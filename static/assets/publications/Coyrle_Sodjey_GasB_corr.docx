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2659" w14:textId="77777777" w:rsidR="00FF5F97" w:rsidRDefault="002012B5" w:rsidP="002012B5">
      <w:pPr>
        <w:jc w:val="center"/>
        <w:rPr>
          <w:rFonts w:ascii="Times New Roman" w:hAnsi="Times New Roman" w:cs="Times New Roman"/>
          <w:sz w:val="24"/>
          <w:szCs w:val="24"/>
        </w:rPr>
      </w:pPr>
      <w:r w:rsidRPr="002012B5">
        <w:rPr>
          <w:rFonts w:ascii="Times New Roman" w:hAnsi="Times New Roman" w:cs="Times New Roman"/>
          <w:i/>
          <w:sz w:val="24"/>
          <w:szCs w:val="24"/>
        </w:rPr>
        <w:t xml:space="preserve">The Principles and Duties of Christianity ... In English and </w:t>
      </w:r>
      <w:proofErr w:type="spellStart"/>
      <w:r w:rsidRPr="002012B5">
        <w:rPr>
          <w:rFonts w:ascii="Times New Roman" w:hAnsi="Times New Roman" w:cs="Times New Roman"/>
          <w:i/>
          <w:sz w:val="24"/>
          <w:szCs w:val="24"/>
        </w:rPr>
        <w:t>Manks</w:t>
      </w:r>
      <w:proofErr w:type="spellEnd"/>
      <w:r>
        <w:rPr>
          <w:rFonts w:ascii="Times New Roman" w:hAnsi="Times New Roman" w:cs="Times New Roman"/>
          <w:sz w:val="24"/>
          <w:szCs w:val="24"/>
        </w:rPr>
        <w:t xml:space="preserve"> (</w:t>
      </w:r>
      <w:proofErr w:type="spellStart"/>
      <w:r w:rsidRPr="002012B5">
        <w:rPr>
          <w:rFonts w:ascii="Times New Roman" w:hAnsi="Times New Roman" w:cs="Times New Roman"/>
          <w:i/>
          <w:sz w:val="24"/>
          <w:szCs w:val="24"/>
        </w:rPr>
        <w:t>Coyrle</w:t>
      </w:r>
      <w:proofErr w:type="spellEnd"/>
      <w:r w:rsidRPr="002012B5">
        <w:rPr>
          <w:rFonts w:ascii="Times New Roman" w:hAnsi="Times New Roman" w:cs="Times New Roman"/>
          <w:i/>
          <w:sz w:val="24"/>
          <w:szCs w:val="24"/>
        </w:rPr>
        <w:t xml:space="preserve"> </w:t>
      </w:r>
      <w:proofErr w:type="spellStart"/>
      <w:r w:rsidRPr="002012B5">
        <w:rPr>
          <w:rFonts w:ascii="Times New Roman" w:hAnsi="Times New Roman" w:cs="Times New Roman"/>
          <w:i/>
          <w:sz w:val="24"/>
          <w:szCs w:val="24"/>
        </w:rPr>
        <w:t>Sodjey</w:t>
      </w:r>
      <w:proofErr w:type="spellEnd"/>
      <w:r>
        <w:rPr>
          <w:rFonts w:ascii="Times New Roman" w:hAnsi="Times New Roman" w:cs="Times New Roman"/>
          <w:sz w:val="24"/>
          <w:szCs w:val="24"/>
        </w:rPr>
        <w:t>), by Thomas Wilson</w:t>
      </w:r>
      <w:r w:rsidR="00A92B58">
        <w:rPr>
          <w:rFonts w:ascii="Times New Roman" w:hAnsi="Times New Roman" w:cs="Times New Roman"/>
          <w:sz w:val="24"/>
          <w:szCs w:val="24"/>
        </w:rPr>
        <w:t>, 1707.</w:t>
      </w:r>
    </w:p>
    <w:p w14:paraId="7A53DE06" w14:textId="77777777" w:rsidR="002012B5" w:rsidRDefault="002012B5">
      <w:pPr>
        <w:rPr>
          <w:rFonts w:ascii="Times New Roman" w:hAnsi="Times New Roman" w:cs="Times New Roman"/>
          <w:sz w:val="24"/>
          <w:szCs w:val="24"/>
        </w:rPr>
      </w:pPr>
    </w:p>
    <w:p w14:paraId="7E798722" w14:textId="77777777" w:rsidR="002012B5" w:rsidRDefault="002012B5" w:rsidP="002012B5">
      <w:pPr>
        <w:jc w:val="center"/>
        <w:rPr>
          <w:rFonts w:ascii="Times New Roman" w:hAnsi="Times New Roman" w:cs="Times New Roman"/>
          <w:sz w:val="24"/>
          <w:szCs w:val="24"/>
        </w:rPr>
      </w:pPr>
      <w:r>
        <w:rPr>
          <w:rFonts w:ascii="Times New Roman" w:hAnsi="Times New Roman" w:cs="Times New Roman"/>
          <w:sz w:val="24"/>
          <w:szCs w:val="24"/>
        </w:rPr>
        <w:t>Edited by Christopher Lewin and Max W. Wheeler</w:t>
      </w:r>
    </w:p>
    <w:p w14:paraId="17422667" w14:textId="77777777" w:rsidR="002012B5" w:rsidRDefault="002012B5" w:rsidP="002012B5">
      <w:pPr>
        <w:jc w:val="center"/>
        <w:rPr>
          <w:rFonts w:ascii="Times New Roman" w:hAnsi="Times New Roman" w:cs="Times New Roman"/>
          <w:sz w:val="24"/>
          <w:szCs w:val="24"/>
        </w:rPr>
      </w:pPr>
      <w:r>
        <w:rPr>
          <w:rFonts w:ascii="Times New Roman" w:hAnsi="Times New Roman" w:cs="Times New Roman"/>
          <w:sz w:val="24"/>
          <w:szCs w:val="24"/>
        </w:rPr>
        <w:t>March 2017</w:t>
      </w:r>
    </w:p>
    <w:p w14:paraId="5FC80B6B" w14:textId="77777777" w:rsidR="002012B5" w:rsidRDefault="002012B5" w:rsidP="002012B5">
      <w:pPr>
        <w:jc w:val="center"/>
        <w:rPr>
          <w:rFonts w:ascii="Times New Roman" w:hAnsi="Times New Roman" w:cs="Times New Roman"/>
          <w:sz w:val="24"/>
          <w:szCs w:val="24"/>
          <w:lang w:val="ca-ES"/>
        </w:rPr>
      </w:pPr>
    </w:p>
    <w:p w14:paraId="186AE516" w14:textId="77777777" w:rsidR="00431200" w:rsidRDefault="00431200" w:rsidP="008850A8">
      <w:pPr>
        <w:jc w:val="both"/>
        <w:rPr>
          <w:rFonts w:ascii="Times New Roman" w:hAnsi="Times New Roman" w:cs="Times New Roman"/>
          <w:i/>
          <w:sz w:val="24"/>
          <w:szCs w:val="24"/>
        </w:rPr>
        <w:sectPr w:rsidR="00431200" w:rsidSect="00FF5F97">
          <w:headerReference w:type="default" r:id="rId8"/>
          <w:headerReference w:type="first" r:id="rId9"/>
          <w:footnotePr>
            <w:numRestart w:val="eachPage"/>
          </w:footnotePr>
          <w:pgSz w:w="11906" w:h="16838"/>
          <w:pgMar w:top="1440" w:right="1440" w:bottom="1440" w:left="1440" w:header="708" w:footer="708" w:gutter="0"/>
          <w:cols w:space="708"/>
          <w:docGrid w:linePitch="360"/>
        </w:sectPr>
      </w:pPr>
    </w:p>
    <w:p w14:paraId="57E32EF8" w14:textId="77777777" w:rsidR="00431200" w:rsidRDefault="008850A8" w:rsidP="00431200">
      <w:pPr>
        <w:jc w:val="both"/>
        <w:rPr>
          <w:rFonts w:ascii="Times New Roman" w:hAnsi="Times New Roman" w:cs="Times New Roman"/>
          <w:sz w:val="24"/>
          <w:szCs w:val="24"/>
        </w:rPr>
      </w:pPr>
      <w:r>
        <w:rPr>
          <w:rFonts w:ascii="Times New Roman" w:hAnsi="Times New Roman" w:cs="Times New Roman"/>
          <w:i/>
          <w:sz w:val="24"/>
          <w:szCs w:val="24"/>
        </w:rPr>
        <w:t>The Principles and Duties of Chr</w:t>
      </w:r>
      <w:r w:rsidR="00FE1446">
        <w:rPr>
          <w:rFonts w:ascii="Times New Roman" w:hAnsi="Times New Roman" w:cs="Times New Roman"/>
          <w:i/>
          <w:sz w:val="24"/>
          <w:szCs w:val="24"/>
        </w:rPr>
        <w:t>i</w:t>
      </w:r>
      <w:r>
        <w:rPr>
          <w:rFonts w:ascii="Times New Roman" w:hAnsi="Times New Roman" w:cs="Times New Roman"/>
          <w:i/>
          <w:sz w:val="24"/>
          <w:szCs w:val="24"/>
        </w:rPr>
        <w:t xml:space="preserve">stianity, being a Further Instruction for such as have learned the Church-Catechism, For the use of the Diocese of Man. In English and </w:t>
      </w:r>
      <w:proofErr w:type="spellStart"/>
      <w:r>
        <w:rPr>
          <w:rFonts w:ascii="Times New Roman" w:hAnsi="Times New Roman" w:cs="Times New Roman"/>
          <w:i/>
          <w:sz w:val="24"/>
          <w:szCs w:val="24"/>
        </w:rPr>
        <w:t>Manks</w:t>
      </w:r>
      <w:proofErr w:type="spellEnd"/>
      <w:r>
        <w:rPr>
          <w:rFonts w:ascii="Times New Roman" w:hAnsi="Times New Roman" w:cs="Times New Roman"/>
          <w:i/>
          <w:sz w:val="24"/>
          <w:szCs w:val="24"/>
        </w:rPr>
        <w:t xml:space="preserve">. Together with Short and Plain Directions and Prayers for </w:t>
      </w:r>
      <w:r w:rsidR="00FE1446">
        <w:rPr>
          <w:rFonts w:ascii="Times New Roman" w:hAnsi="Times New Roman" w:cs="Times New Roman"/>
          <w:i/>
          <w:sz w:val="24"/>
          <w:szCs w:val="24"/>
        </w:rPr>
        <w:t>Particular</w:t>
      </w:r>
      <w:r>
        <w:rPr>
          <w:rFonts w:ascii="Times New Roman" w:hAnsi="Times New Roman" w:cs="Times New Roman"/>
          <w:i/>
          <w:sz w:val="24"/>
          <w:szCs w:val="24"/>
        </w:rPr>
        <w:t xml:space="preserve"> Persons, For Families, For the Lord’s Day, For the Lords Supper, For the Time of Sickness, &amp;c. </w:t>
      </w:r>
      <w:r>
        <w:rPr>
          <w:rFonts w:ascii="Times New Roman" w:hAnsi="Times New Roman" w:cs="Times New Roman"/>
          <w:sz w:val="24"/>
          <w:szCs w:val="24"/>
        </w:rPr>
        <w:t xml:space="preserve">By Thomas, Lord Bishop of </w:t>
      </w:r>
      <w:proofErr w:type="spellStart"/>
      <w:r>
        <w:rPr>
          <w:rFonts w:ascii="Times New Roman" w:hAnsi="Times New Roman" w:cs="Times New Roman"/>
          <w:sz w:val="24"/>
          <w:szCs w:val="24"/>
        </w:rPr>
        <w:t>Sodore</w:t>
      </w:r>
      <w:proofErr w:type="spellEnd"/>
      <w:r>
        <w:rPr>
          <w:rFonts w:ascii="Times New Roman" w:hAnsi="Times New Roman" w:cs="Times New Roman"/>
          <w:sz w:val="24"/>
          <w:szCs w:val="24"/>
        </w:rPr>
        <w:t xml:space="preserve"> and Man, London: Benjamin Motte, 1707, was, as the author announces in the preface, the first book published in Manx. A facsimile with a brief introduction by R. L. Thomson was published by </w:t>
      </w:r>
      <w:proofErr w:type="spellStart"/>
      <w:r>
        <w:rPr>
          <w:rFonts w:ascii="Times New Roman" w:hAnsi="Times New Roman" w:cs="Times New Roman"/>
          <w:sz w:val="24"/>
          <w:szCs w:val="24"/>
        </w:rPr>
        <w:t>Scolar</w:t>
      </w:r>
      <w:proofErr w:type="spellEnd"/>
      <w:r>
        <w:rPr>
          <w:rFonts w:ascii="Times New Roman" w:hAnsi="Times New Roman" w:cs="Times New Roman"/>
          <w:sz w:val="24"/>
          <w:szCs w:val="24"/>
        </w:rPr>
        <w:t xml:space="preserve"> Press in 1972. Our intention in this edition is to make the original text, in Manx and English</w:t>
      </w:r>
      <w:r w:rsidR="001771F6">
        <w:rPr>
          <w:rFonts w:ascii="Times New Roman" w:hAnsi="Times New Roman" w:cs="Times New Roman"/>
          <w:sz w:val="24"/>
          <w:szCs w:val="24"/>
        </w:rPr>
        <w:t>,</w:t>
      </w:r>
      <w:r>
        <w:rPr>
          <w:rFonts w:ascii="Times New Roman" w:hAnsi="Times New Roman" w:cs="Times New Roman"/>
          <w:sz w:val="24"/>
          <w:szCs w:val="24"/>
        </w:rPr>
        <w:t xml:space="preserve"> available</w:t>
      </w:r>
      <w:r w:rsidR="003A43DD">
        <w:rPr>
          <w:rFonts w:ascii="Times New Roman" w:hAnsi="Times New Roman" w:cs="Times New Roman"/>
          <w:sz w:val="24"/>
          <w:szCs w:val="24"/>
        </w:rPr>
        <w:t xml:space="preserve"> not only for reading, but more especially for digital searching, to assist in the task of linguistic study of the Manx language of the Classical period (c. 1700-1850).</w:t>
      </w:r>
    </w:p>
    <w:p w14:paraId="418DBFDA" w14:textId="77777777" w:rsidR="00431200" w:rsidRDefault="00FE1446" w:rsidP="00431200">
      <w:pPr>
        <w:ind w:firstLine="284"/>
        <w:jc w:val="both"/>
        <w:rPr>
          <w:rFonts w:ascii="Times New Roman" w:hAnsi="Times New Roman" w:cs="Times New Roman"/>
          <w:sz w:val="24"/>
          <w:szCs w:val="24"/>
        </w:rPr>
      </w:pPr>
      <w:r>
        <w:rPr>
          <w:rFonts w:ascii="Times New Roman" w:hAnsi="Times New Roman" w:cs="Times New Roman"/>
          <w:sz w:val="24"/>
          <w:szCs w:val="24"/>
        </w:rPr>
        <w:t xml:space="preserve">The two parts of the publication: </w:t>
      </w:r>
      <w:r>
        <w:rPr>
          <w:rFonts w:ascii="Times New Roman" w:hAnsi="Times New Roman" w:cs="Times New Roman"/>
          <w:i/>
          <w:sz w:val="24"/>
          <w:szCs w:val="24"/>
        </w:rPr>
        <w:t>The Principles and Duties of Christianity...</w:t>
      </w:r>
      <w:r>
        <w:rPr>
          <w:rFonts w:ascii="Times New Roman" w:hAnsi="Times New Roman" w:cs="Times New Roman"/>
          <w:sz w:val="24"/>
          <w:szCs w:val="24"/>
        </w:rPr>
        <w:t xml:space="preserve"> and </w:t>
      </w:r>
      <w:r>
        <w:rPr>
          <w:rFonts w:ascii="Times New Roman" w:hAnsi="Times New Roman" w:cs="Times New Roman"/>
          <w:i/>
          <w:sz w:val="24"/>
          <w:szCs w:val="24"/>
        </w:rPr>
        <w:t xml:space="preserve">Short and Plain Directions... </w:t>
      </w:r>
      <w:r>
        <w:rPr>
          <w:rFonts w:ascii="Times New Roman" w:hAnsi="Times New Roman" w:cs="Times New Roman"/>
          <w:sz w:val="24"/>
          <w:szCs w:val="24"/>
        </w:rPr>
        <w:t xml:space="preserve">are printed as if for separate books, each with its own title page and preface (the first in English only, the second with the Manx version alongside), and with separate page numbering. </w:t>
      </w:r>
      <w:r>
        <w:rPr>
          <w:rFonts w:ascii="Times New Roman" w:hAnsi="Times New Roman" w:cs="Times New Roman"/>
          <w:i/>
          <w:sz w:val="24"/>
          <w:szCs w:val="24"/>
        </w:rPr>
        <w:t xml:space="preserve">Short and Plain Directions... </w:t>
      </w:r>
      <w:r>
        <w:rPr>
          <w:rFonts w:ascii="Times New Roman" w:hAnsi="Times New Roman" w:cs="Times New Roman"/>
          <w:sz w:val="24"/>
          <w:szCs w:val="24"/>
        </w:rPr>
        <w:t>also has a Contents page after its title page.</w:t>
      </w:r>
    </w:p>
    <w:p w14:paraId="7605ED47" w14:textId="77777777" w:rsidR="00431200" w:rsidRDefault="00ED2193" w:rsidP="00431200">
      <w:pPr>
        <w:ind w:firstLine="284"/>
        <w:jc w:val="both"/>
        <w:rPr>
          <w:rFonts w:ascii="Times New Roman" w:hAnsi="Times New Roman" w:cs="Times New Roman"/>
          <w:sz w:val="24"/>
          <w:szCs w:val="24"/>
        </w:rPr>
      </w:pPr>
      <w:r>
        <w:rPr>
          <w:rFonts w:ascii="Times New Roman" w:hAnsi="Times New Roman" w:cs="Times New Roman"/>
          <w:sz w:val="24"/>
          <w:szCs w:val="24"/>
        </w:rPr>
        <w:t>The 1707 publication is typographically quite complex and ambitious, exploiting roman, italic and black-letter, making use of many different font sizes, drop capitals and a variety of page layouts</w:t>
      </w:r>
      <w:r w:rsidR="00FE1446">
        <w:rPr>
          <w:rFonts w:ascii="Times New Roman" w:hAnsi="Times New Roman" w:cs="Times New Roman"/>
          <w:sz w:val="24"/>
          <w:szCs w:val="24"/>
        </w:rPr>
        <w:t>, including Bible references in the margins</w:t>
      </w:r>
      <w:r>
        <w:rPr>
          <w:rFonts w:ascii="Times New Roman" w:hAnsi="Times New Roman" w:cs="Times New Roman"/>
          <w:sz w:val="24"/>
          <w:szCs w:val="24"/>
        </w:rPr>
        <w:t xml:space="preserve">. In respect of this achievement of the printer’s art, and in honour of </w:t>
      </w:r>
      <w:proofErr w:type="spellStart"/>
      <w:r w:rsidRPr="00ED2193">
        <w:rPr>
          <w:rFonts w:ascii="Times New Roman" w:hAnsi="Times New Roman" w:cs="Times New Roman"/>
          <w:i/>
          <w:sz w:val="24"/>
          <w:szCs w:val="24"/>
        </w:rPr>
        <w:t>Coyrle</w:t>
      </w:r>
      <w:proofErr w:type="spellEnd"/>
      <w:r w:rsidRPr="00ED2193">
        <w:rPr>
          <w:rFonts w:ascii="Times New Roman" w:hAnsi="Times New Roman" w:cs="Times New Roman"/>
          <w:i/>
          <w:sz w:val="24"/>
          <w:szCs w:val="24"/>
        </w:rPr>
        <w:t xml:space="preserve"> </w:t>
      </w:r>
      <w:proofErr w:type="spellStart"/>
      <w:r w:rsidRPr="00ED2193">
        <w:rPr>
          <w:rFonts w:ascii="Times New Roman" w:hAnsi="Times New Roman" w:cs="Times New Roman"/>
          <w:i/>
          <w:sz w:val="24"/>
          <w:szCs w:val="24"/>
        </w:rPr>
        <w:t>Sodjey</w:t>
      </w:r>
      <w:proofErr w:type="spellEnd"/>
      <w:r>
        <w:rPr>
          <w:rFonts w:ascii="Times New Roman" w:hAnsi="Times New Roman" w:cs="Times New Roman"/>
          <w:sz w:val="24"/>
          <w:szCs w:val="24"/>
        </w:rPr>
        <w:t xml:space="preserve"> as the first Manx printed book, we have tried to </w:t>
      </w:r>
      <w:r w:rsidR="00431200">
        <w:rPr>
          <w:rFonts w:ascii="Times New Roman" w:hAnsi="Times New Roman" w:cs="Times New Roman"/>
          <w:sz w:val="24"/>
          <w:szCs w:val="24"/>
        </w:rPr>
        <w:t>imitate</w:t>
      </w:r>
      <w:r>
        <w:rPr>
          <w:rFonts w:ascii="Times New Roman" w:hAnsi="Times New Roman" w:cs="Times New Roman"/>
          <w:sz w:val="24"/>
          <w:szCs w:val="24"/>
        </w:rPr>
        <w:t xml:space="preserve"> the original typography as far as is practical.</w:t>
      </w:r>
      <w:r w:rsidR="00FE1446">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To maintain searchability of the </w:t>
      </w:r>
      <w:r>
        <w:rPr>
          <w:rFonts w:ascii="Times New Roman" w:hAnsi="Times New Roman" w:cs="Times New Roman"/>
          <w:sz w:val="24"/>
          <w:szCs w:val="24"/>
        </w:rPr>
        <w:t xml:space="preserve">text, though, we have retained long s (ſ, </w:t>
      </w:r>
      <w:r w:rsidRPr="00ED2193">
        <w:rPr>
          <w:rFonts w:ascii="Times New Roman" w:hAnsi="Times New Roman" w:cs="Times New Roman"/>
          <w:i/>
          <w:sz w:val="24"/>
          <w:szCs w:val="24"/>
        </w:rPr>
        <w:t>ſ</w:t>
      </w:r>
      <w:r>
        <w:rPr>
          <w:rFonts w:ascii="Times New Roman" w:hAnsi="Times New Roman" w:cs="Times New Roman"/>
          <w:sz w:val="24"/>
          <w:szCs w:val="24"/>
        </w:rPr>
        <w:t xml:space="preserve">) only in those </w:t>
      </w:r>
      <w:r w:rsidR="00FE1446">
        <w:rPr>
          <w:rFonts w:ascii="Times New Roman" w:hAnsi="Times New Roman" w:cs="Times New Roman"/>
          <w:sz w:val="24"/>
          <w:szCs w:val="24"/>
        </w:rPr>
        <w:t xml:space="preserve">few </w:t>
      </w:r>
      <w:r>
        <w:rPr>
          <w:rFonts w:ascii="Times New Roman" w:hAnsi="Times New Roman" w:cs="Times New Roman"/>
          <w:sz w:val="24"/>
          <w:szCs w:val="24"/>
        </w:rPr>
        <w:t xml:space="preserve">parts that are in English only: the title pages to </w:t>
      </w:r>
      <w:r w:rsidRPr="00ED2193">
        <w:rPr>
          <w:rFonts w:ascii="Times New Roman" w:hAnsi="Times New Roman" w:cs="Times New Roman"/>
          <w:i/>
          <w:sz w:val="24"/>
          <w:szCs w:val="24"/>
        </w:rPr>
        <w:t>Principles...</w:t>
      </w:r>
      <w:r>
        <w:rPr>
          <w:rFonts w:ascii="Times New Roman" w:hAnsi="Times New Roman" w:cs="Times New Roman"/>
          <w:sz w:val="24"/>
          <w:szCs w:val="24"/>
        </w:rPr>
        <w:t xml:space="preserve"> and </w:t>
      </w:r>
      <w:r w:rsidRPr="00ED2193">
        <w:rPr>
          <w:rFonts w:ascii="Times New Roman" w:hAnsi="Times New Roman" w:cs="Times New Roman"/>
          <w:i/>
          <w:sz w:val="24"/>
          <w:szCs w:val="24"/>
        </w:rPr>
        <w:t>Short and Plain Directions</w:t>
      </w:r>
      <w:r>
        <w:rPr>
          <w:rFonts w:ascii="Times New Roman" w:hAnsi="Times New Roman" w:cs="Times New Roman"/>
          <w:sz w:val="24"/>
          <w:szCs w:val="24"/>
        </w:rPr>
        <w:t xml:space="preserve">..., the author’s preface to </w:t>
      </w:r>
      <w:r w:rsidRPr="00ED2193">
        <w:rPr>
          <w:rFonts w:ascii="Times New Roman" w:hAnsi="Times New Roman" w:cs="Times New Roman"/>
          <w:i/>
          <w:sz w:val="24"/>
          <w:szCs w:val="24"/>
        </w:rPr>
        <w:t>Principles</w:t>
      </w:r>
      <w:r>
        <w:rPr>
          <w:rFonts w:ascii="Times New Roman" w:hAnsi="Times New Roman" w:cs="Times New Roman"/>
          <w:sz w:val="24"/>
          <w:szCs w:val="24"/>
        </w:rPr>
        <w:t xml:space="preserve">, and the Contents page of </w:t>
      </w:r>
      <w:r w:rsidRPr="00ED2193">
        <w:rPr>
          <w:rFonts w:ascii="Times New Roman" w:hAnsi="Times New Roman" w:cs="Times New Roman"/>
          <w:i/>
          <w:sz w:val="24"/>
          <w:szCs w:val="24"/>
        </w:rPr>
        <w:t>Short and Plain Directions</w:t>
      </w:r>
      <w:r>
        <w:rPr>
          <w:rFonts w:ascii="Times New Roman" w:hAnsi="Times New Roman" w:cs="Times New Roman"/>
          <w:sz w:val="24"/>
          <w:szCs w:val="24"/>
        </w:rPr>
        <w:t xml:space="preserve">... In </w:t>
      </w:r>
      <w:r w:rsidRPr="00ED2193">
        <w:rPr>
          <w:rFonts w:ascii="Times New Roman" w:hAnsi="Times New Roman" w:cs="Times New Roman"/>
          <w:i/>
          <w:sz w:val="24"/>
          <w:szCs w:val="24"/>
        </w:rPr>
        <w:t>Principles...</w:t>
      </w:r>
      <w:r>
        <w:rPr>
          <w:rFonts w:ascii="Times New Roman" w:hAnsi="Times New Roman" w:cs="Times New Roman"/>
          <w:sz w:val="24"/>
          <w:szCs w:val="24"/>
        </w:rPr>
        <w:t xml:space="preserve"> the parallel Manx and English texts were arranged with the Manx next to the gutter, that is, on the left on the </w:t>
      </w:r>
      <w:r w:rsidRPr="00ED2193">
        <w:rPr>
          <w:rFonts w:ascii="Times New Roman" w:hAnsi="Times New Roman" w:cs="Times New Roman"/>
          <w:i/>
          <w:sz w:val="24"/>
          <w:szCs w:val="24"/>
        </w:rPr>
        <w:t>recto</w:t>
      </w:r>
      <w:r>
        <w:rPr>
          <w:rFonts w:ascii="Times New Roman" w:hAnsi="Times New Roman" w:cs="Times New Roman"/>
          <w:sz w:val="24"/>
          <w:szCs w:val="24"/>
        </w:rPr>
        <w:t xml:space="preserve"> and on the right on the </w:t>
      </w:r>
      <w:r w:rsidRPr="00ED2193">
        <w:rPr>
          <w:rFonts w:ascii="Times New Roman" w:hAnsi="Times New Roman" w:cs="Times New Roman"/>
          <w:i/>
          <w:sz w:val="24"/>
          <w:szCs w:val="24"/>
        </w:rPr>
        <w:t>verso</w:t>
      </w:r>
      <w:r>
        <w:rPr>
          <w:rFonts w:ascii="Times New Roman" w:hAnsi="Times New Roman" w:cs="Times New Roman"/>
          <w:sz w:val="24"/>
          <w:szCs w:val="24"/>
        </w:rPr>
        <w:t xml:space="preserve">. In </w:t>
      </w:r>
      <w:r w:rsidRPr="00ED2193">
        <w:rPr>
          <w:rFonts w:ascii="Times New Roman" w:hAnsi="Times New Roman" w:cs="Times New Roman"/>
          <w:i/>
          <w:sz w:val="24"/>
          <w:szCs w:val="24"/>
        </w:rPr>
        <w:t>Short and Plain Directions</w:t>
      </w:r>
      <w:r>
        <w:rPr>
          <w:rFonts w:ascii="Times New Roman" w:hAnsi="Times New Roman" w:cs="Times New Roman"/>
          <w:sz w:val="24"/>
          <w:szCs w:val="24"/>
        </w:rPr>
        <w:t xml:space="preserve">..., </w:t>
      </w:r>
      <w:r w:rsidR="00431200">
        <w:rPr>
          <w:rFonts w:ascii="Times New Roman" w:hAnsi="Times New Roman" w:cs="Times New Roman"/>
          <w:sz w:val="24"/>
          <w:szCs w:val="24"/>
        </w:rPr>
        <w:t>however</w:t>
      </w:r>
      <w:r>
        <w:rPr>
          <w:rFonts w:ascii="Times New Roman" w:hAnsi="Times New Roman" w:cs="Times New Roman"/>
          <w:sz w:val="24"/>
          <w:szCs w:val="24"/>
        </w:rPr>
        <w:t xml:space="preserve">, the Manx </w:t>
      </w:r>
      <w:r w:rsidR="00FE1446">
        <w:rPr>
          <w:rFonts w:ascii="Times New Roman" w:hAnsi="Times New Roman" w:cs="Times New Roman"/>
          <w:sz w:val="24"/>
          <w:szCs w:val="24"/>
        </w:rPr>
        <w:t>is</w:t>
      </w:r>
      <w:r>
        <w:rPr>
          <w:rFonts w:ascii="Times New Roman" w:hAnsi="Times New Roman" w:cs="Times New Roman"/>
          <w:sz w:val="24"/>
          <w:szCs w:val="24"/>
        </w:rPr>
        <w:t xml:space="preserve"> always on the left. For practical </w:t>
      </w:r>
      <w:r w:rsidR="00FE1446">
        <w:rPr>
          <w:rFonts w:ascii="Times New Roman" w:hAnsi="Times New Roman" w:cs="Times New Roman"/>
          <w:sz w:val="24"/>
          <w:szCs w:val="24"/>
        </w:rPr>
        <w:t>reasons,</w:t>
      </w:r>
      <w:r>
        <w:rPr>
          <w:rFonts w:ascii="Times New Roman" w:hAnsi="Times New Roman" w:cs="Times New Roman"/>
          <w:sz w:val="24"/>
          <w:szCs w:val="24"/>
        </w:rPr>
        <w:t xml:space="preserve"> we have placed the Manx on the left throughout.</w:t>
      </w:r>
      <w:r w:rsidR="009B48E9">
        <w:rPr>
          <w:rFonts w:ascii="Times New Roman" w:hAnsi="Times New Roman" w:cs="Times New Roman"/>
          <w:sz w:val="24"/>
          <w:szCs w:val="24"/>
        </w:rPr>
        <w:t xml:space="preserve"> The default font</w:t>
      </w:r>
      <w:r w:rsidR="00431200">
        <w:rPr>
          <w:rFonts w:ascii="Times New Roman" w:hAnsi="Times New Roman" w:cs="Times New Roman"/>
          <w:sz w:val="24"/>
          <w:szCs w:val="24"/>
        </w:rPr>
        <w:t xml:space="preserve"> style</w:t>
      </w:r>
      <w:r w:rsidR="009B48E9">
        <w:rPr>
          <w:rFonts w:ascii="Times New Roman" w:hAnsi="Times New Roman" w:cs="Times New Roman"/>
          <w:sz w:val="24"/>
          <w:szCs w:val="24"/>
        </w:rPr>
        <w:t xml:space="preserve"> for the Manx is roman, and, for the English, italic, except in the preface to </w:t>
      </w:r>
      <w:r w:rsidR="009B48E9" w:rsidRPr="00ED2193">
        <w:rPr>
          <w:rFonts w:ascii="Times New Roman" w:hAnsi="Times New Roman" w:cs="Times New Roman"/>
          <w:i/>
          <w:sz w:val="24"/>
          <w:szCs w:val="24"/>
        </w:rPr>
        <w:t>Short and Plain Directions</w:t>
      </w:r>
      <w:r w:rsidR="009B48E9">
        <w:rPr>
          <w:rFonts w:ascii="Times New Roman" w:hAnsi="Times New Roman" w:cs="Times New Roman"/>
          <w:sz w:val="24"/>
          <w:szCs w:val="24"/>
        </w:rPr>
        <w:t>..., where it is the other way round. We retain the original distribution</w:t>
      </w:r>
      <w:r w:rsidR="00431200">
        <w:rPr>
          <w:rFonts w:ascii="Times New Roman" w:hAnsi="Times New Roman" w:cs="Times New Roman"/>
          <w:sz w:val="24"/>
          <w:szCs w:val="24"/>
        </w:rPr>
        <w:t xml:space="preserve"> of styles</w:t>
      </w:r>
      <w:r w:rsidR="009B48E9">
        <w:rPr>
          <w:rFonts w:ascii="Times New Roman" w:hAnsi="Times New Roman" w:cs="Times New Roman"/>
          <w:sz w:val="24"/>
          <w:szCs w:val="24"/>
        </w:rPr>
        <w:t>.</w:t>
      </w:r>
      <w:r>
        <w:rPr>
          <w:rFonts w:ascii="Times New Roman" w:hAnsi="Times New Roman" w:cs="Times New Roman"/>
          <w:sz w:val="24"/>
          <w:szCs w:val="24"/>
        </w:rPr>
        <w:t xml:space="preserve"> The start of each page in the original is indicated </w:t>
      </w:r>
      <w:r w:rsidR="00040289">
        <w:rPr>
          <w:rFonts w:ascii="Times New Roman" w:hAnsi="Times New Roman" w:cs="Times New Roman"/>
          <w:sz w:val="24"/>
          <w:szCs w:val="24"/>
        </w:rPr>
        <w:t xml:space="preserve">here </w:t>
      </w:r>
      <w:r>
        <w:rPr>
          <w:rFonts w:ascii="Times New Roman" w:hAnsi="Times New Roman" w:cs="Times New Roman"/>
          <w:sz w:val="24"/>
          <w:szCs w:val="24"/>
        </w:rPr>
        <w:t xml:space="preserve">with the page number in [ ], except that where a word </w:t>
      </w:r>
      <w:r w:rsidR="00FE1446">
        <w:rPr>
          <w:rFonts w:ascii="Times New Roman" w:hAnsi="Times New Roman" w:cs="Times New Roman"/>
          <w:sz w:val="24"/>
          <w:szCs w:val="24"/>
        </w:rPr>
        <w:t>wa</w:t>
      </w:r>
      <w:r>
        <w:rPr>
          <w:rFonts w:ascii="Times New Roman" w:hAnsi="Times New Roman" w:cs="Times New Roman"/>
          <w:sz w:val="24"/>
          <w:szCs w:val="24"/>
        </w:rPr>
        <w:t xml:space="preserve">s split across a page, we move the page number so as to precede the word. </w:t>
      </w:r>
    </w:p>
    <w:p w14:paraId="5C6CA9E3" w14:textId="77777777" w:rsidR="006A7F88" w:rsidRDefault="006A7F88" w:rsidP="00431200">
      <w:pPr>
        <w:ind w:firstLine="284"/>
        <w:jc w:val="both"/>
        <w:rPr>
          <w:rFonts w:ascii="Times New Roman" w:hAnsi="Times New Roman" w:cs="Times New Roman"/>
          <w:sz w:val="24"/>
          <w:szCs w:val="24"/>
        </w:rPr>
      </w:pPr>
      <w:r>
        <w:rPr>
          <w:rFonts w:ascii="Times New Roman" w:hAnsi="Times New Roman" w:cs="Times New Roman"/>
          <w:sz w:val="24"/>
          <w:szCs w:val="24"/>
        </w:rPr>
        <w:t>We indicate orthographic oddities with [</w:t>
      </w:r>
      <w:r w:rsidRPr="006A7F88">
        <w:rPr>
          <w:rFonts w:ascii="Times New Roman" w:hAnsi="Times New Roman" w:cs="Times New Roman"/>
          <w:i/>
          <w:sz w:val="24"/>
          <w:szCs w:val="24"/>
        </w:rPr>
        <w:t>sic</w:t>
      </w:r>
      <w:r>
        <w:rPr>
          <w:rFonts w:ascii="Times New Roman" w:hAnsi="Times New Roman" w:cs="Times New Roman"/>
          <w:sz w:val="24"/>
          <w:szCs w:val="24"/>
        </w:rPr>
        <w:t>], or [</w:t>
      </w:r>
      <w:r w:rsidRPr="006A7F88">
        <w:rPr>
          <w:rFonts w:ascii="Times New Roman" w:hAnsi="Times New Roman" w:cs="Times New Roman"/>
          <w:i/>
          <w:sz w:val="24"/>
          <w:szCs w:val="24"/>
        </w:rPr>
        <w:t>i.e.</w:t>
      </w:r>
      <w:r>
        <w:rPr>
          <w:rFonts w:ascii="Times New Roman" w:hAnsi="Times New Roman" w:cs="Times New Roman"/>
          <w:sz w:val="24"/>
          <w:szCs w:val="24"/>
        </w:rPr>
        <w:t>], generally in footnotes; but in very obvious cases of substituted or missing letters, or transpositions of letters, we make a correction in the text, using italic in roman t</w:t>
      </w:r>
      <w:r w:rsidR="0063528A">
        <w:rPr>
          <w:rFonts w:ascii="Times New Roman" w:hAnsi="Times New Roman" w:cs="Times New Roman"/>
          <w:sz w:val="24"/>
          <w:szCs w:val="24"/>
        </w:rPr>
        <w:t>e</w:t>
      </w:r>
      <w:r>
        <w:rPr>
          <w:rFonts w:ascii="Times New Roman" w:hAnsi="Times New Roman" w:cs="Times New Roman"/>
          <w:sz w:val="24"/>
          <w:szCs w:val="24"/>
        </w:rPr>
        <w:t>xt and roman in italic text.</w:t>
      </w:r>
    </w:p>
    <w:p w14:paraId="4FBE5549" w14:textId="77777777" w:rsidR="00431200" w:rsidRDefault="00FE1446" w:rsidP="00431200">
      <w:pPr>
        <w:ind w:firstLine="284"/>
        <w:jc w:val="both"/>
        <w:rPr>
          <w:rFonts w:ascii="Times New Roman" w:hAnsi="Times New Roman" w:cs="Times New Roman"/>
          <w:sz w:val="24"/>
          <w:szCs w:val="24"/>
        </w:rPr>
      </w:pPr>
      <w:r>
        <w:rPr>
          <w:rFonts w:ascii="Times New Roman" w:hAnsi="Times New Roman" w:cs="Times New Roman"/>
          <w:sz w:val="24"/>
          <w:szCs w:val="24"/>
        </w:rPr>
        <w:t>The English text makes very extensive use of alternation between italic and roman; and</w:t>
      </w:r>
      <w:r w:rsidR="00040289">
        <w:rPr>
          <w:rFonts w:ascii="Times New Roman" w:hAnsi="Times New Roman" w:cs="Times New Roman"/>
          <w:sz w:val="24"/>
          <w:szCs w:val="24"/>
        </w:rPr>
        <w:t>, as was normal at that period,</w:t>
      </w:r>
      <w:r>
        <w:rPr>
          <w:rFonts w:ascii="Times New Roman" w:hAnsi="Times New Roman" w:cs="Times New Roman"/>
          <w:sz w:val="24"/>
          <w:szCs w:val="24"/>
        </w:rPr>
        <w:t xml:space="preserve"> there is also extensive capitalization, mostly of nouns, but at times of adjectives and verbs too. One might have expected all this to be imitated in the Manx</w:t>
      </w:r>
      <w:r w:rsidR="009B48E9">
        <w:rPr>
          <w:rFonts w:ascii="Times New Roman" w:hAnsi="Times New Roman" w:cs="Times New Roman"/>
          <w:sz w:val="24"/>
          <w:szCs w:val="24"/>
        </w:rPr>
        <w:t xml:space="preserve"> text</w:t>
      </w:r>
      <w:r>
        <w:rPr>
          <w:rFonts w:ascii="Times New Roman" w:hAnsi="Times New Roman" w:cs="Times New Roman"/>
          <w:sz w:val="24"/>
          <w:szCs w:val="24"/>
        </w:rPr>
        <w:t xml:space="preserve">, but, in fact, </w:t>
      </w:r>
      <w:r w:rsidR="009B48E9">
        <w:rPr>
          <w:rFonts w:ascii="Times New Roman" w:hAnsi="Times New Roman" w:cs="Times New Roman"/>
          <w:sz w:val="24"/>
          <w:szCs w:val="24"/>
        </w:rPr>
        <w:t>in the Manx both devices are used much more sparingly, though still to a significant degree.</w:t>
      </w:r>
    </w:p>
    <w:p w14:paraId="53DAB9F8" w14:textId="77777777" w:rsidR="00431200" w:rsidRDefault="00190B4A" w:rsidP="00431200">
      <w:pPr>
        <w:ind w:firstLine="284"/>
        <w:jc w:val="both"/>
        <w:rPr>
          <w:rFonts w:ascii="Times New Roman" w:hAnsi="Times New Roman" w:cs="Times New Roman"/>
          <w:sz w:val="24"/>
          <w:szCs w:val="24"/>
        </w:rPr>
      </w:pPr>
      <w:r>
        <w:rPr>
          <w:rFonts w:ascii="Times New Roman" w:hAnsi="Times New Roman" w:cs="Times New Roman"/>
          <w:sz w:val="24"/>
          <w:szCs w:val="24"/>
        </w:rPr>
        <w:t xml:space="preserve">The orthography used by Wilson’s Manx translator(s) is to a very large extent </w:t>
      </w:r>
      <w:r>
        <w:rPr>
          <w:rFonts w:ascii="Times New Roman" w:hAnsi="Times New Roman" w:cs="Times New Roman"/>
          <w:sz w:val="24"/>
          <w:szCs w:val="24"/>
        </w:rPr>
        <w:lastRenderedPageBreak/>
        <w:t xml:space="preserve">that which became standard later in the 18th century, in Bible translation, the Book of Common Prayer, catechisms and sermons. Where they differ, </w:t>
      </w:r>
      <w:proofErr w:type="spellStart"/>
      <w:r w:rsidRPr="00190B4A">
        <w:rPr>
          <w:rFonts w:ascii="Times New Roman" w:hAnsi="Times New Roman" w:cs="Times New Roman"/>
          <w:i/>
          <w:sz w:val="24"/>
          <w:szCs w:val="24"/>
        </w:rPr>
        <w:t>Coyrle</w:t>
      </w:r>
      <w:proofErr w:type="spellEnd"/>
      <w:r w:rsidRPr="00190B4A">
        <w:rPr>
          <w:rFonts w:ascii="Times New Roman" w:hAnsi="Times New Roman" w:cs="Times New Roman"/>
          <w:i/>
          <w:sz w:val="24"/>
          <w:szCs w:val="24"/>
        </w:rPr>
        <w:t xml:space="preserve"> </w:t>
      </w:r>
      <w:proofErr w:type="spellStart"/>
      <w:r w:rsidRPr="00190B4A">
        <w:rPr>
          <w:rFonts w:ascii="Times New Roman" w:hAnsi="Times New Roman" w:cs="Times New Roman"/>
          <w:i/>
          <w:sz w:val="24"/>
          <w:szCs w:val="24"/>
        </w:rPr>
        <w:t>Sodjey</w:t>
      </w:r>
      <w:proofErr w:type="spellEnd"/>
      <w:r>
        <w:rPr>
          <w:rFonts w:ascii="Times New Roman" w:hAnsi="Times New Roman" w:cs="Times New Roman"/>
          <w:sz w:val="24"/>
          <w:szCs w:val="24"/>
        </w:rPr>
        <w:t xml:space="preserve"> is usually simpler, with fewer superfluous letters: thus initial </w:t>
      </w:r>
      <w:proofErr w:type="spellStart"/>
      <w:r w:rsidRPr="00190B4A">
        <w:rPr>
          <w:rFonts w:ascii="Times New Roman" w:hAnsi="Times New Roman" w:cs="Times New Roman"/>
          <w:i/>
          <w:sz w:val="24"/>
          <w:szCs w:val="24"/>
        </w:rPr>
        <w:t>lh</w:t>
      </w:r>
      <w:proofErr w:type="spellEnd"/>
      <w:r>
        <w:rPr>
          <w:rFonts w:ascii="Times New Roman" w:hAnsi="Times New Roman" w:cs="Times New Roman"/>
          <w:sz w:val="24"/>
          <w:szCs w:val="24"/>
        </w:rPr>
        <w:t xml:space="preserve">- is rarely found, so we have </w:t>
      </w:r>
      <w:proofErr w:type="spellStart"/>
      <w:r w:rsidR="009B0117" w:rsidRPr="009B0117">
        <w:rPr>
          <w:rFonts w:ascii="Times New Roman" w:hAnsi="Times New Roman" w:cs="Times New Roman"/>
          <w:i/>
          <w:sz w:val="24"/>
          <w:szCs w:val="24"/>
        </w:rPr>
        <w:t>leid</w:t>
      </w:r>
      <w:proofErr w:type="spellEnd"/>
      <w:r w:rsidR="009B0117">
        <w:rPr>
          <w:rFonts w:ascii="Times New Roman" w:hAnsi="Times New Roman" w:cs="Times New Roman"/>
          <w:sz w:val="24"/>
          <w:szCs w:val="24"/>
        </w:rPr>
        <w:t xml:space="preserve"> (</w:t>
      </w:r>
      <w:proofErr w:type="spellStart"/>
      <w:r w:rsidR="009B0117" w:rsidRPr="009B0117">
        <w:rPr>
          <w:rFonts w:ascii="Times New Roman" w:hAnsi="Times New Roman" w:cs="Times New Roman"/>
          <w:i/>
          <w:sz w:val="24"/>
          <w:szCs w:val="24"/>
        </w:rPr>
        <w:t>lheid</w:t>
      </w:r>
      <w:proofErr w:type="spellEnd"/>
      <w:r w:rsidR="009B0117">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liasagh</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lhiasagh</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liat</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lhiat</w:t>
      </w:r>
      <w:proofErr w:type="spellEnd"/>
      <w:r>
        <w:rPr>
          <w:rFonts w:ascii="Times New Roman" w:hAnsi="Times New Roman" w:cs="Times New Roman"/>
          <w:sz w:val="24"/>
          <w:szCs w:val="24"/>
        </w:rPr>
        <w:t xml:space="preserve">), </w:t>
      </w:r>
      <w:r w:rsidRPr="009B0117">
        <w:rPr>
          <w:rFonts w:ascii="Times New Roman" w:hAnsi="Times New Roman" w:cs="Times New Roman"/>
          <w:i/>
          <w:sz w:val="24"/>
          <w:szCs w:val="24"/>
        </w:rPr>
        <w:t>lie</w:t>
      </w:r>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lhie</w:t>
      </w:r>
      <w:proofErr w:type="spellEnd"/>
      <w:r w:rsidRPr="009B0117">
        <w:rPr>
          <w:rFonts w:ascii="Times New Roman" w:hAnsi="Times New Roman" w:cs="Times New Roman"/>
          <w:sz w:val="24"/>
          <w:szCs w:val="24"/>
        </w:rPr>
        <w:t>)</w:t>
      </w:r>
      <w:r w:rsidRPr="009B0117">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liettal</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lhiettal</w:t>
      </w:r>
      <w:proofErr w:type="spellEnd"/>
      <w:r>
        <w:rPr>
          <w:rFonts w:ascii="Times New Roman" w:hAnsi="Times New Roman" w:cs="Times New Roman"/>
          <w:sz w:val="24"/>
          <w:szCs w:val="24"/>
        </w:rPr>
        <w:t>)</w:t>
      </w:r>
      <w:r w:rsidR="00FC1AB9">
        <w:rPr>
          <w:rFonts w:ascii="Times New Roman" w:hAnsi="Times New Roman" w:cs="Times New Roman"/>
          <w:sz w:val="24"/>
          <w:szCs w:val="24"/>
        </w:rPr>
        <w:t xml:space="preserve">, </w:t>
      </w:r>
      <w:proofErr w:type="spellStart"/>
      <w:r w:rsidR="00FC1AB9" w:rsidRPr="00FC1AB9">
        <w:rPr>
          <w:rFonts w:ascii="Times New Roman" w:hAnsi="Times New Roman" w:cs="Times New Roman"/>
          <w:i/>
          <w:sz w:val="24"/>
          <w:szCs w:val="24"/>
        </w:rPr>
        <w:t>liggey</w:t>
      </w:r>
      <w:proofErr w:type="spellEnd"/>
      <w:r w:rsidR="00FC1AB9">
        <w:rPr>
          <w:rFonts w:ascii="Times New Roman" w:hAnsi="Times New Roman" w:cs="Times New Roman"/>
          <w:sz w:val="24"/>
          <w:szCs w:val="24"/>
        </w:rPr>
        <w:t xml:space="preserve"> (</w:t>
      </w:r>
      <w:proofErr w:type="spellStart"/>
      <w:r w:rsidR="00FC1AB9" w:rsidRPr="00FC1AB9">
        <w:rPr>
          <w:rFonts w:ascii="Times New Roman" w:hAnsi="Times New Roman" w:cs="Times New Roman"/>
          <w:i/>
          <w:sz w:val="24"/>
          <w:szCs w:val="24"/>
        </w:rPr>
        <w:t>lhiggey</w:t>
      </w:r>
      <w:proofErr w:type="spellEnd"/>
      <w:r w:rsidR="00FC1AB9">
        <w:rPr>
          <w:rFonts w:ascii="Times New Roman" w:hAnsi="Times New Roman" w:cs="Times New Roman"/>
          <w:sz w:val="24"/>
          <w:szCs w:val="24"/>
        </w:rPr>
        <w:t>)</w:t>
      </w:r>
      <w:r>
        <w:rPr>
          <w:rFonts w:ascii="Times New Roman" w:hAnsi="Times New Roman" w:cs="Times New Roman"/>
          <w:sz w:val="24"/>
          <w:szCs w:val="24"/>
        </w:rPr>
        <w:t xml:space="preserve">; </w:t>
      </w:r>
      <w:r w:rsidR="00040289">
        <w:rPr>
          <w:rFonts w:ascii="Times New Roman" w:hAnsi="Times New Roman" w:cs="Times New Roman"/>
          <w:sz w:val="24"/>
          <w:szCs w:val="24"/>
        </w:rPr>
        <w:noBreakHyphen/>
      </w:r>
      <w:proofErr w:type="spellStart"/>
      <w:r w:rsidRPr="009B0117">
        <w:rPr>
          <w:rFonts w:ascii="Times New Roman" w:hAnsi="Times New Roman" w:cs="Times New Roman"/>
          <w:i/>
          <w:sz w:val="24"/>
          <w:szCs w:val="24"/>
        </w:rPr>
        <w:t>eea</w:t>
      </w:r>
      <w:proofErr w:type="spellEnd"/>
      <w:r>
        <w:rPr>
          <w:rFonts w:ascii="Times New Roman" w:hAnsi="Times New Roman" w:cs="Times New Roman"/>
          <w:sz w:val="24"/>
          <w:szCs w:val="24"/>
        </w:rPr>
        <w:t xml:space="preserve">- implies two syllables, so we have </w:t>
      </w:r>
      <w:proofErr w:type="spellStart"/>
      <w:r w:rsidRPr="009B0117">
        <w:rPr>
          <w:rFonts w:ascii="Times New Roman" w:hAnsi="Times New Roman" w:cs="Times New Roman"/>
          <w:i/>
          <w:sz w:val="24"/>
          <w:szCs w:val="24"/>
        </w:rPr>
        <w:t>Creesteeaght</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gimmeeaght</w:t>
      </w:r>
      <w:proofErr w:type="spellEnd"/>
      <w:r>
        <w:rPr>
          <w:rFonts w:ascii="Times New Roman" w:hAnsi="Times New Roman" w:cs="Times New Roman"/>
          <w:sz w:val="24"/>
          <w:szCs w:val="24"/>
        </w:rPr>
        <w:t xml:space="preserve">, etc., but </w:t>
      </w:r>
      <w:proofErr w:type="spellStart"/>
      <w:r w:rsidRPr="009B0117">
        <w:rPr>
          <w:rFonts w:ascii="Times New Roman" w:hAnsi="Times New Roman" w:cs="Times New Roman"/>
          <w:i/>
          <w:sz w:val="24"/>
          <w:szCs w:val="24"/>
        </w:rPr>
        <w:t>jeaghyn</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jeeaghyn</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gearree</w:t>
      </w:r>
      <w:proofErr w:type="spellEnd"/>
      <w:r>
        <w:rPr>
          <w:rFonts w:ascii="Times New Roman" w:hAnsi="Times New Roman" w:cs="Times New Roman"/>
          <w:sz w:val="24"/>
          <w:szCs w:val="24"/>
        </w:rPr>
        <w:t xml:space="preserve"> ~ </w:t>
      </w:r>
      <w:proofErr w:type="spellStart"/>
      <w:r w:rsidRPr="009B0117">
        <w:rPr>
          <w:rFonts w:ascii="Times New Roman" w:hAnsi="Times New Roman" w:cs="Times New Roman"/>
          <w:i/>
          <w:sz w:val="24"/>
          <w:szCs w:val="24"/>
        </w:rPr>
        <w:t>gearee</w:t>
      </w:r>
      <w:proofErr w:type="spellEnd"/>
      <w:r>
        <w:rPr>
          <w:rFonts w:ascii="Times New Roman" w:hAnsi="Times New Roman" w:cs="Times New Roman"/>
          <w:sz w:val="24"/>
          <w:szCs w:val="24"/>
        </w:rPr>
        <w:t xml:space="preserve"> (</w:t>
      </w:r>
      <w:proofErr w:type="spellStart"/>
      <w:r w:rsidRPr="009B0117">
        <w:rPr>
          <w:rFonts w:ascii="Times New Roman" w:hAnsi="Times New Roman" w:cs="Times New Roman"/>
          <w:i/>
          <w:sz w:val="24"/>
          <w:szCs w:val="24"/>
        </w:rPr>
        <w:t>geearree</w:t>
      </w:r>
      <w:proofErr w:type="spellEnd"/>
      <w:r w:rsidR="009B0117">
        <w:rPr>
          <w:rFonts w:ascii="Times New Roman" w:hAnsi="Times New Roman" w:cs="Times New Roman"/>
          <w:sz w:val="24"/>
          <w:szCs w:val="24"/>
        </w:rPr>
        <w:t>); other ‘simpler’ spellings are:</w:t>
      </w:r>
      <w:r w:rsidR="00067BF2">
        <w:rPr>
          <w:rFonts w:ascii="Times New Roman" w:hAnsi="Times New Roman" w:cs="Times New Roman"/>
          <w:sz w:val="24"/>
          <w:szCs w:val="24"/>
        </w:rPr>
        <w:t xml:space="preserve"> </w:t>
      </w:r>
      <w:r w:rsidR="00067BF2" w:rsidRPr="009B0117">
        <w:rPr>
          <w:rFonts w:ascii="Times New Roman" w:hAnsi="Times New Roman" w:cs="Times New Roman"/>
          <w:i/>
          <w:sz w:val="24"/>
          <w:szCs w:val="24"/>
        </w:rPr>
        <w:t>baas</w:t>
      </w:r>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baase</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callit</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caillit</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cheel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cheeill</w:t>
      </w:r>
      <w:proofErr w:type="spellEnd"/>
      <w:r w:rsidR="00067BF2">
        <w:rPr>
          <w:rFonts w:ascii="Times New Roman" w:hAnsi="Times New Roman" w:cs="Times New Roman"/>
          <w:sz w:val="24"/>
          <w:szCs w:val="24"/>
        </w:rPr>
        <w:t xml:space="preserve">), </w:t>
      </w:r>
      <w:r w:rsidR="00067BF2" w:rsidRPr="009B0117">
        <w:rPr>
          <w:rFonts w:ascii="Times New Roman" w:hAnsi="Times New Roman" w:cs="Times New Roman"/>
          <w:i/>
          <w:sz w:val="24"/>
          <w:szCs w:val="24"/>
        </w:rPr>
        <w:t>coal</w:t>
      </w:r>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coayl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deartey</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deayrtey</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deney</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deiney</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feasley</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feaysley</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foar</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foayr</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foas</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foays</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freall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freayll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geashtagh</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geaishtagh</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gol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goll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janoo</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jannoo</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loart</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loayrt</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meigh</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meiygh</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raadjin</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raaidyn</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reyn</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rheynn</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seihl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seihll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talloo</w:t>
      </w:r>
      <w:proofErr w:type="spellEnd"/>
      <w:r w:rsidR="00067BF2">
        <w:rPr>
          <w:rFonts w:ascii="Times New Roman" w:hAnsi="Times New Roman" w:cs="Times New Roman"/>
          <w:sz w:val="24"/>
          <w:szCs w:val="24"/>
        </w:rPr>
        <w:t xml:space="preserve"> ~ </w:t>
      </w:r>
      <w:r w:rsidR="00067BF2" w:rsidRPr="009B0117">
        <w:rPr>
          <w:rFonts w:ascii="Times New Roman" w:hAnsi="Times New Roman" w:cs="Times New Roman"/>
          <w:i/>
          <w:sz w:val="24"/>
          <w:szCs w:val="24"/>
        </w:rPr>
        <w:t>tallow</w:t>
      </w:r>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thalloo</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treshteil</w:t>
      </w:r>
      <w:proofErr w:type="spellEnd"/>
      <w:r w:rsidR="00067BF2">
        <w:rPr>
          <w:rFonts w:ascii="Times New Roman" w:hAnsi="Times New Roman" w:cs="Times New Roman"/>
          <w:sz w:val="24"/>
          <w:szCs w:val="24"/>
        </w:rPr>
        <w:t xml:space="preserve"> (</w:t>
      </w:r>
      <w:proofErr w:type="spellStart"/>
      <w:r w:rsidR="00067BF2" w:rsidRPr="009B0117">
        <w:rPr>
          <w:rFonts w:ascii="Times New Roman" w:hAnsi="Times New Roman" w:cs="Times New Roman"/>
          <w:i/>
          <w:sz w:val="24"/>
          <w:szCs w:val="24"/>
        </w:rPr>
        <w:t>treishteil</w:t>
      </w:r>
      <w:proofErr w:type="spellEnd"/>
      <w:r w:rsidR="00067BF2">
        <w:rPr>
          <w:rFonts w:ascii="Times New Roman" w:hAnsi="Times New Roman" w:cs="Times New Roman"/>
          <w:sz w:val="24"/>
          <w:szCs w:val="24"/>
        </w:rPr>
        <w:t>)</w:t>
      </w:r>
      <w:r w:rsidR="00EB4FE4">
        <w:rPr>
          <w:rFonts w:ascii="Times New Roman" w:hAnsi="Times New Roman" w:cs="Times New Roman"/>
          <w:sz w:val="24"/>
          <w:szCs w:val="24"/>
        </w:rPr>
        <w:t xml:space="preserve">; </w:t>
      </w:r>
      <w:proofErr w:type="spellStart"/>
      <w:r w:rsidR="00EB4FE4" w:rsidRPr="00EB4FE4">
        <w:rPr>
          <w:rFonts w:ascii="Times New Roman" w:hAnsi="Times New Roman" w:cs="Times New Roman"/>
          <w:i/>
          <w:sz w:val="24"/>
          <w:szCs w:val="24"/>
        </w:rPr>
        <w:t>tregeil</w:t>
      </w:r>
      <w:proofErr w:type="spellEnd"/>
      <w:r w:rsidR="00EB4FE4">
        <w:rPr>
          <w:rFonts w:ascii="Times New Roman" w:hAnsi="Times New Roman" w:cs="Times New Roman"/>
          <w:sz w:val="24"/>
          <w:szCs w:val="24"/>
        </w:rPr>
        <w:t xml:space="preserve"> ~ </w:t>
      </w:r>
      <w:proofErr w:type="spellStart"/>
      <w:r w:rsidR="00EB4FE4" w:rsidRPr="00EB4FE4">
        <w:rPr>
          <w:rFonts w:ascii="Times New Roman" w:hAnsi="Times New Roman" w:cs="Times New Roman"/>
          <w:i/>
          <w:sz w:val="24"/>
          <w:szCs w:val="24"/>
        </w:rPr>
        <w:t>treggeil</w:t>
      </w:r>
      <w:proofErr w:type="spellEnd"/>
      <w:r w:rsidR="00EB4FE4">
        <w:rPr>
          <w:rFonts w:ascii="Times New Roman" w:hAnsi="Times New Roman" w:cs="Times New Roman"/>
          <w:sz w:val="24"/>
          <w:szCs w:val="24"/>
        </w:rPr>
        <w:t xml:space="preserve"> is much more frequent than the modern </w:t>
      </w:r>
      <w:proofErr w:type="spellStart"/>
      <w:r w:rsidR="00EB4FE4" w:rsidRPr="00EB4FE4">
        <w:rPr>
          <w:rFonts w:ascii="Times New Roman" w:hAnsi="Times New Roman" w:cs="Times New Roman"/>
          <w:i/>
          <w:sz w:val="24"/>
          <w:szCs w:val="24"/>
        </w:rPr>
        <w:t>treigeil</w:t>
      </w:r>
      <w:proofErr w:type="spellEnd"/>
      <w:r w:rsidR="00EB4FE4">
        <w:rPr>
          <w:rFonts w:ascii="Times New Roman" w:hAnsi="Times New Roman" w:cs="Times New Roman"/>
          <w:sz w:val="24"/>
          <w:szCs w:val="24"/>
        </w:rPr>
        <w:t xml:space="preserve">, though this is also found. </w:t>
      </w:r>
      <w:r w:rsidR="00067BF2">
        <w:rPr>
          <w:rFonts w:ascii="Times New Roman" w:hAnsi="Times New Roman" w:cs="Times New Roman"/>
          <w:sz w:val="24"/>
          <w:szCs w:val="24"/>
        </w:rPr>
        <w:t>Homophones are not always distinguished, or ar</w:t>
      </w:r>
      <w:r w:rsidR="00EB4FE4">
        <w:rPr>
          <w:rFonts w:ascii="Times New Roman" w:hAnsi="Times New Roman" w:cs="Times New Roman"/>
          <w:sz w:val="24"/>
          <w:szCs w:val="24"/>
        </w:rPr>
        <w:t>e</w:t>
      </w:r>
      <w:r w:rsidR="00067BF2">
        <w:rPr>
          <w:rFonts w:ascii="Times New Roman" w:hAnsi="Times New Roman" w:cs="Times New Roman"/>
          <w:sz w:val="24"/>
          <w:szCs w:val="24"/>
        </w:rPr>
        <w:t xml:space="preserve"> distinguished differently from later texts: the form </w:t>
      </w:r>
      <w:proofErr w:type="spellStart"/>
      <w:r w:rsidR="00067BF2" w:rsidRPr="00067BF2">
        <w:rPr>
          <w:rFonts w:ascii="Times New Roman" w:hAnsi="Times New Roman" w:cs="Times New Roman"/>
          <w:i/>
          <w:sz w:val="24"/>
          <w:szCs w:val="24"/>
        </w:rPr>
        <w:t>na</w:t>
      </w:r>
      <w:proofErr w:type="spellEnd"/>
      <w:r w:rsidR="00067BF2">
        <w:rPr>
          <w:rFonts w:ascii="Times New Roman" w:hAnsi="Times New Roman" w:cs="Times New Roman"/>
          <w:sz w:val="24"/>
          <w:szCs w:val="24"/>
        </w:rPr>
        <w:t xml:space="preserve"> ‘than’ is not used, but only </w:t>
      </w:r>
      <w:proofErr w:type="spellStart"/>
      <w:r w:rsidR="00067BF2" w:rsidRPr="00067BF2">
        <w:rPr>
          <w:rFonts w:ascii="Times New Roman" w:hAnsi="Times New Roman" w:cs="Times New Roman"/>
          <w:i/>
          <w:sz w:val="24"/>
          <w:szCs w:val="24"/>
        </w:rPr>
        <w:t>ny</w:t>
      </w:r>
      <w:proofErr w:type="spellEnd"/>
      <w:r w:rsidR="00067BF2">
        <w:rPr>
          <w:rFonts w:ascii="Times New Roman" w:hAnsi="Times New Roman" w:cs="Times New Roman"/>
          <w:sz w:val="24"/>
          <w:szCs w:val="24"/>
        </w:rPr>
        <w:t xml:space="preserve">; </w:t>
      </w:r>
      <w:r w:rsidR="00067BF2" w:rsidRPr="00067BF2">
        <w:rPr>
          <w:rFonts w:ascii="Times New Roman" w:hAnsi="Times New Roman" w:cs="Times New Roman"/>
          <w:i/>
          <w:sz w:val="24"/>
          <w:szCs w:val="24"/>
        </w:rPr>
        <w:t>un</w:t>
      </w:r>
      <w:r w:rsidR="00067BF2">
        <w:rPr>
          <w:rFonts w:ascii="Times New Roman" w:hAnsi="Times New Roman" w:cs="Times New Roman"/>
          <w:sz w:val="24"/>
          <w:szCs w:val="24"/>
        </w:rPr>
        <w:t xml:space="preserve"> ‘one’ is not used, but only </w:t>
      </w:r>
      <w:proofErr w:type="spellStart"/>
      <w:r w:rsidR="00067BF2" w:rsidRPr="00067BF2">
        <w:rPr>
          <w:rFonts w:ascii="Times New Roman" w:hAnsi="Times New Roman" w:cs="Times New Roman"/>
          <w:i/>
          <w:sz w:val="24"/>
          <w:szCs w:val="24"/>
        </w:rPr>
        <w:t>yn</w:t>
      </w:r>
      <w:proofErr w:type="spellEnd"/>
      <w:r w:rsidR="00067BF2">
        <w:rPr>
          <w:rFonts w:ascii="Times New Roman" w:hAnsi="Times New Roman" w:cs="Times New Roman"/>
          <w:sz w:val="24"/>
          <w:szCs w:val="24"/>
        </w:rPr>
        <w:t xml:space="preserve">; </w:t>
      </w:r>
      <w:proofErr w:type="spellStart"/>
      <w:r w:rsidR="00067BF2" w:rsidRPr="00067BF2">
        <w:rPr>
          <w:rFonts w:ascii="Times New Roman" w:hAnsi="Times New Roman" w:cs="Times New Roman"/>
          <w:i/>
          <w:sz w:val="24"/>
          <w:szCs w:val="24"/>
        </w:rPr>
        <w:t>dty</w:t>
      </w:r>
      <w:proofErr w:type="spellEnd"/>
      <w:r w:rsidR="00067BF2">
        <w:rPr>
          <w:rFonts w:ascii="Times New Roman" w:hAnsi="Times New Roman" w:cs="Times New Roman"/>
          <w:sz w:val="24"/>
          <w:szCs w:val="24"/>
        </w:rPr>
        <w:t xml:space="preserve"> is always ‘thee’ or ‘thy’, but </w:t>
      </w:r>
      <w:proofErr w:type="spellStart"/>
      <w:r w:rsidR="00067BF2" w:rsidRPr="00067BF2">
        <w:rPr>
          <w:rFonts w:ascii="Times New Roman" w:hAnsi="Times New Roman" w:cs="Times New Roman"/>
          <w:i/>
          <w:sz w:val="24"/>
          <w:szCs w:val="24"/>
        </w:rPr>
        <w:t>dy</w:t>
      </w:r>
      <w:proofErr w:type="spellEnd"/>
      <w:r w:rsidR="00067BF2">
        <w:rPr>
          <w:rFonts w:ascii="Times New Roman" w:hAnsi="Times New Roman" w:cs="Times New Roman"/>
          <w:sz w:val="24"/>
          <w:szCs w:val="24"/>
        </w:rPr>
        <w:t xml:space="preserve"> is also used in this sense; </w:t>
      </w:r>
      <w:r w:rsidR="00067BF2" w:rsidRPr="00067BF2">
        <w:rPr>
          <w:rFonts w:ascii="Times New Roman" w:hAnsi="Times New Roman" w:cs="Times New Roman"/>
          <w:i/>
          <w:sz w:val="24"/>
          <w:szCs w:val="24"/>
        </w:rPr>
        <w:t>ass</w:t>
      </w:r>
      <w:r w:rsidR="00067BF2">
        <w:rPr>
          <w:rFonts w:ascii="Times New Roman" w:hAnsi="Times New Roman" w:cs="Times New Roman"/>
          <w:i/>
          <w:sz w:val="24"/>
          <w:szCs w:val="24"/>
        </w:rPr>
        <w:t xml:space="preserve"> </w:t>
      </w:r>
      <w:r w:rsidR="00067BF2">
        <w:rPr>
          <w:rFonts w:ascii="Times New Roman" w:hAnsi="Times New Roman" w:cs="Times New Roman"/>
          <w:sz w:val="24"/>
          <w:szCs w:val="24"/>
        </w:rPr>
        <w:t xml:space="preserve">is always ‘out of’, but </w:t>
      </w:r>
      <w:r w:rsidR="00067BF2" w:rsidRPr="00067BF2">
        <w:rPr>
          <w:rFonts w:ascii="Times New Roman" w:hAnsi="Times New Roman" w:cs="Times New Roman"/>
          <w:i/>
          <w:sz w:val="24"/>
          <w:szCs w:val="24"/>
        </w:rPr>
        <w:t>as</w:t>
      </w:r>
      <w:r w:rsidR="00067BF2">
        <w:rPr>
          <w:rFonts w:ascii="Times New Roman" w:hAnsi="Times New Roman" w:cs="Times New Roman"/>
          <w:sz w:val="24"/>
          <w:szCs w:val="24"/>
        </w:rPr>
        <w:t xml:space="preserve"> is also often used (= </w:t>
      </w:r>
      <w:r w:rsidR="00067BF2" w:rsidRPr="00EB4FE4">
        <w:rPr>
          <w:rFonts w:ascii="Times New Roman" w:hAnsi="Times New Roman" w:cs="Times New Roman"/>
          <w:i/>
          <w:sz w:val="24"/>
          <w:szCs w:val="24"/>
        </w:rPr>
        <w:t>as</w:t>
      </w:r>
      <w:r w:rsidR="00067BF2">
        <w:rPr>
          <w:rFonts w:ascii="Times New Roman" w:hAnsi="Times New Roman" w:cs="Times New Roman"/>
          <w:sz w:val="24"/>
          <w:szCs w:val="24"/>
        </w:rPr>
        <w:t xml:space="preserve"> ‘and’); insofar as ‘he’, ‘his’ ‘it’ are distinguished, </w:t>
      </w:r>
      <w:r w:rsidR="00067BF2" w:rsidRPr="00067BF2">
        <w:rPr>
          <w:rFonts w:ascii="Times New Roman" w:hAnsi="Times New Roman" w:cs="Times New Roman"/>
          <w:i/>
          <w:sz w:val="24"/>
          <w:szCs w:val="24"/>
        </w:rPr>
        <w:t>eh</w:t>
      </w:r>
      <w:r w:rsidR="00067BF2">
        <w:rPr>
          <w:rFonts w:ascii="Times New Roman" w:hAnsi="Times New Roman" w:cs="Times New Roman"/>
          <w:sz w:val="24"/>
          <w:szCs w:val="24"/>
        </w:rPr>
        <w:t xml:space="preserve"> is nearly always ‘it’, </w:t>
      </w:r>
      <w:r w:rsidR="00067BF2" w:rsidRPr="00067BF2">
        <w:rPr>
          <w:rFonts w:ascii="Times New Roman" w:hAnsi="Times New Roman" w:cs="Times New Roman"/>
          <w:i/>
          <w:sz w:val="24"/>
          <w:szCs w:val="24"/>
        </w:rPr>
        <w:t>e</w:t>
      </w:r>
      <w:r w:rsidR="00067BF2">
        <w:rPr>
          <w:rFonts w:ascii="Times New Roman" w:hAnsi="Times New Roman" w:cs="Times New Roman"/>
          <w:sz w:val="24"/>
          <w:szCs w:val="24"/>
        </w:rPr>
        <w:t xml:space="preserve"> is usually ‘he/him’ (sometimes ‘it’), ‘his/its’ is usually </w:t>
      </w:r>
      <w:r w:rsidR="00067BF2" w:rsidRPr="00067BF2">
        <w:rPr>
          <w:rFonts w:ascii="Times New Roman" w:hAnsi="Times New Roman" w:cs="Times New Roman"/>
          <w:i/>
          <w:sz w:val="24"/>
          <w:szCs w:val="24"/>
        </w:rPr>
        <w:t>e</w:t>
      </w:r>
      <w:r w:rsidR="00067BF2">
        <w:rPr>
          <w:rFonts w:ascii="Times New Roman" w:hAnsi="Times New Roman" w:cs="Times New Roman"/>
          <w:sz w:val="24"/>
          <w:szCs w:val="24"/>
        </w:rPr>
        <w:t xml:space="preserve">, but sometimes </w:t>
      </w:r>
      <w:r w:rsidR="00067BF2" w:rsidRPr="00067BF2">
        <w:rPr>
          <w:rFonts w:ascii="Times New Roman" w:hAnsi="Times New Roman" w:cs="Times New Roman"/>
          <w:i/>
          <w:sz w:val="24"/>
          <w:szCs w:val="24"/>
        </w:rPr>
        <w:t>y</w:t>
      </w:r>
      <w:r w:rsidR="00067BF2">
        <w:rPr>
          <w:rFonts w:ascii="Times New Roman" w:hAnsi="Times New Roman" w:cs="Times New Roman"/>
          <w:sz w:val="24"/>
          <w:szCs w:val="24"/>
        </w:rPr>
        <w:t>.</w:t>
      </w:r>
      <w:r w:rsidR="00EB4FE4">
        <w:rPr>
          <w:rFonts w:ascii="Times New Roman" w:hAnsi="Times New Roman" w:cs="Times New Roman"/>
          <w:sz w:val="24"/>
          <w:szCs w:val="24"/>
        </w:rPr>
        <w:t xml:space="preserve"> Final /ə/ </w:t>
      </w:r>
      <w:r w:rsidR="00431200">
        <w:rPr>
          <w:rFonts w:ascii="Times New Roman" w:hAnsi="Times New Roman" w:cs="Times New Roman"/>
          <w:sz w:val="24"/>
          <w:szCs w:val="24"/>
        </w:rPr>
        <w:t>is usually</w:t>
      </w:r>
      <w:r w:rsidR="00EB4FE4">
        <w:rPr>
          <w:rFonts w:ascii="Times New Roman" w:hAnsi="Times New Roman" w:cs="Times New Roman"/>
          <w:sz w:val="24"/>
          <w:szCs w:val="24"/>
        </w:rPr>
        <w:t xml:space="preserve"> spelt -</w:t>
      </w:r>
      <w:proofErr w:type="spellStart"/>
      <w:r w:rsidR="00EB4FE4" w:rsidRPr="00EB4FE4">
        <w:rPr>
          <w:rFonts w:ascii="Times New Roman" w:hAnsi="Times New Roman" w:cs="Times New Roman"/>
          <w:i/>
          <w:sz w:val="24"/>
          <w:szCs w:val="24"/>
        </w:rPr>
        <w:t>ey</w:t>
      </w:r>
      <w:proofErr w:type="spellEnd"/>
      <w:r w:rsidR="00EB4FE4">
        <w:rPr>
          <w:rFonts w:ascii="Times New Roman" w:hAnsi="Times New Roman" w:cs="Times New Roman"/>
          <w:i/>
          <w:sz w:val="24"/>
          <w:szCs w:val="24"/>
        </w:rPr>
        <w:t xml:space="preserve"> </w:t>
      </w:r>
      <w:r w:rsidR="00EB4FE4">
        <w:rPr>
          <w:rFonts w:ascii="Times New Roman" w:hAnsi="Times New Roman" w:cs="Times New Roman"/>
          <w:sz w:val="24"/>
          <w:szCs w:val="24"/>
        </w:rPr>
        <w:t>as in later Manx, but occasionally -</w:t>
      </w:r>
      <w:r w:rsidR="00EB4FE4" w:rsidRPr="00EB4FE4">
        <w:rPr>
          <w:rFonts w:ascii="Times New Roman" w:hAnsi="Times New Roman" w:cs="Times New Roman"/>
          <w:i/>
          <w:sz w:val="24"/>
          <w:szCs w:val="24"/>
        </w:rPr>
        <w:t>eh</w:t>
      </w:r>
      <w:r w:rsidR="00EB4FE4">
        <w:rPr>
          <w:rFonts w:ascii="Times New Roman" w:hAnsi="Times New Roman" w:cs="Times New Roman"/>
          <w:sz w:val="24"/>
          <w:szCs w:val="24"/>
        </w:rPr>
        <w:t>,</w:t>
      </w:r>
      <w:r w:rsidR="00EB4FE4">
        <w:rPr>
          <w:rFonts w:ascii="Times New Roman" w:hAnsi="Times New Roman" w:cs="Times New Roman"/>
          <w:i/>
          <w:sz w:val="24"/>
          <w:szCs w:val="24"/>
        </w:rPr>
        <w:t xml:space="preserve"> </w:t>
      </w:r>
      <w:r w:rsidR="00EB4FE4">
        <w:rPr>
          <w:rFonts w:ascii="Times New Roman" w:hAnsi="Times New Roman" w:cs="Times New Roman"/>
          <w:sz w:val="24"/>
          <w:szCs w:val="24"/>
        </w:rPr>
        <w:t xml:space="preserve">as in </w:t>
      </w:r>
      <w:r w:rsidR="00040289">
        <w:rPr>
          <w:rFonts w:ascii="Times New Roman" w:hAnsi="Times New Roman" w:cs="Times New Roman"/>
          <w:sz w:val="24"/>
          <w:szCs w:val="24"/>
        </w:rPr>
        <w:t>‘</w:t>
      </w:r>
      <w:proofErr w:type="spellStart"/>
      <w:r w:rsidR="00EB4FE4" w:rsidRPr="00EB4FE4">
        <w:rPr>
          <w:rFonts w:ascii="Times New Roman" w:hAnsi="Times New Roman" w:cs="Times New Roman"/>
          <w:i/>
          <w:sz w:val="24"/>
          <w:szCs w:val="24"/>
        </w:rPr>
        <w:t>Coyrle</w:t>
      </w:r>
      <w:proofErr w:type="spellEnd"/>
      <w:r w:rsidR="00EB4FE4">
        <w:rPr>
          <w:rFonts w:ascii="Times New Roman" w:hAnsi="Times New Roman" w:cs="Times New Roman"/>
          <w:sz w:val="24"/>
          <w:szCs w:val="24"/>
        </w:rPr>
        <w:t xml:space="preserve"> </w:t>
      </w:r>
      <w:proofErr w:type="spellStart"/>
      <w:r w:rsidR="00EB4FE4" w:rsidRPr="00EB4FE4">
        <w:rPr>
          <w:rFonts w:ascii="Times New Roman" w:hAnsi="Times New Roman" w:cs="Times New Roman"/>
          <w:i/>
          <w:sz w:val="24"/>
          <w:szCs w:val="24"/>
        </w:rPr>
        <w:t>Sodje</w:t>
      </w:r>
      <w:r w:rsidR="00040289">
        <w:rPr>
          <w:rFonts w:ascii="Times New Roman" w:hAnsi="Times New Roman" w:cs="Times New Roman"/>
          <w:i/>
          <w:sz w:val="24"/>
          <w:szCs w:val="24"/>
        </w:rPr>
        <w:t>h</w:t>
      </w:r>
      <w:proofErr w:type="spellEnd"/>
      <w:r w:rsidR="00040289">
        <w:rPr>
          <w:rFonts w:ascii="Times New Roman" w:hAnsi="Times New Roman" w:cs="Times New Roman"/>
          <w:sz w:val="24"/>
          <w:szCs w:val="24"/>
        </w:rPr>
        <w:t>’</w:t>
      </w:r>
      <w:r w:rsidR="00EB4FE4">
        <w:rPr>
          <w:rFonts w:ascii="Times New Roman" w:hAnsi="Times New Roman" w:cs="Times New Roman"/>
          <w:sz w:val="24"/>
          <w:szCs w:val="24"/>
        </w:rPr>
        <w:t xml:space="preserve"> that appears on the first page of Manx. After </w:t>
      </w:r>
      <w:proofErr w:type="spellStart"/>
      <w:r w:rsidR="00EB4FE4" w:rsidRPr="00EB4FE4">
        <w:rPr>
          <w:rFonts w:ascii="Times New Roman" w:hAnsi="Times New Roman" w:cs="Times New Roman"/>
          <w:i/>
          <w:sz w:val="24"/>
          <w:szCs w:val="24"/>
        </w:rPr>
        <w:t>ny</w:t>
      </w:r>
      <w:proofErr w:type="spellEnd"/>
      <w:r w:rsidR="00EB4FE4">
        <w:rPr>
          <w:rFonts w:ascii="Times New Roman" w:hAnsi="Times New Roman" w:cs="Times New Roman"/>
          <w:sz w:val="24"/>
          <w:szCs w:val="24"/>
        </w:rPr>
        <w:t xml:space="preserve"> (feminine genitive definite article), </w:t>
      </w:r>
      <w:proofErr w:type="spellStart"/>
      <w:r w:rsidR="00EB4FE4" w:rsidRPr="00EB4FE4">
        <w:rPr>
          <w:rFonts w:ascii="Times New Roman" w:hAnsi="Times New Roman" w:cs="Times New Roman"/>
          <w:i/>
          <w:sz w:val="24"/>
          <w:szCs w:val="24"/>
        </w:rPr>
        <w:t>ny</w:t>
      </w:r>
      <w:proofErr w:type="spellEnd"/>
      <w:r w:rsidR="00EB4FE4">
        <w:rPr>
          <w:rFonts w:ascii="Times New Roman" w:hAnsi="Times New Roman" w:cs="Times New Roman"/>
          <w:sz w:val="24"/>
          <w:szCs w:val="24"/>
        </w:rPr>
        <w:t xml:space="preserve"> (plural article) and </w:t>
      </w:r>
      <w:proofErr w:type="spellStart"/>
      <w:r w:rsidR="00EB4FE4" w:rsidRPr="00EB4FE4">
        <w:rPr>
          <w:rFonts w:ascii="Times New Roman" w:hAnsi="Times New Roman" w:cs="Times New Roman"/>
          <w:i/>
          <w:sz w:val="24"/>
          <w:szCs w:val="24"/>
        </w:rPr>
        <w:t>dy</w:t>
      </w:r>
      <w:proofErr w:type="spellEnd"/>
      <w:r w:rsidR="00EB4FE4">
        <w:rPr>
          <w:rFonts w:ascii="Times New Roman" w:hAnsi="Times New Roman" w:cs="Times New Roman"/>
          <w:sz w:val="24"/>
          <w:szCs w:val="24"/>
        </w:rPr>
        <w:t xml:space="preserve"> (adverbial particle) </w:t>
      </w:r>
      <w:r w:rsidR="00EB4FE4" w:rsidRPr="00EB4FE4">
        <w:rPr>
          <w:rFonts w:ascii="Times New Roman" w:hAnsi="Times New Roman" w:cs="Times New Roman"/>
          <w:i/>
          <w:sz w:val="24"/>
          <w:szCs w:val="24"/>
        </w:rPr>
        <w:t>h</w:t>
      </w:r>
      <w:r w:rsidR="00EB4FE4">
        <w:rPr>
          <w:rFonts w:ascii="Times New Roman" w:hAnsi="Times New Roman" w:cs="Times New Roman"/>
          <w:sz w:val="24"/>
          <w:szCs w:val="24"/>
        </w:rPr>
        <w:t>- is usually, though not always, added to vowel-initial words</w:t>
      </w:r>
      <w:r w:rsidR="00040289">
        <w:rPr>
          <w:rFonts w:ascii="Times New Roman" w:hAnsi="Times New Roman" w:cs="Times New Roman"/>
          <w:sz w:val="24"/>
          <w:szCs w:val="24"/>
        </w:rPr>
        <w:t>, e.g.</w:t>
      </w:r>
      <w:r w:rsidR="00EB4FE4">
        <w:rPr>
          <w:rFonts w:ascii="Times New Roman" w:hAnsi="Times New Roman" w:cs="Times New Roman"/>
          <w:sz w:val="24"/>
          <w:szCs w:val="24"/>
        </w:rPr>
        <w:t xml:space="preserve"> </w:t>
      </w:r>
      <w:proofErr w:type="spellStart"/>
      <w:r w:rsidR="00EB4FE4" w:rsidRPr="00EB4FE4">
        <w:rPr>
          <w:rFonts w:ascii="Times New Roman" w:hAnsi="Times New Roman" w:cs="Times New Roman"/>
          <w:i/>
          <w:sz w:val="24"/>
          <w:szCs w:val="24"/>
        </w:rPr>
        <w:t>Reil</w:t>
      </w:r>
      <w:proofErr w:type="spellEnd"/>
      <w:r w:rsidR="00EB4FE4" w:rsidRPr="00EB4FE4">
        <w:rPr>
          <w:rFonts w:ascii="Times New Roman" w:hAnsi="Times New Roman" w:cs="Times New Roman"/>
          <w:i/>
          <w:sz w:val="24"/>
          <w:szCs w:val="24"/>
        </w:rPr>
        <w:t xml:space="preserve"> </w:t>
      </w:r>
      <w:proofErr w:type="spellStart"/>
      <w:r w:rsidR="00EB4FE4" w:rsidRPr="00EB4FE4">
        <w:rPr>
          <w:rFonts w:ascii="Times New Roman" w:hAnsi="Times New Roman" w:cs="Times New Roman"/>
          <w:i/>
          <w:sz w:val="24"/>
          <w:szCs w:val="24"/>
        </w:rPr>
        <w:t>ny</w:t>
      </w:r>
      <w:proofErr w:type="spellEnd"/>
      <w:r w:rsidR="00EB4FE4" w:rsidRPr="00EB4FE4">
        <w:rPr>
          <w:rFonts w:ascii="Times New Roman" w:hAnsi="Times New Roman" w:cs="Times New Roman"/>
          <w:i/>
          <w:sz w:val="24"/>
          <w:szCs w:val="24"/>
        </w:rPr>
        <w:t xml:space="preserve"> </w:t>
      </w:r>
      <w:proofErr w:type="spellStart"/>
      <w:r w:rsidR="00EB4FE4" w:rsidRPr="00EB4FE4">
        <w:rPr>
          <w:rFonts w:ascii="Times New Roman" w:hAnsi="Times New Roman" w:cs="Times New Roman"/>
          <w:i/>
          <w:sz w:val="24"/>
          <w:szCs w:val="24"/>
        </w:rPr>
        <w:t>Haglish</w:t>
      </w:r>
      <w:proofErr w:type="spellEnd"/>
      <w:r w:rsidR="00EB4FE4">
        <w:rPr>
          <w:rFonts w:ascii="Times New Roman" w:hAnsi="Times New Roman" w:cs="Times New Roman"/>
          <w:sz w:val="24"/>
          <w:szCs w:val="24"/>
        </w:rPr>
        <w:t xml:space="preserve"> ‘Church Government’, </w:t>
      </w:r>
      <w:proofErr w:type="spellStart"/>
      <w:r w:rsidR="00EB4FE4" w:rsidRPr="00EB4FE4">
        <w:rPr>
          <w:rFonts w:ascii="Times New Roman" w:hAnsi="Times New Roman" w:cs="Times New Roman"/>
          <w:i/>
          <w:sz w:val="24"/>
          <w:szCs w:val="24"/>
        </w:rPr>
        <w:t>Credjue</w:t>
      </w:r>
      <w:proofErr w:type="spellEnd"/>
      <w:r w:rsidR="00EB4FE4" w:rsidRPr="00EB4FE4">
        <w:rPr>
          <w:rFonts w:ascii="Times New Roman" w:hAnsi="Times New Roman" w:cs="Times New Roman"/>
          <w:i/>
          <w:sz w:val="24"/>
          <w:szCs w:val="24"/>
        </w:rPr>
        <w:t xml:space="preserve"> </w:t>
      </w:r>
      <w:proofErr w:type="spellStart"/>
      <w:r w:rsidR="00EB4FE4" w:rsidRPr="00EB4FE4">
        <w:rPr>
          <w:rFonts w:ascii="Times New Roman" w:hAnsi="Times New Roman" w:cs="Times New Roman"/>
          <w:i/>
          <w:sz w:val="24"/>
          <w:szCs w:val="24"/>
        </w:rPr>
        <w:t>ny</w:t>
      </w:r>
      <w:proofErr w:type="spellEnd"/>
      <w:r w:rsidR="00EB4FE4" w:rsidRPr="00EB4FE4">
        <w:rPr>
          <w:rFonts w:ascii="Times New Roman" w:hAnsi="Times New Roman" w:cs="Times New Roman"/>
          <w:i/>
          <w:sz w:val="24"/>
          <w:szCs w:val="24"/>
        </w:rPr>
        <w:t xml:space="preserve"> </w:t>
      </w:r>
      <w:proofErr w:type="spellStart"/>
      <w:r w:rsidR="00EB4FE4" w:rsidRPr="00EB4FE4">
        <w:rPr>
          <w:rFonts w:ascii="Times New Roman" w:hAnsi="Times New Roman" w:cs="Times New Roman"/>
          <w:i/>
          <w:sz w:val="24"/>
          <w:szCs w:val="24"/>
        </w:rPr>
        <w:t>Hostylyn</w:t>
      </w:r>
      <w:proofErr w:type="spellEnd"/>
      <w:r w:rsidR="00EB4FE4">
        <w:rPr>
          <w:rFonts w:ascii="Times New Roman" w:hAnsi="Times New Roman" w:cs="Times New Roman"/>
          <w:sz w:val="24"/>
          <w:szCs w:val="24"/>
        </w:rPr>
        <w:t xml:space="preserve"> ‘The Apostles’ Creed’, </w:t>
      </w:r>
      <w:proofErr w:type="spellStart"/>
      <w:r w:rsidR="00EB4FE4" w:rsidRPr="00EB4FE4">
        <w:rPr>
          <w:rFonts w:ascii="Times New Roman" w:hAnsi="Times New Roman" w:cs="Times New Roman"/>
          <w:i/>
          <w:sz w:val="24"/>
          <w:szCs w:val="24"/>
        </w:rPr>
        <w:t>dy</w:t>
      </w:r>
      <w:proofErr w:type="spellEnd"/>
      <w:r w:rsidR="00EB4FE4" w:rsidRPr="00EB4FE4">
        <w:rPr>
          <w:rFonts w:ascii="Times New Roman" w:hAnsi="Times New Roman" w:cs="Times New Roman"/>
          <w:i/>
          <w:sz w:val="24"/>
          <w:szCs w:val="24"/>
        </w:rPr>
        <w:t xml:space="preserve"> </w:t>
      </w:r>
      <w:proofErr w:type="spellStart"/>
      <w:r w:rsidR="00EB4FE4" w:rsidRPr="00EB4FE4">
        <w:rPr>
          <w:rFonts w:ascii="Times New Roman" w:hAnsi="Times New Roman" w:cs="Times New Roman"/>
          <w:i/>
          <w:sz w:val="24"/>
          <w:szCs w:val="24"/>
        </w:rPr>
        <w:t>harryltagh</w:t>
      </w:r>
      <w:proofErr w:type="spellEnd"/>
      <w:r w:rsidR="00EB4FE4">
        <w:rPr>
          <w:rFonts w:ascii="Times New Roman" w:hAnsi="Times New Roman" w:cs="Times New Roman"/>
          <w:sz w:val="24"/>
          <w:szCs w:val="24"/>
        </w:rPr>
        <w:t xml:space="preserve"> ‘willingly’.</w:t>
      </w:r>
    </w:p>
    <w:p w14:paraId="091D40E1" w14:textId="77777777" w:rsidR="00407F0E" w:rsidRDefault="00407F0E" w:rsidP="00431200">
      <w:pPr>
        <w:ind w:firstLine="284"/>
        <w:jc w:val="both"/>
        <w:rPr>
          <w:rFonts w:ascii="Times New Roman" w:hAnsi="Times New Roman" w:cs="Times New Roman"/>
          <w:sz w:val="24"/>
          <w:szCs w:val="24"/>
        </w:rPr>
      </w:pPr>
      <w:r w:rsidRPr="00407F0E">
        <w:rPr>
          <w:rFonts w:ascii="Times New Roman" w:hAnsi="Times New Roman" w:cs="Times New Roman"/>
          <w:sz w:val="24"/>
          <w:szCs w:val="24"/>
        </w:rPr>
        <w:t>A number of spellings represent pronunciations which are archaic relative to the Manx of the Bible, including lack of voicing of the affricate in medial /</w:t>
      </w:r>
      <w:proofErr w:type="spellStart"/>
      <w:r w:rsidRPr="00407F0E">
        <w:rPr>
          <w:rFonts w:ascii="Times New Roman" w:hAnsi="Times New Roman" w:cs="Times New Roman"/>
          <w:sz w:val="24"/>
          <w:szCs w:val="24"/>
        </w:rPr>
        <w:t>lʲtʲ</w:t>
      </w:r>
      <w:proofErr w:type="spellEnd"/>
      <w:r w:rsidRPr="00407F0E">
        <w:rPr>
          <w:rFonts w:ascii="Times New Roman" w:hAnsi="Times New Roman" w:cs="Times New Roman"/>
          <w:sz w:val="24"/>
          <w:szCs w:val="24"/>
        </w:rPr>
        <w:t xml:space="preserve">/, as in </w:t>
      </w:r>
      <w:proofErr w:type="spellStart"/>
      <w:r w:rsidRPr="00407F0E">
        <w:rPr>
          <w:rFonts w:ascii="Times New Roman" w:hAnsi="Times New Roman" w:cs="Times New Roman"/>
          <w:i/>
          <w:iCs/>
          <w:sz w:val="24"/>
          <w:szCs w:val="24"/>
        </w:rPr>
        <w:t>foilchin</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‘faults’ (later </w:t>
      </w:r>
      <w:proofErr w:type="spellStart"/>
      <w:r w:rsidRPr="00407F0E">
        <w:rPr>
          <w:rFonts w:ascii="Times New Roman" w:hAnsi="Times New Roman" w:cs="Times New Roman"/>
          <w:i/>
          <w:iCs/>
          <w:sz w:val="24"/>
          <w:szCs w:val="24"/>
        </w:rPr>
        <w:t>foiljyn</w:t>
      </w:r>
      <w:proofErr w:type="spellEnd"/>
      <w:r w:rsidRPr="00407F0E">
        <w:rPr>
          <w:rFonts w:ascii="Times New Roman" w:hAnsi="Times New Roman" w:cs="Times New Roman"/>
          <w:sz w:val="24"/>
          <w:szCs w:val="24"/>
        </w:rPr>
        <w:t xml:space="preserve">), </w:t>
      </w:r>
      <w:proofErr w:type="spellStart"/>
      <w:r w:rsidRPr="00407F0E">
        <w:rPr>
          <w:rFonts w:ascii="Times New Roman" w:hAnsi="Times New Roman" w:cs="Times New Roman"/>
          <w:i/>
          <w:iCs/>
          <w:sz w:val="24"/>
          <w:szCs w:val="24"/>
        </w:rPr>
        <w:t>Ard-valchyn</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‘cities’ (later </w:t>
      </w:r>
      <w:proofErr w:type="spellStart"/>
      <w:r w:rsidRPr="00407F0E">
        <w:rPr>
          <w:rFonts w:ascii="Times New Roman" w:hAnsi="Times New Roman" w:cs="Times New Roman"/>
          <w:i/>
          <w:iCs/>
          <w:sz w:val="24"/>
          <w:szCs w:val="24"/>
        </w:rPr>
        <w:t>ard-valjyn</w:t>
      </w:r>
      <w:proofErr w:type="spellEnd"/>
      <w:r w:rsidRPr="00407F0E">
        <w:rPr>
          <w:rFonts w:ascii="Times New Roman" w:hAnsi="Times New Roman" w:cs="Times New Roman"/>
          <w:sz w:val="24"/>
          <w:szCs w:val="24"/>
        </w:rPr>
        <w:t xml:space="preserve">); </w:t>
      </w:r>
      <w:proofErr w:type="spellStart"/>
      <w:r w:rsidRPr="00407F0E">
        <w:rPr>
          <w:rFonts w:ascii="Times New Roman" w:hAnsi="Times New Roman" w:cs="Times New Roman"/>
          <w:i/>
          <w:iCs/>
          <w:sz w:val="24"/>
          <w:szCs w:val="24"/>
        </w:rPr>
        <w:t>maskey</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‘among’ for later </w:t>
      </w:r>
      <w:proofErr w:type="spellStart"/>
      <w:r w:rsidRPr="00407F0E">
        <w:rPr>
          <w:rFonts w:ascii="Times New Roman" w:hAnsi="Times New Roman" w:cs="Times New Roman"/>
          <w:i/>
          <w:iCs/>
          <w:sz w:val="24"/>
          <w:szCs w:val="24"/>
        </w:rPr>
        <w:t>mastey</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(Irish </w:t>
      </w:r>
      <w:proofErr w:type="spellStart"/>
      <w:r w:rsidRPr="00407F0E">
        <w:rPr>
          <w:rFonts w:ascii="Times New Roman" w:hAnsi="Times New Roman" w:cs="Times New Roman"/>
          <w:i/>
          <w:iCs/>
          <w:sz w:val="24"/>
          <w:szCs w:val="24"/>
        </w:rPr>
        <w:t>i</w:t>
      </w:r>
      <w:proofErr w:type="spellEnd"/>
      <w:r w:rsidRPr="00407F0E">
        <w:rPr>
          <w:rFonts w:ascii="Times New Roman" w:hAnsi="Times New Roman" w:cs="Times New Roman"/>
          <w:i/>
          <w:iCs/>
          <w:sz w:val="24"/>
          <w:szCs w:val="24"/>
        </w:rPr>
        <w:t xml:space="preserve"> </w:t>
      </w:r>
      <w:proofErr w:type="spellStart"/>
      <w:r w:rsidRPr="00407F0E">
        <w:rPr>
          <w:rFonts w:ascii="Times New Roman" w:hAnsi="Times New Roman" w:cs="Times New Roman"/>
          <w:i/>
          <w:iCs/>
          <w:sz w:val="24"/>
          <w:szCs w:val="24"/>
        </w:rPr>
        <w:t>measc</w:t>
      </w:r>
      <w:proofErr w:type="spellEnd"/>
      <w:r w:rsidRPr="00407F0E">
        <w:rPr>
          <w:rFonts w:ascii="Times New Roman" w:hAnsi="Times New Roman" w:cs="Times New Roman"/>
          <w:sz w:val="24"/>
          <w:szCs w:val="24"/>
        </w:rPr>
        <w:t xml:space="preserve">); </w:t>
      </w:r>
      <w:proofErr w:type="spellStart"/>
      <w:r w:rsidRPr="00407F0E">
        <w:rPr>
          <w:rFonts w:ascii="Times New Roman" w:hAnsi="Times New Roman" w:cs="Times New Roman"/>
          <w:i/>
          <w:iCs/>
          <w:sz w:val="24"/>
          <w:szCs w:val="24"/>
        </w:rPr>
        <w:t>foshtil</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for later </w:t>
      </w:r>
      <w:proofErr w:type="spellStart"/>
      <w:r w:rsidRPr="00407F0E">
        <w:rPr>
          <w:rFonts w:ascii="Times New Roman" w:hAnsi="Times New Roman" w:cs="Times New Roman"/>
          <w:i/>
          <w:iCs/>
          <w:sz w:val="24"/>
          <w:szCs w:val="24"/>
        </w:rPr>
        <w:t>foshil</w:t>
      </w:r>
      <w:proofErr w:type="spellEnd"/>
      <w:r w:rsidRPr="00407F0E">
        <w:rPr>
          <w:rFonts w:ascii="Times New Roman" w:hAnsi="Times New Roman" w:cs="Times New Roman"/>
          <w:sz w:val="24"/>
          <w:szCs w:val="24"/>
        </w:rPr>
        <w:t xml:space="preserve"> (Irish </w:t>
      </w:r>
      <w:r w:rsidRPr="00407F0E">
        <w:rPr>
          <w:rFonts w:ascii="Times New Roman" w:hAnsi="Times New Roman" w:cs="Times New Roman"/>
          <w:i/>
          <w:iCs/>
          <w:sz w:val="24"/>
          <w:szCs w:val="24"/>
        </w:rPr>
        <w:t>(f)</w:t>
      </w:r>
      <w:proofErr w:type="spellStart"/>
      <w:r w:rsidRPr="00407F0E">
        <w:rPr>
          <w:rFonts w:ascii="Times New Roman" w:hAnsi="Times New Roman" w:cs="Times New Roman"/>
          <w:i/>
          <w:iCs/>
          <w:sz w:val="24"/>
          <w:szCs w:val="24"/>
        </w:rPr>
        <w:t>oscail</w:t>
      </w:r>
      <w:proofErr w:type="spellEnd"/>
      <w:r w:rsidRPr="00407F0E">
        <w:rPr>
          <w:rFonts w:ascii="Times New Roman" w:hAnsi="Times New Roman" w:cs="Times New Roman"/>
          <w:sz w:val="24"/>
          <w:szCs w:val="24"/>
        </w:rPr>
        <w:t xml:space="preserve">); </w:t>
      </w:r>
      <w:proofErr w:type="spellStart"/>
      <w:r w:rsidRPr="00407F0E">
        <w:rPr>
          <w:rFonts w:ascii="Times New Roman" w:hAnsi="Times New Roman" w:cs="Times New Roman"/>
          <w:i/>
          <w:iCs/>
          <w:sz w:val="24"/>
          <w:szCs w:val="24"/>
        </w:rPr>
        <w:t>chooish</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and </w:t>
      </w:r>
      <w:proofErr w:type="spellStart"/>
      <w:r w:rsidRPr="00407F0E">
        <w:rPr>
          <w:rFonts w:ascii="Times New Roman" w:hAnsi="Times New Roman" w:cs="Times New Roman"/>
          <w:i/>
          <w:iCs/>
          <w:sz w:val="24"/>
          <w:szCs w:val="24"/>
        </w:rPr>
        <w:t>chooilleen</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for later </w:t>
      </w:r>
      <w:proofErr w:type="spellStart"/>
      <w:r w:rsidRPr="00407F0E">
        <w:rPr>
          <w:rFonts w:ascii="Times New Roman" w:hAnsi="Times New Roman" w:cs="Times New Roman"/>
          <w:i/>
          <w:iCs/>
          <w:sz w:val="24"/>
          <w:szCs w:val="24"/>
        </w:rPr>
        <w:t>wheesh</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and </w:t>
      </w:r>
      <w:proofErr w:type="spellStart"/>
      <w:r w:rsidRPr="00407F0E">
        <w:rPr>
          <w:rFonts w:ascii="Times New Roman" w:hAnsi="Times New Roman" w:cs="Times New Roman"/>
          <w:i/>
          <w:iCs/>
          <w:sz w:val="24"/>
          <w:szCs w:val="24"/>
        </w:rPr>
        <w:t>whilleen</w:t>
      </w:r>
      <w:proofErr w:type="spellEnd"/>
      <w:r w:rsidRPr="00407F0E">
        <w:rPr>
          <w:rFonts w:ascii="Times New Roman" w:hAnsi="Times New Roman" w:cs="Times New Roman"/>
          <w:sz w:val="24"/>
          <w:szCs w:val="24"/>
        </w:rPr>
        <w:t xml:space="preserve"> (Irish </w:t>
      </w:r>
      <w:r w:rsidRPr="00407F0E">
        <w:rPr>
          <w:rFonts w:ascii="Times New Roman" w:hAnsi="Times New Roman" w:cs="Times New Roman"/>
          <w:i/>
          <w:iCs/>
          <w:sz w:val="24"/>
          <w:szCs w:val="24"/>
        </w:rPr>
        <w:t xml:space="preserve">a </w:t>
      </w:r>
      <w:proofErr w:type="spellStart"/>
      <w:r w:rsidRPr="00407F0E">
        <w:rPr>
          <w:rFonts w:ascii="Times New Roman" w:hAnsi="Times New Roman" w:cs="Times New Roman"/>
          <w:i/>
          <w:iCs/>
          <w:sz w:val="24"/>
          <w:szCs w:val="24"/>
        </w:rPr>
        <w:t>choibhéis</w:t>
      </w:r>
      <w:proofErr w:type="spellEnd"/>
      <w:r w:rsidRPr="00407F0E">
        <w:rPr>
          <w:rFonts w:ascii="Times New Roman" w:hAnsi="Times New Roman" w:cs="Times New Roman"/>
          <w:sz w:val="24"/>
          <w:szCs w:val="24"/>
        </w:rPr>
        <w:t xml:space="preserve"> and </w:t>
      </w:r>
      <w:r w:rsidRPr="00407F0E">
        <w:rPr>
          <w:rFonts w:ascii="Times New Roman" w:hAnsi="Times New Roman" w:cs="Times New Roman"/>
          <w:i/>
          <w:iCs/>
          <w:sz w:val="24"/>
          <w:szCs w:val="24"/>
        </w:rPr>
        <w:t xml:space="preserve">a </w:t>
      </w:r>
      <w:proofErr w:type="spellStart"/>
      <w:r w:rsidRPr="00407F0E">
        <w:rPr>
          <w:rFonts w:ascii="Times New Roman" w:hAnsi="Times New Roman" w:cs="Times New Roman"/>
          <w:i/>
          <w:iCs/>
          <w:sz w:val="24"/>
          <w:szCs w:val="24"/>
        </w:rPr>
        <w:t>choimhlíon</w:t>
      </w:r>
      <w:proofErr w:type="spellEnd"/>
      <w:r w:rsidRPr="00407F0E">
        <w:rPr>
          <w:rFonts w:ascii="Times New Roman" w:hAnsi="Times New Roman" w:cs="Times New Roman"/>
          <w:sz w:val="24"/>
          <w:szCs w:val="24"/>
        </w:rPr>
        <w:t xml:space="preserve">); </w:t>
      </w:r>
      <w:proofErr w:type="spellStart"/>
      <w:r w:rsidRPr="00407F0E">
        <w:rPr>
          <w:rFonts w:ascii="Times New Roman" w:hAnsi="Times New Roman" w:cs="Times New Roman"/>
          <w:i/>
          <w:iCs/>
          <w:sz w:val="24"/>
          <w:szCs w:val="24"/>
        </w:rPr>
        <w:t>eearree</w:t>
      </w:r>
      <w:proofErr w:type="spellEnd"/>
      <w:r w:rsidRPr="00407F0E">
        <w:rPr>
          <w:rFonts w:ascii="Times New Roman" w:hAnsi="Times New Roman" w:cs="Times New Roman"/>
          <w:i/>
          <w:iCs/>
          <w:sz w:val="24"/>
          <w:szCs w:val="24"/>
        </w:rPr>
        <w:t xml:space="preserve"> </w:t>
      </w:r>
      <w:r w:rsidRPr="00407F0E">
        <w:rPr>
          <w:rFonts w:ascii="Times New Roman" w:hAnsi="Times New Roman" w:cs="Times New Roman"/>
          <w:sz w:val="24"/>
          <w:szCs w:val="24"/>
        </w:rPr>
        <w:t xml:space="preserve">without prosthetic /j-/, alongside </w:t>
      </w:r>
      <w:proofErr w:type="spellStart"/>
      <w:r w:rsidRPr="00407F0E">
        <w:rPr>
          <w:rFonts w:ascii="Times New Roman" w:hAnsi="Times New Roman" w:cs="Times New Roman"/>
          <w:i/>
          <w:iCs/>
          <w:sz w:val="24"/>
          <w:szCs w:val="24"/>
        </w:rPr>
        <w:t>yeearree</w:t>
      </w:r>
      <w:proofErr w:type="spellEnd"/>
      <w:r w:rsidRPr="00407F0E">
        <w:rPr>
          <w:rFonts w:ascii="Times New Roman" w:hAnsi="Times New Roman" w:cs="Times New Roman"/>
          <w:sz w:val="24"/>
          <w:szCs w:val="24"/>
        </w:rPr>
        <w:t xml:space="preserve"> (Irish </w:t>
      </w:r>
      <w:proofErr w:type="spellStart"/>
      <w:r w:rsidRPr="00407F0E">
        <w:rPr>
          <w:rFonts w:ascii="Times New Roman" w:hAnsi="Times New Roman" w:cs="Times New Roman"/>
          <w:i/>
          <w:iCs/>
          <w:sz w:val="24"/>
          <w:szCs w:val="24"/>
        </w:rPr>
        <w:t>iarraidh</w:t>
      </w:r>
      <w:proofErr w:type="spellEnd"/>
      <w:r w:rsidRPr="00407F0E">
        <w:rPr>
          <w:rFonts w:ascii="Times New Roman" w:hAnsi="Times New Roman" w:cs="Times New Roman"/>
          <w:sz w:val="24"/>
          <w:szCs w:val="24"/>
        </w:rPr>
        <w:t xml:space="preserve">); and </w:t>
      </w:r>
      <w:proofErr w:type="spellStart"/>
      <w:r w:rsidRPr="00407F0E">
        <w:rPr>
          <w:rFonts w:ascii="Times New Roman" w:hAnsi="Times New Roman" w:cs="Times New Roman"/>
          <w:i/>
          <w:iCs/>
          <w:sz w:val="24"/>
          <w:szCs w:val="24"/>
        </w:rPr>
        <w:t>maishter</w:t>
      </w:r>
      <w:proofErr w:type="spellEnd"/>
      <w:r w:rsidRPr="00407F0E">
        <w:rPr>
          <w:rFonts w:ascii="Times New Roman" w:hAnsi="Times New Roman" w:cs="Times New Roman"/>
          <w:sz w:val="24"/>
          <w:szCs w:val="24"/>
        </w:rPr>
        <w:t xml:space="preserve"> for </w:t>
      </w:r>
      <w:proofErr w:type="spellStart"/>
      <w:r w:rsidRPr="00407F0E">
        <w:rPr>
          <w:rFonts w:ascii="Times New Roman" w:hAnsi="Times New Roman" w:cs="Times New Roman"/>
          <w:i/>
          <w:iCs/>
          <w:sz w:val="24"/>
          <w:szCs w:val="24"/>
        </w:rPr>
        <w:t>mainshter</w:t>
      </w:r>
      <w:proofErr w:type="spellEnd"/>
      <w:r w:rsidRPr="00407F0E">
        <w:rPr>
          <w:rFonts w:ascii="Times New Roman" w:hAnsi="Times New Roman" w:cs="Times New Roman"/>
          <w:sz w:val="24"/>
          <w:szCs w:val="24"/>
        </w:rPr>
        <w:t xml:space="preserve">, in which the later </w:t>
      </w:r>
      <w:r w:rsidRPr="00407F0E">
        <w:rPr>
          <w:rFonts w:ascii="Times New Roman" w:hAnsi="Times New Roman" w:cs="Times New Roman"/>
          <w:i/>
          <w:iCs/>
          <w:sz w:val="24"/>
          <w:szCs w:val="24"/>
        </w:rPr>
        <w:t xml:space="preserve">n </w:t>
      </w:r>
      <w:r w:rsidRPr="00407F0E">
        <w:rPr>
          <w:rFonts w:ascii="Times New Roman" w:hAnsi="Times New Roman" w:cs="Times New Roman"/>
          <w:sz w:val="24"/>
          <w:szCs w:val="24"/>
        </w:rPr>
        <w:t>shows development of an excrescent nasal consonant after a nasal vowel (or is intended to repres</w:t>
      </w:r>
      <w:r>
        <w:rPr>
          <w:rFonts w:ascii="Times New Roman" w:hAnsi="Times New Roman" w:cs="Times New Roman"/>
          <w:sz w:val="24"/>
          <w:szCs w:val="24"/>
        </w:rPr>
        <w:t>ent the nasality of the vowel).</w:t>
      </w:r>
    </w:p>
    <w:p w14:paraId="424EACCA" w14:textId="77777777" w:rsidR="00431200" w:rsidRDefault="00EB4FE4" w:rsidP="00431200">
      <w:pPr>
        <w:ind w:firstLine="284"/>
        <w:jc w:val="both"/>
        <w:rPr>
          <w:rFonts w:ascii="Times New Roman" w:hAnsi="Times New Roman" w:cs="Times New Roman"/>
          <w:sz w:val="24"/>
          <w:szCs w:val="24"/>
        </w:rPr>
      </w:pPr>
      <w:r>
        <w:rPr>
          <w:rFonts w:ascii="Times New Roman" w:hAnsi="Times New Roman" w:cs="Times New Roman"/>
          <w:sz w:val="24"/>
          <w:szCs w:val="24"/>
        </w:rPr>
        <w:t xml:space="preserve">The grammar and vocabulary </w:t>
      </w:r>
      <w:r w:rsidR="00040289">
        <w:rPr>
          <w:rFonts w:ascii="Times New Roman" w:hAnsi="Times New Roman" w:cs="Times New Roman"/>
          <w:sz w:val="24"/>
          <w:szCs w:val="24"/>
        </w:rPr>
        <w:t xml:space="preserve">of </w:t>
      </w:r>
      <w:proofErr w:type="spellStart"/>
      <w:r w:rsidR="00040289" w:rsidRPr="00040289">
        <w:rPr>
          <w:rFonts w:ascii="Times New Roman" w:hAnsi="Times New Roman" w:cs="Times New Roman"/>
          <w:i/>
          <w:sz w:val="24"/>
          <w:szCs w:val="24"/>
        </w:rPr>
        <w:t>Coyrle</w:t>
      </w:r>
      <w:proofErr w:type="spellEnd"/>
      <w:r w:rsidR="00040289" w:rsidRPr="00040289">
        <w:rPr>
          <w:rFonts w:ascii="Times New Roman" w:hAnsi="Times New Roman" w:cs="Times New Roman"/>
          <w:i/>
          <w:sz w:val="24"/>
          <w:szCs w:val="24"/>
        </w:rPr>
        <w:t xml:space="preserve"> </w:t>
      </w:r>
      <w:proofErr w:type="spellStart"/>
      <w:r w:rsidR="00040289" w:rsidRPr="00040289">
        <w:rPr>
          <w:rFonts w:ascii="Times New Roman" w:hAnsi="Times New Roman" w:cs="Times New Roman"/>
          <w:i/>
          <w:sz w:val="24"/>
          <w:szCs w:val="24"/>
        </w:rPr>
        <w:t>Sodjey</w:t>
      </w:r>
      <w:proofErr w:type="spellEnd"/>
      <w:r w:rsidR="00040289">
        <w:rPr>
          <w:rFonts w:ascii="Times New Roman" w:hAnsi="Times New Roman" w:cs="Times New Roman"/>
          <w:sz w:val="24"/>
          <w:szCs w:val="24"/>
        </w:rPr>
        <w:t xml:space="preserve"> </w:t>
      </w:r>
      <w:r>
        <w:rPr>
          <w:rFonts w:ascii="Times New Roman" w:hAnsi="Times New Roman" w:cs="Times New Roman"/>
          <w:sz w:val="24"/>
          <w:szCs w:val="24"/>
        </w:rPr>
        <w:t xml:space="preserve">are broadly similar to those of texts from later in the century, though some ‘older’ usages predominate, that later became more variable or obsolete. Thus, non-finite verb phrases (other than the periphrastic verb forms with </w:t>
      </w:r>
      <w:proofErr w:type="spellStart"/>
      <w:r w:rsidRPr="00EB4FE4">
        <w:rPr>
          <w:rFonts w:ascii="Times New Roman" w:hAnsi="Times New Roman" w:cs="Times New Roman"/>
          <w:i/>
          <w:sz w:val="24"/>
          <w:szCs w:val="24"/>
        </w:rPr>
        <w:t>ve</w:t>
      </w:r>
      <w:proofErr w:type="spellEnd"/>
      <w:r>
        <w:rPr>
          <w:rFonts w:ascii="Times New Roman" w:hAnsi="Times New Roman" w:cs="Times New Roman"/>
          <w:sz w:val="24"/>
          <w:szCs w:val="24"/>
        </w:rPr>
        <w:t xml:space="preserve"> ‘be’) with transitive verbs almost always display the ‘included object’ construction, as in the first sentence of the text: </w:t>
      </w:r>
      <w:r w:rsidRPr="00EB4FE4">
        <w:rPr>
          <w:rFonts w:ascii="Times New Roman" w:hAnsi="Times New Roman" w:cs="Times New Roman"/>
          <w:i/>
          <w:sz w:val="24"/>
          <w:szCs w:val="24"/>
        </w:rPr>
        <w:t xml:space="preserve">Ta </w:t>
      </w:r>
      <w:proofErr w:type="spellStart"/>
      <w:r w:rsidRPr="00EB4FE4">
        <w:rPr>
          <w:rFonts w:ascii="Times New Roman" w:hAnsi="Times New Roman" w:cs="Times New Roman"/>
          <w:i/>
          <w:sz w:val="24"/>
          <w:szCs w:val="24"/>
        </w:rPr>
        <w:t>currym</w:t>
      </w:r>
      <w:proofErr w:type="spellEnd"/>
      <w:r w:rsidRPr="00EB4FE4">
        <w:rPr>
          <w:rFonts w:ascii="Times New Roman" w:hAnsi="Times New Roman" w:cs="Times New Roman"/>
          <w:i/>
          <w:sz w:val="24"/>
          <w:szCs w:val="24"/>
        </w:rPr>
        <w:t xml:space="preserve"> </w:t>
      </w:r>
      <w:proofErr w:type="spellStart"/>
      <w:r w:rsidRPr="00EB4FE4">
        <w:rPr>
          <w:rFonts w:ascii="Times New Roman" w:hAnsi="Times New Roman" w:cs="Times New Roman"/>
          <w:i/>
          <w:sz w:val="24"/>
          <w:szCs w:val="24"/>
        </w:rPr>
        <w:t>aym</w:t>
      </w:r>
      <w:proofErr w:type="spellEnd"/>
      <w:r w:rsidRPr="00EB4FE4">
        <w:rPr>
          <w:rFonts w:ascii="Times New Roman" w:hAnsi="Times New Roman" w:cs="Times New Roman"/>
          <w:i/>
          <w:sz w:val="24"/>
          <w:szCs w:val="24"/>
        </w:rPr>
        <w:t xml:space="preserve"> mee-</w:t>
      </w:r>
      <w:proofErr w:type="spellStart"/>
      <w:r w:rsidRPr="00EB4FE4">
        <w:rPr>
          <w:rFonts w:ascii="Times New Roman" w:hAnsi="Times New Roman" w:cs="Times New Roman"/>
          <w:i/>
          <w:sz w:val="24"/>
          <w:szCs w:val="24"/>
        </w:rPr>
        <w:t>hene</w:t>
      </w:r>
      <w:proofErr w:type="spellEnd"/>
      <w:r w:rsidRPr="00EB4FE4">
        <w:rPr>
          <w:rFonts w:ascii="Times New Roman" w:hAnsi="Times New Roman" w:cs="Times New Roman"/>
          <w:i/>
          <w:sz w:val="24"/>
          <w:szCs w:val="24"/>
        </w:rPr>
        <w:t xml:space="preserve"> y </w:t>
      </w:r>
      <w:proofErr w:type="spellStart"/>
      <w:r w:rsidRPr="00EB4FE4">
        <w:rPr>
          <w:rFonts w:ascii="Times New Roman" w:hAnsi="Times New Roman" w:cs="Times New Roman"/>
          <w:i/>
          <w:sz w:val="24"/>
          <w:szCs w:val="24"/>
        </w:rPr>
        <w:t>yanoo</w:t>
      </w:r>
      <w:proofErr w:type="spellEnd"/>
      <w:r w:rsidRPr="00EB4FE4">
        <w:rPr>
          <w:rFonts w:ascii="Times New Roman" w:hAnsi="Times New Roman" w:cs="Times New Roman"/>
          <w:i/>
          <w:sz w:val="24"/>
          <w:szCs w:val="24"/>
        </w:rPr>
        <w:t xml:space="preserve"> </w:t>
      </w:r>
      <w:proofErr w:type="spellStart"/>
      <w:r w:rsidRPr="00EB4FE4">
        <w:rPr>
          <w:rFonts w:ascii="Times New Roman" w:hAnsi="Times New Roman" w:cs="Times New Roman"/>
          <w:i/>
          <w:sz w:val="24"/>
          <w:szCs w:val="24"/>
        </w:rPr>
        <w:t>arloo</w:t>
      </w:r>
      <w:proofErr w:type="spellEnd"/>
      <w:r>
        <w:rPr>
          <w:rFonts w:ascii="Times New Roman" w:hAnsi="Times New Roman" w:cs="Times New Roman"/>
          <w:sz w:val="24"/>
          <w:szCs w:val="24"/>
        </w:rPr>
        <w:t>, lit. ‘I have a duty to make myself ready’</w:t>
      </w:r>
      <w:r w:rsidR="00E7078D">
        <w:rPr>
          <w:rFonts w:ascii="Times New Roman" w:hAnsi="Times New Roman" w:cs="Times New Roman"/>
          <w:sz w:val="24"/>
          <w:szCs w:val="24"/>
        </w:rPr>
        <w:t xml:space="preserve">. </w:t>
      </w:r>
    </w:p>
    <w:p w14:paraId="5F478BEF" w14:textId="77777777" w:rsidR="00431200" w:rsidRDefault="00E7078D" w:rsidP="00431200">
      <w:pPr>
        <w:ind w:firstLine="284"/>
        <w:jc w:val="both"/>
        <w:rPr>
          <w:rFonts w:ascii="Times New Roman" w:hAnsi="Times New Roman" w:cs="Times New Roman"/>
          <w:sz w:val="24"/>
          <w:szCs w:val="24"/>
        </w:rPr>
      </w:pPr>
      <w:r>
        <w:rPr>
          <w:rFonts w:ascii="Times New Roman" w:hAnsi="Times New Roman" w:cs="Times New Roman"/>
          <w:sz w:val="24"/>
          <w:szCs w:val="24"/>
        </w:rPr>
        <w:t xml:space="preserve">One </w:t>
      </w:r>
      <w:r w:rsidR="00040289">
        <w:rPr>
          <w:rFonts w:ascii="Times New Roman" w:hAnsi="Times New Roman" w:cs="Times New Roman"/>
          <w:sz w:val="24"/>
          <w:szCs w:val="24"/>
        </w:rPr>
        <w:t xml:space="preserve">characteristic </w:t>
      </w:r>
      <w:r>
        <w:rPr>
          <w:rFonts w:ascii="Times New Roman" w:hAnsi="Times New Roman" w:cs="Times New Roman"/>
          <w:sz w:val="24"/>
          <w:szCs w:val="24"/>
        </w:rPr>
        <w:t xml:space="preserve">feature in the text that becomes less usual later is the use of </w:t>
      </w:r>
      <w:proofErr w:type="spellStart"/>
      <w:r w:rsidRPr="00E7078D">
        <w:rPr>
          <w:rFonts w:ascii="Times New Roman" w:hAnsi="Times New Roman" w:cs="Times New Roman"/>
          <w:i/>
          <w:sz w:val="24"/>
          <w:szCs w:val="24"/>
        </w:rPr>
        <w:t>dyn</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r w:rsidR="00A92B58">
        <w:rPr>
          <w:rFonts w:ascii="Times New Roman" w:hAnsi="Times New Roman" w:cs="Times New Roman"/>
          <w:sz w:val="24"/>
          <w:szCs w:val="24"/>
        </w:rPr>
        <w:t xml:space="preserve">in order </w:t>
      </w:r>
      <w:r>
        <w:rPr>
          <w:rFonts w:ascii="Times New Roman" w:hAnsi="Times New Roman" w:cs="Times New Roman"/>
          <w:sz w:val="24"/>
          <w:szCs w:val="24"/>
        </w:rPr>
        <w:t xml:space="preserve">to ... </w:t>
      </w:r>
      <w:r w:rsidR="00CD035A">
        <w:rPr>
          <w:rFonts w:ascii="Times New Roman" w:hAnsi="Times New Roman" w:cs="Times New Roman"/>
          <w:sz w:val="24"/>
          <w:szCs w:val="24"/>
        </w:rPr>
        <w:t>p</w:t>
      </w:r>
      <w:r>
        <w:rPr>
          <w:rFonts w:ascii="Times New Roman" w:hAnsi="Times New Roman" w:cs="Times New Roman"/>
          <w:sz w:val="24"/>
          <w:szCs w:val="24"/>
        </w:rPr>
        <w:t>l.</w:t>
      </w:r>
      <w:r w:rsidR="00CD035A">
        <w:rPr>
          <w:rFonts w:ascii="Times New Roman" w:hAnsi="Times New Roman" w:cs="Times New Roman"/>
          <w:sz w:val="24"/>
          <w:szCs w:val="24"/>
        </w:rPr>
        <w:t xml:space="preserve"> pronoun</w:t>
      </w:r>
      <w:r>
        <w:rPr>
          <w:rFonts w:ascii="Times New Roman" w:hAnsi="Times New Roman" w:cs="Times New Roman"/>
          <w:sz w:val="24"/>
          <w:szCs w:val="24"/>
        </w:rPr>
        <w:t xml:space="preserve">’, e.g. </w:t>
      </w:r>
      <w:proofErr w:type="spellStart"/>
      <w:r w:rsidRPr="00E7078D">
        <w:rPr>
          <w:rFonts w:ascii="Times New Roman" w:hAnsi="Times New Roman" w:cs="Times New Roman"/>
          <w:i/>
          <w:sz w:val="24"/>
          <w:szCs w:val="24"/>
        </w:rPr>
        <w:t>eshyn</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hooar</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baase</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dyn</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sauail</w:t>
      </w:r>
      <w:proofErr w:type="spellEnd"/>
      <w:r w:rsidRPr="00E7078D">
        <w:rPr>
          <w:rFonts w:ascii="Times New Roman" w:hAnsi="Times New Roman" w:cs="Times New Roman"/>
          <w:i/>
          <w:sz w:val="24"/>
          <w:szCs w:val="24"/>
        </w:rPr>
        <w:t xml:space="preserve"> shin</w:t>
      </w:r>
      <w:r>
        <w:rPr>
          <w:rFonts w:ascii="Times New Roman" w:hAnsi="Times New Roman" w:cs="Times New Roman"/>
          <w:sz w:val="24"/>
          <w:szCs w:val="24"/>
        </w:rPr>
        <w:t xml:space="preserve"> ‘he who died to save us’</w:t>
      </w:r>
      <w:r w:rsidR="00A92B58">
        <w:rPr>
          <w:rFonts w:ascii="Times New Roman" w:hAnsi="Times New Roman" w:cs="Times New Roman"/>
          <w:sz w:val="24"/>
          <w:szCs w:val="24"/>
        </w:rPr>
        <w:t xml:space="preserve">. A similar form </w:t>
      </w:r>
      <w:r w:rsidR="00431200">
        <w:rPr>
          <w:rFonts w:ascii="Times New Roman" w:hAnsi="Times New Roman" w:cs="Times New Roman"/>
          <w:sz w:val="24"/>
          <w:szCs w:val="24"/>
        </w:rPr>
        <w:t>rarely</w:t>
      </w:r>
      <w:r w:rsidR="00A92B58">
        <w:rPr>
          <w:rFonts w:ascii="Times New Roman" w:hAnsi="Times New Roman" w:cs="Times New Roman"/>
          <w:sz w:val="24"/>
          <w:szCs w:val="24"/>
        </w:rPr>
        <w:t xml:space="preserve"> found later is </w:t>
      </w:r>
      <w:proofErr w:type="spellStart"/>
      <w:r w:rsidR="00A92B58" w:rsidRPr="00A92B58">
        <w:rPr>
          <w:rFonts w:ascii="Times New Roman" w:hAnsi="Times New Roman" w:cs="Times New Roman"/>
          <w:i/>
          <w:sz w:val="24"/>
          <w:szCs w:val="24"/>
        </w:rPr>
        <w:t>dyn</w:t>
      </w:r>
      <w:proofErr w:type="spellEnd"/>
      <w:r>
        <w:rPr>
          <w:rFonts w:ascii="Times New Roman" w:hAnsi="Times New Roman" w:cs="Times New Roman"/>
          <w:sz w:val="24"/>
          <w:szCs w:val="24"/>
        </w:rPr>
        <w:t xml:space="preserve"> with plural </w:t>
      </w:r>
      <w:r w:rsidR="00A92B58">
        <w:rPr>
          <w:rFonts w:ascii="Times New Roman" w:hAnsi="Times New Roman" w:cs="Times New Roman"/>
          <w:sz w:val="24"/>
          <w:szCs w:val="24"/>
        </w:rPr>
        <w:t xml:space="preserve">pronoun </w:t>
      </w:r>
      <w:r>
        <w:rPr>
          <w:rFonts w:ascii="Times New Roman" w:hAnsi="Times New Roman" w:cs="Times New Roman"/>
          <w:sz w:val="24"/>
          <w:szCs w:val="24"/>
        </w:rPr>
        <w:t xml:space="preserve">object in a clause with </w:t>
      </w:r>
      <w:proofErr w:type="spellStart"/>
      <w:r w:rsidRPr="00E7078D">
        <w:rPr>
          <w:rFonts w:ascii="Times New Roman" w:hAnsi="Times New Roman" w:cs="Times New Roman"/>
          <w:i/>
          <w:sz w:val="24"/>
          <w:szCs w:val="24"/>
        </w:rPr>
        <w:t>ve</w:t>
      </w:r>
      <w:proofErr w:type="spellEnd"/>
      <w:r>
        <w:rPr>
          <w:rFonts w:ascii="Times New Roman" w:hAnsi="Times New Roman" w:cs="Times New Roman"/>
          <w:sz w:val="24"/>
          <w:szCs w:val="24"/>
        </w:rPr>
        <w:t>, as in</w:t>
      </w:r>
      <w:r w:rsidR="00B621A7" w:rsidRPr="00B621A7">
        <w:rPr>
          <w:rFonts w:ascii="Garamond" w:hAnsi="Garamond"/>
          <w:sz w:val="28"/>
          <w:szCs w:val="28"/>
        </w:rPr>
        <w:t xml:space="preserve"> </w:t>
      </w:r>
      <w:proofErr w:type="spellStart"/>
      <w:r w:rsidR="00B621A7" w:rsidRPr="00B621A7">
        <w:rPr>
          <w:rFonts w:ascii="Times New Roman" w:hAnsi="Times New Roman" w:cs="Times New Roman"/>
          <w:i/>
          <w:sz w:val="24"/>
          <w:szCs w:val="24"/>
        </w:rPr>
        <w:t>Vel</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nyn</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Gredjue</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dyn</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gianley</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dy</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yeaghyn</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dooin</w:t>
      </w:r>
      <w:proofErr w:type="spellEnd"/>
      <w:r w:rsidR="00B621A7" w:rsidRPr="00B621A7">
        <w:rPr>
          <w:rFonts w:ascii="Times New Roman" w:hAnsi="Times New Roman" w:cs="Times New Roman"/>
          <w:i/>
          <w:sz w:val="24"/>
          <w:szCs w:val="24"/>
        </w:rPr>
        <w:t xml:space="preserve"> </w:t>
      </w:r>
      <w:proofErr w:type="spellStart"/>
      <w:r w:rsidR="00B621A7" w:rsidRPr="00B621A7">
        <w:rPr>
          <w:rFonts w:ascii="Times New Roman" w:hAnsi="Times New Roman" w:cs="Times New Roman"/>
          <w:i/>
          <w:sz w:val="24"/>
          <w:szCs w:val="24"/>
        </w:rPr>
        <w:t>hene</w:t>
      </w:r>
      <w:proofErr w:type="spellEnd"/>
      <w:r w:rsidR="00B621A7" w:rsidRPr="00B621A7">
        <w:rPr>
          <w:rFonts w:ascii="Times New Roman" w:hAnsi="Times New Roman" w:cs="Times New Roman"/>
          <w:i/>
          <w:sz w:val="24"/>
          <w:szCs w:val="24"/>
        </w:rPr>
        <w:t> ?</w:t>
      </w:r>
      <w:r w:rsidR="00B621A7">
        <w:rPr>
          <w:rFonts w:ascii="Times New Roman" w:hAnsi="Times New Roman" w:cs="Times New Roman"/>
          <w:sz w:val="24"/>
          <w:szCs w:val="24"/>
        </w:rPr>
        <w:t xml:space="preserve"> lit. ‘does our belief oblige us to watch over ourselves?’, or </w:t>
      </w:r>
      <w:proofErr w:type="spellStart"/>
      <w:r w:rsidRPr="00E7078D">
        <w:rPr>
          <w:rFonts w:ascii="Times New Roman" w:hAnsi="Times New Roman" w:cs="Times New Roman"/>
          <w:i/>
          <w:sz w:val="24"/>
          <w:szCs w:val="24"/>
        </w:rPr>
        <w:t>yn</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Spyrryd</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Noo</w:t>
      </w:r>
      <w:proofErr w:type="spellEnd"/>
      <w:r w:rsidRPr="00E7078D">
        <w:rPr>
          <w:rFonts w:ascii="Times New Roman" w:hAnsi="Times New Roman" w:cs="Times New Roman"/>
          <w:i/>
          <w:sz w:val="24"/>
          <w:szCs w:val="24"/>
        </w:rPr>
        <w:t xml:space="preserve"> ta </w:t>
      </w:r>
      <w:proofErr w:type="spellStart"/>
      <w:r w:rsidRPr="00E7078D">
        <w:rPr>
          <w:rFonts w:ascii="Times New Roman" w:hAnsi="Times New Roman" w:cs="Times New Roman"/>
          <w:i/>
          <w:sz w:val="24"/>
          <w:szCs w:val="24"/>
        </w:rPr>
        <w:t>dyn</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nianoo</w:t>
      </w:r>
      <w:proofErr w:type="spellEnd"/>
      <w:r w:rsidRPr="00E7078D">
        <w:rPr>
          <w:rFonts w:ascii="Times New Roman" w:hAnsi="Times New Roman" w:cs="Times New Roman"/>
          <w:i/>
          <w:sz w:val="24"/>
          <w:szCs w:val="24"/>
        </w:rPr>
        <w:t xml:space="preserve"> </w:t>
      </w:r>
      <w:proofErr w:type="spellStart"/>
      <w:r w:rsidRPr="00E7078D">
        <w:rPr>
          <w:rFonts w:ascii="Times New Roman" w:hAnsi="Times New Roman" w:cs="Times New Roman"/>
          <w:i/>
          <w:sz w:val="24"/>
          <w:szCs w:val="24"/>
        </w:rPr>
        <w:t>arloo</w:t>
      </w:r>
      <w:proofErr w:type="spellEnd"/>
      <w:r w:rsidRPr="00E7078D">
        <w:rPr>
          <w:rFonts w:ascii="Times New Roman" w:hAnsi="Times New Roman" w:cs="Times New Roman"/>
          <w:i/>
          <w:sz w:val="24"/>
          <w:szCs w:val="24"/>
        </w:rPr>
        <w:t xml:space="preserve"> son </w:t>
      </w:r>
      <w:proofErr w:type="spellStart"/>
      <w:r w:rsidRPr="00E7078D">
        <w:rPr>
          <w:rFonts w:ascii="Times New Roman" w:hAnsi="Times New Roman" w:cs="Times New Roman"/>
          <w:i/>
          <w:sz w:val="24"/>
          <w:szCs w:val="24"/>
        </w:rPr>
        <w:t>Niau</w:t>
      </w:r>
      <w:proofErr w:type="spellEnd"/>
      <w:r>
        <w:rPr>
          <w:rFonts w:ascii="Times New Roman" w:hAnsi="Times New Roman" w:cs="Times New Roman"/>
          <w:sz w:val="24"/>
          <w:szCs w:val="24"/>
        </w:rPr>
        <w:t xml:space="preserve"> ‘the Holy Spirit that makes us ready for Heaven’</w:t>
      </w:r>
      <w:r w:rsidR="00B621A7">
        <w:rPr>
          <w:rFonts w:ascii="Times New Roman" w:hAnsi="Times New Roman" w:cs="Times New Roman"/>
          <w:sz w:val="24"/>
          <w:szCs w:val="24"/>
        </w:rPr>
        <w:t xml:space="preserve">. Parallel to the latter is the use of </w:t>
      </w:r>
      <w:proofErr w:type="spellStart"/>
      <w:r w:rsidR="00B621A7" w:rsidRPr="005D5D16">
        <w:rPr>
          <w:rFonts w:ascii="Times New Roman" w:hAnsi="Times New Roman" w:cs="Times New Roman"/>
          <w:i/>
          <w:sz w:val="24"/>
          <w:szCs w:val="24"/>
        </w:rPr>
        <w:t>dy</w:t>
      </w:r>
      <w:proofErr w:type="spellEnd"/>
      <w:r w:rsidR="00B621A7">
        <w:rPr>
          <w:rFonts w:ascii="Times New Roman" w:hAnsi="Times New Roman" w:cs="Times New Roman"/>
          <w:sz w:val="24"/>
          <w:szCs w:val="24"/>
        </w:rPr>
        <w:t xml:space="preserve"> </w:t>
      </w:r>
      <w:r w:rsidR="004269C6">
        <w:rPr>
          <w:rFonts w:ascii="Times New Roman" w:hAnsi="Times New Roman" w:cs="Times New Roman"/>
          <w:sz w:val="24"/>
          <w:szCs w:val="24"/>
        </w:rPr>
        <w:t xml:space="preserve">with a singular </w:t>
      </w:r>
      <w:r w:rsidR="00CD035A">
        <w:rPr>
          <w:rFonts w:ascii="Times New Roman" w:hAnsi="Times New Roman" w:cs="Times New Roman"/>
          <w:sz w:val="24"/>
          <w:szCs w:val="24"/>
        </w:rPr>
        <w:t xml:space="preserve">pronominal </w:t>
      </w:r>
      <w:r w:rsidR="004269C6">
        <w:rPr>
          <w:rFonts w:ascii="Times New Roman" w:hAnsi="Times New Roman" w:cs="Times New Roman"/>
          <w:sz w:val="24"/>
          <w:szCs w:val="24"/>
        </w:rPr>
        <w:t xml:space="preserve">direct object </w:t>
      </w:r>
      <w:r w:rsidR="00B621A7">
        <w:rPr>
          <w:rFonts w:ascii="Times New Roman" w:hAnsi="Times New Roman" w:cs="Times New Roman"/>
          <w:sz w:val="24"/>
          <w:szCs w:val="24"/>
        </w:rPr>
        <w:t xml:space="preserve">in periphrastic constructions with </w:t>
      </w:r>
      <w:proofErr w:type="spellStart"/>
      <w:r w:rsidR="00B621A7" w:rsidRPr="005D5D16">
        <w:rPr>
          <w:rFonts w:ascii="Times New Roman" w:hAnsi="Times New Roman" w:cs="Times New Roman"/>
          <w:i/>
          <w:sz w:val="24"/>
          <w:szCs w:val="24"/>
        </w:rPr>
        <w:t>ve</w:t>
      </w:r>
      <w:proofErr w:type="spellEnd"/>
      <w:r w:rsidR="00B621A7">
        <w:rPr>
          <w:rFonts w:ascii="Times New Roman" w:hAnsi="Times New Roman" w:cs="Times New Roman"/>
          <w:sz w:val="24"/>
          <w:szCs w:val="24"/>
        </w:rPr>
        <w:t xml:space="preserve"> as in </w:t>
      </w:r>
      <w:proofErr w:type="spellStart"/>
      <w:r w:rsidR="005D5D16" w:rsidRPr="005D5D16">
        <w:rPr>
          <w:rFonts w:ascii="Times New Roman" w:hAnsi="Times New Roman" w:cs="Times New Roman"/>
          <w:i/>
          <w:sz w:val="24"/>
          <w:szCs w:val="24"/>
        </w:rPr>
        <w:t>Jee</w:t>
      </w:r>
      <w:proofErr w:type="spellEnd"/>
      <w:r w:rsidR="005D5D16" w:rsidRPr="005D5D16">
        <w:rPr>
          <w:rFonts w:ascii="Times New Roman" w:hAnsi="Times New Roman" w:cs="Times New Roman"/>
          <w:i/>
          <w:sz w:val="24"/>
          <w:szCs w:val="24"/>
        </w:rPr>
        <w:t xml:space="preserve"> ... ta </w:t>
      </w:r>
      <w:proofErr w:type="spellStart"/>
      <w:r w:rsidR="005D5D16" w:rsidRPr="005D5D16">
        <w:rPr>
          <w:rFonts w:ascii="Times New Roman" w:hAnsi="Times New Roman" w:cs="Times New Roman"/>
          <w:i/>
          <w:sz w:val="24"/>
          <w:szCs w:val="24"/>
        </w:rPr>
        <w:t>dy</w:t>
      </w:r>
      <w:proofErr w:type="spellEnd"/>
      <w:r w:rsidR="005D5D16" w:rsidRPr="005D5D16">
        <w:rPr>
          <w:rFonts w:ascii="Times New Roman" w:hAnsi="Times New Roman" w:cs="Times New Roman"/>
          <w:i/>
          <w:sz w:val="24"/>
          <w:szCs w:val="24"/>
        </w:rPr>
        <w:t xml:space="preserve"> </w:t>
      </w:r>
      <w:proofErr w:type="spellStart"/>
      <w:r w:rsidR="005D5D16" w:rsidRPr="005D5D16">
        <w:rPr>
          <w:rFonts w:ascii="Times New Roman" w:hAnsi="Times New Roman" w:cs="Times New Roman"/>
          <w:i/>
          <w:sz w:val="24"/>
          <w:szCs w:val="24"/>
        </w:rPr>
        <w:t>dy</w:t>
      </w:r>
      <w:proofErr w:type="spellEnd"/>
      <w:r w:rsidR="005D5D16" w:rsidRPr="005D5D16">
        <w:rPr>
          <w:rStyle w:val="FootnoteReference"/>
          <w:rFonts w:ascii="Times New Roman" w:hAnsi="Times New Roman" w:cs="Times New Roman"/>
          <w:sz w:val="24"/>
          <w:szCs w:val="24"/>
        </w:rPr>
        <w:footnoteReference w:id="2"/>
      </w:r>
      <w:r w:rsidR="005D5D16" w:rsidRPr="005D5D16">
        <w:rPr>
          <w:rFonts w:ascii="Times New Roman" w:hAnsi="Times New Roman" w:cs="Times New Roman"/>
          <w:i/>
          <w:sz w:val="24"/>
          <w:szCs w:val="24"/>
        </w:rPr>
        <w:t xml:space="preserve"> </w:t>
      </w:r>
      <w:proofErr w:type="spellStart"/>
      <w:r w:rsidR="005D5D16" w:rsidRPr="005D5D16">
        <w:rPr>
          <w:rFonts w:ascii="Times New Roman" w:hAnsi="Times New Roman" w:cs="Times New Roman"/>
          <w:i/>
          <w:sz w:val="24"/>
          <w:szCs w:val="24"/>
        </w:rPr>
        <w:t>chuirrey</w:t>
      </w:r>
      <w:proofErr w:type="spellEnd"/>
      <w:r w:rsidR="005D5D16">
        <w:rPr>
          <w:rFonts w:ascii="Times New Roman" w:hAnsi="Times New Roman" w:cs="Times New Roman"/>
          <w:sz w:val="24"/>
          <w:szCs w:val="24"/>
        </w:rPr>
        <w:t xml:space="preserve"> ‘God ... who invites you’</w:t>
      </w:r>
      <w:r w:rsidR="00F733A3">
        <w:rPr>
          <w:rFonts w:ascii="Times New Roman" w:hAnsi="Times New Roman" w:cs="Times New Roman"/>
          <w:sz w:val="24"/>
          <w:szCs w:val="24"/>
        </w:rPr>
        <w:t xml:space="preserve">, </w:t>
      </w:r>
      <w:r w:rsidR="00F733A3" w:rsidRPr="00F733A3">
        <w:rPr>
          <w:rFonts w:ascii="Times New Roman" w:hAnsi="Times New Roman" w:cs="Times New Roman"/>
          <w:i/>
          <w:sz w:val="24"/>
          <w:szCs w:val="24"/>
        </w:rPr>
        <w:t xml:space="preserve">cha </w:t>
      </w:r>
      <w:proofErr w:type="spellStart"/>
      <w:r w:rsidR="00F733A3" w:rsidRPr="00F733A3">
        <w:rPr>
          <w:rFonts w:ascii="Times New Roman" w:hAnsi="Times New Roman" w:cs="Times New Roman"/>
          <w:i/>
          <w:sz w:val="24"/>
          <w:szCs w:val="24"/>
        </w:rPr>
        <w:t>vel</w:t>
      </w:r>
      <w:proofErr w:type="spellEnd"/>
      <w:r w:rsidR="00F733A3" w:rsidRPr="00F733A3">
        <w:rPr>
          <w:rFonts w:ascii="Times New Roman" w:hAnsi="Times New Roman" w:cs="Times New Roman"/>
          <w:i/>
          <w:sz w:val="24"/>
          <w:szCs w:val="24"/>
        </w:rPr>
        <w:t xml:space="preserve"> e </w:t>
      </w:r>
      <w:proofErr w:type="spellStart"/>
      <w:r w:rsidR="00F733A3" w:rsidRPr="00F733A3">
        <w:rPr>
          <w:rFonts w:ascii="Times New Roman" w:hAnsi="Times New Roman" w:cs="Times New Roman"/>
          <w:i/>
          <w:sz w:val="24"/>
          <w:szCs w:val="24"/>
        </w:rPr>
        <w:t>dy</w:t>
      </w:r>
      <w:proofErr w:type="spellEnd"/>
      <w:r w:rsidR="00F733A3" w:rsidRPr="00F733A3">
        <w:rPr>
          <w:rFonts w:ascii="Times New Roman" w:hAnsi="Times New Roman" w:cs="Times New Roman"/>
          <w:i/>
          <w:sz w:val="24"/>
          <w:szCs w:val="24"/>
        </w:rPr>
        <w:t xml:space="preserve"> </w:t>
      </w:r>
      <w:proofErr w:type="spellStart"/>
      <w:r w:rsidR="00F733A3" w:rsidRPr="00F733A3">
        <w:rPr>
          <w:rFonts w:ascii="Times New Roman" w:hAnsi="Times New Roman" w:cs="Times New Roman"/>
          <w:i/>
          <w:sz w:val="24"/>
          <w:szCs w:val="24"/>
        </w:rPr>
        <w:t>yanoo</w:t>
      </w:r>
      <w:proofErr w:type="spellEnd"/>
      <w:r w:rsidR="00F733A3" w:rsidRPr="00F733A3">
        <w:rPr>
          <w:rFonts w:ascii="Times New Roman" w:hAnsi="Times New Roman" w:cs="Times New Roman"/>
          <w:i/>
          <w:sz w:val="24"/>
          <w:szCs w:val="24"/>
        </w:rPr>
        <w:t xml:space="preserve"> eh</w:t>
      </w:r>
      <w:r w:rsidR="00F733A3">
        <w:rPr>
          <w:rFonts w:ascii="Times New Roman" w:hAnsi="Times New Roman" w:cs="Times New Roman"/>
          <w:sz w:val="24"/>
          <w:szCs w:val="24"/>
        </w:rPr>
        <w:t xml:space="preserve"> ‘he does not do it’</w:t>
      </w:r>
      <w:r w:rsidR="00A92B58">
        <w:rPr>
          <w:rFonts w:ascii="Times New Roman" w:hAnsi="Times New Roman" w:cs="Times New Roman"/>
          <w:sz w:val="24"/>
          <w:szCs w:val="24"/>
        </w:rPr>
        <w:t xml:space="preserve">, </w:t>
      </w:r>
      <w:proofErr w:type="spellStart"/>
      <w:r w:rsidR="00A92B58" w:rsidRPr="00A92B58">
        <w:rPr>
          <w:rFonts w:ascii="Times New Roman" w:hAnsi="Times New Roman" w:cs="Times New Roman"/>
          <w:i/>
          <w:sz w:val="24"/>
          <w:szCs w:val="24"/>
        </w:rPr>
        <w:t>adsyn</w:t>
      </w:r>
      <w:proofErr w:type="spellEnd"/>
      <w:r w:rsidR="00A92B58" w:rsidRPr="00A92B58">
        <w:rPr>
          <w:rFonts w:ascii="Times New Roman" w:hAnsi="Times New Roman" w:cs="Times New Roman"/>
          <w:i/>
          <w:sz w:val="24"/>
          <w:szCs w:val="24"/>
        </w:rPr>
        <w:t xml:space="preserve"> ta </w:t>
      </w:r>
      <w:proofErr w:type="spellStart"/>
      <w:r w:rsidR="00A92B58" w:rsidRPr="00A92B58">
        <w:rPr>
          <w:rFonts w:ascii="Times New Roman" w:hAnsi="Times New Roman" w:cs="Times New Roman"/>
          <w:i/>
          <w:sz w:val="24"/>
          <w:szCs w:val="24"/>
        </w:rPr>
        <w:t>dy</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hroggal</w:t>
      </w:r>
      <w:proofErr w:type="spellEnd"/>
      <w:r w:rsidR="00A92B58" w:rsidRPr="00A92B58">
        <w:rPr>
          <w:rFonts w:ascii="Times New Roman" w:hAnsi="Times New Roman" w:cs="Times New Roman"/>
          <w:i/>
          <w:sz w:val="24"/>
          <w:szCs w:val="24"/>
        </w:rPr>
        <w:t xml:space="preserve"> eh</w:t>
      </w:r>
      <w:r w:rsidR="00A92B58">
        <w:rPr>
          <w:rFonts w:ascii="Times New Roman" w:hAnsi="Times New Roman" w:cs="Times New Roman"/>
          <w:sz w:val="24"/>
          <w:szCs w:val="24"/>
        </w:rPr>
        <w:t xml:space="preserve"> ‘those who build it’. And then</w:t>
      </w:r>
      <w:r w:rsidR="00040289">
        <w:rPr>
          <w:rFonts w:ascii="Times New Roman" w:hAnsi="Times New Roman" w:cs="Times New Roman"/>
          <w:sz w:val="24"/>
          <w:szCs w:val="24"/>
        </w:rPr>
        <w:t>, also,</w:t>
      </w:r>
      <w:r w:rsidR="00A92B58">
        <w:rPr>
          <w:rFonts w:ascii="Times New Roman" w:hAnsi="Times New Roman" w:cs="Times New Roman"/>
          <w:sz w:val="24"/>
          <w:szCs w:val="24"/>
        </w:rPr>
        <w:t xml:space="preserve"> </w:t>
      </w:r>
      <w:proofErr w:type="spellStart"/>
      <w:r w:rsidR="00A92B58" w:rsidRPr="00A92B58">
        <w:rPr>
          <w:rFonts w:ascii="Times New Roman" w:hAnsi="Times New Roman" w:cs="Times New Roman"/>
          <w:i/>
          <w:sz w:val="24"/>
          <w:szCs w:val="24"/>
        </w:rPr>
        <w:t>dy</w:t>
      </w:r>
      <w:proofErr w:type="spellEnd"/>
      <w:r w:rsidR="00A92B58">
        <w:rPr>
          <w:rFonts w:ascii="Times New Roman" w:hAnsi="Times New Roman" w:cs="Times New Roman"/>
          <w:sz w:val="24"/>
          <w:szCs w:val="24"/>
        </w:rPr>
        <w:t xml:space="preserve"> marking ‘object extraction’ in a relative clause:</w:t>
      </w:r>
      <w:r w:rsidR="005D5D16">
        <w:rPr>
          <w:rFonts w:ascii="Times New Roman" w:hAnsi="Times New Roman" w:cs="Times New Roman"/>
          <w:sz w:val="24"/>
          <w:szCs w:val="24"/>
        </w:rPr>
        <w:t xml:space="preserve"> </w:t>
      </w:r>
      <w:proofErr w:type="spellStart"/>
      <w:r w:rsidR="00A92B58" w:rsidRPr="00A92B58">
        <w:rPr>
          <w:rFonts w:ascii="Times New Roman" w:hAnsi="Times New Roman" w:cs="Times New Roman"/>
          <w:i/>
          <w:sz w:val="24"/>
          <w:szCs w:val="24"/>
        </w:rPr>
        <w:t>janoo</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ny</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T’e</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dy</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harey</w:t>
      </w:r>
      <w:proofErr w:type="spellEnd"/>
      <w:r w:rsidR="00A92B58">
        <w:rPr>
          <w:rFonts w:ascii="Times New Roman" w:hAnsi="Times New Roman" w:cs="Times New Roman"/>
          <w:sz w:val="24"/>
          <w:szCs w:val="24"/>
        </w:rPr>
        <w:t xml:space="preserve"> ‘do what He orders’, </w:t>
      </w:r>
      <w:proofErr w:type="spellStart"/>
      <w:r w:rsidR="00A92B58" w:rsidRPr="00A92B58">
        <w:rPr>
          <w:rFonts w:ascii="Times New Roman" w:hAnsi="Times New Roman" w:cs="Times New Roman"/>
          <w:i/>
          <w:sz w:val="24"/>
          <w:szCs w:val="24"/>
        </w:rPr>
        <w:t>ny</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Vondeishyn</w:t>
      </w:r>
      <w:proofErr w:type="spellEnd"/>
      <w:r w:rsidR="00A92B58" w:rsidRPr="00A92B58">
        <w:rPr>
          <w:rFonts w:ascii="Times New Roman" w:hAnsi="Times New Roman" w:cs="Times New Roman"/>
          <w:i/>
          <w:sz w:val="24"/>
          <w:szCs w:val="24"/>
        </w:rPr>
        <w:t xml:space="preserve"> ta shin </w:t>
      </w:r>
      <w:proofErr w:type="spellStart"/>
      <w:r w:rsidR="00A92B58" w:rsidRPr="00A92B58">
        <w:rPr>
          <w:rFonts w:ascii="Times New Roman" w:hAnsi="Times New Roman" w:cs="Times New Roman"/>
          <w:i/>
          <w:sz w:val="24"/>
          <w:szCs w:val="24"/>
        </w:rPr>
        <w:t>dy</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gheddyn</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liorish</w:t>
      </w:r>
      <w:proofErr w:type="spellEnd"/>
      <w:r w:rsidR="00A92B58">
        <w:rPr>
          <w:rFonts w:ascii="Times New Roman" w:hAnsi="Times New Roman" w:cs="Times New Roman"/>
          <w:sz w:val="24"/>
          <w:szCs w:val="24"/>
        </w:rPr>
        <w:t xml:space="preserve"> ‘the benefits we receive thereby’. </w:t>
      </w:r>
      <w:r w:rsidR="005D5D16">
        <w:rPr>
          <w:rFonts w:ascii="Times New Roman" w:hAnsi="Times New Roman" w:cs="Times New Roman"/>
          <w:sz w:val="24"/>
          <w:szCs w:val="24"/>
        </w:rPr>
        <w:t xml:space="preserve">Such usages, along with the ‘included object’ construction, mean that the </w:t>
      </w:r>
      <w:r w:rsidR="005D5D16" w:rsidRPr="0063528A">
        <w:rPr>
          <w:rFonts w:ascii="Times New Roman" w:hAnsi="Times New Roman" w:cs="Times New Roman"/>
          <w:i/>
          <w:sz w:val="24"/>
          <w:szCs w:val="24"/>
        </w:rPr>
        <w:t>gerund</w:t>
      </w:r>
      <w:r w:rsidR="005D5D16">
        <w:rPr>
          <w:rFonts w:ascii="Times New Roman" w:hAnsi="Times New Roman" w:cs="Times New Roman"/>
          <w:sz w:val="24"/>
          <w:szCs w:val="24"/>
        </w:rPr>
        <w:t xml:space="preserve"> (</w:t>
      </w:r>
      <w:r w:rsidR="00261687">
        <w:rPr>
          <w:rFonts w:ascii="Times New Roman" w:hAnsi="Times New Roman" w:cs="Times New Roman"/>
          <w:sz w:val="24"/>
          <w:szCs w:val="24"/>
        </w:rPr>
        <w:t xml:space="preserve">the </w:t>
      </w:r>
      <w:r w:rsidR="00261687">
        <w:rPr>
          <w:rFonts w:ascii="Times New Roman" w:hAnsi="Times New Roman" w:cs="Times New Roman"/>
          <w:sz w:val="24"/>
          <w:szCs w:val="24"/>
        </w:rPr>
        <w:lastRenderedPageBreak/>
        <w:t xml:space="preserve">label we use for </w:t>
      </w:r>
      <w:r w:rsidR="005D5D16">
        <w:rPr>
          <w:rFonts w:ascii="Times New Roman" w:hAnsi="Times New Roman" w:cs="Times New Roman"/>
          <w:sz w:val="24"/>
          <w:szCs w:val="24"/>
        </w:rPr>
        <w:t xml:space="preserve">the verb-noun form that displays initial </w:t>
      </w:r>
      <w:r w:rsidR="005D5D16" w:rsidRPr="005D5D16">
        <w:rPr>
          <w:rFonts w:ascii="Times New Roman" w:hAnsi="Times New Roman" w:cs="Times New Roman"/>
          <w:i/>
          <w:sz w:val="24"/>
          <w:szCs w:val="24"/>
        </w:rPr>
        <w:t>g</w:t>
      </w:r>
      <w:r w:rsidR="005D5D16">
        <w:rPr>
          <w:rFonts w:ascii="Times New Roman" w:hAnsi="Times New Roman" w:cs="Times New Roman"/>
          <w:sz w:val="24"/>
          <w:szCs w:val="24"/>
        </w:rPr>
        <w:t xml:space="preserve">- when the stem begins with a vowel) of transitive verbs is </w:t>
      </w:r>
      <w:r w:rsidR="00040289">
        <w:rPr>
          <w:rFonts w:ascii="Times New Roman" w:hAnsi="Times New Roman" w:cs="Times New Roman"/>
          <w:sz w:val="24"/>
          <w:szCs w:val="24"/>
        </w:rPr>
        <w:t xml:space="preserve">rather </w:t>
      </w:r>
      <w:r w:rsidR="004269C6">
        <w:rPr>
          <w:rFonts w:ascii="Times New Roman" w:hAnsi="Times New Roman" w:cs="Times New Roman"/>
          <w:sz w:val="24"/>
          <w:szCs w:val="24"/>
        </w:rPr>
        <w:t>less frequent</w:t>
      </w:r>
      <w:r w:rsidR="005D5D16">
        <w:rPr>
          <w:rFonts w:ascii="Times New Roman" w:hAnsi="Times New Roman" w:cs="Times New Roman"/>
          <w:sz w:val="24"/>
          <w:szCs w:val="24"/>
        </w:rPr>
        <w:t>ly found</w:t>
      </w:r>
      <w:r w:rsidR="004269C6">
        <w:rPr>
          <w:rFonts w:ascii="Times New Roman" w:hAnsi="Times New Roman" w:cs="Times New Roman"/>
          <w:sz w:val="24"/>
          <w:szCs w:val="24"/>
        </w:rPr>
        <w:t xml:space="preserve"> than in later Manx.</w:t>
      </w:r>
    </w:p>
    <w:p w14:paraId="56D045C3" w14:textId="77777777" w:rsidR="00431200" w:rsidRDefault="00524682" w:rsidP="00431200">
      <w:pPr>
        <w:ind w:firstLine="284"/>
        <w:jc w:val="both"/>
        <w:rPr>
          <w:rFonts w:ascii="Times New Roman" w:hAnsi="Times New Roman" w:cs="Times New Roman"/>
          <w:sz w:val="24"/>
          <w:szCs w:val="24"/>
        </w:rPr>
      </w:pPr>
      <w:r>
        <w:rPr>
          <w:rFonts w:ascii="Times New Roman" w:hAnsi="Times New Roman" w:cs="Times New Roman"/>
          <w:sz w:val="24"/>
          <w:szCs w:val="24"/>
        </w:rPr>
        <w:t xml:space="preserve">As </w:t>
      </w:r>
      <w:r w:rsidR="003345E7">
        <w:rPr>
          <w:rFonts w:ascii="Times New Roman" w:hAnsi="Times New Roman" w:cs="Times New Roman"/>
          <w:sz w:val="24"/>
          <w:szCs w:val="24"/>
        </w:rPr>
        <w:t>do</w:t>
      </w:r>
      <w:r>
        <w:rPr>
          <w:rFonts w:ascii="Times New Roman" w:hAnsi="Times New Roman" w:cs="Times New Roman"/>
          <w:sz w:val="24"/>
          <w:szCs w:val="24"/>
        </w:rPr>
        <w:t xml:space="preserve"> later Manx</w:t>
      </w:r>
      <w:r w:rsidR="003345E7">
        <w:rPr>
          <w:rFonts w:ascii="Times New Roman" w:hAnsi="Times New Roman" w:cs="Times New Roman"/>
          <w:sz w:val="24"/>
          <w:szCs w:val="24"/>
        </w:rPr>
        <w:t xml:space="preserve"> texts</w:t>
      </w:r>
      <w:r>
        <w:rPr>
          <w:rFonts w:ascii="Times New Roman" w:hAnsi="Times New Roman" w:cs="Times New Roman"/>
          <w:sz w:val="24"/>
          <w:szCs w:val="24"/>
        </w:rPr>
        <w:t xml:space="preserve">, </w:t>
      </w:r>
      <w:proofErr w:type="spellStart"/>
      <w:r w:rsidRPr="003345E7">
        <w:rPr>
          <w:rFonts w:ascii="Times New Roman" w:hAnsi="Times New Roman" w:cs="Times New Roman"/>
          <w:i/>
          <w:sz w:val="24"/>
          <w:szCs w:val="24"/>
        </w:rPr>
        <w:t>Coyrle</w:t>
      </w:r>
      <w:proofErr w:type="spellEnd"/>
      <w:r w:rsidRPr="003345E7">
        <w:rPr>
          <w:rFonts w:ascii="Times New Roman" w:hAnsi="Times New Roman" w:cs="Times New Roman"/>
          <w:i/>
          <w:sz w:val="24"/>
          <w:szCs w:val="24"/>
        </w:rPr>
        <w:t xml:space="preserve"> </w:t>
      </w:r>
      <w:proofErr w:type="spellStart"/>
      <w:r w:rsidRPr="003345E7">
        <w:rPr>
          <w:rFonts w:ascii="Times New Roman" w:hAnsi="Times New Roman" w:cs="Times New Roman"/>
          <w:i/>
          <w:sz w:val="24"/>
          <w:szCs w:val="24"/>
        </w:rPr>
        <w:t>Sodjey</w:t>
      </w:r>
      <w:proofErr w:type="spellEnd"/>
      <w:r>
        <w:rPr>
          <w:rFonts w:ascii="Times New Roman" w:hAnsi="Times New Roman" w:cs="Times New Roman"/>
          <w:sz w:val="24"/>
          <w:szCs w:val="24"/>
        </w:rPr>
        <w:t xml:space="preserve"> displays a certain amount of </w:t>
      </w:r>
      <w:r w:rsidR="003345E7">
        <w:rPr>
          <w:rFonts w:ascii="Times New Roman" w:hAnsi="Times New Roman" w:cs="Times New Roman"/>
          <w:sz w:val="24"/>
          <w:szCs w:val="24"/>
        </w:rPr>
        <w:t xml:space="preserve">variation in initial consonant mutation. It is worth pointing out, though, that such deviation </w:t>
      </w:r>
      <w:r w:rsidR="00040289">
        <w:rPr>
          <w:rFonts w:ascii="Times New Roman" w:hAnsi="Times New Roman" w:cs="Times New Roman"/>
          <w:sz w:val="24"/>
          <w:szCs w:val="24"/>
        </w:rPr>
        <w:t xml:space="preserve">as there is </w:t>
      </w:r>
      <w:r w:rsidR="003345E7">
        <w:rPr>
          <w:rFonts w:ascii="Times New Roman" w:hAnsi="Times New Roman" w:cs="Times New Roman"/>
          <w:sz w:val="24"/>
          <w:szCs w:val="24"/>
        </w:rPr>
        <w:t xml:space="preserve">from the ‘rules’ of lenition is far from evenly distributed among leniting contexts and </w:t>
      </w:r>
      <w:proofErr w:type="spellStart"/>
      <w:r w:rsidR="003345E7">
        <w:rPr>
          <w:rFonts w:ascii="Times New Roman" w:hAnsi="Times New Roman" w:cs="Times New Roman"/>
          <w:sz w:val="24"/>
          <w:szCs w:val="24"/>
        </w:rPr>
        <w:t>lenitable</w:t>
      </w:r>
      <w:proofErr w:type="spellEnd"/>
      <w:r w:rsidR="003345E7">
        <w:rPr>
          <w:rFonts w:ascii="Times New Roman" w:hAnsi="Times New Roman" w:cs="Times New Roman"/>
          <w:sz w:val="24"/>
          <w:szCs w:val="24"/>
        </w:rPr>
        <w:t xml:space="preserve"> consonants. Failure of lenition is hardly ever found in verb forms, or after possessives </w:t>
      </w:r>
      <w:r w:rsidR="003345E7" w:rsidRPr="003345E7">
        <w:rPr>
          <w:rFonts w:ascii="Times New Roman" w:hAnsi="Times New Roman" w:cs="Times New Roman"/>
          <w:i/>
          <w:sz w:val="24"/>
          <w:szCs w:val="24"/>
        </w:rPr>
        <w:t>my</w:t>
      </w:r>
      <w:r w:rsidR="003345E7">
        <w:rPr>
          <w:rFonts w:ascii="Times New Roman" w:hAnsi="Times New Roman" w:cs="Times New Roman"/>
          <w:sz w:val="24"/>
          <w:szCs w:val="24"/>
        </w:rPr>
        <w:t xml:space="preserve">, </w:t>
      </w:r>
      <w:proofErr w:type="spellStart"/>
      <w:r w:rsidR="003345E7" w:rsidRPr="003345E7">
        <w:rPr>
          <w:rFonts w:ascii="Times New Roman" w:hAnsi="Times New Roman" w:cs="Times New Roman"/>
          <w:i/>
          <w:sz w:val="24"/>
          <w:szCs w:val="24"/>
        </w:rPr>
        <w:t>dty</w:t>
      </w:r>
      <w:proofErr w:type="spellEnd"/>
      <w:r w:rsidR="003345E7">
        <w:rPr>
          <w:rFonts w:ascii="Times New Roman" w:hAnsi="Times New Roman" w:cs="Times New Roman"/>
          <w:sz w:val="24"/>
          <w:szCs w:val="24"/>
        </w:rPr>
        <w:t xml:space="preserve">, </w:t>
      </w:r>
      <w:r w:rsidR="003345E7" w:rsidRPr="003345E7">
        <w:rPr>
          <w:rFonts w:ascii="Times New Roman" w:hAnsi="Times New Roman" w:cs="Times New Roman"/>
          <w:i/>
          <w:sz w:val="24"/>
          <w:szCs w:val="24"/>
        </w:rPr>
        <w:t>e</w:t>
      </w:r>
      <w:r w:rsidR="003345E7">
        <w:rPr>
          <w:rFonts w:ascii="Times New Roman" w:hAnsi="Times New Roman" w:cs="Times New Roman"/>
          <w:sz w:val="24"/>
          <w:szCs w:val="24"/>
        </w:rPr>
        <w:t xml:space="preserve">, for example. On the contrary, deviation is strongly focused on one corner of the space </w:t>
      </w:r>
      <w:r w:rsidR="003345E7">
        <w:rPr>
          <w:rFonts w:ascii="Times New Roman" w:hAnsi="Times New Roman" w:cs="Times New Roman"/>
          <w:sz w:val="24"/>
          <w:szCs w:val="24"/>
        </w:rPr>
        <w:t>of possible errors. Of some 8</w:t>
      </w:r>
      <w:r w:rsidR="00A92B58">
        <w:rPr>
          <w:rFonts w:ascii="Times New Roman" w:hAnsi="Times New Roman" w:cs="Times New Roman"/>
          <w:sz w:val="24"/>
          <w:szCs w:val="24"/>
        </w:rPr>
        <w:t>3</w:t>
      </w:r>
      <w:r w:rsidR="003345E7">
        <w:rPr>
          <w:rFonts w:ascii="Times New Roman" w:hAnsi="Times New Roman" w:cs="Times New Roman"/>
          <w:sz w:val="24"/>
          <w:szCs w:val="24"/>
        </w:rPr>
        <w:t xml:space="preserve"> cases of ‘under-lenition’, 48 appear in the context: velar initial consonants (/k/, /</w:t>
      </w:r>
      <w:proofErr w:type="spellStart"/>
      <w:r w:rsidR="003345E7">
        <w:rPr>
          <w:rFonts w:ascii="Times New Roman" w:hAnsi="Times New Roman" w:cs="Times New Roman"/>
          <w:sz w:val="24"/>
          <w:szCs w:val="24"/>
        </w:rPr>
        <w:t>k</w:t>
      </w:r>
      <w:r w:rsidR="003345E7" w:rsidRPr="003345E7">
        <w:rPr>
          <w:rFonts w:ascii="Times New Roman" w:hAnsi="Times New Roman" w:cs="Times New Roman"/>
          <w:sz w:val="24"/>
          <w:szCs w:val="24"/>
          <w:vertAlign w:val="superscript"/>
        </w:rPr>
        <w:t>j</w:t>
      </w:r>
      <w:proofErr w:type="spellEnd"/>
      <w:r w:rsidR="003345E7">
        <w:rPr>
          <w:rFonts w:ascii="Times New Roman" w:hAnsi="Times New Roman" w:cs="Times New Roman"/>
          <w:sz w:val="24"/>
          <w:szCs w:val="24"/>
        </w:rPr>
        <w:t>/, /ɡ/ /</w:t>
      </w:r>
      <w:proofErr w:type="spellStart"/>
      <w:r w:rsidR="003345E7">
        <w:rPr>
          <w:rFonts w:ascii="Times New Roman" w:hAnsi="Times New Roman" w:cs="Times New Roman"/>
          <w:sz w:val="24"/>
          <w:szCs w:val="24"/>
        </w:rPr>
        <w:t>ɡ</w:t>
      </w:r>
      <w:r w:rsidR="003345E7" w:rsidRPr="003345E7">
        <w:rPr>
          <w:rFonts w:ascii="Times New Roman" w:hAnsi="Times New Roman" w:cs="Times New Roman"/>
          <w:sz w:val="24"/>
          <w:szCs w:val="24"/>
          <w:vertAlign w:val="superscript"/>
        </w:rPr>
        <w:t>j</w:t>
      </w:r>
      <w:proofErr w:type="spellEnd"/>
      <w:r w:rsidR="003345E7">
        <w:rPr>
          <w:rFonts w:ascii="Times New Roman" w:hAnsi="Times New Roman" w:cs="Times New Roman"/>
          <w:sz w:val="24"/>
          <w:szCs w:val="24"/>
        </w:rPr>
        <w:t>/</w:t>
      </w:r>
      <w:r w:rsidR="00A92B58">
        <w:rPr>
          <w:rFonts w:ascii="Times New Roman" w:hAnsi="Times New Roman" w:cs="Times New Roman"/>
          <w:sz w:val="24"/>
          <w:szCs w:val="24"/>
        </w:rPr>
        <w:t>)</w:t>
      </w:r>
      <w:r w:rsidR="003345E7">
        <w:rPr>
          <w:rFonts w:ascii="Times New Roman" w:hAnsi="Times New Roman" w:cs="Times New Roman"/>
          <w:sz w:val="24"/>
          <w:szCs w:val="24"/>
        </w:rPr>
        <w:t xml:space="preserve">, in prepositional phrases with the definite article, such as </w:t>
      </w:r>
      <w:proofErr w:type="spellStart"/>
      <w:r w:rsidR="003345E7" w:rsidRPr="003345E7">
        <w:rPr>
          <w:rFonts w:ascii="Times New Roman" w:hAnsi="Times New Roman" w:cs="Times New Roman"/>
          <w:i/>
          <w:sz w:val="24"/>
          <w:szCs w:val="24"/>
        </w:rPr>
        <w:t>fo’n</w:t>
      </w:r>
      <w:proofErr w:type="spellEnd"/>
      <w:r w:rsidR="003345E7" w:rsidRPr="003345E7">
        <w:rPr>
          <w:rFonts w:ascii="Times New Roman" w:hAnsi="Times New Roman" w:cs="Times New Roman"/>
          <w:i/>
          <w:sz w:val="24"/>
          <w:szCs w:val="24"/>
        </w:rPr>
        <w:t xml:space="preserve"> </w:t>
      </w:r>
      <w:proofErr w:type="spellStart"/>
      <w:r w:rsidR="003345E7" w:rsidRPr="003345E7">
        <w:rPr>
          <w:rFonts w:ascii="Times New Roman" w:hAnsi="Times New Roman" w:cs="Times New Roman"/>
          <w:i/>
          <w:sz w:val="24"/>
          <w:szCs w:val="24"/>
        </w:rPr>
        <w:t>coadey</w:t>
      </w:r>
      <w:proofErr w:type="spellEnd"/>
      <w:r w:rsidR="003345E7">
        <w:rPr>
          <w:rFonts w:ascii="Times New Roman" w:hAnsi="Times New Roman" w:cs="Times New Roman"/>
          <w:sz w:val="24"/>
          <w:szCs w:val="24"/>
        </w:rPr>
        <w:t xml:space="preserve">, </w:t>
      </w:r>
      <w:r w:rsidR="003345E7" w:rsidRPr="003345E7">
        <w:rPr>
          <w:rFonts w:ascii="Times New Roman" w:hAnsi="Times New Roman" w:cs="Times New Roman"/>
          <w:i/>
          <w:sz w:val="24"/>
          <w:szCs w:val="24"/>
        </w:rPr>
        <w:t xml:space="preserve">son y </w:t>
      </w:r>
      <w:proofErr w:type="spellStart"/>
      <w:r w:rsidR="003345E7" w:rsidRPr="003345E7">
        <w:rPr>
          <w:rFonts w:ascii="Times New Roman" w:hAnsi="Times New Roman" w:cs="Times New Roman"/>
          <w:i/>
          <w:sz w:val="24"/>
          <w:szCs w:val="24"/>
        </w:rPr>
        <w:t>Kionnaght</w:t>
      </w:r>
      <w:proofErr w:type="spellEnd"/>
      <w:r w:rsidR="003345E7" w:rsidRPr="003345E7">
        <w:rPr>
          <w:rFonts w:ascii="Times New Roman" w:hAnsi="Times New Roman" w:cs="Times New Roman"/>
          <w:i/>
          <w:sz w:val="24"/>
          <w:szCs w:val="24"/>
        </w:rPr>
        <w:t xml:space="preserve"> </w:t>
      </w:r>
      <w:proofErr w:type="spellStart"/>
      <w:r w:rsidR="003345E7" w:rsidRPr="003345E7">
        <w:rPr>
          <w:rFonts w:ascii="Times New Roman" w:hAnsi="Times New Roman" w:cs="Times New Roman"/>
          <w:i/>
          <w:sz w:val="24"/>
          <w:szCs w:val="24"/>
        </w:rPr>
        <w:t>reesht</w:t>
      </w:r>
      <w:proofErr w:type="spellEnd"/>
      <w:r w:rsidR="003345E7">
        <w:rPr>
          <w:rFonts w:ascii="Times New Roman" w:hAnsi="Times New Roman" w:cs="Times New Roman"/>
          <w:sz w:val="24"/>
          <w:szCs w:val="24"/>
        </w:rPr>
        <w:t>,</w:t>
      </w:r>
      <w:r w:rsidR="00A92B58">
        <w:rPr>
          <w:rFonts w:ascii="Times New Roman" w:hAnsi="Times New Roman" w:cs="Times New Roman"/>
          <w:sz w:val="24"/>
          <w:szCs w:val="24"/>
        </w:rPr>
        <w:t xml:space="preserve"> </w:t>
      </w:r>
      <w:proofErr w:type="spellStart"/>
      <w:r w:rsidR="00A92B58" w:rsidRPr="00A92B58">
        <w:rPr>
          <w:rFonts w:ascii="Times New Roman" w:hAnsi="Times New Roman" w:cs="Times New Roman"/>
          <w:i/>
          <w:sz w:val="24"/>
          <w:szCs w:val="24"/>
        </w:rPr>
        <w:t>jeh’n</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Grayse</w:t>
      </w:r>
      <w:proofErr w:type="spellEnd"/>
      <w:r w:rsidR="00A92B58" w:rsidRPr="00A92B58">
        <w:rPr>
          <w:rFonts w:ascii="Times New Roman" w:hAnsi="Times New Roman" w:cs="Times New Roman"/>
          <w:i/>
          <w:sz w:val="24"/>
          <w:szCs w:val="24"/>
        </w:rPr>
        <w:t xml:space="preserve"> </w:t>
      </w:r>
      <w:proofErr w:type="spellStart"/>
      <w:r w:rsidR="00A92B58" w:rsidRPr="00A92B58">
        <w:rPr>
          <w:rFonts w:ascii="Times New Roman" w:hAnsi="Times New Roman" w:cs="Times New Roman"/>
          <w:i/>
          <w:sz w:val="24"/>
          <w:szCs w:val="24"/>
        </w:rPr>
        <w:t>spyrrydoil</w:t>
      </w:r>
      <w:proofErr w:type="spellEnd"/>
      <w:r w:rsidR="00A92B58">
        <w:rPr>
          <w:rFonts w:ascii="Times New Roman" w:hAnsi="Times New Roman" w:cs="Times New Roman"/>
          <w:sz w:val="24"/>
          <w:szCs w:val="24"/>
        </w:rPr>
        <w:t xml:space="preserve">, </w:t>
      </w:r>
      <w:proofErr w:type="spellStart"/>
      <w:r w:rsidR="00A92B58">
        <w:rPr>
          <w:rFonts w:ascii="Times New Roman" w:hAnsi="Times New Roman" w:cs="Times New Roman"/>
          <w:i/>
          <w:sz w:val="24"/>
          <w:szCs w:val="24"/>
        </w:rPr>
        <w:t>gys</w:t>
      </w:r>
      <w:proofErr w:type="spellEnd"/>
      <w:r w:rsidR="00A92B58">
        <w:rPr>
          <w:rFonts w:ascii="Times New Roman" w:hAnsi="Times New Roman" w:cs="Times New Roman"/>
          <w:i/>
          <w:sz w:val="24"/>
          <w:szCs w:val="24"/>
        </w:rPr>
        <w:t xml:space="preserve"> y </w:t>
      </w:r>
      <w:proofErr w:type="spellStart"/>
      <w:r w:rsidR="00A92B58">
        <w:rPr>
          <w:rFonts w:ascii="Times New Roman" w:hAnsi="Times New Roman" w:cs="Times New Roman"/>
          <w:i/>
          <w:sz w:val="24"/>
          <w:szCs w:val="24"/>
        </w:rPr>
        <w:t>gialdyn</w:t>
      </w:r>
      <w:proofErr w:type="spellEnd"/>
      <w:r w:rsidR="00A92B58">
        <w:rPr>
          <w:rFonts w:ascii="Times New Roman" w:hAnsi="Times New Roman" w:cs="Times New Roman"/>
          <w:sz w:val="24"/>
          <w:szCs w:val="24"/>
        </w:rPr>
        <w:t>. The two criteria taken separately: velar consonants, and prepositional phrases, account for all but seven of the 83 ‘lenition failures’</w:t>
      </w:r>
      <w:r w:rsidR="00431200">
        <w:rPr>
          <w:rFonts w:ascii="Times New Roman" w:hAnsi="Times New Roman" w:cs="Times New Roman"/>
          <w:sz w:val="24"/>
          <w:szCs w:val="24"/>
        </w:rPr>
        <w:t>.</w:t>
      </w:r>
    </w:p>
    <w:p w14:paraId="0F111FF0" w14:textId="77777777" w:rsidR="00040289" w:rsidRDefault="00040289" w:rsidP="00431200">
      <w:pPr>
        <w:ind w:firstLine="284"/>
        <w:jc w:val="both"/>
        <w:rPr>
          <w:rFonts w:ascii="Times New Roman" w:hAnsi="Times New Roman" w:cs="Times New Roman"/>
          <w:sz w:val="24"/>
          <w:szCs w:val="24"/>
        </w:rPr>
      </w:pPr>
      <w:r>
        <w:rPr>
          <w:rFonts w:ascii="Times New Roman" w:hAnsi="Times New Roman" w:cs="Times New Roman"/>
          <w:sz w:val="24"/>
          <w:szCs w:val="24"/>
        </w:rPr>
        <w:t xml:space="preserve">We make these few observations here about the language of </w:t>
      </w:r>
      <w:proofErr w:type="spellStart"/>
      <w:r w:rsidRPr="00A3647D">
        <w:rPr>
          <w:rFonts w:ascii="Times New Roman" w:hAnsi="Times New Roman" w:cs="Times New Roman"/>
          <w:i/>
          <w:sz w:val="24"/>
          <w:szCs w:val="24"/>
        </w:rPr>
        <w:t>Coyrle</w:t>
      </w:r>
      <w:proofErr w:type="spellEnd"/>
      <w:r w:rsidRPr="00A3647D">
        <w:rPr>
          <w:rFonts w:ascii="Times New Roman" w:hAnsi="Times New Roman" w:cs="Times New Roman"/>
          <w:i/>
          <w:sz w:val="24"/>
          <w:szCs w:val="24"/>
        </w:rPr>
        <w:t xml:space="preserve"> </w:t>
      </w:r>
      <w:proofErr w:type="spellStart"/>
      <w:r w:rsidRPr="00A3647D">
        <w:rPr>
          <w:rFonts w:ascii="Times New Roman" w:hAnsi="Times New Roman" w:cs="Times New Roman"/>
          <w:i/>
          <w:sz w:val="24"/>
          <w:szCs w:val="24"/>
        </w:rPr>
        <w:t>Sodjey</w:t>
      </w:r>
      <w:proofErr w:type="spellEnd"/>
      <w:r>
        <w:rPr>
          <w:rFonts w:ascii="Times New Roman" w:hAnsi="Times New Roman" w:cs="Times New Roman"/>
          <w:sz w:val="24"/>
          <w:szCs w:val="24"/>
        </w:rPr>
        <w:t xml:space="preserve"> to</w:t>
      </w:r>
      <w:r w:rsidR="001825D2">
        <w:rPr>
          <w:rFonts w:ascii="Times New Roman" w:hAnsi="Times New Roman" w:cs="Times New Roman"/>
          <w:sz w:val="24"/>
          <w:szCs w:val="24"/>
        </w:rPr>
        <w:t xml:space="preserve"> hint at the value there might be for Manx studies in making a more detailed study of the grammar and idiom of this text.</w:t>
      </w:r>
    </w:p>
    <w:p w14:paraId="1F02E25A" w14:textId="77777777" w:rsidR="001825D2" w:rsidRDefault="001825D2" w:rsidP="00431200">
      <w:pPr>
        <w:ind w:firstLine="284"/>
        <w:jc w:val="both"/>
        <w:rPr>
          <w:rFonts w:ascii="Times New Roman" w:hAnsi="Times New Roman" w:cs="Times New Roman"/>
          <w:sz w:val="24"/>
          <w:szCs w:val="24"/>
        </w:rPr>
        <w:sectPr w:rsidR="001825D2" w:rsidSect="00431200">
          <w:footnotePr>
            <w:numRestart w:val="eachPage"/>
          </w:footnotePr>
          <w:type w:val="continuous"/>
          <w:pgSz w:w="11906" w:h="16838"/>
          <w:pgMar w:top="1440" w:right="1440" w:bottom="1440" w:left="1440" w:header="708" w:footer="708" w:gutter="0"/>
          <w:cols w:num="2" w:space="708"/>
          <w:docGrid w:linePitch="360"/>
        </w:sectPr>
      </w:pPr>
    </w:p>
    <w:p w14:paraId="4CB257F5" w14:textId="77777777" w:rsidR="00524682" w:rsidRPr="00A92B58" w:rsidRDefault="00524682" w:rsidP="008850A8">
      <w:pPr>
        <w:jc w:val="both"/>
        <w:rPr>
          <w:rFonts w:ascii="Times New Roman" w:hAnsi="Times New Roman" w:cs="Times New Roman"/>
          <w:sz w:val="24"/>
          <w:szCs w:val="24"/>
        </w:rPr>
      </w:pPr>
    </w:p>
    <w:p w14:paraId="70E533DC" w14:textId="77777777" w:rsidR="00431200" w:rsidRPr="002A0F07" w:rsidRDefault="00431200" w:rsidP="008850A8">
      <w:pPr>
        <w:jc w:val="both"/>
        <w:rPr>
          <w:rFonts w:ascii="Times New Roman" w:hAnsi="Times New Roman" w:cs="Times New Roman"/>
          <w:sz w:val="24"/>
          <w:szCs w:val="24"/>
          <w:lang w:val="ca-ES"/>
        </w:rPr>
      </w:pPr>
    </w:p>
    <w:p w14:paraId="2403614E" w14:textId="77777777" w:rsidR="00ED2193" w:rsidRDefault="00ED2193">
      <w:pPr>
        <w:rPr>
          <w:rFonts w:ascii="Baskerville Old Face" w:hAnsi="Baskerville Old Face" w:cs="Times New Roman"/>
          <w:spacing w:val="60"/>
          <w:sz w:val="44"/>
          <w:szCs w:val="12"/>
        </w:rPr>
        <w:sectPr w:rsidR="00ED2193" w:rsidSect="00431200">
          <w:footnotePr>
            <w:numRestart w:val="eachPage"/>
          </w:footnotePr>
          <w:type w:val="continuous"/>
          <w:pgSz w:w="11906" w:h="16838"/>
          <w:pgMar w:top="1440" w:right="1440" w:bottom="1440" w:left="1440" w:header="708" w:footer="708" w:gutter="0"/>
          <w:cols w:space="708"/>
          <w:docGrid w:linePitch="360"/>
        </w:sectPr>
      </w:pPr>
    </w:p>
    <w:p w14:paraId="30B8B3D8" w14:textId="77777777" w:rsidR="004F5674" w:rsidRPr="00BA260B" w:rsidRDefault="004F5674" w:rsidP="00DB60C3">
      <w:pPr>
        <w:autoSpaceDE w:val="0"/>
        <w:autoSpaceDN w:val="0"/>
        <w:adjustRightInd w:val="0"/>
        <w:spacing w:after="120"/>
        <w:jc w:val="center"/>
        <w:rPr>
          <w:rFonts w:ascii="Baskerville Old Face" w:hAnsi="Baskerville Old Face" w:cs="Times New Roman"/>
          <w:sz w:val="44"/>
          <w:szCs w:val="30"/>
        </w:rPr>
      </w:pPr>
      <w:r w:rsidRPr="00BA260B">
        <w:rPr>
          <w:rFonts w:ascii="Baskerville Old Face" w:hAnsi="Baskerville Old Face" w:cs="Times New Roman"/>
          <w:spacing w:val="60"/>
          <w:sz w:val="44"/>
          <w:szCs w:val="12"/>
        </w:rPr>
        <w:lastRenderedPageBreak/>
        <w:t>TH</w:t>
      </w:r>
      <w:r w:rsidRPr="00BA260B">
        <w:rPr>
          <w:rFonts w:ascii="Baskerville Old Face" w:hAnsi="Baskerville Old Face" w:cs="Times New Roman"/>
          <w:sz w:val="44"/>
          <w:szCs w:val="12"/>
        </w:rPr>
        <w:t>E</w:t>
      </w:r>
    </w:p>
    <w:p w14:paraId="38D83C63" w14:textId="77777777" w:rsidR="004F5674" w:rsidRPr="00BA260B" w:rsidRDefault="00210273" w:rsidP="00DB60C3">
      <w:pPr>
        <w:autoSpaceDE w:val="0"/>
        <w:autoSpaceDN w:val="0"/>
        <w:adjustRightInd w:val="0"/>
        <w:spacing w:after="120"/>
        <w:jc w:val="center"/>
        <w:rPr>
          <w:rFonts w:ascii="Baskerville Old Face" w:hAnsi="Baskerville Old Face" w:cs="Times New Roman"/>
          <w:sz w:val="48"/>
          <w:szCs w:val="32"/>
        </w:rPr>
      </w:pPr>
      <w:r w:rsidRPr="00BA260B">
        <w:rPr>
          <w:rFonts w:ascii="Baskerville Old Face" w:hAnsi="Baskerville Old Face" w:cs="Times New Roman"/>
          <w:i/>
          <w:sz w:val="56"/>
          <w:szCs w:val="32"/>
        </w:rPr>
        <w:t>Principles</w:t>
      </w:r>
      <w:r w:rsidR="00BA260B" w:rsidRPr="00BA260B">
        <w:rPr>
          <w:rFonts w:ascii="Baskerville Old Face" w:hAnsi="Baskerville Old Face" w:cs="Times New Roman"/>
          <w:sz w:val="56"/>
          <w:szCs w:val="32"/>
        </w:rPr>
        <w:t> </w:t>
      </w:r>
      <w:r w:rsidR="00BA260B" w:rsidRPr="00BA260B">
        <w:rPr>
          <w:rFonts w:ascii="Baskerville Old Face" w:hAnsi="Baskerville Old Face" w:cs="Times New Roman"/>
          <w:sz w:val="56"/>
          <w:szCs w:val="32"/>
        </w:rPr>
        <w:t> </w:t>
      </w:r>
      <w:r w:rsidR="004F5674" w:rsidRPr="00BA260B">
        <w:rPr>
          <w:rFonts w:ascii="Baskerville Old Face" w:hAnsi="Baskerville Old Face" w:cs="Times New Roman"/>
          <w:sz w:val="56"/>
          <w:szCs w:val="32"/>
        </w:rPr>
        <w:t>and</w:t>
      </w:r>
      <w:r w:rsidR="00BA260B" w:rsidRPr="00BA260B">
        <w:rPr>
          <w:rFonts w:ascii="Baskerville Old Face" w:hAnsi="Baskerville Old Face" w:cs="Times New Roman"/>
          <w:sz w:val="56"/>
          <w:szCs w:val="32"/>
        </w:rPr>
        <w:t> </w:t>
      </w:r>
      <w:r w:rsidR="00BA260B" w:rsidRPr="00BA260B">
        <w:rPr>
          <w:rFonts w:ascii="Baskerville Old Face" w:hAnsi="Baskerville Old Face" w:cs="Times New Roman"/>
          <w:sz w:val="56"/>
          <w:szCs w:val="32"/>
        </w:rPr>
        <w:t> </w:t>
      </w:r>
      <w:r w:rsidRPr="00BA260B">
        <w:rPr>
          <w:rFonts w:ascii="Baskerville Old Face" w:hAnsi="Baskerville Old Face" w:cs="Times New Roman"/>
          <w:i/>
          <w:sz w:val="56"/>
          <w:szCs w:val="32"/>
        </w:rPr>
        <w:t>Duties</w:t>
      </w:r>
    </w:p>
    <w:p w14:paraId="5A91706A" w14:textId="77777777" w:rsidR="004F5674" w:rsidRPr="00BA260B" w:rsidRDefault="004F5674" w:rsidP="00DB60C3">
      <w:pPr>
        <w:autoSpaceDE w:val="0"/>
        <w:autoSpaceDN w:val="0"/>
        <w:adjustRightInd w:val="0"/>
        <w:spacing w:after="120"/>
        <w:jc w:val="center"/>
        <w:rPr>
          <w:rFonts w:ascii="Baskerville Old Face" w:hAnsi="Baskerville Old Face" w:cs="Times New Roman"/>
          <w:smallCaps/>
          <w:sz w:val="48"/>
          <w:szCs w:val="56"/>
        </w:rPr>
      </w:pPr>
      <w:r w:rsidRPr="00BA260B">
        <w:rPr>
          <w:rFonts w:ascii="Baskerville Old Face" w:hAnsi="Baskerville Old Face" w:cs="Times New Roman"/>
          <w:smallCaps/>
          <w:spacing w:val="40"/>
          <w:sz w:val="48"/>
          <w:szCs w:val="56"/>
        </w:rPr>
        <w:t>of</w:t>
      </w:r>
    </w:p>
    <w:p w14:paraId="1892732B" w14:textId="77777777" w:rsidR="004F5674" w:rsidRPr="00BA260B" w:rsidRDefault="004F5674" w:rsidP="00DB60C3">
      <w:pPr>
        <w:autoSpaceDE w:val="0"/>
        <w:autoSpaceDN w:val="0"/>
        <w:adjustRightInd w:val="0"/>
        <w:spacing w:after="120"/>
        <w:jc w:val="center"/>
        <w:rPr>
          <w:rFonts w:ascii="Baskerville Old Face" w:hAnsi="Baskerville Old Face" w:cs="Times New Roman"/>
          <w:sz w:val="72"/>
          <w:szCs w:val="36"/>
        </w:rPr>
      </w:pPr>
      <w:r w:rsidRPr="00BA260B">
        <w:rPr>
          <w:rFonts w:ascii="Baskerville Old Face" w:hAnsi="Baskerville Old Face" w:cs="Times New Roman"/>
          <w:sz w:val="72"/>
          <w:szCs w:val="36"/>
        </w:rPr>
        <w:t>C H R I</w:t>
      </w:r>
      <w:r w:rsidR="00210273" w:rsidRPr="00BA260B">
        <w:rPr>
          <w:rFonts w:ascii="Baskerville Old Face" w:hAnsi="Baskerville Old Face" w:cs="Times New Roman"/>
          <w:sz w:val="72"/>
          <w:szCs w:val="36"/>
        </w:rPr>
        <w:t xml:space="preserve"> </w:t>
      </w:r>
      <w:r w:rsidRPr="00BA260B">
        <w:rPr>
          <w:rFonts w:ascii="Baskerville Old Face" w:hAnsi="Baskerville Old Face" w:cs="Times New Roman"/>
          <w:sz w:val="72"/>
          <w:szCs w:val="36"/>
        </w:rPr>
        <w:t>S</w:t>
      </w:r>
      <w:r w:rsidR="00210273" w:rsidRPr="00BA260B">
        <w:rPr>
          <w:rFonts w:ascii="Baskerville Old Face" w:hAnsi="Baskerville Old Face" w:cs="Times New Roman"/>
          <w:sz w:val="72"/>
          <w:szCs w:val="36"/>
        </w:rPr>
        <w:t xml:space="preserve"> </w:t>
      </w:r>
      <w:r w:rsidRPr="00BA260B">
        <w:rPr>
          <w:rFonts w:ascii="Baskerville Old Face" w:hAnsi="Baskerville Old Face" w:cs="Times New Roman"/>
          <w:sz w:val="72"/>
          <w:szCs w:val="36"/>
        </w:rPr>
        <w:t>T I A N I T</w:t>
      </w:r>
      <w:r w:rsidR="00210273" w:rsidRPr="00BA260B">
        <w:rPr>
          <w:rFonts w:ascii="Baskerville Old Face" w:hAnsi="Baskerville Old Face" w:cs="Times New Roman"/>
          <w:sz w:val="72"/>
          <w:szCs w:val="36"/>
        </w:rPr>
        <w:t xml:space="preserve"> </w:t>
      </w:r>
      <w:r w:rsidRPr="00BA260B">
        <w:rPr>
          <w:rFonts w:ascii="Baskerville Old Face" w:hAnsi="Baskerville Old Face" w:cs="Times New Roman"/>
          <w:sz w:val="72"/>
          <w:szCs w:val="36"/>
        </w:rPr>
        <w:t>Y</w:t>
      </w:r>
      <w:r w:rsidR="002C617D" w:rsidRPr="00BA260B">
        <w:rPr>
          <w:rFonts w:ascii="Baskerville Old Face" w:hAnsi="Baskerville Old Face" w:cs="Times New Roman"/>
          <w:sz w:val="72"/>
          <w:szCs w:val="36"/>
        </w:rPr>
        <w:t> </w:t>
      </w:r>
      <w:r w:rsidR="002C617D" w:rsidRPr="00BA260B">
        <w:rPr>
          <w:rFonts w:ascii="Baskerville Old Face" w:hAnsi="Baskerville Old Face" w:cs="Times New Roman"/>
          <w:sz w:val="56"/>
          <w:szCs w:val="36"/>
        </w:rPr>
        <w:t>:</w:t>
      </w:r>
    </w:p>
    <w:p w14:paraId="4558F83C" w14:textId="77777777" w:rsidR="004F5674" w:rsidRPr="00BA260B" w:rsidRDefault="004F5674" w:rsidP="00DB60C3">
      <w:pPr>
        <w:autoSpaceDE w:val="0"/>
        <w:autoSpaceDN w:val="0"/>
        <w:adjustRightInd w:val="0"/>
        <w:spacing w:after="120"/>
        <w:jc w:val="center"/>
        <w:rPr>
          <w:rFonts w:ascii="Baskerville Old Face" w:hAnsi="Baskerville Old Face" w:cs="Times New Roman"/>
          <w:sz w:val="36"/>
          <w:szCs w:val="10"/>
        </w:rPr>
      </w:pPr>
      <w:r w:rsidRPr="00BA260B">
        <w:rPr>
          <w:rFonts w:ascii="Baskerville Old Face" w:hAnsi="Baskerville Old Face" w:cs="Times New Roman"/>
          <w:spacing w:val="60"/>
          <w:sz w:val="36"/>
          <w:szCs w:val="10"/>
        </w:rPr>
        <w:t>BEIN</w:t>
      </w:r>
      <w:r w:rsidRPr="00BA260B">
        <w:rPr>
          <w:rFonts w:ascii="Baskerville Old Face" w:hAnsi="Baskerville Old Face" w:cs="Times New Roman"/>
          <w:sz w:val="36"/>
          <w:szCs w:val="10"/>
        </w:rPr>
        <w:t>G</w:t>
      </w:r>
    </w:p>
    <w:p w14:paraId="0137F7CF" w14:textId="77777777" w:rsidR="004F5674" w:rsidRPr="00BA260B" w:rsidRDefault="004F5674" w:rsidP="00DB60C3">
      <w:pPr>
        <w:autoSpaceDE w:val="0"/>
        <w:autoSpaceDN w:val="0"/>
        <w:adjustRightInd w:val="0"/>
        <w:spacing w:after="120"/>
        <w:jc w:val="center"/>
        <w:rPr>
          <w:rFonts w:ascii="Baskerville Old Face" w:hAnsi="Baskerville Old Face" w:cs="Times New Roman"/>
          <w:sz w:val="48"/>
          <w:szCs w:val="28"/>
        </w:rPr>
      </w:pPr>
      <w:r w:rsidRPr="00BA260B">
        <w:rPr>
          <w:rFonts w:ascii="Baskerville Old Face" w:hAnsi="Baskerville Old Face" w:cs="Times New Roman"/>
          <w:sz w:val="44"/>
          <w:szCs w:val="28"/>
        </w:rPr>
        <w:t>A</w:t>
      </w:r>
      <w:r w:rsidR="00BA260B">
        <w:rPr>
          <w:rFonts w:ascii="Baskerville Old Face" w:hAnsi="Baskerville Old Face" w:cs="Times New Roman"/>
          <w:sz w:val="48"/>
          <w:szCs w:val="28"/>
        </w:rPr>
        <w:t> </w:t>
      </w:r>
      <w:r w:rsidR="00210273" w:rsidRPr="00BA260B">
        <w:rPr>
          <w:rFonts w:ascii="Baskerville Old Face" w:hAnsi="Baskerville Old Face" w:cs="Times New Roman"/>
          <w:i/>
          <w:sz w:val="40"/>
          <w:szCs w:val="28"/>
        </w:rPr>
        <w:t>Further</w:t>
      </w:r>
      <w:r w:rsidR="00BA260B">
        <w:rPr>
          <w:rFonts w:ascii="Baskerville Old Face" w:hAnsi="Baskerville Old Face" w:cs="Times New Roman"/>
          <w:sz w:val="48"/>
          <w:szCs w:val="28"/>
        </w:rPr>
        <w:t> </w:t>
      </w:r>
      <w:r w:rsidRPr="00BA260B">
        <w:rPr>
          <w:rFonts w:ascii="Baskerville Old Face" w:hAnsi="Baskerville Old Face" w:cs="Times New Roman"/>
          <w:spacing w:val="60"/>
          <w:sz w:val="44"/>
          <w:szCs w:val="28"/>
        </w:rPr>
        <w:t>INSTRUCTIO</w:t>
      </w:r>
      <w:r w:rsidRPr="00BA260B">
        <w:rPr>
          <w:rFonts w:ascii="Baskerville Old Face" w:hAnsi="Baskerville Old Face" w:cs="Times New Roman"/>
          <w:spacing w:val="20"/>
          <w:sz w:val="44"/>
          <w:szCs w:val="28"/>
        </w:rPr>
        <w:t>N</w:t>
      </w:r>
      <w:r w:rsidR="00BA260B">
        <w:rPr>
          <w:rFonts w:ascii="Baskerville Old Face" w:hAnsi="Baskerville Old Face" w:cs="Times New Roman"/>
          <w:spacing w:val="20"/>
          <w:sz w:val="44"/>
          <w:szCs w:val="28"/>
        </w:rPr>
        <w:t> </w:t>
      </w:r>
      <w:r w:rsidR="00E413BE" w:rsidRPr="00BA260B">
        <w:rPr>
          <w:rFonts w:ascii="Baskerville Old Face" w:hAnsi="Baskerville Old Face" w:cs="Times New Roman"/>
          <w:spacing w:val="20"/>
          <w:sz w:val="40"/>
          <w:szCs w:val="36"/>
        </w:rPr>
        <w:t>for</w:t>
      </w:r>
    </w:p>
    <w:p w14:paraId="5B2A63CA" w14:textId="77777777" w:rsidR="004F5674" w:rsidRPr="00BA260B" w:rsidRDefault="00E413BE" w:rsidP="00DB60C3">
      <w:pPr>
        <w:autoSpaceDE w:val="0"/>
        <w:autoSpaceDN w:val="0"/>
        <w:adjustRightInd w:val="0"/>
        <w:spacing w:after="120"/>
        <w:jc w:val="center"/>
        <w:rPr>
          <w:rFonts w:ascii="Baskerville Old Face" w:hAnsi="Baskerville Old Face" w:cs="Times New Roman"/>
          <w:sz w:val="40"/>
          <w:szCs w:val="10"/>
        </w:rPr>
      </w:pPr>
      <w:r w:rsidRPr="00BA260B">
        <w:rPr>
          <w:rFonts w:ascii="Baskerville Old Face" w:hAnsi="Baskerville Old Face" w:cs="Times New Roman"/>
          <w:sz w:val="40"/>
          <w:szCs w:val="10"/>
        </w:rPr>
        <w:t>Such</w:t>
      </w:r>
      <w:r w:rsidR="00BA260B">
        <w:rPr>
          <w:rFonts w:ascii="Baskerville Old Face" w:hAnsi="Baskerville Old Face" w:cs="Times New Roman"/>
          <w:sz w:val="40"/>
          <w:szCs w:val="10"/>
        </w:rPr>
        <w:t> </w:t>
      </w:r>
      <w:r w:rsidRPr="00BA260B">
        <w:rPr>
          <w:rFonts w:ascii="Baskerville Old Face" w:hAnsi="Baskerville Old Face" w:cs="Times New Roman"/>
          <w:sz w:val="40"/>
          <w:szCs w:val="10"/>
        </w:rPr>
        <w:t>as</w:t>
      </w:r>
      <w:r w:rsidR="00BA260B">
        <w:rPr>
          <w:rFonts w:ascii="Baskerville Old Face" w:hAnsi="Baskerville Old Face" w:cs="Times New Roman"/>
          <w:sz w:val="40"/>
          <w:szCs w:val="10"/>
        </w:rPr>
        <w:t> </w:t>
      </w:r>
      <w:r w:rsidRPr="00BA260B">
        <w:rPr>
          <w:rFonts w:ascii="Baskerville Old Face" w:hAnsi="Baskerville Old Face" w:cs="Times New Roman"/>
          <w:sz w:val="40"/>
          <w:szCs w:val="10"/>
        </w:rPr>
        <w:t>have</w:t>
      </w:r>
      <w:r w:rsidR="00BA260B">
        <w:rPr>
          <w:rFonts w:ascii="Baskerville Old Face" w:hAnsi="Baskerville Old Face" w:cs="Times New Roman"/>
          <w:sz w:val="40"/>
          <w:szCs w:val="10"/>
        </w:rPr>
        <w:t> </w:t>
      </w:r>
      <w:r w:rsidRPr="00BA260B">
        <w:rPr>
          <w:rFonts w:ascii="Baskerville Old Face" w:hAnsi="Baskerville Old Face" w:cs="Times New Roman"/>
          <w:sz w:val="40"/>
          <w:szCs w:val="10"/>
        </w:rPr>
        <w:t>Learned</w:t>
      </w:r>
      <w:r w:rsidR="00BA260B">
        <w:rPr>
          <w:rFonts w:ascii="Baskerville Old Face" w:hAnsi="Baskerville Old Face" w:cs="Times New Roman"/>
          <w:sz w:val="40"/>
          <w:szCs w:val="10"/>
        </w:rPr>
        <w:t> </w:t>
      </w:r>
      <w:r w:rsidRPr="00BA260B">
        <w:rPr>
          <w:rFonts w:ascii="Baskerville Old Face" w:hAnsi="Baskerville Old Face" w:cs="Times New Roman"/>
          <w:sz w:val="40"/>
          <w:szCs w:val="10"/>
        </w:rPr>
        <w:t>the</w:t>
      </w:r>
    </w:p>
    <w:p w14:paraId="044320F1" w14:textId="77777777" w:rsidR="004F5674" w:rsidRPr="00BA260B" w:rsidRDefault="00E413BE" w:rsidP="00DB60C3">
      <w:pPr>
        <w:autoSpaceDE w:val="0"/>
        <w:autoSpaceDN w:val="0"/>
        <w:adjustRightInd w:val="0"/>
        <w:jc w:val="center"/>
        <w:rPr>
          <w:rFonts w:ascii="Old English Text MT" w:hAnsi="Old English Text MT" w:cs="Times New Roman"/>
          <w:sz w:val="44"/>
          <w:szCs w:val="96"/>
        </w:rPr>
      </w:pPr>
      <w:r w:rsidRPr="00BA260B">
        <w:rPr>
          <w:rFonts w:ascii="Old English Text MT" w:hAnsi="Old English Text MT" w:cs="Times New Roman"/>
          <w:sz w:val="96"/>
          <w:szCs w:val="34"/>
        </w:rPr>
        <w:t>Church-Catechism</w:t>
      </w:r>
      <w:r w:rsidR="00103E4F" w:rsidRPr="00BA260B">
        <w:rPr>
          <w:rFonts w:ascii="Old English Text MT" w:hAnsi="Old English Text MT" w:cs="Times New Roman"/>
          <w:sz w:val="96"/>
          <w:szCs w:val="96"/>
        </w:rPr>
        <w:t>,</w:t>
      </w:r>
    </w:p>
    <w:p w14:paraId="1E53735A" w14:textId="77777777" w:rsidR="00E413BE" w:rsidRPr="00BA260B" w:rsidRDefault="00E413BE" w:rsidP="00DB60C3">
      <w:pPr>
        <w:pBdr>
          <w:bottom w:val="single" w:sz="4" w:space="1" w:color="auto"/>
        </w:pBdr>
        <w:autoSpaceDE w:val="0"/>
        <w:autoSpaceDN w:val="0"/>
        <w:adjustRightInd w:val="0"/>
        <w:spacing w:after="120"/>
        <w:ind w:left="720" w:right="720"/>
        <w:jc w:val="center"/>
        <w:rPr>
          <w:rFonts w:ascii="Old English Text MT" w:hAnsi="Old English Text MT" w:cs="Times New Roman"/>
          <w:sz w:val="32"/>
          <w:szCs w:val="34"/>
        </w:rPr>
      </w:pPr>
    </w:p>
    <w:p w14:paraId="027D0736" w14:textId="77777777" w:rsidR="008D6683" w:rsidRPr="00BA260B" w:rsidRDefault="008D6683" w:rsidP="00DB60C3">
      <w:pPr>
        <w:autoSpaceDE w:val="0"/>
        <w:autoSpaceDN w:val="0"/>
        <w:adjustRightInd w:val="0"/>
        <w:jc w:val="center"/>
        <w:rPr>
          <w:rFonts w:ascii="Baskerville Old Face" w:hAnsi="Baskerville Old Face" w:cs="Times New Roman"/>
          <w:sz w:val="36"/>
          <w:szCs w:val="10"/>
        </w:rPr>
      </w:pPr>
      <w:r w:rsidRPr="00BA260B">
        <w:rPr>
          <w:rFonts w:ascii="Baskerville Old Face" w:hAnsi="Baskerville Old Face" w:cs="Times New Roman"/>
          <w:sz w:val="36"/>
          <w:szCs w:val="10"/>
        </w:rPr>
        <w:t>For  the  USE  of  the</w:t>
      </w:r>
    </w:p>
    <w:p w14:paraId="118A48FC" w14:textId="77777777" w:rsidR="008D6683" w:rsidRPr="00BA260B" w:rsidRDefault="008D6683" w:rsidP="00DB60C3">
      <w:pPr>
        <w:autoSpaceDE w:val="0"/>
        <w:autoSpaceDN w:val="0"/>
        <w:adjustRightInd w:val="0"/>
        <w:jc w:val="center"/>
        <w:rPr>
          <w:rFonts w:ascii="Baskerville Old Face" w:hAnsi="Baskerville Old Face" w:cs="Times New Roman"/>
          <w:sz w:val="56"/>
          <w:szCs w:val="10"/>
        </w:rPr>
      </w:pPr>
      <w:r w:rsidRPr="00BA260B">
        <w:rPr>
          <w:rFonts w:ascii="Baskerville Old Face" w:hAnsi="Baskerville Old Face" w:cs="Times New Roman"/>
          <w:spacing w:val="60"/>
          <w:sz w:val="56"/>
          <w:szCs w:val="10"/>
        </w:rPr>
        <w:t>DIOCES</w:t>
      </w:r>
      <w:r w:rsidRPr="00BA260B">
        <w:rPr>
          <w:rFonts w:ascii="Baskerville Old Face" w:hAnsi="Baskerville Old Face" w:cs="Times New Roman"/>
          <w:spacing w:val="40"/>
          <w:sz w:val="56"/>
          <w:szCs w:val="10"/>
        </w:rPr>
        <w:t>E</w:t>
      </w:r>
      <w:r w:rsidRPr="00BA260B">
        <w:rPr>
          <w:rFonts w:ascii="Baskerville Old Face" w:hAnsi="Baskerville Old Face" w:cs="Times New Roman"/>
          <w:sz w:val="56"/>
          <w:szCs w:val="10"/>
        </w:rPr>
        <w:t xml:space="preserve">  of  </w:t>
      </w:r>
      <w:r w:rsidRPr="00BA260B">
        <w:rPr>
          <w:rFonts w:ascii="Baskerville Old Face" w:hAnsi="Baskerville Old Face" w:cs="Times New Roman"/>
          <w:i/>
          <w:spacing w:val="60"/>
          <w:sz w:val="56"/>
          <w:szCs w:val="10"/>
        </w:rPr>
        <w:t>MA</w:t>
      </w:r>
      <w:r w:rsidRPr="00BA260B">
        <w:rPr>
          <w:rFonts w:ascii="Baskerville Old Face" w:hAnsi="Baskerville Old Face" w:cs="Times New Roman"/>
          <w:i/>
          <w:spacing w:val="40"/>
          <w:sz w:val="56"/>
          <w:szCs w:val="10"/>
        </w:rPr>
        <w:t>N.</w:t>
      </w:r>
    </w:p>
    <w:p w14:paraId="011E9F07" w14:textId="77777777" w:rsidR="008D6683" w:rsidRPr="00BA260B" w:rsidRDefault="008D6683" w:rsidP="00DB60C3">
      <w:pPr>
        <w:pBdr>
          <w:bottom w:val="single" w:sz="4" w:space="1" w:color="auto"/>
        </w:pBdr>
        <w:autoSpaceDE w:val="0"/>
        <w:autoSpaceDN w:val="0"/>
        <w:adjustRightInd w:val="0"/>
        <w:spacing w:after="120"/>
        <w:ind w:left="720" w:right="720"/>
        <w:jc w:val="center"/>
        <w:rPr>
          <w:rFonts w:ascii="Baskerville Old Face" w:hAnsi="Baskerville Old Face" w:cs="Times New Roman"/>
          <w:sz w:val="28"/>
          <w:szCs w:val="24"/>
        </w:rPr>
      </w:pPr>
    </w:p>
    <w:p w14:paraId="0EC791DC" w14:textId="77777777" w:rsidR="008D6683" w:rsidRPr="00BA260B" w:rsidRDefault="008D6683" w:rsidP="00DB60C3">
      <w:pPr>
        <w:autoSpaceDE w:val="0"/>
        <w:autoSpaceDN w:val="0"/>
        <w:adjustRightInd w:val="0"/>
        <w:jc w:val="center"/>
        <w:rPr>
          <w:rFonts w:ascii="Baskerville Old Face" w:hAnsi="Baskerville Old Face" w:cs="Times New Roman"/>
          <w:sz w:val="36"/>
          <w:szCs w:val="10"/>
        </w:rPr>
      </w:pPr>
      <w:r w:rsidRPr="00BA260B">
        <w:rPr>
          <w:rFonts w:ascii="Baskerville Old Face" w:hAnsi="Baskerville Old Face" w:cs="Times New Roman"/>
          <w:sz w:val="40"/>
          <w:szCs w:val="10"/>
        </w:rPr>
        <w:t>In</w:t>
      </w:r>
      <w:r w:rsidR="00BA260B">
        <w:rPr>
          <w:rFonts w:ascii="Baskerville Old Face" w:hAnsi="Baskerville Old Face" w:cs="Times New Roman"/>
          <w:sz w:val="40"/>
          <w:szCs w:val="10"/>
        </w:rPr>
        <w:t> </w:t>
      </w:r>
      <w:proofErr w:type="spellStart"/>
      <w:r w:rsidRPr="00BA260B">
        <w:rPr>
          <w:rFonts w:ascii="Baskerville Old Face" w:hAnsi="Baskerville Old Face" w:cs="Times New Roman"/>
          <w:i/>
          <w:sz w:val="40"/>
          <w:szCs w:val="10"/>
        </w:rPr>
        <w:t>Engli</w:t>
      </w:r>
      <w:r w:rsidR="00B43032" w:rsidRPr="00BA260B">
        <w:rPr>
          <w:rFonts w:ascii="Garamond" w:hAnsi="Garamond" w:cs="Times New Roman"/>
          <w:i/>
          <w:sz w:val="40"/>
          <w:szCs w:val="10"/>
        </w:rPr>
        <w:t>ſ</w:t>
      </w:r>
      <w:r w:rsidRPr="00BA260B">
        <w:rPr>
          <w:rFonts w:ascii="Baskerville Old Face" w:hAnsi="Baskerville Old Face" w:cs="Times New Roman"/>
          <w:i/>
          <w:sz w:val="40"/>
          <w:szCs w:val="10"/>
        </w:rPr>
        <w:t>h</w:t>
      </w:r>
      <w:proofErr w:type="spellEnd"/>
      <w:r w:rsidR="00BA260B">
        <w:rPr>
          <w:rFonts w:ascii="Baskerville Old Face" w:hAnsi="Baskerville Old Face" w:cs="Times New Roman"/>
          <w:sz w:val="40"/>
          <w:szCs w:val="10"/>
        </w:rPr>
        <w:t> </w:t>
      </w:r>
      <w:r w:rsidRPr="00BA260B">
        <w:rPr>
          <w:rFonts w:ascii="Baskerville Old Face" w:hAnsi="Baskerville Old Face" w:cs="Times New Roman"/>
          <w:sz w:val="40"/>
          <w:szCs w:val="10"/>
        </w:rPr>
        <w:t>and</w:t>
      </w:r>
      <w:r w:rsidR="00BA260B">
        <w:rPr>
          <w:rFonts w:ascii="Baskerville Old Face" w:hAnsi="Baskerville Old Face" w:cs="Times New Roman"/>
          <w:sz w:val="40"/>
          <w:szCs w:val="10"/>
        </w:rPr>
        <w:t> </w:t>
      </w:r>
      <w:proofErr w:type="spellStart"/>
      <w:r w:rsidRPr="00BA260B">
        <w:rPr>
          <w:rFonts w:ascii="Baskerville Old Face" w:hAnsi="Baskerville Old Face" w:cs="Times New Roman"/>
          <w:i/>
          <w:sz w:val="40"/>
          <w:szCs w:val="10"/>
        </w:rPr>
        <w:t>Manks</w:t>
      </w:r>
      <w:proofErr w:type="spellEnd"/>
      <w:r w:rsidRPr="00BA260B">
        <w:rPr>
          <w:rFonts w:ascii="Baskerville Old Face" w:hAnsi="Baskerville Old Face" w:cs="Times New Roman"/>
          <w:sz w:val="40"/>
          <w:szCs w:val="10"/>
        </w:rPr>
        <w:t>.</w:t>
      </w:r>
    </w:p>
    <w:p w14:paraId="19334EE3" w14:textId="77777777" w:rsidR="008D6683" w:rsidRPr="00BA260B" w:rsidRDefault="008D6683" w:rsidP="00DB60C3">
      <w:pPr>
        <w:pBdr>
          <w:bottom w:val="single" w:sz="4" w:space="1" w:color="auto"/>
        </w:pBdr>
        <w:autoSpaceDE w:val="0"/>
        <w:autoSpaceDN w:val="0"/>
        <w:adjustRightInd w:val="0"/>
        <w:ind w:left="720" w:right="720"/>
        <w:jc w:val="center"/>
        <w:rPr>
          <w:rFonts w:ascii="Baskerville Old Face" w:hAnsi="Baskerville Old Face" w:cs="Times New Roman"/>
          <w:sz w:val="20"/>
          <w:szCs w:val="24"/>
        </w:rPr>
      </w:pPr>
    </w:p>
    <w:p w14:paraId="60660EA7" w14:textId="77777777" w:rsidR="008D6683" w:rsidRPr="00BA260B" w:rsidRDefault="008D6683" w:rsidP="00DB60C3">
      <w:pPr>
        <w:autoSpaceDE w:val="0"/>
        <w:autoSpaceDN w:val="0"/>
        <w:adjustRightInd w:val="0"/>
        <w:jc w:val="center"/>
        <w:rPr>
          <w:rFonts w:ascii="Times New Roman" w:hAnsi="Times New Roman" w:cs="Times New Roman"/>
          <w:sz w:val="24"/>
          <w:szCs w:val="10"/>
        </w:rPr>
      </w:pPr>
    </w:p>
    <w:p w14:paraId="464CF6FE" w14:textId="77777777" w:rsidR="004F5674" w:rsidRPr="00BA260B" w:rsidRDefault="00EE133D" w:rsidP="00DB60C3">
      <w:pPr>
        <w:autoSpaceDE w:val="0"/>
        <w:autoSpaceDN w:val="0"/>
        <w:adjustRightInd w:val="0"/>
        <w:spacing w:after="120"/>
        <w:jc w:val="center"/>
        <w:rPr>
          <w:rFonts w:ascii="Baskerville Old Face" w:hAnsi="Baskerville Old Face" w:cs="Times New Roman"/>
          <w:sz w:val="28"/>
          <w:szCs w:val="10"/>
        </w:rPr>
      </w:pPr>
      <w:r w:rsidRPr="00BA260B">
        <w:rPr>
          <w:rFonts w:ascii="Baskerville Old Face" w:hAnsi="Baskerville Old Face" w:cs="Times New Roman"/>
          <w:sz w:val="28"/>
          <w:szCs w:val="10"/>
        </w:rPr>
        <w:t>Together with</w:t>
      </w:r>
    </w:p>
    <w:p w14:paraId="11AC5A06" w14:textId="77777777" w:rsidR="004F5674" w:rsidRPr="00BA260B" w:rsidRDefault="00EE133D" w:rsidP="00DB60C3">
      <w:pPr>
        <w:autoSpaceDE w:val="0"/>
        <w:autoSpaceDN w:val="0"/>
        <w:adjustRightInd w:val="0"/>
        <w:spacing w:after="240"/>
        <w:jc w:val="center"/>
        <w:rPr>
          <w:rFonts w:ascii="Baskerville Old Face" w:hAnsi="Baskerville Old Face" w:cs="Times New Roman"/>
          <w:sz w:val="32"/>
        </w:rPr>
      </w:pPr>
      <w:r w:rsidRPr="00BA260B">
        <w:rPr>
          <w:rFonts w:ascii="Baskerville Old Face" w:hAnsi="Baskerville Old Face" w:cs="Times New Roman"/>
          <w:sz w:val="32"/>
          <w:szCs w:val="30"/>
        </w:rPr>
        <w:t>Short</w:t>
      </w:r>
      <w:r w:rsidR="00BA260B">
        <w:rPr>
          <w:rFonts w:ascii="Baskerville Old Face" w:hAnsi="Baskerville Old Face" w:cs="Times New Roman"/>
          <w:sz w:val="32"/>
          <w:szCs w:val="30"/>
        </w:rPr>
        <w:t> </w:t>
      </w:r>
      <w:r w:rsidRPr="00BA260B">
        <w:rPr>
          <w:rFonts w:ascii="Baskerville Old Face" w:hAnsi="Baskerville Old Face" w:cs="Times New Roman"/>
          <w:sz w:val="32"/>
          <w:szCs w:val="30"/>
        </w:rPr>
        <w:t>and</w:t>
      </w:r>
      <w:r w:rsidR="00BA260B">
        <w:rPr>
          <w:rFonts w:ascii="Baskerville Old Face" w:hAnsi="Baskerville Old Face" w:cs="Times New Roman"/>
          <w:sz w:val="32"/>
          <w:szCs w:val="30"/>
        </w:rPr>
        <w:t> </w:t>
      </w:r>
      <w:r w:rsidRPr="00BA260B">
        <w:rPr>
          <w:rFonts w:ascii="Baskerville Old Face" w:hAnsi="Baskerville Old Face" w:cs="Times New Roman"/>
          <w:sz w:val="32"/>
          <w:szCs w:val="30"/>
        </w:rPr>
        <w:t>Plain</w:t>
      </w:r>
      <w:r w:rsidR="00BA260B">
        <w:rPr>
          <w:rFonts w:ascii="Baskerville Old Face" w:hAnsi="Baskerville Old Face" w:cs="Times New Roman"/>
          <w:sz w:val="32"/>
          <w:szCs w:val="30"/>
        </w:rPr>
        <w:t> </w:t>
      </w:r>
      <w:r w:rsidRPr="00BA260B">
        <w:rPr>
          <w:rFonts w:ascii="Baskerville Old Face" w:hAnsi="Baskerville Old Face" w:cs="Times New Roman"/>
          <w:smallCaps/>
          <w:spacing w:val="20"/>
          <w:sz w:val="32"/>
          <w:szCs w:val="30"/>
        </w:rPr>
        <w:t>Directions</w:t>
      </w:r>
      <w:r w:rsidR="00BA260B">
        <w:rPr>
          <w:rFonts w:ascii="Baskerville Old Face" w:hAnsi="Baskerville Old Face" w:cs="Times New Roman"/>
          <w:sz w:val="32"/>
          <w:szCs w:val="30"/>
        </w:rPr>
        <w:t> </w:t>
      </w:r>
      <w:r w:rsidR="004F5674" w:rsidRPr="00BA260B">
        <w:rPr>
          <w:rFonts w:ascii="Baskerville Old Face" w:hAnsi="Baskerville Old Face" w:cs="Times New Roman"/>
          <w:sz w:val="32"/>
        </w:rPr>
        <w:t>and</w:t>
      </w:r>
      <w:r w:rsidR="00BA260B">
        <w:rPr>
          <w:rFonts w:ascii="Baskerville Old Face" w:hAnsi="Baskerville Old Face" w:cs="Times New Roman"/>
          <w:sz w:val="32"/>
        </w:rPr>
        <w:t> </w:t>
      </w:r>
      <w:r w:rsidRPr="00BA260B">
        <w:rPr>
          <w:rFonts w:ascii="Baskerville Old Face" w:hAnsi="Baskerville Old Face" w:cs="Times New Roman"/>
          <w:smallCaps/>
          <w:spacing w:val="20"/>
          <w:sz w:val="32"/>
          <w:szCs w:val="30"/>
        </w:rPr>
        <w:t>Prayers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
        <w:gridCol w:w="2282"/>
        <w:gridCol w:w="222"/>
        <w:gridCol w:w="611"/>
        <w:gridCol w:w="2709"/>
      </w:tblGrid>
      <w:tr w:rsidR="00BA260B" w:rsidRPr="00BA260B" w14:paraId="5BAE07FE" w14:textId="77777777" w:rsidTr="002012B5">
        <w:trPr>
          <w:jc w:val="center"/>
        </w:trPr>
        <w:tc>
          <w:tcPr>
            <w:tcW w:w="0" w:type="auto"/>
          </w:tcPr>
          <w:p w14:paraId="1C06534D"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8"/>
                <w:szCs w:val="16"/>
              </w:rPr>
            </w:pPr>
            <w:r w:rsidRPr="00BA260B">
              <w:rPr>
                <w:rFonts w:ascii="Baskerville Old Face" w:hAnsi="Baskerville Old Face" w:cs="Times New Roman"/>
                <w:sz w:val="28"/>
                <w:szCs w:val="16"/>
              </w:rPr>
              <w:t>For</w:t>
            </w:r>
          </w:p>
        </w:tc>
        <w:tc>
          <w:tcPr>
            <w:tcW w:w="0" w:type="auto"/>
          </w:tcPr>
          <w:p w14:paraId="39B67083" w14:textId="77777777" w:rsidR="00BA260B" w:rsidRPr="00BA260B" w:rsidRDefault="00BA260B" w:rsidP="00DB60C3">
            <w:pPr>
              <w:autoSpaceDE w:val="0"/>
              <w:autoSpaceDN w:val="0"/>
              <w:adjustRightInd w:val="0"/>
              <w:spacing w:after="120"/>
              <w:rPr>
                <w:rFonts w:ascii="Baskerville Old Face" w:hAnsi="Baskerville Old Face" w:cs="Times New Roman"/>
                <w:sz w:val="28"/>
                <w:szCs w:val="16"/>
              </w:rPr>
            </w:pPr>
            <w:r w:rsidRPr="00BA260B">
              <w:rPr>
                <w:rFonts w:ascii="Baskerville Old Face" w:hAnsi="Baskerville Old Face" w:cs="Times New Roman"/>
                <w:i/>
                <w:sz w:val="28"/>
                <w:szCs w:val="16"/>
              </w:rPr>
              <w:t xml:space="preserve">Particular </w:t>
            </w:r>
            <w:proofErr w:type="spellStart"/>
            <w:r w:rsidRPr="00BA260B">
              <w:rPr>
                <w:rFonts w:ascii="Baskerville Old Face" w:hAnsi="Baskerville Old Face" w:cs="Times New Roman"/>
                <w:i/>
                <w:sz w:val="28"/>
                <w:szCs w:val="16"/>
              </w:rPr>
              <w:t>Per</w:t>
            </w:r>
            <w:r w:rsidR="0063528A">
              <w:rPr>
                <w:rFonts w:ascii="Times New Roman" w:hAnsi="Times New Roman" w:cs="Times New Roman"/>
                <w:i/>
                <w:sz w:val="32"/>
                <w:szCs w:val="28"/>
              </w:rPr>
              <w:t>ſ</w:t>
            </w:r>
            <w:r w:rsidRPr="00BA260B">
              <w:rPr>
                <w:rFonts w:ascii="Baskerville Old Face" w:hAnsi="Baskerville Old Face" w:cs="Times New Roman"/>
                <w:i/>
                <w:sz w:val="28"/>
                <w:szCs w:val="16"/>
              </w:rPr>
              <w:t>ons</w:t>
            </w:r>
            <w:proofErr w:type="spellEnd"/>
            <w:r w:rsidRPr="00BA260B">
              <w:rPr>
                <w:rFonts w:ascii="Baskerville Old Face" w:hAnsi="Baskerville Old Face" w:cs="Times New Roman"/>
                <w:i/>
                <w:sz w:val="28"/>
                <w:szCs w:val="16"/>
              </w:rPr>
              <w:t>.</w:t>
            </w:r>
          </w:p>
        </w:tc>
        <w:tc>
          <w:tcPr>
            <w:tcW w:w="0" w:type="auto"/>
          </w:tcPr>
          <w:p w14:paraId="27072CA1"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8"/>
                <w:szCs w:val="16"/>
              </w:rPr>
            </w:pPr>
          </w:p>
        </w:tc>
        <w:tc>
          <w:tcPr>
            <w:tcW w:w="0" w:type="auto"/>
          </w:tcPr>
          <w:p w14:paraId="5947EA90"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8"/>
                <w:szCs w:val="16"/>
              </w:rPr>
            </w:pPr>
            <w:r w:rsidRPr="00BA260B">
              <w:rPr>
                <w:rFonts w:ascii="Baskerville Old Face" w:hAnsi="Baskerville Old Face" w:cs="Times New Roman"/>
                <w:sz w:val="28"/>
                <w:szCs w:val="16"/>
              </w:rPr>
              <w:t>For</w:t>
            </w:r>
          </w:p>
        </w:tc>
        <w:tc>
          <w:tcPr>
            <w:tcW w:w="0" w:type="auto"/>
          </w:tcPr>
          <w:p w14:paraId="36FE7A7E" w14:textId="77777777" w:rsidR="00BA260B" w:rsidRPr="00BA260B" w:rsidRDefault="00BA260B" w:rsidP="00DB60C3">
            <w:pPr>
              <w:autoSpaceDE w:val="0"/>
              <w:autoSpaceDN w:val="0"/>
              <w:adjustRightInd w:val="0"/>
              <w:spacing w:after="120"/>
              <w:rPr>
                <w:rFonts w:ascii="Baskerville Old Face" w:hAnsi="Baskerville Old Face" w:cs="Times New Roman"/>
                <w:sz w:val="28"/>
                <w:szCs w:val="16"/>
              </w:rPr>
            </w:pPr>
            <w:r w:rsidRPr="00BA260B">
              <w:rPr>
                <w:rFonts w:ascii="Baskerville Old Face" w:hAnsi="Baskerville Old Face" w:cs="Times New Roman"/>
                <w:sz w:val="28"/>
                <w:szCs w:val="16"/>
              </w:rPr>
              <w:t xml:space="preserve">The </w:t>
            </w:r>
            <w:r w:rsidRPr="00BA260B">
              <w:rPr>
                <w:rFonts w:ascii="Baskerville Old Face" w:hAnsi="Baskerville Old Face" w:cs="Times New Roman"/>
                <w:i/>
                <w:sz w:val="28"/>
                <w:szCs w:val="16"/>
              </w:rPr>
              <w:t>Lord’s Supper</w:t>
            </w:r>
            <w:r w:rsidRPr="00BA260B">
              <w:rPr>
                <w:rFonts w:ascii="Baskerville Old Face" w:hAnsi="Baskerville Old Face" w:cs="Times New Roman"/>
                <w:sz w:val="28"/>
                <w:szCs w:val="16"/>
              </w:rPr>
              <w:t>.</w:t>
            </w:r>
          </w:p>
        </w:tc>
      </w:tr>
      <w:tr w:rsidR="00BA260B" w:rsidRPr="00BA260B" w14:paraId="2A5EA0FF" w14:textId="77777777" w:rsidTr="002012B5">
        <w:trPr>
          <w:jc w:val="center"/>
        </w:trPr>
        <w:tc>
          <w:tcPr>
            <w:tcW w:w="0" w:type="auto"/>
          </w:tcPr>
          <w:p w14:paraId="3E757B68"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8"/>
                <w:szCs w:val="14"/>
              </w:rPr>
            </w:pPr>
          </w:p>
        </w:tc>
        <w:tc>
          <w:tcPr>
            <w:tcW w:w="0" w:type="auto"/>
          </w:tcPr>
          <w:p w14:paraId="3C0C2058" w14:textId="77777777" w:rsidR="00BA260B" w:rsidRPr="00BA260B" w:rsidRDefault="00BA260B" w:rsidP="00DB60C3">
            <w:pPr>
              <w:autoSpaceDE w:val="0"/>
              <w:autoSpaceDN w:val="0"/>
              <w:adjustRightInd w:val="0"/>
              <w:spacing w:after="120"/>
              <w:rPr>
                <w:rFonts w:ascii="Baskerville Old Face" w:hAnsi="Baskerville Old Face" w:cs="Times New Roman"/>
                <w:sz w:val="24"/>
                <w:szCs w:val="14"/>
              </w:rPr>
            </w:pPr>
            <w:r w:rsidRPr="00BA260B">
              <w:rPr>
                <w:rFonts w:ascii="Baskerville Old Face" w:hAnsi="Baskerville Old Face" w:cs="Times New Roman"/>
                <w:i/>
                <w:sz w:val="28"/>
                <w:szCs w:val="14"/>
              </w:rPr>
              <w:t>Families.</w:t>
            </w:r>
          </w:p>
        </w:tc>
        <w:tc>
          <w:tcPr>
            <w:tcW w:w="0" w:type="auto"/>
          </w:tcPr>
          <w:p w14:paraId="3841A876"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4"/>
                <w:szCs w:val="14"/>
              </w:rPr>
            </w:pPr>
          </w:p>
        </w:tc>
        <w:tc>
          <w:tcPr>
            <w:tcW w:w="0" w:type="auto"/>
          </w:tcPr>
          <w:p w14:paraId="49E87E33"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4"/>
                <w:szCs w:val="14"/>
              </w:rPr>
            </w:pPr>
          </w:p>
        </w:tc>
        <w:tc>
          <w:tcPr>
            <w:tcW w:w="0" w:type="auto"/>
          </w:tcPr>
          <w:p w14:paraId="773E415E" w14:textId="77777777" w:rsidR="00BA260B" w:rsidRPr="00BA260B" w:rsidRDefault="00BA260B" w:rsidP="00DB60C3">
            <w:pPr>
              <w:autoSpaceDE w:val="0"/>
              <w:autoSpaceDN w:val="0"/>
              <w:adjustRightInd w:val="0"/>
              <w:spacing w:after="120"/>
              <w:rPr>
                <w:rFonts w:ascii="Baskerville Old Face" w:hAnsi="Baskerville Old Face" w:cs="Times New Roman"/>
                <w:sz w:val="28"/>
                <w:szCs w:val="16"/>
              </w:rPr>
            </w:pPr>
            <w:r w:rsidRPr="00BA260B">
              <w:rPr>
                <w:rFonts w:ascii="Baskerville Old Face" w:hAnsi="Baskerville Old Face" w:cs="Times New Roman"/>
                <w:sz w:val="28"/>
                <w:szCs w:val="16"/>
              </w:rPr>
              <w:t xml:space="preserve">The </w:t>
            </w:r>
            <w:r w:rsidRPr="00BA260B">
              <w:rPr>
                <w:rFonts w:ascii="Baskerville Old Face" w:hAnsi="Baskerville Old Face" w:cs="Times New Roman"/>
                <w:i/>
                <w:sz w:val="28"/>
                <w:szCs w:val="16"/>
              </w:rPr>
              <w:t xml:space="preserve">Time of </w:t>
            </w:r>
            <w:proofErr w:type="spellStart"/>
            <w:r w:rsidRPr="00BA260B">
              <w:rPr>
                <w:rFonts w:ascii="Baskerville Old Face" w:hAnsi="Baskerville Old Face" w:cs="Times New Roman"/>
                <w:i/>
                <w:sz w:val="28"/>
                <w:szCs w:val="16"/>
              </w:rPr>
              <w:t>Sickne</w:t>
            </w:r>
            <w:r w:rsidR="0063528A">
              <w:rPr>
                <w:rFonts w:ascii="Times New Roman" w:hAnsi="Times New Roman" w:cs="Times New Roman"/>
                <w:i/>
                <w:sz w:val="28"/>
                <w:szCs w:val="16"/>
              </w:rPr>
              <w:t>ſ</w:t>
            </w:r>
            <w:r w:rsidRPr="00BA260B">
              <w:rPr>
                <w:rFonts w:ascii="Baskerville Old Face" w:hAnsi="Baskerville Old Face" w:cs="Times New Roman"/>
                <w:i/>
                <w:sz w:val="28"/>
                <w:szCs w:val="16"/>
              </w:rPr>
              <w:t>s</w:t>
            </w:r>
            <w:proofErr w:type="spellEnd"/>
            <w:r w:rsidRPr="00BA260B">
              <w:rPr>
                <w:rFonts w:ascii="Baskerville Old Face" w:hAnsi="Baskerville Old Face" w:cs="Times New Roman"/>
                <w:sz w:val="28"/>
                <w:szCs w:val="16"/>
              </w:rPr>
              <w:t>,</w:t>
            </w:r>
          </w:p>
        </w:tc>
      </w:tr>
      <w:tr w:rsidR="00BA260B" w:rsidRPr="00BA260B" w14:paraId="6C7E4C01" w14:textId="77777777" w:rsidTr="002012B5">
        <w:trPr>
          <w:jc w:val="center"/>
        </w:trPr>
        <w:tc>
          <w:tcPr>
            <w:tcW w:w="0" w:type="auto"/>
          </w:tcPr>
          <w:p w14:paraId="0B531535"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8"/>
                <w:szCs w:val="16"/>
              </w:rPr>
            </w:pPr>
          </w:p>
        </w:tc>
        <w:tc>
          <w:tcPr>
            <w:tcW w:w="0" w:type="auto"/>
          </w:tcPr>
          <w:p w14:paraId="0D613912" w14:textId="77777777" w:rsidR="00BA260B" w:rsidRPr="00BA260B" w:rsidRDefault="00BA260B" w:rsidP="00DB60C3">
            <w:pPr>
              <w:autoSpaceDE w:val="0"/>
              <w:autoSpaceDN w:val="0"/>
              <w:adjustRightInd w:val="0"/>
              <w:spacing w:after="120"/>
              <w:rPr>
                <w:rFonts w:ascii="Baskerville Old Face" w:hAnsi="Baskerville Old Face" w:cs="Times New Roman"/>
                <w:sz w:val="28"/>
                <w:szCs w:val="16"/>
              </w:rPr>
            </w:pPr>
            <w:r w:rsidRPr="00BA260B">
              <w:rPr>
                <w:rFonts w:ascii="Baskerville Old Face" w:hAnsi="Baskerville Old Face" w:cs="Times New Roman"/>
                <w:sz w:val="28"/>
                <w:szCs w:val="16"/>
              </w:rPr>
              <w:t xml:space="preserve">The </w:t>
            </w:r>
            <w:r w:rsidRPr="00BA260B">
              <w:rPr>
                <w:rFonts w:ascii="Baskerville Old Face" w:hAnsi="Baskerville Old Face" w:cs="Times New Roman"/>
                <w:i/>
                <w:sz w:val="28"/>
                <w:szCs w:val="16"/>
              </w:rPr>
              <w:t>Lord’s-Day.</w:t>
            </w:r>
          </w:p>
        </w:tc>
        <w:tc>
          <w:tcPr>
            <w:tcW w:w="0" w:type="auto"/>
          </w:tcPr>
          <w:p w14:paraId="65D71E76"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8"/>
                <w:szCs w:val="16"/>
              </w:rPr>
            </w:pPr>
          </w:p>
        </w:tc>
        <w:tc>
          <w:tcPr>
            <w:tcW w:w="0" w:type="auto"/>
          </w:tcPr>
          <w:p w14:paraId="08B8742E" w14:textId="77777777" w:rsidR="00BA260B" w:rsidRPr="00BA260B" w:rsidRDefault="00BA260B" w:rsidP="00DB60C3">
            <w:pPr>
              <w:autoSpaceDE w:val="0"/>
              <w:autoSpaceDN w:val="0"/>
              <w:adjustRightInd w:val="0"/>
              <w:spacing w:after="120"/>
              <w:jc w:val="center"/>
              <w:rPr>
                <w:rFonts w:ascii="Baskerville Old Face" w:hAnsi="Baskerville Old Face" w:cs="Times New Roman"/>
                <w:sz w:val="28"/>
                <w:szCs w:val="16"/>
              </w:rPr>
            </w:pPr>
          </w:p>
        </w:tc>
        <w:tc>
          <w:tcPr>
            <w:tcW w:w="0" w:type="auto"/>
          </w:tcPr>
          <w:p w14:paraId="274DBDFD" w14:textId="77777777" w:rsidR="00BA260B" w:rsidRPr="00BA260B" w:rsidRDefault="00BA260B" w:rsidP="00DB60C3">
            <w:pPr>
              <w:autoSpaceDE w:val="0"/>
              <w:autoSpaceDN w:val="0"/>
              <w:adjustRightInd w:val="0"/>
              <w:spacing w:after="120"/>
              <w:ind w:left="720" w:hanging="720"/>
              <w:rPr>
                <w:rFonts w:ascii="Baskerville Old Face" w:hAnsi="Baskerville Old Face" w:cs="Times New Roman"/>
                <w:szCs w:val="12"/>
              </w:rPr>
            </w:pPr>
            <w:r w:rsidRPr="00BA260B">
              <w:rPr>
                <w:rFonts w:ascii="Baskerville Old Face" w:hAnsi="Baskerville Old Face" w:cs="Times New Roman"/>
                <w:sz w:val="32"/>
                <w:szCs w:val="16"/>
              </w:rPr>
              <w:tab/>
            </w:r>
            <w:r w:rsidRPr="00BA260B">
              <w:rPr>
                <w:rFonts w:ascii="Baskerville Old Face" w:hAnsi="Baskerville Old Face" w:cs="Times New Roman"/>
                <w:sz w:val="24"/>
                <w:szCs w:val="12"/>
              </w:rPr>
              <w:t>&amp;c..</w:t>
            </w:r>
          </w:p>
        </w:tc>
      </w:tr>
    </w:tbl>
    <w:p w14:paraId="4436ABF0" w14:textId="77777777" w:rsidR="004D15E4" w:rsidRPr="00BA260B" w:rsidRDefault="004D15E4" w:rsidP="00DB60C3">
      <w:pPr>
        <w:pBdr>
          <w:bottom w:val="single" w:sz="4" w:space="1" w:color="auto"/>
        </w:pBdr>
        <w:autoSpaceDE w:val="0"/>
        <w:autoSpaceDN w:val="0"/>
        <w:adjustRightInd w:val="0"/>
        <w:ind w:left="720" w:right="720"/>
        <w:jc w:val="center"/>
        <w:rPr>
          <w:rFonts w:ascii="Baskerville Old Face" w:hAnsi="Baskerville Old Face" w:cs="Times New Roman"/>
          <w:sz w:val="20"/>
          <w:szCs w:val="24"/>
        </w:rPr>
      </w:pPr>
    </w:p>
    <w:p w14:paraId="006EED7C" w14:textId="77777777" w:rsidR="004D15E4" w:rsidRPr="00BA260B" w:rsidRDefault="004D15E4" w:rsidP="00DB60C3">
      <w:pPr>
        <w:autoSpaceDE w:val="0"/>
        <w:autoSpaceDN w:val="0"/>
        <w:adjustRightInd w:val="0"/>
        <w:spacing w:after="120"/>
        <w:jc w:val="center"/>
        <w:rPr>
          <w:rFonts w:ascii="Baskerville Old Face" w:hAnsi="Baskerville Old Face" w:cs="Times New Roman"/>
          <w:sz w:val="40"/>
          <w:szCs w:val="28"/>
        </w:rPr>
      </w:pPr>
      <w:r w:rsidRPr="00BA260B">
        <w:rPr>
          <w:rFonts w:ascii="Baskerville Old Face" w:hAnsi="Baskerville Old Face" w:cs="Times New Roman"/>
          <w:sz w:val="36"/>
          <w:szCs w:val="16"/>
        </w:rPr>
        <w:t>By</w:t>
      </w:r>
      <w:r w:rsidR="00BA260B">
        <w:rPr>
          <w:rFonts w:ascii="Baskerville Old Face" w:hAnsi="Baskerville Old Face" w:cs="Times New Roman"/>
          <w:sz w:val="36"/>
          <w:szCs w:val="16"/>
        </w:rPr>
        <w:t> </w:t>
      </w:r>
      <w:proofErr w:type="spellStart"/>
      <w:r w:rsidRPr="00BA260B">
        <w:rPr>
          <w:rFonts w:ascii="Baskerville Old Face" w:hAnsi="Baskerville Old Face" w:cs="Times New Roman"/>
          <w:i/>
          <w:smallCaps/>
          <w:spacing w:val="20"/>
          <w:sz w:val="48"/>
          <w:szCs w:val="28"/>
        </w:rPr>
        <w:t>thomas</w:t>
      </w:r>
      <w:proofErr w:type="spellEnd"/>
      <w:r w:rsidR="004F5674" w:rsidRPr="00BA260B">
        <w:rPr>
          <w:rFonts w:ascii="Baskerville Old Face" w:hAnsi="Baskerville Old Face" w:cs="Times New Roman"/>
          <w:sz w:val="48"/>
          <w:szCs w:val="28"/>
        </w:rPr>
        <w:t>,</w:t>
      </w:r>
      <w:r w:rsidR="00BA260B">
        <w:rPr>
          <w:rFonts w:ascii="Baskerville Old Face" w:hAnsi="Baskerville Old Face" w:cs="Times New Roman"/>
          <w:sz w:val="48"/>
          <w:szCs w:val="28"/>
        </w:rPr>
        <w:t> </w:t>
      </w:r>
      <w:r w:rsidR="004F5674" w:rsidRPr="00BA260B">
        <w:rPr>
          <w:rFonts w:ascii="Baskerville Old Face" w:hAnsi="Baskerville Old Face" w:cs="Times New Roman"/>
          <w:sz w:val="40"/>
          <w:szCs w:val="28"/>
        </w:rPr>
        <w:t>Lord</w:t>
      </w:r>
      <w:r w:rsidR="00BA260B">
        <w:rPr>
          <w:rFonts w:ascii="Baskerville Old Face" w:hAnsi="Baskerville Old Face" w:cs="Times New Roman"/>
          <w:sz w:val="40"/>
          <w:szCs w:val="28"/>
        </w:rPr>
        <w:t> </w:t>
      </w:r>
      <w:r w:rsidRPr="00BA260B">
        <w:rPr>
          <w:rFonts w:ascii="Baskerville Old Face" w:hAnsi="Baskerville Old Face" w:cs="Times New Roman"/>
          <w:smallCaps/>
          <w:spacing w:val="20"/>
          <w:sz w:val="40"/>
          <w:szCs w:val="28"/>
        </w:rPr>
        <w:t>Bishop</w:t>
      </w:r>
      <w:r w:rsidR="00BA260B">
        <w:rPr>
          <w:rFonts w:ascii="Baskerville Old Face" w:hAnsi="Baskerville Old Face" w:cs="Times New Roman"/>
          <w:smallCaps/>
          <w:sz w:val="40"/>
          <w:szCs w:val="28"/>
        </w:rPr>
        <w:t> </w:t>
      </w:r>
      <w:r w:rsidRPr="00BA260B">
        <w:rPr>
          <w:rFonts w:ascii="Baskerville Old Face" w:hAnsi="Baskerville Old Face" w:cs="Times New Roman"/>
          <w:sz w:val="40"/>
          <w:szCs w:val="28"/>
        </w:rPr>
        <w:t>of</w:t>
      </w:r>
    </w:p>
    <w:p w14:paraId="3A99529D" w14:textId="77777777" w:rsidR="004F5674" w:rsidRPr="00BA260B" w:rsidRDefault="004F5674" w:rsidP="00DB60C3">
      <w:pPr>
        <w:autoSpaceDE w:val="0"/>
        <w:autoSpaceDN w:val="0"/>
        <w:adjustRightInd w:val="0"/>
        <w:spacing w:after="240"/>
        <w:jc w:val="center"/>
        <w:rPr>
          <w:rFonts w:ascii="Baskerville Old Face" w:hAnsi="Baskerville Old Face" w:cs="Times New Roman"/>
          <w:sz w:val="32"/>
          <w:szCs w:val="28"/>
        </w:rPr>
      </w:pPr>
      <w:proofErr w:type="spellStart"/>
      <w:r w:rsidRPr="00BA260B">
        <w:rPr>
          <w:rFonts w:ascii="Baskerville Old Face" w:hAnsi="Baskerville Old Face" w:cs="Times New Roman"/>
          <w:i/>
          <w:sz w:val="36"/>
          <w:szCs w:val="28"/>
        </w:rPr>
        <w:t>Sodor</w:t>
      </w:r>
      <w:r w:rsidR="004D15E4" w:rsidRPr="00BA260B">
        <w:rPr>
          <w:rFonts w:ascii="Baskerville Old Face" w:hAnsi="Baskerville Old Face" w:cs="Times New Roman"/>
          <w:i/>
          <w:sz w:val="36"/>
          <w:szCs w:val="28"/>
        </w:rPr>
        <w:t>e</w:t>
      </w:r>
      <w:proofErr w:type="spellEnd"/>
      <w:r w:rsidR="00BA260B">
        <w:rPr>
          <w:rFonts w:ascii="Baskerville Old Face" w:hAnsi="Baskerville Old Face" w:cs="Times New Roman"/>
          <w:sz w:val="36"/>
          <w:szCs w:val="28"/>
        </w:rPr>
        <w:t> </w:t>
      </w:r>
      <w:r w:rsidRPr="00BA260B">
        <w:rPr>
          <w:rFonts w:ascii="Baskerville Old Face" w:hAnsi="Baskerville Old Face" w:cs="Times New Roman"/>
          <w:sz w:val="40"/>
          <w:szCs w:val="28"/>
        </w:rPr>
        <w:t>and</w:t>
      </w:r>
      <w:r w:rsidR="00BA260B">
        <w:rPr>
          <w:rFonts w:ascii="Baskerville Old Face" w:hAnsi="Baskerville Old Face" w:cs="Times New Roman"/>
          <w:sz w:val="40"/>
          <w:szCs w:val="28"/>
        </w:rPr>
        <w:t> </w:t>
      </w:r>
      <w:r w:rsidRPr="00BA260B">
        <w:rPr>
          <w:rFonts w:ascii="Baskerville Old Face" w:hAnsi="Baskerville Old Face" w:cs="Times New Roman"/>
          <w:i/>
          <w:sz w:val="36"/>
          <w:szCs w:val="28"/>
        </w:rPr>
        <w:t>Man</w:t>
      </w:r>
      <w:r w:rsidRPr="00BA260B">
        <w:rPr>
          <w:rFonts w:ascii="Baskerville Old Face" w:hAnsi="Baskerville Old Face" w:cs="Times New Roman"/>
          <w:sz w:val="40"/>
          <w:szCs w:val="28"/>
        </w:rPr>
        <w:t>.</w:t>
      </w:r>
    </w:p>
    <w:p w14:paraId="27031D17" w14:textId="77777777" w:rsidR="004D15E4" w:rsidRPr="00BA260B" w:rsidRDefault="004D15E4" w:rsidP="00DB60C3">
      <w:pPr>
        <w:pBdr>
          <w:top w:val="single" w:sz="4" w:space="1" w:color="auto"/>
          <w:bottom w:val="single" w:sz="4" w:space="1" w:color="auto"/>
        </w:pBdr>
        <w:autoSpaceDE w:val="0"/>
        <w:autoSpaceDN w:val="0"/>
        <w:adjustRightInd w:val="0"/>
        <w:spacing w:after="120"/>
        <w:ind w:left="720" w:right="720"/>
        <w:rPr>
          <w:rFonts w:ascii="Baskerville Old Face" w:hAnsi="Baskerville Old Face" w:cs="Times New Roman"/>
          <w:sz w:val="20"/>
          <w:szCs w:val="24"/>
        </w:rPr>
      </w:pPr>
    </w:p>
    <w:p w14:paraId="3D7FC84F" w14:textId="77777777" w:rsidR="004D15E4" w:rsidRPr="00BA260B" w:rsidRDefault="004D15E4" w:rsidP="00DB60C3">
      <w:pPr>
        <w:autoSpaceDE w:val="0"/>
        <w:autoSpaceDN w:val="0"/>
        <w:adjustRightInd w:val="0"/>
        <w:spacing w:after="120"/>
        <w:jc w:val="center"/>
        <w:rPr>
          <w:rFonts w:ascii="Baskerville Old Face" w:hAnsi="Baskerville Old Face" w:cs="Times New Roman"/>
          <w:sz w:val="32"/>
          <w:szCs w:val="28"/>
          <w:lang w:val="pt-PT"/>
        </w:rPr>
      </w:pPr>
      <w:r w:rsidRPr="00BA260B">
        <w:rPr>
          <w:rFonts w:ascii="Baskerville Old Face" w:hAnsi="Baskerville Old Face" w:cs="Times New Roman"/>
          <w:i/>
          <w:spacing w:val="20"/>
          <w:sz w:val="32"/>
          <w:szCs w:val="28"/>
        </w:rPr>
        <w:t>LONDON</w:t>
      </w:r>
      <w:r w:rsidR="002C617D" w:rsidRPr="00BA260B">
        <w:rPr>
          <w:rFonts w:ascii="Baskerville Old Face" w:hAnsi="Baskerville Old Face" w:cs="Times New Roman"/>
          <w:i/>
          <w:spacing w:val="20"/>
          <w:sz w:val="32"/>
          <w:szCs w:val="28"/>
        </w:rPr>
        <w:t> :</w:t>
      </w:r>
      <w:r w:rsidR="00BA260B">
        <w:rPr>
          <w:rFonts w:ascii="Baskerville Old Face" w:hAnsi="Baskerville Old Face" w:cs="Times New Roman"/>
          <w:spacing w:val="20"/>
          <w:sz w:val="32"/>
          <w:szCs w:val="28"/>
        </w:rPr>
        <w:t> </w:t>
      </w:r>
      <w:r w:rsidRPr="00BA260B">
        <w:rPr>
          <w:rFonts w:ascii="Baskerville Old Face" w:hAnsi="Baskerville Old Face" w:cs="Times New Roman"/>
          <w:spacing w:val="20"/>
          <w:sz w:val="32"/>
          <w:szCs w:val="28"/>
        </w:rPr>
        <w:t>Printed</w:t>
      </w:r>
      <w:r w:rsidR="00BA260B">
        <w:rPr>
          <w:rFonts w:ascii="Baskerville Old Face" w:hAnsi="Baskerville Old Face" w:cs="Times New Roman"/>
          <w:spacing w:val="20"/>
          <w:sz w:val="32"/>
          <w:szCs w:val="28"/>
        </w:rPr>
        <w:t> </w:t>
      </w:r>
      <w:r w:rsidRPr="00BA260B">
        <w:rPr>
          <w:rFonts w:ascii="Baskerville Old Face" w:hAnsi="Baskerville Old Face" w:cs="Times New Roman"/>
          <w:spacing w:val="20"/>
          <w:sz w:val="32"/>
          <w:szCs w:val="28"/>
        </w:rPr>
        <w:t>by</w:t>
      </w:r>
      <w:r w:rsidR="00BA260B">
        <w:rPr>
          <w:rFonts w:ascii="Baskerville Old Face" w:hAnsi="Baskerville Old Face" w:cs="Times New Roman"/>
          <w:spacing w:val="20"/>
          <w:sz w:val="32"/>
          <w:szCs w:val="28"/>
        </w:rPr>
        <w:t> </w:t>
      </w:r>
      <w:r w:rsidRPr="00BA260B">
        <w:rPr>
          <w:rFonts w:ascii="Baskerville Old Face" w:hAnsi="Baskerville Old Face" w:cs="Times New Roman"/>
          <w:i/>
          <w:sz w:val="32"/>
          <w:szCs w:val="28"/>
        </w:rPr>
        <w:t>Benj.</w:t>
      </w:r>
      <w:r w:rsidR="00BA260B">
        <w:rPr>
          <w:rFonts w:ascii="Baskerville Old Face" w:hAnsi="Baskerville Old Face" w:cs="Times New Roman"/>
          <w:i/>
          <w:sz w:val="32"/>
          <w:szCs w:val="28"/>
        </w:rPr>
        <w:t> </w:t>
      </w:r>
      <w:r w:rsidRPr="00BA260B">
        <w:rPr>
          <w:rFonts w:ascii="Baskerville Old Face" w:hAnsi="Baskerville Old Face" w:cs="Times New Roman"/>
          <w:i/>
          <w:sz w:val="32"/>
          <w:szCs w:val="28"/>
        </w:rPr>
        <w:t>Motte</w:t>
      </w:r>
      <w:r w:rsidRPr="00BA260B">
        <w:rPr>
          <w:rFonts w:ascii="Baskerville Old Face" w:hAnsi="Baskerville Old Face" w:cs="Times New Roman"/>
          <w:spacing w:val="20"/>
          <w:sz w:val="32"/>
          <w:szCs w:val="28"/>
        </w:rPr>
        <w:t>.</w:t>
      </w:r>
      <w:r w:rsidR="00BA260B">
        <w:rPr>
          <w:rFonts w:ascii="Baskerville Old Face" w:hAnsi="Baskerville Old Face" w:cs="Times New Roman"/>
          <w:spacing w:val="20"/>
          <w:sz w:val="32"/>
          <w:szCs w:val="28"/>
        </w:rPr>
        <w:t> </w:t>
      </w:r>
      <w:r w:rsidRPr="00BA260B">
        <w:rPr>
          <w:rFonts w:ascii="Baskerville Old Face" w:hAnsi="Baskerville Old Face" w:cs="Times New Roman"/>
          <w:spacing w:val="20"/>
          <w:sz w:val="32"/>
          <w:szCs w:val="28"/>
          <w:lang w:val="pt-PT"/>
        </w:rPr>
        <w:t>1707</w:t>
      </w:r>
      <w:r w:rsidRPr="00BA260B">
        <w:rPr>
          <w:rFonts w:ascii="Baskerville Old Face" w:hAnsi="Baskerville Old Face" w:cs="Times New Roman"/>
          <w:sz w:val="32"/>
          <w:szCs w:val="28"/>
          <w:lang w:val="pt-PT"/>
        </w:rPr>
        <w:t>.</w:t>
      </w:r>
    </w:p>
    <w:p w14:paraId="6A344714" w14:textId="77777777" w:rsidR="00E90966" w:rsidRPr="00D32B0E" w:rsidRDefault="00E90966" w:rsidP="00DB60C3">
      <w:pPr>
        <w:rPr>
          <w:rFonts w:ascii="Times New Roman" w:hAnsi="Times New Roman" w:cs="Times New Roman"/>
          <w:sz w:val="44"/>
          <w:szCs w:val="28"/>
          <w:lang w:val="pt-PT"/>
        </w:rPr>
        <w:sectPr w:rsidR="00E90966" w:rsidRPr="00D32B0E" w:rsidSect="00FF5F97">
          <w:footnotePr>
            <w:numRestart w:val="eachPage"/>
          </w:footnotePr>
          <w:pgSz w:w="11906" w:h="16838"/>
          <w:pgMar w:top="1440" w:right="1440" w:bottom="1440" w:left="1440" w:header="708" w:footer="708" w:gutter="0"/>
          <w:pgBorders w:display="firstPage" w:offsetFrom="page">
            <w:top w:val="thinThickLargeGap" w:sz="48" w:space="31" w:color="auto"/>
            <w:left w:val="thinThickLargeGap" w:sz="48" w:space="31" w:color="auto"/>
            <w:bottom w:val="thickThinLargeGap" w:sz="48" w:space="31" w:color="auto"/>
            <w:right w:val="thickThinLargeGap" w:sz="48" w:space="31" w:color="auto"/>
          </w:pgBorders>
          <w:cols w:space="708"/>
          <w:docGrid w:linePitch="360"/>
        </w:sectPr>
      </w:pPr>
    </w:p>
    <w:p w14:paraId="7297B5EF" w14:textId="77777777" w:rsidR="000D1D89" w:rsidRPr="00D32B0E" w:rsidRDefault="000D1D89" w:rsidP="00DB60C3">
      <w:pPr>
        <w:pBdr>
          <w:top w:val="single" w:sz="4" w:space="1" w:color="auto"/>
          <w:bottom w:val="single" w:sz="4" w:space="1" w:color="auto"/>
        </w:pBdr>
        <w:rPr>
          <w:rFonts w:ascii="Times New Roman" w:hAnsi="Times New Roman" w:cs="Times New Roman"/>
          <w:sz w:val="24"/>
          <w:szCs w:val="28"/>
          <w:lang w:val="pt-PT"/>
        </w:rPr>
      </w:pPr>
    </w:p>
    <w:p w14:paraId="412B92B3" w14:textId="77777777" w:rsidR="000D1D89" w:rsidRDefault="000D1D89" w:rsidP="00DB60C3">
      <w:pPr>
        <w:autoSpaceDE w:val="0"/>
        <w:autoSpaceDN w:val="0"/>
        <w:adjustRightInd w:val="0"/>
        <w:jc w:val="center"/>
        <w:rPr>
          <w:rFonts w:ascii="Baskerville Old Face" w:hAnsi="Baskerville Old Face" w:cs="Times New Roman"/>
          <w:spacing w:val="20"/>
          <w:sz w:val="36"/>
          <w:szCs w:val="24"/>
          <w:lang w:val="pt-PT"/>
        </w:rPr>
      </w:pPr>
    </w:p>
    <w:p w14:paraId="3FA7C70D" w14:textId="77777777" w:rsidR="004F5674" w:rsidRPr="0030053A" w:rsidRDefault="004F5674" w:rsidP="00DB60C3">
      <w:pPr>
        <w:autoSpaceDE w:val="0"/>
        <w:autoSpaceDN w:val="0"/>
        <w:adjustRightInd w:val="0"/>
        <w:jc w:val="center"/>
        <w:rPr>
          <w:rFonts w:ascii="Baskerville Old Face" w:hAnsi="Baskerville Old Face" w:cs="Times New Roman"/>
          <w:spacing w:val="20"/>
          <w:sz w:val="40"/>
          <w:szCs w:val="24"/>
          <w:lang w:val="pt-PT"/>
        </w:rPr>
      </w:pPr>
      <w:r w:rsidRPr="0030053A">
        <w:rPr>
          <w:rFonts w:ascii="Baskerville Old Face" w:hAnsi="Baskerville Old Face" w:cs="Times New Roman"/>
          <w:spacing w:val="20"/>
          <w:sz w:val="40"/>
          <w:szCs w:val="24"/>
          <w:lang w:val="pt-PT"/>
        </w:rPr>
        <w:t>T</w:t>
      </w:r>
      <w:r w:rsidR="000801BC" w:rsidRPr="0030053A">
        <w:rPr>
          <w:rFonts w:ascii="Baskerville Old Face" w:hAnsi="Baskerville Old Face" w:cs="Times New Roman"/>
          <w:spacing w:val="20"/>
          <w:sz w:val="40"/>
          <w:szCs w:val="24"/>
          <w:lang w:val="pt-PT"/>
        </w:rPr>
        <w:t xml:space="preserve"> </w:t>
      </w:r>
      <w:r w:rsidRPr="0030053A">
        <w:rPr>
          <w:rFonts w:ascii="Baskerville Old Face" w:hAnsi="Baskerville Old Face" w:cs="Times New Roman"/>
          <w:spacing w:val="20"/>
          <w:sz w:val="40"/>
          <w:szCs w:val="24"/>
          <w:lang w:val="pt-PT"/>
        </w:rPr>
        <w:t xml:space="preserve">O </w:t>
      </w:r>
      <w:r w:rsidR="000801BC" w:rsidRPr="0030053A">
        <w:rPr>
          <w:rFonts w:ascii="Baskerville Old Face" w:hAnsi="Baskerville Old Face" w:cs="Times New Roman"/>
          <w:spacing w:val="20"/>
          <w:sz w:val="40"/>
          <w:szCs w:val="24"/>
          <w:lang w:val="pt-PT"/>
        </w:rPr>
        <w:t xml:space="preserve"> </w:t>
      </w:r>
      <w:r w:rsidRPr="0030053A">
        <w:rPr>
          <w:rFonts w:ascii="Baskerville Old Face" w:hAnsi="Baskerville Old Face" w:cs="Times New Roman"/>
          <w:spacing w:val="20"/>
          <w:sz w:val="40"/>
          <w:szCs w:val="24"/>
          <w:lang w:val="pt-PT"/>
        </w:rPr>
        <w:t>T</w:t>
      </w:r>
      <w:r w:rsidR="000801BC" w:rsidRPr="0030053A">
        <w:rPr>
          <w:rFonts w:ascii="Baskerville Old Face" w:hAnsi="Baskerville Old Face" w:cs="Times New Roman"/>
          <w:spacing w:val="20"/>
          <w:sz w:val="40"/>
          <w:szCs w:val="24"/>
          <w:lang w:val="pt-PT"/>
        </w:rPr>
        <w:t xml:space="preserve"> </w:t>
      </w:r>
      <w:r w:rsidRPr="0030053A">
        <w:rPr>
          <w:rFonts w:ascii="Baskerville Old Face" w:hAnsi="Baskerville Old Face" w:cs="Times New Roman"/>
          <w:spacing w:val="20"/>
          <w:sz w:val="40"/>
          <w:szCs w:val="24"/>
          <w:lang w:val="pt-PT"/>
        </w:rPr>
        <w:t>H</w:t>
      </w:r>
      <w:r w:rsidR="000801BC" w:rsidRPr="0030053A">
        <w:rPr>
          <w:rFonts w:ascii="Baskerville Old Face" w:hAnsi="Baskerville Old Face" w:cs="Times New Roman"/>
          <w:spacing w:val="20"/>
          <w:sz w:val="40"/>
          <w:szCs w:val="24"/>
          <w:lang w:val="pt-PT"/>
        </w:rPr>
        <w:t xml:space="preserve"> </w:t>
      </w:r>
      <w:r w:rsidRPr="0030053A">
        <w:rPr>
          <w:rFonts w:ascii="Baskerville Old Face" w:hAnsi="Baskerville Old Face" w:cs="Times New Roman"/>
          <w:spacing w:val="20"/>
          <w:sz w:val="40"/>
          <w:szCs w:val="24"/>
          <w:lang w:val="pt-PT"/>
        </w:rPr>
        <w:t>E</w:t>
      </w:r>
    </w:p>
    <w:p w14:paraId="228C1863" w14:textId="77777777" w:rsidR="004F5674" w:rsidRPr="0030053A" w:rsidRDefault="004F5674" w:rsidP="00DB60C3">
      <w:pPr>
        <w:autoSpaceDE w:val="0"/>
        <w:autoSpaceDN w:val="0"/>
        <w:adjustRightInd w:val="0"/>
        <w:jc w:val="center"/>
        <w:rPr>
          <w:rFonts w:ascii="Baskerville Old Face" w:hAnsi="Baskerville Old Face" w:cs="Times New Roman"/>
          <w:sz w:val="96"/>
          <w:szCs w:val="60"/>
          <w:lang w:val="pt-PT"/>
        </w:rPr>
      </w:pPr>
      <w:r w:rsidRPr="0030053A">
        <w:rPr>
          <w:rFonts w:ascii="Baskerville Old Face" w:hAnsi="Baskerville Old Face" w:cs="Times New Roman"/>
          <w:spacing w:val="120"/>
          <w:sz w:val="96"/>
          <w:szCs w:val="60"/>
          <w:lang w:val="pt-PT"/>
        </w:rPr>
        <w:t>C</w:t>
      </w:r>
      <w:r w:rsidR="000801BC" w:rsidRPr="0030053A">
        <w:rPr>
          <w:rFonts w:ascii="Baskerville Old Face" w:hAnsi="Baskerville Old Face" w:cs="Times New Roman"/>
          <w:spacing w:val="120"/>
          <w:sz w:val="96"/>
          <w:szCs w:val="60"/>
          <w:lang w:val="pt-PT"/>
        </w:rPr>
        <w:t xml:space="preserve"> </w:t>
      </w:r>
      <w:r w:rsidRPr="0030053A">
        <w:rPr>
          <w:rFonts w:ascii="Baskerville Old Face" w:hAnsi="Baskerville Old Face" w:cs="Times New Roman"/>
          <w:spacing w:val="120"/>
          <w:sz w:val="96"/>
          <w:szCs w:val="60"/>
          <w:lang w:val="pt-PT"/>
        </w:rPr>
        <w:t>L</w:t>
      </w:r>
      <w:r w:rsidR="000801BC" w:rsidRPr="0030053A">
        <w:rPr>
          <w:rFonts w:ascii="Baskerville Old Face" w:hAnsi="Baskerville Old Face" w:cs="Times New Roman"/>
          <w:spacing w:val="120"/>
          <w:sz w:val="96"/>
          <w:szCs w:val="60"/>
          <w:lang w:val="pt-PT"/>
        </w:rPr>
        <w:t xml:space="preserve"> </w:t>
      </w:r>
      <w:r w:rsidRPr="0030053A">
        <w:rPr>
          <w:rFonts w:ascii="Baskerville Old Face" w:hAnsi="Baskerville Old Face" w:cs="Times New Roman"/>
          <w:spacing w:val="120"/>
          <w:sz w:val="96"/>
          <w:szCs w:val="60"/>
          <w:lang w:val="pt-PT"/>
        </w:rPr>
        <w:t>E</w:t>
      </w:r>
      <w:r w:rsidR="000801BC" w:rsidRPr="0030053A">
        <w:rPr>
          <w:rFonts w:ascii="Baskerville Old Face" w:hAnsi="Baskerville Old Face" w:cs="Times New Roman"/>
          <w:spacing w:val="120"/>
          <w:sz w:val="96"/>
          <w:szCs w:val="60"/>
          <w:lang w:val="pt-PT"/>
        </w:rPr>
        <w:t xml:space="preserve"> </w:t>
      </w:r>
      <w:r w:rsidRPr="0030053A">
        <w:rPr>
          <w:rFonts w:ascii="Baskerville Old Face" w:hAnsi="Baskerville Old Face" w:cs="Times New Roman"/>
          <w:spacing w:val="120"/>
          <w:sz w:val="96"/>
          <w:szCs w:val="60"/>
          <w:lang w:val="pt-PT"/>
        </w:rPr>
        <w:t>R</w:t>
      </w:r>
      <w:r w:rsidR="000801BC" w:rsidRPr="0030053A">
        <w:rPr>
          <w:rFonts w:ascii="Baskerville Old Face" w:hAnsi="Baskerville Old Face" w:cs="Times New Roman"/>
          <w:spacing w:val="120"/>
          <w:sz w:val="96"/>
          <w:szCs w:val="60"/>
          <w:lang w:val="pt-PT"/>
        </w:rPr>
        <w:t xml:space="preserve"> </w:t>
      </w:r>
      <w:r w:rsidRPr="0030053A">
        <w:rPr>
          <w:rFonts w:ascii="Baskerville Old Face" w:hAnsi="Baskerville Old Face" w:cs="Times New Roman"/>
          <w:spacing w:val="120"/>
          <w:sz w:val="96"/>
          <w:szCs w:val="60"/>
          <w:lang w:val="pt-PT"/>
        </w:rPr>
        <w:t>G</w:t>
      </w:r>
      <w:r w:rsidR="000801BC" w:rsidRPr="0030053A">
        <w:rPr>
          <w:rFonts w:ascii="Baskerville Old Face" w:hAnsi="Baskerville Old Face" w:cs="Times New Roman"/>
          <w:sz w:val="96"/>
          <w:szCs w:val="60"/>
          <w:lang w:val="pt-PT"/>
        </w:rPr>
        <w:t xml:space="preserve"> </w:t>
      </w:r>
      <w:r w:rsidRPr="0030053A">
        <w:rPr>
          <w:rFonts w:ascii="Baskerville Old Face" w:hAnsi="Baskerville Old Face" w:cs="Times New Roman"/>
          <w:sz w:val="96"/>
          <w:szCs w:val="60"/>
          <w:lang w:val="pt-PT"/>
        </w:rPr>
        <w:t>Y</w:t>
      </w:r>
    </w:p>
    <w:p w14:paraId="73905F8F" w14:textId="77777777" w:rsidR="004F5674" w:rsidRPr="0030053A" w:rsidRDefault="004F5674" w:rsidP="00DB60C3">
      <w:pPr>
        <w:autoSpaceDE w:val="0"/>
        <w:autoSpaceDN w:val="0"/>
        <w:adjustRightInd w:val="0"/>
        <w:spacing w:after="240"/>
        <w:jc w:val="center"/>
        <w:rPr>
          <w:rFonts w:ascii="Baskerville Old Face" w:hAnsi="Baskerville Old Face" w:cs="Times New Roman"/>
          <w:spacing w:val="20"/>
          <w:sz w:val="36"/>
          <w:szCs w:val="24"/>
          <w:lang w:val="pt-PT"/>
        </w:rPr>
      </w:pPr>
      <w:r w:rsidRPr="0030053A">
        <w:rPr>
          <w:rFonts w:ascii="Baskerville Old Face" w:hAnsi="Baskerville Old Face" w:cs="Times New Roman"/>
          <w:spacing w:val="20"/>
          <w:sz w:val="36"/>
          <w:szCs w:val="24"/>
          <w:lang w:val="pt-PT"/>
        </w:rPr>
        <w:t>O</w:t>
      </w:r>
      <w:r w:rsidR="000801BC" w:rsidRPr="0030053A">
        <w:rPr>
          <w:rFonts w:ascii="Baskerville Old Face" w:hAnsi="Baskerville Old Face" w:cs="Times New Roman"/>
          <w:spacing w:val="20"/>
          <w:sz w:val="36"/>
          <w:szCs w:val="24"/>
          <w:lang w:val="pt-PT"/>
        </w:rPr>
        <w:t xml:space="preserve"> </w:t>
      </w:r>
      <w:r w:rsidRPr="0030053A">
        <w:rPr>
          <w:rFonts w:ascii="Baskerville Old Face" w:hAnsi="Baskerville Old Face" w:cs="Times New Roman"/>
          <w:spacing w:val="20"/>
          <w:sz w:val="36"/>
          <w:szCs w:val="24"/>
          <w:lang w:val="pt-PT"/>
        </w:rPr>
        <w:t xml:space="preserve">F </w:t>
      </w:r>
      <w:r w:rsidR="000801BC" w:rsidRPr="0030053A">
        <w:rPr>
          <w:rFonts w:ascii="Baskerville Old Face" w:hAnsi="Baskerville Old Face" w:cs="Times New Roman"/>
          <w:spacing w:val="20"/>
          <w:sz w:val="36"/>
          <w:szCs w:val="24"/>
          <w:lang w:val="pt-PT"/>
        </w:rPr>
        <w:t xml:space="preserve"> </w:t>
      </w:r>
      <w:r w:rsidR="002B3782">
        <w:rPr>
          <w:rFonts w:ascii="Baskerville Old Face" w:hAnsi="Baskerville Old Face" w:cs="Times New Roman"/>
          <w:spacing w:val="20"/>
          <w:sz w:val="36"/>
          <w:szCs w:val="24"/>
          <w:lang w:val="pt-PT"/>
        </w:rPr>
        <w:t xml:space="preserve"> </w:t>
      </w:r>
      <w:r w:rsidRPr="0030053A">
        <w:rPr>
          <w:rFonts w:ascii="Baskerville Old Face" w:hAnsi="Baskerville Old Face" w:cs="Times New Roman"/>
          <w:spacing w:val="20"/>
          <w:sz w:val="36"/>
          <w:szCs w:val="24"/>
          <w:lang w:val="pt-PT"/>
        </w:rPr>
        <w:t>T</w:t>
      </w:r>
      <w:r w:rsidR="000801BC" w:rsidRPr="0030053A">
        <w:rPr>
          <w:rFonts w:ascii="Baskerville Old Face" w:hAnsi="Baskerville Old Face" w:cs="Times New Roman"/>
          <w:spacing w:val="20"/>
          <w:sz w:val="36"/>
          <w:szCs w:val="24"/>
          <w:lang w:val="pt-PT"/>
        </w:rPr>
        <w:t xml:space="preserve"> </w:t>
      </w:r>
      <w:r w:rsidRPr="0030053A">
        <w:rPr>
          <w:rFonts w:ascii="Baskerville Old Face" w:hAnsi="Baskerville Old Face" w:cs="Times New Roman"/>
          <w:spacing w:val="20"/>
          <w:sz w:val="36"/>
          <w:szCs w:val="24"/>
          <w:lang w:val="pt-PT"/>
        </w:rPr>
        <w:t>H</w:t>
      </w:r>
      <w:r w:rsidR="000801BC" w:rsidRPr="0030053A">
        <w:rPr>
          <w:rFonts w:ascii="Baskerville Old Face" w:hAnsi="Baskerville Old Face" w:cs="Times New Roman"/>
          <w:spacing w:val="20"/>
          <w:sz w:val="36"/>
          <w:szCs w:val="24"/>
          <w:lang w:val="pt-PT"/>
        </w:rPr>
        <w:t xml:space="preserve"> </w:t>
      </w:r>
      <w:r w:rsidRPr="0030053A">
        <w:rPr>
          <w:rFonts w:ascii="Baskerville Old Face" w:hAnsi="Baskerville Old Face" w:cs="Times New Roman"/>
          <w:spacing w:val="20"/>
          <w:sz w:val="36"/>
          <w:szCs w:val="24"/>
          <w:lang w:val="pt-PT"/>
        </w:rPr>
        <w:t>E</w:t>
      </w:r>
    </w:p>
    <w:p w14:paraId="04AEE9BD" w14:textId="77777777" w:rsidR="004F5674" w:rsidRPr="002B3782" w:rsidRDefault="004F5674" w:rsidP="00DB60C3">
      <w:pPr>
        <w:autoSpaceDE w:val="0"/>
        <w:autoSpaceDN w:val="0"/>
        <w:adjustRightInd w:val="0"/>
        <w:spacing w:after="240"/>
        <w:jc w:val="center"/>
        <w:rPr>
          <w:rFonts w:ascii="Baskerville Old Face" w:hAnsi="Baskerville Old Face" w:cs="Times New Roman"/>
          <w:sz w:val="72"/>
          <w:szCs w:val="44"/>
          <w:lang w:val="pt-PT"/>
        </w:rPr>
      </w:pPr>
      <w:proofErr w:type="spellStart"/>
      <w:r w:rsidRPr="002B3782">
        <w:rPr>
          <w:rFonts w:ascii="Baskerville Old Face" w:hAnsi="Baskerville Old Face" w:cs="Times New Roman"/>
          <w:sz w:val="72"/>
          <w:szCs w:val="44"/>
          <w:lang w:val="pt-PT"/>
        </w:rPr>
        <w:t>Dioce</w:t>
      </w:r>
      <w:r w:rsidRPr="002B3782">
        <w:rPr>
          <w:rFonts w:ascii="Cambria" w:hAnsi="Cambria" w:cs="Cambria"/>
          <w:sz w:val="72"/>
          <w:szCs w:val="44"/>
          <w:lang w:val="pt-PT"/>
        </w:rPr>
        <w:t>ſ</w:t>
      </w:r>
      <w:r w:rsidRPr="002B3782">
        <w:rPr>
          <w:rFonts w:ascii="Baskerville Old Face" w:hAnsi="Baskerville Old Face" w:cs="Times New Roman"/>
          <w:sz w:val="72"/>
          <w:szCs w:val="44"/>
          <w:lang w:val="pt-PT"/>
        </w:rPr>
        <w:t>e</w:t>
      </w:r>
      <w:proofErr w:type="spellEnd"/>
      <w:r w:rsidRPr="002B3782">
        <w:rPr>
          <w:rFonts w:ascii="Baskerville Old Face" w:hAnsi="Baskerville Old Face" w:cs="Times New Roman"/>
          <w:sz w:val="72"/>
          <w:szCs w:val="44"/>
          <w:lang w:val="pt-PT"/>
        </w:rPr>
        <w:t xml:space="preserve"> </w:t>
      </w:r>
      <w:r w:rsidR="00210273" w:rsidRPr="002B3782">
        <w:rPr>
          <w:rFonts w:ascii="Baskerville Old Face" w:hAnsi="Baskerville Old Face" w:cs="Times New Roman"/>
          <w:sz w:val="72"/>
          <w:szCs w:val="44"/>
          <w:lang w:val="pt-PT"/>
        </w:rPr>
        <w:t xml:space="preserve"> </w:t>
      </w:r>
      <w:proofErr w:type="spellStart"/>
      <w:r w:rsidRPr="002B3782">
        <w:rPr>
          <w:rFonts w:ascii="Baskerville Old Face" w:hAnsi="Baskerville Old Face" w:cs="Times New Roman"/>
          <w:sz w:val="72"/>
          <w:szCs w:val="44"/>
          <w:lang w:val="pt-PT"/>
        </w:rPr>
        <w:t>of</w:t>
      </w:r>
      <w:proofErr w:type="spellEnd"/>
      <w:r w:rsidRPr="002B3782">
        <w:rPr>
          <w:rFonts w:ascii="Baskerville Old Face" w:hAnsi="Baskerville Old Face" w:cs="Times New Roman"/>
          <w:sz w:val="72"/>
          <w:szCs w:val="44"/>
          <w:lang w:val="pt-PT"/>
        </w:rPr>
        <w:t xml:space="preserve"> </w:t>
      </w:r>
      <w:r w:rsidR="00210273" w:rsidRPr="002B3782">
        <w:rPr>
          <w:rFonts w:ascii="Baskerville Old Face" w:hAnsi="Baskerville Old Face" w:cs="Times New Roman"/>
          <w:sz w:val="72"/>
          <w:szCs w:val="44"/>
          <w:lang w:val="pt-PT"/>
        </w:rPr>
        <w:t xml:space="preserve"> </w:t>
      </w:r>
      <w:r w:rsidRPr="002B3782">
        <w:rPr>
          <w:rFonts w:ascii="Baskerville Old Face" w:hAnsi="Baskerville Old Face" w:cs="Times New Roman"/>
          <w:i/>
          <w:spacing w:val="120"/>
          <w:sz w:val="72"/>
          <w:szCs w:val="44"/>
          <w:lang w:val="pt-PT"/>
        </w:rPr>
        <w:t>MA</w:t>
      </w:r>
      <w:r w:rsidR="00344382" w:rsidRPr="002B3782">
        <w:rPr>
          <w:rFonts w:ascii="Baskerville Old Face" w:hAnsi="Baskerville Old Face" w:cs="Times New Roman"/>
          <w:i/>
          <w:sz w:val="72"/>
          <w:szCs w:val="44"/>
          <w:lang w:val="pt-PT"/>
        </w:rPr>
        <w:t>N</w:t>
      </w:r>
      <w:r w:rsidR="00210273" w:rsidRPr="002B3782">
        <w:rPr>
          <w:rFonts w:ascii="Baskerville Old Face" w:hAnsi="Baskerville Old Face" w:cs="Times New Roman"/>
          <w:i/>
          <w:sz w:val="72"/>
          <w:szCs w:val="44"/>
          <w:lang w:val="pt-PT"/>
        </w:rPr>
        <w:t>.</w:t>
      </w:r>
    </w:p>
    <w:p w14:paraId="4549A3A5" w14:textId="77777777" w:rsidR="000D1D89" w:rsidRPr="007C09F2" w:rsidRDefault="000D1D89" w:rsidP="00DB60C3">
      <w:pPr>
        <w:autoSpaceDE w:val="0"/>
        <w:autoSpaceDN w:val="0"/>
        <w:adjustRightInd w:val="0"/>
        <w:spacing w:after="120"/>
        <w:ind w:firstLine="720"/>
        <w:rPr>
          <w:rFonts w:ascii="Baskerville Old Face" w:hAnsi="Baskerville Old Face" w:cs="Times New Roman"/>
          <w:i/>
          <w:sz w:val="32"/>
          <w:szCs w:val="28"/>
          <w:lang w:val="pt-PT"/>
        </w:rPr>
      </w:pPr>
    </w:p>
    <w:p w14:paraId="3517BC52" w14:textId="77777777" w:rsidR="004F5674" w:rsidRPr="0027169D" w:rsidRDefault="00344382" w:rsidP="00DB60C3">
      <w:pPr>
        <w:autoSpaceDE w:val="0"/>
        <w:autoSpaceDN w:val="0"/>
        <w:adjustRightInd w:val="0"/>
        <w:spacing w:after="240"/>
        <w:ind w:firstLine="720"/>
        <w:rPr>
          <w:rFonts w:ascii="Garamond" w:hAnsi="Garamond" w:cs="Times New Roman"/>
          <w:i/>
          <w:sz w:val="36"/>
          <w:szCs w:val="28"/>
        </w:rPr>
      </w:pPr>
      <w:r w:rsidRPr="0027169D">
        <w:rPr>
          <w:rFonts w:ascii="Garamond" w:hAnsi="Garamond" w:cs="Times New Roman"/>
          <w:i/>
          <w:sz w:val="36"/>
          <w:szCs w:val="28"/>
        </w:rPr>
        <w:t>M</w:t>
      </w:r>
      <w:r w:rsidR="004F5674" w:rsidRPr="0027169D">
        <w:rPr>
          <w:rFonts w:ascii="Garamond" w:hAnsi="Garamond" w:cs="Times New Roman"/>
          <w:i/>
          <w:sz w:val="36"/>
          <w:szCs w:val="28"/>
        </w:rPr>
        <w:t>y Brethren</w:t>
      </w:r>
      <w:r w:rsidR="002C617D" w:rsidRPr="0027169D">
        <w:rPr>
          <w:rFonts w:ascii="Garamond" w:hAnsi="Garamond" w:cs="Times New Roman"/>
          <w:i/>
          <w:sz w:val="36"/>
          <w:szCs w:val="28"/>
        </w:rPr>
        <w:t> ;</w:t>
      </w:r>
    </w:p>
    <w:p w14:paraId="6AA06549" w14:textId="77777777" w:rsidR="000D1D89" w:rsidRPr="0027169D" w:rsidRDefault="000D1D89" w:rsidP="0027169D">
      <w:pPr>
        <w:keepNext/>
        <w:framePr w:dropCap="drop" w:lines="4" w:h="1278" w:hRule="exact" w:wrap="around" w:vAnchor="text" w:hAnchor="text"/>
        <w:spacing w:line="1278" w:lineRule="exact"/>
        <w:jc w:val="both"/>
        <w:textAlignment w:val="baseline"/>
        <w:rPr>
          <w:rFonts w:ascii="Garamond" w:hAnsi="Garamond" w:cs="Times New Roman"/>
          <w:position w:val="-18"/>
          <w:sz w:val="200"/>
          <w:szCs w:val="28"/>
        </w:rPr>
      </w:pPr>
      <w:r w:rsidRPr="0027169D">
        <w:rPr>
          <w:rFonts w:ascii="Garamond" w:hAnsi="Garamond" w:cs="Times New Roman"/>
          <w:position w:val="-18"/>
          <w:sz w:val="200"/>
          <w:szCs w:val="28"/>
        </w:rPr>
        <w:t>W</w:t>
      </w:r>
    </w:p>
    <w:p w14:paraId="265A9702" w14:textId="77777777" w:rsidR="00344382" w:rsidRPr="0027169D" w:rsidRDefault="004F5674" w:rsidP="0027169D">
      <w:pPr>
        <w:autoSpaceDE w:val="0"/>
        <w:autoSpaceDN w:val="0"/>
        <w:adjustRightInd w:val="0"/>
        <w:spacing w:before="120"/>
        <w:jc w:val="both"/>
        <w:rPr>
          <w:rFonts w:ascii="Garamond" w:hAnsi="Garamond" w:cs="Times New Roman"/>
          <w:sz w:val="36"/>
          <w:szCs w:val="28"/>
        </w:rPr>
      </w:pPr>
      <w:r w:rsidRPr="0027169D">
        <w:rPr>
          <w:rFonts w:ascii="Garamond" w:hAnsi="Garamond" w:cs="Times New Roman"/>
          <w:sz w:val="36"/>
          <w:szCs w:val="28"/>
        </w:rPr>
        <w:t xml:space="preserve">HEN I lately </w:t>
      </w:r>
      <w:proofErr w:type="spellStart"/>
      <w:r w:rsidRPr="0027169D">
        <w:rPr>
          <w:rFonts w:ascii="Garamond" w:hAnsi="Garamond" w:cs="Times New Roman"/>
          <w:sz w:val="36"/>
          <w:szCs w:val="28"/>
        </w:rPr>
        <w:t>advi</w:t>
      </w:r>
      <w:r w:rsidRPr="0027169D">
        <w:rPr>
          <w:rFonts w:ascii="Garamond" w:hAnsi="Garamond" w:cs="Cambria"/>
          <w:sz w:val="36"/>
          <w:szCs w:val="28"/>
        </w:rPr>
        <w:t>ſ</w:t>
      </w:r>
      <w:r w:rsidRPr="0027169D">
        <w:rPr>
          <w:rFonts w:ascii="Garamond" w:hAnsi="Garamond" w:cs="Times New Roman"/>
          <w:sz w:val="36"/>
          <w:szCs w:val="28"/>
        </w:rPr>
        <w:t>ed</w:t>
      </w:r>
      <w:proofErr w:type="spellEnd"/>
      <w:r w:rsidRPr="0027169D">
        <w:rPr>
          <w:rFonts w:ascii="Garamond" w:hAnsi="Garamond" w:cs="Times New Roman"/>
          <w:sz w:val="36"/>
          <w:szCs w:val="28"/>
        </w:rPr>
        <w:t xml:space="preserve"> with</w:t>
      </w:r>
      <w:r w:rsidR="00344382" w:rsidRPr="0027169D">
        <w:rPr>
          <w:rFonts w:ascii="Garamond" w:hAnsi="Garamond" w:cs="Times New Roman"/>
          <w:sz w:val="36"/>
          <w:szCs w:val="28"/>
        </w:rPr>
        <w:t xml:space="preserve"> </w:t>
      </w:r>
      <w:r w:rsidRPr="0027169D">
        <w:rPr>
          <w:rFonts w:ascii="Garamond" w:hAnsi="Garamond" w:cs="Times New Roman"/>
          <w:sz w:val="36"/>
          <w:szCs w:val="28"/>
        </w:rPr>
        <w:t>you</w:t>
      </w:r>
      <w:r w:rsidR="00344382" w:rsidRPr="0027169D">
        <w:rPr>
          <w:rFonts w:ascii="Garamond" w:hAnsi="Garamond" w:cs="Times New Roman"/>
          <w:sz w:val="36"/>
          <w:szCs w:val="28"/>
        </w:rPr>
        <w:t xml:space="preserve"> </w:t>
      </w:r>
      <w:r w:rsidRPr="0027169D">
        <w:rPr>
          <w:rFonts w:ascii="Garamond" w:hAnsi="Garamond" w:cs="Times New Roman"/>
          <w:sz w:val="36"/>
          <w:szCs w:val="28"/>
        </w:rPr>
        <w:t xml:space="preserve">concerning the </w:t>
      </w:r>
      <w:proofErr w:type="spellStart"/>
      <w:r w:rsidRPr="0027169D">
        <w:rPr>
          <w:rFonts w:ascii="Garamond" w:hAnsi="Garamond" w:cs="Times New Roman"/>
          <w:sz w:val="36"/>
          <w:szCs w:val="28"/>
        </w:rPr>
        <w:t>mo</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likely Methods of bringing the</w:t>
      </w:r>
      <w:r w:rsidR="00344382" w:rsidRPr="0027169D">
        <w:rPr>
          <w:rFonts w:ascii="Garamond" w:hAnsi="Garamond" w:cs="Times New Roman"/>
          <w:sz w:val="36"/>
          <w:szCs w:val="28"/>
        </w:rPr>
        <w:t xml:space="preserve"> </w:t>
      </w:r>
      <w:r w:rsidRPr="0027169D">
        <w:rPr>
          <w:rFonts w:ascii="Garamond" w:hAnsi="Garamond" w:cs="Times New Roman"/>
          <w:sz w:val="36"/>
          <w:szCs w:val="28"/>
        </w:rPr>
        <w:t>People</w:t>
      </w:r>
      <w:r w:rsidR="00726C1F" w:rsidRPr="0027169D">
        <w:rPr>
          <w:rFonts w:ascii="Garamond" w:hAnsi="Garamond" w:cs="Times New Roman"/>
          <w:sz w:val="36"/>
          <w:szCs w:val="28"/>
        </w:rPr>
        <w:t>,</w:t>
      </w:r>
      <w:r w:rsidRPr="0027169D">
        <w:rPr>
          <w:rFonts w:ascii="Garamond" w:hAnsi="Garamond" w:cs="Times New Roman"/>
          <w:sz w:val="36"/>
          <w:szCs w:val="28"/>
        </w:rPr>
        <w:t xml:space="preserve"> under our Charge, to</w:t>
      </w:r>
      <w:r w:rsidR="00344382" w:rsidRPr="0027169D">
        <w:rPr>
          <w:rFonts w:ascii="Garamond" w:hAnsi="Garamond" w:cs="Times New Roman"/>
          <w:sz w:val="36"/>
          <w:szCs w:val="28"/>
        </w:rPr>
        <w:t xml:space="preserve"> </w:t>
      </w:r>
      <w:r w:rsidRPr="0027169D">
        <w:rPr>
          <w:rFonts w:ascii="Garamond" w:hAnsi="Garamond" w:cs="Times New Roman"/>
          <w:sz w:val="36"/>
          <w:szCs w:val="28"/>
        </w:rPr>
        <w:t xml:space="preserve">a better </w:t>
      </w:r>
      <w:r w:rsidRPr="0027169D">
        <w:rPr>
          <w:rFonts w:ascii="Garamond" w:hAnsi="Garamond" w:cs="Times New Roman"/>
          <w:i/>
          <w:sz w:val="36"/>
          <w:szCs w:val="28"/>
        </w:rPr>
        <w:t>Knowledge</w:t>
      </w:r>
      <w:r w:rsidRPr="0027169D">
        <w:rPr>
          <w:rFonts w:ascii="Garamond" w:hAnsi="Garamond" w:cs="Times New Roman"/>
          <w:sz w:val="36"/>
          <w:szCs w:val="28"/>
        </w:rPr>
        <w:t xml:space="preserve"> and </w:t>
      </w:r>
      <w:proofErr w:type="spellStart"/>
      <w:r w:rsidRPr="0027169D">
        <w:rPr>
          <w:rFonts w:ascii="Garamond" w:hAnsi="Garamond" w:cs="Times New Roman"/>
          <w:i/>
          <w:sz w:val="36"/>
          <w:szCs w:val="28"/>
        </w:rPr>
        <w:t>Sen</w:t>
      </w:r>
      <w:r w:rsidRPr="0027169D">
        <w:rPr>
          <w:rFonts w:ascii="Garamond" w:hAnsi="Garamond" w:cs="Cambria"/>
          <w:i/>
          <w:sz w:val="36"/>
          <w:szCs w:val="28"/>
        </w:rPr>
        <w:t>ſ</w:t>
      </w:r>
      <w:r w:rsidRPr="0027169D">
        <w:rPr>
          <w:rFonts w:ascii="Garamond" w:hAnsi="Garamond" w:cs="Times New Roman"/>
          <w:i/>
          <w:sz w:val="36"/>
          <w:szCs w:val="28"/>
        </w:rPr>
        <w:t>e</w:t>
      </w:r>
      <w:proofErr w:type="spellEnd"/>
      <w:r w:rsidR="00344382" w:rsidRPr="0027169D">
        <w:rPr>
          <w:rFonts w:ascii="Garamond" w:hAnsi="Garamond" w:cs="Times New Roman"/>
          <w:i/>
          <w:sz w:val="36"/>
          <w:szCs w:val="28"/>
        </w:rPr>
        <w:t xml:space="preserve"> </w:t>
      </w:r>
      <w:r w:rsidRPr="0027169D">
        <w:rPr>
          <w:rFonts w:ascii="Garamond" w:hAnsi="Garamond" w:cs="Times New Roman"/>
          <w:sz w:val="36"/>
          <w:szCs w:val="28"/>
        </w:rPr>
        <w:t>of their Duty</w:t>
      </w:r>
      <w:r w:rsidR="00344382" w:rsidRPr="0027169D">
        <w:rPr>
          <w:rFonts w:ascii="Garamond" w:hAnsi="Garamond" w:cs="Times New Roman"/>
          <w:sz w:val="36"/>
          <w:szCs w:val="28"/>
        </w:rPr>
        <w:t>,</w:t>
      </w:r>
      <w:r w:rsidRPr="0027169D">
        <w:rPr>
          <w:rFonts w:ascii="Garamond" w:hAnsi="Garamond" w:cs="Times New Roman"/>
          <w:sz w:val="36"/>
          <w:szCs w:val="28"/>
        </w:rPr>
        <w:t xml:space="preserve"> and </w:t>
      </w:r>
      <w:proofErr w:type="spellStart"/>
      <w:r w:rsidRPr="0027169D">
        <w:rPr>
          <w:rFonts w:ascii="Garamond" w:hAnsi="Garamond" w:cs="Times New Roman"/>
          <w:sz w:val="36"/>
          <w:szCs w:val="28"/>
        </w:rPr>
        <w:t>among</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other </w:t>
      </w:r>
      <w:proofErr w:type="spellStart"/>
      <w:r w:rsidRPr="0027169D">
        <w:rPr>
          <w:rFonts w:ascii="Garamond" w:hAnsi="Garamond" w:cs="Times New Roman"/>
          <w:i/>
          <w:sz w:val="36"/>
          <w:szCs w:val="28"/>
        </w:rPr>
        <w:t>Con</w:t>
      </w:r>
      <w:r w:rsidR="002B3782" w:rsidRPr="0027169D">
        <w:rPr>
          <w:rFonts w:ascii="Times New Roman" w:hAnsi="Times New Roman" w:cs="Times New Roman"/>
          <w:i/>
          <w:sz w:val="36"/>
          <w:szCs w:val="28"/>
        </w:rPr>
        <w:t>ﬅ</w:t>
      </w:r>
      <w:r w:rsidR="00344382" w:rsidRPr="0027169D">
        <w:rPr>
          <w:rFonts w:ascii="Garamond" w:hAnsi="Garamond" w:cs="Times New Roman"/>
          <w:i/>
          <w:sz w:val="36"/>
          <w:szCs w:val="28"/>
        </w:rPr>
        <w:t>itutions</w:t>
      </w:r>
      <w:proofErr w:type="spellEnd"/>
      <w:r w:rsidR="00344382" w:rsidRPr="0027169D">
        <w:rPr>
          <w:rFonts w:ascii="Garamond" w:hAnsi="Garamond" w:cs="Times New Roman"/>
          <w:sz w:val="36"/>
          <w:szCs w:val="28"/>
        </w:rPr>
        <w:t>,</w:t>
      </w:r>
      <w:r w:rsidRPr="0027169D">
        <w:rPr>
          <w:rFonts w:ascii="Garamond" w:hAnsi="Garamond" w:cs="Times New Roman"/>
          <w:sz w:val="36"/>
          <w:szCs w:val="28"/>
        </w:rPr>
        <w:t xml:space="preserve"> </w:t>
      </w:r>
      <w:r w:rsidRPr="0027169D">
        <w:rPr>
          <w:rFonts w:ascii="Garamond" w:hAnsi="Garamond" w:cs="Times New Roman"/>
          <w:i/>
          <w:sz w:val="36"/>
          <w:szCs w:val="28"/>
        </w:rPr>
        <w:t>This</w:t>
      </w:r>
      <w:r w:rsidRPr="0027169D">
        <w:rPr>
          <w:rFonts w:ascii="Garamond" w:hAnsi="Garamond" w:cs="Times New Roman"/>
          <w:sz w:val="36"/>
          <w:szCs w:val="28"/>
        </w:rPr>
        <w:t xml:space="preserve"> was agreed upon, and </w:t>
      </w:r>
      <w:proofErr w:type="spellStart"/>
      <w:r w:rsidRPr="0027169D">
        <w:rPr>
          <w:rFonts w:ascii="Garamond" w:hAnsi="Garamond" w:cs="Cambria"/>
          <w:sz w:val="36"/>
          <w:szCs w:val="28"/>
        </w:rPr>
        <w:t>ſ</w:t>
      </w:r>
      <w:r w:rsidRPr="0027169D">
        <w:rPr>
          <w:rFonts w:ascii="Garamond" w:hAnsi="Garamond" w:cs="Times New Roman"/>
          <w:sz w:val="36"/>
          <w:szCs w:val="28"/>
        </w:rPr>
        <w:t>oon</w:t>
      </w:r>
      <w:proofErr w:type="spellEnd"/>
      <w:r w:rsidR="00344382" w:rsidRPr="0027169D">
        <w:rPr>
          <w:rFonts w:ascii="Garamond" w:hAnsi="Garamond" w:cs="Times New Roman"/>
          <w:sz w:val="36"/>
          <w:szCs w:val="28"/>
        </w:rPr>
        <w:t xml:space="preserve"> </w:t>
      </w:r>
      <w:r w:rsidRPr="0027169D">
        <w:rPr>
          <w:rFonts w:ascii="Garamond" w:hAnsi="Garamond" w:cs="Times New Roman"/>
          <w:sz w:val="36"/>
          <w:szCs w:val="28"/>
        </w:rPr>
        <w:t xml:space="preserve">after </w:t>
      </w:r>
      <w:proofErr w:type="spellStart"/>
      <w:r w:rsidRPr="0027169D">
        <w:rPr>
          <w:rFonts w:ascii="Garamond" w:hAnsi="Garamond" w:cs="Times New Roman"/>
          <w:sz w:val="36"/>
          <w:szCs w:val="28"/>
        </w:rPr>
        <w:t>pa</w:t>
      </w:r>
      <w:r w:rsidR="00B43032"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into a </w:t>
      </w:r>
      <w:r w:rsidRPr="0027169D">
        <w:rPr>
          <w:rFonts w:ascii="Garamond" w:hAnsi="Garamond" w:cs="Times New Roman"/>
          <w:i/>
          <w:sz w:val="36"/>
          <w:szCs w:val="28"/>
        </w:rPr>
        <w:t>Law</w:t>
      </w:r>
      <w:r w:rsidR="002C617D" w:rsidRPr="0027169D">
        <w:rPr>
          <w:rFonts w:ascii="Garamond" w:hAnsi="Garamond" w:cs="Times New Roman"/>
          <w:i/>
          <w:sz w:val="36"/>
          <w:szCs w:val="28"/>
        </w:rPr>
        <w:t> ;</w:t>
      </w:r>
      <w:r w:rsidRPr="0027169D">
        <w:rPr>
          <w:rFonts w:ascii="Garamond" w:hAnsi="Garamond" w:cs="Times New Roman"/>
          <w:sz w:val="36"/>
          <w:szCs w:val="28"/>
        </w:rPr>
        <w:t xml:space="preserve"> </w:t>
      </w:r>
      <w:r w:rsidRPr="0027169D">
        <w:rPr>
          <w:rFonts w:ascii="Garamond" w:hAnsi="Garamond" w:cs="Times New Roman"/>
          <w:i/>
          <w:sz w:val="36"/>
          <w:szCs w:val="28"/>
        </w:rPr>
        <w:t>That</w:t>
      </w:r>
      <w:r w:rsidRPr="0027169D">
        <w:rPr>
          <w:rFonts w:ascii="Garamond" w:hAnsi="Garamond" w:cs="Times New Roman"/>
          <w:sz w:val="36"/>
          <w:szCs w:val="28"/>
        </w:rPr>
        <w:t xml:space="preserve"> </w:t>
      </w:r>
      <w:r w:rsidRPr="0027169D">
        <w:rPr>
          <w:rFonts w:ascii="Garamond" w:hAnsi="Garamond" w:cs="Times New Roman"/>
          <w:i/>
          <w:sz w:val="36"/>
          <w:szCs w:val="28"/>
        </w:rPr>
        <w:t xml:space="preserve">all </w:t>
      </w:r>
      <w:proofErr w:type="spellStart"/>
      <w:r w:rsidRPr="0027169D">
        <w:rPr>
          <w:rFonts w:ascii="Garamond" w:hAnsi="Garamond" w:cs="Times New Roman"/>
          <w:i/>
          <w:sz w:val="36"/>
          <w:szCs w:val="28"/>
        </w:rPr>
        <w:t>Per</w:t>
      </w:r>
      <w:r w:rsidRPr="0027169D">
        <w:rPr>
          <w:rFonts w:ascii="Garamond" w:hAnsi="Garamond" w:cs="Cambria"/>
          <w:i/>
          <w:sz w:val="36"/>
          <w:szCs w:val="28"/>
        </w:rPr>
        <w:t>ſ</w:t>
      </w:r>
      <w:r w:rsidRPr="0027169D">
        <w:rPr>
          <w:rFonts w:ascii="Garamond" w:hAnsi="Garamond" w:cs="Times New Roman"/>
          <w:i/>
          <w:sz w:val="36"/>
          <w:szCs w:val="28"/>
        </w:rPr>
        <w:t>ons</w:t>
      </w:r>
      <w:proofErr w:type="spellEnd"/>
      <w:r w:rsidR="00344382" w:rsidRPr="0027169D">
        <w:rPr>
          <w:rFonts w:ascii="Garamond" w:hAnsi="Garamond" w:cs="Times New Roman"/>
          <w:i/>
          <w:sz w:val="36"/>
          <w:szCs w:val="28"/>
        </w:rPr>
        <w:t xml:space="preserve"> </w:t>
      </w:r>
      <w:r w:rsidRPr="0027169D">
        <w:rPr>
          <w:rFonts w:ascii="Garamond" w:hAnsi="Garamond" w:cs="Times New Roman"/>
          <w:i/>
          <w:sz w:val="36"/>
          <w:szCs w:val="28"/>
        </w:rPr>
        <w:t>intendi</w:t>
      </w:r>
      <w:r w:rsidR="00344382" w:rsidRPr="0027169D">
        <w:rPr>
          <w:rFonts w:ascii="Garamond" w:hAnsi="Garamond" w:cs="Times New Roman"/>
          <w:i/>
          <w:sz w:val="36"/>
          <w:szCs w:val="28"/>
        </w:rPr>
        <w:t xml:space="preserve">ng to Marry, </w:t>
      </w:r>
      <w:proofErr w:type="spellStart"/>
      <w:r w:rsidR="00344382" w:rsidRPr="0027169D">
        <w:rPr>
          <w:rFonts w:ascii="Garamond" w:hAnsi="Garamond" w:cs="Cambria"/>
          <w:i/>
          <w:sz w:val="36"/>
          <w:szCs w:val="28"/>
        </w:rPr>
        <w:t>ſ</w:t>
      </w:r>
      <w:r w:rsidR="00344382" w:rsidRPr="0027169D">
        <w:rPr>
          <w:rFonts w:ascii="Garamond" w:hAnsi="Garamond" w:cs="Times New Roman"/>
          <w:i/>
          <w:sz w:val="36"/>
          <w:szCs w:val="28"/>
        </w:rPr>
        <w:t>hould</w:t>
      </w:r>
      <w:proofErr w:type="spellEnd"/>
      <w:r w:rsidR="00344382" w:rsidRPr="0027169D">
        <w:rPr>
          <w:rFonts w:ascii="Garamond" w:hAnsi="Garamond" w:cs="Times New Roman"/>
          <w:i/>
          <w:sz w:val="36"/>
          <w:szCs w:val="28"/>
        </w:rPr>
        <w:t xml:space="preserve"> </w:t>
      </w:r>
      <w:proofErr w:type="spellStart"/>
      <w:r w:rsidR="00B43032">
        <w:rPr>
          <w:rFonts w:ascii="Garamond" w:hAnsi="Garamond" w:cs="Times New Roman"/>
          <w:i/>
          <w:sz w:val="36"/>
          <w:szCs w:val="28"/>
        </w:rPr>
        <w:t>ﬁ</w:t>
      </w:r>
      <w:r w:rsidR="00344382" w:rsidRPr="0027169D">
        <w:rPr>
          <w:rFonts w:ascii="Garamond" w:hAnsi="Garamond" w:cs="Times New Roman"/>
          <w:i/>
          <w:sz w:val="36"/>
          <w:szCs w:val="28"/>
        </w:rPr>
        <w:t>r</w:t>
      </w:r>
      <w:r w:rsidR="00344382" w:rsidRPr="0027169D">
        <w:rPr>
          <w:rFonts w:ascii="Times New Roman" w:hAnsi="Times New Roman" w:cs="Times New Roman"/>
          <w:i/>
          <w:sz w:val="36"/>
          <w:szCs w:val="28"/>
        </w:rPr>
        <w:t>ﬅ</w:t>
      </w:r>
      <w:proofErr w:type="spellEnd"/>
      <w:r w:rsidRPr="0027169D">
        <w:rPr>
          <w:rFonts w:ascii="Garamond" w:hAnsi="Garamond" w:cs="Times New Roman"/>
          <w:sz w:val="36"/>
          <w:szCs w:val="28"/>
        </w:rPr>
        <w:t xml:space="preserve"> (</w:t>
      </w:r>
      <w:r w:rsidR="00726C1F" w:rsidRPr="0027169D">
        <w:rPr>
          <w:rFonts w:ascii="Garamond" w:hAnsi="Garamond" w:cs="Times New Roman"/>
          <w:i/>
          <w:sz w:val="36"/>
          <w:szCs w:val="28"/>
        </w:rPr>
        <w:t xml:space="preserve"> </w:t>
      </w:r>
      <w:r w:rsidR="00344382" w:rsidRPr="0027169D">
        <w:rPr>
          <w:rFonts w:ascii="Garamond" w:hAnsi="Garamond" w:cs="Times New Roman"/>
          <w:i/>
          <w:sz w:val="36"/>
          <w:szCs w:val="28"/>
        </w:rPr>
        <w:t>if</w:t>
      </w:r>
      <w:r w:rsidRPr="0027169D">
        <w:rPr>
          <w:rFonts w:ascii="Garamond" w:hAnsi="Garamond" w:cs="Times New Roman"/>
          <w:i/>
          <w:sz w:val="36"/>
          <w:szCs w:val="28"/>
        </w:rPr>
        <w:t xml:space="preserve"> they</w:t>
      </w:r>
      <w:r w:rsidR="00344382" w:rsidRPr="0027169D">
        <w:rPr>
          <w:rFonts w:ascii="Garamond" w:hAnsi="Garamond" w:cs="Times New Roman"/>
          <w:i/>
          <w:sz w:val="36"/>
          <w:szCs w:val="28"/>
        </w:rPr>
        <w:t xml:space="preserve"> </w:t>
      </w:r>
      <w:r w:rsidRPr="0027169D">
        <w:rPr>
          <w:rFonts w:ascii="Garamond" w:hAnsi="Garamond" w:cs="Times New Roman"/>
          <w:i/>
          <w:sz w:val="36"/>
          <w:szCs w:val="28"/>
        </w:rPr>
        <w:t>have not already done it</w:t>
      </w:r>
      <w:r w:rsidR="00726C1F" w:rsidRPr="0027169D">
        <w:rPr>
          <w:rFonts w:ascii="Garamond" w:hAnsi="Garamond" w:cs="Times New Roman"/>
          <w:i/>
          <w:sz w:val="36"/>
          <w:szCs w:val="28"/>
        </w:rPr>
        <w:t xml:space="preserve"> </w:t>
      </w:r>
      <w:r w:rsidRPr="0027169D">
        <w:rPr>
          <w:rFonts w:ascii="Garamond" w:hAnsi="Garamond" w:cs="Times New Roman"/>
          <w:sz w:val="36"/>
          <w:szCs w:val="28"/>
        </w:rPr>
        <w:t xml:space="preserve">) </w:t>
      </w:r>
      <w:r w:rsidR="00B43032">
        <w:rPr>
          <w:rFonts w:ascii="Garamond" w:hAnsi="Garamond" w:cs="Times New Roman"/>
          <w:i/>
          <w:sz w:val="36"/>
          <w:szCs w:val="28"/>
        </w:rPr>
        <w:t>ﬁ</w:t>
      </w:r>
      <w:r w:rsidRPr="0027169D">
        <w:rPr>
          <w:rFonts w:ascii="Garamond" w:hAnsi="Garamond" w:cs="Times New Roman"/>
          <w:i/>
          <w:sz w:val="36"/>
          <w:szCs w:val="28"/>
        </w:rPr>
        <w:t xml:space="preserve">t </w:t>
      </w:r>
      <w:proofErr w:type="spellStart"/>
      <w:r w:rsidRPr="0027169D">
        <w:rPr>
          <w:rFonts w:ascii="Garamond" w:hAnsi="Garamond" w:cs="Times New Roman"/>
          <w:i/>
          <w:sz w:val="36"/>
          <w:szCs w:val="28"/>
        </w:rPr>
        <w:t>them</w:t>
      </w:r>
      <w:r w:rsidRPr="0027169D">
        <w:rPr>
          <w:rFonts w:ascii="Garamond" w:hAnsi="Garamond" w:cs="Cambria"/>
          <w:i/>
          <w:sz w:val="36"/>
          <w:szCs w:val="28"/>
        </w:rPr>
        <w:t>ſ</w:t>
      </w:r>
      <w:r w:rsidRPr="0027169D">
        <w:rPr>
          <w:rFonts w:ascii="Garamond" w:hAnsi="Garamond" w:cs="Times New Roman"/>
          <w:i/>
          <w:sz w:val="36"/>
          <w:szCs w:val="28"/>
        </w:rPr>
        <w:t>elves</w:t>
      </w:r>
      <w:proofErr w:type="spellEnd"/>
      <w:r w:rsidRPr="0027169D">
        <w:rPr>
          <w:rFonts w:ascii="Garamond" w:hAnsi="Garamond" w:cs="Times New Roman"/>
          <w:i/>
          <w:sz w:val="36"/>
          <w:szCs w:val="28"/>
        </w:rPr>
        <w:t xml:space="preserve"> for</w:t>
      </w:r>
      <w:r w:rsidR="00344382" w:rsidRPr="0027169D">
        <w:rPr>
          <w:rFonts w:ascii="Garamond" w:hAnsi="Garamond" w:cs="Times New Roman"/>
          <w:i/>
          <w:sz w:val="36"/>
          <w:szCs w:val="28"/>
        </w:rPr>
        <w:t xml:space="preserve"> </w:t>
      </w:r>
      <w:r w:rsidRPr="0027169D">
        <w:rPr>
          <w:rFonts w:ascii="Garamond" w:hAnsi="Garamond" w:cs="Times New Roman"/>
          <w:sz w:val="36"/>
          <w:szCs w:val="28"/>
        </w:rPr>
        <w:t>Con</w:t>
      </w:r>
      <w:r w:rsidR="00B43032">
        <w:rPr>
          <w:rFonts w:ascii="Garamond" w:hAnsi="Garamond" w:cs="Times New Roman"/>
          <w:sz w:val="36"/>
          <w:szCs w:val="28"/>
        </w:rPr>
        <w:t>ﬁ</w:t>
      </w:r>
      <w:r w:rsidRPr="0027169D">
        <w:rPr>
          <w:rFonts w:ascii="Garamond" w:hAnsi="Garamond" w:cs="Times New Roman"/>
          <w:sz w:val="36"/>
          <w:szCs w:val="28"/>
        </w:rPr>
        <w:t xml:space="preserve">rmation </w:t>
      </w:r>
      <w:r w:rsidRPr="0027169D">
        <w:rPr>
          <w:rFonts w:ascii="Garamond" w:hAnsi="Garamond" w:cs="Times New Roman"/>
          <w:i/>
          <w:sz w:val="36"/>
          <w:szCs w:val="28"/>
        </w:rPr>
        <w:t>and</w:t>
      </w:r>
      <w:r w:rsidRPr="0027169D">
        <w:rPr>
          <w:rFonts w:ascii="Garamond" w:hAnsi="Garamond" w:cs="Times New Roman"/>
          <w:sz w:val="36"/>
          <w:szCs w:val="28"/>
        </w:rPr>
        <w:t xml:space="preserve"> </w:t>
      </w:r>
      <w:r w:rsidRPr="0027169D">
        <w:rPr>
          <w:rFonts w:ascii="Garamond" w:hAnsi="Garamond" w:cs="Times New Roman"/>
          <w:i/>
          <w:sz w:val="36"/>
          <w:szCs w:val="28"/>
        </w:rPr>
        <w:t>the</w:t>
      </w:r>
      <w:r w:rsidRPr="0027169D">
        <w:rPr>
          <w:rFonts w:ascii="Garamond" w:hAnsi="Garamond" w:cs="Times New Roman"/>
          <w:sz w:val="36"/>
          <w:szCs w:val="28"/>
        </w:rPr>
        <w:t xml:space="preserve"> Lord</w:t>
      </w:r>
      <w:r w:rsidR="00467D2E" w:rsidRPr="0027169D">
        <w:rPr>
          <w:rFonts w:ascii="Garamond" w:hAnsi="Garamond" w:cs="Times New Roman"/>
          <w:sz w:val="36"/>
          <w:szCs w:val="28"/>
        </w:rPr>
        <w:t>’</w:t>
      </w:r>
      <w:r w:rsidRPr="0027169D">
        <w:rPr>
          <w:rFonts w:ascii="Garamond" w:hAnsi="Garamond" w:cs="Times New Roman"/>
          <w:sz w:val="36"/>
          <w:szCs w:val="28"/>
        </w:rPr>
        <w:t>s</w:t>
      </w:r>
      <w:r w:rsidR="00344382" w:rsidRPr="0027169D">
        <w:rPr>
          <w:rFonts w:ascii="Garamond" w:hAnsi="Garamond" w:cs="Times New Roman"/>
          <w:sz w:val="36"/>
          <w:szCs w:val="28"/>
        </w:rPr>
        <w:t>-</w:t>
      </w:r>
      <w:r w:rsidRPr="0027169D">
        <w:rPr>
          <w:rFonts w:ascii="Garamond" w:hAnsi="Garamond" w:cs="Times New Roman"/>
          <w:sz w:val="36"/>
          <w:szCs w:val="28"/>
        </w:rPr>
        <w:t>Supper</w:t>
      </w:r>
      <w:r w:rsidR="002C617D" w:rsidRPr="0027169D">
        <w:rPr>
          <w:rFonts w:ascii="Garamond" w:hAnsi="Garamond" w:cs="Times New Roman"/>
          <w:sz w:val="36"/>
          <w:szCs w:val="28"/>
        </w:rPr>
        <w:t> :</w:t>
      </w:r>
      <w:r w:rsidR="00344382" w:rsidRPr="0027169D">
        <w:rPr>
          <w:rFonts w:ascii="Garamond" w:hAnsi="Garamond" w:cs="Times New Roman"/>
          <w:sz w:val="36"/>
          <w:szCs w:val="28"/>
        </w:rPr>
        <w:t xml:space="preserve"> </w:t>
      </w:r>
      <w:r w:rsidRPr="0027169D">
        <w:rPr>
          <w:rFonts w:ascii="Garamond" w:hAnsi="Garamond" w:cs="Times New Roman"/>
          <w:sz w:val="36"/>
          <w:szCs w:val="28"/>
        </w:rPr>
        <w:t xml:space="preserve">Every one of </w:t>
      </w:r>
      <w:r w:rsidRPr="0027169D">
        <w:rPr>
          <w:rFonts w:ascii="Garamond" w:hAnsi="Garamond" w:cs="Times New Roman"/>
          <w:i/>
          <w:sz w:val="36"/>
          <w:szCs w:val="28"/>
        </w:rPr>
        <w:t>You</w:t>
      </w:r>
      <w:r w:rsidR="00344382" w:rsidRPr="0027169D">
        <w:rPr>
          <w:rFonts w:ascii="Garamond" w:hAnsi="Garamond" w:cs="Times New Roman"/>
          <w:sz w:val="36"/>
          <w:szCs w:val="28"/>
        </w:rPr>
        <w:t xml:space="preserve">, did very </w:t>
      </w:r>
      <w:proofErr w:type="spellStart"/>
      <w:r w:rsidR="00344382" w:rsidRPr="0027169D">
        <w:rPr>
          <w:rFonts w:ascii="Garamond" w:hAnsi="Garamond" w:cs="Cambria"/>
          <w:sz w:val="36"/>
          <w:szCs w:val="28"/>
        </w:rPr>
        <w:t>ſ</w:t>
      </w:r>
      <w:r w:rsidR="00344382" w:rsidRPr="0027169D">
        <w:rPr>
          <w:rFonts w:ascii="Garamond" w:hAnsi="Garamond" w:cs="Times New Roman"/>
          <w:sz w:val="36"/>
          <w:szCs w:val="28"/>
        </w:rPr>
        <w:t>olem</w:t>
      </w:r>
      <w:r w:rsidRPr="0027169D">
        <w:rPr>
          <w:rFonts w:ascii="Garamond" w:hAnsi="Garamond" w:cs="Times New Roman"/>
          <w:sz w:val="36"/>
          <w:szCs w:val="28"/>
        </w:rPr>
        <w:t>nly</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promi</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his </w:t>
      </w:r>
      <w:proofErr w:type="spellStart"/>
      <w:r w:rsidRPr="0027169D">
        <w:rPr>
          <w:rFonts w:ascii="Garamond" w:hAnsi="Garamond" w:cs="Times New Roman"/>
          <w:sz w:val="36"/>
          <w:szCs w:val="28"/>
        </w:rPr>
        <w:t>be</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Endeavours, to make </w:t>
      </w:r>
      <w:r w:rsidRPr="0027169D">
        <w:rPr>
          <w:rFonts w:ascii="Garamond" w:hAnsi="Garamond" w:cs="Times New Roman"/>
          <w:i/>
          <w:sz w:val="36"/>
          <w:szCs w:val="28"/>
        </w:rPr>
        <w:t>this</w:t>
      </w:r>
      <w:r w:rsidR="00344382" w:rsidRPr="0027169D">
        <w:rPr>
          <w:rFonts w:ascii="Garamond" w:hAnsi="Garamond" w:cs="Times New Roman"/>
          <w:i/>
          <w:sz w:val="36"/>
          <w:szCs w:val="28"/>
        </w:rPr>
        <w:t xml:space="preserve"> </w:t>
      </w:r>
      <w:r w:rsidRPr="0027169D">
        <w:rPr>
          <w:rFonts w:ascii="Garamond" w:hAnsi="Garamond" w:cs="Times New Roman"/>
          <w:i/>
          <w:sz w:val="36"/>
          <w:szCs w:val="28"/>
        </w:rPr>
        <w:t>Order</w:t>
      </w:r>
      <w:r w:rsidRPr="0027169D">
        <w:rPr>
          <w:rFonts w:ascii="Garamond" w:hAnsi="Garamond" w:cs="Times New Roman"/>
          <w:sz w:val="36"/>
          <w:szCs w:val="28"/>
        </w:rPr>
        <w:t xml:space="preserve"> </w:t>
      </w:r>
      <w:proofErr w:type="spellStart"/>
      <w:r w:rsidRPr="0027169D">
        <w:rPr>
          <w:rFonts w:ascii="Garamond" w:hAnsi="Garamond" w:cs="Times New Roman"/>
          <w:sz w:val="36"/>
          <w:szCs w:val="28"/>
        </w:rPr>
        <w:t>u</w:t>
      </w:r>
      <w:r w:rsidRPr="0027169D">
        <w:rPr>
          <w:rFonts w:ascii="Garamond" w:hAnsi="Garamond" w:cs="Cambria"/>
          <w:sz w:val="36"/>
          <w:szCs w:val="28"/>
        </w:rPr>
        <w:t>ſ</w:t>
      </w:r>
      <w:r w:rsidRPr="0027169D">
        <w:rPr>
          <w:rFonts w:ascii="Garamond" w:hAnsi="Garamond" w:cs="Times New Roman"/>
          <w:sz w:val="36"/>
          <w:szCs w:val="28"/>
        </w:rPr>
        <w:t>eful</w:t>
      </w:r>
      <w:proofErr w:type="spellEnd"/>
      <w:r w:rsidRPr="0027169D">
        <w:rPr>
          <w:rFonts w:ascii="Garamond" w:hAnsi="Garamond" w:cs="Times New Roman"/>
          <w:sz w:val="36"/>
          <w:szCs w:val="28"/>
        </w:rPr>
        <w:t xml:space="preserve"> to the Ends for which it was</w:t>
      </w:r>
      <w:r w:rsidR="00344382" w:rsidRPr="0027169D">
        <w:rPr>
          <w:rFonts w:ascii="Garamond" w:hAnsi="Garamond" w:cs="Times New Roman"/>
          <w:sz w:val="36"/>
          <w:szCs w:val="28"/>
        </w:rPr>
        <w:t xml:space="preserve"> </w:t>
      </w:r>
      <w:proofErr w:type="spellStart"/>
      <w:r w:rsidRPr="0027169D">
        <w:rPr>
          <w:rFonts w:ascii="Garamond" w:hAnsi="Garamond" w:cs="Times New Roman"/>
          <w:sz w:val="36"/>
          <w:szCs w:val="28"/>
        </w:rPr>
        <w:t>de</w:t>
      </w:r>
      <w:r w:rsidRPr="0027169D">
        <w:rPr>
          <w:rFonts w:ascii="Garamond" w:hAnsi="Garamond" w:cs="Cambria"/>
          <w:sz w:val="36"/>
          <w:szCs w:val="28"/>
        </w:rPr>
        <w:t>ſ</w:t>
      </w:r>
      <w:r w:rsidRPr="0027169D">
        <w:rPr>
          <w:rFonts w:ascii="Garamond" w:hAnsi="Garamond" w:cs="Times New Roman"/>
          <w:sz w:val="36"/>
          <w:szCs w:val="28"/>
        </w:rPr>
        <w:t>igned</w:t>
      </w:r>
      <w:proofErr w:type="spellEnd"/>
      <w:r w:rsidRPr="0027169D">
        <w:rPr>
          <w:rFonts w:ascii="Garamond" w:hAnsi="Garamond" w:cs="Times New Roman"/>
          <w:sz w:val="36"/>
          <w:szCs w:val="28"/>
        </w:rPr>
        <w:t>.</w:t>
      </w:r>
    </w:p>
    <w:p w14:paraId="7C5FFA5E"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 xml:space="preserve">What I </w:t>
      </w:r>
      <w:proofErr w:type="spellStart"/>
      <w:r w:rsidRPr="0027169D">
        <w:rPr>
          <w:rFonts w:ascii="Garamond" w:hAnsi="Garamond" w:cs="Times New Roman"/>
          <w:sz w:val="36"/>
          <w:szCs w:val="28"/>
        </w:rPr>
        <w:t>promi</w:t>
      </w:r>
      <w:r w:rsidRPr="0027169D">
        <w:rPr>
          <w:rFonts w:ascii="Garamond" w:hAnsi="Garamond" w:cs="Cambria"/>
          <w:sz w:val="36"/>
          <w:szCs w:val="28"/>
        </w:rPr>
        <w:t>ſ</w:t>
      </w:r>
      <w:r w:rsidRPr="0027169D">
        <w:rPr>
          <w:rFonts w:ascii="Garamond" w:hAnsi="Garamond" w:cs="Times New Roman"/>
          <w:sz w:val="36"/>
          <w:szCs w:val="28"/>
        </w:rPr>
        <w:t>ed</w:t>
      </w:r>
      <w:proofErr w:type="spellEnd"/>
      <w:r w:rsidRPr="0027169D">
        <w:rPr>
          <w:rFonts w:ascii="Garamond" w:hAnsi="Garamond" w:cs="Times New Roman"/>
          <w:sz w:val="36"/>
          <w:szCs w:val="28"/>
        </w:rPr>
        <w:t xml:space="preserve"> at that time, I have, by God</w:t>
      </w:r>
      <w:r w:rsidR="00467D2E" w:rsidRPr="0027169D">
        <w:rPr>
          <w:rFonts w:ascii="Garamond" w:hAnsi="Garamond" w:cs="Times New Roman"/>
          <w:sz w:val="36"/>
          <w:szCs w:val="28"/>
        </w:rPr>
        <w:t>’</w:t>
      </w:r>
      <w:r w:rsidRPr="0027169D">
        <w:rPr>
          <w:rFonts w:ascii="Garamond" w:hAnsi="Garamond" w:cs="Times New Roman"/>
          <w:sz w:val="36"/>
          <w:szCs w:val="28"/>
        </w:rPr>
        <w:t xml:space="preserve">s </w:t>
      </w:r>
      <w:proofErr w:type="spellStart"/>
      <w:r w:rsidRPr="0027169D">
        <w:rPr>
          <w:rFonts w:ascii="Garamond" w:hAnsi="Garamond" w:cs="Times New Roman"/>
          <w:sz w:val="36"/>
          <w:szCs w:val="28"/>
        </w:rPr>
        <w:t>A</w:t>
      </w:r>
      <w:r w:rsidRPr="0027169D">
        <w:rPr>
          <w:rFonts w:ascii="Garamond" w:hAnsi="Garamond" w:cs="Cambria"/>
          <w:sz w:val="36"/>
          <w:szCs w:val="28"/>
        </w:rPr>
        <w:t>ſ</w:t>
      </w:r>
      <w:r w:rsidR="00A95E73" w:rsidRPr="0027169D">
        <w:rPr>
          <w:rFonts w:ascii="Garamond" w:hAnsi="Garamond" w:cs="Cambria"/>
          <w:sz w:val="36"/>
          <w:szCs w:val="28"/>
        </w:rPr>
        <w:t>ſ</w:t>
      </w:r>
      <w:r w:rsidRPr="0027169D">
        <w:rPr>
          <w:rFonts w:ascii="Garamond" w:hAnsi="Garamond" w:cs="Times New Roman"/>
          <w:sz w:val="36"/>
          <w:szCs w:val="28"/>
        </w:rPr>
        <w:t>i</w:t>
      </w:r>
      <w:r w:rsidRPr="0027169D">
        <w:rPr>
          <w:rFonts w:ascii="Times New Roman" w:hAnsi="Times New Roman" w:cs="Times New Roman"/>
          <w:sz w:val="36"/>
          <w:szCs w:val="28"/>
        </w:rPr>
        <w:t>ﬅ</w:t>
      </w:r>
      <w:r w:rsidRPr="0027169D">
        <w:rPr>
          <w:rFonts w:ascii="Garamond" w:hAnsi="Garamond" w:cs="Times New Roman"/>
          <w:sz w:val="36"/>
          <w:szCs w:val="28"/>
        </w:rPr>
        <w:t>ance</w:t>
      </w:r>
      <w:proofErr w:type="spellEnd"/>
      <w:r w:rsidRPr="0027169D">
        <w:rPr>
          <w:rFonts w:ascii="Garamond" w:hAnsi="Garamond" w:cs="Times New Roman"/>
          <w:sz w:val="36"/>
          <w:szCs w:val="28"/>
        </w:rPr>
        <w:t xml:space="preserve">, </w:t>
      </w:r>
      <w:proofErr w:type="spellStart"/>
      <w:r w:rsidR="00B43032">
        <w:rPr>
          <w:rFonts w:ascii="Garamond" w:hAnsi="Garamond" w:cs="Times New Roman"/>
          <w:sz w:val="36"/>
          <w:szCs w:val="28"/>
        </w:rPr>
        <w:t>ﬁ</w:t>
      </w:r>
      <w:r w:rsidRPr="0027169D">
        <w:rPr>
          <w:rFonts w:ascii="Garamond" w:hAnsi="Garamond" w:cs="Times New Roman"/>
          <w:sz w:val="36"/>
          <w:szCs w:val="28"/>
        </w:rPr>
        <w:t>ni</w:t>
      </w:r>
      <w:r w:rsidRPr="0027169D">
        <w:rPr>
          <w:rFonts w:ascii="Garamond" w:hAnsi="Garamond" w:cs="Cambria"/>
          <w:sz w:val="36"/>
          <w:szCs w:val="28"/>
        </w:rPr>
        <w:t>ſ</w:t>
      </w:r>
      <w:r w:rsidRPr="0027169D">
        <w:rPr>
          <w:rFonts w:ascii="Garamond" w:hAnsi="Garamond" w:cs="Times New Roman"/>
          <w:sz w:val="36"/>
          <w:szCs w:val="28"/>
        </w:rPr>
        <w:t>h</w:t>
      </w:r>
      <w:r w:rsidR="00A95E73" w:rsidRPr="0027169D">
        <w:rPr>
          <w:rFonts w:ascii="Garamond" w:hAnsi="Garamond" w:cs="Times New Roman"/>
          <w:sz w:val="36"/>
          <w:szCs w:val="28"/>
        </w:rPr>
        <w:t>e</w:t>
      </w:r>
      <w:r w:rsidRPr="0027169D">
        <w:rPr>
          <w:rFonts w:ascii="Garamond" w:hAnsi="Garamond" w:cs="Times New Roman"/>
          <w:sz w:val="36"/>
          <w:szCs w:val="28"/>
        </w:rPr>
        <w:t>d</w:t>
      </w:r>
      <w:proofErr w:type="spellEnd"/>
      <w:r w:rsidRPr="0027169D">
        <w:rPr>
          <w:rFonts w:ascii="Garamond" w:hAnsi="Garamond" w:cs="Times New Roman"/>
          <w:sz w:val="36"/>
          <w:szCs w:val="28"/>
        </w:rPr>
        <w:t xml:space="preserve">, </w:t>
      </w:r>
      <w:r w:rsidRPr="0027169D">
        <w:rPr>
          <w:rFonts w:ascii="Garamond" w:hAnsi="Garamond" w:cs="Times New Roman"/>
          <w:i/>
          <w:sz w:val="36"/>
          <w:szCs w:val="28"/>
        </w:rPr>
        <w:t>A Plain</w:t>
      </w:r>
      <w:r w:rsidR="00A95E73" w:rsidRPr="0027169D">
        <w:rPr>
          <w:rFonts w:ascii="Garamond" w:hAnsi="Garamond" w:cs="Times New Roman"/>
          <w:i/>
          <w:sz w:val="36"/>
          <w:szCs w:val="28"/>
        </w:rPr>
        <w:t xml:space="preserve"> </w:t>
      </w:r>
      <w:proofErr w:type="spellStart"/>
      <w:r w:rsidR="00A95E73" w:rsidRPr="0027169D">
        <w:rPr>
          <w:rFonts w:ascii="Garamond" w:hAnsi="Garamond" w:cs="Times New Roman"/>
          <w:i/>
          <w:sz w:val="36"/>
          <w:szCs w:val="28"/>
        </w:rPr>
        <w:t>In</w:t>
      </w:r>
      <w:r w:rsidRPr="0027169D">
        <w:rPr>
          <w:rFonts w:ascii="Times New Roman" w:hAnsi="Times New Roman" w:cs="Times New Roman"/>
          <w:i/>
          <w:sz w:val="36"/>
          <w:szCs w:val="28"/>
        </w:rPr>
        <w:t>ﬅ</w:t>
      </w:r>
      <w:r w:rsidRPr="0027169D">
        <w:rPr>
          <w:rFonts w:ascii="Garamond" w:hAnsi="Garamond" w:cs="Times New Roman"/>
          <w:i/>
          <w:sz w:val="36"/>
          <w:szCs w:val="28"/>
        </w:rPr>
        <w:t>r</w:t>
      </w:r>
      <w:r w:rsidR="00A95E73" w:rsidRPr="0027169D">
        <w:rPr>
          <w:rFonts w:ascii="Garamond" w:hAnsi="Garamond" w:cs="Times New Roman"/>
          <w:i/>
          <w:sz w:val="36"/>
          <w:szCs w:val="28"/>
        </w:rPr>
        <w:t>uctio</w:t>
      </w:r>
      <w:r w:rsidRPr="0027169D">
        <w:rPr>
          <w:rFonts w:ascii="Garamond" w:hAnsi="Garamond" w:cs="Times New Roman"/>
          <w:i/>
          <w:sz w:val="36"/>
          <w:szCs w:val="28"/>
        </w:rPr>
        <w:t>n</w:t>
      </w:r>
      <w:proofErr w:type="spellEnd"/>
      <w:r w:rsidRPr="0027169D">
        <w:rPr>
          <w:rFonts w:ascii="Garamond" w:hAnsi="Garamond" w:cs="Times New Roman"/>
          <w:sz w:val="36"/>
          <w:szCs w:val="28"/>
        </w:rPr>
        <w:t xml:space="preserve"> </w:t>
      </w:r>
      <w:r w:rsidR="00A95E73" w:rsidRPr="0027169D">
        <w:rPr>
          <w:rFonts w:ascii="Garamond" w:hAnsi="Garamond" w:cs="Times New Roman"/>
          <w:i/>
          <w:sz w:val="36"/>
          <w:szCs w:val="28"/>
        </w:rPr>
        <w:t xml:space="preserve">in the </w:t>
      </w:r>
      <w:r w:rsidRPr="0027169D">
        <w:rPr>
          <w:rFonts w:ascii="Garamond" w:hAnsi="Garamond" w:cs="Times New Roman"/>
          <w:i/>
          <w:sz w:val="36"/>
          <w:szCs w:val="28"/>
        </w:rPr>
        <w:t>Principles and Duties of</w:t>
      </w:r>
      <w:r w:rsidR="00A95E73" w:rsidRPr="0027169D">
        <w:rPr>
          <w:rFonts w:ascii="Garamond" w:hAnsi="Garamond" w:cs="Times New Roman"/>
          <w:i/>
          <w:sz w:val="36"/>
          <w:szCs w:val="28"/>
        </w:rPr>
        <w:t xml:space="preserve"> </w:t>
      </w:r>
      <w:proofErr w:type="spellStart"/>
      <w:r w:rsidR="00A95E73" w:rsidRPr="0027169D">
        <w:rPr>
          <w:rFonts w:ascii="Garamond" w:hAnsi="Garamond" w:cs="Times New Roman"/>
          <w:i/>
          <w:sz w:val="36"/>
          <w:szCs w:val="28"/>
        </w:rPr>
        <w:t>Ch</w:t>
      </w:r>
      <w:r w:rsidRPr="0027169D">
        <w:rPr>
          <w:rFonts w:ascii="Garamond" w:hAnsi="Garamond" w:cs="Times New Roman"/>
          <w:i/>
          <w:sz w:val="36"/>
          <w:szCs w:val="28"/>
        </w:rPr>
        <w:t>ri</w:t>
      </w:r>
      <w:r w:rsidRPr="0027169D">
        <w:rPr>
          <w:rFonts w:ascii="Times New Roman" w:hAnsi="Times New Roman" w:cs="Times New Roman"/>
          <w:i/>
          <w:sz w:val="36"/>
          <w:szCs w:val="28"/>
        </w:rPr>
        <w:t>ﬅ</w:t>
      </w:r>
      <w:r w:rsidRPr="0027169D">
        <w:rPr>
          <w:rFonts w:ascii="Garamond" w:hAnsi="Garamond" w:cs="Times New Roman"/>
          <w:i/>
          <w:sz w:val="36"/>
          <w:szCs w:val="28"/>
        </w:rPr>
        <w:t>ianity</w:t>
      </w:r>
      <w:proofErr w:type="spellEnd"/>
      <w:r w:rsidR="00A95E73" w:rsidRPr="0027169D">
        <w:rPr>
          <w:rFonts w:ascii="Garamond" w:hAnsi="Garamond" w:cs="Times New Roman"/>
          <w:sz w:val="36"/>
          <w:szCs w:val="28"/>
        </w:rPr>
        <w:t>,</w:t>
      </w:r>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uited</w:t>
      </w:r>
      <w:proofErr w:type="spellEnd"/>
      <w:r w:rsidRPr="0027169D">
        <w:rPr>
          <w:rFonts w:ascii="Garamond" w:hAnsi="Garamond" w:cs="Times New Roman"/>
          <w:sz w:val="36"/>
          <w:szCs w:val="28"/>
        </w:rPr>
        <w:t xml:space="preserve"> as near as </w:t>
      </w:r>
      <w:proofErr w:type="spellStart"/>
      <w:r w:rsidR="00A95E73" w:rsidRPr="0027169D">
        <w:rPr>
          <w:rFonts w:ascii="Garamond" w:hAnsi="Garamond" w:cs="Times New Roman"/>
          <w:sz w:val="36"/>
          <w:szCs w:val="28"/>
        </w:rPr>
        <w:t>po</w:t>
      </w:r>
      <w:r w:rsidR="002B3782" w:rsidRPr="0027169D">
        <w:rPr>
          <w:rFonts w:ascii="Garamond" w:hAnsi="Garamond" w:cs="Cambria"/>
          <w:sz w:val="36"/>
          <w:szCs w:val="28"/>
        </w:rPr>
        <w:t>ſſ</w:t>
      </w:r>
      <w:r w:rsidR="00A95E73" w:rsidRPr="0027169D">
        <w:rPr>
          <w:rFonts w:ascii="Garamond" w:hAnsi="Garamond" w:cs="Times New Roman"/>
          <w:sz w:val="36"/>
          <w:szCs w:val="28"/>
        </w:rPr>
        <w:t>ibly</w:t>
      </w:r>
      <w:proofErr w:type="spellEnd"/>
      <w:r w:rsidRPr="0027169D">
        <w:rPr>
          <w:rFonts w:ascii="Garamond" w:hAnsi="Garamond" w:cs="Times New Roman"/>
          <w:sz w:val="36"/>
          <w:szCs w:val="28"/>
        </w:rPr>
        <w:t xml:space="preserve"> I</w:t>
      </w:r>
      <w:r w:rsidR="00A95E73" w:rsidRPr="0027169D">
        <w:rPr>
          <w:rFonts w:ascii="Garamond" w:hAnsi="Garamond" w:cs="Times New Roman"/>
          <w:sz w:val="36"/>
          <w:szCs w:val="28"/>
        </w:rPr>
        <w:t xml:space="preserve"> </w:t>
      </w:r>
      <w:r w:rsidRPr="0027169D">
        <w:rPr>
          <w:rFonts w:ascii="Garamond" w:hAnsi="Garamond" w:cs="Times New Roman"/>
          <w:sz w:val="36"/>
          <w:szCs w:val="28"/>
        </w:rPr>
        <w:t xml:space="preserve">could, to the </w:t>
      </w:r>
      <w:r w:rsidRPr="0027169D">
        <w:rPr>
          <w:rFonts w:ascii="Garamond" w:hAnsi="Garamond" w:cs="Times New Roman"/>
          <w:i/>
          <w:sz w:val="36"/>
          <w:szCs w:val="28"/>
        </w:rPr>
        <w:t>Capacit</w:t>
      </w:r>
      <w:r w:rsidR="00A95E73" w:rsidRPr="0027169D">
        <w:rPr>
          <w:rFonts w:ascii="Garamond" w:hAnsi="Garamond" w:cs="Times New Roman"/>
          <w:i/>
          <w:sz w:val="36"/>
          <w:szCs w:val="28"/>
        </w:rPr>
        <w:t>i</w:t>
      </w:r>
      <w:r w:rsidRPr="0027169D">
        <w:rPr>
          <w:rFonts w:ascii="Garamond" w:hAnsi="Garamond" w:cs="Times New Roman"/>
          <w:i/>
          <w:sz w:val="36"/>
          <w:szCs w:val="28"/>
        </w:rPr>
        <w:t xml:space="preserve">es </w:t>
      </w:r>
      <w:r w:rsidRPr="0027169D">
        <w:rPr>
          <w:rFonts w:ascii="Garamond" w:hAnsi="Garamond" w:cs="Times New Roman"/>
          <w:sz w:val="36"/>
          <w:szCs w:val="28"/>
        </w:rPr>
        <w:t>and</w:t>
      </w:r>
      <w:r w:rsidRPr="0027169D">
        <w:rPr>
          <w:rFonts w:ascii="Garamond" w:hAnsi="Garamond" w:cs="Times New Roman"/>
          <w:i/>
          <w:sz w:val="36"/>
          <w:szCs w:val="28"/>
        </w:rPr>
        <w:t xml:space="preserve"> </w:t>
      </w:r>
      <w:proofErr w:type="spellStart"/>
      <w:r w:rsidRPr="0027169D">
        <w:rPr>
          <w:rFonts w:ascii="Garamond" w:hAnsi="Garamond" w:cs="Times New Roman"/>
          <w:i/>
          <w:sz w:val="36"/>
          <w:szCs w:val="28"/>
        </w:rPr>
        <w:t>Circum</w:t>
      </w:r>
      <w:r w:rsidRPr="0027169D">
        <w:rPr>
          <w:rFonts w:ascii="Times New Roman" w:hAnsi="Times New Roman" w:cs="Times New Roman"/>
          <w:i/>
          <w:sz w:val="36"/>
          <w:szCs w:val="28"/>
        </w:rPr>
        <w:t>ﬅ</w:t>
      </w:r>
      <w:r w:rsidRPr="0027169D">
        <w:rPr>
          <w:rFonts w:ascii="Garamond" w:hAnsi="Garamond" w:cs="Times New Roman"/>
          <w:i/>
          <w:sz w:val="36"/>
          <w:szCs w:val="28"/>
        </w:rPr>
        <w:t>ances</w:t>
      </w:r>
      <w:proofErr w:type="spellEnd"/>
      <w:r w:rsidR="00A95E73" w:rsidRPr="0027169D">
        <w:rPr>
          <w:rFonts w:ascii="Garamond" w:hAnsi="Garamond" w:cs="Times New Roman"/>
          <w:sz w:val="36"/>
          <w:szCs w:val="28"/>
        </w:rPr>
        <w:t xml:space="preserve"> </w:t>
      </w:r>
      <w:r w:rsidRPr="0027169D">
        <w:rPr>
          <w:rFonts w:ascii="Garamond" w:hAnsi="Garamond" w:cs="Times New Roman"/>
          <w:sz w:val="36"/>
          <w:szCs w:val="28"/>
        </w:rPr>
        <w:t>of t</w:t>
      </w:r>
      <w:r w:rsidR="00A95E73" w:rsidRPr="0027169D">
        <w:rPr>
          <w:rFonts w:ascii="Garamond" w:hAnsi="Garamond" w:cs="Times New Roman"/>
          <w:sz w:val="36"/>
          <w:szCs w:val="28"/>
        </w:rPr>
        <w:t>he Souls committed to our Care,</w:t>
      </w:r>
      <w:r w:rsidRPr="0027169D">
        <w:rPr>
          <w:rFonts w:ascii="Garamond" w:hAnsi="Garamond" w:cs="Times New Roman"/>
          <w:sz w:val="36"/>
          <w:szCs w:val="28"/>
        </w:rPr>
        <w:t xml:space="preserve"> together with Private and Family Prayers,</w:t>
      </w:r>
      <w:r w:rsidR="00A95E73" w:rsidRPr="0027169D">
        <w:rPr>
          <w:rFonts w:ascii="Garamond" w:hAnsi="Garamond" w:cs="Times New Roman"/>
          <w:sz w:val="36"/>
          <w:szCs w:val="28"/>
        </w:rPr>
        <w:t xml:space="preserve"> </w:t>
      </w:r>
      <w:r w:rsidRPr="0027169D">
        <w:rPr>
          <w:rFonts w:ascii="Garamond" w:hAnsi="Garamond" w:cs="Times New Roman"/>
          <w:sz w:val="36"/>
          <w:szCs w:val="28"/>
        </w:rPr>
        <w:t xml:space="preserve">very much wanted in this </w:t>
      </w:r>
      <w:proofErr w:type="spellStart"/>
      <w:r w:rsidRPr="0027169D">
        <w:rPr>
          <w:rFonts w:ascii="Garamond" w:hAnsi="Garamond" w:cs="Times New Roman"/>
          <w:sz w:val="36"/>
          <w:szCs w:val="28"/>
        </w:rPr>
        <w:t>Dio</w:t>
      </w:r>
      <w:r w:rsidR="00A95E73" w:rsidRPr="0027169D">
        <w:rPr>
          <w:rFonts w:ascii="Garamond" w:hAnsi="Garamond" w:cs="Times New Roman"/>
          <w:sz w:val="36"/>
          <w:szCs w:val="28"/>
        </w:rPr>
        <w:t>c</w:t>
      </w:r>
      <w:r w:rsidRPr="0027169D">
        <w:rPr>
          <w:rFonts w:ascii="Garamond" w:hAnsi="Garamond" w:cs="Times New Roman"/>
          <w:sz w:val="36"/>
          <w:szCs w:val="28"/>
        </w:rPr>
        <w:t>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w:t>
      </w:r>
    </w:p>
    <w:p w14:paraId="0914F5C4"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lastRenderedPageBreak/>
        <w:t xml:space="preserve">All which are here </w:t>
      </w:r>
      <w:proofErr w:type="spellStart"/>
      <w:r w:rsidRPr="0027169D">
        <w:rPr>
          <w:rFonts w:ascii="Garamond" w:hAnsi="Garamond" w:cs="Times New Roman"/>
          <w:sz w:val="36"/>
          <w:szCs w:val="28"/>
        </w:rPr>
        <w:t>tran</w:t>
      </w:r>
      <w:r w:rsidRPr="0027169D">
        <w:rPr>
          <w:rFonts w:ascii="Garamond" w:hAnsi="Garamond" w:cs="Cambria"/>
          <w:sz w:val="36"/>
          <w:szCs w:val="28"/>
        </w:rPr>
        <w:t>ſ</w:t>
      </w:r>
      <w:r w:rsidRPr="0027169D">
        <w:rPr>
          <w:rFonts w:ascii="Garamond" w:hAnsi="Garamond" w:cs="Times New Roman"/>
          <w:sz w:val="36"/>
          <w:szCs w:val="28"/>
        </w:rPr>
        <w:t>lated</w:t>
      </w:r>
      <w:proofErr w:type="spellEnd"/>
      <w:r w:rsidRPr="0027169D">
        <w:rPr>
          <w:rFonts w:ascii="Garamond" w:hAnsi="Garamond" w:cs="Times New Roman"/>
          <w:sz w:val="36"/>
          <w:szCs w:val="28"/>
        </w:rPr>
        <w:t xml:space="preserve"> into</w:t>
      </w:r>
      <w:r w:rsidR="00A95E73" w:rsidRPr="0027169D">
        <w:rPr>
          <w:rFonts w:ascii="Garamond" w:hAnsi="Garamond" w:cs="Times New Roman"/>
          <w:sz w:val="36"/>
          <w:szCs w:val="28"/>
        </w:rPr>
        <w:t xml:space="preserve"> </w:t>
      </w:r>
      <w:proofErr w:type="spellStart"/>
      <w:r w:rsidR="00A95E73" w:rsidRPr="0027169D">
        <w:rPr>
          <w:rFonts w:ascii="Garamond" w:hAnsi="Garamond" w:cs="Times New Roman"/>
          <w:i/>
          <w:sz w:val="36"/>
          <w:szCs w:val="28"/>
        </w:rPr>
        <w:t>Mank</w:t>
      </w:r>
      <w:r w:rsidRPr="0027169D">
        <w:rPr>
          <w:rFonts w:ascii="Garamond" w:hAnsi="Garamond" w:cs="Times New Roman"/>
          <w:i/>
          <w:sz w:val="36"/>
          <w:szCs w:val="28"/>
        </w:rPr>
        <w:t>s</w:t>
      </w:r>
      <w:proofErr w:type="spellEnd"/>
      <w:r w:rsidR="00A95E73" w:rsidRPr="0027169D">
        <w:rPr>
          <w:rFonts w:ascii="Garamond" w:hAnsi="Garamond" w:cs="Times New Roman"/>
          <w:sz w:val="36"/>
          <w:szCs w:val="28"/>
        </w:rPr>
        <w:t>,</w:t>
      </w:r>
      <w:r w:rsidRPr="0027169D">
        <w:rPr>
          <w:rFonts w:ascii="Garamond" w:hAnsi="Garamond" w:cs="Times New Roman"/>
          <w:sz w:val="36"/>
          <w:szCs w:val="28"/>
        </w:rPr>
        <w:t xml:space="preserve"> and, I hope, as well as </w:t>
      </w:r>
      <w:r w:rsidRPr="0027169D">
        <w:rPr>
          <w:rFonts w:ascii="Garamond" w:hAnsi="Garamond" w:cs="Times New Roman"/>
          <w:sz w:val="36"/>
          <w:szCs w:val="28"/>
          <w14:ligatures w14:val="historicalDiscretional"/>
          <w14:cntxtAlts/>
        </w:rPr>
        <w:t>can be</w:t>
      </w:r>
      <w:r w:rsidR="00A95E73" w:rsidRPr="0027169D">
        <w:rPr>
          <w:rFonts w:ascii="Garamond" w:hAnsi="Garamond" w:cs="Times New Roman"/>
          <w:sz w:val="36"/>
          <w:szCs w:val="28"/>
          <w14:ligatures w14:val="historicalDiscretional"/>
          <w14:cntxtAlts/>
        </w:rPr>
        <w:t xml:space="preserve"> </w:t>
      </w:r>
      <w:r w:rsidRPr="0027169D">
        <w:rPr>
          <w:rFonts w:ascii="Garamond" w:hAnsi="Garamond" w:cs="Times New Roman"/>
          <w:sz w:val="36"/>
          <w:szCs w:val="28"/>
          <w14:ligatures w14:val="historicalDiscretional"/>
          <w14:cntxtAlts/>
        </w:rPr>
        <w:t>expected</w:t>
      </w:r>
      <w:r w:rsidRPr="0027169D">
        <w:rPr>
          <w:rFonts w:ascii="Garamond" w:hAnsi="Garamond" w:cs="Times New Roman"/>
          <w:sz w:val="36"/>
          <w:szCs w:val="28"/>
        </w:rPr>
        <w:t xml:space="preserve">, </w:t>
      </w:r>
      <w:proofErr w:type="spellStart"/>
      <w:r w:rsidRPr="0027169D">
        <w:rPr>
          <w:rFonts w:ascii="Garamond" w:hAnsi="Garamond" w:cs="Times New Roman"/>
          <w:sz w:val="36"/>
          <w:szCs w:val="28"/>
        </w:rPr>
        <w:t>con</w:t>
      </w:r>
      <w:r w:rsidRPr="0027169D">
        <w:rPr>
          <w:rFonts w:ascii="Garamond" w:hAnsi="Garamond" w:cs="Cambria"/>
          <w:sz w:val="36"/>
          <w:szCs w:val="28"/>
        </w:rPr>
        <w:t>ſ</w:t>
      </w:r>
      <w:r w:rsidRPr="0027169D">
        <w:rPr>
          <w:rFonts w:ascii="Garamond" w:hAnsi="Garamond" w:cs="Times New Roman"/>
          <w:sz w:val="36"/>
          <w:szCs w:val="28"/>
        </w:rPr>
        <w:t>idering</w:t>
      </w:r>
      <w:proofErr w:type="spellEnd"/>
      <w:r w:rsidRPr="0027169D">
        <w:rPr>
          <w:rFonts w:ascii="Garamond" w:hAnsi="Garamond" w:cs="Times New Roman"/>
          <w:sz w:val="36"/>
          <w:szCs w:val="28"/>
        </w:rPr>
        <w:t xml:space="preserve"> that this is the </w:t>
      </w:r>
      <w:proofErr w:type="spellStart"/>
      <w:r w:rsidRPr="0027169D">
        <w:rPr>
          <w:rFonts w:ascii="Garamond" w:hAnsi="Garamond" w:cs="Times New Roman"/>
          <w:i/>
          <w:sz w:val="36"/>
          <w:szCs w:val="28"/>
        </w:rPr>
        <w:t>Fir</w:t>
      </w:r>
      <w:r w:rsidRPr="0027169D">
        <w:rPr>
          <w:rFonts w:ascii="Times New Roman" w:hAnsi="Times New Roman" w:cs="Times New Roman"/>
          <w:i/>
          <w:sz w:val="36"/>
          <w:szCs w:val="28"/>
        </w:rPr>
        <w:t>ﬅ</w:t>
      </w:r>
      <w:proofErr w:type="spellEnd"/>
      <w:r w:rsidR="00257B81" w:rsidRPr="0027169D">
        <w:rPr>
          <w:rFonts w:ascii="Garamond" w:hAnsi="Garamond" w:cs="Times New Roman"/>
          <w:i/>
          <w:sz w:val="36"/>
          <w:szCs w:val="28"/>
        </w:rPr>
        <w:t xml:space="preserve"> </w:t>
      </w:r>
      <w:r w:rsidRPr="0027169D">
        <w:rPr>
          <w:rFonts w:ascii="Garamond" w:hAnsi="Garamond" w:cs="Times New Roman"/>
          <w:i/>
          <w:sz w:val="36"/>
          <w:szCs w:val="28"/>
        </w:rPr>
        <w:t>Book</w:t>
      </w:r>
      <w:r w:rsidRPr="0027169D">
        <w:rPr>
          <w:rFonts w:ascii="Garamond" w:hAnsi="Garamond" w:cs="Times New Roman"/>
          <w:sz w:val="36"/>
          <w:szCs w:val="28"/>
        </w:rPr>
        <w:t xml:space="preserve"> </w:t>
      </w:r>
      <w:proofErr w:type="spellStart"/>
      <w:r w:rsidRPr="0027169D">
        <w:rPr>
          <w:rFonts w:ascii="Garamond" w:hAnsi="Garamond" w:cs="Times New Roman"/>
          <w:sz w:val="36"/>
          <w:szCs w:val="28"/>
        </w:rPr>
        <w:t>publi</w:t>
      </w:r>
      <w:r w:rsidRPr="0027169D">
        <w:rPr>
          <w:rFonts w:ascii="Garamond" w:hAnsi="Garamond" w:cs="Cambria"/>
          <w:sz w:val="36"/>
          <w:szCs w:val="28"/>
        </w:rPr>
        <w:t>ſ</w:t>
      </w:r>
      <w:r w:rsidRPr="0027169D">
        <w:rPr>
          <w:rFonts w:ascii="Garamond" w:hAnsi="Garamond" w:cs="Times New Roman"/>
          <w:sz w:val="36"/>
          <w:szCs w:val="28"/>
        </w:rPr>
        <w:t>hed</w:t>
      </w:r>
      <w:proofErr w:type="spellEnd"/>
      <w:r w:rsidRPr="0027169D">
        <w:rPr>
          <w:rFonts w:ascii="Garamond" w:hAnsi="Garamond" w:cs="Times New Roman"/>
          <w:sz w:val="36"/>
          <w:szCs w:val="28"/>
        </w:rPr>
        <w:t xml:space="preserve"> in </w:t>
      </w:r>
      <w:r w:rsidRPr="0027169D">
        <w:rPr>
          <w:rFonts w:ascii="Garamond" w:hAnsi="Garamond" w:cs="Times New Roman"/>
          <w:i/>
          <w:sz w:val="36"/>
          <w:szCs w:val="28"/>
        </w:rPr>
        <w:t>this Language</w:t>
      </w:r>
      <w:r w:rsidRPr="0027169D">
        <w:rPr>
          <w:rFonts w:ascii="Garamond" w:hAnsi="Garamond" w:cs="Times New Roman"/>
          <w:sz w:val="36"/>
          <w:szCs w:val="28"/>
        </w:rPr>
        <w:t>.</w:t>
      </w:r>
    </w:p>
    <w:p w14:paraId="04251F5F"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They that have had the Trouble of</w:t>
      </w:r>
      <w:r w:rsidR="00257B81" w:rsidRPr="0027169D">
        <w:rPr>
          <w:rFonts w:ascii="Garamond" w:hAnsi="Garamond" w:cs="Times New Roman"/>
          <w:sz w:val="36"/>
          <w:szCs w:val="28"/>
        </w:rPr>
        <w:t xml:space="preserve"> </w:t>
      </w:r>
      <w:proofErr w:type="spellStart"/>
      <w:r w:rsidRPr="0027169D">
        <w:rPr>
          <w:rFonts w:ascii="Garamond" w:hAnsi="Garamond" w:cs="Times New Roman"/>
          <w:sz w:val="36"/>
          <w:szCs w:val="28"/>
        </w:rPr>
        <w:t>Tran</w:t>
      </w:r>
      <w:r w:rsidRPr="0027169D">
        <w:rPr>
          <w:rFonts w:ascii="Garamond" w:hAnsi="Garamond" w:cs="Cambria"/>
          <w:sz w:val="36"/>
          <w:szCs w:val="28"/>
        </w:rPr>
        <w:t>ſ</w:t>
      </w:r>
      <w:r w:rsidRPr="0027169D">
        <w:rPr>
          <w:rFonts w:ascii="Garamond" w:hAnsi="Garamond" w:cs="Times New Roman"/>
          <w:sz w:val="36"/>
          <w:szCs w:val="28"/>
        </w:rPr>
        <w:t>l</w:t>
      </w:r>
      <w:r w:rsidR="00257B81" w:rsidRPr="0027169D">
        <w:rPr>
          <w:rFonts w:ascii="Garamond" w:hAnsi="Garamond" w:cs="Times New Roman"/>
          <w:sz w:val="36"/>
          <w:szCs w:val="28"/>
        </w:rPr>
        <w:t>a</w:t>
      </w:r>
      <w:r w:rsidRPr="0027169D">
        <w:rPr>
          <w:rFonts w:ascii="Garamond" w:hAnsi="Garamond" w:cs="Times New Roman"/>
          <w:sz w:val="36"/>
          <w:szCs w:val="28"/>
        </w:rPr>
        <w:t>ting</w:t>
      </w:r>
      <w:proofErr w:type="spellEnd"/>
      <w:r w:rsidRPr="0027169D">
        <w:rPr>
          <w:rFonts w:ascii="Garamond" w:hAnsi="Garamond" w:cs="Times New Roman"/>
          <w:sz w:val="36"/>
          <w:szCs w:val="28"/>
        </w:rPr>
        <w:t xml:space="preserve"> it, are very </w:t>
      </w:r>
      <w:proofErr w:type="spellStart"/>
      <w:r w:rsidR="00257B81" w:rsidRPr="0027169D">
        <w:rPr>
          <w:rFonts w:ascii="Garamond" w:hAnsi="Garamond" w:cs="Times New Roman"/>
          <w:sz w:val="36"/>
          <w:szCs w:val="28"/>
        </w:rPr>
        <w:t>S</w:t>
      </w:r>
      <w:r w:rsidRPr="0027169D">
        <w:rPr>
          <w:rFonts w:ascii="Garamond" w:hAnsi="Garamond" w:cs="Times New Roman"/>
          <w:sz w:val="36"/>
          <w:szCs w:val="28"/>
        </w:rPr>
        <w:t>en</w:t>
      </w:r>
      <w:r w:rsidRPr="0027169D">
        <w:rPr>
          <w:rFonts w:ascii="Garamond" w:hAnsi="Garamond" w:cs="Cambria"/>
          <w:sz w:val="36"/>
          <w:szCs w:val="28"/>
        </w:rPr>
        <w:t>ſ</w:t>
      </w:r>
      <w:r w:rsidRPr="0027169D">
        <w:rPr>
          <w:rFonts w:ascii="Garamond" w:hAnsi="Garamond" w:cs="Times New Roman"/>
          <w:sz w:val="36"/>
          <w:szCs w:val="28"/>
        </w:rPr>
        <w:t>ible</w:t>
      </w:r>
      <w:proofErr w:type="spellEnd"/>
      <w:r w:rsidRPr="0027169D">
        <w:rPr>
          <w:rFonts w:ascii="Garamond" w:hAnsi="Garamond" w:cs="Times New Roman"/>
          <w:sz w:val="36"/>
          <w:szCs w:val="28"/>
        </w:rPr>
        <w:t xml:space="preserve"> that the</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Liberty which every Man takes </w:t>
      </w:r>
      <w:r w:rsidR="00257B81" w:rsidRPr="0027169D">
        <w:rPr>
          <w:rFonts w:ascii="Garamond" w:hAnsi="Garamond" w:cs="Times New Roman"/>
          <w:i/>
          <w:sz w:val="36"/>
          <w:szCs w:val="28"/>
        </w:rPr>
        <w:t xml:space="preserve">of </w:t>
      </w:r>
      <w:r w:rsidR="00726C1F" w:rsidRPr="0027169D">
        <w:rPr>
          <w:rFonts w:ascii="Garamond" w:hAnsi="Garamond" w:cs="Times New Roman"/>
          <w:i/>
          <w:sz w:val="36"/>
          <w:szCs w:val="28"/>
        </w:rPr>
        <w:t xml:space="preserve">Writing </w:t>
      </w:r>
      <w:r w:rsidRPr="0027169D">
        <w:rPr>
          <w:rFonts w:ascii="Garamond" w:hAnsi="Garamond" w:cs="Times New Roman"/>
          <w:i/>
          <w:sz w:val="36"/>
          <w:szCs w:val="28"/>
        </w:rPr>
        <w:t>after his own Way</w:t>
      </w:r>
      <w:r w:rsidRPr="0027169D">
        <w:rPr>
          <w:rFonts w:ascii="Garamond" w:hAnsi="Garamond" w:cs="Times New Roman"/>
          <w:sz w:val="36"/>
          <w:szCs w:val="28"/>
        </w:rPr>
        <w:t xml:space="preserve">, will </w:t>
      </w:r>
      <w:proofErr w:type="spellStart"/>
      <w:r w:rsidRPr="0027169D">
        <w:rPr>
          <w:rFonts w:ascii="Garamond" w:hAnsi="Garamond" w:cs="Times New Roman"/>
          <w:sz w:val="36"/>
          <w:szCs w:val="28"/>
        </w:rPr>
        <w:t>expo</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them to </w:t>
      </w:r>
      <w:proofErr w:type="spellStart"/>
      <w:r w:rsidRPr="0027169D">
        <w:rPr>
          <w:rFonts w:ascii="Garamond" w:hAnsi="Garamond" w:cs="Cambria"/>
          <w:sz w:val="36"/>
          <w:szCs w:val="28"/>
        </w:rPr>
        <w:t>ſ</w:t>
      </w:r>
      <w:r w:rsidRPr="0027169D">
        <w:rPr>
          <w:rFonts w:ascii="Garamond" w:hAnsi="Garamond" w:cs="Times New Roman"/>
          <w:sz w:val="36"/>
          <w:szCs w:val="28"/>
        </w:rPr>
        <w:t>ome</w:t>
      </w:r>
      <w:proofErr w:type="spellEnd"/>
      <w:r w:rsidR="00257B81" w:rsidRPr="0027169D">
        <w:rPr>
          <w:rFonts w:ascii="Garamond" w:hAnsi="Garamond" w:cs="Times New Roman"/>
          <w:sz w:val="36"/>
          <w:szCs w:val="28"/>
        </w:rPr>
        <w:t xml:space="preserve"> </w:t>
      </w:r>
      <w:proofErr w:type="spellStart"/>
      <w:r w:rsidRPr="0027169D">
        <w:rPr>
          <w:rFonts w:ascii="Garamond" w:hAnsi="Garamond" w:cs="Times New Roman"/>
          <w:sz w:val="36"/>
          <w:szCs w:val="28"/>
        </w:rPr>
        <w:t>Cen</w:t>
      </w:r>
      <w:r w:rsidRPr="0027169D">
        <w:rPr>
          <w:rFonts w:ascii="Garamond" w:hAnsi="Garamond" w:cs="Cambria"/>
          <w:sz w:val="36"/>
          <w:szCs w:val="28"/>
        </w:rPr>
        <w:t>ſ</w:t>
      </w:r>
      <w:r w:rsidRPr="0027169D">
        <w:rPr>
          <w:rFonts w:ascii="Garamond" w:hAnsi="Garamond" w:cs="Times New Roman"/>
          <w:sz w:val="36"/>
          <w:szCs w:val="28"/>
        </w:rPr>
        <w:t>ure</w:t>
      </w:r>
      <w:proofErr w:type="spellEnd"/>
      <w:r w:rsidR="002C617D" w:rsidRPr="0027169D">
        <w:rPr>
          <w:rFonts w:ascii="Garamond" w:hAnsi="Garamond" w:cs="Times New Roman"/>
          <w:sz w:val="36"/>
          <w:szCs w:val="28"/>
        </w:rPr>
        <w:t> :</w:t>
      </w:r>
      <w:r w:rsidRPr="0027169D">
        <w:rPr>
          <w:rFonts w:ascii="Garamond" w:hAnsi="Garamond" w:cs="Times New Roman"/>
          <w:sz w:val="36"/>
          <w:szCs w:val="28"/>
        </w:rPr>
        <w:t xml:space="preserve"> But then he </w:t>
      </w:r>
      <w:proofErr w:type="spellStart"/>
      <w:r w:rsidRPr="0027169D">
        <w:rPr>
          <w:rFonts w:ascii="Garamond" w:hAnsi="Garamond" w:cs="Times New Roman"/>
          <w:sz w:val="36"/>
          <w:szCs w:val="28"/>
        </w:rPr>
        <w:t>mu</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be a very ill</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Man, who, </w:t>
      </w:r>
      <w:proofErr w:type="spellStart"/>
      <w:r w:rsidRPr="0027169D">
        <w:rPr>
          <w:rFonts w:ascii="Garamond" w:hAnsi="Garamond" w:cs="Cambria"/>
          <w:sz w:val="36"/>
          <w:szCs w:val="28"/>
        </w:rPr>
        <w:t>ſ</w:t>
      </w:r>
      <w:r w:rsidRPr="0027169D">
        <w:rPr>
          <w:rFonts w:ascii="Garamond" w:hAnsi="Garamond" w:cs="Times New Roman"/>
          <w:sz w:val="36"/>
          <w:szCs w:val="28"/>
        </w:rPr>
        <w:t>or</w:t>
      </w:r>
      <w:proofErr w:type="spellEnd"/>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o</w:t>
      </w:r>
      <w:proofErr w:type="spellEnd"/>
      <w:r w:rsidRPr="0027169D">
        <w:rPr>
          <w:rFonts w:ascii="Garamond" w:hAnsi="Garamond" w:cs="Times New Roman"/>
          <w:sz w:val="36"/>
          <w:szCs w:val="28"/>
        </w:rPr>
        <w:t xml:space="preserve"> little </w:t>
      </w:r>
      <w:proofErr w:type="spellStart"/>
      <w:r w:rsidRPr="0027169D">
        <w:rPr>
          <w:rFonts w:ascii="Garamond" w:hAnsi="Garamond" w:cs="Times New Roman"/>
          <w:sz w:val="36"/>
          <w:szCs w:val="28"/>
        </w:rPr>
        <w:t>Rea</w:t>
      </w:r>
      <w:r w:rsidRPr="0027169D">
        <w:rPr>
          <w:rFonts w:ascii="Garamond" w:hAnsi="Garamond" w:cs="Cambria"/>
          <w:sz w:val="36"/>
          <w:szCs w:val="28"/>
        </w:rPr>
        <w:t>ſ</w:t>
      </w:r>
      <w:r w:rsidRPr="0027169D">
        <w:rPr>
          <w:rFonts w:ascii="Garamond" w:hAnsi="Garamond" w:cs="Times New Roman"/>
          <w:sz w:val="36"/>
          <w:szCs w:val="28"/>
        </w:rPr>
        <w:t>on</w:t>
      </w:r>
      <w:proofErr w:type="spellEnd"/>
      <w:r w:rsidRPr="0027169D">
        <w:rPr>
          <w:rFonts w:ascii="Garamond" w:hAnsi="Garamond" w:cs="Times New Roman"/>
          <w:sz w:val="36"/>
          <w:szCs w:val="28"/>
        </w:rPr>
        <w:t>, will go</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about to hinder </w:t>
      </w:r>
      <w:proofErr w:type="spellStart"/>
      <w:r w:rsidRPr="0027169D">
        <w:rPr>
          <w:rFonts w:ascii="Garamond" w:hAnsi="Garamond" w:cs="Cambria"/>
          <w:sz w:val="36"/>
          <w:szCs w:val="28"/>
        </w:rPr>
        <w:t>ſ</w:t>
      </w:r>
      <w:r w:rsidRPr="0027169D">
        <w:rPr>
          <w:rFonts w:ascii="Garamond" w:hAnsi="Garamond" w:cs="Times New Roman"/>
          <w:sz w:val="36"/>
          <w:szCs w:val="28"/>
        </w:rPr>
        <w:t>o</w:t>
      </w:r>
      <w:proofErr w:type="spellEnd"/>
      <w:r w:rsidRPr="0027169D">
        <w:rPr>
          <w:rFonts w:ascii="Garamond" w:hAnsi="Garamond" w:cs="Times New Roman"/>
          <w:sz w:val="36"/>
          <w:szCs w:val="28"/>
        </w:rPr>
        <w:t xml:space="preserve"> much Good as is in</w:t>
      </w:r>
      <w:r w:rsidR="00257B81" w:rsidRPr="0027169D">
        <w:rPr>
          <w:rFonts w:ascii="Garamond" w:hAnsi="Garamond" w:cs="Times New Roman"/>
          <w:sz w:val="36"/>
          <w:szCs w:val="28"/>
        </w:rPr>
        <w:t>tended by this Book,</w:t>
      </w:r>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ince</w:t>
      </w:r>
      <w:proofErr w:type="spellEnd"/>
      <w:r w:rsidRPr="0027169D">
        <w:rPr>
          <w:rFonts w:ascii="Garamond" w:hAnsi="Garamond" w:cs="Times New Roman"/>
          <w:sz w:val="36"/>
          <w:szCs w:val="28"/>
        </w:rPr>
        <w:t xml:space="preserve"> this would have</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been the </w:t>
      </w:r>
      <w:proofErr w:type="spellStart"/>
      <w:r w:rsidRPr="0027169D">
        <w:rPr>
          <w:rFonts w:ascii="Garamond" w:hAnsi="Garamond" w:cs="Times New Roman"/>
          <w:sz w:val="36"/>
          <w:szCs w:val="28"/>
        </w:rPr>
        <w:t>Ca</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whoever </w:t>
      </w:r>
      <w:proofErr w:type="spellStart"/>
      <w:r w:rsidRPr="0027169D">
        <w:rPr>
          <w:rFonts w:ascii="Garamond" w:hAnsi="Garamond" w:cs="Cambria"/>
          <w:sz w:val="36"/>
          <w:szCs w:val="28"/>
        </w:rPr>
        <w:t>ſ</w:t>
      </w:r>
      <w:r w:rsidRPr="0027169D">
        <w:rPr>
          <w:rFonts w:ascii="Garamond" w:hAnsi="Garamond" w:cs="Times New Roman"/>
          <w:sz w:val="36"/>
          <w:szCs w:val="28"/>
        </w:rPr>
        <w:t>hould</w:t>
      </w:r>
      <w:proofErr w:type="spellEnd"/>
      <w:r w:rsidRPr="0027169D">
        <w:rPr>
          <w:rFonts w:ascii="Garamond" w:hAnsi="Garamond" w:cs="Times New Roman"/>
          <w:sz w:val="36"/>
          <w:szCs w:val="28"/>
        </w:rPr>
        <w:t xml:space="preserve"> have undertaken it.</w:t>
      </w:r>
    </w:p>
    <w:p w14:paraId="1F3137B6" w14:textId="77777777" w:rsidR="00344382" w:rsidRPr="0027169D" w:rsidRDefault="00344382" w:rsidP="0027169D">
      <w:pPr>
        <w:autoSpaceDE w:val="0"/>
        <w:autoSpaceDN w:val="0"/>
        <w:adjustRightInd w:val="0"/>
        <w:spacing w:before="360"/>
        <w:ind w:left="720"/>
        <w:jc w:val="both"/>
        <w:rPr>
          <w:rFonts w:ascii="Garamond" w:hAnsi="Garamond" w:cs="Times New Roman"/>
          <w:sz w:val="36"/>
          <w:szCs w:val="28"/>
        </w:rPr>
      </w:pPr>
      <w:r w:rsidRPr="0027169D">
        <w:rPr>
          <w:rFonts w:ascii="Garamond" w:hAnsi="Garamond" w:cs="Times New Roman"/>
          <w:sz w:val="36"/>
          <w:szCs w:val="28"/>
        </w:rPr>
        <w:t xml:space="preserve">The good Ends </w:t>
      </w:r>
      <w:proofErr w:type="spellStart"/>
      <w:r w:rsidRPr="0027169D">
        <w:rPr>
          <w:rFonts w:ascii="Garamond" w:hAnsi="Garamond" w:cs="Times New Roman"/>
          <w:sz w:val="36"/>
          <w:szCs w:val="28"/>
        </w:rPr>
        <w:t>propo</w:t>
      </w:r>
      <w:r w:rsidRPr="0027169D">
        <w:rPr>
          <w:rFonts w:ascii="Garamond" w:hAnsi="Garamond" w:cs="Cambria"/>
          <w:sz w:val="36"/>
          <w:szCs w:val="28"/>
        </w:rPr>
        <w:t>ſ</w:t>
      </w:r>
      <w:r w:rsidRPr="0027169D">
        <w:rPr>
          <w:rFonts w:ascii="Garamond" w:hAnsi="Garamond" w:cs="Times New Roman"/>
          <w:sz w:val="36"/>
          <w:szCs w:val="28"/>
        </w:rPr>
        <w:t>ed</w:t>
      </w:r>
      <w:proofErr w:type="spellEnd"/>
      <w:r w:rsidRPr="0027169D">
        <w:rPr>
          <w:rFonts w:ascii="Garamond" w:hAnsi="Garamond" w:cs="Times New Roman"/>
          <w:sz w:val="36"/>
          <w:szCs w:val="28"/>
        </w:rPr>
        <w:t xml:space="preserve"> are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002C617D" w:rsidRPr="0027169D">
        <w:rPr>
          <w:rFonts w:ascii="Garamond" w:hAnsi="Garamond" w:cs="Times New Roman"/>
          <w:sz w:val="36"/>
          <w:szCs w:val="28"/>
        </w:rPr>
        <w:t> :</w:t>
      </w:r>
    </w:p>
    <w:p w14:paraId="3E32FD6F" w14:textId="77777777" w:rsidR="00344382" w:rsidRPr="0027169D" w:rsidRDefault="00344382" w:rsidP="0027169D">
      <w:pPr>
        <w:autoSpaceDE w:val="0"/>
        <w:autoSpaceDN w:val="0"/>
        <w:adjustRightInd w:val="0"/>
        <w:spacing w:before="120"/>
        <w:ind w:firstLine="340"/>
        <w:jc w:val="both"/>
        <w:rPr>
          <w:rFonts w:ascii="Garamond" w:hAnsi="Garamond" w:cs="Times New Roman"/>
          <w:sz w:val="36"/>
          <w:szCs w:val="28"/>
        </w:rPr>
      </w:pPr>
      <w:r w:rsidRPr="0027169D">
        <w:rPr>
          <w:rFonts w:ascii="Garamond" w:hAnsi="Garamond" w:cs="Times New Roman"/>
          <w:sz w:val="36"/>
          <w:szCs w:val="28"/>
        </w:rPr>
        <w:t xml:space="preserve">That People </w:t>
      </w:r>
      <w:proofErr w:type="spellStart"/>
      <w:r w:rsidRPr="0027169D">
        <w:rPr>
          <w:rFonts w:ascii="Garamond" w:hAnsi="Garamond" w:cs="Cambria"/>
          <w:sz w:val="36"/>
          <w:szCs w:val="28"/>
        </w:rPr>
        <w:t>ſ</w:t>
      </w:r>
      <w:r w:rsidRPr="0027169D">
        <w:rPr>
          <w:rFonts w:ascii="Garamond" w:hAnsi="Garamond" w:cs="Times New Roman"/>
          <w:sz w:val="36"/>
          <w:szCs w:val="28"/>
        </w:rPr>
        <w:t>hould</w:t>
      </w:r>
      <w:proofErr w:type="spellEnd"/>
      <w:r w:rsidRPr="0027169D">
        <w:rPr>
          <w:rFonts w:ascii="Garamond" w:hAnsi="Garamond" w:cs="Times New Roman"/>
          <w:sz w:val="36"/>
          <w:szCs w:val="28"/>
        </w:rPr>
        <w:t xml:space="preserve"> know their Duty,</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and their </w:t>
      </w:r>
      <w:proofErr w:type="spellStart"/>
      <w:r w:rsidRPr="0027169D">
        <w:rPr>
          <w:rFonts w:ascii="Garamond" w:hAnsi="Garamond" w:cs="Times New Roman"/>
          <w:sz w:val="36"/>
          <w:szCs w:val="28"/>
        </w:rPr>
        <w:t>Bu</w:t>
      </w:r>
      <w:r w:rsidRPr="0027169D">
        <w:rPr>
          <w:rFonts w:ascii="Garamond" w:hAnsi="Garamond" w:cs="Cambria"/>
          <w:sz w:val="36"/>
          <w:szCs w:val="28"/>
        </w:rPr>
        <w:t>ſ</w:t>
      </w:r>
      <w:r w:rsidRPr="0027169D">
        <w:rPr>
          <w:rFonts w:ascii="Garamond" w:hAnsi="Garamond" w:cs="Times New Roman"/>
          <w:sz w:val="36"/>
          <w:szCs w:val="28"/>
        </w:rPr>
        <w:t>ine</w:t>
      </w:r>
      <w:r w:rsidRPr="0027169D">
        <w:rPr>
          <w:rFonts w:ascii="Garamond" w:hAnsi="Garamond" w:cs="Cambria"/>
          <w:sz w:val="36"/>
          <w:szCs w:val="28"/>
        </w:rPr>
        <w:t>ſ</w:t>
      </w:r>
      <w:r w:rsidRPr="0027169D">
        <w:rPr>
          <w:rFonts w:ascii="Garamond" w:hAnsi="Garamond" w:cs="Times New Roman"/>
          <w:sz w:val="36"/>
          <w:szCs w:val="28"/>
        </w:rPr>
        <w:t>s</w:t>
      </w:r>
      <w:proofErr w:type="spellEnd"/>
      <w:r w:rsidRPr="0027169D">
        <w:rPr>
          <w:rFonts w:ascii="Garamond" w:hAnsi="Garamond" w:cs="Times New Roman"/>
          <w:sz w:val="36"/>
          <w:szCs w:val="28"/>
        </w:rPr>
        <w:t xml:space="preserve"> in the World</w:t>
      </w:r>
      <w:r w:rsidR="002C617D" w:rsidRPr="0027169D">
        <w:rPr>
          <w:rFonts w:ascii="Garamond" w:hAnsi="Garamond" w:cs="Times New Roman"/>
          <w:sz w:val="36"/>
          <w:szCs w:val="28"/>
        </w:rPr>
        <w:t> ;</w:t>
      </w:r>
      <w:r w:rsidRPr="0027169D">
        <w:rPr>
          <w:rFonts w:ascii="Garamond" w:hAnsi="Garamond" w:cs="Times New Roman"/>
          <w:sz w:val="36"/>
          <w:szCs w:val="28"/>
        </w:rPr>
        <w:t xml:space="preserve"> That</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they </w:t>
      </w:r>
      <w:proofErr w:type="spellStart"/>
      <w:r w:rsidRPr="0027169D">
        <w:rPr>
          <w:rFonts w:ascii="Garamond" w:hAnsi="Garamond" w:cs="Cambria"/>
          <w:sz w:val="36"/>
          <w:szCs w:val="28"/>
        </w:rPr>
        <w:t>ſ</w:t>
      </w:r>
      <w:r w:rsidRPr="0027169D">
        <w:rPr>
          <w:rFonts w:ascii="Garamond" w:hAnsi="Garamond" w:cs="Times New Roman"/>
          <w:sz w:val="36"/>
          <w:szCs w:val="28"/>
        </w:rPr>
        <w:t>hould</w:t>
      </w:r>
      <w:proofErr w:type="spellEnd"/>
      <w:r w:rsidRPr="0027169D">
        <w:rPr>
          <w:rFonts w:ascii="Garamond" w:hAnsi="Garamond" w:cs="Times New Roman"/>
          <w:sz w:val="36"/>
          <w:szCs w:val="28"/>
        </w:rPr>
        <w:t xml:space="preserve"> learn to pray for what they</w:t>
      </w:r>
      <w:r w:rsidR="00257B81" w:rsidRPr="0027169D">
        <w:rPr>
          <w:rFonts w:ascii="Garamond" w:hAnsi="Garamond" w:cs="Times New Roman"/>
          <w:sz w:val="36"/>
          <w:szCs w:val="28"/>
        </w:rPr>
        <w:t xml:space="preserve"> want,</w:t>
      </w:r>
      <w:r w:rsidRPr="0027169D">
        <w:rPr>
          <w:rFonts w:ascii="Garamond" w:hAnsi="Garamond" w:cs="Times New Roman"/>
          <w:sz w:val="36"/>
          <w:szCs w:val="28"/>
        </w:rPr>
        <w:t xml:space="preserve"> and they that have Families, </w:t>
      </w:r>
      <w:proofErr w:type="spellStart"/>
      <w:r w:rsidRPr="0027169D">
        <w:rPr>
          <w:rFonts w:ascii="Garamond" w:hAnsi="Garamond" w:cs="Cambria"/>
          <w:sz w:val="36"/>
          <w:szCs w:val="28"/>
        </w:rPr>
        <w:t>ſ</w:t>
      </w:r>
      <w:r w:rsidRPr="0027169D">
        <w:rPr>
          <w:rFonts w:ascii="Garamond" w:hAnsi="Garamond" w:cs="Times New Roman"/>
          <w:sz w:val="36"/>
          <w:szCs w:val="28"/>
        </w:rPr>
        <w:t>hould</w:t>
      </w:r>
      <w:proofErr w:type="spellEnd"/>
      <w:r w:rsidR="00257B81"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et</w:t>
      </w:r>
      <w:proofErr w:type="spellEnd"/>
      <w:r w:rsidRPr="0027169D">
        <w:rPr>
          <w:rFonts w:ascii="Garamond" w:hAnsi="Garamond" w:cs="Times New Roman"/>
          <w:sz w:val="36"/>
          <w:szCs w:val="28"/>
        </w:rPr>
        <w:t xml:space="preserve"> their Children and Servants an Example</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of Piety, that the Lord God may dwell among us, and continue to us the </w:t>
      </w:r>
      <w:proofErr w:type="spellStart"/>
      <w:r w:rsidRPr="0027169D">
        <w:rPr>
          <w:rFonts w:ascii="Garamond" w:hAnsi="Garamond" w:cs="Times New Roman"/>
          <w:sz w:val="36"/>
          <w:szCs w:val="28"/>
        </w:rPr>
        <w:t>Ble</w:t>
      </w:r>
      <w:r w:rsidRPr="0027169D">
        <w:rPr>
          <w:rFonts w:ascii="Garamond" w:hAnsi="Garamond" w:cs="Cambria"/>
          <w:sz w:val="36"/>
          <w:szCs w:val="28"/>
        </w:rPr>
        <w:t>ſ</w:t>
      </w:r>
      <w:r w:rsidR="00257B81" w:rsidRPr="0027169D">
        <w:rPr>
          <w:rFonts w:ascii="Garamond" w:hAnsi="Garamond" w:cs="Cambria"/>
          <w:sz w:val="36"/>
          <w:szCs w:val="28"/>
        </w:rPr>
        <w:t>ſ</w:t>
      </w:r>
      <w:r w:rsidRPr="0027169D">
        <w:rPr>
          <w:rFonts w:ascii="Garamond" w:hAnsi="Garamond" w:cs="Times New Roman"/>
          <w:sz w:val="36"/>
          <w:szCs w:val="28"/>
        </w:rPr>
        <w:t>ings</w:t>
      </w:r>
      <w:proofErr w:type="spellEnd"/>
      <w:r w:rsidR="00257B81" w:rsidRPr="0027169D">
        <w:rPr>
          <w:rFonts w:ascii="Garamond" w:hAnsi="Garamond" w:cs="Times New Roman"/>
          <w:sz w:val="36"/>
          <w:szCs w:val="28"/>
        </w:rPr>
        <w:t xml:space="preserve"> </w:t>
      </w:r>
      <w:r w:rsidRPr="0027169D">
        <w:rPr>
          <w:rFonts w:ascii="Garamond" w:hAnsi="Garamond" w:cs="Times New Roman"/>
          <w:sz w:val="36"/>
          <w:szCs w:val="28"/>
        </w:rPr>
        <w:t>of Peace and Unity in Church and State,</w:t>
      </w:r>
      <w:r w:rsidR="00257B81" w:rsidRPr="0027169D">
        <w:rPr>
          <w:rFonts w:ascii="Garamond" w:hAnsi="Garamond" w:cs="Times New Roman"/>
          <w:sz w:val="36"/>
          <w:szCs w:val="28"/>
        </w:rPr>
        <w:t xml:space="preserve"> </w:t>
      </w:r>
      <w:r w:rsidR="00257B81" w:rsidRPr="0027169D">
        <w:rPr>
          <w:rFonts w:ascii="Garamond" w:hAnsi="Garamond" w:cs="Times New Roman"/>
          <w:i/>
          <w:sz w:val="36"/>
          <w:szCs w:val="28"/>
        </w:rPr>
        <w:t xml:space="preserve">which we have </w:t>
      </w:r>
      <w:proofErr w:type="spellStart"/>
      <w:r w:rsidR="00257B81" w:rsidRPr="0027169D">
        <w:rPr>
          <w:rFonts w:ascii="Garamond" w:hAnsi="Garamond" w:cs="Cambria"/>
          <w:i/>
          <w:sz w:val="36"/>
          <w:szCs w:val="28"/>
        </w:rPr>
        <w:t>ſ</w:t>
      </w:r>
      <w:r w:rsidR="00257B81" w:rsidRPr="0027169D">
        <w:rPr>
          <w:rFonts w:ascii="Garamond" w:hAnsi="Garamond" w:cs="Times New Roman"/>
          <w:i/>
          <w:sz w:val="36"/>
          <w:szCs w:val="28"/>
        </w:rPr>
        <w:t>o</w:t>
      </w:r>
      <w:proofErr w:type="spellEnd"/>
      <w:r w:rsidR="00257B81" w:rsidRPr="0027169D">
        <w:rPr>
          <w:rFonts w:ascii="Garamond" w:hAnsi="Garamond" w:cs="Times New Roman"/>
          <w:i/>
          <w:sz w:val="36"/>
          <w:szCs w:val="28"/>
        </w:rPr>
        <w:t xml:space="preserve"> long enjoyed</w:t>
      </w:r>
      <w:r w:rsidR="00257B81" w:rsidRPr="0027169D">
        <w:rPr>
          <w:rFonts w:ascii="Garamond" w:hAnsi="Garamond" w:cs="Times New Roman"/>
          <w:sz w:val="36"/>
          <w:szCs w:val="28"/>
        </w:rPr>
        <w:t>.</w:t>
      </w:r>
    </w:p>
    <w:p w14:paraId="45316DA1" w14:textId="77777777" w:rsidR="00344382" w:rsidRPr="0027169D" w:rsidRDefault="00344382" w:rsidP="0027169D">
      <w:pPr>
        <w:autoSpaceDE w:val="0"/>
        <w:autoSpaceDN w:val="0"/>
        <w:adjustRightInd w:val="0"/>
        <w:spacing w:after="120"/>
        <w:ind w:firstLine="340"/>
        <w:jc w:val="both"/>
        <w:rPr>
          <w:rFonts w:ascii="Garamond" w:hAnsi="Garamond" w:cs="Times New Roman"/>
          <w:sz w:val="36"/>
          <w:szCs w:val="28"/>
        </w:rPr>
      </w:pPr>
      <w:r w:rsidRPr="0027169D">
        <w:rPr>
          <w:rFonts w:ascii="Garamond" w:hAnsi="Garamond" w:cs="Times New Roman"/>
          <w:sz w:val="36"/>
          <w:szCs w:val="28"/>
        </w:rPr>
        <w:t xml:space="preserve">Now though I have taken what Care </w:t>
      </w:r>
      <w:r w:rsidR="00257B81" w:rsidRPr="0027169D">
        <w:rPr>
          <w:rFonts w:ascii="Garamond" w:hAnsi="Garamond" w:cs="Times New Roman"/>
          <w:sz w:val="36"/>
          <w:szCs w:val="28"/>
        </w:rPr>
        <w:t xml:space="preserve">I </w:t>
      </w:r>
      <w:r w:rsidRPr="0027169D">
        <w:rPr>
          <w:rFonts w:ascii="Garamond" w:hAnsi="Garamond" w:cs="Times New Roman"/>
          <w:sz w:val="36"/>
          <w:szCs w:val="28"/>
        </w:rPr>
        <w:t xml:space="preserve">could to </w:t>
      </w:r>
      <w:proofErr w:type="spellStart"/>
      <w:r w:rsidRPr="0027169D">
        <w:rPr>
          <w:rFonts w:ascii="Garamond" w:hAnsi="Garamond" w:cs="Times New Roman"/>
          <w:sz w:val="36"/>
          <w:szCs w:val="28"/>
        </w:rPr>
        <w:t>pur</w:t>
      </w:r>
      <w:r w:rsidRPr="0027169D">
        <w:rPr>
          <w:rFonts w:ascii="Garamond" w:hAnsi="Garamond" w:cs="Cambria"/>
          <w:sz w:val="36"/>
          <w:szCs w:val="28"/>
        </w:rPr>
        <w:t>ſ</w:t>
      </w:r>
      <w:r w:rsidRPr="0027169D">
        <w:rPr>
          <w:rFonts w:ascii="Garamond" w:hAnsi="Garamond" w:cs="Times New Roman"/>
          <w:sz w:val="36"/>
          <w:szCs w:val="28"/>
        </w:rPr>
        <w:t>ue</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Ends, yet I cannot</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hope to </w:t>
      </w:r>
      <w:proofErr w:type="spellStart"/>
      <w:r w:rsidRPr="0027169D">
        <w:rPr>
          <w:rFonts w:ascii="Garamond" w:hAnsi="Garamond" w:cs="Cambria"/>
          <w:sz w:val="36"/>
          <w:szCs w:val="28"/>
        </w:rPr>
        <w:t>ſ</w:t>
      </w:r>
      <w:r w:rsidRPr="0027169D">
        <w:rPr>
          <w:rFonts w:ascii="Garamond" w:hAnsi="Garamond" w:cs="Times New Roman"/>
          <w:sz w:val="36"/>
          <w:szCs w:val="28"/>
        </w:rPr>
        <w:t>ee</w:t>
      </w:r>
      <w:proofErr w:type="spellEnd"/>
      <w:r w:rsidRPr="0027169D">
        <w:rPr>
          <w:rFonts w:ascii="Garamond" w:hAnsi="Garamond" w:cs="Times New Roman"/>
          <w:sz w:val="36"/>
          <w:szCs w:val="28"/>
        </w:rPr>
        <w:t xml:space="preserve"> any great Good come of this</w:t>
      </w:r>
      <w:r w:rsidR="00257B81" w:rsidRPr="0027169D">
        <w:rPr>
          <w:rFonts w:ascii="Garamond" w:hAnsi="Garamond" w:cs="Times New Roman"/>
          <w:sz w:val="36"/>
          <w:szCs w:val="28"/>
        </w:rPr>
        <w:t xml:space="preserve"> Work, </w:t>
      </w:r>
      <w:r w:rsidRPr="0027169D">
        <w:rPr>
          <w:rFonts w:ascii="Garamond" w:hAnsi="Garamond" w:cs="Times New Roman"/>
          <w:sz w:val="36"/>
          <w:szCs w:val="28"/>
        </w:rPr>
        <w:t xml:space="preserve">without </w:t>
      </w:r>
      <w:r w:rsidR="00257B81" w:rsidRPr="0027169D">
        <w:rPr>
          <w:rFonts w:ascii="Garamond" w:hAnsi="Garamond" w:cs="Times New Roman"/>
          <w:i/>
          <w:sz w:val="36"/>
          <w:szCs w:val="28"/>
        </w:rPr>
        <w:t>Y</w:t>
      </w:r>
      <w:r w:rsidRPr="0027169D">
        <w:rPr>
          <w:rFonts w:ascii="Garamond" w:hAnsi="Garamond" w:cs="Times New Roman"/>
          <w:i/>
          <w:sz w:val="36"/>
          <w:szCs w:val="28"/>
        </w:rPr>
        <w:t xml:space="preserve">our </w:t>
      </w:r>
      <w:proofErr w:type="spellStart"/>
      <w:r w:rsidRPr="0027169D">
        <w:rPr>
          <w:rFonts w:ascii="Garamond" w:hAnsi="Garamond" w:cs="Times New Roman"/>
          <w:sz w:val="36"/>
          <w:szCs w:val="28"/>
        </w:rPr>
        <w:t>A</w:t>
      </w:r>
      <w:r w:rsidRPr="0027169D">
        <w:rPr>
          <w:rFonts w:ascii="Garamond" w:hAnsi="Garamond" w:cs="Cambria"/>
          <w:sz w:val="36"/>
          <w:szCs w:val="28"/>
        </w:rPr>
        <w:t>ſſ</w:t>
      </w:r>
      <w:r w:rsidRPr="0027169D">
        <w:rPr>
          <w:rFonts w:ascii="Garamond" w:hAnsi="Garamond" w:cs="Times New Roman"/>
          <w:sz w:val="36"/>
          <w:szCs w:val="28"/>
        </w:rPr>
        <w:t>i</w:t>
      </w:r>
      <w:r w:rsidRPr="00B43032">
        <w:rPr>
          <w:rFonts w:ascii="Times New Roman" w:hAnsi="Times New Roman" w:cs="Times New Roman"/>
          <w:sz w:val="36"/>
          <w:szCs w:val="28"/>
        </w:rPr>
        <w:t>ﬅ</w:t>
      </w:r>
      <w:r w:rsidRPr="0027169D">
        <w:rPr>
          <w:rFonts w:ascii="Garamond" w:hAnsi="Garamond" w:cs="Times New Roman"/>
          <w:sz w:val="36"/>
          <w:szCs w:val="28"/>
        </w:rPr>
        <w:t>ance</w:t>
      </w:r>
      <w:proofErr w:type="spellEnd"/>
      <w:r w:rsidRPr="0027169D">
        <w:rPr>
          <w:rFonts w:ascii="Garamond" w:hAnsi="Garamond" w:cs="Times New Roman"/>
          <w:sz w:val="36"/>
          <w:szCs w:val="28"/>
        </w:rPr>
        <w:t xml:space="preserve">. Into </w:t>
      </w:r>
      <w:r w:rsidRPr="0027169D">
        <w:rPr>
          <w:rFonts w:ascii="Garamond" w:hAnsi="Garamond" w:cs="Times New Roman"/>
          <w:i/>
          <w:sz w:val="36"/>
          <w:szCs w:val="28"/>
        </w:rPr>
        <w:t>Your</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Hands therefore, I put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Books, intreating you, for our </w:t>
      </w:r>
      <w:r w:rsidRPr="0027169D">
        <w:rPr>
          <w:rFonts w:ascii="Garamond" w:hAnsi="Garamond" w:cs="Times New Roman"/>
          <w:i/>
          <w:sz w:val="36"/>
          <w:szCs w:val="28"/>
        </w:rPr>
        <w:t xml:space="preserve">Great </w:t>
      </w:r>
      <w:proofErr w:type="spellStart"/>
      <w:r w:rsidR="00257B81" w:rsidRPr="0027169D">
        <w:rPr>
          <w:rFonts w:ascii="Garamond" w:hAnsi="Garamond" w:cs="Times New Roman"/>
          <w:i/>
          <w:sz w:val="36"/>
          <w:szCs w:val="28"/>
        </w:rPr>
        <w:t>Ma</w:t>
      </w:r>
      <w:r w:rsidR="00257B81" w:rsidRPr="0027169D">
        <w:rPr>
          <w:rFonts w:ascii="Times New Roman" w:hAnsi="Times New Roman" w:cs="Times New Roman"/>
          <w:i/>
          <w:sz w:val="36"/>
          <w:szCs w:val="28"/>
        </w:rPr>
        <w:t>ﬅ</w:t>
      </w:r>
      <w:r w:rsidR="00257B81" w:rsidRPr="0027169D">
        <w:rPr>
          <w:rFonts w:ascii="Garamond" w:hAnsi="Garamond" w:cs="Times New Roman"/>
          <w:i/>
          <w:sz w:val="36"/>
          <w:szCs w:val="28"/>
        </w:rPr>
        <w:t>er</w:t>
      </w:r>
      <w:r w:rsidR="00467D2E" w:rsidRPr="0027169D">
        <w:rPr>
          <w:rFonts w:ascii="Garamond" w:hAnsi="Garamond" w:cs="Baskerville Old Face"/>
          <w:i/>
          <w:sz w:val="36"/>
          <w:szCs w:val="28"/>
        </w:rPr>
        <w:t>’</w:t>
      </w:r>
      <w:r w:rsidRPr="0027169D">
        <w:rPr>
          <w:rFonts w:ascii="Garamond" w:hAnsi="Garamond" w:cs="Times New Roman"/>
          <w:i/>
          <w:sz w:val="36"/>
          <w:szCs w:val="28"/>
        </w:rPr>
        <w:t>s</w:t>
      </w:r>
      <w:proofErr w:type="spellEnd"/>
      <w:r w:rsidRPr="0027169D">
        <w:rPr>
          <w:rFonts w:ascii="Garamond" w:hAnsi="Garamond" w:cs="Times New Roman"/>
          <w:i/>
          <w:sz w:val="36"/>
          <w:szCs w:val="28"/>
        </w:rPr>
        <w:t xml:space="preserve"> </w:t>
      </w:r>
      <w:proofErr w:type="spellStart"/>
      <w:r w:rsidRPr="0027169D">
        <w:rPr>
          <w:rFonts w:ascii="Garamond" w:hAnsi="Garamond" w:cs="Cambria"/>
          <w:i/>
          <w:sz w:val="36"/>
          <w:szCs w:val="28"/>
        </w:rPr>
        <w:t>ſ</w:t>
      </w:r>
      <w:r w:rsidRPr="0027169D">
        <w:rPr>
          <w:rFonts w:ascii="Garamond" w:hAnsi="Garamond" w:cs="Times New Roman"/>
          <w:i/>
          <w:sz w:val="36"/>
          <w:szCs w:val="28"/>
        </w:rPr>
        <w:t>a</w:t>
      </w:r>
      <w:r w:rsidR="00257B81" w:rsidRPr="0027169D">
        <w:rPr>
          <w:rFonts w:ascii="Garamond" w:hAnsi="Garamond" w:cs="Times New Roman"/>
          <w:i/>
          <w:sz w:val="36"/>
          <w:szCs w:val="28"/>
        </w:rPr>
        <w:t>k</w:t>
      </w:r>
      <w:r w:rsidRPr="0027169D">
        <w:rPr>
          <w:rFonts w:ascii="Garamond" w:hAnsi="Garamond" w:cs="Times New Roman"/>
          <w:i/>
          <w:sz w:val="36"/>
          <w:szCs w:val="28"/>
        </w:rPr>
        <w:t>e</w:t>
      </w:r>
      <w:proofErr w:type="spellEnd"/>
      <w:r w:rsidRPr="0027169D">
        <w:rPr>
          <w:rFonts w:ascii="Garamond" w:hAnsi="Garamond" w:cs="Times New Roman"/>
          <w:sz w:val="36"/>
          <w:szCs w:val="28"/>
        </w:rPr>
        <w:t>,</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the Lord </w:t>
      </w:r>
      <w:proofErr w:type="spellStart"/>
      <w:r w:rsidRPr="0027169D">
        <w:rPr>
          <w:rFonts w:ascii="Garamond" w:hAnsi="Garamond" w:cs="Times New Roman"/>
          <w:sz w:val="36"/>
          <w:szCs w:val="28"/>
        </w:rPr>
        <w:t>Je</w:t>
      </w:r>
      <w:r w:rsidRPr="0027169D">
        <w:rPr>
          <w:rFonts w:ascii="Garamond" w:hAnsi="Garamond" w:cs="Cambria"/>
          <w:sz w:val="36"/>
          <w:szCs w:val="28"/>
        </w:rPr>
        <w:t>ſ</w:t>
      </w:r>
      <w:r w:rsidRPr="0027169D">
        <w:rPr>
          <w:rFonts w:ascii="Garamond" w:hAnsi="Garamond" w:cs="Times New Roman"/>
          <w:sz w:val="36"/>
          <w:szCs w:val="28"/>
        </w:rPr>
        <w:t>us</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Chri</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that you will endeavour to make them as </w:t>
      </w:r>
      <w:proofErr w:type="spellStart"/>
      <w:r w:rsidRPr="0027169D">
        <w:rPr>
          <w:rFonts w:ascii="Garamond" w:hAnsi="Garamond" w:cs="Times New Roman"/>
          <w:sz w:val="36"/>
          <w:szCs w:val="28"/>
        </w:rPr>
        <w:t>u</w:t>
      </w:r>
      <w:r w:rsidRPr="0027169D">
        <w:rPr>
          <w:rFonts w:ascii="Garamond" w:hAnsi="Garamond" w:cs="Cambria"/>
          <w:sz w:val="36"/>
          <w:szCs w:val="28"/>
        </w:rPr>
        <w:t>ſ</w:t>
      </w:r>
      <w:r w:rsidRPr="0027169D">
        <w:rPr>
          <w:rFonts w:ascii="Garamond" w:hAnsi="Garamond" w:cs="Times New Roman"/>
          <w:sz w:val="36"/>
          <w:szCs w:val="28"/>
        </w:rPr>
        <w:t>e</w:t>
      </w:r>
      <w:r w:rsidR="00A3178F">
        <w:rPr>
          <w:rFonts w:ascii="Garamond" w:hAnsi="Garamond" w:cs="Cambria"/>
          <w:sz w:val="36"/>
          <w:szCs w:val="28"/>
        </w:rPr>
        <w:t>f</w:t>
      </w:r>
      <w:r w:rsidRPr="0027169D">
        <w:rPr>
          <w:rFonts w:ascii="Garamond" w:hAnsi="Garamond" w:cs="Times New Roman"/>
          <w:sz w:val="36"/>
          <w:szCs w:val="28"/>
        </w:rPr>
        <w:t>ul</w:t>
      </w:r>
      <w:proofErr w:type="spellEnd"/>
      <w:r w:rsidRPr="0027169D">
        <w:rPr>
          <w:rFonts w:ascii="Garamond" w:hAnsi="Garamond" w:cs="Times New Roman"/>
          <w:sz w:val="36"/>
          <w:szCs w:val="28"/>
        </w:rPr>
        <w:t xml:space="preserve"> as </w:t>
      </w:r>
      <w:r w:rsidRPr="0027169D">
        <w:rPr>
          <w:rFonts w:ascii="Garamond" w:hAnsi="Garamond" w:cs="Times New Roman"/>
          <w:i/>
          <w:sz w:val="36"/>
          <w:szCs w:val="28"/>
        </w:rPr>
        <w:t>may</w:t>
      </w:r>
      <w:r w:rsidRPr="0027169D">
        <w:rPr>
          <w:rFonts w:ascii="Garamond" w:hAnsi="Garamond" w:cs="Times New Roman"/>
          <w:sz w:val="36"/>
          <w:szCs w:val="28"/>
        </w:rPr>
        <w:t xml:space="preserve"> be.</w:t>
      </w:r>
    </w:p>
    <w:p w14:paraId="14479F52" w14:textId="77777777" w:rsidR="00344382" w:rsidRPr="0027169D" w:rsidRDefault="00344382" w:rsidP="0027169D">
      <w:pPr>
        <w:autoSpaceDE w:val="0"/>
        <w:autoSpaceDN w:val="0"/>
        <w:adjustRightInd w:val="0"/>
        <w:spacing w:after="120"/>
        <w:ind w:firstLine="340"/>
        <w:jc w:val="both"/>
        <w:rPr>
          <w:rFonts w:ascii="Garamond" w:hAnsi="Garamond" w:cs="Times New Roman"/>
          <w:sz w:val="36"/>
          <w:szCs w:val="28"/>
        </w:rPr>
      </w:pPr>
      <w:proofErr w:type="spellStart"/>
      <w:r w:rsidRPr="0027169D">
        <w:rPr>
          <w:rFonts w:ascii="Garamond" w:hAnsi="Garamond" w:cs="Times New Roman"/>
          <w:sz w:val="36"/>
          <w:szCs w:val="28"/>
        </w:rPr>
        <w:t>Fir</w:t>
      </w:r>
      <w:r w:rsidRPr="0027169D">
        <w:rPr>
          <w:rFonts w:ascii="Times New Roman" w:hAnsi="Times New Roman" w:cs="Times New Roman"/>
          <w:sz w:val="36"/>
          <w:szCs w:val="28"/>
        </w:rPr>
        <w:t>ﬅ</w:t>
      </w:r>
      <w:proofErr w:type="spellEnd"/>
      <w:r w:rsidR="002C617D" w:rsidRPr="0027169D">
        <w:rPr>
          <w:rFonts w:ascii="Garamond" w:hAnsi="Garamond" w:cs="Times New Roman"/>
          <w:sz w:val="36"/>
          <w:szCs w:val="28"/>
        </w:rPr>
        <w:t> ;</w:t>
      </w:r>
      <w:r w:rsidRPr="0027169D">
        <w:rPr>
          <w:rFonts w:ascii="Garamond" w:hAnsi="Garamond" w:cs="Times New Roman"/>
          <w:sz w:val="36"/>
          <w:szCs w:val="28"/>
        </w:rPr>
        <w:t xml:space="preserve"> By </w:t>
      </w:r>
      <w:r w:rsidR="00726C1F" w:rsidRPr="0027169D">
        <w:rPr>
          <w:rFonts w:ascii="Garamond" w:hAnsi="Garamond" w:cs="Times New Roman"/>
          <w:sz w:val="36"/>
          <w:szCs w:val="28"/>
        </w:rPr>
        <w:t xml:space="preserve">Reading </w:t>
      </w:r>
      <w:proofErr w:type="spellStart"/>
      <w:r w:rsidRPr="0027169D">
        <w:rPr>
          <w:rFonts w:ascii="Garamond" w:hAnsi="Garamond" w:cs="Times New Roman"/>
          <w:sz w:val="36"/>
          <w:szCs w:val="28"/>
        </w:rPr>
        <w:t>di</w:t>
      </w:r>
      <w:r w:rsidRPr="0027169D">
        <w:rPr>
          <w:rFonts w:ascii="Times New Roman" w:hAnsi="Times New Roman" w:cs="Times New Roman"/>
          <w:sz w:val="36"/>
          <w:szCs w:val="28"/>
        </w:rPr>
        <w:t>ﬅ</w:t>
      </w:r>
      <w:r w:rsidRPr="0027169D">
        <w:rPr>
          <w:rFonts w:ascii="Garamond" w:hAnsi="Garamond" w:cs="Times New Roman"/>
          <w:sz w:val="36"/>
          <w:szCs w:val="28"/>
        </w:rPr>
        <w:t>inctly</w:t>
      </w:r>
      <w:proofErr w:type="spellEnd"/>
      <w:r w:rsidRPr="0027169D">
        <w:rPr>
          <w:rFonts w:ascii="Garamond" w:hAnsi="Garamond" w:cs="Times New Roman"/>
          <w:sz w:val="36"/>
          <w:szCs w:val="28"/>
        </w:rPr>
        <w:t>, and in</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Order, </w:t>
      </w:r>
      <w:r w:rsidRPr="0027169D">
        <w:rPr>
          <w:rFonts w:ascii="Garamond" w:hAnsi="Garamond" w:cs="Times New Roman"/>
          <w:i/>
          <w:sz w:val="36"/>
          <w:szCs w:val="28"/>
        </w:rPr>
        <w:t>one Section</w:t>
      </w:r>
      <w:r w:rsidRPr="0027169D">
        <w:rPr>
          <w:rFonts w:ascii="Garamond" w:hAnsi="Garamond" w:cs="Times New Roman"/>
          <w:sz w:val="36"/>
          <w:szCs w:val="28"/>
        </w:rPr>
        <w:t xml:space="preserve"> every Lord</w:t>
      </w:r>
      <w:r w:rsidR="00467D2E" w:rsidRPr="0027169D">
        <w:rPr>
          <w:rFonts w:ascii="Garamond" w:hAnsi="Garamond" w:cs="Times New Roman"/>
          <w:sz w:val="36"/>
          <w:szCs w:val="28"/>
        </w:rPr>
        <w:t>’</w:t>
      </w:r>
      <w:r w:rsidRPr="0027169D">
        <w:rPr>
          <w:rFonts w:ascii="Garamond" w:hAnsi="Garamond" w:cs="Times New Roman"/>
          <w:sz w:val="36"/>
          <w:szCs w:val="28"/>
        </w:rPr>
        <w:t>s</w:t>
      </w:r>
      <w:r w:rsidR="00257B81" w:rsidRPr="0027169D">
        <w:rPr>
          <w:rFonts w:ascii="Garamond" w:hAnsi="Garamond" w:cs="Times New Roman"/>
          <w:sz w:val="36"/>
          <w:szCs w:val="28"/>
        </w:rPr>
        <w:t>-</w:t>
      </w:r>
      <w:r w:rsidRPr="0027169D">
        <w:rPr>
          <w:rFonts w:ascii="Garamond" w:hAnsi="Garamond" w:cs="Times New Roman"/>
          <w:sz w:val="36"/>
          <w:szCs w:val="28"/>
        </w:rPr>
        <w:t>Day, after</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you have </w:t>
      </w:r>
      <w:proofErr w:type="spellStart"/>
      <w:r w:rsidR="00257B81" w:rsidRPr="0027169D">
        <w:rPr>
          <w:rFonts w:ascii="Garamond" w:hAnsi="Garamond" w:cs="Times New Roman"/>
          <w:sz w:val="36"/>
          <w:szCs w:val="28"/>
        </w:rPr>
        <w:t>Catechi</w:t>
      </w:r>
      <w:r w:rsidR="00257B81" w:rsidRPr="0027169D">
        <w:rPr>
          <w:rFonts w:ascii="Garamond" w:hAnsi="Garamond" w:cs="Cambria"/>
          <w:sz w:val="36"/>
          <w:szCs w:val="28"/>
        </w:rPr>
        <w:t>ſ</w:t>
      </w:r>
      <w:r w:rsidR="00257B81" w:rsidRPr="0027169D">
        <w:rPr>
          <w:rFonts w:ascii="Garamond" w:hAnsi="Garamond" w:cs="Times New Roman"/>
          <w:sz w:val="36"/>
          <w:szCs w:val="28"/>
        </w:rPr>
        <w:t>ed</w:t>
      </w:r>
      <w:proofErr w:type="spellEnd"/>
      <w:r w:rsidR="00257B81" w:rsidRPr="0027169D">
        <w:rPr>
          <w:rFonts w:ascii="Garamond" w:hAnsi="Garamond" w:cs="Times New Roman"/>
          <w:sz w:val="36"/>
          <w:szCs w:val="28"/>
        </w:rPr>
        <w:t xml:space="preserve"> </w:t>
      </w:r>
      <w:r w:rsidRPr="0027169D">
        <w:rPr>
          <w:rFonts w:ascii="Garamond" w:hAnsi="Garamond" w:cs="Times New Roman"/>
          <w:sz w:val="36"/>
          <w:szCs w:val="28"/>
        </w:rPr>
        <w:t>the Youth, according</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to the Canon and </w:t>
      </w:r>
      <w:proofErr w:type="spellStart"/>
      <w:r w:rsidRPr="0027169D">
        <w:rPr>
          <w:rFonts w:ascii="Garamond" w:hAnsi="Garamond" w:cs="Times New Roman"/>
          <w:sz w:val="36"/>
          <w:szCs w:val="28"/>
        </w:rPr>
        <w:t>Rubrick</w:t>
      </w:r>
      <w:proofErr w:type="spellEnd"/>
      <w:r w:rsidR="00257B81" w:rsidRPr="0027169D">
        <w:rPr>
          <w:rFonts w:ascii="Garamond" w:hAnsi="Garamond" w:cs="Times New Roman"/>
          <w:sz w:val="36"/>
          <w:szCs w:val="28"/>
        </w:rPr>
        <w:t xml:space="preserve">, </w:t>
      </w:r>
      <w:r w:rsidR="00257B81" w:rsidRPr="0027169D">
        <w:rPr>
          <w:rFonts w:ascii="Garamond" w:hAnsi="Garamond" w:cs="Times New Roman"/>
          <w:i/>
          <w:sz w:val="36"/>
          <w:szCs w:val="28"/>
        </w:rPr>
        <w:t>e</w:t>
      </w:r>
      <w:r w:rsidRPr="0027169D">
        <w:rPr>
          <w:rFonts w:ascii="Garamond" w:hAnsi="Garamond" w:cs="Times New Roman"/>
          <w:i/>
          <w:sz w:val="36"/>
          <w:szCs w:val="28"/>
        </w:rPr>
        <w:t xml:space="preserve">nforced </w:t>
      </w:r>
      <w:r w:rsidR="00257B81" w:rsidRPr="0027169D">
        <w:rPr>
          <w:rFonts w:ascii="Garamond" w:hAnsi="Garamond" w:cs="Times New Roman"/>
          <w:i/>
          <w:sz w:val="36"/>
          <w:szCs w:val="28"/>
        </w:rPr>
        <w:t>by</w:t>
      </w:r>
      <w:r w:rsidRPr="0027169D">
        <w:rPr>
          <w:rFonts w:ascii="Garamond" w:hAnsi="Garamond" w:cs="Times New Roman"/>
          <w:i/>
          <w:sz w:val="36"/>
          <w:szCs w:val="28"/>
        </w:rPr>
        <w:t xml:space="preserve"> a</w:t>
      </w:r>
      <w:r w:rsidR="00257B81" w:rsidRPr="0027169D">
        <w:rPr>
          <w:rFonts w:ascii="Garamond" w:hAnsi="Garamond" w:cs="Times New Roman"/>
          <w:i/>
          <w:sz w:val="36"/>
          <w:szCs w:val="28"/>
        </w:rPr>
        <w:t xml:space="preserve"> </w:t>
      </w:r>
      <w:r w:rsidRPr="0027169D">
        <w:rPr>
          <w:rFonts w:ascii="Garamond" w:hAnsi="Garamond" w:cs="Times New Roman"/>
          <w:i/>
          <w:sz w:val="36"/>
          <w:szCs w:val="28"/>
        </w:rPr>
        <w:t>late Law</w:t>
      </w:r>
      <w:r w:rsidRPr="0027169D">
        <w:rPr>
          <w:rFonts w:ascii="Garamond" w:hAnsi="Garamond" w:cs="Times New Roman"/>
          <w:sz w:val="36"/>
          <w:szCs w:val="28"/>
        </w:rPr>
        <w:t>.</w:t>
      </w:r>
    </w:p>
    <w:p w14:paraId="1AB7BA7F" w14:textId="77777777" w:rsidR="00344382" w:rsidRPr="0027169D" w:rsidRDefault="00344382" w:rsidP="0027169D">
      <w:pPr>
        <w:autoSpaceDE w:val="0"/>
        <w:autoSpaceDN w:val="0"/>
        <w:adjustRightInd w:val="0"/>
        <w:spacing w:after="120"/>
        <w:ind w:firstLine="340"/>
        <w:jc w:val="both"/>
        <w:rPr>
          <w:rFonts w:ascii="Garamond" w:hAnsi="Garamond" w:cs="Times New Roman"/>
          <w:sz w:val="36"/>
          <w:szCs w:val="28"/>
        </w:rPr>
      </w:pPr>
      <w:r w:rsidRPr="0027169D">
        <w:rPr>
          <w:rFonts w:ascii="Garamond" w:hAnsi="Garamond" w:cs="Times New Roman"/>
          <w:sz w:val="36"/>
          <w:szCs w:val="28"/>
        </w:rPr>
        <w:lastRenderedPageBreak/>
        <w:t>Secondly</w:t>
      </w:r>
      <w:r w:rsidR="002C617D" w:rsidRPr="0027169D">
        <w:rPr>
          <w:rFonts w:ascii="Garamond" w:hAnsi="Garamond" w:cs="Times New Roman"/>
          <w:sz w:val="36"/>
          <w:szCs w:val="28"/>
        </w:rPr>
        <w:t> ;</w:t>
      </w:r>
      <w:r w:rsidRPr="0027169D">
        <w:rPr>
          <w:rFonts w:ascii="Garamond" w:hAnsi="Garamond" w:cs="Times New Roman"/>
          <w:sz w:val="36"/>
          <w:szCs w:val="28"/>
        </w:rPr>
        <w:t xml:space="preserve"> By giving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Books to no</w:t>
      </w:r>
      <w:r w:rsidR="00257B81" w:rsidRPr="0027169D">
        <w:rPr>
          <w:rFonts w:ascii="Garamond" w:hAnsi="Garamond" w:cs="Times New Roman"/>
          <w:sz w:val="36"/>
          <w:szCs w:val="28"/>
        </w:rPr>
        <w:t xml:space="preserve"> </w:t>
      </w:r>
      <w:proofErr w:type="spellStart"/>
      <w:r w:rsidRPr="0027169D">
        <w:rPr>
          <w:rFonts w:ascii="Garamond" w:hAnsi="Garamond" w:cs="Times New Roman"/>
          <w:sz w:val="36"/>
          <w:szCs w:val="28"/>
        </w:rPr>
        <w:t>Per</w:t>
      </w:r>
      <w:r w:rsidRPr="0027169D">
        <w:rPr>
          <w:rFonts w:ascii="Garamond" w:hAnsi="Garamond" w:cs="Cambria"/>
          <w:sz w:val="36"/>
          <w:szCs w:val="28"/>
        </w:rPr>
        <w:t>ſ</w:t>
      </w:r>
      <w:r w:rsidRPr="0027169D">
        <w:rPr>
          <w:rFonts w:ascii="Garamond" w:hAnsi="Garamond" w:cs="Times New Roman"/>
          <w:sz w:val="36"/>
          <w:szCs w:val="28"/>
        </w:rPr>
        <w:t>ons</w:t>
      </w:r>
      <w:proofErr w:type="spellEnd"/>
      <w:r w:rsidRPr="0027169D">
        <w:rPr>
          <w:rFonts w:ascii="Garamond" w:hAnsi="Garamond" w:cs="Times New Roman"/>
          <w:sz w:val="36"/>
          <w:szCs w:val="28"/>
        </w:rPr>
        <w:t>, without</w:t>
      </w:r>
      <w:r w:rsidR="00257B81" w:rsidRPr="0027169D">
        <w:rPr>
          <w:rFonts w:ascii="Garamond" w:hAnsi="Garamond" w:cs="Times New Roman"/>
          <w:sz w:val="36"/>
          <w:szCs w:val="28"/>
        </w:rPr>
        <w:t xml:space="preserve"> </w:t>
      </w:r>
      <w:proofErr w:type="spellStart"/>
      <w:r w:rsidR="00B43032">
        <w:rPr>
          <w:rFonts w:ascii="Garamond" w:hAnsi="Garamond" w:cs="Times New Roman"/>
          <w:sz w:val="36"/>
          <w:szCs w:val="28"/>
        </w:rPr>
        <w:t>ﬁ</w:t>
      </w:r>
      <w:r w:rsidRPr="0027169D">
        <w:rPr>
          <w:rFonts w:ascii="Garamond" w:hAnsi="Garamond" w:cs="Times New Roman"/>
          <w:sz w:val="36"/>
          <w:szCs w:val="28"/>
        </w:rPr>
        <w:t>r</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hewing</w:t>
      </w:r>
      <w:proofErr w:type="spellEnd"/>
      <w:r w:rsidRPr="0027169D">
        <w:rPr>
          <w:rFonts w:ascii="Garamond" w:hAnsi="Garamond" w:cs="Times New Roman"/>
          <w:sz w:val="36"/>
          <w:szCs w:val="28"/>
        </w:rPr>
        <w:t xml:space="preserve"> them the </w:t>
      </w:r>
      <w:proofErr w:type="spellStart"/>
      <w:r w:rsidRPr="0027169D">
        <w:rPr>
          <w:rFonts w:ascii="Garamond" w:hAnsi="Garamond" w:cs="Times New Roman"/>
          <w:sz w:val="36"/>
          <w:szCs w:val="28"/>
        </w:rPr>
        <w:t>U</w:t>
      </w:r>
      <w:r w:rsidRPr="0027169D">
        <w:rPr>
          <w:rFonts w:ascii="Garamond" w:hAnsi="Garamond" w:cs="Cambria"/>
          <w:sz w:val="36"/>
          <w:szCs w:val="28"/>
        </w:rPr>
        <w:t>ſ</w:t>
      </w:r>
      <w:r w:rsidRPr="0027169D">
        <w:rPr>
          <w:rFonts w:ascii="Garamond" w:hAnsi="Garamond" w:cs="Times New Roman"/>
          <w:sz w:val="36"/>
          <w:szCs w:val="28"/>
        </w:rPr>
        <w:t>e</w:t>
      </w:r>
      <w:proofErr w:type="spellEnd"/>
      <w:r w:rsidR="00257B81" w:rsidRPr="0027169D">
        <w:rPr>
          <w:rFonts w:ascii="Garamond" w:hAnsi="Garamond" w:cs="Times New Roman"/>
          <w:sz w:val="36"/>
          <w:szCs w:val="28"/>
        </w:rPr>
        <w:t xml:space="preserve"> </w:t>
      </w:r>
      <w:r w:rsidRPr="0027169D">
        <w:rPr>
          <w:rFonts w:ascii="Garamond" w:hAnsi="Garamond" w:cs="Times New Roman"/>
          <w:sz w:val="36"/>
          <w:szCs w:val="28"/>
        </w:rPr>
        <w:t>they are to make of them, and laying them</w:t>
      </w:r>
      <w:r w:rsidR="00257B81" w:rsidRPr="0027169D">
        <w:rPr>
          <w:rFonts w:ascii="Garamond" w:hAnsi="Garamond" w:cs="Times New Roman"/>
          <w:sz w:val="36"/>
          <w:szCs w:val="28"/>
        </w:rPr>
        <w:t xml:space="preserve"> </w:t>
      </w:r>
      <w:r w:rsidRPr="0027169D">
        <w:rPr>
          <w:rFonts w:ascii="Garamond" w:hAnsi="Garamond" w:cs="Times New Roman"/>
          <w:sz w:val="36"/>
          <w:szCs w:val="28"/>
        </w:rPr>
        <w:t xml:space="preserve">under </w:t>
      </w:r>
      <w:proofErr w:type="spellStart"/>
      <w:r w:rsidRPr="0027169D">
        <w:rPr>
          <w:rFonts w:ascii="Times New Roman" w:hAnsi="Times New Roman" w:cs="Times New Roman"/>
          <w:sz w:val="36"/>
          <w:szCs w:val="28"/>
        </w:rPr>
        <w:t>ﬅ</w:t>
      </w:r>
      <w:r w:rsidRPr="0027169D">
        <w:rPr>
          <w:rFonts w:ascii="Garamond" w:hAnsi="Garamond" w:cs="Times New Roman"/>
          <w:sz w:val="36"/>
          <w:szCs w:val="28"/>
        </w:rPr>
        <w:t>rict</w:t>
      </w:r>
      <w:proofErr w:type="spellEnd"/>
      <w:r w:rsidRPr="0027169D">
        <w:rPr>
          <w:rFonts w:ascii="Garamond" w:hAnsi="Garamond" w:cs="Times New Roman"/>
          <w:sz w:val="36"/>
          <w:szCs w:val="28"/>
        </w:rPr>
        <w:t xml:space="preserve"> Obligations of </w:t>
      </w:r>
      <w:r w:rsidR="00257B81" w:rsidRPr="0027169D">
        <w:rPr>
          <w:rFonts w:ascii="Garamond" w:hAnsi="Garamond" w:cs="Times New Roman"/>
          <w:sz w:val="36"/>
          <w:szCs w:val="28"/>
        </w:rPr>
        <w:t xml:space="preserve">Reading </w:t>
      </w:r>
      <w:r w:rsidRPr="0027169D">
        <w:rPr>
          <w:rFonts w:ascii="Garamond" w:hAnsi="Garamond" w:cs="Times New Roman"/>
          <w:sz w:val="36"/>
          <w:szCs w:val="28"/>
        </w:rPr>
        <w:t xml:space="preserve">the </w:t>
      </w:r>
      <w:proofErr w:type="spellStart"/>
      <w:r w:rsidR="00257B81" w:rsidRPr="0027169D">
        <w:rPr>
          <w:rFonts w:ascii="Garamond" w:hAnsi="Garamond" w:cs="Times New Roman"/>
          <w:sz w:val="36"/>
          <w:szCs w:val="28"/>
        </w:rPr>
        <w:t>In</w:t>
      </w:r>
      <w:r w:rsidRPr="0027169D">
        <w:rPr>
          <w:rFonts w:ascii="Times New Roman" w:hAnsi="Times New Roman" w:cs="Times New Roman"/>
          <w:sz w:val="36"/>
          <w:szCs w:val="28"/>
        </w:rPr>
        <w:t>ﬅ</w:t>
      </w:r>
      <w:r w:rsidRPr="0027169D">
        <w:rPr>
          <w:rFonts w:ascii="Garamond" w:hAnsi="Garamond" w:cs="Times New Roman"/>
          <w:sz w:val="36"/>
          <w:szCs w:val="28"/>
        </w:rPr>
        <w:t>ructions</w:t>
      </w:r>
      <w:proofErr w:type="spellEnd"/>
      <w:r w:rsidRPr="0027169D">
        <w:rPr>
          <w:rFonts w:ascii="Garamond" w:hAnsi="Garamond" w:cs="Times New Roman"/>
          <w:sz w:val="36"/>
          <w:szCs w:val="28"/>
        </w:rPr>
        <w:t>, and of</w:t>
      </w:r>
      <w:r w:rsidR="00257B81" w:rsidRPr="0027169D">
        <w:rPr>
          <w:rFonts w:ascii="Garamond" w:hAnsi="Garamond" w:cs="Times New Roman"/>
          <w:sz w:val="36"/>
          <w:szCs w:val="28"/>
        </w:rPr>
        <w:t xml:space="preserve"> </w:t>
      </w:r>
      <w:proofErr w:type="spellStart"/>
      <w:r w:rsidR="00726C1F" w:rsidRPr="0027169D">
        <w:rPr>
          <w:rFonts w:ascii="Garamond" w:hAnsi="Garamond" w:cs="Times New Roman"/>
          <w:sz w:val="36"/>
          <w:szCs w:val="28"/>
        </w:rPr>
        <w:t>U</w:t>
      </w:r>
      <w:r w:rsidR="00726C1F" w:rsidRPr="0027169D">
        <w:rPr>
          <w:rFonts w:ascii="Garamond" w:hAnsi="Garamond" w:cs="Cambria"/>
          <w:sz w:val="36"/>
          <w:szCs w:val="28"/>
        </w:rPr>
        <w:t>ſ</w:t>
      </w:r>
      <w:r w:rsidR="00726C1F" w:rsidRPr="0027169D">
        <w:rPr>
          <w:rFonts w:ascii="Garamond" w:hAnsi="Garamond" w:cs="Times New Roman"/>
          <w:sz w:val="36"/>
          <w:szCs w:val="28"/>
        </w:rPr>
        <w:t>ing</w:t>
      </w:r>
      <w:proofErr w:type="spellEnd"/>
      <w:r w:rsidR="00726C1F" w:rsidRPr="0027169D">
        <w:rPr>
          <w:rFonts w:ascii="Garamond" w:hAnsi="Garamond" w:cs="Times New Roman"/>
          <w:sz w:val="36"/>
          <w:szCs w:val="28"/>
        </w:rPr>
        <w:t xml:space="preserve"> </w:t>
      </w:r>
      <w:r w:rsidRPr="0027169D">
        <w:rPr>
          <w:rFonts w:ascii="Garamond" w:hAnsi="Garamond" w:cs="Times New Roman"/>
          <w:sz w:val="36"/>
          <w:szCs w:val="28"/>
        </w:rPr>
        <w:t>the Devo</w:t>
      </w:r>
      <w:r w:rsidR="00257B81" w:rsidRPr="0027169D">
        <w:rPr>
          <w:rFonts w:ascii="Garamond" w:hAnsi="Garamond" w:cs="Times New Roman"/>
          <w:sz w:val="36"/>
          <w:szCs w:val="28"/>
        </w:rPr>
        <w:t>t</w:t>
      </w:r>
      <w:r w:rsidRPr="0027169D">
        <w:rPr>
          <w:rFonts w:ascii="Garamond" w:hAnsi="Garamond" w:cs="Times New Roman"/>
          <w:sz w:val="36"/>
          <w:szCs w:val="28"/>
        </w:rPr>
        <w:t>ions.</w:t>
      </w:r>
    </w:p>
    <w:p w14:paraId="157A6C56" w14:textId="77777777" w:rsidR="00344382" w:rsidRPr="0027169D" w:rsidRDefault="00344382" w:rsidP="0027169D">
      <w:pPr>
        <w:autoSpaceDE w:val="0"/>
        <w:autoSpaceDN w:val="0"/>
        <w:adjustRightInd w:val="0"/>
        <w:spacing w:after="240"/>
        <w:ind w:firstLine="340"/>
        <w:jc w:val="both"/>
        <w:rPr>
          <w:rFonts w:ascii="Garamond" w:hAnsi="Garamond" w:cs="Times New Roman"/>
          <w:sz w:val="36"/>
          <w:szCs w:val="28"/>
        </w:rPr>
      </w:pPr>
      <w:r w:rsidRPr="0027169D">
        <w:rPr>
          <w:rFonts w:ascii="Garamond" w:hAnsi="Garamond" w:cs="Times New Roman"/>
          <w:sz w:val="36"/>
          <w:szCs w:val="28"/>
        </w:rPr>
        <w:t>Thirdly</w:t>
      </w:r>
      <w:r w:rsidR="002C617D" w:rsidRPr="0027169D">
        <w:rPr>
          <w:rFonts w:ascii="Garamond" w:hAnsi="Garamond" w:cs="Times New Roman"/>
          <w:sz w:val="36"/>
          <w:szCs w:val="28"/>
        </w:rPr>
        <w:t> ;</w:t>
      </w:r>
      <w:r w:rsidRPr="0027169D">
        <w:rPr>
          <w:rFonts w:ascii="Garamond" w:hAnsi="Garamond" w:cs="Times New Roman"/>
          <w:sz w:val="36"/>
          <w:szCs w:val="28"/>
        </w:rPr>
        <w:t xml:space="preserve"> By taking </w:t>
      </w:r>
      <w:proofErr w:type="spellStart"/>
      <w:r w:rsidRPr="0027169D">
        <w:rPr>
          <w:rFonts w:ascii="Garamond" w:hAnsi="Garamond" w:cs="Cambria"/>
          <w:sz w:val="36"/>
          <w:szCs w:val="28"/>
        </w:rPr>
        <w:t>ſ</w:t>
      </w:r>
      <w:r w:rsidRPr="0027169D">
        <w:rPr>
          <w:rFonts w:ascii="Garamond" w:hAnsi="Garamond" w:cs="Times New Roman"/>
          <w:sz w:val="36"/>
          <w:szCs w:val="28"/>
        </w:rPr>
        <w:t>uch</w:t>
      </w:r>
      <w:proofErr w:type="spellEnd"/>
      <w:r w:rsidR="00257B81" w:rsidRPr="0027169D">
        <w:rPr>
          <w:rFonts w:ascii="Garamond" w:hAnsi="Garamond" w:cs="Times New Roman"/>
          <w:sz w:val="36"/>
          <w:szCs w:val="28"/>
        </w:rPr>
        <w:t xml:space="preserve"> </w:t>
      </w:r>
      <w:proofErr w:type="spellStart"/>
      <w:r w:rsidR="00257B81" w:rsidRPr="0027169D">
        <w:rPr>
          <w:rFonts w:ascii="Garamond" w:hAnsi="Garamond" w:cs="Times New Roman"/>
          <w:i/>
          <w:sz w:val="36"/>
          <w:szCs w:val="28"/>
        </w:rPr>
        <w:t>Se</w:t>
      </w:r>
      <w:r w:rsidRPr="0027169D">
        <w:rPr>
          <w:rFonts w:ascii="Garamond" w:hAnsi="Garamond" w:cs="Times New Roman"/>
          <w:i/>
          <w:sz w:val="36"/>
          <w:szCs w:val="28"/>
        </w:rPr>
        <w:t>a</w:t>
      </w:r>
      <w:r w:rsidRPr="0027169D">
        <w:rPr>
          <w:rFonts w:ascii="Garamond" w:hAnsi="Garamond" w:cs="Cambria"/>
          <w:i/>
          <w:sz w:val="36"/>
          <w:szCs w:val="28"/>
        </w:rPr>
        <w:t>ſ</w:t>
      </w:r>
      <w:r w:rsidRPr="0027169D">
        <w:rPr>
          <w:rFonts w:ascii="Garamond" w:hAnsi="Garamond" w:cs="Times New Roman"/>
          <w:i/>
          <w:sz w:val="36"/>
          <w:szCs w:val="28"/>
        </w:rPr>
        <w:t>o</w:t>
      </w:r>
      <w:r w:rsidR="00257B81" w:rsidRPr="0027169D">
        <w:rPr>
          <w:rFonts w:ascii="Garamond" w:hAnsi="Garamond" w:cs="Times New Roman"/>
          <w:i/>
          <w:sz w:val="36"/>
          <w:szCs w:val="28"/>
        </w:rPr>
        <w:t>na</w:t>
      </w:r>
      <w:r w:rsidRPr="0027169D">
        <w:rPr>
          <w:rFonts w:ascii="Garamond" w:hAnsi="Garamond" w:cs="Times New Roman"/>
          <w:i/>
          <w:sz w:val="36"/>
          <w:szCs w:val="28"/>
        </w:rPr>
        <w:t>ble</w:t>
      </w:r>
      <w:proofErr w:type="spellEnd"/>
      <w:r w:rsidRPr="0027169D">
        <w:rPr>
          <w:rFonts w:ascii="Garamond" w:hAnsi="Garamond" w:cs="Times New Roman"/>
          <w:i/>
          <w:sz w:val="36"/>
          <w:szCs w:val="28"/>
        </w:rPr>
        <w:t xml:space="preserve"> Opportu</w:t>
      </w:r>
      <w:r w:rsidR="00257B81" w:rsidRPr="0027169D">
        <w:rPr>
          <w:rFonts w:ascii="Garamond" w:hAnsi="Garamond" w:cs="Times New Roman"/>
          <w:i/>
          <w:sz w:val="36"/>
          <w:szCs w:val="28"/>
        </w:rPr>
        <w:t>ni</w:t>
      </w:r>
      <w:r w:rsidRPr="0027169D">
        <w:rPr>
          <w:rFonts w:ascii="Garamond" w:hAnsi="Garamond" w:cs="Times New Roman"/>
          <w:i/>
          <w:sz w:val="36"/>
          <w:szCs w:val="28"/>
        </w:rPr>
        <w:t>ties</w:t>
      </w:r>
      <w:r w:rsidRPr="0027169D">
        <w:rPr>
          <w:rFonts w:ascii="Garamond" w:hAnsi="Garamond" w:cs="Times New Roman"/>
          <w:sz w:val="36"/>
          <w:szCs w:val="28"/>
        </w:rPr>
        <w:t xml:space="preserve">, as the Providence of God </w:t>
      </w:r>
      <w:proofErr w:type="spellStart"/>
      <w:r w:rsidRPr="0027169D">
        <w:rPr>
          <w:rFonts w:ascii="Garamond" w:hAnsi="Garamond" w:cs="Cambria"/>
          <w:sz w:val="36"/>
          <w:szCs w:val="28"/>
        </w:rPr>
        <w:t>ſ</w:t>
      </w:r>
      <w:r w:rsidRPr="0027169D">
        <w:rPr>
          <w:rFonts w:ascii="Garamond" w:hAnsi="Garamond" w:cs="Times New Roman"/>
          <w:sz w:val="36"/>
          <w:szCs w:val="28"/>
        </w:rPr>
        <w:t>hall</w:t>
      </w:r>
      <w:proofErr w:type="spellEnd"/>
      <w:r w:rsidR="00257B81" w:rsidRPr="0027169D">
        <w:rPr>
          <w:rFonts w:ascii="Garamond" w:hAnsi="Garamond" w:cs="Times New Roman"/>
          <w:sz w:val="36"/>
          <w:szCs w:val="28"/>
        </w:rPr>
        <w:t xml:space="preserve"> </w:t>
      </w:r>
      <w:r w:rsidRPr="0027169D">
        <w:rPr>
          <w:rFonts w:ascii="Garamond" w:hAnsi="Garamond" w:cs="Times New Roman"/>
          <w:sz w:val="36"/>
          <w:szCs w:val="28"/>
        </w:rPr>
        <w:t>put into your Hands, of Recommending</w:t>
      </w:r>
      <w:r w:rsidR="00257B81" w:rsidRPr="0027169D">
        <w:rPr>
          <w:rFonts w:ascii="Garamond" w:hAnsi="Garamond" w:cs="Times New Roman"/>
          <w:sz w:val="36"/>
          <w:szCs w:val="28"/>
        </w:rPr>
        <w:t xml:space="preserve">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Duties to all </w:t>
      </w:r>
      <w:proofErr w:type="spellStart"/>
      <w:r w:rsidRPr="0027169D">
        <w:rPr>
          <w:rFonts w:ascii="Garamond" w:hAnsi="Garamond" w:cs="Cambria"/>
          <w:sz w:val="36"/>
          <w:szCs w:val="28"/>
        </w:rPr>
        <w:t>ſ</w:t>
      </w:r>
      <w:r w:rsidRPr="0027169D">
        <w:rPr>
          <w:rFonts w:ascii="Garamond" w:hAnsi="Garamond" w:cs="Times New Roman"/>
          <w:sz w:val="36"/>
          <w:szCs w:val="28"/>
        </w:rPr>
        <w:t>orts</w:t>
      </w:r>
      <w:proofErr w:type="spellEnd"/>
      <w:r w:rsidRPr="0027169D">
        <w:rPr>
          <w:rFonts w:ascii="Garamond" w:hAnsi="Garamond" w:cs="Times New Roman"/>
          <w:sz w:val="36"/>
          <w:szCs w:val="28"/>
        </w:rPr>
        <w:t xml:space="preserve"> of </w:t>
      </w:r>
      <w:proofErr w:type="spellStart"/>
      <w:r w:rsidRPr="0027169D">
        <w:rPr>
          <w:rFonts w:ascii="Garamond" w:hAnsi="Garamond" w:cs="Times New Roman"/>
          <w:sz w:val="36"/>
          <w:szCs w:val="28"/>
        </w:rPr>
        <w:t>Per</w:t>
      </w:r>
      <w:r w:rsidRPr="0027169D">
        <w:rPr>
          <w:rFonts w:ascii="Garamond" w:hAnsi="Garamond" w:cs="Cambria"/>
          <w:sz w:val="36"/>
          <w:szCs w:val="28"/>
        </w:rPr>
        <w:t>ſ</w:t>
      </w:r>
      <w:r w:rsidRPr="0027169D">
        <w:rPr>
          <w:rFonts w:ascii="Garamond" w:hAnsi="Garamond" w:cs="Times New Roman"/>
          <w:sz w:val="36"/>
          <w:szCs w:val="28"/>
        </w:rPr>
        <w:t>ons</w:t>
      </w:r>
      <w:proofErr w:type="spellEnd"/>
      <w:r w:rsidRPr="0027169D">
        <w:rPr>
          <w:rFonts w:ascii="Garamond" w:hAnsi="Garamond" w:cs="Times New Roman"/>
          <w:sz w:val="36"/>
          <w:szCs w:val="28"/>
        </w:rPr>
        <w:t>.</w:t>
      </w:r>
    </w:p>
    <w:p w14:paraId="149ADCB0" w14:textId="77777777" w:rsidR="00344382" w:rsidRPr="0027169D" w:rsidRDefault="00344382" w:rsidP="0027169D">
      <w:pPr>
        <w:autoSpaceDE w:val="0"/>
        <w:autoSpaceDN w:val="0"/>
        <w:adjustRightInd w:val="0"/>
        <w:spacing w:before="120"/>
        <w:ind w:firstLine="340"/>
        <w:jc w:val="both"/>
        <w:rPr>
          <w:rFonts w:ascii="Garamond" w:hAnsi="Garamond" w:cs="Times New Roman"/>
          <w:sz w:val="36"/>
          <w:szCs w:val="28"/>
        </w:rPr>
      </w:pPr>
      <w:r w:rsidRPr="0027169D">
        <w:rPr>
          <w:rFonts w:ascii="Garamond" w:hAnsi="Garamond" w:cs="Times New Roman"/>
          <w:sz w:val="36"/>
          <w:szCs w:val="28"/>
        </w:rPr>
        <w:t xml:space="preserve">For </w:t>
      </w:r>
      <w:proofErr w:type="spellStart"/>
      <w:r w:rsidRPr="0027169D">
        <w:rPr>
          <w:rFonts w:ascii="Garamond" w:hAnsi="Garamond" w:cs="Times New Roman"/>
          <w:sz w:val="36"/>
          <w:szCs w:val="28"/>
        </w:rPr>
        <w:t>In</w:t>
      </w:r>
      <w:r w:rsidRPr="0027169D">
        <w:rPr>
          <w:rFonts w:ascii="Times New Roman" w:hAnsi="Times New Roman" w:cs="Times New Roman"/>
          <w:sz w:val="36"/>
          <w:szCs w:val="28"/>
        </w:rPr>
        <w:t>ﬅ</w:t>
      </w:r>
      <w:r w:rsidRPr="0027169D">
        <w:rPr>
          <w:rFonts w:ascii="Garamond" w:hAnsi="Garamond" w:cs="Times New Roman"/>
          <w:sz w:val="36"/>
          <w:szCs w:val="28"/>
        </w:rPr>
        <w:t>ance</w:t>
      </w:r>
      <w:proofErr w:type="spellEnd"/>
      <w:r w:rsidR="00E90966" w:rsidRPr="0027169D">
        <w:rPr>
          <w:rFonts w:ascii="Garamond" w:hAnsi="Garamond" w:cs="Times New Roman"/>
          <w:sz w:val="36"/>
          <w:szCs w:val="28"/>
        </w:rPr>
        <w:t>.</w:t>
      </w:r>
      <w:r w:rsidRPr="0027169D">
        <w:rPr>
          <w:rFonts w:ascii="Garamond" w:hAnsi="Garamond" w:cs="Times New Roman"/>
          <w:sz w:val="36"/>
          <w:szCs w:val="28"/>
        </w:rPr>
        <w:t xml:space="preserve"> When you </w:t>
      </w:r>
      <w:proofErr w:type="spellStart"/>
      <w:r w:rsidRPr="0027169D">
        <w:rPr>
          <w:rFonts w:ascii="Garamond" w:hAnsi="Garamond" w:cs="Times New Roman"/>
          <w:i/>
          <w:sz w:val="36"/>
          <w:szCs w:val="28"/>
        </w:rPr>
        <w:t>V</w:t>
      </w:r>
      <w:r w:rsidR="00E90966" w:rsidRPr="0027169D">
        <w:rPr>
          <w:rFonts w:ascii="Garamond" w:hAnsi="Garamond" w:cs="Times New Roman"/>
          <w:i/>
          <w:sz w:val="36"/>
          <w:szCs w:val="28"/>
        </w:rPr>
        <w:t>i</w:t>
      </w:r>
      <w:r w:rsidRPr="0027169D">
        <w:rPr>
          <w:rFonts w:ascii="Garamond" w:hAnsi="Garamond" w:cs="Cambria"/>
          <w:i/>
          <w:sz w:val="36"/>
          <w:szCs w:val="28"/>
        </w:rPr>
        <w:t>ſ</w:t>
      </w:r>
      <w:r w:rsidRPr="0027169D">
        <w:rPr>
          <w:rFonts w:ascii="Garamond" w:hAnsi="Garamond" w:cs="Times New Roman"/>
          <w:i/>
          <w:sz w:val="36"/>
          <w:szCs w:val="28"/>
        </w:rPr>
        <w:t>it</w:t>
      </w:r>
      <w:proofErr w:type="spellEnd"/>
      <w:r w:rsidRPr="0027169D">
        <w:rPr>
          <w:rFonts w:ascii="Garamond" w:hAnsi="Garamond" w:cs="Times New Roman"/>
          <w:i/>
          <w:sz w:val="36"/>
          <w:szCs w:val="28"/>
        </w:rPr>
        <w:t xml:space="preserve"> the Sick</w:t>
      </w:r>
      <w:r w:rsidRPr="0027169D">
        <w:rPr>
          <w:rFonts w:ascii="Garamond" w:hAnsi="Garamond" w:cs="Times New Roman"/>
          <w:sz w:val="36"/>
          <w:szCs w:val="28"/>
        </w:rPr>
        <w:t>,</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you have a fair </w:t>
      </w:r>
      <w:proofErr w:type="spellStart"/>
      <w:r w:rsidRPr="0027169D">
        <w:rPr>
          <w:rFonts w:ascii="Garamond" w:hAnsi="Garamond" w:cs="Times New Roman"/>
          <w:sz w:val="36"/>
          <w:szCs w:val="28"/>
        </w:rPr>
        <w:t>Occa</w:t>
      </w:r>
      <w:r w:rsidRPr="0027169D">
        <w:rPr>
          <w:rFonts w:ascii="Garamond" w:hAnsi="Garamond" w:cs="Cambria"/>
          <w:sz w:val="36"/>
          <w:szCs w:val="28"/>
        </w:rPr>
        <w:t>ſ</w:t>
      </w:r>
      <w:r w:rsidRPr="0027169D">
        <w:rPr>
          <w:rFonts w:ascii="Garamond" w:hAnsi="Garamond" w:cs="Times New Roman"/>
          <w:sz w:val="36"/>
          <w:szCs w:val="28"/>
        </w:rPr>
        <w:t>ion</w:t>
      </w:r>
      <w:proofErr w:type="spellEnd"/>
      <w:r w:rsidRPr="0027169D">
        <w:rPr>
          <w:rFonts w:ascii="Garamond" w:hAnsi="Garamond" w:cs="Times New Roman"/>
          <w:sz w:val="36"/>
          <w:szCs w:val="28"/>
        </w:rPr>
        <w:t xml:space="preserve"> offered you</w:t>
      </w:r>
      <w:r w:rsidR="00E90966" w:rsidRPr="0027169D">
        <w:rPr>
          <w:rFonts w:ascii="Garamond" w:hAnsi="Garamond" w:cs="Times New Roman"/>
          <w:sz w:val="36"/>
          <w:szCs w:val="28"/>
        </w:rPr>
        <w:t>,</w:t>
      </w:r>
      <w:r w:rsidRPr="0027169D">
        <w:rPr>
          <w:rFonts w:ascii="Garamond" w:hAnsi="Garamond" w:cs="Times New Roman"/>
          <w:sz w:val="36"/>
          <w:szCs w:val="28"/>
        </w:rPr>
        <w:t xml:space="preserve"> o</w:t>
      </w:r>
      <w:r w:rsidR="00E90966" w:rsidRPr="0027169D">
        <w:rPr>
          <w:rFonts w:ascii="Garamond" w:hAnsi="Garamond" w:cs="Times New Roman"/>
          <w:sz w:val="36"/>
          <w:szCs w:val="28"/>
        </w:rPr>
        <w:t xml:space="preserve">f </w:t>
      </w:r>
      <w:r w:rsidRPr="0027169D">
        <w:rPr>
          <w:rFonts w:ascii="Garamond" w:hAnsi="Garamond" w:cs="Times New Roman"/>
          <w:sz w:val="36"/>
          <w:szCs w:val="28"/>
        </w:rPr>
        <w:t>enquiring How they pray to God, and</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of laying them under </w:t>
      </w:r>
      <w:proofErr w:type="spellStart"/>
      <w:r w:rsidRPr="0027169D">
        <w:rPr>
          <w:rFonts w:ascii="Garamond" w:hAnsi="Garamond" w:cs="Times New Roman"/>
          <w:sz w:val="36"/>
          <w:szCs w:val="28"/>
        </w:rPr>
        <w:t>Promi</w:t>
      </w:r>
      <w:r w:rsidRPr="0027169D">
        <w:rPr>
          <w:rFonts w:ascii="Garamond" w:hAnsi="Garamond" w:cs="Cambria"/>
          <w:sz w:val="36"/>
          <w:szCs w:val="28"/>
        </w:rPr>
        <w:t>ſ</w:t>
      </w:r>
      <w:r w:rsidRPr="0027169D">
        <w:rPr>
          <w:rFonts w:ascii="Garamond" w:hAnsi="Garamond" w:cs="Times New Roman"/>
          <w:sz w:val="36"/>
          <w:szCs w:val="28"/>
        </w:rPr>
        <w:t>es</w:t>
      </w:r>
      <w:proofErr w:type="spellEnd"/>
      <w:r w:rsidRPr="0027169D">
        <w:rPr>
          <w:rFonts w:ascii="Garamond" w:hAnsi="Garamond" w:cs="Times New Roman"/>
          <w:sz w:val="36"/>
          <w:szCs w:val="28"/>
        </w:rPr>
        <w:t xml:space="preserve"> of performing that Duty daily, if God </w:t>
      </w:r>
      <w:proofErr w:type="spellStart"/>
      <w:r w:rsidRPr="0027169D">
        <w:rPr>
          <w:rFonts w:ascii="Garamond" w:hAnsi="Garamond" w:cs="Times New Roman"/>
          <w:sz w:val="36"/>
          <w:szCs w:val="28"/>
        </w:rPr>
        <w:t>re</w:t>
      </w:r>
      <w:r w:rsidRPr="0027169D">
        <w:rPr>
          <w:rFonts w:ascii="Times New Roman" w:hAnsi="Times New Roman" w:cs="Times New Roman"/>
          <w:sz w:val="36"/>
          <w:szCs w:val="28"/>
        </w:rPr>
        <w:t>ﬅ</w:t>
      </w:r>
      <w:r w:rsidRPr="0027169D">
        <w:rPr>
          <w:rFonts w:ascii="Garamond" w:hAnsi="Garamond" w:cs="Times New Roman"/>
          <w:sz w:val="36"/>
          <w:szCs w:val="28"/>
        </w:rPr>
        <w:t>ores</w:t>
      </w:r>
      <w:proofErr w:type="spellEnd"/>
      <w:r w:rsidRPr="0027169D">
        <w:rPr>
          <w:rFonts w:ascii="Garamond" w:hAnsi="Garamond" w:cs="Times New Roman"/>
          <w:sz w:val="36"/>
          <w:szCs w:val="28"/>
        </w:rPr>
        <w:t xml:space="preserve"> them</w:t>
      </w:r>
      <w:r w:rsidR="00E90966" w:rsidRPr="0027169D">
        <w:rPr>
          <w:rFonts w:ascii="Garamond" w:hAnsi="Garamond" w:cs="Times New Roman"/>
          <w:sz w:val="36"/>
          <w:szCs w:val="28"/>
        </w:rPr>
        <w:t xml:space="preserve"> </w:t>
      </w:r>
      <w:r w:rsidRPr="0027169D">
        <w:rPr>
          <w:rFonts w:ascii="Garamond" w:hAnsi="Garamond" w:cs="Times New Roman"/>
          <w:sz w:val="36"/>
          <w:szCs w:val="28"/>
        </w:rPr>
        <w:t>to Health.</w:t>
      </w:r>
    </w:p>
    <w:p w14:paraId="1410FD51"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 xml:space="preserve">When you </w:t>
      </w:r>
      <w:proofErr w:type="spellStart"/>
      <w:r w:rsidRPr="0027169D">
        <w:rPr>
          <w:rFonts w:ascii="Garamond" w:hAnsi="Garamond" w:cs="Cambria"/>
          <w:sz w:val="36"/>
          <w:szCs w:val="28"/>
        </w:rPr>
        <w:t>ſ</w:t>
      </w:r>
      <w:r w:rsidRPr="0027169D">
        <w:rPr>
          <w:rFonts w:ascii="Garamond" w:hAnsi="Garamond" w:cs="Times New Roman"/>
          <w:sz w:val="36"/>
          <w:szCs w:val="28"/>
        </w:rPr>
        <w:t>hall</w:t>
      </w:r>
      <w:proofErr w:type="spellEnd"/>
      <w:r w:rsidRPr="0027169D">
        <w:rPr>
          <w:rFonts w:ascii="Garamond" w:hAnsi="Garamond" w:cs="Times New Roman"/>
          <w:sz w:val="36"/>
          <w:szCs w:val="28"/>
        </w:rPr>
        <w:t xml:space="preserve"> have </w:t>
      </w:r>
      <w:r w:rsidRPr="0027169D">
        <w:rPr>
          <w:rFonts w:ascii="Garamond" w:hAnsi="Garamond" w:cs="Times New Roman"/>
          <w:i/>
          <w:sz w:val="36"/>
          <w:szCs w:val="28"/>
        </w:rPr>
        <w:t xml:space="preserve">Married a </w:t>
      </w:r>
      <w:r w:rsidR="00E90966" w:rsidRPr="0027169D">
        <w:rPr>
          <w:rFonts w:ascii="Garamond" w:hAnsi="Garamond" w:cs="Times New Roman"/>
          <w:i/>
          <w:sz w:val="36"/>
          <w:szCs w:val="28"/>
        </w:rPr>
        <w:t>Couple</w:t>
      </w:r>
      <w:r w:rsidRPr="0027169D">
        <w:rPr>
          <w:rFonts w:ascii="Garamond" w:hAnsi="Garamond" w:cs="Times New Roman"/>
          <w:sz w:val="36"/>
          <w:szCs w:val="28"/>
        </w:rPr>
        <w:t>,</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it will be a very proper </w:t>
      </w:r>
      <w:r w:rsidR="00E90966" w:rsidRPr="0027169D">
        <w:rPr>
          <w:rFonts w:ascii="Garamond" w:hAnsi="Garamond" w:cs="Times New Roman"/>
          <w:sz w:val="36"/>
          <w:szCs w:val="28"/>
        </w:rPr>
        <w:t xml:space="preserve">time </w:t>
      </w:r>
      <w:r w:rsidRPr="0027169D">
        <w:rPr>
          <w:rFonts w:ascii="Garamond" w:hAnsi="Garamond" w:cs="Times New Roman"/>
          <w:sz w:val="36"/>
          <w:szCs w:val="28"/>
        </w:rPr>
        <w:t>o</w:t>
      </w:r>
      <w:r w:rsidR="00726C1F" w:rsidRPr="0027169D">
        <w:rPr>
          <w:rFonts w:ascii="Garamond" w:hAnsi="Garamond" w:cs="Cambria"/>
          <w:sz w:val="36"/>
          <w:szCs w:val="28"/>
        </w:rPr>
        <w:t>f</w:t>
      </w:r>
      <w:r w:rsidRPr="0027169D">
        <w:rPr>
          <w:rFonts w:ascii="Garamond" w:hAnsi="Garamond" w:cs="Times New Roman"/>
          <w:sz w:val="36"/>
          <w:szCs w:val="28"/>
        </w:rPr>
        <w:t xml:space="preserve"> putting</w:t>
      </w:r>
      <w:r w:rsidR="00E90966" w:rsidRPr="0027169D">
        <w:rPr>
          <w:rFonts w:ascii="Garamond" w:hAnsi="Garamond" w:cs="Times New Roman"/>
          <w:sz w:val="36"/>
          <w:szCs w:val="28"/>
        </w:rPr>
        <w:t xml:space="preserve"> </w:t>
      </w:r>
      <w:r w:rsidRPr="0027169D">
        <w:rPr>
          <w:rFonts w:ascii="Garamond" w:hAnsi="Garamond" w:cs="Times New Roman"/>
          <w:sz w:val="36"/>
          <w:szCs w:val="28"/>
        </w:rPr>
        <w:t>the Devotions into their Hands, and of</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making them </w:t>
      </w:r>
      <w:proofErr w:type="spellStart"/>
      <w:r w:rsidRPr="0027169D">
        <w:rPr>
          <w:rFonts w:ascii="Garamond" w:hAnsi="Garamond" w:cs="Cambria"/>
          <w:sz w:val="36"/>
          <w:szCs w:val="28"/>
        </w:rPr>
        <w:t>ſ</w:t>
      </w:r>
      <w:r w:rsidRPr="0027169D">
        <w:rPr>
          <w:rFonts w:ascii="Garamond" w:hAnsi="Garamond" w:cs="Times New Roman"/>
          <w:sz w:val="36"/>
          <w:szCs w:val="28"/>
        </w:rPr>
        <w:t>en</w:t>
      </w:r>
      <w:r w:rsidRPr="0027169D">
        <w:rPr>
          <w:rFonts w:ascii="Garamond" w:hAnsi="Garamond" w:cs="Cambria"/>
          <w:sz w:val="36"/>
          <w:szCs w:val="28"/>
        </w:rPr>
        <w:t>ſ</w:t>
      </w:r>
      <w:r w:rsidRPr="0027169D">
        <w:rPr>
          <w:rFonts w:ascii="Garamond" w:hAnsi="Garamond" w:cs="Times New Roman"/>
          <w:sz w:val="36"/>
          <w:szCs w:val="28"/>
        </w:rPr>
        <w:t>ible</w:t>
      </w:r>
      <w:proofErr w:type="spellEnd"/>
      <w:r w:rsidRPr="0027169D">
        <w:rPr>
          <w:rFonts w:ascii="Garamond" w:hAnsi="Garamond" w:cs="Times New Roman"/>
          <w:sz w:val="36"/>
          <w:szCs w:val="28"/>
        </w:rPr>
        <w:t xml:space="preserve">, how much their </w:t>
      </w:r>
      <w:proofErr w:type="spellStart"/>
      <w:r w:rsidR="00E90966" w:rsidRPr="0027169D">
        <w:rPr>
          <w:rFonts w:ascii="Garamond" w:hAnsi="Garamond" w:cs="Times New Roman"/>
          <w:sz w:val="36"/>
          <w:szCs w:val="28"/>
        </w:rPr>
        <w:t>pre</w:t>
      </w:r>
      <w:r w:rsidRPr="0027169D">
        <w:rPr>
          <w:rFonts w:ascii="Garamond" w:hAnsi="Garamond" w:cs="Cambria"/>
          <w:sz w:val="36"/>
          <w:szCs w:val="28"/>
        </w:rPr>
        <w:t>ſ</w:t>
      </w:r>
      <w:r w:rsidRPr="0027169D">
        <w:rPr>
          <w:rFonts w:ascii="Garamond" w:hAnsi="Garamond" w:cs="Times New Roman"/>
          <w:sz w:val="36"/>
          <w:szCs w:val="28"/>
        </w:rPr>
        <w:t>ent</w:t>
      </w:r>
      <w:proofErr w:type="spellEnd"/>
      <w:r w:rsidRPr="0027169D">
        <w:rPr>
          <w:rFonts w:ascii="Garamond" w:hAnsi="Garamond" w:cs="Times New Roman"/>
          <w:sz w:val="36"/>
          <w:szCs w:val="28"/>
        </w:rPr>
        <w:t xml:space="preserve"> and future Wel</w:t>
      </w:r>
      <w:r w:rsidR="00E90966" w:rsidRPr="0027169D">
        <w:rPr>
          <w:rFonts w:ascii="Garamond" w:hAnsi="Garamond" w:cs="Times New Roman"/>
          <w:sz w:val="36"/>
          <w:szCs w:val="28"/>
        </w:rPr>
        <w:t>f</w:t>
      </w:r>
      <w:r w:rsidRPr="0027169D">
        <w:rPr>
          <w:rFonts w:ascii="Garamond" w:hAnsi="Garamond" w:cs="Times New Roman"/>
          <w:sz w:val="36"/>
          <w:szCs w:val="28"/>
        </w:rPr>
        <w:t xml:space="preserve">are depends upon </w:t>
      </w:r>
      <w:r w:rsidRPr="0027169D">
        <w:rPr>
          <w:rFonts w:ascii="Garamond" w:hAnsi="Garamond" w:cs="Times New Roman"/>
          <w:i/>
          <w:sz w:val="36"/>
          <w:szCs w:val="28"/>
        </w:rPr>
        <w:t>Serving God daily</w:t>
      </w:r>
      <w:r w:rsidR="00E90966" w:rsidRPr="0027169D">
        <w:rPr>
          <w:rFonts w:ascii="Garamond" w:hAnsi="Garamond" w:cs="Times New Roman"/>
          <w:sz w:val="36"/>
          <w:szCs w:val="28"/>
        </w:rPr>
        <w:t>,</w:t>
      </w:r>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o</w:t>
      </w:r>
      <w:proofErr w:type="spellEnd"/>
      <w:r w:rsidRPr="0027169D">
        <w:rPr>
          <w:rFonts w:ascii="Garamond" w:hAnsi="Garamond" w:cs="Times New Roman"/>
          <w:sz w:val="36"/>
          <w:szCs w:val="28"/>
        </w:rPr>
        <w:t xml:space="preserve"> that beginning well, they</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may never neglect </w:t>
      </w:r>
      <w:r w:rsidRPr="0027169D">
        <w:rPr>
          <w:rFonts w:ascii="Garamond" w:hAnsi="Garamond" w:cs="Times New Roman"/>
          <w:i/>
          <w:sz w:val="36"/>
          <w:szCs w:val="28"/>
        </w:rPr>
        <w:t>this</w:t>
      </w:r>
      <w:r w:rsidRPr="0027169D">
        <w:rPr>
          <w:rFonts w:ascii="Garamond" w:hAnsi="Garamond" w:cs="Times New Roman"/>
          <w:sz w:val="36"/>
          <w:szCs w:val="28"/>
        </w:rPr>
        <w:t xml:space="preserve"> </w:t>
      </w:r>
      <w:proofErr w:type="spellStart"/>
      <w:r w:rsidRPr="0027169D">
        <w:rPr>
          <w:rFonts w:ascii="Garamond" w:hAnsi="Garamond" w:cs="Times New Roman"/>
          <w:i/>
          <w:sz w:val="36"/>
          <w:szCs w:val="28"/>
        </w:rPr>
        <w:t>ne</w:t>
      </w:r>
      <w:r w:rsidR="00E90966" w:rsidRPr="0027169D">
        <w:rPr>
          <w:rFonts w:ascii="Garamond" w:hAnsi="Garamond" w:cs="Times New Roman"/>
          <w:i/>
          <w:sz w:val="36"/>
          <w:szCs w:val="28"/>
        </w:rPr>
        <w:t>ce</w:t>
      </w:r>
      <w:r w:rsidR="00E90966" w:rsidRPr="0027169D">
        <w:rPr>
          <w:rFonts w:ascii="Garamond" w:hAnsi="Garamond" w:cs="Cambria"/>
          <w:i/>
          <w:sz w:val="36"/>
          <w:szCs w:val="28"/>
        </w:rPr>
        <w:t>ſſ</w:t>
      </w:r>
      <w:r w:rsidR="00E90966" w:rsidRPr="0027169D">
        <w:rPr>
          <w:rFonts w:ascii="Garamond" w:hAnsi="Garamond" w:cs="Times New Roman"/>
          <w:i/>
          <w:sz w:val="36"/>
          <w:szCs w:val="28"/>
        </w:rPr>
        <w:t>a</w:t>
      </w:r>
      <w:r w:rsidRPr="0027169D">
        <w:rPr>
          <w:rFonts w:ascii="Garamond" w:hAnsi="Garamond" w:cs="Times New Roman"/>
          <w:i/>
          <w:sz w:val="36"/>
          <w:szCs w:val="28"/>
        </w:rPr>
        <w:t>ry</w:t>
      </w:r>
      <w:proofErr w:type="spellEnd"/>
      <w:r w:rsidRPr="0027169D">
        <w:rPr>
          <w:rFonts w:ascii="Garamond" w:hAnsi="Garamond" w:cs="Times New Roman"/>
          <w:sz w:val="36"/>
          <w:szCs w:val="28"/>
        </w:rPr>
        <w:t xml:space="preserve"> </w:t>
      </w:r>
      <w:r w:rsidRPr="0027169D">
        <w:rPr>
          <w:rFonts w:ascii="Garamond" w:hAnsi="Garamond" w:cs="Times New Roman"/>
          <w:i/>
          <w:sz w:val="36"/>
          <w:szCs w:val="28"/>
        </w:rPr>
        <w:t>Duty</w:t>
      </w:r>
      <w:r w:rsidRPr="0027169D">
        <w:rPr>
          <w:rFonts w:ascii="Garamond" w:hAnsi="Garamond" w:cs="Times New Roman"/>
          <w:sz w:val="36"/>
          <w:szCs w:val="28"/>
        </w:rPr>
        <w:t>.</w:t>
      </w:r>
    </w:p>
    <w:p w14:paraId="6AD2DACC"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proofErr w:type="spellStart"/>
      <w:r w:rsidRPr="0027169D">
        <w:rPr>
          <w:rFonts w:ascii="Garamond" w:hAnsi="Garamond" w:cs="Times New Roman"/>
          <w:sz w:val="36"/>
          <w:szCs w:val="28"/>
        </w:rPr>
        <w:t>Per</w:t>
      </w:r>
      <w:r w:rsidRPr="0027169D">
        <w:rPr>
          <w:rFonts w:ascii="Garamond" w:hAnsi="Garamond" w:cs="Cambria"/>
          <w:sz w:val="36"/>
          <w:szCs w:val="28"/>
        </w:rPr>
        <w:t>ſ</w:t>
      </w:r>
      <w:r w:rsidRPr="0027169D">
        <w:rPr>
          <w:rFonts w:ascii="Garamond" w:hAnsi="Garamond" w:cs="Times New Roman"/>
          <w:sz w:val="36"/>
          <w:szCs w:val="28"/>
        </w:rPr>
        <w:t>ons</w:t>
      </w:r>
      <w:proofErr w:type="spellEnd"/>
      <w:r w:rsidRPr="0027169D">
        <w:rPr>
          <w:rFonts w:ascii="Garamond" w:hAnsi="Garamond" w:cs="Times New Roman"/>
          <w:sz w:val="36"/>
          <w:szCs w:val="28"/>
        </w:rPr>
        <w:t xml:space="preserve"> under the </w:t>
      </w:r>
      <w:proofErr w:type="spellStart"/>
      <w:r w:rsidRPr="0027169D">
        <w:rPr>
          <w:rFonts w:ascii="Garamond" w:hAnsi="Garamond" w:cs="Times New Roman"/>
          <w:i/>
          <w:sz w:val="36"/>
          <w:szCs w:val="28"/>
        </w:rPr>
        <w:t>Cen</w:t>
      </w:r>
      <w:r w:rsidRPr="0027169D">
        <w:rPr>
          <w:rFonts w:ascii="Garamond" w:hAnsi="Garamond" w:cs="Cambria"/>
          <w:i/>
          <w:sz w:val="36"/>
          <w:szCs w:val="28"/>
        </w:rPr>
        <w:t>ſ</w:t>
      </w:r>
      <w:r w:rsidR="00E90966" w:rsidRPr="0027169D">
        <w:rPr>
          <w:rFonts w:ascii="Garamond" w:hAnsi="Garamond" w:cs="Times New Roman"/>
          <w:i/>
          <w:sz w:val="36"/>
          <w:szCs w:val="28"/>
        </w:rPr>
        <w:t>u</w:t>
      </w:r>
      <w:r w:rsidRPr="0027169D">
        <w:rPr>
          <w:rFonts w:ascii="Garamond" w:hAnsi="Garamond" w:cs="Times New Roman"/>
          <w:i/>
          <w:sz w:val="36"/>
          <w:szCs w:val="28"/>
        </w:rPr>
        <w:t>res</w:t>
      </w:r>
      <w:proofErr w:type="spellEnd"/>
      <w:r w:rsidRPr="0027169D">
        <w:rPr>
          <w:rFonts w:ascii="Garamond" w:hAnsi="Garamond" w:cs="Times New Roman"/>
          <w:i/>
          <w:sz w:val="36"/>
          <w:szCs w:val="28"/>
        </w:rPr>
        <w:t xml:space="preserve"> of the Church</w:t>
      </w:r>
      <w:r w:rsidRPr="0027169D">
        <w:rPr>
          <w:rFonts w:ascii="Garamond" w:hAnsi="Garamond" w:cs="Times New Roman"/>
          <w:sz w:val="36"/>
          <w:szCs w:val="28"/>
        </w:rPr>
        <w:t>,</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under </w:t>
      </w:r>
      <w:r w:rsidRPr="0027169D">
        <w:rPr>
          <w:rFonts w:ascii="Garamond" w:hAnsi="Garamond" w:cs="Times New Roman"/>
          <w:i/>
          <w:sz w:val="36"/>
          <w:szCs w:val="28"/>
        </w:rPr>
        <w:t>Af</w:t>
      </w:r>
      <w:r w:rsidR="00B43032">
        <w:rPr>
          <w:rFonts w:ascii="Garamond" w:hAnsi="Garamond" w:cs="Times New Roman"/>
          <w:i/>
          <w:sz w:val="36"/>
          <w:szCs w:val="28"/>
        </w:rPr>
        <w:t>ﬂ</w:t>
      </w:r>
      <w:r w:rsidRPr="0027169D">
        <w:rPr>
          <w:rFonts w:ascii="Garamond" w:hAnsi="Garamond" w:cs="Times New Roman"/>
          <w:i/>
          <w:sz w:val="36"/>
          <w:szCs w:val="28"/>
        </w:rPr>
        <w:t>ictions</w:t>
      </w:r>
      <w:r w:rsidRPr="0027169D">
        <w:rPr>
          <w:rFonts w:ascii="Garamond" w:hAnsi="Garamond" w:cs="Times New Roman"/>
          <w:sz w:val="36"/>
          <w:szCs w:val="28"/>
        </w:rPr>
        <w:t xml:space="preserve">, in </w:t>
      </w:r>
      <w:r w:rsidRPr="0027169D">
        <w:rPr>
          <w:rFonts w:ascii="Garamond" w:hAnsi="Garamond" w:cs="Times New Roman"/>
          <w:i/>
          <w:sz w:val="36"/>
          <w:szCs w:val="28"/>
        </w:rPr>
        <w:t>Poverty</w:t>
      </w:r>
      <w:r w:rsidRPr="0027169D">
        <w:rPr>
          <w:rFonts w:ascii="Garamond" w:hAnsi="Garamond" w:cs="Times New Roman"/>
          <w:sz w:val="36"/>
          <w:szCs w:val="28"/>
        </w:rPr>
        <w:t xml:space="preserve">, </w:t>
      </w:r>
      <w:proofErr w:type="spellStart"/>
      <w:r w:rsidRPr="0027169D">
        <w:rPr>
          <w:rFonts w:ascii="Garamond" w:hAnsi="Garamond" w:cs="Times New Roman"/>
          <w:sz w:val="36"/>
          <w:szCs w:val="28"/>
        </w:rPr>
        <w:t>a</w:t>
      </w:r>
      <w:r w:rsidR="00B43032">
        <w:rPr>
          <w:rFonts w:ascii="Garamond" w:hAnsi="Garamond" w:cs="Times New Roman"/>
          <w:sz w:val="36"/>
          <w:szCs w:val="28"/>
        </w:rPr>
        <w:t>ſ</w:t>
      </w:r>
      <w:r w:rsidRPr="0027169D">
        <w:rPr>
          <w:rFonts w:ascii="Garamond" w:hAnsi="Garamond" w:cs="Times New Roman"/>
          <w:sz w:val="36"/>
          <w:szCs w:val="28"/>
        </w:rPr>
        <w:t>king</w:t>
      </w:r>
      <w:proofErr w:type="spellEnd"/>
      <w:r w:rsidRPr="0027169D">
        <w:rPr>
          <w:rFonts w:ascii="Garamond" w:hAnsi="Garamond" w:cs="Times New Roman"/>
          <w:sz w:val="36"/>
          <w:szCs w:val="28"/>
        </w:rPr>
        <w:t xml:space="preserve"> either</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your </w:t>
      </w:r>
      <w:r w:rsidR="00E90966" w:rsidRPr="0027169D">
        <w:rPr>
          <w:rFonts w:ascii="Garamond" w:hAnsi="Garamond" w:cs="Times New Roman"/>
          <w:i/>
          <w:sz w:val="36"/>
          <w:szCs w:val="28"/>
        </w:rPr>
        <w:t>Favour</w:t>
      </w:r>
      <w:r w:rsidRPr="0027169D">
        <w:rPr>
          <w:rFonts w:ascii="Garamond" w:hAnsi="Garamond" w:cs="Times New Roman"/>
          <w:sz w:val="36"/>
          <w:szCs w:val="28"/>
        </w:rPr>
        <w:t xml:space="preserve"> or your </w:t>
      </w:r>
      <w:r w:rsidRPr="0027169D">
        <w:rPr>
          <w:rFonts w:ascii="Garamond" w:hAnsi="Garamond" w:cs="Times New Roman"/>
          <w:i/>
          <w:sz w:val="36"/>
          <w:szCs w:val="28"/>
        </w:rPr>
        <w:t>Charity</w:t>
      </w:r>
      <w:r w:rsidRPr="0027169D">
        <w:rPr>
          <w:rFonts w:ascii="Garamond" w:hAnsi="Garamond" w:cs="Times New Roman"/>
          <w:sz w:val="36"/>
          <w:szCs w:val="28"/>
        </w:rPr>
        <w:t>, will lend</w:t>
      </w:r>
      <w:r w:rsidR="00E90966" w:rsidRPr="0027169D">
        <w:rPr>
          <w:rFonts w:ascii="Garamond" w:hAnsi="Garamond" w:cs="Times New Roman"/>
          <w:sz w:val="36"/>
          <w:szCs w:val="28"/>
        </w:rPr>
        <w:t xml:space="preserve"> </w:t>
      </w:r>
      <w:r w:rsidRPr="0027169D">
        <w:rPr>
          <w:rFonts w:ascii="Garamond" w:hAnsi="Garamond" w:cs="Times New Roman"/>
          <w:sz w:val="36"/>
          <w:szCs w:val="28"/>
        </w:rPr>
        <w:t>an Ear to that Advice, which at other</w:t>
      </w:r>
      <w:r w:rsidR="00E90966" w:rsidRPr="0027169D">
        <w:rPr>
          <w:rFonts w:ascii="Garamond" w:hAnsi="Garamond" w:cs="Times New Roman"/>
          <w:sz w:val="36"/>
          <w:szCs w:val="28"/>
        </w:rPr>
        <w:t xml:space="preserve"> times </w:t>
      </w:r>
      <w:r w:rsidRPr="0027169D">
        <w:rPr>
          <w:rFonts w:ascii="Garamond" w:hAnsi="Garamond" w:cs="Times New Roman"/>
          <w:sz w:val="36"/>
          <w:szCs w:val="28"/>
        </w:rPr>
        <w:t>they would little regard.</w:t>
      </w:r>
    </w:p>
    <w:p w14:paraId="3620C42A"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are </w:t>
      </w:r>
      <w:r w:rsidRPr="0027169D">
        <w:rPr>
          <w:rFonts w:ascii="Garamond" w:hAnsi="Garamond" w:cs="Times New Roman"/>
          <w:i/>
          <w:sz w:val="36"/>
          <w:szCs w:val="28"/>
        </w:rPr>
        <w:t>Words</w:t>
      </w:r>
      <w:r w:rsidR="00E90966" w:rsidRPr="0027169D">
        <w:rPr>
          <w:rFonts w:ascii="Garamond" w:hAnsi="Garamond" w:cs="Times New Roman"/>
          <w:i/>
          <w:sz w:val="36"/>
          <w:szCs w:val="28"/>
        </w:rPr>
        <w:t xml:space="preserve"> </w:t>
      </w:r>
      <w:proofErr w:type="spellStart"/>
      <w:r w:rsidRPr="0027169D">
        <w:rPr>
          <w:rFonts w:ascii="Garamond" w:hAnsi="Garamond" w:cs="Cambria"/>
          <w:i/>
          <w:sz w:val="36"/>
          <w:szCs w:val="28"/>
        </w:rPr>
        <w:t>ſ</w:t>
      </w:r>
      <w:r w:rsidRPr="0027169D">
        <w:rPr>
          <w:rFonts w:ascii="Garamond" w:hAnsi="Garamond" w:cs="Times New Roman"/>
          <w:i/>
          <w:sz w:val="36"/>
          <w:szCs w:val="28"/>
        </w:rPr>
        <w:t>poken</w:t>
      </w:r>
      <w:proofErr w:type="spellEnd"/>
      <w:r w:rsidRPr="0027169D">
        <w:rPr>
          <w:rFonts w:ascii="Garamond" w:hAnsi="Garamond" w:cs="Times New Roman"/>
          <w:i/>
          <w:sz w:val="36"/>
          <w:szCs w:val="28"/>
        </w:rPr>
        <w:t xml:space="preserve"> in due </w:t>
      </w:r>
      <w:proofErr w:type="spellStart"/>
      <w:r w:rsidRPr="0027169D">
        <w:rPr>
          <w:rFonts w:ascii="Garamond" w:hAnsi="Garamond" w:cs="Times New Roman"/>
          <w:i/>
          <w:sz w:val="36"/>
          <w:szCs w:val="28"/>
        </w:rPr>
        <w:t>Sea</w:t>
      </w:r>
      <w:r w:rsidRPr="0027169D">
        <w:rPr>
          <w:rFonts w:ascii="Garamond" w:hAnsi="Garamond" w:cs="Cambria"/>
          <w:i/>
          <w:sz w:val="36"/>
          <w:szCs w:val="28"/>
        </w:rPr>
        <w:t>ſ</w:t>
      </w:r>
      <w:r w:rsidRPr="0027169D">
        <w:rPr>
          <w:rFonts w:ascii="Garamond" w:hAnsi="Garamond" w:cs="Times New Roman"/>
          <w:i/>
          <w:sz w:val="36"/>
          <w:szCs w:val="28"/>
        </w:rPr>
        <w:t>on</w:t>
      </w:r>
      <w:proofErr w:type="spellEnd"/>
      <w:r w:rsidR="00726C1F" w:rsidRPr="0027169D">
        <w:rPr>
          <w:rFonts w:ascii="Garamond" w:hAnsi="Garamond" w:cs="Times New Roman"/>
          <w:sz w:val="36"/>
          <w:szCs w:val="28"/>
        </w:rPr>
        <w:t>,</w:t>
      </w:r>
      <w:r w:rsidRPr="0027169D">
        <w:rPr>
          <w:rFonts w:ascii="Garamond" w:hAnsi="Garamond" w:cs="Times New Roman"/>
          <w:sz w:val="36"/>
          <w:szCs w:val="28"/>
        </w:rPr>
        <w:t xml:space="preserve"> and</w:t>
      </w:r>
      <w:r w:rsidR="00E90966" w:rsidRPr="0027169D">
        <w:rPr>
          <w:rFonts w:ascii="Garamond" w:hAnsi="Garamond" w:cs="Times New Roman"/>
          <w:sz w:val="36"/>
          <w:szCs w:val="28"/>
        </w:rPr>
        <w:t xml:space="preserve"> </w:t>
      </w:r>
      <w:r w:rsidRPr="0027169D">
        <w:rPr>
          <w:rFonts w:ascii="Garamond" w:hAnsi="Garamond" w:cs="Times New Roman"/>
          <w:sz w:val="36"/>
          <w:szCs w:val="28"/>
        </w:rPr>
        <w:t>if We</w:t>
      </w:r>
      <w:r w:rsidR="00E90966" w:rsidRPr="0027169D">
        <w:rPr>
          <w:rFonts w:ascii="Garamond" w:hAnsi="Garamond" w:cs="Times New Roman"/>
          <w:sz w:val="36"/>
          <w:szCs w:val="28"/>
        </w:rPr>
        <w:t>,</w:t>
      </w:r>
      <w:r w:rsidRPr="0027169D">
        <w:rPr>
          <w:rFonts w:ascii="Garamond" w:hAnsi="Garamond" w:cs="Times New Roman"/>
          <w:sz w:val="36"/>
          <w:szCs w:val="28"/>
        </w:rPr>
        <w:t xml:space="preserve"> of </w:t>
      </w:r>
      <w:r w:rsidRPr="0027169D">
        <w:rPr>
          <w:rFonts w:ascii="Garamond" w:hAnsi="Garamond" w:cs="Times New Roman"/>
          <w:i/>
          <w:sz w:val="36"/>
          <w:szCs w:val="28"/>
        </w:rPr>
        <w:t xml:space="preserve">This </w:t>
      </w:r>
      <w:proofErr w:type="spellStart"/>
      <w:r w:rsidRPr="0027169D">
        <w:rPr>
          <w:rFonts w:ascii="Garamond" w:hAnsi="Garamond" w:cs="Times New Roman"/>
          <w:i/>
          <w:sz w:val="36"/>
          <w:szCs w:val="28"/>
        </w:rPr>
        <w:t>Dioce</w:t>
      </w:r>
      <w:r w:rsidRPr="0027169D">
        <w:rPr>
          <w:rFonts w:ascii="Garamond" w:hAnsi="Garamond" w:cs="Cambria"/>
          <w:i/>
          <w:sz w:val="36"/>
          <w:szCs w:val="28"/>
        </w:rPr>
        <w:t>ſ</w:t>
      </w:r>
      <w:r w:rsidRPr="0027169D">
        <w:rPr>
          <w:rFonts w:ascii="Garamond" w:hAnsi="Garamond" w:cs="Times New Roman"/>
          <w:i/>
          <w:sz w:val="36"/>
          <w:szCs w:val="28"/>
        </w:rPr>
        <w:t>e</w:t>
      </w:r>
      <w:proofErr w:type="spellEnd"/>
      <w:r w:rsidRPr="0027169D">
        <w:rPr>
          <w:rFonts w:ascii="Garamond" w:hAnsi="Garamond" w:cs="Times New Roman"/>
          <w:sz w:val="36"/>
          <w:szCs w:val="28"/>
        </w:rPr>
        <w:t>, don</w:t>
      </w:r>
      <w:r w:rsidR="00467D2E" w:rsidRPr="0027169D">
        <w:rPr>
          <w:rFonts w:ascii="Garamond" w:hAnsi="Garamond" w:cs="Times New Roman"/>
          <w:sz w:val="36"/>
          <w:szCs w:val="28"/>
        </w:rPr>
        <w:t>’</w:t>
      </w:r>
      <w:r w:rsidRPr="0027169D">
        <w:rPr>
          <w:rFonts w:ascii="Garamond" w:hAnsi="Garamond" w:cs="Times New Roman"/>
          <w:sz w:val="36"/>
          <w:szCs w:val="28"/>
        </w:rPr>
        <w:t xml:space="preserve">t </w:t>
      </w:r>
      <w:proofErr w:type="spellStart"/>
      <w:r w:rsidRPr="0027169D">
        <w:rPr>
          <w:rFonts w:ascii="Times New Roman" w:hAnsi="Times New Roman" w:cs="Times New Roman"/>
          <w:sz w:val="36"/>
          <w:szCs w:val="28"/>
        </w:rPr>
        <w:t>ﬅ</w:t>
      </w:r>
      <w:r w:rsidRPr="0027169D">
        <w:rPr>
          <w:rFonts w:ascii="Garamond" w:hAnsi="Garamond" w:cs="Times New Roman"/>
          <w:sz w:val="36"/>
          <w:szCs w:val="28"/>
        </w:rPr>
        <w:t>udy</w:t>
      </w:r>
      <w:proofErr w:type="spellEnd"/>
      <w:r w:rsidRPr="0027169D">
        <w:rPr>
          <w:rFonts w:ascii="Garamond" w:hAnsi="Garamond" w:cs="Times New Roman"/>
          <w:sz w:val="36"/>
          <w:szCs w:val="28"/>
        </w:rPr>
        <w:t xml:space="preserve"> for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00E90966" w:rsidRPr="0027169D">
        <w:rPr>
          <w:rFonts w:ascii="Garamond" w:hAnsi="Garamond" w:cs="Times New Roman"/>
          <w:sz w:val="36"/>
          <w:szCs w:val="28"/>
        </w:rPr>
        <w:t xml:space="preserve"> O</w:t>
      </w:r>
      <w:r w:rsidRPr="0027169D">
        <w:rPr>
          <w:rFonts w:ascii="Garamond" w:hAnsi="Garamond" w:cs="Times New Roman"/>
          <w:sz w:val="36"/>
          <w:szCs w:val="28"/>
        </w:rPr>
        <w:t>pportunities of doing Good, we are more</w:t>
      </w:r>
      <w:r w:rsidR="00E90966" w:rsidRPr="0027169D">
        <w:rPr>
          <w:rFonts w:ascii="Garamond" w:hAnsi="Garamond" w:cs="Times New Roman"/>
          <w:sz w:val="36"/>
          <w:szCs w:val="28"/>
        </w:rPr>
        <w:t xml:space="preserve"> </w:t>
      </w:r>
      <w:proofErr w:type="spellStart"/>
      <w:r w:rsidRPr="0027169D">
        <w:rPr>
          <w:rFonts w:ascii="Garamond" w:hAnsi="Garamond" w:cs="Times New Roman"/>
          <w:sz w:val="36"/>
          <w:szCs w:val="28"/>
        </w:rPr>
        <w:t>inexcu</w:t>
      </w:r>
      <w:r w:rsidRPr="0027169D">
        <w:rPr>
          <w:rFonts w:ascii="Garamond" w:hAnsi="Garamond" w:cs="Cambria"/>
          <w:sz w:val="36"/>
          <w:szCs w:val="28"/>
        </w:rPr>
        <w:t>ſ</w:t>
      </w:r>
      <w:r w:rsidRPr="0027169D">
        <w:rPr>
          <w:rFonts w:ascii="Garamond" w:hAnsi="Garamond" w:cs="Times New Roman"/>
          <w:sz w:val="36"/>
          <w:szCs w:val="28"/>
        </w:rPr>
        <w:t>able</w:t>
      </w:r>
      <w:proofErr w:type="spellEnd"/>
      <w:r w:rsidRPr="0027169D">
        <w:rPr>
          <w:rFonts w:ascii="Garamond" w:hAnsi="Garamond" w:cs="Times New Roman"/>
          <w:sz w:val="36"/>
          <w:szCs w:val="28"/>
        </w:rPr>
        <w:t xml:space="preserve"> than others, who have </w:t>
      </w:r>
      <w:proofErr w:type="spellStart"/>
      <w:r w:rsidRPr="0027169D">
        <w:rPr>
          <w:rFonts w:ascii="Garamond" w:hAnsi="Garamond" w:cs="Times New Roman"/>
          <w:i/>
          <w:sz w:val="36"/>
          <w:szCs w:val="28"/>
        </w:rPr>
        <w:t>Contr</w:t>
      </w:r>
      <w:r w:rsidR="00E90966" w:rsidRPr="0027169D">
        <w:rPr>
          <w:rFonts w:ascii="Garamond" w:hAnsi="Garamond" w:cs="Times New Roman"/>
          <w:i/>
          <w:sz w:val="36"/>
          <w:szCs w:val="28"/>
        </w:rPr>
        <w:t>over</w:t>
      </w:r>
      <w:r w:rsidR="00E90966" w:rsidRPr="0027169D">
        <w:rPr>
          <w:rFonts w:ascii="Garamond" w:hAnsi="Garamond" w:cs="Cambria"/>
          <w:i/>
          <w:sz w:val="36"/>
          <w:szCs w:val="28"/>
        </w:rPr>
        <w:t>ſ</w:t>
      </w:r>
      <w:r w:rsidR="00E90966" w:rsidRPr="0027169D">
        <w:rPr>
          <w:rFonts w:ascii="Garamond" w:hAnsi="Garamond" w:cs="Times New Roman"/>
          <w:i/>
          <w:sz w:val="36"/>
          <w:szCs w:val="28"/>
        </w:rPr>
        <w:t>i</w:t>
      </w:r>
      <w:r w:rsidRPr="0027169D">
        <w:rPr>
          <w:rFonts w:ascii="Garamond" w:hAnsi="Garamond" w:cs="Times New Roman"/>
          <w:i/>
          <w:sz w:val="36"/>
          <w:szCs w:val="28"/>
        </w:rPr>
        <w:t>es</w:t>
      </w:r>
      <w:proofErr w:type="spellEnd"/>
      <w:r w:rsidRPr="0027169D">
        <w:rPr>
          <w:rFonts w:ascii="Garamond" w:hAnsi="Garamond" w:cs="Times New Roman"/>
          <w:sz w:val="36"/>
          <w:szCs w:val="28"/>
        </w:rPr>
        <w:t xml:space="preserve"> to take up much of their </w:t>
      </w:r>
      <w:r w:rsidR="00E90966" w:rsidRPr="0027169D">
        <w:rPr>
          <w:rFonts w:ascii="Garamond" w:hAnsi="Garamond" w:cs="Times New Roman"/>
          <w:sz w:val="36"/>
          <w:szCs w:val="28"/>
        </w:rPr>
        <w:t>time</w:t>
      </w:r>
      <w:r w:rsidRPr="0027169D">
        <w:rPr>
          <w:rFonts w:ascii="Garamond" w:hAnsi="Garamond" w:cs="Times New Roman"/>
          <w:sz w:val="36"/>
          <w:szCs w:val="28"/>
        </w:rPr>
        <w:t>,</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while our Duty is only to </w:t>
      </w:r>
      <w:proofErr w:type="spellStart"/>
      <w:r w:rsidRPr="0027169D">
        <w:rPr>
          <w:rFonts w:ascii="Garamond" w:hAnsi="Garamond" w:cs="Cambria"/>
          <w:sz w:val="36"/>
          <w:szCs w:val="28"/>
        </w:rPr>
        <w:t>ſ</w:t>
      </w:r>
      <w:r w:rsidRPr="0027169D">
        <w:rPr>
          <w:rFonts w:ascii="Garamond" w:hAnsi="Garamond" w:cs="Times New Roman"/>
          <w:sz w:val="36"/>
          <w:szCs w:val="28"/>
        </w:rPr>
        <w:t>hew</w:t>
      </w:r>
      <w:proofErr w:type="spellEnd"/>
      <w:r w:rsidRPr="0027169D">
        <w:rPr>
          <w:rFonts w:ascii="Garamond" w:hAnsi="Garamond" w:cs="Times New Roman"/>
          <w:sz w:val="36"/>
          <w:szCs w:val="28"/>
        </w:rPr>
        <w:t xml:space="preserve"> our People</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the Way they </w:t>
      </w:r>
      <w:proofErr w:type="spellStart"/>
      <w:r w:rsidRPr="0027169D">
        <w:rPr>
          <w:rFonts w:ascii="Garamond" w:hAnsi="Garamond" w:cs="Cambria"/>
          <w:sz w:val="36"/>
          <w:szCs w:val="28"/>
        </w:rPr>
        <w:t>ſ</w:t>
      </w:r>
      <w:r w:rsidRPr="0027169D">
        <w:rPr>
          <w:rFonts w:ascii="Garamond" w:hAnsi="Garamond" w:cs="Times New Roman"/>
          <w:sz w:val="36"/>
          <w:szCs w:val="28"/>
        </w:rPr>
        <w:t>hould</w:t>
      </w:r>
      <w:proofErr w:type="spellEnd"/>
      <w:r w:rsidRPr="0027169D">
        <w:rPr>
          <w:rFonts w:ascii="Garamond" w:hAnsi="Garamond" w:cs="Times New Roman"/>
          <w:sz w:val="36"/>
          <w:szCs w:val="28"/>
        </w:rPr>
        <w:t xml:space="preserve"> go, and to go before</w:t>
      </w:r>
      <w:r w:rsidR="00E90966" w:rsidRPr="0027169D">
        <w:rPr>
          <w:rFonts w:ascii="Garamond" w:hAnsi="Garamond" w:cs="Times New Roman"/>
          <w:sz w:val="36"/>
          <w:szCs w:val="28"/>
        </w:rPr>
        <w:t xml:space="preserve"> </w:t>
      </w:r>
      <w:r w:rsidRPr="0027169D">
        <w:rPr>
          <w:rFonts w:ascii="Garamond" w:hAnsi="Garamond" w:cs="Times New Roman"/>
          <w:sz w:val="36"/>
          <w:szCs w:val="28"/>
        </w:rPr>
        <w:t>them.</w:t>
      </w:r>
    </w:p>
    <w:p w14:paraId="22124312"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 xml:space="preserve">Happy were it for us, if our </w:t>
      </w:r>
      <w:r w:rsidRPr="0027169D">
        <w:rPr>
          <w:rFonts w:ascii="Garamond" w:hAnsi="Garamond" w:cs="Times New Roman"/>
          <w:i/>
          <w:sz w:val="36"/>
          <w:szCs w:val="28"/>
        </w:rPr>
        <w:t>Perfect</w:t>
      </w:r>
      <w:r w:rsidR="00E90966" w:rsidRPr="0027169D">
        <w:rPr>
          <w:rFonts w:ascii="Garamond" w:hAnsi="Garamond" w:cs="Times New Roman"/>
          <w:i/>
          <w:sz w:val="36"/>
          <w:szCs w:val="28"/>
        </w:rPr>
        <w:t xml:space="preserve"> </w:t>
      </w:r>
      <w:proofErr w:type="spellStart"/>
      <w:r w:rsidRPr="0027169D">
        <w:rPr>
          <w:rFonts w:ascii="Garamond" w:hAnsi="Garamond" w:cs="Times New Roman"/>
          <w:i/>
          <w:sz w:val="36"/>
          <w:szCs w:val="28"/>
        </w:rPr>
        <w:t>Uni</w:t>
      </w:r>
      <w:r w:rsidRPr="0027169D">
        <w:rPr>
          <w:rFonts w:ascii="Garamond" w:hAnsi="Garamond" w:cs="Cambria"/>
          <w:i/>
          <w:sz w:val="36"/>
          <w:szCs w:val="28"/>
        </w:rPr>
        <w:t>ſ</w:t>
      </w:r>
      <w:r w:rsidRPr="0027169D">
        <w:rPr>
          <w:rFonts w:ascii="Garamond" w:hAnsi="Garamond" w:cs="Times New Roman"/>
          <w:i/>
          <w:sz w:val="36"/>
          <w:szCs w:val="28"/>
        </w:rPr>
        <w:t>ormity</w:t>
      </w:r>
      <w:proofErr w:type="spellEnd"/>
      <w:r w:rsidRPr="0027169D">
        <w:rPr>
          <w:rFonts w:ascii="Garamond" w:hAnsi="Garamond" w:cs="Times New Roman"/>
          <w:sz w:val="36"/>
          <w:szCs w:val="28"/>
        </w:rPr>
        <w:t xml:space="preserve"> were the Effect of our Piety</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but it is plainly owing to the good </w:t>
      </w:r>
      <w:r w:rsidRPr="0027169D">
        <w:rPr>
          <w:rFonts w:ascii="Garamond" w:hAnsi="Garamond" w:cs="Times New Roman"/>
          <w:sz w:val="36"/>
          <w:szCs w:val="28"/>
        </w:rPr>
        <w:lastRenderedPageBreak/>
        <w:t xml:space="preserve">Providence of </w:t>
      </w:r>
      <w:r w:rsidRPr="0027169D">
        <w:rPr>
          <w:rFonts w:ascii="Garamond" w:hAnsi="Garamond" w:cs="Times New Roman"/>
          <w:spacing w:val="32"/>
          <w:sz w:val="36"/>
          <w:szCs w:val="28"/>
        </w:rPr>
        <w:t>G</w:t>
      </w:r>
      <w:r w:rsidR="00E90966" w:rsidRPr="0027169D">
        <w:rPr>
          <w:rFonts w:ascii="Garamond" w:hAnsi="Garamond" w:cs="Times New Roman"/>
          <w:spacing w:val="32"/>
          <w:sz w:val="36"/>
          <w:szCs w:val="28"/>
        </w:rPr>
        <w:t>O</w:t>
      </w:r>
      <w:r w:rsidRPr="0027169D">
        <w:rPr>
          <w:rFonts w:ascii="Garamond" w:hAnsi="Garamond" w:cs="Times New Roman"/>
          <w:spacing w:val="32"/>
          <w:sz w:val="36"/>
          <w:szCs w:val="28"/>
        </w:rPr>
        <w:t>D</w:t>
      </w:r>
      <w:r w:rsidRPr="0027169D">
        <w:rPr>
          <w:rFonts w:ascii="Garamond" w:hAnsi="Garamond" w:cs="Times New Roman"/>
          <w:sz w:val="36"/>
          <w:szCs w:val="28"/>
        </w:rPr>
        <w:t>, who having denied us</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greater Means of Learning, hath </w:t>
      </w:r>
      <w:r w:rsidR="00E90966" w:rsidRPr="0027169D">
        <w:rPr>
          <w:rFonts w:ascii="Garamond" w:hAnsi="Garamond" w:cs="Times New Roman"/>
          <w:sz w:val="36"/>
          <w:szCs w:val="28"/>
        </w:rPr>
        <w:t>mercifully</w:t>
      </w:r>
      <w:r w:rsidRPr="0027169D">
        <w:rPr>
          <w:rFonts w:ascii="Garamond" w:hAnsi="Garamond" w:cs="Times New Roman"/>
          <w:sz w:val="36"/>
          <w:szCs w:val="28"/>
        </w:rPr>
        <w:t xml:space="preserve"> kept us from </w:t>
      </w:r>
      <w:proofErr w:type="spellStart"/>
      <w:r w:rsidRPr="0027169D">
        <w:rPr>
          <w:rFonts w:ascii="Garamond" w:hAnsi="Garamond" w:cs="Times New Roman"/>
          <w:sz w:val="36"/>
          <w:szCs w:val="28"/>
        </w:rPr>
        <w:t>Divi</w:t>
      </w:r>
      <w:r w:rsidRPr="0027169D">
        <w:rPr>
          <w:rFonts w:ascii="Garamond" w:hAnsi="Garamond" w:cs="Cambria"/>
          <w:sz w:val="36"/>
          <w:szCs w:val="28"/>
        </w:rPr>
        <w:t>ſ</w:t>
      </w:r>
      <w:r w:rsidRPr="0027169D">
        <w:rPr>
          <w:rFonts w:ascii="Garamond" w:hAnsi="Garamond" w:cs="Times New Roman"/>
          <w:sz w:val="36"/>
          <w:szCs w:val="28"/>
        </w:rPr>
        <w:t>ions</w:t>
      </w:r>
      <w:proofErr w:type="spellEnd"/>
      <w:r w:rsidRPr="0027169D">
        <w:rPr>
          <w:rFonts w:ascii="Garamond" w:hAnsi="Garamond" w:cs="Times New Roman"/>
          <w:sz w:val="36"/>
          <w:szCs w:val="28"/>
        </w:rPr>
        <w:t>.</w:t>
      </w:r>
    </w:p>
    <w:p w14:paraId="31A3CBC7"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 xml:space="preserve">But </w:t>
      </w:r>
      <w:proofErr w:type="spellStart"/>
      <w:r w:rsidRPr="0027169D">
        <w:rPr>
          <w:rFonts w:ascii="Garamond" w:hAnsi="Garamond" w:cs="Cambria"/>
          <w:sz w:val="36"/>
          <w:szCs w:val="28"/>
        </w:rPr>
        <w:t>ſ</w:t>
      </w:r>
      <w:r w:rsidRPr="0027169D">
        <w:rPr>
          <w:rFonts w:ascii="Garamond" w:hAnsi="Garamond" w:cs="Times New Roman"/>
          <w:sz w:val="36"/>
          <w:szCs w:val="28"/>
        </w:rPr>
        <w:t>hall</w:t>
      </w:r>
      <w:proofErr w:type="spellEnd"/>
      <w:r w:rsidRPr="0027169D">
        <w:rPr>
          <w:rFonts w:ascii="Garamond" w:hAnsi="Garamond" w:cs="Times New Roman"/>
          <w:sz w:val="36"/>
          <w:szCs w:val="28"/>
        </w:rPr>
        <w:t xml:space="preserve"> we be more </w:t>
      </w:r>
      <w:proofErr w:type="spellStart"/>
      <w:r w:rsidRPr="0027169D">
        <w:rPr>
          <w:rFonts w:ascii="Garamond" w:hAnsi="Garamond" w:cs="Times New Roman"/>
          <w:sz w:val="36"/>
          <w:szCs w:val="28"/>
        </w:rPr>
        <w:t>remi</w:t>
      </w:r>
      <w:r w:rsidRPr="0027169D">
        <w:rPr>
          <w:rFonts w:ascii="Garamond" w:hAnsi="Garamond" w:cs="Cambria"/>
          <w:sz w:val="36"/>
          <w:szCs w:val="28"/>
        </w:rPr>
        <w:t>ſ</w:t>
      </w:r>
      <w:r w:rsidRPr="0027169D">
        <w:rPr>
          <w:rFonts w:ascii="Garamond" w:hAnsi="Garamond" w:cs="Times New Roman"/>
          <w:sz w:val="36"/>
          <w:szCs w:val="28"/>
        </w:rPr>
        <w:t>s</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becau</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we</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have not People of other </w:t>
      </w:r>
      <w:proofErr w:type="spellStart"/>
      <w:r w:rsidRPr="0027169D">
        <w:rPr>
          <w:rFonts w:ascii="Garamond" w:hAnsi="Garamond" w:cs="Times New Roman"/>
          <w:sz w:val="36"/>
          <w:szCs w:val="28"/>
        </w:rPr>
        <w:t>Per</w:t>
      </w:r>
      <w:r w:rsidRPr="0027169D">
        <w:rPr>
          <w:rFonts w:ascii="Garamond" w:hAnsi="Garamond" w:cs="Cambria"/>
          <w:sz w:val="36"/>
          <w:szCs w:val="28"/>
        </w:rPr>
        <w:t>ſ</w:t>
      </w:r>
      <w:r w:rsidRPr="0027169D">
        <w:rPr>
          <w:rFonts w:ascii="Garamond" w:hAnsi="Garamond" w:cs="Times New Roman"/>
          <w:sz w:val="36"/>
          <w:szCs w:val="28"/>
        </w:rPr>
        <w:t>ua</w:t>
      </w:r>
      <w:r w:rsidRPr="0027169D">
        <w:rPr>
          <w:rFonts w:ascii="Garamond" w:hAnsi="Garamond" w:cs="Cambria"/>
          <w:sz w:val="36"/>
          <w:szCs w:val="28"/>
        </w:rPr>
        <w:t>ſ</w:t>
      </w:r>
      <w:r w:rsidRPr="0027169D">
        <w:rPr>
          <w:rFonts w:ascii="Garamond" w:hAnsi="Garamond" w:cs="Times New Roman"/>
          <w:sz w:val="36"/>
          <w:szCs w:val="28"/>
        </w:rPr>
        <w:t>ions</w:t>
      </w:r>
      <w:proofErr w:type="spellEnd"/>
      <w:r w:rsidRPr="0027169D">
        <w:rPr>
          <w:rFonts w:ascii="Garamond" w:hAnsi="Garamond" w:cs="Times New Roman"/>
          <w:sz w:val="36"/>
          <w:szCs w:val="28"/>
        </w:rPr>
        <w:t xml:space="preserve"> to</w:t>
      </w:r>
      <w:r w:rsidR="00E90966" w:rsidRPr="0027169D">
        <w:rPr>
          <w:rFonts w:ascii="Garamond" w:hAnsi="Garamond" w:cs="Times New Roman"/>
          <w:sz w:val="36"/>
          <w:szCs w:val="28"/>
        </w:rPr>
        <w:t xml:space="preserve"> </w:t>
      </w:r>
      <w:proofErr w:type="spellStart"/>
      <w:r w:rsidR="00E90966" w:rsidRPr="0027169D">
        <w:rPr>
          <w:rFonts w:ascii="Garamond" w:hAnsi="Garamond" w:cs="Times New Roman"/>
          <w:sz w:val="36"/>
          <w:szCs w:val="28"/>
        </w:rPr>
        <w:t>Ob</w:t>
      </w:r>
      <w:r w:rsidR="00E90966" w:rsidRPr="0027169D">
        <w:rPr>
          <w:rFonts w:ascii="Garamond" w:hAnsi="Garamond" w:cs="Cambria"/>
          <w:sz w:val="36"/>
          <w:szCs w:val="28"/>
        </w:rPr>
        <w:t>ſ</w:t>
      </w:r>
      <w:r w:rsidR="00E90966" w:rsidRPr="0027169D">
        <w:rPr>
          <w:rFonts w:ascii="Garamond" w:hAnsi="Garamond" w:cs="Times New Roman"/>
          <w:sz w:val="36"/>
          <w:szCs w:val="28"/>
        </w:rPr>
        <w:t>erve</w:t>
      </w:r>
      <w:proofErr w:type="spellEnd"/>
      <w:r w:rsidR="00E90966" w:rsidRPr="0027169D">
        <w:rPr>
          <w:rFonts w:ascii="Garamond" w:hAnsi="Garamond" w:cs="Times New Roman"/>
          <w:sz w:val="36"/>
          <w:szCs w:val="28"/>
        </w:rPr>
        <w:t xml:space="preserve"> and </w:t>
      </w:r>
      <w:proofErr w:type="spellStart"/>
      <w:r w:rsidR="00E90966" w:rsidRPr="0027169D">
        <w:rPr>
          <w:rFonts w:ascii="Garamond" w:hAnsi="Garamond" w:cs="Times New Roman"/>
          <w:sz w:val="36"/>
          <w:szCs w:val="28"/>
        </w:rPr>
        <w:t>Cen</w:t>
      </w:r>
      <w:r w:rsidR="00E90966" w:rsidRPr="0027169D">
        <w:rPr>
          <w:rFonts w:ascii="Garamond" w:hAnsi="Garamond" w:cs="Cambria"/>
          <w:sz w:val="36"/>
          <w:szCs w:val="28"/>
        </w:rPr>
        <w:t>ſ</w:t>
      </w:r>
      <w:r w:rsidR="00E90966" w:rsidRPr="0027169D">
        <w:rPr>
          <w:rFonts w:ascii="Garamond" w:hAnsi="Garamond" w:cs="Times New Roman"/>
          <w:sz w:val="36"/>
          <w:szCs w:val="28"/>
        </w:rPr>
        <w:t>ure</w:t>
      </w:r>
      <w:proofErr w:type="spellEnd"/>
      <w:r w:rsidR="00E90966" w:rsidRPr="0027169D">
        <w:rPr>
          <w:rFonts w:ascii="Garamond" w:hAnsi="Garamond" w:cs="Times New Roman"/>
          <w:sz w:val="36"/>
          <w:szCs w:val="28"/>
        </w:rPr>
        <w:t xml:space="preserve"> us</w:t>
      </w:r>
      <w:r w:rsidR="002C617D" w:rsidRPr="0027169D">
        <w:rPr>
          <w:rFonts w:ascii="Garamond" w:hAnsi="Garamond" w:cs="Times New Roman"/>
          <w:sz w:val="36"/>
          <w:szCs w:val="28"/>
        </w:rPr>
        <w:t> ?</w:t>
      </w:r>
      <w:r w:rsidR="00E90966" w:rsidRPr="0027169D">
        <w:rPr>
          <w:rFonts w:ascii="Garamond" w:hAnsi="Garamond" w:cs="Times New Roman"/>
          <w:sz w:val="36"/>
          <w:szCs w:val="28"/>
        </w:rPr>
        <w:t xml:space="preserve"> </w:t>
      </w:r>
      <w:r w:rsidRPr="0027169D">
        <w:rPr>
          <w:rFonts w:ascii="Garamond" w:hAnsi="Garamond" w:cs="Times New Roman"/>
          <w:sz w:val="36"/>
          <w:szCs w:val="28"/>
        </w:rPr>
        <w:t>God forbid</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rather let us </w:t>
      </w:r>
      <w:proofErr w:type="spellStart"/>
      <w:r w:rsidRPr="0027169D">
        <w:rPr>
          <w:rFonts w:ascii="Garamond" w:hAnsi="Garamond" w:cs="Times New Roman"/>
          <w:sz w:val="36"/>
          <w:szCs w:val="28"/>
        </w:rPr>
        <w:t>con</w:t>
      </w:r>
      <w:r w:rsidRPr="0027169D">
        <w:rPr>
          <w:rFonts w:ascii="Garamond" w:hAnsi="Garamond" w:cs="Cambria"/>
          <w:sz w:val="36"/>
          <w:szCs w:val="28"/>
        </w:rPr>
        <w:t>ſ</w:t>
      </w:r>
      <w:r w:rsidRPr="0027169D">
        <w:rPr>
          <w:rFonts w:ascii="Garamond" w:hAnsi="Garamond" w:cs="Times New Roman"/>
          <w:sz w:val="36"/>
          <w:szCs w:val="28"/>
        </w:rPr>
        <w:t>ider</w:t>
      </w:r>
      <w:proofErr w:type="spellEnd"/>
      <w:r w:rsidRPr="0027169D">
        <w:rPr>
          <w:rFonts w:ascii="Garamond" w:hAnsi="Garamond" w:cs="Times New Roman"/>
          <w:sz w:val="36"/>
          <w:szCs w:val="28"/>
        </w:rPr>
        <w:t>, that there are indeed</w:t>
      </w:r>
      <w:r w:rsidR="00E90966" w:rsidRPr="0027169D">
        <w:rPr>
          <w:rFonts w:ascii="Garamond" w:hAnsi="Garamond" w:cs="Times New Roman"/>
          <w:sz w:val="36"/>
          <w:szCs w:val="28"/>
        </w:rPr>
        <w:t xml:space="preserve"> </w:t>
      </w:r>
      <w:r w:rsidRPr="0027169D">
        <w:rPr>
          <w:rFonts w:ascii="Garamond" w:hAnsi="Garamond" w:cs="Times New Roman"/>
          <w:sz w:val="36"/>
          <w:szCs w:val="28"/>
        </w:rPr>
        <w:t>many Eyes upon us, to blame us when we</w:t>
      </w:r>
      <w:r w:rsidR="00E90966" w:rsidRPr="0027169D">
        <w:rPr>
          <w:rFonts w:ascii="Garamond" w:hAnsi="Garamond" w:cs="Times New Roman"/>
          <w:sz w:val="36"/>
          <w:szCs w:val="28"/>
        </w:rPr>
        <w:t xml:space="preserve"> </w:t>
      </w:r>
      <w:r w:rsidRPr="0027169D">
        <w:rPr>
          <w:rFonts w:ascii="Garamond" w:hAnsi="Garamond" w:cs="Times New Roman"/>
          <w:sz w:val="36"/>
          <w:szCs w:val="28"/>
        </w:rPr>
        <w:t>wal</w:t>
      </w:r>
      <w:r w:rsidR="00E90966" w:rsidRPr="0027169D">
        <w:rPr>
          <w:rFonts w:ascii="Garamond" w:hAnsi="Garamond" w:cs="Times New Roman"/>
          <w:sz w:val="36"/>
          <w:szCs w:val="28"/>
        </w:rPr>
        <w:t xml:space="preserve">k </w:t>
      </w:r>
      <w:r w:rsidRPr="0027169D">
        <w:rPr>
          <w:rFonts w:ascii="Garamond" w:hAnsi="Garamond" w:cs="Times New Roman"/>
          <w:sz w:val="36"/>
          <w:szCs w:val="28"/>
        </w:rPr>
        <w:t xml:space="preserve">not worthy </w:t>
      </w:r>
      <w:r w:rsidR="00E90966" w:rsidRPr="0027169D">
        <w:rPr>
          <w:rFonts w:ascii="Garamond" w:hAnsi="Garamond" w:cs="Times New Roman"/>
          <w:sz w:val="36"/>
          <w:szCs w:val="28"/>
        </w:rPr>
        <w:t>of</w:t>
      </w:r>
      <w:r w:rsidRPr="0027169D">
        <w:rPr>
          <w:rFonts w:ascii="Garamond" w:hAnsi="Garamond" w:cs="Times New Roman"/>
          <w:sz w:val="36"/>
          <w:szCs w:val="28"/>
        </w:rPr>
        <w:t xml:space="preserve"> our great Privileges</w:t>
      </w:r>
      <w:r w:rsidR="002C617D" w:rsidRPr="0027169D">
        <w:rPr>
          <w:rFonts w:ascii="Garamond" w:hAnsi="Garamond" w:cs="Times New Roman"/>
          <w:sz w:val="36"/>
          <w:szCs w:val="28"/>
        </w:rPr>
        <w:t> :</w:t>
      </w:r>
      <w:r w:rsidR="00E90966" w:rsidRPr="0027169D">
        <w:rPr>
          <w:rFonts w:ascii="Garamond" w:hAnsi="Garamond" w:cs="Times New Roman"/>
          <w:sz w:val="36"/>
          <w:szCs w:val="28"/>
        </w:rPr>
        <w:t xml:space="preserve"> </w:t>
      </w:r>
      <w:r w:rsidRPr="0027169D">
        <w:rPr>
          <w:rFonts w:ascii="Garamond" w:hAnsi="Garamond" w:cs="Times New Roman"/>
          <w:sz w:val="36"/>
          <w:szCs w:val="28"/>
        </w:rPr>
        <w:t>They that contend for Uniformity, will</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be grieved when they </w:t>
      </w:r>
      <w:proofErr w:type="spellStart"/>
      <w:r w:rsidRPr="0027169D">
        <w:rPr>
          <w:rFonts w:ascii="Garamond" w:hAnsi="Garamond" w:cs="Cambria"/>
          <w:sz w:val="36"/>
          <w:szCs w:val="28"/>
        </w:rPr>
        <w:t>ſ</w:t>
      </w:r>
      <w:r w:rsidRPr="0027169D">
        <w:rPr>
          <w:rFonts w:ascii="Garamond" w:hAnsi="Garamond" w:cs="Times New Roman"/>
          <w:sz w:val="36"/>
          <w:szCs w:val="28"/>
        </w:rPr>
        <w:t>ee</w:t>
      </w:r>
      <w:proofErr w:type="spellEnd"/>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o</w:t>
      </w:r>
      <w:proofErr w:type="spellEnd"/>
      <w:r w:rsidRPr="0027169D">
        <w:rPr>
          <w:rFonts w:ascii="Garamond" w:hAnsi="Garamond" w:cs="Times New Roman"/>
          <w:sz w:val="36"/>
          <w:szCs w:val="28"/>
        </w:rPr>
        <w:t xml:space="preserve"> little </w:t>
      </w:r>
      <w:r w:rsidRPr="0027169D">
        <w:rPr>
          <w:rFonts w:ascii="Garamond" w:hAnsi="Garamond" w:cs="Times New Roman"/>
          <w:i/>
          <w:sz w:val="36"/>
          <w:szCs w:val="28"/>
        </w:rPr>
        <w:t>Real P</w:t>
      </w:r>
      <w:r w:rsidR="00E90966" w:rsidRPr="0027169D">
        <w:rPr>
          <w:rFonts w:ascii="Garamond" w:hAnsi="Garamond" w:cs="Times New Roman"/>
          <w:i/>
          <w:sz w:val="36"/>
          <w:szCs w:val="28"/>
        </w:rPr>
        <w:t>ie</w:t>
      </w:r>
      <w:r w:rsidRPr="0027169D">
        <w:rPr>
          <w:rFonts w:ascii="Garamond" w:hAnsi="Garamond" w:cs="Times New Roman"/>
          <w:i/>
          <w:sz w:val="36"/>
          <w:szCs w:val="28"/>
        </w:rPr>
        <w:t>ty</w:t>
      </w:r>
      <w:r w:rsidR="00E90966" w:rsidRPr="0027169D">
        <w:rPr>
          <w:rFonts w:ascii="Garamond" w:hAnsi="Garamond" w:cs="Times New Roman"/>
          <w:sz w:val="36"/>
          <w:szCs w:val="28"/>
        </w:rPr>
        <w:t xml:space="preserve"> </w:t>
      </w:r>
      <w:r w:rsidR="006A7472" w:rsidRPr="0027169D">
        <w:rPr>
          <w:rFonts w:ascii="Garamond" w:hAnsi="Garamond" w:cs="Times New Roman"/>
          <w:sz w:val="36"/>
          <w:szCs w:val="28"/>
        </w:rPr>
        <w:t>promoted by it</w:t>
      </w:r>
      <w:r w:rsidR="002C617D" w:rsidRPr="0027169D">
        <w:rPr>
          <w:rFonts w:ascii="Garamond" w:hAnsi="Garamond" w:cs="Times New Roman"/>
          <w:sz w:val="36"/>
          <w:szCs w:val="28"/>
        </w:rPr>
        <w:t> ;</w:t>
      </w:r>
      <w:r w:rsidR="006A7472" w:rsidRPr="0027169D">
        <w:rPr>
          <w:rFonts w:ascii="Garamond" w:hAnsi="Garamond" w:cs="Times New Roman"/>
          <w:sz w:val="36"/>
          <w:szCs w:val="28"/>
        </w:rPr>
        <w:t xml:space="preserve"> </w:t>
      </w:r>
      <w:r w:rsidRPr="0027169D">
        <w:rPr>
          <w:rFonts w:ascii="Garamond" w:hAnsi="Garamond" w:cs="Times New Roman"/>
          <w:sz w:val="36"/>
          <w:szCs w:val="28"/>
        </w:rPr>
        <w:t xml:space="preserve">and they who </w:t>
      </w:r>
      <w:proofErr w:type="spellStart"/>
      <w:r w:rsidRPr="0027169D">
        <w:rPr>
          <w:rFonts w:ascii="Garamond" w:hAnsi="Garamond" w:cs="Times New Roman"/>
          <w:sz w:val="36"/>
          <w:szCs w:val="28"/>
        </w:rPr>
        <w:t>unanimou</w:t>
      </w:r>
      <w:r w:rsidRPr="0027169D">
        <w:rPr>
          <w:rFonts w:ascii="Garamond" w:hAnsi="Garamond" w:cs="Cambria"/>
          <w:sz w:val="36"/>
          <w:szCs w:val="28"/>
        </w:rPr>
        <w:t>ſ</w:t>
      </w:r>
      <w:r w:rsidRPr="0027169D">
        <w:rPr>
          <w:rFonts w:ascii="Garamond" w:hAnsi="Garamond" w:cs="Times New Roman"/>
          <w:sz w:val="36"/>
          <w:szCs w:val="28"/>
        </w:rPr>
        <w:t>ly</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pa</w:t>
      </w:r>
      <w:r w:rsidRPr="0027169D">
        <w:rPr>
          <w:rFonts w:ascii="Garamond" w:hAnsi="Garamond" w:cs="Cambria"/>
          <w:sz w:val="36"/>
          <w:szCs w:val="28"/>
        </w:rPr>
        <w:t>ſſ</w:t>
      </w:r>
      <w:r w:rsidRPr="0027169D">
        <w:rPr>
          <w:rFonts w:ascii="Garamond" w:hAnsi="Garamond" w:cs="Times New Roman"/>
          <w:sz w:val="36"/>
          <w:szCs w:val="28"/>
        </w:rPr>
        <w:t>ed</w:t>
      </w:r>
      <w:proofErr w:type="spellEnd"/>
      <w:r w:rsidRPr="0027169D">
        <w:rPr>
          <w:rFonts w:ascii="Garamond" w:hAnsi="Garamond" w:cs="Times New Roman"/>
          <w:sz w:val="36"/>
          <w:szCs w:val="28"/>
        </w:rPr>
        <w:t xml:space="preserve"> our </w:t>
      </w:r>
      <w:proofErr w:type="spellStart"/>
      <w:r w:rsidRPr="0027169D">
        <w:rPr>
          <w:rFonts w:ascii="Garamond" w:hAnsi="Garamond" w:cs="Times New Roman"/>
          <w:sz w:val="36"/>
          <w:szCs w:val="28"/>
        </w:rPr>
        <w:t>Con</w:t>
      </w:r>
      <w:r w:rsidRPr="0027169D">
        <w:rPr>
          <w:rFonts w:ascii="Times New Roman" w:hAnsi="Times New Roman" w:cs="Times New Roman"/>
          <w:sz w:val="36"/>
          <w:szCs w:val="28"/>
        </w:rPr>
        <w:t>ﬅ</w:t>
      </w:r>
      <w:r w:rsidRPr="0027169D">
        <w:rPr>
          <w:rFonts w:ascii="Garamond" w:hAnsi="Garamond" w:cs="Times New Roman"/>
          <w:sz w:val="36"/>
          <w:szCs w:val="28"/>
        </w:rPr>
        <w:t>itutions</w:t>
      </w:r>
      <w:proofErr w:type="spellEnd"/>
      <w:r w:rsidRPr="0027169D">
        <w:rPr>
          <w:rFonts w:ascii="Garamond" w:hAnsi="Garamond" w:cs="Times New Roman"/>
          <w:sz w:val="36"/>
          <w:szCs w:val="28"/>
        </w:rPr>
        <w:t xml:space="preserve"> into Laws,</w:t>
      </w:r>
      <w:r w:rsidR="00E90966" w:rsidRPr="0027169D">
        <w:rPr>
          <w:rFonts w:ascii="Garamond" w:hAnsi="Garamond" w:cs="Times New Roman"/>
          <w:sz w:val="36"/>
          <w:szCs w:val="28"/>
        </w:rPr>
        <w:t xml:space="preserve"> </w:t>
      </w:r>
      <w:r w:rsidRPr="0027169D">
        <w:rPr>
          <w:rFonts w:ascii="Garamond" w:hAnsi="Garamond" w:cs="Times New Roman"/>
          <w:sz w:val="36"/>
          <w:szCs w:val="28"/>
        </w:rPr>
        <w:t>in</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hopes that </w:t>
      </w:r>
      <w:proofErr w:type="spellStart"/>
      <w:r w:rsidRPr="0027169D">
        <w:rPr>
          <w:rFonts w:ascii="Garamond" w:hAnsi="Garamond" w:cs="Cambria"/>
          <w:sz w:val="36"/>
          <w:szCs w:val="28"/>
        </w:rPr>
        <w:t>ſ</w:t>
      </w:r>
      <w:r w:rsidRPr="0027169D">
        <w:rPr>
          <w:rFonts w:ascii="Garamond" w:hAnsi="Garamond" w:cs="Times New Roman"/>
          <w:sz w:val="36"/>
          <w:szCs w:val="28"/>
        </w:rPr>
        <w:t>ome</w:t>
      </w:r>
      <w:proofErr w:type="spellEnd"/>
      <w:r w:rsidRPr="0027169D">
        <w:rPr>
          <w:rFonts w:ascii="Garamond" w:hAnsi="Garamond" w:cs="Times New Roman"/>
          <w:sz w:val="36"/>
          <w:szCs w:val="28"/>
        </w:rPr>
        <w:t xml:space="preserve"> great Good would follow, </w:t>
      </w:r>
      <w:proofErr w:type="spellStart"/>
      <w:r w:rsidRPr="0027169D">
        <w:rPr>
          <w:rFonts w:ascii="Garamond" w:hAnsi="Garamond" w:cs="Cambria"/>
          <w:sz w:val="36"/>
          <w:szCs w:val="28"/>
        </w:rPr>
        <w:t>ſ</w:t>
      </w:r>
      <w:r w:rsidRPr="0027169D">
        <w:rPr>
          <w:rFonts w:ascii="Garamond" w:hAnsi="Garamond" w:cs="Times New Roman"/>
          <w:sz w:val="36"/>
          <w:szCs w:val="28"/>
        </w:rPr>
        <w:t>ince</w:t>
      </w:r>
      <w:proofErr w:type="spellEnd"/>
      <w:r w:rsidRPr="0027169D">
        <w:rPr>
          <w:rFonts w:ascii="Garamond" w:hAnsi="Garamond" w:cs="Times New Roman"/>
          <w:sz w:val="36"/>
          <w:szCs w:val="28"/>
        </w:rPr>
        <w:t xml:space="preserve"> the Clergy </w:t>
      </w:r>
      <w:proofErr w:type="spellStart"/>
      <w:r w:rsidRPr="0027169D">
        <w:rPr>
          <w:rFonts w:ascii="Garamond" w:hAnsi="Garamond" w:cs="Cambria"/>
          <w:sz w:val="36"/>
          <w:szCs w:val="28"/>
        </w:rPr>
        <w:t>ſ</w:t>
      </w:r>
      <w:r w:rsidRPr="0027169D">
        <w:rPr>
          <w:rFonts w:ascii="Garamond" w:hAnsi="Garamond" w:cs="Times New Roman"/>
          <w:sz w:val="36"/>
          <w:szCs w:val="28"/>
        </w:rPr>
        <w:t>eemed</w:t>
      </w:r>
      <w:proofErr w:type="spellEnd"/>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o</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de</w:t>
      </w:r>
      <w:r w:rsidRPr="0027169D">
        <w:rPr>
          <w:rFonts w:ascii="Garamond" w:hAnsi="Garamond" w:cs="Cambria"/>
          <w:sz w:val="36"/>
          <w:szCs w:val="28"/>
        </w:rPr>
        <w:t>ſ</w:t>
      </w:r>
      <w:r w:rsidRPr="0027169D">
        <w:rPr>
          <w:rFonts w:ascii="Garamond" w:hAnsi="Garamond" w:cs="Times New Roman"/>
          <w:sz w:val="36"/>
          <w:szCs w:val="28"/>
        </w:rPr>
        <w:t>irous</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not to </w:t>
      </w:r>
      <w:proofErr w:type="spellStart"/>
      <w:r w:rsidRPr="0027169D">
        <w:rPr>
          <w:rFonts w:ascii="Times New Roman" w:hAnsi="Times New Roman" w:cs="Times New Roman"/>
          <w:sz w:val="36"/>
          <w:szCs w:val="28"/>
        </w:rPr>
        <w:t>ﬅ</w:t>
      </w:r>
      <w:r w:rsidRPr="0027169D">
        <w:rPr>
          <w:rFonts w:ascii="Garamond" w:hAnsi="Garamond" w:cs="Times New Roman"/>
          <w:sz w:val="36"/>
          <w:szCs w:val="28"/>
        </w:rPr>
        <w:t>and</w:t>
      </w:r>
      <w:proofErr w:type="spellEnd"/>
      <w:r w:rsidRPr="0027169D">
        <w:rPr>
          <w:rFonts w:ascii="Garamond" w:hAnsi="Garamond" w:cs="Times New Roman"/>
          <w:sz w:val="36"/>
          <w:szCs w:val="28"/>
        </w:rPr>
        <w:t xml:space="preserve"> charged with the Sins of the</w:t>
      </w:r>
      <w:r w:rsidR="00E90966" w:rsidRPr="0027169D">
        <w:rPr>
          <w:rFonts w:ascii="Garamond" w:hAnsi="Garamond" w:cs="Times New Roman"/>
          <w:sz w:val="36"/>
          <w:szCs w:val="28"/>
        </w:rPr>
        <w:t xml:space="preserve"> </w:t>
      </w:r>
      <w:proofErr w:type="spellStart"/>
      <w:r w:rsidR="00E90966" w:rsidRPr="0027169D">
        <w:rPr>
          <w:rFonts w:ascii="Garamond" w:hAnsi="Garamond" w:cs="Times New Roman"/>
          <w:sz w:val="36"/>
          <w:szCs w:val="28"/>
        </w:rPr>
        <w:t>pre</w:t>
      </w:r>
      <w:r w:rsidR="00E90966" w:rsidRPr="0027169D">
        <w:rPr>
          <w:rFonts w:ascii="Garamond" w:hAnsi="Garamond" w:cs="Cambria"/>
          <w:sz w:val="36"/>
          <w:szCs w:val="28"/>
        </w:rPr>
        <w:t>ſ</w:t>
      </w:r>
      <w:r w:rsidR="00E90966" w:rsidRPr="0027169D">
        <w:rPr>
          <w:rFonts w:ascii="Garamond" w:hAnsi="Garamond" w:cs="Times New Roman"/>
          <w:sz w:val="36"/>
          <w:szCs w:val="28"/>
        </w:rPr>
        <w:t>ent</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or growing Age, will be </w:t>
      </w:r>
      <w:proofErr w:type="spellStart"/>
      <w:r w:rsidRPr="0027169D">
        <w:rPr>
          <w:rFonts w:ascii="Garamond" w:hAnsi="Garamond" w:cs="Cambria"/>
          <w:sz w:val="36"/>
          <w:szCs w:val="28"/>
        </w:rPr>
        <w:t>ſ</w:t>
      </w:r>
      <w:r w:rsidRPr="0027169D">
        <w:rPr>
          <w:rFonts w:ascii="Garamond" w:hAnsi="Garamond" w:cs="Times New Roman"/>
          <w:sz w:val="36"/>
          <w:szCs w:val="28"/>
        </w:rPr>
        <w:t>adly</w:t>
      </w:r>
      <w:proofErr w:type="spellEnd"/>
      <w:r w:rsidR="00E90966" w:rsidRPr="0027169D">
        <w:rPr>
          <w:rFonts w:ascii="Garamond" w:hAnsi="Garamond" w:cs="Times New Roman"/>
          <w:sz w:val="36"/>
          <w:szCs w:val="28"/>
        </w:rPr>
        <w:t xml:space="preserve"> </w:t>
      </w:r>
      <w:proofErr w:type="spellStart"/>
      <w:r w:rsidRPr="0027169D">
        <w:rPr>
          <w:rFonts w:ascii="Garamond" w:hAnsi="Garamond" w:cs="Times New Roman"/>
          <w:sz w:val="36"/>
          <w:szCs w:val="28"/>
        </w:rPr>
        <w:t>di</w:t>
      </w:r>
      <w:r w:rsidRPr="0027169D">
        <w:rPr>
          <w:rFonts w:ascii="Garamond" w:hAnsi="Garamond" w:cs="Cambria"/>
          <w:sz w:val="36"/>
          <w:szCs w:val="28"/>
        </w:rPr>
        <w:t>ſ</w:t>
      </w:r>
      <w:r w:rsidRPr="0027169D">
        <w:rPr>
          <w:rFonts w:ascii="Garamond" w:hAnsi="Garamond" w:cs="Times New Roman"/>
          <w:sz w:val="36"/>
          <w:szCs w:val="28"/>
        </w:rPr>
        <w:t>appointed</w:t>
      </w:r>
      <w:proofErr w:type="spellEnd"/>
      <w:r w:rsidRPr="0027169D">
        <w:rPr>
          <w:rFonts w:ascii="Garamond" w:hAnsi="Garamond" w:cs="Times New Roman"/>
          <w:sz w:val="36"/>
          <w:szCs w:val="28"/>
        </w:rPr>
        <w:t xml:space="preserve">, </w:t>
      </w:r>
      <w:r w:rsidR="00E90966" w:rsidRPr="0027169D">
        <w:rPr>
          <w:rFonts w:ascii="Garamond" w:hAnsi="Garamond" w:cs="Times New Roman"/>
          <w:sz w:val="36"/>
          <w:szCs w:val="28"/>
        </w:rPr>
        <w:t>if</w:t>
      </w:r>
      <w:r w:rsidRPr="0027169D">
        <w:rPr>
          <w:rFonts w:ascii="Garamond" w:hAnsi="Garamond" w:cs="Times New Roman"/>
          <w:sz w:val="36"/>
          <w:szCs w:val="28"/>
        </w:rPr>
        <w:t xml:space="preserve"> we neglect to put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Laws in Execution.</w:t>
      </w:r>
    </w:p>
    <w:p w14:paraId="73CD5AA5"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 xml:space="preserve">Let </w:t>
      </w:r>
      <w:r w:rsidRPr="0027169D">
        <w:rPr>
          <w:rFonts w:ascii="Garamond" w:hAnsi="Garamond" w:cs="Times New Roman"/>
          <w:i/>
          <w:sz w:val="36"/>
          <w:szCs w:val="28"/>
        </w:rPr>
        <w:t>Us</w:t>
      </w:r>
      <w:r w:rsidRPr="0027169D">
        <w:rPr>
          <w:rFonts w:ascii="Garamond" w:hAnsi="Garamond" w:cs="Times New Roman"/>
          <w:sz w:val="36"/>
          <w:szCs w:val="28"/>
        </w:rPr>
        <w:t xml:space="preserve"> then </w:t>
      </w:r>
      <w:proofErr w:type="spellStart"/>
      <w:r w:rsidRPr="0027169D">
        <w:rPr>
          <w:rFonts w:ascii="Garamond" w:hAnsi="Garamond" w:cs="Times New Roman"/>
          <w:sz w:val="36"/>
          <w:szCs w:val="28"/>
        </w:rPr>
        <w:t>ob</w:t>
      </w:r>
      <w:r w:rsidRPr="0027169D">
        <w:rPr>
          <w:rFonts w:ascii="Garamond" w:hAnsi="Garamond" w:cs="Cambria"/>
          <w:sz w:val="36"/>
          <w:szCs w:val="28"/>
        </w:rPr>
        <w:t>ſ</w:t>
      </w:r>
      <w:r w:rsidRPr="0027169D">
        <w:rPr>
          <w:rFonts w:ascii="Garamond" w:hAnsi="Garamond" w:cs="Times New Roman"/>
          <w:sz w:val="36"/>
          <w:szCs w:val="28"/>
        </w:rPr>
        <w:t>erve</w:t>
      </w:r>
      <w:proofErr w:type="spellEnd"/>
      <w:r w:rsidRPr="0027169D">
        <w:rPr>
          <w:rFonts w:ascii="Garamond" w:hAnsi="Garamond" w:cs="Times New Roman"/>
          <w:sz w:val="36"/>
          <w:szCs w:val="28"/>
        </w:rPr>
        <w:t xml:space="preserve"> our </w:t>
      </w:r>
      <w:r w:rsidRPr="0027169D">
        <w:rPr>
          <w:rFonts w:ascii="Garamond" w:hAnsi="Garamond" w:cs="Times New Roman"/>
          <w:i/>
          <w:sz w:val="36"/>
          <w:szCs w:val="28"/>
        </w:rPr>
        <w:t>own Rules</w:t>
      </w:r>
      <w:r w:rsidR="006A7472" w:rsidRPr="0027169D">
        <w:rPr>
          <w:rFonts w:ascii="Garamond" w:hAnsi="Garamond" w:cs="Times New Roman"/>
          <w:sz w:val="36"/>
          <w:szCs w:val="28"/>
        </w:rPr>
        <w:t>,</w:t>
      </w:r>
      <w:r w:rsidRPr="0027169D">
        <w:rPr>
          <w:rFonts w:ascii="Garamond" w:hAnsi="Garamond" w:cs="Times New Roman"/>
          <w:sz w:val="36"/>
          <w:szCs w:val="28"/>
        </w:rPr>
        <w:t xml:space="preserve"> and</w:t>
      </w:r>
      <w:r w:rsidR="00E90966" w:rsidRPr="0027169D">
        <w:rPr>
          <w:rFonts w:ascii="Garamond" w:hAnsi="Garamond" w:cs="Times New Roman"/>
          <w:sz w:val="36"/>
          <w:szCs w:val="28"/>
        </w:rPr>
        <w:t xml:space="preserve"> </w:t>
      </w:r>
      <w:r w:rsidRPr="0027169D">
        <w:rPr>
          <w:rFonts w:ascii="Garamond" w:hAnsi="Garamond" w:cs="Times New Roman"/>
          <w:sz w:val="36"/>
          <w:szCs w:val="28"/>
        </w:rPr>
        <w:t>when it appears</w:t>
      </w:r>
      <w:r w:rsidR="00E90966" w:rsidRPr="0027169D">
        <w:rPr>
          <w:rFonts w:ascii="Garamond" w:hAnsi="Garamond" w:cs="Times New Roman"/>
          <w:sz w:val="36"/>
          <w:szCs w:val="28"/>
        </w:rPr>
        <w:t>,</w:t>
      </w:r>
      <w:r w:rsidRPr="0027169D">
        <w:rPr>
          <w:rFonts w:ascii="Garamond" w:hAnsi="Garamond" w:cs="Times New Roman"/>
          <w:sz w:val="36"/>
          <w:szCs w:val="28"/>
        </w:rPr>
        <w:t xml:space="preserve"> that we our</w:t>
      </w:r>
      <w:r w:rsidR="006A7472"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elves</w:t>
      </w:r>
      <w:proofErr w:type="spellEnd"/>
      <w:r w:rsidRPr="0027169D">
        <w:rPr>
          <w:rFonts w:ascii="Garamond" w:hAnsi="Garamond" w:cs="Times New Roman"/>
          <w:sz w:val="36"/>
          <w:szCs w:val="28"/>
        </w:rPr>
        <w:t xml:space="preserve"> are in</w:t>
      </w:r>
      <w:r w:rsidR="00E90966" w:rsidRPr="0027169D">
        <w:rPr>
          <w:rFonts w:ascii="Garamond" w:hAnsi="Garamond" w:cs="Times New Roman"/>
          <w:sz w:val="36"/>
          <w:szCs w:val="28"/>
        </w:rPr>
        <w:t xml:space="preserve"> </w:t>
      </w:r>
      <w:r w:rsidRPr="0027169D">
        <w:rPr>
          <w:rFonts w:ascii="Garamond" w:hAnsi="Garamond" w:cs="Times New Roman"/>
          <w:i/>
          <w:sz w:val="36"/>
          <w:szCs w:val="28"/>
        </w:rPr>
        <w:t xml:space="preserve">good </w:t>
      </w:r>
      <w:proofErr w:type="spellStart"/>
      <w:r w:rsidRPr="0027169D">
        <w:rPr>
          <w:rFonts w:ascii="Garamond" w:hAnsi="Garamond" w:cs="Times New Roman"/>
          <w:i/>
          <w:sz w:val="36"/>
          <w:szCs w:val="28"/>
        </w:rPr>
        <w:t>Earne</w:t>
      </w:r>
      <w:r w:rsidRPr="0027169D">
        <w:rPr>
          <w:rFonts w:ascii="Times New Roman" w:hAnsi="Times New Roman" w:cs="Times New Roman"/>
          <w:i/>
          <w:sz w:val="36"/>
          <w:szCs w:val="28"/>
        </w:rPr>
        <w:t>ﬅ</w:t>
      </w:r>
      <w:proofErr w:type="spellEnd"/>
      <w:r w:rsidRPr="0027169D">
        <w:rPr>
          <w:rFonts w:ascii="Garamond" w:hAnsi="Garamond" w:cs="Times New Roman"/>
          <w:sz w:val="36"/>
          <w:szCs w:val="28"/>
        </w:rPr>
        <w:t xml:space="preserve">, others will learn to be </w:t>
      </w:r>
      <w:proofErr w:type="spellStart"/>
      <w:r w:rsidRPr="0027169D">
        <w:rPr>
          <w:rFonts w:ascii="Garamond" w:hAnsi="Garamond" w:cs="Cambria"/>
          <w:sz w:val="36"/>
          <w:szCs w:val="28"/>
        </w:rPr>
        <w:t>ſ</w:t>
      </w:r>
      <w:r w:rsidRPr="0027169D">
        <w:rPr>
          <w:rFonts w:ascii="Garamond" w:hAnsi="Garamond" w:cs="Times New Roman"/>
          <w:sz w:val="36"/>
          <w:szCs w:val="28"/>
        </w:rPr>
        <w:t>o</w:t>
      </w:r>
      <w:proofErr w:type="spellEnd"/>
      <w:r w:rsidRPr="0027169D">
        <w:rPr>
          <w:rFonts w:ascii="Garamond" w:hAnsi="Garamond" w:cs="Times New Roman"/>
          <w:sz w:val="36"/>
          <w:szCs w:val="28"/>
        </w:rPr>
        <w:t xml:space="preserve"> too.</w:t>
      </w:r>
    </w:p>
    <w:p w14:paraId="281B657A"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And to provoke your Zeal, as well as</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to awaken you, I </w:t>
      </w:r>
      <w:proofErr w:type="spellStart"/>
      <w:r w:rsidRPr="0027169D">
        <w:rPr>
          <w:rFonts w:ascii="Garamond" w:hAnsi="Garamond" w:cs="Times New Roman"/>
          <w:sz w:val="36"/>
          <w:szCs w:val="28"/>
        </w:rPr>
        <w:t>mu</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inform you, That</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God has </w:t>
      </w:r>
      <w:proofErr w:type="spellStart"/>
      <w:r w:rsidRPr="0027169D">
        <w:rPr>
          <w:rFonts w:ascii="Times New Roman" w:hAnsi="Times New Roman" w:cs="Times New Roman"/>
          <w:sz w:val="36"/>
          <w:szCs w:val="28"/>
        </w:rPr>
        <w:t>ﬅ</w:t>
      </w:r>
      <w:r w:rsidRPr="0027169D">
        <w:rPr>
          <w:rFonts w:ascii="Garamond" w:hAnsi="Garamond" w:cs="Times New Roman"/>
          <w:sz w:val="36"/>
          <w:szCs w:val="28"/>
        </w:rPr>
        <w:t>ir</w:t>
      </w:r>
      <w:r w:rsidR="00467D2E" w:rsidRPr="0027169D">
        <w:rPr>
          <w:rFonts w:ascii="Garamond" w:hAnsi="Garamond" w:cs="Times New Roman"/>
          <w:sz w:val="36"/>
          <w:szCs w:val="28"/>
        </w:rPr>
        <w:t>’</w:t>
      </w:r>
      <w:r w:rsidRPr="0027169D">
        <w:rPr>
          <w:rFonts w:ascii="Garamond" w:hAnsi="Garamond" w:cs="Times New Roman"/>
          <w:sz w:val="36"/>
          <w:szCs w:val="28"/>
        </w:rPr>
        <w:t>d</w:t>
      </w:r>
      <w:proofErr w:type="spellEnd"/>
      <w:r w:rsidRPr="0027169D">
        <w:rPr>
          <w:rFonts w:ascii="Garamond" w:hAnsi="Garamond" w:cs="Times New Roman"/>
          <w:sz w:val="36"/>
          <w:szCs w:val="28"/>
        </w:rPr>
        <w:t xml:space="preserve"> up the Spirits of many to</w:t>
      </w:r>
      <w:r w:rsidR="00E90966" w:rsidRPr="0027169D">
        <w:rPr>
          <w:rFonts w:ascii="Garamond" w:hAnsi="Garamond" w:cs="Times New Roman"/>
          <w:sz w:val="36"/>
          <w:szCs w:val="28"/>
        </w:rPr>
        <w:t xml:space="preserve"> </w:t>
      </w:r>
      <w:proofErr w:type="spellStart"/>
      <w:r w:rsidRPr="0027169D">
        <w:rPr>
          <w:rFonts w:ascii="Garamond" w:hAnsi="Garamond" w:cs="Times New Roman"/>
          <w:sz w:val="36"/>
          <w:szCs w:val="28"/>
        </w:rPr>
        <w:t>Oppo</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that Ignorance, Indifference, </w:t>
      </w:r>
      <w:proofErr w:type="spellStart"/>
      <w:r w:rsidRPr="0027169D">
        <w:rPr>
          <w:rFonts w:ascii="Garamond" w:hAnsi="Garamond" w:cs="Times New Roman"/>
          <w:sz w:val="36"/>
          <w:szCs w:val="28"/>
        </w:rPr>
        <w:t>Profanene</w:t>
      </w:r>
      <w:r w:rsidRPr="0027169D">
        <w:rPr>
          <w:rFonts w:ascii="Garamond" w:hAnsi="Garamond" w:cs="Cambria"/>
          <w:sz w:val="36"/>
          <w:szCs w:val="28"/>
        </w:rPr>
        <w:t>ſ</w:t>
      </w:r>
      <w:r w:rsidRPr="0027169D">
        <w:rPr>
          <w:rFonts w:ascii="Garamond" w:hAnsi="Garamond" w:cs="Times New Roman"/>
          <w:sz w:val="36"/>
          <w:szCs w:val="28"/>
        </w:rPr>
        <w:t>s</w:t>
      </w:r>
      <w:proofErr w:type="spellEnd"/>
      <w:r w:rsidR="0027169D">
        <w:rPr>
          <w:rFonts w:ascii="Garamond" w:hAnsi="Garamond" w:cs="Times New Roman"/>
          <w:sz w:val="36"/>
          <w:szCs w:val="28"/>
        </w:rPr>
        <w:t>,</w:t>
      </w:r>
      <w:r w:rsidRPr="0027169D">
        <w:rPr>
          <w:rFonts w:ascii="Garamond" w:hAnsi="Garamond" w:cs="Times New Roman"/>
          <w:sz w:val="36"/>
          <w:szCs w:val="28"/>
        </w:rPr>
        <w:t xml:space="preserve"> and In</w:t>
      </w:r>
      <w:r w:rsidR="00B43032">
        <w:rPr>
          <w:rFonts w:ascii="Garamond" w:hAnsi="Garamond" w:cs="Times New Roman"/>
          <w:sz w:val="36"/>
          <w:szCs w:val="28"/>
        </w:rPr>
        <w:t>ﬁ</w:t>
      </w:r>
      <w:r w:rsidRPr="0027169D">
        <w:rPr>
          <w:rFonts w:ascii="Garamond" w:hAnsi="Garamond" w:cs="Times New Roman"/>
          <w:sz w:val="36"/>
          <w:szCs w:val="28"/>
        </w:rPr>
        <w:t>delity</w:t>
      </w:r>
      <w:r w:rsidR="006A7472" w:rsidRPr="0027169D">
        <w:rPr>
          <w:rFonts w:ascii="Garamond" w:hAnsi="Garamond" w:cs="Times New Roman"/>
          <w:sz w:val="36"/>
          <w:szCs w:val="28"/>
        </w:rPr>
        <w:t xml:space="preserve"> </w:t>
      </w:r>
      <w:r w:rsidRPr="0027169D">
        <w:rPr>
          <w:rFonts w:ascii="Garamond" w:hAnsi="Garamond" w:cs="Times New Roman"/>
          <w:sz w:val="36"/>
          <w:szCs w:val="28"/>
        </w:rPr>
        <w:t xml:space="preserve">that </w:t>
      </w:r>
      <w:proofErr w:type="spellStart"/>
      <w:r w:rsidRPr="0027169D">
        <w:rPr>
          <w:rFonts w:ascii="Garamond" w:hAnsi="Garamond" w:cs="Times New Roman"/>
          <w:sz w:val="36"/>
          <w:szCs w:val="28"/>
        </w:rPr>
        <w:t>every</w:t>
      </w:r>
      <w:r w:rsidR="00E90966" w:rsidRPr="0027169D">
        <w:rPr>
          <w:rFonts w:ascii="Garamond" w:hAnsi="Garamond" w:cs="Times New Roman"/>
          <w:sz w:val="36"/>
          <w:szCs w:val="28"/>
        </w:rPr>
        <w:t xml:space="preserve"> </w:t>
      </w:r>
      <w:r w:rsidRPr="0027169D">
        <w:rPr>
          <w:rFonts w:ascii="Garamond" w:hAnsi="Garamond" w:cs="Times New Roman"/>
          <w:sz w:val="36"/>
          <w:szCs w:val="28"/>
        </w:rPr>
        <w:t>where</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abound. To this End, many Great and</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Good Men have formed </w:t>
      </w:r>
      <w:r w:rsidR="00E90966" w:rsidRPr="0027169D">
        <w:rPr>
          <w:rFonts w:ascii="Garamond" w:hAnsi="Garamond" w:cs="Times New Roman"/>
          <w:spacing w:val="32"/>
          <w:sz w:val="36"/>
          <w:szCs w:val="28"/>
        </w:rPr>
        <w:t>SOCIETIES</w:t>
      </w:r>
      <w:r w:rsidR="00E90966"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ome</w:t>
      </w:r>
      <w:proofErr w:type="spellEnd"/>
      <w:r w:rsidRPr="0027169D">
        <w:rPr>
          <w:rFonts w:ascii="Garamond" w:hAnsi="Garamond" w:cs="Times New Roman"/>
          <w:sz w:val="36"/>
          <w:szCs w:val="28"/>
        </w:rPr>
        <w:t xml:space="preserve">, </w:t>
      </w:r>
      <w:r w:rsidRPr="0027169D">
        <w:rPr>
          <w:rFonts w:ascii="Garamond" w:hAnsi="Garamond" w:cs="Times New Roman"/>
          <w:i/>
          <w:sz w:val="36"/>
          <w:szCs w:val="28"/>
        </w:rPr>
        <w:t>T</w:t>
      </w:r>
      <w:r w:rsidR="00E90966" w:rsidRPr="0027169D">
        <w:rPr>
          <w:rFonts w:ascii="Garamond" w:hAnsi="Garamond" w:cs="Times New Roman"/>
          <w:i/>
          <w:sz w:val="36"/>
          <w:szCs w:val="28"/>
        </w:rPr>
        <w:t>o</w:t>
      </w:r>
      <w:r w:rsidRPr="0027169D">
        <w:rPr>
          <w:rFonts w:ascii="Garamond" w:hAnsi="Garamond" w:cs="Times New Roman"/>
          <w:i/>
          <w:sz w:val="36"/>
          <w:szCs w:val="28"/>
        </w:rPr>
        <w:t xml:space="preserve"> Propagate </w:t>
      </w:r>
      <w:r w:rsidR="00E90966" w:rsidRPr="0027169D">
        <w:rPr>
          <w:rFonts w:ascii="Garamond" w:hAnsi="Garamond" w:cs="Times New Roman"/>
          <w:i/>
          <w:sz w:val="36"/>
          <w:szCs w:val="28"/>
        </w:rPr>
        <w:t>the</w:t>
      </w:r>
      <w:r w:rsidRPr="0027169D">
        <w:rPr>
          <w:rFonts w:ascii="Garamond" w:hAnsi="Garamond" w:cs="Times New Roman"/>
          <w:i/>
          <w:sz w:val="36"/>
          <w:szCs w:val="28"/>
        </w:rPr>
        <w:t xml:space="preserve"> </w:t>
      </w:r>
      <w:proofErr w:type="spellStart"/>
      <w:r w:rsidRPr="0027169D">
        <w:rPr>
          <w:rFonts w:ascii="Garamond" w:hAnsi="Garamond" w:cs="Times New Roman"/>
          <w:i/>
          <w:sz w:val="36"/>
          <w:szCs w:val="28"/>
        </w:rPr>
        <w:t>Go</w:t>
      </w:r>
      <w:r w:rsidRPr="0027169D">
        <w:rPr>
          <w:rFonts w:ascii="Garamond" w:hAnsi="Garamond" w:cs="Cambria"/>
          <w:i/>
          <w:sz w:val="36"/>
          <w:szCs w:val="28"/>
        </w:rPr>
        <w:t>ſ</w:t>
      </w:r>
      <w:r w:rsidRPr="0027169D">
        <w:rPr>
          <w:rFonts w:ascii="Garamond" w:hAnsi="Garamond" w:cs="Times New Roman"/>
          <w:i/>
          <w:sz w:val="36"/>
          <w:szCs w:val="28"/>
        </w:rPr>
        <w:t>pel</w:t>
      </w:r>
      <w:proofErr w:type="spellEnd"/>
      <w:r w:rsidRPr="0027169D">
        <w:rPr>
          <w:rFonts w:ascii="Garamond" w:hAnsi="Garamond" w:cs="Times New Roman"/>
          <w:i/>
          <w:sz w:val="36"/>
          <w:szCs w:val="28"/>
        </w:rPr>
        <w:t xml:space="preserve"> in Foreign</w:t>
      </w:r>
      <w:r w:rsidR="00E90966" w:rsidRPr="0027169D">
        <w:rPr>
          <w:rFonts w:ascii="Garamond" w:hAnsi="Garamond" w:cs="Times New Roman"/>
          <w:i/>
          <w:sz w:val="36"/>
          <w:szCs w:val="28"/>
        </w:rPr>
        <w:t xml:space="preserve"> </w:t>
      </w:r>
      <w:r w:rsidRPr="0027169D">
        <w:rPr>
          <w:rFonts w:ascii="Garamond" w:hAnsi="Garamond" w:cs="Times New Roman"/>
          <w:i/>
          <w:sz w:val="36"/>
          <w:szCs w:val="28"/>
        </w:rPr>
        <w:t>Parts</w:t>
      </w:r>
      <w:r w:rsidR="002C617D" w:rsidRPr="0027169D">
        <w:rPr>
          <w:rFonts w:ascii="Garamond" w:hAnsi="Garamond" w:cs="Times New Roman"/>
          <w:sz w:val="36"/>
          <w:szCs w:val="28"/>
        </w:rPr>
        <w:t> ;</w:t>
      </w:r>
      <w:r w:rsidRPr="0027169D">
        <w:rPr>
          <w:rFonts w:ascii="Garamond" w:hAnsi="Garamond" w:cs="Times New Roman"/>
          <w:sz w:val="36"/>
          <w:szCs w:val="28"/>
        </w:rPr>
        <w:t xml:space="preserve"> others, </w:t>
      </w:r>
      <w:r w:rsidRPr="0027169D">
        <w:rPr>
          <w:rFonts w:ascii="Garamond" w:hAnsi="Garamond" w:cs="Times New Roman"/>
          <w:i/>
          <w:sz w:val="36"/>
          <w:szCs w:val="28"/>
        </w:rPr>
        <w:t>T</w:t>
      </w:r>
      <w:r w:rsidR="00E90966" w:rsidRPr="0027169D">
        <w:rPr>
          <w:rFonts w:ascii="Garamond" w:hAnsi="Garamond" w:cs="Times New Roman"/>
          <w:i/>
          <w:sz w:val="36"/>
          <w:szCs w:val="28"/>
        </w:rPr>
        <w:t>o</w:t>
      </w:r>
      <w:r w:rsidRPr="0027169D">
        <w:rPr>
          <w:rFonts w:ascii="Garamond" w:hAnsi="Garamond" w:cs="Times New Roman"/>
          <w:i/>
          <w:sz w:val="36"/>
          <w:szCs w:val="28"/>
        </w:rPr>
        <w:t xml:space="preserve"> </w:t>
      </w:r>
      <w:r w:rsidR="00E90966" w:rsidRPr="0027169D">
        <w:rPr>
          <w:rFonts w:ascii="Garamond" w:hAnsi="Garamond" w:cs="Times New Roman"/>
          <w:i/>
          <w:sz w:val="36"/>
          <w:szCs w:val="28"/>
        </w:rPr>
        <w:t xml:space="preserve">promote </w:t>
      </w:r>
      <w:proofErr w:type="spellStart"/>
      <w:r w:rsidRPr="0027169D">
        <w:rPr>
          <w:rFonts w:ascii="Garamond" w:hAnsi="Garamond" w:cs="Times New Roman"/>
          <w:i/>
          <w:sz w:val="36"/>
          <w:szCs w:val="28"/>
        </w:rPr>
        <w:t>C</w:t>
      </w:r>
      <w:r w:rsidR="00E90966" w:rsidRPr="0027169D">
        <w:rPr>
          <w:rFonts w:ascii="Garamond" w:hAnsi="Garamond" w:cs="Times New Roman"/>
          <w:i/>
          <w:sz w:val="36"/>
          <w:szCs w:val="28"/>
        </w:rPr>
        <w:t>hri</w:t>
      </w:r>
      <w:r w:rsidRPr="0027169D">
        <w:rPr>
          <w:rFonts w:ascii="Times New Roman" w:hAnsi="Times New Roman" w:cs="Times New Roman"/>
          <w:i/>
          <w:sz w:val="36"/>
          <w:szCs w:val="28"/>
        </w:rPr>
        <w:t>ﬅ</w:t>
      </w:r>
      <w:r w:rsidRPr="0027169D">
        <w:rPr>
          <w:rFonts w:ascii="Garamond" w:hAnsi="Garamond" w:cs="Times New Roman"/>
          <w:i/>
          <w:sz w:val="36"/>
          <w:szCs w:val="28"/>
        </w:rPr>
        <w:t>ian</w:t>
      </w:r>
      <w:proofErr w:type="spellEnd"/>
      <w:r w:rsidR="00E90966" w:rsidRPr="0027169D">
        <w:rPr>
          <w:rFonts w:ascii="Garamond" w:hAnsi="Garamond" w:cs="Times New Roman"/>
          <w:i/>
          <w:sz w:val="36"/>
          <w:szCs w:val="28"/>
        </w:rPr>
        <w:t>-</w:t>
      </w:r>
      <w:r w:rsidRPr="0027169D">
        <w:rPr>
          <w:rFonts w:ascii="Garamond" w:hAnsi="Garamond" w:cs="Times New Roman"/>
          <w:i/>
          <w:sz w:val="36"/>
          <w:szCs w:val="28"/>
        </w:rPr>
        <w:t>Knowledge and Pi</w:t>
      </w:r>
      <w:r w:rsidR="00E90966" w:rsidRPr="0027169D">
        <w:rPr>
          <w:rFonts w:ascii="Garamond" w:hAnsi="Garamond" w:cs="Times New Roman"/>
          <w:i/>
          <w:sz w:val="36"/>
          <w:szCs w:val="28"/>
        </w:rPr>
        <w:t>e</w:t>
      </w:r>
      <w:r w:rsidRPr="0027169D">
        <w:rPr>
          <w:rFonts w:ascii="Garamond" w:hAnsi="Garamond" w:cs="Times New Roman"/>
          <w:i/>
          <w:sz w:val="36"/>
          <w:szCs w:val="28"/>
        </w:rPr>
        <w:t>ty at Home</w:t>
      </w:r>
      <w:r w:rsidR="002C617D" w:rsidRPr="0027169D">
        <w:rPr>
          <w:rFonts w:ascii="Garamond" w:hAnsi="Garamond" w:cs="Times New Roman"/>
          <w:sz w:val="36"/>
          <w:szCs w:val="28"/>
        </w:rPr>
        <w:t> ;</w:t>
      </w:r>
      <w:r w:rsidRPr="0027169D">
        <w:rPr>
          <w:rFonts w:ascii="Garamond" w:hAnsi="Garamond" w:cs="Times New Roman"/>
          <w:sz w:val="36"/>
          <w:szCs w:val="28"/>
        </w:rPr>
        <w:t xml:space="preserve"> others, </w:t>
      </w:r>
      <w:r w:rsidRPr="0027169D">
        <w:rPr>
          <w:rFonts w:ascii="Garamond" w:hAnsi="Garamond" w:cs="Times New Roman"/>
          <w:i/>
          <w:sz w:val="36"/>
          <w:szCs w:val="28"/>
        </w:rPr>
        <w:t>T</w:t>
      </w:r>
      <w:r w:rsidR="00E90966" w:rsidRPr="0027169D">
        <w:rPr>
          <w:rFonts w:ascii="Garamond" w:hAnsi="Garamond" w:cs="Times New Roman"/>
          <w:i/>
          <w:sz w:val="36"/>
          <w:szCs w:val="28"/>
        </w:rPr>
        <w:t>o</w:t>
      </w:r>
      <w:r w:rsidRPr="0027169D">
        <w:rPr>
          <w:rFonts w:ascii="Garamond" w:hAnsi="Garamond" w:cs="Times New Roman"/>
          <w:i/>
          <w:sz w:val="36"/>
          <w:szCs w:val="28"/>
        </w:rPr>
        <w:t xml:space="preserve"> </w:t>
      </w:r>
      <w:proofErr w:type="spellStart"/>
      <w:r w:rsidR="00E90966" w:rsidRPr="0027169D">
        <w:rPr>
          <w:rFonts w:ascii="Garamond" w:hAnsi="Garamond" w:cs="Times New Roman"/>
          <w:i/>
          <w:sz w:val="36"/>
          <w:szCs w:val="28"/>
        </w:rPr>
        <w:t>puni</w:t>
      </w:r>
      <w:r w:rsidR="00E90966" w:rsidRPr="0027169D">
        <w:rPr>
          <w:rFonts w:ascii="Garamond" w:hAnsi="Garamond" w:cs="Cambria"/>
          <w:i/>
          <w:sz w:val="36"/>
          <w:szCs w:val="28"/>
        </w:rPr>
        <w:t>ſ</w:t>
      </w:r>
      <w:r w:rsidR="00E90966" w:rsidRPr="0027169D">
        <w:rPr>
          <w:rFonts w:ascii="Garamond" w:hAnsi="Garamond" w:cs="Times New Roman"/>
          <w:i/>
          <w:sz w:val="36"/>
          <w:szCs w:val="28"/>
        </w:rPr>
        <w:t>h</w:t>
      </w:r>
      <w:proofErr w:type="spellEnd"/>
      <w:r w:rsidR="00E90966" w:rsidRPr="0027169D">
        <w:rPr>
          <w:rFonts w:ascii="Garamond" w:hAnsi="Garamond" w:cs="Times New Roman"/>
          <w:i/>
          <w:sz w:val="36"/>
          <w:szCs w:val="28"/>
        </w:rPr>
        <w:t xml:space="preserve"> </w:t>
      </w:r>
      <w:proofErr w:type="spellStart"/>
      <w:r w:rsidR="00E90966" w:rsidRPr="0027169D">
        <w:rPr>
          <w:rFonts w:ascii="Garamond" w:hAnsi="Garamond" w:cs="Times New Roman"/>
          <w:i/>
          <w:sz w:val="36"/>
          <w:szCs w:val="28"/>
        </w:rPr>
        <w:t>Profanene</w:t>
      </w:r>
      <w:r w:rsidR="00E90966" w:rsidRPr="0027169D">
        <w:rPr>
          <w:rFonts w:ascii="Garamond" w:hAnsi="Garamond" w:cs="Cambria"/>
          <w:i/>
          <w:sz w:val="36"/>
          <w:szCs w:val="28"/>
        </w:rPr>
        <w:t>ſ</w:t>
      </w:r>
      <w:r w:rsidR="00E90966" w:rsidRPr="0027169D">
        <w:rPr>
          <w:rFonts w:ascii="Garamond" w:hAnsi="Garamond" w:cs="Times New Roman"/>
          <w:i/>
          <w:sz w:val="36"/>
          <w:szCs w:val="28"/>
        </w:rPr>
        <w:t>s</w:t>
      </w:r>
      <w:proofErr w:type="spellEnd"/>
      <w:r w:rsidR="00E90966" w:rsidRPr="0027169D">
        <w:rPr>
          <w:rFonts w:ascii="Garamond" w:hAnsi="Garamond" w:cs="Times New Roman"/>
          <w:i/>
          <w:sz w:val="36"/>
          <w:szCs w:val="28"/>
        </w:rPr>
        <w:t xml:space="preserve"> </w:t>
      </w:r>
      <w:r w:rsidRPr="0027169D">
        <w:rPr>
          <w:rFonts w:ascii="Garamond" w:hAnsi="Garamond" w:cs="Times New Roman"/>
          <w:i/>
          <w:sz w:val="36"/>
          <w:szCs w:val="28"/>
        </w:rPr>
        <w:t>and Immorality</w:t>
      </w:r>
      <w:r w:rsidRPr="0027169D">
        <w:rPr>
          <w:rFonts w:ascii="Garamond" w:hAnsi="Garamond" w:cs="Times New Roman"/>
          <w:sz w:val="36"/>
          <w:szCs w:val="28"/>
        </w:rPr>
        <w:t>.</w:t>
      </w:r>
    </w:p>
    <w:p w14:paraId="3E10C4C6"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 xml:space="preserve">And all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w:t>
      </w:r>
      <w:r w:rsidRPr="0027169D">
        <w:rPr>
          <w:rFonts w:ascii="Garamond" w:hAnsi="Garamond" w:cs="Times New Roman"/>
          <w:i/>
          <w:sz w:val="36"/>
          <w:szCs w:val="28"/>
        </w:rPr>
        <w:t>Societies</w:t>
      </w:r>
      <w:r w:rsidRPr="0027169D">
        <w:rPr>
          <w:rFonts w:ascii="Garamond" w:hAnsi="Garamond" w:cs="Times New Roman"/>
          <w:sz w:val="36"/>
          <w:szCs w:val="28"/>
        </w:rPr>
        <w:t xml:space="preserve"> have had a </w:t>
      </w:r>
      <w:proofErr w:type="spellStart"/>
      <w:r w:rsidRPr="0027169D">
        <w:rPr>
          <w:rFonts w:ascii="Garamond" w:hAnsi="Garamond" w:cs="Times New Roman"/>
          <w:sz w:val="36"/>
          <w:szCs w:val="28"/>
        </w:rPr>
        <w:t>Vi</w:t>
      </w:r>
      <w:r w:rsidRPr="0027169D">
        <w:rPr>
          <w:rFonts w:ascii="Garamond" w:hAnsi="Garamond" w:cs="Cambria"/>
          <w:sz w:val="36"/>
          <w:szCs w:val="28"/>
        </w:rPr>
        <w:t>ſ</w:t>
      </w:r>
      <w:r w:rsidRPr="0027169D">
        <w:rPr>
          <w:rFonts w:ascii="Garamond" w:hAnsi="Garamond" w:cs="Times New Roman"/>
          <w:sz w:val="36"/>
          <w:szCs w:val="28"/>
        </w:rPr>
        <w:t>ible</w:t>
      </w:r>
      <w:proofErr w:type="spellEnd"/>
      <w:r w:rsidR="00E90966" w:rsidRPr="0027169D">
        <w:rPr>
          <w:rFonts w:ascii="Garamond" w:hAnsi="Garamond" w:cs="Times New Roman"/>
          <w:sz w:val="36"/>
          <w:szCs w:val="28"/>
        </w:rPr>
        <w:t xml:space="preserve"> </w:t>
      </w:r>
      <w:proofErr w:type="spellStart"/>
      <w:r w:rsidR="00E90966" w:rsidRPr="0027169D">
        <w:rPr>
          <w:rFonts w:ascii="Garamond" w:hAnsi="Garamond" w:cs="Times New Roman"/>
          <w:sz w:val="36"/>
          <w:szCs w:val="28"/>
        </w:rPr>
        <w:t>Ble</w:t>
      </w:r>
      <w:r w:rsidR="00E90966" w:rsidRPr="0027169D">
        <w:rPr>
          <w:rFonts w:ascii="Garamond" w:hAnsi="Garamond" w:cs="Cambria"/>
          <w:sz w:val="36"/>
          <w:szCs w:val="28"/>
        </w:rPr>
        <w:t>ſſ</w:t>
      </w:r>
      <w:r w:rsidR="00E90966" w:rsidRPr="0027169D">
        <w:rPr>
          <w:rFonts w:ascii="Garamond" w:hAnsi="Garamond" w:cs="Times New Roman"/>
          <w:sz w:val="36"/>
          <w:szCs w:val="28"/>
        </w:rPr>
        <w:t>ing</w:t>
      </w:r>
      <w:proofErr w:type="spellEnd"/>
      <w:r w:rsidR="00E90966" w:rsidRPr="0027169D">
        <w:rPr>
          <w:rFonts w:ascii="Garamond" w:hAnsi="Garamond" w:cs="Times New Roman"/>
          <w:sz w:val="36"/>
          <w:szCs w:val="28"/>
        </w:rPr>
        <w:t xml:space="preserve"> and </w:t>
      </w:r>
      <w:proofErr w:type="spellStart"/>
      <w:r w:rsidR="00E90966" w:rsidRPr="0027169D">
        <w:rPr>
          <w:rFonts w:ascii="Garamond" w:hAnsi="Garamond" w:cs="Times New Roman"/>
          <w:sz w:val="36"/>
          <w:szCs w:val="28"/>
        </w:rPr>
        <w:t>Succe</w:t>
      </w:r>
      <w:r w:rsidR="00E90966" w:rsidRPr="0027169D">
        <w:rPr>
          <w:rFonts w:ascii="Garamond" w:hAnsi="Garamond" w:cs="Cambria"/>
          <w:sz w:val="36"/>
          <w:szCs w:val="28"/>
        </w:rPr>
        <w:t>ſ</w:t>
      </w:r>
      <w:r w:rsidR="00E90966" w:rsidRPr="0027169D">
        <w:rPr>
          <w:rFonts w:ascii="Garamond" w:hAnsi="Garamond" w:cs="Times New Roman"/>
          <w:sz w:val="36"/>
          <w:szCs w:val="28"/>
        </w:rPr>
        <w:t>s</w:t>
      </w:r>
      <w:proofErr w:type="spellEnd"/>
      <w:r w:rsidR="002C617D" w:rsidRPr="0027169D">
        <w:rPr>
          <w:rFonts w:ascii="Garamond" w:hAnsi="Garamond" w:cs="Times New Roman"/>
          <w:sz w:val="36"/>
          <w:szCs w:val="28"/>
        </w:rPr>
        <w:t> ;</w:t>
      </w:r>
      <w:r w:rsidRPr="0027169D">
        <w:rPr>
          <w:rFonts w:ascii="Garamond" w:hAnsi="Garamond" w:cs="Times New Roman"/>
          <w:sz w:val="36"/>
          <w:szCs w:val="28"/>
        </w:rPr>
        <w:t xml:space="preserve"> </w:t>
      </w:r>
      <w:proofErr w:type="spellStart"/>
      <w:r w:rsidRPr="0027169D">
        <w:rPr>
          <w:rFonts w:ascii="Garamond" w:hAnsi="Garamond" w:cs="Times New Roman"/>
          <w:i/>
          <w:sz w:val="36"/>
          <w:szCs w:val="28"/>
        </w:rPr>
        <w:t>M</w:t>
      </w:r>
      <w:r w:rsidR="00E90966" w:rsidRPr="0027169D">
        <w:rPr>
          <w:rFonts w:ascii="Garamond" w:hAnsi="Garamond" w:cs="Times New Roman"/>
          <w:i/>
          <w:sz w:val="36"/>
          <w:szCs w:val="28"/>
        </w:rPr>
        <w:t>i</w:t>
      </w:r>
      <w:r w:rsidR="00E90966" w:rsidRPr="0027169D">
        <w:rPr>
          <w:rFonts w:ascii="Garamond" w:hAnsi="Garamond" w:cs="Cambria"/>
          <w:i/>
          <w:sz w:val="36"/>
          <w:szCs w:val="28"/>
        </w:rPr>
        <w:t>ſſ</w:t>
      </w:r>
      <w:r w:rsidRPr="0027169D">
        <w:rPr>
          <w:rFonts w:ascii="Garamond" w:hAnsi="Garamond" w:cs="Times New Roman"/>
          <w:i/>
          <w:sz w:val="36"/>
          <w:szCs w:val="28"/>
        </w:rPr>
        <w:t>ionaries</w:t>
      </w:r>
      <w:proofErr w:type="spellEnd"/>
      <w:r w:rsidRPr="0027169D">
        <w:rPr>
          <w:rFonts w:ascii="Garamond" w:hAnsi="Garamond" w:cs="Times New Roman"/>
          <w:sz w:val="36"/>
          <w:szCs w:val="28"/>
        </w:rPr>
        <w:t xml:space="preserve"> are </w:t>
      </w:r>
      <w:proofErr w:type="spellStart"/>
      <w:r w:rsidRPr="0027169D">
        <w:rPr>
          <w:rFonts w:ascii="Garamond" w:hAnsi="Garamond" w:cs="Cambria"/>
          <w:sz w:val="36"/>
          <w:szCs w:val="28"/>
        </w:rPr>
        <w:t>ſ</w:t>
      </w:r>
      <w:r w:rsidRPr="0027169D">
        <w:rPr>
          <w:rFonts w:ascii="Garamond" w:hAnsi="Garamond" w:cs="Times New Roman"/>
          <w:sz w:val="36"/>
          <w:szCs w:val="28"/>
        </w:rPr>
        <w:t>ent</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and </w:t>
      </w:r>
      <w:proofErr w:type="spellStart"/>
      <w:r w:rsidRPr="0027169D">
        <w:rPr>
          <w:rFonts w:ascii="Garamond" w:hAnsi="Garamond" w:cs="Times New Roman"/>
          <w:sz w:val="36"/>
          <w:szCs w:val="28"/>
        </w:rPr>
        <w:t>maintain</w:t>
      </w:r>
      <w:r w:rsidR="00467D2E" w:rsidRPr="0027169D">
        <w:rPr>
          <w:rFonts w:ascii="Garamond" w:hAnsi="Garamond" w:cs="Times New Roman"/>
          <w:sz w:val="36"/>
          <w:szCs w:val="28"/>
        </w:rPr>
        <w:t>’</w:t>
      </w:r>
      <w:r w:rsidRPr="0027169D">
        <w:rPr>
          <w:rFonts w:ascii="Garamond" w:hAnsi="Garamond" w:cs="Times New Roman"/>
          <w:sz w:val="36"/>
          <w:szCs w:val="28"/>
        </w:rPr>
        <w:t>d</w:t>
      </w:r>
      <w:proofErr w:type="spellEnd"/>
      <w:r w:rsidRPr="0027169D">
        <w:rPr>
          <w:rFonts w:ascii="Garamond" w:hAnsi="Garamond" w:cs="Times New Roman"/>
          <w:sz w:val="36"/>
          <w:szCs w:val="28"/>
        </w:rPr>
        <w:t xml:space="preserve"> </w:t>
      </w:r>
      <w:r w:rsidR="00E90966" w:rsidRPr="0027169D">
        <w:rPr>
          <w:rFonts w:ascii="Garamond" w:hAnsi="Garamond" w:cs="Times New Roman"/>
          <w:sz w:val="36"/>
          <w:szCs w:val="28"/>
        </w:rPr>
        <w:t>abroad</w:t>
      </w:r>
      <w:r w:rsidR="002C617D" w:rsidRPr="0027169D">
        <w:rPr>
          <w:rFonts w:ascii="Garamond" w:hAnsi="Garamond" w:cs="Times New Roman"/>
          <w:sz w:val="36"/>
          <w:szCs w:val="28"/>
        </w:rPr>
        <w:t> ;</w:t>
      </w:r>
      <w:r w:rsidRPr="0027169D">
        <w:rPr>
          <w:rFonts w:ascii="Garamond" w:hAnsi="Garamond" w:cs="Times New Roman"/>
          <w:sz w:val="36"/>
          <w:szCs w:val="28"/>
        </w:rPr>
        <w:t xml:space="preserve"> </w:t>
      </w:r>
      <w:r w:rsidRPr="0027169D">
        <w:rPr>
          <w:rFonts w:ascii="Garamond" w:hAnsi="Garamond" w:cs="Times New Roman"/>
          <w:i/>
          <w:sz w:val="36"/>
          <w:szCs w:val="28"/>
        </w:rPr>
        <w:t>Charity</w:t>
      </w:r>
      <w:r w:rsidR="00E90966" w:rsidRPr="0027169D">
        <w:rPr>
          <w:rFonts w:ascii="Garamond" w:hAnsi="Garamond" w:cs="Times New Roman"/>
          <w:i/>
          <w:sz w:val="36"/>
          <w:szCs w:val="28"/>
        </w:rPr>
        <w:t>-</w:t>
      </w:r>
      <w:r w:rsidRPr="0027169D">
        <w:rPr>
          <w:rFonts w:ascii="Garamond" w:hAnsi="Garamond" w:cs="Times New Roman"/>
          <w:i/>
          <w:sz w:val="36"/>
          <w:szCs w:val="28"/>
        </w:rPr>
        <w:t>School</w:t>
      </w:r>
      <w:r w:rsidR="00E90966" w:rsidRPr="0027169D">
        <w:rPr>
          <w:rFonts w:ascii="Garamond" w:hAnsi="Garamond" w:cs="Times New Roman"/>
          <w:i/>
          <w:sz w:val="36"/>
          <w:szCs w:val="28"/>
        </w:rPr>
        <w:t>s</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are </w:t>
      </w:r>
      <w:proofErr w:type="spellStart"/>
      <w:r w:rsidRPr="0027169D">
        <w:rPr>
          <w:rFonts w:ascii="Garamond" w:hAnsi="Garamond" w:cs="Cambria"/>
          <w:sz w:val="36"/>
          <w:szCs w:val="28"/>
        </w:rPr>
        <w:t>ſ</w:t>
      </w:r>
      <w:r w:rsidRPr="0027169D">
        <w:rPr>
          <w:rFonts w:ascii="Garamond" w:hAnsi="Garamond" w:cs="Times New Roman"/>
          <w:sz w:val="36"/>
          <w:szCs w:val="28"/>
        </w:rPr>
        <w:t>et</w:t>
      </w:r>
      <w:proofErr w:type="spellEnd"/>
      <w:r w:rsidRPr="0027169D">
        <w:rPr>
          <w:rFonts w:ascii="Garamond" w:hAnsi="Garamond" w:cs="Times New Roman"/>
          <w:sz w:val="36"/>
          <w:szCs w:val="28"/>
        </w:rPr>
        <w:t xml:space="preserve"> up in many Places of </w:t>
      </w:r>
      <w:r w:rsidRPr="0027169D">
        <w:rPr>
          <w:rFonts w:ascii="Garamond" w:hAnsi="Garamond" w:cs="Times New Roman"/>
          <w:i/>
          <w:sz w:val="36"/>
          <w:szCs w:val="28"/>
        </w:rPr>
        <w:t>England</w:t>
      </w:r>
      <w:r w:rsidR="002C617D" w:rsidRPr="0027169D">
        <w:rPr>
          <w:rFonts w:ascii="Garamond" w:hAnsi="Garamond" w:cs="Times New Roman"/>
          <w:sz w:val="36"/>
          <w:szCs w:val="28"/>
        </w:rPr>
        <w:t> ;</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Notorious Offenders are </w:t>
      </w:r>
      <w:r w:rsidRPr="0027169D">
        <w:rPr>
          <w:rFonts w:ascii="Garamond" w:hAnsi="Garamond" w:cs="Times New Roman"/>
          <w:i/>
          <w:sz w:val="36"/>
          <w:szCs w:val="28"/>
        </w:rPr>
        <w:t>brought to</w:t>
      </w:r>
      <w:r w:rsidRPr="0027169D">
        <w:rPr>
          <w:rFonts w:ascii="Garamond" w:hAnsi="Garamond" w:cs="Times New Roman"/>
          <w:sz w:val="36"/>
          <w:szCs w:val="28"/>
        </w:rPr>
        <w:t xml:space="preserve"> </w:t>
      </w:r>
      <w:r w:rsidR="00E90966" w:rsidRPr="0027169D">
        <w:rPr>
          <w:rFonts w:ascii="Garamond" w:hAnsi="Garamond" w:cs="Times New Roman"/>
          <w:i/>
          <w:sz w:val="36"/>
          <w:szCs w:val="28"/>
        </w:rPr>
        <w:t xml:space="preserve">Shame </w:t>
      </w:r>
      <w:r w:rsidRPr="0027169D">
        <w:rPr>
          <w:rFonts w:ascii="Garamond" w:hAnsi="Garamond" w:cs="Times New Roman"/>
          <w:i/>
          <w:sz w:val="36"/>
          <w:szCs w:val="28"/>
        </w:rPr>
        <w:t>and Amendment</w:t>
      </w:r>
      <w:r w:rsidRPr="0027169D">
        <w:rPr>
          <w:rFonts w:ascii="Garamond" w:hAnsi="Garamond" w:cs="Times New Roman"/>
          <w:sz w:val="36"/>
          <w:szCs w:val="28"/>
        </w:rPr>
        <w:t>.</w:t>
      </w:r>
    </w:p>
    <w:p w14:paraId="2459B666"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lastRenderedPageBreak/>
        <w:t xml:space="preserve">Now God forbid that </w:t>
      </w:r>
      <w:r w:rsidRPr="0027169D">
        <w:rPr>
          <w:rFonts w:ascii="Garamond" w:hAnsi="Garamond" w:cs="Times New Roman"/>
          <w:i/>
          <w:sz w:val="36"/>
          <w:szCs w:val="28"/>
        </w:rPr>
        <w:t>We</w:t>
      </w:r>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hould</w:t>
      </w:r>
      <w:proofErr w:type="spellEnd"/>
      <w:r w:rsidRPr="0027169D">
        <w:rPr>
          <w:rFonts w:ascii="Garamond" w:hAnsi="Garamond" w:cs="Times New Roman"/>
          <w:sz w:val="36"/>
          <w:szCs w:val="28"/>
        </w:rPr>
        <w:t xml:space="preserve"> be</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altogether </w:t>
      </w:r>
      <w:proofErr w:type="spellStart"/>
      <w:r w:rsidRPr="0027169D">
        <w:rPr>
          <w:rFonts w:ascii="Garamond" w:hAnsi="Garamond" w:cs="Times New Roman"/>
          <w:sz w:val="36"/>
          <w:szCs w:val="28"/>
        </w:rPr>
        <w:t>unconcern</w:t>
      </w:r>
      <w:r w:rsidR="00467D2E" w:rsidRPr="0027169D">
        <w:rPr>
          <w:rFonts w:ascii="Garamond" w:hAnsi="Garamond" w:cs="Times New Roman"/>
          <w:sz w:val="36"/>
          <w:szCs w:val="28"/>
        </w:rPr>
        <w:t>’</w:t>
      </w:r>
      <w:r w:rsidRPr="0027169D">
        <w:rPr>
          <w:rFonts w:ascii="Garamond" w:hAnsi="Garamond" w:cs="Times New Roman"/>
          <w:sz w:val="36"/>
          <w:szCs w:val="28"/>
        </w:rPr>
        <w:t>d</w:t>
      </w:r>
      <w:proofErr w:type="spellEnd"/>
      <w:r w:rsidRPr="0027169D">
        <w:rPr>
          <w:rFonts w:ascii="Garamond" w:hAnsi="Garamond" w:cs="Times New Roman"/>
          <w:sz w:val="36"/>
          <w:szCs w:val="28"/>
        </w:rPr>
        <w:t xml:space="preserve"> under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Di</w:t>
      </w:r>
      <w:r w:rsidR="00E90966" w:rsidRPr="0027169D">
        <w:rPr>
          <w:rFonts w:ascii="Garamond" w:hAnsi="Garamond" w:cs="Cambria"/>
          <w:sz w:val="36"/>
          <w:szCs w:val="28"/>
        </w:rPr>
        <w:t>ſ</w:t>
      </w:r>
      <w:r w:rsidRPr="0027169D">
        <w:rPr>
          <w:rFonts w:ascii="Garamond" w:hAnsi="Garamond" w:cs="Times New Roman"/>
          <w:sz w:val="36"/>
          <w:szCs w:val="28"/>
        </w:rPr>
        <w:t>pen</w:t>
      </w:r>
      <w:r w:rsidRPr="0027169D">
        <w:rPr>
          <w:rFonts w:ascii="Garamond" w:hAnsi="Garamond" w:cs="Cambria"/>
          <w:sz w:val="36"/>
          <w:szCs w:val="28"/>
        </w:rPr>
        <w:t>ſ</w:t>
      </w:r>
      <w:r w:rsidRPr="0027169D">
        <w:rPr>
          <w:rFonts w:ascii="Garamond" w:hAnsi="Garamond" w:cs="Times New Roman"/>
          <w:sz w:val="36"/>
          <w:szCs w:val="28"/>
        </w:rPr>
        <w:t>ations</w:t>
      </w:r>
      <w:proofErr w:type="spellEnd"/>
      <w:r w:rsidRPr="0027169D">
        <w:rPr>
          <w:rFonts w:ascii="Garamond" w:hAnsi="Garamond" w:cs="Times New Roman"/>
          <w:sz w:val="36"/>
          <w:szCs w:val="28"/>
        </w:rPr>
        <w:t xml:space="preserve">. Here is a </w:t>
      </w:r>
      <w:r w:rsidR="006A7472" w:rsidRPr="0027169D">
        <w:rPr>
          <w:rFonts w:ascii="Garamond" w:hAnsi="Garamond" w:cs="Times New Roman"/>
          <w:sz w:val="36"/>
          <w:szCs w:val="28"/>
        </w:rPr>
        <w:t xml:space="preserve">Plain </w:t>
      </w:r>
      <w:r w:rsidRPr="0027169D">
        <w:rPr>
          <w:rFonts w:ascii="Garamond" w:hAnsi="Garamond" w:cs="Times New Roman"/>
          <w:sz w:val="36"/>
          <w:szCs w:val="28"/>
        </w:rPr>
        <w:t>Way laid before</w:t>
      </w:r>
      <w:r w:rsidR="00E90966" w:rsidRPr="0027169D">
        <w:rPr>
          <w:rFonts w:ascii="Garamond" w:hAnsi="Garamond" w:cs="Times New Roman"/>
          <w:sz w:val="36"/>
          <w:szCs w:val="28"/>
        </w:rPr>
        <w:t xml:space="preserve"> </w:t>
      </w:r>
      <w:r w:rsidRPr="0027169D">
        <w:rPr>
          <w:rFonts w:ascii="Garamond" w:hAnsi="Garamond" w:cs="Times New Roman"/>
          <w:sz w:val="36"/>
          <w:szCs w:val="28"/>
        </w:rPr>
        <w:t>you</w:t>
      </w:r>
      <w:r w:rsidR="002C617D" w:rsidRPr="0027169D">
        <w:rPr>
          <w:rFonts w:ascii="Garamond" w:hAnsi="Garamond" w:cs="Times New Roman"/>
          <w:sz w:val="36"/>
          <w:szCs w:val="28"/>
        </w:rPr>
        <w:t> ;</w:t>
      </w:r>
      <w:r w:rsidRPr="0027169D">
        <w:rPr>
          <w:rFonts w:ascii="Garamond" w:hAnsi="Garamond" w:cs="Times New Roman"/>
          <w:sz w:val="36"/>
          <w:szCs w:val="28"/>
        </w:rPr>
        <w:t xml:space="preserve"> let but every Clergy-</w:t>
      </w:r>
      <w:r w:rsidR="006A7472" w:rsidRPr="0027169D">
        <w:rPr>
          <w:rFonts w:ascii="Garamond" w:hAnsi="Garamond" w:cs="Times New Roman"/>
          <w:sz w:val="36"/>
          <w:szCs w:val="28"/>
        </w:rPr>
        <w:t xml:space="preserve">Man </w:t>
      </w:r>
      <w:proofErr w:type="spellStart"/>
      <w:r w:rsidRPr="0027169D">
        <w:rPr>
          <w:rFonts w:ascii="Garamond" w:hAnsi="Garamond" w:cs="Times New Roman"/>
          <w:sz w:val="36"/>
          <w:szCs w:val="28"/>
        </w:rPr>
        <w:t>con</w:t>
      </w:r>
      <w:r w:rsidRPr="0027169D">
        <w:rPr>
          <w:rFonts w:ascii="Garamond" w:hAnsi="Garamond" w:cs="Cambria"/>
          <w:sz w:val="36"/>
          <w:szCs w:val="28"/>
        </w:rPr>
        <w:t>ſ</w:t>
      </w:r>
      <w:r w:rsidRPr="0027169D">
        <w:rPr>
          <w:rFonts w:ascii="Garamond" w:hAnsi="Garamond" w:cs="Times New Roman"/>
          <w:sz w:val="36"/>
          <w:szCs w:val="28"/>
        </w:rPr>
        <w:t>cientiou</w:t>
      </w:r>
      <w:r w:rsidRPr="0027169D">
        <w:rPr>
          <w:rFonts w:ascii="Garamond" w:hAnsi="Garamond" w:cs="Cambria"/>
          <w:sz w:val="36"/>
          <w:szCs w:val="28"/>
        </w:rPr>
        <w:t>ſ</w:t>
      </w:r>
      <w:r w:rsidRPr="0027169D">
        <w:rPr>
          <w:rFonts w:ascii="Garamond" w:hAnsi="Garamond" w:cs="Times New Roman"/>
          <w:sz w:val="36"/>
          <w:szCs w:val="28"/>
        </w:rPr>
        <w:t>ly</w:t>
      </w:r>
      <w:proofErr w:type="spellEnd"/>
      <w:r w:rsidRPr="0027169D">
        <w:rPr>
          <w:rFonts w:ascii="Garamond" w:hAnsi="Garamond" w:cs="Times New Roman"/>
          <w:sz w:val="36"/>
          <w:szCs w:val="28"/>
        </w:rPr>
        <w:t xml:space="preserve"> </w:t>
      </w:r>
      <w:proofErr w:type="spellStart"/>
      <w:r w:rsidR="00E90966" w:rsidRPr="0027169D">
        <w:rPr>
          <w:rFonts w:ascii="Garamond" w:hAnsi="Garamond" w:cs="Times New Roman"/>
          <w:sz w:val="36"/>
          <w:szCs w:val="28"/>
        </w:rPr>
        <w:t>Ob</w:t>
      </w:r>
      <w:r w:rsidR="00E90966" w:rsidRPr="0027169D">
        <w:rPr>
          <w:rFonts w:ascii="Garamond" w:hAnsi="Garamond" w:cs="Cambria"/>
          <w:sz w:val="36"/>
          <w:szCs w:val="28"/>
        </w:rPr>
        <w:t>ſ</w:t>
      </w:r>
      <w:r w:rsidR="00E90966" w:rsidRPr="0027169D">
        <w:rPr>
          <w:rFonts w:ascii="Garamond" w:hAnsi="Garamond" w:cs="Times New Roman"/>
          <w:sz w:val="36"/>
          <w:szCs w:val="28"/>
        </w:rPr>
        <w:t>erve</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the </w:t>
      </w:r>
      <w:proofErr w:type="spellStart"/>
      <w:r w:rsidRPr="0027169D">
        <w:rPr>
          <w:rFonts w:ascii="Garamond" w:hAnsi="Garamond" w:cs="Times New Roman"/>
          <w:sz w:val="36"/>
          <w:szCs w:val="28"/>
        </w:rPr>
        <w:t>Con</w:t>
      </w:r>
      <w:r w:rsidRPr="0027169D">
        <w:rPr>
          <w:rFonts w:ascii="Times New Roman" w:hAnsi="Times New Roman" w:cs="Times New Roman"/>
          <w:sz w:val="36"/>
          <w:szCs w:val="28"/>
        </w:rPr>
        <w:t>ﬅ</w:t>
      </w:r>
      <w:r w:rsidRPr="0027169D">
        <w:rPr>
          <w:rFonts w:ascii="Garamond" w:hAnsi="Garamond" w:cs="Times New Roman"/>
          <w:sz w:val="36"/>
          <w:szCs w:val="28"/>
        </w:rPr>
        <w:t>itutions</w:t>
      </w:r>
      <w:proofErr w:type="spellEnd"/>
      <w:r w:rsidRPr="0027169D">
        <w:rPr>
          <w:rFonts w:ascii="Garamond" w:hAnsi="Garamond" w:cs="Times New Roman"/>
          <w:sz w:val="36"/>
          <w:szCs w:val="28"/>
        </w:rPr>
        <w:t xml:space="preserve"> which he</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has </w:t>
      </w:r>
      <w:proofErr w:type="spellStart"/>
      <w:r w:rsidRPr="0027169D">
        <w:rPr>
          <w:rFonts w:ascii="Garamond" w:hAnsi="Garamond" w:cs="Cambria"/>
          <w:sz w:val="36"/>
          <w:szCs w:val="28"/>
        </w:rPr>
        <w:t>ſ</w:t>
      </w:r>
      <w:r w:rsidRPr="0027169D">
        <w:rPr>
          <w:rFonts w:ascii="Garamond" w:hAnsi="Garamond" w:cs="Times New Roman"/>
          <w:sz w:val="36"/>
          <w:szCs w:val="28"/>
        </w:rPr>
        <w:t>o</w:t>
      </w:r>
      <w:proofErr w:type="spellEnd"/>
      <w:r w:rsidRPr="0027169D">
        <w:rPr>
          <w:rFonts w:ascii="Garamond" w:hAnsi="Garamond" w:cs="Times New Roman"/>
          <w:sz w:val="36"/>
          <w:szCs w:val="28"/>
        </w:rPr>
        <w:t xml:space="preserve"> lately </w:t>
      </w:r>
      <w:proofErr w:type="spellStart"/>
      <w:r w:rsidRPr="0027169D">
        <w:rPr>
          <w:rFonts w:ascii="Garamond" w:hAnsi="Garamond" w:cs="Cambria"/>
          <w:sz w:val="36"/>
          <w:szCs w:val="28"/>
        </w:rPr>
        <w:t>ſ</w:t>
      </w:r>
      <w:r w:rsidRPr="0027169D">
        <w:rPr>
          <w:rFonts w:ascii="Garamond" w:hAnsi="Garamond" w:cs="Times New Roman"/>
          <w:sz w:val="36"/>
          <w:szCs w:val="28"/>
        </w:rPr>
        <w:t>igned</w:t>
      </w:r>
      <w:proofErr w:type="spellEnd"/>
      <w:r w:rsidR="00E90966" w:rsidRPr="0027169D">
        <w:rPr>
          <w:rFonts w:ascii="Garamond" w:hAnsi="Garamond" w:cs="Times New Roman"/>
          <w:sz w:val="36"/>
          <w:szCs w:val="28"/>
        </w:rPr>
        <w:t>,</w:t>
      </w:r>
      <w:r w:rsidRPr="0027169D">
        <w:rPr>
          <w:rFonts w:ascii="Garamond" w:hAnsi="Garamond" w:cs="Times New Roman"/>
          <w:sz w:val="36"/>
          <w:szCs w:val="28"/>
        </w:rPr>
        <w:t xml:space="preserve"> and, by God</w:t>
      </w:r>
      <w:r w:rsidR="00467D2E" w:rsidRPr="0027169D">
        <w:rPr>
          <w:rFonts w:ascii="Garamond" w:hAnsi="Garamond" w:cs="Times New Roman"/>
          <w:sz w:val="36"/>
          <w:szCs w:val="28"/>
        </w:rPr>
        <w:t>’</w:t>
      </w:r>
      <w:r w:rsidRPr="0027169D">
        <w:rPr>
          <w:rFonts w:ascii="Garamond" w:hAnsi="Garamond" w:cs="Times New Roman"/>
          <w:sz w:val="36"/>
          <w:szCs w:val="28"/>
        </w:rPr>
        <w:t xml:space="preserve">s </w:t>
      </w:r>
      <w:proofErr w:type="spellStart"/>
      <w:r w:rsidRPr="0027169D">
        <w:rPr>
          <w:rFonts w:ascii="Garamond" w:hAnsi="Garamond" w:cs="Times New Roman"/>
          <w:sz w:val="36"/>
          <w:szCs w:val="28"/>
        </w:rPr>
        <w:t>Ble</w:t>
      </w:r>
      <w:r w:rsidRPr="0027169D">
        <w:rPr>
          <w:rFonts w:ascii="Garamond" w:hAnsi="Garamond" w:cs="Cambria"/>
          <w:sz w:val="36"/>
          <w:szCs w:val="28"/>
        </w:rPr>
        <w:t>ſſ</w:t>
      </w:r>
      <w:r w:rsidRPr="0027169D">
        <w:rPr>
          <w:rFonts w:ascii="Garamond" w:hAnsi="Garamond" w:cs="Times New Roman"/>
          <w:sz w:val="36"/>
          <w:szCs w:val="28"/>
        </w:rPr>
        <w:t>ing</w:t>
      </w:r>
      <w:proofErr w:type="spellEnd"/>
      <w:r w:rsidRPr="0027169D">
        <w:rPr>
          <w:rFonts w:ascii="Garamond" w:hAnsi="Garamond" w:cs="Times New Roman"/>
          <w:sz w:val="36"/>
          <w:szCs w:val="28"/>
        </w:rPr>
        <w:t xml:space="preserve">, we </w:t>
      </w:r>
      <w:proofErr w:type="spellStart"/>
      <w:r w:rsidRPr="0027169D">
        <w:rPr>
          <w:rFonts w:ascii="Garamond" w:hAnsi="Garamond" w:cs="Cambria"/>
          <w:sz w:val="36"/>
          <w:szCs w:val="28"/>
        </w:rPr>
        <w:t>ſ</w:t>
      </w:r>
      <w:r w:rsidRPr="0027169D">
        <w:rPr>
          <w:rFonts w:ascii="Garamond" w:hAnsi="Garamond" w:cs="Times New Roman"/>
          <w:sz w:val="36"/>
          <w:szCs w:val="28"/>
        </w:rPr>
        <w:t>hall</w:t>
      </w:r>
      <w:proofErr w:type="spellEnd"/>
      <w:r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ee</w:t>
      </w:r>
      <w:proofErr w:type="spellEnd"/>
      <w:r w:rsidRPr="0027169D">
        <w:rPr>
          <w:rFonts w:ascii="Garamond" w:hAnsi="Garamond" w:cs="Times New Roman"/>
          <w:sz w:val="36"/>
          <w:szCs w:val="28"/>
        </w:rPr>
        <w:t xml:space="preserve"> a</w:t>
      </w:r>
      <w:r w:rsidR="00E90966" w:rsidRPr="0027169D">
        <w:rPr>
          <w:rFonts w:ascii="Garamond" w:hAnsi="Garamond" w:cs="Times New Roman"/>
          <w:sz w:val="36"/>
          <w:szCs w:val="28"/>
        </w:rPr>
        <w:t xml:space="preserve"> </w:t>
      </w:r>
      <w:r w:rsidRPr="0027169D">
        <w:rPr>
          <w:rFonts w:ascii="Garamond" w:hAnsi="Garamond" w:cs="Times New Roman"/>
          <w:sz w:val="36"/>
          <w:szCs w:val="28"/>
        </w:rPr>
        <w:t>Change for the Better,</w:t>
      </w:r>
      <w:r w:rsidR="00E90966" w:rsidRPr="0027169D">
        <w:rPr>
          <w:rFonts w:ascii="Garamond" w:hAnsi="Garamond" w:cs="Times New Roman"/>
          <w:sz w:val="36"/>
          <w:szCs w:val="28"/>
        </w:rPr>
        <w:t xml:space="preserve"> </w:t>
      </w:r>
      <w:r w:rsidRPr="0027169D">
        <w:rPr>
          <w:rFonts w:ascii="Garamond" w:hAnsi="Garamond" w:cs="Times New Roman"/>
          <w:sz w:val="36"/>
          <w:szCs w:val="28"/>
        </w:rPr>
        <w:t>and another Face of Religion.</w:t>
      </w:r>
    </w:p>
    <w:p w14:paraId="20B7320F" w14:textId="77777777" w:rsidR="00344382" w:rsidRPr="0027169D" w:rsidRDefault="00344382" w:rsidP="0027169D">
      <w:pPr>
        <w:autoSpaceDE w:val="0"/>
        <w:autoSpaceDN w:val="0"/>
        <w:adjustRightInd w:val="0"/>
        <w:ind w:firstLine="340"/>
        <w:jc w:val="both"/>
        <w:rPr>
          <w:rFonts w:ascii="Garamond" w:hAnsi="Garamond" w:cs="Times New Roman"/>
          <w:sz w:val="36"/>
          <w:szCs w:val="28"/>
        </w:rPr>
      </w:pPr>
      <w:r w:rsidRPr="0027169D">
        <w:rPr>
          <w:rFonts w:ascii="Garamond" w:hAnsi="Garamond" w:cs="Times New Roman"/>
          <w:sz w:val="36"/>
          <w:szCs w:val="28"/>
        </w:rPr>
        <w:t xml:space="preserve">If People are </w:t>
      </w:r>
      <w:proofErr w:type="spellStart"/>
      <w:r w:rsidRPr="0027169D">
        <w:rPr>
          <w:rFonts w:ascii="Garamond" w:hAnsi="Garamond" w:cs="Times New Roman"/>
          <w:sz w:val="36"/>
          <w:szCs w:val="28"/>
        </w:rPr>
        <w:t>hind</w:t>
      </w:r>
      <w:r w:rsidR="00E90966" w:rsidRPr="0027169D">
        <w:rPr>
          <w:rFonts w:ascii="Garamond" w:hAnsi="Garamond" w:cs="Times New Roman"/>
          <w:sz w:val="36"/>
          <w:szCs w:val="28"/>
        </w:rPr>
        <w:t>re</w:t>
      </w:r>
      <w:r w:rsidRPr="0027169D">
        <w:rPr>
          <w:rFonts w:ascii="Garamond" w:hAnsi="Garamond" w:cs="Times New Roman"/>
          <w:sz w:val="36"/>
          <w:szCs w:val="28"/>
        </w:rPr>
        <w:t>d</w:t>
      </w:r>
      <w:proofErr w:type="spellEnd"/>
      <w:r w:rsidRPr="0027169D">
        <w:rPr>
          <w:rFonts w:ascii="Garamond" w:hAnsi="Garamond" w:cs="Times New Roman"/>
          <w:sz w:val="36"/>
          <w:szCs w:val="28"/>
        </w:rPr>
        <w:t xml:space="preserve"> from the Lord</w:t>
      </w:r>
      <w:r w:rsidR="00467D2E" w:rsidRPr="0027169D">
        <w:rPr>
          <w:rFonts w:ascii="Garamond" w:hAnsi="Garamond" w:cs="Times New Roman"/>
          <w:sz w:val="36"/>
          <w:szCs w:val="28"/>
        </w:rPr>
        <w:t>’</w:t>
      </w:r>
      <w:r w:rsidRPr="0027169D">
        <w:rPr>
          <w:rFonts w:ascii="Garamond" w:hAnsi="Garamond" w:cs="Times New Roman"/>
          <w:sz w:val="36"/>
          <w:szCs w:val="28"/>
        </w:rPr>
        <w:t>s</w:t>
      </w:r>
      <w:r w:rsidR="00E90966" w:rsidRPr="0027169D">
        <w:rPr>
          <w:rFonts w:ascii="Garamond" w:hAnsi="Garamond" w:cs="Times New Roman"/>
          <w:sz w:val="36"/>
          <w:szCs w:val="28"/>
        </w:rPr>
        <w:t xml:space="preserve"> </w:t>
      </w:r>
      <w:r w:rsidRPr="0027169D">
        <w:rPr>
          <w:rFonts w:ascii="Garamond" w:hAnsi="Garamond" w:cs="Times New Roman"/>
          <w:sz w:val="36"/>
          <w:szCs w:val="28"/>
        </w:rPr>
        <w:t>Supper, and from Marriage, until they can</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give </w:t>
      </w:r>
      <w:proofErr w:type="spellStart"/>
      <w:r w:rsidRPr="0027169D">
        <w:rPr>
          <w:rFonts w:ascii="Garamond" w:hAnsi="Garamond" w:cs="Cambria"/>
          <w:sz w:val="36"/>
          <w:szCs w:val="28"/>
        </w:rPr>
        <w:t>ſ</w:t>
      </w:r>
      <w:r w:rsidRPr="0027169D">
        <w:rPr>
          <w:rFonts w:ascii="Garamond" w:hAnsi="Garamond" w:cs="Times New Roman"/>
          <w:sz w:val="36"/>
          <w:szCs w:val="28"/>
        </w:rPr>
        <w:t>ome</w:t>
      </w:r>
      <w:proofErr w:type="spellEnd"/>
      <w:r w:rsidRPr="0027169D">
        <w:rPr>
          <w:rFonts w:ascii="Garamond" w:hAnsi="Garamond" w:cs="Times New Roman"/>
          <w:sz w:val="36"/>
          <w:szCs w:val="28"/>
        </w:rPr>
        <w:t xml:space="preserve"> Account, according to their Capacities, of </w:t>
      </w:r>
      <w:r w:rsidRPr="0027169D">
        <w:rPr>
          <w:rFonts w:ascii="Garamond" w:hAnsi="Garamond" w:cs="Times New Roman"/>
          <w:i/>
          <w:sz w:val="36"/>
          <w:szCs w:val="28"/>
        </w:rPr>
        <w:t>God</w:t>
      </w:r>
      <w:r w:rsidRPr="0027169D">
        <w:rPr>
          <w:rFonts w:ascii="Garamond" w:hAnsi="Garamond" w:cs="Times New Roman"/>
          <w:sz w:val="36"/>
          <w:szCs w:val="28"/>
        </w:rPr>
        <w:t>, of</w:t>
      </w:r>
      <w:r w:rsidR="00E90966" w:rsidRPr="0027169D">
        <w:rPr>
          <w:rFonts w:ascii="Garamond" w:hAnsi="Garamond" w:cs="Times New Roman"/>
          <w:sz w:val="36"/>
          <w:szCs w:val="28"/>
        </w:rPr>
        <w:t xml:space="preserve"> </w:t>
      </w:r>
      <w:proofErr w:type="spellStart"/>
      <w:r w:rsidRPr="0027169D">
        <w:rPr>
          <w:rFonts w:ascii="Garamond" w:hAnsi="Garamond" w:cs="Times New Roman"/>
          <w:i/>
          <w:sz w:val="36"/>
          <w:szCs w:val="28"/>
        </w:rPr>
        <w:t>Them</w:t>
      </w:r>
      <w:r w:rsidRPr="0027169D">
        <w:rPr>
          <w:rFonts w:ascii="Garamond" w:hAnsi="Garamond" w:cs="Cambria"/>
          <w:i/>
          <w:sz w:val="36"/>
          <w:szCs w:val="28"/>
        </w:rPr>
        <w:t>ſ</w:t>
      </w:r>
      <w:r w:rsidRPr="0027169D">
        <w:rPr>
          <w:rFonts w:ascii="Garamond" w:hAnsi="Garamond" w:cs="Times New Roman"/>
          <w:i/>
          <w:sz w:val="36"/>
          <w:szCs w:val="28"/>
        </w:rPr>
        <w:t>el</w:t>
      </w:r>
      <w:r w:rsidR="00E90966" w:rsidRPr="0027169D">
        <w:rPr>
          <w:rFonts w:ascii="Garamond" w:hAnsi="Garamond" w:cs="Times New Roman"/>
          <w:i/>
          <w:sz w:val="36"/>
          <w:szCs w:val="28"/>
        </w:rPr>
        <w:t>ve</w:t>
      </w:r>
      <w:r w:rsidRPr="0027169D">
        <w:rPr>
          <w:rFonts w:ascii="Garamond" w:hAnsi="Garamond" w:cs="Times New Roman"/>
          <w:i/>
          <w:sz w:val="36"/>
          <w:szCs w:val="28"/>
        </w:rPr>
        <w:t>s</w:t>
      </w:r>
      <w:proofErr w:type="spellEnd"/>
      <w:r w:rsidRPr="0027169D">
        <w:rPr>
          <w:rFonts w:ascii="Garamond" w:hAnsi="Garamond" w:cs="Times New Roman"/>
          <w:sz w:val="36"/>
          <w:szCs w:val="28"/>
        </w:rPr>
        <w:t xml:space="preserve">, and of </w:t>
      </w:r>
      <w:r w:rsidRPr="0027169D">
        <w:rPr>
          <w:rFonts w:ascii="Garamond" w:hAnsi="Garamond" w:cs="Times New Roman"/>
          <w:i/>
          <w:sz w:val="36"/>
          <w:szCs w:val="28"/>
        </w:rPr>
        <w:t>their</w:t>
      </w:r>
      <w:r w:rsidR="00E90966" w:rsidRPr="0027169D">
        <w:rPr>
          <w:rFonts w:ascii="Garamond" w:hAnsi="Garamond" w:cs="Times New Roman"/>
          <w:i/>
          <w:sz w:val="36"/>
          <w:szCs w:val="28"/>
        </w:rPr>
        <w:t xml:space="preserve"> </w:t>
      </w:r>
      <w:r w:rsidRPr="0027169D">
        <w:rPr>
          <w:rFonts w:ascii="Garamond" w:hAnsi="Garamond" w:cs="Times New Roman"/>
          <w:i/>
          <w:sz w:val="36"/>
          <w:szCs w:val="28"/>
        </w:rPr>
        <w:t>Duty</w:t>
      </w:r>
      <w:r w:rsidRPr="0027169D">
        <w:rPr>
          <w:rFonts w:ascii="Garamond" w:hAnsi="Garamond" w:cs="Times New Roman"/>
          <w:sz w:val="36"/>
          <w:szCs w:val="28"/>
        </w:rPr>
        <w:t>, all</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Sorts of People will </w:t>
      </w:r>
      <w:proofErr w:type="spellStart"/>
      <w:r w:rsidRPr="0027169D">
        <w:rPr>
          <w:rFonts w:ascii="Times New Roman" w:hAnsi="Times New Roman" w:cs="Times New Roman"/>
          <w:sz w:val="36"/>
          <w:szCs w:val="28"/>
        </w:rPr>
        <w:t>ﬅ</w:t>
      </w:r>
      <w:r w:rsidRPr="0027169D">
        <w:rPr>
          <w:rFonts w:ascii="Garamond" w:hAnsi="Garamond" w:cs="Times New Roman"/>
          <w:sz w:val="36"/>
          <w:szCs w:val="28"/>
        </w:rPr>
        <w:t>rive</w:t>
      </w:r>
      <w:proofErr w:type="spellEnd"/>
      <w:r w:rsidRPr="0027169D">
        <w:rPr>
          <w:rFonts w:ascii="Garamond" w:hAnsi="Garamond" w:cs="Times New Roman"/>
          <w:sz w:val="36"/>
          <w:szCs w:val="28"/>
        </w:rPr>
        <w:t xml:space="preserve"> to learn</w:t>
      </w:r>
      <w:r w:rsidR="00E90966" w:rsidRPr="0027169D">
        <w:rPr>
          <w:rFonts w:ascii="Garamond" w:hAnsi="Garamond" w:cs="Times New Roman"/>
          <w:sz w:val="36"/>
          <w:szCs w:val="28"/>
        </w:rPr>
        <w:t xml:space="preserve"> more or </w:t>
      </w:r>
      <w:proofErr w:type="spellStart"/>
      <w:r w:rsidR="00E90966" w:rsidRPr="0027169D">
        <w:rPr>
          <w:rFonts w:ascii="Garamond" w:hAnsi="Garamond" w:cs="Times New Roman"/>
          <w:sz w:val="36"/>
          <w:szCs w:val="28"/>
        </w:rPr>
        <w:t>le</w:t>
      </w:r>
      <w:r w:rsidR="00E90966" w:rsidRPr="0027169D">
        <w:rPr>
          <w:rFonts w:ascii="Garamond" w:hAnsi="Garamond" w:cs="Cambria"/>
          <w:sz w:val="36"/>
          <w:szCs w:val="28"/>
        </w:rPr>
        <w:t>ſ</w:t>
      </w:r>
      <w:r w:rsidR="00E90966" w:rsidRPr="0027169D">
        <w:rPr>
          <w:rFonts w:ascii="Garamond" w:hAnsi="Garamond" w:cs="Times New Roman"/>
          <w:sz w:val="36"/>
          <w:szCs w:val="28"/>
        </w:rPr>
        <w:t>s</w:t>
      </w:r>
      <w:proofErr w:type="spellEnd"/>
      <w:r w:rsidR="00E90966" w:rsidRPr="0027169D">
        <w:rPr>
          <w:rFonts w:ascii="Garamond" w:hAnsi="Garamond" w:cs="Times New Roman"/>
          <w:sz w:val="36"/>
          <w:szCs w:val="28"/>
        </w:rPr>
        <w:t>,</w:t>
      </w:r>
      <w:r w:rsidRPr="0027169D">
        <w:rPr>
          <w:rFonts w:ascii="Garamond" w:hAnsi="Garamond" w:cs="Times New Roman"/>
          <w:sz w:val="36"/>
          <w:szCs w:val="28"/>
        </w:rPr>
        <w:t xml:space="preserve"> and Parents will for very</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Shame </w:t>
      </w:r>
      <w:proofErr w:type="spellStart"/>
      <w:r w:rsidRPr="0027169D">
        <w:rPr>
          <w:rFonts w:ascii="Garamond" w:hAnsi="Garamond" w:cs="Cambria"/>
          <w:sz w:val="36"/>
          <w:szCs w:val="28"/>
        </w:rPr>
        <w:t>ſ</w:t>
      </w:r>
      <w:r w:rsidRPr="0027169D">
        <w:rPr>
          <w:rFonts w:ascii="Garamond" w:hAnsi="Garamond" w:cs="Times New Roman"/>
          <w:sz w:val="36"/>
          <w:szCs w:val="28"/>
        </w:rPr>
        <w:t>end</w:t>
      </w:r>
      <w:proofErr w:type="spellEnd"/>
      <w:r w:rsidRPr="0027169D">
        <w:rPr>
          <w:rFonts w:ascii="Garamond" w:hAnsi="Garamond" w:cs="Times New Roman"/>
          <w:sz w:val="36"/>
          <w:szCs w:val="28"/>
        </w:rPr>
        <w:t xml:space="preserve"> their Children to be </w:t>
      </w:r>
      <w:proofErr w:type="spellStart"/>
      <w:r w:rsidRPr="0027169D">
        <w:rPr>
          <w:rFonts w:ascii="Garamond" w:hAnsi="Garamond" w:cs="Times New Roman"/>
          <w:sz w:val="36"/>
          <w:szCs w:val="28"/>
        </w:rPr>
        <w:t>in</w:t>
      </w:r>
      <w:r w:rsidRPr="0027169D">
        <w:rPr>
          <w:rFonts w:ascii="Times New Roman" w:hAnsi="Times New Roman" w:cs="Times New Roman"/>
          <w:sz w:val="36"/>
          <w:szCs w:val="28"/>
        </w:rPr>
        <w:t>ﬅ</w:t>
      </w:r>
      <w:r w:rsidRPr="0027169D">
        <w:rPr>
          <w:rFonts w:ascii="Garamond" w:hAnsi="Garamond" w:cs="Times New Roman"/>
          <w:sz w:val="36"/>
          <w:szCs w:val="28"/>
        </w:rPr>
        <w:t>ructed</w:t>
      </w:r>
      <w:proofErr w:type="spellEnd"/>
      <w:r w:rsidRPr="0027169D">
        <w:rPr>
          <w:rFonts w:ascii="Garamond" w:hAnsi="Garamond" w:cs="Times New Roman"/>
          <w:sz w:val="36"/>
          <w:szCs w:val="28"/>
        </w:rPr>
        <w:t>,</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that they may be </w:t>
      </w:r>
      <w:r w:rsidRPr="0027169D">
        <w:rPr>
          <w:rFonts w:ascii="Garamond" w:hAnsi="Garamond" w:cs="Times New Roman"/>
          <w:i/>
          <w:sz w:val="36"/>
          <w:szCs w:val="28"/>
        </w:rPr>
        <w:t>Con</w:t>
      </w:r>
      <w:r w:rsidR="00B43032">
        <w:rPr>
          <w:rFonts w:ascii="Garamond" w:hAnsi="Garamond" w:cs="Times New Roman"/>
          <w:i/>
          <w:sz w:val="36"/>
          <w:szCs w:val="28"/>
        </w:rPr>
        <w:t>ﬁ</w:t>
      </w:r>
      <w:r w:rsidRPr="0027169D">
        <w:rPr>
          <w:rFonts w:ascii="Garamond" w:hAnsi="Garamond" w:cs="Times New Roman"/>
          <w:i/>
          <w:sz w:val="36"/>
          <w:szCs w:val="28"/>
        </w:rPr>
        <w:t>rmed</w:t>
      </w:r>
      <w:r w:rsidRPr="0027169D">
        <w:rPr>
          <w:rFonts w:ascii="Garamond" w:hAnsi="Garamond" w:cs="Times New Roman"/>
          <w:sz w:val="36"/>
          <w:szCs w:val="28"/>
        </w:rPr>
        <w:t xml:space="preserve">, and </w:t>
      </w:r>
      <w:r w:rsidR="00E90966" w:rsidRPr="0027169D">
        <w:rPr>
          <w:rFonts w:ascii="Garamond" w:hAnsi="Garamond" w:cs="Times New Roman"/>
          <w:i/>
          <w:sz w:val="36"/>
          <w:szCs w:val="28"/>
        </w:rPr>
        <w:t>q</w:t>
      </w:r>
      <w:r w:rsidRPr="0027169D">
        <w:rPr>
          <w:rFonts w:ascii="Garamond" w:hAnsi="Garamond" w:cs="Times New Roman"/>
          <w:i/>
          <w:sz w:val="36"/>
          <w:szCs w:val="28"/>
        </w:rPr>
        <w:t>ual</w:t>
      </w:r>
      <w:r w:rsidR="00E90966" w:rsidRPr="0027169D">
        <w:rPr>
          <w:rFonts w:ascii="Garamond" w:hAnsi="Garamond" w:cs="Times New Roman"/>
          <w:i/>
          <w:sz w:val="36"/>
          <w:szCs w:val="28"/>
        </w:rPr>
        <w:t>i</w:t>
      </w:r>
      <w:r w:rsidR="00B43032">
        <w:rPr>
          <w:rFonts w:ascii="Garamond" w:hAnsi="Garamond" w:cs="Times New Roman"/>
          <w:i/>
          <w:sz w:val="36"/>
          <w:szCs w:val="28"/>
        </w:rPr>
        <w:t>ﬁ</w:t>
      </w:r>
      <w:r w:rsidRPr="0027169D">
        <w:rPr>
          <w:rFonts w:ascii="Garamond" w:hAnsi="Garamond" w:cs="Times New Roman"/>
          <w:i/>
          <w:sz w:val="36"/>
          <w:szCs w:val="28"/>
        </w:rPr>
        <w:t>ed</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for a Married and a </w:t>
      </w:r>
      <w:proofErr w:type="spellStart"/>
      <w:r w:rsidRPr="0027169D">
        <w:rPr>
          <w:rFonts w:ascii="Garamond" w:hAnsi="Garamond" w:cs="Times New Roman"/>
          <w:sz w:val="36"/>
          <w:szCs w:val="28"/>
        </w:rPr>
        <w:t>Chri</w:t>
      </w:r>
      <w:r w:rsidRPr="0027169D">
        <w:rPr>
          <w:rFonts w:ascii="Times New Roman" w:hAnsi="Times New Roman" w:cs="Times New Roman"/>
          <w:sz w:val="36"/>
          <w:szCs w:val="28"/>
        </w:rPr>
        <w:t>ﬅ</w:t>
      </w:r>
      <w:r w:rsidRPr="0027169D">
        <w:rPr>
          <w:rFonts w:ascii="Garamond" w:hAnsi="Garamond" w:cs="Times New Roman"/>
          <w:sz w:val="36"/>
          <w:szCs w:val="28"/>
        </w:rPr>
        <w:t>ian</w:t>
      </w:r>
      <w:proofErr w:type="spellEnd"/>
      <w:r w:rsidRPr="0027169D">
        <w:rPr>
          <w:rFonts w:ascii="Garamond" w:hAnsi="Garamond" w:cs="Times New Roman"/>
          <w:sz w:val="36"/>
          <w:szCs w:val="28"/>
        </w:rPr>
        <w:t xml:space="preserve"> Life.</w:t>
      </w:r>
    </w:p>
    <w:p w14:paraId="2F083C79" w14:textId="77777777" w:rsidR="00344382" w:rsidRPr="0027169D" w:rsidRDefault="00344382" w:rsidP="0027169D">
      <w:pPr>
        <w:autoSpaceDE w:val="0"/>
        <w:autoSpaceDN w:val="0"/>
        <w:adjustRightInd w:val="0"/>
        <w:spacing w:after="360"/>
        <w:ind w:firstLine="340"/>
        <w:jc w:val="both"/>
        <w:rPr>
          <w:rFonts w:ascii="Garamond" w:hAnsi="Garamond" w:cs="Times New Roman"/>
          <w:sz w:val="36"/>
          <w:szCs w:val="28"/>
        </w:rPr>
      </w:pPr>
      <w:r w:rsidRPr="0027169D">
        <w:rPr>
          <w:rFonts w:ascii="Garamond" w:hAnsi="Garamond" w:cs="Times New Roman"/>
          <w:sz w:val="36"/>
          <w:szCs w:val="28"/>
        </w:rPr>
        <w:t>Now that what I have here prepared</w:t>
      </w:r>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for </w:t>
      </w:r>
      <w:proofErr w:type="spellStart"/>
      <w:r w:rsidRPr="0027169D">
        <w:rPr>
          <w:rFonts w:ascii="Garamond" w:hAnsi="Garamond" w:cs="Times New Roman"/>
          <w:sz w:val="36"/>
          <w:szCs w:val="28"/>
        </w:rPr>
        <w:t>the</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Ends, may not be in vain, I</w:t>
      </w:r>
      <w:r w:rsidR="00E90966" w:rsidRPr="0027169D">
        <w:rPr>
          <w:rFonts w:ascii="Garamond" w:hAnsi="Garamond" w:cs="Times New Roman"/>
          <w:sz w:val="36"/>
          <w:szCs w:val="28"/>
        </w:rPr>
        <w:t xml:space="preserve"> </w:t>
      </w:r>
      <w:proofErr w:type="spellStart"/>
      <w:r w:rsidRPr="0027169D">
        <w:rPr>
          <w:rFonts w:ascii="Garamond" w:hAnsi="Garamond" w:cs="Cambria"/>
          <w:sz w:val="36"/>
          <w:szCs w:val="28"/>
        </w:rPr>
        <w:t>ſ</w:t>
      </w:r>
      <w:r w:rsidRPr="0027169D">
        <w:rPr>
          <w:rFonts w:ascii="Garamond" w:hAnsi="Garamond" w:cs="Times New Roman"/>
          <w:sz w:val="36"/>
          <w:szCs w:val="28"/>
        </w:rPr>
        <w:t>hall</w:t>
      </w:r>
      <w:proofErr w:type="spellEnd"/>
      <w:r w:rsidRPr="0027169D">
        <w:rPr>
          <w:rFonts w:ascii="Garamond" w:hAnsi="Garamond" w:cs="Times New Roman"/>
          <w:sz w:val="36"/>
          <w:szCs w:val="28"/>
        </w:rPr>
        <w:t xml:space="preserve"> continue to Beg God</w:t>
      </w:r>
      <w:r w:rsidR="00467D2E" w:rsidRPr="0027169D">
        <w:rPr>
          <w:rFonts w:ascii="Garamond" w:hAnsi="Garamond" w:cs="Times New Roman"/>
          <w:sz w:val="36"/>
          <w:szCs w:val="28"/>
        </w:rPr>
        <w:t>’</w:t>
      </w:r>
      <w:r w:rsidRPr="0027169D">
        <w:rPr>
          <w:rFonts w:ascii="Garamond" w:hAnsi="Garamond" w:cs="Times New Roman"/>
          <w:sz w:val="36"/>
          <w:szCs w:val="28"/>
        </w:rPr>
        <w:t xml:space="preserve">s </w:t>
      </w:r>
      <w:proofErr w:type="spellStart"/>
      <w:r w:rsidRPr="0027169D">
        <w:rPr>
          <w:rFonts w:ascii="Garamond" w:hAnsi="Garamond" w:cs="Times New Roman"/>
          <w:sz w:val="36"/>
          <w:szCs w:val="28"/>
        </w:rPr>
        <w:t>Ble</w:t>
      </w:r>
      <w:r w:rsidR="00B43032">
        <w:rPr>
          <w:rFonts w:ascii="Garamond" w:hAnsi="Garamond" w:cs="Times New Roman"/>
          <w:sz w:val="36"/>
          <w:szCs w:val="28"/>
        </w:rPr>
        <w:t>ſſ</w:t>
      </w:r>
      <w:r w:rsidRPr="0027169D">
        <w:rPr>
          <w:rFonts w:ascii="Garamond" w:hAnsi="Garamond" w:cs="Times New Roman"/>
          <w:sz w:val="36"/>
          <w:szCs w:val="28"/>
        </w:rPr>
        <w:t>ing</w:t>
      </w:r>
      <w:proofErr w:type="spellEnd"/>
      <w:r w:rsidRPr="0027169D">
        <w:rPr>
          <w:rFonts w:ascii="Garamond" w:hAnsi="Garamond" w:cs="Times New Roman"/>
          <w:sz w:val="36"/>
          <w:szCs w:val="28"/>
        </w:rPr>
        <w:t xml:space="preserve"> upon</w:t>
      </w:r>
      <w:r w:rsidR="00E90966" w:rsidRPr="0027169D">
        <w:rPr>
          <w:rFonts w:ascii="Garamond" w:hAnsi="Garamond" w:cs="Times New Roman"/>
          <w:sz w:val="36"/>
          <w:szCs w:val="28"/>
        </w:rPr>
        <w:t xml:space="preserve"> </w:t>
      </w:r>
      <w:r w:rsidR="00E90966" w:rsidRPr="0027169D">
        <w:rPr>
          <w:rFonts w:ascii="Garamond" w:hAnsi="Garamond" w:cs="Times New Roman"/>
          <w:i/>
          <w:sz w:val="36"/>
          <w:szCs w:val="28"/>
        </w:rPr>
        <w:t>This Work,</w:t>
      </w:r>
      <w:r w:rsidRPr="0027169D">
        <w:rPr>
          <w:rFonts w:ascii="Garamond" w:hAnsi="Garamond" w:cs="Times New Roman"/>
          <w:sz w:val="36"/>
          <w:szCs w:val="28"/>
        </w:rPr>
        <w:t xml:space="preserve"> and </w:t>
      </w:r>
      <w:proofErr w:type="spellStart"/>
      <w:r w:rsidRPr="0027169D">
        <w:rPr>
          <w:rFonts w:ascii="Garamond" w:hAnsi="Garamond" w:cs="Cambria"/>
          <w:sz w:val="36"/>
          <w:szCs w:val="28"/>
        </w:rPr>
        <w:t>ſ</w:t>
      </w:r>
      <w:r w:rsidRPr="0027169D">
        <w:rPr>
          <w:rFonts w:ascii="Garamond" w:hAnsi="Garamond" w:cs="Times New Roman"/>
          <w:sz w:val="36"/>
          <w:szCs w:val="28"/>
        </w:rPr>
        <w:t>hall</w:t>
      </w:r>
      <w:proofErr w:type="spellEnd"/>
      <w:r w:rsidRPr="0027169D">
        <w:rPr>
          <w:rFonts w:ascii="Garamond" w:hAnsi="Garamond" w:cs="Times New Roman"/>
          <w:sz w:val="36"/>
          <w:szCs w:val="28"/>
        </w:rPr>
        <w:t xml:space="preserve"> not fail to </w:t>
      </w:r>
      <w:proofErr w:type="spellStart"/>
      <w:r w:rsidR="00E90966" w:rsidRPr="0027169D">
        <w:rPr>
          <w:rFonts w:ascii="Garamond" w:hAnsi="Garamond" w:cs="Times New Roman"/>
          <w:sz w:val="36"/>
          <w:szCs w:val="28"/>
        </w:rPr>
        <w:t>Be</w:t>
      </w:r>
      <w:r w:rsidR="00E90966" w:rsidRPr="0027169D">
        <w:rPr>
          <w:rFonts w:ascii="Garamond" w:hAnsi="Garamond" w:cs="Cambria"/>
          <w:sz w:val="36"/>
          <w:szCs w:val="28"/>
        </w:rPr>
        <w:t>ſ</w:t>
      </w:r>
      <w:r w:rsidR="00E90966" w:rsidRPr="0027169D">
        <w:rPr>
          <w:rFonts w:ascii="Garamond" w:hAnsi="Garamond" w:cs="Times New Roman"/>
          <w:sz w:val="36"/>
          <w:szCs w:val="28"/>
        </w:rPr>
        <w:t>eech</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 xml:space="preserve">Him to </w:t>
      </w:r>
      <w:proofErr w:type="spellStart"/>
      <w:r w:rsidR="00E90966" w:rsidRPr="0027169D">
        <w:rPr>
          <w:rFonts w:ascii="Garamond" w:hAnsi="Garamond" w:cs="Times New Roman"/>
          <w:sz w:val="36"/>
          <w:szCs w:val="28"/>
        </w:rPr>
        <w:t>Pro</w:t>
      </w:r>
      <w:r w:rsidR="00E90966" w:rsidRPr="0027169D">
        <w:rPr>
          <w:rFonts w:ascii="Garamond" w:hAnsi="Garamond" w:cs="Cambria"/>
          <w:sz w:val="36"/>
          <w:szCs w:val="28"/>
        </w:rPr>
        <w:t>ſ</w:t>
      </w:r>
      <w:r w:rsidR="00E90966" w:rsidRPr="0027169D">
        <w:rPr>
          <w:rFonts w:ascii="Garamond" w:hAnsi="Garamond" w:cs="Times New Roman"/>
          <w:sz w:val="36"/>
          <w:szCs w:val="28"/>
        </w:rPr>
        <w:t>per</w:t>
      </w:r>
      <w:proofErr w:type="spellEnd"/>
      <w:r w:rsidR="00E90966" w:rsidRPr="0027169D">
        <w:rPr>
          <w:rFonts w:ascii="Garamond" w:hAnsi="Garamond" w:cs="Times New Roman"/>
          <w:sz w:val="36"/>
          <w:szCs w:val="28"/>
        </w:rPr>
        <w:t xml:space="preserve"> </w:t>
      </w:r>
      <w:r w:rsidRPr="0027169D">
        <w:rPr>
          <w:rFonts w:ascii="Garamond" w:hAnsi="Garamond" w:cs="Times New Roman"/>
          <w:sz w:val="36"/>
          <w:szCs w:val="28"/>
        </w:rPr>
        <w:t>your Labours, and Mine</w:t>
      </w:r>
      <w:r w:rsidR="00E90966" w:rsidRPr="0027169D">
        <w:rPr>
          <w:rFonts w:ascii="Garamond" w:hAnsi="Garamond" w:cs="Times New Roman"/>
          <w:sz w:val="36"/>
          <w:szCs w:val="28"/>
        </w:rPr>
        <w:t xml:space="preserve"> </w:t>
      </w:r>
      <w:proofErr w:type="spellStart"/>
      <w:r w:rsidRPr="0027169D">
        <w:rPr>
          <w:rFonts w:ascii="Garamond" w:hAnsi="Garamond" w:cs="Times New Roman"/>
          <w:sz w:val="36"/>
          <w:szCs w:val="28"/>
        </w:rPr>
        <w:t>among</w:t>
      </w:r>
      <w:r w:rsidRPr="0027169D">
        <w:rPr>
          <w:rFonts w:ascii="Times New Roman" w:hAnsi="Times New Roman" w:cs="Times New Roman"/>
          <w:sz w:val="36"/>
          <w:szCs w:val="28"/>
        </w:rPr>
        <w:t>ﬅ</w:t>
      </w:r>
      <w:proofErr w:type="spellEnd"/>
      <w:r w:rsidRPr="0027169D">
        <w:rPr>
          <w:rFonts w:ascii="Garamond" w:hAnsi="Garamond" w:cs="Times New Roman"/>
          <w:sz w:val="36"/>
          <w:szCs w:val="28"/>
        </w:rPr>
        <w:t xml:space="preserve"> you, while it </w:t>
      </w:r>
      <w:proofErr w:type="spellStart"/>
      <w:r w:rsidRPr="0027169D">
        <w:rPr>
          <w:rFonts w:ascii="Garamond" w:hAnsi="Garamond" w:cs="Cambria"/>
          <w:sz w:val="36"/>
          <w:szCs w:val="28"/>
        </w:rPr>
        <w:t>ſ</w:t>
      </w:r>
      <w:r w:rsidRPr="0027169D">
        <w:rPr>
          <w:rFonts w:ascii="Garamond" w:hAnsi="Garamond" w:cs="Times New Roman"/>
          <w:sz w:val="36"/>
          <w:szCs w:val="28"/>
        </w:rPr>
        <w:t>hall</w:t>
      </w:r>
      <w:proofErr w:type="spellEnd"/>
      <w:r w:rsidRPr="0027169D">
        <w:rPr>
          <w:rFonts w:ascii="Garamond" w:hAnsi="Garamond" w:cs="Times New Roman"/>
          <w:sz w:val="36"/>
          <w:szCs w:val="28"/>
        </w:rPr>
        <w:t xml:space="preserve"> </w:t>
      </w:r>
      <w:proofErr w:type="spellStart"/>
      <w:r w:rsidRPr="0027169D">
        <w:rPr>
          <w:rFonts w:ascii="Garamond" w:hAnsi="Garamond" w:cs="Times New Roman"/>
          <w:sz w:val="36"/>
          <w:szCs w:val="28"/>
        </w:rPr>
        <w:t>plea</w:t>
      </w:r>
      <w:r w:rsidRPr="0027169D">
        <w:rPr>
          <w:rFonts w:ascii="Garamond" w:hAnsi="Garamond" w:cs="Cambria"/>
          <w:sz w:val="36"/>
          <w:szCs w:val="28"/>
        </w:rPr>
        <w:t>ſ</w:t>
      </w:r>
      <w:r w:rsidRPr="0027169D">
        <w:rPr>
          <w:rFonts w:ascii="Garamond" w:hAnsi="Garamond" w:cs="Times New Roman"/>
          <w:sz w:val="36"/>
          <w:szCs w:val="28"/>
        </w:rPr>
        <w:t>e</w:t>
      </w:r>
      <w:proofErr w:type="spellEnd"/>
      <w:r w:rsidRPr="0027169D">
        <w:rPr>
          <w:rFonts w:ascii="Garamond" w:hAnsi="Garamond" w:cs="Times New Roman"/>
          <w:sz w:val="36"/>
          <w:szCs w:val="28"/>
        </w:rPr>
        <w:t xml:space="preserve"> Him to</w:t>
      </w:r>
      <w:r w:rsidR="00E90966" w:rsidRPr="0027169D">
        <w:rPr>
          <w:rFonts w:ascii="Garamond" w:hAnsi="Garamond" w:cs="Times New Roman"/>
          <w:sz w:val="36"/>
          <w:szCs w:val="28"/>
        </w:rPr>
        <w:t xml:space="preserve"> continue me</w:t>
      </w:r>
    </w:p>
    <w:p w14:paraId="6A04AB52" w14:textId="77777777" w:rsidR="00E90966" w:rsidRPr="0027169D" w:rsidRDefault="00E90966" w:rsidP="00DB60C3">
      <w:pPr>
        <w:autoSpaceDE w:val="0"/>
        <w:autoSpaceDN w:val="0"/>
        <w:adjustRightInd w:val="0"/>
        <w:spacing w:after="360"/>
        <w:ind w:left="340" w:firstLine="720"/>
        <w:jc w:val="both"/>
        <w:rPr>
          <w:rFonts w:ascii="Garamond" w:hAnsi="Garamond" w:cs="Times New Roman"/>
          <w:i/>
          <w:sz w:val="36"/>
          <w:szCs w:val="28"/>
        </w:rPr>
      </w:pPr>
      <w:r w:rsidRPr="0027169D">
        <w:rPr>
          <w:rFonts w:ascii="Garamond" w:hAnsi="Garamond" w:cs="Times New Roman"/>
          <w:i/>
          <w:sz w:val="36"/>
          <w:szCs w:val="28"/>
        </w:rPr>
        <w:t>Y</w:t>
      </w:r>
      <w:r w:rsidR="00344382" w:rsidRPr="0027169D">
        <w:rPr>
          <w:rFonts w:ascii="Garamond" w:hAnsi="Garamond" w:cs="Times New Roman"/>
          <w:i/>
          <w:sz w:val="36"/>
          <w:szCs w:val="28"/>
        </w:rPr>
        <w:t xml:space="preserve">our unworthy </w:t>
      </w:r>
      <w:proofErr w:type="spellStart"/>
      <w:r w:rsidR="00344382" w:rsidRPr="0027169D">
        <w:rPr>
          <w:rFonts w:ascii="Garamond" w:hAnsi="Garamond" w:cs="Times New Roman"/>
          <w:i/>
          <w:sz w:val="36"/>
          <w:szCs w:val="28"/>
        </w:rPr>
        <w:t>B</w:t>
      </w:r>
      <w:r w:rsidRPr="0027169D">
        <w:rPr>
          <w:rFonts w:ascii="Garamond" w:hAnsi="Garamond" w:cs="Times New Roman"/>
          <w:i/>
          <w:sz w:val="36"/>
          <w:szCs w:val="28"/>
        </w:rPr>
        <w:t>i</w:t>
      </w:r>
      <w:r w:rsidR="00344382" w:rsidRPr="0027169D">
        <w:rPr>
          <w:rFonts w:ascii="Garamond" w:hAnsi="Garamond" w:cs="Cambria"/>
          <w:i/>
          <w:sz w:val="36"/>
          <w:szCs w:val="28"/>
        </w:rPr>
        <w:t>ſ</w:t>
      </w:r>
      <w:r w:rsidR="00344382" w:rsidRPr="0027169D">
        <w:rPr>
          <w:rFonts w:ascii="Garamond" w:hAnsi="Garamond" w:cs="Times New Roman"/>
          <w:i/>
          <w:sz w:val="36"/>
          <w:szCs w:val="28"/>
        </w:rPr>
        <w:t>hop</w:t>
      </w:r>
      <w:proofErr w:type="spellEnd"/>
      <w:r w:rsidR="00344382" w:rsidRPr="0027169D">
        <w:rPr>
          <w:rFonts w:ascii="Garamond" w:hAnsi="Garamond" w:cs="Times New Roman"/>
          <w:i/>
          <w:sz w:val="36"/>
          <w:szCs w:val="28"/>
        </w:rPr>
        <w:t xml:space="preserve">, </w:t>
      </w:r>
    </w:p>
    <w:p w14:paraId="502D5FED" w14:textId="77777777" w:rsidR="00344382" w:rsidRPr="0027169D" w:rsidRDefault="00E90966" w:rsidP="00DB60C3">
      <w:pPr>
        <w:autoSpaceDE w:val="0"/>
        <w:autoSpaceDN w:val="0"/>
        <w:adjustRightInd w:val="0"/>
        <w:spacing w:after="360"/>
        <w:ind w:left="1440" w:firstLine="720"/>
        <w:jc w:val="both"/>
        <w:rPr>
          <w:rFonts w:ascii="Garamond" w:hAnsi="Garamond" w:cs="Times New Roman"/>
          <w:i/>
          <w:sz w:val="36"/>
          <w:szCs w:val="28"/>
        </w:rPr>
      </w:pPr>
      <w:r w:rsidRPr="0027169D">
        <w:rPr>
          <w:rFonts w:ascii="Garamond" w:hAnsi="Garamond" w:cs="Times New Roman"/>
          <w:i/>
          <w:sz w:val="36"/>
          <w:szCs w:val="28"/>
        </w:rPr>
        <w:t>A</w:t>
      </w:r>
      <w:r w:rsidR="00344382" w:rsidRPr="0027169D">
        <w:rPr>
          <w:rFonts w:ascii="Garamond" w:hAnsi="Garamond" w:cs="Times New Roman"/>
          <w:i/>
          <w:sz w:val="36"/>
          <w:szCs w:val="28"/>
        </w:rPr>
        <w:t>nd</w:t>
      </w:r>
      <w:r w:rsidRPr="0027169D">
        <w:rPr>
          <w:rFonts w:ascii="Garamond" w:hAnsi="Garamond" w:cs="Times New Roman"/>
          <w:i/>
          <w:sz w:val="36"/>
          <w:szCs w:val="28"/>
        </w:rPr>
        <w:t xml:space="preserve"> affectionate</w:t>
      </w:r>
      <w:r w:rsidR="00344382" w:rsidRPr="0027169D">
        <w:rPr>
          <w:rFonts w:ascii="Garamond" w:hAnsi="Garamond" w:cs="Times New Roman"/>
          <w:i/>
          <w:sz w:val="36"/>
          <w:szCs w:val="28"/>
        </w:rPr>
        <w:t xml:space="preserve"> Fr</w:t>
      </w:r>
      <w:r w:rsidRPr="0027169D">
        <w:rPr>
          <w:rFonts w:ascii="Garamond" w:hAnsi="Garamond" w:cs="Times New Roman"/>
          <w:i/>
          <w:sz w:val="36"/>
          <w:szCs w:val="28"/>
        </w:rPr>
        <w:t>iend</w:t>
      </w:r>
      <w:r w:rsidR="00344382" w:rsidRPr="0027169D">
        <w:rPr>
          <w:rFonts w:ascii="Garamond" w:hAnsi="Garamond" w:cs="Times New Roman"/>
          <w:i/>
          <w:sz w:val="36"/>
          <w:szCs w:val="28"/>
        </w:rPr>
        <w:t xml:space="preserve"> and Bro</w:t>
      </w:r>
      <w:r w:rsidRPr="0027169D">
        <w:rPr>
          <w:rFonts w:ascii="Garamond" w:hAnsi="Garamond" w:cs="Times New Roman"/>
          <w:i/>
          <w:sz w:val="36"/>
          <w:szCs w:val="28"/>
        </w:rPr>
        <w:t>th</w:t>
      </w:r>
      <w:r w:rsidR="00344382" w:rsidRPr="0027169D">
        <w:rPr>
          <w:rFonts w:ascii="Garamond" w:hAnsi="Garamond" w:cs="Times New Roman"/>
          <w:i/>
          <w:sz w:val="36"/>
          <w:szCs w:val="28"/>
        </w:rPr>
        <w:t>er,</w:t>
      </w:r>
    </w:p>
    <w:p w14:paraId="77C5D997" w14:textId="77777777" w:rsidR="00E90966" w:rsidRPr="000F16AE" w:rsidRDefault="00E90966" w:rsidP="00DB60C3">
      <w:pPr>
        <w:autoSpaceDE w:val="0"/>
        <w:autoSpaceDN w:val="0"/>
        <w:adjustRightInd w:val="0"/>
        <w:spacing w:after="360"/>
        <w:ind w:left="2880" w:firstLine="720"/>
        <w:jc w:val="both"/>
        <w:rPr>
          <w:rFonts w:ascii="Garamond" w:hAnsi="Garamond" w:cs="GlyphLessFont"/>
          <w:sz w:val="36"/>
          <w:szCs w:val="28"/>
        </w:rPr>
      </w:pPr>
      <w:r w:rsidRPr="0027169D">
        <w:rPr>
          <w:rFonts w:ascii="Garamond" w:hAnsi="Garamond" w:cs="Times New Roman"/>
          <w:sz w:val="48"/>
          <w:szCs w:val="28"/>
        </w:rPr>
        <w:t>TH</w:t>
      </w:r>
      <w:r w:rsidR="00344382" w:rsidRPr="0027169D">
        <w:rPr>
          <w:rFonts w:ascii="Garamond" w:hAnsi="Garamond" w:cs="Times New Roman"/>
          <w:sz w:val="48"/>
          <w:szCs w:val="28"/>
        </w:rPr>
        <w:t>O. Sodor. &amp; Man</w:t>
      </w:r>
      <w:r w:rsidR="00344382" w:rsidRPr="0027169D">
        <w:rPr>
          <w:rFonts w:ascii="Garamond" w:hAnsi="Garamond" w:cs="GlyphLessFont"/>
          <w:sz w:val="40"/>
          <w:szCs w:val="28"/>
        </w:rPr>
        <w:t>.</w:t>
      </w:r>
    </w:p>
    <w:p w14:paraId="7C397588" w14:textId="77777777" w:rsidR="00E90966" w:rsidRPr="0030053A" w:rsidRDefault="00E90966" w:rsidP="00DB60C3">
      <w:pPr>
        <w:rPr>
          <w:rFonts w:ascii="Baskerville Old Face" w:hAnsi="Baskerville Old Face" w:cs="GlyphLessFont"/>
          <w:sz w:val="36"/>
          <w:szCs w:val="28"/>
        </w:rPr>
        <w:sectPr w:rsidR="00E90966" w:rsidRPr="0030053A" w:rsidSect="000D1D89">
          <w:footnotePr>
            <w:numRestart w:val="eachPage"/>
          </w:footnotePr>
          <w:pgSz w:w="11906" w:h="16838"/>
          <w:pgMar w:top="2268" w:right="2098" w:bottom="2268" w:left="2098" w:header="709" w:footer="709" w:gutter="0"/>
          <w:cols w:space="708"/>
          <w:docGrid w:linePitch="360"/>
        </w:sectPr>
      </w:pPr>
      <w:r w:rsidRPr="000F16AE">
        <w:rPr>
          <w:rFonts w:ascii="Garamond" w:hAnsi="Garamond" w:cs="GlyphLessFont"/>
          <w:sz w:val="36"/>
          <w:szCs w:val="28"/>
        </w:rPr>
        <w:t>____________</w:t>
      </w:r>
      <w:r w:rsidR="0030053A" w:rsidRPr="000F16AE">
        <w:rPr>
          <w:rFonts w:ascii="Garamond" w:hAnsi="Garamond" w:cs="GlyphLessFont"/>
          <w:sz w:val="36"/>
          <w:szCs w:val="28"/>
        </w:rPr>
        <w:t>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3835"/>
        <w:gridCol w:w="849"/>
      </w:tblGrid>
      <w:tr w:rsidR="000526F4" w:rsidRPr="00F638E7" w14:paraId="1AFE4041" w14:textId="77777777" w:rsidTr="003472DF">
        <w:tc>
          <w:tcPr>
            <w:tcW w:w="4387" w:type="dxa"/>
            <w:tcBorders>
              <w:top w:val="single" w:sz="4" w:space="0" w:color="auto"/>
              <w:bottom w:val="single" w:sz="4" w:space="0" w:color="auto"/>
            </w:tcBorders>
          </w:tcPr>
          <w:p w14:paraId="435ED007" w14:textId="77777777" w:rsidR="000526F4" w:rsidRPr="00F638E7" w:rsidRDefault="000526F4" w:rsidP="00DB60C3">
            <w:pPr>
              <w:rPr>
                <w:rFonts w:ascii="GlyphLessFont" w:hAnsi="GlyphLessFont" w:cs="GlyphLessFont"/>
              </w:rPr>
            </w:pPr>
          </w:p>
        </w:tc>
        <w:tc>
          <w:tcPr>
            <w:tcW w:w="3835" w:type="dxa"/>
            <w:tcBorders>
              <w:top w:val="single" w:sz="4" w:space="0" w:color="auto"/>
              <w:bottom w:val="single" w:sz="4" w:space="0" w:color="auto"/>
            </w:tcBorders>
          </w:tcPr>
          <w:p w14:paraId="275F6C7E" w14:textId="77777777" w:rsidR="000526F4" w:rsidRPr="00F638E7" w:rsidRDefault="000526F4" w:rsidP="00DB60C3">
            <w:pPr>
              <w:rPr>
                <w:rFonts w:ascii="GlyphLessFont" w:hAnsi="GlyphLessFont" w:cs="GlyphLessFont"/>
              </w:rPr>
            </w:pPr>
          </w:p>
        </w:tc>
        <w:tc>
          <w:tcPr>
            <w:tcW w:w="849" w:type="dxa"/>
          </w:tcPr>
          <w:p w14:paraId="12D1F059" w14:textId="77777777" w:rsidR="000526F4" w:rsidRPr="00F638E7" w:rsidRDefault="000526F4" w:rsidP="00DB60C3">
            <w:pPr>
              <w:rPr>
                <w:rFonts w:ascii="GlyphLessFont" w:hAnsi="GlyphLessFont" w:cs="GlyphLessFont"/>
              </w:rPr>
            </w:pPr>
          </w:p>
        </w:tc>
      </w:tr>
      <w:tr w:rsidR="000526F4" w:rsidRPr="00F638E7" w14:paraId="368C2394" w14:textId="77777777" w:rsidTr="003472DF">
        <w:tc>
          <w:tcPr>
            <w:tcW w:w="4387" w:type="dxa"/>
            <w:tcBorders>
              <w:top w:val="single" w:sz="4" w:space="0" w:color="auto"/>
            </w:tcBorders>
          </w:tcPr>
          <w:p w14:paraId="26F3C0C0" w14:textId="77777777" w:rsidR="000526F4" w:rsidRPr="00684253" w:rsidRDefault="000526F4" w:rsidP="00DB60C3">
            <w:pPr>
              <w:pStyle w:val="CM18"/>
              <w:widowControl/>
              <w:spacing w:before="120" w:after="120"/>
              <w:jc w:val="center"/>
              <w:rPr>
                <w:rFonts w:ascii="Garamond" w:hAnsi="Garamond"/>
                <w:bCs/>
                <w:sz w:val="32"/>
              </w:rPr>
            </w:pPr>
            <w:proofErr w:type="spellStart"/>
            <w:r w:rsidRPr="00B43032">
              <w:rPr>
                <w:rFonts w:ascii="Garamond" w:hAnsi="Garamond"/>
                <w:bCs/>
                <w:smallCaps/>
                <w:spacing w:val="60"/>
                <w:sz w:val="32"/>
                <w:szCs w:val="22"/>
              </w:rPr>
              <w:t>Coyrle</w:t>
            </w:r>
            <w:proofErr w:type="spellEnd"/>
            <w:r w:rsidRPr="00B43032">
              <w:rPr>
                <w:rFonts w:ascii="Garamond" w:hAnsi="Garamond"/>
                <w:bCs/>
                <w:smallCaps/>
                <w:spacing w:val="60"/>
                <w:sz w:val="32"/>
                <w:szCs w:val="22"/>
              </w:rPr>
              <w:t xml:space="preserve"> </w:t>
            </w:r>
            <w:proofErr w:type="spellStart"/>
            <w:r w:rsidRPr="00B43032">
              <w:rPr>
                <w:rFonts w:ascii="Garamond" w:hAnsi="Garamond"/>
                <w:bCs/>
                <w:smallCaps/>
                <w:spacing w:val="60"/>
                <w:sz w:val="32"/>
                <w:szCs w:val="22"/>
              </w:rPr>
              <w:t>Sodje</w:t>
            </w:r>
            <w:r w:rsidRPr="00684253">
              <w:rPr>
                <w:rFonts w:ascii="Garamond" w:hAnsi="Garamond"/>
                <w:bCs/>
                <w:smallCaps/>
                <w:sz w:val="32"/>
                <w:szCs w:val="22"/>
              </w:rPr>
              <w:t>h</w:t>
            </w:r>
            <w:proofErr w:type="spellEnd"/>
          </w:p>
        </w:tc>
        <w:tc>
          <w:tcPr>
            <w:tcW w:w="3835" w:type="dxa"/>
            <w:tcBorders>
              <w:top w:val="single" w:sz="4" w:space="0" w:color="auto"/>
            </w:tcBorders>
          </w:tcPr>
          <w:p w14:paraId="703655FF" w14:textId="77777777" w:rsidR="000526F4" w:rsidRPr="00684253" w:rsidRDefault="000526F4" w:rsidP="00DB60C3">
            <w:pPr>
              <w:pStyle w:val="ListParagraph"/>
              <w:spacing w:before="120" w:after="120"/>
              <w:ind w:left="0"/>
              <w:jc w:val="center"/>
              <w:rPr>
                <w:rFonts w:ascii="Garamond" w:hAnsi="Garamond" w:cs="Times New Roman"/>
                <w:sz w:val="32"/>
              </w:rPr>
            </w:pPr>
            <w:r w:rsidRPr="00684253">
              <w:rPr>
                <w:rFonts w:ascii="Garamond" w:hAnsi="Garamond" w:cs="Times New Roman"/>
                <w:sz w:val="32"/>
              </w:rPr>
              <w:t xml:space="preserve">A farther </w:t>
            </w:r>
            <w:r w:rsidRPr="00684253">
              <w:rPr>
                <w:rFonts w:ascii="Garamond" w:hAnsi="Garamond" w:cs="Times New Roman"/>
                <w:smallCaps/>
                <w:sz w:val="32"/>
              </w:rPr>
              <w:t>Instruction</w:t>
            </w:r>
          </w:p>
        </w:tc>
        <w:tc>
          <w:tcPr>
            <w:tcW w:w="849" w:type="dxa"/>
          </w:tcPr>
          <w:p w14:paraId="6F8E0614" w14:textId="77777777" w:rsidR="000526F4" w:rsidRPr="00684253" w:rsidRDefault="000526F4" w:rsidP="00DB60C3">
            <w:pPr>
              <w:pStyle w:val="ListParagraph"/>
              <w:spacing w:before="120" w:after="120"/>
              <w:ind w:left="0"/>
              <w:jc w:val="center"/>
              <w:rPr>
                <w:rFonts w:ascii="Garamond" w:hAnsi="Garamond" w:cs="Times New Roman"/>
                <w:sz w:val="32"/>
              </w:rPr>
            </w:pPr>
          </w:p>
        </w:tc>
      </w:tr>
      <w:tr w:rsidR="000526F4" w:rsidRPr="00F638E7" w14:paraId="526DF929" w14:textId="77777777" w:rsidTr="003472DF">
        <w:tc>
          <w:tcPr>
            <w:tcW w:w="4387" w:type="dxa"/>
            <w:vAlign w:val="center"/>
          </w:tcPr>
          <w:p w14:paraId="393DB76A" w14:textId="77777777" w:rsidR="000526F4" w:rsidRPr="00684253" w:rsidRDefault="000526F4" w:rsidP="00DB60C3">
            <w:pPr>
              <w:pStyle w:val="CM18"/>
              <w:widowControl/>
              <w:jc w:val="center"/>
              <w:rPr>
                <w:rFonts w:ascii="Garamond" w:hAnsi="Garamond"/>
                <w:bCs/>
                <w:sz w:val="28"/>
              </w:rPr>
            </w:pPr>
            <w:r w:rsidRPr="00684253">
              <w:rPr>
                <w:rFonts w:ascii="Garamond" w:hAnsi="Garamond"/>
                <w:bCs/>
                <w:szCs w:val="22"/>
              </w:rPr>
              <w:t xml:space="preserve">Son </w:t>
            </w:r>
            <w:proofErr w:type="spellStart"/>
            <w:r w:rsidRPr="00684253">
              <w:rPr>
                <w:rFonts w:ascii="Garamond" w:hAnsi="Garamond"/>
                <w:bCs/>
                <w:szCs w:val="22"/>
              </w:rPr>
              <w:t>leid</w:t>
            </w:r>
            <w:proofErr w:type="spellEnd"/>
            <w:r w:rsidRPr="00684253">
              <w:rPr>
                <w:rFonts w:ascii="Garamond" w:hAnsi="Garamond"/>
                <w:bCs/>
                <w:szCs w:val="22"/>
              </w:rPr>
              <w:t xml:space="preserve"> as </w:t>
            </w:r>
            <w:proofErr w:type="spellStart"/>
            <w:r w:rsidRPr="00684253">
              <w:rPr>
                <w:rFonts w:ascii="Garamond" w:hAnsi="Garamond"/>
                <w:bCs/>
                <w:szCs w:val="22"/>
              </w:rPr>
              <w:t>ter</w:t>
            </w:r>
            <w:proofErr w:type="spellEnd"/>
            <w:r w:rsidRPr="00684253">
              <w:rPr>
                <w:rFonts w:ascii="Garamond" w:hAnsi="Garamond"/>
                <w:bCs/>
                <w:szCs w:val="22"/>
              </w:rPr>
              <w:t xml:space="preserve"> </w:t>
            </w:r>
            <w:proofErr w:type="spellStart"/>
            <w:r w:rsidR="00AF5B7E">
              <w:rPr>
                <w:rFonts w:ascii="Garamond" w:hAnsi="Garamond"/>
                <w:bCs/>
                <w:szCs w:val="22"/>
              </w:rPr>
              <w:t>ny</w:t>
            </w:r>
            <w:proofErr w:type="spellEnd"/>
            <w:r w:rsidR="00AF5B7E">
              <w:rPr>
                <w:rFonts w:ascii="Garamond" w:hAnsi="Garamond"/>
                <w:bCs/>
                <w:szCs w:val="22"/>
              </w:rPr>
              <w:t xml:space="preserve"> </w:t>
            </w:r>
            <w:proofErr w:type="spellStart"/>
            <w:r w:rsidRPr="00684253">
              <w:rPr>
                <w:rFonts w:ascii="Garamond" w:hAnsi="Garamond"/>
                <w:bCs/>
                <w:szCs w:val="22"/>
              </w:rPr>
              <w:t>risagh</w:t>
            </w:r>
            <w:proofErr w:type="spellEnd"/>
            <w:r>
              <w:rPr>
                <w:rStyle w:val="FootnoteReference"/>
                <w:rFonts w:ascii="Garamond" w:hAnsi="Garamond"/>
                <w:bCs/>
                <w:szCs w:val="22"/>
              </w:rPr>
              <w:footnoteReference w:id="3"/>
            </w:r>
            <w:r w:rsidRPr="00684253">
              <w:rPr>
                <w:rFonts w:ascii="Garamond" w:hAnsi="Garamond"/>
                <w:bCs/>
                <w:szCs w:val="22"/>
              </w:rPr>
              <w:t xml:space="preserve"> </w:t>
            </w:r>
            <w:proofErr w:type="spellStart"/>
            <w:r w:rsidRPr="00684253">
              <w:rPr>
                <w:rFonts w:ascii="Garamond" w:hAnsi="Garamond"/>
                <w:bCs/>
                <w:szCs w:val="22"/>
              </w:rPr>
              <w:t>yn</w:t>
            </w:r>
            <w:proofErr w:type="spellEnd"/>
          </w:p>
        </w:tc>
        <w:tc>
          <w:tcPr>
            <w:tcW w:w="3835" w:type="dxa"/>
            <w:vAlign w:val="center"/>
          </w:tcPr>
          <w:p w14:paraId="0FB21E66" w14:textId="77777777" w:rsidR="000526F4" w:rsidRPr="00684253" w:rsidRDefault="000526F4" w:rsidP="00DB60C3">
            <w:pPr>
              <w:pStyle w:val="ListParagraph"/>
              <w:ind w:left="0"/>
              <w:jc w:val="center"/>
              <w:rPr>
                <w:rFonts w:ascii="Garamond" w:hAnsi="Garamond" w:cs="Times New Roman"/>
                <w:sz w:val="28"/>
              </w:rPr>
            </w:pPr>
            <w:r w:rsidRPr="00684253">
              <w:rPr>
                <w:rFonts w:ascii="Garamond" w:hAnsi="Garamond" w:cs="Times New Roman"/>
                <w:sz w:val="28"/>
              </w:rPr>
              <w:t>For such as have learned the</w:t>
            </w:r>
          </w:p>
        </w:tc>
        <w:tc>
          <w:tcPr>
            <w:tcW w:w="849" w:type="dxa"/>
          </w:tcPr>
          <w:p w14:paraId="3F44EE12" w14:textId="77777777" w:rsidR="000526F4" w:rsidRPr="00684253" w:rsidRDefault="000526F4" w:rsidP="00DB60C3">
            <w:pPr>
              <w:pStyle w:val="ListParagraph"/>
              <w:ind w:left="0"/>
              <w:jc w:val="center"/>
              <w:rPr>
                <w:rFonts w:ascii="Garamond" w:hAnsi="Garamond" w:cs="Times New Roman"/>
                <w:sz w:val="28"/>
              </w:rPr>
            </w:pPr>
          </w:p>
        </w:tc>
      </w:tr>
      <w:tr w:rsidR="000526F4" w:rsidRPr="00F638E7" w14:paraId="1471CC95" w14:textId="77777777" w:rsidTr="003472DF">
        <w:tc>
          <w:tcPr>
            <w:tcW w:w="4387" w:type="dxa"/>
            <w:tcBorders>
              <w:bottom w:val="single" w:sz="4" w:space="0" w:color="auto"/>
            </w:tcBorders>
          </w:tcPr>
          <w:p w14:paraId="5FFC84D1" w14:textId="77777777" w:rsidR="000526F4" w:rsidRPr="00B43032" w:rsidRDefault="000526F4" w:rsidP="00DB60C3">
            <w:pPr>
              <w:pStyle w:val="CM18"/>
              <w:widowControl/>
              <w:spacing w:before="120" w:after="120"/>
              <w:jc w:val="center"/>
              <w:rPr>
                <w:rFonts w:ascii="Garamond" w:hAnsi="Garamond"/>
                <w:sz w:val="44"/>
              </w:rPr>
            </w:pPr>
            <w:proofErr w:type="spellStart"/>
            <w:r w:rsidRPr="00B43032">
              <w:rPr>
                <w:rFonts w:ascii="Garamond" w:hAnsi="Garamond"/>
                <w:bCs/>
                <w:i/>
                <w:sz w:val="44"/>
                <w:szCs w:val="22"/>
              </w:rPr>
              <w:t>Credjue</w:t>
            </w:r>
            <w:proofErr w:type="spellEnd"/>
            <w:r w:rsidRPr="00B43032">
              <w:rPr>
                <w:rFonts w:ascii="Garamond" w:hAnsi="Garamond"/>
                <w:bCs/>
                <w:i/>
                <w:sz w:val="44"/>
                <w:szCs w:val="22"/>
              </w:rPr>
              <w:t xml:space="preserve"> </w:t>
            </w:r>
            <w:proofErr w:type="spellStart"/>
            <w:r w:rsidRPr="00B43032">
              <w:rPr>
                <w:rFonts w:ascii="Garamond" w:hAnsi="Garamond"/>
                <w:bCs/>
                <w:i/>
                <w:sz w:val="44"/>
                <w:szCs w:val="22"/>
              </w:rPr>
              <w:t>Creestee</w:t>
            </w:r>
            <w:proofErr w:type="spellEnd"/>
            <w:r w:rsidRPr="00B43032">
              <w:rPr>
                <w:rFonts w:ascii="Garamond" w:hAnsi="Garamond"/>
                <w:bCs/>
                <w:sz w:val="44"/>
                <w:szCs w:val="22"/>
              </w:rPr>
              <w:t>.</w:t>
            </w:r>
          </w:p>
        </w:tc>
        <w:tc>
          <w:tcPr>
            <w:tcW w:w="3835" w:type="dxa"/>
            <w:tcBorders>
              <w:bottom w:val="single" w:sz="4" w:space="0" w:color="auto"/>
            </w:tcBorders>
          </w:tcPr>
          <w:p w14:paraId="7580277B" w14:textId="77777777" w:rsidR="000526F4" w:rsidRPr="00B43032" w:rsidRDefault="000526F4" w:rsidP="00DB60C3">
            <w:pPr>
              <w:pStyle w:val="ListParagraph"/>
              <w:autoSpaceDE w:val="0"/>
              <w:autoSpaceDN w:val="0"/>
              <w:adjustRightInd w:val="0"/>
              <w:spacing w:before="120" w:after="120"/>
              <w:ind w:left="0"/>
              <w:contextualSpacing w:val="0"/>
              <w:jc w:val="center"/>
              <w:rPr>
                <w:rFonts w:ascii="Garamond" w:hAnsi="Garamond" w:cs="Times New Roman"/>
                <w:sz w:val="44"/>
              </w:rPr>
            </w:pPr>
            <w:r w:rsidRPr="00B43032">
              <w:rPr>
                <w:rFonts w:ascii="Garamond" w:hAnsi="Garamond" w:cs="Times New Roman"/>
                <w:sz w:val="40"/>
              </w:rPr>
              <w:t>Church-Catechism.</w:t>
            </w:r>
          </w:p>
        </w:tc>
        <w:tc>
          <w:tcPr>
            <w:tcW w:w="849" w:type="dxa"/>
          </w:tcPr>
          <w:p w14:paraId="5077868E" w14:textId="77777777" w:rsidR="000526F4" w:rsidRPr="00684253" w:rsidRDefault="000526F4" w:rsidP="00DB60C3">
            <w:pPr>
              <w:pStyle w:val="ListParagraph"/>
              <w:autoSpaceDE w:val="0"/>
              <w:autoSpaceDN w:val="0"/>
              <w:adjustRightInd w:val="0"/>
              <w:spacing w:before="120" w:after="120"/>
              <w:ind w:left="0"/>
              <w:contextualSpacing w:val="0"/>
              <w:jc w:val="center"/>
              <w:rPr>
                <w:rFonts w:ascii="Garamond" w:hAnsi="Garamond" w:cs="Times New Roman"/>
                <w:sz w:val="40"/>
              </w:rPr>
            </w:pPr>
          </w:p>
        </w:tc>
      </w:tr>
      <w:tr w:rsidR="000526F4" w:rsidRPr="00F638E7" w14:paraId="3BF68919" w14:textId="77777777" w:rsidTr="003472DF">
        <w:tc>
          <w:tcPr>
            <w:tcW w:w="8222" w:type="dxa"/>
            <w:gridSpan w:val="2"/>
            <w:tcBorders>
              <w:top w:val="single" w:sz="4" w:space="0" w:color="auto"/>
            </w:tcBorders>
          </w:tcPr>
          <w:p w14:paraId="6CC21F2E" w14:textId="77777777" w:rsidR="000526F4" w:rsidRPr="00684253" w:rsidRDefault="00472FF6" w:rsidP="00DB60C3">
            <w:pPr>
              <w:pStyle w:val="CM18"/>
              <w:widowControl/>
              <w:spacing w:before="120" w:after="120"/>
              <w:jc w:val="center"/>
              <w:rPr>
                <w:rFonts w:ascii="Garamond" w:hAnsi="Garamond"/>
                <w:i/>
                <w:sz w:val="28"/>
              </w:rPr>
            </w:pPr>
            <w:r w:rsidRPr="00D96449">
              <w:rPr>
                <w:rFonts w:ascii="Garamond" w:hAnsi="Garamond"/>
                <w:spacing w:val="60"/>
                <w:sz w:val="32"/>
              </w:rPr>
              <w:t>SEC</w:t>
            </w:r>
            <w:r w:rsidRPr="00D96449">
              <w:rPr>
                <w:rFonts w:ascii="Garamond" w:hAnsi="Garamond"/>
                <w:sz w:val="32"/>
              </w:rPr>
              <w:t>T.</w:t>
            </w:r>
            <w:r w:rsidR="000526F4" w:rsidRPr="00684253">
              <w:rPr>
                <w:rFonts w:ascii="Garamond" w:hAnsi="Garamond"/>
                <w:sz w:val="28"/>
                <w:szCs w:val="22"/>
              </w:rPr>
              <w:t xml:space="preserve"> </w:t>
            </w:r>
            <w:r w:rsidR="00AF5B7E">
              <w:rPr>
                <w:rFonts w:ascii="Garamond" w:hAnsi="Garamond"/>
                <w:sz w:val="28"/>
                <w:szCs w:val="22"/>
              </w:rPr>
              <w:t xml:space="preserve"> </w:t>
            </w:r>
            <w:r w:rsidR="000526F4" w:rsidRPr="00472FF6">
              <w:rPr>
                <w:rFonts w:ascii="Garamond" w:hAnsi="Garamond"/>
                <w:sz w:val="32"/>
                <w:szCs w:val="22"/>
              </w:rPr>
              <w:t>I</w:t>
            </w:r>
            <w:r w:rsidR="000526F4" w:rsidRPr="00684253">
              <w:rPr>
                <w:rFonts w:ascii="Garamond" w:hAnsi="Garamond"/>
                <w:sz w:val="28"/>
                <w:szCs w:val="22"/>
              </w:rPr>
              <w:t xml:space="preserve">. </w:t>
            </w:r>
            <w:r w:rsidR="000526F4">
              <w:rPr>
                <w:rFonts w:ascii="Garamond" w:hAnsi="Garamond"/>
                <w:sz w:val="28"/>
                <w:szCs w:val="22"/>
              </w:rPr>
              <w:t xml:space="preserve">      </w:t>
            </w:r>
            <w:r w:rsidR="000526F4" w:rsidRPr="00684253">
              <w:rPr>
                <w:rFonts w:ascii="Garamond" w:hAnsi="Garamond"/>
                <w:i/>
                <w:sz w:val="28"/>
                <w:szCs w:val="22"/>
              </w:rPr>
              <w:t>Of Confirmation.</w:t>
            </w:r>
          </w:p>
        </w:tc>
        <w:tc>
          <w:tcPr>
            <w:tcW w:w="849" w:type="dxa"/>
          </w:tcPr>
          <w:p w14:paraId="6E332A9C" w14:textId="77777777" w:rsidR="000526F4" w:rsidRPr="00684253" w:rsidRDefault="000526F4" w:rsidP="00DB60C3">
            <w:pPr>
              <w:pStyle w:val="CM18"/>
              <w:widowControl/>
              <w:spacing w:before="120" w:after="120"/>
              <w:jc w:val="center"/>
              <w:rPr>
                <w:rFonts w:ascii="Garamond" w:hAnsi="Garamond"/>
                <w:sz w:val="28"/>
                <w:szCs w:val="22"/>
              </w:rPr>
            </w:pPr>
          </w:p>
        </w:tc>
      </w:tr>
      <w:tr w:rsidR="000526F4" w:rsidRPr="00F638E7" w14:paraId="37681095" w14:textId="77777777" w:rsidTr="003472DF">
        <w:tc>
          <w:tcPr>
            <w:tcW w:w="4387" w:type="dxa"/>
          </w:tcPr>
          <w:p w14:paraId="7BF6699B" w14:textId="77777777" w:rsidR="000526F4" w:rsidRPr="00684253" w:rsidRDefault="000526F4" w:rsidP="00DB60C3">
            <w:pPr>
              <w:pStyle w:val="CM5"/>
              <w:widowControl/>
              <w:spacing w:line="240" w:lineRule="auto"/>
              <w:ind w:firstLine="170"/>
              <w:jc w:val="both"/>
              <w:rPr>
                <w:rFonts w:ascii="Garamond" w:hAnsi="Garamond"/>
                <w:sz w:val="28"/>
              </w:rPr>
            </w:pPr>
            <w:r w:rsidRPr="00684253">
              <w:rPr>
                <w:rFonts w:ascii="Garamond" w:hAnsi="Garamond"/>
                <w:i/>
                <w:sz w:val="28"/>
                <w:szCs w:val="22"/>
              </w:rPr>
              <w:t>Q.</w:t>
            </w:r>
            <w:r w:rsidRPr="00684253">
              <w:rPr>
                <w:rFonts w:ascii="Garamond" w:hAnsi="Garamond"/>
                <w:sz w:val="28"/>
                <w:szCs w:val="22"/>
              </w:rPr>
              <w:t xml:space="preserve"> </w:t>
            </w:r>
            <w:r w:rsidR="00AF5B7E" w:rsidRPr="00AF5B7E">
              <w:rPr>
                <w:rFonts w:ascii="Garamond" w:hAnsi="Garamond"/>
                <w:sz w:val="40"/>
                <w:szCs w:val="22"/>
              </w:rPr>
              <w:t>T</w:t>
            </w:r>
            <w:r w:rsidR="00AF5B7E" w:rsidRPr="00AF5B7E">
              <w:rPr>
                <w:rFonts w:ascii="Garamond" w:hAnsi="Garamond"/>
                <w:sz w:val="28"/>
                <w:szCs w:val="22"/>
              </w:rPr>
              <w:t>A</w:t>
            </w:r>
            <w:r w:rsidR="00AF5B7E" w:rsidRPr="00684253">
              <w:rPr>
                <w:rFonts w:ascii="Garamond" w:hAnsi="Garamond"/>
                <w:sz w:val="28"/>
                <w:szCs w:val="22"/>
              </w:rPr>
              <w:t xml:space="preserve"> </w:t>
            </w:r>
            <w:proofErr w:type="spellStart"/>
            <w:r w:rsidRPr="00684253">
              <w:rPr>
                <w:rFonts w:ascii="Garamond" w:hAnsi="Garamond"/>
                <w:sz w:val="28"/>
                <w:szCs w:val="22"/>
              </w:rPr>
              <w:t>currym</w:t>
            </w:r>
            <w:proofErr w:type="spellEnd"/>
            <w:r w:rsidRPr="00684253">
              <w:rPr>
                <w:rFonts w:ascii="Garamond" w:hAnsi="Garamond"/>
                <w:sz w:val="28"/>
                <w:szCs w:val="22"/>
              </w:rPr>
              <w:t xml:space="preserve"> </w:t>
            </w:r>
            <w:proofErr w:type="spellStart"/>
            <w:r w:rsidRPr="00684253">
              <w:rPr>
                <w:rFonts w:ascii="Garamond" w:hAnsi="Garamond"/>
                <w:sz w:val="28"/>
                <w:szCs w:val="22"/>
              </w:rPr>
              <w:t>aym</w:t>
            </w:r>
            <w:proofErr w:type="spellEnd"/>
            <w:r w:rsidRPr="00684253">
              <w:rPr>
                <w:rFonts w:ascii="Garamond" w:hAnsi="Garamond"/>
                <w:sz w:val="28"/>
                <w:szCs w:val="22"/>
              </w:rPr>
              <w:t xml:space="preserve"> mee </w:t>
            </w:r>
            <w:proofErr w:type="spellStart"/>
            <w:r w:rsidRPr="00684253">
              <w:rPr>
                <w:rFonts w:ascii="Garamond" w:hAnsi="Garamond"/>
                <w:sz w:val="28"/>
                <w:szCs w:val="22"/>
              </w:rPr>
              <w:t>hene</w:t>
            </w:r>
            <w:proofErr w:type="spellEnd"/>
            <w:r w:rsidRPr="00684253">
              <w:rPr>
                <w:rFonts w:ascii="Garamond" w:hAnsi="Garamond"/>
                <w:sz w:val="28"/>
                <w:szCs w:val="22"/>
              </w:rPr>
              <w:t xml:space="preserve"> y </w:t>
            </w:r>
            <w:proofErr w:type="spellStart"/>
            <w:r w:rsidRPr="00684253">
              <w:rPr>
                <w:rFonts w:ascii="Garamond" w:hAnsi="Garamond"/>
                <w:sz w:val="28"/>
                <w:szCs w:val="22"/>
              </w:rPr>
              <w:t>yanoo</w:t>
            </w:r>
            <w:proofErr w:type="spellEnd"/>
            <w:r w:rsidRPr="00684253">
              <w:rPr>
                <w:rFonts w:ascii="Garamond" w:hAnsi="Garamond"/>
                <w:sz w:val="28"/>
                <w:szCs w:val="22"/>
              </w:rPr>
              <w:t xml:space="preserve"> </w:t>
            </w:r>
            <w:proofErr w:type="spellStart"/>
            <w:r w:rsidRPr="00684253">
              <w:rPr>
                <w:rFonts w:ascii="Garamond" w:hAnsi="Garamond"/>
                <w:sz w:val="28"/>
                <w:szCs w:val="22"/>
              </w:rPr>
              <w:t>arloo</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ghol</w:t>
            </w:r>
            <w:proofErr w:type="spellEnd"/>
            <w:r w:rsidRPr="00684253">
              <w:rPr>
                <w:rFonts w:ascii="Garamond" w:hAnsi="Garamond"/>
                <w:sz w:val="28"/>
                <w:szCs w:val="22"/>
              </w:rPr>
              <w:t xml:space="preserve"> </w:t>
            </w:r>
            <w:proofErr w:type="spellStart"/>
            <w:r w:rsidRPr="00684253">
              <w:rPr>
                <w:rFonts w:ascii="Garamond" w:hAnsi="Garamond"/>
                <w:i/>
                <w:sz w:val="28"/>
                <w:szCs w:val="22"/>
              </w:rPr>
              <w:t>fo</w:t>
            </w:r>
            <w:proofErr w:type="spellEnd"/>
            <w:r w:rsidRPr="00684253">
              <w:rPr>
                <w:rFonts w:ascii="Garamond" w:hAnsi="Garamond"/>
                <w:i/>
                <w:sz w:val="28"/>
                <w:szCs w:val="22"/>
              </w:rPr>
              <w:t xml:space="preserve"> </w:t>
            </w:r>
            <w:proofErr w:type="spellStart"/>
            <w:r w:rsidRPr="00684253">
              <w:rPr>
                <w:rFonts w:ascii="Garamond" w:hAnsi="Garamond"/>
                <w:i/>
                <w:sz w:val="28"/>
                <w:szCs w:val="22"/>
              </w:rPr>
              <w:t>laue</w:t>
            </w:r>
            <w:proofErr w:type="spellEnd"/>
            <w:r w:rsidRPr="00684253">
              <w:rPr>
                <w:rFonts w:ascii="Garamond" w:hAnsi="Garamond"/>
                <w:i/>
                <w:sz w:val="28"/>
                <w:szCs w:val="22"/>
              </w:rPr>
              <w:t xml:space="preserve"> </w:t>
            </w:r>
            <w:proofErr w:type="spellStart"/>
            <w:r w:rsidRPr="00684253">
              <w:rPr>
                <w:rFonts w:ascii="Garamond" w:hAnsi="Garamond"/>
                <w:i/>
                <w:sz w:val="28"/>
                <w:szCs w:val="22"/>
              </w:rPr>
              <w:t>Aspick</w:t>
            </w:r>
            <w:proofErr w:type="spellEnd"/>
            <w:r w:rsidR="002C617D" w:rsidRPr="002C617D">
              <w:rPr>
                <w:rFonts w:ascii="Garamond" w:hAnsi="Garamond"/>
                <w:sz w:val="28"/>
                <w:szCs w:val="22"/>
              </w:rPr>
              <w:t> ;</w:t>
            </w:r>
            <w:r w:rsidRPr="00684253">
              <w:rPr>
                <w:rFonts w:ascii="Garamond" w:hAnsi="Garamond"/>
                <w:sz w:val="28"/>
                <w:szCs w:val="22"/>
              </w:rPr>
              <w:t xml:space="preserve"> ta mee </w:t>
            </w:r>
            <w:proofErr w:type="spellStart"/>
            <w:r w:rsidRPr="00684253">
              <w:rPr>
                <w:rFonts w:ascii="Garamond" w:hAnsi="Garamond"/>
                <w:sz w:val="28"/>
                <w:szCs w:val="22"/>
              </w:rPr>
              <w:t>gearee’n</w:t>
            </w:r>
            <w:proofErr w:type="spellEnd"/>
            <w:r w:rsidRPr="00684253">
              <w:rPr>
                <w:rFonts w:ascii="Garamond" w:hAnsi="Garamond"/>
                <w:sz w:val="28"/>
                <w:szCs w:val="22"/>
              </w:rPr>
              <w:t xml:space="preserve"> </w:t>
            </w:r>
            <w:proofErr w:type="spellStart"/>
            <w:r w:rsidRPr="00684253">
              <w:rPr>
                <w:rFonts w:ascii="Garamond" w:hAnsi="Garamond"/>
                <w:sz w:val="28"/>
                <w:szCs w:val="22"/>
              </w:rPr>
              <w:t>cooney</w:t>
            </w:r>
            <w:proofErr w:type="spellEnd"/>
            <w:r w:rsidRPr="00684253">
              <w:rPr>
                <w:rFonts w:ascii="Garamond" w:hAnsi="Garamond"/>
                <w:sz w:val="28"/>
                <w:szCs w:val="22"/>
              </w:rPr>
              <w:t xml:space="preserve"> </w:t>
            </w:r>
            <w:proofErr w:type="spellStart"/>
            <w:r w:rsidRPr="00684253">
              <w:rPr>
                <w:rFonts w:ascii="Garamond" w:hAnsi="Garamond"/>
                <w:sz w:val="28"/>
                <w:szCs w:val="22"/>
              </w:rPr>
              <w:t>eavish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vod</w:t>
            </w:r>
            <w:proofErr w:type="spellEnd"/>
            <w:r w:rsidRPr="00684253">
              <w:rPr>
                <w:rFonts w:ascii="Garamond" w:hAnsi="Garamond"/>
                <w:sz w:val="28"/>
                <w:szCs w:val="22"/>
              </w:rPr>
              <w:t xml:space="preserve"> </w:t>
            </w:r>
            <w:proofErr w:type="spellStart"/>
            <w:r w:rsidRPr="00684253">
              <w:rPr>
                <w:rFonts w:ascii="Garamond" w:hAnsi="Garamond"/>
                <w:sz w:val="28"/>
                <w:szCs w:val="22"/>
              </w:rPr>
              <w:t>fys</w:t>
            </w:r>
            <w:proofErr w:type="spellEnd"/>
            <w:r w:rsidRPr="00684253">
              <w:rPr>
                <w:rFonts w:ascii="Garamond" w:hAnsi="Garamond"/>
                <w:sz w:val="28"/>
                <w:szCs w:val="22"/>
              </w:rPr>
              <w:t xml:space="preserve">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aym</w:t>
            </w:r>
            <w:proofErr w:type="spellEnd"/>
            <w:r w:rsidRPr="00684253">
              <w:rPr>
                <w:rFonts w:ascii="Garamond" w:hAnsi="Garamond"/>
                <w:sz w:val="28"/>
                <w:szCs w:val="22"/>
              </w:rPr>
              <w:t xml:space="preserve"> </w:t>
            </w:r>
            <w:proofErr w:type="spellStart"/>
            <w:r w:rsidRPr="00684253">
              <w:rPr>
                <w:rFonts w:ascii="Garamond" w:hAnsi="Garamond"/>
                <w:sz w:val="28"/>
                <w:szCs w:val="22"/>
              </w:rPr>
              <w:t>cre</w:t>
            </w:r>
            <w:proofErr w:type="spellEnd"/>
            <w:r w:rsidRPr="00684253">
              <w:rPr>
                <w:rFonts w:ascii="Garamond" w:hAnsi="Garamond"/>
                <w:sz w:val="28"/>
                <w:szCs w:val="22"/>
              </w:rPr>
              <w:t xml:space="preserve"> ta mee </w:t>
            </w:r>
            <w:proofErr w:type="spellStart"/>
            <w:r w:rsidRPr="00684253">
              <w:rPr>
                <w:rFonts w:ascii="Garamond" w:hAnsi="Garamond"/>
                <w:sz w:val="28"/>
                <w:szCs w:val="22"/>
              </w:rPr>
              <w:t>gol</w:t>
            </w:r>
            <w:proofErr w:type="spellEnd"/>
            <w:r w:rsidRPr="00684253">
              <w:rPr>
                <w:rFonts w:ascii="Garamond" w:hAnsi="Garamond"/>
                <w:sz w:val="28"/>
                <w:szCs w:val="22"/>
              </w:rPr>
              <w:t xml:space="preserve"> mish as </w:t>
            </w:r>
            <w:proofErr w:type="spellStart"/>
            <w:r w:rsidRPr="00684253">
              <w:rPr>
                <w:rFonts w:ascii="Garamond" w:hAnsi="Garamond"/>
                <w:sz w:val="28"/>
                <w:szCs w:val="22"/>
              </w:rPr>
              <w:t>cre</w:t>
            </w:r>
            <w:proofErr w:type="spellEnd"/>
            <w:r w:rsidRPr="00684253">
              <w:rPr>
                <w:rFonts w:ascii="Garamond" w:hAnsi="Garamond"/>
                <w:sz w:val="28"/>
                <w:szCs w:val="22"/>
              </w:rPr>
              <w:t xml:space="preserve"> ta er </w:t>
            </w:r>
            <w:proofErr w:type="spellStart"/>
            <w:r w:rsidRPr="00684253">
              <w:rPr>
                <w:rFonts w:ascii="Garamond" w:hAnsi="Garamond"/>
                <w:sz w:val="28"/>
                <w:szCs w:val="22"/>
              </w:rPr>
              <w:t>ny</w:t>
            </w:r>
            <w:proofErr w:type="spellEnd"/>
            <w:r w:rsidRPr="00684253">
              <w:rPr>
                <w:rFonts w:ascii="Garamond" w:hAnsi="Garamond"/>
                <w:sz w:val="28"/>
                <w:szCs w:val="22"/>
              </w:rPr>
              <w:t xml:space="preserve"> </w:t>
            </w:r>
            <w:proofErr w:type="spellStart"/>
            <w:r w:rsidRPr="00684253">
              <w:rPr>
                <w:rFonts w:ascii="Garamond" w:hAnsi="Garamond"/>
                <w:sz w:val="28"/>
                <w:szCs w:val="22"/>
              </w:rPr>
              <w:t>hirrey</w:t>
            </w:r>
            <w:proofErr w:type="spellEnd"/>
            <w:r w:rsidRPr="00684253">
              <w:rPr>
                <w:rFonts w:ascii="Garamond" w:hAnsi="Garamond"/>
                <w:sz w:val="28"/>
                <w:szCs w:val="22"/>
              </w:rPr>
              <w:t xml:space="preserve"> </w:t>
            </w:r>
            <w:proofErr w:type="spellStart"/>
            <w:r w:rsidRPr="00684253">
              <w:rPr>
                <w:rFonts w:ascii="Garamond" w:hAnsi="Garamond"/>
                <w:sz w:val="28"/>
                <w:szCs w:val="22"/>
              </w:rPr>
              <w:t>orrym</w:t>
            </w:r>
            <w:proofErr w:type="spellEnd"/>
            <w:r w:rsidR="002C617D" w:rsidRPr="002C617D">
              <w:rPr>
                <w:rFonts w:ascii="Garamond" w:hAnsi="Garamond"/>
                <w:i/>
                <w:sz w:val="28"/>
                <w:szCs w:val="22"/>
              </w:rPr>
              <w:t> </w:t>
            </w:r>
            <w:r w:rsidR="00C57BF1" w:rsidRPr="00C57BF1">
              <w:rPr>
                <w:rFonts w:ascii="Garamond" w:hAnsi="Garamond"/>
                <w:sz w:val="28"/>
                <w:szCs w:val="22"/>
              </w:rPr>
              <w:t>?</w:t>
            </w:r>
            <w:r w:rsidRPr="00684253">
              <w:rPr>
                <w:rFonts w:ascii="Garamond" w:hAnsi="Garamond"/>
                <w:sz w:val="28"/>
                <w:szCs w:val="22"/>
              </w:rPr>
              <w:t xml:space="preserve"> </w:t>
            </w:r>
          </w:p>
        </w:tc>
        <w:tc>
          <w:tcPr>
            <w:tcW w:w="3835" w:type="dxa"/>
          </w:tcPr>
          <w:p w14:paraId="373E643B" w14:textId="77777777" w:rsidR="000526F4" w:rsidRPr="00684253" w:rsidRDefault="000526F4" w:rsidP="00DB60C3">
            <w:pPr>
              <w:pStyle w:val="ListParagraph"/>
              <w:ind w:left="0" w:firstLine="170"/>
              <w:jc w:val="both"/>
              <w:rPr>
                <w:rFonts w:ascii="Garamond" w:hAnsi="Garamond" w:cs="Times New Roman"/>
                <w:i/>
                <w:sz w:val="28"/>
              </w:rPr>
            </w:pPr>
            <w:r w:rsidRPr="00684253">
              <w:rPr>
                <w:rFonts w:ascii="Garamond" w:hAnsi="Garamond" w:cs="Times New Roman"/>
                <w:sz w:val="28"/>
              </w:rPr>
              <w:t xml:space="preserve">Q. </w:t>
            </w:r>
            <w:proofErr w:type="spellStart"/>
            <w:r w:rsidRPr="00AF5B7E">
              <w:rPr>
                <w:rFonts w:ascii="Garamond" w:hAnsi="Garamond" w:cs="Times New Roman"/>
                <w:sz w:val="40"/>
              </w:rPr>
              <w:t>H</w:t>
            </w:r>
            <w:r w:rsidR="00AF5B7E" w:rsidRPr="00684253">
              <w:rPr>
                <w:rFonts w:ascii="Garamond" w:hAnsi="Garamond" w:cs="Times New Roman"/>
                <w:i/>
                <w:sz w:val="28"/>
              </w:rPr>
              <w:t>A</w:t>
            </w:r>
            <w:r w:rsidRPr="00684253">
              <w:rPr>
                <w:rFonts w:ascii="Garamond" w:hAnsi="Garamond" w:cs="Times New Roman"/>
                <w:i/>
                <w:sz w:val="28"/>
              </w:rPr>
              <w:t>ving</w:t>
            </w:r>
            <w:proofErr w:type="spellEnd"/>
            <w:r w:rsidRPr="00684253">
              <w:rPr>
                <w:rFonts w:ascii="Garamond" w:hAnsi="Garamond" w:cs="Times New Roman"/>
                <w:i/>
                <w:sz w:val="28"/>
              </w:rPr>
              <w:t xml:space="preserve"> Notice to prepare </w:t>
            </w:r>
            <w:proofErr w:type="spellStart"/>
            <w:r w:rsidRPr="00684253">
              <w:rPr>
                <w:rFonts w:ascii="Garamond" w:hAnsi="Garamond" w:cs="Times New Roman"/>
                <w:i/>
                <w:sz w:val="28"/>
              </w:rPr>
              <w:t>my self</w:t>
            </w:r>
            <w:proofErr w:type="spellEnd"/>
            <w:r w:rsidRPr="00684253">
              <w:rPr>
                <w:rFonts w:ascii="Garamond" w:hAnsi="Garamond" w:cs="Times New Roman"/>
                <w:i/>
                <w:sz w:val="28"/>
              </w:rPr>
              <w:t xml:space="preserve"> for</w:t>
            </w:r>
            <w:r w:rsidRPr="00684253">
              <w:rPr>
                <w:rFonts w:ascii="Garamond" w:hAnsi="Garamond" w:cs="Times New Roman"/>
                <w:sz w:val="28"/>
              </w:rPr>
              <w:t xml:space="preserve"> Confirmation</w:t>
            </w:r>
            <w:r w:rsidRPr="00684253">
              <w:rPr>
                <w:rFonts w:ascii="Garamond" w:hAnsi="Garamond" w:cs="Times New Roman"/>
                <w:i/>
                <w:sz w:val="28"/>
              </w:rPr>
              <w:t>, I beg your Assistance, that I may know what I am going about, and what is expected from me</w:t>
            </w:r>
            <w:r w:rsidR="002C617D" w:rsidRPr="002C617D">
              <w:rPr>
                <w:rFonts w:ascii="Garamond" w:hAnsi="Garamond" w:cs="Times New Roman"/>
                <w:i/>
                <w:sz w:val="28"/>
              </w:rPr>
              <w:t> ?</w:t>
            </w:r>
          </w:p>
        </w:tc>
        <w:tc>
          <w:tcPr>
            <w:tcW w:w="849" w:type="dxa"/>
          </w:tcPr>
          <w:p w14:paraId="6F980E43"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23143C11" w14:textId="77777777" w:rsidTr="003472DF">
        <w:tc>
          <w:tcPr>
            <w:tcW w:w="4387" w:type="dxa"/>
          </w:tcPr>
          <w:p w14:paraId="2E5101DE"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 xml:space="preserve">A. </w:t>
            </w:r>
            <w:proofErr w:type="spellStart"/>
            <w:r w:rsidRPr="00684253">
              <w:rPr>
                <w:rFonts w:ascii="Garamond" w:hAnsi="Garamond"/>
                <w:sz w:val="28"/>
                <w:szCs w:val="22"/>
              </w:rPr>
              <w:t>Nee’m</w:t>
            </w:r>
            <w:proofErr w:type="spellEnd"/>
            <w:r w:rsidRPr="00684253">
              <w:rPr>
                <w:rFonts w:ascii="Garamond" w:hAnsi="Garamond"/>
                <w:sz w:val="28"/>
                <w:szCs w:val="22"/>
              </w:rPr>
              <w:t xml:space="preserve"> </w:t>
            </w:r>
            <w:proofErr w:type="spellStart"/>
            <w:r w:rsidRPr="00684253">
              <w:rPr>
                <w:rFonts w:ascii="Garamond" w:hAnsi="Garamond"/>
                <w:sz w:val="28"/>
                <w:szCs w:val="22"/>
              </w:rPr>
              <w:t>shen</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harryltagh</w:t>
            </w:r>
            <w:proofErr w:type="spellEnd"/>
            <w:r w:rsidRPr="00684253">
              <w:rPr>
                <w:rFonts w:ascii="Garamond" w:hAnsi="Garamond"/>
                <w:sz w:val="28"/>
                <w:szCs w:val="22"/>
              </w:rPr>
              <w:t xml:space="preserve"> as </w:t>
            </w:r>
            <w:r w:rsidR="00AF5B7E">
              <w:rPr>
                <w:rFonts w:ascii="Garamond" w:hAnsi="Garamond"/>
                <w:sz w:val="28"/>
                <w:szCs w:val="22"/>
              </w:rPr>
              <w:t xml:space="preserve">my tow </w:t>
            </w:r>
            <w:proofErr w:type="spellStart"/>
            <w:r w:rsidR="00AF5B7E">
              <w:rPr>
                <w:rFonts w:ascii="Garamond" w:hAnsi="Garamond"/>
                <w:sz w:val="28"/>
                <w:szCs w:val="22"/>
              </w:rPr>
              <w:t>dy</w:t>
            </w:r>
            <w:proofErr w:type="spellEnd"/>
            <w:r w:rsidR="00AF5B7E">
              <w:rPr>
                <w:rFonts w:ascii="Garamond" w:hAnsi="Garamond"/>
                <w:sz w:val="28"/>
                <w:szCs w:val="22"/>
              </w:rPr>
              <w:t xml:space="preserve"> </w:t>
            </w:r>
            <w:proofErr w:type="spellStart"/>
            <w:r w:rsidR="00AF5B7E">
              <w:rPr>
                <w:rFonts w:ascii="Garamond" w:hAnsi="Garamond"/>
                <w:sz w:val="28"/>
                <w:szCs w:val="22"/>
              </w:rPr>
              <w:t>jarroo</w:t>
            </w:r>
            <w:proofErr w:type="spellEnd"/>
            <w:r w:rsidR="00AF5B7E">
              <w:rPr>
                <w:rFonts w:ascii="Garamond" w:hAnsi="Garamond"/>
                <w:sz w:val="28"/>
                <w:szCs w:val="22"/>
              </w:rPr>
              <w:t xml:space="preserve"> </w:t>
            </w:r>
            <w:proofErr w:type="spellStart"/>
            <w:r w:rsidR="00AF5B7E">
              <w:rPr>
                <w:rFonts w:ascii="Garamond" w:hAnsi="Garamond"/>
                <w:sz w:val="28"/>
                <w:szCs w:val="22"/>
              </w:rPr>
              <w:t>shirrey</w:t>
            </w:r>
            <w:proofErr w:type="spellEnd"/>
            <w:r w:rsidR="00AF5B7E">
              <w:rPr>
                <w:rFonts w:ascii="Garamond" w:hAnsi="Garamond"/>
                <w:sz w:val="28"/>
                <w:szCs w:val="22"/>
              </w:rPr>
              <w:t xml:space="preserve"> </w:t>
            </w:r>
            <w:proofErr w:type="spellStart"/>
            <w:r w:rsidR="00AF5B7E">
              <w:rPr>
                <w:rFonts w:ascii="Garamond" w:hAnsi="Garamond"/>
                <w:sz w:val="28"/>
                <w:szCs w:val="22"/>
              </w:rPr>
              <w:t>dt’annym</w:t>
            </w:r>
            <w:proofErr w:type="spellEnd"/>
            <w:r w:rsidR="00AF5B7E">
              <w:rPr>
                <w:rFonts w:ascii="Garamond" w:hAnsi="Garamond"/>
                <w:sz w:val="28"/>
                <w:szCs w:val="22"/>
              </w:rPr>
              <w:t xml:space="preserve"> y </w:t>
            </w:r>
            <w:proofErr w:type="spellStart"/>
            <w:r w:rsidR="00AF5B7E">
              <w:rPr>
                <w:rFonts w:ascii="Garamond" w:hAnsi="Garamond"/>
                <w:sz w:val="28"/>
                <w:szCs w:val="22"/>
              </w:rPr>
              <w:t>hau</w:t>
            </w:r>
            <w:proofErr w:type="spellEnd"/>
            <w:r w:rsidR="00AF5B7E">
              <w:rPr>
                <w:rFonts w:ascii="Garamond" w:hAnsi="Garamond"/>
                <w:sz w:val="28"/>
                <w:szCs w:val="22"/>
              </w:rPr>
              <w:t xml:space="preserve">-ail, </w:t>
            </w:r>
            <w:proofErr w:type="spellStart"/>
            <w:r w:rsidR="00AF5B7E">
              <w:rPr>
                <w:rFonts w:ascii="Garamond" w:hAnsi="Garamond"/>
                <w:sz w:val="28"/>
                <w:szCs w:val="22"/>
              </w:rPr>
              <w:t>yns</w:t>
            </w:r>
            <w:r w:rsidRPr="00684253">
              <w:rPr>
                <w:rFonts w:ascii="Garamond" w:hAnsi="Garamond"/>
                <w:sz w:val="28"/>
                <w:szCs w:val="22"/>
              </w:rPr>
              <w:t>ym</w:t>
            </w:r>
            <w:proofErr w:type="spellEnd"/>
            <w:r w:rsidRPr="00684253">
              <w:rPr>
                <w:rFonts w:ascii="Garamond" w:hAnsi="Garamond"/>
                <w:sz w:val="28"/>
                <w:szCs w:val="22"/>
              </w:rPr>
              <w:t xml:space="preserve"> </w:t>
            </w:r>
            <w:proofErr w:type="spellStart"/>
            <w:r w:rsidRPr="00684253">
              <w:rPr>
                <w:rFonts w:ascii="Garamond" w:hAnsi="Garamond"/>
                <w:sz w:val="28"/>
                <w:szCs w:val="22"/>
              </w:rPr>
              <w:t>oo</w:t>
            </w:r>
            <w:proofErr w:type="spellEnd"/>
            <w:r w:rsidRPr="00684253">
              <w:rPr>
                <w:rFonts w:ascii="Garamond" w:hAnsi="Garamond"/>
                <w:sz w:val="28"/>
                <w:szCs w:val="22"/>
              </w:rPr>
              <w:t xml:space="preserve"> </w:t>
            </w:r>
            <w:proofErr w:type="spellStart"/>
            <w:r w:rsidRPr="00684253">
              <w:rPr>
                <w:rFonts w:ascii="Garamond" w:hAnsi="Garamond"/>
                <w:sz w:val="28"/>
                <w:szCs w:val="22"/>
              </w:rPr>
              <w:t>ayns</w:t>
            </w:r>
            <w:proofErr w:type="spellEnd"/>
            <w:r w:rsidRPr="00684253">
              <w:rPr>
                <w:rFonts w:ascii="Garamond" w:hAnsi="Garamond"/>
                <w:sz w:val="28"/>
                <w:szCs w:val="22"/>
              </w:rPr>
              <w:t xml:space="preserve"> </w:t>
            </w:r>
            <w:proofErr w:type="spellStart"/>
            <w:r w:rsidRPr="00684253">
              <w:rPr>
                <w:rFonts w:ascii="Garamond" w:hAnsi="Garamond"/>
                <w:sz w:val="28"/>
                <w:szCs w:val="22"/>
              </w:rPr>
              <w:t>aght</w:t>
            </w:r>
            <w:proofErr w:type="spellEnd"/>
            <w:r w:rsidRPr="00684253">
              <w:rPr>
                <w:rFonts w:ascii="Garamond" w:hAnsi="Garamond"/>
                <w:sz w:val="28"/>
                <w:szCs w:val="22"/>
              </w:rPr>
              <w:t xml:space="preserve"> cha </w:t>
            </w:r>
            <w:proofErr w:type="spellStart"/>
            <w:r w:rsidRPr="00684253">
              <w:rPr>
                <w:rFonts w:ascii="Garamond" w:hAnsi="Garamond"/>
                <w:sz w:val="28"/>
                <w:szCs w:val="22"/>
              </w:rPr>
              <w:t>ashagh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toiggit</w:t>
            </w:r>
            <w:proofErr w:type="spellEnd"/>
            <w:r w:rsidRPr="00684253">
              <w:rPr>
                <w:rFonts w:ascii="Garamond" w:hAnsi="Garamond"/>
                <w:sz w:val="28"/>
                <w:szCs w:val="22"/>
              </w:rPr>
              <w:t xml:space="preserve"> </w:t>
            </w:r>
            <w:proofErr w:type="spellStart"/>
            <w:r w:rsidRPr="00684253">
              <w:rPr>
                <w:rFonts w:ascii="Garamond" w:hAnsi="Garamond"/>
                <w:i/>
                <w:sz w:val="28"/>
                <w:szCs w:val="22"/>
              </w:rPr>
              <w:t>nagh</w:t>
            </w:r>
            <w:proofErr w:type="spellEnd"/>
            <w:r w:rsidRPr="00684253">
              <w:rPr>
                <w:rFonts w:ascii="Garamond" w:hAnsi="Garamond"/>
                <w:i/>
                <w:sz w:val="28"/>
                <w:szCs w:val="22"/>
              </w:rPr>
              <w:t xml:space="preserve"> </w:t>
            </w:r>
            <w:proofErr w:type="spellStart"/>
            <w:r w:rsidRPr="00684253">
              <w:rPr>
                <w:rFonts w:ascii="Garamond" w:hAnsi="Garamond"/>
                <w:i/>
                <w:sz w:val="28"/>
                <w:szCs w:val="22"/>
              </w:rPr>
              <w:t>lias</w:t>
            </w:r>
            <w:proofErr w:type="spellEnd"/>
            <w:r w:rsidRPr="00684253">
              <w:rPr>
                <w:rFonts w:ascii="Garamond" w:hAnsi="Garamond"/>
                <w:i/>
                <w:sz w:val="28"/>
                <w:szCs w:val="22"/>
              </w:rPr>
              <w:t xml:space="preserve"> </w:t>
            </w:r>
            <w:proofErr w:type="spellStart"/>
            <w:r w:rsidRPr="00684253">
              <w:rPr>
                <w:rFonts w:ascii="Garamond" w:hAnsi="Garamond"/>
                <w:i/>
                <w:sz w:val="28"/>
                <w:szCs w:val="22"/>
              </w:rPr>
              <w:t>dhyt</w:t>
            </w:r>
            <w:proofErr w:type="spellEnd"/>
            <w:r w:rsidRPr="00684253">
              <w:rPr>
                <w:rFonts w:ascii="Garamond" w:hAnsi="Garamond"/>
                <w:i/>
                <w:sz w:val="28"/>
                <w:szCs w:val="22"/>
              </w:rPr>
              <w:t xml:space="preserve"> </w:t>
            </w:r>
            <w:proofErr w:type="spellStart"/>
            <w:r w:rsidRPr="00684253">
              <w:rPr>
                <w:rFonts w:ascii="Garamond" w:hAnsi="Garamond"/>
                <w:i/>
                <w:sz w:val="28"/>
                <w:szCs w:val="22"/>
              </w:rPr>
              <w:t>cherraghtyn</w:t>
            </w:r>
            <w:proofErr w:type="spellEnd"/>
            <w:r w:rsidRPr="00684253">
              <w:rPr>
                <w:rFonts w:ascii="Garamond" w:hAnsi="Garamond"/>
                <w:i/>
                <w:sz w:val="28"/>
                <w:szCs w:val="22"/>
              </w:rPr>
              <w:t xml:space="preserve"> son </w:t>
            </w:r>
            <w:proofErr w:type="spellStart"/>
            <w:r w:rsidRPr="00684253">
              <w:rPr>
                <w:rFonts w:ascii="Garamond" w:hAnsi="Garamond"/>
                <w:i/>
                <w:sz w:val="28"/>
                <w:szCs w:val="22"/>
              </w:rPr>
              <w:t>laccal</w:t>
            </w:r>
            <w:proofErr w:type="spellEnd"/>
            <w:r w:rsidRPr="00684253">
              <w:rPr>
                <w:rFonts w:ascii="Garamond" w:hAnsi="Garamond"/>
                <w:i/>
                <w:sz w:val="28"/>
                <w:szCs w:val="22"/>
              </w:rPr>
              <w:t xml:space="preserve"> </w:t>
            </w:r>
            <w:proofErr w:type="spellStart"/>
            <w:r w:rsidRPr="00684253">
              <w:rPr>
                <w:rFonts w:ascii="Garamond" w:hAnsi="Garamond"/>
                <w:i/>
                <w:sz w:val="28"/>
                <w:szCs w:val="22"/>
              </w:rPr>
              <w:t>tushtey</w:t>
            </w:r>
            <w:proofErr w:type="spellEnd"/>
            <w:r w:rsidRPr="00684253">
              <w:rPr>
                <w:rFonts w:ascii="Garamond" w:hAnsi="Garamond"/>
                <w:sz w:val="28"/>
                <w:szCs w:val="22"/>
              </w:rPr>
              <w:t xml:space="preserve">. </w:t>
            </w:r>
          </w:p>
        </w:tc>
        <w:tc>
          <w:tcPr>
            <w:tcW w:w="3835" w:type="dxa"/>
          </w:tcPr>
          <w:p w14:paraId="74C15E0A" w14:textId="77777777" w:rsidR="000526F4" w:rsidRPr="00684253" w:rsidRDefault="000526F4" w:rsidP="00DB60C3">
            <w:pPr>
              <w:pStyle w:val="ListParagraph"/>
              <w:ind w:left="0" w:firstLine="227"/>
              <w:contextualSpacing w:val="0"/>
              <w:jc w:val="both"/>
              <w:rPr>
                <w:rFonts w:ascii="Garamond" w:hAnsi="Garamond" w:cs="Times New Roman"/>
                <w:sz w:val="28"/>
              </w:rPr>
            </w:pPr>
            <w:r w:rsidRPr="00684253">
              <w:rPr>
                <w:rFonts w:ascii="Garamond" w:hAnsi="Garamond" w:cs="Times New Roman"/>
                <w:sz w:val="28"/>
              </w:rPr>
              <w:t xml:space="preserve">A. </w:t>
            </w:r>
            <w:r w:rsidRPr="00684253">
              <w:rPr>
                <w:rFonts w:ascii="Garamond" w:hAnsi="Garamond" w:cs="Times New Roman"/>
                <w:i/>
                <w:sz w:val="28"/>
              </w:rPr>
              <w:t>I will gladly assist you</w:t>
            </w:r>
            <w:r w:rsidR="002C617D" w:rsidRPr="002C617D">
              <w:rPr>
                <w:rFonts w:ascii="Garamond" w:hAnsi="Garamond" w:cs="Times New Roman"/>
                <w:sz w:val="28"/>
              </w:rPr>
              <w:t> ;</w:t>
            </w:r>
            <w:r w:rsidRPr="00684253">
              <w:rPr>
                <w:rFonts w:ascii="Garamond" w:hAnsi="Garamond" w:cs="Times New Roman"/>
                <w:i/>
                <w:sz w:val="28"/>
              </w:rPr>
              <w:t xml:space="preserve"> and, if indeed you desire to save your Soul, I will instruct you after so plain a Manner,</w:t>
            </w:r>
            <w:r w:rsidRPr="00684253">
              <w:rPr>
                <w:rFonts w:ascii="Garamond" w:hAnsi="Garamond" w:cs="Times New Roman"/>
                <w:sz w:val="28"/>
              </w:rPr>
              <w:t xml:space="preserve"> that you need not perish for want of Knowledge.</w:t>
            </w:r>
          </w:p>
        </w:tc>
        <w:tc>
          <w:tcPr>
            <w:tcW w:w="849" w:type="dxa"/>
          </w:tcPr>
          <w:p w14:paraId="39418EE8"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1EC48246" w14:textId="77777777" w:rsidTr="003472DF">
        <w:tc>
          <w:tcPr>
            <w:tcW w:w="4387" w:type="dxa"/>
          </w:tcPr>
          <w:p w14:paraId="5A510D39"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Q.</w:t>
            </w:r>
            <w:r w:rsidRPr="00684253">
              <w:rPr>
                <w:rFonts w:ascii="Garamond" w:hAnsi="Garamond"/>
                <w:sz w:val="28"/>
                <w:szCs w:val="22"/>
              </w:rPr>
              <w:t xml:space="preserve"> </w:t>
            </w:r>
            <w:proofErr w:type="spellStart"/>
            <w:r w:rsidRPr="00684253">
              <w:rPr>
                <w:rFonts w:ascii="Garamond" w:hAnsi="Garamond"/>
                <w:sz w:val="28"/>
                <w:szCs w:val="22"/>
              </w:rPr>
              <w:t>Guee</w:t>
            </w:r>
            <w:proofErr w:type="spellEnd"/>
            <w:r w:rsidRPr="00684253">
              <w:rPr>
                <w:rFonts w:ascii="Garamond" w:hAnsi="Garamond"/>
                <w:sz w:val="28"/>
                <w:szCs w:val="22"/>
              </w:rPr>
              <w:t xml:space="preserve"> </w:t>
            </w:r>
            <w:proofErr w:type="spellStart"/>
            <w:r w:rsidRPr="00684253">
              <w:rPr>
                <w:rFonts w:ascii="Garamond" w:hAnsi="Garamond"/>
                <w:sz w:val="28"/>
                <w:szCs w:val="22"/>
              </w:rPr>
              <w:t>ym</w:t>
            </w:r>
            <w:proofErr w:type="spellEnd"/>
            <w:r w:rsidRPr="00684253">
              <w:rPr>
                <w:rFonts w:ascii="Garamond" w:hAnsi="Garamond"/>
                <w:sz w:val="28"/>
                <w:szCs w:val="22"/>
              </w:rPr>
              <w:t xml:space="preserve"> </w:t>
            </w:r>
            <w:proofErr w:type="spellStart"/>
            <w:r w:rsidRPr="00684253">
              <w:rPr>
                <w:rFonts w:ascii="Garamond" w:hAnsi="Garamond"/>
                <w:sz w:val="28"/>
                <w:szCs w:val="22"/>
              </w:rPr>
              <w:t>erriu</w:t>
            </w:r>
            <w:proofErr w:type="spellEnd"/>
            <w:r w:rsidRPr="00684253">
              <w:rPr>
                <w:rFonts w:ascii="Garamond" w:hAnsi="Garamond"/>
                <w:sz w:val="28"/>
                <w:szCs w:val="22"/>
              </w:rPr>
              <w:t xml:space="preserve"> </w:t>
            </w:r>
            <w:proofErr w:type="spellStart"/>
            <w:r w:rsidRPr="00684253">
              <w:rPr>
                <w:rFonts w:ascii="Garamond" w:hAnsi="Garamond"/>
                <w:sz w:val="28"/>
                <w:szCs w:val="22"/>
              </w:rPr>
              <w:t>eisht</w:t>
            </w:r>
            <w:proofErr w:type="spellEnd"/>
            <w:r w:rsidRPr="00684253">
              <w:rPr>
                <w:rFonts w:ascii="Garamond" w:hAnsi="Garamond"/>
                <w:sz w:val="28"/>
                <w:szCs w:val="22"/>
              </w:rPr>
              <w:t xml:space="preserve">, </w:t>
            </w:r>
            <w:proofErr w:type="spellStart"/>
            <w:r w:rsidRPr="00684253">
              <w:rPr>
                <w:rFonts w:ascii="Garamond" w:hAnsi="Garamond"/>
                <w:sz w:val="28"/>
                <w:szCs w:val="22"/>
              </w:rPr>
              <w:t>insh</w:t>
            </w:r>
            <w:proofErr w:type="spellEnd"/>
            <w:r w:rsidRPr="00684253">
              <w:rPr>
                <w:rFonts w:ascii="Garamond" w:hAnsi="Garamond"/>
                <w:sz w:val="28"/>
                <w:szCs w:val="22"/>
              </w:rPr>
              <w:t xml:space="preserve"> </w:t>
            </w:r>
            <w:proofErr w:type="spellStart"/>
            <w:r w:rsidRPr="00684253">
              <w:rPr>
                <w:rFonts w:ascii="Garamond" w:hAnsi="Garamond"/>
                <w:sz w:val="28"/>
                <w:szCs w:val="22"/>
              </w:rPr>
              <w:t>jee</w:t>
            </w:r>
            <w:proofErr w:type="spellEnd"/>
            <w:r w:rsidRPr="00684253">
              <w:rPr>
                <w:rFonts w:ascii="Garamond" w:hAnsi="Garamond"/>
                <w:sz w:val="28"/>
                <w:szCs w:val="22"/>
              </w:rPr>
              <w:t xml:space="preserve"> </w:t>
            </w:r>
            <w:proofErr w:type="spellStart"/>
            <w:r w:rsidRPr="00684253">
              <w:rPr>
                <w:rFonts w:ascii="Garamond" w:hAnsi="Garamond"/>
                <w:sz w:val="28"/>
                <w:szCs w:val="22"/>
              </w:rPr>
              <w:t>dou</w:t>
            </w:r>
            <w:proofErr w:type="spellEnd"/>
            <w:r w:rsidRPr="00684253">
              <w:rPr>
                <w:rFonts w:ascii="Garamond" w:hAnsi="Garamond"/>
                <w:sz w:val="28"/>
                <w:szCs w:val="22"/>
              </w:rPr>
              <w:t xml:space="preserve"> </w:t>
            </w:r>
            <w:proofErr w:type="spellStart"/>
            <w:r w:rsidRPr="00684253">
              <w:rPr>
                <w:rFonts w:ascii="Garamond" w:hAnsi="Garamond"/>
                <w:sz w:val="28"/>
                <w:szCs w:val="22"/>
              </w:rPr>
              <w:t>cre’n</w:t>
            </w:r>
            <w:proofErr w:type="spellEnd"/>
            <w:r w:rsidRPr="00684253">
              <w:rPr>
                <w:rFonts w:ascii="Garamond" w:hAnsi="Garamond"/>
                <w:sz w:val="28"/>
                <w:szCs w:val="22"/>
              </w:rPr>
              <w:t xml:space="preserve"> fa ta mee er </w:t>
            </w:r>
            <w:proofErr w:type="spellStart"/>
            <w:r w:rsidRPr="00684253">
              <w:rPr>
                <w:rFonts w:ascii="Garamond" w:hAnsi="Garamond"/>
                <w:sz w:val="28"/>
                <w:szCs w:val="22"/>
              </w:rPr>
              <w:t>m’ea</w:t>
            </w:r>
            <w:r w:rsidR="00AF5B7E" w:rsidRPr="00AF5B7E">
              <w:rPr>
                <w:rFonts w:ascii="Garamond" w:hAnsi="Garamond"/>
                <w:i/>
                <w:sz w:val="28"/>
                <w:szCs w:val="22"/>
              </w:rPr>
              <w:t>m</w:t>
            </w:r>
            <w:r w:rsidRPr="00684253">
              <w:rPr>
                <w:rFonts w:ascii="Garamond" w:hAnsi="Garamond"/>
                <w:sz w:val="28"/>
                <w:szCs w:val="22"/>
              </w:rPr>
              <w:t>agh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ghol</w:t>
            </w:r>
            <w:proofErr w:type="spellEnd"/>
            <w:r w:rsidRPr="00684253">
              <w:rPr>
                <w:rFonts w:ascii="Garamond" w:hAnsi="Garamond"/>
                <w:sz w:val="28"/>
                <w:szCs w:val="22"/>
              </w:rPr>
              <w:t xml:space="preserve"> </w:t>
            </w:r>
            <w:proofErr w:type="spellStart"/>
            <w:r w:rsidRPr="00684253">
              <w:rPr>
                <w:rFonts w:ascii="Garamond" w:hAnsi="Garamond"/>
                <w:i/>
                <w:sz w:val="28"/>
                <w:szCs w:val="22"/>
              </w:rPr>
              <w:t>fo</w:t>
            </w:r>
            <w:proofErr w:type="spellEnd"/>
            <w:r w:rsidRPr="00684253">
              <w:rPr>
                <w:rFonts w:ascii="Garamond" w:hAnsi="Garamond"/>
                <w:i/>
                <w:sz w:val="28"/>
                <w:szCs w:val="22"/>
              </w:rPr>
              <w:t xml:space="preserve"> </w:t>
            </w:r>
            <w:proofErr w:type="spellStart"/>
            <w:r w:rsidRPr="00684253">
              <w:rPr>
                <w:rFonts w:ascii="Garamond" w:hAnsi="Garamond"/>
                <w:i/>
                <w:sz w:val="28"/>
                <w:szCs w:val="22"/>
              </w:rPr>
              <w:t>laue</w:t>
            </w:r>
            <w:proofErr w:type="spellEnd"/>
            <w:r w:rsidRPr="00684253">
              <w:rPr>
                <w:rFonts w:ascii="Garamond" w:hAnsi="Garamond"/>
                <w:i/>
                <w:sz w:val="28"/>
                <w:szCs w:val="22"/>
              </w:rPr>
              <w:t xml:space="preserve"> </w:t>
            </w:r>
            <w:proofErr w:type="spellStart"/>
            <w:r w:rsidRPr="00684253">
              <w:rPr>
                <w:rFonts w:ascii="Garamond" w:hAnsi="Garamond"/>
                <w:i/>
                <w:sz w:val="28"/>
                <w:szCs w:val="22"/>
              </w:rPr>
              <w:t>Aspick</w:t>
            </w:r>
            <w:proofErr w:type="spellEnd"/>
            <w:r w:rsidR="002C617D" w:rsidRPr="002C617D">
              <w:rPr>
                <w:rFonts w:ascii="Garamond" w:hAnsi="Garamond"/>
                <w:i/>
                <w:sz w:val="28"/>
                <w:szCs w:val="22"/>
              </w:rPr>
              <w:t> ?</w:t>
            </w:r>
            <w:r w:rsidRPr="00684253">
              <w:rPr>
                <w:rFonts w:ascii="Garamond" w:hAnsi="Garamond"/>
                <w:sz w:val="28"/>
                <w:szCs w:val="22"/>
              </w:rPr>
              <w:t xml:space="preserve"> </w:t>
            </w:r>
          </w:p>
        </w:tc>
        <w:tc>
          <w:tcPr>
            <w:tcW w:w="3835" w:type="dxa"/>
          </w:tcPr>
          <w:p w14:paraId="7275349F" w14:textId="77777777" w:rsidR="000526F4" w:rsidRPr="00684253" w:rsidRDefault="000526F4" w:rsidP="00DB60C3">
            <w:pPr>
              <w:pStyle w:val="ListParagraph"/>
              <w:ind w:left="0" w:firstLine="227"/>
              <w:contextualSpacing w:val="0"/>
              <w:jc w:val="both"/>
              <w:rPr>
                <w:rFonts w:ascii="Garamond" w:hAnsi="Garamond" w:cs="Times New Roman"/>
                <w:sz w:val="28"/>
              </w:rPr>
            </w:pPr>
            <w:r w:rsidRPr="00684253">
              <w:rPr>
                <w:rFonts w:ascii="Garamond" w:hAnsi="Garamond" w:cs="Times New Roman"/>
                <w:sz w:val="28"/>
              </w:rPr>
              <w:t xml:space="preserve">Q. </w:t>
            </w:r>
            <w:r w:rsidRPr="00684253">
              <w:rPr>
                <w:rFonts w:ascii="Garamond" w:hAnsi="Garamond" w:cs="Times New Roman"/>
                <w:i/>
                <w:sz w:val="28"/>
              </w:rPr>
              <w:t>I pray then let me know, why I am called to</w:t>
            </w:r>
            <w:r w:rsidRPr="00684253">
              <w:rPr>
                <w:rFonts w:ascii="Garamond" w:hAnsi="Garamond" w:cs="Times New Roman"/>
                <w:sz w:val="28"/>
              </w:rPr>
              <w:t xml:space="preserve"> Confirmation</w:t>
            </w:r>
            <w:r w:rsidR="002C617D" w:rsidRPr="002C617D">
              <w:rPr>
                <w:rFonts w:ascii="Garamond" w:hAnsi="Garamond" w:cs="Times New Roman"/>
                <w:i/>
                <w:sz w:val="28"/>
              </w:rPr>
              <w:t> </w:t>
            </w:r>
            <w:r w:rsidR="00C57BF1" w:rsidRPr="00C57BF1">
              <w:rPr>
                <w:rFonts w:ascii="Garamond" w:hAnsi="Garamond" w:cs="Times New Roman"/>
                <w:sz w:val="28"/>
              </w:rPr>
              <w:t>?</w:t>
            </w:r>
          </w:p>
        </w:tc>
        <w:tc>
          <w:tcPr>
            <w:tcW w:w="849" w:type="dxa"/>
          </w:tcPr>
          <w:p w14:paraId="1570ADB4"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0D3C691A" w14:textId="77777777" w:rsidTr="003472DF">
        <w:tc>
          <w:tcPr>
            <w:tcW w:w="4387" w:type="dxa"/>
          </w:tcPr>
          <w:p w14:paraId="73C66D86"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 xml:space="preserve">A. </w:t>
            </w:r>
            <w:r w:rsidRPr="00684253">
              <w:rPr>
                <w:rFonts w:ascii="Garamond" w:hAnsi="Garamond"/>
                <w:sz w:val="28"/>
                <w:szCs w:val="22"/>
              </w:rPr>
              <w:t xml:space="preserve">Dy </w:t>
            </w:r>
            <w:proofErr w:type="spellStart"/>
            <w:r w:rsidRPr="00684253">
              <w:rPr>
                <w:rFonts w:ascii="Garamond" w:hAnsi="Garamond"/>
                <w:sz w:val="28"/>
                <w:szCs w:val="22"/>
              </w:rPr>
              <w:t>vod</w:t>
            </w:r>
            <w:proofErr w:type="spellEnd"/>
            <w:r w:rsidRPr="00684253">
              <w:rPr>
                <w:rFonts w:ascii="Garamond" w:hAnsi="Garamond"/>
                <w:sz w:val="28"/>
                <w:szCs w:val="22"/>
              </w:rPr>
              <w:t xml:space="preserve"> </w:t>
            </w:r>
            <w:proofErr w:type="spellStart"/>
            <w:r w:rsidRPr="00684253">
              <w:rPr>
                <w:rFonts w:ascii="Garamond" w:hAnsi="Garamond"/>
                <w:sz w:val="28"/>
                <w:szCs w:val="22"/>
              </w:rPr>
              <w:t>fys</w:t>
            </w:r>
            <w:proofErr w:type="spellEnd"/>
            <w:r w:rsidRPr="00684253">
              <w:rPr>
                <w:rFonts w:ascii="Garamond" w:hAnsi="Garamond"/>
                <w:sz w:val="28"/>
                <w:szCs w:val="22"/>
              </w:rPr>
              <w:t xml:space="preserve">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ec</w:t>
            </w:r>
            <w:proofErr w:type="spellEnd"/>
            <w:r w:rsidRPr="00684253">
              <w:rPr>
                <w:rFonts w:ascii="Garamond" w:hAnsi="Garamond"/>
                <w:sz w:val="28"/>
                <w:szCs w:val="22"/>
              </w:rPr>
              <w:t xml:space="preserve"> </w:t>
            </w:r>
            <w:proofErr w:type="spellStart"/>
            <w:r w:rsidRPr="00684253">
              <w:rPr>
                <w:rFonts w:ascii="Garamond" w:hAnsi="Garamond"/>
                <w:sz w:val="28"/>
                <w:szCs w:val="22"/>
              </w:rPr>
              <w:t>yn</w:t>
            </w:r>
            <w:proofErr w:type="spellEnd"/>
            <w:r w:rsidRPr="00684253">
              <w:rPr>
                <w:rFonts w:ascii="Garamond" w:hAnsi="Garamond"/>
                <w:sz w:val="28"/>
                <w:szCs w:val="22"/>
              </w:rPr>
              <w:t xml:space="preserve"> </w:t>
            </w:r>
            <w:proofErr w:type="spellStart"/>
            <w:r w:rsidRPr="00684253">
              <w:rPr>
                <w:rFonts w:ascii="Garamond" w:hAnsi="Garamond"/>
                <w:sz w:val="28"/>
                <w:szCs w:val="22"/>
              </w:rPr>
              <w:t>Aglish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w:t>
            </w:r>
            <w:proofErr w:type="spellStart"/>
            <w:r w:rsidRPr="00684253">
              <w:rPr>
                <w:rFonts w:ascii="Garamond" w:hAnsi="Garamond"/>
                <w:sz w:val="28"/>
                <w:szCs w:val="22"/>
              </w:rPr>
              <w:t>oo</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Chreestee</w:t>
            </w:r>
            <w:proofErr w:type="spellEnd"/>
            <w:r w:rsidRPr="00684253">
              <w:rPr>
                <w:rFonts w:ascii="Garamond" w:hAnsi="Garamond"/>
                <w:sz w:val="28"/>
                <w:szCs w:val="22"/>
              </w:rPr>
              <w:t xml:space="preserve"> </w:t>
            </w:r>
            <w:proofErr w:type="spellStart"/>
            <w:r w:rsidRPr="00684253">
              <w:rPr>
                <w:rFonts w:ascii="Garamond" w:hAnsi="Garamond"/>
                <w:sz w:val="28"/>
                <w:szCs w:val="22"/>
              </w:rPr>
              <w:t>liorish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i/>
                <w:sz w:val="28"/>
                <w:szCs w:val="22"/>
              </w:rPr>
              <w:t>reih</w:t>
            </w:r>
            <w:proofErr w:type="spellEnd"/>
            <w:r w:rsidRPr="00684253">
              <w:rPr>
                <w:rFonts w:ascii="Garamond" w:hAnsi="Garamond"/>
                <w:sz w:val="28"/>
                <w:szCs w:val="22"/>
              </w:rPr>
              <w:t xml:space="preserve"> </w:t>
            </w:r>
            <w:proofErr w:type="spellStart"/>
            <w:r w:rsidRPr="00684253">
              <w:rPr>
                <w:rFonts w:ascii="Garamond" w:hAnsi="Garamond"/>
                <w:sz w:val="28"/>
                <w:szCs w:val="22"/>
              </w:rPr>
              <w:t>hene</w:t>
            </w:r>
            <w:proofErr w:type="spellEnd"/>
            <w:r w:rsidRPr="00684253">
              <w:rPr>
                <w:rFonts w:ascii="Garamond" w:hAnsi="Garamond"/>
                <w:sz w:val="28"/>
                <w:szCs w:val="22"/>
              </w:rPr>
              <w:t xml:space="preserve">, as cha nee </w:t>
            </w:r>
            <w:proofErr w:type="spellStart"/>
            <w:r w:rsidRPr="00684253">
              <w:rPr>
                <w:rFonts w:ascii="Garamond" w:hAnsi="Garamond"/>
                <w:sz w:val="28"/>
                <w:szCs w:val="22"/>
              </w:rPr>
              <w:t>ny</w:t>
            </w:r>
            <w:proofErr w:type="spellEnd"/>
            <w:r w:rsidRPr="00684253">
              <w:rPr>
                <w:rFonts w:ascii="Garamond" w:hAnsi="Garamond"/>
                <w:sz w:val="28"/>
                <w:szCs w:val="22"/>
              </w:rPr>
              <w:t xml:space="preserve"> </w:t>
            </w:r>
            <w:proofErr w:type="spellStart"/>
            <w:r w:rsidRPr="00684253">
              <w:rPr>
                <w:rFonts w:ascii="Garamond" w:hAnsi="Garamond"/>
                <w:sz w:val="28"/>
                <w:szCs w:val="22"/>
              </w:rPr>
              <w:t>lomarcan</w:t>
            </w:r>
            <w:proofErr w:type="spellEnd"/>
            <w:r w:rsidRPr="00684253">
              <w:rPr>
                <w:rFonts w:ascii="Garamond" w:hAnsi="Garamond"/>
                <w:sz w:val="28"/>
                <w:szCs w:val="22"/>
              </w:rPr>
              <w:t xml:space="preserve"> son </w:t>
            </w:r>
            <w:proofErr w:type="spellStart"/>
            <w:r w:rsidRPr="00684253">
              <w:rPr>
                <w:rFonts w:ascii="Garamond" w:hAnsi="Garamond"/>
                <w:sz w:val="28"/>
                <w:szCs w:val="22"/>
              </w:rPr>
              <w:t>dy</w:t>
            </w:r>
            <w:proofErr w:type="spellEnd"/>
            <w:r w:rsidRPr="00684253">
              <w:rPr>
                <w:rFonts w:ascii="Garamond" w:hAnsi="Garamond"/>
                <w:sz w:val="28"/>
                <w:szCs w:val="22"/>
              </w:rPr>
              <w:t xml:space="preserve"> rug </w:t>
            </w:r>
            <w:proofErr w:type="spellStart"/>
            <w:r w:rsidRPr="00684253">
              <w:rPr>
                <w:rFonts w:ascii="Garamond" w:hAnsi="Garamond"/>
                <w:sz w:val="28"/>
                <w:szCs w:val="22"/>
              </w:rPr>
              <w:t>oo</w:t>
            </w:r>
            <w:proofErr w:type="spellEnd"/>
            <w:r w:rsidRPr="00684253">
              <w:rPr>
                <w:rFonts w:ascii="Garamond" w:hAnsi="Garamond"/>
                <w:sz w:val="28"/>
                <w:szCs w:val="22"/>
              </w:rPr>
              <w:t xml:space="preserve"> </w:t>
            </w:r>
            <w:proofErr w:type="spellStart"/>
            <w:r w:rsidRPr="00684253">
              <w:rPr>
                <w:rFonts w:ascii="Garamond" w:hAnsi="Garamond"/>
                <w:sz w:val="28"/>
                <w:szCs w:val="22"/>
              </w:rPr>
              <w:t>ayns</w:t>
            </w:r>
            <w:proofErr w:type="spellEnd"/>
            <w:r w:rsidRPr="00684253">
              <w:rPr>
                <w:rFonts w:ascii="Garamond" w:hAnsi="Garamond"/>
                <w:sz w:val="28"/>
                <w:szCs w:val="22"/>
              </w:rPr>
              <w:t xml:space="preserve"> cheer </w:t>
            </w:r>
            <w:proofErr w:type="spellStart"/>
            <w:r w:rsidRPr="00684253">
              <w:rPr>
                <w:rFonts w:ascii="Garamond" w:hAnsi="Garamond"/>
                <w:sz w:val="28"/>
                <w:szCs w:val="22"/>
              </w:rPr>
              <w:t>Chreestee</w:t>
            </w:r>
            <w:proofErr w:type="spellEnd"/>
            <w:r w:rsidRPr="00684253">
              <w:rPr>
                <w:rFonts w:ascii="Garamond" w:hAnsi="Garamond"/>
                <w:sz w:val="28"/>
                <w:szCs w:val="22"/>
              </w:rPr>
              <w:t xml:space="preserve">. </w:t>
            </w:r>
          </w:p>
        </w:tc>
        <w:tc>
          <w:tcPr>
            <w:tcW w:w="3835" w:type="dxa"/>
          </w:tcPr>
          <w:p w14:paraId="1E64B36E" w14:textId="77777777" w:rsidR="000526F4" w:rsidRPr="00684253" w:rsidRDefault="000526F4" w:rsidP="00DB60C3">
            <w:pPr>
              <w:pStyle w:val="ListParagraph"/>
              <w:ind w:left="0" w:firstLine="227"/>
              <w:contextualSpacing w:val="0"/>
              <w:jc w:val="both"/>
              <w:rPr>
                <w:rFonts w:ascii="Garamond" w:hAnsi="Garamond" w:cs="Times New Roman"/>
                <w:sz w:val="28"/>
              </w:rPr>
            </w:pPr>
            <w:r w:rsidRPr="00684253">
              <w:rPr>
                <w:rFonts w:ascii="Garamond" w:hAnsi="Garamond" w:cs="Times New Roman"/>
                <w:sz w:val="28"/>
              </w:rPr>
              <w:t xml:space="preserve">A. </w:t>
            </w:r>
            <w:r w:rsidRPr="00684253">
              <w:rPr>
                <w:rFonts w:ascii="Garamond" w:hAnsi="Garamond" w:cs="Times New Roman"/>
                <w:i/>
                <w:sz w:val="28"/>
              </w:rPr>
              <w:t>That the Church may be satisfied you are a Christian out of</w:t>
            </w:r>
            <w:r w:rsidRPr="00684253">
              <w:rPr>
                <w:rFonts w:ascii="Garamond" w:hAnsi="Garamond" w:cs="Times New Roman"/>
                <w:sz w:val="28"/>
              </w:rPr>
              <w:t xml:space="preserve"> Choice, </w:t>
            </w:r>
            <w:r w:rsidRPr="00684253">
              <w:rPr>
                <w:rFonts w:ascii="Garamond" w:hAnsi="Garamond" w:cs="Times New Roman"/>
                <w:i/>
                <w:sz w:val="28"/>
              </w:rPr>
              <w:t>and not only because you was born in a</w:t>
            </w:r>
            <w:r w:rsidRPr="00684253">
              <w:rPr>
                <w:rFonts w:ascii="Garamond" w:hAnsi="Garamond" w:cs="Times New Roman"/>
                <w:sz w:val="28"/>
              </w:rPr>
              <w:t xml:space="preserve"> Christian country.</w:t>
            </w:r>
          </w:p>
        </w:tc>
        <w:tc>
          <w:tcPr>
            <w:tcW w:w="849" w:type="dxa"/>
          </w:tcPr>
          <w:p w14:paraId="18443F48"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3BBF71A7" w14:textId="77777777" w:rsidTr="003472DF">
        <w:tc>
          <w:tcPr>
            <w:tcW w:w="4387" w:type="dxa"/>
          </w:tcPr>
          <w:p w14:paraId="6198C9E8"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Q.</w:t>
            </w:r>
            <w:r w:rsidRPr="00684253">
              <w:rPr>
                <w:rFonts w:ascii="Garamond" w:hAnsi="Garamond"/>
                <w:sz w:val="28"/>
                <w:szCs w:val="22"/>
              </w:rPr>
              <w:t xml:space="preserve"> </w:t>
            </w:r>
            <w:proofErr w:type="spellStart"/>
            <w:r w:rsidRPr="00684253">
              <w:rPr>
                <w:rFonts w:ascii="Garamond" w:hAnsi="Garamond"/>
                <w:sz w:val="28"/>
                <w:szCs w:val="22"/>
              </w:rPr>
              <w:t>Cre’n</w:t>
            </w:r>
            <w:proofErr w:type="spellEnd"/>
            <w:r w:rsidRPr="00684253">
              <w:rPr>
                <w:rFonts w:ascii="Garamond" w:hAnsi="Garamond"/>
                <w:sz w:val="28"/>
                <w:szCs w:val="22"/>
              </w:rPr>
              <w:t xml:space="preserve"> fa </w:t>
            </w:r>
            <w:proofErr w:type="spellStart"/>
            <w:r w:rsidRPr="00684253">
              <w:rPr>
                <w:rFonts w:ascii="Garamond" w:hAnsi="Garamond"/>
                <w:sz w:val="28"/>
                <w:szCs w:val="22"/>
              </w:rPr>
              <w:t>shegin</w:t>
            </w:r>
            <w:proofErr w:type="spellEnd"/>
            <w:r w:rsidRPr="00684253">
              <w:rPr>
                <w:rFonts w:ascii="Garamond" w:hAnsi="Garamond"/>
                <w:sz w:val="28"/>
                <w:szCs w:val="22"/>
              </w:rPr>
              <w:t xml:space="preserve"> </w:t>
            </w:r>
            <w:proofErr w:type="spellStart"/>
            <w:r w:rsidRPr="00684253">
              <w:rPr>
                <w:rFonts w:ascii="Garamond" w:hAnsi="Garamond"/>
                <w:sz w:val="28"/>
                <w:szCs w:val="22"/>
              </w:rPr>
              <w:t>fys</w:t>
            </w:r>
            <w:proofErr w:type="spellEnd"/>
            <w:r w:rsidRPr="00684253">
              <w:rPr>
                <w:rFonts w:ascii="Garamond" w:hAnsi="Garamond"/>
                <w:sz w:val="28"/>
                <w:szCs w:val="22"/>
              </w:rPr>
              <w:t xml:space="preserve">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ec</w:t>
            </w:r>
            <w:proofErr w:type="spellEnd"/>
            <w:r w:rsidRPr="00684253">
              <w:rPr>
                <w:rFonts w:ascii="Garamond" w:hAnsi="Garamond"/>
                <w:sz w:val="28"/>
                <w:szCs w:val="22"/>
              </w:rPr>
              <w:t xml:space="preserve"> </w:t>
            </w:r>
            <w:proofErr w:type="spellStart"/>
            <w:r w:rsidRPr="00684253">
              <w:rPr>
                <w:rFonts w:ascii="Garamond" w:hAnsi="Garamond"/>
                <w:sz w:val="28"/>
                <w:szCs w:val="22"/>
              </w:rPr>
              <w:t>yn</w:t>
            </w:r>
            <w:proofErr w:type="spellEnd"/>
            <w:r w:rsidRPr="00684253">
              <w:rPr>
                <w:rFonts w:ascii="Garamond" w:hAnsi="Garamond"/>
                <w:sz w:val="28"/>
                <w:szCs w:val="22"/>
              </w:rPr>
              <w:t xml:space="preserve"> </w:t>
            </w:r>
            <w:proofErr w:type="spellStart"/>
            <w:r w:rsidRPr="00684253">
              <w:rPr>
                <w:rFonts w:ascii="Garamond" w:hAnsi="Garamond"/>
                <w:sz w:val="28"/>
                <w:szCs w:val="22"/>
              </w:rPr>
              <w:t>Aglish</w:t>
            </w:r>
            <w:proofErr w:type="spellEnd"/>
            <w:r w:rsidRPr="00684253">
              <w:rPr>
                <w:rFonts w:ascii="Garamond" w:hAnsi="Garamond"/>
                <w:sz w:val="28"/>
                <w:szCs w:val="22"/>
              </w:rPr>
              <w:t xml:space="preserve"> er </w:t>
            </w:r>
            <w:proofErr w:type="spellStart"/>
            <w:r w:rsidRPr="00684253">
              <w:rPr>
                <w:rFonts w:ascii="Garamond" w:hAnsi="Garamond"/>
                <w:sz w:val="28"/>
                <w:szCs w:val="22"/>
              </w:rPr>
              <w:t>shoh</w:t>
            </w:r>
            <w:proofErr w:type="spellEnd"/>
            <w:r w:rsidR="002C617D" w:rsidRPr="002C617D">
              <w:rPr>
                <w:rFonts w:ascii="Garamond" w:hAnsi="Garamond"/>
                <w:i/>
                <w:sz w:val="28"/>
                <w:szCs w:val="22"/>
              </w:rPr>
              <w:t> </w:t>
            </w:r>
            <w:r w:rsidR="00C57BF1" w:rsidRPr="00C57BF1">
              <w:rPr>
                <w:rFonts w:ascii="Garamond" w:hAnsi="Garamond"/>
                <w:sz w:val="28"/>
                <w:szCs w:val="22"/>
              </w:rPr>
              <w:t>?</w:t>
            </w:r>
            <w:r w:rsidRPr="00684253">
              <w:rPr>
                <w:rFonts w:ascii="Garamond" w:hAnsi="Garamond"/>
                <w:sz w:val="28"/>
                <w:szCs w:val="22"/>
              </w:rPr>
              <w:t xml:space="preserve"> </w:t>
            </w:r>
          </w:p>
        </w:tc>
        <w:tc>
          <w:tcPr>
            <w:tcW w:w="3835" w:type="dxa"/>
          </w:tcPr>
          <w:p w14:paraId="3D86C3B7"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Q. </w:t>
            </w:r>
            <w:r w:rsidRPr="00684253">
              <w:rPr>
                <w:rFonts w:ascii="Garamond" w:hAnsi="Garamond" w:cs="Times New Roman"/>
                <w:i/>
                <w:sz w:val="28"/>
              </w:rPr>
              <w:t>Why must the Church be satisfied of this</w:t>
            </w:r>
            <w:r w:rsidR="002C617D" w:rsidRPr="002C617D">
              <w:rPr>
                <w:rFonts w:ascii="Garamond" w:hAnsi="Garamond" w:cs="Times New Roman"/>
                <w:i/>
                <w:sz w:val="28"/>
              </w:rPr>
              <w:t> ?</w:t>
            </w:r>
          </w:p>
        </w:tc>
        <w:tc>
          <w:tcPr>
            <w:tcW w:w="849" w:type="dxa"/>
          </w:tcPr>
          <w:p w14:paraId="760F15AD"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29DFA977" w14:textId="77777777" w:rsidTr="003472DF">
        <w:tc>
          <w:tcPr>
            <w:tcW w:w="4387" w:type="dxa"/>
          </w:tcPr>
          <w:p w14:paraId="3A77EB69"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 xml:space="preserve">A. </w:t>
            </w:r>
            <w:r w:rsidRPr="00684253">
              <w:rPr>
                <w:rFonts w:ascii="Garamond" w:hAnsi="Garamond"/>
                <w:sz w:val="28"/>
                <w:szCs w:val="22"/>
              </w:rPr>
              <w:t xml:space="preserve">Son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w:t>
            </w:r>
            <w:proofErr w:type="spellStart"/>
            <w:r w:rsidRPr="00684253">
              <w:rPr>
                <w:rFonts w:ascii="Garamond" w:hAnsi="Garamond"/>
                <w:sz w:val="28"/>
                <w:szCs w:val="22"/>
              </w:rPr>
              <w:t>yn</w:t>
            </w:r>
            <w:proofErr w:type="spellEnd"/>
            <w:r w:rsidRPr="00684253">
              <w:rPr>
                <w:rFonts w:ascii="Garamond" w:hAnsi="Garamond"/>
                <w:sz w:val="28"/>
                <w:szCs w:val="22"/>
              </w:rPr>
              <w:t xml:space="preserve"> </w:t>
            </w:r>
            <w:proofErr w:type="spellStart"/>
            <w:r w:rsidRPr="00684253">
              <w:rPr>
                <w:rFonts w:ascii="Garamond" w:hAnsi="Garamond"/>
                <w:sz w:val="28"/>
                <w:szCs w:val="22"/>
              </w:rPr>
              <w:t>Aglish</w:t>
            </w:r>
            <w:proofErr w:type="spellEnd"/>
            <w:r w:rsidRPr="00684253">
              <w:rPr>
                <w:rFonts w:ascii="Garamond" w:hAnsi="Garamond"/>
                <w:sz w:val="28"/>
                <w:szCs w:val="22"/>
              </w:rPr>
              <w:t xml:space="preserve"> </w:t>
            </w:r>
            <w:proofErr w:type="spellStart"/>
            <w:r w:rsidRPr="00684253">
              <w:rPr>
                <w:rFonts w:ascii="Garamond" w:hAnsi="Garamond"/>
                <w:sz w:val="28"/>
                <w:szCs w:val="22"/>
              </w:rPr>
              <w:t>sheshaght</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phersoonyn</w:t>
            </w:r>
            <w:proofErr w:type="spellEnd"/>
            <w:r w:rsidRPr="00684253">
              <w:rPr>
                <w:rFonts w:ascii="Garamond" w:hAnsi="Garamond"/>
                <w:sz w:val="28"/>
                <w:szCs w:val="22"/>
              </w:rPr>
              <w:t xml:space="preserve"> goal </w:t>
            </w:r>
            <w:proofErr w:type="spellStart"/>
            <w:r w:rsidRPr="00684253">
              <w:rPr>
                <w:rFonts w:ascii="Garamond" w:hAnsi="Garamond"/>
                <w:sz w:val="28"/>
                <w:szCs w:val="22"/>
              </w:rPr>
              <w:t>rish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beaghey</w:t>
            </w:r>
            <w:proofErr w:type="spellEnd"/>
            <w:r w:rsidRPr="00684253">
              <w:rPr>
                <w:rFonts w:ascii="Garamond" w:hAnsi="Garamond"/>
                <w:sz w:val="28"/>
                <w:szCs w:val="22"/>
              </w:rPr>
              <w:t xml:space="preserve"> </w:t>
            </w:r>
            <w:proofErr w:type="spellStart"/>
            <w:r w:rsidRPr="00684253">
              <w:rPr>
                <w:rFonts w:ascii="Garamond" w:hAnsi="Garamond"/>
                <w:sz w:val="28"/>
                <w:szCs w:val="22"/>
              </w:rPr>
              <w:t>ayns</w:t>
            </w:r>
            <w:proofErr w:type="spellEnd"/>
            <w:r w:rsidRPr="00684253">
              <w:rPr>
                <w:rFonts w:ascii="Garamond" w:hAnsi="Garamond"/>
                <w:sz w:val="28"/>
                <w:szCs w:val="22"/>
              </w:rPr>
              <w:t xml:space="preserve"> </w:t>
            </w:r>
            <w:proofErr w:type="spellStart"/>
            <w:r w:rsidRPr="00684253">
              <w:rPr>
                <w:rFonts w:ascii="Garamond" w:hAnsi="Garamond"/>
                <w:sz w:val="28"/>
                <w:szCs w:val="22"/>
              </w:rPr>
              <w:t>aggle</w:t>
            </w:r>
            <w:proofErr w:type="spellEnd"/>
            <w:r w:rsidRPr="00684253">
              <w:rPr>
                <w:rFonts w:ascii="Garamond" w:hAnsi="Garamond"/>
                <w:sz w:val="28"/>
                <w:szCs w:val="22"/>
              </w:rPr>
              <w:t xml:space="preserve"> Yee, as </w:t>
            </w:r>
            <w:proofErr w:type="spellStart"/>
            <w:r w:rsidRPr="00684253">
              <w:rPr>
                <w:rFonts w:ascii="Garamond" w:hAnsi="Garamond"/>
                <w:sz w:val="28"/>
                <w:szCs w:val="22"/>
              </w:rPr>
              <w:t>jeaghyn</w:t>
            </w:r>
            <w:proofErr w:type="spellEnd"/>
            <w:r w:rsidRPr="00684253">
              <w:rPr>
                <w:rFonts w:ascii="Garamond" w:hAnsi="Garamond"/>
                <w:sz w:val="28"/>
                <w:szCs w:val="22"/>
              </w:rPr>
              <w:t xml:space="preserve"> son </w:t>
            </w:r>
            <w:proofErr w:type="spellStart"/>
            <w:r w:rsidRPr="00684253">
              <w:rPr>
                <w:rFonts w:ascii="Garamond" w:hAnsi="Garamond"/>
                <w:sz w:val="28"/>
                <w:szCs w:val="22"/>
              </w:rPr>
              <w:t>briwnyssyn</w:t>
            </w:r>
            <w:proofErr w:type="spellEnd"/>
            <w:r w:rsidRPr="00684253">
              <w:rPr>
                <w:rFonts w:ascii="Garamond" w:hAnsi="Garamond"/>
                <w:sz w:val="28"/>
                <w:szCs w:val="22"/>
              </w:rPr>
              <w:t xml:space="preserve"> Yee my ta veg </w:t>
            </w:r>
            <w:proofErr w:type="spellStart"/>
            <w:r w:rsidRPr="00684253">
              <w:rPr>
                <w:rFonts w:ascii="Garamond" w:hAnsi="Garamond"/>
                <w:sz w:val="28"/>
                <w:szCs w:val="22"/>
              </w:rPr>
              <w:t>jeh’n</w:t>
            </w:r>
            <w:proofErr w:type="spellEnd"/>
            <w:r w:rsidRPr="00684253">
              <w:rPr>
                <w:rFonts w:ascii="Garamond" w:hAnsi="Garamond"/>
                <w:sz w:val="28"/>
                <w:szCs w:val="22"/>
              </w:rPr>
              <w:t xml:space="preserve"> </w:t>
            </w:r>
            <w:proofErr w:type="spellStart"/>
            <w:r w:rsidRPr="00684253">
              <w:rPr>
                <w:rFonts w:ascii="Garamond" w:hAnsi="Garamond"/>
                <w:sz w:val="28"/>
                <w:szCs w:val="22"/>
              </w:rPr>
              <w:t>cheshaght</w:t>
            </w:r>
            <w:proofErr w:type="spellEnd"/>
            <w:r w:rsidRPr="00684253">
              <w:rPr>
                <w:rFonts w:ascii="Garamond" w:hAnsi="Garamond"/>
                <w:sz w:val="28"/>
                <w:szCs w:val="22"/>
              </w:rPr>
              <w:t xml:space="preserve"> </w:t>
            </w:r>
            <w:proofErr w:type="spellStart"/>
            <w:r w:rsidRPr="00684253">
              <w:rPr>
                <w:rFonts w:ascii="Garamond" w:hAnsi="Garamond"/>
                <w:sz w:val="28"/>
                <w:szCs w:val="22"/>
              </w:rPr>
              <w:t>cheddyn</w:t>
            </w:r>
            <w:proofErr w:type="spellEnd"/>
            <w:r w:rsidRPr="00684253">
              <w:rPr>
                <w:rFonts w:ascii="Garamond" w:hAnsi="Garamond"/>
                <w:sz w:val="28"/>
                <w:szCs w:val="22"/>
              </w:rPr>
              <w:t xml:space="preserve"> </w:t>
            </w:r>
            <w:proofErr w:type="spellStart"/>
            <w:r w:rsidRPr="00684253">
              <w:rPr>
                <w:rFonts w:ascii="Garamond" w:hAnsi="Garamond"/>
                <w:sz w:val="28"/>
                <w:szCs w:val="22"/>
              </w:rPr>
              <w:t>beaghey</w:t>
            </w:r>
            <w:proofErr w:type="spellEnd"/>
            <w:r w:rsidRPr="00684253">
              <w:rPr>
                <w:rFonts w:ascii="Garamond" w:hAnsi="Garamond"/>
                <w:sz w:val="28"/>
                <w:szCs w:val="22"/>
              </w:rPr>
              <w:t xml:space="preserve"> </w:t>
            </w:r>
            <w:proofErr w:type="spellStart"/>
            <w:r w:rsidRPr="00684253">
              <w:rPr>
                <w:rFonts w:ascii="Garamond" w:hAnsi="Garamond"/>
                <w:sz w:val="28"/>
                <w:szCs w:val="22"/>
              </w:rPr>
              <w:t>fegooish</w:t>
            </w:r>
            <w:proofErr w:type="spellEnd"/>
            <w:r w:rsidRPr="00684253">
              <w:rPr>
                <w:rFonts w:ascii="Garamond" w:hAnsi="Garamond"/>
                <w:sz w:val="28"/>
                <w:szCs w:val="22"/>
              </w:rPr>
              <w:t xml:space="preserve"> </w:t>
            </w:r>
            <w:proofErr w:type="spellStart"/>
            <w:r w:rsidRPr="00684253">
              <w:rPr>
                <w:rFonts w:ascii="Garamond" w:hAnsi="Garamond"/>
                <w:sz w:val="28"/>
                <w:szCs w:val="22"/>
              </w:rPr>
              <w:t>biallys</w:t>
            </w:r>
            <w:proofErr w:type="spellEnd"/>
            <w:r w:rsidRPr="00684253">
              <w:rPr>
                <w:rFonts w:ascii="Garamond" w:hAnsi="Garamond"/>
                <w:sz w:val="28"/>
                <w:szCs w:val="22"/>
              </w:rPr>
              <w:t xml:space="preserve"> y </w:t>
            </w:r>
            <w:proofErr w:type="spellStart"/>
            <w:r w:rsidRPr="00684253">
              <w:rPr>
                <w:rFonts w:ascii="Garamond" w:hAnsi="Garamond"/>
                <w:sz w:val="28"/>
                <w:szCs w:val="22"/>
              </w:rPr>
              <w:t>choyrt</w:t>
            </w:r>
            <w:proofErr w:type="spellEnd"/>
            <w:r w:rsidRPr="00684253">
              <w:rPr>
                <w:rFonts w:ascii="Garamond" w:hAnsi="Garamond"/>
                <w:sz w:val="28"/>
                <w:szCs w:val="22"/>
              </w:rPr>
              <w:t xml:space="preserve"> </w:t>
            </w:r>
            <w:proofErr w:type="spellStart"/>
            <w:r w:rsidRPr="00684253">
              <w:rPr>
                <w:rFonts w:ascii="Garamond" w:hAnsi="Garamond"/>
                <w:sz w:val="28"/>
                <w:szCs w:val="22"/>
              </w:rPr>
              <w:t>gys</w:t>
            </w:r>
            <w:proofErr w:type="spellEnd"/>
            <w:r w:rsidRPr="00684253">
              <w:rPr>
                <w:rFonts w:ascii="Garamond" w:hAnsi="Garamond"/>
                <w:sz w:val="28"/>
                <w:szCs w:val="22"/>
              </w:rPr>
              <w:t xml:space="preserve"> e </w:t>
            </w:r>
            <w:proofErr w:type="spellStart"/>
            <w:r w:rsidRPr="00684253">
              <w:rPr>
                <w:rFonts w:ascii="Garamond" w:hAnsi="Garamond"/>
                <w:sz w:val="28"/>
                <w:szCs w:val="22"/>
              </w:rPr>
              <w:t>Leihaghyn</w:t>
            </w:r>
            <w:proofErr w:type="spellEnd"/>
            <w:r w:rsidRPr="00684253">
              <w:rPr>
                <w:rFonts w:ascii="Garamond" w:hAnsi="Garamond"/>
                <w:sz w:val="28"/>
                <w:szCs w:val="22"/>
              </w:rPr>
              <w:t xml:space="preserve"> as </w:t>
            </w:r>
            <w:proofErr w:type="spellStart"/>
            <w:r w:rsidRPr="00684253">
              <w:rPr>
                <w:rFonts w:ascii="Garamond" w:hAnsi="Garamond"/>
                <w:sz w:val="28"/>
                <w:szCs w:val="22"/>
              </w:rPr>
              <w:t>adsyn</w:t>
            </w:r>
            <w:proofErr w:type="spellEnd"/>
            <w:r w:rsidRPr="00684253">
              <w:rPr>
                <w:rFonts w:ascii="Garamond" w:hAnsi="Garamond"/>
                <w:sz w:val="28"/>
                <w:szCs w:val="22"/>
              </w:rPr>
              <w:t xml:space="preserve"> gyn </w:t>
            </w:r>
            <w:proofErr w:type="spellStart"/>
            <w:r w:rsidRPr="00684253">
              <w:rPr>
                <w:rFonts w:ascii="Garamond" w:hAnsi="Garamond"/>
                <w:sz w:val="28"/>
                <w:szCs w:val="22"/>
              </w:rPr>
              <w:t>oghsyn</w:t>
            </w:r>
            <w:proofErr w:type="spellEnd"/>
            <w:r w:rsidRPr="00684253">
              <w:rPr>
                <w:rFonts w:ascii="Garamond" w:hAnsi="Garamond"/>
                <w:sz w:val="28"/>
                <w:szCs w:val="22"/>
              </w:rPr>
              <w:t xml:space="preserve"> y chur </w:t>
            </w:r>
            <w:proofErr w:type="spellStart"/>
            <w:r w:rsidRPr="00684253">
              <w:rPr>
                <w:rFonts w:ascii="Garamond" w:hAnsi="Garamond"/>
                <w:sz w:val="28"/>
                <w:szCs w:val="22"/>
              </w:rPr>
              <w:t>daue</w:t>
            </w:r>
            <w:proofErr w:type="spellEnd"/>
            <w:r w:rsidRPr="00684253">
              <w:rPr>
                <w:rFonts w:ascii="Garamond" w:hAnsi="Garamond"/>
                <w:sz w:val="28"/>
                <w:szCs w:val="22"/>
              </w:rPr>
              <w:t xml:space="preserve">. </w:t>
            </w:r>
          </w:p>
        </w:tc>
        <w:tc>
          <w:tcPr>
            <w:tcW w:w="3835" w:type="dxa"/>
          </w:tcPr>
          <w:p w14:paraId="258EE985"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Because the Church is a Society of Persons professing to live in the Fear of God, and expecting God’s Judgments, if any of their Body do live in an open Defiance of his Laws, without Rebuke.</w:t>
            </w:r>
          </w:p>
        </w:tc>
        <w:tc>
          <w:tcPr>
            <w:tcW w:w="849" w:type="dxa"/>
          </w:tcPr>
          <w:p w14:paraId="76A16D01"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055ADD3A" w14:textId="77777777" w:rsidTr="003472DF">
        <w:tc>
          <w:tcPr>
            <w:tcW w:w="4387" w:type="dxa"/>
          </w:tcPr>
          <w:p w14:paraId="0474F581"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sz w:val="28"/>
                <w:szCs w:val="22"/>
              </w:rPr>
              <w:t xml:space="preserve">[2] As </w:t>
            </w:r>
            <w:proofErr w:type="spellStart"/>
            <w:r w:rsidRPr="00684253">
              <w:rPr>
                <w:rFonts w:ascii="Garamond" w:hAnsi="Garamond"/>
                <w:sz w:val="28"/>
                <w:szCs w:val="22"/>
              </w:rPr>
              <w:t>shen</w:t>
            </w:r>
            <w:proofErr w:type="spellEnd"/>
            <w:r w:rsidRPr="00684253">
              <w:rPr>
                <w:rFonts w:ascii="Garamond" w:hAnsi="Garamond"/>
                <w:sz w:val="28"/>
                <w:szCs w:val="22"/>
              </w:rPr>
              <w:t xml:space="preserve">-y-fa son </w:t>
            </w:r>
            <w:proofErr w:type="spellStart"/>
            <w:r w:rsidRPr="00684253">
              <w:rPr>
                <w:rFonts w:ascii="Garamond" w:hAnsi="Garamond"/>
                <w:sz w:val="28"/>
                <w:szCs w:val="22"/>
              </w:rPr>
              <w:t>shickerys</w:t>
            </w:r>
            <w:proofErr w:type="spellEnd"/>
            <w:r w:rsidRPr="00684253">
              <w:rPr>
                <w:rFonts w:ascii="Garamond" w:hAnsi="Garamond"/>
                <w:sz w:val="28"/>
                <w:szCs w:val="22"/>
              </w:rPr>
              <w:t xml:space="preserve"> share ta </w:t>
            </w:r>
            <w:proofErr w:type="spellStart"/>
            <w:r w:rsidRPr="00684253">
              <w:rPr>
                <w:rFonts w:ascii="Garamond" w:hAnsi="Garamond"/>
                <w:sz w:val="28"/>
                <w:szCs w:val="22"/>
              </w:rPr>
              <w:t>dagh</w:t>
            </w:r>
            <w:proofErr w:type="spellEnd"/>
            <w:r w:rsidRPr="00684253">
              <w:rPr>
                <w:rFonts w:ascii="Garamond" w:hAnsi="Garamond"/>
                <w:sz w:val="28"/>
                <w:szCs w:val="22"/>
              </w:rPr>
              <w:t xml:space="preserve"> </w:t>
            </w:r>
            <w:proofErr w:type="spellStart"/>
            <w:r w:rsidRPr="00684253">
              <w:rPr>
                <w:rFonts w:ascii="Garamond" w:hAnsi="Garamond"/>
                <w:sz w:val="28"/>
                <w:szCs w:val="22"/>
              </w:rPr>
              <w:t>Olt</w:t>
            </w:r>
            <w:proofErr w:type="spellEnd"/>
            <w:r w:rsidRPr="00684253">
              <w:rPr>
                <w:rFonts w:ascii="Garamond" w:hAnsi="Garamond"/>
                <w:sz w:val="28"/>
                <w:szCs w:val="22"/>
              </w:rPr>
              <w:t xml:space="preserve"> </w:t>
            </w:r>
            <w:proofErr w:type="spellStart"/>
            <w:r w:rsidRPr="00684253">
              <w:rPr>
                <w:rFonts w:ascii="Garamond" w:hAnsi="Garamond"/>
                <w:sz w:val="28"/>
                <w:szCs w:val="22"/>
              </w:rPr>
              <w:t>jeh’n</w:t>
            </w:r>
            <w:proofErr w:type="spellEnd"/>
            <w:r w:rsidRPr="00684253">
              <w:rPr>
                <w:rFonts w:ascii="Garamond" w:hAnsi="Garamond"/>
                <w:sz w:val="28"/>
                <w:szCs w:val="22"/>
              </w:rPr>
              <w:t xml:space="preserve"> </w:t>
            </w:r>
            <w:proofErr w:type="spellStart"/>
            <w:r w:rsidRPr="00684253">
              <w:rPr>
                <w:rFonts w:ascii="Garamond" w:hAnsi="Garamond"/>
                <w:sz w:val="28"/>
                <w:szCs w:val="22"/>
              </w:rPr>
              <w:t>cheshaght</w:t>
            </w:r>
            <w:proofErr w:type="spellEnd"/>
            <w:r w:rsidRPr="00684253">
              <w:rPr>
                <w:rFonts w:ascii="Garamond" w:hAnsi="Garamond"/>
                <w:sz w:val="28"/>
                <w:szCs w:val="22"/>
              </w:rPr>
              <w:t xml:space="preserve"> </w:t>
            </w:r>
            <w:proofErr w:type="spellStart"/>
            <w:r w:rsidRPr="00684253">
              <w:rPr>
                <w:rFonts w:ascii="Garamond" w:hAnsi="Garamond"/>
                <w:sz w:val="28"/>
                <w:szCs w:val="22"/>
              </w:rPr>
              <w:t>soilshagh</w:t>
            </w:r>
            <w:proofErr w:type="spellEnd"/>
            <w:r w:rsidRPr="00684253">
              <w:rPr>
                <w:rFonts w:ascii="Garamond" w:hAnsi="Garamond"/>
                <w:sz w:val="28"/>
                <w:szCs w:val="22"/>
              </w:rPr>
              <w:t xml:space="preserve"> </w:t>
            </w:r>
            <w:proofErr w:type="spellStart"/>
            <w:r w:rsidRPr="00684253">
              <w:rPr>
                <w:rFonts w:ascii="Garamond" w:hAnsi="Garamond"/>
                <w:sz w:val="28"/>
                <w:szCs w:val="22"/>
              </w:rPr>
              <w:t>magh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ad </w:t>
            </w:r>
            <w:proofErr w:type="spellStart"/>
            <w:r w:rsidRPr="00684253">
              <w:rPr>
                <w:rFonts w:ascii="Garamond" w:hAnsi="Garamond"/>
                <w:sz w:val="28"/>
                <w:szCs w:val="22"/>
              </w:rPr>
              <w:t>k</w:t>
            </w:r>
            <w:r w:rsidR="00AF5B7E">
              <w:rPr>
                <w:rFonts w:ascii="Garamond" w:hAnsi="Garamond"/>
                <w:sz w:val="28"/>
                <w:szCs w:val="22"/>
              </w:rPr>
              <w:t>ai</w:t>
            </w:r>
            <w:r w:rsidRPr="00684253">
              <w:rPr>
                <w:rFonts w:ascii="Garamond" w:hAnsi="Garamond"/>
                <w:sz w:val="28"/>
                <w:szCs w:val="22"/>
              </w:rPr>
              <w:t>rit</w:t>
            </w:r>
            <w:proofErr w:type="spellEnd"/>
            <w:r w:rsidRPr="00684253">
              <w:rPr>
                <w:rFonts w:ascii="Garamond" w:hAnsi="Garamond"/>
                <w:sz w:val="28"/>
                <w:szCs w:val="22"/>
              </w:rPr>
              <w:t xml:space="preserve"> </w:t>
            </w:r>
            <w:proofErr w:type="spellStart"/>
            <w:r w:rsidRPr="00684253">
              <w:rPr>
                <w:rFonts w:ascii="Garamond" w:hAnsi="Garamond"/>
                <w:i/>
                <w:sz w:val="28"/>
                <w:szCs w:val="22"/>
              </w:rPr>
              <w:t>dy</w:t>
            </w:r>
            <w:proofErr w:type="spellEnd"/>
            <w:r w:rsidRPr="00684253">
              <w:rPr>
                <w:rFonts w:ascii="Garamond" w:hAnsi="Garamond"/>
                <w:i/>
                <w:sz w:val="28"/>
                <w:szCs w:val="22"/>
              </w:rPr>
              <w:t xml:space="preserve"> </w:t>
            </w:r>
            <w:proofErr w:type="spellStart"/>
            <w:r w:rsidRPr="00684253">
              <w:rPr>
                <w:rFonts w:ascii="Garamond" w:hAnsi="Garamond"/>
                <w:i/>
                <w:sz w:val="28"/>
                <w:szCs w:val="22"/>
              </w:rPr>
              <w:t>veaghey</w:t>
            </w:r>
            <w:proofErr w:type="spellEnd"/>
            <w:r w:rsidRPr="00684253">
              <w:rPr>
                <w:rFonts w:ascii="Garamond" w:hAnsi="Garamond"/>
                <w:i/>
                <w:sz w:val="28"/>
                <w:szCs w:val="22"/>
              </w:rPr>
              <w:t xml:space="preserve"> </w:t>
            </w:r>
            <w:proofErr w:type="spellStart"/>
            <w:r w:rsidRPr="00684253">
              <w:rPr>
                <w:rFonts w:ascii="Garamond" w:hAnsi="Garamond"/>
                <w:i/>
                <w:sz w:val="28"/>
                <w:szCs w:val="22"/>
              </w:rPr>
              <w:t>cordail</w:t>
            </w:r>
            <w:proofErr w:type="spellEnd"/>
            <w:r w:rsidRPr="00684253">
              <w:rPr>
                <w:rFonts w:ascii="Garamond" w:hAnsi="Garamond"/>
                <w:i/>
                <w:sz w:val="28"/>
                <w:szCs w:val="22"/>
              </w:rPr>
              <w:t xml:space="preserve"> </w:t>
            </w:r>
            <w:proofErr w:type="spellStart"/>
            <w:r w:rsidRPr="00684253">
              <w:rPr>
                <w:rFonts w:ascii="Garamond" w:hAnsi="Garamond"/>
                <w:i/>
                <w:sz w:val="28"/>
                <w:szCs w:val="22"/>
              </w:rPr>
              <w:t>rish</w:t>
            </w:r>
            <w:proofErr w:type="spellEnd"/>
            <w:r w:rsidRPr="00684253">
              <w:rPr>
                <w:rFonts w:ascii="Garamond" w:hAnsi="Garamond"/>
                <w:i/>
                <w:sz w:val="28"/>
                <w:szCs w:val="22"/>
              </w:rPr>
              <w:t xml:space="preserve"> </w:t>
            </w:r>
            <w:proofErr w:type="spellStart"/>
            <w:r w:rsidRPr="00684253">
              <w:rPr>
                <w:rFonts w:ascii="Garamond" w:hAnsi="Garamond"/>
                <w:i/>
                <w:sz w:val="28"/>
                <w:szCs w:val="22"/>
              </w:rPr>
              <w:t>Sushtal</w:t>
            </w:r>
            <w:proofErr w:type="spellEnd"/>
            <w:r w:rsidRPr="00684253">
              <w:rPr>
                <w:rFonts w:ascii="Garamond" w:hAnsi="Garamond"/>
                <w:i/>
                <w:sz w:val="28"/>
                <w:szCs w:val="22"/>
              </w:rPr>
              <w:t xml:space="preserve"> </w:t>
            </w:r>
            <w:proofErr w:type="spellStart"/>
            <w:r w:rsidRPr="00684253">
              <w:rPr>
                <w:rFonts w:ascii="Garamond" w:hAnsi="Garamond"/>
                <w:i/>
                <w:sz w:val="28"/>
                <w:szCs w:val="22"/>
              </w:rPr>
              <w:t>Chreest</w:t>
            </w:r>
            <w:proofErr w:type="spellEnd"/>
            <w:r w:rsidRPr="00684253">
              <w:rPr>
                <w:rFonts w:ascii="Garamond" w:hAnsi="Garamond"/>
                <w:sz w:val="28"/>
                <w:szCs w:val="22"/>
              </w:rPr>
              <w:t xml:space="preserve">, </w:t>
            </w:r>
            <w:proofErr w:type="spellStart"/>
            <w:r w:rsidRPr="00684253">
              <w:rPr>
                <w:rFonts w:ascii="Garamond" w:hAnsi="Garamond"/>
                <w:sz w:val="28"/>
                <w:szCs w:val="22"/>
              </w:rPr>
              <w:t>yn</w:t>
            </w:r>
            <w:proofErr w:type="spellEnd"/>
            <w:r w:rsidRPr="00684253">
              <w:rPr>
                <w:rFonts w:ascii="Garamond" w:hAnsi="Garamond"/>
                <w:sz w:val="28"/>
                <w:szCs w:val="22"/>
              </w:rPr>
              <w:t xml:space="preserve"> leigh </w:t>
            </w:r>
            <w:proofErr w:type="spellStart"/>
            <w:r w:rsidRPr="00684253">
              <w:rPr>
                <w:rFonts w:ascii="Garamond" w:hAnsi="Garamond"/>
                <w:sz w:val="28"/>
                <w:szCs w:val="22"/>
              </w:rPr>
              <w:t>t’ad</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reilt</w:t>
            </w:r>
            <w:proofErr w:type="spellEnd"/>
            <w:r w:rsidRPr="00684253">
              <w:rPr>
                <w:rFonts w:ascii="Garamond" w:hAnsi="Garamond"/>
                <w:sz w:val="28"/>
                <w:szCs w:val="22"/>
              </w:rPr>
              <w:t xml:space="preserve"> </w:t>
            </w:r>
            <w:proofErr w:type="spellStart"/>
            <w:r w:rsidRPr="00684253">
              <w:rPr>
                <w:rFonts w:ascii="Garamond" w:hAnsi="Garamond"/>
                <w:sz w:val="28"/>
                <w:szCs w:val="22"/>
              </w:rPr>
              <w:t>liorish</w:t>
            </w:r>
            <w:proofErr w:type="spellEnd"/>
            <w:r w:rsidRPr="00684253">
              <w:rPr>
                <w:rFonts w:ascii="Garamond" w:hAnsi="Garamond"/>
                <w:sz w:val="28"/>
                <w:szCs w:val="22"/>
              </w:rPr>
              <w:t xml:space="preserve">. </w:t>
            </w:r>
          </w:p>
        </w:tc>
        <w:tc>
          <w:tcPr>
            <w:tcW w:w="3835" w:type="dxa"/>
          </w:tcPr>
          <w:p w14:paraId="15FAFCFB"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 xml:space="preserve">And therefore, for better Security, all its Members are openly to declare their full Purpose of </w:t>
            </w:r>
            <w:r w:rsidRPr="00684253">
              <w:rPr>
                <w:rFonts w:ascii="Garamond" w:hAnsi="Garamond" w:cs="Times New Roman"/>
                <w:sz w:val="28"/>
              </w:rPr>
              <w:t xml:space="preserve">Living as becometh the Gospel of Christ, </w:t>
            </w:r>
            <w:r w:rsidRPr="00684253">
              <w:rPr>
                <w:rFonts w:ascii="Garamond" w:hAnsi="Garamond" w:cs="Times New Roman"/>
                <w:i/>
                <w:sz w:val="28"/>
              </w:rPr>
              <w:t>which is the Law they are to be governed by.</w:t>
            </w:r>
          </w:p>
        </w:tc>
        <w:tc>
          <w:tcPr>
            <w:tcW w:w="849" w:type="dxa"/>
          </w:tcPr>
          <w:p w14:paraId="58C7D59D" w14:textId="77777777" w:rsidR="000526F4" w:rsidRPr="00684253" w:rsidRDefault="000526F4" w:rsidP="00DB60C3">
            <w:pPr>
              <w:pStyle w:val="ListParagraph"/>
              <w:ind w:left="0" w:firstLine="170"/>
              <w:jc w:val="both"/>
              <w:rPr>
                <w:rFonts w:ascii="Garamond" w:hAnsi="Garamond" w:cs="Times New Roman"/>
                <w:i/>
                <w:sz w:val="28"/>
              </w:rPr>
            </w:pPr>
          </w:p>
        </w:tc>
      </w:tr>
      <w:tr w:rsidR="000526F4" w:rsidRPr="00F638E7" w14:paraId="22C0C842" w14:textId="77777777" w:rsidTr="003472DF">
        <w:tc>
          <w:tcPr>
            <w:tcW w:w="4387" w:type="dxa"/>
          </w:tcPr>
          <w:p w14:paraId="09E5B0D9"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lastRenderedPageBreak/>
              <w:t>Q.</w:t>
            </w:r>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w:t>
            </w:r>
            <w:proofErr w:type="spellStart"/>
            <w:r w:rsidRPr="00684253">
              <w:rPr>
                <w:rFonts w:ascii="Garamond" w:hAnsi="Garamond"/>
                <w:sz w:val="28"/>
                <w:szCs w:val="22"/>
              </w:rPr>
              <w:t>vondeish</w:t>
            </w:r>
            <w:proofErr w:type="spellEnd"/>
            <w:r w:rsidRPr="00684253">
              <w:rPr>
                <w:rFonts w:ascii="Garamond" w:hAnsi="Garamond"/>
                <w:sz w:val="28"/>
                <w:szCs w:val="22"/>
              </w:rPr>
              <w:t xml:space="preserve"> </w:t>
            </w:r>
            <w:proofErr w:type="spellStart"/>
            <w:r w:rsidRPr="00684253">
              <w:rPr>
                <w:rFonts w:ascii="Garamond" w:hAnsi="Garamond"/>
                <w:sz w:val="28"/>
                <w:szCs w:val="22"/>
              </w:rPr>
              <w:t>erbee</w:t>
            </w:r>
            <w:proofErr w:type="spellEnd"/>
            <w:r w:rsidRPr="00684253">
              <w:rPr>
                <w:rFonts w:ascii="Garamond" w:hAnsi="Garamond"/>
                <w:sz w:val="28"/>
                <w:szCs w:val="22"/>
              </w:rPr>
              <w:t xml:space="preserve"> </w:t>
            </w:r>
            <w:proofErr w:type="spellStart"/>
            <w:r w:rsidRPr="00684253">
              <w:rPr>
                <w:rFonts w:ascii="Garamond" w:hAnsi="Garamond"/>
                <w:sz w:val="28"/>
                <w:szCs w:val="22"/>
              </w:rPr>
              <w:t>sodjeh</w:t>
            </w:r>
            <w:proofErr w:type="spellEnd"/>
            <w:r w:rsidRPr="00684253">
              <w:rPr>
                <w:rFonts w:ascii="Garamond" w:hAnsi="Garamond"/>
                <w:sz w:val="28"/>
                <w:szCs w:val="22"/>
              </w:rPr>
              <w:t xml:space="preserve"> </w:t>
            </w:r>
            <w:proofErr w:type="spellStart"/>
            <w:r w:rsidRPr="00684253">
              <w:rPr>
                <w:rFonts w:ascii="Garamond" w:hAnsi="Garamond"/>
                <w:sz w:val="28"/>
                <w:szCs w:val="22"/>
              </w:rPr>
              <w:t>oddym</w:t>
            </w:r>
            <w:proofErr w:type="spellEnd"/>
            <w:r w:rsidRPr="00684253">
              <w:rPr>
                <w:rFonts w:ascii="Garamond" w:hAnsi="Garamond"/>
                <w:sz w:val="28"/>
                <w:szCs w:val="22"/>
              </w:rPr>
              <w:t xml:space="preserve"> </w:t>
            </w:r>
            <w:proofErr w:type="spellStart"/>
            <w:r w:rsidRPr="00684253">
              <w:rPr>
                <w:rFonts w:ascii="Garamond" w:hAnsi="Garamond"/>
                <w:sz w:val="28"/>
                <w:szCs w:val="22"/>
              </w:rPr>
              <w:t>jeaghyn</w:t>
            </w:r>
            <w:proofErr w:type="spellEnd"/>
            <w:r w:rsidRPr="00684253">
              <w:rPr>
                <w:rFonts w:ascii="Garamond" w:hAnsi="Garamond"/>
                <w:sz w:val="28"/>
                <w:szCs w:val="22"/>
              </w:rPr>
              <w:t xml:space="preserve"> er y hon, </w:t>
            </w:r>
            <w:proofErr w:type="spellStart"/>
            <w:r w:rsidRPr="00684253">
              <w:rPr>
                <w:rFonts w:ascii="Garamond" w:hAnsi="Garamond"/>
                <w:sz w:val="28"/>
                <w:szCs w:val="22"/>
              </w:rPr>
              <w:t>liorish</w:t>
            </w:r>
            <w:proofErr w:type="spellEnd"/>
            <w:r w:rsidRPr="00684253">
              <w:rPr>
                <w:rFonts w:ascii="Garamond" w:hAnsi="Garamond"/>
                <w:sz w:val="28"/>
                <w:szCs w:val="22"/>
              </w:rPr>
              <w:t xml:space="preserve"> </w:t>
            </w:r>
            <w:proofErr w:type="spellStart"/>
            <w:r w:rsidRPr="00684253">
              <w:rPr>
                <w:rFonts w:ascii="Garamond" w:hAnsi="Garamond"/>
                <w:sz w:val="28"/>
                <w:szCs w:val="22"/>
              </w:rPr>
              <w:t>gol</w:t>
            </w:r>
            <w:proofErr w:type="spellEnd"/>
            <w:r w:rsidRPr="00684253">
              <w:rPr>
                <w:rFonts w:ascii="Garamond" w:hAnsi="Garamond"/>
                <w:sz w:val="28"/>
                <w:szCs w:val="22"/>
              </w:rPr>
              <w:t xml:space="preserve"> </w:t>
            </w:r>
            <w:proofErr w:type="spellStart"/>
            <w:r w:rsidRPr="00684253">
              <w:rPr>
                <w:rFonts w:ascii="Garamond" w:hAnsi="Garamond"/>
                <w:i/>
                <w:sz w:val="28"/>
                <w:szCs w:val="22"/>
              </w:rPr>
              <w:t>fo</w:t>
            </w:r>
            <w:proofErr w:type="spellEnd"/>
            <w:r w:rsidRPr="00684253">
              <w:rPr>
                <w:rFonts w:ascii="Garamond" w:hAnsi="Garamond"/>
                <w:i/>
                <w:sz w:val="28"/>
                <w:szCs w:val="22"/>
              </w:rPr>
              <w:t xml:space="preserve"> </w:t>
            </w:r>
            <w:proofErr w:type="spellStart"/>
            <w:r w:rsidRPr="00684253">
              <w:rPr>
                <w:rFonts w:ascii="Garamond" w:hAnsi="Garamond"/>
                <w:i/>
                <w:sz w:val="28"/>
                <w:szCs w:val="22"/>
              </w:rPr>
              <w:t>laue</w:t>
            </w:r>
            <w:proofErr w:type="spellEnd"/>
            <w:r w:rsidRPr="00684253">
              <w:rPr>
                <w:rFonts w:ascii="Garamond" w:hAnsi="Garamond"/>
                <w:i/>
                <w:sz w:val="28"/>
                <w:szCs w:val="22"/>
              </w:rPr>
              <w:t xml:space="preserve"> </w:t>
            </w:r>
            <w:proofErr w:type="spellStart"/>
            <w:r w:rsidRPr="00684253">
              <w:rPr>
                <w:rFonts w:ascii="Garamond" w:hAnsi="Garamond"/>
                <w:i/>
                <w:sz w:val="28"/>
                <w:szCs w:val="22"/>
              </w:rPr>
              <w:t>Aspick</w:t>
            </w:r>
            <w:proofErr w:type="spellEnd"/>
            <w:r w:rsidR="002C617D" w:rsidRPr="002C617D">
              <w:rPr>
                <w:rFonts w:ascii="Garamond" w:hAnsi="Garamond"/>
                <w:i/>
                <w:sz w:val="28"/>
                <w:szCs w:val="22"/>
              </w:rPr>
              <w:t> ?</w:t>
            </w:r>
            <w:r w:rsidRPr="00684253">
              <w:rPr>
                <w:rFonts w:ascii="Garamond" w:hAnsi="Garamond"/>
                <w:sz w:val="28"/>
                <w:szCs w:val="22"/>
              </w:rPr>
              <w:t xml:space="preserve"> </w:t>
            </w:r>
          </w:p>
        </w:tc>
        <w:tc>
          <w:tcPr>
            <w:tcW w:w="3835" w:type="dxa"/>
          </w:tcPr>
          <w:p w14:paraId="4BBE1FD7" w14:textId="77777777" w:rsidR="000526F4" w:rsidRPr="00684253" w:rsidRDefault="000526F4" w:rsidP="00DB60C3">
            <w:pPr>
              <w:pStyle w:val="ListParagraph"/>
              <w:ind w:left="0" w:firstLine="227"/>
              <w:contextualSpacing w:val="0"/>
              <w:jc w:val="both"/>
              <w:rPr>
                <w:rFonts w:ascii="Garamond" w:hAnsi="Garamond" w:cs="Times New Roman"/>
                <w:sz w:val="28"/>
              </w:rPr>
            </w:pPr>
            <w:r w:rsidRPr="00684253">
              <w:rPr>
                <w:rFonts w:ascii="Garamond" w:hAnsi="Garamond" w:cs="Times New Roman"/>
                <w:sz w:val="28"/>
              </w:rPr>
              <w:t xml:space="preserve">Q. </w:t>
            </w:r>
            <w:r w:rsidRPr="00684253">
              <w:rPr>
                <w:rFonts w:ascii="Garamond" w:hAnsi="Garamond" w:cs="Times New Roman"/>
                <w:i/>
                <w:sz w:val="28"/>
              </w:rPr>
              <w:t>Is there any farther Benefit that I may hope for, by going to be</w:t>
            </w:r>
            <w:r w:rsidRPr="00684253">
              <w:rPr>
                <w:rFonts w:ascii="Garamond" w:hAnsi="Garamond" w:cs="Times New Roman"/>
                <w:sz w:val="28"/>
              </w:rPr>
              <w:t xml:space="preserve"> Confirmed</w:t>
            </w:r>
            <w:r w:rsidR="002C617D" w:rsidRPr="002C617D">
              <w:rPr>
                <w:rFonts w:ascii="Garamond" w:hAnsi="Garamond" w:cs="Times New Roman"/>
                <w:i/>
                <w:sz w:val="28"/>
              </w:rPr>
              <w:t> </w:t>
            </w:r>
            <w:r w:rsidR="00C57BF1" w:rsidRPr="00C57BF1">
              <w:rPr>
                <w:rFonts w:ascii="Garamond" w:hAnsi="Garamond" w:cs="Times New Roman"/>
                <w:sz w:val="28"/>
              </w:rPr>
              <w:t>?</w:t>
            </w:r>
          </w:p>
        </w:tc>
        <w:tc>
          <w:tcPr>
            <w:tcW w:w="849" w:type="dxa"/>
          </w:tcPr>
          <w:p w14:paraId="57D85EFC"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0828464A" w14:textId="77777777" w:rsidTr="003472DF">
        <w:tc>
          <w:tcPr>
            <w:tcW w:w="4387" w:type="dxa"/>
          </w:tcPr>
          <w:p w14:paraId="58CF563B"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 xml:space="preserve">A. </w:t>
            </w:r>
            <w:r w:rsidRPr="00684253">
              <w:rPr>
                <w:rFonts w:ascii="Garamond" w:hAnsi="Garamond"/>
                <w:sz w:val="28"/>
                <w:szCs w:val="22"/>
              </w:rPr>
              <w:t xml:space="preserve">Ta </w:t>
            </w:r>
            <w:proofErr w:type="spellStart"/>
            <w:r w:rsidRPr="00684253">
              <w:rPr>
                <w:rFonts w:ascii="Garamond" w:hAnsi="Garamond"/>
                <w:sz w:val="28"/>
                <w:szCs w:val="22"/>
              </w:rPr>
              <w:t>veih’n</w:t>
            </w:r>
            <w:proofErr w:type="spellEnd"/>
            <w:r w:rsidRPr="00684253">
              <w:rPr>
                <w:rFonts w:ascii="Garamond" w:hAnsi="Garamond"/>
                <w:sz w:val="28"/>
                <w:szCs w:val="22"/>
              </w:rPr>
              <w:t xml:space="preserve"> </w:t>
            </w:r>
            <w:proofErr w:type="spellStart"/>
            <w:r w:rsidRPr="00684253">
              <w:rPr>
                <w:rFonts w:ascii="Garamond" w:hAnsi="Garamond"/>
                <w:sz w:val="28"/>
                <w:szCs w:val="22"/>
              </w:rPr>
              <w:t>tra</w:t>
            </w:r>
            <w:proofErr w:type="spellEnd"/>
            <w:r w:rsidRPr="00684253">
              <w:rPr>
                <w:rFonts w:ascii="Garamond" w:hAnsi="Garamond"/>
                <w:sz w:val="28"/>
                <w:szCs w:val="22"/>
              </w:rPr>
              <w:t xml:space="preserve"> </w:t>
            </w:r>
            <w:proofErr w:type="spellStart"/>
            <w:r w:rsidRPr="00684253">
              <w:rPr>
                <w:rFonts w:ascii="Garamond" w:hAnsi="Garamond"/>
                <w:sz w:val="28"/>
                <w:szCs w:val="22"/>
              </w:rPr>
              <w:t>shen</w:t>
            </w:r>
            <w:proofErr w:type="spellEnd"/>
            <w:r w:rsidRPr="00684253">
              <w:rPr>
                <w:rFonts w:ascii="Garamond" w:hAnsi="Garamond"/>
                <w:sz w:val="28"/>
                <w:szCs w:val="22"/>
              </w:rPr>
              <w:t xml:space="preserve"> </w:t>
            </w:r>
            <w:proofErr w:type="spellStart"/>
            <w:r w:rsidRPr="00684253">
              <w:rPr>
                <w:rFonts w:ascii="Garamond" w:hAnsi="Garamond"/>
                <w:sz w:val="28"/>
                <w:szCs w:val="22"/>
              </w:rPr>
              <w:t>foddee</w:t>
            </w:r>
            <w:proofErr w:type="spellEnd"/>
            <w:r w:rsidRPr="00684253">
              <w:rPr>
                <w:rFonts w:ascii="Garamond" w:hAnsi="Garamond"/>
                <w:sz w:val="28"/>
                <w:szCs w:val="22"/>
              </w:rPr>
              <w:t xml:space="preserve"> </w:t>
            </w:r>
            <w:proofErr w:type="spellStart"/>
            <w:r w:rsidRPr="00684253">
              <w:rPr>
                <w:rFonts w:ascii="Garamond" w:hAnsi="Garamond"/>
                <w:sz w:val="28"/>
                <w:szCs w:val="22"/>
              </w:rPr>
              <w:t>oo</w:t>
            </w:r>
            <w:proofErr w:type="spellEnd"/>
            <w:r w:rsidRPr="00684253">
              <w:rPr>
                <w:rFonts w:ascii="Garamond" w:hAnsi="Garamond"/>
                <w:sz w:val="28"/>
                <w:szCs w:val="22"/>
              </w:rPr>
              <w:t xml:space="preserve"> </w:t>
            </w:r>
            <w:proofErr w:type="spellStart"/>
            <w:r w:rsidRPr="00684253">
              <w:rPr>
                <w:rFonts w:ascii="Garamond" w:hAnsi="Garamond"/>
                <w:sz w:val="28"/>
                <w:szCs w:val="22"/>
              </w:rPr>
              <w:t>treshteil</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bishee</w:t>
            </w:r>
            <w:proofErr w:type="spellEnd"/>
            <w:r w:rsidRPr="00684253">
              <w:rPr>
                <w:rFonts w:ascii="Garamond" w:hAnsi="Garamond"/>
                <w:sz w:val="28"/>
                <w:szCs w:val="22"/>
              </w:rPr>
              <w:t xml:space="preserve"> </w:t>
            </w:r>
            <w:proofErr w:type="spellStart"/>
            <w:r w:rsidRPr="00684253">
              <w:rPr>
                <w:rFonts w:ascii="Garamond" w:hAnsi="Garamond"/>
                <w:sz w:val="28"/>
                <w:szCs w:val="22"/>
              </w:rPr>
              <w:t>Jee</w:t>
            </w:r>
            <w:proofErr w:type="spellEnd"/>
            <w:r w:rsidRPr="00684253">
              <w:rPr>
                <w:rFonts w:ascii="Garamond" w:hAnsi="Garamond"/>
                <w:sz w:val="28"/>
                <w:szCs w:val="22"/>
              </w:rPr>
              <w:t xml:space="preserve"> e </w:t>
            </w:r>
            <w:proofErr w:type="spellStart"/>
            <w:r w:rsidRPr="00684253">
              <w:rPr>
                <w:rFonts w:ascii="Garamond" w:hAnsi="Garamond"/>
                <w:sz w:val="28"/>
                <w:szCs w:val="22"/>
              </w:rPr>
              <w:t>ghrayse</w:t>
            </w:r>
            <w:proofErr w:type="spellEnd"/>
            <w:r w:rsidRPr="00684253">
              <w:rPr>
                <w:rFonts w:ascii="Garamond" w:hAnsi="Garamond"/>
                <w:sz w:val="28"/>
                <w:szCs w:val="22"/>
              </w:rPr>
              <w:t xml:space="preserve"> </w:t>
            </w:r>
            <w:proofErr w:type="spellStart"/>
            <w:r w:rsidRPr="00684253">
              <w:rPr>
                <w:rFonts w:ascii="Garamond" w:hAnsi="Garamond"/>
                <w:sz w:val="28"/>
                <w:szCs w:val="22"/>
              </w:rPr>
              <w:t>aynyd</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chooilley</w:t>
            </w:r>
            <w:proofErr w:type="spellEnd"/>
            <w:r w:rsidRPr="00684253">
              <w:rPr>
                <w:rFonts w:ascii="Garamond" w:hAnsi="Garamond"/>
                <w:sz w:val="28"/>
                <w:szCs w:val="22"/>
              </w:rPr>
              <w:t xml:space="preserve"> </w:t>
            </w:r>
            <w:proofErr w:type="spellStart"/>
            <w:r w:rsidRPr="00684253">
              <w:rPr>
                <w:rFonts w:ascii="Garamond" w:hAnsi="Garamond"/>
                <w:sz w:val="28"/>
                <w:szCs w:val="22"/>
              </w:rPr>
              <w:t>laa</w:t>
            </w:r>
            <w:proofErr w:type="spellEnd"/>
            <w:r w:rsidRPr="00684253">
              <w:rPr>
                <w:rFonts w:ascii="Garamond" w:hAnsi="Garamond"/>
                <w:sz w:val="28"/>
                <w:szCs w:val="22"/>
              </w:rPr>
              <w:t xml:space="preserve">, my </w:t>
            </w:r>
            <w:proofErr w:type="spellStart"/>
            <w:r w:rsidRPr="00684253">
              <w:rPr>
                <w:rFonts w:ascii="Garamond" w:hAnsi="Garamond"/>
                <w:sz w:val="28"/>
                <w:szCs w:val="22"/>
              </w:rPr>
              <w:t>hirrys</w:t>
            </w:r>
            <w:proofErr w:type="spellEnd"/>
            <w:r w:rsidRPr="00684253">
              <w:rPr>
                <w:rFonts w:ascii="Garamond" w:hAnsi="Garamond"/>
                <w:sz w:val="28"/>
                <w:szCs w:val="22"/>
              </w:rPr>
              <w:t xml:space="preserve"> </w:t>
            </w:r>
            <w:proofErr w:type="spellStart"/>
            <w:r w:rsidRPr="00684253">
              <w:rPr>
                <w:rFonts w:ascii="Garamond" w:hAnsi="Garamond"/>
                <w:sz w:val="28"/>
                <w:szCs w:val="22"/>
              </w:rPr>
              <w:t>oo</w:t>
            </w:r>
            <w:proofErr w:type="spellEnd"/>
            <w:r w:rsidRPr="00684253">
              <w:rPr>
                <w:rFonts w:ascii="Garamond" w:hAnsi="Garamond"/>
                <w:sz w:val="28"/>
                <w:szCs w:val="22"/>
              </w:rPr>
              <w:t xml:space="preserve"> eh </w:t>
            </w:r>
            <w:proofErr w:type="spellStart"/>
            <w:r w:rsidRPr="00684253">
              <w:rPr>
                <w:rFonts w:ascii="Garamond" w:hAnsi="Garamond"/>
                <w:sz w:val="28"/>
                <w:szCs w:val="22"/>
              </w:rPr>
              <w:t>lesh</w:t>
            </w:r>
            <w:proofErr w:type="spellEnd"/>
            <w:r w:rsidRPr="00684253">
              <w:rPr>
                <w:rFonts w:ascii="Garamond" w:hAnsi="Garamond"/>
                <w:sz w:val="28"/>
                <w:szCs w:val="22"/>
              </w:rPr>
              <w:t xml:space="preserve"> </w:t>
            </w:r>
            <w:proofErr w:type="spellStart"/>
            <w:r w:rsidRPr="00684253">
              <w:rPr>
                <w:rFonts w:ascii="Garamond" w:hAnsi="Garamond"/>
                <w:sz w:val="28"/>
                <w:szCs w:val="22"/>
              </w:rPr>
              <w:t>dty</w:t>
            </w:r>
            <w:proofErr w:type="spellEnd"/>
            <w:r w:rsidRPr="00684253">
              <w:rPr>
                <w:rFonts w:ascii="Garamond" w:hAnsi="Garamond"/>
                <w:sz w:val="28"/>
                <w:szCs w:val="22"/>
              </w:rPr>
              <w:t xml:space="preserve"> </w:t>
            </w:r>
            <w:proofErr w:type="spellStart"/>
            <w:r w:rsidRPr="00684253">
              <w:rPr>
                <w:rFonts w:ascii="Garamond" w:hAnsi="Garamond"/>
                <w:sz w:val="28"/>
                <w:szCs w:val="22"/>
              </w:rPr>
              <w:t>chree</w:t>
            </w:r>
            <w:proofErr w:type="spellEnd"/>
            <w:r w:rsidRPr="00684253">
              <w:rPr>
                <w:rFonts w:ascii="Garamond" w:hAnsi="Garamond"/>
                <w:sz w:val="28"/>
                <w:szCs w:val="22"/>
              </w:rPr>
              <w:t xml:space="preserve">. Son </w:t>
            </w:r>
            <w:proofErr w:type="spellStart"/>
            <w:r w:rsidRPr="00684253">
              <w:rPr>
                <w:rFonts w:ascii="Garamond" w:hAnsi="Garamond"/>
                <w:sz w:val="28"/>
                <w:szCs w:val="22"/>
              </w:rPr>
              <w:t>t’an</w:t>
            </w:r>
            <w:proofErr w:type="spellEnd"/>
            <w:r w:rsidRPr="00684253">
              <w:rPr>
                <w:rFonts w:ascii="Garamond" w:hAnsi="Garamond"/>
                <w:sz w:val="28"/>
                <w:szCs w:val="22"/>
              </w:rPr>
              <w:t xml:space="preserve"> [</w:t>
            </w:r>
            <w:r w:rsidRPr="00684253">
              <w:rPr>
                <w:rFonts w:ascii="Garamond" w:hAnsi="Garamond"/>
                <w:i/>
                <w:sz w:val="28"/>
                <w:szCs w:val="22"/>
              </w:rPr>
              <w:t>sic</w:t>
            </w:r>
            <w:r w:rsidRPr="00684253">
              <w:rPr>
                <w:rFonts w:ascii="Garamond" w:hAnsi="Garamond"/>
                <w:sz w:val="28"/>
                <w:szCs w:val="22"/>
              </w:rPr>
              <w:t xml:space="preserve">] </w:t>
            </w:r>
            <w:proofErr w:type="spellStart"/>
            <w:r w:rsidRPr="00684253">
              <w:rPr>
                <w:rFonts w:ascii="Garamond" w:hAnsi="Garamond"/>
                <w:sz w:val="28"/>
                <w:szCs w:val="22"/>
              </w:rPr>
              <w:t>Aspick</w:t>
            </w:r>
            <w:proofErr w:type="spellEnd"/>
            <w:r w:rsidRPr="00684253">
              <w:rPr>
                <w:rFonts w:ascii="Garamond" w:hAnsi="Garamond"/>
                <w:sz w:val="28"/>
                <w:szCs w:val="22"/>
              </w:rPr>
              <w:t xml:space="preserve">, marish ta </w:t>
            </w:r>
            <w:proofErr w:type="spellStart"/>
            <w:r w:rsidRPr="00684253">
              <w:rPr>
                <w:rFonts w:ascii="Garamond" w:hAnsi="Garamond"/>
                <w:sz w:val="28"/>
                <w:szCs w:val="22"/>
              </w:rPr>
              <w:t>laue</w:t>
            </w:r>
            <w:proofErr w:type="spellEnd"/>
            <w:r w:rsidRPr="00684253">
              <w:rPr>
                <w:rFonts w:ascii="Garamond" w:hAnsi="Garamond"/>
                <w:sz w:val="28"/>
                <w:szCs w:val="22"/>
              </w:rPr>
              <w:t xml:space="preserve"> Yee </w:t>
            </w:r>
            <w:proofErr w:type="spellStart"/>
            <w:r w:rsidRPr="00684253">
              <w:rPr>
                <w:rFonts w:ascii="Garamond" w:hAnsi="Garamond"/>
                <w:sz w:val="28"/>
                <w:szCs w:val="22"/>
              </w:rPr>
              <w:t>ayns</w:t>
            </w:r>
            <w:proofErr w:type="spellEnd"/>
            <w:r w:rsidRPr="00684253">
              <w:rPr>
                <w:rFonts w:ascii="Garamond" w:hAnsi="Garamond"/>
                <w:sz w:val="28"/>
                <w:szCs w:val="22"/>
              </w:rPr>
              <w:t xml:space="preserve"> </w:t>
            </w:r>
            <w:proofErr w:type="spellStart"/>
            <w:r w:rsidRPr="00684253">
              <w:rPr>
                <w:rFonts w:ascii="Garamond" w:hAnsi="Garamond"/>
                <w:sz w:val="28"/>
                <w:szCs w:val="22"/>
              </w:rPr>
              <w:t>ooilley</w:t>
            </w:r>
            <w:proofErr w:type="spellEnd"/>
            <w:r w:rsidRPr="00684253">
              <w:rPr>
                <w:rFonts w:ascii="Garamond" w:hAnsi="Garamond"/>
                <w:sz w:val="28"/>
                <w:szCs w:val="22"/>
              </w:rPr>
              <w:t xml:space="preserve"> </w:t>
            </w:r>
            <w:proofErr w:type="spellStart"/>
            <w:r w:rsidRPr="00684253">
              <w:rPr>
                <w:rFonts w:ascii="Garamond" w:hAnsi="Garamond"/>
                <w:sz w:val="28"/>
                <w:szCs w:val="22"/>
              </w:rPr>
              <w:t>ny</w:t>
            </w:r>
            <w:proofErr w:type="spellEnd"/>
            <w:r w:rsidRPr="00684253">
              <w:rPr>
                <w:rFonts w:ascii="Garamond" w:hAnsi="Garamond"/>
                <w:sz w:val="28"/>
                <w:szCs w:val="22"/>
              </w:rPr>
              <w:t xml:space="preserve"> </w:t>
            </w:r>
            <w:proofErr w:type="spellStart"/>
            <w:r w:rsidRPr="00684253">
              <w:rPr>
                <w:rFonts w:ascii="Garamond" w:hAnsi="Garamond"/>
                <w:sz w:val="28"/>
                <w:szCs w:val="22"/>
              </w:rPr>
              <w:t>te</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yanoo</w:t>
            </w:r>
            <w:proofErr w:type="spellEnd"/>
            <w:r w:rsidRPr="00684253">
              <w:rPr>
                <w:rFonts w:ascii="Garamond" w:hAnsi="Garamond"/>
                <w:sz w:val="28"/>
                <w:szCs w:val="22"/>
              </w:rPr>
              <w:t xml:space="preserve"> </w:t>
            </w:r>
            <w:proofErr w:type="spellStart"/>
            <w:r w:rsidRPr="00684253">
              <w:rPr>
                <w:rFonts w:ascii="Garamond" w:hAnsi="Garamond"/>
                <w:sz w:val="28"/>
                <w:szCs w:val="22"/>
              </w:rPr>
              <w:t>ayns</w:t>
            </w:r>
            <w:proofErr w:type="spellEnd"/>
            <w:r w:rsidRPr="00684253">
              <w:rPr>
                <w:rFonts w:ascii="Garamond" w:hAnsi="Garamond"/>
                <w:sz w:val="28"/>
                <w:szCs w:val="22"/>
              </w:rPr>
              <w:t xml:space="preserve"> </w:t>
            </w:r>
            <w:proofErr w:type="spellStart"/>
            <w:r w:rsidRPr="00684253">
              <w:rPr>
                <w:rFonts w:ascii="Garamond" w:hAnsi="Garamond"/>
                <w:sz w:val="28"/>
                <w:szCs w:val="22"/>
              </w:rPr>
              <w:t>ennym</w:t>
            </w:r>
            <w:proofErr w:type="spellEnd"/>
            <w:r w:rsidRPr="00684253">
              <w:rPr>
                <w:rFonts w:ascii="Garamond" w:hAnsi="Garamond"/>
                <w:sz w:val="28"/>
                <w:szCs w:val="22"/>
              </w:rPr>
              <w:t xml:space="preserve"> </w:t>
            </w:r>
            <w:proofErr w:type="spellStart"/>
            <w:r w:rsidRPr="00684253">
              <w:rPr>
                <w:rFonts w:ascii="Garamond" w:hAnsi="Garamond"/>
                <w:sz w:val="28"/>
                <w:szCs w:val="22"/>
              </w:rPr>
              <w:t>Chreest</w:t>
            </w:r>
            <w:proofErr w:type="spellEnd"/>
            <w:r w:rsidRPr="00684253">
              <w:rPr>
                <w:rFonts w:ascii="Garamond" w:hAnsi="Garamond"/>
                <w:sz w:val="28"/>
                <w:szCs w:val="22"/>
              </w:rPr>
              <w:t xml:space="preserve"> goal </w:t>
            </w:r>
            <w:proofErr w:type="spellStart"/>
            <w:r w:rsidRPr="00684253">
              <w:rPr>
                <w:rFonts w:ascii="Garamond" w:hAnsi="Garamond"/>
                <w:sz w:val="28"/>
                <w:szCs w:val="22"/>
              </w:rPr>
              <w:t>padjer</w:t>
            </w:r>
            <w:proofErr w:type="spellEnd"/>
            <w:r w:rsidRPr="00684253">
              <w:rPr>
                <w:rFonts w:ascii="Garamond" w:hAnsi="Garamond"/>
                <w:sz w:val="28"/>
                <w:szCs w:val="22"/>
              </w:rPr>
              <w:t xml:space="preserve"> er </w:t>
            </w:r>
            <w:proofErr w:type="spellStart"/>
            <w:r w:rsidRPr="00684253">
              <w:rPr>
                <w:rFonts w:ascii="Garamond" w:hAnsi="Garamond"/>
                <w:sz w:val="28"/>
                <w:szCs w:val="22"/>
              </w:rPr>
              <w:t>dy</w:t>
            </w:r>
            <w:proofErr w:type="spellEnd"/>
            <w:r w:rsidRPr="00684253">
              <w:rPr>
                <w:rFonts w:ascii="Garamond" w:hAnsi="Garamond"/>
                <w:sz w:val="28"/>
                <w:szCs w:val="22"/>
              </w:rPr>
              <w:t xml:space="preserve"> hon as </w:t>
            </w:r>
            <w:proofErr w:type="spellStart"/>
            <w:r w:rsidRPr="00684253">
              <w:rPr>
                <w:rFonts w:ascii="Garamond" w:hAnsi="Garamond"/>
                <w:sz w:val="28"/>
                <w:szCs w:val="22"/>
              </w:rPr>
              <w:t>liorish</w:t>
            </w:r>
            <w:proofErr w:type="spellEnd"/>
            <w:r w:rsidRPr="00684253">
              <w:rPr>
                <w:rFonts w:ascii="Garamond" w:hAnsi="Garamond"/>
                <w:sz w:val="28"/>
                <w:szCs w:val="22"/>
              </w:rPr>
              <w:t xml:space="preserve"> e </w:t>
            </w:r>
            <w:proofErr w:type="spellStart"/>
            <w:r w:rsidRPr="00684253">
              <w:rPr>
                <w:rFonts w:ascii="Garamond" w:hAnsi="Garamond"/>
                <w:sz w:val="28"/>
                <w:szCs w:val="22"/>
              </w:rPr>
              <w:t>laue</w:t>
            </w:r>
            <w:proofErr w:type="spellEnd"/>
            <w:r w:rsidRPr="00684253">
              <w:rPr>
                <w:rFonts w:ascii="Garamond" w:hAnsi="Garamond"/>
                <w:sz w:val="28"/>
                <w:szCs w:val="22"/>
              </w:rPr>
              <w:t xml:space="preserve"> y chur ort </w:t>
            </w:r>
            <w:proofErr w:type="spellStart"/>
            <w:r w:rsidRPr="00684253">
              <w:rPr>
                <w:rFonts w:ascii="Garamond" w:hAnsi="Garamond"/>
                <w:sz w:val="28"/>
                <w:szCs w:val="22"/>
              </w:rPr>
              <w:t>te</w:t>
            </w:r>
            <w:proofErr w:type="spellEnd"/>
            <w:r w:rsidRPr="00684253">
              <w:rPr>
                <w:rFonts w:ascii="Garamond" w:hAnsi="Garamond"/>
                <w:sz w:val="28"/>
                <w:szCs w:val="22"/>
              </w:rPr>
              <w:t xml:space="preserve"> </w:t>
            </w:r>
            <w:proofErr w:type="spellStart"/>
            <w:r w:rsidRPr="00684253">
              <w:rPr>
                <w:rFonts w:ascii="Garamond" w:hAnsi="Garamond"/>
                <w:sz w:val="28"/>
                <w:szCs w:val="22"/>
              </w:rPr>
              <w:t>shickeragh</w:t>
            </w:r>
            <w:proofErr w:type="spellEnd"/>
            <w:r w:rsidRPr="00684253">
              <w:rPr>
                <w:rFonts w:ascii="Garamond" w:hAnsi="Garamond"/>
                <w:sz w:val="28"/>
                <w:szCs w:val="22"/>
              </w:rPr>
              <w:t xml:space="preserve"> </w:t>
            </w:r>
            <w:proofErr w:type="spellStart"/>
            <w:r w:rsidRPr="00684253">
              <w:rPr>
                <w:rFonts w:ascii="Garamond" w:hAnsi="Garamond"/>
                <w:sz w:val="28"/>
                <w:szCs w:val="22"/>
              </w:rPr>
              <w:t>dhyt</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vou</w:t>
            </w:r>
            <w:proofErr w:type="spellEnd"/>
            <w:r w:rsidRPr="00684253">
              <w:rPr>
                <w:rFonts w:ascii="Garamond" w:hAnsi="Garamond"/>
                <w:sz w:val="28"/>
                <w:szCs w:val="22"/>
              </w:rPr>
              <w:t xml:space="preserve"> </w:t>
            </w:r>
            <w:proofErr w:type="spellStart"/>
            <w:r w:rsidRPr="00684253">
              <w:rPr>
                <w:rFonts w:ascii="Garamond" w:hAnsi="Garamond"/>
                <w:sz w:val="28"/>
                <w:szCs w:val="22"/>
              </w:rPr>
              <w:t>foar</w:t>
            </w:r>
            <w:proofErr w:type="spellEnd"/>
            <w:r w:rsidRPr="00684253">
              <w:rPr>
                <w:rFonts w:ascii="Garamond" w:hAnsi="Garamond"/>
                <w:sz w:val="28"/>
                <w:szCs w:val="22"/>
              </w:rPr>
              <w:t xml:space="preserve"> as </w:t>
            </w:r>
            <w:proofErr w:type="spellStart"/>
            <w:r w:rsidRPr="00684253">
              <w:rPr>
                <w:rFonts w:ascii="Garamond" w:hAnsi="Garamond"/>
                <w:sz w:val="28"/>
                <w:szCs w:val="22"/>
              </w:rPr>
              <w:t>aigney</w:t>
            </w:r>
            <w:proofErr w:type="spellEnd"/>
            <w:r w:rsidRPr="00684253">
              <w:rPr>
                <w:rFonts w:ascii="Garamond" w:hAnsi="Garamond"/>
                <w:sz w:val="28"/>
                <w:szCs w:val="22"/>
              </w:rPr>
              <w:t xml:space="preserve"> </w:t>
            </w:r>
            <w:proofErr w:type="spellStart"/>
            <w:r w:rsidRPr="00684253">
              <w:rPr>
                <w:rFonts w:ascii="Garamond" w:hAnsi="Garamond"/>
                <w:sz w:val="28"/>
                <w:szCs w:val="22"/>
              </w:rPr>
              <w:t>mie</w:t>
            </w:r>
            <w:proofErr w:type="spellEnd"/>
            <w:r w:rsidRPr="00684253">
              <w:rPr>
                <w:rFonts w:ascii="Garamond" w:hAnsi="Garamond"/>
                <w:sz w:val="28"/>
                <w:szCs w:val="22"/>
              </w:rPr>
              <w:t xml:space="preserve"> Yee. </w:t>
            </w:r>
          </w:p>
        </w:tc>
        <w:tc>
          <w:tcPr>
            <w:tcW w:w="3835" w:type="dxa"/>
          </w:tcPr>
          <w:p w14:paraId="252BEF80"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Yes</w:t>
            </w:r>
            <w:r w:rsidR="002C617D" w:rsidRPr="002C617D">
              <w:rPr>
                <w:rFonts w:ascii="Garamond" w:hAnsi="Garamond" w:cs="Times New Roman"/>
                <w:sz w:val="28"/>
              </w:rPr>
              <w:t> ;</w:t>
            </w:r>
            <w:r w:rsidRPr="00684253">
              <w:rPr>
                <w:rFonts w:ascii="Garamond" w:hAnsi="Garamond" w:cs="Times New Roman"/>
                <w:i/>
                <w:sz w:val="28"/>
              </w:rPr>
              <w:t xml:space="preserve"> you may expect, from that time, that God will daily increase his Graces in you, if you heartily desire them</w:t>
            </w:r>
            <w:r w:rsidR="002C617D">
              <w:rPr>
                <w:rFonts w:ascii="Garamond" w:hAnsi="Garamond" w:cs="Times New Roman"/>
                <w:i/>
                <w:sz w:val="28"/>
              </w:rPr>
              <w:t> :</w:t>
            </w:r>
            <w:r w:rsidRPr="00684253">
              <w:rPr>
                <w:rFonts w:ascii="Garamond" w:hAnsi="Garamond" w:cs="Times New Roman"/>
                <w:i/>
                <w:sz w:val="28"/>
              </w:rPr>
              <w:t xml:space="preserve"> For the Bishop,</w:t>
            </w:r>
            <w:r w:rsidRPr="00684253">
              <w:rPr>
                <w:rFonts w:ascii="Garamond" w:hAnsi="Garamond" w:cs="Times New Roman"/>
                <w:sz w:val="28"/>
              </w:rPr>
              <w:t xml:space="preserve"> with whom is the hand of God in all that he doth in the name of Christ, </w:t>
            </w:r>
            <w:proofErr w:type="spellStart"/>
            <w:r w:rsidRPr="00684253">
              <w:rPr>
                <w:rFonts w:ascii="Garamond" w:hAnsi="Garamond" w:cs="Times New Roman"/>
                <w:i/>
                <w:sz w:val="28"/>
              </w:rPr>
              <w:t>prayeth</w:t>
            </w:r>
            <w:proofErr w:type="spellEnd"/>
            <w:r w:rsidRPr="00684253">
              <w:rPr>
                <w:rFonts w:ascii="Garamond" w:hAnsi="Garamond" w:cs="Times New Roman"/>
                <w:i/>
                <w:sz w:val="28"/>
              </w:rPr>
              <w:t xml:space="preserve"> for you</w:t>
            </w:r>
            <w:r w:rsidR="002C617D" w:rsidRPr="002C617D">
              <w:rPr>
                <w:rFonts w:ascii="Garamond" w:hAnsi="Garamond" w:cs="Times New Roman"/>
                <w:sz w:val="28"/>
              </w:rPr>
              <w:t> ;</w:t>
            </w:r>
            <w:r w:rsidRPr="00684253">
              <w:rPr>
                <w:rFonts w:ascii="Garamond" w:hAnsi="Garamond" w:cs="Times New Roman"/>
                <w:i/>
                <w:sz w:val="28"/>
              </w:rPr>
              <w:t xml:space="preserve"> and by laying his Hand upon you, doth </w:t>
            </w:r>
            <w:proofErr w:type="spellStart"/>
            <w:r w:rsidRPr="00684253">
              <w:rPr>
                <w:rFonts w:ascii="Garamond" w:hAnsi="Garamond" w:cs="Times New Roman"/>
                <w:i/>
                <w:sz w:val="28"/>
              </w:rPr>
              <w:t>certifie</w:t>
            </w:r>
            <w:proofErr w:type="spellEnd"/>
            <w:r w:rsidRPr="00684253">
              <w:rPr>
                <w:rFonts w:ascii="Garamond" w:hAnsi="Garamond" w:cs="Times New Roman"/>
                <w:i/>
                <w:sz w:val="28"/>
              </w:rPr>
              <w:t xml:space="preserve"> you of God’s Favour and good Will towards you.</w:t>
            </w:r>
          </w:p>
        </w:tc>
        <w:tc>
          <w:tcPr>
            <w:tcW w:w="849" w:type="dxa"/>
          </w:tcPr>
          <w:p w14:paraId="218FC1B7" w14:textId="77777777" w:rsidR="0055249D" w:rsidRDefault="0055249D" w:rsidP="00DB60C3">
            <w:pPr>
              <w:pStyle w:val="ListParagraph"/>
              <w:ind w:left="0"/>
              <w:jc w:val="both"/>
              <w:rPr>
                <w:rFonts w:ascii="Garamond" w:hAnsi="Garamond" w:cs="Times New Roman"/>
                <w:sz w:val="28"/>
              </w:rPr>
            </w:pPr>
          </w:p>
          <w:p w14:paraId="23075682" w14:textId="77777777" w:rsidR="0055249D" w:rsidRDefault="0055249D" w:rsidP="00DB60C3">
            <w:pPr>
              <w:pStyle w:val="ListParagraph"/>
              <w:ind w:left="0"/>
              <w:jc w:val="both"/>
              <w:rPr>
                <w:rFonts w:ascii="Garamond" w:hAnsi="Garamond" w:cs="Times New Roman"/>
                <w:sz w:val="28"/>
              </w:rPr>
            </w:pPr>
          </w:p>
          <w:p w14:paraId="6B8E8893" w14:textId="77777777" w:rsidR="0055249D" w:rsidRPr="0055249D" w:rsidRDefault="0055249D" w:rsidP="00DB60C3">
            <w:pPr>
              <w:pStyle w:val="ListParagraph"/>
              <w:ind w:left="0"/>
              <w:jc w:val="both"/>
              <w:rPr>
                <w:rFonts w:ascii="Garamond" w:hAnsi="Garamond" w:cs="Times New Roman"/>
                <w:sz w:val="24"/>
              </w:rPr>
            </w:pPr>
          </w:p>
          <w:p w14:paraId="561A56F4" w14:textId="77777777" w:rsidR="0055249D" w:rsidRPr="0055249D" w:rsidRDefault="0055249D" w:rsidP="00DB60C3">
            <w:pPr>
              <w:pStyle w:val="ListParagraph"/>
              <w:ind w:left="0"/>
              <w:rPr>
                <w:rFonts w:ascii="Garamond" w:hAnsi="Garamond" w:cs="Times New Roman"/>
                <w:sz w:val="18"/>
              </w:rPr>
            </w:pPr>
            <w:r w:rsidRPr="0055249D">
              <w:rPr>
                <w:rFonts w:ascii="Garamond" w:hAnsi="Garamond" w:cs="Times New Roman"/>
                <w:sz w:val="18"/>
              </w:rPr>
              <w:t>Matt. 28. 30</w:t>
            </w:r>
          </w:p>
          <w:p w14:paraId="4B86A9AE" w14:textId="77777777" w:rsidR="0055249D" w:rsidRPr="00684253" w:rsidRDefault="0055249D" w:rsidP="00DB60C3">
            <w:pPr>
              <w:pStyle w:val="ListParagraph"/>
              <w:ind w:left="0" w:firstLine="170"/>
              <w:jc w:val="both"/>
              <w:rPr>
                <w:rFonts w:ascii="Garamond" w:hAnsi="Garamond" w:cs="Times New Roman"/>
                <w:sz w:val="28"/>
              </w:rPr>
            </w:pPr>
          </w:p>
        </w:tc>
      </w:tr>
      <w:tr w:rsidR="000526F4" w:rsidRPr="00F638E7" w14:paraId="32106EBB" w14:textId="77777777" w:rsidTr="003472DF">
        <w:tc>
          <w:tcPr>
            <w:tcW w:w="4387" w:type="dxa"/>
          </w:tcPr>
          <w:p w14:paraId="0C1D42B4"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sz w:val="28"/>
                <w:szCs w:val="22"/>
              </w:rPr>
              <w:t xml:space="preserve">As </w:t>
            </w:r>
            <w:proofErr w:type="spellStart"/>
            <w:r w:rsidRPr="00684253">
              <w:rPr>
                <w:rFonts w:ascii="Garamond" w:hAnsi="Garamond"/>
                <w:sz w:val="28"/>
                <w:szCs w:val="22"/>
              </w:rPr>
              <w:t>eisht</w:t>
            </w:r>
            <w:proofErr w:type="spellEnd"/>
            <w:r w:rsidRPr="00684253">
              <w:rPr>
                <w:rFonts w:ascii="Garamond" w:hAnsi="Garamond"/>
                <w:sz w:val="28"/>
                <w:szCs w:val="22"/>
              </w:rPr>
              <w:t xml:space="preserve">, my ta </w:t>
            </w:r>
            <w:proofErr w:type="spellStart"/>
            <w:r w:rsidRPr="00684253">
              <w:rPr>
                <w:rFonts w:ascii="Garamond" w:hAnsi="Garamond"/>
                <w:sz w:val="28"/>
                <w:szCs w:val="22"/>
              </w:rPr>
              <w:t>fys</w:t>
            </w:r>
            <w:proofErr w:type="spellEnd"/>
            <w:r w:rsidRPr="00684253">
              <w:rPr>
                <w:rFonts w:ascii="Garamond" w:hAnsi="Garamond"/>
                <w:sz w:val="28"/>
                <w:szCs w:val="22"/>
              </w:rPr>
              <w:t xml:space="preserve"> </w:t>
            </w:r>
            <w:proofErr w:type="spellStart"/>
            <w:r w:rsidRPr="00684253">
              <w:rPr>
                <w:rFonts w:ascii="Garamond" w:hAnsi="Garamond"/>
                <w:sz w:val="28"/>
                <w:szCs w:val="22"/>
              </w:rPr>
              <w:t>ayd</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y </w:t>
            </w:r>
            <w:proofErr w:type="spellStart"/>
            <w:r w:rsidRPr="00684253">
              <w:rPr>
                <w:rFonts w:ascii="Garamond" w:hAnsi="Garamond"/>
                <w:sz w:val="28"/>
                <w:szCs w:val="22"/>
              </w:rPr>
              <w:t>cliag</w:t>
            </w:r>
            <w:r w:rsidRPr="00B12B15">
              <w:rPr>
                <w:rFonts w:ascii="Garamond" w:hAnsi="Garamond"/>
                <w:i/>
                <w:sz w:val="28"/>
                <w:szCs w:val="22"/>
              </w:rPr>
              <w:t>h</w:t>
            </w:r>
            <w:r w:rsidRPr="00684253">
              <w:rPr>
                <w:rFonts w:ascii="Garamond" w:hAnsi="Garamond"/>
                <w:sz w:val="28"/>
                <w:szCs w:val="22"/>
              </w:rPr>
              <w:t>tey</w:t>
            </w:r>
            <w:proofErr w:type="spellEnd"/>
            <w:r w:rsidRPr="00684253">
              <w:rPr>
                <w:rFonts w:ascii="Garamond" w:hAnsi="Garamond"/>
                <w:sz w:val="28"/>
                <w:szCs w:val="22"/>
              </w:rPr>
              <w:t xml:space="preserve"> </w:t>
            </w:r>
            <w:proofErr w:type="spellStart"/>
            <w:r w:rsidRPr="00684253">
              <w:rPr>
                <w:rFonts w:ascii="Garamond" w:hAnsi="Garamond"/>
                <w:sz w:val="28"/>
                <w:szCs w:val="22"/>
              </w:rPr>
              <w:t>crauee</w:t>
            </w:r>
            <w:proofErr w:type="spellEnd"/>
            <w:r w:rsidRPr="00684253">
              <w:rPr>
                <w:rFonts w:ascii="Garamond" w:hAnsi="Garamond"/>
                <w:sz w:val="28"/>
                <w:szCs w:val="22"/>
              </w:rPr>
              <w:t xml:space="preserve"> </w:t>
            </w:r>
            <w:proofErr w:type="spellStart"/>
            <w:r w:rsidRPr="00684253">
              <w:rPr>
                <w:rFonts w:ascii="Garamond" w:hAnsi="Garamond"/>
                <w:sz w:val="28"/>
                <w:szCs w:val="22"/>
              </w:rPr>
              <w:t>shoh</w:t>
            </w:r>
            <w:proofErr w:type="spellEnd"/>
            <w:r w:rsidRPr="00684253">
              <w:rPr>
                <w:rFonts w:ascii="Garamond" w:hAnsi="Garamond"/>
                <w:sz w:val="28"/>
                <w:szCs w:val="22"/>
              </w:rPr>
              <w:t xml:space="preserve">. </w:t>
            </w:r>
            <w:r w:rsidRPr="00684253">
              <w:rPr>
                <w:rFonts w:ascii="Garamond" w:hAnsi="Garamond"/>
                <w:i/>
                <w:sz w:val="28"/>
                <w:szCs w:val="22"/>
              </w:rPr>
              <w:t xml:space="preserve">Gol </w:t>
            </w:r>
            <w:proofErr w:type="spellStart"/>
            <w:r w:rsidRPr="00684253">
              <w:rPr>
                <w:rFonts w:ascii="Garamond" w:hAnsi="Garamond"/>
                <w:i/>
                <w:sz w:val="28"/>
                <w:szCs w:val="22"/>
              </w:rPr>
              <w:t>fo</w:t>
            </w:r>
            <w:proofErr w:type="spellEnd"/>
            <w:r w:rsidRPr="00684253">
              <w:rPr>
                <w:rFonts w:ascii="Garamond" w:hAnsi="Garamond"/>
                <w:i/>
                <w:sz w:val="28"/>
                <w:szCs w:val="22"/>
              </w:rPr>
              <w:t xml:space="preserve"> </w:t>
            </w:r>
            <w:proofErr w:type="spellStart"/>
            <w:r w:rsidRPr="00684253">
              <w:rPr>
                <w:rFonts w:ascii="Garamond" w:hAnsi="Garamond"/>
                <w:i/>
                <w:sz w:val="28"/>
                <w:szCs w:val="22"/>
              </w:rPr>
              <w:t>laue</w:t>
            </w:r>
            <w:proofErr w:type="spellEnd"/>
            <w:r w:rsidRPr="00684253">
              <w:rPr>
                <w:rFonts w:ascii="Garamond" w:hAnsi="Garamond"/>
                <w:i/>
                <w:sz w:val="28"/>
                <w:szCs w:val="22"/>
              </w:rPr>
              <w:t xml:space="preserve"> </w:t>
            </w:r>
            <w:proofErr w:type="spellStart"/>
            <w:r w:rsidRPr="00684253">
              <w:rPr>
                <w:rFonts w:ascii="Garamond" w:hAnsi="Garamond"/>
                <w:i/>
                <w:sz w:val="28"/>
                <w:szCs w:val="22"/>
              </w:rPr>
              <w:t>Aspick</w:t>
            </w:r>
            <w:proofErr w:type="spellEnd"/>
            <w:r w:rsidRPr="00684253">
              <w:rPr>
                <w:rFonts w:ascii="Garamond" w:hAnsi="Garamond"/>
                <w:sz w:val="28"/>
                <w:szCs w:val="22"/>
              </w:rPr>
              <w:t xml:space="preserve"> er jeet </w:t>
            </w:r>
            <w:proofErr w:type="spellStart"/>
            <w:r w:rsidRPr="00684253">
              <w:rPr>
                <w:rFonts w:ascii="Garamond" w:hAnsi="Garamond"/>
                <w:sz w:val="28"/>
                <w:szCs w:val="22"/>
              </w:rPr>
              <w:t>veih</w:t>
            </w:r>
            <w:proofErr w:type="spellEnd"/>
            <w:r w:rsidRPr="00684253">
              <w:rPr>
                <w:rFonts w:ascii="Garamond" w:hAnsi="Garamond"/>
                <w:sz w:val="28"/>
                <w:szCs w:val="22"/>
              </w:rPr>
              <w:t xml:space="preserve"> </w:t>
            </w:r>
            <w:proofErr w:type="spellStart"/>
            <w:r w:rsidRPr="00684253">
              <w:rPr>
                <w:rFonts w:ascii="Garamond" w:hAnsi="Garamond"/>
                <w:sz w:val="28"/>
                <w:szCs w:val="22"/>
              </w:rPr>
              <w:t>Ostylyn</w:t>
            </w:r>
            <w:proofErr w:type="spellEnd"/>
            <w:r w:rsidRPr="00684253">
              <w:rPr>
                <w:rFonts w:ascii="Garamond" w:hAnsi="Garamond"/>
                <w:sz w:val="28"/>
                <w:szCs w:val="22"/>
              </w:rPr>
              <w:t xml:space="preserve"> </w:t>
            </w:r>
            <w:proofErr w:type="spellStart"/>
            <w:r w:rsidRPr="00684253">
              <w:rPr>
                <w:rFonts w:ascii="Garamond" w:hAnsi="Garamond"/>
                <w:sz w:val="28"/>
                <w:szCs w:val="22"/>
              </w:rPr>
              <w:t>Yeesey</w:t>
            </w:r>
            <w:proofErr w:type="spellEnd"/>
            <w:r w:rsidRPr="00684253">
              <w:rPr>
                <w:rFonts w:ascii="Garamond" w:hAnsi="Garamond"/>
                <w:sz w:val="28"/>
                <w:szCs w:val="22"/>
              </w:rPr>
              <w:t xml:space="preserve"> </w:t>
            </w:r>
            <w:proofErr w:type="spellStart"/>
            <w:r w:rsidRPr="00684253">
              <w:rPr>
                <w:rFonts w:ascii="Garamond" w:hAnsi="Garamond"/>
                <w:sz w:val="28"/>
                <w:szCs w:val="22"/>
              </w:rPr>
              <w:t>Creest</w:t>
            </w:r>
            <w:proofErr w:type="spellEnd"/>
            <w:r w:rsidRPr="00684253">
              <w:rPr>
                <w:rFonts w:ascii="Garamond" w:hAnsi="Garamond"/>
                <w:sz w:val="28"/>
                <w:szCs w:val="22"/>
              </w:rPr>
              <w:t xml:space="preserve">, bee </w:t>
            </w:r>
            <w:proofErr w:type="spellStart"/>
            <w:r w:rsidRPr="00684253">
              <w:rPr>
                <w:rFonts w:ascii="Garamond" w:hAnsi="Garamond"/>
                <w:sz w:val="28"/>
                <w:szCs w:val="22"/>
              </w:rPr>
              <w:t>resoon</w:t>
            </w:r>
            <w:proofErr w:type="spellEnd"/>
            <w:r w:rsidRPr="00684253">
              <w:rPr>
                <w:rFonts w:ascii="Garamond" w:hAnsi="Garamond"/>
                <w:sz w:val="28"/>
                <w:szCs w:val="22"/>
              </w:rPr>
              <w:t xml:space="preserve"> </w:t>
            </w:r>
            <w:proofErr w:type="spellStart"/>
            <w:r w:rsidRPr="00684253">
              <w:rPr>
                <w:rFonts w:ascii="Garamond" w:hAnsi="Garamond"/>
                <w:sz w:val="28"/>
                <w:szCs w:val="22"/>
              </w:rPr>
              <w:t>ayd</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hreshteil</w:t>
            </w:r>
            <w:proofErr w:type="spellEnd"/>
            <w:r w:rsidRPr="00684253">
              <w:rPr>
                <w:rFonts w:ascii="Garamond" w:hAnsi="Garamond"/>
                <w:sz w:val="28"/>
                <w:szCs w:val="22"/>
              </w:rPr>
              <w:t xml:space="preserve"> son </w:t>
            </w:r>
            <w:proofErr w:type="spellStart"/>
            <w:r w:rsidRPr="00684253">
              <w:rPr>
                <w:rFonts w:ascii="Garamond" w:hAnsi="Garamond"/>
                <w:sz w:val="28"/>
                <w:szCs w:val="22"/>
              </w:rPr>
              <w:t>ymmodee</w:t>
            </w:r>
            <w:proofErr w:type="spellEnd"/>
            <w:r w:rsidRPr="00684253">
              <w:rPr>
                <w:rFonts w:ascii="Garamond" w:hAnsi="Garamond"/>
                <w:sz w:val="28"/>
                <w:szCs w:val="22"/>
              </w:rPr>
              <w:t xml:space="preserve"> </w:t>
            </w:r>
            <w:proofErr w:type="spellStart"/>
            <w:r w:rsidRPr="00684253">
              <w:rPr>
                <w:rFonts w:ascii="Garamond" w:hAnsi="Garamond"/>
                <w:sz w:val="28"/>
                <w:szCs w:val="22"/>
              </w:rPr>
              <w:t>foas</w:t>
            </w:r>
            <w:proofErr w:type="spellEnd"/>
            <w:r w:rsidRPr="00684253">
              <w:rPr>
                <w:rFonts w:ascii="Garamond" w:hAnsi="Garamond"/>
                <w:sz w:val="28"/>
                <w:szCs w:val="22"/>
              </w:rPr>
              <w:t xml:space="preserve"> </w:t>
            </w:r>
            <w:proofErr w:type="spellStart"/>
            <w:r w:rsidRPr="00684253">
              <w:rPr>
                <w:rFonts w:ascii="Garamond" w:hAnsi="Garamond"/>
                <w:sz w:val="28"/>
                <w:szCs w:val="22"/>
              </w:rPr>
              <w:t>veih</w:t>
            </w:r>
            <w:proofErr w:type="spellEnd"/>
            <w:r w:rsidR="002C617D" w:rsidRPr="002C617D">
              <w:rPr>
                <w:rFonts w:ascii="Garamond" w:hAnsi="Garamond"/>
                <w:sz w:val="28"/>
                <w:szCs w:val="22"/>
              </w:rPr>
              <w:t> ;</w:t>
            </w:r>
            <w:r w:rsidRPr="00684253">
              <w:rPr>
                <w:rFonts w:ascii="Garamond" w:hAnsi="Garamond"/>
                <w:sz w:val="28"/>
                <w:szCs w:val="22"/>
              </w:rPr>
              <w:t xml:space="preserve"> as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meerioosagh</w:t>
            </w:r>
            <w:proofErr w:type="spellEnd"/>
            <w:r w:rsidRPr="00684253">
              <w:rPr>
                <w:rFonts w:ascii="Garamond" w:hAnsi="Garamond"/>
                <w:sz w:val="28"/>
                <w:szCs w:val="22"/>
              </w:rPr>
              <w:t xml:space="preserve"> </w:t>
            </w:r>
            <w:proofErr w:type="spellStart"/>
            <w:r w:rsidRPr="00684253">
              <w:rPr>
                <w:rFonts w:ascii="Garamond" w:hAnsi="Garamond"/>
                <w:sz w:val="28"/>
                <w:szCs w:val="22"/>
              </w:rPr>
              <w:t>jeh</w:t>
            </w:r>
            <w:proofErr w:type="spellEnd"/>
            <w:r w:rsidRPr="00684253">
              <w:rPr>
                <w:rFonts w:ascii="Garamond" w:hAnsi="Garamond"/>
                <w:sz w:val="28"/>
                <w:szCs w:val="22"/>
              </w:rPr>
              <w:t xml:space="preserve">, </w:t>
            </w:r>
            <w:proofErr w:type="spellStart"/>
            <w:r w:rsidRPr="00684253">
              <w:rPr>
                <w:rFonts w:ascii="Garamond" w:hAnsi="Garamond"/>
                <w:sz w:val="28"/>
                <w:szCs w:val="22"/>
              </w:rPr>
              <w:t>raad</w:t>
            </w:r>
            <w:proofErr w:type="spellEnd"/>
            <w:r w:rsidRPr="00684253">
              <w:rPr>
                <w:rFonts w:ascii="Garamond" w:hAnsi="Garamond"/>
                <w:sz w:val="28"/>
                <w:szCs w:val="22"/>
              </w:rPr>
              <w:t xml:space="preserve"> </w:t>
            </w:r>
            <w:proofErr w:type="spellStart"/>
            <w:r w:rsidRPr="00684253">
              <w:rPr>
                <w:rFonts w:ascii="Garamond" w:hAnsi="Garamond"/>
                <w:sz w:val="28"/>
                <w:szCs w:val="22"/>
              </w:rPr>
              <w:t>oddys</w:t>
            </w:r>
            <w:proofErr w:type="spellEnd"/>
            <w:r w:rsidRPr="00684253">
              <w:rPr>
                <w:rFonts w:ascii="Garamond" w:hAnsi="Garamond"/>
                <w:sz w:val="28"/>
                <w:szCs w:val="22"/>
              </w:rPr>
              <w:t xml:space="preserve"> eh </w:t>
            </w:r>
            <w:proofErr w:type="spellStart"/>
            <w:r w:rsidRPr="00684253">
              <w:rPr>
                <w:rFonts w:ascii="Garamond" w:hAnsi="Garamond"/>
                <w:sz w:val="28"/>
                <w:szCs w:val="22"/>
              </w:rPr>
              <w:t>v’er</w:t>
            </w:r>
            <w:proofErr w:type="spellEnd"/>
            <w:r w:rsidRPr="00684253">
              <w:rPr>
                <w:rFonts w:ascii="Garamond" w:hAnsi="Garamond"/>
                <w:sz w:val="28"/>
                <w:szCs w:val="22"/>
              </w:rPr>
              <w:t xml:space="preserve"> </w:t>
            </w:r>
            <w:proofErr w:type="spellStart"/>
            <w:r w:rsidRPr="00684253">
              <w:rPr>
                <w:rFonts w:ascii="Garamond" w:hAnsi="Garamond"/>
                <w:sz w:val="28"/>
                <w:szCs w:val="22"/>
              </w:rPr>
              <w:t>ny</w:t>
            </w:r>
            <w:proofErr w:type="spellEnd"/>
            <w:r w:rsidRPr="00684253">
              <w:rPr>
                <w:rFonts w:ascii="Garamond" w:hAnsi="Garamond"/>
                <w:sz w:val="28"/>
                <w:szCs w:val="22"/>
              </w:rPr>
              <w:t xml:space="preserve"> </w:t>
            </w:r>
            <w:proofErr w:type="spellStart"/>
            <w:r w:rsidRPr="00684253">
              <w:rPr>
                <w:rFonts w:ascii="Garamond" w:hAnsi="Garamond"/>
                <w:sz w:val="28"/>
                <w:szCs w:val="22"/>
              </w:rPr>
              <w:t>gheddyn</w:t>
            </w:r>
            <w:proofErr w:type="spellEnd"/>
            <w:r w:rsidRPr="00684253">
              <w:rPr>
                <w:rFonts w:ascii="Garamond" w:hAnsi="Garamond"/>
                <w:sz w:val="28"/>
                <w:szCs w:val="22"/>
              </w:rPr>
              <w:t xml:space="preserve"> ta </w:t>
            </w:r>
            <w:proofErr w:type="spellStart"/>
            <w:r w:rsidRPr="00684253">
              <w:rPr>
                <w:rFonts w:ascii="Garamond" w:hAnsi="Garamond"/>
                <w:sz w:val="28"/>
                <w:szCs w:val="22"/>
              </w:rPr>
              <w:t>shen</w:t>
            </w:r>
            <w:proofErr w:type="spellEnd"/>
            <w:r w:rsidRPr="00684253">
              <w:rPr>
                <w:rFonts w:ascii="Garamond" w:hAnsi="Garamond"/>
                <w:sz w:val="28"/>
                <w:szCs w:val="22"/>
              </w:rPr>
              <w:t xml:space="preserve"> </w:t>
            </w:r>
            <w:proofErr w:type="spellStart"/>
            <w:r w:rsidRPr="00684253">
              <w:rPr>
                <w:rFonts w:ascii="Garamond" w:hAnsi="Garamond"/>
                <w:sz w:val="28"/>
                <w:szCs w:val="22"/>
              </w:rPr>
              <w:t>soi-agh</w:t>
            </w:r>
            <w:proofErr w:type="spellEnd"/>
            <w:r w:rsidRPr="00684253">
              <w:rPr>
                <w:rFonts w:ascii="Garamond" w:hAnsi="Garamond"/>
                <w:sz w:val="28"/>
                <w:szCs w:val="22"/>
              </w:rPr>
              <w:t xml:space="preserve"> beg </w:t>
            </w:r>
            <w:proofErr w:type="spellStart"/>
            <w:r w:rsidRPr="00684253">
              <w:rPr>
                <w:rFonts w:ascii="Garamond" w:hAnsi="Garamond"/>
                <w:sz w:val="28"/>
                <w:szCs w:val="22"/>
              </w:rPr>
              <w:t>jeh</w:t>
            </w:r>
            <w:proofErr w:type="spellEnd"/>
            <w:r w:rsidRPr="00684253">
              <w:rPr>
                <w:rFonts w:ascii="Garamond" w:hAnsi="Garamond"/>
                <w:sz w:val="28"/>
                <w:szCs w:val="22"/>
              </w:rPr>
              <w:t xml:space="preserve"> </w:t>
            </w:r>
            <w:proofErr w:type="spellStart"/>
            <w:r w:rsidRPr="00684253">
              <w:rPr>
                <w:rFonts w:ascii="Garamond" w:hAnsi="Garamond"/>
                <w:sz w:val="28"/>
                <w:szCs w:val="22"/>
              </w:rPr>
              <w:t>myghyn</w:t>
            </w:r>
            <w:proofErr w:type="spellEnd"/>
            <w:r w:rsidRPr="00684253">
              <w:rPr>
                <w:rFonts w:ascii="Garamond" w:hAnsi="Garamond"/>
                <w:sz w:val="28"/>
                <w:szCs w:val="22"/>
              </w:rPr>
              <w:t xml:space="preserve"> as </w:t>
            </w:r>
            <w:proofErr w:type="spellStart"/>
            <w:r w:rsidRPr="00684253">
              <w:rPr>
                <w:rFonts w:ascii="Garamond" w:hAnsi="Garamond"/>
                <w:sz w:val="28"/>
                <w:szCs w:val="22"/>
              </w:rPr>
              <w:t>foar</w:t>
            </w:r>
            <w:proofErr w:type="spellEnd"/>
            <w:r w:rsidRPr="00684253">
              <w:rPr>
                <w:rFonts w:ascii="Garamond" w:hAnsi="Garamond"/>
                <w:sz w:val="28"/>
                <w:szCs w:val="22"/>
              </w:rPr>
              <w:t xml:space="preserve"> Yee. </w:t>
            </w:r>
          </w:p>
        </w:tc>
        <w:tc>
          <w:tcPr>
            <w:tcW w:w="3835" w:type="dxa"/>
          </w:tcPr>
          <w:p w14:paraId="5994A13F"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And then if you know that this</w:t>
            </w:r>
            <w:r w:rsidRPr="00684253">
              <w:rPr>
                <w:rFonts w:ascii="Garamond" w:hAnsi="Garamond" w:cs="Times New Roman"/>
                <w:sz w:val="28"/>
              </w:rPr>
              <w:t xml:space="preserve"> solemn way of laying on of hands, </w:t>
            </w:r>
            <w:r w:rsidRPr="00684253">
              <w:rPr>
                <w:rFonts w:ascii="Garamond" w:hAnsi="Garamond" w:cs="Times New Roman"/>
                <w:i/>
                <w:sz w:val="28"/>
              </w:rPr>
              <w:t>was from the Apostles of Jesus Christ, you will have Reason to hope for much Good from it</w:t>
            </w:r>
            <w:r w:rsidR="002C617D" w:rsidRPr="002C617D">
              <w:rPr>
                <w:rFonts w:ascii="Garamond" w:hAnsi="Garamond" w:cs="Times New Roman"/>
                <w:sz w:val="28"/>
              </w:rPr>
              <w:t> ;</w:t>
            </w:r>
            <w:r w:rsidRPr="00684253">
              <w:rPr>
                <w:rFonts w:ascii="Garamond" w:hAnsi="Garamond" w:cs="Times New Roman"/>
                <w:i/>
                <w:sz w:val="28"/>
              </w:rPr>
              <w:t xml:space="preserve"> and to neglect it,</w:t>
            </w:r>
            <w:r w:rsidRPr="00684253">
              <w:rPr>
                <w:rFonts w:ascii="Garamond" w:hAnsi="Garamond" w:cs="Times New Roman"/>
                <w:sz w:val="28"/>
              </w:rPr>
              <w:t xml:space="preserve"> where it may be had, </w:t>
            </w:r>
            <w:r w:rsidRPr="00684253">
              <w:rPr>
                <w:rFonts w:ascii="Garamond" w:hAnsi="Garamond" w:cs="Times New Roman"/>
                <w:i/>
                <w:sz w:val="28"/>
              </w:rPr>
              <w:t>is to despise God’s Mercy and Favours.</w:t>
            </w:r>
          </w:p>
        </w:tc>
        <w:tc>
          <w:tcPr>
            <w:tcW w:w="849" w:type="dxa"/>
          </w:tcPr>
          <w:p w14:paraId="35FACE05" w14:textId="77777777" w:rsidR="000526F4" w:rsidRDefault="000526F4" w:rsidP="00DB60C3">
            <w:pPr>
              <w:jc w:val="both"/>
              <w:rPr>
                <w:rFonts w:ascii="Garamond" w:hAnsi="Garamond" w:cs="Times New Roman"/>
                <w:sz w:val="28"/>
              </w:rPr>
            </w:pPr>
          </w:p>
          <w:p w14:paraId="71BE7160" w14:textId="77777777" w:rsidR="0055249D" w:rsidRPr="0055249D" w:rsidRDefault="0055249D" w:rsidP="00DB60C3">
            <w:pPr>
              <w:rPr>
                <w:rFonts w:ascii="Garamond" w:hAnsi="Garamond" w:cs="Times New Roman"/>
                <w:sz w:val="28"/>
              </w:rPr>
            </w:pPr>
            <w:r>
              <w:rPr>
                <w:rFonts w:ascii="Garamond" w:hAnsi="Garamond" w:cs="Times New Roman"/>
                <w:sz w:val="20"/>
              </w:rPr>
              <w:t xml:space="preserve">Heb. </w:t>
            </w:r>
            <w:r w:rsidRPr="0055249D">
              <w:rPr>
                <w:rFonts w:ascii="Garamond" w:hAnsi="Garamond" w:cs="Times New Roman"/>
                <w:sz w:val="20"/>
              </w:rPr>
              <w:t>6. 2.</w:t>
            </w:r>
          </w:p>
        </w:tc>
      </w:tr>
      <w:tr w:rsidR="000526F4" w:rsidRPr="00F638E7" w14:paraId="15550697" w14:textId="77777777" w:rsidTr="003472DF">
        <w:tc>
          <w:tcPr>
            <w:tcW w:w="4387" w:type="dxa"/>
          </w:tcPr>
          <w:p w14:paraId="3B74C357"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Q.</w:t>
            </w:r>
            <w:r w:rsidRPr="00684253">
              <w:rPr>
                <w:rFonts w:ascii="Garamond" w:hAnsi="Garamond"/>
                <w:sz w:val="28"/>
                <w:szCs w:val="22"/>
              </w:rPr>
              <w:t xml:space="preserve"> </w:t>
            </w:r>
            <w:proofErr w:type="spellStart"/>
            <w:r w:rsidRPr="00684253">
              <w:rPr>
                <w:rFonts w:ascii="Garamond" w:hAnsi="Garamond"/>
                <w:sz w:val="28"/>
                <w:szCs w:val="22"/>
              </w:rPr>
              <w:t>Ballym</w:t>
            </w:r>
            <w:proofErr w:type="spellEnd"/>
            <w:r w:rsidRPr="00684253">
              <w:rPr>
                <w:rFonts w:ascii="Garamond" w:hAnsi="Garamond"/>
                <w:sz w:val="28"/>
                <w:szCs w:val="22"/>
              </w:rPr>
              <w:t xml:space="preserve"> </w:t>
            </w:r>
            <w:proofErr w:type="spellStart"/>
            <w:r w:rsidRPr="00684253">
              <w:rPr>
                <w:rFonts w:ascii="Garamond" w:hAnsi="Garamond"/>
                <w:sz w:val="28"/>
                <w:szCs w:val="22"/>
              </w:rPr>
              <w:t>eisht</w:t>
            </w:r>
            <w:proofErr w:type="spellEnd"/>
            <w:r w:rsidRPr="00684253">
              <w:rPr>
                <w:rFonts w:ascii="Garamond" w:hAnsi="Garamond"/>
                <w:sz w:val="28"/>
                <w:szCs w:val="22"/>
              </w:rPr>
              <w:t xml:space="preserve"> mee </w:t>
            </w:r>
            <w:proofErr w:type="spellStart"/>
            <w:r w:rsidRPr="00684253">
              <w:rPr>
                <w:rFonts w:ascii="Garamond" w:hAnsi="Garamond"/>
                <w:sz w:val="28"/>
                <w:szCs w:val="22"/>
              </w:rPr>
              <w:t>hene</w:t>
            </w:r>
            <w:proofErr w:type="spellEnd"/>
            <w:r w:rsidRPr="00684253">
              <w:rPr>
                <w:rFonts w:ascii="Garamond" w:hAnsi="Garamond"/>
                <w:sz w:val="28"/>
                <w:szCs w:val="22"/>
              </w:rPr>
              <w:t xml:space="preserve"> y </w:t>
            </w:r>
            <w:proofErr w:type="spellStart"/>
            <w:r w:rsidRPr="00684253">
              <w:rPr>
                <w:rFonts w:ascii="Garamond" w:hAnsi="Garamond"/>
                <w:sz w:val="28"/>
                <w:szCs w:val="22"/>
              </w:rPr>
              <w:t>yanoo</w:t>
            </w:r>
            <w:proofErr w:type="spellEnd"/>
            <w:r w:rsidRPr="00684253">
              <w:rPr>
                <w:rFonts w:ascii="Garamond" w:hAnsi="Garamond"/>
                <w:sz w:val="28"/>
                <w:szCs w:val="22"/>
              </w:rPr>
              <w:t xml:space="preserve"> </w:t>
            </w:r>
            <w:proofErr w:type="spellStart"/>
            <w:r w:rsidRPr="00684253">
              <w:rPr>
                <w:rFonts w:ascii="Garamond" w:hAnsi="Garamond"/>
                <w:sz w:val="28"/>
                <w:szCs w:val="22"/>
              </w:rPr>
              <w:t>arloo</w:t>
            </w:r>
            <w:proofErr w:type="spellEnd"/>
            <w:r w:rsidRPr="00684253">
              <w:rPr>
                <w:rFonts w:ascii="Garamond" w:hAnsi="Garamond"/>
                <w:sz w:val="28"/>
                <w:szCs w:val="22"/>
              </w:rPr>
              <w:t xml:space="preserve"> son </w:t>
            </w:r>
            <w:proofErr w:type="spellStart"/>
            <w:r w:rsidRPr="00684253">
              <w:rPr>
                <w:rFonts w:ascii="Garamond" w:hAnsi="Garamond"/>
                <w:sz w:val="28"/>
                <w:szCs w:val="22"/>
              </w:rPr>
              <w:t>gol</w:t>
            </w:r>
            <w:proofErr w:type="spellEnd"/>
            <w:r w:rsidRPr="00684253">
              <w:rPr>
                <w:rFonts w:ascii="Garamond" w:hAnsi="Garamond"/>
                <w:sz w:val="28"/>
                <w:szCs w:val="22"/>
              </w:rPr>
              <w:t xml:space="preserve"> </w:t>
            </w:r>
            <w:proofErr w:type="spellStart"/>
            <w:r w:rsidRPr="00684253">
              <w:rPr>
                <w:rFonts w:ascii="Garamond" w:hAnsi="Garamond"/>
                <w:i/>
                <w:sz w:val="28"/>
                <w:szCs w:val="22"/>
              </w:rPr>
              <w:t>fo</w:t>
            </w:r>
            <w:proofErr w:type="spellEnd"/>
            <w:r w:rsidRPr="00684253">
              <w:rPr>
                <w:rFonts w:ascii="Garamond" w:hAnsi="Garamond"/>
                <w:i/>
                <w:sz w:val="28"/>
                <w:szCs w:val="22"/>
              </w:rPr>
              <w:t xml:space="preserve"> </w:t>
            </w:r>
            <w:proofErr w:type="spellStart"/>
            <w:r w:rsidRPr="00684253">
              <w:rPr>
                <w:rFonts w:ascii="Garamond" w:hAnsi="Garamond"/>
                <w:i/>
                <w:sz w:val="28"/>
                <w:szCs w:val="22"/>
              </w:rPr>
              <w:t>laue</w:t>
            </w:r>
            <w:proofErr w:type="spellEnd"/>
            <w:r w:rsidRPr="00684253">
              <w:rPr>
                <w:rFonts w:ascii="Garamond" w:hAnsi="Garamond"/>
                <w:i/>
                <w:sz w:val="28"/>
                <w:szCs w:val="22"/>
              </w:rPr>
              <w:t xml:space="preserve"> </w:t>
            </w:r>
            <w:proofErr w:type="spellStart"/>
            <w:r w:rsidRPr="00684253">
              <w:rPr>
                <w:rFonts w:ascii="Garamond" w:hAnsi="Garamond"/>
                <w:i/>
                <w:sz w:val="28"/>
                <w:szCs w:val="22"/>
              </w:rPr>
              <w:t>Aspick</w:t>
            </w:r>
            <w:proofErr w:type="spellEnd"/>
            <w:r w:rsidRPr="00684253">
              <w:rPr>
                <w:rFonts w:ascii="Garamond" w:hAnsi="Garamond"/>
                <w:sz w:val="28"/>
                <w:szCs w:val="22"/>
              </w:rPr>
              <w:t xml:space="preserve">, cha nee </w:t>
            </w:r>
            <w:proofErr w:type="spellStart"/>
            <w:r w:rsidRPr="00684253">
              <w:rPr>
                <w:rFonts w:ascii="Garamond" w:hAnsi="Garamond"/>
                <w:sz w:val="28"/>
                <w:szCs w:val="22"/>
              </w:rPr>
              <w:t>ny</w:t>
            </w:r>
            <w:proofErr w:type="spellEnd"/>
            <w:r w:rsidRPr="00684253">
              <w:rPr>
                <w:rFonts w:ascii="Garamond" w:hAnsi="Garamond"/>
                <w:sz w:val="28"/>
                <w:szCs w:val="22"/>
              </w:rPr>
              <w:t xml:space="preserve"> </w:t>
            </w:r>
            <w:proofErr w:type="spellStart"/>
            <w:r w:rsidRPr="00684253">
              <w:rPr>
                <w:rFonts w:ascii="Garamond" w:hAnsi="Garamond"/>
                <w:sz w:val="28"/>
                <w:szCs w:val="22"/>
              </w:rPr>
              <w:t>lomarcan</w:t>
            </w:r>
            <w:proofErr w:type="spellEnd"/>
            <w:r w:rsidRPr="00684253">
              <w:rPr>
                <w:rFonts w:ascii="Garamond" w:hAnsi="Garamond"/>
                <w:sz w:val="28"/>
                <w:szCs w:val="22"/>
              </w:rPr>
              <w:t xml:space="preserve"> son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w:t>
            </w:r>
            <w:proofErr w:type="spellStart"/>
            <w:r w:rsidRPr="00684253">
              <w:rPr>
                <w:rFonts w:ascii="Garamond" w:hAnsi="Garamond"/>
                <w:sz w:val="28"/>
                <w:szCs w:val="22"/>
              </w:rPr>
              <w:t>yn</w:t>
            </w:r>
            <w:proofErr w:type="spellEnd"/>
            <w:r w:rsidRPr="00684253">
              <w:rPr>
                <w:rFonts w:ascii="Garamond" w:hAnsi="Garamond"/>
                <w:sz w:val="28"/>
                <w:szCs w:val="22"/>
              </w:rPr>
              <w:t xml:space="preserve"> </w:t>
            </w:r>
            <w:proofErr w:type="spellStart"/>
            <w:r w:rsidRPr="00684253">
              <w:rPr>
                <w:rFonts w:ascii="Garamond" w:hAnsi="Garamond"/>
                <w:sz w:val="28"/>
                <w:szCs w:val="22"/>
              </w:rPr>
              <w:t>Aglish</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harey</w:t>
            </w:r>
            <w:proofErr w:type="spellEnd"/>
            <w:r w:rsidRPr="00684253">
              <w:rPr>
                <w:rFonts w:ascii="Garamond" w:hAnsi="Garamond"/>
                <w:sz w:val="28"/>
                <w:szCs w:val="22"/>
              </w:rPr>
              <w:t xml:space="preserve"> eh, </w:t>
            </w:r>
            <w:proofErr w:type="spellStart"/>
            <w:r w:rsidRPr="00684253">
              <w:rPr>
                <w:rFonts w:ascii="Garamond" w:hAnsi="Garamond"/>
                <w:sz w:val="28"/>
                <w:szCs w:val="22"/>
              </w:rPr>
              <w:t>agh</w:t>
            </w:r>
            <w:proofErr w:type="spellEnd"/>
            <w:r w:rsidRPr="00684253">
              <w:rPr>
                <w:rFonts w:ascii="Garamond" w:hAnsi="Garamond"/>
                <w:sz w:val="28"/>
                <w:szCs w:val="22"/>
              </w:rPr>
              <w:t xml:space="preserve"> son </w:t>
            </w:r>
            <w:proofErr w:type="spellStart"/>
            <w:r w:rsidRPr="00684253">
              <w:rPr>
                <w:rFonts w:ascii="Garamond" w:hAnsi="Garamond"/>
                <w:sz w:val="28"/>
                <w:szCs w:val="22"/>
              </w:rPr>
              <w:t>dy</w:t>
            </w:r>
            <w:proofErr w:type="spellEnd"/>
            <w:r w:rsidRPr="00684253">
              <w:rPr>
                <w:rFonts w:ascii="Garamond" w:hAnsi="Garamond"/>
                <w:sz w:val="28"/>
                <w:szCs w:val="22"/>
              </w:rPr>
              <w:t xml:space="preserve"> bee eh </w:t>
            </w:r>
            <w:proofErr w:type="spellStart"/>
            <w:r w:rsidRPr="00684253">
              <w:rPr>
                <w:rFonts w:ascii="Garamond" w:hAnsi="Garamond"/>
                <w:sz w:val="28"/>
                <w:szCs w:val="22"/>
              </w:rPr>
              <w:t>vondeishagh</w:t>
            </w:r>
            <w:proofErr w:type="spellEnd"/>
            <w:r w:rsidRPr="00684253">
              <w:rPr>
                <w:rFonts w:ascii="Garamond" w:hAnsi="Garamond"/>
                <w:sz w:val="28"/>
                <w:szCs w:val="22"/>
              </w:rPr>
              <w:t xml:space="preserve"> </w:t>
            </w:r>
            <w:proofErr w:type="spellStart"/>
            <w:r w:rsidRPr="00684253">
              <w:rPr>
                <w:rFonts w:ascii="Garamond" w:hAnsi="Garamond"/>
                <w:sz w:val="28"/>
                <w:szCs w:val="22"/>
              </w:rPr>
              <w:t>dou</w:t>
            </w:r>
            <w:proofErr w:type="spellEnd"/>
            <w:r w:rsidRPr="00684253">
              <w:rPr>
                <w:rFonts w:ascii="Garamond" w:hAnsi="Garamond"/>
                <w:sz w:val="28"/>
                <w:szCs w:val="22"/>
              </w:rPr>
              <w:t xml:space="preserve"> </w:t>
            </w:r>
            <w:proofErr w:type="spellStart"/>
            <w:r w:rsidRPr="00684253">
              <w:rPr>
                <w:rFonts w:ascii="Garamond" w:hAnsi="Garamond"/>
                <w:sz w:val="28"/>
                <w:szCs w:val="22"/>
              </w:rPr>
              <w:t>shoh</w:t>
            </w:r>
            <w:proofErr w:type="spellEnd"/>
            <w:r w:rsidRPr="00684253">
              <w:rPr>
                <w:rFonts w:ascii="Garamond" w:hAnsi="Garamond"/>
                <w:sz w:val="28"/>
                <w:szCs w:val="22"/>
              </w:rPr>
              <w:t xml:space="preserve"> y </w:t>
            </w:r>
            <w:proofErr w:type="spellStart"/>
            <w:r w:rsidRPr="00684253">
              <w:rPr>
                <w:rFonts w:ascii="Garamond" w:hAnsi="Garamond"/>
                <w:sz w:val="28"/>
                <w:szCs w:val="22"/>
              </w:rPr>
              <w:t>yanoo</w:t>
            </w:r>
            <w:proofErr w:type="spellEnd"/>
            <w:r w:rsidRPr="00684253">
              <w:rPr>
                <w:rFonts w:ascii="Garamond" w:hAnsi="Garamond"/>
                <w:sz w:val="28"/>
                <w:szCs w:val="22"/>
              </w:rPr>
              <w:t xml:space="preserve">. </w:t>
            </w:r>
          </w:p>
        </w:tc>
        <w:tc>
          <w:tcPr>
            <w:tcW w:w="3835" w:type="dxa"/>
          </w:tcPr>
          <w:p w14:paraId="0976BE6B"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Q. </w:t>
            </w:r>
            <w:r w:rsidRPr="00684253">
              <w:rPr>
                <w:rFonts w:ascii="Garamond" w:hAnsi="Garamond" w:cs="Times New Roman"/>
                <w:i/>
                <w:sz w:val="28"/>
              </w:rPr>
              <w:t xml:space="preserve">I would therefore prepare </w:t>
            </w:r>
            <w:proofErr w:type="spellStart"/>
            <w:r w:rsidRPr="00684253">
              <w:rPr>
                <w:rFonts w:ascii="Garamond" w:hAnsi="Garamond" w:cs="Times New Roman"/>
                <w:i/>
                <w:sz w:val="28"/>
              </w:rPr>
              <w:t>my self</w:t>
            </w:r>
            <w:proofErr w:type="spellEnd"/>
            <w:r w:rsidRPr="00684253">
              <w:rPr>
                <w:rFonts w:ascii="Garamond" w:hAnsi="Garamond" w:cs="Times New Roman"/>
                <w:i/>
                <w:sz w:val="28"/>
              </w:rPr>
              <w:t xml:space="preserve"> for </w:t>
            </w:r>
            <w:r w:rsidRPr="00684253">
              <w:rPr>
                <w:rFonts w:ascii="Garamond" w:hAnsi="Garamond" w:cs="Times New Roman"/>
                <w:sz w:val="28"/>
              </w:rPr>
              <w:t xml:space="preserve">Confirmation, </w:t>
            </w:r>
            <w:r w:rsidRPr="00684253">
              <w:rPr>
                <w:rFonts w:ascii="Garamond" w:hAnsi="Garamond" w:cs="Times New Roman"/>
                <w:i/>
                <w:sz w:val="28"/>
              </w:rPr>
              <w:t>not only because the Church requires it, but because it will be my Advantage to do so.</w:t>
            </w:r>
          </w:p>
        </w:tc>
        <w:tc>
          <w:tcPr>
            <w:tcW w:w="849" w:type="dxa"/>
          </w:tcPr>
          <w:p w14:paraId="2B73D23C"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406DA591" w14:textId="77777777" w:rsidTr="003472DF">
        <w:tc>
          <w:tcPr>
            <w:tcW w:w="4387" w:type="dxa"/>
          </w:tcPr>
          <w:p w14:paraId="79EA8A92"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i/>
                <w:sz w:val="28"/>
                <w:szCs w:val="22"/>
              </w:rPr>
              <w:t xml:space="preserve">A. </w:t>
            </w:r>
            <w:r w:rsidRPr="00684253">
              <w:rPr>
                <w:rFonts w:ascii="Garamond" w:hAnsi="Garamond"/>
                <w:sz w:val="28"/>
                <w:szCs w:val="22"/>
              </w:rPr>
              <w:t xml:space="preserve">Bee eh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jarroo</w:t>
            </w:r>
            <w:proofErr w:type="spellEnd"/>
            <w:r w:rsidRPr="00684253">
              <w:rPr>
                <w:rFonts w:ascii="Garamond" w:hAnsi="Garamond"/>
                <w:sz w:val="28"/>
                <w:szCs w:val="22"/>
              </w:rPr>
              <w:t xml:space="preserve">, son y </w:t>
            </w:r>
            <w:proofErr w:type="spellStart"/>
            <w:r w:rsidRPr="00684253">
              <w:rPr>
                <w:rFonts w:ascii="Garamond" w:hAnsi="Garamond"/>
                <w:sz w:val="28"/>
                <w:szCs w:val="22"/>
              </w:rPr>
              <w:t>Credjue</w:t>
            </w:r>
            <w:proofErr w:type="spellEnd"/>
            <w:r w:rsidRPr="00684253">
              <w:rPr>
                <w:rFonts w:ascii="Garamond" w:hAnsi="Garamond"/>
                <w:sz w:val="28"/>
                <w:szCs w:val="22"/>
              </w:rPr>
              <w:t xml:space="preserve"> </w:t>
            </w:r>
            <w:proofErr w:type="spellStart"/>
            <w:r w:rsidRPr="00684253">
              <w:rPr>
                <w:rFonts w:ascii="Garamond" w:hAnsi="Garamond"/>
                <w:sz w:val="28"/>
                <w:szCs w:val="22"/>
              </w:rPr>
              <w:t>Creestee</w:t>
            </w:r>
            <w:proofErr w:type="spellEnd"/>
            <w:r w:rsidRPr="00684253">
              <w:rPr>
                <w:rFonts w:ascii="Garamond" w:hAnsi="Garamond"/>
                <w:sz w:val="28"/>
                <w:szCs w:val="22"/>
              </w:rPr>
              <w:t xml:space="preserve"> tow </w:t>
            </w:r>
            <w:proofErr w:type="spellStart"/>
            <w:r w:rsidRPr="00684253">
              <w:rPr>
                <w:rFonts w:ascii="Garamond" w:hAnsi="Garamond"/>
                <w:sz w:val="28"/>
                <w:szCs w:val="22"/>
              </w:rPr>
              <w:t>gol</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ghoal</w:t>
            </w:r>
            <w:proofErr w:type="spellEnd"/>
            <w:r w:rsidRPr="00684253">
              <w:rPr>
                <w:rFonts w:ascii="Garamond" w:hAnsi="Garamond"/>
                <w:sz w:val="28"/>
                <w:szCs w:val="22"/>
              </w:rPr>
              <w:t xml:space="preserve"> ort </w:t>
            </w:r>
            <w:proofErr w:type="spellStart"/>
            <w:r w:rsidRPr="00684253">
              <w:rPr>
                <w:rFonts w:ascii="Garamond" w:hAnsi="Garamond"/>
                <w:sz w:val="28"/>
                <w:szCs w:val="22"/>
              </w:rPr>
              <w:t>yn</w:t>
            </w:r>
            <w:proofErr w:type="spellEnd"/>
            <w:r w:rsidRPr="00684253">
              <w:rPr>
                <w:rFonts w:ascii="Garamond" w:hAnsi="Garamond"/>
                <w:sz w:val="28"/>
                <w:szCs w:val="22"/>
              </w:rPr>
              <w:t xml:space="preserve"> </w:t>
            </w:r>
            <w:proofErr w:type="spellStart"/>
            <w:r w:rsidRPr="00684253">
              <w:rPr>
                <w:rFonts w:ascii="Garamond" w:hAnsi="Garamond"/>
                <w:sz w:val="28"/>
                <w:szCs w:val="22"/>
              </w:rPr>
              <w:t>yn</w:t>
            </w:r>
            <w:proofErr w:type="spellEnd"/>
            <w:r w:rsidR="00EF3603">
              <w:rPr>
                <w:rStyle w:val="FootnoteReference"/>
                <w:rFonts w:ascii="Garamond" w:hAnsi="Garamond"/>
                <w:sz w:val="28"/>
                <w:szCs w:val="22"/>
              </w:rPr>
              <w:footnoteReference w:id="4"/>
            </w:r>
            <w:r w:rsidRPr="00684253">
              <w:rPr>
                <w:rFonts w:ascii="Garamond" w:hAnsi="Garamond"/>
                <w:sz w:val="28"/>
                <w:szCs w:val="22"/>
              </w:rPr>
              <w:t xml:space="preserve"> red </w:t>
            </w:r>
            <w:proofErr w:type="spellStart"/>
            <w:r w:rsidRPr="00684253">
              <w:rPr>
                <w:rFonts w:ascii="Garamond" w:hAnsi="Garamond"/>
                <w:sz w:val="28"/>
                <w:szCs w:val="22"/>
              </w:rPr>
              <w:t>oddys</w:t>
            </w:r>
            <w:proofErr w:type="spellEnd"/>
            <w:r w:rsidRPr="00684253">
              <w:rPr>
                <w:rFonts w:ascii="Garamond" w:hAnsi="Garamond"/>
                <w:sz w:val="28"/>
                <w:szCs w:val="22"/>
              </w:rPr>
              <w:t xml:space="preserve"> </w:t>
            </w:r>
            <w:proofErr w:type="spellStart"/>
            <w:r w:rsidRPr="00684253">
              <w:rPr>
                <w:rFonts w:ascii="Garamond" w:hAnsi="Garamond"/>
                <w:sz w:val="28"/>
                <w:szCs w:val="22"/>
              </w:rPr>
              <w:t>oo</w:t>
            </w:r>
            <w:proofErr w:type="spellEnd"/>
            <w:r w:rsidRPr="00684253">
              <w:rPr>
                <w:rFonts w:ascii="Garamond" w:hAnsi="Garamond"/>
                <w:sz w:val="28"/>
                <w:szCs w:val="22"/>
              </w:rPr>
              <w:t xml:space="preserve"> y </w:t>
            </w:r>
            <w:proofErr w:type="spellStart"/>
            <w:r w:rsidRPr="00684253">
              <w:rPr>
                <w:rFonts w:ascii="Garamond" w:hAnsi="Garamond"/>
                <w:sz w:val="28"/>
                <w:szCs w:val="22"/>
              </w:rPr>
              <w:t>yanoo</w:t>
            </w:r>
            <w:proofErr w:type="spellEnd"/>
            <w:r w:rsidRPr="00684253">
              <w:rPr>
                <w:rFonts w:ascii="Garamond" w:hAnsi="Garamond"/>
                <w:sz w:val="28"/>
                <w:szCs w:val="22"/>
              </w:rPr>
              <w:t xml:space="preserve"> </w:t>
            </w:r>
            <w:proofErr w:type="spellStart"/>
            <w:r w:rsidRPr="00684253">
              <w:rPr>
                <w:rFonts w:ascii="Garamond" w:hAnsi="Garamond"/>
                <w:sz w:val="28"/>
                <w:szCs w:val="22"/>
              </w:rPr>
              <w:t>ashagh</w:t>
            </w:r>
            <w:proofErr w:type="spellEnd"/>
            <w:r w:rsidRPr="00684253">
              <w:rPr>
                <w:rFonts w:ascii="Garamond" w:hAnsi="Garamond"/>
                <w:sz w:val="28"/>
                <w:szCs w:val="22"/>
              </w:rPr>
              <w:t xml:space="preserve"> </w:t>
            </w:r>
            <w:proofErr w:type="spellStart"/>
            <w:r w:rsidRPr="00684253">
              <w:rPr>
                <w:rFonts w:ascii="Garamond" w:hAnsi="Garamond"/>
                <w:sz w:val="28"/>
                <w:szCs w:val="22"/>
              </w:rPr>
              <w:t>ayns</w:t>
            </w:r>
            <w:proofErr w:type="spellEnd"/>
            <w:r w:rsidRPr="00684253">
              <w:rPr>
                <w:rFonts w:ascii="Garamond" w:hAnsi="Garamond"/>
                <w:sz w:val="28"/>
                <w:szCs w:val="22"/>
              </w:rPr>
              <w:t xml:space="preserve"> </w:t>
            </w:r>
            <w:proofErr w:type="spellStart"/>
            <w:r w:rsidRPr="00684253">
              <w:rPr>
                <w:rFonts w:ascii="Garamond" w:hAnsi="Garamond"/>
                <w:sz w:val="28"/>
                <w:szCs w:val="22"/>
              </w:rPr>
              <w:t>shoh</w:t>
            </w:r>
            <w:proofErr w:type="spellEnd"/>
            <w:r w:rsidRPr="00684253">
              <w:rPr>
                <w:rFonts w:ascii="Garamond" w:hAnsi="Garamond"/>
                <w:sz w:val="28"/>
                <w:szCs w:val="22"/>
              </w:rPr>
              <w:t xml:space="preserve"> as </w:t>
            </w:r>
            <w:proofErr w:type="spellStart"/>
            <w:r w:rsidRPr="00684253">
              <w:rPr>
                <w:rFonts w:ascii="Garamond" w:hAnsi="Garamond"/>
                <w:sz w:val="28"/>
                <w:szCs w:val="22"/>
              </w:rPr>
              <w:t>sauchey</w:t>
            </w:r>
            <w:proofErr w:type="spellEnd"/>
            <w:r w:rsidRPr="00684253">
              <w:rPr>
                <w:rFonts w:ascii="Garamond" w:hAnsi="Garamond"/>
                <w:sz w:val="28"/>
                <w:szCs w:val="22"/>
              </w:rPr>
              <w:t xml:space="preserve"> </w:t>
            </w:r>
            <w:proofErr w:type="spellStart"/>
            <w:r w:rsidRPr="00684253">
              <w:rPr>
                <w:rFonts w:ascii="Garamond" w:hAnsi="Garamond"/>
                <w:sz w:val="28"/>
                <w:szCs w:val="22"/>
              </w:rPr>
              <w:t>ny</w:t>
            </w:r>
            <w:proofErr w:type="spellEnd"/>
            <w:r w:rsidRPr="00684253">
              <w:rPr>
                <w:rFonts w:ascii="Garamond" w:hAnsi="Garamond"/>
                <w:sz w:val="28"/>
                <w:szCs w:val="22"/>
              </w:rPr>
              <w:t xml:space="preserve"> </w:t>
            </w:r>
            <w:proofErr w:type="spellStart"/>
            <w:r w:rsidRPr="00EF3603">
              <w:rPr>
                <w:rFonts w:ascii="Garamond" w:hAnsi="Garamond"/>
                <w:i/>
                <w:sz w:val="28"/>
                <w:szCs w:val="22"/>
              </w:rPr>
              <w:t>y</w:t>
            </w:r>
            <w:r w:rsidRPr="00684253">
              <w:rPr>
                <w:rFonts w:ascii="Garamond" w:hAnsi="Garamond"/>
                <w:sz w:val="28"/>
                <w:szCs w:val="22"/>
              </w:rPr>
              <w:t>ei</w:t>
            </w:r>
            <w:proofErr w:type="spellEnd"/>
            <w:r w:rsidRPr="00684253">
              <w:rPr>
                <w:rFonts w:ascii="Garamond" w:hAnsi="Garamond"/>
                <w:sz w:val="28"/>
                <w:szCs w:val="22"/>
              </w:rPr>
              <w:t xml:space="preserve"> </w:t>
            </w:r>
            <w:proofErr w:type="spellStart"/>
            <w:r w:rsidRPr="00684253">
              <w:rPr>
                <w:rFonts w:ascii="Garamond" w:hAnsi="Garamond"/>
                <w:sz w:val="28"/>
                <w:szCs w:val="22"/>
              </w:rPr>
              <w:t>shoh</w:t>
            </w:r>
            <w:proofErr w:type="spellEnd"/>
            <w:r w:rsidRPr="00684253">
              <w:rPr>
                <w:rFonts w:ascii="Garamond" w:hAnsi="Garamond"/>
                <w:sz w:val="28"/>
                <w:szCs w:val="22"/>
              </w:rPr>
              <w:t xml:space="preserve">. </w:t>
            </w:r>
          </w:p>
        </w:tc>
        <w:tc>
          <w:tcPr>
            <w:tcW w:w="3835" w:type="dxa"/>
          </w:tcPr>
          <w:p w14:paraId="35D2FA53"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It will most certainly</w:t>
            </w:r>
            <w:r w:rsidR="002C617D">
              <w:rPr>
                <w:rFonts w:ascii="Garamond" w:hAnsi="Garamond" w:cs="Times New Roman"/>
                <w:i/>
                <w:sz w:val="28"/>
              </w:rPr>
              <w:t> :</w:t>
            </w:r>
            <w:r w:rsidRPr="00684253">
              <w:rPr>
                <w:rFonts w:ascii="Garamond" w:hAnsi="Garamond" w:cs="Times New Roman"/>
                <w:i/>
                <w:sz w:val="28"/>
              </w:rPr>
              <w:t xml:space="preserve"> for the Christian Profession, which you are going to take upon you, is the only Thing which can make you </w:t>
            </w:r>
            <w:proofErr w:type="spellStart"/>
            <w:r w:rsidRPr="00684253">
              <w:rPr>
                <w:rFonts w:ascii="Garamond" w:hAnsi="Garamond" w:cs="Times New Roman"/>
                <w:i/>
                <w:sz w:val="28"/>
              </w:rPr>
              <w:t>easie</w:t>
            </w:r>
            <w:proofErr w:type="spellEnd"/>
            <w:r w:rsidRPr="00684253">
              <w:rPr>
                <w:rFonts w:ascii="Garamond" w:hAnsi="Garamond" w:cs="Times New Roman"/>
                <w:i/>
                <w:sz w:val="28"/>
              </w:rPr>
              <w:t xml:space="preserve"> here, and safe hereafter.</w:t>
            </w:r>
          </w:p>
        </w:tc>
        <w:tc>
          <w:tcPr>
            <w:tcW w:w="849" w:type="dxa"/>
          </w:tcPr>
          <w:p w14:paraId="79DA2295" w14:textId="77777777" w:rsidR="000526F4" w:rsidRPr="00684253" w:rsidRDefault="000526F4" w:rsidP="00DB60C3">
            <w:pPr>
              <w:pStyle w:val="ListParagraph"/>
              <w:ind w:left="0" w:firstLine="170"/>
              <w:jc w:val="both"/>
              <w:rPr>
                <w:rFonts w:ascii="Garamond" w:hAnsi="Garamond" w:cs="Times New Roman"/>
                <w:sz w:val="28"/>
              </w:rPr>
            </w:pPr>
          </w:p>
        </w:tc>
      </w:tr>
      <w:tr w:rsidR="000526F4" w:rsidRPr="00F638E7" w14:paraId="473A0753" w14:textId="77777777" w:rsidTr="003472DF">
        <w:tc>
          <w:tcPr>
            <w:tcW w:w="4387" w:type="dxa"/>
          </w:tcPr>
          <w:p w14:paraId="497573D5" w14:textId="77777777" w:rsidR="000526F4" w:rsidRPr="00684253" w:rsidRDefault="000526F4" w:rsidP="00DB60C3">
            <w:pPr>
              <w:pStyle w:val="CM3"/>
              <w:widowControl/>
              <w:spacing w:line="240" w:lineRule="auto"/>
              <w:ind w:firstLine="227"/>
              <w:jc w:val="both"/>
              <w:rPr>
                <w:rFonts w:ascii="Garamond" w:hAnsi="Garamond"/>
                <w:sz w:val="28"/>
              </w:rPr>
            </w:pPr>
            <w:r w:rsidRPr="00684253">
              <w:rPr>
                <w:rFonts w:ascii="Garamond" w:hAnsi="Garamond"/>
                <w:sz w:val="28"/>
                <w:szCs w:val="22"/>
              </w:rPr>
              <w:t xml:space="preserve">Son </w:t>
            </w:r>
            <w:proofErr w:type="spellStart"/>
            <w:r w:rsidRPr="00684253">
              <w:rPr>
                <w:rFonts w:ascii="Garamond" w:hAnsi="Garamond"/>
                <w:sz w:val="28"/>
                <w:szCs w:val="22"/>
              </w:rPr>
              <w:t>te</w:t>
            </w:r>
            <w:proofErr w:type="spellEnd"/>
            <w:r w:rsidRPr="00684253">
              <w:rPr>
                <w:rFonts w:ascii="Garamond" w:hAnsi="Garamond"/>
                <w:sz w:val="28"/>
                <w:szCs w:val="22"/>
              </w:rPr>
              <w:t xml:space="preserve"> </w:t>
            </w:r>
            <w:proofErr w:type="spellStart"/>
            <w:r w:rsidRPr="00684253">
              <w:rPr>
                <w:rFonts w:ascii="Garamond" w:hAnsi="Garamond"/>
                <w:sz w:val="28"/>
                <w:szCs w:val="22"/>
              </w:rPr>
              <w:t>gynsagh</w:t>
            </w:r>
            <w:proofErr w:type="spellEnd"/>
            <w:r w:rsidRPr="00684253">
              <w:rPr>
                <w:rFonts w:ascii="Garamond" w:hAnsi="Garamond"/>
                <w:sz w:val="28"/>
                <w:szCs w:val="22"/>
              </w:rPr>
              <w:t xml:space="preserve"> </w:t>
            </w:r>
            <w:proofErr w:type="spellStart"/>
            <w:r w:rsidRPr="00684253">
              <w:rPr>
                <w:rFonts w:ascii="Garamond" w:hAnsi="Garamond"/>
                <w:sz w:val="28"/>
                <w:szCs w:val="22"/>
              </w:rPr>
              <w:t>dooin</w:t>
            </w:r>
            <w:proofErr w:type="spellEnd"/>
            <w:r w:rsidRPr="00684253">
              <w:rPr>
                <w:rFonts w:ascii="Garamond" w:hAnsi="Garamond"/>
                <w:sz w:val="28"/>
                <w:szCs w:val="22"/>
              </w:rPr>
              <w:t xml:space="preserve"> </w:t>
            </w:r>
            <w:proofErr w:type="spellStart"/>
            <w:r w:rsidRPr="00684253">
              <w:rPr>
                <w:rFonts w:ascii="Garamond" w:hAnsi="Garamond"/>
                <w:sz w:val="28"/>
                <w:szCs w:val="22"/>
              </w:rPr>
              <w:t>ga</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shin </w:t>
            </w:r>
            <w:proofErr w:type="spellStart"/>
            <w:r w:rsidRPr="00684253">
              <w:rPr>
                <w:rFonts w:ascii="Garamond" w:hAnsi="Garamond"/>
                <w:sz w:val="28"/>
                <w:szCs w:val="22"/>
              </w:rPr>
              <w:t>nyn</w:t>
            </w:r>
            <w:proofErr w:type="spellEnd"/>
            <w:r w:rsidRPr="00684253">
              <w:rPr>
                <w:rFonts w:ascii="Garamond" w:hAnsi="Garamond"/>
                <w:sz w:val="28"/>
                <w:szCs w:val="22"/>
              </w:rPr>
              <w:t xml:space="preserve"> </w:t>
            </w:r>
            <w:proofErr w:type="spellStart"/>
            <w:r w:rsidRPr="00684253">
              <w:rPr>
                <w:rFonts w:ascii="Garamond" w:hAnsi="Garamond"/>
                <w:sz w:val="28"/>
                <w:szCs w:val="22"/>
              </w:rPr>
              <w:t>Greturyn</w:t>
            </w:r>
            <w:proofErr w:type="spellEnd"/>
            <w:r w:rsidRPr="00684253">
              <w:rPr>
                <w:rFonts w:ascii="Garamond" w:hAnsi="Garamond"/>
                <w:sz w:val="28"/>
                <w:szCs w:val="22"/>
              </w:rPr>
              <w:t xml:space="preserve"> </w:t>
            </w:r>
            <w:proofErr w:type="spellStart"/>
            <w:r w:rsidRPr="00684253">
              <w:rPr>
                <w:rFonts w:ascii="Garamond" w:hAnsi="Garamond"/>
                <w:sz w:val="28"/>
                <w:szCs w:val="22"/>
              </w:rPr>
              <w:t>treith</w:t>
            </w:r>
            <w:proofErr w:type="spellEnd"/>
            <w:r w:rsidRPr="00684253">
              <w:rPr>
                <w:rFonts w:ascii="Garamond" w:hAnsi="Garamond"/>
                <w:sz w:val="28"/>
                <w:szCs w:val="22"/>
              </w:rPr>
              <w:t>,</w:t>
            </w:r>
            <w:r w:rsidR="00EF3603">
              <w:rPr>
                <w:rStyle w:val="FootnoteReference"/>
                <w:rFonts w:ascii="Garamond" w:hAnsi="Garamond"/>
                <w:sz w:val="28"/>
                <w:szCs w:val="22"/>
              </w:rPr>
              <w:footnoteReference w:id="5"/>
            </w:r>
            <w:r w:rsidRPr="00684253">
              <w:rPr>
                <w:rFonts w:ascii="Garamond" w:hAnsi="Garamond"/>
                <w:sz w:val="28"/>
                <w:szCs w:val="22"/>
              </w:rPr>
              <w:t xml:space="preserve"> </w:t>
            </w:r>
            <w:proofErr w:type="spellStart"/>
            <w:r w:rsidRPr="00684253">
              <w:rPr>
                <w:rFonts w:ascii="Garamond" w:hAnsi="Garamond"/>
                <w:sz w:val="28"/>
                <w:szCs w:val="22"/>
              </w:rPr>
              <w:t>peccoil</w:t>
            </w:r>
            <w:proofErr w:type="spellEnd"/>
            <w:r w:rsidRPr="00684253">
              <w:rPr>
                <w:rFonts w:ascii="Garamond" w:hAnsi="Garamond"/>
                <w:sz w:val="28"/>
                <w:szCs w:val="22"/>
              </w:rPr>
              <w:t xml:space="preserve"> as </w:t>
            </w:r>
            <w:proofErr w:type="spellStart"/>
            <w:r w:rsidRPr="00684253">
              <w:rPr>
                <w:rFonts w:ascii="Garamond" w:hAnsi="Garamond"/>
                <w:sz w:val="28"/>
                <w:szCs w:val="22"/>
              </w:rPr>
              <w:t>fegooish</w:t>
            </w:r>
            <w:proofErr w:type="spellEnd"/>
            <w:r w:rsidRPr="00684253">
              <w:rPr>
                <w:rFonts w:ascii="Garamond" w:hAnsi="Garamond"/>
                <w:sz w:val="28"/>
                <w:szCs w:val="22"/>
              </w:rPr>
              <w:t xml:space="preserve"> </w:t>
            </w:r>
            <w:proofErr w:type="spellStart"/>
            <w:r w:rsidRPr="00684253">
              <w:rPr>
                <w:rFonts w:ascii="Garamond" w:hAnsi="Garamond"/>
                <w:sz w:val="28"/>
                <w:szCs w:val="22"/>
              </w:rPr>
              <w:t>cooney</w:t>
            </w:r>
            <w:proofErr w:type="spellEnd"/>
            <w:r w:rsidRPr="00684253">
              <w:rPr>
                <w:rFonts w:ascii="Garamond" w:hAnsi="Garamond"/>
                <w:sz w:val="28"/>
                <w:szCs w:val="22"/>
              </w:rPr>
              <w:t xml:space="preserve">, </w:t>
            </w:r>
            <w:proofErr w:type="spellStart"/>
            <w:r w:rsidRPr="00684253">
              <w:rPr>
                <w:rFonts w:ascii="Garamond" w:hAnsi="Garamond"/>
                <w:sz w:val="28"/>
                <w:szCs w:val="22"/>
              </w:rPr>
              <w:t>ga</w:t>
            </w:r>
            <w:proofErr w:type="spellEnd"/>
            <w:r w:rsidRPr="00684253">
              <w:rPr>
                <w:rFonts w:ascii="Garamond" w:hAnsi="Garamond"/>
                <w:sz w:val="28"/>
                <w:szCs w:val="22"/>
              </w:rPr>
              <w:t xml:space="preserve"> </w:t>
            </w:r>
            <w:proofErr w:type="spellStart"/>
            <w:r w:rsidRPr="00684253">
              <w:rPr>
                <w:rFonts w:ascii="Garamond" w:hAnsi="Garamond"/>
                <w:sz w:val="28"/>
                <w:szCs w:val="22"/>
              </w:rPr>
              <w:t>dy</w:t>
            </w:r>
            <w:proofErr w:type="spellEnd"/>
            <w:r w:rsidRPr="00684253">
              <w:rPr>
                <w:rFonts w:ascii="Garamond" w:hAnsi="Garamond"/>
                <w:sz w:val="28"/>
                <w:szCs w:val="22"/>
              </w:rPr>
              <w:t xml:space="preserve"> </w:t>
            </w:r>
            <w:proofErr w:type="spellStart"/>
            <w:r w:rsidRPr="00684253">
              <w:rPr>
                <w:rFonts w:ascii="Garamond" w:hAnsi="Garamond"/>
                <w:sz w:val="28"/>
                <w:szCs w:val="22"/>
              </w:rPr>
              <w:t>vel</w:t>
            </w:r>
            <w:proofErr w:type="spellEnd"/>
            <w:r w:rsidRPr="00684253">
              <w:rPr>
                <w:rFonts w:ascii="Garamond" w:hAnsi="Garamond"/>
                <w:sz w:val="28"/>
                <w:szCs w:val="22"/>
              </w:rPr>
              <w:t xml:space="preserve"> ain </w:t>
            </w:r>
            <w:proofErr w:type="spellStart"/>
            <w:r w:rsidRPr="00684253">
              <w:rPr>
                <w:rFonts w:ascii="Garamond" w:hAnsi="Garamond"/>
                <w:sz w:val="28"/>
                <w:szCs w:val="22"/>
              </w:rPr>
              <w:t>Noidjin</w:t>
            </w:r>
            <w:proofErr w:type="spellEnd"/>
            <w:r w:rsidRPr="00684253">
              <w:rPr>
                <w:rFonts w:ascii="Garamond" w:hAnsi="Garamond"/>
                <w:sz w:val="28"/>
                <w:szCs w:val="22"/>
              </w:rPr>
              <w:t xml:space="preserve"> </w:t>
            </w:r>
            <w:proofErr w:type="spellStart"/>
            <w:r w:rsidRPr="00684253">
              <w:rPr>
                <w:rFonts w:ascii="Garamond" w:hAnsi="Garamond"/>
                <w:sz w:val="28"/>
                <w:szCs w:val="22"/>
              </w:rPr>
              <w:t>ymmodee</w:t>
            </w:r>
            <w:proofErr w:type="spellEnd"/>
            <w:r w:rsidRPr="00684253">
              <w:rPr>
                <w:rFonts w:ascii="Garamond" w:hAnsi="Garamond"/>
                <w:sz w:val="28"/>
                <w:szCs w:val="22"/>
              </w:rPr>
              <w:t xml:space="preserve"> as </w:t>
            </w:r>
            <w:proofErr w:type="spellStart"/>
            <w:r w:rsidRPr="00684253">
              <w:rPr>
                <w:rFonts w:ascii="Garamond" w:hAnsi="Garamond"/>
                <w:sz w:val="28"/>
                <w:szCs w:val="22"/>
              </w:rPr>
              <w:t>niartal</w:t>
            </w:r>
            <w:proofErr w:type="spellEnd"/>
            <w:r w:rsidRPr="00684253">
              <w:rPr>
                <w:rFonts w:ascii="Garamond" w:hAnsi="Garamond"/>
                <w:sz w:val="28"/>
                <w:szCs w:val="22"/>
              </w:rPr>
              <w:t xml:space="preserve">, </w:t>
            </w:r>
            <w:proofErr w:type="spellStart"/>
            <w:r w:rsidRPr="00684253">
              <w:rPr>
                <w:rFonts w:ascii="Garamond" w:hAnsi="Garamond"/>
                <w:sz w:val="28"/>
                <w:szCs w:val="22"/>
              </w:rPr>
              <w:t>ny</w:t>
            </w:r>
            <w:proofErr w:type="spellEnd"/>
            <w:r w:rsidRPr="00684253">
              <w:rPr>
                <w:rFonts w:ascii="Garamond" w:hAnsi="Garamond"/>
                <w:sz w:val="28"/>
                <w:szCs w:val="22"/>
              </w:rPr>
              <w:t xml:space="preserve"> </w:t>
            </w:r>
            <w:proofErr w:type="spellStart"/>
            <w:r w:rsidRPr="00684253">
              <w:rPr>
                <w:rFonts w:ascii="Garamond" w:hAnsi="Garamond"/>
                <w:sz w:val="28"/>
                <w:szCs w:val="22"/>
              </w:rPr>
              <w:t>yei</w:t>
            </w:r>
            <w:proofErr w:type="spellEnd"/>
            <w:r w:rsidRPr="00684253">
              <w:rPr>
                <w:rFonts w:ascii="Garamond" w:hAnsi="Garamond"/>
                <w:sz w:val="28"/>
                <w:szCs w:val="22"/>
              </w:rPr>
              <w:t xml:space="preserve"> </w:t>
            </w:r>
            <w:proofErr w:type="spellStart"/>
            <w:r w:rsidRPr="00684253">
              <w:rPr>
                <w:rFonts w:ascii="Garamond" w:hAnsi="Garamond"/>
                <w:sz w:val="28"/>
                <w:szCs w:val="22"/>
              </w:rPr>
              <w:t>liorish</w:t>
            </w:r>
            <w:proofErr w:type="spellEnd"/>
            <w:r w:rsidRPr="00684253">
              <w:rPr>
                <w:rFonts w:ascii="Garamond" w:hAnsi="Garamond"/>
                <w:sz w:val="28"/>
                <w:szCs w:val="22"/>
              </w:rPr>
              <w:t xml:space="preserve"> </w:t>
            </w:r>
            <w:proofErr w:type="spellStart"/>
            <w:r w:rsidRPr="00684253">
              <w:rPr>
                <w:rFonts w:ascii="Garamond" w:hAnsi="Garamond"/>
                <w:sz w:val="28"/>
                <w:szCs w:val="22"/>
              </w:rPr>
              <w:t>foar</w:t>
            </w:r>
            <w:proofErr w:type="spellEnd"/>
            <w:r w:rsidRPr="00684253">
              <w:rPr>
                <w:rFonts w:ascii="Garamond" w:hAnsi="Garamond"/>
                <w:sz w:val="28"/>
                <w:szCs w:val="22"/>
              </w:rPr>
              <w:t xml:space="preserve"> Yee</w:t>
            </w:r>
            <w:r w:rsidR="002C617D" w:rsidRPr="002C617D">
              <w:rPr>
                <w:rFonts w:ascii="Garamond" w:hAnsi="Garamond"/>
                <w:sz w:val="28"/>
                <w:szCs w:val="22"/>
              </w:rPr>
              <w:t> ;</w:t>
            </w:r>
            <w:r w:rsidRPr="00684253">
              <w:rPr>
                <w:rFonts w:ascii="Garamond" w:hAnsi="Garamond"/>
                <w:sz w:val="28"/>
                <w:szCs w:val="22"/>
              </w:rPr>
              <w:t xml:space="preserve"> </w:t>
            </w:r>
            <w:proofErr w:type="spellStart"/>
            <w:r w:rsidRPr="00684253">
              <w:rPr>
                <w:rFonts w:ascii="Garamond" w:hAnsi="Garamond"/>
                <w:sz w:val="28"/>
                <w:szCs w:val="22"/>
              </w:rPr>
              <w:t>foddee</w:t>
            </w:r>
            <w:proofErr w:type="spellEnd"/>
            <w:r w:rsidRPr="00684253">
              <w:rPr>
                <w:rFonts w:ascii="Garamond" w:hAnsi="Garamond"/>
                <w:sz w:val="28"/>
                <w:szCs w:val="22"/>
              </w:rPr>
              <w:t xml:space="preserve"> mad </w:t>
            </w:r>
            <w:proofErr w:type="spellStart"/>
            <w:r w:rsidRPr="00684253">
              <w:rPr>
                <w:rFonts w:ascii="Garamond" w:hAnsi="Garamond"/>
                <w:sz w:val="28"/>
                <w:szCs w:val="22"/>
              </w:rPr>
              <w:t>ve</w:t>
            </w:r>
            <w:proofErr w:type="spellEnd"/>
            <w:r w:rsidRPr="00684253">
              <w:rPr>
                <w:rFonts w:ascii="Garamond" w:hAnsi="Garamond"/>
                <w:sz w:val="28"/>
                <w:szCs w:val="22"/>
              </w:rPr>
              <w:t xml:space="preserve"> </w:t>
            </w:r>
            <w:proofErr w:type="spellStart"/>
            <w:r w:rsidRPr="00684253">
              <w:rPr>
                <w:rFonts w:ascii="Garamond" w:hAnsi="Garamond"/>
                <w:sz w:val="28"/>
                <w:szCs w:val="22"/>
              </w:rPr>
              <w:t>sauchey</w:t>
            </w:r>
            <w:proofErr w:type="spellEnd"/>
            <w:r w:rsidRPr="00684253">
              <w:rPr>
                <w:rFonts w:ascii="Garamond" w:hAnsi="Garamond"/>
                <w:sz w:val="28"/>
                <w:szCs w:val="22"/>
              </w:rPr>
              <w:t xml:space="preserve"> as </w:t>
            </w:r>
            <w:proofErr w:type="spellStart"/>
            <w:r w:rsidRPr="00684253">
              <w:rPr>
                <w:rFonts w:ascii="Garamond" w:hAnsi="Garamond"/>
                <w:sz w:val="28"/>
                <w:szCs w:val="22"/>
              </w:rPr>
              <w:t>bannit</w:t>
            </w:r>
            <w:proofErr w:type="spellEnd"/>
            <w:r w:rsidRPr="00684253">
              <w:rPr>
                <w:rFonts w:ascii="Garamond" w:hAnsi="Garamond"/>
                <w:sz w:val="28"/>
                <w:szCs w:val="22"/>
              </w:rPr>
              <w:t xml:space="preserve">. </w:t>
            </w:r>
          </w:p>
        </w:tc>
        <w:tc>
          <w:tcPr>
            <w:tcW w:w="3835" w:type="dxa"/>
          </w:tcPr>
          <w:p w14:paraId="39E98926"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 xml:space="preserve">For it teacheth us, that </w:t>
            </w:r>
            <w:proofErr w:type="spellStart"/>
            <w:r w:rsidRPr="00684253">
              <w:rPr>
                <w:rFonts w:ascii="Garamond" w:hAnsi="Garamond" w:cs="Times New Roman"/>
                <w:i/>
                <w:sz w:val="28"/>
              </w:rPr>
              <w:t>tho</w:t>
            </w:r>
            <w:proofErr w:type="spellEnd"/>
            <w:r w:rsidRPr="00684253">
              <w:rPr>
                <w:rFonts w:ascii="Garamond" w:hAnsi="Garamond" w:cs="Times New Roman"/>
                <w:i/>
                <w:sz w:val="28"/>
              </w:rPr>
              <w:t xml:space="preserve">’ we are miserable, sinful, Helpless Creatures, </w:t>
            </w:r>
            <w:proofErr w:type="spellStart"/>
            <w:r w:rsidRPr="00684253">
              <w:rPr>
                <w:rFonts w:ascii="Garamond" w:hAnsi="Garamond" w:cs="Times New Roman"/>
                <w:i/>
                <w:sz w:val="28"/>
              </w:rPr>
              <w:t>tho</w:t>
            </w:r>
            <w:proofErr w:type="spellEnd"/>
            <w:r w:rsidRPr="00684253">
              <w:rPr>
                <w:rFonts w:ascii="Garamond" w:hAnsi="Garamond" w:cs="Times New Roman"/>
                <w:i/>
                <w:sz w:val="28"/>
              </w:rPr>
              <w:t>’ we have many and Powerful Enemies</w:t>
            </w:r>
            <w:r w:rsidR="002C617D" w:rsidRPr="002C617D">
              <w:rPr>
                <w:rFonts w:ascii="Garamond" w:hAnsi="Garamond" w:cs="Times New Roman"/>
                <w:sz w:val="28"/>
              </w:rPr>
              <w:t> ;</w:t>
            </w:r>
            <w:r w:rsidRPr="00684253">
              <w:rPr>
                <w:rFonts w:ascii="Garamond" w:hAnsi="Garamond" w:cs="Times New Roman"/>
                <w:i/>
                <w:sz w:val="28"/>
              </w:rPr>
              <w:t xml:space="preserve"> yet by the Favour of God, we may be Safe and Happy.</w:t>
            </w:r>
          </w:p>
        </w:tc>
        <w:tc>
          <w:tcPr>
            <w:tcW w:w="849" w:type="dxa"/>
          </w:tcPr>
          <w:p w14:paraId="4F3F3751" w14:textId="77777777" w:rsidR="000526F4" w:rsidRPr="00684253" w:rsidRDefault="000526F4" w:rsidP="00DB60C3">
            <w:pPr>
              <w:pStyle w:val="ListParagraph"/>
              <w:ind w:left="0" w:firstLine="170"/>
              <w:jc w:val="both"/>
              <w:rPr>
                <w:rFonts w:ascii="Garamond" w:hAnsi="Garamond" w:cs="Times New Roman"/>
                <w:i/>
                <w:sz w:val="28"/>
              </w:rPr>
            </w:pPr>
          </w:p>
        </w:tc>
      </w:tr>
      <w:tr w:rsidR="0055249D" w:rsidRPr="00F638E7" w14:paraId="58547361" w14:textId="77777777" w:rsidTr="003472DF">
        <w:tc>
          <w:tcPr>
            <w:tcW w:w="4387" w:type="dxa"/>
          </w:tcPr>
          <w:p w14:paraId="1837E062" w14:textId="77777777" w:rsidR="0055249D" w:rsidRPr="00B555B7" w:rsidRDefault="0055249D" w:rsidP="00DB60C3">
            <w:pPr>
              <w:pStyle w:val="CM3"/>
              <w:widowControl/>
              <w:spacing w:line="240" w:lineRule="auto"/>
              <w:ind w:firstLine="227"/>
              <w:jc w:val="both"/>
              <w:rPr>
                <w:rFonts w:ascii="Garamond" w:hAnsi="Garamond"/>
                <w:sz w:val="28"/>
                <w:szCs w:val="28"/>
              </w:rPr>
            </w:pPr>
            <w:r w:rsidRPr="00B555B7">
              <w:rPr>
                <w:rFonts w:ascii="Garamond" w:hAnsi="Garamond"/>
                <w:sz w:val="28"/>
                <w:szCs w:val="28"/>
              </w:rPr>
              <w:t xml:space="preserve">[3] Ta shin </w:t>
            </w:r>
            <w:proofErr w:type="spellStart"/>
            <w:r w:rsidRPr="00B555B7">
              <w:rPr>
                <w:rFonts w:ascii="Garamond" w:hAnsi="Garamond"/>
                <w:sz w:val="28"/>
                <w:szCs w:val="28"/>
              </w:rPr>
              <w:t>gynsagh</w:t>
            </w:r>
            <w:proofErr w:type="spellEnd"/>
            <w:r w:rsidRPr="00B555B7">
              <w:rPr>
                <w:rFonts w:ascii="Garamond" w:hAnsi="Garamond"/>
                <w:sz w:val="28"/>
                <w:szCs w:val="28"/>
              </w:rPr>
              <w:t xml:space="preserve"> </w:t>
            </w:r>
            <w:proofErr w:type="spellStart"/>
            <w:r w:rsidRPr="00B555B7">
              <w:rPr>
                <w:rFonts w:ascii="Garamond" w:hAnsi="Garamond"/>
                <w:sz w:val="28"/>
                <w:szCs w:val="28"/>
              </w:rPr>
              <w:t>liorish</w:t>
            </w:r>
            <w:proofErr w:type="spellEnd"/>
            <w:r w:rsidRPr="00B555B7">
              <w:rPr>
                <w:rFonts w:ascii="Garamond" w:hAnsi="Garamond"/>
                <w:sz w:val="28"/>
                <w:szCs w:val="28"/>
              </w:rPr>
              <w:t xml:space="preserve">, </w:t>
            </w:r>
            <w:proofErr w:type="spellStart"/>
            <w:r w:rsidRPr="00B555B7">
              <w:rPr>
                <w:rFonts w:ascii="Garamond" w:hAnsi="Garamond"/>
                <w:sz w:val="28"/>
                <w:szCs w:val="28"/>
              </w:rPr>
              <w:t>dy</w:t>
            </w:r>
            <w:proofErr w:type="spellEnd"/>
            <w:r w:rsidRPr="00B555B7">
              <w:rPr>
                <w:rFonts w:ascii="Garamond" w:hAnsi="Garamond"/>
                <w:sz w:val="28"/>
                <w:szCs w:val="28"/>
              </w:rPr>
              <w:t xml:space="preserve"> </w:t>
            </w:r>
            <w:proofErr w:type="spellStart"/>
            <w:r w:rsidRPr="00B555B7">
              <w:rPr>
                <w:rFonts w:ascii="Garamond" w:hAnsi="Garamond"/>
                <w:sz w:val="28"/>
                <w:szCs w:val="28"/>
              </w:rPr>
              <w:t>vel</w:t>
            </w:r>
            <w:proofErr w:type="spellEnd"/>
            <w:r w:rsidRPr="00B555B7">
              <w:rPr>
                <w:rFonts w:ascii="Garamond" w:hAnsi="Garamond"/>
                <w:sz w:val="28"/>
                <w:szCs w:val="28"/>
              </w:rPr>
              <w:t xml:space="preserve"> </w:t>
            </w:r>
            <w:proofErr w:type="spellStart"/>
            <w:r w:rsidRPr="00B555B7">
              <w:rPr>
                <w:rFonts w:ascii="Garamond" w:hAnsi="Garamond"/>
                <w:sz w:val="28"/>
                <w:szCs w:val="28"/>
              </w:rPr>
              <w:t>Jee</w:t>
            </w:r>
            <w:proofErr w:type="spellEnd"/>
            <w:r w:rsidRPr="00B555B7">
              <w:rPr>
                <w:rFonts w:ascii="Garamond" w:hAnsi="Garamond"/>
                <w:sz w:val="28"/>
                <w:szCs w:val="28"/>
              </w:rPr>
              <w:t xml:space="preserve"> </w:t>
            </w:r>
            <w:proofErr w:type="spellStart"/>
            <w:r w:rsidRPr="00B555B7">
              <w:rPr>
                <w:rFonts w:ascii="Garamond" w:hAnsi="Garamond"/>
                <w:i/>
                <w:sz w:val="28"/>
                <w:szCs w:val="28"/>
              </w:rPr>
              <w:t>shirrey</w:t>
            </w:r>
            <w:proofErr w:type="spellEnd"/>
            <w:r w:rsidRPr="00B555B7">
              <w:rPr>
                <w:rFonts w:ascii="Garamond" w:hAnsi="Garamond"/>
                <w:sz w:val="28"/>
                <w:szCs w:val="28"/>
              </w:rPr>
              <w:t xml:space="preserve"> </w:t>
            </w:r>
            <w:proofErr w:type="spellStart"/>
            <w:r w:rsidRPr="00B555B7">
              <w:rPr>
                <w:rFonts w:ascii="Garamond" w:hAnsi="Garamond"/>
                <w:sz w:val="28"/>
                <w:szCs w:val="28"/>
              </w:rPr>
              <w:t>nyn</w:t>
            </w:r>
            <w:proofErr w:type="spellEnd"/>
            <w:r w:rsidRPr="00B555B7">
              <w:rPr>
                <w:rFonts w:ascii="Garamond" w:hAnsi="Garamond"/>
                <w:sz w:val="28"/>
                <w:szCs w:val="28"/>
              </w:rPr>
              <w:t xml:space="preserve"> </w:t>
            </w:r>
            <w:proofErr w:type="spellStart"/>
            <w:r w:rsidRPr="00B555B7">
              <w:rPr>
                <w:rFonts w:ascii="Garamond" w:hAnsi="Garamond"/>
                <w:sz w:val="28"/>
                <w:szCs w:val="28"/>
              </w:rPr>
              <w:t>maynrys</w:t>
            </w:r>
            <w:proofErr w:type="spellEnd"/>
            <w:r w:rsidRPr="00B555B7">
              <w:rPr>
                <w:rFonts w:ascii="Garamond" w:hAnsi="Garamond"/>
                <w:sz w:val="28"/>
                <w:szCs w:val="28"/>
              </w:rPr>
              <w:t xml:space="preserve">, </w:t>
            </w:r>
            <w:r w:rsidRPr="00B555B7">
              <w:rPr>
                <w:rFonts w:ascii="Garamond" w:hAnsi="Garamond"/>
                <w:i/>
                <w:sz w:val="28"/>
                <w:szCs w:val="28"/>
              </w:rPr>
              <w:t xml:space="preserve">as </w:t>
            </w:r>
            <w:proofErr w:type="spellStart"/>
            <w:r w:rsidRPr="00B555B7">
              <w:rPr>
                <w:rFonts w:ascii="Garamond" w:hAnsi="Garamond"/>
                <w:i/>
                <w:sz w:val="28"/>
                <w:szCs w:val="28"/>
              </w:rPr>
              <w:t>dy</w:t>
            </w:r>
            <w:proofErr w:type="spellEnd"/>
            <w:r w:rsidRPr="00B555B7">
              <w:rPr>
                <w:rFonts w:ascii="Garamond" w:hAnsi="Garamond"/>
                <w:i/>
                <w:sz w:val="28"/>
                <w:szCs w:val="28"/>
              </w:rPr>
              <w:t xml:space="preserve"> </w:t>
            </w:r>
            <w:proofErr w:type="spellStart"/>
            <w:r w:rsidRPr="00B555B7">
              <w:rPr>
                <w:rFonts w:ascii="Garamond" w:hAnsi="Garamond"/>
                <w:i/>
                <w:sz w:val="28"/>
                <w:szCs w:val="28"/>
              </w:rPr>
              <w:t>vod</w:t>
            </w:r>
            <w:proofErr w:type="spellEnd"/>
            <w:r w:rsidRPr="00B555B7">
              <w:rPr>
                <w:rFonts w:ascii="Garamond" w:hAnsi="Garamond"/>
                <w:i/>
                <w:sz w:val="28"/>
                <w:szCs w:val="28"/>
              </w:rPr>
              <w:t xml:space="preserve"> e </w:t>
            </w:r>
            <w:proofErr w:type="spellStart"/>
            <w:r w:rsidRPr="00B555B7">
              <w:rPr>
                <w:rFonts w:ascii="Garamond" w:hAnsi="Garamond"/>
                <w:i/>
                <w:sz w:val="28"/>
                <w:szCs w:val="28"/>
              </w:rPr>
              <w:t>ny</w:t>
            </w:r>
            <w:proofErr w:type="spellEnd"/>
            <w:r w:rsidRPr="00B555B7">
              <w:rPr>
                <w:rFonts w:ascii="Garamond" w:hAnsi="Garamond"/>
                <w:i/>
                <w:sz w:val="28"/>
                <w:szCs w:val="28"/>
              </w:rPr>
              <w:t xml:space="preserve"> </w:t>
            </w:r>
            <w:proofErr w:type="spellStart"/>
            <w:r w:rsidRPr="00B555B7">
              <w:rPr>
                <w:rFonts w:ascii="Garamond" w:hAnsi="Garamond"/>
                <w:i/>
                <w:sz w:val="28"/>
                <w:szCs w:val="28"/>
              </w:rPr>
              <w:t>smoo</w:t>
            </w:r>
            <w:proofErr w:type="spellEnd"/>
            <w:r w:rsidRPr="00B555B7">
              <w:rPr>
                <w:rFonts w:ascii="Garamond" w:hAnsi="Garamond"/>
                <w:i/>
                <w:sz w:val="28"/>
                <w:szCs w:val="28"/>
              </w:rPr>
              <w:t xml:space="preserve"> y </w:t>
            </w:r>
            <w:proofErr w:type="spellStart"/>
            <w:r w:rsidRPr="00B555B7">
              <w:rPr>
                <w:rFonts w:ascii="Garamond" w:hAnsi="Garamond"/>
                <w:i/>
                <w:sz w:val="28"/>
                <w:szCs w:val="28"/>
              </w:rPr>
              <w:t>yanoo</w:t>
            </w:r>
            <w:proofErr w:type="spellEnd"/>
            <w:r w:rsidRPr="00B555B7">
              <w:rPr>
                <w:rFonts w:ascii="Garamond" w:hAnsi="Garamond"/>
                <w:i/>
                <w:sz w:val="28"/>
                <w:szCs w:val="28"/>
              </w:rPr>
              <w:t xml:space="preserve"> er </w:t>
            </w:r>
            <w:proofErr w:type="spellStart"/>
            <w:r w:rsidRPr="00B555B7">
              <w:rPr>
                <w:rFonts w:ascii="Garamond" w:hAnsi="Garamond"/>
                <w:i/>
                <w:sz w:val="28"/>
                <w:szCs w:val="28"/>
              </w:rPr>
              <w:t>nyn</w:t>
            </w:r>
            <w:proofErr w:type="spellEnd"/>
            <w:r w:rsidRPr="00B555B7">
              <w:rPr>
                <w:rFonts w:ascii="Garamond" w:hAnsi="Garamond"/>
                <w:i/>
                <w:sz w:val="28"/>
                <w:szCs w:val="28"/>
              </w:rPr>
              <w:t xml:space="preserve"> son </w:t>
            </w:r>
            <w:proofErr w:type="spellStart"/>
            <w:r w:rsidRPr="00B555B7">
              <w:rPr>
                <w:rFonts w:ascii="Garamond" w:hAnsi="Garamond"/>
                <w:i/>
                <w:sz w:val="28"/>
                <w:szCs w:val="28"/>
              </w:rPr>
              <w:t>ny</w:t>
            </w:r>
            <w:proofErr w:type="spellEnd"/>
            <w:r w:rsidRPr="00B555B7">
              <w:rPr>
                <w:rFonts w:ascii="Garamond" w:hAnsi="Garamond"/>
                <w:i/>
                <w:sz w:val="28"/>
                <w:szCs w:val="28"/>
              </w:rPr>
              <w:t xml:space="preserve"> </w:t>
            </w:r>
            <w:proofErr w:type="spellStart"/>
            <w:r w:rsidRPr="00B555B7">
              <w:rPr>
                <w:rFonts w:ascii="Garamond" w:hAnsi="Garamond"/>
                <w:i/>
                <w:sz w:val="28"/>
                <w:szCs w:val="28"/>
              </w:rPr>
              <w:t>oddys</w:t>
            </w:r>
            <w:proofErr w:type="spellEnd"/>
            <w:r w:rsidRPr="00B555B7">
              <w:rPr>
                <w:rFonts w:ascii="Garamond" w:hAnsi="Garamond"/>
                <w:i/>
                <w:sz w:val="28"/>
                <w:szCs w:val="28"/>
              </w:rPr>
              <w:t xml:space="preserve"> shin </w:t>
            </w:r>
            <w:proofErr w:type="spellStart"/>
            <w:r w:rsidRPr="00B555B7">
              <w:rPr>
                <w:rFonts w:ascii="Garamond" w:hAnsi="Garamond"/>
                <w:i/>
                <w:sz w:val="28"/>
                <w:szCs w:val="28"/>
              </w:rPr>
              <w:t>hene</w:t>
            </w:r>
            <w:proofErr w:type="spellEnd"/>
            <w:r w:rsidRPr="00B555B7">
              <w:rPr>
                <w:rFonts w:ascii="Garamond" w:hAnsi="Garamond"/>
                <w:i/>
                <w:sz w:val="28"/>
                <w:szCs w:val="28"/>
              </w:rPr>
              <w:t xml:space="preserve"> y </w:t>
            </w:r>
            <w:proofErr w:type="spellStart"/>
            <w:r w:rsidRPr="00B555B7">
              <w:rPr>
                <w:rFonts w:ascii="Garamond" w:hAnsi="Garamond"/>
                <w:i/>
                <w:sz w:val="28"/>
                <w:szCs w:val="28"/>
              </w:rPr>
              <w:t>hirrey</w:t>
            </w:r>
            <w:proofErr w:type="spellEnd"/>
            <w:r w:rsidRPr="00B555B7">
              <w:rPr>
                <w:rFonts w:ascii="Garamond" w:hAnsi="Garamond"/>
                <w:i/>
                <w:sz w:val="28"/>
                <w:szCs w:val="28"/>
              </w:rPr>
              <w:t xml:space="preserve"> </w:t>
            </w:r>
            <w:proofErr w:type="spellStart"/>
            <w:r w:rsidRPr="00B555B7">
              <w:rPr>
                <w:rFonts w:ascii="Garamond" w:hAnsi="Garamond"/>
                <w:i/>
                <w:sz w:val="28"/>
                <w:szCs w:val="28"/>
              </w:rPr>
              <w:t>ny</w:t>
            </w:r>
            <w:proofErr w:type="spellEnd"/>
            <w:r w:rsidRPr="00B555B7">
              <w:rPr>
                <w:rFonts w:ascii="Garamond" w:hAnsi="Garamond"/>
                <w:i/>
                <w:sz w:val="28"/>
                <w:szCs w:val="28"/>
              </w:rPr>
              <w:t xml:space="preserve"> </w:t>
            </w:r>
            <w:proofErr w:type="spellStart"/>
            <w:r w:rsidRPr="00B555B7">
              <w:rPr>
                <w:rFonts w:ascii="Garamond" w:hAnsi="Garamond"/>
                <w:i/>
                <w:sz w:val="28"/>
                <w:szCs w:val="28"/>
              </w:rPr>
              <w:t>smooinaghtyn</w:t>
            </w:r>
            <w:proofErr w:type="spellEnd"/>
            <w:r w:rsidRPr="00B555B7">
              <w:rPr>
                <w:rFonts w:ascii="Garamond" w:hAnsi="Garamond"/>
                <w:sz w:val="28"/>
                <w:szCs w:val="28"/>
              </w:rPr>
              <w:t xml:space="preserve">. </w:t>
            </w:r>
          </w:p>
        </w:tc>
        <w:tc>
          <w:tcPr>
            <w:tcW w:w="3835" w:type="dxa"/>
          </w:tcPr>
          <w:p w14:paraId="32A7D24A" w14:textId="77777777" w:rsidR="0055249D" w:rsidRPr="00684253" w:rsidRDefault="0055249D" w:rsidP="00DB60C3">
            <w:pPr>
              <w:pStyle w:val="ListParagraph"/>
              <w:ind w:left="0" w:firstLine="227"/>
              <w:contextualSpacing w:val="0"/>
              <w:jc w:val="both"/>
              <w:rPr>
                <w:rFonts w:ascii="Garamond" w:hAnsi="Garamond" w:cs="Times New Roman"/>
                <w:sz w:val="28"/>
              </w:rPr>
            </w:pPr>
            <w:r w:rsidRPr="00684253">
              <w:rPr>
                <w:rFonts w:ascii="Garamond" w:hAnsi="Garamond" w:cs="Times New Roman"/>
                <w:i/>
                <w:sz w:val="28"/>
              </w:rPr>
              <w:t xml:space="preserve">For by it we learn, that God </w:t>
            </w:r>
            <w:proofErr w:type="spellStart"/>
            <w:r w:rsidRPr="00684253">
              <w:rPr>
                <w:rFonts w:ascii="Garamond" w:hAnsi="Garamond" w:cs="Times New Roman"/>
                <w:i/>
                <w:sz w:val="28"/>
              </w:rPr>
              <w:t>desireth</w:t>
            </w:r>
            <w:proofErr w:type="spellEnd"/>
            <w:r w:rsidRPr="00684253">
              <w:rPr>
                <w:rFonts w:ascii="Garamond" w:hAnsi="Garamond" w:cs="Times New Roman"/>
                <w:i/>
                <w:sz w:val="28"/>
              </w:rPr>
              <w:t xml:space="preserve"> our Welfare, and that he is</w:t>
            </w:r>
            <w:r w:rsidRPr="00684253">
              <w:rPr>
                <w:rFonts w:ascii="Garamond" w:hAnsi="Garamond" w:cs="Times New Roman"/>
                <w:sz w:val="28"/>
              </w:rPr>
              <w:t xml:space="preserve"> able to do for us more than we can ask or think.</w:t>
            </w:r>
          </w:p>
        </w:tc>
        <w:tc>
          <w:tcPr>
            <w:tcW w:w="849" w:type="dxa"/>
          </w:tcPr>
          <w:p w14:paraId="6B3B2DAF" w14:textId="77777777" w:rsidR="0055249D" w:rsidRPr="00684253" w:rsidRDefault="0055249D" w:rsidP="00DB60C3">
            <w:pPr>
              <w:pStyle w:val="ListParagraph"/>
              <w:ind w:left="0" w:firstLine="170"/>
              <w:jc w:val="both"/>
              <w:rPr>
                <w:rFonts w:ascii="Garamond" w:hAnsi="Garamond" w:cs="Times New Roman"/>
                <w:i/>
                <w:sz w:val="28"/>
              </w:rPr>
            </w:pPr>
          </w:p>
        </w:tc>
      </w:tr>
      <w:tr w:rsidR="0055249D" w:rsidRPr="00F638E7" w14:paraId="4F8DB48E" w14:textId="77777777" w:rsidTr="003472DF">
        <w:tc>
          <w:tcPr>
            <w:tcW w:w="4387" w:type="dxa"/>
          </w:tcPr>
          <w:p w14:paraId="3ADB4427" w14:textId="77777777" w:rsidR="0055249D" w:rsidRPr="00B555B7" w:rsidRDefault="0055249D" w:rsidP="00DB60C3">
            <w:pPr>
              <w:pStyle w:val="CM3"/>
              <w:widowControl/>
              <w:spacing w:line="240" w:lineRule="auto"/>
              <w:ind w:firstLine="227"/>
              <w:jc w:val="both"/>
              <w:rPr>
                <w:rFonts w:ascii="Garamond" w:hAnsi="Garamond"/>
                <w:sz w:val="28"/>
                <w:szCs w:val="28"/>
              </w:rPr>
            </w:pPr>
            <w:proofErr w:type="spellStart"/>
            <w:r w:rsidRPr="00B555B7">
              <w:rPr>
                <w:rFonts w:ascii="Garamond" w:hAnsi="Garamond"/>
                <w:sz w:val="28"/>
                <w:szCs w:val="28"/>
              </w:rPr>
              <w:t>Te</w:t>
            </w:r>
            <w:proofErr w:type="spellEnd"/>
            <w:r w:rsidRPr="00B555B7">
              <w:rPr>
                <w:rFonts w:ascii="Garamond" w:hAnsi="Garamond"/>
                <w:sz w:val="28"/>
                <w:szCs w:val="28"/>
              </w:rPr>
              <w:t xml:space="preserve"> </w:t>
            </w:r>
            <w:proofErr w:type="spellStart"/>
            <w:r w:rsidRPr="00B555B7">
              <w:rPr>
                <w:rFonts w:ascii="Garamond" w:hAnsi="Garamond"/>
                <w:sz w:val="28"/>
                <w:szCs w:val="28"/>
              </w:rPr>
              <w:t>gynsagh</w:t>
            </w:r>
            <w:proofErr w:type="spellEnd"/>
            <w:r w:rsidRPr="00B555B7">
              <w:rPr>
                <w:rFonts w:ascii="Garamond" w:hAnsi="Garamond"/>
                <w:sz w:val="28"/>
                <w:szCs w:val="28"/>
              </w:rPr>
              <w:t xml:space="preserve"> </w:t>
            </w:r>
            <w:proofErr w:type="spellStart"/>
            <w:r w:rsidRPr="00B555B7">
              <w:rPr>
                <w:rFonts w:ascii="Garamond" w:hAnsi="Garamond"/>
                <w:sz w:val="28"/>
                <w:szCs w:val="28"/>
              </w:rPr>
              <w:t>dooin</w:t>
            </w:r>
            <w:proofErr w:type="spellEnd"/>
            <w:r w:rsidRPr="00B555B7">
              <w:rPr>
                <w:rFonts w:ascii="Garamond" w:hAnsi="Garamond"/>
                <w:sz w:val="28"/>
                <w:szCs w:val="28"/>
              </w:rPr>
              <w:t xml:space="preserve"> </w:t>
            </w:r>
            <w:proofErr w:type="spellStart"/>
            <w:r w:rsidRPr="00B555B7">
              <w:rPr>
                <w:rFonts w:ascii="Garamond" w:hAnsi="Garamond"/>
                <w:sz w:val="28"/>
                <w:szCs w:val="28"/>
              </w:rPr>
              <w:t>cre’n</w:t>
            </w:r>
            <w:proofErr w:type="spellEnd"/>
            <w:r w:rsidRPr="00B555B7">
              <w:rPr>
                <w:rFonts w:ascii="Garamond" w:hAnsi="Garamond"/>
                <w:sz w:val="28"/>
                <w:szCs w:val="28"/>
              </w:rPr>
              <w:t xml:space="preserve"> </w:t>
            </w:r>
            <w:proofErr w:type="spellStart"/>
            <w:r w:rsidRPr="00B555B7">
              <w:rPr>
                <w:rFonts w:ascii="Garamond" w:hAnsi="Garamond"/>
                <w:sz w:val="28"/>
                <w:szCs w:val="28"/>
              </w:rPr>
              <w:t>chirveish</w:t>
            </w:r>
            <w:proofErr w:type="spellEnd"/>
            <w:r w:rsidRPr="00B555B7">
              <w:rPr>
                <w:rFonts w:ascii="Garamond" w:hAnsi="Garamond"/>
                <w:sz w:val="28"/>
                <w:szCs w:val="28"/>
              </w:rPr>
              <w:t xml:space="preserve"> ta </w:t>
            </w:r>
            <w:proofErr w:type="spellStart"/>
            <w:r w:rsidRPr="00B555B7">
              <w:rPr>
                <w:rFonts w:ascii="Garamond" w:hAnsi="Garamond"/>
                <w:sz w:val="28"/>
                <w:szCs w:val="28"/>
              </w:rPr>
              <w:t>Jee</w:t>
            </w:r>
            <w:proofErr w:type="spellEnd"/>
            <w:r w:rsidRPr="00B555B7">
              <w:rPr>
                <w:rFonts w:ascii="Garamond" w:hAnsi="Garamond"/>
                <w:sz w:val="28"/>
                <w:szCs w:val="28"/>
              </w:rPr>
              <w:t xml:space="preserve"> </w:t>
            </w:r>
            <w:proofErr w:type="spellStart"/>
            <w:r w:rsidRPr="00B555B7">
              <w:rPr>
                <w:rFonts w:ascii="Garamond" w:hAnsi="Garamond"/>
                <w:sz w:val="28"/>
                <w:szCs w:val="28"/>
              </w:rPr>
              <w:t>dy</w:t>
            </w:r>
            <w:proofErr w:type="spellEnd"/>
            <w:r w:rsidRPr="00B555B7">
              <w:rPr>
                <w:rFonts w:ascii="Garamond" w:hAnsi="Garamond"/>
                <w:sz w:val="28"/>
                <w:szCs w:val="28"/>
              </w:rPr>
              <w:t xml:space="preserve"> </w:t>
            </w:r>
            <w:proofErr w:type="spellStart"/>
            <w:r w:rsidRPr="00B555B7">
              <w:rPr>
                <w:rFonts w:ascii="Garamond" w:hAnsi="Garamond"/>
                <w:sz w:val="28"/>
                <w:szCs w:val="28"/>
              </w:rPr>
              <w:t>hirrey</w:t>
            </w:r>
            <w:proofErr w:type="spellEnd"/>
            <w:r w:rsidRPr="00B555B7">
              <w:rPr>
                <w:rFonts w:ascii="Garamond" w:hAnsi="Garamond"/>
                <w:sz w:val="28"/>
                <w:szCs w:val="28"/>
              </w:rPr>
              <w:t xml:space="preserve"> </w:t>
            </w:r>
            <w:proofErr w:type="spellStart"/>
            <w:r w:rsidRPr="00B555B7">
              <w:rPr>
                <w:rFonts w:ascii="Garamond" w:hAnsi="Garamond"/>
                <w:sz w:val="28"/>
                <w:szCs w:val="28"/>
              </w:rPr>
              <w:t>orryn</w:t>
            </w:r>
            <w:proofErr w:type="spellEnd"/>
            <w:r w:rsidRPr="00B555B7">
              <w:rPr>
                <w:rFonts w:ascii="Garamond" w:hAnsi="Garamond"/>
                <w:sz w:val="28"/>
                <w:szCs w:val="28"/>
              </w:rPr>
              <w:t xml:space="preserve">, </w:t>
            </w:r>
            <w:proofErr w:type="spellStart"/>
            <w:r w:rsidRPr="00B555B7">
              <w:rPr>
                <w:rFonts w:ascii="Garamond" w:hAnsi="Garamond"/>
                <w:sz w:val="28"/>
                <w:szCs w:val="28"/>
              </w:rPr>
              <w:t>cre’n</w:t>
            </w:r>
            <w:proofErr w:type="spellEnd"/>
            <w:r w:rsidRPr="00B555B7">
              <w:rPr>
                <w:rFonts w:ascii="Garamond" w:hAnsi="Garamond"/>
                <w:sz w:val="28"/>
                <w:szCs w:val="28"/>
              </w:rPr>
              <w:t xml:space="preserve"> </w:t>
            </w:r>
            <w:proofErr w:type="spellStart"/>
            <w:r w:rsidRPr="00B555B7">
              <w:rPr>
                <w:rFonts w:ascii="Garamond" w:hAnsi="Garamond"/>
                <w:sz w:val="28"/>
                <w:szCs w:val="28"/>
              </w:rPr>
              <w:t>aght</w:t>
            </w:r>
            <w:proofErr w:type="spellEnd"/>
            <w:r w:rsidRPr="00B555B7">
              <w:rPr>
                <w:rFonts w:ascii="Garamond" w:hAnsi="Garamond"/>
                <w:sz w:val="28"/>
                <w:szCs w:val="28"/>
              </w:rPr>
              <w:t xml:space="preserve"> </w:t>
            </w:r>
            <w:proofErr w:type="spellStart"/>
            <w:r w:rsidRPr="00B555B7">
              <w:rPr>
                <w:rFonts w:ascii="Garamond" w:hAnsi="Garamond"/>
                <w:sz w:val="28"/>
                <w:szCs w:val="28"/>
              </w:rPr>
              <w:t>oddys</w:t>
            </w:r>
            <w:proofErr w:type="spellEnd"/>
            <w:r w:rsidRPr="00B555B7">
              <w:rPr>
                <w:rFonts w:ascii="Garamond" w:hAnsi="Garamond"/>
                <w:sz w:val="28"/>
                <w:szCs w:val="28"/>
              </w:rPr>
              <w:t xml:space="preserve"> </w:t>
            </w:r>
            <w:r w:rsidRPr="00B555B7">
              <w:rPr>
                <w:rFonts w:ascii="Garamond" w:hAnsi="Garamond"/>
                <w:sz w:val="28"/>
                <w:szCs w:val="28"/>
              </w:rPr>
              <w:lastRenderedPageBreak/>
              <w:t xml:space="preserve">shin </w:t>
            </w:r>
            <w:proofErr w:type="spellStart"/>
            <w:r w:rsidRPr="00B555B7">
              <w:rPr>
                <w:rFonts w:ascii="Garamond" w:hAnsi="Garamond"/>
                <w:sz w:val="28"/>
                <w:szCs w:val="28"/>
              </w:rPr>
              <w:t>nyn</w:t>
            </w:r>
            <w:proofErr w:type="spellEnd"/>
            <w:r w:rsidRPr="00B555B7">
              <w:rPr>
                <w:rFonts w:ascii="Garamond" w:hAnsi="Garamond"/>
                <w:sz w:val="28"/>
                <w:szCs w:val="28"/>
              </w:rPr>
              <w:t xml:space="preserve"> </w:t>
            </w:r>
            <w:proofErr w:type="spellStart"/>
            <w:r w:rsidRPr="00B555B7">
              <w:rPr>
                <w:rFonts w:ascii="Garamond" w:hAnsi="Garamond"/>
                <w:sz w:val="28"/>
                <w:szCs w:val="28"/>
              </w:rPr>
              <w:t>shee</w:t>
            </w:r>
            <w:proofErr w:type="spellEnd"/>
            <w:r w:rsidRPr="00B555B7">
              <w:rPr>
                <w:rFonts w:ascii="Garamond" w:hAnsi="Garamond"/>
                <w:sz w:val="28"/>
                <w:szCs w:val="28"/>
              </w:rPr>
              <w:t xml:space="preserve"> y </w:t>
            </w:r>
            <w:proofErr w:type="spellStart"/>
            <w:r w:rsidRPr="00B555B7">
              <w:rPr>
                <w:rFonts w:ascii="Garamond" w:hAnsi="Garamond"/>
                <w:sz w:val="28"/>
                <w:szCs w:val="28"/>
              </w:rPr>
              <w:t>yanoo</w:t>
            </w:r>
            <w:proofErr w:type="spellEnd"/>
            <w:r w:rsidRPr="00B555B7">
              <w:rPr>
                <w:rFonts w:ascii="Garamond" w:hAnsi="Garamond"/>
                <w:sz w:val="28"/>
                <w:szCs w:val="28"/>
              </w:rPr>
              <w:t xml:space="preserve"> </w:t>
            </w:r>
            <w:proofErr w:type="spellStart"/>
            <w:r w:rsidRPr="00B555B7">
              <w:rPr>
                <w:rFonts w:ascii="Garamond" w:hAnsi="Garamond"/>
                <w:sz w:val="28"/>
                <w:szCs w:val="28"/>
              </w:rPr>
              <w:t>rish</w:t>
            </w:r>
            <w:proofErr w:type="spellEnd"/>
            <w:r w:rsidRPr="00B555B7">
              <w:rPr>
                <w:rFonts w:ascii="Garamond" w:hAnsi="Garamond"/>
                <w:sz w:val="28"/>
                <w:szCs w:val="28"/>
              </w:rPr>
              <w:t xml:space="preserve">, </w:t>
            </w:r>
            <w:proofErr w:type="spellStart"/>
            <w:r w:rsidRPr="00B555B7">
              <w:rPr>
                <w:rFonts w:ascii="Garamond" w:hAnsi="Garamond"/>
                <w:sz w:val="28"/>
                <w:szCs w:val="28"/>
              </w:rPr>
              <w:t>tra</w:t>
            </w:r>
            <w:proofErr w:type="spellEnd"/>
            <w:r w:rsidRPr="00B555B7">
              <w:rPr>
                <w:rFonts w:ascii="Garamond" w:hAnsi="Garamond"/>
                <w:sz w:val="28"/>
                <w:szCs w:val="28"/>
              </w:rPr>
              <w:t xml:space="preserve"> ta shin </w:t>
            </w:r>
            <w:proofErr w:type="spellStart"/>
            <w:r w:rsidRPr="00B555B7">
              <w:rPr>
                <w:rFonts w:ascii="Garamond" w:hAnsi="Garamond"/>
                <w:sz w:val="28"/>
                <w:szCs w:val="28"/>
              </w:rPr>
              <w:t>liorish</w:t>
            </w:r>
            <w:proofErr w:type="spellEnd"/>
            <w:r w:rsidRPr="00B555B7">
              <w:rPr>
                <w:rFonts w:ascii="Garamond" w:hAnsi="Garamond"/>
                <w:sz w:val="28"/>
                <w:szCs w:val="28"/>
              </w:rPr>
              <w:t xml:space="preserve"> </w:t>
            </w:r>
            <w:proofErr w:type="spellStart"/>
            <w:r w:rsidRPr="00B555B7">
              <w:rPr>
                <w:rFonts w:ascii="Garamond" w:hAnsi="Garamond"/>
                <w:sz w:val="28"/>
                <w:szCs w:val="28"/>
              </w:rPr>
              <w:t>nyn</w:t>
            </w:r>
            <w:proofErr w:type="spellEnd"/>
            <w:r w:rsidRPr="00B555B7">
              <w:rPr>
                <w:rFonts w:ascii="Garamond" w:hAnsi="Garamond"/>
                <w:sz w:val="28"/>
                <w:szCs w:val="28"/>
              </w:rPr>
              <w:t xml:space="preserve"> </w:t>
            </w:r>
            <w:proofErr w:type="spellStart"/>
            <w:r w:rsidRPr="00B555B7">
              <w:rPr>
                <w:rFonts w:ascii="Garamond" w:hAnsi="Garamond"/>
                <w:sz w:val="28"/>
                <w:szCs w:val="28"/>
              </w:rPr>
              <w:t>beccaghyn</w:t>
            </w:r>
            <w:proofErr w:type="spellEnd"/>
            <w:r w:rsidRPr="00B555B7">
              <w:rPr>
                <w:rFonts w:ascii="Garamond" w:hAnsi="Garamond"/>
                <w:sz w:val="28"/>
                <w:szCs w:val="28"/>
              </w:rPr>
              <w:t xml:space="preserve"> er chur </w:t>
            </w:r>
            <w:proofErr w:type="spellStart"/>
            <w:r w:rsidRPr="00B555B7">
              <w:rPr>
                <w:rFonts w:ascii="Garamond" w:hAnsi="Garamond"/>
                <w:sz w:val="28"/>
                <w:szCs w:val="28"/>
              </w:rPr>
              <w:t>jummoose</w:t>
            </w:r>
            <w:proofErr w:type="spellEnd"/>
            <w:r w:rsidRPr="00B555B7">
              <w:rPr>
                <w:rFonts w:ascii="Garamond" w:hAnsi="Garamond"/>
                <w:sz w:val="28"/>
                <w:szCs w:val="28"/>
              </w:rPr>
              <w:t xml:space="preserve"> er</w:t>
            </w:r>
            <w:r w:rsidR="002C617D" w:rsidRPr="002C617D">
              <w:rPr>
                <w:rFonts w:ascii="Garamond" w:hAnsi="Garamond"/>
                <w:sz w:val="28"/>
                <w:szCs w:val="28"/>
              </w:rPr>
              <w:t> ;</w:t>
            </w:r>
            <w:r w:rsidRPr="00B555B7">
              <w:rPr>
                <w:rFonts w:ascii="Garamond" w:hAnsi="Garamond"/>
                <w:sz w:val="28"/>
                <w:szCs w:val="28"/>
              </w:rPr>
              <w:t xml:space="preserve"> </w:t>
            </w:r>
            <w:proofErr w:type="spellStart"/>
            <w:r w:rsidRPr="00B555B7">
              <w:rPr>
                <w:rFonts w:ascii="Garamond" w:hAnsi="Garamond"/>
                <w:sz w:val="28"/>
                <w:szCs w:val="28"/>
              </w:rPr>
              <w:t>Cre</w:t>
            </w:r>
            <w:proofErr w:type="spellEnd"/>
            <w:r w:rsidRPr="00B555B7">
              <w:rPr>
                <w:rFonts w:ascii="Garamond" w:hAnsi="Garamond"/>
                <w:sz w:val="28"/>
                <w:szCs w:val="28"/>
              </w:rPr>
              <w:t xml:space="preserve"> cha </w:t>
            </w:r>
            <w:proofErr w:type="spellStart"/>
            <w:r w:rsidRPr="00B555B7">
              <w:rPr>
                <w:rFonts w:ascii="Garamond" w:hAnsi="Garamond"/>
                <w:sz w:val="28"/>
                <w:szCs w:val="28"/>
              </w:rPr>
              <w:t>dangeragh</w:t>
            </w:r>
            <w:proofErr w:type="spellEnd"/>
            <w:r w:rsidRPr="00B555B7">
              <w:rPr>
                <w:rFonts w:ascii="Garamond" w:hAnsi="Garamond"/>
                <w:sz w:val="28"/>
                <w:szCs w:val="28"/>
              </w:rPr>
              <w:t xml:space="preserve"> as ta </w:t>
            </w:r>
            <w:proofErr w:type="spellStart"/>
            <w:r w:rsidRPr="00B555B7">
              <w:rPr>
                <w:rFonts w:ascii="Garamond" w:hAnsi="Garamond"/>
                <w:sz w:val="28"/>
                <w:szCs w:val="28"/>
              </w:rPr>
              <w:t>bea</w:t>
            </w:r>
            <w:proofErr w:type="spellEnd"/>
            <w:r w:rsidRPr="00B555B7">
              <w:rPr>
                <w:rFonts w:ascii="Garamond" w:hAnsi="Garamond"/>
                <w:sz w:val="28"/>
                <w:szCs w:val="28"/>
              </w:rPr>
              <w:t xml:space="preserve"> vee-</w:t>
            </w:r>
            <w:proofErr w:type="spellStart"/>
            <w:r w:rsidRPr="00B555B7">
              <w:rPr>
                <w:rFonts w:ascii="Garamond" w:hAnsi="Garamond"/>
                <w:sz w:val="28"/>
                <w:szCs w:val="28"/>
              </w:rPr>
              <w:t>rioosagh</w:t>
            </w:r>
            <w:proofErr w:type="spellEnd"/>
            <w:r w:rsidRPr="00B555B7">
              <w:rPr>
                <w:rFonts w:ascii="Garamond" w:hAnsi="Garamond"/>
                <w:sz w:val="28"/>
                <w:szCs w:val="28"/>
              </w:rPr>
              <w:t xml:space="preserve">. As </w:t>
            </w:r>
            <w:proofErr w:type="spellStart"/>
            <w:r w:rsidRPr="00B555B7">
              <w:rPr>
                <w:rFonts w:ascii="Garamond" w:hAnsi="Garamond"/>
                <w:sz w:val="28"/>
                <w:szCs w:val="28"/>
              </w:rPr>
              <w:t>cre’n</w:t>
            </w:r>
            <w:proofErr w:type="spellEnd"/>
            <w:r w:rsidRPr="00B555B7">
              <w:rPr>
                <w:rFonts w:ascii="Garamond" w:hAnsi="Garamond"/>
                <w:sz w:val="28"/>
                <w:szCs w:val="28"/>
              </w:rPr>
              <w:t xml:space="preserve"> </w:t>
            </w:r>
            <w:proofErr w:type="spellStart"/>
            <w:r w:rsidRPr="00B555B7">
              <w:rPr>
                <w:rFonts w:ascii="Garamond" w:hAnsi="Garamond"/>
                <w:sz w:val="28"/>
                <w:szCs w:val="28"/>
              </w:rPr>
              <w:t>vaynrys</w:t>
            </w:r>
            <w:proofErr w:type="spellEnd"/>
            <w:r w:rsidRPr="00B555B7">
              <w:rPr>
                <w:rFonts w:ascii="Garamond" w:hAnsi="Garamond"/>
                <w:sz w:val="28"/>
                <w:szCs w:val="28"/>
              </w:rPr>
              <w:t xml:space="preserve"> </w:t>
            </w:r>
            <w:proofErr w:type="spellStart"/>
            <w:r w:rsidRPr="00B555B7">
              <w:rPr>
                <w:rFonts w:ascii="Garamond" w:hAnsi="Garamond"/>
                <w:sz w:val="28"/>
                <w:szCs w:val="28"/>
              </w:rPr>
              <w:t>ver</w:t>
            </w:r>
            <w:proofErr w:type="spellEnd"/>
            <w:r w:rsidRPr="00B555B7">
              <w:rPr>
                <w:rFonts w:ascii="Garamond" w:hAnsi="Garamond"/>
                <w:sz w:val="28"/>
                <w:szCs w:val="28"/>
              </w:rPr>
              <w:t xml:space="preserve"> </w:t>
            </w:r>
            <w:proofErr w:type="spellStart"/>
            <w:r w:rsidRPr="00B555B7">
              <w:rPr>
                <w:rFonts w:ascii="Garamond" w:hAnsi="Garamond"/>
                <w:sz w:val="28"/>
                <w:szCs w:val="28"/>
              </w:rPr>
              <w:t>Jee</w:t>
            </w:r>
            <w:proofErr w:type="spellEnd"/>
            <w:r w:rsidRPr="00B555B7">
              <w:rPr>
                <w:rFonts w:ascii="Garamond" w:hAnsi="Garamond"/>
                <w:sz w:val="28"/>
                <w:szCs w:val="28"/>
              </w:rPr>
              <w:t xml:space="preserve"> </w:t>
            </w:r>
            <w:proofErr w:type="spellStart"/>
            <w:r w:rsidRPr="00B555B7">
              <w:rPr>
                <w:rFonts w:ascii="Garamond" w:hAnsi="Garamond"/>
                <w:sz w:val="28"/>
                <w:szCs w:val="28"/>
              </w:rPr>
              <w:t>dave-syn</w:t>
            </w:r>
            <w:proofErr w:type="spellEnd"/>
            <w:r w:rsidRPr="00B555B7">
              <w:rPr>
                <w:rFonts w:ascii="Garamond" w:hAnsi="Garamond"/>
                <w:sz w:val="28"/>
                <w:szCs w:val="28"/>
              </w:rPr>
              <w:t xml:space="preserve"> ta </w:t>
            </w:r>
            <w:proofErr w:type="spellStart"/>
            <w:r w:rsidRPr="00B555B7">
              <w:rPr>
                <w:rFonts w:ascii="Garamond" w:hAnsi="Garamond"/>
                <w:sz w:val="28"/>
                <w:szCs w:val="28"/>
              </w:rPr>
              <w:t>gys</w:t>
            </w:r>
            <w:proofErr w:type="spellEnd"/>
            <w:r w:rsidRPr="00B555B7">
              <w:rPr>
                <w:rFonts w:ascii="Garamond" w:hAnsi="Garamond"/>
                <w:sz w:val="28"/>
                <w:szCs w:val="28"/>
              </w:rPr>
              <w:t xml:space="preserve"> y</w:t>
            </w:r>
            <w:r>
              <w:rPr>
                <w:rFonts w:ascii="Garamond" w:hAnsi="Garamond"/>
                <w:sz w:val="28"/>
                <w:szCs w:val="28"/>
              </w:rPr>
              <w:t xml:space="preserve"> </w:t>
            </w:r>
            <w:proofErr w:type="spellStart"/>
            <w:r>
              <w:rPr>
                <w:rFonts w:ascii="Garamond" w:hAnsi="Garamond"/>
                <w:sz w:val="28"/>
                <w:szCs w:val="28"/>
              </w:rPr>
              <w:t>tushtey</w:t>
            </w:r>
            <w:proofErr w:type="spellEnd"/>
            <w:r>
              <w:rPr>
                <w:rFonts w:ascii="Garamond" w:hAnsi="Garamond"/>
                <w:sz w:val="28"/>
                <w:szCs w:val="28"/>
              </w:rPr>
              <w:t xml:space="preserve"> share </w:t>
            </w:r>
            <w:proofErr w:type="spellStart"/>
            <w:r>
              <w:rPr>
                <w:rFonts w:ascii="Garamond" w:hAnsi="Garamond"/>
                <w:sz w:val="28"/>
                <w:szCs w:val="28"/>
              </w:rPr>
              <w:t>oc</w:t>
            </w:r>
            <w:proofErr w:type="spellEnd"/>
            <w:r>
              <w:rPr>
                <w:rFonts w:ascii="Garamond" w:hAnsi="Garamond"/>
                <w:sz w:val="28"/>
                <w:szCs w:val="28"/>
              </w:rPr>
              <w:t xml:space="preserve">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hirveish</w:t>
            </w:r>
            <w:proofErr w:type="spellEnd"/>
            <w:r>
              <w:rPr>
                <w:rFonts w:ascii="Garamond" w:hAnsi="Garamond"/>
                <w:sz w:val="28"/>
                <w:szCs w:val="28"/>
              </w:rPr>
              <w:t xml:space="preserve"> e</w:t>
            </w:r>
            <w:r w:rsidRPr="00B555B7">
              <w:rPr>
                <w:rFonts w:ascii="Garamond" w:hAnsi="Garamond"/>
                <w:sz w:val="28"/>
                <w:szCs w:val="28"/>
              </w:rPr>
              <w:t xml:space="preserve">. </w:t>
            </w:r>
          </w:p>
        </w:tc>
        <w:tc>
          <w:tcPr>
            <w:tcW w:w="3835" w:type="dxa"/>
          </w:tcPr>
          <w:p w14:paraId="08D265F0" w14:textId="77777777" w:rsidR="0055249D" w:rsidRPr="00684253" w:rsidRDefault="0055249D"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lastRenderedPageBreak/>
              <w:t>It teacheth us what Service God requires of us</w:t>
            </w:r>
            <w:r w:rsidR="002C617D" w:rsidRPr="002C617D">
              <w:rPr>
                <w:rFonts w:ascii="Garamond" w:hAnsi="Garamond" w:cs="Times New Roman"/>
                <w:sz w:val="28"/>
              </w:rPr>
              <w:t> ;</w:t>
            </w:r>
            <w:r w:rsidRPr="00684253">
              <w:rPr>
                <w:rFonts w:ascii="Garamond" w:hAnsi="Garamond" w:cs="Times New Roman"/>
                <w:i/>
                <w:sz w:val="28"/>
              </w:rPr>
              <w:t xml:space="preserve"> how we may make our </w:t>
            </w:r>
            <w:r w:rsidRPr="00684253">
              <w:rPr>
                <w:rFonts w:ascii="Garamond" w:hAnsi="Garamond" w:cs="Times New Roman"/>
                <w:i/>
                <w:sz w:val="28"/>
              </w:rPr>
              <w:lastRenderedPageBreak/>
              <w:t>Peace, when we have offended him by our Sins</w:t>
            </w:r>
            <w:r w:rsidR="002C617D" w:rsidRPr="002C617D">
              <w:rPr>
                <w:rFonts w:ascii="Garamond" w:hAnsi="Garamond" w:cs="Times New Roman"/>
                <w:sz w:val="28"/>
              </w:rPr>
              <w:t> ;</w:t>
            </w:r>
            <w:r w:rsidRPr="00684253">
              <w:rPr>
                <w:rFonts w:ascii="Garamond" w:hAnsi="Garamond" w:cs="Times New Roman"/>
                <w:i/>
                <w:sz w:val="28"/>
              </w:rPr>
              <w:t xml:space="preserve"> how Dangerous it is to lead a careless Life</w:t>
            </w:r>
            <w:r w:rsidR="002C617D" w:rsidRPr="002C617D">
              <w:rPr>
                <w:rFonts w:ascii="Garamond" w:hAnsi="Garamond" w:cs="Times New Roman"/>
                <w:sz w:val="28"/>
              </w:rPr>
              <w:t> ;</w:t>
            </w:r>
            <w:r w:rsidRPr="00684253">
              <w:rPr>
                <w:rFonts w:ascii="Garamond" w:hAnsi="Garamond" w:cs="Times New Roman"/>
                <w:i/>
                <w:sz w:val="28"/>
              </w:rPr>
              <w:t xml:space="preserve"> and how happy God will make all such as serve him to the best of their Knowledge.</w:t>
            </w:r>
          </w:p>
        </w:tc>
        <w:tc>
          <w:tcPr>
            <w:tcW w:w="849" w:type="dxa"/>
          </w:tcPr>
          <w:p w14:paraId="0A9D4C88" w14:textId="77777777" w:rsidR="0055249D" w:rsidRPr="00684253" w:rsidRDefault="0055249D" w:rsidP="00DB60C3">
            <w:pPr>
              <w:pStyle w:val="ListParagraph"/>
              <w:ind w:left="0" w:firstLine="170"/>
              <w:jc w:val="both"/>
              <w:rPr>
                <w:rFonts w:ascii="Garamond" w:hAnsi="Garamond" w:cs="Times New Roman"/>
                <w:i/>
                <w:sz w:val="28"/>
              </w:rPr>
            </w:pPr>
          </w:p>
        </w:tc>
      </w:tr>
      <w:tr w:rsidR="0031687A" w:rsidRPr="00F638E7" w14:paraId="1735DE4A" w14:textId="77777777" w:rsidTr="003472DF">
        <w:tc>
          <w:tcPr>
            <w:tcW w:w="4387" w:type="dxa"/>
          </w:tcPr>
          <w:p w14:paraId="0A547971" w14:textId="77777777" w:rsidR="0031687A" w:rsidRPr="00B01DA5" w:rsidRDefault="0031687A" w:rsidP="00DB60C3">
            <w:pPr>
              <w:pStyle w:val="CM3"/>
              <w:widowControl/>
              <w:spacing w:line="240" w:lineRule="auto"/>
              <w:ind w:firstLine="227"/>
              <w:jc w:val="both"/>
              <w:rPr>
                <w:rFonts w:ascii="Garamond" w:hAnsi="Garamond"/>
                <w:sz w:val="28"/>
                <w:szCs w:val="28"/>
              </w:rPr>
            </w:pPr>
            <w:r w:rsidRPr="00EF3603">
              <w:rPr>
                <w:rFonts w:ascii="Garamond" w:hAnsi="Garamond"/>
                <w:i/>
                <w:sz w:val="28"/>
                <w:szCs w:val="28"/>
              </w:rPr>
              <w:t>Q</w:t>
            </w:r>
            <w:r w:rsidRPr="00B01DA5">
              <w:rPr>
                <w:rFonts w:ascii="Garamond" w:hAnsi="Garamond"/>
                <w:sz w:val="28"/>
                <w:szCs w:val="28"/>
              </w:rPr>
              <w:t xml:space="preserve">. </w:t>
            </w:r>
            <w:proofErr w:type="spellStart"/>
            <w:r w:rsidRPr="00B01DA5">
              <w:rPr>
                <w:rFonts w:ascii="Garamond" w:hAnsi="Garamond"/>
                <w:sz w:val="28"/>
                <w:szCs w:val="28"/>
              </w:rPr>
              <w:t>Cre’n</w:t>
            </w:r>
            <w:proofErr w:type="spellEnd"/>
            <w:r w:rsidRPr="00B01DA5">
              <w:rPr>
                <w:rFonts w:ascii="Garamond" w:hAnsi="Garamond"/>
                <w:sz w:val="28"/>
                <w:szCs w:val="28"/>
              </w:rPr>
              <w:t xml:space="preserve"> fa </w:t>
            </w:r>
            <w:proofErr w:type="spellStart"/>
            <w:r w:rsidRPr="00B01DA5">
              <w:rPr>
                <w:rFonts w:ascii="Garamond" w:hAnsi="Garamond"/>
                <w:sz w:val="28"/>
                <w:szCs w:val="28"/>
              </w:rPr>
              <w:t>eisht</w:t>
            </w:r>
            <w:proofErr w:type="spellEnd"/>
            <w:r w:rsidRPr="00B01DA5">
              <w:rPr>
                <w:rFonts w:ascii="Garamond" w:hAnsi="Garamond"/>
                <w:sz w:val="28"/>
                <w:szCs w:val="28"/>
              </w:rPr>
              <w:t xml:space="preserve"> </w:t>
            </w:r>
            <w:proofErr w:type="spellStart"/>
            <w:r w:rsidRPr="00B01DA5">
              <w:rPr>
                <w:rFonts w:ascii="Garamond" w:hAnsi="Garamond"/>
                <w:sz w:val="28"/>
                <w:szCs w:val="28"/>
              </w:rPr>
              <w:t>nagh</w:t>
            </w:r>
            <w:proofErr w:type="spellEnd"/>
            <w:r w:rsidRPr="00B01DA5">
              <w:rPr>
                <w:rFonts w:ascii="Garamond" w:hAnsi="Garamond"/>
                <w:sz w:val="28"/>
                <w:szCs w:val="28"/>
              </w:rPr>
              <w:t xml:space="preserve"> </w:t>
            </w:r>
            <w:proofErr w:type="spellStart"/>
            <w:r w:rsidRPr="00B01DA5">
              <w:rPr>
                <w:rFonts w:ascii="Garamond" w:hAnsi="Garamond"/>
                <w:sz w:val="28"/>
                <w:szCs w:val="28"/>
              </w:rPr>
              <w:t>gou’ms</w:t>
            </w:r>
            <w:proofErr w:type="spellEnd"/>
            <w:r w:rsidRPr="00B01DA5">
              <w:rPr>
                <w:rFonts w:ascii="Garamond" w:hAnsi="Garamond"/>
                <w:sz w:val="28"/>
                <w:szCs w:val="28"/>
              </w:rPr>
              <w:t xml:space="preserve"> </w:t>
            </w:r>
            <w:proofErr w:type="spellStart"/>
            <w:r w:rsidRPr="00B01DA5">
              <w:rPr>
                <w:rFonts w:ascii="Garamond" w:hAnsi="Garamond"/>
                <w:sz w:val="28"/>
                <w:szCs w:val="28"/>
              </w:rPr>
              <w:t>orrym</w:t>
            </w:r>
            <w:proofErr w:type="spellEnd"/>
            <w:r w:rsidRPr="00B01DA5">
              <w:rPr>
                <w:rFonts w:ascii="Garamond" w:hAnsi="Garamond"/>
                <w:sz w:val="28"/>
                <w:szCs w:val="28"/>
              </w:rPr>
              <w:t xml:space="preserve"> </w:t>
            </w:r>
            <w:proofErr w:type="spellStart"/>
            <w:r w:rsidRPr="00B01DA5">
              <w:rPr>
                <w:rFonts w:ascii="Garamond" w:hAnsi="Garamond"/>
                <w:sz w:val="28"/>
                <w:szCs w:val="28"/>
              </w:rPr>
              <w:t>yn</w:t>
            </w:r>
            <w:proofErr w:type="spellEnd"/>
            <w:r w:rsidRPr="00B01DA5">
              <w:rPr>
                <w:rFonts w:ascii="Garamond" w:hAnsi="Garamond"/>
                <w:sz w:val="28"/>
                <w:szCs w:val="28"/>
              </w:rPr>
              <w:t xml:space="preserve"> </w:t>
            </w:r>
            <w:proofErr w:type="spellStart"/>
            <w:r w:rsidRPr="00B01DA5">
              <w:rPr>
                <w:rFonts w:ascii="Garamond" w:hAnsi="Garamond"/>
                <w:sz w:val="28"/>
                <w:szCs w:val="28"/>
              </w:rPr>
              <w:t>Credjue</w:t>
            </w:r>
            <w:proofErr w:type="spellEnd"/>
            <w:r w:rsidRPr="00B01DA5">
              <w:rPr>
                <w:rFonts w:ascii="Garamond" w:hAnsi="Garamond"/>
                <w:sz w:val="28"/>
                <w:szCs w:val="28"/>
              </w:rPr>
              <w:t xml:space="preserve"> </w:t>
            </w:r>
            <w:proofErr w:type="spellStart"/>
            <w:r w:rsidRPr="00B01DA5">
              <w:rPr>
                <w:rFonts w:ascii="Garamond" w:hAnsi="Garamond"/>
                <w:sz w:val="28"/>
                <w:szCs w:val="28"/>
              </w:rPr>
              <w:t>Creestee</w:t>
            </w:r>
            <w:proofErr w:type="spellEnd"/>
            <w:r w:rsidR="002C617D" w:rsidRPr="002C617D">
              <w:rPr>
                <w:rFonts w:ascii="Garamond" w:hAnsi="Garamond"/>
                <w:i/>
                <w:sz w:val="28"/>
                <w:szCs w:val="28"/>
              </w:rPr>
              <w:t> </w:t>
            </w:r>
            <w:r w:rsidR="00C57BF1" w:rsidRPr="00C57BF1">
              <w:rPr>
                <w:rFonts w:ascii="Garamond" w:hAnsi="Garamond"/>
                <w:sz w:val="28"/>
                <w:szCs w:val="28"/>
              </w:rPr>
              <w:t>?</w:t>
            </w:r>
            <w:r w:rsidRPr="00B01DA5">
              <w:rPr>
                <w:rFonts w:ascii="Garamond" w:hAnsi="Garamond"/>
                <w:sz w:val="28"/>
                <w:szCs w:val="28"/>
              </w:rPr>
              <w:t xml:space="preserve"> </w:t>
            </w:r>
          </w:p>
        </w:tc>
        <w:tc>
          <w:tcPr>
            <w:tcW w:w="3835" w:type="dxa"/>
          </w:tcPr>
          <w:p w14:paraId="65C38CF6"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Q. </w:t>
            </w:r>
            <w:r w:rsidRPr="00684253">
              <w:rPr>
                <w:rFonts w:ascii="Garamond" w:hAnsi="Garamond" w:cs="Times New Roman"/>
                <w:i/>
                <w:sz w:val="28"/>
              </w:rPr>
              <w:t xml:space="preserve">Why then should I not take upon </w:t>
            </w:r>
            <w:proofErr w:type="spellStart"/>
            <w:r w:rsidRPr="00684253">
              <w:rPr>
                <w:rFonts w:ascii="Garamond" w:hAnsi="Garamond" w:cs="Times New Roman"/>
                <w:i/>
                <w:sz w:val="28"/>
              </w:rPr>
              <w:t>my self</w:t>
            </w:r>
            <w:proofErr w:type="spellEnd"/>
            <w:r w:rsidRPr="00684253">
              <w:rPr>
                <w:rFonts w:ascii="Garamond" w:hAnsi="Garamond" w:cs="Times New Roman"/>
                <w:i/>
                <w:sz w:val="28"/>
              </w:rPr>
              <w:t xml:space="preserve"> the Christian Profession</w:t>
            </w:r>
            <w:r w:rsidR="002C617D" w:rsidRPr="002C617D">
              <w:rPr>
                <w:rFonts w:ascii="Garamond" w:hAnsi="Garamond" w:cs="Times New Roman"/>
                <w:i/>
                <w:sz w:val="28"/>
              </w:rPr>
              <w:t> ?</w:t>
            </w:r>
          </w:p>
        </w:tc>
        <w:tc>
          <w:tcPr>
            <w:tcW w:w="849" w:type="dxa"/>
          </w:tcPr>
          <w:p w14:paraId="1A0399F4" w14:textId="77777777" w:rsidR="0031687A" w:rsidRPr="00684253" w:rsidRDefault="0031687A" w:rsidP="00DB60C3">
            <w:pPr>
              <w:pStyle w:val="ListParagraph"/>
              <w:ind w:left="0" w:firstLine="170"/>
              <w:jc w:val="both"/>
              <w:rPr>
                <w:rFonts w:ascii="Garamond" w:hAnsi="Garamond" w:cs="Times New Roman"/>
                <w:sz w:val="28"/>
              </w:rPr>
            </w:pPr>
          </w:p>
        </w:tc>
      </w:tr>
      <w:tr w:rsidR="0031687A" w:rsidRPr="00F638E7" w14:paraId="09BFAEA8" w14:textId="77777777" w:rsidTr="003472DF">
        <w:tc>
          <w:tcPr>
            <w:tcW w:w="4387" w:type="dxa"/>
          </w:tcPr>
          <w:p w14:paraId="089D7CA7" w14:textId="77777777" w:rsidR="0031687A" w:rsidRPr="00B01DA5" w:rsidRDefault="0031687A" w:rsidP="00DB60C3">
            <w:pPr>
              <w:pStyle w:val="CM6"/>
              <w:widowControl/>
              <w:spacing w:line="240" w:lineRule="auto"/>
              <w:ind w:firstLine="227"/>
              <w:jc w:val="both"/>
              <w:rPr>
                <w:rFonts w:ascii="Garamond" w:hAnsi="Garamond"/>
                <w:sz w:val="28"/>
                <w:szCs w:val="28"/>
              </w:rPr>
            </w:pPr>
            <w:r w:rsidRPr="00EF3603">
              <w:rPr>
                <w:rFonts w:ascii="Garamond" w:hAnsi="Garamond"/>
                <w:i/>
                <w:sz w:val="28"/>
                <w:szCs w:val="28"/>
              </w:rPr>
              <w:t>A</w:t>
            </w:r>
            <w:r w:rsidR="00EF3603">
              <w:rPr>
                <w:rFonts w:ascii="Garamond" w:hAnsi="Garamond"/>
                <w:i/>
                <w:sz w:val="28"/>
                <w:szCs w:val="28"/>
              </w:rPr>
              <w:t>.</w:t>
            </w:r>
            <w:r w:rsidRPr="00B01DA5">
              <w:rPr>
                <w:rFonts w:ascii="Garamond" w:hAnsi="Garamond"/>
                <w:sz w:val="28"/>
                <w:szCs w:val="28"/>
              </w:rPr>
              <w:t xml:space="preserve"> Ny </w:t>
            </w:r>
            <w:proofErr w:type="spellStart"/>
            <w:r w:rsidRPr="00B01DA5">
              <w:rPr>
                <w:rFonts w:ascii="Garamond" w:hAnsi="Garamond"/>
                <w:sz w:val="28"/>
                <w:szCs w:val="28"/>
              </w:rPr>
              <w:t>yei</w:t>
            </w:r>
            <w:proofErr w:type="spellEnd"/>
            <w:r w:rsidRPr="00B01DA5">
              <w:rPr>
                <w:rFonts w:ascii="Garamond" w:hAnsi="Garamond"/>
                <w:sz w:val="28"/>
                <w:szCs w:val="28"/>
              </w:rPr>
              <w:t xml:space="preserve"> </w:t>
            </w:r>
            <w:proofErr w:type="spellStart"/>
            <w:r w:rsidRPr="00B01DA5">
              <w:rPr>
                <w:rFonts w:ascii="Garamond" w:hAnsi="Garamond"/>
                <w:sz w:val="28"/>
                <w:szCs w:val="28"/>
              </w:rPr>
              <w:t>gou</w:t>
            </w:r>
            <w:proofErr w:type="spellEnd"/>
            <w:r w:rsidRPr="00B01DA5">
              <w:rPr>
                <w:rFonts w:ascii="Garamond" w:hAnsi="Garamond"/>
                <w:sz w:val="28"/>
                <w:szCs w:val="28"/>
              </w:rPr>
              <w:t xml:space="preserve"> </w:t>
            </w:r>
            <w:proofErr w:type="spellStart"/>
            <w:r w:rsidRPr="00B01DA5">
              <w:rPr>
                <w:rFonts w:ascii="Garamond" w:hAnsi="Garamond"/>
                <w:sz w:val="28"/>
                <w:szCs w:val="28"/>
              </w:rPr>
              <w:t>coyrle</w:t>
            </w:r>
            <w:proofErr w:type="spellEnd"/>
            <w:r w:rsidRPr="00B01DA5">
              <w:rPr>
                <w:rFonts w:ascii="Garamond" w:hAnsi="Garamond"/>
                <w:sz w:val="28"/>
                <w:szCs w:val="28"/>
              </w:rPr>
              <w:t xml:space="preserve"> </w:t>
            </w:r>
            <w:proofErr w:type="spellStart"/>
            <w:r w:rsidRPr="00B01DA5">
              <w:rPr>
                <w:rFonts w:ascii="Garamond" w:hAnsi="Garamond"/>
                <w:sz w:val="28"/>
                <w:szCs w:val="28"/>
              </w:rPr>
              <w:t>Chreest</w:t>
            </w:r>
            <w:proofErr w:type="spellEnd"/>
            <w:r w:rsidRPr="00B01DA5">
              <w:rPr>
                <w:rFonts w:ascii="Garamond" w:hAnsi="Garamond"/>
                <w:sz w:val="28"/>
                <w:szCs w:val="28"/>
              </w:rPr>
              <w:t xml:space="preserve"> mart. </w:t>
            </w:r>
            <w:proofErr w:type="spellStart"/>
            <w:r w:rsidRPr="00B01DA5">
              <w:rPr>
                <w:rFonts w:ascii="Garamond" w:hAnsi="Garamond"/>
                <w:sz w:val="28"/>
                <w:szCs w:val="28"/>
              </w:rPr>
              <w:t>Smooinee</w:t>
            </w:r>
            <w:proofErr w:type="spellEnd"/>
            <w:r w:rsidRPr="00B01DA5">
              <w:rPr>
                <w:rFonts w:ascii="Garamond" w:hAnsi="Garamond"/>
                <w:sz w:val="28"/>
                <w:szCs w:val="28"/>
              </w:rPr>
              <w:t xml:space="preserve"> </w:t>
            </w:r>
            <w:proofErr w:type="spellStart"/>
            <w:r w:rsidRPr="00B01DA5">
              <w:rPr>
                <w:rFonts w:ascii="Garamond" w:hAnsi="Garamond"/>
                <w:sz w:val="28"/>
                <w:szCs w:val="28"/>
              </w:rPr>
              <w:t>dy</w:t>
            </w:r>
            <w:proofErr w:type="spellEnd"/>
            <w:r w:rsidRPr="00B01DA5">
              <w:rPr>
                <w:rFonts w:ascii="Garamond" w:hAnsi="Garamond"/>
                <w:sz w:val="28"/>
                <w:szCs w:val="28"/>
              </w:rPr>
              <w:t xml:space="preserve"> </w:t>
            </w:r>
            <w:proofErr w:type="spellStart"/>
            <w:r w:rsidRPr="00B01DA5">
              <w:rPr>
                <w:rFonts w:ascii="Garamond" w:hAnsi="Garamond"/>
                <w:sz w:val="28"/>
                <w:szCs w:val="28"/>
              </w:rPr>
              <w:t>dowin</w:t>
            </w:r>
            <w:proofErr w:type="spellEnd"/>
            <w:r w:rsidRPr="00B01DA5">
              <w:rPr>
                <w:rFonts w:ascii="Garamond" w:hAnsi="Garamond"/>
                <w:sz w:val="28"/>
                <w:szCs w:val="28"/>
              </w:rPr>
              <w:t xml:space="preserve"> </w:t>
            </w:r>
            <w:proofErr w:type="spellStart"/>
            <w:r w:rsidRPr="00B01DA5">
              <w:rPr>
                <w:rFonts w:ascii="Garamond" w:hAnsi="Garamond"/>
                <w:sz w:val="28"/>
                <w:szCs w:val="28"/>
              </w:rPr>
              <w:t>cre</w:t>
            </w:r>
            <w:proofErr w:type="spellEnd"/>
            <w:r w:rsidRPr="00B01DA5">
              <w:rPr>
                <w:rFonts w:ascii="Garamond" w:hAnsi="Garamond"/>
                <w:sz w:val="28"/>
                <w:szCs w:val="28"/>
              </w:rPr>
              <w:t xml:space="preserve"> tow </w:t>
            </w:r>
            <w:proofErr w:type="spellStart"/>
            <w:r w:rsidRPr="00B01DA5">
              <w:rPr>
                <w:rFonts w:ascii="Garamond" w:hAnsi="Garamond"/>
                <w:sz w:val="28"/>
                <w:szCs w:val="28"/>
              </w:rPr>
              <w:t>dy</w:t>
            </w:r>
            <w:proofErr w:type="spellEnd"/>
            <w:r w:rsidRPr="00B01DA5">
              <w:rPr>
                <w:rFonts w:ascii="Garamond" w:hAnsi="Garamond"/>
                <w:sz w:val="28"/>
                <w:szCs w:val="28"/>
              </w:rPr>
              <w:t xml:space="preserve"> </w:t>
            </w:r>
            <w:proofErr w:type="spellStart"/>
            <w:r w:rsidRPr="00B01DA5">
              <w:rPr>
                <w:rFonts w:ascii="Garamond" w:hAnsi="Garamond"/>
                <w:sz w:val="28"/>
                <w:szCs w:val="28"/>
              </w:rPr>
              <w:t>ghoal</w:t>
            </w:r>
            <w:proofErr w:type="spellEnd"/>
            <w:r w:rsidRPr="00B01DA5">
              <w:rPr>
                <w:rFonts w:ascii="Garamond" w:hAnsi="Garamond"/>
                <w:sz w:val="28"/>
                <w:szCs w:val="28"/>
              </w:rPr>
              <w:t xml:space="preserve"> ort. </w:t>
            </w:r>
          </w:p>
        </w:tc>
        <w:tc>
          <w:tcPr>
            <w:tcW w:w="3835" w:type="dxa"/>
          </w:tcPr>
          <w:p w14:paraId="1CC3B5E3"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Only take with you the Advice of Christ. Consider seriously what you are going to undertake.</w:t>
            </w:r>
          </w:p>
        </w:tc>
        <w:tc>
          <w:tcPr>
            <w:tcW w:w="849" w:type="dxa"/>
          </w:tcPr>
          <w:p w14:paraId="1B25872E" w14:textId="77777777" w:rsidR="0031687A" w:rsidRPr="0031687A" w:rsidRDefault="0031687A" w:rsidP="00DB60C3">
            <w:pPr>
              <w:jc w:val="both"/>
              <w:rPr>
                <w:rFonts w:ascii="Garamond" w:hAnsi="Garamond" w:cs="Times New Roman"/>
                <w:sz w:val="18"/>
                <w:szCs w:val="18"/>
              </w:rPr>
            </w:pPr>
            <w:r w:rsidRPr="0031687A">
              <w:rPr>
                <w:rFonts w:ascii="Garamond" w:hAnsi="Garamond" w:cs="Times New Roman"/>
                <w:sz w:val="18"/>
                <w:szCs w:val="18"/>
              </w:rPr>
              <w:t>Luc.</w:t>
            </w:r>
            <w:r w:rsidR="003472DF">
              <w:rPr>
                <w:rFonts w:ascii="Garamond" w:hAnsi="Garamond" w:cs="Times New Roman"/>
                <w:sz w:val="18"/>
                <w:szCs w:val="18"/>
              </w:rPr>
              <w:t> </w:t>
            </w:r>
            <w:r w:rsidRPr="0031687A">
              <w:rPr>
                <w:rFonts w:ascii="Garamond" w:hAnsi="Garamond" w:cs="Times New Roman"/>
                <w:sz w:val="18"/>
                <w:szCs w:val="18"/>
              </w:rPr>
              <w:t>14. 28</w:t>
            </w:r>
          </w:p>
        </w:tc>
      </w:tr>
      <w:tr w:rsidR="0031687A" w:rsidRPr="00F638E7" w14:paraId="24919058" w14:textId="77777777" w:rsidTr="003472DF">
        <w:tc>
          <w:tcPr>
            <w:tcW w:w="4387" w:type="dxa"/>
          </w:tcPr>
          <w:p w14:paraId="199C0653" w14:textId="77777777" w:rsidR="0031687A" w:rsidRPr="00B01DA5" w:rsidRDefault="0031687A" w:rsidP="00DB60C3">
            <w:pPr>
              <w:pStyle w:val="CM6"/>
              <w:widowControl/>
              <w:spacing w:line="240" w:lineRule="auto"/>
              <w:ind w:firstLine="227"/>
              <w:jc w:val="both"/>
              <w:rPr>
                <w:rFonts w:ascii="Garamond" w:hAnsi="Garamond"/>
                <w:sz w:val="28"/>
                <w:szCs w:val="28"/>
              </w:rPr>
            </w:pPr>
            <w:proofErr w:type="spellStart"/>
            <w:r w:rsidRPr="00B01DA5">
              <w:rPr>
                <w:rFonts w:ascii="Garamond" w:hAnsi="Garamond"/>
                <w:sz w:val="28"/>
                <w:szCs w:val="28"/>
              </w:rPr>
              <w:t>Vod</w:t>
            </w:r>
            <w:proofErr w:type="spellEnd"/>
            <w:r w:rsidRPr="00B01DA5">
              <w:rPr>
                <w:rFonts w:ascii="Garamond" w:hAnsi="Garamond"/>
                <w:sz w:val="28"/>
                <w:szCs w:val="28"/>
              </w:rPr>
              <w:t xml:space="preserve"> </w:t>
            </w:r>
            <w:proofErr w:type="spellStart"/>
            <w:r w:rsidRPr="00B01DA5">
              <w:rPr>
                <w:rFonts w:ascii="Garamond" w:hAnsi="Garamond"/>
                <w:sz w:val="28"/>
                <w:szCs w:val="28"/>
              </w:rPr>
              <w:t>oo</w:t>
            </w:r>
            <w:proofErr w:type="spellEnd"/>
            <w:r w:rsidRPr="00B01DA5">
              <w:rPr>
                <w:rFonts w:ascii="Garamond" w:hAnsi="Garamond"/>
                <w:sz w:val="28"/>
                <w:szCs w:val="28"/>
              </w:rPr>
              <w:t xml:space="preserve"> </w:t>
            </w:r>
            <w:proofErr w:type="spellStart"/>
            <w:r w:rsidRPr="00B01DA5">
              <w:rPr>
                <w:rFonts w:ascii="Garamond" w:hAnsi="Garamond"/>
                <w:sz w:val="28"/>
                <w:szCs w:val="28"/>
              </w:rPr>
              <w:t>kiarreil</w:t>
            </w:r>
            <w:proofErr w:type="spellEnd"/>
            <w:r w:rsidRPr="00B01DA5">
              <w:rPr>
                <w:rFonts w:ascii="Garamond" w:hAnsi="Garamond"/>
                <w:sz w:val="28"/>
                <w:szCs w:val="28"/>
              </w:rPr>
              <w:t xml:space="preserve"> </w:t>
            </w:r>
            <w:proofErr w:type="spellStart"/>
            <w:r w:rsidRPr="00B01DA5">
              <w:rPr>
                <w:rFonts w:ascii="Garamond" w:hAnsi="Garamond"/>
                <w:sz w:val="28"/>
                <w:szCs w:val="28"/>
              </w:rPr>
              <w:t>ayns</w:t>
            </w:r>
            <w:proofErr w:type="spellEnd"/>
            <w:r w:rsidRPr="00B01DA5">
              <w:rPr>
                <w:rFonts w:ascii="Garamond" w:hAnsi="Garamond"/>
                <w:sz w:val="28"/>
                <w:szCs w:val="28"/>
              </w:rPr>
              <w:t xml:space="preserve"> </w:t>
            </w:r>
            <w:proofErr w:type="spellStart"/>
            <w:r w:rsidRPr="00B01DA5">
              <w:rPr>
                <w:rFonts w:ascii="Garamond" w:hAnsi="Garamond"/>
                <w:sz w:val="28"/>
                <w:szCs w:val="28"/>
              </w:rPr>
              <w:t>dty</w:t>
            </w:r>
            <w:proofErr w:type="spellEnd"/>
            <w:r w:rsidRPr="00B01DA5">
              <w:rPr>
                <w:rFonts w:ascii="Garamond" w:hAnsi="Garamond"/>
                <w:sz w:val="28"/>
                <w:szCs w:val="28"/>
              </w:rPr>
              <w:t xml:space="preserve"> </w:t>
            </w:r>
            <w:proofErr w:type="spellStart"/>
            <w:r w:rsidRPr="00B01DA5">
              <w:rPr>
                <w:rFonts w:ascii="Garamond" w:hAnsi="Garamond"/>
                <w:sz w:val="28"/>
                <w:szCs w:val="28"/>
              </w:rPr>
              <w:t>chree</w:t>
            </w:r>
            <w:proofErr w:type="spellEnd"/>
            <w:r w:rsidRPr="00B01DA5">
              <w:rPr>
                <w:rFonts w:ascii="Garamond" w:hAnsi="Garamond"/>
                <w:sz w:val="28"/>
                <w:szCs w:val="28"/>
              </w:rPr>
              <w:t xml:space="preserve"> </w:t>
            </w:r>
            <w:proofErr w:type="spellStart"/>
            <w:r w:rsidRPr="00B01DA5">
              <w:rPr>
                <w:rFonts w:ascii="Garamond" w:hAnsi="Garamond"/>
                <w:sz w:val="28"/>
                <w:szCs w:val="28"/>
              </w:rPr>
              <w:t>dy</w:t>
            </w:r>
            <w:proofErr w:type="spellEnd"/>
            <w:r w:rsidRPr="00B01DA5">
              <w:rPr>
                <w:rFonts w:ascii="Garamond" w:hAnsi="Garamond"/>
                <w:sz w:val="28"/>
                <w:szCs w:val="28"/>
              </w:rPr>
              <w:t xml:space="preserve"> </w:t>
            </w:r>
            <w:proofErr w:type="spellStart"/>
            <w:r w:rsidRPr="00B01DA5">
              <w:rPr>
                <w:rFonts w:ascii="Garamond" w:hAnsi="Garamond"/>
                <w:sz w:val="28"/>
                <w:szCs w:val="28"/>
              </w:rPr>
              <w:t>hassoo</w:t>
            </w:r>
            <w:proofErr w:type="spellEnd"/>
            <w:r w:rsidRPr="00B01DA5">
              <w:rPr>
                <w:rFonts w:ascii="Garamond" w:hAnsi="Garamond"/>
                <w:sz w:val="28"/>
                <w:szCs w:val="28"/>
              </w:rPr>
              <w:t xml:space="preserve"> </w:t>
            </w:r>
            <w:proofErr w:type="spellStart"/>
            <w:r w:rsidRPr="00B01DA5">
              <w:rPr>
                <w:rFonts w:ascii="Garamond" w:hAnsi="Garamond"/>
                <w:sz w:val="28"/>
                <w:szCs w:val="28"/>
              </w:rPr>
              <w:t>noi</w:t>
            </w:r>
            <w:proofErr w:type="spellEnd"/>
            <w:r w:rsidRPr="00B01DA5">
              <w:rPr>
                <w:rFonts w:ascii="Garamond" w:hAnsi="Garamond"/>
                <w:sz w:val="28"/>
                <w:szCs w:val="28"/>
              </w:rPr>
              <w:t xml:space="preserve"> </w:t>
            </w:r>
            <w:proofErr w:type="spellStart"/>
            <w:r w:rsidRPr="00B01DA5">
              <w:rPr>
                <w:rFonts w:ascii="Garamond" w:hAnsi="Garamond"/>
                <w:sz w:val="28"/>
                <w:szCs w:val="28"/>
              </w:rPr>
              <w:t>miolaghyn</w:t>
            </w:r>
            <w:proofErr w:type="spellEnd"/>
            <w:r w:rsidRPr="00B01DA5">
              <w:rPr>
                <w:rFonts w:ascii="Garamond" w:hAnsi="Garamond"/>
                <w:sz w:val="28"/>
                <w:szCs w:val="28"/>
              </w:rPr>
              <w:t xml:space="preserve"> </w:t>
            </w:r>
            <w:r w:rsidRPr="00B01DA5">
              <w:rPr>
                <w:rFonts w:ascii="Garamond" w:hAnsi="Garamond"/>
                <w:i/>
                <w:sz w:val="28"/>
                <w:szCs w:val="28"/>
              </w:rPr>
              <w:t xml:space="preserve">y </w:t>
            </w:r>
            <w:proofErr w:type="spellStart"/>
            <w:r w:rsidRPr="00B01DA5">
              <w:rPr>
                <w:rFonts w:ascii="Garamond" w:hAnsi="Garamond"/>
                <w:i/>
                <w:sz w:val="28"/>
                <w:szCs w:val="28"/>
              </w:rPr>
              <w:t>Drough-spyrryd</w:t>
            </w:r>
            <w:proofErr w:type="spellEnd"/>
            <w:r w:rsidRPr="00B01DA5">
              <w:rPr>
                <w:rFonts w:ascii="Garamond" w:hAnsi="Garamond"/>
                <w:i/>
                <w:sz w:val="28"/>
                <w:szCs w:val="28"/>
              </w:rPr>
              <w:t xml:space="preserve"> </w:t>
            </w:r>
            <w:proofErr w:type="spellStart"/>
            <w:r w:rsidRPr="00B01DA5">
              <w:rPr>
                <w:rFonts w:ascii="Garamond" w:hAnsi="Garamond"/>
                <w:i/>
                <w:sz w:val="28"/>
                <w:szCs w:val="28"/>
              </w:rPr>
              <w:t>yn</w:t>
            </w:r>
            <w:proofErr w:type="spellEnd"/>
            <w:r w:rsidRPr="00B01DA5">
              <w:rPr>
                <w:rFonts w:ascii="Garamond" w:hAnsi="Garamond"/>
                <w:i/>
                <w:sz w:val="28"/>
                <w:szCs w:val="28"/>
              </w:rPr>
              <w:t xml:space="preserve"> </w:t>
            </w:r>
            <w:proofErr w:type="spellStart"/>
            <w:r w:rsidRPr="00B01DA5">
              <w:rPr>
                <w:rFonts w:ascii="Garamond" w:hAnsi="Garamond"/>
                <w:i/>
                <w:sz w:val="28"/>
                <w:szCs w:val="28"/>
              </w:rPr>
              <w:t>seihl</w:t>
            </w:r>
            <w:proofErr w:type="spellEnd"/>
            <w:r w:rsidRPr="00B01DA5">
              <w:rPr>
                <w:rFonts w:ascii="Garamond" w:hAnsi="Garamond"/>
                <w:i/>
                <w:sz w:val="28"/>
                <w:szCs w:val="28"/>
              </w:rPr>
              <w:t xml:space="preserve"> as </w:t>
            </w:r>
            <w:proofErr w:type="spellStart"/>
            <w:r w:rsidRPr="00B01DA5">
              <w:rPr>
                <w:rFonts w:ascii="Garamond" w:hAnsi="Garamond"/>
                <w:i/>
                <w:sz w:val="28"/>
                <w:szCs w:val="28"/>
              </w:rPr>
              <w:t>yn</w:t>
            </w:r>
            <w:proofErr w:type="spellEnd"/>
            <w:r w:rsidRPr="00B01DA5">
              <w:rPr>
                <w:rFonts w:ascii="Garamond" w:hAnsi="Garamond"/>
                <w:i/>
                <w:sz w:val="28"/>
                <w:szCs w:val="28"/>
              </w:rPr>
              <w:t xml:space="preserve"> </w:t>
            </w:r>
            <w:proofErr w:type="spellStart"/>
            <w:r w:rsidRPr="00B01DA5">
              <w:rPr>
                <w:rFonts w:ascii="Garamond" w:hAnsi="Garamond"/>
                <w:i/>
                <w:sz w:val="28"/>
                <w:szCs w:val="28"/>
              </w:rPr>
              <w:t>eihl</w:t>
            </w:r>
            <w:proofErr w:type="spellEnd"/>
            <w:r w:rsidRPr="00B01DA5">
              <w:rPr>
                <w:rFonts w:ascii="Garamond" w:hAnsi="Garamond"/>
                <w:sz w:val="28"/>
                <w:szCs w:val="28"/>
              </w:rPr>
              <w:t xml:space="preserve">, son </w:t>
            </w:r>
            <w:proofErr w:type="spellStart"/>
            <w:r w:rsidRPr="00B01DA5">
              <w:rPr>
                <w:rFonts w:ascii="Garamond" w:hAnsi="Garamond"/>
                <w:sz w:val="28"/>
                <w:szCs w:val="28"/>
              </w:rPr>
              <w:t>shirree</w:t>
            </w:r>
            <w:proofErr w:type="spellEnd"/>
            <w:r w:rsidRPr="00B01DA5">
              <w:rPr>
                <w:rFonts w:ascii="Garamond" w:hAnsi="Garamond"/>
                <w:sz w:val="28"/>
                <w:szCs w:val="28"/>
              </w:rPr>
              <w:t xml:space="preserve"> </w:t>
            </w:r>
            <w:proofErr w:type="spellStart"/>
            <w:r w:rsidRPr="00B01DA5">
              <w:rPr>
                <w:rFonts w:ascii="Garamond" w:hAnsi="Garamond"/>
                <w:sz w:val="28"/>
                <w:szCs w:val="28"/>
              </w:rPr>
              <w:t>ad</w:t>
            </w:r>
            <w:proofErr w:type="spellEnd"/>
            <w:r w:rsidRPr="00B01DA5">
              <w:rPr>
                <w:rFonts w:ascii="Garamond" w:hAnsi="Garamond"/>
                <w:sz w:val="28"/>
                <w:szCs w:val="28"/>
              </w:rPr>
              <w:t xml:space="preserve"> </w:t>
            </w:r>
            <w:proofErr w:type="spellStart"/>
            <w:r w:rsidRPr="00B01DA5">
              <w:rPr>
                <w:rFonts w:ascii="Garamond" w:hAnsi="Garamond"/>
                <w:sz w:val="28"/>
                <w:szCs w:val="28"/>
              </w:rPr>
              <w:t>shoh</w:t>
            </w:r>
            <w:proofErr w:type="spellEnd"/>
            <w:r w:rsidRPr="00B01DA5">
              <w:rPr>
                <w:rFonts w:ascii="Garamond" w:hAnsi="Garamond"/>
                <w:sz w:val="28"/>
                <w:szCs w:val="28"/>
              </w:rPr>
              <w:t xml:space="preserve"> </w:t>
            </w:r>
            <w:proofErr w:type="spellStart"/>
            <w:r w:rsidRPr="00B01DA5">
              <w:rPr>
                <w:rFonts w:ascii="Garamond" w:hAnsi="Garamond"/>
                <w:sz w:val="28"/>
                <w:szCs w:val="28"/>
              </w:rPr>
              <w:t>ooilley</w:t>
            </w:r>
            <w:proofErr w:type="spellEnd"/>
            <w:r w:rsidRPr="00B01DA5">
              <w:rPr>
                <w:rFonts w:ascii="Garamond" w:hAnsi="Garamond"/>
                <w:sz w:val="28"/>
                <w:szCs w:val="28"/>
              </w:rPr>
              <w:t xml:space="preserve"> </w:t>
            </w:r>
            <w:proofErr w:type="spellStart"/>
            <w:r w:rsidRPr="00B01DA5">
              <w:rPr>
                <w:rFonts w:ascii="Garamond" w:hAnsi="Garamond"/>
                <w:sz w:val="28"/>
                <w:szCs w:val="28"/>
              </w:rPr>
              <w:t>uss</w:t>
            </w:r>
            <w:proofErr w:type="spellEnd"/>
            <w:r w:rsidRPr="00B01DA5">
              <w:rPr>
                <w:rFonts w:ascii="Garamond" w:hAnsi="Garamond"/>
                <w:sz w:val="28"/>
                <w:szCs w:val="28"/>
              </w:rPr>
              <w:t xml:space="preserve"> y </w:t>
            </w:r>
            <w:proofErr w:type="spellStart"/>
            <w:r w:rsidRPr="00B01DA5">
              <w:rPr>
                <w:rFonts w:ascii="Garamond" w:hAnsi="Garamond"/>
                <w:sz w:val="28"/>
                <w:szCs w:val="28"/>
              </w:rPr>
              <w:t>hayrn</w:t>
            </w:r>
            <w:proofErr w:type="spellEnd"/>
            <w:r w:rsidRPr="00B01DA5">
              <w:rPr>
                <w:rFonts w:ascii="Garamond" w:hAnsi="Garamond"/>
                <w:sz w:val="28"/>
                <w:szCs w:val="28"/>
              </w:rPr>
              <w:t xml:space="preserve"> </w:t>
            </w:r>
            <w:proofErr w:type="spellStart"/>
            <w:r w:rsidRPr="00B01DA5">
              <w:rPr>
                <w:rFonts w:ascii="Garamond" w:hAnsi="Garamond"/>
                <w:sz w:val="28"/>
                <w:szCs w:val="28"/>
              </w:rPr>
              <w:t>veih</w:t>
            </w:r>
            <w:proofErr w:type="spellEnd"/>
            <w:r w:rsidRPr="00B01DA5">
              <w:rPr>
                <w:rFonts w:ascii="Garamond" w:hAnsi="Garamond"/>
                <w:sz w:val="28"/>
                <w:szCs w:val="28"/>
              </w:rPr>
              <w:t xml:space="preserve"> </w:t>
            </w:r>
            <w:proofErr w:type="spellStart"/>
            <w:r w:rsidRPr="00B01DA5">
              <w:rPr>
                <w:rFonts w:ascii="Garamond" w:hAnsi="Garamond"/>
                <w:sz w:val="28"/>
                <w:szCs w:val="28"/>
              </w:rPr>
              <w:t>Jee</w:t>
            </w:r>
            <w:proofErr w:type="spellEnd"/>
            <w:r w:rsidRPr="00B01DA5">
              <w:rPr>
                <w:rFonts w:ascii="Garamond" w:hAnsi="Garamond"/>
                <w:sz w:val="28"/>
                <w:szCs w:val="28"/>
              </w:rPr>
              <w:t>.</w:t>
            </w:r>
          </w:p>
        </w:tc>
        <w:tc>
          <w:tcPr>
            <w:tcW w:w="3835" w:type="dxa"/>
          </w:tcPr>
          <w:p w14:paraId="11AB66D6"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Whether you can purpose in your Heart, to resist the Temptations of the</w:t>
            </w:r>
            <w:r w:rsidRPr="00684253">
              <w:rPr>
                <w:rFonts w:ascii="Garamond" w:hAnsi="Garamond" w:cs="Times New Roman"/>
                <w:sz w:val="28"/>
              </w:rPr>
              <w:t xml:space="preserve"> Devil, the World, and the Flesh, </w:t>
            </w:r>
            <w:r w:rsidRPr="00684253">
              <w:rPr>
                <w:rFonts w:ascii="Garamond" w:hAnsi="Garamond" w:cs="Times New Roman"/>
                <w:i/>
                <w:sz w:val="28"/>
              </w:rPr>
              <w:t>which will all endeavour to draw you from God.</w:t>
            </w:r>
          </w:p>
        </w:tc>
        <w:tc>
          <w:tcPr>
            <w:tcW w:w="849" w:type="dxa"/>
          </w:tcPr>
          <w:p w14:paraId="7794DA8F" w14:textId="77777777" w:rsidR="0031687A" w:rsidRPr="00684253" w:rsidRDefault="0031687A" w:rsidP="00DB60C3">
            <w:pPr>
              <w:pStyle w:val="ListParagraph"/>
              <w:ind w:left="0" w:firstLine="170"/>
              <w:jc w:val="both"/>
              <w:rPr>
                <w:rFonts w:ascii="Garamond" w:hAnsi="Garamond" w:cs="Times New Roman"/>
                <w:i/>
                <w:sz w:val="28"/>
              </w:rPr>
            </w:pPr>
          </w:p>
        </w:tc>
      </w:tr>
      <w:tr w:rsidR="0031687A" w:rsidRPr="00F638E7" w14:paraId="5C7BFC7F" w14:textId="77777777" w:rsidTr="003472DF">
        <w:tc>
          <w:tcPr>
            <w:tcW w:w="4387" w:type="dxa"/>
          </w:tcPr>
          <w:p w14:paraId="7F5B4520" w14:textId="77777777" w:rsidR="0031687A" w:rsidRPr="00B01DA5" w:rsidRDefault="0031687A" w:rsidP="00DB60C3">
            <w:pPr>
              <w:pStyle w:val="CM6"/>
              <w:widowControl/>
              <w:spacing w:line="240" w:lineRule="auto"/>
              <w:ind w:firstLine="227"/>
              <w:jc w:val="both"/>
              <w:rPr>
                <w:rFonts w:ascii="Garamond" w:hAnsi="Garamond"/>
                <w:sz w:val="28"/>
                <w:szCs w:val="28"/>
              </w:rPr>
            </w:pPr>
            <w:r w:rsidRPr="00B01DA5">
              <w:rPr>
                <w:rFonts w:ascii="Garamond" w:hAnsi="Garamond"/>
                <w:sz w:val="28"/>
                <w:szCs w:val="28"/>
              </w:rPr>
              <w:t xml:space="preserve">Jean </w:t>
            </w:r>
            <w:proofErr w:type="spellStart"/>
            <w:r w:rsidRPr="00B01DA5">
              <w:rPr>
                <w:rFonts w:ascii="Garamond" w:hAnsi="Garamond"/>
                <w:sz w:val="28"/>
                <w:szCs w:val="28"/>
              </w:rPr>
              <w:t>oo</w:t>
            </w:r>
            <w:proofErr w:type="spellEnd"/>
            <w:r w:rsidRPr="00B01DA5">
              <w:rPr>
                <w:rFonts w:ascii="Garamond" w:hAnsi="Garamond"/>
                <w:sz w:val="28"/>
                <w:szCs w:val="28"/>
              </w:rPr>
              <w:t xml:space="preserve"> goal ort </w:t>
            </w:r>
            <w:proofErr w:type="spellStart"/>
            <w:r w:rsidRPr="00B01DA5">
              <w:rPr>
                <w:rFonts w:ascii="Garamond" w:hAnsi="Garamond"/>
                <w:sz w:val="28"/>
                <w:szCs w:val="28"/>
              </w:rPr>
              <w:t>dy</w:t>
            </w:r>
            <w:proofErr w:type="spellEnd"/>
            <w:r w:rsidRPr="00B01DA5">
              <w:rPr>
                <w:rFonts w:ascii="Garamond" w:hAnsi="Garamond"/>
                <w:sz w:val="28"/>
                <w:szCs w:val="28"/>
              </w:rPr>
              <w:t xml:space="preserve"> </w:t>
            </w:r>
            <w:proofErr w:type="spellStart"/>
            <w:r w:rsidRPr="00B01DA5">
              <w:rPr>
                <w:rFonts w:ascii="Garamond" w:hAnsi="Garamond"/>
                <w:sz w:val="28"/>
                <w:szCs w:val="28"/>
              </w:rPr>
              <w:t>chredjal</w:t>
            </w:r>
            <w:proofErr w:type="spellEnd"/>
            <w:r w:rsidRPr="00B01DA5">
              <w:rPr>
                <w:rFonts w:ascii="Garamond" w:hAnsi="Garamond"/>
                <w:sz w:val="28"/>
                <w:szCs w:val="28"/>
              </w:rPr>
              <w:t xml:space="preserve"> goo Yee ta </w:t>
            </w:r>
            <w:proofErr w:type="spellStart"/>
            <w:r w:rsidRPr="00B01DA5">
              <w:rPr>
                <w:rFonts w:ascii="Garamond" w:hAnsi="Garamond"/>
                <w:sz w:val="28"/>
                <w:szCs w:val="28"/>
              </w:rPr>
              <w:t>loart</w:t>
            </w:r>
            <w:proofErr w:type="spellEnd"/>
            <w:r w:rsidRPr="00B01DA5">
              <w:rPr>
                <w:rFonts w:ascii="Garamond" w:hAnsi="Garamond"/>
                <w:sz w:val="28"/>
                <w:szCs w:val="28"/>
              </w:rPr>
              <w:t xml:space="preserve"> </w:t>
            </w:r>
            <w:proofErr w:type="spellStart"/>
            <w:r w:rsidRPr="00B01DA5">
              <w:rPr>
                <w:rFonts w:ascii="Garamond" w:hAnsi="Garamond"/>
                <w:sz w:val="28"/>
                <w:szCs w:val="28"/>
              </w:rPr>
              <w:t>jeh</w:t>
            </w:r>
            <w:proofErr w:type="spellEnd"/>
            <w:r w:rsidRPr="00B01DA5">
              <w:rPr>
                <w:rFonts w:ascii="Garamond" w:hAnsi="Garamond"/>
                <w:sz w:val="28"/>
                <w:szCs w:val="28"/>
              </w:rPr>
              <w:t xml:space="preserve"> </w:t>
            </w:r>
            <w:proofErr w:type="spellStart"/>
            <w:r w:rsidRPr="00B01DA5">
              <w:rPr>
                <w:rFonts w:ascii="Garamond" w:hAnsi="Garamond"/>
                <w:sz w:val="28"/>
                <w:szCs w:val="28"/>
              </w:rPr>
              <w:t>seihl</w:t>
            </w:r>
            <w:proofErr w:type="spellEnd"/>
            <w:r w:rsidRPr="00B01DA5">
              <w:rPr>
                <w:rFonts w:ascii="Garamond" w:hAnsi="Garamond"/>
                <w:sz w:val="28"/>
                <w:szCs w:val="28"/>
              </w:rPr>
              <w:t xml:space="preserve"> </w:t>
            </w:r>
            <w:proofErr w:type="spellStart"/>
            <w:r w:rsidRPr="00B01DA5">
              <w:rPr>
                <w:rFonts w:ascii="Garamond" w:hAnsi="Garamond"/>
                <w:sz w:val="28"/>
                <w:szCs w:val="28"/>
              </w:rPr>
              <w:t>elley</w:t>
            </w:r>
            <w:proofErr w:type="spellEnd"/>
            <w:r w:rsidRPr="00B01DA5">
              <w:rPr>
                <w:rFonts w:ascii="Garamond" w:hAnsi="Garamond"/>
                <w:sz w:val="28"/>
                <w:szCs w:val="28"/>
              </w:rPr>
              <w:t xml:space="preserve"> as </w:t>
            </w:r>
            <w:proofErr w:type="spellStart"/>
            <w:r w:rsidRPr="00B01DA5">
              <w:rPr>
                <w:rFonts w:ascii="Garamond" w:hAnsi="Garamond"/>
                <w:sz w:val="28"/>
                <w:szCs w:val="28"/>
              </w:rPr>
              <w:t>jeh</w:t>
            </w:r>
            <w:proofErr w:type="spellEnd"/>
            <w:r w:rsidRPr="00B01DA5">
              <w:rPr>
                <w:rFonts w:ascii="Garamond" w:hAnsi="Garamond"/>
                <w:sz w:val="28"/>
                <w:szCs w:val="28"/>
              </w:rPr>
              <w:t xml:space="preserve"> </w:t>
            </w:r>
            <w:proofErr w:type="spellStart"/>
            <w:r w:rsidRPr="00B01DA5">
              <w:rPr>
                <w:rFonts w:ascii="Garamond" w:hAnsi="Garamond"/>
                <w:sz w:val="28"/>
                <w:szCs w:val="28"/>
              </w:rPr>
              <w:t>reddyn</w:t>
            </w:r>
            <w:proofErr w:type="spellEnd"/>
            <w:r w:rsidRPr="00B01DA5">
              <w:rPr>
                <w:rFonts w:ascii="Garamond" w:hAnsi="Garamond"/>
                <w:sz w:val="28"/>
                <w:szCs w:val="28"/>
              </w:rPr>
              <w:t xml:space="preserve"> </w:t>
            </w:r>
            <w:proofErr w:type="spellStart"/>
            <w:r w:rsidRPr="00B01DA5">
              <w:rPr>
                <w:rFonts w:ascii="Garamond" w:hAnsi="Garamond"/>
                <w:sz w:val="28"/>
                <w:szCs w:val="28"/>
              </w:rPr>
              <w:t>nagh</w:t>
            </w:r>
            <w:proofErr w:type="spellEnd"/>
            <w:r w:rsidRPr="00B01DA5">
              <w:rPr>
                <w:rFonts w:ascii="Garamond" w:hAnsi="Garamond"/>
                <w:sz w:val="28"/>
                <w:szCs w:val="28"/>
              </w:rPr>
              <w:t xml:space="preserve"> </w:t>
            </w:r>
            <w:proofErr w:type="spellStart"/>
            <w:r w:rsidRPr="00B01DA5">
              <w:rPr>
                <w:rFonts w:ascii="Garamond" w:hAnsi="Garamond"/>
                <w:sz w:val="28"/>
                <w:szCs w:val="28"/>
              </w:rPr>
              <w:t>vod</w:t>
            </w:r>
            <w:proofErr w:type="spellEnd"/>
            <w:r w:rsidRPr="00B01DA5">
              <w:rPr>
                <w:rFonts w:ascii="Garamond" w:hAnsi="Garamond"/>
                <w:sz w:val="28"/>
                <w:szCs w:val="28"/>
              </w:rPr>
              <w:t xml:space="preserve"> </w:t>
            </w:r>
            <w:proofErr w:type="spellStart"/>
            <w:r w:rsidRPr="00B01DA5">
              <w:rPr>
                <w:rFonts w:ascii="Garamond" w:hAnsi="Garamond"/>
                <w:sz w:val="28"/>
                <w:szCs w:val="28"/>
              </w:rPr>
              <w:t>oo</w:t>
            </w:r>
            <w:proofErr w:type="spellEnd"/>
            <w:r w:rsidRPr="00B01DA5">
              <w:rPr>
                <w:rFonts w:ascii="Garamond" w:hAnsi="Garamond"/>
                <w:sz w:val="28"/>
                <w:szCs w:val="28"/>
              </w:rPr>
              <w:t xml:space="preserve"> akin </w:t>
            </w:r>
            <w:proofErr w:type="spellStart"/>
            <w:r w:rsidRPr="00B01DA5">
              <w:rPr>
                <w:rFonts w:ascii="Garamond" w:hAnsi="Garamond"/>
                <w:sz w:val="28"/>
                <w:szCs w:val="28"/>
              </w:rPr>
              <w:t>lesh</w:t>
            </w:r>
            <w:proofErr w:type="spellEnd"/>
            <w:r w:rsidRPr="00B01DA5">
              <w:rPr>
                <w:rFonts w:ascii="Garamond" w:hAnsi="Garamond"/>
                <w:sz w:val="28"/>
                <w:szCs w:val="28"/>
              </w:rPr>
              <w:t xml:space="preserve"> </w:t>
            </w:r>
            <w:proofErr w:type="spellStart"/>
            <w:r w:rsidRPr="00B01DA5">
              <w:rPr>
                <w:rFonts w:ascii="Garamond" w:hAnsi="Garamond"/>
                <w:sz w:val="28"/>
                <w:szCs w:val="28"/>
              </w:rPr>
              <w:t>dty</w:t>
            </w:r>
            <w:proofErr w:type="spellEnd"/>
            <w:r w:rsidRPr="00B01DA5">
              <w:rPr>
                <w:rFonts w:ascii="Garamond" w:hAnsi="Garamond"/>
                <w:sz w:val="28"/>
                <w:szCs w:val="28"/>
              </w:rPr>
              <w:t xml:space="preserve"> </w:t>
            </w:r>
            <w:proofErr w:type="spellStart"/>
            <w:r w:rsidRPr="00B01DA5">
              <w:rPr>
                <w:rFonts w:ascii="Garamond" w:hAnsi="Garamond"/>
                <w:sz w:val="28"/>
                <w:szCs w:val="28"/>
              </w:rPr>
              <w:t>hooyllyn</w:t>
            </w:r>
            <w:proofErr w:type="spellEnd"/>
            <w:r w:rsidRPr="00B01DA5">
              <w:rPr>
                <w:rFonts w:ascii="Garamond" w:hAnsi="Garamond"/>
                <w:sz w:val="28"/>
                <w:szCs w:val="28"/>
              </w:rPr>
              <w:t xml:space="preserve"> </w:t>
            </w:r>
            <w:proofErr w:type="spellStart"/>
            <w:r w:rsidRPr="00B01DA5">
              <w:rPr>
                <w:rFonts w:ascii="Garamond" w:hAnsi="Garamond"/>
                <w:sz w:val="28"/>
                <w:szCs w:val="28"/>
              </w:rPr>
              <w:t>dooghyssagh</w:t>
            </w:r>
            <w:proofErr w:type="spellEnd"/>
            <w:r w:rsidRPr="00B01DA5">
              <w:rPr>
                <w:rFonts w:ascii="Garamond" w:hAnsi="Garamond"/>
                <w:sz w:val="28"/>
                <w:szCs w:val="28"/>
              </w:rPr>
              <w:t xml:space="preserve">. </w:t>
            </w:r>
          </w:p>
        </w:tc>
        <w:tc>
          <w:tcPr>
            <w:tcW w:w="3835" w:type="dxa"/>
          </w:tcPr>
          <w:p w14:paraId="6B77CF90"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Whether you will resolve to believe the Word of God, which speaks of another World, and of Things which you cannot see with your bodily Eyes.</w:t>
            </w:r>
          </w:p>
        </w:tc>
        <w:tc>
          <w:tcPr>
            <w:tcW w:w="849" w:type="dxa"/>
          </w:tcPr>
          <w:p w14:paraId="6E62B9BA" w14:textId="77777777" w:rsidR="0031687A" w:rsidRPr="00684253" w:rsidRDefault="0031687A" w:rsidP="00DB60C3">
            <w:pPr>
              <w:pStyle w:val="ListParagraph"/>
              <w:ind w:left="0" w:firstLine="170"/>
              <w:jc w:val="both"/>
              <w:rPr>
                <w:rFonts w:ascii="Garamond" w:hAnsi="Garamond" w:cs="Times New Roman"/>
                <w:i/>
                <w:sz w:val="28"/>
              </w:rPr>
            </w:pPr>
          </w:p>
        </w:tc>
      </w:tr>
      <w:tr w:rsidR="0031687A" w:rsidRPr="00F638E7" w14:paraId="3978AAFF" w14:textId="77777777" w:rsidTr="003472DF">
        <w:tc>
          <w:tcPr>
            <w:tcW w:w="4387" w:type="dxa"/>
          </w:tcPr>
          <w:p w14:paraId="1B926B95" w14:textId="77777777" w:rsidR="0031687A" w:rsidRPr="00B01DA5" w:rsidRDefault="0031687A" w:rsidP="00DB60C3">
            <w:pPr>
              <w:pStyle w:val="CM3"/>
              <w:widowControl/>
              <w:spacing w:line="240" w:lineRule="auto"/>
              <w:ind w:firstLine="227"/>
              <w:jc w:val="both"/>
              <w:rPr>
                <w:rFonts w:ascii="Garamond" w:hAnsi="Garamond"/>
                <w:sz w:val="28"/>
                <w:szCs w:val="28"/>
              </w:rPr>
            </w:pPr>
            <w:r w:rsidRPr="00B01DA5">
              <w:rPr>
                <w:rFonts w:ascii="Garamond" w:hAnsi="Garamond"/>
                <w:sz w:val="28"/>
                <w:szCs w:val="28"/>
              </w:rPr>
              <w:t xml:space="preserve">As jean </w:t>
            </w:r>
            <w:proofErr w:type="spellStart"/>
            <w:r w:rsidRPr="00B01DA5">
              <w:rPr>
                <w:rFonts w:ascii="Garamond" w:hAnsi="Garamond"/>
                <w:sz w:val="28"/>
                <w:szCs w:val="28"/>
              </w:rPr>
              <w:t>oo</w:t>
            </w:r>
            <w:proofErr w:type="spellEnd"/>
            <w:r w:rsidRPr="00B01DA5">
              <w:rPr>
                <w:rFonts w:ascii="Garamond" w:hAnsi="Garamond"/>
                <w:sz w:val="28"/>
                <w:szCs w:val="28"/>
              </w:rPr>
              <w:t xml:space="preserve"> </w:t>
            </w:r>
            <w:proofErr w:type="spellStart"/>
            <w:r w:rsidRPr="00B01DA5">
              <w:rPr>
                <w:rFonts w:ascii="Garamond" w:hAnsi="Garamond"/>
                <w:sz w:val="28"/>
                <w:szCs w:val="28"/>
              </w:rPr>
              <w:t>chooish</w:t>
            </w:r>
            <w:proofErr w:type="spellEnd"/>
            <w:r w:rsidRPr="00B01DA5">
              <w:rPr>
                <w:rFonts w:ascii="Garamond" w:hAnsi="Garamond"/>
                <w:sz w:val="28"/>
                <w:szCs w:val="28"/>
              </w:rPr>
              <w:t xml:space="preserve"> as </w:t>
            </w:r>
            <w:proofErr w:type="spellStart"/>
            <w:r w:rsidRPr="00B01DA5">
              <w:rPr>
                <w:rFonts w:ascii="Garamond" w:hAnsi="Garamond"/>
                <w:sz w:val="28"/>
                <w:szCs w:val="28"/>
              </w:rPr>
              <w:t>oddys</w:t>
            </w:r>
            <w:proofErr w:type="spellEnd"/>
            <w:r w:rsidRPr="00B01DA5">
              <w:rPr>
                <w:rFonts w:ascii="Garamond" w:hAnsi="Garamond"/>
                <w:sz w:val="28"/>
                <w:szCs w:val="28"/>
              </w:rPr>
              <w:t xml:space="preserve"> </w:t>
            </w:r>
            <w:proofErr w:type="spellStart"/>
            <w:r w:rsidRPr="00B01DA5">
              <w:rPr>
                <w:rFonts w:ascii="Garamond" w:hAnsi="Garamond"/>
                <w:sz w:val="28"/>
                <w:szCs w:val="28"/>
              </w:rPr>
              <w:t>oo</w:t>
            </w:r>
            <w:proofErr w:type="spellEnd"/>
            <w:r w:rsidRPr="00B01DA5">
              <w:rPr>
                <w:rFonts w:ascii="Garamond" w:hAnsi="Garamond"/>
                <w:sz w:val="28"/>
                <w:szCs w:val="28"/>
              </w:rPr>
              <w:t xml:space="preserve"> </w:t>
            </w:r>
            <w:proofErr w:type="spellStart"/>
            <w:r w:rsidRPr="00B01DA5">
              <w:rPr>
                <w:rFonts w:ascii="Garamond" w:hAnsi="Garamond"/>
                <w:sz w:val="28"/>
                <w:szCs w:val="28"/>
              </w:rPr>
              <w:t>dy</w:t>
            </w:r>
            <w:proofErr w:type="spellEnd"/>
            <w:r w:rsidRPr="00B01DA5">
              <w:rPr>
                <w:rFonts w:ascii="Garamond" w:hAnsi="Garamond"/>
                <w:sz w:val="28"/>
                <w:szCs w:val="28"/>
              </w:rPr>
              <w:t xml:space="preserve"> </w:t>
            </w:r>
            <w:proofErr w:type="spellStart"/>
            <w:r w:rsidRPr="00B01DA5">
              <w:rPr>
                <w:rFonts w:ascii="Garamond" w:hAnsi="Garamond"/>
                <w:sz w:val="28"/>
                <w:szCs w:val="28"/>
              </w:rPr>
              <w:t>reall</w:t>
            </w:r>
            <w:proofErr w:type="spellEnd"/>
            <w:r w:rsidRPr="00B01DA5">
              <w:rPr>
                <w:rFonts w:ascii="Garamond" w:hAnsi="Garamond"/>
                <w:sz w:val="28"/>
                <w:szCs w:val="28"/>
              </w:rPr>
              <w:t xml:space="preserve"> </w:t>
            </w:r>
            <w:proofErr w:type="spellStart"/>
            <w:r w:rsidRPr="00B01DA5">
              <w:rPr>
                <w:rFonts w:ascii="Garamond" w:hAnsi="Garamond"/>
                <w:sz w:val="28"/>
                <w:szCs w:val="28"/>
              </w:rPr>
              <w:t>Annaghyn</w:t>
            </w:r>
            <w:proofErr w:type="spellEnd"/>
            <w:r w:rsidRPr="00B01DA5">
              <w:rPr>
                <w:rFonts w:ascii="Garamond" w:hAnsi="Garamond"/>
                <w:sz w:val="28"/>
                <w:szCs w:val="28"/>
              </w:rPr>
              <w:t xml:space="preserve"> Yee, </w:t>
            </w:r>
            <w:proofErr w:type="spellStart"/>
            <w:r w:rsidRPr="00B01DA5">
              <w:rPr>
                <w:rFonts w:ascii="Garamond" w:hAnsi="Garamond"/>
                <w:sz w:val="28"/>
                <w:szCs w:val="28"/>
              </w:rPr>
              <w:t>ayns</w:t>
            </w:r>
            <w:proofErr w:type="spellEnd"/>
            <w:r w:rsidRPr="00B01DA5">
              <w:rPr>
                <w:rFonts w:ascii="Garamond" w:hAnsi="Garamond"/>
                <w:sz w:val="28"/>
                <w:szCs w:val="28"/>
              </w:rPr>
              <w:t xml:space="preserve"> </w:t>
            </w:r>
            <w:proofErr w:type="spellStart"/>
            <w:r w:rsidRPr="00B01DA5">
              <w:rPr>
                <w:rFonts w:ascii="Garamond" w:hAnsi="Garamond"/>
                <w:sz w:val="28"/>
                <w:szCs w:val="28"/>
              </w:rPr>
              <w:t>treshteil</w:t>
            </w:r>
            <w:proofErr w:type="spellEnd"/>
            <w:r w:rsidRPr="00B01DA5">
              <w:rPr>
                <w:rFonts w:ascii="Garamond" w:hAnsi="Garamond"/>
                <w:sz w:val="28"/>
                <w:szCs w:val="28"/>
              </w:rPr>
              <w:t xml:space="preserve"> </w:t>
            </w:r>
            <w:proofErr w:type="spellStart"/>
            <w:r w:rsidRPr="00B01DA5">
              <w:rPr>
                <w:rFonts w:ascii="Garamond" w:hAnsi="Garamond"/>
                <w:sz w:val="28"/>
                <w:szCs w:val="28"/>
              </w:rPr>
              <w:t>jeh</w:t>
            </w:r>
            <w:proofErr w:type="spellEnd"/>
            <w:r w:rsidRPr="00B01DA5">
              <w:rPr>
                <w:rFonts w:ascii="Garamond" w:hAnsi="Garamond"/>
                <w:sz w:val="28"/>
                <w:szCs w:val="28"/>
              </w:rPr>
              <w:t xml:space="preserve"> </w:t>
            </w:r>
            <w:proofErr w:type="spellStart"/>
            <w:r w:rsidRPr="00B01DA5">
              <w:rPr>
                <w:rFonts w:ascii="Garamond" w:hAnsi="Garamond"/>
                <w:sz w:val="28"/>
                <w:szCs w:val="28"/>
              </w:rPr>
              <w:t>leagh</w:t>
            </w:r>
            <w:proofErr w:type="spellEnd"/>
            <w:r w:rsidRPr="00B01DA5">
              <w:rPr>
                <w:rFonts w:ascii="Garamond" w:hAnsi="Garamond"/>
                <w:sz w:val="28"/>
                <w:szCs w:val="28"/>
              </w:rPr>
              <w:t xml:space="preserve"> </w:t>
            </w:r>
            <w:proofErr w:type="spellStart"/>
            <w:r w:rsidRPr="00B01DA5">
              <w:rPr>
                <w:rFonts w:ascii="Garamond" w:hAnsi="Garamond"/>
                <w:sz w:val="28"/>
                <w:szCs w:val="28"/>
              </w:rPr>
              <w:t>ayns</w:t>
            </w:r>
            <w:proofErr w:type="spellEnd"/>
            <w:r w:rsidRPr="00B01DA5">
              <w:rPr>
                <w:rFonts w:ascii="Garamond" w:hAnsi="Garamond"/>
                <w:sz w:val="28"/>
                <w:szCs w:val="28"/>
              </w:rPr>
              <w:t xml:space="preserve"> </w:t>
            </w:r>
            <w:proofErr w:type="spellStart"/>
            <w:r w:rsidRPr="00B01DA5">
              <w:rPr>
                <w:rFonts w:ascii="Garamond" w:hAnsi="Garamond"/>
                <w:sz w:val="28"/>
                <w:szCs w:val="28"/>
              </w:rPr>
              <w:t>seihl</w:t>
            </w:r>
            <w:proofErr w:type="spellEnd"/>
            <w:r w:rsidRPr="00B01DA5">
              <w:rPr>
                <w:rFonts w:ascii="Garamond" w:hAnsi="Garamond"/>
                <w:sz w:val="28"/>
                <w:szCs w:val="28"/>
              </w:rPr>
              <w:t xml:space="preserve"> </w:t>
            </w:r>
            <w:proofErr w:type="spellStart"/>
            <w:r w:rsidRPr="00B01DA5">
              <w:rPr>
                <w:rFonts w:ascii="Garamond" w:hAnsi="Garamond"/>
                <w:sz w:val="28"/>
                <w:szCs w:val="28"/>
              </w:rPr>
              <w:t>elley</w:t>
            </w:r>
            <w:proofErr w:type="spellEnd"/>
            <w:r w:rsidRPr="00B01DA5">
              <w:rPr>
                <w:rFonts w:ascii="Garamond" w:hAnsi="Garamond"/>
                <w:sz w:val="28"/>
                <w:szCs w:val="28"/>
              </w:rPr>
              <w:t xml:space="preserve"> </w:t>
            </w:r>
            <w:proofErr w:type="spellStart"/>
            <w:r w:rsidRPr="00B01DA5">
              <w:rPr>
                <w:rFonts w:ascii="Garamond" w:hAnsi="Garamond"/>
                <w:sz w:val="28"/>
                <w:szCs w:val="28"/>
              </w:rPr>
              <w:t>nagh</w:t>
            </w:r>
            <w:proofErr w:type="spellEnd"/>
            <w:r w:rsidRPr="00B01DA5">
              <w:rPr>
                <w:rFonts w:ascii="Garamond" w:hAnsi="Garamond"/>
                <w:sz w:val="28"/>
                <w:szCs w:val="28"/>
              </w:rPr>
              <w:t xml:space="preserve"> </w:t>
            </w:r>
            <w:proofErr w:type="spellStart"/>
            <w:r w:rsidRPr="00B01DA5">
              <w:rPr>
                <w:rFonts w:ascii="Garamond" w:hAnsi="Garamond"/>
                <w:sz w:val="28"/>
                <w:szCs w:val="28"/>
              </w:rPr>
              <w:t>vel</w:t>
            </w:r>
            <w:proofErr w:type="spellEnd"/>
            <w:r w:rsidRPr="00B01DA5">
              <w:rPr>
                <w:rFonts w:ascii="Garamond" w:hAnsi="Garamond"/>
                <w:sz w:val="28"/>
                <w:szCs w:val="28"/>
              </w:rPr>
              <w:t xml:space="preserve"> </w:t>
            </w:r>
            <w:proofErr w:type="spellStart"/>
            <w:r w:rsidRPr="00B01DA5">
              <w:rPr>
                <w:rFonts w:ascii="Garamond" w:hAnsi="Garamond"/>
                <w:sz w:val="28"/>
                <w:szCs w:val="28"/>
              </w:rPr>
              <w:t>ry</w:t>
            </w:r>
            <w:proofErr w:type="spellEnd"/>
            <w:r w:rsidRPr="00B01DA5">
              <w:rPr>
                <w:rFonts w:ascii="Garamond" w:hAnsi="Garamond"/>
                <w:sz w:val="28"/>
                <w:szCs w:val="28"/>
              </w:rPr>
              <w:t xml:space="preserve"> akin </w:t>
            </w:r>
            <w:proofErr w:type="spellStart"/>
            <w:r w:rsidRPr="00B01DA5">
              <w:rPr>
                <w:rFonts w:ascii="Garamond" w:hAnsi="Garamond"/>
                <w:sz w:val="28"/>
                <w:szCs w:val="28"/>
              </w:rPr>
              <w:t>sy</w:t>
            </w:r>
            <w:proofErr w:type="spellEnd"/>
            <w:r w:rsidRPr="00B01DA5">
              <w:rPr>
                <w:rFonts w:ascii="Garamond" w:hAnsi="Garamond"/>
                <w:sz w:val="28"/>
                <w:szCs w:val="28"/>
              </w:rPr>
              <w:t xml:space="preserve"> </w:t>
            </w:r>
            <w:proofErr w:type="spellStart"/>
            <w:r w:rsidRPr="00B01DA5">
              <w:rPr>
                <w:rFonts w:ascii="Garamond" w:hAnsi="Garamond"/>
                <w:sz w:val="28"/>
                <w:szCs w:val="28"/>
              </w:rPr>
              <w:t>teihl</w:t>
            </w:r>
            <w:proofErr w:type="spellEnd"/>
            <w:r w:rsidRPr="00B01DA5">
              <w:rPr>
                <w:rFonts w:ascii="Garamond" w:hAnsi="Garamond"/>
                <w:sz w:val="28"/>
                <w:szCs w:val="28"/>
              </w:rPr>
              <w:t xml:space="preserve"> </w:t>
            </w:r>
            <w:proofErr w:type="spellStart"/>
            <w:r w:rsidRPr="00B01DA5">
              <w:rPr>
                <w:rFonts w:ascii="Garamond" w:hAnsi="Garamond"/>
                <w:sz w:val="28"/>
                <w:szCs w:val="28"/>
              </w:rPr>
              <w:t>shoh</w:t>
            </w:r>
            <w:proofErr w:type="spellEnd"/>
            <w:r w:rsidRPr="00B01DA5">
              <w:rPr>
                <w:rFonts w:ascii="Garamond" w:hAnsi="Garamond"/>
                <w:sz w:val="28"/>
                <w:szCs w:val="28"/>
              </w:rPr>
              <w:t xml:space="preserve">. </w:t>
            </w:r>
          </w:p>
        </w:tc>
        <w:tc>
          <w:tcPr>
            <w:tcW w:w="3835" w:type="dxa"/>
          </w:tcPr>
          <w:p w14:paraId="5B35E5A1"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 xml:space="preserve">And whether you will do your best to keep the </w:t>
            </w:r>
            <w:r w:rsidRPr="00684253">
              <w:rPr>
                <w:rFonts w:ascii="Garamond" w:hAnsi="Garamond" w:cs="Times New Roman"/>
                <w:sz w:val="28"/>
              </w:rPr>
              <w:t xml:space="preserve">Commands of God, </w:t>
            </w:r>
            <w:r w:rsidRPr="00684253">
              <w:rPr>
                <w:rFonts w:ascii="Garamond" w:hAnsi="Garamond" w:cs="Times New Roman"/>
                <w:i/>
                <w:sz w:val="28"/>
              </w:rPr>
              <w:t>in hope of a future and unseen Reward.</w:t>
            </w:r>
          </w:p>
        </w:tc>
        <w:tc>
          <w:tcPr>
            <w:tcW w:w="849" w:type="dxa"/>
          </w:tcPr>
          <w:p w14:paraId="3DB73BAA" w14:textId="77777777" w:rsidR="0031687A" w:rsidRPr="00684253" w:rsidRDefault="0031687A" w:rsidP="00DB60C3">
            <w:pPr>
              <w:pStyle w:val="ListParagraph"/>
              <w:ind w:left="0" w:firstLine="170"/>
              <w:jc w:val="both"/>
              <w:rPr>
                <w:rFonts w:ascii="Garamond" w:hAnsi="Garamond" w:cs="Times New Roman"/>
                <w:i/>
                <w:sz w:val="28"/>
              </w:rPr>
            </w:pPr>
          </w:p>
        </w:tc>
      </w:tr>
      <w:tr w:rsidR="0031687A" w:rsidRPr="00F638E7" w14:paraId="71EDBB5F" w14:textId="77777777" w:rsidTr="003472DF">
        <w:tc>
          <w:tcPr>
            <w:tcW w:w="4387" w:type="dxa"/>
          </w:tcPr>
          <w:p w14:paraId="6544C1FD" w14:textId="77777777" w:rsidR="0031687A" w:rsidRPr="00893E22" w:rsidRDefault="0031687A" w:rsidP="00DB60C3">
            <w:pPr>
              <w:pStyle w:val="CM3"/>
              <w:widowControl/>
              <w:spacing w:line="240" w:lineRule="auto"/>
              <w:ind w:firstLine="227"/>
              <w:jc w:val="both"/>
              <w:rPr>
                <w:rFonts w:ascii="Garamond" w:hAnsi="Garamond"/>
                <w:sz w:val="28"/>
                <w:szCs w:val="28"/>
              </w:rPr>
            </w:pPr>
            <w:r w:rsidRPr="00EF3603">
              <w:rPr>
                <w:rFonts w:ascii="Garamond" w:hAnsi="Garamond"/>
                <w:i/>
                <w:sz w:val="28"/>
                <w:szCs w:val="28"/>
              </w:rPr>
              <w:t>Q</w:t>
            </w:r>
            <w:r w:rsidRPr="00893E22">
              <w:rPr>
                <w:rFonts w:ascii="Garamond" w:hAnsi="Garamond"/>
                <w:sz w:val="28"/>
                <w:szCs w:val="28"/>
              </w:rPr>
              <w:t xml:space="preserve">. Dy </w:t>
            </w:r>
            <w:proofErr w:type="spellStart"/>
            <w:r w:rsidRPr="00893E22">
              <w:rPr>
                <w:rFonts w:ascii="Garamond" w:hAnsi="Garamond"/>
                <w:sz w:val="28"/>
                <w:szCs w:val="28"/>
              </w:rPr>
              <w:t>jarroo</w:t>
            </w:r>
            <w:proofErr w:type="spellEnd"/>
            <w:r w:rsidRPr="00893E22">
              <w:rPr>
                <w:rFonts w:ascii="Garamond" w:hAnsi="Garamond"/>
                <w:sz w:val="28"/>
                <w:szCs w:val="28"/>
              </w:rPr>
              <w:t xml:space="preserve"> </w:t>
            </w:r>
            <w:proofErr w:type="spellStart"/>
            <w:r w:rsidRPr="00893E22">
              <w:rPr>
                <w:rFonts w:ascii="Garamond" w:hAnsi="Garamond"/>
                <w:sz w:val="28"/>
                <w:szCs w:val="28"/>
              </w:rPr>
              <w:t>tra</w:t>
            </w:r>
            <w:proofErr w:type="spellEnd"/>
            <w:r w:rsidRPr="00893E22">
              <w:rPr>
                <w:rFonts w:ascii="Garamond" w:hAnsi="Garamond"/>
                <w:sz w:val="28"/>
                <w:szCs w:val="28"/>
              </w:rPr>
              <w:t xml:space="preserve"> ta mee cur </w:t>
            </w:r>
            <w:proofErr w:type="spellStart"/>
            <w:r w:rsidRPr="00893E22">
              <w:rPr>
                <w:rFonts w:ascii="Garamond" w:hAnsi="Garamond"/>
                <w:sz w:val="28"/>
                <w:szCs w:val="28"/>
              </w:rPr>
              <w:t>tastey</w:t>
            </w:r>
            <w:proofErr w:type="spellEnd"/>
            <w:r w:rsidRPr="00893E22">
              <w:rPr>
                <w:rFonts w:ascii="Garamond" w:hAnsi="Garamond"/>
                <w:sz w:val="28"/>
                <w:szCs w:val="28"/>
              </w:rPr>
              <w:t xml:space="preserve"> </w:t>
            </w:r>
            <w:proofErr w:type="spellStart"/>
            <w:r w:rsidRPr="00893E22">
              <w:rPr>
                <w:rFonts w:ascii="Garamond" w:hAnsi="Garamond"/>
                <w:sz w:val="28"/>
                <w:szCs w:val="28"/>
              </w:rPr>
              <w:t>dy</w:t>
            </w:r>
            <w:proofErr w:type="spellEnd"/>
            <w:r w:rsidRPr="00893E22">
              <w:rPr>
                <w:rFonts w:ascii="Garamond" w:hAnsi="Garamond"/>
                <w:sz w:val="28"/>
                <w:szCs w:val="28"/>
              </w:rPr>
              <w:t xml:space="preserve"> </w:t>
            </w:r>
            <w:proofErr w:type="spellStart"/>
            <w:r w:rsidRPr="00893E22">
              <w:rPr>
                <w:rFonts w:ascii="Garamond" w:hAnsi="Garamond"/>
                <w:sz w:val="28"/>
                <w:szCs w:val="28"/>
              </w:rPr>
              <w:t>vel</w:t>
            </w:r>
            <w:proofErr w:type="spellEnd"/>
            <w:r w:rsidRPr="00893E22">
              <w:rPr>
                <w:rFonts w:ascii="Garamond" w:hAnsi="Garamond"/>
                <w:sz w:val="28"/>
                <w:szCs w:val="28"/>
              </w:rPr>
              <w:t xml:space="preserve"> </w:t>
            </w:r>
            <w:proofErr w:type="spellStart"/>
            <w:r w:rsidRPr="00893E22">
              <w:rPr>
                <w:rFonts w:ascii="Garamond" w:hAnsi="Garamond"/>
                <w:sz w:val="28"/>
                <w:szCs w:val="28"/>
              </w:rPr>
              <w:t>dy</w:t>
            </w:r>
            <w:proofErr w:type="spellEnd"/>
            <w:r w:rsidRPr="00893E22">
              <w:rPr>
                <w:rFonts w:ascii="Garamond" w:hAnsi="Garamond"/>
                <w:sz w:val="28"/>
                <w:szCs w:val="28"/>
              </w:rPr>
              <w:t xml:space="preserve"> </w:t>
            </w:r>
            <w:proofErr w:type="spellStart"/>
            <w:r w:rsidRPr="00893E22">
              <w:rPr>
                <w:rFonts w:ascii="Garamond" w:hAnsi="Garamond"/>
                <w:sz w:val="28"/>
                <w:szCs w:val="28"/>
              </w:rPr>
              <w:t>chooilley</w:t>
            </w:r>
            <w:proofErr w:type="spellEnd"/>
            <w:r w:rsidRPr="00893E22">
              <w:rPr>
                <w:rFonts w:ascii="Garamond" w:hAnsi="Garamond"/>
                <w:sz w:val="28"/>
                <w:szCs w:val="28"/>
              </w:rPr>
              <w:t xml:space="preserve"> </w:t>
            </w:r>
            <w:proofErr w:type="spellStart"/>
            <w:r w:rsidRPr="00893E22">
              <w:rPr>
                <w:rFonts w:ascii="Garamond" w:hAnsi="Garamond"/>
                <w:sz w:val="28"/>
                <w:szCs w:val="28"/>
              </w:rPr>
              <w:t>Chreestee</w:t>
            </w:r>
            <w:proofErr w:type="spellEnd"/>
            <w:r w:rsidRPr="00893E22">
              <w:rPr>
                <w:rFonts w:ascii="Garamond" w:hAnsi="Garamond"/>
                <w:sz w:val="28"/>
                <w:szCs w:val="28"/>
              </w:rPr>
              <w:t xml:space="preserve"> er </w:t>
            </w:r>
            <w:proofErr w:type="spellStart"/>
            <w:r w:rsidRPr="00893E22">
              <w:rPr>
                <w:rFonts w:ascii="Garamond" w:hAnsi="Garamond"/>
                <w:sz w:val="28"/>
                <w:szCs w:val="28"/>
              </w:rPr>
              <w:t>yialdyn</w:t>
            </w:r>
            <w:proofErr w:type="spellEnd"/>
            <w:r w:rsidRPr="00893E22">
              <w:rPr>
                <w:rFonts w:ascii="Garamond" w:hAnsi="Garamond"/>
                <w:sz w:val="28"/>
                <w:szCs w:val="28"/>
              </w:rPr>
              <w:t xml:space="preserve"> </w:t>
            </w:r>
            <w:proofErr w:type="spellStart"/>
            <w:r w:rsidRPr="00893E22">
              <w:rPr>
                <w:rFonts w:ascii="Garamond" w:hAnsi="Garamond"/>
                <w:sz w:val="28"/>
                <w:szCs w:val="28"/>
              </w:rPr>
              <w:t>shoh</w:t>
            </w:r>
            <w:proofErr w:type="spellEnd"/>
            <w:r w:rsidRPr="00893E22">
              <w:rPr>
                <w:rFonts w:ascii="Garamond" w:hAnsi="Garamond"/>
                <w:sz w:val="28"/>
                <w:szCs w:val="28"/>
              </w:rPr>
              <w:t xml:space="preserve"> y </w:t>
            </w:r>
            <w:proofErr w:type="spellStart"/>
            <w:r w:rsidRPr="00893E22">
              <w:rPr>
                <w:rFonts w:ascii="Garamond" w:hAnsi="Garamond"/>
                <w:sz w:val="28"/>
                <w:szCs w:val="28"/>
              </w:rPr>
              <w:t>yanoo</w:t>
            </w:r>
            <w:proofErr w:type="spellEnd"/>
            <w:r w:rsidRPr="00893E22">
              <w:rPr>
                <w:rFonts w:ascii="Garamond" w:hAnsi="Garamond"/>
                <w:sz w:val="28"/>
                <w:szCs w:val="28"/>
              </w:rPr>
              <w:t xml:space="preserve"> as </w:t>
            </w:r>
            <w:proofErr w:type="spellStart"/>
            <w:r w:rsidRPr="00893E22">
              <w:rPr>
                <w:rFonts w:ascii="Garamond" w:hAnsi="Garamond"/>
                <w:sz w:val="28"/>
                <w:szCs w:val="28"/>
              </w:rPr>
              <w:t>ny</w:t>
            </w:r>
            <w:proofErr w:type="spellEnd"/>
            <w:r w:rsidRPr="00893E22">
              <w:rPr>
                <w:rFonts w:ascii="Garamond" w:hAnsi="Garamond"/>
                <w:sz w:val="28"/>
                <w:szCs w:val="28"/>
              </w:rPr>
              <w:t xml:space="preserve"> </w:t>
            </w:r>
            <w:proofErr w:type="spellStart"/>
            <w:r w:rsidRPr="00893E22">
              <w:rPr>
                <w:rFonts w:ascii="Garamond" w:hAnsi="Garamond"/>
                <w:sz w:val="28"/>
                <w:szCs w:val="28"/>
              </w:rPr>
              <w:t>yei</w:t>
            </w:r>
            <w:proofErr w:type="spellEnd"/>
            <w:r w:rsidRPr="00893E22">
              <w:rPr>
                <w:rFonts w:ascii="Garamond" w:hAnsi="Garamond"/>
                <w:sz w:val="28"/>
                <w:szCs w:val="28"/>
              </w:rPr>
              <w:t xml:space="preserve"> </w:t>
            </w:r>
            <w:proofErr w:type="spellStart"/>
            <w:r w:rsidRPr="00893E22">
              <w:rPr>
                <w:rFonts w:ascii="Garamond" w:hAnsi="Garamond"/>
                <w:sz w:val="28"/>
                <w:szCs w:val="28"/>
              </w:rPr>
              <w:t>dy</w:t>
            </w:r>
            <w:proofErr w:type="spellEnd"/>
            <w:r w:rsidRPr="00893E22">
              <w:rPr>
                <w:rFonts w:ascii="Garamond" w:hAnsi="Garamond"/>
                <w:sz w:val="28"/>
                <w:szCs w:val="28"/>
              </w:rPr>
              <w:t xml:space="preserve"> jark ta </w:t>
            </w:r>
            <w:proofErr w:type="spellStart"/>
            <w:r w:rsidRPr="00893E22">
              <w:rPr>
                <w:rFonts w:ascii="Garamond" w:hAnsi="Garamond"/>
                <w:sz w:val="28"/>
                <w:szCs w:val="28"/>
              </w:rPr>
              <w:t>smooinaght</w:t>
            </w:r>
            <w:proofErr w:type="spellEnd"/>
            <w:r w:rsidRPr="00893E22">
              <w:rPr>
                <w:rFonts w:ascii="Garamond" w:hAnsi="Garamond"/>
                <w:sz w:val="28"/>
                <w:szCs w:val="28"/>
              </w:rPr>
              <w:t xml:space="preserve"> er, </w:t>
            </w:r>
            <w:proofErr w:type="spellStart"/>
            <w:r w:rsidRPr="00893E22">
              <w:rPr>
                <w:rFonts w:ascii="Garamond" w:hAnsi="Garamond"/>
                <w:sz w:val="28"/>
                <w:szCs w:val="28"/>
              </w:rPr>
              <w:t>cre</w:t>
            </w:r>
            <w:proofErr w:type="spellEnd"/>
            <w:r w:rsidRPr="00893E22">
              <w:rPr>
                <w:rFonts w:ascii="Garamond" w:hAnsi="Garamond"/>
                <w:sz w:val="28"/>
                <w:szCs w:val="28"/>
              </w:rPr>
              <w:t xml:space="preserve"> </w:t>
            </w:r>
            <w:proofErr w:type="spellStart"/>
            <w:r w:rsidRPr="00893E22">
              <w:rPr>
                <w:rFonts w:ascii="Garamond" w:hAnsi="Garamond"/>
                <w:sz w:val="28"/>
                <w:szCs w:val="28"/>
              </w:rPr>
              <w:t>shegin</w:t>
            </w:r>
            <w:proofErr w:type="spellEnd"/>
            <w:r w:rsidRPr="00893E22">
              <w:rPr>
                <w:rFonts w:ascii="Garamond" w:hAnsi="Garamond"/>
                <w:sz w:val="28"/>
                <w:szCs w:val="28"/>
              </w:rPr>
              <w:t xml:space="preserve"> </w:t>
            </w:r>
            <w:proofErr w:type="spellStart"/>
            <w:r w:rsidRPr="00893E22">
              <w:rPr>
                <w:rFonts w:ascii="Garamond" w:hAnsi="Garamond"/>
                <w:sz w:val="28"/>
                <w:szCs w:val="28"/>
              </w:rPr>
              <w:t>cheet</w:t>
            </w:r>
            <w:proofErr w:type="spellEnd"/>
            <w:r w:rsidRPr="00893E22">
              <w:rPr>
                <w:rFonts w:ascii="Garamond" w:hAnsi="Garamond"/>
                <w:sz w:val="28"/>
                <w:szCs w:val="28"/>
              </w:rPr>
              <w:t xml:space="preserve"> </w:t>
            </w:r>
            <w:proofErr w:type="spellStart"/>
            <w:r w:rsidRPr="00893E22">
              <w:rPr>
                <w:rFonts w:ascii="Garamond" w:hAnsi="Garamond"/>
                <w:sz w:val="28"/>
                <w:szCs w:val="28"/>
              </w:rPr>
              <w:t>ny</w:t>
            </w:r>
            <w:proofErr w:type="spellEnd"/>
            <w:r w:rsidRPr="00893E22">
              <w:rPr>
                <w:rFonts w:ascii="Garamond" w:hAnsi="Garamond"/>
                <w:sz w:val="28"/>
                <w:szCs w:val="28"/>
              </w:rPr>
              <w:t xml:space="preserve"> </w:t>
            </w:r>
            <w:proofErr w:type="spellStart"/>
            <w:r w:rsidRPr="00893E22">
              <w:rPr>
                <w:rFonts w:ascii="Garamond" w:hAnsi="Garamond"/>
                <w:sz w:val="28"/>
                <w:szCs w:val="28"/>
              </w:rPr>
              <w:t>lurg</w:t>
            </w:r>
            <w:proofErr w:type="spellEnd"/>
            <w:r w:rsidRPr="00893E22">
              <w:rPr>
                <w:rFonts w:ascii="Garamond" w:hAnsi="Garamond"/>
                <w:sz w:val="28"/>
                <w:szCs w:val="28"/>
              </w:rPr>
              <w:t xml:space="preserve"> </w:t>
            </w:r>
            <w:proofErr w:type="spellStart"/>
            <w:r w:rsidRPr="00893E22">
              <w:rPr>
                <w:rFonts w:ascii="Garamond" w:hAnsi="Garamond"/>
                <w:sz w:val="28"/>
                <w:szCs w:val="28"/>
              </w:rPr>
              <w:t>shoh</w:t>
            </w:r>
            <w:proofErr w:type="spellEnd"/>
            <w:r w:rsidRPr="00893E22">
              <w:rPr>
                <w:rFonts w:ascii="Garamond" w:hAnsi="Garamond"/>
                <w:sz w:val="28"/>
                <w:szCs w:val="28"/>
              </w:rPr>
              <w:t xml:space="preserve"> cha </w:t>
            </w:r>
            <w:proofErr w:type="spellStart"/>
            <w:r w:rsidRPr="00893E22">
              <w:rPr>
                <w:rFonts w:ascii="Garamond" w:hAnsi="Garamond"/>
                <w:sz w:val="28"/>
                <w:szCs w:val="28"/>
              </w:rPr>
              <w:t>nodym</w:t>
            </w:r>
            <w:proofErr w:type="spellEnd"/>
            <w:r w:rsidRPr="00893E22">
              <w:rPr>
                <w:rFonts w:ascii="Garamond" w:hAnsi="Garamond"/>
                <w:sz w:val="28"/>
                <w:szCs w:val="28"/>
              </w:rPr>
              <w:t xml:space="preserve"> </w:t>
            </w:r>
            <w:proofErr w:type="spellStart"/>
            <w:r w:rsidRPr="00893E22">
              <w:rPr>
                <w:rFonts w:ascii="Garamond" w:hAnsi="Garamond"/>
                <w:sz w:val="28"/>
                <w:szCs w:val="28"/>
              </w:rPr>
              <w:t>ve</w:t>
            </w:r>
            <w:proofErr w:type="spellEnd"/>
            <w:r w:rsidRPr="00893E22">
              <w:rPr>
                <w:rFonts w:ascii="Garamond" w:hAnsi="Garamond"/>
                <w:sz w:val="28"/>
                <w:szCs w:val="28"/>
              </w:rPr>
              <w:t xml:space="preserve"> </w:t>
            </w:r>
            <w:proofErr w:type="spellStart"/>
            <w:r w:rsidRPr="00893E22">
              <w:rPr>
                <w:rFonts w:ascii="Garamond" w:hAnsi="Garamond"/>
                <w:sz w:val="28"/>
                <w:szCs w:val="28"/>
              </w:rPr>
              <w:t>agh</w:t>
            </w:r>
            <w:proofErr w:type="spellEnd"/>
            <w:r w:rsidRPr="00893E22">
              <w:rPr>
                <w:rFonts w:ascii="Garamond" w:hAnsi="Garamond"/>
                <w:sz w:val="28"/>
                <w:szCs w:val="28"/>
              </w:rPr>
              <w:t xml:space="preserve"> </w:t>
            </w:r>
            <w:proofErr w:type="spellStart"/>
            <w:r w:rsidRPr="00893E22">
              <w:rPr>
                <w:rFonts w:ascii="Garamond" w:hAnsi="Garamond"/>
                <w:sz w:val="28"/>
                <w:szCs w:val="28"/>
              </w:rPr>
              <w:t>imneagh</w:t>
            </w:r>
            <w:proofErr w:type="spellEnd"/>
            <w:r w:rsidRPr="00893E22">
              <w:rPr>
                <w:rFonts w:ascii="Garamond" w:hAnsi="Garamond"/>
                <w:sz w:val="28"/>
                <w:szCs w:val="28"/>
              </w:rPr>
              <w:t xml:space="preserve"> er </w:t>
            </w:r>
            <w:proofErr w:type="spellStart"/>
            <w:r w:rsidRPr="00893E22">
              <w:rPr>
                <w:rFonts w:ascii="Garamond" w:hAnsi="Garamond"/>
                <w:sz w:val="28"/>
                <w:szCs w:val="28"/>
              </w:rPr>
              <w:t>aggle</w:t>
            </w:r>
            <w:proofErr w:type="spellEnd"/>
            <w:r w:rsidRPr="00893E22">
              <w:rPr>
                <w:rFonts w:ascii="Garamond" w:hAnsi="Garamond"/>
                <w:sz w:val="28"/>
                <w:szCs w:val="28"/>
              </w:rPr>
              <w:t xml:space="preserve"> </w:t>
            </w:r>
            <w:proofErr w:type="spellStart"/>
            <w:r w:rsidRPr="00893E22">
              <w:rPr>
                <w:rFonts w:ascii="Garamond" w:hAnsi="Garamond"/>
                <w:sz w:val="28"/>
                <w:szCs w:val="28"/>
              </w:rPr>
              <w:t>dy</w:t>
            </w:r>
            <w:proofErr w:type="spellEnd"/>
            <w:r w:rsidRPr="00893E22">
              <w:rPr>
                <w:rFonts w:ascii="Garamond" w:hAnsi="Garamond"/>
                <w:sz w:val="28"/>
                <w:szCs w:val="28"/>
              </w:rPr>
              <w:t xml:space="preserve"> </w:t>
            </w:r>
            <w:proofErr w:type="spellStart"/>
            <w:r w:rsidRPr="00893E22">
              <w:rPr>
                <w:rFonts w:ascii="Garamond" w:hAnsi="Garamond"/>
                <w:sz w:val="28"/>
                <w:szCs w:val="28"/>
              </w:rPr>
              <w:t>naasym</w:t>
            </w:r>
            <w:proofErr w:type="spellEnd"/>
            <w:r w:rsidRPr="00893E22">
              <w:rPr>
                <w:rFonts w:ascii="Garamond" w:hAnsi="Garamond"/>
                <w:sz w:val="28"/>
                <w:szCs w:val="28"/>
              </w:rPr>
              <w:t xml:space="preserve"> cha </w:t>
            </w:r>
            <w:proofErr w:type="spellStart"/>
            <w:r w:rsidRPr="00893E22">
              <w:rPr>
                <w:rFonts w:ascii="Garamond" w:hAnsi="Garamond"/>
                <w:sz w:val="28"/>
                <w:szCs w:val="28"/>
              </w:rPr>
              <w:t>meerioosagh</w:t>
            </w:r>
            <w:proofErr w:type="spellEnd"/>
            <w:r w:rsidRPr="00893E22">
              <w:rPr>
                <w:rFonts w:ascii="Garamond" w:hAnsi="Garamond"/>
                <w:sz w:val="28"/>
                <w:szCs w:val="28"/>
              </w:rPr>
              <w:t xml:space="preserve"> as </w:t>
            </w:r>
            <w:proofErr w:type="spellStart"/>
            <w:r w:rsidRPr="00893E22">
              <w:rPr>
                <w:rFonts w:ascii="Garamond" w:hAnsi="Garamond"/>
                <w:sz w:val="28"/>
                <w:szCs w:val="28"/>
              </w:rPr>
              <w:t>feallagh</w:t>
            </w:r>
            <w:proofErr w:type="spellEnd"/>
            <w:r w:rsidRPr="00893E22">
              <w:rPr>
                <w:rFonts w:ascii="Garamond" w:hAnsi="Garamond"/>
                <w:sz w:val="28"/>
                <w:szCs w:val="28"/>
              </w:rPr>
              <w:t xml:space="preserve"> </w:t>
            </w:r>
            <w:proofErr w:type="spellStart"/>
            <w:r w:rsidRPr="00893E22">
              <w:rPr>
                <w:rFonts w:ascii="Garamond" w:hAnsi="Garamond"/>
                <w:sz w:val="28"/>
                <w:szCs w:val="28"/>
              </w:rPr>
              <w:t>elley</w:t>
            </w:r>
            <w:proofErr w:type="spellEnd"/>
            <w:r w:rsidR="002C617D" w:rsidRPr="002C617D">
              <w:rPr>
                <w:rFonts w:ascii="Garamond" w:hAnsi="Garamond"/>
                <w:i/>
                <w:sz w:val="28"/>
                <w:szCs w:val="28"/>
              </w:rPr>
              <w:t> </w:t>
            </w:r>
            <w:r w:rsidR="00C57BF1" w:rsidRPr="00C57BF1">
              <w:rPr>
                <w:rFonts w:ascii="Garamond" w:hAnsi="Garamond"/>
                <w:sz w:val="28"/>
                <w:szCs w:val="28"/>
              </w:rPr>
              <w:t>?</w:t>
            </w:r>
            <w:r w:rsidRPr="00893E22">
              <w:rPr>
                <w:rFonts w:ascii="Garamond" w:hAnsi="Garamond"/>
                <w:sz w:val="28"/>
                <w:szCs w:val="28"/>
              </w:rPr>
              <w:t xml:space="preserve"> </w:t>
            </w:r>
          </w:p>
        </w:tc>
        <w:tc>
          <w:tcPr>
            <w:tcW w:w="3835" w:type="dxa"/>
          </w:tcPr>
          <w:p w14:paraId="19D30072"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Q. </w:t>
            </w:r>
            <w:r w:rsidRPr="00684253">
              <w:rPr>
                <w:rFonts w:ascii="Garamond" w:hAnsi="Garamond" w:cs="Times New Roman"/>
                <w:i/>
                <w:sz w:val="28"/>
              </w:rPr>
              <w:t>Indeed, when I consider that all</w:t>
            </w:r>
            <w:r w:rsidRPr="00684253">
              <w:rPr>
                <w:rFonts w:ascii="Garamond" w:hAnsi="Garamond" w:cs="Times New Roman"/>
                <w:sz w:val="28"/>
              </w:rPr>
              <w:t xml:space="preserve"> Christians </w:t>
            </w:r>
            <w:r w:rsidRPr="00684253">
              <w:rPr>
                <w:rFonts w:ascii="Garamond" w:hAnsi="Garamond" w:cs="Times New Roman"/>
                <w:i/>
                <w:sz w:val="28"/>
              </w:rPr>
              <w:t xml:space="preserve">have promised to do this, and yet too few do ever think of what must come hereafter, I cannot but be afraid for </w:t>
            </w:r>
            <w:proofErr w:type="spellStart"/>
            <w:r w:rsidRPr="00684253">
              <w:rPr>
                <w:rFonts w:ascii="Garamond" w:hAnsi="Garamond" w:cs="Times New Roman"/>
                <w:i/>
                <w:sz w:val="28"/>
              </w:rPr>
              <w:t>my self</w:t>
            </w:r>
            <w:proofErr w:type="spellEnd"/>
            <w:r w:rsidRPr="00684253">
              <w:rPr>
                <w:rFonts w:ascii="Garamond" w:hAnsi="Garamond" w:cs="Times New Roman"/>
                <w:i/>
                <w:sz w:val="28"/>
              </w:rPr>
              <w:t xml:space="preserve">, least I should </w:t>
            </w:r>
            <w:r>
              <w:rPr>
                <w:rFonts w:ascii="Garamond" w:hAnsi="Garamond" w:cs="Times New Roman"/>
                <w:i/>
                <w:sz w:val="28"/>
              </w:rPr>
              <w:t>grow as careless as many others</w:t>
            </w:r>
            <w:r w:rsidR="002C617D" w:rsidRPr="002C617D">
              <w:rPr>
                <w:rFonts w:ascii="Garamond" w:hAnsi="Garamond" w:cs="Times New Roman"/>
                <w:i/>
                <w:sz w:val="28"/>
              </w:rPr>
              <w:t> ?</w:t>
            </w:r>
          </w:p>
        </w:tc>
        <w:tc>
          <w:tcPr>
            <w:tcW w:w="849" w:type="dxa"/>
          </w:tcPr>
          <w:p w14:paraId="4EC4E0B7" w14:textId="77777777" w:rsidR="0031687A" w:rsidRPr="00684253" w:rsidRDefault="0031687A" w:rsidP="00DB60C3">
            <w:pPr>
              <w:pStyle w:val="ListParagraph"/>
              <w:ind w:left="0" w:firstLine="170"/>
              <w:jc w:val="both"/>
              <w:rPr>
                <w:rFonts w:ascii="Garamond" w:hAnsi="Garamond" w:cs="Times New Roman"/>
                <w:sz w:val="28"/>
              </w:rPr>
            </w:pPr>
          </w:p>
        </w:tc>
      </w:tr>
      <w:tr w:rsidR="0031687A" w:rsidRPr="00F638E7" w14:paraId="1956E660" w14:textId="77777777" w:rsidTr="003472DF">
        <w:tc>
          <w:tcPr>
            <w:tcW w:w="4387" w:type="dxa"/>
          </w:tcPr>
          <w:p w14:paraId="483A251F" w14:textId="77777777" w:rsidR="0031687A" w:rsidRDefault="0031687A" w:rsidP="00DB60C3">
            <w:pPr>
              <w:ind w:firstLine="227"/>
              <w:jc w:val="both"/>
            </w:pPr>
            <w:r w:rsidRPr="00893E22">
              <w:rPr>
                <w:rFonts w:ascii="Garamond" w:hAnsi="Garamond"/>
                <w:i/>
                <w:sz w:val="28"/>
                <w:szCs w:val="28"/>
              </w:rPr>
              <w:t xml:space="preserve">A. </w:t>
            </w:r>
            <w:r w:rsidRPr="00893E22">
              <w:rPr>
                <w:rFonts w:ascii="Garamond" w:hAnsi="Garamond"/>
                <w:sz w:val="28"/>
                <w:szCs w:val="28"/>
              </w:rPr>
              <w:t xml:space="preserve">Er </w:t>
            </w:r>
            <w:proofErr w:type="spellStart"/>
            <w:r w:rsidRPr="00893E22">
              <w:rPr>
                <w:rFonts w:ascii="Garamond" w:hAnsi="Garamond"/>
                <w:sz w:val="28"/>
                <w:szCs w:val="28"/>
              </w:rPr>
              <w:t>yn</w:t>
            </w:r>
            <w:proofErr w:type="spellEnd"/>
            <w:r w:rsidRPr="00893E22">
              <w:rPr>
                <w:rFonts w:ascii="Garamond" w:hAnsi="Garamond"/>
                <w:sz w:val="28"/>
                <w:szCs w:val="28"/>
              </w:rPr>
              <w:t xml:space="preserve"> </w:t>
            </w:r>
            <w:proofErr w:type="spellStart"/>
            <w:r w:rsidRPr="00893E22">
              <w:rPr>
                <w:rFonts w:ascii="Garamond" w:hAnsi="Garamond"/>
                <w:sz w:val="28"/>
                <w:szCs w:val="28"/>
              </w:rPr>
              <w:t>oyr</w:t>
            </w:r>
            <w:proofErr w:type="spellEnd"/>
            <w:r w:rsidRPr="00893E22">
              <w:rPr>
                <w:rFonts w:ascii="Garamond" w:hAnsi="Garamond"/>
                <w:sz w:val="28"/>
                <w:szCs w:val="28"/>
              </w:rPr>
              <w:t xml:space="preserve"> </w:t>
            </w:r>
            <w:proofErr w:type="spellStart"/>
            <w:r w:rsidRPr="00893E22">
              <w:rPr>
                <w:rFonts w:ascii="Garamond" w:hAnsi="Garamond"/>
                <w:sz w:val="28"/>
                <w:szCs w:val="28"/>
              </w:rPr>
              <w:t>shoh</w:t>
            </w:r>
            <w:proofErr w:type="spellEnd"/>
            <w:r w:rsidRPr="00893E22">
              <w:rPr>
                <w:rFonts w:ascii="Garamond" w:hAnsi="Garamond"/>
                <w:sz w:val="28"/>
                <w:szCs w:val="28"/>
              </w:rPr>
              <w:t xml:space="preserve"> tow nish er </w:t>
            </w:r>
            <w:proofErr w:type="spellStart"/>
            <w:r w:rsidRPr="00893E22">
              <w:rPr>
                <w:rFonts w:ascii="Garamond" w:hAnsi="Garamond"/>
                <w:sz w:val="28"/>
                <w:szCs w:val="28"/>
              </w:rPr>
              <w:t>dt’eam</w:t>
            </w:r>
            <w:proofErr w:type="spellEnd"/>
            <w:r w:rsidRPr="00893E22">
              <w:rPr>
                <w:rFonts w:ascii="Garamond" w:hAnsi="Garamond"/>
                <w:sz w:val="28"/>
                <w:szCs w:val="28"/>
              </w:rPr>
              <w:t xml:space="preserve"> </w:t>
            </w:r>
            <w:proofErr w:type="spellStart"/>
            <w:r w:rsidRPr="00893E22">
              <w:rPr>
                <w:rFonts w:ascii="Garamond" w:hAnsi="Garamond"/>
                <w:sz w:val="28"/>
                <w:szCs w:val="28"/>
              </w:rPr>
              <w:t>dy</w:t>
            </w:r>
            <w:proofErr w:type="spellEnd"/>
            <w:r w:rsidRPr="00893E22">
              <w:rPr>
                <w:rFonts w:ascii="Garamond" w:hAnsi="Garamond"/>
                <w:sz w:val="28"/>
                <w:szCs w:val="28"/>
              </w:rPr>
              <w:t xml:space="preserve"> akin </w:t>
            </w:r>
            <w:proofErr w:type="spellStart"/>
            <w:r w:rsidRPr="00893E22">
              <w:rPr>
                <w:rFonts w:ascii="Garamond" w:hAnsi="Garamond"/>
                <w:sz w:val="28"/>
                <w:szCs w:val="28"/>
              </w:rPr>
              <w:t>gou</w:t>
            </w:r>
            <w:proofErr w:type="spellEnd"/>
            <w:r w:rsidRPr="00893E22">
              <w:rPr>
                <w:rFonts w:ascii="Garamond" w:hAnsi="Garamond"/>
                <w:sz w:val="28"/>
                <w:szCs w:val="28"/>
              </w:rPr>
              <w:t xml:space="preserve"> </w:t>
            </w:r>
            <w:proofErr w:type="spellStart"/>
            <w:r w:rsidRPr="00893E22">
              <w:rPr>
                <w:rFonts w:ascii="Garamond" w:hAnsi="Garamond"/>
                <w:sz w:val="28"/>
                <w:szCs w:val="28"/>
              </w:rPr>
              <w:t>dy</w:t>
            </w:r>
            <w:proofErr w:type="spellEnd"/>
            <w:r w:rsidRPr="00893E22">
              <w:rPr>
                <w:rFonts w:ascii="Garamond" w:hAnsi="Garamond"/>
                <w:sz w:val="28"/>
                <w:szCs w:val="28"/>
              </w:rPr>
              <w:t xml:space="preserve"> </w:t>
            </w:r>
            <w:proofErr w:type="spellStart"/>
            <w:r w:rsidRPr="00893E22">
              <w:rPr>
                <w:rFonts w:ascii="Garamond" w:hAnsi="Garamond"/>
                <w:sz w:val="28"/>
                <w:szCs w:val="28"/>
              </w:rPr>
              <w:t>sheelt</w:t>
            </w:r>
            <w:proofErr w:type="spellEnd"/>
            <w:r w:rsidRPr="00893E22">
              <w:rPr>
                <w:rFonts w:ascii="Garamond" w:hAnsi="Garamond"/>
                <w:sz w:val="28"/>
                <w:szCs w:val="28"/>
              </w:rPr>
              <w:t xml:space="preserve"> as </w:t>
            </w:r>
            <w:proofErr w:type="spellStart"/>
            <w:r w:rsidRPr="00893E22">
              <w:rPr>
                <w:rFonts w:ascii="Garamond" w:hAnsi="Garamond"/>
                <w:sz w:val="28"/>
                <w:szCs w:val="28"/>
              </w:rPr>
              <w:t>laue</w:t>
            </w:r>
            <w:proofErr w:type="spellEnd"/>
            <w:r w:rsidRPr="00893E22">
              <w:rPr>
                <w:rFonts w:ascii="Garamond" w:hAnsi="Garamond"/>
                <w:sz w:val="28"/>
                <w:szCs w:val="28"/>
              </w:rPr>
              <w:t xml:space="preserve"> </w:t>
            </w:r>
            <w:proofErr w:type="spellStart"/>
            <w:r w:rsidRPr="00893E22">
              <w:rPr>
                <w:rFonts w:ascii="Garamond" w:hAnsi="Garamond"/>
                <w:sz w:val="28"/>
                <w:szCs w:val="28"/>
              </w:rPr>
              <w:t>Jee</w:t>
            </w:r>
            <w:proofErr w:type="spellEnd"/>
            <w:r w:rsidRPr="00893E22">
              <w:rPr>
                <w:rFonts w:ascii="Garamond" w:hAnsi="Garamond"/>
                <w:sz w:val="28"/>
                <w:szCs w:val="28"/>
              </w:rPr>
              <w:t xml:space="preserve"> y </w:t>
            </w:r>
            <w:proofErr w:type="spellStart"/>
            <w:r w:rsidRPr="00893E22">
              <w:rPr>
                <w:rFonts w:ascii="Garamond" w:hAnsi="Garamond"/>
                <w:sz w:val="28"/>
                <w:szCs w:val="28"/>
              </w:rPr>
              <w:t>hirveish</w:t>
            </w:r>
            <w:proofErr w:type="spellEnd"/>
            <w:r w:rsidRPr="00893E22">
              <w:rPr>
                <w:rFonts w:ascii="Garamond" w:hAnsi="Garamond"/>
                <w:sz w:val="28"/>
                <w:szCs w:val="28"/>
              </w:rPr>
              <w:t>.</w:t>
            </w:r>
          </w:p>
        </w:tc>
        <w:tc>
          <w:tcPr>
            <w:tcW w:w="3835" w:type="dxa"/>
          </w:tcPr>
          <w:p w14:paraId="79AEE89B"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 xml:space="preserve">It is for this Reason you are </w:t>
            </w:r>
            <w:r w:rsidRPr="00684253">
              <w:rPr>
                <w:rFonts w:ascii="Garamond" w:hAnsi="Garamond" w:cs="Times New Roman"/>
                <w:sz w:val="28"/>
              </w:rPr>
              <w:t>now</w:t>
            </w:r>
            <w:r w:rsidRPr="00684253">
              <w:rPr>
                <w:rFonts w:ascii="Garamond" w:hAnsi="Garamond" w:cs="Times New Roman"/>
                <w:i/>
                <w:sz w:val="28"/>
              </w:rPr>
              <w:t xml:space="preserve"> called upon, to see whether you will take up a sober Resolution of serving God.</w:t>
            </w:r>
          </w:p>
        </w:tc>
        <w:tc>
          <w:tcPr>
            <w:tcW w:w="849" w:type="dxa"/>
          </w:tcPr>
          <w:p w14:paraId="461E740D" w14:textId="77777777" w:rsidR="0031687A" w:rsidRPr="00684253" w:rsidRDefault="0031687A" w:rsidP="00DB60C3">
            <w:pPr>
              <w:pStyle w:val="ListParagraph"/>
              <w:ind w:left="0" w:firstLine="170"/>
              <w:jc w:val="both"/>
              <w:rPr>
                <w:rFonts w:ascii="Garamond" w:hAnsi="Garamond" w:cs="Times New Roman"/>
                <w:sz w:val="28"/>
              </w:rPr>
            </w:pPr>
          </w:p>
        </w:tc>
      </w:tr>
      <w:tr w:rsidR="0031687A" w:rsidRPr="00F638E7" w14:paraId="1FA63A14" w14:textId="77777777" w:rsidTr="003472DF">
        <w:tc>
          <w:tcPr>
            <w:tcW w:w="4387" w:type="dxa"/>
          </w:tcPr>
          <w:p w14:paraId="35D0A793" w14:textId="77777777" w:rsidR="0031687A" w:rsidRPr="003C7D4F" w:rsidRDefault="0031687A" w:rsidP="00DB60C3">
            <w:pPr>
              <w:pStyle w:val="CM3"/>
              <w:widowControl/>
              <w:spacing w:line="240" w:lineRule="auto"/>
              <w:ind w:firstLine="227"/>
              <w:jc w:val="both"/>
              <w:rPr>
                <w:rFonts w:ascii="Garamond" w:hAnsi="Garamond"/>
                <w:sz w:val="28"/>
                <w:szCs w:val="28"/>
              </w:rPr>
            </w:pPr>
            <w:r w:rsidRPr="003C7D4F">
              <w:rPr>
                <w:rFonts w:ascii="Garamond" w:hAnsi="Garamond"/>
                <w:sz w:val="28"/>
                <w:szCs w:val="28"/>
              </w:rPr>
              <w:t xml:space="preserve">[4] As </w:t>
            </w:r>
            <w:proofErr w:type="spellStart"/>
            <w:r w:rsidRPr="003C7D4F">
              <w:rPr>
                <w:rFonts w:ascii="Garamond" w:hAnsi="Garamond"/>
                <w:sz w:val="28"/>
                <w:szCs w:val="28"/>
              </w:rPr>
              <w:t>dy</w:t>
            </w:r>
            <w:proofErr w:type="spellEnd"/>
            <w:r w:rsidRPr="003C7D4F">
              <w:rPr>
                <w:rFonts w:ascii="Garamond" w:hAnsi="Garamond"/>
                <w:sz w:val="28"/>
                <w:szCs w:val="28"/>
              </w:rPr>
              <w:t xml:space="preserve"> </w:t>
            </w:r>
            <w:proofErr w:type="spellStart"/>
            <w:r w:rsidRPr="003C7D4F">
              <w:rPr>
                <w:rFonts w:ascii="Garamond" w:hAnsi="Garamond"/>
                <w:sz w:val="28"/>
                <w:szCs w:val="28"/>
              </w:rPr>
              <w:t>vod</w:t>
            </w:r>
            <w:proofErr w:type="spellEnd"/>
            <w:r w:rsidRPr="003C7D4F">
              <w:rPr>
                <w:rFonts w:ascii="Garamond" w:hAnsi="Garamond"/>
                <w:sz w:val="28"/>
                <w:szCs w:val="28"/>
              </w:rPr>
              <w:t xml:space="preserve"> </w:t>
            </w:r>
            <w:proofErr w:type="spellStart"/>
            <w:r w:rsidRPr="003C7D4F">
              <w:rPr>
                <w:rFonts w:ascii="Garamond" w:hAnsi="Garamond"/>
                <w:sz w:val="28"/>
                <w:szCs w:val="28"/>
              </w:rPr>
              <w:t>shoh</w:t>
            </w:r>
            <w:proofErr w:type="spellEnd"/>
            <w:r w:rsidRPr="003C7D4F">
              <w:rPr>
                <w:rFonts w:ascii="Garamond" w:hAnsi="Garamond"/>
                <w:sz w:val="28"/>
                <w:szCs w:val="28"/>
              </w:rPr>
              <w:t xml:space="preserve"> </w:t>
            </w:r>
            <w:proofErr w:type="spellStart"/>
            <w:r w:rsidRPr="003C7D4F">
              <w:rPr>
                <w:rFonts w:ascii="Garamond" w:hAnsi="Garamond"/>
                <w:sz w:val="28"/>
                <w:szCs w:val="28"/>
              </w:rPr>
              <w:t>greme</w:t>
            </w:r>
            <w:proofErr w:type="spellEnd"/>
            <w:r w:rsidRPr="003C7D4F">
              <w:rPr>
                <w:rFonts w:ascii="Garamond" w:hAnsi="Garamond"/>
                <w:sz w:val="28"/>
                <w:szCs w:val="28"/>
              </w:rPr>
              <w:t xml:space="preserve"> y </w:t>
            </w:r>
            <w:proofErr w:type="spellStart"/>
            <w:r w:rsidRPr="003C7D4F">
              <w:rPr>
                <w:rFonts w:ascii="Garamond" w:hAnsi="Garamond"/>
                <w:sz w:val="28"/>
                <w:szCs w:val="28"/>
              </w:rPr>
              <w:t>ghoal</w:t>
            </w:r>
            <w:proofErr w:type="spellEnd"/>
            <w:r w:rsidRPr="003C7D4F">
              <w:rPr>
                <w:rFonts w:ascii="Garamond" w:hAnsi="Garamond"/>
                <w:sz w:val="28"/>
                <w:szCs w:val="28"/>
              </w:rPr>
              <w:t xml:space="preserve"> ort </w:t>
            </w:r>
            <w:proofErr w:type="spellStart"/>
            <w:r w:rsidRPr="003C7D4F">
              <w:rPr>
                <w:rFonts w:ascii="Garamond" w:hAnsi="Garamond"/>
                <w:sz w:val="28"/>
                <w:szCs w:val="28"/>
              </w:rPr>
              <w:t>smooinee</w:t>
            </w:r>
            <w:proofErr w:type="spellEnd"/>
            <w:r w:rsidRPr="003C7D4F">
              <w:rPr>
                <w:rFonts w:ascii="Garamond" w:hAnsi="Garamond"/>
                <w:sz w:val="28"/>
                <w:szCs w:val="28"/>
              </w:rPr>
              <w:t xml:space="preserve"> </w:t>
            </w:r>
            <w:proofErr w:type="spellStart"/>
            <w:r w:rsidRPr="003C7D4F">
              <w:rPr>
                <w:rFonts w:ascii="Garamond" w:hAnsi="Garamond"/>
                <w:sz w:val="28"/>
                <w:szCs w:val="28"/>
              </w:rPr>
              <w:t>dy</w:t>
            </w:r>
            <w:proofErr w:type="spellEnd"/>
            <w:r w:rsidRPr="003C7D4F">
              <w:rPr>
                <w:rFonts w:ascii="Garamond" w:hAnsi="Garamond"/>
                <w:sz w:val="28"/>
                <w:szCs w:val="28"/>
              </w:rPr>
              <w:t xml:space="preserve"> </w:t>
            </w:r>
            <w:proofErr w:type="spellStart"/>
            <w:r w:rsidRPr="003C7D4F">
              <w:rPr>
                <w:rFonts w:ascii="Garamond" w:hAnsi="Garamond"/>
                <w:sz w:val="28"/>
                <w:szCs w:val="28"/>
              </w:rPr>
              <w:t>dowin</w:t>
            </w:r>
            <w:proofErr w:type="spellEnd"/>
            <w:r w:rsidRPr="003C7D4F">
              <w:rPr>
                <w:rFonts w:ascii="Garamond" w:hAnsi="Garamond"/>
                <w:sz w:val="28"/>
                <w:szCs w:val="28"/>
              </w:rPr>
              <w:t xml:space="preserve">, </w:t>
            </w:r>
            <w:proofErr w:type="spellStart"/>
            <w:r w:rsidRPr="003C7D4F">
              <w:rPr>
                <w:rFonts w:ascii="Garamond" w:hAnsi="Garamond"/>
                <w:i/>
                <w:sz w:val="28"/>
                <w:szCs w:val="28"/>
              </w:rPr>
              <w:t>dy</w:t>
            </w:r>
            <w:proofErr w:type="spellEnd"/>
            <w:r w:rsidRPr="003C7D4F">
              <w:rPr>
                <w:rFonts w:ascii="Garamond" w:hAnsi="Garamond"/>
                <w:i/>
                <w:sz w:val="28"/>
                <w:szCs w:val="28"/>
              </w:rPr>
              <w:t xml:space="preserve"> </w:t>
            </w:r>
            <w:proofErr w:type="spellStart"/>
            <w:r w:rsidRPr="003C7D4F">
              <w:rPr>
                <w:rFonts w:ascii="Garamond" w:hAnsi="Garamond"/>
                <w:i/>
                <w:sz w:val="28"/>
                <w:szCs w:val="28"/>
              </w:rPr>
              <w:t>negin</w:t>
            </w:r>
            <w:proofErr w:type="spellEnd"/>
            <w:r w:rsidRPr="003C7D4F">
              <w:rPr>
                <w:rFonts w:ascii="Garamond" w:hAnsi="Garamond"/>
                <w:i/>
                <w:sz w:val="28"/>
                <w:szCs w:val="28"/>
              </w:rPr>
              <w:t xml:space="preserve"> </w:t>
            </w:r>
            <w:proofErr w:type="spellStart"/>
            <w:r w:rsidRPr="003C7D4F">
              <w:rPr>
                <w:rFonts w:ascii="Garamond" w:hAnsi="Garamond"/>
                <w:i/>
                <w:sz w:val="28"/>
                <w:szCs w:val="28"/>
              </w:rPr>
              <w:t>dooin</w:t>
            </w:r>
            <w:proofErr w:type="spellEnd"/>
            <w:r w:rsidRPr="003C7D4F">
              <w:rPr>
                <w:rFonts w:ascii="Garamond" w:hAnsi="Garamond"/>
                <w:i/>
                <w:sz w:val="28"/>
                <w:szCs w:val="28"/>
              </w:rPr>
              <w:t xml:space="preserve"> </w:t>
            </w:r>
            <w:proofErr w:type="spellStart"/>
            <w:r w:rsidRPr="003C7D4F">
              <w:rPr>
                <w:rFonts w:ascii="Garamond" w:hAnsi="Garamond"/>
                <w:i/>
                <w:sz w:val="28"/>
                <w:szCs w:val="28"/>
              </w:rPr>
              <w:t>ooilley</w:t>
            </w:r>
            <w:proofErr w:type="spellEnd"/>
            <w:r w:rsidRPr="003C7D4F">
              <w:rPr>
                <w:rFonts w:ascii="Garamond" w:hAnsi="Garamond"/>
                <w:i/>
                <w:sz w:val="28"/>
                <w:szCs w:val="28"/>
              </w:rPr>
              <w:t xml:space="preserve"> </w:t>
            </w:r>
            <w:proofErr w:type="spellStart"/>
            <w:r w:rsidRPr="003C7D4F">
              <w:rPr>
                <w:rFonts w:ascii="Garamond" w:hAnsi="Garamond"/>
                <w:i/>
                <w:sz w:val="28"/>
                <w:szCs w:val="28"/>
              </w:rPr>
              <w:t>shassoo</w:t>
            </w:r>
            <w:proofErr w:type="spellEnd"/>
            <w:r w:rsidRPr="003C7D4F">
              <w:rPr>
                <w:rFonts w:ascii="Garamond" w:hAnsi="Garamond"/>
                <w:i/>
                <w:sz w:val="28"/>
                <w:szCs w:val="28"/>
              </w:rPr>
              <w:t xml:space="preserve"> </w:t>
            </w:r>
            <w:proofErr w:type="spellStart"/>
            <w:r w:rsidRPr="003C7D4F">
              <w:rPr>
                <w:rFonts w:ascii="Garamond" w:hAnsi="Garamond"/>
                <w:i/>
                <w:sz w:val="28"/>
                <w:szCs w:val="28"/>
              </w:rPr>
              <w:t>kiongoyrt</w:t>
            </w:r>
            <w:proofErr w:type="spellEnd"/>
            <w:r w:rsidRPr="003C7D4F">
              <w:rPr>
                <w:rFonts w:ascii="Garamond" w:hAnsi="Garamond"/>
                <w:i/>
                <w:sz w:val="28"/>
                <w:szCs w:val="28"/>
              </w:rPr>
              <w:t xml:space="preserve"> </w:t>
            </w:r>
            <w:proofErr w:type="spellStart"/>
            <w:r w:rsidRPr="003C7D4F">
              <w:rPr>
                <w:rFonts w:ascii="Garamond" w:hAnsi="Garamond"/>
                <w:i/>
                <w:sz w:val="28"/>
                <w:szCs w:val="28"/>
              </w:rPr>
              <w:t>rish</w:t>
            </w:r>
            <w:proofErr w:type="spellEnd"/>
            <w:r w:rsidRPr="003C7D4F">
              <w:rPr>
                <w:rFonts w:ascii="Garamond" w:hAnsi="Garamond"/>
                <w:i/>
                <w:sz w:val="28"/>
                <w:szCs w:val="28"/>
              </w:rPr>
              <w:t xml:space="preserve"> stole-</w:t>
            </w:r>
            <w:proofErr w:type="spellStart"/>
            <w:r w:rsidRPr="003C7D4F">
              <w:rPr>
                <w:rFonts w:ascii="Garamond" w:hAnsi="Garamond"/>
                <w:i/>
                <w:sz w:val="28"/>
                <w:szCs w:val="28"/>
              </w:rPr>
              <w:t>briwnys</w:t>
            </w:r>
            <w:proofErr w:type="spellEnd"/>
            <w:r w:rsidRPr="003C7D4F">
              <w:rPr>
                <w:rFonts w:ascii="Garamond" w:hAnsi="Garamond"/>
                <w:i/>
                <w:sz w:val="28"/>
                <w:szCs w:val="28"/>
              </w:rPr>
              <w:t xml:space="preserve"> </w:t>
            </w:r>
            <w:proofErr w:type="spellStart"/>
            <w:r w:rsidRPr="003C7D4F">
              <w:rPr>
                <w:rFonts w:ascii="Garamond" w:hAnsi="Garamond"/>
                <w:i/>
                <w:sz w:val="28"/>
                <w:szCs w:val="28"/>
              </w:rPr>
              <w:t>Chreest</w:t>
            </w:r>
            <w:proofErr w:type="spellEnd"/>
            <w:r>
              <w:rPr>
                <w:rFonts w:ascii="Garamond" w:hAnsi="Garamond"/>
                <w:sz w:val="28"/>
                <w:szCs w:val="28"/>
              </w:rPr>
              <w:t>,</w:t>
            </w:r>
            <w:r w:rsidRPr="003C7D4F">
              <w:rPr>
                <w:rFonts w:ascii="Garamond" w:hAnsi="Garamond"/>
                <w:sz w:val="28"/>
                <w:szCs w:val="28"/>
              </w:rPr>
              <w:t xml:space="preserve"> </w:t>
            </w:r>
            <w:proofErr w:type="spellStart"/>
            <w:r w:rsidRPr="003C7D4F">
              <w:rPr>
                <w:rFonts w:ascii="Garamond" w:hAnsi="Garamond"/>
                <w:sz w:val="28"/>
                <w:szCs w:val="28"/>
              </w:rPr>
              <w:t>naght</w:t>
            </w:r>
            <w:proofErr w:type="spellEnd"/>
            <w:r w:rsidRPr="003C7D4F">
              <w:rPr>
                <w:rFonts w:ascii="Garamond" w:hAnsi="Garamond"/>
                <w:sz w:val="28"/>
                <w:szCs w:val="28"/>
              </w:rPr>
              <w:t xml:space="preserve"> </w:t>
            </w:r>
            <w:proofErr w:type="spellStart"/>
            <w:r w:rsidRPr="003C7D4F">
              <w:rPr>
                <w:rFonts w:ascii="Garamond" w:hAnsi="Garamond"/>
                <w:sz w:val="28"/>
                <w:szCs w:val="28"/>
              </w:rPr>
              <w:t>myr</w:t>
            </w:r>
            <w:proofErr w:type="spellEnd"/>
            <w:r w:rsidRPr="003C7D4F">
              <w:rPr>
                <w:rFonts w:ascii="Garamond" w:hAnsi="Garamond"/>
                <w:sz w:val="28"/>
                <w:szCs w:val="28"/>
              </w:rPr>
              <w:t xml:space="preserve"> tow er chur </w:t>
            </w:r>
            <w:proofErr w:type="spellStart"/>
            <w:r w:rsidRPr="003C7D4F">
              <w:rPr>
                <w:rFonts w:ascii="Garamond" w:hAnsi="Garamond"/>
                <w:sz w:val="28"/>
                <w:szCs w:val="28"/>
              </w:rPr>
              <w:t>shaghey</w:t>
            </w:r>
            <w:proofErr w:type="spellEnd"/>
            <w:r w:rsidRPr="003C7D4F">
              <w:rPr>
                <w:rFonts w:ascii="Garamond" w:hAnsi="Garamond"/>
                <w:sz w:val="28"/>
                <w:szCs w:val="28"/>
              </w:rPr>
              <w:t xml:space="preserve"> </w:t>
            </w:r>
            <w:proofErr w:type="spellStart"/>
            <w:r w:rsidRPr="003C7D4F">
              <w:rPr>
                <w:rFonts w:ascii="Garamond" w:hAnsi="Garamond"/>
                <w:sz w:val="28"/>
                <w:szCs w:val="28"/>
              </w:rPr>
              <w:t>yn</w:t>
            </w:r>
            <w:proofErr w:type="spellEnd"/>
            <w:r w:rsidRPr="003C7D4F">
              <w:rPr>
                <w:rFonts w:ascii="Garamond" w:hAnsi="Garamond"/>
                <w:sz w:val="28"/>
                <w:szCs w:val="28"/>
              </w:rPr>
              <w:t xml:space="preserve"> </w:t>
            </w:r>
            <w:proofErr w:type="spellStart"/>
            <w:r w:rsidRPr="003C7D4F">
              <w:rPr>
                <w:rFonts w:ascii="Garamond" w:hAnsi="Garamond"/>
                <w:sz w:val="28"/>
                <w:szCs w:val="28"/>
              </w:rPr>
              <w:t>Vea</w:t>
            </w:r>
            <w:proofErr w:type="spellEnd"/>
            <w:r w:rsidRPr="003C7D4F">
              <w:rPr>
                <w:rFonts w:ascii="Garamond" w:hAnsi="Garamond"/>
                <w:sz w:val="28"/>
                <w:szCs w:val="28"/>
              </w:rPr>
              <w:t xml:space="preserve"> yare, </w:t>
            </w:r>
            <w:proofErr w:type="spellStart"/>
            <w:r w:rsidRPr="003C7D4F">
              <w:rPr>
                <w:rFonts w:ascii="Garamond" w:hAnsi="Garamond"/>
                <w:sz w:val="28"/>
                <w:szCs w:val="28"/>
              </w:rPr>
              <w:t>mie</w:t>
            </w:r>
            <w:proofErr w:type="spellEnd"/>
            <w:r w:rsidRPr="003C7D4F">
              <w:rPr>
                <w:rFonts w:ascii="Garamond" w:hAnsi="Garamond"/>
                <w:sz w:val="28"/>
                <w:szCs w:val="28"/>
              </w:rPr>
              <w:t xml:space="preserve"> </w:t>
            </w:r>
            <w:proofErr w:type="spellStart"/>
            <w:r w:rsidRPr="003C7D4F">
              <w:rPr>
                <w:rFonts w:ascii="Garamond" w:hAnsi="Garamond"/>
                <w:sz w:val="28"/>
                <w:szCs w:val="28"/>
              </w:rPr>
              <w:t>ny</w:t>
            </w:r>
            <w:proofErr w:type="spellEnd"/>
            <w:r w:rsidRPr="003C7D4F">
              <w:rPr>
                <w:rFonts w:ascii="Garamond" w:hAnsi="Garamond"/>
                <w:sz w:val="28"/>
                <w:szCs w:val="28"/>
              </w:rPr>
              <w:t xml:space="preserve"> </w:t>
            </w:r>
            <w:proofErr w:type="spellStart"/>
            <w:r w:rsidRPr="003C7D4F">
              <w:rPr>
                <w:rFonts w:ascii="Garamond" w:hAnsi="Garamond"/>
                <w:sz w:val="28"/>
                <w:szCs w:val="28"/>
              </w:rPr>
              <w:t>saih</w:t>
            </w:r>
            <w:proofErr w:type="spellEnd"/>
            <w:r w:rsidRPr="003C7D4F">
              <w:rPr>
                <w:rFonts w:ascii="Garamond" w:hAnsi="Garamond"/>
                <w:sz w:val="28"/>
                <w:szCs w:val="28"/>
              </w:rPr>
              <w:t xml:space="preserve">, </w:t>
            </w:r>
            <w:proofErr w:type="spellStart"/>
            <w:r w:rsidRPr="003C7D4F">
              <w:rPr>
                <w:rFonts w:ascii="Garamond" w:hAnsi="Garamond"/>
                <w:sz w:val="28"/>
                <w:szCs w:val="28"/>
              </w:rPr>
              <w:t>myr</w:t>
            </w:r>
            <w:proofErr w:type="spellEnd"/>
            <w:r w:rsidRPr="003C7D4F">
              <w:rPr>
                <w:rFonts w:ascii="Garamond" w:hAnsi="Garamond"/>
                <w:sz w:val="28"/>
                <w:szCs w:val="28"/>
              </w:rPr>
              <w:t xml:space="preserve"> </w:t>
            </w:r>
            <w:proofErr w:type="spellStart"/>
            <w:r w:rsidRPr="003C7D4F">
              <w:rPr>
                <w:rFonts w:ascii="Garamond" w:hAnsi="Garamond"/>
                <w:sz w:val="28"/>
                <w:szCs w:val="28"/>
              </w:rPr>
              <w:t>shen</w:t>
            </w:r>
            <w:proofErr w:type="spellEnd"/>
            <w:r w:rsidRPr="003C7D4F">
              <w:rPr>
                <w:rFonts w:ascii="Garamond" w:hAnsi="Garamond"/>
                <w:sz w:val="28"/>
                <w:szCs w:val="28"/>
              </w:rPr>
              <w:t xml:space="preserve"> vees </w:t>
            </w:r>
            <w:proofErr w:type="spellStart"/>
            <w:r w:rsidRPr="003C7D4F">
              <w:rPr>
                <w:rFonts w:ascii="Garamond" w:hAnsi="Garamond"/>
                <w:sz w:val="28"/>
                <w:szCs w:val="28"/>
              </w:rPr>
              <w:t>oo</w:t>
            </w:r>
            <w:proofErr w:type="spellEnd"/>
            <w:r w:rsidRPr="003C7D4F">
              <w:rPr>
                <w:rFonts w:ascii="Garamond" w:hAnsi="Garamond"/>
                <w:sz w:val="28"/>
                <w:szCs w:val="28"/>
              </w:rPr>
              <w:t xml:space="preserve"> </w:t>
            </w:r>
            <w:proofErr w:type="spellStart"/>
            <w:r w:rsidRPr="003C7D4F">
              <w:rPr>
                <w:rFonts w:ascii="Garamond" w:hAnsi="Garamond"/>
                <w:sz w:val="28"/>
                <w:szCs w:val="28"/>
              </w:rPr>
              <w:t>ayns</w:t>
            </w:r>
            <w:proofErr w:type="spellEnd"/>
            <w:r w:rsidRPr="003C7D4F">
              <w:rPr>
                <w:rFonts w:ascii="Garamond" w:hAnsi="Garamond"/>
                <w:sz w:val="28"/>
                <w:szCs w:val="28"/>
              </w:rPr>
              <w:t xml:space="preserve"> </w:t>
            </w:r>
            <w:proofErr w:type="spellStart"/>
            <w:r w:rsidRPr="003C7D4F">
              <w:rPr>
                <w:rFonts w:ascii="Garamond" w:hAnsi="Garamond"/>
                <w:sz w:val="28"/>
                <w:szCs w:val="28"/>
              </w:rPr>
              <w:t>maynrys</w:t>
            </w:r>
            <w:proofErr w:type="spellEnd"/>
            <w:r w:rsidRPr="003C7D4F">
              <w:rPr>
                <w:rFonts w:ascii="Garamond" w:hAnsi="Garamond"/>
                <w:sz w:val="28"/>
                <w:szCs w:val="28"/>
              </w:rPr>
              <w:t xml:space="preserve"> </w:t>
            </w:r>
            <w:proofErr w:type="spellStart"/>
            <w:r w:rsidRPr="003C7D4F">
              <w:rPr>
                <w:rFonts w:ascii="Garamond" w:hAnsi="Garamond"/>
                <w:sz w:val="28"/>
                <w:szCs w:val="28"/>
              </w:rPr>
              <w:t>ny</w:t>
            </w:r>
            <w:proofErr w:type="spellEnd"/>
            <w:r w:rsidRPr="003C7D4F">
              <w:rPr>
                <w:rFonts w:ascii="Garamond" w:hAnsi="Garamond"/>
                <w:sz w:val="28"/>
                <w:szCs w:val="28"/>
              </w:rPr>
              <w:t xml:space="preserve"> </w:t>
            </w:r>
            <w:proofErr w:type="spellStart"/>
            <w:r w:rsidRPr="003C7D4F">
              <w:rPr>
                <w:rFonts w:ascii="Garamond" w:hAnsi="Garamond"/>
                <w:sz w:val="28"/>
                <w:szCs w:val="28"/>
              </w:rPr>
              <w:t>trimshey</w:t>
            </w:r>
            <w:proofErr w:type="spellEnd"/>
            <w:r w:rsidRPr="003C7D4F">
              <w:rPr>
                <w:rFonts w:ascii="Garamond" w:hAnsi="Garamond"/>
                <w:sz w:val="28"/>
                <w:szCs w:val="28"/>
              </w:rPr>
              <w:t xml:space="preserve"> son </w:t>
            </w:r>
            <w:proofErr w:type="spellStart"/>
            <w:r w:rsidRPr="003C7D4F">
              <w:rPr>
                <w:rFonts w:ascii="Garamond" w:hAnsi="Garamond"/>
                <w:sz w:val="28"/>
                <w:szCs w:val="28"/>
              </w:rPr>
              <w:t>dy</w:t>
            </w:r>
            <w:proofErr w:type="spellEnd"/>
            <w:r w:rsidRPr="003C7D4F">
              <w:rPr>
                <w:rFonts w:ascii="Garamond" w:hAnsi="Garamond"/>
                <w:sz w:val="28"/>
                <w:szCs w:val="28"/>
              </w:rPr>
              <w:t xml:space="preserve"> bra</w:t>
            </w:r>
            <w:r w:rsidRPr="003C7D4F">
              <w:rPr>
                <w:rFonts w:ascii="Garamond" w:hAnsi="Garamond"/>
                <w:i/>
                <w:sz w:val="28"/>
                <w:szCs w:val="28"/>
              </w:rPr>
              <w:t xml:space="preserve">. </w:t>
            </w:r>
          </w:p>
        </w:tc>
        <w:tc>
          <w:tcPr>
            <w:tcW w:w="3835" w:type="dxa"/>
          </w:tcPr>
          <w:p w14:paraId="20B97CCF"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 xml:space="preserve">And to make you concerned in this Matter, consider seriously, </w:t>
            </w:r>
            <w:r w:rsidRPr="00684253">
              <w:rPr>
                <w:rFonts w:ascii="Garamond" w:hAnsi="Garamond" w:cs="Times New Roman"/>
                <w:sz w:val="28"/>
              </w:rPr>
              <w:t xml:space="preserve">That we must all appear before the judgment seat of Christ. </w:t>
            </w:r>
            <w:r w:rsidRPr="00684253">
              <w:rPr>
                <w:rFonts w:ascii="Garamond" w:hAnsi="Garamond" w:cs="Times New Roman"/>
                <w:i/>
                <w:sz w:val="28"/>
              </w:rPr>
              <w:t>That as you spend this short Life well or ill, you must be happy or miserable for ever.</w:t>
            </w:r>
          </w:p>
        </w:tc>
        <w:tc>
          <w:tcPr>
            <w:tcW w:w="849" w:type="dxa"/>
          </w:tcPr>
          <w:p w14:paraId="06F5D2D7" w14:textId="77777777" w:rsidR="0031687A" w:rsidRPr="00684253" w:rsidRDefault="0031687A" w:rsidP="00DB60C3">
            <w:pPr>
              <w:pStyle w:val="ListParagraph"/>
              <w:ind w:left="0" w:firstLine="170"/>
              <w:jc w:val="both"/>
              <w:rPr>
                <w:rFonts w:ascii="Garamond" w:hAnsi="Garamond" w:cs="Times New Roman"/>
                <w:i/>
                <w:sz w:val="28"/>
              </w:rPr>
            </w:pPr>
          </w:p>
        </w:tc>
      </w:tr>
      <w:tr w:rsidR="0031687A" w:rsidRPr="00F638E7" w14:paraId="59677A7B" w14:textId="77777777" w:rsidTr="003472DF">
        <w:tc>
          <w:tcPr>
            <w:tcW w:w="4387" w:type="dxa"/>
          </w:tcPr>
          <w:p w14:paraId="470EDF0B" w14:textId="77777777" w:rsidR="0031687A" w:rsidRPr="003C7D4F" w:rsidRDefault="0031687A" w:rsidP="00DB60C3">
            <w:pPr>
              <w:pStyle w:val="CM3"/>
              <w:widowControl/>
              <w:spacing w:line="240" w:lineRule="auto"/>
              <w:ind w:firstLine="227"/>
              <w:jc w:val="both"/>
              <w:rPr>
                <w:rFonts w:ascii="Garamond" w:hAnsi="Garamond"/>
                <w:sz w:val="28"/>
                <w:szCs w:val="28"/>
              </w:rPr>
            </w:pPr>
            <w:r w:rsidRPr="00246F9D">
              <w:rPr>
                <w:rFonts w:ascii="Garamond" w:hAnsi="Garamond"/>
                <w:i/>
                <w:sz w:val="28"/>
                <w:szCs w:val="28"/>
              </w:rPr>
              <w:t>Q</w:t>
            </w:r>
            <w:r w:rsidRPr="003C7D4F">
              <w:rPr>
                <w:rFonts w:ascii="Garamond" w:hAnsi="Garamond"/>
                <w:sz w:val="28"/>
                <w:szCs w:val="28"/>
              </w:rPr>
              <w:t xml:space="preserve">. </w:t>
            </w:r>
            <w:proofErr w:type="spellStart"/>
            <w:r w:rsidRPr="003C7D4F">
              <w:rPr>
                <w:rFonts w:ascii="Garamond" w:hAnsi="Garamond"/>
                <w:sz w:val="28"/>
                <w:szCs w:val="28"/>
              </w:rPr>
              <w:t>Liasagh</w:t>
            </w:r>
            <w:proofErr w:type="spellEnd"/>
            <w:r w:rsidRPr="003C7D4F">
              <w:rPr>
                <w:rFonts w:ascii="Garamond" w:hAnsi="Garamond"/>
                <w:sz w:val="28"/>
                <w:szCs w:val="28"/>
              </w:rPr>
              <w:t xml:space="preserve"> </w:t>
            </w:r>
            <w:proofErr w:type="spellStart"/>
            <w:r w:rsidRPr="003C7D4F">
              <w:rPr>
                <w:rFonts w:ascii="Garamond" w:hAnsi="Garamond"/>
                <w:sz w:val="28"/>
                <w:szCs w:val="28"/>
              </w:rPr>
              <w:t>shoh</w:t>
            </w:r>
            <w:proofErr w:type="spellEnd"/>
            <w:r w:rsidRPr="003C7D4F">
              <w:rPr>
                <w:rFonts w:ascii="Garamond" w:hAnsi="Garamond"/>
                <w:sz w:val="28"/>
                <w:szCs w:val="28"/>
              </w:rPr>
              <w:t xml:space="preserve"> cur er fer </w:t>
            </w:r>
            <w:proofErr w:type="spellStart"/>
            <w:r w:rsidRPr="003C7D4F">
              <w:rPr>
                <w:rFonts w:ascii="Garamond" w:hAnsi="Garamond"/>
                <w:sz w:val="28"/>
                <w:szCs w:val="28"/>
              </w:rPr>
              <w:t>smooinaght</w:t>
            </w:r>
            <w:proofErr w:type="spellEnd"/>
            <w:r w:rsidRPr="003C7D4F">
              <w:rPr>
                <w:rFonts w:ascii="Garamond" w:hAnsi="Garamond"/>
                <w:sz w:val="28"/>
                <w:szCs w:val="28"/>
              </w:rPr>
              <w:t xml:space="preserve"> er </w:t>
            </w:r>
            <w:proofErr w:type="spellStart"/>
            <w:r w:rsidRPr="003C7D4F">
              <w:rPr>
                <w:rFonts w:ascii="Garamond" w:hAnsi="Garamond"/>
                <w:sz w:val="28"/>
                <w:szCs w:val="28"/>
              </w:rPr>
              <w:t>hene</w:t>
            </w:r>
            <w:proofErr w:type="spellEnd"/>
            <w:r w:rsidRPr="003C7D4F">
              <w:rPr>
                <w:rFonts w:ascii="Garamond" w:hAnsi="Garamond"/>
                <w:sz w:val="28"/>
                <w:szCs w:val="28"/>
              </w:rPr>
              <w:t xml:space="preserve"> </w:t>
            </w:r>
            <w:proofErr w:type="spellStart"/>
            <w:r w:rsidRPr="003C7D4F">
              <w:rPr>
                <w:rFonts w:ascii="Garamond" w:hAnsi="Garamond"/>
                <w:sz w:val="28"/>
                <w:szCs w:val="28"/>
              </w:rPr>
              <w:t>dy</w:t>
            </w:r>
            <w:proofErr w:type="spellEnd"/>
            <w:r w:rsidRPr="003C7D4F">
              <w:rPr>
                <w:rFonts w:ascii="Garamond" w:hAnsi="Garamond"/>
                <w:sz w:val="28"/>
                <w:szCs w:val="28"/>
              </w:rPr>
              <w:t xml:space="preserve"> </w:t>
            </w:r>
            <w:proofErr w:type="spellStart"/>
            <w:r w:rsidRPr="003C7D4F">
              <w:rPr>
                <w:rFonts w:ascii="Garamond" w:hAnsi="Garamond"/>
                <w:sz w:val="28"/>
                <w:szCs w:val="28"/>
              </w:rPr>
              <w:t>jarroo</w:t>
            </w:r>
            <w:proofErr w:type="spellEnd"/>
            <w:r w:rsidRPr="003C7D4F">
              <w:rPr>
                <w:rFonts w:ascii="Garamond" w:hAnsi="Garamond"/>
                <w:sz w:val="28"/>
                <w:szCs w:val="28"/>
              </w:rPr>
              <w:t xml:space="preserve"> as </w:t>
            </w:r>
            <w:proofErr w:type="spellStart"/>
            <w:r w:rsidRPr="003C7D4F">
              <w:rPr>
                <w:rFonts w:ascii="Garamond" w:hAnsi="Garamond"/>
                <w:sz w:val="28"/>
                <w:szCs w:val="28"/>
              </w:rPr>
              <w:t>shen</w:t>
            </w:r>
            <w:proofErr w:type="spellEnd"/>
            <w:r w:rsidRPr="003C7D4F">
              <w:rPr>
                <w:rFonts w:ascii="Garamond" w:hAnsi="Garamond"/>
                <w:sz w:val="28"/>
                <w:szCs w:val="28"/>
              </w:rPr>
              <w:t>-</w:t>
            </w:r>
            <w:r w:rsidRPr="003C7D4F">
              <w:rPr>
                <w:rFonts w:ascii="Garamond" w:hAnsi="Garamond"/>
                <w:sz w:val="28"/>
                <w:szCs w:val="28"/>
              </w:rPr>
              <w:lastRenderedPageBreak/>
              <w:t xml:space="preserve">y-fa </w:t>
            </w:r>
            <w:proofErr w:type="spellStart"/>
            <w:r w:rsidRPr="003C7D4F">
              <w:rPr>
                <w:rFonts w:ascii="Garamond" w:hAnsi="Garamond"/>
                <w:sz w:val="28"/>
                <w:szCs w:val="28"/>
              </w:rPr>
              <w:t>gueeym</w:t>
            </w:r>
            <w:proofErr w:type="spellEnd"/>
            <w:r w:rsidRPr="003C7D4F">
              <w:rPr>
                <w:rFonts w:ascii="Garamond" w:hAnsi="Garamond"/>
                <w:sz w:val="28"/>
                <w:szCs w:val="28"/>
              </w:rPr>
              <w:t xml:space="preserve"> </w:t>
            </w:r>
            <w:proofErr w:type="spellStart"/>
            <w:r w:rsidRPr="003C7D4F">
              <w:rPr>
                <w:rFonts w:ascii="Garamond" w:hAnsi="Garamond"/>
                <w:sz w:val="28"/>
                <w:szCs w:val="28"/>
              </w:rPr>
              <w:t>erriu</w:t>
            </w:r>
            <w:proofErr w:type="spellEnd"/>
            <w:r w:rsidRPr="003C7D4F">
              <w:rPr>
                <w:rFonts w:ascii="Garamond" w:hAnsi="Garamond"/>
                <w:sz w:val="28"/>
                <w:szCs w:val="28"/>
              </w:rPr>
              <w:t xml:space="preserve"> </w:t>
            </w:r>
            <w:proofErr w:type="spellStart"/>
            <w:r w:rsidRPr="003C7D4F">
              <w:rPr>
                <w:rFonts w:ascii="Garamond" w:hAnsi="Garamond"/>
                <w:sz w:val="28"/>
                <w:szCs w:val="28"/>
              </w:rPr>
              <w:t>toiggal</w:t>
            </w:r>
            <w:proofErr w:type="spellEnd"/>
            <w:r w:rsidRPr="003C7D4F">
              <w:rPr>
                <w:rFonts w:ascii="Garamond" w:hAnsi="Garamond"/>
                <w:sz w:val="28"/>
                <w:szCs w:val="28"/>
              </w:rPr>
              <w:t xml:space="preserve"> y chur </w:t>
            </w:r>
            <w:proofErr w:type="spellStart"/>
            <w:r w:rsidRPr="003C7D4F">
              <w:rPr>
                <w:rFonts w:ascii="Garamond" w:hAnsi="Garamond"/>
                <w:sz w:val="28"/>
                <w:szCs w:val="28"/>
              </w:rPr>
              <w:t>dou</w:t>
            </w:r>
            <w:proofErr w:type="spellEnd"/>
            <w:r w:rsidRPr="003C7D4F">
              <w:rPr>
                <w:rFonts w:ascii="Garamond" w:hAnsi="Garamond"/>
                <w:sz w:val="28"/>
                <w:szCs w:val="28"/>
              </w:rPr>
              <w:t xml:space="preserve"> </w:t>
            </w:r>
            <w:proofErr w:type="spellStart"/>
            <w:r w:rsidRPr="003C7D4F">
              <w:rPr>
                <w:rFonts w:ascii="Garamond" w:hAnsi="Garamond"/>
                <w:sz w:val="28"/>
                <w:szCs w:val="28"/>
              </w:rPr>
              <w:t>jeh’n</w:t>
            </w:r>
            <w:proofErr w:type="spellEnd"/>
            <w:r w:rsidRPr="003C7D4F">
              <w:rPr>
                <w:rFonts w:ascii="Garamond" w:hAnsi="Garamond"/>
                <w:sz w:val="28"/>
                <w:szCs w:val="28"/>
              </w:rPr>
              <w:t xml:space="preserve"> </w:t>
            </w:r>
            <w:proofErr w:type="spellStart"/>
            <w:r w:rsidRPr="003C7D4F">
              <w:rPr>
                <w:rFonts w:ascii="Garamond" w:hAnsi="Garamond"/>
                <w:sz w:val="28"/>
                <w:szCs w:val="28"/>
              </w:rPr>
              <w:t>stayd</w:t>
            </w:r>
            <w:proofErr w:type="spellEnd"/>
            <w:r w:rsidRPr="003C7D4F">
              <w:rPr>
                <w:rFonts w:ascii="Garamond" w:hAnsi="Garamond"/>
                <w:sz w:val="28"/>
                <w:szCs w:val="28"/>
              </w:rPr>
              <w:t xml:space="preserve"> ta mee </w:t>
            </w:r>
            <w:proofErr w:type="spellStart"/>
            <w:r w:rsidRPr="003C7D4F">
              <w:rPr>
                <w:rFonts w:ascii="Garamond" w:hAnsi="Garamond"/>
                <w:sz w:val="28"/>
                <w:szCs w:val="28"/>
              </w:rPr>
              <w:t>ayn</w:t>
            </w:r>
            <w:proofErr w:type="spellEnd"/>
            <w:r w:rsidR="002C617D" w:rsidRPr="002C617D">
              <w:rPr>
                <w:rFonts w:ascii="Garamond" w:hAnsi="Garamond"/>
                <w:i/>
                <w:sz w:val="28"/>
                <w:szCs w:val="28"/>
              </w:rPr>
              <w:t> </w:t>
            </w:r>
            <w:r w:rsidR="00C57BF1" w:rsidRPr="00C57BF1">
              <w:rPr>
                <w:rFonts w:ascii="Garamond" w:hAnsi="Garamond"/>
                <w:sz w:val="28"/>
                <w:szCs w:val="28"/>
              </w:rPr>
              <w:t>?</w:t>
            </w:r>
            <w:r w:rsidRPr="003C7D4F">
              <w:rPr>
                <w:rFonts w:ascii="Garamond" w:hAnsi="Garamond"/>
                <w:sz w:val="28"/>
                <w:szCs w:val="28"/>
              </w:rPr>
              <w:t xml:space="preserve"> </w:t>
            </w:r>
          </w:p>
        </w:tc>
        <w:tc>
          <w:tcPr>
            <w:tcW w:w="3835" w:type="dxa"/>
          </w:tcPr>
          <w:p w14:paraId="208F714E"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lastRenderedPageBreak/>
              <w:t xml:space="preserve">Q. </w:t>
            </w:r>
            <w:r w:rsidRPr="00684253">
              <w:rPr>
                <w:rFonts w:ascii="Garamond" w:hAnsi="Garamond" w:cs="Times New Roman"/>
                <w:i/>
                <w:sz w:val="28"/>
              </w:rPr>
              <w:t>This should make one serious indeed</w:t>
            </w:r>
            <w:r w:rsidR="002C617D" w:rsidRPr="002C617D">
              <w:rPr>
                <w:rFonts w:ascii="Garamond" w:hAnsi="Garamond" w:cs="Times New Roman"/>
                <w:sz w:val="28"/>
              </w:rPr>
              <w:t> ;</w:t>
            </w:r>
            <w:r w:rsidRPr="00684253">
              <w:rPr>
                <w:rFonts w:ascii="Garamond" w:hAnsi="Garamond" w:cs="Times New Roman"/>
                <w:i/>
                <w:sz w:val="28"/>
              </w:rPr>
              <w:t xml:space="preserve"> and, therefore I do entreat you </w:t>
            </w:r>
            <w:r w:rsidRPr="00684253">
              <w:rPr>
                <w:rFonts w:ascii="Garamond" w:hAnsi="Garamond" w:cs="Times New Roman"/>
                <w:i/>
                <w:sz w:val="28"/>
              </w:rPr>
              <w:lastRenderedPageBreak/>
              <w:t>to give me a true account of my Condition</w:t>
            </w:r>
            <w:r w:rsidR="00EF3603">
              <w:rPr>
                <w:rFonts w:ascii="Garamond" w:hAnsi="Garamond" w:cs="Times New Roman"/>
                <w:i/>
                <w:sz w:val="28"/>
              </w:rPr>
              <w:t xml:space="preserve"> ?</w:t>
            </w:r>
          </w:p>
        </w:tc>
        <w:tc>
          <w:tcPr>
            <w:tcW w:w="849" w:type="dxa"/>
          </w:tcPr>
          <w:p w14:paraId="39FA7BAD" w14:textId="77777777" w:rsidR="0031687A" w:rsidRPr="00684253" w:rsidRDefault="0031687A" w:rsidP="00DB60C3">
            <w:pPr>
              <w:pStyle w:val="ListParagraph"/>
              <w:ind w:left="0" w:firstLine="170"/>
              <w:jc w:val="both"/>
              <w:rPr>
                <w:rFonts w:ascii="Garamond" w:hAnsi="Garamond" w:cs="Times New Roman"/>
                <w:sz w:val="28"/>
              </w:rPr>
            </w:pPr>
          </w:p>
        </w:tc>
      </w:tr>
      <w:tr w:rsidR="0031687A" w:rsidRPr="00F638E7" w14:paraId="745DEADE" w14:textId="77777777" w:rsidTr="003472DF">
        <w:tc>
          <w:tcPr>
            <w:tcW w:w="4387" w:type="dxa"/>
          </w:tcPr>
          <w:p w14:paraId="71D2AA54" w14:textId="77777777" w:rsidR="0031687A" w:rsidRPr="003C7D4F" w:rsidRDefault="0031687A" w:rsidP="00DB60C3">
            <w:pPr>
              <w:pStyle w:val="Default"/>
              <w:widowControl/>
              <w:ind w:firstLine="227"/>
              <w:jc w:val="both"/>
              <w:rPr>
                <w:rFonts w:ascii="Garamond" w:hAnsi="Garamond"/>
                <w:sz w:val="28"/>
                <w:szCs w:val="28"/>
              </w:rPr>
            </w:pPr>
            <w:r w:rsidRPr="003C7D4F">
              <w:rPr>
                <w:rFonts w:ascii="Garamond" w:hAnsi="Garamond"/>
                <w:i/>
                <w:color w:val="auto"/>
                <w:sz w:val="28"/>
                <w:szCs w:val="28"/>
              </w:rPr>
              <w:t xml:space="preserve">A. </w:t>
            </w:r>
            <w:proofErr w:type="spellStart"/>
            <w:r w:rsidRPr="003C7D4F">
              <w:rPr>
                <w:rFonts w:ascii="Garamond" w:hAnsi="Garamond"/>
                <w:color w:val="auto"/>
                <w:sz w:val="28"/>
                <w:szCs w:val="28"/>
              </w:rPr>
              <w:t>Toig</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shoh</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eisht</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dy</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vel</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oo</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dy</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chreture</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arloo</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dy</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hutchim</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fo</w:t>
            </w:r>
            <w:proofErr w:type="spellEnd"/>
            <w:r w:rsidRPr="003C7D4F">
              <w:rPr>
                <w:rFonts w:ascii="Garamond" w:hAnsi="Garamond"/>
                <w:color w:val="auto"/>
                <w:sz w:val="28"/>
                <w:szCs w:val="28"/>
              </w:rPr>
              <w:t xml:space="preserve"> </w:t>
            </w:r>
            <w:proofErr w:type="spellStart"/>
            <w:r w:rsidRPr="003C7D4F">
              <w:rPr>
                <w:rFonts w:ascii="Garamond" w:hAnsi="Garamond"/>
                <w:color w:val="auto"/>
                <w:sz w:val="28"/>
                <w:szCs w:val="28"/>
              </w:rPr>
              <w:t>peccah</w:t>
            </w:r>
            <w:proofErr w:type="spellEnd"/>
            <w:r w:rsidRPr="003C7D4F">
              <w:rPr>
                <w:rFonts w:ascii="Garamond" w:hAnsi="Garamond"/>
                <w:color w:val="auto"/>
                <w:sz w:val="28"/>
                <w:szCs w:val="28"/>
              </w:rPr>
              <w:t xml:space="preserve"> as mee-</w:t>
            </w:r>
            <w:proofErr w:type="spellStart"/>
            <w:r w:rsidRPr="003C7D4F">
              <w:rPr>
                <w:rFonts w:ascii="Garamond" w:hAnsi="Garamond"/>
                <w:color w:val="auto"/>
                <w:sz w:val="28"/>
                <w:szCs w:val="28"/>
              </w:rPr>
              <w:t>gherjagh</w:t>
            </w:r>
            <w:proofErr w:type="spellEnd"/>
            <w:r w:rsidRPr="003C7D4F">
              <w:rPr>
                <w:rFonts w:ascii="Garamond" w:hAnsi="Garamond"/>
                <w:color w:val="auto"/>
                <w:sz w:val="28"/>
                <w:szCs w:val="28"/>
              </w:rPr>
              <w:t xml:space="preserve">. </w:t>
            </w:r>
          </w:p>
        </w:tc>
        <w:tc>
          <w:tcPr>
            <w:tcW w:w="3835" w:type="dxa"/>
          </w:tcPr>
          <w:p w14:paraId="39DD5D11"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 xml:space="preserve">Understand, then, that you are a Creature subject to </w:t>
            </w:r>
            <w:r w:rsidR="003472DF" w:rsidRPr="00684253">
              <w:rPr>
                <w:rFonts w:ascii="Garamond" w:hAnsi="Garamond" w:cs="Times New Roman"/>
                <w:i/>
                <w:sz w:val="28"/>
              </w:rPr>
              <w:t xml:space="preserve">sin </w:t>
            </w:r>
            <w:r w:rsidRPr="00684253">
              <w:rPr>
                <w:rFonts w:ascii="Garamond" w:hAnsi="Garamond" w:cs="Times New Roman"/>
                <w:i/>
                <w:sz w:val="28"/>
              </w:rPr>
              <w:t>and to misery.</w:t>
            </w:r>
          </w:p>
        </w:tc>
        <w:tc>
          <w:tcPr>
            <w:tcW w:w="849" w:type="dxa"/>
          </w:tcPr>
          <w:p w14:paraId="7C481516" w14:textId="77777777" w:rsidR="0031687A" w:rsidRPr="00684253" w:rsidRDefault="0031687A" w:rsidP="00DB60C3">
            <w:pPr>
              <w:pStyle w:val="ListParagraph"/>
              <w:ind w:left="0" w:firstLine="170"/>
              <w:jc w:val="both"/>
              <w:rPr>
                <w:rFonts w:ascii="Garamond" w:hAnsi="Garamond" w:cs="Times New Roman"/>
                <w:sz w:val="28"/>
              </w:rPr>
            </w:pPr>
          </w:p>
        </w:tc>
      </w:tr>
      <w:tr w:rsidR="0031687A" w:rsidRPr="00F638E7" w14:paraId="7B7E67F7" w14:textId="77777777" w:rsidTr="003472DF">
        <w:tc>
          <w:tcPr>
            <w:tcW w:w="4387" w:type="dxa"/>
          </w:tcPr>
          <w:p w14:paraId="52084CD8" w14:textId="77777777" w:rsidR="0031687A" w:rsidRPr="00EE69ED" w:rsidRDefault="0031687A" w:rsidP="00DB60C3">
            <w:pPr>
              <w:pStyle w:val="Default"/>
              <w:widowControl/>
              <w:ind w:firstLine="227"/>
              <w:jc w:val="both"/>
              <w:rPr>
                <w:rFonts w:ascii="Garamond" w:hAnsi="Garamond"/>
                <w:sz w:val="28"/>
                <w:szCs w:val="28"/>
              </w:rPr>
            </w:pPr>
            <w:r w:rsidRPr="00EE69ED">
              <w:rPr>
                <w:rFonts w:ascii="Garamond" w:hAnsi="Garamond"/>
                <w:color w:val="auto"/>
                <w:sz w:val="28"/>
                <w:szCs w:val="28"/>
              </w:rPr>
              <w:t xml:space="preserve">Dy </w:t>
            </w:r>
            <w:proofErr w:type="spellStart"/>
            <w:r w:rsidRPr="00EE69ED">
              <w:rPr>
                <w:rFonts w:ascii="Garamond" w:hAnsi="Garamond"/>
                <w:color w:val="auto"/>
                <w:sz w:val="28"/>
                <w:szCs w:val="28"/>
              </w:rPr>
              <w:t>lig</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Jee</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dhyt</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ve</w:t>
            </w:r>
            <w:proofErr w:type="spellEnd"/>
            <w:r w:rsidRPr="00EE69ED">
              <w:rPr>
                <w:rFonts w:ascii="Garamond" w:hAnsi="Garamond"/>
                <w:color w:val="auto"/>
                <w:sz w:val="28"/>
                <w:szCs w:val="28"/>
              </w:rPr>
              <w:t xml:space="preserve"> er </w:t>
            </w:r>
            <w:proofErr w:type="spellStart"/>
            <w:r w:rsidRPr="00EE69ED">
              <w:rPr>
                <w:rFonts w:ascii="Garamond" w:hAnsi="Garamond"/>
                <w:color w:val="auto"/>
                <w:sz w:val="28"/>
                <w:szCs w:val="28"/>
              </w:rPr>
              <w:t>dy</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vreh</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ayns</w:t>
            </w:r>
            <w:proofErr w:type="spellEnd"/>
            <w:r w:rsidRPr="00EE69ED">
              <w:rPr>
                <w:rFonts w:ascii="Garamond" w:hAnsi="Garamond"/>
                <w:color w:val="auto"/>
                <w:sz w:val="28"/>
                <w:szCs w:val="28"/>
              </w:rPr>
              <w:t xml:space="preserve"> y </w:t>
            </w:r>
            <w:proofErr w:type="spellStart"/>
            <w:r w:rsidRPr="00EE69ED">
              <w:rPr>
                <w:rFonts w:ascii="Garamond" w:hAnsi="Garamond"/>
                <w:color w:val="auto"/>
                <w:sz w:val="28"/>
                <w:szCs w:val="28"/>
              </w:rPr>
              <w:t>stayd</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shoh</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dy</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vaikagh</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oo</w:t>
            </w:r>
            <w:proofErr w:type="spellEnd"/>
            <w:r w:rsidRPr="00EE69ED">
              <w:rPr>
                <w:rFonts w:ascii="Garamond" w:hAnsi="Garamond"/>
                <w:color w:val="auto"/>
                <w:sz w:val="28"/>
                <w:szCs w:val="28"/>
              </w:rPr>
              <w:t xml:space="preserve"> </w:t>
            </w:r>
            <w:proofErr w:type="spellStart"/>
            <w:r w:rsidRPr="00EE69ED">
              <w:rPr>
                <w:rFonts w:ascii="Garamond" w:hAnsi="Garamond"/>
                <w:color w:val="auto"/>
                <w:sz w:val="28"/>
                <w:szCs w:val="28"/>
              </w:rPr>
              <w:t>cre</w:t>
            </w:r>
            <w:proofErr w:type="spellEnd"/>
            <w:r w:rsidRPr="00EE69ED">
              <w:rPr>
                <w:rFonts w:ascii="Garamond" w:hAnsi="Garamond"/>
                <w:color w:val="auto"/>
                <w:sz w:val="28"/>
                <w:szCs w:val="28"/>
              </w:rPr>
              <w:t xml:space="preserve"> cha </w:t>
            </w:r>
            <w:proofErr w:type="spellStart"/>
            <w:r w:rsidRPr="00EE69ED">
              <w:rPr>
                <w:rFonts w:ascii="Garamond" w:hAnsi="Garamond"/>
                <w:color w:val="auto"/>
                <w:sz w:val="28"/>
                <w:szCs w:val="28"/>
              </w:rPr>
              <w:t>treih</w:t>
            </w:r>
            <w:proofErr w:type="spellEnd"/>
            <w:r w:rsidRPr="00EE69ED">
              <w:rPr>
                <w:rFonts w:ascii="Garamond" w:hAnsi="Garamond"/>
                <w:color w:val="auto"/>
                <w:sz w:val="28"/>
                <w:szCs w:val="28"/>
              </w:rPr>
              <w:t xml:space="preserve"> as ta </w:t>
            </w:r>
            <w:proofErr w:type="spellStart"/>
            <w:r w:rsidRPr="00EE69ED">
              <w:rPr>
                <w:rFonts w:ascii="Garamond" w:hAnsi="Garamond"/>
                <w:color w:val="auto"/>
                <w:sz w:val="28"/>
                <w:szCs w:val="28"/>
              </w:rPr>
              <w:t>eshyn</w:t>
            </w:r>
            <w:proofErr w:type="spellEnd"/>
            <w:r w:rsidRPr="00EE69ED">
              <w:rPr>
                <w:rFonts w:ascii="Garamond" w:hAnsi="Garamond"/>
                <w:color w:val="auto"/>
                <w:sz w:val="28"/>
                <w:szCs w:val="28"/>
              </w:rPr>
              <w:t xml:space="preserve"> nee e Yee y </w:t>
            </w:r>
            <w:proofErr w:type="spellStart"/>
            <w:r w:rsidRPr="00EE69ED">
              <w:rPr>
                <w:rFonts w:ascii="Garamond" w:hAnsi="Garamond"/>
                <w:color w:val="auto"/>
                <w:sz w:val="28"/>
                <w:szCs w:val="28"/>
              </w:rPr>
              <w:t>hregeil</w:t>
            </w:r>
            <w:proofErr w:type="spellEnd"/>
            <w:r w:rsidRPr="00EE69ED">
              <w:rPr>
                <w:rFonts w:ascii="Garamond" w:hAnsi="Garamond"/>
                <w:color w:val="auto"/>
                <w:sz w:val="28"/>
                <w:szCs w:val="28"/>
              </w:rPr>
              <w:t xml:space="preserve">. </w:t>
            </w:r>
          </w:p>
        </w:tc>
        <w:tc>
          <w:tcPr>
            <w:tcW w:w="3835" w:type="dxa"/>
          </w:tcPr>
          <w:p w14:paraId="2378E099"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That God has permitted you to be born in this Condition, that you may see the sad Effects of forsaking him.</w:t>
            </w:r>
          </w:p>
        </w:tc>
        <w:tc>
          <w:tcPr>
            <w:tcW w:w="849" w:type="dxa"/>
          </w:tcPr>
          <w:p w14:paraId="6F4D1729" w14:textId="77777777" w:rsidR="0031687A" w:rsidRPr="00684253" w:rsidRDefault="0031687A" w:rsidP="00DB60C3">
            <w:pPr>
              <w:pStyle w:val="ListParagraph"/>
              <w:ind w:left="0" w:firstLine="170"/>
              <w:jc w:val="both"/>
              <w:rPr>
                <w:rFonts w:ascii="Garamond" w:hAnsi="Garamond" w:cs="Times New Roman"/>
                <w:i/>
                <w:sz w:val="28"/>
              </w:rPr>
            </w:pPr>
          </w:p>
        </w:tc>
      </w:tr>
      <w:tr w:rsidR="0031687A" w:rsidRPr="00F638E7" w14:paraId="5B08C762" w14:textId="77777777" w:rsidTr="003472DF">
        <w:tc>
          <w:tcPr>
            <w:tcW w:w="4387" w:type="dxa"/>
          </w:tcPr>
          <w:p w14:paraId="3B677A79" w14:textId="77777777" w:rsidR="0031687A" w:rsidRPr="00EE69ED" w:rsidRDefault="0031687A" w:rsidP="00DB60C3">
            <w:pPr>
              <w:pStyle w:val="CM3"/>
              <w:widowControl/>
              <w:spacing w:line="240" w:lineRule="auto"/>
              <w:ind w:firstLine="227"/>
              <w:jc w:val="both"/>
              <w:rPr>
                <w:rFonts w:ascii="Garamond" w:hAnsi="Garamond"/>
                <w:sz w:val="28"/>
                <w:szCs w:val="28"/>
              </w:rPr>
            </w:pPr>
            <w:r w:rsidRPr="00EE69ED">
              <w:rPr>
                <w:rFonts w:ascii="Garamond" w:hAnsi="Garamond"/>
                <w:sz w:val="28"/>
                <w:szCs w:val="28"/>
              </w:rPr>
              <w:t xml:space="preserve">As son </w:t>
            </w:r>
            <w:proofErr w:type="spellStart"/>
            <w:r w:rsidRPr="00EE69ED">
              <w:rPr>
                <w:rFonts w:ascii="Garamond" w:hAnsi="Garamond"/>
                <w:sz w:val="28"/>
                <w:szCs w:val="28"/>
              </w:rPr>
              <w:t>chooish</w:t>
            </w:r>
            <w:proofErr w:type="spellEnd"/>
            <w:r w:rsidRPr="00EE69ED">
              <w:rPr>
                <w:rFonts w:ascii="Garamond" w:hAnsi="Garamond"/>
                <w:sz w:val="28"/>
                <w:szCs w:val="28"/>
              </w:rPr>
              <w:t xml:space="preserve"> as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vel</w:t>
            </w:r>
            <w:proofErr w:type="spellEnd"/>
            <w:r w:rsidRPr="00EE69ED">
              <w:rPr>
                <w:rFonts w:ascii="Garamond" w:hAnsi="Garamond"/>
                <w:sz w:val="28"/>
                <w:szCs w:val="28"/>
              </w:rPr>
              <w:t xml:space="preserve"> </w:t>
            </w:r>
            <w:proofErr w:type="spellStart"/>
            <w:r w:rsidRPr="00EE69ED">
              <w:rPr>
                <w:rFonts w:ascii="Garamond" w:hAnsi="Garamond"/>
                <w:sz w:val="28"/>
                <w:szCs w:val="28"/>
              </w:rPr>
              <w:t>oo</w:t>
            </w:r>
            <w:proofErr w:type="spellEnd"/>
            <w:r w:rsidRPr="00EE69ED">
              <w:rPr>
                <w:rFonts w:ascii="Garamond" w:hAnsi="Garamond"/>
                <w:sz w:val="28"/>
                <w:szCs w:val="28"/>
              </w:rPr>
              <w:t xml:space="preserve"> </w:t>
            </w:r>
            <w:proofErr w:type="spellStart"/>
            <w:r w:rsidRPr="00EE69ED">
              <w:rPr>
                <w:rFonts w:ascii="Garamond" w:hAnsi="Garamond"/>
                <w:sz w:val="28"/>
                <w:szCs w:val="28"/>
              </w:rPr>
              <w:t>ro</w:t>
            </w:r>
            <w:r w:rsidR="00CE6242">
              <w:rPr>
                <w:rFonts w:ascii="Garamond" w:hAnsi="Garamond"/>
                <w:sz w:val="28"/>
                <w:szCs w:val="28"/>
              </w:rPr>
              <w:t>a</w:t>
            </w:r>
            <w:proofErr w:type="spellEnd"/>
            <w:r w:rsidRPr="00EE69ED">
              <w:rPr>
                <w:rFonts w:ascii="Garamond" w:hAnsi="Garamond"/>
                <w:sz w:val="28"/>
                <w:szCs w:val="28"/>
              </w:rPr>
              <w:t xml:space="preserve"> </w:t>
            </w:r>
            <w:proofErr w:type="spellStart"/>
            <w:r w:rsidRPr="00EE69ED">
              <w:rPr>
                <w:rFonts w:ascii="Garamond" w:hAnsi="Garamond"/>
                <w:sz w:val="28"/>
                <w:szCs w:val="28"/>
              </w:rPr>
              <w:t>annoon</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chooney</w:t>
            </w:r>
            <w:proofErr w:type="spellEnd"/>
            <w:r w:rsidRPr="00EE69ED">
              <w:rPr>
                <w:rFonts w:ascii="Garamond" w:hAnsi="Garamond"/>
                <w:sz w:val="28"/>
                <w:szCs w:val="28"/>
              </w:rPr>
              <w:t xml:space="preserve"> </w:t>
            </w:r>
            <w:proofErr w:type="spellStart"/>
            <w:r w:rsidRPr="00EE69ED">
              <w:rPr>
                <w:rFonts w:ascii="Garamond" w:hAnsi="Garamond"/>
                <w:sz w:val="28"/>
                <w:szCs w:val="28"/>
              </w:rPr>
              <w:t>liat</w:t>
            </w:r>
            <w:proofErr w:type="spellEnd"/>
            <w:r w:rsidRPr="00EE69ED">
              <w:rPr>
                <w:rFonts w:ascii="Garamond" w:hAnsi="Garamond"/>
                <w:sz w:val="28"/>
                <w:szCs w:val="28"/>
              </w:rPr>
              <w:t xml:space="preserve"> </w:t>
            </w:r>
            <w:proofErr w:type="spellStart"/>
            <w:r w:rsidRPr="00EE69ED">
              <w:rPr>
                <w:rFonts w:ascii="Garamond" w:hAnsi="Garamond"/>
                <w:sz w:val="28"/>
                <w:szCs w:val="28"/>
              </w:rPr>
              <w:t>hene</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vod</w:t>
            </w:r>
            <w:proofErr w:type="spellEnd"/>
            <w:r w:rsidRPr="00EE69ED">
              <w:rPr>
                <w:rFonts w:ascii="Garamond" w:hAnsi="Garamond"/>
                <w:sz w:val="28"/>
                <w:szCs w:val="28"/>
              </w:rPr>
              <w:t xml:space="preserve"> </w:t>
            </w:r>
            <w:proofErr w:type="spellStart"/>
            <w:r w:rsidRPr="00EE69ED">
              <w:rPr>
                <w:rFonts w:ascii="Garamond" w:hAnsi="Garamond"/>
                <w:sz w:val="28"/>
                <w:szCs w:val="28"/>
              </w:rPr>
              <w:t>oo</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bragh</w:t>
            </w:r>
            <w:proofErr w:type="spellEnd"/>
            <w:r w:rsidRPr="00EE69ED">
              <w:rPr>
                <w:rFonts w:ascii="Garamond" w:hAnsi="Garamond"/>
                <w:sz w:val="28"/>
                <w:szCs w:val="28"/>
              </w:rPr>
              <w:t xml:space="preserve"> </w:t>
            </w:r>
            <w:proofErr w:type="spellStart"/>
            <w:r w:rsidRPr="00EE69ED">
              <w:rPr>
                <w:rFonts w:ascii="Garamond" w:hAnsi="Garamond"/>
                <w:sz w:val="28"/>
                <w:szCs w:val="28"/>
              </w:rPr>
              <w:t>ve</w:t>
            </w:r>
            <w:proofErr w:type="spellEnd"/>
            <w:r w:rsidRPr="00EE69ED">
              <w:rPr>
                <w:rFonts w:ascii="Garamond" w:hAnsi="Garamond"/>
                <w:sz w:val="28"/>
                <w:szCs w:val="28"/>
              </w:rPr>
              <w:t xml:space="preserve"> </w:t>
            </w:r>
            <w:proofErr w:type="spellStart"/>
            <w:r w:rsidRPr="00CE6242">
              <w:rPr>
                <w:rFonts w:ascii="Garamond" w:hAnsi="Garamond"/>
                <w:i/>
                <w:sz w:val="28"/>
                <w:szCs w:val="28"/>
              </w:rPr>
              <w:t>kainlt</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yeaghyn</w:t>
            </w:r>
            <w:proofErr w:type="spellEnd"/>
            <w:r w:rsidRPr="00EE69ED">
              <w:rPr>
                <w:rFonts w:ascii="Garamond" w:hAnsi="Garamond"/>
                <w:sz w:val="28"/>
                <w:szCs w:val="28"/>
              </w:rPr>
              <w:t xml:space="preserve"> </w:t>
            </w:r>
            <w:proofErr w:type="spellStart"/>
            <w:r w:rsidRPr="00EE69ED">
              <w:rPr>
                <w:rFonts w:ascii="Garamond" w:hAnsi="Garamond"/>
                <w:sz w:val="28"/>
                <w:szCs w:val="28"/>
              </w:rPr>
              <w:t>seose</w:t>
            </w:r>
            <w:proofErr w:type="spellEnd"/>
            <w:r w:rsidRPr="00EE69ED">
              <w:rPr>
                <w:rFonts w:ascii="Garamond" w:hAnsi="Garamond"/>
                <w:sz w:val="28"/>
                <w:szCs w:val="28"/>
              </w:rPr>
              <w:t xml:space="preserve"> </w:t>
            </w:r>
            <w:proofErr w:type="spellStart"/>
            <w:r w:rsidRPr="00EE69ED">
              <w:rPr>
                <w:rFonts w:ascii="Garamond" w:hAnsi="Garamond"/>
                <w:sz w:val="28"/>
                <w:szCs w:val="28"/>
              </w:rPr>
              <w:t>huggey</w:t>
            </w:r>
            <w:proofErr w:type="spellEnd"/>
            <w:r w:rsidRPr="00EE69ED">
              <w:rPr>
                <w:rFonts w:ascii="Garamond" w:hAnsi="Garamond"/>
                <w:sz w:val="28"/>
                <w:szCs w:val="28"/>
              </w:rPr>
              <w:t xml:space="preserve"> son y </w:t>
            </w:r>
            <w:proofErr w:type="spellStart"/>
            <w:r w:rsidRPr="00EE69ED">
              <w:rPr>
                <w:rFonts w:ascii="Garamond" w:hAnsi="Garamond"/>
                <w:sz w:val="28"/>
                <w:szCs w:val="28"/>
              </w:rPr>
              <w:t>cooney</w:t>
            </w:r>
            <w:proofErr w:type="spellEnd"/>
            <w:r w:rsidRPr="00EE69ED">
              <w:rPr>
                <w:rFonts w:ascii="Garamond" w:hAnsi="Garamond"/>
                <w:sz w:val="28"/>
                <w:szCs w:val="28"/>
              </w:rPr>
              <w:t xml:space="preserve"> </w:t>
            </w:r>
            <w:proofErr w:type="spellStart"/>
            <w:r w:rsidRPr="00EE69ED">
              <w:rPr>
                <w:rFonts w:ascii="Garamond" w:hAnsi="Garamond"/>
                <w:sz w:val="28"/>
                <w:szCs w:val="28"/>
              </w:rPr>
              <w:t>yiall</w:t>
            </w:r>
            <w:proofErr w:type="spellEnd"/>
            <w:r w:rsidRPr="00EE69ED">
              <w:rPr>
                <w:rFonts w:ascii="Garamond" w:hAnsi="Garamond"/>
                <w:sz w:val="28"/>
                <w:szCs w:val="28"/>
              </w:rPr>
              <w:t xml:space="preserve"> e </w:t>
            </w:r>
            <w:proofErr w:type="spellStart"/>
            <w:r w:rsidRPr="00EE69ED">
              <w:rPr>
                <w:rFonts w:ascii="Garamond" w:hAnsi="Garamond"/>
                <w:sz w:val="28"/>
                <w:szCs w:val="28"/>
              </w:rPr>
              <w:t>dhyt</w:t>
            </w:r>
            <w:proofErr w:type="spellEnd"/>
            <w:r w:rsidRPr="00EE69ED">
              <w:rPr>
                <w:rFonts w:ascii="Garamond" w:hAnsi="Garamond"/>
                <w:sz w:val="28"/>
                <w:szCs w:val="28"/>
              </w:rPr>
              <w:t xml:space="preserve"> </w:t>
            </w:r>
            <w:proofErr w:type="spellStart"/>
            <w:r w:rsidRPr="00EE69ED">
              <w:rPr>
                <w:rFonts w:ascii="Garamond" w:hAnsi="Garamond"/>
                <w:sz w:val="28"/>
                <w:szCs w:val="28"/>
              </w:rPr>
              <w:t>ayns</w:t>
            </w:r>
            <w:proofErr w:type="spellEnd"/>
            <w:r w:rsidRPr="00EE69ED">
              <w:rPr>
                <w:rFonts w:ascii="Garamond" w:hAnsi="Garamond"/>
                <w:sz w:val="28"/>
                <w:szCs w:val="28"/>
              </w:rPr>
              <w:t xml:space="preserve"> </w:t>
            </w:r>
            <w:proofErr w:type="spellStart"/>
            <w:r w:rsidRPr="00EE69ED">
              <w:rPr>
                <w:rFonts w:ascii="Garamond" w:hAnsi="Garamond"/>
                <w:sz w:val="28"/>
                <w:szCs w:val="28"/>
              </w:rPr>
              <w:t>dty</w:t>
            </w:r>
            <w:proofErr w:type="spellEnd"/>
            <w:r w:rsidRPr="00EE69ED">
              <w:rPr>
                <w:rFonts w:ascii="Garamond" w:hAnsi="Garamond"/>
                <w:sz w:val="28"/>
                <w:szCs w:val="28"/>
              </w:rPr>
              <w:t xml:space="preserve"> </w:t>
            </w:r>
            <w:proofErr w:type="spellStart"/>
            <w:r w:rsidRPr="00EE69ED">
              <w:rPr>
                <w:rFonts w:ascii="Garamond" w:hAnsi="Garamond"/>
                <w:i/>
                <w:sz w:val="28"/>
                <w:szCs w:val="28"/>
              </w:rPr>
              <w:t>cho</w:t>
            </w:r>
            <w:r w:rsidR="00EF3603">
              <w:rPr>
                <w:rFonts w:ascii="Garamond" w:hAnsi="Garamond"/>
                <w:i/>
                <w:sz w:val="28"/>
                <w:szCs w:val="28"/>
              </w:rPr>
              <w:t>n</w:t>
            </w:r>
            <w:r w:rsidRPr="00EE69ED">
              <w:rPr>
                <w:rFonts w:ascii="Garamond" w:hAnsi="Garamond"/>
                <w:i/>
                <w:sz w:val="28"/>
                <w:szCs w:val="28"/>
              </w:rPr>
              <w:t>naant</w:t>
            </w:r>
            <w:proofErr w:type="spellEnd"/>
            <w:r w:rsidRPr="00EE69ED">
              <w:rPr>
                <w:rFonts w:ascii="Garamond" w:hAnsi="Garamond"/>
                <w:i/>
                <w:sz w:val="28"/>
                <w:szCs w:val="28"/>
              </w:rPr>
              <w:t xml:space="preserve"> </w:t>
            </w:r>
            <w:proofErr w:type="spellStart"/>
            <w:r w:rsidRPr="00EE69ED">
              <w:rPr>
                <w:rFonts w:ascii="Garamond" w:hAnsi="Garamond"/>
                <w:i/>
                <w:sz w:val="28"/>
                <w:szCs w:val="28"/>
              </w:rPr>
              <w:t>Bashtey</w:t>
            </w:r>
            <w:proofErr w:type="spellEnd"/>
            <w:r w:rsidRPr="00EE69ED">
              <w:rPr>
                <w:rFonts w:ascii="Garamond" w:hAnsi="Garamond"/>
                <w:sz w:val="28"/>
                <w:szCs w:val="28"/>
              </w:rPr>
              <w:t xml:space="preserve">. </w:t>
            </w:r>
          </w:p>
        </w:tc>
        <w:tc>
          <w:tcPr>
            <w:tcW w:w="3835" w:type="dxa"/>
          </w:tcPr>
          <w:p w14:paraId="0BD244A9"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 xml:space="preserve">And that finding you are unable to Help </w:t>
            </w:r>
            <w:proofErr w:type="spellStart"/>
            <w:r w:rsidRPr="00684253">
              <w:rPr>
                <w:rFonts w:ascii="Garamond" w:hAnsi="Garamond" w:cs="Times New Roman"/>
                <w:i/>
                <w:sz w:val="28"/>
              </w:rPr>
              <w:t>your self</w:t>
            </w:r>
            <w:proofErr w:type="spellEnd"/>
            <w:r w:rsidRPr="00684253">
              <w:rPr>
                <w:rFonts w:ascii="Garamond" w:hAnsi="Garamond" w:cs="Times New Roman"/>
                <w:i/>
                <w:sz w:val="28"/>
              </w:rPr>
              <w:t xml:space="preserve">, you may ever be obliged to look up unto him for Help, which, at your </w:t>
            </w:r>
            <w:r w:rsidRPr="00684253">
              <w:rPr>
                <w:rFonts w:ascii="Garamond" w:hAnsi="Garamond" w:cs="Times New Roman"/>
                <w:sz w:val="28"/>
              </w:rPr>
              <w:t>Baptism</w:t>
            </w:r>
            <w:r w:rsidRPr="00684253">
              <w:rPr>
                <w:rFonts w:ascii="Garamond" w:hAnsi="Garamond" w:cs="Times New Roman"/>
                <w:i/>
                <w:sz w:val="28"/>
              </w:rPr>
              <w:t>, he hath Covenanted to give you.</w:t>
            </w:r>
          </w:p>
        </w:tc>
        <w:tc>
          <w:tcPr>
            <w:tcW w:w="849" w:type="dxa"/>
          </w:tcPr>
          <w:p w14:paraId="1CA0AC90" w14:textId="77777777" w:rsidR="0031687A" w:rsidRPr="00684253" w:rsidRDefault="0031687A" w:rsidP="00DB60C3">
            <w:pPr>
              <w:pStyle w:val="ListParagraph"/>
              <w:ind w:left="0" w:firstLine="170"/>
              <w:jc w:val="both"/>
              <w:rPr>
                <w:rFonts w:ascii="Garamond" w:hAnsi="Garamond" w:cs="Times New Roman"/>
                <w:i/>
                <w:sz w:val="28"/>
              </w:rPr>
            </w:pPr>
          </w:p>
        </w:tc>
      </w:tr>
      <w:tr w:rsidR="0031687A" w:rsidRPr="00F638E7" w14:paraId="05ADAE46" w14:textId="77777777" w:rsidTr="003472DF">
        <w:tc>
          <w:tcPr>
            <w:tcW w:w="4387" w:type="dxa"/>
          </w:tcPr>
          <w:p w14:paraId="7AD5E7D8" w14:textId="77777777" w:rsidR="0031687A" w:rsidRPr="00EE69ED" w:rsidRDefault="0031687A" w:rsidP="00DB60C3">
            <w:pPr>
              <w:pStyle w:val="CM3"/>
              <w:widowControl/>
              <w:spacing w:line="240" w:lineRule="auto"/>
              <w:ind w:firstLine="227"/>
              <w:jc w:val="both"/>
              <w:rPr>
                <w:rFonts w:ascii="Garamond" w:hAnsi="Garamond"/>
                <w:sz w:val="28"/>
                <w:szCs w:val="28"/>
              </w:rPr>
            </w:pPr>
            <w:r w:rsidRPr="00EE69ED">
              <w:rPr>
                <w:rFonts w:ascii="Garamond" w:hAnsi="Garamond"/>
                <w:sz w:val="28"/>
                <w:szCs w:val="28"/>
              </w:rPr>
              <w:t xml:space="preserve">Nish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phroual</w:t>
            </w:r>
            <w:proofErr w:type="spellEnd"/>
            <w:r w:rsidRPr="00EE69ED">
              <w:rPr>
                <w:rFonts w:ascii="Garamond" w:hAnsi="Garamond"/>
                <w:sz w:val="28"/>
                <w:szCs w:val="28"/>
              </w:rPr>
              <w:t xml:space="preserve"> </w:t>
            </w:r>
            <w:proofErr w:type="spellStart"/>
            <w:r w:rsidRPr="00EE69ED">
              <w:rPr>
                <w:rFonts w:ascii="Garamond" w:hAnsi="Garamond"/>
                <w:sz w:val="28"/>
                <w:szCs w:val="28"/>
              </w:rPr>
              <w:t>oo</w:t>
            </w:r>
            <w:proofErr w:type="spellEnd"/>
            <w:r w:rsidRPr="00EE69ED">
              <w:rPr>
                <w:rFonts w:ascii="Garamond" w:hAnsi="Garamond"/>
                <w:sz w:val="28"/>
                <w:szCs w:val="28"/>
              </w:rPr>
              <w:t xml:space="preserve">, jean </w:t>
            </w:r>
            <w:proofErr w:type="spellStart"/>
            <w:r w:rsidRPr="00EE69ED">
              <w:rPr>
                <w:rFonts w:ascii="Garamond" w:hAnsi="Garamond"/>
                <w:sz w:val="28"/>
                <w:szCs w:val="28"/>
              </w:rPr>
              <w:t>oo</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jarroo</w:t>
            </w:r>
            <w:proofErr w:type="spellEnd"/>
            <w:r w:rsidRPr="00EE69ED">
              <w:rPr>
                <w:rFonts w:ascii="Garamond" w:hAnsi="Garamond"/>
                <w:sz w:val="28"/>
                <w:szCs w:val="28"/>
              </w:rPr>
              <w:t xml:space="preserve"> </w:t>
            </w:r>
            <w:proofErr w:type="spellStart"/>
            <w:r w:rsidRPr="00EE69ED">
              <w:rPr>
                <w:rFonts w:ascii="Garamond" w:hAnsi="Garamond"/>
                <w:sz w:val="28"/>
                <w:szCs w:val="28"/>
              </w:rPr>
              <w:t>treshteil</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kinjagh</w:t>
            </w:r>
            <w:proofErr w:type="spellEnd"/>
            <w:r w:rsidRPr="00EE69ED">
              <w:rPr>
                <w:rFonts w:ascii="Garamond" w:hAnsi="Garamond"/>
                <w:sz w:val="28"/>
                <w:szCs w:val="28"/>
              </w:rPr>
              <w:t xml:space="preserve"> </w:t>
            </w:r>
            <w:proofErr w:type="spellStart"/>
            <w:r w:rsidRPr="00EE69ED">
              <w:rPr>
                <w:rFonts w:ascii="Garamond" w:hAnsi="Garamond"/>
                <w:sz w:val="28"/>
                <w:szCs w:val="28"/>
              </w:rPr>
              <w:t>ayns</w:t>
            </w:r>
            <w:proofErr w:type="spellEnd"/>
            <w:r w:rsidRPr="00EE69ED">
              <w:rPr>
                <w:rFonts w:ascii="Garamond" w:hAnsi="Garamond"/>
                <w:sz w:val="28"/>
                <w:szCs w:val="28"/>
              </w:rPr>
              <w:t xml:space="preserve"> </w:t>
            </w:r>
            <w:proofErr w:type="spellStart"/>
            <w:r w:rsidRPr="00EE69ED">
              <w:rPr>
                <w:rFonts w:ascii="Garamond" w:hAnsi="Garamond"/>
                <w:sz w:val="28"/>
                <w:szCs w:val="28"/>
              </w:rPr>
              <w:t>Jee</w:t>
            </w:r>
            <w:proofErr w:type="spellEnd"/>
            <w:r w:rsidRPr="00EE69ED">
              <w:rPr>
                <w:rFonts w:ascii="Garamond" w:hAnsi="Garamond"/>
                <w:sz w:val="28"/>
                <w:szCs w:val="28"/>
              </w:rPr>
              <w:t xml:space="preserve">, </w:t>
            </w:r>
            <w:proofErr w:type="spellStart"/>
            <w:r w:rsidRPr="00EE69ED">
              <w:rPr>
                <w:rFonts w:ascii="Garamond" w:hAnsi="Garamond"/>
                <w:sz w:val="28"/>
                <w:szCs w:val="28"/>
              </w:rPr>
              <w:t>te</w:t>
            </w:r>
            <w:proofErr w:type="spellEnd"/>
            <w:r w:rsidRPr="00EE69ED">
              <w:rPr>
                <w:rFonts w:ascii="Garamond" w:hAnsi="Garamond"/>
                <w:sz w:val="28"/>
                <w:szCs w:val="28"/>
              </w:rPr>
              <w:t xml:space="preserve"> er </w:t>
            </w:r>
            <w:proofErr w:type="spellStart"/>
            <w:r w:rsidRPr="00EE69ED">
              <w:rPr>
                <w:rFonts w:ascii="Garamond" w:hAnsi="Garamond"/>
                <w:sz w:val="28"/>
                <w:szCs w:val="28"/>
              </w:rPr>
              <w:t>liggey</w:t>
            </w:r>
            <w:proofErr w:type="spellEnd"/>
            <w:r w:rsidRPr="00EE69ED">
              <w:rPr>
                <w:rFonts w:ascii="Garamond" w:hAnsi="Garamond"/>
                <w:sz w:val="28"/>
                <w:szCs w:val="28"/>
              </w:rPr>
              <w:t xml:space="preserve"> </w:t>
            </w:r>
            <w:proofErr w:type="spellStart"/>
            <w:r w:rsidRPr="00EE69ED">
              <w:rPr>
                <w:rFonts w:ascii="Garamond" w:hAnsi="Garamond"/>
                <w:sz w:val="28"/>
                <w:szCs w:val="28"/>
              </w:rPr>
              <w:t>da’n</w:t>
            </w:r>
            <w:proofErr w:type="spellEnd"/>
            <w:r w:rsidRPr="00EE69ED">
              <w:rPr>
                <w:rFonts w:ascii="Garamond" w:hAnsi="Garamond"/>
                <w:sz w:val="28"/>
                <w:szCs w:val="28"/>
              </w:rPr>
              <w:t xml:space="preserve"> </w:t>
            </w:r>
            <w:proofErr w:type="spellStart"/>
            <w:r w:rsidRPr="00EE69ED">
              <w:rPr>
                <w:rFonts w:ascii="Garamond" w:hAnsi="Garamond"/>
                <w:sz w:val="28"/>
                <w:szCs w:val="28"/>
              </w:rPr>
              <w:t>Drough-spyrrid</w:t>
            </w:r>
            <w:proofErr w:type="spellEnd"/>
            <w:r w:rsidRPr="00EE69ED">
              <w:rPr>
                <w:rFonts w:ascii="Garamond" w:hAnsi="Garamond"/>
                <w:sz w:val="28"/>
                <w:szCs w:val="28"/>
              </w:rPr>
              <w:t xml:space="preserve"> </w:t>
            </w:r>
            <w:proofErr w:type="spellStart"/>
            <w:r w:rsidRPr="00EE69ED">
              <w:rPr>
                <w:rFonts w:ascii="Garamond" w:hAnsi="Garamond"/>
                <w:sz w:val="28"/>
                <w:szCs w:val="28"/>
              </w:rPr>
              <w:t>oo</w:t>
            </w:r>
            <w:proofErr w:type="spellEnd"/>
            <w:r w:rsidRPr="00EE69ED">
              <w:rPr>
                <w:rFonts w:ascii="Garamond" w:hAnsi="Garamond"/>
                <w:sz w:val="28"/>
                <w:szCs w:val="28"/>
              </w:rPr>
              <w:t xml:space="preserve"> y </w:t>
            </w:r>
            <w:proofErr w:type="spellStart"/>
            <w:r w:rsidRPr="00EE69ED">
              <w:rPr>
                <w:rFonts w:ascii="Garamond" w:hAnsi="Garamond"/>
                <w:sz w:val="28"/>
                <w:szCs w:val="28"/>
              </w:rPr>
              <w:t>violagh</w:t>
            </w:r>
            <w:proofErr w:type="spellEnd"/>
            <w:r w:rsidRPr="00EE69ED">
              <w:rPr>
                <w:rFonts w:ascii="Garamond" w:hAnsi="Garamond"/>
                <w:sz w:val="28"/>
                <w:szCs w:val="28"/>
              </w:rPr>
              <w:t xml:space="preserve">, ta </w:t>
            </w:r>
            <w:proofErr w:type="spellStart"/>
            <w:r w:rsidRPr="00EE69ED">
              <w:rPr>
                <w:rFonts w:ascii="Garamond" w:hAnsi="Garamond"/>
                <w:sz w:val="28"/>
                <w:szCs w:val="28"/>
              </w:rPr>
              <w:t>shen</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ghra</w:t>
            </w:r>
            <w:proofErr w:type="spellEnd"/>
            <w:r w:rsidRPr="00EE69ED">
              <w:rPr>
                <w:rFonts w:ascii="Garamond" w:hAnsi="Garamond"/>
                <w:sz w:val="28"/>
                <w:szCs w:val="28"/>
              </w:rPr>
              <w:t xml:space="preserv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yanoo</w:t>
            </w:r>
            <w:proofErr w:type="spellEnd"/>
            <w:r w:rsidRPr="00EE69ED">
              <w:rPr>
                <w:rFonts w:ascii="Garamond" w:hAnsi="Garamond"/>
                <w:sz w:val="28"/>
                <w:szCs w:val="28"/>
              </w:rPr>
              <w:t xml:space="preserve"> </w:t>
            </w:r>
            <w:proofErr w:type="spellStart"/>
            <w:r w:rsidRPr="00EE69ED">
              <w:rPr>
                <w:rFonts w:ascii="Garamond" w:hAnsi="Garamond"/>
                <w:sz w:val="28"/>
                <w:szCs w:val="28"/>
              </w:rPr>
              <w:t>ny</w:t>
            </w:r>
            <w:proofErr w:type="spellEnd"/>
            <w:r w:rsidRPr="00EE69ED">
              <w:rPr>
                <w:rFonts w:ascii="Garamond" w:hAnsi="Garamond"/>
                <w:sz w:val="28"/>
                <w:szCs w:val="28"/>
              </w:rPr>
              <w:t xml:space="preserve"> </w:t>
            </w:r>
            <w:proofErr w:type="spellStart"/>
            <w:r w:rsidRPr="00EE69ED">
              <w:rPr>
                <w:rFonts w:ascii="Garamond" w:hAnsi="Garamond"/>
                <w:sz w:val="28"/>
                <w:szCs w:val="28"/>
              </w:rPr>
              <w:t>oddys</w:t>
            </w:r>
            <w:proofErr w:type="spellEnd"/>
            <w:r w:rsidRPr="00EE69ED">
              <w:rPr>
                <w:rFonts w:ascii="Garamond" w:hAnsi="Garamond"/>
                <w:sz w:val="28"/>
                <w:szCs w:val="28"/>
              </w:rPr>
              <w:t xml:space="preserve"> e </w:t>
            </w:r>
            <w:proofErr w:type="spellStart"/>
            <w:r w:rsidRPr="00EE69ED">
              <w:rPr>
                <w:rFonts w:ascii="Garamond" w:hAnsi="Garamond"/>
                <w:sz w:val="28"/>
                <w:szCs w:val="28"/>
              </w:rPr>
              <w:t>dy</w:t>
            </w:r>
            <w:proofErr w:type="spellEnd"/>
            <w:r w:rsidRPr="00EE69ED">
              <w:rPr>
                <w:rFonts w:ascii="Garamond" w:hAnsi="Garamond"/>
                <w:sz w:val="28"/>
                <w:szCs w:val="28"/>
              </w:rPr>
              <w:t xml:space="preserve"> </w:t>
            </w:r>
            <w:proofErr w:type="spellStart"/>
            <w:r w:rsidRPr="00EE69ED">
              <w:rPr>
                <w:rFonts w:ascii="Garamond" w:hAnsi="Garamond"/>
                <w:sz w:val="28"/>
                <w:szCs w:val="28"/>
              </w:rPr>
              <w:t>hayrn</w:t>
            </w:r>
            <w:proofErr w:type="spellEnd"/>
            <w:r w:rsidRPr="00EE69ED">
              <w:rPr>
                <w:rFonts w:ascii="Garamond" w:hAnsi="Garamond"/>
                <w:sz w:val="28"/>
                <w:szCs w:val="28"/>
              </w:rPr>
              <w:t xml:space="preserve"> </w:t>
            </w:r>
            <w:proofErr w:type="spellStart"/>
            <w:r w:rsidRPr="00EE69ED">
              <w:rPr>
                <w:rFonts w:ascii="Garamond" w:hAnsi="Garamond"/>
                <w:sz w:val="28"/>
                <w:szCs w:val="28"/>
              </w:rPr>
              <w:t>oo</w:t>
            </w:r>
            <w:proofErr w:type="spellEnd"/>
            <w:r w:rsidRPr="00EE69ED">
              <w:rPr>
                <w:rFonts w:ascii="Garamond" w:hAnsi="Garamond"/>
                <w:sz w:val="28"/>
                <w:szCs w:val="28"/>
              </w:rPr>
              <w:t xml:space="preserve"> </w:t>
            </w:r>
            <w:proofErr w:type="spellStart"/>
            <w:r w:rsidRPr="00EE69ED">
              <w:rPr>
                <w:rFonts w:ascii="Garamond" w:hAnsi="Garamond"/>
                <w:sz w:val="28"/>
                <w:szCs w:val="28"/>
              </w:rPr>
              <w:t>veih</w:t>
            </w:r>
            <w:proofErr w:type="spellEnd"/>
            <w:r w:rsidRPr="00EE69ED">
              <w:rPr>
                <w:rFonts w:ascii="Garamond" w:hAnsi="Garamond"/>
                <w:sz w:val="28"/>
                <w:szCs w:val="28"/>
              </w:rPr>
              <w:t xml:space="preserve"> </w:t>
            </w:r>
            <w:proofErr w:type="spellStart"/>
            <w:r w:rsidRPr="00EE69ED">
              <w:rPr>
                <w:rFonts w:ascii="Garamond" w:hAnsi="Garamond"/>
                <w:sz w:val="28"/>
                <w:szCs w:val="28"/>
              </w:rPr>
              <w:t>dty</w:t>
            </w:r>
            <w:proofErr w:type="spellEnd"/>
            <w:r w:rsidRPr="00EE69ED">
              <w:rPr>
                <w:rFonts w:ascii="Garamond" w:hAnsi="Garamond"/>
                <w:sz w:val="28"/>
                <w:szCs w:val="28"/>
              </w:rPr>
              <w:t xml:space="preserve"> </w:t>
            </w:r>
            <w:proofErr w:type="spellStart"/>
            <w:r w:rsidRPr="00EE69ED">
              <w:rPr>
                <w:rFonts w:ascii="Garamond" w:hAnsi="Garamond"/>
                <w:sz w:val="28"/>
                <w:szCs w:val="28"/>
              </w:rPr>
              <w:t>churrym</w:t>
            </w:r>
            <w:proofErr w:type="spellEnd"/>
            <w:r w:rsidRPr="00EE69ED">
              <w:rPr>
                <w:rFonts w:ascii="Garamond" w:hAnsi="Garamond"/>
                <w:sz w:val="28"/>
                <w:szCs w:val="28"/>
              </w:rPr>
              <w:t xml:space="preserve">. </w:t>
            </w:r>
          </w:p>
        </w:tc>
        <w:tc>
          <w:tcPr>
            <w:tcW w:w="3835" w:type="dxa"/>
          </w:tcPr>
          <w:p w14:paraId="7B2C4339" w14:textId="77777777" w:rsidR="0031687A" w:rsidRPr="00684253" w:rsidRDefault="0031687A"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 xml:space="preserve">Now to prove you, whether you will, indeed, live in a constant </w:t>
            </w:r>
            <w:proofErr w:type="spellStart"/>
            <w:r w:rsidRPr="00684253">
              <w:rPr>
                <w:rFonts w:ascii="Garamond" w:hAnsi="Garamond" w:cs="Times New Roman"/>
                <w:i/>
                <w:sz w:val="28"/>
              </w:rPr>
              <w:t>Dependance</w:t>
            </w:r>
            <w:proofErr w:type="spellEnd"/>
            <w:r w:rsidRPr="00684253">
              <w:rPr>
                <w:rFonts w:ascii="Garamond" w:hAnsi="Garamond" w:cs="Times New Roman"/>
                <w:i/>
                <w:sz w:val="28"/>
              </w:rPr>
              <w:t xml:space="preserve"> upon God, he hath permitted the Devil </w:t>
            </w:r>
            <w:r w:rsidRPr="00684253">
              <w:rPr>
                <w:rFonts w:ascii="Garamond" w:hAnsi="Garamond" w:cs="Times New Roman"/>
                <w:sz w:val="28"/>
              </w:rPr>
              <w:t>to tempt you,</w:t>
            </w:r>
            <w:r w:rsidRPr="00684253">
              <w:rPr>
                <w:rFonts w:ascii="Garamond" w:hAnsi="Garamond" w:cs="Times New Roman"/>
                <w:i/>
                <w:sz w:val="28"/>
              </w:rPr>
              <w:t xml:space="preserve"> that is, to endeavour to draw you from your Duty.</w:t>
            </w:r>
          </w:p>
        </w:tc>
        <w:tc>
          <w:tcPr>
            <w:tcW w:w="849" w:type="dxa"/>
          </w:tcPr>
          <w:p w14:paraId="6C1BE85A" w14:textId="77777777" w:rsidR="0031687A" w:rsidRPr="00684253" w:rsidRDefault="0031687A" w:rsidP="00DB60C3">
            <w:pPr>
              <w:pStyle w:val="ListParagraph"/>
              <w:ind w:left="0" w:firstLine="170"/>
              <w:jc w:val="both"/>
              <w:rPr>
                <w:rFonts w:ascii="Garamond" w:hAnsi="Garamond" w:cs="Times New Roman"/>
                <w:i/>
                <w:sz w:val="28"/>
              </w:rPr>
            </w:pPr>
          </w:p>
        </w:tc>
      </w:tr>
      <w:tr w:rsidR="00CE6242" w:rsidRPr="00F638E7" w14:paraId="7EB8D73C" w14:textId="77777777" w:rsidTr="003472DF">
        <w:tc>
          <w:tcPr>
            <w:tcW w:w="4387" w:type="dxa"/>
          </w:tcPr>
          <w:p w14:paraId="7303645B" w14:textId="77777777" w:rsidR="00CE6242" w:rsidRPr="00DF434D" w:rsidRDefault="00CE6242" w:rsidP="00DB60C3">
            <w:pPr>
              <w:pStyle w:val="CM3"/>
              <w:widowControl/>
              <w:spacing w:line="240" w:lineRule="auto"/>
              <w:ind w:firstLine="227"/>
              <w:jc w:val="both"/>
              <w:rPr>
                <w:rFonts w:ascii="Garamond" w:hAnsi="Garamond"/>
                <w:sz w:val="28"/>
                <w:szCs w:val="28"/>
              </w:rPr>
            </w:pPr>
            <w:proofErr w:type="spellStart"/>
            <w:r w:rsidRPr="00DF434D">
              <w:rPr>
                <w:rFonts w:ascii="Garamond" w:hAnsi="Garamond"/>
                <w:sz w:val="28"/>
                <w:szCs w:val="28"/>
              </w:rPr>
              <w:t>Agh</w:t>
            </w:r>
            <w:proofErr w:type="spellEnd"/>
            <w:r w:rsidRPr="00DF434D">
              <w:rPr>
                <w:rFonts w:ascii="Garamond" w:hAnsi="Garamond"/>
                <w:sz w:val="28"/>
                <w:szCs w:val="28"/>
              </w:rPr>
              <w:t xml:space="preserve"> </w:t>
            </w:r>
            <w:proofErr w:type="spellStart"/>
            <w:r w:rsidRPr="00DF434D">
              <w:rPr>
                <w:rFonts w:ascii="Garamond" w:hAnsi="Garamond"/>
                <w:sz w:val="28"/>
                <w:szCs w:val="28"/>
              </w:rPr>
              <w:t>ec</w:t>
            </w:r>
            <w:proofErr w:type="spellEnd"/>
            <w:r w:rsidRPr="00DF434D">
              <w:rPr>
                <w:rFonts w:ascii="Garamond" w:hAnsi="Garamond"/>
                <w:sz w:val="28"/>
                <w:szCs w:val="28"/>
              </w:rPr>
              <w:t xml:space="preserve"> y </w:t>
            </w:r>
            <w:proofErr w:type="spellStart"/>
            <w:r w:rsidRPr="00DF434D">
              <w:rPr>
                <w:rFonts w:ascii="Garamond" w:hAnsi="Garamond"/>
                <w:sz w:val="28"/>
                <w:szCs w:val="28"/>
              </w:rPr>
              <w:t>tra</w:t>
            </w:r>
            <w:proofErr w:type="spellEnd"/>
            <w:r w:rsidRPr="00DF434D">
              <w:rPr>
                <w:rFonts w:ascii="Garamond" w:hAnsi="Garamond"/>
                <w:sz w:val="28"/>
                <w:szCs w:val="28"/>
              </w:rPr>
              <w:t xml:space="preserve"> </w:t>
            </w:r>
            <w:proofErr w:type="spellStart"/>
            <w:r w:rsidRPr="00DF434D">
              <w:rPr>
                <w:rFonts w:ascii="Garamond" w:hAnsi="Garamond"/>
                <w:sz w:val="28"/>
                <w:szCs w:val="28"/>
              </w:rPr>
              <w:t>cheddyn</w:t>
            </w:r>
            <w:proofErr w:type="spellEnd"/>
            <w:r w:rsidRPr="00DF434D">
              <w:rPr>
                <w:rFonts w:ascii="Garamond" w:hAnsi="Garamond"/>
                <w:sz w:val="28"/>
                <w:szCs w:val="28"/>
              </w:rPr>
              <w:t xml:space="preserve"> </w:t>
            </w:r>
            <w:proofErr w:type="spellStart"/>
            <w:r w:rsidRPr="00DF434D">
              <w:rPr>
                <w:rFonts w:ascii="Garamond" w:hAnsi="Garamond"/>
                <w:sz w:val="28"/>
                <w:szCs w:val="28"/>
              </w:rPr>
              <w:t>ta’n</w:t>
            </w:r>
            <w:proofErr w:type="spellEnd"/>
            <w:r w:rsidRPr="00DF434D">
              <w:rPr>
                <w:rFonts w:ascii="Garamond" w:hAnsi="Garamond"/>
                <w:sz w:val="28"/>
                <w:szCs w:val="28"/>
              </w:rPr>
              <w:t xml:space="preserve"> </w:t>
            </w:r>
            <w:proofErr w:type="spellStart"/>
            <w:r w:rsidRPr="00DF434D">
              <w:rPr>
                <w:rFonts w:ascii="Garamond" w:hAnsi="Garamond"/>
                <w:sz w:val="28"/>
                <w:szCs w:val="28"/>
              </w:rPr>
              <w:t>gialdyn</w:t>
            </w:r>
            <w:proofErr w:type="spellEnd"/>
            <w:r w:rsidRPr="00DF434D">
              <w:rPr>
                <w:rFonts w:ascii="Garamond" w:hAnsi="Garamond"/>
                <w:sz w:val="28"/>
                <w:szCs w:val="28"/>
              </w:rPr>
              <w:t xml:space="preserve"> </w:t>
            </w:r>
            <w:proofErr w:type="spellStart"/>
            <w:r w:rsidRPr="00DF434D">
              <w:rPr>
                <w:rFonts w:ascii="Garamond" w:hAnsi="Garamond"/>
                <w:sz w:val="28"/>
                <w:szCs w:val="28"/>
              </w:rPr>
              <w:t>firrinagh</w:t>
            </w:r>
            <w:proofErr w:type="spellEnd"/>
            <w:r w:rsidRPr="00DF434D">
              <w:rPr>
                <w:rFonts w:ascii="Garamond" w:hAnsi="Garamond"/>
                <w:sz w:val="28"/>
                <w:szCs w:val="28"/>
              </w:rPr>
              <w:t xml:space="preserve"> </w:t>
            </w:r>
            <w:proofErr w:type="spellStart"/>
            <w:r w:rsidRPr="00DF434D">
              <w:rPr>
                <w:rFonts w:ascii="Garamond" w:hAnsi="Garamond"/>
                <w:sz w:val="28"/>
                <w:szCs w:val="28"/>
              </w:rPr>
              <w:t>shoh</w:t>
            </w:r>
            <w:proofErr w:type="spellEnd"/>
            <w:r w:rsidRPr="00DF434D">
              <w:rPr>
                <w:rFonts w:ascii="Garamond" w:hAnsi="Garamond"/>
                <w:sz w:val="28"/>
                <w:szCs w:val="28"/>
              </w:rPr>
              <w:t xml:space="preserve"> </w:t>
            </w:r>
            <w:proofErr w:type="spellStart"/>
            <w:r w:rsidRPr="00DF434D">
              <w:rPr>
                <w:rFonts w:ascii="Garamond" w:hAnsi="Garamond"/>
                <w:sz w:val="28"/>
                <w:szCs w:val="28"/>
              </w:rPr>
              <w:t>ayd</w:t>
            </w:r>
            <w:proofErr w:type="spellEnd"/>
            <w:r w:rsidRPr="00DF434D">
              <w:rPr>
                <w:rFonts w:ascii="Garamond" w:hAnsi="Garamond"/>
                <w:sz w:val="28"/>
                <w:szCs w:val="28"/>
              </w:rPr>
              <w:t xml:space="preserve"> </w:t>
            </w:r>
            <w:proofErr w:type="spellStart"/>
            <w:r w:rsidRPr="00DF434D">
              <w:rPr>
                <w:rFonts w:ascii="Garamond" w:hAnsi="Garamond"/>
                <w:sz w:val="28"/>
                <w:szCs w:val="28"/>
              </w:rPr>
              <w:t>veih</w:t>
            </w:r>
            <w:proofErr w:type="spellEnd"/>
            <w:r w:rsidRPr="00DF434D">
              <w:rPr>
                <w:rFonts w:ascii="Garamond" w:hAnsi="Garamond"/>
                <w:sz w:val="28"/>
                <w:szCs w:val="28"/>
              </w:rPr>
              <w:t xml:space="preserve"> </w:t>
            </w:r>
            <w:proofErr w:type="spellStart"/>
            <w:r w:rsidRPr="00DF434D">
              <w:rPr>
                <w:rFonts w:ascii="Garamond" w:hAnsi="Garamond"/>
                <w:sz w:val="28"/>
                <w:szCs w:val="28"/>
              </w:rPr>
              <w:t>Jee</w:t>
            </w:r>
            <w:proofErr w:type="spellEnd"/>
            <w:r w:rsidRPr="00DF434D">
              <w:rPr>
                <w:rFonts w:ascii="Garamond" w:hAnsi="Garamond"/>
                <w:sz w:val="28"/>
                <w:szCs w:val="28"/>
              </w:rPr>
              <w:t xml:space="preserve">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bee’n</w:t>
            </w:r>
            <w:proofErr w:type="spellEnd"/>
            <w:r w:rsidRPr="00DF434D">
              <w:rPr>
                <w:rFonts w:ascii="Garamond" w:hAnsi="Garamond"/>
                <w:sz w:val="28"/>
                <w:szCs w:val="28"/>
              </w:rPr>
              <w:t xml:space="preserve"> </w:t>
            </w:r>
            <w:proofErr w:type="spellStart"/>
            <w:r w:rsidRPr="00DF434D">
              <w:rPr>
                <w:rFonts w:ascii="Garamond" w:hAnsi="Garamond"/>
                <w:i/>
                <w:sz w:val="28"/>
                <w:szCs w:val="28"/>
              </w:rPr>
              <w:t>Spyrryd</w:t>
            </w:r>
            <w:proofErr w:type="spellEnd"/>
            <w:r w:rsidRPr="00DF434D">
              <w:rPr>
                <w:rFonts w:ascii="Garamond" w:hAnsi="Garamond"/>
                <w:i/>
                <w:sz w:val="28"/>
                <w:szCs w:val="28"/>
              </w:rPr>
              <w:t xml:space="preserve"> </w:t>
            </w:r>
            <w:proofErr w:type="spellStart"/>
            <w:r w:rsidRPr="00DF434D">
              <w:rPr>
                <w:rFonts w:ascii="Garamond" w:hAnsi="Garamond"/>
                <w:i/>
                <w:sz w:val="28"/>
                <w:szCs w:val="28"/>
              </w:rPr>
              <w:t>mie</w:t>
            </w:r>
            <w:proofErr w:type="spellEnd"/>
            <w:r w:rsidRPr="00DF434D">
              <w:rPr>
                <w:rFonts w:ascii="Garamond" w:hAnsi="Garamond"/>
                <w:sz w:val="28"/>
                <w:szCs w:val="28"/>
              </w:rPr>
              <w:t xml:space="preserve"> </w:t>
            </w:r>
            <w:proofErr w:type="spellStart"/>
            <w:r w:rsidRPr="00DF434D">
              <w:rPr>
                <w:rFonts w:ascii="Garamond" w:hAnsi="Garamond"/>
                <w:sz w:val="28"/>
                <w:szCs w:val="28"/>
              </w:rPr>
              <w:t>echy</w:t>
            </w:r>
            <w:r>
              <w:rPr>
                <w:rFonts w:ascii="Garamond" w:hAnsi="Garamond"/>
                <w:sz w:val="28"/>
                <w:szCs w:val="28"/>
              </w:rPr>
              <w:t>s</w:t>
            </w:r>
            <w:r w:rsidRPr="00DF434D">
              <w:rPr>
                <w:rFonts w:ascii="Garamond" w:hAnsi="Garamond"/>
                <w:sz w:val="28"/>
                <w:szCs w:val="28"/>
              </w:rPr>
              <w:t>syn</w:t>
            </w:r>
            <w:proofErr w:type="spellEnd"/>
            <w:r w:rsidRPr="00DF434D">
              <w:rPr>
                <w:rFonts w:ascii="Garamond" w:hAnsi="Garamond"/>
                <w:sz w:val="28"/>
                <w:szCs w:val="28"/>
              </w:rPr>
              <w:t xml:space="preserve">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bragh</w:t>
            </w:r>
            <w:proofErr w:type="spellEnd"/>
            <w:r w:rsidRPr="00DF434D">
              <w:rPr>
                <w:rFonts w:ascii="Garamond" w:hAnsi="Garamond"/>
                <w:sz w:val="28"/>
                <w:szCs w:val="28"/>
              </w:rPr>
              <w:t xml:space="preserve"> mart, </w:t>
            </w:r>
            <w:proofErr w:type="spellStart"/>
            <w:r w:rsidRPr="00DF434D">
              <w:rPr>
                <w:rFonts w:ascii="Garamond" w:hAnsi="Garamond"/>
                <w:sz w:val="28"/>
                <w:szCs w:val="28"/>
              </w:rPr>
              <w:t>d’endeil</w:t>
            </w:r>
            <w:proofErr w:type="spellEnd"/>
            <w:r w:rsidRPr="00DF434D">
              <w:rPr>
                <w:rFonts w:ascii="Garamond" w:hAnsi="Garamond"/>
                <w:sz w:val="28"/>
                <w:szCs w:val="28"/>
              </w:rPr>
              <w:t xml:space="preserve"> as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niartagh</w:t>
            </w:r>
            <w:proofErr w:type="spellEnd"/>
            <w:r w:rsidRPr="00DF434D">
              <w:rPr>
                <w:rFonts w:ascii="Garamond" w:hAnsi="Garamond"/>
                <w:sz w:val="28"/>
                <w:szCs w:val="28"/>
              </w:rPr>
              <w:t xml:space="preserve"> </w:t>
            </w:r>
            <w:proofErr w:type="spellStart"/>
            <w:r w:rsidRPr="00DF434D">
              <w:rPr>
                <w:rFonts w:ascii="Garamond" w:hAnsi="Garamond"/>
                <w:sz w:val="28"/>
                <w:szCs w:val="28"/>
              </w:rPr>
              <w:t>oo</w:t>
            </w:r>
            <w:proofErr w:type="spellEnd"/>
            <w:r w:rsidR="002C617D" w:rsidRPr="002C617D">
              <w:rPr>
                <w:rFonts w:ascii="Garamond" w:hAnsi="Garamond"/>
                <w:sz w:val="28"/>
                <w:szCs w:val="28"/>
              </w:rPr>
              <w:t> ;</w:t>
            </w:r>
            <w:r w:rsidRPr="00DF434D">
              <w:rPr>
                <w:rFonts w:ascii="Garamond" w:hAnsi="Garamond"/>
                <w:sz w:val="28"/>
                <w:szCs w:val="28"/>
              </w:rPr>
              <w:t xml:space="preserve"> Er </w:t>
            </w:r>
            <w:proofErr w:type="spellStart"/>
            <w:r w:rsidRPr="00DF434D">
              <w:rPr>
                <w:rFonts w:ascii="Garamond" w:hAnsi="Garamond"/>
                <w:sz w:val="28"/>
                <w:szCs w:val="28"/>
              </w:rPr>
              <w:t>connaant</w:t>
            </w:r>
            <w:proofErr w:type="spellEnd"/>
            <w:r w:rsidRPr="00DF434D">
              <w:rPr>
                <w:rFonts w:ascii="Garamond" w:hAnsi="Garamond"/>
                <w:sz w:val="28"/>
                <w:szCs w:val="28"/>
              </w:rPr>
              <w:t xml:space="preserve"> </w:t>
            </w:r>
            <w:proofErr w:type="spellStart"/>
            <w:r w:rsidRPr="00DF434D">
              <w:rPr>
                <w:rFonts w:ascii="Garamond" w:hAnsi="Garamond"/>
                <w:sz w:val="28"/>
                <w:szCs w:val="28"/>
              </w:rPr>
              <w:t>dy</w:t>
            </w:r>
            <w:proofErr w:type="spellEnd"/>
            <w:r w:rsidRPr="00DF434D">
              <w:rPr>
                <w:rFonts w:ascii="Garamond" w:hAnsi="Garamond"/>
                <w:sz w:val="28"/>
                <w:szCs w:val="28"/>
              </w:rPr>
              <w:t xml:space="preserve"> shir </w:t>
            </w:r>
            <w:proofErr w:type="spellStart"/>
            <w:r w:rsidRPr="00DF434D">
              <w:rPr>
                <w:rFonts w:ascii="Garamond" w:hAnsi="Garamond"/>
                <w:sz w:val="28"/>
                <w:szCs w:val="28"/>
              </w:rPr>
              <w:t>oo</w:t>
            </w:r>
            <w:proofErr w:type="spellEnd"/>
            <w:r w:rsidRPr="00DF434D">
              <w:rPr>
                <w:rFonts w:ascii="Garamond" w:hAnsi="Garamond"/>
                <w:sz w:val="28"/>
                <w:szCs w:val="28"/>
              </w:rPr>
              <w:t xml:space="preserve"> </w:t>
            </w:r>
            <w:proofErr w:type="spellStart"/>
            <w:r w:rsidRPr="00DF434D">
              <w:rPr>
                <w:rFonts w:ascii="Garamond" w:hAnsi="Garamond"/>
                <w:sz w:val="28"/>
                <w:szCs w:val="28"/>
              </w:rPr>
              <w:t>huggey</w:t>
            </w:r>
            <w:proofErr w:type="spellEnd"/>
            <w:r w:rsidRPr="00DF434D">
              <w:rPr>
                <w:rFonts w:ascii="Garamond" w:hAnsi="Garamond"/>
                <w:sz w:val="28"/>
                <w:szCs w:val="28"/>
              </w:rPr>
              <w:t xml:space="preserve">, </w:t>
            </w:r>
            <w:proofErr w:type="spellStart"/>
            <w:r w:rsidRPr="00DF434D">
              <w:rPr>
                <w:rFonts w:ascii="Garamond" w:hAnsi="Garamond"/>
                <w:sz w:val="28"/>
                <w:szCs w:val="28"/>
              </w:rPr>
              <w:t>dy</w:t>
            </w:r>
            <w:proofErr w:type="spellEnd"/>
            <w:r w:rsidRPr="00DF434D">
              <w:rPr>
                <w:rFonts w:ascii="Garamond" w:hAnsi="Garamond"/>
                <w:sz w:val="28"/>
                <w:szCs w:val="28"/>
              </w:rPr>
              <w:t xml:space="preserve"> der </w:t>
            </w:r>
            <w:proofErr w:type="spellStart"/>
            <w:r w:rsidRPr="00DF434D">
              <w:rPr>
                <w:rFonts w:ascii="Garamond" w:hAnsi="Garamond"/>
                <w:sz w:val="28"/>
                <w:szCs w:val="28"/>
              </w:rPr>
              <w:t>oo</w:t>
            </w:r>
            <w:proofErr w:type="spellEnd"/>
            <w:r w:rsidRPr="00DF434D">
              <w:rPr>
                <w:rFonts w:ascii="Garamond" w:hAnsi="Garamond"/>
                <w:sz w:val="28"/>
                <w:szCs w:val="28"/>
              </w:rPr>
              <w:t xml:space="preserve"> </w:t>
            </w:r>
            <w:proofErr w:type="spellStart"/>
            <w:r w:rsidRPr="00DF434D">
              <w:rPr>
                <w:rFonts w:ascii="Garamond" w:hAnsi="Garamond"/>
                <w:sz w:val="28"/>
                <w:szCs w:val="28"/>
              </w:rPr>
              <w:t>dty</w:t>
            </w:r>
            <w:proofErr w:type="spellEnd"/>
            <w:r w:rsidRPr="00DF434D">
              <w:rPr>
                <w:rFonts w:ascii="Garamond" w:hAnsi="Garamond"/>
                <w:sz w:val="28"/>
                <w:szCs w:val="28"/>
              </w:rPr>
              <w:t xml:space="preserve"> </w:t>
            </w:r>
            <w:proofErr w:type="spellStart"/>
            <w:r w:rsidRPr="00DF434D">
              <w:rPr>
                <w:rFonts w:ascii="Garamond" w:hAnsi="Garamond"/>
                <w:sz w:val="28"/>
                <w:szCs w:val="28"/>
              </w:rPr>
              <w:t>slane</w:t>
            </w:r>
            <w:proofErr w:type="spellEnd"/>
            <w:r w:rsidRPr="00DF434D">
              <w:rPr>
                <w:rFonts w:ascii="Garamond" w:hAnsi="Garamond"/>
                <w:sz w:val="28"/>
                <w:szCs w:val="28"/>
              </w:rPr>
              <w:t xml:space="preserve"> </w:t>
            </w:r>
            <w:proofErr w:type="spellStart"/>
            <w:r w:rsidRPr="00DF434D">
              <w:rPr>
                <w:rFonts w:ascii="Garamond" w:hAnsi="Garamond"/>
                <w:sz w:val="28"/>
                <w:szCs w:val="28"/>
              </w:rPr>
              <w:t>treshteil</w:t>
            </w:r>
            <w:proofErr w:type="spellEnd"/>
            <w:r w:rsidRPr="00DF434D">
              <w:rPr>
                <w:rFonts w:ascii="Garamond" w:hAnsi="Garamond"/>
                <w:sz w:val="28"/>
                <w:szCs w:val="28"/>
              </w:rPr>
              <w:t xml:space="preserve"> </w:t>
            </w:r>
            <w:proofErr w:type="spellStart"/>
            <w:r w:rsidRPr="00DF434D">
              <w:rPr>
                <w:rFonts w:ascii="Garamond" w:hAnsi="Garamond"/>
                <w:sz w:val="28"/>
                <w:szCs w:val="28"/>
              </w:rPr>
              <w:t>ayn</w:t>
            </w:r>
            <w:proofErr w:type="spellEnd"/>
            <w:r w:rsidRPr="00DF434D">
              <w:rPr>
                <w:rFonts w:ascii="Garamond" w:hAnsi="Garamond"/>
                <w:sz w:val="28"/>
                <w:szCs w:val="28"/>
              </w:rPr>
              <w:t xml:space="preserve"> as </w:t>
            </w:r>
            <w:proofErr w:type="spellStart"/>
            <w:r w:rsidRPr="00DF434D">
              <w:rPr>
                <w:rFonts w:ascii="Garamond" w:hAnsi="Garamond"/>
                <w:sz w:val="28"/>
                <w:szCs w:val="28"/>
              </w:rPr>
              <w:t>nagh</w:t>
            </w:r>
            <w:proofErr w:type="spellEnd"/>
            <w:r w:rsidRPr="00DF434D">
              <w:rPr>
                <w:rFonts w:ascii="Garamond" w:hAnsi="Garamond"/>
                <w:sz w:val="28"/>
                <w:szCs w:val="28"/>
              </w:rPr>
              <w:t xml:space="preserve"> der </w:t>
            </w:r>
            <w:proofErr w:type="spellStart"/>
            <w:r w:rsidRPr="00DF434D">
              <w:rPr>
                <w:rFonts w:ascii="Garamond" w:hAnsi="Garamond"/>
                <w:sz w:val="28"/>
                <w:szCs w:val="28"/>
              </w:rPr>
              <w:t>oo</w:t>
            </w:r>
            <w:proofErr w:type="spellEnd"/>
            <w:r w:rsidRPr="00DF434D">
              <w:rPr>
                <w:rFonts w:ascii="Garamond" w:hAnsi="Garamond"/>
                <w:sz w:val="28"/>
                <w:szCs w:val="28"/>
              </w:rPr>
              <w:t xml:space="preserve"> </w:t>
            </w:r>
            <w:proofErr w:type="spellStart"/>
            <w:r w:rsidRPr="00DF434D">
              <w:rPr>
                <w:rFonts w:ascii="Garamond" w:hAnsi="Garamond"/>
                <w:sz w:val="28"/>
                <w:szCs w:val="28"/>
              </w:rPr>
              <w:t>corree</w:t>
            </w:r>
            <w:proofErr w:type="spellEnd"/>
            <w:r w:rsidRPr="00DF434D">
              <w:rPr>
                <w:rFonts w:ascii="Garamond" w:hAnsi="Garamond"/>
                <w:sz w:val="28"/>
                <w:szCs w:val="28"/>
              </w:rPr>
              <w:t xml:space="preserve"> er </w:t>
            </w:r>
            <w:proofErr w:type="spellStart"/>
            <w:r w:rsidRPr="00DF434D">
              <w:rPr>
                <w:rFonts w:ascii="Garamond" w:hAnsi="Garamond"/>
                <w:sz w:val="28"/>
                <w:szCs w:val="28"/>
              </w:rPr>
              <w:t>lesh</w:t>
            </w:r>
            <w:proofErr w:type="spellEnd"/>
            <w:r w:rsidRPr="00DF434D">
              <w:rPr>
                <w:rFonts w:ascii="Garamond" w:hAnsi="Garamond"/>
                <w:sz w:val="28"/>
                <w:szCs w:val="28"/>
              </w:rPr>
              <w:t xml:space="preserve"> </w:t>
            </w:r>
            <w:proofErr w:type="spellStart"/>
            <w:r w:rsidRPr="00DF434D">
              <w:rPr>
                <w:rFonts w:ascii="Garamond" w:hAnsi="Garamond"/>
                <w:sz w:val="28"/>
                <w:szCs w:val="28"/>
              </w:rPr>
              <w:t>bea</w:t>
            </w:r>
            <w:proofErr w:type="spellEnd"/>
            <w:r w:rsidRPr="00DF434D">
              <w:rPr>
                <w:rFonts w:ascii="Garamond" w:hAnsi="Garamond"/>
                <w:sz w:val="28"/>
                <w:szCs w:val="28"/>
              </w:rPr>
              <w:t xml:space="preserve"> vee </w:t>
            </w:r>
            <w:proofErr w:type="spellStart"/>
            <w:r w:rsidRPr="00DF434D">
              <w:rPr>
                <w:rFonts w:ascii="Garamond" w:hAnsi="Garamond"/>
                <w:sz w:val="28"/>
                <w:szCs w:val="28"/>
              </w:rPr>
              <w:t>chrauee</w:t>
            </w:r>
            <w:proofErr w:type="spellEnd"/>
            <w:r w:rsidRPr="00DF434D">
              <w:rPr>
                <w:rFonts w:ascii="Garamond" w:hAnsi="Garamond"/>
                <w:sz w:val="28"/>
                <w:szCs w:val="28"/>
              </w:rPr>
              <w:t xml:space="preserve">. </w:t>
            </w:r>
          </w:p>
        </w:tc>
        <w:tc>
          <w:tcPr>
            <w:tcW w:w="3835" w:type="dxa"/>
          </w:tcPr>
          <w:p w14:paraId="642DE859" w14:textId="77777777" w:rsidR="00CE6242" w:rsidRPr="00684253" w:rsidRDefault="00CE6242"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 xml:space="preserve">But, at the same time, you have this </w:t>
            </w:r>
            <w:r w:rsidRPr="00684253">
              <w:rPr>
                <w:rFonts w:ascii="Garamond" w:hAnsi="Garamond" w:cs="Times New Roman"/>
                <w:sz w:val="28"/>
              </w:rPr>
              <w:t xml:space="preserve">faithful Promise, </w:t>
            </w:r>
            <w:r w:rsidRPr="00684253">
              <w:rPr>
                <w:rFonts w:ascii="Garamond" w:hAnsi="Garamond" w:cs="Times New Roman"/>
                <w:i/>
                <w:sz w:val="28"/>
              </w:rPr>
              <w:t>that his</w:t>
            </w:r>
            <w:r w:rsidRPr="00684253">
              <w:rPr>
                <w:rFonts w:ascii="Garamond" w:hAnsi="Garamond" w:cs="Times New Roman"/>
                <w:sz w:val="28"/>
              </w:rPr>
              <w:t xml:space="preserve"> good Spirit </w:t>
            </w:r>
            <w:r w:rsidRPr="00684253">
              <w:rPr>
                <w:rFonts w:ascii="Garamond" w:hAnsi="Garamond" w:cs="Times New Roman"/>
                <w:i/>
                <w:sz w:val="28"/>
              </w:rPr>
              <w:t>shall ever be with you, to defend and Strengthen you, provided you seek to him, put your whole Trust in him, and do not grieve him by a wicked Life.</w:t>
            </w:r>
          </w:p>
        </w:tc>
        <w:tc>
          <w:tcPr>
            <w:tcW w:w="849" w:type="dxa"/>
          </w:tcPr>
          <w:p w14:paraId="503790BF" w14:textId="77777777" w:rsidR="00CE6242" w:rsidRPr="00684253" w:rsidRDefault="00CE6242" w:rsidP="00DB60C3">
            <w:pPr>
              <w:pStyle w:val="ListParagraph"/>
              <w:ind w:left="0" w:firstLine="170"/>
              <w:jc w:val="both"/>
              <w:rPr>
                <w:rFonts w:ascii="Garamond" w:hAnsi="Garamond" w:cs="Times New Roman"/>
                <w:i/>
                <w:sz w:val="28"/>
              </w:rPr>
            </w:pPr>
          </w:p>
        </w:tc>
      </w:tr>
      <w:tr w:rsidR="00CE6242" w:rsidRPr="00F638E7" w14:paraId="682AA8F1" w14:textId="77777777" w:rsidTr="003472DF">
        <w:tc>
          <w:tcPr>
            <w:tcW w:w="4387" w:type="dxa"/>
          </w:tcPr>
          <w:p w14:paraId="14260F90" w14:textId="77777777" w:rsidR="00CE6242" w:rsidRPr="00DF434D" w:rsidRDefault="00CE6242" w:rsidP="00DB60C3">
            <w:pPr>
              <w:pStyle w:val="CM3"/>
              <w:widowControl/>
              <w:spacing w:line="240" w:lineRule="auto"/>
              <w:ind w:firstLine="227"/>
              <w:jc w:val="both"/>
              <w:rPr>
                <w:rFonts w:ascii="Garamond" w:hAnsi="Garamond"/>
                <w:sz w:val="28"/>
                <w:szCs w:val="28"/>
              </w:rPr>
            </w:pPr>
            <w:r w:rsidRPr="00DF434D">
              <w:rPr>
                <w:rFonts w:ascii="Garamond" w:hAnsi="Garamond"/>
                <w:sz w:val="28"/>
                <w:szCs w:val="28"/>
              </w:rPr>
              <w:t xml:space="preserve">Dy </w:t>
            </w:r>
            <w:proofErr w:type="spellStart"/>
            <w:r w:rsidRPr="00DF434D">
              <w:rPr>
                <w:rFonts w:ascii="Garamond" w:hAnsi="Garamond"/>
                <w:sz w:val="28"/>
                <w:szCs w:val="28"/>
              </w:rPr>
              <w:t>ghrennagh</w:t>
            </w:r>
            <w:proofErr w:type="spellEnd"/>
            <w:r w:rsidRPr="00DF434D">
              <w:rPr>
                <w:rFonts w:ascii="Garamond" w:hAnsi="Garamond"/>
                <w:sz w:val="28"/>
                <w:szCs w:val="28"/>
              </w:rPr>
              <w:t xml:space="preserve"> </w:t>
            </w:r>
            <w:proofErr w:type="spellStart"/>
            <w:r w:rsidRPr="00DF434D">
              <w:rPr>
                <w:rFonts w:ascii="Garamond" w:hAnsi="Garamond"/>
                <w:sz w:val="28"/>
                <w:szCs w:val="28"/>
              </w:rPr>
              <w:t>oo</w:t>
            </w:r>
            <w:proofErr w:type="spellEnd"/>
            <w:r w:rsidRPr="00DF434D">
              <w:rPr>
                <w:rFonts w:ascii="Garamond" w:hAnsi="Garamond"/>
                <w:sz w:val="28"/>
                <w:szCs w:val="28"/>
              </w:rPr>
              <w:t xml:space="preserve">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hirveish</w:t>
            </w:r>
            <w:proofErr w:type="spellEnd"/>
            <w:r w:rsidRPr="00DF434D">
              <w:rPr>
                <w:rFonts w:ascii="Garamond" w:hAnsi="Garamond"/>
                <w:sz w:val="28"/>
                <w:szCs w:val="28"/>
              </w:rPr>
              <w:t xml:space="preserve"> </w:t>
            </w:r>
            <w:proofErr w:type="spellStart"/>
            <w:r w:rsidRPr="00DF434D">
              <w:rPr>
                <w:rFonts w:ascii="Garamond" w:hAnsi="Garamond"/>
                <w:sz w:val="28"/>
                <w:szCs w:val="28"/>
              </w:rPr>
              <w:t>Jee</w:t>
            </w:r>
            <w:proofErr w:type="spellEnd"/>
            <w:r w:rsidRPr="00DF434D">
              <w:rPr>
                <w:rFonts w:ascii="Garamond" w:hAnsi="Garamond"/>
                <w:sz w:val="28"/>
                <w:szCs w:val="28"/>
              </w:rPr>
              <w:t xml:space="preserve">, red </w:t>
            </w:r>
            <w:proofErr w:type="spellStart"/>
            <w:r w:rsidRPr="00DF434D">
              <w:rPr>
                <w:rFonts w:ascii="Garamond" w:hAnsi="Garamond"/>
                <w:sz w:val="28"/>
                <w:szCs w:val="28"/>
              </w:rPr>
              <w:t>erbee</w:t>
            </w:r>
            <w:proofErr w:type="spellEnd"/>
            <w:r w:rsidRPr="00DF434D">
              <w:rPr>
                <w:rFonts w:ascii="Garamond" w:hAnsi="Garamond"/>
                <w:sz w:val="28"/>
                <w:szCs w:val="28"/>
              </w:rPr>
              <w:t xml:space="preserve"> </w:t>
            </w:r>
            <w:proofErr w:type="spellStart"/>
            <w:r w:rsidRPr="00DF434D">
              <w:rPr>
                <w:rFonts w:ascii="Garamond" w:hAnsi="Garamond"/>
                <w:sz w:val="28"/>
                <w:szCs w:val="28"/>
              </w:rPr>
              <w:t>mie</w:t>
            </w:r>
            <w:proofErr w:type="spellEnd"/>
            <w:r w:rsidRPr="00DF434D">
              <w:rPr>
                <w:rFonts w:ascii="Garamond" w:hAnsi="Garamond"/>
                <w:sz w:val="28"/>
                <w:szCs w:val="28"/>
              </w:rPr>
              <w:t xml:space="preserve"> tow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yanoo</w:t>
            </w:r>
            <w:proofErr w:type="spellEnd"/>
            <w:r w:rsidRPr="00DF434D">
              <w:rPr>
                <w:rFonts w:ascii="Garamond" w:hAnsi="Garamond"/>
                <w:sz w:val="28"/>
                <w:szCs w:val="28"/>
              </w:rPr>
              <w:t xml:space="preserve"> </w:t>
            </w:r>
            <w:proofErr w:type="spellStart"/>
            <w:r w:rsidRPr="00DF434D">
              <w:rPr>
                <w:rFonts w:ascii="Garamond" w:hAnsi="Garamond"/>
                <w:sz w:val="28"/>
                <w:szCs w:val="28"/>
              </w:rPr>
              <w:t>liorish</w:t>
            </w:r>
            <w:proofErr w:type="spellEnd"/>
            <w:r w:rsidRPr="00DF434D">
              <w:rPr>
                <w:rFonts w:ascii="Garamond" w:hAnsi="Garamond"/>
                <w:sz w:val="28"/>
                <w:szCs w:val="28"/>
              </w:rPr>
              <w:t xml:space="preserve"> y </w:t>
            </w:r>
            <w:proofErr w:type="spellStart"/>
            <w:r w:rsidRPr="00DF434D">
              <w:rPr>
                <w:rFonts w:ascii="Garamond" w:hAnsi="Garamond"/>
                <w:sz w:val="28"/>
                <w:szCs w:val="28"/>
              </w:rPr>
              <w:t>c</w:t>
            </w:r>
            <w:r>
              <w:rPr>
                <w:rFonts w:ascii="Garamond" w:hAnsi="Garamond"/>
                <w:sz w:val="28"/>
                <w:szCs w:val="28"/>
              </w:rPr>
              <w:t>h</w:t>
            </w:r>
            <w:r w:rsidRPr="00DF434D">
              <w:rPr>
                <w:rFonts w:ascii="Garamond" w:hAnsi="Garamond"/>
                <w:sz w:val="28"/>
                <w:szCs w:val="28"/>
              </w:rPr>
              <w:t>ooney</w:t>
            </w:r>
            <w:proofErr w:type="spellEnd"/>
            <w:r w:rsidRPr="00DF434D">
              <w:rPr>
                <w:rFonts w:ascii="Garamond" w:hAnsi="Garamond"/>
                <w:sz w:val="28"/>
                <w:szCs w:val="28"/>
              </w:rPr>
              <w:t xml:space="preserve"> </w:t>
            </w:r>
            <w:proofErr w:type="spellStart"/>
            <w:r w:rsidRPr="00DF434D">
              <w:rPr>
                <w:rFonts w:ascii="Garamond" w:hAnsi="Garamond"/>
                <w:sz w:val="28"/>
                <w:szCs w:val="28"/>
              </w:rPr>
              <w:t>echey</w:t>
            </w:r>
            <w:proofErr w:type="spellEnd"/>
            <w:r w:rsidRPr="00DF434D">
              <w:rPr>
                <w:rFonts w:ascii="Garamond" w:hAnsi="Garamond"/>
                <w:sz w:val="28"/>
                <w:szCs w:val="28"/>
              </w:rPr>
              <w:t xml:space="preserve">, </w:t>
            </w:r>
            <w:proofErr w:type="spellStart"/>
            <w:r w:rsidRPr="00DF434D">
              <w:rPr>
                <w:rFonts w:ascii="Garamond" w:hAnsi="Garamond"/>
                <w:sz w:val="28"/>
                <w:szCs w:val="28"/>
              </w:rPr>
              <w:t>eeckee</w:t>
            </w:r>
            <w:proofErr w:type="spellEnd"/>
            <w:r w:rsidRPr="00DF434D">
              <w:rPr>
                <w:rFonts w:ascii="Garamond" w:hAnsi="Garamond"/>
                <w:sz w:val="28"/>
                <w:szCs w:val="28"/>
              </w:rPr>
              <w:t xml:space="preserve"> </w:t>
            </w:r>
            <w:proofErr w:type="spellStart"/>
            <w:r w:rsidRPr="00DF434D">
              <w:rPr>
                <w:rFonts w:ascii="Garamond" w:hAnsi="Garamond"/>
                <w:sz w:val="28"/>
                <w:szCs w:val="28"/>
              </w:rPr>
              <w:t>eshyn</w:t>
            </w:r>
            <w:proofErr w:type="spellEnd"/>
            <w:r w:rsidRPr="00DF434D">
              <w:rPr>
                <w:rFonts w:ascii="Garamond" w:hAnsi="Garamond"/>
                <w:sz w:val="28"/>
                <w:szCs w:val="28"/>
              </w:rPr>
              <w:t xml:space="preserve"> e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graysoil</w:t>
            </w:r>
            <w:proofErr w:type="spellEnd"/>
            <w:r w:rsidRPr="00DF434D">
              <w:rPr>
                <w:rFonts w:ascii="Garamond" w:hAnsi="Garamond"/>
                <w:sz w:val="28"/>
                <w:szCs w:val="28"/>
              </w:rPr>
              <w:t xml:space="preserve"> </w:t>
            </w:r>
            <w:proofErr w:type="spellStart"/>
            <w:r w:rsidRPr="00DF434D">
              <w:rPr>
                <w:rFonts w:ascii="Garamond" w:hAnsi="Garamond"/>
                <w:sz w:val="28"/>
                <w:szCs w:val="28"/>
              </w:rPr>
              <w:t>myr</w:t>
            </w:r>
            <w:proofErr w:type="spellEnd"/>
            <w:r w:rsidRPr="00DF434D">
              <w:rPr>
                <w:rFonts w:ascii="Garamond" w:hAnsi="Garamond"/>
                <w:sz w:val="28"/>
                <w:szCs w:val="28"/>
              </w:rPr>
              <w:t xml:space="preserve">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beagh</w:t>
            </w:r>
            <w:proofErr w:type="spellEnd"/>
            <w:r w:rsidRPr="00DF434D">
              <w:rPr>
                <w:rFonts w:ascii="Garamond" w:hAnsi="Garamond"/>
                <w:sz w:val="28"/>
                <w:szCs w:val="28"/>
              </w:rPr>
              <w:t xml:space="preserve"> </w:t>
            </w:r>
            <w:proofErr w:type="spellStart"/>
            <w:r w:rsidRPr="00DF434D">
              <w:rPr>
                <w:rFonts w:ascii="Garamond" w:hAnsi="Garamond"/>
                <w:sz w:val="28"/>
                <w:szCs w:val="28"/>
              </w:rPr>
              <w:t>oo</w:t>
            </w:r>
            <w:proofErr w:type="spellEnd"/>
            <w:r w:rsidRPr="00DF434D">
              <w:rPr>
                <w:rFonts w:ascii="Garamond" w:hAnsi="Garamond"/>
                <w:sz w:val="28"/>
                <w:szCs w:val="28"/>
              </w:rPr>
              <w:t xml:space="preserve"> </w:t>
            </w:r>
            <w:proofErr w:type="spellStart"/>
            <w:r w:rsidRPr="00DF434D">
              <w:rPr>
                <w:rFonts w:ascii="Garamond" w:hAnsi="Garamond"/>
                <w:sz w:val="28"/>
                <w:szCs w:val="28"/>
              </w:rPr>
              <w:t>hene</w:t>
            </w:r>
            <w:proofErr w:type="spellEnd"/>
            <w:r w:rsidRPr="00DF434D">
              <w:rPr>
                <w:rFonts w:ascii="Garamond" w:hAnsi="Garamond"/>
                <w:sz w:val="28"/>
                <w:szCs w:val="28"/>
              </w:rPr>
              <w:t xml:space="preserve"> </w:t>
            </w:r>
            <w:proofErr w:type="spellStart"/>
            <w:r w:rsidRPr="00DF434D">
              <w:rPr>
                <w:rFonts w:ascii="Garamond" w:hAnsi="Garamond"/>
                <w:sz w:val="28"/>
                <w:szCs w:val="28"/>
              </w:rPr>
              <w:t>dy</w:t>
            </w:r>
            <w:proofErr w:type="spellEnd"/>
            <w:r w:rsidRPr="00DF434D">
              <w:rPr>
                <w:rFonts w:ascii="Garamond" w:hAnsi="Garamond"/>
                <w:sz w:val="28"/>
                <w:szCs w:val="28"/>
              </w:rPr>
              <w:t xml:space="preserve"> </w:t>
            </w:r>
            <w:proofErr w:type="spellStart"/>
            <w:r w:rsidRPr="00DF434D">
              <w:rPr>
                <w:rFonts w:ascii="Garamond" w:hAnsi="Garamond"/>
                <w:sz w:val="28"/>
                <w:szCs w:val="28"/>
              </w:rPr>
              <w:t>lomarcan</w:t>
            </w:r>
            <w:proofErr w:type="spellEnd"/>
            <w:r w:rsidRPr="00DF434D">
              <w:rPr>
                <w:rFonts w:ascii="Garamond" w:hAnsi="Garamond"/>
                <w:sz w:val="28"/>
                <w:szCs w:val="28"/>
              </w:rPr>
              <w:t xml:space="preserve"> er </w:t>
            </w:r>
            <w:proofErr w:type="spellStart"/>
            <w:r w:rsidRPr="00DF434D">
              <w:rPr>
                <w:rFonts w:ascii="Garamond" w:hAnsi="Garamond"/>
                <w:sz w:val="28"/>
                <w:szCs w:val="28"/>
              </w:rPr>
              <w:t>nianoo</w:t>
            </w:r>
            <w:proofErr w:type="spellEnd"/>
            <w:r w:rsidRPr="00DF434D">
              <w:rPr>
                <w:rFonts w:ascii="Garamond" w:hAnsi="Garamond"/>
                <w:sz w:val="28"/>
                <w:szCs w:val="28"/>
              </w:rPr>
              <w:t xml:space="preserve"> eh. </w:t>
            </w:r>
          </w:p>
        </w:tc>
        <w:tc>
          <w:tcPr>
            <w:tcW w:w="3835" w:type="dxa"/>
          </w:tcPr>
          <w:p w14:paraId="132FB70B" w14:textId="77777777" w:rsidR="00CE6242" w:rsidRPr="00684253" w:rsidRDefault="00CE6242" w:rsidP="00DB60C3">
            <w:pPr>
              <w:pStyle w:val="ListParagraph"/>
              <w:ind w:left="0" w:firstLine="227"/>
              <w:contextualSpacing w:val="0"/>
              <w:jc w:val="both"/>
              <w:rPr>
                <w:rFonts w:ascii="Garamond" w:hAnsi="Garamond" w:cs="Times New Roman"/>
                <w:sz w:val="28"/>
              </w:rPr>
            </w:pPr>
            <w:r w:rsidRPr="00684253">
              <w:rPr>
                <w:rFonts w:ascii="Garamond" w:hAnsi="Garamond" w:cs="Times New Roman"/>
                <w:i/>
                <w:sz w:val="28"/>
              </w:rPr>
              <w:t>To encourage you to serve God, whatever good thing you do by his Assistance, he will graciously reward it as if it were done</w:t>
            </w:r>
            <w:r w:rsidRPr="00684253">
              <w:rPr>
                <w:rFonts w:ascii="Garamond" w:hAnsi="Garamond" w:cs="Times New Roman"/>
                <w:sz w:val="28"/>
              </w:rPr>
              <w:t xml:space="preserve"> by </w:t>
            </w:r>
            <w:proofErr w:type="spellStart"/>
            <w:r w:rsidRPr="00684253">
              <w:rPr>
                <w:rFonts w:ascii="Garamond" w:hAnsi="Garamond" w:cs="Times New Roman"/>
                <w:sz w:val="28"/>
              </w:rPr>
              <w:t>your self</w:t>
            </w:r>
            <w:proofErr w:type="spellEnd"/>
            <w:r w:rsidRPr="00684253">
              <w:rPr>
                <w:rFonts w:ascii="Garamond" w:hAnsi="Garamond" w:cs="Times New Roman"/>
                <w:sz w:val="28"/>
              </w:rPr>
              <w:t xml:space="preserve"> only.</w:t>
            </w:r>
          </w:p>
        </w:tc>
        <w:tc>
          <w:tcPr>
            <w:tcW w:w="849" w:type="dxa"/>
          </w:tcPr>
          <w:p w14:paraId="288DEF86" w14:textId="77777777" w:rsidR="00CE6242" w:rsidRPr="00684253" w:rsidRDefault="00CE6242" w:rsidP="00DB60C3">
            <w:pPr>
              <w:pStyle w:val="ListParagraph"/>
              <w:ind w:left="0" w:firstLine="170"/>
              <w:jc w:val="both"/>
              <w:rPr>
                <w:rFonts w:ascii="Garamond" w:hAnsi="Garamond" w:cs="Times New Roman"/>
                <w:i/>
                <w:sz w:val="28"/>
              </w:rPr>
            </w:pPr>
          </w:p>
        </w:tc>
      </w:tr>
      <w:tr w:rsidR="000526F4" w:rsidRPr="00F638E7" w14:paraId="4C24DE40" w14:textId="77777777" w:rsidTr="003472DF">
        <w:tc>
          <w:tcPr>
            <w:tcW w:w="4387" w:type="dxa"/>
          </w:tcPr>
          <w:p w14:paraId="47A00768" w14:textId="77777777" w:rsidR="000526F4" w:rsidRPr="00CE6242" w:rsidRDefault="00CE6242" w:rsidP="00DB60C3">
            <w:pPr>
              <w:pStyle w:val="CM3"/>
              <w:widowControl/>
              <w:spacing w:line="240" w:lineRule="auto"/>
              <w:ind w:firstLine="227"/>
              <w:jc w:val="both"/>
              <w:rPr>
                <w:rFonts w:ascii="Garamond" w:hAnsi="Garamond"/>
                <w:sz w:val="28"/>
                <w:szCs w:val="28"/>
              </w:rPr>
            </w:pPr>
            <w:r w:rsidRPr="002A263B">
              <w:rPr>
                <w:rFonts w:ascii="Garamond" w:hAnsi="Garamond"/>
                <w:sz w:val="28"/>
                <w:szCs w:val="28"/>
              </w:rPr>
              <w:t xml:space="preserve">[5] </w:t>
            </w:r>
            <w:proofErr w:type="spellStart"/>
            <w:r w:rsidRPr="002A263B">
              <w:rPr>
                <w:rFonts w:ascii="Garamond" w:hAnsi="Garamond"/>
                <w:sz w:val="28"/>
                <w:szCs w:val="28"/>
              </w:rPr>
              <w:t>Agh</w:t>
            </w:r>
            <w:proofErr w:type="spellEnd"/>
            <w:r w:rsidRPr="002A263B">
              <w:rPr>
                <w:rFonts w:ascii="Garamond" w:hAnsi="Garamond"/>
                <w:sz w:val="28"/>
                <w:szCs w:val="28"/>
              </w:rPr>
              <w:t xml:space="preserve"> my hoy-</w:t>
            </w:r>
            <w:proofErr w:type="spellStart"/>
            <w:r w:rsidRPr="002A263B">
              <w:rPr>
                <w:rFonts w:ascii="Garamond" w:hAnsi="Garamond"/>
                <w:sz w:val="28"/>
                <w:szCs w:val="28"/>
              </w:rPr>
              <w:t>ys</w:t>
            </w:r>
            <w:proofErr w:type="spellEnd"/>
            <w:r w:rsidRPr="002A263B">
              <w:rPr>
                <w:rFonts w:ascii="Garamond" w:hAnsi="Garamond"/>
                <w:sz w:val="28"/>
                <w:szCs w:val="28"/>
              </w:rPr>
              <w:t xml:space="preserve"> </w:t>
            </w:r>
            <w:proofErr w:type="spellStart"/>
            <w:r w:rsidRPr="002A263B">
              <w:rPr>
                <w:rFonts w:ascii="Garamond" w:hAnsi="Garamond"/>
                <w:sz w:val="28"/>
                <w:szCs w:val="28"/>
              </w:rPr>
              <w:t>oo</w:t>
            </w:r>
            <w:proofErr w:type="spellEnd"/>
            <w:r w:rsidRPr="002A263B">
              <w:rPr>
                <w:rFonts w:ascii="Garamond" w:hAnsi="Garamond"/>
                <w:sz w:val="28"/>
                <w:szCs w:val="28"/>
              </w:rPr>
              <w:t xml:space="preserve"> beg </w:t>
            </w:r>
            <w:proofErr w:type="spellStart"/>
            <w:r w:rsidRPr="002A263B">
              <w:rPr>
                <w:rFonts w:ascii="Garamond" w:hAnsi="Garamond"/>
                <w:sz w:val="28"/>
                <w:szCs w:val="28"/>
              </w:rPr>
              <w:t>jeh</w:t>
            </w:r>
            <w:proofErr w:type="spellEnd"/>
            <w:r w:rsidRPr="002A263B">
              <w:rPr>
                <w:rFonts w:ascii="Garamond" w:hAnsi="Garamond"/>
                <w:sz w:val="28"/>
                <w:szCs w:val="28"/>
              </w:rPr>
              <w:t xml:space="preserve"> </w:t>
            </w:r>
            <w:proofErr w:type="spellStart"/>
            <w:r w:rsidRPr="002A263B">
              <w:rPr>
                <w:rFonts w:ascii="Garamond" w:hAnsi="Garamond"/>
                <w:sz w:val="28"/>
                <w:szCs w:val="28"/>
              </w:rPr>
              <w:t>cooney</w:t>
            </w:r>
            <w:proofErr w:type="spellEnd"/>
            <w:r w:rsidRPr="002A263B">
              <w:rPr>
                <w:rFonts w:ascii="Garamond" w:hAnsi="Garamond"/>
                <w:sz w:val="28"/>
                <w:szCs w:val="28"/>
              </w:rPr>
              <w:t xml:space="preserve"> Yee as </w:t>
            </w:r>
            <w:proofErr w:type="spellStart"/>
            <w:r w:rsidRPr="002A263B">
              <w:rPr>
                <w:rFonts w:ascii="Garamond" w:hAnsi="Garamond"/>
                <w:sz w:val="28"/>
                <w:szCs w:val="28"/>
              </w:rPr>
              <w:t>treshteil</w:t>
            </w:r>
            <w:proofErr w:type="spellEnd"/>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cheal</w:t>
            </w:r>
            <w:proofErr w:type="spellEnd"/>
            <w:r w:rsidRPr="002A263B">
              <w:rPr>
                <w:rFonts w:ascii="Garamond" w:hAnsi="Garamond"/>
                <w:sz w:val="28"/>
                <w:szCs w:val="28"/>
              </w:rPr>
              <w:t xml:space="preserve"> as </w:t>
            </w:r>
            <w:proofErr w:type="spellStart"/>
            <w:r w:rsidRPr="002A263B">
              <w:rPr>
                <w:rFonts w:ascii="Garamond" w:hAnsi="Garamond"/>
                <w:sz w:val="28"/>
                <w:szCs w:val="28"/>
              </w:rPr>
              <w:t>niart</w:t>
            </w:r>
            <w:proofErr w:type="spellEnd"/>
            <w:r w:rsidRPr="002A263B">
              <w:rPr>
                <w:rFonts w:ascii="Garamond" w:hAnsi="Garamond"/>
                <w:sz w:val="28"/>
                <w:szCs w:val="28"/>
              </w:rPr>
              <w:t xml:space="preserve"> </w:t>
            </w:r>
            <w:proofErr w:type="spellStart"/>
            <w:r w:rsidRPr="002A263B">
              <w:rPr>
                <w:rFonts w:ascii="Garamond" w:hAnsi="Garamond"/>
                <w:sz w:val="28"/>
                <w:szCs w:val="28"/>
              </w:rPr>
              <w:t>hene</w:t>
            </w:r>
            <w:proofErr w:type="spellEnd"/>
            <w:r w:rsidRPr="002A263B">
              <w:rPr>
                <w:rFonts w:ascii="Garamond" w:hAnsi="Garamond"/>
                <w:sz w:val="28"/>
                <w:szCs w:val="28"/>
              </w:rPr>
              <w:t xml:space="preserve"> nee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tutchim</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w:t>
            </w:r>
            <w:proofErr w:type="spellStart"/>
            <w:r w:rsidRPr="002A263B">
              <w:rPr>
                <w:rFonts w:ascii="Garamond" w:hAnsi="Garamond"/>
                <w:sz w:val="28"/>
                <w:szCs w:val="28"/>
              </w:rPr>
              <w:t>drough</w:t>
            </w:r>
            <w:proofErr w:type="spellEnd"/>
            <w:r w:rsidRPr="002A263B">
              <w:rPr>
                <w:rFonts w:ascii="Garamond" w:hAnsi="Garamond"/>
                <w:sz w:val="28"/>
                <w:szCs w:val="28"/>
              </w:rPr>
              <w:t xml:space="preserve"> </w:t>
            </w:r>
            <w:proofErr w:type="spellStart"/>
            <w:r w:rsidRPr="002A263B">
              <w:rPr>
                <w:rFonts w:ascii="Garamond" w:hAnsi="Garamond"/>
                <w:sz w:val="28"/>
                <w:szCs w:val="28"/>
              </w:rPr>
              <w:t>vea</w:t>
            </w:r>
            <w:proofErr w:type="spellEnd"/>
            <w:r w:rsidRPr="002A263B">
              <w:rPr>
                <w:rFonts w:ascii="Garamond" w:hAnsi="Garamond"/>
                <w:sz w:val="28"/>
                <w:szCs w:val="28"/>
              </w:rPr>
              <w:t xml:space="preserve">, </w:t>
            </w:r>
            <w:proofErr w:type="spellStart"/>
            <w:r w:rsidRPr="002A263B">
              <w:rPr>
                <w:rFonts w:ascii="Garamond" w:hAnsi="Garamond"/>
                <w:sz w:val="28"/>
                <w:szCs w:val="28"/>
              </w:rPr>
              <w:t>treigee</w:t>
            </w:r>
            <w:proofErr w:type="spellEnd"/>
            <w:r w:rsidRPr="002A263B">
              <w:rPr>
                <w:rFonts w:ascii="Garamond" w:hAnsi="Garamond"/>
                <w:sz w:val="28"/>
                <w:szCs w:val="28"/>
              </w:rPr>
              <w:t xml:space="preserve"> </w:t>
            </w:r>
            <w:proofErr w:type="spellStart"/>
            <w:r w:rsidRPr="002A263B">
              <w:rPr>
                <w:rFonts w:ascii="Garamond" w:hAnsi="Garamond"/>
                <w:sz w:val="28"/>
                <w:szCs w:val="28"/>
              </w:rPr>
              <w:t>Spyrryd</w:t>
            </w:r>
            <w:proofErr w:type="spellEnd"/>
            <w:r w:rsidRPr="002A263B">
              <w:rPr>
                <w:rFonts w:ascii="Garamond" w:hAnsi="Garamond"/>
                <w:sz w:val="28"/>
                <w:szCs w:val="28"/>
              </w:rPr>
              <w:t xml:space="preserve"> </w:t>
            </w:r>
            <w:proofErr w:type="spellStart"/>
            <w:r w:rsidRPr="002A263B">
              <w:rPr>
                <w:rFonts w:ascii="Garamond" w:hAnsi="Garamond"/>
                <w:sz w:val="28"/>
                <w:szCs w:val="28"/>
              </w:rPr>
              <w:t>mie</w:t>
            </w:r>
            <w:proofErr w:type="spellEnd"/>
            <w:r w:rsidRPr="002A263B">
              <w:rPr>
                <w:rFonts w:ascii="Garamond" w:hAnsi="Garamond"/>
                <w:sz w:val="28"/>
                <w:szCs w:val="28"/>
              </w:rPr>
              <w:t xml:space="preserve"> Yee </w:t>
            </w:r>
            <w:proofErr w:type="spellStart"/>
            <w:r w:rsidRPr="002A263B">
              <w:rPr>
                <w:rFonts w:ascii="Garamond" w:hAnsi="Garamond"/>
                <w:sz w:val="28"/>
                <w:szCs w:val="28"/>
              </w:rPr>
              <w:t>oo</w:t>
            </w:r>
            <w:proofErr w:type="spellEnd"/>
            <w:r w:rsidRPr="002A263B">
              <w:rPr>
                <w:rFonts w:ascii="Garamond" w:hAnsi="Garamond"/>
                <w:sz w:val="28"/>
                <w:szCs w:val="28"/>
              </w:rPr>
              <w:t xml:space="preserve">, as bee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eisht</w:t>
            </w:r>
            <w:proofErr w:type="spellEnd"/>
            <w:r w:rsidRPr="002A263B">
              <w:rPr>
                <w:rFonts w:ascii="Garamond" w:hAnsi="Garamond"/>
                <w:sz w:val="28"/>
                <w:szCs w:val="28"/>
              </w:rPr>
              <w:t xml:space="preserve"> er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reill</w:t>
            </w:r>
            <w:proofErr w:type="spellEnd"/>
            <w:r w:rsidRPr="002A263B">
              <w:rPr>
                <w:rFonts w:ascii="Garamond" w:hAnsi="Garamond"/>
                <w:sz w:val="28"/>
                <w:szCs w:val="28"/>
              </w:rPr>
              <w:t xml:space="preserve"> </w:t>
            </w:r>
            <w:proofErr w:type="spellStart"/>
            <w:r w:rsidRPr="002A263B">
              <w:rPr>
                <w:rFonts w:ascii="Garamond" w:hAnsi="Garamond"/>
                <w:sz w:val="28"/>
                <w:szCs w:val="28"/>
              </w:rPr>
              <w:t>liorish</w:t>
            </w:r>
            <w:proofErr w:type="spellEnd"/>
            <w:r w:rsidRPr="002A263B">
              <w:rPr>
                <w:rFonts w:ascii="Garamond" w:hAnsi="Garamond"/>
                <w:sz w:val="28"/>
                <w:szCs w:val="28"/>
              </w:rPr>
              <w:t xml:space="preserve"> </w:t>
            </w:r>
            <w:proofErr w:type="spellStart"/>
            <w:r w:rsidRPr="002A263B">
              <w:rPr>
                <w:rFonts w:ascii="Garamond" w:hAnsi="Garamond"/>
                <w:sz w:val="28"/>
                <w:szCs w:val="28"/>
              </w:rPr>
              <w:t>drough</w:t>
            </w:r>
            <w:proofErr w:type="spellEnd"/>
            <w:r w:rsidRPr="002A263B">
              <w:rPr>
                <w:rFonts w:ascii="Garamond" w:hAnsi="Garamond"/>
                <w:sz w:val="28"/>
                <w:szCs w:val="28"/>
              </w:rPr>
              <w:t xml:space="preserve"> </w:t>
            </w:r>
            <w:proofErr w:type="spellStart"/>
            <w:r w:rsidRPr="002A263B">
              <w:rPr>
                <w:rFonts w:ascii="Garamond" w:hAnsi="Garamond"/>
                <w:sz w:val="28"/>
                <w:szCs w:val="28"/>
              </w:rPr>
              <w:t>spyrrydyn</w:t>
            </w:r>
            <w:proofErr w:type="spellEnd"/>
            <w:r w:rsidRPr="002A263B">
              <w:rPr>
                <w:rFonts w:ascii="Garamond" w:hAnsi="Garamond"/>
                <w:sz w:val="28"/>
                <w:szCs w:val="28"/>
              </w:rPr>
              <w:t xml:space="preserve"> as er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yanoo</w:t>
            </w:r>
            <w:proofErr w:type="spellEnd"/>
            <w:r w:rsidRPr="002A263B">
              <w:rPr>
                <w:rFonts w:ascii="Garamond" w:hAnsi="Garamond"/>
                <w:sz w:val="28"/>
                <w:szCs w:val="28"/>
              </w:rPr>
              <w:t xml:space="preserve"> </w:t>
            </w:r>
            <w:proofErr w:type="spellStart"/>
            <w:r w:rsidRPr="002A263B">
              <w:rPr>
                <w:rFonts w:ascii="Garamond" w:hAnsi="Garamond"/>
                <w:sz w:val="28"/>
                <w:szCs w:val="28"/>
              </w:rPr>
              <w:t>feer</w:t>
            </w:r>
            <w:proofErr w:type="spellEnd"/>
            <w:r w:rsidRPr="002A263B">
              <w:rPr>
                <w:rFonts w:ascii="Garamond" w:hAnsi="Garamond"/>
                <w:sz w:val="28"/>
                <w:szCs w:val="28"/>
              </w:rPr>
              <w:t xml:space="preserve"> </w:t>
            </w:r>
            <w:proofErr w:type="spellStart"/>
            <w:r w:rsidRPr="002A263B">
              <w:rPr>
                <w:rFonts w:ascii="Garamond" w:hAnsi="Garamond"/>
                <w:sz w:val="28"/>
                <w:szCs w:val="28"/>
              </w:rPr>
              <w:t>treih</w:t>
            </w:r>
            <w:proofErr w:type="spellEnd"/>
            <w:r w:rsidRPr="002A263B">
              <w:rPr>
                <w:rFonts w:ascii="Garamond" w:hAnsi="Garamond"/>
                <w:sz w:val="28"/>
                <w:szCs w:val="28"/>
              </w:rPr>
              <w:t xml:space="preserve">. </w:t>
            </w:r>
          </w:p>
        </w:tc>
        <w:tc>
          <w:tcPr>
            <w:tcW w:w="3835" w:type="dxa"/>
          </w:tcPr>
          <w:p w14:paraId="61490329" w14:textId="77777777" w:rsidR="000526F4" w:rsidRPr="00684253" w:rsidRDefault="000526F4"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But if you shall despise God’s Assistance, and, trusting to your own Reason and Strength, fall into a wicked Life, the good Spirit of God will forsake you, and you will then be governed by evil Spirits, and be made very miserable.</w:t>
            </w:r>
          </w:p>
        </w:tc>
        <w:tc>
          <w:tcPr>
            <w:tcW w:w="849" w:type="dxa"/>
          </w:tcPr>
          <w:p w14:paraId="490B28B1" w14:textId="77777777" w:rsidR="000526F4" w:rsidRPr="00684253" w:rsidRDefault="000526F4" w:rsidP="00DB60C3">
            <w:pPr>
              <w:pStyle w:val="ListParagraph"/>
              <w:ind w:left="0" w:firstLine="170"/>
              <w:jc w:val="both"/>
              <w:rPr>
                <w:rFonts w:ascii="Garamond" w:hAnsi="Garamond" w:cs="Times New Roman"/>
                <w:i/>
                <w:sz w:val="28"/>
              </w:rPr>
            </w:pPr>
          </w:p>
        </w:tc>
      </w:tr>
      <w:tr w:rsidR="00CE6242" w:rsidRPr="00F638E7" w14:paraId="2F6D4362" w14:textId="77777777" w:rsidTr="003472DF">
        <w:tc>
          <w:tcPr>
            <w:tcW w:w="4387" w:type="dxa"/>
          </w:tcPr>
          <w:p w14:paraId="3D6F0FD2" w14:textId="77777777" w:rsidR="00CE6242" w:rsidRPr="0085055B" w:rsidRDefault="00CE6242" w:rsidP="00DB60C3">
            <w:pPr>
              <w:pStyle w:val="CM3"/>
              <w:widowControl/>
              <w:spacing w:line="240" w:lineRule="auto"/>
              <w:ind w:firstLine="227"/>
              <w:jc w:val="both"/>
              <w:rPr>
                <w:rFonts w:ascii="Garamond" w:hAnsi="Garamond"/>
                <w:sz w:val="28"/>
                <w:szCs w:val="28"/>
              </w:rPr>
            </w:pPr>
            <w:r w:rsidRPr="00246F9D">
              <w:rPr>
                <w:rFonts w:ascii="Garamond" w:hAnsi="Garamond"/>
                <w:i/>
                <w:sz w:val="28"/>
                <w:szCs w:val="28"/>
              </w:rPr>
              <w:t>Q</w:t>
            </w:r>
            <w:r w:rsidRPr="0085055B">
              <w:rPr>
                <w:rFonts w:ascii="Garamond" w:hAnsi="Garamond"/>
                <w:sz w:val="28"/>
                <w:szCs w:val="28"/>
              </w:rPr>
              <w:t xml:space="preserve">. </w:t>
            </w:r>
            <w:proofErr w:type="spellStart"/>
            <w:r w:rsidRPr="0085055B">
              <w:rPr>
                <w:rFonts w:ascii="Garamond" w:hAnsi="Garamond"/>
                <w:sz w:val="28"/>
                <w:szCs w:val="28"/>
              </w:rPr>
              <w:t>Veih</w:t>
            </w:r>
            <w:proofErr w:type="spellEnd"/>
            <w:r w:rsidRPr="0085055B">
              <w:rPr>
                <w:rFonts w:ascii="Garamond" w:hAnsi="Garamond"/>
                <w:sz w:val="28"/>
                <w:szCs w:val="28"/>
              </w:rPr>
              <w:t xml:space="preserve"> </w:t>
            </w:r>
            <w:proofErr w:type="spellStart"/>
            <w:r w:rsidRPr="0085055B">
              <w:rPr>
                <w:rFonts w:ascii="Garamond" w:hAnsi="Garamond"/>
                <w:sz w:val="28"/>
                <w:szCs w:val="28"/>
              </w:rPr>
              <w:t>ny</w:t>
            </w:r>
            <w:proofErr w:type="spellEnd"/>
            <w:r w:rsidRPr="0085055B">
              <w:rPr>
                <w:rFonts w:ascii="Garamond" w:hAnsi="Garamond"/>
                <w:sz w:val="28"/>
                <w:szCs w:val="28"/>
              </w:rPr>
              <w:t xml:space="preserve"> tow er </w:t>
            </w:r>
            <w:proofErr w:type="spellStart"/>
            <w:r w:rsidRPr="0085055B">
              <w:rPr>
                <w:rFonts w:ascii="Garamond" w:hAnsi="Garamond"/>
                <w:sz w:val="28"/>
                <w:szCs w:val="28"/>
              </w:rPr>
              <w:t>ghra</w:t>
            </w:r>
            <w:proofErr w:type="spellEnd"/>
            <w:r w:rsidRPr="0085055B">
              <w:rPr>
                <w:rFonts w:ascii="Garamond" w:hAnsi="Garamond"/>
                <w:sz w:val="28"/>
                <w:szCs w:val="28"/>
              </w:rPr>
              <w:t xml:space="preserve"> </w:t>
            </w:r>
            <w:proofErr w:type="spellStart"/>
            <w:r w:rsidRPr="0085055B">
              <w:rPr>
                <w:rFonts w:ascii="Garamond" w:hAnsi="Garamond"/>
                <w:sz w:val="28"/>
                <w:szCs w:val="28"/>
              </w:rPr>
              <w:t>toiggym</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vel</w:t>
            </w:r>
            <w:proofErr w:type="spellEnd"/>
            <w:r w:rsidRPr="0085055B">
              <w:rPr>
                <w:rFonts w:ascii="Garamond" w:hAnsi="Garamond"/>
                <w:sz w:val="28"/>
                <w:szCs w:val="28"/>
              </w:rPr>
              <w:t xml:space="preserve"> shin </w:t>
            </w:r>
            <w:proofErr w:type="spellStart"/>
            <w:r w:rsidRPr="0085055B">
              <w:rPr>
                <w:rFonts w:ascii="Garamond" w:hAnsi="Garamond"/>
                <w:sz w:val="28"/>
                <w:szCs w:val="28"/>
              </w:rPr>
              <w:t>ayns</w:t>
            </w:r>
            <w:proofErr w:type="spellEnd"/>
            <w:r w:rsidRPr="0085055B">
              <w:rPr>
                <w:rFonts w:ascii="Garamond" w:hAnsi="Garamond"/>
                <w:sz w:val="28"/>
                <w:szCs w:val="28"/>
              </w:rPr>
              <w:t xml:space="preserve"> y </w:t>
            </w:r>
            <w:proofErr w:type="spellStart"/>
            <w:r w:rsidRPr="0085055B">
              <w:rPr>
                <w:rFonts w:ascii="Garamond" w:hAnsi="Garamond"/>
                <w:sz w:val="28"/>
                <w:szCs w:val="28"/>
              </w:rPr>
              <w:t>vea</w:t>
            </w:r>
            <w:proofErr w:type="spellEnd"/>
            <w:r w:rsidRPr="0085055B">
              <w:rPr>
                <w:rFonts w:ascii="Garamond" w:hAnsi="Garamond"/>
                <w:sz w:val="28"/>
                <w:szCs w:val="28"/>
              </w:rPr>
              <w:t xml:space="preserve"> </w:t>
            </w:r>
            <w:proofErr w:type="spellStart"/>
            <w:r w:rsidRPr="0085055B">
              <w:rPr>
                <w:rFonts w:ascii="Garamond" w:hAnsi="Garamond"/>
                <w:sz w:val="28"/>
                <w:szCs w:val="28"/>
              </w:rPr>
              <w:t>shoh</w:t>
            </w:r>
            <w:proofErr w:type="spellEnd"/>
            <w:r w:rsidRPr="0085055B">
              <w:rPr>
                <w:rFonts w:ascii="Garamond" w:hAnsi="Garamond"/>
                <w:sz w:val="28"/>
                <w:szCs w:val="28"/>
              </w:rPr>
              <w:t xml:space="preserve"> </w:t>
            </w:r>
            <w:proofErr w:type="spellStart"/>
            <w:r w:rsidRPr="0085055B">
              <w:rPr>
                <w:rFonts w:ascii="Garamond" w:hAnsi="Garamond"/>
                <w:sz w:val="28"/>
                <w:szCs w:val="28"/>
              </w:rPr>
              <w:t>ayns</w:t>
            </w:r>
            <w:proofErr w:type="spellEnd"/>
            <w:r w:rsidRPr="0085055B">
              <w:rPr>
                <w:rFonts w:ascii="Garamond" w:hAnsi="Garamond"/>
                <w:sz w:val="28"/>
                <w:szCs w:val="28"/>
              </w:rPr>
              <w:t xml:space="preserve"> sta</w:t>
            </w:r>
            <w:r>
              <w:rPr>
                <w:rFonts w:ascii="Garamond" w:hAnsi="Garamond"/>
                <w:sz w:val="28"/>
                <w:szCs w:val="28"/>
              </w:rPr>
              <w:t>i</w:t>
            </w:r>
            <w:r w:rsidRPr="0085055B">
              <w:rPr>
                <w:rFonts w:ascii="Garamond" w:hAnsi="Garamond"/>
                <w:sz w:val="28"/>
                <w:szCs w:val="28"/>
              </w:rPr>
              <w:t xml:space="preserve">d </w:t>
            </w:r>
            <w:proofErr w:type="spellStart"/>
            <w:r w:rsidRPr="0085055B">
              <w:rPr>
                <w:rFonts w:ascii="Garamond" w:hAnsi="Garamond"/>
                <w:sz w:val="28"/>
                <w:szCs w:val="28"/>
              </w:rPr>
              <w:t>dyn</w:t>
            </w:r>
            <w:proofErr w:type="spellEnd"/>
            <w:r w:rsidRPr="0085055B">
              <w:rPr>
                <w:rFonts w:ascii="Garamond" w:hAnsi="Garamond"/>
                <w:sz w:val="28"/>
                <w:szCs w:val="28"/>
              </w:rPr>
              <w:t xml:space="preserve"> </w:t>
            </w:r>
            <w:proofErr w:type="spellStart"/>
            <w:r w:rsidRPr="0085055B">
              <w:rPr>
                <w:rFonts w:ascii="Garamond" w:hAnsi="Garamond"/>
                <w:sz w:val="28"/>
                <w:szCs w:val="28"/>
              </w:rPr>
              <w:t>browal</w:t>
            </w:r>
            <w:proofErr w:type="spellEnd"/>
            <w:r w:rsidRPr="0085055B">
              <w:rPr>
                <w:rFonts w:ascii="Garamond" w:hAnsi="Garamond"/>
                <w:sz w:val="28"/>
                <w:szCs w:val="28"/>
              </w:rPr>
              <w:t xml:space="preserve"> shin as </w:t>
            </w:r>
            <w:proofErr w:type="spellStart"/>
            <w:r w:rsidRPr="0085055B">
              <w:rPr>
                <w:rFonts w:ascii="Garamond" w:hAnsi="Garamond"/>
                <w:sz w:val="28"/>
                <w:szCs w:val="28"/>
              </w:rPr>
              <w:t>ayns</w:t>
            </w:r>
            <w:proofErr w:type="spellEnd"/>
            <w:r w:rsidRPr="0085055B">
              <w:rPr>
                <w:rFonts w:ascii="Garamond" w:hAnsi="Garamond"/>
                <w:sz w:val="28"/>
                <w:szCs w:val="28"/>
              </w:rPr>
              <w:t xml:space="preserve"> </w:t>
            </w:r>
            <w:proofErr w:type="spellStart"/>
            <w:r w:rsidRPr="0085055B">
              <w:rPr>
                <w:rFonts w:ascii="Garamond" w:hAnsi="Garamond"/>
                <w:sz w:val="28"/>
                <w:szCs w:val="28"/>
              </w:rPr>
              <w:t>dangere</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vod</w:t>
            </w:r>
            <w:proofErr w:type="spellEnd"/>
            <w:r w:rsidRPr="0085055B">
              <w:rPr>
                <w:rFonts w:ascii="Garamond" w:hAnsi="Garamond"/>
                <w:sz w:val="28"/>
                <w:szCs w:val="28"/>
              </w:rPr>
              <w:t xml:space="preserve"> mad </w:t>
            </w:r>
            <w:proofErr w:type="spellStart"/>
            <w:r w:rsidRPr="0085055B">
              <w:rPr>
                <w:rFonts w:ascii="Garamond" w:hAnsi="Garamond"/>
                <w:sz w:val="28"/>
                <w:szCs w:val="28"/>
              </w:rPr>
              <w:t>ve</w:t>
            </w:r>
            <w:proofErr w:type="spellEnd"/>
            <w:r w:rsidRPr="0085055B">
              <w:rPr>
                <w:rFonts w:ascii="Garamond" w:hAnsi="Garamond"/>
                <w:sz w:val="28"/>
                <w:szCs w:val="28"/>
              </w:rPr>
              <w:t xml:space="preserve"> </w:t>
            </w:r>
            <w:proofErr w:type="spellStart"/>
            <w:r w:rsidRPr="0085055B">
              <w:rPr>
                <w:rFonts w:ascii="Garamond" w:hAnsi="Garamond"/>
                <w:sz w:val="28"/>
                <w:szCs w:val="28"/>
              </w:rPr>
              <w:t>kainlt</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chummal</w:t>
            </w:r>
            <w:proofErr w:type="spellEnd"/>
            <w:r w:rsidRPr="0085055B">
              <w:rPr>
                <w:rFonts w:ascii="Garamond" w:hAnsi="Garamond"/>
                <w:sz w:val="28"/>
                <w:szCs w:val="28"/>
              </w:rPr>
              <w:t xml:space="preserve"> </w:t>
            </w:r>
            <w:proofErr w:type="spellStart"/>
            <w:r w:rsidRPr="0085055B">
              <w:rPr>
                <w:rFonts w:ascii="Garamond" w:hAnsi="Garamond"/>
                <w:sz w:val="28"/>
                <w:szCs w:val="28"/>
              </w:rPr>
              <w:t>faggys</w:t>
            </w:r>
            <w:proofErr w:type="spellEnd"/>
            <w:r w:rsidRPr="0085055B">
              <w:rPr>
                <w:rFonts w:ascii="Garamond" w:hAnsi="Garamond"/>
                <w:sz w:val="28"/>
                <w:szCs w:val="28"/>
              </w:rPr>
              <w:t xml:space="preserve"> </w:t>
            </w:r>
            <w:proofErr w:type="spellStart"/>
            <w:r w:rsidRPr="0085055B">
              <w:rPr>
                <w:rFonts w:ascii="Garamond" w:hAnsi="Garamond"/>
                <w:sz w:val="28"/>
                <w:szCs w:val="28"/>
              </w:rPr>
              <w:t>gys</w:t>
            </w:r>
            <w:proofErr w:type="spellEnd"/>
            <w:r w:rsidRPr="0085055B">
              <w:rPr>
                <w:rFonts w:ascii="Garamond" w:hAnsi="Garamond"/>
                <w:sz w:val="28"/>
                <w:szCs w:val="28"/>
              </w:rPr>
              <w:t xml:space="preserve"> </w:t>
            </w:r>
            <w:proofErr w:type="spellStart"/>
            <w:r w:rsidRPr="0085055B">
              <w:rPr>
                <w:rFonts w:ascii="Garamond" w:hAnsi="Garamond"/>
                <w:sz w:val="28"/>
                <w:szCs w:val="28"/>
              </w:rPr>
              <w:t>Jee</w:t>
            </w:r>
            <w:proofErr w:type="spellEnd"/>
            <w:r w:rsidRPr="0085055B">
              <w:rPr>
                <w:rFonts w:ascii="Garamond" w:hAnsi="Garamond"/>
                <w:sz w:val="28"/>
                <w:szCs w:val="28"/>
              </w:rPr>
              <w:t xml:space="preserve"> as my </w:t>
            </w:r>
            <w:proofErr w:type="spellStart"/>
            <w:r w:rsidRPr="0085055B">
              <w:rPr>
                <w:rFonts w:ascii="Garamond" w:hAnsi="Garamond"/>
                <w:i/>
                <w:sz w:val="28"/>
                <w:szCs w:val="28"/>
              </w:rPr>
              <w:t>c</w:t>
            </w:r>
            <w:r w:rsidRPr="0085055B">
              <w:rPr>
                <w:rFonts w:ascii="Garamond" w:hAnsi="Garamond"/>
                <w:sz w:val="28"/>
                <w:szCs w:val="28"/>
              </w:rPr>
              <w:t>hiarys</w:t>
            </w:r>
            <w:proofErr w:type="spellEnd"/>
            <w:r w:rsidRPr="0085055B">
              <w:rPr>
                <w:rFonts w:ascii="Garamond" w:hAnsi="Garamond"/>
                <w:sz w:val="28"/>
                <w:szCs w:val="28"/>
              </w:rPr>
              <w:t xml:space="preserve"> mad </w:t>
            </w:r>
            <w:proofErr w:type="spellStart"/>
            <w:r w:rsidRPr="0085055B">
              <w:rPr>
                <w:rFonts w:ascii="Garamond" w:hAnsi="Garamond"/>
                <w:sz w:val="28"/>
                <w:szCs w:val="28"/>
              </w:rPr>
              <w:t>shoh</w:t>
            </w:r>
            <w:proofErr w:type="spellEnd"/>
            <w:r w:rsidRPr="0085055B">
              <w:rPr>
                <w:rFonts w:ascii="Garamond" w:hAnsi="Garamond"/>
                <w:sz w:val="28"/>
                <w:szCs w:val="28"/>
              </w:rPr>
              <w:t xml:space="preserve"> y </w:t>
            </w:r>
            <w:proofErr w:type="spellStart"/>
            <w:r w:rsidRPr="0085055B">
              <w:rPr>
                <w:rFonts w:ascii="Garamond" w:hAnsi="Garamond"/>
                <w:sz w:val="28"/>
                <w:szCs w:val="28"/>
              </w:rPr>
              <w:t>yanoo</w:t>
            </w:r>
            <w:proofErr w:type="spellEnd"/>
            <w:r w:rsidRPr="0085055B">
              <w:rPr>
                <w:rFonts w:ascii="Garamond" w:hAnsi="Garamond"/>
                <w:sz w:val="28"/>
                <w:szCs w:val="28"/>
              </w:rPr>
              <w:t xml:space="preserve">, cha </w:t>
            </w:r>
            <w:proofErr w:type="spellStart"/>
            <w:r w:rsidRPr="0085055B">
              <w:rPr>
                <w:rFonts w:ascii="Garamond" w:hAnsi="Garamond"/>
                <w:sz w:val="28"/>
                <w:szCs w:val="28"/>
              </w:rPr>
              <w:t>vel</w:t>
            </w:r>
            <w:proofErr w:type="spellEnd"/>
            <w:r w:rsidRPr="0085055B">
              <w:rPr>
                <w:rFonts w:ascii="Garamond" w:hAnsi="Garamond"/>
                <w:sz w:val="28"/>
                <w:szCs w:val="28"/>
              </w:rPr>
              <w:t xml:space="preserve"> shin </w:t>
            </w:r>
            <w:proofErr w:type="spellStart"/>
            <w:r w:rsidRPr="0085055B">
              <w:rPr>
                <w:rFonts w:ascii="Garamond" w:hAnsi="Garamond"/>
                <w:sz w:val="28"/>
                <w:szCs w:val="28"/>
              </w:rPr>
              <w:t>ayns</w:t>
            </w:r>
            <w:proofErr w:type="spellEnd"/>
            <w:r w:rsidRPr="0085055B">
              <w:rPr>
                <w:rFonts w:ascii="Garamond" w:hAnsi="Garamond"/>
                <w:sz w:val="28"/>
                <w:szCs w:val="28"/>
              </w:rPr>
              <w:t xml:space="preserve"> </w:t>
            </w:r>
            <w:proofErr w:type="spellStart"/>
            <w:r w:rsidRPr="0085055B">
              <w:rPr>
                <w:rFonts w:ascii="Garamond" w:hAnsi="Garamond"/>
                <w:sz w:val="28"/>
                <w:szCs w:val="28"/>
              </w:rPr>
              <w:t>gaue</w:t>
            </w:r>
            <w:proofErr w:type="spellEnd"/>
            <w:r w:rsidRPr="0085055B">
              <w:rPr>
                <w:rFonts w:ascii="Garamond" w:hAnsi="Garamond"/>
                <w:sz w:val="28"/>
                <w:szCs w:val="28"/>
              </w:rPr>
              <w:t xml:space="preserve"> </w:t>
            </w:r>
            <w:proofErr w:type="spellStart"/>
            <w:r w:rsidRPr="0085055B">
              <w:rPr>
                <w:rFonts w:ascii="Garamond" w:hAnsi="Garamond"/>
                <w:sz w:val="28"/>
                <w:szCs w:val="28"/>
              </w:rPr>
              <w:t>erbee</w:t>
            </w:r>
            <w:proofErr w:type="spellEnd"/>
            <w:r w:rsidR="002C617D" w:rsidRPr="002C617D">
              <w:rPr>
                <w:rFonts w:ascii="Garamond" w:hAnsi="Garamond"/>
                <w:i/>
                <w:sz w:val="28"/>
                <w:szCs w:val="28"/>
              </w:rPr>
              <w:t> </w:t>
            </w:r>
            <w:r w:rsidR="00C57BF1" w:rsidRPr="00C57BF1">
              <w:rPr>
                <w:rFonts w:ascii="Garamond" w:hAnsi="Garamond"/>
                <w:sz w:val="28"/>
                <w:szCs w:val="28"/>
              </w:rPr>
              <w:t>?</w:t>
            </w:r>
            <w:r w:rsidRPr="0085055B">
              <w:rPr>
                <w:rFonts w:ascii="Garamond" w:hAnsi="Garamond"/>
                <w:sz w:val="28"/>
                <w:szCs w:val="28"/>
              </w:rPr>
              <w:t xml:space="preserve"> </w:t>
            </w:r>
          </w:p>
        </w:tc>
        <w:tc>
          <w:tcPr>
            <w:tcW w:w="3835" w:type="dxa"/>
          </w:tcPr>
          <w:p w14:paraId="68BECB92" w14:textId="77777777" w:rsidR="00CE6242" w:rsidRPr="00684253" w:rsidRDefault="00CE6242"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Q. </w:t>
            </w:r>
            <w:r w:rsidRPr="00684253">
              <w:rPr>
                <w:rFonts w:ascii="Garamond" w:hAnsi="Garamond" w:cs="Times New Roman"/>
                <w:i/>
                <w:sz w:val="28"/>
              </w:rPr>
              <w:t xml:space="preserve">From what you say, I understand that we are in this Life in a State of Trial and Danger, that we may be obliged to keep close to God, which, if we resolve to do, </w:t>
            </w:r>
            <w:r>
              <w:rPr>
                <w:rFonts w:ascii="Garamond" w:hAnsi="Garamond" w:cs="Times New Roman"/>
                <w:i/>
                <w:sz w:val="28"/>
              </w:rPr>
              <w:t>then we are in no Danger at all</w:t>
            </w:r>
            <w:r w:rsidR="002C617D" w:rsidRPr="002C617D">
              <w:rPr>
                <w:rFonts w:ascii="Garamond" w:hAnsi="Garamond" w:cs="Times New Roman"/>
                <w:i/>
                <w:sz w:val="28"/>
              </w:rPr>
              <w:t> ?</w:t>
            </w:r>
          </w:p>
        </w:tc>
        <w:tc>
          <w:tcPr>
            <w:tcW w:w="849" w:type="dxa"/>
          </w:tcPr>
          <w:p w14:paraId="7A948989" w14:textId="77777777" w:rsidR="00CE6242" w:rsidRPr="00684253" w:rsidRDefault="00CE6242" w:rsidP="00DB60C3">
            <w:pPr>
              <w:pStyle w:val="ListParagraph"/>
              <w:ind w:left="0" w:firstLine="170"/>
              <w:jc w:val="both"/>
              <w:rPr>
                <w:rFonts w:ascii="Garamond" w:hAnsi="Garamond" w:cs="Times New Roman"/>
                <w:sz w:val="28"/>
              </w:rPr>
            </w:pPr>
          </w:p>
        </w:tc>
      </w:tr>
      <w:tr w:rsidR="00CE6242" w:rsidRPr="00F638E7" w14:paraId="7908F607" w14:textId="77777777" w:rsidTr="003472DF">
        <w:tc>
          <w:tcPr>
            <w:tcW w:w="4387" w:type="dxa"/>
          </w:tcPr>
          <w:p w14:paraId="0DBECEC3" w14:textId="77777777" w:rsidR="00CE6242" w:rsidRPr="0085055B" w:rsidRDefault="00CE6242" w:rsidP="00DB60C3">
            <w:pPr>
              <w:pStyle w:val="CM3"/>
              <w:widowControl/>
              <w:spacing w:line="240" w:lineRule="auto"/>
              <w:ind w:firstLine="227"/>
              <w:jc w:val="both"/>
              <w:rPr>
                <w:rFonts w:ascii="Garamond" w:hAnsi="Garamond"/>
                <w:sz w:val="28"/>
                <w:szCs w:val="28"/>
              </w:rPr>
            </w:pPr>
            <w:r w:rsidRPr="0085055B">
              <w:rPr>
                <w:rFonts w:ascii="Garamond" w:hAnsi="Garamond"/>
                <w:i/>
                <w:sz w:val="28"/>
                <w:szCs w:val="28"/>
              </w:rPr>
              <w:lastRenderedPageBreak/>
              <w:t xml:space="preserve">A. </w:t>
            </w:r>
            <w:proofErr w:type="spellStart"/>
            <w:r w:rsidRPr="0085055B">
              <w:rPr>
                <w:rFonts w:ascii="Garamond" w:hAnsi="Garamond"/>
                <w:sz w:val="28"/>
                <w:szCs w:val="28"/>
              </w:rPr>
              <w:t>Spheer</w:t>
            </w:r>
            <w:proofErr w:type="spellEnd"/>
            <w:r w:rsidRPr="0085055B">
              <w:rPr>
                <w:rFonts w:ascii="Garamond" w:hAnsi="Garamond"/>
                <w:sz w:val="28"/>
                <w:szCs w:val="28"/>
              </w:rPr>
              <w:t xml:space="preserve"> </w:t>
            </w:r>
            <w:proofErr w:type="spellStart"/>
            <w:r w:rsidRPr="0085055B">
              <w:rPr>
                <w:rFonts w:ascii="Garamond" w:hAnsi="Garamond"/>
                <w:sz w:val="28"/>
                <w:szCs w:val="28"/>
              </w:rPr>
              <w:t>shen</w:t>
            </w:r>
            <w:proofErr w:type="spellEnd"/>
            <w:r w:rsidRPr="0085055B">
              <w:rPr>
                <w:rFonts w:ascii="Garamond" w:hAnsi="Garamond"/>
                <w:sz w:val="28"/>
                <w:szCs w:val="28"/>
              </w:rPr>
              <w:t xml:space="preserve">. As </w:t>
            </w:r>
            <w:proofErr w:type="spellStart"/>
            <w:r w:rsidRPr="0085055B">
              <w:rPr>
                <w:rFonts w:ascii="Garamond" w:hAnsi="Garamond"/>
                <w:sz w:val="28"/>
                <w:szCs w:val="28"/>
              </w:rPr>
              <w:t>toig</w:t>
            </w:r>
            <w:proofErr w:type="spellEnd"/>
            <w:r w:rsidRPr="0085055B">
              <w:rPr>
                <w:rFonts w:ascii="Garamond" w:hAnsi="Garamond"/>
                <w:sz w:val="28"/>
                <w:szCs w:val="28"/>
              </w:rPr>
              <w:t xml:space="preserve"> </w:t>
            </w:r>
            <w:proofErr w:type="spellStart"/>
            <w:r w:rsidRPr="0085055B">
              <w:rPr>
                <w:rFonts w:ascii="Garamond" w:hAnsi="Garamond"/>
                <w:sz w:val="28"/>
                <w:szCs w:val="28"/>
              </w:rPr>
              <w:t>myrgeddyn</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vel</w:t>
            </w:r>
            <w:proofErr w:type="spellEnd"/>
            <w:r w:rsidRPr="0085055B">
              <w:rPr>
                <w:rFonts w:ascii="Garamond" w:hAnsi="Garamond"/>
                <w:sz w:val="28"/>
                <w:szCs w:val="28"/>
              </w:rPr>
              <w:t xml:space="preserve"> shin </w:t>
            </w:r>
            <w:proofErr w:type="spellStart"/>
            <w:r w:rsidRPr="0085055B">
              <w:rPr>
                <w:rFonts w:ascii="Garamond" w:hAnsi="Garamond"/>
                <w:sz w:val="28"/>
                <w:szCs w:val="28"/>
              </w:rPr>
              <w:t>liorish</w:t>
            </w:r>
            <w:proofErr w:type="spellEnd"/>
            <w:r w:rsidRPr="0085055B">
              <w:rPr>
                <w:rFonts w:ascii="Garamond" w:hAnsi="Garamond"/>
                <w:sz w:val="28"/>
                <w:szCs w:val="28"/>
              </w:rPr>
              <w:t xml:space="preserve"> </w:t>
            </w:r>
            <w:proofErr w:type="spellStart"/>
            <w:r w:rsidRPr="0085055B">
              <w:rPr>
                <w:rFonts w:ascii="Garamond" w:hAnsi="Garamond"/>
                <w:sz w:val="28"/>
                <w:szCs w:val="28"/>
              </w:rPr>
              <w:t>myghyn</w:t>
            </w:r>
            <w:proofErr w:type="spellEnd"/>
            <w:r w:rsidRPr="0085055B">
              <w:rPr>
                <w:rFonts w:ascii="Garamond" w:hAnsi="Garamond"/>
                <w:sz w:val="28"/>
                <w:szCs w:val="28"/>
              </w:rPr>
              <w:t xml:space="preserve"> </w:t>
            </w:r>
            <w:proofErr w:type="spellStart"/>
            <w:r w:rsidRPr="0085055B">
              <w:rPr>
                <w:rFonts w:ascii="Garamond" w:hAnsi="Garamond"/>
                <w:sz w:val="28"/>
                <w:szCs w:val="28"/>
              </w:rPr>
              <w:t>Chreest</w:t>
            </w:r>
            <w:proofErr w:type="spellEnd"/>
            <w:r w:rsidRPr="0085055B">
              <w:rPr>
                <w:rFonts w:ascii="Garamond" w:hAnsi="Garamond"/>
                <w:sz w:val="28"/>
                <w:szCs w:val="28"/>
              </w:rPr>
              <w:t xml:space="preserve"> </w:t>
            </w:r>
            <w:proofErr w:type="spellStart"/>
            <w:r w:rsidRPr="0085055B">
              <w:rPr>
                <w:rFonts w:ascii="Garamond" w:hAnsi="Garamond"/>
                <w:sz w:val="28"/>
                <w:szCs w:val="28"/>
              </w:rPr>
              <w:t>ayns</w:t>
            </w:r>
            <w:proofErr w:type="spellEnd"/>
            <w:r w:rsidRPr="0085055B">
              <w:rPr>
                <w:rFonts w:ascii="Garamond" w:hAnsi="Garamond"/>
                <w:sz w:val="28"/>
                <w:szCs w:val="28"/>
              </w:rPr>
              <w:t xml:space="preserve"> </w:t>
            </w:r>
            <w:proofErr w:type="spellStart"/>
            <w:r w:rsidRPr="0085055B">
              <w:rPr>
                <w:rFonts w:ascii="Garamond" w:hAnsi="Garamond"/>
                <w:sz w:val="28"/>
                <w:szCs w:val="28"/>
              </w:rPr>
              <w:t>stayd</w:t>
            </w:r>
            <w:proofErr w:type="spellEnd"/>
            <w:r w:rsidRPr="0085055B">
              <w:rPr>
                <w:rFonts w:ascii="Garamond" w:hAnsi="Garamond"/>
                <w:sz w:val="28"/>
                <w:szCs w:val="28"/>
              </w:rPr>
              <w:t xml:space="preserve"> </w:t>
            </w:r>
            <w:proofErr w:type="spellStart"/>
            <w:r w:rsidRPr="0085055B">
              <w:rPr>
                <w:rFonts w:ascii="Garamond" w:hAnsi="Garamond"/>
                <w:sz w:val="28"/>
                <w:szCs w:val="28"/>
              </w:rPr>
              <w:t>shickeree</w:t>
            </w:r>
            <w:proofErr w:type="spellEnd"/>
            <w:r w:rsidRPr="0085055B">
              <w:rPr>
                <w:rFonts w:ascii="Garamond" w:hAnsi="Garamond"/>
                <w:sz w:val="28"/>
                <w:szCs w:val="28"/>
              </w:rPr>
              <w:t xml:space="preserve">, </w:t>
            </w:r>
            <w:proofErr w:type="spellStart"/>
            <w:r w:rsidRPr="0085055B">
              <w:rPr>
                <w:rFonts w:ascii="Garamond" w:hAnsi="Garamond"/>
                <w:sz w:val="28"/>
                <w:szCs w:val="28"/>
              </w:rPr>
              <w:t>ny</w:t>
            </w:r>
            <w:proofErr w:type="spellEnd"/>
            <w:r w:rsidRPr="0085055B">
              <w:rPr>
                <w:rFonts w:ascii="Garamond" w:hAnsi="Garamond"/>
                <w:sz w:val="28"/>
                <w:szCs w:val="28"/>
              </w:rPr>
              <w:t xml:space="preserve"> </w:t>
            </w:r>
            <w:proofErr w:type="spellStart"/>
            <w:r w:rsidRPr="0085055B">
              <w:rPr>
                <w:rFonts w:ascii="Garamond" w:hAnsi="Garamond"/>
                <w:sz w:val="28"/>
                <w:szCs w:val="28"/>
              </w:rPr>
              <w:t>va</w:t>
            </w:r>
            <w:proofErr w:type="spellEnd"/>
            <w:r w:rsidRPr="0085055B">
              <w:rPr>
                <w:rFonts w:ascii="Garamond" w:hAnsi="Garamond"/>
                <w:sz w:val="28"/>
                <w:szCs w:val="28"/>
              </w:rPr>
              <w:t xml:space="preserve"> </w:t>
            </w:r>
            <w:proofErr w:type="spellStart"/>
            <w:r w:rsidRPr="00CE6242">
              <w:rPr>
                <w:rFonts w:ascii="Garamond" w:hAnsi="Garamond"/>
                <w:sz w:val="28"/>
                <w:szCs w:val="28"/>
              </w:rPr>
              <w:t>nyn</w:t>
            </w:r>
            <w:proofErr w:type="spellEnd"/>
            <w:r w:rsidRPr="0085055B">
              <w:rPr>
                <w:rFonts w:ascii="Garamond" w:hAnsi="Garamond"/>
                <w:i/>
                <w:sz w:val="28"/>
                <w:szCs w:val="28"/>
              </w:rPr>
              <w:t xml:space="preserve"> </w:t>
            </w:r>
            <w:proofErr w:type="spellStart"/>
            <w:r w:rsidRPr="0085055B">
              <w:rPr>
                <w:rFonts w:ascii="Garamond" w:hAnsi="Garamond"/>
                <w:i/>
                <w:sz w:val="28"/>
                <w:szCs w:val="28"/>
              </w:rPr>
              <w:t>ged</w:t>
            </w:r>
            <w:proofErr w:type="spellEnd"/>
            <w:r w:rsidRPr="0085055B">
              <w:rPr>
                <w:rFonts w:ascii="Garamond" w:hAnsi="Garamond"/>
                <w:i/>
                <w:sz w:val="28"/>
                <w:szCs w:val="28"/>
              </w:rPr>
              <w:t xml:space="preserve"> </w:t>
            </w:r>
            <w:proofErr w:type="spellStart"/>
            <w:r w:rsidRPr="0085055B">
              <w:rPr>
                <w:rFonts w:ascii="Garamond" w:hAnsi="Garamond"/>
                <w:i/>
                <w:sz w:val="28"/>
                <w:szCs w:val="28"/>
              </w:rPr>
              <w:t>ayraghyn</w:t>
            </w:r>
            <w:proofErr w:type="spellEnd"/>
            <w:r w:rsidR="002C617D" w:rsidRPr="002C617D">
              <w:rPr>
                <w:rFonts w:ascii="Garamond" w:hAnsi="Garamond"/>
                <w:sz w:val="28"/>
                <w:szCs w:val="28"/>
              </w:rPr>
              <w:t> ;</w:t>
            </w:r>
            <w:r w:rsidRPr="0085055B">
              <w:rPr>
                <w:rFonts w:ascii="Garamond" w:hAnsi="Garamond"/>
                <w:sz w:val="28"/>
                <w:szCs w:val="28"/>
              </w:rPr>
              <w:t xml:space="preserve"> V</w:t>
            </w:r>
            <w:r w:rsidR="00246F9D">
              <w:rPr>
                <w:rFonts w:ascii="Garamond" w:hAnsi="Garamond"/>
                <w:sz w:val="28"/>
                <w:szCs w:val="28"/>
              </w:rPr>
              <w:t>[’]</w:t>
            </w:r>
            <w:proofErr w:type="spellStart"/>
            <w:r w:rsidRPr="0085055B">
              <w:rPr>
                <w:rFonts w:ascii="Garamond" w:hAnsi="Garamond"/>
                <w:sz w:val="28"/>
                <w:szCs w:val="28"/>
              </w:rPr>
              <w:t>adsyn</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jarroo</w:t>
            </w:r>
            <w:proofErr w:type="spellEnd"/>
            <w:r w:rsidRPr="0085055B">
              <w:rPr>
                <w:rFonts w:ascii="Garamond" w:hAnsi="Garamond"/>
                <w:sz w:val="28"/>
                <w:szCs w:val="28"/>
              </w:rPr>
              <w:t xml:space="preserve"> er </w:t>
            </w:r>
            <w:proofErr w:type="spellStart"/>
            <w:r w:rsidRPr="0085055B">
              <w:rPr>
                <w:rFonts w:ascii="Garamond" w:hAnsi="Garamond"/>
                <w:sz w:val="28"/>
                <w:szCs w:val="28"/>
              </w:rPr>
              <w:t>nyn</w:t>
            </w:r>
            <w:proofErr w:type="spellEnd"/>
            <w:r w:rsidRPr="0085055B">
              <w:rPr>
                <w:rFonts w:ascii="Garamond" w:hAnsi="Garamond"/>
                <w:sz w:val="28"/>
                <w:szCs w:val="28"/>
              </w:rPr>
              <w:t xml:space="preserve"> </w:t>
            </w:r>
            <w:proofErr w:type="spellStart"/>
            <w:r w:rsidRPr="0085055B">
              <w:rPr>
                <w:rFonts w:ascii="Garamond" w:hAnsi="Garamond"/>
                <w:sz w:val="28"/>
                <w:szCs w:val="28"/>
              </w:rPr>
              <w:t>groo</w:t>
            </w:r>
            <w:proofErr w:type="spellEnd"/>
            <w:r w:rsidRPr="0085055B">
              <w:rPr>
                <w:rFonts w:ascii="Garamond" w:hAnsi="Garamond"/>
                <w:sz w:val="28"/>
                <w:szCs w:val="28"/>
              </w:rPr>
              <w:t xml:space="preserve"> </w:t>
            </w:r>
            <w:proofErr w:type="spellStart"/>
            <w:r w:rsidRPr="0085055B">
              <w:rPr>
                <w:rFonts w:ascii="Garamond" w:hAnsi="Garamond"/>
                <w:sz w:val="28"/>
                <w:szCs w:val="28"/>
              </w:rPr>
              <w:t>ayns</w:t>
            </w:r>
            <w:proofErr w:type="spellEnd"/>
            <w:r w:rsidRPr="0085055B">
              <w:rPr>
                <w:rFonts w:ascii="Garamond" w:hAnsi="Garamond"/>
                <w:sz w:val="28"/>
                <w:szCs w:val="28"/>
              </w:rPr>
              <w:t xml:space="preserve"> </w:t>
            </w:r>
            <w:proofErr w:type="spellStart"/>
            <w:r w:rsidRPr="0085055B">
              <w:rPr>
                <w:rFonts w:ascii="Garamond" w:hAnsi="Garamond"/>
                <w:sz w:val="28"/>
                <w:szCs w:val="28"/>
              </w:rPr>
              <w:t>niau-loghtynys</w:t>
            </w:r>
            <w:proofErr w:type="spellEnd"/>
            <w:r w:rsidRPr="0085055B">
              <w:rPr>
                <w:rFonts w:ascii="Garamond" w:hAnsi="Garamond"/>
                <w:sz w:val="28"/>
                <w:szCs w:val="28"/>
              </w:rPr>
              <w:t xml:space="preserve">, </w:t>
            </w:r>
            <w:proofErr w:type="spellStart"/>
            <w:r w:rsidRPr="0085055B">
              <w:rPr>
                <w:rFonts w:ascii="Garamond" w:hAnsi="Garamond"/>
                <w:sz w:val="28"/>
                <w:szCs w:val="28"/>
              </w:rPr>
              <w:t>agh</w:t>
            </w:r>
            <w:proofErr w:type="spellEnd"/>
            <w:r w:rsidRPr="0085055B">
              <w:rPr>
                <w:rFonts w:ascii="Garamond" w:hAnsi="Garamond"/>
                <w:sz w:val="28"/>
                <w:szCs w:val="28"/>
              </w:rPr>
              <w:t xml:space="preserve"> </w:t>
            </w:r>
            <w:proofErr w:type="spellStart"/>
            <w:r w:rsidRPr="0085055B">
              <w:rPr>
                <w:rFonts w:ascii="Garamond" w:hAnsi="Garamond"/>
                <w:sz w:val="28"/>
                <w:szCs w:val="28"/>
              </w:rPr>
              <w:t>ny</w:t>
            </w:r>
            <w:proofErr w:type="spellEnd"/>
            <w:r w:rsidRPr="0085055B">
              <w:rPr>
                <w:rFonts w:ascii="Garamond" w:hAnsi="Garamond"/>
                <w:sz w:val="28"/>
                <w:szCs w:val="28"/>
              </w:rPr>
              <w:t xml:space="preserve"> </w:t>
            </w:r>
            <w:proofErr w:type="spellStart"/>
            <w:r w:rsidRPr="0085055B">
              <w:rPr>
                <w:rFonts w:ascii="Garamond" w:hAnsi="Garamond"/>
                <w:sz w:val="28"/>
                <w:szCs w:val="28"/>
              </w:rPr>
              <w:t>yei</w:t>
            </w:r>
            <w:proofErr w:type="spellEnd"/>
            <w:r w:rsidRPr="0085055B">
              <w:rPr>
                <w:rFonts w:ascii="Garamond" w:hAnsi="Garamond"/>
                <w:sz w:val="28"/>
                <w:szCs w:val="28"/>
              </w:rPr>
              <w:t xml:space="preserve"> </w:t>
            </w:r>
            <w:proofErr w:type="spellStart"/>
            <w:r w:rsidRPr="0085055B">
              <w:rPr>
                <w:rFonts w:ascii="Garamond" w:hAnsi="Garamond"/>
                <w:sz w:val="28"/>
                <w:szCs w:val="28"/>
              </w:rPr>
              <w:t>huit</w:t>
            </w:r>
            <w:proofErr w:type="spellEnd"/>
            <w:r w:rsidRPr="0085055B">
              <w:rPr>
                <w:rFonts w:ascii="Garamond" w:hAnsi="Garamond"/>
                <w:sz w:val="28"/>
                <w:szCs w:val="28"/>
              </w:rPr>
              <w:t xml:space="preserve"> </w:t>
            </w:r>
            <w:proofErr w:type="spellStart"/>
            <w:r w:rsidRPr="0085055B">
              <w:rPr>
                <w:rFonts w:ascii="Garamond" w:hAnsi="Garamond"/>
                <w:sz w:val="28"/>
                <w:szCs w:val="28"/>
              </w:rPr>
              <w:t>ad</w:t>
            </w:r>
            <w:proofErr w:type="spellEnd"/>
            <w:r w:rsidRPr="0085055B">
              <w:rPr>
                <w:rFonts w:ascii="Garamond" w:hAnsi="Garamond"/>
                <w:sz w:val="28"/>
                <w:szCs w:val="28"/>
              </w:rPr>
              <w:t xml:space="preserve"> </w:t>
            </w:r>
            <w:proofErr w:type="spellStart"/>
            <w:r w:rsidRPr="0085055B">
              <w:rPr>
                <w:rFonts w:ascii="Garamond" w:hAnsi="Garamond"/>
                <w:sz w:val="28"/>
                <w:szCs w:val="28"/>
              </w:rPr>
              <w:t>gys</w:t>
            </w:r>
            <w:proofErr w:type="spellEnd"/>
            <w:r w:rsidRPr="0085055B">
              <w:rPr>
                <w:rFonts w:ascii="Garamond" w:hAnsi="Garamond"/>
                <w:sz w:val="28"/>
                <w:szCs w:val="28"/>
              </w:rPr>
              <w:t xml:space="preserve"> </w:t>
            </w:r>
            <w:proofErr w:type="spellStart"/>
            <w:r w:rsidRPr="0085055B">
              <w:rPr>
                <w:rFonts w:ascii="Garamond" w:hAnsi="Garamond"/>
                <w:sz w:val="28"/>
                <w:szCs w:val="28"/>
              </w:rPr>
              <w:t>peccah</w:t>
            </w:r>
            <w:proofErr w:type="spellEnd"/>
            <w:r w:rsidRPr="0085055B">
              <w:rPr>
                <w:rFonts w:ascii="Garamond" w:hAnsi="Garamond"/>
                <w:sz w:val="28"/>
                <w:szCs w:val="28"/>
              </w:rPr>
              <w:t xml:space="preserve">, ta shin </w:t>
            </w:r>
            <w:proofErr w:type="spellStart"/>
            <w:r w:rsidRPr="0085055B">
              <w:rPr>
                <w:rFonts w:ascii="Garamond" w:hAnsi="Garamond"/>
                <w:sz w:val="28"/>
                <w:szCs w:val="28"/>
              </w:rPr>
              <w:t>kyndagh</w:t>
            </w:r>
            <w:proofErr w:type="spellEnd"/>
            <w:r w:rsidRPr="0085055B">
              <w:rPr>
                <w:rFonts w:ascii="Garamond" w:hAnsi="Garamond"/>
                <w:sz w:val="28"/>
                <w:szCs w:val="28"/>
              </w:rPr>
              <w:t xml:space="preserve"> </w:t>
            </w:r>
            <w:proofErr w:type="spellStart"/>
            <w:r w:rsidRPr="0085055B">
              <w:rPr>
                <w:rFonts w:ascii="Garamond" w:hAnsi="Garamond"/>
                <w:sz w:val="28"/>
                <w:szCs w:val="28"/>
              </w:rPr>
              <w:t>rish</w:t>
            </w:r>
            <w:proofErr w:type="spellEnd"/>
            <w:r w:rsidRPr="0085055B">
              <w:rPr>
                <w:rFonts w:ascii="Garamond" w:hAnsi="Garamond"/>
                <w:sz w:val="28"/>
                <w:szCs w:val="28"/>
              </w:rPr>
              <w:t xml:space="preserve"> y </w:t>
            </w:r>
            <w:proofErr w:type="spellStart"/>
            <w:r w:rsidRPr="0085055B">
              <w:rPr>
                <w:rFonts w:ascii="Garamond" w:hAnsi="Garamond"/>
                <w:sz w:val="28"/>
                <w:szCs w:val="28"/>
              </w:rPr>
              <w:t>peccah</w:t>
            </w:r>
            <w:proofErr w:type="spellEnd"/>
            <w:r w:rsidRPr="0085055B">
              <w:rPr>
                <w:rFonts w:ascii="Garamond" w:hAnsi="Garamond"/>
                <w:sz w:val="28"/>
                <w:szCs w:val="28"/>
              </w:rPr>
              <w:t xml:space="preserve"> </w:t>
            </w:r>
            <w:proofErr w:type="spellStart"/>
            <w:r w:rsidRPr="0085055B">
              <w:rPr>
                <w:rFonts w:ascii="Garamond" w:hAnsi="Garamond"/>
                <w:sz w:val="28"/>
                <w:szCs w:val="28"/>
              </w:rPr>
              <w:t>keddyn</w:t>
            </w:r>
            <w:proofErr w:type="spellEnd"/>
            <w:r w:rsidRPr="0085055B">
              <w:rPr>
                <w:rFonts w:ascii="Garamond" w:hAnsi="Garamond"/>
                <w:sz w:val="28"/>
                <w:szCs w:val="28"/>
              </w:rPr>
              <w:t xml:space="preserve"> er </w:t>
            </w:r>
            <w:proofErr w:type="spellStart"/>
            <w:r w:rsidRPr="0085055B">
              <w:rPr>
                <w:rFonts w:ascii="Garamond" w:hAnsi="Garamond"/>
                <w:sz w:val="28"/>
                <w:szCs w:val="28"/>
              </w:rPr>
              <w:t>nyn</w:t>
            </w:r>
            <w:proofErr w:type="spellEnd"/>
            <w:r w:rsidRPr="0085055B">
              <w:rPr>
                <w:rFonts w:ascii="Garamond" w:hAnsi="Garamond"/>
                <w:sz w:val="28"/>
                <w:szCs w:val="28"/>
              </w:rPr>
              <w:t xml:space="preserve"> </w:t>
            </w:r>
            <w:proofErr w:type="spellStart"/>
            <w:r w:rsidRPr="0085055B">
              <w:rPr>
                <w:rFonts w:ascii="Garamond" w:hAnsi="Garamond"/>
                <w:sz w:val="28"/>
                <w:szCs w:val="28"/>
              </w:rPr>
              <w:t>mreh</w:t>
            </w:r>
            <w:proofErr w:type="spellEnd"/>
            <w:r w:rsidRPr="0085055B">
              <w:rPr>
                <w:rFonts w:ascii="Garamond" w:hAnsi="Garamond"/>
                <w:sz w:val="28"/>
                <w:szCs w:val="28"/>
              </w:rPr>
              <w:t xml:space="preserve"> </w:t>
            </w:r>
            <w:proofErr w:type="spellStart"/>
            <w:r w:rsidRPr="0085055B">
              <w:rPr>
                <w:rFonts w:ascii="Garamond" w:hAnsi="Garamond"/>
                <w:sz w:val="28"/>
                <w:szCs w:val="28"/>
              </w:rPr>
              <w:t>ayns</w:t>
            </w:r>
            <w:proofErr w:type="spellEnd"/>
            <w:r w:rsidRPr="0085055B">
              <w:rPr>
                <w:rFonts w:ascii="Garamond" w:hAnsi="Garamond"/>
                <w:sz w:val="28"/>
                <w:szCs w:val="28"/>
              </w:rPr>
              <w:t xml:space="preserve"> </w:t>
            </w:r>
            <w:proofErr w:type="spellStart"/>
            <w:r w:rsidRPr="0085055B">
              <w:rPr>
                <w:rFonts w:ascii="Garamond" w:hAnsi="Garamond"/>
                <w:sz w:val="28"/>
                <w:szCs w:val="28"/>
              </w:rPr>
              <w:t>annoonid</w:t>
            </w:r>
            <w:proofErr w:type="spellEnd"/>
            <w:r w:rsidRPr="0085055B">
              <w:rPr>
                <w:rFonts w:ascii="Garamond" w:hAnsi="Garamond"/>
                <w:sz w:val="28"/>
                <w:szCs w:val="28"/>
              </w:rPr>
              <w:t xml:space="preserve"> </w:t>
            </w:r>
            <w:proofErr w:type="spellStart"/>
            <w:r w:rsidRPr="0085055B">
              <w:rPr>
                <w:rFonts w:ascii="Garamond" w:hAnsi="Garamond"/>
                <w:sz w:val="28"/>
                <w:szCs w:val="28"/>
              </w:rPr>
              <w:t>agh</w:t>
            </w:r>
            <w:proofErr w:type="spellEnd"/>
            <w:r w:rsidRPr="0085055B">
              <w:rPr>
                <w:rFonts w:ascii="Garamond" w:hAnsi="Garamond"/>
                <w:sz w:val="28"/>
                <w:szCs w:val="28"/>
              </w:rPr>
              <w:t xml:space="preserve"> ta </w:t>
            </w:r>
            <w:proofErr w:type="spellStart"/>
            <w:r w:rsidRPr="0085055B">
              <w:rPr>
                <w:rFonts w:ascii="Garamond" w:hAnsi="Garamond"/>
                <w:sz w:val="28"/>
                <w:szCs w:val="28"/>
              </w:rPr>
              <w:t>Jee</w:t>
            </w:r>
            <w:proofErr w:type="spellEnd"/>
            <w:r w:rsidRPr="0085055B">
              <w:rPr>
                <w:rFonts w:ascii="Garamond" w:hAnsi="Garamond"/>
                <w:sz w:val="28"/>
                <w:szCs w:val="28"/>
              </w:rPr>
              <w:t xml:space="preserve"> </w:t>
            </w:r>
            <w:proofErr w:type="spellStart"/>
            <w:r w:rsidRPr="0085055B">
              <w:rPr>
                <w:rFonts w:ascii="Garamond" w:hAnsi="Garamond"/>
                <w:sz w:val="28"/>
                <w:szCs w:val="28"/>
              </w:rPr>
              <w:t>ooilley</w:t>
            </w:r>
            <w:proofErr w:type="spellEnd"/>
            <w:r w:rsidRPr="0085055B">
              <w:rPr>
                <w:rFonts w:ascii="Garamond" w:hAnsi="Garamond"/>
                <w:sz w:val="28"/>
                <w:szCs w:val="28"/>
              </w:rPr>
              <w:t xml:space="preserve"> </w:t>
            </w:r>
            <w:proofErr w:type="spellStart"/>
            <w:r w:rsidRPr="0085055B">
              <w:rPr>
                <w:rFonts w:ascii="Garamond" w:hAnsi="Garamond"/>
                <w:sz w:val="28"/>
                <w:szCs w:val="28"/>
              </w:rPr>
              <w:t>niartal</w:t>
            </w:r>
            <w:proofErr w:type="spellEnd"/>
            <w:r w:rsidRPr="0085055B">
              <w:rPr>
                <w:rFonts w:ascii="Garamond" w:hAnsi="Garamond"/>
                <w:sz w:val="28"/>
                <w:szCs w:val="28"/>
              </w:rPr>
              <w:t xml:space="preserve"> </w:t>
            </w:r>
            <w:proofErr w:type="spellStart"/>
            <w:r w:rsidRPr="0085055B">
              <w:rPr>
                <w:rFonts w:ascii="Garamond" w:hAnsi="Garamond"/>
                <w:sz w:val="28"/>
                <w:szCs w:val="28"/>
              </w:rPr>
              <w:t>ayn</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bragh</w:t>
            </w:r>
            <w:proofErr w:type="spellEnd"/>
            <w:r w:rsidRPr="0085055B">
              <w:rPr>
                <w:rFonts w:ascii="Garamond" w:hAnsi="Garamond"/>
                <w:sz w:val="28"/>
                <w:szCs w:val="28"/>
              </w:rPr>
              <w:t xml:space="preserve"> </w:t>
            </w:r>
            <w:proofErr w:type="spellStart"/>
            <w:r w:rsidRPr="0085055B">
              <w:rPr>
                <w:rFonts w:ascii="Garamond" w:hAnsi="Garamond"/>
                <w:sz w:val="28"/>
                <w:szCs w:val="28"/>
              </w:rPr>
              <w:t>arloo</w:t>
            </w:r>
            <w:proofErr w:type="spellEnd"/>
            <w:r w:rsidRPr="0085055B">
              <w:rPr>
                <w:rFonts w:ascii="Garamond" w:hAnsi="Garamond"/>
                <w:sz w:val="28"/>
                <w:szCs w:val="28"/>
              </w:rPr>
              <w:t xml:space="preserve"> </w:t>
            </w:r>
            <w:proofErr w:type="spellStart"/>
            <w:r w:rsidRPr="0085055B">
              <w:rPr>
                <w:rFonts w:ascii="Garamond" w:hAnsi="Garamond"/>
                <w:sz w:val="28"/>
                <w:szCs w:val="28"/>
              </w:rPr>
              <w:t>dyn</w:t>
            </w:r>
            <w:proofErr w:type="spellEnd"/>
            <w:r w:rsidRPr="0085055B">
              <w:rPr>
                <w:rFonts w:ascii="Garamond" w:hAnsi="Garamond"/>
                <w:sz w:val="28"/>
                <w:szCs w:val="28"/>
              </w:rPr>
              <w:t xml:space="preserve"> </w:t>
            </w:r>
            <w:proofErr w:type="spellStart"/>
            <w:r w:rsidRPr="0085055B">
              <w:rPr>
                <w:rFonts w:ascii="Garamond" w:hAnsi="Garamond"/>
                <w:sz w:val="28"/>
                <w:szCs w:val="28"/>
              </w:rPr>
              <w:t>gummal</w:t>
            </w:r>
            <w:proofErr w:type="spellEnd"/>
            <w:r w:rsidRPr="0085055B">
              <w:rPr>
                <w:rFonts w:ascii="Garamond" w:hAnsi="Garamond"/>
                <w:sz w:val="28"/>
                <w:szCs w:val="28"/>
              </w:rPr>
              <w:t xml:space="preserve"> </w:t>
            </w:r>
            <w:proofErr w:type="spellStart"/>
            <w:r w:rsidRPr="0085055B">
              <w:rPr>
                <w:rFonts w:ascii="Garamond" w:hAnsi="Garamond"/>
                <w:sz w:val="28"/>
                <w:szCs w:val="28"/>
              </w:rPr>
              <w:t>seose</w:t>
            </w:r>
            <w:proofErr w:type="spellEnd"/>
            <w:r w:rsidRPr="0085055B">
              <w:rPr>
                <w:rFonts w:ascii="Garamond" w:hAnsi="Garamond"/>
                <w:sz w:val="28"/>
                <w:szCs w:val="28"/>
              </w:rPr>
              <w:t xml:space="preserve"> as my ta shin </w:t>
            </w:r>
            <w:proofErr w:type="spellStart"/>
            <w:r w:rsidRPr="0085055B">
              <w:rPr>
                <w:rFonts w:ascii="Garamond" w:hAnsi="Garamond"/>
                <w:sz w:val="28"/>
                <w:szCs w:val="28"/>
              </w:rPr>
              <w:t>trooid</w:t>
            </w:r>
            <w:proofErr w:type="spellEnd"/>
            <w:r w:rsidRPr="0085055B">
              <w:rPr>
                <w:rFonts w:ascii="Garamond" w:hAnsi="Garamond"/>
                <w:sz w:val="28"/>
                <w:szCs w:val="28"/>
              </w:rPr>
              <w:t xml:space="preserve"> </w:t>
            </w:r>
            <w:proofErr w:type="spellStart"/>
            <w:r w:rsidRPr="0085055B">
              <w:rPr>
                <w:rFonts w:ascii="Garamond" w:hAnsi="Garamond"/>
                <w:sz w:val="28"/>
                <w:szCs w:val="28"/>
              </w:rPr>
              <w:t>nyn</w:t>
            </w:r>
            <w:proofErr w:type="spellEnd"/>
            <w:r w:rsidRPr="0085055B">
              <w:rPr>
                <w:rFonts w:ascii="Garamond" w:hAnsi="Garamond"/>
                <w:sz w:val="28"/>
                <w:szCs w:val="28"/>
              </w:rPr>
              <w:t xml:space="preserve"> </w:t>
            </w:r>
            <w:proofErr w:type="spellStart"/>
            <w:r w:rsidRPr="0085055B">
              <w:rPr>
                <w:rFonts w:ascii="Garamond" w:hAnsi="Garamond"/>
                <w:sz w:val="28"/>
                <w:szCs w:val="28"/>
              </w:rPr>
              <w:t>voill</w:t>
            </w:r>
            <w:proofErr w:type="spellEnd"/>
            <w:r w:rsidRPr="0085055B">
              <w:rPr>
                <w:rFonts w:ascii="Garamond" w:hAnsi="Garamond"/>
                <w:sz w:val="28"/>
                <w:szCs w:val="28"/>
              </w:rPr>
              <w:t xml:space="preserve"> </w:t>
            </w:r>
            <w:proofErr w:type="spellStart"/>
            <w:r w:rsidRPr="0085055B">
              <w:rPr>
                <w:rFonts w:ascii="Garamond" w:hAnsi="Garamond"/>
                <w:sz w:val="28"/>
                <w:szCs w:val="28"/>
              </w:rPr>
              <w:t>hene</w:t>
            </w:r>
            <w:proofErr w:type="spellEnd"/>
            <w:r w:rsidRPr="0085055B">
              <w:rPr>
                <w:rFonts w:ascii="Garamond" w:hAnsi="Garamond"/>
                <w:sz w:val="28"/>
                <w:szCs w:val="28"/>
              </w:rPr>
              <w:t xml:space="preserve"> </w:t>
            </w:r>
            <w:proofErr w:type="spellStart"/>
            <w:r w:rsidRPr="0085055B">
              <w:rPr>
                <w:rFonts w:ascii="Garamond" w:hAnsi="Garamond"/>
                <w:sz w:val="28"/>
                <w:szCs w:val="28"/>
              </w:rPr>
              <w:t>skirraghtyn</w:t>
            </w:r>
            <w:proofErr w:type="spellEnd"/>
            <w:r w:rsidRPr="0085055B">
              <w:rPr>
                <w:rFonts w:ascii="Garamond" w:hAnsi="Garamond"/>
                <w:sz w:val="28"/>
                <w:szCs w:val="28"/>
              </w:rPr>
              <w:t xml:space="preserve"> ta </w:t>
            </w:r>
            <w:r w:rsidRPr="0085055B">
              <w:rPr>
                <w:rFonts w:ascii="Garamond" w:hAnsi="Garamond"/>
                <w:i/>
                <w:sz w:val="28"/>
                <w:szCs w:val="28"/>
              </w:rPr>
              <w:t xml:space="preserve">fer </w:t>
            </w:r>
            <w:proofErr w:type="spellStart"/>
            <w:r w:rsidRPr="0085055B">
              <w:rPr>
                <w:rFonts w:ascii="Garamond" w:hAnsi="Garamond"/>
                <w:i/>
                <w:sz w:val="28"/>
                <w:szCs w:val="28"/>
              </w:rPr>
              <w:t>eddyr</w:t>
            </w:r>
            <w:proofErr w:type="spellEnd"/>
            <w:r w:rsidRPr="0085055B">
              <w:rPr>
                <w:rFonts w:ascii="Garamond" w:hAnsi="Garamond"/>
                <w:i/>
                <w:sz w:val="28"/>
                <w:szCs w:val="28"/>
              </w:rPr>
              <w:t xml:space="preserve"> shin as </w:t>
            </w:r>
            <w:proofErr w:type="spellStart"/>
            <w:r w:rsidRPr="0085055B">
              <w:rPr>
                <w:rFonts w:ascii="Garamond" w:hAnsi="Garamond"/>
                <w:i/>
                <w:sz w:val="28"/>
                <w:szCs w:val="28"/>
              </w:rPr>
              <w:t>Jee</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kinjagh</w:t>
            </w:r>
            <w:proofErr w:type="spellEnd"/>
            <w:r w:rsidRPr="0085055B">
              <w:rPr>
                <w:rFonts w:ascii="Garamond" w:hAnsi="Garamond"/>
                <w:sz w:val="28"/>
                <w:szCs w:val="28"/>
              </w:rPr>
              <w:t xml:space="preserve"> </w:t>
            </w:r>
            <w:proofErr w:type="spellStart"/>
            <w:r w:rsidRPr="0085055B">
              <w:rPr>
                <w:rFonts w:ascii="Garamond" w:hAnsi="Garamond"/>
                <w:sz w:val="28"/>
                <w:szCs w:val="28"/>
              </w:rPr>
              <w:t>arloo</w:t>
            </w:r>
            <w:proofErr w:type="spellEnd"/>
            <w:r w:rsidRPr="0085055B">
              <w:rPr>
                <w:rFonts w:ascii="Garamond" w:hAnsi="Garamond"/>
                <w:sz w:val="28"/>
                <w:szCs w:val="28"/>
              </w:rPr>
              <w:t xml:space="preserve"> </w:t>
            </w:r>
            <w:proofErr w:type="spellStart"/>
            <w:r w:rsidRPr="0085055B">
              <w:rPr>
                <w:rFonts w:ascii="Garamond" w:hAnsi="Garamond"/>
                <w:sz w:val="28"/>
                <w:szCs w:val="28"/>
              </w:rPr>
              <w:t>dy</w:t>
            </w:r>
            <w:proofErr w:type="spellEnd"/>
            <w:r w:rsidRPr="0085055B">
              <w:rPr>
                <w:rFonts w:ascii="Garamond" w:hAnsi="Garamond"/>
                <w:sz w:val="28"/>
                <w:szCs w:val="28"/>
              </w:rPr>
              <w:t xml:space="preserve"> </w:t>
            </w:r>
            <w:proofErr w:type="spellStart"/>
            <w:r w:rsidRPr="0085055B">
              <w:rPr>
                <w:rFonts w:ascii="Garamond" w:hAnsi="Garamond"/>
                <w:sz w:val="28"/>
                <w:szCs w:val="28"/>
              </w:rPr>
              <w:t>obbragh</w:t>
            </w:r>
            <w:proofErr w:type="spellEnd"/>
            <w:r w:rsidRPr="0085055B">
              <w:rPr>
                <w:rFonts w:ascii="Garamond" w:hAnsi="Garamond"/>
                <w:sz w:val="28"/>
                <w:szCs w:val="28"/>
              </w:rPr>
              <w:t xml:space="preserve"> </w:t>
            </w:r>
            <w:proofErr w:type="spellStart"/>
            <w:r w:rsidRPr="0085055B">
              <w:rPr>
                <w:rFonts w:ascii="Garamond" w:hAnsi="Garamond"/>
                <w:sz w:val="28"/>
                <w:szCs w:val="28"/>
              </w:rPr>
              <w:t>nyn</w:t>
            </w:r>
            <w:proofErr w:type="spellEnd"/>
            <w:r w:rsidRPr="0085055B">
              <w:rPr>
                <w:rFonts w:ascii="Garamond" w:hAnsi="Garamond"/>
                <w:sz w:val="28"/>
                <w:szCs w:val="28"/>
              </w:rPr>
              <w:t xml:space="preserve"> </w:t>
            </w:r>
            <w:proofErr w:type="spellStart"/>
            <w:r w:rsidRPr="0085055B">
              <w:rPr>
                <w:rFonts w:ascii="Garamond" w:hAnsi="Garamond"/>
                <w:sz w:val="28"/>
                <w:szCs w:val="28"/>
              </w:rPr>
              <w:t>shee</w:t>
            </w:r>
            <w:proofErr w:type="spellEnd"/>
            <w:r w:rsidRPr="0085055B">
              <w:rPr>
                <w:rFonts w:ascii="Garamond" w:hAnsi="Garamond"/>
                <w:sz w:val="28"/>
                <w:szCs w:val="28"/>
              </w:rPr>
              <w:t xml:space="preserve">. </w:t>
            </w:r>
          </w:p>
        </w:tc>
        <w:tc>
          <w:tcPr>
            <w:tcW w:w="3835" w:type="dxa"/>
          </w:tcPr>
          <w:p w14:paraId="6C0EBF3E" w14:textId="77777777" w:rsidR="00CE6242" w:rsidRPr="00684253" w:rsidRDefault="00CE6242"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Very true</w:t>
            </w:r>
            <w:r w:rsidR="002C617D" w:rsidRPr="002C617D">
              <w:rPr>
                <w:rFonts w:ascii="Garamond" w:hAnsi="Garamond" w:cs="Times New Roman"/>
                <w:sz w:val="28"/>
              </w:rPr>
              <w:t> ;</w:t>
            </w:r>
            <w:r w:rsidRPr="00684253">
              <w:rPr>
                <w:rFonts w:ascii="Garamond" w:hAnsi="Garamond" w:cs="Times New Roman"/>
                <w:i/>
                <w:sz w:val="28"/>
              </w:rPr>
              <w:t xml:space="preserve"> and observe also, that, by the Mercy of Christ, we are in a safer Condition than even our</w:t>
            </w:r>
            <w:r w:rsidRPr="00684253">
              <w:rPr>
                <w:rFonts w:ascii="Garamond" w:hAnsi="Garamond" w:cs="Times New Roman"/>
                <w:sz w:val="28"/>
              </w:rPr>
              <w:t xml:space="preserve"> First Parents </w:t>
            </w:r>
            <w:r w:rsidRPr="00684253">
              <w:rPr>
                <w:rFonts w:ascii="Garamond" w:hAnsi="Garamond" w:cs="Times New Roman"/>
                <w:i/>
                <w:sz w:val="28"/>
              </w:rPr>
              <w:t>were</w:t>
            </w:r>
            <w:r w:rsidR="002C617D" w:rsidRPr="002C617D">
              <w:rPr>
                <w:rFonts w:ascii="Garamond" w:hAnsi="Garamond" w:cs="Times New Roman"/>
                <w:sz w:val="28"/>
              </w:rPr>
              <w:t> ;</w:t>
            </w:r>
            <w:r w:rsidRPr="00684253">
              <w:rPr>
                <w:rFonts w:ascii="Garamond" w:hAnsi="Garamond" w:cs="Times New Roman"/>
                <w:i/>
                <w:sz w:val="28"/>
              </w:rPr>
              <w:t xml:space="preserve"> they were, indeed, created upright, but </w:t>
            </w:r>
            <w:r w:rsidRPr="00684253">
              <w:rPr>
                <w:rFonts w:ascii="Garamond" w:hAnsi="Garamond" w:cs="Times New Roman"/>
                <w:sz w:val="28"/>
              </w:rPr>
              <w:t xml:space="preserve">they </w:t>
            </w:r>
            <w:r w:rsidRPr="00684253">
              <w:rPr>
                <w:rFonts w:ascii="Garamond" w:hAnsi="Garamond" w:cs="Times New Roman"/>
                <w:i/>
                <w:sz w:val="28"/>
              </w:rPr>
              <w:t>fell</w:t>
            </w:r>
            <w:r w:rsidR="002C617D">
              <w:rPr>
                <w:rFonts w:ascii="Garamond" w:hAnsi="Garamond" w:cs="Times New Roman"/>
                <w:i/>
                <w:sz w:val="28"/>
              </w:rPr>
              <w:t> :</w:t>
            </w:r>
            <w:r w:rsidRPr="00684253">
              <w:rPr>
                <w:rFonts w:ascii="Garamond" w:hAnsi="Garamond" w:cs="Times New Roman"/>
                <w:i/>
                <w:sz w:val="28"/>
              </w:rPr>
              <w:t xml:space="preserve"> we are</w:t>
            </w:r>
            <w:r>
              <w:rPr>
                <w:rFonts w:ascii="Garamond" w:hAnsi="Garamond" w:cs="Times New Roman"/>
                <w:i/>
                <w:sz w:val="28"/>
              </w:rPr>
              <w:t>,</w:t>
            </w:r>
            <w:r w:rsidRPr="00684253">
              <w:rPr>
                <w:rFonts w:ascii="Garamond" w:hAnsi="Garamond" w:cs="Times New Roman"/>
                <w:i/>
                <w:sz w:val="28"/>
              </w:rPr>
              <w:t xml:space="preserve"> by reason of </w:t>
            </w:r>
            <w:r w:rsidRPr="00684253">
              <w:rPr>
                <w:rFonts w:ascii="Garamond" w:hAnsi="Garamond" w:cs="Times New Roman"/>
                <w:sz w:val="28"/>
              </w:rPr>
              <w:t xml:space="preserve">their </w:t>
            </w:r>
            <w:r w:rsidRPr="00684253">
              <w:rPr>
                <w:rFonts w:ascii="Garamond" w:hAnsi="Garamond" w:cs="Times New Roman"/>
                <w:i/>
                <w:sz w:val="28"/>
              </w:rPr>
              <w:t>Fall</w:t>
            </w:r>
            <w:r w:rsidRPr="00684253">
              <w:rPr>
                <w:rFonts w:ascii="Garamond" w:hAnsi="Garamond" w:cs="Times New Roman"/>
                <w:sz w:val="28"/>
              </w:rPr>
              <w:t xml:space="preserve">, </w:t>
            </w:r>
            <w:r w:rsidRPr="00684253">
              <w:rPr>
                <w:rFonts w:ascii="Garamond" w:hAnsi="Garamond" w:cs="Times New Roman"/>
                <w:i/>
                <w:sz w:val="28"/>
              </w:rPr>
              <w:t>born in Weakness, but have an Almighty God</w:t>
            </w:r>
            <w:r>
              <w:rPr>
                <w:rFonts w:ascii="Garamond" w:hAnsi="Garamond" w:cs="Times New Roman"/>
                <w:i/>
                <w:sz w:val="28"/>
              </w:rPr>
              <w:t>,</w:t>
            </w:r>
            <w:r w:rsidRPr="00684253">
              <w:rPr>
                <w:rFonts w:ascii="Garamond" w:hAnsi="Garamond" w:cs="Times New Roman"/>
                <w:i/>
                <w:sz w:val="28"/>
              </w:rPr>
              <w:t xml:space="preserve"> ever ready to support us, and if we, thro’ our own Fault, do slip, we have a </w:t>
            </w:r>
            <w:proofErr w:type="spellStart"/>
            <w:r w:rsidRPr="00684253">
              <w:rPr>
                <w:rFonts w:ascii="Garamond" w:hAnsi="Garamond" w:cs="Times New Roman"/>
                <w:sz w:val="28"/>
              </w:rPr>
              <w:t>Mediatour</w:t>
            </w:r>
            <w:proofErr w:type="spellEnd"/>
            <w:r w:rsidRPr="00684253">
              <w:rPr>
                <w:rFonts w:ascii="Garamond" w:hAnsi="Garamond" w:cs="Times New Roman"/>
                <w:sz w:val="28"/>
              </w:rPr>
              <w:t xml:space="preserve"> with God, </w:t>
            </w:r>
            <w:r w:rsidRPr="00684253">
              <w:rPr>
                <w:rFonts w:ascii="Garamond" w:hAnsi="Garamond" w:cs="Times New Roman"/>
                <w:i/>
                <w:sz w:val="28"/>
              </w:rPr>
              <w:t>ever ready to make our Peace.</w:t>
            </w:r>
          </w:p>
        </w:tc>
        <w:tc>
          <w:tcPr>
            <w:tcW w:w="849" w:type="dxa"/>
          </w:tcPr>
          <w:p w14:paraId="0CCB9467" w14:textId="77777777" w:rsidR="00CE6242" w:rsidRPr="00684253" w:rsidRDefault="00CE6242" w:rsidP="00DB60C3">
            <w:pPr>
              <w:pStyle w:val="ListParagraph"/>
              <w:ind w:left="0" w:firstLine="170"/>
              <w:jc w:val="both"/>
              <w:rPr>
                <w:rFonts w:ascii="Garamond" w:hAnsi="Garamond" w:cs="Times New Roman"/>
                <w:sz w:val="28"/>
              </w:rPr>
            </w:pPr>
          </w:p>
        </w:tc>
      </w:tr>
      <w:tr w:rsidR="002C41DC" w:rsidRPr="00F638E7" w14:paraId="0788E332" w14:textId="77777777" w:rsidTr="003472DF">
        <w:tc>
          <w:tcPr>
            <w:tcW w:w="4387" w:type="dxa"/>
          </w:tcPr>
          <w:p w14:paraId="67D356BD" w14:textId="77777777" w:rsidR="002C41DC" w:rsidRPr="00D21850" w:rsidRDefault="002C41DC" w:rsidP="00DB60C3">
            <w:pPr>
              <w:pStyle w:val="CM3"/>
              <w:widowControl/>
              <w:spacing w:line="240" w:lineRule="auto"/>
              <w:ind w:firstLine="227"/>
              <w:jc w:val="both"/>
              <w:rPr>
                <w:rFonts w:ascii="Garamond" w:hAnsi="Garamond"/>
                <w:sz w:val="28"/>
                <w:szCs w:val="28"/>
              </w:rPr>
            </w:pPr>
            <w:r w:rsidRPr="00246F9D">
              <w:rPr>
                <w:rFonts w:ascii="Garamond" w:hAnsi="Garamond"/>
                <w:i/>
                <w:sz w:val="28"/>
                <w:szCs w:val="28"/>
              </w:rPr>
              <w:t>Q</w:t>
            </w:r>
            <w:r w:rsidRPr="00D21850">
              <w:rPr>
                <w:rFonts w:ascii="Garamond" w:hAnsi="Garamond"/>
                <w:sz w:val="28"/>
                <w:szCs w:val="28"/>
              </w:rPr>
              <w:t xml:space="preserve">. </w:t>
            </w:r>
            <w:proofErr w:type="spellStart"/>
            <w:r w:rsidRPr="00D21850">
              <w:rPr>
                <w:rFonts w:ascii="Garamond" w:hAnsi="Garamond"/>
                <w:sz w:val="28"/>
                <w:szCs w:val="28"/>
              </w:rPr>
              <w:t>Bannit</w:t>
            </w:r>
            <w:proofErr w:type="spellEnd"/>
            <w:r w:rsidRPr="00D21850">
              <w:rPr>
                <w:rFonts w:ascii="Garamond" w:hAnsi="Garamond"/>
                <w:sz w:val="28"/>
                <w:szCs w:val="28"/>
              </w:rPr>
              <w:t xml:space="preserve"> </w:t>
            </w:r>
            <w:proofErr w:type="spellStart"/>
            <w:r w:rsidRPr="00D21850">
              <w:rPr>
                <w:rFonts w:ascii="Garamond" w:hAnsi="Garamond"/>
                <w:sz w:val="28"/>
                <w:szCs w:val="28"/>
              </w:rPr>
              <w:t>dy</w:t>
            </w:r>
            <w:proofErr w:type="spellEnd"/>
            <w:r w:rsidRPr="00D21850">
              <w:rPr>
                <w:rFonts w:ascii="Garamond" w:hAnsi="Garamond"/>
                <w:sz w:val="28"/>
                <w:szCs w:val="28"/>
              </w:rPr>
              <w:t xml:space="preserve"> </w:t>
            </w:r>
            <w:proofErr w:type="spellStart"/>
            <w:r w:rsidRPr="00D21850">
              <w:rPr>
                <w:rFonts w:ascii="Garamond" w:hAnsi="Garamond"/>
                <w:sz w:val="28"/>
                <w:szCs w:val="28"/>
              </w:rPr>
              <w:t>ro</w:t>
            </w:r>
            <w:r>
              <w:rPr>
                <w:rFonts w:ascii="Garamond" w:hAnsi="Garamond"/>
                <w:sz w:val="28"/>
                <w:szCs w:val="28"/>
              </w:rPr>
              <w:t>u</w:t>
            </w:r>
            <w:proofErr w:type="spellEnd"/>
            <w:r w:rsidRPr="00D21850">
              <w:rPr>
                <w:rFonts w:ascii="Garamond" w:hAnsi="Garamond"/>
                <w:sz w:val="28"/>
                <w:szCs w:val="28"/>
              </w:rPr>
              <w:t xml:space="preserve"> </w:t>
            </w:r>
            <w:proofErr w:type="spellStart"/>
            <w:r w:rsidRPr="00D21850">
              <w:rPr>
                <w:rFonts w:ascii="Garamond" w:hAnsi="Garamond"/>
                <w:sz w:val="28"/>
                <w:szCs w:val="28"/>
              </w:rPr>
              <w:t>Jee</w:t>
            </w:r>
            <w:proofErr w:type="spellEnd"/>
            <w:r w:rsidRPr="00D21850">
              <w:rPr>
                <w:rFonts w:ascii="Garamond" w:hAnsi="Garamond"/>
                <w:sz w:val="28"/>
                <w:szCs w:val="28"/>
              </w:rPr>
              <w:t xml:space="preserve"> </w:t>
            </w:r>
            <w:proofErr w:type="spellStart"/>
            <w:r w:rsidRPr="00D21850">
              <w:rPr>
                <w:rFonts w:ascii="Garamond" w:hAnsi="Garamond"/>
                <w:sz w:val="28"/>
                <w:szCs w:val="28"/>
              </w:rPr>
              <w:t>dy</w:t>
            </w:r>
            <w:proofErr w:type="spellEnd"/>
            <w:r w:rsidRPr="00D21850">
              <w:rPr>
                <w:rFonts w:ascii="Garamond" w:hAnsi="Garamond"/>
                <w:sz w:val="28"/>
                <w:szCs w:val="28"/>
              </w:rPr>
              <w:t xml:space="preserve"> </w:t>
            </w:r>
            <w:proofErr w:type="spellStart"/>
            <w:r w:rsidRPr="00D21850">
              <w:rPr>
                <w:rFonts w:ascii="Garamond" w:hAnsi="Garamond"/>
                <w:sz w:val="28"/>
                <w:szCs w:val="28"/>
              </w:rPr>
              <w:t>vel</w:t>
            </w:r>
            <w:proofErr w:type="spellEnd"/>
            <w:r w:rsidRPr="00D21850">
              <w:rPr>
                <w:rFonts w:ascii="Garamond" w:hAnsi="Garamond"/>
                <w:sz w:val="28"/>
                <w:szCs w:val="28"/>
              </w:rPr>
              <w:t xml:space="preserve"> </w:t>
            </w:r>
            <w:proofErr w:type="spellStart"/>
            <w:r w:rsidRPr="00D21850">
              <w:rPr>
                <w:rFonts w:ascii="Garamond" w:hAnsi="Garamond"/>
                <w:sz w:val="28"/>
                <w:szCs w:val="28"/>
              </w:rPr>
              <w:t>nyn</w:t>
            </w:r>
            <w:proofErr w:type="spellEnd"/>
            <w:r w:rsidRPr="00D21850">
              <w:rPr>
                <w:rFonts w:ascii="Garamond" w:hAnsi="Garamond"/>
                <w:sz w:val="28"/>
                <w:szCs w:val="28"/>
              </w:rPr>
              <w:t xml:space="preserve"> </w:t>
            </w:r>
            <w:proofErr w:type="spellStart"/>
            <w:r w:rsidRPr="00D21850">
              <w:rPr>
                <w:rFonts w:ascii="Garamond" w:hAnsi="Garamond"/>
                <w:sz w:val="28"/>
                <w:szCs w:val="28"/>
              </w:rPr>
              <w:t>stayd</w:t>
            </w:r>
            <w:proofErr w:type="spellEnd"/>
            <w:r w:rsidRPr="00D21850">
              <w:rPr>
                <w:rFonts w:ascii="Garamond" w:hAnsi="Garamond"/>
                <w:sz w:val="28"/>
                <w:szCs w:val="28"/>
              </w:rPr>
              <w:t xml:space="preserve"> cha </w:t>
            </w:r>
            <w:proofErr w:type="spellStart"/>
            <w:r w:rsidRPr="00D21850">
              <w:rPr>
                <w:rFonts w:ascii="Garamond" w:hAnsi="Garamond"/>
                <w:sz w:val="28"/>
                <w:szCs w:val="28"/>
              </w:rPr>
              <w:t>mie</w:t>
            </w:r>
            <w:proofErr w:type="spellEnd"/>
            <w:r w:rsidRPr="00D21850">
              <w:rPr>
                <w:rFonts w:ascii="Garamond" w:hAnsi="Garamond"/>
                <w:sz w:val="28"/>
                <w:szCs w:val="28"/>
              </w:rPr>
              <w:t xml:space="preserve">. </w:t>
            </w:r>
            <w:proofErr w:type="spellStart"/>
            <w:r w:rsidRPr="00D21850">
              <w:rPr>
                <w:rFonts w:ascii="Garamond" w:hAnsi="Garamond"/>
                <w:sz w:val="28"/>
                <w:szCs w:val="28"/>
              </w:rPr>
              <w:t>Fakin</w:t>
            </w:r>
            <w:proofErr w:type="spellEnd"/>
            <w:r w:rsidRPr="00D21850">
              <w:rPr>
                <w:rFonts w:ascii="Garamond" w:hAnsi="Garamond"/>
                <w:sz w:val="28"/>
                <w:szCs w:val="28"/>
              </w:rPr>
              <w:t xml:space="preserve"> </w:t>
            </w:r>
            <w:proofErr w:type="spellStart"/>
            <w:r w:rsidRPr="00D21850">
              <w:rPr>
                <w:rFonts w:ascii="Garamond" w:hAnsi="Garamond"/>
                <w:sz w:val="28"/>
                <w:szCs w:val="28"/>
              </w:rPr>
              <w:t>eisht</w:t>
            </w:r>
            <w:proofErr w:type="spellEnd"/>
            <w:r w:rsidRPr="00D21850">
              <w:rPr>
                <w:rFonts w:ascii="Garamond" w:hAnsi="Garamond"/>
                <w:sz w:val="28"/>
                <w:szCs w:val="28"/>
              </w:rPr>
              <w:t xml:space="preserve"> </w:t>
            </w:r>
            <w:proofErr w:type="spellStart"/>
            <w:r w:rsidRPr="00D21850">
              <w:rPr>
                <w:rFonts w:ascii="Garamond" w:hAnsi="Garamond"/>
                <w:sz w:val="28"/>
                <w:szCs w:val="28"/>
              </w:rPr>
              <w:t>dy</w:t>
            </w:r>
            <w:proofErr w:type="spellEnd"/>
            <w:r w:rsidRPr="00D21850">
              <w:rPr>
                <w:rFonts w:ascii="Garamond" w:hAnsi="Garamond"/>
                <w:sz w:val="28"/>
                <w:szCs w:val="28"/>
              </w:rPr>
              <w:t xml:space="preserve"> nee </w:t>
            </w:r>
            <w:proofErr w:type="spellStart"/>
            <w:r w:rsidRPr="00D21850">
              <w:rPr>
                <w:rFonts w:ascii="Garamond" w:hAnsi="Garamond"/>
                <w:sz w:val="28"/>
                <w:szCs w:val="28"/>
              </w:rPr>
              <w:t>shoh</w:t>
            </w:r>
            <w:proofErr w:type="spellEnd"/>
            <w:r w:rsidRPr="00D21850">
              <w:rPr>
                <w:rFonts w:ascii="Garamond" w:hAnsi="Garamond"/>
                <w:sz w:val="28"/>
                <w:szCs w:val="28"/>
              </w:rPr>
              <w:t xml:space="preserve"> my </w:t>
            </w:r>
            <w:proofErr w:type="spellStart"/>
            <w:r w:rsidRPr="00D21850">
              <w:rPr>
                <w:rFonts w:ascii="Garamond" w:hAnsi="Garamond"/>
                <w:sz w:val="28"/>
                <w:szCs w:val="28"/>
              </w:rPr>
              <w:t>chondition</w:t>
            </w:r>
            <w:proofErr w:type="spellEnd"/>
            <w:r w:rsidRPr="00D21850">
              <w:rPr>
                <w:rFonts w:ascii="Garamond" w:hAnsi="Garamond"/>
                <w:sz w:val="28"/>
                <w:szCs w:val="28"/>
              </w:rPr>
              <w:t xml:space="preserve"> </w:t>
            </w:r>
            <w:proofErr w:type="spellStart"/>
            <w:r w:rsidRPr="00D21850">
              <w:rPr>
                <w:rFonts w:ascii="Garamond" w:hAnsi="Garamond"/>
                <w:sz w:val="28"/>
                <w:szCs w:val="28"/>
              </w:rPr>
              <w:t>cre</w:t>
            </w:r>
            <w:proofErr w:type="spellEnd"/>
            <w:r w:rsidRPr="00D21850">
              <w:rPr>
                <w:rFonts w:ascii="Garamond" w:hAnsi="Garamond"/>
                <w:sz w:val="28"/>
                <w:szCs w:val="28"/>
              </w:rPr>
              <w:t xml:space="preserve"> </w:t>
            </w:r>
            <w:proofErr w:type="spellStart"/>
            <w:r w:rsidRPr="00D21850">
              <w:rPr>
                <w:rFonts w:ascii="Garamond" w:hAnsi="Garamond"/>
                <w:sz w:val="28"/>
                <w:szCs w:val="28"/>
              </w:rPr>
              <w:t>shegin</w:t>
            </w:r>
            <w:proofErr w:type="spellEnd"/>
            <w:r w:rsidRPr="00D21850">
              <w:rPr>
                <w:rFonts w:ascii="Garamond" w:hAnsi="Garamond"/>
                <w:sz w:val="28"/>
                <w:szCs w:val="28"/>
              </w:rPr>
              <w:t xml:space="preserve"> </w:t>
            </w:r>
            <w:proofErr w:type="spellStart"/>
            <w:r w:rsidRPr="00D21850">
              <w:rPr>
                <w:rFonts w:ascii="Garamond" w:hAnsi="Garamond"/>
                <w:sz w:val="28"/>
                <w:szCs w:val="28"/>
              </w:rPr>
              <w:t>dou</w:t>
            </w:r>
            <w:proofErr w:type="spellEnd"/>
            <w:r w:rsidRPr="00D21850">
              <w:rPr>
                <w:rFonts w:ascii="Garamond" w:hAnsi="Garamond"/>
                <w:sz w:val="28"/>
                <w:szCs w:val="28"/>
              </w:rPr>
              <w:t xml:space="preserve"> y </w:t>
            </w:r>
            <w:proofErr w:type="spellStart"/>
            <w:r w:rsidRPr="00D21850">
              <w:rPr>
                <w:rFonts w:ascii="Garamond" w:hAnsi="Garamond"/>
                <w:sz w:val="28"/>
                <w:szCs w:val="28"/>
              </w:rPr>
              <w:t>yanoo</w:t>
            </w:r>
            <w:proofErr w:type="spellEnd"/>
            <w:r w:rsidRPr="00D21850">
              <w:rPr>
                <w:rFonts w:ascii="Garamond" w:hAnsi="Garamond"/>
                <w:sz w:val="28"/>
                <w:szCs w:val="28"/>
              </w:rPr>
              <w:t xml:space="preserve"> </w:t>
            </w:r>
            <w:proofErr w:type="spellStart"/>
            <w:r w:rsidRPr="00D21850">
              <w:rPr>
                <w:rFonts w:ascii="Garamond" w:hAnsi="Garamond"/>
                <w:sz w:val="28"/>
                <w:szCs w:val="28"/>
              </w:rPr>
              <w:t>dy</w:t>
            </w:r>
            <w:proofErr w:type="spellEnd"/>
            <w:r w:rsidRPr="00D21850">
              <w:rPr>
                <w:rFonts w:ascii="Garamond" w:hAnsi="Garamond"/>
                <w:sz w:val="28"/>
                <w:szCs w:val="28"/>
              </w:rPr>
              <w:t xml:space="preserve"> </w:t>
            </w:r>
            <w:proofErr w:type="spellStart"/>
            <w:r w:rsidRPr="00D21850">
              <w:rPr>
                <w:rFonts w:ascii="Garamond" w:hAnsi="Garamond"/>
                <w:sz w:val="28"/>
                <w:szCs w:val="28"/>
              </w:rPr>
              <w:t>ve</w:t>
            </w:r>
            <w:proofErr w:type="spellEnd"/>
            <w:r w:rsidRPr="00D21850">
              <w:rPr>
                <w:rFonts w:ascii="Garamond" w:hAnsi="Garamond"/>
                <w:sz w:val="28"/>
                <w:szCs w:val="28"/>
              </w:rPr>
              <w:t xml:space="preserve"> </w:t>
            </w:r>
            <w:proofErr w:type="spellStart"/>
            <w:r w:rsidRPr="00D21850">
              <w:rPr>
                <w:rFonts w:ascii="Garamond" w:hAnsi="Garamond"/>
                <w:sz w:val="28"/>
                <w:szCs w:val="28"/>
              </w:rPr>
              <w:t>sauchey</w:t>
            </w:r>
            <w:proofErr w:type="spellEnd"/>
            <w:r w:rsidR="002C617D" w:rsidRPr="002C617D">
              <w:rPr>
                <w:rFonts w:ascii="Garamond" w:hAnsi="Garamond"/>
                <w:i/>
                <w:sz w:val="28"/>
                <w:szCs w:val="28"/>
              </w:rPr>
              <w:t> </w:t>
            </w:r>
            <w:r w:rsidR="00C57BF1" w:rsidRPr="00C57BF1">
              <w:rPr>
                <w:rFonts w:ascii="Garamond" w:hAnsi="Garamond"/>
                <w:sz w:val="28"/>
                <w:szCs w:val="28"/>
              </w:rPr>
              <w:t>?</w:t>
            </w:r>
            <w:r w:rsidRPr="00D21850">
              <w:rPr>
                <w:rFonts w:ascii="Garamond" w:hAnsi="Garamond"/>
                <w:sz w:val="28"/>
                <w:szCs w:val="28"/>
              </w:rPr>
              <w:t xml:space="preserve"> </w:t>
            </w:r>
          </w:p>
        </w:tc>
        <w:tc>
          <w:tcPr>
            <w:tcW w:w="3835" w:type="dxa"/>
          </w:tcPr>
          <w:p w14:paraId="31B37597" w14:textId="77777777" w:rsidR="002C41DC" w:rsidRPr="00684253" w:rsidRDefault="002C41DC"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Q. </w:t>
            </w:r>
            <w:r w:rsidRPr="00684253">
              <w:rPr>
                <w:rFonts w:ascii="Garamond" w:hAnsi="Garamond" w:cs="Times New Roman"/>
                <w:i/>
                <w:sz w:val="28"/>
              </w:rPr>
              <w:t>Blessed be God, that it is so well with us. Since then this is my Condition, I pray</w:t>
            </w:r>
            <w:r>
              <w:rPr>
                <w:rFonts w:ascii="Garamond" w:hAnsi="Garamond" w:cs="Times New Roman"/>
                <w:i/>
                <w:sz w:val="28"/>
              </w:rPr>
              <w:t>,</w:t>
            </w:r>
            <w:r w:rsidRPr="00684253">
              <w:rPr>
                <w:rFonts w:ascii="Garamond" w:hAnsi="Garamond" w:cs="Times New Roman"/>
                <w:i/>
                <w:sz w:val="28"/>
              </w:rPr>
              <w:t xml:space="preserve"> what must I do to be safe</w:t>
            </w:r>
            <w:r w:rsidR="002C617D" w:rsidRPr="002C617D">
              <w:rPr>
                <w:rFonts w:ascii="Garamond" w:hAnsi="Garamond" w:cs="Times New Roman"/>
                <w:i/>
                <w:sz w:val="28"/>
              </w:rPr>
              <w:t> ?</w:t>
            </w:r>
          </w:p>
        </w:tc>
        <w:tc>
          <w:tcPr>
            <w:tcW w:w="849" w:type="dxa"/>
          </w:tcPr>
          <w:p w14:paraId="4CB2EF08" w14:textId="77777777" w:rsidR="002C41DC" w:rsidRPr="00684253" w:rsidRDefault="002C41DC" w:rsidP="00DB60C3">
            <w:pPr>
              <w:pStyle w:val="ListParagraph"/>
              <w:ind w:left="0" w:firstLine="170"/>
              <w:jc w:val="both"/>
              <w:rPr>
                <w:rFonts w:ascii="Garamond" w:hAnsi="Garamond" w:cs="Times New Roman"/>
                <w:sz w:val="28"/>
              </w:rPr>
            </w:pPr>
          </w:p>
        </w:tc>
      </w:tr>
      <w:tr w:rsidR="002C41DC" w:rsidRPr="00F638E7" w14:paraId="495F859B" w14:textId="77777777" w:rsidTr="003472DF">
        <w:tc>
          <w:tcPr>
            <w:tcW w:w="4387" w:type="dxa"/>
          </w:tcPr>
          <w:p w14:paraId="2980AE1C" w14:textId="77777777" w:rsidR="002C41DC" w:rsidRPr="00D21850" w:rsidRDefault="002C41DC" w:rsidP="00DB60C3">
            <w:pPr>
              <w:pStyle w:val="Default"/>
              <w:widowControl/>
              <w:ind w:firstLine="227"/>
              <w:jc w:val="both"/>
              <w:rPr>
                <w:rFonts w:ascii="Garamond" w:hAnsi="Garamond"/>
                <w:sz w:val="28"/>
                <w:szCs w:val="28"/>
              </w:rPr>
            </w:pPr>
            <w:r w:rsidRPr="00D21850">
              <w:rPr>
                <w:rFonts w:ascii="Garamond" w:hAnsi="Garamond"/>
                <w:color w:val="auto"/>
                <w:sz w:val="28"/>
                <w:szCs w:val="28"/>
              </w:rPr>
              <w:t>A</w:t>
            </w:r>
            <w:r w:rsidR="002C617D">
              <w:rPr>
                <w:rFonts w:ascii="Garamond" w:hAnsi="Garamond"/>
                <w:color w:val="auto"/>
                <w:sz w:val="28"/>
                <w:szCs w:val="28"/>
              </w:rPr>
              <w:t> :</w:t>
            </w:r>
            <w:r w:rsidRPr="00D21850">
              <w:rPr>
                <w:rFonts w:ascii="Garamond" w:hAnsi="Garamond"/>
                <w:color w:val="auto"/>
                <w:sz w:val="28"/>
                <w:szCs w:val="28"/>
              </w:rPr>
              <w:t xml:space="preserve"> </w:t>
            </w:r>
            <w:proofErr w:type="spellStart"/>
            <w:r w:rsidRPr="00D21850">
              <w:rPr>
                <w:rFonts w:ascii="Garamond" w:hAnsi="Garamond"/>
                <w:color w:val="auto"/>
                <w:sz w:val="28"/>
                <w:szCs w:val="28"/>
              </w:rPr>
              <w:t>Hoshiaght</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shegin</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dhyt</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kiarrail</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dy</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hassoo</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noi</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dy</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chooilley</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violagh</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gys</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peccah</w:t>
            </w:r>
            <w:proofErr w:type="spellEnd"/>
            <w:r w:rsidRPr="00D21850">
              <w:rPr>
                <w:rFonts w:ascii="Garamond" w:hAnsi="Garamond"/>
                <w:color w:val="auto"/>
                <w:sz w:val="28"/>
                <w:szCs w:val="28"/>
              </w:rPr>
              <w:t xml:space="preserve">. Nee </w:t>
            </w:r>
            <w:proofErr w:type="spellStart"/>
            <w:r w:rsidRPr="00D21850">
              <w:rPr>
                <w:rFonts w:ascii="Garamond" w:hAnsi="Garamond"/>
                <w:color w:val="auto"/>
                <w:sz w:val="28"/>
                <w:szCs w:val="28"/>
              </w:rPr>
              <w:t>shoh</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dy</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chiangley</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dy</w:t>
            </w:r>
            <w:proofErr w:type="spellEnd"/>
            <w:r w:rsidRPr="00D21850">
              <w:rPr>
                <w:rFonts w:ascii="Garamond" w:hAnsi="Garamond"/>
                <w:color w:val="auto"/>
                <w:sz w:val="28"/>
                <w:szCs w:val="28"/>
              </w:rPr>
              <w:t xml:space="preserve"> </w:t>
            </w:r>
            <w:proofErr w:type="spellStart"/>
            <w:r w:rsidRPr="00D21850">
              <w:rPr>
                <w:rFonts w:ascii="Garamond" w:hAnsi="Garamond"/>
                <w:i/>
                <w:color w:val="auto"/>
                <w:sz w:val="28"/>
                <w:szCs w:val="28"/>
              </w:rPr>
              <w:t>smaghtagh</w:t>
            </w:r>
            <w:proofErr w:type="spellEnd"/>
            <w:r w:rsidRPr="00D21850">
              <w:rPr>
                <w:rFonts w:ascii="Garamond" w:hAnsi="Garamond"/>
                <w:i/>
                <w:color w:val="auto"/>
                <w:sz w:val="28"/>
                <w:szCs w:val="28"/>
              </w:rPr>
              <w:t xml:space="preserve"> </w:t>
            </w:r>
            <w:proofErr w:type="spellStart"/>
            <w:r w:rsidRPr="00D21850">
              <w:rPr>
                <w:rFonts w:ascii="Garamond" w:hAnsi="Garamond"/>
                <w:i/>
                <w:color w:val="auto"/>
                <w:sz w:val="28"/>
                <w:szCs w:val="28"/>
              </w:rPr>
              <w:t>oo</w:t>
            </w:r>
            <w:proofErr w:type="spellEnd"/>
            <w:r w:rsidRPr="00D21850">
              <w:rPr>
                <w:rFonts w:ascii="Garamond" w:hAnsi="Garamond"/>
                <w:i/>
                <w:color w:val="auto"/>
                <w:sz w:val="28"/>
                <w:szCs w:val="28"/>
              </w:rPr>
              <w:t xml:space="preserve"> </w:t>
            </w:r>
            <w:proofErr w:type="spellStart"/>
            <w:r w:rsidRPr="00D21850">
              <w:rPr>
                <w:rFonts w:ascii="Garamond" w:hAnsi="Garamond"/>
                <w:i/>
                <w:color w:val="auto"/>
                <w:sz w:val="28"/>
                <w:szCs w:val="28"/>
              </w:rPr>
              <w:t>hene</w:t>
            </w:r>
            <w:proofErr w:type="spellEnd"/>
            <w:r w:rsidRPr="00D21850">
              <w:rPr>
                <w:rFonts w:ascii="Garamond" w:hAnsi="Garamond"/>
                <w:i/>
                <w:color w:val="auto"/>
                <w:sz w:val="28"/>
                <w:szCs w:val="28"/>
              </w:rPr>
              <w:t xml:space="preserve"> as </w:t>
            </w:r>
            <w:proofErr w:type="spellStart"/>
            <w:r w:rsidRPr="00D21850">
              <w:rPr>
                <w:rFonts w:ascii="Garamond" w:hAnsi="Garamond"/>
                <w:i/>
                <w:color w:val="auto"/>
                <w:sz w:val="28"/>
                <w:szCs w:val="28"/>
              </w:rPr>
              <w:t>dy</w:t>
            </w:r>
            <w:proofErr w:type="spellEnd"/>
            <w:r w:rsidRPr="00D21850">
              <w:rPr>
                <w:rFonts w:ascii="Garamond" w:hAnsi="Garamond"/>
                <w:i/>
                <w:color w:val="auto"/>
                <w:sz w:val="28"/>
                <w:szCs w:val="28"/>
              </w:rPr>
              <w:t xml:space="preserve"> </w:t>
            </w:r>
            <w:proofErr w:type="spellStart"/>
            <w:r w:rsidRPr="00D21850">
              <w:rPr>
                <w:rFonts w:ascii="Garamond" w:hAnsi="Garamond"/>
                <w:i/>
                <w:color w:val="auto"/>
                <w:sz w:val="28"/>
                <w:szCs w:val="28"/>
              </w:rPr>
              <w:t>Obbal</w:t>
            </w:r>
            <w:proofErr w:type="spellEnd"/>
            <w:r w:rsidRPr="00D21850">
              <w:rPr>
                <w:rFonts w:ascii="Garamond" w:hAnsi="Garamond"/>
                <w:i/>
                <w:color w:val="auto"/>
                <w:sz w:val="28"/>
                <w:szCs w:val="28"/>
              </w:rPr>
              <w:t xml:space="preserve"> </w:t>
            </w:r>
            <w:proofErr w:type="spellStart"/>
            <w:r w:rsidRPr="00D21850">
              <w:rPr>
                <w:rFonts w:ascii="Garamond" w:hAnsi="Garamond"/>
                <w:i/>
                <w:color w:val="auto"/>
                <w:sz w:val="28"/>
                <w:szCs w:val="28"/>
              </w:rPr>
              <w:t>yn</w:t>
            </w:r>
            <w:proofErr w:type="spellEnd"/>
            <w:r w:rsidRPr="00D21850">
              <w:rPr>
                <w:rFonts w:ascii="Garamond" w:hAnsi="Garamond"/>
                <w:i/>
                <w:color w:val="auto"/>
                <w:sz w:val="28"/>
                <w:szCs w:val="28"/>
              </w:rPr>
              <w:t xml:space="preserve"> </w:t>
            </w:r>
            <w:proofErr w:type="spellStart"/>
            <w:r w:rsidRPr="00D21850">
              <w:rPr>
                <w:rFonts w:ascii="Garamond" w:hAnsi="Garamond"/>
                <w:i/>
                <w:color w:val="auto"/>
                <w:sz w:val="28"/>
                <w:szCs w:val="28"/>
              </w:rPr>
              <w:t>Eihl</w:t>
            </w:r>
            <w:proofErr w:type="spellEnd"/>
            <w:r w:rsidRPr="00D21850">
              <w:rPr>
                <w:rFonts w:ascii="Garamond" w:hAnsi="Garamond"/>
                <w:color w:val="auto"/>
                <w:sz w:val="28"/>
                <w:szCs w:val="28"/>
              </w:rPr>
              <w:t xml:space="preserve">. </w:t>
            </w:r>
          </w:p>
        </w:tc>
        <w:tc>
          <w:tcPr>
            <w:tcW w:w="3835" w:type="dxa"/>
          </w:tcPr>
          <w:p w14:paraId="48A443CF" w14:textId="77777777" w:rsidR="002C41DC" w:rsidRPr="00684253" w:rsidRDefault="002C41DC" w:rsidP="00DB60C3">
            <w:pPr>
              <w:pStyle w:val="ListParagraph"/>
              <w:ind w:left="0" w:firstLine="227"/>
              <w:contextualSpacing w:val="0"/>
              <w:jc w:val="both"/>
              <w:rPr>
                <w:rFonts w:ascii="Garamond" w:hAnsi="Garamond" w:cs="Times New Roman"/>
                <w:sz w:val="28"/>
              </w:rPr>
            </w:pPr>
            <w:r w:rsidRPr="00684253">
              <w:rPr>
                <w:rFonts w:ascii="Garamond" w:hAnsi="Garamond" w:cs="Times New Roman"/>
                <w:sz w:val="28"/>
              </w:rPr>
              <w:t xml:space="preserve">A. </w:t>
            </w:r>
            <w:r w:rsidRPr="00684253">
              <w:rPr>
                <w:rFonts w:ascii="Garamond" w:hAnsi="Garamond" w:cs="Times New Roman"/>
                <w:i/>
                <w:sz w:val="28"/>
              </w:rPr>
              <w:t>First, you must resolve to oppose all Temptations to sin, which will oblige you to</w:t>
            </w:r>
            <w:r w:rsidRPr="00684253">
              <w:rPr>
                <w:rFonts w:ascii="Garamond" w:hAnsi="Garamond" w:cs="Times New Roman"/>
                <w:sz w:val="28"/>
              </w:rPr>
              <w:t xml:space="preserve"> Mortification </w:t>
            </w:r>
            <w:r w:rsidRPr="00684253">
              <w:rPr>
                <w:rFonts w:ascii="Garamond" w:hAnsi="Garamond" w:cs="Times New Roman"/>
                <w:i/>
                <w:sz w:val="28"/>
              </w:rPr>
              <w:t>and</w:t>
            </w:r>
            <w:r w:rsidRPr="00684253">
              <w:rPr>
                <w:rFonts w:ascii="Garamond" w:hAnsi="Garamond" w:cs="Times New Roman"/>
                <w:sz w:val="28"/>
              </w:rPr>
              <w:t xml:space="preserve"> Self-denial.</w:t>
            </w:r>
          </w:p>
        </w:tc>
        <w:tc>
          <w:tcPr>
            <w:tcW w:w="849" w:type="dxa"/>
          </w:tcPr>
          <w:p w14:paraId="60CA3BA8" w14:textId="77777777" w:rsidR="002C41DC" w:rsidRPr="00684253" w:rsidRDefault="002C41DC" w:rsidP="00DB60C3">
            <w:pPr>
              <w:pStyle w:val="ListParagraph"/>
              <w:ind w:left="0" w:firstLine="170"/>
              <w:jc w:val="both"/>
              <w:rPr>
                <w:rFonts w:ascii="Garamond" w:hAnsi="Garamond" w:cs="Times New Roman"/>
                <w:sz w:val="28"/>
              </w:rPr>
            </w:pPr>
          </w:p>
        </w:tc>
      </w:tr>
      <w:tr w:rsidR="002C41DC" w:rsidRPr="00F638E7" w14:paraId="7303CE1D" w14:textId="77777777" w:rsidTr="003472DF">
        <w:tc>
          <w:tcPr>
            <w:tcW w:w="4387" w:type="dxa"/>
          </w:tcPr>
          <w:p w14:paraId="70956286" w14:textId="77777777" w:rsidR="002C41DC" w:rsidRPr="00D21850" w:rsidRDefault="002C41DC" w:rsidP="00DB60C3">
            <w:pPr>
              <w:pStyle w:val="Default"/>
              <w:widowControl/>
              <w:ind w:firstLine="227"/>
              <w:jc w:val="both"/>
              <w:rPr>
                <w:rFonts w:ascii="Garamond" w:hAnsi="Garamond"/>
                <w:sz w:val="28"/>
                <w:szCs w:val="28"/>
              </w:rPr>
            </w:pPr>
            <w:proofErr w:type="spellStart"/>
            <w:r w:rsidRPr="00D21850">
              <w:rPr>
                <w:rFonts w:ascii="Garamond" w:hAnsi="Garamond"/>
                <w:color w:val="auto"/>
                <w:sz w:val="28"/>
                <w:szCs w:val="28"/>
              </w:rPr>
              <w:t>Shegin</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dhyt</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credjal</w:t>
            </w:r>
            <w:proofErr w:type="spellEnd"/>
            <w:r w:rsidRPr="00D21850">
              <w:rPr>
                <w:rFonts w:ascii="Garamond" w:hAnsi="Garamond"/>
                <w:color w:val="auto"/>
                <w:sz w:val="28"/>
                <w:szCs w:val="28"/>
              </w:rPr>
              <w:t xml:space="preserve"> as goal </w:t>
            </w:r>
            <w:proofErr w:type="spellStart"/>
            <w:r w:rsidRPr="00D21850">
              <w:rPr>
                <w:rFonts w:ascii="Garamond" w:hAnsi="Garamond"/>
                <w:color w:val="auto"/>
                <w:sz w:val="28"/>
                <w:szCs w:val="28"/>
              </w:rPr>
              <w:t>gys</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dty</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chree</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ny</w:t>
            </w:r>
            <w:proofErr w:type="spellEnd"/>
            <w:r w:rsidRPr="00D21850">
              <w:rPr>
                <w:rFonts w:ascii="Garamond" w:hAnsi="Garamond"/>
                <w:color w:val="auto"/>
                <w:sz w:val="28"/>
                <w:szCs w:val="28"/>
              </w:rPr>
              <w:t xml:space="preserve"> ta </w:t>
            </w:r>
            <w:proofErr w:type="spellStart"/>
            <w:r w:rsidRPr="00D21850">
              <w:rPr>
                <w:rFonts w:ascii="Garamond" w:hAnsi="Garamond"/>
                <w:color w:val="auto"/>
                <w:sz w:val="28"/>
                <w:szCs w:val="28"/>
              </w:rPr>
              <w:t>Jee</w:t>
            </w:r>
            <w:proofErr w:type="spellEnd"/>
            <w:r w:rsidRPr="00D21850">
              <w:rPr>
                <w:rFonts w:ascii="Garamond" w:hAnsi="Garamond"/>
                <w:color w:val="auto"/>
                <w:sz w:val="28"/>
                <w:szCs w:val="28"/>
              </w:rPr>
              <w:t xml:space="preserve"> er </w:t>
            </w:r>
            <w:proofErr w:type="spellStart"/>
            <w:r w:rsidRPr="00D21850">
              <w:rPr>
                <w:rFonts w:ascii="Garamond" w:hAnsi="Garamond"/>
                <w:color w:val="auto"/>
                <w:sz w:val="28"/>
                <w:szCs w:val="28"/>
              </w:rPr>
              <w:t>hoilshagh</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ayns</w:t>
            </w:r>
            <w:proofErr w:type="spellEnd"/>
            <w:r w:rsidRPr="00D21850">
              <w:rPr>
                <w:rFonts w:ascii="Garamond" w:hAnsi="Garamond"/>
                <w:color w:val="auto"/>
                <w:sz w:val="28"/>
                <w:szCs w:val="28"/>
              </w:rPr>
              <w:t xml:space="preserve"> e </w:t>
            </w:r>
            <w:proofErr w:type="spellStart"/>
            <w:r w:rsidRPr="00D21850">
              <w:rPr>
                <w:rFonts w:ascii="Garamond" w:hAnsi="Garamond"/>
                <w:color w:val="auto"/>
                <w:sz w:val="28"/>
                <w:szCs w:val="28"/>
              </w:rPr>
              <w:t>ghoo</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casherick</w:t>
            </w:r>
            <w:proofErr w:type="spellEnd"/>
            <w:r w:rsidRPr="00D21850">
              <w:rPr>
                <w:rFonts w:ascii="Garamond" w:hAnsi="Garamond"/>
                <w:color w:val="auto"/>
                <w:sz w:val="28"/>
                <w:szCs w:val="28"/>
              </w:rPr>
              <w:t xml:space="preserve">, as er </w:t>
            </w:r>
            <w:proofErr w:type="spellStart"/>
            <w:r w:rsidRPr="00D21850">
              <w:rPr>
                <w:rFonts w:ascii="Garamond" w:hAnsi="Garamond"/>
                <w:color w:val="auto"/>
                <w:sz w:val="28"/>
                <w:szCs w:val="28"/>
              </w:rPr>
              <w:t>skyn</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ooilley</w:t>
            </w:r>
            <w:proofErr w:type="spellEnd"/>
            <w:r w:rsidRPr="00D21850">
              <w:rPr>
                <w:rFonts w:ascii="Garamond" w:hAnsi="Garamond"/>
                <w:color w:val="auto"/>
                <w:sz w:val="28"/>
                <w:szCs w:val="28"/>
              </w:rPr>
              <w:t xml:space="preserve"> </w:t>
            </w:r>
            <w:proofErr w:type="spellStart"/>
            <w:r w:rsidRPr="00D21850">
              <w:rPr>
                <w:rFonts w:ascii="Garamond" w:hAnsi="Garamond"/>
                <w:i/>
                <w:color w:val="auto"/>
                <w:sz w:val="28"/>
                <w:szCs w:val="28"/>
              </w:rPr>
              <w:t>gialdynyn</w:t>
            </w:r>
            <w:proofErr w:type="spellEnd"/>
            <w:r w:rsidRPr="00D21850">
              <w:rPr>
                <w:rFonts w:ascii="Garamond" w:hAnsi="Garamond"/>
                <w:color w:val="auto"/>
                <w:sz w:val="28"/>
                <w:szCs w:val="28"/>
              </w:rPr>
              <w:t xml:space="preserve"> as </w:t>
            </w:r>
            <w:proofErr w:type="spellStart"/>
            <w:r w:rsidRPr="00D21850">
              <w:rPr>
                <w:rFonts w:ascii="Garamond" w:hAnsi="Garamond"/>
                <w:i/>
                <w:color w:val="auto"/>
                <w:sz w:val="28"/>
                <w:szCs w:val="28"/>
              </w:rPr>
              <w:t>Baggyrtyn</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Sushtal</w:t>
            </w:r>
            <w:proofErr w:type="spellEnd"/>
            <w:r w:rsidRPr="00D21850">
              <w:rPr>
                <w:rFonts w:ascii="Garamond" w:hAnsi="Garamond"/>
                <w:color w:val="auto"/>
                <w:sz w:val="28"/>
                <w:szCs w:val="28"/>
              </w:rPr>
              <w:t xml:space="preserve"> </w:t>
            </w:r>
            <w:proofErr w:type="spellStart"/>
            <w:r w:rsidRPr="00D21850">
              <w:rPr>
                <w:rFonts w:ascii="Garamond" w:hAnsi="Garamond"/>
                <w:color w:val="auto"/>
                <w:sz w:val="28"/>
                <w:szCs w:val="28"/>
              </w:rPr>
              <w:t>Chreest</w:t>
            </w:r>
            <w:proofErr w:type="spellEnd"/>
            <w:r w:rsidRPr="00D21850">
              <w:rPr>
                <w:rFonts w:ascii="Garamond" w:hAnsi="Garamond"/>
                <w:color w:val="auto"/>
                <w:sz w:val="28"/>
                <w:szCs w:val="28"/>
              </w:rPr>
              <w:t xml:space="preserve">. </w:t>
            </w:r>
          </w:p>
        </w:tc>
        <w:tc>
          <w:tcPr>
            <w:tcW w:w="3835" w:type="dxa"/>
          </w:tcPr>
          <w:p w14:paraId="2DF19901" w14:textId="77777777" w:rsidR="002C41DC" w:rsidRPr="00684253" w:rsidRDefault="002C41DC"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You must believe, and lay to heart, what God hath made known in his holy Word, and especially the</w:t>
            </w:r>
            <w:r w:rsidRPr="00684253">
              <w:rPr>
                <w:rFonts w:ascii="Garamond" w:hAnsi="Garamond" w:cs="Times New Roman"/>
                <w:sz w:val="28"/>
              </w:rPr>
              <w:t xml:space="preserve"> Promises </w:t>
            </w:r>
            <w:r w:rsidRPr="00684253">
              <w:rPr>
                <w:rFonts w:ascii="Garamond" w:hAnsi="Garamond" w:cs="Times New Roman"/>
                <w:i/>
                <w:sz w:val="28"/>
              </w:rPr>
              <w:t>and</w:t>
            </w:r>
            <w:r w:rsidRPr="00684253">
              <w:rPr>
                <w:rFonts w:ascii="Garamond" w:hAnsi="Garamond" w:cs="Times New Roman"/>
                <w:sz w:val="28"/>
              </w:rPr>
              <w:t xml:space="preserve"> </w:t>
            </w:r>
            <w:proofErr w:type="spellStart"/>
            <w:r w:rsidRPr="00684253">
              <w:rPr>
                <w:rFonts w:ascii="Garamond" w:hAnsi="Garamond" w:cs="Times New Roman"/>
                <w:sz w:val="28"/>
              </w:rPr>
              <w:t>Threatnings</w:t>
            </w:r>
            <w:proofErr w:type="spellEnd"/>
            <w:r w:rsidRPr="00684253">
              <w:rPr>
                <w:rFonts w:ascii="Garamond" w:hAnsi="Garamond" w:cs="Times New Roman"/>
                <w:sz w:val="28"/>
              </w:rPr>
              <w:t xml:space="preserve"> </w:t>
            </w:r>
            <w:r w:rsidRPr="00684253">
              <w:rPr>
                <w:rFonts w:ascii="Garamond" w:hAnsi="Garamond" w:cs="Times New Roman"/>
                <w:i/>
                <w:sz w:val="28"/>
              </w:rPr>
              <w:t xml:space="preserve">of the Gospel of </w:t>
            </w:r>
            <w:r w:rsidRPr="002C41DC">
              <w:rPr>
                <w:rFonts w:ascii="Garamond" w:hAnsi="Garamond" w:cs="Times New Roman"/>
                <w:sz w:val="28"/>
              </w:rPr>
              <w:t>Christ</w:t>
            </w:r>
            <w:r w:rsidRPr="00684253">
              <w:rPr>
                <w:rFonts w:ascii="Garamond" w:hAnsi="Garamond" w:cs="Times New Roman"/>
                <w:i/>
                <w:sz w:val="28"/>
              </w:rPr>
              <w:t>.</w:t>
            </w:r>
          </w:p>
        </w:tc>
        <w:tc>
          <w:tcPr>
            <w:tcW w:w="849" w:type="dxa"/>
          </w:tcPr>
          <w:p w14:paraId="28878B9D" w14:textId="77777777" w:rsidR="002C41DC" w:rsidRPr="00684253" w:rsidRDefault="002C41DC" w:rsidP="00DB60C3">
            <w:pPr>
              <w:pStyle w:val="ListParagraph"/>
              <w:ind w:left="0" w:firstLine="170"/>
              <w:jc w:val="both"/>
              <w:rPr>
                <w:rFonts w:ascii="Garamond" w:hAnsi="Garamond" w:cs="Times New Roman"/>
                <w:i/>
                <w:sz w:val="28"/>
              </w:rPr>
            </w:pPr>
          </w:p>
        </w:tc>
      </w:tr>
      <w:tr w:rsidR="002C41DC" w:rsidRPr="00F638E7" w14:paraId="4CF31BE2" w14:textId="77777777" w:rsidTr="003472DF">
        <w:tc>
          <w:tcPr>
            <w:tcW w:w="4387" w:type="dxa"/>
          </w:tcPr>
          <w:p w14:paraId="740724B2" w14:textId="77777777" w:rsidR="002C41DC" w:rsidRPr="00585797" w:rsidRDefault="00246F9D" w:rsidP="00DB60C3">
            <w:pPr>
              <w:pStyle w:val="Default"/>
              <w:widowControl/>
              <w:ind w:firstLine="227"/>
              <w:jc w:val="both"/>
              <w:rPr>
                <w:rFonts w:ascii="Garamond" w:hAnsi="Garamond"/>
                <w:sz w:val="28"/>
                <w:szCs w:val="28"/>
              </w:rPr>
            </w:pPr>
            <w:r>
              <w:rPr>
                <w:rFonts w:ascii="Garamond" w:hAnsi="Garamond"/>
                <w:color w:val="auto"/>
                <w:sz w:val="28"/>
                <w:szCs w:val="28"/>
              </w:rPr>
              <w:t>[</w:t>
            </w:r>
            <w:r w:rsidR="002C41DC" w:rsidRPr="00585797">
              <w:rPr>
                <w:rFonts w:ascii="Garamond" w:hAnsi="Garamond"/>
                <w:color w:val="auto"/>
                <w:sz w:val="28"/>
                <w:szCs w:val="28"/>
              </w:rPr>
              <w:t xml:space="preserve">6] </w:t>
            </w:r>
            <w:proofErr w:type="spellStart"/>
            <w:r w:rsidR="002C41DC" w:rsidRPr="00585797">
              <w:rPr>
                <w:rFonts w:ascii="Garamond" w:hAnsi="Garamond"/>
                <w:color w:val="auto"/>
                <w:sz w:val="28"/>
                <w:szCs w:val="28"/>
              </w:rPr>
              <w:t>Shegin</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color w:val="auto"/>
                <w:sz w:val="28"/>
                <w:szCs w:val="28"/>
              </w:rPr>
              <w:t>dhyt</w:t>
            </w:r>
            <w:proofErr w:type="spellEnd"/>
            <w:r w:rsidR="002C41DC" w:rsidRPr="00585797">
              <w:rPr>
                <w:rFonts w:ascii="Garamond" w:hAnsi="Garamond"/>
                <w:color w:val="auto"/>
                <w:sz w:val="28"/>
                <w:szCs w:val="28"/>
              </w:rPr>
              <w:t xml:space="preserve"> goal as </w:t>
            </w:r>
            <w:proofErr w:type="spellStart"/>
            <w:r w:rsidR="002C41DC" w:rsidRPr="00585797">
              <w:rPr>
                <w:rFonts w:ascii="Garamond" w:hAnsi="Garamond"/>
                <w:color w:val="auto"/>
                <w:sz w:val="28"/>
                <w:szCs w:val="28"/>
              </w:rPr>
              <w:t>laue</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color w:val="auto"/>
                <w:sz w:val="28"/>
                <w:szCs w:val="28"/>
              </w:rPr>
              <w:t>dy</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color w:val="auto"/>
                <w:sz w:val="28"/>
                <w:szCs w:val="28"/>
              </w:rPr>
              <w:t>reall</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color w:val="auto"/>
                <w:sz w:val="28"/>
                <w:szCs w:val="28"/>
              </w:rPr>
              <w:t>ny</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color w:val="auto"/>
                <w:sz w:val="28"/>
                <w:szCs w:val="28"/>
              </w:rPr>
              <w:t>Annaghyn</w:t>
            </w:r>
            <w:proofErr w:type="spellEnd"/>
            <w:r w:rsidR="002C41DC" w:rsidRPr="00585797">
              <w:rPr>
                <w:rFonts w:ascii="Garamond" w:hAnsi="Garamond"/>
                <w:color w:val="auto"/>
                <w:sz w:val="28"/>
                <w:szCs w:val="28"/>
              </w:rPr>
              <w:t xml:space="preserve"> ta </w:t>
            </w:r>
            <w:proofErr w:type="spellStart"/>
            <w:r w:rsidR="002C41DC" w:rsidRPr="00585797">
              <w:rPr>
                <w:rFonts w:ascii="Garamond" w:hAnsi="Garamond"/>
                <w:color w:val="auto"/>
                <w:sz w:val="28"/>
                <w:szCs w:val="28"/>
              </w:rPr>
              <w:t>gynsagh</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color w:val="auto"/>
                <w:sz w:val="28"/>
                <w:szCs w:val="28"/>
              </w:rPr>
              <w:t>dhyt</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color w:val="auto"/>
                <w:sz w:val="28"/>
                <w:szCs w:val="28"/>
              </w:rPr>
              <w:t>dy</w:t>
            </w:r>
            <w:proofErr w:type="spellEnd"/>
            <w:r w:rsidR="002C41DC" w:rsidRPr="00585797">
              <w:rPr>
                <w:rFonts w:ascii="Garamond" w:hAnsi="Garamond"/>
                <w:color w:val="auto"/>
                <w:sz w:val="28"/>
                <w:szCs w:val="28"/>
              </w:rPr>
              <w:t xml:space="preserve"> </w:t>
            </w:r>
            <w:proofErr w:type="spellStart"/>
            <w:r w:rsidR="002C41DC" w:rsidRPr="00585797">
              <w:rPr>
                <w:rFonts w:ascii="Garamond" w:hAnsi="Garamond"/>
                <w:i/>
                <w:color w:val="auto"/>
                <w:sz w:val="28"/>
                <w:szCs w:val="28"/>
              </w:rPr>
              <w:t>churrym</w:t>
            </w:r>
            <w:proofErr w:type="spellEnd"/>
            <w:r w:rsidR="002C41DC" w:rsidRPr="00585797">
              <w:rPr>
                <w:rFonts w:ascii="Garamond" w:hAnsi="Garamond"/>
                <w:i/>
                <w:color w:val="auto"/>
                <w:sz w:val="28"/>
                <w:szCs w:val="28"/>
              </w:rPr>
              <w:t xml:space="preserve"> </w:t>
            </w:r>
            <w:proofErr w:type="spellStart"/>
            <w:r w:rsidR="002C41DC" w:rsidRPr="00585797">
              <w:rPr>
                <w:rFonts w:ascii="Garamond" w:hAnsi="Garamond"/>
                <w:i/>
                <w:color w:val="auto"/>
                <w:sz w:val="28"/>
                <w:szCs w:val="28"/>
              </w:rPr>
              <w:t>gys</w:t>
            </w:r>
            <w:proofErr w:type="spellEnd"/>
            <w:r w:rsidR="002C41DC" w:rsidRPr="00585797">
              <w:rPr>
                <w:rFonts w:ascii="Garamond" w:hAnsi="Garamond"/>
                <w:i/>
                <w:color w:val="auto"/>
                <w:sz w:val="28"/>
                <w:szCs w:val="28"/>
              </w:rPr>
              <w:t xml:space="preserve"> </w:t>
            </w:r>
            <w:proofErr w:type="spellStart"/>
            <w:r w:rsidR="002C41DC" w:rsidRPr="00585797">
              <w:rPr>
                <w:rFonts w:ascii="Garamond" w:hAnsi="Garamond"/>
                <w:i/>
                <w:color w:val="auto"/>
                <w:sz w:val="28"/>
                <w:szCs w:val="28"/>
              </w:rPr>
              <w:t>Jee</w:t>
            </w:r>
            <w:proofErr w:type="spellEnd"/>
            <w:r w:rsidR="002C41DC" w:rsidRPr="00585797">
              <w:rPr>
                <w:rFonts w:ascii="Garamond" w:hAnsi="Garamond"/>
                <w:i/>
                <w:color w:val="auto"/>
                <w:sz w:val="28"/>
                <w:szCs w:val="28"/>
              </w:rPr>
              <w:t xml:space="preserve"> </w:t>
            </w:r>
            <w:r w:rsidR="002C41DC" w:rsidRPr="002C41DC">
              <w:rPr>
                <w:rFonts w:ascii="Garamond" w:hAnsi="Garamond"/>
                <w:color w:val="auto"/>
                <w:sz w:val="28"/>
                <w:szCs w:val="28"/>
              </w:rPr>
              <w:t xml:space="preserve">as </w:t>
            </w:r>
            <w:proofErr w:type="spellStart"/>
            <w:r w:rsidR="002C41DC" w:rsidRPr="002C41DC">
              <w:rPr>
                <w:rFonts w:ascii="Garamond" w:hAnsi="Garamond"/>
                <w:color w:val="auto"/>
                <w:sz w:val="28"/>
                <w:szCs w:val="28"/>
              </w:rPr>
              <w:t>gys</w:t>
            </w:r>
            <w:proofErr w:type="spellEnd"/>
            <w:r w:rsidR="002C41DC" w:rsidRPr="00585797">
              <w:rPr>
                <w:rFonts w:ascii="Garamond" w:hAnsi="Garamond"/>
                <w:i/>
                <w:color w:val="auto"/>
                <w:sz w:val="28"/>
                <w:szCs w:val="28"/>
              </w:rPr>
              <w:t xml:space="preserve"> </w:t>
            </w:r>
            <w:proofErr w:type="spellStart"/>
            <w:r w:rsidR="002C41DC" w:rsidRPr="00585797">
              <w:rPr>
                <w:rFonts w:ascii="Garamond" w:hAnsi="Garamond"/>
                <w:i/>
                <w:color w:val="auto"/>
                <w:sz w:val="28"/>
                <w:szCs w:val="28"/>
              </w:rPr>
              <w:t>dty</w:t>
            </w:r>
            <w:proofErr w:type="spellEnd"/>
            <w:r w:rsidR="002C41DC" w:rsidRPr="00585797">
              <w:rPr>
                <w:rFonts w:ascii="Garamond" w:hAnsi="Garamond"/>
                <w:i/>
                <w:color w:val="auto"/>
                <w:sz w:val="28"/>
                <w:szCs w:val="28"/>
              </w:rPr>
              <w:t xml:space="preserve"> Naboo</w:t>
            </w:r>
            <w:r w:rsidR="002C41DC" w:rsidRPr="00585797">
              <w:rPr>
                <w:rFonts w:ascii="Garamond" w:hAnsi="Garamond"/>
                <w:color w:val="auto"/>
                <w:sz w:val="28"/>
                <w:szCs w:val="28"/>
              </w:rPr>
              <w:t xml:space="preserve">. </w:t>
            </w:r>
          </w:p>
        </w:tc>
        <w:tc>
          <w:tcPr>
            <w:tcW w:w="3835" w:type="dxa"/>
          </w:tcPr>
          <w:p w14:paraId="5117ABBC" w14:textId="77777777" w:rsidR="002C41DC" w:rsidRPr="00684253" w:rsidRDefault="002C41DC"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You must resolve to keep the</w:t>
            </w:r>
            <w:r w:rsidRPr="00684253">
              <w:rPr>
                <w:rFonts w:ascii="Garamond" w:hAnsi="Garamond" w:cs="Times New Roman"/>
                <w:sz w:val="28"/>
              </w:rPr>
              <w:t xml:space="preserve"> Commandments, </w:t>
            </w:r>
            <w:r w:rsidRPr="00684253">
              <w:rPr>
                <w:rFonts w:ascii="Garamond" w:hAnsi="Garamond" w:cs="Times New Roman"/>
                <w:i/>
                <w:sz w:val="28"/>
              </w:rPr>
              <w:t xml:space="preserve">which teach you your </w:t>
            </w:r>
            <w:r w:rsidRPr="00684253">
              <w:rPr>
                <w:rFonts w:ascii="Garamond" w:hAnsi="Garamond" w:cs="Times New Roman"/>
                <w:sz w:val="28"/>
              </w:rPr>
              <w:t>Duty to God</w:t>
            </w:r>
            <w:r w:rsidRPr="00684253">
              <w:rPr>
                <w:rFonts w:ascii="Garamond" w:hAnsi="Garamond" w:cs="Times New Roman"/>
                <w:i/>
                <w:sz w:val="28"/>
              </w:rPr>
              <w:t xml:space="preserve">, and to </w:t>
            </w:r>
            <w:r w:rsidRPr="00684253">
              <w:rPr>
                <w:rFonts w:ascii="Garamond" w:hAnsi="Garamond" w:cs="Times New Roman"/>
                <w:sz w:val="28"/>
              </w:rPr>
              <w:t>your Neighbour</w:t>
            </w:r>
            <w:r w:rsidRPr="00684253">
              <w:rPr>
                <w:rFonts w:ascii="Garamond" w:hAnsi="Garamond" w:cs="Times New Roman"/>
                <w:i/>
                <w:sz w:val="28"/>
              </w:rPr>
              <w:t>.</w:t>
            </w:r>
          </w:p>
        </w:tc>
        <w:tc>
          <w:tcPr>
            <w:tcW w:w="849" w:type="dxa"/>
          </w:tcPr>
          <w:p w14:paraId="14243ADE" w14:textId="77777777" w:rsidR="002C41DC" w:rsidRPr="00684253" w:rsidRDefault="002C41DC" w:rsidP="00DB60C3">
            <w:pPr>
              <w:pStyle w:val="ListParagraph"/>
              <w:ind w:left="0" w:firstLine="170"/>
              <w:jc w:val="both"/>
              <w:rPr>
                <w:rFonts w:ascii="Garamond" w:hAnsi="Garamond" w:cs="Times New Roman"/>
                <w:i/>
                <w:sz w:val="28"/>
              </w:rPr>
            </w:pPr>
          </w:p>
        </w:tc>
      </w:tr>
      <w:tr w:rsidR="002C41DC" w:rsidRPr="00F638E7" w14:paraId="32B9D55A" w14:textId="77777777" w:rsidTr="003472DF">
        <w:tc>
          <w:tcPr>
            <w:tcW w:w="4387" w:type="dxa"/>
          </w:tcPr>
          <w:p w14:paraId="258180A6" w14:textId="77777777" w:rsidR="002C41DC" w:rsidRPr="00585797" w:rsidRDefault="002C41DC" w:rsidP="00DB60C3">
            <w:pPr>
              <w:pStyle w:val="Default"/>
              <w:widowControl/>
              <w:ind w:firstLine="227"/>
              <w:jc w:val="both"/>
              <w:rPr>
                <w:rFonts w:ascii="Garamond" w:hAnsi="Garamond"/>
                <w:sz w:val="28"/>
                <w:szCs w:val="28"/>
              </w:rPr>
            </w:pPr>
            <w:r w:rsidRPr="00585797">
              <w:rPr>
                <w:rFonts w:ascii="Garamond" w:hAnsi="Garamond"/>
                <w:color w:val="auto"/>
                <w:sz w:val="28"/>
                <w:szCs w:val="28"/>
              </w:rPr>
              <w:t xml:space="preserve">As son </w:t>
            </w:r>
            <w:proofErr w:type="spellStart"/>
            <w:r w:rsidRPr="00585797">
              <w:rPr>
                <w:rFonts w:ascii="Garamond" w:hAnsi="Garamond"/>
                <w:color w:val="auto"/>
                <w:sz w:val="28"/>
                <w:szCs w:val="28"/>
              </w:rPr>
              <w:t>nagh</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vod</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oo</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shoh</w:t>
            </w:r>
            <w:proofErr w:type="spellEnd"/>
            <w:r w:rsidRPr="00585797">
              <w:rPr>
                <w:rFonts w:ascii="Garamond" w:hAnsi="Garamond"/>
                <w:color w:val="auto"/>
                <w:sz w:val="28"/>
                <w:szCs w:val="28"/>
              </w:rPr>
              <w:t xml:space="preserve"> y </w:t>
            </w:r>
            <w:proofErr w:type="spellStart"/>
            <w:r w:rsidRPr="00585797">
              <w:rPr>
                <w:rFonts w:ascii="Garamond" w:hAnsi="Garamond"/>
                <w:color w:val="auto"/>
                <w:sz w:val="28"/>
                <w:szCs w:val="28"/>
              </w:rPr>
              <w:t>yanoo</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oo</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hene</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shegin</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dhyt</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liorish</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padjer</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kinjagh</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shirrey</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gys</w:t>
            </w:r>
            <w:proofErr w:type="spellEnd"/>
            <w:r w:rsidRPr="00585797">
              <w:rPr>
                <w:rFonts w:ascii="Garamond" w:hAnsi="Garamond"/>
                <w:color w:val="auto"/>
                <w:sz w:val="28"/>
                <w:szCs w:val="28"/>
              </w:rPr>
              <w:t xml:space="preserve"> </w:t>
            </w:r>
            <w:proofErr w:type="spellStart"/>
            <w:r w:rsidRPr="00585797">
              <w:rPr>
                <w:rFonts w:ascii="Garamond" w:hAnsi="Garamond"/>
                <w:color w:val="auto"/>
                <w:sz w:val="28"/>
                <w:szCs w:val="28"/>
              </w:rPr>
              <w:t>Jee</w:t>
            </w:r>
            <w:proofErr w:type="spellEnd"/>
            <w:r w:rsidRPr="00585797">
              <w:rPr>
                <w:rFonts w:ascii="Garamond" w:hAnsi="Garamond"/>
                <w:color w:val="auto"/>
                <w:sz w:val="28"/>
                <w:szCs w:val="28"/>
              </w:rPr>
              <w:t xml:space="preserve"> son e </w:t>
            </w:r>
            <w:proofErr w:type="spellStart"/>
            <w:r w:rsidRPr="00585797">
              <w:rPr>
                <w:rFonts w:ascii="Garamond" w:hAnsi="Garamond"/>
                <w:color w:val="auto"/>
                <w:sz w:val="28"/>
                <w:szCs w:val="28"/>
              </w:rPr>
              <w:t>chooney</w:t>
            </w:r>
            <w:proofErr w:type="spellEnd"/>
            <w:r w:rsidRPr="00585797">
              <w:rPr>
                <w:rFonts w:ascii="Garamond" w:hAnsi="Garamond"/>
                <w:color w:val="auto"/>
                <w:sz w:val="28"/>
                <w:szCs w:val="28"/>
              </w:rPr>
              <w:t xml:space="preserve">. </w:t>
            </w:r>
          </w:p>
        </w:tc>
        <w:tc>
          <w:tcPr>
            <w:tcW w:w="3835" w:type="dxa"/>
          </w:tcPr>
          <w:p w14:paraId="74312815" w14:textId="77777777" w:rsidR="002C41DC" w:rsidRPr="00684253" w:rsidRDefault="002C41DC" w:rsidP="00DB60C3">
            <w:pPr>
              <w:pStyle w:val="ListParagraph"/>
              <w:ind w:left="0" w:firstLine="227"/>
              <w:contextualSpacing w:val="0"/>
              <w:jc w:val="both"/>
              <w:rPr>
                <w:rFonts w:ascii="Garamond" w:hAnsi="Garamond" w:cs="Times New Roman"/>
                <w:i/>
                <w:sz w:val="28"/>
              </w:rPr>
            </w:pPr>
            <w:r>
              <w:rPr>
                <w:rFonts w:ascii="Garamond" w:hAnsi="Garamond" w:cs="Times New Roman"/>
                <w:i/>
                <w:sz w:val="28"/>
              </w:rPr>
              <w:t>And</w:t>
            </w:r>
            <w:r w:rsidRPr="00684253">
              <w:rPr>
                <w:rFonts w:ascii="Garamond" w:hAnsi="Garamond" w:cs="Times New Roman"/>
                <w:i/>
                <w:sz w:val="28"/>
              </w:rPr>
              <w:t xml:space="preserve"> because you cannot do this of </w:t>
            </w:r>
            <w:proofErr w:type="spellStart"/>
            <w:r w:rsidRPr="00684253">
              <w:rPr>
                <w:rFonts w:ascii="Garamond" w:hAnsi="Garamond" w:cs="Times New Roman"/>
                <w:i/>
                <w:sz w:val="28"/>
              </w:rPr>
              <w:t>your self</w:t>
            </w:r>
            <w:proofErr w:type="spellEnd"/>
            <w:r w:rsidRPr="00684253">
              <w:rPr>
                <w:rFonts w:ascii="Garamond" w:hAnsi="Garamond" w:cs="Times New Roman"/>
                <w:i/>
                <w:sz w:val="28"/>
              </w:rPr>
              <w:t xml:space="preserve">, you must purpose at all times to seek to God, </w:t>
            </w:r>
            <w:r w:rsidRPr="00684253">
              <w:rPr>
                <w:rFonts w:ascii="Garamond" w:hAnsi="Garamond" w:cs="Times New Roman"/>
                <w:sz w:val="28"/>
              </w:rPr>
              <w:t>by Prayer</w:t>
            </w:r>
            <w:r w:rsidRPr="00684253">
              <w:rPr>
                <w:rFonts w:ascii="Garamond" w:hAnsi="Garamond" w:cs="Times New Roman"/>
                <w:i/>
                <w:sz w:val="28"/>
              </w:rPr>
              <w:t>, for his Assistance.</w:t>
            </w:r>
          </w:p>
        </w:tc>
        <w:tc>
          <w:tcPr>
            <w:tcW w:w="849" w:type="dxa"/>
          </w:tcPr>
          <w:p w14:paraId="1CDBAE49" w14:textId="77777777" w:rsidR="002C41DC" w:rsidRPr="00684253" w:rsidRDefault="002C41DC" w:rsidP="00DB60C3">
            <w:pPr>
              <w:pStyle w:val="ListParagraph"/>
              <w:ind w:left="0" w:firstLine="170"/>
              <w:jc w:val="both"/>
              <w:rPr>
                <w:rFonts w:ascii="Garamond" w:hAnsi="Garamond" w:cs="Times New Roman"/>
                <w:i/>
                <w:sz w:val="28"/>
              </w:rPr>
            </w:pPr>
          </w:p>
        </w:tc>
      </w:tr>
      <w:tr w:rsidR="002C41DC" w:rsidRPr="00F638E7" w14:paraId="5D30B801" w14:textId="77777777" w:rsidTr="003472DF">
        <w:tc>
          <w:tcPr>
            <w:tcW w:w="4387" w:type="dxa"/>
          </w:tcPr>
          <w:p w14:paraId="1E3AA554" w14:textId="77777777" w:rsidR="002C41DC" w:rsidRPr="00585797" w:rsidRDefault="002C41DC" w:rsidP="00DB60C3">
            <w:pPr>
              <w:pStyle w:val="CM3"/>
              <w:widowControl/>
              <w:spacing w:line="240" w:lineRule="auto"/>
              <w:ind w:firstLine="227"/>
              <w:jc w:val="both"/>
              <w:rPr>
                <w:rFonts w:ascii="Garamond" w:hAnsi="Garamond"/>
                <w:sz w:val="28"/>
                <w:szCs w:val="28"/>
              </w:rPr>
            </w:pPr>
            <w:r w:rsidRPr="00585797">
              <w:rPr>
                <w:rFonts w:ascii="Garamond" w:hAnsi="Garamond"/>
                <w:sz w:val="28"/>
                <w:szCs w:val="28"/>
              </w:rPr>
              <w:t xml:space="preserve">As er </w:t>
            </w:r>
            <w:proofErr w:type="spellStart"/>
            <w:r w:rsidRPr="00585797">
              <w:rPr>
                <w:rFonts w:ascii="Garamond" w:hAnsi="Garamond"/>
                <w:sz w:val="28"/>
                <w:szCs w:val="28"/>
              </w:rPr>
              <w:t>jerrey</w:t>
            </w:r>
            <w:proofErr w:type="spellEnd"/>
            <w:r w:rsidRPr="00585797">
              <w:rPr>
                <w:rFonts w:ascii="Garamond" w:hAnsi="Garamond"/>
                <w:sz w:val="28"/>
                <w:szCs w:val="28"/>
              </w:rPr>
              <w:t xml:space="preserve"> </w:t>
            </w:r>
            <w:proofErr w:type="spellStart"/>
            <w:r w:rsidRPr="00585797">
              <w:rPr>
                <w:rFonts w:ascii="Garamond" w:hAnsi="Garamond"/>
                <w:sz w:val="28"/>
                <w:szCs w:val="28"/>
              </w:rPr>
              <w:t>ooilley</w:t>
            </w:r>
            <w:proofErr w:type="spellEnd"/>
            <w:r w:rsidRPr="00585797">
              <w:rPr>
                <w:rFonts w:ascii="Garamond" w:hAnsi="Garamond"/>
                <w:sz w:val="28"/>
                <w:szCs w:val="28"/>
              </w:rPr>
              <w:t xml:space="preserve"> </w:t>
            </w:r>
            <w:proofErr w:type="spellStart"/>
            <w:r w:rsidRPr="00585797">
              <w:rPr>
                <w:rFonts w:ascii="Garamond" w:hAnsi="Garamond"/>
                <w:sz w:val="28"/>
                <w:szCs w:val="28"/>
              </w:rPr>
              <w:t>fakin</w:t>
            </w:r>
            <w:proofErr w:type="spellEnd"/>
            <w:r w:rsidRPr="00585797">
              <w:rPr>
                <w:rFonts w:ascii="Garamond" w:hAnsi="Garamond"/>
                <w:sz w:val="28"/>
                <w:szCs w:val="28"/>
              </w:rPr>
              <w:t xml:space="preserve"> </w:t>
            </w:r>
            <w:proofErr w:type="spellStart"/>
            <w:r w:rsidRPr="00585797">
              <w:rPr>
                <w:rFonts w:ascii="Garamond" w:hAnsi="Garamond"/>
                <w:sz w:val="28"/>
                <w:szCs w:val="28"/>
              </w:rPr>
              <w:t>dy</w:t>
            </w:r>
            <w:proofErr w:type="spellEnd"/>
            <w:r w:rsidRPr="00585797">
              <w:rPr>
                <w:rFonts w:ascii="Garamond" w:hAnsi="Garamond"/>
                <w:sz w:val="28"/>
                <w:szCs w:val="28"/>
              </w:rPr>
              <w:t xml:space="preserve"> nee </w:t>
            </w:r>
            <w:proofErr w:type="spellStart"/>
            <w:r w:rsidRPr="00585797">
              <w:rPr>
                <w:rFonts w:ascii="Garamond" w:hAnsi="Garamond"/>
                <w:sz w:val="28"/>
                <w:szCs w:val="28"/>
              </w:rPr>
              <w:t>trooid</w:t>
            </w:r>
            <w:proofErr w:type="spellEnd"/>
            <w:r w:rsidRPr="00585797">
              <w:rPr>
                <w:rFonts w:ascii="Garamond" w:hAnsi="Garamond"/>
                <w:sz w:val="28"/>
                <w:szCs w:val="28"/>
              </w:rPr>
              <w:t xml:space="preserve"> </w:t>
            </w:r>
            <w:proofErr w:type="spellStart"/>
            <w:r w:rsidRPr="00585797">
              <w:rPr>
                <w:rFonts w:ascii="Garamond" w:hAnsi="Garamond"/>
                <w:sz w:val="28"/>
                <w:szCs w:val="28"/>
              </w:rPr>
              <w:t>eere</w:t>
            </w:r>
            <w:proofErr w:type="spellEnd"/>
            <w:r w:rsidRPr="00585797">
              <w:rPr>
                <w:rFonts w:ascii="Garamond" w:hAnsi="Garamond"/>
                <w:sz w:val="28"/>
                <w:szCs w:val="28"/>
              </w:rPr>
              <w:t xml:space="preserve"> </w:t>
            </w:r>
            <w:proofErr w:type="spellStart"/>
            <w:r w:rsidRPr="00585797">
              <w:rPr>
                <w:rFonts w:ascii="Garamond" w:hAnsi="Garamond"/>
                <w:sz w:val="28"/>
                <w:szCs w:val="28"/>
              </w:rPr>
              <w:t>Foar</w:t>
            </w:r>
            <w:proofErr w:type="spellEnd"/>
            <w:r w:rsidRPr="00585797">
              <w:rPr>
                <w:rFonts w:ascii="Garamond" w:hAnsi="Garamond"/>
                <w:sz w:val="28"/>
                <w:szCs w:val="28"/>
              </w:rPr>
              <w:t xml:space="preserve"> Yee </w:t>
            </w:r>
            <w:proofErr w:type="spellStart"/>
            <w:r w:rsidRPr="00585797">
              <w:rPr>
                <w:rFonts w:ascii="Garamond" w:hAnsi="Garamond"/>
                <w:sz w:val="28"/>
                <w:szCs w:val="28"/>
              </w:rPr>
              <w:t>te</w:t>
            </w:r>
            <w:proofErr w:type="spellEnd"/>
            <w:r w:rsidRPr="00585797">
              <w:rPr>
                <w:rFonts w:ascii="Garamond" w:hAnsi="Garamond"/>
                <w:sz w:val="28"/>
                <w:szCs w:val="28"/>
              </w:rPr>
              <w:t xml:space="preserve"> goal shin </w:t>
            </w:r>
            <w:proofErr w:type="spellStart"/>
            <w:r w:rsidRPr="00585797">
              <w:rPr>
                <w:rFonts w:ascii="Garamond" w:hAnsi="Garamond"/>
                <w:sz w:val="28"/>
                <w:szCs w:val="28"/>
              </w:rPr>
              <w:t>stiagh</w:t>
            </w:r>
            <w:proofErr w:type="spellEnd"/>
            <w:r w:rsidRPr="00585797">
              <w:rPr>
                <w:rFonts w:ascii="Garamond" w:hAnsi="Garamond"/>
                <w:sz w:val="28"/>
                <w:szCs w:val="28"/>
              </w:rPr>
              <w:t xml:space="preserve"> </w:t>
            </w:r>
            <w:proofErr w:type="spellStart"/>
            <w:r w:rsidRPr="00585797">
              <w:rPr>
                <w:rFonts w:ascii="Garamond" w:hAnsi="Garamond"/>
                <w:sz w:val="28"/>
                <w:szCs w:val="28"/>
              </w:rPr>
              <w:t>ayns</w:t>
            </w:r>
            <w:proofErr w:type="spellEnd"/>
            <w:r w:rsidRPr="00585797">
              <w:rPr>
                <w:rFonts w:ascii="Garamond" w:hAnsi="Garamond"/>
                <w:sz w:val="28"/>
                <w:szCs w:val="28"/>
              </w:rPr>
              <w:t xml:space="preserve"> </w:t>
            </w:r>
            <w:proofErr w:type="spellStart"/>
            <w:r w:rsidRPr="00585797">
              <w:rPr>
                <w:rFonts w:ascii="Garamond" w:hAnsi="Garamond"/>
                <w:sz w:val="28"/>
                <w:szCs w:val="28"/>
              </w:rPr>
              <w:t>Conaant</w:t>
            </w:r>
            <w:proofErr w:type="spellEnd"/>
            <w:r w:rsidRPr="00585797">
              <w:rPr>
                <w:rFonts w:ascii="Garamond" w:hAnsi="Garamond"/>
                <w:sz w:val="28"/>
                <w:szCs w:val="28"/>
              </w:rPr>
              <w:t xml:space="preserve">, as </w:t>
            </w:r>
            <w:proofErr w:type="spellStart"/>
            <w:r w:rsidRPr="00585797">
              <w:rPr>
                <w:rFonts w:ascii="Garamond" w:hAnsi="Garamond"/>
                <w:sz w:val="28"/>
                <w:szCs w:val="28"/>
              </w:rPr>
              <w:t>dy</w:t>
            </w:r>
            <w:proofErr w:type="spellEnd"/>
            <w:r w:rsidRPr="00585797">
              <w:rPr>
                <w:rFonts w:ascii="Garamond" w:hAnsi="Garamond"/>
                <w:sz w:val="28"/>
                <w:szCs w:val="28"/>
              </w:rPr>
              <w:t xml:space="preserve"> </w:t>
            </w:r>
            <w:proofErr w:type="spellStart"/>
            <w:r w:rsidRPr="00585797">
              <w:rPr>
                <w:rFonts w:ascii="Garamond" w:hAnsi="Garamond"/>
                <w:sz w:val="28"/>
                <w:szCs w:val="28"/>
              </w:rPr>
              <w:t>vel</w:t>
            </w:r>
            <w:proofErr w:type="spellEnd"/>
            <w:r w:rsidRPr="00585797">
              <w:rPr>
                <w:rFonts w:ascii="Garamond" w:hAnsi="Garamond"/>
                <w:sz w:val="28"/>
                <w:szCs w:val="28"/>
              </w:rPr>
              <w:t xml:space="preserve"> e </w:t>
            </w:r>
            <w:proofErr w:type="spellStart"/>
            <w:r w:rsidRPr="00585797">
              <w:rPr>
                <w:rFonts w:ascii="Garamond" w:hAnsi="Garamond"/>
                <w:sz w:val="28"/>
                <w:szCs w:val="28"/>
              </w:rPr>
              <w:t>gialdyn</w:t>
            </w:r>
            <w:proofErr w:type="spellEnd"/>
            <w:r w:rsidRPr="00585797">
              <w:rPr>
                <w:rFonts w:ascii="Garamond" w:hAnsi="Garamond"/>
                <w:sz w:val="28"/>
                <w:szCs w:val="28"/>
              </w:rPr>
              <w:t xml:space="preserve"> </w:t>
            </w:r>
            <w:proofErr w:type="spellStart"/>
            <w:r w:rsidRPr="00585797">
              <w:rPr>
                <w:rFonts w:ascii="Garamond" w:hAnsi="Garamond"/>
                <w:sz w:val="28"/>
                <w:szCs w:val="28"/>
              </w:rPr>
              <w:t>dooin</w:t>
            </w:r>
            <w:proofErr w:type="spellEnd"/>
            <w:r w:rsidRPr="00585797">
              <w:rPr>
                <w:rFonts w:ascii="Garamond" w:hAnsi="Garamond"/>
                <w:sz w:val="28"/>
                <w:szCs w:val="28"/>
              </w:rPr>
              <w:t xml:space="preserve"> y </w:t>
            </w:r>
            <w:proofErr w:type="spellStart"/>
            <w:r w:rsidRPr="00585797">
              <w:rPr>
                <w:rFonts w:ascii="Garamond" w:hAnsi="Garamond"/>
                <w:sz w:val="28"/>
                <w:szCs w:val="28"/>
              </w:rPr>
              <w:t>Vea</w:t>
            </w:r>
            <w:proofErr w:type="spellEnd"/>
            <w:r w:rsidRPr="00585797">
              <w:rPr>
                <w:rFonts w:ascii="Garamond" w:hAnsi="Garamond"/>
                <w:sz w:val="28"/>
                <w:szCs w:val="28"/>
              </w:rPr>
              <w:t xml:space="preserve"> ta </w:t>
            </w:r>
            <w:proofErr w:type="spellStart"/>
            <w:r w:rsidRPr="00585797">
              <w:rPr>
                <w:rFonts w:ascii="Garamond" w:hAnsi="Garamond"/>
                <w:sz w:val="28"/>
                <w:szCs w:val="28"/>
              </w:rPr>
              <w:t>dy</w:t>
            </w:r>
            <w:proofErr w:type="spellEnd"/>
            <w:r w:rsidRPr="00585797">
              <w:rPr>
                <w:rFonts w:ascii="Garamond" w:hAnsi="Garamond"/>
                <w:sz w:val="28"/>
                <w:szCs w:val="28"/>
              </w:rPr>
              <w:t xml:space="preserve"> </w:t>
            </w:r>
            <w:proofErr w:type="spellStart"/>
            <w:r w:rsidRPr="00585797">
              <w:rPr>
                <w:rFonts w:ascii="Garamond" w:hAnsi="Garamond"/>
                <w:sz w:val="28"/>
                <w:szCs w:val="28"/>
              </w:rPr>
              <w:t>bragh</w:t>
            </w:r>
            <w:proofErr w:type="spellEnd"/>
            <w:r w:rsidRPr="00585797">
              <w:rPr>
                <w:rFonts w:ascii="Garamond" w:hAnsi="Garamond"/>
                <w:sz w:val="28"/>
                <w:szCs w:val="28"/>
              </w:rPr>
              <w:t xml:space="preserve"> </w:t>
            </w:r>
            <w:proofErr w:type="spellStart"/>
            <w:r w:rsidRPr="00585797">
              <w:rPr>
                <w:rFonts w:ascii="Garamond" w:hAnsi="Garamond"/>
                <w:sz w:val="28"/>
                <w:szCs w:val="28"/>
              </w:rPr>
              <w:t>farraghtyn</w:t>
            </w:r>
            <w:proofErr w:type="spellEnd"/>
            <w:r w:rsidRPr="00585797">
              <w:rPr>
                <w:rFonts w:ascii="Garamond" w:hAnsi="Garamond"/>
                <w:sz w:val="28"/>
                <w:szCs w:val="28"/>
              </w:rPr>
              <w:t xml:space="preserve"> </w:t>
            </w:r>
            <w:proofErr w:type="spellStart"/>
            <w:r w:rsidRPr="00585797">
              <w:rPr>
                <w:rFonts w:ascii="Garamond" w:hAnsi="Garamond"/>
                <w:sz w:val="28"/>
                <w:szCs w:val="28"/>
              </w:rPr>
              <w:t>shegin</w:t>
            </w:r>
            <w:proofErr w:type="spellEnd"/>
            <w:r w:rsidRPr="00585797">
              <w:rPr>
                <w:rFonts w:ascii="Garamond" w:hAnsi="Garamond"/>
                <w:sz w:val="28"/>
                <w:szCs w:val="28"/>
              </w:rPr>
              <w:t xml:space="preserve"> </w:t>
            </w:r>
            <w:proofErr w:type="spellStart"/>
            <w:r w:rsidRPr="00585797">
              <w:rPr>
                <w:rFonts w:ascii="Garamond" w:hAnsi="Garamond"/>
                <w:sz w:val="28"/>
                <w:szCs w:val="28"/>
              </w:rPr>
              <w:t>dhyt</w:t>
            </w:r>
            <w:proofErr w:type="spellEnd"/>
            <w:r w:rsidRPr="00585797">
              <w:rPr>
                <w:rFonts w:ascii="Garamond" w:hAnsi="Garamond"/>
                <w:sz w:val="28"/>
                <w:szCs w:val="28"/>
              </w:rPr>
              <w:t xml:space="preserve"> </w:t>
            </w:r>
            <w:proofErr w:type="spellStart"/>
            <w:r w:rsidRPr="00585797">
              <w:rPr>
                <w:rFonts w:ascii="Garamond" w:hAnsi="Garamond"/>
                <w:sz w:val="28"/>
                <w:szCs w:val="28"/>
              </w:rPr>
              <w:t>ny</w:t>
            </w:r>
            <w:proofErr w:type="spellEnd"/>
            <w:r w:rsidRPr="00585797">
              <w:rPr>
                <w:rFonts w:ascii="Garamond" w:hAnsi="Garamond"/>
                <w:sz w:val="28"/>
                <w:szCs w:val="28"/>
              </w:rPr>
              <w:t xml:space="preserve"> </w:t>
            </w:r>
            <w:proofErr w:type="spellStart"/>
            <w:r w:rsidRPr="00585797">
              <w:rPr>
                <w:rFonts w:ascii="Garamond" w:hAnsi="Garamond"/>
                <w:sz w:val="28"/>
                <w:szCs w:val="28"/>
              </w:rPr>
              <w:t>saysyn</w:t>
            </w:r>
            <w:proofErr w:type="spellEnd"/>
            <w:r w:rsidRPr="00585797">
              <w:rPr>
                <w:rFonts w:ascii="Garamond" w:hAnsi="Garamond"/>
                <w:sz w:val="28"/>
                <w:szCs w:val="28"/>
              </w:rPr>
              <w:t xml:space="preserve"> </w:t>
            </w:r>
            <w:proofErr w:type="spellStart"/>
            <w:r w:rsidRPr="00585797">
              <w:rPr>
                <w:rFonts w:ascii="Garamond" w:hAnsi="Garamond"/>
                <w:sz w:val="28"/>
                <w:szCs w:val="28"/>
              </w:rPr>
              <w:t>grasoil</w:t>
            </w:r>
            <w:proofErr w:type="spellEnd"/>
            <w:r w:rsidRPr="00585797">
              <w:rPr>
                <w:rFonts w:ascii="Garamond" w:hAnsi="Garamond"/>
                <w:sz w:val="28"/>
                <w:szCs w:val="28"/>
              </w:rPr>
              <w:t xml:space="preserve"> </w:t>
            </w:r>
            <w:proofErr w:type="spellStart"/>
            <w:r w:rsidRPr="00585797">
              <w:rPr>
                <w:rFonts w:ascii="Garamond" w:hAnsi="Garamond"/>
                <w:sz w:val="28"/>
                <w:szCs w:val="28"/>
              </w:rPr>
              <w:t>te</w:t>
            </w:r>
            <w:proofErr w:type="spellEnd"/>
            <w:r w:rsidRPr="00585797">
              <w:rPr>
                <w:rFonts w:ascii="Garamond" w:hAnsi="Garamond"/>
                <w:sz w:val="28"/>
                <w:szCs w:val="28"/>
              </w:rPr>
              <w:t xml:space="preserve"> </w:t>
            </w:r>
            <w:proofErr w:type="spellStart"/>
            <w:r w:rsidRPr="00585797">
              <w:rPr>
                <w:rFonts w:ascii="Garamond" w:hAnsi="Garamond"/>
                <w:sz w:val="28"/>
                <w:szCs w:val="28"/>
              </w:rPr>
              <w:t>hene</w:t>
            </w:r>
            <w:proofErr w:type="spellEnd"/>
            <w:r w:rsidRPr="00585797">
              <w:rPr>
                <w:rFonts w:ascii="Garamond" w:hAnsi="Garamond"/>
                <w:sz w:val="28"/>
                <w:szCs w:val="28"/>
              </w:rPr>
              <w:t xml:space="preserve"> er </w:t>
            </w:r>
            <w:proofErr w:type="spellStart"/>
            <w:r w:rsidRPr="00585797">
              <w:rPr>
                <w:rFonts w:ascii="Garamond" w:hAnsi="Garamond"/>
                <w:sz w:val="28"/>
                <w:szCs w:val="28"/>
              </w:rPr>
              <w:t>phonteil</w:t>
            </w:r>
            <w:proofErr w:type="spellEnd"/>
            <w:r w:rsidRPr="00585797">
              <w:rPr>
                <w:rFonts w:ascii="Garamond" w:hAnsi="Garamond"/>
                <w:sz w:val="28"/>
                <w:szCs w:val="28"/>
              </w:rPr>
              <w:t xml:space="preserve">, ta </w:t>
            </w:r>
            <w:proofErr w:type="spellStart"/>
            <w:r w:rsidRPr="00585797">
              <w:rPr>
                <w:rFonts w:ascii="Garamond" w:hAnsi="Garamond"/>
                <w:sz w:val="28"/>
                <w:szCs w:val="28"/>
              </w:rPr>
              <w:t>shen</w:t>
            </w:r>
            <w:proofErr w:type="spellEnd"/>
            <w:r w:rsidRPr="00585797">
              <w:rPr>
                <w:rFonts w:ascii="Garamond" w:hAnsi="Garamond"/>
                <w:sz w:val="28"/>
                <w:szCs w:val="28"/>
              </w:rPr>
              <w:t xml:space="preserve"> </w:t>
            </w:r>
            <w:proofErr w:type="spellStart"/>
            <w:r w:rsidRPr="00585797">
              <w:rPr>
                <w:rFonts w:ascii="Garamond" w:hAnsi="Garamond"/>
                <w:i/>
                <w:sz w:val="28"/>
                <w:szCs w:val="28"/>
              </w:rPr>
              <w:t>Bashtey</w:t>
            </w:r>
            <w:proofErr w:type="spellEnd"/>
            <w:r w:rsidRPr="00585797">
              <w:rPr>
                <w:rFonts w:ascii="Garamond" w:hAnsi="Garamond"/>
                <w:i/>
                <w:sz w:val="28"/>
                <w:szCs w:val="28"/>
              </w:rPr>
              <w:t xml:space="preserve"> </w:t>
            </w:r>
            <w:r w:rsidRPr="002C41DC">
              <w:rPr>
                <w:rFonts w:ascii="Garamond" w:hAnsi="Garamond"/>
                <w:sz w:val="28"/>
                <w:szCs w:val="28"/>
              </w:rPr>
              <w:t>as</w:t>
            </w:r>
            <w:r w:rsidRPr="00585797">
              <w:rPr>
                <w:rFonts w:ascii="Garamond" w:hAnsi="Garamond"/>
                <w:i/>
                <w:sz w:val="28"/>
                <w:szCs w:val="28"/>
              </w:rPr>
              <w:t xml:space="preserve"> </w:t>
            </w:r>
            <w:proofErr w:type="spellStart"/>
            <w:r w:rsidRPr="00585797">
              <w:rPr>
                <w:rFonts w:ascii="Garamond" w:hAnsi="Garamond"/>
                <w:i/>
                <w:sz w:val="28"/>
                <w:szCs w:val="28"/>
              </w:rPr>
              <w:t>Shibb</w:t>
            </w:r>
            <w:r w:rsidR="00246F9D">
              <w:rPr>
                <w:rFonts w:ascii="Garamond" w:hAnsi="Garamond"/>
                <w:i/>
                <w:sz w:val="28"/>
                <w:szCs w:val="28"/>
              </w:rPr>
              <w:t>a</w:t>
            </w:r>
            <w:r w:rsidRPr="00585797">
              <w:rPr>
                <w:rFonts w:ascii="Garamond" w:hAnsi="Garamond"/>
                <w:i/>
                <w:sz w:val="28"/>
                <w:szCs w:val="28"/>
              </w:rPr>
              <w:t>r</w:t>
            </w:r>
            <w:proofErr w:type="spellEnd"/>
            <w:r w:rsidRPr="00585797">
              <w:rPr>
                <w:rFonts w:ascii="Garamond" w:hAnsi="Garamond"/>
                <w:i/>
                <w:sz w:val="28"/>
                <w:szCs w:val="28"/>
              </w:rPr>
              <w:t xml:space="preserve"> y </w:t>
            </w:r>
            <w:proofErr w:type="spellStart"/>
            <w:r w:rsidRPr="00585797">
              <w:rPr>
                <w:rFonts w:ascii="Garamond" w:hAnsi="Garamond"/>
                <w:i/>
                <w:sz w:val="28"/>
                <w:szCs w:val="28"/>
              </w:rPr>
              <w:t>Chiarn</w:t>
            </w:r>
            <w:proofErr w:type="spellEnd"/>
            <w:r w:rsidRPr="00585797">
              <w:rPr>
                <w:rFonts w:ascii="Garamond" w:hAnsi="Garamond"/>
                <w:sz w:val="28"/>
                <w:szCs w:val="28"/>
              </w:rPr>
              <w:t xml:space="preserve"> </w:t>
            </w:r>
            <w:proofErr w:type="spellStart"/>
            <w:r w:rsidRPr="00585797">
              <w:rPr>
                <w:rFonts w:ascii="Garamond" w:hAnsi="Garamond"/>
                <w:sz w:val="28"/>
                <w:szCs w:val="28"/>
              </w:rPr>
              <w:t>dy</w:t>
            </w:r>
            <w:proofErr w:type="spellEnd"/>
            <w:r w:rsidRPr="00585797">
              <w:rPr>
                <w:rFonts w:ascii="Garamond" w:hAnsi="Garamond"/>
                <w:sz w:val="28"/>
                <w:szCs w:val="28"/>
              </w:rPr>
              <w:t xml:space="preserve"> </w:t>
            </w:r>
            <w:proofErr w:type="spellStart"/>
            <w:r w:rsidRPr="00585797">
              <w:rPr>
                <w:rFonts w:ascii="Garamond" w:hAnsi="Garamond"/>
                <w:sz w:val="28"/>
                <w:szCs w:val="28"/>
              </w:rPr>
              <w:t>booisal</w:t>
            </w:r>
            <w:proofErr w:type="spellEnd"/>
            <w:r w:rsidRPr="00585797">
              <w:rPr>
                <w:rFonts w:ascii="Garamond" w:hAnsi="Garamond"/>
                <w:sz w:val="28"/>
                <w:szCs w:val="28"/>
              </w:rPr>
              <w:t xml:space="preserve"> y </w:t>
            </w:r>
            <w:proofErr w:type="spellStart"/>
            <w:r w:rsidRPr="00585797">
              <w:rPr>
                <w:rFonts w:ascii="Garamond" w:hAnsi="Garamond"/>
                <w:sz w:val="28"/>
                <w:szCs w:val="28"/>
              </w:rPr>
              <w:t>ghoal</w:t>
            </w:r>
            <w:proofErr w:type="spellEnd"/>
            <w:r w:rsidRPr="00585797">
              <w:rPr>
                <w:rFonts w:ascii="Garamond" w:hAnsi="Garamond"/>
                <w:sz w:val="28"/>
                <w:szCs w:val="28"/>
              </w:rPr>
              <w:t xml:space="preserve"> as y </w:t>
            </w:r>
            <w:proofErr w:type="spellStart"/>
            <w:r w:rsidRPr="00585797">
              <w:rPr>
                <w:rFonts w:ascii="Garamond" w:hAnsi="Garamond"/>
                <w:sz w:val="28"/>
                <w:szCs w:val="28"/>
              </w:rPr>
              <w:t>usal</w:t>
            </w:r>
            <w:proofErr w:type="spellEnd"/>
            <w:r w:rsidRPr="00585797">
              <w:rPr>
                <w:rFonts w:ascii="Garamond" w:hAnsi="Garamond"/>
                <w:sz w:val="28"/>
                <w:szCs w:val="28"/>
              </w:rPr>
              <w:t xml:space="preserve">. </w:t>
            </w:r>
          </w:p>
        </w:tc>
        <w:tc>
          <w:tcPr>
            <w:tcW w:w="3835" w:type="dxa"/>
          </w:tcPr>
          <w:p w14:paraId="4AE553DE" w14:textId="77777777" w:rsidR="002C41DC" w:rsidRPr="00684253" w:rsidRDefault="002C41DC" w:rsidP="00DB60C3">
            <w:pPr>
              <w:pStyle w:val="ListParagraph"/>
              <w:ind w:left="0" w:firstLine="227"/>
              <w:contextualSpacing w:val="0"/>
              <w:jc w:val="both"/>
              <w:rPr>
                <w:rFonts w:ascii="Garamond" w:hAnsi="Garamond" w:cs="Times New Roman"/>
                <w:sz w:val="28"/>
              </w:rPr>
            </w:pPr>
            <w:r w:rsidRPr="00684253">
              <w:rPr>
                <w:rFonts w:ascii="Garamond" w:hAnsi="Garamond" w:cs="Times New Roman"/>
                <w:i/>
                <w:sz w:val="28"/>
              </w:rPr>
              <w:t>And lastly</w:t>
            </w:r>
            <w:r w:rsidR="002C617D" w:rsidRPr="002C617D">
              <w:rPr>
                <w:rFonts w:ascii="Garamond" w:hAnsi="Garamond" w:cs="Times New Roman"/>
                <w:sz w:val="28"/>
              </w:rPr>
              <w:t> ;</w:t>
            </w:r>
            <w:r w:rsidRPr="00684253">
              <w:rPr>
                <w:rFonts w:ascii="Garamond" w:hAnsi="Garamond" w:cs="Times New Roman"/>
                <w:i/>
                <w:sz w:val="28"/>
              </w:rPr>
              <w:t xml:space="preserve"> since it is </w:t>
            </w:r>
            <w:proofErr w:type="spellStart"/>
            <w:r w:rsidRPr="00684253">
              <w:rPr>
                <w:rFonts w:ascii="Garamond" w:hAnsi="Garamond" w:cs="Times New Roman"/>
                <w:i/>
                <w:sz w:val="28"/>
              </w:rPr>
              <w:t>meer</w:t>
            </w:r>
            <w:proofErr w:type="spellEnd"/>
            <w:r w:rsidRPr="00684253">
              <w:rPr>
                <w:rFonts w:ascii="Garamond" w:hAnsi="Garamond" w:cs="Times New Roman"/>
                <w:i/>
                <w:sz w:val="28"/>
              </w:rPr>
              <w:t xml:space="preserve"> Favour in God, that he receives us into his Covenant, and </w:t>
            </w:r>
            <w:proofErr w:type="spellStart"/>
            <w:r w:rsidRPr="00684253">
              <w:rPr>
                <w:rFonts w:ascii="Garamond" w:hAnsi="Garamond" w:cs="Times New Roman"/>
                <w:i/>
                <w:sz w:val="28"/>
              </w:rPr>
              <w:t>promiseth</w:t>
            </w:r>
            <w:proofErr w:type="spellEnd"/>
            <w:r w:rsidRPr="00684253">
              <w:rPr>
                <w:rFonts w:ascii="Garamond" w:hAnsi="Garamond" w:cs="Times New Roman"/>
                <w:i/>
                <w:sz w:val="28"/>
              </w:rPr>
              <w:t xml:space="preserve"> us eternal Life, you must thankfully receive, and use the </w:t>
            </w:r>
            <w:r w:rsidRPr="00684253">
              <w:rPr>
                <w:rFonts w:ascii="Garamond" w:hAnsi="Garamond" w:cs="Times New Roman"/>
                <w:sz w:val="28"/>
              </w:rPr>
              <w:t>Means of Grace</w:t>
            </w:r>
            <w:r w:rsidRPr="00684253">
              <w:rPr>
                <w:rFonts w:ascii="Garamond" w:hAnsi="Garamond" w:cs="Times New Roman"/>
                <w:i/>
                <w:sz w:val="28"/>
              </w:rPr>
              <w:t xml:space="preserve"> which he hath appointed</w:t>
            </w:r>
            <w:r>
              <w:rPr>
                <w:rFonts w:ascii="Garamond" w:hAnsi="Garamond" w:cs="Times New Roman"/>
                <w:i/>
                <w:sz w:val="28"/>
              </w:rPr>
              <w:t>,</w:t>
            </w:r>
            <w:r w:rsidRPr="00684253">
              <w:rPr>
                <w:rFonts w:ascii="Garamond" w:hAnsi="Garamond" w:cs="Times New Roman"/>
                <w:i/>
                <w:sz w:val="28"/>
              </w:rPr>
              <w:t xml:space="preserve"> namely, </w:t>
            </w:r>
            <w:r w:rsidRPr="00684253">
              <w:rPr>
                <w:rFonts w:ascii="Garamond" w:hAnsi="Garamond" w:cs="Times New Roman"/>
                <w:sz w:val="28"/>
              </w:rPr>
              <w:t>Baptism</w:t>
            </w:r>
            <w:r w:rsidRPr="00684253">
              <w:rPr>
                <w:rFonts w:ascii="Garamond" w:hAnsi="Garamond" w:cs="Times New Roman"/>
                <w:i/>
                <w:sz w:val="28"/>
              </w:rPr>
              <w:t xml:space="preserve"> and the </w:t>
            </w:r>
            <w:r w:rsidRPr="00684253">
              <w:rPr>
                <w:rFonts w:ascii="Garamond" w:hAnsi="Garamond" w:cs="Times New Roman"/>
                <w:sz w:val="28"/>
              </w:rPr>
              <w:t>Lord’s Supper.</w:t>
            </w:r>
          </w:p>
        </w:tc>
        <w:tc>
          <w:tcPr>
            <w:tcW w:w="849" w:type="dxa"/>
          </w:tcPr>
          <w:p w14:paraId="5ACF4902" w14:textId="77777777" w:rsidR="002C41DC" w:rsidRPr="00684253" w:rsidRDefault="002C41DC" w:rsidP="00DB60C3">
            <w:pPr>
              <w:pStyle w:val="ListParagraph"/>
              <w:ind w:left="0" w:firstLine="170"/>
              <w:jc w:val="both"/>
              <w:rPr>
                <w:rFonts w:ascii="Garamond" w:hAnsi="Garamond" w:cs="Times New Roman"/>
                <w:i/>
                <w:sz w:val="28"/>
              </w:rPr>
            </w:pPr>
          </w:p>
        </w:tc>
      </w:tr>
      <w:tr w:rsidR="002C41DC" w:rsidRPr="00F638E7" w14:paraId="69035E54" w14:textId="77777777" w:rsidTr="003472DF">
        <w:tc>
          <w:tcPr>
            <w:tcW w:w="4387" w:type="dxa"/>
          </w:tcPr>
          <w:p w14:paraId="310FD5E1" w14:textId="77777777" w:rsidR="002C41DC" w:rsidRPr="00585797" w:rsidRDefault="002C41DC" w:rsidP="00DB60C3">
            <w:pPr>
              <w:pStyle w:val="CM3"/>
              <w:widowControl/>
              <w:spacing w:line="240" w:lineRule="auto"/>
              <w:ind w:firstLine="227"/>
              <w:jc w:val="both"/>
              <w:rPr>
                <w:rFonts w:ascii="Garamond" w:hAnsi="Garamond"/>
                <w:sz w:val="28"/>
                <w:szCs w:val="28"/>
              </w:rPr>
            </w:pPr>
            <w:proofErr w:type="spellStart"/>
            <w:r w:rsidRPr="00585797">
              <w:rPr>
                <w:rFonts w:ascii="Garamond" w:hAnsi="Garamond"/>
                <w:sz w:val="28"/>
                <w:szCs w:val="28"/>
              </w:rPr>
              <w:t>Shoh</w:t>
            </w:r>
            <w:proofErr w:type="spellEnd"/>
            <w:r w:rsidRPr="00585797">
              <w:rPr>
                <w:rFonts w:ascii="Garamond" w:hAnsi="Garamond"/>
                <w:sz w:val="28"/>
                <w:szCs w:val="28"/>
              </w:rPr>
              <w:t xml:space="preserve"> </w:t>
            </w:r>
            <w:proofErr w:type="spellStart"/>
            <w:r w:rsidRPr="00585797">
              <w:rPr>
                <w:rFonts w:ascii="Garamond" w:hAnsi="Garamond"/>
                <w:sz w:val="28"/>
                <w:szCs w:val="28"/>
              </w:rPr>
              <w:t>ard</w:t>
            </w:r>
            <w:proofErr w:type="spellEnd"/>
            <w:r w:rsidRPr="00585797">
              <w:rPr>
                <w:rFonts w:ascii="Garamond" w:hAnsi="Garamond"/>
                <w:sz w:val="28"/>
                <w:szCs w:val="28"/>
              </w:rPr>
              <w:t xml:space="preserve"> </w:t>
            </w:r>
            <w:proofErr w:type="spellStart"/>
            <w:r w:rsidRPr="00585797">
              <w:rPr>
                <w:rFonts w:ascii="Garamond" w:hAnsi="Garamond"/>
                <w:sz w:val="28"/>
                <w:szCs w:val="28"/>
              </w:rPr>
              <w:t>phointyn</w:t>
            </w:r>
            <w:proofErr w:type="spellEnd"/>
            <w:r w:rsidRPr="00585797">
              <w:rPr>
                <w:rFonts w:ascii="Garamond" w:hAnsi="Garamond"/>
                <w:sz w:val="28"/>
                <w:szCs w:val="28"/>
              </w:rPr>
              <w:t xml:space="preserve"> </w:t>
            </w:r>
            <w:proofErr w:type="spellStart"/>
            <w:r w:rsidRPr="00585797">
              <w:rPr>
                <w:rFonts w:ascii="Garamond" w:hAnsi="Garamond"/>
                <w:sz w:val="28"/>
                <w:szCs w:val="28"/>
              </w:rPr>
              <w:t>dty</w:t>
            </w:r>
            <w:proofErr w:type="spellEnd"/>
            <w:r w:rsidRPr="00585797">
              <w:rPr>
                <w:rFonts w:ascii="Garamond" w:hAnsi="Garamond"/>
                <w:sz w:val="28"/>
                <w:szCs w:val="28"/>
              </w:rPr>
              <w:t xml:space="preserve"> </w:t>
            </w:r>
            <w:proofErr w:type="spellStart"/>
            <w:r w:rsidRPr="00585797">
              <w:rPr>
                <w:rFonts w:ascii="Garamond" w:hAnsi="Garamond"/>
                <w:sz w:val="28"/>
                <w:szCs w:val="28"/>
              </w:rPr>
              <w:t>churrym</w:t>
            </w:r>
            <w:proofErr w:type="spellEnd"/>
            <w:r w:rsidRPr="00585797">
              <w:rPr>
                <w:rFonts w:ascii="Garamond" w:hAnsi="Garamond"/>
                <w:sz w:val="28"/>
                <w:szCs w:val="28"/>
              </w:rPr>
              <w:t xml:space="preserve">, </w:t>
            </w:r>
            <w:proofErr w:type="spellStart"/>
            <w:r w:rsidRPr="00585797">
              <w:rPr>
                <w:rFonts w:ascii="Garamond" w:hAnsi="Garamond"/>
                <w:sz w:val="28"/>
                <w:szCs w:val="28"/>
              </w:rPr>
              <w:t>foddee</w:t>
            </w:r>
            <w:proofErr w:type="spellEnd"/>
            <w:r w:rsidRPr="00585797">
              <w:rPr>
                <w:rFonts w:ascii="Garamond" w:hAnsi="Garamond"/>
                <w:sz w:val="28"/>
                <w:szCs w:val="28"/>
              </w:rPr>
              <w:t xml:space="preserve"> </w:t>
            </w:r>
            <w:proofErr w:type="spellStart"/>
            <w:r w:rsidRPr="00585797">
              <w:rPr>
                <w:rFonts w:ascii="Garamond" w:hAnsi="Garamond"/>
                <w:sz w:val="28"/>
                <w:szCs w:val="28"/>
              </w:rPr>
              <w:t>oo</w:t>
            </w:r>
            <w:proofErr w:type="spellEnd"/>
            <w:r w:rsidRPr="00585797">
              <w:rPr>
                <w:rFonts w:ascii="Garamond" w:hAnsi="Garamond"/>
                <w:sz w:val="28"/>
                <w:szCs w:val="28"/>
              </w:rPr>
              <w:t xml:space="preserve"> </w:t>
            </w:r>
            <w:proofErr w:type="spellStart"/>
            <w:r w:rsidRPr="00585797">
              <w:rPr>
                <w:rFonts w:ascii="Garamond" w:hAnsi="Garamond"/>
                <w:sz w:val="28"/>
                <w:szCs w:val="28"/>
              </w:rPr>
              <w:t>nyn</w:t>
            </w:r>
            <w:proofErr w:type="spellEnd"/>
            <w:r w:rsidRPr="00585797">
              <w:rPr>
                <w:rFonts w:ascii="Garamond" w:hAnsi="Garamond"/>
                <w:sz w:val="28"/>
                <w:szCs w:val="28"/>
              </w:rPr>
              <w:t xml:space="preserve"> </w:t>
            </w:r>
            <w:proofErr w:type="spellStart"/>
            <w:r w:rsidRPr="00585797">
              <w:rPr>
                <w:rFonts w:ascii="Garamond" w:hAnsi="Garamond"/>
                <w:sz w:val="28"/>
                <w:szCs w:val="28"/>
              </w:rPr>
              <w:t>doiggal</w:t>
            </w:r>
            <w:proofErr w:type="spellEnd"/>
            <w:r w:rsidRPr="00585797">
              <w:rPr>
                <w:rFonts w:ascii="Garamond" w:hAnsi="Garamond"/>
                <w:sz w:val="28"/>
                <w:szCs w:val="28"/>
              </w:rPr>
              <w:t xml:space="preserve"> ad </w:t>
            </w:r>
            <w:r w:rsidRPr="00585797">
              <w:rPr>
                <w:rFonts w:ascii="Garamond" w:hAnsi="Garamond"/>
                <w:i/>
                <w:sz w:val="28"/>
                <w:szCs w:val="28"/>
              </w:rPr>
              <w:t xml:space="preserve">er </w:t>
            </w:r>
            <w:proofErr w:type="spellStart"/>
            <w:r w:rsidRPr="00585797">
              <w:rPr>
                <w:rFonts w:ascii="Garamond" w:hAnsi="Garamond"/>
                <w:i/>
                <w:sz w:val="28"/>
                <w:szCs w:val="28"/>
              </w:rPr>
              <w:t>beggan</w:t>
            </w:r>
            <w:proofErr w:type="spellEnd"/>
            <w:r w:rsidRPr="00585797">
              <w:rPr>
                <w:rFonts w:ascii="Garamond" w:hAnsi="Garamond"/>
                <w:i/>
                <w:sz w:val="28"/>
                <w:szCs w:val="28"/>
              </w:rPr>
              <w:t xml:space="preserve"> </w:t>
            </w:r>
            <w:proofErr w:type="spellStart"/>
            <w:r w:rsidRPr="00585797">
              <w:rPr>
                <w:rFonts w:ascii="Garamond" w:hAnsi="Garamond"/>
                <w:i/>
                <w:sz w:val="28"/>
                <w:szCs w:val="28"/>
              </w:rPr>
              <w:lastRenderedPageBreak/>
              <w:t>ynsagh</w:t>
            </w:r>
            <w:proofErr w:type="spellEnd"/>
            <w:r w:rsidRPr="00585797">
              <w:rPr>
                <w:rFonts w:ascii="Garamond" w:hAnsi="Garamond"/>
                <w:sz w:val="28"/>
                <w:szCs w:val="28"/>
              </w:rPr>
              <w:t>, my ho</w:t>
            </w:r>
            <w:r w:rsidR="00246F9D">
              <w:rPr>
                <w:rFonts w:ascii="Garamond" w:hAnsi="Garamond"/>
                <w:sz w:val="28"/>
                <w:szCs w:val="28"/>
              </w:rPr>
              <w:t>i</w:t>
            </w:r>
            <w:r w:rsidRPr="00585797">
              <w:rPr>
                <w:rFonts w:ascii="Garamond" w:hAnsi="Garamond"/>
                <w:sz w:val="28"/>
                <w:szCs w:val="28"/>
              </w:rPr>
              <w:t>-</w:t>
            </w:r>
            <w:proofErr w:type="spellStart"/>
            <w:r w:rsidRPr="00585797">
              <w:rPr>
                <w:rFonts w:ascii="Garamond" w:hAnsi="Garamond"/>
                <w:sz w:val="28"/>
                <w:szCs w:val="28"/>
              </w:rPr>
              <w:t>ys</w:t>
            </w:r>
            <w:proofErr w:type="spellEnd"/>
            <w:r w:rsidRPr="00585797">
              <w:rPr>
                <w:rFonts w:ascii="Garamond" w:hAnsi="Garamond"/>
                <w:sz w:val="28"/>
                <w:szCs w:val="28"/>
              </w:rPr>
              <w:t xml:space="preserve"> </w:t>
            </w:r>
            <w:proofErr w:type="spellStart"/>
            <w:r w:rsidRPr="00585797">
              <w:rPr>
                <w:rFonts w:ascii="Garamond" w:hAnsi="Garamond"/>
                <w:sz w:val="28"/>
                <w:szCs w:val="28"/>
              </w:rPr>
              <w:t>oo</w:t>
            </w:r>
            <w:proofErr w:type="spellEnd"/>
            <w:r w:rsidRPr="00585797">
              <w:rPr>
                <w:rFonts w:ascii="Garamond" w:hAnsi="Garamond"/>
                <w:sz w:val="28"/>
                <w:szCs w:val="28"/>
              </w:rPr>
              <w:t xml:space="preserve"> </w:t>
            </w:r>
            <w:proofErr w:type="spellStart"/>
            <w:r w:rsidRPr="00585797">
              <w:rPr>
                <w:rFonts w:ascii="Garamond" w:hAnsi="Garamond"/>
                <w:sz w:val="28"/>
                <w:szCs w:val="28"/>
              </w:rPr>
              <w:t>dty</w:t>
            </w:r>
            <w:proofErr w:type="spellEnd"/>
            <w:r w:rsidRPr="00585797">
              <w:rPr>
                <w:rFonts w:ascii="Garamond" w:hAnsi="Garamond"/>
                <w:sz w:val="28"/>
                <w:szCs w:val="28"/>
              </w:rPr>
              <w:t xml:space="preserve"> </w:t>
            </w:r>
            <w:proofErr w:type="spellStart"/>
            <w:r w:rsidRPr="00585797">
              <w:rPr>
                <w:rFonts w:ascii="Garamond" w:hAnsi="Garamond"/>
                <w:sz w:val="28"/>
                <w:szCs w:val="28"/>
              </w:rPr>
              <w:t>chree</w:t>
            </w:r>
            <w:proofErr w:type="spellEnd"/>
            <w:r w:rsidRPr="00585797">
              <w:rPr>
                <w:rFonts w:ascii="Garamond" w:hAnsi="Garamond"/>
                <w:sz w:val="28"/>
                <w:szCs w:val="28"/>
              </w:rPr>
              <w:t xml:space="preserve"> </w:t>
            </w:r>
            <w:proofErr w:type="spellStart"/>
            <w:r w:rsidRPr="00585797">
              <w:rPr>
                <w:rFonts w:ascii="Garamond" w:hAnsi="Garamond"/>
                <w:sz w:val="28"/>
                <w:szCs w:val="28"/>
              </w:rPr>
              <w:t>orroo</w:t>
            </w:r>
            <w:proofErr w:type="spellEnd"/>
            <w:r w:rsidRPr="00585797">
              <w:rPr>
                <w:rFonts w:ascii="Garamond" w:hAnsi="Garamond"/>
                <w:sz w:val="28"/>
                <w:szCs w:val="28"/>
              </w:rPr>
              <w:t xml:space="preserve">, as my nee </w:t>
            </w:r>
            <w:proofErr w:type="spellStart"/>
            <w:r w:rsidRPr="00585797">
              <w:rPr>
                <w:rFonts w:ascii="Garamond" w:hAnsi="Garamond"/>
                <w:sz w:val="28"/>
                <w:szCs w:val="28"/>
              </w:rPr>
              <w:t>oo</w:t>
            </w:r>
            <w:proofErr w:type="spellEnd"/>
            <w:r w:rsidRPr="00585797">
              <w:rPr>
                <w:rFonts w:ascii="Garamond" w:hAnsi="Garamond"/>
                <w:sz w:val="28"/>
                <w:szCs w:val="28"/>
              </w:rPr>
              <w:t xml:space="preserve"> </w:t>
            </w:r>
            <w:proofErr w:type="spellStart"/>
            <w:r w:rsidRPr="00585797">
              <w:rPr>
                <w:rFonts w:ascii="Garamond" w:hAnsi="Garamond"/>
                <w:sz w:val="28"/>
                <w:szCs w:val="28"/>
              </w:rPr>
              <w:t>padjer</w:t>
            </w:r>
            <w:proofErr w:type="spellEnd"/>
            <w:r w:rsidRPr="00585797">
              <w:rPr>
                <w:rFonts w:ascii="Garamond" w:hAnsi="Garamond"/>
                <w:sz w:val="28"/>
                <w:szCs w:val="28"/>
              </w:rPr>
              <w:t xml:space="preserve"> </w:t>
            </w:r>
            <w:proofErr w:type="spellStart"/>
            <w:r w:rsidRPr="00585797">
              <w:rPr>
                <w:rFonts w:ascii="Garamond" w:hAnsi="Garamond"/>
                <w:sz w:val="28"/>
                <w:szCs w:val="28"/>
              </w:rPr>
              <w:t>gys</w:t>
            </w:r>
            <w:proofErr w:type="spellEnd"/>
            <w:r w:rsidRPr="00585797">
              <w:rPr>
                <w:rFonts w:ascii="Garamond" w:hAnsi="Garamond"/>
                <w:sz w:val="28"/>
                <w:szCs w:val="28"/>
              </w:rPr>
              <w:t xml:space="preserve"> </w:t>
            </w:r>
            <w:proofErr w:type="spellStart"/>
            <w:r w:rsidRPr="00585797">
              <w:rPr>
                <w:rFonts w:ascii="Garamond" w:hAnsi="Garamond"/>
                <w:sz w:val="28"/>
                <w:szCs w:val="28"/>
              </w:rPr>
              <w:t>Jee</w:t>
            </w:r>
            <w:proofErr w:type="spellEnd"/>
            <w:r w:rsidRPr="00585797">
              <w:rPr>
                <w:rFonts w:ascii="Garamond" w:hAnsi="Garamond"/>
                <w:sz w:val="28"/>
                <w:szCs w:val="28"/>
              </w:rPr>
              <w:t xml:space="preserve"> son </w:t>
            </w:r>
            <w:proofErr w:type="spellStart"/>
            <w:r w:rsidRPr="00585797">
              <w:rPr>
                <w:rFonts w:ascii="Garamond" w:hAnsi="Garamond"/>
                <w:sz w:val="28"/>
                <w:szCs w:val="28"/>
              </w:rPr>
              <w:t>cooney</w:t>
            </w:r>
            <w:proofErr w:type="spellEnd"/>
            <w:r w:rsidRPr="00585797">
              <w:rPr>
                <w:rFonts w:ascii="Garamond" w:hAnsi="Garamond"/>
                <w:sz w:val="28"/>
                <w:szCs w:val="28"/>
              </w:rPr>
              <w:t xml:space="preserve">. </w:t>
            </w:r>
          </w:p>
        </w:tc>
        <w:tc>
          <w:tcPr>
            <w:tcW w:w="3835" w:type="dxa"/>
          </w:tcPr>
          <w:p w14:paraId="478CF892" w14:textId="77777777" w:rsidR="002C41DC" w:rsidRPr="00684253" w:rsidRDefault="002C41DC"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lastRenderedPageBreak/>
              <w:t>These are the chief Heads of our Duty, which you may understand</w:t>
            </w:r>
            <w:r w:rsidRPr="00684253">
              <w:rPr>
                <w:rFonts w:ascii="Garamond" w:hAnsi="Garamond" w:cs="Times New Roman"/>
                <w:sz w:val="28"/>
              </w:rPr>
              <w:t xml:space="preserve">, be </w:t>
            </w:r>
            <w:r w:rsidRPr="00684253">
              <w:rPr>
                <w:rFonts w:ascii="Garamond" w:hAnsi="Garamond" w:cs="Times New Roman"/>
                <w:sz w:val="28"/>
              </w:rPr>
              <w:lastRenderedPageBreak/>
              <w:t xml:space="preserve">you never so unlearned, </w:t>
            </w:r>
            <w:r w:rsidRPr="00684253">
              <w:rPr>
                <w:rFonts w:ascii="Garamond" w:hAnsi="Garamond" w:cs="Times New Roman"/>
                <w:i/>
                <w:sz w:val="28"/>
              </w:rPr>
              <w:t>if you will set your Heart upon it, and pray to God for Help.</w:t>
            </w:r>
          </w:p>
        </w:tc>
        <w:tc>
          <w:tcPr>
            <w:tcW w:w="849" w:type="dxa"/>
          </w:tcPr>
          <w:p w14:paraId="0628DF18" w14:textId="77777777" w:rsidR="002C41DC" w:rsidRPr="00684253" w:rsidRDefault="002C41DC" w:rsidP="00DB60C3">
            <w:pPr>
              <w:pStyle w:val="ListParagraph"/>
              <w:ind w:left="0" w:firstLine="170"/>
              <w:jc w:val="both"/>
              <w:rPr>
                <w:rFonts w:ascii="Garamond" w:hAnsi="Garamond" w:cs="Times New Roman"/>
                <w:i/>
                <w:sz w:val="28"/>
              </w:rPr>
            </w:pPr>
          </w:p>
        </w:tc>
      </w:tr>
      <w:tr w:rsidR="002C41DC" w:rsidRPr="00F638E7" w14:paraId="1B0F050F" w14:textId="77777777" w:rsidTr="003472DF">
        <w:tc>
          <w:tcPr>
            <w:tcW w:w="4387" w:type="dxa"/>
          </w:tcPr>
          <w:p w14:paraId="4146A8B6" w14:textId="77777777" w:rsidR="002C41DC" w:rsidRPr="00B33195" w:rsidRDefault="002C41DC" w:rsidP="00DB60C3">
            <w:pPr>
              <w:pStyle w:val="CM3"/>
              <w:widowControl/>
              <w:spacing w:line="240" w:lineRule="auto"/>
              <w:ind w:firstLine="227"/>
              <w:jc w:val="both"/>
              <w:rPr>
                <w:rFonts w:ascii="Garamond" w:hAnsi="Garamond"/>
                <w:sz w:val="28"/>
                <w:szCs w:val="28"/>
              </w:rPr>
            </w:pPr>
            <w:r w:rsidRPr="00246F9D">
              <w:rPr>
                <w:rFonts w:ascii="Garamond" w:hAnsi="Garamond"/>
                <w:i/>
                <w:sz w:val="28"/>
                <w:szCs w:val="28"/>
              </w:rPr>
              <w:t>Q</w:t>
            </w:r>
            <w:r w:rsidRPr="00B33195">
              <w:rPr>
                <w:rFonts w:ascii="Garamond" w:hAnsi="Garamond"/>
                <w:sz w:val="28"/>
                <w:szCs w:val="28"/>
              </w:rPr>
              <w:t xml:space="preserve">. </w:t>
            </w:r>
            <w:proofErr w:type="spellStart"/>
            <w:r w:rsidRPr="00B33195">
              <w:rPr>
                <w:rFonts w:ascii="Garamond" w:hAnsi="Garamond"/>
                <w:sz w:val="28"/>
                <w:szCs w:val="28"/>
              </w:rPr>
              <w:t>T’ad</w:t>
            </w:r>
            <w:proofErr w:type="spellEnd"/>
            <w:r w:rsidRPr="00B33195">
              <w:rPr>
                <w:rFonts w:ascii="Garamond" w:hAnsi="Garamond"/>
                <w:sz w:val="28"/>
                <w:szCs w:val="28"/>
              </w:rPr>
              <w:t xml:space="preserve"> </w:t>
            </w:r>
            <w:proofErr w:type="spellStart"/>
            <w:r w:rsidRPr="00B33195">
              <w:rPr>
                <w:rFonts w:ascii="Garamond" w:hAnsi="Garamond"/>
                <w:sz w:val="28"/>
                <w:szCs w:val="28"/>
              </w:rPr>
              <w:t>shoh</w:t>
            </w:r>
            <w:proofErr w:type="spellEnd"/>
            <w:r w:rsidRPr="00B33195">
              <w:rPr>
                <w:rFonts w:ascii="Garamond" w:hAnsi="Garamond"/>
                <w:sz w:val="28"/>
                <w:szCs w:val="28"/>
              </w:rPr>
              <w:t xml:space="preserve"> </w:t>
            </w:r>
            <w:proofErr w:type="spellStart"/>
            <w:r w:rsidRPr="00B33195">
              <w:rPr>
                <w:rFonts w:ascii="Garamond" w:hAnsi="Garamond"/>
                <w:sz w:val="28"/>
                <w:szCs w:val="28"/>
              </w:rPr>
              <w:t>ynsit</w:t>
            </w:r>
            <w:proofErr w:type="spellEnd"/>
            <w:r w:rsidRPr="00B33195">
              <w:rPr>
                <w:rFonts w:ascii="Garamond" w:hAnsi="Garamond"/>
                <w:sz w:val="28"/>
                <w:szCs w:val="28"/>
              </w:rPr>
              <w:t xml:space="preserve"> </w:t>
            </w:r>
            <w:proofErr w:type="spellStart"/>
            <w:r w:rsidRPr="00B33195">
              <w:rPr>
                <w:rFonts w:ascii="Garamond" w:hAnsi="Garamond"/>
                <w:sz w:val="28"/>
                <w:szCs w:val="28"/>
              </w:rPr>
              <w:t>aym</w:t>
            </w:r>
            <w:proofErr w:type="spellEnd"/>
            <w:r w:rsidRPr="00B33195">
              <w:rPr>
                <w:rFonts w:ascii="Garamond" w:hAnsi="Garamond"/>
                <w:sz w:val="28"/>
                <w:szCs w:val="28"/>
              </w:rPr>
              <w:t xml:space="preserve"> </w:t>
            </w:r>
            <w:proofErr w:type="spellStart"/>
            <w:r w:rsidRPr="00B33195">
              <w:rPr>
                <w:rFonts w:ascii="Garamond" w:hAnsi="Garamond"/>
                <w:sz w:val="28"/>
                <w:szCs w:val="28"/>
              </w:rPr>
              <w:t>hannah</w:t>
            </w:r>
            <w:proofErr w:type="spellEnd"/>
            <w:r w:rsidRPr="00B33195">
              <w:rPr>
                <w:rFonts w:ascii="Garamond" w:hAnsi="Garamond"/>
                <w:sz w:val="28"/>
                <w:szCs w:val="28"/>
              </w:rPr>
              <w:t xml:space="preserve"> </w:t>
            </w:r>
            <w:proofErr w:type="spellStart"/>
            <w:r w:rsidRPr="00B33195">
              <w:rPr>
                <w:rFonts w:ascii="Garamond" w:hAnsi="Garamond"/>
                <w:sz w:val="28"/>
                <w:szCs w:val="28"/>
              </w:rPr>
              <w:t>ayns</w:t>
            </w:r>
            <w:proofErr w:type="spellEnd"/>
            <w:r w:rsidRPr="00B33195">
              <w:rPr>
                <w:rFonts w:ascii="Garamond" w:hAnsi="Garamond"/>
                <w:sz w:val="28"/>
                <w:szCs w:val="28"/>
              </w:rPr>
              <w:t xml:space="preserve"> y </w:t>
            </w:r>
            <w:proofErr w:type="spellStart"/>
            <w:r w:rsidRPr="00B33195">
              <w:rPr>
                <w:rFonts w:ascii="Garamond" w:hAnsi="Garamond"/>
                <w:sz w:val="28"/>
                <w:szCs w:val="28"/>
              </w:rPr>
              <w:t>Credjue</w:t>
            </w:r>
            <w:proofErr w:type="spellEnd"/>
            <w:r w:rsidRPr="00B33195">
              <w:rPr>
                <w:rFonts w:ascii="Garamond" w:hAnsi="Garamond"/>
                <w:sz w:val="28"/>
                <w:szCs w:val="28"/>
              </w:rPr>
              <w:t xml:space="preserve"> </w:t>
            </w:r>
            <w:proofErr w:type="spellStart"/>
            <w:r w:rsidRPr="00B33195">
              <w:rPr>
                <w:rFonts w:ascii="Garamond" w:hAnsi="Garamond"/>
                <w:sz w:val="28"/>
                <w:szCs w:val="28"/>
              </w:rPr>
              <w:t>Creestee</w:t>
            </w:r>
            <w:proofErr w:type="spellEnd"/>
            <w:r w:rsidRPr="00B33195">
              <w:rPr>
                <w:rFonts w:ascii="Garamond" w:hAnsi="Garamond"/>
                <w:sz w:val="28"/>
                <w:szCs w:val="28"/>
              </w:rPr>
              <w:t xml:space="preserve"> hie er </w:t>
            </w:r>
            <w:proofErr w:type="spellStart"/>
            <w:r w:rsidRPr="00B33195">
              <w:rPr>
                <w:rFonts w:ascii="Garamond" w:hAnsi="Garamond"/>
                <w:sz w:val="28"/>
                <w:szCs w:val="28"/>
              </w:rPr>
              <w:t>ynsagh</w:t>
            </w:r>
            <w:proofErr w:type="spellEnd"/>
            <w:r w:rsidRPr="00B33195">
              <w:rPr>
                <w:rFonts w:ascii="Garamond" w:hAnsi="Garamond"/>
                <w:sz w:val="28"/>
                <w:szCs w:val="28"/>
              </w:rPr>
              <w:t xml:space="preserve"> </w:t>
            </w:r>
            <w:proofErr w:type="spellStart"/>
            <w:r w:rsidRPr="00B33195">
              <w:rPr>
                <w:rFonts w:ascii="Garamond" w:hAnsi="Garamond"/>
                <w:sz w:val="28"/>
                <w:szCs w:val="28"/>
              </w:rPr>
              <w:t>dou</w:t>
            </w:r>
            <w:proofErr w:type="spellEnd"/>
            <w:r w:rsidR="002C617D" w:rsidRPr="002C617D">
              <w:rPr>
                <w:rFonts w:ascii="Garamond" w:hAnsi="Garamond"/>
                <w:i/>
                <w:sz w:val="28"/>
                <w:szCs w:val="28"/>
              </w:rPr>
              <w:t> </w:t>
            </w:r>
            <w:r w:rsidR="00C57BF1" w:rsidRPr="00C57BF1">
              <w:rPr>
                <w:rFonts w:ascii="Garamond" w:hAnsi="Garamond"/>
                <w:sz w:val="28"/>
                <w:szCs w:val="28"/>
              </w:rPr>
              <w:t>?</w:t>
            </w:r>
            <w:r w:rsidRPr="00B33195">
              <w:rPr>
                <w:rFonts w:ascii="Garamond" w:hAnsi="Garamond"/>
                <w:sz w:val="28"/>
                <w:szCs w:val="28"/>
              </w:rPr>
              <w:t xml:space="preserve"> </w:t>
            </w:r>
          </w:p>
        </w:tc>
        <w:tc>
          <w:tcPr>
            <w:tcW w:w="3835" w:type="dxa"/>
          </w:tcPr>
          <w:p w14:paraId="4EC3330C" w14:textId="77777777" w:rsidR="002C41DC" w:rsidRPr="00684253" w:rsidRDefault="002C41DC" w:rsidP="00DB60C3">
            <w:pPr>
              <w:pStyle w:val="ListParagraph"/>
              <w:ind w:left="0" w:firstLine="227"/>
              <w:contextualSpacing w:val="0"/>
              <w:jc w:val="both"/>
              <w:rPr>
                <w:rFonts w:ascii="Garamond" w:hAnsi="Garamond" w:cs="Times New Roman"/>
                <w:sz w:val="28"/>
              </w:rPr>
            </w:pPr>
            <w:r w:rsidRPr="00684253">
              <w:rPr>
                <w:rFonts w:ascii="Garamond" w:hAnsi="Garamond" w:cs="Times New Roman"/>
                <w:sz w:val="28"/>
              </w:rPr>
              <w:t xml:space="preserve">Q. </w:t>
            </w:r>
            <w:r w:rsidRPr="00684253">
              <w:rPr>
                <w:rFonts w:ascii="Garamond" w:hAnsi="Garamond" w:cs="Times New Roman"/>
                <w:i/>
                <w:sz w:val="28"/>
              </w:rPr>
              <w:t>These have I already learned in the</w:t>
            </w:r>
            <w:r w:rsidRPr="00684253">
              <w:rPr>
                <w:rFonts w:ascii="Garamond" w:hAnsi="Garamond" w:cs="Times New Roman"/>
                <w:sz w:val="28"/>
              </w:rPr>
              <w:t xml:space="preserve"> Catechism I have been taught</w:t>
            </w:r>
            <w:r w:rsidR="002C617D" w:rsidRPr="002C617D">
              <w:rPr>
                <w:rFonts w:ascii="Garamond" w:hAnsi="Garamond" w:cs="Times New Roman"/>
                <w:i/>
                <w:sz w:val="28"/>
              </w:rPr>
              <w:t> </w:t>
            </w:r>
            <w:r w:rsidR="00C57BF1" w:rsidRPr="00C57BF1">
              <w:rPr>
                <w:rFonts w:ascii="Garamond" w:hAnsi="Garamond" w:cs="Times New Roman"/>
                <w:sz w:val="28"/>
              </w:rPr>
              <w:t>?</w:t>
            </w:r>
          </w:p>
        </w:tc>
        <w:tc>
          <w:tcPr>
            <w:tcW w:w="849" w:type="dxa"/>
          </w:tcPr>
          <w:p w14:paraId="318A2089" w14:textId="77777777" w:rsidR="002C41DC" w:rsidRPr="00684253" w:rsidRDefault="002C41DC" w:rsidP="00DB60C3">
            <w:pPr>
              <w:pStyle w:val="ListParagraph"/>
              <w:ind w:left="0" w:firstLine="170"/>
              <w:jc w:val="both"/>
              <w:rPr>
                <w:rFonts w:ascii="Garamond" w:hAnsi="Garamond" w:cs="Times New Roman"/>
                <w:sz w:val="28"/>
              </w:rPr>
            </w:pPr>
          </w:p>
        </w:tc>
      </w:tr>
      <w:tr w:rsidR="002C41DC" w:rsidRPr="00F638E7" w14:paraId="13A11609" w14:textId="77777777" w:rsidTr="003472DF">
        <w:tc>
          <w:tcPr>
            <w:tcW w:w="4387" w:type="dxa"/>
          </w:tcPr>
          <w:p w14:paraId="2A41C965" w14:textId="77777777" w:rsidR="002C41DC" w:rsidRPr="00B33195" w:rsidRDefault="002C41DC" w:rsidP="00DB60C3">
            <w:pPr>
              <w:pStyle w:val="CM3"/>
              <w:widowControl/>
              <w:spacing w:line="240" w:lineRule="auto"/>
              <w:ind w:firstLine="227"/>
              <w:jc w:val="both"/>
              <w:rPr>
                <w:rFonts w:ascii="Garamond" w:hAnsi="Garamond"/>
                <w:sz w:val="28"/>
                <w:szCs w:val="28"/>
              </w:rPr>
            </w:pPr>
            <w:r w:rsidRPr="00246F9D">
              <w:rPr>
                <w:rFonts w:ascii="Garamond" w:hAnsi="Garamond"/>
                <w:i/>
                <w:sz w:val="28"/>
                <w:szCs w:val="28"/>
              </w:rPr>
              <w:t>A</w:t>
            </w:r>
            <w:r w:rsidR="00246F9D">
              <w:rPr>
                <w:rFonts w:ascii="Garamond" w:hAnsi="Garamond"/>
                <w:i/>
                <w:sz w:val="28"/>
                <w:szCs w:val="28"/>
              </w:rPr>
              <w:t>.</w:t>
            </w:r>
            <w:r w:rsidRPr="00B33195">
              <w:rPr>
                <w:rFonts w:ascii="Garamond" w:hAnsi="Garamond"/>
                <w:sz w:val="28"/>
                <w:szCs w:val="28"/>
              </w:rPr>
              <w:t xml:space="preserve"> Ta</w:t>
            </w:r>
            <w:r w:rsidR="002C617D" w:rsidRPr="002C617D">
              <w:rPr>
                <w:rFonts w:ascii="Garamond" w:hAnsi="Garamond"/>
                <w:sz w:val="28"/>
                <w:szCs w:val="28"/>
              </w:rPr>
              <w:t> ;</w:t>
            </w:r>
            <w:r w:rsidRPr="00B33195">
              <w:rPr>
                <w:rFonts w:ascii="Garamond" w:hAnsi="Garamond"/>
                <w:sz w:val="28"/>
                <w:szCs w:val="28"/>
              </w:rPr>
              <w:t xml:space="preserve"> As </w:t>
            </w:r>
            <w:proofErr w:type="spellStart"/>
            <w:r w:rsidRPr="00B33195">
              <w:rPr>
                <w:rFonts w:ascii="Garamond" w:hAnsi="Garamond"/>
                <w:sz w:val="28"/>
                <w:szCs w:val="28"/>
              </w:rPr>
              <w:t>ayns</w:t>
            </w:r>
            <w:proofErr w:type="spellEnd"/>
            <w:r w:rsidRPr="00B33195">
              <w:rPr>
                <w:rFonts w:ascii="Garamond" w:hAnsi="Garamond"/>
                <w:sz w:val="28"/>
                <w:szCs w:val="28"/>
              </w:rPr>
              <w:t xml:space="preserve"> </w:t>
            </w:r>
            <w:proofErr w:type="spellStart"/>
            <w:r w:rsidRPr="00B33195">
              <w:rPr>
                <w:rFonts w:ascii="Garamond" w:hAnsi="Garamond"/>
                <w:sz w:val="28"/>
                <w:szCs w:val="28"/>
              </w:rPr>
              <w:t>shen</w:t>
            </w:r>
            <w:proofErr w:type="spellEnd"/>
            <w:r w:rsidRPr="00B33195">
              <w:rPr>
                <w:rFonts w:ascii="Garamond" w:hAnsi="Garamond"/>
                <w:sz w:val="28"/>
                <w:szCs w:val="28"/>
              </w:rPr>
              <w:t xml:space="preserve"> ta </w:t>
            </w:r>
            <w:proofErr w:type="spellStart"/>
            <w:r w:rsidRPr="00B33195">
              <w:rPr>
                <w:rFonts w:ascii="Garamond" w:hAnsi="Garamond"/>
                <w:sz w:val="28"/>
                <w:szCs w:val="28"/>
              </w:rPr>
              <w:t>ynsagh</w:t>
            </w:r>
            <w:proofErr w:type="spellEnd"/>
            <w:r w:rsidRPr="00B33195">
              <w:rPr>
                <w:rFonts w:ascii="Garamond" w:hAnsi="Garamond"/>
                <w:sz w:val="28"/>
                <w:szCs w:val="28"/>
              </w:rPr>
              <w:t xml:space="preserve"> </w:t>
            </w:r>
            <w:proofErr w:type="spellStart"/>
            <w:r w:rsidRPr="00B33195">
              <w:rPr>
                <w:rFonts w:ascii="Garamond" w:hAnsi="Garamond"/>
                <w:sz w:val="28"/>
                <w:szCs w:val="28"/>
              </w:rPr>
              <w:t>dy</w:t>
            </w:r>
            <w:proofErr w:type="spellEnd"/>
            <w:r w:rsidRPr="00B33195">
              <w:rPr>
                <w:rFonts w:ascii="Garamond" w:hAnsi="Garamond"/>
                <w:sz w:val="28"/>
                <w:szCs w:val="28"/>
              </w:rPr>
              <w:t xml:space="preserve"> </w:t>
            </w:r>
            <w:proofErr w:type="spellStart"/>
            <w:r w:rsidRPr="00B33195">
              <w:rPr>
                <w:rFonts w:ascii="Garamond" w:hAnsi="Garamond"/>
                <w:sz w:val="28"/>
                <w:szCs w:val="28"/>
              </w:rPr>
              <w:t>liooar</w:t>
            </w:r>
            <w:proofErr w:type="spellEnd"/>
            <w:r w:rsidRPr="00B33195">
              <w:rPr>
                <w:rFonts w:ascii="Garamond" w:hAnsi="Garamond"/>
                <w:sz w:val="28"/>
                <w:szCs w:val="28"/>
              </w:rPr>
              <w:t xml:space="preserve"> </w:t>
            </w:r>
            <w:proofErr w:type="spellStart"/>
            <w:r w:rsidRPr="00B33195">
              <w:rPr>
                <w:rFonts w:ascii="Garamond" w:hAnsi="Garamond"/>
                <w:sz w:val="28"/>
                <w:szCs w:val="28"/>
              </w:rPr>
              <w:t>ayd</w:t>
            </w:r>
            <w:proofErr w:type="spellEnd"/>
            <w:r w:rsidRPr="00B33195">
              <w:rPr>
                <w:rFonts w:ascii="Garamond" w:hAnsi="Garamond"/>
                <w:sz w:val="28"/>
                <w:szCs w:val="28"/>
              </w:rPr>
              <w:t xml:space="preserve">, my ta </w:t>
            </w:r>
            <w:proofErr w:type="spellStart"/>
            <w:r w:rsidRPr="00B33195">
              <w:rPr>
                <w:rFonts w:ascii="Garamond" w:hAnsi="Garamond"/>
                <w:sz w:val="28"/>
                <w:szCs w:val="28"/>
              </w:rPr>
              <w:t>agh</w:t>
            </w:r>
            <w:proofErr w:type="spellEnd"/>
            <w:r w:rsidRPr="00B33195">
              <w:rPr>
                <w:rFonts w:ascii="Garamond" w:hAnsi="Garamond"/>
                <w:sz w:val="28"/>
                <w:szCs w:val="28"/>
              </w:rPr>
              <w:t xml:space="preserve"> </w:t>
            </w:r>
            <w:proofErr w:type="spellStart"/>
            <w:r w:rsidRPr="00B33195">
              <w:rPr>
                <w:rFonts w:ascii="Garamond" w:hAnsi="Garamond"/>
                <w:sz w:val="28"/>
                <w:szCs w:val="28"/>
              </w:rPr>
              <w:t>fys</w:t>
            </w:r>
            <w:proofErr w:type="spellEnd"/>
            <w:r w:rsidRPr="00B33195">
              <w:rPr>
                <w:rFonts w:ascii="Garamond" w:hAnsi="Garamond"/>
                <w:sz w:val="28"/>
                <w:szCs w:val="28"/>
              </w:rPr>
              <w:t xml:space="preserve"> </w:t>
            </w:r>
            <w:proofErr w:type="spellStart"/>
            <w:r w:rsidRPr="00B33195">
              <w:rPr>
                <w:rFonts w:ascii="Garamond" w:hAnsi="Garamond"/>
                <w:sz w:val="28"/>
                <w:szCs w:val="28"/>
              </w:rPr>
              <w:t>ayd</w:t>
            </w:r>
            <w:proofErr w:type="spellEnd"/>
            <w:r w:rsidRPr="00B33195">
              <w:rPr>
                <w:rFonts w:ascii="Garamond" w:hAnsi="Garamond"/>
                <w:sz w:val="28"/>
                <w:szCs w:val="28"/>
              </w:rPr>
              <w:t xml:space="preserve"> </w:t>
            </w:r>
            <w:proofErr w:type="spellStart"/>
            <w:r w:rsidRPr="00B33195">
              <w:rPr>
                <w:rFonts w:ascii="Garamond" w:hAnsi="Garamond"/>
                <w:sz w:val="28"/>
                <w:szCs w:val="28"/>
              </w:rPr>
              <w:t>cre’n</w:t>
            </w:r>
            <w:proofErr w:type="spellEnd"/>
            <w:r w:rsidRPr="00B33195">
              <w:rPr>
                <w:rFonts w:ascii="Garamond" w:hAnsi="Garamond"/>
                <w:sz w:val="28"/>
                <w:szCs w:val="28"/>
              </w:rPr>
              <w:t xml:space="preserve"> </w:t>
            </w:r>
            <w:proofErr w:type="spellStart"/>
            <w:r w:rsidRPr="00B33195">
              <w:rPr>
                <w:rFonts w:ascii="Garamond" w:hAnsi="Garamond"/>
                <w:sz w:val="28"/>
                <w:szCs w:val="28"/>
              </w:rPr>
              <w:t>aght</w:t>
            </w:r>
            <w:proofErr w:type="spellEnd"/>
            <w:r w:rsidRPr="00B33195">
              <w:rPr>
                <w:rFonts w:ascii="Garamond" w:hAnsi="Garamond"/>
                <w:sz w:val="28"/>
                <w:szCs w:val="28"/>
              </w:rPr>
              <w:t xml:space="preserve"> nee </w:t>
            </w:r>
            <w:proofErr w:type="spellStart"/>
            <w:r w:rsidRPr="00B33195">
              <w:rPr>
                <w:rFonts w:ascii="Garamond" w:hAnsi="Garamond"/>
                <w:sz w:val="28"/>
                <w:szCs w:val="28"/>
              </w:rPr>
              <w:t>oo</w:t>
            </w:r>
            <w:proofErr w:type="spellEnd"/>
            <w:r w:rsidRPr="00B33195">
              <w:rPr>
                <w:rFonts w:ascii="Garamond" w:hAnsi="Garamond"/>
                <w:sz w:val="28"/>
                <w:szCs w:val="28"/>
              </w:rPr>
              <w:t xml:space="preserve"> </w:t>
            </w:r>
            <w:proofErr w:type="spellStart"/>
            <w:r w:rsidRPr="00B33195">
              <w:rPr>
                <w:rFonts w:ascii="Garamond" w:hAnsi="Garamond"/>
                <w:sz w:val="28"/>
                <w:szCs w:val="28"/>
              </w:rPr>
              <w:t>ymmyd</w:t>
            </w:r>
            <w:proofErr w:type="spellEnd"/>
            <w:r w:rsidRPr="00B33195">
              <w:rPr>
                <w:rFonts w:ascii="Garamond" w:hAnsi="Garamond"/>
                <w:sz w:val="28"/>
                <w:szCs w:val="28"/>
              </w:rPr>
              <w:t xml:space="preserve"> </w:t>
            </w:r>
            <w:proofErr w:type="spellStart"/>
            <w:r w:rsidRPr="00B33195">
              <w:rPr>
                <w:rFonts w:ascii="Garamond" w:hAnsi="Garamond"/>
                <w:sz w:val="28"/>
                <w:szCs w:val="28"/>
              </w:rPr>
              <w:t>jeh</w:t>
            </w:r>
            <w:proofErr w:type="spellEnd"/>
            <w:r w:rsidRPr="00B33195">
              <w:rPr>
                <w:rFonts w:ascii="Garamond" w:hAnsi="Garamond"/>
                <w:sz w:val="28"/>
                <w:szCs w:val="28"/>
              </w:rPr>
              <w:t xml:space="preserve"> </w:t>
            </w:r>
            <w:proofErr w:type="spellStart"/>
            <w:r w:rsidRPr="00B33195">
              <w:rPr>
                <w:rFonts w:ascii="Garamond" w:hAnsi="Garamond"/>
                <w:sz w:val="28"/>
                <w:szCs w:val="28"/>
              </w:rPr>
              <w:t>ayns</w:t>
            </w:r>
            <w:proofErr w:type="spellEnd"/>
            <w:r w:rsidRPr="00B33195">
              <w:rPr>
                <w:rFonts w:ascii="Garamond" w:hAnsi="Garamond"/>
                <w:sz w:val="28"/>
                <w:szCs w:val="28"/>
              </w:rPr>
              <w:t xml:space="preserve"> </w:t>
            </w:r>
            <w:proofErr w:type="spellStart"/>
            <w:r w:rsidRPr="00B33195">
              <w:rPr>
                <w:rFonts w:ascii="Garamond" w:hAnsi="Garamond"/>
                <w:sz w:val="28"/>
                <w:szCs w:val="28"/>
              </w:rPr>
              <w:t>dt’ymmyrkey</w:t>
            </w:r>
            <w:proofErr w:type="spellEnd"/>
            <w:r w:rsidRPr="00B33195">
              <w:rPr>
                <w:rFonts w:ascii="Garamond" w:hAnsi="Garamond"/>
                <w:sz w:val="28"/>
                <w:szCs w:val="28"/>
              </w:rPr>
              <w:t xml:space="preserve"> </w:t>
            </w:r>
            <w:proofErr w:type="spellStart"/>
            <w:r w:rsidRPr="00B33195">
              <w:rPr>
                <w:rFonts w:ascii="Garamond" w:hAnsi="Garamond"/>
                <w:sz w:val="28"/>
                <w:szCs w:val="28"/>
              </w:rPr>
              <w:t>bea</w:t>
            </w:r>
            <w:proofErr w:type="spellEnd"/>
            <w:r w:rsidRPr="00B33195">
              <w:rPr>
                <w:rFonts w:ascii="Garamond" w:hAnsi="Garamond"/>
                <w:sz w:val="28"/>
                <w:szCs w:val="28"/>
              </w:rPr>
              <w:t xml:space="preserve">, as </w:t>
            </w:r>
            <w:proofErr w:type="spellStart"/>
            <w:r w:rsidRPr="00B33195">
              <w:rPr>
                <w:rFonts w:ascii="Garamond" w:hAnsi="Garamond"/>
                <w:sz w:val="28"/>
                <w:szCs w:val="28"/>
              </w:rPr>
              <w:t>nee’ms</w:t>
            </w:r>
            <w:proofErr w:type="spellEnd"/>
            <w:r w:rsidRPr="00B33195">
              <w:rPr>
                <w:rFonts w:ascii="Garamond" w:hAnsi="Garamond"/>
                <w:sz w:val="28"/>
                <w:szCs w:val="28"/>
              </w:rPr>
              <w:t xml:space="preserve"> </w:t>
            </w:r>
            <w:proofErr w:type="spellStart"/>
            <w:r w:rsidRPr="00B33195">
              <w:rPr>
                <w:rFonts w:ascii="Garamond" w:hAnsi="Garamond"/>
                <w:sz w:val="28"/>
                <w:szCs w:val="28"/>
              </w:rPr>
              <w:t>cooney</w:t>
            </w:r>
            <w:proofErr w:type="spellEnd"/>
            <w:r w:rsidRPr="00B33195">
              <w:rPr>
                <w:rFonts w:ascii="Garamond" w:hAnsi="Garamond"/>
                <w:sz w:val="28"/>
                <w:szCs w:val="28"/>
              </w:rPr>
              <w:t xml:space="preserve"> </w:t>
            </w:r>
            <w:proofErr w:type="spellStart"/>
            <w:r w:rsidRPr="00B33195">
              <w:rPr>
                <w:rFonts w:ascii="Garamond" w:hAnsi="Garamond"/>
                <w:sz w:val="28"/>
                <w:szCs w:val="28"/>
              </w:rPr>
              <w:t>liat</w:t>
            </w:r>
            <w:proofErr w:type="spellEnd"/>
            <w:r w:rsidRPr="00B33195">
              <w:rPr>
                <w:rFonts w:ascii="Garamond" w:hAnsi="Garamond"/>
                <w:sz w:val="28"/>
                <w:szCs w:val="28"/>
              </w:rPr>
              <w:t xml:space="preserve"> </w:t>
            </w:r>
            <w:proofErr w:type="spellStart"/>
            <w:r w:rsidRPr="00B33195">
              <w:rPr>
                <w:rFonts w:ascii="Garamond" w:hAnsi="Garamond"/>
                <w:sz w:val="28"/>
                <w:szCs w:val="28"/>
              </w:rPr>
              <w:t>dy</w:t>
            </w:r>
            <w:proofErr w:type="spellEnd"/>
            <w:r w:rsidRPr="00B33195">
              <w:rPr>
                <w:rFonts w:ascii="Garamond" w:hAnsi="Garamond"/>
                <w:sz w:val="28"/>
                <w:szCs w:val="28"/>
              </w:rPr>
              <w:t xml:space="preserve"> </w:t>
            </w:r>
            <w:proofErr w:type="spellStart"/>
            <w:r w:rsidRPr="00B33195">
              <w:rPr>
                <w:rFonts w:ascii="Garamond" w:hAnsi="Garamond"/>
                <w:sz w:val="28"/>
                <w:szCs w:val="28"/>
              </w:rPr>
              <w:t>yanoo</w:t>
            </w:r>
            <w:proofErr w:type="spellEnd"/>
            <w:r w:rsidRPr="00B33195">
              <w:rPr>
                <w:rFonts w:ascii="Garamond" w:hAnsi="Garamond"/>
                <w:sz w:val="28"/>
                <w:szCs w:val="28"/>
              </w:rPr>
              <w:t xml:space="preserve"> </w:t>
            </w:r>
            <w:proofErr w:type="spellStart"/>
            <w:r w:rsidRPr="00B33195">
              <w:rPr>
                <w:rFonts w:ascii="Garamond" w:hAnsi="Garamond"/>
                <w:sz w:val="28"/>
                <w:szCs w:val="28"/>
              </w:rPr>
              <w:t>shoh</w:t>
            </w:r>
            <w:proofErr w:type="spellEnd"/>
            <w:r w:rsidRPr="00B33195">
              <w:rPr>
                <w:rFonts w:ascii="Garamond" w:hAnsi="Garamond"/>
                <w:sz w:val="28"/>
                <w:szCs w:val="28"/>
              </w:rPr>
              <w:t xml:space="preserve"> </w:t>
            </w:r>
            <w:proofErr w:type="spellStart"/>
            <w:r w:rsidRPr="00B33195">
              <w:rPr>
                <w:rFonts w:ascii="Garamond" w:hAnsi="Garamond"/>
                <w:sz w:val="28"/>
                <w:szCs w:val="28"/>
              </w:rPr>
              <w:t>lurg</w:t>
            </w:r>
            <w:proofErr w:type="spellEnd"/>
            <w:r w:rsidRPr="00B33195">
              <w:rPr>
                <w:rFonts w:ascii="Garamond" w:hAnsi="Garamond"/>
                <w:sz w:val="28"/>
                <w:szCs w:val="28"/>
              </w:rPr>
              <w:t xml:space="preserve"> </w:t>
            </w:r>
            <w:proofErr w:type="spellStart"/>
            <w:r w:rsidRPr="00B33195">
              <w:rPr>
                <w:rFonts w:ascii="Garamond" w:hAnsi="Garamond"/>
                <w:sz w:val="28"/>
                <w:szCs w:val="28"/>
              </w:rPr>
              <w:t>aght</w:t>
            </w:r>
            <w:proofErr w:type="spellEnd"/>
            <w:r w:rsidRPr="00B33195">
              <w:rPr>
                <w:rFonts w:ascii="Garamond" w:hAnsi="Garamond"/>
                <w:sz w:val="28"/>
                <w:szCs w:val="28"/>
              </w:rPr>
              <w:t xml:space="preserve"> </w:t>
            </w:r>
            <w:proofErr w:type="spellStart"/>
            <w:r w:rsidRPr="00B33195">
              <w:rPr>
                <w:rFonts w:ascii="Garamond" w:hAnsi="Garamond"/>
                <w:sz w:val="28"/>
                <w:szCs w:val="28"/>
              </w:rPr>
              <w:t>feer</w:t>
            </w:r>
            <w:proofErr w:type="spellEnd"/>
            <w:r w:rsidRPr="00B33195">
              <w:rPr>
                <w:rFonts w:ascii="Garamond" w:hAnsi="Garamond"/>
                <w:sz w:val="28"/>
                <w:szCs w:val="28"/>
              </w:rPr>
              <w:t xml:space="preserve"> </w:t>
            </w:r>
            <w:proofErr w:type="spellStart"/>
            <w:r w:rsidRPr="00B33195">
              <w:rPr>
                <w:rFonts w:ascii="Garamond" w:hAnsi="Garamond"/>
                <w:sz w:val="28"/>
                <w:szCs w:val="28"/>
              </w:rPr>
              <w:t>ashagh</w:t>
            </w:r>
            <w:proofErr w:type="spellEnd"/>
            <w:r w:rsidRPr="00B33195">
              <w:rPr>
                <w:rFonts w:ascii="Garamond" w:hAnsi="Garamond"/>
                <w:sz w:val="28"/>
                <w:szCs w:val="28"/>
              </w:rPr>
              <w:t xml:space="preserve">. </w:t>
            </w:r>
          </w:p>
        </w:tc>
        <w:tc>
          <w:tcPr>
            <w:tcW w:w="3835" w:type="dxa"/>
          </w:tcPr>
          <w:p w14:paraId="38D80354" w14:textId="77777777" w:rsidR="002C41DC" w:rsidRPr="00684253" w:rsidRDefault="002C41DC"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sz w:val="28"/>
              </w:rPr>
              <w:t xml:space="preserve">A. </w:t>
            </w:r>
            <w:r w:rsidRPr="00684253">
              <w:rPr>
                <w:rFonts w:ascii="Garamond" w:hAnsi="Garamond" w:cs="Times New Roman"/>
                <w:i/>
                <w:sz w:val="28"/>
              </w:rPr>
              <w:t>You have so</w:t>
            </w:r>
            <w:r w:rsidR="002C617D" w:rsidRPr="002C617D">
              <w:rPr>
                <w:rFonts w:ascii="Garamond" w:hAnsi="Garamond" w:cs="Times New Roman"/>
                <w:sz w:val="28"/>
              </w:rPr>
              <w:t> ;</w:t>
            </w:r>
            <w:r w:rsidRPr="00684253">
              <w:rPr>
                <w:rFonts w:ascii="Garamond" w:hAnsi="Garamond" w:cs="Times New Roman"/>
                <w:i/>
                <w:sz w:val="28"/>
              </w:rPr>
              <w:t xml:space="preserve"> and in that you have Learning sufficient, if you do but know how to make use of it in the Course of your Life</w:t>
            </w:r>
            <w:r w:rsidR="002C617D" w:rsidRPr="002C617D">
              <w:rPr>
                <w:rFonts w:ascii="Garamond" w:hAnsi="Garamond" w:cs="Times New Roman"/>
                <w:sz w:val="28"/>
              </w:rPr>
              <w:t> ;</w:t>
            </w:r>
            <w:r w:rsidRPr="00684253">
              <w:rPr>
                <w:rFonts w:ascii="Garamond" w:hAnsi="Garamond" w:cs="Times New Roman"/>
                <w:i/>
                <w:sz w:val="28"/>
              </w:rPr>
              <w:t xml:space="preserve"> which I shall assist you to do after a very plain way.</w:t>
            </w:r>
          </w:p>
        </w:tc>
        <w:tc>
          <w:tcPr>
            <w:tcW w:w="849" w:type="dxa"/>
          </w:tcPr>
          <w:p w14:paraId="52048CF9" w14:textId="77777777" w:rsidR="002C41DC" w:rsidRPr="00684253" w:rsidRDefault="002C41DC" w:rsidP="00DB60C3">
            <w:pPr>
              <w:pStyle w:val="ListParagraph"/>
              <w:ind w:left="0" w:firstLine="170"/>
              <w:jc w:val="both"/>
              <w:rPr>
                <w:rFonts w:ascii="Garamond" w:hAnsi="Garamond" w:cs="Times New Roman"/>
                <w:sz w:val="28"/>
              </w:rPr>
            </w:pPr>
          </w:p>
        </w:tc>
      </w:tr>
      <w:tr w:rsidR="002C41DC" w:rsidRPr="00F638E7" w14:paraId="6FC3B23B" w14:textId="77777777" w:rsidTr="003472DF">
        <w:tc>
          <w:tcPr>
            <w:tcW w:w="4387" w:type="dxa"/>
          </w:tcPr>
          <w:p w14:paraId="25D70820" w14:textId="77777777" w:rsidR="002C41DC" w:rsidRPr="00B33195" w:rsidRDefault="002C41DC" w:rsidP="00DB60C3">
            <w:pPr>
              <w:pStyle w:val="CM18"/>
              <w:widowControl/>
              <w:ind w:firstLine="227"/>
              <w:jc w:val="both"/>
              <w:rPr>
                <w:rFonts w:ascii="Garamond" w:hAnsi="Garamond"/>
                <w:sz w:val="28"/>
                <w:szCs w:val="28"/>
              </w:rPr>
            </w:pPr>
            <w:proofErr w:type="spellStart"/>
            <w:r w:rsidRPr="00B33195">
              <w:rPr>
                <w:rFonts w:ascii="Garamond" w:hAnsi="Garamond"/>
                <w:sz w:val="28"/>
                <w:szCs w:val="28"/>
              </w:rPr>
              <w:t>Agh</w:t>
            </w:r>
            <w:proofErr w:type="spellEnd"/>
            <w:r w:rsidRPr="00B33195">
              <w:rPr>
                <w:rFonts w:ascii="Garamond" w:hAnsi="Garamond"/>
                <w:sz w:val="28"/>
                <w:szCs w:val="28"/>
              </w:rPr>
              <w:t xml:space="preserve"> </w:t>
            </w:r>
            <w:proofErr w:type="spellStart"/>
            <w:r w:rsidRPr="00B33195">
              <w:rPr>
                <w:rFonts w:ascii="Garamond" w:hAnsi="Garamond"/>
                <w:sz w:val="28"/>
                <w:szCs w:val="28"/>
              </w:rPr>
              <w:t>hoshiaght</w:t>
            </w:r>
            <w:proofErr w:type="spellEnd"/>
            <w:r w:rsidRPr="00B33195">
              <w:rPr>
                <w:rFonts w:ascii="Garamond" w:hAnsi="Garamond"/>
                <w:sz w:val="28"/>
                <w:szCs w:val="28"/>
              </w:rPr>
              <w:t xml:space="preserve"> </w:t>
            </w:r>
            <w:proofErr w:type="spellStart"/>
            <w:r w:rsidRPr="00B33195">
              <w:rPr>
                <w:rFonts w:ascii="Garamond" w:hAnsi="Garamond"/>
                <w:sz w:val="28"/>
                <w:szCs w:val="28"/>
              </w:rPr>
              <w:t>immee</w:t>
            </w:r>
            <w:proofErr w:type="spellEnd"/>
            <w:r w:rsidRPr="00B33195">
              <w:rPr>
                <w:rFonts w:ascii="Garamond" w:hAnsi="Garamond"/>
                <w:sz w:val="28"/>
                <w:szCs w:val="28"/>
              </w:rPr>
              <w:t xml:space="preserve"> as </w:t>
            </w:r>
            <w:proofErr w:type="spellStart"/>
            <w:r w:rsidRPr="00B33195">
              <w:rPr>
                <w:rFonts w:ascii="Garamond" w:hAnsi="Garamond"/>
                <w:sz w:val="28"/>
                <w:szCs w:val="28"/>
              </w:rPr>
              <w:t>tuit</w:t>
            </w:r>
            <w:proofErr w:type="spellEnd"/>
            <w:r w:rsidRPr="00B33195">
              <w:rPr>
                <w:rFonts w:ascii="Garamond" w:hAnsi="Garamond"/>
                <w:sz w:val="28"/>
                <w:szCs w:val="28"/>
              </w:rPr>
              <w:t xml:space="preserve"> </w:t>
            </w:r>
            <w:proofErr w:type="spellStart"/>
            <w:r w:rsidRPr="00B33195">
              <w:rPr>
                <w:rFonts w:ascii="Garamond" w:hAnsi="Garamond"/>
                <w:sz w:val="28"/>
                <w:szCs w:val="28"/>
              </w:rPr>
              <w:t>shees</w:t>
            </w:r>
            <w:proofErr w:type="spellEnd"/>
            <w:r w:rsidRPr="00B33195">
              <w:rPr>
                <w:rFonts w:ascii="Garamond" w:hAnsi="Garamond"/>
                <w:sz w:val="28"/>
                <w:szCs w:val="28"/>
              </w:rPr>
              <w:t xml:space="preserve"> er </w:t>
            </w:r>
            <w:proofErr w:type="spellStart"/>
            <w:r w:rsidRPr="00B33195">
              <w:rPr>
                <w:rFonts w:ascii="Garamond" w:hAnsi="Garamond"/>
                <w:sz w:val="28"/>
                <w:szCs w:val="28"/>
              </w:rPr>
              <w:t>dty</w:t>
            </w:r>
            <w:proofErr w:type="spellEnd"/>
            <w:r w:rsidRPr="00B33195">
              <w:rPr>
                <w:rFonts w:ascii="Garamond" w:hAnsi="Garamond"/>
                <w:sz w:val="28"/>
                <w:szCs w:val="28"/>
              </w:rPr>
              <w:t xml:space="preserve"> </w:t>
            </w:r>
            <w:proofErr w:type="spellStart"/>
            <w:r w:rsidRPr="00B33195">
              <w:rPr>
                <w:rFonts w:ascii="Garamond" w:hAnsi="Garamond"/>
                <w:sz w:val="28"/>
                <w:szCs w:val="28"/>
              </w:rPr>
              <w:t>ghlioonyn</w:t>
            </w:r>
            <w:proofErr w:type="spellEnd"/>
            <w:r w:rsidRPr="00B33195">
              <w:rPr>
                <w:rFonts w:ascii="Garamond" w:hAnsi="Garamond"/>
                <w:sz w:val="28"/>
                <w:szCs w:val="28"/>
              </w:rPr>
              <w:t xml:space="preserve">, as </w:t>
            </w:r>
            <w:proofErr w:type="spellStart"/>
            <w:r w:rsidRPr="00B33195">
              <w:rPr>
                <w:rFonts w:ascii="Garamond" w:hAnsi="Garamond"/>
                <w:sz w:val="28"/>
                <w:szCs w:val="28"/>
              </w:rPr>
              <w:t>guee</w:t>
            </w:r>
            <w:proofErr w:type="spellEnd"/>
            <w:r w:rsidRPr="00B33195">
              <w:rPr>
                <w:rFonts w:ascii="Garamond" w:hAnsi="Garamond"/>
                <w:sz w:val="28"/>
                <w:szCs w:val="28"/>
              </w:rPr>
              <w:t xml:space="preserve"> er </w:t>
            </w:r>
            <w:proofErr w:type="spellStart"/>
            <w:r w:rsidRPr="00B33195">
              <w:rPr>
                <w:rFonts w:ascii="Garamond" w:hAnsi="Garamond"/>
                <w:sz w:val="28"/>
                <w:szCs w:val="28"/>
              </w:rPr>
              <w:t>Jee</w:t>
            </w:r>
            <w:proofErr w:type="spellEnd"/>
            <w:r w:rsidRPr="00B33195">
              <w:rPr>
                <w:rFonts w:ascii="Garamond" w:hAnsi="Garamond"/>
                <w:sz w:val="28"/>
                <w:szCs w:val="28"/>
              </w:rPr>
              <w:t xml:space="preserve"> </w:t>
            </w:r>
            <w:proofErr w:type="spellStart"/>
            <w:r w:rsidRPr="00B33195">
              <w:rPr>
                <w:rFonts w:ascii="Garamond" w:hAnsi="Garamond"/>
                <w:sz w:val="28"/>
                <w:szCs w:val="28"/>
              </w:rPr>
              <w:t>dy</w:t>
            </w:r>
            <w:proofErr w:type="spellEnd"/>
            <w:r w:rsidRPr="00B33195">
              <w:rPr>
                <w:rFonts w:ascii="Garamond" w:hAnsi="Garamond"/>
                <w:sz w:val="28"/>
                <w:szCs w:val="28"/>
              </w:rPr>
              <w:t xml:space="preserve"> der e </w:t>
            </w:r>
            <w:proofErr w:type="spellStart"/>
            <w:r w:rsidRPr="00B33195">
              <w:rPr>
                <w:rFonts w:ascii="Garamond" w:hAnsi="Garamond"/>
                <w:sz w:val="28"/>
                <w:szCs w:val="28"/>
              </w:rPr>
              <w:t>dhyt</w:t>
            </w:r>
            <w:proofErr w:type="spellEnd"/>
            <w:r w:rsidRPr="00B33195">
              <w:rPr>
                <w:rFonts w:ascii="Garamond" w:hAnsi="Garamond"/>
                <w:sz w:val="28"/>
                <w:szCs w:val="28"/>
              </w:rPr>
              <w:t xml:space="preserve"> </w:t>
            </w:r>
            <w:proofErr w:type="spellStart"/>
            <w:r w:rsidRPr="00B33195">
              <w:rPr>
                <w:rFonts w:ascii="Garamond" w:hAnsi="Garamond"/>
                <w:sz w:val="28"/>
                <w:szCs w:val="28"/>
              </w:rPr>
              <w:t>grayse</w:t>
            </w:r>
            <w:proofErr w:type="spellEnd"/>
            <w:r w:rsidRPr="00B33195">
              <w:rPr>
                <w:rFonts w:ascii="Garamond" w:hAnsi="Garamond"/>
                <w:sz w:val="28"/>
                <w:szCs w:val="28"/>
              </w:rPr>
              <w:t xml:space="preserve"> as cree </w:t>
            </w:r>
            <w:proofErr w:type="spellStart"/>
            <w:r w:rsidRPr="00B33195">
              <w:rPr>
                <w:rFonts w:ascii="Garamond" w:hAnsi="Garamond"/>
                <w:sz w:val="28"/>
                <w:szCs w:val="28"/>
              </w:rPr>
              <w:t>tushtagh</w:t>
            </w:r>
            <w:proofErr w:type="spellEnd"/>
            <w:r w:rsidRPr="00B33195">
              <w:rPr>
                <w:rFonts w:ascii="Garamond" w:hAnsi="Garamond"/>
                <w:sz w:val="28"/>
                <w:szCs w:val="28"/>
              </w:rPr>
              <w:t xml:space="preserve"> </w:t>
            </w:r>
            <w:proofErr w:type="spellStart"/>
            <w:r w:rsidRPr="00B33195">
              <w:rPr>
                <w:rFonts w:ascii="Garamond" w:hAnsi="Garamond"/>
                <w:sz w:val="28"/>
                <w:szCs w:val="28"/>
              </w:rPr>
              <w:t>ayns</w:t>
            </w:r>
            <w:proofErr w:type="spellEnd"/>
            <w:r w:rsidRPr="00B33195">
              <w:rPr>
                <w:rFonts w:ascii="Garamond" w:hAnsi="Garamond"/>
                <w:sz w:val="28"/>
                <w:szCs w:val="28"/>
              </w:rPr>
              <w:t xml:space="preserve"> </w:t>
            </w:r>
            <w:proofErr w:type="spellStart"/>
            <w:r w:rsidRPr="00B33195">
              <w:rPr>
                <w:rFonts w:ascii="Garamond" w:hAnsi="Garamond"/>
                <w:sz w:val="28"/>
                <w:szCs w:val="28"/>
              </w:rPr>
              <w:t>ny</w:t>
            </w:r>
            <w:proofErr w:type="spellEnd"/>
            <w:r w:rsidRPr="00B33195">
              <w:rPr>
                <w:rFonts w:ascii="Garamond" w:hAnsi="Garamond"/>
                <w:sz w:val="28"/>
                <w:szCs w:val="28"/>
              </w:rPr>
              <w:t xml:space="preserve"> </w:t>
            </w:r>
            <w:proofErr w:type="spellStart"/>
            <w:r w:rsidRPr="00B33195">
              <w:rPr>
                <w:rFonts w:ascii="Garamond" w:hAnsi="Garamond"/>
                <w:sz w:val="28"/>
                <w:szCs w:val="28"/>
              </w:rPr>
              <w:t>goan</w:t>
            </w:r>
            <w:proofErr w:type="spellEnd"/>
            <w:r w:rsidRPr="00B33195">
              <w:rPr>
                <w:rFonts w:ascii="Garamond" w:hAnsi="Garamond"/>
                <w:sz w:val="28"/>
                <w:szCs w:val="28"/>
              </w:rPr>
              <w:t xml:space="preserve"> </w:t>
            </w:r>
            <w:proofErr w:type="spellStart"/>
            <w:r w:rsidRPr="00B33195">
              <w:rPr>
                <w:rFonts w:ascii="Garamond" w:hAnsi="Garamond"/>
                <w:sz w:val="28"/>
                <w:szCs w:val="28"/>
              </w:rPr>
              <w:t>shoh</w:t>
            </w:r>
            <w:proofErr w:type="spellEnd"/>
            <w:r w:rsidRPr="00B33195">
              <w:rPr>
                <w:rFonts w:ascii="Garamond" w:hAnsi="Garamond"/>
                <w:sz w:val="28"/>
                <w:szCs w:val="28"/>
              </w:rPr>
              <w:t xml:space="preserve">, </w:t>
            </w:r>
          </w:p>
        </w:tc>
        <w:tc>
          <w:tcPr>
            <w:tcW w:w="3835" w:type="dxa"/>
          </w:tcPr>
          <w:p w14:paraId="455F7796" w14:textId="77777777" w:rsidR="002C41DC" w:rsidRPr="00684253" w:rsidRDefault="002C41DC" w:rsidP="00DB60C3">
            <w:pPr>
              <w:pStyle w:val="ListParagraph"/>
              <w:ind w:left="0" w:firstLine="227"/>
              <w:contextualSpacing w:val="0"/>
              <w:jc w:val="both"/>
              <w:rPr>
                <w:rFonts w:ascii="Garamond" w:hAnsi="Garamond" w:cs="Times New Roman"/>
                <w:i/>
                <w:sz w:val="28"/>
              </w:rPr>
            </w:pPr>
            <w:r w:rsidRPr="00684253">
              <w:rPr>
                <w:rFonts w:ascii="Garamond" w:hAnsi="Garamond" w:cs="Times New Roman"/>
                <w:i/>
                <w:sz w:val="28"/>
              </w:rPr>
              <w:t>But first, go and fall down upon your Knees, and beg of God to give you Grace, and an understanding He</w:t>
            </w:r>
            <w:r>
              <w:rPr>
                <w:rFonts w:ascii="Garamond" w:hAnsi="Garamond" w:cs="Times New Roman"/>
                <w:i/>
                <w:sz w:val="28"/>
              </w:rPr>
              <w:t>art, in the following Words,</w:t>
            </w:r>
          </w:p>
        </w:tc>
        <w:tc>
          <w:tcPr>
            <w:tcW w:w="849" w:type="dxa"/>
          </w:tcPr>
          <w:p w14:paraId="7A7B85AA" w14:textId="77777777" w:rsidR="002C41DC" w:rsidRPr="00684253" w:rsidRDefault="002C41DC" w:rsidP="00DB60C3">
            <w:pPr>
              <w:pStyle w:val="ListParagraph"/>
              <w:ind w:left="0" w:firstLine="170"/>
              <w:jc w:val="both"/>
              <w:rPr>
                <w:rFonts w:ascii="Garamond" w:hAnsi="Garamond" w:cs="Times New Roman"/>
                <w:i/>
                <w:sz w:val="28"/>
              </w:rPr>
            </w:pPr>
          </w:p>
        </w:tc>
      </w:tr>
      <w:tr w:rsidR="002C41DC" w:rsidRPr="00F638E7" w14:paraId="75D315DB" w14:textId="77777777" w:rsidTr="003472DF">
        <w:tc>
          <w:tcPr>
            <w:tcW w:w="4387" w:type="dxa"/>
          </w:tcPr>
          <w:p w14:paraId="41997BCB" w14:textId="77777777" w:rsidR="002C41DC" w:rsidRPr="00B33195" w:rsidRDefault="002C41DC" w:rsidP="00DB60C3">
            <w:pPr>
              <w:pStyle w:val="CM3"/>
              <w:widowControl/>
              <w:spacing w:line="240" w:lineRule="auto"/>
              <w:ind w:firstLine="227"/>
              <w:jc w:val="both"/>
              <w:rPr>
                <w:rFonts w:ascii="Garamond" w:hAnsi="Garamond"/>
                <w:sz w:val="28"/>
                <w:szCs w:val="28"/>
              </w:rPr>
            </w:pPr>
            <w:proofErr w:type="spellStart"/>
            <w:r w:rsidRPr="00B33195">
              <w:rPr>
                <w:rFonts w:ascii="Garamond" w:hAnsi="Garamond"/>
                <w:sz w:val="28"/>
                <w:szCs w:val="28"/>
              </w:rPr>
              <w:t>Noo</w:t>
            </w:r>
            <w:proofErr w:type="spellEnd"/>
            <w:r w:rsidRPr="00B33195">
              <w:rPr>
                <w:rFonts w:ascii="Garamond" w:hAnsi="Garamond"/>
                <w:sz w:val="28"/>
                <w:szCs w:val="28"/>
              </w:rPr>
              <w:t xml:space="preserve"> Jamys 1. 5. My ta </w:t>
            </w:r>
            <w:r>
              <w:rPr>
                <w:rFonts w:ascii="Garamond" w:hAnsi="Garamond"/>
                <w:sz w:val="28"/>
                <w:szCs w:val="28"/>
              </w:rPr>
              <w:t xml:space="preserve">veg </w:t>
            </w:r>
            <w:proofErr w:type="spellStart"/>
            <w:r>
              <w:rPr>
                <w:rFonts w:ascii="Garamond" w:hAnsi="Garamond"/>
                <w:sz w:val="28"/>
                <w:szCs w:val="28"/>
              </w:rPr>
              <w:t>ev</w:t>
            </w:r>
            <w:proofErr w:type="spellEnd"/>
            <w:r>
              <w:rPr>
                <w:rFonts w:ascii="Garamond" w:hAnsi="Garamond"/>
                <w:sz w:val="28"/>
                <w:szCs w:val="28"/>
              </w:rPr>
              <w:t xml:space="preserve"> </w:t>
            </w:r>
            <w:proofErr w:type="spellStart"/>
            <w:r>
              <w:rPr>
                <w:rFonts w:ascii="Garamond" w:hAnsi="Garamond"/>
                <w:sz w:val="28"/>
                <w:szCs w:val="28"/>
              </w:rPr>
              <w:t>laccal</w:t>
            </w:r>
            <w:proofErr w:type="spellEnd"/>
            <w:r>
              <w:rPr>
                <w:rFonts w:ascii="Garamond" w:hAnsi="Garamond"/>
                <w:sz w:val="28"/>
                <w:szCs w:val="28"/>
              </w:rPr>
              <w:t xml:space="preserve"> </w:t>
            </w:r>
            <w:proofErr w:type="spellStart"/>
            <w:r>
              <w:rPr>
                <w:rFonts w:ascii="Garamond" w:hAnsi="Garamond"/>
                <w:sz w:val="28"/>
                <w:szCs w:val="28"/>
              </w:rPr>
              <w:t>creenaght</w:t>
            </w:r>
            <w:proofErr w:type="spellEnd"/>
            <w:r>
              <w:rPr>
                <w:rFonts w:ascii="Garamond" w:hAnsi="Garamond"/>
                <w:sz w:val="28"/>
                <w:szCs w:val="28"/>
              </w:rPr>
              <w:t xml:space="preserve">, </w:t>
            </w:r>
            <w:proofErr w:type="spellStart"/>
            <w:r>
              <w:rPr>
                <w:rFonts w:ascii="Garamond" w:hAnsi="Garamond"/>
                <w:sz w:val="28"/>
                <w:szCs w:val="28"/>
              </w:rPr>
              <w:t>l</w:t>
            </w:r>
            <w:r w:rsidRPr="00B33195">
              <w:rPr>
                <w:rFonts w:ascii="Garamond" w:hAnsi="Garamond"/>
                <w:sz w:val="28"/>
                <w:szCs w:val="28"/>
              </w:rPr>
              <w:t>ig</w:t>
            </w:r>
            <w:proofErr w:type="spellEnd"/>
            <w:r w:rsidRPr="00B33195">
              <w:rPr>
                <w:rFonts w:ascii="Garamond" w:hAnsi="Garamond"/>
                <w:sz w:val="28"/>
                <w:szCs w:val="28"/>
              </w:rPr>
              <w:t xml:space="preserve"> e </w:t>
            </w:r>
            <w:proofErr w:type="spellStart"/>
            <w:r w:rsidRPr="00B33195">
              <w:rPr>
                <w:rFonts w:ascii="Garamond" w:hAnsi="Garamond"/>
                <w:sz w:val="28"/>
                <w:szCs w:val="28"/>
              </w:rPr>
              <w:t>shirrey</w:t>
            </w:r>
            <w:proofErr w:type="spellEnd"/>
            <w:r w:rsidRPr="00B33195">
              <w:rPr>
                <w:rFonts w:ascii="Garamond" w:hAnsi="Garamond"/>
                <w:sz w:val="28"/>
                <w:szCs w:val="28"/>
              </w:rPr>
              <w:t xml:space="preserve"> er </w:t>
            </w:r>
            <w:proofErr w:type="spellStart"/>
            <w:r w:rsidRPr="00B33195">
              <w:rPr>
                <w:rFonts w:ascii="Garamond" w:hAnsi="Garamond"/>
                <w:sz w:val="28"/>
                <w:szCs w:val="28"/>
              </w:rPr>
              <w:t>Jee</w:t>
            </w:r>
            <w:proofErr w:type="spellEnd"/>
            <w:r w:rsidRPr="00B33195">
              <w:rPr>
                <w:rFonts w:ascii="Garamond" w:hAnsi="Garamond"/>
                <w:sz w:val="28"/>
                <w:szCs w:val="28"/>
              </w:rPr>
              <w:t xml:space="preserve">, as bee eh er </w:t>
            </w:r>
            <w:proofErr w:type="spellStart"/>
            <w:r w:rsidRPr="00B33195">
              <w:rPr>
                <w:rFonts w:ascii="Garamond" w:hAnsi="Garamond"/>
                <w:sz w:val="28"/>
                <w:szCs w:val="28"/>
              </w:rPr>
              <w:t>ny</w:t>
            </w:r>
            <w:proofErr w:type="spellEnd"/>
            <w:r w:rsidRPr="00B33195">
              <w:rPr>
                <w:rFonts w:ascii="Garamond" w:hAnsi="Garamond"/>
                <w:sz w:val="28"/>
                <w:szCs w:val="28"/>
              </w:rPr>
              <w:t xml:space="preserve"> chur da.</w:t>
            </w:r>
            <w:r w:rsidRPr="00B33195">
              <w:rPr>
                <w:rFonts w:ascii="Garamond" w:hAnsi="Garamond"/>
                <w:i/>
                <w:sz w:val="28"/>
                <w:szCs w:val="28"/>
              </w:rPr>
              <w:t xml:space="preserve"> </w:t>
            </w:r>
          </w:p>
        </w:tc>
        <w:tc>
          <w:tcPr>
            <w:tcW w:w="3835" w:type="dxa"/>
          </w:tcPr>
          <w:p w14:paraId="382EE60D" w14:textId="77777777" w:rsidR="002C41DC" w:rsidRPr="00684253" w:rsidRDefault="002C41DC" w:rsidP="00DB60C3">
            <w:pPr>
              <w:pStyle w:val="ListParagraph"/>
              <w:ind w:left="0" w:firstLine="227"/>
              <w:contextualSpacing w:val="0"/>
              <w:jc w:val="both"/>
              <w:rPr>
                <w:rFonts w:ascii="Garamond" w:hAnsi="Garamond" w:cs="Times New Roman"/>
                <w:sz w:val="28"/>
              </w:rPr>
            </w:pPr>
            <w:r w:rsidRPr="00684253">
              <w:rPr>
                <w:rFonts w:ascii="Garamond" w:hAnsi="Garamond" w:cs="Times New Roman"/>
                <w:sz w:val="28"/>
              </w:rPr>
              <w:t xml:space="preserve">S. </w:t>
            </w:r>
            <w:r w:rsidRPr="002C41DC">
              <w:rPr>
                <w:rFonts w:ascii="Garamond" w:hAnsi="Garamond" w:cs="Times New Roman"/>
                <w:i/>
                <w:sz w:val="28"/>
              </w:rPr>
              <w:t>James</w:t>
            </w:r>
            <w:r w:rsidRPr="00684253">
              <w:rPr>
                <w:rFonts w:ascii="Garamond" w:hAnsi="Garamond" w:cs="Times New Roman"/>
                <w:sz w:val="28"/>
              </w:rPr>
              <w:t xml:space="preserve"> 1. 5. If any of you lack Wisdom, let him ask of God, and it shall be given him. </w:t>
            </w:r>
          </w:p>
        </w:tc>
        <w:tc>
          <w:tcPr>
            <w:tcW w:w="849" w:type="dxa"/>
          </w:tcPr>
          <w:p w14:paraId="7A3C4940" w14:textId="77777777" w:rsidR="002C41DC" w:rsidRPr="00684253" w:rsidRDefault="002C41DC" w:rsidP="00DB60C3">
            <w:pPr>
              <w:pStyle w:val="ListParagraph"/>
              <w:ind w:left="0" w:firstLine="170"/>
              <w:jc w:val="both"/>
              <w:rPr>
                <w:rFonts w:ascii="Garamond" w:hAnsi="Garamond" w:cs="Times New Roman"/>
                <w:sz w:val="28"/>
              </w:rPr>
            </w:pPr>
          </w:p>
        </w:tc>
      </w:tr>
      <w:tr w:rsidR="003472DF" w:rsidRPr="00F638E7" w14:paraId="14E9E707" w14:textId="77777777" w:rsidTr="003472DF">
        <w:tc>
          <w:tcPr>
            <w:tcW w:w="4387" w:type="dxa"/>
          </w:tcPr>
          <w:p w14:paraId="3DFA6B45" w14:textId="77777777" w:rsidR="003472DF" w:rsidRPr="00B33195" w:rsidRDefault="003472DF" w:rsidP="00DB60C3">
            <w:pPr>
              <w:pStyle w:val="CM3"/>
              <w:widowControl/>
              <w:spacing w:after="80"/>
              <w:jc w:val="both"/>
              <w:rPr>
                <w:rFonts w:ascii="Garamond" w:hAnsi="Garamond"/>
                <w:sz w:val="28"/>
                <w:szCs w:val="28"/>
              </w:rPr>
            </w:pPr>
            <w:r w:rsidRPr="00E01F5C">
              <w:rPr>
                <w:rFonts w:ascii="Garamond" w:hAnsi="Garamond"/>
                <w:sz w:val="28"/>
                <w:szCs w:val="28"/>
              </w:rPr>
              <w:t>[7]</w:t>
            </w:r>
          </w:p>
        </w:tc>
        <w:tc>
          <w:tcPr>
            <w:tcW w:w="3835" w:type="dxa"/>
          </w:tcPr>
          <w:p w14:paraId="4AF20185" w14:textId="77777777" w:rsidR="003472DF" w:rsidRPr="00684253" w:rsidRDefault="003472DF" w:rsidP="00DB60C3">
            <w:pPr>
              <w:pStyle w:val="ListParagraph"/>
              <w:ind w:left="0" w:firstLine="170"/>
              <w:jc w:val="both"/>
              <w:rPr>
                <w:rFonts w:ascii="Garamond" w:hAnsi="Garamond" w:cs="Times New Roman"/>
                <w:sz w:val="28"/>
              </w:rPr>
            </w:pPr>
          </w:p>
        </w:tc>
        <w:tc>
          <w:tcPr>
            <w:tcW w:w="849" w:type="dxa"/>
          </w:tcPr>
          <w:p w14:paraId="413121C9" w14:textId="77777777" w:rsidR="003472DF" w:rsidRPr="00684253" w:rsidRDefault="003472DF" w:rsidP="00DB60C3">
            <w:pPr>
              <w:pStyle w:val="ListParagraph"/>
              <w:ind w:left="0" w:firstLine="170"/>
              <w:jc w:val="both"/>
              <w:rPr>
                <w:rFonts w:ascii="Garamond" w:hAnsi="Garamond" w:cs="Times New Roman"/>
                <w:sz w:val="28"/>
              </w:rPr>
            </w:pPr>
          </w:p>
        </w:tc>
      </w:tr>
      <w:tr w:rsidR="003472DF" w:rsidRPr="00F638E7" w14:paraId="7E5DD830" w14:textId="77777777" w:rsidTr="003472DF">
        <w:tc>
          <w:tcPr>
            <w:tcW w:w="4387" w:type="dxa"/>
          </w:tcPr>
          <w:p w14:paraId="6C50A433" w14:textId="77777777" w:rsidR="003472DF" w:rsidRPr="00E01F5C" w:rsidRDefault="003472DF" w:rsidP="00DB60C3">
            <w:pPr>
              <w:pStyle w:val="CM18"/>
              <w:widowControl/>
              <w:spacing w:after="80" w:line="300" w:lineRule="atLeast"/>
              <w:jc w:val="center"/>
              <w:rPr>
                <w:rFonts w:ascii="Garamond" w:hAnsi="Garamond"/>
                <w:sz w:val="28"/>
                <w:szCs w:val="28"/>
              </w:rPr>
            </w:pPr>
            <w:r w:rsidRPr="003472DF">
              <w:rPr>
                <w:rFonts w:ascii="Garamond" w:hAnsi="Garamond"/>
                <w:i/>
                <w:spacing w:val="60"/>
                <w:sz w:val="28"/>
                <w:szCs w:val="28"/>
              </w:rPr>
              <w:t>PADJE</w:t>
            </w:r>
            <w:r w:rsidRPr="003472DF">
              <w:rPr>
                <w:rFonts w:ascii="Garamond" w:hAnsi="Garamond"/>
                <w:i/>
                <w:sz w:val="28"/>
                <w:szCs w:val="28"/>
              </w:rPr>
              <w:t>R</w:t>
            </w:r>
            <w:r w:rsidRPr="00E01F5C">
              <w:rPr>
                <w:rFonts w:ascii="Garamond" w:hAnsi="Garamond"/>
                <w:sz w:val="28"/>
                <w:szCs w:val="28"/>
              </w:rPr>
              <w:t>.</w:t>
            </w:r>
          </w:p>
        </w:tc>
        <w:tc>
          <w:tcPr>
            <w:tcW w:w="3835" w:type="dxa"/>
          </w:tcPr>
          <w:p w14:paraId="6CB81C41" w14:textId="77777777" w:rsidR="003472DF" w:rsidRPr="00684253" w:rsidRDefault="003472DF" w:rsidP="00DB60C3">
            <w:pPr>
              <w:pStyle w:val="ListParagraph"/>
              <w:ind w:left="0" w:firstLine="17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849" w:type="dxa"/>
          </w:tcPr>
          <w:p w14:paraId="6E20E0D2" w14:textId="77777777" w:rsidR="003472DF" w:rsidRPr="00684253" w:rsidRDefault="003472DF" w:rsidP="00DB60C3">
            <w:pPr>
              <w:pStyle w:val="ListParagraph"/>
              <w:ind w:left="0" w:firstLine="170"/>
              <w:jc w:val="both"/>
              <w:rPr>
                <w:rFonts w:ascii="Garamond" w:hAnsi="Garamond" w:cs="Times New Roman"/>
                <w:sz w:val="28"/>
              </w:rPr>
            </w:pPr>
          </w:p>
        </w:tc>
      </w:tr>
      <w:tr w:rsidR="003472DF" w:rsidRPr="00F638E7" w14:paraId="58C0F524" w14:textId="77777777" w:rsidTr="003472DF">
        <w:tc>
          <w:tcPr>
            <w:tcW w:w="4387" w:type="dxa"/>
            <w:tcBorders>
              <w:bottom w:val="single" w:sz="4" w:space="0" w:color="auto"/>
            </w:tcBorders>
          </w:tcPr>
          <w:p w14:paraId="713BAC09" w14:textId="77777777" w:rsidR="003472DF" w:rsidRPr="00E01F5C" w:rsidRDefault="003472DF" w:rsidP="00DB60C3">
            <w:pPr>
              <w:pStyle w:val="CM19"/>
              <w:widowControl/>
              <w:spacing w:after="80" w:line="300" w:lineRule="atLeast"/>
              <w:jc w:val="both"/>
              <w:rPr>
                <w:rFonts w:ascii="Garamond" w:hAnsi="Garamond"/>
                <w:sz w:val="28"/>
                <w:szCs w:val="28"/>
              </w:rPr>
            </w:pPr>
            <w:r w:rsidRPr="00F77ECE">
              <w:rPr>
                <w:rFonts w:ascii="Garamond" w:hAnsi="Garamond"/>
                <w:sz w:val="40"/>
                <w:szCs w:val="28"/>
              </w:rPr>
              <w:t>O</w:t>
            </w:r>
            <w:r w:rsidRPr="00E01F5C">
              <w:rPr>
                <w:rFonts w:ascii="Garamond" w:hAnsi="Garamond"/>
                <w:sz w:val="28"/>
                <w:szCs w:val="28"/>
              </w:rPr>
              <w:t xml:space="preserve"> </w:t>
            </w:r>
            <w:r w:rsidR="00F77ECE" w:rsidRPr="00E01F5C">
              <w:rPr>
                <w:rFonts w:ascii="Garamond" w:hAnsi="Garamond"/>
                <w:sz w:val="28"/>
                <w:szCs w:val="28"/>
              </w:rPr>
              <w:t xml:space="preserve">YEE </w:t>
            </w:r>
            <w:r w:rsidRPr="00E01F5C">
              <w:rPr>
                <w:rFonts w:ascii="Garamond" w:hAnsi="Garamond"/>
                <w:sz w:val="28"/>
                <w:szCs w:val="28"/>
              </w:rPr>
              <w:t xml:space="preserve">Bun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chooilley</w:t>
            </w:r>
            <w:proofErr w:type="spellEnd"/>
            <w:r w:rsidRPr="00E01F5C">
              <w:rPr>
                <w:rFonts w:ascii="Garamond" w:hAnsi="Garamond"/>
                <w:sz w:val="28"/>
                <w:szCs w:val="28"/>
              </w:rPr>
              <w:t xml:space="preserve"> </w:t>
            </w:r>
            <w:proofErr w:type="spellStart"/>
            <w:r w:rsidRPr="00E01F5C">
              <w:rPr>
                <w:rFonts w:ascii="Garamond" w:hAnsi="Garamond"/>
                <w:sz w:val="28"/>
                <w:szCs w:val="28"/>
              </w:rPr>
              <w:t>chreenaght</w:t>
            </w:r>
            <w:proofErr w:type="spellEnd"/>
            <w:r w:rsidRPr="00E01F5C">
              <w:rPr>
                <w:rFonts w:ascii="Garamond" w:hAnsi="Garamond"/>
                <w:sz w:val="28"/>
                <w:szCs w:val="28"/>
              </w:rPr>
              <w:t xml:space="preserve"> ta shin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feer</w:t>
            </w:r>
            <w:proofErr w:type="spellEnd"/>
            <w:r w:rsidRPr="00E01F5C">
              <w:rPr>
                <w:rFonts w:ascii="Garamond" w:hAnsi="Garamond"/>
                <w:sz w:val="28"/>
                <w:szCs w:val="28"/>
              </w:rPr>
              <w:t xml:space="preserve"> </w:t>
            </w:r>
            <w:proofErr w:type="spellStart"/>
            <w:r w:rsidRPr="00E01F5C">
              <w:rPr>
                <w:rFonts w:ascii="Garamond" w:hAnsi="Garamond"/>
                <w:sz w:val="28"/>
                <w:szCs w:val="28"/>
              </w:rPr>
              <w:t>injil</w:t>
            </w:r>
            <w:proofErr w:type="spellEnd"/>
            <w:r w:rsidRPr="00E01F5C">
              <w:rPr>
                <w:rFonts w:ascii="Garamond" w:hAnsi="Garamond"/>
                <w:sz w:val="28"/>
                <w:szCs w:val="28"/>
              </w:rPr>
              <w:t xml:space="preserve"> </w:t>
            </w:r>
            <w:proofErr w:type="spellStart"/>
            <w:r w:rsidRPr="00E01F5C">
              <w:rPr>
                <w:rFonts w:ascii="Garamond" w:hAnsi="Garamond"/>
                <w:sz w:val="28"/>
                <w:szCs w:val="28"/>
              </w:rPr>
              <w:t>guee</w:t>
            </w:r>
            <w:proofErr w:type="spellEnd"/>
            <w:r w:rsidRPr="00E01F5C">
              <w:rPr>
                <w:rFonts w:ascii="Garamond" w:hAnsi="Garamond"/>
                <w:sz w:val="28"/>
                <w:szCs w:val="28"/>
              </w:rPr>
              <w:t xml:space="preserve"> ort </w:t>
            </w:r>
            <w:proofErr w:type="spellStart"/>
            <w:r w:rsidRPr="00E01F5C">
              <w:rPr>
                <w:rFonts w:ascii="Garamond" w:hAnsi="Garamond"/>
                <w:sz w:val="28"/>
                <w:szCs w:val="28"/>
              </w:rPr>
              <w:t>d’osley</w:t>
            </w:r>
            <w:proofErr w:type="spellEnd"/>
            <w:r w:rsidRPr="00E01F5C">
              <w:rPr>
                <w:rFonts w:ascii="Garamond" w:hAnsi="Garamond"/>
                <w:sz w:val="28"/>
                <w:szCs w:val="28"/>
              </w:rPr>
              <w:t xml:space="preserve"> </w:t>
            </w:r>
            <w:proofErr w:type="spellStart"/>
            <w:r w:rsidRPr="00E01F5C">
              <w:rPr>
                <w:rFonts w:ascii="Garamond" w:hAnsi="Garamond"/>
                <w:sz w:val="28"/>
                <w:szCs w:val="28"/>
              </w:rPr>
              <w:t>ny</w:t>
            </w:r>
            <w:proofErr w:type="spellEnd"/>
            <w:r w:rsidRPr="00E01F5C">
              <w:rPr>
                <w:rFonts w:ascii="Garamond" w:hAnsi="Garamond"/>
                <w:sz w:val="28"/>
                <w:szCs w:val="28"/>
              </w:rPr>
              <w:t xml:space="preserve"> </w:t>
            </w:r>
            <w:proofErr w:type="spellStart"/>
            <w:r w:rsidRPr="00E01F5C">
              <w:rPr>
                <w:rFonts w:ascii="Garamond" w:hAnsi="Garamond"/>
                <w:sz w:val="28"/>
                <w:szCs w:val="28"/>
              </w:rPr>
              <w:t>aignaghyn</w:t>
            </w:r>
            <w:proofErr w:type="spellEnd"/>
            <w:r w:rsidRPr="00E01F5C">
              <w:rPr>
                <w:rFonts w:ascii="Garamond" w:hAnsi="Garamond"/>
                <w:sz w:val="28"/>
                <w:szCs w:val="28"/>
              </w:rPr>
              <w:t xml:space="preserve"> ain,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vod</w:t>
            </w:r>
            <w:proofErr w:type="spellEnd"/>
            <w:r w:rsidRPr="00E01F5C">
              <w:rPr>
                <w:rFonts w:ascii="Garamond" w:hAnsi="Garamond"/>
                <w:sz w:val="28"/>
                <w:szCs w:val="28"/>
              </w:rPr>
              <w:t xml:space="preserve"> mad </w:t>
            </w:r>
            <w:proofErr w:type="spellStart"/>
            <w:r w:rsidRPr="00E01F5C">
              <w:rPr>
                <w:rFonts w:ascii="Garamond" w:hAnsi="Garamond"/>
                <w:sz w:val="28"/>
                <w:szCs w:val="28"/>
              </w:rPr>
              <w:t>cheet</w:t>
            </w:r>
            <w:proofErr w:type="spellEnd"/>
            <w:r w:rsidRPr="00E01F5C">
              <w:rPr>
                <w:rFonts w:ascii="Garamond" w:hAnsi="Garamond"/>
                <w:sz w:val="28"/>
                <w:szCs w:val="28"/>
              </w:rPr>
              <w:t xml:space="preserve"> </w:t>
            </w:r>
            <w:proofErr w:type="spellStart"/>
            <w:r w:rsidRPr="00E01F5C">
              <w:rPr>
                <w:rFonts w:ascii="Garamond" w:hAnsi="Garamond"/>
                <w:sz w:val="28"/>
                <w:szCs w:val="28"/>
              </w:rPr>
              <w:t>gys</w:t>
            </w:r>
            <w:proofErr w:type="spellEnd"/>
            <w:r w:rsidRPr="00E01F5C">
              <w:rPr>
                <w:rFonts w:ascii="Garamond" w:hAnsi="Garamond"/>
                <w:sz w:val="28"/>
                <w:szCs w:val="28"/>
              </w:rPr>
              <w:t xml:space="preserve"> </w:t>
            </w:r>
            <w:proofErr w:type="spellStart"/>
            <w:r w:rsidRPr="00E01F5C">
              <w:rPr>
                <w:rFonts w:ascii="Garamond" w:hAnsi="Garamond"/>
                <w:sz w:val="28"/>
                <w:szCs w:val="28"/>
              </w:rPr>
              <w:t>tushtey</w:t>
            </w:r>
            <w:proofErr w:type="spellEnd"/>
            <w:r w:rsidRPr="00E01F5C">
              <w:rPr>
                <w:rFonts w:ascii="Garamond" w:hAnsi="Garamond"/>
                <w:sz w:val="28"/>
                <w:szCs w:val="28"/>
              </w:rPr>
              <w:t xml:space="preserve"> </w:t>
            </w:r>
            <w:proofErr w:type="spellStart"/>
            <w:r w:rsidRPr="00E01F5C">
              <w:rPr>
                <w:rFonts w:ascii="Garamond" w:hAnsi="Garamond"/>
                <w:sz w:val="28"/>
                <w:szCs w:val="28"/>
              </w:rPr>
              <w:t>jeeds</w:t>
            </w:r>
            <w:proofErr w:type="spellEnd"/>
            <w:r w:rsidRPr="00E01F5C">
              <w:rPr>
                <w:rFonts w:ascii="Garamond" w:hAnsi="Garamond"/>
                <w:sz w:val="28"/>
                <w:szCs w:val="28"/>
              </w:rPr>
              <w:t xml:space="preserve"> as </w:t>
            </w:r>
            <w:proofErr w:type="spellStart"/>
            <w:r w:rsidRPr="00E01F5C">
              <w:rPr>
                <w:rFonts w:ascii="Garamond" w:hAnsi="Garamond"/>
                <w:sz w:val="28"/>
                <w:szCs w:val="28"/>
              </w:rPr>
              <w:t>jeh</w:t>
            </w:r>
            <w:proofErr w:type="spellEnd"/>
            <w:r w:rsidRPr="00E01F5C">
              <w:rPr>
                <w:rFonts w:ascii="Garamond" w:hAnsi="Garamond"/>
                <w:sz w:val="28"/>
                <w:szCs w:val="28"/>
              </w:rPr>
              <w:t xml:space="preserve"> </w:t>
            </w:r>
            <w:proofErr w:type="spellStart"/>
            <w:r w:rsidRPr="00E01F5C">
              <w:rPr>
                <w:rFonts w:ascii="Garamond" w:hAnsi="Garamond"/>
                <w:sz w:val="28"/>
                <w:szCs w:val="28"/>
              </w:rPr>
              <w:t>dty</w:t>
            </w:r>
            <w:proofErr w:type="spellEnd"/>
            <w:r w:rsidRPr="00E01F5C">
              <w:rPr>
                <w:rFonts w:ascii="Garamond" w:hAnsi="Garamond"/>
                <w:sz w:val="28"/>
                <w:szCs w:val="28"/>
              </w:rPr>
              <w:t xml:space="preserve"> vi-</w:t>
            </w:r>
            <w:proofErr w:type="spellStart"/>
            <w:r w:rsidRPr="00E01F5C">
              <w:rPr>
                <w:rFonts w:ascii="Garamond" w:hAnsi="Garamond"/>
                <w:sz w:val="28"/>
                <w:szCs w:val="28"/>
              </w:rPr>
              <w:t>ys</w:t>
            </w:r>
            <w:proofErr w:type="spellEnd"/>
            <w:r w:rsidRPr="00E01F5C">
              <w:rPr>
                <w:rFonts w:ascii="Garamond" w:hAnsi="Garamond"/>
                <w:sz w:val="28"/>
                <w:szCs w:val="28"/>
              </w:rPr>
              <w:t xml:space="preserve"> </w:t>
            </w:r>
            <w:proofErr w:type="spellStart"/>
            <w:r w:rsidRPr="00E01F5C">
              <w:rPr>
                <w:rFonts w:ascii="Garamond" w:hAnsi="Garamond"/>
                <w:sz w:val="28"/>
                <w:szCs w:val="28"/>
              </w:rPr>
              <w:t>ayns</w:t>
            </w:r>
            <w:proofErr w:type="spellEnd"/>
            <w:r w:rsidRPr="00E01F5C">
              <w:rPr>
                <w:rFonts w:ascii="Garamond" w:hAnsi="Garamond"/>
                <w:sz w:val="28"/>
                <w:szCs w:val="28"/>
              </w:rPr>
              <w:t xml:space="preserve"> </w:t>
            </w:r>
            <w:proofErr w:type="spellStart"/>
            <w:r w:rsidRPr="00E01F5C">
              <w:rPr>
                <w:rFonts w:ascii="Garamond" w:hAnsi="Garamond"/>
                <w:sz w:val="28"/>
                <w:szCs w:val="28"/>
              </w:rPr>
              <w:t>Yeesey</w:t>
            </w:r>
            <w:proofErr w:type="spellEnd"/>
            <w:r w:rsidRPr="00E01F5C">
              <w:rPr>
                <w:rFonts w:ascii="Garamond" w:hAnsi="Garamond"/>
                <w:sz w:val="28"/>
                <w:szCs w:val="28"/>
              </w:rPr>
              <w:t xml:space="preserve"> </w:t>
            </w:r>
            <w:proofErr w:type="spellStart"/>
            <w:r w:rsidRPr="00E01F5C">
              <w:rPr>
                <w:rFonts w:ascii="Garamond" w:hAnsi="Garamond"/>
                <w:sz w:val="28"/>
                <w:szCs w:val="28"/>
              </w:rPr>
              <w:t>Creest</w:t>
            </w:r>
            <w:proofErr w:type="spellEnd"/>
            <w:r w:rsidRPr="00E01F5C">
              <w:rPr>
                <w:rFonts w:ascii="Garamond" w:hAnsi="Garamond"/>
                <w:sz w:val="28"/>
                <w:szCs w:val="28"/>
              </w:rPr>
              <w:t xml:space="preserve">. Cur </w:t>
            </w:r>
            <w:proofErr w:type="spellStart"/>
            <w:r w:rsidRPr="00E01F5C">
              <w:rPr>
                <w:rFonts w:ascii="Garamond" w:hAnsi="Garamond"/>
                <w:sz w:val="28"/>
                <w:szCs w:val="28"/>
              </w:rPr>
              <w:t>dooin</w:t>
            </w:r>
            <w:proofErr w:type="spellEnd"/>
            <w:r w:rsidRPr="00E01F5C">
              <w:rPr>
                <w:rFonts w:ascii="Garamond" w:hAnsi="Garamond"/>
                <w:sz w:val="28"/>
                <w:szCs w:val="28"/>
              </w:rPr>
              <w:t xml:space="preserve"> cree </w:t>
            </w:r>
            <w:proofErr w:type="spellStart"/>
            <w:r w:rsidRPr="00E01F5C">
              <w:rPr>
                <w:rFonts w:ascii="Garamond" w:hAnsi="Garamond"/>
                <w:sz w:val="28"/>
                <w:szCs w:val="28"/>
              </w:rPr>
              <w:t>sheelt</w:t>
            </w:r>
            <w:proofErr w:type="spellEnd"/>
            <w:r w:rsidRPr="00E01F5C">
              <w:rPr>
                <w:rFonts w:ascii="Garamond" w:hAnsi="Garamond"/>
                <w:sz w:val="28"/>
                <w:szCs w:val="28"/>
              </w:rPr>
              <w:t xml:space="preserve">, </w:t>
            </w:r>
            <w:proofErr w:type="spellStart"/>
            <w:r w:rsidRPr="00E01F5C">
              <w:rPr>
                <w:rFonts w:ascii="Garamond" w:hAnsi="Garamond"/>
                <w:sz w:val="28"/>
                <w:szCs w:val="28"/>
              </w:rPr>
              <w:t>tushtagh</w:t>
            </w:r>
            <w:proofErr w:type="spellEnd"/>
            <w:r w:rsidRPr="00E01F5C">
              <w:rPr>
                <w:rFonts w:ascii="Garamond" w:hAnsi="Garamond"/>
                <w:sz w:val="28"/>
                <w:szCs w:val="28"/>
              </w:rPr>
              <w:t xml:space="preserve"> as </w:t>
            </w:r>
            <w:proofErr w:type="spellStart"/>
            <w:r w:rsidRPr="00E01F5C">
              <w:rPr>
                <w:rFonts w:ascii="Garamond" w:hAnsi="Garamond"/>
                <w:sz w:val="28"/>
                <w:szCs w:val="28"/>
              </w:rPr>
              <w:t>crauee</w:t>
            </w:r>
            <w:proofErr w:type="spellEnd"/>
            <w:r w:rsidR="002C617D" w:rsidRPr="002C617D">
              <w:rPr>
                <w:rFonts w:ascii="Garamond" w:hAnsi="Garamond"/>
                <w:sz w:val="28"/>
                <w:szCs w:val="28"/>
              </w:rPr>
              <w:t> ;</w:t>
            </w:r>
            <w:r w:rsidRPr="00E01F5C">
              <w:rPr>
                <w:rFonts w:ascii="Garamond" w:hAnsi="Garamond"/>
                <w:sz w:val="28"/>
                <w:szCs w:val="28"/>
              </w:rPr>
              <w:t xml:space="preserve"> </w:t>
            </w:r>
            <w:proofErr w:type="spellStart"/>
            <w:r w:rsidRPr="00E01F5C">
              <w:rPr>
                <w:rFonts w:ascii="Garamond" w:hAnsi="Garamond"/>
                <w:sz w:val="28"/>
                <w:szCs w:val="28"/>
              </w:rPr>
              <w:t>myr</w:t>
            </w:r>
            <w:proofErr w:type="spellEnd"/>
            <w:r w:rsidRPr="00E01F5C">
              <w:rPr>
                <w:rFonts w:ascii="Garamond" w:hAnsi="Garamond"/>
                <w:sz w:val="28"/>
                <w:szCs w:val="28"/>
              </w:rPr>
              <w:t xml:space="preserve"> ta shin </w:t>
            </w:r>
            <w:proofErr w:type="spellStart"/>
            <w:r w:rsidRPr="00E01F5C">
              <w:rPr>
                <w:rFonts w:ascii="Garamond" w:hAnsi="Garamond"/>
                <w:sz w:val="28"/>
                <w:szCs w:val="28"/>
              </w:rPr>
              <w:t>gayse</w:t>
            </w:r>
            <w:proofErr w:type="spellEnd"/>
            <w:r w:rsidRPr="00E01F5C">
              <w:rPr>
                <w:rFonts w:ascii="Garamond" w:hAnsi="Garamond"/>
                <w:sz w:val="28"/>
                <w:szCs w:val="28"/>
              </w:rPr>
              <w:t xml:space="preserve"> </w:t>
            </w:r>
            <w:proofErr w:type="spellStart"/>
            <w:r w:rsidRPr="00E01F5C">
              <w:rPr>
                <w:rFonts w:ascii="Garamond" w:hAnsi="Garamond"/>
                <w:sz w:val="28"/>
                <w:szCs w:val="28"/>
              </w:rPr>
              <w:t>ayns</w:t>
            </w:r>
            <w:proofErr w:type="spellEnd"/>
            <w:r w:rsidRPr="00E01F5C">
              <w:rPr>
                <w:rFonts w:ascii="Garamond" w:hAnsi="Garamond"/>
                <w:sz w:val="28"/>
                <w:szCs w:val="28"/>
              </w:rPr>
              <w:t xml:space="preserve"> </w:t>
            </w:r>
            <w:proofErr w:type="spellStart"/>
            <w:r w:rsidRPr="00E01F5C">
              <w:rPr>
                <w:rFonts w:ascii="Garamond" w:hAnsi="Garamond"/>
                <w:sz w:val="28"/>
                <w:szCs w:val="28"/>
              </w:rPr>
              <w:t>eash</w:t>
            </w:r>
            <w:proofErr w:type="spellEnd"/>
            <w:r w:rsidRPr="00E01F5C">
              <w:rPr>
                <w:rFonts w:ascii="Garamond" w:hAnsi="Garamond"/>
                <w:sz w:val="28"/>
                <w:szCs w:val="28"/>
              </w:rPr>
              <w:t xml:space="preserve">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vod</w:t>
            </w:r>
            <w:proofErr w:type="spellEnd"/>
            <w:r w:rsidRPr="00E01F5C">
              <w:rPr>
                <w:rFonts w:ascii="Garamond" w:hAnsi="Garamond"/>
                <w:sz w:val="28"/>
                <w:szCs w:val="28"/>
              </w:rPr>
              <w:t xml:space="preserve"> mad </w:t>
            </w:r>
            <w:proofErr w:type="spellStart"/>
            <w:r w:rsidRPr="00E01F5C">
              <w:rPr>
                <w:rFonts w:ascii="Garamond" w:hAnsi="Garamond"/>
                <w:sz w:val="28"/>
                <w:szCs w:val="28"/>
              </w:rPr>
              <w:t>gayse</w:t>
            </w:r>
            <w:proofErr w:type="spellEnd"/>
            <w:r w:rsidRPr="00E01F5C">
              <w:rPr>
                <w:rFonts w:ascii="Garamond" w:hAnsi="Garamond"/>
                <w:sz w:val="28"/>
                <w:szCs w:val="28"/>
              </w:rPr>
              <w:t xml:space="preserve"> </w:t>
            </w:r>
            <w:proofErr w:type="spellStart"/>
            <w:r w:rsidRPr="00E01F5C">
              <w:rPr>
                <w:rFonts w:ascii="Garamond" w:hAnsi="Garamond"/>
                <w:sz w:val="28"/>
                <w:szCs w:val="28"/>
              </w:rPr>
              <w:t>ayns</w:t>
            </w:r>
            <w:proofErr w:type="spellEnd"/>
            <w:r w:rsidRPr="00E01F5C">
              <w:rPr>
                <w:rFonts w:ascii="Garamond" w:hAnsi="Garamond"/>
                <w:sz w:val="28"/>
                <w:szCs w:val="28"/>
              </w:rPr>
              <w:t xml:space="preserve"> </w:t>
            </w:r>
            <w:proofErr w:type="spellStart"/>
            <w:r w:rsidRPr="00E01F5C">
              <w:rPr>
                <w:rFonts w:ascii="Garamond" w:hAnsi="Garamond"/>
                <w:sz w:val="28"/>
                <w:szCs w:val="28"/>
              </w:rPr>
              <w:t>grayse</w:t>
            </w:r>
            <w:proofErr w:type="spellEnd"/>
            <w:r w:rsidRPr="00E01F5C">
              <w:rPr>
                <w:rFonts w:ascii="Garamond" w:hAnsi="Garamond"/>
                <w:sz w:val="28"/>
                <w:szCs w:val="28"/>
              </w:rPr>
              <w:t xml:space="preserve">. </w:t>
            </w:r>
            <w:proofErr w:type="spellStart"/>
            <w:r w:rsidRPr="00E01F5C">
              <w:rPr>
                <w:rFonts w:ascii="Garamond" w:hAnsi="Garamond"/>
                <w:sz w:val="28"/>
                <w:szCs w:val="28"/>
              </w:rPr>
              <w:t>Bannee</w:t>
            </w:r>
            <w:proofErr w:type="spellEnd"/>
            <w:r w:rsidRPr="00E01F5C">
              <w:rPr>
                <w:rFonts w:ascii="Garamond" w:hAnsi="Garamond"/>
                <w:sz w:val="28"/>
                <w:szCs w:val="28"/>
              </w:rPr>
              <w:t xml:space="preserve">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chooilley</w:t>
            </w:r>
            <w:proofErr w:type="spellEnd"/>
            <w:r w:rsidRPr="00E01F5C">
              <w:rPr>
                <w:rFonts w:ascii="Garamond" w:hAnsi="Garamond"/>
                <w:sz w:val="28"/>
                <w:szCs w:val="28"/>
              </w:rPr>
              <w:t xml:space="preserve"> </w:t>
            </w:r>
            <w:proofErr w:type="spellStart"/>
            <w:r w:rsidRPr="00E01F5C">
              <w:rPr>
                <w:rFonts w:ascii="Garamond" w:hAnsi="Garamond"/>
                <w:sz w:val="28"/>
                <w:szCs w:val="28"/>
              </w:rPr>
              <w:t>sayse</w:t>
            </w:r>
            <w:proofErr w:type="spellEnd"/>
            <w:r w:rsidRPr="00E01F5C">
              <w:rPr>
                <w:rFonts w:ascii="Garamond" w:hAnsi="Garamond"/>
                <w:sz w:val="28"/>
                <w:szCs w:val="28"/>
              </w:rPr>
              <w:t xml:space="preserve">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haualtys</w:t>
            </w:r>
            <w:proofErr w:type="spellEnd"/>
            <w:r w:rsidRPr="00E01F5C">
              <w:rPr>
                <w:rFonts w:ascii="Garamond" w:hAnsi="Garamond"/>
                <w:sz w:val="28"/>
                <w:szCs w:val="28"/>
              </w:rPr>
              <w:t xml:space="preserve"> tow er </w:t>
            </w:r>
            <w:proofErr w:type="spellStart"/>
            <w:r w:rsidRPr="00E01F5C">
              <w:rPr>
                <w:rFonts w:ascii="Garamond" w:hAnsi="Garamond"/>
                <w:sz w:val="28"/>
                <w:szCs w:val="28"/>
              </w:rPr>
              <w:t>choyrt</w:t>
            </w:r>
            <w:proofErr w:type="spellEnd"/>
            <w:r w:rsidRPr="00E01F5C">
              <w:rPr>
                <w:rFonts w:ascii="Garamond" w:hAnsi="Garamond"/>
                <w:sz w:val="28"/>
                <w:szCs w:val="28"/>
              </w:rPr>
              <w:t xml:space="preserve"> </w:t>
            </w:r>
            <w:proofErr w:type="spellStart"/>
            <w:r w:rsidRPr="00E01F5C">
              <w:rPr>
                <w:rFonts w:ascii="Garamond" w:hAnsi="Garamond"/>
                <w:sz w:val="28"/>
                <w:szCs w:val="28"/>
              </w:rPr>
              <w:t>dooin</w:t>
            </w:r>
            <w:proofErr w:type="spellEnd"/>
            <w:r w:rsidRPr="00E01F5C">
              <w:rPr>
                <w:rFonts w:ascii="Garamond" w:hAnsi="Garamond"/>
                <w:sz w:val="28"/>
                <w:szCs w:val="28"/>
              </w:rPr>
              <w:t xml:space="preserve"> </w:t>
            </w:r>
            <w:r w:rsidRPr="00E01F5C">
              <w:rPr>
                <w:rFonts w:ascii="Garamond" w:hAnsi="Garamond"/>
                <w:i/>
                <w:sz w:val="28"/>
                <w:szCs w:val="28"/>
              </w:rPr>
              <w:t xml:space="preserve">as er </w:t>
            </w:r>
            <w:proofErr w:type="spellStart"/>
            <w:r w:rsidRPr="00E01F5C">
              <w:rPr>
                <w:rFonts w:ascii="Garamond" w:hAnsi="Garamond"/>
                <w:i/>
                <w:sz w:val="28"/>
                <w:szCs w:val="28"/>
              </w:rPr>
              <w:t>skyn</w:t>
            </w:r>
            <w:proofErr w:type="spellEnd"/>
            <w:r w:rsidRPr="00E01F5C">
              <w:rPr>
                <w:rFonts w:ascii="Garamond" w:hAnsi="Garamond"/>
                <w:i/>
                <w:sz w:val="28"/>
                <w:szCs w:val="28"/>
              </w:rPr>
              <w:t xml:space="preserve"> </w:t>
            </w:r>
            <w:proofErr w:type="spellStart"/>
            <w:r w:rsidRPr="00E01F5C">
              <w:rPr>
                <w:rFonts w:ascii="Garamond" w:hAnsi="Garamond"/>
                <w:i/>
                <w:sz w:val="28"/>
                <w:szCs w:val="28"/>
              </w:rPr>
              <w:t>ooilley</w:t>
            </w:r>
            <w:proofErr w:type="spellEnd"/>
            <w:r w:rsidRPr="00E01F5C">
              <w:rPr>
                <w:rFonts w:ascii="Garamond" w:hAnsi="Garamond"/>
                <w:i/>
                <w:sz w:val="28"/>
                <w:szCs w:val="28"/>
              </w:rPr>
              <w:t xml:space="preserve"> </w:t>
            </w:r>
            <w:proofErr w:type="spellStart"/>
            <w:r w:rsidRPr="00E01F5C">
              <w:rPr>
                <w:rFonts w:ascii="Garamond" w:hAnsi="Garamond"/>
                <w:i/>
                <w:sz w:val="28"/>
                <w:szCs w:val="28"/>
              </w:rPr>
              <w:t>yn</w:t>
            </w:r>
            <w:proofErr w:type="spellEnd"/>
            <w:r w:rsidRPr="00E01F5C">
              <w:rPr>
                <w:rFonts w:ascii="Garamond" w:hAnsi="Garamond"/>
                <w:i/>
                <w:sz w:val="28"/>
                <w:szCs w:val="28"/>
              </w:rPr>
              <w:t xml:space="preserve"> </w:t>
            </w:r>
            <w:proofErr w:type="spellStart"/>
            <w:r w:rsidRPr="00E01F5C">
              <w:rPr>
                <w:rFonts w:ascii="Garamond" w:hAnsi="Garamond"/>
                <w:i/>
                <w:sz w:val="28"/>
                <w:szCs w:val="28"/>
              </w:rPr>
              <w:t>choyrle</w:t>
            </w:r>
            <w:proofErr w:type="spellEnd"/>
            <w:r w:rsidRPr="00E01F5C">
              <w:rPr>
                <w:rFonts w:ascii="Garamond" w:hAnsi="Garamond"/>
                <w:i/>
                <w:sz w:val="28"/>
                <w:szCs w:val="28"/>
              </w:rPr>
              <w:t xml:space="preserve"> </w:t>
            </w:r>
            <w:proofErr w:type="spellStart"/>
            <w:r w:rsidRPr="00E01F5C">
              <w:rPr>
                <w:rFonts w:ascii="Garamond" w:hAnsi="Garamond"/>
                <w:i/>
                <w:sz w:val="28"/>
                <w:szCs w:val="28"/>
              </w:rPr>
              <w:t>shoh</w:t>
            </w:r>
            <w:proofErr w:type="spellEnd"/>
            <w:r w:rsidRPr="00E01F5C">
              <w:rPr>
                <w:rFonts w:ascii="Garamond" w:hAnsi="Garamond"/>
                <w:sz w:val="28"/>
                <w:szCs w:val="28"/>
              </w:rPr>
              <w:t xml:space="preserve">,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vod</w:t>
            </w:r>
            <w:proofErr w:type="spellEnd"/>
            <w:r w:rsidRPr="00E01F5C">
              <w:rPr>
                <w:rFonts w:ascii="Garamond" w:hAnsi="Garamond"/>
                <w:sz w:val="28"/>
                <w:szCs w:val="28"/>
              </w:rPr>
              <w:t xml:space="preserve"> eh </w:t>
            </w:r>
            <w:proofErr w:type="spellStart"/>
            <w:r w:rsidRPr="00E01F5C">
              <w:rPr>
                <w:rFonts w:ascii="Garamond" w:hAnsi="Garamond"/>
                <w:sz w:val="28"/>
                <w:szCs w:val="28"/>
              </w:rPr>
              <w:t>tuitchim</w:t>
            </w:r>
            <w:proofErr w:type="spellEnd"/>
            <w:r w:rsidRPr="00E01F5C">
              <w:rPr>
                <w:rFonts w:ascii="Garamond" w:hAnsi="Garamond"/>
                <w:sz w:val="28"/>
                <w:szCs w:val="28"/>
              </w:rPr>
              <w:t xml:space="preserve"> </w:t>
            </w:r>
            <w:proofErr w:type="spellStart"/>
            <w:r w:rsidRPr="00E01F5C">
              <w:rPr>
                <w:rFonts w:ascii="Garamond" w:hAnsi="Garamond"/>
                <w:sz w:val="28"/>
                <w:szCs w:val="28"/>
              </w:rPr>
              <w:t>shees</w:t>
            </w:r>
            <w:proofErr w:type="spellEnd"/>
            <w:r w:rsidRPr="00E01F5C">
              <w:rPr>
                <w:rFonts w:ascii="Garamond" w:hAnsi="Garamond"/>
                <w:sz w:val="28"/>
                <w:szCs w:val="28"/>
              </w:rPr>
              <w:t xml:space="preserve"> </w:t>
            </w:r>
            <w:proofErr w:type="spellStart"/>
            <w:r w:rsidRPr="00E01F5C">
              <w:rPr>
                <w:rFonts w:ascii="Garamond" w:hAnsi="Garamond"/>
                <w:sz w:val="28"/>
                <w:szCs w:val="28"/>
              </w:rPr>
              <w:t>ayns</w:t>
            </w:r>
            <w:proofErr w:type="spellEnd"/>
            <w:r w:rsidRPr="00E01F5C">
              <w:rPr>
                <w:rFonts w:ascii="Garamond" w:hAnsi="Garamond"/>
                <w:sz w:val="28"/>
                <w:szCs w:val="28"/>
              </w:rPr>
              <w:t xml:space="preserve"> </w:t>
            </w:r>
            <w:proofErr w:type="spellStart"/>
            <w:r w:rsidRPr="00E01F5C">
              <w:rPr>
                <w:rFonts w:ascii="Garamond" w:hAnsi="Garamond"/>
                <w:sz w:val="28"/>
                <w:szCs w:val="28"/>
              </w:rPr>
              <w:t>nyn</w:t>
            </w:r>
            <w:proofErr w:type="spellEnd"/>
            <w:r w:rsidRPr="00E01F5C">
              <w:rPr>
                <w:rFonts w:ascii="Garamond" w:hAnsi="Garamond"/>
                <w:sz w:val="28"/>
                <w:szCs w:val="28"/>
              </w:rPr>
              <w:t xml:space="preserve"> </w:t>
            </w:r>
            <w:proofErr w:type="spellStart"/>
            <w:r w:rsidRPr="00E01F5C">
              <w:rPr>
                <w:rFonts w:ascii="Garamond" w:hAnsi="Garamond"/>
                <w:sz w:val="28"/>
                <w:szCs w:val="28"/>
              </w:rPr>
              <w:t>greeaghyn</w:t>
            </w:r>
            <w:proofErr w:type="spellEnd"/>
            <w:r w:rsidRPr="00E01F5C">
              <w:rPr>
                <w:rFonts w:ascii="Garamond" w:hAnsi="Garamond"/>
                <w:sz w:val="28"/>
                <w:szCs w:val="28"/>
              </w:rPr>
              <w:t xml:space="preserve"> as </w:t>
            </w:r>
            <w:proofErr w:type="spellStart"/>
            <w:r w:rsidRPr="00E01F5C">
              <w:rPr>
                <w:rFonts w:ascii="Garamond" w:hAnsi="Garamond"/>
                <w:sz w:val="28"/>
                <w:szCs w:val="28"/>
              </w:rPr>
              <w:t>gymmyrk</w:t>
            </w:r>
            <w:proofErr w:type="spellEnd"/>
            <w:r w:rsidRPr="00E01F5C">
              <w:rPr>
                <w:rFonts w:ascii="Garamond" w:hAnsi="Garamond"/>
                <w:sz w:val="28"/>
                <w:szCs w:val="28"/>
              </w:rPr>
              <w:t xml:space="preserve"> </w:t>
            </w:r>
            <w:proofErr w:type="spellStart"/>
            <w:r w:rsidRPr="00E01F5C">
              <w:rPr>
                <w:rFonts w:ascii="Garamond" w:hAnsi="Garamond"/>
                <w:sz w:val="28"/>
                <w:szCs w:val="28"/>
              </w:rPr>
              <w:t>magh</w:t>
            </w:r>
            <w:proofErr w:type="spellEnd"/>
            <w:r w:rsidRPr="00E01F5C">
              <w:rPr>
                <w:rFonts w:ascii="Garamond" w:hAnsi="Garamond"/>
                <w:sz w:val="28"/>
                <w:szCs w:val="28"/>
              </w:rPr>
              <w:t xml:space="preserve"> </w:t>
            </w:r>
            <w:proofErr w:type="spellStart"/>
            <w:r w:rsidRPr="00E01F5C">
              <w:rPr>
                <w:rFonts w:ascii="Garamond" w:hAnsi="Garamond"/>
                <w:sz w:val="28"/>
                <w:szCs w:val="28"/>
              </w:rPr>
              <w:t>aynyn</w:t>
            </w:r>
            <w:proofErr w:type="spellEnd"/>
            <w:r w:rsidRPr="00E01F5C">
              <w:rPr>
                <w:rFonts w:ascii="Garamond" w:hAnsi="Garamond"/>
                <w:sz w:val="28"/>
                <w:szCs w:val="28"/>
              </w:rPr>
              <w:t xml:space="preserve"> Mess </w:t>
            </w:r>
            <w:proofErr w:type="spellStart"/>
            <w:r w:rsidRPr="00E01F5C">
              <w:rPr>
                <w:rFonts w:ascii="Garamond" w:hAnsi="Garamond"/>
                <w:sz w:val="28"/>
                <w:szCs w:val="28"/>
              </w:rPr>
              <w:t>dy</w:t>
            </w:r>
            <w:proofErr w:type="spellEnd"/>
            <w:r w:rsidRPr="00E01F5C">
              <w:rPr>
                <w:rFonts w:ascii="Garamond" w:hAnsi="Garamond"/>
                <w:sz w:val="28"/>
                <w:szCs w:val="28"/>
              </w:rPr>
              <w:t xml:space="preserve"> </w:t>
            </w:r>
            <w:proofErr w:type="spellStart"/>
            <w:r w:rsidRPr="00E01F5C">
              <w:rPr>
                <w:rFonts w:ascii="Garamond" w:hAnsi="Garamond"/>
                <w:sz w:val="28"/>
                <w:szCs w:val="28"/>
              </w:rPr>
              <w:t>vea</w:t>
            </w:r>
            <w:proofErr w:type="spellEnd"/>
            <w:r w:rsidRPr="00E01F5C">
              <w:rPr>
                <w:rFonts w:ascii="Garamond" w:hAnsi="Garamond"/>
                <w:sz w:val="28"/>
                <w:szCs w:val="28"/>
              </w:rPr>
              <w:t xml:space="preserve"> vie, </w:t>
            </w:r>
            <w:proofErr w:type="spellStart"/>
            <w:r w:rsidRPr="00E01F5C">
              <w:rPr>
                <w:rFonts w:ascii="Garamond" w:hAnsi="Garamond"/>
                <w:sz w:val="28"/>
                <w:szCs w:val="28"/>
              </w:rPr>
              <w:t>gys</w:t>
            </w:r>
            <w:proofErr w:type="spellEnd"/>
            <w:r w:rsidRPr="00E01F5C">
              <w:rPr>
                <w:rFonts w:ascii="Garamond" w:hAnsi="Garamond"/>
                <w:sz w:val="28"/>
                <w:szCs w:val="28"/>
              </w:rPr>
              <w:t xml:space="preserve"> </w:t>
            </w:r>
            <w:proofErr w:type="spellStart"/>
            <w:r w:rsidRPr="00E01F5C">
              <w:rPr>
                <w:rFonts w:ascii="Garamond" w:hAnsi="Garamond"/>
                <w:sz w:val="28"/>
                <w:szCs w:val="28"/>
              </w:rPr>
              <w:t>onnor</w:t>
            </w:r>
            <w:proofErr w:type="spellEnd"/>
            <w:r w:rsidRPr="00E01F5C">
              <w:rPr>
                <w:rFonts w:ascii="Garamond" w:hAnsi="Garamond"/>
                <w:sz w:val="28"/>
                <w:szCs w:val="28"/>
              </w:rPr>
              <w:t xml:space="preserve"> as </w:t>
            </w:r>
            <w:proofErr w:type="spellStart"/>
            <w:r w:rsidRPr="00E01F5C">
              <w:rPr>
                <w:rFonts w:ascii="Garamond" w:hAnsi="Garamond"/>
                <w:sz w:val="28"/>
                <w:szCs w:val="28"/>
              </w:rPr>
              <w:t>molley</w:t>
            </w:r>
            <w:proofErr w:type="spellEnd"/>
            <w:r w:rsidRPr="00E01F5C">
              <w:rPr>
                <w:rFonts w:ascii="Garamond" w:hAnsi="Garamond"/>
                <w:sz w:val="28"/>
                <w:szCs w:val="28"/>
              </w:rPr>
              <w:t xml:space="preserve"> </w:t>
            </w:r>
            <w:proofErr w:type="spellStart"/>
            <w:r w:rsidRPr="00E01F5C">
              <w:rPr>
                <w:rFonts w:ascii="Garamond" w:hAnsi="Garamond"/>
                <w:sz w:val="28"/>
                <w:szCs w:val="28"/>
              </w:rPr>
              <w:t>dt’ennyms</w:t>
            </w:r>
            <w:proofErr w:type="spellEnd"/>
            <w:r w:rsidRPr="00E01F5C">
              <w:rPr>
                <w:rFonts w:ascii="Garamond" w:hAnsi="Garamond"/>
                <w:sz w:val="28"/>
                <w:szCs w:val="28"/>
              </w:rPr>
              <w:t xml:space="preserve">, </w:t>
            </w:r>
            <w:proofErr w:type="spellStart"/>
            <w:r w:rsidRPr="00E01F5C">
              <w:rPr>
                <w:rFonts w:ascii="Garamond" w:hAnsi="Garamond"/>
                <w:sz w:val="28"/>
                <w:szCs w:val="28"/>
              </w:rPr>
              <w:t>trooid</w:t>
            </w:r>
            <w:proofErr w:type="spellEnd"/>
            <w:r w:rsidRPr="00E01F5C">
              <w:rPr>
                <w:rFonts w:ascii="Garamond" w:hAnsi="Garamond"/>
                <w:sz w:val="28"/>
                <w:szCs w:val="28"/>
              </w:rPr>
              <w:t xml:space="preserve"> </w:t>
            </w:r>
            <w:proofErr w:type="spellStart"/>
            <w:r w:rsidRPr="00E01F5C">
              <w:rPr>
                <w:rFonts w:ascii="Garamond" w:hAnsi="Garamond"/>
                <w:sz w:val="28"/>
                <w:szCs w:val="28"/>
              </w:rPr>
              <w:t>Yeesey</w:t>
            </w:r>
            <w:proofErr w:type="spellEnd"/>
            <w:r w:rsidRPr="00E01F5C">
              <w:rPr>
                <w:rFonts w:ascii="Garamond" w:hAnsi="Garamond"/>
                <w:sz w:val="28"/>
                <w:szCs w:val="28"/>
              </w:rPr>
              <w:t xml:space="preserve"> </w:t>
            </w:r>
            <w:proofErr w:type="spellStart"/>
            <w:r w:rsidRPr="00E01F5C">
              <w:rPr>
                <w:rFonts w:ascii="Garamond" w:hAnsi="Garamond"/>
                <w:sz w:val="28"/>
                <w:szCs w:val="28"/>
              </w:rPr>
              <w:t>Creest</w:t>
            </w:r>
            <w:proofErr w:type="spellEnd"/>
            <w:r w:rsidRPr="00E01F5C">
              <w:rPr>
                <w:rFonts w:ascii="Garamond" w:hAnsi="Garamond"/>
                <w:sz w:val="28"/>
                <w:szCs w:val="28"/>
              </w:rPr>
              <w:t xml:space="preserve"> </w:t>
            </w:r>
            <w:proofErr w:type="spellStart"/>
            <w:r w:rsidRPr="00E01F5C">
              <w:rPr>
                <w:rFonts w:ascii="Garamond" w:hAnsi="Garamond"/>
                <w:sz w:val="28"/>
                <w:szCs w:val="28"/>
              </w:rPr>
              <w:t>nyn</w:t>
            </w:r>
            <w:proofErr w:type="spellEnd"/>
            <w:r w:rsidRPr="00E01F5C">
              <w:rPr>
                <w:rFonts w:ascii="Garamond" w:hAnsi="Garamond"/>
                <w:sz w:val="28"/>
                <w:szCs w:val="28"/>
              </w:rPr>
              <w:t xml:space="preserve"> </w:t>
            </w:r>
            <w:proofErr w:type="spellStart"/>
            <w:r w:rsidRPr="00E01F5C">
              <w:rPr>
                <w:rFonts w:ascii="Garamond" w:hAnsi="Garamond"/>
                <w:sz w:val="28"/>
                <w:szCs w:val="28"/>
              </w:rPr>
              <w:t>Jiarn</w:t>
            </w:r>
            <w:proofErr w:type="spellEnd"/>
            <w:r w:rsidRPr="00E01F5C">
              <w:rPr>
                <w:rFonts w:ascii="Garamond" w:hAnsi="Garamond"/>
                <w:sz w:val="28"/>
                <w:szCs w:val="28"/>
              </w:rPr>
              <w:t xml:space="preserve">. </w:t>
            </w:r>
            <w:r w:rsidRPr="00E01F5C">
              <w:rPr>
                <w:rFonts w:ascii="Garamond" w:hAnsi="Garamond"/>
                <w:i/>
                <w:sz w:val="28"/>
                <w:szCs w:val="28"/>
              </w:rPr>
              <w:t>Amen</w:t>
            </w:r>
            <w:r w:rsidRPr="00E01F5C">
              <w:rPr>
                <w:rFonts w:ascii="Garamond" w:hAnsi="Garamond"/>
                <w:sz w:val="28"/>
                <w:szCs w:val="28"/>
              </w:rPr>
              <w:t xml:space="preserve">. </w:t>
            </w:r>
          </w:p>
        </w:tc>
        <w:tc>
          <w:tcPr>
            <w:tcW w:w="3835" w:type="dxa"/>
            <w:tcBorders>
              <w:bottom w:val="single" w:sz="4" w:space="0" w:color="auto"/>
            </w:tcBorders>
          </w:tcPr>
          <w:p w14:paraId="1943C630" w14:textId="77777777" w:rsidR="003472DF" w:rsidRDefault="003472DF" w:rsidP="00F77ECE">
            <w:pPr>
              <w:pStyle w:val="ListParagraph"/>
              <w:ind w:left="0"/>
              <w:jc w:val="both"/>
              <w:rPr>
                <w:rFonts w:ascii="Garamond" w:hAnsi="Garamond" w:cs="Times New Roman"/>
                <w:sz w:val="28"/>
              </w:rPr>
            </w:pPr>
            <w:r w:rsidRPr="00F77ECE">
              <w:rPr>
                <w:rFonts w:ascii="Garamond" w:hAnsi="Garamond" w:cs="Times New Roman"/>
                <w:sz w:val="40"/>
              </w:rPr>
              <w:t>O</w:t>
            </w:r>
            <w:r w:rsidRPr="00684253">
              <w:rPr>
                <w:rFonts w:ascii="Garamond" w:hAnsi="Garamond" w:cs="Times New Roman"/>
                <w:i/>
                <w:sz w:val="28"/>
              </w:rPr>
              <w:t xml:space="preserve"> GOD, the Fountain of all Wisdom, we most humbly beseech thee to enlighten our Minds, that we may come to the Knowledge of thee, and of thy Goodness in </w:t>
            </w:r>
            <w:r>
              <w:rPr>
                <w:rFonts w:ascii="Garamond" w:hAnsi="Garamond" w:cs="Times New Roman"/>
                <w:i/>
                <w:sz w:val="28"/>
              </w:rPr>
              <w:t>Jesus Christ. Give us a serious</w:t>
            </w:r>
            <w:r w:rsidRPr="00684253">
              <w:rPr>
                <w:rFonts w:ascii="Garamond" w:hAnsi="Garamond" w:cs="Times New Roman"/>
                <w:i/>
                <w:sz w:val="28"/>
              </w:rPr>
              <w:t xml:space="preserve"> an Understanding, and a Religious Heart, that as we grow in Years, we may grow in Grace. Bless all the Means of Salvation which thou hast afforded us, </w:t>
            </w:r>
            <w:r w:rsidRPr="00684253">
              <w:rPr>
                <w:rFonts w:ascii="Garamond" w:hAnsi="Garamond" w:cs="Times New Roman"/>
                <w:sz w:val="28"/>
              </w:rPr>
              <w:t>and especially this Instruction,</w:t>
            </w:r>
            <w:r w:rsidRPr="00684253">
              <w:rPr>
                <w:rFonts w:ascii="Garamond" w:hAnsi="Garamond" w:cs="Times New Roman"/>
                <w:i/>
                <w:sz w:val="28"/>
              </w:rPr>
              <w:t xml:space="preserve"> that it may sink into our Hearts, and bring forth in us the Fruit of good Living, to the Honour and Praise of thy Name, through Jesus Christ our Lord.</w:t>
            </w:r>
            <w:r w:rsidRPr="00684253">
              <w:rPr>
                <w:rFonts w:ascii="Garamond" w:hAnsi="Garamond" w:cs="Times New Roman"/>
                <w:sz w:val="28"/>
              </w:rPr>
              <w:t xml:space="preserve"> Amen.</w:t>
            </w:r>
          </w:p>
          <w:p w14:paraId="5816EF16" w14:textId="77777777" w:rsidR="003472DF" w:rsidRDefault="003472DF" w:rsidP="00DB60C3">
            <w:pPr>
              <w:pStyle w:val="ListParagraph"/>
              <w:ind w:left="0" w:firstLine="170"/>
              <w:jc w:val="both"/>
              <w:rPr>
                <w:rFonts w:ascii="Garamond" w:hAnsi="Garamond" w:cs="Times New Roman"/>
                <w:sz w:val="28"/>
              </w:rPr>
            </w:pPr>
          </w:p>
          <w:p w14:paraId="02DEFC0F" w14:textId="77777777" w:rsidR="003472DF" w:rsidRDefault="003472DF" w:rsidP="00DB60C3">
            <w:pPr>
              <w:pStyle w:val="ListParagraph"/>
              <w:ind w:left="0" w:firstLine="170"/>
              <w:jc w:val="both"/>
              <w:rPr>
                <w:rFonts w:ascii="Garamond" w:hAnsi="Garamond" w:cs="Times New Roman"/>
                <w:sz w:val="28"/>
              </w:rPr>
            </w:pPr>
          </w:p>
          <w:p w14:paraId="3F786F7D" w14:textId="77777777" w:rsidR="003472DF" w:rsidRPr="00684253" w:rsidRDefault="003472DF" w:rsidP="00DB60C3">
            <w:pPr>
              <w:pStyle w:val="ListParagraph"/>
              <w:ind w:left="0" w:firstLine="170"/>
              <w:jc w:val="both"/>
              <w:rPr>
                <w:rFonts w:ascii="Garamond" w:hAnsi="Garamond" w:cs="Times New Roman"/>
                <w:sz w:val="28"/>
              </w:rPr>
            </w:pPr>
          </w:p>
        </w:tc>
        <w:tc>
          <w:tcPr>
            <w:tcW w:w="849" w:type="dxa"/>
          </w:tcPr>
          <w:p w14:paraId="0A59F66B" w14:textId="77777777" w:rsidR="004F02BD" w:rsidRDefault="004F02BD" w:rsidP="00DB60C3">
            <w:pPr>
              <w:pStyle w:val="ListParagraph"/>
              <w:ind w:left="0" w:firstLine="170"/>
              <w:jc w:val="both"/>
              <w:rPr>
                <w:rFonts w:ascii="Garamond" w:hAnsi="Garamond" w:cs="Times New Roman"/>
                <w:i/>
                <w:sz w:val="28"/>
              </w:rPr>
            </w:pPr>
          </w:p>
          <w:p w14:paraId="384F0F7C" w14:textId="77777777" w:rsidR="004F02BD" w:rsidRPr="004F02BD" w:rsidRDefault="004F02BD" w:rsidP="00DB60C3"/>
          <w:p w14:paraId="4C11CCC1" w14:textId="77777777" w:rsidR="004F02BD" w:rsidRPr="004F02BD" w:rsidRDefault="004F02BD" w:rsidP="00DB60C3"/>
          <w:p w14:paraId="61E8F79B" w14:textId="77777777" w:rsidR="004F02BD" w:rsidRPr="004F02BD" w:rsidRDefault="004F02BD" w:rsidP="00DB60C3"/>
          <w:p w14:paraId="416FD9F0" w14:textId="77777777" w:rsidR="004F02BD" w:rsidRPr="004F02BD" w:rsidRDefault="004F02BD" w:rsidP="00DB60C3"/>
          <w:p w14:paraId="7B08A3DA" w14:textId="77777777" w:rsidR="004F02BD" w:rsidRPr="004F02BD" w:rsidRDefault="004F02BD" w:rsidP="00DB60C3"/>
          <w:p w14:paraId="1582CFF8" w14:textId="77777777" w:rsidR="004F02BD" w:rsidRPr="004F02BD" w:rsidRDefault="004F02BD" w:rsidP="00DB60C3"/>
          <w:p w14:paraId="5671149D" w14:textId="77777777" w:rsidR="004F02BD" w:rsidRPr="004F02BD" w:rsidRDefault="004F02BD" w:rsidP="00DB60C3"/>
          <w:p w14:paraId="4B30BBBA" w14:textId="77777777" w:rsidR="004F02BD" w:rsidRPr="004F02BD" w:rsidRDefault="004F02BD" w:rsidP="00DB60C3"/>
          <w:p w14:paraId="279EAF9B" w14:textId="77777777" w:rsidR="004F02BD" w:rsidRPr="004F02BD" w:rsidRDefault="004F02BD" w:rsidP="00DB60C3"/>
          <w:p w14:paraId="0DC38968" w14:textId="77777777" w:rsidR="004F02BD" w:rsidRPr="004F02BD" w:rsidRDefault="004F02BD" w:rsidP="00DB60C3"/>
          <w:p w14:paraId="217B01D2" w14:textId="77777777" w:rsidR="004F02BD" w:rsidRPr="004F02BD" w:rsidRDefault="004F02BD" w:rsidP="00DB60C3"/>
          <w:p w14:paraId="0701A11F" w14:textId="77777777" w:rsidR="004F02BD" w:rsidRPr="004F02BD" w:rsidRDefault="004F02BD" w:rsidP="00DB60C3"/>
          <w:p w14:paraId="648ECED8" w14:textId="77777777" w:rsidR="004F02BD" w:rsidRPr="004F02BD" w:rsidRDefault="004F02BD" w:rsidP="00DB60C3"/>
          <w:p w14:paraId="55A2113B" w14:textId="77777777" w:rsidR="004F02BD" w:rsidRPr="004F02BD" w:rsidRDefault="004F02BD" w:rsidP="00DB60C3"/>
          <w:p w14:paraId="457BD954" w14:textId="77777777" w:rsidR="004F02BD" w:rsidRDefault="004F02BD" w:rsidP="00DB60C3"/>
          <w:p w14:paraId="3B4D3DA3" w14:textId="77777777" w:rsidR="004F02BD" w:rsidRPr="004F02BD" w:rsidRDefault="004F02BD" w:rsidP="00DB60C3"/>
          <w:p w14:paraId="1D42730E" w14:textId="77777777" w:rsidR="004F02BD" w:rsidRPr="004F02BD" w:rsidRDefault="004F02BD" w:rsidP="00DB60C3"/>
          <w:p w14:paraId="19449596" w14:textId="77777777" w:rsidR="004F02BD" w:rsidRPr="004F02BD" w:rsidRDefault="004F02BD" w:rsidP="00DB60C3"/>
          <w:p w14:paraId="772B697D" w14:textId="77777777" w:rsidR="004F02BD" w:rsidRPr="004F02BD" w:rsidRDefault="004F02BD" w:rsidP="00DB60C3"/>
          <w:p w14:paraId="577AE3FC" w14:textId="77777777" w:rsidR="004F02BD" w:rsidRPr="004F02BD" w:rsidRDefault="004F02BD" w:rsidP="00DB60C3"/>
          <w:p w14:paraId="208912E4" w14:textId="77777777" w:rsidR="004F02BD" w:rsidRDefault="004F02BD" w:rsidP="00DB60C3"/>
          <w:p w14:paraId="45A66E39" w14:textId="77777777" w:rsidR="004F02BD" w:rsidRPr="004F02BD" w:rsidRDefault="004F02BD" w:rsidP="00DB60C3"/>
          <w:p w14:paraId="1CDF5FCB" w14:textId="77777777" w:rsidR="004F02BD" w:rsidRDefault="004F02BD" w:rsidP="00DB60C3"/>
          <w:p w14:paraId="406AB57B" w14:textId="77777777" w:rsidR="003472DF" w:rsidRPr="004F02BD" w:rsidRDefault="003472DF" w:rsidP="00DB60C3"/>
        </w:tc>
      </w:tr>
    </w:tbl>
    <w:p w14:paraId="7D894E86" w14:textId="77777777" w:rsidR="00665658" w:rsidRPr="008B4C85" w:rsidRDefault="00C06FF2" w:rsidP="00DB60C3">
      <w:pPr>
        <w:pStyle w:val="ListParagraph"/>
        <w:pageBreakBefore/>
        <w:pBdr>
          <w:bottom w:val="single" w:sz="4" w:space="1" w:color="auto"/>
        </w:pBdr>
        <w:spacing w:before="240"/>
        <w:ind w:left="0"/>
        <w:contextualSpacing w:val="0"/>
        <w:rPr>
          <w:rFonts w:ascii="Garamond" w:hAnsi="Garamond" w:cs="Times New Roman"/>
          <w:sz w:val="28"/>
        </w:rPr>
      </w:pPr>
      <w:r w:rsidRPr="008B4C85">
        <w:rPr>
          <w:rFonts w:ascii="Garamond" w:hAnsi="Garamond" w:cs="Times New Roman"/>
          <w:sz w:val="28"/>
        </w:rPr>
        <w:lastRenderedPageBreak/>
        <w:t>[8]</w:t>
      </w:r>
    </w:p>
    <w:p w14:paraId="179672D4" w14:textId="77777777" w:rsidR="004F02BD" w:rsidRDefault="00472FF6" w:rsidP="00DB60C3">
      <w:pPr>
        <w:pStyle w:val="ListParagraph"/>
        <w:spacing w:before="240" w:after="360"/>
        <w:ind w:left="0"/>
        <w:contextualSpacing w:val="0"/>
        <w:jc w:val="center"/>
        <w:rPr>
          <w:rFonts w:ascii="Garamond" w:hAnsi="Garamond" w:cs="Times New Roman"/>
          <w:sz w:val="28"/>
        </w:rPr>
      </w:pPr>
      <w:r w:rsidRPr="00D96449">
        <w:rPr>
          <w:rFonts w:ascii="Garamond" w:hAnsi="Garamond" w:cs="Times New Roman"/>
          <w:spacing w:val="60"/>
          <w:sz w:val="32"/>
        </w:rPr>
        <w:t>SEC</w:t>
      </w:r>
      <w:r w:rsidRPr="00D96449">
        <w:rPr>
          <w:rFonts w:ascii="Garamond" w:hAnsi="Garamond" w:cs="Times New Roman"/>
          <w:sz w:val="32"/>
        </w:rPr>
        <w:t>T.</w:t>
      </w:r>
      <w:r w:rsidR="003472DF">
        <w:rPr>
          <w:rFonts w:ascii="Garamond" w:hAnsi="Garamond" w:cs="Times New Roman"/>
          <w:sz w:val="28"/>
        </w:rPr>
        <w:t xml:space="preserve"> </w:t>
      </w:r>
      <w:r w:rsidR="003769B6" w:rsidRPr="00472FF6">
        <w:rPr>
          <w:rFonts w:ascii="Garamond" w:hAnsi="Garamond" w:cs="Times New Roman"/>
          <w:sz w:val="32"/>
        </w:rPr>
        <w:t>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054"/>
        <w:gridCol w:w="906"/>
      </w:tblGrid>
      <w:tr w:rsidR="004B40E6" w:rsidRPr="004F02BD" w14:paraId="26481387" w14:textId="77777777" w:rsidTr="00677A95">
        <w:tc>
          <w:tcPr>
            <w:tcW w:w="4111" w:type="dxa"/>
          </w:tcPr>
          <w:p w14:paraId="01BFE425" w14:textId="77777777" w:rsidR="004B40E6" w:rsidRPr="00B92718" w:rsidRDefault="004B40E6" w:rsidP="00F77ECE">
            <w:pPr>
              <w:pStyle w:val="CM5"/>
              <w:widowControl/>
              <w:spacing w:line="240" w:lineRule="auto"/>
              <w:jc w:val="both"/>
              <w:rPr>
                <w:rFonts w:ascii="Garamond" w:hAnsi="Garamond"/>
                <w:sz w:val="28"/>
                <w:szCs w:val="28"/>
              </w:rPr>
            </w:pPr>
            <w:r w:rsidRPr="00B92718">
              <w:rPr>
                <w:rFonts w:ascii="Garamond" w:hAnsi="Garamond"/>
                <w:sz w:val="28"/>
                <w:szCs w:val="28"/>
              </w:rPr>
              <w:t xml:space="preserve">Quest. </w:t>
            </w:r>
            <w:proofErr w:type="spellStart"/>
            <w:r w:rsidRPr="00F77ECE">
              <w:rPr>
                <w:rFonts w:ascii="Old English Text MT" w:hAnsi="Old English Text MT"/>
                <w:sz w:val="40"/>
                <w:szCs w:val="28"/>
              </w:rPr>
              <w:t>C</w:t>
            </w:r>
            <w:r w:rsidR="00F77ECE" w:rsidRPr="004F02BD">
              <w:rPr>
                <w:rFonts w:ascii="Old English Text MT" w:hAnsi="Old English Text MT"/>
                <w:sz w:val="28"/>
                <w:szCs w:val="28"/>
              </w:rPr>
              <w:t>R</w:t>
            </w:r>
            <w:r w:rsidRPr="004F02BD">
              <w:rPr>
                <w:rFonts w:ascii="Old English Text MT" w:hAnsi="Old English Text MT"/>
                <w:sz w:val="28"/>
                <w:szCs w:val="28"/>
              </w:rPr>
              <w:t>e’n</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ennym</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t’ort</w:t>
            </w:r>
            <w:proofErr w:type="spellEnd"/>
            <w:r w:rsidR="002C617D" w:rsidRPr="002C617D">
              <w:rPr>
                <w:rFonts w:ascii="Old English Text MT" w:hAnsi="Old English Text MT"/>
                <w:i/>
                <w:sz w:val="28"/>
                <w:szCs w:val="28"/>
              </w:rPr>
              <w:t> </w:t>
            </w:r>
            <w:r w:rsidR="00C57BF1" w:rsidRPr="00C57BF1">
              <w:rPr>
                <w:rFonts w:ascii="Old English Text MT" w:hAnsi="Old English Text MT"/>
                <w:sz w:val="28"/>
                <w:szCs w:val="28"/>
              </w:rPr>
              <w:t>?</w:t>
            </w:r>
            <w:r w:rsidRPr="00B92718">
              <w:rPr>
                <w:rFonts w:ascii="Garamond" w:hAnsi="Garamond"/>
                <w:sz w:val="28"/>
                <w:szCs w:val="28"/>
              </w:rPr>
              <w:t xml:space="preserve"> </w:t>
            </w:r>
          </w:p>
        </w:tc>
        <w:tc>
          <w:tcPr>
            <w:tcW w:w="4054" w:type="dxa"/>
          </w:tcPr>
          <w:p w14:paraId="39A00A9A" w14:textId="77777777" w:rsidR="004B40E6" w:rsidRPr="00F77ECE" w:rsidRDefault="004B40E6" w:rsidP="00F77ECE">
            <w:pPr>
              <w:jc w:val="both"/>
              <w:rPr>
                <w:rFonts w:ascii="Old English Text MT" w:hAnsi="Old English Text MT" w:cs="Times New Roman"/>
                <w:sz w:val="28"/>
              </w:rPr>
            </w:pPr>
            <w:r w:rsidRPr="00F77ECE">
              <w:rPr>
                <w:rFonts w:ascii="Garamond" w:hAnsi="Garamond" w:cs="Times New Roman"/>
                <w:sz w:val="28"/>
              </w:rPr>
              <w:t xml:space="preserve">Q. </w:t>
            </w:r>
            <w:proofErr w:type="spellStart"/>
            <w:r w:rsidRPr="00F77ECE">
              <w:rPr>
                <w:rFonts w:ascii="Old English Text MT" w:hAnsi="Old English Text MT" w:cs="Times New Roman"/>
                <w:sz w:val="40"/>
              </w:rPr>
              <w:t>W</w:t>
            </w:r>
            <w:r w:rsidRPr="00F77ECE">
              <w:rPr>
                <w:rFonts w:ascii="Old English Text MT" w:hAnsi="Old English Text MT" w:cs="Times New Roman"/>
                <w:sz w:val="28"/>
              </w:rPr>
              <w:t>Hat</w:t>
            </w:r>
            <w:proofErr w:type="spellEnd"/>
            <w:r w:rsidRPr="00F77ECE">
              <w:rPr>
                <w:rFonts w:ascii="Old English Text MT" w:hAnsi="Old English Text MT" w:cs="Times New Roman"/>
                <w:sz w:val="28"/>
              </w:rPr>
              <w:t xml:space="preserve"> is your Name</w:t>
            </w:r>
            <w:r w:rsidR="002C617D" w:rsidRPr="00F77ECE">
              <w:rPr>
                <w:rFonts w:ascii="Old English Text MT" w:hAnsi="Old English Text MT" w:cs="Times New Roman"/>
                <w:i/>
                <w:sz w:val="28"/>
              </w:rPr>
              <w:t> </w:t>
            </w:r>
            <w:r w:rsidR="00C57BF1" w:rsidRPr="00F77ECE">
              <w:rPr>
                <w:rFonts w:ascii="Old English Text MT" w:hAnsi="Old English Text MT" w:cs="Times New Roman"/>
                <w:sz w:val="28"/>
              </w:rPr>
              <w:t>?</w:t>
            </w:r>
          </w:p>
        </w:tc>
        <w:tc>
          <w:tcPr>
            <w:tcW w:w="906" w:type="dxa"/>
          </w:tcPr>
          <w:p w14:paraId="4BC38166"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08CDC656" w14:textId="77777777" w:rsidTr="00677A95">
        <w:tc>
          <w:tcPr>
            <w:tcW w:w="4111" w:type="dxa"/>
          </w:tcPr>
          <w:p w14:paraId="3621E3FB" w14:textId="77777777" w:rsidR="004B40E6" w:rsidRPr="00B92718" w:rsidRDefault="004B40E6" w:rsidP="00DB60C3">
            <w:pPr>
              <w:pStyle w:val="CM7"/>
              <w:widowControl/>
              <w:spacing w:line="240" w:lineRule="auto"/>
              <w:ind w:firstLine="227"/>
              <w:jc w:val="both"/>
              <w:rPr>
                <w:rFonts w:ascii="Garamond" w:hAnsi="Garamond"/>
                <w:sz w:val="28"/>
                <w:szCs w:val="28"/>
              </w:rPr>
            </w:pPr>
            <w:r w:rsidRPr="00F77ECE">
              <w:rPr>
                <w:rFonts w:ascii="Garamond" w:hAnsi="Garamond"/>
                <w:sz w:val="28"/>
                <w:szCs w:val="28"/>
              </w:rPr>
              <w:t>A.</w:t>
            </w:r>
            <w:r w:rsidRPr="00B92718">
              <w:rPr>
                <w:rFonts w:ascii="Garamond" w:hAnsi="Garamond"/>
                <w:i/>
                <w:sz w:val="28"/>
                <w:szCs w:val="28"/>
              </w:rPr>
              <w:t xml:space="preserve"> N.</w:t>
            </w:r>
            <w:r w:rsidRPr="00B92718">
              <w:rPr>
                <w:rFonts w:ascii="Garamond" w:hAnsi="Garamond"/>
                <w:sz w:val="28"/>
                <w:szCs w:val="28"/>
              </w:rPr>
              <w:t xml:space="preserve"> </w:t>
            </w:r>
            <w:proofErr w:type="spellStart"/>
            <w:r w:rsidRPr="00B92718">
              <w:rPr>
                <w:rFonts w:ascii="Garamond" w:hAnsi="Garamond"/>
                <w:sz w:val="28"/>
                <w:szCs w:val="28"/>
              </w:rPr>
              <w:t>ny</w:t>
            </w:r>
            <w:proofErr w:type="spellEnd"/>
            <w:r w:rsidRPr="00B92718">
              <w:rPr>
                <w:rFonts w:ascii="Garamond" w:hAnsi="Garamond"/>
                <w:sz w:val="28"/>
                <w:szCs w:val="28"/>
              </w:rPr>
              <w:t xml:space="preserve"> </w:t>
            </w:r>
            <w:r w:rsidRPr="00B92718">
              <w:rPr>
                <w:rFonts w:ascii="Garamond" w:hAnsi="Garamond"/>
                <w:i/>
                <w:sz w:val="28"/>
                <w:szCs w:val="28"/>
              </w:rPr>
              <w:t>M.</w:t>
            </w:r>
            <w:r w:rsidRPr="00B92718">
              <w:rPr>
                <w:rFonts w:ascii="Garamond" w:hAnsi="Garamond"/>
                <w:sz w:val="28"/>
                <w:szCs w:val="28"/>
              </w:rPr>
              <w:t xml:space="preserve"> </w:t>
            </w:r>
          </w:p>
        </w:tc>
        <w:tc>
          <w:tcPr>
            <w:tcW w:w="4054" w:type="dxa"/>
          </w:tcPr>
          <w:p w14:paraId="4D33E807" w14:textId="77777777" w:rsidR="004B40E6" w:rsidRPr="004F02BD" w:rsidRDefault="004B40E6"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N</w:t>
            </w:r>
            <w:r w:rsidRPr="004F02BD">
              <w:rPr>
                <w:rFonts w:ascii="Garamond" w:hAnsi="Garamond" w:cs="Times New Roman"/>
                <w:sz w:val="28"/>
              </w:rPr>
              <w:t>. or</w:t>
            </w:r>
            <w:r w:rsidRPr="004F02BD">
              <w:rPr>
                <w:rFonts w:ascii="Garamond" w:hAnsi="Garamond" w:cs="Times New Roman"/>
                <w:i/>
                <w:sz w:val="28"/>
              </w:rPr>
              <w:t xml:space="preserve"> M.</w:t>
            </w:r>
            <w:r w:rsidRPr="004F02BD">
              <w:rPr>
                <w:rFonts w:ascii="Garamond" w:hAnsi="Garamond" w:cs="Times New Roman"/>
                <w:sz w:val="28"/>
              </w:rPr>
              <w:t xml:space="preserve"> </w:t>
            </w:r>
          </w:p>
        </w:tc>
        <w:tc>
          <w:tcPr>
            <w:tcW w:w="906" w:type="dxa"/>
          </w:tcPr>
          <w:p w14:paraId="5B593832"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61EC1A79" w14:textId="77777777" w:rsidTr="00677A95">
        <w:tc>
          <w:tcPr>
            <w:tcW w:w="4111" w:type="dxa"/>
          </w:tcPr>
          <w:p w14:paraId="593E817F" w14:textId="77777777" w:rsidR="004B40E6" w:rsidRPr="00B92718" w:rsidRDefault="004B40E6" w:rsidP="00DB60C3">
            <w:pPr>
              <w:pStyle w:val="CM3"/>
              <w:widowControl/>
              <w:spacing w:line="240" w:lineRule="auto"/>
              <w:ind w:firstLine="227"/>
              <w:jc w:val="both"/>
              <w:rPr>
                <w:rFonts w:ascii="Garamond" w:hAnsi="Garamond"/>
                <w:sz w:val="28"/>
                <w:szCs w:val="28"/>
              </w:rPr>
            </w:pPr>
            <w:r w:rsidRPr="00B92718">
              <w:rPr>
                <w:rFonts w:ascii="Garamond" w:hAnsi="Garamond"/>
                <w:sz w:val="28"/>
                <w:szCs w:val="28"/>
              </w:rPr>
              <w:t xml:space="preserve">Q. </w:t>
            </w:r>
            <w:r w:rsidRPr="004F02BD">
              <w:rPr>
                <w:rFonts w:ascii="Old English Text MT" w:hAnsi="Old English Text MT"/>
                <w:sz w:val="28"/>
                <w:szCs w:val="28"/>
              </w:rPr>
              <w:t xml:space="preserve">Quoi hug </w:t>
            </w:r>
            <w:proofErr w:type="spellStart"/>
            <w:r w:rsidRPr="004F02BD">
              <w:rPr>
                <w:rFonts w:ascii="Old English Text MT" w:hAnsi="Old English Text MT"/>
                <w:sz w:val="28"/>
                <w:szCs w:val="28"/>
              </w:rPr>
              <w:t>yn</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ennym</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shen</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dhyt</w:t>
            </w:r>
            <w:proofErr w:type="spellEnd"/>
            <w:r w:rsidR="002C617D" w:rsidRPr="002C617D">
              <w:rPr>
                <w:rFonts w:ascii="Old English Text MT" w:hAnsi="Old English Text MT"/>
                <w:i/>
                <w:sz w:val="28"/>
                <w:szCs w:val="28"/>
              </w:rPr>
              <w:t> </w:t>
            </w:r>
            <w:r w:rsidR="00C57BF1" w:rsidRPr="00C57BF1">
              <w:rPr>
                <w:rFonts w:ascii="Old English Text MT" w:hAnsi="Old English Text MT"/>
                <w:sz w:val="28"/>
                <w:szCs w:val="28"/>
              </w:rPr>
              <w:t>?</w:t>
            </w:r>
            <w:r w:rsidRPr="00B92718">
              <w:rPr>
                <w:rFonts w:ascii="Garamond" w:hAnsi="Garamond"/>
                <w:sz w:val="28"/>
                <w:szCs w:val="28"/>
              </w:rPr>
              <w:t xml:space="preserve"> </w:t>
            </w:r>
          </w:p>
        </w:tc>
        <w:tc>
          <w:tcPr>
            <w:tcW w:w="4054" w:type="dxa"/>
          </w:tcPr>
          <w:p w14:paraId="4DFABE13" w14:textId="77777777" w:rsidR="004B40E6" w:rsidRPr="004F02BD" w:rsidRDefault="004B40E6" w:rsidP="00DB60C3">
            <w:pPr>
              <w:pStyle w:val="ListParagraph"/>
              <w:ind w:left="0" w:firstLine="227"/>
              <w:jc w:val="both"/>
              <w:rPr>
                <w:rFonts w:ascii="Old English Text MT" w:hAnsi="Old English Text MT" w:cs="Times New Roman"/>
                <w:sz w:val="28"/>
              </w:rPr>
            </w:pPr>
            <w:r w:rsidRPr="004F02BD">
              <w:rPr>
                <w:rFonts w:ascii="Garamond" w:hAnsi="Garamond" w:cs="Times New Roman"/>
                <w:sz w:val="28"/>
              </w:rPr>
              <w:t xml:space="preserve">Q. </w:t>
            </w:r>
            <w:r w:rsidRPr="004F02BD">
              <w:rPr>
                <w:rFonts w:ascii="Old English Text MT" w:hAnsi="Old English Text MT" w:cs="Times New Roman"/>
                <w:sz w:val="28"/>
              </w:rPr>
              <w:t>Who gave you that Name</w:t>
            </w:r>
            <w:r w:rsidR="002C617D" w:rsidRPr="002C617D">
              <w:rPr>
                <w:rFonts w:ascii="Old English Text MT" w:hAnsi="Old English Text MT" w:cs="Times New Roman"/>
                <w:i/>
                <w:sz w:val="28"/>
              </w:rPr>
              <w:t> </w:t>
            </w:r>
            <w:r w:rsidR="00C57BF1" w:rsidRPr="00C57BF1">
              <w:rPr>
                <w:rFonts w:ascii="Old English Text MT" w:hAnsi="Old English Text MT" w:cs="Times New Roman"/>
                <w:sz w:val="28"/>
              </w:rPr>
              <w:t>?</w:t>
            </w:r>
          </w:p>
        </w:tc>
        <w:tc>
          <w:tcPr>
            <w:tcW w:w="906" w:type="dxa"/>
          </w:tcPr>
          <w:p w14:paraId="275AD00C"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2F63CCCF" w14:textId="77777777" w:rsidTr="00677A95">
        <w:tc>
          <w:tcPr>
            <w:tcW w:w="4111" w:type="dxa"/>
          </w:tcPr>
          <w:p w14:paraId="39C0840D" w14:textId="77777777" w:rsidR="004B40E6" w:rsidRPr="00B92718" w:rsidRDefault="004B40E6" w:rsidP="00DB60C3">
            <w:pPr>
              <w:pStyle w:val="CM3"/>
              <w:widowControl/>
              <w:spacing w:line="240" w:lineRule="auto"/>
              <w:ind w:firstLine="227"/>
              <w:jc w:val="both"/>
              <w:rPr>
                <w:rFonts w:ascii="Garamond" w:hAnsi="Garamond"/>
                <w:sz w:val="28"/>
                <w:szCs w:val="28"/>
              </w:rPr>
            </w:pPr>
            <w:r w:rsidRPr="00B92718">
              <w:rPr>
                <w:rFonts w:ascii="Garamond" w:hAnsi="Garamond"/>
                <w:i/>
                <w:sz w:val="28"/>
                <w:szCs w:val="28"/>
              </w:rPr>
              <w:t xml:space="preserve">A. </w:t>
            </w:r>
            <w:r w:rsidRPr="004F02BD">
              <w:rPr>
                <w:rFonts w:ascii="Old English Text MT" w:hAnsi="Old English Text MT"/>
                <w:sz w:val="28"/>
                <w:szCs w:val="28"/>
              </w:rPr>
              <w:t xml:space="preserve">My </w:t>
            </w:r>
            <w:proofErr w:type="spellStart"/>
            <w:r w:rsidRPr="004F02BD">
              <w:rPr>
                <w:rFonts w:ascii="Old English Text MT" w:hAnsi="Old English Text MT"/>
                <w:sz w:val="28"/>
                <w:szCs w:val="28"/>
              </w:rPr>
              <w:t>Ghedjaghyn</w:t>
            </w:r>
            <w:proofErr w:type="spellEnd"/>
            <w:r w:rsidRPr="004F02BD">
              <w:rPr>
                <w:rFonts w:ascii="Old English Text MT" w:hAnsi="Old English Text MT"/>
                <w:sz w:val="28"/>
                <w:szCs w:val="28"/>
              </w:rPr>
              <w:t xml:space="preserve"> as my </w:t>
            </w:r>
            <w:proofErr w:type="spellStart"/>
            <w:r w:rsidRPr="004F02BD">
              <w:rPr>
                <w:rFonts w:ascii="Old English Text MT" w:hAnsi="Old English Text MT"/>
                <w:sz w:val="28"/>
                <w:szCs w:val="28"/>
              </w:rPr>
              <w:t>Vimmaghyn</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ayns</w:t>
            </w:r>
            <w:proofErr w:type="spellEnd"/>
            <w:r w:rsidRPr="004F02BD">
              <w:rPr>
                <w:rFonts w:ascii="Old English Text MT" w:hAnsi="Old English Text MT"/>
                <w:sz w:val="28"/>
                <w:szCs w:val="28"/>
              </w:rPr>
              <w:t xml:space="preserve"> my </w:t>
            </w:r>
            <w:proofErr w:type="spellStart"/>
            <w:r w:rsidRPr="004F02BD">
              <w:rPr>
                <w:rFonts w:ascii="Old English Text MT" w:hAnsi="Old English Text MT"/>
                <w:sz w:val="28"/>
                <w:szCs w:val="28"/>
              </w:rPr>
              <w:t>Vashtey</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tra</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va</w:t>
            </w:r>
            <w:proofErr w:type="spellEnd"/>
            <w:r w:rsidRPr="004F02BD">
              <w:rPr>
                <w:rFonts w:ascii="Old English Text MT" w:hAnsi="Old English Text MT"/>
                <w:sz w:val="28"/>
                <w:szCs w:val="28"/>
              </w:rPr>
              <w:t xml:space="preserve"> mee er my </w:t>
            </w:r>
            <w:proofErr w:type="spellStart"/>
            <w:r w:rsidRPr="004F02BD">
              <w:rPr>
                <w:rFonts w:ascii="Old English Text MT" w:hAnsi="Old English Text MT"/>
                <w:sz w:val="28"/>
                <w:szCs w:val="28"/>
              </w:rPr>
              <w:t>yanoo</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m’oltey</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dy</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Chreest</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lianoo</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dy</w:t>
            </w:r>
            <w:proofErr w:type="spellEnd"/>
            <w:r w:rsidRPr="004F02BD">
              <w:rPr>
                <w:rFonts w:ascii="Old English Text MT" w:hAnsi="Old English Text MT"/>
                <w:sz w:val="28"/>
                <w:szCs w:val="28"/>
              </w:rPr>
              <w:t xml:space="preserve"> Yee as </w:t>
            </w:r>
            <w:proofErr w:type="spellStart"/>
            <w:r w:rsidRPr="004F02BD">
              <w:rPr>
                <w:rFonts w:ascii="Old English Text MT" w:hAnsi="Old English Text MT"/>
                <w:sz w:val="28"/>
                <w:szCs w:val="28"/>
              </w:rPr>
              <w:t>Eirey</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dy</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Reereeaght</w:t>
            </w:r>
            <w:proofErr w:type="spellEnd"/>
            <w:r w:rsidRPr="004F02BD">
              <w:rPr>
                <w:rFonts w:ascii="Old English Text MT" w:hAnsi="Old English Text MT"/>
                <w:sz w:val="28"/>
                <w:szCs w:val="28"/>
              </w:rPr>
              <w:t xml:space="preserve"> </w:t>
            </w:r>
            <w:proofErr w:type="spellStart"/>
            <w:r w:rsidRPr="004F02BD">
              <w:rPr>
                <w:rFonts w:ascii="Old English Text MT" w:hAnsi="Old English Text MT"/>
                <w:sz w:val="28"/>
                <w:szCs w:val="28"/>
              </w:rPr>
              <w:t>Niau</w:t>
            </w:r>
            <w:proofErr w:type="spellEnd"/>
            <w:r w:rsidRPr="004F02BD">
              <w:rPr>
                <w:rFonts w:ascii="Old English Text MT" w:hAnsi="Old English Text MT"/>
                <w:sz w:val="28"/>
                <w:szCs w:val="28"/>
              </w:rPr>
              <w:t>.</w:t>
            </w:r>
            <w:r w:rsidRPr="00B92718">
              <w:rPr>
                <w:rFonts w:ascii="Garamond" w:hAnsi="Garamond"/>
                <w:sz w:val="28"/>
                <w:szCs w:val="28"/>
              </w:rPr>
              <w:t xml:space="preserve"> </w:t>
            </w:r>
          </w:p>
        </w:tc>
        <w:tc>
          <w:tcPr>
            <w:tcW w:w="4054" w:type="dxa"/>
          </w:tcPr>
          <w:p w14:paraId="2996B660" w14:textId="77777777" w:rsidR="004B40E6" w:rsidRPr="004F02BD" w:rsidRDefault="004B40E6" w:rsidP="00DB60C3">
            <w:pPr>
              <w:pStyle w:val="ListParagraph"/>
              <w:ind w:left="0" w:firstLine="227"/>
              <w:jc w:val="both"/>
              <w:rPr>
                <w:rFonts w:ascii="Old English Text MT" w:hAnsi="Old English Text MT" w:cs="Times New Roman"/>
                <w:sz w:val="28"/>
              </w:rPr>
            </w:pPr>
            <w:r w:rsidRPr="004F02BD">
              <w:rPr>
                <w:rFonts w:ascii="Garamond" w:hAnsi="Garamond" w:cs="Times New Roman"/>
                <w:sz w:val="28"/>
              </w:rPr>
              <w:t>A.</w:t>
            </w:r>
            <w:r w:rsidRPr="004F02BD">
              <w:rPr>
                <w:rFonts w:ascii="Old English Text MT" w:hAnsi="Old English Text MT" w:cs="Times New Roman"/>
                <w:sz w:val="28"/>
              </w:rPr>
              <w:t xml:space="preserve"> My Godfathers and Godmothers in my Baptism, wherein I was made, a Member of Christ, a Child of God, and an Inheritor of the Kingdom of Heaven.</w:t>
            </w:r>
          </w:p>
        </w:tc>
        <w:tc>
          <w:tcPr>
            <w:tcW w:w="906" w:type="dxa"/>
          </w:tcPr>
          <w:p w14:paraId="15DF3793"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1FCAC14E" w14:textId="77777777" w:rsidTr="00677A95">
        <w:tc>
          <w:tcPr>
            <w:tcW w:w="4111" w:type="dxa"/>
          </w:tcPr>
          <w:p w14:paraId="22B4E2D7" w14:textId="77777777" w:rsidR="004B40E6" w:rsidRPr="00B92718" w:rsidRDefault="004B40E6" w:rsidP="00DB60C3">
            <w:pPr>
              <w:pStyle w:val="CM3"/>
              <w:widowControl/>
              <w:spacing w:line="240" w:lineRule="auto"/>
              <w:ind w:firstLine="227"/>
              <w:jc w:val="both"/>
              <w:rPr>
                <w:rFonts w:ascii="Garamond" w:hAnsi="Garamond"/>
                <w:sz w:val="28"/>
                <w:szCs w:val="28"/>
              </w:rPr>
            </w:pPr>
            <w:r w:rsidRPr="00F77ECE">
              <w:rPr>
                <w:rFonts w:ascii="Garamond" w:hAnsi="Garamond"/>
                <w:i/>
                <w:sz w:val="28"/>
                <w:szCs w:val="28"/>
              </w:rPr>
              <w:t>Q</w:t>
            </w:r>
            <w:r w:rsidRPr="00B92718">
              <w:rPr>
                <w:rFonts w:ascii="Garamond" w:hAnsi="Garamond"/>
                <w:sz w:val="28"/>
                <w:szCs w:val="28"/>
              </w:rPr>
              <w:t xml:space="preserve">. </w:t>
            </w:r>
            <w:proofErr w:type="spellStart"/>
            <w:r w:rsidRPr="00B92718">
              <w:rPr>
                <w:rFonts w:ascii="Garamond" w:hAnsi="Garamond"/>
                <w:sz w:val="28"/>
                <w:szCs w:val="28"/>
              </w:rPr>
              <w:t>Guee’m</w:t>
            </w:r>
            <w:proofErr w:type="spellEnd"/>
            <w:r w:rsidRPr="00B92718">
              <w:rPr>
                <w:rFonts w:ascii="Garamond" w:hAnsi="Garamond"/>
                <w:sz w:val="28"/>
                <w:szCs w:val="28"/>
              </w:rPr>
              <w:t xml:space="preserve"> </w:t>
            </w:r>
            <w:proofErr w:type="spellStart"/>
            <w:r w:rsidRPr="00B92718">
              <w:rPr>
                <w:rFonts w:ascii="Garamond" w:hAnsi="Garamond"/>
                <w:sz w:val="28"/>
                <w:szCs w:val="28"/>
              </w:rPr>
              <w:t>erriu</w:t>
            </w:r>
            <w:proofErr w:type="spellEnd"/>
            <w:r w:rsidRPr="00B92718">
              <w:rPr>
                <w:rFonts w:ascii="Garamond" w:hAnsi="Garamond"/>
                <w:sz w:val="28"/>
                <w:szCs w:val="28"/>
              </w:rPr>
              <w:t xml:space="preserve"> </w:t>
            </w:r>
            <w:proofErr w:type="spellStart"/>
            <w:r w:rsidRPr="00B92718">
              <w:rPr>
                <w:rFonts w:ascii="Garamond" w:hAnsi="Garamond"/>
                <w:sz w:val="28"/>
                <w:szCs w:val="28"/>
              </w:rPr>
              <w:t>cre’n</w:t>
            </w:r>
            <w:proofErr w:type="spellEnd"/>
            <w:r w:rsidRPr="00B92718">
              <w:rPr>
                <w:rFonts w:ascii="Garamond" w:hAnsi="Garamond"/>
                <w:sz w:val="28"/>
                <w:szCs w:val="28"/>
              </w:rPr>
              <w:t xml:space="preserve"> </w:t>
            </w:r>
            <w:proofErr w:type="spellStart"/>
            <w:r w:rsidRPr="00B92718">
              <w:rPr>
                <w:rFonts w:ascii="Garamond" w:hAnsi="Garamond"/>
                <w:sz w:val="28"/>
                <w:szCs w:val="28"/>
              </w:rPr>
              <w:t>stayd</w:t>
            </w:r>
            <w:proofErr w:type="spellEnd"/>
            <w:r w:rsidRPr="00B92718">
              <w:rPr>
                <w:rFonts w:ascii="Garamond" w:hAnsi="Garamond"/>
                <w:sz w:val="28"/>
                <w:szCs w:val="28"/>
              </w:rPr>
              <w:t xml:space="preserve"> </w:t>
            </w:r>
            <w:proofErr w:type="spellStart"/>
            <w:r w:rsidRPr="00B92718">
              <w:rPr>
                <w:rFonts w:ascii="Garamond" w:hAnsi="Garamond"/>
                <w:sz w:val="28"/>
                <w:szCs w:val="28"/>
              </w:rPr>
              <w:t>va</w:t>
            </w:r>
            <w:proofErr w:type="spellEnd"/>
            <w:r w:rsidRPr="00B92718">
              <w:rPr>
                <w:rFonts w:ascii="Garamond" w:hAnsi="Garamond"/>
                <w:sz w:val="28"/>
                <w:szCs w:val="28"/>
              </w:rPr>
              <w:t xml:space="preserve"> mee </w:t>
            </w:r>
            <w:proofErr w:type="spellStart"/>
            <w:r w:rsidRPr="00B92718">
              <w:rPr>
                <w:rFonts w:ascii="Garamond" w:hAnsi="Garamond"/>
                <w:sz w:val="28"/>
                <w:szCs w:val="28"/>
              </w:rPr>
              <w:t>ayn</w:t>
            </w:r>
            <w:proofErr w:type="spellEnd"/>
            <w:r w:rsidRPr="00B92718">
              <w:rPr>
                <w:rFonts w:ascii="Garamond" w:hAnsi="Garamond"/>
                <w:sz w:val="28"/>
                <w:szCs w:val="28"/>
              </w:rPr>
              <w:t xml:space="preserve"> </w:t>
            </w:r>
            <w:proofErr w:type="spellStart"/>
            <w:r w:rsidRPr="00B92718">
              <w:rPr>
                <w:rFonts w:ascii="Garamond" w:hAnsi="Garamond"/>
                <w:sz w:val="28"/>
                <w:szCs w:val="28"/>
              </w:rPr>
              <w:t>roish</w:t>
            </w:r>
            <w:proofErr w:type="spellEnd"/>
            <w:r w:rsidRPr="00B92718">
              <w:rPr>
                <w:rFonts w:ascii="Garamond" w:hAnsi="Garamond"/>
                <w:sz w:val="28"/>
                <w:szCs w:val="28"/>
              </w:rPr>
              <w:t xml:space="preserve"> </w:t>
            </w:r>
            <w:proofErr w:type="spellStart"/>
            <w:r w:rsidRPr="00B92718">
              <w:rPr>
                <w:rFonts w:ascii="Garamond" w:hAnsi="Garamond"/>
                <w:sz w:val="28"/>
                <w:szCs w:val="28"/>
              </w:rPr>
              <w:t>Bashtey</w:t>
            </w:r>
            <w:proofErr w:type="spellEnd"/>
            <w:r w:rsidR="002C617D" w:rsidRPr="002C617D">
              <w:rPr>
                <w:rFonts w:ascii="Garamond" w:hAnsi="Garamond"/>
                <w:i/>
                <w:sz w:val="28"/>
                <w:szCs w:val="28"/>
              </w:rPr>
              <w:t> </w:t>
            </w:r>
            <w:r w:rsidR="00C57BF1" w:rsidRPr="00C57BF1">
              <w:rPr>
                <w:rFonts w:ascii="Garamond" w:hAnsi="Garamond"/>
                <w:sz w:val="28"/>
                <w:szCs w:val="28"/>
              </w:rPr>
              <w:t>?</w:t>
            </w:r>
            <w:r w:rsidRPr="00B92718">
              <w:rPr>
                <w:rFonts w:ascii="Garamond" w:hAnsi="Garamond"/>
                <w:sz w:val="28"/>
                <w:szCs w:val="28"/>
              </w:rPr>
              <w:t xml:space="preserve"> </w:t>
            </w:r>
          </w:p>
        </w:tc>
        <w:tc>
          <w:tcPr>
            <w:tcW w:w="4054" w:type="dxa"/>
          </w:tcPr>
          <w:p w14:paraId="106F0A15" w14:textId="77777777" w:rsidR="004B40E6" w:rsidRPr="004F02BD" w:rsidRDefault="004B40E6"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Pray what was my Condition</w:t>
            </w:r>
            <w:r w:rsidRPr="004F02BD">
              <w:rPr>
                <w:rFonts w:ascii="Garamond" w:hAnsi="Garamond" w:cs="Times New Roman"/>
                <w:sz w:val="28"/>
              </w:rPr>
              <w:t xml:space="preserve"> before Baptism</w:t>
            </w:r>
            <w:r w:rsidR="002C617D" w:rsidRPr="002C617D">
              <w:rPr>
                <w:rFonts w:ascii="Garamond" w:hAnsi="Garamond" w:cs="Times New Roman"/>
                <w:i/>
                <w:sz w:val="28"/>
              </w:rPr>
              <w:t> </w:t>
            </w:r>
            <w:r w:rsidR="00C57BF1" w:rsidRPr="00C57BF1">
              <w:rPr>
                <w:rFonts w:ascii="Garamond" w:hAnsi="Garamond" w:cs="Times New Roman"/>
                <w:sz w:val="28"/>
              </w:rPr>
              <w:t>?</w:t>
            </w:r>
          </w:p>
        </w:tc>
        <w:tc>
          <w:tcPr>
            <w:tcW w:w="906" w:type="dxa"/>
          </w:tcPr>
          <w:p w14:paraId="0EE26F0B"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7679AD10" w14:textId="77777777" w:rsidTr="00677A95">
        <w:tc>
          <w:tcPr>
            <w:tcW w:w="4111" w:type="dxa"/>
          </w:tcPr>
          <w:p w14:paraId="40668BAD" w14:textId="77777777" w:rsidR="004B40E6" w:rsidRPr="00B92718" w:rsidRDefault="004B40E6" w:rsidP="00DB60C3">
            <w:pPr>
              <w:pStyle w:val="CM3"/>
              <w:widowControl/>
              <w:spacing w:line="240" w:lineRule="auto"/>
              <w:ind w:firstLine="227"/>
              <w:jc w:val="both"/>
              <w:rPr>
                <w:rFonts w:ascii="Garamond" w:hAnsi="Garamond"/>
                <w:sz w:val="28"/>
                <w:szCs w:val="28"/>
              </w:rPr>
            </w:pPr>
            <w:r w:rsidRPr="00B92718">
              <w:rPr>
                <w:rFonts w:ascii="Garamond" w:hAnsi="Garamond"/>
                <w:i/>
                <w:sz w:val="28"/>
                <w:szCs w:val="28"/>
              </w:rPr>
              <w:t xml:space="preserve">A. </w:t>
            </w:r>
            <w:proofErr w:type="spellStart"/>
            <w:r w:rsidRPr="00B92718">
              <w:rPr>
                <w:rFonts w:ascii="Garamond" w:hAnsi="Garamond"/>
                <w:sz w:val="28"/>
                <w:szCs w:val="28"/>
              </w:rPr>
              <w:t>Myr</w:t>
            </w:r>
            <w:proofErr w:type="spellEnd"/>
            <w:r w:rsidRPr="00B92718">
              <w:rPr>
                <w:rFonts w:ascii="Garamond" w:hAnsi="Garamond"/>
                <w:sz w:val="28"/>
                <w:szCs w:val="28"/>
              </w:rPr>
              <w:t xml:space="preserve"> </w:t>
            </w:r>
            <w:proofErr w:type="spellStart"/>
            <w:r w:rsidRPr="00B92718">
              <w:rPr>
                <w:rFonts w:ascii="Garamond" w:hAnsi="Garamond"/>
                <w:sz w:val="28"/>
                <w:szCs w:val="28"/>
              </w:rPr>
              <w:t>haink</w:t>
            </w:r>
            <w:proofErr w:type="spellEnd"/>
            <w:r w:rsidRPr="00B92718">
              <w:rPr>
                <w:rFonts w:ascii="Garamond" w:hAnsi="Garamond"/>
                <w:sz w:val="28"/>
                <w:szCs w:val="28"/>
              </w:rPr>
              <w:t xml:space="preserve"> </w:t>
            </w:r>
            <w:proofErr w:type="spellStart"/>
            <w:r w:rsidRPr="00B92718">
              <w:rPr>
                <w:rFonts w:ascii="Garamond" w:hAnsi="Garamond"/>
                <w:sz w:val="28"/>
                <w:szCs w:val="28"/>
              </w:rPr>
              <w:t>oo</w:t>
            </w:r>
            <w:proofErr w:type="spellEnd"/>
            <w:r w:rsidRPr="00B92718">
              <w:rPr>
                <w:rFonts w:ascii="Garamond" w:hAnsi="Garamond"/>
                <w:sz w:val="28"/>
                <w:szCs w:val="28"/>
              </w:rPr>
              <w:t xml:space="preserve"> </w:t>
            </w:r>
            <w:proofErr w:type="spellStart"/>
            <w:r w:rsidRPr="00B92718">
              <w:rPr>
                <w:rFonts w:ascii="Garamond" w:hAnsi="Garamond"/>
                <w:sz w:val="28"/>
                <w:szCs w:val="28"/>
              </w:rPr>
              <w:t>jeh</w:t>
            </w:r>
            <w:proofErr w:type="spellEnd"/>
            <w:r w:rsidRPr="00B92718">
              <w:rPr>
                <w:rFonts w:ascii="Garamond" w:hAnsi="Garamond"/>
                <w:sz w:val="28"/>
                <w:szCs w:val="28"/>
              </w:rPr>
              <w:t xml:space="preserve"> Ayr as Moir </w:t>
            </w:r>
            <w:proofErr w:type="spellStart"/>
            <w:r w:rsidRPr="00B92718">
              <w:rPr>
                <w:rFonts w:ascii="Garamond" w:hAnsi="Garamond"/>
                <w:sz w:val="28"/>
                <w:szCs w:val="28"/>
              </w:rPr>
              <w:t>pheccoil</w:t>
            </w:r>
            <w:proofErr w:type="spellEnd"/>
            <w:r w:rsidRPr="00B92718">
              <w:rPr>
                <w:rFonts w:ascii="Garamond" w:hAnsi="Garamond"/>
                <w:sz w:val="28"/>
                <w:szCs w:val="28"/>
              </w:rPr>
              <w:t xml:space="preserve"> hug </w:t>
            </w:r>
            <w:proofErr w:type="spellStart"/>
            <w:r w:rsidRPr="00B92718">
              <w:rPr>
                <w:rFonts w:ascii="Garamond" w:hAnsi="Garamond"/>
                <w:sz w:val="28"/>
                <w:szCs w:val="28"/>
              </w:rPr>
              <w:t>oo</w:t>
            </w:r>
            <w:proofErr w:type="spellEnd"/>
            <w:r w:rsidRPr="00B92718">
              <w:rPr>
                <w:rFonts w:ascii="Garamond" w:hAnsi="Garamond"/>
                <w:sz w:val="28"/>
                <w:szCs w:val="28"/>
              </w:rPr>
              <w:t xml:space="preserve"> </w:t>
            </w:r>
            <w:proofErr w:type="spellStart"/>
            <w:r w:rsidRPr="00B92718">
              <w:rPr>
                <w:rFonts w:ascii="Garamond" w:hAnsi="Garamond"/>
                <w:sz w:val="28"/>
                <w:szCs w:val="28"/>
              </w:rPr>
              <w:t>liat</w:t>
            </w:r>
            <w:proofErr w:type="spellEnd"/>
            <w:r w:rsidRPr="00B92718">
              <w:rPr>
                <w:rFonts w:ascii="Garamond" w:hAnsi="Garamond"/>
                <w:sz w:val="28"/>
                <w:szCs w:val="28"/>
              </w:rPr>
              <w:t xml:space="preserve"> </w:t>
            </w:r>
            <w:proofErr w:type="spellStart"/>
            <w:r w:rsidRPr="00B92718">
              <w:rPr>
                <w:rFonts w:ascii="Garamond" w:hAnsi="Garamond"/>
                <w:sz w:val="28"/>
                <w:szCs w:val="28"/>
              </w:rPr>
              <w:t>rass</w:t>
            </w:r>
            <w:proofErr w:type="spellEnd"/>
            <w:r w:rsidRPr="00B92718">
              <w:rPr>
                <w:rFonts w:ascii="Garamond" w:hAnsi="Garamond"/>
                <w:sz w:val="28"/>
                <w:szCs w:val="28"/>
              </w:rPr>
              <w:t xml:space="preserve"> </w:t>
            </w:r>
            <w:proofErr w:type="spellStart"/>
            <w:r w:rsidRPr="00B92718">
              <w:rPr>
                <w:rFonts w:ascii="Garamond" w:hAnsi="Garamond"/>
                <w:sz w:val="28"/>
                <w:szCs w:val="28"/>
              </w:rPr>
              <w:t>peccah</w:t>
            </w:r>
            <w:proofErr w:type="spellEnd"/>
            <w:r w:rsidRPr="00B92718">
              <w:rPr>
                <w:rFonts w:ascii="Garamond" w:hAnsi="Garamond"/>
                <w:sz w:val="28"/>
                <w:szCs w:val="28"/>
              </w:rPr>
              <w:t xml:space="preserve"> </w:t>
            </w:r>
            <w:r w:rsidR="00F77ECE">
              <w:rPr>
                <w:rFonts w:ascii="Garamond" w:hAnsi="Garamond"/>
                <w:sz w:val="28"/>
                <w:szCs w:val="28"/>
              </w:rPr>
              <w:t xml:space="preserve">mart </w:t>
            </w:r>
            <w:proofErr w:type="spellStart"/>
            <w:r w:rsidRPr="00B92718">
              <w:rPr>
                <w:rFonts w:ascii="Garamond" w:hAnsi="Garamond"/>
                <w:sz w:val="28"/>
                <w:szCs w:val="28"/>
              </w:rPr>
              <w:t>stiagh</w:t>
            </w:r>
            <w:proofErr w:type="spellEnd"/>
            <w:r w:rsidRPr="00B92718">
              <w:rPr>
                <w:rFonts w:ascii="Garamond" w:hAnsi="Garamond"/>
                <w:sz w:val="28"/>
                <w:szCs w:val="28"/>
              </w:rPr>
              <w:t xml:space="preserve"> </w:t>
            </w:r>
            <w:proofErr w:type="spellStart"/>
            <w:r w:rsidRPr="00B92718">
              <w:rPr>
                <w:rFonts w:ascii="Garamond" w:hAnsi="Garamond"/>
                <w:sz w:val="28"/>
                <w:szCs w:val="28"/>
              </w:rPr>
              <w:t>ayns</w:t>
            </w:r>
            <w:proofErr w:type="spellEnd"/>
            <w:r w:rsidRPr="00B92718">
              <w:rPr>
                <w:rFonts w:ascii="Garamond" w:hAnsi="Garamond"/>
                <w:sz w:val="28"/>
                <w:szCs w:val="28"/>
              </w:rPr>
              <w:t xml:space="preserve"> y </w:t>
            </w:r>
            <w:proofErr w:type="spellStart"/>
            <w:r w:rsidRPr="00B92718">
              <w:rPr>
                <w:rFonts w:ascii="Garamond" w:hAnsi="Garamond"/>
                <w:sz w:val="28"/>
                <w:szCs w:val="28"/>
              </w:rPr>
              <w:t>teihl</w:t>
            </w:r>
            <w:proofErr w:type="spellEnd"/>
            <w:r w:rsidRPr="00B92718">
              <w:rPr>
                <w:rFonts w:ascii="Garamond" w:hAnsi="Garamond"/>
                <w:sz w:val="28"/>
                <w:szCs w:val="28"/>
              </w:rPr>
              <w:t xml:space="preserve">. </w:t>
            </w:r>
          </w:p>
        </w:tc>
        <w:tc>
          <w:tcPr>
            <w:tcW w:w="4054" w:type="dxa"/>
          </w:tcPr>
          <w:p w14:paraId="39094A7C"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A. </w:t>
            </w:r>
            <w:r w:rsidRPr="004F02BD">
              <w:rPr>
                <w:rFonts w:ascii="Garamond" w:hAnsi="Garamond" w:cs="Times New Roman"/>
                <w:i/>
                <w:sz w:val="28"/>
              </w:rPr>
              <w:t>Being born of sinful Parents, you brought the Seeds of Sin into the World with you.</w:t>
            </w:r>
          </w:p>
        </w:tc>
        <w:tc>
          <w:tcPr>
            <w:tcW w:w="906" w:type="dxa"/>
          </w:tcPr>
          <w:p w14:paraId="347B3A55"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7FF9E051" w14:textId="77777777" w:rsidTr="00677A95">
        <w:tc>
          <w:tcPr>
            <w:tcW w:w="4111" w:type="dxa"/>
          </w:tcPr>
          <w:p w14:paraId="34F12504" w14:textId="77777777" w:rsidR="004B40E6" w:rsidRPr="00FB423A" w:rsidRDefault="004B40E6" w:rsidP="00DB60C3">
            <w:pPr>
              <w:pStyle w:val="CM3"/>
              <w:widowControl/>
              <w:spacing w:line="240" w:lineRule="auto"/>
              <w:ind w:firstLine="227"/>
              <w:jc w:val="both"/>
              <w:rPr>
                <w:rFonts w:ascii="Garamond" w:hAnsi="Garamond"/>
                <w:sz w:val="28"/>
                <w:szCs w:val="28"/>
              </w:rPr>
            </w:pPr>
            <w:r w:rsidRPr="00FB423A">
              <w:rPr>
                <w:rFonts w:ascii="Garamond" w:hAnsi="Garamond"/>
                <w:sz w:val="28"/>
                <w:szCs w:val="28"/>
              </w:rPr>
              <w:t xml:space="preserve">As </w:t>
            </w:r>
            <w:proofErr w:type="spellStart"/>
            <w:r w:rsidRPr="00FB423A">
              <w:rPr>
                <w:rFonts w:ascii="Garamond" w:hAnsi="Garamond"/>
                <w:sz w:val="28"/>
                <w:szCs w:val="28"/>
              </w:rPr>
              <w:t>hee</w:t>
            </w:r>
            <w:proofErr w:type="spellEnd"/>
            <w:r w:rsidRPr="00FB423A">
              <w:rPr>
                <w:rFonts w:ascii="Garamond" w:hAnsi="Garamond"/>
                <w:sz w:val="28"/>
                <w:szCs w:val="28"/>
              </w:rPr>
              <w:t xml:space="preserve"> </w:t>
            </w:r>
            <w:proofErr w:type="spellStart"/>
            <w:r w:rsidRPr="00FB423A">
              <w:rPr>
                <w:rFonts w:ascii="Garamond" w:hAnsi="Garamond"/>
                <w:sz w:val="28"/>
                <w:szCs w:val="28"/>
              </w:rPr>
              <w:t>oo</w:t>
            </w:r>
            <w:proofErr w:type="spellEnd"/>
            <w:r w:rsidRPr="00FB423A">
              <w:rPr>
                <w:rFonts w:ascii="Garamond" w:hAnsi="Garamond"/>
                <w:sz w:val="28"/>
                <w:szCs w:val="28"/>
              </w:rPr>
              <w:t xml:space="preserve"> </w:t>
            </w:r>
            <w:proofErr w:type="spellStart"/>
            <w:r w:rsidRPr="00FB423A">
              <w:rPr>
                <w:rFonts w:ascii="Garamond" w:hAnsi="Garamond"/>
                <w:sz w:val="28"/>
                <w:szCs w:val="28"/>
              </w:rPr>
              <w:t>cre</w:t>
            </w:r>
            <w:proofErr w:type="spellEnd"/>
            <w:r w:rsidRPr="00FB423A">
              <w:rPr>
                <w:rFonts w:ascii="Garamond" w:hAnsi="Garamond"/>
                <w:sz w:val="28"/>
                <w:szCs w:val="28"/>
              </w:rPr>
              <w:t xml:space="preserve"> ta </w:t>
            </w:r>
            <w:proofErr w:type="spellStart"/>
            <w:r w:rsidRPr="00FB423A">
              <w:rPr>
                <w:rFonts w:ascii="Garamond" w:hAnsi="Garamond"/>
                <w:sz w:val="28"/>
                <w:szCs w:val="28"/>
              </w:rPr>
              <w:t>Messyn</w:t>
            </w:r>
            <w:proofErr w:type="spellEnd"/>
            <w:r w:rsidRPr="00FB423A">
              <w:rPr>
                <w:rFonts w:ascii="Garamond" w:hAnsi="Garamond"/>
                <w:sz w:val="28"/>
                <w:szCs w:val="28"/>
              </w:rPr>
              <w:t xml:space="preserve"> y </w:t>
            </w:r>
            <w:proofErr w:type="spellStart"/>
            <w:r w:rsidRPr="00FB423A">
              <w:rPr>
                <w:rFonts w:ascii="Garamond" w:hAnsi="Garamond"/>
                <w:sz w:val="28"/>
                <w:szCs w:val="28"/>
              </w:rPr>
              <w:t>rass</w:t>
            </w:r>
            <w:proofErr w:type="spellEnd"/>
            <w:r w:rsidRPr="00FB423A">
              <w:rPr>
                <w:rFonts w:ascii="Garamond" w:hAnsi="Garamond"/>
                <w:sz w:val="28"/>
                <w:szCs w:val="28"/>
              </w:rPr>
              <w:t xml:space="preserve"> </w:t>
            </w:r>
            <w:proofErr w:type="spellStart"/>
            <w:r w:rsidRPr="00FB423A">
              <w:rPr>
                <w:rFonts w:ascii="Garamond" w:hAnsi="Garamond"/>
                <w:sz w:val="28"/>
                <w:szCs w:val="28"/>
              </w:rPr>
              <w:t>shen</w:t>
            </w:r>
            <w:proofErr w:type="spellEnd"/>
            <w:r w:rsidRPr="00FB423A">
              <w:rPr>
                <w:rFonts w:ascii="Garamond" w:hAnsi="Garamond"/>
                <w:sz w:val="28"/>
                <w:szCs w:val="28"/>
              </w:rPr>
              <w:t xml:space="preserve"> </w:t>
            </w:r>
            <w:proofErr w:type="spellStart"/>
            <w:r w:rsidRPr="00FB423A">
              <w:rPr>
                <w:rFonts w:ascii="Garamond" w:hAnsi="Garamond"/>
                <w:sz w:val="28"/>
                <w:szCs w:val="28"/>
              </w:rPr>
              <w:t>liorish</w:t>
            </w:r>
            <w:proofErr w:type="spellEnd"/>
            <w:r w:rsidRPr="00FB423A">
              <w:rPr>
                <w:rFonts w:ascii="Garamond" w:hAnsi="Garamond"/>
                <w:sz w:val="28"/>
                <w:szCs w:val="28"/>
              </w:rPr>
              <w:t xml:space="preserve"> </w:t>
            </w:r>
            <w:proofErr w:type="spellStart"/>
            <w:r w:rsidRPr="00FB423A">
              <w:rPr>
                <w:rFonts w:ascii="Garamond" w:hAnsi="Garamond"/>
                <w:sz w:val="28"/>
                <w:szCs w:val="28"/>
              </w:rPr>
              <w:t>ny</w:t>
            </w:r>
            <w:proofErr w:type="spellEnd"/>
            <w:r w:rsidRPr="00FB423A">
              <w:rPr>
                <w:rFonts w:ascii="Garamond" w:hAnsi="Garamond"/>
                <w:sz w:val="28"/>
                <w:szCs w:val="28"/>
              </w:rPr>
              <w:t xml:space="preserve"> </w:t>
            </w:r>
            <w:proofErr w:type="spellStart"/>
            <w:r w:rsidRPr="00FB423A">
              <w:rPr>
                <w:rFonts w:ascii="Garamond" w:hAnsi="Garamond"/>
                <w:sz w:val="28"/>
                <w:szCs w:val="28"/>
              </w:rPr>
              <w:t>peccaghyn</w:t>
            </w:r>
            <w:proofErr w:type="spellEnd"/>
            <w:r w:rsidRPr="00FB423A">
              <w:rPr>
                <w:rFonts w:ascii="Garamond" w:hAnsi="Garamond"/>
                <w:sz w:val="28"/>
                <w:szCs w:val="28"/>
              </w:rPr>
              <w:t xml:space="preserve"> </w:t>
            </w:r>
            <w:proofErr w:type="spellStart"/>
            <w:r w:rsidRPr="00FB423A">
              <w:rPr>
                <w:rFonts w:ascii="Garamond" w:hAnsi="Garamond"/>
                <w:sz w:val="28"/>
                <w:szCs w:val="28"/>
              </w:rPr>
              <w:t>eajee</w:t>
            </w:r>
            <w:proofErr w:type="spellEnd"/>
            <w:r w:rsidRPr="00FB423A">
              <w:rPr>
                <w:rFonts w:ascii="Garamond" w:hAnsi="Garamond"/>
                <w:sz w:val="28"/>
                <w:szCs w:val="28"/>
              </w:rPr>
              <w:t xml:space="preserve"> ta </w:t>
            </w:r>
            <w:proofErr w:type="spellStart"/>
            <w:r w:rsidRPr="00FB423A">
              <w:rPr>
                <w:rFonts w:ascii="Garamond" w:hAnsi="Garamond"/>
                <w:sz w:val="28"/>
                <w:szCs w:val="28"/>
              </w:rPr>
              <w:t>sleih</w:t>
            </w:r>
            <w:proofErr w:type="spellEnd"/>
            <w:r w:rsidRPr="00FB423A">
              <w:rPr>
                <w:rFonts w:ascii="Garamond" w:hAnsi="Garamond"/>
                <w:sz w:val="28"/>
                <w:szCs w:val="28"/>
              </w:rPr>
              <w:t xml:space="preserve"> cur </w:t>
            </w:r>
            <w:proofErr w:type="spellStart"/>
            <w:r w:rsidRPr="00FB423A">
              <w:rPr>
                <w:rFonts w:ascii="Garamond" w:hAnsi="Garamond"/>
                <w:sz w:val="28"/>
                <w:szCs w:val="28"/>
              </w:rPr>
              <w:t>rish</w:t>
            </w:r>
            <w:proofErr w:type="spellEnd"/>
            <w:r w:rsidRPr="00FB423A">
              <w:rPr>
                <w:rFonts w:ascii="Garamond" w:hAnsi="Garamond"/>
                <w:sz w:val="28"/>
                <w:szCs w:val="28"/>
              </w:rPr>
              <w:t xml:space="preserve"> </w:t>
            </w:r>
            <w:proofErr w:type="spellStart"/>
            <w:r w:rsidRPr="00FB423A">
              <w:rPr>
                <w:rFonts w:ascii="Garamond" w:hAnsi="Garamond"/>
                <w:sz w:val="28"/>
                <w:szCs w:val="28"/>
              </w:rPr>
              <w:t>tra</w:t>
            </w:r>
            <w:proofErr w:type="spellEnd"/>
            <w:r w:rsidRPr="00FB423A">
              <w:rPr>
                <w:rFonts w:ascii="Garamond" w:hAnsi="Garamond"/>
                <w:sz w:val="28"/>
                <w:szCs w:val="28"/>
              </w:rPr>
              <w:t xml:space="preserve"> </w:t>
            </w:r>
            <w:proofErr w:type="spellStart"/>
            <w:r w:rsidRPr="00FB423A">
              <w:rPr>
                <w:rFonts w:ascii="Garamond" w:hAnsi="Garamond"/>
                <w:sz w:val="28"/>
                <w:szCs w:val="28"/>
              </w:rPr>
              <w:t>t</w:t>
            </w:r>
            <w:r w:rsidR="00F77ECE">
              <w:rPr>
                <w:rFonts w:ascii="Garamond" w:hAnsi="Garamond"/>
                <w:sz w:val="28"/>
                <w:szCs w:val="28"/>
              </w:rPr>
              <w:t>a</w:t>
            </w:r>
            <w:r w:rsidRPr="00FB423A">
              <w:rPr>
                <w:rFonts w:ascii="Garamond" w:hAnsi="Garamond"/>
                <w:sz w:val="28"/>
                <w:szCs w:val="28"/>
              </w:rPr>
              <w:t>’d</w:t>
            </w:r>
            <w:proofErr w:type="spellEnd"/>
            <w:r w:rsidRPr="00FB423A">
              <w:rPr>
                <w:rFonts w:ascii="Garamond" w:hAnsi="Garamond"/>
                <w:sz w:val="28"/>
                <w:szCs w:val="28"/>
              </w:rPr>
              <w:t xml:space="preserve"> </w:t>
            </w:r>
            <w:proofErr w:type="spellStart"/>
            <w:r w:rsidRPr="00FB423A">
              <w:rPr>
                <w:rFonts w:ascii="Garamond" w:hAnsi="Garamond"/>
                <w:sz w:val="28"/>
                <w:szCs w:val="28"/>
              </w:rPr>
              <w:t>faagit</w:t>
            </w:r>
            <w:proofErr w:type="spellEnd"/>
            <w:r w:rsidRPr="00FB423A">
              <w:rPr>
                <w:rFonts w:ascii="Garamond" w:hAnsi="Garamond"/>
                <w:sz w:val="28"/>
                <w:szCs w:val="28"/>
              </w:rPr>
              <w:t xml:space="preserve"> </w:t>
            </w:r>
            <w:proofErr w:type="spellStart"/>
            <w:r w:rsidRPr="00FB423A">
              <w:rPr>
                <w:rFonts w:ascii="Garamond" w:hAnsi="Garamond"/>
                <w:sz w:val="28"/>
                <w:szCs w:val="28"/>
              </w:rPr>
              <w:t>dau</w:t>
            </w:r>
            <w:proofErr w:type="spellEnd"/>
            <w:r w:rsidRPr="00FB423A">
              <w:rPr>
                <w:rFonts w:ascii="Garamond" w:hAnsi="Garamond"/>
                <w:sz w:val="28"/>
                <w:szCs w:val="28"/>
              </w:rPr>
              <w:t xml:space="preserve"> </w:t>
            </w:r>
            <w:proofErr w:type="spellStart"/>
            <w:r w:rsidRPr="00FB423A">
              <w:rPr>
                <w:rFonts w:ascii="Garamond" w:hAnsi="Garamond"/>
                <w:sz w:val="28"/>
                <w:szCs w:val="28"/>
              </w:rPr>
              <w:t>hene</w:t>
            </w:r>
            <w:proofErr w:type="spellEnd"/>
            <w:r w:rsidRPr="00FB423A">
              <w:rPr>
                <w:rFonts w:ascii="Garamond" w:hAnsi="Garamond"/>
                <w:sz w:val="28"/>
                <w:szCs w:val="28"/>
              </w:rPr>
              <w:t xml:space="preserve">. </w:t>
            </w:r>
          </w:p>
        </w:tc>
        <w:tc>
          <w:tcPr>
            <w:tcW w:w="4054" w:type="dxa"/>
          </w:tcPr>
          <w:p w14:paraId="2225DB01"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i/>
                <w:sz w:val="28"/>
              </w:rPr>
              <w:t>And you see what are the Fruits of that Seed, by the abominable Wickedness Men can be guilty of, when they are left to themselves.</w:t>
            </w:r>
          </w:p>
        </w:tc>
        <w:tc>
          <w:tcPr>
            <w:tcW w:w="906" w:type="dxa"/>
          </w:tcPr>
          <w:p w14:paraId="214F72F5" w14:textId="77777777" w:rsidR="004B40E6" w:rsidRPr="00677A95" w:rsidRDefault="004B40E6" w:rsidP="00DB60C3">
            <w:pPr>
              <w:pStyle w:val="ListParagraph"/>
              <w:ind w:left="0"/>
              <w:rPr>
                <w:rFonts w:ascii="Garamond" w:hAnsi="Garamond" w:cs="Times New Roman"/>
                <w:i/>
                <w:sz w:val="20"/>
                <w:szCs w:val="20"/>
              </w:rPr>
            </w:pPr>
          </w:p>
        </w:tc>
      </w:tr>
      <w:tr w:rsidR="004B40E6" w:rsidRPr="004F02BD" w14:paraId="0BED306C" w14:textId="77777777" w:rsidTr="00677A95">
        <w:tc>
          <w:tcPr>
            <w:tcW w:w="4111" w:type="dxa"/>
          </w:tcPr>
          <w:p w14:paraId="301F6FEC" w14:textId="77777777" w:rsidR="004B40E6" w:rsidRPr="00FB423A" w:rsidRDefault="004B40E6" w:rsidP="00DB60C3">
            <w:pPr>
              <w:pStyle w:val="CM3"/>
              <w:widowControl/>
              <w:spacing w:line="240" w:lineRule="auto"/>
              <w:ind w:firstLine="227"/>
              <w:jc w:val="both"/>
              <w:rPr>
                <w:rFonts w:ascii="Garamond" w:hAnsi="Garamond"/>
                <w:sz w:val="28"/>
                <w:szCs w:val="28"/>
              </w:rPr>
            </w:pPr>
            <w:r w:rsidRPr="00F77ECE">
              <w:rPr>
                <w:rFonts w:ascii="Garamond" w:hAnsi="Garamond"/>
                <w:i/>
                <w:sz w:val="28"/>
                <w:szCs w:val="28"/>
              </w:rPr>
              <w:t>Q</w:t>
            </w:r>
            <w:r w:rsidRPr="00FB423A">
              <w:rPr>
                <w:rFonts w:ascii="Garamond" w:hAnsi="Garamond"/>
                <w:sz w:val="28"/>
                <w:szCs w:val="28"/>
              </w:rPr>
              <w:t xml:space="preserve">. Tow </w:t>
            </w:r>
            <w:proofErr w:type="spellStart"/>
            <w:r w:rsidRPr="00FB423A">
              <w:rPr>
                <w:rFonts w:ascii="Garamond" w:hAnsi="Garamond"/>
                <w:sz w:val="28"/>
                <w:szCs w:val="28"/>
              </w:rPr>
              <w:t>cheet</w:t>
            </w:r>
            <w:proofErr w:type="spellEnd"/>
            <w:r w:rsidRPr="00FB423A">
              <w:rPr>
                <w:rFonts w:ascii="Garamond" w:hAnsi="Garamond"/>
                <w:sz w:val="28"/>
                <w:szCs w:val="28"/>
              </w:rPr>
              <w:t xml:space="preserve"> </w:t>
            </w:r>
            <w:proofErr w:type="spellStart"/>
            <w:r w:rsidRPr="00FB423A">
              <w:rPr>
                <w:rFonts w:ascii="Garamond" w:hAnsi="Garamond"/>
                <w:sz w:val="28"/>
                <w:szCs w:val="28"/>
              </w:rPr>
              <w:t>orroosyn</w:t>
            </w:r>
            <w:proofErr w:type="spellEnd"/>
            <w:r w:rsidRPr="00FB423A">
              <w:rPr>
                <w:rFonts w:ascii="Garamond" w:hAnsi="Garamond"/>
                <w:sz w:val="28"/>
                <w:szCs w:val="28"/>
              </w:rPr>
              <w:t xml:space="preserve"> ta </w:t>
            </w:r>
            <w:proofErr w:type="spellStart"/>
            <w:r w:rsidRPr="00FB423A">
              <w:rPr>
                <w:rFonts w:ascii="Garamond" w:hAnsi="Garamond"/>
                <w:sz w:val="28"/>
                <w:szCs w:val="28"/>
              </w:rPr>
              <w:t>Jee</w:t>
            </w:r>
            <w:proofErr w:type="spellEnd"/>
            <w:r w:rsidRPr="00FB423A">
              <w:rPr>
                <w:rFonts w:ascii="Garamond" w:hAnsi="Garamond"/>
                <w:sz w:val="28"/>
                <w:szCs w:val="28"/>
              </w:rPr>
              <w:t xml:space="preserve"> er </w:t>
            </w:r>
            <w:proofErr w:type="spellStart"/>
            <w:r w:rsidRPr="00FB423A">
              <w:rPr>
                <w:rFonts w:ascii="Garamond" w:hAnsi="Garamond"/>
                <w:sz w:val="28"/>
                <w:szCs w:val="28"/>
              </w:rPr>
              <w:t>hregeil</w:t>
            </w:r>
            <w:proofErr w:type="spellEnd"/>
            <w:r w:rsidR="002C617D" w:rsidRPr="002C617D">
              <w:rPr>
                <w:rFonts w:ascii="Garamond" w:hAnsi="Garamond"/>
                <w:i/>
                <w:sz w:val="28"/>
                <w:szCs w:val="28"/>
              </w:rPr>
              <w:t> </w:t>
            </w:r>
            <w:r w:rsidR="00C57BF1" w:rsidRPr="00C57BF1">
              <w:rPr>
                <w:rFonts w:ascii="Garamond" w:hAnsi="Garamond"/>
                <w:sz w:val="28"/>
                <w:szCs w:val="28"/>
              </w:rPr>
              <w:t>?</w:t>
            </w:r>
            <w:r w:rsidRPr="00FB423A">
              <w:rPr>
                <w:rFonts w:ascii="Garamond" w:hAnsi="Garamond"/>
                <w:sz w:val="28"/>
                <w:szCs w:val="28"/>
              </w:rPr>
              <w:t xml:space="preserve"> </w:t>
            </w:r>
          </w:p>
        </w:tc>
        <w:tc>
          <w:tcPr>
            <w:tcW w:w="4054" w:type="dxa"/>
          </w:tcPr>
          <w:p w14:paraId="41158B2C"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Q. </w:t>
            </w:r>
            <w:r w:rsidRPr="004F02BD">
              <w:rPr>
                <w:rFonts w:ascii="Garamond" w:hAnsi="Garamond" w:cs="Times New Roman"/>
                <w:i/>
                <w:sz w:val="28"/>
              </w:rPr>
              <w:t>You mean some</w:t>
            </w:r>
            <w:r w:rsidRPr="004F02BD">
              <w:rPr>
                <w:rFonts w:ascii="Garamond" w:hAnsi="Garamond" w:cs="Times New Roman"/>
                <w:sz w:val="28"/>
              </w:rPr>
              <w:t xml:space="preserve"> desperate People </w:t>
            </w:r>
            <w:r w:rsidRPr="004F02BD">
              <w:rPr>
                <w:rFonts w:ascii="Garamond" w:hAnsi="Garamond" w:cs="Times New Roman"/>
                <w:i/>
                <w:sz w:val="28"/>
              </w:rPr>
              <w:t>only</w:t>
            </w:r>
            <w:r w:rsidR="002C617D" w:rsidRPr="002C617D">
              <w:rPr>
                <w:rFonts w:ascii="Garamond" w:hAnsi="Garamond" w:cs="Times New Roman"/>
                <w:i/>
                <w:sz w:val="28"/>
              </w:rPr>
              <w:t> ?</w:t>
            </w:r>
          </w:p>
        </w:tc>
        <w:tc>
          <w:tcPr>
            <w:tcW w:w="906" w:type="dxa"/>
          </w:tcPr>
          <w:p w14:paraId="7288FA09"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05D6520B" w14:textId="77777777" w:rsidTr="00677A95">
        <w:tc>
          <w:tcPr>
            <w:tcW w:w="4111" w:type="dxa"/>
          </w:tcPr>
          <w:p w14:paraId="25674A2C" w14:textId="77777777" w:rsidR="004B40E6" w:rsidRPr="00FB423A" w:rsidRDefault="004B40E6" w:rsidP="00DB60C3">
            <w:pPr>
              <w:pStyle w:val="CM3"/>
              <w:widowControl/>
              <w:spacing w:line="240" w:lineRule="auto"/>
              <w:ind w:firstLine="227"/>
              <w:jc w:val="both"/>
              <w:rPr>
                <w:rFonts w:ascii="Garamond" w:hAnsi="Garamond"/>
                <w:sz w:val="28"/>
                <w:szCs w:val="28"/>
              </w:rPr>
            </w:pPr>
            <w:r w:rsidRPr="00FB423A">
              <w:rPr>
                <w:rFonts w:ascii="Garamond" w:hAnsi="Garamond"/>
                <w:i/>
                <w:sz w:val="28"/>
                <w:szCs w:val="28"/>
              </w:rPr>
              <w:t xml:space="preserve">A. </w:t>
            </w:r>
            <w:r w:rsidRPr="00FB423A">
              <w:rPr>
                <w:rFonts w:ascii="Garamond" w:hAnsi="Garamond"/>
                <w:sz w:val="28"/>
                <w:szCs w:val="28"/>
              </w:rPr>
              <w:t xml:space="preserve">Ny moll </w:t>
            </w:r>
            <w:proofErr w:type="spellStart"/>
            <w:r w:rsidRPr="00FB423A">
              <w:rPr>
                <w:rFonts w:ascii="Garamond" w:hAnsi="Garamond"/>
                <w:sz w:val="28"/>
                <w:szCs w:val="28"/>
              </w:rPr>
              <w:t>oo</w:t>
            </w:r>
            <w:proofErr w:type="spellEnd"/>
            <w:r w:rsidRPr="00FB423A">
              <w:rPr>
                <w:rFonts w:ascii="Garamond" w:hAnsi="Garamond"/>
                <w:sz w:val="28"/>
                <w:szCs w:val="28"/>
              </w:rPr>
              <w:t xml:space="preserve"> </w:t>
            </w:r>
            <w:proofErr w:type="spellStart"/>
            <w:r w:rsidRPr="00FB423A">
              <w:rPr>
                <w:rFonts w:ascii="Garamond" w:hAnsi="Garamond"/>
                <w:sz w:val="28"/>
                <w:szCs w:val="28"/>
              </w:rPr>
              <w:t>hene</w:t>
            </w:r>
            <w:proofErr w:type="spellEnd"/>
            <w:r w:rsidRPr="00FB423A">
              <w:rPr>
                <w:rFonts w:ascii="Garamond" w:hAnsi="Garamond"/>
                <w:sz w:val="28"/>
                <w:szCs w:val="28"/>
              </w:rPr>
              <w:t xml:space="preserve">. Ta shin </w:t>
            </w:r>
            <w:proofErr w:type="spellStart"/>
            <w:r w:rsidRPr="00FB423A">
              <w:rPr>
                <w:rFonts w:ascii="Garamond" w:hAnsi="Garamond"/>
                <w:sz w:val="28"/>
                <w:szCs w:val="28"/>
              </w:rPr>
              <w:t>ooilley</w:t>
            </w:r>
            <w:proofErr w:type="spellEnd"/>
            <w:r w:rsidRPr="00FB423A">
              <w:rPr>
                <w:rFonts w:ascii="Garamond" w:hAnsi="Garamond"/>
                <w:sz w:val="28"/>
                <w:szCs w:val="28"/>
              </w:rPr>
              <w:t xml:space="preserve"> </w:t>
            </w:r>
            <w:proofErr w:type="spellStart"/>
            <w:r w:rsidRPr="00FB423A">
              <w:rPr>
                <w:rFonts w:ascii="Garamond" w:hAnsi="Garamond"/>
                <w:sz w:val="28"/>
                <w:szCs w:val="28"/>
              </w:rPr>
              <w:t>liorish</w:t>
            </w:r>
            <w:proofErr w:type="spellEnd"/>
            <w:r w:rsidRPr="00FB423A">
              <w:rPr>
                <w:rFonts w:ascii="Garamond" w:hAnsi="Garamond"/>
                <w:sz w:val="28"/>
                <w:szCs w:val="28"/>
              </w:rPr>
              <w:t xml:space="preserve"> </w:t>
            </w:r>
            <w:proofErr w:type="spellStart"/>
            <w:r w:rsidRPr="00FB423A">
              <w:rPr>
                <w:rFonts w:ascii="Garamond" w:hAnsi="Garamond"/>
                <w:sz w:val="28"/>
                <w:szCs w:val="28"/>
              </w:rPr>
              <w:t>dooghys</w:t>
            </w:r>
            <w:proofErr w:type="spellEnd"/>
            <w:r w:rsidRPr="00FB423A">
              <w:rPr>
                <w:rFonts w:ascii="Garamond" w:hAnsi="Garamond"/>
                <w:sz w:val="28"/>
                <w:szCs w:val="28"/>
              </w:rPr>
              <w:t xml:space="preserve"> </w:t>
            </w:r>
            <w:proofErr w:type="spellStart"/>
            <w:r w:rsidRPr="00FB423A">
              <w:rPr>
                <w:rFonts w:ascii="Garamond" w:hAnsi="Garamond"/>
                <w:sz w:val="28"/>
                <w:szCs w:val="28"/>
              </w:rPr>
              <w:t>arloo</w:t>
            </w:r>
            <w:proofErr w:type="spellEnd"/>
            <w:r w:rsidRPr="00FB423A">
              <w:rPr>
                <w:rFonts w:ascii="Garamond" w:hAnsi="Garamond"/>
                <w:sz w:val="28"/>
                <w:szCs w:val="28"/>
              </w:rPr>
              <w:t xml:space="preserve"> </w:t>
            </w:r>
            <w:proofErr w:type="spellStart"/>
            <w:r w:rsidRPr="00FB423A">
              <w:rPr>
                <w:rFonts w:ascii="Garamond" w:hAnsi="Garamond"/>
                <w:sz w:val="28"/>
                <w:szCs w:val="28"/>
              </w:rPr>
              <w:t>dy</w:t>
            </w:r>
            <w:proofErr w:type="spellEnd"/>
            <w:r w:rsidRPr="00FB423A">
              <w:rPr>
                <w:rFonts w:ascii="Garamond" w:hAnsi="Garamond"/>
                <w:sz w:val="28"/>
                <w:szCs w:val="28"/>
              </w:rPr>
              <w:t xml:space="preserve"> </w:t>
            </w:r>
            <w:proofErr w:type="spellStart"/>
            <w:r w:rsidRPr="00FB423A">
              <w:rPr>
                <w:rFonts w:ascii="Garamond" w:hAnsi="Garamond"/>
                <w:sz w:val="28"/>
                <w:szCs w:val="28"/>
              </w:rPr>
              <w:t>huitchim</w:t>
            </w:r>
            <w:proofErr w:type="spellEnd"/>
            <w:r w:rsidRPr="00FB423A">
              <w:rPr>
                <w:rFonts w:ascii="Garamond" w:hAnsi="Garamond"/>
                <w:sz w:val="28"/>
                <w:szCs w:val="28"/>
              </w:rPr>
              <w:t xml:space="preserve"> </w:t>
            </w:r>
            <w:proofErr w:type="spellStart"/>
            <w:r w:rsidRPr="00FB423A">
              <w:rPr>
                <w:rFonts w:ascii="Garamond" w:hAnsi="Garamond"/>
                <w:sz w:val="28"/>
                <w:szCs w:val="28"/>
              </w:rPr>
              <w:t>ayns</w:t>
            </w:r>
            <w:proofErr w:type="spellEnd"/>
            <w:r w:rsidRPr="00FB423A">
              <w:rPr>
                <w:rFonts w:ascii="Garamond" w:hAnsi="Garamond"/>
                <w:sz w:val="28"/>
                <w:szCs w:val="28"/>
              </w:rPr>
              <w:t xml:space="preserve"> </w:t>
            </w:r>
            <w:proofErr w:type="spellStart"/>
            <w:r w:rsidRPr="00FB423A">
              <w:rPr>
                <w:rFonts w:ascii="Garamond" w:hAnsi="Garamond"/>
                <w:sz w:val="28"/>
                <w:szCs w:val="28"/>
              </w:rPr>
              <w:t>dy</w:t>
            </w:r>
            <w:proofErr w:type="spellEnd"/>
            <w:r w:rsidRPr="00FB423A">
              <w:rPr>
                <w:rFonts w:ascii="Garamond" w:hAnsi="Garamond"/>
                <w:sz w:val="28"/>
                <w:szCs w:val="28"/>
              </w:rPr>
              <w:t xml:space="preserve"> </w:t>
            </w:r>
            <w:proofErr w:type="spellStart"/>
            <w:r w:rsidRPr="00FB423A">
              <w:rPr>
                <w:rFonts w:ascii="Garamond" w:hAnsi="Garamond"/>
                <w:sz w:val="28"/>
                <w:szCs w:val="28"/>
              </w:rPr>
              <w:t>chooilley</w:t>
            </w:r>
            <w:proofErr w:type="spellEnd"/>
            <w:r w:rsidRPr="00FB423A">
              <w:rPr>
                <w:rFonts w:ascii="Garamond" w:hAnsi="Garamond"/>
                <w:sz w:val="28"/>
                <w:szCs w:val="28"/>
              </w:rPr>
              <w:t xml:space="preserve"> </w:t>
            </w:r>
            <w:proofErr w:type="spellStart"/>
            <w:r w:rsidRPr="00FB423A">
              <w:rPr>
                <w:rFonts w:ascii="Garamond" w:hAnsi="Garamond"/>
                <w:i/>
                <w:sz w:val="28"/>
                <w:szCs w:val="28"/>
              </w:rPr>
              <w:t>pheccah</w:t>
            </w:r>
            <w:proofErr w:type="spellEnd"/>
            <w:r w:rsidRPr="00FB423A">
              <w:rPr>
                <w:rFonts w:ascii="Garamond" w:hAnsi="Garamond"/>
                <w:i/>
                <w:sz w:val="28"/>
                <w:szCs w:val="28"/>
              </w:rPr>
              <w:t xml:space="preserve"> </w:t>
            </w:r>
            <w:proofErr w:type="spellStart"/>
            <w:r w:rsidRPr="00FB423A">
              <w:rPr>
                <w:rFonts w:ascii="Garamond" w:hAnsi="Garamond"/>
                <w:i/>
                <w:sz w:val="28"/>
                <w:szCs w:val="28"/>
              </w:rPr>
              <w:t>eajee</w:t>
            </w:r>
            <w:proofErr w:type="spellEnd"/>
            <w:r w:rsidRPr="00FB423A">
              <w:rPr>
                <w:rFonts w:ascii="Garamond" w:hAnsi="Garamond"/>
                <w:sz w:val="28"/>
                <w:szCs w:val="28"/>
              </w:rPr>
              <w:t xml:space="preserve"> as my ta </w:t>
            </w:r>
            <w:proofErr w:type="spellStart"/>
            <w:r w:rsidRPr="00FB423A">
              <w:rPr>
                <w:rFonts w:ascii="Garamond" w:hAnsi="Garamond"/>
                <w:sz w:val="28"/>
                <w:szCs w:val="28"/>
              </w:rPr>
              <w:t>Jee</w:t>
            </w:r>
            <w:proofErr w:type="spellEnd"/>
            <w:r w:rsidRPr="00FB423A">
              <w:rPr>
                <w:rFonts w:ascii="Garamond" w:hAnsi="Garamond"/>
                <w:sz w:val="28"/>
                <w:szCs w:val="28"/>
              </w:rPr>
              <w:t xml:space="preserve"> </w:t>
            </w:r>
            <w:proofErr w:type="spellStart"/>
            <w:r w:rsidRPr="00FB423A">
              <w:rPr>
                <w:rFonts w:ascii="Garamond" w:hAnsi="Garamond"/>
                <w:sz w:val="28"/>
                <w:szCs w:val="28"/>
              </w:rPr>
              <w:t>liorish</w:t>
            </w:r>
            <w:proofErr w:type="spellEnd"/>
            <w:r w:rsidRPr="00FB423A">
              <w:rPr>
                <w:rFonts w:ascii="Garamond" w:hAnsi="Garamond"/>
                <w:sz w:val="28"/>
                <w:szCs w:val="28"/>
              </w:rPr>
              <w:t xml:space="preserve"> e </w:t>
            </w:r>
            <w:proofErr w:type="spellStart"/>
            <w:r w:rsidRPr="00FB423A">
              <w:rPr>
                <w:rFonts w:ascii="Garamond" w:hAnsi="Garamond"/>
                <w:sz w:val="28"/>
                <w:szCs w:val="28"/>
              </w:rPr>
              <w:t>ghrayse</w:t>
            </w:r>
            <w:proofErr w:type="spellEnd"/>
            <w:r w:rsidRPr="00FB423A">
              <w:rPr>
                <w:rFonts w:ascii="Garamond" w:hAnsi="Garamond"/>
                <w:sz w:val="28"/>
                <w:szCs w:val="28"/>
              </w:rPr>
              <w:t xml:space="preserve"> </w:t>
            </w:r>
            <w:proofErr w:type="spellStart"/>
            <w:r w:rsidRPr="00FB423A">
              <w:rPr>
                <w:rFonts w:ascii="Garamond" w:hAnsi="Garamond"/>
                <w:sz w:val="28"/>
                <w:szCs w:val="28"/>
              </w:rPr>
              <w:t>ny</w:t>
            </w:r>
            <w:proofErr w:type="spellEnd"/>
            <w:r w:rsidRPr="00FB423A">
              <w:rPr>
                <w:rFonts w:ascii="Garamond" w:hAnsi="Garamond"/>
                <w:sz w:val="28"/>
                <w:szCs w:val="28"/>
              </w:rPr>
              <w:t xml:space="preserve"> e </w:t>
            </w:r>
            <w:proofErr w:type="spellStart"/>
            <w:r w:rsidRPr="00FB423A">
              <w:rPr>
                <w:rFonts w:ascii="Garamond" w:hAnsi="Garamond"/>
                <w:sz w:val="28"/>
                <w:szCs w:val="28"/>
              </w:rPr>
              <w:t>Ard-chiarail</w:t>
            </w:r>
            <w:proofErr w:type="spellEnd"/>
            <w:r w:rsidRPr="00FB423A">
              <w:rPr>
                <w:rFonts w:ascii="Garamond" w:hAnsi="Garamond"/>
                <w:sz w:val="28"/>
                <w:szCs w:val="28"/>
              </w:rPr>
              <w:t xml:space="preserve"> er </w:t>
            </w:r>
            <w:proofErr w:type="spellStart"/>
            <w:r w:rsidRPr="00FB423A">
              <w:rPr>
                <w:rFonts w:ascii="Garamond" w:hAnsi="Garamond"/>
                <w:sz w:val="28"/>
                <w:szCs w:val="28"/>
              </w:rPr>
              <w:t>vreall</w:t>
            </w:r>
            <w:proofErr w:type="spellEnd"/>
            <w:r w:rsidRPr="00FB423A">
              <w:rPr>
                <w:rFonts w:ascii="Garamond" w:hAnsi="Garamond"/>
                <w:sz w:val="28"/>
                <w:szCs w:val="28"/>
              </w:rPr>
              <w:t xml:space="preserve"> shin </w:t>
            </w:r>
            <w:proofErr w:type="spellStart"/>
            <w:r w:rsidRPr="00FB423A">
              <w:rPr>
                <w:rFonts w:ascii="Garamond" w:hAnsi="Garamond"/>
                <w:sz w:val="28"/>
                <w:szCs w:val="28"/>
              </w:rPr>
              <w:t>veih</w:t>
            </w:r>
            <w:proofErr w:type="spellEnd"/>
            <w:r w:rsidRPr="00FB423A">
              <w:rPr>
                <w:rFonts w:ascii="Garamond" w:hAnsi="Garamond"/>
                <w:sz w:val="28"/>
                <w:szCs w:val="28"/>
              </w:rPr>
              <w:t xml:space="preserve"> </w:t>
            </w:r>
            <w:proofErr w:type="spellStart"/>
            <w:r w:rsidRPr="00FB423A">
              <w:rPr>
                <w:rFonts w:ascii="Garamond" w:hAnsi="Garamond"/>
                <w:sz w:val="28"/>
                <w:szCs w:val="28"/>
              </w:rPr>
              <w:t>ny</w:t>
            </w:r>
            <w:proofErr w:type="spellEnd"/>
            <w:r w:rsidRPr="00FB423A">
              <w:rPr>
                <w:rFonts w:ascii="Garamond" w:hAnsi="Garamond"/>
                <w:sz w:val="28"/>
                <w:szCs w:val="28"/>
              </w:rPr>
              <w:t xml:space="preserve"> </w:t>
            </w:r>
            <w:proofErr w:type="spellStart"/>
            <w:r w:rsidRPr="00FB423A">
              <w:rPr>
                <w:rFonts w:ascii="Garamond" w:hAnsi="Garamond"/>
                <w:sz w:val="28"/>
                <w:szCs w:val="28"/>
              </w:rPr>
              <w:t>foilchin</w:t>
            </w:r>
            <w:proofErr w:type="spellEnd"/>
            <w:r w:rsidRPr="00FB423A">
              <w:rPr>
                <w:rFonts w:ascii="Garamond" w:hAnsi="Garamond"/>
                <w:sz w:val="28"/>
                <w:szCs w:val="28"/>
              </w:rPr>
              <w:t xml:space="preserve"> </w:t>
            </w:r>
            <w:proofErr w:type="spellStart"/>
            <w:r w:rsidRPr="00FB423A">
              <w:rPr>
                <w:rFonts w:ascii="Garamond" w:hAnsi="Garamond"/>
                <w:sz w:val="28"/>
                <w:szCs w:val="28"/>
              </w:rPr>
              <w:t>smoo</w:t>
            </w:r>
            <w:proofErr w:type="spellEnd"/>
            <w:r w:rsidRPr="00FB423A">
              <w:rPr>
                <w:rFonts w:ascii="Garamond" w:hAnsi="Garamond"/>
                <w:sz w:val="28"/>
                <w:szCs w:val="28"/>
              </w:rPr>
              <w:t xml:space="preserve"> </w:t>
            </w:r>
            <w:proofErr w:type="spellStart"/>
            <w:r w:rsidRPr="00FB423A">
              <w:rPr>
                <w:rFonts w:ascii="Garamond" w:hAnsi="Garamond"/>
                <w:sz w:val="28"/>
                <w:szCs w:val="28"/>
              </w:rPr>
              <w:t>shen</w:t>
            </w:r>
            <w:proofErr w:type="spellEnd"/>
            <w:r w:rsidRPr="00FB423A">
              <w:rPr>
                <w:rFonts w:ascii="Garamond" w:hAnsi="Garamond"/>
                <w:sz w:val="28"/>
                <w:szCs w:val="28"/>
              </w:rPr>
              <w:t xml:space="preserve">, </w:t>
            </w:r>
            <w:proofErr w:type="spellStart"/>
            <w:r w:rsidRPr="00FB423A">
              <w:rPr>
                <w:rFonts w:ascii="Garamond" w:hAnsi="Garamond"/>
                <w:sz w:val="28"/>
                <w:szCs w:val="28"/>
              </w:rPr>
              <w:t>dasyn</w:t>
            </w:r>
            <w:proofErr w:type="spellEnd"/>
            <w:r w:rsidRPr="00FB423A">
              <w:rPr>
                <w:rFonts w:ascii="Garamond" w:hAnsi="Garamond"/>
                <w:sz w:val="28"/>
                <w:szCs w:val="28"/>
              </w:rPr>
              <w:t xml:space="preserve"> </w:t>
            </w:r>
            <w:proofErr w:type="spellStart"/>
            <w:r w:rsidRPr="00FB423A">
              <w:rPr>
                <w:rFonts w:ascii="Garamond" w:hAnsi="Garamond"/>
                <w:sz w:val="28"/>
                <w:szCs w:val="28"/>
              </w:rPr>
              <w:t>ta’n</w:t>
            </w:r>
            <w:proofErr w:type="spellEnd"/>
            <w:r w:rsidRPr="00FB423A">
              <w:rPr>
                <w:rFonts w:ascii="Garamond" w:hAnsi="Garamond"/>
                <w:sz w:val="28"/>
                <w:szCs w:val="28"/>
              </w:rPr>
              <w:t xml:space="preserve"> </w:t>
            </w:r>
            <w:proofErr w:type="spellStart"/>
            <w:r w:rsidRPr="00FB423A">
              <w:rPr>
                <w:rFonts w:ascii="Garamond" w:hAnsi="Garamond"/>
                <w:sz w:val="28"/>
                <w:szCs w:val="28"/>
              </w:rPr>
              <w:t>booise</w:t>
            </w:r>
            <w:proofErr w:type="spellEnd"/>
            <w:r w:rsidRPr="00FB423A">
              <w:rPr>
                <w:rFonts w:ascii="Garamond" w:hAnsi="Garamond"/>
                <w:sz w:val="28"/>
                <w:szCs w:val="28"/>
              </w:rPr>
              <w:t xml:space="preserve"> </w:t>
            </w:r>
            <w:proofErr w:type="spellStart"/>
            <w:r w:rsidRPr="00FB423A">
              <w:rPr>
                <w:rFonts w:ascii="Garamond" w:hAnsi="Garamond"/>
                <w:sz w:val="28"/>
                <w:szCs w:val="28"/>
              </w:rPr>
              <w:t>cair</w:t>
            </w:r>
            <w:proofErr w:type="spellEnd"/>
            <w:r w:rsidRPr="00FB423A">
              <w:rPr>
                <w:rFonts w:ascii="Garamond" w:hAnsi="Garamond"/>
                <w:sz w:val="28"/>
                <w:szCs w:val="28"/>
              </w:rPr>
              <w:t xml:space="preserve"> as cha nee </w:t>
            </w:r>
            <w:proofErr w:type="spellStart"/>
            <w:r w:rsidRPr="00FB423A">
              <w:rPr>
                <w:rFonts w:ascii="Garamond" w:hAnsi="Garamond"/>
                <w:sz w:val="28"/>
                <w:szCs w:val="28"/>
              </w:rPr>
              <w:t>dooin</w:t>
            </w:r>
            <w:proofErr w:type="spellEnd"/>
            <w:r w:rsidRPr="00FB423A">
              <w:rPr>
                <w:rFonts w:ascii="Garamond" w:hAnsi="Garamond"/>
                <w:sz w:val="28"/>
                <w:szCs w:val="28"/>
              </w:rPr>
              <w:t xml:space="preserve"> </w:t>
            </w:r>
            <w:proofErr w:type="spellStart"/>
            <w:r w:rsidRPr="00FB423A">
              <w:rPr>
                <w:rFonts w:ascii="Garamond" w:hAnsi="Garamond"/>
                <w:sz w:val="28"/>
                <w:szCs w:val="28"/>
              </w:rPr>
              <w:t>hene</w:t>
            </w:r>
            <w:proofErr w:type="spellEnd"/>
            <w:r w:rsidRPr="00FB423A">
              <w:rPr>
                <w:rFonts w:ascii="Garamond" w:hAnsi="Garamond"/>
                <w:sz w:val="28"/>
                <w:szCs w:val="28"/>
              </w:rPr>
              <w:t xml:space="preserve">. </w:t>
            </w:r>
          </w:p>
        </w:tc>
        <w:tc>
          <w:tcPr>
            <w:tcW w:w="4054" w:type="dxa"/>
          </w:tcPr>
          <w:p w14:paraId="06953089"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A. </w:t>
            </w:r>
            <w:r w:rsidRPr="004F02BD">
              <w:rPr>
                <w:rFonts w:ascii="Garamond" w:hAnsi="Garamond" w:cs="Times New Roman"/>
                <w:i/>
                <w:sz w:val="28"/>
              </w:rPr>
              <w:t xml:space="preserve">Do not deceive </w:t>
            </w:r>
            <w:proofErr w:type="spellStart"/>
            <w:r w:rsidRPr="004F02BD">
              <w:rPr>
                <w:rFonts w:ascii="Garamond" w:hAnsi="Garamond" w:cs="Times New Roman"/>
                <w:i/>
                <w:sz w:val="28"/>
              </w:rPr>
              <w:t>your self</w:t>
            </w:r>
            <w:proofErr w:type="spellEnd"/>
            <w:r w:rsidRPr="004F02BD">
              <w:rPr>
                <w:rFonts w:ascii="Garamond" w:hAnsi="Garamond" w:cs="Times New Roman"/>
                <w:i/>
                <w:sz w:val="28"/>
              </w:rPr>
              <w:t>. We are all by Nature subject to</w:t>
            </w:r>
            <w:r w:rsidRPr="004F02BD">
              <w:rPr>
                <w:rFonts w:ascii="Garamond" w:hAnsi="Garamond" w:cs="Times New Roman"/>
                <w:sz w:val="28"/>
              </w:rPr>
              <w:t xml:space="preserve"> every Abomination, </w:t>
            </w:r>
            <w:r w:rsidRPr="004F02BD">
              <w:rPr>
                <w:rFonts w:ascii="Garamond" w:hAnsi="Garamond" w:cs="Times New Roman"/>
                <w:i/>
                <w:sz w:val="28"/>
              </w:rPr>
              <w:t>and if God by his</w:t>
            </w:r>
            <w:r w:rsidRPr="004F02BD">
              <w:rPr>
                <w:rFonts w:ascii="Garamond" w:hAnsi="Garamond" w:cs="Times New Roman"/>
                <w:sz w:val="28"/>
              </w:rPr>
              <w:t xml:space="preserve"> Grace</w:t>
            </w:r>
            <w:r w:rsidRPr="004F02BD">
              <w:rPr>
                <w:rFonts w:ascii="Garamond" w:hAnsi="Garamond" w:cs="Times New Roman"/>
                <w:i/>
                <w:sz w:val="28"/>
              </w:rPr>
              <w:t xml:space="preserve">, or his </w:t>
            </w:r>
            <w:r w:rsidRPr="004F02BD">
              <w:rPr>
                <w:rFonts w:ascii="Garamond" w:hAnsi="Garamond" w:cs="Times New Roman"/>
                <w:sz w:val="28"/>
              </w:rPr>
              <w:t>Providence</w:t>
            </w:r>
            <w:r w:rsidRPr="004F02BD">
              <w:rPr>
                <w:rFonts w:ascii="Garamond" w:hAnsi="Garamond" w:cs="Times New Roman"/>
                <w:i/>
                <w:sz w:val="28"/>
              </w:rPr>
              <w:t xml:space="preserve">, hath kept us from those greater Crimes, we must thank </w:t>
            </w:r>
            <w:r w:rsidRPr="004F02BD">
              <w:rPr>
                <w:rFonts w:ascii="Garamond" w:hAnsi="Garamond" w:cs="Times New Roman"/>
                <w:sz w:val="28"/>
              </w:rPr>
              <w:t>Him</w:t>
            </w:r>
            <w:r w:rsidRPr="004F02BD">
              <w:rPr>
                <w:rFonts w:ascii="Garamond" w:hAnsi="Garamond" w:cs="Times New Roman"/>
                <w:i/>
                <w:sz w:val="28"/>
              </w:rPr>
              <w:t>, and not our selves.</w:t>
            </w:r>
          </w:p>
        </w:tc>
        <w:tc>
          <w:tcPr>
            <w:tcW w:w="906" w:type="dxa"/>
          </w:tcPr>
          <w:p w14:paraId="2473B43D"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61F51F1A" w14:textId="77777777" w:rsidTr="00677A95">
        <w:tc>
          <w:tcPr>
            <w:tcW w:w="4111" w:type="dxa"/>
          </w:tcPr>
          <w:p w14:paraId="0A162739" w14:textId="77777777" w:rsidR="004B40E6" w:rsidRPr="00FB423A" w:rsidRDefault="004B40E6" w:rsidP="00DB60C3">
            <w:pPr>
              <w:pStyle w:val="CM3"/>
              <w:widowControl/>
              <w:spacing w:line="240" w:lineRule="auto"/>
              <w:ind w:firstLine="227"/>
              <w:jc w:val="both"/>
              <w:rPr>
                <w:rFonts w:ascii="Garamond" w:hAnsi="Garamond"/>
                <w:sz w:val="28"/>
                <w:szCs w:val="28"/>
              </w:rPr>
            </w:pPr>
            <w:r w:rsidRPr="00FB423A">
              <w:rPr>
                <w:rFonts w:ascii="Garamond" w:hAnsi="Garamond"/>
                <w:sz w:val="28"/>
                <w:szCs w:val="28"/>
              </w:rPr>
              <w:t xml:space="preserve">Son marish </w:t>
            </w:r>
            <w:proofErr w:type="spellStart"/>
            <w:r w:rsidRPr="00FB423A">
              <w:rPr>
                <w:rFonts w:ascii="Garamond" w:hAnsi="Garamond"/>
                <w:sz w:val="28"/>
                <w:szCs w:val="28"/>
              </w:rPr>
              <w:t>nyn</w:t>
            </w:r>
            <w:proofErr w:type="spellEnd"/>
            <w:r w:rsidRPr="00FB423A">
              <w:rPr>
                <w:rFonts w:ascii="Garamond" w:hAnsi="Garamond"/>
                <w:sz w:val="28"/>
                <w:szCs w:val="28"/>
              </w:rPr>
              <w:t xml:space="preserve"> </w:t>
            </w:r>
            <w:proofErr w:type="spellStart"/>
            <w:r w:rsidRPr="00FB423A">
              <w:rPr>
                <w:rFonts w:ascii="Garamond" w:hAnsi="Garamond"/>
                <w:sz w:val="28"/>
                <w:szCs w:val="28"/>
              </w:rPr>
              <w:t>greeaghyn</w:t>
            </w:r>
            <w:proofErr w:type="spellEnd"/>
            <w:r w:rsidRPr="00FB423A">
              <w:rPr>
                <w:rFonts w:ascii="Garamond" w:hAnsi="Garamond"/>
                <w:sz w:val="28"/>
                <w:szCs w:val="28"/>
              </w:rPr>
              <w:t xml:space="preserve"> </w:t>
            </w:r>
            <w:proofErr w:type="spellStart"/>
            <w:r w:rsidRPr="00FB423A">
              <w:rPr>
                <w:rFonts w:ascii="Garamond" w:hAnsi="Garamond"/>
                <w:sz w:val="28"/>
                <w:szCs w:val="28"/>
              </w:rPr>
              <w:t>moaldey</w:t>
            </w:r>
            <w:proofErr w:type="spellEnd"/>
            <w:r w:rsidRPr="00FB423A">
              <w:rPr>
                <w:rFonts w:ascii="Garamond" w:hAnsi="Garamond"/>
                <w:sz w:val="28"/>
                <w:szCs w:val="28"/>
              </w:rPr>
              <w:t xml:space="preserve"> </w:t>
            </w:r>
            <w:proofErr w:type="spellStart"/>
            <w:r w:rsidRPr="00FB423A">
              <w:rPr>
                <w:rFonts w:ascii="Garamond" w:hAnsi="Garamond"/>
                <w:sz w:val="28"/>
                <w:szCs w:val="28"/>
              </w:rPr>
              <w:t>hene</w:t>
            </w:r>
            <w:proofErr w:type="spellEnd"/>
            <w:r w:rsidRPr="00FB423A">
              <w:rPr>
                <w:rFonts w:ascii="Garamond" w:hAnsi="Garamond"/>
                <w:sz w:val="28"/>
                <w:szCs w:val="28"/>
              </w:rPr>
              <w:t xml:space="preserve"> </w:t>
            </w:r>
            <w:proofErr w:type="spellStart"/>
            <w:r w:rsidRPr="00FB423A">
              <w:rPr>
                <w:rFonts w:ascii="Garamond" w:hAnsi="Garamond"/>
                <w:sz w:val="28"/>
                <w:szCs w:val="28"/>
              </w:rPr>
              <w:t>leeidagh</w:t>
            </w:r>
            <w:proofErr w:type="spellEnd"/>
            <w:r w:rsidRPr="00FB423A">
              <w:rPr>
                <w:rFonts w:ascii="Garamond" w:hAnsi="Garamond"/>
                <w:sz w:val="28"/>
                <w:szCs w:val="28"/>
              </w:rPr>
              <w:t xml:space="preserve"> shin </w:t>
            </w:r>
            <w:proofErr w:type="spellStart"/>
            <w:r w:rsidRPr="00FB423A">
              <w:rPr>
                <w:rFonts w:ascii="Garamond" w:hAnsi="Garamond"/>
                <w:sz w:val="28"/>
                <w:szCs w:val="28"/>
              </w:rPr>
              <w:t>gys</w:t>
            </w:r>
            <w:proofErr w:type="spellEnd"/>
            <w:r w:rsidRPr="00FB423A">
              <w:rPr>
                <w:rFonts w:ascii="Garamond" w:hAnsi="Garamond"/>
                <w:sz w:val="28"/>
                <w:szCs w:val="28"/>
              </w:rPr>
              <w:t xml:space="preserve"> </w:t>
            </w:r>
            <w:proofErr w:type="spellStart"/>
            <w:r w:rsidRPr="00FB423A">
              <w:rPr>
                <w:rFonts w:ascii="Garamond" w:hAnsi="Garamond"/>
                <w:sz w:val="28"/>
                <w:szCs w:val="28"/>
              </w:rPr>
              <w:t>peccah</w:t>
            </w:r>
            <w:proofErr w:type="spellEnd"/>
            <w:r w:rsidRPr="00FB423A">
              <w:rPr>
                <w:rFonts w:ascii="Garamond" w:hAnsi="Garamond"/>
                <w:sz w:val="28"/>
                <w:szCs w:val="28"/>
              </w:rPr>
              <w:t xml:space="preserve"> ta </w:t>
            </w:r>
            <w:proofErr w:type="spellStart"/>
            <w:r w:rsidRPr="00FB423A">
              <w:rPr>
                <w:rFonts w:ascii="Garamond" w:hAnsi="Garamond"/>
                <w:sz w:val="28"/>
                <w:szCs w:val="28"/>
              </w:rPr>
              <w:t>drough</w:t>
            </w:r>
            <w:proofErr w:type="spellEnd"/>
            <w:r w:rsidRPr="00FB423A">
              <w:rPr>
                <w:rFonts w:ascii="Garamond" w:hAnsi="Garamond"/>
                <w:sz w:val="28"/>
                <w:szCs w:val="28"/>
              </w:rPr>
              <w:t xml:space="preserve"> </w:t>
            </w:r>
            <w:proofErr w:type="spellStart"/>
            <w:r w:rsidRPr="00FB423A">
              <w:rPr>
                <w:rFonts w:ascii="Garamond" w:hAnsi="Garamond"/>
                <w:sz w:val="28"/>
                <w:szCs w:val="28"/>
              </w:rPr>
              <w:t>Spyrrydyn</w:t>
            </w:r>
            <w:proofErr w:type="spellEnd"/>
            <w:r w:rsidRPr="00FB423A">
              <w:rPr>
                <w:rFonts w:ascii="Garamond" w:hAnsi="Garamond"/>
                <w:sz w:val="28"/>
                <w:szCs w:val="28"/>
              </w:rPr>
              <w:t xml:space="preserve"> </w:t>
            </w:r>
            <w:proofErr w:type="spellStart"/>
            <w:r w:rsidRPr="00FB423A">
              <w:rPr>
                <w:rFonts w:ascii="Garamond" w:hAnsi="Garamond"/>
                <w:sz w:val="28"/>
                <w:szCs w:val="28"/>
              </w:rPr>
              <w:t>ayn</w:t>
            </w:r>
            <w:proofErr w:type="spellEnd"/>
            <w:r w:rsidRPr="00FB423A">
              <w:rPr>
                <w:rFonts w:ascii="Garamond" w:hAnsi="Garamond"/>
                <w:sz w:val="28"/>
                <w:szCs w:val="28"/>
              </w:rPr>
              <w:t xml:space="preserve"> ta </w:t>
            </w:r>
            <w:proofErr w:type="spellStart"/>
            <w:r w:rsidRPr="00FB423A">
              <w:rPr>
                <w:rFonts w:ascii="Garamond" w:hAnsi="Garamond"/>
                <w:sz w:val="28"/>
                <w:szCs w:val="28"/>
              </w:rPr>
              <w:t>kinjagh</w:t>
            </w:r>
            <w:proofErr w:type="spellEnd"/>
            <w:r w:rsidRPr="00FB423A">
              <w:rPr>
                <w:rFonts w:ascii="Garamond" w:hAnsi="Garamond"/>
                <w:sz w:val="28"/>
                <w:szCs w:val="28"/>
              </w:rPr>
              <w:t xml:space="preserve"> </w:t>
            </w:r>
            <w:proofErr w:type="spellStart"/>
            <w:r w:rsidRPr="00FB423A">
              <w:rPr>
                <w:rFonts w:ascii="Garamond" w:hAnsi="Garamond"/>
                <w:sz w:val="28"/>
                <w:szCs w:val="28"/>
              </w:rPr>
              <w:t>arloo</w:t>
            </w:r>
            <w:proofErr w:type="spellEnd"/>
            <w:r w:rsidRPr="00FB423A">
              <w:rPr>
                <w:rFonts w:ascii="Garamond" w:hAnsi="Garamond"/>
                <w:sz w:val="28"/>
                <w:szCs w:val="28"/>
              </w:rPr>
              <w:t xml:space="preserve"> </w:t>
            </w:r>
            <w:proofErr w:type="spellStart"/>
            <w:r w:rsidRPr="00FB423A">
              <w:rPr>
                <w:rFonts w:ascii="Garamond" w:hAnsi="Garamond"/>
                <w:sz w:val="28"/>
                <w:szCs w:val="28"/>
              </w:rPr>
              <w:t>dyn</w:t>
            </w:r>
            <w:proofErr w:type="spellEnd"/>
            <w:r w:rsidRPr="00FB423A">
              <w:rPr>
                <w:rFonts w:ascii="Garamond" w:hAnsi="Garamond"/>
                <w:sz w:val="28"/>
                <w:szCs w:val="28"/>
              </w:rPr>
              <w:t xml:space="preserve"> </w:t>
            </w:r>
            <w:proofErr w:type="spellStart"/>
            <w:r w:rsidRPr="00FB423A">
              <w:rPr>
                <w:rFonts w:ascii="Garamond" w:hAnsi="Garamond"/>
                <w:sz w:val="28"/>
                <w:szCs w:val="28"/>
              </w:rPr>
              <w:t>miolagh</w:t>
            </w:r>
            <w:proofErr w:type="spellEnd"/>
            <w:r w:rsidRPr="00FB423A">
              <w:rPr>
                <w:rFonts w:ascii="Garamond" w:hAnsi="Garamond"/>
                <w:sz w:val="28"/>
                <w:szCs w:val="28"/>
              </w:rPr>
              <w:t xml:space="preserve"> </w:t>
            </w:r>
            <w:proofErr w:type="spellStart"/>
            <w:r w:rsidRPr="00FB423A">
              <w:rPr>
                <w:rFonts w:ascii="Garamond" w:hAnsi="Garamond"/>
                <w:sz w:val="28"/>
                <w:szCs w:val="28"/>
              </w:rPr>
              <w:t>gys</w:t>
            </w:r>
            <w:proofErr w:type="spellEnd"/>
            <w:r w:rsidRPr="00FB423A">
              <w:rPr>
                <w:rFonts w:ascii="Garamond" w:hAnsi="Garamond"/>
                <w:sz w:val="28"/>
                <w:szCs w:val="28"/>
              </w:rPr>
              <w:t xml:space="preserve"> </w:t>
            </w:r>
            <w:proofErr w:type="spellStart"/>
            <w:r w:rsidRPr="00FB423A">
              <w:rPr>
                <w:rFonts w:ascii="Garamond" w:hAnsi="Garamond"/>
                <w:sz w:val="28"/>
                <w:szCs w:val="28"/>
              </w:rPr>
              <w:t>olk</w:t>
            </w:r>
            <w:proofErr w:type="spellEnd"/>
            <w:r w:rsidRPr="00FB423A">
              <w:rPr>
                <w:rFonts w:ascii="Garamond" w:hAnsi="Garamond"/>
                <w:sz w:val="28"/>
                <w:szCs w:val="28"/>
              </w:rPr>
              <w:t xml:space="preserve">, as </w:t>
            </w:r>
            <w:proofErr w:type="spellStart"/>
            <w:r w:rsidRPr="00FB423A">
              <w:rPr>
                <w:rFonts w:ascii="Garamond" w:hAnsi="Garamond"/>
                <w:sz w:val="28"/>
                <w:szCs w:val="28"/>
              </w:rPr>
              <w:t>jin</w:t>
            </w:r>
            <w:proofErr w:type="spellEnd"/>
            <w:r w:rsidRPr="00FB423A">
              <w:rPr>
                <w:rFonts w:ascii="Garamond" w:hAnsi="Garamond"/>
                <w:sz w:val="28"/>
                <w:szCs w:val="28"/>
              </w:rPr>
              <w:t xml:space="preserve"> </w:t>
            </w:r>
            <w:proofErr w:type="spellStart"/>
            <w:r w:rsidRPr="00FB423A">
              <w:rPr>
                <w:rFonts w:ascii="Garamond" w:hAnsi="Garamond"/>
                <w:sz w:val="28"/>
                <w:szCs w:val="28"/>
              </w:rPr>
              <w:t>hene</w:t>
            </w:r>
            <w:proofErr w:type="spellEnd"/>
            <w:r w:rsidRPr="00FB423A">
              <w:rPr>
                <w:rFonts w:ascii="Garamond" w:hAnsi="Garamond"/>
                <w:sz w:val="28"/>
                <w:szCs w:val="28"/>
              </w:rPr>
              <w:t xml:space="preserve"> cha </w:t>
            </w:r>
            <w:proofErr w:type="spellStart"/>
            <w:r w:rsidRPr="00FB423A">
              <w:rPr>
                <w:rFonts w:ascii="Garamond" w:hAnsi="Garamond"/>
                <w:sz w:val="28"/>
                <w:szCs w:val="28"/>
              </w:rPr>
              <w:t>vel</w:t>
            </w:r>
            <w:proofErr w:type="spellEnd"/>
            <w:r w:rsidRPr="00FB423A">
              <w:rPr>
                <w:rFonts w:ascii="Garamond" w:hAnsi="Garamond"/>
                <w:sz w:val="28"/>
                <w:szCs w:val="28"/>
              </w:rPr>
              <w:t xml:space="preserve"> </w:t>
            </w:r>
            <w:proofErr w:type="spellStart"/>
            <w:r w:rsidRPr="00FB423A">
              <w:rPr>
                <w:rFonts w:ascii="Garamond" w:hAnsi="Garamond"/>
                <w:sz w:val="28"/>
                <w:szCs w:val="28"/>
              </w:rPr>
              <w:t>pooar</w:t>
            </w:r>
            <w:proofErr w:type="spellEnd"/>
            <w:r w:rsidRPr="00FB423A">
              <w:rPr>
                <w:rFonts w:ascii="Garamond" w:hAnsi="Garamond"/>
                <w:sz w:val="28"/>
                <w:szCs w:val="28"/>
              </w:rPr>
              <w:t xml:space="preserve"> ain </w:t>
            </w:r>
            <w:proofErr w:type="spellStart"/>
            <w:r w:rsidRPr="00FB423A">
              <w:rPr>
                <w:rFonts w:ascii="Garamond" w:hAnsi="Garamond"/>
                <w:sz w:val="28"/>
                <w:szCs w:val="28"/>
              </w:rPr>
              <w:t>dy</w:t>
            </w:r>
            <w:proofErr w:type="spellEnd"/>
            <w:r w:rsidRPr="00FB423A">
              <w:rPr>
                <w:rFonts w:ascii="Garamond" w:hAnsi="Garamond"/>
                <w:sz w:val="28"/>
                <w:szCs w:val="28"/>
              </w:rPr>
              <w:t xml:space="preserve"> </w:t>
            </w:r>
            <w:proofErr w:type="spellStart"/>
            <w:r w:rsidRPr="00FB423A">
              <w:rPr>
                <w:rFonts w:ascii="Garamond" w:hAnsi="Garamond"/>
                <w:sz w:val="28"/>
                <w:szCs w:val="28"/>
              </w:rPr>
              <w:t>haghney</w:t>
            </w:r>
            <w:proofErr w:type="spellEnd"/>
            <w:r w:rsidRPr="00FB423A">
              <w:rPr>
                <w:rFonts w:ascii="Garamond" w:hAnsi="Garamond"/>
                <w:sz w:val="28"/>
                <w:szCs w:val="28"/>
              </w:rPr>
              <w:t xml:space="preserve"> </w:t>
            </w:r>
            <w:proofErr w:type="spellStart"/>
            <w:r w:rsidRPr="00FB423A">
              <w:rPr>
                <w:rFonts w:ascii="Garamond" w:hAnsi="Garamond"/>
                <w:sz w:val="28"/>
                <w:szCs w:val="28"/>
              </w:rPr>
              <w:t>yn</w:t>
            </w:r>
            <w:proofErr w:type="spellEnd"/>
            <w:r w:rsidRPr="00FB423A">
              <w:rPr>
                <w:rFonts w:ascii="Garamond" w:hAnsi="Garamond"/>
                <w:sz w:val="28"/>
                <w:szCs w:val="28"/>
              </w:rPr>
              <w:t xml:space="preserve"> </w:t>
            </w:r>
            <w:proofErr w:type="spellStart"/>
            <w:r w:rsidRPr="00FB423A">
              <w:rPr>
                <w:rFonts w:ascii="Garamond" w:hAnsi="Garamond"/>
                <w:sz w:val="28"/>
                <w:szCs w:val="28"/>
              </w:rPr>
              <w:t>goanlys</w:t>
            </w:r>
            <w:proofErr w:type="spellEnd"/>
            <w:r w:rsidRPr="00FB423A">
              <w:rPr>
                <w:rFonts w:ascii="Garamond" w:hAnsi="Garamond"/>
                <w:sz w:val="28"/>
                <w:szCs w:val="28"/>
              </w:rPr>
              <w:t xml:space="preserve"> oc. </w:t>
            </w:r>
          </w:p>
        </w:tc>
        <w:tc>
          <w:tcPr>
            <w:tcW w:w="4054" w:type="dxa"/>
          </w:tcPr>
          <w:p w14:paraId="0EEB642A"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i/>
                <w:sz w:val="28"/>
              </w:rPr>
              <w:t xml:space="preserve">For besides our own corrupt Hearts, which would lead us to Sin, there are evil Spirits ever ready to tempt us to Mischief, and </w:t>
            </w:r>
            <w:r w:rsidRPr="004F02BD">
              <w:rPr>
                <w:rFonts w:ascii="Garamond" w:hAnsi="Garamond" w:cs="Times New Roman"/>
                <w:sz w:val="28"/>
              </w:rPr>
              <w:t>of our selves</w:t>
            </w:r>
            <w:r w:rsidRPr="004F02BD">
              <w:rPr>
                <w:rFonts w:ascii="Garamond" w:hAnsi="Garamond" w:cs="Times New Roman"/>
                <w:i/>
                <w:sz w:val="28"/>
              </w:rPr>
              <w:t xml:space="preserve"> we have no Power to escape their Malice.</w:t>
            </w:r>
          </w:p>
        </w:tc>
        <w:tc>
          <w:tcPr>
            <w:tcW w:w="906" w:type="dxa"/>
          </w:tcPr>
          <w:p w14:paraId="776E6A68" w14:textId="77777777" w:rsidR="004B40E6" w:rsidRPr="00677A95" w:rsidRDefault="004B40E6" w:rsidP="00DB60C3">
            <w:pPr>
              <w:pStyle w:val="ListParagraph"/>
              <w:ind w:left="0"/>
              <w:rPr>
                <w:rFonts w:ascii="Garamond" w:hAnsi="Garamond" w:cs="Times New Roman"/>
                <w:i/>
                <w:sz w:val="20"/>
                <w:szCs w:val="20"/>
              </w:rPr>
            </w:pPr>
          </w:p>
        </w:tc>
      </w:tr>
      <w:tr w:rsidR="004B40E6" w:rsidRPr="004F02BD" w14:paraId="4FDBD3F7" w14:textId="77777777" w:rsidTr="00677A95">
        <w:tc>
          <w:tcPr>
            <w:tcW w:w="4111" w:type="dxa"/>
          </w:tcPr>
          <w:p w14:paraId="13B70416" w14:textId="77777777" w:rsidR="004B40E6" w:rsidRPr="00EF3C76" w:rsidRDefault="004B40E6" w:rsidP="00DB60C3">
            <w:pPr>
              <w:pStyle w:val="CM3"/>
              <w:widowControl/>
              <w:spacing w:line="240" w:lineRule="auto"/>
              <w:ind w:firstLine="227"/>
              <w:jc w:val="both"/>
              <w:rPr>
                <w:rFonts w:ascii="Garamond" w:hAnsi="Garamond"/>
                <w:sz w:val="28"/>
                <w:szCs w:val="28"/>
              </w:rPr>
            </w:pPr>
            <w:r w:rsidRPr="00EF3C76">
              <w:rPr>
                <w:rFonts w:ascii="Garamond" w:hAnsi="Garamond"/>
                <w:sz w:val="28"/>
                <w:szCs w:val="28"/>
              </w:rPr>
              <w:t xml:space="preserve">[9] </w:t>
            </w:r>
            <w:r w:rsidRPr="004B40E6">
              <w:rPr>
                <w:rFonts w:ascii="Garamond" w:hAnsi="Garamond"/>
                <w:i/>
                <w:sz w:val="28"/>
                <w:szCs w:val="28"/>
              </w:rPr>
              <w:t>Q.</w:t>
            </w:r>
            <w:r w:rsidRPr="00EF3C76">
              <w:rPr>
                <w:rFonts w:ascii="Garamond" w:hAnsi="Garamond"/>
                <w:sz w:val="28"/>
                <w:szCs w:val="28"/>
              </w:rPr>
              <w:t xml:space="preserve"> </w:t>
            </w:r>
            <w:proofErr w:type="spellStart"/>
            <w:r w:rsidRPr="00EF3C76">
              <w:rPr>
                <w:rFonts w:ascii="Garamond" w:hAnsi="Garamond"/>
                <w:sz w:val="28"/>
                <w:szCs w:val="28"/>
              </w:rPr>
              <w:t>Nagh</w:t>
            </w:r>
            <w:proofErr w:type="spellEnd"/>
            <w:r w:rsidRPr="00EF3C76">
              <w:rPr>
                <w:rFonts w:ascii="Garamond" w:hAnsi="Garamond"/>
                <w:sz w:val="28"/>
                <w:szCs w:val="28"/>
              </w:rPr>
              <w:t xml:space="preserve"> </w:t>
            </w:r>
            <w:proofErr w:type="spellStart"/>
            <w:r w:rsidRPr="00EF3C76">
              <w:rPr>
                <w:rFonts w:ascii="Garamond" w:hAnsi="Garamond"/>
                <w:sz w:val="28"/>
                <w:szCs w:val="28"/>
              </w:rPr>
              <w:t>vel</w:t>
            </w:r>
            <w:proofErr w:type="spellEnd"/>
            <w:r w:rsidRPr="00EF3C76">
              <w:rPr>
                <w:rFonts w:ascii="Garamond" w:hAnsi="Garamond"/>
                <w:sz w:val="28"/>
                <w:szCs w:val="28"/>
              </w:rPr>
              <w:t xml:space="preserve"> eh mee-</w:t>
            </w:r>
            <w:proofErr w:type="spellStart"/>
            <w:r w:rsidRPr="00EF3C76">
              <w:rPr>
                <w:rFonts w:ascii="Garamond" w:hAnsi="Garamond"/>
                <w:sz w:val="28"/>
                <w:szCs w:val="28"/>
              </w:rPr>
              <w:t>vaynrys</w:t>
            </w:r>
            <w:proofErr w:type="spellEnd"/>
            <w:r w:rsidRPr="00EF3C76">
              <w:rPr>
                <w:rFonts w:ascii="Garamond" w:hAnsi="Garamond"/>
                <w:sz w:val="28"/>
                <w:szCs w:val="28"/>
              </w:rPr>
              <w:t xml:space="preserve"> </w:t>
            </w:r>
            <w:proofErr w:type="spellStart"/>
            <w:r w:rsidRPr="00EF3C76">
              <w:rPr>
                <w:rFonts w:ascii="Garamond" w:hAnsi="Garamond"/>
                <w:sz w:val="28"/>
                <w:szCs w:val="28"/>
              </w:rPr>
              <w:t>wooar</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heet</w:t>
            </w:r>
            <w:proofErr w:type="spellEnd"/>
            <w:r w:rsidRPr="00EF3C76">
              <w:rPr>
                <w:rFonts w:ascii="Garamond" w:hAnsi="Garamond"/>
                <w:sz w:val="28"/>
                <w:szCs w:val="28"/>
              </w:rPr>
              <w:t xml:space="preserve"> </w:t>
            </w:r>
            <w:proofErr w:type="spellStart"/>
            <w:r w:rsidRPr="00EF3C76">
              <w:rPr>
                <w:rFonts w:ascii="Garamond" w:hAnsi="Garamond"/>
                <w:sz w:val="28"/>
                <w:szCs w:val="28"/>
              </w:rPr>
              <w:t>stiagh</w:t>
            </w:r>
            <w:proofErr w:type="spellEnd"/>
            <w:r w:rsidRPr="00EF3C76">
              <w:rPr>
                <w:rFonts w:ascii="Garamond" w:hAnsi="Garamond"/>
                <w:sz w:val="28"/>
                <w:szCs w:val="28"/>
              </w:rPr>
              <w:t xml:space="preserve"> </w:t>
            </w:r>
            <w:proofErr w:type="spellStart"/>
            <w:r w:rsidRPr="00EF3C76">
              <w:rPr>
                <w:rFonts w:ascii="Garamond" w:hAnsi="Garamond"/>
                <w:sz w:val="28"/>
                <w:szCs w:val="28"/>
              </w:rPr>
              <w:t>sy</w:t>
            </w:r>
            <w:proofErr w:type="spellEnd"/>
            <w:r w:rsidRPr="00EF3C76">
              <w:rPr>
                <w:rFonts w:ascii="Garamond" w:hAnsi="Garamond"/>
                <w:sz w:val="28"/>
                <w:szCs w:val="28"/>
              </w:rPr>
              <w:t xml:space="preserve"> </w:t>
            </w:r>
            <w:proofErr w:type="spellStart"/>
            <w:r w:rsidRPr="00EF3C76">
              <w:rPr>
                <w:rFonts w:ascii="Garamond" w:hAnsi="Garamond"/>
                <w:sz w:val="28"/>
                <w:szCs w:val="28"/>
              </w:rPr>
              <w:t>teihl</w:t>
            </w:r>
            <w:proofErr w:type="spellEnd"/>
            <w:r w:rsidRPr="00EF3C76">
              <w:rPr>
                <w:rFonts w:ascii="Garamond" w:hAnsi="Garamond"/>
                <w:sz w:val="28"/>
                <w:szCs w:val="28"/>
              </w:rPr>
              <w:t xml:space="preserve"> </w:t>
            </w:r>
            <w:proofErr w:type="spellStart"/>
            <w:r w:rsidRPr="00EF3C76">
              <w:rPr>
                <w:rFonts w:ascii="Garamond" w:hAnsi="Garamond"/>
                <w:sz w:val="28"/>
                <w:szCs w:val="28"/>
              </w:rPr>
              <w:t>lesh</w:t>
            </w:r>
            <w:proofErr w:type="spellEnd"/>
            <w:r w:rsidRPr="00EF3C76">
              <w:rPr>
                <w:rFonts w:ascii="Garamond" w:hAnsi="Garamond"/>
                <w:sz w:val="28"/>
                <w:szCs w:val="28"/>
              </w:rPr>
              <w:t xml:space="preserve"> </w:t>
            </w:r>
            <w:proofErr w:type="spellStart"/>
            <w:r w:rsidRPr="00EF3C76">
              <w:rPr>
                <w:rFonts w:ascii="Garamond" w:hAnsi="Garamond"/>
                <w:sz w:val="28"/>
                <w:szCs w:val="28"/>
              </w:rPr>
              <w:t>leid</w:t>
            </w:r>
            <w:proofErr w:type="spellEnd"/>
            <w:r w:rsidRPr="00EF3C76">
              <w:rPr>
                <w:rFonts w:ascii="Garamond" w:hAnsi="Garamond"/>
                <w:sz w:val="28"/>
                <w:szCs w:val="28"/>
              </w:rPr>
              <w:t xml:space="preserve"> </w:t>
            </w:r>
            <w:proofErr w:type="spellStart"/>
            <w:r w:rsidRPr="00EF3C76">
              <w:rPr>
                <w:rFonts w:ascii="Garamond" w:hAnsi="Garamond"/>
                <w:sz w:val="28"/>
                <w:szCs w:val="28"/>
              </w:rPr>
              <w:lastRenderedPageBreak/>
              <w:t>yn</w:t>
            </w:r>
            <w:proofErr w:type="spellEnd"/>
            <w:r w:rsidRPr="00EF3C76">
              <w:rPr>
                <w:rFonts w:ascii="Garamond" w:hAnsi="Garamond"/>
                <w:sz w:val="28"/>
                <w:szCs w:val="28"/>
              </w:rPr>
              <w:t xml:space="preserve"> </w:t>
            </w:r>
            <w:proofErr w:type="spellStart"/>
            <w:r w:rsidRPr="00EF3C76">
              <w:rPr>
                <w:rFonts w:ascii="Garamond" w:hAnsi="Garamond"/>
                <w:sz w:val="28"/>
                <w:szCs w:val="28"/>
              </w:rPr>
              <w:t>aygney</w:t>
            </w:r>
            <w:proofErr w:type="spellEnd"/>
            <w:r w:rsidRPr="00EF3C76">
              <w:rPr>
                <w:rFonts w:ascii="Garamond" w:hAnsi="Garamond"/>
                <w:sz w:val="28"/>
                <w:szCs w:val="28"/>
              </w:rPr>
              <w:t xml:space="preserve"> </w:t>
            </w:r>
            <w:proofErr w:type="spellStart"/>
            <w:r w:rsidRPr="00EF3C76">
              <w:rPr>
                <w:rFonts w:ascii="Garamond" w:hAnsi="Garamond"/>
                <w:sz w:val="28"/>
                <w:szCs w:val="28"/>
              </w:rPr>
              <w:t>gys</w:t>
            </w:r>
            <w:proofErr w:type="spellEnd"/>
            <w:r w:rsidRPr="00EF3C76">
              <w:rPr>
                <w:rFonts w:ascii="Garamond" w:hAnsi="Garamond"/>
                <w:sz w:val="28"/>
                <w:szCs w:val="28"/>
              </w:rPr>
              <w:t xml:space="preserve"> </w:t>
            </w:r>
            <w:proofErr w:type="spellStart"/>
            <w:r w:rsidRPr="00EF3C76">
              <w:rPr>
                <w:rFonts w:ascii="Garamond" w:hAnsi="Garamond"/>
                <w:sz w:val="28"/>
                <w:szCs w:val="28"/>
              </w:rPr>
              <w:t>peccah</w:t>
            </w:r>
            <w:proofErr w:type="spellEnd"/>
            <w:r w:rsidRPr="00EF3C76">
              <w:rPr>
                <w:rFonts w:ascii="Garamond" w:hAnsi="Garamond"/>
                <w:sz w:val="28"/>
                <w:szCs w:val="28"/>
              </w:rPr>
              <w:t xml:space="preserve"> as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ve</w:t>
            </w:r>
            <w:proofErr w:type="spellEnd"/>
            <w:r w:rsidRPr="00EF3C76">
              <w:rPr>
                <w:rFonts w:ascii="Garamond" w:hAnsi="Garamond"/>
                <w:sz w:val="28"/>
                <w:szCs w:val="28"/>
              </w:rPr>
              <w:t xml:space="preserve"> </w:t>
            </w:r>
            <w:proofErr w:type="spellStart"/>
            <w:r w:rsidRPr="00EF3C76">
              <w:rPr>
                <w:rFonts w:ascii="Garamond" w:hAnsi="Garamond"/>
                <w:sz w:val="28"/>
                <w:szCs w:val="28"/>
              </w:rPr>
              <w:t>soit</w:t>
            </w:r>
            <w:proofErr w:type="spellEnd"/>
            <w:r w:rsidRPr="00EF3C76">
              <w:rPr>
                <w:rFonts w:ascii="Garamond" w:hAnsi="Garamond"/>
                <w:sz w:val="28"/>
                <w:szCs w:val="28"/>
              </w:rPr>
              <w:t xml:space="preserve"> </w:t>
            </w:r>
            <w:proofErr w:type="spellStart"/>
            <w:r w:rsidRPr="00EF3C76">
              <w:rPr>
                <w:rFonts w:ascii="Garamond" w:hAnsi="Garamond"/>
                <w:sz w:val="28"/>
                <w:szCs w:val="28"/>
              </w:rPr>
              <w:t>maskey</w:t>
            </w:r>
            <w:proofErr w:type="spellEnd"/>
            <w:r w:rsidRPr="00EF3C76">
              <w:rPr>
                <w:rFonts w:ascii="Garamond" w:hAnsi="Garamond"/>
                <w:sz w:val="28"/>
                <w:szCs w:val="28"/>
              </w:rPr>
              <w:t xml:space="preserve"> </w:t>
            </w:r>
            <w:proofErr w:type="spellStart"/>
            <w:r w:rsidRPr="00EF3C76">
              <w:rPr>
                <w:rFonts w:ascii="Garamond" w:hAnsi="Garamond"/>
                <w:sz w:val="28"/>
                <w:szCs w:val="28"/>
              </w:rPr>
              <w:t>leid</w:t>
            </w:r>
            <w:proofErr w:type="spellEnd"/>
            <w:r w:rsidRPr="00EF3C76">
              <w:rPr>
                <w:rFonts w:ascii="Garamond" w:hAnsi="Garamond"/>
                <w:sz w:val="28"/>
                <w:szCs w:val="28"/>
              </w:rPr>
              <w:t xml:space="preserve"> </w:t>
            </w:r>
            <w:proofErr w:type="spellStart"/>
            <w:r w:rsidRPr="00EF3C76">
              <w:rPr>
                <w:rFonts w:ascii="Garamond" w:hAnsi="Garamond"/>
                <w:sz w:val="28"/>
                <w:szCs w:val="28"/>
              </w:rPr>
              <w:t>ny</w:t>
            </w:r>
            <w:proofErr w:type="spellEnd"/>
            <w:r w:rsidRPr="00EF3C76">
              <w:rPr>
                <w:rFonts w:ascii="Garamond" w:hAnsi="Garamond"/>
                <w:sz w:val="28"/>
                <w:szCs w:val="28"/>
              </w:rPr>
              <w:t xml:space="preserve"> </w:t>
            </w:r>
            <w:proofErr w:type="spellStart"/>
            <w:r w:rsidRPr="00EF3C76">
              <w:rPr>
                <w:rFonts w:ascii="Garamond" w:hAnsi="Garamond"/>
                <w:sz w:val="28"/>
                <w:szCs w:val="28"/>
              </w:rPr>
              <w:t>Noijin</w:t>
            </w:r>
            <w:proofErr w:type="spellEnd"/>
            <w:r w:rsidRPr="00EF3C76">
              <w:rPr>
                <w:rFonts w:ascii="Garamond" w:hAnsi="Garamond"/>
                <w:sz w:val="28"/>
                <w:szCs w:val="28"/>
              </w:rPr>
              <w:t xml:space="preserve"> </w:t>
            </w:r>
            <w:proofErr w:type="spellStart"/>
            <w:r w:rsidRPr="00EF3C76">
              <w:rPr>
                <w:rFonts w:ascii="Garamond" w:hAnsi="Garamond"/>
                <w:sz w:val="28"/>
                <w:szCs w:val="28"/>
              </w:rPr>
              <w:t>niartal</w:t>
            </w:r>
            <w:proofErr w:type="spellEnd"/>
            <w:r w:rsidR="002C617D" w:rsidRPr="002C617D">
              <w:rPr>
                <w:rFonts w:ascii="Garamond" w:hAnsi="Garamond"/>
                <w:i/>
                <w:sz w:val="28"/>
                <w:szCs w:val="28"/>
              </w:rPr>
              <w:t> </w:t>
            </w:r>
            <w:r w:rsidR="00C57BF1" w:rsidRPr="00C57BF1">
              <w:rPr>
                <w:rFonts w:ascii="Garamond" w:hAnsi="Garamond"/>
                <w:sz w:val="28"/>
                <w:szCs w:val="28"/>
              </w:rPr>
              <w:t>?</w:t>
            </w:r>
            <w:r w:rsidRPr="00EF3C76">
              <w:rPr>
                <w:rFonts w:ascii="Garamond" w:hAnsi="Garamond"/>
                <w:sz w:val="28"/>
                <w:szCs w:val="28"/>
              </w:rPr>
              <w:t xml:space="preserve"> </w:t>
            </w:r>
          </w:p>
        </w:tc>
        <w:tc>
          <w:tcPr>
            <w:tcW w:w="4054" w:type="dxa"/>
          </w:tcPr>
          <w:p w14:paraId="6F247916"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sz w:val="28"/>
              </w:rPr>
              <w:lastRenderedPageBreak/>
              <w:t xml:space="preserve">Q. </w:t>
            </w:r>
            <w:r w:rsidRPr="004F02BD">
              <w:rPr>
                <w:rFonts w:ascii="Garamond" w:hAnsi="Garamond" w:cs="Times New Roman"/>
                <w:i/>
                <w:sz w:val="28"/>
              </w:rPr>
              <w:t>Is it not a great Unhappiness to be born with Inclinations to sin, and to be set in the midst of such powerful Enemies</w:t>
            </w:r>
            <w:r w:rsidR="002C617D" w:rsidRPr="002C617D">
              <w:rPr>
                <w:rFonts w:ascii="Garamond" w:hAnsi="Garamond" w:cs="Times New Roman"/>
                <w:i/>
                <w:sz w:val="28"/>
              </w:rPr>
              <w:t> ?</w:t>
            </w:r>
          </w:p>
        </w:tc>
        <w:tc>
          <w:tcPr>
            <w:tcW w:w="906" w:type="dxa"/>
          </w:tcPr>
          <w:p w14:paraId="65462A90"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5740F1EB" w14:textId="77777777" w:rsidTr="00677A95">
        <w:tc>
          <w:tcPr>
            <w:tcW w:w="4111" w:type="dxa"/>
          </w:tcPr>
          <w:p w14:paraId="3F5F9C06" w14:textId="77777777" w:rsidR="004B40E6" w:rsidRPr="00EF3C76" w:rsidRDefault="004B40E6" w:rsidP="00DB60C3">
            <w:pPr>
              <w:pStyle w:val="CM3"/>
              <w:widowControl/>
              <w:spacing w:line="240" w:lineRule="auto"/>
              <w:ind w:firstLine="227"/>
              <w:jc w:val="both"/>
              <w:rPr>
                <w:rFonts w:ascii="Garamond" w:hAnsi="Garamond"/>
                <w:sz w:val="28"/>
                <w:szCs w:val="28"/>
              </w:rPr>
            </w:pPr>
            <w:r w:rsidRPr="004B40E6">
              <w:rPr>
                <w:rFonts w:ascii="Garamond" w:hAnsi="Garamond"/>
                <w:i/>
                <w:sz w:val="28"/>
                <w:szCs w:val="28"/>
              </w:rPr>
              <w:t>A.</w:t>
            </w:r>
            <w:r w:rsidRPr="00EF3C76">
              <w:rPr>
                <w:rFonts w:ascii="Garamond" w:hAnsi="Garamond"/>
                <w:sz w:val="28"/>
                <w:szCs w:val="28"/>
              </w:rPr>
              <w:t xml:space="preserve"> Cha </w:t>
            </w:r>
            <w:proofErr w:type="spellStart"/>
            <w:r w:rsidRPr="00EF3C76">
              <w:rPr>
                <w:rFonts w:ascii="Garamond" w:hAnsi="Garamond"/>
                <w:sz w:val="28"/>
                <w:szCs w:val="28"/>
              </w:rPr>
              <w:t>vel</w:t>
            </w:r>
            <w:proofErr w:type="spellEnd"/>
            <w:r w:rsidRPr="00EF3C76">
              <w:rPr>
                <w:rFonts w:ascii="Garamond" w:hAnsi="Garamond"/>
                <w:sz w:val="28"/>
                <w:szCs w:val="28"/>
              </w:rPr>
              <w:t xml:space="preserve"> </w:t>
            </w:r>
            <w:proofErr w:type="spellStart"/>
            <w:r w:rsidRPr="00EF3C76">
              <w:rPr>
                <w:rFonts w:ascii="Garamond" w:hAnsi="Garamond"/>
                <w:sz w:val="28"/>
                <w:szCs w:val="28"/>
              </w:rPr>
              <w:t>dooyt</w:t>
            </w:r>
            <w:proofErr w:type="spellEnd"/>
            <w:r w:rsidRPr="00EF3C76">
              <w:rPr>
                <w:rFonts w:ascii="Garamond" w:hAnsi="Garamond"/>
                <w:sz w:val="28"/>
                <w:szCs w:val="28"/>
              </w:rPr>
              <w:t xml:space="preserve"> </w:t>
            </w:r>
            <w:proofErr w:type="spellStart"/>
            <w:r w:rsidRPr="00EF3C76">
              <w:rPr>
                <w:rFonts w:ascii="Garamond" w:hAnsi="Garamond"/>
                <w:sz w:val="28"/>
                <w:szCs w:val="28"/>
              </w:rPr>
              <w:t>jeh</w:t>
            </w:r>
            <w:proofErr w:type="spellEnd"/>
            <w:r w:rsidRPr="00EF3C76">
              <w:rPr>
                <w:rFonts w:ascii="Garamond" w:hAnsi="Garamond"/>
                <w:sz w:val="28"/>
                <w:szCs w:val="28"/>
              </w:rPr>
              <w:t xml:space="preserve">. </w:t>
            </w:r>
            <w:proofErr w:type="spellStart"/>
            <w:r w:rsidRPr="00EF3C76">
              <w:rPr>
                <w:rFonts w:ascii="Garamond" w:hAnsi="Garamond"/>
                <w:sz w:val="28"/>
                <w:szCs w:val="28"/>
              </w:rPr>
              <w:t>Agh</w:t>
            </w:r>
            <w:proofErr w:type="spellEnd"/>
            <w:r w:rsidRPr="00EF3C76">
              <w:rPr>
                <w:rFonts w:ascii="Garamond" w:hAnsi="Garamond"/>
                <w:sz w:val="28"/>
                <w:szCs w:val="28"/>
              </w:rPr>
              <w:t xml:space="preserve"> </w:t>
            </w:r>
            <w:proofErr w:type="spellStart"/>
            <w:r w:rsidRPr="00EF3C76">
              <w:rPr>
                <w:rFonts w:ascii="Garamond" w:hAnsi="Garamond"/>
                <w:sz w:val="28"/>
                <w:szCs w:val="28"/>
              </w:rPr>
              <w:t>eisht</w:t>
            </w:r>
            <w:proofErr w:type="spellEnd"/>
            <w:r w:rsidRPr="00EF3C76">
              <w:rPr>
                <w:rFonts w:ascii="Garamond" w:hAnsi="Garamond"/>
                <w:sz w:val="28"/>
                <w:szCs w:val="28"/>
              </w:rPr>
              <w:t xml:space="preserve"> ta </w:t>
            </w:r>
            <w:proofErr w:type="spellStart"/>
            <w:r w:rsidRPr="00EF3C76">
              <w:rPr>
                <w:rFonts w:ascii="Garamond" w:hAnsi="Garamond"/>
                <w:sz w:val="28"/>
                <w:szCs w:val="28"/>
              </w:rPr>
              <w:t>myghyn</w:t>
            </w:r>
            <w:proofErr w:type="spellEnd"/>
            <w:r w:rsidRPr="00EF3C76">
              <w:rPr>
                <w:rFonts w:ascii="Garamond" w:hAnsi="Garamond"/>
                <w:sz w:val="28"/>
                <w:szCs w:val="28"/>
              </w:rPr>
              <w:t xml:space="preserve"> Yee er </w:t>
            </w:r>
            <w:proofErr w:type="spellStart"/>
            <w:r w:rsidRPr="00EF3C76">
              <w:rPr>
                <w:rFonts w:ascii="Garamond" w:hAnsi="Garamond"/>
                <w:sz w:val="28"/>
                <w:szCs w:val="28"/>
              </w:rPr>
              <w:t>jyndaa</w:t>
            </w:r>
            <w:proofErr w:type="spellEnd"/>
            <w:r w:rsidRPr="00EF3C76">
              <w:rPr>
                <w:rFonts w:ascii="Garamond" w:hAnsi="Garamond"/>
                <w:sz w:val="28"/>
                <w:szCs w:val="28"/>
              </w:rPr>
              <w:t xml:space="preserve"> </w:t>
            </w:r>
            <w:proofErr w:type="spellStart"/>
            <w:r w:rsidRPr="00EF3C76">
              <w:rPr>
                <w:rFonts w:ascii="Garamond" w:hAnsi="Garamond"/>
                <w:sz w:val="28"/>
                <w:szCs w:val="28"/>
              </w:rPr>
              <w:t>ooilley</w:t>
            </w:r>
            <w:proofErr w:type="spellEnd"/>
            <w:r w:rsidRPr="00EF3C76">
              <w:rPr>
                <w:rFonts w:ascii="Garamond" w:hAnsi="Garamond"/>
                <w:sz w:val="28"/>
                <w:szCs w:val="28"/>
              </w:rPr>
              <w:t xml:space="preserve"> </w:t>
            </w:r>
            <w:proofErr w:type="spellStart"/>
            <w:r w:rsidRPr="00EF3C76">
              <w:rPr>
                <w:rFonts w:ascii="Garamond" w:hAnsi="Garamond"/>
                <w:sz w:val="28"/>
                <w:szCs w:val="28"/>
              </w:rPr>
              <w:t>shoh</w:t>
            </w:r>
            <w:proofErr w:type="spellEnd"/>
            <w:r w:rsidRPr="00EF3C76">
              <w:rPr>
                <w:rFonts w:ascii="Garamond" w:hAnsi="Garamond"/>
                <w:sz w:val="28"/>
                <w:szCs w:val="28"/>
              </w:rPr>
              <w:t xml:space="preserve"> </w:t>
            </w:r>
            <w:proofErr w:type="spellStart"/>
            <w:r w:rsidRPr="00EF3C76">
              <w:rPr>
                <w:rFonts w:ascii="Garamond" w:hAnsi="Garamond"/>
                <w:sz w:val="28"/>
                <w:szCs w:val="28"/>
              </w:rPr>
              <w:t>gys</w:t>
            </w:r>
            <w:proofErr w:type="spellEnd"/>
            <w:r w:rsidRPr="00EF3C76">
              <w:rPr>
                <w:rFonts w:ascii="Garamond" w:hAnsi="Garamond"/>
                <w:sz w:val="28"/>
                <w:szCs w:val="28"/>
              </w:rPr>
              <w:t xml:space="preserve"> </w:t>
            </w:r>
            <w:proofErr w:type="spellStart"/>
            <w:r w:rsidRPr="00EF3C76">
              <w:rPr>
                <w:rFonts w:ascii="Garamond" w:hAnsi="Garamond"/>
                <w:sz w:val="28"/>
                <w:szCs w:val="28"/>
              </w:rPr>
              <w:t>vondeish</w:t>
            </w:r>
            <w:proofErr w:type="spellEnd"/>
            <w:r w:rsidRPr="00EF3C76">
              <w:rPr>
                <w:rFonts w:ascii="Garamond" w:hAnsi="Garamond"/>
                <w:sz w:val="28"/>
                <w:szCs w:val="28"/>
              </w:rPr>
              <w:t xml:space="preserve"> </w:t>
            </w:r>
            <w:proofErr w:type="spellStart"/>
            <w:r w:rsidRPr="00EF3C76">
              <w:rPr>
                <w:rFonts w:ascii="Garamond" w:hAnsi="Garamond"/>
                <w:sz w:val="28"/>
                <w:szCs w:val="28"/>
              </w:rPr>
              <w:t>smoo</w:t>
            </w:r>
            <w:proofErr w:type="spellEnd"/>
            <w:r w:rsidRPr="00EF3C76">
              <w:rPr>
                <w:rFonts w:ascii="Garamond" w:hAnsi="Garamond"/>
                <w:sz w:val="28"/>
                <w:szCs w:val="28"/>
              </w:rPr>
              <w:t xml:space="preserve">. </w:t>
            </w:r>
          </w:p>
        </w:tc>
        <w:tc>
          <w:tcPr>
            <w:tcW w:w="4054" w:type="dxa"/>
          </w:tcPr>
          <w:p w14:paraId="51F15E3B"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A. </w:t>
            </w:r>
            <w:r w:rsidRPr="004F02BD">
              <w:rPr>
                <w:rFonts w:ascii="Garamond" w:hAnsi="Garamond" w:cs="Times New Roman"/>
                <w:i/>
                <w:sz w:val="28"/>
              </w:rPr>
              <w:t>There is no doubt of it</w:t>
            </w:r>
            <w:r w:rsidR="002C617D">
              <w:rPr>
                <w:rFonts w:ascii="Garamond" w:hAnsi="Garamond" w:cs="Times New Roman"/>
                <w:i/>
                <w:sz w:val="28"/>
              </w:rPr>
              <w:t> :</w:t>
            </w:r>
            <w:r w:rsidRPr="004F02BD">
              <w:rPr>
                <w:rFonts w:ascii="Garamond" w:hAnsi="Garamond" w:cs="Times New Roman"/>
                <w:i/>
                <w:sz w:val="28"/>
              </w:rPr>
              <w:t xml:space="preserve"> But then the Mercy of God has turned all this to your greater Advantage.</w:t>
            </w:r>
          </w:p>
        </w:tc>
        <w:tc>
          <w:tcPr>
            <w:tcW w:w="906" w:type="dxa"/>
          </w:tcPr>
          <w:p w14:paraId="33B8E549"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77DC682E" w14:textId="77777777" w:rsidTr="00677A95">
        <w:tc>
          <w:tcPr>
            <w:tcW w:w="4111" w:type="dxa"/>
          </w:tcPr>
          <w:p w14:paraId="718D9A63" w14:textId="77777777" w:rsidR="004B40E6" w:rsidRPr="00EF3C76" w:rsidRDefault="004B40E6" w:rsidP="00DB60C3">
            <w:pPr>
              <w:pStyle w:val="CM3"/>
              <w:widowControl/>
              <w:spacing w:line="240" w:lineRule="auto"/>
              <w:ind w:firstLine="227"/>
              <w:jc w:val="both"/>
              <w:rPr>
                <w:rFonts w:ascii="Garamond" w:hAnsi="Garamond"/>
                <w:sz w:val="28"/>
                <w:szCs w:val="28"/>
              </w:rPr>
            </w:pPr>
            <w:r w:rsidRPr="00EF3C76">
              <w:rPr>
                <w:rFonts w:ascii="Garamond" w:hAnsi="Garamond"/>
                <w:sz w:val="28"/>
                <w:szCs w:val="28"/>
              </w:rPr>
              <w:t xml:space="preserve">Son nish </w:t>
            </w:r>
            <w:proofErr w:type="spellStart"/>
            <w:r w:rsidRPr="00EF3C76">
              <w:rPr>
                <w:rFonts w:ascii="Garamond" w:hAnsi="Garamond"/>
                <w:sz w:val="28"/>
                <w:szCs w:val="28"/>
              </w:rPr>
              <w:t>hee</w:t>
            </w:r>
            <w:proofErr w:type="spellEnd"/>
            <w:r w:rsidRPr="00EF3C76">
              <w:rPr>
                <w:rFonts w:ascii="Garamond" w:hAnsi="Garamond"/>
                <w:sz w:val="28"/>
                <w:szCs w:val="28"/>
              </w:rPr>
              <w:t xml:space="preserve"> </w:t>
            </w:r>
            <w:proofErr w:type="spellStart"/>
            <w:r w:rsidRPr="00EF3C76">
              <w:rPr>
                <w:rFonts w:ascii="Garamond" w:hAnsi="Garamond"/>
                <w:sz w:val="28"/>
                <w:szCs w:val="28"/>
              </w:rPr>
              <w:t>oo</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plain y </w:t>
            </w:r>
            <w:proofErr w:type="spellStart"/>
            <w:r w:rsidRPr="00EF3C76">
              <w:rPr>
                <w:rFonts w:ascii="Garamond" w:hAnsi="Garamond"/>
                <w:sz w:val="28"/>
                <w:szCs w:val="28"/>
              </w:rPr>
              <w:t>dangere</w:t>
            </w:r>
            <w:proofErr w:type="spellEnd"/>
            <w:r w:rsidRPr="00EF3C76">
              <w:rPr>
                <w:rFonts w:ascii="Garamond" w:hAnsi="Garamond"/>
                <w:sz w:val="28"/>
                <w:szCs w:val="28"/>
              </w:rPr>
              <w:t xml:space="preserve"> tow </w:t>
            </w:r>
            <w:proofErr w:type="spellStart"/>
            <w:r w:rsidRPr="00EF3C76">
              <w:rPr>
                <w:rFonts w:ascii="Garamond" w:hAnsi="Garamond"/>
                <w:sz w:val="28"/>
                <w:szCs w:val="28"/>
              </w:rPr>
              <w:t>ayn</w:t>
            </w:r>
            <w:proofErr w:type="spellEnd"/>
            <w:r w:rsidRPr="00EF3C76">
              <w:rPr>
                <w:rFonts w:ascii="Garamond" w:hAnsi="Garamond"/>
                <w:sz w:val="28"/>
                <w:szCs w:val="28"/>
              </w:rPr>
              <w:t xml:space="preserve">, </w:t>
            </w:r>
            <w:proofErr w:type="spellStart"/>
            <w:r w:rsidRPr="00EF3C76">
              <w:rPr>
                <w:rFonts w:ascii="Garamond" w:hAnsi="Garamond"/>
                <w:sz w:val="28"/>
                <w:szCs w:val="28"/>
              </w:rPr>
              <w:t>hee</w:t>
            </w:r>
            <w:proofErr w:type="spellEnd"/>
            <w:r w:rsidRPr="00EF3C76">
              <w:rPr>
                <w:rFonts w:ascii="Garamond" w:hAnsi="Garamond"/>
                <w:sz w:val="28"/>
                <w:szCs w:val="28"/>
              </w:rPr>
              <w:t xml:space="preserve"> </w:t>
            </w:r>
            <w:proofErr w:type="spellStart"/>
            <w:r w:rsidRPr="00EF3C76">
              <w:rPr>
                <w:rFonts w:ascii="Garamond" w:hAnsi="Garamond"/>
                <w:sz w:val="28"/>
                <w:szCs w:val="28"/>
              </w:rPr>
              <w:t>oo</w:t>
            </w:r>
            <w:proofErr w:type="spellEnd"/>
            <w:r w:rsidRPr="00EF3C76">
              <w:rPr>
                <w:rFonts w:ascii="Garamond" w:hAnsi="Garamond"/>
                <w:sz w:val="28"/>
                <w:szCs w:val="28"/>
              </w:rPr>
              <w:t xml:space="preserve"> </w:t>
            </w:r>
            <w:proofErr w:type="spellStart"/>
            <w:r w:rsidRPr="00EF3C76">
              <w:rPr>
                <w:rFonts w:ascii="Garamond" w:hAnsi="Garamond"/>
                <w:sz w:val="28"/>
                <w:szCs w:val="28"/>
              </w:rPr>
              <w:t>cre</w:t>
            </w:r>
            <w:proofErr w:type="spellEnd"/>
            <w:r w:rsidRPr="00EF3C76">
              <w:rPr>
                <w:rFonts w:ascii="Garamond" w:hAnsi="Garamond"/>
                <w:sz w:val="28"/>
                <w:szCs w:val="28"/>
              </w:rPr>
              <w:t xml:space="preserve"> cha </w:t>
            </w:r>
            <w:proofErr w:type="spellStart"/>
            <w:r w:rsidRPr="00EF3C76">
              <w:rPr>
                <w:rFonts w:ascii="Garamond" w:hAnsi="Garamond"/>
                <w:sz w:val="28"/>
                <w:szCs w:val="28"/>
              </w:rPr>
              <w:t>trome</w:t>
            </w:r>
            <w:proofErr w:type="spellEnd"/>
            <w:r w:rsidRPr="00EF3C76">
              <w:rPr>
                <w:rFonts w:ascii="Garamond" w:hAnsi="Garamond"/>
                <w:sz w:val="28"/>
                <w:szCs w:val="28"/>
              </w:rPr>
              <w:t xml:space="preserve"> as ta </w:t>
            </w:r>
            <w:proofErr w:type="spellStart"/>
            <w:r w:rsidRPr="00EF3C76">
              <w:rPr>
                <w:rFonts w:ascii="Garamond" w:hAnsi="Garamond"/>
                <w:sz w:val="28"/>
                <w:szCs w:val="28"/>
              </w:rPr>
              <w:t>peccah</w:t>
            </w:r>
            <w:proofErr w:type="spellEnd"/>
            <w:r w:rsidRPr="00EF3C76">
              <w:rPr>
                <w:rFonts w:ascii="Garamond" w:hAnsi="Garamond"/>
                <w:sz w:val="28"/>
                <w:szCs w:val="28"/>
              </w:rPr>
              <w:t xml:space="preserve">, as </w:t>
            </w:r>
            <w:proofErr w:type="spellStart"/>
            <w:r w:rsidRPr="00EF3C76">
              <w:rPr>
                <w:rFonts w:ascii="Garamond" w:hAnsi="Garamond"/>
                <w:sz w:val="28"/>
                <w:szCs w:val="28"/>
              </w:rPr>
              <w:t>cre’n</w:t>
            </w:r>
            <w:proofErr w:type="spellEnd"/>
            <w:r w:rsidRPr="00EF3C76">
              <w:rPr>
                <w:rFonts w:ascii="Garamond" w:hAnsi="Garamond"/>
                <w:sz w:val="28"/>
                <w:szCs w:val="28"/>
              </w:rPr>
              <w:t xml:space="preserve"> </w:t>
            </w:r>
            <w:proofErr w:type="spellStart"/>
            <w:r w:rsidRPr="00EF3C76">
              <w:rPr>
                <w:rFonts w:ascii="Garamond" w:hAnsi="Garamond"/>
                <w:sz w:val="28"/>
                <w:szCs w:val="28"/>
              </w:rPr>
              <w:t>jerrey</w:t>
            </w:r>
            <w:proofErr w:type="spellEnd"/>
            <w:r w:rsidRPr="00EF3C76">
              <w:rPr>
                <w:rFonts w:ascii="Garamond" w:hAnsi="Garamond"/>
                <w:sz w:val="28"/>
                <w:szCs w:val="28"/>
              </w:rPr>
              <w:t xml:space="preserve"> </w:t>
            </w:r>
            <w:proofErr w:type="spellStart"/>
            <w:r w:rsidRPr="00EF3C76">
              <w:rPr>
                <w:rFonts w:ascii="Garamond" w:hAnsi="Garamond"/>
                <w:sz w:val="28"/>
                <w:szCs w:val="28"/>
              </w:rPr>
              <w:t>te</w:t>
            </w:r>
            <w:proofErr w:type="spellEnd"/>
            <w:r w:rsidRPr="00EF3C76">
              <w:rPr>
                <w:rFonts w:ascii="Garamond" w:hAnsi="Garamond"/>
                <w:sz w:val="28"/>
                <w:szCs w:val="28"/>
              </w:rPr>
              <w:t xml:space="preserve"> </w:t>
            </w:r>
            <w:proofErr w:type="spellStart"/>
            <w:r w:rsidRPr="00EF3C76">
              <w:rPr>
                <w:rFonts w:ascii="Garamond" w:hAnsi="Garamond"/>
                <w:sz w:val="28"/>
                <w:szCs w:val="28"/>
              </w:rPr>
              <w:t>tayrn</w:t>
            </w:r>
            <w:proofErr w:type="spellEnd"/>
            <w:r w:rsidRPr="00EF3C76">
              <w:rPr>
                <w:rFonts w:ascii="Garamond" w:hAnsi="Garamond"/>
                <w:sz w:val="28"/>
                <w:szCs w:val="28"/>
              </w:rPr>
              <w:t xml:space="preserve"> </w:t>
            </w:r>
            <w:proofErr w:type="spellStart"/>
            <w:r w:rsidRPr="00EF3C76">
              <w:rPr>
                <w:rFonts w:ascii="Garamond" w:hAnsi="Garamond"/>
                <w:sz w:val="28"/>
                <w:szCs w:val="28"/>
              </w:rPr>
              <w:t>sleih</w:t>
            </w:r>
            <w:proofErr w:type="spellEnd"/>
            <w:r w:rsidRPr="00EF3C76">
              <w:rPr>
                <w:rFonts w:ascii="Garamond" w:hAnsi="Garamond"/>
                <w:sz w:val="28"/>
                <w:szCs w:val="28"/>
              </w:rPr>
              <w:t xml:space="preserve"> </w:t>
            </w:r>
            <w:proofErr w:type="spellStart"/>
            <w:r w:rsidRPr="00EF3C76">
              <w:rPr>
                <w:rFonts w:ascii="Garamond" w:hAnsi="Garamond"/>
                <w:sz w:val="28"/>
                <w:szCs w:val="28"/>
              </w:rPr>
              <w:t>huggey</w:t>
            </w:r>
            <w:proofErr w:type="spellEnd"/>
            <w:r w:rsidR="002C617D" w:rsidRPr="002C617D">
              <w:rPr>
                <w:rFonts w:ascii="Garamond" w:hAnsi="Garamond"/>
                <w:sz w:val="28"/>
                <w:szCs w:val="28"/>
              </w:rPr>
              <w:t> ;</w:t>
            </w:r>
            <w:r w:rsidRPr="00EF3C76">
              <w:rPr>
                <w:rFonts w:ascii="Garamond" w:hAnsi="Garamond"/>
                <w:sz w:val="28"/>
                <w:szCs w:val="28"/>
              </w:rPr>
              <w:t xml:space="preserve"> </w:t>
            </w:r>
            <w:proofErr w:type="spellStart"/>
            <w:r w:rsidRPr="00EF3C76">
              <w:rPr>
                <w:rFonts w:ascii="Garamond" w:hAnsi="Garamond"/>
                <w:sz w:val="28"/>
                <w:szCs w:val="28"/>
              </w:rPr>
              <w:t>hee</w:t>
            </w:r>
            <w:proofErr w:type="spellEnd"/>
            <w:r w:rsidRPr="00EF3C76">
              <w:rPr>
                <w:rFonts w:ascii="Garamond" w:hAnsi="Garamond"/>
                <w:sz w:val="28"/>
                <w:szCs w:val="28"/>
              </w:rPr>
              <w:t xml:space="preserve"> </w:t>
            </w:r>
            <w:proofErr w:type="spellStart"/>
            <w:r w:rsidRPr="00EF3C76">
              <w:rPr>
                <w:rFonts w:ascii="Garamond" w:hAnsi="Garamond"/>
                <w:sz w:val="28"/>
                <w:szCs w:val="28"/>
              </w:rPr>
              <w:t>oo</w:t>
            </w:r>
            <w:proofErr w:type="spellEnd"/>
            <w:r w:rsidRPr="00EF3C76">
              <w:rPr>
                <w:rFonts w:ascii="Garamond" w:hAnsi="Garamond"/>
                <w:sz w:val="28"/>
                <w:szCs w:val="28"/>
              </w:rPr>
              <w:t xml:space="preserve"> </w:t>
            </w:r>
            <w:proofErr w:type="spellStart"/>
            <w:r w:rsidRPr="00EF3C76">
              <w:rPr>
                <w:rFonts w:ascii="Garamond" w:hAnsi="Garamond"/>
                <w:sz w:val="28"/>
                <w:szCs w:val="28"/>
              </w:rPr>
              <w:t>nagh</w:t>
            </w:r>
            <w:proofErr w:type="spellEnd"/>
            <w:r w:rsidRPr="00EF3C76">
              <w:rPr>
                <w:rFonts w:ascii="Garamond" w:hAnsi="Garamond"/>
                <w:sz w:val="28"/>
                <w:szCs w:val="28"/>
              </w:rPr>
              <w:t xml:space="preserve"> </w:t>
            </w:r>
            <w:proofErr w:type="spellStart"/>
            <w:r w:rsidRPr="00EF3C76">
              <w:rPr>
                <w:rFonts w:ascii="Garamond" w:hAnsi="Garamond"/>
                <w:sz w:val="28"/>
                <w:szCs w:val="28"/>
              </w:rPr>
              <w:t>vel</w:t>
            </w:r>
            <w:proofErr w:type="spellEnd"/>
            <w:r w:rsidRPr="00EF3C76">
              <w:rPr>
                <w:rFonts w:ascii="Garamond" w:hAnsi="Garamond"/>
                <w:sz w:val="28"/>
                <w:szCs w:val="28"/>
              </w:rPr>
              <w:t xml:space="preserve"> veg y </w:t>
            </w:r>
            <w:proofErr w:type="spellStart"/>
            <w:r w:rsidRPr="00EF3C76">
              <w:rPr>
                <w:rFonts w:ascii="Garamond" w:hAnsi="Garamond"/>
                <w:sz w:val="28"/>
                <w:szCs w:val="28"/>
              </w:rPr>
              <w:t>phooar</w:t>
            </w:r>
            <w:proofErr w:type="spellEnd"/>
            <w:r w:rsidRPr="00EF3C76">
              <w:rPr>
                <w:rFonts w:ascii="Garamond" w:hAnsi="Garamond"/>
                <w:sz w:val="28"/>
                <w:szCs w:val="28"/>
              </w:rPr>
              <w:t xml:space="preserve"> </w:t>
            </w:r>
            <w:proofErr w:type="spellStart"/>
            <w:r w:rsidRPr="00EF3C76">
              <w:rPr>
                <w:rFonts w:ascii="Garamond" w:hAnsi="Garamond"/>
                <w:sz w:val="28"/>
                <w:szCs w:val="28"/>
              </w:rPr>
              <w:t>ayd</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chooney</w:t>
            </w:r>
            <w:proofErr w:type="spellEnd"/>
            <w:r w:rsidRPr="00EF3C76">
              <w:rPr>
                <w:rFonts w:ascii="Garamond" w:hAnsi="Garamond"/>
                <w:sz w:val="28"/>
                <w:szCs w:val="28"/>
              </w:rPr>
              <w:t xml:space="preserve"> </w:t>
            </w:r>
            <w:proofErr w:type="spellStart"/>
            <w:r w:rsidRPr="00EF3C76">
              <w:rPr>
                <w:rFonts w:ascii="Garamond" w:hAnsi="Garamond"/>
                <w:sz w:val="28"/>
                <w:szCs w:val="28"/>
              </w:rPr>
              <w:t>liat</w:t>
            </w:r>
            <w:proofErr w:type="spellEnd"/>
            <w:r w:rsidRPr="00EF3C76">
              <w:rPr>
                <w:rFonts w:ascii="Garamond" w:hAnsi="Garamond"/>
                <w:sz w:val="28"/>
                <w:szCs w:val="28"/>
              </w:rPr>
              <w:t xml:space="preserve"> </w:t>
            </w:r>
            <w:proofErr w:type="spellStart"/>
            <w:r w:rsidRPr="00EF3C76">
              <w:rPr>
                <w:rFonts w:ascii="Garamond" w:hAnsi="Garamond"/>
                <w:sz w:val="28"/>
                <w:szCs w:val="28"/>
              </w:rPr>
              <w:t>hene</w:t>
            </w:r>
            <w:proofErr w:type="spellEnd"/>
            <w:r w:rsidRPr="00EF3C76">
              <w:rPr>
                <w:rFonts w:ascii="Garamond" w:hAnsi="Garamond"/>
                <w:sz w:val="28"/>
                <w:szCs w:val="28"/>
              </w:rPr>
              <w:t xml:space="preserve">, </w:t>
            </w:r>
            <w:proofErr w:type="spellStart"/>
            <w:r w:rsidRPr="00EF3C76">
              <w:rPr>
                <w:rFonts w:ascii="Garamond" w:hAnsi="Garamond"/>
                <w:sz w:val="28"/>
                <w:szCs w:val="28"/>
              </w:rPr>
              <w:t>agh</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negin</w:t>
            </w:r>
            <w:proofErr w:type="spellEnd"/>
            <w:r w:rsidRPr="00EF3C76">
              <w:rPr>
                <w:rFonts w:ascii="Garamond" w:hAnsi="Garamond"/>
                <w:sz w:val="28"/>
                <w:szCs w:val="28"/>
              </w:rPr>
              <w:t xml:space="preserve"> </w:t>
            </w:r>
            <w:proofErr w:type="spellStart"/>
            <w:r w:rsidRPr="00EF3C76">
              <w:rPr>
                <w:rFonts w:ascii="Garamond" w:hAnsi="Garamond"/>
                <w:sz w:val="28"/>
                <w:szCs w:val="28"/>
              </w:rPr>
              <w:t>dhyt</w:t>
            </w:r>
            <w:proofErr w:type="spellEnd"/>
            <w:r w:rsidRPr="00EF3C76">
              <w:rPr>
                <w:rFonts w:ascii="Garamond" w:hAnsi="Garamond"/>
                <w:sz w:val="28"/>
                <w:szCs w:val="28"/>
              </w:rPr>
              <w:t xml:space="preserve"> </w:t>
            </w:r>
            <w:proofErr w:type="spellStart"/>
            <w:r w:rsidRPr="00EF3C76">
              <w:rPr>
                <w:rFonts w:ascii="Garamond" w:hAnsi="Garamond"/>
                <w:sz w:val="28"/>
                <w:szCs w:val="28"/>
              </w:rPr>
              <w:t>ooilley</w:t>
            </w:r>
            <w:proofErr w:type="spellEnd"/>
            <w:r w:rsidRPr="00EF3C76">
              <w:rPr>
                <w:rFonts w:ascii="Garamond" w:hAnsi="Garamond"/>
                <w:sz w:val="28"/>
                <w:szCs w:val="28"/>
              </w:rPr>
              <w:t xml:space="preserve"> </w:t>
            </w:r>
            <w:proofErr w:type="spellStart"/>
            <w:r w:rsidRPr="00EF3C76">
              <w:rPr>
                <w:rFonts w:ascii="Garamond" w:hAnsi="Garamond"/>
                <w:sz w:val="28"/>
                <w:szCs w:val="28"/>
              </w:rPr>
              <w:t>dty</w:t>
            </w:r>
            <w:proofErr w:type="spellEnd"/>
            <w:r w:rsidRPr="00EF3C76">
              <w:rPr>
                <w:rFonts w:ascii="Garamond" w:hAnsi="Garamond"/>
                <w:sz w:val="28"/>
                <w:szCs w:val="28"/>
              </w:rPr>
              <w:t xml:space="preserve"> </w:t>
            </w:r>
            <w:proofErr w:type="spellStart"/>
            <w:r w:rsidRPr="00EF3C76">
              <w:rPr>
                <w:rFonts w:ascii="Garamond" w:hAnsi="Garamond"/>
                <w:sz w:val="28"/>
                <w:szCs w:val="28"/>
              </w:rPr>
              <w:t>varrant</w:t>
            </w:r>
            <w:proofErr w:type="spellEnd"/>
            <w:r w:rsidRPr="00EF3C76">
              <w:rPr>
                <w:rFonts w:ascii="Garamond" w:hAnsi="Garamond"/>
                <w:sz w:val="28"/>
                <w:szCs w:val="28"/>
              </w:rPr>
              <w:t xml:space="preserve"> y chur er </w:t>
            </w:r>
            <w:proofErr w:type="spellStart"/>
            <w:r w:rsidRPr="00EF3C76">
              <w:rPr>
                <w:rFonts w:ascii="Garamond" w:hAnsi="Garamond"/>
                <w:i/>
                <w:sz w:val="28"/>
                <w:szCs w:val="28"/>
              </w:rPr>
              <w:t>Jee</w:t>
            </w:r>
            <w:proofErr w:type="spellEnd"/>
            <w:r w:rsidRPr="00EF3C76">
              <w:rPr>
                <w:rFonts w:ascii="Garamond" w:hAnsi="Garamond"/>
                <w:sz w:val="28"/>
                <w:szCs w:val="28"/>
              </w:rPr>
              <w:t xml:space="preserve"> as </w:t>
            </w:r>
            <w:proofErr w:type="spellStart"/>
            <w:r w:rsidRPr="00EF3C76">
              <w:rPr>
                <w:rFonts w:ascii="Garamond" w:hAnsi="Garamond"/>
                <w:sz w:val="28"/>
                <w:szCs w:val="28"/>
              </w:rPr>
              <w:t>ve</w:t>
            </w:r>
            <w:proofErr w:type="spellEnd"/>
            <w:r w:rsidRPr="00EF3C76">
              <w:rPr>
                <w:rFonts w:ascii="Garamond" w:hAnsi="Garamond"/>
                <w:sz w:val="28"/>
                <w:szCs w:val="28"/>
              </w:rPr>
              <w:t xml:space="preserve"> er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reill</w:t>
            </w:r>
            <w:proofErr w:type="spellEnd"/>
            <w:r w:rsidRPr="00EF3C76">
              <w:rPr>
                <w:rFonts w:ascii="Garamond" w:hAnsi="Garamond"/>
                <w:sz w:val="28"/>
                <w:szCs w:val="28"/>
              </w:rPr>
              <w:t xml:space="preserve"> </w:t>
            </w:r>
            <w:proofErr w:type="spellStart"/>
            <w:r w:rsidRPr="00EF3C76">
              <w:rPr>
                <w:rFonts w:ascii="Garamond" w:hAnsi="Garamond"/>
                <w:i/>
                <w:sz w:val="28"/>
                <w:szCs w:val="28"/>
              </w:rPr>
              <w:t>liorish</w:t>
            </w:r>
            <w:proofErr w:type="spellEnd"/>
            <w:r w:rsidR="002C617D" w:rsidRPr="002C617D">
              <w:rPr>
                <w:rFonts w:ascii="Garamond" w:hAnsi="Garamond"/>
                <w:sz w:val="28"/>
                <w:szCs w:val="28"/>
              </w:rPr>
              <w:t> ;</w:t>
            </w:r>
            <w:r w:rsidRPr="00EF3C76">
              <w:rPr>
                <w:rFonts w:ascii="Garamond" w:hAnsi="Garamond"/>
                <w:sz w:val="28"/>
                <w:szCs w:val="28"/>
              </w:rPr>
              <w:t xml:space="preserve"> </w:t>
            </w:r>
            <w:proofErr w:type="spellStart"/>
            <w:r w:rsidRPr="00EF3C76">
              <w:rPr>
                <w:rFonts w:ascii="Garamond" w:hAnsi="Garamond"/>
                <w:sz w:val="28"/>
                <w:szCs w:val="28"/>
              </w:rPr>
              <w:t>Shoh</w:t>
            </w:r>
            <w:proofErr w:type="spellEnd"/>
            <w:r w:rsidRPr="00EF3C76">
              <w:rPr>
                <w:rFonts w:ascii="Garamond" w:hAnsi="Garamond"/>
                <w:sz w:val="28"/>
                <w:szCs w:val="28"/>
              </w:rPr>
              <w:t xml:space="preserve"> my </w:t>
            </w:r>
            <w:proofErr w:type="spellStart"/>
            <w:r w:rsidRPr="00EF3C76">
              <w:rPr>
                <w:rFonts w:ascii="Garamond" w:hAnsi="Garamond"/>
                <w:sz w:val="28"/>
                <w:szCs w:val="28"/>
              </w:rPr>
              <w:t>ghoys</w:t>
            </w:r>
            <w:proofErr w:type="spellEnd"/>
            <w:r w:rsidRPr="00EF3C76">
              <w:rPr>
                <w:rFonts w:ascii="Garamond" w:hAnsi="Garamond"/>
                <w:sz w:val="28"/>
                <w:szCs w:val="28"/>
              </w:rPr>
              <w:t xml:space="preserve"> </w:t>
            </w:r>
            <w:proofErr w:type="spellStart"/>
            <w:r w:rsidRPr="00EF3C76">
              <w:rPr>
                <w:rFonts w:ascii="Garamond" w:hAnsi="Garamond"/>
                <w:sz w:val="28"/>
                <w:szCs w:val="28"/>
              </w:rPr>
              <w:t>oo</w:t>
            </w:r>
            <w:proofErr w:type="spellEnd"/>
            <w:r w:rsidRPr="00EF3C76">
              <w:rPr>
                <w:rFonts w:ascii="Garamond" w:hAnsi="Garamond"/>
                <w:sz w:val="28"/>
                <w:szCs w:val="28"/>
              </w:rPr>
              <w:t xml:space="preserve"> ort y </w:t>
            </w:r>
            <w:proofErr w:type="spellStart"/>
            <w:r w:rsidRPr="00EF3C76">
              <w:rPr>
                <w:rFonts w:ascii="Garamond" w:hAnsi="Garamond"/>
                <w:sz w:val="28"/>
                <w:szCs w:val="28"/>
              </w:rPr>
              <w:t>ve</w:t>
            </w:r>
            <w:proofErr w:type="spellEnd"/>
            <w:r w:rsidRPr="00EF3C76">
              <w:rPr>
                <w:rFonts w:ascii="Garamond" w:hAnsi="Garamond"/>
                <w:sz w:val="28"/>
                <w:szCs w:val="28"/>
              </w:rPr>
              <w:t xml:space="preserve">, ta </w:t>
            </w:r>
            <w:proofErr w:type="spellStart"/>
            <w:r w:rsidRPr="00EF3C76">
              <w:rPr>
                <w:rFonts w:ascii="Garamond" w:hAnsi="Garamond"/>
                <w:sz w:val="28"/>
                <w:szCs w:val="28"/>
              </w:rPr>
              <w:t>Jee</w:t>
            </w:r>
            <w:proofErr w:type="spellEnd"/>
            <w:r w:rsidRPr="00EF3C76">
              <w:rPr>
                <w:rFonts w:ascii="Garamond" w:hAnsi="Garamond"/>
                <w:sz w:val="28"/>
                <w:szCs w:val="28"/>
              </w:rPr>
              <w:t xml:space="preserve"> er </w:t>
            </w:r>
            <w:proofErr w:type="spellStart"/>
            <w:r w:rsidRPr="00EF3C76">
              <w:rPr>
                <w:rFonts w:ascii="Garamond" w:hAnsi="Garamond"/>
                <w:sz w:val="28"/>
                <w:szCs w:val="28"/>
              </w:rPr>
              <w:t>chiarrail</w:t>
            </w:r>
            <w:proofErr w:type="spellEnd"/>
            <w:r w:rsidRPr="00EF3C76">
              <w:rPr>
                <w:rFonts w:ascii="Garamond" w:hAnsi="Garamond"/>
                <w:sz w:val="28"/>
                <w:szCs w:val="28"/>
              </w:rPr>
              <w:t xml:space="preserve"> er </w:t>
            </w:r>
            <w:proofErr w:type="spellStart"/>
            <w:r w:rsidRPr="00EF3C76">
              <w:rPr>
                <w:rFonts w:ascii="Garamond" w:hAnsi="Garamond"/>
                <w:sz w:val="28"/>
                <w:szCs w:val="28"/>
              </w:rPr>
              <w:t>dy</w:t>
            </w:r>
            <w:proofErr w:type="spellEnd"/>
            <w:r w:rsidRPr="00EF3C76">
              <w:rPr>
                <w:rFonts w:ascii="Garamond" w:hAnsi="Garamond"/>
                <w:sz w:val="28"/>
                <w:szCs w:val="28"/>
              </w:rPr>
              <w:t xml:space="preserve"> hon </w:t>
            </w:r>
            <w:proofErr w:type="spellStart"/>
            <w:r w:rsidRPr="00EF3C76">
              <w:rPr>
                <w:rFonts w:ascii="Garamond" w:hAnsi="Garamond"/>
                <w:sz w:val="28"/>
                <w:szCs w:val="28"/>
              </w:rPr>
              <w:t>leid</w:t>
            </w:r>
            <w:proofErr w:type="spellEnd"/>
            <w:r w:rsidRPr="00EF3C76">
              <w:rPr>
                <w:rFonts w:ascii="Garamond" w:hAnsi="Garamond"/>
                <w:sz w:val="28"/>
                <w:szCs w:val="28"/>
              </w:rPr>
              <w:t xml:space="preserve"> </w:t>
            </w:r>
            <w:proofErr w:type="spellStart"/>
            <w:r w:rsidRPr="00EF3C76">
              <w:rPr>
                <w:rFonts w:ascii="Garamond" w:hAnsi="Garamond"/>
                <w:sz w:val="28"/>
                <w:szCs w:val="28"/>
              </w:rPr>
              <w:t>ny</w:t>
            </w:r>
            <w:proofErr w:type="spellEnd"/>
            <w:r w:rsidRPr="00EF3C76">
              <w:rPr>
                <w:rFonts w:ascii="Garamond" w:hAnsi="Garamond"/>
                <w:sz w:val="28"/>
                <w:szCs w:val="28"/>
              </w:rPr>
              <w:t xml:space="preserve"> </w:t>
            </w:r>
            <w:proofErr w:type="spellStart"/>
            <w:r w:rsidRPr="00EF3C76">
              <w:rPr>
                <w:rFonts w:ascii="Garamond" w:hAnsi="Garamond"/>
                <w:sz w:val="28"/>
                <w:szCs w:val="28"/>
              </w:rPr>
              <w:t>reddyn</w:t>
            </w:r>
            <w:proofErr w:type="spellEnd"/>
            <w:r w:rsidRPr="00EF3C76">
              <w:rPr>
                <w:rFonts w:ascii="Garamond" w:hAnsi="Garamond"/>
                <w:sz w:val="28"/>
                <w:szCs w:val="28"/>
              </w:rPr>
              <w:t xml:space="preserve"> </w:t>
            </w:r>
            <w:proofErr w:type="spellStart"/>
            <w:r w:rsidRPr="00EF3C76">
              <w:rPr>
                <w:rFonts w:ascii="Garamond" w:hAnsi="Garamond"/>
                <w:sz w:val="28"/>
                <w:szCs w:val="28"/>
              </w:rPr>
              <w:t>mie</w:t>
            </w:r>
            <w:proofErr w:type="spellEnd"/>
            <w:r w:rsidRPr="00EF3C76">
              <w:rPr>
                <w:rFonts w:ascii="Garamond" w:hAnsi="Garamond"/>
                <w:sz w:val="28"/>
                <w:szCs w:val="28"/>
              </w:rPr>
              <w:t xml:space="preserve"> as </w:t>
            </w:r>
            <w:proofErr w:type="spellStart"/>
            <w:r w:rsidRPr="00EF3C76">
              <w:rPr>
                <w:rFonts w:ascii="Garamond" w:hAnsi="Garamond"/>
                <w:sz w:val="28"/>
                <w:szCs w:val="28"/>
              </w:rPr>
              <w:t>nagh</w:t>
            </w:r>
            <w:proofErr w:type="spellEnd"/>
            <w:r w:rsidRPr="00EF3C76">
              <w:rPr>
                <w:rFonts w:ascii="Garamond" w:hAnsi="Garamond"/>
                <w:sz w:val="28"/>
                <w:szCs w:val="28"/>
              </w:rPr>
              <w:t xml:space="preserve"> </w:t>
            </w:r>
            <w:proofErr w:type="spellStart"/>
            <w:r w:rsidRPr="00EF3C76">
              <w:rPr>
                <w:rFonts w:ascii="Garamond" w:hAnsi="Garamond"/>
                <w:sz w:val="28"/>
                <w:szCs w:val="28"/>
              </w:rPr>
              <w:t>voddagh</w:t>
            </w:r>
            <w:proofErr w:type="spellEnd"/>
            <w:r w:rsidRPr="00EF3C76">
              <w:rPr>
                <w:rFonts w:ascii="Garamond" w:hAnsi="Garamond"/>
                <w:sz w:val="28"/>
                <w:szCs w:val="28"/>
              </w:rPr>
              <w:t xml:space="preserve"> </w:t>
            </w:r>
            <w:proofErr w:type="spellStart"/>
            <w:r w:rsidRPr="00EF3C76">
              <w:rPr>
                <w:rFonts w:ascii="Garamond" w:hAnsi="Garamond"/>
                <w:sz w:val="28"/>
                <w:szCs w:val="28"/>
              </w:rPr>
              <w:t>oo</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bragh</w:t>
            </w:r>
            <w:proofErr w:type="spellEnd"/>
            <w:r w:rsidRPr="00EF3C76">
              <w:rPr>
                <w:rFonts w:ascii="Garamond" w:hAnsi="Garamond"/>
                <w:sz w:val="28"/>
                <w:szCs w:val="28"/>
              </w:rPr>
              <w:t xml:space="preserve"> y </w:t>
            </w:r>
            <w:proofErr w:type="spellStart"/>
            <w:r w:rsidRPr="00EF3C76">
              <w:rPr>
                <w:rFonts w:ascii="Garamond" w:hAnsi="Garamond"/>
                <w:sz w:val="28"/>
                <w:szCs w:val="28"/>
              </w:rPr>
              <w:t>hoilchin</w:t>
            </w:r>
            <w:proofErr w:type="spellEnd"/>
            <w:r w:rsidRPr="00EF3C76">
              <w:rPr>
                <w:rFonts w:ascii="Garamond" w:hAnsi="Garamond"/>
                <w:sz w:val="28"/>
                <w:szCs w:val="28"/>
              </w:rPr>
              <w:t xml:space="preserve">, </w:t>
            </w:r>
            <w:proofErr w:type="spellStart"/>
            <w:r w:rsidRPr="00EF3C76">
              <w:rPr>
                <w:rFonts w:ascii="Garamond" w:hAnsi="Garamond"/>
                <w:sz w:val="28"/>
                <w:szCs w:val="28"/>
              </w:rPr>
              <w:t>ga</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beagh</w:t>
            </w:r>
            <w:proofErr w:type="spellEnd"/>
            <w:r w:rsidRPr="00EF3C76">
              <w:rPr>
                <w:rFonts w:ascii="Garamond" w:hAnsi="Garamond"/>
                <w:sz w:val="28"/>
                <w:szCs w:val="28"/>
              </w:rPr>
              <w:t xml:space="preserve"> </w:t>
            </w:r>
            <w:proofErr w:type="spellStart"/>
            <w:r w:rsidRPr="00EF3C76">
              <w:rPr>
                <w:rFonts w:ascii="Garamond" w:hAnsi="Garamond"/>
                <w:sz w:val="28"/>
                <w:szCs w:val="28"/>
              </w:rPr>
              <w:t>oo</w:t>
            </w:r>
            <w:proofErr w:type="spellEnd"/>
            <w:r w:rsidRPr="00EF3C76">
              <w:rPr>
                <w:rFonts w:ascii="Garamond" w:hAnsi="Garamond"/>
                <w:sz w:val="28"/>
                <w:szCs w:val="28"/>
              </w:rPr>
              <w:t xml:space="preserve"> </w:t>
            </w:r>
            <w:proofErr w:type="spellStart"/>
            <w:r w:rsidRPr="00EF3C76">
              <w:rPr>
                <w:rFonts w:ascii="Garamond" w:hAnsi="Garamond"/>
                <w:sz w:val="28"/>
                <w:szCs w:val="28"/>
              </w:rPr>
              <w:t>ooilley</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vea</w:t>
            </w:r>
            <w:proofErr w:type="spellEnd"/>
            <w:r w:rsidRPr="00EF3C76">
              <w:rPr>
                <w:rFonts w:ascii="Garamond" w:hAnsi="Garamond"/>
                <w:sz w:val="28"/>
                <w:szCs w:val="28"/>
              </w:rPr>
              <w:t xml:space="preserve"> </w:t>
            </w:r>
            <w:proofErr w:type="spellStart"/>
            <w:r w:rsidRPr="00EF3C76">
              <w:rPr>
                <w:rFonts w:ascii="Garamond" w:hAnsi="Garamond"/>
                <w:sz w:val="28"/>
                <w:szCs w:val="28"/>
              </w:rPr>
              <w:t>seyr</w:t>
            </w:r>
            <w:proofErr w:type="spellEnd"/>
            <w:r w:rsidRPr="00EF3C76">
              <w:rPr>
                <w:rFonts w:ascii="Garamond" w:hAnsi="Garamond"/>
                <w:sz w:val="28"/>
                <w:szCs w:val="28"/>
              </w:rPr>
              <w:t xml:space="preserve"> </w:t>
            </w:r>
            <w:proofErr w:type="spellStart"/>
            <w:r w:rsidRPr="00EF3C76">
              <w:rPr>
                <w:rFonts w:ascii="Garamond" w:hAnsi="Garamond"/>
                <w:sz w:val="28"/>
                <w:szCs w:val="28"/>
              </w:rPr>
              <w:t>veih</w:t>
            </w:r>
            <w:proofErr w:type="spellEnd"/>
            <w:r w:rsidRPr="00EF3C76">
              <w:rPr>
                <w:rFonts w:ascii="Garamond" w:hAnsi="Garamond"/>
                <w:sz w:val="28"/>
                <w:szCs w:val="28"/>
              </w:rPr>
              <w:t xml:space="preserve"> </w:t>
            </w:r>
            <w:proofErr w:type="spellStart"/>
            <w:r w:rsidRPr="00EF3C76">
              <w:rPr>
                <w:rFonts w:ascii="Garamond" w:hAnsi="Garamond"/>
                <w:sz w:val="28"/>
                <w:szCs w:val="28"/>
              </w:rPr>
              <w:t>peccah</w:t>
            </w:r>
            <w:proofErr w:type="spellEnd"/>
            <w:r w:rsidRPr="00EF3C76">
              <w:rPr>
                <w:rFonts w:ascii="Garamond" w:hAnsi="Garamond"/>
                <w:sz w:val="28"/>
                <w:szCs w:val="28"/>
              </w:rPr>
              <w:t xml:space="preserve">. </w:t>
            </w:r>
          </w:p>
        </w:tc>
        <w:tc>
          <w:tcPr>
            <w:tcW w:w="4054" w:type="dxa"/>
          </w:tcPr>
          <w:p w14:paraId="6068B5E2"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i/>
                <w:sz w:val="28"/>
              </w:rPr>
              <w:t>For, now you see plainly the Danger you are in</w:t>
            </w:r>
            <w:r w:rsidR="002C617D" w:rsidRPr="002C617D">
              <w:rPr>
                <w:rFonts w:ascii="Garamond" w:hAnsi="Garamond" w:cs="Times New Roman"/>
                <w:sz w:val="28"/>
              </w:rPr>
              <w:t> ;</w:t>
            </w:r>
            <w:r w:rsidRPr="004F02BD">
              <w:rPr>
                <w:rFonts w:ascii="Garamond" w:hAnsi="Garamond" w:cs="Times New Roman"/>
                <w:i/>
                <w:sz w:val="28"/>
              </w:rPr>
              <w:t xml:space="preserve"> you see what a sad thing Sin is, and what it will bring Men to</w:t>
            </w:r>
            <w:r w:rsidR="002C617D" w:rsidRPr="002C617D">
              <w:rPr>
                <w:rFonts w:ascii="Garamond" w:hAnsi="Garamond" w:cs="Times New Roman"/>
                <w:sz w:val="28"/>
              </w:rPr>
              <w:t> ;</w:t>
            </w:r>
            <w:r w:rsidRPr="004F02BD">
              <w:rPr>
                <w:rFonts w:ascii="Garamond" w:hAnsi="Garamond" w:cs="Times New Roman"/>
                <w:i/>
                <w:sz w:val="28"/>
              </w:rPr>
              <w:t xml:space="preserve"> you see that you have no Power to help </w:t>
            </w:r>
            <w:proofErr w:type="spellStart"/>
            <w:r w:rsidRPr="004F02BD">
              <w:rPr>
                <w:rFonts w:ascii="Garamond" w:hAnsi="Garamond" w:cs="Times New Roman"/>
                <w:i/>
                <w:sz w:val="28"/>
              </w:rPr>
              <w:t>your self</w:t>
            </w:r>
            <w:proofErr w:type="spellEnd"/>
            <w:r w:rsidRPr="004F02BD">
              <w:rPr>
                <w:rFonts w:ascii="Garamond" w:hAnsi="Garamond" w:cs="Times New Roman"/>
                <w:i/>
                <w:sz w:val="28"/>
              </w:rPr>
              <w:t xml:space="preserve">, but that you must </w:t>
            </w:r>
            <w:r w:rsidRPr="004F02BD">
              <w:rPr>
                <w:rFonts w:ascii="Garamond" w:hAnsi="Garamond" w:cs="Times New Roman"/>
                <w:sz w:val="28"/>
              </w:rPr>
              <w:t>altogether depend upon God</w:t>
            </w:r>
            <w:r w:rsidRPr="004F02BD">
              <w:rPr>
                <w:rFonts w:ascii="Garamond" w:hAnsi="Garamond" w:cs="Times New Roman"/>
                <w:i/>
                <w:sz w:val="28"/>
              </w:rPr>
              <w:t xml:space="preserve">, and be governed by </w:t>
            </w:r>
            <w:r w:rsidRPr="004F02BD">
              <w:rPr>
                <w:rFonts w:ascii="Garamond" w:hAnsi="Garamond" w:cs="Times New Roman"/>
                <w:sz w:val="28"/>
              </w:rPr>
              <w:t>Him</w:t>
            </w:r>
            <w:r w:rsidR="002C617D" w:rsidRPr="002C617D">
              <w:rPr>
                <w:rFonts w:ascii="Garamond" w:hAnsi="Garamond" w:cs="Times New Roman"/>
                <w:sz w:val="28"/>
              </w:rPr>
              <w:t> ;</w:t>
            </w:r>
            <w:r w:rsidRPr="004F02BD">
              <w:rPr>
                <w:rFonts w:ascii="Garamond" w:hAnsi="Garamond" w:cs="Times New Roman"/>
                <w:i/>
                <w:sz w:val="28"/>
              </w:rPr>
              <w:t xml:space="preserve"> which, if you resolve to be, He has prepared for you such good Things, as you could never have </w:t>
            </w:r>
            <w:proofErr w:type="spellStart"/>
            <w:r w:rsidRPr="004F02BD">
              <w:rPr>
                <w:rFonts w:ascii="Garamond" w:hAnsi="Garamond" w:cs="Times New Roman"/>
                <w:i/>
                <w:sz w:val="28"/>
              </w:rPr>
              <w:t>deserv’d</w:t>
            </w:r>
            <w:proofErr w:type="spellEnd"/>
            <w:r w:rsidRPr="004F02BD">
              <w:rPr>
                <w:rFonts w:ascii="Garamond" w:hAnsi="Garamond" w:cs="Times New Roman"/>
                <w:i/>
                <w:sz w:val="28"/>
              </w:rPr>
              <w:t xml:space="preserve">, </w:t>
            </w:r>
            <w:proofErr w:type="spellStart"/>
            <w:r w:rsidRPr="004F02BD">
              <w:rPr>
                <w:rFonts w:ascii="Garamond" w:hAnsi="Garamond" w:cs="Times New Roman"/>
                <w:i/>
                <w:sz w:val="28"/>
              </w:rPr>
              <w:t>tho</w:t>
            </w:r>
            <w:proofErr w:type="spellEnd"/>
            <w:r w:rsidRPr="004F02BD">
              <w:rPr>
                <w:rFonts w:ascii="Garamond" w:hAnsi="Garamond" w:cs="Times New Roman"/>
                <w:i/>
                <w:sz w:val="28"/>
              </w:rPr>
              <w:t>’ you had lived in Innocency all your Days.</w:t>
            </w:r>
          </w:p>
        </w:tc>
        <w:tc>
          <w:tcPr>
            <w:tcW w:w="906" w:type="dxa"/>
          </w:tcPr>
          <w:p w14:paraId="2C168AED" w14:textId="77777777" w:rsidR="004B40E6" w:rsidRPr="00677A95" w:rsidRDefault="004B40E6" w:rsidP="00DB60C3">
            <w:pPr>
              <w:pStyle w:val="ListParagraph"/>
              <w:ind w:left="0"/>
              <w:rPr>
                <w:rFonts w:ascii="Garamond" w:hAnsi="Garamond" w:cs="Times New Roman"/>
                <w:i/>
                <w:sz w:val="20"/>
                <w:szCs w:val="20"/>
              </w:rPr>
            </w:pPr>
          </w:p>
        </w:tc>
      </w:tr>
      <w:tr w:rsidR="004B40E6" w:rsidRPr="004F02BD" w14:paraId="61EE0B8D" w14:textId="77777777" w:rsidTr="00677A95">
        <w:tc>
          <w:tcPr>
            <w:tcW w:w="4111" w:type="dxa"/>
          </w:tcPr>
          <w:p w14:paraId="5D95B4DB" w14:textId="77777777" w:rsidR="004B40E6" w:rsidRPr="00EF3C76" w:rsidRDefault="004B40E6" w:rsidP="00DB60C3">
            <w:pPr>
              <w:pStyle w:val="CM3"/>
              <w:widowControl/>
              <w:spacing w:line="240" w:lineRule="auto"/>
              <w:ind w:firstLine="227"/>
              <w:jc w:val="both"/>
              <w:rPr>
                <w:rFonts w:ascii="Garamond" w:hAnsi="Garamond"/>
                <w:sz w:val="28"/>
                <w:szCs w:val="28"/>
              </w:rPr>
            </w:pPr>
            <w:r w:rsidRPr="004B40E6">
              <w:rPr>
                <w:rFonts w:ascii="Garamond" w:hAnsi="Garamond"/>
                <w:i/>
                <w:sz w:val="28"/>
                <w:szCs w:val="28"/>
              </w:rPr>
              <w:t>Q.</w:t>
            </w:r>
            <w:r w:rsidRPr="00EF3C76">
              <w:rPr>
                <w:rFonts w:ascii="Garamond" w:hAnsi="Garamond"/>
                <w:sz w:val="28"/>
                <w:szCs w:val="28"/>
              </w:rPr>
              <w:t xml:space="preserve"> </w:t>
            </w:r>
            <w:proofErr w:type="spellStart"/>
            <w:r w:rsidRPr="00EF3C76">
              <w:rPr>
                <w:rFonts w:ascii="Garamond" w:hAnsi="Garamond"/>
                <w:sz w:val="28"/>
                <w:szCs w:val="28"/>
              </w:rPr>
              <w:t>Cre</w:t>
            </w:r>
            <w:proofErr w:type="spellEnd"/>
            <w:r w:rsidRPr="00EF3C76">
              <w:rPr>
                <w:rFonts w:ascii="Garamond" w:hAnsi="Garamond"/>
                <w:sz w:val="28"/>
                <w:szCs w:val="28"/>
              </w:rPr>
              <w:t xml:space="preserve"> hug er </w:t>
            </w:r>
            <w:proofErr w:type="spellStart"/>
            <w:r w:rsidRPr="00EF3C76">
              <w:rPr>
                <w:rFonts w:ascii="Garamond" w:hAnsi="Garamond"/>
                <w:sz w:val="28"/>
                <w:szCs w:val="28"/>
              </w:rPr>
              <w:t>Jee</w:t>
            </w:r>
            <w:proofErr w:type="spellEnd"/>
            <w:r w:rsidRPr="00EF3C76">
              <w:rPr>
                <w:rFonts w:ascii="Garamond" w:hAnsi="Garamond"/>
                <w:sz w:val="28"/>
                <w:szCs w:val="28"/>
              </w:rPr>
              <w:t xml:space="preserve"> </w:t>
            </w:r>
            <w:proofErr w:type="spellStart"/>
            <w:r w:rsidRPr="00EF3C76">
              <w:rPr>
                <w:rFonts w:ascii="Garamond" w:hAnsi="Garamond"/>
                <w:sz w:val="28"/>
                <w:szCs w:val="28"/>
              </w:rPr>
              <w:t>ve</w:t>
            </w:r>
            <w:proofErr w:type="spellEnd"/>
            <w:r w:rsidRPr="00EF3C76">
              <w:rPr>
                <w:rFonts w:ascii="Garamond" w:hAnsi="Garamond"/>
                <w:sz w:val="28"/>
                <w:szCs w:val="28"/>
              </w:rPr>
              <w:t xml:space="preserve"> cha </w:t>
            </w:r>
            <w:proofErr w:type="spellStart"/>
            <w:r w:rsidRPr="00EF3C76">
              <w:rPr>
                <w:rFonts w:ascii="Garamond" w:hAnsi="Garamond"/>
                <w:sz w:val="28"/>
                <w:szCs w:val="28"/>
              </w:rPr>
              <w:t>kiarralagh</w:t>
            </w:r>
            <w:proofErr w:type="spellEnd"/>
            <w:r w:rsidRPr="00EF3C76">
              <w:rPr>
                <w:rFonts w:ascii="Garamond" w:hAnsi="Garamond"/>
                <w:sz w:val="28"/>
                <w:szCs w:val="28"/>
              </w:rPr>
              <w:t xml:space="preserve"> </w:t>
            </w:r>
            <w:proofErr w:type="spellStart"/>
            <w:r w:rsidRPr="00EF3C76">
              <w:rPr>
                <w:rFonts w:ascii="Garamond" w:hAnsi="Garamond"/>
                <w:sz w:val="28"/>
                <w:szCs w:val="28"/>
              </w:rPr>
              <w:t>jeen</w:t>
            </w:r>
            <w:proofErr w:type="spellEnd"/>
            <w:r w:rsidR="002C617D" w:rsidRPr="002C617D">
              <w:rPr>
                <w:rFonts w:ascii="Garamond" w:hAnsi="Garamond"/>
                <w:i/>
                <w:sz w:val="28"/>
                <w:szCs w:val="28"/>
              </w:rPr>
              <w:t> </w:t>
            </w:r>
            <w:r w:rsidR="00C57BF1" w:rsidRPr="00C57BF1">
              <w:rPr>
                <w:rFonts w:ascii="Garamond" w:hAnsi="Garamond"/>
                <w:sz w:val="28"/>
                <w:szCs w:val="28"/>
              </w:rPr>
              <w:t>?</w:t>
            </w:r>
            <w:r w:rsidRPr="00EF3C76">
              <w:rPr>
                <w:rFonts w:ascii="Garamond" w:hAnsi="Garamond"/>
                <w:sz w:val="28"/>
                <w:szCs w:val="28"/>
              </w:rPr>
              <w:t xml:space="preserve"> </w:t>
            </w:r>
          </w:p>
        </w:tc>
        <w:tc>
          <w:tcPr>
            <w:tcW w:w="4054" w:type="dxa"/>
          </w:tcPr>
          <w:p w14:paraId="5348110C"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Q. </w:t>
            </w:r>
            <w:r w:rsidRPr="004F02BD">
              <w:rPr>
                <w:rFonts w:ascii="Garamond" w:hAnsi="Garamond" w:cs="Times New Roman"/>
                <w:i/>
                <w:sz w:val="28"/>
              </w:rPr>
              <w:t>What did move God to have such a Regard for us</w:t>
            </w:r>
            <w:r w:rsidR="002C617D" w:rsidRPr="002C617D">
              <w:rPr>
                <w:rFonts w:ascii="Garamond" w:hAnsi="Garamond" w:cs="Times New Roman"/>
                <w:i/>
                <w:sz w:val="28"/>
              </w:rPr>
              <w:t> ?</w:t>
            </w:r>
          </w:p>
        </w:tc>
        <w:tc>
          <w:tcPr>
            <w:tcW w:w="906" w:type="dxa"/>
          </w:tcPr>
          <w:p w14:paraId="0EC2CAE2" w14:textId="77777777" w:rsidR="004B40E6" w:rsidRPr="00677A95" w:rsidRDefault="004B40E6" w:rsidP="00DB60C3">
            <w:pPr>
              <w:pStyle w:val="ListParagraph"/>
              <w:ind w:left="0"/>
              <w:rPr>
                <w:rFonts w:ascii="Garamond" w:hAnsi="Garamond" w:cs="Times New Roman"/>
                <w:sz w:val="20"/>
                <w:szCs w:val="20"/>
              </w:rPr>
            </w:pPr>
          </w:p>
        </w:tc>
      </w:tr>
      <w:tr w:rsidR="004B40E6" w:rsidRPr="004F02BD" w14:paraId="107E65D5" w14:textId="77777777" w:rsidTr="00677A95">
        <w:tc>
          <w:tcPr>
            <w:tcW w:w="4111" w:type="dxa"/>
          </w:tcPr>
          <w:p w14:paraId="043E1D0F" w14:textId="77777777" w:rsidR="004B40E6" w:rsidRPr="00EF3C76" w:rsidRDefault="004B40E6" w:rsidP="00DB60C3">
            <w:pPr>
              <w:pStyle w:val="CM3"/>
              <w:widowControl/>
              <w:spacing w:line="240" w:lineRule="auto"/>
              <w:ind w:firstLine="227"/>
              <w:jc w:val="both"/>
              <w:rPr>
                <w:rFonts w:ascii="Garamond" w:hAnsi="Garamond"/>
                <w:sz w:val="28"/>
                <w:szCs w:val="28"/>
              </w:rPr>
            </w:pPr>
            <w:r w:rsidRPr="00EF3C76">
              <w:rPr>
                <w:rFonts w:ascii="Garamond" w:hAnsi="Garamond"/>
                <w:i/>
                <w:sz w:val="28"/>
                <w:szCs w:val="28"/>
              </w:rPr>
              <w:t xml:space="preserve">A. </w:t>
            </w:r>
            <w:r w:rsidRPr="00EF3C76">
              <w:rPr>
                <w:rFonts w:ascii="Garamond" w:hAnsi="Garamond"/>
                <w:sz w:val="28"/>
                <w:szCs w:val="28"/>
              </w:rPr>
              <w:t xml:space="preserve">Ren </w:t>
            </w:r>
            <w:proofErr w:type="spellStart"/>
            <w:r w:rsidRPr="00EF3C76">
              <w:rPr>
                <w:rFonts w:ascii="Garamond" w:hAnsi="Garamond"/>
                <w:sz w:val="28"/>
                <w:szCs w:val="28"/>
              </w:rPr>
              <w:t>Yeesey</w:t>
            </w:r>
            <w:proofErr w:type="spellEnd"/>
            <w:r w:rsidRPr="00EF3C76">
              <w:rPr>
                <w:rFonts w:ascii="Garamond" w:hAnsi="Garamond"/>
                <w:sz w:val="28"/>
                <w:szCs w:val="28"/>
              </w:rPr>
              <w:t xml:space="preserve"> </w:t>
            </w:r>
            <w:proofErr w:type="spellStart"/>
            <w:r w:rsidRPr="00EF3C76">
              <w:rPr>
                <w:rFonts w:ascii="Garamond" w:hAnsi="Garamond"/>
                <w:sz w:val="28"/>
                <w:szCs w:val="28"/>
              </w:rPr>
              <w:t>Creest</w:t>
            </w:r>
            <w:proofErr w:type="spellEnd"/>
            <w:r w:rsidRPr="00EF3C76">
              <w:rPr>
                <w:rFonts w:ascii="Garamond" w:hAnsi="Garamond"/>
                <w:sz w:val="28"/>
                <w:szCs w:val="28"/>
              </w:rPr>
              <w:t xml:space="preserve"> Mac Yee </w:t>
            </w:r>
            <w:proofErr w:type="spellStart"/>
            <w:r w:rsidRPr="00EF3C76">
              <w:rPr>
                <w:rFonts w:ascii="Garamond" w:hAnsi="Garamond"/>
                <w:sz w:val="28"/>
                <w:szCs w:val="28"/>
              </w:rPr>
              <w:t>yn</w:t>
            </w:r>
            <w:proofErr w:type="spellEnd"/>
            <w:r w:rsidRPr="00EF3C76">
              <w:rPr>
                <w:rFonts w:ascii="Garamond" w:hAnsi="Garamond"/>
                <w:sz w:val="28"/>
                <w:szCs w:val="28"/>
              </w:rPr>
              <w:t xml:space="preserve"> </w:t>
            </w:r>
            <w:proofErr w:type="spellStart"/>
            <w:r w:rsidRPr="00EF3C76">
              <w:rPr>
                <w:rFonts w:ascii="Garamond" w:hAnsi="Garamond"/>
                <w:sz w:val="28"/>
                <w:szCs w:val="28"/>
              </w:rPr>
              <w:t>shee</w:t>
            </w:r>
            <w:proofErr w:type="spellEnd"/>
            <w:r w:rsidRPr="00EF3C76">
              <w:rPr>
                <w:rFonts w:ascii="Garamond" w:hAnsi="Garamond"/>
                <w:sz w:val="28"/>
                <w:szCs w:val="28"/>
              </w:rPr>
              <w:t xml:space="preserve"> ain </w:t>
            </w:r>
            <w:proofErr w:type="spellStart"/>
            <w:r w:rsidRPr="00EF3C76">
              <w:rPr>
                <w:rFonts w:ascii="Garamond" w:hAnsi="Garamond"/>
                <w:sz w:val="28"/>
                <w:szCs w:val="28"/>
              </w:rPr>
              <w:t>rish</w:t>
            </w:r>
            <w:proofErr w:type="spellEnd"/>
            <w:r w:rsidRPr="00EF3C76">
              <w:rPr>
                <w:rFonts w:ascii="Garamond" w:hAnsi="Garamond"/>
                <w:sz w:val="28"/>
                <w:szCs w:val="28"/>
              </w:rPr>
              <w:t xml:space="preserve"> e Ayr er </w:t>
            </w:r>
            <w:proofErr w:type="spellStart"/>
            <w:r w:rsidRPr="00EF3C76">
              <w:rPr>
                <w:rFonts w:ascii="Garamond" w:hAnsi="Garamond"/>
                <w:sz w:val="28"/>
                <w:szCs w:val="28"/>
              </w:rPr>
              <w:t>conaant</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gou</w:t>
            </w:r>
            <w:proofErr w:type="spellEnd"/>
            <w:r w:rsidRPr="00EF3C76">
              <w:rPr>
                <w:rFonts w:ascii="Garamond" w:hAnsi="Garamond"/>
                <w:sz w:val="28"/>
                <w:szCs w:val="28"/>
              </w:rPr>
              <w:t xml:space="preserve"> mad </w:t>
            </w:r>
            <w:proofErr w:type="spellStart"/>
            <w:r w:rsidRPr="00EF3C76">
              <w:rPr>
                <w:rFonts w:ascii="Garamond" w:hAnsi="Garamond"/>
                <w:sz w:val="28"/>
                <w:szCs w:val="28"/>
              </w:rPr>
              <w:t>arrys</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jynda-agh</w:t>
            </w:r>
            <w:proofErr w:type="spellEnd"/>
            <w:r w:rsidRPr="00EF3C76">
              <w:rPr>
                <w:rFonts w:ascii="Garamond" w:hAnsi="Garamond"/>
                <w:sz w:val="28"/>
                <w:szCs w:val="28"/>
              </w:rPr>
              <w:t xml:space="preserve"> shin </w:t>
            </w:r>
            <w:proofErr w:type="spellStart"/>
            <w:r w:rsidRPr="00EF3C76">
              <w:rPr>
                <w:rFonts w:ascii="Garamond" w:hAnsi="Garamond"/>
                <w:sz w:val="28"/>
                <w:szCs w:val="28"/>
              </w:rPr>
              <w:t>gys</w:t>
            </w:r>
            <w:proofErr w:type="spellEnd"/>
            <w:r w:rsidRPr="00EF3C76">
              <w:rPr>
                <w:rFonts w:ascii="Garamond" w:hAnsi="Garamond"/>
                <w:sz w:val="28"/>
                <w:szCs w:val="28"/>
              </w:rPr>
              <w:t xml:space="preserve"> </w:t>
            </w:r>
            <w:proofErr w:type="spellStart"/>
            <w:r w:rsidRPr="00EF3C76">
              <w:rPr>
                <w:rFonts w:ascii="Garamond" w:hAnsi="Garamond"/>
                <w:sz w:val="28"/>
                <w:szCs w:val="28"/>
              </w:rPr>
              <w:t>Jee</w:t>
            </w:r>
            <w:proofErr w:type="spellEnd"/>
            <w:r w:rsidRPr="00EF3C76">
              <w:rPr>
                <w:rFonts w:ascii="Garamond" w:hAnsi="Garamond"/>
                <w:sz w:val="28"/>
                <w:szCs w:val="28"/>
              </w:rPr>
              <w:t xml:space="preserve"> as </w:t>
            </w:r>
            <w:proofErr w:type="spellStart"/>
            <w:r w:rsidRPr="00EF3C76">
              <w:rPr>
                <w:rFonts w:ascii="Garamond" w:hAnsi="Garamond"/>
                <w:sz w:val="28"/>
                <w:szCs w:val="28"/>
              </w:rPr>
              <w:t>obbraghyn</w:t>
            </w:r>
            <w:proofErr w:type="spellEnd"/>
            <w:r w:rsidRPr="00EF3C76">
              <w:rPr>
                <w:rFonts w:ascii="Garamond" w:hAnsi="Garamond"/>
                <w:sz w:val="28"/>
                <w:szCs w:val="28"/>
              </w:rPr>
              <w:t xml:space="preserve"> y </w:t>
            </w:r>
            <w:proofErr w:type="spellStart"/>
            <w:r w:rsidRPr="00EF3C76">
              <w:rPr>
                <w:rFonts w:ascii="Garamond" w:hAnsi="Garamond"/>
                <w:sz w:val="28"/>
                <w:szCs w:val="28"/>
              </w:rPr>
              <w:t>yanoo</w:t>
            </w:r>
            <w:proofErr w:type="spellEnd"/>
            <w:r w:rsidRPr="00EF3C76">
              <w:rPr>
                <w:rFonts w:ascii="Garamond" w:hAnsi="Garamond"/>
                <w:sz w:val="28"/>
                <w:szCs w:val="28"/>
              </w:rPr>
              <w:t xml:space="preserve"> </w:t>
            </w:r>
            <w:proofErr w:type="spellStart"/>
            <w:r w:rsidRPr="00EF3C76">
              <w:rPr>
                <w:rFonts w:ascii="Garamond" w:hAnsi="Garamond"/>
                <w:sz w:val="28"/>
                <w:szCs w:val="28"/>
              </w:rPr>
              <w:t>cooie</w:t>
            </w:r>
            <w:proofErr w:type="spellEnd"/>
            <w:r w:rsidRPr="00EF3C76">
              <w:rPr>
                <w:rFonts w:ascii="Garamond" w:hAnsi="Garamond"/>
                <w:sz w:val="28"/>
                <w:szCs w:val="28"/>
              </w:rPr>
              <w:t xml:space="preserve"> </w:t>
            </w:r>
            <w:proofErr w:type="spellStart"/>
            <w:r w:rsidRPr="00EF3C76">
              <w:rPr>
                <w:rFonts w:ascii="Garamond" w:hAnsi="Garamond"/>
                <w:sz w:val="28"/>
                <w:szCs w:val="28"/>
              </w:rPr>
              <w:t>jeh</w:t>
            </w:r>
            <w:proofErr w:type="spellEnd"/>
            <w:r w:rsidRPr="00EF3C76">
              <w:rPr>
                <w:rFonts w:ascii="Garamond" w:hAnsi="Garamond"/>
                <w:sz w:val="28"/>
                <w:szCs w:val="28"/>
              </w:rPr>
              <w:t xml:space="preserve"> </w:t>
            </w:r>
            <w:proofErr w:type="spellStart"/>
            <w:r w:rsidRPr="00EF3C76">
              <w:rPr>
                <w:rFonts w:ascii="Garamond" w:hAnsi="Garamond"/>
                <w:sz w:val="28"/>
                <w:szCs w:val="28"/>
              </w:rPr>
              <w:t>arrys</w:t>
            </w:r>
            <w:proofErr w:type="spellEnd"/>
            <w:r w:rsidRPr="00EF3C76">
              <w:rPr>
                <w:rFonts w:ascii="Garamond" w:hAnsi="Garamond"/>
                <w:sz w:val="28"/>
                <w:szCs w:val="28"/>
              </w:rPr>
              <w:t xml:space="preserve">. Ta </w:t>
            </w:r>
            <w:proofErr w:type="spellStart"/>
            <w:r w:rsidRPr="00EF3C76">
              <w:rPr>
                <w:rFonts w:ascii="Garamond" w:hAnsi="Garamond"/>
                <w:sz w:val="28"/>
                <w:szCs w:val="28"/>
              </w:rPr>
              <w:t>shoh</w:t>
            </w:r>
            <w:proofErr w:type="spellEnd"/>
            <w:r w:rsidRPr="00EF3C76">
              <w:rPr>
                <w:rFonts w:ascii="Garamond" w:hAnsi="Garamond"/>
                <w:sz w:val="28"/>
                <w:szCs w:val="28"/>
              </w:rPr>
              <w:t xml:space="preserve"> </w:t>
            </w:r>
            <w:proofErr w:type="spellStart"/>
            <w:r w:rsidRPr="00EF3C76">
              <w:rPr>
                <w:rFonts w:ascii="Garamond" w:hAnsi="Garamond"/>
                <w:sz w:val="28"/>
                <w:szCs w:val="28"/>
              </w:rPr>
              <w:t>enmyssit</w:t>
            </w:r>
            <w:proofErr w:type="spellEnd"/>
            <w:r w:rsidRPr="00EF3C76">
              <w:rPr>
                <w:rFonts w:ascii="Garamond" w:hAnsi="Garamond"/>
                <w:sz w:val="28"/>
                <w:szCs w:val="28"/>
              </w:rPr>
              <w:t xml:space="preserve"> </w:t>
            </w:r>
            <w:proofErr w:type="spellStart"/>
            <w:r w:rsidRPr="00EF3C76">
              <w:rPr>
                <w:rFonts w:ascii="Garamond" w:hAnsi="Garamond"/>
                <w:sz w:val="28"/>
                <w:szCs w:val="28"/>
              </w:rPr>
              <w:t>Conaant</w:t>
            </w:r>
            <w:proofErr w:type="spellEnd"/>
            <w:r w:rsidRPr="00EF3C76">
              <w:rPr>
                <w:rFonts w:ascii="Garamond" w:hAnsi="Garamond"/>
                <w:sz w:val="28"/>
                <w:szCs w:val="28"/>
              </w:rPr>
              <w:t xml:space="preserve"> y </w:t>
            </w:r>
            <w:proofErr w:type="spellStart"/>
            <w:r w:rsidRPr="00EF3C76">
              <w:rPr>
                <w:rFonts w:ascii="Garamond" w:hAnsi="Garamond"/>
                <w:sz w:val="28"/>
                <w:szCs w:val="28"/>
              </w:rPr>
              <w:t>ghrayse</w:t>
            </w:r>
            <w:proofErr w:type="spellEnd"/>
            <w:r w:rsidRPr="00EF3C76">
              <w:rPr>
                <w:rFonts w:ascii="Garamond" w:hAnsi="Garamond"/>
                <w:sz w:val="28"/>
                <w:szCs w:val="28"/>
              </w:rPr>
              <w:t xml:space="preserve"> son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vel</w:t>
            </w:r>
            <w:proofErr w:type="spellEnd"/>
            <w:r w:rsidRPr="00EF3C76">
              <w:rPr>
                <w:rFonts w:ascii="Garamond" w:hAnsi="Garamond"/>
                <w:sz w:val="28"/>
                <w:szCs w:val="28"/>
              </w:rPr>
              <w:t xml:space="preserve"> eh </w:t>
            </w:r>
            <w:proofErr w:type="spellStart"/>
            <w:r w:rsidRPr="00EF3C76">
              <w:rPr>
                <w:rFonts w:ascii="Garamond" w:hAnsi="Garamond"/>
                <w:sz w:val="28"/>
                <w:szCs w:val="28"/>
              </w:rPr>
              <w:t>chebbit</w:t>
            </w:r>
            <w:proofErr w:type="spellEnd"/>
            <w:r w:rsidRPr="00EF3C76">
              <w:rPr>
                <w:rFonts w:ascii="Garamond" w:hAnsi="Garamond"/>
                <w:sz w:val="28"/>
                <w:szCs w:val="28"/>
              </w:rPr>
              <w:t xml:space="preserve"> </w:t>
            </w:r>
            <w:proofErr w:type="spellStart"/>
            <w:r w:rsidRPr="00EF3C76">
              <w:rPr>
                <w:rFonts w:ascii="Garamond" w:hAnsi="Garamond"/>
                <w:sz w:val="28"/>
                <w:szCs w:val="28"/>
              </w:rPr>
              <w:t>dooin</w:t>
            </w:r>
            <w:proofErr w:type="spellEnd"/>
            <w:r w:rsidRPr="00EF3C76">
              <w:rPr>
                <w:rFonts w:ascii="Garamond" w:hAnsi="Garamond"/>
                <w:sz w:val="28"/>
                <w:szCs w:val="28"/>
              </w:rPr>
              <w:t xml:space="preserve"> </w:t>
            </w:r>
            <w:proofErr w:type="spellStart"/>
            <w:r w:rsidRPr="00EF3C76">
              <w:rPr>
                <w:rFonts w:ascii="Garamond" w:hAnsi="Garamond"/>
                <w:sz w:val="28"/>
                <w:szCs w:val="28"/>
              </w:rPr>
              <w:t>jeh</w:t>
            </w:r>
            <w:proofErr w:type="spellEnd"/>
            <w:r w:rsidRPr="00EF3C76">
              <w:rPr>
                <w:rFonts w:ascii="Garamond" w:hAnsi="Garamond"/>
                <w:sz w:val="28"/>
                <w:szCs w:val="28"/>
              </w:rPr>
              <w:t xml:space="preserve"> </w:t>
            </w:r>
            <w:proofErr w:type="spellStart"/>
            <w:r w:rsidRPr="00EF3C76">
              <w:rPr>
                <w:rFonts w:ascii="Garamond" w:hAnsi="Garamond"/>
                <w:sz w:val="28"/>
                <w:szCs w:val="28"/>
              </w:rPr>
              <w:t>foar</w:t>
            </w:r>
            <w:proofErr w:type="spellEnd"/>
            <w:r w:rsidRPr="00EF3C76">
              <w:rPr>
                <w:rFonts w:ascii="Garamond" w:hAnsi="Garamond"/>
                <w:sz w:val="28"/>
                <w:szCs w:val="28"/>
              </w:rPr>
              <w:t xml:space="preserve"> </w:t>
            </w:r>
            <w:proofErr w:type="spellStart"/>
            <w:r w:rsidRPr="00EF3C76">
              <w:rPr>
                <w:rFonts w:ascii="Garamond" w:hAnsi="Garamond"/>
                <w:sz w:val="28"/>
                <w:szCs w:val="28"/>
              </w:rPr>
              <w:t>arryltagh</w:t>
            </w:r>
            <w:proofErr w:type="spellEnd"/>
            <w:r w:rsidRPr="00EF3C76">
              <w:rPr>
                <w:rFonts w:ascii="Garamond" w:hAnsi="Garamond"/>
                <w:sz w:val="28"/>
                <w:szCs w:val="28"/>
              </w:rPr>
              <w:t xml:space="preserve"> Yee </w:t>
            </w:r>
            <w:proofErr w:type="spellStart"/>
            <w:r w:rsidRPr="00EF3C76">
              <w:rPr>
                <w:rFonts w:ascii="Garamond" w:hAnsi="Garamond"/>
                <w:sz w:val="28"/>
                <w:szCs w:val="28"/>
              </w:rPr>
              <w:t>fegooish</w:t>
            </w:r>
            <w:proofErr w:type="spellEnd"/>
            <w:r w:rsidRPr="00EF3C76">
              <w:rPr>
                <w:rFonts w:ascii="Garamond" w:hAnsi="Garamond"/>
                <w:sz w:val="28"/>
                <w:szCs w:val="28"/>
              </w:rPr>
              <w:t xml:space="preserve"> y </w:t>
            </w:r>
            <w:proofErr w:type="spellStart"/>
            <w:r w:rsidRPr="00EF3C76">
              <w:rPr>
                <w:rFonts w:ascii="Garamond" w:hAnsi="Garamond"/>
                <w:sz w:val="28"/>
                <w:szCs w:val="28"/>
              </w:rPr>
              <w:t>toilchin</w:t>
            </w:r>
            <w:proofErr w:type="spellEnd"/>
            <w:r w:rsidRPr="00EF3C76">
              <w:rPr>
                <w:rFonts w:ascii="Garamond" w:hAnsi="Garamond"/>
                <w:sz w:val="28"/>
                <w:szCs w:val="28"/>
              </w:rPr>
              <w:t xml:space="preserve"> </w:t>
            </w:r>
            <w:proofErr w:type="spellStart"/>
            <w:r w:rsidRPr="00EF3C76">
              <w:rPr>
                <w:rFonts w:ascii="Garamond" w:hAnsi="Garamond"/>
                <w:sz w:val="28"/>
                <w:szCs w:val="28"/>
              </w:rPr>
              <w:t>ainyn</w:t>
            </w:r>
            <w:proofErr w:type="spellEnd"/>
            <w:r w:rsidRPr="00EF3C76">
              <w:rPr>
                <w:rFonts w:ascii="Garamond" w:hAnsi="Garamond"/>
                <w:sz w:val="28"/>
                <w:szCs w:val="28"/>
              </w:rPr>
              <w:t xml:space="preserve">. </w:t>
            </w:r>
          </w:p>
        </w:tc>
        <w:tc>
          <w:tcPr>
            <w:tcW w:w="4054" w:type="dxa"/>
          </w:tcPr>
          <w:p w14:paraId="5DED6D16" w14:textId="77777777" w:rsidR="004B40E6" w:rsidRPr="004F02BD" w:rsidRDefault="004B40E6"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A. </w:t>
            </w:r>
            <w:r w:rsidRPr="004F02BD">
              <w:rPr>
                <w:rFonts w:ascii="Garamond" w:hAnsi="Garamond" w:cs="Times New Roman"/>
                <w:i/>
                <w:sz w:val="28"/>
              </w:rPr>
              <w:t>Jesus Christ, the Son of God, hath</w:t>
            </w:r>
            <w:r>
              <w:rPr>
                <w:rFonts w:ascii="Garamond" w:hAnsi="Garamond" w:cs="Times New Roman"/>
                <w:i/>
                <w:sz w:val="28"/>
              </w:rPr>
              <w:t>,</w:t>
            </w:r>
            <w:r w:rsidRPr="004F02BD">
              <w:rPr>
                <w:rFonts w:ascii="Garamond" w:hAnsi="Garamond" w:cs="Times New Roman"/>
                <w:i/>
                <w:sz w:val="28"/>
              </w:rPr>
              <w:t xml:space="preserve"> by his Death</w:t>
            </w:r>
            <w:r>
              <w:rPr>
                <w:rFonts w:ascii="Garamond" w:hAnsi="Garamond" w:cs="Times New Roman"/>
                <w:i/>
                <w:sz w:val="28"/>
              </w:rPr>
              <w:t>,</w:t>
            </w:r>
            <w:r w:rsidRPr="004F02BD">
              <w:rPr>
                <w:rFonts w:ascii="Garamond" w:hAnsi="Garamond" w:cs="Times New Roman"/>
                <w:i/>
                <w:sz w:val="28"/>
              </w:rPr>
              <w:t xml:space="preserve"> made our Peace with </w:t>
            </w:r>
            <w:r w:rsidRPr="004F02BD">
              <w:rPr>
                <w:rFonts w:ascii="Garamond" w:hAnsi="Garamond" w:cs="Times New Roman"/>
                <w:sz w:val="28"/>
              </w:rPr>
              <w:t>his Father</w:t>
            </w:r>
            <w:r w:rsidRPr="004F02BD">
              <w:rPr>
                <w:rFonts w:ascii="Garamond" w:hAnsi="Garamond" w:cs="Times New Roman"/>
                <w:i/>
                <w:sz w:val="28"/>
              </w:rPr>
              <w:t xml:space="preserve">, upon Condition that we </w:t>
            </w:r>
            <w:r w:rsidRPr="004F02BD">
              <w:rPr>
                <w:rFonts w:ascii="Garamond" w:hAnsi="Garamond" w:cs="Times New Roman"/>
                <w:sz w:val="28"/>
              </w:rPr>
              <w:t>believe, repent, and turn to God, and do Works meet for Repentance</w:t>
            </w:r>
            <w:r w:rsidRPr="004F02BD">
              <w:rPr>
                <w:rFonts w:ascii="Garamond" w:hAnsi="Garamond" w:cs="Times New Roman"/>
                <w:i/>
                <w:sz w:val="28"/>
              </w:rPr>
              <w:t xml:space="preserve">, which is called the Covenant of Grace, because it is offered unto us of God’s </w:t>
            </w:r>
            <w:r w:rsidRPr="004F02BD">
              <w:rPr>
                <w:rFonts w:ascii="Garamond" w:hAnsi="Garamond" w:cs="Times New Roman"/>
                <w:sz w:val="28"/>
              </w:rPr>
              <w:t>free Favour</w:t>
            </w:r>
            <w:r w:rsidRPr="004F02BD">
              <w:rPr>
                <w:rFonts w:ascii="Garamond" w:hAnsi="Garamond" w:cs="Times New Roman"/>
                <w:i/>
                <w:sz w:val="28"/>
              </w:rPr>
              <w:t xml:space="preserve"> without </w:t>
            </w:r>
            <w:r w:rsidRPr="004F02BD">
              <w:rPr>
                <w:rFonts w:ascii="Garamond" w:hAnsi="Garamond" w:cs="Times New Roman"/>
                <w:sz w:val="28"/>
              </w:rPr>
              <w:t>our deserving.</w:t>
            </w:r>
          </w:p>
        </w:tc>
        <w:tc>
          <w:tcPr>
            <w:tcW w:w="906" w:type="dxa"/>
          </w:tcPr>
          <w:p w14:paraId="787EDE5F" w14:textId="77777777" w:rsidR="004B40E6" w:rsidRPr="00677A95" w:rsidRDefault="004B40E6" w:rsidP="00DB60C3">
            <w:pPr>
              <w:pStyle w:val="ListParagraph"/>
              <w:ind w:left="0"/>
              <w:rPr>
                <w:rFonts w:ascii="Garamond" w:hAnsi="Garamond" w:cs="Times New Roman"/>
                <w:sz w:val="20"/>
                <w:szCs w:val="20"/>
              </w:rPr>
            </w:pPr>
          </w:p>
          <w:p w14:paraId="3625EC9B" w14:textId="77777777" w:rsidR="004B40E6" w:rsidRPr="00677A95" w:rsidRDefault="004B40E6" w:rsidP="00DB60C3">
            <w:pPr>
              <w:pStyle w:val="ListParagraph"/>
              <w:ind w:left="0"/>
              <w:rPr>
                <w:rFonts w:ascii="Garamond" w:hAnsi="Garamond" w:cs="Times New Roman"/>
                <w:sz w:val="20"/>
                <w:szCs w:val="20"/>
              </w:rPr>
            </w:pPr>
          </w:p>
          <w:p w14:paraId="67F2C727" w14:textId="77777777" w:rsidR="004B40E6" w:rsidRPr="00677A95" w:rsidRDefault="004B40E6" w:rsidP="00DB60C3">
            <w:pPr>
              <w:pStyle w:val="ListParagraph"/>
              <w:ind w:left="0"/>
              <w:rPr>
                <w:rFonts w:ascii="Garamond" w:hAnsi="Garamond" w:cs="Times New Roman"/>
                <w:sz w:val="20"/>
                <w:szCs w:val="20"/>
              </w:rPr>
            </w:pPr>
          </w:p>
          <w:p w14:paraId="67CF22FE" w14:textId="77777777" w:rsidR="004B40E6" w:rsidRPr="00677A95" w:rsidRDefault="00677A95" w:rsidP="00DB60C3">
            <w:pPr>
              <w:pStyle w:val="ListParagraph"/>
              <w:ind w:left="0"/>
              <w:rPr>
                <w:rFonts w:ascii="Garamond" w:hAnsi="Garamond" w:cs="Times New Roman"/>
                <w:sz w:val="20"/>
                <w:szCs w:val="20"/>
              </w:rPr>
            </w:pPr>
            <w:r w:rsidRPr="00677A95">
              <w:rPr>
                <w:rFonts w:ascii="Garamond" w:hAnsi="Garamond" w:cs="Times New Roman"/>
                <w:sz w:val="20"/>
                <w:szCs w:val="20"/>
              </w:rPr>
              <w:t>Acts</w:t>
            </w:r>
            <w:r w:rsidR="004B40E6" w:rsidRPr="00677A95">
              <w:rPr>
                <w:rFonts w:ascii="Garamond" w:hAnsi="Garamond" w:cs="Times New Roman"/>
                <w:sz w:val="20"/>
                <w:szCs w:val="20"/>
              </w:rPr>
              <w:t xml:space="preserve"> 20. 26</w:t>
            </w:r>
          </w:p>
        </w:tc>
      </w:tr>
      <w:tr w:rsidR="004B40E6" w:rsidRPr="004F02BD" w14:paraId="5B4D03AF" w14:textId="77777777" w:rsidTr="00677A95">
        <w:tc>
          <w:tcPr>
            <w:tcW w:w="4111" w:type="dxa"/>
          </w:tcPr>
          <w:p w14:paraId="5C156402" w14:textId="77777777" w:rsidR="004B40E6" w:rsidRPr="00EF3C76" w:rsidRDefault="004B40E6" w:rsidP="00DB60C3">
            <w:pPr>
              <w:pStyle w:val="CM3"/>
              <w:widowControl/>
              <w:spacing w:line="240" w:lineRule="auto"/>
              <w:ind w:firstLine="227"/>
              <w:jc w:val="both"/>
              <w:rPr>
                <w:rFonts w:ascii="Garamond" w:hAnsi="Garamond"/>
                <w:sz w:val="28"/>
                <w:szCs w:val="28"/>
              </w:rPr>
            </w:pPr>
            <w:r w:rsidRPr="00EF3C76">
              <w:rPr>
                <w:rFonts w:ascii="Garamond" w:hAnsi="Garamond"/>
                <w:sz w:val="28"/>
                <w:szCs w:val="28"/>
              </w:rPr>
              <w:t xml:space="preserve">Nish </w:t>
            </w:r>
            <w:proofErr w:type="spellStart"/>
            <w:r w:rsidRPr="00EF3C76">
              <w:rPr>
                <w:rFonts w:ascii="Garamond" w:hAnsi="Garamond"/>
                <w:sz w:val="28"/>
                <w:szCs w:val="28"/>
              </w:rPr>
              <w:t>t</w:t>
            </w:r>
            <w:r w:rsidR="001920BD">
              <w:rPr>
                <w:rFonts w:ascii="Garamond" w:hAnsi="Garamond"/>
                <w:sz w:val="28"/>
                <w:szCs w:val="28"/>
              </w:rPr>
              <w:t>a</w:t>
            </w:r>
            <w:r w:rsidRPr="00EF3C76">
              <w:rPr>
                <w:rFonts w:ascii="Garamond" w:hAnsi="Garamond"/>
                <w:sz w:val="28"/>
                <w:szCs w:val="28"/>
              </w:rPr>
              <w:t>’d</w:t>
            </w:r>
            <w:proofErr w:type="spellEnd"/>
            <w:r w:rsidRPr="00EF3C76">
              <w:rPr>
                <w:rFonts w:ascii="Garamond" w:hAnsi="Garamond"/>
                <w:sz w:val="28"/>
                <w:szCs w:val="28"/>
              </w:rPr>
              <w:t xml:space="preserve"> </w:t>
            </w:r>
            <w:proofErr w:type="spellStart"/>
            <w:r w:rsidRPr="00EF3C76">
              <w:rPr>
                <w:rFonts w:ascii="Garamond" w:hAnsi="Garamond"/>
                <w:sz w:val="28"/>
                <w:szCs w:val="28"/>
              </w:rPr>
              <w:t>syn</w:t>
            </w:r>
            <w:proofErr w:type="spellEnd"/>
            <w:r w:rsidRPr="00EF3C76">
              <w:rPr>
                <w:rFonts w:ascii="Garamond" w:hAnsi="Garamond"/>
                <w:sz w:val="28"/>
                <w:szCs w:val="28"/>
              </w:rPr>
              <w:t xml:space="preserve"> </w:t>
            </w:r>
            <w:proofErr w:type="spellStart"/>
            <w:r w:rsidRPr="00EF3C76">
              <w:rPr>
                <w:rFonts w:ascii="Garamond" w:hAnsi="Garamond"/>
                <w:sz w:val="28"/>
                <w:szCs w:val="28"/>
              </w:rPr>
              <w:t>oo</w:t>
            </w:r>
            <w:r w:rsidRPr="00EF3C76">
              <w:rPr>
                <w:rFonts w:ascii="Garamond" w:hAnsi="Garamond"/>
                <w:i/>
                <w:sz w:val="28"/>
                <w:szCs w:val="28"/>
              </w:rPr>
              <w:t>i</w:t>
            </w:r>
            <w:r w:rsidRPr="00EF3C76">
              <w:rPr>
                <w:rFonts w:ascii="Garamond" w:hAnsi="Garamond"/>
                <w:sz w:val="28"/>
                <w:szCs w:val="28"/>
              </w:rPr>
              <w:t>lley</w:t>
            </w:r>
            <w:proofErr w:type="spellEnd"/>
            <w:r w:rsidRPr="00EF3C76">
              <w:rPr>
                <w:rFonts w:ascii="Garamond" w:hAnsi="Garamond"/>
                <w:sz w:val="28"/>
                <w:szCs w:val="28"/>
              </w:rPr>
              <w:t xml:space="preserve"> nee </w:t>
            </w:r>
            <w:proofErr w:type="spellStart"/>
            <w:r w:rsidRPr="00EF3C76">
              <w:rPr>
                <w:rFonts w:ascii="Garamond" w:hAnsi="Garamond"/>
                <w:sz w:val="28"/>
                <w:szCs w:val="28"/>
              </w:rPr>
              <w:t>soiagh</w:t>
            </w:r>
            <w:proofErr w:type="spellEnd"/>
            <w:r w:rsidRPr="00EF3C76">
              <w:rPr>
                <w:rFonts w:ascii="Garamond" w:hAnsi="Garamond"/>
                <w:sz w:val="28"/>
                <w:szCs w:val="28"/>
              </w:rPr>
              <w:t xml:space="preserve"> </w:t>
            </w:r>
            <w:proofErr w:type="spellStart"/>
            <w:r w:rsidRPr="00EF3C76">
              <w:rPr>
                <w:rFonts w:ascii="Garamond" w:hAnsi="Garamond"/>
                <w:sz w:val="28"/>
                <w:szCs w:val="28"/>
              </w:rPr>
              <w:t>jeh’n</w:t>
            </w:r>
            <w:proofErr w:type="spellEnd"/>
            <w:r w:rsidRPr="00EF3C76">
              <w:rPr>
                <w:rFonts w:ascii="Garamond" w:hAnsi="Garamond"/>
                <w:sz w:val="28"/>
                <w:szCs w:val="28"/>
              </w:rPr>
              <w:t xml:space="preserve"> </w:t>
            </w:r>
            <w:proofErr w:type="spellStart"/>
            <w:r w:rsidRPr="00EF3C76">
              <w:rPr>
                <w:rFonts w:ascii="Garamond" w:hAnsi="Garamond"/>
                <w:sz w:val="28"/>
                <w:szCs w:val="28"/>
              </w:rPr>
              <w:t>cheb</w:t>
            </w:r>
            <w:proofErr w:type="spellEnd"/>
            <w:r w:rsidRPr="00EF3C76">
              <w:rPr>
                <w:rFonts w:ascii="Garamond" w:hAnsi="Garamond"/>
                <w:sz w:val="28"/>
                <w:szCs w:val="28"/>
              </w:rPr>
              <w:t xml:space="preserve"> </w:t>
            </w:r>
            <w:proofErr w:type="spellStart"/>
            <w:r w:rsidRPr="00EF3C76">
              <w:rPr>
                <w:rFonts w:ascii="Garamond" w:hAnsi="Garamond"/>
                <w:sz w:val="28"/>
                <w:szCs w:val="28"/>
              </w:rPr>
              <w:t>grasoil</w:t>
            </w:r>
            <w:proofErr w:type="spellEnd"/>
            <w:r w:rsidRPr="00EF3C76">
              <w:rPr>
                <w:rFonts w:ascii="Garamond" w:hAnsi="Garamond"/>
                <w:sz w:val="28"/>
                <w:szCs w:val="28"/>
              </w:rPr>
              <w:t xml:space="preserve"> </w:t>
            </w:r>
            <w:proofErr w:type="spellStart"/>
            <w:r w:rsidRPr="00EF3C76">
              <w:rPr>
                <w:rFonts w:ascii="Garamond" w:hAnsi="Garamond"/>
                <w:sz w:val="28"/>
                <w:szCs w:val="28"/>
              </w:rPr>
              <w:t>shoh</w:t>
            </w:r>
            <w:proofErr w:type="spellEnd"/>
            <w:r w:rsidRPr="00EF3C76">
              <w:rPr>
                <w:rFonts w:ascii="Garamond" w:hAnsi="Garamond"/>
                <w:sz w:val="28"/>
                <w:szCs w:val="28"/>
              </w:rPr>
              <w:t xml:space="preserve"> </w:t>
            </w:r>
            <w:proofErr w:type="spellStart"/>
            <w:r w:rsidRPr="00EF3C76">
              <w:rPr>
                <w:rFonts w:ascii="Garamond" w:hAnsi="Garamond"/>
                <w:sz w:val="28"/>
                <w:szCs w:val="28"/>
              </w:rPr>
              <w:t>Bashtit</w:t>
            </w:r>
            <w:proofErr w:type="spellEnd"/>
            <w:r w:rsidRPr="00EF3C76">
              <w:rPr>
                <w:rFonts w:ascii="Garamond" w:hAnsi="Garamond"/>
                <w:sz w:val="28"/>
                <w:szCs w:val="28"/>
              </w:rPr>
              <w:t xml:space="preserve"> as </w:t>
            </w:r>
            <w:proofErr w:type="spellStart"/>
            <w:r w:rsidRPr="00EF3C76">
              <w:rPr>
                <w:rFonts w:ascii="Garamond" w:hAnsi="Garamond"/>
                <w:sz w:val="28"/>
                <w:szCs w:val="28"/>
              </w:rPr>
              <w:t>casherick</w:t>
            </w:r>
            <w:proofErr w:type="spellEnd"/>
            <w:r w:rsidRPr="00EF3C76">
              <w:rPr>
                <w:rFonts w:ascii="Garamond" w:hAnsi="Garamond"/>
                <w:sz w:val="28"/>
                <w:szCs w:val="28"/>
              </w:rPr>
              <w:t xml:space="preserve"> </w:t>
            </w:r>
            <w:proofErr w:type="spellStart"/>
            <w:r w:rsidRPr="00EF3C76">
              <w:rPr>
                <w:rFonts w:ascii="Garamond" w:hAnsi="Garamond"/>
                <w:sz w:val="28"/>
                <w:szCs w:val="28"/>
              </w:rPr>
              <w:t>liorish</w:t>
            </w:r>
            <w:proofErr w:type="spellEnd"/>
            <w:r w:rsidRPr="00EF3C76">
              <w:rPr>
                <w:rFonts w:ascii="Garamond" w:hAnsi="Garamond"/>
                <w:sz w:val="28"/>
                <w:szCs w:val="28"/>
              </w:rPr>
              <w:t xml:space="preserve"> y </w:t>
            </w:r>
            <w:proofErr w:type="spellStart"/>
            <w:r w:rsidRPr="00EF3C76">
              <w:rPr>
                <w:rFonts w:ascii="Garamond" w:hAnsi="Garamond"/>
                <w:sz w:val="28"/>
                <w:szCs w:val="28"/>
              </w:rPr>
              <w:t>Spyrryd</w:t>
            </w:r>
            <w:proofErr w:type="spellEnd"/>
            <w:r w:rsidRPr="00EF3C76">
              <w:rPr>
                <w:rFonts w:ascii="Garamond" w:hAnsi="Garamond"/>
                <w:sz w:val="28"/>
                <w:szCs w:val="28"/>
              </w:rPr>
              <w:t xml:space="preserve"> </w:t>
            </w:r>
            <w:proofErr w:type="spellStart"/>
            <w:r w:rsidRPr="00EF3C76">
              <w:rPr>
                <w:rFonts w:ascii="Garamond" w:hAnsi="Garamond"/>
                <w:sz w:val="28"/>
                <w:szCs w:val="28"/>
              </w:rPr>
              <w:t>Noo</w:t>
            </w:r>
            <w:proofErr w:type="spellEnd"/>
            <w:r w:rsidRPr="00EF3C76">
              <w:rPr>
                <w:rFonts w:ascii="Garamond" w:hAnsi="Garamond"/>
                <w:sz w:val="28"/>
                <w:szCs w:val="28"/>
              </w:rPr>
              <w:t xml:space="preserve">, ta </w:t>
            </w:r>
            <w:proofErr w:type="spellStart"/>
            <w:r w:rsidRPr="00EF3C76">
              <w:rPr>
                <w:rFonts w:ascii="Garamond" w:hAnsi="Garamond"/>
                <w:sz w:val="28"/>
                <w:szCs w:val="28"/>
              </w:rPr>
              <w:t>shen</w:t>
            </w:r>
            <w:proofErr w:type="spellEnd"/>
            <w:r w:rsidRPr="00EF3C76">
              <w:rPr>
                <w:rFonts w:ascii="Garamond" w:hAnsi="Garamond"/>
                <w:sz w:val="28"/>
                <w:szCs w:val="28"/>
              </w:rPr>
              <w:t xml:space="preserve">, </w:t>
            </w:r>
            <w:proofErr w:type="spellStart"/>
            <w:r w:rsidRPr="00EF3C76">
              <w:rPr>
                <w:rFonts w:ascii="Garamond" w:hAnsi="Garamond"/>
                <w:sz w:val="28"/>
                <w:szCs w:val="28"/>
              </w:rPr>
              <w:t>t’ad</w:t>
            </w:r>
            <w:proofErr w:type="spellEnd"/>
            <w:r w:rsidRPr="00EF3C76">
              <w:rPr>
                <w:rFonts w:ascii="Garamond" w:hAnsi="Garamond"/>
                <w:sz w:val="28"/>
                <w:szCs w:val="28"/>
              </w:rPr>
              <w:t xml:space="preserve"> </w:t>
            </w:r>
            <w:proofErr w:type="spellStart"/>
            <w:r w:rsidRPr="00EF3C76">
              <w:rPr>
                <w:rFonts w:ascii="Garamond" w:hAnsi="Garamond"/>
                <w:sz w:val="28"/>
                <w:szCs w:val="28"/>
              </w:rPr>
              <w:t>livreit</w:t>
            </w:r>
            <w:proofErr w:type="spellEnd"/>
            <w:r w:rsidRPr="00EF3C76">
              <w:rPr>
                <w:rFonts w:ascii="Garamond" w:hAnsi="Garamond"/>
                <w:sz w:val="28"/>
                <w:szCs w:val="28"/>
              </w:rPr>
              <w:t xml:space="preserve"> </w:t>
            </w:r>
            <w:proofErr w:type="spellStart"/>
            <w:r w:rsidRPr="00EF3C76">
              <w:rPr>
                <w:rFonts w:ascii="Garamond" w:hAnsi="Garamond"/>
                <w:sz w:val="28"/>
                <w:szCs w:val="28"/>
              </w:rPr>
              <w:t>veigh</w:t>
            </w:r>
            <w:proofErr w:type="spellEnd"/>
            <w:r w:rsidRPr="00EF3C76">
              <w:rPr>
                <w:rFonts w:ascii="Garamond" w:hAnsi="Garamond"/>
                <w:sz w:val="28"/>
                <w:szCs w:val="28"/>
              </w:rPr>
              <w:t xml:space="preserve"> </w:t>
            </w:r>
            <w:proofErr w:type="spellStart"/>
            <w:r w:rsidRPr="00EF3C76">
              <w:rPr>
                <w:rFonts w:ascii="Garamond" w:hAnsi="Garamond"/>
                <w:sz w:val="28"/>
                <w:szCs w:val="28"/>
              </w:rPr>
              <w:t>pooar</w:t>
            </w:r>
            <w:proofErr w:type="spellEnd"/>
            <w:r w:rsidRPr="00EF3C76">
              <w:rPr>
                <w:rFonts w:ascii="Garamond" w:hAnsi="Garamond"/>
                <w:sz w:val="28"/>
                <w:szCs w:val="28"/>
              </w:rPr>
              <w:t xml:space="preserve"> </w:t>
            </w:r>
            <w:proofErr w:type="spellStart"/>
            <w:r w:rsidRPr="00EF3C76">
              <w:rPr>
                <w:rFonts w:ascii="Garamond" w:hAnsi="Garamond"/>
                <w:sz w:val="28"/>
                <w:szCs w:val="28"/>
              </w:rPr>
              <w:t>Noid</w:t>
            </w:r>
            <w:proofErr w:type="spellEnd"/>
            <w:r w:rsidRPr="00EF3C76">
              <w:rPr>
                <w:rFonts w:ascii="Garamond" w:hAnsi="Garamond"/>
                <w:sz w:val="28"/>
                <w:szCs w:val="28"/>
              </w:rPr>
              <w:t xml:space="preserve"> </w:t>
            </w:r>
            <w:proofErr w:type="spellStart"/>
            <w:r w:rsidRPr="00EF3C76">
              <w:rPr>
                <w:rFonts w:ascii="Garamond" w:hAnsi="Garamond"/>
                <w:sz w:val="28"/>
                <w:szCs w:val="28"/>
              </w:rPr>
              <w:t>ny</w:t>
            </w:r>
            <w:proofErr w:type="spellEnd"/>
            <w:r w:rsidRPr="00EF3C76">
              <w:rPr>
                <w:rFonts w:ascii="Garamond" w:hAnsi="Garamond"/>
                <w:sz w:val="28"/>
                <w:szCs w:val="28"/>
              </w:rPr>
              <w:t xml:space="preserve"> </w:t>
            </w:r>
            <w:proofErr w:type="spellStart"/>
            <w:r w:rsidRPr="00EF3C76">
              <w:rPr>
                <w:rFonts w:ascii="Garamond" w:hAnsi="Garamond"/>
                <w:sz w:val="28"/>
                <w:szCs w:val="28"/>
              </w:rPr>
              <w:t>hanmey</w:t>
            </w:r>
            <w:proofErr w:type="spellEnd"/>
            <w:r w:rsidRPr="00EF3C76">
              <w:rPr>
                <w:rFonts w:ascii="Garamond" w:hAnsi="Garamond"/>
                <w:sz w:val="28"/>
                <w:szCs w:val="28"/>
              </w:rPr>
              <w:t xml:space="preserve">, </w:t>
            </w:r>
            <w:proofErr w:type="spellStart"/>
            <w:r w:rsidRPr="00EF3C76">
              <w:rPr>
                <w:rFonts w:ascii="Garamond" w:hAnsi="Garamond"/>
                <w:sz w:val="28"/>
                <w:szCs w:val="28"/>
              </w:rPr>
              <w:t>rass</w:t>
            </w:r>
            <w:proofErr w:type="spellEnd"/>
            <w:r w:rsidRPr="00EF3C76">
              <w:rPr>
                <w:rFonts w:ascii="Garamond" w:hAnsi="Garamond"/>
                <w:sz w:val="28"/>
                <w:szCs w:val="28"/>
              </w:rPr>
              <w:t xml:space="preserve"> </w:t>
            </w:r>
            <w:proofErr w:type="spellStart"/>
            <w:r w:rsidRPr="00EF3C76">
              <w:rPr>
                <w:rFonts w:ascii="Garamond" w:hAnsi="Garamond"/>
                <w:sz w:val="28"/>
                <w:szCs w:val="28"/>
              </w:rPr>
              <w:t>obraghyn</w:t>
            </w:r>
            <w:proofErr w:type="spellEnd"/>
            <w:r w:rsidRPr="00EF3C76">
              <w:rPr>
                <w:rFonts w:ascii="Garamond" w:hAnsi="Garamond"/>
                <w:sz w:val="28"/>
                <w:szCs w:val="28"/>
              </w:rPr>
              <w:t xml:space="preserve"> </w:t>
            </w:r>
            <w:proofErr w:type="spellStart"/>
            <w:r w:rsidRPr="00EF3C76">
              <w:rPr>
                <w:rFonts w:ascii="Garamond" w:hAnsi="Garamond"/>
                <w:sz w:val="28"/>
                <w:szCs w:val="28"/>
              </w:rPr>
              <w:t>casherick</w:t>
            </w:r>
            <w:proofErr w:type="spellEnd"/>
            <w:r w:rsidRPr="00EF3C76">
              <w:rPr>
                <w:rFonts w:ascii="Garamond" w:hAnsi="Garamond"/>
                <w:sz w:val="28"/>
                <w:szCs w:val="28"/>
              </w:rPr>
              <w:t xml:space="preserve"> </w:t>
            </w:r>
            <w:proofErr w:type="spellStart"/>
            <w:r w:rsidRPr="00EF3C76">
              <w:rPr>
                <w:rFonts w:ascii="Garamond" w:hAnsi="Garamond"/>
                <w:sz w:val="28"/>
                <w:szCs w:val="28"/>
              </w:rPr>
              <w:t>cuirt</w:t>
            </w:r>
            <w:proofErr w:type="spellEnd"/>
            <w:r w:rsidRPr="00EF3C76">
              <w:rPr>
                <w:rFonts w:ascii="Garamond" w:hAnsi="Garamond"/>
                <w:sz w:val="28"/>
                <w:szCs w:val="28"/>
              </w:rPr>
              <w:t xml:space="preserve"> </w:t>
            </w:r>
            <w:proofErr w:type="spellStart"/>
            <w:r w:rsidRPr="00EF3C76">
              <w:rPr>
                <w:rFonts w:ascii="Garamond" w:hAnsi="Garamond"/>
                <w:sz w:val="28"/>
                <w:szCs w:val="28"/>
              </w:rPr>
              <w:t>ayns</w:t>
            </w:r>
            <w:proofErr w:type="spellEnd"/>
            <w:r w:rsidRPr="00EF3C76">
              <w:rPr>
                <w:rFonts w:ascii="Garamond" w:hAnsi="Garamond"/>
                <w:sz w:val="28"/>
                <w:szCs w:val="28"/>
              </w:rPr>
              <w:t xml:space="preserve"> </w:t>
            </w:r>
            <w:proofErr w:type="spellStart"/>
            <w:r w:rsidRPr="00EF3C76">
              <w:rPr>
                <w:rFonts w:ascii="Garamond" w:hAnsi="Garamond"/>
                <w:sz w:val="28"/>
                <w:szCs w:val="28"/>
              </w:rPr>
              <w:t>ny</w:t>
            </w:r>
            <w:proofErr w:type="spellEnd"/>
            <w:r w:rsidRPr="00EF3C76">
              <w:rPr>
                <w:rFonts w:ascii="Garamond" w:hAnsi="Garamond"/>
                <w:sz w:val="28"/>
                <w:szCs w:val="28"/>
              </w:rPr>
              <w:t xml:space="preserve"> </w:t>
            </w:r>
            <w:proofErr w:type="spellStart"/>
            <w:r w:rsidRPr="00EF3C76">
              <w:rPr>
                <w:rFonts w:ascii="Garamond" w:hAnsi="Garamond"/>
                <w:sz w:val="28"/>
                <w:szCs w:val="28"/>
              </w:rPr>
              <w:t>creeaghyn</w:t>
            </w:r>
            <w:proofErr w:type="spellEnd"/>
            <w:r w:rsidRPr="00EF3C76">
              <w:rPr>
                <w:rFonts w:ascii="Garamond" w:hAnsi="Garamond"/>
                <w:sz w:val="28"/>
                <w:szCs w:val="28"/>
              </w:rPr>
              <w:t xml:space="preserve"> </w:t>
            </w:r>
            <w:proofErr w:type="spellStart"/>
            <w:r w:rsidRPr="00EF3C76">
              <w:rPr>
                <w:rFonts w:ascii="Garamond" w:hAnsi="Garamond"/>
                <w:sz w:val="28"/>
                <w:szCs w:val="28"/>
              </w:rPr>
              <w:t>oc</w:t>
            </w:r>
            <w:proofErr w:type="spellEnd"/>
            <w:r w:rsidRPr="00EF3C76">
              <w:rPr>
                <w:rFonts w:ascii="Garamond" w:hAnsi="Garamond"/>
                <w:sz w:val="28"/>
                <w:szCs w:val="28"/>
              </w:rPr>
              <w:t xml:space="preserve">, as </w:t>
            </w:r>
            <w:proofErr w:type="spellStart"/>
            <w:r w:rsidRPr="00EF3C76">
              <w:rPr>
                <w:rFonts w:ascii="Garamond" w:hAnsi="Garamond"/>
                <w:sz w:val="28"/>
                <w:szCs w:val="28"/>
              </w:rPr>
              <w:t>t’ad</w:t>
            </w:r>
            <w:proofErr w:type="spellEnd"/>
            <w:r w:rsidRPr="00EF3C76">
              <w:rPr>
                <w:rFonts w:ascii="Garamond" w:hAnsi="Garamond"/>
                <w:sz w:val="28"/>
                <w:szCs w:val="28"/>
              </w:rPr>
              <w:t xml:space="preserve"> </w:t>
            </w:r>
            <w:proofErr w:type="spellStart"/>
            <w:r w:rsidRPr="00EF3C76">
              <w:rPr>
                <w:rFonts w:ascii="Garamond" w:hAnsi="Garamond"/>
                <w:sz w:val="28"/>
                <w:szCs w:val="28"/>
              </w:rPr>
              <w:t>cheet</w:t>
            </w:r>
            <w:proofErr w:type="spellEnd"/>
            <w:r w:rsidRPr="00EF3C76">
              <w:rPr>
                <w:rFonts w:ascii="Garamond" w:hAnsi="Garamond"/>
                <w:sz w:val="28"/>
                <w:szCs w:val="28"/>
              </w:rPr>
              <w:t xml:space="preserve"> </w:t>
            </w:r>
            <w:proofErr w:type="spellStart"/>
            <w:r w:rsidRPr="00EF3C76">
              <w:rPr>
                <w:rFonts w:ascii="Garamond" w:hAnsi="Garamond"/>
                <w:sz w:val="28"/>
                <w:szCs w:val="28"/>
              </w:rPr>
              <w:t>dy</w:t>
            </w:r>
            <w:proofErr w:type="spellEnd"/>
            <w:r w:rsidRPr="00EF3C76">
              <w:rPr>
                <w:rFonts w:ascii="Garamond" w:hAnsi="Garamond"/>
                <w:sz w:val="28"/>
                <w:szCs w:val="28"/>
              </w:rPr>
              <w:t xml:space="preserve"> </w:t>
            </w:r>
            <w:proofErr w:type="spellStart"/>
            <w:r w:rsidRPr="00EF3C76">
              <w:rPr>
                <w:rFonts w:ascii="Garamond" w:hAnsi="Garamond"/>
                <w:sz w:val="28"/>
                <w:szCs w:val="28"/>
              </w:rPr>
              <w:t>ve</w:t>
            </w:r>
            <w:proofErr w:type="spellEnd"/>
            <w:r w:rsidRPr="00EF3C76">
              <w:rPr>
                <w:rFonts w:ascii="Garamond" w:hAnsi="Garamond"/>
                <w:sz w:val="28"/>
                <w:szCs w:val="28"/>
              </w:rPr>
              <w:t xml:space="preserve"> </w:t>
            </w:r>
            <w:proofErr w:type="spellStart"/>
            <w:r w:rsidRPr="00EF3C76">
              <w:rPr>
                <w:rFonts w:ascii="Garamond" w:hAnsi="Garamond"/>
                <w:sz w:val="28"/>
                <w:szCs w:val="28"/>
              </w:rPr>
              <w:t>nyn</w:t>
            </w:r>
            <w:proofErr w:type="spellEnd"/>
            <w:r w:rsidRPr="00EF3C76">
              <w:rPr>
                <w:rFonts w:ascii="Garamond" w:hAnsi="Garamond"/>
                <w:sz w:val="28"/>
                <w:szCs w:val="28"/>
              </w:rPr>
              <w:t xml:space="preserve"> </w:t>
            </w:r>
            <w:proofErr w:type="spellStart"/>
            <w:r w:rsidRPr="00EF3C76">
              <w:rPr>
                <w:rFonts w:ascii="Garamond" w:hAnsi="Garamond"/>
                <w:i/>
                <w:sz w:val="28"/>
                <w:szCs w:val="28"/>
              </w:rPr>
              <w:t>Oltyn</w:t>
            </w:r>
            <w:proofErr w:type="spellEnd"/>
            <w:r w:rsidRPr="00EF3C76">
              <w:rPr>
                <w:rFonts w:ascii="Garamond" w:hAnsi="Garamond"/>
                <w:i/>
                <w:sz w:val="28"/>
                <w:szCs w:val="28"/>
              </w:rPr>
              <w:t xml:space="preserve"> </w:t>
            </w:r>
            <w:proofErr w:type="spellStart"/>
            <w:r w:rsidRPr="00EF3C76">
              <w:rPr>
                <w:rFonts w:ascii="Garamond" w:hAnsi="Garamond"/>
                <w:i/>
                <w:sz w:val="28"/>
                <w:szCs w:val="28"/>
              </w:rPr>
              <w:t>jeh</w:t>
            </w:r>
            <w:proofErr w:type="spellEnd"/>
            <w:r w:rsidRPr="00EF3C76">
              <w:rPr>
                <w:rFonts w:ascii="Garamond" w:hAnsi="Garamond"/>
                <w:i/>
                <w:sz w:val="28"/>
                <w:szCs w:val="28"/>
              </w:rPr>
              <w:t xml:space="preserve"> </w:t>
            </w:r>
            <w:proofErr w:type="spellStart"/>
            <w:r w:rsidRPr="00EF3C76">
              <w:rPr>
                <w:rFonts w:ascii="Garamond" w:hAnsi="Garamond"/>
                <w:i/>
                <w:sz w:val="28"/>
                <w:szCs w:val="28"/>
              </w:rPr>
              <w:t>Creest</w:t>
            </w:r>
            <w:proofErr w:type="spellEnd"/>
            <w:r w:rsidRPr="00EF3C76">
              <w:rPr>
                <w:rFonts w:ascii="Garamond" w:hAnsi="Garamond"/>
                <w:i/>
                <w:sz w:val="28"/>
                <w:szCs w:val="28"/>
              </w:rPr>
              <w:t xml:space="preserve"> </w:t>
            </w:r>
            <w:proofErr w:type="spellStart"/>
            <w:r w:rsidRPr="00EF3C76">
              <w:rPr>
                <w:rFonts w:ascii="Garamond" w:hAnsi="Garamond"/>
                <w:i/>
                <w:sz w:val="28"/>
                <w:szCs w:val="28"/>
              </w:rPr>
              <w:t>Meck</w:t>
            </w:r>
            <w:proofErr w:type="spellEnd"/>
            <w:r w:rsidRPr="00EF3C76">
              <w:rPr>
                <w:rFonts w:ascii="Garamond" w:hAnsi="Garamond"/>
                <w:i/>
                <w:sz w:val="28"/>
                <w:szCs w:val="28"/>
              </w:rPr>
              <w:t xml:space="preserve"> da Yee, as </w:t>
            </w:r>
            <w:proofErr w:type="spellStart"/>
            <w:r w:rsidRPr="00EF3C76">
              <w:rPr>
                <w:rFonts w:ascii="Garamond" w:hAnsi="Garamond"/>
                <w:i/>
                <w:sz w:val="28"/>
                <w:szCs w:val="28"/>
              </w:rPr>
              <w:t>Eiraghyn</w:t>
            </w:r>
            <w:proofErr w:type="spellEnd"/>
            <w:r w:rsidRPr="00EF3C76">
              <w:rPr>
                <w:rFonts w:ascii="Garamond" w:hAnsi="Garamond"/>
                <w:i/>
                <w:sz w:val="28"/>
                <w:szCs w:val="28"/>
              </w:rPr>
              <w:t xml:space="preserve"> </w:t>
            </w:r>
            <w:proofErr w:type="spellStart"/>
            <w:r w:rsidRPr="00EF3C76">
              <w:rPr>
                <w:rFonts w:ascii="Garamond" w:hAnsi="Garamond"/>
                <w:i/>
                <w:sz w:val="28"/>
                <w:szCs w:val="28"/>
              </w:rPr>
              <w:t>jeh</w:t>
            </w:r>
            <w:proofErr w:type="spellEnd"/>
            <w:r w:rsidRPr="00EF3C76">
              <w:rPr>
                <w:rFonts w:ascii="Garamond" w:hAnsi="Garamond"/>
                <w:i/>
                <w:sz w:val="28"/>
                <w:szCs w:val="28"/>
              </w:rPr>
              <w:t xml:space="preserve"> </w:t>
            </w:r>
            <w:proofErr w:type="spellStart"/>
            <w:r w:rsidRPr="00EF3C76">
              <w:rPr>
                <w:rFonts w:ascii="Garamond" w:hAnsi="Garamond"/>
                <w:i/>
                <w:sz w:val="28"/>
                <w:szCs w:val="28"/>
              </w:rPr>
              <w:t>Reereeaght</w:t>
            </w:r>
            <w:proofErr w:type="spellEnd"/>
            <w:r w:rsidRPr="00EF3C76">
              <w:rPr>
                <w:rFonts w:ascii="Garamond" w:hAnsi="Garamond"/>
                <w:i/>
                <w:sz w:val="28"/>
                <w:szCs w:val="28"/>
              </w:rPr>
              <w:t xml:space="preserve"> </w:t>
            </w:r>
            <w:proofErr w:type="spellStart"/>
            <w:r w:rsidRPr="00EF3C76">
              <w:rPr>
                <w:rFonts w:ascii="Garamond" w:hAnsi="Garamond"/>
                <w:i/>
                <w:sz w:val="28"/>
                <w:szCs w:val="28"/>
              </w:rPr>
              <w:t>Niau</w:t>
            </w:r>
            <w:proofErr w:type="spellEnd"/>
            <w:r w:rsidRPr="00EF3C76">
              <w:rPr>
                <w:rFonts w:ascii="Garamond" w:hAnsi="Garamond"/>
                <w:sz w:val="28"/>
                <w:szCs w:val="28"/>
              </w:rPr>
              <w:t xml:space="preserve">. </w:t>
            </w:r>
          </w:p>
        </w:tc>
        <w:tc>
          <w:tcPr>
            <w:tcW w:w="4054" w:type="dxa"/>
          </w:tcPr>
          <w:p w14:paraId="3BAA9371" w14:textId="77777777" w:rsidR="004B40E6" w:rsidRPr="004F02BD" w:rsidRDefault="004B40E6" w:rsidP="00DB60C3">
            <w:pPr>
              <w:pStyle w:val="ListParagraph"/>
              <w:ind w:left="0" w:firstLine="227"/>
              <w:jc w:val="both"/>
              <w:rPr>
                <w:rFonts w:ascii="Garamond" w:hAnsi="Garamond" w:cs="Times New Roman"/>
                <w:sz w:val="28"/>
              </w:rPr>
            </w:pPr>
            <w:r w:rsidRPr="004F02BD">
              <w:rPr>
                <w:rFonts w:ascii="Garamond" w:hAnsi="Garamond" w:cs="Times New Roman"/>
                <w:i/>
                <w:sz w:val="28"/>
              </w:rPr>
              <w:t xml:space="preserve">Now all such as accept this </w:t>
            </w:r>
            <w:r w:rsidRPr="004F02BD">
              <w:rPr>
                <w:rFonts w:ascii="Garamond" w:hAnsi="Garamond" w:cs="Times New Roman"/>
                <w:sz w:val="28"/>
              </w:rPr>
              <w:t xml:space="preserve">gracious Offer, </w:t>
            </w:r>
            <w:r w:rsidRPr="004F02BD">
              <w:rPr>
                <w:rFonts w:ascii="Garamond" w:hAnsi="Garamond" w:cs="Times New Roman"/>
                <w:i/>
                <w:sz w:val="28"/>
              </w:rPr>
              <w:t>are baptised and sanctified by the Holy Ghost</w:t>
            </w:r>
            <w:r w:rsidR="002C617D">
              <w:rPr>
                <w:rFonts w:ascii="Garamond" w:hAnsi="Garamond" w:cs="Times New Roman"/>
                <w:i/>
                <w:sz w:val="28"/>
              </w:rPr>
              <w:t> :</w:t>
            </w:r>
            <w:r w:rsidRPr="004F02BD">
              <w:rPr>
                <w:rFonts w:ascii="Garamond" w:hAnsi="Garamond" w:cs="Times New Roman"/>
                <w:i/>
                <w:sz w:val="28"/>
              </w:rPr>
              <w:t xml:space="preserve"> That is, they are taken from under the Government of Satan, and, having the Seeds of Holiness sown in their Hearts, they become </w:t>
            </w:r>
            <w:r w:rsidRPr="004F02BD">
              <w:rPr>
                <w:rFonts w:ascii="Garamond" w:hAnsi="Garamond" w:cs="Times New Roman"/>
                <w:sz w:val="28"/>
              </w:rPr>
              <w:t>Members of Christ, sons of God, and Heirs of Heaven.</w:t>
            </w:r>
          </w:p>
        </w:tc>
        <w:tc>
          <w:tcPr>
            <w:tcW w:w="906" w:type="dxa"/>
          </w:tcPr>
          <w:p w14:paraId="19E7336A" w14:textId="77777777" w:rsidR="004B40E6" w:rsidRPr="00677A95" w:rsidRDefault="004B40E6" w:rsidP="00DB60C3">
            <w:pPr>
              <w:pStyle w:val="ListParagraph"/>
              <w:ind w:left="0"/>
              <w:rPr>
                <w:rFonts w:ascii="Garamond" w:hAnsi="Garamond" w:cs="Times New Roman"/>
                <w:i/>
                <w:sz w:val="20"/>
                <w:szCs w:val="20"/>
              </w:rPr>
            </w:pPr>
          </w:p>
          <w:p w14:paraId="55AC296C" w14:textId="77777777" w:rsidR="00677A95" w:rsidRPr="00677A95" w:rsidRDefault="00677A95" w:rsidP="00DB60C3">
            <w:pPr>
              <w:pStyle w:val="ListParagraph"/>
              <w:ind w:left="0"/>
              <w:rPr>
                <w:rFonts w:ascii="Garamond" w:hAnsi="Garamond" w:cs="Times New Roman"/>
                <w:i/>
                <w:sz w:val="20"/>
                <w:szCs w:val="20"/>
              </w:rPr>
            </w:pPr>
          </w:p>
          <w:p w14:paraId="48BDEBC0" w14:textId="77777777" w:rsidR="00677A95" w:rsidRPr="00677A95" w:rsidRDefault="00677A95" w:rsidP="00DB60C3">
            <w:pPr>
              <w:pStyle w:val="ListParagraph"/>
              <w:ind w:left="0"/>
              <w:rPr>
                <w:rFonts w:ascii="Garamond" w:hAnsi="Garamond" w:cs="Times New Roman"/>
                <w:i/>
                <w:sz w:val="20"/>
                <w:szCs w:val="20"/>
              </w:rPr>
            </w:pPr>
          </w:p>
          <w:p w14:paraId="390A0496" w14:textId="77777777" w:rsidR="00677A95" w:rsidRPr="00677A95" w:rsidRDefault="00677A95" w:rsidP="00DB60C3">
            <w:pPr>
              <w:pStyle w:val="ListParagraph"/>
              <w:ind w:left="0"/>
              <w:rPr>
                <w:rFonts w:ascii="Garamond" w:hAnsi="Garamond" w:cs="Times New Roman"/>
                <w:i/>
                <w:sz w:val="20"/>
                <w:szCs w:val="20"/>
              </w:rPr>
            </w:pPr>
          </w:p>
          <w:p w14:paraId="505EAE2E" w14:textId="77777777" w:rsidR="00677A95" w:rsidRPr="00677A95" w:rsidRDefault="00677A95" w:rsidP="00DB60C3">
            <w:pPr>
              <w:pStyle w:val="ListParagraph"/>
              <w:ind w:left="0"/>
              <w:rPr>
                <w:rFonts w:ascii="Garamond" w:hAnsi="Garamond" w:cs="Times New Roman"/>
                <w:sz w:val="20"/>
                <w:szCs w:val="20"/>
              </w:rPr>
            </w:pPr>
            <w:r w:rsidRPr="00677A95">
              <w:rPr>
                <w:rFonts w:ascii="Garamond" w:hAnsi="Garamond" w:cs="Times New Roman"/>
                <w:sz w:val="20"/>
                <w:szCs w:val="20"/>
              </w:rPr>
              <w:t>Acts 26. 18</w:t>
            </w:r>
          </w:p>
        </w:tc>
      </w:tr>
      <w:tr w:rsidR="00677A95" w:rsidRPr="004F02BD" w14:paraId="6B96A159" w14:textId="77777777" w:rsidTr="00677A95">
        <w:tc>
          <w:tcPr>
            <w:tcW w:w="4111" w:type="dxa"/>
          </w:tcPr>
          <w:p w14:paraId="34933CC6" w14:textId="77777777" w:rsidR="00677A95" w:rsidRPr="004B09DC" w:rsidRDefault="001920BD" w:rsidP="00DB60C3">
            <w:pPr>
              <w:pStyle w:val="CM3"/>
              <w:widowControl/>
              <w:spacing w:line="240" w:lineRule="auto"/>
              <w:ind w:firstLine="227"/>
              <w:jc w:val="both"/>
              <w:rPr>
                <w:rFonts w:ascii="Garamond" w:hAnsi="Garamond"/>
                <w:sz w:val="28"/>
                <w:szCs w:val="28"/>
                <w:lang w:val="es-ES"/>
              </w:rPr>
            </w:pPr>
            <w:r>
              <w:rPr>
                <w:rFonts w:ascii="Garamond" w:hAnsi="Garamond"/>
                <w:sz w:val="28"/>
                <w:szCs w:val="28"/>
                <w:lang w:val="es-ES"/>
              </w:rPr>
              <w:t>[</w:t>
            </w:r>
            <w:r w:rsidR="00677A95" w:rsidRPr="004B09DC">
              <w:rPr>
                <w:rFonts w:ascii="Garamond" w:hAnsi="Garamond"/>
                <w:sz w:val="28"/>
                <w:szCs w:val="28"/>
                <w:lang w:val="es-ES"/>
              </w:rPr>
              <w:t xml:space="preserve">10] </w:t>
            </w:r>
            <w:r w:rsidR="00677A95" w:rsidRPr="004B09DC">
              <w:rPr>
                <w:rFonts w:ascii="Garamond" w:hAnsi="Garamond"/>
                <w:i/>
                <w:sz w:val="28"/>
                <w:szCs w:val="28"/>
                <w:lang w:val="es-ES"/>
              </w:rPr>
              <w:t>Q.</w:t>
            </w:r>
            <w:r w:rsidR="00677A95" w:rsidRPr="004B09DC">
              <w:rPr>
                <w:rFonts w:ascii="Garamond" w:hAnsi="Garamond"/>
                <w:sz w:val="28"/>
                <w:szCs w:val="28"/>
                <w:lang w:val="es-ES"/>
              </w:rPr>
              <w:t xml:space="preserve"> </w:t>
            </w:r>
            <w:proofErr w:type="spellStart"/>
            <w:r w:rsidR="00677A95" w:rsidRPr="004B09DC">
              <w:rPr>
                <w:rFonts w:ascii="Garamond" w:hAnsi="Garamond"/>
                <w:sz w:val="28"/>
                <w:szCs w:val="28"/>
                <w:lang w:val="es-ES"/>
              </w:rPr>
              <w:t>Cre</w:t>
            </w:r>
            <w:proofErr w:type="spellEnd"/>
            <w:r w:rsidR="00677A95" w:rsidRPr="004B09DC">
              <w:rPr>
                <w:rFonts w:ascii="Garamond" w:hAnsi="Garamond"/>
                <w:sz w:val="28"/>
                <w:szCs w:val="28"/>
                <w:lang w:val="es-ES"/>
              </w:rPr>
              <w:t xml:space="preserve"> te </w:t>
            </w:r>
            <w:proofErr w:type="spellStart"/>
            <w:r w:rsidR="00677A95" w:rsidRPr="004B09DC">
              <w:rPr>
                <w:rFonts w:ascii="Garamond" w:hAnsi="Garamond"/>
                <w:sz w:val="28"/>
                <w:szCs w:val="28"/>
                <w:lang w:val="es-ES"/>
              </w:rPr>
              <w:t>dy</w:t>
            </w:r>
            <w:proofErr w:type="spellEnd"/>
            <w:r w:rsidR="00677A95" w:rsidRPr="004B09DC">
              <w:rPr>
                <w:rFonts w:ascii="Garamond" w:hAnsi="Garamond"/>
                <w:sz w:val="28"/>
                <w:szCs w:val="28"/>
                <w:lang w:val="es-ES"/>
              </w:rPr>
              <w:t xml:space="preserve"> ve </w:t>
            </w:r>
            <w:proofErr w:type="spellStart"/>
            <w:r w:rsidR="00677A95" w:rsidRPr="004B09DC">
              <w:rPr>
                <w:rFonts w:ascii="Garamond" w:hAnsi="Garamond"/>
                <w:sz w:val="28"/>
                <w:szCs w:val="28"/>
                <w:lang w:val="es-ES"/>
              </w:rPr>
              <w:t>dt’Olt</w:t>
            </w:r>
            <w:proofErr w:type="spellEnd"/>
            <w:r w:rsidR="00677A95" w:rsidRPr="004B09DC">
              <w:rPr>
                <w:rFonts w:ascii="Garamond" w:hAnsi="Garamond"/>
                <w:sz w:val="28"/>
                <w:szCs w:val="28"/>
                <w:lang w:val="es-ES"/>
              </w:rPr>
              <w:t xml:space="preserve"> </w:t>
            </w:r>
            <w:proofErr w:type="spellStart"/>
            <w:r w:rsidR="00677A95" w:rsidRPr="004B09DC">
              <w:rPr>
                <w:rFonts w:ascii="Garamond" w:hAnsi="Garamond"/>
                <w:sz w:val="28"/>
                <w:szCs w:val="28"/>
                <w:lang w:val="es-ES"/>
              </w:rPr>
              <w:t>jeh</w:t>
            </w:r>
            <w:proofErr w:type="spellEnd"/>
            <w:r w:rsidR="00677A95" w:rsidRPr="004B09DC">
              <w:rPr>
                <w:rFonts w:ascii="Garamond" w:hAnsi="Garamond"/>
                <w:sz w:val="28"/>
                <w:szCs w:val="28"/>
                <w:lang w:val="es-ES"/>
              </w:rPr>
              <w:t xml:space="preserve"> </w:t>
            </w:r>
            <w:proofErr w:type="spellStart"/>
            <w:r w:rsidR="00677A95" w:rsidRPr="004B09DC">
              <w:rPr>
                <w:rFonts w:ascii="Garamond" w:hAnsi="Garamond"/>
                <w:sz w:val="28"/>
                <w:szCs w:val="28"/>
                <w:lang w:val="es-ES"/>
              </w:rPr>
              <w:t>Creest</w:t>
            </w:r>
            <w:proofErr w:type="spellEnd"/>
            <w:r w:rsidR="002C617D" w:rsidRPr="002C617D">
              <w:rPr>
                <w:rFonts w:ascii="Garamond" w:hAnsi="Garamond"/>
                <w:i/>
                <w:sz w:val="28"/>
                <w:szCs w:val="28"/>
                <w:lang w:val="es-ES"/>
              </w:rPr>
              <w:t> </w:t>
            </w:r>
            <w:r w:rsidR="00C57BF1" w:rsidRPr="00C57BF1">
              <w:rPr>
                <w:rFonts w:ascii="Garamond" w:hAnsi="Garamond"/>
                <w:sz w:val="28"/>
                <w:szCs w:val="28"/>
                <w:lang w:val="es-ES"/>
              </w:rPr>
              <w:t>?</w:t>
            </w:r>
            <w:r w:rsidR="00677A95" w:rsidRPr="004B09DC">
              <w:rPr>
                <w:rFonts w:ascii="Garamond" w:hAnsi="Garamond"/>
                <w:sz w:val="28"/>
                <w:szCs w:val="28"/>
                <w:lang w:val="es-ES"/>
              </w:rPr>
              <w:t xml:space="preserve"> </w:t>
            </w:r>
          </w:p>
        </w:tc>
        <w:tc>
          <w:tcPr>
            <w:tcW w:w="4054" w:type="dxa"/>
          </w:tcPr>
          <w:p w14:paraId="0F8F3680"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What is it to be a</w:t>
            </w:r>
            <w:r w:rsidRPr="004F02BD">
              <w:rPr>
                <w:rFonts w:ascii="Garamond" w:hAnsi="Garamond" w:cs="Times New Roman"/>
                <w:sz w:val="28"/>
              </w:rPr>
              <w:t xml:space="preserve"> Member of Christ</w:t>
            </w:r>
            <w:r w:rsidR="002C617D" w:rsidRPr="002C617D">
              <w:rPr>
                <w:rFonts w:ascii="Garamond" w:hAnsi="Garamond" w:cs="Times New Roman"/>
                <w:i/>
                <w:sz w:val="28"/>
              </w:rPr>
              <w:t> </w:t>
            </w:r>
            <w:r w:rsidR="00C57BF1" w:rsidRPr="00C57BF1">
              <w:rPr>
                <w:rFonts w:ascii="Garamond" w:hAnsi="Garamond" w:cs="Times New Roman"/>
                <w:sz w:val="28"/>
              </w:rPr>
              <w:t>?</w:t>
            </w:r>
          </w:p>
        </w:tc>
        <w:tc>
          <w:tcPr>
            <w:tcW w:w="906" w:type="dxa"/>
          </w:tcPr>
          <w:p w14:paraId="042A7351"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1919DC44" w14:textId="77777777" w:rsidTr="00677A95">
        <w:tc>
          <w:tcPr>
            <w:tcW w:w="4111" w:type="dxa"/>
          </w:tcPr>
          <w:p w14:paraId="0CB8B2A5" w14:textId="77777777" w:rsidR="00677A95" w:rsidRPr="00677A95" w:rsidRDefault="00677A95" w:rsidP="00DB60C3">
            <w:pPr>
              <w:pStyle w:val="CM3"/>
              <w:widowControl/>
              <w:spacing w:line="240" w:lineRule="auto"/>
              <w:ind w:firstLine="227"/>
              <w:jc w:val="both"/>
              <w:rPr>
                <w:rFonts w:ascii="Garamond" w:hAnsi="Garamond"/>
                <w:sz w:val="28"/>
                <w:szCs w:val="28"/>
              </w:rPr>
            </w:pPr>
            <w:r w:rsidRPr="00677A95">
              <w:rPr>
                <w:rFonts w:ascii="Garamond" w:hAnsi="Garamond"/>
                <w:i/>
                <w:sz w:val="28"/>
                <w:szCs w:val="28"/>
              </w:rPr>
              <w:t xml:space="preserve">A. </w:t>
            </w:r>
            <w:r w:rsidRPr="00677A95">
              <w:rPr>
                <w:rFonts w:ascii="Garamond" w:hAnsi="Garamond"/>
                <w:sz w:val="28"/>
                <w:szCs w:val="28"/>
              </w:rPr>
              <w:t xml:space="preserve">Ta </w:t>
            </w:r>
            <w:proofErr w:type="spellStart"/>
            <w:r w:rsidRPr="00677A95">
              <w:rPr>
                <w:rFonts w:ascii="Garamond" w:hAnsi="Garamond"/>
                <w:sz w:val="28"/>
                <w:szCs w:val="28"/>
              </w:rPr>
              <w:t>shen</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ve</w:t>
            </w:r>
            <w:proofErr w:type="spellEnd"/>
            <w:r w:rsidRPr="00677A95">
              <w:rPr>
                <w:rFonts w:ascii="Garamond" w:hAnsi="Garamond"/>
                <w:sz w:val="28"/>
                <w:szCs w:val="28"/>
              </w:rPr>
              <w:t xml:space="preserve"> </w:t>
            </w:r>
            <w:proofErr w:type="spellStart"/>
            <w:r w:rsidRPr="00677A95">
              <w:rPr>
                <w:rFonts w:ascii="Garamond" w:hAnsi="Garamond"/>
                <w:sz w:val="28"/>
                <w:szCs w:val="28"/>
              </w:rPr>
              <w:t>Olt</w:t>
            </w:r>
            <w:proofErr w:type="spellEnd"/>
            <w:r w:rsidRPr="00677A95">
              <w:rPr>
                <w:rFonts w:ascii="Garamond" w:hAnsi="Garamond"/>
                <w:sz w:val="28"/>
                <w:szCs w:val="28"/>
              </w:rPr>
              <w:t xml:space="preserve"> </w:t>
            </w:r>
            <w:proofErr w:type="spellStart"/>
            <w:r w:rsidRPr="00677A95">
              <w:rPr>
                <w:rFonts w:ascii="Garamond" w:hAnsi="Garamond"/>
                <w:sz w:val="28"/>
                <w:szCs w:val="28"/>
              </w:rPr>
              <w:t>jeh’n</w:t>
            </w:r>
            <w:proofErr w:type="spellEnd"/>
            <w:r w:rsidRPr="00677A95">
              <w:rPr>
                <w:rFonts w:ascii="Garamond" w:hAnsi="Garamond"/>
                <w:sz w:val="28"/>
                <w:szCs w:val="28"/>
              </w:rPr>
              <w:t xml:space="preserve"> </w:t>
            </w:r>
            <w:proofErr w:type="spellStart"/>
            <w:r w:rsidRPr="00677A95">
              <w:rPr>
                <w:rFonts w:ascii="Garamond" w:hAnsi="Garamond"/>
                <w:sz w:val="28"/>
                <w:szCs w:val="28"/>
              </w:rPr>
              <w:t>Aglish</w:t>
            </w:r>
            <w:proofErr w:type="spellEnd"/>
            <w:r w:rsidRPr="00677A95">
              <w:rPr>
                <w:rFonts w:ascii="Garamond" w:hAnsi="Garamond"/>
                <w:sz w:val="28"/>
                <w:szCs w:val="28"/>
              </w:rPr>
              <w:t xml:space="preserve"> </w:t>
            </w:r>
            <w:proofErr w:type="spellStart"/>
            <w:r w:rsidRPr="00677A95">
              <w:rPr>
                <w:rFonts w:ascii="Garamond" w:hAnsi="Garamond"/>
                <w:sz w:val="28"/>
                <w:szCs w:val="28"/>
              </w:rPr>
              <w:t>echey</w:t>
            </w:r>
            <w:proofErr w:type="spellEnd"/>
            <w:r w:rsidRPr="00677A95">
              <w:rPr>
                <w:rFonts w:ascii="Garamond" w:hAnsi="Garamond"/>
                <w:sz w:val="28"/>
                <w:szCs w:val="28"/>
              </w:rPr>
              <w:t xml:space="preserve"> ta </w:t>
            </w:r>
            <w:proofErr w:type="spellStart"/>
            <w:r w:rsidRPr="00677A95">
              <w:rPr>
                <w:rFonts w:ascii="Garamond" w:hAnsi="Garamond"/>
                <w:sz w:val="28"/>
                <w:szCs w:val="28"/>
              </w:rPr>
              <w:t>enmyssit</w:t>
            </w:r>
            <w:proofErr w:type="spellEnd"/>
            <w:r w:rsidRPr="00677A95">
              <w:rPr>
                <w:rFonts w:ascii="Garamond" w:hAnsi="Garamond"/>
                <w:sz w:val="28"/>
                <w:szCs w:val="28"/>
              </w:rPr>
              <w:t xml:space="preserve"> Corp </w:t>
            </w:r>
            <w:proofErr w:type="spellStart"/>
            <w:r w:rsidRPr="00677A95">
              <w:rPr>
                <w:rFonts w:ascii="Garamond" w:hAnsi="Garamond"/>
                <w:sz w:val="28"/>
                <w:szCs w:val="28"/>
              </w:rPr>
              <w:t>Chreest</w:t>
            </w:r>
            <w:proofErr w:type="spellEnd"/>
            <w:r w:rsidRPr="00677A95">
              <w:rPr>
                <w:rFonts w:ascii="Garamond" w:hAnsi="Garamond"/>
                <w:sz w:val="28"/>
                <w:szCs w:val="28"/>
              </w:rPr>
              <w:t xml:space="preserve">, er </w:t>
            </w:r>
            <w:proofErr w:type="spellStart"/>
            <w:r w:rsidRPr="00677A95">
              <w:rPr>
                <w:rFonts w:ascii="Garamond" w:hAnsi="Garamond"/>
                <w:sz w:val="28"/>
                <w:szCs w:val="28"/>
              </w:rPr>
              <w:t>yn</w:t>
            </w:r>
            <w:proofErr w:type="spellEnd"/>
            <w:r w:rsidRPr="00677A95">
              <w:rPr>
                <w:rFonts w:ascii="Garamond" w:hAnsi="Garamond"/>
                <w:sz w:val="28"/>
                <w:szCs w:val="28"/>
              </w:rPr>
              <w:t xml:space="preserve"> </w:t>
            </w:r>
            <w:proofErr w:type="spellStart"/>
            <w:r w:rsidRPr="00677A95">
              <w:rPr>
                <w:rFonts w:ascii="Garamond" w:hAnsi="Garamond"/>
                <w:sz w:val="28"/>
                <w:szCs w:val="28"/>
              </w:rPr>
              <w:t>oyr</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vel</w:t>
            </w:r>
            <w:proofErr w:type="spellEnd"/>
            <w:r w:rsidRPr="00677A95">
              <w:rPr>
                <w:rFonts w:ascii="Garamond" w:hAnsi="Garamond"/>
                <w:sz w:val="28"/>
                <w:szCs w:val="28"/>
              </w:rPr>
              <w:t xml:space="preserve"> </w:t>
            </w:r>
            <w:proofErr w:type="spellStart"/>
            <w:r w:rsidRPr="00677A95">
              <w:rPr>
                <w:rFonts w:ascii="Garamond" w:hAnsi="Garamond"/>
                <w:sz w:val="28"/>
                <w:szCs w:val="28"/>
              </w:rPr>
              <w:t>Creest</w:t>
            </w:r>
            <w:proofErr w:type="spellEnd"/>
            <w:r w:rsidRPr="00677A95">
              <w:rPr>
                <w:rFonts w:ascii="Garamond" w:hAnsi="Garamond"/>
                <w:sz w:val="28"/>
                <w:szCs w:val="28"/>
              </w:rPr>
              <w:t xml:space="preserve"> y Kione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reill</w:t>
            </w:r>
            <w:proofErr w:type="spellEnd"/>
            <w:r w:rsidRPr="00677A95">
              <w:rPr>
                <w:rFonts w:ascii="Garamond" w:hAnsi="Garamond"/>
                <w:sz w:val="28"/>
                <w:szCs w:val="28"/>
              </w:rPr>
              <w:t xml:space="preserve"> </w:t>
            </w:r>
            <w:proofErr w:type="spellStart"/>
            <w:r w:rsidRPr="00677A95">
              <w:rPr>
                <w:rFonts w:ascii="Garamond" w:hAnsi="Garamond"/>
                <w:sz w:val="28"/>
                <w:szCs w:val="28"/>
              </w:rPr>
              <w:t>ee</w:t>
            </w:r>
            <w:proofErr w:type="spellEnd"/>
            <w:r w:rsidRPr="00677A95">
              <w:rPr>
                <w:rFonts w:ascii="Garamond" w:hAnsi="Garamond"/>
                <w:sz w:val="28"/>
                <w:szCs w:val="28"/>
              </w:rPr>
              <w:t xml:space="preserve"> </w:t>
            </w:r>
            <w:proofErr w:type="spellStart"/>
            <w:r w:rsidRPr="00677A95">
              <w:rPr>
                <w:rFonts w:ascii="Garamond" w:hAnsi="Garamond"/>
                <w:sz w:val="28"/>
                <w:szCs w:val="28"/>
              </w:rPr>
              <w:t>liorish</w:t>
            </w:r>
            <w:proofErr w:type="spellEnd"/>
            <w:r w:rsidRPr="00677A95">
              <w:rPr>
                <w:rFonts w:ascii="Garamond" w:hAnsi="Garamond"/>
                <w:sz w:val="28"/>
                <w:szCs w:val="28"/>
              </w:rPr>
              <w:t xml:space="preserve"> e </w:t>
            </w:r>
            <w:proofErr w:type="spellStart"/>
            <w:r w:rsidRPr="00677A95">
              <w:rPr>
                <w:rFonts w:ascii="Garamond" w:hAnsi="Garamond"/>
                <w:sz w:val="28"/>
                <w:szCs w:val="28"/>
              </w:rPr>
              <w:t>Leiaghyn</w:t>
            </w:r>
            <w:proofErr w:type="spellEnd"/>
            <w:r w:rsidRPr="00677A95">
              <w:rPr>
                <w:rFonts w:ascii="Garamond" w:hAnsi="Garamond"/>
                <w:sz w:val="28"/>
                <w:szCs w:val="28"/>
              </w:rPr>
              <w:t xml:space="preserve"> as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choadey</w:t>
            </w:r>
            <w:proofErr w:type="spellEnd"/>
            <w:r w:rsidRPr="00677A95">
              <w:rPr>
                <w:rFonts w:ascii="Garamond" w:hAnsi="Garamond"/>
                <w:sz w:val="28"/>
                <w:szCs w:val="28"/>
              </w:rPr>
              <w:t xml:space="preserve"> </w:t>
            </w:r>
            <w:proofErr w:type="spellStart"/>
            <w:r w:rsidRPr="00677A95">
              <w:rPr>
                <w:rFonts w:ascii="Garamond" w:hAnsi="Garamond"/>
                <w:sz w:val="28"/>
                <w:szCs w:val="28"/>
              </w:rPr>
              <w:t>ee</w:t>
            </w:r>
            <w:proofErr w:type="spellEnd"/>
            <w:r w:rsidRPr="00677A95">
              <w:rPr>
                <w:rFonts w:ascii="Garamond" w:hAnsi="Garamond"/>
                <w:sz w:val="28"/>
                <w:szCs w:val="28"/>
              </w:rPr>
              <w:t xml:space="preserve"> </w:t>
            </w:r>
            <w:proofErr w:type="spellStart"/>
            <w:r w:rsidRPr="00677A95">
              <w:rPr>
                <w:rFonts w:ascii="Garamond" w:hAnsi="Garamond"/>
                <w:sz w:val="28"/>
                <w:szCs w:val="28"/>
              </w:rPr>
              <w:t>liorish</w:t>
            </w:r>
            <w:proofErr w:type="spellEnd"/>
            <w:r w:rsidRPr="00677A95">
              <w:rPr>
                <w:rFonts w:ascii="Garamond" w:hAnsi="Garamond"/>
                <w:sz w:val="28"/>
                <w:szCs w:val="28"/>
              </w:rPr>
              <w:t xml:space="preserve"> y </w:t>
            </w:r>
            <w:proofErr w:type="spellStart"/>
            <w:r w:rsidRPr="00677A95">
              <w:rPr>
                <w:rFonts w:ascii="Garamond" w:hAnsi="Garamond"/>
                <w:sz w:val="28"/>
                <w:szCs w:val="28"/>
              </w:rPr>
              <w:t>spyrryd</w:t>
            </w:r>
            <w:proofErr w:type="spellEnd"/>
            <w:r w:rsidRPr="00677A95">
              <w:rPr>
                <w:rFonts w:ascii="Garamond" w:hAnsi="Garamond"/>
                <w:sz w:val="28"/>
                <w:szCs w:val="28"/>
              </w:rPr>
              <w:t xml:space="preserve">. </w:t>
            </w:r>
          </w:p>
        </w:tc>
        <w:tc>
          <w:tcPr>
            <w:tcW w:w="4054" w:type="dxa"/>
          </w:tcPr>
          <w:p w14:paraId="24AA1938"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It is to be a</w:t>
            </w:r>
            <w:r w:rsidRPr="004F02BD">
              <w:rPr>
                <w:rFonts w:ascii="Garamond" w:hAnsi="Garamond" w:cs="Times New Roman"/>
                <w:sz w:val="28"/>
              </w:rPr>
              <w:t xml:space="preserve"> Member of his Church, </w:t>
            </w:r>
            <w:r w:rsidRPr="004F02BD">
              <w:rPr>
                <w:rFonts w:ascii="Garamond" w:hAnsi="Garamond" w:cs="Times New Roman"/>
                <w:i/>
                <w:sz w:val="28"/>
              </w:rPr>
              <w:t>which is called</w:t>
            </w:r>
            <w:r w:rsidRPr="004F02BD">
              <w:rPr>
                <w:rFonts w:ascii="Garamond" w:hAnsi="Garamond" w:cs="Times New Roman"/>
                <w:sz w:val="28"/>
              </w:rPr>
              <w:t xml:space="preserve"> the Body of Christ, </w:t>
            </w:r>
            <w:r w:rsidRPr="004F02BD">
              <w:rPr>
                <w:rFonts w:ascii="Garamond" w:hAnsi="Garamond" w:cs="Times New Roman"/>
                <w:i/>
                <w:sz w:val="28"/>
              </w:rPr>
              <w:t>because Christ</w:t>
            </w:r>
            <w:r w:rsidRPr="004F02BD">
              <w:rPr>
                <w:rFonts w:ascii="Garamond" w:hAnsi="Garamond" w:cs="Times New Roman"/>
                <w:sz w:val="28"/>
              </w:rPr>
              <w:t xml:space="preserve">, as the Head, </w:t>
            </w:r>
            <w:proofErr w:type="spellStart"/>
            <w:r w:rsidRPr="004F02BD">
              <w:rPr>
                <w:rFonts w:ascii="Garamond" w:hAnsi="Garamond" w:cs="Times New Roman"/>
                <w:i/>
                <w:sz w:val="28"/>
              </w:rPr>
              <w:t>governeth</w:t>
            </w:r>
            <w:proofErr w:type="spellEnd"/>
            <w:r w:rsidRPr="004F02BD">
              <w:rPr>
                <w:rFonts w:ascii="Garamond" w:hAnsi="Garamond" w:cs="Times New Roman"/>
                <w:i/>
                <w:sz w:val="28"/>
              </w:rPr>
              <w:t xml:space="preserve"> it by his Laws, and </w:t>
            </w:r>
            <w:proofErr w:type="spellStart"/>
            <w:r w:rsidRPr="004F02BD">
              <w:rPr>
                <w:rFonts w:ascii="Garamond" w:hAnsi="Garamond" w:cs="Times New Roman"/>
                <w:i/>
                <w:sz w:val="28"/>
              </w:rPr>
              <w:t>preserveth</w:t>
            </w:r>
            <w:proofErr w:type="spellEnd"/>
            <w:r w:rsidRPr="004F02BD">
              <w:rPr>
                <w:rFonts w:ascii="Garamond" w:hAnsi="Garamond" w:cs="Times New Roman"/>
                <w:i/>
                <w:sz w:val="28"/>
              </w:rPr>
              <w:t xml:space="preserve"> it by his Spirit.</w:t>
            </w:r>
          </w:p>
        </w:tc>
        <w:tc>
          <w:tcPr>
            <w:tcW w:w="906" w:type="dxa"/>
          </w:tcPr>
          <w:p w14:paraId="2C963271"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6BFF4566" w14:textId="77777777" w:rsidTr="00677A95">
        <w:tc>
          <w:tcPr>
            <w:tcW w:w="4111" w:type="dxa"/>
          </w:tcPr>
          <w:p w14:paraId="1023CD8F" w14:textId="77777777" w:rsidR="00677A95" w:rsidRPr="004B09DC" w:rsidRDefault="00677A95" w:rsidP="00DB60C3">
            <w:pPr>
              <w:pStyle w:val="CM3"/>
              <w:widowControl/>
              <w:spacing w:line="240" w:lineRule="auto"/>
              <w:ind w:firstLine="227"/>
              <w:jc w:val="both"/>
              <w:rPr>
                <w:rFonts w:ascii="Garamond" w:hAnsi="Garamond"/>
                <w:sz w:val="28"/>
                <w:szCs w:val="28"/>
              </w:rPr>
            </w:pPr>
            <w:r w:rsidRPr="004B09DC">
              <w:rPr>
                <w:rFonts w:ascii="Garamond" w:hAnsi="Garamond"/>
                <w:i/>
                <w:sz w:val="28"/>
                <w:szCs w:val="28"/>
              </w:rPr>
              <w:lastRenderedPageBreak/>
              <w:t>Q.</w:t>
            </w:r>
            <w:r w:rsidRPr="004B09DC">
              <w:rPr>
                <w:rFonts w:ascii="Garamond" w:hAnsi="Garamond"/>
                <w:sz w:val="28"/>
                <w:szCs w:val="28"/>
              </w:rPr>
              <w:t xml:space="preserve"> </w:t>
            </w:r>
            <w:proofErr w:type="spellStart"/>
            <w:r w:rsidRPr="004B09DC">
              <w:rPr>
                <w:rFonts w:ascii="Garamond" w:hAnsi="Garamond"/>
                <w:sz w:val="28"/>
                <w:szCs w:val="28"/>
              </w:rPr>
              <w:t>Cre’n</w:t>
            </w:r>
            <w:proofErr w:type="spellEnd"/>
            <w:r w:rsidRPr="004B09DC">
              <w:rPr>
                <w:rFonts w:ascii="Garamond" w:hAnsi="Garamond"/>
                <w:sz w:val="28"/>
                <w:szCs w:val="28"/>
              </w:rPr>
              <w:t xml:space="preserve"> </w:t>
            </w:r>
            <w:proofErr w:type="spellStart"/>
            <w:r w:rsidRPr="004B09DC">
              <w:rPr>
                <w:rFonts w:ascii="Garamond" w:hAnsi="Garamond"/>
                <w:sz w:val="28"/>
                <w:szCs w:val="28"/>
              </w:rPr>
              <w:t>vondeish</w:t>
            </w:r>
            <w:proofErr w:type="spellEnd"/>
            <w:r w:rsidRPr="004B09DC">
              <w:rPr>
                <w:rFonts w:ascii="Garamond" w:hAnsi="Garamond"/>
                <w:sz w:val="28"/>
                <w:szCs w:val="28"/>
              </w:rPr>
              <w:t xml:space="preserve"> ta </w:t>
            </w:r>
            <w:proofErr w:type="spellStart"/>
            <w:r w:rsidRPr="004B09DC">
              <w:rPr>
                <w:rFonts w:ascii="Garamond" w:hAnsi="Garamond"/>
                <w:sz w:val="28"/>
                <w:szCs w:val="28"/>
              </w:rPr>
              <w:t>liorish</w:t>
            </w:r>
            <w:proofErr w:type="spellEnd"/>
            <w:r w:rsidRPr="004B09DC">
              <w:rPr>
                <w:rFonts w:ascii="Garamond" w:hAnsi="Garamond"/>
                <w:sz w:val="28"/>
                <w:szCs w:val="28"/>
              </w:rPr>
              <w:t xml:space="preserve"> y </w:t>
            </w:r>
            <w:proofErr w:type="spellStart"/>
            <w:r w:rsidRPr="004B09DC">
              <w:rPr>
                <w:rFonts w:ascii="Garamond" w:hAnsi="Garamond"/>
                <w:sz w:val="28"/>
                <w:szCs w:val="28"/>
              </w:rPr>
              <w:t>ve</w:t>
            </w:r>
            <w:proofErr w:type="spellEnd"/>
            <w:r w:rsidRPr="004B09DC">
              <w:rPr>
                <w:rFonts w:ascii="Garamond" w:hAnsi="Garamond"/>
                <w:sz w:val="28"/>
                <w:szCs w:val="28"/>
              </w:rPr>
              <w:t xml:space="preserve"> </w:t>
            </w:r>
            <w:proofErr w:type="spellStart"/>
            <w:r w:rsidRPr="004B09DC">
              <w:rPr>
                <w:rFonts w:ascii="Garamond" w:hAnsi="Garamond"/>
                <w:sz w:val="28"/>
                <w:szCs w:val="28"/>
              </w:rPr>
              <w:t>Olt</w:t>
            </w:r>
            <w:proofErr w:type="spellEnd"/>
            <w:r w:rsidRPr="004B09DC">
              <w:rPr>
                <w:rFonts w:ascii="Garamond" w:hAnsi="Garamond"/>
                <w:sz w:val="28"/>
                <w:szCs w:val="28"/>
              </w:rPr>
              <w:t xml:space="preserve"> </w:t>
            </w:r>
            <w:proofErr w:type="spellStart"/>
            <w:r w:rsidRPr="004B09DC">
              <w:rPr>
                <w:rFonts w:ascii="Garamond" w:hAnsi="Garamond"/>
                <w:sz w:val="28"/>
                <w:szCs w:val="28"/>
              </w:rPr>
              <w:t>jeh</w:t>
            </w:r>
            <w:proofErr w:type="spellEnd"/>
            <w:r w:rsidRPr="004B09DC">
              <w:rPr>
                <w:rFonts w:ascii="Garamond" w:hAnsi="Garamond"/>
                <w:sz w:val="28"/>
                <w:szCs w:val="28"/>
              </w:rPr>
              <w:t xml:space="preserve"> </w:t>
            </w:r>
            <w:proofErr w:type="spellStart"/>
            <w:r w:rsidRPr="004B09DC">
              <w:rPr>
                <w:rFonts w:ascii="Garamond" w:hAnsi="Garamond"/>
                <w:sz w:val="28"/>
                <w:szCs w:val="28"/>
              </w:rPr>
              <w:t>Aglish</w:t>
            </w:r>
            <w:proofErr w:type="spellEnd"/>
            <w:r w:rsidRPr="004B09DC">
              <w:rPr>
                <w:rFonts w:ascii="Garamond" w:hAnsi="Garamond"/>
                <w:sz w:val="28"/>
                <w:szCs w:val="28"/>
              </w:rPr>
              <w:t xml:space="preserve"> </w:t>
            </w:r>
            <w:proofErr w:type="spellStart"/>
            <w:r w:rsidRPr="004B09DC">
              <w:rPr>
                <w:rFonts w:ascii="Garamond" w:hAnsi="Garamond"/>
                <w:sz w:val="28"/>
                <w:szCs w:val="28"/>
              </w:rPr>
              <w:t>Chreest</w:t>
            </w:r>
            <w:proofErr w:type="spellEnd"/>
            <w:r w:rsidR="002C617D" w:rsidRPr="002C617D">
              <w:rPr>
                <w:rFonts w:ascii="Garamond" w:hAnsi="Garamond"/>
                <w:i/>
                <w:sz w:val="28"/>
                <w:szCs w:val="28"/>
              </w:rPr>
              <w:t> </w:t>
            </w:r>
            <w:r w:rsidR="00C57BF1" w:rsidRPr="00C57BF1">
              <w:rPr>
                <w:rFonts w:ascii="Garamond" w:hAnsi="Garamond"/>
                <w:sz w:val="28"/>
                <w:szCs w:val="28"/>
              </w:rPr>
              <w:t>?</w:t>
            </w:r>
            <w:r w:rsidRPr="004B09DC">
              <w:rPr>
                <w:rFonts w:ascii="Garamond" w:hAnsi="Garamond"/>
                <w:sz w:val="28"/>
                <w:szCs w:val="28"/>
              </w:rPr>
              <w:t xml:space="preserve"> </w:t>
            </w:r>
          </w:p>
        </w:tc>
        <w:tc>
          <w:tcPr>
            <w:tcW w:w="4054" w:type="dxa"/>
          </w:tcPr>
          <w:p w14:paraId="4891AAE9"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What Benefit is it to be</w:t>
            </w:r>
            <w:r w:rsidRPr="004F02BD">
              <w:rPr>
                <w:rFonts w:ascii="Garamond" w:hAnsi="Garamond" w:cs="Times New Roman"/>
                <w:sz w:val="28"/>
              </w:rPr>
              <w:t xml:space="preserve"> a Member of the Church of Christ</w:t>
            </w:r>
            <w:r w:rsidR="002C617D" w:rsidRPr="002C617D">
              <w:rPr>
                <w:rFonts w:ascii="Garamond" w:hAnsi="Garamond" w:cs="Times New Roman"/>
                <w:i/>
                <w:sz w:val="28"/>
              </w:rPr>
              <w:t> </w:t>
            </w:r>
            <w:r w:rsidR="00C57BF1" w:rsidRPr="00C57BF1">
              <w:rPr>
                <w:rFonts w:ascii="Garamond" w:hAnsi="Garamond" w:cs="Times New Roman"/>
                <w:sz w:val="28"/>
              </w:rPr>
              <w:t>?</w:t>
            </w:r>
          </w:p>
        </w:tc>
        <w:tc>
          <w:tcPr>
            <w:tcW w:w="906" w:type="dxa"/>
          </w:tcPr>
          <w:p w14:paraId="17567CD2"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6BF9CEDE" w14:textId="77777777" w:rsidTr="00677A95">
        <w:tc>
          <w:tcPr>
            <w:tcW w:w="4111" w:type="dxa"/>
          </w:tcPr>
          <w:p w14:paraId="3B165457" w14:textId="77777777" w:rsidR="00677A95" w:rsidRPr="004B09DC" w:rsidRDefault="00677A95" w:rsidP="00DB60C3">
            <w:pPr>
              <w:pStyle w:val="CM3"/>
              <w:widowControl/>
              <w:spacing w:line="240" w:lineRule="auto"/>
              <w:ind w:firstLine="227"/>
              <w:jc w:val="both"/>
              <w:rPr>
                <w:rFonts w:ascii="Garamond" w:hAnsi="Garamond"/>
                <w:sz w:val="28"/>
                <w:szCs w:val="28"/>
              </w:rPr>
            </w:pPr>
            <w:r w:rsidRPr="004B09DC">
              <w:rPr>
                <w:rFonts w:ascii="Garamond" w:hAnsi="Garamond"/>
                <w:i/>
                <w:sz w:val="28"/>
                <w:szCs w:val="28"/>
              </w:rPr>
              <w:t xml:space="preserve">A. </w:t>
            </w:r>
            <w:proofErr w:type="spellStart"/>
            <w:r w:rsidRPr="004B09DC">
              <w:rPr>
                <w:rFonts w:ascii="Garamond" w:hAnsi="Garamond"/>
                <w:sz w:val="28"/>
                <w:szCs w:val="28"/>
              </w:rPr>
              <w:t>Liorish</w:t>
            </w:r>
            <w:proofErr w:type="spellEnd"/>
            <w:r w:rsidRPr="004B09DC">
              <w:rPr>
                <w:rFonts w:ascii="Garamond" w:hAnsi="Garamond"/>
                <w:sz w:val="28"/>
                <w:szCs w:val="28"/>
              </w:rPr>
              <w:t xml:space="preserve"> </w:t>
            </w:r>
            <w:proofErr w:type="spellStart"/>
            <w:r w:rsidRPr="004B09DC">
              <w:rPr>
                <w:rFonts w:ascii="Garamond" w:hAnsi="Garamond"/>
                <w:sz w:val="28"/>
                <w:szCs w:val="28"/>
              </w:rPr>
              <w:t>shoh</w:t>
            </w:r>
            <w:proofErr w:type="spellEnd"/>
            <w:r w:rsidRPr="004B09DC">
              <w:rPr>
                <w:rFonts w:ascii="Garamond" w:hAnsi="Garamond"/>
                <w:sz w:val="28"/>
                <w:szCs w:val="28"/>
              </w:rPr>
              <w:t xml:space="preserve"> ta </w:t>
            </w:r>
            <w:proofErr w:type="spellStart"/>
            <w:r w:rsidRPr="004B09DC">
              <w:rPr>
                <w:rFonts w:ascii="Garamond" w:hAnsi="Garamond"/>
                <w:sz w:val="28"/>
                <w:szCs w:val="28"/>
              </w:rPr>
              <w:t>ayd</w:t>
            </w:r>
            <w:proofErr w:type="spellEnd"/>
            <w:r w:rsidRPr="004B09DC">
              <w:rPr>
                <w:rFonts w:ascii="Garamond" w:hAnsi="Garamond"/>
                <w:sz w:val="28"/>
                <w:szCs w:val="28"/>
              </w:rPr>
              <w:t xml:space="preserve"> </w:t>
            </w:r>
            <w:proofErr w:type="spellStart"/>
            <w:r w:rsidRPr="004B09DC">
              <w:rPr>
                <w:rFonts w:ascii="Garamond" w:hAnsi="Garamond"/>
                <w:sz w:val="28"/>
                <w:szCs w:val="28"/>
              </w:rPr>
              <w:t>cairys</w:t>
            </w:r>
            <w:proofErr w:type="spellEnd"/>
            <w:r w:rsidRPr="004B09DC">
              <w:rPr>
                <w:rFonts w:ascii="Garamond" w:hAnsi="Garamond"/>
                <w:sz w:val="28"/>
                <w:szCs w:val="28"/>
              </w:rPr>
              <w:t xml:space="preserve"> </w:t>
            </w:r>
            <w:proofErr w:type="spellStart"/>
            <w:r w:rsidRPr="004B09DC">
              <w:rPr>
                <w:rFonts w:ascii="Garamond" w:hAnsi="Garamond"/>
                <w:sz w:val="28"/>
                <w:szCs w:val="28"/>
              </w:rPr>
              <w:t>gys</w:t>
            </w:r>
            <w:proofErr w:type="spellEnd"/>
            <w:r w:rsidRPr="004B09DC">
              <w:rPr>
                <w:rFonts w:ascii="Garamond" w:hAnsi="Garamond"/>
                <w:sz w:val="28"/>
                <w:szCs w:val="28"/>
              </w:rPr>
              <w:t xml:space="preserve"> </w:t>
            </w:r>
            <w:proofErr w:type="spellStart"/>
            <w:r w:rsidRPr="004B09DC">
              <w:rPr>
                <w:rFonts w:ascii="Garamond" w:hAnsi="Garamond"/>
                <w:sz w:val="28"/>
                <w:szCs w:val="28"/>
              </w:rPr>
              <w:t>ymmodee</w:t>
            </w:r>
            <w:proofErr w:type="spellEnd"/>
            <w:r w:rsidRPr="004B09DC">
              <w:rPr>
                <w:rFonts w:ascii="Garamond" w:hAnsi="Garamond"/>
                <w:sz w:val="28"/>
                <w:szCs w:val="28"/>
              </w:rPr>
              <w:t xml:space="preserve"> </w:t>
            </w:r>
            <w:proofErr w:type="spellStart"/>
            <w:r w:rsidRPr="004B09DC">
              <w:rPr>
                <w:rFonts w:ascii="Garamond" w:hAnsi="Garamond"/>
                <w:sz w:val="28"/>
                <w:szCs w:val="28"/>
              </w:rPr>
              <w:t>gialdynyn</w:t>
            </w:r>
            <w:proofErr w:type="spellEnd"/>
            <w:r w:rsidRPr="004B09DC">
              <w:rPr>
                <w:rFonts w:ascii="Garamond" w:hAnsi="Garamond"/>
                <w:sz w:val="28"/>
                <w:szCs w:val="28"/>
              </w:rPr>
              <w:t xml:space="preserve"> </w:t>
            </w:r>
            <w:proofErr w:type="spellStart"/>
            <w:r w:rsidRPr="004B09DC">
              <w:rPr>
                <w:rFonts w:ascii="Garamond" w:hAnsi="Garamond"/>
                <w:sz w:val="28"/>
                <w:szCs w:val="28"/>
              </w:rPr>
              <w:t>mooar</w:t>
            </w:r>
            <w:proofErr w:type="spellEnd"/>
            <w:r w:rsidRPr="004B09DC">
              <w:rPr>
                <w:rFonts w:ascii="Garamond" w:hAnsi="Garamond"/>
                <w:sz w:val="28"/>
                <w:szCs w:val="28"/>
              </w:rPr>
              <w:t xml:space="preserve"> as </w:t>
            </w:r>
            <w:proofErr w:type="spellStart"/>
            <w:r w:rsidRPr="004B09DC">
              <w:rPr>
                <w:rFonts w:ascii="Garamond" w:hAnsi="Garamond"/>
                <w:sz w:val="28"/>
                <w:szCs w:val="28"/>
              </w:rPr>
              <w:t>ooasle</w:t>
            </w:r>
            <w:proofErr w:type="spellEnd"/>
            <w:r w:rsidRPr="004B09DC">
              <w:rPr>
                <w:rFonts w:ascii="Garamond" w:hAnsi="Garamond"/>
                <w:sz w:val="28"/>
                <w:szCs w:val="28"/>
              </w:rPr>
              <w:t xml:space="preserve">. </w:t>
            </w:r>
          </w:p>
        </w:tc>
        <w:tc>
          <w:tcPr>
            <w:tcW w:w="4054" w:type="dxa"/>
          </w:tcPr>
          <w:p w14:paraId="62AE51DD"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You have hereby a Right to many great and precious Promises</w:t>
            </w:r>
            <w:r w:rsidRPr="004F02BD">
              <w:rPr>
                <w:rFonts w:ascii="Garamond" w:hAnsi="Garamond" w:cs="Times New Roman"/>
                <w:sz w:val="28"/>
              </w:rPr>
              <w:t>.</w:t>
            </w:r>
          </w:p>
        </w:tc>
        <w:tc>
          <w:tcPr>
            <w:tcW w:w="906" w:type="dxa"/>
          </w:tcPr>
          <w:p w14:paraId="54877755"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058A4D08" w14:textId="77777777" w:rsidTr="00677A95">
        <w:tc>
          <w:tcPr>
            <w:tcW w:w="4111" w:type="dxa"/>
          </w:tcPr>
          <w:p w14:paraId="6982166E" w14:textId="77777777" w:rsidR="00677A95" w:rsidRPr="004B09DC" w:rsidRDefault="00677A95" w:rsidP="00DB60C3">
            <w:pPr>
              <w:pStyle w:val="CM3"/>
              <w:widowControl/>
              <w:spacing w:line="240" w:lineRule="auto"/>
              <w:ind w:firstLine="227"/>
              <w:jc w:val="both"/>
              <w:rPr>
                <w:rFonts w:ascii="Garamond" w:hAnsi="Garamond"/>
                <w:sz w:val="28"/>
                <w:szCs w:val="28"/>
              </w:rPr>
            </w:pPr>
            <w:proofErr w:type="spellStart"/>
            <w:r w:rsidRPr="004B09DC">
              <w:rPr>
                <w:rFonts w:ascii="Garamond" w:hAnsi="Garamond"/>
                <w:sz w:val="28"/>
                <w:szCs w:val="28"/>
              </w:rPr>
              <w:t>Gialdyn</w:t>
            </w:r>
            <w:proofErr w:type="spellEnd"/>
            <w:r w:rsidRPr="004B09DC">
              <w:rPr>
                <w:rFonts w:ascii="Garamond" w:hAnsi="Garamond"/>
                <w:sz w:val="28"/>
                <w:szCs w:val="28"/>
              </w:rPr>
              <w:t xml:space="preserve"> </w:t>
            </w:r>
            <w:proofErr w:type="spellStart"/>
            <w:r w:rsidRPr="004B09DC">
              <w:rPr>
                <w:rFonts w:ascii="Garamond" w:hAnsi="Garamond"/>
                <w:sz w:val="28"/>
                <w:szCs w:val="28"/>
              </w:rPr>
              <w:t>jeh</w:t>
            </w:r>
            <w:proofErr w:type="spellEnd"/>
            <w:r w:rsidRPr="004B09DC">
              <w:rPr>
                <w:rFonts w:ascii="Garamond" w:hAnsi="Garamond"/>
                <w:sz w:val="28"/>
                <w:szCs w:val="28"/>
              </w:rPr>
              <w:t xml:space="preserve"> </w:t>
            </w:r>
            <w:proofErr w:type="spellStart"/>
            <w:r w:rsidRPr="004B09DC">
              <w:rPr>
                <w:rFonts w:ascii="Garamond" w:hAnsi="Garamond"/>
                <w:sz w:val="28"/>
                <w:szCs w:val="28"/>
              </w:rPr>
              <w:t>shee</w:t>
            </w:r>
            <w:proofErr w:type="spellEnd"/>
            <w:r w:rsidRPr="004B09DC">
              <w:rPr>
                <w:rFonts w:ascii="Garamond" w:hAnsi="Garamond"/>
                <w:sz w:val="28"/>
                <w:szCs w:val="28"/>
              </w:rPr>
              <w:t xml:space="preserve"> </w:t>
            </w:r>
            <w:proofErr w:type="spellStart"/>
            <w:r w:rsidRPr="004B09DC">
              <w:rPr>
                <w:rFonts w:ascii="Garamond" w:hAnsi="Garamond"/>
                <w:sz w:val="28"/>
                <w:szCs w:val="28"/>
              </w:rPr>
              <w:t>rish</w:t>
            </w:r>
            <w:proofErr w:type="spellEnd"/>
            <w:r w:rsidRPr="004B09DC">
              <w:rPr>
                <w:rFonts w:ascii="Garamond" w:hAnsi="Garamond"/>
                <w:sz w:val="28"/>
                <w:szCs w:val="28"/>
              </w:rPr>
              <w:t xml:space="preserve"> </w:t>
            </w:r>
            <w:proofErr w:type="spellStart"/>
            <w:r w:rsidRPr="004B09DC">
              <w:rPr>
                <w:rFonts w:ascii="Garamond" w:hAnsi="Garamond"/>
                <w:sz w:val="28"/>
                <w:szCs w:val="28"/>
              </w:rPr>
              <w:t>Jee</w:t>
            </w:r>
            <w:proofErr w:type="spellEnd"/>
            <w:r w:rsidRPr="004B09DC">
              <w:rPr>
                <w:rFonts w:ascii="Garamond" w:hAnsi="Garamond"/>
                <w:sz w:val="28"/>
                <w:szCs w:val="28"/>
              </w:rPr>
              <w:t xml:space="preserve">, </w:t>
            </w:r>
            <w:proofErr w:type="spellStart"/>
            <w:r w:rsidRPr="004B09DC">
              <w:rPr>
                <w:rFonts w:ascii="Garamond" w:hAnsi="Garamond"/>
                <w:sz w:val="28"/>
                <w:szCs w:val="28"/>
              </w:rPr>
              <w:t>jeh</w:t>
            </w:r>
            <w:proofErr w:type="spellEnd"/>
            <w:r w:rsidRPr="004B09DC">
              <w:rPr>
                <w:rFonts w:ascii="Garamond" w:hAnsi="Garamond"/>
                <w:sz w:val="28"/>
                <w:szCs w:val="28"/>
              </w:rPr>
              <w:t xml:space="preserve"> </w:t>
            </w:r>
            <w:proofErr w:type="spellStart"/>
            <w:r w:rsidRPr="004B09DC">
              <w:rPr>
                <w:rFonts w:ascii="Garamond" w:hAnsi="Garamond"/>
                <w:sz w:val="28"/>
                <w:szCs w:val="28"/>
              </w:rPr>
              <w:t>Leih</w:t>
            </w:r>
            <w:proofErr w:type="spellEnd"/>
            <w:r w:rsidRPr="004B09DC">
              <w:rPr>
                <w:rFonts w:ascii="Garamond" w:hAnsi="Garamond"/>
                <w:sz w:val="28"/>
                <w:szCs w:val="28"/>
              </w:rPr>
              <w:t xml:space="preserve"> </w:t>
            </w:r>
            <w:proofErr w:type="spellStart"/>
            <w:r w:rsidRPr="004B09DC">
              <w:rPr>
                <w:rFonts w:ascii="Garamond" w:hAnsi="Garamond"/>
                <w:sz w:val="28"/>
                <w:szCs w:val="28"/>
              </w:rPr>
              <w:t>peccaghyn</w:t>
            </w:r>
            <w:proofErr w:type="spellEnd"/>
            <w:r w:rsidRPr="004B09DC">
              <w:rPr>
                <w:rFonts w:ascii="Garamond" w:hAnsi="Garamond"/>
                <w:sz w:val="28"/>
                <w:szCs w:val="28"/>
              </w:rPr>
              <w:t xml:space="preserve"> er dt’ </w:t>
            </w:r>
            <w:proofErr w:type="spellStart"/>
            <w:r w:rsidRPr="004B09DC">
              <w:rPr>
                <w:rFonts w:ascii="Garamond" w:hAnsi="Garamond"/>
                <w:sz w:val="28"/>
                <w:szCs w:val="28"/>
              </w:rPr>
              <w:t>Arrys</w:t>
            </w:r>
            <w:proofErr w:type="spellEnd"/>
            <w:r w:rsidR="002C617D" w:rsidRPr="002C617D">
              <w:rPr>
                <w:rFonts w:ascii="Garamond" w:hAnsi="Garamond"/>
                <w:sz w:val="28"/>
                <w:szCs w:val="28"/>
              </w:rPr>
              <w:t> ;</w:t>
            </w:r>
            <w:r w:rsidRPr="004B09DC">
              <w:rPr>
                <w:rFonts w:ascii="Garamond" w:hAnsi="Garamond"/>
                <w:sz w:val="28"/>
                <w:szCs w:val="28"/>
              </w:rPr>
              <w:t xml:space="preserve"> </w:t>
            </w:r>
            <w:proofErr w:type="spellStart"/>
            <w:r w:rsidRPr="004B09DC">
              <w:rPr>
                <w:rFonts w:ascii="Garamond" w:hAnsi="Garamond"/>
                <w:sz w:val="28"/>
                <w:szCs w:val="28"/>
              </w:rPr>
              <w:t>Gialdyn</w:t>
            </w:r>
            <w:proofErr w:type="spellEnd"/>
            <w:r w:rsidRPr="004B09DC">
              <w:rPr>
                <w:rFonts w:ascii="Garamond" w:hAnsi="Garamond"/>
                <w:sz w:val="28"/>
                <w:szCs w:val="28"/>
              </w:rPr>
              <w:t xml:space="preserve"> </w:t>
            </w:r>
            <w:proofErr w:type="spellStart"/>
            <w:r w:rsidRPr="004B09DC">
              <w:rPr>
                <w:rFonts w:ascii="Garamond" w:hAnsi="Garamond"/>
                <w:sz w:val="28"/>
                <w:szCs w:val="28"/>
              </w:rPr>
              <w:t>jeh</w:t>
            </w:r>
            <w:proofErr w:type="spellEnd"/>
            <w:r w:rsidRPr="004B09DC">
              <w:rPr>
                <w:rFonts w:ascii="Garamond" w:hAnsi="Garamond"/>
                <w:sz w:val="28"/>
                <w:szCs w:val="28"/>
              </w:rPr>
              <w:t xml:space="preserve"> </w:t>
            </w:r>
            <w:proofErr w:type="spellStart"/>
            <w:r w:rsidRPr="004B09DC">
              <w:rPr>
                <w:rFonts w:ascii="Garamond" w:hAnsi="Garamond"/>
                <w:sz w:val="28"/>
                <w:szCs w:val="28"/>
              </w:rPr>
              <w:t>spyrryd</w:t>
            </w:r>
            <w:proofErr w:type="spellEnd"/>
            <w:r w:rsidRPr="004B09DC">
              <w:rPr>
                <w:rFonts w:ascii="Garamond" w:hAnsi="Garamond"/>
                <w:sz w:val="28"/>
                <w:szCs w:val="28"/>
              </w:rPr>
              <w:t xml:space="preserve"> </w:t>
            </w:r>
            <w:proofErr w:type="spellStart"/>
            <w:r w:rsidRPr="004B09DC">
              <w:rPr>
                <w:rFonts w:ascii="Garamond" w:hAnsi="Garamond"/>
                <w:sz w:val="28"/>
                <w:szCs w:val="28"/>
              </w:rPr>
              <w:t>mie</w:t>
            </w:r>
            <w:proofErr w:type="spellEnd"/>
            <w:r w:rsidRPr="004B09DC">
              <w:rPr>
                <w:rFonts w:ascii="Garamond" w:hAnsi="Garamond"/>
                <w:sz w:val="28"/>
                <w:szCs w:val="28"/>
              </w:rPr>
              <w:t xml:space="preserve"> Yee </w:t>
            </w:r>
            <w:proofErr w:type="spellStart"/>
            <w:r w:rsidRPr="004B09DC">
              <w:rPr>
                <w:rFonts w:ascii="Garamond" w:hAnsi="Garamond"/>
                <w:sz w:val="28"/>
                <w:szCs w:val="28"/>
              </w:rPr>
              <w:t>dy</w:t>
            </w:r>
            <w:proofErr w:type="spellEnd"/>
            <w:r w:rsidRPr="004B09DC">
              <w:rPr>
                <w:rFonts w:ascii="Garamond" w:hAnsi="Garamond"/>
                <w:sz w:val="28"/>
                <w:szCs w:val="28"/>
              </w:rPr>
              <w:t xml:space="preserve"> </w:t>
            </w:r>
            <w:proofErr w:type="spellStart"/>
            <w:r w:rsidRPr="004B09DC">
              <w:rPr>
                <w:rFonts w:ascii="Garamond" w:hAnsi="Garamond"/>
                <w:sz w:val="28"/>
                <w:szCs w:val="28"/>
              </w:rPr>
              <w:t>leedeil</w:t>
            </w:r>
            <w:proofErr w:type="spellEnd"/>
            <w:r w:rsidRPr="004B09DC">
              <w:rPr>
                <w:rFonts w:ascii="Garamond" w:hAnsi="Garamond"/>
                <w:sz w:val="28"/>
                <w:szCs w:val="28"/>
              </w:rPr>
              <w:t xml:space="preserve"> as </w:t>
            </w:r>
            <w:proofErr w:type="spellStart"/>
            <w:r w:rsidRPr="004B09DC">
              <w:rPr>
                <w:rFonts w:ascii="Garamond" w:hAnsi="Garamond"/>
                <w:sz w:val="28"/>
                <w:szCs w:val="28"/>
              </w:rPr>
              <w:t>dy</w:t>
            </w:r>
            <w:proofErr w:type="spellEnd"/>
            <w:r w:rsidRPr="004B09DC">
              <w:rPr>
                <w:rFonts w:ascii="Garamond" w:hAnsi="Garamond"/>
                <w:sz w:val="28"/>
                <w:szCs w:val="28"/>
              </w:rPr>
              <w:t xml:space="preserve"> </w:t>
            </w:r>
            <w:proofErr w:type="spellStart"/>
            <w:r w:rsidRPr="004B09DC">
              <w:rPr>
                <w:rFonts w:ascii="Garamond" w:hAnsi="Garamond"/>
                <w:sz w:val="28"/>
                <w:szCs w:val="28"/>
              </w:rPr>
              <w:t>endeil</w:t>
            </w:r>
            <w:proofErr w:type="spellEnd"/>
            <w:r w:rsidRPr="004B09DC">
              <w:rPr>
                <w:rFonts w:ascii="Garamond" w:hAnsi="Garamond"/>
                <w:sz w:val="28"/>
                <w:szCs w:val="28"/>
              </w:rPr>
              <w:t xml:space="preserve"> </w:t>
            </w:r>
            <w:proofErr w:type="spellStart"/>
            <w:r w:rsidRPr="004B09DC">
              <w:rPr>
                <w:rFonts w:ascii="Garamond" w:hAnsi="Garamond"/>
                <w:sz w:val="28"/>
                <w:szCs w:val="28"/>
              </w:rPr>
              <w:t>oo</w:t>
            </w:r>
            <w:proofErr w:type="spellEnd"/>
            <w:r w:rsidR="002C617D" w:rsidRPr="002C617D">
              <w:rPr>
                <w:rFonts w:ascii="Garamond" w:hAnsi="Garamond"/>
                <w:sz w:val="28"/>
                <w:szCs w:val="28"/>
              </w:rPr>
              <w:t> ;</w:t>
            </w:r>
            <w:r w:rsidRPr="004B09DC">
              <w:rPr>
                <w:rFonts w:ascii="Garamond" w:hAnsi="Garamond"/>
                <w:sz w:val="28"/>
                <w:szCs w:val="28"/>
              </w:rPr>
              <w:t xml:space="preserve"> </w:t>
            </w:r>
            <w:proofErr w:type="spellStart"/>
            <w:r w:rsidRPr="004B09DC">
              <w:rPr>
                <w:rFonts w:ascii="Garamond" w:hAnsi="Garamond"/>
                <w:sz w:val="28"/>
                <w:szCs w:val="28"/>
              </w:rPr>
              <w:t>Gialdyn</w:t>
            </w:r>
            <w:proofErr w:type="spellEnd"/>
            <w:r w:rsidRPr="004B09DC">
              <w:rPr>
                <w:rFonts w:ascii="Garamond" w:hAnsi="Garamond"/>
                <w:sz w:val="28"/>
                <w:szCs w:val="28"/>
              </w:rPr>
              <w:t xml:space="preserve"> y </w:t>
            </w:r>
            <w:proofErr w:type="spellStart"/>
            <w:r w:rsidRPr="004B09DC">
              <w:rPr>
                <w:rFonts w:ascii="Garamond" w:hAnsi="Garamond"/>
                <w:sz w:val="28"/>
                <w:szCs w:val="28"/>
              </w:rPr>
              <w:t>vea</w:t>
            </w:r>
            <w:proofErr w:type="spellEnd"/>
            <w:r w:rsidRPr="004B09DC">
              <w:rPr>
                <w:rFonts w:ascii="Garamond" w:hAnsi="Garamond"/>
                <w:sz w:val="28"/>
                <w:szCs w:val="28"/>
              </w:rPr>
              <w:t xml:space="preserve"> ta </w:t>
            </w:r>
            <w:proofErr w:type="spellStart"/>
            <w:r w:rsidRPr="004B09DC">
              <w:rPr>
                <w:rFonts w:ascii="Garamond" w:hAnsi="Garamond"/>
                <w:sz w:val="28"/>
                <w:szCs w:val="28"/>
              </w:rPr>
              <w:t>dy</w:t>
            </w:r>
            <w:proofErr w:type="spellEnd"/>
            <w:r w:rsidRPr="004B09DC">
              <w:rPr>
                <w:rFonts w:ascii="Garamond" w:hAnsi="Garamond"/>
                <w:sz w:val="28"/>
                <w:szCs w:val="28"/>
              </w:rPr>
              <w:t xml:space="preserve"> </w:t>
            </w:r>
            <w:proofErr w:type="spellStart"/>
            <w:r w:rsidRPr="004B09DC">
              <w:rPr>
                <w:rFonts w:ascii="Garamond" w:hAnsi="Garamond"/>
                <w:sz w:val="28"/>
                <w:szCs w:val="28"/>
              </w:rPr>
              <w:t>bragh</w:t>
            </w:r>
            <w:proofErr w:type="spellEnd"/>
            <w:r w:rsidRPr="004B09DC">
              <w:rPr>
                <w:rFonts w:ascii="Garamond" w:hAnsi="Garamond"/>
                <w:sz w:val="28"/>
                <w:szCs w:val="28"/>
              </w:rPr>
              <w:t xml:space="preserve"> </w:t>
            </w:r>
            <w:proofErr w:type="spellStart"/>
            <w:r w:rsidRPr="004B09DC">
              <w:rPr>
                <w:rFonts w:ascii="Garamond" w:hAnsi="Garamond"/>
                <w:sz w:val="28"/>
                <w:szCs w:val="28"/>
              </w:rPr>
              <w:t>farraghtyn</w:t>
            </w:r>
            <w:proofErr w:type="spellEnd"/>
            <w:r w:rsidRPr="004B09DC">
              <w:rPr>
                <w:rFonts w:ascii="Garamond" w:hAnsi="Garamond"/>
                <w:sz w:val="28"/>
                <w:szCs w:val="28"/>
              </w:rPr>
              <w:t xml:space="preserve">, as </w:t>
            </w:r>
            <w:proofErr w:type="spellStart"/>
            <w:r w:rsidRPr="004B09DC">
              <w:rPr>
                <w:rFonts w:ascii="Garamond" w:hAnsi="Garamond"/>
                <w:sz w:val="28"/>
                <w:szCs w:val="28"/>
              </w:rPr>
              <w:t>dy</w:t>
            </w:r>
            <w:proofErr w:type="spellEnd"/>
            <w:r w:rsidRPr="004B09DC">
              <w:rPr>
                <w:rFonts w:ascii="Garamond" w:hAnsi="Garamond"/>
                <w:sz w:val="28"/>
                <w:szCs w:val="28"/>
              </w:rPr>
              <w:t xml:space="preserve"> </w:t>
            </w:r>
            <w:proofErr w:type="spellStart"/>
            <w:r w:rsidRPr="004B09DC">
              <w:rPr>
                <w:rFonts w:ascii="Garamond" w:hAnsi="Garamond"/>
                <w:sz w:val="28"/>
                <w:szCs w:val="28"/>
              </w:rPr>
              <w:t>ghooilley</w:t>
            </w:r>
            <w:proofErr w:type="spellEnd"/>
            <w:r w:rsidRPr="004B09DC">
              <w:rPr>
                <w:rFonts w:ascii="Garamond" w:hAnsi="Garamond"/>
                <w:sz w:val="28"/>
                <w:szCs w:val="28"/>
              </w:rPr>
              <w:t xml:space="preserve"> </w:t>
            </w:r>
            <w:r w:rsidR="001920BD">
              <w:rPr>
                <w:rFonts w:ascii="Garamond" w:hAnsi="Garamond"/>
                <w:sz w:val="28"/>
                <w:szCs w:val="28"/>
              </w:rPr>
              <w:t>[</w:t>
            </w:r>
            <w:r w:rsidR="001920BD" w:rsidRPr="001920BD">
              <w:rPr>
                <w:rFonts w:ascii="Garamond" w:hAnsi="Garamond"/>
                <w:i/>
                <w:sz w:val="28"/>
                <w:szCs w:val="28"/>
              </w:rPr>
              <w:t>sic</w:t>
            </w:r>
            <w:r w:rsidR="001920BD">
              <w:rPr>
                <w:rFonts w:ascii="Garamond" w:hAnsi="Garamond"/>
                <w:sz w:val="28"/>
                <w:szCs w:val="28"/>
              </w:rPr>
              <w:t xml:space="preserve">] </w:t>
            </w:r>
            <w:proofErr w:type="spellStart"/>
            <w:r w:rsidRPr="004B09DC">
              <w:rPr>
                <w:rFonts w:ascii="Garamond" w:hAnsi="Garamond"/>
                <w:sz w:val="28"/>
                <w:szCs w:val="28"/>
              </w:rPr>
              <w:t>aght</w:t>
            </w:r>
            <w:proofErr w:type="spellEnd"/>
            <w:r w:rsidRPr="004B09DC">
              <w:rPr>
                <w:rFonts w:ascii="Garamond" w:hAnsi="Garamond"/>
                <w:sz w:val="28"/>
                <w:szCs w:val="28"/>
              </w:rPr>
              <w:t xml:space="preserve"> </w:t>
            </w:r>
            <w:proofErr w:type="spellStart"/>
            <w:r w:rsidRPr="004B09DC">
              <w:rPr>
                <w:rFonts w:ascii="Garamond" w:hAnsi="Garamond"/>
                <w:sz w:val="28"/>
                <w:szCs w:val="28"/>
              </w:rPr>
              <w:t>grasoil</w:t>
            </w:r>
            <w:proofErr w:type="spellEnd"/>
            <w:r w:rsidRPr="004B09DC">
              <w:rPr>
                <w:rFonts w:ascii="Garamond" w:hAnsi="Garamond"/>
                <w:sz w:val="28"/>
                <w:szCs w:val="28"/>
              </w:rPr>
              <w:t xml:space="preserve"> ta </w:t>
            </w:r>
            <w:proofErr w:type="spellStart"/>
            <w:r w:rsidRPr="004B09DC">
              <w:rPr>
                <w:rFonts w:ascii="Garamond" w:hAnsi="Garamond"/>
                <w:sz w:val="28"/>
                <w:szCs w:val="28"/>
              </w:rPr>
              <w:t>ymmyrchagh</w:t>
            </w:r>
            <w:proofErr w:type="spellEnd"/>
            <w:r w:rsidRPr="004B09DC">
              <w:rPr>
                <w:rFonts w:ascii="Garamond" w:hAnsi="Garamond"/>
                <w:sz w:val="28"/>
                <w:szCs w:val="28"/>
              </w:rPr>
              <w:t xml:space="preserve"> </w:t>
            </w:r>
            <w:proofErr w:type="spellStart"/>
            <w:r w:rsidRPr="004B09DC">
              <w:rPr>
                <w:rFonts w:ascii="Garamond" w:hAnsi="Garamond"/>
                <w:sz w:val="28"/>
                <w:szCs w:val="28"/>
              </w:rPr>
              <w:t>dy</w:t>
            </w:r>
            <w:proofErr w:type="spellEnd"/>
            <w:r w:rsidRPr="004B09DC">
              <w:rPr>
                <w:rFonts w:ascii="Garamond" w:hAnsi="Garamond"/>
                <w:sz w:val="28"/>
                <w:szCs w:val="28"/>
              </w:rPr>
              <w:t xml:space="preserve"> </w:t>
            </w:r>
            <w:proofErr w:type="spellStart"/>
            <w:r w:rsidRPr="004B09DC">
              <w:rPr>
                <w:rFonts w:ascii="Garamond" w:hAnsi="Garamond"/>
                <w:sz w:val="28"/>
                <w:szCs w:val="28"/>
              </w:rPr>
              <w:t>chosney</w:t>
            </w:r>
            <w:proofErr w:type="spellEnd"/>
            <w:r w:rsidRPr="004B09DC">
              <w:rPr>
                <w:rFonts w:ascii="Garamond" w:hAnsi="Garamond"/>
                <w:sz w:val="28"/>
                <w:szCs w:val="28"/>
              </w:rPr>
              <w:t xml:space="preserve"> eh. As er </w:t>
            </w:r>
            <w:proofErr w:type="spellStart"/>
            <w:r w:rsidRPr="004B09DC">
              <w:rPr>
                <w:rFonts w:ascii="Garamond" w:hAnsi="Garamond"/>
                <w:sz w:val="28"/>
                <w:szCs w:val="28"/>
              </w:rPr>
              <w:t>jerreh</w:t>
            </w:r>
            <w:proofErr w:type="spellEnd"/>
            <w:r w:rsidRPr="004B09DC">
              <w:rPr>
                <w:rFonts w:ascii="Garamond" w:hAnsi="Garamond"/>
                <w:sz w:val="28"/>
                <w:szCs w:val="28"/>
              </w:rPr>
              <w:t xml:space="preserve"> </w:t>
            </w:r>
            <w:proofErr w:type="spellStart"/>
            <w:r w:rsidRPr="004B09DC">
              <w:rPr>
                <w:rFonts w:ascii="Garamond" w:hAnsi="Garamond"/>
                <w:sz w:val="28"/>
                <w:szCs w:val="28"/>
              </w:rPr>
              <w:t>ooilleh</w:t>
            </w:r>
            <w:proofErr w:type="spellEnd"/>
            <w:r w:rsidRPr="004B09DC">
              <w:rPr>
                <w:rFonts w:ascii="Garamond" w:hAnsi="Garamond"/>
                <w:sz w:val="28"/>
                <w:szCs w:val="28"/>
              </w:rPr>
              <w:t xml:space="preserve"> </w:t>
            </w:r>
            <w:proofErr w:type="spellStart"/>
            <w:r w:rsidRPr="004B09DC">
              <w:rPr>
                <w:rFonts w:ascii="Garamond" w:hAnsi="Garamond"/>
                <w:sz w:val="28"/>
                <w:szCs w:val="28"/>
              </w:rPr>
              <w:t>Gialdyn</w:t>
            </w:r>
            <w:proofErr w:type="spellEnd"/>
            <w:r w:rsidRPr="004B09DC">
              <w:rPr>
                <w:rFonts w:ascii="Garamond" w:hAnsi="Garamond"/>
                <w:sz w:val="28"/>
                <w:szCs w:val="28"/>
              </w:rPr>
              <w:t xml:space="preserve"> </w:t>
            </w:r>
            <w:proofErr w:type="spellStart"/>
            <w:r w:rsidRPr="004B09DC">
              <w:rPr>
                <w:rFonts w:ascii="Garamond" w:hAnsi="Garamond"/>
                <w:sz w:val="28"/>
                <w:szCs w:val="28"/>
              </w:rPr>
              <w:t>dy</w:t>
            </w:r>
            <w:proofErr w:type="spellEnd"/>
            <w:r w:rsidRPr="004B09DC">
              <w:rPr>
                <w:rFonts w:ascii="Garamond" w:hAnsi="Garamond"/>
                <w:sz w:val="28"/>
                <w:szCs w:val="28"/>
              </w:rPr>
              <w:t xml:space="preserve"> bee </w:t>
            </w:r>
            <w:proofErr w:type="spellStart"/>
            <w:r w:rsidRPr="004B09DC">
              <w:rPr>
                <w:rFonts w:ascii="Garamond" w:hAnsi="Garamond"/>
                <w:sz w:val="28"/>
                <w:szCs w:val="28"/>
              </w:rPr>
              <w:t>cooney</w:t>
            </w:r>
            <w:proofErr w:type="spellEnd"/>
            <w:r w:rsidRPr="004B09DC">
              <w:rPr>
                <w:rFonts w:ascii="Garamond" w:hAnsi="Garamond"/>
                <w:sz w:val="28"/>
                <w:szCs w:val="28"/>
              </w:rPr>
              <w:t xml:space="preserve"> </w:t>
            </w:r>
            <w:proofErr w:type="spellStart"/>
            <w:r w:rsidRPr="004B09DC">
              <w:rPr>
                <w:rFonts w:ascii="Garamond" w:hAnsi="Garamond"/>
                <w:sz w:val="28"/>
                <w:szCs w:val="28"/>
              </w:rPr>
              <w:t>niartal</w:t>
            </w:r>
            <w:proofErr w:type="spellEnd"/>
            <w:r w:rsidRPr="004B09DC">
              <w:rPr>
                <w:rFonts w:ascii="Garamond" w:hAnsi="Garamond"/>
                <w:sz w:val="28"/>
                <w:szCs w:val="28"/>
              </w:rPr>
              <w:t xml:space="preserve"> </w:t>
            </w:r>
            <w:proofErr w:type="spellStart"/>
            <w:r w:rsidRPr="004B09DC">
              <w:rPr>
                <w:rFonts w:ascii="Garamond" w:hAnsi="Garamond"/>
                <w:sz w:val="28"/>
                <w:szCs w:val="28"/>
              </w:rPr>
              <w:t>Chreest</w:t>
            </w:r>
            <w:proofErr w:type="spellEnd"/>
            <w:r w:rsidRPr="004B09DC">
              <w:rPr>
                <w:rFonts w:ascii="Garamond" w:hAnsi="Garamond"/>
                <w:sz w:val="28"/>
                <w:szCs w:val="28"/>
              </w:rPr>
              <w:t xml:space="preserve"> marish </w:t>
            </w:r>
            <w:r w:rsidRPr="004B09DC">
              <w:rPr>
                <w:rFonts w:ascii="Garamond" w:hAnsi="Garamond"/>
                <w:i/>
                <w:sz w:val="28"/>
                <w:szCs w:val="28"/>
              </w:rPr>
              <w:t xml:space="preserve">dt’ </w:t>
            </w:r>
            <w:proofErr w:type="spellStart"/>
            <w:r w:rsidRPr="004B09DC">
              <w:rPr>
                <w:rFonts w:ascii="Garamond" w:hAnsi="Garamond"/>
                <w:i/>
                <w:sz w:val="28"/>
                <w:szCs w:val="28"/>
              </w:rPr>
              <w:t>voghillyn</w:t>
            </w:r>
            <w:proofErr w:type="spellEnd"/>
            <w:r w:rsidRPr="004B09DC">
              <w:rPr>
                <w:rFonts w:ascii="Garamond" w:hAnsi="Garamond"/>
                <w:i/>
                <w:sz w:val="28"/>
                <w:szCs w:val="28"/>
              </w:rPr>
              <w:t xml:space="preserve"> </w:t>
            </w:r>
            <w:proofErr w:type="spellStart"/>
            <w:r w:rsidRPr="004B09DC">
              <w:rPr>
                <w:rFonts w:ascii="Garamond" w:hAnsi="Garamond"/>
                <w:i/>
                <w:sz w:val="28"/>
                <w:szCs w:val="28"/>
              </w:rPr>
              <w:t>Spyrrydoil</w:t>
            </w:r>
            <w:proofErr w:type="spellEnd"/>
            <w:r w:rsidRPr="004B09DC">
              <w:rPr>
                <w:rFonts w:ascii="Garamond" w:hAnsi="Garamond"/>
                <w:i/>
                <w:sz w:val="28"/>
                <w:szCs w:val="28"/>
              </w:rPr>
              <w:t xml:space="preserve"> </w:t>
            </w:r>
            <w:proofErr w:type="spellStart"/>
            <w:r w:rsidRPr="004B09DC">
              <w:rPr>
                <w:rFonts w:ascii="Garamond" w:hAnsi="Garamond"/>
                <w:i/>
                <w:sz w:val="28"/>
                <w:szCs w:val="28"/>
              </w:rPr>
              <w:t>gys</w:t>
            </w:r>
            <w:proofErr w:type="spellEnd"/>
            <w:r w:rsidRPr="004B09DC">
              <w:rPr>
                <w:rFonts w:ascii="Garamond" w:hAnsi="Garamond"/>
                <w:i/>
                <w:sz w:val="28"/>
                <w:szCs w:val="28"/>
              </w:rPr>
              <w:t xml:space="preserve"> </w:t>
            </w:r>
            <w:proofErr w:type="spellStart"/>
            <w:r w:rsidRPr="004B09DC">
              <w:rPr>
                <w:rFonts w:ascii="Garamond" w:hAnsi="Garamond"/>
                <w:i/>
                <w:sz w:val="28"/>
                <w:szCs w:val="28"/>
              </w:rPr>
              <w:t>jerreh’n</w:t>
            </w:r>
            <w:proofErr w:type="spellEnd"/>
            <w:r w:rsidRPr="004B09DC">
              <w:rPr>
                <w:rFonts w:ascii="Garamond" w:hAnsi="Garamond"/>
                <w:i/>
                <w:sz w:val="28"/>
                <w:szCs w:val="28"/>
              </w:rPr>
              <w:t xml:space="preserve"> </w:t>
            </w:r>
            <w:proofErr w:type="spellStart"/>
            <w:r w:rsidRPr="004B09DC">
              <w:rPr>
                <w:rFonts w:ascii="Garamond" w:hAnsi="Garamond"/>
                <w:i/>
                <w:sz w:val="28"/>
                <w:szCs w:val="28"/>
              </w:rPr>
              <w:t>Teihl</w:t>
            </w:r>
            <w:proofErr w:type="spellEnd"/>
            <w:r w:rsidRPr="004B09DC">
              <w:rPr>
                <w:rFonts w:ascii="Garamond" w:hAnsi="Garamond"/>
                <w:sz w:val="28"/>
                <w:szCs w:val="28"/>
              </w:rPr>
              <w:t xml:space="preserve">. </w:t>
            </w:r>
          </w:p>
        </w:tc>
        <w:tc>
          <w:tcPr>
            <w:tcW w:w="4054" w:type="dxa"/>
          </w:tcPr>
          <w:p w14:paraId="3EA3567F"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i/>
                <w:sz w:val="28"/>
              </w:rPr>
              <w:t>The Promise of</w:t>
            </w:r>
            <w:r w:rsidRPr="004F02BD">
              <w:rPr>
                <w:rFonts w:ascii="Garamond" w:hAnsi="Garamond" w:cs="Times New Roman"/>
                <w:sz w:val="28"/>
              </w:rPr>
              <w:t xml:space="preserve"> Peace </w:t>
            </w:r>
            <w:r w:rsidRPr="004F02BD">
              <w:rPr>
                <w:rFonts w:ascii="Garamond" w:hAnsi="Garamond" w:cs="Times New Roman"/>
                <w:i/>
                <w:sz w:val="28"/>
              </w:rPr>
              <w:t>with</w:t>
            </w:r>
            <w:r w:rsidRPr="004F02BD">
              <w:rPr>
                <w:rFonts w:ascii="Garamond" w:hAnsi="Garamond" w:cs="Times New Roman"/>
                <w:sz w:val="28"/>
              </w:rPr>
              <w:t xml:space="preserve"> God, </w:t>
            </w:r>
            <w:r w:rsidRPr="004F02BD">
              <w:rPr>
                <w:rFonts w:ascii="Garamond" w:hAnsi="Garamond" w:cs="Times New Roman"/>
                <w:i/>
                <w:sz w:val="28"/>
              </w:rPr>
              <w:t>of</w:t>
            </w:r>
            <w:r w:rsidRPr="004F02BD">
              <w:rPr>
                <w:rFonts w:ascii="Garamond" w:hAnsi="Garamond" w:cs="Times New Roman"/>
                <w:sz w:val="28"/>
              </w:rPr>
              <w:t xml:space="preserve"> Pardon </w:t>
            </w:r>
            <w:r w:rsidRPr="004F02BD">
              <w:rPr>
                <w:rFonts w:ascii="Garamond" w:hAnsi="Garamond" w:cs="Times New Roman"/>
                <w:i/>
                <w:sz w:val="28"/>
              </w:rPr>
              <w:t>upon your Repentance</w:t>
            </w:r>
            <w:r w:rsidR="002C617D" w:rsidRPr="002C617D">
              <w:rPr>
                <w:rFonts w:ascii="Garamond" w:hAnsi="Garamond" w:cs="Times New Roman"/>
                <w:sz w:val="28"/>
              </w:rPr>
              <w:t> ;</w:t>
            </w:r>
            <w:r w:rsidRPr="004F02BD">
              <w:rPr>
                <w:rFonts w:ascii="Garamond" w:hAnsi="Garamond" w:cs="Times New Roman"/>
                <w:sz w:val="28"/>
              </w:rPr>
              <w:t xml:space="preserve"> </w:t>
            </w:r>
            <w:r w:rsidRPr="004F02BD">
              <w:rPr>
                <w:rFonts w:ascii="Garamond" w:hAnsi="Garamond" w:cs="Times New Roman"/>
                <w:i/>
                <w:sz w:val="28"/>
              </w:rPr>
              <w:t>The Promise of</w:t>
            </w:r>
            <w:r w:rsidRPr="004F02BD">
              <w:rPr>
                <w:rFonts w:ascii="Garamond" w:hAnsi="Garamond" w:cs="Times New Roman"/>
                <w:sz w:val="28"/>
              </w:rPr>
              <w:t xml:space="preserve"> God’s good Spirit </w:t>
            </w:r>
            <w:r w:rsidRPr="004F02BD">
              <w:rPr>
                <w:rFonts w:ascii="Garamond" w:hAnsi="Garamond" w:cs="Times New Roman"/>
                <w:i/>
                <w:sz w:val="28"/>
              </w:rPr>
              <w:t>to guide and defend you.</w:t>
            </w:r>
            <w:r w:rsidRPr="004F02BD">
              <w:rPr>
                <w:rFonts w:ascii="Garamond" w:hAnsi="Garamond" w:cs="Times New Roman"/>
                <w:sz w:val="28"/>
              </w:rPr>
              <w:t xml:space="preserve"> </w:t>
            </w:r>
            <w:r w:rsidRPr="004F02BD">
              <w:rPr>
                <w:rFonts w:ascii="Garamond" w:hAnsi="Garamond" w:cs="Times New Roman"/>
                <w:i/>
                <w:sz w:val="28"/>
              </w:rPr>
              <w:t>The Promise of</w:t>
            </w:r>
            <w:r w:rsidRPr="004F02BD">
              <w:rPr>
                <w:rFonts w:ascii="Garamond" w:hAnsi="Garamond" w:cs="Times New Roman"/>
                <w:sz w:val="28"/>
              </w:rPr>
              <w:t xml:space="preserve"> eternal Life, </w:t>
            </w:r>
            <w:r w:rsidRPr="004F02BD">
              <w:rPr>
                <w:rFonts w:ascii="Garamond" w:hAnsi="Garamond" w:cs="Times New Roman"/>
                <w:i/>
                <w:sz w:val="28"/>
              </w:rPr>
              <w:t>and all the</w:t>
            </w:r>
            <w:r w:rsidRPr="004F02BD">
              <w:rPr>
                <w:rFonts w:ascii="Garamond" w:hAnsi="Garamond" w:cs="Times New Roman"/>
                <w:sz w:val="28"/>
              </w:rPr>
              <w:t xml:space="preserve"> Means of Grace </w:t>
            </w:r>
            <w:r w:rsidRPr="004F02BD">
              <w:rPr>
                <w:rFonts w:ascii="Garamond" w:hAnsi="Garamond" w:cs="Times New Roman"/>
                <w:i/>
                <w:sz w:val="28"/>
              </w:rPr>
              <w:t>necessary to obtain it</w:t>
            </w:r>
            <w:r w:rsidRPr="004F02BD">
              <w:rPr>
                <w:rFonts w:ascii="Garamond" w:hAnsi="Garamond" w:cs="Times New Roman"/>
                <w:sz w:val="28"/>
              </w:rPr>
              <w:t xml:space="preserve">. </w:t>
            </w:r>
            <w:r w:rsidRPr="004F02BD">
              <w:rPr>
                <w:rFonts w:ascii="Garamond" w:hAnsi="Garamond" w:cs="Times New Roman"/>
                <w:i/>
                <w:sz w:val="28"/>
              </w:rPr>
              <w:t xml:space="preserve">And lastly, </w:t>
            </w:r>
            <w:r w:rsidRPr="004F02BD">
              <w:rPr>
                <w:rFonts w:ascii="Garamond" w:hAnsi="Garamond" w:cs="Times New Roman"/>
                <w:sz w:val="28"/>
              </w:rPr>
              <w:t xml:space="preserve">the Promise of Christ’s powerful Presence with your spiritual </w:t>
            </w:r>
            <w:proofErr w:type="spellStart"/>
            <w:r w:rsidRPr="004F02BD">
              <w:rPr>
                <w:rFonts w:ascii="Garamond" w:hAnsi="Garamond" w:cs="Times New Roman"/>
                <w:sz w:val="28"/>
              </w:rPr>
              <w:t>Pastours</w:t>
            </w:r>
            <w:proofErr w:type="spellEnd"/>
            <w:r w:rsidRPr="004F02BD">
              <w:rPr>
                <w:rFonts w:ascii="Garamond" w:hAnsi="Garamond" w:cs="Times New Roman"/>
                <w:sz w:val="28"/>
              </w:rPr>
              <w:t>, unto the World’s end.</w:t>
            </w:r>
          </w:p>
        </w:tc>
        <w:tc>
          <w:tcPr>
            <w:tcW w:w="906" w:type="dxa"/>
          </w:tcPr>
          <w:p w14:paraId="1B3A2C7E" w14:textId="77777777" w:rsidR="00677A95" w:rsidRPr="00677A95" w:rsidRDefault="00677A95" w:rsidP="00DB60C3">
            <w:pPr>
              <w:pStyle w:val="ListParagraph"/>
              <w:ind w:left="0"/>
              <w:rPr>
                <w:rFonts w:ascii="Garamond" w:hAnsi="Garamond" w:cs="Times New Roman"/>
                <w:sz w:val="20"/>
                <w:szCs w:val="20"/>
              </w:rPr>
            </w:pPr>
          </w:p>
          <w:p w14:paraId="21C995E6" w14:textId="77777777" w:rsidR="00677A95" w:rsidRPr="00677A95" w:rsidRDefault="00677A95" w:rsidP="00DB60C3">
            <w:pPr>
              <w:pStyle w:val="ListParagraph"/>
              <w:ind w:left="0"/>
              <w:rPr>
                <w:rFonts w:ascii="Garamond" w:hAnsi="Garamond" w:cs="Times New Roman"/>
                <w:sz w:val="20"/>
                <w:szCs w:val="20"/>
              </w:rPr>
            </w:pPr>
          </w:p>
          <w:p w14:paraId="4D884DE7" w14:textId="77777777" w:rsidR="00677A95" w:rsidRPr="00677A95" w:rsidRDefault="00677A95" w:rsidP="00DB60C3">
            <w:pPr>
              <w:pStyle w:val="ListParagraph"/>
              <w:ind w:left="0"/>
              <w:rPr>
                <w:rFonts w:ascii="Garamond" w:hAnsi="Garamond" w:cs="Times New Roman"/>
                <w:sz w:val="20"/>
                <w:szCs w:val="20"/>
              </w:rPr>
            </w:pPr>
          </w:p>
          <w:p w14:paraId="01217D59" w14:textId="77777777" w:rsidR="00677A95" w:rsidRPr="00677A95" w:rsidRDefault="00677A95" w:rsidP="00DB60C3">
            <w:pPr>
              <w:pStyle w:val="ListParagraph"/>
              <w:ind w:left="0"/>
              <w:rPr>
                <w:rFonts w:ascii="Garamond" w:hAnsi="Garamond" w:cs="Times New Roman"/>
                <w:sz w:val="20"/>
                <w:szCs w:val="20"/>
              </w:rPr>
            </w:pPr>
          </w:p>
          <w:p w14:paraId="7CD27E6B" w14:textId="77777777" w:rsidR="00677A95" w:rsidRPr="00677A95" w:rsidRDefault="00677A95" w:rsidP="00DB60C3">
            <w:pPr>
              <w:pStyle w:val="ListParagraph"/>
              <w:ind w:left="0"/>
              <w:rPr>
                <w:rFonts w:ascii="Garamond" w:hAnsi="Garamond" w:cs="Times New Roman"/>
                <w:sz w:val="20"/>
                <w:szCs w:val="20"/>
              </w:rPr>
            </w:pPr>
          </w:p>
          <w:p w14:paraId="3248CCD4" w14:textId="77777777" w:rsidR="00677A95" w:rsidRPr="00677A95" w:rsidRDefault="00677A95" w:rsidP="00DB60C3">
            <w:pPr>
              <w:pStyle w:val="ListParagraph"/>
              <w:ind w:left="0"/>
              <w:rPr>
                <w:rFonts w:ascii="Garamond" w:hAnsi="Garamond" w:cs="Times New Roman"/>
                <w:sz w:val="20"/>
                <w:szCs w:val="20"/>
              </w:rPr>
            </w:pPr>
          </w:p>
          <w:p w14:paraId="2DE6AD12" w14:textId="77777777" w:rsidR="00677A95" w:rsidRPr="00677A95" w:rsidRDefault="00677A95" w:rsidP="00DB60C3">
            <w:pPr>
              <w:pStyle w:val="ListParagraph"/>
              <w:ind w:left="0"/>
              <w:rPr>
                <w:rFonts w:ascii="Garamond" w:hAnsi="Garamond" w:cs="Times New Roman"/>
                <w:sz w:val="20"/>
                <w:szCs w:val="20"/>
              </w:rPr>
            </w:pPr>
            <w:r w:rsidRPr="00677A95">
              <w:rPr>
                <w:rFonts w:ascii="Garamond" w:hAnsi="Garamond" w:cs="Times New Roman"/>
                <w:sz w:val="20"/>
                <w:szCs w:val="20"/>
              </w:rPr>
              <w:t>Matt. 28. 30</w:t>
            </w:r>
            <w:r>
              <w:rPr>
                <w:rFonts w:ascii="Garamond" w:hAnsi="Garamond" w:cs="Times New Roman"/>
                <w:sz w:val="20"/>
                <w:szCs w:val="20"/>
              </w:rPr>
              <w:t>.</w:t>
            </w:r>
          </w:p>
        </w:tc>
      </w:tr>
      <w:tr w:rsidR="00677A95" w:rsidRPr="004F02BD" w14:paraId="5F89AEF7" w14:textId="77777777" w:rsidTr="00677A95">
        <w:tc>
          <w:tcPr>
            <w:tcW w:w="4111" w:type="dxa"/>
          </w:tcPr>
          <w:p w14:paraId="25B9D5F1" w14:textId="77777777" w:rsidR="00677A95" w:rsidRPr="004B09DC" w:rsidRDefault="00677A95" w:rsidP="00DB60C3">
            <w:pPr>
              <w:pStyle w:val="CM3"/>
              <w:widowControl/>
              <w:spacing w:line="240" w:lineRule="auto"/>
              <w:ind w:firstLine="227"/>
              <w:jc w:val="both"/>
              <w:rPr>
                <w:rFonts w:ascii="Garamond" w:hAnsi="Garamond"/>
                <w:sz w:val="28"/>
                <w:szCs w:val="28"/>
              </w:rPr>
            </w:pPr>
            <w:r w:rsidRPr="004B09DC">
              <w:rPr>
                <w:rFonts w:ascii="Garamond" w:hAnsi="Garamond"/>
                <w:i/>
                <w:sz w:val="28"/>
                <w:szCs w:val="28"/>
              </w:rPr>
              <w:t>Q.</w:t>
            </w:r>
            <w:r w:rsidRPr="004B09DC">
              <w:rPr>
                <w:rFonts w:ascii="Garamond" w:hAnsi="Garamond"/>
                <w:sz w:val="28"/>
                <w:szCs w:val="28"/>
              </w:rPr>
              <w:t xml:space="preserve"> </w:t>
            </w:r>
            <w:proofErr w:type="spellStart"/>
            <w:r w:rsidRPr="004B09DC">
              <w:rPr>
                <w:rFonts w:ascii="Garamond" w:hAnsi="Garamond"/>
                <w:sz w:val="28"/>
                <w:szCs w:val="28"/>
              </w:rPr>
              <w:t>Te</w:t>
            </w:r>
            <w:proofErr w:type="spellEnd"/>
            <w:r w:rsidRPr="004B09DC">
              <w:rPr>
                <w:rFonts w:ascii="Garamond" w:hAnsi="Garamond"/>
                <w:sz w:val="28"/>
                <w:szCs w:val="28"/>
              </w:rPr>
              <w:t xml:space="preserve"> </w:t>
            </w:r>
            <w:proofErr w:type="spellStart"/>
            <w:r w:rsidRPr="004B09DC">
              <w:rPr>
                <w:rFonts w:ascii="Garamond" w:hAnsi="Garamond"/>
                <w:sz w:val="28"/>
                <w:szCs w:val="28"/>
              </w:rPr>
              <w:t>eisht</w:t>
            </w:r>
            <w:proofErr w:type="spellEnd"/>
            <w:r w:rsidRPr="004B09DC">
              <w:rPr>
                <w:rFonts w:ascii="Garamond" w:hAnsi="Garamond"/>
                <w:sz w:val="28"/>
                <w:szCs w:val="28"/>
              </w:rPr>
              <w:t xml:space="preserve"> m</w:t>
            </w:r>
            <w:r>
              <w:rPr>
                <w:rFonts w:ascii="Garamond" w:hAnsi="Garamond"/>
                <w:sz w:val="28"/>
                <w:szCs w:val="28"/>
              </w:rPr>
              <w:t>ee-</w:t>
            </w:r>
            <w:proofErr w:type="spellStart"/>
            <w:r>
              <w:rPr>
                <w:rFonts w:ascii="Garamond" w:hAnsi="Garamond"/>
                <w:sz w:val="28"/>
                <w:szCs w:val="28"/>
              </w:rPr>
              <w:t>vaynrys</w:t>
            </w:r>
            <w:proofErr w:type="spellEnd"/>
            <w:r>
              <w:rPr>
                <w:rFonts w:ascii="Garamond" w:hAnsi="Garamond"/>
                <w:sz w:val="28"/>
                <w:szCs w:val="28"/>
              </w:rPr>
              <w:t xml:space="preserve"> </w:t>
            </w:r>
            <w:proofErr w:type="spellStart"/>
            <w:r>
              <w:rPr>
                <w:rFonts w:ascii="Garamond" w:hAnsi="Garamond"/>
                <w:sz w:val="28"/>
                <w:szCs w:val="28"/>
              </w:rPr>
              <w:t>wooar</w:t>
            </w:r>
            <w:proofErr w:type="spellEnd"/>
            <w:r>
              <w:rPr>
                <w:rFonts w:ascii="Garamond" w:hAnsi="Garamond"/>
                <w:sz w:val="28"/>
                <w:szCs w:val="28"/>
              </w:rPr>
              <w:t xml:space="preserve">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ve</w:t>
            </w:r>
            <w:proofErr w:type="spellEnd"/>
            <w:r>
              <w:rPr>
                <w:rFonts w:ascii="Garamond" w:hAnsi="Garamond"/>
                <w:sz w:val="28"/>
                <w:szCs w:val="28"/>
              </w:rPr>
              <w:t xml:space="preserve"> </w:t>
            </w:r>
            <w:proofErr w:type="spellStart"/>
            <w:r>
              <w:rPr>
                <w:rFonts w:ascii="Garamond" w:hAnsi="Garamond"/>
                <w:sz w:val="28"/>
                <w:szCs w:val="28"/>
              </w:rPr>
              <w:t>mooie</w:t>
            </w:r>
            <w:proofErr w:type="spellEnd"/>
            <w:r>
              <w:rPr>
                <w:rFonts w:ascii="Garamond" w:hAnsi="Garamond"/>
                <w:sz w:val="28"/>
                <w:szCs w:val="28"/>
              </w:rPr>
              <w:t xml:space="preserve"> as</w:t>
            </w:r>
            <w:r w:rsidRPr="004B09DC">
              <w:rPr>
                <w:rFonts w:ascii="Garamond" w:hAnsi="Garamond"/>
                <w:sz w:val="28"/>
                <w:szCs w:val="28"/>
              </w:rPr>
              <w:t xml:space="preserve"> </w:t>
            </w:r>
            <w:proofErr w:type="spellStart"/>
            <w:r w:rsidRPr="004B09DC">
              <w:rPr>
                <w:rFonts w:ascii="Garamond" w:hAnsi="Garamond"/>
                <w:sz w:val="28"/>
                <w:szCs w:val="28"/>
              </w:rPr>
              <w:t>yn</w:t>
            </w:r>
            <w:proofErr w:type="spellEnd"/>
            <w:r w:rsidRPr="004B09DC">
              <w:rPr>
                <w:rFonts w:ascii="Garamond" w:hAnsi="Garamond"/>
                <w:sz w:val="28"/>
                <w:szCs w:val="28"/>
              </w:rPr>
              <w:t xml:space="preserve"> </w:t>
            </w:r>
            <w:proofErr w:type="spellStart"/>
            <w:r w:rsidRPr="004B09DC">
              <w:rPr>
                <w:rFonts w:ascii="Garamond" w:hAnsi="Garamond"/>
                <w:sz w:val="28"/>
                <w:szCs w:val="28"/>
              </w:rPr>
              <w:t>A</w:t>
            </w:r>
            <w:r w:rsidRPr="004B09DC">
              <w:rPr>
                <w:rFonts w:ascii="Garamond" w:hAnsi="Garamond"/>
                <w:i/>
                <w:sz w:val="28"/>
                <w:szCs w:val="28"/>
              </w:rPr>
              <w:t>g</w:t>
            </w:r>
            <w:r w:rsidRPr="004B09DC">
              <w:rPr>
                <w:rFonts w:ascii="Garamond" w:hAnsi="Garamond"/>
                <w:sz w:val="28"/>
                <w:szCs w:val="28"/>
              </w:rPr>
              <w:t>lish</w:t>
            </w:r>
            <w:proofErr w:type="spellEnd"/>
            <w:r w:rsidR="002C617D" w:rsidRPr="002C617D">
              <w:rPr>
                <w:rFonts w:ascii="Garamond" w:hAnsi="Garamond"/>
                <w:i/>
                <w:sz w:val="28"/>
                <w:szCs w:val="28"/>
              </w:rPr>
              <w:t> ?</w:t>
            </w:r>
            <w:r w:rsidRPr="004B09DC">
              <w:rPr>
                <w:rFonts w:ascii="Garamond" w:hAnsi="Garamond"/>
                <w:sz w:val="28"/>
                <w:szCs w:val="28"/>
              </w:rPr>
              <w:t xml:space="preserve"> </w:t>
            </w:r>
          </w:p>
        </w:tc>
        <w:tc>
          <w:tcPr>
            <w:tcW w:w="4054" w:type="dxa"/>
          </w:tcPr>
          <w:p w14:paraId="65515491"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It is then</w:t>
            </w:r>
            <w:r w:rsidRPr="004F02BD">
              <w:rPr>
                <w:rFonts w:ascii="Garamond" w:hAnsi="Garamond" w:cs="Times New Roman"/>
                <w:sz w:val="28"/>
              </w:rPr>
              <w:t xml:space="preserve"> a great Unhappiness </w:t>
            </w:r>
            <w:r w:rsidRPr="004F02BD">
              <w:rPr>
                <w:rFonts w:ascii="Garamond" w:hAnsi="Garamond" w:cs="Times New Roman"/>
                <w:i/>
                <w:sz w:val="28"/>
              </w:rPr>
              <w:t>to be out of the Church</w:t>
            </w:r>
            <w:r w:rsidR="002C617D" w:rsidRPr="002C617D">
              <w:rPr>
                <w:rFonts w:ascii="Garamond" w:hAnsi="Garamond" w:cs="Times New Roman"/>
                <w:i/>
                <w:sz w:val="28"/>
              </w:rPr>
              <w:t> ?</w:t>
            </w:r>
          </w:p>
        </w:tc>
        <w:tc>
          <w:tcPr>
            <w:tcW w:w="906" w:type="dxa"/>
          </w:tcPr>
          <w:p w14:paraId="7C262C98"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4BF0413C" w14:textId="77777777" w:rsidTr="00677A95">
        <w:tc>
          <w:tcPr>
            <w:tcW w:w="4111" w:type="dxa"/>
          </w:tcPr>
          <w:p w14:paraId="400A1B5D" w14:textId="77777777" w:rsidR="00677A95" w:rsidRPr="00677A95" w:rsidRDefault="00677A95" w:rsidP="00DB60C3">
            <w:pPr>
              <w:ind w:firstLine="227"/>
              <w:jc w:val="both"/>
              <w:rPr>
                <w:lang w:val="es-ES"/>
              </w:rPr>
            </w:pPr>
            <w:r w:rsidRPr="00677A95">
              <w:rPr>
                <w:rFonts w:ascii="Garamond" w:hAnsi="Garamond"/>
                <w:i/>
                <w:sz w:val="28"/>
                <w:szCs w:val="28"/>
                <w:lang w:val="es-ES"/>
              </w:rPr>
              <w:t xml:space="preserve">A. </w:t>
            </w:r>
            <w:r w:rsidRPr="00677A95">
              <w:rPr>
                <w:rFonts w:ascii="Garamond" w:hAnsi="Garamond"/>
                <w:sz w:val="28"/>
                <w:szCs w:val="28"/>
                <w:lang w:val="es-ES"/>
              </w:rPr>
              <w:t xml:space="preserve">Te </w:t>
            </w:r>
            <w:r w:rsidRPr="004B09DC">
              <w:rPr>
                <w:rFonts w:ascii="Garamond" w:hAnsi="Garamond"/>
                <w:sz w:val="28"/>
                <w:szCs w:val="28"/>
                <w:lang w:val="es-ES"/>
              </w:rPr>
              <w:t xml:space="preserve">red </w:t>
            </w:r>
            <w:proofErr w:type="spellStart"/>
            <w:r w:rsidRPr="004B09DC">
              <w:rPr>
                <w:rFonts w:ascii="Garamond" w:hAnsi="Garamond"/>
                <w:sz w:val="28"/>
                <w:szCs w:val="28"/>
                <w:lang w:val="es-ES"/>
              </w:rPr>
              <w:t>feer</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aglagh</w:t>
            </w:r>
            <w:proofErr w:type="spellEnd"/>
            <w:r w:rsidRPr="004B09DC">
              <w:rPr>
                <w:rFonts w:ascii="Garamond" w:hAnsi="Garamond"/>
                <w:sz w:val="28"/>
                <w:szCs w:val="28"/>
                <w:lang w:val="es-ES"/>
              </w:rPr>
              <w:t xml:space="preserve">. Son </w:t>
            </w:r>
            <w:proofErr w:type="spellStart"/>
            <w:r w:rsidRPr="004B09DC">
              <w:rPr>
                <w:rFonts w:ascii="Garamond" w:hAnsi="Garamond"/>
                <w:sz w:val="28"/>
                <w:szCs w:val="28"/>
                <w:lang w:val="es-ES"/>
              </w:rPr>
              <w:t>quoi</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erbee</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ta</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myr</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shen</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my</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she</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kindagh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rish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drough</w:t>
            </w:r>
            <w:proofErr w:type="spellEnd"/>
            <w:r w:rsidRPr="004B09DC">
              <w:rPr>
                <w:rFonts w:ascii="Garamond" w:hAnsi="Garamond"/>
                <w:sz w:val="28"/>
                <w:szCs w:val="28"/>
                <w:lang w:val="es-ES"/>
              </w:rPr>
              <w:t xml:space="preserve"> vea te, </w:t>
            </w:r>
            <w:proofErr w:type="spellStart"/>
            <w:r w:rsidRPr="004B09DC">
              <w:rPr>
                <w:rFonts w:ascii="Garamond" w:hAnsi="Garamond"/>
                <w:sz w:val="28"/>
                <w:szCs w:val="28"/>
                <w:lang w:val="es-ES"/>
              </w:rPr>
              <w:t>ny</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drough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chredjue</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ny</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liorish</w:t>
            </w:r>
            <w:proofErr w:type="spellEnd"/>
            <w:r w:rsidRPr="004B09DC">
              <w:rPr>
                <w:rFonts w:ascii="Garamond" w:hAnsi="Garamond"/>
                <w:sz w:val="28"/>
                <w:szCs w:val="28"/>
                <w:lang w:val="es-ES"/>
              </w:rPr>
              <w:t xml:space="preserve"> e </w:t>
            </w:r>
            <w:proofErr w:type="spellStart"/>
            <w:r w:rsidRPr="004B09DC">
              <w:rPr>
                <w:rFonts w:ascii="Garamond" w:hAnsi="Garamond"/>
                <w:sz w:val="28"/>
                <w:szCs w:val="28"/>
                <w:lang w:val="es-ES"/>
              </w:rPr>
              <w:t>hene</w:t>
            </w:r>
            <w:proofErr w:type="spellEnd"/>
            <w:r w:rsidRPr="004B09DC">
              <w:rPr>
                <w:rFonts w:ascii="Garamond" w:hAnsi="Garamond"/>
                <w:sz w:val="28"/>
                <w:szCs w:val="28"/>
                <w:lang w:val="es-ES"/>
              </w:rPr>
              <w:t xml:space="preserve"> y </w:t>
            </w:r>
            <w:proofErr w:type="spellStart"/>
            <w:r w:rsidRPr="004B09DC">
              <w:rPr>
                <w:rFonts w:ascii="Garamond" w:hAnsi="Garamond"/>
                <w:sz w:val="28"/>
                <w:szCs w:val="28"/>
                <w:lang w:val="es-ES"/>
              </w:rPr>
              <w:t>scarrey</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fegooish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oyr</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veih’n</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Aglish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firrinagh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ta</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cordail</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rish</w:t>
            </w:r>
            <w:proofErr w:type="spellEnd"/>
            <w:r w:rsidRPr="004B09DC">
              <w:rPr>
                <w:rFonts w:ascii="Garamond" w:hAnsi="Garamond"/>
                <w:sz w:val="28"/>
                <w:szCs w:val="28"/>
                <w:lang w:val="es-ES"/>
              </w:rPr>
              <w:t xml:space="preserve"> y </w:t>
            </w:r>
            <w:proofErr w:type="spellStart"/>
            <w:r w:rsidRPr="004B09DC">
              <w:rPr>
                <w:rFonts w:ascii="Garamond" w:hAnsi="Garamond"/>
                <w:sz w:val="28"/>
                <w:szCs w:val="28"/>
                <w:lang w:val="es-ES"/>
              </w:rPr>
              <w:t>Leih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soit</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Seose</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raad</w:t>
            </w:r>
            <w:proofErr w:type="spellEnd"/>
            <w:r w:rsidRPr="004B09DC">
              <w:rPr>
                <w:rFonts w:ascii="Garamond" w:hAnsi="Garamond"/>
                <w:sz w:val="28"/>
                <w:szCs w:val="28"/>
                <w:lang w:val="es-ES"/>
              </w:rPr>
              <w:t xml:space="preserve"> te </w:t>
            </w:r>
            <w:proofErr w:type="spellStart"/>
            <w:r w:rsidRPr="004B09DC">
              <w:rPr>
                <w:rFonts w:ascii="Garamond" w:hAnsi="Garamond"/>
                <w:sz w:val="28"/>
                <w:szCs w:val="28"/>
                <w:lang w:val="es-ES"/>
              </w:rPr>
              <w:t>vaghey</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ta</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enmyssit</w:t>
            </w:r>
            <w:proofErr w:type="spellEnd"/>
            <w:r w:rsidRPr="004B09DC">
              <w:rPr>
                <w:rFonts w:ascii="Garamond" w:hAnsi="Garamond"/>
                <w:sz w:val="28"/>
                <w:szCs w:val="28"/>
                <w:lang w:val="es-ES"/>
              </w:rPr>
              <w:t xml:space="preserve"> </w:t>
            </w:r>
            <w:proofErr w:type="spellStart"/>
            <w:r w:rsidRPr="004B09DC">
              <w:rPr>
                <w:rFonts w:ascii="Garamond" w:hAnsi="Garamond"/>
                <w:i/>
                <w:sz w:val="28"/>
                <w:szCs w:val="28"/>
                <w:lang w:val="es-ES"/>
              </w:rPr>
              <w:t>Charbaa</w:t>
            </w:r>
            <w:proofErr w:type="spellEnd"/>
            <w:r w:rsidRPr="004B09DC">
              <w:rPr>
                <w:rFonts w:ascii="Garamond" w:hAnsi="Garamond"/>
                <w:i/>
                <w:sz w:val="28"/>
                <w:szCs w:val="28"/>
                <w:lang w:val="es-ES"/>
              </w:rPr>
              <w:t xml:space="preserve"> </w:t>
            </w:r>
            <w:proofErr w:type="spellStart"/>
            <w:r w:rsidRPr="004B09DC">
              <w:rPr>
                <w:rFonts w:ascii="Garamond" w:hAnsi="Garamond"/>
                <w:i/>
                <w:sz w:val="28"/>
                <w:szCs w:val="28"/>
                <w:lang w:val="es-ES"/>
              </w:rPr>
              <w:t>veih’n</w:t>
            </w:r>
            <w:proofErr w:type="spellEnd"/>
            <w:r w:rsidRPr="004B09DC">
              <w:rPr>
                <w:rFonts w:ascii="Garamond" w:hAnsi="Garamond"/>
                <w:i/>
                <w:sz w:val="28"/>
                <w:szCs w:val="28"/>
                <w:lang w:val="es-ES"/>
              </w:rPr>
              <w:t xml:space="preserve"> </w:t>
            </w:r>
            <w:proofErr w:type="spellStart"/>
            <w:r w:rsidRPr="004B09DC">
              <w:rPr>
                <w:rFonts w:ascii="Garamond" w:hAnsi="Garamond"/>
                <w:i/>
                <w:sz w:val="28"/>
                <w:szCs w:val="28"/>
                <w:lang w:val="es-ES"/>
              </w:rPr>
              <w:t>Aglish</w:t>
            </w:r>
            <w:proofErr w:type="spellEnd"/>
            <w:r w:rsidR="002C617D" w:rsidRPr="002C617D">
              <w:rPr>
                <w:rFonts w:ascii="Garamond" w:hAnsi="Garamond"/>
                <w:sz w:val="28"/>
                <w:szCs w:val="28"/>
                <w:lang w:val="es-ES"/>
              </w:rPr>
              <w:t> ;</w:t>
            </w:r>
            <w:r w:rsidRPr="004B09DC">
              <w:rPr>
                <w:rFonts w:ascii="Garamond" w:hAnsi="Garamond"/>
                <w:sz w:val="28"/>
                <w:szCs w:val="28"/>
                <w:lang w:val="es-ES"/>
              </w:rPr>
              <w:t xml:space="preserve"> </w:t>
            </w:r>
            <w:proofErr w:type="spellStart"/>
            <w:r w:rsidRPr="004B09DC">
              <w:rPr>
                <w:rFonts w:ascii="Garamond" w:hAnsi="Garamond"/>
                <w:sz w:val="28"/>
                <w:szCs w:val="28"/>
                <w:lang w:val="es-ES"/>
              </w:rPr>
              <w:t>ta</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leid</w:t>
            </w:r>
            <w:proofErr w:type="spellEnd"/>
            <w:r w:rsidRPr="004B09DC">
              <w:rPr>
                <w:rFonts w:ascii="Garamond" w:hAnsi="Garamond"/>
                <w:sz w:val="28"/>
                <w:szCs w:val="28"/>
                <w:lang w:val="es-ES"/>
              </w:rPr>
              <w:t xml:space="preserve"> y </w:t>
            </w:r>
            <w:proofErr w:type="spellStart"/>
            <w:r w:rsidRPr="004B09DC">
              <w:rPr>
                <w:rFonts w:ascii="Garamond" w:hAnsi="Garamond"/>
                <w:sz w:val="28"/>
                <w:szCs w:val="28"/>
                <w:lang w:val="es-ES"/>
              </w:rPr>
              <w:t>persoon</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shen</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cheet</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ree</w:t>
            </w:r>
            <w:r w:rsidR="001920BD">
              <w:rPr>
                <w:rFonts w:ascii="Garamond" w:hAnsi="Garamond"/>
                <w:sz w:val="28"/>
                <w:szCs w:val="28"/>
                <w:lang w:val="es-ES"/>
              </w:rPr>
              <w:t>i</w:t>
            </w:r>
            <w:r w:rsidRPr="004B09DC">
              <w:rPr>
                <w:rFonts w:ascii="Garamond" w:hAnsi="Garamond"/>
                <w:sz w:val="28"/>
                <w:szCs w:val="28"/>
                <w:lang w:val="es-ES"/>
              </w:rPr>
              <w:t>sht</w:t>
            </w:r>
            <w:proofErr w:type="spellEnd"/>
            <w:r w:rsidRPr="004B09DC">
              <w:rPr>
                <w:rFonts w:ascii="Garamond" w:hAnsi="Garamond"/>
                <w:sz w:val="28"/>
                <w:szCs w:val="28"/>
                <w:lang w:val="es-ES"/>
              </w:rPr>
              <w:t xml:space="preserve"> fo </w:t>
            </w:r>
            <w:proofErr w:type="spellStart"/>
            <w:r w:rsidRPr="004B09DC">
              <w:rPr>
                <w:rFonts w:ascii="Garamond" w:hAnsi="Garamond"/>
                <w:sz w:val="28"/>
                <w:szCs w:val="28"/>
                <w:lang w:val="es-ES"/>
              </w:rPr>
              <w:t>pooar</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Noid</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ny</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hanmey</w:t>
            </w:r>
            <w:proofErr w:type="spellEnd"/>
            <w:r w:rsidRPr="004B09DC">
              <w:rPr>
                <w:rFonts w:ascii="Garamond" w:hAnsi="Garamond"/>
                <w:sz w:val="28"/>
                <w:szCs w:val="28"/>
                <w:lang w:val="es-ES"/>
              </w:rPr>
              <w:t xml:space="preserve"> </w:t>
            </w:r>
            <w:proofErr w:type="spellStart"/>
            <w:r w:rsidRPr="004B09DC">
              <w:rPr>
                <w:rFonts w:ascii="Garamond" w:hAnsi="Garamond"/>
                <w:i/>
                <w:sz w:val="28"/>
                <w:szCs w:val="28"/>
                <w:lang w:val="es-ES"/>
              </w:rPr>
              <w:t>Ferreil</w:t>
            </w:r>
            <w:proofErr w:type="spellEnd"/>
            <w:r w:rsidRPr="004B09DC">
              <w:rPr>
                <w:rFonts w:ascii="Garamond" w:hAnsi="Garamond"/>
                <w:i/>
                <w:sz w:val="28"/>
                <w:szCs w:val="28"/>
                <w:lang w:val="es-ES"/>
              </w:rPr>
              <w:t xml:space="preserve"> y </w:t>
            </w:r>
            <w:proofErr w:type="spellStart"/>
            <w:r w:rsidRPr="004B09DC">
              <w:rPr>
                <w:rFonts w:ascii="Garamond" w:hAnsi="Garamond"/>
                <w:i/>
                <w:sz w:val="28"/>
                <w:szCs w:val="28"/>
                <w:lang w:val="es-ES"/>
              </w:rPr>
              <w:t>Teihl</w:t>
            </w:r>
            <w:proofErr w:type="spellEnd"/>
            <w:r w:rsidRPr="004B09DC">
              <w:rPr>
                <w:rFonts w:ascii="Garamond" w:hAnsi="Garamond"/>
                <w:i/>
                <w:sz w:val="28"/>
                <w:szCs w:val="28"/>
                <w:lang w:val="es-ES"/>
              </w:rPr>
              <w:t xml:space="preserve"> </w:t>
            </w:r>
            <w:proofErr w:type="spellStart"/>
            <w:r w:rsidRPr="004B09DC">
              <w:rPr>
                <w:rFonts w:ascii="Garamond" w:hAnsi="Garamond"/>
                <w:i/>
                <w:sz w:val="28"/>
                <w:szCs w:val="28"/>
                <w:lang w:val="es-ES"/>
              </w:rPr>
              <w:t>shoh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ta</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shen</w:t>
            </w:r>
            <w:proofErr w:type="spellEnd"/>
            <w:r w:rsidRPr="004B09DC">
              <w:rPr>
                <w:rFonts w:ascii="Garamond" w:hAnsi="Garamond"/>
                <w:sz w:val="28"/>
                <w:szCs w:val="28"/>
                <w:lang w:val="es-ES"/>
              </w:rPr>
              <w:t xml:space="preserve"> y </w:t>
            </w:r>
            <w:proofErr w:type="spellStart"/>
            <w:r w:rsidRPr="004B09DC">
              <w:rPr>
                <w:rFonts w:ascii="Garamond" w:hAnsi="Garamond"/>
                <w:sz w:val="28"/>
                <w:szCs w:val="28"/>
                <w:lang w:val="es-ES"/>
              </w:rPr>
              <w:t>Ferreil</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ocsyn</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nagh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vel</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ayns</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Conaant</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rish</w:t>
            </w:r>
            <w:proofErr w:type="spellEnd"/>
            <w:r w:rsidRPr="004B09DC">
              <w:rPr>
                <w:rFonts w:ascii="Garamond" w:hAnsi="Garamond"/>
                <w:sz w:val="28"/>
                <w:szCs w:val="28"/>
                <w:lang w:val="es-ES"/>
              </w:rPr>
              <w:t xml:space="preserve"> </w:t>
            </w:r>
            <w:proofErr w:type="spellStart"/>
            <w:r w:rsidRPr="004B09DC">
              <w:rPr>
                <w:rFonts w:ascii="Garamond" w:hAnsi="Garamond"/>
                <w:sz w:val="28"/>
                <w:szCs w:val="28"/>
                <w:lang w:val="es-ES"/>
              </w:rPr>
              <w:t>Jee</w:t>
            </w:r>
            <w:proofErr w:type="spellEnd"/>
            <w:r w:rsidRPr="004B09DC">
              <w:rPr>
                <w:rFonts w:ascii="Garamond" w:hAnsi="Garamond"/>
                <w:sz w:val="28"/>
                <w:szCs w:val="28"/>
                <w:lang w:val="es-ES"/>
              </w:rPr>
              <w:t xml:space="preserve">. </w:t>
            </w:r>
          </w:p>
        </w:tc>
        <w:tc>
          <w:tcPr>
            <w:tcW w:w="4054" w:type="dxa"/>
          </w:tcPr>
          <w:p w14:paraId="5EC88C42"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It is a most dreadful Thing.</w:t>
            </w:r>
            <w:r w:rsidRPr="004F02BD">
              <w:rPr>
                <w:rFonts w:ascii="Garamond" w:hAnsi="Garamond" w:cs="Times New Roman"/>
                <w:sz w:val="28"/>
              </w:rPr>
              <w:t xml:space="preserve"> </w:t>
            </w:r>
            <w:r w:rsidRPr="004F02BD">
              <w:rPr>
                <w:rFonts w:ascii="Garamond" w:hAnsi="Garamond" w:cs="Times New Roman"/>
                <w:i/>
                <w:sz w:val="28"/>
              </w:rPr>
              <w:t>For whoever is so, whether on</w:t>
            </w:r>
            <w:r w:rsidRPr="004F02BD">
              <w:rPr>
                <w:rFonts w:ascii="Garamond" w:hAnsi="Garamond" w:cs="Times New Roman"/>
                <w:sz w:val="28"/>
              </w:rPr>
              <w:t xml:space="preserve"> </w:t>
            </w:r>
            <w:r w:rsidRPr="004F02BD">
              <w:rPr>
                <w:rFonts w:ascii="Garamond" w:hAnsi="Garamond" w:cs="Times New Roman"/>
                <w:i/>
                <w:sz w:val="28"/>
              </w:rPr>
              <w:t>Account of a</w:t>
            </w:r>
            <w:r w:rsidRPr="004F02BD">
              <w:rPr>
                <w:rFonts w:ascii="Garamond" w:hAnsi="Garamond" w:cs="Times New Roman"/>
                <w:sz w:val="28"/>
              </w:rPr>
              <w:t xml:space="preserve"> wicked Life </w:t>
            </w:r>
            <w:r w:rsidRPr="004F02BD">
              <w:rPr>
                <w:rFonts w:ascii="Garamond" w:hAnsi="Garamond" w:cs="Times New Roman"/>
                <w:i/>
                <w:sz w:val="28"/>
              </w:rPr>
              <w:t>or</w:t>
            </w:r>
            <w:r w:rsidRPr="004F02BD">
              <w:rPr>
                <w:rFonts w:ascii="Garamond" w:hAnsi="Garamond" w:cs="Times New Roman"/>
                <w:sz w:val="28"/>
              </w:rPr>
              <w:t xml:space="preserve"> wicked Principles, </w:t>
            </w:r>
            <w:r w:rsidRPr="004F02BD">
              <w:rPr>
                <w:rFonts w:ascii="Garamond" w:hAnsi="Garamond" w:cs="Times New Roman"/>
                <w:i/>
                <w:sz w:val="28"/>
              </w:rPr>
              <w:t>or by</w:t>
            </w:r>
            <w:r w:rsidRPr="004F02BD">
              <w:rPr>
                <w:rFonts w:ascii="Garamond" w:hAnsi="Garamond" w:cs="Times New Roman"/>
                <w:sz w:val="28"/>
              </w:rPr>
              <w:t xml:space="preserve"> Separating himself </w:t>
            </w:r>
            <w:r w:rsidRPr="004F02BD">
              <w:rPr>
                <w:rFonts w:ascii="Garamond" w:hAnsi="Garamond" w:cs="Times New Roman"/>
                <w:i/>
                <w:sz w:val="28"/>
              </w:rPr>
              <w:t xml:space="preserve">without Cause, from the true and regularly </w:t>
            </w:r>
            <w:proofErr w:type="spellStart"/>
            <w:r w:rsidRPr="004F02BD">
              <w:rPr>
                <w:rFonts w:ascii="Garamond" w:hAnsi="Garamond" w:cs="Times New Roman"/>
                <w:i/>
                <w:sz w:val="28"/>
              </w:rPr>
              <w:t>establish</w:t>
            </w:r>
            <w:r>
              <w:rPr>
                <w:rFonts w:ascii="Garamond" w:hAnsi="Garamond" w:cs="Times New Roman"/>
                <w:i/>
                <w:sz w:val="28"/>
              </w:rPr>
              <w:t>’</w:t>
            </w:r>
            <w:r w:rsidRPr="004F02BD">
              <w:rPr>
                <w:rFonts w:ascii="Garamond" w:hAnsi="Garamond" w:cs="Times New Roman"/>
                <w:i/>
                <w:sz w:val="28"/>
              </w:rPr>
              <w:t>d</w:t>
            </w:r>
            <w:proofErr w:type="spellEnd"/>
            <w:r w:rsidRPr="004F02BD">
              <w:rPr>
                <w:rFonts w:ascii="Garamond" w:hAnsi="Garamond" w:cs="Times New Roman"/>
                <w:i/>
                <w:sz w:val="28"/>
              </w:rPr>
              <w:t xml:space="preserve"> Church where he dwells,</w:t>
            </w:r>
            <w:r w:rsidRPr="004F02BD">
              <w:rPr>
                <w:rFonts w:ascii="Garamond" w:hAnsi="Garamond" w:cs="Times New Roman"/>
                <w:sz w:val="28"/>
              </w:rPr>
              <w:t xml:space="preserve"> which is called Schism, </w:t>
            </w:r>
            <w:r w:rsidRPr="004F02BD">
              <w:rPr>
                <w:rFonts w:ascii="Garamond" w:hAnsi="Garamond" w:cs="Times New Roman"/>
                <w:i/>
                <w:sz w:val="28"/>
              </w:rPr>
              <w:t>such a Person becometh again a Subject of Satan</w:t>
            </w:r>
            <w:r w:rsidRPr="004F02BD">
              <w:rPr>
                <w:rFonts w:ascii="Garamond" w:hAnsi="Garamond" w:cs="Times New Roman"/>
                <w:sz w:val="28"/>
              </w:rPr>
              <w:t xml:space="preserve">, the Prince of this World, </w:t>
            </w:r>
            <w:r w:rsidRPr="004F02BD">
              <w:rPr>
                <w:rFonts w:ascii="Garamond" w:hAnsi="Garamond" w:cs="Times New Roman"/>
                <w:i/>
                <w:sz w:val="28"/>
              </w:rPr>
              <w:t>that is,</w:t>
            </w:r>
            <w:r w:rsidRPr="004F02BD">
              <w:rPr>
                <w:rFonts w:ascii="Garamond" w:hAnsi="Garamond" w:cs="Times New Roman"/>
                <w:sz w:val="28"/>
              </w:rPr>
              <w:t xml:space="preserve"> of all such as are not in Covenant of God.</w:t>
            </w:r>
          </w:p>
        </w:tc>
        <w:tc>
          <w:tcPr>
            <w:tcW w:w="906" w:type="dxa"/>
          </w:tcPr>
          <w:p w14:paraId="4EB9B923" w14:textId="77777777" w:rsidR="00677A95" w:rsidRDefault="00677A95" w:rsidP="00DB60C3">
            <w:pPr>
              <w:pStyle w:val="ListParagraph"/>
              <w:ind w:left="0"/>
              <w:rPr>
                <w:rFonts w:ascii="Garamond" w:hAnsi="Garamond" w:cs="Times New Roman"/>
                <w:sz w:val="20"/>
                <w:szCs w:val="20"/>
              </w:rPr>
            </w:pPr>
          </w:p>
          <w:p w14:paraId="4600428A" w14:textId="77777777" w:rsidR="00677A95" w:rsidRDefault="00677A95" w:rsidP="00DB60C3">
            <w:pPr>
              <w:pStyle w:val="ListParagraph"/>
              <w:ind w:left="0"/>
              <w:rPr>
                <w:rFonts w:ascii="Garamond" w:hAnsi="Garamond" w:cs="Times New Roman"/>
                <w:sz w:val="20"/>
                <w:szCs w:val="20"/>
              </w:rPr>
            </w:pPr>
          </w:p>
          <w:p w14:paraId="13058546" w14:textId="77777777" w:rsidR="00677A95" w:rsidRDefault="00677A95" w:rsidP="00DB60C3">
            <w:pPr>
              <w:pStyle w:val="ListParagraph"/>
              <w:ind w:left="0"/>
              <w:rPr>
                <w:rFonts w:ascii="Garamond" w:hAnsi="Garamond" w:cs="Times New Roman"/>
                <w:sz w:val="20"/>
                <w:szCs w:val="20"/>
              </w:rPr>
            </w:pPr>
          </w:p>
          <w:p w14:paraId="55D67970" w14:textId="77777777" w:rsidR="00677A95" w:rsidRDefault="00677A95" w:rsidP="00DB60C3">
            <w:pPr>
              <w:pStyle w:val="ListParagraph"/>
              <w:ind w:left="0"/>
              <w:rPr>
                <w:rFonts w:ascii="Garamond" w:hAnsi="Garamond" w:cs="Times New Roman"/>
                <w:sz w:val="20"/>
                <w:szCs w:val="20"/>
              </w:rPr>
            </w:pPr>
          </w:p>
          <w:p w14:paraId="1FFDA192" w14:textId="77777777" w:rsidR="00677A95" w:rsidRDefault="00677A95" w:rsidP="00DB60C3">
            <w:pPr>
              <w:pStyle w:val="ListParagraph"/>
              <w:ind w:left="0"/>
              <w:rPr>
                <w:rFonts w:ascii="Garamond" w:hAnsi="Garamond" w:cs="Times New Roman"/>
                <w:sz w:val="20"/>
                <w:szCs w:val="20"/>
              </w:rPr>
            </w:pPr>
          </w:p>
          <w:p w14:paraId="602C1662" w14:textId="77777777" w:rsidR="00677A95" w:rsidRDefault="00677A95" w:rsidP="00DB60C3">
            <w:pPr>
              <w:pStyle w:val="ListParagraph"/>
              <w:ind w:left="0"/>
              <w:rPr>
                <w:rFonts w:ascii="Garamond" w:hAnsi="Garamond" w:cs="Times New Roman"/>
                <w:sz w:val="20"/>
                <w:szCs w:val="20"/>
              </w:rPr>
            </w:pPr>
          </w:p>
          <w:p w14:paraId="16639E39" w14:textId="77777777" w:rsidR="00677A95" w:rsidRDefault="00677A95" w:rsidP="00DB60C3">
            <w:pPr>
              <w:pStyle w:val="ListParagraph"/>
              <w:ind w:left="0"/>
              <w:rPr>
                <w:rFonts w:ascii="Garamond" w:hAnsi="Garamond" w:cs="Times New Roman"/>
                <w:sz w:val="20"/>
                <w:szCs w:val="20"/>
              </w:rPr>
            </w:pPr>
          </w:p>
          <w:p w14:paraId="06B9A469" w14:textId="77777777" w:rsidR="00677A95" w:rsidRDefault="00677A95" w:rsidP="00DB60C3">
            <w:pPr>
              <w:pStyle w:val="ListParagraph"/>
              <w:ind w:left="0"/>
              <w:rPr>
                <w:rFonts w:ascii="Garamond" w:hAnsi="Garamond" w:cs="Times New Roman"/>
                <w:sz w:val="20"/>
                <w:szCs w:val="20"/>
              </w:rPr>
            </w:pPr>
          </w:p>
          <w:p w14:paraId="1AE5105C" w14:textId="77777777" w:rsidR="00677A95" w:rsidRDefault="00677A95" w:rsidP="00DB60C3">
            <w:pPr>
              <w:pStyle w:val="ListParagraph"/>
              <w:ind w:left="0"/>
              <w:rPr>
                <w:rFonts w:ascii="Garamond" w:hAnsi="Garamond" w:cs="Times New Roman"/>
                <w:sz w:val="20"/>
                <w:szCs w:val="20"/>
              </w:rPr>
            </w:pPr>
          </w:p>
          <w:p w14:paraId="60B16672" w14:textId="77777777" w:rsidR="00677A95" w:rsidRDefault="00677A95" w:rsidP="00DB60C3">
            <w:pPr>
              <w:pStyle w:val="ListParagraph"/>
              <w:ind w:left="0"/>
              <w:rPr>
                <w:rFonts w:ascii="Garamond" w:hAnsi="Garamond" w:cs="Times New Roman"/>
                <w:sz w:val="20"/>
                <w:szCs w:val="20"/>
              </w:rPr>
            </w:pPr>
          </w:p>
          <w:p w14:paraId="10B41921" w14:textId="77777777" w:rsidR="00677A95" w:rsidRDefault="00677A95" w:rsidP="00DB60C3">
            <w:pPr>
              <w:pStyle w:val="ListParagraph"/>
              <w:ind w:left="0"/>
              <w:rPr>
                <w:rFonts w:ascii="Garamond" w:hAnsi="Garamond" w:cs="Times New Roman"/>
                <w:sz w:val="20"/>
                <w:szCs w:val="20"/>
              </w:rPr>
            </w:pPr>
            <w:r>
              <w:rPr>
                <w:rFonts w:ascii="Garamond" w:hAnsi="Garamond" w:cs="Times New Roman"/>
                <w:sz w:val="20"/>
                <w:szCs w:val="20"/>
              </w:rPr>
              <w:t>John 12. 31.</w:t>
            </w:r>
          </w:p>
          <w:p w14:paraId="6834C82C" w14:textId="77777777" w:rsidR="00677A95" w:rsidRPr="00677A95" w:rsidRDefault="00677A95" w:rsidP="00DB60C3">
            <w:pPr>
              <w:pStyle w:val="ListParagraph"/>
              <w:ind w:left="0"/>
              <w:rPr>
                <w:rFonts w:ascii="Garamond" w:hAnsi="Garamond" w:cs="Times New Roman"/>
                <w:sz w:val="20"/>
                <w:szCs w:val="20"/>
              </w:rPr>
            </w:pPr>
            <w:r>
              <w:rPr>
                <w:rFonts w:ascii="Garamond" w:hAnsi="Garamond" w:cs="Times New Roman"/>
                <w:sz w:val="20"/>
                <w:szCs w:val="20"/>
              </w:rPr>
              <w:t>Eph. 2. 2.</w:t>
            </w:r>
          </w:p>
        </w:tc>
      </w:tr>
      <w:tr w:rsidR="00677A95" w:rsidRPr="004F02BD" w14:paraId="1B4FB645" w14:textId="77777777" w:rsidTr="00677A95">
        <w:tc>
          <w:tcPr>
            <w:tcW w:w="4111" w:type="dxa"/>
          </w:tcPr>
          <w:p w14:paraId="5B03814C" w14:textId="77777777" w:rsidR="00677A95" w:rsidRPr="00677A95" w:rsidRDefault="00677A95" w:rsidP="00DB60C3">
            <w:pPr>
              <w:pStyle w:val="CM3"/>
              <w:widowControl/>
              <w:spacing w:line="240" w:lineRule="auto"/>
              <w:ind w:firstLine="227"/>
              <w:jc w:val="both"/>
              <w:rPr>
                <w:rFonts w:ascii="Garamond" w:hAnsi="Garamond"/>
                <w:sz w:val="28"/>
                <w:szCs w:val="28"/>
              </w:rPr>
            </w:pPr>
            <w:proofErr w:type="spellStart"/>
            <w:r w:rsidRPr="00677A95">
              <w:rPr>
                <w:rFonts w:ascii="Garamond" w:hAnsi="Garamond"/>
                <w:sz w:val="28"/>
                <w:szCs w:val="28"/>
              </w:rPr>
              <w:t>Va</w:t>
            </w:r>
            <w:proofErr w:type="spellEnd"/>
            <w:r w:rsidRPr="00677A95">
              <w:rPr>
                <w:rFonts w:ascii="Garamond" w:hAnsi="Garamond"/>
                <w:sz w:val="28"/>
                <w:szCs w:val="28"/>
              </w:rPr>
              <w:t xml:space="preserve"> </w:t>
            </w:r>
            <w:proofErr w:type="spellStart"/>
            <w:r w:rsidRPr="00677A95">
              <w:rPr>
                <w:rFonts w:ascii="Garamond" w:hAnsi="Garamond"/>
                <w:sz w:val="28"/>
                <w:szCs w:val="28"/>
              </w:rPr>
              <w:t>sleih</w:t>
            </w:r>
            <w:proofErr w:type="spellEnd"/>
            <w:r w:rsidRPr="00677A95">
              <w:rPr>
                <w:rFonts w:ascii="Garamond" w:hAnsi="Garamond"/>
                <w:sz w:val="28"/>
                <w:szCs w:val="28"/>
              </w:rPr>
              <w:t xml:space="preserve"> </w:t>
            </w:r>
            <w:proofErr w:type="spellStart"/>
            <w:r w:rsidRPr="00677A95">
              <w:rPr>
                <w:rFonts w:ascii="Garamond" w:hAnsi="Garamond"/>
                <w:sz w:val="28"/>
                <w:szCs w:val="28"/>
              </w:rPr>
              <w:t>ayns</w:t>
            </w:r>
            <w:proofErr w:type="spellEnd"/>
            <w:r w:rsidRPr="00677A95">
              <w:rPr>
                <w:rFonts w:ascii="Garamond" w:hAnsi="Garamond"/>
                <w:sz w:val="28"/>
                <w:szCs w:val="28"/>
              </w:rPr>
              <w:t xml:space="preserve"> </w:t>
            </w:r>
            <w:proofErr w:type="spellStart"/>
            <w:r w:rsidRPr="00677A95">
              <w:rPr>
                <w:rFonts w:ascii="Garamond" w:hAnsi="Garamond"/>
                <w:sz w:val="28"/>
                <w:szCs w:val="28"/>
              </w:rPr>
              <w:t>toshiaght</w:t>
            </w:r>
            <w:proofErr w:type="spellEnd"/>
            <w:r w:rsidRPr="00677A95">
              <w:rPr>
                <w:rFonts w:ascii="Garamond" w:hAnsi="Garamond"/>
                <w:sz w:val="28"/>
                <w:szCs w:val="28"/>
              </w:rPr>
              <w:t xml:space="preserve"> </w:t>
            </w:r>
            <w:proofErr w:type="spellStart"/>
            <w:r w:rsidRPr="00677A95">
              <w:rPr>
                <w:rFonts w:ascii="Garamond" w:hAnsi="Garamond"/>
                <w:sz w:val="28"/>
                <w:szCs w:val="28"/>
              </w:rPr>
              <w:t>Creestiaght</w:t>
            </w:r>
            <w:proofErr w:type="spellEnd"/>
            <w:r w:rsidRPr="00677A95">
              <w:rPr>
                <w:rFonts w:ascii="Garamond" w:hAnsi="Garamond"/>
                <w:sz w:val="28"/>
                <w:szCs w:val="28"/>
              </w:rPr>
              <w:t xml:space="preserve"> cha </w:t>
            </w:r>
            <w:proofErr w:type="spellStart"/>
            <w:r w:rsidRPr="00677A95">
              <w:rPr>
                <w:rFonts w:ascii="Garamond" w:hAnsi="Garamond"/>
                <w:sz w:val="28"/>
                <w:szCs w:val="28"/>
              </w:rPr>
              <w:t>tushtagh</w:t>
            </w:r>
            <w:proofErr w:type="spellEnd"/>
            <w:r w:rsidRPr="00677A95">
              <w:rPr>
                <w:rFonts w:ascii="Garamond" w:hAnsi="Garamond"/>
                <w:sz w:val="28"/>
                <w:szCs w:val="28"/>
              </w:rPr>
              <w:t xml:space="preserve"> </w:t>
            </w:r>
            <w:proofErr w:type="spellStart"/>
            <w:r w:rsidRPr="00677A95">
              <w:rPr>
                <w:rFonts w:ascii="Garamond" w:hAnsi="Garamond"/>
                <w:sz w:val="28"/>
                <w:szCs w:val="28"/>
              </w:rPr>
              <w:t>jeh</w:t>
            </w:r>
            <w:proofErr w:type="spellEnd"/>
            <w:r w:rsidRPr="00677A95">
              <w:rPr>
                <w:rFonts w:ascii="Garamond" w:hAnsi="Garamond"/>
                <w:sz w:val="28"/>
                <w:szCs w:val="28"/>
              </w:rPr>
              <w:t xml:space="preserve"> </w:t>
            </w:r>
            <w:proofErr w:type="spellStart"/>
            <w:r w:rsidRPr="00677A95">
              <w:rPr>
                <w:rFonts w:ascii="Garamond" w:hAnsi="Garamond"/>
                <w:sz w:val="28"/>
                <w:szCs w:val="28"/>
              </w:rPr>
              <w:t>shoh</w:t>
            </w:r>
            <w:proofErr w:type="spellEnd"/>
            <w:r w:rsidRPr="00677A95">
              <w:rPr>
                <w:rFonts w:ascii="Garamond" w:hAnsi="Garamond"/>
                <w:sz w:val="28"/>
                <w:szCs w:val="28"/>
              </w:rPr>
              <w:t xml:space="preserve"> </w:t>
            </w:r>
            <w:proofErr w:type="spellStart"/>
            <w:r w:rsidRPr="00677A95">
              <w:rPr>
                <w:rFonts w:ascii="Garamond" w:hAnsi="Garamond"/>
                <w:sz w:val="28"/>
                <w:szCs w:val="28"/>
              </w:rPr>
              <w:t>nagh</w:t>
            </w:r>
            <w:proofErr w:type="spellEnd"/>
            <w:r w:rsidRPr="00677A95">
              <w:rPr>
                <w:rFonts w:ascii="Garamond" w:hAnsi="Garamond"/>
                <w:sz w:val="28"/>
                <w:szCs w:val="28"/>
              </w:rPr>
              <w:t xml:space="preserve"> </w:t>
            </w:r>
            <w:proofErr w:type="spellStart"/>
            <w:r w:rsidRPr="00677A95">
              <w:rPr>
                <w:rFonts w:ascii="Garamond" w:hAnsi="Garamond"/>
                <w:sz w:val="28"/>
                <w:szCs w:val="28"/>
              </w:rPr>
              <w:t>rou</w:t>
            </w:r>
            <w:proofErr w:type="spellEnd"/>
            <w:r w:rsidRPr="00677A95">
              <w:rPr>
                <w:rFonts w:ascii="Garamond" w:hAnsi="Garamond"/>
                <w:sz w:val="28"/>
                <w:szCs w:val="28"/>
              </w:rPr>
              <w:t xml:space="preserve"> </w:t>
            </w:r>
            <w:proofErr w:type="spellStart"/>
            <w:r w:rsidRPr="00677A95">
              <w:rPr>
                <w:rFonts w:ascii="Garamond" w:hAnsi="Garamond"/>
                <w:sz w:val="28"/>
                <w:szCs w:val="28"/>
              </w:rPr>
              <w:t>aash</w:t>
            </w:r>
            <w:proofErr w:type="spellEnd"/>
            <w:r w:rsidRPr="00677A95">
              <w:rPr>
                <w:rFonts w:ascii="Garamond" w:hAnsi="Garamond"/>
                <w:sz w:val="28"/>
                <w:szCs w:val="28"/>
              </w:rPr>
              <w:t xml:space="preserve"> </w:t>
            </w:r>
            <w:proofErr w:type="spellStart"/>
            <w:r w:rsidRPr="00677A95">
              <w:rPr>
                <w:rFonts w:ascii="Garamond" w:hAnsi="Garamond"/>
                <w:sz w:val="28"/>
                <w:szCs w:val="28"/>
              </w:rPr>
              <w:t>ny</w:t>
            </w:r>
            <w:proofErr w:type="spellEnd"/>
            <w:r w:rsidRPr="00677A95">
              <w:rPr>
                <w:rFonts w:ascii="Garamond" w:hAnsi="Garamond"/>
                <w:sz w:val="28"/>
                <w:szCs w:val="28"/>
              </w:rPr>
              <w:t xml:space="preserve"> </w:t>
            </w:r>
            <w:proofErr w:type="spellStart"/>
            <w:r w:rsidRPr="00677A95">
              <w:rPr>
                <w:rFonts w:ascii="Garamond" w:hAnsi="Garamond"/>
                <w:sz w:val="28"/>
                <w:szCs w:val="28"/>
              </w:rPr>
              <w:t>gerjagh</w:t>
            </w:r>
            <w:proofErr w:type="spellEnd"/>
            <w:r w:rsidRPr="00677A95">
              <w:rPr>
                <w:rFonts w:ascii="Garamond" w:hAnsi="Garamond"/>
                <w:sz w:val="28"/>
                <w:szCs w:val="28"/>
              </w:rPr>
              <w:t xml:space="preserve"> </w:t>
            </w:r>
            <w:proofErr w:type="spellStart"/>
            <w:r w:rsidRPr="00677A95">
              <w:rPr>
                <w:rFonts w:ascii="Garamond" w:hAnsi="Garamond"/>
                <w:sz w:val="28"/>
                <w:szCs w:val="28"/>
              </w:rPr>
              <w:t>erbee</w:t>
            </w:r>
            <w:proofErr w:type="spellEnd"/>
            <w:r w:rsidRPr="00677A95">
              <w:rPr>
                <w:rFonts w:ascii="Garamond" w:hAnsi="Garamond"/>
                <w:sz w:val="28"/>
                <w:szCs w:val="28"/>
              </w:rPr>
              <w:t xml:space="preserve"> </w:t>
            </w:r>
            <w:proofErr w:type="spellStart"/>
            <w:r w:rsidRPr="00677A95">
              <w:rPr>
                <w:rFonts w:ascii="Garamond" w:hAnsi="Garamond"/>
                <w:sz w:val="28"/>
                <w:szCs w:val="28"/>
              </w:rPr>
              <w:t>ec</w:t>
            </w:r>
            <w:proofErr w:type="spellEnd"/>
            <w:r w:rsidRPr="00677A95">
              <w:rPr>
                <w:rFonts w:ascii="Garamond" w:hAnsi="Garamond"/>
                <w:sz w:val="28"/>
                <w:szCs w:val="28"/>
              </w:rPr>
              <w:t xml:space="preserve"> </w:t>
            </w:r>
            <w:proofErr w:type="spellStart"/>
            <w:r w:rsidRPr="00677A95">
              <w:rPr>
                <w:rFonts w:ascii="Garamond" w:hAnsi="Garamond"/>
                <w:sz w:val="28"/>
                <w:szCs w:val="28"/>
              </w:rPr>
              <w:t>ny</w:t>
            </w:r>
            <w:proofErr w:type="spellEnd"/>
            <w:r w:rsidRPr="00677A95">
              <w:rPr>
                <w:rFonts w:ascii="Garamond" w:hAnsi="Garamond"/>
                <w:sz w:val="28"/>
                <w:szCs w:val="28"/>
              </w:rPr>
              <w:t xml:space="preserve"> </w:t>
            </w:r>
            <w:proofErr w:type="spellStart"/>
            <w:r w:rsidRPr="00677A95">
              <w:rPr>
                <w:rFonts w:ascii="Garamond" w:hAnsi="Garamond"/>
                <w:sz w:val="28"/>
                <w:szCs w:val="28"/>
              </w:rPr>
              <w:t>peccee</w:t>
            </w:r>
            <w:proofErr w:type="spellEnd"/>
            <w:r w:rsidRPr="00677A95">
              <w:rPr>
                <w:rFonts w:ascii="Garamond" w:hAnsi="Garamond"/>
                <w:sz w:val="28"/>
                <w:szCs w:val="28"/>
              </w:rPr>
              <w:t xml:space="preserve"> </w:t>
            </w:r>
            <w:proofErr w:type="spellStart"/>
            <w:r w:rsidRPr="00677A95">
              <w:rPr>
                <w:rFonts w:ascii="Garamond" w:hAnsi="Garamond"/>
                <w:sz w:val="28"/>
                <w:szCs w:val="28"/>
              </w:rPr>
              <w:t>sdaney</w:t>
            </w:r>
            <w:proofErr w:type="spellEnd"/>
            <w:r w:rsidRPr="00677A95">
              <w:rPr>
                <w:rFonts w:ascii="Garamond" w:hAnsi="Garamond"/>
                <w:sz w:val="28"/>
                <w:szCs w:val="28"/>
              </w:rPr>
              <w:t xml:space="preserve"> </w:t>
            </w:r>
            <w:proofErr w:type="spellStart"/>
            <w:r w:rsidRPr="00677A95">
              <w:rPr>
                <w:rFonts w:ascii="Garamond" w:hAnsi="Garamond"/>
                <w:sz w:val="28"/>
                <w:szCs w:val="28"/>
              </w:rPr>
              <w:t>va</w:t>
            </w:r>
            <w:proofErr w:type="spellEnd"/>
            <w:r w:rsidRPr="00677A95">
              <w:rPr>
                <w:rFonts w:ascii="Garamond" w:hAnsi="Garamond"/>
                <w:sz w:val="28"/>
                <w:szCs w:val="28"/>
              </w:rPr>
              <w:t xml:space="preserve"> </w:t>
            </w:r>
            <w:proofErr w:type="spellStart"/>
            <w:r w:rsidRPr="00677A95">
              <w:rPr>
                <w:rFonts w:ascii="Garamond" w:hAnsi="Garamond"/>
                <w:sz w:val="28"/>
                <w:szCs w:val="28"/>
              </w:rPr>
              <w:t>nyn</w:t>
            </w:r>
            <w:proofErr w:type="spellEnd"/>
            <w:r w:rsidRPr="00677A95">
              <w:rPr>
                <w:rFonts w:ascii="Garamond" w:hAnsi="Garamond"/>
                <w:sz w:val="28"/>
                <w:szCs w:val="28"/>
              </w:rPr>
              <w:t xml:space="preserve"> [11] </w:t>
            </w:r>
            <w:proofErr w:type="spellStart"/>
            <w:r w:rsidRPr="00677A95">
              <w:rPr>
                <w:rFonts w:ascii="Garamond" w:hAnsi="Garamond"/>
                <w:sz w:val="28"/>
                <w:szCs w:val="28"/>
              </w:rPr>
              <w:t>Maskey</w:t>
            </w:r>
            <w:proofErr w:type="spellEnd"/>
            <w:r w:rsidRPr="00677A95">
              <w:rPr>
                <w:rFonts w:ascii="Garamond" w:hAnsi="Garamond"/>
                <w:sz w:val="28"/>
                <w:szCs w:val="28"/>
              </w:rPr>
              <w:t xml:space="preserve">, </w:t>
            </w:r>
            <w:proofErr w:type="spellStart"/>
            <w:r w:rsidRPr="00677A95">
              <w:rPr>
                <w:rFonts w:ascii="Garamond" w:hAnsi="Garamond"/>
                <w:sz w:val="28"/>
                <w:szCs w:val="28"/>
              </w:rPr>
              <w:t>choud</w:t>
            </w:r>
            <w:proofErr w:type="spellEnd"/>
            <w:r w:rsidRPr="00677A95">
              <w:rPr>
                <w:rFonts w:ascii="Garamond" w:hAnsi="Garamond"/>
                <w:sz w:val="28"/>
                <w:szCs w:val="28"/>
              </w:rPr>
              <w:t xml:space="preserve"> as </w:t>
            </w:r>
            <w:proofErr w:type="spellStart"/>
            <w:r w:rsidRPr="00677A95">
              <w:rPr>
                <w:rFonts w:ascii="Garamond" w:hAnsi="Garamond"/>
                <w:sz w:val="28"/>
                <w:szCs w:val="28"/>
              </w:rPr>
              <w:t>v’ad</w:t>
            </w:r>
            <w:proofErr w:type="spellEnd"/>
            <w:r w:rsidRPr="00677A95">
              <w:rPr>
                <w:rFonts w:ascii="Garamond" w:hAnsi="Garamond"/>
                <w:sz w:val="28"/>
                <w:szCs w:val="28"/>
              </w:rPr>
              <w:t xml:space="preserve"> </w:t>
            </w:r>
            <w:proofErr w:type="spellStart"/>
            <w:r w:rsidRPr="00677A95">
              <w:rPr>
                <w:rFonts w:ascii="Garamond" w:hAnsi="Garamond"/>
                <w:sz w:val="28"/>
                <w:szCs w:val="28"/>
              </w:rPr>
              <w:t>fo</w:t>
            </w:r>
            <w:proofErr w:type="spellEnd"/>
            <w:r w:rsidRPr="00677A95">
              <w:rPr>
                <w:rFonts w:ascii="Garamond" w:hAnsi="Garamond"/>
                <w:sz w:val="28"/>
                <w:szCs w:val="28"/>
              </w:rPr>
              <w:t xml:space="preserve"> </w:t>
            </w:r>
            <w:proofErr w:type="spellStart"/>
            <w:r w:rsidRPr="00677A95">
              <w:rPr>
                <w:rFonts w:ascii="Garamond" w:hAnsi="Garamond"/>
                <w:i/>
                <w:sz w:val="28"/>
                <w:szCs w:val="28"/>
              </w:rPr>
              <w:t>Briwnys</w:t>
            </w:r>
            <w:proofErr w:type="spellEnd"/>
            <w:r w:rsidRPr="00677A95">
              <w:rPr>
                <w:rFonts w:ascii="Garamond" w:hAnsi="Garamond"/>
                <w:i/>
                <w:sz w:val="28"/>
                <w:szCs w:val="28"/>
              </w:rPr>
              <w:t xml:space="preserve"> </w:t>
            </w:r>
            <w:proofErr w:type="spellStart"/>
            <w:r w:rsidRPr="00677A95">
              <w:rPr>
                <w:rFonts w:ascii="Garamond" w:hAnsi="Garamond"/>
                <w:i/>
                <w:sz w:val="28"/>
                <w:szCs w:val="28"/>
              </w:rPr>
              <w:t>ny</w:t>
            </w:r>
            <w:proofErr w:type="spellEnd"/>
            <w:r w:rsidRPr="00677A95">
              <w:rPr>
                <w:rFonts w:ascii="Garamond" w:hAnsi="Garamond"/>
                <w:i/>
                <w:sz w:val="28"/>
                <w:szCs w:val="28"/>
              </w:rPr>
              <w:t xml:space="preserve"> </w:t>
            </w:r>
            <w:proofErr w:type="spellStart"/>
            <w:r w:rsidRPr="00677A95">
              <w:rPr>
                <w:rFonts w:ascii="Garamond" w:hAnsi="Garamond"/>
                <w:i/>
                <w:sz w:val="28"/>
                <w:szCs w:val="28"/>
              </w:rPr>
              <w:t>Haglish</w:t>
            </w:r>
            <w:proofErr w:type="spellEnd"/>
            <w:r w:rsidRPr="00677A95">
              <w:rPr>
                <w:rFonts w:ascii="Garamond" w:hAnsi="Garamond"/>
                <w:sz w:val="28"/>
                <w:szCs w:val="28"/>
              </w:rPr>
              <w:t xml:space="preserve">, </w:t>
            </w:r>
            <w:proofErr w:type="spellStart"/>
            <w:r w:rsidRPr="00677A95">
              <w:rPr>
                <w:rFonts w:ascii="Garamond" w:hAnsi="Garamond"/>
                <w:sz w:val="28"/>
                <w:szCs w:val="28"/>
              </w:rPr>
              <w:t>agh</w:t>
            </w:r>
            <w:proofErr w:type="spellEnd"/>
            <w:r w:rsidRPr="00677A95">
              <w:rPr>
                <w:rFonts w:ascii="Garamond" w:hAnsi="Garamond"/>
                <w:sz w:val="28"/>
                <w:szCs w:val="28"/>
              </w:rPr>
              <w:t xml:space="preserve"> </w:t>
            </w:r>
            <w:proofErr w:type="spellStart"/>
            <w:r w:rsidRPr="00677A95">
              <w:rPr>
                <w:rFonts w:ascii="Garamond" w:hAnsi="Garamond"/>
                <w:sz w:val="28"/>
                <w:szCs w:val="28"/>
              </w:rPr>
              <w:t>hur</w:t>
            </w:r>
            <w:proofErr w:type="spellEnd"/>
            <w:r w:rsidRPr="00677A95">
              <w:rPr>
                <w:rFonts w:ascii="Garamond" w:hAnsi="Garamond"/>
                <w:sz w:val="28"/>
                <w:szCs w:val="28"/>
              </w:rPr>
              <w:t xml:space="preserve"> </w:t>
            </w:r>
            <w:proofErr w:type="spellStart"/>
            <w:r w:rsidRPr="00677A95">
              <w:rPr>
                <w:rFonts w:ascii="Garamond" w:hAnsi="Garamond"/>
                <w:sz w:val="28"/>
                <w:szCs w:val="28"/>
              </w:rPr>
              <w:t>ad</w:t>
            </w:r>
            <w:proofErr w:type="spellEnd"/>
            <w:r w:rsidRPr="00677A95">
              <w:rPr>
                <w:rFonts w:ascii="Garamond" w:hAnsi="Garamond"/>
                <w:sz w:val="28"/>
                <w:szCs w:val="28"/>
              </w:rPr>
              <w:t xml:space="preserve"> </w:t>
            </w:r>
            <w:proofErr w:type="spellStart"/>
            <w:r w:rsidRPr="00677A95">
              <w:rPr>
                <w:rFonts w:ascii="Garamond" w:hAnsi="Garamond"/>
                <w:sz w:val="28"/>
                <w:szCs w:val="28"/>
              </w:rPr>
              <w:t>nearey</w:t>
            </w:r>
            <w:proofErr w:type="spellEnd"/>
            <w:r w:rsidRPr="00677A95">
              <w:rPr>
                <w:rFonts w:ascii="Garamond" w:hAnsi="Garamond"/>
                <w:sz w:val="28"/>
                <w:szCs w:val="28"/>
              </w:rPr>
              <w:t xml:space="preserve"> </w:t>
            </w:r>
            <w:proofErr w:type="spellStart"/>
            <w:r w:rsidRPr="00677A95">
              <w:rPr>
                <w:rFonts w:ascii="Garamond" w:hAnsi="Garamond"/>
                <w:sz w:val="28"/>
                <w:szCs w:val="28"/>
              </w:rPr>
              <w:t>ny</w:t>
            </w:r>
            <w:proofErr w:type="spellEnd"/>
            <w:r w:rsidRPr="00677A95">
              <w:rPr>
                <w:rFonts w:ascii="Garamond" w:hAnsi="Garamond"/>
                <w:sz w:val="28"/>
                <w:szCs w:val="28"/>
              </w:rPr>
              <w:t xml:space="preserve"> </w:t>
            </w:r>
            <w:proofErr w:type="spellStart"/>
            <w:r w:rsidRPr="00677A95">
              <w:rPr>
                <w:rFonts w:ascii="Garamond" w:hAnsi="Garamond"/>
                <w:sz w:val="28"/>
                <w:szCs w:val="28"/>
              </w:rPr>
              <w:t>seaghyn</w:t>
            </w:r>
            <w:proofErr w:type="spellEnd"/>
            <w:r w:rsidRPr="00677A95">
              <w:rPr>
                <w:rFonts w:ascii="Garamond" w:hAnsi="Garamond"/>
                <w:sz w:val="28"/>
                <w:szCs w:val="28"/>
              </w:rPr>
              <w:t xml:space="preserve"> </w:t>
            </w:r>
            <w:proofErr w:type="spellStart"/>
            <w:r w:rsidRPr="00677A95">
              <w:rPr>
                <w:rFonts w:ascii="Garamond" w:hAnsi="Garamond"/>
                <w:sz w:val="28"/>
                <w:szCs w:val="28"/>
              </w:rPr>
              <w:t>erbee</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voddagh</w:t>
            </w:r>
            <w:proofErr w:type="spellEnd"/>
            <w:r w:rsidRPr="00677A95">
              <w:rPr>
                <w:rFonts w:ascii="Garamond" w:hAnsi="Garamond"/>
                <w:sz w:val="28"/>
                <w:szCs w:val="28"/>
              </w:rPr>
              <w:t xml:space="preserve"> </w:t>
            </w:r>
            <w:proofErr w:type="spellStart"/>
            <w:r w:rsidRPr="00677A95">
              <w:rPr>
                <w:rFonts w:ascii="Garamond" w:hAnsi="Garamond"/>
                <w:sz w:val="28"/>
                <w:szCs w:val="28"/>
              </w:rPr>
              <w:t>ad</w:t>
            </w:r>
            <w:proofErr w:type="spellEnd"/>
            <w:r w:rsidRPr="00677A95">
              <w:rPr>
                <w:rFonts w:ascii="Garamond" w:hAnsi="Garamond"/>
                <w:sz w:val="28"/>
                <w:szCs w:val="28"/>
              </w:rPr>
              <w:t xml:space="preserve"> </w:t>
            </w:r>
            <w:proofErr w:type="spellStart"/>
            <w:r w:rsidRPr="00677A95">
              <w:rPr>
                <w:rFonts w:ascii="Garamond" w:hAnsi="Garamond"/>
                <w:sz w:val="28"/>
                <w:szCs w:val="28"/>
              </w:rPr>
              <w:t>ve</w:t>
            </w:r>
            <w:proofErr w:type="spellEnd"/>
            <w:r w:rsidRPr="00677A95">
              <w:rPr>
                <w:rFonts w:ascii="Garamond" w:hAnsi="Garamond"/>
                <w:sz w:val="28"/>
                <w:szCs w:val="28"/>
              </w:rPr>
              <w:t xml:space="preserve"> </w:t>
            </w:r>
            <w:proofErr w:type="spellStart"/>
            <w:r w:rsidRPr="00677A95">
              <w:rPr>
                <w:rFonts w:ascii="Garamond" w:hAnsi="Garamond"/>
                <w:sz w:val="28"/>
                <w:szCs w:val="28"/>
              </w:rPr>
              <w:t>reeisht</w:t>
            </w:r>
            <w:proofErr w:type="spellEnd"/>
            <w:r w:rsidRPr="00677A95">
              <w:rPr>
                <w:rFonts w:ascii="Garamond" w:hAnsi="Garamond"/>
                <w:sz w:val="28"/>
                <w:szCs w:val="28"/>
              </w:rPr>
              <w:t xml:space="preserve"> </w:t>
            </w:r>
            <w:proofErr w:type="spellStart"/>
            <w:r w:rsidRPr="00677A95">
              <w:rPr>
                <w:rFonts w:ascii="Garamond" w:hAnsi="Garamond"/>
                <w:sz w:val="28"/>
                <w:szCs w:val="28"/>
              </w:rPr>
              <w:t>goit</w:t>
            </w:r>
            <w:proofErr w:type="spellEnd"/>
            <w:r w:rsidRPr="00677A95">
              <w:rPr>
                <w:rFonts w:ascii="Garamond" w:hAnsi="Garamond"/>
                <w:sz w:val="28"/>
                <w:szCs w:val="28"/>
              </w:rPr>
              <w:t xml:space="preserve"> </w:t>
            </w:r>
            <w:proofErr w:type="spellStart"/>
            <w:r w:rsidRPr="00677A95">
              <w:rPr>
                <w:rFonts w:ascii="Garamond" w:hAnsi="Garamond"/>
                <w:sz w:val="28"/>
                <w:szCs w:val="28"/>
              </w:rPr>
              <w:t>stiagh</w:t>
            </w:r>
            <w:proofErr w:type="spellEnd"/>
            <w:r w:rsidRPr="00677A95">
              <w:rPr>
                <w:rFonts w:ascii="Garamond" w:hAnsi="Garamond"/>
                <w:sz w:val="28"/>
                <w:szCs w:val="28"/>
              </w:rPr>
              <w:t xml:space="preserve"> </w:t>
            </w:r>
            <w:proofErr w:type="spellStart"/>
            <w:r w:rsidRPr="00677A95">
              <w:rPr>
                <w:rFonts w:ascii="Garamond" w:hAnsi="Garamond"/>
                <w:sz w:val="28"/>
                <w:szCs w:val="28"/>
              </w:rPr>
              <w:t>ayns</w:t>
            </w:r>
            <w:proofErr w:type="spellEnd"/>
            <w:r w:rsidRPr="00677A95">
              <w:rPr>
                <w:rFonts w:ascii="Garamond" w:hAnsi="Garamond"/>
                <w:sz w:val="28"/>
                <w:szCs w:val="28"/>
              </w:rPr>
              <w:t xml:space="preserve"> y </w:t>
            </w:r>
            <w:proofErr w:type="spellStart"/>
            <w:r w:rsidRPr="00677A95">
              <w:rPr>
                <w:rFonts w:ascii="Garamond" w:hAnsi="Garamond"/>
                <w:sz w:val="28"/>
                <w:szCs w:val="28"/>
              </w:rPr>
              <w:t>Cheshaght</w:t>
            </w:r>
            <w:proofErr w:type="spellEnd"/>
            <w:r w:rsidRPr="00677A95">
              <w:rPr>
                <w:rFonts w:ascii="Garamond" w:hAnsi="Garamond"/>
                <w:sz w:val="28"/>
                <w:szCs w:val="28"/>
              </w:rPr>
              <w:t xml:space="preserve">. </w:t>
            </w:r>
          </w:p>
        </w:tc>
        <w:tc>
          <w:tcPr>
            <w:tcW w:w="4054" w:type="dxa"/>
          </w:tcPr>
          <w:p w14:paraId="30842D08" w14:textId="77777777" w:rsidR="00677A95" w:rsidRPr="004F02BD" w:rsidRDefault="00677A95" w:rsidP="00DB60C3">
            <w:pPr>
              <w:pStyle w:val="ListParagraph"/>
              <w:ind w:left="0" w:firstLine="227"/>
              <w:jc w:val="both"/>
              <w:rPr>
                <w:rFonts w:ascii="Garamond" w:hAnsi="Garamond" w:cs="Times New Roman"/>
                <w:i/>
                <w:sz w:val="28"/>
              </w:rPr>
            </w:pPr>
            <w:r w:rsidRPr="004F02BD">
              <w:rPr>
                <w:rFonts w:ascii="Garamond" w:hAnsi="Garamond" w:cs="Times New Roman"/>
                <w:i/>
                <w:sz w:val="28"/>
              </w:rPr>
              <w:t xml:space="preserve">The first Christians were so sensible </w:t>
            </w:r>
            <w:r w:rsidRPr="004F02BD">
              <w:rPr>
                <w:rFonts w:ascii="Garamond" w:hAnsi="Garamond" w:cs="Times New Roman"/>
                <w:sz w:val="28"/>
              </w:rPr>
              <w:t xml:space="preserve">of this, </w:t>
            </w:r>
            <w:r w:rsidRPr="004F02BD">
              <w:rPr>
                <w:rFonts w:ascii="Garamond" w:hAnsi="Garamond" w:cs="Times New Roman"/>
                <w:i/>
                <w:sz w:val="28"/>
              </w:rPr>
              <w:t xml:space="preserve">that their </w:t>
            </w:r>
            <w:r w:rsidRPr="004F02BD">
              <w:rPr>
                <w:rFonts w:ascii="Garamond" w:hAnsi="Garamond" w:cs="Times New Roman"/>
                <w:sz w:val="28"/>
              </w:rPr>
              <w:t xml:space="preserve">boldest Sinners </w:t>
            </w:r>
            <w:r w:rsidRPr="004F02BD">
              <w:rPr>
                <w:rFonts w:ascii="Garamond" w:hAnsi="Garamond" w:cs="Times New Roman"/>
                <w:i/>
                <w:sz w:val="28"/>
              </w:rPr>
              <w:t xml:space="preserve">had neither </w:t>
            </w:r>
            <w:proofErr w:type="spellStart"/>
            <w:r w:rsidRPr="004F02BD">
              <w:rPr>
                <w:rFonts w:ascii="Garamond" w:hAnsi="Garamond" w:cs="Times New Roman"/>
                <w:i/>
                <w:sz w:val="28"/>
              </w:rPr>
              <w:t>Ease</w:t>
            </w:r>
            <w:proofErr w:type="spellEnd"/>
            <w:r w:rsidRPr="004F02BD">
              <w:rPr>
                <w:rFonts w:ascii="Garamond" w:hAnsi="Garamond" w:cs="Times New Roman"/>
                <w:i/>
                <w:sz w:val="28"/>
              </w:rPr>
              <w:t xml:space="preserve"> nor Comfort</w:t>
            </w:r>
            <w:r w:rsidRPr="004F02BD">
              <w:rPr>
                <w:rFonts w:ascii="Garamond" w:hAnsi="Garamond" w:cs="Times New Roman"/>
                <w:sz w:val="28"/>
              </w:rPr>
              <w:t xml:space="preserve"> under the Church’</w:t>
            </w:r>
            <w:r w:rsidRPr="004F02BD">
              <w:rPr>
                <w:rFonts w:ascii="Garamond" w:hAnsi="Garamond" w:cs="Times New Roman"/>
                <w:i/>
                <w:sz w:val="28"/>
              </w:rPr>
              <w:t>s Censures, but underwent any</w:t>
            </w:r>
            <w:r w:rsidRPr="004F02BD">
              <w:rPr>
                <w:rFonts w:ascii="Garamond" w:hAnsi="Garamond" w:cs="Times New Roman"/>
                <w:sz w:val="28"/>
              </w:rPr>
              <w:t xml:space="preserve"> Shame </w:t>
            </w:r>
            <w:r w:rsidRPr="004F02BD">
              <w:rPr>
                <w:rFonts w:ascii="Garamond" w:hAnsi="Garamond" w:cs="Times New Roman"/>
                <w:i/>
                <w:sz w:val="28"/>
              </w:rPr>
              <w:t>or</w:t>
            </w:r>
            <w:r w:rsidRPr="004F02BD">
              <w:rPr>
                <w:rFonts w:ascii="Garamond" w:hAnsi="Garamond" w:cs="Times New Roman"/>
                <w:sz w:val="28"/>
              </w:rPr>
              <w:t xml:space="preserve"> Trouble, </w:t>
            </w:r>
            <w:r w:rsidRPr="004F02BD">
              <w:rPr>
                <w:rFonts w:ascii="Garamond" w:hAnsi="Garamond" w:cs="Times New Roman"/>
                <w:i/>
                <w:sz w:val="28"/>
              </w:rPr>
              <w:t>that they might be restored to Communion.</w:t>
            </w:r>
          </w:p>
        </w:tc>
        <w:tc>
          <w:tcPr>
            <w:tcW w:w="906" w:type="dxa"/>
          </w:tcPr>
          <w:p w14:paraId="59C05F60" w14:textId="77777777" w:rsidR="00677A95" w:rsidRDefault="00677A95" w:rsidP="00DB60C3">
            <w:pPr>
              <w:pStyle w:val="ListParagraph"/>
              <w:ind w:left="0"/>
              <w:rPr>
                <w:rFonts w:ascii="Garamond" w:hAnsi="Garamond" w:cs="Times New Roman"/>
                <w:sz w:val="20"/>
                <w:szCs w:val="20"/>
              </w:rPr>
            </w:pPr>
          </w:p>
          <w:p w14:paraId="4417CD0D" w14:textId="77777777" w:rsidR="008928E2" w:rsidRDefault="008928E2" w:rsidP="00DB60C3">
            <w:pPr>
              <w:pStyle w:val="ListParagraph"/>
              <w:ind w:left="0"/>
              <w:rPr>
                <w:rFonts w:ascii="Garamond" w:hAnsi="Garamond" w:cs="Times New Roman"/>
                <w:sz w:val="20"/>
                <w:szCs w:val="20"/>
              </w:rPr>
            </w:pPr>
          </w:p>
          <w:p w14:paraId="60224A21" w14:textId="77777777" w:rsidR="008928E2" w:rsidRDefault="008928E2" w:rsidP="00DB60C3">
            <w:pPr>
              <w:pStyle w:val="ListParagraph"/>
              <w:ind w:left="0"/>
              <w:rPr>
                <w:rFonts w:ascii="Garamond" w:hAnsi="Garamond" w:cs="Times New Roman"/>
                <w:sz w:val="20"/>
                <w:szCs w:val="20"/>
              </w:rPr>
            </w:pPr>
          </w:p>
          <w:p w14:paraId="1E82CF19" w14:textId="77777777" w:rsidR="008928E2" w:rsidRPr="008928E2" w:rsidRDefault="008928E2" w:rsidP="00DB60C3">
            <w:pPr>
              <w:pStyle w:val="ListParagraph"/>
              <w:ind w:left="0"/>
              <w:rPr>
                <w:rFonts w:ascii="Garamond" w:hAnsi="Garamond" w:cs="Times New Roman"/>
                <w:sz w:val="20"/>
                <w:szCs w:val="20"/>
              </w:rPr>
            </w:pPr>
            <w:r>
              <w:rPr>
                <w:rFonts w:ascii="Garamond" w:hAnsi="Garamond" w:cs="Times New Roman"/>
                <w:sz w:val="20"/>
                <w:szCs w:val="20"/>
              </w:rPr>
              <w:t>2 Cor. 2. 7.</w:t>
            </w:r>
          </w:p>
        </w:tc>
      </w:tr>
      <w:tr w:rsidR="00677A95" w:rsidRPr="004F02BD" w14:paraId="1F729CCF" w14:textId="77777777" w:rsidTr="00677A95">
        <w:tc>
          <w:tcPr>
            <w:tcW w:w="4111" w:type="dxa"/>
          </w:tcPr>
          <w:p w14:paraId="5C1033C8" w14:textId="77777777" w:rsidR="00677A95" w:rsidRPr="00677A95" w:rsidRDefault="00677A95" w:rsidP="00DB60C3">
            <w:pPr>
              <w:pStyle w:val="CM3"/>
              <w:widowControl/>
              <w:spacing w:line="240" w:lineRule="auto"/>
              <w:ind w:firstLine="227"/>
              <w:jc w:val="both"/>
              <w:rPr>
                <w:rFonts w:ascii="Garamond" w:hAnsi="Garamond"/>
                <w:sz w:val="28"/>
                <w:szCs w:val="28"/>
              </w:rPr>
            </w:pPr>
            <w:r w:rsidRPr="00677A95">
              <w:rPr>
                <w:rFonts w:ascii="Garamond" w:hAnsi="Garamond"/>
                <w:i/>
                <w:sz w:val="28"/>
                <w:szCs w:val="28"/>
              </w:rPr>
              <w:t>Q.</w:t>
            </w:r>
            <w:r w:rsidRPr="00677A95">
              <w:rPr>
                <w:rFonts w:ascii="Garamond" w:hAnsi="Garamond"/>
                <w:sz w:val="28"/>
                <w:szCs w:val="28"/>
              </w:rPr>
              <w:t xml:space="preserve"> </w:t>
            </w:r>
            <w:proofErr w:type="spellStart"/>
            <w:r w:rsidRPr="00677A95">
              <w:rPr>
                <w:rFonts w:ascii="Garamond" w:hAnsi="Garamond"/>
                <w:sz w:val="28"/>
                <w:szCs w:val="28"/>
              </w:rPr>
              <w:t>Vod</w:t>
            </w:r>
            <w:proofErr w:type="spellEnd"/>
            <w:r w:rsidRPr="00677A95">
              <w:rPr>
                <w:rFonts w:ascii="Garamond" w:hAnsi="Garamond"/>
                <w:sz w:val="28"/>
                <w:szCs w:val="28"/>
              </w:rPr>
              <w:t xml:space="preserve"> </w:t>
            </w:r>
            <w:proofErr w:type="spellStart"/>
            <w:r w:rsidRPr="00677A95">
              <w:rPr>
                <w:rFonts w:ascii="Garamond" w:hAnsi="Garamond"/>
                <w:sz w:val="28"/>
                <w:szCs w:val="28"/>
              </w:rPr>
              <w:t>Charbaa</w:t>
            </w:r>
            <w:proofErr w:type="spellEnd"/>
            <w:r w:rsidRPr="00677A95">
              <w:rPr>
                <w:rFonts w:ascii="Garamond" w:hAnsi="Garamond"/>
                <w:sz w:val="28"/>
                <w:szCs w:val="28"/>
              </w:rPr>
              <w:t xml:space="preserve"> </w:t>
            </w:r>
            <w:proofErr w:type="spellStart"/>
            <w:r w:rsidRPr="00677A95">
              <w:rPr>
                <w:rFonts w:ascii="Garamond" w:hAnsi="Garamond"/>
                <w:sz w:val="28"/>
                <w:szCs w:val="28"/>
              </w:rPr>
              <w:t>veih’n</w:t>
            </w:r>
            <w:proofErr w:type="spellEnd"/>
            <w:r w:rsidRPr="00677A95">
              <w:rPr>
                <w:rFonts w:ascii="Garamond" w:hAnsi="Garamond"/>
                <w:sz w:val="28"/>
                <w:szCs w:val="28"/>
              </w:rPr>
              <w:t xml:space="preserve"> </w:t>
            </w:r>
            <w:proofErr w:type="spellStart"/>
            <w:r w:rsidRPr="00677A95">
              <w:rPr>
                <w:rFonts w:ascii="Garamond" w:hAnsi="Garamond"/>
                <w:sz w:val="28"/>
                <w:szCs w:val="28"/>
              </w:rPr>
              <w:t>Aglish</w:t>
            </w:r>
            <w:proofErr w:type="spellEnd"/>
            <w:r w:rsidRPr="00677A95">
              <w:rPr>
                <w:rFonts w:ascii="Garamond" w:hAnsi="Garamond"/>
                <w:sz w:val="28"/>
                <w:szCs w:val="28"/>
              </w:rPr>
              <w:t xml:space="preserve"> </w:t>
            </w:r>
            <w:proofErr w:type="spellStart"/>
            <w:r w:rsidRPr="00677A95">
              <w:rPr>
                <w:rFonts w:ascii="Garamond" w:hAnsi="Garamond"/>
                <w:sz w:val="28"/>
                <w:szCs w:val="28"/>
              </w:rPr>
              <w:t>ve</w:t>
            </w:r>
            <w:proofErr w:type="spellEnd"/>
            <w:r w:rsidRPr="00677A95">
              <w:rPr>
                <w:rFonts w:ascii="Garamond" w:hAnsi="Garamond"/>
                <w:sz w:val="28"/>
                <w:szCs w:val="28"/>
              </w:rPr>
              <w:t xml:space="preserve"> </w:t>
            </w:r>
            <w:proofErr w:type="spellStart"/>
            <w:r w:rsidRPr="00677A95">
              <w:rPr>
                <w:rFonts w:ascii="Garamond" w:hAnsi="Garamond"/>
                <w:sz w:val="28"/>
                <w:szCs w:val="28"/>
              </w:rPr>
              <w:t>foill</w:t>
            </w:r>
            <w:proofErr w:type="spellEnd"/>
            <w:r w:rsidRPr="00677A95">
              <w:rPr>
                <w:rFonts w:ascii="Garamond" w:hAnsi="Garamond"/>
                <w:sz w:val="28"/>
                <w:szCs w:val="28"/>
              </w:rPr>
              <w:t xml:space="preserve"> cha </w:t>
            </w:r>
            <w:proofErr w:type="spellStart"/>
            <w:r w:rsidR="008928E2">
              <w:rPr>
                <w:rFonts w:ascii="Garamond" w:hAnsi="Garamond"/>
                <w:sz w:val="28"/>
                <w:szCs w:val="28"/>
              </w:rPr>
              <w:t>danger</w:t>
            </w:r>
            <w:r w:rsidRPr="00677A95">
              <w:rPr>
                <w:rFonts w:ascii="Garamond" w:hAnsi="Garamond"/>
                <w:sz w:val="28"/>
                <w:szCs w:val="28"/>
              </w:rPr>
              <w:t>agh</w:t>
            </w:r>
            <w:proofErr w:type="spellEnd"/>
            <w:r w:rsidRPr="00677A95">
              <w:rPr>
                <w:rFonts w:ascii="Garamond" w:hAnsi="Garamond"/>
                <w:sz w:val="28"/>
                <w:szCs w:val="28"/>
              </w:rPr>
              <w:t xml:space="preserve"> </w:t>
            </w:r>
            <w:proofErr w:type="spellStart"/>
            <w:r w:rsidRPr="00677A95">
              <w:rPr>
                <w:rFonts w:ascii="Garamond" w:hAnsi="Garamond"/>
                <w:sz w:val="28"/>
                <w:szCs w:val="28"/>
              </w:rPr>
              <w:t>choud</w:t>
            </w:r>
            <w:proofErr w:type="spellEnd"/>
            <w:r w:rsidRPr="00677A95">
              <w:rPr>
                <w:rFonts w:ascii="Garamond" w:hAnsi="Garamond"/>
                <w:sz w:val="28"/>
                <w:szCs w:val="28"/>
              </w:rPr>
              <w:t xml:space="preserve"> as ta </w:t>
            </w:r>
            <w:proofErr w:type="spellStart"/>
            <w:r w:rsidRPr="00677A95">
              <w:rPr>
                <w:rFonts w:ascii="Garamond" w:hAnsi="Garamond"/>
                <w:sz w:val="28"/>
                <w:szCs w:val="28"/>
              </w:rPr>
              <w:t>sleih</w:t>
            </w:r>
            <w:proofErr w:type="spellEnd"/>
            <w:r w:rsidRPr="00677A95">
              <w:rPr>
                <w:rFonts w:ascii="Garamond" w:hAnsi="Garamond"/>
                <w:sz w:val="28"/>
                <w:szCs w:val="28"/>
              </w:rPr>
              <w:t xml:space="preserve"> </w:t>
            </w:r>
            <w:proofErr w:type="spellStart"/>
            <w:r w:rsidRPr="00677A95">
              <w:rPr>
                <w:rFonts w:ascii="Garamond" w:hAnsi="Garamond"/>
                <w:sz w:val="28"/>
                <w:szCs w:val="28"/>
              </w:rPr>
              <w:t>credjal</w:t>
            </w:r>
            <w:proofErr w:type="spellEnd"/>
            <w:r w:rsidRPr="00677A95">
              <w:rPr>
                <w:rFonts w:ascii="Garamond" w:hAnsi="Garamond"/>
                <w:sz w:val="28"/>
                <w:szCs w:val="28"/>
              </w:rPr>
              <w:t xml:space="preserve"> goo Yee er </w:t>
            </w:r>
            <w:proofErr w:type="spellStart"/>
            <w:r w:rsidRPr="00677A95">
              <w:rPr>
                <w:rFonts w:ascii="Garamond" w:hAnsi="Garamond"/>
                <w:sz w:val="28"/>
                <w:szCs w:val="28"/>
              </w:rPr>
              <w:t>yn</w:t>
            </w:r>
            <w:proofErr w:type="spellEnd"/>
            <w:r w:rsidRPr="00677A95">
              <w:rPr>
                <w:rFonts w:ascii="Garamond" w:hAnsi="Garamond"/>
                <w:sz w:val="28"/>
                <w:szCs w:val="28"/>
              </w:rPr>
              <w:t xml:space="preserve"> </w:t>
            </w:r>
            <w:proofErr w:type="spellStart"/>
            <w:r w:rsidRPr="00677A95">
              <w:rPr>
                <w:rFonts w:ascii="Garamond" w:hAnsi="Garamond"/>
                <w:sz w:val="28"/>
                <w:szCs w:val="28"/>
              </w:rPr>
              <w:t>yn</w:t>
            </w:r>
            <w:proofErr w:type="spellEnd"/>
            <w:r w:rsidRPr="00677A95">
              <w:rPr>
                <w:rFonts w:ascii="Garamond" w:hAnsi="Garamond"/>
                <w:sz w:val="28"/>
                <w:szCs w:val="28"/>
              </w:rPr>
              <w:t xml:space="preserve"> </w:t>
            </w:r>
            <w:proofErr w:type="spellStart"/>
            <w:r w:rsidRPr="00677A95">
              <w:rPr>
                <w:rFonts w:ascii="Garamond" w:hAnsi="Garamond"/>
                <w:sz w:val="28"/>
                <w:szCs w:val="28"/>
              </w:rPr>
              <w:t>aght</w:t>
            </w:r>
            <w:proofErr w:type="spellEnd"/>
            <w:r w:rsidRPr="00677A95">
              <w:rPr>
                <w:rFonts w:ascii="Garamond" w:hAnsi="Garamond"/>
                <w:sz w:val="28"/>
                <w:szCs w:val="28"/>
              </w:rPr>
              <w:t xml:space="preserve">, as </w:t>
            </w:r>
            <w:proofErr w:type="spellStart"/>
            <w:r w:rsidRPr="00677A95">
              <w:rPr>
                <w:rFonts w:ascii="Garamond" w:hAnsi="Garamond"/>
                <w:sz w:val="28"/>
                <w:szCs w:val="28"/>
              </w:rPr>
              <w:t>soilshagh</w:t>
            </w:r>
            <w:proofErr w:type="spellEnd"/>
            <w:r w:rsidRPr="00677A95">
              <w:rPr>
                <w:rFonts w:ascii="Garamond" w:hAnsi="Garamond"/>
                <w:sz w:val="28"/>
                <w:szCs w:val="28"/>
              </w:rPr>
              <w:t xml:space="preserve"> </w:t>
            </w:r>
            <w:proofErr w:type="spellStart"/>
            <w:r w:rsidRPr="00677A95">
              <w:rPr>
                <w:rFonts w:ascii="Garamond" w:hAnsi="Garamond"/>
                <w:sz w:val="28"/>
                <w:szCs w:val="28"/>
              </w:rPr>
              <w:t>ad</w:t>
            </w:r>
            <w:proofErr w:type="spellEnd"/>
            <w:r w:rsidRPr="00677A95">
              <w:rPr>
                <w:rFonts w:ascii="Garamond" w:hAnsi="Garamond"/>
                <w:sz w:val="28"/>
                <w:szCs w:val="28"/>
              </w:rPr>
              <w:t xml:space="preserve"> </w:t>
            </w:r>
            <w:proofErr w:type="spellStart"/>
            <w:r w:rsidRPr="00677A95">
              <w:rPr>
                <w:rFonts w:ascii="Garamond" w:hAnsi="Garamond"/>
                <w:sz w:val="28"/>
                <w:szCs w:val="28"/>
              </w:rPr>
              <w:t>hene</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leedeil</w:t>
            </w:r>
            <w:proofErr w:type="spellEnd"/>
            <w:r w:rsidRPr="00677A95">
              <w:rPr>
                <w:rFonts w:ascii="Garamond" w:hAnsi="Garamond"/>
                <w:sz w:val="28"/>
                <w:szCs w:val="28"/>
              </w:rPr>
              <w:t xml:space="preserve"> </w:t>
            </w:r>
            <w:proofErr w:type="spellStart"/>
            <w:r w:rsidRPr="00677A95">
              <w:rPr>
                <w:rFonts w:ascii="Garamond" w:hAnsi="Garamond"/>
                <w:sz w:val="28"/>
                <w:szCs w:val="28"/>
              </w:rPr>
              <w:t>bea</w:t>
            </w:r>
            <w:proofErr w:type="spellEnd"/>
            <w:r w:rsidRPr="00677A95">
              <w:rPr>
                <w:rFonts w:ascii="Garamond" w:hAnsi="Garamond"/>
                <w:sz w:val="28"/>
                <w:szCs w:val="28"/>
              </w:rPr>
              <w:t xml:space="preserve"> cha </w:t>
            </w:r>
            <w:proofErr w:type="spellStart"/>
            <w:r w:rsidRPr="00677A95">
              <w:rPr>
                <w:rFonts w:ascii="Garamond" w:hAnsi="Garamond"/>
                <w:sz w:val="28"/>
                <w:szCs w:val="28"/>
              </w:rPr>
              <w:t>crauee</w:t>
            </w:r>
            <w:proofErr w:type="spellEnd"/>
            <w:r w:rsidRPr="00677A95">
              <w:rPr>
                <w:rFonts w:ascii="Garamond" w:hAnsi="Garamond"/>
                <w:sz w:val="28"/>
                <w:szCs w:val="28"/>
              </w:rPr>
              <w:t xml:space="preserve"> as </w:t>
            </w:r>
            <w:proofErr w:type="spellStart"/>
            <w:r w:rsidRPr="00677A95">
              <w:rPr>
                <w:rFonts w:ascii="Garamond" w:hAnsi="Garamond"/>
                <w:sz w:val="28"/>
                <w:szCs w:val="28"/>
              </w:rPr>
              <w:t>feallagh</w:t>
            </w:r>
            <w:proofErr w:type="spellEnd"/>
            <w:r w:rsidRPr="00677A95">
              <w:rPr>
                <w:rFonts w:ascii="Garamond" w:hAnsi="Garamond"/>
                <w:sz w:val="28"/>
                <w:szCs w:val="28"/>
              </w:rPr>
              <w:t xml:space="preserve"> </w:t>
            </w:r>
            <w:proofErr w:type="spellStart"/>
            <w:r w:rsidRPr="00677A95">
              <w:rPr>
                <w:rFonts w:ascii="Garamond" w:hAnsi="Garamond"/>
                <w:sz w:val="28"/>
                <w:szCs w:val="28"/>
              </w:rPr>
              <w:t>elleh</w:t>
            </w:r>
            <w:proofErr w:type="spellEnd"/>
            <w:r w:rsidR="002C617D" w:rsidRPr="002C617D">
              <w:rPr>
                <w:rFonts w:ascii="Garamond" w:hAnsi="Garamond"/>
                <w:i/>
                <w:sz w:val="28"/>
                <w:szCs w:val="28"/>
              </w:rPr>
              <w:t> </w:t>
            </w:r>
            <w:r w:rsidR="00C57BF1" w:rsidRPr="00C57BF1">
              <w:rPr>
                <w:rFonts w:ascii="Garamond" w:hAnsi="Garamond"/>
                <w:sz w:val="28"/>
                <w:szCs w:val="28"/>
              </w:rPr>
              <w:t>?</w:t>
            </w:r>
            <w:r w:rsidRPr="00677A95">
              <w:rPr>
                <w:rFonts w:ascii="Garamond" w:hAnsi="Garamond"/>
                <w:sz w:val="28"/>
                <w:szCs w:val="28"/>
              </w:rPr>
              <w:t xml:space="preserve"> </w:t>
            </w:r>
          </w:p>
        </w:tc>
        <w:tc>
          <w:tcPr>
            <w:tcW w:w="4054" w:type="dxa"/>
          </w:tcPr>
          <w:p w14:paraId="749F5AC4" w14:textId="77777777" w:rsidR="00677A95" w:rsidRPr="004F02BD" w:rsidRDefault="00677A95"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Q. </w:t>
            </w:r>
            <w:r w:rsidRPr="004F02BD">
              <w:rPr>
                <w:rFonts w:ascii="Garamond" w:hAnsi="Garamond" w:cs="Times New Roman"/>
                <w:i/>
                <w:sz w:val="28"/>
              </w:rPr>
              <w:t xml:space="preserve">Can it be so dangerous a Crime to separate, while </w:t>
            </w:r>
            <w:r w:rsidR="008928E2" w:rsidRPr="004F02BD">
              <w:rPr>
                <w:rFonts w:ascii="Garamond" w:hAnsi="Garamond" w:cs="Times New Roman"/>
                <w:i/>
                <w:sz w:val="28"/>
              </w:rPr>
              <w:t xml:space="preserve">Men </w:t>
            </w:r>
            <w:r w:rsidRPr="004F02BD">
              <w:rPr>
                <w:rFonts w:ascii="Garamond" w:hAnsi="Garamond" w:cs="Times New Roman"/>
                <w:i/>
                <w:sz w:val="28"/>
              </w:rPr>
              <w:t xml:space="preserve">believe the </w:t>
            </w:r>
            <w:r w:rsidRPr="004F02BD">
              <w:rPr>
                <w:rFonts w:ascii="Garamond" w:hAnsi="Garamond" w:cs="Times New Roman"/>
                <w:sz w:val="28"/>
              </w:rPr>
              <w:t>same Truths</w:t>
            </w:r>
            <w:r w:rsidRPr="004F02BD">
              <w:rPr>
                <w:rFonts w:ascii="Garamond" w:hAnsi="Garamond" w:cs="Times New Roman"/>
                <w:i/>
                <w:sz w:val="28"/>
              </w:rPr>
              <w:t>, and profess to live as well as others</w:t>
            </w:r>
            <w:r w:rsidR="002C617D" w:rsidRPr="002C617D">
              <w:rPr>
                <w:rFonts w:ascii="Garamond" w:hAnsi="Garamond" w:cs="Times New Roman"/>
                <w:i/>
                <w:sz w:val="28"/>
              </w:rPr>
              <w:t> ?</w:t>
            </w:r>
          </w:p>
        </w:tc>
        <w:tc>
          <w:tcPr>
            <w:tcW w:w="906" w:type="dxa"/>
          </w:tcPr>
          <w:p w14:paraId="206A0C9D"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6E168FA4" w14:textId="77777777" w:rsidTr="00677A95">
        <w:tc>
          <w:tcPr>
            <w:tcW w:w="4111" w:type="dxa"/>
          </w:tcPr>
          <w:p w14:paraId="0AF66667" w14:textId="77777777" w:rsidR="00677A95" w:rsidRPr="00677A95" w:rsidRDefault="00677A95" w:rsidP="00DB60C3">
            <w:pPr>
              <w:pStyle w:val="CM3"/>
              <w:widowControl/>
              <w:spacing w:line="240" w:lineRule="auto"/>
              <w:ind w:firstLine="227"/>
              <w:jc w:val="both"/>
              <w:rPr>
                <w:rFonts w:ascii="Garamond" w:hAnsi="Garamond"/>
                <w:sz w:val="28"/>
                <w:szCs w:val="28"/>
              </w:rPr>
            </w:pPr>
            <w:r w:rsidRPr="00677A95">
              <w:rPr>
                <w:rFonts w:ascii="Garamond" w:hAnsi="Garamond"/>
                <w:i/>
                <w:sz w:val="28"/>
                <w:szCs w:val="28"/>
              </w:rPr>
              <w:lastRenderedPageBreak/>
              <w:t xml:space="preserve">A. </w:t>
            </w:r>
            <w:r w:rsidRPr="00677A95">
              <w:rPr>
                <w:rFonts w:ascii="Garamond" w:hAnsi="Garamond"/>
                <w:sz w:val="28"/>
                <w:szCs w:val="28"/>
              </w:rPr>
              <w:t xml:space="preserve">Ta </w:t>
            </w:r>
            <w:proofErr w:type="spellStart"/>
            <w:r w:rsidRPr="00677A95">
              <w:rPr>
                <w:rFonts w:ascii="Garamond" w:hAnsi="Garamond"/>
                <w:sz w:val="28"/>
                <w:szCs w:val="28"/>
              </w:rPr>
              <w:t>Jee</w:t>
            </w:r>
            <w:proofErr w:type="spellEnd"/>
            <w:r w:rsidRPr="00677A95">
              <w:rPr>
                <w:rFonts w:ascii="Garamond" w:hAnsi="Garamond"/>
                <w:sz w:val="28"/>
                <w:szCs w:val="28"/>
              </w:rPr>
              <w:t xml:space="preserve"> </w:t>
            </w:r>
            <w:proofErr w:type="spellStart"/>
            <w:r w:rsidRPr="00677A95">
              <w:rPr>
                <w:rFonts w:ascii="Garamond" w:hAnsi="Garamond"/>
                <w:sz w:val="28"/>
                <w:szCs w:val="28"/>
              </w:rPr>
              <w:t>hene</w:t>
            </w:r>
            <w:proofErr w:type="spellEnd"/>
            <w:r w:rsidRPr="00677A95">
              <w:rPr>
                <w:rFonts w:ascii="Garamond" w:hAnsi="Garamond"/>
                <w:sz w:val="28"/>
                <w:szCs w:val="28"/>
              </w:rPr>
              <w:t xml:space="preserve"> er </w:t>
            </w:r>
            <w:proofErr w:type="spellStart"/>
            <w:r w:rsidRPr="00677A95">
              <w:rPr>
                <w:rFonts w:ascii="Garamond" w:hAnsi="Garamond"/>
                <w:sz w:val="28"/>
                <w:szCs w:val="28"/>
              </w:rPr>
              <w:t>vriwnys</w:t>
            </w:r>
            <w:proofErr w:type="spellEnd"/>
            <w:r w:rsidRPr="00677A95">
              <w:rPr>
                <w:rFonts w:ascii="Garamond" w:hAnsi="Garamond"/>
                <w:sz w:val="28"/>
                <w:szCs w:val="28"/>
              </w:rPr>
              <w:t xml:space="preserve"> y </w:t>
            </w:r>
            <w:proofErr w:type="spellStart"/>
            <w:r w:rsidRPr="00677A95">
              <w:rPr>
                <w:rFonts w:ascii="Garamond" w:hAnsi="Garamond"/>
                <w:sz w:val="28"/>
                <w:szCs w:val="28"/>
              </w:rPr>
              <w:t>chooish</w:t>
            </w:r>
            <w:proofErr w:type="spellEnd"/>
            <w:r w:rsidRPr="00677A95">
              <w:rPr>
                <w:rFonts w:ascii="Garamond" w:hAnsi="Garamond"/>
                <w:sz w:val="28"/>
                <w:szCs w:val="28"/>
              </w:rPr>
              <w:t xml:space="preserve"> </w:t>
            </w:r>
            <w:proofErr w:type="spellStart"/>
            <w:r w:rsidRPr="00677A95">
              <w:rPr>
                <w:rFonts w:ascii="Garamond" w:hAnsi="Garamond"/>
                <w:sz w:val="28"/>
                <w:szCs w:val="28"/>
              </w:rPr>
              <w:t>shoh</w:t>
            </w:r>
            <w:proofErr w:type="spellEnd"/>
            <w:r w:rsidRPr="00677A95">
              <w:rPr>
                <w:rFonts w:ascii="Garamond" w:hAnsi="Garamond"/>
                <w:sz w:val="28"/>
                <w:szCs w:val="28"/>
              </w:rPr>
              <w:t xml:space="preserve">, </w:t>
            </w:r>
            <w:proofErr w:type="spellStart"/>
            <w:r w:rsidRPr="00677A95">
              <w:rPr>
                <w:rFonts w:ascii="Garamond" w:hAnsi="Garamond"/>
                <w:sz w:val="28"/>
                <w:szCs w:val="28"/>
              </w:rPr>
              <w:t>liorish</w:t>
            </w:r>
            <w:proofErr w:type="spellEnd"/>
            <w:r w:rsidRPr="00677A95">
              <w:rPr>
                <w:rFonts w:ascii="Garamond" w:hAnsi="Garamond"/>
                <w:sz w:val="28"/>
                <w:szCs w:val="28"/>
              </w:rPr>
              <w:t xml:space="preserve"> y </w:t>
            </w:r>
            <w:proofErr w:type="spellStart"/>
            <w:r w:rsidRPr="00677A95">
              <w:rPr>
                <w:rFonts w:ascii="Garamond" w:hAnsi="Garamond"/>
                <w:sz w:val="28"/>
                <w:szCs w:val="28"/>
              </w:rPr>
              <w:t>kerragh</w:t>
            </w:r>
            <w:proofErr w:type="spellEnd"/>
            <w:r w:rsidRPr="00677A95">
              <w:rPr>
                <w:rFonts w:ascii="Garamond" w:hAnsi="Garamond"/>
                <w:sz w:val="28"/>
                <w:szCs w:val="28"/>
              </w:rPr>
              <w:t xml:space="preserve"> </w:t>
            </w:r>
            <w:proofErr w:type="spellStart"/>
            <w:r w:rsidRPr="00677A95">
              <w:rPr>
                <w:rFonts w:ascii="Garamond" w:hAnsi="Garamond"/>
                <w:sz w:val="28"/>
                <w:szCs w:val="28"/>
              </w:rPr>
              <w:t>aglagh</w:t>
            </w:r>
            <w:proofErr w:type="spellEnd"/>
            <w:r w:rsidRPr="00677A95">
              <w:rPr>
                <w:rFonts w:ascii="Garamond" w:hAnsi="Garamond"/>
                <w:sz w:val="28"/>
                <w:szCs w:val="28"/>
              </w:rPr>
              <w:t xml:space="preserve"> hug eh ’</w:t>
            </w:r>
            <w:proofErr w:type="spellStart"/>
            <w:r w:rsidRPr="00677A95">
              <w:rPr>
                <w:rFonts w:ascii="Garamond" w:hAnsi="Garamond"/>
                <w:sz w:val="28"/>
                <w:szCs w:val="28"/>
              </w:rPr>
              <w:t>orroosyn</w:t>
            </w:r>
            <w:proofErr w:type="spellEnd"/>
            <w:r w:rsidRPr="00677A95">
              <w:rPr>
                <w:rFonts w:ascii="Garamond" w:hAnsi="Garamond"/>
                <w:sz w:val="28"/>
                <w:szCs w:val="28"/>
              </w:rPr>
              <w:t xml:space="preserve"> ren </w:t>
            </w:r>
            <w:proofErr w:type="spellStart"/>
            <w:r w:rsidRPr="00677A95">
              <w:rPr>
                <w:rFonts w:ascii="Garamond" w:hAnsi="Garamond"/>
                <w:sz w:val="28"/>
                <w:szCs w:val="28"/>
              </w:rPr>
              <w:t>hoshiagh</w:t>
            </w:r>
            <w:proofErr w:type="spellEnd"/>
            <w:r w:rsidRPr="00677A95">
              <w:rPr>
                <w:rFonts w:ascii="Garamond" w:hAnsi="Garamond"/>
                <w:sz w:val="28"/>
                <w:szCs w:val="28"/>
              </w:rPr>
              <w:t xml:space="preserve"> </w:t>
            </w:r>
            <w:proofErr w:type="spellStart"/>
            <w:r w:rsidRPr="00677A95">
              <w:rPr>
                <w:rFonts w:ascii="Garamond" w:hAnsi="Garamond"/>
                <w:sz w:val="28"/>
                <w:szCs w:val="28"/>
              </w:rPr>
              <w:t>girree</w:t>
            </w:r>
            <w:proofErr w:type="spellEnd"/>
            <w:r w:rsidRPr="00677A95">
              <w:rPr>
                <w:rFonts w:ascii="Garamond" w:hAnsi="Garamond"/>
                <w:sz w:val="28"/>
                <w:szCs w:val="28"/>
              </w:rPr>
              <w:t xml:space="preserve"> </w:t>
            </w:r>
            <w:proofErr w:type="spellStart"/>
            <w:r w:rsidRPr="00677A95">
              <w:rPr>
                <w:rFonts w:ascii="Garamond" w:hAnsi="Garamond"/>
                <w:sz w:val="28"/>
                <w:szCs w:val="28"/>
              </w:rPr>
              <w:t>magh</w:t>
            </w:r>
            <w:proofErr w:type="spellEnd"/>
            <w:r w:rsidRPr="00677A95">
              <w:rPr>
                <w:rFonts w:ascii="Garamond" w:hAnsi="Garamond"/>
                <w:sz w:val="28"/>
                <w:szCs w:val="28"/>
              </w:rPr>
              <w:t xml:space="preserve"> </w:t>
            </w:r>
            <w:proofErr w:type="spellStart"/>
            <w:r w:rsidRPr="00677A95">
              <w:rPr>
                <w:rFonts w:ascii="Garamond" w:hAnsi="Garamond"/>
                <w:sz w:val="28"/>
                <w:szCs w:val="28"/>
              </w:rPr>
              <w:t>noi</w:t>
            </w:r>
            <w:proofErr w:type="spellEnd"/>
            <w:r w:rsidRPr="00677A95">
              <w:rPr>
                <w:rFonts w:ascii="Garamond" w:hAnsi="Garamond"/>
                <w:sz w:val="28"/>
                <w:szCs w:val="28"/>
              </w:rPr>
              <w:t xml:space="preserve"> </w:t>
            </w:r>
            <w:proofErr w:type="spellStart"/>
            <w:r w:rsidRPr="00677A95">
              <w:rPr>
                <w:rFonts w:ascii="Garamond" w:hAnsi="Garamond"/>
                <w:sz w:val="28"/>
                <w:szCs w:val="28"/>
              </w:rPr>
              <w:t>Reil</w:t>
            </w:r>
            <w:proofErr w:type="spellEnd"/>
            <w:r w:rsidRPr="00677A95">
              <w:rPr>
                <w:rFonts w:ascii="Garamond" w:hAnsi="Garamond"/>
                <w:sz w:val="28"/>
                <w:szCs w:val="28"/>
              </w:rPr>
              <w:t xml:space="preserve"> </w:t>
            </w:r>
            <w:proofErr w:type="spellStart"/>
            <w:r w:rsidRPr="00677A95">
              <w:rPr>
                <w:rFonts w:ascii="Garamond" w:hAnsi="Garamond"/>
                <w:sz w:val="28"/>
                <w:szCs w:val="28"/>
              </w:rPr>
              <w:t>ny</w:t>
            </w:r>
            <w:proofErr w:type="spellEnd"/>
            <w:r w:rsidRPr="00677A95">
              <w:rPr>
                <w:rFonts w:ascii="Garamond" w:hAnsi="Garamond"/>
                <w:sz w:val="28"/>
                <w:szCs w:val="28"/>
              </w:rPr>
              <w:t xml:space="preserve"> </w:t>
            </w:r>
            <w:proofErr w:type="spellStart"/>
            <w:r w:rsidRPr="00677A95">
              <w:rPr>
                <w:rFonts w:ascii="Garamond" w:hAnsi="Garamond"/>
                <w:sz w:val="28"/>
                <w:szCs w:val="28"/>
              </w:rPr>
              <w:t>Haglish</w:t>
            </w:r>
            <w:proofErr w:type="spellEnd"/>
            <w:r w:rsidRPr="00677A95">
              <w:rPr>
                <w:rFonts w:ascii="Garamond" w:hAnsi="Garamond"/>
                <w:sz w:val="28"/>
                <w:szCs w:val="28"/>
              </w:rPr>
              <w:t xml:space="preserve">. </w:t>
            </w:r>
          </w:p>
        </w:tc>
        <w:tc>
          <w:tcPr>
            <w:tcW w:w="4054" w:type="dxa"/>
          </w:tcPr>
          <w:p w14:paraId="29C32F8C" w14:textId="77777777" w:rsidR="00677A95" w:rsidRPr="004F02BD" w:rsidRDefault="00677A95" w:rsidP="00DB60C3">
            <w:pPr>
              <w:pStyle w:val="ListParagraph"/>
              <w:ind w:left="0" w:firstLine="227"/>
              <w:jc w:val="both"/>
              <w:rPr>
                <w:rFonts w:ascii="Garamond" w:hAnsi="Garamond" w:cs="Times New Roman"/>
                <w:sz w:val="28"/>
              </w:rPr>
            </w:pPr>
            <w:r w:rsidRPr="008928E2">
              <w:rPr>
                <w:rFonts w:ascii="Garamond" w:hAnsi="Garamond" w:cs="Times New Roman"/>
                <w:i/>
                <w:sz w:val="28"/>
              </w:rPr>
              <w:t>A.</w:t>
            </w:r>
            <w:r w:rsidRPr="004F02BD">
              <w:rPr>
                <w:rFonts w:ascii="Garamond" w:hAnsi="Garamond" w:cs="Times New Roman"/>
                <w:sz w:val="28"/>
              </w:rPr>
              <w:t xml:space="preserve"> God himself ha</w:t>
            </w:r>
            <w:r w:rsidR="008928E2">
              <w:rPr>
                <w:rFonts w:ascii="Garamond" w:hAnsi="Garamond" w:cs="Times New Roman"/>
                <w:sz w:val="28"/>
              </w:rPr>
              <w:t>th</w:t>
            </w:r>
            <w:r w:rsidRPr="004F02BD">
              <w:rPr>
                <w:rFonts w:ascii="Garamond" w:hAnsi="Garamond" w:cs="Times New Roman"/>
                <w:sz w:val="28"/>
              </w:rPr>
              <w:t xml:space="preserve"> judged this Case, </w:t>
            </w:r>
            <w:r w:rsidRPr="004F02BD">
              <w:rPr>
                <w:rFonts w:ascii="Garamond" w:hAnsi="Garamond" w:cs="Times New Roman"/>
                <w:i/>
                <w:sz w:val="28"/>
              </w:rPr>
              <w:t>by the fearful Punishment inflicted upon the</w:t>
            </w:r>
            <w:r w:rsidRPr="004F02BD">
              <w:rPr>
                <w:rFonts w:ascii="Garamond" w:hAnsi="Garamond" w:cs="Times New Roman"/>
                <w:sz w:val="28"/>
              </w:rPr>
              <w:t xml:space="preserve"> first Disturbers of Church Government.</w:t>
            </w:r>
          </w:p>
        </w:tc>
        <w:tc>
          <w:tcPr>
            <w:tcW w:w="906" w:type="dxa"/>
          </w:tcPr>
          <w:p w14:paraId="4003D531"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6FB00F7A" w14:textId="77777777" w:rsidTr="00677A95">
        <w:tc>
          <w:tcPr>
            <w:tcW w:w="4111" w:type="dxa"/>
          </w:tcPr>
          <w:p w14:paraId="7291746C" w14:textId="77777777" w:rsidR="00677A95" w:rsidRPr="00677A95" w:rsidRDefault="00677A95" w:rsidP="00DB60C3">
            <w:pPr>
              <w:pStyle w:val="CM3"/>
              <w:widowControl/>
              <w:spacing w:line="240" w:lineRule="auto"/>
              <w:ind w:firstLine="227"/>
              <w:jc w:val="both"/>
              <w:rPr>
                <w:rFonts w:ascii="Garamond" w:hAnsi="Garamond"/>
                <w:sz w:val="28"/>
                <w:szCs w:val="28"/>
              </w:rPr>
            </w:pPr>
            <w:r w:rsidRPr="00677A95">
              <w:rPr>
                <w:rFonts w:ascii="Garamond" w:hAnsi="Garamond"/>
                <w:sz w:val="28"/>
                <w:szCs w:val="28"/>
              </w:rPr>
              <w:t xml:space="preserve">As er </w:t>
            </w:r>
            <w:proofErr w:type="spellStart"/>
            <w:r w:rsidRPr="00677A95">
              <w:rPr>
                <w:rFonts w:ascii="Garamond" w:hAnsi="Garamond"/>
                <w:sz w:val="28"/>
                <w:szCs w:val="28"/>
              </w:rPr>
              <w:t>yn</w:t>
            </w:r>
            <w:proofErr w:type="spellEnd"/>
            <w:r w:rsidRPr="00677A95">
              <w:rPr>
                <w:rFonts w:ascii="Garamond" w:hAnsi="Garamond"/>
                <w:sz w:val="28"/>
                <w:szCs w:val="28"/>
              </w:rPr>
              <w:t xml:space="preserve"> </w:t>
            </w:r>
            <w:proofErr w:type="spellStart"/>
            <w:r w:rsidRPr="00677A95">
              <w:rPr>
                <w:rFonts w:ascii="Garamond" w:hAnsi="Garamond"/>
                <w:sz w:val="28"/>
                <w:szCs w:val="28"/>
              </w:rPr>
              <w:t>oyr</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vel</w:t>
            </w:r>
            <w:proofErr w:type="spellEnd"/>
            <w:r w:rsidRPr="00677A95">
              <w:rPr>
                <w:rFonts w:ascii="Garamond" w:hAnsi="Garamond"/>
                <w:sz w:val="28"/>
                <w:szCs w:val="28"/>
              </w:rPr>
              <w:t xml:space="preserve"> </w:t>
            </w:r>
            <w:proofErr w:type="spellStart"/>
            <w:r w:rsidRPr="00677A95">
              <w:rPr>
                <w:rFonts w:ascii="Garamond" w:hAnsi="Garamond"/>
                <w:sz w:val="28"/>
                <w:szCs w:val="28"/>
              </w:rPr>
              <w:t>Charbaa</w:t>
            </w:r>
            <w:proofErr w:type="spellEnd"/>
            <w:r w:rsidRPr="00677A95">
              <w:rPr>
                <w:rFonts w:ascii="Garamond" w:hAnsi="Garamond"/>
                <w:sz w:val="28"/>
                <w:szCs w:val="28"/>
              </w:rPr>
              <w:t xml:space="preserve"> </w:t>
            </w:r>
            <w:proofErr w:type="spellStart"/>
            <w:r w:rsidRPr="00677A95">
              <w:rPr>
                <w:rFonts w:ascii="Garamond" w:hAnsi="Garamond"/>
                <w:sz w:val="28"/>
                <w:szCs w:val="28"/>
              </w:rPr>
              <w:t>veih’n</w:t>
            </w:r>
            <w:proofErr w:type="spellEnd"/>
            <w:r w:rsidRPr="00677A95">
              <w:rPr>
                <w:rFonts w:ascii="Garamond" w:hAnsi="Garamond"/>
                <w:sz w:val="28"/>
                <w:szCs w:val="28"/>
              </w:rPr>
              <w:t xml:space="preserve"> </w:t>
            </w:r>
            <w:proofErr w:type="spellStart"/>
            <w:r w:rsidRPr="00677A95">
              <w:rPr>
                <w:rFonts w:ascii="Garamond" w:hAnsi="Garamond"/>
                <w:sz w:val="28"/>
                <w:szCs w:val="28"/>
              </w:rPr>
              <w:t>Chredjue</w:t>
            </w:r>
            <w:proofErr w:type="spellEnd"/>
            <w:r w:rsidRPr="00677A95">
              <w:rPr>
                <w:rFonts w:ascii="Garamond" w:hAnsi="Garamond"/>
                <w:sz w:val="28"/>
                <w:szCs w:val="28"/>
              </w:rPr>
              <w:t xml:space="preserve"> son y </w:t>
            </w:r>
            <w:proofErr w:type="spellStart"/>
            <w:r w:rsidRPr="00677A95">
              <w:rPr>
                <w:rFonts w:ascii="Garamond" w:hAnsi="Garamond"/>
                <w:sz w:val="28"/>
                <w:szCs w:val="28"/>
              </w:rPr>
              <w:t>chooid</w:t>
            </w:r>
            <w:proofErr w:type="spellEnd"/>
            <w:r w:rsidRPr="00677A95">
              <w:rPr>
                <w:rFonts w:ascii="Garamond" w:hAnsi="Garamond"/>
                <w:sz w:val="28"/>
                <w:szCs w:val="28"/>
              </w:rPr>
              <w:t xml:space="preserve"> </w:t>
            </w:r>
            <w:proofErr w:type="spellStart"/>
            <w:r w:rsidRPr="00677A95">
              <w:rPr>
                <w:rFonts w:ascii="Garamond" w:hAnsi="Garamond"/>
                <w:sz w:val="28"/>
                <w:szCs w:val="28"/>
              </w:rPr>
              <w:t>smoo</w:t>
            </w:r>
            <w:proofErr w:type="spellEnd"/>
            <w:r w:rsidRPr="00677A95">
              <w:rPr>
                <w:rFonts w:ascii="Garamond" w:hAnsi="Garamond"/>
                <w:sz w:val="28"/>
                <w:szCs w:val="28"/>
              </w:rPr>
              <w:t xml:space="preserve"> </w:t>
            </w:r>
            <w:proofErr w:type="spellStart"/>
            <w:r w:rsidRPr="00677A95">
              <w:rPr>
                <w:rFonts w:ascii="Garamond" w:hAnsi="Garamond"/>
                <w:sz w:val="28"/>
                <w:szCs w:val="28"/>
              </w:rPr>
              <w:t>cheet</w:t>
            </w:r>
            <w:proofErr w:type="spellEnd"/>
            <w:r w:rsidRPr="00677A95">
              <w:rPr>
                <w:rFonts w:ascii="Garamond" w:hAnsi="Garamond"/>
                <w:sz w:val="28"/>
                <w:szCs w:val="28"/>
              </w:rPr>
              <w:t xml:space="preserve"> </w:t>
            </w:r>
            <w:proofErr w:type="spellStart"/>
            <w:r w:rsidRPr="00677A95">
              <w:rPr>
                <w:rFonts w:ascii="Garamond" w:hAnsi="Garamond"/>
                <w:sz w:val="28"/>
                <w:szCs w:val="28"/>
              </w:rPr>
              <w:t>jeh</w:t>
            </w:r>
            <w:proofErr w:type="spellEnd"/>
            <w:r w:rsidRPr="00677A95">
              <w:rPr>
                <w:rFonts w:ascii="Garamond" w:hAnsi="Garamond"/>
                <w:sz w:val="28"/>
                <w:szCs w:val="28"/>
              </w:rPr>
              <w:t xml:space="preserve"> </w:t>
            </w:r>
            <w:proofErr w:type="spellStart"/>
            <w:r w:rsidRPr="00677A95">
              <w:rPr>
                <w:rFonts w:ascii="Garamond" w:hAnsi="Garamond"/>
                <w:sz w:val="28"/>
                <w:szCs w:val="28"/>
              </w:rPr>
              <w:t>moyrn</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vel</w:t>
            </w:r>
            <w:proofErr w:type="spellEnd"/>
            <w:r w:rsidRPr="00677A95">
              <w:rPr>
                <w:rFonts w:ascii="Garamond" w:hAnsi="Garamond"/>
                <w:sz w:val="28"/>
                <w:szCs w:val="28"/>
              </w:rPr>
              <w:t xml:space="preserve"> eh </w:t>
            </w:r>
            <w:proofErr w:type="spellStart"/>
            <w:r w:rsidRPr="00677A95">
              <w:rPr>
                <w:rFonts w:ascii="Garamond" w:hAnsi="Garamond"/>
                <w:sz w:val="28"/>
                <w:szCs w:val="28"/>
              </w:rPr>
              <w:t>oyr</w:t>
            </w:r>
            <w:proofErr w:type="spellEnd"/>
            <w:r w:rsidRPr="00677A95">
              <w:rPr>
                <w:rFonts w:ascii="Garamond" w:hAnsi="Garamond"/>
                <w:sz w:val="28"/>
                <w:szCs w:val="28"/>
              </w:rPr>
              <w:t xml:space="preserve"> </w:t>
            </w:r>
            <w:proofErr w:type="spellStart"/>
            <w:r w:rsidRPr="00677A95">
              <w:rPr>
                <w:rFonts w:ascii="Garamond" w:hAnsi="Garamond"/>
                <w:sz w:val="28"/>
                <w:szCs w:val="28"/>
              </w:rPr>
              <w:t>ymmodee</w:t>
            </w:r>
            <w:proofErr w:type="spellEnd"/>
            <w:r w:rsidRPr="00677A95">
              <w:rPr>
                <w:rFonts w:ascii="Garamond" w:hAnsi="Garamond"/>
                <w:sz w:val="28"/>
                <w:szCs w:val="28"/>
              </w:rPr>
              <w:t xml:space="preserve"> </w:t>
            </w:r>
            <w:proofErr w:type="spellStart"/>
            <w:r w:rsidRPr="00677A95">
              <w:rPr>
                <w:rFonts w:ascii="Garamond" w:hAnsi="Garamond"/>
                <w:sz w:val="28"/>
                <w:szCs w:val="28"/>
              </w:rPr>
              <w:t>streeu</w:t>
            </w:r>
            <w:proofErr w:type="spellEnd"/>
            <w:r w:rsidRPr="00677A95">
              <w:rPr>
                <w:rFonts w:ascii="Garamond" w:hAnsi="Garamond"/>
                <w:sz w:val="28"/>
                <w:szCs w:val="28"/>
              </w:rPr>
              <w:t xml:space="preserve"> as </w:t>
            </w:r>
            <w:proofErr w:type="spellStart"/>
            <w:r w:rsidRPr="00677A95">
              <w:rPr>
                <w:rFonts w:ascii="Garamond" w:hAnsi="Garamond"/>
                <w:sz w:val="28"/>
                <w:szCs w:val="28"/>
              </w:rPr>
              <w:t>niau-yastylys</w:t>
            </w:r>
            <w:proofErr w:type="spellEnd"/>
            <w:r w:rsidRPr="00677A95">
              <w:rPr>
                <w:rFonts w:ascii="Garamond" w:hAnsi="Garamond"/>
                <w:sz w:val="28"/>
                <w:szCs w:val="28"/>
              </w:rPr>
              <w:t xml:space="preserve">, cur </w:t>
            </w:r>
            <w:proofErr w:type="spellStart"/>
            <w:r w:rsidRPr="00677A95">
              <w:rPr>
                <w:rFonts w:ascii="Garamond" w:hAnsi="Garamond"/>
                <w:sz w:val="28"/>
                <w:szCs w:val="28"/>
              </w:rPr>
              <w:t>drough-yantee</w:t>
            </w:r>
            <w:proofErr w:type="spellEnd"/>
            <w:r w:rsidRPr="00677A95">
              <w:rPr>
                <w:rFonts w:ascii="Garamond" w:hAnsi="Garamond"/>
                <w:sz w:val="28"/>
                <w:szCs w:val="28"/>
              </w:rPr>
              <w:t xml:space="preserve"> er </w:t>
            </w:r>
            <w:proofErr w:type="spellStart"/>
            <w:r w:rsidRPr="00677A95">
              <w:rPr>
                <w:rFonts w:ascii="Garamond" w:hAnsi="Garamond"/>
                <w:sz w:val="28"/>
                <w:szCs w:val="28"/>
              </w:rPr>
              <w:t>nyn</w:t>
            </w:r>
            <w:proofErr w:type="spellEnd"/>
            <w:r w:rsidRPr="00677A95">
              <w:rPr>
                <w:rFonts w:ascii="Garamond" w:hAnsi="Garamond"/>
                <w:sz w:val="28"/>
                <w:szCs w:val="28"/>
              </w:rPr>
              <w:t xml:space="preserve"> </w:t>
            </w:r>
            <w:proofErr w:type="spellStart"/>
            <w:r w:rsidRPr="00677A95">
              <w:rPr>
                <w:rFonts w:ascii="Garamond" w:hAnsi="Garamond"/>
                <w:sz w:val="28"/>
                <w:szCs w:val="28"/>
              </w:rPr>
              <w:t>doshiaght</w:t>
            </w:r>
            <w:proofErr w:type="spellEnd"/>
            <w:r w:rsidRPr="00677A95">
              <w:rPr>
                <w:rFonts w:ascii="Garamond" w:hAnsi="Garamond"/>
                <w:sz w:val="28"/>
                <w:szCs w:val="28"/>
              </w:rPr>
              <w:t xml:space="preserve"> as </w:t>
            </w:r>
            <w:proofErr w:type="spellStart"/>
            <w:r w:rsidRPr="00677A95">
              <w:rPr>
                <w:rFonts w:ascii="Garamond" w:hAnsi="Garamond"/>
                <w:sz w:val="28"/>
                <w:szCs w:val="28"/>
              </w:rPr>
              <w:t>liettal</w:t>
            </w:r>
            <w:proofErr w:type="spellEnd"/>
            <w:r w:rsidRPr="00677A95">
              <w:rPr>
                <w:rFonts w:ascii="Garamond" w:hAnsi="Garamond"/>
                <w:sz w:val="28"/>
                <w:szCs w:val="28"/>
              </w:rPr>
              <w:t xml:space="preserve"> Ellyn </w:t>
            </w:r>
            <w:proofErr w:type="spellStart"/>
            <w:r w:rsidRPr="00677A95">
              <w:rPr>
                <w:rFonts w:ascii="Garamond" w:hAnsi="Garamond"/>
                <w:sz w:val="28"/>
                <w:szCs w:val="28"/>
              </w:rPr>
              <w:t>mie</w:t>
            </w:r>
            <w:proofErr w:type="spellEnd"/>
            <w:r w:rsidRPr="00677A95">
              <w:rPr>
                <w:rFonts w:ascii="Garamond" w:hAnsi="Garamond"/>
                <w:sz w:val="28"/>
                <w:szCs w:val="28"/>
              </w:rPr>
              <w:t xml:space="preserve">, </w:t>
            </w:r>
            <w:proofErr w:type="spellStart"/>
            <w:r w:rsidRPr="00677A95">
              <w:rPr>
                <w:rFonts w:ascii="Garamond" w:hAnsi="Garamond"/>
                <w:sz w:val="28"/>
                <w:szCs w:val="28"/>
              </w:rPr>
              <w:t>shegin</w:t>
            </w:r>
            <w:proofErr w:type="spellEnd"/>
            <w:r w:rsidRPr="00677A95">
              <w:rPr>
                <w:rFonts w:ascii="Garamond" w:hAnsi="Garamond"/>
                <w:sz w:val="28"/>
                <w:szCs w:val="28"/>
              </w:rPr>
              <w:t xml:space="preserve"> da </w:t>
            </w:r>
            <w:proofErr w:type="spellStart"/>
            <w:r w:rsidRPr="00677A95">
              <w:rPr>
                <w:rFonts w:ascii="Garamond" w:hAnsi="Garamond"/>
                <w:sz w:val="28"/>
                <w:szCs w:val="28"/>
              </w:rPr>
              <w:t>ve</w:t>
            </w:r>
            <w:proofErr w:type="spellEnd"/>
            <w:r w:rsidRPr="00677A95">
              <w:rPr>
                <w:rFonts w:ascii="Garamond" w:hAnsi="Garamond"/>
                <w:sz w:val="28"/>
                <w:szCs w:val="28"/>
              </w:rPr>
              <w:t xml:space="preserve"> </w:t>
            </w:r>
            <w:proofErr w:type="spellStart"/>
            <w:r w:rsidRPr="00677A95">
              <w:rPr>
                <w:rFonts w:ascii="Garamond" w:hAnsi="Garamond"/>
                <w:sz w:val="28"/>
                <w:szCs w:val="28"/>
              </w:rPr>
              <w:t>peccah</w:t>
            </w:r>
            <w:proofErr w:type="spellEnd"/>
            <w:r w:rsidRPr="00677A95">
              <w:rPr>
                <w:rFonts w:ascii="Garamond" w:hAnsi="Garamond"/>
                <w:sz w:val="28"/>
                <w:szCs w:val="28"/>
              </w:rPr>
              <w:t xml:space="preserve"> </w:t>
            </w:r>
            <w:proofErr w:type="spellStart"/>
            <w:r w:rsidRPr="00677A95">
              <w:rPr>
                <w:rFonts w:ascii="Garamond" w:hAnsi="Garamond"/>
                <w:sz w:val="28"/>
                <w:szCs w:val="28"/>
              </w:rPr>
              <w:t>mooar</w:t>
            </w:r>
            <w:proofErr w:type="spellEnd"/>
            <w:r w:rsidRPr="00677A95">
              <w:rPr>
                <w:rFonts w:ascii="Garamond" w:hAnsi="Garamond"/>
                <w:sz w:val="28"/>
                <w:szCs w:val="28"/>
              </w:rPr>
              <w:t xml:space="preserve">. </w:t>
            </w:r>
          </w:p>
        </w:tc>
        <w:tc>
          <w:tcPr>
            <w:tcW w:w="4054" w:type="dxa"/>
          </w:tcPr>
          <w:p w14:paraId="512C3829" w14:textId="77777777" w:rsidR="00677A95" w:rsidRPr="004F02BD" w:rsidRDefault="00677A95" w:rsidP="00DB60C3">
            <w:pPr>
              <w:pStyle w:val="ListParagraph"/>
              <w:ind w:left="0" w:firstLine="227"/>
              <w:jc w:val="both"/>
              <w:rPr>
                <w:rFonts w:ascii="Garamond" w:hAnsi="Garamond" w:cs="Times New Roman"/>
                <w:i/>
                <w:sz w:val="28"/>
              </w:rPr>
            </w:pPr>
            <w:r w:rsidRPr="004F02BD">
              <w:rPr>
                <w:rFonts w:ascii="Garamond" w:hAnsi="Garamond" w:cs="Times New Roman"/>
                <w:i/>
                <w:sz w:val="28"/>
              </w:rPr>
              <w:t>And it being generally the</w:t>
            </w:r>
            <w:r w:rsidRPr="004F02BD">
              <w:rPr>
                <w:rFonts w:ascii="Garamond" w:hAnsi="Garamond" w:cs="Times New Roman"/>
                <w:sz w:val="28"/>
              </w:rPr>
              <w:t xml:space="preserve"> effect </w:t>
            </w:r>
            <w:r w:rsidRPr="004F02BD">
              <w:rPr>
                <w:rFonts w:ascii="Garamond" w:hAnsi="Garamond" w:cs="Times New Roman"/>
                <w:i/>
                <w:sz w:val="28"/>
              </w:rPr>
              <w:t>of Pride, the</w:t>
            </w:r>
            <w:r w:rsidRPr="004F02BD">
              <w:rPr>
                <w:rFonts w:ascii="Garamond" w:hAnsi="Garamond" w:cs="Times New Roman"/>
                <w:sz w:val="28"/>
              </w:rPr>
              <w:t xml:space="preserve"> cause </w:t>
            </w:r>
            <w:r w:rsidRPr="004F02BD">
              <w:rPr>
                <w:rFonts w:ascii="Garamond" w:hAnsi="Garamond" w:cs="Times New Roman"/>
                <w:i/>
                <w:sz w:val="28"/>
              </w:rPr>
              <w:t xml:space="preserve">of much Contention and </w:t>
            </w:r>
            <w:proofErr w:type="spellStart"/>
            <w:r w:rsidRPr="004F02BD">
              <w:rPr>
                <w:rFonts w:ascii="Garamond" w:hAnsi="Garamond" w:cs="Times New Roman"/>
                <w:i/>
                <w:sz w:val="28"/>
              </w:rPr>
              <w:t>Uncharitableness</w:t>
            </w:r>
            <w:proofErr w:type="spellEnd"/>
            <w:r w:rsidRPr="004F02BD">
              <w:rPr>
                <w:rFonts w:ascii="Garamond" w:hAnsi="Garamond" w:cs="Times New Roman"/>
                <w:i/>
                <w:sz w:val="28"/>
              </w:rPr>
              <w:t xml:space="preserve">, encouraging Offenders, and </w:t>
            </w:r>
            <w:proofErr w:type="spellStart"/>
            <w:r w:rsidRPr="004F02BD">
              <w:rPr>
                <w:rFonts w:ascii="Garamond" w:hAnsi="Garamond" w:cs="Times New Roman"/>
                <w:i/>
                <w:sz w:val="28"/>
              </w:rPr>
              <w:t>hindring</w:t>
            </w:r>
            <w:proofErr w:type="spellEnd"/>
            <w:r w:rsidRPr="004F02BD">
              <w:rPr>
                <w:rFonts w:ascii="Garamond" w:hAnsi="Garamond" w:cs="Times New Roman"/>
                <w:i/>
                <w:sz w:val="28"/>
              </w:rPr>
              <w:t xml:space="preserve"> Discipline, it must needs be a great Sin.</w:t>
            </w:r>
          </w:p>
        </w:tc>
        <w:tc>
          <w:tcPr>
            <w:tcW w:w="906" w:type="dxa"/>
          </w:tcPr>
          <w:p w14:paraId="28737083" w14:textId="77777777" w:rsidR="00677A95" w:rsidRPr="00677A95" w:rsidRDefault="00677A95" w:rsidP="00DB60C3">
            <w:pPr>
              <w:pStyle w:val="ListParagraph"/>
              <w:ind w:left="0"/>
              <w:rPr>
                <w:rFonts w:ascii="Garamond" w:hAnsi="Garamond" w:cs="Times New Roman"/>
                <w:i/>
                <w:sz w:val="20"/>
                <w:szCs w:val="20"/>
              </w:rPr>
            </w:pPr>
          </w:p>
        </w:tc>
      </w:tr>
      <w:tr w:rsidR="00677A95" w:rsidRPr="004F02BD" w14:paraId="6B4DA2C1" w14:textId="77777777" w:rsidTr="00677A95">
        <w:tc>
          <w:tcPr>
            <w:tcW w:w="4111" w:type="dxa"/>
          </w:tcPr>
          <w:p w14:paraId="504EBCDF" w14:textId="77777777" w:rsidR="00677A95" w:rsidRPr="00677A95" w:rsidRDefault="00677A95" w:rsidP="00DB60C3">
            <w:pPr>
              <w:pStyle w:val="CM3"/>
              <w:widowControl/>
              <w:spacing w:line="240" w:lineRule="auto"/>
              <w:ind w:firstLine="227"/>
              <w:jc w:val="both"/>
              <w:rPr>
                <w:rFonts w:ascii="Garamond" w:hAnsi="Garamond"/>
                <w:sz w:val="28"/>
                <w:szCs w:val="28"/>
              </w:rPr>
            </w:pPr>
            <w:r w:rsidRPr="00677A95">
              <w:rPr>
                <w:rFonts w:ascii="Garamond" w:hAnsi="Garamond"/>
                <w:i/>
                <w:sz w:val="28"/>
                <w:szCs w:val="28"/>
              </w:rPr>
              <w:t>Q.</w:t>
            </w:r>
            <w:r w:rsidRPr="00677A95">
              <w:rPr>
                <w:rFonts w:ascii="Garamond" w:hAnsi="Garamond"/>
                <w:sz w:val="28"/>
                <w:szCs w:val="28"/>
              </w:rPr>
              <w:t xml:space="preserve"> </w:t>
            </w:r>
            <w:proofErr w:type="spellStart"/>
            <w:r w:rsidRPr="00677A95">
              <w:rPr>
                <w:rFonts w:ascii="Garamond" w:hAnsi="Garamond"/>
                <w:sz w:val="28"/>
                <w:szCs w:val="28"/>
              </w:rPr>
              <w:t>Cre’n</w:t>
            </w:r>
            <w:proofErr w:type="spellEnd"/>
            <w:r w:rsidRPr="00677A95">
              <w:rPr>
                <w:rFonts w:ascii="Garamond" w:hAnsi="Garamond"/>
                <w:sz w:val="28"/>
                <w:szCs w:val="28"/>
              </w:rPr>
              <w:t xml:space="preserve"> </w:t>
            </w:r>
            <w:proofErr w:type="spellStart"/>
            <w:r w:rsidRPr="00677A95">
              <w:rPr>
                <w:rFonts w:ascii="Garamond" w:hAnsi="Garamond"/>
                <w:sz w:val="28"/>
                <w:szCs w:val="28"/>
              </w:rPr>
              <w:t>resoon</w:t>
            </w:r>
            <w:proofErr w:type="spellEnd"/>
            <w:r w:rsidRPr="00677A95">
              <w:rPr>
                <w:rFonts w:ascii="Garamond" w:hAnsi="Garamond"/>
                <w:sz w:val="28"/>
                <w:szCs w:val="28"/>
              </w:rPr>
              <w:t xml:space="preserve"> </w:t>
            </w:r>
            <w:proofErr w:type="spellStart"/>
            <w:r w:rsidRPr="00677A95">
              <w:rPr>
                <w:rFonts w:ascii="Garamond" w:hAnsi="Garamond"/>
                <w:sz w:val="28"/>
                <w:szCs w:val="28"/>
              </w:rPr>
              <w:t>t’ayms</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chredjal</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vel</w:t>
            </w:r>
            <w:proofErr w:type="spellEnd"/>
            <w:r w:rsidRPr="00677A95">
              <w:rPr>
                <w:rFonts w:ascii="Garamond" w:hAnsi="Garamond"/>
                <w:sz w:val="28"/>
                <w:szCs w:val="28"/>
              </w:rPr>
              <w:t xml:space="preserve"> mee </w:t>
            </w:r>
            <w:proofErr w:type="spellStart"/>
            <w:r w:rsidRPr="00677A95">
              <w:rPr>
                <w:rFonts w:ascii="Garamond" w:hAnsi="Garamond"/>
                <w:sz w:val="28"/>
                <w:szCs w:val="28"/>
              </w:rPr>
              <w:t>m’Olt</w:t>
            </w:r>
            <w:proofErr w:type="spellEnd"/>
            <w:r w:rsidRPr="00677A95">
              <w:rPr>
                <w:rFonts w:ascii="Garamond" w:hAnsi="Garamond"/>
                <w:sz w:val="28"/>
                <w:szCs w:val="28"/>
              </w:rPr>
              <w:t xml:space="preserve"> </w:t>
            </w:r>
            <w:proofErr w:type="spellStart"/>
            <w:r w:rsidRPr="00677A95">
              <w:rPr>
                <w:rFonts w:ascii="Garamond" w:hAnsi="Garamond"/>
                <w:sz w:val="28"/>
                <w:szCs w:val="28"/>
              </w:rPr>
              <w:t>jeh’n</w:t>
            </w:r>
            <w:proofErr w:type="spellEnd"/>
            <w:r w:rsidRPr="00677A95">
              <w:rPr>
                <w:rFonts w:ascii="Garamond" w:hAnsi="Garamond"/>
                <w:sz w:val="28"/>
                <w:szCs w:val="28"/>
              </w:rPr>
              <w:t xml:space="preserve"> </w:t>
            </w:r>
            <w:proofErr w:type="spellStart"/>
            <w:r w:rsidRPr="00677A95">
              <w:rPr>
                <w:rFonts w:ascii="Garamond" w:hAnsi="Garamond"/>
                <w:sz w:val="28"/>
                <w:szCs w:val="28"/>
              </w:rPr>
              <w:t>Aglish</w:t>
            </w:r>
            <w:proofErr w:type="spellEnd"/>
            <w:r w:rsidRPr="00677A95">
              <w:rPr>
                <w:rFonts w:ascii="Garamond" w:hAnsi="Garamond"/>
                <w:sz w:val="28"/>
                <w:szCs w:val="28"/>
              </w:rPr>
              <w:t xml:space="preserve">, </w:t>
            </w:r>
            <w:proofErr w:type="spellStart"/>
            <w:r w:rsidRPr="00677A95">
              <w:rPr>
                <w:rFonts w:ascii="Garamond" w:hAnsi="Garamond"/>
                <w:sz w:val="28"/>
                <w:szCs w:val="28"/>
              </w:rPr>
              <w:t>fakin</w:t>
            </w:r>
            <w:proofErr w:type="spellEnd"/>
            <w:r w:rsidRPr="00677A95">
              <w:rPr>
                <w:rFonts w:ascii="Garamond" w:hAnsi="Garamond"/>
                <w:sz w:val="28"/>
                <w:szCs w:val="28"/>
              </w:rPr>
              <w:t xml:space="preserve"> </w:t>
            </w:r>
            <w:proofErr w:type="spellStart"/>
            <w:r w:rsidRPr="00677A95">
              <w:rPr>
                <w:rFonts w:ascii="Garamond" w:hAnsi="Garamond"/>
                <w:sz w:val="28"/>
                <w:szCs w:val="28"/>
              </w:rPr>
              <w:t>dy</w:t>
            </w:r>
            <w:proofErr w:type="spellEnd"/>
            <w:r w:rsidRPr="00677A95">
              <w:rPr>
                <w:rFonts w:ascii="Garamond" w:hAnsi="Garamond"/>
                <w:sz w:val="28"/>
                <w:szCs w:val="28"/>
              </w:rPr>
              <w:t xml:space="preserve"> </w:t>
            </w:r>
            <w:proofErr w:type="spellStart"/>
            <w:r w:rsidRPr="00677A95">
              <w:rPr>
                <w:rFonts w:ascii="Garamond" w:hAnsi="Garamond"/>
                <w:sz w:val="28"/>
                <w:szCs w:val="28"/>
              </w:rPr>
              <w:t>vel</w:t>
            </w:r>
            <w:proofErr w:type="spellEnd"/>
            <w:r w:rsidRPr="00677A95">
              <w:rPr>
                <w:rFonts w:ascii="Garamond" w:hAnsi="Garamond"/>
                <w:sz w:val="28"/>
                <w:szCs w:val="28"/>
              </w:rPr>
              <w:t xml:space="preserve"> </w:t>
            </w:r>
            <w:proofErr w:type="spellStart"/>
            <w:r w:rsidRPr="00677A95">
              <w:rPr>
                <w:rFonts w:ascii="Garamond" w:hAnsi="Garamond"/>
                <w:sz w:val="28"/>
                <w:szCs w:val="28"/>
              </w:rPr>
              <w:t>chooilleen</w:t>
            </w:r>
            <w:proofErr w:type="spellEnd"/>
            <w:r w:rsidRPr="00677A95">
              <w:rPr>
                <w:rFonts w:ascii="Garamond" w:hAnsi="Garamond"/>
                <w:sz w:val="28"/>
                <w:szCs w:val="28"/>
              </w:rPr>
              <w:t xml:space="preserve"> </w:t>
            </w:r>
            <w:proofErr w:type="spellStart"/>
            <w:r w:rsidRPr="00677A95">
              <w:rPr>
                <w:rFonts w:ascii="Garamond" w:hAnsi="Garamond"/>
                <w:sz w:val="28"/>
                <w:szCs w:val="28"/>
              </w:rPr>
              <w:t>foar</w:t>
            </w:r>
            <w:proofErr w:type="spellEnd"/>
            <w:r w:rsidRPr="00677A95">
              <w:rPr>
                <w:rFonts w:ascii="Garamond" w:hAnsi="Garamond"/>
                <w:sz w:val="28"/>
                <w:szCs w:val="28"/>
              </w:rPr>
              <w:t xml:space="preserve"> er </w:t>
            </w:r>
            <w:proofErr w:type="spellStart"/>
            <w:r w:rsidRPr="00677A95">
              <w:rPr>
                <w:rFonts w:ascii="Garamond" w:hAnsi="Garamond"/>
                <w:sz w:val="28"/>
                <w:szCs w:val="28"/>
              </w:rPr>
              <w:t>ny</w:t>
            </w:r>
            <w:proofErr w:type="spellEnd"/>
            <w:r w:rsidRPr="00677A95">
              <w:rPr>
                <w:rFonts w:ascii="Garamond" w:hAnsi="Garamond"/>
                <w:sz w:val="28"/>
                <w:szCs w:val="28"/>
              </w:rPr>
              <w:t xml:space="preserve"> </w:t>
            </w:r>
            <w:proofErr w:type="spellStart"/>
            <w:r w:rsidRPr="00677A95">
              <w:rPr>
                <w:rFonts w:ascii="Garamond" w:hAnsi="Garamond"/>
                <w:sz w:val="28"/>
                <w:szCs w:val="28"/>
              </w:rPr>
              <w:t>yialdyn</w:t>
            </w:r>
            <w:proofErr w:type="spellEnd"/>
            <w:r w:rsidRPr="00677A95">
              <w:rPr>
                <w:rFonts w:ascii="Garamond" w:hAnsi="Garamond"/>
                <w:sz w:val="28"/>
                <w:szCs w:val="28"/>
              </w:rPr>
              <w:t xml:space="preserve"> </w:t>
            </w:r>
            <w:proofErr w:type="spellStart"/>
            <w:r w:rsidRPr="00677A95">
              <w:rPr>
                <w:rFonts w:ascii="Garamond" w:hAnsi="Garamond"/>
                <w:sz w:val="28"/>
                <w:szCs w:val="28"/>
              </w:rPr>
              <w:t>jee</w:t>
            </w:r>
            <w:proofErr w:type="spellEnd"/>
            <w:r w:rsidR="002C617D" w:rsidRPr="002C617D">
              <w:rPr>
                <w:rFonts w:ascii="Garamond" w:hAnsi="Garamond"/>
                <w:i/>
                <w:sz w:val="28"/>
                <w:szCs w:val="28"/>
              </w:rPr>
              <w:t> </w:t>
            </w:r>
            <w:r w:rsidR="00C57BF1" w:rsidRPr="00C57BF1">
              <w:rPr>
                <w:rFonts w:ascii="Garamond" w:hAnsi="Garamond"/>
                <w:sz w:val="28"/>
                <w:szCs w:val="28"/>
              </w:rPr>
              <w:t>?</w:t>
            </w:r>
            <w:r w:rsidRPr="00677A95">
              <w:rPr>
                <w:rFonts w:ascii="Garamond" w:hAnsi="Garamond"/>
                <w:sz w:val="28"/>
                <w:szCs w:val="28"/>
              </w:rPr>
              <w:t xml:space="preserve"> </w:t>
            </w:r>
          </w:p>
        </w:tc>
        <w:tc>
          <w:tcPr>
            <w:tcW w:w="4054" w:type="dxa"/>
          </w:tcPr>
          <w:p w14:paraId="77B09318" w14:textId="77777777" w:rsidR="00677A95" w:rsidRPr="004F02BD" w:rsidRDefault="00677A95"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Q. </w:t>
            </w:r>
            <w:r w:rsidRPr="004F02BD">
              <w:rPr>
                <w:rFonts w:ascii="Garamond" w:hAnsi="Garamond" w:cs="Times New Roman"/>
                <w:i/>
                <w:sz w:val="28"/>
              </w:rPr>
              <w:t>What Reason have I to believe that I am a Member of the Church to which so many</w:t>
            </w:r>
            <w:r w:rsidRPr="004F02BD">
              <w:rPr>
                <w:rFonts w:ascii="Garamond" w:hAnsi="Garamond" w:cs="Times New Roman"/>
                <w:sz w:val="28"/>
              </w:rPr>
              <w:t xml:space="preserve"> Favours </w:t>
            </w:r>
            <w:r w:rsidRPr="004F02BD">
              <w:rPr>
                <w:rFonts w:ascii="Garamond" w:hAnsi="Garamond" w:cs="Times New Roman"/>
                <w:i/>
                <w:sz w:val="28"/>
              </w:rPr>
              <w:t>are promised</w:t>
            </w:r>
            <w:r w:rsidR="002C617D" w:rsidRPr="002C617D">
              <w:rPr>
                <w:rFonts w:ascii="Garamond" w:hAnsi="Garamond" w:cs="Times New Roman"/>
                <w:i/>
                <w:sz w:val="28"/>
              </w:rPr>
              <w:t> ?</w:t>
            </w:r>
          </w:p>
        </w:tc>
        <w:tc>
          <w:tcPr>
            <w:tcW w:w="906" w:type="dxa"/>
          </w:tcPr>
          <w:p w14:paraId="4C0808FD" w14:textId="77777777" w:rsidR="00677A95" w:rsidRPr="00677A95" w:rsidRDefault="00677A95" w:rsidP="00DB60C3">
            <w:pPr>
              <w:pStyle w:val="ListParagraph"/>
              <w:ind w:left="0"/>
              <w:rPr>
                <w:rFonts w:ascii="Garamond" w:hAnsi="Garamond" w:cs="Times New Roman"/>
                <w:sz w:val="20"/>
                <w:szCs w:val="20"/>
              </w:rPr>
            </w:pPr>
          </w:p>
        </w:tc>
      </w:tr>
      <w:tr w:rsidR="00677A95" w:rsidRPr="004F02BD" w14:paraId="13FFA5F4" w14:textId="77777777" w:rsidTr="00677A95">
        <w:tc>
          <w:tcPr>
            <w:tcW w:w="4111" w:type="dxa"/>
          </w:tcPr>
          <w:p w14:paraId="1C69C5F2" w14:textId="77777777" w:rsidR="00677A95" w:rsidRPr="00C77517" w:rsidRDefault="00677A95" w:rsidP="00DB60C3">
            <w:pPr>
              <w:pStyle w:val="CM3"/>
              <w:widowControl/>
              <w:spacing w:line="240" w:lineRule="auto"/>
              <w:ind w:firstLine="227"/>
              <w:jc w:val="both"/>
              <w:rPr>
                <w:rFonts w:ascii="Garamond" w:hAnsi="Garamond"/>
                <w:sz w:val="28"/>
                <w:szCs w:val="28"/>
              </w:rPr>
            </w:pPr>
            <w:r w:rsidRPr="00C77517">
              <w:rPr>
                <w:rFonts w:ascii="Garamond" w:hAnsi="Garamond"/>
                <w:i/>
                <w:sz w:val="28"/>
                <w:szCs w:val="28"/>
              </w:rPr>
              <w:t xml:space="preserve">A. </w:t>
            </w:r>
            <w:proofErr w:type="spellStart"/>
            <w:r w:rsidRPr="00C77517">
              <w:rPr>
                <w:rFonts w:ascii="Garamond" w:hAnsi="Garamond"/>
                <w:sz w:val="28"/>
                <w:szCs w:val="28"/>
              </w:rPr>
              <w:t>Ta’n</w:t>
            </w:r>
            <w:proofErr w:type="spellEnd"/>
            <w:r w:rsidRPr="00C77517">
              <w:rPr>
                <w:rFonts w:ascii="Garamond" w:hAnsi="Garamond"/>
                <w:sz w:val="28"/>
                <w:szCs w:val="28"/>
              </w:rPr>
              <w:t xml:space="preserve"> </w:t>
            </w:r>
            <w:proofErr w:type="spellStart"/>
            <w:r w:rsidRPr="00C77517">
              <w:rPr>
                <w:rFonts w:ascii="Garamond" w:hAnsi="Garamond"/>
                <w:sz w:val="28"/>
                <w:szCs w:val="28"/>
              </w:rPr>
              <w:t>Bannaght</w:t>
            </w:r>
            <w:proofErr w:type="spellEnd"/>
            <w:r w:rsidRPr="00C77517">
              <w:rPr>
                <w:rFonts w:ascii="Garamond" w:hAnsi="Garamond"/>
                <w:sz w:val="28"/>
                <w:szCs w:val="28"/>
              </w:rPr>
              <w:t xml:space="preserve"> er </w:t>
            </w:r>
            <w:proofErr w:type="spellStart"/>
            <w:r w:rsidRPr="00C77517">
              <w:rPr>
                <w:rFonts w:ascii="Garamond" w:hAnsi="Garamond"/>
                <w:sz w:val="28"/>
                <w:szCs w:val="28"/>
              </w:rPr>
              <w:t>ny</w:t>
            </w:r>
            <w:proofErr w:type="spellEnd"/>
            <w:r w:rsidRPr="00C77517">
              <w:rPr>
                <w:rFonts w:ascii="Garamond" w:hAnsi="Garamond"/>
                <w:sz w:val="28"/>
                <w:szCs w:val="28"/>
              </w:rPr>
              <w:t xml:space="preserve"> </w:t>
            </w:r>
            <w:proofErr w:type="spellStart"/>
            <w:r w:rsidRPr="00C77517">
              <w:rPr>
                <w:rFonts w:ascii="Garamond" w:hAnsi="Garamond"/>
                <w:sz w:val="28"/>
                <w:szCs w:val="28"/>
              </w:rPr>
              <w:t>ve</w:t>
            </w:r>
            <w:proofErr w:type="spellEnd"/>
            <w:r w:rsidRPr="00C77517">
              <w:rPr>
                <w:rFonts w:ascii="Garamond" w:hAnsi="Garamond"/>
                <w:sz w:val="28"/>
                <w:szCs w:val="28"/>
              </w:rPr>
              <w:t xml:space="preserve"> </w:t>
            </w:r>
            <w:proofErr w:type="spellStart"/>
            <w:r w:rsidRPr="00C77517">
              <w:rPr>
                <w:rFonts w:ascii="Garamond" w:hAnsi="Garamond"/>
                <w:sz w:val="28"/>
                <w:szCs w:val="28"/>
              </w:rPr>
              <w:t>ayd</w:t>
            </w:r>
            <w:proofErr w:type="spellEnd"/>
            <w:r w:rsidRPr="00C77517">
              <w:rPr>
                <w:rFonts w:ascii="Garamond" w:hAnsi="Garamond"/>
                <w:sz w:val="28"/>
                <w:szCs w:val="28"/>
              </w:rPr>
              <w:t xml:space="preserve"> </w:t>
            </w:r>
            <w:proofErr w:type="spellStart"/>
            <w:r w:rsidRPr="00C77517">
              <w:rPr>
                <w:rFonts w:ascii="Garamond" w:hAnsi="Garamond"/>
                <w:sz w:val="28"/>
                <w:szCs w:val="28"/>
              </w:rPr>
              <w:t>dy</w:t>
            </w:r>
            <w:proofErr w:type="spellEnd"/>
            <w:r w:rsidRPr="00C77517">
              <w:rPr>
                <w:rFonts w:ascii="Garamond" w:hAnsi="Garamond"/>
                <w:sz w:val="28"/>
                <w:szCs w:val="28"/>
              </w:rPr>
              <w:t xml:space="preserve"> </w:t>
            </w:r>
            <w:proofErr w:type="spellStart"/>
            <w:r w:rsidRPr="00C77517">
              <w:rPr>
                <w:rFonts w:ascii="Garamond" w:hAnsi="Garamond"/>
                <w:sz w:val="28"/>
                <w:szCs w:val="28"/>
              </w:rPr>
              <w:t>rou</w:t>
            </w:r>
            <w:proofErr w:type="spellEnd"/>
            <w:r w:rsidRPr="00C77517">
              <w:rPr>
                <w:rFonts w:ascii="Garamond" w:hAnsi="Garamond"/>
                <w:sz w:val="28"/>
                <w:szCs w:val="28"/>
              </w:rPr>
              <w:t xml:space="preserve"> </w:t>
            </w:r>
            <w:proofErr w:type="spellStart"/>
            <w:r w:rsidRPr="00C77517">
              <w:rPr>
                <w:rFonts w:ascii="Garamond" w:hAnsi="Garamond"/>
                <w:sz w:val="28"/>
                <w:szCs w:val="28"/>
              </w:rPr>
              <w:t>bashtit</w:t>
            </w:r>
            <w:proofErr w:type="spellEnd"/>
            <w:r w:rsidRPr="00C77517">
              <w:rPr>
                <w:rFonts w:ascii="Garamond" w:hAnsi="Garamond"/>
                <w:sz w:val="28"/>
                <w:szCs w:val="28"/>
              </w:rPr>
              <w:t xml:space="preserve"> </w:t>
            </w:r>
            <w:proofErr w:type="spellStart"/>
            <w:r w:rsidRPr="00C77517">
              <w:rPr>
                <w:rFonts w:ascii="Garamond" w:hAnsi="Garamond"/>
                <w:sz w:val="28"/>
                <w:szCs w:val="28"/>
              </w:rPr>
              <w:t>liorish</w:t>
            </w:r>
            <w:proofErr w:type="spellEnd"/>
            <w:r w:rsidRPr="00C77517">
              <w:rPr>
                <w:rFonts w:ascii="Garamond" w:hAnsi="Garamond"/>
                <w:sz w:val="28"/>
                <w:szCs w:val="28"/>
              </w:rPr>
              <w:t xml:space="preserve"> </w:t>
            </w:r>
            <w:proofErr w:type="spellStart"/>
            <w:r w:rsidRPr="00C77517">
              <w:rPr>
                <w:rFonts w:ascii="Garamond" w:hAnsi="Garamond"/>
                <w:sz w:val="28"/>
                <w:szCs w:val="28"/>
              </w:rPr>
              <w:t>Persoonyn</w:t>
            </w:r>
            <w:proofErr w:type="spellEnd"/>
            <w:r w:rsidRPr="00C77517">
              <w:rPr>
                <w:rFonts w:ascii="Garamond" w:hAnsi="Garamond"/>
                <w:sz w:val="28"/>
                <w:szCs w:val="28"/>
              </w:rPr>
              <w:t xml:space="preserve"> ta </w:t>
            </w:r>
            <w:proofErr w:type="spellStart"/>
            <w:r w:rsidRPr="00C77517">
              <w:rPr>
                <w:rFonts w:ascii="Garamond" w:hAnsi="Garamond"/>
                <w:sz w:val="28"/>
                <w:szCs w:val="28"/>
              </w:rPr>
              <w:t>Jee</w:t>
            </w:r>
            <w:proofErr w:type="spellEnd"/>
            <w:r w:rsidRPr="00C77517">
              <w:rPr>
                <w:rFonts w:ascii="Garamond" w:hAnsi="Garamond"/>
                <w:sz w:val="28"/>
                <w:szCs w:val="28"/>
              </w:rPr>
              <w:t xml:space="preserve"> er </w:t>
            </w:r>
            <w:proofErr w:type="spellStart"/>
            <w:r w:rsidRPr="00C77517">
              <w:rPr>
                <w:rFonts w:ascii="Garamond" w:hAnsi="Garamond"/>
                <w:sz w:val="28"/>
                <w:szCs w:val="28"/>
              </w:rPr>
              <w:t>phointeil</w:t>
            </w:r>
            <w:proofErr w:type="spellEnd"/>
            <w:r w:rsidRPr="00C77517">
              <w:rPr>
                <w:rFonts w:ascii="Garamond" w:hAnsi="Garamond"/>
                <w:sz w:val="28"/>
                <w:szCs w:val="28"/>
              </w:rPr>
              <w:t xml:space="preserve"> as er </w:t>
            </w:r>
            <w:proofErr w:type="spellStart"/>
            <w:r w:rsidRPr="00C77517">
              <w:rPr>
                <w:rFonts w:ascii="Garamond" w:hAnsi="Garamond"/>
                <w:sz w:val="28"/>
                <w:szCs w:val="28"/>
              </w:rPr>
              <w:t>ordreil</w:t>
            </w:r>
            <w:proofErr w:type="spellEnd"/>
            <w:r w:rsidRPr="00C77517">
              <w:rPr>
                <w:rFonts w:ascii="Garamond" w:hAnsi="Garamond"/>
                <w:sz w:val="28"/>
                <w:szCs w:val="28"/>
              </w:rPr>
              <w:t xml:space="preserve"> </w:t>
            </w:r>
            <w:proofErr w:type="spellStart"/>
            <w:r w:rsidRPr="00C77517">
              <w:rPr>
                <w:rFonts w:ascii="Garamond" w:hAnsi="Garamond"/>
                <w:sz w:val="28"/>
                <w:szCs w:val="28"/>
              </w:rPr>
              <w:t>dy</w:t>
            </w:r>
            <w:proofErr w:type="spellEnd"/>
            <w:r w:rsidRPr="00C77517">
              <w:rPr>
                <w:rFonts w:ascii="Garamond" w:hAnsi="Garamond"/>
                <w:sz w:val="28"/>
                <w:szCs w:val="28"/>
              </w:rPr>
              <w:t xml:space="preserve"> </w:t>
            </w:r>
            <w:proofErr w:type="spellStart"/>
            <w:r w:rsidRPr="00C77517">
              <w:rPr>
                <w:rFonts w:ascii="Garamond" w:hAnsi="Garamond"/>
                <w:sz w:val="28"/>
                <w:szCs w:val="28"/>
              </w:rPr>
              <w:t>lowal</w:t>
            </w:r>
            <w:proofErr w:type="spellEnd"/>
            <w:r w:rsidRPr="00C77517">
              <w:rPr>
                <w:rFonts w:ascii="Garamond" w:hAnsi="Garamond"/>
                <w:sz w:val="28"/>
                <w:szCs w:val="28"/>
              </w:rPr>
              <w:t xml:space="preserve"> son </w:t>
            </w:r>
            <w:proofErr w:type="spellStart"/>
            <w:r w:rsidRPr="00C77517">
              <w:rPr>
                <w:rFonts w:ascii="Garamond" w:hAnsi="Garamond"/>
                <w:sz w:val="28"/>
                <w:szCs w:val="28"/>
              </w:rPr>
              <w:t>yn</w:t>
            </w:r>
            <w:proofErr w:type="spellEnd"/>
            <w:r w:rsidRPr="00C77517">
              <w:rPr>
                <w:rFonts w:ascii="Garamond" w:hAnsi="Garamond"/>
                <w:sz w:val="28"/>
                <w:szCs w:val="28"/>
              </w:rPr>
              <w:t xml:space="preserve"> </w:t>
            </w:r>
            <w:proofErr w:type="spellStart"/>
            <w:r w:rsidRPr="00C77517">
              <w:rPr>
                <w:rFonts w:ascii="Garamond" w:hAnsi="Garamond"/>
                <w:sz w:val="28"/>
                <w:szCs w:val="28"/>
              </w:rPr>
              <w:t>obber</w:t>
            </w:r>
            <w:proofErr w:type="spellEnd"/>
            <w:r w:rsidRPr="00C77517">
              <w:rPr>
                <w:rFonts w:ascii="Garamond" w:hAnsi="Garamond"/>
                <w:sz w:val="28"/>
                <w:szCs w:val="28"/>
              </w:rPr>
              <w:t xml:space="preserve"> </w:t>
            </w:r>
            <w:proofErr w:type="spellStart"/>
            <w:r w:rsidRPr="00C77517">
              <w:rPr>
                <w:rFonts w:ascii="Garamond" w:hAnsi="Garamond"/>
                <w:sz w:val="28"/>
                <w:szCs w:val="28"/>
              </w:rPr>
              <w:t>shen</w:t>
            </w:r>
            <w:proofErr w:type="spellEnd"/>
            <w:r w:rsidRPr="00C77517">
              <w:rPr>
                <w:rFonts w:ascii="Garamond" w:hAnsi="Garamond"/>
                <w:sz w:val="28"/>
                <w:szCs w:val="28"/>
              </w:rPr>
              <w:t xml:space="preserve">. </w:t>
            </w:r>
          </w:p>
        </w:tc>
        <w:tc>
          <w:tcPr>
            <w:tcW w:w="4054" w:type="dxa"/>
          </w:tcPr>
          <w:p w14:paraId="20DB83E5" w14:textId="77777777" w:rsidR="00677A95" w:rsidRPr="004F02BD" w:rsidRDefault="00677A95"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You have had the Blessing of being baptised by</w:t>
            </w:r>
            <w:r w:rsidRPr="004F02BD">
              <w:rPr>
                <w:rFonts w:ascii="Garamond" w:hAnsi="Garamond" w:cs="Times New Roman"/>
                <w:sz w:val="28"/>
              </w:rPr>
              <w:t xml:space="preserve"> </w:t>
            </w:r>
            <w:r w:rsidRPr="004F02BD">
              <w:rPr>
                <w:rFonts w:ascii="Garamond" w:hAnsi="Garamond" w:cs="Times New Roman"/>
                <w:i/>
                <w:sz w:val="28"/>
              </w:rPr>
              <w:t>Persons</w:t>
            </w:r>
            <w:r w:rsidRPr="004F02BD">
              <w:rPr>
                <w:rFonts w:ascii="Garamond" w:hAnsi="Garamond" w:cs="Times New Roman"/>
                <w:sz w:val="28"/>
              </w:rPr>
              <w:t xml:space="preserve"> sent, </w:t>
            </w:r>
            <w:r w:rsidRPr="004F02BD">
              <w:rPr>
                <w:rFonts w:ascii="Garamond" w:hAnsi="Garamond" w:cs="Times New Roman"/>
                <w:i/>
                <w:sz w:val="28"/>
              </w:rPr>
              <w:t>and rightly</w:t>
            </w:r>
            <w:r w:rsidRPr="004F02BD">
              <w:rPr>
                <w:rFonts w:ascii="Garamond" w:hAnsi="Garamond" w:cs="Times New Roman"/>
                <w:sz w:val="28"/>
              </w:rPr>
              <w:t xml:space="preserve"> ordained </w:t>
            </w:r>
            <w:r w:rsidRPr="004F02BD">
              <w:rPr>
                <w:rFonts w:ascii="Garamond" w:hAnsi="Garamond" w:cs="Times New Roman"/>
                <w:i/>
                <w:sz w:val="28"/>
              </w:rPr>
              <w:t>for that end.</w:t>
            </w:r>
          </w:p>
        </w:tc>
        <w:tc>
          <w:tcPr>
            <w:tcW w:w="906" w:type="dxa"/>
          </w:tcPr>
          <w:p w14:paraId="205FBDC3" w14:textId="77777777" w:rsidR="00677A95" w:rsidRPr="00677A95" w:rsidRDefault="00677A95" w:rsidP="00DB60C3">
            <w:pPr>
              <w:pStyle w:val="ListParagraph"/>
              <w:ind w:left="0"/>
              <w:rPr>
                <w:rFonts w:ascii="Garamond" w:hAnsi="Garamond" w:cs="Times New Roman"/>
                <w:sz w:val="20"/>
                <w:szCs w:val="20"/>
              </w:rPr>
            </w:pPr>
          </w:p>
        </w:tc>
      </w:tr>
      <w:tr w:rsidR="008928E2" w:rsidRPr="004F02BD" w14:paraId="732B90BE" w14:textId="77777777" w:rsidTr="00677A95">
        <w:tc>
          <w:tcPr>
            <w:tcW w:w="4111" w:type="dxa"/>
          </w:tcPr>
          <w:p w14:paraId="518E3963" w14:textId="77777777" w:rsidR="008928E2" w:rsidRPr="00E86AEE" w:rsidRDefault="008928E2" w:rsidP="00DB60C3">
            <w:pPr>
              <w:pStyle w:val="CM3"/>
              <w:widowControl/>
              <w:spacing w:line="240" w:lineRule="auto"/>
              <w:ind w:firstLine="227"/>
              <w:jc w:val="both"/>
              <w:rPr>
                <w:rFonts w:ascii="Garamond" w:hAnsi="Garamond"/>
                <w:sz w:val="28"/>
                <w:szCs w:val="28"/>
              </w:rPr>
            </w:pPr>
            <w:r w:rsidRPr="00E86AEE">
              <w:rPr>
                <w:rFonts w:ascii="Garamond" w:hAnsi="Garamond"/>
                <w:sz w:val="28"/>
                <w:szCs w:val="28"/>
              </w:rPr>
              <w:t xml:space="preserve">As </w:t>
            </w:r>
            <w:proofErr w:type="spellStart"/>
            <w:r w:rsidRPr="00E86AEE">
              <w:rPr>
                <w:rFonts w:ascii="Garamond" w:hAnsi="Garamond"/>
                <w:sz w:val="28"/>
                <w:szCs w:val="28"/>
              </w:rPr>
              <w:t>choud</w:t>
            </w:r>
            <w:proofErr w:type="spellEnd"/>
            <w:r w:rsidRPr="00E86AEE">
              <w:rPr>
                <w:rFonts w:ascii="Garamond" w:hAnsi="Garamond"/>
                <w:sz w:val="28"/>
                <w:szCs w:val="28"/>
              </w:rPr>
              <w:t xml:space="preserve"> as tow </w:t>
            </w:r>
            <w:proofErr w:type="spellStart"/>
            <w:r w:rsidRPr="00E86AEE">
              <w:rPr>
                <w:rFonts w:ascii="Garamond" w:hAnsi="Garamond"/>
                <w:sz w:val="28"/>
                <w:szCs w:val="28"/>
              </w:rPr>
              <w:t>tannaghtyn</w:t>
            </w:r>
            <w:proofErr w:type="spellEnd"/>
            <w:r w:rsidRPr="00E86AEE">
              <w:rPr>
                <w:rFonts w:ascii="Garamond" w:hAnsi="Garamond"/>
                <w:sz w:val="28"/>
                <w:szCs w:val="28"/>
              </w:rPr>
              <w:t xml:space="preserve"> </w:t>
            </w:r>
            <w:proofErr w:type="spellStart"/>
            <w:r w:rsidRPr="00E86AEE">
              <w:rPr>
                <w:rFonts w:ascii="Garamond" w:hAnsi="Garamond"/>
                <w:sz w:val="28"/>
                <w:szCs w:val="28"/>
              </w:rPr>
              <w:t>biallagh</w:t>
            </w:r>
            <w:proofErr w:type="spellEnd"/>
            <w:r w:rsidRPr="00E86AEE">
              <w:rPr>
                <w:rFonts w:ascii="Garamond" w:hAnsi="Garamond"/>
                <w:sz w:val="28"/>
                <w:szCs w:val="28"/>
              </w:rPr>
              <w:t xml:space="preserve"> </w:t>
            </w:r>
            <w:proofErr w:type="spellStart"/>
            <w:r w:rsidRPr="00E86AEE">
              <w:rPr>
                <w:rFonts w:ascii="Garamond" w:hAnsi="Garamond"/>
                <w:sz w:val="28"/>
                <w:szCs w:val="28"/>
              </w:rPr>
              <w:t>gys</w:t>
            </w:r>
            <w:proofErr w:type="spellEnd"/>
            <w:r w:rsidRPr="00E86AEE">
              <w:rPr>
                <w:rFonts w:ascii="Garamond" w:hAnsi="Garamond"/>
                <w:sz w:val="28"/>
                <w:szCs w:val="28"/>
              </w:rPr>
              <w:t xml:space="preserve"> </w:t>
            </w:r>
            <w:proofErr w:type="spellStart"/>
            <w:r w:rsidRPr="00E86AEE">
              <w:rPr>
                <w:rFonts w:ascii="Garamond" w:hAnsi="Garamond"/>
                <w:sz w:val="28"/>
                <w:szCs w:val="28"/>
              </w:rPr>
              <w:t>dty</w:t>
            </w:r>
            <w:proofErr w:type="spellEnd"/>
            <w:r w:rsidRPr="00E86AEE">
              <w:rPr>
                <w:rFonts w:ascii="Garamond" w:hAnsi="Garamond"/>
                <w:sz w:val="28"/>
                <w:szCs w:val="28"/>
              </w:rPr>
              <w:t xml:space="preserve"> </w:t>
            </w:r>
            <w:proofErr w:type="spellStart"/>
            <w:r w:rsidRPr="00E86AEE">
              <w:rPr>
                <w:rFonts w:ascii="Garamond" w:hAnsi="Garamond"/>
                <w:sz w:val="28"/>
                <w:szCs w:val="28"/>
              </w:rPr>
              <w:t>Chianoortyn</w:t>
            </w:r>
            <w:proofErr w:type="spellEnd"/>
            <w:r w:rsidRPr="00E86AEE">
              <w:rPr>
                <w:rFonts w:ascii="Garamond" w:hAnsi="Garamond"/>
                <w:sz w:val="28"/>
                <w:szCs w:val="28"/>
              </w:rPr>
              <w:t xml:space="preserve"> </w:t>
            </w:r>
            <w:proofErr w:type="spellStart"/>
            <w:r w:rsidRPr="00E86AEE">
              <w:rPr>
                <w:rFonts w:ascii="Garamond" w:hAnsi="Garamond"/>
                <w:sz w:val="28"/>
                <w:szCs w:val="28"/>
              </w:rPr>
              <w:t>Spyrydoil</w:t>
            </w:r>
            <w:proofErr w:type="spellEnd"/>
            <w:r w:rsidRPr="00E86AEE">
              <w:rPr>
                <w:rFonts w:ascii="Garamond" w:hAnsi="Garamond"/>
                <w:sz w:val="28"/>
                <w:szCs w:val="28"/>
              </w:rPr>
              <w:t xml:space="preserve"> </w:t>
            </w:r>
            <w:proofErr w:type="spellStart"/>
            <w:r w:rsidRPr="00E86AEE">
              <w:rPr>
                <w:rFonts w:ascii="Garamond" w:hAnsi="Garamond"/>
                <w:i/>
                <w:sz w:val="28"/>
                <w:szCs w:val="28"/>
              </w:rPr>
              <w:t>Aspick</w:t>
            </w:r>
            <w:proofErr w:type="spellEnd"/>
            <w:r w:rsidRPr="00E86AEE">
              <w:rPr>
                <w:rFonts w:ascii="Garamond" w:hAnsi="Garamond"/>
                <w:i/>
                <w:sz w:val="28"/>
                <w:szCs w:val="28"/>
              </w:rPr>
              <w:t xml:space="preserve"> as </w:t>
            </w:r>
            <w:proofErr w:type="spellStart"/>
            <w:r w:rsidRPr="00E86AEE">
              <w:rPr>
                <w:rFonts w:ascii="Garamond" w:hAnsi="Garamond"/>
                <w:i/>
                <w:sz w:val="28"/>
                <w:szCs w:val="28"/>
              </w:rPr>
              <w:t>Saggyrtyn</w:t>
            </w:r>
            <w:proofErr w:type="spellEnd"/>
            <w:r w:rsidRPr="00E86AEE">
              <w:rPr>
                <w:rFonts w:ascii="Garamond" w:hAnsi="Garamond"/>
                <w:i/>
                <w:sz w:val="28"/>
                <w:szCs w:val="28"/>
              </w:rPr>
              <w:t xml:space="preserve"> </w:t>
            </w:r>
            <w:proofErr w:type="spellStart"/>
            <w:r w:rsidRPr="00E86AEE">
              <w:rPr>
                <w:rFonts w:ascii="Garamond" w:hAnsi="Garamond"/>
                <w:i/>
                <w:sz w:val="28"/>
                <w:szCs w:val="28"/>
              </w:rPr>
              <w:t>Chreest</w:t>
            </w:r>
            <w:proofErr w:type="spellEnd"/>
            <w:r w:rsidRPr="00E86AEE">
              <w:rPr>
                <w:rFonts w:ascii="Garamond" w:hAnsi="Garamond"/>
                <w:sz w:val="28"/>
                <w:szCs w:val="28"/>
              </w:rPr>
              <w:t xml:space="preserve">, </w:t>
            </w:r>
            <w:proofErr w:type="spellStart"/>
            <w:r w:rsidRPr="00E86AEE">
              <w:rPr>
                <w:rFonts w:ascii="Garamond" w:hAnsi="Garamond"/>
                <w:sz w:val="28"/>
                <w:szCs w:val="28"/>
              </w:rPr>
              <w:t>choud</w:t>
            </w:r>
            <w:proofErr w:type="spellEnd"/>
            <w:r w:rsidRPr="00E86AEE">
              <w:rPr>
                <w:rFonts w:ascii="Garamond" w:hAnsi="Garamond"/>
                <w:sz w:val="28"/>
                <w:szCs w:val="28"/>
              </w:rPr>
              <w:t xml:space="preserve"> </w:t>
            </w:r>
            <w:proofErr w:type="spellStart"/>
            <w:r w:rsidRPr="00E86AEE">
              <w:rPr>
                <w:rFonts w:ascii="Garamond" w:hAnsi="Garamond"/>
                <w:sz w:val="28"/>
                <w:szCs w:val="28"/>
              </w:rPr>
              <w:t>keddyn</w:t>
            </w:r>
            <w:proofErr w:type="spellEnd"/>
            <w:r w:rsidRPr="00E86AEE">
              <w:rPr>
                <w:rFonts w:ascii="Garamond" w:hAnsi="Garamond"/>
                <w:sz w:val="28"/>
                <w:szCs w:val="28"/>
              </w:rPr>
              <w:t xml:space="preserve"> tow </w:t>
            </w:r>
            <w:proofErr w:type="spellStart"/>
            <w:r w:rsidRPr="00E86AEE">
              <w:rPr>
                <w:rFonts w:ascii="Garamond" w:hAnsi="Garamond"/>
                <w:sz w:val="28"/>
                <w:szCs w:val="28"/>
              </w:rPr>
              <w:t>dy</w:t>
            </w:r>
            <w:proofErr w:type="spellEnd"/>
            <w:r w:rsidRPr="00E86AEE">
              <w:rPr>
                <w:rFonts w:ascii="Garamond" w:hAnsi="Garamond"/>
                <w:sz w:val="28"/>
                <w:szCs w:val="28"/>
              </w:rPr>
              <w:t xml:space="preserve"> </w:t>
            </w:r>
            <w:proofErr w:type="spellStart"/>
            <w:r w:rsidRPr="00E86AEE">
              <w:rPr>
                <w:rFonts w:ascii="Garamond" w:hAnsi="Garamond"/>
                <w:sz w:val="28"/>
                <w:szCs w:val="28"/>
              </w:rPr>
              <w:t>Olt</w:t>
            </w:r>
            <w:proofErr w:type="spellEnd"/>
            <w:r w:rsidRPr="00E86AEE">
              <w:rPr>
                <w:rFonts w:ascii="Garamond" w:hAnsi="Garamond"/>
                <w:sz w:val="28"/>
                <w:szCs w:val="28"/>
              </w:rPr>
              <w:t xml:space="preserve"> </w:t>
            </w:r>
            <w:proofErr w:type="spellStart"/>
            <w:r w:rsidRPr="00E86AEE">
              <w:rPr>
                <w:rFonts w:ascii="Garamond" w:hAnsi="Garamond"/>
                <w:sz w:val="28"/>
                <w:szCs w:val="28"/>
              </w:rPr>
              <w:t>jeh</w:t>
            </w:r>
            <w:proofErr w:type="spellEnd"/>
            <w:r w:rsidRPr="00E86AEE">
              <w:rPr>
                <w:rFonts w:ascii="Garamond" w:hAnsi="Garamond"/>
                <w:sz w:val="28"/>
                <w:szCs w:val="28"/>
              </w:rPr>
              <w:t xml:space="preserve"> </w:t>
            </w:r>
            <w:proofErr w:type="spellStart"/>
            <w:r w:rsidRPr="00E86AEE">
              <w:rPr>
                <w:rFonts w:ascii="Garamond" w:hAnsi="Garamond"/>
                <w:sz w:val="28"/>
                <w:szCs w:val="28"/>
              </w:rPr>
              <w:t>Aglish</w:t>
            </w:r>
            <w:proofErr w:type="spellEnd"/>
            <w:r w:rsidRPr="00E86AEE">
              <w:rPr>
                <w:rFonts w:ascii="Garamond" w:hAnsi="Garamond"/>
                <w:sz w:val="28"/>
                <w:szCs w:val="28"/>
              </w:rPr>
              <w:t xml:space="preserve"> </w:t>
            </w:r>
            <w:proofErr w:type="spellStart"/>
            <w:r w:rsidRPr="00E86AEE">
              <w:rPr>
                <w:rFonts w:ascii="Garamond" w:hAnsi="Garamond"/>
                <w:sz w:val="28"/>
                <w:szCs w:val="28"/>
              </w:rPr>
              <w:t>Chreest</w:t>
            </w:r>
            <w:proofErr w:type="spellEnd"/>
            <w:r w:rsidRPr="00E86AEE">
              <w:rPr>
                <w:rFonts w:ascii="Garamond" w:hAnsi="Garamond"/>
                <w:sz w:val="28"/>
                <w:szCs w:val="28"/>
              </w:rPr>
              <w:t xml:space="preserve">, as </w:t>
            </w:r>
            <w:proofErr w:type="spellStart"/>
            <w:r w:rsidRPr="00E86AEE">
              <w:rPr>
                <w:rFonts w:ascii="Garamond" w:hAnsi="Garamond"/>
                <w:sz w:val="28"/>
                <w:szCs w:val="28"/>
              </w:rPr>
              <w:t>cairys</w:t>
            </w:r>
            <w:proofErr w:type="spellEnd"/>
            <w:r w:rsidRPr="00E86AEE">
              <w:rPr>
                <w:rFonts w:ascii="Garamond" w:hAnsi="Garamond"/>
                <w:sz w:val="28"/>
                <w:szCs w:val="28"/>
              </w:rPr>
              <w:t xml:space="preserve"> </w:t>
            </w:r>
            <w:proofErr w:type="spellStart"/>
            <w:r w:rsidRPr="00E86AEE">
              <w:rPr>
                <w:rFonts w:ascii="Garamond" w:hAnsi="Garamond"/>
                <w:sz w:val="28"/>
                <w:szCs w:val="28"/>
              </w:rPr>
              <w:t>ayd</w:t>
            </w:r>
            <w:proofErr w:type="spellEnd"/>
            <w:r w:rsidRPr="00E86AEE">
              <w:rPr>
                <w:rFonts w:ascii="Garamond" w:hAnsi="Garamond"/>
                <w:sz w:val="28"/>
                <w:szCs w:val="28"/>
              </w:rPr>
              <w:t xml:space="preserve"> </w:t>
            </w:r>
            <w:proofErr w:type="spellStart"/>
            <w:r w:rsidRPr="00E86AEE">
              <w:rPr>
                <w:rFonts w:ascii="Garamond" w:hAnsi="Garamond"/>
                <w:sz w:val="28"/>
                <w:szCs w:val="28"/>
              </w:rPr>
              <w:t>gys</w:t>
            </w:r>
            <w:proofErr w:type="spellEnd"/>
            <w:r w:rsidRPr="00E86AEE">
              <w:rPr>
                <w:rFonts w:ascii="Garamond" w:hAnsi="Garamond"/>
                <w:sz w:val="28"/>
                <w:szCs w:val="28"/>
              </w:rPr>
              <w:t xml:space="preserve"> </w:t>
            </w:r>
            <w:proofErr w:type="spellStart"/>
            <w:r w:rsidRPr="00E86AEE">
              <w:rPr>
                <w:rFonts w:ascii="Garamond" w:hAnsi="Garamond"/>
                <w:sz w:val="28"/>
                <w:szCs w:val="28"/>
              </w:rPr>
              <w:t>ooilleh</w:t>
            </w:r>
            <w:proofErr w:type="spellEnd"/>
            <w:r w:rsidRPr="00E86AEE">
              <w:rPr>
                <w:rFonts w:ascii="Garamond" w:hAnsi="Garamond"/>
                <w:sz w:val="28"/>
                <w:szCs w:val="28"/>
              </w:rPr>
              <w:t xml:space="preserve"> </w:t>
            </w:r>
            <w:proofErr w:type="spellStart"/>
            <w:r w:rsidRPr="00E86AEE">
              <w:rPr>
                <w:rFonts w:ascii="Garamond" w:hAnsi="Garamond"/>
                <w:sz w:val="28"/>
                <w:szCs w:val="28"/>
              </w:rPr>
              <w:t>ny</w:t>
            </w:r>
            <w:proofErr w:type="spellEnd"/>
            <w:r w:rsidRPr="00E86AEE">
              <w:rPr>
                <w:rFonts w:ascii="Garamond" w:hAnsi="Garamond"/>
                <w:sz w:val="28"/>
                <w:szCs w:val="28"/>
              </w:rPr>
              <w:t xml:space="preserve"> </w:t>
            </w:r>
            <w:proofErr w:type="spellStart"/>
            <w:r w:rsidRPr="00E86AEE">
              <w:rPr>
                <w:rFonts w:ascii="Garamond" w:hAnsi="Garamond"/>
                <w:sz w:val="28"/>
                <w:szCs w:val="28"/>
              </w:rPr>
              <w:t>gialdynyn</w:t>
            </w:r>
            <w:proofErr w:type="spellEnd"/>
            <w:r w:rsidRPr="00E86AEE">
              <w:rPr>
                <w:rFonts w:ascii="Garamond" w:hAnsi="Garamond"/>
                <w:sz w:val="28"/>
                <w:szCs w:val="28"/>
              </w:rPr>
              <w:t xml:space="preserve"> ta </w:t>
            </w:r>
            <w:proofErr w:type="spellStart"/>
            <w:r w:rsidRPr="00E86AEE">
              <w:rPr>
                <w:rFonts w:ascii="Garamond" w:hAnsi="Garamond"/>
                <w:sz w:val="28"/>
                <w:szCs w:val="28"/>
              </w:rPr>
              <w:t>jeant</w:t>
            </w:r>
            <w:proofErr w:type="spellEnd"/>
            <w:r w:rsidRPr="00E86AEE">
              <w:rPr>
                <w:rFonts w:ascii="Garamond" w:hAnsi="Garamond"/>
                <w:sz w:val="28"/>
                <w:szCs w:val="28"/>
              </w:rPr>
              <w:t xml:space="preserve"> </w:t>
            </w:r>
            <w:proofErr w:type="spellStart"/>
            <w:r w:rsidRPr="00E86AEE">
              <w:rPr>
                <w:rFonts w:ascii="Garamond" w:hAnsi="Garamond"/>
                <w:sz w:val="28"/>
                <w:szCs w:val="28"/>
              </w:rPr>
              <w:t>jee</w:t>
            </w:r>
            <w:proofErr w:type="spellEnd"/>
            <w:r w:rsidRPr="00E86AEE">
              <w:rPr>
                <w:rFonts w:ascii="Garamond" w:hAnsi="Garamond"/>
                <w:sz w:val="28"/>
                <w:szCs w:val="28"/>
              </w:rPr>
              <w:t xml:space="preserve">. </w:t>
            </w:r>
          </w:p>
        </w:tc>
        <w:tc>
          <w:tcPr>
            <w:tcW w:w="4054" w:type="dxa"/>
          </w:tcPr>
          <w:p w14:paraId="583C6A33" w14:textId="77777777" w:rsidR="008928E2" w:rsidRPr="004F02BD" w:rsidRDefault="008928E2" w:rsidP="00DB60C3">
            <w:pPr>
              <w:pStyle w:val="ListParagraph"/>
              <w:ind w:left="0" w:firstLine="227"/>
              <w:jc w:val="both"/>
              <w:rPr>
                <w:rFonts w:ascii="Garamond" w:hAnsi="Garamond" w:cs="Times New Roman"/>
                <w:sz w:val="28"/>
              </w:rPr>
            </w:pPr>
            <w:r w:rsidRPr="004F02BD">
              <w:rPr>
                <w:rFonts w:ascii="Garamond" w:hAnsi="Garamond" w:cs="Times New Roman"/>
                <w:i/>
                <w:sz w:val="28"/>
              </w:rPr>
              <w:t>And so long as you continue obedient to your spiritual Governors,</w:t>
            </w:r>
            <w:r w:rsidRPr="004F02BD">
              <w:rPr>
                <w:rFonts w:ascii="Garamond" w:hAnsi="Garamond" w:cs="Times New Roman"/>
                <w:sz w:val="28"/>
              </w:rPr>
              <w:t xml:space="preserve"> the Bishop and </w:t>
            </w:r>
            <w:proofErr w:type="spellStart"/>
            <w:r w:rsidRPr="004F02BD">
              <w:rPr>
                <w:rFonts w:ascii="Garamond" w:hAnsi="Garamond" w:cs="Times New Roman"/>
                <w:sz w:val="28"/>
              </w:rPr>
              <w:t>Pastours</w:t>
            </w:r>
            <w:proofErr w:type="spellEnd"/>
            <w:r w:rsidRPr="004F02BD">
              <w:rPr>
                <w:rFonts w:ascii="Garamond" w:hAnsi="Garamond" w:cs="Times New Roman"/>
                <w:sz w:val="28"/>
              </w:rPr>
              <w:t xml:space="preserve"> of Christ’s Flock, </w:t>
            </w:r>
            <w:r w:rsidRPr="004F02BD">
              <w:rPr>
                <w:rFonts w:ascii="Garamond" w:hAnsi="Garamond" w:cs="Times New Roman"/>
                <w:i/>
                <w:sz w:val="28"/>
              </w:rPr>
              <w:t>so long you are a</w:t>
            </w:r>
            <w:r w:rsidRPr="004F02BD">
              <w:rPr>
                <w:rFonts w:ascii="Garamond" w:hAnsi="Garamond" w:cs="Times New Roman"/>
                <w:sz w:val="28"/>
              </w:rPr>
              <w:t xml:space="preserve"> Member of Christ’s Church, and have a Title to all the Promises made to it.</w:t>
            </w:r>
          </w:p>
        </w:tc>
        <w:tc>
          <w:tcPr>
            <w:tcW w:w="906" w:type="dxa"/>
          </w:tcPr>
          <w:p w14:paraId="20C2FB33" w14:textId="77777777" w:rsidR="008928E2" w:rsidRPr="00677A95" w:rsidRDefault="008928E2" w:rsidP="00DB60C3">
            <w:pPr>
              <w:pStyle w:val="ListParagraph"/>
              <w:ind w:left="0"/>
              <w:rPr>
                <w:rFonts w:ascii="Garamond" w:hAnsi="Garamond" w:cs="Times New Roman"/>
                <w:i/>
                <w:sz w:val="20"/>
                <w:szCs w:val="20"/>
              </w:rPr>
            </w:pPr>
          </w:p>
        </w:tc>
      </w:tr>
      <w:tr w:rsidR="008928E2" w:rsidRPr="004F02BD" w14:paraId="2705F73E" w14:textId="77777777" w:rsidTr="00677A95">
        <w:tc>
          <w:tcPr>
            <w:tcW w:w="4111" w:type="dxa"/>
          </w:tcPr>
          <w:p w14:paraId="695CB238" w14:textId="77777777" w:rsidR="008928E2" w:rsidRPr="00E86AEE" w:rsidRDefault="008928E2" w:rsidP="00DB60C3">
            <w:pPr>
              <w:pStyle w:val="CM3"/>
              <w:widowControl/>
              <w:spacing w:line="240" w:lineRule="auto"/>
              <w:ind w:firstLine="227"/>
              <w:jc w:val="both"/>
              <w:rPr>
                <w:rFonts w:ascii="Garamond" w:hAnsi="Garamond"/>
                <w:sz w:val="28"/>
                <w:szCs w:val="28"/>
              </w:rPr>
            </w:pPr>
            <w:proofErr w:type="spellStart"/>
            <w:r w:rsidRPr="00E86AEE">
              <w:rPr>
                <w:rFonts w:ascii="Garamond" w:hAnsi="Garamond"/>
                <w:sz w:val="28"/>
                <w:szCs w:val="28"/>
              </w:rPr>
              <w:t>Agh</w:t>
            </w:r>
            <w:proofErr w:type="spellEnd"/>
            <w:r w:rsidRPr="00E86AEE">
              <w:rPr>
                <w:rFonts w:ascii="Garamond" w:hAnsi="Garamond"/>
                <w:sz w:val="28"/>
                <w:szCs w:val="28"/>
              </w:rPr>
              <w:t xml:space="preserve"> </w:t>
            </w:r>
            <w:proofErr w:type="spellStart"/>
            <w:r w:rsidRPr="00E86AEE">
              <w:rPr>
                <w:rFonts w:ascii="Garamond" w:hAnsi="Garamond"/>
                <w:sz w:val="28"/>
                <w:szCs w:val="28"/>
              </w:rPr>
              <w:t>dy</w:t>
            </w:r>
            <w:proofErr w:type="spellEnd"/>
            <w:r w:rsidRPr="00E86AEE">
              <w:rPr>
                <w:rFonts w:ascii="Garamond" w:hAnsi="Garamond"/>
                <w:sz w:val="28"/>
                <w:szCs w:val="28"/>
              </w:rPr>
              <w:t xml:space="preserve"> </w:t>
            </w:r>
            <w:proofErr w:type="spellStart"/>
            <w:r w:rsidRPr="00E86AEE">
              <w:rPr>
                <w:rFonts w:ascii="Garamond" w:hAnsi="Garamond"/>
                <w:sz w:val="28"/>
                <w:szCs w:val="28"/>
              </w:rPr>
              <w:t>ve</w:t>
            </w:r>
            <w:proofErr w:type="spellEnd"/>
            <w:r w:rsidRPr="00E86AEE">
              <w:rPr>
                <w:rFonts w:ascii="Garamond" w:hAnsi="Garamond"/>
                <w:sz w:val="28"/>
                <w:szCs w:val="28"/>
              </w:rPr>
              <w:t xml:space="preserve"> </w:t>
            </w:r>
            <w:proofErr w:type="spellStart"/>
            <w:r w:rsidRPr="00E86AEE">
              <w:rPr>
                <w:rFonts w:ascii="Garamond" w:hAnsi="Garamond"/>
                <w:sz w:val="28"/>
                <w:szCs w:val="28"/>
              </w:rPr>
              <w:t>Olt</w:t>
            </w:r>
            <w:proofErr w:type="spellEnd"/>
            <w:r w:rsidRPr="00E86AEE">
              <w:rPr>
                <w:rFonts w:ascii="Garamond" w:hAnsi="Garamond"/>
                <w:sz w:val="28"/>
                <w:szCs w:val="28"/>
              </w:rPr>
              <w:t xml:space="preserve"> </w:t>
            </w:r>
            <w:proofErr w:type="spellStart"/>
            <w:r w:rsidRPr="00E86AEE">
              <w:rPr>
                <w:rFonts w:ascii="Garamond" w:hAnsi="Garamond"/>
                <w:sz w:val="28"/>
                <w:szCs w:val="28"/>
              </w:rPr>
              <w:t>firrinagh</w:t>
            </w:r>
            <w:proofErr w:type="spellEnd"/>
            <w:r w:rsidRPr="00E86AEE">
              <w:rPr>
                <w:rFonts w:ascii="Garamond" w:hAnsi="Garamond"/>
                <w:sz w:val="28"/>
                <w:szCs w:val="28"/>
              </w:rPr>
              <w:t xml:space="preserve"> as bio </w:t>
            </w:r>
            <w:proofErr w:type="spellStart"/>
            <w:r w:rsidRPr="00E86AEE">
              <w:rPr>
                <w:rFonts w:ascii="Garamond" w:hAnsi="Garamond"/>
                <w:sz w:val="28"/>
                <w:szCs w:val="28"/>
              </w:rPr>
              <w:t>jeh’n</w:t>
            </w:r>
            <w:proofErr w:type="spellEnd"/>
            <w:r w:rsidRPr="00E86AEE">
              <w:rPr>
                <w:rFonts w:ascii="Garamond" w:hAnsi="Garamond"/>
                <w:sz w:val="28"/>
                <w:szCs w:val="28"/>
              </w:rPr>
              <w:t xml:space="preserve"> </w:t>
            </w:r>
            <w:proofErr w:type="spellStart"/>
            <w:r w:rsidRPr="00E86AEE">
              <w:rPr>
                <w:rFonts w:ascii="Garamond" w:hAnsi="Garamond"/>
                <w:sz w:val="28"/>
                <w:szCs w:val="28"/>
              </w:rPr>
              <w:t>Chorp</w:t>
            </w:r>
            <w:proofErr w:type="spellEnd"/>
            <w:r w:rsidRPr="00E86AEE">
              <w:rPr>
                <w:rFonts w:ascii="Garamond" w:hAnsi="Garamond"/>
                <w:sz w:val="28"/>
                <w:szCs w:val="28"/>
              </w:rPr>
              <w:t xml:space="preserve"> </w:t>
            </w:r>
            <w:proofErr w:type="spellStart"/>
            <w:r w:rsidRPr="00E86AEE">
              <w:rPr>
                <w:rFonts w:ascii="Garamond" w:hAnsi="Garamond"/>
                <w:sz w:val="28"/>
                <w:szCs w:val="28"/>
              </w:rPr>
              <w:t>ec</w:t>
            </w:r>
            <w:proofErr w:type="spellEnd"/>
            <w:r w:rsidRPr="00E86AEE">
              <w:rPr>
                <w:rFonts w:ascii="Garamond" w:hAnsi="Garamond"/>
                <w:sz w:val="28"/>
                <w:szCs w:val="28"/>
              </w:rPr>
              <w:t xml:space="preserve">-hey </w:t>
            </w:r>
            <w:proofErr w:type="spellStart"/>
            <w:r w:rsidRPr="00E86AEE">
              <w:rPr>
                <w:rFonts w:ascii="Garamond" w:hAnsi="Garamond"/>
                <w:sz w:val="28"/>
                <w:szCs w:val="28"/>
              </w:rPr>
              <w:t>shegin</w:t>
            </w:r>
            <w:proofErr w:type="spellEnd"/>
            <w:r w:rsidRPr="00E86AEE">
              <w:rPr>
                <w:rFonts w:ascii="Garamond" w:hAnsi="Garamond"/>
                <w:sz w:val="28"/>
                <w:szCs w:val="28"/>
              </w:rPr>
              <w:t xml:space="preserve"> </w:t>
            </w:r>
            <w:proofErr w:type="spellStart"/>
            <w:r w:rsidRPr="00E86AEE">
              <w:rPr>
                <w:rFonts w:ascii="Garamond" w:hAnsi="Garamond"/>
                <w:sz w:val="28"/>
                <w:szCs w:val="28"/>
              </w:rPr>
              <w:t>dhyt</w:t>
            </w:r>
            <w:proofErr w:type="spellEnd"/>
            <w:r w:rsidRPr="00E86AEE">
              <w:rPr>
                <w:rFonts w:ascii="Garamond" w:hAnsi="Garamond"/>
                <w:sz w:val="28"/>
                <w:szCs w:val="28"/>
              </w:rPr>
              <w:t xml:space="preserve"> </w:t>
            </w:r>
            <w:proofErr w:type="spellStart"/>
            <w:r w:rsidRPr="00E86AEE">
              <w:rPr>
                <w:rFonts w:ascii="Garamond" w:hAnsi="Garamond"/>
                <w:sz w:val="28"/>
                <w:szCs w:val="28"/>
              </w:rPr>
              <w:t>ve</w:t>
            </w:r>
            <w:proofErr w:type="spellEnd"/>
            <w:r w:rsidRPr="00E86AEE">
              <w:rPr>
                <w:rFonts w:ascii="Garamond" w:hAnsi="Garamond"/>
                <w:sz w:val="28"/>
                <w:szCs w:val="28"/>
              </w:rPr>
              <w:t xml:space="preserve"> </w:t>
            </w:r>
            <w:proofErr w:type="spellStart"/>
            <w:r w:rsidRPr="00E86AEE">
              <w:rPr>
                <w:rFonts w:ascii="Garamond" w:hAnsi="Garamond"/>
                <w:sz w:val="28"/>
                <w:szCs w:val="28"/>
              </w:rPr>
              <w:t>kiarrallagh</w:t>
            </w:r>
            <w:proofErr w:type="spellEnd"/>
            <w:r w:rsidRPr="00E86AEE">
              <w:rPr>
                <w:rFonts w:ascii="Garamond" w:hAnsi="Garamond"/>
                <w:sz w:val="28"/>
                <w:szCs w:val="28"/>
              </w:rPr>
              <w:t xml:space="preserve"> </w:t>
            </w:r>
            <w:proofErr w:type="spellStart"/>
            <w:r w:rsidRPr="00E86AEE">
              <w:rPr>
                <w:rFonts w:ascii="Garamond" w:hAnsi="Garamond"/>
                <w:sz w:val="28"/>
                <w:szCs w:val="28"/>
              </w:rPr>
              <w:t>dy</w:t>
            </w:r>
            <w:proofErr w:type="spellEnd"/>
            <w:r w:rsidRPr="00E86AEE">
              <w:rPr>
                <w:rFonts w:ascii="Garamond" w:hAnsi="Garamond"/>
                <w:sz w:val="28"/>
                <w:szCs w:val="28"/>
              </w:rPr>
              <w:t xml:space="preserve"> </w:t>
            </w:r>
            <w:proofErr w:type="spellStart"/>
            <w:r w:rsidRPr="00E86AEE">
              <w:rPr>
                <w:rFonts w:ascii="Garamond" w:hAnsi="Garamond"/>
                <w:sz w:val="28"/>
                <w:szCs w:val="28"/>
              </w:rPr>
              <w:t>yanoo</w:t>
            </w:r>
            <w:proofErr w:type="spellEnd"/>
            <w:r w:rsidRPr="00E86AEE">
              <w:rPr>
                <w:rFonts w:ascii="Garamond" w:hAnsi="Garamond"/>
                <w:sz w:val="28"/>
                <w:szCs w:val="28"/>
              </w:rPr>
              <w:t xml:space="preserve"> </w:t>
            </w:r>
            <w:proofErr w:type="spellStart"/>
            <w:r w:rsidRPr="00E86AEE">
              <w:rPr>
                <w:rFonts w:ascii="Garamond" w:hAnsi="Garamond"/>
                <w:sz w:val="28"/>
                <w:szCs w:val="28"/>
              </w:rPr>
              <w:t>ny</w:t>
            </w:r>
            <w:proofErr w:type="spellEnd"/>
            <w:r w:rsidRPr="00E86AEE">
              <w:rPr>
                <w:rFonts w:ascii="Garamond" w:hAnsi="Garamond"/>
                <w:sz w:val="28"/>
                <w:szCs w:val="28"/>
              </w:rPr>
              <w:t xml:space="preserve"> </w:t>
            </w:r>
            <w:proofErr w:type="spellStart"/>
            <w:r w:rsidRPr="00E86AEE">
              <w:rPr>
                <w:rFonts w:ascii="Garamond" w:hAnsi="Garamond"/>
                <w:sz w:val="28"/>
                <w:szCs w:val="28"/>
              </w:rPr>
              <w:t>te</w:t>
            </w:r>
            <w:proofErr w:type="spellEnd"/>
            <w:r w:rsidRPr="00E86AEE">
              <w:rPr>
                <w:rFonts w:ascii="Garamond" w:hAnsi="Garamond"/>
                <w:sz w:val="28"/>
                <w:szCs w:val="28"/>
              </w:rPr>
              <w:t xml:space="preserve"> er </w:t>
            </w:r>
            <w:proofErr w:type="spellStart"/>
            <w:r w:rsidRPr="00E86AEE">
              <w:rPr>
                <w:rFonts w:ascii="Garamond" w:hAnsi="Garamond"/>
                <w:sz w:val="28"/>
                <w:szCs w:val="28"/>
              </w:rPr>
              <w:t>harey</w:t>
            </w:r>
            <w:proofErr w:type="spellEnd"/>
            <w:r w:rsidRPr="00E86AEE">
              <w:rPr>
                <w:rFonts w:ascii="Garamond" w:hAnsi="Garamond"/>
                <w:sz w:val="28"/>
                <w:szCs w:val="28"/>
              </w:rPr>
              <w:t xml:space="preserve">. </w:t>
            </w:r>
            <w:r w:rsidRPr="00E86AEE">
              <w:rPr>
                <w:rFonts w:ascii="Garamond" w:hAnsi="Garamond"/>
                <w:i/>
                <w:sz w:val="28"/>
                <w:szCs w:val="28"/>
              </w:rPr>
              <w:t xml:space="preserve">Son my </w:t>
            </w:r>
            <w:proofErr w:type="spellStart"/>
            <w:r w:rsidRPr="00E86AEE">
              <w:rPr>
                <w:rFonts w:ascii="Garamond" w:hAnsi="Garamond"/>
                <w:i/>
                <w:sz w:val="28"/>
                <w:szCs w:val="28"/>
              </w:rPr>
              <w:t>jirmad</w:t>
            </w:r>
            <w:proofErr w:type="spellEnd"/>
            <w:r w:rsidRPr="00E86AEE">
              <w:rPr>
                <w:rFonts w:ascii="Garamond" w:hAnsi="Garamond"/>
                <w:i/>
                <w:sz w:val="28"/>
                <w:szCs w:val="28"/>
              </w:rPr>
              <w:t xml:space="preserve">, </w:t>
            </w:r>
            <w:proofErr w:type="spellStart"/>
            <w:r w:rsidRPr="00E86AEE">
              <w:rPr>
                <w:rFonts w:ascii="Garamond" w:hAnsi="Garamond"/>
                <w:i/>
                <w:sz w:val="28"/>
                <w:szCs w:val="28"/>
              </w:rPr>
              <w:t>dy</w:t>
            </w:r>
            <w:proofErr w:type="spellEnd"/>
            <w:r w:rsidRPr="00E86AEE">
              <w:rPr>
                <w:rFonts w:ascii="Garamond" w:hAnsi="Garamond"/>
                <w:i/>
                <w:sz w:val="28"/>
                <w:szCs w:val="28"/>
              </w:rPr>
              <w:t xml:space="preserve"> </w:t>
            </w:r>
            <w:proofErr w:type="spellStart"/>
            <w:r w:rsidRPr="00E86AEE">
              <w:rPr>
                <w:rFonts w:ascii="Garamond" w:hAnsi="Garamond"/>
                <w:i/>
                <w:sz w:val="28"/>
                <w:szCs w:val="28"/>
              </w:rPr>
              <w:t>vel</w:t>
            </w:r>
            <w:proofErr w:type="spellEnd"/>
            <w:r w:rsidRPr="00E86AEE">
              <w:rPr>
                <w:rFonts w:ascii="Garamond" w:hAnsi="Garamond"/>
                <w:i/>
                <w:sz w:val="28"/>
                <w:szCs w:val="28"/>
              </w:rPr>
              <w:t xml:space="preserve"> </w:t>
            </w:r>
            <w:proofErr w:type="spellStart"/>
            <w:r w:rsidRPr="00E86AEE">
              <w:rPr>
                <w:rFonts w:ascii="Garamond" w:hAnsi="Garamond"/>
                <w:i/>
                <w:sz w:val="28"/>
                <w:szCs w:val="28"/>
              </w:rPr>
              <w:t>sheshaght</w:t>
            </w:r>
            <w:proofErr w:type="spellEnd"/>
            <w:r w:rsidRPr="00E86AEE">
              <w:rPr>
                <w:rFonts w:ascii="Garamond" w:hAnsi="Garamond"/>
                <w:i/>
                <w:sz w:val="28"/>
                <w:szCs w:val="28"/>
              </w:rPr>
              <w:t xml:space="preserve"> ain marish, as </w:t>
            </w:r>
            <w:proofErr w:type="spellStart"/>
            <w:r w:rsidRPr="00E86AEE">
              <w:rPr>
                <w:rFonts w:ascii="Garamond" w:hAnsi="Garamond"/>
                <w:i/>
                <w:sz w:val="28"/>
                <w:szCs w:val="28"/>
              </w:rPr>
              <w:t>gimmeeaght</w:t>
            </w:r>
            <w:proofErr w:type="spellEnd"/>
            <w:r w:rsidRPr="00E86AEE">
              <w:rPr>
                <w:rFonts w:ascii="Garamond" w:hAnsi="Garamond"/>
                <w:i/>
                <w:sz w:val="28"/>
                <w:szCs w:val="28"/>
              </w:rPr>
              <w:t xml:space="preserve"> </w:t>
            </w:r>
            <w:proofErr w:type="spellStart"/>
            <w:r w:rsidRPr="00E86AEE">
              <w:rPr>
                <w:rFonts w:ascii="Garamond" w:hAnsi="Garamond"/>
                <w:i/>
                <w:sz w:val="28"/>
                <w:szCs w:val="28"/>
              </w:rPr>
              <w:t>ayns</w:t>
            </w:r>
            <w:proofErr w:type="spellEnd"/>
            <w:r w:rsidRPr="00E86AEE">
              <w:rPr>
                <w:rFonts w:ascii="Garamond" w:hAnsi="Garamond"/>
                <w:i/>
                <w:sz w:val="28"/>
                <w:szCs w:val="28"/>
              </w:rPr>
              <w:t xml:space="preserve"> y </w:t>
            </w:r>
            <w:proofErr w:type="spellStart"/>
            <w:r w:rsidRPr="00E86AEE">
              <w:rPr>
                <w:rFonts w:ascii="Garamond" w:hAnsi="Garamond"/>
                <w:i/>
                <w:sz w:val="28"/>
                <w:szCs w:val="28"/>
              </w:rPr>
              <w:t>dorraghys</w:t>
            </w:r>
            <w:proofErr w:type="spellEnd"/>
            <w:r w:rsidRPr="00E86AEE">
              <w:rPr>
                <w:rFonts w:ascii="Garamond" w:hAnsi="Garamond"/>
                <w:sz w:val="28"/>
                <w:szCs w:val="28"/>
              </w:rPr>
              <w:t xml:space="preserve"> [12] (</w:t>
            </w:r>
            <w:r w:rsidR="001920BD">
              <w:rPr>
                <w:rFonts w:ascii="Garamond" w:hAnsi="Garamond"/>
                <w:sz w:val="28"/>
                <w:szCs w:val="28"/>
              </w:rPr>
              <w:t> </w:t>
            </w:r>
            <w:r w:rsidRPr="00E86AEE">
              <w:rPr>
                <w:rFonts w:ascii="Garamond" w:hAnsi="Garamond"/>
                <w:sz w:val="28"/>
                <w:szCs w:val="28"/>
              </w:rPr>
              <w:t xml:space="preserve">ta </w:t>
            </w:r>
            <w:proofErr w:type="spellStart"/>
            <w:r w:rsidRPr="00E86AEE">
              <w:rPr>
                <w:rFonts w:ascii="Garamond" w:hAnsi="Garamond"/>
                <w:sz w:val="28"/>
                <w:szCs w:val="28"/>
              </w:rPr>
              <w:t>shen</w:t>
            </w:r>
            <w:proofErr w:type="spellEnd"/>
            <w:r w:rsidRPr="00E86AEE">
              <w:rPr>
                <w:rFonts w:ascii="Garamond" w:hAnsi="Garamond"/>
                <w:sz w:val="28"/>
                <w:szCs w:val="28"/>
              </w:rPr>
              <w:t xml:space="preserve"> </w:t>
            </w:r>
            <w:proofErr w:type="spellStart"/>
            <w:r w:rsidRPr="00E86AEE">
              <w:rPr>
                <w:rFonts w:ascii="Garamond" w:hAnsi="Garamond"/>
                <w:sz w:val="28"/>
                <w:szCs w:val="28"/>
              </w:rPr>
              <w:t>dy</w:t>
            </w:r>
            <w:proofErr w:type="spellEnd"/>
            <w:r w:rsidRPr="00E86AEE">
              <w:rPr>
                <w:rFonts w:ascii="Garamond" w:hAnsi="Garamond"/>
                <w:sz w:val="28"/>
                <w:szCs w:val="28"/>
              </w:rPr>
              <w:t xml:space="preserve"> </w:t>
            </w:r>
            <w:proofErr w:type="spellStart"/>
            <w:r w:rsidRPr="00E86AEE">
              <w:rPr>
                <w:rFonts w:ascii="Garamond" w:hAnsi="Garamond"/>
                <w:sz w:val="28"/>
                <w:szCs w:val="28"/>
              </w:rPr>
              <w:t>ghra</w:t>
            </w:r>
            <w:proofErr w:type="spellEnd"/>
            <w:r w:rsidRPr="00E86AEE">
              <w:rPr>
                <w:rFonts w:ascii="Garamond" w:hAnsi="Garamond"/>
                <w:sz w:val="28"/>
                <w:szCs w:val="28"/>
              </w:rPr>
              <w:t xml:space="preserve">, </w:t>
            </w:r>
            <w:proofErr w:type="spellStart"/>
            <w:r w:rsidRPr="00E86AEE">
              <w:rPr>
                <w:rFonts w:ascii="Garamond" w:hAnsi="Garamond"/>
                <w:sz w:val="28"/>
                <w:szCs w:val="28"/>
              </w:rPr>
              <w:t>leedeil</w:t>
            </w:r>
            <w:proofErr w:type="spellEnd"/>
            <w:r w:rsidRPr="00E86AEE">
              <w:rPr>
                <w:rFonts w:ascii="Garamond" w:hAnsi="Garamond"/>
                <w:sz w:val="28"/>
                <w:szCs w:val="28"/>
              </w:rPr>
              <w:t xml:space="preserve"> </w:t>
            </w:r>
            <w:proofErr w:type="spellStart"/>
            <w:r w:rsidRPr="00E86AEE">
              <w:rPr>
                <w:rFonts w:ascii="Garamond" w:hAnsi="Garamond"/>
                <w:sz w:val="28"/>
                <w:szCs w:val="28"/>
              </w:rPr>
              <w:t>drough</w:t>
            </w:r>
            <w:proofErr w:type="spellEnd"/>
            <w:r w:rsidRPr="00E86AEE">
              <w:rPr>
                <w:rFonts w:ascii="Garamond" w:hAnsi="Garamond"/>
                <w:sz w:val="28"/>
                <w:szCs w:val="28"/>
              </w:rPr>
              <w:t xml:space="preserve"> </w:t>
            </w:r>
            <w:proofErr w:type="spellStart"/>
            <w:r w:rsidRPr="00E86AEE">
              <w:rPr>
                <w:rFonts w:ascii="Garamond" w:hAnsi="Garamond"/>
                <w:sz w:val="28"/>
                <w:szCs w:val="28"/>
              </w:rPr>
              <w:t>vea</w:t>
            </w:r>
            <w:proofErr w:type="spellEnd"/>
            <w:r w:rsidR="001920BD">
              <w:rPr>
                <w:rFonts w:ascii="Garamond" w:hAnsi="Garamond"/>
                <w:sz w:val="28"/>
                <w:szCs w:val="28"/>
              </w:rPr>
              <w:t> </w:t>
            </w:r>
            <w:r w:rsidRPr="00E86AEE">
              <w:rPr>
                <w:rFonts w:ascii="Garamond" w:hAnsi="Garamond"/>
                <w:sz w:val="28"/>
                <w:szCs w:val="28"/>
              </w:rPr>
              <w:t xml:space="preserve">) </w:t>
            </w:r>
            <w:r w:rsidRPr="00E86AEE">
              <w:rPr>
                <w:rFonts w:ascii="Garamond" w:hAnsi="Garamond"/>
                <w:i/>
                <w:sz w:val="28"/>
                <w:szCs w:val="28"/>
              </w:rPr>
              <w:t xml:space="preserve">ta shin </w:t>
            </w:r>
            <w:proofErr w:type="spellStart"/>
            <w:r w:rsidRPr="00E86AEE">
              <w:rPr>
                <w:rFonts w:ascii="Garamond" w:hAnsi="Garamond"/>
                <w:i/>
                <w:sz w:val="28"/>
                <w:szCs w:val="28"/>
              </w:rPr>
              <w:t>breagagh</w:t>
            </w:r>
            <w:proofErr w:type="spellEnd"/>
            <w:r w:rsidRPr="00E86AEE">
              <w:rPr>
                <w:rFonts w:ascii="Garamond" w:hAnsi="Garamond"/>
                <w:i/>
                <w:sz w:val="28"/>
                <w:szCs w:val="28"/>
              </w:rPr>
              <w:t xml:space="preserve"> as cha </w:t>
            </w:r>
            <w:proofErr w:type="spellStart"/>
            <w:r w:rsidRPr="00E86AEE">
              <w:rPr>
                <w:rFonts w:ascii="Garamond" w:hAnsi="Garamond"/>
                <w:i/>
                <w:sz w:val="28"/>
                <w:szCs w:val="28"/>
              </w:rPr>
              <w:t>vel</w:t>
            </w:r>
            <w:proofErr w:type="spellEnd"/>
            <w:r w:rsidRPr="00E86AEE">
              <w:rPr>
                <w:rFonts w:ascii="Garamond" w:hAnsi="Garamond"/>
                <w:i/>
                <w:sz w:val="28"/>
                <w:szCs w:val="28"/>
              </w:rPr>
              <w:t xml:space="preserve"> </w:t>
            </w:r>
            <w:proofErr w:type="spellStart"/>
            <w:r w:rsidRPr="00E86AEE">
              <w:rPr>
                <w:rFonts w:ascii="Garamond" w:hAnsi="Garamond"/>
                <w:i/>
                <w:sz w:val="28"/>
                <w:szCs w:val="28"/>
              </w:rPr>
              <w:t>yn</w:t>
            </w:r>
            <w:proofErr w:type="spellEnd"/>
            <w:r w:rsidRPr="00E86AEE">
              <w:rPr>
                <w:rFonts w:ascii="Garamond" w:hAnsi="Garamond"/>
                <w:i/>
                <w:sz w:val="28"/>
                <w:szCs w:val="28"/>
              </w:rPr>
              <w:t xml:space="preserve"> </w:t>
            </w:r>
            <w:proofErr w:type="spellStart"/>
            <w:r w:rsidRPr="00E86AEE">
              <w:rPr>
                <w:rFonts w:ascii="Garamond" w:hAnsi="Garamond"/>
                <w:i/>
                <w:sz w:val="28"/>
                <w:szCs w:val="28"/>
              </w:rPr>
              <w:t>irrin</w:t>
            </w:r>
            <w:proofErr w:type="spellEnd"/>
            <w:r w:rsidRPr="00E86AEE">
              <w:rPr>
                <w:rFonts w:ascii="Garamond" w:hAnsi="Garamond"/>
                <w:i/>
                <w:sz w:val="28"/>
                <w:szCs w:val="28"/>
              </w:rPr>
              <w:t xml:space="preserve"> </w:t>
            </w:r>
            <w:proofErr w:type="spellStart"/>
            <w:r w:rsidRPr="00E86AEE">
              <w:rPr>
                <w:rFonts w:ascii="Garamond" w:hAnsi="Garamond"/>
                <w:i/>
                <w:sz w:val="28"/>
                <w:szCs w:val="28"/>
              </w:rPr>
              <w:t>ain</w:t>
            </w:r>
            <w:proofErr w:type="spellEnd"/>
            <w:r w:rsidRPr="00E86AEE">
              <w:rPr>
                <w:rFonts w:ascii="Garamond" w:hAnsi="Garamond"/>
                <w:sz w:val="28"/>
                <w:szCs w:val="28"/>
              </w:rPr>
              <w:t xml:space="preserve">. </w:t>
            </w:r>
          </w:p>
        </w:tc>
        <w:tc>
          <w:tcPr>
            <w:tcW w:w="4054" w:type="dxa"/>
          </w:tcPr>
          <w:p w14:paraId="242E0F72" w14:textId="77777777" w:rsidR="008928E2" w:rsidRPr="004F02BD" w:rsidRDefault="008928E2" w:rsidP="00DB60C3">
            <w:pPr>
              <w:pStyle w:val="ListParagraph"/>
              <w:ind w:left="0" w:firstLine="227"/>
              <w:jc w:val="both"/>
              <w:rPr>
                <w:rFonts w:ascii="Garamond" w:hAnsi="Garamond" w:cs="Times New Roman"/>
                <w:sz w:val="28"/>
              </w:rPr>
            </w:pPr>
            <w:r w:rsidRPr="004F02BD">
              <w:rPr>
                <w:rFonts w:ascii="Garamond" w:hAnsi="Garamond" w:cs="Times New Roman"/>
                <w:i/>
                <w:sz w:val="28"/>
              </w:rPr>
              <w:t>But to be a</w:t>
            </w:r>
            <w:r w:rsidRPr="004F02BD">
              <w:rPr>
                <w:rFonts w:ascii="Garamond" w:hAnsi="Garamond" w:cs="Times New Roman"/>
                <w:sz w:val="28"/>
              </w:rPr>
              <w:t xml:space="preserve"> true </w:t>
            </w:r>
            <w:r w:rsidRPr="004F02BD">
              <w:rPr>
                <w:rFonts w:ascii="Garamond" w:hAnsi="Garamond" w:cs="Times New Roman"/>
                <w:i/>
                <w:sz w:val="28"/>
              </w:rPr>
              <w:t>and</w:t>
            </w:r>
            <w:r w:rsidRPr="004F02BD">
              <w:rPr>
                <w:rFonts w:ascii="Garamond" w:hAnsi="Garamond" w:cs="Times New Roman"/>
                <w:sz w:val="28"/>
              </w:rPr>
              <w:t xml:space="preserve"> lively </w:t>
            </w:r>
            <w:r w:rsidRPr="004F02BD">
              <w:rPr>
                <w:rFonts w:ascii="Garamond" w:hAnsi="Garamond" w:cs="Times New Roman"/>
                <w:i/>
                <w:sz w:val="28"/>
              </w:rPr>
              <w:t xml:space="preserve">Member of his Body, you must be </w:t>
            </w:r>
            <w:r w:rsidRPr="008928E2">
              <w:rPr>
                <w:rFonts w:ascii="Garamond" w:hAnsi="Garamond" w:cs="Times New Roman"/>
                <w:sz w:val="28"/>
              </w:rPr>
              <w:t>careful</w:t>
            </w:r>
            <w:r w:rsidRPr="004F02BD">
              <w:rPr>
                <w:rFonts w:ascii="Garamond" w:hAnsi="Garamond" w:cs="Times New Roman"/>
                <w:i/>
                <w:sz w:val="28"/>
              </w:rPr>
              <w:t xml:space="preserve"> </w:t>
            </w:r>
            <w:r w:rsidRPr="008928E2">
              <w:rPr>
                <w:rFonts w:ascii="Garamond" w:hAnsi="Garamond" w:cs="Times New Roman"/>
                <w:sz w:val="28"/>
              </w:rPr>
              <w:t>to</w:t>
            </w:r>
            <w:r w:rsidRPr="004F02BD">
              <w:rPr>
                <w:rFonts w:ascii="Garamond" w:hAnsi="Garamond" w:cs="Times New Roman"/>
                <w:i/>
                <w:sz w:val="28"/>
              </w:rPr>
              <w:t xml:space="preserve"> </w:t>
            </w:r>
            <w:r w:rsidRPr="008928E2">
              <w:rPr>
                <w:rFonts w:ascii="Garamond" w:hAnsi="Garamond" w:cs="Times New Roman"/>
                <w:sz w:val="28"/>
              </w:rPr>
              <w:t>do</w:t>
            </w:r>
            <w:r w:rsidRPr="004F02BD">
              <w:rPr>
                <w:rFonts w:ascii="Garamond" w:hAnsi="Garamond" w:cs="Times New Roman"/>
                <w:i/>
                <w:sz w:val="28"/>
              </w:rPr>
              <w:t xml:space="preserve"> what he hath commanded.</w:t>
            </w:r>
            <w:r w:rsidRPr="004F02BD">
              <w:rPr>
                <w:rFonts w:ascii="Garamond" w:hAnsi="Garamond" w:cs="Times New Roman"/>
                <w:sz w:val="28"/>
              </w:rPr>
              <w:t xml:space="preserve"> For if we say that we have Fellowship with him, and walk in Darkness, (i.e. </w:t>
            </w:r>
            <w:r w:rsidRPr="004F02BD">
              <w:rPr>
                <w:rFonts w:ascii="Garamond" w:hAnsi="Garamond" w:cs="Times New Roman"/>
                <w:i/>
                <w:sz w:val="28"/>
              </w:rPr>
              <w:t>lead a wicked Life</w:t>
            </w:r>
            <w:r w:rsidRPr="004F02BD">
              <w:rPr>
                <w:rFonts w:ascii="Garamond" w:hAnsi="Garamond" w:cs="Times New Roman"/>
                <w:sz w:val="28"/>
              </w:rPr>
              <w:t>) we lie, [and] do not the Truth.</w:t>
            </w:r>
          </w:p>
        </w:tc>
        <w:tc>
          <w:tcPr>
            <w:tcW w:w="906" w:type="dxa"/>
          </w:tcPr>
          <w:p w14:paraId="161360FB" w14:textId="77777777" w:rsidR="008928E2" w:rsidRDefault="008928E2" w:rsidP="00DB60C3">
            <w:pPr>
              <w:pStyle w:val="ListParagraph"/>
              <w:ind w:left="0"/>
              <w:rPr>
                <w:rFonts w:ascii="Garamond" w:hAnsi="Garamond" w:cs="Times New Roman"/>
                <w:sz w:val="20"/>
                <w:szCs w:val="20"/>
              </w:rPr>
            </w:pPr>
          </w:p>
          <w:p w14:paraId="007C4B7D" w14:textId="77777777" w:rsidR="00347C1E" w:rsidRDefault="00347C1E" w:rsidP="00DB60C3">
            <w:pPr>
              <w:pStyle w:val="ListParagraph"/>
              <w:ind w:left="0"/>
              <w:rPr>
                <w:rFonts w:ascii="Garamond" w:hAnsi="Garamond" w:cs="Times New Roman"/>
                <w:sz w:val="20"/>
                <w:szCs w:val="20"/>
              </w:rPr>
            </w:pPr>
            <w:r>
              <w:rPr>
                <w:rFonts w:ascii="Garamond" w:hAnsi="Garamond" w:cs="Times New Roman"/>
                <w:sz w:val="20"/>
                <w:szCs w:val="20"/>
              </w:rPr>
              <w:t>Matt. 11. 21.</w:t>
            </w:r>
          </w:p>
          <w:p w14:paraId="3B68A6C5" w14:textId="77777777" w:rsidR="00347C1E" w:rsidRDefault="00347C1E" w:rsidP="00DB60C3">
            <w:pPr>
              <w:pStyle w:val="ListParagraph"/>
              <w:ind w:left="0"/>
              <w:rPr>
                <w:rFonts w:ascii="Garamond" w:hAnsi="Garamond" w:cs="Times New Roman"/>
                <w:sz w:val="20"/>
                <w:szCs w:val="20"/>
              </w:rPr>
            </w:pPr>
          </w:p>
          <w:p w14:paraId="38D29B6D" w14:textId="77777777" w:rsidR="00347C1E" w:rsidRDefault="00347C1E" w:rsidP="00DB60C3">
            <w:pPr>
              <w:pStyle w:val="ListParagraph"/>
              <w:ind w:left="0"/>
              <w:rPr>
                <w:rFonts w:ascii="Garamond" w:hAnsi="Garamond" w:cs="Times New Roman"/>
                <w:sz w:val="20"/>
                <w:szCs w:val="20"/>
              </w:rPr>
            </w:pPr>
          </w:p>
          <w:p w14:paraId="02A16AF6" w14:textId="77777777" w:rsidR="00347C1E" w:rsidRDefault="00347C1E" w:rsidP="00DB60C3">
            <w:pPr>
              <w:pStyle w:val="ListParagraph"/>
              <w:ind w:left="0"/>
              <w:rPr>
                <w:rFonts w:ascii="Garamond" w:hAnsi="Garamond" w:cs="Times New Roman"/>
                <w:sz w:val="20"/>
                <w:szCs w:val="20"/>
              </w:rPr>
            </w:pPr>
          </w:p>
          <w:p w14:paraId="059101FD" w14:textId="77777777" w:rsidR="00347C1E" w:rsidRPr="00347C1E" w:rsidRDefault="00347C1E" w:rsidP="00DB60C3">
            <w:pPr>
              <w:pStyle w:val="ListParagraph"/>
              <w:ind w:left="0"/>
              <w:rPr>
                <w:rFonts w:ascii="Garamond" w:hAnsi="Garamond" w:cs="Times New Roman"/>
                <w:sz w:val="20"/>
                <w:szCs w:val="20"/>
              </w:rPr>
            </w:pPr>
            <w:r>
              <w:rPr>
                <w:rFonts w:ascii="Garamond" w:hAnsi="Garamond" w:cs="Times New Roman"/>
                <w:sz w:val="20"/>
                <w:szCs w:val="20"/>
              </w:rPr>
              <w:t>1 Joh. 1. 6.</w:t>
            </w:r>
          </w:p>
        </w:tc>
      </w:tr>
      <w:tr w:rsidR="008928E2" w:rsidRPr="004F02BD" w14:paraId="4553AA7C" w14:textId="77777777" w:rsidTr="00677A95">
        <w:tc>
          <w:tcPr>
            <w:tcW w:w="4111" w:type="dxa"/>
          </w:tcPr>
          <w:p w14:paraId="2AEAD610" w14:textId="77777777" w:rsidR="008928E2" w:rsidRPr="009D485F" w:rsidRDefault="008928E2" w:rsidP="00DB60C3">
            <w:pPr>
              <w:pStyle w:val="CM3"/>
              <w:widowControl/>
              <w:spacing w:line="240" w:lineRule="auto"/>
              <w:ind w:firstLine="227"/>
              <w:jc w:val="both"/>
              <w:rPr>
                <w:rFonts w:ascii="Garamond" w:hAnsi="Garamond"/>
                <w:sz w:val="28"/>
                <w:szCs w:val="28"/>
                <w:lang w:val="es-ES"/>
              </w:rPr>
            </w:pPr>
            <w:r w:rsidRPr="009D485F">
              <w:rPr>
                <w:rFonts w:ascii="Garamond" w:hAnsi="Garamond"/>
                <w:i/>
                <w:sz w:val="28"/>
                <w:szCs w:val="28"/>
                <w:lang w:val="es-ES"/>
              </w:rPr>
              <w:t>Q.</w:t>
            </w:r>
            <w:r w:rsidRPr="009D485F">
              <w:rPr>
                <w:rFonts w:ascii="Garamond" w:hAnsi="Garamond"/>
                <w:sz w:val="28"/>
                <w:szCs w:val="28"/>
                <w:lang w:val="es-ES"/>
              </w:rPr>
              <w:t xml:space="preserve"> </w:t>
            </w:r>
            <w:proofErr w:type="spellStart"/>
            <w:r w:rsidRPr="009D485F">
              <w:rPr>
                <w:rFonts w:ascii="Garamond" w:hAnsi="Garamond"/>
                <w:sz w:val="28"/>
                <w:szCs w:val="28"/>
                <w:lang w:val="es-ES"/>
              </w:rPr>
              <w:t>Cre</w:t>
            </w:r>
            <w:proofErr w:type="spellEnd"/>
            <w:r w:rsidRPr="009D485F">
              <w:rPr>
                <w:rFonts w:ascii="Garamond" w:hAnsi="Garamond"/>
                <w:sz w:val="28"/>
                <w:szCs w:val="28"/>
                <w:lang w:val="es-ES"/>
              </w:rPr>
              <w:t xml:space="preserve"> te </w:t>
            </w:r>
            <w:proofErr w:type="spellStart"/>
            <w:r w:rsidRPr="009D485F">
              <w:rPr>
                <w:rFonts w:ascii="Garamond" w:hAnsi="Garamond"/>
                <w:sz w:val="28"/>
                <w:szCs w:val="28"/>
                <w:lang w:val="es-ES"/>
              </w:rPr>
              <w:t>dy</w:t>
            </w:r>
            <w:proofErr w:type="spellEnd"/>
            <w:r w:rsidRPr="009D485F">
              <w:rPr>
                <w:rFonts w:ascii="Garamond" w:hAnsi="Garamond"/>
                <w:sz w:val="28"/>
                <w:szCs w:val="28"/>
                <w:lang w:val="es-ES"/>
              </w:rPr>
              <w:t xml:space="preserve"> ve </w:t>
            </w:r>
            <w:proofErr w:type="spellStart"/>
            <w:r w:rsidRPr="009D485F">
              <w:rPr>
                <w:rFonts w:ascii="Garamond" w:hAnsi="Garamond"/>
                <w:sz w:val="28"/>
                <w:szCs w:val="28"/>
                <w:lang w:val="es-ES"/>
              </w:rPr>
              <w:t>lianoo</w:t>
            </w:r>
            <w:proofErr w:type="spellEnd"/>
            <w:r w:rsidRPr="009D485F">
              <w:rPr>
                <w:rFonts w:ascii="Garamond" w:hAnsi="Garamond"/>
                <w:sz w:val="28"/>
                <w:szCs w:val="28"/>
                <w:lang w:val="es-ES"/>
              </w:rPr>
              <w:t xml:space="preserve"> </w:t>
            </w:r>
            <w:proofErr w:type="spellStart"/>
            <w:r w:rsidRPr="009D485F">
              <w:rPr>
                <w:rFonts w:ascii="Garamond" w:hAnsi="Garamond"/>
                <w:sz w:val="28"/>
                <w:szCs w:val="28"/>
                <w:lang w:val="es-ES"/>
              </w:rPr>
              <w:t>dy</w:t>
            </w:r>
            <w:proofErr w:type="spellEnd"/>
            <w:r w:rsidRPr="009D485F">
              <w:rPr>
                <w:rFonts w:ascii="Garamond" w:hAnsi="Garamond"/>
                <w:sz w:val="28"/>
                <w:szCs w:val="28"/>
                <w:lang w:val="es-ES"/>
              </w:rPr>
              <w:t xml:space="preserve"> </w:t>
            </w:r>
            <w:proofErr w:type="spellStart"/>
            <w:r w:rsidRPr="009D485F">
              <w:rPr>
                <w:rFonts w:ascii="Garamond" w:hAnsi="Garamond"/>
                <w:sz w:val="28"/>
                <w:szCs w:val="28"/>
                <w:lang w:val="es-ES"/>
              </w:rPr>
              <w:t>Yee</w:t>
            </w:r>
            <w:proofErr w:type="spellEnd"/>
            <w:r w:rsidR="002C617D" w:rsidRPr="002C617D">
              <w:rPr>
                <w:rFonts w:ascii="Garamond" w:hAnsi="Garamond"/>
                <w:i/>
                <w:sz w:val="28"/>
                <w:szCs w:val="28"/>
                <w:lang w:val="es-ES"/>
              </w:rPr>
              <w:t> </w:t>
            </w:r>
            <w:r w:rsidR="00C57BF1" w:rsidRPr="00C57BF1">
              <w:rPr>
                <w:rFonts w:ascii="Garamond" w:hAnsi="Garamond"/>
                <w:sz w:val="28"/>
                <w:szCs w:val="28"/>
                <w:lang w:val="es-ES"/>
              </w:rPr>
              <w:t>?</w:t>
            </w:r>
            <w:r w:rsidRPr="009D485F">
              <w:rPr>
                <w:rFonts w:ascii="Garamond" w:hAnsi="Garamond"/>
                <w:sz w:val="28"/>
                <w:szCs w:val="28"/>
                <w:lang w:val="es-ES"/>
              </w:rPr>
              <w:t xml:space="preserve"> </w:t>
            </w:r>
          </w:p>
        </w:tc>
        <w:tc>
          <w:tcPr>
            <w:tcW w:w="4054" w:type="dxa"/>
          </w:tcPr>
          <w:p w14:paraId="0E22F886" w14:textId="77777777" w:rsidR="008928E2" w:rsidRPr="004F02BD" w:rsidRDefault="008928E2"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 xml:space="preserve">What is it to be </w:t>
            </w:r>
            <w:r w:rsidRPr="004F02BD">
              <w:rPr>
                <w:rFonts w:ascii="Garamond" w:hAnsi="Garamond" w:cs="Times New Roman"/>
                <w:sz w:val="28"/>
              </w:rPr>
              <w:t>a Child of God</w:t>
            </w:r>
            <w:r w:rsidR="002C617D" w:rsidRPr="002C617D">
              <w:rPr>
                <w:rFonts w:ascii="Garamond" w:hAnsi="Garamond" w:cs="Times New Roman"/>
                <w:i/>
                <w:sz w:val="28"/>
              </w:rPr>
              <w:t> </w:t>
            </w:r>
            <w:r w:rsidR="00C57BF1" w:rsidRPr="00C57BF1">
              <w:rPr>
                <w:rFonts w:ascii="Garamond" w:hAnsi="Garamond" w:cs="Times New Roman"/>
                <w:sz w:val="28"/>
              </w:rPr>
              <w:t>?</w:t>
            </w:r>
          </w:p>
        </w:tc>
        <w:tc>
          <w:tcPr>
            <w:tcW w:w="906" w:type="dxa"/>
          </w:tcPr>
          <w:p w14:paraId="6EA4DA32" w14:textId="77777777" w:rsidR="008928E2" w:rsidRPr="00677A95" w:rsidRDefault="008928E2" w:rsidP="00DB60C3">
            <w:pPr>
              <w:pStyle w:val="ListParagraph"/>
              <w:ind w:left="0"/>
              <w:rPr>
                <w:rFonts w:ascii="Garamond" w:hAnsi="Garamond" w:cs="Times New Roman"/>
                <w:sz w:val="20"/>
                <w:szCs w:val="20"/>
              </w:rPr>
            </w:pPr>
          </w:p>
        </w:tc>
      </w:tr>
      <w:tr w:rsidR="008928E2" w:rsidRPr="004F02BD" w14:paraId="2CFD8B48" w14:textId="77777777" w:rsidTr="00677A95">
        <w:tc>
          <w:tcPr>
            <w:tcW w:w="4111" w:type="dxa"/>
          </w:tcPr>
          <w:p w14:paraId="35C03216" w14:textId="77777777" w:rsidR="008928E2" w:rsidRPr="00E86AEE" w:rsidRDefault="008928E2" w:rsidP="00DB60C3">
            <w:pPr>
              <w:pStyle w:val="CM3"/>
              <w:widowControl/>
              <w:spacing w:line="240" w:lineRule="auto"/>
              <w:ind w:firstLine="227"/>
              <w:jc w:val="both"/>
              <w:rPr>
                <w:rFonts w:ascii="Garamond" w:hAnsi="Garamond"/>
                <w:sz w:val="28"/>
                <w:szCs w:val="28"/>
              </w:rPr>
            </w:pPr>
            <w:r w:rsidRPr="00E86AEE">
              <w:rPr>
                <w:rFonts w:ascii="Garamond" w:hAnsi="Garamond"/>
                <w:i/>
                <w:sz w:val="28"/>
                <w:szCs w:val="28"/>
              </w:rPr>
              <w:t xml:space="preserve">A. </w:t>
            </w:r>
            <w:r w:rsidRPr="00E86AEE">
              <w:rPr>
                <w:rFonts w:ascii="Garamond" w:hAnsi="Garamond"/>
                <w:sz w:val="28"/>
                <w:szCs w:val="28"/>
              </w:rPr>
              <w:t xml:space="preserve">Ta </w:t>
            </w:r>
            <w:proofErr w:type="spellStart"/>
            <w:r w:rsidRPr="00E86AEE">
              <w:rPr>
                <w:rFonts w:ascii="Garamond" w:hAnsi="Garamond"/>
                <w:sz w:val="28"/>
                <w:szCs w:val="28"/>
              </w:rPr>
              <w:t>shen</w:t>
            </w:r>
            <w:proofErr w:type="spellEnd"/>
            <w:r w:rsidRPr="00E86AEE">
              <w:rPr>
                <w:rFonts w:ascii="Garamond" w:hAnsi="Garamond"/>
                <w:sz w:val="28"/>
                <w:szCs w:val="28"/>
              </w:rPr>
              <w:t xml:space="preserve"> </w:t>
            </w:r>
            <w:proofErr w:type="spellStart"/>
            <w:r w:rsidRPr="00E86AEE">
              <w:rPr>
                <w:rFonts w:ascii="Garamond" w:hAnsi="Garamond"/>
                <w:sz w:val="28"/>
                <w:szCs w:val="28"/>
              </w:rPr>
              <w:t>dy</w:t>
            </w:r>
            <w:proofErr w:type="spellEnd"/>
            <w:r w:rsidRPr="00E86AEE">
              <w:rPr>
                <w:rFonts w:ascii="Garamond" w:hAnsi="Garamond"/>
                <w:sz w:val="28"/>
                <w:szCs w:val="28"/>
              </w:rPr>
              <w:t xml:space="preserve"> </w:t>
            </w:r>
            <w:proofErr w:type="spellStart"/>
            <w:r w:rsidRPr="00E86AEE">
              <w:rPr>
                <w:rFonts w:ascii="Garamond" w:hAnsi="Garamond"/>
                <w:sz w:val="28"/>
                <w:szCs w:val="28"/>
              </w:rPr>
              <w:t>ve</w:t>
            </w:r>
            <w:proofErr w:type="spellEnd"/>
            <w:r w:rsidRPr="00E86AEE">
              <w:rPr>
                <w:rFonts w:ascii="Garamond" w:hAnsi="Garamond"/>
                <w:sz w:val="28"/>
                <w:szCs w:val="28"/>
              </w:rPr>
              <w:t xml:space="preserve"> </w:t>
            </w:r>
            <w:proofErr w:type="spellStart"/>
            <w:r w:rsidRPr="00E86AEE">
              <w:rPr>
                <w:rFonts w:ascii="Garamond" w:hAnsi="Garamond"/>
                <w:sz w:val="28"/>
                <w:szCs w:val="28"/>
              </w:rPr>
              <w:t>ayns</w:t>
            </w:r>
            <w:proofErr w:type="spellEnd"/>
            <w:r w:rsidRPr="00E86AEE">
              <w:rPr>
                <w:rFonts w:ascii="Garamond" w:hAnsi="Garamond"/>
                <w:sz w:val="28"/>
                <w:szCs w:val="28"/>
              </w:rPr>
              <w:t xml:space="preserve"> </w:t>
            </w:r>
            <w:proofErr w:type="spellStart"/>
            <w:r w:rsidRPr="00E86AEE">
              <w:rPr>
                <w:rFonts w:ascii="Garamond" w:hAnsi="Garamond"/>
                <w:sz w:val="28"/>
                <w:szCs w:val="28"/>
              </w:rPr>
              <w:t>leid</w:t>
            </w:r>
            <w:proofErr w:type="spellEnd"/>
            <w:r w:rsidRPr="00E86AEE">
              <w:rPr>
                <w:rFonts w:ascii="Garamond" w:hAnsi="Garamond"/>
                <w:sz w:val="28"/>
                <w:szCs w:val="28"/>
              </w:rPr>
              <w:t xml:space="preserve"> y </w:t>
            </w:r>
            <w:proofErr w:type="spellStart"/>
            <w:r w:rsidRPr="00E86AEE">
              <w:rPr>
                <w:rFonts w:ascii="Garamond" w:hAnsi="Garamond"/>
                <w:sz w:val="28"/>
                <w:szCs w:val="28"/>
              </w:rPr>
              <w:t>chardys</w:t>
            </w:r>
            <w:proofErr w:type="spellEnd"/>
            <w:r w:rsidRPr="00E86AEE">
              <w:rPr>
                <w:rFonts w:ascii="Garamond" w:hAnsi="Garamond"/>
                <w:sz w:val="28"/>
                <w:szCs w:val="28"/>
              </w:rPr>
              <w:t xml:space="preserve"> </w:t>
            </w:r>
            <w:proofErr w:type="spellStart"/>
            <w:r w:rsidRPr="00E86AEE">
              <w:rPr>
                <w:rFonts w:ascii="Garamond" w:hAnsi="Garamond"/>
                <w:sz w:val="28"/>
                <w:szCs w:val="28"/>
              </w:rPr>
              <w:t>rish</w:t>
            </w:r>
            <w:proofErr w:type="spellEnd"/>
            <w:r w:rsidRPr="00E86AEE">
              <w:rPr>
                <w:rFonts w:ascii="Garamond" w:hAnsi="Garamond"/>
                <w:sz w:val="28"/>
                <w:szCs w:val="28"/>
              </w:rPr>
              <w:t xml:space="preserve"> </w:t>
            </w:r>
            <w:proofErr w:type="spellStart"/>
            <w:r w:rsidRPr="00E86AEE">
              <w:rPr>
                <w:rFonts w:ascii="Garamond" w:hAnsi="Garamond"/>
                <w:sz w:val="28"/>
                <w:szCs w:val="28"/>
              </w:rPr>
              <w:t>Jee</w:t>
            </w:r>
            <w:proofErr w:type="spellEnd"/>
            <w:r w:rsidRPr="00E86AEE">
              <w:rPr>
                <w:rFonts w:ascii="Garamond" w:hAnsi="Garamond"/>
                <w:sz w:val="28"/>
                <w:szCs w:val="28"/>
              </w:rPr>
              <w:t xml:space="preserve"> as ta Mack </w:t>
            </w:r>
            <w:proofErr w:type="spellStart"/>
            <w:r w:rsidRPr="00E86AEE">
              <w:rPr>
                <w:rFonts w:ascii="Garamond" w:hAnsi="Garamond"/>
                <w:sz w:val="28"/>
                <w:szCs w:val="28"/>
              </w:rPr>
              <w:t>ayn</w:t>
            </w:r>
            <w:proofErr w:type="spellEnd"/>
            <w:r w:rsidRPr="00E86AEE">
              <w:rPr>
                <w:rFonts w:ascii="Garamond" w:hAnsi="Garamond"/>
                <w:sz w:val="28"/>
                <w:szCs w:val="28"/>
              </w:rPr>
              <w:t xml:space="preserve"> </w:t>
            </w:r>
            <w:proofErr w:type="spellStart"/>
            <w:r w:rsidRPr="00E86AEE">
              <w:rPr>
                <w:rFonts w:ascii="Garamond" w:hAnsi="Garamond"/>
                <w:sz w:val="28"/>
                <w:szCs w:val="28"/>
              </w:rPr>
              <w:t>gys</w:t>
            </w:r>
            <w:proofErr w:type="spellEnd"/>
            <w:r w:rsidRPr="00E86AEE">
              <w:rPr>
                <w:rFonts w:ascii="Garamond" w:hAnsi="Garamond"/>
                <w:sz w:val="28"/>
                <w:szCs w:val="28"/>
              </w:rPr>
              <w:t xml:space="preserve"> e Ayr. Ta </w:t>
            </w:r>
            <w:proofErr w:type="spellStart"/>
            <w:r w:rsidRPr="00E86AEE">
              <w:rPr>
                <w:rFonts w:ascii="Garamond" w:hAnsi="Garamond"/>
                <w:sz w:val="28"/>
                <w:szCs w:val="28"/>
              </w:rPr>
              <w:t>shoh</w:t>
            </w:r>
            <w:proofErr w:type="spellEnd"/>
            <w:r w:rsidRPr="00E86AEE">
              <w:rPr>
                <w:rFonts w:ascii="Garamond" w:hAnsi="Garamond"/>
                <w:sz w:val="28"/>
                <w:szCs w:val="28"/>
              </w:rPr>
              <w:t xml:space="preserve"> </w:t>
            </w:r>
            <w:proofErr w:type="spellStart"/>
            <w:r w:rsidRPr="00E86AEE">
              <w:rPr>
                <w:rFonts w:ascii="Garamond" w:hAnsi="Garamond"/>
                <w:sz w:val="28"/>
                <w:szCs w:val="28"/>
              </w:rPr>
              <w:t>enmyssit</w:t>
            </w:r>
            <w:proofErr w:type="spellEnd"/>
            <w:r w:rsidRPr="00E86AEE">
              <w:rPr>
                <w:rFonts w:ascii="Garamond" w:hAnsi="Garamond"/>
                <w:sz w:val="28"/>
                <w:szCs w:val="28"/>
              </w:rPr>
              <w:t xml:space="preserve"> </w:t>
            </w:r>
            <w:proofErr w:type="spellStart"/>
            <w:r w:rsidR="001709C9">
              <w:rPr>
                <w:rFonts w:ascii="Garamond" w:hAnsi="Garamond"/>
                <w:i/>
                <w:sz w:val="28"/>
                <w:szCs w:val="28"/>
              </w:rPr>
              <w:t>Dalt</w:t>
            </w:r>
            <w:r w:rsidRPr="00E86AEE">
              <w:rPr>
                <w:rFonts w:ascii="Garamond" w:hAnsi="Garamond"/>
                <w:i/>
                <w:sz w:val="28"/>
                <w:szCs w:val="28"/>
              </w:rPr>
              <w:t>anys</w:t>
            </w:r>
            <w:proofErr w:type="spellEnd"/>
            <w:r w:rsidRPr="00E86AEE">
              <w:rPr>
                <w:rFonts w:ascii="Garamond" w:hAnsi="Garamond"/>
                <w:sz w:val="28"/>
                <w:szCs w:val="28"/>
              </w:rPr>
              <w:t xml:space="preserve"> </w:t>
            </w:r>
            <w:proofErr w:type="spellStart"/>
            <w:r w:rsidRPr="00E86AEE">
              <w:rPr>
                <w:rFonts w:ascii="Garamond" w:hAnsi="Garamond"/>
                <w:sz w:val="28"/>
                <w:szCs w:val="28"/>
              </w:rPr>
              <w:t>liorish</w:t>
            </w:r>
            <w:proofErr w:type="spellEnd"/>
            <w:r w:rsidRPr="00E86AEE">
              <w:rPr>
                <w:rFonts w:ascii="Garamond" w:hAnsi="Garamond"/>
                <w:sz w:val="28"/>
                <w:szCs w:val="28"/>
              </w:rPr>
              <w:t xml:space="preserve"> ta </w:t>
            </w:r>
            <w:proofErr w:type="spellStart"/>
            <w:r w:rsidRPr="00E86AEE">
              <w:rPr>
                <w:rFonts w:ascii="Garamond" w:hAnsi="Garamond"/>
                <w:sz w:val="28"/>
                <w:szCs w:val="28"/>
              </w:rPr>
              <w:t>shickerys</w:t>
            </w:r>
            <w:proofErr w:type="spellEnd"/>
            <w:r w:rsidRPr="00E86AEE">
              <w:rPr>
                <w:rFonts w:ascii="Garamond" w:hAnsi="Garamond"/>
                <w:sz w:val="28"/>
                <w:szCs w:val="28"/>
              </w:rPr>
              <w:t xml:space="preserve"> </w:t>
            </w:r>
            <w:proofErr w:type="spellStart"/>
            <w:r w:rsidRPr="00E86AEE">
              <w:rPr>
                <w:rFonts w:ascii="Garamond" w:hAnsi="Garamond"/>
                <w:sz w:val="28"/>
                <w:szCs w:val="28"/>
              </w:rPr>
              <w:t>ayd</w:t>
            </w:r>
            <w:proofErr w:type="spellEnd"/>
            <w:r w:rsidRPr="00E86AEE">
              <w:rPr>
                <w:rFonts w:ascii="Garamond" w:hAnsi="Garamond"/>
                <w:sz w:val="28"/>
                <w:szCs w:val="28"/>
              </w:rPr>
              <w:t xml:space="preserve"> </w:t>
            </w:r>
            <w:proofErr w:type="spellStart"/>
            <w:r w:rsidRPr="00E86AEE">
              <w:rPr>
                <w:rFonts w:ascii="Garamond" w:hAnsi="Garamond"/>
                <w:sz w:val="28"/>
                <w:szCs w:val="28"/>
              </w:rPr>
              <w:t>dy</w:t>
            </w:r>
            <w:proofErr w:type="spellEnd"/>
            <w:r w:rsidRPr="00E86AEE">
              <w:rPr>
                <w:rFonts w:ascii="Garamond" w:hAnsi="Garamond"/>
                <w:sz w:val="28"/>
                <w:szCs w:val="28"/>
              </w:rPr>
              <w:t xml:space="preserve"> jean </w:t>
            </w:r>
            <w:proofErr w:type="spellStart"/>
            <w:r w:rsidRPr="00E86AEE">
              <w:rPr>
                <w:rFonts w:ascii="Garamond" w:hAnsi="Garamond"/>
                <w:sz w:val="28"/>
                <w:szCs w:val="28"/>
              </w:rPr>
              <w:t>Jee</w:t>
            </w:r>
            <w:proofErr w:type="spellEnd"/>
            <w:r w:rsidRPr="00E86AEE">
              <w:rPr>
                <w:rFonts w:ascii="Garamond" w:hAnsi="Garamond"/>
                <w:sz w:val="28"/>
                <w:szCs w:val="28"/>
              </w:rPr>
              <w:t xml:space="preserve"> er son </w:t>
            </w:r>
            <w:proofErr w:type="spellStart"/>
            <w:r w:rsidRPr="00E86AEE">
              <w:rPr>
                <w:rFonts w:ascii="Garamond" w:hAnsi="Garamond"/>
                <w:sz w:val="28"/>
                <w:szCs w:val="28"/>
              </w:rPr>
              <w:t>graih</w:t>
            </w:r>
            <w:proofErr w:type="spellEnd"/>
            <w:r w:rsidRPr="00E86AEE">
              <w:rPr>
                <w:rFonts w:ascii="Garamond" w:hAnsi="Garamond"/>
                <w:sz w:val="28"/>
                <w:szCs w:val="28"/>
              </w:rPr>
              <w:t xml:space="preserve"> </w:t>
            </w:r>
            <w:proofErr w:type="spellStart"/>
            <w:r w:rsidRPr="00E86AEE">
              <w:rPr>
                <w:rFonts w:ascii="Garamond" w:hAnsi="Garamond"/>
                <w:sz w:val="28"/>
                <w:szCs w:val="28"/>
              </w:rPr>
              <w:t>Chreest</w:t>
            </w:r>
            <w:proofErr w:type="spellEnd"/>
            <w:r w:rsidRPr="00E86AEE">
              <w:rPr>
                <w:rFonts w:ascii="Garamond" w:hAnsi="Garamond"/>
                <w:sz w:val="28"/>
                <w:szCs w:val="28"/>
              </w:rPr>
              <w:t xml:space="preserve"> mee-</w:t>
            </w:r>
            <w:proofErr w:type="spellStart"/>
            <w:r w:rsidRPr="00E86AEE">
              <w:rPr>
                <w:rFonts w:ascii="Garamond" w:hAnsi="Garamond"/>
                <w:sz w:val="28"/>
                <w:szCs w:val="28"/>
              </w:rPr>
              <w:t>reiltys</w:t>
            </w:r>
            <w:proofErr w:type="spellEnd"/>
            <w:r w:rsidRPr="00E86AEE">
              <w:rPr>
                <w:rFonts w:ascii="Garamond" w:hAnsi="Garamond"/>
                <w:sz w:val="28"/>
                <w:szCs w:val="28"/>
              </w:rPr>
              <w:t xml:space="preserve"> y </w:t>
            </w:r>
            <w:proofErr w:type="spellStart"/>
            <w:r w:rsidRPr="00E86AEE">
              <w:rPr>
                <w:rFonts w:ascii="Garamond" w:hAnsi="Garamond"/>
                <w:sz w:val="28"/>
                <w:szCs w:val="28"/>
              </w:rPr>
              <w:t>dooghys</w:t>
            </w:r>
            <w:proofErr w:type="spellEnd"/>
            <w:r w:rsidRPr="00E86AEE">
              <w:rPr>
                <w:rFonts w:ascii="Garamond" w:hAnsi="Garamond"/>
                <w:sz w:val="28"/>
                <w:szCs w:val="28"/>
              </w:rPr>
              <w:t xml:space="preserve"> </w:t>
            </w:r>
            <w:proofErr w:type="spellStart"/>
            <w:r w:rsidRPr="00E86AEE">
              <w:rPr>
                <w:rFonts w:ascii="Garamond" w:hAnsi="Garamond"/>
                <w:sz w:val="28"/>
                <w:szCs w:val="28"/>
              </w:rPr>
              <w:t>ayd</w:t>
            </w:r>
            <w:proofErr w:type="spellEnd"/>
            <w:r w:rsidRPr="00E86AEE">
              <w:rPr>
                <w:rFonts w:ascii="Garamond" w:hAnsi="Garamond"/>
                <w:sz w:val="28"/>
                <w:szCs w:val="28"/>
              </w:rPr>
              <w:t xml:space="preserve"> y </w:t>
            </w:r>
            <w:proofErr w:type="spellStart"/>
            <w:r w:rsidRPr="00E86AEE">
              <w:rPr>
                <w:rFonts w:ascii="Garamond" w:hAnsi="Garamond"/>
                <w:sz w:val="28"/>
                <w:szCs w:val="28"/>
              </w:rPr>
              <w:t>liggey</w:t>
            </w:r>
            <w:proofErr w:type="spellEnd"/>
            <w:r w:rsidRPr="00E86AEE">
              <w:rPr>
                <w:rFonts w:ascii="Garamond" w:hAnsi="Garamond"/>
                <w:sz w:val="28"/>
                <w:szCs w:val="28"/>
              </w:rPr>
              <w:t xml:space="preserve"> </w:t>
            </w:r>
            <w:proofErr w:type="spellStart"/>
            <w:r w:rsidRPr="00E86AEE">
              <w:rPr>
                <w:rFonts w:ascii="Garamond" w:hAnsi="Garamond"/>
                <w:sz w:val="28"/>
                <w:szCs w:val="28"/>
              </w:rPr>
              <w:t>shaghey</w:t>
            </w:r>
            <w:proofErr w:type="spellEnd"/>
            <w:r w:rsidRPr="00E86AEE">
              <w:rPr>
                <w:rFonts w:ascii="Garamond" w:hAnsi="Garamond"/>
                <w:sz w:val="28"/>
                <w:szCs w:val="28"/>
              </w:rPr>
              <w:t xml:space="preserve">, </w:t>
            </w:r>
            <w:proofErr w:type="spellStart"/>
            <w:r w:rsidRPr="00E86AEE">
              <w:rPr>
                <w:rFonts w:ascii="Garamond" w:hAnsi="Garamond"/>
                <w:sz w:val="28"/>
                <w:szCs w:val="28"/>
              </w:rPr>
              <w:t>chummey</w:t>
            </w:r>
            <w:proofErr w:type="spellEnd"/>
            <w:r w:rsidRPr="00E86AEE">
              <w:rPr>
                <w:rFonts w:ascii="Garamond" w:hAnsi="Garamond"/>
                <w:sz w:val="28"/>
                <w:szCs w:val="28"/>
              </w:rPr>
              <w:t xml:space="preserve"> </w:t>
            </w:r>
            <w:proofErr w:type="spellStart"/>
            <w:r w:rsidRPr="00E86AEE">
              <w:rPr>
                <w:rFonts w:ascii="Garamond" w:hAnsi="Garamond"/>
                <w:sz w:val="28"/>
                <w:szCs w:val="28"/>
              </w:rPr>
              <w:t>ghoal</w:t>
            </w:r>
            <w:proofErr w:type="spellEnd"/>
            <w:r w:rsidRPr="00E86AEE">
              <w:rPr>
                <w:rFonts w:ascii="Garamond" w:hAnsi="Garamond"/>
                <w:sz w:val="28"/>
                <w:szCs w:val="28"/>
              </w:rPr>
              <w:t xml:space="preserve"> </w:t>
            </w:r>
            <w:proofErr w:type="spellStart"/>
            <w:r w:rsidRPr="00E86AEE">
              <w:rPr>
                <w:rFonts w:ascii="Garamond" w:hAnsi="Garamond"/>
                <w:sz w:val="28"/>
                <w:szCs w:val="28"/>
              </w:rPr>
              <w:t>jeh</w:t>
            </w:r>
            <w:proofErr w:type="spellEnd"/>
            <w:r w:rsidRPr="00E86AEE">
              <w:rPr>
                <w:rFonts w:ascii="Garamond" w:hAnsi="Garamond"/>
                <w:sz w:val="28"/>
                <w:szCs w:val="28"/>
              </w:rPr>
              <w:t xml:space="preserve"> </w:t>
            </w:r>
            <w:proofErr w:type="spellStart"/>
            <w:r w:rsidRPr="00E86AEE">
              <w:rPr>
                <w:rFonts w:ascii="Garamond" w:hAnsi="Garamond"/>
                <w:sz w:val="28"/>
                <w:szCs w:val="28"/>
              </w:rPr>
              <w:t>dt’annoonid</w:t>
            </w:r>
            <w:proofErr w:type="spellEnd"/>
            <w:r w:rsidR="002C617D" w:rsidRPr="002C617D">
              <w:rPr>
                <w:rFonts w:ascii="Garamond" w:hAnsi="Garamond"/>
                <w:sz w:val="28"/>
                <w:szCs w:val="28"/>
              </w:rPr>
              <w:t> ;</w:t>
            </w:r>
            <w:r w:rsidRPr="00E86AEE">
              <w:rPr>
                <w:rFonts w:ascii="Garamond" w:hAnsi="Garamond"/>
                <w:sz w:val="28"/>
                <w:szCs w:val="28"/>
              </w:rPr>
              <w:t xml:space="preserve"> </w:t>
            </w:r>
            <w:proofErr w:type="spellStart"/>
            <w:r w:rsidRPr="00E86AEE">
              <w:rPr>
                <w:rFonts w:ascii="Garamond" w:hAnsi="Garamond"/>
                <w:sz w:val="28"/>
                <w:szCs w:val="28"/>
              </w:rPr>
              <w:t>dy</w:t>
            </w:r>
            <w:proofErr w:type="spellEnd"/>
            <w:r w:rsidRPr="00E86AEE">
              <w:rPr>
                <w:rFonts w:ascii="Garamond" w:hAnsi="Garamond"/>
                <w:sz w:val="28"/>
                <w:szCs w:val="28"/>
              </w:rPr>
              <w:t xml:space="preserve"> </w:t>
            </w:r>
            <w:proofErr w:type="spellStart"/>
            <w:r w:rsidRPr="00E86AEE">
              <w:rPr>
                <w:rFonts w:ascii="Garamond" w:hAnsi="Garamond"/>
                <w:sz w:val="28"/>
                <w:szCs w:val="28"/>
              </w:rPr>
              <w:lastRenderedPageBreak/>
              <w:t>foaroil</w:t>
            </w:r>
            <w:proofErr w:type="spellEnd"/>
            <w:r w:rsidRPr="00E86AEE">
              <w:rPr>
                <w:rFonts w:ascii="Garamond" w:hAnsi="Garamond"/>
                <w:sz w:val="28"/>
                <w:szCs w:val="28"/>
              </w:rPr>
              <w:t xml:space="preserve"> </w:t>
            </w:r>
            <w:proofErr w:type="spellStart"/>
            <w:r w:rsidRPr="00E86AEE">
              <w:rPr>
                <w:rFonts w:ascii="Garamond" w:hAnsi="Garamond"/>
                <w:sz w:val="28"/>
                <w:szCs w:val="28"/>
              </w:rPr>
              <w:t>clashtyn</w:t>
            </w:r>
            <w:proofErr w:type="spellEnd"/>
            <w:r w:rsidRPr="00E86AEE">
              <w:rPr>
                <w:rFonts w:ascii="Garamond" w:hAnsi="Garamond"/>
                <w:sz w:val="28"/>
                <w:szCs w:val="28"/>
              </w:rPr>
              <w:t xml:space="preserve"> </w:t>
            </w:r>
            <w:proofErr w:type="spellStart"/>
            <w:r w:rsidRPr="00E86AEE">
              <w:rPr>
                <w:rFonts w:ascii="Garamond" w:hAnsi="Garamond"/>
                <w:sz w:val="28"/>
                <w:szCs w:val="28"/>
              </w:rPr>
              <w:t>rish</w:t>
            </w:r>
            <w:proofErr w:type="spellEnd"/>
            <w:r w:rsidRPr="00E86AEE">
              <w:rPr>
                <w:rFonts w:ascii="Garamond" w:hAnsi="Garamond"/>
                <w:sz w:val="28"/>
                <w:szCs w:val="28"/>
              </w:rPr>
              <w:t xml:space="preserve"> </w:t>
            </w:r>
            <w:proofErr w:type="spellStart"/>
            <w:r w:rsidRPr="00E86AEE">
              <w:rPr>
                <w:rFonts w:ascii="Garamond" w:hAnsi="Garamond"/>
                <w:sz w:val="28"/>
                <w:szCs w:val="28"/>
              </w:rPr>
              <w:t>dt’accan</w:t>
            </w:r>
            <w:r w:rsidR="00347C1E">
              <w:rPr>
                <w:rFonts w:ascii="Garamond" w:hAnsi="Garamond"/>
                <w:sz w:val="28"/>
                <w:szCs w:val="28"/>
              </w:rPr>
              <w:t>n</w:t>
            </w:r>
            <w:r w:rsidRPr="00E86AEE">
              <w:rPr>
                <w:rFonts w:ascii="Garamond" w:hAnsi="Garamond"/>
                <w:sz w:val="28"/>
                <w:szCs w:val="28"/>
              </w:rPr>
              <w:t>yn</w:t>
            </w:r>
            <w:proofErr w:type="spellEnd"/>
            <w:r w:rsidRPr="00E86AEE">
              <w:rPr>
                <w:rFonts w:ascii="Garamond" w:hAnsi="Garamond"/>
                <w:sz w:val="28"/>
                <w:szCs w:val="28"/>
              </w:rPr>
              <w:t xml:space="preserve"> </w:t>
            </w:r>
            <w:proofErr w:type="spellStart"/>
            <w:r w:rsidRPr="00E86AEE">
              <w:rPr>
                <w:rFonts w:ascii="Garamond" w:hAnsi="Garamond"/>
                <w:sz w:val="28"/>
                <w:szCs w:val="28"/>
              </w:rPr>
              <w:t>dt’ymmyrch</w:t>
            </w:r>
            <w:proofErr w:type="spellEnd"/>
            <w:r w:rsidRPr="00E86AEE">
              <w:rPr>
                <w:rFonts w:ascii="Garamond" w:hAnsi="Garamond"/>
                <w:sz w:val="28"/>
                <w:szCs w:val="28"/>
              </w:rPr>
              <w:t xml:space="preserve"> y </w:t>
            </w:r>
            <w:proofErr w:type="spellStart"/>
            <w:r w:rsidRPr="00E86AEE">
              <w:rPr>
                <w:rFonts w:ascii="Garamond" w:hAnsi="Garamond"/>
                <w:sz w:val="28"/>
                <w:szCs w:val="28"/>
              </w:rPr>
              <w:t>yanoo</w:t>
            </w:r>
            <w:proofErr w:type="spellEnd"/>
            <w:r w:rsidRPr="00E86AEE">
              <w:rPr>
                <w:rFonts w:ascii="Garamond" w:hAnsi="Garamond"/>
                <w:sz w:val="28"/>
                <w:szCs w:val="28"/>
              </w:rPr>
              <w:t xml:space="preserve"> </w:t>
            </w:r>
            <w:proofErr w:type="spellStart"/>
            <w:r w:rsidRPr="00E86AEE">
              <w:rPr>
                <w:rFonts w:ascii="Garamond" w:hAnsi="Garamond"/>
                <w:sz w:val="28"/>
                <w:szCs w:val="28"/>
              </w:rPr>
              <w:t>magh</w:t>
            </w:r>
            <w:proofErr w:type="spellEnd"/>
            <w:r w:rsidRPr="00E86AEE">
              <w:rPr>
                <w:rFonts w:ascii="Garamond" w:hAnsi="Garamond"/>
                <w:sz w:val="28"/>
                <w:szCs w:val="28"/>
              </w:rPr>
              <w:t xml:space="preserve">, </w:t>
            </w:r>
            <w:proofErr w:type="spellStart"/>
            <w:r w:rsidRPr="00E86AEE">
              <w:rPr>
                <w:rFonts w:ascii="Garamond" w:hAnsi="Garamond"/>
                <w:sz w:val="28"/>
                <w:szCs w:val="28"/>
              </w:rPr>
              <w:t>dt’obbraghyn</w:t>
            </w:r>
            <w:proofErr w:type="spellEnd"/>
            <w:r w:rsidRPr="00E86AEE">
              <w:rPr>
                <w:rFonts w:ascii="Garamond" w:hAnsi="Garamond"/>
                <w:sz w:val="28"/>
                <w:szCs w:val="28"/>
              </w:rPr>
              <w:t xml:space="preserve"> </w:t>
            </w:r>
            <w:proofErr w:type="spellStart"/>
            <w:r w:rsidRPr="00E86AEE">
              <w:rPr>
                <w:rFonts w:ascii="Garamond" w:hAnsi="Garamond"/>
                <w:sz w:val="28"/>
                <w:szCs w:val="28"/>
              </w:rPr>
              <w:t>mie</w:t>
            </w:r>
            <w:proofErr w:type="spellEnd"/>
            <w:r w:rsidRPr="00E86AEE">
              <w:rPr>
                <w:rFonts w:ascii="Garamond" w:hAnsi="Garamond"/>
                <w:sz w:val="28"/>
                <w:szCs w:val="28"/>
              </w:rPr>
              <w:t xml:space="preserve"> y eek, as </w:t>
            </w:r>
            <w:proofErr w:type="spellStart"/>
            <w:r w:rsidRPr="00E86AEE">
              <w:rPr>
                <w:rFonts w:ascii="Garamond" w:hAnsi="Garamond"/>
                <w:sz w:val="28"/>
                <w:szCs w:val="28"/>
              </w:rPr>
              <w:t>dty</w:t>
            </w:r>
            <w:proofErr w:type="spellEnd"/>
            <w:r w:rsidRPr="00E86AEE">
              <w:rPr>
                <w:rFonts w:ascii="Garamond" w:hAnsi="Garamond"/>
                <w:sz w:val="28"/>
                <w:szCs w:val="28"/>
              </w:rPr>
              <w:t xml:space="preserve"> </w:t>
            </w:r>
            <w:proofErr w:type="spellStart"/>
            <w:r w:rsidRPr="00E86AEE">
              <w:rPr>
                <w:rFonts w:ascii="Garamond" w:hAnsi="Garamond"/>
                <w:sz w:val="28"/>
                <w:szCs w:val="28"/>
              </w:rPr>
              <w:t>ghrough</w:t>
            </w:r>
            <w:proofErr w:type="spellEnd"/>
            <w:r w:rsidRPr="00E86AEE">
              <w:rPr>
                <w:rFonts w:ascii="Garamond" w:hAnsi="Garamond"/>
                <w:sz w:val="28"/>
                <w:szCs w:val="28"/>
              </w:rPr>
              <w:t xml:space="preserve"> </w:t>
            </w:r>
            <w:proofErr w:type="spellStart"/>
            <w:r w:rsidRPr="00E86AEE">
              <w:rPr>
                <w:rFonts w:ascii="Garamond" w:hAnsi="Garamond"/>
                <w:sz w:val="28"/>
                <w:szCs w:val="28"/>
              </w:rPr>
              <w:t>ymmyrkey</w:t>
            </w:r>
            <w:proofErr w:type="spellEnd"/>
            <w:r w:rsidRPr="00E86AEE">
              <w:rPr>
                <w:rFonts w:ascii="Garamond" w:hAnsi="Garamond"/>
                <w:sz w:val="28"/>
                <w:szCs w:val="28"/>
              </w:rPr>
              <w:t xml:space="preserve"> y </w:t>
            </w:r>
            <w:proofErr w:type="spellStart"/>
            <w:r w:rsidRPr="00E86AEE">
              <w:rPr>
                <w:rFonts w:ascii="Garamond" w:hAnsi="Garamond"/>
                <w:sz w:val="28"/>
                <w:szCs w:val="28"/>
              </w:rPr>
              <w:t>smaghtagh</w:t>
            </w:r>
            <w:proofErr w:type="spellEnd"/>
            <w:r w:rsidRPr="00E86AEE">
              <w:rPr>
                <w:rFonts w:ascii="Garamond" w:hAnsi="Garamond"/>
                <w:sz w:val="28"/>
                <w:szCs w:val="28"/>
              </w:rPr>
              <w:t xml:space="preserve">. </w:t>
            </w:r>
            <w:proofErr w:type="spellStart"/>
            <w:r w:rsidRPr="00E86AEE">
              <w:rPr>
                <w:rFonts w:ascii="Garamond" w:hAnsi="Garamond"/>
                <w:sz w:val="28"/>
                <w:szCs w:val="28"/>
              </w:rPr>
              <w:t>T’ad</w:t>
            </w:r>
            <w:proofErr w:type="spellEnd"/>
            <w:r w:rsidRPr="00E86AEE">
              <w:rPr>
                <w:rFonts w:ascii="Garamond" w:hAnsi="Garamond"/>
                <w:sz w:val="28"/>
                <w:szCs w:val="28"/>
              </w:rPr>
              <w:t xml:space="preserve"> </w:t>
            </w:r>
            <w:proofErr w:type="spellStart"/>
            <w:r w:rsidRPr="00E86AEE">
              <w:rPr>
                <w:rFonts w:ascii="Garamond" w:hAnsi="Garamond"/>
                <w:sz w:val="28"/>
                <w:szCs w:val="28"/>
              </w:rPr>
              <w:t>shoh</w:t>
            </w:r>
            <w:proofErr w:type="spellEnd"/>
            <w:r w:rsidRPr="00E86AEE">
              <w:rPr>
                <w:rFonts w:ascii="Garamond" w:hAnsi="Garamond"/>
                <w:sz w:val="28"/>
                <w:szCs w:val="28"/>
              </w:rPr>
              <w:t xml:space="preserve"> </w:t>
            </w:r>
            <w:proofErr w:type="spellStart"/>
            <w:r w:rsidRPr="00E86AEE">
              <w:rPr>
                <w:rFonts w:ascii="Garamond" w:hAnsi="Garamond"/>
                <w:sz w:val="28"/>
                <w:szCs w:val="28"/>
              </w:rPr>
              <w:t>ooilley</w:t>
            </w:r>
            <w:proofErr w:type="spellEnd"/>
            <w:r w:rsidRPr="00E86AEE">
              <w:rPr>
                <w:rFonts w:ascii="Garamond" w:hAnsi="Garamond"/>
                <w:sz w:val="28"/>
                <w:szCs w:val="28"/>
              </w:rPr>
              <w:t xml:space="preserve"> </w:t>
            </w:r>
            <w:proofErr w:type="spellStart"/>
            <w:r w:rsidRPr="00E86AEE">
              <w:rPr>
                <w:rFonts w:ascii="Garamond" w:hAnsi="Garamond"/>
                <w:sz w:val="28"/>
                <w:szCs w:val="28"/>
              </w:rPr>
              <w:t>leid</w:t>
            </w:r>
            <w:proofErr w:type="spellEnd"/>
            <w:r w:rsidRPr="00E86AEE">
              <w:rPr>
                <w:rFonts w:ascii="Garamond" w:hAnsi="Garamond"/>
                <w:sz w:val="28"/>
                <w:szCs w:val="28"/>
              </w:rPr>
              <w:t xml:space="preserve"> </w:t>
            </w:r>
            <w:proofErr w:type="spellStart"/>
            <w:r w:rsidRPr="00E86AEE">
              <w:rPr>
                <w:rFonts w:ascii="Garamond" w:hAnsi="Garamond"/>
                <w:sz w:val="28"/>
                <w:szCs w:val="28"/>
              </w:rPr>
              <w:t>ny</w:t>
            </w:r>
            <w:proofErr w:type="spellEnd"/>
            <w:r w:rsidRPr="00E86AEE">
              <w:rPr>
                <w:rFonts w:ascii="Garamond" w:hAnsi="Garamond"/>
                <w:sz w:val="28"/>
                <w:szCs w:val="28"/>
              </w:rPr>
              <w:t xml:space="preserve"> </w:t>
            </w:r>
            <w:proofErr w:type="spellStart"/>
            <w:r w:rsidRPr="00E86AEE">
              <w:rPr>
                <w:rFonts w:ascii="Garamond" w:hAnsi="Garamond"/>
                <w:sz w:val="28"/>
                <w:szCs w:val="28"/>
              </w:rPr>
              <w:t>obbraghyn</w:t>
            </w:r>
            <w:proofErr w:type="spellEnd"/>
            <w:r w:rsidRPr="00E86AEE">
              <w:rPr>
                <w:rFonts w:ascii="Garamond" w:hAnsi="Garamond"/>
                <w:sz w:val="28"/>
                <w:szCs w:val="28"/>
              </w:rPr>
              <w:t xml:space="preserve"> as ta </w:t>
            </w:r>
            <w:proofErr w:type="spellStart"/>
            <w:r w:rsidRPr="00E86AEE">
              <w:rPr>
                <w:rFonts w:ascii="Garamond" w:hAnsi="Garamond"/>
                <w:sz w:val="28"/>
                <w:szCs w:val="28"/>
              </w:rPr>
              <w:t>soilshagh</w:t>
            </w:r>
            <w:proofErr w:type="spellEnd"/>
            <w:r w:rsidRPr="00E86AEE">
              <w:rPr>
                <w:rFonts w:ascii="Garamond" w:hAnsi="Garamond"/>
                <w:sz w:val="28"/>
                <w:szCs w:val="28"/>
              </w:rPr>
              <w:t xml:space="preserve"> </w:t>
            </w:r>
            <w:proofErr w:type="spellStart"/>
            <w:r w:rsidRPr="00E86AEE">
              <w:rPr>
                <w:rFonts w:ascii="Garamond" w:hAnsi="Garamond"/>
                <w:sz w:val="28"/>
                <w:szCs w:val="28"/>
              </w:rPr>
              <w:t>magh</w:t>
            </w:r>
            <w:proofErr w:type="spellEnd"/>
            <w:r w:rsidRPr="00E86AEE">
              <w:rPr>
                <w:rFonts w:ascii="Garamond" w:hAnsi="Garamond"/>
                <w:sz w:val="28"/>
                <w:szCs w:val="28"/>
              </w:rPr>
              <w:t xml:space="preserve"> </w:t>
            </w:r>
            <w:proofErr w:type="spellStart"/>
            <w:r w:rsidRPr="00E86AEE">
              <w:rPr>
                <w:rFonts w:ascii="Garamond" w:hAnsi="Garamond"/>
                <w:sz w:val="28"/>
                <w:szCs w:val="28"/>
              </w:rPr>
              <w:t>graih</w:t>
            </w:r>
            <w:proofErr w:type="spellEnd"/>
            <w:r w:rsidRPr="00E86AEE">
              <w:rPr>
                <w:rFonts w:ascii="Garamond" w:hAnsi="Garamond"/>
                <w:sz w:val="28"/>
                <w:szCs w:val="28"/>
              </w:rPr>
              <w:t xml:space="preserve"> </w:t>
            </w:r>
            <w:proofErr w:type="spellStart"/>
            <w:r w:rsidRPr="00E86AEE">
              <w:rPr>
                <w:rFonts w:ascii="Garamond" w:hAnsi="Garamond"/>
                <w:sz w:val="28"/>
                <w:szCs w:val="28"/>
              </w:rPr>
              <w:t>Ayroil</w:t>
            </w:r>
            <w:proofErr w:type="spellEnd"/>
            <w:r w:rsidRPr="00E86AEE">
              <w:rPr>
                <w:rFonts w:ascii="Garamond" w:hAnsi="Garamond"/>
                <w:sz w:val="28"/>
                <w:szCs w:val="28"/>
              </w:rPr>
              <w:t xml:space="preserve">. </w:t>
            </w:r>
          </w:p>
        </w:tc>
        <w:tc>
          <w:tcPr>
            <w:tcW w:w="4054" w:type="dxa"/>
          </w:tcPr>
          <w:p w14:paraId="294E4412" w14:textId="77777777" w:rsidR="008928E2" w:rsidRPr="004F02BD" w:rsidRDefault="008928E2" w:rsidP="00DB60C3">
            <w:pPr>
              <w:pStyle w:val="ListParagraph"/>
              <w:ind w:left="0" w:firstLine="227"/>
              <w:jc w:val="both"/>
              <w:rPr>
                <w:rFonts w:ascii="Garamond" w:hAnsi="Garamond" w:cs="Times New Roman"/>
                <w:sz w:val="28"/>
              </w:rPr>
            </w:pPr>
            <w:r w:rsidRPr="004F02BD">
              <w:rPr>
                <w:rFonts w:ascii="Garamond" w:hAnsi="Garamond" w:cs="Times New Roman"/>
                <w:sz w:val="28"/>
              </w:rPr>
              <w:lastRenderedPageBreak/>
              <w:t xml:space="preserve">A. </w:t>
            </w:r>
            <w:r w:rsidRPr="004F02BD">
              <w:rPr>
                <w:rFonts w:ascii="Garamond" w:hAnsi="Garamond" w:cs="Times New Roman"/>
                <w:i/>
                <w:sz w:val="28"/>
              </w:rPr>
              <w:t>It is to have such Privilege with God, as a Son hath with his Father. This is called</w:t>
            </w:r>
            <w:r w:rsidRPr="004F02BD">
              <w:rPr>
                <w:rFonts w:ascii="Garamond" w:hAnsi="Garamond" w:cs="Times New Roman"/>
                <w:sz w:val="28"/>
              </w:rPr>
              <w:t xml:space="preserve"> Adoption, </w:t>
            </w:r>
            <w:r w:rsidRPr="004F02BD">
              <w:rPr>
                <w:rFonts w:ascii="Garamond" w:hAnsi="Garamond" w:cs="Times New Roman"/>
                <w:i/>
                <w:sz w:val="28"/>
              </w:rPr>
              <w:t>by which you have an Assurance</w:t>
            </w:r>
            <w:r w:rsidR="00347C1E">
              <w:rPr>
                <w:rFonts w:ascii="Garamond" w:hAnsi="Garamond" w:cs="Times New Roman"/>
                <w:i/>
                <w:sz w:val="28"/>
              </w:rPr>
              <w:t>,</w:t>
            </w:r>
            <w:r w:rsidRPr="004F02BD">
              <w:rPr>
                <w:rFonts w:ascii="Garamond" w:hAnsi="Garamond" w:cs="Times New Roman"/>
                <w:i/>
                <w:sz w:val="28"/>
              </w:rPr>
              <w:t xml:space="preserve"> that God, for Christ’s sake, will overlook the</w:t>
            </w:r>
            <w:r w:rsidRPr="004F02BD">
              <w:rPr>
                <w:rFonts w:ascii="Garamond" w:hAnsi="Garamond" w:cs="Times New Roman"/>
                <w:sz w:val="28"/>
              </w:rPr>
              <w:t xml:space="preserve"> untowardness of your Nature, </w:t>
            </w:r>
            <w:r w:rsidRPr="004F02BD">
              <w:rPr>
                <w:rFonts w:ascii="Garamond" w:hAnsi="Garamond" w:cs="Times New Roman"/>
                <w:i/>
                <w:sz w:val="28"/>
              </w:rPr>
              <w:t>pity your</w:t>
            </w:r>
            <w:r w:rsidRPr="004F02BD">
              <w:rPr>
                <w:rFonts w:ascii="Garamond" w:hAnsi="Garamond" w:cs="Times New Roman"/>
                <w:sz w:val="28"/>
              </w:rPr>
              <w:t xml:space="preserve"> Infirmities</w:t>
            </w:r>
            <w:r w:rsidR="002C617D" w:rsidRPr="002C617D">
              <w:rPr>
                <w:rFonts w:ascii="Garamond" w:hAnsi="Garamond" w:cs="Times New Roman"/>
                <w:sz w:val="28"/>
              </w:rPr>
              <w:t> ;</w:t>
            </w:r>
            <w:r w:rsidRPr="004F02BD">
              <w:rPr>
                <w:rFonts w:ascii="Garamond" w:hAnsi="Garamond" w:cs="Times New Roman"/>
                <w:sz w:val="28"/>
              </w:rPr>
              <w:t xml:space="preserve"> </w:t>
            </w:r>
            <w:r w:rsidRPr="004F02BD">
              <w:rPr>
                <w:rFonts w:ascii="Garamond" w:hAnsi="Garamond" w:cs="Times New Roman"/>
                <w:i/>
                <w:sz w:val="28"/>
              </w:rPr>
              <w:t>favourably</w:t>
            </w:r>
            <w:r w:rsidRPr="004F02BD">
              <w:rPr>
                <w:rFonts w:ascii="Garamond" w:hAnsi="Garamond" w:cs="Times New Roman"/>
                <w:sz w:val="28"/>
              </w:rPr>
              <w:t xml:space="preserve"> hear your Requests, </w:t>
            </w:r>
            <w:r w:rsidRPr="004F02BD">
              <w:rPr>
                <w:rFonts w:ascii="Garamond" w:hAnsi="Garamond" w:cs="Times New Roman"/>
                <w:sz w:val="28"/>
              </w:rPr>
              <w:lastRenderedPageBreak/>
              <w:t xml:space="preserve">supply </w:t>
            </w:r>
            <w:r w:rsidRPr="004F02BD">
              <w:rPr>
                <w:rFonts w:ascii="Garamond" w:hAnsi="Garamond" w:cs="Times New Roman"/>
                <w:i/>
                <w:sz w:val="28"/>
              </w:rPr>
              <w:t>all your Wants</w:t>
            </w:r>
            <w:r w:rsidRPr="004F02BD">
              <w:rPr>
                <w:rFonts w:ascii="Garamond" w:hAnsi="Garamond" w:cs="Times New Roman"/>
                <w:sz w:val="28"/>
              </w:rPr>
              <w:t xml:space="preserve">, reward </w:t>
            </w:r>
            <w:r w:rsidRPr="004F02BD">
              <w:rPr>
                <w:rFonts w:ascii="Garamond" w:hAnsi="Garamond" w:cs="Times New Roman"/>
                <w:i/>
                <w:sz w:val="28"/>
              </w:rPr>
              <w:t>your Well-doings</w:t>
            </w:r>
            <w:r w:rsidRPr="004F02BD">
              <w:rPr>
                <w:rFonts w:ascii="Garamond" w:hAnsi="Garamond" w:cs="Times New Roman"/>
                <w:sz w:val="28"/>
              </w:rPr>
              <w:t xml:space="preserve">, </w:t>
            </w:r>
            <w:r w:rsidRPr="004F02BD">
              <w:rPr>
                <w:rFonts w:ascii="Garamond" w:hAnsi="Garamond" w:cs="Times New Roman"/>
                <w:i/>
                <w:sz w:val="28"/>
              </w:rPr>
              <w:t>and</w:t>
            </w:r>
            <w:r w:rsidRPr="004F02BD">
              <w:rPr>
                <w:rFonts w:ascii="Garamond" w:hAnsi="Garamond" w:cs="Times New Roman"/>
                <w:sz w:val="28"/>
              </w:rPr>
              <w:t xml:space="preserve"> correct </w:t>
            </w:r>
            <w:r w:rsidRPr="004F02BD">
              <w:rPr>
                <w:rFonts w:ascii="Garamond" w:hAnsi="Garamond" w:cs="Times New Roman"/>
                <w:i/>
                <w:sz w:val="28"/>
              </w:rPr>
              <w:t>your Miscarriages</w:t>
            </w:r>
            <w:r w:rsidR="002C617D" w:rsidRPr="002C617D">
              <w:rPr>
                <w:rFonts w:ascii="Garamond" w:hAnsi="Garamond" w:cs="Times New Roman"/>
                <w:sz w:val="28"/>
              </w:rPr>
              <w:t> ;</w:t>
            </w:r>
            <w:r w:rsidRPr="004F02BD">
              <w:rPr>
                <w:rFonts w:ascii="Garamond" w:hAnsi="Garamond" w:cs="Times New Roman"/>
                <w:i/>
                <w:sz w:val="28"/>
              </w:rPr>
              <w:t xml:space="preserve"> which are all Acts </w:t>
            </w:r>
            <w:r w:rsidRPr="004F02BD">
              <w:rPr>
                <w:rFonts w:ascii="Garamond" w:hAnsi="Garamond" w:cs="Times New Roman"/>
                <w:sz w:val="28"/>
              </w:rPr>
              <w:t>of fatherly Affection.</w:t>
            </w:r>
          </w:p>
        </w:tc>
        <w:tc>
          <w:tcPr>
            <w:tcW w:w="906" w:type="dxa"/>
          </w:tcPr>
          <w:p w14:paraId="3A96245B" w14:textId="77777777" w:rsidR="008928E2" w:rsidRPr="00677A95" w:rsidRDefault="008928E2" w:rsidP="00DB60C3">
            <w:pPr>
              <w:pStyle w:val="ListParagraph"/>
              <w:ind w:left="0"/>
              <w:rPr>
                <w:rFonts w:ascii="Garamond" w:hAnsi="Garamond" w:cs="Times New Roman"/>
                <w:sz w:val="20"/>
                <w:szCs w:val="20"/>
              </w:rPr>
            </w:pPr>
          </w:p>
        </w:tc>
      </w:tr>
      <w:tr w:rsidR="008928E2" w:rsidRPr="004F02BD" w14:paraId="0F450BCD" w14:textId="77777777" w:rsidTr="00677A95">
        <w:tc>
          <w:tcPr>
            <w:tcW w:w="4111" w:type="dxa"/>
          </w:tcPr>
          <w:p w14:paraId="15D502EE" w14:textId="77777777" w:rsidR="008928E2" w:rsidRPr="00E86AEE" w:rsidRDefault="008928E2" w:rsidP="00DB60C3">
            <w:pPr>
              <w:pStyle w:val="CM3"/>
              <w:widowControl/>
              <w:spacing w:line="240" w:lineRule="auto"/>
              <w:ind w:firstLine="227"/>
              <w:jc w:val="both"/>
              <w:rPr>
                <w:rFonts w:ascii="Garamond" w:hAnsi="Garamond"/>
                <w:i/>
                <w:sz w:val="28"/>
                <w:szCs w:val="28"/>
                <w:lang w:val="es-ES"/>
              </w:rPr>
            </w:pPr>
            <w:r w:rsidRPr="00E86AEE">
              <w:rPr>
                <w:rFonts w:ascii="Garamond" w:hAnsi="Garamond"/>
                <w:i/>
                <w:sz w:val="28"/>
                <w:szCs w:val="28"/>
                <w:lang w:val="es-ES"/>
              </w:rPr>
              <w:t>Q.</w:t>
            </w:r>
            <w:r w:rsidRPr="00E86AEE">
              <w:rPr>
                <w:rFonts w:ascii="Garamond" w:hAnsi="Garamond"/>
                <w:sz w:val="28"/>
                <w:szCs w:val="28"/>
                <w:lang w:val="es-ES"/>
              </w:rPr>
              <w:t xml:space="preserve"> </w:t>
            </w:r>
            <w:proofErr w:type="spellStart"/>
            <w:r w:rsidRPr="00E86AEE">
              <w:rPr>
                <w:rFonts w:ascii="Garamond" w:hAnsi="Garamond"/>
                <w:sz w:val="28"/>
                <w:szCs w:val="28"/>
                <w:lang w:val="es-ES"/>
              </w:rPr>
              <w:t>Cre</w:t>
            </w:r>
            <w:proofErr w:type="spellEnd"/>
            <w:r w:rsidRPr="00E86AEE">
              <w:rPr>
                <w:rFonts w:ascii="Garamond" w:hAnsi="Garamond"/>
                <w:sz w:val="28"/>
                <w:szCs w:val="28"/>
                <w:lang w:val="es-ES"/>
              </w:rPr>
              <w:t xml:space="preserve"> te </w:t>
            </w:r>
            <w:proofErr w:type="spellStart"/>
            <w:r w:rsidRPr="00E86AEE">
              <w:rPr>
                <w:rFonts w:ascii="Garamond" w:hAnsi="Garamond"/>
                <w:sz w:val="28"/>
                <w:szCs w:val="28"/>
                <w:lang w:val="es-ES"/>
              </w:rPr>
              <w:t>dy</w:t>
            </w:r>
            <w:proofErr w:type="spellEnd"/>
            <w:r w:rsidRPr="00E86AEE">
              <w:rPr>
                <w:rFonts w:ascii="Garamond" w:hAnsi="Garamond"/>
                <w:sz w:val="28"/>
                <w:szCs w:val="28"/>
                <w:lang w:val="es-ES"/>
              </w:rPr>
              <w:t xml:space="preserve"> ve </w:t>
            </w:r>
            <w:proofErr w:type="spellStart"/>
            <w:r w:rsidRPr="00E86AEE">
              <w:rPr>
                <w:rFonts w:ascii="Garamond" w:hAnsi="Garamond"/>
                <w:i/>
                <w:sz w:val="28"/>
                <w:szCs w:val="28"/>
                <w:lang w:val="es-ES"/>
              </w:rPr>
              <w:t>Eireh</w:t>
            </w:r>
            <w:proofErr w:type="spellEnd"/>
            <w:r w:rsidRPr="00E86AEE">
              <w:rPr>
                <w:rFonts w:ascii="Garamond" w:hAnsi="Garamond"/>
                <w:i/>
                <w:sz w:val="28"/>
                <w:szCs w:val="28"/>
                <w:lang w:val="es-ES"/>
              </w:rPr>
              <w:t xml:space="preserve"> </w:t>
            </w:r>
            <w:proofErr w:type="spellStart"/>
            <w:r w:rsidRPr="00E86AEE">
              <w:rPr>
                <w:rFonts w:ascii="Garamond" w:hAnsi="Garamond"/>
                <w:i/>
                <w:sz w:val="28"/>
                <w:szCs w:val="28"/>
                <w:lang w:val="es-ES"/>
              </w:rPr>
              <w:t>jeh</w:t>
            </w:r>
            <w:proofErr w:type="spellEnd"/>
            <w:r w:rsidRPr="00E86AEE">
              <w:rPr>
                <w:rFonts w:ascii="Garamond" w:hAnsi="Garamond"/>
                <w:i/>
                <w:sz w:val="28"/>
                <w:szCs w:val="28"/>
                <w:lang w:val="es-ES"/>
              </w:rPr>
              <w:t xml:space="preserve"> </w:t>
            </w:r>
            <w:proofErr w:type="spellStart"/>
            <w:r w:rsidRPr="00E86AEE">
              <w:rPr>
                <w:rFonts w:ascii="Garamond" w:hAnsi="Garamond"/>
                <w:i/>
                <w:sz w:val="28"/>
                <w:szCs w:val="28"/>
                <w:lang w:val="es-ES"/>
              </w:rPr>
              <w:t>Reereeaght</w:t>
            </w:r>
            <w:proofErr w:type="spellEnd"/>
            <w:r w:rsidRPr="00E86AEE">
              <w:rPr>
                <w:rFonts w:ascii="Garamond" w:hAnsi="Garamond"/>
                <w:i/>
                <w:sz w:val="28"/>
                <w:szCs w:val="28"/>
                <w:lang w:val="es-ES"/>
              </w:rPr>
              <w:t xml:space="preserve"> </w:t>
            </w:r>
            <w:proofErr w:type="spellStart"/>
            <w:r w:rsidRPr="00E86AEE">
              <w:rPr>
                <w:rFonts w:ascii="Garamond" w:hAnsi="Garamond"/>
                <w:i/>
                <w:sz w:val="28"/>
                <w:szCs w:val="28"/>
                <w:lang w:val="es-ES"/>
              </w:rPr>
              <w:t>Niau</w:t>
            </w:r>
            <w:proofErr w:type="spellEnd"/>
            <w:r w:rsidR="002C617D" w:rsidRPr="002C617D">
              <w:rPr>
                <w:rFonts w:ascii="Garamond" w:hAnsi="Garamond"/>
                <w:i/>
                <w:sz w:val="28"/>
                <w:szCs w:val="28"/>
                <w:lang w:val="es-ES"/>
              </w:rPr>
              <w:t> ?</w:t>
            </w:r>
            <w:r w:rsidRPr="00E86AEE">
              <w:rPr>
                <w:rFonts w:ascii="Garamond" w:hAnsi="Garamond"/>
                <w:i/>
                <w:sz w:val="28"/>
                <w:szCs w:val="28"/>
                <w:lang w:val="es-ES"/>
              </w:rPr>
              <w:t xml:space="preserve"> </w:t>
            </w:r>
          </w:p>
        </w:tc>
        <w:tc>
          <w:tcPr>
            <w:tcW w:w="4054" w:type="dxa"/>
          </w:tcPr>
          <w:p w14:paraId="27DE19A9" w14:textId="77777777" w:rsidR="008928E2" w:rsidRPr="004F02BD" w:rsidRDefault="008928E2"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What is it to be an</w:t>
            </w:r>
            <w:r w:rsidRPr="004F02BD">
              <w:rPr>
                <w:rFonts w:ascii="Garamond" w:hAnsi="Garamond" w:cs="Times New Roman"/>
                <w:sz w:val="28"/>
              </w:rPr>
              <w:t xml:space="preserve"> Inheritor of the Kingdom of Heaven</w:t>
            </w:r>
            <w:r w:rsidR="002C617D" w:rsidRPr="002C617D">
              <w:rPr>
                <w:rFonts w:ascii="Garamond" w:hAnsi="Garamond" w:cs="Times New Roman"/>
                <w:i/>
                <w:sz w:val="28"/>
              </w:rPr>
              <w:t> </w:t>
            </w:r>
            <w:r w:rsidR="00C57BF1" w:rsidRPr="00C57BF1">
              <w:rPr>
                <w:rFonts w:ascii="Garamond" w:hAnsi="Garamond" w:cs="Times New Roman"/>
                <w:sz w:val="28"/>
              </w:rPr>
              <w:t>?</w:t>
            </w:r>
          </w:p>
        </w:tc>
        <w:tc>
          <w:tcPr>
            <w:tcW w:w="906" w:type="dxa"/>
          </w:tcPr>
          <w:p w14:paraId="0E8B40E3" w14:textId="77777777" w:rsidR="008928E2" w:rsidRPr="00677A95" w:rsidRDefault="008928E2" w:rsidP="00DB60C3">
            <w:pPr>
              <w:pStyle w:val="ListParagraph"/>
              <w:ind w:left="0"/>
              <w:rPr>
                <w:rFonts w:ascii="Garamond" w:hAnsi="Garamond" w:cs="Times New Roman"/>
                <w:sz w:val="20"/>
                <w:szCs w:val="20"/>
              </w:rPr>
            </w:pPr>
          </w:p>
        </w:tc>
      </w:tr>
      <w:tr w:rsidR="008928E2" w:rsidRPr="004F02BD" w14:paraId="27D5E3CD" w14:textId="77777777" w:rsidTr="00677A95">
        <w:tc>
          <w:tcPr>
            <w:tcW w:w="4111" w:type="dxa"/>
          </w:tcPr>
          <w:p w14:paraId="66E267F3" w14:textId="77777777" w:rsidR="008928E2" w:rsidRPr="00E86AEE" w:rsidRDefault="008928E2" w:rsidP="00DB60C3">
            <w:pPr>
              <w:pStyle w:val="CM3"/>
              <w:widowControl/>
              <w:spacing w:line="240" w:lineRule="auto"/>
              <w:ind w:firstLine="227"/>
              <w:jc w:val="both"/>
              <w:rPr>
                <w:rFonts w:ascii="Garamond" w:hAnsi="Garamond"/>
                <w:sz w:val="28"/>
                <w:szCs w:val="28"/>
              </w:rPr>
            </w:pPr>
            <w:r w:rsidRPr="008928E2">
              <w:rPr>
                <w:rFonts w:ascii="Garamond" w:hAnsi="Garamond"/>
                <w:i/>
                <w:sz w:val="28"/>
                <w:szCs w:val="28"/>
              </w:rPr>
              <w:t xml:space="preserve">A. </w:t>
            </w:r>
            <w:r w:rsidRPr="008928E2">
              <w:rPr>
                <w:rFonts w:ascii="Garamond" w:hAnsi="Garamond"/>
                <w:sz w:val="28"/>
                <w:szCs w:val="28"/>
              </w:rPr>
              <w:t xml:space="preserve">Ta </w:t>
            </w:r>
            <w:proofErr w:type="spellStart"/>
            <w:r w:rsidRPr="008928E2">
              <w:rPr>
                <w:rFonts w:ascii="Garamond" w:hAnsi="Garamond"/>
                <w:sz w:val="28"/>
                <w:szCs w:val="28"/>
              </w:rPr>
              <w:t>shen</w:t>
            </w:r>
            <w:proofErr w:type="spellEnd"/>
            <w:r w:rsidRPr="008928E2">
              <w:rPr>
                <w:rFonts w:ascii="Garamond" w:hAnsi="Garamond"/>
                <w:sz w:val="28"/>
                <w:szCs w:val="28"/>
              </w:rPr>
              <w:t xml:space="preserve"> </w:t>
            </w:r>
            <w:proofErr w:type="spellStart"/>
            <w:r w:rsidRPr="008928E2">
              <w:rPr>
                <w:rFonts w:ascii="Garamond" w:hAnsi="Garamond"/>
                <w:sz w:val="28"/>
                <w:szCs w:val="28"/>
              </w:rPr>
              <w:t>dy</w:t>
            </w:r>
            <w:proofErr w:type="spellEnd"/>
            <w:r w:rsidRPr="008928E2">
              <w:rPr>
                <w:rFonts w:ascii="Garamond" w:hAnsi="Garamond"/>
                <w:sz w:val="28"/>
                <w:szCs w:val="28"/>
              </w:rPr>
              <w:t xml:space="preserve"> </w:t>
            </w:r>
            <w:proofErr w:type="spellStart"/>
            <w:r w:rsidRPr="008928E2">
              <w:rPr>
                <w:rFonts w:ascii="Garamond" w:hAnsi="Garamond"/>
                <w:sz w:val="28"/>
                <w:szCs w:val="28"/>
              </w:rPr>
              <w:t>vel</w:t>
            </w:r>
            <w:proofErr w:type="spellEnd"/>
            <w:r w:rsidRPr="008928E2">
              <w:rPr>
                <w:rFonts w:ascii="Garamond" w:hAnsi="Garamond"/>
                <w:sz w:val="28"/>
                <w:szCs w:val="28"/>
              </w:rPr>
              <w:t xml:space="preserve"> </w:t>
            </w:r>
            <w:proofErr w:type="spellStart"/>
            <w:r w:rsidRPr="008928E2">
              <w:rPr>
                <w:rFonts w:ascii="Garamond" w:hAnsi="Garamond"/>
                <w:sz w:val="28"/>
                <w:szCs w:val="28"/>
              </w:rPr>
              <w:t>cairys</w:t>
            </w:r>
            <w:proofErr w:type="spellEnd"/>
            <w:r w:rsidRPr="008928E2">
              <w:rPr>
                <w:rFonts w:ascii="Garamond" w:hAnsi="Garamond"/>
                <w:sz w:val="28"/>
                <w:szCs w:val="28"/>
              </w:rPr>
              <w:t xml:space="preserve"> </w:t>
            </w:r>
            <w:proofErr w:type="spellStart"/>
            <w:r w:rsidRPr="008928E2">
              <w:rPr>
                <w:rFonts w:ascii="Garamond" w:hAnsi="Garamond"/>
                <w:sz w:val="28"/>
                <w:szCs w:val="28"/>
              </w:rPr>
              <w:t>ayd</w:t>
            </w:r>
            <w:proofErr w:type="spellEnd"/>
            <w:r w:rsidRPr="008928E2">
              <w:rPr>
                <w:rFonts w:ascii="Garamond" w:hAnsi="Garamond"/>
                <w:sz w:val="28"/>
                <w:szCs w:val="28"/>
              </w:rPr>
              <w:t xml:space="preserve"> </w:t>
            </w:r>
            <w:proofErr w:type="spellStart"/>
            <w:r w:rsidRPr="008928E2">
              <w:rPr>
                <w:rFonts w:ascii="Garamond" w:hAnsi="Garamond"/>
                <w:sz w:val="28"/>
                <w:szCs w:val="28"/>
              </w:rPr>
              <w:t>gys</w:t>
            </w:r>
            <w:proofErr w:type="spellEnd"/>
            <w:r w:rsidRPr="008928E2">
              <w:rPr>
                <w:rFonts w:ascii="Garamond" w:hAnsi="Garamond"/>
                <w:sz w:val="28"/>
                <w:szCs w:val="28"/>
              </w:rPr>
              <w:t xml:space="preserve"> y </w:t>
            </w:r>
            <w:proofErr w:type="spellStart"/>
            <w:r w:rsidRPr="008928E2">
              <w:rPr>
                <w:rFonts w:ascii="Garamond" w:hAnsi="Garamond"/>
                <w:sz w:val="28"/>
                <w:szCs w:val="28"/>
              </w:rPr>
              <w:t>voggey</w:t>
            </w:r>
            <w:proofErr w:type="spellEnd"/>
            <w:r w:rsidRPr="008928E2">
              <w:rPr>
                <w:rFonts w:ascii="Garamond" w:hAnsi="Garamond"/>
                <w:sz w:val="28"/>
                <w:szCs w:val="28"/>
              </w:rPr>
              <w:t xml:space="preserve"> as y </w:t>
            </w:r>
            <w:proofErr w:type="spellStart"/>
            <w:r w:rsidRPr="008928E2">
              <w:rPr>
                <w:rFonts w:ascii="Garamond" w:hAnsi="Garamond"/>
                <w:sz w:val="28"/>
                <w:szCs w:val="28"/>
              </w:rPr>
              <w:t>ghloyr</w:t>
            </w:r>
            <w:proofErr w:type="spellEnd"/>
            <w:r w:rsidRPr="008928E2">
              <w:rPr>
                <w:rFonts w:ascii="Garamond" w:hAnsi="Garamond"/>
                <w:sz w:val="28"/>
                <w:szCs w:val="28"/>
              </w:rPr>
              <w:t xml:space="preserve"> </w:t>
            </w:r>
            <w:proofErr w:type="spellStart"/>
            <w:r w:rsidRPr="008928E2">
              <w:rPr>
                <w:rFonts w:ascii="Garamond" w:hAnsi="Garamond"/>
                <w:sz w:val="28"/>
                <w:szCs w:val="28"/>
              </w:rPr>
              <w:t>t’ayns</w:t>
            </w:r>
            <w:proofErr w:type="spellEnd"/>
            <w:r w:rsidRPr="008928E2">
              <w:rPr>
                <w:rFonts w:ascii="Garamond" w:hAnsi="Garamond"/>
                <w:sz w:val="28"/>
                <w:szCs w:val="28"/>
              </w:rPr>
              <w:t xml:space="preserve"> </w:t>
            </w:r>
            <w:proofErr w:type="spellStart"/>
            <w:r w:rsidRPr="008928E2">
              <w:rPr>
                <w:rFonts w:ascii="Garamond" w:hAnsi="Garamond"/>
                <w:sz w:val="28"/>
                <w:szCs w:val="28"/>
              </w:rPr>
              <w:t>Niau</w:t>
            </w:r>
            <w:proofErr w:type="spellEnd"/>
            <w:r w:rsidR="002C617D" w:rsidRPr="002C617D">
              <w:rPr>
                <w:rFonts w:ascii="Garamond" w:hAnsi="Garamond"/>
                <w:sz w:val="28"/>
                <w:szCs w:val="28"/>
              </w:rPr>
              <w:t> ;</w:t>
            </w:r>
            <w:r w:rsidRPr="008928E2">
              <w:rPr>
                <w:rFonts w:ascii="Garamond" w:hAnsi="Garamond"/>
                <w:sz w:val="28"/>
                <w:szCs w:val="28"/>
              </w:rPr>
              <w:t xml:space="preserve"> as </w:t>
            </w:r>
            <w:proofErr w:type="spellStart"/>
            <w:r w:rsidRPr="008928E2">
              <w:rPr>
                <w:rFonts w:ascii="Garamond" w:hAnsi="Garamond"/>
                <w:sz w:val="28"/>
                <w:szCs w:val="28"/>
              </w:rPr>
              <w:t>dy</w:t>
            </w:r>
            <w:proofErr w:type="spellEnd"/>
            <w:r w:rsidRPr="008928E2">
              <w:rPr>
                <w:rFonts w:ascii="Garamond" w:hAnsi="Garamond"/>
                <w:sz w:val="28"/>
                <w:szCs w:val="28"/>
              </w:rPr>
              <w:t xml:space="preserve"> </w:t>
            </w:r>
            <w:proofErr w:type="spellStart"/>
            <w:r w:rsidRPr="008928E2">
              <w:rPr>
                <w:rFonts w:ascii="Garamond" w:hAnsi="Garamond"/>
                <w:sz w:val="28"/>
                <w:szCs w:val="28"/>
              </w:rPr>
              <w:t>ve</w:t>
            </w:r>
            <w:proofErr w:type="spellEnd"/>
            <w:r w:rsidRPr="008928E2">
              <w:rPr>
                <w:rFonts w:ascii="Garamond" w:hAnsi="Garamond"/>
                <w:sz w:val="28"/>
                <w:szCs w:val="28"/>
              </w:rPr>
              <w:t xml:space="preserve"> er </w:t>
            </w:r>
            <w:proofErr w:type="spellStart"/>
            <w:r w:rsidRPr="008928E2">
              <w:rPr>
                <w:rFonts w:ascii="Garamond" w:hAnsi="Garamond"/>
                <w:sz w:val="28"/>
                <w:szCs w:val="28"/>
              </w:rPr>
              <w:t>dy</w:t>
            </w:r>
            <w:proofErr w:type="spellEnd"/>
            <w:r w:rsidRPr="008928E2">
              <w:rPr>
                <w:rFonts w:ascii="Garamond" w:hAnsi="Garamond"/>
                <w:sz w:val="28"/>
                <w:szCs w:val="28"/>
              </w:rPr>
              <w:t xml:space="preserve"> </w:t>
            </w:r>
            <w:proofErr w:type="spellStart"/>
            <w:r w:rsidRPr="008928E2">
              <w:rPr>
                <w:rFonts w:ascii="Garamond" w:hAnsi="Garamond"/>
                <w:sz w:val="28"/>
                <w:szCs w:val="28"/>
              </w:rPr>
              <w:t>leedeil</w:t>
            </w:r>
            <w:proofErr w:type="spellEnd"/>
            <w:r w:rsidRPr="008928E2">
              <w:rPr>
                <w:rFonts w:ascii="Garamond" w:hAnsi="Garamond"/>
                <w:sz w:val="28"/>
                <w:szCs w:val="28"/>
              </w:rPr>
              <w:t xml:space="preserve"> </w:t>
            </w:r>
            <w:proofErr w:type="spellStart"/>
            <w:r w:rsidRPr="008928E2">
              <w:rPr>
                <w:rFonts w:ascii="Garamond" w:hAnsi="Garamond"/>
                <w:sz w:val="28"/>
                <w:szCs w:val="28"/>
              </w:rPr>
              <w:t>ayns</w:t>
            </w:r>
            <w:proofErr w:type="spellEnd"/>
            <w:r w:rsidRPr="008928E2">
              <w:rPr>
                <w:rFonts w:ascii="Garamond" w:hAnsi="Garamond"/>
                <w:sz w:val="28"/>
                <w:szCs w:val="28"/>
              </w:rPr>
              <w:t xml:space="preserve"> </w:t>
            </w:r>
            <w:proofErr w:type="spellStart"/>
            <w:r w:rsidRPr="008928E2">
              <w:rPr>
                <w:rFonts w:ascii="Garamond" w:hAnsi="Garamond"/>
                <w:sz w:val="28"/>
                <w:szCs w:val="28"/>
              </w:rPr>
              <w:t>raad</w:t>
            </w:r>
            <w:proofErr w:type="spellEnd"/>
            <w:r w:rsidRPr="008928E2">
              <w:rPr>
                <w:rFonts w:ascii="Garamond" w:hAnsi="Garamond"/>
                <w:sz w:val="28"/>
                <w:szCs w:val="28"/>
              </w:rPr>
              <w:t xml:space="preserve"> </w:t>
            </w:r>
            <w:proofErr w:type="spellStart"/>
            <w:r w:rsidRPr="008928E2">
              <w:rPr>
                <w:rFonts w:ascii="Garamond" w:hAnsi="Garamond"/>
                <w:sz w:val="28"/>
                <w:szCs w:val="28"/>
              </w:rPr>
              <w:t>shicker</w:t>
            </w:r>
            <w:proofErr w:type="spellEnd"/>
            <w:r w:rsidRPr="008928E2">
              <w:rPr>
                <w:rFonts w:ascii="Garamond" w:hAnsi="Garamond"/>
                <w:sz w:val="28"/>
                <w:szCs w:val="28"/>
              </w:rPr>
              <w:t xml:space="preserve"> </w:t>
            </w:r>
            <w:proofErr w:type="spellStart"/>
            <w:r w:rsidRPr="008928E2">
              <w:rPr>
                <w:rFonts w:ascii="Garamond" w:hAnsi="Garamond"/>
                <w:sz w:val="28"/>
                <w:szCs w:val="28"/>
              </w:rPr>
              <w:t>dy</w:t>
            </w:r>
            <w:proofErr w:type="spellEnd"/>
            <w:r w:rsidRPr="008928E2">
              <w:rPr>
                <w:rFonts w:ascii="Garamond" w:hAnsi="Garamond"/>
                <w:sz w:val="28"/>
                <w:szCs w:val="28"/>
              </w:rPr>
              <w:t xml:space="preserve"> </w:t>
            </w:r>
            <w:proofErr w:type="spellStart"/>
            <w:r w:rsidRPr="008928E2">
              <w:rPr>
                <w:rFonts w:ascii="Garamond" w:hAnsi="Garamond"/>
                <w:sz w:val="28"/>
                <w:szCs w:val="28"/>
              </w:rPr>
              <w:t>chosney</w:t>
            </w:r>
            <w:proofErr w:type="spellEnd"/>
            <w:r w:rsidRPr="008928E2">
              <w:rPr>
                <w:rFonts w:ascii="Garamond" w:hAnsi="Garamond"/>
                <w:sz w:val="28"/>
                <w:szCs w:val="28"/>
              </w:rPr>
              <w:t xml:space="preserve"> ad. </w:t>
            </w:r>
            <w:r w:rsidRPr="00E86AEE">
              <w:rPr>
                <w:rFonts w:ascii="Garamond" w:hAnsi="Garamond"/>
                <w:sz w:val="28"/>
                <w:szCs w:val="28"/>
              </w:rPr>
              <w:t xml:space="preserve">Dy </w:t>
            </w:r>
            <w:proofErr w:type="spellStart"/>
            <w:r w:rsidRPr="00E86AEE">
              <w:rPr>
                <w:rFonts w:ascii="Garamond" w:hAnsi="Garamond"/>
                <w:sz w:val="28"/>
                <w:szCs w:val="28"/>
              </w:rPr>
              <w:t>vel</w:t>
            </w:r>
            <w:proofErr w:type="spellEnd"/>
            <w:r w:rsidRPr="00E86AEE">
              <w:rPr>
                <w:rFonts w:ascii="Garamond" w:hAnsi="Garamond"/>
                <w:sz w:val="28"/>
                <w:szCs w:val="28"/>
              </w:rPr>
              <w:t xml:space="preserve"> goo Yee </w:t>
            </w:r>
            <w:proofErr w:type="spellStart"/>
            <w:r w:rsidRPr="00E86AEE">
              <w:rPr>
                <w:rFonts w:ascii="Garamond" w:hAnsi="Garamond"/>
                <w:sz w:val="28"/>
                <w:szCs w:val="28"/>
              </w:rPr>
              <w:t>ayd</w:t>
            </w:r>
            <w:proofErr w:type="spellEnd"/>
            <w:r w:rsidRPr="00E86AEE">
              <w:rPr>
                <w:rFonts w:ascii="Garamond" w:hAnsi="Garamond"/>
                <w:sz w:val="28"/>
                <w:szCs w:val="28"/>
              </w:rPr>
              <w:t xml:space="preserve"> son </w:t>
            </w:r>
            <w:proofErr w:type="spellStart"/>
            <w:r w:rsidRPr="00E86AEE">
              <w:rPr>
                <w:rFonts w:ascii="Garamond" w:hAnsi="Garamond"/>
                <w:sz w:val="28"/>
                <w:szCs w:val="28"/>
              </w:rPr>
              <w:t>dt’raan</w:t>
            </w:r>
            <w:proofErr w:type="spellEnd"/>
            <w:r w:rsidRPr="00E86AEE">
              <w:rPr>
                <w:rFonts w:ascii="Garamond" w:hAnsi="Garamond"/>
                <w:sz w:val="28"/>
                <w:szCs w:val="28"/>
              </w:rPr>
              <w:t xml:space="preserve"> as </w:t>
            </w:r>
            <w:proofErr w:type="spellStart"/>
            <w:r w:rsidRPr="00E86AEE">
              <w:rPr>
                <w:rFonts w:ascii="Garamond" w:hAnsi="Garamond"/>
                <w:sz w:val="28"/>
                <w:szCs w:val="28"/>
              </w:rPr>
              <w:t>Ainlyn</w:t>
            </w:r>
            <w:proofErr w:type="spellEnd"/>
            <w:r w:rsidRPr="00E86AEE">
              <w:rPr>
                <w:rFonts w:ascii="Garamond" w:hAnsi="Garamond"/>
                <w:sz w:val="28"/>
                <w:szCs w:val="28"/>
              </w:rPr>
              <w:t xml:space="preserve"> </w:t>
            </w:r>
            <w:proofErr w:type="spellStart"/>
            <w:r w:rsidRPr="00E86AEE">
              <w:rPr>
                <w:rFonts w:ascii="Garamond" w:hAnsi="Garamond"/>
                <w:sz w:val="28"/>
                <w:szCs w:val="28"/>
              </w:rPr>
              <w:t>mie</w:t>
            </w:r>
            <w:proofErr w:type="spellEnd"/>
            <w:r w:rsidRPr="00E86AEE">
              <w:rPr>
                <w:rFonts w:ascii="Garamond" w:hAnsi="Garamond"/>
                <w:sz w:val="28"/>
                <w:szCs w:val="28"/>
              </w:rPr>
              <w:t xml:space="preserve"> Yee </w:t>
            </w:r>
            <w:proofErr w:type="spellStart"/>
            <w:r w:rsidRPr="00E86AEE">
              <w:rPr>
                <w:rFonts w:ascii="Garamond" w:hAnsi="Garamond"/>
                <w:sz w:val="28"/>
                <w:szCs w:val="28"/>
              </w:rPr>
              <w:t>dy</w:t>
            </w:r>
            <w:proofErr w:type="spellEnd"/>
            <w:r w:rsidRPr="00E86AEE">
              <w:rPr>
                <w:rFonts w:ascii="Garamond" w:hAnsi="Garamond"/>
                <w:sz w:val="28"/>
                <w:szCs w:val="28"/>
              </w:rPr>
              <w:t xml:space="preserve"> </w:t>
            </w:r>
            <w:proofErr w:type="spellStart"/>
            <w:r w:rsidRPr="00E86AEE">
              <w:rPr>
                <w:rFonts w:ascii="Garamond" w:hAnsi="Garamond"/>
                <w:sz w:val="28"/>
                <w:szCs w:val="28"/>
              </w:rPr>
              <w:t>hirveish</w:t>
            </w:r>
            <w:proofErr w:type="spellEnd"/>
            <w:r w:rsidRPr="00E86AEE">
              <w:rPr>
                <w:rFonts w:ascii="Garamond" w:hAnsi="Garamond"/>
                <w:sz w:val="28"/>
                <w:szCs w:val="28"/>
              </w:rPr>
              <w:t xml:space="preserve"> </w:t>
            </w:r>
            <w:proofErr w:type="spellStart"/>
            <w:r w:rsidRPr="00E86AEE">
              <w:rPr>
                <w:rFonts w:ascii="Garamond" w:hAnsi="Garamond"/>
                <w:sz w:val="28"/>
                <w:szCs w:val="28"/>
              </w:rPr>
              <w:t>dhyt</w:t>
            </w:r>
            <w:proofErr w:type="spellEnd"/>
            <w:r w:rsidRPr="00E86AEE">
              <w:rPr>
                <w:rFonts w:ascii="Garamond" w:hAnsi="Garamond"/>
                <w:sz w:val="28"/>
                <w:szCs w:val="28"/>
              </w:rPr>
              <w:t xml:space="preserve">. </w:t>
            </w:r>
            <w:proofErr w:type="spellStart"/>
            <w:r w:rsidRPr="00E86AEE">
              <w:rPr>
                <w:rFonts w:ascii="Garamond" w:hAnsi="Garamond"/>
                <w:sz w:val="28"/>
                <w:szCs w:val="28"/>
              </w:rPr>
              <w:t>Myr</w:t>
            </w:r>
            <w:proofErr w:type="spellEnd"/>
            <w:r w:rsidRPr="00E86AEE">
              <w:rPr>
                <w:rFonts w:ascii="Garamond" w:hAnsi="Garamond"/>
                <w:sz w:val="28"/>
                <w:szCs w:val="28"/>
              </w:rPr>
              <w:t xml:space="preserve"> </w:t>
            </w:r>
            <w:proofErr w:type="spellStart"/>
            <w:r w:rsidRPr="00E86AEE">
              <w:rPr>
                <w:rFonts w:ascii="Garamond" w:hAnsi="Garamond"/>
                <w:sz w:val="28"/>
                <w:szCs w:val="28"/>
              </w:rPr>
              <w:t>shen</w:t>
            </w:r>
            <w:proofErr w:type="spellEnd"/>
            <w:r w:rsidRPr="00E86AEE">
              <w:rPr>
                <w:rFonts w:ascii="Garamond" w:hAnsi="Garamond"/>
                <w:sz w:val="28"/>
                <w:szCs w:val="28"/>
              </w:rPr>
              <w:t xml:space="preserve"> </w:t>
            </w:r>
            <w:proofErr w:type="spellStart"/>
            <w:r w:rsidRPr="00E86AEE">
              <w:rPr>
                <w:rFonts w:ascii="Garamond" w:hAnsi="Garamond"/>
                <w:sz w:val="28"/>
                <w:szCs w:val="28"/>
              </w:rPr>
              <w:t>d</w:t>
            </w:r>
            <w:r w:rsidR="00347C1E">
              <w:rPr>
                <w:rFonts w:ascii="Garamond" w:hAnsi="Garamond"/>
                <w:sz w:val="28"/>
                <w:szCs w:val="28"/>
              </w:rPr>
              <w:t>y</w:t>
            </w:r>
            <w:proofErr w:type="spellEnd"/>
            <w:r w:rsidR="00347C1E">
              <w:rPr>
                <w:rFonts w:ascii="Garamond" w:hAnsi="Garamond"/>
                <w:sz w:val="28"/>
                <w:szCs w:val="28"/>
              </w:rPr>
              <w:t xml:space="preserve"> nee </w:t>
            </w:r>
            <w:proofErr w:type="spellStart"/>
            <w:r w:rsidR="00347C1E">
              <w:rPr>
                <w:rFonts w:ascii="Garamond" w:hAnsi="Garamond"/>
                <w:sz w:val="28"/>
                <w:szCs w:val="28"/>
              </w:rPr>
              <w:t>dt’oill</w:t>
            </w:r>
            <w:proofErr w:type="spellEnd"/>
            <w:r w:rsidR="00347C1E">
              <w:rPr>
                <w:rFonts w:ascii="Garamond" w:hAnsi="Garamond"/>
                <w:sz w:val="28"/>
                <w:szCs w:val="28"/>
              </w:rPr>
              <w:t xml:space="preserve"> </w:t>
            </w:r>
            <w:proofErr w:type="spellStart"/>
            <w:r w:rsidR="00347C1E">
              <w:rPr>
                <w:rFonts w:ascii="Garamond" w:hAnsi="Garamond"/>
                <w:sz w:val="28"/>
                <w:szCs w:val="28"/>
              </w:rPr>
              <w:t>hene</w:t>
            </w:r>
            <w:proofErr w:type="spellEnd"/>
            <w:r w:rsidR="00347C1E">
              <w:rPr>
                <w:rFonts w:ascii="Garamond" w:hAnsi="Garamond"/>
                <w:sz w:val="28"/>
                <w:szCs w:val="28"/>
              </w:rPr>
              <w:t xml:space="preserve"> vees eh, </w:t>
            </w:r>
            <w:proofErr w:type="spellStart"/>
            <w:r w:rsidR="00347C1E">
              <w:rPr>
                <w:rFonts w:ascii="Garamond" w:hAnsi="Garamond"/>
                <w:sz w:val="28"/>
                <w:szCs w:val="28"/>
              </w:rPr>
              <w:t>man</w:t>
            </w:r>
            <w:r w:rsidRPr="00E86AEE">
              <w:rPr>
                <w:rFonts w:ascii="Garamond" w:hAnsi="Garamond"/>
                <w:sz w:val="28"/>
                <w:szCs w:val="28"/>
              </w:rPr>
              <w:t>agh</w:t>
            </w:r>
            <w:proofErr w:type="spellEnd"/>
            <w:r w:rsidRPr="00E86AEE">
              <w:rPr>
                <w:rFonts w:ascii="Garamond" w:hAnsi="Garamond"/>
                <w:sz w:val="28"/>
                <w:szCs w:val="28"/>
              </w:rPr>
              <w:t xml:space="preserve"> bee </w:t>
            </w:r>
            <w:proofErr w:type="spellStart"/>
            <w:r w:rsidRPr="00E86AEE">
              <w:rPr>
                <w:rFonts w:ascii="Garamond" w:hAnsi="Garamond"/>
                <w:sz w:val="28"/>
                <w:szCs w:val="28"/>
              </w:rPr>
              <w:t>oo</w:t>
            </w:r>
            <w:proofErr w:type="spellEnd"/>
            <w:r w:rsidRPr="00E86AEE">
              <w:rPr>
                <w:rFonts w:ascii="Garamond" w:hAnsi="Garamond"/>
                <w:sz w:val="28"/>
                <w:szCs w:val="28"/>
              </w:rPr>
              <w:t xml:space="preserve"> </w:t>
            </w:r>
            <w:proofErr w:type="spellStart"/>
            <w:r w:rsidRPr="00E86AEE">
              <w:rPr>
                <w:rFonts w:ascii="Garamond" w:hAnsi="Garamond"/>
                <w:sz w:val="28"/>
                <w:szCs w:val="28"/>
              </w:rPr>
              <w:t>ayns</w:t>
            </w:r>
            <w:proofErr w:type="spellEnd"/>
            <w:r w:rsidRPr="00E86AEE">
              <w:rPr>
                <w:rFonts w:ascii="Garamond" w:hAnsi="Garamond"/>
                <w:sz w:val="28"/>
                <w:szCs w:val="28"/>
              </w:rPr>
              <w:t xml:space="preserve"> </w:t>
            </w:r>
            <w:proofErr w:type="spellStart"/>
            <w:r w:rsidRPr="00E86AEE">
              <w:rPr>
                <w:rFonts w:ascii="Garamond" w:hAnsi="Garamond"/>
                <w:sz w:val="28"/>
                <w:szCs w:val="28"/>
              </w:rPr>
              <w:t>maynrys</w:t>
            </w:r>
            <w:proofErr w:type="spellEnd"/>
            <w:r w:rsidRPr="00E86AEE">
              <w:rPr>
                <w:rFonts w:ascii="Garamond" w:hAnsi="Garamond"/>
                <w:sz w:val="28"/>
                <w:szCs w:val="28"/>
              </w:rPr>
              <w:t xml:space="preserve"> son </w:t>
            </w:r>
            <w:proofErr w:type="spellStart"/>
            <w:r w:rsidRPr="00E86AEE">
              <w:rPr>
                <w:rFonts w:ascii="Garamond" w:hAnsi="Garamond"/>
                <w:sz w:val="28"/>
                <w:szCs w:val="28"/>
              </w:rPr>
              <w:t>dy</w:t>
            </w:r>
            <w:proofErr w:type="spellEnd"/>
            <w:r w:rsidRPr="00E86AEE">
              <w:rPr>
                <w:rFonts w:ascii="Garamond" w:hAnsi="Garamond"/>
                <w:sz w:val="28"/>
                <w:szCs w:val="28"/>
              </w:rPr>
              <w:t xml:space="preserve"> bra</w:t>
            </w:r>
            <w:r w:rsidRPr="00E86AEE">
              <w:rPr>
                <w:rFonts w:ascii="Garamond" w:hAnsi="Garamond"/>
                <w:i/>
                <w:sz w:val="28"/>
                <w:szCs w:val="28"/>
              </w:rPr>
              <w:t xml:space="preserve">. </w:t>
            </w:r>
          </w:p>
        </w:tc>
        <w:tc>
          <w:tcPr>
            <w:tcW w:w="4054" w:type="dxa"/>
          </w:tcPr>
          <w:p w14:paraId="16BAC320" w14:textId="77777777" w:rsidR="008928E2" w:rsidRPr="004F02BD" w:rsidRDefault="008928E2"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It is to have a Title to the Joys and Glories of Heaven, and to be put into a sure way of attaining them. It is to have the Word of God for your Security, and the good Angels of God to minister unto you</w:t>
            </w:r>
            <w:r w:rsidR="002C617D" w:rsidRPr="002C617D">
              <w:rPr>
                <w:rFonts w:ascii="Garamond" w:hAnsi="Garamond" w:cs="Times New Roman"/>
                <w:sz w:val="28"/>
              </w:rPr>
              <w:t> ;</w:t>
            </w:r>
            <w:r w:rsidRPr="004F02BD">
              <w:rPr>
                <w:rFonts w:ascii="Garamond" w:hAnsi="Garamond" w:cs="Times New Roman"/>
                <w:i/>
                <w:sz w:val="28"/>
              </w:rPr>
              <w:t xml:space="preserve"> so that it will be your own Fault,</w:t>
            </w:r>
            <w:r w:rsidRPr="004F02BD">
              <w:rPr>
                <w:rFonts w:ascii="Garamond" w:hAnsi="Garamond" w:cs="Times New Roman"/>
                <w:sz w:val="28"/>
              </w:rPr>
              <w:t xml:space="preserve"> if you are not eternally Happy.</w:t>
            </w:r>
          </w:p>
        </w:tc>
        <w:tc>
          <w:tcPr>
            <w:tcW w:w="906" w:type="dxa"/>
          </w:tcPr>
          <w:p w14:paraId="15DC610B" w14:textId="77777777" w:rsidR="008928E2" w:rsidRDefault="008928E2" w:rsidP="00DB60C3">
            <w:pPr>
              <w:pStyle w:val="ListParagraph"/>
              <w:ind w:left="0"/>
              <w:rPr>
                <w:rFonts w:ascii="Garamond" w:hAnsi="Garamond" w:cs="Times New Roman"/>
                <w:sz w:val="20"/>
                <w:szCs w:val="20"/>
              </w:rPr>
            </w:pPr>
          </w:p>
          <w:p w14:paraId="4283A23C" w14:textId="77777777" w:rsidR="00347C1E" w:rsidRDefault="00347C1E" w:rsidP="00DB60C3">
            <w:pPr>
              <w:pStyle w:val="ListParagraph"/>
              <w:ind w:left="0"/>
              <w:rPr>
                <w:rFonts w:ascii="Garamond" w:hAnsi="Garamond" w:cs="Times New Roman"/>
                <w:sz w:val="20"/>
                <w:szCs w:val="20"/>
              </w:rPr>
            </w:pPr>
          </w:p>
          <w:p w14:paraId="4EF3BD53" w14:textId="77777777" w:rsidR="00347C1E" w:rsidRDefault="00347C1E" w:rsidP="00DB60C3">
            <w:pPr>
              <w:pStyle w:val="ListParagraph"/>
              <w:ind w:left="0"/>
              <w:rPr>
                <w:rFonts w:ascii="Garamond" w:hAnsi="Garamond" w:cs="Times New Roman"/>
                <w:sz w:val="20"/>
                <w:szCs w:val="20"/>
              </w:rPr>
            </w:pPr>
          </w:p>
          <w:p w14:paraId="77B2F7B5" w14:textId="77777777" w:rsidR="00347C1E" w:rsidRPr="00677A95" w:rsidRDefault="00347C1E" w:rsidP="00DB60C3">
            <w:pPr>
              <w:pStyle w:val="ListParagraph"/>
              <w:ind w:left="0"/>
              <w:rPr>
                <w:rFonts w:ascii="Garamond" w:hAnsi="Garamond" w:cs="Times New Roman"/>
                <w:sz w:val="20"/>
                <w:szCs w:val="20"/>
              </w:rPr>
            </w:pPr>
            <w:r>
              <w:rPr>
                <w:rFonts w:ascii="Garamond" w:hAnsi="Garamond" w:cs="Times New Roman"/>
                <w:sz w:val="20"/>
                <w:szCs w:val="20"/>
              </w:rPr>
              <w:t>Heb. 1. 14.</w:t>
            </w:r>
          </w:p>
        </w:tc>
      </w:tr>
      <w:tr w:rsidR="00347C1E" w:rsidRPr="004F02BD" w14:paraId="1394398A" w14:textId="77777777" w:rsidTr="00677A95">
        <w:tc>
          <w:tcPr>
            <w:tcW w:w="4111" w:type="dxa"/>
          </w:tcPr>
          <w:p w14:paraId="5390EB7D" w14:textId="77777777" w:rsidR="00347C1E" w:rsidRPr="0059779B" w:rsidRDefault="00347C1E" w:rsidP="00DB60C3">
            <w:pPr>
              <w:pStyle w:val="CM3"/>
              <w:widowControl/>
              <w:spacing w:line="240" w:lineRule="auto"/>
              <w:ind w:firstLine="227"/>
              <w:jc w:val="both"/>
              <w:rPr>
                <w:rFonts w:ascii="Garamond" w:hAnsi="Garamond"/>
                <w:sz w:val="28"/>
                <w:szCs w:val="28"/>
              </w:rPr>
            </w:pPr>
            <w:r w:rsidRPr="0059779B">
              <w:rPr>
                <w:rFonts w:ascii="Garamond" w:hAnsi="Garamond"/>
                <w:i/>
                <w:sz w:val="28"/>
                <w:szCs w:val="28"/>
              </w:rPr>
              <w:t>Q.</w:t>
            </w:r>
            <w:r w:rsidRPr="0059779B">
              <w:rPr>
                <w:rFonts w:ascii="Garamond" w:hAnsi="Garamond"/>
                <w:sz w:val="28"/>
                <w:szCs w:val="28"/>
              </w:rPr>
              <w:t xml:space="preserve"> Rou </w:t>
            </w:r>
            <w:proofErr w:type="spellStart"/>
            <w:r w:rsidRPr="0059779B">
              <w:rPr>
                <w:rFonts w:ascii="Garamond" w:hAnsi="Garamond"/>
                <w:sz w:val="28"/>
                <w:szCs w:val="28"/>
              </w:rPr>
              <w:t>cairys</w:t>
            </w:r>
            <w:proofErr w:type="spellEnd"/>
            <w:r w:rsidRPr="0059779B">
              <w:rPr>
                <w:rFonts w:ascii="Garamond" w:hAnsi="Garamond"/>
                <w:sz w:val="28"/>
                <w:szCs w:val="28"/>
              </w:rPr>
              <w:t xml:space="preserve"> </w:t>
            </w:r>
            <w:proofErr w:type="spellStart"/>
            <w:r w:rsidRPr="0059779B">
              <w:rPr>
                <w:rFonts w:ascii="Garamond" w:hAnsi="Garamond"/>
                <w:sz w:val="28"/>
                <w:szCs w:val="28"/>
              </w:rPr>
              <w:t>erbee</w:t>
            </w:r>
            <w:proofErr w:type="spellEnd"/>
            <w:r w:rsidRPr="0059779B">
              <w:rPr>
                <w:rFonts w:ascii="Garamond" w:hAnsi="Garamond"/>
                <w:sz w:val="28"/>
                <w:szCs w:val="28"/>
              </w:rPr>
              <w:t xml:space="preserve"> </w:t>
            </w:r>
            <w:proofErr w:type="spellStart"/>
            <w:r w:rsidRPr="0059779B">
              <w:rPr>
                <w:rFonts w:ascii="Garamond" w:hAnsi="Garamond"/>
                <w:sz w:val="28"/>
                <w:szCs w:val="28"/>
              </w:rPr>
              <w:t>ayms</w:t>
            </w:r>
            <w:proofErr w:type="spellEnd"/>
            <w:r w:rsidRPr="0059779B">
              <w:rPr>
                <w:rFonts w:ascii="Garamond" w:hAnsi="Garamond"/>
                <w:sz w:val="28"/>
                <w:szCs w:val="28"/>
              </w:rPr>
              <w:t xml:space="preserve"> </w:t>
            </w:r>
            <w:proofErr w:type="spellStart"/>
            <w:r w:rsidRPr="0059779B">
              <w:rPr>
                <w:rFonts w:ascii="Garamond" w:hAnsi="Garamond"/>
                <w:sz w:val="28"/>
                <w:szCs w:val="28"/>
              </w:rPr>
              <w:t>gys</w:t>
            </w:r>
            <w:proofErr w:type="spellEnd"/>
            <w:r w:rsidRPr="0059779B">
              <w:rPr>
                <w:rFonts w:ascii="Garamond" w:hAnsi="Garamond"/>
                <w:sz w:val="28"/>
                <w:szCs w:val="28"/>
              </w:rPr>
              <w:t xml:space="preserve"> </w:t>
            </w:r>
            <w:proofErr w:type="spellStart"/>
            <w:r w:rsidRPr="0059779B">
              <w:rPr>
                <w:rFonts w:ascii="Garamond" w:hAnsi="Garamond"/>
                <w:sz w:val="28"/>
                <w:szCs w:val="28"/>
              </w:rPr>
              <w:t>ny</w:t>
            </w:r>
            <w:proofErr w:type="spellEnd"/>
            <w:r w:rsidRPr="0059779B">
              <w:rPr>
                <w:rFonts w:ascii="Garamond" w:hAnsi="Garamond"/>
                <w:sz w:val="28"/>
                <w:szCs w:val="28"/>
              </w:rPr>
              <w:t xml:space="preserve"> </w:t>
            </w:r>
            <w:proofErr w:type="spellStart"/>
            <w:r w:rsidRPr="0059779B">
              <w:rPr>
                <w:rFonts w:ascii="Garamond" w:hAnsi="Garamond"/>
                <w:sz w:val="28"/>
                <w:szCs w:val="28"/>
              </w:rPr>
              <w:t>Bannaghtyn</w:t>
            </w:r>
            <w:proofErr w:type="spellEnd"/>
            <w:r w:rsidRPr="0059779B">
              <w:rPr>
                <w:rFonts w:ascii="Garamond" w:hAnsi="Garamond"/>
                <w:sz w:val="28"/>
                <w:szCs w:val="28"/>
              </w:rPr>
              <w:t xml:space="preserve"> </w:t>
            </w:r>
            <w:proofErr w:type="spellStart"/>
            <w:r w:rsidRPr="0059779B">
              <w:rPr>
                <w:rFonts w:ascii="Garamond" w:hAnsi="Garamond"/>
                <w:sz w:val="28"/>
                <w:szCs w:val="28"/>
              </w:rPr>
              <w:t>shoh</w:t>
            </w:r>
            <w:proofErr w:type="spellEnd"/>
            <w:r w:rsidRPr="0059779B">
              <w:rPr>
                <w:rFonts w:ascii="Garamond" w:hAnsi="Garamond"/>
                <w:sz w:val="28"/>
                <w:szCs w:val="28"/>
              </w:rPr>
              <w:t xml:space="preserve">, </w:t>
            </w:r>
            <w:proofErr w:type="spellStart"/>
            <w:r w:rsidRPr="0059779B">
              <w:rPr>
                <w:rFonts w:ascii="Garamond" w:hAnsi="Garamond"/>
                <w:sz w:val="28"/>
                <w:szCs w:val="28"/>
              </w:rPr>
              <w:t>roish</w:t>
            </w:r>
            <w:proofErr w:type="spellEnd"/>
            <w:r w:rsidRPr="0059779B">
              <w:rPr>
                <w:rFonts w:ascii="Garamond" w:hAnsi="Garamond"/>
                <w:sz w:val="28"/>
                <w:szCs w:val="28"/>
              </w:rPr>
              <w:t xml:space="preserve"> my </w:t>
            </w:r>
            <w:proofErr w:type="spellStart"/>
            <w:r w:rsidRPr="0059779B">
              <w:rPr>
                <w:rFonts w:ascii="Garamond" w:hAnsi="Garamond"/>
                <w:sz w:val="28"/>
                <w:szCs w:val="28"/>
              </w:rPr>
              <w:t>jagh</w:t>
            </w:r>
            <w:proofErr w:type="spellEnd"/>
            <w:r w:rsidRPr="0059779B">
              <w:rPr>
                <w:rFonts w:ascii="Garamond" w:hAnsi="Garamond"/>
                <w:sz w:val="28"/>
                <w:szCs w:val="28"/>
              </w:rPr>
              <w:t xml:space="preserve"> mee er </w:t>
            </w:r>
            <w:proofErr w:type="spellStart"/>
            <w:r w:rsidRPr="0059779B">
              <w:rPr>
                <w:rFonts w:ascii="Garamond" w:hAnsi="Garamond"/>
                <w:sz w:val="28"/>
                <w:szCs w:val="28"/>
              </w:rPr>
              <w:t>bashtey</w:t>
            </w:r>
            <w:proofErr w:type="spellEnd"/>
            <w:r w:rsidR="002C617D" w:rsidRPr="002C617D">
              <w:rPr>
                <w:rFonts w:ascii="Garamond" w:hAnsi="Garamond"/>
                <w:i/>
                <w:sz w:val="28"/>
                <w:szCs w:val="28"/>
              </w:rPr>
              <w:t> </w:t>
            </w:r>
            <w:r w:rsidR="00C57BF1" w:rsidRPr="00C57BF1">
              <w:rPr>
                <w:rFonts w:ascii="Garamond" w:hAnsi="Garamond"/>
                <w:sz w:val="28"/>
                <w:szCs w:val="28"/>
              </w:rPr>
              <w:t>?</w:t>
            </w:r>
            <w:r w:rsidRPr="0059779B">
              <w:rPr>
                <w:rFonts w:ascii="Garamond" w:hAnsi="Garamond"/>
                <w:sz w:val="28"/>
                <w:szCs w:val="28"/>
              </w:rPr>
              <w:t xml:space="preserve"> </w:t>
            </w:r>
          </w:p>
        </w:tc>
        <w:tc>
          <w:tcPr>
            <w:tcW w:w="4054" w:type="dxa"/>
          </w:tcPr>
          <w:p w14:paraId="79A70734" w14:textId="77777777" w:rsidR="00347C1E" w:rsidRPr="004F02BD" w:rsidRDefault="00347C1E"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Had I no Right to these Blessings before I was Baptised</w:t>
            </w:r>
            <w:r w:rsidR="002C617D" w:rsidRPr="002C617D">
              <w:rPr>
                <w:rFonts w:ascii="Garamond" w:hAnsi="Garamond" w:cs="Times New Roman"/>
                <w:i/>
                <w:sz w:val="28"/>
              </w:rPr>
              <w:t> ?</w:t>
            </w:r>
          </w:p>
        </w:tc>
        <w:tc>
          <w:tcPr>
            <w:tcW w:w="906" w:type="dxa"/>
          </w:tcPr>
          <w:p w14:paraId="17CC4C35" w14:textId="77777777" w:rsidR="00347C1E" w:rsidRPr="00677A95" w:rsidRDefault="00347C1E" w:rsidP="00DB60C3">
            <w:pPr>
              <w:pStyle w:val="ListParagraph"/>
              <w:ind w:left="0"/>
              <w:rPr>
                <w:rFonts w:ascii="Garamond" w:hAnsi="Garamond" w:cs="Times New Roman"/>
                <w:sz w:val="20"/>
                <w:szCs w:val="20"/>
              </w:rPr>
            </w:pPr>
          </w:p>
        </w:tc>
      </w:tr>
      <w:tr w:rsidR="00347C1E" w:rsidRPr="004F02BD" w14:paraId="42F7A0F1" w14:textId="77777777" w:rsidTr="00677A95">
        <w:tc>
          <w:tcPr>
            <w:tcW w:w="4111" w:type="dxa"/>
          </w:tcPr>
          <w:p w14:paraId="38702406" w14:textId="77777777" w:rsidR="00347C1E" w:rsidRPr="0059779B" w:rsidRDefault="00347C1E" w:rsidP="00DB60C3">
            <w:pPr>
              <w:pStyle w:val="CM8"/>
              <w:widowControl/>
              <w:spacing w:line="240" w:lineRule="auto"/>
              <w:ind w:firstLine="227"/>
              <w:jc w:val="both"/>
              <w:rPr>
                <w:rFonts w:ascii="Garamond" w:hAnsi="Garamond"/>
                <w:sz w:val="28"/>
                <w:szCs w:val="28"/>
              </w:rPr>
            </w:pPr>
            <w:r w:rsidRPr="0059779B">
              <w:rPr>
                <w:rFonts w:ascii="Garamond" w:hAnsi="Garamond"/>
                <w:i/>
                <w:sz w:val="28"/>
                <w:szCs w:val="28"/>
                <w:lang w:val="pt-PT"/>
              </w:rPr>
              <w:t xml:space="preserve">A. </w:t>
            </w:r>
            <w:proofErr w:type="spellStart"/>
            <w:r w:rsidRPr="0059779B">
              <w:rPr>
                <w:rFonts w:ascii="Garamond" w:hAnsi="Garamond"/>
                <w:sz w:val="28"/>
                <w:szCs w:val="28"/>
                <w:lang w:val="pt-PT"/>
              </w:rPr>
              <w:t>Cha</w:t>
            </w:r>
            <w:proofErr w:type="spellEnd"/>
            <w:r w:rsidRPr="0059779B">
              <w:rPr>
                <w:rFonts w:ascii="Garamond" w:hAnsi="Garamond"/>
                <w:sz w:val="28"/>
                <w:szCs w:val="28"/>
                <w:lang w:val="pt-PT"/>
              </w:rPr>
              <w:t xml:space="preserve"> </w:t>
            </w:r>
            <w:proofErr w:type="spellStart"/>
            <w:r w:rsidRPr="0059779B">
              <w:rPr>
                <w:rFonts w:ascii="Garamond" w:hAnsi="Garamond"/>
                <w:sz w:val="28"/>
                <w:szCs w:val="28"/>
                <w:lang w:val="pt-PT"/>
              </w:rPr>
              <w:t>rou</w:t>
            </w:r>
            <w:proofErr w:type="spellEnd"/>
            <w:r w:rsidRPr="0059779B">
              <w:rPr>
                <w:rFonts w:ascii="Garamond" w:hAnsi="Garamond"/>
                <w:sz w:val="28"/>
                <w:szCs w:val="28"/>
                <w:lang w:val="pt-PT"/>
              </w:rPr>
              <w:t xml:space="preserve"> </w:t>
            </w:r>
            <w:proofErr w:type="spellStart"/>
            <w:r w:rsidRPr="0059779B">
              <w:rPr>
                <w:rFonts w:ascii="Garamond" w:hAnsi="Garamond"/>
                <w:sz w:val="28"/>
                <w:szCs w:val="28"/>
                <w:lang w:val="pt-PT"/>
              </w:rPr>
              <w:t>veg</w:t>
            </w:r>
            <w:proofErr w:type="spellEnd"/>
            <w:r w:rsidRPr="0059779B">
              <w:rPr>
                <w:rFonts w:ascii="Garamond" w:hAnsi="Garamond"/>
                <w:sz w:val="28"/>
                <w:szCs w:val="28"/>
                <w:lang w:val="pt-PT"/>
              </w:rPr>
              <w:t xml:space="preserve"> </w:t>
            </w:r>
            <w:proofErr w:type="spellStart"/>
            <w:r w:rsidRPr="0059779B">
              <w:rPr>
                <w:rFonts w:ascii="Garamond" w:hAnsi="Garamond"/>
                <w:sz w:val="28"/>
                <w:szCs w:val="28"/>
                <w:lang w:val="pt-PT"/>
              </w:rPr>
              <w:t>eddyr</w:t>
            </w:r>
            <w:proofErr w:type="spellEnd"/>
            <w:r w:rsidRPr="0059779B">
              <w:rPr>
                <w:rFonts w:ascii="Garamond" w:hAnsi="Garamond"/>
                <w:sz w:val="28"/>
                <w:szCs w:val="28"/>
                <w:lang w:val="pt-PT"/>
              </w:rPr>
              <w:t xml:space="preserve">. </w:t>
            </w:r>
            <w:proofErr w:type="spellStart"/>
            <w:r w:rsidRPr="0059779B">
              <w:rPr>
                <w:rFonts w:ascii="Garamond" w:hAnsi="Garamond"/>
                <w:sz w:val="28"/>
                <w:szCs w:val="28"/>
              </w:rPr>
              <w:t>Smooinee</w:t>
            </w:r>
            <w:proofErr w:type="spellEnd"/>
            <w:r w:rsidRPr="0059779B">
              <w:rPr>
                <w:rFonts w:ascii="Garamond" w:hAnsi="Garamond"/>
                <w:sz w:val="28"/>
                <w:szCs w:val="28"/>
              </w:rPr>
              <w:t xml:space="preserve"> </w:t>
            </w:r>
            <w:proofErr w:type="spellStart"/>
            <w:r w:rsidRPr="0059779B">
              <w:rPr>
                <w:rFonts w:ascii="Garamond" w:hAnsi="Garamond"/>
                <w:sz w:val="28"/>
                <w:szCs w:val="28"/>
              </w:rPr>
              <w:t>ayd</w:t>
            </w:r>
            <w:proofErr w:type="spellEnd"/>
            <w:r w:rsidRPr="0059779B">
              <w:rPr>
                <w:rFonts w:ascii="Garamond" w:hAnsi="Garamond"/>
                <w:sz w:val="28"/>
                <w:szCs w:val="28"/>
              </w:rPr>
              <w:t xml:space="preserve"> </w:t>
            </w:r>
            <w:proofErr w:type="spellStart"/>
            <w:r w:rsidRPr="0059779B">
              <w:rPr>
                <w:rFonts w:ascii="Garamond" w:hAnsi="Garamond"/>
                <w:sz w:val="28"/>
                <w:szCs w:val="28"/>
              </w:rPr>
              <w:t>hene</w:t>
            </w:r>
            <w:proofErr w:type="spellEnd"/>
            <w:r w:rsidRPr="0059779B">
              <w:rPr>
                <w:rFonts w:ascii="Garamond" w:hAnsi="Garamond"/>
                <w:sz w:val="28"/>
                <w:szCs w:val="28"/>
              </w:rPr>
              <w:t xml:space="preserve"> </w:t>
            </w:r>
            <w:proofErr w:type="spellStart"/>
            <w:r w:rsidRPr="0059779B">
              <w:rPr>
                <w:rFonts w:ascii="Garamond" w:hAnsi="Garamond"/>
                <w:sz w:val="28"/>
                <w:szCs w:val="28"/>
              </w:rPr>
              <w:t>cre</w:t>
            </w:r>
            <w:proofErr w:type="spellEnd"/>
            <w:r w:rsidRPr="0059779B">
              <w:rPr>
                <w:rFonts w:ascii="Garamond" w:hAnsi="Garamond"/>
                <w:sz w:val="28"/>
                <w:szCs w:val="28"/>
              </w:rPr>
              <w:t xml:space="preserve"> </w:t>
            </w:r>
            <w:proofErr w:type="spellStart"/>
            <w:r w:rsidRPr="0059779B">
              <w:rPr>
                <w:rFonts w:ascii="Garamond" w:hAnsi="Garamond"/>
                <w:sz w:val="28"/>
                <w:szCs w:val="28"/>
              </w:rPr>
              <w:t>ny</w:t>
            </w:r>
            <w:proofErr w:type="spellEnd"/>
            <w:r w:rsidRPr="0059779B">
              <w:rPr>
                <w:rFonts w:ascii="Garamond" w:hAnsi="Garamond"/>
                <w:sz w:val="28"/>
                <w:szCs w:val="28"/>
              </w:rPr>
              <w:t xml:space="preserve"> </w:t>
            </w:r>
            <w:proofErr w:type="spellStart"/>
            <w:r w:rsidRPr="0059779B">
              <w:rPr>
                <w:rFonts w:ascii="Garamond" w:hAnsi="Garamond"/>
                <w:sz w:val="28"/>
                <w:szCs w:val="28"/>
              </w:rPr>
              <w:t>foaryn</w:t>
            </w:r>
            <w:proofErr w:type="spellEnd"/>
            <w:r w:rsidRPr="0059779B">
              <w:rPr>
                <w:rFonts w:ascii="Garamond" w:hAnsi="Garamond"/>
                <w:sz w:val="28"/>
                <w:szCs w:val="28"/>
              </w:rPr>
              <w:t xml:space="preserve"> ad, as cha </w:t>
            </w:r>
            <w:proofErr w:type="spellStart"/>
            <w:r w:rsidRPr="0059779B">
              <w:rPr>
                <w:rFonts w:ascii="Garamond" w:hAnsi="Garamond"/>
                <w:sz w:val="28"/>
                <w:szCs w:val="28"/>
              </w:rPr>
              <w:t>vou</w:t>
            </w:r>
            <w:proofErr w:type="spellEnd"/>
            <w:r w:rsidRPr="0059779B">
              <w:rPr>
                <w:rFonts w:ascii="Garamond" w:hAnsi="Garamond"/>
                <w:sz w:val="28"/>
                <w:szCs w:val="28"/>
              </w:rPr>
              <w:t xml:space="preserve"> veg </w:t>
            </w:r>
            <w:proofErr w:type="spellStart"/>
            <w:r w:rsidRPr="0059779B">
              <w:rPr>
                <w:rFonts w:ascii="Garamond" w:hAnsi="Garamond"/>
                <w:sz w:val="28"/>
                <w:szCs w:val="28"/>
              </w:rPr>
              <w:t>aynyd</w:t>
            </w:r>
            <w:proofErr w:type="spellEnd"/>
            <w:r w:rsidRPr="0059779B">
              <w:rPr>
                <w:rFonts w:ascii="Garamond" w:hAnsi="Garamond"/>
                <w:sz w:val="28"/>
                <w:szCs w:val="28"/>
              </w:rPr>
              <w:t xml:space="preserve"> </w:t>
            </w:r>
            <w:proofErr w:type="spellStart"/>
            <w:r w:rsidRPr="0059779B">
              <w:rPr>
                <w:rFonts w:ascii="Garamond" w:hAnsi="Garamond"/>
                <w:sz w:val="28"/>
                <w:szCs w:val="28"/>
              </w:rPr>
              <w:t>hene</w:t>
            </w:r>
            <w:proofErr w:type="spellEnd"/>
            <w:r w:rsidRPr="0059779B">
              <w:rPr>
                <w:rFonts w:ascii="Garamond" w:hAnsi="Garamond"/>
                <w:sz w:val="28"/>
                <w:szCs w:val="28"/>
              </w:rPr>
              <w:t xml:space="preserve"> </w:t>
            </w:r>
            <w:proofErr w:type="spellStart"/>
            <w:r w:rsidRPr="0059779B">
              <w:rPr>
                <w:rFonts w:ascii="Garamond" w:hAnsi="Garamond"/>
                <w:sz w:val="28"/>
                <w:szCs w:val="28"/>
              </w:rPr>
              <w:t>oddys</w:t>
            </w:r>
            <w:proofErr w:type="spellEnd"/>
            <w:r w:rsidRPr="0059779B">
              <w:rPr>
                <w:rFonts w:ascii="Garamond" w:hAnsi="Garamond"/>
                <w:sz w:val="28"/>
                <w:szCs w:val="28"/>
              </w:rPr>
              <w:t xml:space="preserve"> </w:t>
            </w:r>
            <w:proofErr w:type="spellStart"/>
            <w:r w:rsidRPr="0059779B">
              <w:rPr>
                <w:rFonts w:ascii="Garamond" w:hAnsi="Garamond"/>
                <w:sz w:val="28"/>
                <w:szCs w:val="28"/>
              </w:rPr>
              <w:t>ny</w:t>
            </w:r>
            <w:proofErr w:type="spellEnd"/>
            <w:r w:rsidRPr="0059779B">
              <w:rPr>
                <w:rFonts w:ascii="Garamond" w:hAnsi="Garamond"/>
                <w:sz w:val="28"/>
                <w:szCs w:val="28"/>
              </w:rPr>
              <w:t xml:space="preserve"> </w:t>
            </w:r>
            <w:proofErr w:type="spellStart"/>
            <w:r w:rsidRPr="0059779B">
              <w:rPr>
                <w:rFonts w:ascii="Garamond" w:hAnsi="Garamond"/>
                <w:sz w:val="28"/>
                <w:szCs w:val="28"/>
              </w:rPr>
              <w:t>leid</w:t>
            </w:r>
            <w:proofErr w:type="spellEnd"/>
            <w:r w:rsidRPr="0059779B">
              <w:rPr>
                <w:rFonts w:ascii="Garamond" w:hAnsi="Garamond"/>
                <w:sz w:val="28"/>
                <w:szCs w:val="28"/>
              </w:rPr>
              <w:t xml:space="preserve"> y </w:t>
            </w:r>
            <w:proofErr w:type="spellStart"/>
            <w:r w:rsidRPr="0059779B">
              <w:rPr>
                <w:rFonts w:ascii="Garamond" w:hAnsi="Garamond"/>
                <w:sz w:val="28"/>
                <w:szCs w:val="28"/>
              </w:rPr>
              <w:t>hoilchin</w:t>
            </w:r>
            <w:proofErr w:type="spellEnd"/>
            <w:r w:rsidRPr="0059779B">
              <w:rPr>
                <w:rFonts w:ascii="Garamond" w:hAnsi="Garamond"/>
                <w:sz w:val="28"/>
                <w:szCs w:val="28"/>
              </w:rPr>
              <w:t xml:space="preserve">. </w:t>
            </w:r>
          </w:p>
        </w:tc>
        <w:tc>
          <w:tcPr>
            <w:tcW w:w="4054" w:type="dxa"/>
          </w:tcPr>
          <w:p w14:paraId="4122B932" w14:textId="77777777" w:rsidR="00347C1E" w:rsidRPr="004F02BD" w:rsidRDefault="00347C1E"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 xml:space="preserve">None at all. Consider what Favours they are, and you will find nothing in </w:t>
            </w:r>
            <w:proofErr w:type="spellStart"/>
            <w:r w:rsidRPr="004F02BD">
              <w:rPr>
                <w:rFonts w:ascii="Garamond" w:hAnsi="Garamond" w:cs="Times New Roman"/>
                <w:i/>
                <w:sz w:val="28"/>
              </w:rPr>
              <w:t>your self</w:t>
            </w:r>
            <w:proofErr w:type="spellEnd"/>
            <w:r w:rsidRPr="004F02BD">
              <w:rPr>
                <w:rFonts w:ascii="Garamond" w:hAnsi="Garamond" w:cs="Times New Roman"/>
                <w:i/>
                <w:sz w:val="28"/>
              </w:rPr>
              <w:t xml:space="preserve"> that can deserve such.</w:t>
            </w:r>
          </w:p>
        </w:tc>
        <w:tc>
          <w:tcPr>
            <w:tcW w:w="906" w:type="dxa"/>
          </w:tcPr>
          <w:p w14:paraId="6C2783C9" w14:textId="77777777" w:rsidR="00347C1E" w:rsidRPr="00677A95" w:rsidRDefault="00347C1E" w:rsidP="00DB60C3">
            <w:pPr>
              <w:pStyle w:val="ListParagraph"/>
              <w:ind w:left="0"/>
              <w:rPr>
                <w:rFonts w:ascii="Garamond" w:hAnsi="Garamond" w:cs="Times New Roman"/>
                <w:sz w:val="20"/>
                <w:szCs w:val="20"/>
              </w:rPr>
            </w:pPr>
            <w:r>
              <w:rPr>
                <w:rFonts w:ascii="Garamond" w:hAnsi="Garamond" w:cs="Times New Roman"/>
                <w:sz w:val="20"/>
                <w:szCs w:val="20"/>
              </w:rPr>
              <w:t>Rom. 3. 22.</w:t>
            </w:r>
          </w:p>
        </w:tc>
      </w:tr>
      <w:tr w:rsidR="00347C1E" w:rsidRPr="004F02BD" w14:paraId="5B5E65A4" w14:textId="77777777" w:rsidTr="00677A95">
        <w:tc>
          <w:tcPr>
            <w:tcW w:w="4111" w:type="dxa"/>
          </w:tcPr>
          <w:p w14:paraId="30E61F2F" w14:textId="77777777" w:rsidR="00347C1E" w:rsidRPr="0059779B" w:rsidRDefault="00347C1E" w:rsidP="00DB60C3">
            <w:pPr>
              <w:pStyle w:val="CM8"/>
              <w:widowControl/>
              <w:spacing w:line="240" w:lineRule="auto"/>
              <w:ind w:firstLine="227"/>
              <w:jc w:val="both"/>
              <w:rPr>
                <w:rFonts w:ascii="Garamond" w:hAnsi="Garamond"/>
                <w:sz w:val="28"/>
                <w:szCs w:val="28"/>
              </w:rPr>
            </w:pPr>
            <w:proofErr w:type="spellStart"/>
            <w:r w:rsidRPr="0059779B">
              <w:rPr>
                <w:rFonts w:ascii="Garamond" w:hAnsi="Garamond"/>
                <w:sz w:val="28"/>
                <w:szCs w:val="28"/>
              </w:rPr>
              <w:t>Vod</w:t>
            </w:r>
            <w:proofErr w:type="spellEnd"/>
            <w:r w:rsidRPr="0059779B">
              <w:rPr>
                <w:rFonts w:ascii="Garamond" w:hAnsi="Garamond"/>
                <w:sz w:val="28"/>
                <w:szCs w:val="28"/>
              </w:rPr>
              <w:t xml:space="preserve"> </w:t>
            </w:r>
            <w:proofErr w:type="spellStart"/>
            <w:r w:rsidRPr="0059779B">
              <w:rPr>
                <w:rFonts w:ascii="Garamond" w:hAnsi="Garamond"/>
                <w:sz w:val="28"/>
                <w:szCs w:val="28"/>
              </w:rPr>
              <w:t>joan</w:t>
            </w:r>
            <w:proofErr w:type="spellEnd"/>
            <w:r w:rsidRPr="0059779B">
              <w:rPr>
                <w:rFonts w:ascii="Garamond" w:hAnsi="Garamond"/>
                <w:sz w:val="28"/>
                <w:szCs w:val="28"/>
              </w:rPr>
              <w:t xml:space="preserve"> as </w:t>
            </w:r>
            <w:proofErr w:type="spellStart"/>
            <w:r w:rsidRPr="0059779B">
              <w:rPr>
                <w:rFonts w:ascii="Garamond" w:hAnsi="Garamond"/>
                <w:sz w:val="28"/>
                <w:szCs w:val="28"/>
              </w:rPr>
              <w:t>leoi</w:t>
            </w:r>
            <w:proofErr w:type="spellEnd"/>
            <w:r w:rsidRPr="0059779B">
              <w:rPr>
                <w:rFonts w:ascii="Garamond" w:hAnsi="Garamond"/>
                <w:sz w:val="28"/>
                <w:szCs w:val="28"/>
              </w:rPr>
              <w:t xml:space="preserve"> </w:t>
            </w:r>
            <w:proofErr w:type="spellStart"/>
            <w:r w:rsidRPr="0059779B">
              <w:rPr>
                <w:rFonts w:ascii="Garamond" w:hAnsi="Garamond"/>
                <w:sz w:val="28"/>
                <w:szCs w:val="28"/>
              </w:rPr>
              <w:t>peccoil</w:t>
            </w:r>
            <w:proofErr w:type="spellEnd"/>
            <w:r w:rsidRPr="0059779B">
              <w:rPr>
                <w:rFonts w:ascii="Garamond" w:hAnsi="Garamond"/>
                <w:sz w:val="28"/>
                <w:szCs w:val="28"/>
              </w:rPr>
              <w:t xml:space="preserve">, </w:t>
            </w:r>
            <w:proofErr w:type="spellStart"/>
            <w:r w:rsidRPr="0059779B">
              <w:rPr>
                <w:rFonts w:ascii="Garamond" w:hAnsi="Garamond"/>
                <w:sz w:val="28"/>
                <w:szCs w:val="28"/>
              </w:rPr>
              <w:t>jeaghyn</w:t>
            </w:r>
            <w:proofErr w:type="spellEnd"/>
            <w:r w:rsidRPr="0059779B">
              <w:rPr>
                <w:rFonts w:ascii="Garamond" w:hAnsi="Garamond"/>
                <w:sz w:val="28"/>
                <w:szCs w:val="28"/>
              </w:rPr>
              <w:t xml:space="preserve"> son </w:t>
            </w:r>
            <w:proofErr w:type="spellStart"/>
            <w:r w:rsidRPr="0059779B">
              <w:rPr>
                <w:rFonts w:ascii="Garamond" w:hAnsi="Garamond"/>
                <w:sz w:val="28"/>
                <w:szCs w:val="28"/>
              </w:rPr>
              <w:t>vondeishyn</w:t>
            </w:r>
            <w:proofErr w:type="spellEnd"/>
            <w:r w:rsidRPr="0059779B">
              <w:rPr>
                <w:rFonts w:ascii="Garamond" w:hAnsi="Garamond"/>
                <w:sz w:val="28"/>
                <w:szCs w:val="28"/>
              </w:rPr>
              <w:t xml:space="preserve"> </w:t>
            </w:r>
            <w:proofErr w:type="spellStart"/>
            <w:r w:rsidRPr="0059779B">
              <w:rPr>
                <w:rFonts w:ascii="Garamond" w:hAnsi="Garamond"/>
                <w:sz w:val="28"/>
                <w:szCs w:val="28"/>
              </w:rPr>
              <w:t>flaunyssagh</w:t>
            </w:r>
            <w:proofErr w:type="spellEnd"/>
            <w:r w:rsidR="002C617D" w:rsidRPr="002C617D">
              <w:rPr>
                <w:rFonts w:ascii="Garamond" w:hAnsi="Garamond"/>
                <w:i/>
                <w:sz w:val="28"/>
                <w:szCs w:val="28"/>
              </w:rPr>
              <w:t> </w:t>
            </w:r>
            <w:r w:rsidR="00C57BF1" w:rsidRPr="00C57BF1">
              <w:rPr>
                <w:rFonts w:ascii="Garamond" w:hAnsi="Garamond"/>
                <w:sz w:val="28"/>
                <w:szCs w:val="28"/>
              </w:rPr>
              <w:t>?</w:t>
            </w:r>
            <w:r w:rsidRPr="0059779B">
              <w:rPr>
                <w:rFonts w:ascii="Garamond" w:hAnsi="Garamond"/>
                <w:sz w:val="28"/>
                <w:szCs w:val="28"/>
              </w:rPr>
              <w:t xml:space="preserve"> </w:t>
            </w:r>
            <w:proofErr w:type="spellStart"/>
            <w:r w:rsidRPr="0059779B">
              <w:rPr>
                <w:rFonts w:ascii="Garamond" w:hAnsi="Garamond"/>
                <w:sz w:val="28"/>
                <w:szCs w:val="28"/>
              </w:rPr>
              <w:t>Foar</w:t>
            </w:r>
            <w:proofErr w:type="spellEnd"/>
            <w:r w:rsidRPr="0059779B">
              <w:rPr>
                <w:rFonts w:ascii="Garamond" w:hAnsi="Garamond"/>
                <w:sz w:val="28"/>
                <w:szCs w:val="28"/>
              </w:rPr>
              <w:t xml:space="preserve"> Yee</w:t>
            </w:r>
            <w:r w:rsidR="002C617D" w:rsidRPr="002C617D">
              <w:rPr>
                <w:rFonts w:ascii="Garamond" w:hAnsi="Garamond"/>
                <w:i/>
                <w:sz w:val="28"/>
                <w:szCs w:val="28"/>
              </w:rPr>
              <w:t> </w:t>
            </w:r>
            <w:r w:rsidR="00C57BF1" w:rsidRPr="00C57BF1">
              <w:rPr>
                <w:rFonts w:ascii="Garamond" w:hAnsi="Garamond"/>
                <w:sz w:val="28"/>
                <w:szCs w:val="28"/>
              </w:rPr>
              <w:t>?</w:t>
            </w:r>
            <w:r w:rsidRPr="0059779B">
              <w:rPr>
                <w:rFonts w:ascii="Garamond" w:hAnsi="Garamond"/>
                <w:sz w:val="28"/>
                <w:szCs w:val="28"/>
              </w:rPr>
              <w:t xml:space="preserve"> </w:t>
            </w:r>
            <w:proofErr w:type="spellStart"/>
            <w:r w:rsidRPr="0059779B">
              <w:rPr>
                <w:rFonts w:ascii="Garamond" w:hAnsi="Garamond"/>
                <w:sz w:val="28"/>
                <w:szCs w:val="28"/>
              </w:rPr>
              <w:t>Coadey</w:t>
            </w:r>
            <w:proofErr w:type="spellEnd"/>
            <w:r w:rsidRPr="0059779B">
              <w:rPr>
                <w:rFonts w:ascii="Garamond" w:hAnsi="Garamond"/>
                <w:sz w:val="28"/>
                <w:szCs w:val="28"/>
              </w:rPr>
              <w:t xml:space="preserve"> </w:t>
            </w:r>
            <w:proofErr w:type="spellStart"/>
            <w:r w:rsidRPr="0059779B">
              <w:rPr>
                <w:rFonts w:ascii="Garamond" w:hAnsi="Garamond"/>
                <w:sz w:val="28"/>
                <w:szCs w:val="28"/>
              </w:rPr>
              <w:t>Aynlyn</w:t>
            </w:r>
            <w:proofErr w:type="spellEnd"/>
            <w:r w:rsidR="002C617D" w:rsidRPr="002C617D">
              <w:rPr>
                <w:rFonts w:ascii="Garamond" w:hAnsi="Garamond"/>
                <w:i/>
                <w:sz w:val="28"/>
                <w:szCs w:val="28"/>
              </w:rPr>
              <w:t> </w:t>
            </w:r>
            <w:r w:rsidR="00C57BF1" w:rsidRPr="00C57BF1">
              <w:rPr>
                <w:rFonts w:ascii="Garamond" w:hAnsi="Garamond"/>
                <w:sz w:val="28"/>
                <w:szCs w:val="28"/>
              </w:rPr>
              <w:t>?</w:t>
            </w:r>
            <w:r w:rsidRPr="0059779B">
              <w:rPr>
                <w:rFonts w:ascii="Garamond" w:hAnsi="Garamond"/>
                <w:sz w:val="28"/>
                <w:szCs w:val="28"/>
              </w:rPr>
              <w:t xml:space="preserve"> </w:t>
            </w:r>
          </w:p>
        </w:tc>
        <w:tc>
          <w:tcPr>
            <w:tcW w:w="4054" w:type="dxa"/>
          </w:tcPr>
          <w:p w14:paraId="07471B8E" w14:textId="77777777" w:rsidR="00347C1E" w:rsidRPr="004F02BD" w:rsidRDefault="00347C1E" w:rsidP="00DB60C3">
            <w:pPr>
              <w:pStyle w:val="ListParagraph"/>
              <w:ind w:left="0" w:firstLine="227"/>
              <w:jc w:val="both"/>
              <w:rPr>
                <w:rFonts w:ascii="Garamond" w:hAnsi="Garamond" w:cs="Times New Roman"/>
                <w:i/>
                <w:sz w:val="28"/>
              </w:rPr>
            </w:pPr>
            <w:r w:rsidRPr="004F02BD">
              <w:rPr>
                <w:rFonts w:ascii="Garamond" w:hAnsi="Garamond" w:cs="Times New Roman"/>
                <w:i/>
                <w:sz w:val="28"/>
              </w:rPr>
              <w:t>Can</w:t>
            </w:r>
            <w:r w:rsidRPr="004F02BD">
              <w:rPr>
                <w:rFonts w:ascii="Garamond" w:hAnsi="Garamond" w:cs="Times New Roman"/>
                <w:sz w:val="28"/>
              </w:rPr>
              <w:t xml:space="preserve"> sinful Dust and Ashes </w:t>
            </w:r>
            <w:r w:rsidRPr="004F02BD">
              <w:rPr>
                <w:rFonts w:ascii="Garamond" w:hAnsi="Garamond" w:cs="Times New Roman"/>
                <w:i/>
                <w:sz w:val="28"/>
              </w:rPr>
              <w:t>pretend to heavenly Privileges</w:t>
            </w:r>
            <w:r w:rsidR="002C617D" w:rsidRPr="002C617D">
              <w:rPr>
                <w:rFonts w:ascii="Garamond" w:hAnsi="Garamond" w:cs="Times New Roman"/>
                <w:i/>
                <w:sz w:val="28"/>
              </w:rPr>
              <w:t> ?</w:t>
            </w:r>
            <w:r w:rsidRPr="004F02BD">
              <w:rPr>
                <w:rFonts w:ascii="Garamond" w:hAnsi="Garamond" w:cs="Times New Roman"/>
                <w:sz w:val="28"/>
              </w:rPr>
              <w:t xml:space="preserve"> </w:t>
            </w:r>
            <w:r w:rsidRPr="004F02BD">
              <w:rPr>
                <w:rFonts w:ascii="Garamond" w:hAnsi="Garamond" w:cs="Times New Roman"/>
                <w:i/>
                <w:sz w:val="28"/>
              </w:rPr>
              <w:t>the Favour of God</w:t>
            </w:r>
            <w:r w:rsidR="002C617D" w:rsidRPr="002C617D">
              <w:rPr>
                <w:rFonts w:ascii="Garamond" w:hAnsi="Garamond" w:cs="Times New Roman"/>
                <w:i/>
                <w:sz w:val="28"/>
              </w:rPr>
              <w:t> ?</w:t>
            </w:r>
            <w:r w:rsidRPr="004F02BD">
              <w:rPr>
                <w:rFonts w:ascii="Garamond" w:hAnsi="Garamond" w:cs="Times New Roman"/>
                <w:i/>
                <w:sz w:val="28"/>
              </w:rPr>
              <w:t xml:space="preserve"> the Protection of Angels</w:t>
            </w:r>
            <w:r w:rsidR="002C617D" w:rsidRPr="002C617D">
              <w:rPr>
                <w:rFonts w:ascii="Garamond" w:hAnsi="Garamond" w:cs="Times New Roman"/>
                <w:i/>
                <w:sz w:val="28"/>
              </w:rPr>
              <w:t> ?</w:t>
            </w:r>
          </w:p>
        </w:tc>
        <w:tc>
          <w:tcPr>
            <w:tcW w:w="906" w:type="dxa"/>
          </w:tcPr>
          <w:p w14:paraId="4DF8C305" w14:textId="77777777" w:rsidR="00347C1E" w:rsidRPr="00677A95" w:rsidRDefault="00347C1E" w:rsidP="00DB60C3">
            <w:pPr>
              <w:pStyle w:val="ListParagraph"/>
              <w:ind w:left="0"/>
              <w:rPr>
                <w:rFonts w:ascii="Garamond" w:hAnsi="Garamond" w:cs="Times New Roman"/>
                <w:i/>
                <w:sz w:val="20"/>
                <w:szCs w:val="20"/>
              </w:rPr>
            </w:pPr>
          </w:p>
        </w:tc>
      </w:tr>
      <w:tr w:rsidR="00347C1E" w:rsidRPr="004F02BD" w14:paraId="1266349D" w14:textId="77777777" w:rsidTr="00677A95">
        <w:tc>
          <w:tcPr>
            <w:tcW w:w="4111" w:type="dxa"/>
          </w:tcPr>
          <w:p w14:paraId="4F6E21B7" w14:textId="77777777" w:rsidR="00347C1E" w:rsidRPr="0059779B" w:rsidRDefault="00347C1E" w:rsidP="00DB60C3">
            <w:pPr>
              <w:pStyle w:val="CM8"/>
              <w:widowControl/>
              <w:spacing w:line="240" w:lineRule="auto"/>
              <w:ind w:firstLine="227"/>
              <w:jc w:val="both"/>
              <w:rPr>
                <w:rFonts w:ascii="Garamond" w:hAnsi="Garamond"/>
                <w:sz w:val="28"/>
                <w:szCs w:val="28"/>
              </w:rPr>
            </w:pPr>
            <w:r w:rsidRPr="0059779B">
              <w:rPr>
                <w:rFonts w:ascii="Garamond" w:hAnsi="Garamond"/>
                <w:sz w:val="28"/>
                <w:szCs w:val="28"/>
              </w:rPr>
              <w:t xml:space="preserve">[13] </w:t>
            </w:r>
            <w:proofErr w:type="spellStart"/>
            <w:r w:rsidRPr="0059779B">
              <w:rPr>
                <w:rFonts w:ascii="Garamond" w:hAnsi="Garamond"/>
                <w:sz w:val="28"/>
                <w:szCs w:val="28"/>
              </w:rPr>
              <w:t>Vod</w:t>
            </w:r>
            <w:proofErr w:type="spellEnd"/>
            <w:r w:rsidRPr="0059779B">
              <w:rPr>
                <w:rFonts w:ascii="Garamond" w:hAnsi="Garamond"/>
                <w:sz w:val="28"/>
                <w:szCs w:val="28"/>
              </w:rPr>
              <w:t xml:space="preserve"> </w:t>
            </w:r>
            <w:proofErr w:type="spellStart"/>
            <w:r w:rsidRPr="0059779B">
              <w:rPr>
                <w:rFonts w:ascii="Garamond" w:hAnsi="Garamond"/>
                <w:sz w:val="28"/>
                <w:szCs w:val="28"/>
              </w:rPr>
              <w:t>dooghys</w:t>
            </w:r>
            <w:proofErr w:type="spellEnd"/>
            <w:r w:rsidRPr="0059779B">
              <w:rPr>
                <w:rFonts w:ascii="Garamond" w:hAnsi="Garamond"/>
                <w:sz w:val="28"/>
                <w:szCs w:val="28"/>
              </w:rPr>
              <w:t xml:space="preserve"> </w:t>
            </w:r>
            <w:proofErr w:type="spellStart"/>
            <w:r w:rsidRPr="0059779B">
              <w:rPr>
                <w:rFonts w:ascii="Garamond" w:hAnsi="Garamond"/>
                <w:sz w:val="28"/>
                <w:szCs w:val="28"/>
              </w:rPr>
              <w:t>niau-ghlen</w:t>
            </w:r>
            <w:proofErr w:type="spellEnd"/>
            <w:r w:rsidRPr="0059779B">
              <w:rPr>
                <w:rFonts w:ascii="Garamond" w:hAnsi="Garamond"/>
                <w:sz w:val="28"/>
                <w:szCs w:val="28"/>
              </w:rPr>
              <w:t xml:space="preserve"> </w:t>
            </w:r>
            <w:proofErr w:type="spellStart"/>
            <w:r w:rsidRPr="0059779B">
              <w:rPr>
                <w:rFonts w:ascii="Garamond" w:hAnsi="Garamond"/>
                <w:sz w:val="28"/>
                <w:szCs w:val="28"/>
              </w:rPr>
              <w:t>smooinaghtyn</w:t>
            </w:r>
            <w:proofErr w:type="spellEnd"/>
            <w:r w:rsidRPr="0059779B">
              <w:rPr>
                <w:rFonts w:ascii="Garamond" w:hAnsi="Garamond"/>
                <w:sz w:val="28"/>
                <w:szCs w:val="28"/>
              </w:rPr>
              <w:t xml:space="preserve"> er </w:t>
            </w:r>
            <w:proofErr w:type="spellStart"/>
            <w:r w:rsidRPr="0059779B">
              <w:rPr>
                <w:rFonts w:ascii="Garamond" w:hAnsi="Garamond"/>
                <w:sz w:val="28"/>
                <w:szCs w:val="28"/>
              </w:rPr>
              <w:t>toilchin</w:t>
            </w:r>
            <w:proofErr w:type="spellEnd"/>
            <w:r w:rsidRPr="0059779B">
              <w:rPr>
                <w:rFonts w:ascii="Garamond" w:hAnsi="Garamond"/>
                <w:sz w:val="28"/>
                <w:szCs w:val="28"/>
              </w:rPr>
              <w:t xml:space="preserve"> </w:t>
            </w:r>
            <w:proofErr w:type="spellStart"/>
            <w:r w:rsidRPr="0059779B">
              <w:rPr>
                <w:rFonts w:ascii="Garamond" w:hAnsi="Garamond"/>
                <w:sz w:val="28"/>
                <w:szCs w:val="28"/>
              </w:rPr>
              <w:t>Gloyr</w:t>
            </w:r>
            <w:proofErr w:type="spellEnd"/>
            <w:r w:rsidRPr="0059779B">
              <w:rPr>
                <w:rFonts w:ascii="Garamond" w:hAnsi="Garamond"/>
                <w:sz w:val="28"/>
                <w:szCs w:val="28"/>
              </w:rPr>
              <w:t xml:space="preserve"> as </w:t>
            </w:r>
            <w:proofErr w:type="spellStart"/>
            <w:r w:rsidRPr="0059779B">
              <w:rPr>
                <w:rFonts w:ascii="Garamond" w:hAnsi="Garamond"/>
                <w:sz w:val="28"/>
                <w:szCs w:val="28"/>
              </w:rPr>
              <w:t>ooashley</w:t>
            </w:r>
            <w:proofErr w:type="spellEnd"/>
            <w:r w:rsidRPr="0059779B">
              <w:rPr>
                <w:rFonts w:ascii="Garamond" w:hAnsi="Garamond"/>
                <w:sz w:val="28"/>
                <w:szCs w:val="28"/>
              </w:rPr>
              <w:t xml:space="preserve"> as </w:t>
            </w:r>
            <w:proofErr w:type="spellStart"/>
            <w:r w:rsidRPr="0059779B">
              <w:rPr>
                <w:rFonts w:ascii="Garamond" w:hAnsi="Garamond"/>
                <w:sz w:val="28"/>
                <w:szCs w:val="28"/>
              </w:rPr>
              <w:t>ve</w:t>
            </w:r>
            <w:proofErr w:type="spellEnd"/>
            <w:r w:rsidRPr="0059779B">
              <w:rPr>
                <w:rFonts w:ascii="Garamond" w:hAnsi="Garamond"/>
                <w:sz w:val="28"/>
                <w:szCs w:val="28"/>
              </w:rPr>
              <w:t xml:space="preserve"> </w:t>
            </w:r>
            <w:proofErr w:type="spellStart"/>
            <w:r w:rsidRPr="0059779B">
              <w:rPr>
                <w:rFonts w:ascii="Garamond" w:hAnsi="Garamond"/>
                <w:sz w:val="28"/>
                <w:szCs w:val="28"/>
              </w:rPr>
              <w:t>dy</w:t>
            </w:r>
            <w:proofErr w:type="spellEnd"/>
            <w:r w:rsidRPr="0059779B">
              <w:rPr>
                <w:rFonts w:ascii="Garamond" w:hAnsi="Garamond"/>
                <w:sz w:val="28"/>
                <w:szCs w:val="28"/>
              </w:rPr>
              <w:t xml:space="preserve"> </w:t>
            </w:r>
            <w:proofErr w:type="spellStart"/>
            <w:r w:rsidRPr="0059779B">
              <w:rPr>
                <w:rFonts w:ascii="Garamond" w:hAnsi="Garamond"/>
                <w:sz w:val="28"/>
                <w:szCs w:val="28"/>
              </w:rPr>
              <w:t>bragh</w:t>
            </w:r>
            <w:proofErr w:type="spellEnd"/>
            <w:r w:rsidRPr="0059779B">
              <w:rPr>
                <w:rFonts w:ascii="Garamond" w:hAnsi="Garamond"/>
                <w:sz w:val="28"/>
                <w:szCs w:val="28"/>
              </w:rPr>
              <w:t xml:space="preserve"> bio</w:t>
            </w:r>
            <w:r w:rsidR="002C617D" w:rsidRPr="002C617D">
              <w:rPr>
                <w:rFonts w:ascii="Garamond" w:hAnsi="Garamond"/>
                <w:i/>
                <w:sz w:val="28"/>
                <w:szCs w:val="28"/>
              </w:rPr>
              <w:t> </w:t>
            </w:r>
            <w:r w:rsidR="00C57BF1" w:rsidRPr="00C57BF1">
              <w:rPr>
                <w:rFonts w:ascii="Garamond" w:hAnsi="Garamond"/>
                <w:sz w:val="28"/>
                <w:szCs w:val="28"/>
              </w:rPr>
              <w:t>?</w:t>
            </w:r>
            <w:r w:rsidRPr="0059779B">
              <w:rPr>
                <w:rFonts w:ascii="Garamond" w:hAnsi="Garamond"/>
                <w:sz w:val="28"/>
                <w:szCs w:val="28"/>
              </w:rPr>
              <w:t xml:space="preserve"> </w:t>
            </w:r>
          </w:p>
        </w:tc>
        <w:tc>
          <w:tcPr>
            <w:tcW w:w="4054" w:type="dxa"/>
          </w:tcPr>
          <w:p w14:paraId="4F103ADA" w14:textId="77777777" w:rsidR="00347C1E" w:rsidRPr="004F02BD" w:rsidRDefault="00347C1E" w:rsidP="00DB60C3">
            <w:pPr>
              <w:pStyle w:val="ListParagraph"/>
              <w:ind w:left="0" w:firstLine="227"/>
              <w:jc w:val="both"/>
              <w:rPr>
                <w:rFonts w:ascii="Garamond" w:hAnsi="Garamond" w:cs="Times New Roman"/>
                <w:i/>
                <w:sz w:val="28"/>
              </w:rPr>
            </w:pPr>
            <w:r w:rsidRPr="004F02BD">
              <w:rPr>
                <w:rFonts w:ascii="Garamond" w:hAnsi="Garamond" w:cs="Times New Roman"/>
                <w:i/>
                <w:sz w:val="28"/>
              </w:rPr>
              <w:t>Can</w:t>
            </w:r>
            <w:r w:rsidRPr="004F02BD">
              <w:rPr>
                <w:rFonts w:ascii="Garamond" w:hAnsi="Garamond" w:cs="Times New Roman"/>
                <w:sz w:val="28"/>
              </w:rPr>
              <w:t xml:space="preserve"> corrupt Nature </w:t>
            </w:r>
            <w:r w:rsidRPr="004F02BD">
              <w:rPr>
                <w:rFonts w:ascii="Garamond" w:hAnsi="Garamond" w:cs="Times New Roman"/>
                <w:i/>
                <w:sz w:val="28"/>
              </w:rPr>
              <w:t>think of deserving, or be capable of Glory, and Honour, and Immortality</w:t>
            </w:r>
            <w:r w:rsidR="002C617D" w:rsidRPr="002C617D">
              <w:rPr>
                <w:rFonts w:ascii="Garamond" w:hAnsi="Garamond" w:cs="Times New Roman"/>
                <w:i/>
                <w:sz w:val="28"/>
              </w:rPr>
              <w:t> ?</w:t>
            </w:r>
          </w:p>
        </w:tc>
        <w:tc>
          <w:tcPr>
            <w:tcW w:w="906" w:type="dxa"/>
          </w:tcPr>
          <w:p w14:paraId="3CAEA113" w14:textId="77777777" w:rsidR="00347C1E" w:rsidRPr="00677A95" w:rsidRDefault="00347C1E" w:rsidP="00DB60C3">
            <w:pPr>
              <w:pStyle w:val="ListParagraph"/>
              <w:ind w:left="0"/>
              <w:rPr>
                <w:rFonts w:ascii="Garamond" w:hAnsi="Garamond" w:cs="Times New Roman"/>
                <w:i/>
                <w:sz w:val="20"/>
                <w:szCs w:val="20"/>
              </w:rPr>
            </w:pPr>
          </w:p>
        </w:tc>
      </w:tr>
      <w:tr w:rsidR="00347C1E" w:rsidRPr="004F02BD" w14:paraId="0932F53C" w14:textId="77777777" w:rsidTr="00677A95">
        <w:tc>
          <w:tcPr>
            <w:tcW w:w="4111" w:type="dxa"/>
          </w:tcPr>
          <w:p w14:paraId="75FD3549" w14:textId="77777777" w:rsidR="00347C1E" w:rsidRPr="0059779B" w:rsidRDefault="00347C1E" w:rsidP="00DB60C3">
            <w:pPr>
              <w:pStyle w:val="CM3"/>
              <w:widowControl/>
              <w:spacing w:line="240" w:lineRule="auto"/>
              <w:ind w:firstLine="227"/>
              <w:jc w:val="both"/>
              <w:rPr>
                <w:rFonts w:ascii="Garamond" w:hAnsi="Garamond"/>
                <w:sz w:val="28"/>
                <w:szCs w:val="28"/>
              </w:rPr>
            </w:pPr>
            <w:proofErr w:type="spellStart"/>
            <w:r w:rsidRPr="0059779B">
              <w:rPr>
                <w:rFonts w:ascii="Garamond" w:hAnsi="Garamond"/>
                <w:sz w:val="28"/>
                <w:szCs w:val="28"/>
              </w:rPr>
              <w:t>Jeagh</w:t>
            </w:r>
            <w:proofErr w:type="spellEnd"/>
            <w:r w:rsidRPr="0059779B">
              <w:rPr>
                <w:rFonts w:ascii="Garamond" w:hAnsi="Garamond"/>
                <w:sz w:val="28"/>
                <w:szCs w:val="28"/>
              </w:rPr>
              <w:t xml:space="preserve"> </w:t>
            </w:r>
            <w:proofErr w:type="spellStart"/>
            <w:r w:rsidRPr="0059779B">
              <w:rPr>
                <w:rFonts w:ascii="Garamond" w:hAnsi="Garamond"/>
                <w:sz w:val="28"/>
                <w:szCs w:val="28"/>
              </w:rPr>
              <w:t>vod</w:t>
            </w:r>
            <w:proofErr w:type="spellEnd"/>
            <w:r w:rsidRPr="0059779B">
              <w:rPr>
                <w:rFonts w:ascii="Garamond" w:hAnsi="Garamond"/>
                <w:sz w:val="28"/>
                <w:szCs w:val="28"/>
              </w:rPr>
              <w:t xml:space="preserve"> </w:t>
            </w:r>
            <w:proofErr w:type="spellStart"/>
            <w:r w:rsidRPr="0059779B">
              <w:rPr>
                <w:rFonts w:ascii="Garamond" w:hAnsi="Garamond"/>
                <w:sz w:val="28"/>
                <w:szCs w:val="28"/>
              </w:rPr>
              <w:t>oo</w:t>
            </w:r>
            <w:proofErr w:type="spellEnd"/>
            <w:r w:rsidRPr="0059779B">
              <w:rPr>
                <w:rFonts w:ascii="Garamond" w:hAnsi="Garamond"/>
                <w:sz w:val="28"/>
                <w:szCs w:val="28"/>
              </w:rPr>
              <w:t xml:space="preserve"> </w:t>
            </w:r>
            <w:proofErr w:type="spellStart"/>
            <w:r w:rsidRPr="0059779B">
              <w:rPr>
                <w:rFonts w:ascii="Garamond" w:hAnsi="Garamond"/>
                <w:sz w:val="28"/>
                <w:szCs w:val="28"/>
              </w:rPr>
              <w:t>en</w:t>
            </w:r>
            <w:proofErr w:type="spellEnd"/>
            <w:r w:rsidRPr="0059779B">
              <w:rPr>
                <w:rFonts w:ascii="Garamond" w:hAnsi="Garamond"/>
                <w:sz w:val="28"/>
                <w:szCs w:val="28"/>
              </w:rPr>
              <w:t xml:space="preserve"> share y chur ort </w:t>
            </w:r>
            <w:proofErr w:type="spellStart"/>
            <w:r w:rsidRPr="0059779B">
              <w:rPr>
                <w:rFonts w:ascii="Garamond" w:hAnsi="Garamond"/>
                <w:sz w:val="28"/>
                <w:szCs w:val="28"/>
              </w:rPr>
              <w:t>hene</w:t>
            </w:r>
            <w:proofErr w:type="spellEnd"/>
            <w:r w:rsidRPr="0059779B">
              <w:rPr>
                <w:rFonts w:ascii="Garamond" w:hAnsi="Garamond"/>
                <w:sz w:val="28"/>
                <w:szCs w:val="28"/>
              </w:rPr>
              <w:t xml:space="preserve">, </w:t>
            </w:r>
            <w:proofErr w:type="spellStart"/>
            <w:r w:rsidRPr="0059779B">
              <w:rPr>
                <w:rFonts w:ascii="Garamond" w:hAnsi="Garamond"/>
                <w:sz w:val="28"/>
                <w:szCs w:val="28"/>
              </w:rPr>
              <w:t>dy</w:t>
            </w:r>
            <w:proofErr w:type="spellEnd"/>
            <w:r w:rsidRPr="0059779B">
              <w:rPr>
                <w:rFonts w:ascii="Garamond" w:hAnsi="Garamond"/>
                <w:sz w:val="28"/>
                <w:szCs w:val="28"/>
              </w:rPr>
              <w:t xml:space="preserve"> </w:t>
            </w:r>
            <w:proofErr w:type="spellStart"/>
            <w:r w:rsidRPr="0059779B">
              <w:rPr>
                <w:rFonts w:ascii="Garamond" w:hAnsi="Garamond"/>
                <w:sz w:val="28"/>
                <w:szCs w:val="28"/>
              </w:rPr>
              <w:t>vod</w:t>
            </w:r>
            <w:proofErr w:type="spellEnd"/>
            <w:r w:rsidRPr="0059779B">
              <w:rPr>
                <w:rFonts w:ascii="Garamond" w:hAnsi="Garamond"/>
                <w:sz w:val="28"/>
                <w:szCs w:val="28"/>
              </w:rPr>
              <w:t xml:space="preserve"> </w:t>
            </w:r>
            <w:proofErr w:type="spellStart"/>
            <w:r w:rsidRPr="0059779B">
              <w:rPr>
                <w:rFonts w:ascii="Garamond" w:hAnsi="Garamond"/>
                <w:sz w:val="28"/>
                <w:szCs w:val="28"/>
              </w:rPr>
              <w:t>oo</w:t>
            </w:r>
            <w:proofErr w:type="spellEnd"/>
            <w:r w:rsidRPr="0059779B">
              <w:rPr>
                <w:rFonts w:ascii="Garamond" w:hAnsi="Garamond"/>
                <w:sz w:val="28"/>
                <w:szCs w:val="28"/>
              </w:rPr>
              <w:t xml:space="preserve">, </w:t>
            </w:r>
            <w:proofErr w:type="spellStart"/>
            <w:r w:rsidRPr="0059779B">
              <w:rPr>
                <w:rFonts w:ascii="Garamond" w:hAnsi="Garamond"/>
                <w:sz w:val="28"/>
                <w:szCs w:val="28"/>
              </w:rPr>
              <w:t>tra</w:t>
            </w:r>
            <w:proofErr w:type="spellEnd"/>
            <w:r w:rsidRPr="0059779B">
              <w:rPr>
                <w:rFonts w:ascii="Garamond" w:hAnsi="Garamond"/>
                <w:sz w:val="28"/>
                <w:szCs w:val="28"/>
              </w:rPr>
              <w:t xml:space="preserve"> tow </w:t>
            </w:r>
            <w:proofErr w:type="spellStart"/>
            <w:r w:rsidRPr="0059779B">
              <w:rPr>
                <w:rFonts w:ascii="Garamond" w:hAnsi="Garamond"/>
                <w:sz w:val="28"/>
                <w:szCs w:val="28"/>
              </w:rPr>
              <w:t>dy</w:t>
            </w:r>
            <w:proofErr w:type="spellEnd"/>
            <w:r w:rsidRPr="0059779B">
              <w:rPr>
                <w:rFonts w:ascii="Garamond" w:hAnsi="Garamond"/>
                <w:sz w:val="28"/>
                <w:szCs w:val="28"/>
              </w:rPr>
              <w:t xml:space="preserve"> </w:t>
            </w:r>
            <w:proofErr w:type="spellStart"/>
            <w:r w:rsidRPr="0059779B">
              <w:rPr>
                <w:rFonts w:ascii="Garamond" w:hAnsi="Garamond"/>
                <w:sz w:val="28"/>
                <w:szCs w:val="28"/>
              </w:rPr>
              <w:t>firrinagh</w:t>
            </w:r>
            <w:proofErr w:type="spellEnd"/>
            <w:r w:rsidRPr="0059779B">
              <w:rPr>
                <w:rFonts w:ascii="Garamond" w:hAnsi="Garamond"/>
                <w:sz w:val="28"/>
                <w:szCs w:val="28"/>
              </w:rPr>
              <w:t xml:space="preserve"> er </w:t>
            </w:r>
            <w:proofErr w:type="spellStart"/>
            <w:r w:rsidRPr="0059779B">
              <w:rPr>
                <w:rFonts w:ascii="Garamond" w:hAnsi="Garamond"/>
                <w:sz w:val="28"/>
                <w:szCs w:val="28"/>
              </w:rPr>
              <w:t>dt’injilagh</w:t>
            </w:r>
            <w:proofErr w:type="spellEnd"/>
            <w:r w:rsidRPr="0059779B">
              <w:rPr>
                <w:rFonts w:ascii="Garamond" w:hAnsi="Garamond"/>
                <w:sz w:val="28"/>
                <w:szCs w:val="28"/>
              </w:rPr>
              <w:t xml:space="preserve"> </w:t>
            </w:r>
            <w:proofErr w:type="spellStart"/>
            <w:r w:rsidRPr="0059779B">
              <w:rPr>
                <w:rFonts w:ascii="Garamond" w:hAnsi="Garamond"/>
                <w:sz w:val="28"/>
                <w:szCs w:val="28"/>
              </w:rPr>
              <w:t>lesh</w:t>
            </w:r>
            <w:proofErr w:type="spellEnd"/>
            <w:r w:rsidRPr="0059779B">
              <w:rPr>
                <w:rFonts w:ascii="Garamond" w:hAnsi="Garamond"/>
                <w:sz w:val="28"/>
                <w:szCs w:val="28"/>
              </w:rPr>
              <w:t xml:space="preserve"> </w:t>
            </w:r>
            <w:proofErr w:type="spellStart"/>
            <w:r w:rsidRPr="0059779B">
              <w:rPr>
                <w:rFonts w:ascii="Garamond" w:hAnsi="Garamond"/>
                <w:sz w:val="28"/>
                <w:szCs w:val="28"/>
              </w:rPr>
              <w:t>tushtey</w:t>
            </w:r>
            <w:proofErr w:type="spellEnd"/>
            <w:r w:rsidRPr="0059779B">
              <w:rPr>
                <w:rFonts w:ascii="Garamond" w:hAnsi="Garamond"/>
                <w:sz w:val="28"/>
                <w:szCs w:val="28"/>
              </w:rPr>
              <w:t xml:space="preserve"> </w:t>
            </w:r>
            <w:proofErr w:type="spellStart"/>
            <w:r w:rsidRPr="0059779B">
              <w:rPr>
                <w:rFonts w:ascii="Garamond" w:hAnsi="Garamond"/>
                <w:sz w:val="28"/>
                <w:szCs w:val="28"/>
              </w:rPr>
              <w:t>jeh</w:t>
            </w:r>
            <w:proofErr w:type="spellEnd"/>
            <w:r w:rsidRPr="0059779B">
              <w:rPr>
                <w:rFonts w:ascii="Garamond" w:hAnsi="Garamond"/>
                <w:sz w:val="28"/>
                <w:szCs w:val="28"/>
              </w:rPr>
              <w:t xml:space="preserve"> </w:t>
            </w:r>
            <w:proofErr w:type="spellStart"/>
            <w:r w:rsidRPr="0059779B">
              <w:rPr>
                <w:rFonts w:ascii="Garamond" w:hAnsi="Garamond"/>
                <w:sz w:val="28"/>
                <w:szCs w:val="28"/>
              </w:rPr>
              <w:t>dt’ardalys</w:t>
            </w:r>
            <w:proofErr w:type="spellEnd"/>
            <w:r w:rsidRPr="0059779B">
              <w:rPr>
                <w:rFonts w:ascii="Garamond" w:hAnsi="Garamond"/>
                <w:sz w:val="28"/>
                <w:szCs w:val="28"/>
              </w:rPr>
              <w:t xml:space="preserve"> as </w:t>
            </w:r>
            <w:proofErr w:type="spellStart"/>
            <w:r w:rsidRPr="0059779B">
              <w:rPr>
                <w:rFonts w:ascii="Garamond" w:hAnsi="Garamond"/>
                <w:sz w:val="28"/>
                <w:szCs w:val="28"/>
              </w:rPr>
              <w:t>dty</w:t>
            </w:r>
            <w:proofErr w:type="spellEnd"/>
            <w:r w:rsidRPr="0059779B">
              <w:rPr>
                <w:rFonts w:ascii="Garamond" w:hAnsi="Garamond"/>
                <w:sz w:val="28"/>
                <w:szCs w:val="28"/>
              </w:rPr>
              <w:t xml:space="preserve"> </w:t>
            </w:r>
            <w:proofErr w:type="spellStart"/>
            <w:r w:rsidRPr="0059779B">
              <w:rPr>
                <w:rFonts w:ascii="Garamond" w:hAnsi="Garamond"/>
                <w:sz w:val="28"/>
                <w:szCs w:val="28"/>
              </w:rPr>
              <w:t>voughtynid</w:t>
            </w:r>
            <w:proofErr w:type="spellEnd"/>
            <w:r w:rsidRPr="0059779B">
              <w:rPr>
                <w:rFonts w:ascii="Garamond" w:hAnsi="Garamond"/>
                <w:sz w:val="28"/>
                <w:szCs w:val="28"/>
              </w:rPr>
              <w:t xml:space="preserve">, </w:t>
            </w:r>
            <w:proofErr w:type="spellStart"/>
            <w:r w:rsidRPr="0059779B">
              <w:rPr>
                <w:rFonts w:ascii="Garamond" w:hAnsi="Garamond"/>
                <w:sz w:val="28"/>
                <w:szCs w:val="28"/>
              </w:rPr>
              <w:t>dy</w:t>
            </w:r>
            <w:proofErr w:type="spellEnd"/>
            <w:r w:rsidRPr="0059779B">
              <w:rPr>
                <w:rFonts w:ascii="Garamond" w:hAnsi="Garamond"/>
                <w:sz w:val="28"/>
                <w:szCs w:val="28"/>
              </w:rPr>
              <w:t xml:space="preserve"> </w:t>
            </w:r>
            <w:proofErr w:type="spellStart"/>
            <w:r w:rsidRPr="0059779B">
              <w:rPr>
                <w:rFonts w:ascii="Garamond" w:hAnsi="Garamond"/>
                <w:sz w:val="28"/>
                <w:szCs w:val="28"/>
              </w:rPr>
              <w:t>booisal</w:t>
            </w:r>
            <w:proofErr w:type="spellEnd"/>
            <w:r w:rsidRPr="0059779B">
              <w:rPr>
                <w:rFonts w:ascii="Garamond" w:hAnsi="Garamond"/>
                <w:sz w:val="28"/>
                <w:szCs w:val="28"/>
              </w:rPr>
              <w:t xml:space="preserve"> </w:t>
            </w:r>
            <w:proofErr w:type="spellStart"/>
            <w:r w:rsidRPr="0059779B">
              <w:rPr>
                <w:rFonts w:ascii="Garamond" w:hAnsi="Garamond"/>
                <w:sz w:val="28"/>
                <w:szCs w:val="28"/>
              </w:rPr>
              <w:t>soiagh</w:t>
            </w:r>
            <w:proofErr w:type="spellEnd"/>
            <w:r w:rsidRPr="0059779B">
              <w:rPr>
                <w:rFonts w:ascii="Garamond" w:hAnsi="Garamond"/>
                <w:sz w:val="28"/>
                <w:szCs w:val="28"/>
              </w:rPr>
              <w:t xml:space="preserve"> </w:t>
            </w:r>
            <w:proofErr w:type="spellStart"/>
            <w:r w:rsidRPr="0059779B">
              <w:rPr>
                <w:rFonts w:ascii="Garamond" w:hAnsi="Garamond"/>
                <w:sz w:val="28"/>
                <w:szCs w:val="28"/>
              </w:rPr>
              <w:t>jeh</w:t>
            </w:r>
            <w:proofErr w:type="spellEnd"/>
            <w:r w:rsidRPr="0059779B">
              <w:rPr>
                <w:rFonts w:ascii="Garamond" w:hAnsi="Garamond"/>
                <w:sz w:val="28"/>
                <w:szCs w:val="28"/>
              </w:rPr>
              <w:t xml:space="preserve"> </w:t>
            </w:r>
            <w:proofErr w:type="spellStart"/>
            <w:r w:rsidRPr="0059779B">
              <w:rPr>
                <w:rFonts w:ascii="Garamond" w:hAnsi="Garamond"/>
                <w:sz w:val="28"/>
                <w:szCs w:val="28"/>
              </w:rPr>
              <w:t>cooney</w:t>
            </w:r>
            <w:proofErr w:type="spellEnd"/>
            <w:r w:rsidRPr="0059779B">
              <w:rPr>
                <w:rFonts w:ascii="Garamond" w:hAnsi="Garamond"/>
                <w:sz w:val="28"/>
                <w:szCs w:val="28"/>
              </w:rPr>
              <w:t xml:space="preserve"> as </w:t>
            </w:r>
            <w:proofErr w:type="spellStart"/>
            <w:r w:rsidRPr="0059779B">
              <w:rPr>
                <w:rFonts w:ascii="Garamond" w:hAnsi="Garamond"/>
                <w:sz w:val="28"/>
                <w:szCs w:val="28"/>
              </w:rPr>
              <w:t>myghin</w:t>
            </w:r>
            <w:proofErr w:type="spellEnd"/>
            <w:r w:rsidRPr="0059779B">
              <w:rPr>
                <w:rFonts w:ascii="Garamond" w:hAnsi="Garamond"/>
                <w:sz w:val="28"/>
                <w:szCs w:val="28"/>
              </w:rPr>
              <w:t xml:space="preserve"> Yee</w:t>
            </w:r>
            <w:r w:rsidR="002C617D" w:rsidRPr="002C617D">
              <w:rPr>
                <w:rFonts w:ascii="Garamond" w:hAnsi="Garamond"/>
                <w:sz w:val="28"/>
                <w:szCs w:val="28"/>
              </w:rPr>
              <w:t> ;</w:t>
            </w:r>
            <w:r w:rsidRPr="0059779B">
              <w:rPr>
                <w:rFonts w:ascii="Garamond" w:hAnsi="Garamond"/>
                <w:sz w:val="28"/>
                <w:szCs w:val="28"/>
              </w:rPr>
              <w:t xml:space="preserve"> </w:t>
            </w:r>
            <w:r w:rsidRPr="0059779B">
              <w:rPr>
                <w:rFonts w:ascii="Garamond" w:hAnsi="Garamond"/>
                <w:i/>
                <w:sz w:val="28"/>
                <w:szCs w:val="28"/>
              </w:rPr>
              <w:t xml:space="preserve">Son cha </w:t>
            </w:r>
            <w:proofErr w:type="spellStart"/>
            <w:r w:rsidRPr="0059779B">
              <w:rPr>
                <w:rFonts w:ascii="Garamond" w:hAnsi="Garamond"/>
                <w:i/>
                <w:sz w:val="28"/>
                <w:szCs w:val="28"/>
              </w:rPr>
              <w:t>vel</w:t>
            </w:r>
            <w:proofErr w:type="spellEnd"/>
            <w:r w:rsidRPr="0059779B">
              <w:rPr>
                <w:rFonts w:ascii="Garamond" w:hAnsi="Garamond"/>
                <w:i/>
                <w:sz w:val="28"/>
                <w:szCs w:val="28"/>
              </w:rPr>
              <w:t xml:space="preserve"> feme </w:t>
            </w:r>
            <w:proofErr w:type="spellStart"/>
            <w:r w:rsidRPr="0059779B">
              <w:rPr>
                <w:rFonts w:ascii="Garamond" w:hAnsi="Garamond"/>
                <w:i/>
                <w:sz w:val="28"/>
                <w:szCs w:val="28"/>
              </w:rPr>
              <w:t>ocsyn</w:t>
            </w:r>
            <w:proofErr w:type="spellEnd"/>
            <w:r w:rsidRPr="0059779B">
              <w:rPr>
                <w:rFonts w:ascii="Garamond" w:hAnsi="Garamond"/>
                <w:i/>
                <w:sz w:val="28"/>
                <w:szCs w:val="28"/>
              </w:rPr>
              <w:t xml:space="preserve"> ta </w:t>
            </w:r>
            <w:proofErr w:type="spellStart"/>
            <w:r w:rsidRPr="0059779B">
              <w:rPr>
                <w:rFonts w:ascii="Garamond" w:hAnsi="Garamond"/>
                <w:i/>
                <w:sz w:val="28"/>
                <w:szCs w:val="28"/>
              </w:rPr>
              <w:t>slane</w:t>
            </w:r>
            <w:proofErr w:type="spellEnd"/>
            <w:r w:rsidRPr="0059779B">
              <w:rPr>
                <w:rFonts w:ascii="Garamond" w:hAnsi="Garamond"/>
                <w:i/>
                <w:sz w:val="28"/>
                <w:szCs w:val="28"/>
              </w:rPr>
              <w:t xml:space="preserve"> er </w:t>
            </w:r>
            <w:proofErr w:type="spellStart"/>
            <w:r w:rsidRPr="0059779B">
              <w:rPr>
                <w:rFonts w:ascii="Garamond" w:hAnsi="Garamond"/>
                <w:i/>
                <w:sz w:val="28"/>
                <w:szCs w:val="28"/>
              </w:rPr>
              <w:t>Lhee</w:t>
            </w:r>
            <w:proofErr w:type="spellEnd"/>
            <w:r w:rsidRPr="0059779B">
              <w:rPr>
                <w:rFonts w:ascii="Garamond" w:hAnsi="Garamond"/>
                <w:i/>
                <w:sz w:val="28"/>
                <w:szCs w:val="28"/>
              </w:rPr>
              <w:t xml:space="preserve">, </w:t>
            </w:r>
            <w:proofErr w:type="spellStart"/>
            <w:r w:rsidRPr="0059779B">
              <w:rPr>
                <w:rFonts w:ascii="Garamond" w:hAnsi="Garamond"/>
                <w:i/>
                <w:sz w:val="28"/>
                <w:szCs w:val="28"/>
              </w:rPr>
              <w:t>agh</w:t>
            </w:r>
            <w:proofErr w:type="spellEnd"/>
            <w:r w:rsidRPr="0059779B">
              <w:rPr>
                <w:rFonts w:ascii="Garamond" w:hAnsi="Garamond"/>
                <w:i/>
                <w:sz w:val="28"/>
                <w:szCs w:val="28"/>
              </w:rPr>
              <w:t xml:space="preserve"> </w:t>
            </w:r>
            <w:proofErr w:type="spellStart"/>
            <w:r w:rsidRPr="0059779B">
              <w:rPr>
                <w:rFonts w:ascii="Garamond" w:hAnsi="Garamond"/>
                <w:i/>
                <w:sz w:val="28"/>
                <w:szCs w:val="28"/>
              </w:rPr>
              <w:t>ocsyn</w:t>
            </w:r>
            <w:proofErr w:type="spellEnd"/>
            <w:r w:rsidRPr="0059779B">
              <w:rPr>
                <w:rFonts w:ascii="Garamond" w:hAnsi="Garamond"/>
                <w:i/>
                <w:sz w:val="28"/>
                <w:szCs w:val="28"/>
              </w:rPr>
              <w:t xml:space="preserve"> ta </w:t>
            </w:r>
            <w:proofErr w:type="spellStart"/>
            <w:r w:rsidRPr="0059779B">
              <w:rPr>
                <w:rFonts w:ascii="Garamond" w:hAnsi="Garamond"/>
                <w:i/>
                <w:sz w:val="28"/>
                <w:szCs w:val="28"/>
              </w:rPr>
              <w:t>ching</w:t>
            </w:r>
            <w:proofErr w:type="spellEnd"/>
            <w:r w:rsidRPr="0059779B">
              <w:rPr>
                <w:rFonts w:ascii="Garamond" w:hAnsi="Garamond"/>
                <w:sz w:val="28"/>
                <w:szCs w:val="28"/>
              </w:rPr>
              <w:t xml:space="preserve">. </w:t>
            </w:r>
          </w:p>
        </w:tc>
        <w:tc>
          <w:tcPr>
            <w:tcW w:w="4054" w:type="dxa"/>
          </w:tcPr>
          <w:p w14:paraId="0DF231F3" w14:textId="77777777" w:rsidR="00347C1E" w:rsidRPr="004F02BD" w:rsidRDefault="00347C1E" w:rsidP="00DB60C3">
            <w:pPr>
              <w:pStyle w:val="ListParagraph"/>
              <w:ind w:left="0" w:firstLine="227"/>
              <w:jc w:val="both"/>
              <w:rPr>
                <w:rFonts w:ascii="Garamond" w:hAnsi="Garamond" w:cs="Times New Roman"/>
                <w:sz w:val="28"/>
              </w:rPr>
            </w:pPr>
            <w:r w:rsidRPr="004F02BD">
              <w:rPr>
                <w:rFonts w:ascii="Garamond" w:hAnsi="Garamond" w:cs="Times New Roman"/>
                <w:i/>
                <w:sz w:val="28"/>
              </w:rPr>
              <w:t xml:space="preserve">Endeavour to know </w:t>
            </w:r>
            <w:proofErr w:type="spellStart"/>
            <w:r w:rsidRPr="004F02BD">
              <w:rPr>
                <w:rFonts w:ascii="Garamond" w:hAnsi="Garamond" w:cs="Times New Roman"/>
                <w:i/>
                <w:sz w:val="28"/>
              </w:rPr>
              <w:t>your self</w:t>
            </w:r>
            <w:proofErr w:type="spellEnd"/>
            <w:r w:rsidRPr="004F02BD">
              <w:rPr>
                <w:rFonts w:ascii="Garamond" w:hAnsi="Garamond" w:cs="Times New Roman"/>
                <w:i/>
                <w:sz w:val="28"/>
              </w:rPr>
              <w:t xml:space="preserve"> better</w:t>
            </w:r>
            <w:r w:rsidR="00500872">
              <w:rPr>
                <w:rFonts w:ascii="Garamond" w:hAnsi="Garamond" w:cs="Times New Roman"/>
                <w:i/>
                <w:sz w:val="28"/>
              </w:rPr>
              <w:t>,</w:t>
            </w:r>
            <w:r w:rsidRPr="004F02BD">
              <w:rPr>
                <w:rFonts w:ascii="Garamond" w:hAnsi="Garamond" w:cs="Times New Roman"/>
                <w:i/>
                <w:sz w:val="28"/>
              </w:rPr>
              <w:t xml:space="preserve"> that being truly humbled with a Sense of your own Vileness and Misery, you may thankfully accept of Help and Mercy from God</w:t>
            </w:r>
            <w:r w:rsidR="002C617D" w:rsidRPr="002C617D">
              <w:rPr>
                <w:rFonts w:ascii="Garamond" w:hAnsi="Garamond" w:cs="Times New Roman"/>
                <w:sz w:val="28"/>
              </w:rPr>
              <w:t> ;</w:t>
            </w:r>
            <w:r w:rsidRPr="004F02BD">
              <w:rPr>
                <w:rFonts w:ascii="Garamond" w:hAnsi="Garamond" w:cs="Times New Roman"/>
                <w:sz w:val="28"/>
              </w:rPr>
              <w:t xml:space="preserve"> for they that are whole need not a Physician, but they that are sick. </w:t>
            </w:r>
          </w:p>
        </w:tc>
        <w:tc>
          <w:tcPr>
            <w:tcW w:w="906" w:type="dxa"/>
          </w:tcPr>
          <w:p w14:paraId="1F72F7A5" w14:textId="77777777" w:rsidR="00347C1E" w:rsidRDefault="00347C1E" w:rsidP="00DB60C3">
            <w:pPr>
              <w:pStyle w:val="ListParagraph"/>
              <w:ind w:left="0"/>
              <w:rPr>
                <w:rFonts w:ascii="Garamond" w:hAnsi="Garamond" w:cs="Times New Roman"/>
                <w:sz w:val="20"/>
                <w:szCs w:val="20"/>
              </w:rPr>
            </w:pPr>
          </w:p>
          <w:p w14:paraId="1893298B" w14:textId="77777777" w:rsidR="00500872" w:rsidRDefault="00500872" w:rsidP="00DB60C3">
            <w:pPr>
              <w:pStyle w:val="ListParagraph"/>
              <w:ind w:left="0"/>
              <w:rPr>
                <w:rFonts w:ascii="Garamond" w:hAnsi="Garamond" w:cs="Times New Roman"/>
                <w:sz w:val="20"/>
                <w:szCs w:val="20"/>
              </w:rPr>
            </w:pPr>
          </w:p>
          <w:p w14:paraId="60AD809A" w14:textId="77777777" w:rsidR="00500872" w:rsidRDefault="00500872" w:rsidP="00DB60C3">
            <w:pPr>
              <w:pStyle w:val="ListParagraph"/>
              <w:ind w:left="0"/>
              <w:rPr>
                <w:rFonts w:ascii="Garamond" w:hAnsi="Garamond" w:cs="Times New Roman"/>
                <w:sz w:val="20"/>
                <w:szCs w:val="20"/>
              </w:rPr>
            </w:pPr>
          </w:p>
          <w:p w14:paraId="7B2B7C3E" w14:textId="77777777" w:rsidR="00500872" w:rsidRDefault="00500872" w:rsidP="00DB60C3">
            <w:pPr>
              <w:pStyle w:val="ListParagraph"/>
              <w:ind w:left="0"/>
              <w:rPr>
                <w:rFonts w:ascii="Garamond" w:hAnsi="Garamond" w:cs="Times New Roman"/>
                <w:sz w:val="20"/>
                <w:szCs w:val="20"/>
              </w:rPr>
            </w:pPr>
          </w:p>
          <w:p w14:paraId="4E4A50BB" w14:textId="77777777" w:rsidR="00500872" w:rsidRDefault="00500872" w:rsidP="00DB60C3">
            <w:pPr>
              <w:pStyle w:val="ListParagraph"/>
              <w:ind w:left="0"/>
              <w:rPr>
                <w:rFonts w:ascii="Garamond" w:hAnsi="Garamond" w:cs="Times New Roman"/>
                <w:sz w:val="20"/>
                <w:szCs w:val="20"/>
              </w:rPr>
            </w:pPr>
          </w:p>
          <w:p w14:paraId="1407F9AB" w14:textId="77777777" w:rsidR="00500872" w:rsidRDefault="00500872" w:rsidP="00DB60C3">
            <w:pPr>
              <w:pStyle w:val="ListParagraph"/>
              <w:ind w:left="0"/>
              <w:rPr>
                <w:rFonts w:ascii="Garamond" w:hAnsi="Garamond" w:cs="Times New Roman"/>
                <w:sz w:val="20"/>
                <w:szCs w:val="20"/>
              </w:rPr>
            </w:pPr>
          </w:p>
          <w:p w14:paraId="1101BF89" w14:textId="77777777" w:rsidR="00500872" w:rsidRDefault="00500872" w:rsidP="00DB60C3">
            <w:pPr>
              <w:pStyle w:val="ListParagraph"/>
              <w:ind w:left="0"/>
              <w:rPr>
                <w:rFonts w:ascii="Garamond" w:hAnsi="Garamond" w:cs="Times New Roman"/>
                <w:sz w:val="20"/>
                <w:szCs w:val="20"/>
              </w:rPr>
            </w:pPr>
          </w:p>
          <w:p w14:paraId="0B1D96E8" w14:textId="77777777" w:rsidR="00500872" w:rsidRPr="00500872" w:rsidRDefault="00500872" w:rsidP="00DB60C3">
            <w:pPr>
              <w:pStyle w:val="ListParagraph"/>
              <w:ind w:left="0"/>
              <w:rPr>
                <w:rFonts w:ascii="Garamond" w:hAnsi="Garamond" w:cs="Times New Roman"/>
                <w:sz w:val="20"/>
                <w:szCs w:val="20"/>
              </w:rPr>
            </w:pPr>
            <w:r>
              <w:rPr>
                <w:rFonts w:ascii="Garamond" w:hAnsi="Garamond" w:cs="Times New Roman"/>
                <w:sz w:val="20"/>
                <w:szCs w:val="20"/>
              </w:rPr>
              <w:t>Matt. 9. 12.</w:t>
            </w:r>
          </w:p>
        </w:tc>
      </w:tr>
      <w:tr w:rsidR="00347C1E" w:rsidRPr="004F02BD" w14:paraId="3EAA3380" w14:textId="77777777" w:rsidTr="00677A95">
        <w:tc>
          <w:tcPr>
            <w:tcW w:w="4111" w:type="dxa"/>
          </w:tcPr>
          <w:p w14:paraId="02F6C60F" w14:textId="77777777" w:rsidR="00347C1E" w:rsidRPr="0059779B" w:rsidRDefault="00347C1E" w:rsidP="00DB60C3">
            <w:pPr>
              <w:pStyle w:val="CM3"/>
              <w:widowControl/>
              <w:spacing w:line="240" w:lineRule="auto"/>
              <w:ind w:firstLine="227"/>
              <w:jc w:val="both"/>
              <w:rPr>
                <w:rFonts w:ascii="Garamond" w:hAnsi="Garamond"/>
                <w:sz w:val="28"/>
                <w:szCs w:val="28"/>
              </w:rPr>
            </w:pPr>
            <w:r w:rsidRPr="0059779B">
              <w:rPr>
                <w:rFonts w:ascii="Garamond" w:hAnsi="Garamond"/>
                <w:sz w:val="28"/>
                <w:szCs w:val="28"/>
              </w:rPr>
              <w:t xml:space="preserve">As </w:t>
            </w:r>
            <w:proofErr w:type="spellStart"/>
            <w:r w:rsidRPr="0059779B">
              <w:rPr>
                <w:rFonts w:ascii="Garamond" w:hAnsi="Garamond"/>
                <w:sz w:val="28"/>
                <w:szCs w:val="28"/>
              </w:rPr>
              <w:t>fakin</w:t>
            </w:r>
            <w:proofErr w:type="spellEnd"/>
            <w:r w:rsidRPr="0059779B">
              <w:rPr>
                <w:rFonts w:ascii="Garamond" w:hAnsi="Garamond"/>
                <w:sz w:val="28"/>
                <w:szCs w:val="28"/>
              </w:rPr>
              <w:t xml:space="preserve"> </w:t>
            </w:r>
            <w:proofErr w:type="spellStart"/>
            <w:r w:rsidRPr="0059779B">
              <w:rPr>
                <w:rFonts w:ascii="Garamond" w:hAnsi="Garamond"/>
                <w:sz w:val="28"/>
                <w:szCs w:val="28"/>
              </w:rPr>
              <w:t>dy</w:t>
            </w:r>
            <w:proofErr w:type="spellEnd"/>
            <w:r w:rsidRPr="0059779B">
              <w:rPr>
                <w:rFonts w:ascii="Garamond" w:hAnsi="Garamond"/>
                <w:sz w:val="28"/>
                <w:szCs w:val="28"/>
              </w:rPr>
              <w:t xml:space="preserve"> </w:t>
            </w:r>
            <w:proofErr w:type="spellStart"/>
            <w:r w:rsidRPr="0059779B">
              <w:rPr>
                <w:rFonts w:ascii="Garamond" w:hAnsi="Garamond"/>
                <w:sz w:val="28"/>
                <w:szCs w:val="28"/>
              </w:rPr>
              <w:t>vel</w:t>
            </w:r>
            <w:proofErr w:type="spellEnd"/>
            <w:r w:rsidRPr="0059779B">
              <w:rPr>
                <w:rFonts w:ascii="Garamond" w:hAnsi="Garamond"/>
                <w:sz w:val="28"/>
                <w:szCs w:val="28"/>
              </w:rPr>
              <w:t xml:space="preserve"> </w:t>
            </w:r>
            <w:proofErr w:type="spellStart"/>
            <w:r w:rsidRPr="0059779B">
              <w:rPr>
                <w:rFonts w:ascii="Garamond" w:hAnsi="Garamond"/>
                <w:sz w:val="28"/>
                <w:szCs w:val="28"/>
              </w:rPr>
              <w:t>Jee</w:t>
            </w:r>
            <w:proofErr w:type="spellEnd"/>
            <w:r w:rsidRPr="0059779B">
              <w:rPr>
                <w:rFonts w:ascii="Garamond" w:hAnsi="Garamond"/>
                <w:sz w:val="28"/>
                <w:szCs w:val="28"/>
              </w:rPr>
              <w:t xml:space="preserve"> er </w:t>
            </w:r>
            <w:proofErr w:type="spellStart"/>
            <w:r w:rsidRPr="0059779B">
              <w:rPr>
                <w:rFonts w:ascii="Garamond" w:hAnsi="Garamond"/>
                <w:sz w:val="28"/>
                <w:szCs w:val="28"/>
              </w:rPr>
              <w:t>yialdyn</w:t>
            </w:r>
            <w:proofErr w:type="spellEnd"/>
            <w:r w:rsidRPr="0059779B">
              <w:rPr>
                <w:rFonts w:ascii="Garamond" w:hAnsi="Garamond"/>
                <w:sz w:val="28"/>
                <w:szCs w:val="28"/>
              </w:rPr>
              <w:t xml:space="preserve"> </w:t>
            </w:r>
            <w:proofErr w:type="spellStart"/>
            <w:r w:rsidRPr="0059779B">
              <w:rPr>
                <w:rFonts w:ascii="Garamond" w:hAnsi="Garamond"/>
                <w:sz w:val="28"/>
                <w:szCs w:val="28"/>
              </w:rPr>
              <w:t>dy</w:t>
            </w:r>
            <w:proofErr w:type="spellEnd"/>
            <w:r w:rsidRPr="0059779B">
              <w:rPr>
                <w:rFonts w:ascii="Garamond" w:hAnsi="Garamond"/>
                <w:sz w:val="28"/>
                <w:szCs w:val="28"/>
              </w:rPr>
              <w:t xml:space="preserve"> </w:t>
            </w:r>
            <w:proofErr w:type="spellStart"/>
            <w:r w:rsidRPr="0059779B">
              <w:rPr>
                <w:rFonts w:ascii="Garamond" w:hAnsi="Garamond"/>
                <w:sz w:val="28"/>
                <w:szCs w:val="28"/>
              </w:rPr>
              <w:t>yanoo</w:t>
            </w:r>
            <w:proofErr w:type="spellEnd"/>
            <w:r w:rsidRPr="0059779B">
              <w:rPr>
                <w:rFonts w:ascii="Garamond" w:hAnsi="Garamond"/>
                <w:sz w:val="28"/>
                <w:szCs w:val="28"/>
              </w:rPr>
              <w:t xml:space="preserve"> </w:t>
            </w:r>
            <w:proofErr w:type="spellStart"/>
            <w:r w:rsidRPr="0059779B">
              <w:rPr>
                <w:rFonts w:ascii="Garamond" w:hAnsi="Garamond"/>
                <w:sz w:val="28"/>
                <w:szCs w:val="28"/>
              </w:rPr>
              <w:t>chooish</w:t>
            </w:r>
            <w:proofErr w:type="spellEnd"/>
            <w:r w:rsidRPr="0059779B">
              <w:rPr>
                <w:rFonts w:ascii="Garamond" w:hAnsi="Garamond"/>
                <w:sz w:val="28"/>
                <w:szCs w:val="28"/>
              </w:rPr>
              <w:t xml:space="preserve"> er </w:t>
            </w:r>
            <w:proofErr w:type="spellStart"/>
            <w:r w:rsidRPr="0059779B">
              <w:rPr>
                <w:rFonts w:ascii="Garamond" w:hAnsi="Garamond"/>
                <w:sz w:val="28"/>
                <w:szCs w:val="28"/>
              </w:rPr>
              <w:t>dy</w:t>
            </w:r>
            <w:proofErr w:type="spellEnd"/>
            <w:r w:rsidRPr="0059779B">
              <w:rPr>
                <w:rFonts w:ascii="Garamond" w:hAnsi="Garamond"/>
                <w:sz w:val="28"/>
                <w:szCs w:val="28"/>
              </w:rPr>
              <w:t xml:space="preserve"> hon, </w:t>
            </w:r>
            <w:proofErr w:type="spellStart"/>
            <w:r w:rsidRPr="0059779B">
              <w:rPr>
                <w:rFonts w:ascii="Garamond" w:hAnsi="Garamond"/>
                <w:sz w:val="28"/>
                <w:szCs w:val="28"/>
              </w:rPr>
              <w:t>gow</w:t>
            </w:r>
            <w:proofErr w:type="spellEnd"/>
            <w:r w:rsidRPr="0059779B">
              <w:rPr>
                <w:rFonts w:ascii="Garamond" w:hAnsi="Garamond"/>
                <w:sz w:val="28"/>
                <w:szCs w:val="28"/>
              </w:rPr>
              <w:t xml:space="preserve"> </w:t>
            </w:r>
            <w:proofErr w:type="spellStart"/>
            <w:r w:rsidRPr="0059779B">
              <w:rPr>
                <w:rFonts w:ascii="Garamond" w:hAnsi="Garamond"/>
                <w:sz w:val="28"/>
                <w:szCs w:val="28"/>
              </w:rPr>
              <w:t>coyrle</w:t>
            </w:r>
            <w:proofErr w:type="spellEnd"/>
            <w:r w:rsidRPr="0059779B">
              <w:rPr>
                <w:rFonts w:ascii="Garamond" w:hAnsi="Garamond"/>
                <w:sz w:val="28"/>
                <w:szCs w:val="28"/>
              </w:rPr>
              <w:t xml:space="preserve"> </w:t>
            </w:r>
            <w:proofErr w:type="spellStart"/>
            <w:r w:rsidRPr="0059779B">
              <w:rPr>
                <w:rFonts w:ascii="Garamond" w:hAnsi="Garamond"/>
                <w:sz w:val="28"/>
                <w:szCs w:val="28"/>
              </w:rPr>
              <w:t>dy</w:t>
            </w:r>
            <w:proofErr w:type="spellEnd"/>
            <w:r w:rsidRPr="0059779B">
              <w:rPr>
                <w:rFonts w:ascii="Garamond" w:hAnsi="Garamond"/>
                <w:sz w:val="28"/>
                <w:szCs w:val="28"/>
              </w:rPr>
              <w:t xml:space="preserve"> </w:t>
            </w:r>
            <w:proofErr w:type="spellStart"/>
            <w:r w:rsidRPr="0059779B">
              <w:rPr>
                <w:rFonts w:ascii="Garamond" w:hAnsi="Garamond"/>
                <w:sz w:val="28"/>
                <w:szCs w:val="28"/>
              </w:rPr>
              <w:t>yanoo</w:t>
            </w:r>
            <w:proofErr w:type="spellEnd"/>
            <w:r w:rsidRPr="0059779B">
              <w:rPr>
                <w:rFonts w:ascii="Garamond" w:hAnsi="Garamond"/>
                <w:sz w:val="28"/>
                <w:szCs w:val="28"/>
              </w:rPr>
              <w:t xml:space="preserve"> red </w:t>
            </w:r>
            <w:proofErr w:type="spellStart"/>
            <w:r w:rsidRPr="0059779B">
              <w:rPr>
                <w:rFonts w:ascii="Garamond" w:hAnsi="Garamond"/>
                <w:sz w:val="28"/>
                <w:szCs w:val="28"/>
              </w:rPr>
              <w:t>ennagh</w:t>
            </w:r>
            <w:proofErr w:type="spellEnd"/>
            <w:r w:rsidRPr="0059779B">
              <w:rPr>
                <w:rFonts w:ascii="Garamond" w:hAnsi="Garamond"/>
                <w:sz w:val="28"/>
                <w:szCs w:val="28"/>
              </w:rPr>
              <w:t xml:space="preserve"> er </w:t>
            </w:r>
            <w:proofErr w:type="spellStart"/>
            <w:r w:rsidRPr="0059779B">
              <w:rPr>
                <w:rFonts w:ascii="Garamond" w:hAnsi="Garamond"/>
                <w:sz w:val="28"/>
                <w:szCs w:val="28"/>
              </w:rPr>
              <w:t>dy</w:t>
            </w:r>
            <w:proofErr w:type="spellEnd"/>
            <w:r w:rsidRPr="0059779B">
              <w:rPr>
                <w:rFonts w:ascii="Garamond" w:hAnsi="Garamond"/>
                <w:sz w:val="28"/>
                <w:szCs w:val="28"/>
              </w:rPr>
              <w:t xml:space="preserve"> hon </w:t>
            </w:r>
            <w:proofErr w:type="spellStart"/>
            <w:r w:rsidRPr="0059779B">
              <w:rPr>
                <w:rFonts w:ascii="Garamond" w:hAnsi="Garamond"/>
                <w:sz w:val="28"/>
                <w:szCs w:val="28"/>
              </w:rPr>
              <w:t>hene</w:t>
            </w:r>
            <w:proofErr w:type="spellEnd"/>
            <w:r w:rsidRPr="0059779B">
              <w:rPr>
                <w:rFonts w:ascii="Garamond" w:hAnsi="Garamond"/>
                <w:sz w:val="28"/>
                <w:szCs w:val="28"/>
              </w:rPr>
              <w:t xml:space="preserve">. </w:t>
            </w:r>
          </w:p>
        </w:tc>
        <w:tc>
          <w:tcPr>
            <w:tcW w:w="4054" w:type="dxa"/>
          </w:tcPr>
          <w:p w14:paraId="5018D6F5" w14:textId="77777777" w:rsidR="00347C1E" w:rsidRPr="004F02BD" w:rsidRDefault="00347C1E" w:rsidP="00DB60C3">
            <w:pPr>
              <w:pStyle w:val="ListParagraph"/>
              <w:ind w:left="0" w:firstLine="227"/>
              <w:jc w:val="both"/>
              <w:rPr>
                <w:rFonts w:ascii="Garamond" w:hAnsi="Garamond" w:cs="Times New Roman"/>
                <w:sz w:val="28"/>
              </w:rPr>
            </w:pPr>
            <w:r w:rsidRPr="004F02BD">
              <w:rPr>
                <w:rFonts w:ascii="Garamond" w:hAnsi="Garamond" w:cs="Times New Roman"/>
                <w:i/>
                <w:sz w:val="28"/>
              </w:rPr>
              <w:t xml:space="preserve">And seeing God has promised to do so much for you, be </w:t>
            </w:r>
            <w:proofErr w:type="spellStart"/>
            <w:r w:rsidRPr="004F02BD">
              <w:rPr>
                <w:rFonts w:ascii="Garamond" w:hAnsi="Garamond" w:cs="Times New Roman"/>
                <w:i/>
                <w:sz w:val="28"/>
              </w:rPr>
              <w:t>perswaded</w:t>
            </w:r>
            <w:proofErr w:type="spellEnd"/>
            <w:r w:rsidRPr="004F02BD">
              <w:rPr>
                <w:rFonts w:ascii="Garamond" w:hAnsi="Garamond" w:cs="Times New Roman"/>
                <w:i/>
                <w:sz w:val="28"/>
              </w:rPr>
              <w:t xml:space="preserve"> to do</w:t>
            </w:r>
            <w:r w:rsidRPr="004F02BD">
              <w:rPr>
                <w:rFonts w:ascii="Garamond" w:hAnsi="Garamond" w:cs="Times New Roman"/>
                <w:sz w:val="28"/>
              </w:rPr>
              <w:t xml:space="preserve"> something for </w:t>
            </w:r>
            <w:proofErr w:type="spellStart"/>
            <w:r w:rsidRPr="004F02BD">
              <w:rPr>
                <w:rFonts w:ascii="Garamond" w:hAnsi="Garamond" w:cs="Times New Roman"/>
                <w:sz w:val="28"/>
              </w:rPr>
              <w:t>your self</w:t>
            </w:r>
            <w:proofErr w:type="spellEnd"/>
            <w:r w:rsidRPr="004F02BD">
              <w:rPr>
                <w:rFonts w:ascii="Garamond" w:hAnsi="Garamond" w:cs="Times New Roman"/>
                <w:sz w:val="28"/>
              </w:rPr>
              <w:t>.</w:t>
            </w:r>
          </w:p>
        </w:tc>
        <w:tc>
          <w:tcPr>
            <w:tcW w:w="906" w:type="dxa"/>
          </w:tcPr>
          <w:p w14:paraId="63FB66F8" w14:textId="77777777" w:rsidR="00347C1E" w:rsidRPr="00677A95" w:rsidRDefault="00347C1E" w:rsidP="00DB60C3">
            <w:pPr>
              <w:pStyle w:val="ListParagraph"/>
              <w:ind w:left="0"/>
              <w:rPr>
                <w:rFonts w:ascii="Garamond" w:hAnsi="Garamond" w:cs="Times New Roman"/>
                <w:i/>
                <w:sz w:val="20"/>
                <w:szCs w:val="20"/>
              </w:rPr>
            </w:pPr>
          </w:p>
        </w:tc>
      </w:tr>
      <w:tr w:rsidR="00347C1E" w:rsidRPr="004F02BD" w14:paraId="6D3D0120" w14:textId="77777777" w:rsidTr="00677A95">
        <w:tc>
          <w:tcPr>
            <w:tcW w:w="4111" w:type="dxa"/>
          </w:tcPr>
          <w:p w14:paraId="2286958F" w14:textId="77777777" w:rsidR="00347C1E" w:rsidRPr="0059779B" w:rsidRDefault="00347C1E" w:rsidP="00DB60C3">
            <w:pPr>
              <w:pStyle w:val="CM3"/>
              <w:widowControl/>
              <w:spacing w:line="240" w:lineRule="auto"/>
              <w:ind w:firstLine="227"/>
              <w:jc w:val="both"/>
              <w:rPr>
                <w:rFonts w:ascii="Garamond" w:hAnsi="Garamond"/>
                <w:sz w:val="28"/>
                <w:szCs w:val="28"/>
              </w:rPr>
            </w:pPr>
            <w:r w:rsidRPr="0059779B">
              <w:rPr>
                <w:rFonts w:ascii="Garamond" w:hAnsi="Garamond"/>
                <w:i/>
                <w:sz w:val="28"/>
                <w:szCs w:val="28"/>
              </w:rPr>
              <w:t>Q.</w:t>
            </w:r>
            <w:r w:rsidRPr="0059779B">
              <w:rPr>
                <w:rFonts w:ascii="Garamond" w:hAnsi="Garamond"/>
                <w:sz w:val="28"/>
                <w:szCs w:val="28"/>
              </w:rPr>
              <w:t xml:space="preserve"> </w:t>
            </w:r>
            <w:proofErr w:type="spellStart"/>
            <w:r w:rsidRPr="0059779B">
              <w:rPr>
                <w:rFonts w:ascii="Garamond" w:hAnsi="Garamond"/>
                <w:sz w:val="28"/>
                <w:szCs w:val="28"/>
              </w:rPr>
              <w:t>Cre</w:t>
            </w:r>
            <w:proofErr w:type="spellEnd"/>
            <w:r w:rsidRPr="0059779B">
              <w:rPr>
                <w:rFonts w:ascii="Garamond" w:hAnsi="Garamond"/>
                <w:sz w:val="28"/>
                <w:szCs w:val="28"/>
              </w:rPr>
              <w:t xml:space="preserve"> </w:t>
            </w:r>
            <w:proofErr w:type="spellStart"/>
            <w:r w:rsidR="00500872">
              <w:rPr>
                <w:rFonts w:ascii="Garamond" w:hAnsi="Garamond"/>
                <w:sz w:val="28"/>
                <w:szCs w:val="28"/>
              </w:rPr>
              <w:t>oddys</w:t>
            </w:r>
            <w:proofErr w:type="spellEnd"/>
            <w:r w:rsidR="00500872">
              <w:rPr>
                <w:rFonts w:ascii="Garamond" w:hAnsi="Garamond"/>
                <w:sz w:val="28"/>
                <w:szCs w:val="28"/>
              </w:rPr>
              <w:t xml:space="preserve"> </w:t>
            </w:r>
            <w:proofErr w:type="spellStart"/>
            <w:r w:rsidRPr="0059779B">
              <w:rPr>
                <w:rFonts w:ascii="Garamond" w:hAnsi="Garamond"/>
                <w:sz w:val="28"/>
                <w:szCs w:val="28"/>
              </w:rPr>
              <w:t>Creture</w:t>
            </w:r>
            <w:proofErr w:type="spellEnd"/>
            <w:r w:rsidRPr="0059779B">
              <w:rPr>
                <w:rFonts w:ascii="Garamond" w:hAnsi="Garamond"/>
                <w:sz w:val="28"/>
                <w:szCs w:val="28"/>
              </w:rPr>
              <w:t xml:space="preserve"> cha </w:t>
            </w:r>
            <w:proofErr w:type="spellStart"/>
            <w:r w:rsidRPr="0059779B">
              <w:rPr>
                <w:rFonts w:ascii="Garamond" w:hAnsi="Garamond"/>
                <w:sz w:val="28"/>
                <w:szCs w:val="28"/>
              </w:rPr>
              <w:t>fard</w:t>
            </w:r>
            <w:r w:rsidR="001709C9">
              <w:rPr>
                <w:rFonts w:ascii="Garamond" w:hAnsi="Garamond"/>
                <w:sz w:val="28"/>
                <w:szCs w:val="28"/>
              </w:rPr>
              <w:t>a</w:t>
            </w:r>
            <w:r w:rsidRPr="0059779B">
              <w:rPr>
                <w:rFonts w:ascii="Garamond" w:hAnsi="Garamond"/>
                <w:sz w:val="28"/>
                <w:szCs w:val="28"/>
              </w:rPr>
              <w:t>lagh</w:t>
            </w:r>
            <w:proofErr w:type="spellEnd"/>
            <w:r w:rsidRPr="0059779B">
              <w:rPr>
                <w:rFonts w:ascii="Garamond" w:hAnsi="Garamond"/>
                <w:sz w:val="28"/>
                <w:szCs w:val="28"/>
              </w:rPr>
              <w:t xml:space="preserve"> </w:t>
            </w:r>
            <w:proofErr w:type="spellStart"/>
            <w:r w:rsidRPr="0059779B">
              <w:rPr>
                <w:rFonts w:ascii="Garamond" w:hAnsi="Garamond"/>
                <w:sz w:val="28"/>
                <w:szCs w:val="28"/>
              </w:rPr>
              <w:t>yanoo</w:t>
            </w:r>
            <w:proofErr w:type="spellEnd"/>
            <w:r w:rsidRPr="0059779B">
              <w:rPr>
                <w:rFonts w:ascii="Garamond" w:hAnsi="Garamond"/>
                <w:sz w:val="28"/>
                <w:szCs w:val="28"/>
              </w:rPr>
              <w:t xml:space="preserve"> er y hon </w:t>
            </w:r>
            <w:proofErr w:type="spellStart"/>
            <w:r w:rsidRPr="0059779B">
              <w:rPr>
                <w:rFonts w:ascii="Garamond" w:hAnsi="Garamond"/>
                <w:sz w:val="28"/>
                <w:szCs w:val="28"/>
              </w:rPr>
              <w:t>hene</w:t>
            </w:r>
            <w:proofErr w:type="spellEnd"/>
            <w:r w:rsidR="002C617D" w:rsidRPr="002C617D">
              <w:rPr>
                <w:rFonts w:ascii="Garamond" w:hAnsi="Garamond"/>
                <w:i/>
                <w:sz w:val="28"/>
                <w:szCs w:val="28"/>
              </w:rPr>
              <w:t> </w:t>
            </w:r>
            <w:r w:rsidR="00C57BF1" w:rsidRPr="00C57BF1">
              <w:rPr>
                <w:rFonts w:ascii="Garamond" w:hAnsi="Garamond"/>
                <w:sz w:val="28"/>
                <w:szCs w:val="28"/>
              </w:rPr>
              <w:t>?</w:t>
            </w:r>
            <w:r w:rsidRPr="0059779B">
              <w:rPr>
                <w:rFonts w:ascii="Garamond" w:hAnsi="Garamond"/>
                <w:sz w:val="28"/>
                <w:szCs w:val="28"/>
              </w:rPr>
              <w:t xml:space="preserve"> </w:t>
            </w:r>
          </w:p>
        </w:tc>
        <w:tc>
          <w:tcPr>
            <w:tcW w:w="4054" w:type="dxa"/>
          </w:tcPr>
          <w:p w14:paraId="2024638C" w14:textId="77777777" w:rsidR="00347C1E" w:rsidRPr="004F02BD" w:rsidRDefault="00347C1E"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Q. </w:t>
            </w:r>
            <w:r w:rsidRPr="004F02BD">
              <w:rPr>
                <w:rFonts w:ascii="Garamond" w:hAnsi="Garamond" w:cs="Times New Roman"/>
                <w:i/>
                <w:sz w:val="28"/>
              </w:rPr>
              <w:t xml:space="preserve">What can so miserable a Creature </w:t>
            </w:r>
            <w:r w:rsidRPr="00500872">
              <w:rPr>
                <w:rFonts w:ascii="Garamond" w:hAnsi="Garamond" w:cs="Times New Roman"/>
                <w:sz w:val="28"/>
              </w:rPr>
              <w:t>do</w:t>
            </w:r>
            <w:r w:rsidRPr="004F02BD">
              <w:rPr>
                <w:rFonts w:ascii="Garamond" w:hAnsi="Garamond" w:cs="Times New Roman"/>
                <w:sz w:val="28"/>
              </w:rPr>
              <w:t xml:space="preserve"> for himself</w:t>
            </w:r>
            <w:r w:rsidR="002C617D" w:rsidRPr="002C617D">
              <w:rPr>
                <w:rFonts w:ascii="Garamond" w:hAnsi="Garamond" w:cs="Times New Roman"/>
                <w:i/>
                <w:sz w:val="28"/>
              </w:rPr>
              <w:t> </w:t>
            </w:r>
            <w:r w:rsidR="00C57BF1" w:rsidRPr="00C57BF1">
              <w:rPr>
                <w:rFonts w:ascii="Garamond" w:hAnsi="Garamond" w:cs="Times New Roman"/>
                <w:sz w:val="28"/>
              </w:rPr>
              <w:t>?</w:t>
            </w:r>
          </w:p>
        </w:tc>
        <w:tc>
          <w:tcPr>
            <w:tcW w:w="906" w:type="dxa"/>
          </w:tcPr>
          <w:p w14:paraId="2F0BA81C" w14:textId="77777777" w:rsidR="00347C1E" w:rsidRPr="00677A95" w:rsidRDefault="00347C1E" w:rsidP="00DB60C3">
            <w:pPr>
              <w:pStyle w:val="ListParagraph"/>
              <w:ind w:left="0"/>
              <w:rPr>
                <w:rFonts w:ascii="Garamond" w:hAnsi="Garamond" w:cs="Times New Roman"/>
                <w:sz w:val="20"/>
                <w:szCs w:val="20"/>
              </w:rPr>
            </w:pPr>
          </w:p>
        </w:tc>
      </w:tr>
      <w:tr w:rsidR="00500872" w:rsidRPr="004F02BD" w14:paraId="0257ACF2" w14:textId="77777777" w:rsidTr="00677A95">
        <w:tc>
          <w:tcPr>
            <w:tcW w:w="4111" w:type="dxa"/>
          </w:tcPr>
          <w:p w14:paraId="5861295A" w14:textId="77777777" w:rsidR="00500872" w:rsidRPr="009D0BCE" w:rsidRDefault="00500872" w:rsidP="00DB60C3">
            <w:pPr>
              <w:pStyle w:val="CM3"/>
              <w:widowControl/>
              <w:spacing w:line="240" w:lineRule="auto"/>
              <w:ind w:firstLine="227"/>
              <w:jc w:val="both"/>
              <w:rPr>
                <w:rFonts w:ascii="Garamond" w:hAnsi="Garamond"/>
                <w:sz w:val="28"/>
                <w:szCs w:val="28"/>
              </w:rPr>
            </w:pPr>
            <w:r w:rsidRPr="009D0BCE">
              <w:rPr>
                <w:rFonts w:ascii="Garamond" w:hAnsi="Garamond"/>
                <w:i/>
                <w:sz w:val="28"/>
                <w:szCs w:val="28"/>
              </w:rPr>
              <w:lastRenderedPageBreak/>
              <w:t xml:space="preserve">A. </w:t>
            </w:r>
            <w:proofErr w:type="spellStart"/>
            <w:r w:rsidR="001709C9">
              <w:rPr>
                <w:rFonts w:ascii="Garamond" w:hAnsi="Garamond"/>
                <w:sz w:val="28"/>
                <w:szCs w:val="28"/>
              </w:rPr>
              <w:t>Foddee</w:t>
            </w:r>
            <w:proofErr w:type="spellEnd"/>
            <w:r w:rsidR="001709C9">
              <w:rPr>
                <w:rFonts w:ascii="Garamond" w:hAnsi="Garamond"/>
                <w:sz w:val="28"/>
                <w:szCs w:val="28"/>
              </w:rPr>
              <w:t xml:space="preserve"> </w:t>
            </w:r>
            <w:proofErr w:type="spellStart"/>
            <w:r w:rsidR="001709C9">
              <w:rPr>
                <w:rFonts w:ascii="Garamond" w:hAnsi="Garamond"/>
                <w:sz w:val="28"/>
                <w:szCs w:val="28"/>
              </w:rPr>
              <w:t>oo</w:t>
            </w:r>
            <w:proofErr w:type="spellEnd"/>
            <w:r w:rsidR="001709C9">
              <w:rPr>
                <w:rFonts w:ascii="Garamond" w:hAnsi="Garamond"/>
                <w:sz w:val="28"/>
                <w:szCs w:val="28"/>
              </w:rPr>
              <w:t xml:space="preserve"> </w:t>
            </w:r>
            <w:proofErr w:type="spellStart"/>
            <w:r w:rsidR="001709C9">
              <w:rPr>
                <w:rFonts w:ascii="Garamond" w:hAnsi="Garamond"/>
                <w:sz w:val="28"/>
                <w:szCs w:val="28"/>
              </w:rPr>
              <w:t>d</w:t>
            </w:r>
            <w:r w:rsidRPr="009D0BCE">
              <w:rPr>
                <w:rFonts w:ascii="Garamond" w:hAnsi="Garamond"/>
                <w:sz w:val="28"/>
                <w:szCs w:val="28"/>
              </w:rPr>
              <w:t>y</w:t>
            </w:r>
            <w:proofErr w:type="spellEnd"/>
            <w:r w:rsidRPr="009D0BCE">
              <w:rPr>
                <w:rFonts w:ascii="Garamond" w:hAnsi="Garamond"/>
                <w:sz w:val="28"/>
                <w:szCs w:val="28"/>
              </w:rPr>
              <w:t xml:space="preserve"> </w:t>
            </w:r>
            <w:proofErr w:type="spellStart"/>
            <w:r w:rsidRPr="009D0BCE">
              <w:rPr>
                <w:rFonts w:ascii="Garamond" w:hAnsi="Garamond"/>
                <w:sz w:val="28"/>
                <w:szCs w:val="28"/>
              </w:rPr>
              <w:t>niau-fuid</w:t>
            </w:r>
            <w:proofErr w:type="spellEnd"/>
            <w:r w:rsidRPr="009D0BCE">
              <w:rPr>
                <w:rFonts w:ascii="Garamond" w:hAnsi="Garamond"/>
                <w:sz w:val="28"/>
                <w:szCs w:val="28"/>
              </w:rPr>
              <w:t xml:space="preserve"> </w:t>
            </w:r>
            <w:proofErr w:type="spellStart"/>
            <w:r w:rsidRPr="009D0BCE">
              <w:rPr>
                <w:rFonts w:ascii="Garamond" w:hAnsi="Garamond"/>
                <w:sz w:val="28"/>
                <w:szCs w:val="28"/>
              </w:rPr>
              <w:t>hene</w:t>
            </w:r>
            <w:proofErr w:type="spellEnd"/>
            <w:r w:rsidRPr="009D0BCE">
              <w:rPr>
                <w:rFonts w:ascii="Garamond" w:hAnsi="Garamond"/>
                <w:sz w:val="28"/>
                <w:szCs w:val="28"/>
              </w:rPr>
              <w:t xml:space="preserve"> y </w:t>
            </w:r>
            <w:proofErr w:type="spellStart"/>
            <w:r w:rsidRPr="009D0BCE">
              <w:rPr>
                <w:rFonts w:ascii="Garamond" w:hAnsi="Garamond"/>
                <w:sz w:val="28"/>
                <w:szCs w:val="28"/>
              </w:rPr>
              <w:t>cheaney</w:t>
            </w:r>
            <w:proofErr w:type="spellEnd"/>
            <w:r w:rsidRPr="009D0BCE">
              <w:rPr>
                <w:rFonts w:ascii="Garamond" w:hAnsi="Garamond"/>
                <w:sz w:val="28"/>
                <w:szCs w:val="28"/>
              </w:rPr>
              <w:t xml:space="preserve"> as </w:t>
            </w:r>
            <w:proofErr w:type="spellStart"/>
            <w:r w:rsidRPr="009D0BCE">
              <w:rPr>
                <w:rFonts w:ascii="Garamond" w:hAnsi="Garamond"/>
                <w:sz w:val="28"/>
                <w:szCs w:val="28"/>
              </w:rPr>
              <w:t>guee</w:t>
            </w:r>
            <w:proofErr w:type="spellEnd"/>
            <w:r w:rsidRPr="009D0BCE">
              <w:rPr>
                <w:rFonts w:ascii="Garamond" w:hAnsi="Garamond"/>
                <w:sz w:val="28"/>
                <w:szCs w:val="28"/>
              </w:rPr>
              <w:t xml:space="preserve"> er </w:t>
            </w:r>
            <w:proofErr w:type="spellStart"/>
            <w:r w:rsidRPr="009D0BCE">
              <w:rPr>
                <w:rFonts w:ascii="Garamond" w:hAnsi="Garamond"/>
                <w:sz w:val="28"/>
                <w:szCs w:val="28"/>
              </w:rPr>
              <w:t>chymmey</w:t>
            </w:r>
            <w:proofErr w:type="spellEnd"/>
            <w:r w:rsidRPr="009D0BCE">
              <w:rPr>
                <w:rFonts w:ascii="Garamond" w:hAnsi="Garamond"/>
                <w:sz w:val="28"/>
                <w:szCs w:val="28"/>
              </w:rPr>
              <w:t xml:space="preserve"> </w:t>
            </w:r>
            <w:proofErr w:type="spellStart"/>
            <w:r w:rsidRPr="009D0BCE">
              <w:rPr>
                <w:rFonts w:ascii="Garamond" w:hAnsi="Garamond"/>
                <w:sz w:val="28"/>
                <w:szCs w:val="28"/>
              </w:rPr>
              <w:t>ve</w:t>
            </w:r>
            <w:proofErr w:type="spellEnd"/>
            <w:r w:rsidRPr="009D0BCE">
              <w:rPr>
                <w:rFonts w:ascii="Garamond" w:hAnsi="Garamond"/>
                <w:sz w:val="28"/>
                <w:szCs w:val="28"/>
              </w:rPr>
              <w:t xml:space="preserve"> </w:t>
            </w:r>
            <w:proofErr w:type="spellStart"/>
            <w:r w:rsidRPr="009D0BCE">
              <w:rPr>
                <w:rFonts w:ascii="Garamond" w:hAnsi="Garamond"/>
                <w:sz w:val="28"/>
                <w:szCs w:val="28"/>
              </w:rPr>
              <w:t>ec</w:t>
            </w:r>
            <w:proofErr w:type="spellEnd"/>
            <w:r w:rsidRPr="009D0BCE">
              <w:rPr>
                <w:rFonts w:ascii="Garamond" w:hAnsi="Garamond"/>
                <w:sz w:val="28"/>
                <w:szCs w:val="28"/>
              </w:rPr>
              <w:t>-hey ort</w:t>
            </w:r>
            <w:r w:rsidR="002C617D" w:rsidRPr="002C617D">
              <w:rPr>
                <w:rFonts w:ascii="Garamond" w:hAnsi="Garamond"/>
                <w:sz w:val="28"/>
                <w:szCs w:val="28"/>
              </w:rPr>
              <w:t> ;</w:t>
            </w:r>
            <w:r w:rsidRPr="009D0BCE">
              <w:rPr>
                <w:rFonts w:ascii="Garamond" w:hAnsi="Garamond"/>
                <w:sz w:val="28"/>
                <w:szCs w:val="28"/>
              </w:rPr>
              <w:t xml:space="preserve"> </w:t>
            </w:r>
            <w:proofErr w:type="spellStart"/>
            <w:r w:rsidRPr="009D0BCE">
              <w:rPr>
                <w:rFonts w:ascii="Garamond" w:hAnsi="Garamond"/>
                <w:sz w:val="28"/>
                <w:szCs w:val="28"/>
              </w:rPr>
              <w:t>foddee</w:t>
            </w:r>
            <w:proofErr w:type="spellEnd"/>
            <w:r w:rsidRPr="009D0BCE">
              <w:rPr>
                <w:rFonts w:ascii="Garamond" w:hAnsi="Garamond"/>
                <w:sz w:val="28"/>
                <w:szCs w:val="28"/>
              </w:rPr>
              <w:t xml:space="preserv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ymmyd</w:t>
            </w:r>
            <w:proofErr w:type="spellEnd"/>
            <w:r w:rsidRPr="009D0BCE">
              <w:rPr>
                <w:rFonts w:ascii="Garamond" w:hAnsi="Garamond"/>
                <w:sz w:val="28"/>
                <w:szCs w:val="28"/>
              </w:rPr>
              <w:t xml:space="preserve"> </w:t>
            </w:r>
            <w:proofErr w:type="spellStart"/>
            <w:r w:rsidRPr="009D0BCE">
              <w:rPr>
                <w:rFonts w:ascii="Garamond" w:hAnsi="Garamond"/>
                <w:sz w:val="28"/>
                <w:szCs w:val="28"/>
              </w:rPr>
              <w:t>yanoo</w:t>
            </w:r>
            <w:proofErr w:type="spellEnd"/>
            <w:r w:rsidRPr="009D0BCE">
              <w:rPr>
                <w:rFonts w:ascii="Garamond" w:hAnsi="Garamond"/>
                <w:sz w:val="28"/>
                <w:szCs w:val="28"/>
              </w:rPr>
              <w:t xml:space="preserve"> </w:t>
            </w:r>
            <w:proofErr w:type="spellStart"/>
            <w:r w:rsidRPr="009D0BCE">
              <w:rPr>
                <w:rFonts w:ascii="Garamond" w:hAnsi="Garamond"/>
                <w:sz w:val="28"/>
                <w:szCs w:val="28"/>
              </w:rPr>
              <w:t>jeh</w:t>
            </w:r>
            <w:proofErr w:type="spellEnd"/>
            <w:r w:rsidRPr="009D0BCE">
              <w:rPr>
                <w:rFonts w:ascii="Garamond" w:hAnsi="Garamond"/>
                <w:sz w:val="28"/>
                <w:szCs w:val="28"/>
              </w:rPr>
              <w:t xml:space="preserve"> </w:t>
            </w:r>
            <w:proofErr w:type="spellStart"/>
            <w:r w:rsidRPr="009D0BCE">
              <w:rPr>
                <w:rFonts w:ascii="Garamond" w:hAnsi="Garamond"/>
                <w:sz w:val="28"/>
                <w:szCs w:val="28"/>
              </w:rPr>
              <w:t>ny</w:t>
            </w:r>
            <w:proofErr w:type="spellEnd"/>
            <w:r w:rsidRPr="009D0BCE">
              <w:rPr>
                <w:rFonts w:ascii="Garamond" w:hAnsi="Garamond"/>
                <w:sz w:val="28"/>
                <w:szCs w:val="28"/>
              </w:rPr>
              <w:t xml:space="preserve"> </w:t>
            </w:r>
            <w:proofErr w:type="spellStart"/>
            <w:r w:rsidRPr="009D0BCE">
              <w:rPr>
                <w:rFonts w:ascii="Garamond" w:hAnsi="Garamond"/>
                <w:sz w:val="28"/>
                <w:szCs w:val="28"/>
              </w:rPr>
              <w:t>grasyn</w:t>
            </w:r>
            <w:proofErr w:type="spellEnd"/>
            <w:r w:rsidRPr="009D0BCE">
              <w:rPr>
                <w:rFonts w:ascii="Garamond" w:hAnsi="Garamond"/>
                <w:sz w:val="28"/>
                <w:szCs w:val="28"/>
              </w:rPr>
              <w:t xml:space="preserve"> </w:t>
            </w:r>
            <w:proofErr w:type="spellStart"/>
            <w:r w:rsidRPr="009D0BCE">
              <w:rPr>
                <w:rFonts w:ascii="Garamond" w:hAnsi="Garamond"/>
                <w:sz w:val="28"/>
                <w:szCs w:val="28"/>
              </w:rPr>
              <w:t>te</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sz w:val="28"/>
                <w:szCs w:val="28"/>
              </w:rPr>
              <w:t>stoual</w:t>
            </w:r>
            <w:proofErr w:type="spellEnd"/>
            <w:r w:rsidRPr="009D0BCE">
              <w:rPr>
                <w:rFonts w:ascii="Garamond" w:hAnsi="Garamond"/>
                <w:sz w:val="28"/>
                <w:szCs w:val="28"/>
              </w:rPr>
              <w:t xml:space="preserve"> ort as </w:t>
            </w:r>
            <w:proofErr w:type="spellStart"/>
            <w:r w:rsidRPr="009D0BCE">
              <w:rPr>
                <w:rFonts w:ascii="Garamond" w:hAnsi="Garamond"/>
                <w:sz w:val="28"/>
                <w:szCs w:val="28"/>
              </w:rPr>
              <w:t>ve</w:t>
            </w:r>
            <w:proofErr w:type="spellEnd"/>
            <w:r w:rsidRPr="009D0BCE">
              <w:rPr>
                <w:rFonts w:ascii="Garamond" w:hAnsi="Garamond"/>
                <w:sz w:val="28"/>
                <w:szCs w:val="28"/>
              </w:rPr>
              <w:t xml:space="preserve"> </w:t>
            </w:r>
            <w:proofErr w:type="spellStart"/>
            <w:r w:rsidRPr="009D0BCE">
              <w:rPr>
                <w:rFonts w:ascii="Garamond" w:hAnsi="Garamond"/>
                <w:sz w:val="28"/>
                <w:szCs w:val="28"/>
              </w:rPr>
              <w:t>booisal</w:t>
            </w:r>
            <w:proofErr w:type="spellEnd"/>
            <w:r w:rsidRPr="009D0BCE">
              <w:rPr>
                <w:rFonts w:ascii="Garamond" w:hAnsi="Garamond"/>
                <w:sz w:val="28"/>
                <w:szCs w:val="28"/>
              </w:rPr>
              <w:t xml:space="preserve"> son e </w:t>
            </w:r>
            <w:proofErr w:type="spellStart"/>
            <w:r w:rsidRPr="009D0BCE">
              <w:rPr>
                <w:rFonts w:ascii="Garamond" w:hAnsi="Garamond"/>
                <w:sz w:val="28"/>
                <w:szCs w:val="28"/>
              </w:rPr>
              <w:t>vannaghtyn</w:t>
            </w:r>
            <w:proofErr w:type="spellEnd"/>
            <w:r w:rsidR="002C617D" w:rsidRPr="002C617D">
              <w:rPr>
                <w:rFonts w:ascii="Garamond" w:hAnsi="Garamond"/>
                <w:sz w:val="28"/>
                <w:szCs w:val="28"/>
              </w:rPr>
              <w:t> ;</w:t>
            </w:r>
            <w:r w:rsidRPr="009D0BCE">
              <w:rPr>
                <w:rFonts w:ascii="Garamond" w:hAnsi="Garamond"/>
                <w:sz w:val="28"/>
                <w:szCs w:val="28"/>
              </w:rPr>
              <w:t xml:space="preserve"> jean </w:t>
            </w:r>
            <w:proofErr w:type="spellStart"/>
            <w:r w:rsidRPr="009D0BCE">
              <w:rPr>
                <w:rFonts w:ascii="Garamond" w:hAnsi="Garamond"/>
                <w:sz w:val="28"/>
                <w:szCs w:val="28"/>
              </w:rPr>
              <w:t>chammah</w:t>
            </w:r>
            <w:proofErr w:type="spellEnd"/>
            <w:r w:rsidRPr="009D0BCE">
              <w:rPr>
                <w:rFonts w:ascii="Garamond" w:hAnsi="Garamond"/>
                <w:sz w:val="28"/>
                <w:szCs w:val="28"/>
              </w:rPr>
              <w:t xml:space="preserve"> as </w:t>
            </w:r>
            <w:proofErr w:type="spellStart"/>
            <w:r w:rsidRPr="009D0BCE">
              <w:rPr>
                <w:rFonts w:ascii="Garamond" w:hAnsi="Garamond"/>
                <w:sz w:val="28"/>
                <w:szCs w:val="28"/>
              </w:rPr>
              <w:t>oddys</w:t>
            </w:r>
            <w:proofErr w:type="spellEnd"/>
            <w:r w:rsidRPr="009D0BCE">
              <w:rPr>
                <w:rFonts w:ascii="Garamond" w:hAnsi="Garamond"/>
                <w:sz w:val="28"/>
                <w:szCs w:val="28"/>
              </w:rPr>
              <w:t xml:space="preserve"> </w:t>
            </w:r>
            <w:proofErr w:type="spellStart"/>
            <w:r w:rsidRPr="009D0BCE">
              <w:rPr>
                <w:rFonts w:ascii="Garamond" w:hAnsi="Garamond"/>
                <w:sz w:val="28"/>
                <w:szCs w:val="28"/>
              </w:rPr>
              <w:t>oo</w:t>
            </w:r>
            <w:proofErr w:type="spellEnd"/>
            <w:r w:rsidRPr="009D0BCE">
              <w:rPr>
                <w:rFonts w:ascii="Garamond" w:hAnsi="Garamond"/>
                <w:sz w:val="28"/>
                <w:szCs w:val="28"/>
              </w:rPr>
              <w:t xml:space="preserve">, as cha shir y </w:t>
            </w:r>
            <w:proofErr w:type="spellStart"/>
            <w:r w:rsidRPr="009D0BCE">
              <w:rPr>
                <w:rFonts w:ascii="Garamond" w:hAnsi="Garamond"/>
                <w:sz w:val="28"/>
                <w:szCs w:val="28"/>
              </w:rPr>
              <w:t>viys</w:t>
            </w:r>
            <w:proofErr w:type="spellEnd"/>
            <w:r w:rsidRPr="009D0BCE">
              <w:rPr>
                <w:rFonts w:ascii="Garamond" w:hAnsi="Garamond"/>
                <w:sz w:val="28"/>
                <w:szCs w:val="28"/>
              </w:rPr>
              <w:t xml:space="preserve"> </w:t>
            </w:r>
            <w:proofErr w:type="spellStart"/>
            <w:r w:rsidRPr="009D0BCE">
              <w:rPr>
                <w:rFonts w:ascii="Garamond" w:hAnsi="Garamond"/>
                <w:sz w:val="28"/>
                <w:szCs w:val="28"/>
              </w:rPr>
              <w:t>echyssyn</w:t>
            </w:r>
            <w:proofErr w:type="spellEnd"/>
            <w:r w:rsidRPr="009D0BCE">
              <w:rPr>
                <w:rFonts w:ascii="Garamond" w:hAnsi="Garamond"/>
                <w:sz w:val="28"/>
                <w:szCs w:val="28"/>
              </w:rPr>
              <w:t xml:space="preserve"> </w:t>
            </w:r>
            <w:proofErr w:type="spellStart"/>
            <w:r w:rsidRPr="009D0BCE">
              <w:rPr>
                <w:rFonts w:ascii="Garamond" w:hAnsi="Garamond"/>
                <w:sz w:val="28"/>
                <w:szCs w:val="28"/>
              </w:rPr>
              <w:t>ny</w:t>
            </w:r>
            <w:proofErr w:type="spellEnd"/>
            <w:r w:rsidRPr="009D0BCE">
              <w:rPr>
                <w:rFonts w:ascii="Garamond" w:hAnsi="Garamond"/>
                <w:sz w:val="28"/>
                <w:szCs w:val="28"/>
              </w:rPr>
              <w:t xml:space="preserve"> </w:t>
            </w:r>
            <w:proofErr w:type="spellStart"/>
            <w:r w:rsidRPr="009D0BCE">
              <w:rPr>
                <w:rFonts w:ascii="Garamond" w:hAnsi="Garamond"/>
                <w:sz w:val="28"/>
                <w:szCs w:val="28"/>
              </w:rPr>
              <w:t>smoo</w:t>
            </w:r>
            <w:proofErr w:type="spellEnd"/>
            <w:r w:rsidRPr="009D0BCE">
              <w:rPr>
                <w:rFonts w:ascii="Garamond" w:hAnsi="Garamond"/>
                <w:sz w:val="28"/>
                <w:szCs w:val="28"/>
              </w:rPr>
              <w:t xml:space="preserve">. </w:t>
            </w:r>
          </w:p>
        </w:tc>
        <w:tc>
          <w:tcPr>
            <w:tcW w:w="4054" w:type="dxa"/>
          </w:tcPr>
          <w:p w14:paraId="227C3DEF" w14:textId="77777777" w:rsidR="00500872" w:rsidRPr="004F02BD" w:rsidRDefault="00500872"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A. </w:t>
            </w:r>
            <w:r w:rsidRPr="004F02BD">
              <w:rPr>
                <w:rFonts w:ascii="Garamond" w:hAnsi="Garamond" w:cs="Times New Roman"/>
                <w:i/>
                <w:sz w:val="28"/>
              </w:rPr>
              <w:t>You can</w:t>
            </w:r>
            <w:r w:rsidRPr="004F02BD">
              <w:rPr>
                <w:rFonts w:ascii="Garamond" w:hAnsi="Garamond" w:cs="Times New Roman"/>
                <w:sz w:val="28"/>
              </w:rPr>
              <w:t xml:space="preserve"> lament your own Unworthiness, </w:t>
            </w:r>
            <w:r w:rsidRPr="004F02BD">
              <w:rPr>
                <w:rFonts w:ascii="Garamond" w:hAnsi="Garamond" w:cs="Times New Roman"/>
                <w:i/>
                <w:sz w:val="28"/>
              </w:rPr>
              <w:t>and</w:t>
            </w:r>
            <w:r w:rsidRPr="004F02BD">
              <w:rPr>
                <w:rFonts w:ascii="Garamond" w:hAnsi="Garamond" w:cs="Times New Roman"/>
                <w:sz w:val="28"/>
              </w:rPr>
              <w:t xml:space="preserve"> pray to God to pity you</w:t>
            </w:r>
            <w:r w:rsidR="002C617D" w:rsidRPr="002C617D">
              <w:rPr>
                <w:rFonts w:ascii="Garamond" w:hAnsi="Garamond" w:cs="Times New Roman"/>
                <w:sz w:val="28"/>
              </w:rPr>
              <w:t> ;</w:t>
            </w:r>
            <w:r w:rsidRPr="004F02BD">
              <w:rPr>
                <w:rFonts w:ascii="Garamond" w:hAnsi="Garamond" w:cs="Times New Roman"/>
                <w:sz w:val="28"/>
              </w:rPr>
              <w:t xml:space="preserve"> </w:t>
            </w:r>
            <w:r w:rsidRPr="004F02BD">
              <w:rPr>
                <w:rFonts w:ascii="Garamond" w:hAnsi="Garamond" w:cs="Times New Roman"/>
                <w:i/>
                <w:sz w:val="28"/>
              </w:rPr>
              <w:t>You can</w:t>
            </w:r>
            <w:r w:rsidRPr="004F02BD">
              <w:rPr>
                <w:rFonts w:ascii="Garamond" w:hAnsi="Garamond" w:cs="Times New Roman"/>
                <w:sz w:val="28"/>
              </w:rPr>
              <w:t xml:space="preserve"> use the Graces </w:t>
            </w:r>
            <w:r w:rsidRPr="004F02BD">
              <w:rPr>
                <w:rFonts w:ascii="Garamond" w:hAnsi="Garamond" w:cs="Times New Roman"/>
                <w:i/>
                <w:sz w:val="28"/>
              </w:rPr>
              <w:t xml:space="preserve">he </w:t>
            </w:r>
            <w:proofErr w:type="spellStart"/>
            <w:r w:rsidRPr="004F02BD">
              <w:rPr>
                <w:rFonts w:ascii="Garamond" w:hAnsi="Garamond" w:cs="Times New Roman"/>
                <w:i/>
                <w:sz w:val="28"/>
              </w:rPr>
              <w:t>bestoweth</w:t>
            </w:r>
            <w:proofErr w:type="spellEnd"/>
            <w:r w:rsidRPr="004F02BD">
              <w:rPr>
                <w:rFonts w:ascii="Garamond" w:hAnsi="Garamond" w:cs="Times New Roman"/>
                <w:i/>
                <w:sz w:val="28"/>
              </w:rPr>
              <w:t xml:space="preserve"> upon you</w:t>
            </w:r>
            <w:r w:rsidRPr="004F02BD">
              <w:rPr>
                <w:rFonts w:ascii="Garamond" w:hAnsi="Garamond" w:cs="Times New Roman"/>
                <w:sz w:val="28"/>
              </w:rPr>
              <w:t xml:space="preserve">, and be thankful </w:t>
            </w:r>
            <w:r w:rsidRPr="004F02BD">
              <w:rPr>
                <w:rFonts w:ascii="Garamond" w:hAnsi="Garamond" w:cs="Times New Roman"/>
                <w:i/>
                <w:sz w:val="28"/>
              </w:rPr>
              <w:t>for his Favours</w:t>
            </w:r>
            <w:r w:rsidR="002C617D">
              <w:rPr>
                <w:rFonts w:ascii="Garamond" w:hAnsi="Garamond" w:cs="Times New Roman"/>
                <w:i/>
                <w:sz w:val="28"/>
              </w:rPr>
              <w:t> :</w:t>
            </w:r>
            <w:r w:rsidRPr="004F02BD">
              <w:rPr>
                <w:rFonts w:ascii="Garamond" w:hAnsi="Garamond" w:cs="Times New Roman"/>
                <w:sz w:val="28"/>
              </w:rPr>
              <w:t xml:space="preserve"> </w:t>
            </w:r>
            <w:r w:rsidRPr="004F02BD">
              <w:rPr>
                <w:rFonts w:ascii="Garamond" w:hAnsi="Garamond" w:cs="Times New Roman"/>
                <w:i/>
                <w:sz w:val="28"/>
              </w:rPr>
              <w:t>You can</w:t>
            </w:r>
            <w:r w:rsidRPr="004F02BD">
              <w:rPr>
                <w:rFonts w:ascii="Garamond" w:hAnsi="Garamond" w:cs="Times New Roman"/>
                <w:sz w:val="28"/>
              </w:rPr>
              <w:t xml:space="preserve"> do your best, </w:t>
            </w:r>
            <w:r w:rsidRPr="004F02BD">
              <w:rPr>
                <w:rFonts w:ascii="Garamond" w:hAnsi="Garamond" w:cs="Times New Roman"/>
                <w:i/>
                <w:sz w:val="28"/>
              </w:rPr>
              <w:t>and his Goodness will expect no more.</w:t>
            </w:r>
          </w:p>
        </w:tc>
        <w:tc>
          <w:tcPr>
            <w:tcW w:w="906" w:type="dxa"/>
          </w:tcPr>
          <w:p w14:paraId="1360C44E" w14:textId="77777777" w:rsidR="00500872" w:rsidRPr="00677A95" w:rsidRDefault="00500872" w:rsidP="00DB60C3">
            <w:pPr>
              <w:pStyle w:val="ListParagraph"/>
              <w:ind w:left="0"/>
              <w:rPr>
                <w:rFonts w:ascii="Garamond" w:hAnsi="Garamond" w:cs="Times New Roman"/>
                <w:sz w:val="20"/>
                <w:szCs w:val="20"/>
              </w:rPr>
            </w:pPr>
          </w:p>
        </w:tc>
      </w:tr>
      <w:tr w:rsidR="00500872" w:rsidRPr="004F02BD" w14:paraId="7A8BA5DC" w14:textId="77777777" w:rsidTr="00677A95">
        <w:tc>
          <w:tcPr>
            <w:tcW w:w="4111" w:type="dxa"/>
          </w:tcPr>
          <w:p w14:paraId="789273C3" w14:textId="77777777" w:rsidR="00500872" w:rsidRPr="009D0BCE" w:rsidRDefault="00500872" w:rsidP="00DB60C3">
            <w:pPr>
              <w:pStyle w:val="CM3"/>
              <w:widowControl/>
              <w:spacing w:line="240" w:lineRule="auto"/>
              <w:ind w:firstLine="227"/>
              <w:jc w:val="both"/>
              <w:rPr>
                <w:rFonts w:ascii="Garamond" w:hAnsi="Garamond"/>
                <w:sz w:val="28"/>
                <w:szCs w:val="28"/>
              </w:rPr>
            </w:pPr>
            <w:r w:rsidRPr="009D0BCE">
              <w:rPr>
                <w:rFonts w:ascii="Garamond" w:hAnsi="Garamond"/>
                <w:i/>
                <w:sz w:val="28"/>
                <w:szCs w:val="28"/>
              </w:rPr>
              <w:t>Q.</w:t>
            </w:r>
            <w:r w:rsidRPr="009D0BCE">
              <w:rPr>
                <w:rFonts w:ascii="Garamond" w:hAnsi="Garamond"/>
                <w:sz w:val="28"/>
                <w:szCs w:val="28"/>
              </w:rPr>
              <w:t xml:space="preserve"> </w:t>
            </w:r>
            <w:proofErr w:type="spellStart"/>
            <w:r w:rsidRPr="009D0BCE">
              <w:rPr>
                <w:rFonts w:ascii="Garamond" w:hAnsi="Garamond"/>
                <w:sz w:val="28"/>
                <w:szCs w:val="28"/>
              </w:rPr>
              <w:t>Cre’n</w:t>
            </w:r>
            <w:proofErr w:type="spellEnd"/>
            <w:r w:rsidRPr="009D0BCE">
              <w:rPr>
                <w:rFonts w:ascii="Garamond" w:hAnsi="Garamond"/>
                <w:sz w:val="28"/>
                <w:szCs w:val="28"/>
              </w:rPr>
              <w:t xml:space="preserve"> </w:t>
            </w:r>
            <w:proofErr w:type="spellStart"/>
            <w:r w:rsidRPr="009D0BCE">
              <w:rPr>
                <w:rFonts w:ascii="Garamond" w:hAnsi="Garamond"/>
                <w:sz w:val="28"/>
                <w:szCs w:val="28"/>
              </w:rPr>
              <w:t>ymmyd</w:t>
            </w:r>
            <w:proofErr w:type="spellEnd"/>
            <w:r w:rsidRPr="009D0BCE">
              <w:rPr>
                <w:rFonts w:ascii="Garamond" w:hAnsi="Garamond"/>
                <w:sz w:val="28"/>
                <w:szCs w:val="28"/>
              </w:rPr>
              <w:t xml:space="preserve"> </w:t>
            </w:r>
            <w:proofErr w:type="spellStart"/>
            <w:r w:rsidRPr="009D0BCE">
              <w:rPr>
                <w:rFonts w:ascii="Garamond" w:hAnsi="Garamond"/>
                <w:sz w:val="28"/>
                <w:szCs w:val="28"/>
              </w:rPr>
              <w:t>shegyn</w:t>
            </w:r>
            <w:proofErr w:type="spellEnd"/>
            <w:r w:rsidRPr="009D0BCE">
              <w:rPr>
                <w:rFonts w:ascii="Garamond" w:hAnsi="Garamond"/>
                <w:sz w:val="28"/>
                <w:szCs w:val="28"/>
              </w:rPr>
              <w:t xml:space="preserve"> </w:t>
            </w:r>
            <w:proofErr w:type="spellStart"/>
            <w:r w:rsidRPr="009D0BCE">
              <w:rPr>
                <w:rFonts w:ascii="Garamond" w:hAnsi="Garamond"/>
                <w:sz w:val="28"/>
                <w:szCs w:val="28"/>
              </w:rPr>
              <w:t>dou</w:t>
            </w:r>
            <w:proofErr w:type="spellEnd"/>
            <w:r w:rsidRPr="009D0BCE">
              <w:rPr>
                <w:rFonts w:ascii="Garamond" w:hAnsi="Garamond"/>
                <w:sz w:val="28"/>
                <w:szCs w:val="28"/>
              </w:rPr>
              <w:t xml:space="preserve"> </w:t>
            </w:r>
            <w:proofErr w:type="spellStart"/>
            <w:r w:rsidRPr="009D0BCE">
              <w:rPr>
                <w:rFonts w:ascii="Garamond" w:hAnsi="Garamond"/>
                <w:sz w:val="28"/>
                <w:szCs w:val="28"/>
              </w:rPr>
              <w:t>yanoo</w:t>
            </w:r>
            <w:proofErr w:type="spellEnd"/>
            <w:r w:rsidRPr="009D0BCE">
              <w:rPr>
                <w:rFonts w:ascii="Garamond" w:hAnsi="Garamond"/>
                <w:sz w:val="28"/>
                <w:szCs w:val="28"/>
              </w:rPr>
              <w:t xml:space="preserve"> </w:t>
            </w:r>
            <w:proofErr w:type="spellStart"/>
            <w:r w:rsidRPr="009D0BCE">
              <w:rPr>
                <w:rFonts w:ascii="Garamond" w:hAnsi="Garamond"/>
                <w:sz w:val="28"/>
                <w:szCs w:val="28"/>
              </w:rPr>
              <w:t>jeh’n</w:t>
            </w:r>
            <w:proofErr w:type="spellEnd"/>
            <w:r w:rsidRPr="009D0BCE">
              <w:rPr>
                <w:rFonts w:ascii="Garamond" w:hAnsi="Garamond"/>
                <w:sz w:val="28"/>
                <w:szCs w:val="28"/>
              </w:rPr>
              <w:t xml:space="preserve"> </w:t>
            </w:r>
            <w:proofErr w:type="spellStart"/>
            <w:r w:rsidRPr="009D0BCE">
              <w:rPr>
                <w:rFonts w:ascii="Garamond" w:hAnsi="Garamond"/>
                <w:sz w:val="28"/>
                <w:szCs w:val="28"/>
              </w:rPr>
              <w:t>ayrn</w:t>
            </w:r>
            <w:proofErr w:type="spellEnd"/>
            <w:r w:rsidRPr="009D0BCE">
              <w:rPr>
                <w:rFonts w:ascii="Garamond" w:hAnsi="Garamond"/>
                <w:sz w:val="28"/>
                <w:szCs w:val="28"/>
              </w:rPr>
              <w:t xml:space="preserve"> </w:t>
            </w:r>
            <w:proofErr w:type="spellStart"/>
            <w:r w:rsidRPr="009D0BCE">
              <w:rPr>
                <w:rFonts w:ascii="Garamond" w:hAnsi="Garamond"/>
                <w:sz w:val="28"/>
                <w:szCs w:val="28"/>
              </w:rPr>
              <w:t>shoh</w:t>
            </w:r>
            <w:proofErr w:type="spellEnd"/>
            <w:r w:rsidRPr="009D0BCE">
              <w:rPr>
                <w:rFonts w:ascii="Garamond" w:hAnsi="Garamond"/>
                <w:sz w:val="28"/>
                <w:szCs w:val="28"/>
              </w:rPr>
              <w:t xml:space="preserve"> </w:t>
            </w:r>
            <w:proofErr w:type="spellStart"/>
            <w:r w:rsidRPr="009D0BCE">
              <w:rPr>
                <w:rFonts w:ascii="Garamond" w:hAnsi="Garamond"/>
                <w:sz w:val="28"/>
                <w:szCs w:val="28"/>
              </w:rPr>
              <w:t>jeh</w:t>
            </w:r>
            <w:proofErr w:type="spellEnd"/>
            <w:r w:rsidRPr="009D0BCE">
              <w:rPr>
                <w:rFonts w:ascii="Garamond" w:hAnsi="Garamond"/>
                <w:sz w:val="28"/>
                <w:szCs w:val="28"/>
              </w:rPr>
              <w:t xml:space="preserve"> my </w:t>
            </w:r>
            <w:proofErr w:type="spellStart"/>
            <w:r w:rsidRPr="009D0BCE">
              <w:rPr>
                <w:rFonts w:ascii="Garamond" w:hAnsi="Garamond"/>
                <w:sz w:val="28"/>
                <w:szCs w:val="28"/>
              </w:rPr>
              <w:t>Chredjue</w:t>
            </w:r>
            <w:proofErr w:type="spellEnd"/>
            <w:r w:rsidRPr="009D0BCE">
              <w:rPr>
                <w:rFonts w:ascii="Garamond" w:hAnsi="Garamond"/>
                <w:sz w:val="28"/>
                <w:szCs w:val="28"/>
              </w:rPr>
              <w:t xml:space="preserve"> </w:t>
            </w:r>
            <w:proofErr w:type="spellStart"/>
            <w:r w:rsidRPr="009D0BCE">
              <w:rPr>
                <w:rFonts w:ascii="Garamond" w:hAnsi="Garamond"/>
                <w:sz w:val="28"/>
                <w:szCs w:val="28"/>
              </w:rPr>
              <w:t>Chreestee</w:t>
            </w:r>
            <w:proofErr w:type="spellEnd"/>
            <w:r w:rsidR="002C617D" w:rsidRPr="002C617D">
              <w:rPr>
                <w:rFonts w:ascii="Garamond" w:hAnsi="Garamond"/>
                <w:i/>
                <w:sz w:val="28"/>
                <w:szCs w:val="28"/>
              </w:rPr>
              <w:t> </w:t>
            </w:r>
            <w:r w:rsidR="00C57BF1" w:rsidRPr="00C57BF1">
              <w:rPr>
                <w:rFonts w:ascii="Garamond" w:hAnsi="Garamond"/>
                <w:sz w:val="28"/>
                <w:szCs w:val="28"/>
              </w:rPr>
              <w:t>?</w:t>
            </w:r>
            <w:r w:rsidRPr="009D0BCE">
              <w:rPr>
                <w:rFonts w:ascii="Garamond" w:hAnsi="Garamond"/>
                <w:sz w:val="28"/>
                <w:szCs w:val="28"/>
              </w:rPr>
              <w:t xml:space="preserve"> </w:t>
            </w:r>
          </w:p>
        </w:tc>
        <w:tc>
          <w:tcPr>
            <w:tcW w:w="4054" w:type="dxa"/>
          </w:tcPr>
          <w:p w14:paraId="256FF45C" w14:textId="77777777" w:rsidR="00500872" w:rsidRPr="004F02BD" w:rsidRDefault="00500872" w:rsidP="00DB60C3">
            <w:pPr>
              <w:pStyle w:val="ListParagraph"/>
              <w:ind w:left="0" w:firstLine="227"/>
              <w:jc w:val="both"/>
              <w:rPr>
                <w:rFonts w:ascii="Garamond" w:hAnsi="Garamond" w:cs="Times New Roman"/>
                <w:i/>
                <w:sz w:val="28"/>
              </w:rPr>
            </w:pPr>
            <w:r w:rsidRPr="004F02BD">
              <w:rPr>
                <w:rFonts w:ascii="Garamond" w:hAnsi="Garamond" w:cs="Times New Roman"/>
                <w:sz w:val="28"/>
              </w:rPr>
              <w:t xml:space="preserve">Q. </w:t>
            </w:r>
            <w:r w:rsidRPr="004F02BD">
              <w:rPr>
                <w:rFonts w:ascii="Garamond" w:hAnsi="Garamond" w:cs="Times New Roman"/>
                <w:i/>
                <w:sz w:val="28"/>
              </w:rPr>
              <w:t>What use am I to make of this part of my Catechism</w:t>
            </w:r>
            <w:r w:rsidR="002C617D" w:rsidRPr="002C617D">
              <w:rPr>
                <w:rFonts w:ascii="Garamond" w:hAnsi="Garamond" w:cs="Times New Roman"/>
                <w:i/>
                <w:sz w:val="28"/>
              </w:rPr>
              <w:t> ?</w:t>
            </w:r>
          </w:p>
        </w:tc>
        <w:tc>
          <w:tcPr>
            <w:tcW w:w="906" w:type="dxa"/>
          </w:tcPr>
          <w:p w14:paraId="52FE22D8" w14:textId="77777777" w:rsidR="00500872" w:rsidRPr="00677A95" w:rsidRDefault="00500872" w:rsidP="00DB60C3">
            <w:pPr>
              <w:pStyle w:val="ListParagraph"/>
              <w:ind w:left="0"/>
              <w:rPr>
                <w:rFonts w:ascii="Garamond" w:hAnsi="Garamond" w:cs="Times New Roman"/>
                <w:sz w:val="20"/>
                <w:szCs w:val="20"/>
              </w:rPr>
            </w:pPr>
          </w:p>
        </w:tc>
      </w:tr>
      <w:tr w:rsidR="00500872" w:rsidRPr="004F02BD" w14:paraId="5DC68764" w14:textId="77777777" w:rsidTr="00677A95">
        <w:tc>
          <w:tcPr>
            <w:tcW w:w="4111" w:type="dxa"/>
          </w:tcPr>
          <w:p w14:paraId="5A66F09E" w14:textId="77777777" w:rsidR="00500872" w:rsidRPr="009D0BCE" w:rsidRDefault="00500872" w:rsidP="00DB60C3">
            <w:pPr>
              <w:pStyle w:val="CM3"/>
              <w:widowControl/>
              <w:spacing w:line="240" w:lineRule="auto"/>
              <w:ind w:firstLine="227"/>
              <w:jc w:val="both"/>
              <w:rPr>
                <w:rFonts w:ascii="Garamond" w:hAnsi="Garamond"/>
                <w:sz w:val="28"/>
                <w:szCs w:val="28"/>
              </w:rPr>
            </w:pPr>
            <w:r w:rsidRPr="009D0BCE">
              <w:rPr>
                <w:rFonts w:ascii="Garamond" w:hAnsi="Garamond"/>
                <w:i/>
                <w:sz w:val="28"/>
                <w:szCs w:val="28"/>
              </w:rPr>
              <w:t xml:space="preserve">A. </w:t>
            </w:r>
            <w:proofErr w:type="spellStart"/>
            <w:r w:rsidRPr="009D0BCE">
              <w:rPr>
                <w:rFonts w:ascii="Garamond" w:hAnsi="Garamond"/>
                <w:sz w:val="28"/>
                <w:szCs w:val="28"/>
              </w:rPr>
              <w:t>Ligg</w:t>
            </w:r>
            <w:proofErr w:type="spellEnd"/>
            <w:r w:rsidRPr="009D0BCE">
              <w:rPr>
                <w:rFonts w:ascii="Garamond" w:hAnsi="Garamond"/>
                <w:sz w:val="28"/>
                <w:szCs w:val="28"/>
              </w:rPr>
              <w:t xml:space="preserve"> da cur ort </w:t>
            </w:r>
            <w:proofErr w:type="spellStart"/>
            <w:r w:rsidRPr="009D0BCE">
              <w:rPr>
                <w:rFonts w:ascii="Garamond" w:hAnsi="Garamond"/>
                <w:sz w:val="28"/>
                <w:szCs w:val="28"/>
              </w:rPr>
              <w:t>cooinaght</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sz w:val="28"/>
                <w:szCs w:val="28"/>
              </w:rPr>
              <w:t>vel</w:t>
            </w:r>
            <w:proofErr w:type="spellEnd"/>
            <w:r w:rsidRPr="009D0BCE">
              <w:rPr>
                <w:rFonts w:ascii="Garamond" w:hAnsi="Garamond"/>
                <w:sz w:val="28"/>
                <w:szCs w:val="28"/>
              </w:rPr>
              <w:t xml:space="preserv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i/>
                <w:sz w:val="28"/>
                <w:szCs w:val="28"/>
              </w:rPr>
              <w:t>Chreestee</w:t>
            </w:r>
            <w:proofErr w:type="spellEnd"/>
            <w:r w:rsidRPr="009D0BCE">
              <w:rPr>
                <w:rFonts w:ascii="Garamond" w:hAnsi="Garamond"/>
                <w:sz w:val="28"/>
                <w:szCs w:val="28"/>
              </w:rPr>
              <w:t xml:space="preserve">. Dy </w:t>
            </w:r>
            <w:proofErr w:type="spellStart"/>
            <w:r w:rsidRPr="009D0BCE">
              <w:rPr>
                <w:rFonts w:ascii="Garamond" w:hAnsi="Garamond"/>
                <w:sz w:val="28"/>
                <w:szCs w:val="28"/>
              </w:rPr>
              <w:t>vel</w:t>
            </w:r>
            <w:proofErr w:type="spellEnd"/>
            <w:r w:rsidRPr="009D0BCE">
              <w:rPr>
                <w:rFonts w:ascii="Garamond" w:hAnsi="Garamond"/>
                <w:sz w:val="28"/>
                <w:szCs w:val="28"/>
              </w:rPr>
              <w:t xml:space="preserve"> </w:t>
            </w:r>
            <w:proofErr w:type="spellStart"/>
            <w:r w:rsidRPr="009D0BCE">
              <w:rPr>
                <w:rFonts w:ascii="Garamond" w:hAnsi="Garamond"/>
                <w:i/>
                <w:sz w:val="28"/>
                <w:szCs w:val="28"/>
              </w:rPr>
              <w:t>Ennym</w:t>
            </w:r>
            <w:proofErr w:type="spellEnd"/>
            <w:r w:rsidRPr="009D0BCE">
              <w:rPr>
                <w:rFonts w:ascii="Garamond" w:hAnsi="Garamond"/>
                <w:i/>
                <w:sz w:val="28"/>
                <w:szCs w:val="28"/>
              </w:rPr>
              <w:t xml:space="preserve"> noa</w:t>
            </w:r>
            <w:r w:rsidRPr="009D0BCE">
              <w:rPr>
                <w:rFonts w:ascii="Garamond" w:hAnsi="Garamond"/>
                <w:sz w:val="28"/>
                <w:szCs w:val="28"/>
              </w:rPr>
              <w:t xml:space="preserve"> </w:t>
            </w:r>
            <w:proofErr w:type="spellStart"/>
            <w:r w:rsidRPr="009D0BCE">
              <w:rPr>
                <w:rFonts w:ascii="Garamond" w:hAnsi="Garamond"/>
                <w:sz w:val="28"/>
                <w:szCs w:val="28"/>
              </w:rPr>
              <w:t>ayd</w:t>
            </w:r>
            <w:proofErr w:type="spellEnd"/>
            <w:r w:rsidRPr="009D0BCE">
              <w:rPr>
                <w:rFonts w:ascii="Garamond" w:hAnsi="Garamond"/>
                <w:sz w:val="28"/>
                <w:szCs w:val="28"/>
              </w:rPr>
              <w:t xml:space="preserve">, as </w:t>
            </w:r>
            <w:proofErr w:type="spellStart"/>
            <w:r w:rsidRPr="009D0BCE">
              <w:rPr>
                <w:rFonts w:ascii="Garamond" w:hAnsi="Garamond"/>
                <w:i/>
                <w:sz w:val="28"/>
                <w:szCs w:val="28"/>
              </w:rPr>
              <w:t>Pooar</w:t>
            </w:r>
            <w:proofErr w:type="spellEnd"/>
            <w:r w:rsidRPr="009D0BCE">
              <w:rPr>
                <w:rFonts w:ascii="Garamond" w:hAnsi="Garamond"/>
                <w:i/>
                <w:sz w:val="28"/>
                <w:szCs w:val="28"/>
              </w:rPr>
              <w:t xml:space="preserve"> noa </w:t>
            </w:r>
            <w:r w:rsidRPr="009D0BCE">
              <w:rPr>
                <w:rFonts w:ascii="Garamond" w:hAnsi="Garamond"/>
                <w:sz w:val="28"/>
                <w:szCs w:val="28"/>
              </w:rPr>
              <w:t xml:space="preserve">er </w:t>
            </w:r>
            <w:proofErr w:type="spellStart"/>
            <w:r w:rsidRPr="009D0BCE">
              <w:rPr>
                <w:rFonts w:ascii="Garamond" w:hAnsi="Garamond"/>
                <w:sz w:val="28"/>
                <w:szCs w:val="28"/>
              </w:rPr>
              <w:t>ny</w:t>
            </w:r>
            <w:proofErr w:type="spellEnd"/>
            <w:r w:rsidRPr="009D0BCE">
              <w:rPr>
                <w:rFonts w:ascii="Garamond" w:hAnsi="Garamond"/>
                <w:sz w:val="28"/>
                <w:szCs w:val="28"/>
              </w:rPr>
              <w:t xml:space="preserve"> chur </w:t>
            </w:r>
            <w:proofErr w:type="spellStart"/>
            <w:r w:rsidRPr="009D0BCE">
              <w:rPr>
                <w:rFonts w:ascii="Garamond" w:hAnsi="Garamond"/>
                <w:sz w:val="28"/>
                <w:szCs w:val="28"/>
              </w:rPr>
              <w:t>dhyt</w:t>
            </w:r>
            <w:proofErr w:type="spellEnd"/>
            <w:r w:rsidRPr="009D0BCE">
              <w:rPr>
                <w:rFonts w:ascii="Garamond" w:hAnsi="Garamond"/>
                <w:sz w:val="28"/>
                <w:szCs w:val="28"/>
              </w:rPr>
              <w:t xml:space="preserve">, as </w:t>
            </w:r>
            <w:proofErr w:type="spellStart"/>
            <w:r w:rsidRPr="009D0BCE">
              <w:rPr>
                <w:rFonts w:ascii="Garamond" w:hAnsi="Garamond"/>
                <w:sz w:val="28"/>
                <w:szCs w:val="28"/>
              </w:rPr>
              <w:t>shoh</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sz w:val="28"/>
                <w:szCs w:val="28"/>
              </w:rPr>
              <w:t>vod</w:t>
            </w:r>
            <w:proofErr w:type="spellEnd"/>
            <w:r w:rsidRPr="009D0BCE">
              <w:rPr>
                <w:rFonts w:ascii="Garamond" w:hAnsi="Garamond"/>
                <w:sz w:val="28"/>
                <w:szCs w:val="28"/>
              </w:rPr>
              <w:t xml:space="preserv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cheet</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sz w:val="28"/>
                <w:szCs w:val="28"/>
              </w:rPr>
              <w:t>ve</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i/>
                <w:sz w:val="28"/>
                <w:szCs w:val="28"/>
              </w:rPr>
              <w:t>Chreture</w:t>
            </w:r>
            <w:proofErr w:type="spellEnd"/>
            <w:r w:rsidRPr="009D0BCE">
              <w:rPr>
                <w:rFonts w:ascii="Garamond" w:hAnsi="Garamond"/>
                <w:i/>
                <w:sz w:val="28"/>
                <w:szCs w:val="28"/>
              </w:rPr>
              <w:t xml:space="preserve"> no</w:t>
            </w:r>
            <w:r>
              <w:rPr>
                <w:rFonts w:ascii="Garamond" w:hAnsi="Garamond"/>
                <w:i/>
                <w:sz w:val="28"/>
                <w:szCs w:val="28"/>
              </w:rPr>
              <w:t>a</w:t>
            </w:r>
            <w:r w:rsidRPr="009D0BCE">
              <w:rPr>
                <w:rFonts w:ascii="Garamond" w:hAnsi="Garamond"/>
                <w:i/>
                <w:sz w:val="28"/>
                <w:szCs w:val="28"/>
              </w:rPr>
              <w:t xml:space="preserve">. </w:t>
            </w:r>
          </w:p>
        </w:tc>
        <w:tc>
          <w:tcPr>
            <w:tcW w:w="4054" w:type="dxa"/>
          </w:tcPr>
          <w:p w14:paraId="3A29B571" w14:textId="77777777" w:rsidR="00500872" w:rsidRPr="004F02BD" w:rsidRDefault="00500872" w:rsidP="00DB60C3">
            <w:pPr>
              <w:pStyle w:val="ListParagraph"/>
              <w:ind w:left="0" w:firstLine="227"/>
              <w:jc w:val="both"/>
              <w:rPr>
                <w:rFonts w:ascii="Garamond" w:hAnsi="Garamond" w:cs="Times New Roman"/>
                <w:sz w:val="28"/>
              </w:rPr>
            </w:pPr>
            <w:r w:rsidRPr="004F02BD">
              <w:rPr>
                <w:rFonts w:ascii="Garamond" w:hAnsi="Garamond" w:cs="Times New Roman"/>
                <w:sz w:val="28"/>
              </w:rPr>
              <w:t xml:space="preserve">A. </w:t>
            </w:r>
            <w:r w:rsidRPr="004F02BD">
              <w:rPr>
                <w:rFonts w:ascii="Garamond" w:hAnsi="Garamond" w:cs="Times New Roman"/>
                <w:i/>
                <w:sz w:val="28"/>
              </w:rPr>
              <w:t>Let it bring to your remembrance that you are a</w:t>
            </w:r>
            <w:r w:rsidRPr="004F02BD">
              <w:rPr>
                <w:rFonts w:ascii="Garamond" w:hAnsi="Garamond" w:cs="Times New Roman"/>
                <w:sz w:val="28"/>
              </w:rPr>
              <w:t xml:space="preserve"> Christian. </w:t>
            </w:r>
            <w:r w:rsidRPr="004F02BD">
              <w:rPr>
                <w:rFonts w:ascii="Garamond" w:hAnsi="Garamond" w:cs="Times New Roman"/>
                <w:i/>
                <w:sz w:val="28"/>
              </w:rPr>
              <w:t>That you have a</w:t>
            </w:r>
            <w:r w:rsidRPr="004F02BD">
              <w:rPr>
                <w:rFonts w:ascii="Garamond" w:hAnsi="Garamond" w:cs="Times New Roman"/>
                <w:sz w:val="28"/>
              </w:rPr>
              <w:t xml:space="preserve"> New Name, and New Powers </w:t>
            </w:r>
            <w:r w:rsidRPr="004F02BD">
              <w:rPr>
                <w:rFonts w:ascii="Garamond" w:hAnsi="Garamond" w:cs="Times New Roman"/>
                <w:i/>
                <w:sz w:val="28"/>
              </w:rPr>
              <w:t>given you</w:t>
            </w:r>
            <w:r w:rsidRPr="004F02BD">
              <w:rPr>
                <w:rFonts w:ascii="Garamond" w:hAnsi="Garamond" w:cs="Times New Roman"/>
                <w:sz w:val="28"/>
              </w:rPr>
              <w:t xml:space="preserve">, on purpose, </w:t>
            </w:r>
            <w:r w:rsidRPr="004F02BD">
              <w:rPr>
                <w:rFonts w:ascii="Garamond" w:hAnsi="Garamond" w:cs="Times New Roman"/>
                <w:i/>
                <w:sz w:val="28"/>
              </w:rPr>
              <w:t>that you may become a</w:t>
            </w:r>
            <w:r w:rsidRPr="004F02BD">
              <w:rPr>
                <w:rFonts w:ascii="Garamond" w:hAnsi="Garamond" w:cs="Times New Roman"/>
                <w:sz w:val="28"/>
              </w:rPr>
              <w:t xml:space="preserve"> New Creature.</w:t>
            </w:r>
          </w:p>
        </w:tc>
        <w:tc>
          <w:tcPr>
            <w:tcW w:w="906" w:type="dxa"/>
          </w:tcPr>
          <w:p w14:paraId="6D2273EF" w14:textId="77777777" w:rsidR="00500872" w:rsidRPr="00677A95" w:rsidRDefault="00500872" w:rsidP="00DB60C3">
            <w:pPr>
              <w:pStyle w:val="ListParagraph"/>
              <w:ind w:left="0"/>
              <w:rPr>
                <w:rFonts w:ascii="Garamond" w:hAnsi="Garamond" w:cs="Times New Roman"/>
                <w:sz w:val="20"/>
                <w:szCs w:val="20"/>
              </w:rPr>
            </w:pPr>
          </w:p>
        </w:tc>
      </w:tr>
      <w:tr w:rsidR="00500872" w:rsidRPr="004F02BD" w14:paraId="06D2C9B4" w14:textId="77777777" w:rsidTr="00677A95">
        <w:tc>
          <w:tcPr>
            <w:tcW w:w="4111" w:type="dxa"/>
          </w:tcPr>
          <w:p w14:paraId="2444F301" w14:textId="77777777" w:rsidR="00500872" w:rsidRPr="009D0BCE" w:rsidRDefault="00500872" w:rsidP="00DB60C3">
            <w:pPr>
              <w:pStyle w:val="CM3"/>
              <w:widowControl/>
              <w:spacing w:line="240" w:lineRule="auto"/>
              <w:ind w:firstLine="227"/>
              <w:jc w:val="both"/>
              <w:rPr>
                <w:rFonts w:ascii="Garamond" w:hAnsi="Garamond"/>
                <w:sz w:val="28"/>
                <w:szCs w:val="28"/>
              </w:rPr>
            </w:pPr>
            <w:r w:rsidRPr="009D0BCE">
              <w:rPr>
                <w:rFonts w:ascii="Garamond" w:hAnsi="Garamond"/>
                <w:sz w:val="28"/>
                <w:szCs w:val="28"/>
              </w:rPr>
              <w:t xml:space="preserve">My tow </w:t>
            </w:r>
            <w:proofErr w:type="spellStart"/>
            <w:r w:rsidRPr="009D0BCE">
              <w:rPr>
                <w:rFonts w:ascii="Garamond" w:hAnsi="Garamond"/>
                <w:sz w:val="28"/>
                <w:szCs w:val="28"/>
              </w:rPr>
              <w:t>d</w:t>
            </w:r>
            <w:r w:rsidRPr="001709C9">
              <w:rPr>
                <w:rFonts w:ascii="Garamond" w:hAnsi="Garamond"/>
                <w:i/>
                <w:sz w:val="28"/>
                <w:szCs w:val="28"/>
              </w:rPr>
              <w:t>y</w:t>
            </w:r>
            <w:proofErr w:type="spellEnd"/>
            <w:r w:rsidRPr="009D0BCE">
              <w:rPr>
                <w:rFonts w:ascii="Garamond" w:hAnsi="Garamond"/>
                <w:sz w:val="28"/>
                <w:szCs w:val="28"/>
              </w:rPr>
              <w:t xml:space="preserve"> </w:t>
            </w:r>
            <w:proofErr w:type="spellStart"/>
            <w:r w:rsidRPr="009D0BCE">
              <w:rPr>
                <w:rFonts w:ascii="Garamond" w:hAnsi="Garamond"/>
                <w:sz w:val="28"/>
                <w:szCs w:val="28"/>
              </w:rPr>
              <w:t>jarroo</w:t>
            </w:r>
            <w:proofErr w:type="spellEnd"/>
            <w:r w:rsidRPr="009D0BCE">
              <w:rPr>
                <w:rFonts w:ascii="Garamond" w:hAnsi="Garamond"/>
                <w:sz w:val="28"/>
                <w:szCs w:val="28"/>
              </w:rPr>
              <w:t xml:space="preserve"> </w:t>
            </w:r>
            <w:proofErr w:type="spellStart"/>
            <w:r w:rsidRPr="009D0BCE">
              <w:rPr>
                <w:rFonts w:ascii="Garamond" w:hAnsi="Garamond"/>
                <w:sz w:val="28"/>
                <w:szCs w:val="28"/>
              </w:rPr>
              <w:t>dty</w:t>
            </w:r>
            <w:proofErr w:type="spellEnd"/>
            <w:r w:rsidRPr="009D0BCE">
              <w:rPr>
                <w:rFonts w:ascii="Garamond" w:hAnsi="Garamond"/>
                <w:sz w:val="28"/>
                <w:szCs w:val="28"/>
              </w:rPr>
              <w:t xml:space="preserve"> </w:t>
            </w:r>
            <w:proofErr w:type="spellStart"/>
            <w:r w:rsidRPr="009D0BCE">
              <w:rPr>
                <w:rFonts w:ascii="Garamond" w:hAnsi="Garamond"/>
                <w:i/>
                <w:sz w:val="28"/>
                <w:szCs w:val="28"/>
              </w:rPr>
              <w:t>Lianoo</w:t>
            </w:r>
            <w:proofErr w:type="spellEnd"/>
            <w:r w:rsidRPr="009D0BCE">
              <w:rPr>
                <w:rFonts w:ascii="Garamond" w:hAnsi="Garamond"/>
                <w:sz w:val="28"/>
                <w:szCs w:val="28"/>
              </w:rPr>
              <w:t xml:space="preserve"> </w:t>
            </w:r>
            <w:proofErr w:type="spellStart"/>
            <w:r w:rsidRPr="009D0BCE">
              <w:rPr>
                <w:rFonts w:ascii="Garamond" w:hAnsi="Garamond"/>
                <w:i/>
                <w:sz w:val="28"/>
                <w:szCs w:val="28"/>
              </w:rPr>
              <w:t>dy</w:t>
            </w:r>
            <w:proofErr w:type="spellEnd"/>
            <w:r w:rsidRPr="009D0BCE">
              <w:rPr>
                <w:rFonts w:ascii="Garamond" w:hAnsi="Garamond"/>
                <w:i/>
                <w:sz w:val="28"/>
                <w:szCs w:val="28"/>
              </w:rPr>
              <w:t xml:space="preserve"> Yee </w:t>
            </w:r>
            <w:proofErr w:type="spellStart"/>
            <w:r w:rsidRPr="009D0BCE">
              <w:rPr>
                <w:rFonts w:ascii="Garamond" w:hAnsi="Garamond"/>
                <w:sz w:val="28"/>
                <w:szCs w:val="28"/>
              </w:rPr>
              <w:t>smooinee</w:t>
            </w:r>
            <w:proofErr w:type="spellEnd"/>
            <w:r w:rsidRPr="009D0BCE">
              <w:rPr>
                <w:rFonts w:ascii="Garamond" w:hAnsi="Garamond"/>
                <w:sz w:val="28"/>
                <w:szCs w:val="28"/>
              </w:rPr>
              <w:t xml:space="preserv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i/>
                <w:sz w:val="28"/>
                <w:szCs w:val="28"/>
              </w:rPr>
              <w:t>c</w:t>
            </w:r>
            <w:r w:rsidRPr="009D0BCE">
              <w:rPr>
                <w:rFonts w:ascii="Garamond" w:hAnsi="Garamond"/>
                <w:sz w:val="28"/>
                <w:szCs w:val="28"/>
              </w:rPr>
              <w:t>re</w:t>
            </w:r>
            <w:proofErr w:type="spellEnd"/>
            <w:r w:rsidRPr="009D0BCE">
              <w:rPr>
                <w:rFonts w:ascii="Garamond" w:hAnsi="Garamond"/>
                <w:sz w:val="28"/>
                <w:szCs w:val="28"/>
              </w:rPr>
              <w:t xml:space="preserve"> </w:t>
            </w:r>
            <w:proofErr w:type="spellStart"/>
            <w:r w:rsidRPr="009D0BCE">
              <w:rPr>
                <w:rFonts w:ascii="Garamond" w:hAnsi="Garamond"/>
                <w:sz w:val="28"/>
                <w:szCs w:val="28"/>
              </w:rPr>
              <w:t>liasagh</w:t>
            </w:r>
            <w:proofErr w:type="spellEnd"/>
            <w:r w:rsidRPr="009D0BCE">
              <w:rPr>
                <w:rFonts w:ascii="Garamond" w:hAnsi="Garamond"/>
                <w:sz w:val="28"/>
                <w:szCs w:val="28"/>
              </w:rPr>
              <w:t xml:space="preserve"> </w:t>
            </w:r>
            <w:proofErr w:type="spellStart"/>
            <w:r w:rsidRPr="009D0BCE">
              <w:rPr>
                <w:rFonts w:ascii="Garamond" w:hAnsi="Garamond"/>
                <w:sz w:val="28"/>
                <w:szCs w:val="28"/>
              </w:rPr>
              <w:t>lianoo</w:t>
            </w:r>
            <w:proofErr w:type="spellEnd"/>
            <w:r w:rsidRPr="009D0BCE">
              <w:rPr>
                <w:rFonts w:ascii="Garamond" w:hAnsi="Garamond"/>
                <w:sz w:val="28"/>
                <w:szCs w:val="28"/>
              </w:rPr>
              <w:t xml:space="preserve"> </w:t>
            </w:r>
            <w:proofErr w:type="spellStart"/>
            <w:r w:rsidRPr="009D0BCE">
              <w:rPr>
                <w:rFonts w:ascii="Garamond" w:hAnsi="Garamond"/>
                <w:sz w:val="28"/>
                <w:szCs w:val="28"/>
              </w:rPr>
              <w:t>ammyssagh</w:t>
            </w:r>
            <w:proofErr w:type="spellEnd"/>
            <w:r w:rsidRPr="009D0BCE">
              <w:rPr>
                <w:rFonts w:ascii="Garamond" w:hAnsi="Garamond"/>
                <w:sz w:val="28"/>
                <w:szCs w:val="28"/>
              </w:rPr>
              <w:t xml:space="preserve"> y </w:t>
            </w:r>
            <w:proofErr w:type="spellStart"/>
            <w:r w:rsidRPr="009D0BCE">
              <w:rPr>
                <w:rFonts w:ascii="Garamond" w:hAnsi="Garamond"/>
                <w:i/>
                <w:sz w:val="28"/>
                <w:szCs w:val="28"/>
              </w:rPr>
              <w:t>y</w:t>
            </w:r>
            <w:r w:rsidRPr="009D0BCE">
              <w:rPr>
                <w:rFonts w:ascii="Garamond" w:hAnsi="Garamond"/>
                <w:sz w:val="28"/>
                <w:szCs w:val="28"/>
              </w:rPr>
              <w:t>anoo</w:t>
            </w:r>
            <w:proofErr w:type="spellEnd"/>
            <w:r w:rsidRPr="009D0BCE">
              <w:rPr>
                <w:rFonts w:ascii="Garamond" w:hAnsi="Garamond"/>
                <w:sz w:val="28"/>
                <w:szCs w:val="28"/>
              </w:rPr>
              <w:t xml:space="preserve">[.] </w:t>
            </w:r>
            <w:r w:rsidRPr="00500872">
              <w:rPr>
                <w:rFonts w:ascii="Garamond" w:hAnsi="Garamond"/>
                <w:i/>
                <w:sz w:val="28"/>
                <w:szCs w:val="28"/>
              </w:rPr>
              <w:t>B</w:t>
            </w:r>
            <w:r w:rsidRPr="009D0BCE">
              <w:rPr>
                <w:rFonts w:ascii="Garamond" w:hAnsi="Garamond"/>
                <w:sz w:val="28"/>
                <w:szCs w:val="28"/>
              </w:rPr>
              <w:t xml:space="preserve">ee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aglagh</w:t>
            </w:r>
            <w:proofErr w:type="spellEnd"/>
            <w:r w:rsidRPr="009D0BCE">
              <w:rPr>
                <w:rFonts w:ascii="Garamond" w:hAnsi="Garamond"/>
                <w:sz w:val="28"/>
                <w:szCs w:val="28"/>
              </w:rPr>
              <w:t xml:space="preserve"> </w:t>
            </w:r>
            <w:proofErr w:type="spellStart"/>
            <w:r w:rsidRPr="009D0BCE">
              <w:rPr>
                <w:rFonts w:ascii="Garamond" w:hAnsi="Garamond"/>
                <w:sz w:val="28"/>
                <w:szCs w:val="28"/>
              </w:rPr>
              <w:t>roish</w:t>
            </w:r>
            <w:proofErr w:type="spellEnd"/>
            <w:r w:rsidRPr="009D0BCE">
              <w:rPr>
                <w:rFonts w:ascii="Garamond" w:hAnsi="Garamond"/>
                <w:sz w:val="28"/>
                <w:szCs w:val="28"/>
              </w:rPr>
              <w:t xml:space="preserve"> e </w:t>
            </w:r>
            <w:proofErr w:type="spellStart"/>
            <w:r w:rsidRPr="009D0BCE">
              <w:rPr>
                <w:rFonts w:ascii="Garamond" w:hAnsi="Garamond"/>
                <w:sz w:val="28"/>
                <w:szCs w:val="28"/>
              </w:rPr>
              <w:t>Yummoose</w:t>
            </w:r>
            <w:proofErr w:type="spellEnd"/>
            <w:r w:rsidRPr="009D0BCE">
              <w:rPr>
                <w:rFonts w:ascii="Garamond" w:hAnsi="Garamond"/>
                <w:sz w:val="28"/>
                <w:szCs w:val="28"/>
              </w:rPr>
              <w:t xml:space="preserve"> as nee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treshteil</w:t>
            </w:r>
            <w:proofErr w:type="spellEnd"/>
            <w:r w:rsidRPr="009D0BCE">
              <w:rPr>
                <w:rFonts w:ascii="Garamond" w:hAnsi="Garamond"/>
                <w:sz w:val="28"/>
                <w:szCs w:val="28"/>
              </w:rPr>
              <w:t xml:space="preserve"> </w:t>
            </w:r>
            <w:proofErr w:type="spellStart"/>
            <w:r w:rsidRPr="009D0BCE">
              <w:rPr>
                <w:rFonts w:ascii="Garamond" w:hAnsi="Garamond"/>
                <w:sz w:val="28"/>
                <w:szCs w:val="28"/>
              </w:rPr>
              <w:t>ayns</w:t>
            </w:r>
            <w:proofErr w:type="spellEnd"/>
            <w:r w:rsidRPr="009D0BCE">
              <w:rPr>
                <w:rFonts w:ascii="Garamond" w:hAnsi="Garamond"/>
                <w:sz w:val="28"/>
                <w:szCs w:val="28"/>
              </w:rPr>
              <w:t xml:space="preserve"> e </w:t>
            </w:r>
            <w:proofErr w:type="spellStart"/>
            <w:r w:rsidRPr="009D0BCE">
              <w:rPr>
                <w:rFonts w:ascii="Garamond" w:hAnsi="Garamond"/>
                <w:sz w:val="28"/>
                <w:szCs w:val="28"/>
              </w:rPr>
              <w:t>ghraih</w:t>
            </w:r>
            <w:proofErr w:type="spellEnd"/>
            <w:r w:rsidR="002C617D" w:rsidRPr="002C617D">
              <w:rPr>
                <w:rFonts w:ascii="Garamond" w:hAnsi="Garamond"/>
                <w:sz w:val="28"/>
                <w:szCs w:val="28"/>
              </w:rPr>
              <w:t> ;</w:t>
            </w:r>
            <w:r w:rsidRPr="009D0BCE">
              <w:rPr>
                <w:rFonts w:ascii="Garamond" w:hAnsi="Garamond"/>
                <w:sz w:val="28"/>
                <w:szCs w:val="28"/>
              </w:rPr>
              <w:t xml:space="preserve"> </w:t>
            </w:r>
            <w:proofErr w:type="spellStart"/>
            <w:r w:rsidRPr="009D0BCE">
              <w:rPr>
                <w:rFonts w:ascii="Garamond" w:hAnsi="Garamond"/>
                <w:sz w:val="28"/>
                <w:szCs w:val="28"/>
              </w:rPr>
              <w:t>roi-ee</w:t>
            </w:r>
            <w:proofErr w:type="spellEnd"/>
            <w:r w:rsidRPr="009D0BCE">
              <w:rPr>
                <w:rFonts w:ascii="Garamond" w:hAnsi="Garamond"/>
                <w:sz w:val="28"/>
                <w:szCs w:val="28"/>
              </w:rPr>
              <w:t xml:space="preserv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huggey</w:t>
            </w:r>
            <w:proofErr w:type="spellEnd"/>
            <w:r w:rsidRPr="009D0BCE">
              <w:rPr>
                <w:rFonts w:ascii="Garamond" w:hAnsi="Garamond"/>
                <w:sz w:val="28"/>
                <w:szCs w:val="28"/>
              </w:rPr>
              <w:t xml:space="preserve"> son </w:t>
            </w:r>
            <w:proofErr w:type="spellStart"/>
            <w:r w:rsidRPr="009D0BCE">
              <w:rPr>
                <w:rFonts w:ascii="Garamond" w:hAnsi="Garamond"/>
                <w:sz w:val="28"/>
                <w:szCs w:val="28"/>
              </w:rPr>
              <w:t>ny</w:t>
            </w:r>
            <w:proofErr w:type="spellEnd"/>
            <w:r w:rsidRPr="009D0BCE">
              <w:rPr>
                <w:rFonts w:ascii="Garamond" w:hAnsi="Garamond"/>
                <w:sz w:val="28"/>
                <w:szCs w:val="28"/>
              </w:rPr>
              <w:t xml:space="preserve"> vees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sz w:val="28"/>
                <w:szCs w:val="28"/>
              </w:rPr>
              <w:t>laccal</w:t>
            </w:r>
            <w:proofErr w:type="spellEnd"/>
            <w:r w:rsidRPr="009D0BCE">
              <w:rPr>
                <w:rFonts w:ascii="Garamond" w:hAnsi="Garamond"/>
                <w:sz w:val="28"/>
                <w:szCs w:val="28"/>
              </w:rPr>
              <w:t xml:space="preserve">, as bee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booisal</w:t>
            </w:r>
            <w:proofErr w:type="spellEnd"/>
            <w:r w:rsidRPr="009D0BCE">
              <w:rPr>
                <w:rFonts w:ascii="Garamond" w:hAnsi="Garamond"/>
                <w:sz w:val="28"/>
                <w:szCs w:val="28"/>
              </w:rPr>
              <w:t xml:space="preserve"> da son </w:t>
            </w:r>
            <w:proofErr w:type="spellStart"/>
            <w:r w:rsidRPr="009D0BCE">
              <w:rPr>
                <w:rFonts w:ascii="Garamond" w:hAnsi="Garamond"/>
                <w:sz w:val="28"/>
                <w:szCs w:val="28"/>
              </w:rPr>
              <w:t>ny</w:t>
            </w:r>
            <w:proofErr w:type="spellEnd"/>
            <w:r w:rsidRPr="009D0BCE">
              <w:rPr>
                <w:rFonts w:ascii="Garamond" w:hAnsi="Garamond"/>
                <w:sz w:val="28"/>
                <w:szCs w:val="28"/>
              </w:rPr>
              <w:t xml:space="preserve"> </w:t>
            </w:r>
            <w:proofErr w:type="spellStart"/>
            <w:r w:rsidRPr="009D0BCE">
              <w:rPr>
                <w:rFonts w:ascii="Garamond" w:hAnsi="Garamond"/>
                <w:sz w:val="28"/>
                <w:szCs w:val="28"/>
              </w:rPr>
              <w:t>te</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chur </w:t>
            </w:r>
            <w:proofErr w:type="spellStart"/>
            <w:r w:rsidRPr="009D0BCE">
              <w:rPr>
                <w:rFonts w:ascii="Garamond" w:hAnsi="Garamond"/>
                <w:sz w:val="28"/>
                <w:szCs w:val="28"/>
              </w:rPr>
              <w:t>dhyt</w:t>
            </w:r>
            <w:proofErr w:type="spellEnd"/>
            <w:r w:rsidRPr="009D0BCE">
              <w:rPr>
                <w:rFonts w:ascii="Garamond" w:hAnsi="Garamond"/>
                <w:sz w:val="28"/>
                <w:szCs w:val="28"/>
              </w:rPr>
              <w:t xml:space="preserve">, as </w:t>
            </w:r>
            <w:proofErr w:type="spellStart"/>
            <w:r w:rsidRPr="009D0BCE">
              <w:rPr>
                <w:rFonts w:ascii="Garamond" w:hAnsi="Garamond"/>
                <w:sz w:val="28"/>
                <w:szCs w:val="28"/>
              </w:rPr>
              <w:t>gow-ee</w:t>
            </w:r>
            <w:proofErr w:type="spellEnd"/>
            <w:r w:rsidRPr="009D0BCE">
              <w:rPr>
                <w:rFonts w:ascii="Garamond" w:hAnsi="Garamond"/>
                <w:sz w:val="28"/>
                <w:szCs w:val="28"/>
              </w:rPr>
              <w:t xml:space="preserv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rish</w:t>
            </w:r>
            <w:proofErr w:type="spellEnd"/>
            <w:r w:rsidRPr="009D0BCE">
              <w:rPr>
                <w:rFonts w:ascii="Garamond" w:hAnsi="Garamond"/>
                <w:sz w:val="28"/>
                <w:szCs w:val="28"/>
              </w:rPr>
              <w:t xml:space="preserve"> [14] e </w:t>
            </w:r>
            <w:proofErr w:type="spellStart"/>
            <w:r w:rsidRPr="009D0BCE">
              <w:rPr>
                <w:rFonts w:ascii="Garamond" w:hAnsi="Garamond"/>
                <w:sz w:val="28"/>
                <w:szCs w:val="28"/>
              </w:rPr>
              <w:t>aigney</w:t>
            </w:r>
            <w:proofErr w:type="spellEnd"/>
            <w:r w:rsidRPr="009D0BCE">
              <w:rPr>
                <w:rFonts w:ascii="Garamond" w:hAnsi="Garamond"/>
                <w:sz w:val="28"/>
                <w:szCs w:val="28"/>
              </w:rPr>
              <w:t xml:space="preserve"> </w:t>
            </w:r>
            <w:proofErr w:type="spellStart"/>
            <w:r w:rsidRPr="009D0BCE">
              <w:rPr>
                <w:rFonts w:ascii="Garamond" w:hAnsi="Garamond"/>
                <w:sz w:val="28"/>
                <w:szCs w:val="28"/>
              </w:rPr>
              <w:t>mie</w:t>
            </w:r>
            <w:proofErr w:type="spellEnd"/>
            <w:r w:rsidRPr="009D0BCE">
              <w:rPr>
                <w:rFonts w:ascii="Garamond" w:hAnsi="Garamond"/>
                <w:sz w:val="28"/>
                <w:szCs w:val="28"/>
              </w:rPr>
              <w:t xml:space="preserve">, </w:t>
            </w:r>
            <w:proofErr w:type="spellStart"/>
            <w:r w:rsidRPr="009D0BCE">
              <w:rPr>
                <w:rFonts w:ascii="Garamond" w:hAnsi="Garamond"/>
                <w:sz w:val="28"/>
                <w:szCs w:val="28"/>
              </w:rPr>
              <w:t>tra</w:t>
            </w:r>
            <w:proofErr w:type="spellEnd"/>
            <w:r w:rsidRPr="009D0BCE">
              <w:rPr>
                <w:rFonts w:ascii="Garamond" w:hAnsi="Garamond"/>
                <w:sz w:val="28"/>
                <w:szCs w:val="28"/>
              </w:rPr>
              <w:t xml:space="preserve"> </w:t>
            </w:r>
            <w:proofErr w:type="spellStart"/>
            <w:r w:rsidRPr="009D0BCE">
              <w:rPr>
                <w:rFonts w:ascii="Garamond" w:hAnsi="Garamond"/>
                <w:sz w:val="28"/>
                <w:szCs w:val="28"/>
              </w:rPr>
              <w:t>te</w:t>
            </w:r>
            <w:proofErr w:type="spellEnd"/>
            <w:r w:rsidRPr="009D0BCE">
              <w:rPr>
                <w:rFonts w:ascii="Garamond" w:hAnsi="Garamond"/>
                <w:sz w:val="28"/>
                <w:szCs w:val="28"/>
              </w:rPr>
              <w:t xml:space="preserve"> </w:t>
            </w:r>
            <w:proofErr w:type="spellStart"/>
            <w:r w:rsidRPr="009D0BCE">
              <w:rPr>
                <w:rFonts w:ascii="Garamond" w:hAnsi="Garamond"/>
                <w:sz w:val="28"/>
                <w:szCs w:val="28"/>
              </w:rPr>
              <w:t>smaghtagh</w:t>
            </w:r>
            <w:proofErr w:type="spellEnd"/>
            <w:r w:rsidRPr="009D0BCE">
              <w:rPr>
                <w:rFonts w:ascii="Garamond" w:hAnsi="Garamond"/>
                <w:sz w:val="28"/>
                <w:szCs w:val="28"/>
              </w:rPr>
              <w:t xml:space="preserve"> </w:t>
            </w:r>
            <w:proofErr w:type="spellStart"/>
            <w:r w:rsidRPr="009D0BCE">
              <w:rPr>
                <w:rFonts w:ascii="Garamond" w:hAnsi="Garamond"/>
                <w:sz w:val="28"/>
                <w:szCs w:val="28"/>
              </w:rPr>
              <w:t>chammah</w:t>
            </w:r>
            <w:proofErr w:type="spellEnd"/>
            <w:r w:rsidRPr="009D0BCE">
              <w:rPr>
                <w:rFonts w:ascii="Garamond" w:hAnsi="Garamond"/>
                <w:sz w:val="28"/>
                <w:szCs w:val="28"/>
              </w:rPr>
              <w:t xml:space="preserve"> as </w:t>
            </w:r>
            <w:proofErr w:type="spellStart"/>
            <w:r w:rsidRPr="009D0BCE">
              <w:rPr>
                <w:rFonts w:ascii="Garamond" w:hAnsi="Garamond"/>
                <w:sz w:val="28"/>
                <w:szCs w:val="28"/>
              </w:rPr>
              <w:t>tra</w:t>
            </w:r>
            <w:proofErr w:type="spellEnd"/>
            <w:r w:rsidRPr="009D0BCE">
              <w:rPr>
                <w:rFonts w:ascii="Garamond" w:hAnsi="Garamond"/>
                <w:sz w:val="28"/>
                <w:szCs w:val="28"/>
              </w:rPr>
              <w:t xml:space="preserve"> </w:t>
            </w:r>
            <w:proofErr w:type="spellStart"/>
            <w:r w:rsidRPr="009D0BCE">
              <w:rPr>
                <w:rFonts w:ascii="Garamond" w:hAnsi="Garamond"/>
                <w:sz w:val="28"/>
                <w:szCs w:val="28"/>
              </w:rPr>
              <w:t>te</w:t>
            </w:r>
            <w:proofErr w:type="spellEnd"/>
            <w:r w:rsidRPr="009D0BCE">
              <w:rPr>
                <w:rFonts w:ascii="Garamond" w:hAnsi="Garamond"/>
                <w:sz w:val="28"/>
                <w:szCs w:val="28"/>
              </w:rPr>
              <w:t xml:space="preserve"> goal </w:t>
            </w:r>
            <w:proofErr w:type="spellStart"/>
            <w:r w:rsidRPr="009D0BCE">
              <w:rPr>
                <w:rFonts w:ascii="Garamond" w:hAnsi="Garamond"/>
                <w:sz w:val="28"/>
                <w:szCs w:val="28"/>
              </w:rPr>
              <w:t>boggey</w:t>
            </w:r>
            <w:proofErr w:type="spellEnd"/>
            <w:r w:rsidRPr="009D0BCE">
              <w:rPr>
                <w:rFonts w:ascii="Garamond" w:hAnsi="Garamond"/>
                <w:sz w:val="28"/>
                <w:szCs w:val="28"/>
              </w:rPr>
              <w:t xml:space="preserve"> </w:t>
            </w:r>
            <w:proofErr w:type="spellStart"/>
            <w:r w:rsidRPr="009D0BCE">
              <w:rPr>
                <w:rFonts w:ascii="Garamond" w:hAnsi="Garamond"/>
                <w:sz w:val="28"/>
                <w:szCs w:val="28"/>
              </w:rPr>
              <w:t>jeed</w:t>
            </w:r>
            <w:proofErr w:type="spellEnd"/>
            <w:r w:rsidRPr="009D0BCE">
              <w:rPr>
                <w:rFonts w:ascii="Garamond" w:hAnsi="Garamond"/>
                <w:sz w:val="28"/>
                <w:szCs w:val="28"/>
              </w:rPr>
              <w:t xml:space="preserve">. </w:t>
            </w:r>
          </w:p>
        </w:tc>
        <w:tc>
          <w:tcPr>
            <w:tcW w:w="4054" w:type="dxa"/>
          </w:tcPr>
          <w:p w14:paraId="042B2184" w14:textId="77777777" w:rsidR="00500872" w:rsidRPr="004F02BD" w:rsidRDefault="00500872" w:rsidP="00DB60C3">
            <w:pPr>
              <w:pStyle w:val="ListParagraph"/>
              <w:ind w:left="0" w:firstLine="227"/>
              <w:jc w:val="both"/>
              <w:rPr>
                <w:rFonts w:ascii="Garamond" w:hAnsi="Garamond" w:cs="Times New Roman"/>
                <w:i/>
                <w:sz w:val="28"/>
              </w:rPr>
            </w:pPr>
            <w:r w:rsidRPr="004F02BD">
              <w:rPr>
                <w:rFonts w:ascii="Garamond" w:hAnsi="Garamond" w:cs="Times New Roman"/>
                <w:i/>
                <w:sz w:val="28"/>
              </w:rPr>
              <w:t>If you are indeed a</w:t>
            </w:r>
            <w:r w:rsidRPr="004F02BD">
              <w:rPr>
                <w:rFonts w:ascii="Garamond" w:hAnsi="Garamond" w:cs="Times New Roman"/>
                <w:sz w:val="28"/>
              </w:rPr>
              <w:t xml:space="preserve"> Child of God, </w:t>
            </w:r>
            <w:r w:rsidRPr="004F02BD">
              <w:rPr>
                <w:rFonts w:ascii="Garamond" w:hAnsi="Garamond" w:cs="Times New Roman"/>
                <w:i/>
                <w:sz w:val="28"/>
              </w:rPr>
              <w:t>you will think what a dutiful Child ought to do. You will</w:t>
            </w:r>
            <w:r w:rsidRPr="004F02BD">
              <w:rPr>
                <w:rFonts w:ascii="Garamond" w:hAnsi="Garamond" w:cs="Times New Roman"/>
                <w:sz w:val="28"/>
              </w:rPr>
              <w:t xml:space="preserve"> fear </w:t>
            </w:r>
            <w:r w:rsidRPr="004F02BD">
              <w:rPr>
                <w:rFonts w:ascii="Garamond" w:hAnsi="Garamond" w:cs="Times New Roman"/>
                <w:i/>
                <w:sz w:val="28"/>
              </w:rPr>
              <w:t>his Displeasure, and</w:t>
            </w:r>
            <w:r w:rsidRPr="004F02BD">
              <w:rPr>
                <w:rFonts w:ascii="Garamond" w:hAnsi="Garamond" w:cs="Times New Roman"/>
                <w:sz w:val="28"/>
              </w:rPr>
              <w:t xml:space="preserve"> trust </w:t>
            </w:r>
            <w:r w:rsidRPr="004F02BD">
              <w:rPr>
                <w:rFonts w:ascii="Garamond" w:hAnsi="Garamond" w:cs="Times New Roman"/>
                <w:i/>
                <w:sz w:val="28"/>
              </w:rPr>
              <w:t>in his Love</w:t>
            </w:r>
            <w:r w:rsidR="002C617D" w:rsidRPr="002C617D">
              <w:rPr>
                <w:rFonts w:ascii="Garamond" w:hAnsi="Garamond" w:cs="Times New Roman"/>
                <w:sz w:val="28"/>
              </w:rPr>
              <w:t> ;</w:t>
            </w:r>
            <w:r w:rsidRPr="004F02BD">
              <w:rPr>
                <w:rFonts w:ascii="Garamond" w:hAnsi="Garamond" w:cs="Times New Roman"/>
                <w:sz w:val="28"/>
              </w:rPr>
              <w:t xml:space="preserve"> </w:t>
            </w:r>
            <w:r w:rsidRPr="004F02BD">
              <w:rPr>
                <w:rFonts w:ascii="Garamond" w:hAnsi="Garamond" w:cs="Times New Roman"/>
                <w:i/>
                <w:sz w:val="28"/>
              </w:rPr>
              <w:t>You will run to him for what you want, and be thankful for what he gives, and you will own his Affection when he corrects, as well as when he smiles upon you.</w:t>
            </w:r>
          </w:p>
        </w:tc>
        <w:tc>
          <w:tcPr>
            <w:tcW w:w="906" w:type="dxa"/>
          </w:tcPr>
          <w:p w14:paraId="05B1889E" w14:textId="77777777" w:rsidR="00500872" w:rsidRPr="00677A95" w:rsidRDefault="00500872" w:rsidP="00DB60C3">
            <w:pPr>
              <w:pStyle w:val="ListParagraph"/>
              <w:ind w:left="0"/>
              <w:rPr>
                <w:rFonts w:ascii="Garamond" w:hAnsi="Garamond" w:cs="Times New Roman"/>
                <w:i/>
                <w:sz w:val="20"/>
                <w:szCs w:val="20"/>
              </w:rPr>
            </w:pPr>
          </w:p>
        </w:tc>
      </w:tr>
      <w:tr w:rsidR="00500872" w:rsidRPr="004F02BD" w14:paraId="7EE435EE" w14:textId="77777777" w:rsidTr="00677A95">
        <w:tc>
          <w:tcPr>
            <w:tcW w:w="4111" w:type="dxa"/>
          </w:tcPr>
          <w:p w14:paraId="5F90A99F" w14:textId="77777777" w:rsidR="00500872" w:rsidRPr="009D0BCE" w:rsidRDefault="00500872" w:rsidP="00DB60C3">
            <w:pPr>
              <w:pStyle w:val="CM3"/>
              <w:widowControl/>
              <w:spacing w:line="240" w:lineRule="auto"/>
              <w:ind w:firstLine="227"/>
              <w:jc w:val="both"/>
              <w:rPr>
                <w:rFonts w:ascii="Garamond" w:hAnsi="Garamond"/>
                <w:sz w:val="28"/>
                <w:szCs w:val="28"/>
              </w:rPr>
            </w:pPr>
            <w:r w:rsidRPr="009D0BCE">
              <w:rPr>
                <w:rFonts w:ascii="Garamond" w:hAnsi="Garamond"/>
                <w:sz w:val="28"/>
                <w:szCs w:val="28"/>
              </w:rPr>
              <w:t xml:space="preserve">My </w:t>
            </w:r>
            <w:proofErr w:type="spellStart"/>
            <w:r w:rsidRPr="009D0BCE">
              <w:rPr>
                <w:rFonts w:ascii="Garamond" w:hAnsi="Garamond"/>
                <w:sz w:val="28"/>
                <w:szCs w:val="28"/>
              </w:rPr>
              <w:t>t’ow</w:t>
            </w:r>
            <w:proofErr w:type="spellEnd"/>
            <w:r w:rsidRPr="009D0BCE">
              <w:rPr>
                <w:rFonts w:ascii="Garamond" w:hAnsi="Garamond"/>
                <w:sz w:val="28"/>
                <w:szCs w:val="28"/>
              </w:rPr>
              <w:t xml:space="preserve"> </w:t>
            </w:r>
            <w:proofErr w:type="spellStart"/>
            <w:r w:rsidRPr="009D0BCE">
              <w:rPr>
                <w:rFonts w:ascii="Garamond" w:hAnsi="Garamond"/>
                <w:sz w:val="28"/>
                <w:szCs w:val="28"/>
              </w:rPr>
              <w:t>jeaghyn</w:t>
            </w:r>
            <w:proofErr w:type="spellEnd"/>
            <w:r w:rsidRPr="009D0BCE">
              <w:rPr>
                <w:rFonts w:ascii="Garamond" w:hAnsi="Garamond"/>
                <w:sz w:val="28"/>
                <w:szCs w:val="28"/>
              </w:rPr>
              <w:t xml:space="preserve"> son </w:t>
            </w:r>
            <w:proofErr w:type="spellStart"/>
            <w:r w:rsidRPr="00500872">
              <w:rPr>
                <w:rFonts w:ascii="Garamond" w:hAnsi="Garamond"/>
                <w:i/>
                <w:sz w:val="28"/>
                <w:szCs w:val="28"/>
              </w:rPr>
              <w:t>Eiraght</w:t>
            </w:r>
            <w:proofErr w:type="spellEnd"/>
            <w:r w:rsidRPr="009D0BCE">
              <w:rPr>
                <w:rFonts w:ascii="Garamond" w:hAnsi="Garamond"/>
                <w:sz w:val="28"/>
                <w:szCs w:val="28"/>
              </w:rPr>
              <w:t xml:space="preserve"> </w:t>
            </w:r>
            <w:proofErr w:type="spellStart"/>
            <w:r w:rsidRPr="009D0BCE">
              <w:rPr>
                <w:rFonts w:ascii="Garamond" w:hAnsi="Garamond"/>
                <w:sz w:val="28"/>
                <w:szCs w:val="28"/>
              </w:rPr>
              <w:t>ayns</w:t>
            </w:r>
            <w:proofErr w:type="spellEnd"/>
            <w:r w:rsidRPr="009D0BCE">
              <w:rPr>
                <w:rFonts w:ascii="Garamond" w:hAnsi="Garamond"/>
                <w:sz w:val="28"/>
                <w:szCs w:val="28"/>
              </w:rPr>
              <w:t xml:space="preserve"> </w:t>
            </w:r>
            <w:proofErr w:type="spellStart"/>
            <w:r w:rsidRPr="009D0BCE">
              <w:rPr>
                <w:rFonts w:ascii="Garamond" w:hAnsi="Garamond"/>
                <w:sz w:val="28"/>
                <w:szCs w:val="28"/>
              </w:rPr>
              <w:t>Niau</w:t>
            </w:r>
            <w:proofErr w:type="spellEnd"/>
            <w:r w:rsidRPr="009D0BCE">
              <w:rPr>
                <w:rFonts w:ascii="Garamond" w:hAnsi="Garamond"/>
                <w:sz w:val="28"/>
                <w:szCs w:val="28"/>
              </w:rPr>
              <w:t xml:space="preserve">, bee </w:t>
            </w:r>
            <w:proofErr w:type="spellStart"/>
            <w:r w:rsidRPr="009D0BCE">
              <w:rPr>
                <w:rFonts w:ascii="Garamond" w:hAnsi="Garamond"/>
                <w:sz w:val="28"/>
                <w:szCs w:val="28"/>
              </w:rPr>
              <w:t>dt’smooinaghtyn</w:t>
            </w:r>
            <w:proofErr w:type="spellEnd"/>
            <w:r w:rsidRPr="009D0BCE">
              <w:rPr>
                <w:rFonts w:ascii="Garamond" w:hAnsi="Garamond"/>
                <w:sz w:val="28"/>
                <w:szCs w:val="28"/>
              </w:rPr>
              <w:t xml:space="preserv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sz w:val="28"/>
                <w:szCs w:val="28"/>
              </w:rPr>
              <w:t>mennick</w:t>
            </w:r>
            <w:proofErr w:type="spellEnd"/>
            <w:r w:rsidRPr="009D0BCE">
              <w:rPr>
                <w:rFonts w:ascii="Garamond" w:hAnsi="Garamond"/>
                <w:sz w:val="28"/>
                <w:szCs w:val="28"/>
              </w:rPr>
              <w:t xml:space="preserve"> </w:t>
            </w:r>
            <w:proofErr w:type="spellStart"/>
            <w:r w:rsidRPr="009D0BCE">
              <w:rPr>
                <w:rFonts w:ascii="Garamond" w:hAnsi="Garamond"/>
                <w:sz w:val="28"/>
                <w:szCs w:val="28"/>
              </w:rPr>
              <w:t>ayn</w:t>
            </w:r>
            <w:proofErr w:type="spellEnd"/>
            <w:r w:rsidRPr="009D0BCE">
              <w:rPr>
                <w:rFonts w:ascii="Garamond" w:hAnsi="Garamond"/>
                <w:sz w:val="28"/>
                <w:szCs w:val="28"/>
              </w:rPr>
              <w:t xml:space="preserve">. </w:t>
            </w:r>
            <w:r w:rsidRPr="00500872">
              <w:rPr>
                <w:rFonts w:ascii="Garamond" w:hAnsi="Garamond"/>
                <w:sz w:val="28"/>
                <w:szCs w:val="28"/>
              </w:rPr>
              <w:t>Son</w:t>
            </w:r>
            <w:r w:rsidRPr="009D0BCE">
              <w:rPr>
                <w:rFonts w:ascii="Garamond" w:hAnsi="Garamond"/>
                <w:i/>
                <w:sz w:val="28"/>
                <w:szCs w:val="28"/>
              </w:rPr>
              <w:t xml:space="preserve"> </w:t>
            </w:r>
            <w:proofErr w:type="spellStart"/>
            <w:r w:rsidRPr="009D0BCE">
              <w:rPr>
                <w:rFonts w:ascii="Garamond" w:hAnsi="Garamond"/>
                <w:i/>
                <w:sz w:val="28"/>
                <w:szCs w:val="28"/>
              </w:rPr>
              <w:t>raad</w:t>
            </w:r>
            <w:proofErr w:type="spellEnd"/>
            <w:r w:rsidRPr="009D0BCE">
              <w:rPr>
                <w:rFonts w:ascii="Garamond" w:hAnsi="Garamond"/>
                <w:i/>
                <w:sz w:val="28"/>
                <w:szCs w:val="28"/>
              </w:rPr>
              <w:t xml:space="preserve"> ta </w:t>
            </w:r>
            <w:proofErr w:type="spellStart"/>
            <w:r w:rsidRPr="009D0BCE">
              <w:rPr>
                <w:rFonts w:ascii="Garamond" w:hAnsi="Garamond"/>
                <w:i/>
                <w:sz w:val="28"/>
                <w:szCs w:val="28"/>
              </w:rPr>
              <w:t>dt’verchys</w:t>
            </w:r>
            <w:proofErr w:type="spellEnd"/>
            <w:r w:rsidRPr="009D0BCE">
              <w:rPr>
                <w:rFonts w:ascii="Garamond" w:hAnsi="Garamond"/>
                <w:i/>
                <w:sz w:val="28"/>
                <w:szCs w:val="28"/>
              </w:rPr>
              <w:t xml:space="preserve">, </w:t>
            </w:r>
            <w:proofErr w:type="spellStart"/>
            <w:r w:rsidRPr="009D0BCE">
              <w:rPr>
                <w:rFonts w:ascii="Garamond" w:hAnsi="Garamond"/>
                <w:i/>
                <w:sz w:val="28"/>
                <w:szCs w:val="28"/>
              </w:rPr>
              <w:t>ayns</w:t>
            </w:r>
            <w:proofErr w:type="spellEnd"/>
            <w:r w:rsidRPr="009D0BCE">
              <w:rPr>
                <w:rFonts w:ascii="Garamond" w:hAnsi="Garamond"/>
                <w:i/>
                <w:sz w:val="28"/>
                <w:szCs w:val="28"/>
              </w:rPr>
              <w:t xml:space="preserve"> </w:t>
            </w:r>
            <w:proofErr w:type="spellStart"/>
            <w:r w:rsidRPr="009D0BCE">
              <w:rPr>
                <w:rFonts w:ascii="Garamond" w:hAnsi="Garamond"/>
                <w:i/>
                <w:sz w:val="28"/>
                <w:szCs w:val="28"/>
              </w:rPr>
              <w:t>shen</w:t>
            </w:r>
            <w:proofErr w:type="spellEnd"/>
            <w:r w:rsidRPr="009D0BCE">
              <w:rPr>
                <w:rFonts w:ascii="Garamond" w:hAnsi="Garamond"/>
                <w:i/>
                <w:sz w:val="28"/>
                <w:szCs w:val="28"/>
              </w:rPr>
              <w:t xml:space="preserve"> vees </w:t>
            </w:r>
            <w:proofErr w:type="spellStart"/>
            <w:r w:rsidRPr="009D0BCE">
              <w:rPr>
                <w:rFonts w:ascii="Garamond" w:hAnsi="Garamond"/>
                <w:i/>
                <w:sz w:val="28"/>
                <w:szCs w:val="28"/>
              </w:rPr>
              <w:t>dt’chree</w:t>
            </w:r>
            <w:proofErr w:type="spellEnd"/>
            <w:r w:rsidRPr="009D0BCE">
              <w:rPr>
                <w:rFonts w:ascii="Garamond" w:hAnsi="Garamond"/>
                <w:i/>
                <w:sz w:val="28"/>
                <w:szCs w:val="28"/>
              </w:rPr>
              <w:t xml:space="preserve"> </w:t>
            </w:r>
            <w:proofErr w:type="spellStart"/>
            <w:r w:rsidRPr="009D0BCE">
              <w:rPr>
                <w:rFonts w:ascii="Garamond" w:hAnsi="Garamond"/>
                <w:i/>
                <w:sz w:val="28"/>
                <w:szCs w:val="28"/>
              </w:rPr>
              <w:t>myrgeddyn</w:t>
            </w:r>
            <w:proofErr w:type="spellEnd"/>
            <w:r w:rsidRPr="009D0BCE">
              <w:rPr>
                <w:rFonts w:ascii="Garamond" w:hAnsi="Garamond"/>
                <w:sz w:val="28"/>
                <w:szCs w:val="28"/>
              </w:rPr>
              <w:t xml:space="preserve">. </w:t>
            </w:r>
          </w:p>
        </w:tc>
        <w:tc>
          <w:tcPr>
            <w:tcW w:w="4054" w:type="dxa"/>
          </w:tcPr>
          <w:p w14:paraId="4BC8318C" w14:textId="77777777" w:rsidR="00500872" w:rsidRPr="004F02BD" w:rsidRDefault="00500872" w:rsidP="00DB60C3">
            <w:pPr>
              <w:pStyle w:val="ListParagraph"/>
              <w:ind w:left="0" w:firstLine="227"/>
              <w:jc w:val="both"/>
              <w:rPr>
                <w:rFonts w:ascii="Garamond" w:hAnsi="Garamond" w:cs="Times New Roman"/>
                <w:sz w:val="28"/>
              </w:rPr>
            </w:pPr>
            <w:r w:rsidRPr="004F02BD">
              <w:rPr>
                <w:rFonts w:ascii="Garamond" w:hAnsi="Garamond" w:cs="Times New Roman"/>
                <w:i/>
                <w:sz w:val="28"/>
              </w:rPr>
              <w:t xml:space="preserve">If you look for </w:t>
            </w:r>
            <w:r w:rsidRPr="00500872">
              <w:rPr>
                <w:rFonts w:ascii="Garamond" w:hAnsi="Garamond" w:cs="Times New Roman"/>
                <w:sz w:val="28"/>
              </w:rPr>
              <w:t>an Inheritance</w:t>
            </w:r>
            <w:r w:rsidRPr="004F02BD">
              <w:rPr>
                <w:rFonts w:ascii="Garamond" w:hAnsi="Garamond" w:cs="Times New Roman"/>
                <w:i/>
                <w:sz w:val="28"/>
              </w:rPr>
              <w:t xml:space="preserve"> in Heaven, your Thoughts will be often there.</w:t>
            </w:r>
            <w:r w:rsidRPr="004F02BD">
              <w:rPr>
                <w:rFonts w:ascii="Garamond" w:hAnsi="Garamond" w:cs="Times New Roman"/>
                <w:sz w:val="28"/>
              </w:rPr>
              <w:t xml:space="preserve"> For where your Treasure is, there will your Heart be also.</w:t>
            </w:r>
          </w:p>
        </w:tc>
        <w:tc>
          <w:tcPr>
            <w:tcW w:w="906" w:type="dxa"/>
          </w:tcPr>
          <w:p w14:paraId="5A219A34" w14:textId="77777777" w:rsidR="00500872" w:rsidRDefault="00500872" w:rsidP="00DB60C3">
            <w:pPr>
              <w:pStyle w:val="ListParagraph"/>
              <w:ind w:left="0"/>
              <w:rPr>
                <w:rFonts w:ascii="Garamond" w:hAnsi="Garamond" w:cs="Times New Roman"/>
                <w:sz w:val="20"/>
                <w:szCs w:val="20"/>
              </w:rPr>
            </w:pPr>
          </w:p>
          <w:p w14:paraId="5625AEA1" w14:textId="77777777" w:rsidR="00500872" w:rsidRDefault="00500872" w:rsidP="00DB60C3">
            <w:pPr>
              <w:pStyle w:val="ListParagraph"/>
              <w:ind w:left="0"/>
              <w:rPr>
                <w:rFonts w:ascii="Garamond" w:hAnsi="Garamond" w:cs="Times New Roman"/>
                <w:sz w:val="20"/>
                <w:szCs w:val="20"/>
              </w:rPr>
            </w:pPr>
          </w:p>
          <w:p w14:paraId="7EA94C59" w14:textId="77777777" w:rsidR="00500872" w:rsidRDefault="00500872" w:rsidP="00DB60C3">
            <w:pPr>
              <w:pStyle w:val="ListParagraph"/>
              <w:ind w:left="0"/>
              <w:rPr>
                <w:rFonts w:ascii="Garamond" w:hAnsi="Garamond" w:cs="Times New Roman"/>
                <w:sz w:val="20"/>
                <w:szCs w:val="20"/>
              </w:rPr>
            </w:pPr>
          </w:p>
          <w:p w14:paraId="3FE2E7D2" w14:textId="77777777" w:rsidR="00500872" w:rsidRPr="00500872" w:rsidRDefault="00500872" w:rsidP="00DB60C3">
            <w:pPr>
              <w:pStyle w:val="ListParagraph"/>
              <w:ind w:left="0"/>
              <w:rPr>
                <w:rFonts w:ascii="Garamond" w:hAnsi="Garamond" w:cs="Times New Roman"/>
                <w:sz w:val="20"/>
                <w:szCs w:val="20"/>
              </w:rPr>
            </w:pPr>
            <w:r>
              <w:rPr>
                <w:rFonts w:ascii="Garamond" w:hAnsi="Garamond" w:cs="Times New Roman"/>
                <w:sz w:val="20"/>
                <w:szCs w:val="20"/>
              </w:rPr>
              <w:t>Matt. 6. 21.</w:t>
            </w:r>
          </w:p>
        </w:tc>
      </w:tr>
      <w:tr w:rsidR="00500872" w:rsidRPr="004F02BD" w14:paraId="3A1E8DFF" w14:textId="77777777" w:rsidTr="00677A95">
        <w:tc>
          <w:tcPr>
            <w:tcW w:w="4111" w:type="dxa"/>
          </w:tcPr>
          <w:p w14:paraId="13F5F914" w14:textId="77777777" w:rsidR="00500872" w:rsidRPr="009D0BCE" w:rsidRDefault="00500872" w:rsidP="00DB60C3">
            <w:pPr>
              <w:pStyle w:val="CM3"/>
              <w:widowControl/>
              <w:spacing w:line="240" w:lineRule="auto"/>
              <w:ind w:firstLine="227"/>
              <w:jc w:val="both"/>
              <w:rPr>
                <w:rFonts w:ascii="Garamond" w:hAnsi="Garamond"/>
                <w:sz w:val="28"/>
                <w:szCs w:val="28"/>
              </w:rPr>
            </w:pPr>
            <w:r w:rsidRPr="009D0BCE">
              <w:rPr>
                <w:rFonts w:ascii="Garamond" w:hAnsi="Garamond"/>
                <w:sz w:val="28"/>
                <w:szCs w:val="28"/>
              </w:rPr>
              <w:t xml:space="preserve">As cha bee </w:t>
            </w:r>
            <w:proofErr w:type="spellStart"/>
            <w:r w:rsidRPr="009D0BCE">
              <w:rPr>
                <w:rFonts w:ascii="Garamond" w:hAnsi="Garamond"/>
                <w:sz w:val="28"/>
                <w:szCs w:val="28"/>
              </w:rPr>
              <w:t>dt’aigney</w:t>
            </w:r>
            <w:proofErr w:type="spellEnd"/>
            <w:r w:rsidRPr="009D0BCE">
              <w:rPr>
                <w:rFonts w:ascii="Garamond" w:hAnsi="Garamond"/>
                <w:sz w:val="28"/>
                <w:szCs w:val="28"/>
              </w:rPr>
              <w:t xml:space="preserve"> </w:t>
            </w:r>
            <w:proofErr w:type="spellStart"/>
            <w:r w:rsidRPr="009D0BCE">
              <w:rPr>
                <w:rFonts w:ascii="Garamond" w:hAnsi="Garamond"/>
                <w:sz w:val="28"/>
                <w:szCs w:val="28"/>
              </w:rPr>
              <w:t>rour</w:t>
            </w:r>
            <w:proofErr w:type="spellEnd"/>
            <w:r w:rsidRPr="009D0BCE">
              <w:rPr>
                <w:rFonts w:ascii="Garamond" w:hAnsi="Garamond"/>
                <w:sz w:val="28"/>
                <w:szCs w:val="28"/>
              </w:rPr>
              <w:t xml:space="preserve"> </w:t>
            </w:r>
            <w:proofErr w:type="spellStart"/>
            <w:r w:rsidRPr="009D0BCE">
              <w:rPr>
                <w:rFonts w:ascii="Garamond" w:hAnsi="Garamond"/>
                <w:sz w:val="28"/>
                <w:szCs w:val="28"/>
              </w:rPr>
              <w:t>soit</w:t>
            </w:r>
            <w:proofErr w:type="spellEnd"/>
            <w:r w:rsidRPr="009D0BCE">
              <w:rPr>
                <w:rFonts w:ascii="Garamond" w:hAnsi="Garamond"/>
                <w:sz w:val="28"/>
                <w:szCs w:val="28"/>
              </w:rPr>
              <w:t xml:space="preserve"> er </w:t>
            </w:r>
            <w:proofErr w:type="spellStart"/>
            <w:r w:rsidRPr="009D0BCE">
              <w:rPr>
                <w:rFonts w:ascii="Garamond" w:hAnsi="Garamond"/>
                <w:sz w:val="28"/>
                <w:szCs w:val="28"/>
              </w:rPr>
              <w:t>neeaghyn</w:t>
            </w:r>
            <w:proofErr w:type="spellEnd"/>
            <w:r w:rsidRPr="009D0BCE">
              <w:rPr>
                <w:rFonts w:ascii="Garamond" w:hAnsi="Garamond"/>
                <w:sz w:val="28"/>
                <w:szCs w:val="28"/>
              </w:rPr>
              <w:t xml:space="preserve"> y </w:t>
            </w:r>
            <w:proofErr w:type="spellStart"/>
            <w:r w:rsidRPr="009D0BCE">
              <w:rPr>
                <w:rFonts w:ascii="Garamond" w:hAnsi="Garamond"/>
                <w:sz w:val="28"/>
                <w:szCs w:val="28"/>
              </w:rPr>
              <w:t>teihl</w:t>
            </w:r>
            <w:proofErr w:type="spellEnd"/>
            <w:r w:rsidRPr="009D0BCE">
              <w:rPr>
                <w:rFonts w:ascii="Garamond" w:hAnsi="Garamond"/>
                <w:sz w:val="28"/>
                <w:szCs w:val="28"/>
              </w:rPr>
              <w:t xml:space="preserve"> </w:t>
            </w:r>
            <w:proofErr w:type="spellStart"/>
            <w:r w:rsidRPr="009D0BCE">
              <w:rPr>
                <w:rFonts w:ascii="Garamond" w:hAnsi="Garamond"/>
                <w:sz w:val="28"/>
                <w:szCs w:val="28"/>
              </w:rPr>
              <w:t>shoh</w:t>
            </w:r>
            <w:proofErr w:type="spellEnd"/>
            <w:r w:rsidRPr="009D0BCE">
              <w:rPr>
                <w:rFonts w:ascii="Garamond" w:hAnsi="Garamond"/>
                <w:sz w:val="28"/>
                <w:szCs w:val="28"/>
              </w:rPr>
              <w:t xml:space="preserve">. Cha bee </w:t>
            </w:r>
            <w:proofErr w:type="spellStart"/>
            <w:r w:rsidRPr="009D0BCE">
              <w:rPr>
                <w:rFonts w:ascii="Garamond" w:hAnsi="Garamond"/>
                <w:sz w:val="28"/>
                <w:szCs w:val="28"/>
              </w:rPr>
              <w:t>oo</w:t>
            </w:r>
            <w:proofErr w:type="spellEnd"/>
            <w:r w:rsidRPr="009D0BCE">
              <w:rPr>
                <w:rFonts w:ascii="Garamond" w:hAnsi="Garamond"/>
                <w:sz w:val="28"/>
                <w:szCs w:val="28"/>
              </w:rPr>
              <w:t xml:space="preserve"> </w:t>
            </w:r>
            <w:proofErr w:type="spellStart"/>
            <w:r w:rsidRPr="009D0BCE">
              <w:rPr>
                <w:rFonts w:ascii="Garamond" w:hAnsi="Garamond"/>
                <w:sz w:val="28"/>
                <w:szCs w:val="28"/>
              </w:rPr>
              <w:t>roah</w:t>
            </w:r>
            <w:proofErr w:type="spellEnd"/>
            <w:r w:rsidRPr="009D0BCE">
              <w:rPr>
                <w:rFonts w:ascii="Garamond" w:hAnsi="Garamond"/>
                <w:sz w:val="28"/>
                <w:szCs w:val="28"/>
              </w:rPr>
              <w:t xml:space="preserve"> </w:t>
            </w:r>
            <w:proofErr w:type="spellStart"/>
            <w:r w:rsidRPr="009D0BCE">
              <w:rPr>
                <w:rFonts w:ascii="Garamond" w:hAnsi="Garamond"/>
                <w:sz w:val="28"/>
                <w:szCs w:val="28"/>
              </w:rPr>
              <w:t>aglagh</w:t>
            </w:r>
            <w:proofErr w:type="spellEnd"/>
            <w:r w:rsidRPr="009D0BCE">
              <w:rPr>
                <w:rFonts w:ascii="Garamond" w:hAnsi="Garamond"/>
                <w:sz w:val="28"/>
                <w:szCs w:val="28"/>
              </w:rPr>
              <w:t xml:space="preserve"> </w:t>
            </w:r>
            <w:proofErr w:type="spellStart"/>
            <w:r w:rsidRPr="009D0BCE">
              <w:rPr>
                <w:rFonts w:ascii="Garamond" w:hAnsi="Garamond"/>
                <w:sz w:val="28"/>
                <w:szCs w:val="28"/>
              </w:rPr>
              <w:t>roish</w:t>
            </w:r>
            <w:proofErr w:type="spellEnd"/>
            <w:r w:rsidRPr="009D0BCE">
              <w:rPr>
                <w:rFonts w:ascii="Garamond" w:hAnsi="Garamond"/>
                <w:sz w:val="28"/>
                <w:szCs w:val="28"/>
              </w:rPr>
              <w:t xml:space="preserve"> e </w:t>
            </w:r>
            <w:proofErr w:type="spellStart"/>
            <w:r w:rsidRPr="009D0BCE">
              <w:rPr>
                <w:rFonts w:ascii="Garamond" w:hAnsi="Garamond"/>
                <w:sz w:val="28"/>
                <w:szCs w:val="28"/>
              </w:rPr>
              <w:t>hea-aghyn</w:t>
            </w:r>
            <w:proofErr w:type="spellEnd"/>
            <w:r w:rsidRPr="009D0BCE">
              <w:rPr>
                <w:rFonts w:ascii="Garamond" w:hAnsi="Garamond"/>
                <w:sz w:val="28"/>
                <w:szCs w:val="28"/>
              </w:rPr>
              <w:t>,</w:t>
            </w:r>
            <w:r>
              <w:rPr>
                <w:rStyle w:val="FootnoteReference"/>
                <w:rFonts w:ascii="Garamond" w:hAnsi="Garamond"/>
                <w:sz w:val="28"/>
                <w:szCs w:val="28"/>
              </w:rPr>
              <w:footnoteReference w:id="6"/>
            </w:r>
            <w:r w:rsidRPr="009D0BCE">
              <w:rPr>
                <w:rFonts w:ascii="Garamond" w:hAnsi="Garamond"/>
                <w:sz w:val="28"/>
                <w:szCs w:val="28"/>
              </w:rPr>
              <w:t xml:space="preserve"> </w:t>
            </w:r>
            <w:proofErr w:type="spellStart"/>
            <w:r w:rsidRPr="009D0BCE">
              <w:rPr>
                <w:rFonts w:ascii="Garamond" w:hAnsi="Garamond"/>
                <w:sz w:val="28"/>
                <w:szCs w:val="28"/>
              </w:rPr>
              <w:t>ny</w:t>
            </w:r>
            <w:proofErr w:type="spellEnd"/>
            <w:r w:rsidRPr="009D0BCE">
              <w:rPr>
                <w:rFonts w:ascii="Garamond" w:hAnsi="Garamond"/>
                <w:sz w:val="28"/>
                <w:szCs w:val="28"/>
              </w:rPr>
              <w:t xml:space="preserve"> </w:t>
            </w:r>
            <w:proofErr w:type="spellStart"/>
            <w:r w:rsidRPr="009D0BCE">
              <w:rPr>
                <w:rFonts w:ascii="Garamond" w:hAnsi="Garamond"/>
                <w:sz w:val="28"/>
                <w:szCs w:val="28"/>
              </w:rPr>
              <w:t>ro</w:t>
            </w:r>
            <w:r w:rsidR="00AA7162">
              <w:rPr>
                <w:rFonts w:ascii="Garamond" w:hAnsi="Garamond"/>
                <w:sz w:val="28"/>
                <w:szCs w:val="28"/>
              </w:rPr>
              <w:t>a</w:t>
            </w:r>
            <w:r w:rsidRPr="009D0BCE">
              <w:rPr>
                <w:rFonts w:ascii="Garamond" w:hAnsi="Garamond"/>
                <w:sz w:val="28"/>
                <w:szCs w:val="28"/>
              </w:rPr>
              <w:t>h</w:t>
            </w:r>
            <w:proofErr w:type="spellEnd"/>
            <w:r w:rsidRPr="009D0BCE">
              <w:rPr>
                <w:rFonts w:ascii="Garamond" w:hAnsi="Garamond"/>
                <w:sz w:val="28"/>
                <w:szCs w:val="28"/>
              </w:rPr>
              <w:t xml:space="preserve"> </w:t>
            </w:r>
            <w:proofErr w:type="spellStart"/>
            <w:r w:rsidRPr="009D0BCE">
              <w:rPr>
                <w:rFonts w:ascii="Garamond" w:hAnsi="Garamond"/>
                <w:sz w:val="28"/>
                <w:szCs w:val="28"/>
              </w:rPr>
              <w:t>ghrai-agh</w:t>
            </w:r>
            <w:proofErr w:type="spellEnd"/>
            <w:r w:rsidRPr="009D0BCE">
              <w:rPr>
                <w:rFonts w:ascii="Garamond" w:hAnsi="Garamond"/>
                <w:sz w:val="28"/>
                <w:szCs w:val="28"/>
              </w:rPr>
              <w:t xml:space="preserve"> er e </w:t>
            </w:r>
            <w:proofErr w:type="spellStart"/>
            <w:r w:rsidRPr="009D0BCE">
              <w:rPr>
                <w:rFonts w:ascii="Garamond" w:hAnsi="Garamond"/>
                <w:sz w:val="28"/>
                <w:szCs w:val="28"/>
              </w:rPr>
              <w:t>ardail</w:t>
            </w:r>
            <w:proofErr w:type="spellEnd"/>
            <w:r w:rsidR="002C617D" w:rsidRPr="002C617D">
              <w:rPr>
                <w:rFonts w:ascii="Garamond" w:hAnsi="Garamond"/>
                <w:sz w:val="28"/>
                <w:szCs w:val="28"/>
              </w:rPr>
              <w:t> ;</w:t>
            </w:r>
            <w:r w:rsidRPr="009D0BCE">
              <w:rPr>
                <w:rFonts w:ascii="Garamond" w:hAnsi="Garamond"/>
                <w:sz w:val="28"/>
                <w:szCs w:val="28"/>
              </w:rPr>
              <w:t xml:space="preserve"> son </w:t>
            </w:r>
            <w:proofErr w:type="spellStart"/>
            <w:r w:rsidRPr="009D0BCE">
              <w:rPr>
                <w:rFonts w:ascii="Garamond" w:hAnsi="Garamond"/>
                <w:sz w:val="28"/>
                <w:szCs w:val="28"/>
              </w:rPr>
              <w:t>dy</w:t>
            </w:r>
            <w:proofErr w:type="spellEnd"/>
            <w:r w:rsidRPr="009D0BCE">
              <w:rPr>
                <w:rFonts w:ascii="Garamond" w:hAnsi="Garamond"/>
                <w:sz w:val="28"/>
                <w:szCs w:val="28"/>
              </w:rPr>
              <w:t xml:space="preserve"> bee </w:t>
            </w:r>
            <w:proofErr w:type="spellStart"/>
            <w:r w:rsidRPr="009D0BCE">
              <w:rPr>
                <w:rFonts w:ascii="Garamond" w:hAnsi="Garamond"/>
                <w:sz w:val="28"/>
                <w:szCs w:val="28"/>
              </w:rPr>
              <w:t>dy</w:t>
            </w:r>
            <w:proofErr w:type="spellEnd"/>
            <w:r w:rsidRPr="009D0BCE">
              <w:rPr>
                <w:rFonts w:ascii="Garamond" w:hAnsi="Garamond"/>
                <w:sz w:val="28"/>
                <w:szCs w:val="28"/>
              </w:rPr>
              <w:t xml:space="preserve"> </w:t>
            </w:r>
            <w:proofErr w:type="spellStart"/>
            <w:r w:rsidRPr="009D0BCE">
              <w:rPr>
                <w:rFonts w:ascii="Garamond" w:hAnsi="Garamond"/>
                <w:sz w:val="28"/>
                <w:szCs w:val="28"/>
              </w:rPr>
              <w:t>gerrit</w:t>
            </w:r>
            <w:proofErr w:type="spellEnd"/>
            <w:r w:rsidRPr="009D0BCE">
              <w:rPr>
                <w:rFonts w:ascii="Garamond" w:hAnsi="Garamond"/>
                <w:sz w:val="28"/>
                <w:szCs w:val="28"/>
              </w:rPr>
              <w:t xml:space="preserve"> </w:t>
            </w:r>
            <w:proofErr w:type="spellStart"/>
            <w:r w:rsidRPr="009D0BCE">
              <w:rPr>
                <w:rFonts w:ascii="Garamond" w:hAnsi="Garamond"/>
                <w:sz w:val="28"/>
                <w:szCs w:val="28"/>
              </w:rPr>
              <w:t>jerreh</w:t>
            </w:r>
            <w:proofErr w:type="spellEnd"/>
            <w:r w:rsidRPr="009D0BCE">
              <w:rPr>
                <w:rFonts w:ascii="Garamond" w:hAnsi="Garamond"/>
                <w:sz w:val="28"/>
                <w:szCs w:val="28"/>
              </w:rPr>
              <w:t xml:space="preserve"> </w:t>
            </w:r>
            <w:proofErr w:type="spellStart"/>
            <w:r w:rsidRPr="009D0BCE">
              <w:rPr>
                <w:rFonts w:ascii="Garamond" w:hAnsi="Garamond"/>
                <w:sz w:val="28"/>
                <w:szCs w:val="28"/>
              </w:rPr>
              <w:t>orroo</w:t>
            </w:r>
            <w:proofErr w:type="spellEnd"/>
            <w:r w:rsidRPr="009D0BCE">
              <w:rPr>
                <w:rFonts w:ascii="Garamond" w:hAnsi="Garamond"/>
                <w:sz w:val="28"/>
                <w:szCs w:val="28"/>
              </w:rPr>
              <w:t xml:space="preserve"> </w:t>
            </w:r>
            <w:proofErr w:type="spellStart"/>
            <w:r w:rsidRPr="009D0BCE">
              <w:rPr>
                <w:rFonts w:ascii="Garamond" w:hAnsi="Garamond"/>
                <w:sz w:val="28"/>
                <w:szCs w:val="28"/>
              </w:rPr>
              <w:t>ny</w:t>
            </w:r>
            <w:proofErr w:type="spellEnd"/>
            <w:r w:rsidRPr="009D0BCE">
              <w:rPr>
                <w:rFonts w:ascii="Garamond" w:hAnsi="Garamond"/>
                <w:sz w:val="28"/>
                <w:szCs w:val="28"/>
              </w:rPr>
              <w:t xml:space="preserve"> </w:t>
            </w:r>
            <w:proofErr w:type="spellStart"/>
            <w:r w:rsidRPr="009D0BCE">
              <w:rPr>
                <w:rFonts w:ascii="Garamond" w:hAnsi="Garamond"/>
                <w:sz w:val="28"/>
                <w:szCs w:val="28"/>
              </w:rPr>
              <w:t>neesht</w:t>
            </w:r>
            <w:proofErr w:type="spellEnd"/>
            <w:r w:rsidRPr="009D0BCE">
              <w:rPr>
                <w:rFonts w:ascii="Garamond" w:hAnsi="Garamond"/>
                <w:sz w:val="28"/>
                <w:szCs w:val="28"/>
              </w:rPr>
              <w:t xml:space="preserve">. </w:t>
            </w:r>
          </w:p>
        </w:tc>
        <w:tc>
          <w:tcPr>
            <w:tcW w:w="4054" w:type="dxa"/>
          </w:tcPr>
          <w:p w14:paraId="5E61336E" w14:textId="77777777" w:rsidR="00500872" w:rsidRPr="004F02BD" w:rsidRDefault="00500872" w:rsidP="00DB60C3">
            <w:pPr>
              <w:pStyle w:val="ListParagraph"/>
              <w:ind w:left="0" w:firstLine="227"/>
              <w:jc w:val="both"/>
              <w:rPr>
                <w:rFonts w:ascii="Garamond" w:hAnsi="Garamond" w:cs="Times New Roman"/>
                <w:i/>
                <w:sz w:val="28"/>
              </w:rPr>
            </w:pPr>
            <w:r w:rsidRPr="004F02BD">
              <w:rPr>
                <w:rFonts w:ascii="Garamond" w:hAnsi="Garamond" w:cs="Times New Roman"/>
                <w:i/>
                <w:sz w:val="28"/>
              </w:rPr>
              <w:t>And you will not be too eager for the Things of this World</w:t>
            </w:r>
            <w:r w:rsidR="002C617D" w:rsidRPr="002C617D">
              <w:rPr>
                <w:rFonts w:ascii="Garamond" w:hAnsi="Garamond" w:cs="Times New Roman"/>
                <w:sz w:val="28"/>
              </w:rPr>
              <w:t> ;</w:t>
            </w:r>
            <w:r w:rsidRPr="004F02BD">
              <w:rPr>
                <w:rFonts w:ascii="Garamond" w:hAnsi="Garamond" w:cs="Times New Roman"/>
                <w:i/>
                <w:sz w:val="28"/>
              </w:rPr>
              <w:t xml:space="preserve"> You will neither be much afraid of its Troubles, nor too fond of its Vanities, </w:t>
            </w:r>
            <w:proofErr w:type="spellStart"/>
            <w:r w:rsidRPr="004F02BD">
              <w:rPr>
                <w:rFonts w:ascii="Garamond" w:hAnsi="Garamond" w:cs="Times New Roman"/>
                <w:i/>
                <w:sz w:val="28"/>
              </w:rPr>
              <w:t>remembring</w:t>
            </w:r>
            <w:proofErr w:type="spellEnd"/>
            <w:r w:rsidRPr="004F02BD">
              <w:rPr>
                <w:rFonts w:ascii="Garamond" w:hAnsi="Garamond" w:cs="Times New Roman"/>
                <w:i/>
                <w:sz w:val="28"/>
              </w:rPr>
              <w:t xml:space="preserve"> that both will soon have an End.</w:t>
            </w:r>
          </w:p>
        </w:tc>
        <w:tc>
          <w:tcPr>
            <w:tcW w:w="906" w:type="dxa"/>
          </w:tcPr>
          <w:p w14:paraId="51FEE185" w14:textId="77777777" w:rsidR="00500872" w:rsidRPr="00677A95" w:rsidRDefault="00500872" w:rsidP="00DB60C3">
            <w:pPr>
              <w:pStyle w:val="ListParagraph"/>
              <w:ind w:left="0"/>
              <w:rPr>
                <w:rFonts w:ascii="Garamond" w:hAnsi="Garamond" w:cs="Times New Roman"/>
                <w:i/>
                <w:sz w:val="20"/>
                <w:szCs w:val="20"/>
              </w:rPr>
            </w:pPr>
          </w:p>
        </w:tc>
      </w:tr>
      <w:tr w:rsidR="00943586" w:rsidRPr="004F02BD" w14:paraId="4B8AB67D" w14:textId="77777777" w:rsidTr="00677A95">
        <w:tc>
          <w:tcPr>
            <w:tcW w:w="4111" w:type="dxa"/>
          </w:tcPr>
          <w:p w14:paraId="413A51F1" w14:textId="77777777" w:rsidR="00943586" w:rsidRPr="002B7092" w:rsidRDefault="00943586" w:rsidP="00DB60C3">
            <w:pPr>
              <w:pStyle w:val="CM3"/>
              <w:widowControl/>
              <w:spacing w:line="240" w:lineRule="auto"/>
              <w:ind w:firstLine="227"/>
              <w:jc w:val="both"/>
              <w:rPr>
                <w:rFonts w:ascii="Garamond" w:hAnsi="Garamond"/>
                <w:sz w:val="28"/>
                <w:szCs w:val="28"/>
              </w:rPr>
            </w:pPr>
            <w:r w:rsidRPr="002B7092">
              <w:rPr>
                <w:rFonts w:ascii="Garamond" w:hAnsi="Garamond"/>
                <w:sz w:val="28"/>
                <w:szCs w:val="28"/>
              </w:rPr>
              <w:t xml:space="preserve">As my </w:t>
            </w:r>
            <w:proofErr w:type="spellStart"/>
            <w:r w:rsidRPr="002B7092">
              <w:rPr>
                <w:rFonts w:ascii="Garamond" w:hAnsi="Garamond"/>
                <w:sz w:val="28"/>
                <w:szCs w:val="28"/>
              </w:rPr>
              <w:t>t’ow</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bragh</w:t>
            </w:r>
            <w:proofErr w:type="spellEnd"/>
            <w:r w:rsidRPr="002B7092">
              <w:rPr>
                <w:rFonts w:ascii="Garamond" w:hAnsi="Garamond"/>
                <w:sz w:val="28"/>
                <w:szCs w:val="28"/>
              </w:rPr>
              <w:t xml:space="preserve"> </w:t>
            </w:r>
            <w:proofErr w:type="spellStart"/>
            <w:r w:rsidRPr="002B7092">
              <w:rPr>
                <w:rFonts w:ascii="Garamond" w:hAnsi="Garamond"/>
                <w:sz w:val="28"/>
                <w:szCs w:val="28"/>
              </w:rPr>
              <w:t>treshteil</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ghol</w:t>
            </w:r>
            <w:proofErr w:type="spellEnd"/>
            <w:r w:rsidRPr="002B7092">
              <w:rPr>
                <w:rFonts w:ascii="Garamond" w:hAnsi="Garamond"/>
                <w:sz w:val="28"/>
                <w:szCs w:val="28"/>
              </w:rPr>
              <w:t xml:space="preserve"> </w:t>
            </w:r>
            <w:proofErr w:type="spellStart"/>
            <w:r w:rsidRPr="002B7092">
              <w:rPr>
                <w:rFonts w:ascii="Garamond" w:hAnsi="Garamond"/>
                <w:sz w:val="28"/>
                <w:szCs w:val="28"/>
              </w:rPr>
              <w:t>gys</w:t>
            </w:r>
            <w:proofErr w:type="spellEnd"/>
            <w:r w:rsidRPr="002B7092">
              <w:rPr>
                <w:rFonts w:ascii="Garamond" w:hAnsi="Garamond"/>
                <w:sz w:val="28"/>
                <w:szCs w:val="28"/>
              </w:rPr>
              <w:t xml:space="preserve"> </w:t>
            </w:r>
            <w:proofErr w:type="spellStart"/>
            <w:r w:rsidRPr="002B7092">
              <w:rPr>
                <w:rFonts w:ascii="Garamond" w:hAnsi="Garamond"/>
                <w:sz w:val="28"/>
                <w:szCs w:val="28"/>
              </w:rPr>
              <w:t>Niau</w:t>
            </w:r>
            <w:proofErr w:type="spellEnd"/>
            <w:r w:rsidRPr="002B7092">
              <w:rPr>
                <w:rFonts w:ascii="Garamond" w:hAnsi="Garamond"/>
                <w:sz w:val="28"/>
                <w:szCs w:val="28"/>
              </w:rPr>
              <w:t xml:space="preserve">, nee </w:t>
            </w:r>
            <w:proofErr w:type="spellStart"/>
            <w:r w:rsidRPr="002B7092">
              <w:rPr>
                <w:rFonts w:ascii="Garamond" w:hAnsi="Garamond"/>
                <w:sz w:val="28"/>
                <w:szCs w:val="28"/>
              </w:rPr>
              <w:t>oo</w:t>
            </w:r>
            <w:proofErr w:type="spellEnd"/>
            <w:r w:rsidRPr="002B7092">
              <w:rPr>
                <w:rFonts w:ascii="Garamond" w:hAnsi="Garamond"/>
                <w:sz w:val="28"/>
                <w:szCs w:val="28"/>
              </w:rPr>
              <w:t xml:space="preserve"> </w:t>
            </w:r>
            <w:proofErr w:type="spellStart"/>
            <w:r w:rsidRPr="002B7092">
              <w:rPr>
                <w:rFonts w:ascii="Garamond" w:hAnsi="Garamond"/>
                <w:sz w:val="28"/>
                <w:szCs w:val="28"/>
              </w:rPr>
              <w:t>oo-hene</w:t>
            </w:r>
            <w:proofErr w:type="spellEnd"/>
            <w:r w:rsidRPr="002B7092">
              <w:rPr>
                <w:rFonts w:ascii="Garamond" w:hAnsi="Garamond"/>
                <w:sz w:val="28"/>
                <w:szCs w:val="28"/>
              </w:rPr>
              <w:t xml:space="preserve"> </w:t>
            </w:r>
            <w:proofErr w:type="spellStart"/>
            <w:r w:rsidRPr="002B7092">
              <w:rPr>
                <w:rFonts w:ascii="Garamond" w:hAnsi="Garamond"/>
                <w:sz w:val="28"/>
                <w:szCs w:val="28"/>
              </w:rPr>
              <w:t>yanoo</w:t>
            </w:r>
            <w:proofErr w:type="spellEnd"/>
            <w:r w:rsidRPr="002B7092">
              <w:rPr>
                <w:rFonts w:ascii="Garamond" w:hAnsi="Garamond"/>
                <w:sz w:val="28"/>
                <w:szCs w:val="28"/>
              </w:rPr>
              <w:t xml:space="preserve"> </w:t>
            </w:r>
            <w:proofErr w:type="spellStart"/>
            <w:r w:rsidRPr="002B7092">
              <w:rPr>
                <w:rFonts w:ascii="Garamond" w:hAnsi="Garamond"/>
                <w:sz w:val="28"/>
                <w:szCs w:val="28"/>
              </w:rPr>
              <w:t>arloo</w:t>
            </w:r>
            <w:proofErr w:type="spellEnd"/>
            <w:r w:rsidRPr="002B7092">
              <w:rPr>
                <w:rFonts w:ascii="Garamond" w:hAnsi="Garamond"/>
                <w:sz w:val="28"/>
                <w:szCs w:val="28"/>
              </w:rPr>
              <w:t xml:space="preserve"> son </w:t>
            </w:r>
            <w:proofErr w:type="spellStart"/>
            <w:r w:rsidRPr="002B7092">
              <w:rPr>
                <w:rFonts w:ascii="Garamond" w:hAnsi="Garamond"/>
                <w:sz w:val="28"/>
                <w:szCs w:val="28"/>
              </w:rPr>
              <w:t>yn</w:t>
            </w:r>
            <w:proofErr w:type="spellEnd"/>
            <w:r w:rsidRPr="002B7092">
              <w:rPr>
                <w:rFonts w:ascii="Garamond" w:hAnsi="Garamond"/>
                <w:sz w:val="28"/>
                <w:szCs w:val="28"/>
              </w:rPr>
              <w:t xml:space="preserve"> </w:t>
            </w:r>
            <w:proofErr w:type="spellStart"/>
            <w:r w:rsidRPr="002B7092">
              <w:rPr>
                <w:rFonts w:ascii="Garamond" w:hAnsi="Garamond"/>
                <w:sz w:val="28"/>
                <w:szCs w:val="28"/>
              </w:rPr>
              <w:t>ynnyd</w:t>
            </w:r>
            <w:proofErr w:type="spellEnd"/>
            <w:r w:rsidRPr="002B7092">
              <w:rPr>
                <w:rFonts w:ascii="Garamond" w:hAnsi="Garamond"/>
                <w:sz w:val="28"/>
                <w:szCs w:val="28"/>
              </w:rPr>
              <w:t xml:space="preserve"> </w:t>
            </w:r>
            <w:proofErr w:type="spellStart"/>
            <w:r w:rsidRPr="002B7092">
              <w:rPr>
                <w:rFonts w:ascii="Garamond" w:hAnsi="Garamond"/>
                <w:sz w:val="28"/>
                <w:szCs w:val="28"/>
              </w:rPr>
              <w:t>gloroil</w:t>
            </w:r>
            <w:proofErr w:type="spellEnd"/>
            <w:r w:rsidRPr="002B7092">
              <w:rPr>
                <w:rFonts w:ascii="Garamond" w:hAnsi="Garamond"/>
                <w:sz w:val="28"/>
                <w:szCs w:val="28"/>
              </w:rPr>
              <w:t xml:space="preserve"> </w:t>
            </w:r>
            <w:proofErr w:type="spellStart"/>
            <w:r w:rsidRPr="002B7092">
              <w:rPr>
                <w:rFonts w:ascii="Garamond" w:hAnsi="Garamond"/>
                <w:sz w:val="28"/>
                <w:szCs w:val="28"/>
              </w:rPr>
              <w:t>shen</w:t>
            </w:r>
            <w:proofErr w:type="spellEnd"/>
            <w:r w:rsidR="002C617D" w:rsidRPr="002C617D">
              <w:rPr>
                <w:rFonts w:ascii="Garamond" w:hAnsi="Garamond"/>
                <w:sz w:val="28"/>
                <w:szCs w:val="28"/>
              </w:rPr>
              <w:t> ;</w:t>
            </w:r>
            <w:r w:rsidRPr="002B7092">
              <w:rPr>
                <w:rFonts w:ascii="Garamond" w:hAnsi="Garamond"/>
                <w:sz w:val="28"/>
                <w:szCs w:val="28"/>
              </w:rPr>
              <w:t xml:space="preserve"> my ta </w:t>
            </w:r>
            <w:proofErr w:type="spellStart"/>
            <w:r w:rsidRPr="002B7092">
              <w:rPr>
                <w:rFonts w:ascii="Garamond" w:hAnsi="Garamond"/>
                <w:sz w:val="28"/>
                <w:szCs w:val="28"/>
              </w:rPr>
              <w:t>fys</w:t>
            </w:r>
            <w:proofErr w:type="spellEnd"/>
            <w:r w:rsidRPr="002B7092">
              <w:rPr>
                <w:rFonts w:ascii="Garamond" w:hAnsi="Garamond"/>
                <w:sz w:val="28"/>
                <w:szCs w:val="28"/>
              </w:rPr>
              <w:t xml:space="preserve"> </w:t>
            </w:r>
            <w:proofErr w:type="spellStart"/>
            <w:r w:rsidRPr="002B7092">
              <w:rPr>
                <w:rFonts w:ascii="Garamond" w:hAnsi="Garamond"/>
                <w:sz w:val="28"/>
                <w:szCs w:val="28"/>
              </w:rPr>
              <w:t>ayd</w:t>
            </w:r>
            <w:proofErr w:type="spellEnd"/>
            <w:r w:rsidRPr="002B7092">
              <w:rPr>
                <w:rFonts w:ascii="Garamond" w:hAnsi="Garamond"/>
                <w:sz w:val="28"/>
                <w:szCs w:val="28"/>
              </w:rPr>
              <w:t xml:space="preserve"> </w:t>
            </w:r>
            <w:proofErr w:type="spellStart"/>
            <w:r w:rsidRPr="002B7092">
              <w:rPr>
                <w:rFonts w:ascii="Garamond" w:hAnsi="Garamond"/>
                <w:i/>
                <w:sz w:val="28"/>
                <w:szCs w:val="28"/>
              </w:rPr>
              <w:t>nagh</w:t>
            </w:r>
            <w:proofErr w:type="spellEnd"/>
            <w:r w:rsidRPr="002B7092">
              <w:rPr>
                <w:rFonts w:ascii="Garamond" w:hAnsi="Garamond"/>
                <w:i/>
                <w:sz w:val="28"/>
                <w:szCs w:val="28"/>
              </w:rPr>
              <w:t xml:space="preserve"> </w:t>
            </w:r>
            <w:proofErr w:type="spellStart"/>
            <w:r w:rsidRPr="002B7092">
              <w:rPr>
                <w:rFonts w:ascii="Garamond" w:hAnsi="Garamond"/>
                <w:i/>
                <w:sz w:val="28"/>
                <w:szCs w:val="28"/>
              </w:rPr>
              <w:t>vod</w:t>
            </w:r>
            <w:proofErr w:type="spellEnd"/>
            <w:r w:rsidRPr="002B7092">
              <w:rPr>
                <w:rFonts w:ascii="Garamond" w:hAnsi="Garamond"/>
                <w:i/>
                <w:sz w:val="28"/>
                <w:szCs w:val="28"/>
              </w:rPr>
              <w:t xml:space="preserve"> </w:t>
            </w:r>
            <w:proofErr w:type="spellStart"/>
            <w:r w:rsidRPr="002B7092">
              <w:rPr>
                <w:rFonts w:ascii="Garamond" w:hAnsi="Garamond"/>
                <w:i/>
                <w:sz w:val="28"/>
                <w:szCs w:val="28"/>
              </w:rPr>
              <w:t>dooinney</w:t>
            </w:r>
            <w:proofErr w:type="spellEnd"/>
            <w:r w:rsidRPr="002B7092">
              <w:rPr>
                <w:rFonts w:ascii="Garamond" w:hAnsi="Garamond"/>
                <w:i/>
                <w:sz w:val="28"/>
                <w:szCs w:val="28"/>
              </w:rPr>
              <w:t xml:space="preserve"> </w:t>
            </w:r>
            <w:proofErr w:type="spellStart"/>
            <w:r w:rsidRPr="002B7092">
              <w:rPr>
                <w:rFonts w:ascii="Garamond" w:hAnsi="Garamond"/>
                <w:i/>
                <w:sz w:val="28"/>
                <w:szCs w:val="28"/>
              </w:rPr>
              <w:t>erbee</w:t>
            </w:r>
            <w:proofErr w:type="spellEnd"/>
            <w:r w:rsidRPr="002B7092">
              <w:rPr>
                <w:rFonts w:ascii="Garamond" w:hAnsi="Garamond"/>
                <w:i/>
                <w:sz w:val="28"/>
                <w:szCs w:val="28"/>
              </w:rPr>
              <w:t xml:space="preserve"> </w:t>
            </w:r>
            <w:proofErr w:type="spellStart"/>
            <w:r w:rsidRPr="002B7092">
              <w:rPr>
                <w:rFonts w:ascii="Garamond" w:hAnsi="Garamond"/>
                <w:i/>
                <w:sz w:val="28"/>
                <w:szCs w:val="28"/>
              </w:rPr>
              <w:t>fegooish</w:t>
            </w:r>
            <w:proofErr w:type="spellEnd"/>
            <w:r w:rsidRPr="002B7092">
              <w:rPr>
                <w:rFonts w:ascii="Garamond" w:hAnsi="Garamond"/>
                <w:i/>
                <w:sz w:val="28"/>
                <w:szCs w:val="28"/>
              </w:rPr>
              <w:t xml:space="preserve"> </w:t>
            </w:r>
            <w:proofErr w:type="spellStart"/>
            <w:r w:rsidRPr="002B7092">
              <w:rPr>
                <w:rFonts w:ascii="Garamond" w:hAnsi="Garamond"/>
                <w:i/>
                <w:sz w:val="28"/>
                <w:szCs w:val="28"/>
              </w:rPr>
              <w:t>crau-eeaght</w:t>
            </w:r>
            <w:proofErr w:type="spellEnd"/>
            <w:r w:rsidRPr="002B7092">
              <w:rPr>
                <w:rFonts w:ascii="Garamond" w:hAnsi="Garamond"/>
                <w:i/>
                <w:sz w:val="28"/>
                <w:szCs w:val="28"/>
              </w:rPr>
              <w:t xml:space="preserve"> </w:t>
            </w:r>
            <w:proofErr w:type="spellStart"/>
            <w:r w:rsidRPr="002B7092">
              <w:rPr>
                <w:rFonts w:ascii="Garamond" w:hAnsi="Garamond"/>
                <w:i/>
                <w:sz w:val="28"/>
                <w:szCs w:val="28"/>
              </w:rPr>
              <w:t>yn</w:t>
            </w:r>
            <w:proofErr w:type="spellEnd"/>
            <w:r w:rsidRPr="002B7092">
              <w:rPr>
                <w:rFonts w:ascii="Garamond" w:hAnsi="Garamond"/>
                <w:i/>
                <w:sz w:val="28"/>
                <w:szCs w:val="28"/>
              </w:rPr>
              <w:t xml:space="preserve"> </w:t>
            </w:r>
            <w:proofErr w:type="spellStart"/>
            <w:r w:rsidRPr="002B7092">
              <w:rPr>
                <w:rFonts w:ascii="Garamond" w:hAnsi="Garamond"/>
                <w:i/>
                <w:sz w:val="28"/>
                <w:szCs w:val="28"/>
              </w:rPr>
              <w:t>Chiarn</w:t>
            </w:r>
            <w:proofErr w:type="spellEnd"/>
            <w:r w:rsidRPr="002B7092">
              <w:rPr>
                <w:rFonts w:ascii="Garamond" w:hAnsi="Garamond"/>
                <w:i/>
                <w:sz w:val="28"/>
                <w:szCs w:val="28"/>
              </w:rPr>
              <w:t xml:space="preserve"> akin</w:t>
            </w:r>
            <w:r w:rsidRPr="002B7092">
              <w:rPr>
                <w:rFonts w:ascii="Garamond" w:hAnsi="Garamond"/>
                <w:sz w:val="28"/>
                <w:szCs w:val="28"/>
              </w:rPr>
              <w:t xml:space="preserve">. </w:t>
            </w:r>
          </w:p>
        </w:tc>
        <w:tc>
          <w:tcPr>
            <w:tcW w:w="4054" w:type="dxa"/>
          </w:tcPr>
          <w:p w14:paraId="75667060" w14:textId="77777777" w:rsidR="00943586" w:rsidRPr="004F02BD" w:rsidRDefault="00943586" w:rsidP="00DB60C3">
            <w:pPr>
              <w:pStyle w:val="ListParagraph"/>
              <w:ind w:left="0" w:firstLine="227"/>
              <w:jc w:val="both"/>
              <w:rPr>
                <w:rFonts w:ascii="Garamond" w:hAnsi="Garamond" w:cs="Times New Roman"/>
                <w:sz w:val="28"/>
              </w:rPr>
            </w:pPr>
            <w:r w:rsidRPr="004F02BD">
              <w:rPr>
                <w:rFonts w:ascii="Garamond" w:hAnsi="Garamond" w:cs="Times New Roman"/>
                <w:i/>
                <w:sz w:val="28"/>
              </w:rPr>
              <w:t xml:space="preserve">And as ever you hope to go to Heaven, you will endeavour to fit </w:t>
            </w:r>
            <w:proofErr w:type="spellStart"/>
            <w:r w:rsidRPr="004F02BD">
              <w:rPr>
                <w:rFonts w:ascii="Garamond" w:hAnsi="Garamond" w:cs="Times New Roman"/>
                <w:i/>
                <w:sz w:val="28"/>
              </w:rPr>
              <w:t>your self</w:t>
            </w:r>
            <w:proofErr w:type="spellEnd"/>
            <w:r w:rsidRPr="004F02BD">
              <w:rPr>
                <w:rFonts w:ascii="Garamond" w:hAnsi="Garamond" w:cs="Times New Roman"/>
                <w:i/>
                <w:sz w:val="28"/>
              </w:rPr>
              <w:t xml:space="preserve"> for that glorious Place</w:t>
            </w:r>
            <w:r w:rsidR="002C617D" w:rsidRPr="002C617D">
              <w:rPr>
                <w:rFonts w:ascii="Garamond" w:hAnsi="Garamond" w:cs="Times New Roman"/>
                <w:sz w:val="28"/>
              </w:rPr>
              <w:t> ;</w:t>
            </w:r>
            <w:r w:rsidRPr="004F02BD">
              <w:rPr>
                <w:rFonts w:ascii="Garamond" w:hAnsi="Garamond" w:cs="Times New Roman"/>
                <w:i/>
                <w:sz w:val="28"/>
              </w:rPr>
              <w:t xml:space="preserve"> </w:t>
            </w:r>
            <w:proofErr w:type="spellStart"/>
            <w:r w:rsidRPr="004F02BD">
              <w:rPr>
                <w:rFonts w:ascii="Garamond" w:hAnsi="Garamond" w:cs="Times New Roman"/>
                <w:i/>
                <w:sz w:val="28"/>
              </w:rPr>
              <w:t>Remembring</w:t>
            </w:r>
            <w:proofErr w:type="spellEnd"/>
            <w:r w:rsidRPr="004F02BD">
              <w:rPr>
                <w:rFonts w:ascii="Garamond" w:hAnsi="Garamond" w:cs="Times New Roman"/>
                <w:i/>
                <w:sz w:val="28"/>
              </w:rPr>
              <w:t>, that</w:t>
            </w:r>
            <w:r w:rsidRPr="004F02BD">
              <w:rPr>
                <w:rFonts w:ascii="Garamond" w:hAnsi="Garamond" w:cs="Times New Roman"/>
                <w:sz w:val="28"/>
              </w:rPr>
              <w:t xml:space="preserve"> without Holiness no man shall see the Lord.</w:t>
            </w:r>
          </w:p>
        </w:tc>
        <w:tc>
          <w:tcPr>
            <w:tcW w:w="906" w:type="dxa"/>
          </w:tcPr>
          <w:p w14:paraId="75F20D4E" w14:textId="77777777" w:rsidR="00943586" w:rsidRDefault="00943586" w:rsidP="00DB60C3">
            <w:pPr>
              <w:pStyle w:val="ListParagraph"/>
              <w:ind w:left="0"/>
              <w:rPr>
                <w:rFonts w:ascii="Garamond" w:hAnsi="Garamond" w:cs="Times New Roman"/>
                <w:sz w:val="20"/>
                <w:szCs w:val="20"/>
              </w:rPr>
            </w:pPr>
          </w:p>
          <w:p w14:paraId="61F5620B" w14:textId="77777777" w:rsidR="00943586" w:rsidRDefault="00943586" w:rsidP="00DB60C3">
            <w:pPr>
              <w:pStyle w:val="ListParagraph"/>
              <w:ind w:left="0"/>
              <w:rPr>
                <w:rFonts w:ascii="Garamond" w:hAnsi="Garamond" w:cs="Times New Roman"/>
                <w:sz w:val="20"/>
                <w:szCs w:val="20"/>
              </w:rPr>
            </w:pPr>
          </w:p>
          <w:p w14:paraId="1DBF31D1" w14:textId="77777777" w:rsidR="00943586" w:rsidRDefault="00943586" w:rsidP="00DB60C3">
            <w:pPr>
              <w:pStyle w:val="ListParagraph"/>
              <w:ind w:left="0"/>
              <w:rPr>
                <w:rFonts w:ascii="Garamond" w:hAnsi="Garamond" w:cs="Times New Roman"/>
                <w:sz w:val="20"/>
                <w:szCs w:val="20"/>
              </w:rPr>
            </w:pPr>
          </w:p>
          <w:p w14:paraId="4AE6CF08" w14:textId="77777777" w:rsidR="00943586" w:rsidRDefault="00943586" w:rsidP="00DB60C3">
            <w:pPr>
              <w:pStyle w:val="ListParagraph"/>
              <w:ind w:left="0"/>
              <w:rPr>
                <w:rFonts w:ascii="Garamond" w:hAnsi="Garamond" w:cs="Times New Roman"/>
                <w:sz w:val="20"/>
                <w:szCs w:val="20"/>
              </w:rPr>
            </w:pPr>
          </w:p>
          <w:p w14:paraId="13A130EA" w14:textId="77777777" w:rsidR="00943586" w:rsidRDefault="00943586" w:rsidP="00DB60C3">
            <w:pPr>
              <w:pStyle w:val="ListParagraph"/>
              <w:ind w:left="0"/>
              <w:rPr>
                <w:rFonts w:ascii="Garamond" w:hAnsi="Garamond" w:cs="Times New Roman"/>
                <w:sz w:val="20"/>
                <w:szCs w:val="20"/>
              </w:rPr>
            </w:pPr>
          </w:p>
          <w:p w14:paraId="29DE2DAB" w14:textId="77777777" w:rsidR="00943586" w:rsidRPr="00943586" w:rsidRDefault="00943586" w:rsidP="00DB60C3">
            <w:pPr>
              <w:pStyle w:val="ListParagraph"/>
              <w:ind w:left="0"/>
              <w:rPr>
                <w:rFonts w:ascii="Garamond" w:hAnsi="Garamond" w:cs="Times New Roman"/>
                <w:sz w:val="20"/>
                <w:szCs w:val="20"/>
              </w:rPr>
            </w:pPr>
            <w:r>
              <w:rPr>
                <w:rFonts w:ascii="Garamond" w:hAnsi="Garamond" w:cs="Times New Roman"/>
                <w:sz w:val="20"/>
                <w:szCs w:val="20"/>
              </w:rPr>
              <w:t>Heb. 12. 14.</w:t>
            </w:r>
          </w:p>
        </w:tc>
      </w:tr>
      <w:tr w:rsidR="00943586" w:rsidRPr="004F02BD" w14:paraId="3A8BD351" w14:textId="77777777" w:rsidTr="00677A95">
        <w:tc>
          <w:tcPr>
            <w:tcW w:w="4111" w:type="dxa"/>
          </w:tcPr>
          <w:p w14:paraId="2387AA2F" w14:textId="77777777" w:rsidR="00943586" w:rsidRPr="002B7092" w:rsidRDefault="00943586" w:rsidP="00DB60C3">
            <w:pPr>
              <w:pStyle w:val="CM3"/>
              <w:widowControl/>
              <w:spacing w:line="240" w:lineRule="auto"/>
              <w:ind w:firstLine="227"/>
              <w:jc w:val="both"/>
              <w:rPr>
                <w:rFonts w:ascii="Garamond" w:hAnsi="Garamond"/>
                <w:sz w:val="28"/>
                <w:szCs w:val="28"/>
              </w:rPr>
            </w:pPr>
            <w:r w:rsidRPr="002B7092">
              <w:rPr>
                <w:rFonts w:ascii="Garamond" w:hAnsi="Garamond"/>
                <w:sz w:val="28"/>
                <w:szCs w:val="28"/>
              </w:rPr>
              <w:t xml:space="preserve">Cha </w:t>
            </w:r>
            <w:proofErr w:type="spellStart"/>
            <w:r w:rsidRPr="002B7092">
              <w:rPr>
                <w:rFonts w:ascii="Garamond" w:hAnsi="Garamond"/>
                <w:sz w:val="28"/>
                <w:szCs w:val="28"/>
              </w:rPr>
              <w:t>lig</w:t>
            </w:r>
            <w:proofErr w:type="spellEnd"/>
            <w:r w:rsidRPr="002B7092">
              <w:rPr>
                <w:rFonts w:ascii="Garamond" w:hAnsi="Garamond"/>
                <w:sz w:val="28"/>
                <w:szCs w:val="28"/>
              </w:rPr>
              <w:t xml:space="preserve"> </w:t>
            </w:r>
            <w:proofErr w:type="spellStart"/>
            <w:r w:rsidRPr="002B7092">
              <w:rPr>
                <w:rFonts w:ascii="Garamond" w:hAnsi="Garamond"/>
                <w:sz w:val="28"/>
                <w:szCs w:val="28"/>
              </w:rPr>
              <w:t>gialdynyn</w:t>
            </w:r>
            <w:proofErr w:type="spellEnd"/>
            <w:r w:rsidRPr="002B7092">
              <w:rPr>
                <w:rFonts w:ascii="Garamond" w:hAnsi="Garamond"/>
                <w:sz w:val="28"/>
                <w:szCs w:val="28"/>
              </w:rPr>
              <w:t xml:space="preserve"> </w:t>
            </w:r>
            <w:proofErr w:type="spellStart"/>
            <w:r w:rsidRPr="002B7092">
              <w:rPr>
                <w:rFonts w:ascii="Garamond" w:hAnsi="Garamond"/>
                <w:sz w:val="28"/>
                <w:szCs w:val="28"/>
              </w:rPr>
              <w:t>firrinagh</w:t>
            </w:r>
            <w:proofErr w:type="spellEnd"/>
            <w:r w:rsidRPr="002B7092">
              <w:rPr>
                <w:rFonts w:ascii="Garamond" w:hAnsi="Garamond"/>
                <w:sz w:val="28"/>
                <w:szCs w:val="28"/>
              </w:rPr>
              <w:t xml:space="preserve"> Yee </w:t>
            </w:r>
            <w:proofErr w:type="spellStart"/>
            <w:r w:rsidRPr="002B7092">
              <w:rPr>
                <w:rFonts w:ascii="Garamond" w:hAnsi="Garamond"/>
                <w:sz w:val="28"/>
                <w:szCs w:val="28"/>
              </w:rPr>
              <w:t>dhyt</w:t>
            </w:r>
            <w:proofErr w:type="spellEnd"/>
            <w:r w:rsidRPr="002B7092">
              <w:rPr>
                <w:rFonts w:ascii="Garamond" w:hAnsi="Garamond"/>
                <w:sz w:val="28"/>
                <w:szCs w:val="28"/>
              </w:rPr>
              <w:t xml:space="preserve"> mee-</w:t>
            </w:r>
            <w:proofErr w:type="spellStart"/>
            <w:r w:rsidRPr="002B7092">
              <w:rPr>
                <w:rFonts w:ascii="Garamond" w:hAnsi="Garamond"/>
                <w:sz w:val="28"/>
                <w:szCs w:val="28"/>
              </w:rPr>
              <w:t>hreshteil</w:t>
            </w:r>
            <w:proofErr w:type="spellEnd"/>
            <w:r w:rsidRPr="002B7092">
              <w:rPr>
                <w:rFonts w:ascii="Garamond" w:hAnsi="Garamond"/>
                <w:sz w:val="28"/>
                <w:szCs w:val="28"/>
              </w:rPr>
              <w:t xml:space="preserve">, as </w:t>
            </w:r>
            <w:proofErr w:type="spellStart"/>
            <w:r w:rsidRPr="002B7092">
              <w:rPr>
                <w:rFonts w:ascii="Garamond" w:hAnsi="Garamond"/>
                <w:sz w:val="28"/>
                <w:szCs w:val="28"/>
              </w:rPr>
              <w:t>grennee’n</w:t>
            </w:r>
            <w:proofErr w:type="spellEnd"/>
            <w:r w:rsidRPr="002B7092">
              <w:rPr>
                <w:rFonts w:ascii="Garamond" w:hAnsi="Garamond"/>
                <w:sz w:val="28"/>
                <w:szCs w:val="28"/>
              </w:rPr>
              <w:t xml:space="preserve"> </w:t>
            </w:r>
            <w:proofErr w:type="spellStart"/>
            <w:r w:rsidRPr="002B7092">
              <w:rPr>
                <w:rFonts w:ascii="Garamond" w:hAnsi="Garamond"/>
                <w:sz w:val="28"/>
                <w:szCs w:val="28"/>
              </w:rPr>
              <w:lastRenderedPageBreak/>
              <w:t>vaynrys</w:t>
            </w:r>
            <w:proofErr w:type="spellEnd"/>
            <w:r w:rsidRPr="002B7092">
              <w:rPr>
                <w:rFonts w:ascii="Garamond" w:hAnsi="Garamond"/>
                <w:sz w:val="28"/>
                <w:szCs w:val="28"/>
              </w:rPr>
              <w:t xml:space="preserve"> ta </w:t>
            </w:r>
            <w:proofErr w:type="spellStart"/>
            <w:r w:rsidRPr="002B7092">
              <w:rPr>
                <w:rFonts w:ascii="Garamond" w:hAnsi="Garamond"/>
                <w:sz w:val="28"/>
                <w:szCs w:val="28"/>
              </w:rPr>
              <w:t>soit</w:t>
            </w:r>
            <w:proofErr w:type="spellEnd"/>
            <w:r w:rsidRPr="002B7092">
              <w:rPr>
                <w:rFonts w:ascii="Garamond" w:hAnsi="Garamond"/>
                <w:sz w:val="28"/>
                <w:szCs w:val="28"/>
              </w:rPr>
              <w:t xml:space="preserve"> </w:t>
            </w:r>
            <w:proofErr w:type="spellStart"/>
            <w:r w:rsidRPr="002B7092">
              <w:rPr>
                <w:rFonts w:ascii="Garamond" w:hAnsi="Garamond"/>
                <w:sz w:val="28"/>
                <w:szCs w:val="28"/>
              </w:rPr>
              <w:t>kiangoyrt</w:t>
            </w:r>
            <w:proofErr w:type="spellEnd"/>
            <w:r w:rsidRPr="002B7092">
              <w:rPr>
                <w:rFonts w:ascii="Garamond" w:hAnsi="Garamond"/>
                <w:sz w:val="28"/>
                <w:szCs w:val="28"/>
              </w:rPr>
              <w:t xml:space="preserve"> </w:t>
            </w:r>
            <w:proofErr w:type="spellStart"/>
            <w:r w:rsidRPr="002B7092">
              <w:rPr>
                <w:rFonts w:ascii="Garamond" w:hAnsi="Garamond"/>
                <w:sz w:val="28"/>
                <w:szCs w:val="28"/>
              </w:rPr>
              <w:t>rhyt</w:t>
            </w:r>
            <w:proofErr w:type="spellEnd"/>
            <w:r w:rsidRPr="002B7092">
              <w:rPr>
                <w:rFonts w:ascii="Garamond" w:hAnsi="Garamond"/>
                <w:sz w:val="28"/>
                <w:szCs w:val="28"/>
              </w:rPr>
              <w:t xml:space="preserve"> </w:t>
            </w:r>
            <w:proofErr w:type="spellStart"/>
            <w:r w:rsidRPr="002B7092">
              <w:rPr>
                <w:rFonts w:ascii="Garamond" w:hAnsi="Garamond"/>
                <w:sz w:val="28"/>
                <w:szCs w:val="28"/>
              </w:rPr>
              <w:t>oo</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ghol</w:t>
            </w:r>
            <w:proofErr w:type="spellEnd"/>
            <w:r w:rsidRPr="002B7092">
              <w:rPr>
                <w:rFonts w:ascii="Garamond" w:hAnsi="Garamond"/>
                <w:sz w:val="28"/>
                <w:szCs w:val="28"/>
              </w:rPr>
              <w:t xml:space="preserve"> er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hoshiaght</w:t>
            </w:r>
            <w:proofErr w:type="spellEnd"/>
            <w:r w:rsidRPr="002B7092">
              <w:rPr>
                <w:rFonts w:ascii="Garamond" w:hAnsi="Garamond"/>
                <w:sz w:val="28"/>
                <w:szCs w:val="28"/>
              </w:rPr>
              <w:t xml:space="preserve">. </w:t>
            </w:r>
          </w:p>
        </w:tc>
        <w:tc>
          <w:tcPr>
            <w:tcW w:w="4054" w:type="dxa"/>
          </w:tcPr>
          <w:p w14:paraId="26989F92" w14:textId="77777777" w:rsidR="00943586" w:rsidRPr="004F02BD" w:rsidRDefault="00943586" w:rsidP="00DB60C3">
            <w:pPr>
              <w:pStyle w:val="ListParagraph"/>
              <w:ind w:left="0" w:firstLine="227"/>
              <w:jc w:val="both"/>
              <w:rPr>
                <w:rFonts w:ascii="Garamond" w:hAnsi="Garamond" w:cs="Times New Roman"/>
                <w:i/>
                <w:sz w:val="28"/>
              </w:rPr>
            </w:pPr>
            <w:r w:rsidRPr="004F02BD">
              <w:rPr>
                <w:rFonts w:ascii="Garamond" w:hAnsi="Garamond" w:cs="Times New Roman"/>
                <w:i/>
                <w:sz w:val="28"/>
              </w:rPr>
              <w:lastRenderedPageBreak/>
              <w:t>The sure</w:t>
            </w:r>
            <w:r w:rsidRPr="004F02BD">
              <w:rPr>
                <w:rFonts w:ascii="Garamond" w:hAnsi="Garamond" w:cs="Times New Roman"/>
                <w:sz w:val="28"/>
              </w:rPr>
              <w:t xml:space="preserve"> Promise </w:t>
            </w:r>
            <w:r w:rsidRPr="004F02BD">
              <w:rPr>
                <w:rFonts w:ascii="Garamond" w:hAnsi="Garamond" w:cs="Times New Roman"/>
                <w:i/>
                <w:sz w:val="28"/>
              </w:rPr>
              <w:t>of God will not suffer you to despair</w:t>
            </w:r>
            <w:r w:rsidR="002C617D">
              <w:rPr>
                <w:rFonts w:ascii="Garamond" w:hAnsi="Garamond" w:cs="Times New Roman"/>
                <w:i/>
                <w:sz w:val="28"/>
              </w:rPr>
              <w:t> :</w:t>
            </w:r>
            <w:r w:rsidRPr="004F02BD">
              <w:rPr>
                <w:rFonts w:ascii="Garamond" w:hAnsi="Garamond" w:cs="Times New Roman"/>
                <w:i/>
                <w:sz w:val="28"/>
              </w:rPr>
              <w:t xml:space="preserve"> And the</w:t>
            </w:r>
            <w:r w:rsidRPr="004F02BD">
              <w:rPr>
                <w:rFonts w:ascii="Garamond" w:hAnsi="Garamond" w:cs="Times New Roman"/>
                <w:sz w:val="28"/>
              </w:rPr>
              <w:t xml:space="preserve"> Joy </w:t>
            </w:r>
            <w:r w:rsidRPr="004F02BD">
              <w:rPr>
                <w:rFonts w:ascii="Garamond" w:hAnsi="Garamond" w:cs="Times New Roman"/>
                <w:i/>
                <w:sz w:val="28"/>
              </w:rPr>
              <w:t xml:space="preserve">that is </w:t>
            </w:r>
            <w:r w:rsidRPr="004F02BD">
              <w:rPr>
                <w:rFonts w:ascii="Garamond" w:hAnsi="Garamond" w:cs="Times New Roman"/>
                <w:i/>
                <w:sz w:val="28"/>
              </w:rPr>
              <w:lastRenderedPageBreak/>
              <w:t>set before you will encourage you to press forwards.</w:t>
            </w:r>
          </w:p>
        </w:tc>
        <w:tc>
          <w:tcPr>
            <w:tcW w:w="906" w:type="dxa"/>
          </w:tcPr>
          <w:p w14:paraId="482E7D5A" w14:textId="77777777" w:rsidR="00943586" w:rsidRPr="00677A95" w:rsidRDefault="00943586" w:rsidP="00DB60C3">
            <w:pPr>
              <w:pStyle w:val="ListParagraph"/>
              <w:ind w:left="0"/>
              <w:rPr>
                <w:rFonts w:ascii="Garamond" w:hAnsi="Garamond" w:cs="Times New Roman"/>
                <w:i/>
                <w:sz w:val="20"/>
                <w:szCs w:val="20"/>
              </w:rPr>
            </w:pPr>
          </w:p>
        </w:tc>
      </w:tr>
      <w:tr w:rsidR="00943586" w:rsidRPr="004F02BD" w14:paraId="09F9E5F7" w14:textId="77777777" w:rsidTr="00677A95">
        <w:tc>
          <w:tcPr>
            <w:tcW w:w="4111" w:type="dxa"/>
          </w:tcPr>
          <w:p w14:paraId="21369A4D" w14:textId="77777777" w:rsidR="00943586" w:rsidRPr="002B7092" w:rsidRDefault="00943586" w:rsidP="00DB60C3">
            <w:pPr>
              <w:pStyle w:val="CM3"/>
              <w:widowControl/>
              <w:spacing w:line="240" w:lineRule="auto"/>
              <w:ind w:firstLine="227"/>
              <w:jc w:val="both"/>
              <w:rPr>
                <w:rFonts w:ascii="Garamond" w:hAnsi="Garamond"/>
                <w:sz w:val="28"/>
                <w:szCs w:val="28"/>
              </w:rPr>
            </w:pPr>
            <w:r w:rsidRPr="002B7092">
              <w:rPr>
                <w:rFonts w:ascii="Garamond" w:hAnsi="Garamond"/>
                <w:sz w:val="28"/>
                <w:szCs w:val="28"/>
              </w:rPr>
              <w:t xml:space="preserve">Bee </w:t>
            </w:r>
            <w:proofErr w:type="spellStart"/>
            <w:r w:rsidRPr="002B7092">
              <w:rPr>
                <w:rFonts w:ascii="Garamond" w:hAnsi="Garamond"/>
                <w:sz w:val="28"/>
                <w:szCs w:val="28"/>
              </w:rPr>
              <w:t>oo</w:t>
            </w:r>
            <w:proofErr w:type="spellEnd"/>
            <w:r w:rsidRPr="002B7092">
              <w:rPr>
                <w:rFonts w:ascii="Garamond" w:hAnsi="Garamond"/>
                <w:sz w:val="28"/>
                <w:szCs w:val="28"/>
              </w:rPr>
              <w:t xml:space="preserve"> </w:t>
            </w:r>
            <w:proofErr w:type="spellStart"/>
            <w:r w:rsidRPr="002B7092">
              <w:rPr>
                <w:rFonts w:ascii="Garamond" w:hAnsi="Garamond"/>
                <w:sz w:val="28"/>
                <w:szCs w:val="28"/>
              </w:rPr>
              <w:t>booisal</w:t>
            </w:r>
            <w:proofErr w:type="spellEnd"/>
            <w:r w:rsidRPr="002B7092">
              <w:rPr>
                <w:rFonts w:ascii="Garamond" w:hAnsi="Garamond"/>
                <w:sz w:val="28"/>
                <w:szCs w:val="28"/>
              </w:rPr>
              <w:t xml:space="preserve"> </w:t>
            </w:r>
            <w:proofErr w:type="spellStart"/>
            <w:r w:rsidRPr="002B7092">
              <w:rPr>
                <w:rFonts w:ascii="Garamond" w:hAnsi="Garamond"/>
                <w:sz w:val="28"/>
                <w:szCs w:val="28"/>
              </w:rPr>
              <w:t>gys</w:t>
            </w:r>
            <w:proofErr w:type="spellEnd"/>
            <w:r w:rsidRPr="002B7092">
              <w:rPr>
                <w:rFonts w:ascii="Garamond" w:hAnsi="Garamond"/>
                <w:sz w:val="28"/>
                <w:szCs w:val="28"/>
              </w:rPr>
              <w:t xml:space="preserve"> </w:t>
            </w:r>
            <w:proofErr w:type="spellStart"/>
            <w:r w:rsidRPr="002B7092">
              <w:rPr>
                <w:rFonts w:ascii="Garamond" w:hAnsi="Garamond"/>
                <w:sz w:val="28"/>
                <w:szCs w:val="28"/>
              </w:rPr>
              <w:t>Jee</w:t>
            </w:r>
            <w:proofErr w:type="spellEnd"/>
            <w:r w:rsidRPr="002B7092">
              <w:rPr>
                <w:rFonts w:ascii="Garamond" w:hAnsi="Garamond"/>
                <w:sz w:val="28"/>
                <w:szCs w:val="28"/>
              </w:rPr>
              <w:t xml:space="preserve"> son </w:t>
            </w:r>
            <w:proofErr w:type="spellStart"/>
            <w:r w:rsidRPr="002B7092">
              <w:rPr>
                <w:rFonts w:ascii="Garamond" w:hAnsi="Garamond"/>
                <w:sz w:val="28"/>
                <w:szCs w:val="28"/>
              </w:rPr>
              <w:t>geamagh</w:t>
            </w:r>
            <w:proofErr w:type="spellEnd"/>
            <w:r w:rsidRPr="002B7092">
              <w:rPr>
                <w:rFonts w:ascii="Garamond" w:hAnsi="Garamond"/>
                <w:sz w:val="28"/>
                <w:szCs w:val="28"/>
              </w:rPr>
              <w:t xml:space="preserve"> ort </w:t>
            </w:r>
            <w:proofErr w:type="spellStart"/>
            <w:r w:rsidRPr="002B7092">
              <w:rPr>
                <w:rFonts w:ascii="Garamond" w:hAnsi="Garamond"/>
                <w:sz w:val="28"/>
                <w:szCs w:val="28"/>
              </w:rPr>
              <w:t>gys</w:t>
            </w:r>
            <w:proofErr w:type="spellEnd"/>
            <w:r w:rsidRPr="002B7092">
              <w:rPr>
                <w:rFonts w:ascii="Garamond" w:hAnsi="Garamond"/>
                <w:sz w:val="28"/>
                <w:szCs w:val="28"/>
              </w:rPr>
              <w:t xml:space="preserve"> y </w:t>
            </w:r>
            <w:proofErr w:type="spellStart"/>
            <w:r w:rsidRPr="002B7092">
              <w:rPr>
                <w:rFonts w:ascii="Garamond" w:hAnsi="Garamond"/>
                <w:sz w:val="28"/>
                <w:szCs w:val="28"/>
              </w:rPr>
              <w:t>stayd</w:t>
            </w:r>
            <w:proofErr w:type="spellEnd"/>
            <w:r w:rsidRPr="002B7092">
              <w:rPr>
                <w:rFonts w:ascii="Garamond" w:hAnsi="Garamond"/>
                <w:sz w:val="28"/>
                <w:szCs w:val="28"/>
              </w:rPr>
              <w:t xml:space="preserve"> </w:t>
            </w:r>
            <w:proofErr w:type="spellStart"/>
            <w:r w:rsidRPr="002B7092">
              <w:rPr>
                <w:rFonts w:ascii="Garamond" w:hAnsi="Garamond"/>
                <w:sz w:val="28"/>
                <w:szCs w:val="28"/>
              </w:rPr>
              <w:t>shoh</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hau-altys</w:t>
            </w:r>
            <w:proofErr w:type="spellEnd"/>
            <w:r w:rsidRPr="002B7092">
              <w:rPr>
                <w:rFonts w:ascii="Garamond" w:hAnsi="Garamond"/>
                <w:sz w:val="28"/>
                <w:szCs w:val="28"/>
              </w:rPr>
              <w:t xml:space="preserve">, as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gennal</w:t>
            </w:r>
            <w:proofErr w:type="spellEnd"/>
            <w:r w:rsidRPr="002B7092">
              <w:rPr>
                <w:rFonts w:ascii="Garamond" w:hAnsi="Garamond"/>
                <w:sz w:val="28"/>
                <w:szCs w:val="28"/>
              </w:rPr>
              <w:t xml:space="preserve"> </w:t>
            </w:r>
            <w:proofErr w:type="spellStart"/>
            <w:r w:rsidRPr="002B7092">
              <w:rPr>
                <w:rFonts w:ascii="Garamond" w:hAnsi="Garamond"/>
                <w:sz w:val="28"/>
                <w:szCs w:val="28"/>
              </w:rPr>
              <w:t>gow-ee</w:t>
            </w:r>
            <w:proofErr w:type="spellEnd"/>
            <w:r w:rsidRPr="002B7092">
              <w:rPr>
                <w:rFonts w:ascii="Garamond" w:hAnsi="Garamond"/>
                <w:sz w:val="28"/>
                <w:szCs w:val="28"/>
              </w:rPr>
              <w:t xml:space="preserve"> </w:t>
            </w:r>
            <w:proofErr w:type="spellStart"/>
            <w:r w:rsidRPr="002B7092">
              <w:rPr>
                <w:rFonts w:ascii="Garamond" w:hAnsi="Garamond"/>
                <w:sz w:val="28"/>
                <w:szCs w:val="28"/>
              </w:rPr>
              <w:t>oo</w:t>
            </w:r>
            <w:proofErr w:type="spellEnd"/>
            <w:r w:rsidRPr="002B7092">
              <w:rPr>
                <w:rFonts w:ascii="Garamond" w:hAnsi="Garamond"/>
                <w:sz w:val="28"/>
                <w:szCs w:val="28"/>
              </w:rPr>
              <w:t xml:space="preserve"> </w:t>
            </w:r>
            <w:proofErr w:type="spellStart"/>
            <w:r w:rsidRPr="002B7092">
              <w:rPr>
                <w:rFonts w:ascii="Garamond" w:hAnsi="Garamond"/>
                <w:sz w:val="28"/>
                <w:szCs w:val="28"/>
              </w:rPr>
              <w:t>ayns</w:t>
            </w:r>
            <w:proofErr w:type="spellEnd"/>
            <w:r w:rsidRPr="002B7092">
              <w:rPr>
                <w:rFonts w:ascii="Garamond" w:hAnsi="Garamond"/>
                <w:sz w:val="28"/>
                <w:szCs w:val="28"/>
              </w:rPr>
              <w:t xml:space="preserve"> </w:t>
            </w:r>
            <w:proofErr w:type="spellStart"/>
            <w:r w:rsidRPr="002B7092">
              <w:rPr>
                <w:rFonts w:ascii="Garamond" w:hAnsi="Garamond"/>
                <w:sz w:val="28"/>
                <w:szCs w:val="28"/>
              </w:rPr>
              <w:t>laue</w:t>
            </w:r>
            <w:proofErr w:type="spellEnd"/>
            <w:r w:rsidRPr="002B7092">
              <w:rPr>
                <w:rFonts w:ascii="Garamond" w:hAnsi="Garamond"/>
                <w:sz w:val="28"/>
                <w:szCs w:val="28"/>
              </w:rPr>
              <w:t xml:space="preserve"> </w:t>
            </w:r>
            <w:proofErr w:type="spellStart"/>
            <w:r w:rsidRPr="002B7092">
              <w:rPr>
                <w:rFonts w:ascii="Garamond" w:hAnsi="Garamond"/>
                <w:sz w:val="28"/>
                <w:szCs w:val="28"/>
              </w:rPr>
              <w:t>ny</w:t>
            </w:r>
            <w:proofErr w:type="spellEnd"/>
            <w:r w:rsidRPr="002B7092">
              <w:rPr>
                <w:rFonts w:ascii="Garamond" w:hAnsi="Garamond"/>
                <w:sz w:val="28"/>
                <w:szCs w:val="28"/>
              </w:rPr>
              <w:t xml:space="preserve"> </w:t>
            </w:r>
            <w:proofErr w:type="spellStart"/>
            <w:r w:rsidRPr="002B7092">
              <w:rPr>
                <w:rFonts w:ascii="Garamond" w:hAnsi="Garamond"/>
                <w:sz w:val="28"/>
                <w:szCs w:val="28"/>
              </w:rPr>
              <w:t>Conaantyn</w:t>
            </w:r>
            <w:proofErr w:type="spellEnd"/>
            <w:r w:rsidRPr="002B7092">
              <w:rPr>
                <w:rFonts w:ascii="Garamond" w:hAnsi="Garamond"/>
                <w:sz w:val="28"/>
                <w:szCs w:val="28"/>
              </w:rPr>
              <w:t xml:space="preserve"> </w:t>
            </w:r>
            <w:proofErr w:type="spellStart"/>
            <w:r w:rsidRPr="002B7092">
              <w:rPr>
                <w:rFonts w:ascii="Garamond" w:hAnsi="Garamond"/>
                <w:sz w:val="28"/>
                <w:szCs w:val="28"/>
              </w:rPr>
              <w:t>te</w:t>
            </w:r>
            <w:proofErr w:type="spellEnd"/>
            <w:r w:rsidRPr="002B7092">
              <w:rPr>
                <w:rFonts w:ascii="Garamond" w:hAnsi="Garamond"/>
                <w:sz w:val="28"/>
                <w:szCs w:val="28"/>
              </w:rPr>
              <w:t xml:space="preserve"> </w:t>
            </w:r>
            <w:proofErr w:type="spellStart"/>
            <w:r w:rsidRPr="002B7092">
              <w:rPr>
                <w:rFonts w:ascii="Garamond" w:hAnsi="Garamond"/>
                <w:sz w:val="28"/>
                <w:szCs w:val="28"/>
              </w:rPr>
              <w:t>shirrey</w:t>
            </w:r>
            <w:proofErr w:type="spellEnd"/>
            <w:r w:rsidRPr="002B7092">
              <w:rPr>
                <w:rFonts w:ascii="Garamond" w:hAnsi="Garamond"/>
                <w:sz w:val="28"/>
                <w:szCs w:val="28"/>
              </w:rPr>
              <w:t xml:space="preserve"> ort y </w:t>
            </w:r>
            <w:proofErr w:type="spellStart"/>
            <w:r w:rsidRPr="002B7092">
              <w:rPr>
                <w:rFonts w:ascii="Garamond" w:hAnsi="Garamond"/>
                <w:sz w:val="28"/>
                <w:szCs w:val="28"/>
              </w:rPr>
              <w:t>chooilleeney</w:t>
            </w:r>
            <w:proofErr w:type="spellEnd"/>
            <w:r w:rsidRPr="002B7092">
              <w:rPr>
                <w:rFonts w:ascii="Garamond" w:hAnsi="Garamond"/>
                <w:sz w:val="28"/>
                <w:szCs w:val="28"/>
              </w:rPr>
              <w:t xml:space="preserve">. </w:t>
            </w:r>
          </w:p>
        </w:tc>
        <w:tc>
          <w:tcPr>
            <w:tcW w:w="4054" w:type="dxa"/>
          </w:tcPr>
          <w:p w14:paraId="46CA4793" w14:textId="77777777" w:rsidR="00943586" w:rsidRPr="004F02BD" w:rsidRDefault="00943586" w:rsidP="00DB60C3">
            <w:pPr>
              <w:pStyle w:val="ListParagraph"/>
              <w:ind w:left="0" w:firstLine="227"/>
              <w:jc w:val="both"/>
              <w:rPr>
                <w:rFonts w:ascii="Garamond" w:hAnsi="Garamond" w:cs="Times New Roman"/>
                <w:i/>
                <w:sz w:val="28"/>
              </w:rPr>
            </w:pPr>
            <w:r w:rsidRPr="004F02BD">
              <w:rPr>
                <w:rFonts w:ascii="Garamond" w:hAnsi="Garamond" w:cs="Times New Roman"/>
                <w:i/>
                <w:sz w:val="28"/>
              </w:rPr>
              <w:t xml:space="preserve">You will be </w:t>
            </w:r>
            <w:proofErr w:type="spellStart"/>
            <w:r w:rsidRPr="004F02BD">
              <w:rPr>
                <w:rFonts w:ascii="Garamond" w:hAnsi="Garamond" w:cs="Times New Roman"/>
                <w:i/>
                <w:sz w:val="28"/>
              </w:rPr>
              <w:t>thankfull</w:t>
            </w:r>
            <w:proofErr w:type="spellEnd"/>
            <w:r w:rsidRPr="004F02BD">
              <w:rPr>
                <w:rFonts w:ascii="Garamond" w:hAnsi="Garamond" w:cs="Times New Roman"/>
                <w:i/>
                <w:sz w:val="28"/>
              </w:rPr>
              <w:t xml:space="preserve"> to God for calling you to this State of Salvation</w:t>
            </w:r>
            <w:r w:rsidR="002C617D" w:rsidRPr="002C617D">
              <w:rPr>
                <w:rFonts w:ascii="Garamond" w:hAnsi="Garamond" w:cs="Times New Roman"/>
                <w:sz w:val="28"/>
              </w:rPr>
              <w:t> ;</w:t>
            </w:r>
            <w:r w:rsidRPr="004F02BD">
              <w:rPr>
                <w:rFonts w:ascii="Garamond" w:hAnsi="Garamond" w:cs="Times New Roman"/>
                <w:i/>
                <w:sz w:val="28"/>
              </w:rPr>
              <w:t xml:space="preserve"> and gladly undertake the Conditions he requires of you.</w:t>
            </w:r>
          </w:p>
        </w:tc>
        <w:tc>
          <w:tcPr>
            <w:tcW w:w="906" w:type="dxa"/>
          </w:tcPr>
          <w:p w14:paraId="5928B6CE" w14:textId="77777777" w:rsidR="00943586" w:rsidRPr="00677A95" w:rsidRDefault="00943586" w:rsidP="00DB60C3">
            <w:pPr>
              <w:pStyle w:val="ListParagraph"/>
              <w:ind w:left="0"/>
              <w:rPr>
                <w:rFonts w:ascii="Garamond" w:hAnsi="Garamond" w:cs="Times New Roman"/>
                <w:i/>
                <w:sz w:val="20"/>
                <w:szCs w:val="20"/>
              </w:rPr>
            </w:pPr>
          </w:p>
        </w:tc>
      </w:tr>
      <w:tr w:rsidR="00943586" w:rsidRPr="004F02BD" w14:paraId="76F7CC35" w14:textId="77777777" w:rsidTr="00677A95">
        <w:tc>
          <w:tcPr>
            <w:tcW w:w="4111" w:type="dxa"/>
          </w:tcPr>
          <w:p w14:paraId="52F7E223" w14:textId="77777777" w:rsidR="00943586" w:rsidRPr="002B7092" w:rsidRDefault="00943586" w:rsidP="00DB60C3">
            <w:pPr>
              <w:pStyle w:val="CM18"/>
              <w:widowControl/>
              <w:ind w:firstLine="227"/>
              <w:jc w:val="both"/>
              <w:rPr>
                <w:rFonts w:ascii="Garamond" w:hAnsi="Garamond"/>
                <w:sz w:val="28"/>
                <w:szCs w:val="28"/>
              </w:rPr>
            </w:pPr>
            <w:proofErr w:type="spellStart"/>
            <w:r w:rsidRPr="002B7092">
              <w:rPr>
                <w:rFonts w:ascii="Garamond" w:hAnsi="Garamond"/>
                <w:sz w:val="28"/>
                <w:szCs w:val="28"/>
              </w:rPr>
              <w:t>Cre</w:t>
            </w:r>
            <w:proofErr w:type="spellEnd"/>
            <w:r w:rsidRPr="002B7092">
              <w:rPr>
                <w:rFonts w:ascii="Garamond" w:hAnsi="Garamond"/>
                <w:sz w:val="28"/>
                <w:szCs w:val="28"/>
              </w:rPr>
              <w:t xml:space="preserve"> ta </w:t>
            </w:r>
            <w:proofErr w:type="spellStart"/>
            <w:r w:rsidRPr="002B7092">
              <w:rPr>
                <w:rFonts w:ascii="Garamond" w:hAnsi="Garamond"/>
                <w:sz w:val="28"/>
                <w:szCs w:val="28"/>
              </w:rPr>
              <w:t>ny</w:t>
            </w:r>
            <w:proofErr w:type="spellEnd"/>
            <w:r w:rsidRPr="002B7092">
              <w:rPr>
                <w:rFonts w:ascii="Garamond" w:hAnsi="Garamond"/>
                <w:sz w:val="28"/>
                <w:szCs w:val="28"/>
              </w:rPr>
              <w:t xml:space="preserve"> </w:t>
            </w:r>
            <w:proofErr w:type="spellStart"/>
            <w:r w:rsidRPr="002B7092">
              <w:rPr>
                <w:rFonts w:ascii="Garamond" w:hAnsi="Garamond"/>
                <w:sz w:val="28"/>
                <w:szCs w:val="28"/>
              </w:rPr>
              <w:t>Conaantyn</w:t>
            </w:r>
            <w:proofErr w:type="spellEnd"/>
            <w:r w:rsidRPr="002B7092">
              <w:rPr>
                <w:rFonts w:ascii="Garamond" w:hAnsi="Garamond"/>
                <w:sz w:val="28"/>
                <w:szCs w:val="28"/>
              </w:rPr>
              <w:t xml:space="preserve"> </w:t>
            </w:r>
            <w:proofErr w:type="spellStart"/>
            <w:r w:rsidRPr="002B7092">
              <w:rPr>
                <w:rFonts w:ascii="Garamond" w:hAnsi="Garamond"/>
                <w:sz w:val="28"/>
                <w:szCs w:val="28"/>
              </w:rPr>
              <w:t>shen</w:t>
            </w:r>
            <w:proofErr w:type="spellEnd"/>
            <w:r w:rsidRPr="002B7092">
              <w:rPr>
                <w:rFonts w:ascii="Garamond" w:hAnsi="Garamond"/>
                <w:sz w:val="28"/>
                <w:szCs w:val="28"/>
              </w:rPr>
              <w:t xml:space="preserve">, </w:t>
            </w:r>
            <w:proofErr w:type="spellStart"/>
            <w:r w:rsidRPr="002B7092">
              <w:rPr>
                <w:rFonts w:ascii="Garamond" w:hAnsi="Garamond"/>
                <w:sz w:val="28"/>
                <w:szCs w:val="28"/>
              </w:rPr>
              <w:t>yn</w:t>
            </w:r>
            <w:proofErr w:type="spellEnd"/>
            <w:r w:rsidRPr="002B7092">
              <w:rPr>
                <w:rFonts w:ascii="Garamond" w:hAnsi="Garamond"/>
                <w:sz w:val="28"/>
                <w:szCs w:val="28"/>
              </w:rPr>
              <w:t xml:space="preserve"> </w:t>
            </w:r>
            <w:proofErr w:type="spellStart"/>
            <w:r w:rsidRPr="002B7092">
              <w:rPr>
                <w:rFonts w:ascii="Garamond" w:hAnsi="Garamond"/>
                <w:sz w:val="28"/>
                <w:szCs w:val="28"/>
              </w:rPr>
              <w:t>chied</w:t>
            </w:r>
            <w:proofErr w:type="spellEnd"/>
            <w:r w:rsidRPr="002B7092">
              <w:rPr>
                <w:rFonts w:ascii="Garamond" w:hAnsi="Garamond"/>
                <w:sz w:val="28"/>
                <w:szCs w:val="28"/>
              </w:rPr>
              <w:t xml:space="preserve"> red </w:t>
            </w:r>
            <w:proofErr w:type="spellStart"/>
            <w:r w:rsidRPr="002B7092">
              <w:rPr>
                <w:rFonts w:ascii="Garamond" w:hAnsi="Garamond"/>
                <w:sz w:val="28"/>
                <w:szCs w:val="28"/>
              </w:rPr>
              <w:t>liasagh</w:t>
            </w:r>
            <w:proofErr w:type="spellEnd"/>
            <w:r w:rsidRPr="002B7092">
              <w:rPr>
                <w:rFonts w:ascii="Garamond" w:hAnsi="Garamond"/>
                <w:sz w:val="28"/>
                <w:szCs w:val="28"/>
              </w:rPr>
              <w:t xml:space="preserve"> </w:t>
            </w:r>
            <w:proofErr w:type="spellStart"/>
            <w:r w:rsidRPr="002B7092">
              <w:rPr>
                <w:rFonts w:ascii="Garamond" w:hAnsi="Garamond"/>
                <w:sz w:val="28"/>
                <w:szCs w:val="28"/>
              </w:rPr>
              <w:t>oo</w:t>
            </w:r>
            <w:proofErr w:type="spellEnd"/>
            <w:r w:rsidRPr="002B7092">
              <w:rPr>
                <w:rFonts w:ascii="Garamond" w:hAnsi="Garamond"/>
                <w:sz w:val="28"/>
                <w:szCs w:val="28"/>
              </w:rPr>
              <w:t xml:space="preserve"> nish </w:t>
            </w:r>
            <w:proofErr w:type="spellStart"/>
            <w:r w:rsidRPr="002B7092">
              <w:rPr>
                <w:rFonts w:ascii="Garamond" w:hAnsi="Garamond"/>
                <w:sz w:val="28"/>
                <w:szCs w:val="28"/>
              </w:rPr>
              <w:t>smooinaght</w:t>
            </w:r>
            <w:proofErr w:type="spellEnd"/>
            <w:r w:rsidRPr="002B7092">
              <w:rPr>
                <w:rFonts w:ascii="Garamond" w:hAnsi="Garamond"/>
                <w:sz w:val="28"/>
                <w:szCs w:val="28"/>
              </w:rPr>
              <w:t xml:space="preserve"> er. </w:t>
            </w:r>
            <w:proofErr w:type="spellStart"/>
            <w:r w:rsidRPr="002B7092">
              <w:rPr>
                <w:rFonts w:ascii="Garamond" w:hAnsi="Garamond"/>
                <w:sz w:val="28"/>
                <w:szCs w:val="28"/>
              </w:rPr>
              <w:t>Agh</w:t>
            </w:r>
            <w:proofErr w:type="spellEnd"/>
            <w:r w:rsidRPr="002B7092">
              <w:rPr>
                <w:rFonts w:ascii="Garamond" w:hAnsi="Garamond"/>
                <w:sz w:val="28"/>
                <w:szCs w:val="28"/>
              </w:rPr>
              <w:t xml:space="preserve"> </w:t>
            </w:r>
            <w:proofErr w:type="spellStart"/>
            <w:r w:rsidRPr="002B7092">
              <w:rPr>
                <w:rFonts w:ascii="Garamond" w:hAnsi="Garamond"/>
                <w:sz w:val="28"/>
                <w:szCs w:val="28"/>
              </w:rPr>
              <w:t>hoshiaght</w:t>
            </w:r>
            <w:proofErr w:type="spellEnd"/>
            <w:r w:rsidRPr="002B7092">
              <w:rPr>
                <w:rFonts w:ascii="Garamond" w:hAnsi="Garamond"/>
                <w:sz w:val="28"/>
                <w:szCs w:val="28"/>
              </w:rPr>
              <w:t xml:space="preserve"> cur </w:t>
            </w:r>
            <w:proofErr w:type="spellStart"/>
            <w:r w:rsidRPr="002B7092">
              <w:rPr>
                <w:rFonts w:ascii="Garamond" w:hAnsi="Garamond"/>
                <w:sz w:val="28"/>
                <w:szCs w:val="28"/>
              </w:rPr>
              <w:t>molley</w:t>
            </w:r>
            <w:proofErr w:type="spellEnd"/>
            <w:r w:rsidRPr="002B7092">
              <w:rPr>
                <w:rFonts w:ascii="Garamond" w:hAnsi="Garamond"/>
                <w:sz w:val="28"/>
                <w:szCs w:val="28"/>
              </w:rPr>
              <w:t xml:space="preserve"> as </w:t>
            </w:r>
            <w:proofErr w:type="spellStart"/>
            <w:r w:rsidRPr="002B7092">
              <w:rPr>
                <w:rFonts w:ascii="Garamond" w:hAnsi="Garamond"/>
                <w:sz w:val="28"/>
                <w:szCs w:val="28"/>
              </w:rPr>
              <w:t>lesh</w:t>
            </w:r>
            <w:proofErr w:type="spellEnd"/>
            <w:r w:rsidRPr="002B7092">
              <w:rPr>
                <w:rFonts w:ascii="Garamond" w:hAnsi="Garamond"/>
                <w:sz w:val="28"/>
                <w:szCs w:val="28"/>
              </w:rPr>
              <w:t xml:space="preserve"> cree </w:t>
            </w:r>
            <w:proofErr w:type="spellStart"/>
            <w:r w:rsidRPr="002B7092">
              <w:rPr>
                <w:rFonts w:ascii="Garamond" w:hAnsi="Garamond"/>
                <w:sz w:val="28"/>
                <w:szCs w:val="28"/>
              </w:rPr>
              <w:t>booisal</w:t>
            </w:r>
            <w:proofErr w:type="spellEnd"/>
            <w:r w:rsidRPr="002B7092">
              <w:rPr>
                <w:rFonts w:ascii="Garamond" w:hAnsi="Garamond"/>
                <w:sz w:val="28"/>
                <w:szCs w:val="28"/>
              </w:rPr>
              <w:t xml:space="preserve"> </w:t>
            </w:r>
            <w:proofErr w:type="spellStart"/>
            <w:r w:rsidRPr="002B7092">
              <w:rPr>
                <w:rFonts w:ascii="Garamond" w:hAnsi="Garamond"/>
                <w:sz w:val="28"/>
                <w:szCs w:val="28"/>
              </w:rPr>
              <w:t>abber</w:t>
            </w:r>
            <w:proofErr w:type="spellEnd"/>
            <w:r w:rsidRPr="002B7092">
              <w:rPr>
                <w:rFonts w:ascii="Garamond" w:hAnsi="Garamond"/>
                <w:sz w:val="28"/>
                <w:szCs w:val="28"/>
              </w:rPr>
              <w:t xml:space="preserve"> </w:t>
            </w:r>
            <w:proofErr w:type="spellStart"/>
            <w:r w:rsidRPr="002B7092">
              <w:rPr>
                <w:rFonts w:ascii="Garamond" w:hAnsi="Garamond"/>
                <w:sz w:val="28"/>
                <w:szCs w:val="28"/>
              </w:rPr>
              <w:t>ny</w:t>
            </w:r>
            <w:proofErr w:type="spellEnd"/>
            <w:r w:rsidRPr="002B7092">
              <w:rPr>
                <w:rFonts w:ascii="Garamond" w:hAnsi="Garamond"/>
                <w:sz w:val="28"/>
                <w:szCs w:val="28"/>
              </w:rPr>
              <w:t xml:space="preserve"> </w:t>
            </w:r>
            <w:proofErr w:type="spellStart"/>
            <w:r w:rsidRPr="002B7092">
              <w:rPr>
                <w:rFonts w:ascii="Garamond" w:hAnsi="Garamond"/>
                <w:sz w:val="28"/>
                <w:szCs w:val="28"/>
              </w:rPr>
              <w:t>goan</w:t>
            </w:r>
            <w:proofErr w:type="spellEnd"/>
            <w:r w:rsidRPr="002B7092">
              <w:rPr>
                <w:rFonts w:ascii="Garamond" w:hAnsi="Garamond"/>
                <w:sz w:val="28"/>
                <w:szCs w:val="28"/>
              </w:rPr>
              <w:t xml:space="preserve"> </w:t>
            </w:r>
            <w:proofErr w:type="spellStart"/>
            <w:r w:rsidRPr="002B7092">
              <w:rPr>
                <w:rFonts w:ascii="Garamond" w:hAnsi="Garamond"/>
                <w:sz w:val="28"/>
                <w:szCs w:val="28"/>
              </w:rPr>
              <w:t>shoh</w:t>
            </w:r>
            <w:proofErr w:type="spellEnd"/>
            <w:r w:rsidRPr="002B7092">
              <w:rPr>
                <w:rFonts w:ascii="Garamond" w:hAnsi="Garamond"/>
                <w:sz w:val="28"/>
                <w:szCs w:val="28"/>
              </w:rPr>
              <w:t xml:space="preserve">. </w:t>
            </w:r>
          </w:p>
        </w:tc>
        <w:tc>
          <w:tcPr>
            <w:tcW w:w="4054" w:type="dxa"/>
          </w:tcPr>
          <w:p w14:paraId="0AAB3568" w14:textId="77777777" w:rsidR="00943586" w:rsidRPr="004F02BD" w:rsidRDefault="00943586" w:rsidP="00DB60C3">
            <w:pPr>
              <w:pStyle w:val="ListParagraph"/>
              <w:ind w:left="0" w:firstLine="227"/>
              <w:jc w:val="both"/>
              <w:rPr>
                <w:rFonts w:ascii="Garamond" w:hAnsi="Garamond" w:cs="Times New Roman"/>
                <w:sz w:val="28"/>
              </w:rPr>
            </w:pPr>
            <w:r w:rsidRPr="004F02BD">
              <w:rPr>
                <w:rFonts w:ascii="Garamond" w:hAnsi="Garamond" w:cs="Times New Roman"/>
                <w:i/>
                <w:sz w:val="28"/>
              </w:rPr>
              <w:t>What these Conditions are, is what next you should think of. But first, let us take words of Praise, and with a thankful Heart</w:t>
            </w:r>
            <w:r>
              <w:rPr>
                <w:rFonts w:ascii="Garamond" w:hAnsi="Garamond" w:cs="Times New Roman"/>
                <w:sz w:val="28"/>
              </w:rPr>
              <w:t xml:space="preserve"> say as followeth.</w:t>
            </w:r>
          </w:p>
        </w:tc>
        <w:tc>
          <w:tcPr>
            <w:tcW w:w="906" w:type="dxa"/>
          </w:tcPr>
          <w:p w14:paraId="652C7E57" w14:textId="77777777" w:rsidR="00943586" w:rsidRPr="00677A95" w:rsidRDefault="00943586" w:rsidP="00DB60C3">
            <w:pPr>
              <w:pStyle w:val="ListParagraph"/>
              <w:ind w:left="0"/>
              <w:rPr>
                <w:rFonts w:ascii="Garamond" w:hAnsi="Garamond" w:cs="Times New Roman"/>
                <w:i/>
                <w:sz w:val="20"/>
                <w:szCs w:val="20"/>
              </w:rPr>
            </w:pPr>
          </w:p>
        </w:tc>
      </w:tr>
      <w:tr w:rsidR="00943586" w:rsidRPr="004F02BD" w14:paraId="5D05B1C3" w14:textId="77777777" w:rsidTr="00677A95">
        <w:tc>
          <w:tcPr>
            <w:tcW w:w="4111" w:type="dxa"/>
          </w:tcPr>
          <w:p w14:paraId="1B621015" w14:textId="77777777" w:rsidR="00943586" w:rsidRPr="002B7092" w:rsidRDefault="00943586" w:rsidP="00DB60C3">
            <w:pPr>
              <w:pStyle w:val="CM18"/>
              <w:widowControl/>
              <w:spacing w:after="80" w:line="300" w:lineRule="atLeast"/>
              <w:jc w:val="both"/>
              <w:rPr>
                <w:rFonts w:ascii="Garamond" w:hAnsi="Garamond"/>
                <w:sz w:val="28"/>
                <w:szCs w:val="28"/>
              </w:rPr>
            </w:pPr>
            <w:r w:rsidRPr="002B7092">
              <w:rPr>
                <w:rFonts w:ascii="Garamond" w:hAnsi="Garamond"/>
                <w:sz w:val="28"/>
                <w:szCs w:val="28"/>
              </w:rPr>
              <w:t>[15]</w:t>
            </w:r>
          </w:p>
        </w:tc>
        <w:tc>
          <w:tcPr>
            <w:tcW w:w="4054" w:type="dxa"/>
          </w:tcPr>
          <w:p w14:paraId="1C0FAECD" w14:textId="77777777" w:rsidR="00943586" w:rsidRPr="004F02BD" w:rsidRDefault="00943586" w:rsidP="00DB60C3">
            <w:pPr>
              <w:pStyle w:val="ListParagraph"/>
              <w:ind w:left="0"/>
              <w:rPr>
                <w:rFonts w:ascii="Garamond" w:hAnsi="Garamond" w:cs="Times New Roman"/>
                <w:i/>
                <w:sz w:val="28"/>
              </w:rPr>
            </w:pPr>
          </w:p>
        </w:tc>
        <w:tc>
          <w:tcPr>
            <w:tcW w:w="906" w:type="dxa"/>
          </w:tcPr>
          <w:p w14:paraId="20B1B8A7" w14:textId="77777777" w:rsidR="00943586" w:rsidRPr="00677A95" w:rsidRDefault="00943586" w:rsidP="00DB60C3">
            <w:pPr>
              <w:pStyle w:val="ListParagraph"/>
              <w:ind w:left="0"/>
              <w:rPr>
                <w:rFonts w:ascii="Garamond" w:hAnsi="Garamond" w:cs="Times New Roman"/>
                <w:i/>
                <w:sz w:val="20"/>
                <w:szCs w:val="20"/>
              </w:rPr>
            </w:pPr>
          </w:p>
        </w:tc>
      </w:tr>
      <w:tr w:rsidR="004D73B7" w:rsidRPr="004F02BD" w14:paraId="0BF087A0" w14:textId="77777777" w:rsidTr="004D73B7">
        <w:tc>
          <w:tcPr>
            <w:tcW w:w="4111" w:type="dxa"/>
          </w:tcPr>
          <w:p w14:paraId="3E81708A" w14:textId="77777777" w:rsidR="004D73B7" w:rsidRPr="00E01F5C" w:rsidRDefault="004D73B7" w:rsidP="00DB60C3">
            <w:pPr>
              <w:pStyle w:val="CM18"/>
              <w:widowControl/>
              <w:spacing w:after="80" w:line="300" w:lineRule="atLeast"/>
              <w:jc w:val="center"/>
              <w:rPr>
                <w:rFonts w:ascii="Garamond" w:hAnsi="Garamond"/>
                <w:sz w:val="28"/>
                <w:szCs w:val="28"/>
              </w:rPr>
            </w:pPr>
            <w:r w:rsidRPr="003472DF">
              <w:rPr>
                <w:rFonts w:ascii="Garamond" w:hAnsi="Garamond"/>
                <w:i/>
                <w:spacing w:val="60"/>
                <w:sz w:val="28"/>
                <w:szCs w:val="28"/>
              </w:rPr>
              <w:t>PADJE</w:t>
            </w:r>
            <w:r w:rsidRPr="003472DF">
              <w:rPr>
                <w:rFonts w:ascii="Garamond" w:hAnsi="Garamond"/>
                <w:i/>
                <w:sz w:val="28"/>
                <w:szCs w:val="28"/>
              </w:rPr>
              <w:t>R</w:t>
            </w:r>
            <w:r w:rsidRPr="00E01F5C">
              <w:rPr>
                <w:rFonts w:ascii="Garamond" w:hAnsi="Garamond"/>
                <w:sz w:val="28"/>
                <w:szCs w:val="28"/>
              </w:rPr>
              <w:t>.</w:t>
            </w:r>
          </w:p>
        </w:tc>
        <w:tc>
          <w:tcPr>
            <w:tcW w:w="4054" w:type="dxa"/>
          </w:tcPr>
          <w:p w14:paraId="06C72ACA" w14:textId="77777777" w:rsidR="004D73B7" w:rsidRPr="00684253" w:rsidRDefault="004D73B7" w:rsidP="00DB60C3">
            <w:pPr>
              <w:pStyle w:val="ListParagraph"/>
              <w:ind w:left="0" w:firstLine="17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906" w:type="dxa"/>
          </w:tcPr>
          <w:p w14:paraId="21C133E4" w14:textId="77777777" w:rsidR="004D73B7" w:rsidRPr="00677A95" w:rsidRDefault="004D73B7" w:rsidP="00DB60C3">
            <w:pPr>
              <w:pStyle w:val="ListParagraph"/>
              <w:ind w:left="0"/>
              <w:jc w:val="center"/>
              <w:rPr>
                <w:rFonts w:ascii="Garamond" w:hAnsi="Garamond" w:cs="Times New Roman"/>
                <w:sz w:val="20"/>
                <w:szCs w:val="20"/>
              </w:rPr>
            </w:pPr>
          </w:p>
        </w:tc>
      </w:tr>
      <w:tr w:rsidR="00943586" w:rsidRPr="004F02BD" w14:paraId="1F5CC4DF" w14:textId="77777777" w:rsidTr="004D73B7">
        <w:tc>
          <w:tcPr>
            <w:tcW w:w="4111" w:type="dxa"/>
            <w:tcBorders>
              <w:bottom w:val="single" w:sz="4" w:space="0" w:color="auto"/>
            </w:tcBorders>
          </w:tcPr>
          <w:p w14:paraId="258FB7C7" w14:textId="77777777" w:rsidR="00943586" w:rsidRPr="002B7092" w:rsidRDefault="00943586" w:rsidP="00DB60C3">
            <w:pPr>
              <w:pStyle w:val="CM19"/>
              <w:widowControl/>
              <w:spacing w:after="80" w:line="300" w:lineRule="atLeast"/>
              <w:jc w:val="both"/>
              <w:rPr>
                <w:rFonts w:ascii="Garamond" w:hAnsi="Garamond"/>
                <w:sz w:val="28"/>
                <w:szCs w:val="28"/>
              </w:rPr>
            </w:pPr>
            <w:proofErr w:type="spellStart"/>
            <w:r w:rsidRPr="00AA7162">
              <w:rPr>
                <w:rFonts w:ascii="Garamond" w:hAnsi="Garamond"/>
                <w:sz w:val="40"/>
                <w:szCs w:val="28"/>
              </w:rPr>
              <w:t>O</w:t>
            </w:r>
            <w:r w:rsidR="004D73B7">
              <w:rPr>
                <w:rFonts w:ascii="Garamond" w:hAnsi="Garamond"/>
                <w:sz w:val="28"/>
                <w:szCs w:val="28"/>
              </w:rPr>
              <w:t>O</w:t>
            </w:r>
            <w:r w:rsidRPr="002B7092">
              <w:rPr>
                <w:rFonts w:ascii="Garamond" w:hAnsi="Garamond"/>
                <w:sz w:val="28"/>
                <w:szCs w:val="28"/>
              </w:rPr>
              <w:t>illeh</w:t>
            </w:r>
            <w:proofErr w:type="spellEnd"/>
            <w:r w:rsidRPr="002B7092">
              <w:rPr>
                <w:rFonts w:ascii="Garamond" w:hAnsi="Garamond"/>
                <w:sz w:val="28"/>
                <w:szCs w:val="28"/>
              </w:rPr>
              <w:t xml:space="preserve"> </w:t>
            </w:r>
            <w:proofErr w:type="spellStart"/>
            <w:r w:rsidRPr="002B7092">
              <w:rPr>
                <w:rFonts w:ascii="Garamond" w:hAnsi="Garamond"/>
                <w:sz w:val="28"/>
                <w:szCs w:val="28"/>
              </w:rPr>
              <w:t>niartal</w:t>
            </w:r>
            <w:proofErr w:type="spellEnd"/>
            <w:r w:rsidRPr="002B7092">
              <w:rPr>
                <w:rFonts w:ascii="Garamond" w:hAnsi="Garamond"/>
                <w:sz w:val="28"/>
                <w:szCs w:val="28"/>
              </w:rPr>
              <w:t xml:space="preserve"> as Yee ta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bragh</w:t>
            </w:r>
            <w:proofErr w:type="spellEnd"/>
            <w:r w:rsidRPr="002B7092">
              <w:rPr>
                <w:rFonts w:ascii="Garamond" w:hAnsi="Garamond"/>
                <w:sz w:val="28"/>
                <w:szCs w:val="28"/>
              </w:rPr>
              <w:t xml:space="preserve"> er-</w:t>
            </w:r>
            <w:proofErr w:type="spellStart"/>
            <w:r w:rsidRPr="002B7092">
              <w:rPr>
                <w:rFonts w:ascii="Garamond" w:hAnsi="Garamond"/>
                <w:sz w:val="28"/>
                <w:szCs w:val="28"/>
              </w:rPr>
              <w:t>mayrn</w:t>
            </w:r>
            <w:proofErr w:type="spellEnd"/>
            <w:r w:rsidRPr="002B7092">
              <w:rPr>
                <w:rFonts w:ascii="Garamond" w:hAnsi="Garamond"/>
                <w:sz w:val="28"/>
                <w:szCs w:val="28"/>
              </w:rPr>
              <w:t xml:space="preserve">, Ayr </w:t>
            </w:r>
            <w:proofErr w:type="spellStart"/>
            <w:r w:rsidRPr="002B7092">
              <w:rPr>
                <w:rFonts w:ascii="Garamond" w:hAnsi="Garamond"/>
                <w:sz w:val="28"/>
                <w:szCs w:val="28"/>
              </w:rPr>
              <w:t>Flaunyssagh</w:t>
            </w:r>
            <w:proofErr w:type="spellEnd"/>
            <w:r w:rsidRPr="002B7092">
              <w:rPr>
                <w:rFonts w:ascii="Garamond" w:hAnsi="Garamond"/>
                <w:sz w:val="28"/>
                <w:szCs w:val="28"/>
              </w:rPr>
              <w:t xml:space="preserve">, ta shin cur </w:t>
            </w:r>
            <w:proofErr w:type="spellStart"/>
            <w:r w:rsidRPr="002B7092">
              <w:rPr>
                <w:rFonts w:ascii="Garamond" w:hAnsi="Garamond"/>
                <w:sz w:val="28"/>
                <w:szCs w:val="28"/>
              </w:rPr>
              <w:t>booise</w:t>
            </w:r>
            <w:proofErr w:type="spellEnd"/>
            <w:r w:rsidRPr="002B7092">
              <w:rPr>
                <w:rFonts w:ascii="Garamond" w:hAnsi="Garamond"/>
                <w:sz w:val="28"/>
                <w:szCs w:val="28"/>
              </w:rPr>
              <w:t xml:space="preserve"> </w:t>
            </w:r>
            <w:proofErr w:type="spellStart"/>
            <w:r w:rsidRPr="002B7092">
              <w:rPr>
                <w:rFonts w:ascii="Garamond" w:hAnsi="Garamond"/>
                <w:sz w:val="28"/>
                <w:szCs w:val="28"/>
              </w:rPr>
              <w:t>injill</w:t>
            </w:r>
            <w:proofErr w:type="spellEnd"/>
            <w:r w:rsidRPr="002B7092">
              <w:rPr>
                <w:rFonts w:ascii="Garamond" w:hAnsi="Garamond"/>
                <w:sz w:val="28"/>
                <w:szCs w:val="28"/>
              </w:rPr>
              <w:t xml:space="preserve"> </w:t>
            </w:r>
            <w:proofErr w:type="spellStart"/>
            <w:r w:rsidRPr="002B7092">
              <w:rPr>
                <w:rFonts w:ascii="Garamond" w:hAnsi="Garamond"/>
                <w:sz w:val="28"/>
                <w:szCs w:val="28"/>
              </w:rPr>
              <w:t>dooit</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chooid</w:t>
            </w:r>
            <w:proofErr w:type="spellEnd"/>
            <w:r w:rsidRPr="002B7092">
              <w:rPr>
                <w:rFonts w:ascii="Garamond" w:hAnsi="Garamond"/>
                <w:sz w:val="28"/>
                <w:szCs w:val="28"/>
              </w:rPr>
              <w:t xml:space="preserve">-save </w:t>
            </w:r>
            <w:proofErr w:type="spellStart"/>
            <w:r w:rsidRPr="002B7092">
              <w:rPr>
                <w:rFonts w:ascii="Garamond" w:hAnsi="Garamond"/>
                <w:sz w:val="28"/>
                <w:szCs w:val="28"/>
              </w:rPr>
              <w:t>liat</w:t>
            </w:r>
            <w:proofErr w:type="spellEnd"/>
            <w:r w:rsidRPr="002B7092">
              <w:rPr>
                <w:rFonts w:ascii="Garamond" w:hAnsi="Garamond"/>
                <w:sz w:val="28"/>
                <w:szCs w:val="28"/>
              </w:rPr>
              <w:t xml:space="preserve"> </w:t>
            </w:r>
            <w:proofErr w:type="spellStart"/>
            <w:r w:rsidRPr="002B7092">
              <w:rPr>
                <w:rFonts w:ascii="Garamond" w:hAnsi="Garamond"/>
                <w:sz w:val="28"/>
                <w:szCs w:val="28"/>
              </w:rPr>
              <w:t>geamagh</w:t>
            </w:r>
            <w:proofErr w:type="spellEnd"/>
            <w:r w:rsidRPr="002B7092">
              <w:rPr>
                <w:rFonts w:ascii="Garamond" w:hAnsi="Garamond"/>
                <w:sz w:val="28"/>
                <w:szCs w:val="28"/>
              </w:rPr>
              <w:t xml:space="preserve"> </w:t>
            </w:r>
            <w:proofErr w:type="spellStart"/>
            <w:r w:rsidRPr="002B7092">
              <w:rPr>
                <w:rFonts w:ascii="Garamond" w:hAnsi="Garamond"/>
                <w:sz w:val="28"/>
                <w:szCs w:val="28"/>
              </w:rPr>
              <w:t>orryn</w:t>
            </w:r>
            <w:proofErr w:type="spellEnd"/>
            <w:r w:rsidRPr="002B7092">
              <w:rPr>
                <w:rFonts w:ascii="Garamond" w:hAnsi="Garamond"/>
                <w:sz w:val="28"/>
                <w:szCs w:val="28"/>
              </w:rPr>
              <w:t xml:space="preserve"> </w:t>
            </w:r>
            <w:proofErr w:type="spellStart"/>
            <w:r w:rsidRPr="002B7092">
              <w:rPr>
                <w:rFonts w:ascii="Garamond" w:hAnsi="Garamond"/>
                <w:sz w:val="28"/>
                <w:szCs w:val="28"/>
              </w:rPr>
              <w:t>gys</w:t>
            </w:r>
            <w:proofErr w:type="spellEnd"/>
            <w:r w:rsidRPr="002B7092">
              <w:rPr>
                <w:rFonts w:ascii="Garamond" w:hAnsi="Garamond"/>
                <w:sz w:val="28"/>
                <w:szCs w:val="28"/>
              </w:rPr>
              <w:t xml:space="preserve"> </w:t>
            </w:r>
            <w:proofErr w:type="spellStart"/>
            <w:r w:rsidRPr="002B7092">
              <w:rPr>
                <w:rFonts w:ascii="Garamond" w:hAnsi="Garamond"/>
                <w:sz w:val="28"/>
                <w:szCs w:val="28"/>
              </w:rPr>
              <w:t>tushtey</w:t>
            </w:r>
            <w:proofErr w:type="spellEnd"/>
            <w:r w:rsidRPr="002B7092">
              <w:rPr>
                <w:rFonts w:ascii="Garamond" w:hAnsi="Garamond"/>
                <w:sz w:val="28"/>
                <w:szCs w:val="28"/>
              </w:rPr>
              <w:t xml:space="preserve"> </w:t>
            </w:r>
            <w:proofErr w:type="spellStart"/>
            <w:r w:rsidRPr="002B7092">
              <w:rPr>
                <w:rFonts w:ascii="Garamond" w:hAnsi="Garamond"/>
                <w:sz w:val="28"/>
                <w:szCs w:val="28"/>
              </w:rPr>
              <w:t>jeh</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ghrayse</w:t>
            </w:r>
            <w:proofErr w:type="spellEnd"/>
            <w:r w:rsidRPr="002B7092">
              <w:rPr>
                <w:rFonts w:ascii="Garamond" w:hAnsi="Garamond"/>
                <w:sz w:val="28"/>
                <w:szCs w:val="28"/>
              </w:rPr>
              <w:t xml:space="preserve"> as </w:t>
            </w:r>
            <w:proofErr w:type="spellStart"/>
            <w:r w:rsidRPr="002B7092">
              <w:rPr>
                <w:rFonts w:ascii="Garamond" w:hAnsi="Garamond"/>
                <w:sz w:val="28"/>
                <w:szCs w:val="28"/>
              </w:rPr>
              <w:t>credjue</w:t>
            </w:r>
            <w:proofErr w:type="spellEnd"/>
            <w:r w:rsidRPr="002B7092">
              <w:rPr>
                <w:rFonts w:ascii="Garamond" w:hAnsi="Garamond"/>
                <w:sz w:val="28"/>
                <w:szCs w:val="28"/>
              </w:rPr>
              <w:t xml:space="preserve"> </w:t>
            </w:r>
            <w:proofErr w:type="spellStart"/>
            <w:r w:rsidRPr="002B7092">
              <w:rPr>
                <w:rFonts w:ascii="Garamond" w:hAnsi="Garamond"/>
                <w:sz w:val="28"/>
                <w:szCs w:val="28"/>
              </w:rPr>
              <w:t>aynyd</w:t>
            </w:r>
            <w:proofErr w:type="spellEnd"/>
            <w:r w:rsidR="002C617D">
              <w:rPr>
                <w:rFonts w:ascii="Garamond" w:hAnsi="Garamond"/>
                <w:sz w:val="28"/>
                <w:szCs w:val="28"/>
              </w:rPr>
              <w:t> :</w:t>
            </w:r>
            <w:r w:rsidRPr="002B7092">
              <w:rPr>
                <w:rFonts w:ascii="Garamond" w:hAnsi="Garamond"/>
                <w:sz w:val="28"/>
                <w:szCs w:val="28"/>
              </w:rPr>
              <w:t xml:space="preserve"> </w:t>
            </w:r>
            <w:proofErr w:type="spellStart"/>
            <w:r w:rsidRPr="002B7092">
              <w:rPr>
                <w:rFonts w:ascii="Garamond" w:hAnsi="Garamond"/>
                <w:sz w:val="28"/>
                <w:szCs w:val="28"/>
              </w:rPr>
              <w:t>Bishee’n</w:t>
            </w:r>
            <w:proofErr w:type="spellEnd"/>
            <w:r w:rsidRPr="002B7092">
              <w:rPr>
                <w:rFonts w:ascii="Garamond" w:hAnsi="Garamond"/>
                <w:sz w:val="28"/>
                <w:szCs w:val="28"/>
              </w:rPr>
              <w:t xml:space="preserve"> </w:t>
            </w:r>
            <w:proofErr w:type="spellStart"/>
            <w:r w:rsidRPr="002B7092">
              <w:rPr>
                <w:rFonts w:ascii="Garamond" w:hAnsi="Garamond"/>
                <w:sz w:val="28"/>
                <w:szCs w:val="28"/>
              </w:rPr>
              <w:t>tushtey</w:t>
            </w:r>
            <w:proofErr w:type="spellEnd"/>
            <w:r w:rsidRPr="002B7092">
              <w:rPr>
                <w:rFonts w:ascii="Garamond" w:hAnsi="Garamond"/>
                <w:sz w:val="28"/>
                <w:szCs w:val="28"/>
              </w:rPr>
              <w:t xml:space="preserve"> </w:t>
            </w:r>
            <w:proofErr w:type="spellStart"/>
            <w:r w:rsidRPr="002B7092">
              <w:rPr>
                <w:rFonts w:ascii="Garamond" w:hAnsi="Garamond"/>
                <w:sz w:val="28"/>
                <w:szCs w:val="28"/>
              </w:rPr>
              <w:t>shoh</w:t>
            </w:r>
            <w:proofErr w:type="spellEnd"/>
            <w:r w:rsidRPr="002B7092">
              <w:rPr>
                <w:rFonts w:ascii="Garamond" w:hAnsi="Garamond"/>
                <w:sz w:val="28"/>
                <w:szCs w:val="28"/>
              </w:rPr>
              <w:t xml:space="preserve"> as </w:t>
            </w:r>
            <w:proofErr w:type="spellStart"/>
            <w:r w:rsidRPr="002B7092">
              <w:rPr>
                <w:rFonts w:ascii="Garamond" w:hAnsi="Garamond"/>
                <w:sz w:val="28"/>
                <w:szCs w:val="28"/>
              </w:rPr>
              <w:t>niartee</w:t>
            </w:r>
            <w:proofErr w:type="spellEnd"/>
            <w:r w:rsidRPr="002B7092">
              <w:rPr>
                <w:rFonts w:ascii="Garamond" w:hAnsi="Garamond"/>
                <w:sz w:val="28"/>
                <w:szCs w:val="28"/>
              </w:rPr>
              <w:t xml:space="preserve"> </w:t>
            </w:r>
            <w:proofErr w:type="spellStart"/>
            <w:r w:rsidRPr="002B7092">
              <w:rPr>
                <w:rFonts w:ascii="Garamond" w:hAnsi="Garamond"/>
                <w:sz w:val="28"/>
                <w:szCs w:val="28"/>
              </w:rPr>
              <w:t>yn</w:t>
            </w:r>
            <w:proofErr w:type="spellEnd"/>
            <w:r w:rsidRPr="002B7092">
              <w:rPr>
                <w:rFonts w:ascii="Garamond" w:hAnsi="Garamond"/>
                <w:sz w:val="28"/>
                <w:szCs w:val="28"/>
              </w:rPr>
              <w:t xml:space="preserve"> </w:t>
            </w:r>
            <w:proofErr w:type="spellStart"/>
            <w:r w:rsidRPr="002B7092">
              <w:rPr>
                <w:rFonts w:ascii="Garamond" w:hAnsi="Garamond"/>
                <w:sz w:val="28"/>
                <w:szCs w:val="28"/>
              </w:rPr>
              <w:t>credjue</w:t>
            </w:r>
            <w:proofErr w:type="spellEnd"/>
            <w:r w:rsidRPr="002B7092">
              <w:rPr>
                <w:rFonts w:ascii="Garamond" w:hAnsi="Garamond"/>
                <w:sz w:val="28"/>
                <w:szCs w:val="28"/>
              </w:rPr>
              <w:t xml:space="preserve"> </w:t>
            </w:r>
            <w:proofErr w:type="spellStart"/>
            <w:r w:rsidRPr="002B7092">
              <w:rPr>
                <w:rFonts w:ascii="Garamond" w:hAnsi="Garamond"/>
                <w:sz w:val="28"/>
                <w:szCs w:val="28"/>
              </w:rPr>
              <w:t>shoh</w:t>
            </w:r>
            <w:proofErr w:type="spellEnd"/>
            <w:r w:rsidRPr="002B7092">
              <w:rPr>
                <w:rFonts w:ascii="Garamond" w:hAnsi="Garamond"/>
                <w:sz w:val="28"/>
                <w:szCs w:val="28"/>
              </w:rPr>
              <w:t xml:space="preserve"> </w:t>
            </w:r>
            <w:proofErr w:type="spellStart"/>
            <w:r w:rsidRPr="002B7092">
              <w:rPr>
                <w:rFonts w:ascii="Garamond" w:hAnsi="Garamond"/>
                <w:sz w:val="28"/>
                <w:szCs w:val="28"/>
              </w:rPr>
              <w:t>aynyn</w:t>
            </w:r>
            <w:proofErr w:type="spellEnd"/>
            <w:r w:rsidRPr="002B7092">
              <w:rPr>
                <w:rFonts w:ascii="Garamond" w:hAnsi="Garamond"/>
                <w:sz w:val="28"/>
                <w:szCs w:val="28"/>
              </w:rPr>
              <w:t xml:space="preserve"> son </w:t>
            </w:r>
            <w:proofErr w:type="spellStart"/>
            <w:r w:rsidRPr="002B7092">
              <w:rPr>
                <w:rFonts w:ascii="Garamond" w:hAnsi="Garamond"/>
                <w:sz w:val="28"/>
                <w:szCs w:val="28"/>
              </w:rPr>
              <w:t>dy</w:t>
            </w:r>
            <w:proofErr w:type="spellEnd"/>
            <w:r w:rsidRPr="002B7092">
              <w:rPr>
                <w:rFonts w:ascii="Garamond" w:hAnsi="Garamond"/>
                <w:sz w:val="28"/>
                <w:szCs w:val="28"/>
              </w:rPr>
              <w:t xml:space="preserve"> bra</w:t>
            </w:r>
            <w:r w:rsidRPr="002B7092">
              <w:rPr>
                <w:rFonts w:ascii="Garamond" w:hAnsi="Garamond"/>
                <w:i/>
                <w:sz w:val="28"/>
                <w:szCs w:val="28"/>
              </w:rPr>
              <w:t xml:space="preserve">. </w:t>
            </w:r>
            <w:proofErr w:type="spellStart"/>
            <w:r w:rsidRPr="002B7092">
              <w:rPr>
                <w:rFonts w:ascii="Garamond" w:hAnsi="Garamond"/>
                <w:sz w:val="28"/>
                <w:szCs w:val="28"/>
              </w:rPr>
              <w:t>Slanee</w:t>
            </w:r>
            <w:proofErr w:type="spellEnd"/>
            <w:r w:rsidRPr="002B7092">
              <w:rPr>
                <w:rFonts w:ascii="Garamond" w:hAnsi="Garamond"/>
                <w:sz w:val="28"/>
                <w:szCs w:val="28"/>
              </w:rPr>
              <w:t xml:space="preserve"> </w:t>
            </w:r>
            <w:proofErr w:type="spellStart"/>
            <w:r w:rsidRPr="002B7092">
              <w:rPr>
                <w:rFonts w:ascii="Garamond" w:hAnsi="Garamond"/>
                <w:sz w:val="28"/>
                <w:szCs w:val="28"/>
              </w:rPr>
              <w:t>ooilleh</w:t>
            </w:r>
            <w:proofErr w:type="spellEnd"/>
            <w:r w:rsidRPr="002B7092">
              <w:rPr>
                <w:rFonts w:ascii="Garamond" w:hAnsi="Garamond"/>
                <w:sz w:val="28"/>
                <w:szCs w:val="28"/>
              </w:rPr>
              <w:t xml:space="preserve"> </w:t>
            </w:r>
            <w:proofErr w:type="spellStart"/>
            <w:r w:rsidRPr="002B7092">
              <w:rPr>
                <w:rFonts w:ascii="Garamond" w:hAnsi="Garamond"/>
                <w:sz w:val="28"/>
                <w:szCs w:val="28"/>
              </w:rPr>
              <w:t>doghanyn</w:t>
            </w:r>
            <w:proofErr w:type="spellEnd"/>
            <w:r w:rsidRPr="002B7092">
              <w:rPr>
                <w:rFonts w:ascii="Garamond" w:hAnsi="Garamond"/>
                <w:sz w:val="28"/>
                <w:szCs w:val="28"/>
              </w:rPr>
              <w:t xml:space="preserve"> </w:t>
            </w:r>
            <w:proofErr w:type="spellStart"/>
            <w:r w:rsidRPr="002B7092">
              <w:rPr>
                <w:rFonts w:ascii="Garamond" w:hAnsi="Garamond"/>
                <w:sz w:val="28"/>
                <w:szCs w:val="28"/>
              </w:rPr>
              <w:t>nyn</w:t>
            </w:r>
            <w:proofErr w:type="spellEnd"/>
            <w:r w:rsidRPr="002B7092">
              <w:rPr>
                <w:rFonts w:ascii="Garamond" w:hAnsi="Garamond"/>
                <w:sz w:val="28"/>
                <w:szCs w:val="28"/>
              </w:rPr>
              <w:t xml:space="preserve"> </w:t>
            </w:r>
            <w:proofErr w:type="spellStart"/>
            <w:r w:rsidRPr="002B7092">
              <w:rPr>
                <w:rFonts w:ascii="Garamond" w:hAnsi="Garamond"/>
                <w:sz w:val="28"/>
                <w:szCs w:val="28"/>
              </w:rPr>
              <w:t>anmeh</w:t>
            </w:r>
            <w:proofErr w:type="spellEnd"/>
            <w:r w:rsidRPr="002B7092">
              <w:rPr>
                <w:rFonts w:ascii="Garamond" w:hAnsi="Garamond"/>
                <w:sz w:val="28"/>
                <w:szCs w:val="28"/>
              </w:rPr>
              <w:t xml:space="preserve">, as jean </w:t>
            </w:r>
            <w:proofErr w:type="spellStart"/>
            <w:r w:rsidRPr="002B7092">
              <w:rPr>
                <w:rFonts w:ascii="Garamond" w:hAnsi="Garamond"/>
                <w:sz w:val="28"/>
                <w:szCs w:val="28"/>
              </w:rPr>
              <w:t>graih</w:t>
            </w:r>
            <w:proofErr w:type="spellEnd"/>
            <w:r w:rsidRPr="002B7092">
              <w:rPr>
                <w:rFonts w:ascii="Garamond" w:hAnsi="Garamond"/>
                <w:sz w:val="28"/>
                <w:szCs w:val="28"/>
              </w:rPr>
              <w:t xml:space="preserve"> cree-oil </w:t>
            </w:r>
            <w:proofErr w:type="spellStart"/>
            <w:r w:rsidRPr="002B7092">
              <w:rPr>
                <w:rFonts w:ascii="Garamond" w:hAnsi="Garamond"/>
                <w:sz w:val="28"/>
                <w:szCs w:val="28"/>
              </w:rPr>
              <w:t>gys</w:t>
            </w:r>
            <w:proofErr w:type="spellEnd"/>
            <w:r w:rsidRPr="002B7092">
              <w:rPr>
                <w:rFonts w:ascii="Garamond" w:hAnsi="Garamond"/>
                <w:sz w:val="28"/>
                <w:szCs w:val="28"/>
              </w:rPr>
              <w:t xml:space="preserve"> </w:t>
            </w:r>
            <w:proofErr w:type="spellStart"/>
            <w:r w:rsidRPr="002B7092">
              <w:rPr>
                <w:rFonts w:ascii="Garamond" w:hAnsi="Garamond"/>
                <w:sz w:val="28"/>
                <w:szCs w:val="28"/>
              </w:rPr>
              <w:t>casherickys</w:t>
            </w:r>
            <w:proofErr w:type="spellEnd"/>
            <w:r w:rsidRPr="002B7092">
              <w:rPr>
                <w:rFonts w:ascii="Garamond" w:hAnsi="Garamond"/>
                <w:sz w:val="28"/>
                <w:szCs w:val="28"/>
              </w:rPr>
              <w:t xml:space="preserve"> y </w:t>
            </w:r>
            <w:proofErr w:type="spellStart"/>
            <w:r w:rsidRPr="002B7092">
              <w:rPr>
                <w:rFonts w:ascii="Garamond" w:hAnsi="Garamond"/>
                <w:sz w:val="28"/>
                <w:szCs w:val="28"/>
              </w:rPr>
              <w:t>chroo</w:t>
            </w:r>
            <w:proofErr w:type="spellEnd"/>
            <w:r w:rsidRPr="002B7092">
              <w:rPr>
                <w:rFonts w:ascii="Garamond" w:hAnsi="Garamond"/>
                <w:sz w:val="28"/>
                <w:szCs w:val="28"/>
              </w:rPr>
              <w:t xml:space="preserve"> </w:t>
            </w:r>
            <w:proofErr w:type="spellStart"/>
            <w:r w:rsidRPr="002B7092">
              <w:rPr>
                <w:rFonts w:ascii="Garamond" w:hAnsi="Garamond"/>
                <w:sz w:val="28"/>
                <w:szCs w:val="28"/>
              </w:rPr>
              <w:t>aynyn</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vod</w:t>
            </w:r>
            <w:proofErr w:type="spellEnd"/>
            <w:r w:rsidRPr="002B7092">
              <w:rPr>
                <w:rFonts w:ascii="Garamond" w:hAnsi="Garamond"/>
                <w:sz w:val="28"/>
                <w:szCs w:val="28"/>
              </w:rPr>
              <w:t xml:space="preserve"> mad </w:t>
            </w:r>
            <w:proofErr w:type="spellStart"/>
            <w:r w:rsidRPr="002B7092">
              <w:rPr>
                <w:rFonts w:ascii="Garamond" w:hAnsi="Garamond"/>
                <w:sz w:val="28"/>
                <w:szCs w:val="28"/>
              </w:rPr>
              <w:t>tannaghtyn</w:t>
            </w:r>
            <w:proofErr w:type="spellEnd"/>
            <w:r w:rsidRPr="002B7092">
              <w:rPr>
                <w:rFonts w:ascii="Garamond" w:hAnsi="Garamond"/>
                <w:sz w:val="28"/>
                <w:szCs w:val="28"/>
              </w:rPr>
              <w:t xml:space="preserve"> </w:t>
            </w:r>
            <w:proofErr w:type="spellStart"/>
            <w:r w:rsidRPr="002B7092">
              <w:rPr>
                <w:rFonts w:ascii="Garamond" w:hAnsi="Garamond"/>
                <w:sz w:val="28"/>
                <w:szCs w:val="28"/>
              </w:rPr>
              <w:t>dt’harvaantyn</w:t>
            </w:r>
            <w:proofErr w:type="spellEnd"/>
            <w:r w:rsidRPr="002B7092">
              <w:rPr>
                <w:rFonts w:ascii="Garamond" w:hAnsi="Garamond"/>
                <w:sz w:val="28"/>
                <w:szCs w:val="28"/>
              </w:rPr>
              <w:t xml:space="preserve"> </w:t>
            </w:r>
            <w:proofErr w:type="spellStart"/>
            <w:r w:rsidRPr="002B7092">
              <w:rPr>
                <w:rFonts w:ascii="Garamond" w:hAnsi="Garamond"/>
                <w:sz w:val="28"/>
                <w:szCs w:val="28"/>
              </w:rPr>
              <w:t>ny</w:t>
            </w:r>
            <w:proofErr w:type="spellEnd"/>
            <w:r w:rsidRPr="002B7092">
              <w:rPr>
                <w:rFonts w:ascii="Garamond" w:hAnsi="Garamond"/>
                <w:sz w:val="28"/>
                <w:szCs w:val="28"/>
              </w:rPr>
              <w:t xml:space="preserve"> </w:t>
            </w:r>
            <w:proofErr w:type="spellStart"/>
            <w:r w:rsidRPr="002B7092">
              <w:rPr>
                <w:rFonts w:ascii="Garamond" w:hAnsi="Garamond"/>
                <w:sz w:val="28"/>
                <w:szCs w:val="28"/>
              </w:rPr>
              <w:t>Gialdynyn</w:t>
            </w:r>
            <w:proofErr w:type="spellEnd"/>
            <w:r w:rsidRPr="002B7092">
              <w:rPr>
                <w:rFonts w:ascii="Garamond" w:hAnsi="Garamond"/>
                <w:sz w:val="28"/>
                <w:szCs w:val="28"/>
              </w:rPr>
              <w:t xml:space="preserve"> </w:t>
            </w:r>
            <w:proofErr w:type="spellStart"/>
            <w:r w:rsidRPr="002B7092">
              <w:rPr>
                <w:rFonts w:ascii="Garamond" w:hAnsi="Garamond"/>
                <w:sz w:val="28"/>
                <w:szCs w:val="28"/>
              </w:rPr>
              <w:t>ayd</w:t>
            </w:r>
            <w:proofErr w:type="spellEnd"/>
            <w:r w:rsidRPr="002B7092">
              <w:rPr>
                <w:rFonts w:ascii="Garamond" w:hAnsi="Garamond"/>
                <w:sz w:val="28"/>
                <w:szCs w:val="28"/>
              </w:rPr>
              <w:t xml:space="preserve"> y </w:t>
            </w:r>
            <w:proofErr w:type="spellStart"/>
            <w:r w:rsidRPr="002B7092">
              <w:rPr>
                <w:rFonts w:ascii="Garamond" w:hAnsi="Garamond"/>
                <w:sz w:val="28"/>
                <w:szCs w:val="28"/>
              </w:rPr>
              <w:t>gheddyn</w:t>
            </w:r>
            <w:proofErr w:type="spellEnd"/>
            <w:r w:rsidRPr="002B7092">
              <w:rPr>
                <w:rFonts w:ascii="Garamond" w:hAnsi="Garamond"/>
                <w:sz w:val="28"/>
                <w:szCs w:val="28"/>
              </w:rPr>
              <w:t xml:space="preserve">, as </w:t>
            </w:r>
            <w:proofErr w:type="spellStart"/>
            <w:r w:rsidRPr="002B7092">
              <w:rPr>
                <w:rFonts w:ascii="Garamond" w:hAnsi="Garamond"/>
                <w:sz w:val="28"/>
                <w:szCs w:val="28"/>
              </w:rPr>
              <w:t>ve</w:t>
            </w:r>
            <w:proofErr w:type="spellEnd"/>
            <w:r w:rsidRPr="002B7092">
              <w:rPr>
                <w:rFonts w:ascii="Garamond" w:hAnsi="Garamond"/>
                <w:sz w:val="28"/>
                <w:szCs w:val="28"/>
              </w:rPr>
              <w:t xml:space="preserve"> goal </w:t>
            </w:r>
            <w:proofErr w:type="spellStart"/>
            <w:r w:rsidRPr="002B7092">
              <w:rPr>
                <w:rFonts w:ascii="Garamond" w:hAnsi="Garamond"/>
                <w:sz w:val="28"/>
                <w:szCs w:val="28"/>
              </w:rPr>
              <w:t>ayrne</w:t>
            </w:r>
            <w:proofErr w:type="spellEnd"/>
            <w:r w:rsidRPr="002B7092">
              <w:rPr>
                <w:rFonts w:ascii="Garamond" w:hAnsi="Garamond"/>
                <w:sz w:val="28"/>
                <w:szCs w:val="28"/>
              </w:rPr>
              <w:t xml:space="preserve"> </w:t>
            </w:r>
            <w:proofErr w:type="spellStart"/>
            <w:r w:rsidRPr="002B7092">
              <w:rPr>
                <w:rFonts w:ascii="Garamond" w:hAnsi="Garamond"/>
                <w:sz w:val="28"/>
                <w:szCs w:val="28"/>
              </w:rPr>
              <w:t>ayns</w:t>
            </w:r>
            <w:proofErr w:type="spellEnd"/>
            <w:r w:rsidRPr="002B7092">
              <w:rPr>
                <w:rFonts w:ascii="Garamond" w:hAnsi="Garamond"/>
                <w:sz w:val="28"/>
                <w:szCs w:val="28"/>
              </w:rPr>
              <w:t xml:space="preserve">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Reereeaghts</w:t>
            </w:r>
            <w:proofErr w:type="spellEnd"/>
            <w:r w:rsidRPr="002B7092">
              <w:rPr>
                <w:rFonts w:ascii="Garamond" w:hAnsi="Garamond"/>
                <w:sz w:val="28"/>
                <w:szCs w:val="28"/>
              </w:rPr>
              <w:t xml:space="preserve"> vees </w:t>
            </w:r>
            <w:proofErr w:type="spellStart"/>
            <w:r w:rsidRPr="002B7092">
              <w:rPr>
                <w:rFonts w:ascii="Garamond" w:hAnsi="Garamond"/>
                <w:sz w:val="28"/>
                <w:szCs w:val="28"/>
              </w:rPr>
              <w:t>dy</w:t>
            </w:r>
            <w:proofErr w:type="spellEnd"/>
            <w:r w:rsidRPr="002B7092">
              <w:rPr>
                <w:rFonts w:ascii="Garamond" w:hAnsi="Garamond"/>
                <w:sz w:val="28"/>
                <w:szCs w:val="28"/>
              </w:rPr>
              <w:t xml:space="preserve"> </w:t>
            </w:r>
            <w:proofErr w:type="spellStart"/>
            <w:r w:rsidRPr="002B7092">
              <w:rPr>
                <w:rFonts w:ascii="Garamond" w:hAnsi="Garamond"/>
                <w:sz w:val="28"/>
                <w:szCs w:val="28"/>
              </w:rPr>
              <w:t>bragh</w:t>
            </w:r>
            <w:proofErr w:type="spellEnd"/>
            <w:r w:rsidRPr="002B7092">
              <w:rPr>
                <w:rFonts w:ascii="Garamond" w:hAnsi="Garamond"/>
                <w:sz w:val="28"/>
                <w:szCs w:val="28"/>
              </w:rPr>
              <w:t xml:space="preserve"> er-</w:t>
            </w:r>
            <w:proofErr w:type="spellStart"/>
            <w:r w:rsidRPr="002B7092">
              <w:rPr>
                <w:rFonts w:ascii="Garamond" w:hAnsi="Garamond"/>
                <w:sz w:val="28"/>
                <w:szCs w:val="28"/>
              </w:rPr>
              <w:t>mayrn</w:t>
            </w:r>
            <w:proofErr w:type="spellEnd"/>
            <w:r w:rsidRPr="002B7092">
              <w:rPr>
                <w:rFonts w:ascii="Garamond" w:hAnsi="Garamond"/>
                <w:sz w:val="28"/>
                <w:szCs w:val="28"/>
              </w:rPr>
              <w:t xml:space="preserve">, son </w:t>
            </w:r>
            <w:proofErr w:type="spellStart"/>
            <w:r w:rsidRPr="002B7092">
              <w:rPr>
                <w:rFonts w:ascii="Garamond" w:hAnsi="Garamond"/>
                <w:sz w:val="28"/>
                <w:szCs w:val="28"/>
              </w:rPr>
              <w:t>graih</w:t>
            </w:r>
            <w:proofErr w:type="spellEnd"/>
            <w:r w:rsidRPr="002B7092">
              <w:rPr>
                <w:rFonts w:ascii="Garamond" w:hAnsi="Garamond"/>
                <w:sz w:val="28"/>
                <w:szCs w:val="28"/>
              </w:rPr>
              <w:t xml:space="preserve"> </w:t>
            </w:r>
            <w:proofErr w:type="spellStart"/>
            <w:r w:rsidRPr="002B7092">
              <w:rPr>
                <w:rFonts w:ascii="Garamond" w:hAnsi="Garamond"/>
                <w:sz w:val="28"/>
                <w:szCs w:val="28"/>
              </w:rPr>
              <w:t>Yeesey</w:t>
            </w:r>
            <w:proofErr w:type="spellEnd"/>
            <w:r w:rsidRPr="002B7092">
              <w:rPr>
                <w:rFonts w:ascii="Garamond" w:hAnsi="Garamond"/>
                <w:sz w:val="28"/>
                <w:szCs w:val="28"/>
              </w:rPr>
              <w:t xml:space="preserve"> </w:t>
            </w:r>
            <w:proofErr w:type="spellStart"/>
            <w:r w:rsidRPr="002B7092">
              <w:rPr>
                <w:rFonts w:ascii="Garamond" w:hAnsi="Garamond"/>
                <w:sz w:val="28"/>
                <w:szCs w:val="28"/>
              </w:rPr>
              <w:t>Creest</w:t>
            </w:r>
            <w:proofErr w:type="spellEnd"/>
            <w:r w:rsidRPr="002B7092">
              <w:rPr>
                <w:rFonts w:ascii="Garamond" w:hAnsi="Garamond"/>
                <w:sz w:val="28"/>
                <w:szCs w:val="28"/>
              </w:rPr>
              <w:t xml:space="preserve">. </w:t>
            </w:r>
            <w:r w:rsidRPr="002B7092">
              <w:rPr>
                <w:rFonts w:ascii="Garamond" w:hAnsi="Garamond"/>
                <w:i/>
                <w:sz w:val="28"/>
                <w:szCs w:val="28"/>
              </w:rPr>
              <w:t>Amen</w:t>
            </w:r>
            <w:r w:rsidRPr="002B7092">
              <w:rPr>
                <w:rFonts w:ascii="Garamond" w:hAnsi="Garamond"/>
                <w:sz w:val="28"/>
                <w:szCs w:val="28"/>
              </w:rPr>
              <w:t xml:space="preserve">. </w:t>
            </w:r>
          </w:p>
        </w:tc>
        <w:tc>
          <w:tcPr>
            <w:tcW w:w="4054" w:type="dxa"/>
            <w:tcBorders>
              <w:bottom w:val="single" w:sz="4" w:space="0" w:color="auto"/>
            </w:tcBorders>
          </w:tcPr>
          <w:p w14:paraId="158A1F0B" w14:textId="77777777" w:rsidR="00943586" w:rsidRDefault="00943586" w:rsidP="00DB60C3">
            <w:pPr>
              <w:pStyle w:val="ListParagraph"/>
              <w:ind w:left="0"/>
              <w:jc w:val="both"/>
              <w:rPr>
                <w:rFonts w:ascii="Garamond" w:hAnsi="Garamond" w:cs="Times New Roman"/>
                <w:sz w:val="28"/>
              </w:rPr>
            </w:pPr>
            <w:proofErr w:type="spellStart"/>
            <w:r w:rsidRPr="00AA7162">
              <w:rPr>
                <w:rFonts w:ascii="Garamond" w:hAnsi="Garamond" w:cs="Times New Roman"/>
                <w:sz w:val="40"/>
              </w:rPr>
              <w:t>A</w:t>
            </w:r>
            <w:r w:rsidRPr="004F02BD">
              <w:rPr>
                <w:rFonts w:ascii="Garamond" w:hAnsi="Garamond" w:cs="Times New Roman"/>
                <w:i/>
                <w:sz w:val="28"/>
              </w:rPr>
              <w:t>Lmighty</w:t>
            </w:r>
            <w:proofErr w:type="spellEnd"/>
            <w:r w:rsidRPr="004F02BD">
              <w:rPr>
                <w:rFonts w:ascii="Garamond" w:hAnsi="Garamond" w:cs="Times New Roman"/>
                <w:sz w:val="28"/>
              </w:rPr>
              <w:t xml:space="preserve"> </w:t>
            </w:r>
            <w:r w:rsidRPr="004F02BD">
              <w:rPr>
                <w:rFonts w:ascii="Garamond" w:hAnsi="Garamond" w:cs="Times New Roman"/>
                <w:i/>
                <w:sz w:val="28"/>
              </w:rPr>
              <w:t>and everlasting God, heavenly Father, we give thee humble Thanks that thou hast vouchsafed to call us to the Knowledge of thy Grace and Faith in Thee</w:t>
            </w:r>
            <w:r w:rsidR="002C617D">
              <w:rPr>
                <w:rFonts w:ascii="Garamond" w:hAnsi="Garamond" w:cs="Times New Roman"/>
                <w:i/>
                <w:sz w:val="28"/>
              </w:rPr>
              <w:t> :</w:t>
            </w:r>
            <w:r w:rsidRPr="004F02BD">
              <w:rPr>
                <w:rFonts w:ascii="Garamond" w:hAnsi="Garamond" w:cs="Times New Roman"/>
                <w:i/>
                <w:sz w:val="28"/>
              </w:rPr>
              <w:t xml:space="preserve"> Increase this Knowledge, and confirm this Faith in us evermore. Heal all the naughty Inclinations of our Souls, and create in us a hearty Love unto Holiness</w:t>
            </w:r>
            <w:r w:rsidR="004D73B7">
              <w:rPr>
                <w:rFonts w:ascii="Garamond" w:hAnsi="Garamond" w:cs="Times New Roman"/>
                <w:i/>
                <w:sz w:val="28"/>
              </w:rPr>
              <w:t>, that</w:t>
            </w:r>
            <w:r w:rsidRPr="004F02BD">
              <w:rPr>
                <w:rFonts w:ascii="Garamond" w:hAnsi="Garamond" w:cs="Times New Roman"/>
                <w:i/>
                <w:sz w:val="28"/>
              </w:rPr>
              <w:t xml:space="preserve"> continuing thy Servants, we may attain thy Promises, and be made Partakers of thine everlasting Kingdom, for Jesus Christ his sake.</w:t>
            </w:r>
            <w:r w:rsidRPr="004F02BD">
              <w:rPr>
                <w:rFonts w:ascii="Garamond" w:hAnsi="Garamond" w:cs="Times New Roman"/>
                <w:sz w:val="28"/>
              </w:rPr>
              <w:t xml:space="preserve"> Amen.</w:t>
            </w:r>
          </w:p>
          <w:p w14:paraId="6ED5A2FD" w14:textId="77777777" w:rsidR="004D73B7" w:rsidRDefault="004D73B7" w:rsidP="00DB60C3">
            <w:pPr>
              <w:pStyle w:val="ListParagraph"/>
              <w:ind w:left="0"/>
              <w:rPr>
                <w:rFonts w:ascii="Garamond" w:hAnsi="Garamond" w:cs="Times New Roman"/>
                <w:sz w:val="28"/>
              </w:rPr>
            </w:pPr>
          </w:p>
          <w:p w14:paraId="14DAB461" w14:textId="77777777" w:rsidR="004D73B7" w:rsidRDefault="004D73B7" w:rsidP="00DB60C3">
            <w:pPr>
              <w:pStyle w:val="ListParagraph"/>
              <w:ind w:left="0"/>
              <w:rPr>
                <w:rFonts w:ascii="Garamond" w:hAnsi="Garamond" w:cs="Times New Roman"/>
                <w:sz w:val="28"/>
              </w:rPr>
            </w:pPr>
          </w:p>
          <w:p w14:paraId="2546B971" w14:textId="77777777" w:rsidR="004D73B7" w:rsidRDefault="004D73B7" w:rsidP="00DB60C3">
            <w:pPr>
              <w:pStyle w:val="ListParagraph"/>
              <w:ind w:left="0"/>
              <w:rPr>
                <w:rFonts w:ascii="Garamond" w:hAnsi="Garamond" w:cs="Times New Roman"/>
                <w:sz w:val="28"/>
              </w:rPr>
            </w:pPr>
          </w:p>
          <w:p w14:paraId="2544F37A" w14:textId="77777777" w:rsidR="004D73B7" w:rsidRDefault="004D73B7" w:rsidP="00DB60C3">
            <w:pPr>
              <w:pStyle w:val="ListParagraph"/>
              <w:ind w:left="0"/>
              <w:rPr>
                <w:rFonts w:ascii="Garamond" w:hAnsi="Garamond" w:cs="Times New Roman"/>
                <w:sz w:val="28"/>
              </w:rPr>
            </w:pPr>
          </w:p>
          <w:p w14:paraId="613D5779" w14:textId="77777777" w:rsidR="004D73B7" w:rsidRPr="004F02BD" w:rsidRDefault="004D73B7" w:rsidP="00DB60C3">
            <w:pPr>
              <w:pStyle w:val="ListParagraph"/>
              <w:ind w:left="0"/>
              <w:rPr>
                <w:rFonts w:ascii="Garamond" w:hAnsi="Garamond" w:cs="Times New Roman"/>
                <w:sz w:val="28"/>
              </w:rPr>
            </w:pPr>
          </w:p>
        </w:tc>
        <w:tc>
          <w:tcPr>
            <w:tcW w:w="906" w:type="dxa"/>
          </w:tcPr>
          <w:p w14:paraId="0951BA17" w14:textId="77777777" w:rsidR="00943586" w:rsidRPr="00677A95" w:rsidRDefault="00943586" w:rsidP="00DB60C3">
            <w:pPr>
              <w:pStyle w:val="ListParagraph"/>
              <w:ind w:left="0"/>
              <w:rPr>
                <w:rFonts w:ascii="Garamond" w:hAnsi="Garamond" w:cs="Times New Roman"/>
                <w:i/>
                <w:sz w:val="20"/>
                <w:szCs w:val="20"/>
              </w:rPr>
            </w:pPr>
          </w:p>
        </w:tc>
      </w:tr>
    </w:tbl>
    <w:p w14:paraId="44F9618C" w14:textId="77777777" w:rsidR="004A1869" w:rsidRPr="008B4C85" w:rsidRDefault="004A1869" w:rsidP="00DB60C3">
      <w:pPr>
        <w:pStyle w:val="ListParagraph"/>
        <w:pageBreakBefore/>
        <w:pBdr>
          <w:bottom w:val="single" w:sz="4" w:space="1" w:color="auto"/>
        </w:pBdr>
        <w:ind w:left="0"/>
        <w:rPr>
          <w:rFonts w:ascii="Garamond" w:hAnsi="Garamond" w:cs="Times New Roman"/>
          <w:sz w:val="28"/>
        </w:rPr>
      </w:pPr>
      <w:r w:rsidRPr="008B4C85">
        <w:rPr>
          <w:rFonts w:ascii="Garamond" w:hAnsi="Garamond" w:cs="Times New Roman"/>
          <w:sz w:val="28"/>
        </w:rPr>
        <w:lastRenderedPageBreak/>
        <w:t>[16]</w:t>
      </w:r>
    </w:p>
    <w:p w14:paraId="2E201D17" w14:textId="77777777" w:rsidR="00240FF0" w:rsidRDefault="003769B6" w:rsidP="00AA7162">
      <w:pPr>
        <w:pStyle w:val="ListParagraph"/>
        <w:spacing w:before="360" w:after="240"/>
        <w:ind w:left="0"/>
        <w:contextualSpacing w:val="0"/>
        <w:jc w:val="center"/>
        <w:rPr>
          <w:rFonts w:ascii="Garamond" w:hAnsi="Garamond" w:cs="Times New Roman"/>
          <w:sz w:val="32"/>
        </w:rPr>
      </w:pPr>
      <w:r w:rsidRPr="00D96449">
        <w:rPr>
          <w:rFonts w:ascii="Garamond" w:hAnsi="Garamond" w:cs="Times New Roman"/>
          <w:spacing w:val="60"/>
          <w:sz w:val="32"/>
        </w:rPr>
        <w:t>SEC</w:t>
      </w:r>
      <w:r w:rsidRPr="00D96449">
        <w:rPr>
          <w:rFonts w:ascii="Garamond" w:hAnsi="Garamond" w:cs="Times New Roman"/>
          <w:sz w:val="32"/>
        </w:rPr>
        <w:t>T</w:t>
      </w:r>
      <w:r w:rsidR="00D96449" w:rsidRPr="00D96449">
        <w:rPr>
          <w:rFonts w:ascii="Garamond" w:hAnsi="Garamond" w:cs="Times New Roman"/>
          <w:sz w:val="32"/>
        </w:rPr>
        <w:t>.</w:t>
      </w:r>
      <w:r w:rsidRPr="00D96449">
        <w:rPr>
          <w:rFonts w:ascii="Garamond" w:hAnsi="Garamond" w:cs="Times New Roman"/>
          <w:sz w:val="32"/>
        </w:rPr>
        <w:t xml:space="preserve"> III</w:t>
      </w:r>
      <w:r w:rsidR="00E95A45" w:rsidRPr="00D96449">
        <w:rPr>
          <w:rFonts w:ascii="Garamond" w:hAnsi="Garamond" w:cs="Times New Roman"/>
          <w:sz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4065"/>
        <w:gridCol w:w="976"/>
      </w:tblGrid>
      <w:tr w:rsidR="00F5668C" w:rsidRPr="00240FF0" w14:paraId="7701A6EB" w14:textId="77777777" w:rsidTr="003007D7">
        <w:tc>
          <w:tcPr>
            <w:tcW w:w="0" w:type="auto"/>
          </w:tcPr>
          <w:p w14:paraId="2108BE0B" w14:textId="77777777" w:rsidR="00F5668C" w:rsidRPr="00AC2DF7" w:rsidRDefault="00F5668C" w:rsidP="00DB60C3">
            <w:pPr>
              <w:pStyle w:val="CM5"/>
              <w:widowControl/>
              <w:spacing w:after="80"/>
              <w:jc w:val="both"/>
              <w:rPr>
                <w:rFonts w:ascii="Garamond" w:hAnsi="Garamond"/>
                <w:sz w:val="28"/>
                <w:szCs w:val="28"/>
              </w:rPr>
            </w:pPr>
            <w:r w:rsidRPr="00AC2DF7">
              <w:rPr>
                <w:rFonts w:ascii="Garamond" w:hAnsi="Garamond"/>
                <w:i/>
                <w:sz w:val="28"/>
                <w:szCs w:val="28"/>
              </w:rPr>
              <w:t>Q.</w:t>
            </w:r>
            <w:r w:rsidRPr="00AC2DF7">
              <w:rPr>
                <w:rFonts w:ascii="Garamond" w:hAnsi="Garamond"/>
                <w:sz w:val="28"/>
                <w:szCs w:val="28"/>
              </w:rPr>
              <w:t xml:space="preserve"> </w:t>
            </w:r>
            <w:proofErr w:type="spellStart"/>
            <w:r w:rsidRPr="00AA7162">
              <w:rPr>
                <w:rFonts w:ascii="Old English Text MT" w:hAnsi="Old English Text MT"/>
                <w:sz w:val="40"/>
                <w:szCs w:val="28"/>
              </w:rPr>
              <w:t>Y</w:t>
            </w:r>
            <w:r w:rsidRPr="00F5668C">
              <w:rPr>
                <w:rFonts w:ascii="Old English Text MT" w:hAnsi="Old English Text MT"/>
                <w:sz w:val="28"/>
                <w:szCs w:val="28"/>
              </w:rPr>
              <w:t>Oal</w:t>
            </w:r>
            <w:proofErr w:type="spellEnd"/>
            <w:r w:rsidRPr="00F5668C">
              <w:rPr>
                <w:rFonts w:ascii="Old English Text MT" w:hAnsi="Old English Text MT"/>
                <w:sz w:val="28"/>
                <w:szCs w:val="28"/>
              </w:rPr>
              <w:t xml:space="preserve"> my </w:t>
            </w:r>
            <w:proofErr w:type="spellStart"/>
            <w:r w:rsidRPr="00F5668C">
              <w:rPr>
                <w:rFonts w:ascii="Old English Text MT" w:hAnsi="Old English Text MT"/>
                <w:sz w:val="28"/>
                <w:szCs w:val="28"/>
              </w:rPr>
              <w:t>Ghedjaghyn</w:t>
            </w:r>
            <w:proofErr w:type="spellEnd"/>
            <w:r w:rsidRPr="00F5668C">
              <w:rPr>
                <w:rFonts w:ascii="Old English Text MT" w:hAnsi="Old English Text MT"/>
                <w:sz w:val="28"/>
                <w:szCs w:val="28"/>
              </w:rPr>
              <w:t xml:space="preserve"> as my </w:t>
            </w:r>
            <w:proofErr w:type="spellStart"/>
            <w:r w:rsidRPr="00F5668C">
              <w:rPr>
                <w:rFonts w:ascii="Old English Text MT" w:hAnsi="Old English Text MT"/>
                <w:sz w:val="28"/>
                <w:szCs w:val="28"/>
              </w:rPr>
              <w:t>Vimmaghyn</w:t>
            </w:r>
            <w:proofErr w:type="spellEnd"/>
            <w:r w:rsidRPr="00F5668C">
              <w:rPr>
                <w:rFonts w:ascii="Old English Text MT" w:hAnsi="Old English Text MT"/>
                <w:sz w:val="28"/>
                <w:szCs w:val="28"/>
              </w:rPr>
              <w:t xml:space="preserve"> er my hon, Dy </w:t>
            </w:r>
            <w:proofErr w:type="spellStart"/>
            <w:r w:rsidRPr="00F5668C">
              <w:rPr>
                <w:rFonts w:ascii="Old English Text MT" w:hAnsi="Old English Text MT"/>
                <w:sz w:val="28"/>
                <w:szCs w:val="28"/>
              </w:rPr>
              <w:t>dregin</w:t>
            </w:r>
            <w:proofErr w:type="spellEnd"/>
            <w:r w:rsidRPr="00F5668C">
              <w:rPr>
                <w:rFonts w:ascii="Old English Text MT" w:hAnsi="Old English Text MT"/>
                <w:sz w:val="28"/>
                <w:szCs w:val="28"/>
              </w:rPr>
              <w:t xml:space="preserve"> y </w:t>
            </w:r>
            <w:proofErr w:type="spellStart"/>
            <w:r w:rsidRPr="00F5668C">
              <w:rPr>
                <w:rFonts w:ascii="Old English Text MT" w:hAnsi="Old English Text MT"/>
                <w:sz w:val="28"/>
                <w:szCs w:val="28"/>
              </w:rPr>
              <w:t>Dro</w:t>
            </w:r>
            <w:r>
              <w:rPr>
                <w:rFonts w:ascii="Old English Text MT" w:hAnsi="Old English Text MT"/>
                <w:sz w:val="28"/>
                <w:szCs w:val="28"/>
              </w:rPr>
              <w:t>u</w:t>
            </w:r>
            <w:r w:rsidRPr="00F5668C">
              <w:rPr>
                <w:rFonts w:ascii="Old English Text MT" w:hAnsi="Old English Text MT"/>
                <w:sz w:val="28"/>
                <w:szCs w:val="28"/>
              </w:rPr>
              <w:t>gh-spyrryd</w:t>
            </w:r>
            <w:proofErr w:type="spellEnd"/>
            <w:r w:rsidRPr="00F5668C">
              <w:rPr>
                <w:rFonts w:ascii="Old English Text MT" w:hAnsi="Old English Text MT"/>
                <w:sz w:val="28"/>
                <w:szCs w:val="28"/>
              </w:rPr>
              <w:t xml:space="preserve"> as </w:t>
            </w:r>
            <w:proofErr w:type="spellStart"/>
            <w:r w:rsidRPr="00F5668C">
              <w:rPr>
                <w:rFonts w:ascii="Old English Text MT" w:hAnsi="Old English Text MT"/>
                <w:sz w:val="28"/>
                <w:szCs w:val="28"/>
              </w:rPr>
              <w:t>ooilley</w:t>
            </w:r>
            <w:proofErr w:type="spellEnd"/>
            <w:r w:rsidRPr="00F5668C">
              <w:rPr>
                <w:rFonts w:ascii="Old English Text MT" w:hAnsi="Old English Text MT"/>
                <w:sz w:val="28"/>
                <w:szCs w:val="28"/>
              </w:rPr>
              <w:t xml:space="preserve"> ’</w:t>
            </w:r>
            <w:proofErr w:type="spellStart"/>
            <w:r w:rsidRPr="00F5668C">
              <w:rPr>
                <w:rFonts w:ascii="Old English Text MT" w:hAnsi="Old English Text MT"/>
                <w:sz w:val="28"/>
                <w:szCs w:val="28"/>
              </w:rPr>
              <w:t>Obraghyn</w:t>
            </w:r>
            <w:proofErr w:type="spellEnd"/>
            <w:r w:rsidRPr="00F5668C">
              <w:rPr>
                <w:rFonts w:ascii="Old English Text MT" w:hAnsi="Old English Text MT"/>
                <w:sz w:val="28"/>
                <w:szCs w:val="28"/>
              </w:rPr>
              <w:t>.</w:t>
            </w:r>
            <w:r w:rsidRPr="00AC2DF7">
              <w:rPr>
                <w:rFonts w:ascii="Garamond" w:hAnsi="Garamond"/>
                <w:sz w:val="28"/>
                <w:szCs w:val="28"/>
              </w:rPr>
              <w:t xml:space="preserve"> </w:t>
            </w:r>
          </w:p>
        </w:tc>
        <w:tc>
          <w:tcPr>
            <w:tcW w:w="0" w:type="auto"/>
          </w:tcPr>
          <w:p w14:paraId="676F78CC" w14:textId="77777777" w:rsidR="00F5668C" w:rsidRPr="00240FF0" w:rsidRDefault="00F5668C" w:rsidP="00AA7162">
            <w:pPr>
              <w:pStyle w:val="ListParagraph"/>
              <w:ind w:left="0"/>
              <w:jc w:val="both"/>
              <w:rPr>
                <w:rFonts w:ascii="Old English Text MT" w:hAnsi="Old English Text MT" w:cs="Times New Roman"/>
                <w:sz w:val="28"/>
              </w:rPr>
            </w:pPr>
            <w:r w:rsidRPr="00240FF0">
              <w:rPr>
                <w:rFonts w:ascii="Garamond" w:hAnsi="Garamond" w:cs="Times New Roman"/>
                <w:sz w:val="28"/>
              </w:rPr>
              <w:t xml:space="preserve">Q. </w:t>
            </w:r>
            <w:r w:rsidRPr="00AA7162">
              <w:rPr>
                <w:rFonts w:ascii="Old English Text MT" w:hAnsi="Old English Text MT" w:cs="Times New Roman"/>
                <w:sz w:val="40"/>
              </w:rPr>
              <w:t>M</w:t>
            </w:r>
            <w:r w:rsidRPr="00240FF0">
              <w:rPr>
                <w:rFonts w:ascii="Old English Text MT" w:hAnsi="Old English Text MT" w:cs="Times New Roman"/>
                <w:sz w:val="28"/>
              </w:rPr>
              <w:t>y Godfathers and Godmothers did promise for me, That I should renounce the Devil and all his Works.</w:t>
            </w:r>
          </w:p>
        </w:tc>
        <w:tc>
          <w:tcPr>
            <w:tcW w:w="0" w:type="auto"/>
          </w:tcPr>
          <w:p w14:paraId="3A7A0AEB" w14:textId="77777777" w:rsidR="00F5668C" w:rsidRPr="00F5668C" w:rsidRDefault="00F5668C" w:rsidP="00DB60C3">
            <w:pPr>
              <w:pStyle w:val="ListParagraph"/>
              <w:ind w:left="0"/>
              <w:rPr>
                <w:rFonts w:ascii="Garamond" w:hAnsi="Garamond" w:cs="Times New Roman"/>
                <w:sz w:val="20"/>
              </w:rPr>
            </w:pPr>
          </w:p>
        </w:tc>
      </w:tr>
      <w:tr w:rsidR="00F5668C" w:rsidRPr="00240FF0" w14:paraId="2715330D" w14:textId="77777777" w:rsidTr="003007D7">
        <w:tc>
          <w:tcPr>
            <w:tcW w:w="0" w:type="auto"/>
          </w:tcPr>
          <w:p w14:paraId="156D8580" w14:textId="77777777" w:rsidR="00F5668C" w:rsidRPr="00AC2DF7" w:rsidRDefault="00F5668C" w:rsidP="00DB60C3">
            <w:pPr>
              <w:pStyle w:val="CM5"/>
              <w:widowControl/>
              <w:spacing w:line="240" w:lineRule="auto"/>
              <w:ind w:firstLine="227"/>
              <w:jc w:val="both"/>
              <w:rPr>
                <w:rFonts w:ascii="Garamond" w:hAnsi="Garamond"/>
                <w:sz w:val="28"/>
                <w:szCs w:val="28"/>
              </w:rPr>
            </w:pPr>
            <w:proofErr w:type="spellStart"/>
            <w:r w:rsidRPr="00AC2DF7">
              <w:rPr>
                <w:rFonts w:ascii="Garamond" w:hAnsi="Garamond"/>
                <w:sz w:val="28"/>
                <w:szCs w:val="28"/>
              </w:rPr>
              <w:t>Guee’m</w:t>
            </w:r>
            <w:proofErr w:type="spellEnd"/>
            <w:r w:rsidRPr="00AC2DF7">
              <w:rPr>
                <w:rFonts w:ascii="Garamond" w:hAnsi="Garamond"/>
                <w:sz w:val="28"/>
                <w:szCs w:val="28"/>
              </w:rPr>
              <w:t xml:space="preserve"> </w:t>
            </w:r>
            <w:proofErr w:type="spellStart"/>
            <w:r w:rsidRPr="00AC2DF7">
              <w:rPr>
                <w:rFonts w:ascii="Garamond" w:hAnsi="Garamond"/>
                <w:sz w:val="28"/>
                <w:szCs w:val="28"/>
              </w:rPr>
              <w:t>erriu</w:t>
            </w:r>
            <w:proofErr w:type="spellEnd"/>
            <w:r w:rsidRPr="00AC2DF7">
              <w:rPr>
                <w:rFonts w:ascii="Garamond" w:hAnsi="Garamond"/>
                <w:sz w:val="28"/>
                <w:szCs w:val="28"/>
              </w:rPr>
              <w:t xml:space="preserve"> cur </w:t>
            </w:r>
            <w:proofErr w:type="spellStart"/>
            <w:r w:rsidRPr="00AC2DF7">
              <w:rPr>
                <w:rFonts w:ascii="Garamond" w:hAnsi="Garamond"/>
                <w:sz w:val="28"/>
                <w:szCs w:val="28"/>
              </w:rPr>
              <w:t>jee</w:t>
            </w:r>
            <w:proofErr w:type="spellEnd"/>
            <w:r w:rsidRPr="00AC2DF7">
              <w:rPr>
                <w:rFonts w:ascii="Garamond" w:hAnsi="Garamond"/>
                <w:sz w:val="28"/>
                <w:szCs w:val="28"/>
              </w:rPr>
              <w:t xml:space="preserve"> </w:t>
            </w:r>
            <w:proofErr w:type="spellStart"/>
            <w:r w:rsidRPr="00AC2DF7">
              <w:rPr>
                <w:rFonts w:ascii="Garamond" w:hAnsi="Garamond"/>
                <w:sz w:val="28"/>
                <w:szCs w:val="28"/>
              </w:rPr>
              <w:t>tushtey</w:t>
            </w:r>
            <w:proofErr w:type="spellEnd"/>
            <w:r w:rsidRPr="00AC2DF7">
              <w:rPr>
                <w:rFonts w:ascii="Garamond" w:hAnsi="Garamond"/>
                <w:sz w:val="28"/>
                <w:szCs w:val="28"/>
              </w:rPr>
              <w:t xml:space="preserve"> </w:t>
            </w:r>
            <w:proofErr w:type="spellStart"/>
            <w:r w:rsidRPr="00AC2DF7">
              <w:rPr>
                <w:rFonts w:ascii="Garamond" w:hAnsi="Garamond"/>
                <w:sz w:val="28"/>
                <w:szCs w:val="28"/>
              </w:rPr>
              <w:t>dou</w:t>
            </w:r>
            <w:proofErr w:type="spellEnd"/>
            <w:r w:rsidRPr="00AC2DF7">
              <w:rPr>
                <w:rFonts w:ascii="Garamond" w:hAnsi="Garamond"/>
                <w:sz w:val="28"/>
                <w:szCs w:val="28"/>
              </w:rPr>
              <w:t xml:space="preserve"> </w:t>
            </w:r>
            <w:proofErr w:type="spellStart"/>
            <w:r w:rsidRPr="00AC2DF7">
              <w:rPr>
                <w:rFonts w:ascii="Garamond" w:hAnsi="Garamond"/>
                <w:sz w:val="28"/>
                <w:szCs w:val="28"/>
              </w:rPr>
              <w:t>jeh</w:t>
            </w:r>
            <w:proofErr w:type="spellEnd"/>
            <w:r w:rsidRPr="00AC2DF7">
              <w:rPr>
                <w:rFonts w:ascii="Garamond" w:hAnsi="Garamond"/>
                <w:sz w:val="28"/>
                <w:szCs w:val="28"/>
              </w:rPr>
              <w:t xml:space="preserve"> </w:t>
            </w:r>
            <w:proofErr w:type="spellStart"/>
            <w:r w:rsidRPr="00AC2DF7">
              <w:rPr>
                <w:rFonts w:ascii="Garamond" w:hAnsi="Garamond"/>
                <w:sz w:val="28"/>
                <w:szCs w:val="28"/>
              </w:rPr>
              <w:t>shoh</w:t>
            </w:r>
            <w:proofErr w:type="spellEnd"/>
            <w:r w:rsidRPr="00AC2DF7">
              <w:rPr>
                <w:rFonts w:ascii="Garamond" w:hAnsi="Garamond"/>
                <w:sz w:val="28"/>
                <w:szCs w:val="28"/>
              </w:rPr>
              <w:t xml:space="preserve">. </w:t>
            </w:r>
          </w:p>
        </w:tc>
        <w:tc>
          <w:tcPr>
            <w:tcW w:w="0" w:type="auto"/>
          </w:tcPr>
          <w:p w14:paraId="25A74A5B" w14:textId="77777777" w:rsidR="00F5668C" w:rsidRPr="00240FF0" w:rsidRDefault="00F5668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Pray make me understand the Meaning of this.</w:t>
            </w:r>
          </w:p>
        </w:tc>
        <w:tc>
          <w:tcPr>
            <w:tcW w:w="0" w:type="auto"/>
          </w:tcPr>
          <w:p w14:paraId="1DDC4A25" w14:textId="77777777" w:rsidR="00F5668C" w:rsidRPr="00F5668C" w:rsidRDefault="00F5668C" w:rsidP="00DB60C3">
            <w:pPr>
              <w:pStyle w:val="ListParagraph"/>
              <w:ind w:left="0"/>
              <w:jc w:val="both"/>
              <w:rPr>
                <w:rFonts w:ascii="Garamond" w:hAnsi="Garamond" w:cs="Times New Roman"/>
                <w:i/>
                <w:sz w:val="20"/>
              </w:rPr>
            </w:pPr>
          </w:p>
        </w:tc>
      </w:tr>
      <w:tr w:rsidR="00F5668C" w:rsidRPr="00240FF0" w14:paraId="67C132B8" w14:textId="77777777" w:rsidTr="003007D7">
        <w:tc>
          <w:tcPr>
            <w:tcW w:w="0" w:type="auto"/>
          </w:tcPr>
          <w:p w14:paraId="735449BE" w14:textId="77777777" w:rsidR="00F5668C" w:rsidRPr="00AC2DF7" w:rsidRDefault="00F5668C" w:rsidP="00DB60C3">
            <w:pPr>
              <w:pStyle w:val="Default"/>
              <w:widowControl/>
              <w:ind w:firstLine="227"/>
              <w:jc w:val="both"/>
              <w:rPr>
                <w:rFonts w:ascii="Garamond" w:hAnsi="Garamond"/>
                <w:sz w:val="28"/>
                <w:szCs w:val="28"/>
              </w:rPr>
            </w:pPr>
            <w:r w:rsidRPr="00AC2DF7">
              <w:rPr>
                <w:rFonts w:ascii="Garamond" w:hAnsi="Garamond"/>
                <w:i/>
                <w:color w:val="auto"/>
                <w:sz w:val="28"/>
                <w:szCs w:val="28"/>
              </w:rPr>
              <w:t xml:space="preserve">A. </w:t>
            </w:r>
            <w:proofErr w:type="spellStart"/>
            <w:r w:rsidRPr="00AC2DF7">
              <w:rPr>
                <w:rFonts w:ascii="Garamond" w:hAnsi="Garamond"/>
                <w:color w:val="auto"/>
                <w:sz w:val="28"/>
                <w:szCs w:val="28"/>
              </w:rPr>
              <w:t>Shegin</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dhyt</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toiggal</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dy</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vel</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ec</w:t>
            </w:r>
            <w:proofErr w:type="spellEnd"/>
            <w:r w:rsidRPr="00AC2DF7">
              <w:rPr>
                <w:rFonts w:ascii="Garamond" w:hAnsi="Garamond"/>
                <w:color w:val="auto"/>
                <w:sz w:val="28"/>
                <w:szCs w:val="28"/>
              </w:rPr>
              <w:t xml:space="preserve"> y </w:t>
            </w:r>
            <w:proofErr w:type="spellStart"/>
            <w:r w:rsidRPr="00AC2DF7">
              <w:rPr>
                <w:rFonts w:ascii="Garamond" w:hAnsi="Garamond"/>
                <w:color w:val="auto"/>
                <w:sz w:val="28"/>
                <w:szCs w:val="28"/>
              </w:rPr>
              <w:t>Jouyl</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Reereeaght</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ayns</w:t>
            </w:r>
            <w:proofErr w:type="spellEnd"/>
            <w:r w:rsidRPr="00AC2DF7">
              <w:rPr>
                <w:rFonts w:ascii="Garamond" w:hAnsi="Garamond"/>
                <w:color w:val="auto"/>
                <w:sz w:val="28"/>
                <w:szCs w:val="28"/>
              </w:rPr>
              <w:t xml:space="preserve"> y </w:t>
            </w:r>
            <w:proofErr w:type="spellStart"/>
            <w:r w:rsidRPr="00AC2DF7">
              <w:rPr>
                <w:rFonts w:ascii="Garamond" w:hAnsi="Garamond"/>
                <w:color w:val="auto"/>
                <w:sz w:val="28"/>
                <w:szCs w:val="28"/>
              </w:rPr>
              <w:t>Teihl</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shoh</w:t>
            </w:r>
            <w:proofErr w:type="spellEnd"/>
            <w:r w:rsidRPr="00AC2DF7">
              <w:rPr>
                <w:rFonts w:ascii="Garamond" w:hAnsi="Garamond"/>
                <w:color w:val="auto"/>
                <w:sz w:val="28"/>
                <w:szCs w:val="28"/>
              </w:rPr>
              <w:t xml:space="preserve">, as </w:t>
            </w:r>
            <w:proofErr w:type="spellStart"/>
            <w:r w:rsidRPr="00AC2DF7">
              <w:rPr>
                <w:rFonts w:ascii="Garamond" w:hAnsi="Garamond"/>
                <w:color w:val="auto"/>
                <w:sz w:val="28"/>
                <w:szCs w:val="28"/>
              </w:rPr>
              <w:t>sleih</w:t>
            </w:r>
            <w:proofErr w:type="spellEnd"/>
            <w:r w:rsidRPr="00AC2DF7">
              <w:rPr>
                <w:rFonts w:ascii="Garamond" w:hAnsi="Garamond"/>
                <w:color w:val="auto"/>
                <w:sz w:val="28"/>
                <w:szCs w:val="28"/>
              </w:rPr>
              <w:t xml:space="preserve"> ta cur bialys da, as </w:t>
            </w:r>
            <w:proofErr w:type="spellStart"/>
            <w:r w:rsidRPr="00AC2DF7">
              <w:rPr>
                <w:rFonts w:ascii="Garamond" w:hAnsi="Garamond"/>
                <w:color w:val="auto"/>
                <w:sz w:val="28"/>
                <w:szCs w:val="28"/>
              </w:rPr>
              <w:t>dy</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hirveish</w:t>
            </w:r>
            <w:proofErr w:type="spellEnd"/>
            <w:r w:rsidRPr="00AC2DF7">
              <w:rPr>
                <w:rFonts w:ascii="Garamond" w:hAnsi="Garamond"/>
                <w:color w:val="auto"/>
                <w:sz w:val="28"/>
                <w:szCs w:val="28"/>
              </w:rPr>
              <w:t xml:space="preserve"> e </w:t>
            </w:r>
            <w:proofErr w:type="spellStart"/>
            <w:r w:rsidRPr="00AC2DF7">
              <w:rPr>
                <w:rFonts w:ascii="Garamond" w:hAnsi="Garamond"/>
                <w:color w:val="auto"/>
                <w:sz w:val="28"/>
                <w:szCs w:val="28"/>
              </w:rPr>
              <w:t>naght</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myr</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t’ec</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Creest</w:t>
            </w:r>
            <w:proofErr w:type="spellEnd"/>
            <w:r w:rsidRPr="00AC2DF7">
              <w:rPr>
                <w:rFonts w:ascii="Garamond" w:hAnsi="Garamond"/>
                <w:color w:val="auto"/>
                <w:sz w:val="28"/>
                <w:szCs w:val="28"/>
              </w:rPr>
              <w:t xml:space="preserve">. </w:t>
            </w:r>
          </w:p>
        </w:tc>
        <w:tc>
          <w:tcPr>
            <w:tcW w:w="0" w:type="auto"/>
          </w:tcPr>
          <w:p w14:paraId="039DFDEE" w14:textId="77777777" w:rsidR="00F5668C" w:rsidRPr="00240FF0" w:rsidRDefault="00F5668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You must know</w:t>
            </w:r>
            <w:r>
              <w:rPr>
                <w:rFonts w:ascii="Garamond" w:hAnsi="Garamond" w:cs="Times New Roman"/>
                <w:i/>
                <w:sz w:val="28"/>
              </w:rPr>
              <w:t>,</w:t>
            </w:r>
            <w:r w:rsidRPr="00240FF0">
              <w:rPr>
                <w:rFonts w:ascii="Garamond" w:hAnsi="Garamond" w:cs="Times New Roman"/>
                <w:i/>
                <w:sz w:val="28"/>
              </w:rPr>
              <w:t xml:space="preserve"> that the Devil has a Kingdom, and Subjects, and Servants in this World, as well as Christ has his.</w:t>
            </w:r>
          </w:p>
        </w:tc>
        <w:tc>
          <w:tcPr>
            <w:tcW w:w="0" w:type="auto"/>
          </w:tcPr>
          <w:p w14:paraId="5F234955" w14:textId="77777777" w:rsidR="00F5668C" w:rsidRPr="00F5668C" w:rsidRDefault="00814CAE" w:rsidP="00DB60C3">
            <w:pPr>
              <w:pStyle w:val="ListParagraph"/>
              <w:ind w:left="0"/>
              <w:jc w:val="both"/>
              <w:rPr>
                <w:rFonts w:ascii="Garamond" w:hAnsi="Garamond" w:cs="Times New Roman"/>
                <w:sz w:val="20"/>
              </w:rPr>
            </w:pPr>
            <w:r>
              <w:rPr>
                <w:rFonts w:ascii="Garamond" w:hAnsi="Garamond" w:cs="Times New Roman"/>
                <w:sz w:val="20"/>
              </w:rPr>
              <w:t>Matt. 12. 26</w:t>
            </w:r>
          </w:p>
        </w:tc>
      </w:tr>
      <w:tr w:rsidR="00F5668C" w:rsidRPr="00240FF0" w14:paraId="0D053E34" w14:textId="77777777" w:rsidTr="003007D7">
        <w:tc>
          <w:tcPr>
            <w:tcW w:w="0" w:type="auto"/>
          </w:tcPr>
          <w:p w14:paraId="79C3ABCF" w14:textId="77777777" w:rsidR="00F5668C" w:rsidRPr="00AC2DF7" w:rsidRDefault="00F5668C" w:rsidP="00DB60C3">
            <w:pPr>
              <w:pStyle w:val="Default"/>
              <w:widowControl/>
              <w:ind w:firstLine="227"/>
              <w:jc w:val="both"/>
              <w:rPr>
                <w:rFonts w:ascii="Garamond" w:hAnsi="Garamond"/>
                <w:sz w:val="28"/>
                <w:szCs w:val="28"/>
              </w:rPr>
            </w:pPr>
            <w:proofErr w:type="spellStart"/>
            <w:r w:rsidRPr="00AC2DF7">
              <w:rPr>
                <w:rFonts w:ascii="Garamond" w:hAnsi="Garamond"/>
                <w:color w:val="auto"/>
                <w:sz w:val="28"/>
                <w:szCs w:val="28"/>
              </w:rPr>
              <w:t>Ooilley</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ny</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oddys</w:t>
            </w:r>
            <w:proofErr w:type="spellEnd"/>
            <w:r w:rsidRPr="00AC2DF7">
              <w:rPr>
                <w:rFonts w:ascii="Garamond" w:hAnsi="Garamond"/>
                <w:color w:val="auto"/>
                <w:sz w:val="28"/>
                <w:szCs w:val="28"/>
              </w:rPr>
              <w:t xml:space="preserve"> e </w:t>
            </w:r>
            <w:proofErr w:type="spellStart"/>
            <w:r w:rsidRPr="00AC2DF7">
              <w:rPr>
                <w:rFonts w:ascii="Garamond" w:hAnsi="Garamond"/>
                <w:color w:val="auto"/>
                <w:sz w:val="28"/>
                <w:szCs w:val="28"/>
              </w:rPr>
              <w:t>choyrlagh</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dy</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hregeil</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Annaghyn</w:t>
            </w:r>
            <w:proofErr w:type="spellEnd"/>
            <w:r w:rsidRPr="00AC2DF7">
              <w:rPr>
                <w:rFonts w:ascii="Garamond" w:hAnsi="Garamond"/>
                <w:color w:val="auto"/>
                <w:sz w:val="28"/>
                <w:szCs w:val="28"/>
              </w:rPr>
              <w:t xml:space="preserve"> Yee as </w:t>
            </w:r>
            <w:proofErr w:type="spellStart"/>
            <w:r w:rsidRPr="00AC2DF7">
              <w:rPr>
                <w:rFonts w:ascii="Garamond" w:hAnsi="Garamond"/>
                <w:color w:val="auto"/>
                <w:sz w:val="28"/>
                <w:szCs w:val="28"/>
              </w:rPr>
              <w:t>dy</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eyrt</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ersyn</w:t>
            </w:r>
            <w:proofErr w:type="spellEnd"/>
            <w:r w:rsidRPr="00AC2DF7">
              <w:rPr>
                <w:rFonts w:ascii="Garamond" w:hAnsi="Garamond"/>
                <w:color w:val="auto"/>
                <w:sz w:val="28"/>
                <w:szCs w:val="28"/>
              </w:rPr>
              <w:t xml:space="preserve"> as er e </w:t>
            </w:r>
            <w:proofErr w:type="spellStart"/>
            <w:r w:rsidRPr="00AC2DF7">
              <w:rPr>
                <w:rFonts w:ascii="Garamond" w:hAnsi="Garamond"/>
                <w:color w:val="auto"/>
                <w:sz w:val="28"/>
                <w:szCs w:val="28"/>
              </w:rPr>
              <w:t>raadjin</w:t>
            </w:r>
            <w:proofErr w:type="spellEnd"/>
            <w:r w:rsidRPr="00AC2DF7">
              <w:rPr>
                <w:rFonts w:ascii="Garamond" w:hAnsi="Garamond"/>
                <w:color w:val="auto"/>
                <w:sz w:val="28"/>
                <w:szCs w:val="28"/>
              </w:rPr>
              <w:t xml:space="preserve">, ad </w:t>
            </w:r>
            <w:proofErr w:type="spellStart"/>
            <w:r w:rsidRPr="00AC2DF7">
              <w:rPr>
                <w:rFonts w:ascii="Garamond" w:hAnsi="Garamond"/>
                <w:color w:val="auto"/>
                <w:sz w:val="28"/>
                <w:szCs w:val="28"/>
              </w:rPr>
              <w:t>ny</w:t>
            </w:r>
            <w:proofErr w:type="spellEnd"/>
            <w:r w:rsidRPr="00AC2DF7">
              <w:rPr>
                <w:rFonts w:ascii="Garamond" w:hAnsi="Garamond"/>
                <w:color w:val="auto"/>
                <w:sz w:val="28"/>
                <w:szCs w:val="28"/>
              </w:rPr>
              <w:t xml:space="preserve"> </w:t>
            </w:r>
            <w:proofErr w:type="spellStart"/>
            <w:r w:rsidRPr="00AC2DF7">
              <w:rPr>
                <w:rFonts w:ascii="Garamond" w:hAnsi="Garamond"/>
                <w:color w:val="auto"/>
                <w:sz w:val="28"/>
                <w:szCs w:val="28"/>
              </w:rPr>
              <w:t>Sharvaantyn</w:t>
            </w:r>
            <w:proofErr w:type="spellEnd"/>
            <w:r w:rsidRPr="00AC2DF7">
              <w:rPr>
                <w:rFonts w:ascii="Garamond" w:hAnsi="Garamond"/>
                <w:color w:val="auto"/>
                <w:sz w:val="28"/>
                <w:szCs w:val="28"/>
              </w:rPr>
              <w:t xml:space="preserve"> </w:t>
            </w:r>
            <w:proofErr w:type="spellStart"/>
            <w:r w:rsidRPr="00F5668C">
              <w:rPr>
                <w:rFonts w:ascii="Garamond" w:hAnsi="Garamond"/>
                <w:i/>
                <w:color w:val="auto"/>
                <w:sz w:val="28"/>
                <w:szCs w:val="28"/>
              </w:rPr>
              <w:t>echey</w:t>
            </w:r>
            <w:proofErr w:type="spellEnd"/>
            <w:r w:rsidRPr="00AC2DF7">
              <w:rPr>
                <w:rFonts w:ascii="Garamond" w:hAnsi="Garamond"/>
                <w:color w:val="auto"/>
                <w:sz w:val="28"/>
                <w:szCs w:val="28"/>
              </w:rPr>
              <w:t xml:space="preserve">. </w:t>
            </w:r>
          </w:p>
        </w:tc>
        <w:tc>
          <w:tcPr>
            <w:tcW w:w="0" w:type="auto"/>
          </w:tcPr>
          <w:p w14:paraId="62A324C6" w14:textId="77777777" w:rsidR="00F5668C" w:rsidRPr="00240FF0" w:rsidRDefault="00F5668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All that he can preva</w:t>
            </w:r>
            <w:r w:rsidRPr="00F5668C">
              <w:rPr>
                <w:rFonts w:ascii="Garamond" w:hAnsi="Garamond" w:cs="Times New Roman"/>
                <w:sz w:val="28"/>
              </w:rPr>
              <w:t>i</w:t>
            </w:r>
            <w:r w:rsidRPr="00240FF0">
              <w:rPr>
                <w:rFonts w:ascii="Garamond" w:hAnsi="Garamond" w:cs="Times New Roman"/>
                <w:i/>
                <w:sz w:val="28"/>
              </w:rPr>
              <w:t xml:space="preserve">l upon to forsake the Commands of God, and to follow him and his ways, are </w:t>
            </w:r>
            <w:r w:rsidRPr="00F5668C">
              <w:rPr>
                <w:rFonts w:ascii="Garamond" w:hAnsi="Garamond" w:cs="Times New Roman"/>
                <w:sz w:val="28"/>
              </w:rPr>
              <w:t>his</w:t>
            </w:r>
            <w:r w:rsidRPr="00240FF0">
              <w:rPr>
                <w:rFonts w:ascii="Garamond" w:hAnsi="Garamond" w:cs="Times New Roman"/>
                <w:i/>
                <w:sz w:val="28"/>
              </w:rPr>
              <w:t xml:space="preserve"> Servants.</w:t>
            </w:r>
          </w:p>
        </w:tc>
        <w:tc>
          <w:tcPr>
            <w:tcW w:w="0" w:type="auto"/>
          </w:tcPr>
          <w:p w14:paraId="27C6B472" w14:textId="77777777" w:rsidR="00F5668C" w:rsidRPr="00F5668C" w:rsidRDefault="00F5668C" w:rsidP="00DB60C3">
            <w:pPr>
              <w:pStyle w:val="ListParagraph"/>
              <w:ind w:left="0"/>
              <w:jc w:val="both"/>
              <w:rPr>
                <w:rFonts w:ascii="Garamond" w:hAnsi="Garamond" w:cs="Times New Roman"/>
                <w:i/>
                <w:sz w:val="20"/>
              </w:rPr>
            </w:pPr>
          </w:p>
        </w:tc>
      </w:tr>
      <w:tr w:rsidR="00F5668C" w:rsidRPr="00240FF0" w14:paraId="2F43BB1D" w14:textId="77777777" w:rsidTr="003007D7">
        <w:tc>
          <w:tcPr>
            <w:tcW w:w="0" w:type="auto"/>
          </w:tcPr>
          <w:p w14:paraId="1D2FFAA1" w14:textId="77777777" w:rsidR="00F5668C" w:rsidRPr="00AC2DF7" w:rsidRDefault="00F5668C" w:rsidP="00DB60C3">
            <w:pPr>
              <w:pStyle w:val="CM3"/>
              <w:widowControl/>
              <w:spacing w:line="240" w:lineRule="auto"/>
              <w:ind w:firstLine="227"/>
              <w:jc w:val="both"/>
              <w:rPr>
                <w:rFonts w:ascii="Garamond" w:hAnsi="Garamond"/>
                <w:sz w:val="28"/>
                <w:szCs w:val="28"/>
              </w:rPr>
            </w:pPr>
            <w:proofErr w:type="spellStart"/>
            <w:r w:rsidRPr="00AC2DF7">
              <w:rPr>
                <w:rFonts w:ascii="Garamond" w:hAnsi="Garamond"/>
                <w:sz w:val="28"/>
                <w:szCs w:val="28"/>
              </w:rPr>
              <w:t>Adsyn</w:t>
            </w:r>
            <w:proofErr w:type="spellEnd"/>
            <w:r w:rsidRPr="00AC2DF7">
              <w:rPr>
                <w:rFonts w:ascii="Garamond" w:hAnsi="Garamond"/>
                <w:sz w:val="28"/>
                <w:szCs w:val="28"/>
              </w:rPr>
              <w:t xml:space="preserve"> </w:t>
            </w:r>
            <w:proofErr w:type="spellStart"/>
            <w:r w:rsidRPr="00AC2DF7">
              <w:rPr>
                <w:rFonts w:ascii="Garamond" w:hAnsi="Garamond"/>
                <w:sz w:val="28"/>
                <w:szCs w:val="28"/>
              </w:rPr>
              <w:t>ooilley</w:t>
            </w:r>
            <w:proofErr w:type="spellEnd"/>
            <w:r w:rsidRPr="00AC2DF7">
              <w:rPr>
                <w:rFonts w:ascii="Garamond" w:hAnsi="Garamond"/>
                <w:sz w:val="28"/>
                <w:szCs w:val="28"/>
              </w:rPr>
              <w:t xml:space="preserve"> ta </w:t>
            </w:r>
            <w:proofErr w:type="spellStart"/>
            <w:r w:rsidRPr="00AC2DF7">
              <w:rPr>
                <w:rFonts w:ascii="Garamond" w:hAnsi="Garamond"/>
                <w:sz w:val="28"/>
                <w:szCs w:val="28"/>
              </w:rPr>
              <w:t>shassoo</w:t>
            </w:r>
            <w:proofErr w:type="spellEnd"/>
            <w:r w:rsidRPr="00AC2DF7">
              <w:rPr>
                <w:rFonts w:ascii="Garamond" w:hAnsi="Garamond"/>
                <w:sz w:val="28"/>
                <w:szCs w:val="28"/>
              </w:rPr>
              <w:t xml:space="preserve"> </w:t>
            </w:r>
            <w:proofErr w:type="spellStart"/>
            <w:r w:rsidRPr="00AC2DF7">
              <w:rPr>
                <w:rFonts w:ascii="Garamond" w:hAnsi="Garamond"/>
                <w:sz w:val="28"/>
                <w:szCs w:val="28"/>
              </w:rPr>
              <w:t>noi</w:t>
            </w:r>
            <w:proofErr w:type="spellEnd"/>
            <w:r w:rsidRPr="00AC2DF7">
              <w:rPr>
                <w:rFonts w:ascii="Garamond" w:hAnsi="Garamond"/>
                <w:sz w:val="28"/>
                <w:szCs w:val="28"/>
              </w:rPr>
              <w:t xml:space="preserve"> e </w:t>
            </w:r>
            <w:proofErr w:type="spellStart"/>
            <w:r w:rsidRPr="00AC2DF7">
              <w:rPr>
                <w:rFonts w:ascii="Garamond" w:hAnsi="Garamond"/>
                <w:sz w:val="28"/>
                <w:szCs w:val="28"/>
              </w:rPr>
              <w:t>violaghyn</w:t>
            </w:r>
            <w:proofErr w:type="spellEnd"/>
            <w:r w:rsidRPr="00AC2DF7">
              <w:rPr>
                <w:rFonts w:ascii="Garamond" w:hAnsi="Garamond"/>
                <w:sz w:val="28"/>
                <w:szCs w:val="28"/>
              </w:rPr>
              <w:t xml:space="preserve"> as goal </w:t>
            </w:r>
            <w:proofErr w:type="spellStart"/>
            <w:r w:rsidRPr="00AC2DF7">
              <w:rPr>
                <w:rFonts w:ascii="Garamond" w:hAnsi="Garamond"/>
                <w:sz w:val="28"/>
                <w:szCs w:val="28"/>
              </w:rPr>
              <w:t>orroo</w:t>
            </w:r>
            <w:proofErr w:type="spellEnd"/>
            <w:r w:rsidRPr="00AC2DF7">
              <w:rPr>
                <w:rFonts w:ascii="Garamond" w:hAnsi="Garamond"/>
                <w:sz w:val="28"/>
                <w:szCs w:val="28"/>
              </w:rPr>
              <w:t xml:space="preserve"> </w:t>
            </w:r>
            <w:proofErr w:type="spellStart"/>
            <w:r w:rsidRPr="00AC2DF7">
              <w:rPr>
                <w:rFonts w:ascii="Garamond" w:hAnsi="Garamond"/>
                <w:sz w:val="28"/>
                <w:szCs w:val="28"/>
              </w:rPr>
              <w:t>dy</w:t>
            </w:r>
            <w:proofErr w:type="spellEnd"/>
            <w:r w:rsidRPr="00AC2DF7">
              <w:rPr>
                <w:rFonts w:ascii="Garamond" w:hAnsi="Garamond"/>
                <w:sz w:val="28"/>
                <w:szCs w:val="28"/>
              </w:rPr>
              <w:t xml:space="preserve"> </w:t>
            </w:r>
            <w:proofErr w:type="spellStart"/>
            <w:r w:rsidRPr="00AC2DF7">
              <w:rPr>
                <w:rFonts w:ascii="Garamond" w:hAnsi="Garamond"/>
                <w:sz w:val="28"/>
                <w:szCs w:val="28"/>
              </w:rPr>
              <w:t>ve</w:t>
            </w:r>
            <w:proofErr w:type="spellEnd"/>
            <w:r w:rsidRPr="00AC2DF7">
              <w:rPr>
                <w:rFonts w:ascii="Garamond" w:hAnsi="Garamond"/>
                <w:sz w:val="28"/>
                <w:szCs w:val="28"/>
              </w:rPr>
              <w:t xml:space="preserve"> </w:t>
            </w:r>
            <w:proofErr w:type="spellStart"/>
            <w:r w:rsidRPr="00AC2DF7">
              <w:rPr>
                <w:rFonts w:ascii="Garamond" w:hAnsi="Garamond"/>
                <w:sz w:val="28"/>
                <w:szCs w:val="28"/>
              </w:rPr>
              <w:t>reilt</w:t>
            </w:r>
            <w:proofErr w:type="spellEnd"/>
            <w:r w:rsidRPr="00AC2DF7">
              <w:rPr>
                <w:rFonts w:ascii="Garamond" w:hAnsi="Garamond"/>
                <w:sz w:val="28"/>
                <w:szCs w:val="28"/>
              </w:rPr>
              <w:t xml:space="preserve"> </w:t>
            </w:r>
            <w:proofErr w:type="spellStart"/>
            <w:r w:rsidRPr="00AC2DF7">
              <w:rPr>
                <w:rFonts w:ascii="Garamond" w:hAnsi="Garamond"/>
                <w:sz w:val="28"/>
                <w:szCs w:val="28"/>
              </w:rPr>
              <w:t>liorish</w:t>
            </w:r>
            <w:proofErr w:type="spellEnd"/>
            <w:r w:rsidRPr="00AC2DF7">
              <w:rPr>
                <w:rFonts w:ascii="Garamond" w:hAnsi="Garamond"/>
                <w:sz w:val="28"/>
                <w:szCs w:val="28"/>
              </w:rPr>
              <w:t xml:space="preserve"> </w:t>
            </w:r>
            <w:proofErr w:type="spellStart"/>
            <w:r w:rsidRPr="00AC2DF7">
              <w:rPr>
                <w:rFonts w:ascii="Garamond" w:hAnsi="Garamond"/>
                <w:sz w:val="28"/>
                <w:szCs w:val="28"/>
              </w:rPr>
              <w:t>Leihaghyn</w:t>
            </w:r>
            <w:proofErr w:type="spellEnd"/>
            <w:r w:rsidRPr="00AC2DF7">
              <w:rPr>
                <w:rFonts w:ascii="Garamond" w:hAnsi="Garamond"/>
                <w:sz w:val="28"/>
                <w:szCs w:val="28"/>
              </w:rPr>
              <w:t xml:space="preserve"> Yee, ad </w:t>
            </w:r>
            <w:proofErr w:type="spellStart"/>
            <w:r w:rsidRPr="00AC2DF7">
              <w:rPr>
                <w:rFonts w:ascii="Garamond" w:hAnsi="Garamond"/>
                <w:sz w:val="28"/>
                <w:szCs w:val="28"/>
              </w:rPr>
              <w:t>shen</w:t>
            </w:r>
            <w:proofErr w:type="spellEnd"/>
            <w:r w:rsidRPr="00AC2DF7">
              <w:rPr>
                <w:rFonts w:ascii="Garamond" w:hAnsi="Garamond"/>
                <w:sz w:val="28"/>
                <w:szCs w:val="28"/>
              </w:rPr>
              <w:t xml:space="preserve"> </w:t>
            </w:r>
            <w:proofErr w:type="spellStart"/>
            <w:r w:rsidRPr="00AC2DF7">
              <w:rPr>
                <w:rFonts w:ascii="Garamond" w:hAnsi="Garamond"/>
                <w:sz w:val="28"/>
                <w:szCs w:val="28"/>
              </w:rPr>
              <w:t>Sharvaantyn</w:t>
            </w:r>
            <w:proofErr w:type="spellEnd"/>
            <w:r w:rsidRPr="00AC2DF7">
              <w:rPr>
                <w:rFonts w:ascii="Garamond" w:hAnsi="Garamond"/>
                <w:sz w:val="28"/>
                <w:szCs w:val="28"/>
              </w:rPr>
              <w:t xml:space="preserve"> </w:t>
            </w:r>
            <w:proofErr w:type="spellStart"/>
            <w:r w:rsidRPr="00AC2DF7">
              <w:rPr>
                <w:rFonts w:ascii="Garamond" w:hAnsi="Garamond"/>
                <w:sz w:val="28"/>
                <w:szCs w:val="28"/>
              </w:rPr>
              <w:t>Chreest</w:t>
            </w:r>
            <w:proofErr w:type="spellEnd"/>
            <w:r w:rsidRPr="00AC2DF7">
              <w:rPr>
                <w:rFonts w:ascii="Garamond" w:hAnsi="Garamond"/>
                <w:sz w:val="28"/>
                <w:szCs w:val="28"/>
              </w:rPr>
              <w:t xml:space="preserve">, </w:t>
            </w:r>
            <w:proofErr w:type="spellStart"/>
            <w:r w:rsidRPr="00AC2DF7">
              <w:rPr>
                <w:rFonts w:ascii="Garamond" w:hAnsi="Garamond"/>
                <w:i/>
                <w:sz w:val="28"/>
                <w:szCs w:val="28"/>
              </w:rPr>
              <w:t>haink</w:t>
            </w:r>
            <w:proofErr w:type="spellEnd"/>
            <w:r w:rsidRPr="00AC2DF7">
              <w:rPr>
                <w:rFonts w:ascii="Garamond" w:hAnsi="Garamond"/>
                <w:i/>
                <w:sz w:val="28"/>
                <w:szCs w:val="28"/>
              </w:rPr>
              <w:t xml:space="preserve"> </w:t>
            </w:r>
            <w:proofErr w:type="spellStart"/>
            <w:r w:rsidRPr="00AC2DF7">
              <w:rPr>
                <w:rFonts w:ascii="Garamond" w:hAnsi="Garamond"/>
                <w:i/>
                <w:sz w:val="28"/>
                <w:szCs w:val="28"/>
              </w:rPr>
              <w:t>stiagh</w:t>
            </w:r>
            <w:proofErr w:type="spellEnd"/>
            <w:r w:rsidRPr="00AC2DF7">
              <w:rPr>
                <w:rFonts w:ascii="Garamond" w:hAnsi="Garamond"/>
                <w:i/>
                <w:sz w:val="28"/>
                <w:szCs w:val="28"/>
              </w:rPr>
              <w:t xml:space="preserve"> </w:t>
            </w:r>
            <w:proofErr w:type="spellStart"/>
            <w:r w:rsidRPr="00AC2DF7">
              <w:rPr>
                <w:rFonts w:ascii="Garamond" w:hAnsi="Garamond"/>
                <w:i/>
                <w:sz w:val="28"/>
                <w:szCs w:val="28"/>
              </w:rPr>
              <w:t>ayns</w:t>
            </w:r>
            <w:proofErr w:type="spellEnd"/>
            <w:r w:rsidRPr="00AC2DF7">
              <w:rPr>
                <w:rFonts w:ascii="Garamond" w:hAnsi="Garamond"/>
                <w:i/>
                <w:sz w:val="28"/>
                <w:szCs w:val="28"/>
              </w:rPr>
              <w:t xml:space="preserve"> y </w:t>
            </w:r>
            <w:proofErr w:type="spellStart"/>
            <w:r w:rsidRPr="00AC2DF7">
              <w:rPr>
                <w:rFonts w:ascii="Garamond" w:hAnsi="Garamond"/>
                <w:i/>
                <w:sz w:val="28"/>
                <w:szCs w:val="28"/>
              </w:rPr>
              <w:t>Teihl</w:t>
            </w:r>
            <w:proofErr w:type="spellEnd"/>
            <w:r w:rsidRPr="00AC2DF7">
              <w:rPr>
                <w:rFonts w:ascii="Garamond" w:hAnsi="Garamond"/>
                <w:i/>
                <w:sz w:val="28"/>
                <w:szCs w:val="28"/>
              </w:rPr>
              <w:t xml:space="preserve"> </w:t>
            </w:r>
            <w:proofErr w:type="spellStart"/>
            <w:r w:rsidRPr="00AC2DF7">
              <w:rPr>
                <w:rFonts w:ascii="Garamond" w:hAnsi="Garamond"/>
                <w:i/>
                <w:sz w:val="28"/>
                <w:szCs w:val="28"/>
              </w:rPr>
              <w:t>dy</w:t>
            </w:r>
            <w:proofErr w:type="spellEnd"/>
            <w:r w:rsidRPr="00AC2DF7">
              <w:rPr>
                <w:rFonts w:ascii="Garamond" w:hAnsi="Garamond"/>
                <w:i/>
                <w:sz w:val="28"/>
                <w:szCs w:val="28"/>
              </w:rPr>
              <w:t xml:space="preserve"> </w:t>
            </w:r>
            <w:proofErr w:type="spellStart"/>
            <w:r w:rsidRPr="00AC2DF7">
              <w:rPr>
                <w:rFonts w:ascii="Garamond" w:hAnsi="Garamond"/>
                <w:i/>
                <w:sz w:val="28"/>
                <w:szCs w:val="28"/>
              </w:rPr>
              <w:t>stroie</w:t>
            </w:r>
            <w:proofErr w:type="spellEnd"/>
            <w:r w:rsidRPr="00AC2DF7">
              <w:rPr>
                <w:rFonts w:ascii="Garamond" w:hAnsi="Garamond"/>
                <w:i/>
                <w:sz w:val="28"/>
                <w:szCs w:val="28"/>
              </w:rPr>
              <w:t xml:space="preserve"> </w:t>
            </w:r>
            <w:proofErr w:type="spellStart"/>
            <w:r w:rsidRPr="00AC2DF7">
              <w:rPr>
                <w:rFonts w:ascii="Garamond" w:hAnsi="Garamond"/>
                <w:i/>
                <w:sz w:val="28"/>
                <w:szCs w:val="28"/>
              </w:rPr>
              <w:t>Obbraghyn</w:t>
            </w:r>
            <w:proofErr w:type="spellEnd"/>
            <w:r w:rsidRPr="00AC2DF7">
              <w:rPr>
                <w:rFonts w:ascii="Garamond" w:hAnsi="Garamond"/>
                <w:i/>
                <w:sz w:val="28"/>
                <w:szCs w:val="28"/>
              </w:rPr>
              <w:t xml:space="preserve"> y </w:t>
            </w:r>
            <w:proofErr w:type="spellStart"/>
            <w:r w:rsidRPr="00AC2DF7">
              <w:rPr>
                <w:rFonts w:ascii="Garamond" w:hAnsi="Garamond"/>
                <w:i/>
                <w:sz w:val="28"/>
                <w:szCs w:val="28"/>
              </w:rPr>
              <w:t>Jouyl</w:t>
            </w:r>
            <w:proofErr w:type="spellEnd"/>
            <w:r w:rsidRPr="00AC2DF7">
              <w:rPr>
                <w:rFonts w:ascii="Garamond" w:hAnsi="Garamond"/>
                <w:sz w:val="28"/>
                <w:szCs w:val="28"/>
              </w:rPr>
              <w:t xml:space="preserve">. </w:t>
            </w:r>
          </w:p>
        </w:tc>
        <w:tc>
          <w:tcPr>
            <w:tcW w:w="0" w:type="auto"/>
          </w:tcPr>
          <w:p w14:paraId="54AEACA2" w14:textId="77777777" w:rsidR="00F5668C" w:rsidRPr="00240FF0" w:rsidRDefault="00F5668C"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All that oppose his Temptations, and resolve to be governed by the Laws of God, are the Servants of Christ,</w:t>
            </w:r>
            <w:r w:rsidRPr="00240FF0">
              <w:rPr>
                <w:rFonts w:ascii="Garamond" w:hAnsi="Garamond" w:cs="Times New Roman"/>
                <w:sz w:val="28"/>
              </w:rPr>
              <w:t xml:space="preserve"> who came into the World to destroy the works of the Devil.</w:t>
            </w:r>
          </w:p>
        </w:tc>
        <w:tc>
          <w:tcPr>
            <w:tcW w:w="0" w:type="auto"/>
          </w:tcPr>
          <w:p w14:paraId="4C219AE4" w14:textId="77777777" w:rsidR="00F5668C" w:rsidRDefault="00F5668C" w:rsidP="00DB60C3">
            <w:pPr>
              <w:pStyle w:val="ListParagraph"/>
              <w:ind w:left="0"/>
              <w:rPr>
                <w:rFonts w:ascii="Garamond" w:hAnsi="Garamond" w:cs="Times New Roman"/>
                <w:sz w:val="20"/>
              </w:rPr>
            </w:pPr>
          </w:p>
          <w:p w14:paraId="40400714" w14:textId="77777777" w:rsidR="00814CAE" w:rsidRDefault="00814CAE" w:rsidP="00DB60C3">
            <w:pPr>
              <w:pStyle w:val="ListParagraph"/>
              <w:ind w:left="0"/>
              <w:rPr>
                <w:rFonts w:ascii="Garamond" w:hAnsi="Garamond" w:cs="Times New Roman"/>
                <w:sz w:val="20"/>
              </w:rPr>
            </w:pPr>
          </w:p>
          <w:p w14:paraId="735C5378" w14:textId="77777777" w:rsidR="00814CAE" w:rsidRDefault="00814CAE" w:rsidP="00DB60C3">
            <w:pPr>
              <w:pStyle w:val="ListParagraph"/>
              <w:ind w:left="0"/>
              <w:rPr>
                <w:rFonts w:ascii="Garamond" w:hAnsi="Garamond" w:cs="Times New Roman"/>
                <w:sz w:val="20"/>
              </w:rPr>
            </w:pPr>
          </w:p>
          <w:p w14:paraId="37FB0E31" w14:textId="77777777" w:rsidR="00814CAE" w:rsidRDefault="00814CAE" w:rsidP="00DB60C3">
            <w:pPr>
              <w:pStyle w:val="ListParagraph"/>
              <w:ind w:left="0"/>
              <w:rPr>
                <w:rFonts w:ascii="Garamond" w:hAnsi="Garamond" w:cs="Times New Roman"/>
                <w:sz w:val="20"/>
              </w:rPr>
            </w:pPr>
          </w:p>
          <w:p w14:paraId="355C4159" w14:textId="77777777" w:rsidR="00814CAE" w:rsidRPr="00814CAE" w:rsidRDefault="00814CAE" w:rsidP="00DB60C3">
            <w:pPr>
              <w:pStyle w:val="ListParagraph"/>
              <w:ind w:left="0"/>
              <w:rPr>
                <w:rFonts w:ascii="Garamond" w:hAnsi="Garamond" w:cs="Times New Roman"/>
                <w:sz w:val="20"/>
              </w:rPr>
            </w:pPr>
            <w:r>
              <w:rPr>
                <w:rFonts w:ascii="Garamond" w:hAnsi="Garamond" w:cs="Times New Roman"/>
                <w:sz w:val="20"/>
              </w:rPr>
              <w:t>1 Joh. 3. 8.</w:t>
            </w:r>
          </w:p>
        </w:tc>
      </w:tr>
      <w:tr w:rsidR="00F5668C" w:rsidRPr="00240FF0" w14:paraId="1C50C3B2" w14:textId="77777777" w:rsidTr="003007D7">
        <w:tc>
          <w:tcPr>
            <w:tcW w:w="0" w:type="auto"/>
          </w:tcPr>
          <w:p w14:paraId="546E21D3" w14:textId="77777777" w:rsidR="00F5668C" w:rsidRPr="00AC2DF7" w:rsidRDefault="00F5668C" w:rsidP="00DB60C3">
            <w:pPr>
              <w:pStyle w:val="CM8"/>
              <w:widowControl/>
              <w:spacing w:line="240" w:lineRule="auto"/>
              <w:ind w:firstLine="227"/>
              <w:jc w:val="both"/>
              <w:rPr>
                <w:rFonts w:ascii="Garamond" w:hAnsi="Garamond"/>
                <w:sz w:val="28"/>
                <w:szCs w:val="28"/>
              </w:rPr>
            </w:pPr>
            <w:proofErr w:type="spellStart"/>
            <w:r w:rsidRPr="00AC2DF7">
              <w:rPr>
                <w:rFonts w:ascii="Garamond" w:hAnsi="Garamond"/>
                <w:sz w:val="28"/>
                <w:szCs w:val="28"/>
              </w:rPr>
              <w:t>Myr</w:t>
            </w:r>
            <w:proofErr w:type="spellEnd"/>
            <w:r w:rsidRPr="00AC2DF7">
              <w:rPr>
                <w:rFonts w:ascii="Garamond" w:hAnsi="Garamond"/>
                <w:sz w:val="28"/>
                <w:szCs w:val="28"/>
              </w:rPr>
              <w:t xml:space="preserve"> </w:t>
            </w:r>
            <w:proofErr w:type="spellStart"/>
            <w:r w:rsidRPr="00AC2DF7">
              <w:rPr>
                <w:rFonts w:ascii="Garamond" w:hAnsi="Garamond"/>
                <w:sz w:val="28"/>
                <w:szCs w:val="28"/>
              </w:rPr>
              <w:t>shen</w:t>
            </w:r>
            <w:proofErr w:type="spellEnd"/>
            <w:r w:rsidRPr="00AC2DF7">
              <w:rPr>
                <w:rFonts w:ascii="Garamond" w:hAnsi="Garamond"/>
                <w:sz w:val="28"/>
                <w:szCs w:val="28"/>
              </w:rPr>
              <w:t xml:space="preserve"> quoi-</w:t>
            </w:r>
            <w:proofErr w:type="spellStart"/>
            <w:r w:rsidRPr="00AC2DF7">
              <w:rPr>
                <w:rFonts w:ascii="Garamond" w:hAnsi="Garamond"/>
                <w:sz w:val="28"/>
                <w:szCs w:val="28"/>
              </w:rPr>
              <w:t>erbee</w:t>
            </w:r>
            <w:proofErr w:type="spellEnd"/>
            <w:r w:rsidRPr="00AC2DF7">
              <w:rPr>
                <w:rFonts w:ascii="Garamond" w:hAnsi="Garamond"/>
                <w:sz w:val="28"/>
                <w:szCs w:val="28"/>
              </w:rPr>
              <w:t xml:space="preserve"> vees </w:t>
            </w:r>
            <w:proofErr w:type="spellStart"/>
            <w:r w:rsidRPr="00AC2DF7">
              <w:rPr>
                <w:rFonts w:ascii="Garamond" w:hAnsi="Garamond"/>
                <w:sz w:val="28"/>
                <w:szCs w:val="28"/>
              </w:rPr>
              <w:t>ny</w:t>
            </w:r>
            <w:proofErr w:type="spellEnd"/>
            <w:r w:rsidRPr="00AC2DF7">
              <w:rPr>
                <w:rFonts w:ascii="Garamond" w:hAnsi="Garamond"/>
                <w:sz w:val="28"/>
                <w:szCs w:val="28"/>
              </w:rPr>
              <w:t xml:space="preserve"> </w:t>
            </w:r>
            <w:proofErr w:type="spellStart"/>
            <w:r w:rsidRPr="00AC2DF7">
              <w:rPr>
                <w:rFonts w:ascii="Garamond" w:hAnsi="Garamond"/>
                <w:sz w:val="28"/>
                <w:szCs w:val="28"/>
              </w:rPr>
              <w:t>harvaant</w:t>
            </w:r>
            <w:proofErr w:type="spellEnd"/>
            <w:r w:rsidRPr="00AC2DF7">
              <w:rPr>
                <w:rFonts w:ascii="Garamond" w:hAnsi="Garamond"/>
                <w:sz w:val="28"/>
                <w:szCs w:val="28"/>
              </w:rPr>
              <w:t xml:space="preserve"> </w:t>
            </w:r>
            <w:proofErr w:type="spellStart"/>
            <w:r w:rsidRPr="00AC2DF7">
              <w:rPr>
                <w:rFonts w:ascii="Garamond" w:hAnsi="Garamond"/>
                <w:sz w:val="28"/>
                <w:szCs w:val="28"/>
              </w:rPr>
              <w:t>dy</w:t>
            </w:r>
            <w:proofErr w:type="spellEnd"/>
            <w:r w:rsidRPr="00AC2DF7">
              <w:rPr>
                <w:rFonts w:ascii="Garamond" w:hAnsi="Garamond"/>
                <w:sz w:val="28"/>
                <w:szCs w:val="28"/>
              </w:rPr>
              <w:t xml:space="preserve"> </w:t>
            </w:r>
            <w:proofErr w:type="spellStart"/>
            <w:r w:rsidRPr="00AC2DF7">
              <w:rPr>
                <w:rFonts w:ascii="Garamond" w:hAnsi="Garamond"/>
                <w:sz w:val="28"/>
                <w:szCs w:val="28"/>
              </w:rPr>
              <w:t>Chreest</w:t>
            </w:r>
            <w:proofErr w:type="spellEnd"/>
            <w:r w:rsidRPr="00AC2DF7">
              <w:rPr>
                <w:rFonts w:ascii="Garamond" w:hAnsi="Garamond"/>
                <w:sz w:val="28"/>
                <w:szCs w:val="28"/>
              </w:rPr>
              <w:t xml:space="preserve">, </w:t>
            </w:r>
            <w:proofErr w:type="spellStart"/>
            <w:r w:rsidRPr="00AC2DF7">
              <w:rPr>
                <w:rFonts w:ascii="Garamond" w:hAnsi="Garamond"/>
                <w:sz w:val="28"/>
                <w:szCs w:val="28"/>
              </w:rPr>
              <w:t>shegin</w:t>
            </w:r>
            <w:proofErr w:type="spellEnd"/>
            <w:r w:rsidRPr="00AC2DF7">
              <w:rPr>
                <w:rFonts w:ascii="Garamond" w:hAnsi="Garamond"/>
                <w:sz w:val="28"/>
                <w:szCs w:val="28"/>
              </w:rPr>
              <w:t xml:space="preserve"> </w:t>
            </w:r>
            <w:proofErr w:type="spellStart"/>
            <w:r w:rsidRPr="00AC2DF7">
              <w:rPr>
                <w:rFonts w:ascii="Garamond" w:hAnsi="Garamond"/>
                <w:sz w:val="28"/>
                <w:szCs w:val="28"/>
              </w:rPr>
              <w:t>da’n</w:t>
            </w:r>
            <w:proofErr w:type="spellEnd"/>
            <w:r w:rsidRPr="00AC2DF7">
              <w:rPr>
                <w:rFonts w:ascii="Garamond" w:hAnsi="Garamond"/>
                <w:sz w:val="28"/>
                <w:szCs w:val="28"/>
              </w:rPr>
              <w:t xml:space="preserve"> </w:t>
            </w:r>
            <w:proofErr w:type="spellStart"/>
            <w:r w:rsidRPr="00AC2DF7">
              <w:rPr>
                <w:rFonts w:ascii="Garamond" w:hAnsi="Garamond"/>
                <w:sz w:val="28"/>
                <w:szCs w:val="28"/>
              </w:rPr>
              <w:t>Jouyl</w:t>
            </w:r>
            <w:proofErr w:type="spellEnd"/>
            <w:r w:rsidRPr="00AC2DF7">
              <w:rPr>
                <w:rFonts w:ascii="Garamond" w:hAnsi="Garamond"/>
                <w:sz w:val="28"/>
                <w:szCs w:val="28"/>
              </w:rPr>
              <w:t xml:space="preserve"> as e </w:t>
            </w:r>
            <w:proofErr w:type="spellStart"/>
            <w:r w:rsidRPr="00AC2DF7">
              <w:rPr>
                <w:rFonts w:ascii="Garamond" w:hAnsi="Garamond"/>
                <w:sz w:val="28"/>
                <w:szCs w:val="28"/>
              </w:rPr>
              <w:t>Obbraghyn</w:t>
            </w:r>
            <w:proofErr w:type="spellEnd"/>
            <w:r w:rsidRPr="00AC2DF7">
              <w:rPr>
                <w:rFonts w:ascii="Garamond" w:hAnsi="Garamond"/>
                <w:sz w:val="28"/>
                <w:szCs w:val="28"/>
              </w:rPr>
              <w:t xml:space="preserve"> y </w:t>
            </w:r>
            <w:proofErr w:type="spellStart"/>
            <w:r w:rsidRPr="00AC2DF7">
              <w:rPr>
                <w:rFonts w:ascii="Garamond" w:hAnsi="Garamond"/>
                <w:sz w:val="28"/>
                <w:szCs w:val="28"/>
              </w:rPr>
              <w:t>hregeil</w:t>
            </w:r>
            <w:proofErr w:type="spellEnd"/>
            <w:r w:rsidRPr="00AC2DF7">
              <w:rPr>
                <w:rFonts w:ascii="Garamond" w:hAnsi="Garamond"/>
                <w:sz w:val="28"/>
                <w:szCs w:val="28"/>
              </w:rPr>
              <w:t xml:space="preserve">. </w:t>
            </w:r>
          </w:p>
        </w:tc>
        <w:tc>
          <w:tcPr>
            <w:tcW w:w="0" w:type="auto"/>
          </w:tcPr>
          <w:p w14:paraId="201470C6" w14:textId="77777777" w:rsidR="00F5668C" w:rsidRPr="00240FF0" w:rsidRDefault="00F5668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So that whoever will be a Servant of Christ, must Renounce the Devil and all his Works.</w:t>
            </w:r>
          </w:p>
        </w:tc>
        <w:tc>
          <w:tcPr>
            <w:tcW w:w="0" w:type="auto"/>
          </w:tcPr>
          <w:p w14:paraId="4B371C98" w14:textId="77777777" w:rsidR="00F5668C" w:rsidRPr="00F5668C" w:rsidRDefault="00F5668C" w:rsidP="00DB60C3">
            <w:pPr>
              <w:pStyle w:val="ListParagraph"/>
              <w:ind w:left="0"/>
              <w:rPr>
                <w:rFonts w:ascii="Garamond" w:hAnsi="Garamond" w:cs="Times New Roman"/>
                <w:i/>
                <w:sz w:val="20"/>
              </w:rPr>
            </w:pPr>
          </w:p>
        </w:tc>
      </w:tr>
      <w:tr w:rsidR="00814CAE" w:rsidRPr="00240FF0" w14:paraId="79FC6B66" w14:textId="77777777" w:rsidTr="003007D7">
        <w:tc>
          <w:tcPr>
            <w:tcW w:w="0" w:type="auto"/>
          </w:tcPr>
          <w:p w14:paraId="61703A49" w14:textId="77777777" w:rsidR="00814CAE" w:rsidRPr="0030406D" w:rsidRDefault="00814CAE" w:rsidP="00DB60C3">
            <w:pPr>
              <w:pStyle w:val="CM8"/>
              <w:widowControl/>
              <w:spacing w:line="240" w:lineRule="auto"/>
              <w:ind w:firstLine="227"/>
              <w:jc w:val="both"/>
              <w:rPr>
                <w:rFonts w:ascii="Garamond" w:hAnsi="Garamond"/>
                <w:sz w:val="28"/>
                <w:szCs w:val="28"/>
              </w:rPr>
            </w:pPr>
            <w:r w:rsidRPr="0030406D">
              <w:rPr>
                <w:rFonts w:ascii="Garamond" w:hAnsi="Garamond"/>
                <w:sz w:val="28"/>
                <w:szCs w:val="28"/>
              </w:rPr>
              <w:t xml:space="preserve">Son </w:t>
            </w:r>
            <w:proofErr w:type="spellStart"/>
            <w:r w:rsidRPr="0030406D">
              <w:rPr>
                <w:rFonts w:ascii="Garamond" w:hAnsi="Garamond"/>
                <w:sz w:val="28"/>
                <w:szCs w:val="28"/>
              </w:rPr>
              <w:t>shirree’n</w:t>
            </w:r>
            <w:proofErr w:type="spellEnd"/>
            <w:r w:rsidRPr="0030406D">
              <w:rPr>
                <w:rFonts w:ascii="Garamond" w:hAnsi="Garamond"/>
                <w:sz w:val="28"/>
                <w:szCs w:val="28"/>
              </w:rPr>
              <w:t xml:space="preserve"> </w:t>
            </w:r>
            <w:proofErr w:type="spellStart"/>
            <w:r w:rsidRPr="0030406D">
              <w:rPr>
                <w:rFonts w:ascii="Garamond" w:hAnsi="Garamond"/>
                <w:sz w:val="28"/>
                <w:szCs w:val="28"/>
              </w:rPr>
              <w:t>drogh-spyrryd</w:t>
            </w:r>
            <w:proofErr w:type="spellEnd"/>
            <w:r w:rsidRPr="0030406D">
              <w:rPr>
                <w:rFonts w:ascii="Garamond" w:hAnsi="Garamond"/>
                <w:sz w:val="28"/>
                <w:szCs w:val="28"/>
              </w:rPr>
              <w:t xml:space="preserve"> </w:t>
            </w:r>
            <w:proofErr w:type="spellStart"/>
            <w:r w:rsidRPr="0030406D">
              <w:rPr>
                <w:rFonts w:ascii="Garamond" w:hAnsi="Garamond"/>
                <w:sz w:val="28"/>
                <w:szCs w:val="28"/>
              </w:rPr>
              <w:t>shen</w:t>
            </w:r>
            <w:proofErr w:type="spellEnd"/>
            <w:r w:rsidRPr="0030406D">
              <w:rPr>
                <w:rFonts w:ascii="Garamond" w:hAnsi="Garamond"/>
                <w:sz w:val="28"/>
                <w:szCs w:val="28"/>
              </w:rPr>
              <w:t xml:space="preserve"> </w:t>
            </w:r>
            <w:proofErr w:type="spellStart"/>
            <w:r w:rsidRPr="0030406D">
              <w:rPr>
                <w:rFonts w:ascii="Garamond" w:hAnsi="Garamond"/>
                <w:sz w:val="28"/>
                <w:szCs w:val="28"/>
              </w:rPr>
              <w:t>dy</w:t>
            </w:r>
            <w:proofErr w:type="spellEnd"/>
            <w:r w:rsidRPr="0030406D">
              <w:rPr>
                <w:rFonts w:ascii="Garamond" w:hAnsi="Garamond"/>
                <w:sz w:val="28"/>
                <w:szCs w:val="28"/>
              </w:rPr>
              <w:t xml:space="preserve"> </w:t>
            </w:r>
            <w:proofErr w:type="spellStart"/>
            <w:r w:rsidRPr="0030406D">
              <w:rPr>
                <w:rFonts w:ascii="Garamond" w:hAnsi="Garamond"/>
                <w:sz w:val="28"/>
                <w:szCs w:val="28"/>
              </w:rPr>
              <w:t>chooilley</w:t>
            </w:r>
            <w:proofErr w:type="spellEnd"/>
            <w:r w:rsidRPr="0030406D">
              <w:rPr>
                <w:rFonts w:ascii="Garamond" w:hAnsi="Garamond"/>
                <w:sz w:val="28"/>
                <w:szCs w:val="28"/>
              </w:rPr>
              <w:t xml:space="preserve"> </w:t>
            </w:r>
            <w:proofErr w:type="spellStart"/>
            <w:r w:rsidRPr="0030406D">
              <w:rPr>
                <w:rFonts w:ascii="Garamond" w:hAnsi="Garamond"/>
                <w:sz w:val="28"/>
                <w:szCs w:val="28"/>
              </w:rPr>
              <w:t>aght</w:t>
            </w:r>
            <w:proofErr w:type="spellEnd"/>
            <w:r w:rsidRPr="0030406D">
              <w:rPr>
                <w:rFonts w:ascii="Garamond" w:hAnsi="Garamond"/>
                <w:sz w:val="28"/>
                <w:szCs w:val="28"/>
              </w:rPr>
              <w:t xml:space="preserve"> </w:t>
            </w:r>
            <w:proofErr w:type="spellStart"/>
            <w:r w:rsidRPr="0030406D">
              <w:rPr>
                <w:rFonts w:ascii="Garamond" w:hAnsi="Garamond"/>
                <w:sz w:val="28"/>
                <w:szCs w:val="28"/>
              </w:rPr>
              <w:t>dy</w:t>
            </w:r>
            <w:proofErr w:type="spellEnd"/>
            <w:r w:rsidRPr="0030406D">
              <w:rPr>
                <w:rFonts w:ascii="Garamond" w:hAnsi="Garamond"/>
                <w:sz w:val="28"/>
                <w:szCs w:val="28"/>
              </w:rPr>
              <w:t xml:space="preserve"> </w:t>
            </w:r>
            <w:proofErr w:type="spellStart"/>
            <w:r w:rsidRPr="0030406D">
              <w:rPr>
                <w:rFonts w:ascii="Garamond" w:hAnsi="Garamond"/>
                <w:sz w:val="28"/>
                <w:szCs w:val="28"/>
              </w:rPr>
              <w:t>hayrn</w:t>
            </w:r>
            <w:proofErr w:type="spellEnd"/>
            <w:r w:rsidRPr="0030406D">
              <w:rPr>
                <w:rFonts w:ascii="Garamond" w:hAnsi="Garamond"/>
                <w:sz w:val="28"/>
                <w:szCs w:val="28"/>
              </w:rPr>
              <w:t xml:space="preserve"> </w:t>
            </w:r>
            <w:proofErr w:type="spellStart"/>
            <w:r w:rsidRPr="0030406D">
              <w:rPr>
                <w:rFonts w:ascii="Garamond" w:hAnsi="Garamond"/>
                <w:sz w:val="28"/>
                <w:szCs w:val="28"/>
              </w:rPr>
              <w:t>oo</w:t>
            </w:r>
            <w:proofErr w:type="spellEnd"/>
            <w:r w:rsidRPr="0030406D">
              <w:rPr>
                <w:rFonts w:ascii="Garamond" w:hAnsi="Garamond"/>
                <w:sz w:val="28"/>
                <w:szCs w:val="28"/>
              </w:rPr>
              <w:t xml:space="preserve"> </w:t>
            </w:r>
            <w:proofErr w:type="spellStart"/>
            <w:r w:rsidRPr="0030406D">
              <w:rPr>
                <w:rFonts w:ascii="Garamond" w:hAnsi="Garamond"/>
                <w:sz w:val="28"/>
                <w:szCs w:val="28"/>
              </w:rPr>
              <w:t>veih</w:t>
            </w:r>
            <w:proofErr w:type="spellEnd"/>
            <w:r w:rsidRPr="0030406D">
              <w:rPr>
                <w:rFonts w:ascii="Garamond" w:hAnsi="Garamond"/>
                <w:sz w:val="28"/>
                <w:szCs w:val="28"/>
              </w:rPr>
              <w:t xml:space="preserve"> </w:t>
            </w:r>
            <w:proofErr w:type="spellStart"/>
            <w:r w:rsidRPr="0030406D">
              <w:rPr>
                <w:rFonts w:ascii="Garamond" w:hAnsi="Garamond"/>
                <w:sz w:val="28"/>
                <w:szCs w:val="28"/>
              </w:rPr>
              <w:t>shirveish</w:t>
            </w:r>
            <w:proofErr w:type="spellEnd"/>
            <w:r w:rsidRPr="0030406D">
              <w:rPr>
                <w:rFonts w:ascii="Garamond" w:hAnsi="Garamond"/>
                <w:sz w:val="28"/>
                <w:szCs w:val="28"/>
              </w:rPr>
              <w:t xml:space="preserve"> Yee. </w:t>
            </w:r>
          </w:p>
        </w:tc>
        <w:tc>
          <w:tcPr>
            <w:tcW w:w="0" w:type="auto"/>
          </w:tcPr>
          <w:p w14:paraId="2978EC52" w14:textId="77777777" w:rsidR="00814CAE" w:rsidRPr="00240FF0" w:rsidRDefault="00814CAE" w:rsidP="00DB60C3">
            <w:pPr>
              <w:pStyle w:val="ListParagraph"/>
              <w:ind w:left="0" w:firstLine="227"/>
              <w:contextualSpacing w:val="0"/>
              <w:rPr>
                <w:rFonts w:ascii="Garamond" w:hAnsi="Garamond" w:cs="Times New Roman"/>
                <w:i/>
                <w:sz w:val="28"/>
              </w:rPr>
            </w:pPr>
            <w:r w:rsidRPr="00240FF0">
              <w:rPr>
                <w:rFonts w:ascii="Garamond" w:hAnsi="Garamond" w:cs="Times New Roman"/>
                <w:i/>
                <w:sz w:val="28"/>
              </w:rPr>
              <w:t>For that wicked Spirit will endeavour, by all ways, to draw you from the Service of God.</w:t>
            </w:r>
          </w:p>
        </w:tc>
        <w:tc>
          <w:tcPr>
            <w:tcW w:w="0" w:type="auto"/>
          </w:tcPr>
          <w:p w14:paraId="1F0ECB8D" w14:textId="77777777" w:rsidR="00814CAE" w:rsidRDefault="00814CAE" w:rsidP="00DB60C3">
            <w:pPr>
              <w:pStyle w:val="ListParagraph"/>
              <w:ind w:left="0"/>
              <w:rPr>
                <w:rFonts w:ascii="Garamond" w:hAnsi="Garamond" w:cs="Times New Roman"/>
                <w:sz w:val="20"/>
              </w:rPr>
            </w:pPr>
          </w:p>
          <w:p w14:paraId="15A397D3" w14:textId="77777777" w:rsidR="00814CAE" w:rsidRDefault="00814CAE" w:rsidP="00DB60C3">
            <w:pPr>
              <w:pStyle w:val="ListParagraph"/>
              <w:ind w:left="0"/>
              <w:rPr>
                <w:rFonts w:ascii="Garamond" w:hAnsi="Garamond" w:cs="Times New Roman"/>
                <w:sz w:val="20"/>
              </w:rPr>
            </w:pPr>
          </w:p>
          <w:p w14:paraId="40042496" w14:textId="77777777" w:rsidR="00814CAE" w:rsidRPr="00814CAE" w:rsidRDefault="00814CAE" w:rsidP="00DB60C3">
            <w:pPr>
              <w:pStyle w:val="ListParagraph"/>
              <w:ind w:left="0"/>
              <w:rPr>
                <w:rFonts w:ascii="Garamond" w:hAnsi="Garamond" w:cs="Times New Roman"/>
                <w:sz w:val="20"/>
              </w:rPr>
            </w:pPr>
            <w:r>
              <w:rPr>
                <w:rFonts w:ascii="Garamond" w:hAnsi="Garamond" w:cs="Times New Roman"/>
                <w:sz w:val="20"/>
              </w:rPr>
              <w:t>1 Pet. 5. 8.</w:t>
            </w:r>
          </w:p>
        </w:tc>
      </w:tr>
      <w:tr w:rsidR="00814CAE" w:rsidRPr="00240FF0" w14:paraId="7088971C" w14:textId="77777777" w:rsidTr="003007D7">
        <w:tc>
          <w:tcPr>
            <w:tcW w:w="0" w:type="auto"/>
          </w:tcPr>
          <w:p w14:paraId="63B1313F" w14:textId="77777777" w:rsidR="00814CAE" w:rsidRPr="0030406D" w:rsidRDefault="00814CAE" w:rsidP="00DB60C3">
            <w:pPr>
              <w:pStyle w:val="CM3"/>
              <w:widowControl/>
              <w:spacing w:line="240" w:lineRule="auto"/>
              <w:ind w:firstLine="227"/>
              <w:jc w:val="both"/>
              <w:rPr>
                <w:rFonts w:ascii="Garamond" w:hAnsi="Garamond"/>
                <w:sz w:val="28"/>
                <w:szCs w:val="28"/>
              </w:rPr>
            </w:pPr>
            <w:r w:rsidRPr="0030406D">
              <w:rPr>
                <w:rFonts w:ascii="Garamond" w:hAnsi="Garamond"/>
                <w:i/>
                <w:sz w:val="28"/>
                <w:szCs w:val="28"/>
              </w:rPr>
              <w:t>Q.</w:t>
            </w:r>
            <w:r w:rsidRPr="0030406D">
              <w:rPr>
                <w:rFonts w:ascii="Garamond" w:hAnsi="Garamond"/>
                <w:sz w:val="28"/>
                <w:szCs w:val="28"/>
              </w:rPr>
              <w:t xml:space="preserve"> </w:t>
            </w:r>
            <w:proofErr w:type="spellStart"/>
            <w:r w:rsidRPr="0030406D">
              <w:rPr>
                <w:rFonts w:ascii="Garamond" w:hAnsi="Garamond"/>
                <w:sz w:val="28"/>
                <w:szCs w:val="28"/>
              </w:rPr>
              <w:t>Guee’m</w:t>
            </w:r>
            <w:proofErr w:type="spellEnd"/>
            <w:r w:rsidRPr="0030406D">
              <w:rPr>
                <w:rFonts w:ascii="Garamond" w:hAnsi="Garamond"/>
                <w:sz w:val="28"/>
                <w:szCs w:val="28"/>
              </w:rPr>
              <w:t xml:space="preserve"> </w:t>
            </w:r>
            <w:proofErr w:type="spellStart"/>
            <w:r w:rsidRPr="0030406D">
              <w:rPr>
                <w:rFonts w:ascii="Garamond" w:hAnsi="Garamond"/>
                <w:sz w:val="28"/>
                <w:szCs w:val="28"/>
              </w:rPr>
              <w:t>erriu</w:t>
            </w:r>
            <w:proofErr w:type="spellEnd"/>
            <w:r w:rsidRPr="0030406D">
              <w:rPr>
                <w:rFonts w:ascii="Garamond" w:hAnsi="Garamond"/>
                <w:sz w:val="28"/>
                <w:szCs w:val="28"/>
              </w:rPr>
              <w:t xml:space="preserve"> </w:t>
            </w:r>
            <w:proofErr w:type="spellStart"/>
            <w:r w:rsidRPr="0030406D">
              <w:rPr>
                <w:rFonts w:ascii="Garamond" w:hAnsi="Garamond"/>
                <w:sz w:val="28"/>
                <w:szCs w:val="28"/>
              </w:rPr>
              <w:t>insh</w:t>
            </w:r>
            <w:proofErr w:type="spellEnd"/>
            <w:r w:rsidRPr="0030406D">
              <w:rPr>
                <w:rFonts w:ascii="Garamond" w:hAnsi="Garamond"/>
                <w:sz w:val="28"/>
                <w:szCs w:val="28"/>
              </w:rPr>
              <w:t xml:space="preserve"> </w:t>
            </w:r>
            <w:proofErr w:type="spellStart"/>
            <w:r w:rsidRPr="0030406D">
              <w:rPr>
                <w:rFonts w:ascii="Garamond" w:hAnsi="Garamond"/>
                <w:sz w:val="28"/>
                <w:szCs w:val="28"/>
              </w:rPr>
              <w:t>jee</w:t>
            </w:r>
            <w:proofErr w:type="spellEnd"/>
            <w:r w:rsidRPr="0030406D">
              <w:rPr>
                <w:rFonts w:ascii="Garamond" w:hAnsi="Garamond"/>
                <w:sz w:val="28"/>
                <w:szCs w:val="28"/>
              </w:rPr>
              <w:t xml:space="preserve"> </w:t>
            </w:r>
            <w:proofErr w:type="spellStart"/>
            <w:r w:rsidRPr="0030406D">
              <w:rPr>
                <w:rFonts w:ascii="Garamond" w:hAnsi="Garamond"/>
                <w:sz w:val="28"/>
                <w:szCs w:val="28"/>
              </w:rPr>
              <w:t>dou</w:t>
            </w:r>
            <w:proofErr w:type="spellEnd"/>
            <w:r w:rsidRPr="0030406D">
              <w:rPr>
                <w:rFonts w:ascii="Garamond" w:hAnsi="Garamond"/>
                <w:sz w:val="28"/>
                <w:szCs w:val="28"/>
              </w:rPr>
              <w:t xml:space="preserve">, </w:t>
            </w:r>
            <w:proofErr w:type="spellStart"/>
            <w:r w:rsidRPr="0030406D">
              <w:rPr>
                <w:rFonts w:ascii="Garamond" w:hAnsi="Garamond"/>
                <w:sz w:val="28"/>
                <w:szCs w:val="28"/>
              </w:rPr>
              <w:t>cre</w:t>
            </w:r>
            <w:proofErr w:type="spellEnd"/>
            <w:r w:rsidRPr="0030406D">
              <w:rPr>
                <w:rFonts w:ascii="Garamond" w:hAnsi="Garamond"/>
                <w:sz w:val="28"/>
                <w:szCs w:val="28"/>
              </w:rPr>
              <w:t xml:space="preserve"> </w:t>
            </w:r>
            <w:proofErr w:type="spellStart"/>
            <w:r w:rsidRPr="0030406D">
              <w:rPr>
                <w:rFonts w:ascii="Garamond" w:hAnsi="Garamond"/>
                <w:sz w:val="28"/>
                <w:szCs w:val="28"/>
              </w:rPr>
              <w:t>nee’m</w:t>
            </w:r>
            <w:proofErr w:type="spellEnd"/>
            <w:r w:rsidRPr="0030406D">
              <w:rPr>
                <w:rFonts w:ascii="Garamond" w:hAnsi="Garamond"/>
                <w:sz w:val="28"/>
                <w:szCs w:val="28"/>
              </w:rPr>
              <w:t xml:space="preserve"> </w:t>
            </w:r>
            <w:proofErr w:type="spellStart"/>
            <w:r w:rsidRPr="0030406D">
              <w:rPr>
                <w:rFonts w:ascii="Garamond" w:hAnsi="Garamond"/>
                <w:i/>
                <w:sz w:val="28"/>
                <w:szCs w:val="28"/>
              </w:rPr>
              <w:t>dy</w:t>
            </w:r>
            <w:proofErr w:type="spellEnd"/>
            <w:r w:rsidRPr="0030406D">
              <w:rPr>
                <w:rFonts w:ascii="Garamond" w:hAnsi="Garamond"/>
                <w:i/>
                <w:sz w:val="28"/>
                <w:szCs w:val="28"/>
              </w:rPr>
              <w:t xml:space="preserve"> </w:t>
            </w:r>
            <w:proofErr w:type="spellStart"/>
            <w:r w:rsidRPr="0030406D">
              <w:rPr>
                <w:rFonts w:ascii="Garamond" w:hAnsi="Garamond"/>
                <w:i/>
                <w:sz w:val="28"/>
                <w:szCs w:val="28"/>
              </w:rPr>
              <w:t>vodym</w:t>
            </w:r>
            <w:proofErr w:type="spellEnd"/>
            <w:r w:rsidRPr="0030406D">
              <w:rPr>
                <w:rFonts w:ascii="Garamond" w:hAnsi="Garamond"/>
                <w:i/>
                <w:sz w:val="28"/>
                <w:szCs w:val="28"/>
              </w:rPr>
              <w:t xml:space="preserve"> gyn </w:t>
            </w:r>
            <w:proofErr w:type="spellStart"/>
            <w:r w:rsidRPr="0030406D">
              <w:rPr>
                <w:rFonts w:ascii="Garamond" w:hAnsi="Garamond"/>
                <w:i/>
                <w:sz w:val="28"/>
                <w:szCs w:val="28"/>
              </w:rPr>
              <w:t>geyrt</w:t>
            </w:r>
            <w:proofErr w:type="spellEnd"/>
            <w:r w:rsidRPr="0030406D">
              <w:rPr>
                <w:rFonts w:ascii="Garamond" w:hAnsi="Garamond"/>
                <w:i/>
                <w:sz w:val="28"/>
                <w:szCs w:val="28"/>
              </w:rPr>
              <w:t xml:space="preserve"> er, as gyn </w:t>
            </w:r>
            <w:proofErr w:type="spellStart"/>
            <w:r w:rsidRPr="0030406D">
              <w:rPr>
                <w:rFonts w:ascii="Garamond" w:hAnsi="Garamond"/>
                <w:i/>
                <w:sz w:val="28"/>
                <w:szCs w:val="28"/>
              </w:rPr>
              <w:t>ve</w:t>
            </w:r>
            <w:proofErr w:type="spellEnd"/>
            <w:r w:rsidRPr="0030406D">
              <w:rPr>
                <w:rFonts w:ascii="Garamond" w:hAnsi="Garamond"/>
                <w:i/>
                <w:sz w:val="28"/>
                <w:szCs w:val="28"/>
              </w:rPr>
              <w:t xml:space="preserve"> er my </w:t>
            </w:r>
            <w:proofErr w:type="spellStart"/>
            <w:r w:rsidRPr="0030406D">
              <w:rPr>
                <w:rFonts w:ascii="Garamond" w:hAnsi="Garamond"/>
                <w:i/>
                <w:sz w:val="28"/>
                <w:szCs w:val="28"/>
              </w:rPr>
              <w:t>leedeil</w:t>
            </w:r>
            <w:proofErr w:type="spellEnd"/>
            <w:r w:rsidRPr="0030406D">
              <w:rPr>
                <w:rFonts w:ascii="Garamond" w:hAnsi="Garamond"/>
                <w:i/>
                <w:sz w:val="28"/>
                <w:szCs w:val="28"/>
              </w:rPr>
              <w:t xml:space="preserve"> </w:t>
            </w:r>
            <w:proofErr w:type="spellStart"/>
            <w:r w:rsidRPr="0030406D">
              <w:rPr>
                <w:rFonts w:ascii="Garamond" w:hAnsi="Garamond"/>
                <w:i/>
                <w:sz w:val="28"/>
                <w:szCs w:val="28"/>
              </w:rPr>
              <w:t>liorish</w:t>
            </w:r>
            <w:proofErr w:type="spellEnd"/>
            <w:r w:rsidR="002C617D" w:rsidRPr="002C617D">
              <w:rPr>
                <w:rFonts w:ascii="Garamond" w:hAnsi="Garamond"/>
                <w:i/>
                <w:sz w:val="28"/>
                <w:szCs w:val="28"/>
              </w:rPr>
              <w:t> ?</w:t>
            </w:r>
            <w:r w:rsidRPr="0030406D">
              <w:rPr>
                <w:rFonts w:ascii="Garamond" w:hAnsi="Garamond"/>
                <w:sz w:val="28"/>
                <w:szCs w:val="28"/>
              </w:rPr>
              <w:t xml:space="preserve"> </w:t>
            </w:r>
          </w:p>
        </w:tc>
        <w:tc>
          <w:tcPr>
            <w:tcW w:w="0" w:type="auto"/>
          </w:tcPr>
          <w:p w14:paraId="1FBB2E35" w14:textId="77777777" w:rsidR="00814CAE" w:rsidRPr="00240FF0" w:rsidRDefault="00814CAE" w:rsidP="00DB60C3">
            <w:pPr>
              <w:pStyle w:val="ListParagraph"/>
              <w:ind w:left="0" w:firstLine="227"/>
              <w:contextualSpacing w:val="0"/>
              <w:jc w:val="both"/>
              <w:rPr>
                <w:rFonts w:ascii="Garamond" w:hAnsi="Garamond" w:cs="Times New Roman"/>
                <w:sz w:val="28"/>
              </w:rPr>
            </w:pPr>
            <w:r w:rsidRPr="00240FF0">
              <w:rPr>
                <w:rFonts w:ascii="Garamond" w:hAnsi="Garamond" w:cs="Times New Roman"/>
                <w:sz w:val="28"/>
              </w:rPr>
              <w:t xml:space="preserve">Q. </w:t>
            </w:r>
            <w:r w:rsidRPr="00240FF0">
              <w:rPr>
                <w:rFonts w:ascii="Garamond" w:hAnsi="Garamond" w:cs="Times New Roman"/>
                <w:i/>
                <w:sz w:val="28"/>
              </w:rPr>
              <w:t>Pray instruct me what to do,</w:t>
            </w:r>
            <w:r w:rsidRPr="00240FF0">
              <w:rPr>
                <w:rFonts w:ascii="Garamond" w:hAnsi="Garamond" w:cs="Times New Roman"/>
                <w:sz w:val="28"/>
              </w:rPr>
              <w:t xml:space="preserve"> that I may not follow, nor be </w:t>
            </w:r>
            <w:proofErr w:type="spellStart"/>
            <w:r w:rsidRPr="00240FF0">
              <w:rPr>
                <w:rFonts w:ascii="Garamond" w:hAnsi="Garamond" w:cs="Times New Roman"/>
                <w:sz w:val="28"/>
              </w:rPr>
              <w:t>lead</w:t>
            </w:r>
            <w:proofErr w:type="spellEnd"/>
            <w:r w:rsidRPr="00240FF0">
              <w:rPr>
                <w:rFonts w:ascii="Garamond" w:hAnsi="Garamond" w:cs="Times New Roman"/>
                <w:sz w:val="28"/>
              </w:rPr>
              <w:t xml:space="preserve"> by him.</w:t>
            </w:r>
          </w:p>
        </w:tc>
        <w:tc>
          <w:tcPr>
            <w:tcW w:w="0" w:type="auto"/>
          </w:tcPr>
          <w:p w14:paraId="6AE86571" w14:textId="77777777" w:rsidR="00814CAE" w:rsidRPr="00F5668C" w:rsidRDefault="00814CAE" w:rsidP="00DB60C3">
            <w:pPr>
              <w:pStyle w:val="ListParagraph"/>
              <w:ind w:left="0"/>
              <w:rPr>
                <w:rFonts w:ascii="Garamond" w:hAnsi="Garamond" w:cs="Times New Roman"/>
                <w:sz w:val="20"/>
              </w:rPr>
            </w:pPr>
          </w:p>
        </w:tc>
      </w:tr>
      <w:tr w:rsidR="00814CAE" w:rsidRPr="00240FF0" w14:paraId="01E561D8" w14:textId="77777777" w:rsidTr="003007D7">
        <w:tc>
          <w:tcPr>
            <w:tcW w:w="0" w:type="auto"/>
          </w:tcPr>
          <w:p w14:paraId="4319FF23" w14:textId="77777777" w:rsidR="00814CAE" w:rsidRPr="0030406D" w:rsidRDefault="00814CAE" w:rsidP="00DB60C3">
            <w:pPr>
              <w:pStyle w:val="CM3"/>
              <w:widowControl/>
              <w:spacing w:line="240" w:lineRule="auto"/>
              <w:ind w:firstLine="227"/>
              <w:jc w:val="both"/>
              <w:rPr>
                <w:rFonts w:ascii="Garamond" w:hAnsi="Garamond"/>
                <w:sz w:val="28"/>
                <w:szCs w:val="28"/>
              </w:rPr>
            </w:pPr>
            <w:r w:rsidRPr="0030406D">
              <w:rPr>
                <w:rFonts w:ascii="Garamond" w:hAnsi="Garamond"/>
                <w:i/>
                <w:sz w:val="28"/>
                <w:szCs w:val="28"/>
              </w:rPr>
              <w:t xml:space="preserve">A. </w:t>
            </w:r>
            <w:proofErr w:type="spellStart"/>
            <w:r w:rsidRPr="0030406D">
              <w:rPr>
                <w:rFonts w:ascii="Garamond" w:hAnsi="Garamond"/>
                <w:sz w:val="28"/>
                <w:szCs w:val="28"/>
              </w:rPr>
              <w:t>Bee’n</w:t>
            </w:r>
            <w:proofErr w:type="spellEnd"/>
            <w:r w:rsidRPr="0030406D">
              <w:rPr>
                <w:rFonts w:ascii="Garamond" w:hAnsi="Garamond"/>
                <w:sz w:val="28"/>
                <w:szCs w:val="28"/>
              </w:rPr>
              <w:t xml:space="preserve"> </w:t>
            </w:r>
            <w:proofErr w:type="spellStart"/>
            <w:r w:rsidRPr="0030406D">
              <w:rPr>
                <w:rFonts w:ascii="Garamond" w:hAnsi="Garamond"/>
                <w:sz w:val="28"/>
                <w:szCs w:val="28"/>
              </w:rPr>
              <w:t>choyrle</w:t>
            </w:r>
            <w:proofErr w:type="spellEnd"/>
            <w:r w:rsidRPr="0030406D">
              <w:rPr>
                <w:rFonts w:ascii="Garamond" w:hAnsi="Garamond"/>
                <w:sz w:val="28"/>
                <w:szCs w:val="28"/>
              </w:rPr>
              <w:t xml:space="preserve"> </w:t>
            </w:r>
            <w:proofErr w:type="spellStart"/>
            <w:r w:rsidRPr="0030406D">
              <w:rPr>
                <w:rFonts w:ascii="Garamond" w:hAnsi="Garamond"/>
                <w:sz w:val="28"/>
                <w:szCs w:val="28"/>
              </w:rPr>
              <w:t>veryms</w:t>
            </w:r>
            <w:proofErr w:type="spellEnd"/>
            <w:r w:rsidRPr="0030406D">
              <w:rPr>
                <w:rFonts w:ascii="Garamond" w:hAnsi="Garamond"/>
                <w:sz w:val="28"/>
                <w:szCs w:val="28"/>
              </w:rPr>
              <w:t xml:space="preserve"> </w:t>
            </w:r>
            <w:proofErr w:type="spellStart"/>
            <w:r w:rsidRPr="0030406D">
              <w:rPr>
                <w:rFonts w:ascii="Garamond" w:hAnsi="Garamond"/>
                <w:sz w:val="28"/>
                <w:szCs w:val="28"/>
              </w:rPr>
              <w:t>dhyt</w:t>
            </w:r>
            <w:proofErr w:type="spellEnd"/>
            <w:r w:rsidRPr="0030406D">
              <w:rPr>
                <w:rFonts w:ascii="Garamond" w:hAnsi="Garamond"/>
                <w:sz w:val="28"/>
                <w:szCs w:val="28"/>
              </w:rPr>
              <w:t xml:space="preserve"> </w:t>
            </w:r>
            <w:proofErr w:type="spellStart"/>
            <w:r w:rsidRPr="0030406D">
              <w:rPr>
                <w:rFonts w:ascii="Garamond" w:hAnsi="Garamond"/>
                <w:sz w:val="28"/>
                <w:szCs w:val="28"/>
              </w:rPr>
              <w:t>gare</w:t>
            </w:r>
            <w:proofErr w:type="spellEnd"/>
            <w:r w:rsidRPr="0030406D">
              <w:rPr>
                <w:rFonts w:ascii="Garamond" w:hAnsi="Garamond"/>
                <w:sz w:val="28"/>
                <w:szCs w:val="28"/>
              </w:rPr>
              <w:t xml:space="preserve"> as </w:t>
            </w:r>
            <w:proofErr w:type="spellStart"/>
            <w:r w:rsidRPr="0030406D">
              <w:rPr>
                <w:rFonts w:ascii="Garamond" w:hAnsi="Garamond"/>
                <w:sz w:val="28"/>
                <w:szCs w:val="28"/>
              </w:rPr>
              <w:t>ashagh</w:t>
            </w:r>
            <w:proofErr w:type="spellEnd"/>
            <w:r w:rsidRPr="0030406D">
              <w:rPr>
                <w:rFonts w:ascii="Garamond" w:hAnsi="Garamond"/>
                <w:sz w:val="28"/>
                <w:szCs w:val="28"/>
              </w:rPr>
              <w:t xml:space="preserve">, as </w:t>
            </w:r>
            <w:proofErr w:type="spellStart"/>
            <w:r w:rsidRPr="0030406D">
              <w:rPr>
                <w:rFonts w:ascii="Garamond" w:hAnsi="Garamond"/>
                <w:sz w:val="28"/>
                <w:szCs w:val="28"/>
              </w:rPr>
              <w:t>cordail</w:t>
            </w:r>
            <w:proofErr w:type="spellEnd"/>
            <w:r w:rsidRPr="0030406D">
              <w:rPr>
                <w:rFonts w:ascii="Garamond" w:hAnsi="Garamond"/>
                <w:sz w:val="28"/>
                <w:szCs w:val="28"/>
              </w:rPr>
              <w:t xml:space="preserve"> </w:t>
            </w:r>
            <w:proofErr w:type="spellStart"/>
            <w:r w:rsidRPr="0030406D">
              <w:rPr>
                <w:rFonts w:ascii="Garamond" w:hAnsi="Garamond"/>
                <w:sz w:val="28"/>
                <w:szCs w:val="28"/>
              </w:rPr>
              <w:t>rish</w:t>
            </w:r>
            <w:proofErr w:type="spellEnd"/>
            <w:r w:rsidRPr="0030406D">
              <w:rPr>
                <w:rFonts w:ascii="Garamond" w:hAnsi="Garamond"/>
                <w:sz w:val="28"/>
                <w:szCs w:val="28"/>
              </w:rPr>
              <w:t xml:space="preserve"> y </w:t>
            </w:r>
            <w:proofErr w:type="spellStart"/>
            <w:r w:rsidRPr="0030406D">
              <w:rPr>
                <w:rFonts w:ascii="Garamond" w:hAnsi="Garamond"/>
                <w:sz w:val="28"/>
                <w:szCs w:val="28"/>
              </w:rPr>
              <w:t>stayd</w:t>
            </w:r>
            <w:proofErr w:type="spellEnd"/>
            <w:r w:rsidRPr="0030406D">
              <w:rPr>
                <w:rFonts w:ascii="Garamond" w:hAnsi="Garamond"/>
                <w:sz w:val="28"/>
                <w:szCs w:val="28"/>
              </w:rPr>
              <w:t xml:space="preserve"> </w:t>
            </w:r>
            <w:proofErr w:type="spellStart"/>
            <w:r w:rsidRPr="0030406D">
              <w:rPr>
                <w:rFonts w:ascii="Garamond" w:hAnsi="Garamond"/>
                <w:sz w:val="28"/>
                <w:szCs w:val="28"/>
              </w:rPr>
              <w:t>t’ow</w:t>
            </w:r>
            <w:proofErr w:type="spellEnd"/>
            <w:r w:rsidRPr="0030406D">
              <w:rPr>
                <w:rFonts w:ascii="Garamond" w:hAnsi="Garamond"/>
                <w:sz w:val="28"/>
                <w:szCs w:val="28"/>
              </w:rPr>
              <w:t xml:space="preserve"> </w:t>
            </w:r>
            <w:proofErr w:type="spellStart"/>
            <w:r w:rsidRPr="0030406D">
              <w:rPr>
                <w:rFonts w:ascii="Garamond" w:hAnsi="Garamond"/>
                <w:sz w:val="28"/>
                <w:szCs w:val="28"/>
              </w:rPr>
              <w:t>ayn</w:t>
            </w:r>
            <w:proofErr w:type="spellEnd"/>
            <w:r w:rsidRPr="0030406D">
              <w:rPr>
                <w:rFonts w:ascii="Garamond" w:hAnsi="Garamond"/>
                <w:sz w:val="28"/>
                <w:szCs w:val="28"/>
              </w:rPr>
              <w:t xml:space="preserve">. </w:t>
            </w:r>
          </w:p>
        </w:tc>
        <w:tc>
          <w:tcPr>
            <w:tcW w:w="0" w:type="auto"/>
          </w:tcPr>
          <w:p w14:paraId="575DC631"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The Directions I give you shall be short and plain, and suited to your Condition.</w:t>
            </w:r>
          </w:p>
        </w:tc>
        <w:tc>
          <w:tcPr>
            <w:tcW w:w="0" w:type="auto"/>
          </w:tcPr>
          <w:p w14:paraId="438935E5" w14:textId="77777777" w:rsidR="00814CAE" w:rsidRPr="00F5668C" w:rsidRDefault="00814CAE" w:rsidP="00DB60C3">
            <w:pPr>
              <w:pStyle w:val="ListParagraph"/>
              <w:ind w:left="0"/>
              <w:rPr>
                <w:rFonts w:ascii="Garamond" w:hAnsi="Garamond" w:cs="Times New Roman"/>
                <w:sz w:val="20"/>
              </w:rPr>
            </w:pPr>
          </w:p>
        </w:tc>
      </w:tr>
      <w:tr w:rsidR="00814CAE" w:rsidRPr="00240FF0" w14:paraId="3E18C758" w14:textId="77777777" w:rsidTr="003007D7">
        <w:tc>
          <w:tcPr>
            <w:tcW w:w="0" w:type="auto"/>
          </w:tcPr>
          <w:p w14:paraId="57E7522A" w14:textId="77777777" w:rsidR="00814CAE" w:rsidRPr="0030406D" w:rsidRDefault="00814CAE" w:rsidP="00DB60C3">
            <w:pPr>
              <w:pStyle w:val="CM3"/>
              <w:widowControl/>
              <w:spacing w:line="240" w:lineRule="auto"/>
              <w:ind w:firstLine="227"/>
              <w:jc w:val="both"/>
              <w:rPr>
                <w:rFonts w:ascii="Garamond" w:hAnsi="Garamond"/>
                <w:sz w:val="28"/>
                <w:szCs w:val="28"/>
              </w:rPr>
            </w:pPr>
            <w:r w:rsidRPr="0030406D">
              <w:rPr>
                <w:rFonts w:ascii="Garamond" w:hAnsi="Garamond"/>
                <w:sz w:val="28"/>
                <w:szCs w:val="28"/>
              </w:rPr>
              <w:t xml:space="preserve">[17] </w:t>
            </w:r>
            <w:proofErr w:type="spellStart"/>
            <w:r w:rsidRPr="0030406D">
              <w:rPr>
                <w:rFonts w:ascii="Garamond" w:hAnsi="Garamond"/>
                <w:sz w:val="28"/>
                <w:szCs w:val="28"/>
              </w:rPr>
              <w:t>Cooinee</w:t>
            </w:r>
            <w:proofErr w:type="spellEnd"/>
            <w:r w:rsidRPr="0030406D">
              <w:rPr>
                <w:rFonts w:ascii="Garamond" w:hAnsi="Garamond"/>
                <w:sz w:val="28"/>
                <w:szCs w:val="28"/>
              </w:rPr>
              <w:t xml:space="preserve"> er </w:t>
            </w:r>
            <w:proofErr w:type="spellStart"/>
            <w:r w:rsidRPr="0030406D">
              <w:rPr>
                <w:rFonts w:ascii="Garamond" w:hAnsi="Garamond"/>
                <w:sz w:val="28"/>
                <w:szCs w:val="28"/>
              </w:rPr>
              <w:t>shoh</w:t>
            </w:r>
            <w:proofErr w:type="spellEnd"/>
            <w:r w:rsidRPr="0030406D">
              <w:rPr>
                <w:rFonts w:ascii="Garamond" w:hAnsi="Garamond"/>
                <w:sz w:val="28"/>
                <w:szCs w:val="28"/>
              </w:rPr>
              <w:t xml:space="preserve"> </w:t>
            </w:r>
            <w:proofErr w:type="spellStart"/>
            <w:r w:rsidRPr="0030406D">
              <w:rPr>
                <w:rFonts w:ascii="Garamond" w:hAnsi="Garamond"/>
                <w:sz w:val="28"/>
                <w:szCs w:val="28"/>
              </w:rPr>
              <w:t>dy</w:t>
            </w:r>
            <w:proofErr w:type="spellEnd"/>
            <w:r w:rsidRPr="0030406D">
              <w:rPr>
                <w:rFonts w:ascii="Garamond" w:hAnsi="Garamond"/>
                <w:sz w:val="28"/>
                <w:szCs w:val="28"/>
              </w:rPr>
              <w:t xml:space="preserve"> </w:t>
            </w:r>
            <w:proofErr w:type="spellStart"/>
            <w:r w:rsidRPr="0030406D">
              <w:rPr>
                <w:rFonts w:ascii="Garamond" w:hAnsi="Garamond"/>
                <w:sz w:val="28"/>
                <w:szCs w:val="28"/>
              </w:rPr>
              <w:t>kinjagh</w:t>
            </w:r>
            <w:proofErr w:type="spellEnd"/>
            <w:r w:rsidRPr="0030406D">
              <w:rPr>
                <w:rFonts w:ascii="Garamond" w:hAnsi="Garamond"/>
                <w:sz w:val="28"/>
                <w:szCs w:val="28"/>
              </w:rPr>
              <w:t xml:space="preserve"> </w:t>
            </w:r>
            <w:proofErr w:type="spellStart"/>
            <w:r w:rsidRPr="0030406D">
              <w:rPr>
                <w:rFonts w:ascii="Garamond" w:hAnsi="Garamond"/>
                <w:sz w:val="28"/>
                <w:szCs w:val="28"/>
              </w:rPr>
              <w:t>dy</w:t>
            </w:r>
            <w:proofErr w:type="spellEnd"/>
            <w:r w:rsidRPr="0030406D">
              <w:rPr>
                <w:rFonts w:ascii="Garamond" w:hAnsi="Garamond"/>
                <w:sz w:val="28"/>
                <w:szCs w:val="28"/>
              </w:rPr>
              <w:t xml:space="preserve"> nee </w:t>
            </w:r>
            <w:proofErr w:type="spellStart"/>
            <w:r w:rsidRPr="0030406D">
              <w:rPr>
                <w:rFonts w:ascii="Garamond" w:hAnsi="Garamond"/>
                <w:sz w:val="28"/>
                <w:szCs w:val="28"/>
              </w:rPr>
              <w:t>peccah</w:t>
            </w:r>
            <w:proofErr w:type="spellEnd"/>
            <w:r w:rsidRPr="0030406D">
              <w:rPr>
                <w:rFonts w:ascii="Garamond" w:hAnsi="Garamond"/>
                <w:sz w:val="28"/>
                <w:szCs w:val="28"/>
              </w:rPr>
              <w:t xml:space="preserve"> ’n </w:t>
            </w:r>
            <w:proofErr w:type="spellStart"/>
            <w:r w:rsidRPr="0030406D">
              <w:rPr>
                <w:rFonts w:ascii="Garamond" w:hAnsi="Garamond"/>
                <w:sz w:val="28"/>
                <w:szCs w:val="28"/>
              </w:rPr>
              <w:t>olk</w:t>
            </w:r>
            <w:proofErr w:type="spellEnd"/>
            <w:r w:rsidRPr="0030406D">
              <w:rPr>
                <w:rFonts w:ascii="Garamond" w:hAnsi="Garamond"/>
                <w:sz w:val="28"/>
                <w:szCs w:val="28"/>
              </w:rPr>
              <w:t xml:space="preserve"> </w:t>
            </w:r>
            <w:proofErr w:type="spellStart"/>
            <w:r w:rsidRPr="0030406D">
              <w:rPr>
                <w:rFonts w:ascii="Garamond" w:hAnsi="Garamond"/>
                <w:sz w:val="28"/>
                <w:szCs w:val="28"/>
              </w:rPr>
              <w:t>smoo</w:t>
            </w:r>
            <w:proofErr w:type="spellEnd"/>
            <w:r w:rsidRPr="0030406D">
              <w:rPr>
                <w:rFonts w:ascii="Garamond" w:hAnsi="Garamond"/>
                <w:sz w:val="28"/>
                <w:szCs w:val="28"/>
              </w:rPr>
              <w:t xml:space="preserve"> </w:t>
            </w:r>
            <w:proofErr w:type="spellStart"/>
            <w:r w:rsidRPr="0030406D">
              <w:rPr>
                <w:rFonts w:ascii="Garamond" w:hAnsi="Garamond"/>
                <w:sz w:val="28"/>
                <w:szCs w:val="28"/>
              </w:rPr>
              <w:t>oddys</w:t>
            </w:r>
            <w:proofErr w:type="spellEnd"/>
            <w:r w:rsidRPr="0030406D">
              <w:rPr>
                <w:rFonts w:ascii="Garamond" w:hAnsi="Garamond"/>
                <w:sz w:val="28"/>
                <w:szCs w:val="28"/>
              </w:rPr>
              <w:t xml:space="preserve"> y </w:t>
            </w:r>
            <w:proofErr w:type="spellStart"/>
            <w:r w:rsidRPr="0030406D">
              <w:rPr>
                <w:rFonts w:ascii="Garamond" w:hAnsi="Garamond"/>
                <w:sz w:val="28"/>
                <w:szCs w:val="28"/>
              </w:rPr>
              <w:t>ve</w:t>
            </w:r>
            <w:proofErr w:type="spellEnd"/>
            <w:r w:rsidR="002C617D" w:rsidRPr="002C617D">
              <w:rPr>
                <w:rFonts w:ascii="Garamond" w:hAnsi="Garamond"/>
                <w:sz w:val="28"/>
                <w:szCs w:val="28"/>
              </w:rPr>
              <w:t> ;</w:t>
            </w:r>
            <w:r w:rsidRPr="0030406D">
              <w:rPr>
                <w:rFonts w:ascii="Garamond" w:hAnsi="Garamond"/>
                <w:sz w:val="28"/>
                <w:szCs w:val="28"/>
              </w:rPr>
              <w:t xml:space="preserve"> son bee </w:t>
            </w:r>
            <w:proofErr w:type="spellStart"/>
            <w:r w:rsidRPr="0030406D">
              <w:rPr>
                <w:rFonts w:ascii="Garamond" w:hAnsi="Garamond"/>
                <w:sz w:val="28"/>
                <w:szCs w:val="28"/>
              </w:rPr>
              <w:t>jerreh</w:t>
            </w:r>
            <w:proofErr w:type="spellEnd"/>
            <w:r w:rsidRPr="0030406D">
              <w:rPr>
                <w:rFonts w:ascii="Garamond" w:hAnsi="Garamond"/>
                <w:sz w:val="28"/>
                <w:szCs w:val="28"/>
              </w:rPr>
              <w:t xml:space="preserve"> er </w:t>
            </w:r>
            <w:proofErr w:type="spellStart"/>
            <w:r w:rsidRPr="0030406D">
              <w:rPr>
                <w:rFonts w:ascii="Garamond" w:hAnsi="Garamond"/>
                <w:sz w:val="28"/>
                <w:szCs w:val="28"/>
              </w:rPr>
              <w:t>dy</w:t>
            </w:r>
            <w:proofErr w:type="spellEnd"/>
            <w:r w:rsidRPr="0030406D">
              <w:rPr>
                <w:rFonts w:ascii="Garamond" w:hAnsi="Garamond"/>
                <w:sz w:val="28"/>
                <w:szCs w:val="28"/>
              </w:rPr>
              <w:t xml:space="preserve"> </w:t>
            </w:r>
            <w:proofErr w:type="spellStart"/>
            <w:r w:rsidRPr="0030406D">
              <w:rPr>
                <w:rFonts w:ascii="Garamond" w:hAnsi="Garamond"/>
                <w:sz w:val="28"/>
                <w:szCs w:val="28"/>
              </w:rPr>
              <w:t>chooilley</w:t>
            </w:r>
            <w:proofErr w:type="spellEnd"/>
            <w:r w:rsidRPr="0030406D">
              <w:rPr>
                <w:rFonts w:ascii="Garamond" w:hAnsi="Garamond"/>
                <w:sz w:val="28"/>
                <w:szCs w:val="28"/>
              </w:rPr>
              <w:t xml:space="preserve"> </w:t>
            </w:r>
            <w:proofErr w:type="spellStart"/>
            <w:r w:rsidRPr="0030406D">
              <w:rPr>
                <w:rFonts w:ascii="Garamond" w:hAnsi="Garamond"/>
                <w:sz w:val="28"/>
                <w:szCs w:val="28"/>
              </w:rPr>
              <w:t>olk</w:t>
            </w:r>
            <w:proofErr w:type="spellEnd"/>
            <w:r w:rsidRPr="0030406D">
              <w:rPr>
                <w:rFonts w:ascii="Garamond" w:hAnsi="Garamond"/>
                <w:sz w:val="28"/>
                <w:szCs w:val="28"/>
              </w:rPr>
              <w:t xml:space="preserve"> </w:t>
            </w:r>
            <w:proofErr w:type="spellStart"/>
            <w:r w:rsidRPr="0030406D">
              <w:rPr>
                <w:rFonts w:ascii="Garamond" w:hAnsi="Garamond"/>
                <w:sz w:val="28"/>
                <w:szCs w:val="28"/>
              </w:rPr>
              <w:t>elley</w:t>
            </w:r>
            <w:proofErr w:type="spellEnd"/>
            <w:r w:rsidRPr="0030406D">
              <w:rPr>
                <w:rFonts w:ascii="Garamond" w:hAnsi="Garamond"/>
                <w:sz w:val="28"/>
                <w:szCs w:val="28"/>
              </w:rPr>
              <w:t xml:space="preserve">, </w:t>
            </w:r>
            <w:proofErr w:type="spellStart"/>
            <w:r w:rsidRPr="0030406D">
              <w:rPr>
                <w:rFonts w:ascii="Garamond" w:hAnsi="Garamond"/>
                <w:sz w:val="28"/>
                <w:szCs w:val="28"/>
              </w:rPr>
              <w:t>yn</w:t>
            </w:r>
            <w:proofErr w:type="spellEnd"/>
            <w:r w:rsidRPr="0030406D">
              <w:rPr>
                <w:rFonts w:ascii="Garamond" w:hAnsi="Garamond"/>
                <w:sz w:val="28"/>
                <w:szCs w:val="28"/>
              </w:rPr>
              <w:t xml:space="preserve"> </w:t>
            </w:r>
            <w:proofErr w:type="spellStart"/>
            <w:r w:rsidRPr="0030406D">
              <w:rPr>
                <w:rFonts w:ascii="Garamond" w:hAnsi="Garamond"/>
                <w:sz w:val="28"/>
                <w:szCs w:val="28"/>
              </w:rPr>
              <w:t>chooid</w:t>
            </w:r>
            <w:proofErr w:type="spellEnd"/>
            <w:r w:rsidRPr="0030406D">
              <w:rPr>
                <w:rFonts w:ascii="Garamond" w:hAnsi="Garamond"/>
                <w:sz w:val="28"/>
                <w:szCs w:val="28"/>
              </w:rPr>
              <w:t xml:space="preserve"> </w:t>
            </w:r>
            <w:proofErr w:type="spellStart"/>
            <w:r w:rsidRPr="0030406D">
              <w:rPr>
                <w:rFonts w:ascii="Garamond" w:hAnsi="Garamond"/>
                <w:sz w:val="28"/>
                <w:szCs w:val="28"/>
              </w:rPr>
              <w:t>soidjeh</w:t>
            </w:r>
            <w:proofErr w:type="spellEnd"/>
            <w:r w:rsidRPr="0030406D">
              <w:rPr>
                <w:rFonts w:ascii="Garamond" w:hAnsi="Garamond"/>
                <w:sz w:val="28"/>
                <w:szCs w:val="28"/>
              </w:rPr>
              <w:t xml:space="preserve"> </w:t>
            </w:r>
            <w:proofErr w:type="spellStart"/>
            <w:r w:rsidRPr="0030406D">
              <w:rPr>
                <w:rFonts w:ascii="Garamond" w:hAnsi="Garamond"/>
                <w:sz w:val="28"/>
                <w:szCs w:val="28"/>
              </w:rPr>
              <w:t>tra</w:t>
            </w:r>
            <w:proofErr w:type="spellEnd"/>
            <w:r w:rsidRPr="0030406D">
              <w:rPr>
                <w:rFonts w:ascii="Garamond" w:hAnsi="Garamond"/>
                <w:sz w:val="28"/>
                <w:szCs w:val="28"/>
              </w:rPr>
              <w:t xml:space="preserve"> yow baas, </w:t>
            </w:r>
            <w:proofErr w:type="spellStart"/>
            <w:r w:rsidRPr="0030406D">
              <w:rPr>
                <w:rFonts w:ascii="Garamond" w:hAnsi="Garamond"/>
                <w:sz w:val="28"/>
                <w:szCs w:val="28"/>
              </w:rPr>
              <w:t>agh</w:t>
            </w:r>
            <w:proofErr w:type="spellEnd"/>
            <w:r w:rsidRPr="0030406D">
              <w:rPr>
                <w:rFonts w:ascii="Garamond" w:hAnsi="Garamond"/>
                <w:sz w:val="28"/>
                <w:szCs w:val="28"/>
              </w:rPr>
              <w:t xml:space="preserve"> </w:t>
            </w:r>
            <w:proofErr w:type="spellStart"/>
            <w:r w:rsidRPr="0030406D">
              <w:rPr>
                <w:rFonts w:ascii="Garamond" w:hAnsi="Garamond"/>
                <w:sz w:val="28"/>
                <w:szCs w:val="28"/>
              </w:rPr>
              <w:t>liannee</w:t>
            </w:r>
            <w:proofErr w:type="spellEnd"/>
            <w:r w:rsidRPr="0030406D">
              <w:rPr>
                <w:rFonts w:ascii="Garamond" w:hAnsi="Garamond"/>
                <w:sz w:val="28"/>
                <w:szCs w:val="28"/>
              </w:rPr>
              <w:t xml:space="preserve"> </w:t>
            </w:r>
            <w:proofErr w:type="spellStart"/>
            <w:r w:rsidRPr="0030406D">
              <w:rPr>
                <w:rFonts w:ascii="Garamond" w:hAnsi="Garamond"/>
                <w:sz w:val="28"/>
                <w:szCs w:val="28"/>
              </w:rPr>
              <w:t>peccah</w:t>
            </w:r>
            <w:proofErr w:type="spellEnd"/>
            <w:r w:rsidRPr="0030406D">
              <w:rPr>
                <w:rFonts w:ascii="Garamond" w:hAnsi="Garamond"/>
                <w:sz w:val="28"/>
                <w:szCs w:val="28"/>
              </w:rPr>
              <w:t xml:space="preserve"> </w:t>
            </w:r>
            <w:proofErr w:type="spellStart"/>
            <w:r w:rsidRPr="0030406D">
              <w:rPr>
                <w:rFonts w:ascii="Garamond" w:hAnsi="Garamond"/>
                <w:sz w:val="28"/>
                <w:szCs w:val="28"/>
              </w:rPr>
              <w:t>dhyt</w:t>
            </w:r>
            <w:proofErr w:type="spellEnd"/>
            <w:r w:rsidRPr="0030406D">
              <w:rPr>
                <w:rFonts w:ascii="Garamond" w:hAnsi="Garamond"/>
                <w:sz w:val="28"/>
                <w:szCs w:val="28"/>
              </w:rPr>
              <w:t xml:space="preserve"> son </w:t>
            </w:r>
            <w:proofErr w:type="spellStart"/>
            <w:r w:rsidRPr="0030406D">
              <w:rPr>
                <w:rFonts w:ascii="Garamond" w:hAnsi="Garamond"/>
                <w:sz w:val="28"/>
                <w:szCs w:val="28"/>
              </w:rPr>
              <w:t>dy</w:t>
            </w:r>
            <w:proofErr w:type="spellEnd"/>
            <w:r w:rsidRPr="0030406D">
              <w:rPr>
                <w:rFonts w:ascii="Garamond" w:hAnsi="Garamond"/>
                <w:sz w:val="28"/>
                <w:szCs w:val="28"/>
              </w:rPr>
              <w:t xml:space="preserve"> bra</w:t>
            </w:r>
            <w:r w:rsidRPr="0030406D">
              <w:rPr>
                <w:rFonts w:ascii="Garamond" w:hAnsi="Garamond"/>
                <w:i/>
                <w:sz w:val="28"/>
                <w:szCs w:val="28"/>
              </w:rPr>
              <w:t xml:space="preserve">. </w:t>
            </w:r>
          </w:p>
        </w:tc>
        <w:tc>
          <w:tcPr>
            <w:tcW w:w="0" w:type="auto"/>
          </w:tcPr>
          <w:p w14:paraId="60480607"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Let this be ever in your Mind, that Sin is the worst of all Evils</w:t>
            </w:r>
            <w:r w:rsidR="002C617D" w:rsidRPr="002C617D">
              <w:rPr>
                <w:rFonts w:ascii="Garamond" w:hAnsi="Garamond" w:cs="Times New Roman"/>
                <w:sz w:val="28"/>
              </w:rPr>
              <w:t> ;</w:t>
            </w:r>
            <w:r w:rsidRPr="00240FF0">
              <w:rPr>
                <w:rFonts w:ascii="Garamond" w:hAnsi="Garamond" w:cs="Times New Roman"/>
                <w:i/>
                <w:sz w:val="28"/>
              </w:rPr>
              <w:t xml:space="preserve"> for all other Evils will have an end, at farthest, when you die, but Sin will make you miserable for ever.</w:t>
            </w:r>
          </w:p>
        </w:tc>
        <w:tc>
          <w:tcPr>
            <w:tcW w:w="0" w:type="auto"/>
          </w:tcPr>
          <w:p w14:paraId="461C132F" w14:textId="77777777" w:rsidR="00814CAE" w:rsidRPr="00F5668C" w:rsidRDefault="00814CAE" w:rsidP="00DB60C3">
            <w:pPr>
              <w:pStyle w:val="ListParagraph"/>
              <w:ind w:left="0"/>
              <w:rPr>
                <w:rFonts w:ascii="Garamond" w:hAnsi="Garamond" w:cs="Times New Roman"/>
                <w:i/>
                <w:sz w:val="20"/>
              </w:rPr>
            </w:pPr>
          </w:p>
        </w:tc>
      </w:tr>
      <w:tr w:rsidR="00814CAE" w:rsidRPr="00240FF0" w14:paraId="1A8A9D3B" w14:textId="77777777" w:rsidTr="003007D7">
        <w:tc>
          <w:tcPr>
            <w:tcW w:w="0" w:type="auto"/>
          </w:tcPr>
          <w:p w14:paraId="57A44991" w14:textId="77777777" w:rsidR="00814CAE" w:rsidRPr="003313DC" w:rsidRDefault="00814CAE" w:rsidP="00DB60C3">
            <w:pPr>
              <w:pStyle w:val="CM3"/>
              <w:widowControl/>
              <w:spacing w:line="240" w:lineRule="auto"/>
              <w:ind w:firstLine="227"/>
              <w:jc w:val="both"/>
              <w:rPr>
                <w:rFonts w:ascii="Garamond" w:hAnsi="Garamond"/>
                <w:sz w:val="28"/>
                <w:szCs w:val="28"/>
              </w:rPr>
            </w:pPr>
            <w:proofErr w:type="spellStart"/>
            <w:r w:rsidRPr="003313DC">
              <w:rPr>
                <w:rFonts w:ascii="Garamond" w:hAnsi="Garamond"/>
                <w:sz w:val="28"/>
                <w:szCs w:val="28"/>
              </w:rPr>
              <w:lastRenderedPageBreak/>
              <w:t>Cooinee</w:t>
            </w:r>
            <w:proofErr w:type="spellEnd"/>
            <w:r w:rsidRPr="003313DC">
              <w:rPr>
                <w:rFonts w:ascii="Garamond" w:hAnsi="Garamond"/>
                <w:sz w:val="28"/>
                <w:szCs w:val="28"/>
              </w:rPr>
              <w:t xml:space="preserve"> er </w:t>
            </w:r>
            <w:proofErr w:type="spellStart"/>
            <w:r w:rsidRPr="003313DC">
              <w:rPr>
                <w:rFonts w:ascii="Garamond" w:hAnsi="Garamond"/>
                <w:sz w:val="28"/>
                <w:szCs w:val="28"/>
              </w:rPr>
              <w:t>dy</w:t>
            </w:r>
            <w:proofErr w:type="spellEnd"/>
            <w:r w:rsidRPr="003313DC">
              <w:rPr>
                <w:rFonts w:ascii="Garamond" w:hAnsi="Garamond"/>
                <w:sz w:val="28"/>
                <w:szCs w:val="28"/>
              </w:rPr>
              <w:t xml:space="preserve"> </w:t>
            </w:r>
            <w:proofErr w:type="spellStart"/>
            <w:r w:rsidRPr="003313DC">
              <w:rPr>
                <w:rFonts w:ascii="Garamond" w:hAnsi="Garamond"/>
                <w:sz w:val="28"/>
                <w:szCs w:val="28"/>
              </w:rPr>
              <w:t>vel</w:t>
            </w:r>
            <w:proofErr w:type="spellEnd"/>
            <w:r w:rsidRPr="003313DC">
              <w:rPr>
                <w:rFonts w:ascii="Garamond" w:hAnsi="Garamond"/>
                <w:sz w:val="28"/>
                <w:szCs w:val="28"/>
              </w:rPr>
              <w:t xml:space="preserve"> </w:t>
            </w:r>
            <w:proofErr w:type="spellStart"/>
            <w:r w:rsidRPr="003313DC">
              <w:rPr>
                <w:rFonts w:ascii="Garamond" w:hAnsi="Garamond"/>
                <w:sz w:val="28"/>
                <w:szCs w:val="28"/>
              </w:rPr>
              <w:t>oo</w:t>
            </w:r>
            <w:proofErr w:type="spellEnd"/>
            <w:r w:rsidRPr="003313DC">
              <w:rPr>
                <w:rFonts w:ascii="Garamond" w:hAnsi="Garamond"/>
                <w:sz w:val="28"/>
                <w:szCs w:val="28"/>
              </w:rPr>
              <w:t xml:space="preserve"> </w:t>
            </w:r>
            <w:proofErr w:type="spellStart"/>
            <w:r w:rsidRPr="003313DC">
              <w:rPr>
                <w:rFonts w:ascii="Garamond" w:hAnsi="Garamond"/>
                <w:sz w:val="28"/>
                <w:szCs w:val="28"/>
              </w:rPr>
              <w:t>liorish</w:t>
            </w:r>
            <w:proofErr w:type="spellEnd"/>
            <w:r w:rsidRPr="003313DC">
              <w:rPr>
                <w:rFonts w:ascii="Garamond" w:hAnsi="Garamond"/>
                <w:sz w:val="28"/>
                <w:szCs w:val="28"/>
              </w:rPr>
              <w:t xml:space="preserve"> </w:t>
            </w:r>
            <w:proofErr w:type="spellStart"/>
            <w:r w:rsidRPr="003313DC">
              <w:rPr>
                <w:rFonts w:ascii="Garamond" w:hAnsi="Garamond"/>
                <w:sz w:val="28"/>
                <w:szCs w:val="28"/>
              </w:rPr>
              <w:t>dooghys</w:t>
            </w:r>
            <w:proofErr w:type="spellEnd"/>
            <w:r w:rsidRPr="003313DC">
              <w:rPr>
                <w:rFonts w:ascii="Garamond" w:hAnsi="Garamond"/>
                <w:sz w:val="28"/>
                <w:szCs w:val="28"/>
              </w:rPr>
              <w:t xml:space="preserve"> </w:t>
            </w:r>
            <w:proofErr w:type="spellStart"/>
            <w:r w:rsidRPr="003313DC">
              <w:rPr>
                <w:rFonts w:ascii="Garamond" w:hAnsi="Garamond"/>
                <w:sz w:val="28"/>
                <w:szCs w:val="28"/>
              </w:rPr>
              <w:t>arloo</w:t>
            </w:r>
            <w:proofErr w:type="spellEnd"/>
            <w:r w:rsidRPr="003313DC">
              <w:rPr>
                <w:rFonts w:ascii="Garamond" w:hAnsi="Garamond"/>
                <w:sz w:val="28"/>
                <w:szCs w:val="28"/>
              </w:rPr>
              <w:t xml:space="preserve"> </w:t>
            </w:r>
            <w:proofErr w:type="spellStart"/>
            <w:r w:rsidRPr="003313DC">
              <w:rPr>
                <w:rFonts w:ascii="Garamond" w:hAnsi="Garamond"/>
                <w:sz w:val="28"/>
                <w:szCs w:val="28"/>
              </w:rPr>
              <w:t>dy</w:t>
            </w:r>
            <w:proofErr w:type="spellEnd"/>
            <w:r w:rsidRPr="003313DC">
              <w:rPr>
                <w:rFonts w:ascii="Garamond" w:hAnsi="Garamond"/>
                <w:sz w:val="28"/>
                <w:szCs w:val="28"/>
              </w:rPr>
              <w:t xml:space="preserve"> </w:t>
            </w:r>
            <w:proofErr w:type="spellStart"/>
            <w:r w:rsidRPr="003313DC">
              <w:rPr>
                <w:rFonts w:ascii="Garamond" w:hAnsi="Garamond"/>
                <w:sz w:val="28"/>
                <w:szCs w:val="28"/>
              </w:rPr>
              <w:t>hutchim</w:t>
            </w:r>
            <w:proofErr w:type="spellEnd"/>
            <w:r w:rsidRPr="003313DC">
              <w:rPr>
                <w:rFonts w:ascii="Garamond" w:hAnsi="Garamond"/>
                <w:sz w:val="28"/>
                <w:szCs w:val="28"/>
              </w:rPr>
              <w:t xml:space="preserve"> </w:t>
            </w:r>
            <w:proofErr w:type="spellStart"/>
            <w:r w:rsidRPr="003313DC">
              <w:rPr>
                <w:rFonts w:ascii="Garamond" w:hAnsi="Garamond"/>
                <w:sz w:val="28"/>
                <w:szCs w:val="28"/>
              </w:rPr>
              <w:t>ayns</w:t>
            </w:r>
            <w:proofErr w:type="spellEnd"/>
            <w:r w:rsidRPr="003313DC">
              <w:rPr>
                <w:rFonts w:ascii="Garamond" w:hAnsi="Garamond"/>
                <w:sz w:val="28"/>
                <w:szCs w:val="28"/>
              </w:rPr>
              <w:t xml:space="preserve"> </w:t>
            </w:r>
            <w:proofErr w:type="spellStart"/>
            <w:r w:rsidRPr="003313DC">
              <w:rPr>
                <w:rFonts w:ascii="Garamond" w:hAnsi="Garamond"/>
                <w:sz w:val="28"/>
                <w:szCs w:val="28"/>
              </w:rPr>
              <w:t>peccah</w:t>
            </w:r>
            <w:proofErr w:type="spellEnd"/>
            <w:r w:rsidRPr="003313DC">
              <w:rPr>
                <w:rFonts w:ascii="Garamond" w:hAnsi="Garamond"/>
                <w:sz w:val="28"/>
                <w:szCs w:val="28"/>
              </w:rPr>
              <w:t xml:space="preserve">, </w:t>
            </w:r>
            <w:proofErr w:type="spellStart"/>
            <w:r w:rsidRPr="003313DC">
              <w:rPr>
                <w:rFonts w:ascii="Garamond" w:hAnsi="Garamond"/>
                <w:sz w:val="28"/>
                <w:szCs w:val="28"/>
              </w:rPr>
              <w:t>dy</w:t>
            </w:r>
            <w:proofErr w:type="spellEnd"/>
            <w:r w:rsidRPr="003313DC">
              <w:rPr>
                <w:rFonts w:ascii="Garamond" w:hAnsi="Garamond"/>
                <w:sz w:val="28"/>
                <w:szCs w:val="28"/>
              </w:rPr>
              <w:t xml:space="preserve"> jean y </w:t>
            </w:r>
            <w:proofErr w:type="spellStart"/>
            <w:r w:rsidRPr="003313DC">
              <w:rPr>
                <w:rFonts w:ascii="Garamond" w:hAnsi="Garamond"/>
                <w:sz w:val="28"/>
                <w:szCs w:val="28"/>
              </w:rPr>
              <w:t>Drogh</w:t>
            </w:r>
            <w:r>
              <w:rPr>
                <w:rFonts w:ascii="Garamond" w:hAnsi="Garamond"/>
                <w:sz w:val="28"/>
                <w:szCs w:val="28"/>
              </w:rPr>
              <w:t>-spyr</w:t>
            </w:r>
            <w:r w:rsidRPr="003313DC">
              <w:rPr>
                <w:rFonts w:ascii="Garamond" w:hAnsi="Garamond"/>
                <w:sz w:val="28"/>
                <w:szCs w:val="28"/>
              </w:rPr>
              <w:t>yd</w:t>
            </w:r>
            <w:proofErr w:type="spellEnd"/>
            <w:r w:rsidRPr="003313DC">
              <w:rPr>
                <w:rFonts w:ascii="Garamond" w:hAnsi="Garamond"/>
                <w:sz w:val="28"/>
                <w:szCs w:val="28"/>
              </w:rPr>
              <w:t xml:space="preserve"> </w:t>
            </w:r>
            <w:proofErr w:type="spellStart"/>
            <w:r w:rsidRPr="003313DC">
              <w:rPr>
                <w:rFonts w:ascii="Garamond" w:hAnsi="Garamond"/>
                <w:sz w:val="28"/>
                <w:szCs w:val="28"/>
              </w:rPr>
              <w:t>oo</w:t>
            </w:r>
            <w:proofErr w:type="spellEnd"/>
            <w:r w:rsidRPr="003313DC">
              <w:rPr>
                <w:rFonts w:ascii="Garamond" w:hAnsi="Garamond"/>
                <w:sz w:val="28"/>
                <w:szCs w:val="28"/>
              </w:rPr>
              <w:t xml:space="preserve"> y </w:t>
            </w:r>
            <w:proofErr w:type="spellStart"/>
            <w:r w:rsidRPr="003313DC">
              <w:rPr>
                <w:rFonts w:ascii="Garamond" w:hAnsi="Garamond"/>
                <w:sz w:val="28"/>
                <w:szCs w:val="28"/>
              </w:rPr>
              <w:t>violagh</w:t>
            </w:r>
            <w:proofErr w:type="spellEnd"/>
            <w:r w:rsidRPr="003313DC">
              <w:rPr>
                <w:rFonts w:ascii="Garamond" w:hAnsi="Garamond"/>
                <w:sz w:val="28"/>
                <w:szCs w:val="28"/>
              </w:rPr>
              <w:t xml:space="preserve"> </w:t>
            </w:r>
            <w:proofErr w:type="spellStart"/>
            <w:r w:rsidRPr="003313DC">
              <w:rPr>
                <w:rFonts w:ascii="Garamond" w:hAnsi="Garamond"/>
                <w:sz w:val="28"/>
                <w:szCs w:val="28"/>
              </w:rPr>
              <w:t>huggeh</w:t>
            </w:r>
            <w:proofErr w:type="spellEnd"/>
            <w:r w:rsidRPr="003313DC">
              <w:rPr>
                <w:rFonts w:ascii="Garamond" w:hAnsi="Garamond"/>
                <w:sz w:val="28"/>
                <w:szCs w:val="28"/>
              </w:rPr>
              <w:t xml:space="preserve">, as </w:t>
            </w:r>
            <w:proofErr w:type="spellStart"/>
            <w:r w:rsidRPr="003313DC">
              <w:rPr>
                <w:rFonts w:ascii="Garamond" w:hAnsi="Garamond"/>
                <w:sz w:val="28"/>
                <w:szCs w:val="28"/>
              </w:rPr>
              <w:t>dy</w:t>
            </w:r>
            <w:proofErr w:type="spellEnd"/>
            <w:r w:rsidRPr="003313DC">
              <w:rPr>
                <w:rFonts w:ascii="Garamond" w:hAnsi="Garamond"/>
                <w:sz w:val="28"/>
                <w:szCs w:val="28"/>
              </w:rPr>
              <w:t xml:space="preserve"> nee </w:t>
            </w:r>
            <w:proofErr w:type="spellStart"/>
            <w:r w:rsidRPr="003313DC">
              <w:rPr>
                <w:rFonts w:ascii="Garamond" w:hAnsi="Garamond"/>
                <w:sz w:val="28"/>
                <w:szCs w:val="28"/>
              </w:rPr>
              <w:t>Jee</w:t>
            </w:r>
            <w:proofErr w:type="spellEnd"/>
            <w:r w:rsidRPr="003313DC">
              <w:rPr>
                <w:rFonts w:ascii="Garamond" w:hAnsi="Garamond"/>
                <w:sz w:val="28"/>
                <w:szCs w:val="28"/>
              </w:rPr>
              <w:t xml:space="preserve"> </w:t>
            </w:r>
            <w:proofErr w:type="spellStart"/>
            <w:r w:rsidRPr="003313DC">
              <w:rPr>
                <w:rFonts w:ascii="Garamond" w:hAnsi="Garamond"/>
                <w:sz w:val="28"/>
                <w:szCs w:val="28"/>
              </w:rPr>
              <w:t>ny</w:t>
            </w:r>
            <w:proofErr w:type="spellEnd"/>
            <w:r w:rsidRPr="003313DC">
              <w:rPr>
                <w:rFonts w:ascii="Garamond" w:hAnsi="Garamond"/>
                <w:sz w:val="28"/>
                <w:szCs w:val="28"/>
              </w:rPr>
              <w:t xml:space="preserve"> </w:t>
            </w:r>
            <w:proofErr w:type="spellStart"/>
            <w:r w:rsidRPr="003313DC">
              <w:rPr>
                <w:rFonts w:ascii="Garamond" w:hAnsi="Garamond"/>
                <w:sz w:val="28"/>
                <w:szCs w:val="28"/>
              </w:rPr>
              <w:t>lomarcan</w:t>
            </w:r>
            <w:proofErr w:type="spellEnd"/>
            <w:r w:rsidRPr="003313DC">
              <w:rPr>
                <w:rFonts w:ascii="Garamond" w:hAnsi="Garamond"/>
                <w:sz w:val="28"/>
                <w:szCs w:val="28"/>
              </w:rPr>
              <w:t xml:space="preserve"> </w:t>
            </w:r>
            <w:proofErr w:type="spellStart"/>
            <w:r w:rsidRPr="003313DC">
              <w:rPr>
                <w:rFonts w:ascii="Garamond" w:hAnsi="Garamond"/>
                <w:sz w:val="28"/>
                <w:szCs w:val="28"/>
              </w:rPr>
              <w:t>oddys</w:t>
            </w:r>
            <w:proofErr w:type="spellEnd"/>
            <w:r w:rsidRPr="003313DC">
              <w:rPr>
                <w:rFonts w:ascii="Garamond" w:hAnsi="Garamond"/>
                <w:sz w:val="28"/>
                <w:szCs w:val="28"/>
              </w:rPr>
              <w:t xml:space="preserve"> </w:t>
            </w:r>
            <w:proofErr w:type="spellStart"/>
            <w:r w:rsidRPr="003313DC">
              <w:rPr>
                <w:rFonts w:ascii="Garamond" w:hAnsi="Garamond"/>
                <w:sz w:val="28"/>
                <w:szCs w:val="28"/>
              </w:rPr>
              <w:t>dy</w:t>
            </w:r>
            <w:proofErr w:type="spellEnd"/>
            <w:r w:rsidRPr="003313DC">
              <w:rPr>
                <w:rFonts w:ascii="Garamond" w:hAnsi="Garamond"/>
                <w:sz w:val="28"/>
                <w:szCs w:val="28"/>
              </w:rPr>
              <w:t xml:space="preserve"> </w:t>
            </w:r>
            <w:proofErr w:type="spellStart"/>
            <w:r w:rsidRPr="003313DC">
              <w:rPr>
                <w:rFonts w:ascii="Garamond" w:hAnsi="Garamond"/>
                <w:sz w:val="28"/>
                <w:szCs w:val="28"/>
              </w:rPr>
              <w:t>hauail</w:t>
            </w:r>
            <w:proofErr w:type="spellEnd"/>
            <w:r w:rsidRPr="003313DC">
              <w:rPr>
                <w:rFonts w:ascii="Garamond" w:hAnsi="Garamond"/>
                <w:sz w:val="28"/>
                <w:szCs w:val="28"/>
              </w:rPr>
              <w:t xml:space="preserve">. </w:t>
            </w:r>
          </w:p>
        </w:tc>
        <w:tc>
          <w:tcPr>
            <w:tcW w:w="0" w:type="auto"/>
          </w:tcPr>
          <w:p w14:paraId="54A72E45"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Remembe</w:t>
            </w:r>
            <w:r>
              <w:rPr>
                <w:rFonts w:ascii="Garamond" w:hAnsi="Garamond" w:cs="Times New Roman"/>
                <w:i/>
                <w:sz w:val="28"/>
              </w:rPr>
              <w:t xml:space="preserve">r that you are naturally </w:t>
            </w:r>
            <w:proofErr w:type="spellStart"/>
            <w:r>
              <w:rPr>
                <w:rFonts w:ascii="Garamond" w:hAnsi="Garamond" w:cs="Times New Roman"/>
                <w:i/>
                <w:sz w:val="28"/>
              </w:rPr>
              <w:t>inclin’</w:t>
            </w:r>
            <w:r w:rsidRPr="00240FF0">
              <w:rPr>
                <w:rFonts w:ascii="Garamond" w:hAnsi="Garamond" w:cs="Times New Roman"/>
                <w:i/>
                <w:sz w:val="28"/>
              </w:rPr>
              <w:t>d</w:t>
            </w:r>
            <w:proofErr w:type="spellEnd"/>
            <w:r w:rsidRPr="00240FF0">
              <w:rPr>
                <w:rFonts w:ascii="Garamond" w:hAnsi="Garamond" w:cs="Times New Roman"/>
                <w:i/>
                <w:sz w:val="28"/>
              </w:rPr>
              <w:t xml:space="preserve"> to sin, that the Devil will tempt you to it, and that God only can save you.</w:t>
            </w:r>
          </w:p>
        </w:tc>
        <w:tc>
          <w:tcPr>
            <w:tcW w:w="0" w:type="auto"/>
          </w:tcPr>
          <w:p w14:paraId="2CA6EACE" w14:textId="77777777" w:rsidR="00814CAE" w:rsidRPr="00F5668C" w:rsidRDefault="00814CAE" w:rsidP="00DB60C3">
            <w:pPr>
              <w:pStyle w:val="ListParagraph"/>
              <w:ind w:left="0"/>
              <w:rPr>
                <w:rFonts w:ascii="Garamond" w:hAnsi="Garamond" w:cs="Times New Roman"/>
                <w:i/>
                <w:sz w:val="20"/>
              </w:rPr>
            </w:pPr>
          </w:p>
        </w:tc>
      </w:tr>
      <w:tr w:rsidR="00814CAE" w:rsidRPr="00240FF0" w14:paraId="53E7B0FF" w14:textId="77777777" w:rsidTr="003007D7">
        <w:tc>
          <w:tcPr>
            <w:tcW w:w="0" w:type="auto"/>
          </w:tcPr>
          <w:p w14:paraId="52BEA358" w14:textId="77777777" w:rsidR="00814CAE" w:rsidRPr="003313DC" w:rsidRDefault="00814CAE" w:rsidP="00DB60C3">
            <w:pPr>
              <w:pStyle w:val="CM3"/>
              <w:widowControl/>
              <w:spacing w:line="240" w:lineRule="auto"/>
              <w:ind w:firstLine="227"/>
              <w:jc w:val="both"/>
              <w:rPr>
                <w:rFonts w:ascii="Garamond" w:hAnsi="Garamond"/>
                <w:sz w:val="28"/>
                <w:szCs w:val="28"/>
              </w:rPr>
            </w:pPr>
            <w:r w:rsidRPr="003313DC">
              <w:rPr>
                <w:rFonts w:ascii="Garamond" w:hAnsi="Garamond"/>
                <w:sz w:val="28"/>
                <w:szCs w:val="28"/>
              </w:rPr>
              <w:t xml:space="preserve">As </w:t>
            </w:r>
            <w:proofErr w:type="spellStart"/>
            <w:r w:rsidRPr="003313DC">
              <w:rPr>
                <w:rFonts w:ascii="Garamond" w:hAnsi="Garamond"/>
                <w:sz w:val="28"/>
                <w:szCs w:val="28"/>
              </w:rPr>
              <w:t>eisht</w:t>
            </w:r>
            <w:proofErr w:type="spellEnd"/>
            <w:r w:rsidRPr="003313DC">
              <w:rPr>
                <w:rFonts w:ascii="Garamond" w:hAnsi="Garamond"/>
                <w:sz w:val="28"/>
                <w:szCs w:val="28"/>
              </w:rPr>
              <w:t xml:space="preserve">, Cha jean </w:t>
            </w:r>
            <w:proofErr w:type="spellStart"/>
            <w:r w:rsidRPr="003313DC">
              <w:rPr>
                <w:rFonts w:ascii="Garamond" w:hAnsi="Garamond"/>
                <w:sz w:val="28"/>
                <w:szCs w:val="28"/>
              </w:rPr>
              <w:t>oo</w:t>
            </w:r>
            <w:proofErr w:type="spellEnd"/>
            <w:r w:rsidRPr="003313DC">
              <w:rPr>
                <w:rFonts w:ascii="Garamond" w:hAnsi="Garamond"/>
                <w:sz w:val="28"/>
                <w:szCs w:val="28"/>
              </w:rPr>
              <w:t xml:space="preserve"> </w:t>
            </w:r>
            <w:proofErr w:type="spellStart"/>
            <w:r w:rsidRPr="003313DC">
              <w:rPr>
                <w:rFonts w:ascii="Garamond" w:hAnsi="Garamond"/>
                <w:sz w:val="28"/>
                <w:szCs w:val="28"/>
              </w:rPr>
              <w:t>dy</w:t>
            </w:r>
            <w:proofErr w:type="spellEnd"/>
            <w:r w:rsidRPr="003313DC">
              <w:rPr>
                <w:rFonts w:ascii="Garamond" w:hAnsi="Garamond"/>
                <w:sz w:val="28"/>
                <w:szCs w:val="28"/>
              </w:rPr>
              <w:t xml:space="preserve"> </w:t>
            </w:r>
            <w:proofErr w:type="spellStart"/>
            <w:r w:rsidRPr="003313DC">
              <w:rPr>
                <w:rFonts w:ascii="Garamond" w:hAnsi="Garamond"/>
                <w:sz w:val="28"/>
                <w:szCs w:val="28"/>
              </w:rPr>
              <w:t>bragh</w:t>
            </w:r>
            <w:proofErr w:type="spellEnd"/>
            <w:r w:rsidRPr="003313DC">
              <w:rPr>
                <w:rFonts w:ascii="Garamond" w:hAnsi="Garamond"/>
                <w:sz w:val="28"/>
                <w:szCs w:val="28"/>
              </w:rPr>
              <w:t xml:space="preserve"> </w:t>
            </w:r>
            <w:proofErr w:type="spellStart"/>
            <w:r w:rsidRPr="003313DC">
              <w:rPr>
                <w:rFonts w:ascii="Garamond" w:hAnsi="Garamond"/>
                <w:sz w:val="28"/>
                <w:szCs w:val="28"/>
              </w:rPr>
              <w:t>treshteil</w:t>
            </w:r>
            <w:proofErr w:type="spellEnd"/>
            <w:r w:rsidRPr="003313DC">
              <w:rPr>
                <w:rFonts w:ascii="Garamond" w:hAnsi="Garamond"/>
                <w:sz w:val="28"/>
                <w:szCs w:val="28"/>
              </w:rPr>
              <w:t xml:space="preserve"> </w:t>
            </w:r>
            <w:proofErr w:type="spellStart"/>
            <w:r w:rsidRPr="003313DC">
              <w:rPr>
                <w:rFonts w:ascii="Garamond" w:hAnsi="Garamond"/>
                <w:sz w:val="28"/>
                <w:szCs w:val="28"/>
              </w:rPr>
              <w:t>ayns</w:t>
            </w:r>
            <w:proofErr w:type="spellEnd"/>
            <w:r w:rsidRPr="003313DC">
              <w:rPr>
                <w:rFonts w:ascii="Garamond" w:hAnsi="Garamond"/>
                <w:sz w:val="28"/>
                <w:szCs w:val="28"/>
              </w:rPr>
              <w:t xml:space="preserve"> </w:t>
            </w:r>
            <w:proofErr w:type="spellStart"/>
            <w:r w:rsidRPr="003313DC">
              <w:rPr>
                <w:rFonts w:ascii="Garamond" w:hAnsi="Garamond"/>
                <w:sz w:val="28"/>
                <w:szCs w:val="28"/>
              </w:rPr>
              <w:t>dty</w:t>
            </w:r>
            <w:proofErr w:type="spellEnd"/>
            <w:r w:rsidRPr="003313DC">
              <w:rPr>
                <w:rFonts w:ascii="Garamond" w:hAnsi="Garamond"/>
                <w:sz w:val="28"/>
                <w:szCs w:val="28"/>
              </w:rPr>
              <w:t xml:space="preserve"> </w:t>
            </w:r>
            <w:proofErr w:type="spellStart"/>
            <w:r w:rsidRPr="003313DC">
              <w:rPr>
                <w:rFonts w:ascii="Garamond" w:hAnsi="Garamond"/>
                <w:sz w:val="28"/>
                <w:szCs w:val="28"/>
              </w:rPr>
              <w:t>niart</w:t>
            </w:r>
            <w:proofErr w:type="spellEnd"/>
            <w:r w:rsidRPr="003313DC">
              <w:rPr>
                <w:rFonts w:ascii="Garamond" w:hAnsi="Garamond"/>
                <w:sz w:val="28"/>
                <w:szCs w:val="28"/>
              </w:rPr>
              <w:t xml:space="preserve"> </w:t>
            </w:r>
            <w:proofErr w:type="spellStart"/>
            <w:r w:rsidRPr="003313DC">
              <w:rPr>
                <w:rFonts w:ascii="Garamond" w:hAnsi="Garamond"/>
                <w:sz w:val="28"/>
                <w:szCs w:val="28"/>
              </w:rPr>
              <w:t>hene</w:t>
            </w:r>
            <w:proofErr w:type="spellEnd"/>
            <w:r w:rsidRPr="003313DC">
              <w:rPr>
                <w:rFonts w:ascii="Garamond" w:hAnsi="Garamond"/>
                <w:sz w:val="28"/>
                <w:szCs w:val="28"/>
              </w:rPr>
              <w:t xml:space="preserve">, </w:t>
            </w:r>
            <w:proofErr w:type="spellStart"/>
            <w:r w:rsidRPr="003313DC">
              <w:rPr>
                <w:rFonts w:ascii="Garamond" w:hAnsi="Garamond"/>
                <w:sz w:val="28"/>
                <w:szCs w:val="28"/>
              </w:rPr>
              <w:t>agh</w:t>
            </w:r>
            <w:proofErr w:type="spellEnd"/>
            <w:r w:rsidRPr="003313DC">
              <w:rPr>
                <w:rFonts w:ascii="Garamond" w:hAnsi="Garamond"/>
                <w:sz w:val="28"/>
                <w:szCs w:val="28"/>
              </w:rPr>
              <w:t xml:space="preserve"> </w:t>
            </w:r>
            <w:proofErr w:type="spellStart"/>
            <w:r w:rsidRPr="003313DC">
              <w:rPr>
                <w:rFonts w:ascii="Garamond" w:hAnsi="Garamond"/>
                <w:sz w:val="28"/>
                <w:szCs w:val="28"/>
              </w:rPr>
              <w:t>ayns</w:t>
            </w:r>
            <w:proofErr w:type="spellEnd"/>
            <w:r w:rsidRPr="003313DC">
              <w:rPr>
                <w:rFonts w:ascii="Garamond" w:hAnsi="Garamond"/>
                <w:sz w:val="28"/>
                <w:szCs w:val="28"/>
              </w:rPr>
              <w:t xml:space="preserve"> y </w:t>
            </w:r>
            <w:proofErr w:type="spellStart"/>
            <w:r w:rsidRPr="003313DC">
              <w:rPr>
                <w:rFonts w:ascii="Garamond" w:hAnsi="Garamond"/>
                <w:sz w:val="28"/>
                <w:szCs w:val="28"/>
              </w:rPr>
              <w:t>Jee</w:t>
            </w:r>
            <w:proofErr w:type="spellEnd"/>
            <w:r w:rsidRPr="003313DC">
              <w:rPr>
                <w:rFonts w:ascii="Garamond" w:hAnsi="Garamond"/>
                <w:sz w:val="28"/>
                <w:szCs w:val="28"/>
              </w:rPr>
              <w:t xml:space="preserve"> bio. </w:t>
            </w:r>
          </w:p>
        </w:tc>
        <w:tc>
          <w:tcPr>
            <w:tcW w:w="0" w:type="auto"/>
          </w:tcPr>
          <w:p w14:paraId="768D48AC" w14:textId="77777777" w:rsidR="00814CAE" w:rsidRPr="00240FF0" w:rsidRDefault="00814CAE" w:rsidP="00DB60C3">
            <w:pPr>
              <w:pStyle w:val="ListParagraph"/>
              <w:ind w:left="0" w:firstLine="227"/>
              <w:contextualSpacing w:val="0"/>
              <w:rPr>
                <w:rFonts w:ascii="Garamond" w:hAnsi="Garamond" w:cs="Times New Roman"/>
                <w:i/>
                <w:sz w:val="28"/>
              </w:rPr>
            </w:pPr>
            <w:r w:rsidRPr="00240FF0">
              <w:rPr>
                <w:rFonts w:ascii="Garamond" w:hAnsi="Garamond" w:cs="Times New Roman"/>
                <w:i/>
                <w:sz w:val="28"/>
              </w:rPr>
              <w:t xml:space="preserve">And then, You will never trust in your own Strength, but in the Living God. </w:t>
            </w:r>
          </w:p>
        </w:tc>
        <w:tc>
          <w:tcPr>
            <w:tcW w:w="0" w:type="auto"/>
          </w:tcPr>
          <w:p w14:paraId="2529E94B" w14:textId="77777777" w:rsidR="00814CAE" w:rsidRPr="00F5668C" w:rsidRDefault="00814CAE" w:rsidP="00DB60C3">
            <w:pPr>
              <w:pStyle w:val="ListParagraph"/>
              <w:ind w:left="0"/>
              <w:rPr>
                <w:rFonts w:ascii="Garamond" w:hAnsi="Garamond" w:cs="Times New Roman"/>
                <w:i/>
                <w:sz w:val="20"/>
              </w:rPr>
            </w:pPr>
          </w:p>
        </w:tc>
      </w:tr>
      <w:tr w:rsidR="00814CAE" w:rsidRPr="00240FF0" w14:paraId="41017FBD" w14:textId="77777777" w:rsidTr="003007D7">
        <w:tc>
          <w:tcPr>
            <w:tcW w:w="0" w:type="auto"/>
          </w:tcPr>
          <w:p w14:paraId="7A7DFCCD" w14:textId="77777777" w:rsidR="00814CAE" w:rsidRPr="003313DC" w:rsidRDefault="00814CAE" w:rsidP="00DB60C3">
            <w:pPr>
              <w:pStyle w:val="CM3"/>
              <w:widowControl/>
              <w:spacing w:line="240" w:lineRule="auto"/>
              <w:ind w:firstLine="227"/>
              <w:jc w:val="both"/>
              <w:rPr>
                <w:rFonts w:ascii="Garamond" w:hAnsi="Garamond"/>
                <w:i/>
                <w:sz w:val="28"/>
                <w:szCs w:val="28"/>
              </w:rPr>
            </w:pPr>
            <w:r w:rsidRPr="003313DC">
              <w:rPr>
                <w:rFonts w:ascii="Garamond" w:hAnsi="Garamond"/>
                <w:sz w:val="28"/>
                <w:szCs w:val="28"/>
              </w:rPr>
              <w:t xml:space="preserve">Hug-e nee </w:t>
            </w:r>
            <w:proofErr w:type="spellStart"/>
            <w:r w:rsidRPr="003313DC">
              <w:rPr>
                <w:rFonts w:ascii="Garamond" w:hAnsi="Garamond"/>
                <w:sz w:val="28"/>
                <w:szCs w:val="28"/>
              </w:rPr>
              <w:t>oo</w:t>
            </w:r>
            <w:proofErr w:type="spellEnd"/>
            <w:r w:rsidRPr="003313DC">
              <w:rPr>
                <w:rFonts w:ascii="Garamond" w:hAnsi="Garamond"/>
                <w:sz w:val="28"/>
                <w:szCs w:val="28"/>
              </w:rPr>
              <w:t xml:space="preserve"> </w:t>
            </w:r>
            <w:proofErr w:type="spellStart"/>
            <w:r w:rsidRPr="003313DC">
              <w:rPr>
                <w:rFonts w:ascii="Garamond" w:hAnsi="Garamond"/>
                <w:sz w:val="28"/>
                <w:szCs w:val="28"/>
              </w:rPr>
              <w:t>kinjagh</w:t>
            </w:r>
            <w:proofErr w:type="spellEnd"/>
            <w:r w:rsidRPr="003313DC">
              <w:rPr>
                <w:rFonts w:ascii="Garamond" w:hAnsi="Garamond"/>
                <w:sz w:val="28"/>
                <w:szCs w:val="28"/>
              </w:rPr>
              <w:t xml:space="preserve"> </w:t>
            </w:r>
            <w:proofErr w:type="spellStart"/>
            <w:r w:rsidRPr="003313DC">
              <w:rPr>
                <w:rFonts w:ascii="Garamond" w:hAnsi="Garamond"/>
                <w:sz w:val="28"/>
                <w:szCs w:val="28"/>
              </w:rPr>
              <w:t>dt’phadjer</w:t>
            </w:r>
            <w:proofErr w:type="spellEnd"/>
            <w:r w:rsidRPr="003313DC">
              <w:rPr>
                <w:rFonts w:ascii="Garamond" w:hAnsi="Garamond"/>
                <w:sz w:val="28"/>
                <w:szCs w:val="28"/>
              </w:rPr>
              <w:t xml:space="preserve"> son </w:t>
            </w:r>
            <w:proofErr w:type="spellStart"/>
            <w:r w:rsidRPr="003313DC">
              <w:rPr>
                <w:rFonts w:ascii="Garamond" w:hAnsi="Garamond"/>
                <w:sz w:val="28"/>
                <w:szCs w:val="28"/>
              </w:rPr>
              <w:t>cooney</w:t>
            </w:r>
            <w:proofErr w:type="spellEnd"/>
            <w:r w:rsidRPr="003313DC">
              <w:rPr>
                <w:rFonts w:ascii="Garamond" w:hAnsi="Garamond"/>
                <w:sz w:val="28"/>
                <w:szCs w:val="28"/>
              </w:rPr>
              <w:t xml:space="preserve">, </w:t>
            </w:r>
            <w:r w:rsidRPr="003313DC">
              <w:rPr>
                <w:rFonts w:ascii="Garamond" w:hAnsi="Garamond"/>
                <w:i/>
                <w:sz w:val="28"/>
                <w:szCs w:val="28"/>
              </w:rPr>
              <w:t xml:space="preserve">as my </w:t>
            </w:r>
            <w:proofErr w:type="spellStart"/>
            <w:r w:rsidRPr="003313DC">
              <w:rPr>
                <w:rFonts w:ascii="Garamond" w:hAnsi="Garamond"/>
                <w:i/>
                <w:sz w:val="28"/>
                <w:szCs w:val="28"/>
              </w:rPr>
              <w:t>hayrn-ys</w:t>
            </w:r>
            <w:proofErr w:type="spellEnd"/>
            <w:r w:rsidRPr="003313DC">
              <w:rPr>
                <w:rFonts w:ascii="Garamond" w:hAnsi="Garamond"/>
                <w:i/>
                <w:sz w:val="28"/>
                <w:szCs w:val="28"/>
              </w:rPr>
              <w:t xml:space="preserve"> </w:t>
            </w:r>
            <w:proofErr w:type="spellStart"/>
            <w:r w:rsidRPr="003313DC">
              <w:rPr>
                <w:rFonts w:ascii="Garamond" w:hAnsi="Garamond"/>
                <w:i/>
                <w:sz w:val="28"/>
                <w:szCs w:val="28"/>
              </w:rPr>
              <w:t>oo</w:t>
            </w:r>
            <w:proofErr w:type="spellEnd"/>
            <w:r w:rsidRPr="003313DC">
              <w:rPr>
                <w:rFonts w:ascii="Garamond" w:hAnsi="Garamond"/>
                <w:i/>
                <w:sz w:val="28"/>
                <w:szCs w:val="28"/>
              </w:rPr>
              <w:t xml:space="preserve"> er </w:t>
            </w:r>
            <w:proofErr w:type="spellStart"/>
            <w:r w:rsidRPr="003313DC">
              <w:rPr>
                <w:rFonts w:ascii="Garamond" w:hAnsi="Garamond"/>
                <w:i/>
                <w:sz w:val="28"/>
                <w:szCs w:val="28"/>
              </w:rPr>
              <w:t>gerreh</w:t>
            </w:r>
            <w:proofErr w:type="spellEnd"/>
            <w:r w:rsidRPr="003313DC">
              <w:rPr>
                <w:rFonts w:ascii="Garamond" w:hAnsi="Garamond"/>
                <w:i/>
                <w:sz w:val="28"/>
                <w:szCs w:val="28"/>
              </w:rPr>
              <w:t xml:space="preserve"> da-</w:t>
            </w:r>
            <w:proofErr w:type="spellStart"/>
            <w:r w:rsidRPr="003313DC">
              <w:rPr>
                <w:rFonts w:ascii="Garamond" w:hAnsi="Garamond"/>
                <w:i/>
                <w:sz w:val="28"/>
                <w:szCs w:val="28"/>
              </w:rPr>
              <w:t>syn</w:t>
            </w:r>
            <w:proofErr w:type="spellEnd"/>
            <w:r w:rsidRPr="003313DC">
              <w:rPr>
                <w:rFonts w:ascii="Garamond" w:hAnsi="Garamond"/>
                <w:i/>
                <w:sz w:val="28"/>
                <w:szCs w:val="28"/>
              </w:rPr>
              <w:t xml:space="preserve">, </w:t>
            </w:r>
            <w:proofErr w:type="spellStart"/>
            <w:r w:rsidRPr="003313DC">
              <w:rPr>
                <w:rFonts w:ascii="Garamond" w:hAnsi="Garamond"/>
                <w:i/>
                <w:sz w:val="28"/>
                <w:szCs w:val="28"/>
              </w:rPr>
              <w:t>tayrn-ee</w:t>
            </w:r>
            <w:proofErr w:type="spellEnd"/>
            <w:r w:rsidRPr="003313DC">
              <w:rPr>
                <w:rFonts w:ascii="Garamond" w:hAnsi="Garamond"/>
                <w:i/>
                <w:sz w:val="28"/>
                <w:szCs w:val="28"/>
              </w:rPr>
              <w:t xml:space="preserve"> </w:t>
            </w:r>
            <w:proofErr w:type="spellStart"/>
            <w:r w:rsidRPr="003313DC">
              <w:rPr>
                <w:rFonts w:ascii="Garamond" w:hAnsi="Garamond"/>
                <w:i/>
                <w:sz w:val="28"/>
                <w:szCs w:val="28"/>
              </w:rPr>
              <w:t>eshyn</w:t>
            </w:r>
            <w:proofErr w:type="spellEnd"/>
            <w:r w:rsidRPr="003313DC">
              <w:rPr>
                <w:rFonts w:ascii="Garamond" w:hAnsi="Garamond"/>
                <w:i/>
                <w:sz w:val="28"/>
                <w:szCs w:val="28"/>
              </w:rPr>
              <w:t xml:space="preserve"> er-</w:t>
            </w:r>
            <w:proofErr w:type="spellStart"/>
            <w:r w:rsidRPr="003313DC">
              <w:rPr>
                <w:rFonts w:ascii="Garamond" w:hAnsi="Garamond"/>
                <w:i/>
                <w:sz w:val="28"/>
                <w:szCs w:val="28"/>
              </w:rPr>
              <w:t>gerreh</w:t>
            </w:r>
            <w:proofErr w:type="spellEnd"/>
            <w:r w:rsidRPr="003313DC">
              <w:rPr>
                <w:rFonts w:ascii="Garamond" w:hAnsi="Garamond"/>
                <w:i/>
                <w:sz w:val="28"/>
                <w:szCs w:val="28"/>
              </w:rPr>
              <w:t xml:space="preserve"> </w:t>
            </w:r>
            <w:proofErr w:type="spellStart"/>
            <w:r w:rsidRPr="003313DC">
              <w:rPr>
                <w:rFonts w:ascii="Garamond" w:hAnsi="Garamond"/>
                <w:i/>
                <w:sz w:val="28"/>
                <w:szCs w:val="28"/>
              </w:rPr>
              <w:t>dhyts</w:t>
            </w:r>
            <w:proofErr w:type="spellEnd"/>
            <w:r w:rsidRPr="003313DC">
              <w:rPr>
                <w:rFonts w:ascii="Garamond" w:hAnsi="Garamond"/>
                <w:i/>
                <w:sz w:val="28"/>
                <w:szCs w:val="28"/>
              </w:rPr>
              <w:t xml:space="preserve">. </w:t>
            </w:r>
          </w:p>
        </w:tc>
        <w:tc>
          <w:tcPr>
            <w:tcW w:w="0" w:type="auto"/>
          </w:tcPr>
          <w:p w14:paraId="4E584054" w14:textId="77777777" w:rsidR="00814CAE" w:rsidRPr="00240FF0" w:rsidRDefault="00814CAE"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To him you will constantly pray for Help</w:t>
            </w:r>
            <w:r w:rsidR="002C617D" w:rsidRPr="002C617D">
              <w:rPr>
                <w:rFonts w:ascii="Garamond" w:hAnsi="Garamond" w:cs="Times New Roman"/>
                <w:sz w:val="28"/>
              </w:rPr>
              <w:t> ;</w:t>
            </w:r>
            <w:r w:rsidRPr="00240FF0">
              <w:rPr>
                <w:rFonts w:ascii="Garamond" w:hAnsi="Garamond" w:cs="Times New Roman"/>
                <w:sz w:val="28"/>
              </w:rPr>
              <w:t xml:space="preserve"> and if you draw nigh to him, he will draw nigh to you. </w:t>
            </w:r>
          </w:p>
        </w:tc>
        <w:tc>
          <w:tcPr>
            <w:tcW w:w="0" w:type="auto"/>
          </w:tcPr>
          <w:p w14:paraId="2AA8BA19" w14:textId="77777777" w:rsidR="00814CAE" w:rsidRDefault="00814CAE" w:rsidP="00DB60C3">
            <w:pPr>
              <w:pStyle w:val="ListParagraph"/>
              <w:ind w:left="0"/>
              <w:rPr>
                <w:rFonts w:ascii="Garamond" w:hAnsi="Garamond" w:cs="Times New Roman"/>
                <w:sz w:val="20"/>
              </w:rPr>
            </w:pPr>
          </w:p>
          <w:p w14:paraId="25F813EC" w14:textId="77777777" w:rsidR="00814CAE" w:rsidRDefault="00814CAE" w:rsidP="00DB60C3">
            <w:pPr>
              <w:pStyle w:val="ListParagraph"/>
              <w:ind w:left="0"/>
              <w:rPr>
                <w:rFonts w:ascii="Garamond" w:hAnsi="Garamond" w:cs="Times New Roman"/>
                <w:sz w:val="20"/>
              </w:rPr>
            </w:pPr>
          </w:p>
          <w:p w14:paraId="3920F91C" w14:textId="77777777" w:rsidR="00814CAE" w:rsidRPr="00814CAE" w:rsidRDefault="00814CAE" w:rsidP="00DB60C3">
            <w:pPr>
              <w:pStyle w:val="ListParagraph"/>
              <w:ind w:left="0"/>
              <w:rPr>
                <w:rFonts w:ascii="Garamond" w:hAnsi="Garamond" w:cs="Times New Roman"/>
                <w:sz w:val="20"/>
              </w:rPr>
            </w:pPr>
            <w:r>
              <w:rPr>
                <w:rFonts w:ascii="Garamond" w:hAnsi="Garamond" w:cs="Times New Roman"/>
                <w:sz w:val="20"/>
              </w:rPr>
              <w:t>Jam. 4. 9.</w:t>
            </w:r>
          </w:p>
        </w:tc>
      </w:tr>
      <w:tr w:rsidR="00814CAE" w:rsidRPr="00240FF0" w14:paraId="46A889F3" w14:textId="77777777" w:rsidTr="003007D7">
        <w:tc>
          <w:tcPr>
            <w:tcW w:w="0" w:type="auto"/>
          </w:tcPr>
          <w:p w14:paraId="718E43F5" w14:textId="77777777" w:rsidR="00814CAE" w:rsidRPr="003313DC" w:rsidRDefault="00814CAE" w:rsidP="00DB60C3">
            <w:pPr>
              <w:pStyle w:val="CM3"/>
              <w:widowControl/>
              <w:spacing w:line="240" w:lineRule="auto"/>
              <w:ind w:firstLine="227"/>
              <w:jc w:val="both"/>
              <w:rPr>
                <w:rFonts w:ascii="Garamond" w:hAnsi="Garamond"/>
                <w:sz w:val="28"/>
                <w:szCs w:val="28"/>
              </w:rPr>
            </w:pPr>
            <w:r w:rsidRPr="003313DC">
              <w:rPr>
                <w:rFonts w:ascii="Garamond" w:hAnsi="Garamond"/>
                <w:sz w:val="28"/>
                <w:szCs w:val="28"/>
              </w:rPr>
              <w:t xml:space="preserve">As </w:t>
            </w:r>
            <w:proofErr w:type="spellStart"/>
            <w:r w:rsidRPr="003313DC">
              <w:rPr>
                <w:rFonts w:ascii="Garamond" w:hAnsi="Garamond"/>
                <w:sz w:val="28"/>
                <w:szCs w:val="28"/>
              </w:rPr>
              <w:t>fo</w:t>
            </w:r>
            <w:r>
              <w:rPr>
                <w:rFonts w:ascii="Garamond" w:hAnsi="Garamond"/>
                <w:sz w:val="28"/>
                <w:szCs w:val="28"/>
              </w:rPr>
              <w:t>o</w:t>
            </w:r>
            <w:r w:rsidRPr="003313DC">
              <w:rPr>
                <w:rFonts w:ascii="Garamond" w:hAnsi="Garamond"/>
                <w:sz w:val="28"/>
                <w:szCs w:val="28"/>
              </w:rPr>
              <w:t>ast</w:t>
            </w:r>
            <w:proofErr w:type="spellEnd"/>
            <w:r w:rsidRPr="003313DC">
              <w:rPr>
                <w:rFonts w:ascii="Garamond" w:hAnsi="Garamond"/>
                <w:sz w:val="28"/>
                <w:szCs w:val="28"/>
              </w:rPr>
              <w:t xml:space="preserve"> cha jean </w:t>
            </w:r>
            <w:proofErr w:type="spellStart"/>
            <w:r w:rsidRPr="003313DC">
              <w:rPr>
                <w:rFonts w:ascii="Garamond" w:hAnsi="Garamond"/>
                <w:sz w:val="28"/>
                <w:szCs w:val="28"/>
              </w:rPr>
              <w:t>mie</w:t>
            </w:r>
            <w:proofErr w:type="spellEnd"/>
            <w:r w:rsidRPr="003313DC">
              <w:rPr>
                <w:rFonts w:ascii="Garamond" w:hAnsi="Garamond"/>
                <w:sz w:val="28"/>
                <w:szCs w:val="28"/>
              </w:rPr>
              <w:t xml:space="preserve"> </w:t>
            </w:r>
            <w:proofErr w:type="spellStart"/>
            <w:r w:rsidRPr="003313DC">
              <w:rPr>
                <w:rFonts w:ascii="Garamond" w:hAnsi="Garamond"/>
                <w:sz w:val="28"/>
                <w:szCs w:val="28"/>
              </w:rPr>
              <w:t>dhyt</w:t>
            </w:r>
            <w:proofErr w:type="spellEnd"/>
            <w:r w:rsidRPr="003313DC">
              <w:rPr>
                <w:rFonts w:ascii="Garamond" w:hAnsi="Garamond"/>
                <w:sz w:val="28"/>
                <w:szCs w:val="28"/>
              </w:rPr>
              <w:t xml:space="preserve"> </w:t>
            </w:r>
            <w:proofErr w:type="spellStart"/>
            <w:r w:rsidRPr="003313DC">
              <w:rPr>
                <w:rFonts w:ascii="Garamond" w:hAnsi="Garamond"/>
                <w:sz w:val="28"/>
                <w:szCs w:val="28"/>
              </w:rPr>
              <w:t>jerkal</w:t>
            </w:r>
            <w:proofErr w:type="spellEnd"/>
            <w:r w:rsidRPr="003313DC">
              <w:rPr>
                <w:rFonts w:ascii="Garamond" w:hAnsi="Garamond"/>
                <w:sz w:val="28"/>
                <w:szCs w:val="28"/>
              </w:rPr>
              <w:t xml:space="preserve"> </w:t>
            </w:r>
            <w:proofErr w:type="spellStart"/>
            <w:r w:rsidRPr="003313DC">
              <w:rPr>
                <w:rFonts w:ascii="Garamond" w:hAnsi="Garamond"/>
                <w:sz w:val="28"/>
                <w:szCs w:val="28"/>
              </w:rPr>
              <w:t>rish</w:t>
            </w:r>
            <w:proofErr w:type="spellEnd"/>
            <w:r w:rsidRPr="003313DC">
              <w:rPr>
                <w:rFonts w:ascii="Garamond" w:hAnsi="Garamond"/>
                <w:sz w:val="28"/>
                <w:szCs w:val="28"/>
              </w:rPr>
              <w:t xml:space="preserve"> </w:t>
            </w:r>
            <w:proofErr w:type="spellStart"/>
            <w:r w:rsidRPr="003313DC">
              <w:rPr>
                <w:rFonts w:ascii="Garamond" w:hAnsi="Garamond"/>
                <w:sz w:val="28"/>
                <w:szCs w:val="28"/>
              </w:rPr>
              <w:t>cooney</w:t>
            </w:r>
            <w:proofErr w:type="spellEnd"/>
            <w:r w:rsidRPr="003313DC">
              <w:rPr>
                <w:rFonts w:ascii="Garamond" w:hAnsi="Garamond"/>
                <w:sz w:val="28"/>
                <w:szCs w:val="28"/>
              </w:rPr>
              <w:t xml:space="preserve"> Yee, </w:t>
            </w:r>
            <w:proofErr w:type="spellStart"/>
            <w:r w:rsidRPr="003313DC">
              <w:rPr>
                <w:rFonts w:ascii="Garamond" w:hAnsi="Garamond"/>
                <w:sz w:val="28"/>
                <w:szCs w:val="28"/>
              </w:rPr>
              <w:t>mannagh</w:t>
            </w:r>
            <w:proofErr w:type="spellEnd"/>
            <w:r w:rsidRPr="003313DC">
              <w:rPr>
                <w:rFonts w:ascii="Garamond" w:hAnsi="Garamond"/>
                <w:sz w:val="28"/>
                <w:szCs w:val="28"/>
              </w:rPr>
              <w:t xml:space="preserve"> </w:t>
            </w:r>
            <w:proofErr w:type="spellStart"/>
            <w:r w:rsidRPr="003313DC">
              <w:rPr>
                <w:rFonts w:ascii="Garamond" w:hAnsi="Garamond"/>
                <w:sz w:val="28"/>
                <w:szCs w:val="28"/>
              </w:rPr>
              <w:t>ghoon-oo</w:t>
            </w:r>
            <w:proofErr w:type="spellEnd"/>
            <w:r w:rsidRPr="003313DC">
              <w:rPr>
                <w:rFonts w:ascii="Garamond" w:hAnsi="Garamond"/>
                <w:sz w:val="28"/>
                <w:szCs w:val="28"/>
              </w:rPr>
              <w:t xml:space="preserve"> </w:t>
            </w:r>
            <w:proofErr w:type="spellStart"/>
            <w:r w:rsidRPr="003313DC">
              <w:rPr>
                <w:rFonts w:ascii="Garamond" w:hAnsi="Garamond"/>
                <w:sz w:val="28"/>
                <w:szCs w:val="28"/>
              </w:rPr>
              <w:t>liat</w:t>
            </w:r>
            <w:proofErr w:type="spellEnd"/>
            <w:r w:rsidRPr="003313DC">
              <w:rPr>
                <w:rFonts w:ascii="Garamond" w:hAnsi="Garamond"/>
                <w:sz w:val="28"/>
                <w:szCs w:val="28"/>
              </w:rPr>
              <w:t xml:space="preserve"> </w:t>
            </w:r>
            <w:proofErr w:type="spellStart"/>
            <w:r w:rsidRPr="003313DC">
              <w:rPr>
                <w:rFonts w:ascii="Garamond" w:hAnsi="Garamond"/>
                <w:sz w:val="28"/>
                <w:szCs w:val="28"/>
              </w:rPr>
              <w:t>hene</w:t>
            </w:r>
            <w:proofErr w:type="spellEnd"/>
            <w:r w:rsidR="002C617D" w:rsidRPr="002C617D">
              <w:rPr>
                <w:rFonts w:ascii="Garamond" w:hAnsi="Garamond"/>
                <w:sz w:val="28"/>
                <w:szCs w:val="28"/>
              </w:rPr>
              <w:t> ;</w:t>
            </w:r>
            <w:r w:rsidRPr="003313DC">
              <w:rPr>
                <w:rFonts w:ascii="Garamond" w:hAnsi="Garamond"/>
                <w:sz w:val="28"/>
                <w:szCs w:val="28"/>
              </w:rPr>
              <w:t xml:space="preserve"> son ta </w:t>
            </w:r>
            <w:proofErr w:type="spellStart"/>
            <w:r w:rsidRPr="003313DC">
              <w:rPr>
                <w:rFonts w:ascii="Garamond" w:hAnsi="Garamond"/>
                <w:sz w:val="28"/>
                <w:szCs w:val="28"/>
              </w:rPr>
              <w:t>shen</w:t>
            </w:r>
            <w:proofErr w:type="spellEnd"/>
            <w:r w:rsidRPr="003313DC">
              <w:rPr>
                <w:rFonts w:ascii="Garamond" w:hAnsi="Garamond"/>
                <w:sz w:val="28"/>
                <w:szCs w:val="28"/>
              </w:rPr>
              <w:t xml:space="preserve"> </w:t>
            </w:r>
            <w:proofErr w:type="spellStart"/>
            <w:r w:rsidRPr="003313DC">
              <w:rPr>
                <w:rFonts w:ascii="Garamond" w:hAnsi="Garamond"/>
                <w:sz w:val="28"/>
                <w:szCs w:val="28"/>
              </w:rPr>
              <w:t>dy</w:t>
            </w:r>
            <w:proofErr w:type="spellEnd"/>
            <w:r w:rsidRPr="003313DC">
              <w:rPr>
                <w:rFonts w:ascii="Garamond" w:hAnsi="Garamond"/>
                <w:sz w:val="28"/>
                <w:szCs w:val="28"/>
              </w:rPr>
              <w:t xml:space="preserve"> </w:t>
            </w:r>
            <w:proofErr w:type="spellStart"/>
            <w:r w:rsidRPr="003313DC">
              <w:rPr>
                <w:rFonts w:ascii="Garamond" w:hAnsi="Garamond"/>
                <w:sz w:val="28"/>
                <w:szCs w:val="28"/>
              </w:rPr>
              <w:t>vrasnagh</w:t>
            </w:r>
            <w:proofErr w:type="spellEnd"/>
            <w:r w:rsidRPr="003313DC">
              <w:rPr>
                <w:rFonts w:ascii="Garamond" w:hAnsi="Garamond"/>
                <w:sz w:val="28"/>
                <w:szCs w:val="28"/>
              </w:rPr>
              <w:t xml:space="preserve"> </w:t>
            </w:r>
            <w:proofErr w:type="spellStart"/>
            <w:r w:rsidRPr="003313DC">
              <w:rPr>
                <w:rFonts w:ascii="Garamond" w:hAnsi="Garamond"/>
                <w:sz w:val="28"/>
                <w:szCs w:val="28"/>
              </w:rPr>
              <w:t>yn</w:t>
            </w:r>
            <w:proofErr w:type="spellEnd"/>
            <w:r w:rsidRPr="003313DC">
              <w:rPr>
                <w:rFonts w:ascii="Garamond" w:hAnsi="Garamond"/>
                <w:sz w:val="28"/>
                <w:szCs w:val="28"/>
              </w:rPr>
              <w:t xml:space="preserve"> </w:t>
            </w:r>
            <w:proofErr w:type="spellStart"/>
            <w:r w:rsidRPr="003313DC">
              <w:rPr>
                <w:rFonts w:ascii="Garamond" w:hAnsi="Garamond"/>
                <w:sz w:val="28"/>
                <w:szCs w:val="28"/>
              </w:rPr>
              <w:t>Chiarn</w:t>
            </w:r>
            <w:proofErr w:type="spellEnd"/>
            <w:r w:rsidRPr="003313DC">
              <w:rPr>
                <w:rFonts w:ascii="Garamond" w:hAnsi="Garamond"/>
                <w:sz w:val="28"/>
                <w:szCs w:val="28"/>
              </w:rPr>
              <w:t xml:space="preserve">. </w:t>
            </w:r>
          </w:p>
        </w:tc>
        <w:tc>
          <w:tcPr>
            <w:tcW w:w="0" w:type="auto"/>
          </w:tcPr>
          <w:p w14:paraId="79D20716"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And yet</w:t>
            </w:r>
            <w:r>
              <w:rPr>
                <w:rFonts w:ascii="Garamond" w:hAnsi="Garamond" w:cs="Times New Roman"/>
                <w:i/>
                <w:sz w:val="28"/>
              </w:rPr>
              <w:t>,</w:t>
            </w:r>
            <w:r w:rsidRPr="00240FF0">
              <w:rPr>
                <w:rFonts w:ascii="Garamond" w:hAnsi="Garamond" w:cs="Times New Roman"/>
                <w:i/>
                <w:sz w:val="28"/>
              </w:rPr>
              <w:t xml:space="preserve"> you must not expect God’s Assistance, without using your own endeavours</w:t>
            </w:r>
            <w:r w:rsidR="002C617D" w:rsidRPr="002C617D">
              <w:rPr>
                <w:rFonts w:ascii="Garamond" w:hAnsi="Garamond" w:cs="Times New Roman"/>
                <w:sz w:val="28"/>
              </w:rPr>
              <w:t> ;</w:t>
            </w:r>
            <w:r w:rsidRPr="00240FF0">
              <w:rPr>
                <w:rFonts w:ascii="Garamond" w:hAnsi="Garamond" w:cs="Times New Roman"/>
                <w:i/>
                <w:sz w:val="28"/>
              </w:rPr>
              <w:t xml:space="preserve"> for that is to tempt the Lord. </w:t>
            </w:r>
          </w:p>
        </w:tc>
        <w:tc>
          <w:tcPr>
            <w:tcW w:w="0" w:type="auto"/>
          </w:tcPr>
          <w:p w14:paraId="0966C537" w14:textId="77777777" w:rsidR="00814CAE" w:rsidRPr="00F5668C" w:rsidRDefault="00814CAE" w:rsidP="00DB60C3">
            <w:pPr>
              <w:pStyle w:val="ListParagraph"/>
              <w:ind w:left="0"/>
              <w:rPr>
                <w:rFonts w:ascii="Garamond" w:hAnsi="Garamond" w:cs="Times New Roman"/>
                <w:i/>
                <w:sz w:val="20"/>
              </w:rPr>
            </w:pPr>
          </w:p>
        </w:tc>
      </w:tr>
      <w:tr w:rsidR="00814CAE" w:rsidRPr="00240FF0" w14:paraId="3458041E" w14:textId="77777777" w:rsidTr="003007D7">
        <w:tc>
          <w:tcPr>
            <w:tcW w:w="0" w:type="auto"/>
          </w:tcPr>
          <w:p w14:paraId="4AC1073E" w14:textId="77777777" w:rsidR="00814CAE" w:rsidRPr="003313DC" w:rsidRDefault="00814CAE" w:rsidP="00DB60C3">
            <w:pPr>
              <w:pStyle w:val="CM3"/>
              <w:widowControl/>
              <w:spacing w:line="240" w:lineRule="auto"/>
              <w:ind w:firstLine="227"/>
              <w:jc w:val="both"/>
              <w:rPr>
                <w:rFonts w:ascii="Garamond" w:hAnsi="Garamond"/>
                <w:sz w:val="28"/>
                <w:szCs w:val="28"/>
              </w:rPr>
            </w:pPr>
            <w:r w:rsidRPr="003313DC">
              <w:rPr>
                <w:rFonts w:ascii="Garamond" w:hAnsi="Garamond"/>
                <w:i/>
                <w:sz w:val="28"/>
                <w:szCs w:val="28"/>
              </w:rPr>
              <w:t xml:space="preserve">My nee </w:t>
            </w:r>
            <w:proofErr w:type="spellStart"/>
            <w:r w:rsidRPr="003313DC">
              <w:rPr>
                <w:rFonts w:ascii="Garamond" w:hAnsi="Garamond"/>
                <w:i/>
                <w:sz w:val="28"/>
                <w:szCs w:val="28"/>
              </w:rPr>
              <w:t>Peccee</w:t>
            </w:r>
            <w:proofErr w:type="spellEnd"/>
            <w:r w:rsidRPr="003313DC">
              <w:rPr>
                <w:rFonts w:ascii="Garamond" w:hAnsi="Garamond"/>
                <w:i/>
                <w:sz w:val="28"/>
                <w:szCs w:val="28"/>
              </w:rPr>
              <w:t xml:space="preserve"> dt’ </w:t>
            </w:r>
            <w:proofErr w:type="spellStart"/>
            <w:r w:rsidRPr="003313DC">
              <w:rPr>
                <w:rFonts w:ascii="Garamond" w:hAnsi="Garamond"/>
                <w:i/>
                <w:sz w:val="28"/>
                <w:szCs w:val="28"/>
              </w:rPr>
              <w:t>violagh</w:t>
            </w:r>
            <w:proofErr w:type="spellEnd"/>
            <w:r w:rsidRPr="003313DC">
              <w:rPr>
                <w:rFonts w:ascii="Garamond" w:hAnsi="Garamond"/>
                <w:i/>
                <w:sz w:val="28"/>
                <w:szCs w:val="28"/>
              </w:rPr>
              <w:t xml:space="preserve">, </w:t>
            </w:r>
            <w:proofErr w:type="spellStart"/>
            <w:r w:rsidRPr="003313DC">
              <w:rPr>
                <w:rFonts w:ascii="Garamond" w:hAnsi="Garamond"/>
                <w:i/>
                <w:sz w:val="28"/>
                <w:szCs w:val="28"/>
              </w:rPr>
              <w:t>ny</w:t>
            </w:r>
            <w:proofErr w:type="spellEnd"/>
            <w:r w:rsidRPr="003313DC">
              <w:rPr>
                <w:rFonts w:ascii="Garamond" w:hAnsi="Garamond"/>
                <w:i/>
                <w:sz w:val="28"/>
                <w:szCs w:val="28"/>
              </w:rPr>
              <w:t xml:space="preserve"> cur </w:t>
            </w:r>
            <w:proofErr w:type="spellStart"/>
            <w:r w:rsidRPr="003313DC">
              <w:rPr>
                <w:rFonts w:ascii="Garamond" w:hAnsi="Garamond"/>
                <w:i/>
                <w:sz w:val="28"/>
                <w:szCs w:val="28"/>
              </w:rPr>
              <w:t>geil</w:t>
            </w:r>
            <w:proofErr w:type="spellEnd"/>
            <w:r w:rsidRPr="003313DC">
              <w:rPr>
                <w:rFonts w:ascii="Garamond" w:hAnsi="Garamond"/>
                <w:i/>
                <w:sz w:val="28"/>
                <w:szCs w:val="28"/>
              </w:rPr>
              <w:t xml:space="preserve"> </w:t>
            </w:r>
            <w:proofErr w:type="spellStart"/>
            <w:r w:rsidRPr="003313DC">
              <w:rPr>
                <w:rFonts w:ascii="Garamond" w:hAnsi="Garamond"/>
                <w:i/>
                <w:sz w:val="28"/>
                <w:szCs w:val="28"/>
              </w:rPr>
              <w:t>daue</w:t>
            </w:r>
            <w:proofErr w:type="spellEnd"/>
            <w:r w:rsidRPr="003313DC">
              <w:rPr>
                <w:rFonts w:ascii="Garamond" w:hAnsi="Garamond"/>
                <w:sz w:val="28"/>
                <w:szCs w:val="28"/>
              </w:rPr>
              <w:t xml:space="preserve">, son </w:t>
            </w:r>
            <w:proofErr w:type="spellStart"/>
            <w:r w:rsidRPr="003313DC">
              <w:rPr>
                <w:rFonts w:ascii="Garamond" w:hAnsi="Garamond"/>
                <w:sz w:val="28"/>
                <w:szCs w:val="28"/>
              </w:rPr>
              <w:t>Sharvaantyn</w:t>
            </w:r>
            <w:proofErr w:type="spellEnd"/>
            <w:r w:rsidRPr="003313DC">
              <w:rPr>
                <w:rFonts w:ascii="Garamond" w:hAnsi="Garamond"/>
                <w:sz w:val="28"/>
                <w:szCs w:val="28"/>
              </w:rPr>
              <w:t xml:space="preserve"> y </w:t>
            </w:r>
            <w:proofErr w:type="spellStart"/>
            <w:r w:rsidRPr="003313DC">
              <w:rPr>
                <w:rFonts w:ascii="Garamond" w:hAnsi="Garamond"/>
                <w:sz w:val="28"/>
                <w:szCs w:val="28"/>
              </w:rPr>
              <w:t>Jouyl</w:t>
            </w:r>
            <w:proofErr w:type="spellEnd"/>
            <w:r w:rsidRPr="003313DC">
              <w:rPr>
                <w:rFonts w:ascii="Garamond" w:hAnsi="Garamond"/>
                <w:sz w:val="28"/>
                <w:szCs w:val="28"/>
              </w:rPr>
              <w:t xml:space="preserve"> ad. </w:t>
            </w:r>
          </w:p>
        </w:tc>
        <w:tc>
          <w:tcPr>
            <w:tcW w:w="0" w:type="auto"/>
          </w:tcPr>
          <w:p w14:paraId="6A3FB8CD"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If Sinners entice you, you must not consent unto them</w:t>
            </w:r>
            <w:r w:rsidR="002C617D">
              <w:rPr>
                <w:rFonts w:ascii="Garamond" w:hAnsi="Garamond" w:cs="Times New Roman"/>
                <w:sz w:val="28"/>
              </w:rPr>
              <w:t> :</w:t>
            </w:r>
            <w:r w:rsidRPr="00240FF0">
              <w:rPr>
                <w:rFonts w:ascii="Garamond" w:hAnsi="Garamond" w:cs="Times New Roman"/>
                <w:sz w:val="28"/>
              </w:rPr>
              <w:t xml:space="preserve"> </w:t>
            </w:r>
            <w:r w:rsidRPr="00240FF0">
              <w:rPr>
                <w:rFonts w:ascii="Garamond" w:hAnsi="Garamond" w:cs="Times New Roman"/>
                <w:i/>
                <w:sz w:val="28"/>
              </w:rPr>
              <w:t>for they are the Devil’s Instruments.</w:t>
            </w:r>
          </w:p>
        </w:tc>
        <w:tc>
          <w:tcPr>
            <w:tcW w:w="0" w:type="auto"/>
          </w:tcPr>
          <w:p w14:paraId="29A1842A" w14:textId="77777777" w:rsidR="00814CAE" w:rsidRPr="00F5668C" w:rsidRDefault="00814CAE" w:rsidP="00DB60C3">
            <w:pPr>
              <w:pStyle w:val="ListParagraph"/>
              <w:ind w:left="0"/>
              <w:rPr>
                <w:rFonts w:ascii="Garamond" w:hAnsi="Garamond" w:cs="Times New Roman"/>
                <w:sz w:val="20"/>
              </w:rPr>
            </w:pPr>
            <w:r>
              <w:rPr>
                <w:rFonts w:ascii="Garamond" w:hAnsi="Garamond" w:cs="Times New Roman"/>
                <w:sz w:val="20"/>
              </w:rPr>
              <w:t>Prov. 1. 10.</w:t>
            </w:r>
          </w:p>
        </w:tc>
      </w:tr>
      <w:tr w:rsidR="00814CAE" w:rsidRPr="00240FF0" w14:paraId="160E4BCB" w14:textId="77777777" w:rsidTr="003007D7">
        <w:tc>
          <w:tcPr>
            <w:tcW w:w="0" w:type="auto"/>
          </w:tcPr>
          <w:p w14:paraId="2FA2C9F7" w14:textId="77777777" w:rsidR="00814CAE" w:rsidRPr="003313DC" w:rsidRDefault="00814CAE" w:rsidP="00DB60C3">
            <w:pPr>
              <w:pStyle w:val="CM3"/>
              <w:widowControl/>
              <w:spacing w:line="240" w:lineRule="auto"/>
              <w:ind w:firstLine="227"/>
              <w:jc w:val="both"/>
              <w:rPr>
                <w:rFonts w:ascii="Garamond" w:hAnsi="Garamond"/>
                <w:sz w:val="28"/>
                <w:szCs w:val="28"/>
              </w:rPr>
            </w:pPr>
            <w:r w:rsidRPr="003313DC">
              <w:rPr>
                <w:rFonts w:ascii="Garamond" w:hAnsi="Garamond"/>
                <w:sz w:val="28"/>
                <w:szCs w:val="28"/>
              </w:rPr>
              <w:t xml:space="preserve">My </w:t>
            </w:r>
            <w:proofErr w:type="spellStart"/>
            <w:r w:rsidRPr="003313DC">
              <w:rPr>
                <w:rFonts w:ascii="Garamond" w:hAnsi="Garamond"/>
                <w:sz w:val="28"/>
                <w:szCs w:val="28"/>
              </w:rPr>
              <w:t>hagherys</w:t>
            </w:r>
            <w:proofErr w:type="spellEnd"/>
            <w:r w:rsidRPr="003313DC">
              <w:rPr>
                <w:rFonts w:ascii="Garamond" w:hAnsi="Garamond"/>
                <w:sz w:val="28"/>
                <w:szCs w:val="28"/>
              </w:rPr>
              <w:t xml:space="preserve"> </w:t>
            </w:r>
            <w:proofErr w:type="spellStart"/>
            <w:r w:rsidRPr="003313DC">
              <w:rPr>
                <w:rFonts w:ascii="Garamond" w:hAnsi="Garamond"/>
                <w:sz w:val="28"/>
                <w:szCs w:val="28"/>
              </w:rPr>
              <w:t>oo</w:t>
            </w:r>
            <w:proofErr w:type="spellEnd"/>
            <w:r w:rsidRPr="003313DC">
              <w:rPr>
                <w:rFonts w:ascii="Garamond" w:hAnsi="Garamond"/>
                <w:sz w:val="28"/>
                <w:szCs w:val="28"/>
              </w:rPr>
              <w:t xml:space="preserve"> </w:t>
            </w:r>
            <w:proofErr w:type="spellStart"/>
            <w:r w:rsidRPr="003313DC">
              <w:rPr>
                <w:rFonts w:ascii="Garamond" w:hAnsi="Garamond"/>
                <w:sz w:val="28"/>
                <w:szCs w:val="28"/>
              </w:rPr>
              <w:t>ayns</w:t>
            </w:r>
            <w:proofErr w:type="spellEnd"/>
            <w:r w:rsidRPr="003313DC">
              <w:rPr>
                <w:rFonts w:ascii="Garamond" w:hAnsi="Garamond"/>
                <w:sz w:val="28"/>
                <w:szCs w:val="28"/>
              </w:rPr>
              <w:t xml:space="preserve"> </w:t>
            </w:r>
            <w:proofErr w:type="spellStart"/>
            <w:r w:rsidRPr="003313DC">
              <w:rPr>
                <w:rFonts w:ascii="Garamond" w:hAnsi="Garamond"/>
                <w:sz w:val="28"/>
                <w:szCs w:val="28"/>
              </w:rPr>
              <w:t>drogh</w:t>
            </w:r>
            <w:proofErr w:type="spellEnd"/>
            <w:r w:rsidRPr="003313DC">
              <w:rPr>
                <w:rFonts w:ascii="Garamond" w:hAnsi="Garamond"/>
                <w:sz w:val="28"/>
                <w:szCs w:val="28"/>
              </w:rPr>
              <w:t xml:space="preserve"> </w:t>
            </w:r>
            <w:proofErr w:type="spellStart"/>
            <w:r w:rsidRPr="003313DC">
              <w:rPr>
                <w:rFonts w:ascii="Garamond" w:hAnsi="Garamond"/>
                <w:sz w:val="28"/>
                <w:szCs w:val="28"/>
              </w:rPr>
              <w:t>heshaght</w:t>
            </w:r>
            <w:proofErr w:type="spellEnd"/>
            <w:r w:rsidRPr="003313DC">
              <w:rPr>
                <w:rFonts w:ascii="Garamond" w:hAnsi="Garamond"/>
                <w:sz w:val="28"/>
                <w:szCs w:val="28"/>
              </w:rPr>
              <w:t xml:space="preserve">, </w:t>
            </w:r>
            <w:proofErr w:type="spellStart"/>
            <w:r w:rsidRPr="003313DC">
              <w:rPr>
                <w:rFonts w:ascii="Garamond" w:hAnsi="Garamond"/>
                <w:sz w:val="28"/>
                <w:szCs w:val="28"/>
              </w:rPr>
              <w:t>shegin</w:t>
            </w:r>
            <w:proofErr w:type="spellEnd"/>
            <w:r w:rsidRPr="003313DC">
              <w:rPr>
                <w:rFonts w:ascii="Garamond" w:hAnsi="Garamond"/>
                <w:sz w:val="28"/>
                <w:szCs w:val="28"/>
              </w:rPr>
              <w:t xml:space="preserve"> </w:t>
            </w:r>
            <w:proofErr w:type="spellStart"/>
            <w:r w:rsidRPr="003313DC">
              <w:rPr>
                <w:rFonts w:ascii="Garamond" w:hAnsi="Garamond"/>
                <w:sz w:val="28"/>
                <w:szCs w:val="28"/>
              </w:rPr>
              <w:t>dhyt</w:t>
            </w:r>
            <w:proofErr w:type="spellEnd"/>
            <w:r w:rsidRPr="003313DC">
              <w:rPr>
                <w:rFonts w:ascii="Garamond" w:hAnsi="Garamond"/>
                <w:sz w:val="28"/>
                <w:szCs w:val="28"/>
              </w:rPr>
              <w:t xml:space="preserve"> </w:t>
            </w:r>
            <w:proofErr w:type="spellStart"/>
            <w:r w:rsidRPr="003313DC">
              <w:rPr>
                <w:rFonts w:ascii="Garamond" w:hAnsi="Garamond"/>
                <w:sz w:val="28"/>
                <w:szCs w:val="28"/>
              </w:rPr>
              <w:t>chelleeragh</w:t>
            </w:r>
            <w:proofErr w:type="spellEnd"/>
            <w:r w:rsidRPr="003313DC">
              <w:rPr>
                <w:rFonts w:ascii="Garamond" w:hAnsi="Garamond"/>
                <w:sz w:val="28"/>
                <w:szCs w:val="28"/>
              </w:rPr>
              <w:t xml:space="preserve"> </w:t>
            </w:r>
            <w:proofErr w:type="spellStart"/>
            <w:r w:rsidRPr="003313DC">
              <w:rPr>
                <w:rFonts w:ascii="Garamond" w:hAnsi="Garamond"/>
                <w:sz w:val="28"/>
                <w:szCs w:val="28"/>
              </w:rPr>
              <w:t>cosney</w:t>
            </w:r>
            <w:proofErr w:type="spellEnd"/>
            <w:r w:rsidRPr="003313DC">
              <w:rPr>
                <w:rFonts w:ascii="Garamond" w:hAnsi="Garamond"/>
                <w:sz w:val="28"/>
                <w:szCs w:val="28"/>
              </w:rPr>
              <w:t xml:space="preserve"> </w:t>
            </w:r>
            <w:proofErr w:type="spellStart"/>
            <w:r w:rsidRPr="003313DC">
              <w:rPr>
                <w:rFonts w:ascii="Garamond" w:hAnsi="Garamond"/>
                <w:sz w:val="28"/>
                <w:szCs w:val="28"/>
              </w:rPr>
              <w:t>vou</w:t>
            </w:r>
            <w:proofErr w:type="spellEnd"/>
            <w:r w:rsidRPr="003313DC">
              <w:rPr>
                <w:rFonts w:ascii="Garamond" w:hAnsi="Garamond"/>
                <w:sz w:val="28"/>
                <w:szCs w:val="28"/>
              </w:rPr>
              <w:t xml:space="preserve">, as </w:t>
            </w:r>
            <w:r w:rsidRPr="003313DC">
              <w:rPr>
                <w:rFonts w:ascii="Garamond" w:hAnsi="Garamond"/>
                <w:i/>
                <w:sz w:val="28"/>
                <w:szCs w:val="28"/>
              </w:rPr>
              <w:t xml:space="preserve">gyn </w:t>
            </w:r>
            <w:proofErr w:type="spellStart"/>
            <w:r w:rsidRPr="003313DC">
              <w:rPr>
                <w:rFonts w:ascii="Garamond" w:hAnsi="Garamond"/>
                <w:i/>
                <w:sz w:val="28"/>
                <w:szCs w:val="28"/>
              </w:rPr>
              <w:t>shooyl</w:t>
            </w:r>
            <w:proofErr w:type="spellEnd"/>
            <w:r w:rsidRPr="003313DC">
              <w:rPr>
                <w:rFonts w:ascii="Garamond" w:hAnsi="Garamond"/>
                <w:i/>
                <w:sz w:val="28"/>
                <w:szCs w:val="28"/>
              </w:rPr>
              <w:t xml:space="preserve"> </w:t>
            </w:r>
            <w:proofErr w:type="spellStart"/>
            <w:r w:rsidRPr="003313DC">
              <w:rPr>
                <w:rFonts w:ascii="Garamond" w:hAnsi="Garamond"/>
                <w:i/>
                <w:sz w:val="28"/>
                <w:szCs w:val="28"/>
              </w:rPr>
              <w:t>ayns</w:t>
            </w:r>
            <w:proofErr w:type="spellEnd"/>
            <w:r w:rsidRPr="003313DC">
              <w:rPr>
                <w:rFonts w:ascii="Garamond" w:hAnsi="Garamond"/>
                <w:i/>
                <w:sz w:val="28"/>
                <w:szCs w:val="28"/>
              </w:rPr>
              <w:t xml:space="preserve"> y </w:t>
            </w:r>
            <w:proofErr w:type="spellStart"/>
            <w:r w:rsidRPr="003313DC">
              <w:rPr>
                <w:rFonts w:ascii="Garamond" w:hAnsi="Garamond"/>
                <w:i/>
                <w:sz w:val="28"/>
                <w:szCs w:val="28"/>
              </w:rPr>
              <w:t>raad</w:t>
            </w:r>
            <w:proofErr w:type="spellEnd"/>
            <w:r w:rsidRPr="003313DC">
              <w:rPr>
                <w:rFonts w:ascii="Garamond" w:hAnsi="Garamond"/>
                <w:i/>
                <w:sz w:val="28"/>
                <w:szCs w:val="28"/>
              </w:rPr>
              <w:t xml:space="preserve"> </w:t>
            </w:r>
            <w:proofErr w:type="spellStart"/>
            <w:r w:rsidRPr="003313DC">
              <w:rPr>
                <w:rFonts w:ascii="Garamond" w:hAnsi="Garamond"/>
                <w:i/>
                <w:sz w:val="28"/>
                <w:szCs w:val="28"/>
              </w:rPr>
              <w:t>maroo</w:t>
            </w:r>
            <w:proofErr w:type="spellEnd"/>
            <w:r w:rsidRPr="003313DC">
              <w:rPr>
                <w:rFonts w:ascii="Garamond" w:hAnsi="Garamond"/>
                <w:sz w:val="28"/>
                <w:szCs w:val="28"/>
              </w:rPr>
              <w:t xml:space="preserve">, er </w:t>
            </w:r>
            <w:proofErr w:type="spellStart"/>
            <w:r w:rsidRPr="003313DC">
              <w:rPr>
                <w:rFonts w:ascii="Garamond" w:hAnsi="Garamond"/>
                <w:sz w:val="28"/>
                <w:szCs w:val="28"/>
              </w:rPr>
              <w:t>aggle</w:t>
            </w:r>
            <w:proofErr w:type="spellEnd"/>
            <w:r w:rsidRPr="003313DC">
              <w:rPr>
                <w:rFonts w:ascii="Garamond" w:hAnsi="Garamond"/>
                <w:sz w:val="28"/>
                <w:szCs w:val="28"/>
              </w:rPr>
              <w:t xml:space="preserve"> </w:t>
            </w:r>
            <w:proofErr w:type="spellStart"/>
            <w:r w:rsidRPr="003313DC">
              <w:rPr>
                <w:rFonts w:ascii="Garamond" w:hAnsi="Garamond"/>
                <w:sz w:val="28"/>
                <w:szCs w:val="28"/>
              </w:rPr>
              <w:t>dy</w:t>
            </w:r>
            <w:proofErr w:type="spellEnd"/>
            <w:r w:rsidRPr="003313DC">
              <w:rPr>
                <w:rFonts w:ascii="Garamond" w:hAnsi="Garamond"/>
                <w:sz w:val="28"/>
                <w:szCs w:val="28"/>
              </w:rPr>
              <w:t xml:space="preserve"> </w:t>
            </w:r>
            <w:proofErr w:type="spellStart"/>
            <w:r w:rsidRPr="003313DC">
              <w:rPr>
                <w:rFonts w:ascii="Garamond" w:hAnsi="Garamond"/>
                <w:sz w:val="28"/>
                <w:szCs w:val="28"/>
              </w:rPr>
              <w:t>dreig</w:t>
            </w:r>
            <w:proofErr w:type="spellEnd"/>
            <w:r w:rsidRPr="003313DC">
              <w:rPr>
                <w:rFonts w:ascii="Garamond" w:hAnsi="Garamond"/>
                <w:sz w:val="28"/>
                <w:szCs w:val="28"/>
              </w:rPr>
              <w:t xml:space="preserve"> </w:t>
            </w:r>
            <w:proofErr w:type="spellStart"/>
            <w:r w:rsidRPr="003313DC">
              <w:rPr>
                <w:rFonts w:ascii="Garamond" w:hAnsi="Garamond"/>
                <w:sz w:val="28"/>
                <w:szCs w:val="28"/>
              </w:rPr>
              <w:t>Jee</w:t>
            </w:r>
            <w:proofErr w:type="spellEnd"/>
            <w:r w:rsidRPr="003313DC">
              <w:rPr>
                <w:rFonts w:ascii="Garamond" w:hAnsi="Garamond"/>
                <w:sz w:val="28"/>
                <w:szCs w:val="28"/>
              </w:rPr>
              <w:t xml:space="preserve"> </w:t>
            </w:r>
            <w:proofErr w:type="spellStart"/>
            <w:r w:rsidRPr="003313DC">
              <w:rPr>
                <w:rFonts w:ascii="Garamond" w:hAnsi="Garamond"/>
                <w:sz w:val="28"/>
                <w:szCs w:val="28"/>
              </w:rPr>
              <w:t>oo</w:t>
            </w:r>
            <w:proofErr w:type="spellEnd"/>
            <w:r w:rsidRPr="003313DC">
              <w:rPr>
                <w:rFonts w:ascii="Garamond" w:hAnsi="Garamond"/>
                <w:sz w:val="28"/>
                <w:szCs w:val="28"/>
              </w:rPr>
              <w:t xml:space="preserve">. </w:t>
            </w:r>
          </w:p>
        </w:tc>
        <w:tc>
          <w:tcPr>
            <w:tcW w:w="0" w:type="auto"/>
          </w:tcPr>
          <w:p w14:paraId="132AE51F" w14:textId="77777777" w:rsidR="00814CAE" w:rsidRPr="00240FF0" w:rsidRDefault="00814CAE"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If you fall into evil Company, you must get out of it immediately,</w:t>
            </w:r>
            <w:r w:rsidRPr="00240FF0">
              <w:rPr>
                <w:rFonts w:ascii="Garamond" w:hAnsi="Garamond" w:cs="Times New Roman"/>
                <w:sz w:val="28"/>
              </w:rPr>
              <w:t xml:space="preserve"> and not walk in the way with them, </w:t>
            </w:r>
            <w:r w:rsidRPr="00240FF0">
              <w:rPr>
                <w:rFonts w:ascii="Garamond" w:hAnsi="Garamond" w:cs="Times New Roman"/>
                <w:i/>
                <w:sz w:val="28"/>
              </w:rPr>
              <w:t>lest God forsake you.</w:t>
            </w:r>
          </w:p>
        </w:tc>
        <w:tc>
          <w:tcPr>
            <w:tcW w:w="0" w:type="auto"/>
          </w:tcPr>
          <w:p w14:paraId="6FA48850" w14:textId="77777777" w:rsidR="00814CAE" w:rsidRPr="00F5668C" w:rsidRDefault="00814CAE" w:rsidP="00DB60C3">
            <w:pPr>
              <w:pStyle w:val="ListParagraph"/>
              <w:ind w:left="0"/>
              <w:rPr>
                <w:rFonts w:ascii="Garamond" w:hAnsi="Garamond" w:cs="Times New Roman"/>
                <w:i/>
                <w:sz w:val="20"/>
              </w:rPr>
            </w:pPr>
          </w:p>
        </w:tc>
      </w:tr>
      <w:tr w:rsidR="00814CAE" w:rsidRPr="00240FF0" w14:paraId="4D019DF5" w14:textId="77777777" w:rsidTr="003007D7">
        <w:tc>
          <w:tcPr>
            <w:tcW w:w="0" w:type="auto"/>
          </w:tcPr>
          <w:p w14:paraId="3D7E5F6C" w14:textId="77777777" w:rsidR="00814CAE" w:rsidRPr="008D1C19" w:rsidRDefault="00814CAE" w:rsidP="00DB60C3">
            <w:pPr>
              <w:pStyle w:val="CM3"/>
              <w:widowControl/>
              <w:spacing w:line="240" w:lineRule="auto"/>
              <w:ind w:firstLine="227"/>
              <w:jc w:val="both"/>
              <w:rPr>
                <w:rFonts w:ascii="Garamond" w:hAnsi="Garamond"/>
                <w:sz w:val="28"/>
                <w:szCs w:val="28"/>
              </w:rPr>
            </w:pPr>
            <w:r w:rsidRPr="008D1C19">
              <w:rPr>
                <w:rFonts w:ascii="Garamond" w:hAnsi="Garamond"/>
                <w:sz w:val="28"/>
                <w:szCs w:val="28"/>
              </w:rPr>
              <w:t xml:space="preserve">Cha </w:t>
            </w:r>
            <w:proofErr w:type="spellStart"/>
            <w:r w:rsidRPr="008D1C19">
              <w:rPr>
                <w:rFonts w:ascii="Garamond" w:hAnsi="Garamond"/>
                <w:sz w:val="28"/>
                <w:szCs w:val="28"/>
              </w:rPr>
              <w:t>negin</w:t>
            </w:r>
            <w:proofErr w:type="spellEnd"/>
            <w:r w:rsidRPr="008D1C19">
              <w:rPr>
                <w:rFonts w:ascii="Garamond" w:hAnsi="Garamond"/>
                <w:sz w:val="28"/>
                <w:szCs w:val="28"/>
              </w:rPr>
              <w:t xml:space="preserve"> da veg </w:t>
            </w:r>
            <w:proofErr w:type="spellStart"/>
            <w:r w:rsidRPr="008D1C19">
              <w:rPr>
                <w:rFonts w:ascii="Garamond" w:hAnsi="Garamond"/>
                <w:sz w:val="28"/>
                <w:szCs w:val="28"/>
              </w:rPr>
              <w:t>ve</w:t>
            </w:r>
            <w:proofErr w:type="spellEnd"/>
            <w:r w:rsidRPr="008D1C19">
              <w:rPr>
                <w:rFonts w:ascii="Garamond" w:hAnsi="Garamond"/>
                <w:sz w:val="28"/>
                <w:szCs w:val="28"/>
              </w:rPr>
              <w:t xml:space="preserve"> </w:t>
            </w:r>
            <w:proofErr w:type="spellStart"/>
            <w:r w:rsidRPr="008D1C19">
              <w:rPr>
                <w:rFonts w:ascii="Garamond" w:hAnsi="Garamond"/>
                <w:sz w:val="28"/>
                <w:szCs w:val="28"/>
              </w:rPr>
              <w:t>ayd</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yanoo</w:t>
            </w:r>
            <w:proofErr w:type="spellEnd"/>
            <w:r w:rsidRPr="008D1C19">
              <w:rPr>
                <w:rFonts w:ascii="Garamond" w:hAnsi="Garamond"/>
                <w:sz w:val="28"/>
                <w:szCs w:val="28"/>
              </w:rPr>
              <w:t xml:space="preserve"> </w:t>
            </w:r>
            <w:proofErr w:type="spellStart"/>
            <w:r w:rsidRPr="008D1C19">
              <w:rPr>
                <w:rFonts w:ascii="Garamond" w:hAnsi="Garamond"/>
                <w:sz w:val="28"/>
                <w:szCs w:val="28"/>
              </w:rPr>
              <w:t>rish</w:t>
            </w:r>
            <w:proofErr w:type="spellEnd"/>
            <w:r w:rsidRPr="008D1C19">
              <w:rPr>
                <w:rFonts w:ascii="Garamond" w:hAnsi="Garamond"/>
                <w:sz w:val="28"/>
                <w:szCs w:val="28"/>
              </w:rPr>
              <w:t xml:space="preserve"> </w:t>
            </w:r>
            <w:proofErr w:type="spellStart"/>
            <w:r w:rsidRPr="008D1C19">
              <w:rPr>
                <w:rFonts w:ascii="Garamond" w:hAnsi="Garamond"/>
                <w:sz w:val="28"/>
                <w:szCs w:val="28"/>
              </w:rPr>
              <w:t>Ard-sharvaantyn</w:t>
            </w:r>
            <w:proofErr w:type="spellEnd"/>
            <w:r w:rsidRPr="008D1C19">
              <w:rPr>
                <w:rFonts w:ascii="Garamond" w:hAnsi="Garamond"/>
                <w:sz w:val="28"/>
                <w:szCs w:val="28"/>
              </w:rPr>
              <w:t xml:space="preserve"> y </w:t>
            </w:r>
            <w:proofErr w:type="spellStart"/>
            <w:r w:rsidRPr="008D1C19">
              <w:rPr>
                <w:rFonts w:ascii="Garamond" w:hAnsi="Garamond"/>
                <w:sz w:val="28"/>
                <w:szCs w:val="28"/>
              </w:rPr>
              <w:t>Drogh</w:t>
            </w:r>
            <w:proofErr w:type="spellEnd"/>
            <w:r w:rsidRPr="008D1C19">
              <w:rPr>
                <w:rFonts w:ascii="Garamond" w:hAnsi="Garamond"/>
                <w:sz w:val="28"/>
                <w:szCs w:val="28"/>
              </w:rPr>
              <w:t xml:space="preserve"> </w:t>
            </w:r>
            <w:proofErr w:type="spellStart"/>
            <w:r w:rsidRPr="008D1C19">
              <w:rPr>
                <w:rFonts w:ascii="Garamond" w:hAnsi="Garamond"/>
                <w:sz w:val="28"/>
                <w:szCs w:val="28"/>
              </w:rPr>
              <w:t>spyryd</w:t>
            </w:r>
            <w:proofErr w:type="spellEnd"/>
            <w:r w:rsidR="002C617D" w:rsidRPr="002C617D">
              <w:rPr>
                <w:rFonts w:ascii="Garamond" w:hAnsi="Garamond"/>
                <w:sz w:val="28"/>
                <w:szCs w:val="28"/>
              </w:rPr>
              <w:t> ;</w:t>
            </w:r>
            <w:r w:rsidRPr="008D1C19">
              <w:rPr>
                <w:rFonts w:ascii="Garamond" w:hAnsi="Garamond"/>
                <w:sz w:val="28"/>
                <w:szCs w:val="28"/>
              </w:rPr>
              <w:t xml:space="preserve"> </w:t>
            </w:r>
            <w:proofErr w:type="spellStart"/>
            <w:r w:rsidRPr="008D1C19">
              <w:rPr>
                <w:rFonts w:ascii="Garamond" w:hAnsi="Garamond"/>
                <w:i/>
                <w:sz w:val="28"/>
                <w:szCs w:val="28"/>
              </w:rPr>
              <w:t>Butchyn</w:t>
            </w:r>
            <w:proofErr w:type="spellEnd"/>
            <w:r w:rsidRPr="008D1C19">
              <w:rPr>
                <w:rFonts w:ascii="Garamond" w:hAnsi="Garamond"/>
                <w:i/>
                <w:sz w:val="28"/>
                <w:szCs w:val="28"/>
              </w:rPr>
              <w:t xml:space="preserve"> as Fir-</w:t>
            </w:r>
            <w:proofErr w:type="spellStart"/>
            <w:r w:rsidRPr="008D1C19">
              <w:rPr>
                <w:rFonts w:ascii="Garamond" w:hAnsi="Garamond"/>
                <w:i/>
                <w:sz w:val="28"/>
                <w:szCs w:val="28"/>
              </w:rPr>
              <w:t>obbee</w:t>
            </w:r>
            <w:proofErr w:type="spellEnd"/>
            <w:r w:rsidRPr="008D1C19">
              <w:rPr>
                <w:rFonts w:ascii="Garamond" w:hAnsi="Garamond"/>
                <w:sz w:val="28"/>
                <w:szCs w:val="28"/>
              </w:rPr>
              <w:t xml:space="preserve">, son </w:t>
            </w:r>
            <w:proofErr w:type="spellStart"/>
            <w:r w:rsidRPr="008D1C19">
              <w:rPr>
                <w:rFonts w:ascii="Garamond" w:hAnsi="Garamond"/>
                <w:sz w:val="28"/>
                <w:szCs w:val="28"/>
              </w:rPr>
              <w:t>t’ad</w:t>
            </w:r>
            <w:proofErr w:type="spellEnd"/>
            <w:r w:rsidRPr="008D1C19">
              <w:rPr>
                <w:rFonts w:ascii="Garamond" w:hAnsi="Garamond"/>
                <w:sz w:val="28"/>
                <w:szCs w:val="28"/>
              </w:rPr>
              <w:t xml:space="preserve"> </w:t>
            </w:r>
            <w:proofErr w:type="spellStart"/>
            <w:r w:rsidRPr="008D1C19">
              <w:rPr>
                <w:rFonts w:ascii="Garamond" w:hAnsi="Garamond"/>
                <w:sz w:val="28"/>
                <w:szCs w:val="28"/>
              </w:rPr>
              <w:t>shoh</w:t>
            </w:r>
            <w:proofErr w:type="spellEnd"/>
            <w:r w:rsidRPr="008D1C19">
              <w:rPr>
                <w:rFonts w:ascii="Garamond" w:hAnsi="Garamond"/>
                <w:sz w:val="28"/>
                <w:szCs w:val="28"/>
              </w:rPr>
              <w:t xml:space="preserve"> </w:t>
            </w:r>
            <w:proofErr w:type="spellStart"/>
            <w:r w:rsidRPr="008D1C19">
              <w:rPr>
                <w:rFonts w:ascii="Garamond" w:hAnsi="Garamond"/>
                <w:sz w:val="28"/>
                <w:szCs w:val="28"/>
              </w:rPr>
              <w:t>eajee</w:t>
            </w:r>
            <w:proofErr w:type="spellEnd"/>
            <w:r w:rsidRPr="008D1C19">
              <w:rPr>
                <w:rFonts w:ascii="Garamond" w:hAnsi="Garamond"/>
                <w:sz w:val="28"/>
                <w:szCs w:val="28"/>
              </w:rPr>
              <w:t xml:space="preserve"> </w:t>
            </w:r>
            <w:proofErr w:type="spellStart"/>
            <w:r w:rsidRPr="008D1C19">
              <w:rPr>
                <w:rFonts w:ascii="Garamond" w:hAnsi="Garamond"/>
                <w:sz w:val="28"/>
                <w:szCs w:val="28"/>
              </w:rPr>
              <w:t>ayns</w:t>
            </w:r>
            <w:proofErr w:type="spellEnd"/>
            <w:r w:rsidRPr="008D1C19">
              <w:rPr>
                <w:rFonts w:ascii="Garamond" w:hAnsi="Garamond"/>
                <w:sz w:val="28"/>
                <w:szCs w:val="28"/>
              </w:rPr>
              <w:t xml:space="preserve"> </w:t>
            </w:r>
            <w:proofErr w:type="spellStart"/>
            <w:r w:rsidRPr="008D1C19">
              <w:rPr>
                <w:rFonts w:ascii="Garamond" w:hAnsi="Garamond"/>
                <w:sz w:val="28"/>
                <w:szCs w:val="28"/>
              </w:rPr>
              <w:t>shilleh’n</w:t>
            </w:r>
            <w:proofErr w:type="spellEnd"/>
            <w:r w:rsidRPr="008D1C19">
              <w:rPr>
                <w:rFonts w:ascii="Garamond" w:hAnsi="Garamond"/>
                <w:sz w:val="28"/>
                <w:szCs w:val="28"/>
              </w:rPr>
              <w:t xml:space="preserve"> </w:t>
            </w:r>
            <w:proofErr w:type="spellStart"/>
            <w:r w:rsidRPr="008D1C19">
              <w:rPr>
                <w:rFonts w:ascii="Garamond" w:hAnsi="Garamond"/>
                <w:sz w:val="28"/>
                <w:szCs w:val="28"/>
              </w:rPr>
              <w:t>Chiarn</w:t>
            </w:r>
            <w:proofErr w:type="spellEnd"/>
            <w:r w:rsidRPr="008D1C19">
              <w:rPr>
                <w:rFonts w:ascii="Garamond" w:hAnsi="Garamond"/>
                <w:sz w:val="28"/>
                <w:szCs w:val="28"/>
              </w:rPr>
              <w:t xml:space="preserve">. </w:t>
            </w:r>
          </w:p>
        </w:tc>
        <w:tc>
          <w:tcPr>
            <w:tcW w:w="0" w:type="auto"/>
          </w:tcPr>
          <w:p w14:paraId="341F8050"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You must have nothing to do with the Devils own Servants, as all</w:t>
            </w:r>
            <w:r w:rsidRPr="00240FF0">
              <w:rPr>
                <w:rFonts w:ascii="Garamond" w:hAnsi="Garamond" w:cs="Times New Roman"/>
                <w:sz w:val="28"/>
              </w:rPr>
              <w:t xml:space="preserve"> Witches </w:t>
            </w:r>
            <w:r w:rsidRPr="00240FF0">
              <w:rPr>
                <w:rFonts w:ascii="Garamond" w:hAnsi="Garamond" w:cs="Times New Roman"/>
                <w:i/>
                <w:sz w:val="28"/>
              </w:rPr>
              <w:t>and</w:t>
            </w:r>
            <w:r w:rsidRPr="00240FF0">
              <w:rPr>
                <w:rFonts w:ascii="Garamond" w:hAnsi="Garamond" w:cs="Times New Roman"/>
                <w:sz w:val="28"/>
              </w:rPr>
              <w:t xml:space="preserve"> Charmers </w:t>
            </w:r>
            <w:r w:rsidRPr="00240FF0">
              <w:rPr>
                <w:rFonts w:ascii="Garamond" w:hAnsi="Garamond" w:cs="Times New Roman"/>
                <w:i/>
                <w:sz w:val="28"/>
              </w:rPr>
              <w:t>are, and are therefore an Abomination to the Lord.</w:t>
            </w:r>
          </w:p>
        </w:tc>
        <w:tc>
          <w:tcPr>
            <w:tcW w:w="0" w:type="auto"/>
          </w:tcPr>
          <w:p w14:paraId="378A3AE1" w14:textId="77777777" w:rsidR="00814CAE" w:rsidRPr="00F5668C" w:rsidRDefault="00814CAE" w:rsidP="00DB60C3">
            <w:pPr>
              <w:pStyle w:val="ListParagraph"/>
              <w:ind w:left="0"/>
              <w:rPr>
                <w:rFonts w:ascii="Garamond" w:hAnsi="Garamond" w:cs="Times New Roman"/>
                <w:i/>
                <w:sz w:val="20"/>
              </w:rPr>
            </w:pPr>
          </w:p>
        </w:tc>
      </w:tr>
      <w:tr w:rsidR="00814CAE" w:rsidRPr="00240FF0" w14:paraId="52DC4DDA" w14:textId="77777777" w:rsidTr="003007D7">
        <w:tc>
          <w:tcPr>
            <w:tcW w:w="0" w:type="auto"/>
          </w:tcPr>
          <w:p w14:paraId="5215A023" w14:textId="77777777" w:rsidR="00814CAE" w:rsidRPr="008D1C19" w:rsidRDefault="00814CAE" w:rsidP="00DB60C3">
            <w:pPr>
              <w:pStyle w:val="CM3"/>
              <w:widowControl/>
              <w:spacing w:line="240" w:lineRule="auto"/>
              <w:ind w:firstLine="227"/>
              <w:jc w:val="both"/>
              <w:rPr>
                <w:rFonts w:ascii="Garamond" w:hAnsi="Garamond"/>
                <w:sz w:val="28"/>
                <w:szCs w:val="28"/>
              </w:rPr>
            </w:pPr>
            <w:r w:rsidRPr="008D1C19">
              <w:rPr>
                <w:rFonts w:ascii="Garamond" w:hAnsi="Garamond"/>
                <w:sz w:val="28"/>
                <w:szCs w:val="28"/>
              </w:rPr>
              <w:t xml:space="preserve">As </w:t>
            </w:r>
            <w:proofErr w:type="spellStart"/>
            <w:r w:rsidRPr="008D1C19">
              <w:rPr>
                <w:rFonts w:ascii="Garamond" w:hAnsi="Garamond"/>
                <w:sz w:val="28"/>
                <w:szCs w:val="28"/>
              </w:rPr>
              <w:t>shegin</w:t>
            </w:r>
            <w:proofErr w:type="spellEnd"/>
            <w:r w:rsidRPr="008D1C19">
              <w:rPr>
                <w:rFonts w:ascii="Garamond" w:hAnsi="Garamond"/>
                <w:sz w:val="28"/>
                <w:szCs w:val="28"/>
              </w:rPr>
              <w:t xml:space="preserve"> </w:t>
            </w:r>
            <w:proofErr w:type="spellStart"/>
            <w:r w:rsidRPr="008D1C19">
              <w:rPr>
                <w:rFonts w:ascii="Garamond" w:hAnsi="Garamond"/>
                <w:sz w:val="28"/>
                <w:szCs w:val="28"/>
              </w:rPr>
              <w:t>dhyt</w:t>
            </w:r>
            <w:proofErr w:type="spellEnd"/>
            <w:r w:rsidRPr="008D1C19">
              <w:rPr>
                <w:rFonts w:ascii="Garamond" w:hAnsi="Garamond"/>
                <w:sz w:val="28"/>
                <w:szCs w:val="28"/>
              </w:rPr>
              <w:t xml:space="preserve"> er-</w:t>
            </w:r>
            <w:proofErr w:type="spellStart"/>
            <w:r w:rsidRPr="008D1C19">
              <w:rPr>
                <w:rFonts w:ascii="Garamond" w:hAnsi="Garamond"/>
                <w:sz w:val="28"/>
                <w:szCs w:val="28"/>
              </w:rPr>
              <w:t>skyn</w:t>
            </w:r>
            <w:proofErr w:type="spellEnd"/>
            <w:r w:rsidRPr="008D1C19">
              <w:rPr>
                <w:rFonts w:ascii="Garamond" w:hAnsi="Garamond"/>
                <w:sz w:val="28"/>
                <w:szCs w:val="28"/>
              </w:rPr>
              <w:t xml:space="preserve"> </w:t>
            </w:r>
            <w:proofErr w:type="spellStart"/>
            <w:r w:rsidRPr="008D1C19">
              <w:rPr>
                <w:rFonts w:ascii="Garamond" w:hAnsi="Garamond"/>
                <w:sz w:val="28"/>
                <w:szCs w:val="28"/>
              </w:rPr>
              <w:t>ooilley</w:t>
            </w:r>
            <w:proofErr w:type="spellEnd"/>
            <w:r w:rsidRPr="008D1C19">
              <w:rPr>
                <w:rFonts w:ascii="Garamond" w:hAnsi="Garamond"/>
                <w:sz w:val="28"/>
                <w:szCs w:val="28"/>
              </w:rPr>
              <w:t xml:space="preserve"> </w:t>
            </w:r>
            <w:proofErr w:type="spellStart"/>
            <w:r w:rsidRPr="008D1C19">
              <w:rPr>
                <w:rFonts w:ascii="Garamond" w:hAnsi="Garamond"/>
                <w:sz w:val="28"/>
                <w:szCs w:val="28"/>
              </w:rPr>
              <w:t>guee</w:t>
            </w:r>
            <w:proofErr w:type="spellEnd"/>
            <w:r w:rsidRPr="008D1C19">
              <w:rPr>
                <w:rFonts w:ascii="Garamond" w:hAnsi="Garamond"/>
                <w:sz w:val="28"/>
                <w:szCs w:val="28"/>
              </w:rPr>
              <w:t xml:space="preserve"> </w:t>
            </w:r>
            <w:proofErr w:type="spellStart"/>
            <w:r w:rsidRPr="008D1C19">
              <w:rPr>
                <w:rFonts w:ascii="Garamond" w:hAnsi="Garamond"/>
                <w:sz w:val="28"/>
                <w:szCs w:val="28"/>
              </w:rPr>
              <w:t>nagh</w:t>
            </w:r>
            <w:proofErr w:type="spellEnd"/>
            <w:r w:rsidRPr="008D1C19">
              <w:rPr>
                <w:rFonts w:ascii="Garamond" w:hAnsi="Garamond"/>
                <w:sz w:val="28"/>
                <w:szCs w:val="28"/>
              </w:rPr>
              <w:t xml:space="preserve"> </w:t>
            </w:r>
            <w:proofErr w:type="spellStart"/>
            <w:r w:rsidRPr="008D1C19">
              <w:rPr>
                <w:rFonts w:ascii="Garamond" w:hAnsi="Garamond"/>
                <w:sz w:val="28"/>
                <w:szCs w:val="28"/>
              </w:rPr>
              <w:t>duit</w:t>
            </w:r>
            <w:proofErr w:type="spellEnd"/>
            <w:r w:rsidRPr="008D1C19">
              <w:rPr>
                <w:rFonts w:ascii="Garamond" w:hAnsi="Garamond"/>
                <w:sz w:val="28"/>
                <w:szCs w:val="28"/>
              </w:rPr>
              <w:t xml:space="preserve"> </w:t>
            </w:r>
            <w:proofErr w:type="spellStart"/>
            <w:r w:rsidRPr="008D1C19">
              <w:rPr>
                <w:rFonts w:ascii="Garamond" w:hAnsi="Garamond"/>
                <w:sz w:val="28"/>
                <w:szCs w:val="28"/>
              </w:rPr>
              <w:t>oo</w:t>
            </w:r>
            <w:proofErr w:type="spellEnd"/>
            <w:r w:rsidRPr="008D1C19">
              <w:rPr>
                <w:rFonts w:ascii="Garamond" w:hAnsi="Garamond"/>
                <w:sz w:val="28"/>
                <w:szCs w:val="28"/>
              </w:rPr>
              <w:t xml:space="preserve"> </w:t>
            </w:r>
            <w:proofErr w:type="spellStart"/>
            <w:r w:rsidRPr="008D1C19">
              <w:rPr>
                <w:rFonts w:ascii="Garamond" w:hAnsi="Garamond"/>
                <w:sz w:val="28"/>
                <w:szCs w:val="28"/>
              </w:rPr>
              <w:t>ayns</w:t>
            </w:r>
            <w:proofErr w:type="spellEnd"/>
            <w:r w:rsidRPr="008D1C19">
              <w:rPr>
                <w:rFonts w:ascii="Garamond" w:hAnsi="Garamond"/>
                <w:sz w:val="28"/>
                <w:szCs w:val="28"/>
              </w:rPr>
              <w:t xml:space="preserve"> </w:t>
            </w:r>
            <w:proofErr w:type="spellStart"/>
            <w:r w:rsidRPr="008D1C19">
              <w:rPr>
                <w:rFonts w:ascii="Garamond" w:hAnsi="Garamond"/>
                <w:sz w:val="28"/>
                <w:szCs w:val="28"/>
              </w:rPr>
              <w:t>peccaghyn</w:t>
            </w:r>
            <w:proofErr w:type="spellEnd"/>
            <w:r w:rsidRPr="008D1C19">
              <w:rPr>
                <w:rFonts w:ascii="Garamond" w:hAnsi="Garamond"/>
                <w:sz w:val="28"/>
                <w:szCs w:val="28"/>
              </w:rPr>
              <w:t xml:space="preserve"> y </w:t>
            </w:r>
            <w:proofErr w:type="spellStart"/>
            <w:r w:rsidRPr="008D1C19">
              <w:rPr>
                <w:rFonts w:ascii="Garamond" w:hAnsi="Garamond"/>
                <w:sz w:val="28"/>
                <w:szCs w:val="28"/>
              </w:rPr>
              <w:t>Drogh</w:t>
            </w:r>
            <w:r w:rsidRPr="008D1C19">
              <w:rPr>
                <w:rFonts w:ascii="Garamond" w:hAnsi="Garamond"/>
                <w:sz w:val="28"/>
                <w:szCs w:val="28"/>
              </w:rPr>
              <w:softHyphen/>
              <w:t>-spyryd</w:t>
            </w:r>
            <w:proofErr w:type="spellEnd"/>
            <w:r w:rsidRPr="008D1C19">
              <w:rPr>
                <w:rFonts w:ascii="Garamond" w:hAnsi="Garamond"/>
                <w:sz w:val="28"/>
                <w:szCs w:val="28"/>
              </w:rPr>
              <w:t xml:space="preserve"> </w:t>
            </w:r>
            <w:proofErr w:type="spellStart"/>
            <w:r w:rsidRPr="008D1C19">
              <w:rPr>
                <w:rFonts w:ascii="Garamond" w:hAnsi="Garamond"/>
                <w:sz w:val="28"/>
                <w:szCs w:val="28"/>
              </w:rPr>
              <w:t>hene</w:t>
            </w:r>
            <w:proofErr w:type="spellEnd"/>
            <w:r w:rsidRPr="008D1C19">
              <w:rPr>
                <w:rFonts w:ascii="Garamond" w:hAnsi="Garamond"/>
                <w:sz w:val="28"/>
                <w:szCs w:val="28"/>
              </w:rPr>
              <w:t xml:space="preserve">, ta </w:t>
            </w:r>
            <w:proofErr w:type="spellStart"/>
            <w:r w:rsidRPr="008D1C19">
              <w:rPr>
                <w:rFonts w:ascii="Garamond" w:hAnsi="Garamond"/>
                <w:sz w:val="28"/>
                <w:szCs w:val="28"/>
              </w:rPr>
              <w:t>shen</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ghra</w:t>
            </w:r>
            <w:proofErr w:type="spellEnd"/>
            <w:r w:rsidRPr="008D1C19">
              <w:rPr>
                <w:rFonts w:ascii="Garamond" w:hAnsi="Garamond"/>
                <w:sz w:val="28"/>
                <w:szCs w:val="28"/>
              </w:rPr>
              <w:t xml:space="preserve"> </w:t>
            </w:r>
            <w:proofErr w:type="spellStart"/>
            <w:r w:rsidRPr="008D1C19">
              <w:rPr>
                <w:rFonts w:ascii="Garamond" w:hAnsi="Garamond"/>
                <w:i/>
                <w:sz w:val="28"/>
                <w:szCs w:val="28"/>
              </w:rPr>
              <w:t>Moyrn</w:t>
            </w:r>
            <w:proofErr w:type="spellEnd"/>
            <w:r w:rsidRPr="008D1C19">
              <w:rPr>
                <w:rFonts w:ascii="Garamond" w:hAnsi="Garamond"/>
                <w:i/>
                <w:sz w:val="28"/>
                <w:szCs w:val="28"/>
              </w:rPr>
              <w:t xml:space="preserve">, </w:t>
            </w:r>
            <w:proofErr w:type="spellStart"/>
            <w:r w:rsidRPr="008D1C19">
              <w:rPr>
                <w:rFonts w:ascii="Garamond" w:hAnsi="Garamond"/>
                <w:i/>
                <w:sz w:val="28"/>
                <w:szCs w:val="28"/>
              </w:rPr>
              <w:t>drogh</w:t>
            </w:r>
            <w:proofErr w:type="spellEnd"/>
            <w:r w:rsidRPr="008D1C19">
              <w:rPr>
                <w:rFonts w:ascii="Garamond" w:hAnsi="Garamond"/>
                <w:i/>
                <w:sz w:val="28"/>
                <w:szCs w:val="28"/>
              </w:rPr>
              <w:t xml:space="preserve"> </w:t>
            </w:r>
            <w:proofErr w:type="spellStart"/>
            <w:r w:rsidRPr="008D1C19">
              <w:rPr>
                <w:rFonts w:ascii="Garamond" w:hAnsi="Garamond"/>
                <w:i/>
                <w:sz w:val="28"/>
                <w:szCs w:val="28"/>
              </w:rPr>
              <w:t>chooileeney</w:t>
            </w:r>
            <w:proofErr w:type="spellEnd"/>
            <w:r w:rsidRPr="008D1C19">
              <w:rPr>
                <w:rFonts w:ascii="Garamond" w:hAnsi="Garamond"/>
                <w:i/>
                <w:sz w:val="28"/>
                <w:szCs w:val="28"/>
              </w:rPr>
              <w:t>, cool-</w:t>
            </w:r>
            <w:proofErr w:type="spellStart"/>
            <w:r w:rsidRPr="008D1C19">
              <w:rPr>
                <w:rFonts w:ascii="Garamond" w:hAnsi="Garamond"/>
                <w:i/>
                <w:sz w:val="28"/>
                <w:szCs w:val="28"/>
              </w:rPr>
              <w:t>chassid</w:t>
            </w:r>
            <w:proofErr w:type="spellEnd"/>
            <w:r w:rsidRPr="008D1C19">
              <w:rPr>
                <w:rFonts w:ascii="Garamond" w:hAnsi="Garamond"/>
                <w:i/>
                <w:sz w:val="28"/>
                <w:szCs w:val="28"/>
              </w:rPr>
              <w:t xml:space="preserve"> </w:t>
            </w:r>
            <w:r w:rsidRPr="009A2B42">
              <w:rPr>
                <w:rFonts w:ascii="Garamond" w:hAnsi="Garamond"/>
                <w:sz w:val="28"/>
                <w:szCs w:val="28"/>
              </w:rPr>
              <w:t>as</w:t>
            </w:r>
            <w:r w:rsidRPr="008D1C19">
              <w:rPr>
                <w:rFonts w:ascii="Garamond" w:hAnsi="Garamond"/>
                <w:i/>
                <w:sz w:val="28"/>
                <w:szCs w:val="28"/>
              </w:rPr>
              <w:t xml:space="preserve"> </w:t>
            </w:r>
            <w:proofErr w:type="spellStart"/>
            <w:r w:rsidRPr="008D1C19">
              <w:rPr>
                <w:rFonts w:ascii="Garamond" w:hAnsi="Garamond"/>
                <w:i/>
                <w:sz w:val="28"/>
                <w:szCs w:val="28"/>
              </w:rPr>
              <w:t>Breagyn</w:t>
            </w:r>
            <w:proofErr w:type="spellEnd"/>
            <w:r w:rsidRPr="008D1C19">
              <w:rPr>
                <w:rFonts w:ascii="Garamond" w:hAnsi="Garamond"/>
                <w:sz w:val="28"/>
                <w:szCs w:val="28"/>
              </w:rPr>
              <w:t xml:space="preserve">. </w:t>
            </w:r>
          </w:p>
        </w:tc>
        <w:tc>
          <w:tcPr>
            <w:tcW w:w="0" w:type="auto"/>
          </w:tcPr>
          <w:p w14:paraId="22AD3A48" w14:textId="77777777" w:rsidR="00814CAE" w:rsidRPr="00240FF0" w:rsidRDefault="00814CAE"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And you must, especially, pray that you may not fall into the Devil’s own Sins, which are</w:t>
            </w:r>
            <w:r w:rsidRPr="00240FF0">
              <w:rPr>
                <w:rFonts w:ascii="Garamond" w:hAnsi="Garamond" w:cs="Times New Roman"/>
                <w:sz w:val="28"/>
              </w:rPr>
              <w:t xml:space="preserve"> Pride, </w:t>
            </w:r>
            <w:r w:rsidRPr="00240FF0">
              <w:rPr>
                <w:rFonts w:ascii="Garamond" w:hAnsi="Garamond" w:cs="Times New Roman"/>
                <w:i/>
                <w:sz w:val="28"/>
              </w:rPr>
              <w:t>and</w:t>
            </w:r>
            <w:r w:rsidRPr="00240FF0">
              <w:rPr>
                <w:rFonts w:ascii="Garamond" w:hAnsi="Garamond" w:cs="Times New Roman"/>
                <w:sz w:val="28"/>
              </w:rPr>
              <w:t xml:space="preserve"> Revenge, </w:t>
            </w:r>
            <w:r w:rsidRPr="00240FF0">
              <w:rPr>
                <w:rFonts w:ascii="Garamond" w:hAnsi="Garamond" w:cs="Times New Roman"/>
                <w:i/>
                <w:sz w:val="28"/>
              </w:rPr>
              <w:t>and</w:t>
            </w:r>
            <w:r w:rsidRPr="00240FF0">
              <w:rPr>
                <w:rFonts w:ascii="Garamond" w:hAnsi="Garamond" w:cs="Times New Roman"/>
                <w:sz w:val="28"/>
              </w:rPr>
              <w:t xml:space="preserve"> Backbiting, </w:t>
            </w:r>
            <w:r w:rsidRPr="00240FF0">
              <w:rPr>
                <w:rFonts w:ascii="Garamond" w:hAnsi="Garamond" w:cs="Times New Roman"/>
                <w:i/>
                <w:sz w:val="28"/>
              </w:rPr>
              <w:t>and</w:t>
            </w:r>
            <w:r w:rsidRPr="00240FF0">
              <w:rPr>
                <w:rFonts w:ascii="Garamond" w:hAnsi="Garamond" w:cs="Times New Roman"/>
                <w:sz w:val="28"/>
              </w:rPr>
              <w:t xml:space="preserve"> Lying.</w:t>
            </w:r>
          </w:p>
        </w:tc>
        <w:tc>
          <w:tcPr>
            <w:tcW w:w="0" w:type="auto"/>
          </w:tcPr>
          <w:p w14:paraId="6AA18E48" w14:textId="77777777" w:rsidR="00814CAE" w:rsidRPr="00F5668C" w:rsidRDefault="00814CAE" w:rsidP="00DB60C3">
            <w:pPr>
              <w:pStyle w:val="ListParagraph"/>
              <w:ind w:left="0"/>
              <w:rPr>
                <w:rFonts w:ascii="Garamond" w:hAnsi="Garamond" w:cs="Times New Roman"/>
                <w:i/>
                <w:sz w:val="20"/>
              </w:rPr>
            </w:pPr>
          </w:p>
        </w:tc>
      </w:tr>
      <w:tr w:rsidR="00814CAE" w:rsidRPr="00240FF0" w14:paraId="655431AA" w14:textId="77777777" w:rsidTr="003007D7">
        <w:tc>
          <w:tcPr>
            <w:tcW w:w="0" w:type="auto"/>
          </w:tcPr>
          <w:p w14:paraId="68A37B09" w14:textId="77777777" w:rsidR="00814CAE" w:rsidRPr="008D1C19" w:rsidRDefault="00814CAE" w:rsidP="00DB60C3">
            <w:pPr>
              <w:pStyle w:val="CM3"/>
              <w:widowControl/>
              <w:spacing w:line="240" w:lineRule="auto"/>
              <w:ind w:firstLine="227"/>
              <w:jc w:val="both"/>
              <w:rPr>
                <w:rFonts w:ascii="Garamond" w:hAnsi="Garamond"/>
                <w:sz w:val="28"/>
                <w:szCs w:val="28"/>
              </w:rPr>
            </w:pPr>
            <w:r w:rsidRPr="008D1C19">
              <w:rPr>
                <w:rFonts w:ascii="Garamond" w:hAnsi="Garamond"/>
                <w:sz w:val="28"/>
                <w:szCs w:val="28"/>
              </w:rPr>
              <w:t xml:space="preserve">As er </w:t>
            </w:r>
            <w:proofErr w:type="spellStart"/>
            <w:r w:rsidRPr="008D1C19">
              <w:rPr>
                <w:rFonts w:ascii="Garamond" w:hAnsi="Garamond"/>
                <w:sz w:val="28"/>
                <w:szCs w:val="28"/>
              </w:rPr>
              <w:t>jerrey</w:t>
            </w:r>
            <w:proofErr w:type="spellEnd"/>
            <w:r w:rsidRPr="008D1C19">
              <w:rPr>
                <w:rFonts w:ascii="Garamond" w:hAnsi="Garamond"/>
                <w:sz w:val="28"/>
                <w:szCs w:val="28"/>
              </w:rPr>
              <w:t xml:space="preserve"> </w:t>
            </w:r>
            <w:proofErr w:type="spellStart"/>
            <w:r w:rsidRPr="008D1C19">
              <w:rPr>
                <w:rFonts w:ascii="Garamond" w:hAnsi="Garamond"/>
                <w:sz w:val="28"/>
                <w:szCs w:val="28"/>
              </w:rPr>
              <w:t>ooilleh</w:t>
            </w:r>
            <w:proofErr w:type="spellEnd"/>
            <w:r w:rsidRPr="008D1C19">
              <w:rPr>
                <w:rFonts w:ascii="Garamond" w:hAnsi="Garamond"/>
                <w:sz w:val="28"/>
                <w:szCs w:val="28"/>
              </w:rPr>
              <w:t xml:space="preserve"> </w:t>
            </w:r>
            <w:proofErr w:type="spellStart"/>
            <w:r w:rsidRPr="008D1C19">
              <w:rPr>
                <w:rFonts w:ascii="Garamond" w:hAnsi="Garamond"/>
                <w:sz w:val="28"/>
                <w:szCs w:val="28"/>
              </w:rPr>
              <w:t>tra</w:t>
            </w:r>
            <w:proofErr w:type="spellEnd"/>
            <w:r w:rsidRPr="008D1C19">
              <w:rPr>
                <w:rFonts w:ascii="Garamond" w:hAnsi="Garamond"/>
                <w:sz w:val="28"/>
                <w:szCs w:val="28"/>
              </w:rPr>
              <w:t xml:space="preserve"> ta </w:t>
            </w:r>
            <w:proofErr w:type="spellStart"/>
            <w:r w:rsidRPr="008D1C19">
              <w:rPr>
                <w:rFonts w:ascii="Garamond" w:hAnsi="Garamond"/>
                <w:sz w:val="28"/>
                <w:szCs w:val="28"/>
              </w:rPr>
              <w:t>Spyryd</w:t>
            </w:r>
            <w:proofErr w:type="spellEnd"/>
            <w:r w:rsidRPr="008D1C19">
              <w:rPr>
                <w:rFonts w:ascii="Garamond" w:hAnsi="Garamond"/>
                <w:sz w:val="28"/>
                <w:szCs w:val="28"/>
              </w:rPr>
              <w:t xml:space="preserve"> </w:t>
            </w:r>
            <w:proofErr w:type="spellStart"/>
            <w:r w:rsidRPr="008D1C19">
              <w:rPr>
                <w:rFonts w:ascii="Garamond" w:hAnsi="Garamond"/>
                <w:sz w:val="28"/>
                <w:szCs w:val="28"/>
              </w:rPr>
              <w:t>casherick</w:t>
            </w:r>
            <w:proofErr w:type="spellEnd"/>
            <w:r w:rsidRPr="008D1C19">
              <w:rPr>
                <w:rFonts w:ascii="Garamond" w:hAnsi="Garamond"/>
                <w:sz w:val="28"/>
                <w:szCs w:val="28"/>
              </w:rPr>
              <w:t xml:space="preserve"> Yee cur [18] </w:t>
            </w:r>
            <w:proofErr w:type="spellStart"/>
            <w:r w:rsidRPr="008D1C19">
              <w:rPr>
                <w:rFonts w:ascii="Garamond" w:hAnsi="Garamond"/>
                <w:sz w:val="28"/>
                <w:szCs w:val="28"/>
              </w:rPr>
              <w:t>Smooinaght</w:t>
            </w:r>
            <w:proofErr w:type="spellEnd"/>
            <w:r w:rsidRPr="008D1C19">
              <w:rPr>
                <w:rFonts w:ascii="Garamond" w:hAnsi="Garamond"/>
                <w:sz w:val="28"/>
                <w:szCs w:val="28"/>
              </w:rPr>
              <w:t xml:space="preserve"> </w:t>
            </w:r>
            <w:proofErr w:type="spellStart"/>
            <w:r w:rsidRPr="008D1C19">
              <w:rPr>
                <w:rFonts w:ascii="Garamond" w:hAnsi="Garamond"/>
                <w:sz w:val="28"/>
                <w:szCs w:val="28"/>
              </w:rPr>
              <w:t>mie</w:t>
            </w:r>
            <w:proofErr w:type="spellEnd"/>
            <w:r w:rsidRPr="008D1C19">
              <w:rPr>
                <w:rFonts w:ascii="Garamond" w:hAnsi="Garamond"/>
                <w:sz w:val="28"/>
                <w:szCs w:val="28"/>
              </w:rPr>
              <w:t xml:space="preserve"> </w:t>
            </w:r>
            <w:proofErr w:type="spellStart"/>
            <w:r w:rsidRPr="008D1C19">
              <w:rPr>
                <w:rFonts w:ascii="Garamond" w:hAnsi="Garamond"/>
                <w:sz w:val="28"/>
                <w:szCs w:val="28"/>
              </w:rPr>
              <w:t>ayns</w:t>
            </w:r>
            <w:proofErr w:type="spellEnd"/>
            <w:r w:rsidRPr="008D1C19">
              <w:rPr>
                <w:rFonts w:ascii="Garamond" w:hAnsi="Garamond"/>
                <w:sz w:val="28"/>
                <w:szCs w:val="28"/>
              </w:rPr>
              <w:t xml:space="preserve"> </w:t>
            </w:r>
            <w:proofErr w:type="spellStart"/>
            <w:r w:rsidRPr="008D1C19">
              <w:rPr>
                <w:rFonts w:ascii="Garamond" w:hAnsi="Garamond"/>
                <w:sz w:val="28"/>
                <w:szCs w:val="28"/>
              </w:rPr>
              <w:t>dt’aigney</w:t>
            </w:r>
            <w:proofErr w:type="spellEnd"/>
            <w:r w:rsidRPr="008D1C19">
              <w:rPr>
                <w:rFonts w:ascii="Garamond" w:hAnsi="Garamond"/>
                <w:sz w:val="28"/>
                <w:szCs w:val="28"/>
              </w:rPr>
              <w:t xml:space="preserve">, </w:t>
            </w:r>
            <w:proofErr w:type="spellStart"/>
            <w:r w:rsidRPr="008D1C19">
              <w:rPr>
                <w:rFonts w:ascii="Garamond" w:hAnsi="Garamond"/>
                <w:sz w:val="28"/>
                <w:szCs w:val="28"/>
              </w:rPr>
              <w:t>ny</w:t>
            </w:r>
            <w:proofErr w:type="spellEnd"/>
            <w:r w:rsidRPr="008D1C19">
              <w:rPr>
                <w:rFonts w:ascii="Garamond" w:hAnsi="Garamond"/>
                <w:sz w:val="28"/>
                <w:szCs w:val="28"/>
              </w:rPr>
              <w:t xml:space="preserve"> </w:t>
            </w:r>
            <w:proofErr w:type="spellStart"/>
            <w:r w:rsidRPr="008D1C19">
              <w:rPr>
                <w:rFonts w:ascii="Garamond" w:hAnsi="Garamond"/>
                <w:sz w:val="28"/>
                <w:szCs w:val="28"/>
              </w:rPr>
              <w:t>geddyn</w:t>
            </w:r>
            <w:proofErr w:type="spellEnd"/>
            <w:r w:rsidRPr="008D1C19">
              <w:rPr>
                <w:rFonts w:ascii="Garamond" w:hAnsi="Garamond"/>
                <w:sz w:val="28"/>
                <w:szCs w:val="28"/>
              </w:rPr>
              <w:t xml:space="preserve"> </w:t>
            </w:r>
            <w:proofErr w:type="spellStart"/>
            <w:r w:rsidRPr="008D1C19">
              <w:rPr>
                <w:rFonts w:ascii="Garamond" w:hAnsi="Garamond"/>
                <w:sz w:val="28"/>
                <w:szCs w:val="28"/>
              </w:rPr>
              <w:t>foill</w:t>
            </w:r>
            <w:proofErr w:type="spellEnd"/>
            <w:r w:rsidRPr="008D1C19">
              <w:rPr>
                <w:rFonts w:ascii="Garamond" w:hAnsi="Garamond"/>
                <w:sz w:val="28"/>
                <w:szCs w:val="28"/>
              </w:rPr>
              <w:t xml:space="preserve"> </w:t>
            </w:r>
            <w:proofErr w:type="spellStart"/>
            <w:r w:rsidRPr="008D1C19">
              <w:rPr>
                <w:rFonts w:ascii="Garamond" w:hAnsi="Garamond"/>
                <w:sz w:val="28"/>
                <w:szCs w:val="28"/>
              </w:rPr>
              <w:t>dhyt</w:t>
            </w:r>
            <w:proofErr w:type="spellEnd"/>
            <w:r w:rsidRPr="008D1C19">
              <w:rPr>
                <w:rFonts w:ascii="Garamond" w:hAnsi="Garamond"/>
                <w:sz w:val="28"/>
                <w:szCs w:val="28"/>
              </w:rPr>
              <w:t xml:space="preserve"> son </w:t>
            </w:r>
            <w:proofErr w:type="spellStart"/>
            <w:r w:rsidRPr="008D1C19">
              <w:rPr>
                <w:rFonts w:ascii="Garamond" w:hAnsi="Garamond"/>
                <w:sz w:val="28"/>
                <w:szCs w:val="28"/>
              </w:rPr>
              <w:t>janoo</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olk</w:t>
            </w:r>
            <w:proofErr w:type="spellEnd"/>
            <w:r w:rsidRPr="008D1C19">
              <w:rPr>
                <w:rFonts w:ascii="Garamond" w:hAnsi="Garamond"/>
                <w:sz w:val="28"/>
                <w:szCs w:val="28"/>
              </w:rPr>
              <w:t xml:space="preserve">, </w:t>
            </w:r>
            <w:proofErr w:type="spellStart"/>
            <w:r w:rsidRPr="008D1C19">
              <w:rPr>
                <w:rFonts w:ascii="Garamond" w:hAnsi="Garamond"/>
                <w:sz w:val="28"/>
                <w:szCs w:val="28"/>
              </w:rPr>
              <w:t>shegin</w:t>
            </w:r>
            <w:proofErr w:type="spellEnd"/>
            <w:r w:rsidRPr="008D1C19">
              <w:rPr>
                <w:rFonts w:ascii="Garamond" w:hAnsi="Garamond"/>
                <w:sz w:val="28"/>
                <w:szCs w:val="28"/>
              </w:rPr>
              <w:t xml:space="preserve"> </w:t>
            </w:r>
            <w:proofErr w:type="spellStart"/>
            <w:r w:rsidRPr="008D1C19">
              <w:rPr>
                <w:rFonts w:ascii="Garamond" w:hAnsi="Garamond"/>
                <w:sz w:val="28"/>
                <w:szCs w:val="28"/>
              </w:rPr>
              <w:t>dhyt</w:t>
            </w:r>
            <w:proofErr w:type="spellEnd"/>
            <w:r w:rsidRPr="008D1C19">
              <w:rPr>
                <w:rFonts w:ascii="Garamond" w:hAnsi="Garamond"/>
                <w:sz w:val="28"/>
                <w:szCs w:val="28"/>
              </w:rPr>
              <w:t xml:space="preserve"> </w:t>
            </w:r>
            <w:proofErr w:type="spellStart"/>
            <w:r w:rsidRPr="008D1C19">
              <w:rPr>
                <w:rFonts w:ascii="Garamond" w:hAnsi="Garamond"/>
                <w:sz w:val="28"/>
                <w:szCs w:val="28"/>
              </w:rPr>
              <w:t>ve</w:t>
            </w:r>
            <w:proofErr w:type="spellEnd"/>
            <w:r w:rsidRPr="008D1C19">
              <w:rPr>
                <w:rFonts w:ascii="Garamond" w:hAnsi="Garamond"/>
                <w:sz w:val="28"/>
                <w:szCs w:val="28"/>
              </w:rPr>
              <w:t xml:space="preserve"> </w:t>
            </w:r>
            <w:proofErr w:type="spellStart"/>
            <w:r w:rsidRPr="008D1C19">
              <w:rPr>
                <w:rFonts w:ascii="Garamond" w:hAnsi="Garamond"/>
                <w:sz w:val="28"/>
                <w:szCs w:val="28"/>
              </w:rPr>
              <w:t>bialagh</w:t>
            </w:r>
            <w:proofErr w:type="spellEnd"/>
            <w:r w:rsidRPr="008D1C19">
              <w:rPr>
                <w:rFonts w:ascii="Garamond" w:hAnsi="Garamond"/>
                <w:sz w:val="28"/>
                <w:szCs w:val="28"/>
              </w:rPr>
              <w:t xml:space="preserve"> </w:t>
            </w:r>
            <w:proofErr w:type="spellStart"/>
            <w:r w:rsidRPr="008D1C19">
              <w:rPr>
                <w:rFonts w:ascii="Garamond" w:hAnsi="Garamond"/>
                <w:sz w:val="28"/>
                <w:szCs w:val="28"/>
              </w:rPr>
              <w:t>gys</w:t>
            </w:r>
            <w:proofErr w:type="spellEnd"/>
            <w:r w:rsidRPr="008D1C19">
              <w:rPr>
                <w:rFonts w:ascii="Garamond" w:hAnsi="Garamond"/>
                <w:sz w:val="28"/>
                <w:szCs w:val="28"/>
              </w:rPr>
              <w:t xml:space="preserve"> </w:t>
            </w:r>
            <w:proofErr w:type="spellStart"/>
            <w:r w:rsidRPr="008D1C19">
              <w:rPr>
                <w:rFonts w:ascii="Garamond" w:hAnsi="Garamond"/>
                <w:sz w:val="28"/>
                <w:szCs w:val="28"/>
              </w:rPr>
              <w:t>coraa</w:t>
            </w:r>
            <w:proofErr w:type="spellEnd"/>
            <w:r w:rsidRPr="008D1C19">
              <w:rPr>
                <w:rFonts w:ascii="Garamond" w:hAnsi="Garamond"/>
                <w:sz w:val="28"/>
                <w:szCs w:val="28"/>
              </w:rPr>
              <w:t xml:space="preserve"> Yee, as </w:t>
            </w:r>
            <w:proofErr w:type="spellStart"/>
            <w:r w:rsidRPr="008D1C19">
              <w:rPr>
                <w:rFonts w:ascii="Garamond" w:hAnsi="Garamond"/>
                <w:sz w:val="28"/>
                <w:szCs w:val="28"/>
              </w:rPr>
              <w:t>ver</w:t>
            </w:r>
            <w:proofErr w:type="spellEnd"/>
            <w:r w:rsidRPr="008D1C19">
              <w:rPr>
                <w:rFonts w:ascii="Garamond" w:hAnsi="Garamond"/>
                <w:sz w:val="28"/>
                <w:szCs w:val="28"/>
              </w:rPr>
              <w:t xml:space="preserve"> e </w:t>
            </w:r>
            <w:proofErr w:type="spellStart"/>
            <w:r w:rsidRPr="008D1C19">
              <w:rPr>
                <w:rFonts w:ascii="Garamond" w:hAnsi="Garamond"/>
                <w:sz w:val="28"/>
                <w:szCs w:val="28"/>
              </w:rPr>
              <w:t>graih</w:t>
            </w:r>
            <w:proofErr w:type="spellEnd"/>
            <w:r w:rsidRPr="008D1C19">
              <w:rPr>
                <w:rFonts w:ascii="Garamond" w:hAnsi="Garamond"/>
                <w:sz w:val="28"/>
                <w:szCs w:val="28"/>
              </w:rPr>
              <w:t xml:space="preserve"> </w:t>
            </w:r>
            <w:proofErr w:type="spellStart"/>
            <w:r w:rsidRPr="008D1C19">
              <w:rPr>
                <w:rFonts w:ascii="Garamond" w:hAnsi="Garamond"/>
                <w:sz w:val="28"/>
                <w:szCs w:val="28"/>
              </w:rPr>
              <w:t>dhyt</w:t>
            </w:r>
            <w:proofErr w:type="spellEnd"/>
            <w:r w:rsidRPr="008D1C19">
              <w:rPr>
                <w:rFonts w:ascii="Garamond" w:hAnsi="Garamond"/>
                <w:sz w:val="28"/>
                <w:szCs w:val="28"/>
              </w:rPr>
              <w:t xml:space="preserve"> as nee e </w:t>
            </w:r>
            <w:proofErr w:type="spellStart"/>
            <w:r w:rsidRPr="008D1C19">
              <w:rPr>
                <w:rFonts w:ascii="Garamond" w:hAnsi="Garamond"/>
                <w:sz w:val="28"/>
                <w:szCs w:val="28"/>
              </w:rPr>
              <w:t>vaghey</w:t>
            </w:r>
            <w:proofErr w:type="spellEnd"/>
            <w:r w:rsidRPr="008D1C19">
              <w:rPr>
                <w:rFonts w:ascii="Garamond" w:hAnsi="Garamond"/>
                <w:sz w:val="28"/>
                <w:szCs w:val="28"/>
              </w:rPr>
              <w:t xml:space="preserve"> </w:t>
            </w:r>
            <w:proofErr w:type="spellStart"/>
            <w:r w:rsidRPr="008D1C19">
              <w:rPr>
                <w:rFonts w:ascii="Garamond" w:hAnsi="Garamond"/>
                <w:sz w:val="28"/>
                <w:szCs w:val="28"/>
              </w:rPr>
              <w:t>mayrt</w:t>
            </w:r>
            <w:proofErr w:type="spellEnd"/>
            <w:r w:rsidRPr="008D1C19">
              <w:rPr>
                <w:rFonts w:ascii="Garamond" w:hAnsi="Garamond"/>
                <w:sz w:val="28"/>
                <w:szCs w:val="28"/>
              </w:rPr>
              <w:t xml:space="preserve"> as </w:t>
            </w:r>
            <w:proofErr w:type="spellStart"/>
            <w:r w:rsidRPr="008D1C19">
              <w:rPr>
                <w:rFonts w:ascii="Garamond" w:hAnsi="Garamond"/>
                <w:sz w:val="28"/>
                <w:szCs w:val="28"/>
              </w:rPr>
              <w:t>freilee</w:t>
            </w:r>
            <w:proofErr w:type="spellEnd"/>
            <w:r w:rsidRPr="008D1C19">
              <w:rPr>
                <w:rFonts w:ascii="Garamond" w:hAnsi="Garamond"/>
                <w:sz w:val="28"/>
                <w:szCs w:val="28"/>
              </w:rPr>
              <w:t xml:space="preserve"> e </w:t>
            </w:r>
            <w:proofErr w:type="spellStart"/>
            <w:r w:rsidRPr="008D1C19">
              <w:rPr>
                <w:rFonts w:ascii="Garamond" w:hAnsi="Garamond"/>
                <w:sz w:val="28"/>
                <w:szCs w:val="28"/>
              </w:rPr>
              <w:t>oo</w:t>
            </w:r>
            <w:proofErr w:type="spellEnd"/>
            <w:r w:rsidRPr="008D1C19">
              <w:rPr>
                <w:rFonts w:ascii="Garamond" w:hAnsi="Garamond"/>
                <w:sz w:val="28"/>
                <w:szCs w:val="28"/>
              </w:rPr>
              <w:t xml:space="preserve"> </w:t>
            </w:r>
            <w:proofErr w:type="spellStart"/>
            <w:r w:rsidRPr="008D1C19">
              <w:rPr>
                <w:rFonts w:ascii="Garamond" w:hAnsi="Garamond"/>
                <w:sz w:val="28"/>
                <w:szCs w:val="28"/>
              </w:rPr>
              <w:t>veih</w:t>
            </w:r>
            <w:proofErr w:type="spellEnd"/>
            <w:r w:rsidRPr="008D1C19">
              <w:rPr>
                <w:rFonts w:ascii="Garamond" w:hAnsi="Garamond"/>
                <w:sz w:val="28"/>
                <w:szCs w:val="28"/>
              </w:rPr>
              <w:t xml:space="preserve"> </w:t>
            </w:r>
            <w:proofErr w:type="spellStart"/>
            <w:r w:rsidRPr="008D1C19">
              <w:rPr>
                <w:rFonts w:ascii="Garamond" w:hAnsi="Garamond"/>
                <w:sz w:val="28"/>
                <w:szCs w:val="28"/>
              </w:rPr>
              <w:t>Noid</w:t>
            </w:r>
            <w:proofErr w:type="spellEnd"/>
            <w:r w:rsidRPr="008D1C19">
              <w:rPr>
                <w:rFonts w:ascii="Garamond" w:hAnsi="Garamond"/>
                <w:sz w:val="28"/>
                <w:szCs w:val="28"/>
              </w:rPr>
              <w:t xml:space="preserve"> </w:t>
            </w:r>
            <w:proofErr w:type="spellStart"/>
            <w:r w:rsidRPr="008D1C19">
              <w:rPr>
                <w:rFonts w:ascii="Garamond" w:hAnsi="Garamond"/>
                <w:sz w:val="28"/>
                <w:szCs w:val="28"/>
              </w:rPr>
              <w:t>dt’anmey</w:t>
            </w:r>
            <w:proofErr w:type="spellEnd"/>
            <w:r w:rsidRPr="008D1C19">
              <w:rPr>
                <w:rFonts w:ascii="Garamond" w:hAnsi="Garamond"/>
                <w:sz w:val="28"/>
                <w:szCs w:val="28"/>
              </w:rPr>
              <w:t xml:space="preserve">. </w:t>
            </w:r>
          </w:p>
        </w:tc>
        <w:tc>
          <w:tcPr>
            <w:tcW w:w="0" w:type="auto"/>
          </w:tcPr>
          <w:p w14:paraId="62B3F61D"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And lastly, When the Holy Spirit of God puts into your Mind good Desires, or checks you for doing ill, you must obey the Voice of God, and he will love you, and dwell with you, and preserve you from your ghostly Enemy.</w:t>
            </w:r>
          </w:p>
        </w:tc>
        <w:tc>
          <w:tcPr>
            <w:tcW w:w="0" w:type="auto"/>
          </w:tcPr>
          <w:p w14:paraId="2CF59B51" w14:textId="77777777" w:rsidR="00814CAE" w:rsidRPr="00F5668C" w:rsidRDefault="00814CAE" w:rsidP="00DB60C3">
            <w:pPr>
              <w:pStyle w:val="ListParagraph"/>
              <w:ind w:left="0"/>
              <w:rPr>
                <w:rFonts w:ascii="Garamond" w:hAnsi="Garamond" w:cs="Times New Roman"/>
                <w:i/>
                <w:sz w:val="20"/>
              </w:rPr>
            </w:pPr>
          </w:p>
        </w:tc>
      </w:tr>
      <w:tr w:rsidR="00814CAE" w:rsidRPr="00240FF0" w14:paraId="1E4B464C" w14:textId="77777777" w:rsidTr="003007D7">
        <w:tc>
          <w:tcPr>
            <w:tcW w:w="0" w:type="auto"/>
          </w:tcPr>
          <w:p w14:paraId="6A022C49" w14:textId="77777777" w:rsidR="00814CAE" w:rsidRPr="008D1C19" w:rsidRDefault="00814CAE" w:rsidP="00DB60C3">
            <w:pPr>
              <w:pStyle w:val="CM3"/>
              <w:widowControl/>
              <w:spacing w:line="240" w:lineRule="auto"/>
              <w:ind w:firstLine="227"/>
              <w:jc w:val="both"/>
              <w:rPr>
                <w:rFonts w:ascii="Garamond" w:hAnsi="Garamond"/>
                <w:sz w:val="28"/>
                <w:szCs w:val="28"/>
              </w:rPr>
            </w:pPr>
            <w:r w:rsidRPr="008D1C19">
              <w:rPr>
                <w:rFonts w:ascii="Garamond" w:hAnsi="Garamond"/>
                <w:i/>
                <w:sz w:val="28"/>
                <w:szCs w:val="28"/>
              </w:rPr>
              <w:t>Q.</w:t>
            </w:r>
            <w:r w:rsidRPr="008D1C19">
              <w:rPr>
                <w:rFonts w:ascii="Garamond" w:hAnsi="Garamond"/>
                <w:sz w:val="28"/>
                <w:szCs w:val="28"/>
              </w:rPr>
              <w:t xml:space="preserve"> </w:t>
            </w:r>
            <w:proofErr w:type="spellStart"/>
            <w:r w:rsidRPr="008D1C19">
              <w:rPr>
                <w:rFonts w:ascii="Garamond" w:hAnsi="Garamond"/>
                <w:sz w:val="28"/>
                <w:szCs w:val="28"/>
              </w:rPr>
              <w:t>Myr</w:t>
            </w:r>
            <w:proofErr w:type="spellEnd"/>
            <w:r w:rsidRPr="008D1C19">
              <w:rPr>
                <w:rFonts w:ascii="Garamond" w:hAnsi="Garamond"/>
                <w:sz w:val="28"/>
                <w:szCs w:val="28"/>
              </w:rPr>
              <w:t xml:space="preserve"> </w:t>
            </w:r>
            <w:proofErr w:type="spellStart"/>
            <w:r w:rsidRPr="008D1C19">
              <w:rPr>
                <w:rFonts w:ascii="Garamond" w:hAnsi="Garamond"/>
                <w:sz w:val="28"/>
                <w:szCs w:val="28"/>
              </w:rPr>
              <w:t>shen</w:t>
            </w:r>
            <w:proofErr w:type="spellEnd"/>
            <w:r w:rsidRPr="008D1C19">
              <w:rPr>
                <w:rFonts w:ascii="Garamond" w:hAnsi="Garamond"/>
                <w:sz w:val="28"/>
                <w:szCs w:val="28"/>
              </w:rPr>
              <w:t xml:space="preserve"> ta </w:t>
            </w:r>
            <w:proofErr w:type="spellStart"/>
            <w:r w:rsidRPr="008D1C19">
              <w:rPr>
                <w:rFonts w:ascii="Garamond" w:hAnsi="Garamond"/>
                <w:sz w:val="28"/>
                <w:szCs w:val="28"/>
              </w:rPr>
              <w:t>ennaghtyn</w:t>
            </w:r>
            <w:proofErr w:type="spellEnd"/>
            <w:r w:rsidRPr="008D1C19">
              <w:rPr>
                <w:rFonts w:ascii="Garamond" w:hAnsi="Garamond"/>
                <w:sz w:val="28"/>
                <w:szCs w:val="28"/>
              </w:rPr>
              <w:t xml:space="preserve"> cree-oil </w:t>
            </w:r>
            <w:proofErr w:type="spellStart"/>
            <w:r w:rsidRPr="008D1C19">
              <w:rPr>
                <w:rFonts w:ascii="Garamond" w:hAnsi="Garamond"/>
                <w:sz w:val="28"/>
                <w:szCs w:val="28"/>
              </w:rPr>
              <w:t>jeh’n</w:t>
            </w:r>
            <w:proofErr w:type="spellEnd"/>
            <w:r w:rsidRPr="008D1C19">
              <w:rPr>
                <w:rFonts w:ascii="Garamond" w:hAnsi="Garamond"/>
                <w:sz w:val="28"/>
                <w:szCs w:val="28"/>
              </w:rPr>
              <w:t xml:space="preserve"> </w:t>
            </w:r>
            <w:proofErr w:type="spellStart"/>
            <w:r w:rsidRPr="008D1C19">
              <w:rPr>
                <w:rFonts w:ascii="Garamond" w:hAnsi="Garamond"/>
                <w:sz w:val="28"/>
                <w:szCs w:val="28"/>
              </w:rPr>
              <w:t>annoonid</w:t>
            </w:r>
            <w:proofErr w:type="spellEnd"/>
            <w:r w:rsidRPr="008D1C19">
              <w:rPr>
                <w:rFonts w:ascii="Garamond" w:hAnsi="Garamond"/>
                <w:sz w:val="28"/>
                <w:szCs w:val="28"/>
              </w:rPr>
              <w:t xml:space="preserve"> as y </w:t>
            </w:r>
            <w:proofErr w:type="spellStart"/>
            <w:r w:rsidRPr="008D1C19">
              <w:rPr>
                <w:rFonts w:ascii="Garamond" w:hAnsi="Garamond"/>
                <w:sz w:val="28"/>
                <w:szCs w:val="28"/>
              </w:rPr>
              <w:t>voughtynid</w:t>
            </w:r>
            <w:proofErr w:type="spellEnd"/>
            <w:r w:rsidRPr="008D1C19">
              <w:rPr>
                <w:rFonts w:ascii="Garamond" w:hAnsi="Garamond"/>
                <w:sz w:val="28"/>
                <w:szCs w:val="28"/>
              </w:rPr>
              <w:t xml:space="preserve"> </w:t>
            </w:r>
            <w:proofErr w:type="spellStart"/>
            <w:r w:rsidRPr="008D1C19">
              <w:rPr>
                <w:rFonts w:ascii="Garamond" w:hAnsi="Garamond"/>
                <w:sz w:val="28"/>
                <w:szCs w:val="28"/>
              </w:rPr>
              <w:t>ain</w:t>
            </w:r>
            <w:proofErr w:type="spellEnd"/>
            <w:r w:rsidRPr="008D1C19">
              <w:rPr>
                <w:rFonts w:ascii="Garamond" w:hAnsi="Garamond"/>
                <w:sz w:val="28"/>
                <w:szCs w:val="28"/>
              </w:rPr>
              <w:t xml:space="preserve"> </w:t>
            </w:r>
            <w:proofErr w:type="spellStart"/>
            <w:r w:rsidRPr="008D1C19">
              <w:rPr>
                <w:rFonts w:ascii="Garamond" w:hAnsi="Garamond"/>
                <w:sz w:val="28"/>
                <w:szCs w:val="28"/>
              </w:rPr>
              <w:t>ymmyrchagh</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hayrn</w:t>
            </w:r>
            <w:proofErr w:type="spellEnd"/>
            <w:r w:rsidRPr="008D1C19">
              <w:rPr>
                <w:rFonts w:ascii="Garamond" w:hAnsi="Garamond"/>
                <w:sz w:val="28"/>
                <w:szCs w:val="28"/>
              </w:rPr>
              <w:t xml:space="preserve"> shin </w:t>
            </w:r>
            <w:proofErr w:type="spellStart"/>
            <w:r w:rsidRPr="008D1C19">
              <w:rPr>
                <w:rFonts w:ascii="Garamond" w:hAnsi="Garamond"/>
                <w:sz w:val="28"/>
                <w:szCs w:val="28"/>
              </w:rPr>
              <w:t>gys</w:t>
            </w:r>
            <w:proofErr w:type="spellEnd"/>
            <w:r w:rsidRPr="008D1C19">
              <w:rPr>
                <w:rFonts w:ascii="Garamond" w:hAnsi="Garamond"/>
                <w:sz w:val="28"/>
                <w:szCs w:val="28"/>
              </w:rPr>
              <w:t xml:space="preserve"> </w:t>
            </w:r>
            <w:proofErr w:type="spellStart"/>
            <w:r w:rsidRPr="008D1C19">
              <w:rPr>
                <w:rFonts w:ascii="Garamond" w:hAnsi="Garamond"/>
                <w:sz w:val="28"/>
                <w:szCs w:val="28"/>
              </w:rPr>
              <w:t>Jee</w:t>
            </w:r>
            <w:proofErr w:type="spellEnd"/>
            <w:r w:rsidRPr="008D1C19">
              <w:rPr>
                <w:rFonts w:ascii="Garamond" w:hAnsi="Garamond"/>
                <w:sz w:val="28"/>
                <w:szCs w:val="28"/>
              </w:rPr>
              <w:t xml:space="preserve">, </w:t>
            </w:r>
            <w:proofErr w:type="spellStart"/>
            <w:r w:rsidRPr="008D1C19">
              <w:rPr>
                <w:rFonts w:ascii="Garamond" w:hAnsi="Garamond"/>
                <w:sz w:val="28"/>
                <w:szCs w:val="28"/>
              </w:rPr>
              <w:t>fegooish</w:t>
            </w:r>
            <w:proofErr w:type="spellEnd"/>
            <w:r w:rsidRPr="008D1C19">
              <w:rPr>
                <w:rFonts w:ascii="Garamond" w:hAnsi="Garamond"/>
                <w:sz w:val="28"/>
                <w:szCs w:val="28"/>
              </w:rPr>
              <w:t xml:space="preserve"> y </w:t>
            </w:r>
            <w:proofErr w:type="spellStart"/>
            <w:r w:rsidRPr="008D1C19">
              <w:rPr>
                <w:rFonts w:ascii="Garamond" w:hAnsi="Garamond"/>
                <w:sz w:val="28"/>
                <w:szCs w:val="28"/>
              </w:rPr>
              <w:t>cooney</w:t>
            </w:r>
            <w:proofErr w:type="spellEnd"/>
            <w:r w:rsidRPr="008D1C19">
              <w:rPr>
                <w:rFonts w:ascii="Garamond" w:hAnsi="Garamond"/>
                <w:sz w:val="28"/>
                <w:szCs w:val="28"/>
              </w:rPr>
              <w:t xml:space="preserve"> </w:t>
            </w:r>
            <w:proofErr w:type="spellStart"/>
            <w:r w:rsidRPr="008D1C19">
              <w:rPr>
                <w:rFonts w:ascii="Garamond" w:hAnsi="Garamond"/>
                <w:sz w:val="28"/>
                <w:szCs w:val="28"/>
              </w:rPr>
              <w:t>echyssyn</w:t>
            </w:r>
            <w:proofErr w:type="spellEnd"/>
            <w:r w:rsidRPr="008D1C19">
              <w:rPr>
                <w:rFonts w:ascii="Garamond" w:hAnsi="Garamond"/>
                <w:sz w:val="28"/>
                <w:szCs w:val="28"/>
              </w:rPr>
              <w:t xml:space="preserve"> </w:t>
            </w:r>
            <w:proofErr w:type="spellStart"/>
            <w:r w:rsidRPr="008D1C19">
              <w:rPr>
                <w:rFonts w:ascii="Garamond" w:hAnsi="Garamond"/>
                <w:sz w:val="28"/>
                <w:szCs w:val="28"/>
              </w:rPr>
              <w:lastRenderedPageBreak/>
              <w:t>yinnagh</w:t>
            </w:r>
            <w:proofErr w:type="spellEnd"/>
            <w:r w:rsidRPr="008D1C19">
              <w:rPr>
                <w:rFonts w:ascii="Garamond" w:hAnsi="Garamond"/>
                <w:sz w:val="28"/>
                <w:szCs w:val="28"/>
              </w:rPr>
              <w:t xml:space="preserve"> y </w:t>
            </w:r>
            <w:proofErr w:type="spellStart"/>
            <w:r w:rsidRPr="008D1C19">
              <w:rPr>
                <w:rFonts w:ascii="Garamond" w:hAnsi="Garamond"/>
                <w:sz w:val="28"/>
                <w:szCs w:val="28"/>
              </w:rPr>
              <w:t>Drogh-spyryd</w:t>
            </w:r>
            <w:proofErr w:type="spellEnd"/>
            <w:r w:rsidRPr="008D1C19">
              <w:rPr>
                <w:rFonts w:ascii="Garamond" w:hAnsi="Garamond"/>
                <w:sz w:val="28"/>
                <w:szCs w:val="28"/>
              </w:rPr>
              <w:t xml:space="preserve"> shin y </w:t>
            </w:r>
            <w:proofErr w:type="spellStart"/>
            <w:r w:rsidRPr="008D1C19">
              <w:rPr>
                <w:rFonts w:ascii="Garamond" w:hAnsi="Garamond"/>
                <w:sz w:val="28"/>
                <w:szCs w:val="28"/>
              </w:rPr>
              <w:t>leeideil</w:t>
            </w:r>
            <w:proofErr w:type="spellEnd"/>
            <w:r w:rsidRPr="008D1C19">
              <w:rPr>
                <w:rFonts w:ascii="Garamond" w:hAnsi="Garamond"/>
                <w:sz w:val="28"/>
                <w:szCs w:val="28"/>
              </w:rPr>
              <w:t xml:space="preserve"> </w:t>
            </w:r>
            <w:proofErr w:type="spellStart"/>
            <w:r w:rsidRPr="008D1C19">
              <w:rPr>
                <w:rFonts w:ascii="Garamond" w:hAnsi="Garamond"/>
                <w:sz w:val="28"/>
                <w:szCs w:val="28"/>
              </w:rPr>
              <w:t>gys</w:t>
            </w:r>
            <w:proofErr w:type="spellEnd"/>
            <w:r w:rsidRPr="008D1C19">
              <w:rPr>
                <w:rFonts w:ascii="Garamond" w:hAnsi="Garamond"/>
                <w:sz w:val="28"/>
                <w:szCs w:val="28"/>
              </w:rPr>
              <w:t xml:space="preserve"> y </w:t>
            </w:r>
            <w:proofErr w:type="spellStart"/>
            <w:r w:rsidRPr="008D1C19">
              <w:rPr>
                <w:rFonts w:ascii="Garamond" w:hAnsi="Garamond"/>
                <w:sz w:val="28"/>
                <w:szCs w:val="28"/>
              </w:rPr>
              <w:t>vondiaght</w:t>
            </w:r>
            <w:proofErr w:type="spellEnd"/>
            <w:r w:rsidRPr="008D1C19">
              <w:rPr>
                <w:rFonts w:ascii="Garamond" w:hAnsi="Garamond"/>
                <w:sz w:val="28"/>
                <w:szCs w:val="28"/>
              </w:rPr>
              <w:t xml:space="preserve"> </w:t>
            </w:r>
            <w:proofErr w:type="spellStart"/>
            <w:r w:rsidRPr="008D1C19">
              <w:rPr>
                <w:rFonts w:ascii="Garamond" w:hAnsi="Garamond"/>
                <w:sz w:val="28"/>
                <w:szCs w:val="28"/>
              </w:rPr>
              <w:t>hene</w:t>
            </w:r>
            <w:proofErr w:type="spellEnd"/>
            <w:r w:rsidRPr="008D1C19">
              <w:rPr>
                <w:rFonts w:ascii="Garamond" w:hAnsi="Garamond"/>
                <w:sz w:val="28"/>
                <w:szCs w:val="28"/>
              </w:rPr>
              <w:t xml:space="preserve"> </w:t>
            </w:r>
            <w:proofErr w:type="spellStart"/>
            <w:r w:rsidRPr="008D1C19">
              <w:rPr>
                <w:rFonts w:ascii="Garamond" w:hAnsi="Garamond"/>
                <w:sz w:val="28"/>
                <w:szCs w:val="28"/>
              </w:rPr>
              <w:t>myr</w:t>
            </w:r>
            <w:proofErr w:type="spellEnd"/>
            <w:r w:rsidRPr="008D1C19">
              <w:rPr>
                <w:rFonts w:ascii="Garamond" w:hAnsi="Garamond"/>
                <w:sz w:val="28"/>
                <w:szCs w:val="28"/>
              </w:rPr>
              <w:t xml:space="preserve"> </w:t>
            </w:r>
            <w:proofErr w:type="spellStart"/>
            <w:r w:rsidRPr="008D1C19">
              <w:rPr>
                <w:rFonts w:ascii="Garamond" w:hAnsi="Garamond"/>
                <w:sz w:val="28"/>
                <w:szCs w:val="28"/>
              </w:rPr>
              <w:t>ballish</w:t>
            </w:r>
            <w:proofErr w:type="spellEnd"/>
            <w:r w:rsidRPr="008D1C19">
              <w:rPr>
                <w:rFonts w:ascii="Garamond" w:hAnsi="Garamond"/>
                <w:sz w:val="28"/>
                <w:szCs w:val="28"/>
              </w:rPr>
              <w:t xml:space="preserve">. </w:t>
            </w:r>
          </w:p>
        </w:tc>
        <w:tc>
          <w:tcPr>
            <w:tcW w:w="0" w:type="auto"/>
          </w:tcPr>
          <w:p w14:paraId="7069CB14"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lastRenderedPageBreak/>
              <w:t xml:space="preserve">Q. </w:t>
            </w:r>
            <w:r w:rsidRPr="00240FF0">
              <w:rPr>
                <w:rFonts w:ascii="Garamond" w:hAnsi="Garamond" w:cs="Times New Roman"/>
                <w:i/>
                <w:sz w:val="28"/>
              </w:rPr>
              <w:t>So that a hearty Sense of our own Weakness and Misery, is necessary to bring us to God, without whose help the Devil would lead us captive at his will.</w:t>
            </w:r>
          </w:p>
        </w:tc>
        <w:tc>
          <w:tcPr>
            <w:tcW w:w="0" w:type="auto"/>
          </w:tcPr>
          <w:p w14:paraId="25A0A0F3" w14:textId="77777777" w:rsidR="00814CAE" w:rsidRPr="00F5668C" w:rsidRDefault="00814CAE" w:rsidP="00DB60C3">
            <w:pPr>
              <w:pStyle w:val="ListParagraph"/>
              <w:ind w:left="0"/>
              <w:rPr>
                <w:rFonts w:ascii="Garamond" w:hAnsi="Garamond" w:cs="Times New Roman"/>
                <w:sz w:val="20"/>
              </w:rPr>
            </w:pPr>
          </w:p>
        </w:tc>
      </w:tr>
      <w:tr w:rsidR="00814CAE" w:rsidRPr="00240FF0" w14:paraId="27EEC7E8" w14:textId="77777777" w:rsidTr="003007D7">
        <w:tc>
          <w:tcPr>
            <w:tcW w:w="0" w:type="auto"/>
          </w:tcPr>
          <w:p w14:paraId="48D4980B" w14:textId="77777777" w:rsidR="00814CAE" w:rsidRPr="008D1C19" w:rsidRDefault="00814CAE" w:rsidP="00DB60C3">
            <w:pPr>
              <w:pStyle w:val="CM3"/>
              <w:widowControl/>
              <w:spacing w:line="240" w:lineRule="auto"/>
              <w:ind w:firstLine="227"/>
              <w:jc w:val="both"/>
              <w:rPr>
                <w:rFonts w:ascii="Garamond" w:hAnsi="Garamond"/>
                <w:sz w:val="28"/>
                <w:szCs w:val="28"/>
              </w:rPr>
            </w:pPr>
            <w:r w:rsidRPr="008D1C19">
              <w:rPr>
                <w:rFonts w:ascii="Garamond" w:hAnsi="Garamond"/>
                <w:i/>
                <w:sz w:val="28"/>
                <w:szCs w:val="28"/>
              </w:rPr>
              <w:t xml:space="preserve">A. </w:t>
            </w:r>
            <w:proofErr w:type="spellStart"/>
            <w:r w:rsidRPr="008D1C19">
              <w:rPr>
                <w:rFonts w:ascii="Garamond" w:hAnsi="Garamond"/>
                <w:sz w:val="28"/>
                <w:szCs w:val="28"/>
              </w:rPr>
              <w:t>Te</w:t>
            </w:r>
            <w:proofErr w:type="spellEnd"/>
            <w:r w:rsidRPr="008D1C19">
              <w:rPr>
                <w:rFonts w:ascii="Garamond" w:hAnsi="Garamond"/>
                <w:sz w:val="28"/>
                <w:szCs w:val="28"/>
              </w:rPr>
              <w:t xml:space="preserve"> </w:t>
            </w:r>
            <w:proofErr w:type="spellStart"/>
            <w:r w:rsidRPr="008D1C19">
              <w:rPr>
                <w:rFonts w:ascii="Garamond" w:hAnsi="Garamond"/>
                <w:sz w:val="28"/>
                <w:szCs w:val="28"/>
              </w:rPr>
              <w:t>myr</w:t>
            </w:r>
            <w:proofErr w:type="spellEnd"/>
            <w:r w:rsidRPr="008D1C19">
              <w:rPr>
                <w:rFonts w:ascii="Garamond" w:hAnsi="Garamond"/>
                <w:sz w:val="28"/>
                <w:szCs w:val="28"/>
              </w:rPr>
              <w:t xml:space="preserve"> </w:t>
            </w:r>
            <w:proofErr w:type="spellStart"/>
            <w:r w:rsidRPr="008D1C19">
              <w:rPr>
                <w:rFonts w:ascii="Garamond" w:hAnsi="Garamond"/>
                <w:sz w:val="28"/>
                <w:szCs w:val="28"/>
              </w:rPr>
              <w:t>shen</w:t>
            </w:r>
            <w:proofErr w:type="spellEnd"/>
            <w:r w:rsidRPr="008D1C19">
              <w:rPr>
                <w:rFonts w:ascii="Garamond" w:hAnsi="Garamond"/>
                <w:sz w:val="28"/>
                <w:szCs w:val="28"/>
              </w:rPr>
              <w:t xml:space="preserve">. As ta </w:t>
            </w:r>
            <w:proofErr w:type="spellStart"/>
            <w:r w:rsidRPr="008D1C19">
              <w:rPr>
                <w:rFonts w:ascii="Garamond" w:hAnsi="Garamond"/>
                <w:sz w:val="28"/>
                <w:szCs w:val="28"/>
              </w:rPr>
              <w:t>Jee</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mennick</w:t>
            </w:r>
            <w:proofErr w:type="spellEnd"/>
            <w:r w:rsidRPr="008D1C19">
              <w:rPr>
                <w:rFonts w:ascii="Garamond" w:hAnsi="Garamond"/>
                <w:sz w:val="28"/>
                <w:szCs w:val="28"/>
              </w:rPr>
              <w:t xml:space="preserve"> </w:t>
            </w:r>
            <w:proofErr w:type="spellStart"/>
            <w:r w:rsidRPr="008D1C19">
              <w:rPr>
                <w:rFonts w:ascii="Garamond" w:hAnsi="Garamond"/>
                <w:sz w:val="28"/>
                <w:szCs w:val="28"/>
              </w:rPr>
              <w:t>ayns</w:t>
            </w:r>
            <w:proofErr w:type="spellEnd"/>
            <w:r w:rsidRPr="008D1C19">
              <w:rPr>
                <w:rFonts w:ascii="Garamond" w:hAnsi="Garamond"/>
                <w:sz w:val="28"/>
                <w:szCs w:val="28"/>
              </w:rPr>
              <w:t xml:space="preserve"> e </w:t>
            </w:r>
            <w:proofErr w:type="spellStart"/>
            <w:r w:rsidRPr="008D1C19">
              <w:rPr>
                <w:rFonts w:ascii="Garamond" w:hAnsi="Garamond"/>
                <w:sz w:val="28"/>
                <w:szCs w:val="28"/>
              </w:rPr>
              <w:t>Ard-chreenaght</w:t>
            </w:r>
            <w:proofErr w:type="spellEnd"/>
            <w:r w:rsidRPr="008D1C19">
              <w:rPr>
                <w:rFonts w:ascii="Garamond" w:hAnsi="Garamond"/>
                <w:sz w:val="28"/>
                <w:szCs w:val="28"/>
              </w:rPr>
              <w:t xml:space="preserve"> </w:t>
            </w:r>
            <w:proofErr w:type="spellStart"/>
            <w:r w:rsidRPr="008D1C19">
              <w:rPr>
                <w:rFonts w:ascii="Garamond" w:hAnsi="Garamond"/>
                <w:sz w:val="28"/>
                <w:szCs w:val="28"/>
              </w:rPr>
              <w:t>surrance</w:t>
            </w:r>
            <w:proofErr w:type="spellEnd"/>
            <w:r w:rsidRPr="008D1C19">
              <w:rPr>
                <w:rFonts w:ascii="Garamond" w:hAnsi="Garamond"/>
                <w:sz w:val="28"/>
                <w:szCs w:val="28"/>
              </w:rPr>
              <w:t xml:space="preserve"> </w:t>
            </w:r>
            <w:proofErr w:type="spellStart"/>
            <w:r w:rsidRPr="008D1C19">
              <w:rPr>
                <w:rFonts w:ascii="Garamond" w:hAnsi="Garamond"/>
                <w:sz w:val="28"/>
                <w:szCs w:val="28"/>
              </w:rPr>
              <w:t>sleih</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huitchim</w:t>
            </w:r>
            <w:proofErr w:type="spellEnd"/>
            <w:r w:rsidRPr="008D1C19">
              <w:rPr>
                <w:rFonts w:ascii="Garamond" w:hAnsi="Garamond"/>
                <w:sz w:val="28"/>
                <w:szCs w:val="28"/>
              </w:rPr>
              <w:t xml:space="preserve"> </w:t>
            </w:r>
            <w:proofErr w:type="spellStart"/>
            <w:r w:rsidRPr="008D1C19">
              <w:rPr>
                <w:rFonts w:ascii="Garamond" w:hAnsi="Garamond"/>
                <w:sz w:val="28"/>
                <w:szCs w:val="28"/>
              </w:rPr>
              <w:t>ayns</w:t>
            </w:r>
            <w:proofErr w:type="spellEnd"/>
            <w:r w:rsidRPr="008D1C19">
              <w:rPr>
                <w:rFonts w:ascii="Garamond" w:hAnsi="Garamond"/>
                <w:sz w:val="28"/>
                <w:szCs w:val="28"/>
              </w:rPr>
              <w:t xml:space="preserve"> </w:t>
            </w:r>
            <w:proofErr w:type="spellStart"/>
            <w:r w:rsidRPr="008D1C19">
              <w:rPr>
                <w:rFonts w:ascii="Garamond" w:hAnsi="Garamond"/>
                <w:sz w:val="28"/>
                <w:szCs w:val="28"/>
              </w:rPr>
              <w:t>peccaghyn</w:t>
            </w:r>
            <w:proofErr w:type="spellEnd"/>
            <w:r w:rsidRPr="008D1C19">
              <w:rPr>
                <w:rFonts w:ascii="Garamond" w:hAnsi="Garamond"/>
                <w:sz w:val="28"/>
                <w:szCs w:val="28"/>
              </w:rPr>
              <w:t xml:space="preserve"> </w:t>
            </w:r>
            <w:proofErr w:type="spellStart"/>
            <w:r w:rsidRPr="008D1C19">
              <w:rPr>
                <w:rFonts w:ascii="Garamond" w:hAnsi="Garamond"/>
                <w:sz w:val="28"/>
                <w:szCs w:val="28"/>
              </w:rPr>
              <w:t>mooar</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injillagh</w:t>
            </w:r>
            <w:proofErr w:type="spellEnd"/>
            <w:r w:rsidRPr="008D1C19">
              <w:rPr>
                <w:rFonts w:ascii="Garamond" w:hAnsi="Garamond"/>
                <w:sz w:val="28"/>
                <w:szCs w:val="28"/>
              </w:rPr>
              <w:t xml:space="preserve"> ad </w:t>
            </w:r>
            <w:r w:rsidRPr="008D1C19">
              <w:rPr>
                <w:rFonts w:ascii="Garamond" w:hAnsi="Garamond"/>
                <w:i/>
                <w:sz w:val="28"/>
                <w:szCs w:val="28"/>
              </w:rPr>
              <w:t xml:space="preserve">as </w:t>
            </w:r>
            <w:proofErr w:type="spellStart"/>
            <w:r w:rsidRPr="008D1C19">
              <w:rPr>
                <w:rFonts w:ascii="Garamond" w:hAnsi="Garamond"/>
                <w:i/>
                <w:sz w:val="28"/>
                <w:szCs w:val="28"/>
              </w:rPr>
              <w:t>dy</w:t>
            </w:r>
            <w:proofErr w:type="spellEnd"/>
            <w:r w:rsidRPr="008D1C19">
              <w:rPr>
                <w:rFonts w:ascii="Garamond" w:hAnsi="Garamond"/>
                <w:i/>
                <w:sz w:val="28"/>
                <w:szCs w:val="28"/>
              </w:rPr>
              <w:t xml:space="preserve"> chur </w:t>
            </w:r>
            <w:proofErr w:type="spellStart"/>
            <w:r w:rsidRPr="008D1C19">
              <w:rPr>
                <w:rFonts w:ascii="Garamond" w:hAnsi="Garamond"/>
                <w:i/>
                <w:sz w:val="28"/>
                <w:szCs w:val="28"/>
              </w:rPr>
              <w:t>toiggal</w:t>
            </w:r>
            <w:proofErr w:type="spellEnd"/>
            <w:r w:rsidRPr="008D1C19">
              <w:rPr>
                <w:rFonts w:ascii="Garamond" w:hAnsi="Garamond"/>
                <w:i/>
                <w:sz w:val="28"/>
                <w:szCs w:val="28"/>
              </w:rPr>
              <w:t xml:space="preserve"> </w:t>
            </w:r>
            <w:proofErr w:type="spellStart"/>
            <w:r w:rsidRPr="008D1C19">
              <w:rPr>
                <w:rFonts w:ascii="Garamond" w:hAnsi="Garamond"/>
                <w:i/>
                <w:sz w:val="28"/>
                <w:szCs w:val="28"/>
              </w:rPr>
              <w:t>daue</w:t>
            </w:r>
            <w:proofErr w:type="spellEnd"/>
            <w:r w:rsidRPr="008D1C19">
              <w:rPr>
                <w:rFonts w:ascii="Garamond" w:hAnsi="Garamond"/>
                <w:i/>
                <w:sz w:val="28"/>
                <w:szCs w:val="28"/>
              </w:rPr>
              <w:t xml:space="preserve"> jeu </w:t>
            </w:r>
            <w:proofErr w:type="spellStart"/>
            <w:r w:rsidRPr="008D1C19">
              <w:rPr>
                <w:rFonts w:ascii="Garamond" w:hAnsi="Garamond"/>
                <w:i/>
                <w:sz w:val="28"/>
                <w:szCs w:val="28"/>
              </w:rPr>
              <w:t>hene</w:t>
            </w:r>
            <w:proofErr w:type="spellEnd"/>
            <w:r w:rsidRPr="008D1C19">
              <w:rPr>
                <w:rFonts w:ascii="Garamond" w:hAnsi="Garamond"/>
                <w:sz w:val="28"/>
                <w:szCs w:val="28"/>
              </w:rPr>
              <w:t xml:space="preserve">, </w:t>
            </w:r>
            <w:proofErr w:type="spellStart"/>
            <w:r w:rsidRPr="008D1C19">
              <w:rPr>
                <w:rFonts w:ascii="Garamond" w:hAnsi="Garamond"/>
                <w:sz w:val="28"/>
                <w:szCs w:val="28"/>
              </w:rPr>
              <w:t>dy</w:t>
            </w:r>
            <w:proofErr w:type="spellEnd"/>
            <w:r w:rsidRPr="008D1C19">
              <w:rPr>
                <w:rFonts w:ascii="Garamond" w:hAnsi="Garamond"/>
                <w:sz w:val="28"/>
                <w:szCs w:val="28"/>
              </w:rPr>
              <w:t xml:space="preserve"> </w:t>
            </w:r>
            <w:proofErr w:type="spellStart"/>
            <w:r w:rsidRPr="008D1C19">
              <w:rPr>
                <w:rFonts w:ascii="Garamond" w:hAnsi="Garamond"/>
                <w:sz w:val="28"/>
                <w:szCs w:val="28"/>
              </w:rPr>
              <w:t>vod</w:t>
            </w:r>
            <w:proofErr w:type="spellEnd"/>
            <w:r w:rsidRPr="008D1C19">
              <w:rPr>
                <w:rFonts w:ascii="Garamond" w:hAnsi="Garamond"/>
                <w:sz w:val="28"/>
                <w:szCs w:val="28"/>
              </w:rPr>
              <w:t xml:space="preserve"> ad </w:t>
            </w:r>
            <w:proofErr w:type="spellStart"/>
            <w:r w:rsidRPr="008D1C19">
              <w:rPr>
                <w:rFonts w:ascii="Garamond" w:hAnsi="Garamond"/>
                <w:sz w:val="28"/>
                <w:szCs w:val="28"/>
              </w:rPr>
              <w:t>treshteil</w:t>
            </w:r>
            <w:proofErr w:type="spellEnd"/>
            <w:r w:rsidRPr="008D1C19">
              <w:rPr>
                <w:rFonts w:ascii="Garamond" w:hAnsi="Garamond"/>
                <w:sz w:val="28"/>
                <w:szCs w:val="28"/>
              </w:rPr>
              <w:t xml:space="preserve"> </w:t>
            </w:r>
            <w:proofErr w:type="spellStart"/>
            <w:r w:rsidRPr="008D1C19">
              <w:rPr>
                <w:rFonts w:ascii="Garamond" w:hAnsi="Garamond"/>
                <w:sz w:val="28"/>
                <w:szCs w:val="28"/>
              </w:rPr>
              <w:t>ersyn</w:t>
            </w:r>
            <w:proofErr w:type="spellEnd"/>
            <w:r w:rsidRPr="008D1C19">
              <w:rPr>
                <w:rFonts w:ascii="Garamond" w:hAnsi="Garamond"/>
                <w:sz w:val="28"/>
                <w:szCs w:val="28"/>
              </w:rPr>
              <w:t xml:space="preserve"> </w:t>
            </w:r>
            <w:proofErr w:type="spellStart"/>
            <w:r w:rsidRPr="008D1C19">
              <w:rPr>
                <w:rFonts w:ascii="Garamond" w:hAnsi="Garamond"/>
                <w:sz w:val="28"/>
                <w:szCs w:val="28"/>
              </w:rPr>
              <w:t>ny</w:t>
            </w:r>
            <w:proofErr w:type="spellEnd"/>
            <w:r w:rsidRPr="008D1C19">
              <w:rPr>
                <w:rFonts w:ascii="Garamond" w:hAnsi="Garamond"/>
                <w:sz w:val="28"/>
                <w:szCs w:val="28"/>
              </w:rPr>
              <w:t xml:space="preserve"> </w:t>
            </w:r>
            <w:proofErr w:type="spellStart"/>
            <w:r w:rsidRPr="008D1C19">
              <w:rPr>
                <w:rFonts w:ascii="Garamond" w:hAnsi="Garamond"/>
                <w:sz w:val="28"/>
                <w:szCs w:val="28"/>
              </w:rPr>
              <w:t>lomarcan</w:t>
            </w:r>
            <w:proofErr w:type="spellEnd"/>
            <w:r w:rsidRPr="008D1C19">
              <w:rPr>
                <w:rFonts w:ascii="Garamond" w:hAnsi="Garamond"/>
                <w:sz w:val="28"/>
                <w:szCs w:val="28"/>
              </w:rPr>
              <w:t xml:space="preserve">. </w:t>
            </w:r>
          </w:p>
        </w:tc>
        <w:tc>
          <w:tcPr>
            <w:tcW w:w="0" w:type="auto"/>
          </w:tcPr>
          <w:p w14:paraId="1ED9ADF2" w14:textId="77777777" w:rsidR="00814CAE" w:rsidRPr="00240FF0" w:rsidRDefault="00814CAE"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It is so</w:t>
            </w:r>
            <w:r w:rsidR="009A2B42">
              <w:rPr>
                <w:rFonts w:ascii="Garamond" w:hAnsi="Garamond" w:cs="Times New Roman"/>
                <w:i/>
                <w:sz w:val="28"/>
              </w:rPr>
              <w:t>.</w:t>
            </w:r>
            <w:r w:rsidRPr="00240FF0">
              <w:rPr>
                <w:rFonts w:ascii="Garamond" w:hAnsi="Garamond" w:cs="Times New Roman"/>
                <w:i/>
                <w:sz w:val="28"/>
              </w:rPr>
              <w:t xml:space="preserve"> </w:t>
            </w:r>
            <w:r w:rsidR="009A2B42" w:rsidRPr="00240FF0">
              <w:rPr>
                <w:rFonts w:ascii="Garamond" w:hAnsi="Garamond" w:cs="Times New Roman"/>
                <w:i/>
                <w:sz w:val="28"/>
              </w:rPr>
              <w:t xml:space="preserve">And </w:t>
            </w:r>
            <w:r w:rsidRPr="00240FF0">
              <w:rPr>
                <w:rFonts w:ascii="Garamond" w:hAnsi="Garamond" w:cs="Times New Roman"/>
                <w:i/>
                <w:sz w:val="28"/>
              </w:rPr>
              <w:t>God in his Providence often suffers Men to fall into great Sins</w:t>
            </w:r>
            <w:r w:rsidR="009A2B42">
              <w:rPr>
                <w:rFonts w:ascii="Garamond" w:hAnsi="Garamond" w:cs="Times New Roman"/>
                <w:i/>
                <w:sz w:val="28"/>
              </w:rPr>
              <w:t>,</w:t>
            </w:r>
            <w:r w:rsidRPr="00240FF0">
              <w:rPr>
                <w:rFonts w:ascii="Garamond" w:hAnsi="Garamond" w:cs="Times New Roman"/>
                <w:i/>
                <w:sz w:val="28"/>
              </w:rPr>
              <w:t xml:space="preserve"> to humble them, and to </w:t>
            </w:r>
            <w:r w:rsidRPr="00240FF0">
              <w:rPr>
                <w:rFonts w:ascii="Garamond" w:hAnsi="Garamond" w:cs="Times New Roman"/>
                <w:sz w:val="28"/>
              </w:rPr>
              <w:t xml:space="preserve">shew them to themselves, </w:t>
            </w:r>
            <w:r w:rsidRPr="00240FF0">
              <w:rPr>
                <w:rFonts w:ascii="Garamond" w:hAnsi="Garamond" w:cs="Times New Roman"/>
                <w:i/>
                <w:sz w:val="28"/>
              </w:rPr>
              <w:t>that they may depend upon him only.</w:t>
            </w:r>
          </w:p>
        </w:tc>
        <w:tc>
          <w:tcPr>
            <w:tcW w:w="0" w:type="auto"/>
          </w:tcPr>
          <w:p w14:paraId="1FF2EF7D" w14:textId="77777777" w:rsidR="00814CAE" w:rsidRDefault="00814CAE" w:rsidP="00DB60C3">
            <w:pPr>
              <w:pStyle w:val="ListParagraph"/>
              <w:ind w:left="0"/>
              <w:rPr>
                <w:rFonts w:ascii="Garamond" w:hAnsi="Garamond" w:cs="Times New Roman"/>
                <w:sz w:val="20"/>
              </w:rPr>
            </w:pPr>
          </w:p>
          <w:p w14:paraId="45DA4854" w14:textId="77777777" w:rsidR="009A2B42" w:rsidRDefault="009A2B42" w:rsidP="00DB60C3">
            <w:pPr>
              <w:pStyle w:val="ListParagraph"/>
              <w:ind w:left="0"/>
              <w:rPr>
                <w:rFonts w:ascii="Garamond" w:hAnsi="Garamond" w:cs="Times New Roman"/>
                <w:sz w:val="20"/>
              </w:rPr>
            </w:pPr>
          </w:p>
          <w:p w14:paraId="6215A803" w14:textId="77777777" w:rsidR="009A2B42" w:rsidRDefault="009A2B42" w:rsidP="00DB60C3">
            <w:pPr>
              <w:pStyle w:val="ListParagraph"/>
              <w:ind w:left="0"/>
              <w:rPr>
                <w:rFonts w:ascii="Garamond" w:hAnsi="Garamond" w:cs="Times New Roman"/>
                <w:sz w:val="20"/>
              </w:rPr>
            </w:pPr>
          </w:p>
          <w:p w14:paraId="73DB71B3" w14:textId="77777777" w:rsidR="009A2B42" w:rsidRDefault="009A2B42" w:rsidP="00DB60C3">
            <w:pPr>
              <w:pStyle w:val="ListParagraph"/>
              <w:ind w:left="0"/>
              <w:rPr>
                <w:rFonts w:ascii="Garamond" w:hAnsi="Garamond" w:cs="Times New Roman"/>
                <w:sz w:val="20"/>
              </w:rPr>
            </w:pPr>
          </w:p>
          <w:p w14:paraId="44A5CE79" w14:textId="77777777" w:rsidR="009A2B42" w:rsidRPr="00F5668C" w:rsidRDefault="009A2B42" w:rsidP="00DB60C3">
            <w:pPr>
              <w:pStyle w:val="ListParagraph"/>
              <w:ind w:left="0"/>
              <w:rPr>
                <w:rFonts w:ascii="Garamond" w:hAnsi="Garamond" w:cs="Times New Roman"/>
                <w:sz w:val="20"/>
              </w:rPr>
            </w:pPr>
            <w:r>
              <w:rPr>
                <w:rFonts w:ascii="Garamond" w:hAnsi="Garamond" w:cs="Times New Roman"/>
                <w:sz w:val="20"/>
              </w:rPr>
              <w:t>2 Chron. 32. 31.</w:t>
            </w:r>
          </w:p>
        </w:tc>
      </w:tr>
      <w:tr w:rsidR="009A2B42" w:rsidRPr="00240FF0" w14:paraId="25479D8A" w14:textId="77777777" w:rsidTr="003007D7">
        <w:tc>
          <w:tcPr>
            <w:tcW w:w="0" w:type="auto"/>
          </w:tcPr>
          <w:p w14:paraId="0E77E1DB" w14:textId="77777777" w:rsidR="009A2B42" w:rsidRPr="00373A0A" w:rsidRDefault="009A2B42" w:rsidP="00DB60C3">
            <w:pPr>
              <w:pStyle w:val="CM3"/>
              <w:widowControl/>
              <w:spacing w:line="240" w:lineRule="auto"/>
              <w:ind w:firstLine="227"/>
              <w:jc w:val="both"/>
              <w:rPr>
                <w:rFonts w:ascii="Garamond" w:hAnsi="Garamond"/>
                <w:sz w:val="28"/>
                <w:szCs w:val="28"/>
              </w:rPr>
            </w:pPr>
            <w:r w:rsidRPr="00373A0A">
              <w:rPr>
                <w:rFonts w:ascii="Garamond" w:hAnsi="Garamond"/>
                <w:i/>
                <w:sz w:val="28"/>
                <w:szCs w:val="28"/>
              </w:rPr>
              <w:t>Q.</w:t>
            </w:r>
            <w:r w:rsidRPr="00373A0A">
              <w:rPr>
                <w:rFonts w:ascii="Garamond" w:hAnsi="Garamond"/>
                <w:sz w:val="28"/>
                <w:szCs w:val="28"/>
              </w:rPr>
              <w:t xml:space="preserve"> </w:t>
            </w:r>
            <w:proofErr w:type="spellStart"/>
            <w:r w:rsidRPr="009A2B42">
              <w:rPr>
                <w:rFonts w:ascii="Old English Text MT" w:hAnsi="Old English Text MT"/>
                <w:sz w:val="28"/>
                <w:szCs w:val="28"/>
              </w:rPr>
              <w:t>Yoal</w:t>
            </w:r>
            <w:proofErr w:type="spellEnd"/>
            <w:r w:rsidRPr="009A2B42">
              <w:rPr>
                <w:rFonts w:ascii="Old English Text MT" w:hAnsi="Old English Text MT"/>
                <w:sz w:val="28"/>
                <w:szCs w:val="28"/>
              </w:rPr>
              <w:t xml:space="preserve"> ad— Dy </w:t>
            </w:r>
            <w:proofErr w:type="spellStart"/>
            <w:r w:rsidRPr="009A2B42">
              <w:rPr>
                <w:rFonts w:ascii="Old English Text MT" w:hAnsi="Old English Text MT"/>
                <w:sz w:val="28"/>
                <w:szCs w:val="28"/>
              </w:rPr>
              <w:t>dregin</w:t>
            </w:r>
            <w:proofErr w:type="spellEnd"/>
            <w:r w:rsidRPr="009A2B42">
              <w:rPr>
                <w:rFonts w:ascii="Old English Text MT" w:hAnsi="Old English Text MT"/>
                <w:sz w:val="28"/>
                <w:szCs w:val="28"/>
              </w:rPr>
              <w:t xml:space="preserve"> </w:t>
            </w:r>
            <w:proofErr w:type="spellStart"/>
            <w:r w:rsidRPr="009A2B42">
              <w:rPr>
                <w:rFonts w:ascii="Old English Text MT" w:hAnsi="Old English Text MT"/>
                <w:sz w:val="28"/>
                <w:szCs w:val="28"/>
              </w:rPr>
              <w:t>Moyrn</w:t>
            </w:r>
            <w:proofErr w:type="spellEnd"/>
            <w:r w:rsidRPr="009A2B42">
              <w:rPr>
                <w:rFonts w:ascii="Old English Text MT" w:hAnsi="Old English Text MT"/>
                <w:sz w:val="28"/>
                <w:szCs w:val="28"/>
              </w:rPr>
              <w:t xml:space="preserve"> as </w:t>
            </w:r>
            <w:proofErr w:type="spellStart"/>
            <w:r w:rsidRPr="009A2B42">
              <w:rPr>
                <w:rFonts w:ascii="Old English Text MT" w:hAnsi="Old English Text MT"/>
                <w:sz w:val="28"/>
                <w:szCs w:val="28"/>
              </w:rPr>
              <w:t>fardail</w:t>
            </w:r>
            <w:proofErr w:type="spellEnd"/>
            <w:r w:rsidRPr="009A2B42">
              <w:rPr>
                <w:rFonts w:ascii="Old English Text MT" w:hAnsi="Old English Text MT"/>
                <w:sz w:val="28"/>
                <w:szCs w:val="28"/>
              </w:rPr>
              <w:t xml:space="preserve"> y </w:t>
            </w:r>
            <w:proofErr w:type="spellStart"/>
            <w:r w:rsidRPr="009A2B42">
              <w:rPr>
                <w:rFonts w:ascii="Old English Text MT" w:hAnsi="Old English Text MT"/>
                <w:sz w:val="28"/>
                <w:szCs w:val="28"/>
              </w:rPr>
              <w:t>Teihl</w:t>
            </w:r>
            <w:proofErr w:type="spellEnd"/>
            <w:r w:rsidRPr="009A2B42">
              <w:rPr>
                <w:rFonts w:ascii="Old English Text MT" w:hAnsi="Old English Text MT"/>
                <w:sz w:val="28"/>
                <w:szCs w:val="28"/>
              </w:rPr>
              <w:t xml:space="preserve"> vee-</w:t>
            </w:r>
            <w:proofErr w:type="spellStart"/>
            <w:r w:rsidRPr="009A2B42">
              <w:rPr>
                <w:rFonts w:ascii="Old English Text MT" w:hAnsi="Old English Text MT"/>
                <w:sz w:val="28"/>
                <w:szCs w:val="28"/>
              </w:rPr>
              <w:t>chrauee</w:t>
            </w:r>
            <w:proofErr w:type="spellEnd"/>
            <w:r w:rsidRPr="009A2B42">
              <w:rPr>
                <w:rFonts w:ascii="Old English Text MT" w:hAnsi="Old English Text MT"/>
                <w:sz w:val="28"/>
                <w:szCs w:val="28"/>
              </w:rPr>
              <w:t xml:space="preserve"> </w:t>
            </w:r>
            <w:proofErr w:type="spellStart"/>
            <w:r w:rsidRPr="009A2B42">
              <w:rPr>
                <w:rFonts w:ascii="Old English Text MT" w:hAnsi="Old English Text MT"/>
                <w:sz w:val="28"/>
                <w:szCs w:val="28"/>
              </w:rPr>
              <w:t>shoh</w:t>
            </w:r>
            <w:proofErr w:type="spellEnd"/>
            <w:r w:rsidRPr="009A2B42">
              <w:rPr>
                <w:rFonts w:ascii="Old English Text MT" w:hAnsi="Old English Text MT"/>
                <w:sz w:val="28"/>
                <w:szCs w:val="28"/>
              </w:rPr>
              <w:t xml:space="preserve"> as </w:t>
            </w:r>
            <w:proofErr w:type="spellStart"/>
            <w:r w:rsidRPr="009A2B42">
              <w:rPr>
                <w:rFonts w:ascii="Old English Text MT" w:hAnsi="Old English Text MT"/>
                <w:sz w:val="28"/>
                <w:szCs w:val="28"/>
              </w:rPr>
              <w:t>ooilleh</w:t>
            </w:r>
            <w:proofErr w:type="spellEnd"/>
            <w:r w:rsidRPr="009A2B42">
              <w:rPr>
                <w:rFonts w:ascii="Old English Text MT" w:hAnsi="Old English Text MT"/>
                <w:sz w:val="28"/>
                <w:szCs w:val="28"/>
              </w:rPr>
              <w:t xml:space="preserve"> </w:t>
            </w:r>
            <w:proofErr w:type="spellStart"/>
            <w:r w:rsidRPr="009A2B42">
              <w:rPr>
                <w:rFonts w:ascii="Old English Text MT" w:hAnsi="Old English Text MT"/>
                <w:sz w:val="28"/>
                <w:szCs w:val="28"/>
              </w:rPr>
              <w:t>saynt</w:t>
            </w:r>
            <w:proofErr w:type="spellEnd"/>
            <w:r w:rsidRPr="009A2B42">
              <w:rPr>
                <w:rFonts w:ascii="Old English Text MT" w:hAnsi="Old English Text MT"/>
                <w:sz w:val="28"/>
                <w:szCs w:val="28"/>
              </w:rPr>
              <w:t xml:space="preserve"> </w:t>
            </w:r>
            <w:proofErr w:type="spellStart"/>
            <w:r w:rsidRPr="009A2B42">
              <w:rPr>
                <w:rFonts w:ascii="Old English Text MT" w:hAnsi="Old English Text MT"/>
                <w:sz w:val="28"/>
                <w:szCs w:val="28"/>
              </w:rPr>
              <w:t>pheccoil</w:t>
            </w:r>
            <w:proofErr w:type="spellEnd"/>
            <w:r w:rsidRPr="009A2B42">
              <w:rPr>
                <w:rFonts w:ascii="Old English Text MT" w:hAnsi="Old English Text MT"/>
                <w:sz w:val="28"/>
                <w:szCs w:val="28"/>
              </w:rPr>
              <w:t xml:space="preserve"> </w:t>
            </w:r>
            <w:proofErr w:type="spellStart"/>
            <w:r w:rsidRPr="009A2B42">
              <w:rPr>
                <w:rFonts w:ascii="Old English Text MT" w:hAnsi="Old English Text MT"/>
                <w:sz w:val="28"/>
                <w:szCs w:val="28"/>
              </w:rPr>
              <w:t>ny</w:t>
            </w:r>
            <w:proofErr w:type="spellEnd"/>
            <w:r w:rsidRPr="009A2B42">
              <w:rPr>
                <w:rFonts w:ascii="Old English Text MT" w:hAnsi="Old English Text MT"/>
                <w:sz w:val="28"/>
                <w:szCs w:val="28"/>
              </w:rPr>
              <w:t xml:space="preserve"> </w:t>
            </w:r>
            <w:proofErr w:type="spellStart"/>
            <w:r w:rsidRPr="009A2B42">
              <w:rPr>
                <w:rFonts w:ascii="Old English Text MT" w:hAnsi="Old English Text MT"/>
                <w:sz w:val="28"/>
                <w:szCs w:val="28"/>
              </w:rPr>
              <w:t>foalley</w:t>
            </w:r>
            <w:proofErr w:type="spellEnd"/>
            <w:r w:rsidRPr="009A2B42">
              <w:rPr>
                <w:rFonts w:ascii="Old English Text MT" w:hAnsi="Old English Text MT"/>
                <w:sz w:val="28"/>
                <w:szCs w:val="28"/>
              </w:rPr>
              <w:t>.</w:t>
            </w:r>
            <w:r w:rsidRPr="00373A0A">
              <w:rPr>
                <w:rFonts w:ascii="Garamond" w:hAnsi="Garamond"/>
                <w:sz w:val="28"/>
                <w:szCs w:val="28"/>
              </w:rPr>
              <w:t xml:space="preserve"> </w:t>
            </w:r>
          </w:p>
        </w:tc>
        <w:tc>
          <w:tcPr>
            <w:tcW w:w="0" w:type="auto"/>
          </w:tcPr>
          <w:p w14:paraId="2820487B" w14:textId="77777777" w:rsidR="009A2B42" w:rsidRPr="00240FF0" w:rsidRDefault="009A2B42" w:rsidP="00DB60C3">
            <w:pPr>
              <w:pStyle w:val="ListParagraph"/>
              <w:ind w:left="0" w:firstLine="227"/>
              <w:contextualSpacing w:val="0"/>
              <w:jc w:val="both"/>
              <w:rPr>
                <w:rFonts w:ascii="Old English Text MT" w:hAnsi="Old English Text MT" w:cs="Times New Roman"/>
                <w:sz w:val="28"/>
              </w:rPr>
            </w:pPr>
            <w:r w:rsidRPr="00240FF0">
              <w:rPr>
                <w:rFonts w:ascii="Garamond" w:hAnsi="Garamond" w:cs="Times New Roman"/>
                <w:sz w:val="28"/>
              </w:rPr>
              <w:t xml:space="preserve">Q. </w:t>
            </w:r>
            <w:r w:rsidRPr="00240FF0">
              <w:rPr>
                <w:rFonts w:ascii="Old English Text MT" w:hAnsi="Old English Text MT" w:cs="Times New Roman"/>
                <w:sz w:val="28"/>
              </w:rPr>
              <w:t>They promised— That I should renounce the Pomps and Vanity of this wicked World, and all the sinful Lusts of the Flesh.</w:t>
            </w:r>
          </w:p>
        </w:tc>
        <w:tc>
          <w:tcPr>
            <w:tcW w:w="0" w:type="auto"/>
          </w:tcPr>
          <w:p w14:paraId="798959D1" w14:textId="77777777" w:rsidR="009A2B42" w:rsidRPr="00F5668C" w:rsidRDefault="009A2B42" w:rsidP="00DB60C3">
            <w:pPr>
              <w:pStyle w:val="ListParagraph"/>
              <w:ind w:left="0"/>
              <w:rPr>
                <w:rFonts w:ascii="Garamond" w:hAnsi="Garamond" w:cs="Times New Roman"/>
                <w:sz w:val="20"/>
              </w:rPr>
            </w:pPr>
          </w:p>
        </w:tc>
      </w:tr>
      <w:tr w:rsidR="009A2B42" w:rsidRPr="00240FF0" w14:paraId="2392A89D" w14:textId="77777777" w:rsidTr="003007D7">
        <w:tc>
          <w:tcPr>
            <w:tcW w:w="0" w:type="auto"/>
          </w:tcPr>
          <w:p w14:paraId="47737F4A" w14:textId="77777777" w:rsidR="009A2B42" w:rsidRPr="00373A0A" w:rsidRDefault="009A2B42" w:rsidP="00DB60C3">
            <w:pPr>
              <w:pStyle w:val="CM3"/>
              <w:widowControl/>
              <w:spacing w:line="240" w:lineRule="auto"/>
              <w:ind w:firstLine="227"/>
              <w:jc w:val="both"/>
              <w:rPr>
                <w:rFonts w:ascii="Garamond" w:hAnsi="Garamond"/>
                <w:sz w:val="28"/>
                <w:szCs w:val="28"/>
              </w:rPr>
            </w:pPr>
            <w:proofErr w:type="spellStart"/>
            <w:r w:rsidRPr="00373A0A">
              <w:rPr>
                <w:rFonts w:ascii="Garamond" w:hAnsi="Garamond"/>
                <w:sz w:val="28"/>
                <w:szCs w:val="28"/>
              </w:rPr>
              <w:t>Cre</w:t>
            </w:r>
            <w:proofErr w:type="spellEnd"/>
            <w:r w:rsidRPr="00373A0A">
              <w:rPr>
                <w:rFonts w:ascii="Garamond" w:hAnsi="Garamond"/>
                <w:sz w:val="28"/>
                <w:szCs w:val="28"/>
              </w:rPr>
              <w:t xml:space="preserve"> ta </w:t>
            </w:r>
            <w:proofErr w:type="spellStart"/>
            <w:r w:rsidRPr="00373A0A">
              <w:rPr>
                <w:rFonts w:ascii="Garamond" w:hAnsi="Garamond"/>
                <w:sz w:val="28"/>
                <w:szCs w:val="28"/>
              </w:rPr>
              <w:t>shiu</w:t>
            </w:r>
            <w:proofErr w:type="spellEnd"/>
            <w:r w:rsidRPr="00373A0A">
              <w:rPr>
                <w:rFonts w:ascii="Garamond" w:hAnsi="Garamond"/>
                <w:sz w:val="28"/>
                <w:szCs w:val="28"/>
              </w:rPr>
              <w:t xml:space="preserve"> </w:t>
            </w:r>
            <w:proofErr w:type="spellStart"/>
            <w:r w:rsidRPr="00373A0A">
              <w:rPr>
                <w:rFonts w:ascii="Garamond" w:hAnsi="Garamond"/>
                <w:sz w:val="28"/>
                <w:szCs w:val="28"/>
              </w:rPr>
              <w:t>dy</w:t>
            </w:r>
            <w:proofErr w:type="spellEnd"/>
            <w:r w:rsidRPr="00373A0A">
              <w:rPr>
                <w:rFonts w:ascii="Garamond" w:hAnsi="Garamond"/>
                <w:sz w:val="28"/>
                <w:szCs w:val="28"/>
              </w:rPr>
              <w:t xml:space="preserve"> </w:t>
            </w:r>
            <w:proofErr w:type="spellStart"/>
            <w:r w:rsidRPr="00373A0A">
              <w:rPr>
                <w:rFonts w:ascii="Garamond" w:hAnsi="Garamond"/>
                <w:sz w:val="28"/>
                <w:szCs w:val="28"/>
              </w:rPr>
              <w:t>hoigal</w:t>
            </w:r>
            <w:proofErr w:type="spellEnd"/>
            <w:r w:rsidRPr="00373A0A">
              <w:rPr>
                <w:rFonts w:ascii="Garamond" w:hAnsi="Garamond"/>
                <w:sz w:val="28"/>
                <w:szCs w:val="28"/>
              </w:rPr>
              <w:t xml:space="preserve"> </w:t>
            </w:r>
            <w:proofErr w:type="spellStart"/>
            <w:r w:rsidRPr="00373A0A">
              <w:rPr>
                <w:rFonts w:ascii="Garamond" w:hAnsi="Garamond"/>
                <w:sz w:val="28"/>
                <w:szCs w:val="28"/>
              </w:rPr>
              <w:t>liorish</w:t>
            </w:r>
            <w:proofErr w:type="spellEnd"/>
            <w:r w:rsidRPr="00373A0A">
              <w:rPr>
                <w:rFonts w:ascii="Garamond" w:hAnsi="Garamond"/>
                <w:sz w:val="28"/>
                <w:szCs w:val="28"/>
              </w:rPr>
              <w:t xml:space="preserve"> </w:t>
            </w:r>
            <w:proofErr w:type="spellStart"/>
            <w:r w:rsidRPr="00373A0A">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373A0A">
              <w:rPr>
                <w:rFonts w:ascii="Garamond" w:hAnsi="Garamond"/>
                <w:sz w:val="28"/>
                <w:szCs w:val="28"/>
              </w:rPr>
              <w:t xml:space="preserve"> </w:t>
            </w:r>
          </w:p>
        </w:tc>
        <w:tc>
          <w:tcPr>
            <w:tcW w:w="0" w:type="auto"/>
          </w:tcPr>
          <w:p w14:paraId="34E710A7" w14:textId="77777777" w:rsidR="009A2B42" w:rsidRPr="00240FF0" w:rsidRDefault="009A2B42"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What is meant by this</w:t>
            </w:r>
            <w:r w:rsidR="002C617D" w:rsidRPr="002C617D">
              <w:rPr>
                <w:rFonts w:ascii="Garamond" w:hAnsi="Garamond" w:cs="Times New Roman"/>
                <w:i/>
                <w:sz w:val="28"/>
              </w:rPr>
              <w:t> ?</w:t>
            </w:r>
          </w:p>
        </w:tc>
        <w:tc>
          <w:tcPr>
            <w:tcW w:w="0" w:type="auto"/>
          </w:tcPr>
          <w:p w14:paraId="1F76972F" w14:textId="77777777" w:rsidR="009A2B42" w:rsidRPr="00F5668C" w:rsidRDefault="009A2B42" w:rsidP="00DB60C3">
            <w:pPr>
              <w:pStyle w:val="ListParagraph"/>
              <w:ind w:left="0"/>
              <w:rPr>
                <w:rFonts w:ascii="Garamond" w:hAnsi="Garamond" w:cs="Times New Roman"/>
                <w:i/>
                <w:sz w:val="20"/>
              </w:rPr>
            </w:pPr>
          </w:p>
        </w:tc>
      </w:tr>
      <w:tr w:rsidR="009A2B42" w:rsidRPr="00240FF0" w14:paraId="4D280EAA" w14:textId="77777777" w:rsidTr="003007D7">
        <w:tc>
          <w:tcPr>
            <w:tcW w:w="0" w:type="auto"/>
          </w:tcPr>
          <w:p w14:paraId="4C5B4DE6" w14:textId="77777777" w:rsidR="009A2B42" w:rsidRPr="00373A0A" w:rsidRDefault="009A2B42" w:rsidP="00DB60C3">
            <w:pPr>
              <w:pStyle w:val="CM3"/>
              <w:widowControl/>
              <w:spacing w:line="240" w:lineRule="auto"/>
              <w:ind w:firstLine="227"/>
              <w:jc w:val="both"/>
              <w:rPr>
                <w:rFonts w:ascii="Garamond" w:hAnsi="Garamond"/>
                <w:sz w:val="28"/>
                <w:szCs w:val="28"/>
              </w:rPr>
            </w:pPr>
            <w:r w:rsidRPr="00373A0A">
              <w:rPr>
                <w:rFonts w:ascii="Garamond" w:hAnsi="Garamond"/>
                <w:i/>
                <w:sz w:val="28"/>
                <w:szCs w:val="28"/>
              </w:rPr>
              <w:t xml:space="preserve">A. </w:t>
            </w:r>
            <w:proofErr w:type="spellStart"/>
            <w:r w:rsidRPr="00373A0A">
              <w:rPr>
                <w:rFonts w:ascii="Garamond" w:hAnsi="Garamond"/>
                <w:sz w:val="28"/>
                <w:szCs w:val="28"/>
              </w:rPr>
              <w:t>Nagh</w:t>
            </w:r>
            <w:proofErr w:type="spellEnd"/>
            <w:r w:rsidRPr="00373A0A">
              <w:rPr>
                <w:rFonts w:ascii="Garamond" w:hAnsi="Garamond"/>
                <w:sz w:val="28"/>
                <w:szCs w:val="28"/>
              </w:rPr>
              <w:t xml:space="preserve"> </w:t>
            </w:r>
            <w:proofErr w:type="spellStart"/>
            <w:r w:rsidRPr="00373A0A">
              <w:rPr>
                <w:rFonts w:ascii="Garamond" w:hAnsi="Garamond"/>
                <w:sz w:val="28"/>
                <w:szCs w:val="28"/>
              </w:rPr>
              <w:t>lishagh</w:t>
            </w:r>
            <w:proofErr w:type="spellEnd"/>
            <w:r w:rsidRPr="00373A0A">
              <w:rPr>
                <w:rFonts w:ascii="Garamond" w:hAnsi="Garamond"/>
                <w:sz w:val="28"/>
                <w:szCs w:val="28"/>
              </w:rPr>
              <w:t xml:space="preserve"> </w:t>
            </w:r>
            <w:proofErr w:type="spellStart"/>
            <w:r w:rsidRPr="00373A0A">
              <w:rPr>
                <w:rFonts w:ascii="Garamond" w:hAnsi="Garamond"/>
                <w:sz w:val="28"/>
                <w:szCs w:val="28"/>
              </w:rPr>
              <w:t>oo</w:t>
            </w:r>
            <w:proofErr w:type="spellEnd"/>
            <w:r w:rsidRPr="00373A0A">
              <w:rPr>
                <w:rFonts w:ascii="Garamond" w:hAnsi="Garamond"/>
                <w:sz w:val="28"/>
                <w:szCs w:val="28"/>
              </w:rPr>
              <w:t xml:space="preserve"> </w:t>
            </w:r>
            <w:proofErr w:type="spellStart"/>
            <w:r w:rsidRPr="00373A0A">
              <w:rPr>
                <w:rFonts w:ascii="Garamond" w:hAnsi="Garamond"/>
                <w:sz w:val="28"/>
                <w:szCs w:val="28"/>
              </w:rPr>
              <w:t>dty</w:t>
            </w:r>
            <w:proofErr w:type="spellEnd"/>
            <w:r w:rsidRPr="00373A0A">
              <w:rPr>
                <w:rFonts w:ascii="Garamond" w:hAnsi="Garamond"/>
                <w:sz w:val="28"/>
                <w:szCs w:val="28"/>
              </w:rPr>
              <w:t xml:space="preserve"> </w:t>
            </w:r>
            <w:proofErr w:type="spellStart"/>
            <w:r w:rsidRPr="00373A0A">
              <w:rPr>
                <w:rFonts w:ascii="Garamond" w:hAnsi="Garamond"/>
                <w:sz w:val="28"/>
                <w:szCs w:val="28"/>
              </w:rPr>
              <w:t>chree</w:t>
            </w:r>
            <w:proofErr w:type="spellEnd"/>
            <w:r w:rsidRPr="00373A0A">
              <w:rPr>
                <w:rFonts w:ascii="Garamond" w:hAnsi="Garamond"/>
                <w:sz w:val="28"/>
                <w:szCs w:val="28"/>
              </w:rPr>
              <w:t xml:space="preserve"> y hoi-</w:t>
            </w:r>
            <w:proofErr w:type="spellStart"/>
            <w:r w:rsidRPr="00373A0A">
              <w:rPr>
                <w:rFonts w:ascii="Garamond" w:hAnsi="Garamond"/>
                <w:sz w:val="28"/>
                <w:szCs w:val="28"/>
              </w:rPr>
              <w:t>agh</w:t>
            </w:r>
            <w:proofErr w:type="spellEnd"/>
            <w:r w:rsidRPr="00373A0A">
              <w:rPr>
                <w:rFonts w:ascii="Garamond" w:hAnsi="Garamond"/>
                <w:sz w:val="28"/>
                <w:szCs w:val="28"/>
              </w:rPr>
              <w:t xml:space="preserve"> er nee </w:t>
            </w:r>
            <w:proofErr w:type="spellStart"/>
            <w:r w:rsidRPr="00373A0A">
              <w:rPr>
                <w:rFonts w:ascii="Garamond" w:hAnsi="Garamond"/>
                <w:sz w:val="28"/>
                <w:szCs w:val="28"/>
              </w:rPr>
              <w:t>erbee</w:t>
            </w:r>
            <w:proofErr w:type="spellEnd"/>
            <w:r w:rsidRPr="00373A0A">
              <w:rPr>
                <w:rFonts w:ascii="Garamond" w:hAnsi="Garamond"/>
                <w:sz w:val="28"/>
                <w:szCs w:val="28"/>
              </w:rPr>
              <w:t xml:space="preserve"> </w:t>
            </w:r>
            <w:proofErr w:type="spellStart"/>
            <w:r w:rsidRPr="00373A0A">
              <w:rPr>
                <w:rFonts w:ascii="Garamond" w:hAnsi="Garamond"/>
                <w:sz w:val="28"/>
                <w:szCs w:val="28"/>
              </w:rPr>
              <w:t>ver</w:t>
            </w:r>
            <w:proofErr w:type="spellEnd"/>
            <w:r w:rsidRPr="00373A0A">
              <w:rPr>
                <w:rFonts w:ascii="Garamond" w:hAnsi="Garamond"/>
                <w:sz w:val="28"/>
                <w:szCs w:val="28"/>
              </w:rPr>
              <w:t xml:space="preserve"> ort </w:t>
            </w:r>
            <w:proofErr w:type="spellStart"/>
            <w:r w:rsidRPr="00373A0A">
              <w:rPr>
                <w:rFonts w:ascii="Garamond" w:hAnsi="Garamond"/>
                <w:sz w:val="28"/>
                <w:szCs w:val="28"/>
              </w:rPr>
              <w:t>graih</w:t>
            </w:r>
            <w:proofErr w:type="spellEnd"/>
            <w:r w:rsidRPr="00373A0A">
              <w:rPr>
                <w:rFonts w:ascii="Garamond" w:hAnsi="Garamond"/>
                <w:sz w:val="28"/>
                <w:szCs w:val="28"/>
              </w:rPr>
              <w:t xml:space="preserve"> </w:t>
            </w:r>
            <w:proofErr w:type="spellStart"/>
            <w:r w:rsidRPr="00373A0A">
              <w:rPr>
                <w:rFonts w:ascii="Garamond" w:hAnsi="Garamond"/>
                <w:sz w:val="28"/>
                <w:szCs w:val="28"/>
              </w:rPr>
              <w:t>smoo</w:t>
            </w:r>
            <w:proofErr w:type="spellEnd"/>
            <w:r w:rsidRPr="00373A0A">
              <w:rPr>
                <w:rFonts w:ascii="Garamond" w:hAnsi="Garamond"/>
                <w:sz w:val="28"/>
                <w:szCs w:val="28"/>
              </w:rPr>
              <w:t xml:space="preserve"> </w:t>
            </w:r>
            <w:proofErr w:type="spellStart"/>
            <w:r w:rsidRPr="00373A0A">
              <w:rPr>
                <w:rFonts w:ascii="Garamond" w:hAnsi="Garamond"/>
                <w:sz w:val="28"/>
                <w:szCs w:val="28"/>
              </w:rPr>
              <w:t>ve</w:t>
            </w:r>
            <w:proofErr w:type="spellEnd"/>
            <w:r w:rsidRPr="00373A0A">
              <w:rPr>
                <w:rFonts w:ascii="Garamond" w:hAnsi="Garamond"/>
                <w:sz w:val="28"/>
                <w:szCs w:val="28"/>
              </w:rPr>
              <w:t xml:space="preserve"> </w:t>
            </w:r>
            <w:proofErr w:type="spellStart"/>
            <w:r w:rsidRPr="00373A0A">
              <w:rPr>
                <w:rFonts w:ascii="Garamond" w:hAnsi="Garamond"/>
                <w:sz w:val="28"/>
                <w:szCs w:val="28"/>
              </w:rPr>
              <w:t>ayd</w:t>
            </w:r>
            <w:proofErr w:type="spellEnd"/>
            <w:r w:rsidRPr="00373A0A">
              <w:rPr>
                <w:rFonts w:ascii="Garamond" w:hAnsi="Garamond"/>
                <w:sz w:val="28"/>
                <w:szCs w:val="28"/>
              </w:rPr>
              <w:t xml:space="preserve"> er y </w:t>
            </w:r>
            <w:proofErr w:type="spellStart"/>
            <w:r w:rsidRPr="00373A0A">
              <w:rPr>
                <w:rFonts w:ascii="Garamond" w:hAnsi="Garamond"/>
                <w:sz w:val="28"/>
                <w:szCs w:val="28"/>
              </w:rPr>
              <w:t>Teihl</w:t>
            </w:r>
            <w:proofErr w:type="spellEnd"/>
            <w:r w:rsidRPr="00373A0A">
              <w:rPr>
                <w:rFonts w:ascii="Garamond" w:hAnsi="Garamond"/>
                <w:sz w:val="28"/>
                <w:szCs w:val="28"/>
              </w:rPr>
              <w:t xml:space="preserve"> </w:t>
            </w:r>
            <w:proofErr w:type="spellStart"/>
            <w:r w:rsidRPr="00373A0A">
              <w:rPr>
                <w:rFonts w:ascii="Garamond" w:hAnsi="Garamond"/>
                <w:sz w:val="28"/>
                <w:szCs w:val="28"/>
              </w:rPr>
              <w:t>shoh</w:t>
            </w:r>
            <w:proofErr w:type="spellEnd"/>
            <w:r w:rsidRPr="00373A0A">
              <w:rPr>
                <w:rFonts w:ascii="Garamond" w:hAnsi="Garamond"/>
                <w:sz w:val="28"/>
                <w:szCs w:val="28"/>
              </w:rPr>
              <w:t xml:space="preserve">, </w:t>
            </w:r>
            <w:proofErr w:type="spellStart"/>
            <w:r w:rsidRPr="00373A0A">
              <w:rPr>
                <w:rFonts w:ascii="Garamond" w:hAnsi="Garamond"/>
                <w:sz w:val="28"/>
                <w:szCs w:val="28"/>
              </w:rPr>
              <w:t>ny</w:t>
            </w:r>
            <w:proofErr w:type="spellEnd"/>
            <w:r w:rsidRPr="00373A0A">
              <w:rPr>
                <w:rFonts w:ascii="Garamond" w:hAnsi="Garamond"/>
                <w:sz w:val="28"/>
                <w:szCs w:val="28"/>
              </w:rPr>
              <w:t xml:space="preserve"> er y </w:t>
            </w:r>
            <w:proofErr w:type="spellStart"/>
            <w:r w:rsidRPr="00373A0A">
              <w:rPr>
                <w:rFonts w:ascii="Garamond" w:hAnsi="Garamond"/>
                <w:sz w:val="28"/>
                <w:szCs w:val="28"/>
              </w:rPr>
              <w:t>Teihl</w:t>
            </w:r>
            <w:proofErr w:type="spellEnd"/>
            <w:r w:rsidRPr="00373A0A">
              <w:rPr>
                <w:rFonts w:ascii="Garamond" w:hAnsi="Garamond"/>
                <w:sz w:val="28"/>
                <w:szCs w:val="28"/>
              </w:rPr>
              <w:t xml:space="preserve"> ta </w:t>
            </w:r>
            <w:proofErr w:type="spellStart"/>
            <w:r w:rsidRPr="00373A0A">
              <w:rPr>
                <w:rFonts w:ascii="Garamond" w:hAnsi="Garamond"/>
                <w:sz w:val="28"/>
                <w:szCs w:val="28"/>
              </w:rPr>
              <w:t>ry</w:t>
            </w:r>
            <w:proofErr w:type="spellEnd"/>
            <w:r w:rsidRPr="00373A0A">
              <w:rPr>
                <w:rFonts w:ascii="Garamond" w:hAnsi="Garamond"/>
                <w:sz w:val="28"/>
                <w:szCs w:val="28"/>
              </w:rPr>
              <w:t xml:space="preserve"> </w:t>
            </w:r>
            <w:proofErr w:type="spellStart"/>
            <w:r w:rsidRPr="00373A0A">
              <w:rPr>
                <w:rFonts w:ascii="Garamond" w:hAnsi="Garamond"/>
                <w:sz w:val="28"/>
                <w:szCs w:val="28"/>
              </w:rPr>
              <w:t>heet</w:t>
            </w:r>
            <w:proofErr w:type="spellEnd"/>
            <w:r w:rsidRPr="00373A0A">
              <w:rPr>
                <w:rFonts w:ascii="Garamond" w:hAnsi="Garamond"/>
                <w:sz w:val="28"/>
                <w:szCs w:val="28"/>
              </w:rPr>
              <w:t xml:space="preserve">, son cha nee </w:t>
            </w:r>
            <w:proofErr w:type="spellStart"/>
            <w:r w:rsidRPr="00373A0A">
              <w:rPr>
                <w:rFonts w:ascii="Garamond" w:hAnsi="Garamond"/>
                <w:sz w:val="28"/>
                <w:szCs w:val="28"/>
              </w:rPr>
              <w:t>shoh’n</w:t>
            </w:r>
            <w:proofErr w:type="spellEnd"/>
            <w:r w:rsidRPr="00373A0A">
              <w:rPr>
                <w:rFonts w:ascii="Garamond" w:hAnsi="Garamond"/>
                <w:sz w:val="28"/>
                <w:szCs w:val="28"/>
              </w:rPr>
              <w:t xml:space="preserve"> </w:t>
            </w:r>
            <w:proofErr w:type="spellStart"/>
            <w:r w:rsidRPr="00373A0A">
              <w:rPr>
                <w:rFonts w:ascii="Garamond" w:hAnsi="Garamond"/>
                <w:sz w:val="28"/>
                <w:szCs w:val="28"/>
              </w:rPr>
              <w:t>seihl</w:t>
            </w:r>
            <w:proofErr w:type="spellEnd"/>
            <w:r w:rsidRPr="00373A0A">
              <w:rPr>
                <w:rFonts w:ascii="Garamond" w:hAnsi="Garamond"/>
                <w:sz w:val="28"/>
                <w:szCs w:val="28"/>
              </w:rPr>
              <w:t xml:space="preserve"> </w:t>
            </w:r>
            <w:proofErr w:type="spellStart"/>
            <w:r w:rsidRPr="00373A0A">
              <w:rPr>
                <w:rFonts w:ascii="Garamond" w:hAnsi="Garamond"/>
                <w:sz w:val="28"/>
                <w:szCs w:val="28"/>
              </w:rPr>
              <w:t>vou</w:t>
            </w:r>
            <w:proofErr w:type="spellEnd"/>
            <w:r w:rsidRPr="00373A0A">
              <w:rPr>
                <w:rFonts w:ascii="Garamond" w:hAnsi="Garamond"/>
                <w:sz w:val="28"/>
                <w:szCs w:val="28"/>
              </w:rPr>
              <w:t xml:space="preserve"> er dt’ </w:t>
            </w:r>
            <w:proofErr w:type="spellStart"/>
            <w:r w:rsidRPr="00373A0A">
              <w:rPr>
                <w:rFonts w:ascii="Garamond" w:hAnsi="Garamond"/>
                <w:sz w:val="28"/>
                <w:szCs w:val="28"/>
              </w:rPr>
              <w:t>chroo</w:t>
            </w:r>
            <w:proofErr w:type="spellEnd"/>
            <w:r w:rsidRPr="00373A0A">
              <w:rPr>
                <w:rFonts w:ascii="Garamond" w:hAnsi="Garamond"/>
                <w:sz w:val="28"/>
                <w:szCs w:val="28"/>
              </w:rPr>
              <w:t xml:space="preserve"> er y hon. </w:t>
            </w:r>
          </w:p>
        </w:tc>
        <w:tc>
          <w:tcPr>
            <w:tcW w:w="0" w:type="auto"/>
          </w:tcPr>
          <w:p w14:paraId="65C8599A" w14:textId="77777777" w:rsidR="009A2B42" w:rsidRPr="00240FF0" w:rsidRDefault="009A2B42"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That you should not set your heart upon such things as are apt to make you love this World better than the next, for this is not the World you were made for.</w:t>
            </w:r>
          </w:p>
        </w:tc>
        <w:tc>
          <w:tcPr>
            <w:tcW w:w="0" w:type="auto"/>
          </w:tcPr>
          <w:p w14:paraId="52225C1C" w14:textId="77777777" w:rsidR="009A2B42" w:rsidRDefault="009A2B42" w:rsidP="00DB60C3">
            <w:pPr>
              <w:pStyle w:val="ListParagraph"/>
              <w:ind w:left="0"/>
              <w:rPr>
                <w:rFonts w:ascii="Garamond" w:hAnsi="Garamond" w:cs="Times New Roman"/>
                <w:sz w:val="20"/>
              </w:rPr>
            </w:pPr>
          </w:p>
          <w:p w14:paraId="0B347EFC" w14:textId="77777777" w:rsidR="009A2B42" w:rsidRDefault="009A2B42" w:rsidP="00DB60C3">
            <w:pPr>
              <w:pStyle w:val="ListParagraph"/>
              <w:ind w:left="0"/>
              <w:rPr>
                <w:rFonts w:ascii="Garamond" w:hAnsi="Garamond" w:cs="Times New Roman"/>
                <w:sz w:val="20"/>
              </w:rPr>
            </w:pPr>
          </w:p>
          <w:p w14:paraId="77F830BB" w14:textId="77777777" w:rsidR="009A2B42" w:rsidRDefault="009A2B42" w:rsidP="00DB60C3">
            <w:pPr>
              <w:pStyle w:val="ListParagraph"/>
              <w:ind w:left="0"/>
              <w:rPr>
                <w:rFonts w:ascii="Garamond" w:hAnsi="Garamond" w:cs="Times New Roman"/>
                <w:sz w:val="20"/>
              </w:rPr>
            </w:pPr>
          </w:p>
          <w:p w14:paraId="07727611" w14:textId="77777777" w:rsidR="009A2B42" w:rsidRPr="00F5668C" w:rsidRDefault="009A2B42" w:rsidP="00DB60C3">
            <w:pPr>
              <w:pStyle w:val="ListParagraph"/>
              <w:ind w:left="0"/>
              <w:rPr>
                <w:rFonts w:ascii="Garamond" w:hAnsi="Garamond" w:cs="Times New Roman"/>
                <w:sz w:val="20"/>
              </w:rPr>
            </w:pPr>
            <w:r>
              <w:rPr>
                <w:rFonts w:ascii="Garamond" w:hAnsi="Garamond" w:cs="Times New Roman"/>
                <w:sz w:val="20"/>
              </w:rPr>
              <w:t>Heb. 11. 13</w:t>
            </w:r>
          </w:p>
        </w:tc>
      </w:tr>
      <w:tr w:rsidR="009A2B42" w:rsidRPr="00240FF0" w14:paraId="44BA733D" w14:textId="77777777" w:rsidTr="003007D7">
        <w:tc>
          <w:tcPr>
            <w:tcW w:w="0" w:type="auto"/>
          </w:tcPr>
          <w:p w14:paraId="14C77B35" w14:textId="77777777" w:rsidR="009A2B42" w:rsidRPr="00373A0A" w:rsidRDefault="009A2B42" w:rsidP="00DB60C3">
            <w:pPr>
              <w:pStyle w:val="CM3"/>
              <w:widowControl/>
              <w:spacing w:line="240" w:lineRule="auto"/>
              <w:ind w:firstLine="227"/>
              <w:jc w:val="both"/>
              <w:rPr>
                <w:rFonts w:ascii="Garamond" w:hAnsi="Garamond"/>
                <w:sz w:val="28"/>
                <w:szCs w:val="28"/>
              </w:rPr>
            </w:pPr>
            <w:r w:rsidRPr="00373A0A">
              <w:rPr>
                <w:rFonts w:ascii="Garamond" w:hAnsi="Garamond"/>
                <w:i/>
                <w:sz w:val="28"/>
                <w:szCs w:val="28"/>
              </w:rPr>
              <w:t>Q.</w:t>
            </w:r>
            <w:r w:rsidRPr="00373A0A">
              <w:rPr>
                <w:rFonts w:ascii="Garamond" w:hAnsi="Garamond"/>
                <w:sz w:val="28"/>
                <w:szCs w:val="28"/>
              </w:rPr>
              <w:t xml:space="preserve"> </w:t>
            </w:r>
            <w:proofErr w:type="spellStart"/>
            <w:r w:rsidRPr="00373A0A">
              <w:rPr>
                <w:rFonts w:ascii="Garamond" w:hAnsi="Garamond"/>
                <w:sz w:val="28"/>
                <w:szCs w:val="28"/>
              </w:rPr>
              <w:t>Vod</w:t>
            </w:r>
            <w:proofErr w:type="spellEnd"/>
            <w:r w:rsidRPr="00373A0A">
              <w:rPr>
                <w:rFonts w:ascii="Garamond" w:hAnsi="Garamond"/>
                <w:sz w:val="28"/>
                <w:szCs w:val="28"/>
              </w:rPr>
              <w:t xml:space="preserve"> </w:t>
            </w:r>
            <w:proofErr w:type="spellStart"/>
            <w:r w:rsidRPr="00373A0A">
              <w:rPr>
                <w:rFonts w:ascii="Garamond" w:hAnsi="Garamond"/>
                <w:sz w:val="28"/>
                <w:szCs w:val="28"/>
              </w:rPr>
              <w:t>graih</w:t>
            </w:r>
            <w:proofErr w:type="spellEnd"/>
            <w:r w:rsidRPr="00373A0A">
              <w:rPr>
                <w:rFonts w:ascii="Garamond" w:hAnsi="Garamond"/>
                <w:sz w:val="28"/>
                <w:szCs w:val="28"/>
              </w:rPr>
              <w:t xml:space="preserve"> </w:t>
            </w:r>
            <w:proofErr w:type="spellStart"/>
            <w:r w:rsidRPr="00373A0A">
              <w:rPr>
                <w:rFonts w:ascii="Garamond" w:hAnsi="Garamond"/>
                <w:sz w:val="28"/>
                <w:szCs w:val="28"/>
              </w:rPr>
              <w:t>smoo</w:t>
            </w:r>
            <w:proofErr w:type="spellEnd"/>
            <w:r w:rsidRPr="00373A0A">
              <w:rPr>
                <w:rFonts w:ascii="Garamond" w:hAnsi="Garamond"/>
                <w:sz w:val="28"/>
                <w:szCs w:val="28"/>
              </w:rPr>
              <w:t xml:space="preserve"> </w:t>
            </w:r>
            <w:proofErr w:type="spellStart"/>
            <w:r w:rsidRPr="00373A0A">
              <w:rPr>
                <w:rFonts w:ascii="Garamond" w:hAnsi="Garamond"/>
                <w:sz w:val="28"/>
                <w:szCs w:val="28"/>
              </w:rPr>
              <w:t>ve</w:t>
            </w:r>
            <w:proofErr w:type="spellEnd"/>
            <w:r w:rsidRPr="00373A0A">
              <w:rPr>
                <w:rFonts w:ascii="Garamond" w:hAnsi="Garamond"/>
                <w:sz w:val="28"/>
                <w:szCs w:val="28"/>
              </w:rPr>
              <w:t xml:space="preserve"> ain er nee </w:t>
            </w:r>
            <w:proofErr w:type="spellStart"/>
            <w:r w:rsidRPr="00373A0A">
              <w:rPr>
                <w:rFonts w:ascii="Garamond" w:hAnsi="Garamond"/>
                <w:sz w:val="28"/>
                <w:szCs w:val="28"/>
              </w:rPr>
              <w:t>erbee</w:t>
            </w:r>
            <w:proofErr w:type="spellEnd"/>
            <w:r w:rsidRPr="00373A0A">
              <w:rPr>
                <w:rFonts w:ascii="Garamond" w:hAnsi="Garamond"/>
                <w:sz w:val="28"/>
                <w:szCs w:val="28"/>
              </w:rPr>
              <w:t xml:space="preserve"> </w:t>
            </w:r>
            <w:proofErr w:type="spellStart"/>
            <w:r w:rsidRPr="00373A0A">
              <w:rPr>
                <w:rFonts w:ascii="Garamond" w:hAnsi="Garamond"/>
                <w:sz w:val="28"/>
                <w:szCs w:val="28"/>
              </w:rPr>
              <w:t>sy</w:t>
            </w:r>
            <w:proofErr w:type="spellEnd"/>
            <w:r w:rsidRPr="00373A0A">
              <w:rPr>
                <w:rFonts w:ascii="Garamond" w:hAnsi="Garamond"/>
                <w:sz w:val="28"/>
                <w:szCs w:val="28"/>
              </w:rPr>
              <w:t xml:space="preserve"> </w:t>
            </w:r>
            <w:proofErr w:type="spellStart"/>
            <w:r w:rsidRPr="00373A0A">
              <w:rPr>
                <w:rFonts w:ascii="Garamond" w:hAnsi="Garamond"/>
                <w:sz w:val="28"/>
                <w:szCs w:val="28"/>
              </w:rPr>
              <w:t>teihn</w:t>
            </w:r>
            <w:proofErr w:type="spellEnd"/>
            <w:r w:rsidRPr="00373A0A">
              <w:rPr>
                <w:rFonts w:ascii="Garamond" w:hAnsi="Garamond"/>
                <w:sz w:val="28"/>
                <w:szCs w:val="28"/>
              </w:rPr>
              <w:t>,</w:t>
            </w:r>
            <w:r w:rsidR="00384E5F">
              <w:rPr>
                <w:rStyle w:val="FootnoteReference"/>
                <w:rFonts w:ascii="Garamond" w:hAnsi="Garamond"/>
                <w:sz w:val="28"/>
                <w:szCs w:val="28"/>
              </w:rPr>
              <w:footnoteReference w:id="7"/>
            </w:r>
            <w:r w:rsidRPr="00373A0A">
              <w:rPr>
                <w:rFonts w:ascii="Garamond" w:hAnsi="Garamond"/>
                <w:sz w:val="28"/>
                <w:szCs w:val="28"/>
              </w:rPr>
              <w:t xml:space="preserve"> </w:t>
            </w:r>
            <w:proofErr w:type="spellStart"/>
            <w:r w:rsidRPr="00373A0A">
              <w:rPr>
                <w:rFonts w:ascii="Garamond" w:hAnsi="Garamond"/>
                <w:sz w:val="28"/>
                <w:szCs w:val="28"/>
              </w:rPr>
              <w:t>ny</w:t>
            </w:r>
            <w:proofErr w:type="spellEnd"/>
            <w:r w:rsidRPr="00373A0A">
              <w:rPr>
                <w:rFonts w:ascii="Garamond" w:hAnsi="Garamond"/>
                <w:sz w:val="28"/>
                <w:szCs w:val="28"/>
              </w:rPr>
              <w:t xml:space="preserve"> </w:t>
            </w:r>
            <w:proofErr w:type="spellStart"/>
            <w:r w:rsidRPr="00373A0A">
              <w:rPr>
                <w:rFonts w:ascii="Garamond" w:hAnsi="Garamond"/>
                <w:sz w:val="28"/>
                <w:szCs w:val="28"/>
              </w:rPr>
              <w:t>t’ain</w:t>
            </w:r>
            <w:proofErr w:type="spellEnd"/>
            <w:r w:rsidRPr="00373A0A">
              <w:rPr>
                <w:rFonts w:ascii="Garamond" w:hAnsi="Garamond"/>
                <w:sz w:val="28"/>
                <w:szCs w:val="28"/>
              </w:rPr>
              <w:t xml:space="preserve"> er </w:t>
            </w:r>
            <w:proofErr w:type="spellStart"/>
            <w:r w:rsidRPr="00373A0A">
              <w:rPr>
                <w:rFonts w:ascii="Garamond" w:hAnsi="Garamond"/>
                <w:sz w:val="28"/>
                <w:szCs w:val="28"/>
              </w:rPr>
              <w:t>Niau</w:t>
            </w:r>
            <w:proofErr w:type="spellEnd"/>
            <w:r w:rsidR="002C617D" w:rsidRPr="002C617D">
              <w:rPr>
                <w:rFonts w:ascii="Garamond" w:hAnsi="Garamond"/>
                <w:i/>
                <w:sz w:val="28"/>
                <w:szCs w:val="28"/>
              </w:rPr>
              <w:t> </w:t>
            </w:r>
            <w:r w:rsidR="00C57BF1" w:rsidRPr="00C57BF1">
              <w:rPr>
                <w:rFonts w:ascii="Garamond" w:hAnsi="Garamond"/>
                <w:sz w:val="28"/>
                <w:szCs w:val="28"/>
              </w:rPr>
              <w:t>?</w:t>
            </w:r>
            <w:r w:rsidRPr="00373A0A">
              <w:rPr>
                <w:rFonts w:ascii="Garamond" w:hAnsi="Garamond"/>
                <w:sz w:val="28"/>
                <w:szCs w:val="28"/>
              </w:rPr>
              <w:t xml:space="preserve"> </w:t>
            </w:r>
          </w:p>
        </w:tc>
        <w:tc>
          <w:tcPr>
            <w:tcW w:w="0" w:type="auto"/>
          </w:tcPr>
          <w:p w14:paraId="43CE65DD" w14:textId="77777777" w:rsidR="009A2B42" w:rsidRPr="00240FF0" w:rsidRDefault="009A2B42"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 xml:space="preserve">Is it possible for one to love </w:t>
            </w:r>
            <w:proofErr w:type="spellStart"/>
            <w:r w:rsidRPr="00240FF0">
              <w:rPr>
                <w:rFonts w:ascii="Garamond" w:hAnsi="Garamond" w:cs="Times New Roman"/>
                <w:i/>
                <w:sz w:val="28"/>
              </w:rPr>
              <w:t>any thing</w:t>
            </w:r>
            <w:proofErr w:type="spellEnd"/>
            <w:r w:rsidRPr="00240FF0">
              <w:rPr>
                <w:rFonts w:ascii="Garamond" w:hAnsi="Garamond" w:cs="Times New Roman"/>
                <w:i/>
                <w:sz w:val="28"/>
              </w:rPr>
              <w:t xml:space="preserve"> better than Heaven</w:t>
            </w:r>
            <w:r w:rsidR="002C617D" w:rsidRPr="002C617D">
              <w:rPr>
                <w:rFonts w:ascii="Garamond" w:hAnsi="Garamond" w:cs="Times New Roman"/>
                <w:i/>
                <w:sz w:val="28"/>
              </w:rPr>
              <w:t> ?</w:t>
            </w:r>
          </w:p>
        </w:tc>
        <w:tc>
          <w:tcPr>
            <w:tcW w:w="0" w:type="auto"/>
          </w:tcPr>
          <w:p w14:paraId="60269F4F" w14:textId="77777777" w:rsidR="009A2B42" w:rsidRPr="00F5668C" w:rsidRDefault="009A2B42" w:rsidP="00DB60C3">
            <w:pPr>
              <w:pStyle w:val="ListParagraph"/>
              <w:ind w:left="0"/>
              <w:rPr>
                <w:rFonts w:ascii="Garamond" w:hAnsi="Garamond" w:cs="Times New Roman"/>
                <w:sz w:val="20"/>
              </w:rPr>
            </w:pPr>
          </w:p>
        </w:tc>
      </w:tr>
      <w:tr w:rsidR="009A2B42" w:rsidRPr="00240FF0" w14:paraId="4CC5CAE3" w14:textId="77777777" w:rsidTr="003007D7">
        <w:tc>
          <w:tcPr>
            <w:tcW w:w="0" w:type="auto"/>
          </w:tcPr>
          <w:p w14:paraId="3FE3C753" w14:textId="77777777" w:rsidR="009A2B42" w:rsidRPr="00373A0A" w:rsidRDefault="009A2B42" w:rsidP="00DB60C3">
            <w:pPr>
              <w:pStyle w:val="CM3"/>
              <w:widowControl/>
              <w:spacing w:line="240" w:lineRule="auto"/>
              <w:ind w:firstLine="227"/>
              <w:jc w:val="both"/>
              <w:rPr>
                <w:rFonts w:ascii="Garamond" w:hAnsi="Garamond"/>
                <w:sz w:val="28"/>
                <w:szCs w:val="28"/>
              </w:rPr>
            </w:pPr>
            <w:r w:rsidRPr="00373A0A">
              <w:rPr>
                <w:rFonts w:ascii="Garamond" w:hAnsi="Garamond"/>
                <w:i/>
                <w:sz w:val="28"/>
                <w:szCs w:val="28"/>
              </w:rPr>
              <w:t xml:space="preserve">A. </w:t>
            </w:r>
            <w:r w:rsidRPr="00373A0A">
              <w:rPr>
                <w:rFonts w:ascii="Garamond" w:hAnsi="Garamond"/>
                <w:sz w:val="28"/>
                <w:szCs w:val="28"/>
              </w:rPr>
              <w:t>Cre</w:t>
            </w:r>
            <w:r>
              <w:rPr>
                <w:rFonts w:ascii="Garamond" w:hAnsi="Garamond"/>
                <w:sz w:val="28"/>
                <w:szCs w:val="28"/>
              </w:rPr>
              <w:t>e</w:t>
            </w:r>
            <w:r>
              <w:rPr>
                <w:rStyle w:val="FootnoteReference"/>
                <w:rFonts w:ascii="Garamond" w:hAnsi="Garamond"/>
                <w:sz w:val="28"/>
                <w:szCs w:val="28"/>
              </w:rPr>
              <w:footnoteReference w:id="8"/>
            </w:r>
            <w:r w:rsidRPr="00373A0A">
              <w:rPr>
                <w:rFonts w:ascii="Garamond" w:hAnsi="Garamond"/>
                <w:sz w:val="28"/>
                <w:szCs w:val="28"/>
              </w:rPr>
              <w:t xml:space="preserve"> </w:t>
            </w:r>
            <w:proofErr w:type="spellStart"/>
            <w:r w:rsidRPr="00373A0A">
              <w:rPr>
                <w:rFonts w:ascii="Garamond" w:hAnsi="Garamond"/>
                <w:sz w:val="28"/>
                <w:szCs w:val="28"/>
              </w:rPr>
              <w:t>erbee</w:t>
            </w:r>
            <w:proofErr w:type="spellEnd"/>
            <w:r w:rsidRPr="00373A0A">
              <w:rPr>
                <w:rFonts w:ascii="Garamond" w:hAnsi="Garamond"/>
                <w:sz w:val="28"/>
                <w:szCs w:val="28"/>
              </w:rPr>
              <w:t xml:space="preserve"> </w:t>
            </w:r>
            <w:proofErr w:type="spellStart"/>
            <w:r w:rsidRPr="00373A0A">
              <w:rPr>
                <w:rFonts w:ascii="Garamond" w:hAnsi="Garamond"/>
                <w:sz w:val="28"/>
                <w:szCs w:val="28"/>
              </w:rPr>
              <w:t>smoo</w:t>
            </w:r>
            <w:proofErr w:type="spellEnd"/>
            <w:r w:rsidRPr="00373A0A">
              <w:rPr>
                <w:rFonts w:ascii="Garamond" w:hAnsi="Garamond"/>
                <w:sz w:val="28"/>
                <w:szCs w:val="28"/>
              </w:rPr>
              <w:t xml:space="preserve"> ta </w:t>
            </w:r>
            <w:proofErr w:type="spellStart"/>
            <w:r w:rsidRPr="00373A0A">
              <w:rPr>
                <w:rFonts w:ascii="Garamond" w:hAnsi="Garamond"/>
                <w:sz w:val="28"/>
                <w:szCs w:val="28"/>
              </w:rPr>
              <w:t>dooinney</w:t>
            </w:r>
            <w:proofErr w:type="spellEnd"/>
            <w:r w:rsidRPr="00373A0A">
              <w:rPr>
                <w:rFonts w:ascii="Garamond" w:hAnsi="Garamond"/>
                <w:sz w:val="28"/>
                <w:szCs w:val="28"/>
              </w:rPr>
              <w:t xml:space="preserve"> </w:t>
            </w:r>
            <w:proofErr w:type="spellStart"/>
            <w:r w:rsidRPr="00373A0A">
              <w:rPr>
                <w:rFonts w:ascii="Garamond" w:hAnsi="Garamond"/>
                <w:sz w:val="28"/>
                <w:szCs w:val="28"/>
              </w:rPr>
              <w:t>smooinaght</w:t>
            </w:r>
            <w:proofErr w:type="spellEnd"/>
            <w:r w:rsidRPr="00373A0A">
              <w:rPr>
                <w:rFonts w:ascii="Garamond" w:hAnsi="Garamond"/>
                <w:sz w:val="28"/>
                <w:szCs w:val="28"/>
              </w:rPr>
              <w:t xml:space="preserve"> er, er </w:t>
            </w:r>
            <w:proofErr w:type="spellStart"/>
            <w:r w:rsidRPr="00373A0A">
              <w:rPr>
                <w:rFonts w:ascii="Garamond" w:hAnsi="Garamond"/>
                <w:sz w:val="28"/>
                <w:szCs w:val="28"/>
              </w:rPr>
              <w:t>shen</w:t>
            </w:r>
            <w:proofErr w:type="spellEnd"/>
            <w:r w:rsidRPr="00373A0A">
              <w:rPr>
                <w:rFonts w:ascii="Garamond" w:hAnsi="Garamond"/>
                <w:sz w:val="28"/>
                <w:szCs w:val="28"/>
              </w:rPr>
              <w:t xml:space="preserve"> </w:t>
            </w:r>
            <w:proofErr w:type="spellStart"/>
            <w:r w:rsidRPr="00373A0A">
              <w:rPr>
                <w:rFonts w:ascii="Garamond" w:hAnsi="Garamond"/>
                <w:sz w:val="28"/>
                <w:szCs w:val="28"/>
              </w:rPr>
              <w:t>dy</w:t>
            </w:r>
            <w:proofErr w:type="spellEnd"/>
            <w:r w:rsidRPr="00373A0A">
              <w:rPr>
                <w:rFonts w:ascii="Garamond" w:hAnsi="Garamond"/>
                <w:sz w:val="28"/>
                <w:szCs w:val="28"/>
              </w:rPr>
              <w:t xml:space="preserve"> </w:t>
            </w:r>
            <w:proofErr w:type="spellStart"/>
            <w:r w:rsidRPr="00373A0A">
              <w:rPr>
                <w:rFonts w:ascii="Garamond" w:hAnsi="Garamond"/>
                <w:sz w:val="28"/>
                <w:szCs w:val="28"/>
              </w:rPr>
              <w:t>jarroo</w:t>
            </w:r>
            <w:proofErr w:type="spellEnd"/>
            <w:r w:rsidRPr="00373A0A">
              <w:rPr>
                <w:rFonts w:ascii="Garamond" w:hAnsi="Garamond"/>
                <w:sz w:val="28"/>
                <w:szCs w:val="28"/>
              </w:rPr>
              <w:t xml:space="preserve"> ta e </w:t>
            </w:r>
            <w:proofErr w:type="spellStart"/>
            <w:r w:rsidRPr="00373A0A">
              <w:rPr>
                <w:rFonts w:ascii="Garamond" w:hAnsi="Garamond"/>
                <w:sz w:val="28"/>
                <w:szCs w:val="28"/>
              </w:rPr>
              <w:t>graih</w:t>
            </w:r>
            <w:proofErr w:type="spellEnd"/>
            <w:r w:rsidRPr="00373A0A">
              <w:rPr>
                <w:rFonts w:ascii="Garamond" w:hAnsi="Garamond"/>
                <w:sz w:val="28"/>
                <w:szCs w:val="28"/>
              </w:rPr>
              <w:t xml:space="preserve"> </w:t>
            </w:r>
            <w:proofErr w:type="spellStart"/>
            <w:r w:rsidRPr="00373A0A">
              <w:rPr>
                <w:rFonts w:ascii="Garamond" w:hAnsi="Garamond"/>
                <w:sz w:val="28"/>
                <w:szCs w:val="28"/>
              </w:rPr>
              <w:t>soit</w:t>
            </w:r>
            <w:proofErr w:type="spellEnd"/>
            <w:r w:rsidRPr="00373A0A">
              <w:rPr>
                <w:rFonts w:ascii="Garamond" w:hAnsi="Garamond"/>
                <w:sz w:val="28"/>
                <w:szCs w:val="28"/>
              </w:rPr>
              <w:t xml:space="preserve">. </w:t>
            </w:r>
          </w:p>
        </w:tc>
        <w:tc>
          <w:tcPr>
            <w:tcW w:w="0" w:type="auto"/>
          </w:tcPr>
          <w:p w14:paraId="20627EAA" w14:textId="77777777" w:rsidR="009A2B42" w:rsidRPr="00240FF0" w:rsidRDefault="009A2B42"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What a Man thinks of most, that he loveth best to be sure.</w:t>
            </w:r>
          </w:p>
        </w:tc>
        <w:tc>
          <w:tcPr>
            <w:tcW w:w="0" w:type="auto"/>
          </w:tcPr>
          <w:p w14:paraId="7DA20C7B" w14:textId="77777777" w:rsidR="009A2B42" w:rsidRPr="00F5668C" w:rsidRDefault="009A2B42" w:rsidP="00DB60C3">
            <w:pPr>
              <w:pStyle w:val="ListParagraph"/>
              <w:ind w:left="0"/>
              <w:rPr>
                <w:rFonts w:ascii="Garamond" w:hAnsi="Garamond" w:cs="Times New Roman"/>
                <w:sz w:val="20"/>
              </w:rPr>
            </w:pPr>
            <w:r>
              <w:rPr>
                <w:rFonts w:ascii="Garamond" w:hAnsi="Garamond" w:cs="Times New Roman"/>
                <w:sz w:val="20"/>
              </w:rPr>
              <w:t>Matt. 6. 13.</w:t>
            </w:r>
          </w:p>
        </w:tc>
      </w:tr>
      <w:tr w:rsidR="009A2B42" w:rsidRPr="00240FF0" w14:paraId="7B9C974C" w14:textId="77777777" w:rsidTr="003007D7">
        <w:tc>
          <w:tcPr>
            <w:tcW w:w="0" w:type="auto"/>
          </w:tcPr>
          <w:p w14:paraId="5B053836" w14:textId="77777777" w:rsidR="009A2B42" w:rsidRPr="00373A0A" w:rsidRDefault="009A2B42" w:rsidP="00DB60C3">
            <w:pPr>
              <w:pStyle w:val="CM3"/>
              <w:widowControl/>
              <w:spacing w:line="240" w:lineRule="auto"/>
              <w:ind w:firstLine="227"/>
              <w:jc w:val="both"/>
              <w:rPr>
                <w:rFonts w:ascii="Garamond" w:hAnsi="Garamond"/>
                <w:sz w:val="28"/>
                <w:szCs w:val="28"/>
              </w:rPr>
            </w:pPr>
            <w:r w:rsidRPr="00373A0A">
              <w:rPr>
                <w:rFonts w:ascii="Garamond" w:hAnsi="Garamond"/>
                <w:sz w:val="28"/>
                <w:szCs w:val="28"/>
              </w:rPr>
              <w:t xml:space="preserve">Nish ta </w:t>
            </w:r>
            <w:proofErr w:type="spellStart"/>
            <w:r w:rsidRPr="00373A0A">
              <w:rPr>
                <w:rFonts w:ascii="Garamond" w:hAnsi="Garamond"/>
                <w:sz w:val="28"/>
                <w:szCs w:val="28"/>
              </w:rPr>
              <w:t>ymmodee</w:t>
            </w:r>
            <w:proofErr w:type="spellEnd"/>
            <w:r w:rsidRPr="00373A0A">
              <w:rPr>
                <w:rFonts w:ascii="Garamond" w:hAnsi="Garamond"/>
                <w:sz w:val="28"/>
                <w:szCs w:val="28"/>
              </w:rPr>
              <w:t xml:space="preserve"> </w:t>
            </w:r>
            <w:proofErr w:type="spellStart"/>
            <w:r w:rsidRPr="00373A0A">
              <w:rPr>
                <w:rFonts w:ascii="Garamond" w:hAnsi="Garamond"/>
                <w:sz w:val="28"/>
                <w:szCs w:val="28"/>
              </w:rPr>
              <w:t>dy</w:t>
            </w:r>
            <w:proofErr w:type="spellEnd"/>
            <w:r w:rsidRPr="00373A0A">
              <w:rPr>
                <w:rFonts w:ascii="Garamond" w:hAnsi="Garamond"/>
                <w:sz w:val="28"/>
                <w:szCs w:val="28"/>
              </w:rPr>
              <w:t xml:space="preserve"> </w:t>
            </w:r>
            <w:proofErr w:type="spellStart"/>
            <w:r w:rsidRPr="00373A0A">
              <w:rPr>
                <w:rFonts w:ascii="Garamond" w:hAnsi="Garamond"/>
                <w:sz w:val="28"/>
                <w:szCs w:val="28"/>
              </w:rPr>
              <w:t>reddyn</w:t>
            </w:r>
            <w:proofErr w:type="spellEnd"/>
            <w:r w:rsidRPr="00373A0A">
              <w:rPr>
                <w:rFonts w:ascii="Garamond" w:hAnsi="Garamond"/>
                <w:sz w:val="28"/>
                <w:szCs w:val="28"/>
              </w:rPr>
              <w:t xml:space="preserve"> </w:t>
            </w:r>
            <w:proofErr w:type="spellStart"/>
            <w:r w:rsidRPr="00373A0A">
              <w:rPr>
                <w:rFonts w:ascii="Garamond" w:hAnsi="Garamond"/>
                <w:sz w:val="28"/>
                <w:szCs w:val="28"/>
              </w:rPr>
              <w:t>ayns</w:t>
            </w:r>
            <w:proofErr w:type="spellEnd"/>
            <w:r w:rsidRPr="00373A0A">
              <w:rPr>
                <w:rFonts w:ascii="Garamond" w:hAnsi="Garamond"/>
                <w:sz w:val="28"/>
                <w:szCs w:val="28"/>
              </w:rPr>
              <w:t xml:space="preserve"> </w:t>
            </w:r>
            <w:proofErr w:type="spellStart"/>
            <w:r w:rsidRPr="00373A0A">
              <w:rPr>
                <w:rFonts w:ascii="Garamond" w:hAnsi="Garamond"/>
                <w:sz w:val="28"/>
                <w:szCs w:val="28"/>
              </w:rPr>
              <w:t>shilley</w:t>
            </w:r>
            <w:proofErr w:type="spellEnd"/>
            <w:r w:rsidRPr="00373A0A">
              <w:rPr>
                <w:rFonts w:ascii="Garamond" w:hAnsi="Garamond"/>
                <w:sz w:val="28"/>
                <w:szCs w:val="28"/>
              </w:rPr>
              <w:t xml:space="preserve"> </w:t>
            </w:r>
            <w:proofErr w:type="spellStart"/>
            <w:r w:rsidRPr="00373A0A">
              <w:rPr>
                <w:rFonts w:ascii="Garamond" w:hAnsi="Garamond"/>
                <w:sz w:val="28"/>
                <w:szCs w:val="28"/>
              </w:rPr>
              <w:t>casley</w:t>
            </w:r>
            <w:proofErr w:type="spellEnd"/>
            <w:r w:rsidRPr="00373A0A">
              <w:rPr>
                <w:rFonts w:ascii="Garamond" w:hAnsi="Garamond"/>
                <w:sz w:val="28"/>
                <w:szCs w:val="28"/>
              </w:rPr>
              <w:t xml:space="preserve"> </w:t>
            </w:r>
            <w:proofErr w:type="spellStart"/>
            <w:r w:rsidRPr="00373A0A">
              <w:rPr>
                <w:rFonts w:ascii="Garamond" w:hAnsi="Garamond"/>
                <w:sz w:val="28"/>
                <w:szCs w:val="28"/>
              </w:rPr>
              <w:t>rish</w:t>
            </w:r>
            <w:proofErr w:type="spellEnd"/>
            <w:r w:rsidRPr="00373A0A">
              <w:rPr>
                <w:rFonts w:ascii="Garamond" w:hAnsi="Garamond"/>
                <w:sz w:val="28"/>
                <w:szCs w:val="28"/>
              </w:rPr>
              <w:t xml:space="preserve"> </w:t>
            </w:r>
            <w:proofErr w:type="spellStart"/>
            <w:r w:rsidRPr="00373A0A">
              <w:rPr>
                <w:rFonts w:ascii="Garamond" w:hAnsi="Garamond"/>
                <w:sz w:val="28"/>
                <w:szCs w:val="28"/>
              </w:rPr>
              <w:t>maynrys</w:t>
            </w:r>
            <w:proofErr w:type="spellEnd"/>
            <w:r w:rsidRPr="00373A0A">
              <w:rPr>
                <w:rFonts w:ascii="Garamond" w:hAnsi="Garamond"/>
                <w:sz w:val="28"/>
                <w:szCs w:val="28"/>
              </w:rPr>
              <w:t xml:space="preserve">, as </w:t>
            </w:r>
            <w:proofErr w:type="spellStart"/>
            <w:r w:rsidRPr="00373A0A">
              <w:rPr>
                <w:rFonts w:ascii="Garamond" w:hAnsi="Garamond"/>
                <w:sz w:val="28"/>
                <w:szCs w:val="28"/>
              </w:rPr>
              <w:t>t’ad</w:t>
            </w:r>
            <w:proofErr w:type="spellEnd"/>
            <w:r w:rsidRPr="00373A0A">
              <w:rPr>
                <w:rFonts w:ascii="Garamond" w:hAnsi="Garamond"/>
                <w:sz w:val="28"/>
                <w:szCs w:val="28"/>
              </w:rPr>
              <w:t xml:space="preserve"> er y fa </w:t>
            </w:r>
            <w:proofErr w:type="spellStart"/>
            <w:r w:rsidRPr="00373A0A">
              <w:rPr>
                <w:rFonts w:ascii="Garamond" w:hAnsi="Garamond"/>
                <w:sz w:val="28"/>
                <w:szCs w:val="28"/>
              </w:rPr>
              <w:t>shoh</w:t>
            </w:r>
            <w:proofErr w:type="spellEnd"/>
            <w:r w:rsidRPr="00373A0A">
              <w:rPr>
                <w:rFonts w:ascii="Garamond" w:hAnsi="Garamond"/>
                <w:sz w:val="28"/>
                <w:szCs w:val="28"/>
              </w:rPr>
              <w:t xml:space="preserve"> </w:t>
            </w:r>
            <w:proofErr w:type="spellStart"/>
            <w:r w:rsidRPr="00373A0A">
              <w:rPr>
                <w:rFonts w:ascii="Garamond" w:hAnsi="Garamond"/>
                <w:sz w:val="28"/>
                <w:szCs w:val="28"/>
              </w:rPr>
              <w:t>enmyssit</w:t>
            </w:r>
            <w:proofErr w:type="spellEnd"/>
            <w:r w:rsidRPr="00373A0A">
              <w:rPr>
                <w:rFonts w:ascii="Garamond" w:hAnsi="Garamond"/>
                <w:sz w:val="28"/>
                <w:szCs w:val="28"/>
              </w:rPr>
              <w:t xml:space="preserve"> </w:t>
            </w:r>
            <w:proofErr w:type="spellStart"/>
            <w:r w:rsidRPr="00373A0A">
              <w:rPr>
                <w:rFonts w:ascii="Garamond" w:hAnsi="Garamond"/>
                <w:sz w:val="28"/>
                <w:szCs w:val="28"/>
              </w:rPr>
              <w:t>Moyrn</w:t>
            </w:r>
            <w:proofErr w:type="spellEnd"/>
            <w:r w:rsidRPr="00373A0A">
              <w:rPr>
                <w:rFonts w:ascii="Garamond" w:hAnsi="Garamond"/>
                <w:sz w:val="28"/>
                <w:szCs w:val="28"/>
              </w:rPr>
              <w:t xml:space="preserve"> y </w:t>
            </w:r>
            <w:proofErr w:type="spellStart"/>
            <w:r w:rsidRPr="00373A0A">
              <w:rPr>
                <w:rFonts w:ascii="Garamond" w:hAnsi="Garamond"/>
                <w:sz w:val="28"/>
                <w:szCs w:val="28"/>
              </w:rPr>
              <w:t>Teihl</w:t>
            </w:r>
            <w:proofErr w:type="spellEnd"/>
            <w:r w:rsidRPr="00373A0A">
              <w:rPr>
                <w:rFonts w:ascii="Garamond" w:hAnsi="Garamond"/>
                <w:sz w:val="28"/>
                <w:szCs w:val="28"/>
              </w:rPr>
              <w:t xml:space="preserve">, son </w:t>
            </w:r>
            <w:proofErr w:type="spellStart"/>
            <w:r w:rsidRPr="00373A0A">
              <w:rPr>
                <w:rFonts w:ascii="Garamond" w:hAnsi="Garamond"/>
                <w:sz w:val="28"/>
                <w:szCs w:val="28"/>
              </w:rPr>
              <w:t>dy</w:t>
            </w:r>
            <w:proofErr w:type="spellEnd"/>
            <w:r w:rsidRPr="00373A0A">
              <w:rPr>
                <w:rFonts w:ascii="Garamond" w:hAnsi="Garamond"/>
                <w:sz w:val="28"/>
                <w:szCs w:val="28"/>
              </w:rPr>
              <w:t xml:space="preserve"> </w:t>
            </w:r>
            <w:proofErr w:type="spellStart"/>
            <w:r w:rsidRPr="00373A0A">
              <w:rPr>
                <w:rFonts w:ascii="Garamond" w:hAnsi="Garamond"/>
                <w:sz w:val="28"/>
                <w:szCs w:val="28"/>
              </w:rPr>
              <w:t>vel</w:t>
            </w:r>
            <w:proofErr w:type="spellEnd"/>
            <w:r w:rsidRPr="00373A0A">
              <w:rPr>
                <w:rFonts w:ascii="Garamond" w:hAnsi="Garamond"/>
                <w:sz w:val="28"/>
                <w:szCs w:val="28"/>
              </w:rPr>
              <w:t xml:space="preserve"> ad [19] </w:t>
            </w:r>
            <w:proofErr w:type="spellStart"/>
            <w:r w:rsidRPr="00373A0A">
              <w:rPr>
                <w:rFonts w:ascii="Garamond" w:hAnsi="Garamond"/>
                <w:sz w:val="28"/>
                <w:szCs w:val="28"/>
              </w:rPr>
              <w:t>tayrn</w:t>
            </w:r>
            <w:proofErr w:type="spellEnd"/>
            <w:r w:rsidRPr="00373A0A">
              <w:rPr>
                <w:rFonts w:ascii="Garamond" w:hAnsi="Garamond"/>
                <w:sz w:val="28"/>
                <w:szCs w:val="28"/>
              </w:rPr>
              <w:t xml:space="preserve"> </w:t>
            </w:r>
            <w:proofErr w:type="spellStart"/>
            <w:r w:rsidRPr="00373A0A">
              <w:rPr>
                <w:rFonts w:ascii="Garamond" w:hAnsi="Garamond"/>
                <w:sz w:val="28"/>
                <w:szCs w:val="28"/>
              </w:rPr>
              <w:t>huc</w:t>
            </w:r>
            <w:proofErr w:type="spellEnd"/>
            <w:r w:rsidRPr="00373A0A">
              <w:rPr>
                <w:rFonts w:ascii="Garamond" w:hAnsi="Garamond"/>
                <w:sz w:val="28"/>
                <w:szCs w:val="28"/>
              </w:rPr>
              <w:t xml:space="preserve"> </w:t>
            </w:r>
            <w:proofErr w:type="spellStart"/>
            <w:r w:rsidRPr="00373A0A">
              <w:rPr>
                <w:rFonts w:ascii="Garamond" w:hAnsi="Garamond"/>
                <w:sz w:val="28"/>
                <w:szCs w:val="28"/>
              </w:rPr>
              <w:t>sooylyn</w:t>
            </w:r>
            <w:proofErr w:type="spellEnd"/>
            <w:r w:rsidRPr="00373A0A">
              <w:rPr>
                <w:rFonts w:ascii="Garamond" w:hAnsi="Garamond"/>
                <w:sz w:val="28"/>
                <w:szCs w:val="28"/>
              </w:rPr>
              <w:t xml:space="preserve"> as </w:t>
            </w:r>
            <w:proofErr w:type="spellStart"/>
            <w:r w:rsidRPr="00373A0A">
              <w:rPr>
                <w:rFonts w:ascii="Garamond" w:hAnsi="Garamond"/>
                <w:sz w:val="28"/>
                <w:szCs w:val="28"/>
              </w:rPr>
              <w:t>aignaghyn</w:t>
            </w:r>
            <w:proofErr w:type="spellEnd"/>
            <w:r w:rsidRPr="00373A0A">
              <w:rPr>
                <w:rFonts w:ascii="Garamond" w:hAnsi="Garamond"/>
                <w:sz w:val="28"/>
                <w:szCs w:val="28"/>
              </w:rPr>
              <w:t xml:space="preserve"> </w:t>
            </w:r>
            <w:proofErr w:type="spellStart"/>
            <w:r w:rsidRPr="00373A0A">
              <w:rPr>
                <w:rFonts w:ascii="Garamond" w:hAnsi="Garamond"/>
                <w:sz w:val="28"/>
                <w:szCs w:val="28"/>
              </w:rPr>
              <w:t>sleih</w:t>
            </w:r>
            <w:proofErr w:type="spellEnd"/>
            <w:r w:rsidRPr="00373A0A">
              <w:rPr>
                <w:rFonts w:ascii="Garamond" w:hAnsi="Garamond"/>
                <w:sz w:val="28"/>
                <w:szCs w:val="28"/>
              </w:rPr>
              <w:t xml:space="preserve">, as </w:t>
            </w:r>
            <w:proofErr w:type="spellStart"/>
            <w:r w:rsidRPr="00373A0A">
              <w:rPr>
                <w:rFonts w:ascii="Garamond" w:hAnsi="Garamond"/>
                <w:sz w:val="28"/>
                <w:szCs w:val="28"/>
              </w:rPr>
              <w:t>ny</w:t>
            </w:r>
            <w:proofErr w:type="spellEnd"/>
            <w:r w:rsidRPr="00373A0A">
              <w:rPr>
                <w:rFonts w:ascii="Garamond" w:hAnsi="Garamond"/>
                <w:sz w:val="28"/>
                <w:szCs w:val="28"/>
              </w:rPr>
              <w:t xml:space="preserve"> </w:t>
            </w:r>
            <w:proofErr w:type="spellStart"/>
            <w:r w:rsidRPr="00373A0A">
              <w:rPr>
                <w:rFonts w:ascii="Garamond" w:hAnsi="Garamond"/>
                <w:sz w:val="28"/>
                <w:szCs w:val="28"/>
              </w:rPr>
              <w:t>yei</w:t>
            </w:r>
            <w:proofErr w:type="spellEnd"/>
            <w:r w:rsidRPr="00373A0A">
              <w:rPr>
                <w:rFonts w:ascii="Garamond" w:hAnsi="Garamond"/>
                <w:sz w:val="28"/>
                <w:szCs w:val="28"/>
              </w:rPr>
              <w:t xml:space="preserve"> cha </w:t>
            </w:r>
            <w:proofErr w:type="spellStart"/>
            <w:r w:rsidRPr="00373A0A">
              <w:rPr>
                <w:rFonts w:ascii="Garamond" w:hAnsi="Garamond"/>
                <w:sz w:val="28"/>
                <w:szCs w:val="28"/>
              </w:rPr>
              <w:t>vel</w:t>
            </w:r>
            <w:proofErr w:type="spellEnd"/>
            <w:r w:rsidRPr="00373A0A">
              <w:rPr>
                <w:rFonts w:ascii="Garamond" w:hAnsi="Garamond"/>
                <w:sz w:val="28"/>
                <w:szCs w:val="28"/>
              </w:rPr>
              <w:t xml:space="preserve"> ad </w:t>
            </w:r>
            <w:proofErr w:type="spellStart"/>
            <w:r w:rsidRPr="00373A0A">
              <w:rPr>
                <w:rFonts w:ascii="Garamond" w:hAnsi="Garamond"/>
                <w:sz w:val="28"/>
                <w:szCs w:val="28"/>
              </w:rPr>
              <w:t>agh</w:t>
            </w:r>
            <w:proofErr w:type="spellEnd"/>
            <w:r w:rsidRPr="00373A0A">
              <w:rPr>
                <w:rFonts w:ascii="Garamond" w:hAnsi="Garamond"/>
                <w:sz w:val="28"/>
                <w:szCs w:val="28"/>
              </w:rPr>
              <w:t xml:space="preserve"> </w:t>
            </w:r>
            <w:proofErr w:type="spellStart"/>
            <w:r w:rsidRPr="00373A0A">
              <w:rPr>
                <w:rFonts w:ascii="Garamond" w:hAnsi="Garamond"/>
                <w:sz w:val="28"/>
                <w:szCs w:val="28"/>
              </w:rPr>
              <w:t>fardail</w:t>
            </w:r>
            <w:proofErr w:type="spellEnd"/>
            <w:r w:rsidRPr="00373A0A">
              <w:rPr>
                <w:rFonts w:ascii="Garamond" w:hAnsi="Garamond"/>
                <w:sz w:val="28"/>
                <w:szCs w:val="28"/>
              </w:rPr>
              <w:t xml:space="preserve">, as cha </w:t>
            </w:r>
            <w:proofErr w:type="spellStart"/>
            <w:r w:rsidRPr="00373A0A">
              <w:rPr>
                <w:rFonts w:ascii="Garamond" w:hAnsi="Garamond"/>
                <w:sz w:val="28"/>
                <w:szCs w:val="28"/>
              </w:rPr>
              <w:t>vod</w:t>
            </w:r>
            <w:proofErr w:type="spellEnd"/>
            <w:r w:rsidRPr="00373A0A">
              <w:rPr>
                <w:rFonts w:ascii="Garamond" w:hAnsi="Garamond"/>
                <w:sz w:val="28"/>
                <w:szCs w:val="28"/>
              </w:rPr>
              <w:t xml:space="preserve"> ad </w:t>
            </w:r>
            <w:proofErr w:type="spellStart"/>
            <w:r w:rsidRPr="00373A0A">
              <w:rPr>
                <w:rFonts w:ascii="Garamond" w:hAnsi="Garamond"/>
                <w:sz w:val="28"/>
                <w:szCs w:val="28"/>
              </w:rPr>
              <w:t>maynrys</w:t>
            </w:r>
            <w:proofErr w:type="spellEnd"/>
            <w:r w:rsidRPr="00373A0A">
              <w:rPr>
                <w:rFonts w:ascii="Garamond" w:hAnsi="Garamond"/>
                <w:sz w:val="28"/>
                <w:szCs w:val="28"/>
              </w:rPr>
              <w:t xml:space="preserve"> chur </w:t>
            </w:r>
            <w:proofErr w:type="spellStart"/>
            <w:r w:rsidRPr="00373A0A">
              <w:rPr>
                <w:rFonts w:ascii="Garamond" w:hAnsi="Garamond"/>
                <w:sz w:val="28"/>
                <w:szCs w:val="28"/>
              </w:rPr>
              <w:t>dooin</w:t>
            </w:r>
            <w:proofErr w:type="spellEnd"/>
            <w:r w:rsidRPr="00373A0A">
              <w:rPr>
                <w:rFonts w:ascii="Garamond" w:hAnsi="Garamond"/>
                <w:sz w:val="28"/>
                <w:szCs w:val="28"/>
              </w:rPr>
              <w:t xml:space="preserve">. </w:t>
            </w:r>
          </w:p>
        </w:tc>
        <w:tc>
          <w:tcPr>
            <w:tcW w:w="0" w:type="auto"/>
          </w:tcPr>
          <w:p w14:paraId="724A4FF9" w14:textId="77777777" w:rsidR="009A2B42" w:rsidRPr="00240FF0" w:rsidRDefault="009A2B42"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Now, there are many Things which make a shew and appearance of Happiness, and are therefore called Pomps, because they</w:t>
            </w:r>
            <w:r w:rsidRPr="00240FF0">
              <w:rPr>
                <w:rFonts w:ascii="Garamond" w:hAnsi="Garamond" w:cs="Times New Roman"/>
                <w:sz w:val="28"/>
              </w:rPr>
              <w:t xml:space="preserve"> </w:t>
            </w:r>
            <w:r w:rsidRPr="00142E44">
              <w:rPr>
                <w:rFonts w:ascii="Garamond" w:hAnsi="Garamond" w:cs="Times New Roman"/>
                <w:i/>
                <w:sz w:val="28"/>
              </w:rPr>
              <w:t>draw Men’s Eyes and Affections towards them</w:t>
            </w:r>
            <w:r w:rsidR="00142E44">
              <w:rPr>
                <w:rFonts w:ascii="Garamond" w:hAnsi="Garamond" w:cs="Times New Roman"/>
                <w:i/>
                <w:sz w:val="28"/>
              </w:rPr>
              <w:t>,</w:t>
            </w:r>
            <w:r w:rsidRPr="00142E44">
              <w:rPr>
                <w:rFonts w:ascii="Garamond" w:hAnsi="Garamond" w:cs="Times New Roman"/>
                <w:i/>
                <w:sz w:val="28"/>
              </w:rPr>
              <w:t xml:space="preserve"> and yet they are but Vanity, and cannot make us Happy.</w:t>
            </w:r>
          </w:p>
        </w:tc>
        <w:tc>
          <w:tcPr>
            <w:tcW w:w="0" w:type="auto"/>
          </w:tcPr>
          <w:p w14:paraId="27EAF3ED" w14:textId="77777777" w:rsidR="009A2B42" w:rsidRPr="00F5668C" w:rsidRDefault="009A2B42" w:rsidP="00DB60C3">
            <w:pPr>
              <w:pStyle w:val="ListParagraph"/>
              <w:ind w:left="0"/>
              <w:rPr>
                <w:rFonts w:ascii="Garamond" w:hAnsi="Garamond" w:cs="Times New Roman"/>
                <w:i/>
                <w:sz w:val="20"/>
              </w:rPr>
            </w:pPr>
          </w:p>
        </w:tc>
      </w:tr>
      <w:tr w:rsidR="00F5668C" w:rsidRPr="00240FF0" w14:paraId="713A697A" w14:textId="77777777" w:rsidTr="003007D7">
        <w:tc>
          <w:tcPr>
            <w:tcW w:w="0" w:type="auto"/>
          </w:tcPr>
          <w:p w14:paraId="41653466" w14:textId="77777777" w:rsidR="00F5668C" w:rsidRPr="00240FF0" w:rsidRDefault="00142E44" w:rsidP="00DB60C3">
            <w:pPr>
              <w:pStyle w:val="ListParagraph"/>
              <w:ind w:left="0" w:firstLine="227"/>
              <w:contextualSpacing w:val="0"/>
              <w:jc w:val="both"/>
              <w:rPr>
                <w:rFonts w:ascii="Garamond" w:hAnsi="Garamond" w:cs="Times New Roman"/>
                <w:sz w:val="28"/>
              </w:rPr>
            </w:pPr>
            <w:r w:rsidRPr="0011190A">
              <w:rPr>
                <w:rFonts w:ascii="Garamond" w:hAnsi="Garamond"/>
                <w:i/>
                <w:sz w:val="28"/>
                <w:szCs w:val="28"/>
              </w:rPr>
              <w:t>Q.</w:t>
            </w:r>
            <w:r w:rsidRPr="002A263B">
              <w:rPr>
                <w:rFonts w:ascii="Garamond" w:hAnsi="Garamond"/>
                <w:sz w:val="28"/>
                <w:szCs w:val="28"/>
              </w:rPr>
              <w:t xml:space="preserve"> </w:t>
            </w:r>
            <w:proofErr w:type="spellStart"/>
            <w:r w:rsidRPr="002A263B">
              <w:rPr>
                <w:rFonts w:ascii="Garamond" w:hAnsi="Garamond"/>
                <w:sz w:val="28"/>
                <w:szCs w:val="28"/>
              </w:rPr>
              <w:t>Cre</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reddyn</w:t>
            </w:r>
            <w:proofErr w:type="spellEnd"/>
            <w:r w:rsidRPr="002A263B">
              <w:rPr>
                <w:rFonts w:ascii="Garamond" w:hAnsi="Garamond"/>
                <w:sz w:val="28"/>
                <w:szCs w:val="28"/>
              </w:rPr>
              <w:t xml:space="preserve"> </w:t>
            </w:r>
            <w:proofErr w:type="spellStart"/>
            <w:r w:rsidRPr="002A263B">
              <w:rPr>
                <w:rFonts w:ascii="Garamond" w:hAnsi="Garamond"/>
                <w:sz w:val="28"/>
                <w:szCs w:val="28"/>
              </w:rPr>
              <w:t>shen</w:t>
            </w:r>
            <w:proofErr w:type="spellEnd"/>
            <w:r w:rsidR="002C617D" w:rsidRPr="002C617D">
              <w:rPr>
                <w:rFonts w:ascii="Garamond" w:hAnsi="Garamond"/>
                <w:i/>
                <w:sz w:val="28"/>
                <w:szCs w:val="28"/>
              </w:rPr>
              <w:t> </w:t>
            </w:r>
            <w:r w:rsidR="00C57BF1" w:rsidRPr="00C57BF1">
              <w:rPr>
                <w:rFonts w:ascii="Garamond" w:hAnsi="Garamond"/>
                <w:sz w:val="28"/>
                <w:szCs w:val="28"/>
              </w:rPr>
              <w:t>?</w:t>
            </w:r>
          </w:p>
        </w:tc>
        <w:tc>
          <w:tcPr>
            <w:tcW w:w="0" w:type="auto"/>
          </w:tcPr>
          <w:p w14:paraId="6297F535" w14:textId="77777777" w:rsidR="00F5668C" w:rsidRPr="00240FF0" w:rsidRDefault="00F5668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What are the things you mean</w:t>
            </w:r>
            <w:r w:rsidR="002C617D" w:rsidRPr="002C617D">
              <w:rPr>
                <w:rFonts w:ascii="Garamond" w:hAnsi="Garamond" w:cs="Times New Roman"/>
                <w:i/>
                <w:sz w:val="28"/>
              </w:rPr>
              <w:t> ?</w:t>
            </w:r>
          </w:p>
        </w:tc>
        <w:tc>
          <w:tcPr>
            <w:tcW w:w="0" w:type="auto"/>
          </w:tcPr>
          <w:p w14:paraId="7AA6EF62" w14:textId="77777777" w:rsidR="00F5668C" w:rsidRPr="00F5668C" w:rsidRDefault="00F5668C" w:rsidP="00DB60C3">
            <w:pPr>
              <w:pStyle w:val="ListParagraph"/>
              <w:ind w:left="0"/>
              <w:rPr>
                <w:rFonts w:ascii="Garamond" w:hAnsi="Garamond" w:cs="Times New Roman"/>
                <w:sz w:val="20"/>
              </w:rPr>
            </w:pPr>
          </w:p>
        </w:tc>
      </w:tr>
      <w:tr w:rsidR="00142E44" w:rsidRPr="00240FF0" w14:paraId="5DB05A40" w14:textId="77777777" w:rsidTr="003007D7">
        <w:tc>
          <w:tcPr>
            <w:tcW w:w="0" w:type="auto"/>
          </w:tcPr>
          <w:p w14:paraId="68ED564B" w14:textId="77777777" w:rsidR="00142E44" w:rsidRPr="00094765" w:rsidRDefault="00142E44" w:rsidP="00DB60C3">
            <w:pPr>
              <w:pStyle w:val="CM3"/>
              <w:widowControl/>
              <w:spacing w:line="240" w:lineRule="auto"/>
              <w:ind w:firstLine="227"/>
              <w:jc w:val="both"/>
              <w:rPr>
                <w:rFonts w:ascii="Garamond" w:hAnsi="Garamond"/>
                <w:sz w:val="28"/>
                <w:szCs w:val="28"/>
              </w:rPr>
            </w:pPr>
            <w:r w:rsidRPr="00094765">
              <w:rPr>
                <w:rFonts w:ascii="Garamond" w:hAnsi="Garamond"/>
                <w:i/>
                <w:sz w:val="28"/>
                <w:szCs w:val="28"/>
              </w:rPr>
              <w:t xml:space="preserve">A. </w:t>
            </w:r>
            <w:proofErr w:type="spellStart"/>
            <w:r w:rsidRPr="00094765">
              <w:rPr>
                <w:rFonts w:ascii="Garamond" w:hAnsi="Garamond"/>
                <w:sz w:val="28"/>
                <w:szCs w:val="28"/>
              </w:rPr>
              <w:t>Ta’n</w:t>
            </w:r>
            <w:proofErr w:type="spellEnd"/>
            <w:r w:rsidRPr="00094765">
              <w:rPr>
                <w:rFonts w:ascii="Garamond" w:hAnsi="Garamond"/>
                <w:sz w:val="28"/>
                <w:szCs w:val="28"/>
              </w:rPr>
              <w:t xml:space="preserve"> </w:t>
            </w:r>
            <w:proofErr w:type="spellStart"/>
            <w:r w:rsidRPr="00094765">
              <w:rPr>
                <w:rFonts w:ascii="Garamond" w:hAnsi="Garamond"/>
                <w:sz w:val="28"/>
                <w:szCs w:val="28"/>
              </w:rPr>
              <w:t>Ostyl</w:t>
            </w:r>
            <w:proofErr w:type="spellEnd"/>
            <w:r w:rsidRPr="00094765">
              <w:rPr>
                <w:rFonts w:ascii="Garamond" w:hAnsi="Garamond"/>
                <w:sz w:val="28"/>
                <w:szCs w:val="28"/>
              </w:rPr>
              <w:t xml:space="preserve"> </w:t>
            </w:r>
            <w:proofErr w:type="spellStart"/>
            <w:r w:rsidRPr="00094765">
              <w:rPr>
                <w:rFonts w:ascii="Garamond" w:hAnsi="Garamond"/>
                <w:sz w:val="28"/>
                <w:szCs w:val="28"/>
              </w:rPr>
              <w:t>ginsh</w:t>
            </w:r>
            <w:proofErr w:type="spellEnd"/>
            <w:r w:rsidRPr="00094765">
              <w:rPr>
                <w:rFonts w:ascii="Garamond" w:hAnsi="Garamond"/>
                <w:sz w:val="28"/>
                <w:szCs w:val="28"/>
              </w:rPr>
              <w:t xml:space="preserve"> </w:t>
            </w:r>
            <w:proofErr w:type="spellStart"/>
            <w:r w:rsidRPr="00094765">
              <w:rPr>
                <w:rFonts w:ascii="Garamond" w:hAnsi="Garamond"/>
                <w:sz w:val="28"/>
                <w:szCs w:val="28"/>
              </w:rPr>
              <w:t>dhyt</w:t>
            </w:r>
            <w:proofErr w:type="spellEnd"/>
            <w:r w:rsidRPr="00094765">
              <w:rPr>
                <w:rFonts w:ascii="Garamond" w:hAnsi="Garamond"/>
                <w:sz w:val="28"/>
                <w:szCs w:val="28"/>
              </w:rPr>
              <w:t xml:space="preserve">. </w:t>
            </w:r>
            <w:proofErr w:type="spellStart"/>
            <w:r w:rsidRPr="00094765">
              <w:rPr>
                <w:rFonts w:ascii="Garamond" w:hAnsi="Garamond"/>
                <w:sz w:val="28"/>
                <w:szCs w:val="28"/>
              </w:rPr>
              <w:t>T’ad</w:t>
            </w:r>
            <w:proofErr w:type="spellEnd"/>
            <w:r w:rsidRPr="00094765">
              <w:rPr>
                <w:rFonts w:ascii="Garamond" w:hAnsi="Garamond"/>
                <w:sz w:val="28"/>
                <w:szCs w:val="28"/>
              </w:rPr>
              <w:t xml:space="preserve"> </w:t>
            </w:r>
            <w:proofErr w:type="spellStart"/>
            <w:r w:rsidRPr="00094765">
              <w:rPr>
                <w:rFonts w:ascii="Garamond" w:hAnsi="Garamond"/>
                <w:i/>
                <w:sz w:val="28"/>
                <w:szCs w:val="28"/>
              </w:rPr>
              <w:t>Saynt</w:t>
            </w:r>
            <w:proofErr w:type="spellEnd"/>
            <w:r w:rsidRPr="00094765">
              <w:rPr>
                <w:rFonts w:ascii="Garamond" w:hAnsi="Garamond"/>
                <w:i/>
                <w:sz w:val="28"/>
                <w:szCs w:val="28"/>
              </w:rPr>
              <w:t xml:space="preserve"> </w:t>
            </w:r>
            <w:proofErr w:type="spellStart"/>
            <w:r w:rsidRPr="00094765">
              <w:rPr>
                <w:rFonts w:ascii="Garamond" w:hAnsi="Garamond"/>
                <w:i/>
                <w:sz w:val="28"/>
                <w:szCs w:val="28"/>
              </w:rPr>
              <w:t>ny</w:t>
            </w:r>
            <w:proofErr w:type="spellEnd"/>
            <w:r w:rsidRPr="00094765">
              <w:rPr>
                <w:rFonts w:ascii="Garamond" w:hAnsi="Garamond"/>
                <w:i/>
                <w:sz w:val="28"/>
                <w:szCs w:val="28"/>
              </w:rPr>
              <w:t xml:space="preserve"> </w:t>
            </w:r>
            <w:proofErr w:type="spellStart"/>
            <w:r w:rsidRPr="00094765">
              <w:rPr>
                <w:rFonts w:ascii="Garamond" w:hAnsi="Garamond"/>
                <w:i/>
                <w:sz w:val="28"/>
                <w:szCs w:val="28"/>
              </w:rPr>
              <w:t>foalley</w:t>
            </w:r>
            <w:proofErr w:type="spellEnd"/>
            <w:r w:rsidRPr="00094765">
              <w:rPr>
                <w:rFonts w:ascii="Garamond" w:hAnsi="Garamond"/>
                <w:sz w:val="28"/>
                <w:szCs w:val="28"/>
              </w:rPr>
              <w:t xml:space="preserve">, ta </w:t>
            </w:r>
            <w:proofErr w:type="spellStart"/>
            <w:r w:rsidRPr="00094765">
              <w:rPr>
                <w:rFonts w:ascii="Garamond" w:hAnsi="Garamond"/>
                <w:sz w:val="28"/>
                <w:szCs w:val="28"/>
              </w:rPr>
              <w:t>shen</w:t>
            </w:r>
            <w:proofErr w:type="spellEnd"/>
            <w:r w:rsidRPr="00094765">
              <w:rPr>
                <w:rFonts w:ascii="Garamond" w:hAnsi="Garamond"/>
                <w:sz w:val="28"/>
                <w:szCs w:val="28"/>
              </w:rPr>
              <w:t xml:space="preserve"> </w:t>
            </w:r>
            <w:proofErr w:type="spellStart"/>
            <w:r w:rsidRPr="00094765">
              <w:rPr>
                <w:rFonts w:ascii="Garamond" w:hAnsi="Garamond"/>
                <w:sz w:val="28"/>
                <w:szCs w:val="28"/>
              </w:rPr>
              <w:t>dy</w:t>
            </w:r>
            <w:proofErr w:type="spellEnd"/>
            <w:r w:rsidRPr="00094765">
              <w:rPr>
                <w:rFonts w:ascii="Garamond" w:hAnsi="Garamond"/>
                <w:sz w:val="28"/>
                <w:szCs w:val="28"/>
              </w:rPr>
              <w:t xml:space="preserve"> </w:t>
            </w:r>
            <w:proofErr w:type="spellStart"/>
            <w:r w:rsidRPr="00094765">
              <w:rPr>
                <w:rFonts w:ascii="Garamond" w:hAnsi="Garamond"/>
                <w:sz w:val="28"/>
                <w:szCs w:val="28"/>
              </w:rPr>
              <w:t>chooilley</w:t>
            </w:r>
            <w:proofErr w:type="spellEnd"/>
            <w:r w:rsidRPr="00094765">
              <w:rPr>
                <w:rFonts w:ascii="Garamond" w:hAnsi="Garamond"/>
                <w:sz w:val="28"/>
                <w:szCs w:val="28"/>
              </w:rPr>
              <w:t xml:space="preserve"> </w:t>
            </w:r>
            <w:proofErr w:type="spellStart"/>
            <w:r w:rsidRPr="00094765">
              <w:rPr>
                <w:rFonts w:ascii="Garamond" w:hAnsi="Garamond"/>
                <w:sz w:val="28"/>
                <w:szCs w:val="28"/>
              </w:rPr>
              <w:t>evnys</w:t>
            </w:r>
            <w:proofErr w:type="spellEnd"/>
            <w:r w:rsidRPr="00094765">
              <w:rPr>
                <w:rFonts w:ascii="Garamond" w:hAnsi="Garamond"/>
                <w:sz w:val="28"/>
                <w:szCs w:val="28"/>
              </w:rPr>
              <w:t xml:space="preserve"> </w:t>
            </w:r>
            <w:proofErr w:type="spellStart"/>
            <w:r w:rsidRPr="00094765">
              <w:rPr>
                <w:rFonts w:ascii="Garamond" w:hAnsi="Garamond"/>
                <w:sz w:val="28"/>
                <w:szCs w:val="28"/>
              </w:rPr>
              <w:t>pheccoil</w:t>
            </w:r>
            <w:proofErr w:type="spellEnd"/>
            <w:r w:rsidRPr="00094765">
              <w:rPr>
                <w:rFonts w:ascii="Garamond" w:hAnsi="Garamond"/>
                <w:sz w:val="28"/>
                <w:szCs w:val="28"/>
              </w:rPr>
              <w:t xml:space="preserve">. </w:t>
            </w:r>
            <w:proofErr w:type="spellStart"/>
            <w:r w:rsidRPr="00094765">
              <w:rPr>
                <w:rFonts w:ascii="Garamond" w:hAnsi="Garamond"/>
                <w:i/>
                <w:sz w:val="28"/>
                <w:szCs w:val="28"/>
              </w:rPr>
              <w:t>Saynt</w:t>
            </w:r>
            <w:proofErr w:type="spellEnd"/>
            <w:r w:rsidRPr="00094765">
              <w:rPr>
                <w:rFonts w:ascii="Garamond" w:hAnsi="Garamond"/>
                <w:i/>
                <w:sz w:val="28"/>
                <w:szCs w:val="28"/>
              </w:rPr>
              <w:t xml:space="preserve"> </w:t>
            </w:r>
            <w:proofErr w:type="spellStart"/>
            <w:r w:rsidRPr="00094765">
              <w:rPr>
                <w:rFonts w:ascii="Garamond" w:hAnsi="Garamond"/>
                <w:i/>
                <w:sz w:val="28"/>
                <w:szCs w:val="28"/>
              </w:rPr>
              <w:t>ny</w:t>
            </w:r>
            <w:proofErr w:type="spellEnd"/>
            <w:r w:rsidRPr="00094765">
              <w:rPr>
                <w:rFonts w:ascii="Garamond" w:hAnsi="Garamond"/>
                <w:i/>
                <w:sz w:val="28"/>
                <w:szCs w:val="28"/>
              </w:rPr>
              <w:t xml:space="preserve"> </w:t>
            </w:r>
            <w:proofErr w:type="spellStart"/>
            <w:r w:rsidRPr="00094765">
              <w:rPr>
                <w:rFonts w:ascii="Garamond" w:hAnsi="Garamond"/>
                <w:i/>
                <w:sz w:val="28"/>
                <w:szCs w:val="28"/>
              </w:rPr>
              <w:t>sooylley</w:t>
            </w:r>
            <w:proofErr w:type="spellEnd"/>
            <w:r w:rsidR="002C617D" w:rsidRPr="002C617D">
              <w:rPr>
                <w:rFonts w:ascii="Garamond" w:hAnsi="Garamond"/>
                <w:sz w:val="28"/>
                <w:szCs w:val="28"/>
              </w:rPr>
              <w:t> ;</w:t>
            </w:r>
            <w:r w:rsidRPr="00094765">
              <w:rPr>
                <w:rFonts w:ascii="Garamond" w:hAnsi="Garamond"/>
                <w:sz w:val="28"/>
                <w:szCs w:val="28"/>
              </w:rPr>
              <w:t xml:space="preserve"> Ta </w:t>
            </w:r>
            <w:proofErr w:type="spellStart"/>
            <w:r w:rsidRPr="00094765">
              <w:rPr>
                <w:rFonts w:ascii="Garamond" w:hAnsi="Garamond"/>
                <w:sz w:val="28"/>
                <w:szCs w:val="28"/>
              </w:rPr>
              <w:t>shen</w:t>
            </w:r>
            <w:proofErr w:type="spellEnd"/>
            <w:r w:rsidRPr="00094765">
              <w:rPr>
                <w:rFonts w:ascii="Garamond" w:hAnsi="Garamond"/>
                <w:sz w:val="28"/>
                <w:szCs w:val="28"/>
              </w:rPr>
              <w:t xml:space="preserve">, </w:t>
            </w:r>
            <w:proofErr w:type="spellStart"/>
            <w:r w:rsidRPr="00094765">
              <w:rPr>
                <w:rFonts w:ascii="Garamond" w:hAnsi="Garamond"/>
                <w:sz w:val="28"/>
                <w:szCs w:val="28"/>
              </w:rPr>
              <w:t>Yearee</w:t>
            </w:r>
            <w:proofErr w:type="spellEnd"/>
            <w:r w:rsidRPr="00094765">
              <w:rPr>
                <w:rFonts w:ascii="Garamond" w:hAnsi="Garamond"/>
                <w:sz w:val="28"/>
                <w:szCs w:val="28"/>
              </w:rPr>
              <w:t xml:space="preserve"> </w:t>
            </w:r>
            <w:proofErr w:type="spellStart"/>
            <w:r w:rsidRPr="00094765">
              <w:rPr>
                <w:rFonts w:ascii="Garamond" w:hAnsi="Garamond"/>
                <w:sz w:val="28"/>
                <w:szCs w:val="28"/>
              </w:rPr>
              <w:t>Berchys</w:t>
            </w:r>
            <w:proofErr w:type="spellEnd"/>
            <w:r w:rsidRPr="00094765">
              <w:rPr>
                <w:rFonts w:ascii="Garamond" w:hAnsi="Garamond"/>
                <w:sz w:val="28"/>
                <w:szCs w:val="28"/>
              </w:rPr>
              <w:t xml:space="preserve">. As </w:t>
            </w:r>
            <w:proofErr w:type="spellStart"/>
            <w:r w:rsidRPr="00094765">
              <w:rPr>
                <w:rFonts w:ascii="Garamond" w:hAnsi="Garamond"/>
                <w:i/>
                <w:sz w:val="28"/>
                <w:szCs w:val="28"/>
              </w:rPr>
              <w:t>Moyrn</w:t>
            </w:r>
            <w:proofErr w:type="spellEnd"/>
            <w:r w:rsidRPr="00094765">
              <w:rPr>
                <w:rFonts w:ascii="Garamond" w:hAnsi="Garamond"/>
                <w:i/>
                <w:sz w:val="28"/>
                <w:szCs w:val="28"/>
              </w:rPr>
              <w:t xml:space="preserve"> y </w:t>
            </w:r>
            <w:proofErr w:type="spellStart"/>
            <w:r w:rsidRPr="00094765">
              <w:rPr>
                <w:rFonts w:ascii="Garamond" w:hAnsi="Garamond"/>
                <w:i/>
                <w:sz w:val="28"/>
                <w:szCs w:val="28"/>
              </w:rPr>
              <w:t>Vea</w:t>
            </w:r>
            <w:proofErr w:type="spellEnd"/>
            <w:r w:rsidRPr="00094765">
              <w:rPr>
                <w:rFonts w:ascii="Garamond" w:hAnsi="Garamond"/>
                <w:sz w:val="28"/>
                <w:szCs w:val="28"/>
              </w:rPr>
              <w:t xml:space="preserve">, </w:t>
            </w:r>
            <w:proofErr w:type="spellStart"/>
            <w:r w:rsidRPr="00094765">
              <w:rPr>
                <w:rFonts w:ascii="Garamond" w:hAnsi="Garamond"/>
                <w:sz w:val="28"/>
                <w:szCs w:val="28"/>
              </w:rPr>
              <w:t>ny</w:t>
            </w:r>
            <w:proofErr w:type="spellEnd"/>
            <w:r w:rsidRPr="00094765">
              <w:rPr>
                <w:rFonts w:ascii="Garamond" w:hAnsi="Garamond"/>
                <w:sz w:val="28"/>
                <w:szCs w:val="28"/>
              </w:rPr>
              <w:t xml:space="preserve"> </w:t>
            </w:r>
            <w:proofErr w:type="spellStart"/>
            <w:r w:rsidRPr="00094765">
              <w:rPr>
                <w:rFonts w:ascii="Garamond" w:hAnsi="Garamond"/>
                <w:sz w:val="28"/>
                <w:szCs w:val="28"/>
              </w:rPr>
              <w:t>cre-erbee</w:t>
            </w:r>
            <w:proofErr w:type="spellEnd"/>
            <w:r w:rsidRPr="00094765">
              <w:rPr>
                <w:rFonts w:ascii="Garamond" w:hAnsi="Garamond"/>
                <w:sz w:val="28"/>
                <w:szCs w:val="28"/>
              </w:rPr>
              <w:t xml:space="preserve"> ta cur </w:t>
            </w:r>
            <w:proofErr w:type="spellStart"/>
            <w:r w:rsidRPr="00094765">
              <w:rPr>
                <w:rFonts w:ascii="Garamond" w:hAnsi="Garamond"/>
                <w:sz w:val="28"/>
                <w:szCs w:val="28"/>
              </w:rPr>
              <w:t>orrin</w:t>
            </w:r>
            <w:proofErr w:type="spellEnd"/>
            <w:r w:rsidRPr="00094765">
              <w:rPr>
                <w:rFonts w:ascii="Garamond" w:hAnsi="Garamond"/>
                <w:sz w:val="28"/>
                <w:szCs w:val="28"/>
              </w:rPr>
              <w:t xml:space="preserve"> </w:t>
            </w:r>
            <w:proofErr w:type="spellStart"/>
            <w:r w:rsidRPr="00094765">
              <w:rPr>
                <w:rFonts w:ascii="Garamond" w:hAnsi="Garamond"/>
                <w:sz w:val="28"/>
                <w:szCs w:val="28"/>
              </w:rPr>
              <w:t>ve</w:t>
            </w:r>
            <w:proofErr w:type="spellEnd"/>
            <w:r w:rsidRPr="00094765">
              <w:rPr>
                <w:rFonts w:ascii="Garamond" w:hAnsi="Garamond"/>
                <w:sz w:val="28"/>
                <w:szCs w:val="28"/>
              </w:rPr>
              <w:t xml:space="preserve"> </w:t>
            </w:r>
            <w:proofErr w:type="spellStart"/>
            <w:r w:rsidRPr="00094765">
              <w:rPr>
                <w:rFonts w:ascii="Garamond" w:hAnsi="Garamond"/>
                <w:sz w:val="28"/>
                <w:szCs w:val="28"/>
              </w:rPr>
              <w:lastRenderedPageBreak/>
              <w:t>moralagh</w:t>
            </w:r>
            <w:proofErr w:type="spellEnd"/>
            <w:r w:rsidRPr="00094765">
              <w:rPr>
                <w:rFonts w:ascii="Garamond" w:hAnsi="Garamond"/>
                <w:sz w:val="28"/>
                <w:szCs w:val="28"/>
              </w:rPr>
              <w:t xml:space="preserve">. Ad </w:t>
            </w:r>
            <w:proofErr w:type="spellStart"/>
            <w:r w:rsidRPr="00094765">
              <w:rPr>
                <w:rFonts w:ascii="Garamond" w:hAnsi="Garamond"/>
                <w:sz w:val="28"/>
                <w:szCs w:val="28"/>
              </w:rPr>
              <w:t>shoh</w:t>
            </w:r>
            <w:proofErr w:type="spellEnd"/>
            <w:r w:rsidRPr="00094765">
              <w:rPr>
                <w:rFonts w:ascii="Garamond" w:hAnsi="Garamond"/>
                <w:sz w:val="28"/>
                <w:szCs w:val="28"/>
              </w:rPr>
              <w:t xml:space="preserve"> </w:t>
            </w:r>
            <w:proofErr w:type="spellStart"/>
            <w:r w:rsidRPr="00094765">
              <w:rPr>
                <w:rFonts w:ascii="Garamond" w:hAnsi="Garamond"/>
                <w:sz w:val="28"/>
                <w:szCs w:val="28"/>
              </w:rPr>
              <w:t>ooilleh</w:t>
            </w:r>
            <w:proofErr w:type="spellEnd"/>
            <w:r w:rsidRPr="00094765">
              <w:rPr>
                <w:rFonts w:ascii="Garamond" w:hAnsi="Garamond"/>
                <w:sz w:val="28"/>
                <w:szCs w:val="28"/>
              </w:rPr>
              <w:t xml:space="preserve"> </w:t>
            </w:r>
            <w:proofErr w:type="spellStart"/>
            <w:r w:rsidRPr="00094765">
              <w:rPr>
                <w:rFonts w:ascii="Garamond" w:hAnsi="Garamond"/>
                <w:sz w:val="28"/>
                <w:szCs w:val="28"/>
              </w:rPr>
              <w:t>lishagh</w:t>
            </w:r>
            <w:proofErr w:type="spellEnd"/>
            <w:r w:rsidRPr="00094765">
              <w:rPr>
                <w:rFonts w:ascii="Garamond" w:hAnsi="Garamond"/>
                <w:sz w:val="28"/>
                <w:szCs w:val="28"/>
              </w:rPr>
              <w:t xml:space="preserve"> </w:t>
            </w:r>
            <w:proofErr w:type="spellStart"/>
            <w:r w:rsidRPr="00094765">
              <w:rPr>
                <w:rFonts w:ascii="Garamond" w:hAnsi="Garamond"/>
                <w:sz w:val="28"/>
                <w:szCs w:val="28"/>
              </w:rPr>
              <w:t>Creestee</w:t>
            </w:r>
            <w:proofErr w:type="spellEnd"/>
            <w:r w:rsidRPr="00094765">
              <w:rPr>
                <w:rFonts w:ascii="Garamond" w:hAnsi="Garamond"/>
                <w:sz w:val="28"/>
                <w:szCs w:val="28"/>
              </w:rPr>
              <w:t xml:space="preserve"> y </w:t>
            </w:r>
            <w:proofErr w:type="spellStart"/>
            <w:r w:rsidRPr="00094765">
              <w:rPr>
                <w:rFonts w:ascii="Garamond" w:hAnsi="Garamond"/>
                <w:sz w:val="28"/>
                <w:szCs w:val="28"/>
              </w:rPr>
              <w:t>hregeil</w:t>
            </w:r>
            <w:proofErr w:type="spellEnd"/>
            <w:r w:rsidRPr="00094765">
              <w:rPr>
                <w:rFonts w:ascii="Garamond" w:hAnsi="Garamond"/>
                <w:sz w:val="28"/>
                <w:szCs w:val="28"/>
              </w:rPr>
              <w:t xml:space="preserve">. </w:t>
            </w:r>
          </w:p>
        </w:tc>
        <w:tc>
          <w:tcPr>
            <w:tcW w:w="0" w:type="auto"/>
          </w:tcPr>
          <w:p w14:paraId="74146784" w14:textId="77777777" w:rsidR="00142E44" w:rsidRPr="00240FF0" w:rsidRDefault="00142E44"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lastRenderedPageBreak/>
              <w:t xml:space="preserve">A. </w:t>
            </w:r>
            <w:r w:rsidRPr="00240FF0">
              <w:rPr>
                <w:rFonts w:ascii="Garamond" w:hAnsi="Garamond" w:cs="Times New Roman"/>
                <w:i/>
                <w:sz w:val="28"/>
              </w:rPr>
              <w:t>The Apostle tells you</w:t>
            </w:r>
            <w:r w:rsidR="002C617D" w:rsidRPr="002C617D">
              <w:rPr>
                <w:rFonts w:ascii="Garamond" w:hAnsi="Garamond" w:cs="Times New Roman"/>
                <w:sz w:val="28"/>
              </w:rPr>
              <w:t> ;</w:t>
            </w:r>
            <w:r w:rsidRPr="00240FF0">
              <w:rPr>
                <w:rFonts w:ascii="Garamond" w:hAnsi="Garamond" w:cs="Times New Roman"/>
                <w:i/>
                <w:sz w:val="28"/>
              </w:rPr>
              <w:t xml:space="preserve"> They are</w:t>
            </w:r>
            <w:r w:rsidRPr="00240FF0">
              <w:rPr>
                <w:rFonts w:ascii="Garamond" w:hAnsi="Garamond" w:cs="Times New Roman"/>
                <w:sz w:val="28"/>
              </w:rPr>
              <w:t xml:space="preserve"> the Lusts of the Flesh, </w:t>
            </w:r>
            <w:r w:rsidRPr="00240FF0">
              <w:rPr>
                <w:rFonts w:ascii="Garamond" w:hAnsi="Garamond" w:cs="Times New Roman"/>
                <w:i/>
                <w:sz w:val="28"/>
              </w:rPr>
              <w:t>that is, all sinful Pleasures</w:t>
            </w:r>
            <w:r w:rsidRPr="00240FF0">
              <w:rPr>
                <w:rFonts w:ascii="Garamond" w:hAnsi="Garamond" w:cs="Times New Roman"/>
                <w:sz w:val="28"/>
              </w:rPr>
              <w:t>. The Lust of the Eye</w:t>
            </w:r>
            <w:r w:rsidR="002C617D" w:rsidRPr="002C617D">
              <w:rPr>
                <w:rFonts w:ascii="Garamond" w:hAnsi="Garamond" w:cs="Times New Roman"/>
                <w:sz w:val="28"/>
              </w:rPr>
              <w:t> ;</w:t>
            </w:r>
            <w:r w:rsidRPr="00240FF0">
              <w:rPr>
                <w:rFonts w:ascii="Garamond" w:hAnsi="Garamond" w:cs="Times New Roman"/>
                <w:sz w:val="28"/>
              </w:rPr>
              <w:t xml:space="preserve"> </w:t>
            </w:r>
            <w:r w:rsidRPr="00240FF0">
              <w:rPr>
                <w:rFonts w:ascii="Garamond" w:hAnsi="Garamond" w:cs="Times New Roman"/>
                <w:i/>
                <w:sz w:val="28"/>
              </w:rPr>
              <w:t>that is, the desire of Riches</w:t>
            </w:r>
            <w:r w:rsidRPr="00240FF0">
              <w:rPr>
                <w:rFonts w:ascii="Garamond" w:hAnsi="Garamond" w:cs="Times New Roman"/>
                <w:sz w:val="28"/>
              </w:rPr>
              <w:t xml:space="preserve">. And the Pride of Life, </w:t>
            </w:r>
            <w:r w:rsidRPr="00240FF0">
              <w:rPr>
                <w:rFonts w:ascii="Garamond" w:hAnsi="Garamond" w:cs="Times New Roman"/>
                <w:i/>
                <w:sz w:val="28"/>
              </w:rPr>
              <w:t xml:space="preserve">or whatever makes us to value </w:t>
            </w:r>
            <w:proofErr w:type="spellStart"/>
            <w:r w:rsidRPr="00240FF0">
              <w:rPr>
                <w:rFonts w:ascii="Garamond" w:hAnsi="Garamond" w:cs="Times New Roman"/>
                <w:i/>
                <w:sz w:val="28"/>
              </w:rPr>
              <w:lastRenderedPageBreak/>
              <w:t>our selves</w:t>
            </w:r>
            <w:proofErr w:type="spellEnd"/>
            <w:r w:rsidR="002C617D" w:rsidRPr="002C617D">
              <w:rPr>
                <w:rFonts w:ascii="Garamond" w:hAnsi="Garamond" w:cs="Times New Roman"/>
                <w:sz w:val="28"/>
              </w:rPr>
              <w:t> ;</w:t>
            </w:r>
            <w:r w:rsidRPr="00240FF0">
              <w:rPr>
                <w:rFonts w:ascii="Garamond" w:hAnsi="Garamond" w:cs="Times New Roman"/>
                <w:sz w:val="28"/>
              </w:rPr>
              <w:t xml:space="preserve"> </w:t>
            </w:r>
            <w:r w:rsidRPr="00240FF0">
              <w:rPr>
                <w:rFonts w:ascii="Garamond" w:hAnsi="Garamond" w:cs="Times New Roman"/>
                <w:i/>
                <w:sz w:val="28"/>
              </w:rPr>
              <w:t>all which a Christian ought to Renounce.</w:t>
            </w:r>
          </w:p>
        </w:tc>
        <w:tc>
          <w:tcPr>
            <w:tcW w:w="0" w:type="auto"/>
          </w:tcPr>
          <w:p w14:paraId="4DD41ED9" w14:textId="77777777" w:rsidR="00142E44" w:rsidRPr="00F5668C" w:rsidRDefault="00142E44" w:rsidP="00DB60C3">
            <w:pPr>
              <w:pStyle w:val="ListParagraph"/>
              <w:ind w:left="0"/>
              <w:rPr>
                <w:rFonts w:ascii="Garamond" w:hAnsi="Garamond" w:cs="Times New Roman"/>
                <w:sz w:val="20"/>
              </w:rPr>
            </w:pPr>
          </w:p>
        </w:tc>
      </w:tr>
      <w:tr w:rsidR="00142E44" w:rsidRPr="00240FF0" w14:paraId="094FDD65" w14:textId="77777777" w:rsidTr="003007D7">
        <w:tc>
          <w:tcPr>
            <w:tcW w:w="0" w:type="auto"/>
          </w:tcPr>
          <w:p w14:paraId="518326E9" w14:textId="77777777" w:rsidR="00142E44" w:rsidRPr="00094765" w:rsidRDefault="00142E44" w:rsidP="00DB60C3">
            <w:pPr>
              <w:pStyle w:val="CM3"/>
              <w:widowControl/>
              <w:spacing w:line="240" w:lineRule="auto"/>
              <w:ind w:firstLine="227"/>
              <w:jc w:val="both"/>
              <w:rPr>
                <w:rFonts w:ascii="Garamond" w:hAnsi="Garamond"/>
                <w:sz w:val="28"/>
                <w:szCs w:val="28"/>
              </w:rPr>
            </w:pPr>
            <w:r w:rsidRPr="00094765">
              <w:rPr>
                <w:rFonts w:ascii="Garamond" w:hAnsi="Garamond"/>
                <w:i/>
                <w:sz w:val="28"/>
                <w:szCs w:val="28"/>
              </w:rPr>
              <w:t>Q.</w:t>
            </w:r>
            <w:r w:rsidRPr="00094765">
              <w:rPr>
                <w:rFonts w:ascii="Garamond" w:hAnsi="Garamond"/>
                <w:sz w:val="28"/>
                <w:szCs w:val="28"/>
              </w:rPr>
              <w:t xml:space="preserve"> </w:t>
            </w:r>
            <w:proofErr w:type="spellStart"/>
            <w:r w:rsidRPr="00094765">
              <w:rPr>
                <w:rFonts w:ascii="Garamond" w:hAnsi="Garamond"/>
                <w:sz w:val="28"/>
                <w:szCs w:val="28"/>
              </w:rPr>
              <w:t>Negin</w:t>
            </w:r>
            <w:proofErr w:type="spellEnd"/>
            <w:r w:rsidRPr="00094765">
              <w:rPr>
                <w:rFonts w:ascii="Garamond" w:hAnsi="Garamond"/>
                <w:sz w:val="28"/>
                <w:szCs w:val="28"/>
              </w:rPr>
              <w:t xml:space="preserve"> da </w:t>
            </w:r>
            <w:proofErr w:type="spellStart"/>
            <w:r w:rsidRPr="00094765">
              <w:rPr>
                <w:rFonts w:ascii="Garamond" w:hAnsi="Garamond"/>
                <w:sz w:val="28"/>
                <w:szCs w:val="28"/>
              </w:rPr>
              <w:t>Creestee</w:t>
            </w:r>
            <w:proofErr w:type="spellEnd"/>
            <w:r w:rsidRPr="00094765">
              <w:rPr>
                <w:rFonts w:ascii="Garamond" w:hAnsi="Garamond"/>
                <w:sz w:val="28"/>
                <w:szCs w:val="28"/>
              </w:rPr>
              <w:t xml:space="preserve"> </w:t>
            </w:r>
            <w:proofErr w:type="spellStart"/>
            <w:r w:rsidRPr="00094765">
              <w:rPr>
                <w:rFonts w:ascii="Garamond" w:hAnsi="Garamond"/>
                <w:sz w:val="28"/>
                <w:szCs w:val="28"/>
              </w:rPr>
              <w:t>dy</w:t>
            </w:r>
            <w:proofErr w:type="spellEnd"/>
            <w:r w:rsidRPr="00094765">
              <w:rPr>
                <w:rFonts w:ascii="Garamond" w:hAnsi="Garamond"/>
                <w:sz w:val="28"/>
                <w:szCs w:val="28"/>
              </w:rPr>
              <w:t xml:space="preserve"> </w:t>
            </w:r>
            <w:proofErr w:type="spellStart"/>
            <w:r w:rsidRPr="00094765">
              <w:rPr>
                <w:rFonts w:ascii="Garamond" w:hAnsi="Garamond"/>
                <w:sz w:val="28"/>
                <w:szCs w:val="28"/>
              </w:rPr>
              <w:t>chooilley</w:t>
            </w:r>
            <w:proofErr w:type="spellEnd"/>
            <w:r w:rsidRPr="00094765">
              <w:rPr>
                <w:rFonts w:ascii="Garamond" w:hAnsi="Garamond"/>
                <w:sz w:val="28"/>
                <w:szCs w:val="28"/>
              </w:rPr>
              <w:t xml:space="preserve"> </w:t>
            </w:r>
            <w:proofErr w:type="spellStart"/>
            <w:r w:rsidRPr="00094765">
              <w:rPr>
                <w:rFonts w:ascii="Garamond" w:hAnsi="Garamond"/>
                <w:sz w:val="28"/>
                <w:szCs w:val="28"/>
              </w:rPr>
              <w:t>evnys</w:t>
            </w:r>
            <w:proofErr w:type="spellEnd"/>
            <w:r w:rsidRPr="00094765">
              <w:rPr>
                <w:rFonts w:ascii="Garamond" w:hAnsi="Garamond"/>
                <w:sz w:val="28"/>
                <w:szCs w:val="28"/>
              </w:rPr>
              <w:t xml:space="preserve"> </w:t>
            </w:r>
            <w:proofErr w:type="spellStart"/>
            <w:r w:rsidRPr="00094765">
              <w:rPr>
                <w:rFonts w:ascii="Garamond" w:hAnsi="Garamond"/>
                <w:sz w:val="28"/>
                <w:szCs w:val="28"/>
              </w:rPr>
              <w:t>seihltagh</w:t>
            </w:r>
            <w:proofErr w:type="spellEnd"/>
            <w:r w:rsidRPr="00094765">
              <w:rPr>
                <w:rFonts w:ascii="Garamond" w:hAnsi="Garamond"/>
                <w:sz w:val="28"/>
                <w:szCs w:val="28"/>
              </w:rPr>
              <w:t xml:space="preserve"> y </w:t>
            </w:r>
            <w:proofErr w:type="spellStart"/>
            <w:r w:rsidRPr="00094765">
              <w:rPr>
                <w:rFonts w:ascii="Garamond" w:hAnsi="Garamond"/>
                <w:sz w:val="28"/>
                <w:szCs w:val="28"/>
              </w:rPr>
              <w:t>hregeil</w:t>
            </w:r>
            <w:proofErr w:type="spellEnd"/>
            <w:r w:rsidR="002C617D" w:rsidRPr="002C617D">
              <w:rPr>
                <w:rFonts w:ascii="Garamond" w:hAnsi="Garamond"/>
                <w:i/>
                <w:sz w:val="28"/>
                <w:szCs w:val="28"/>
              </w:rPr>
              <w:t> </w:t>
            </w:r>
            <w:r w:rsidR="00C57BF1" w:rsidRPr="00C57BF1">
              <w:rPr>
                <w:rFonts w:ascii="Garamond" w:hAnsi="Garamond"/>
                <w:sz w:val="28"/>
                <w:szCs w:val="28"/>
              </w:rPr>
              <w:t>?</w:t>
            </w:r>
            <w:r w:rsidRPr="00094765">
              <w:rPr>
                <w:rFonts w:ascii="Garamond" w:hAnsi="Garamond"/>
                <w:sz w:val="28"/>
                <w:szCs w:val="28"/>
              </w:rPr>
              <w:t xml:space="preserve"> </w:t>
            </w:r>
          </w:p>
        </w:tc>
        <w:tc>
          <w:tcPr>
            <w:tcW w:w="0" w:type="auto"/>
          </w:tcPr>
          <w:p w14:paraId="2F78946F" w14:textId="77777777" w:rsidR="00142E44" w:rsidRPr="00240FF0" w:rsidRDefault="00142E44"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Must a Christian renounce all Pleasures</w:t>
            </w:r>
            <w:r w:rsidR="002C617D" w:rsidRPr="002C617D">
              <w:rPr>
                <w:rFonts w:ascii="Garamond" w:hAnsi="Garamond" w:cs="Times New Roman"/>
                <w:i/>
                <w:sz w:val="28"/>
              </w:rPr>
              <w:t> ?</w:t>
            </w:r>
          </w:p>
        </w:tc>
        <w:tc>
          <w:tcPr>
            <w:tcW w:w="0" w:type="auto"/>
          </w:tcPr>
          <w:p w14:paraId="3FE32D5B" w14:textId="77777777" w:rsidR="00142E44" w:rsidRPr="00F5668C" w:rsidRDefault="00142E44" w:rsidP="00DB60C3">
            <w:pPr>
              <w:pStyle w:val="ListParagraph"/>
              <w:ind w:left="0"/>
              <w:rPr>
                <w:rFonts w:ascii="Garamond" w:hAnsi="Garamond" w:cs="Times New Roman"/>
                <w:sz w:val="20"/>
              </w:rPr>
            </w:pPr>
          </w:p>
        </w:tc>
      </w:tr>
      <w:tr w:rsidR="00142E44" w:rsidRPr="00240FF0" w14:paraId="76583585" w14:textId="77777777" w:rsidTr="003007D7">
        <w:tc>
          <w:tcPr>
            <w:tcW w:w="0" w:type="auto"/>
          </w:tcPr>
          <w:p w14:paraId="57ED1D4B" w14:textId="77777777" w:rsidR="00142E44" w:rsidRPr="00094765" w:rsidRDefault="00142E44" w:rsidP="00DB60C3">
            <w:pPr>
              <w:pStyle w:val="CM3"/>
              <w:widowControl/>
              <w:spacing w:line="240" w:lineRule="auto"/>
              <w:ind w:firstLine="227"/>
              <w:jc w:val="both"/>
              <w:rPr>
                <w:rFonts w:ascii="Garamond" w:hAnsi="Garamond"/>
                <w:sz w:val="28"/>
                <w:szCs w:val="28"/>
              </w:rPr>
            </w:pPr>
            <w:r w:rsidRPr="00094765">
              <w:rPr>
                <w:rFonts w:ascii="Garamond" w:hAnsi="Garamond"/>
                <w:i/>
                <w:sz w:val="28"/>
                <w:szCs w:val="28"/>
              </w:rPr>
              <w:t xml:space="preserve">A. </w:t>
            </w:r>
            <w:r w:rsidRPr="00094765">
              <w:rPr>
                <w:rFonts w:ascii="Garamond" w:hAnsi="Garamond"/>
                <w:sz w:val="28"/>
                <w:szCs w:val="28"/>
              </w:rPr>
              <w:t xml:space="preserve">Ta </w:t>
            </w:r>
            <w:proofErr w:type="spellStart"/>
            <w:r w:rsidRPr="00094765">
              <w:rPr>
                <w:rFonts w:ascii="Garamond" w:hAnsi="Garamond"/>
                <w:sz w:val="28"/>
                <w:szCs w:val="28"/>
              </w:rPr>
              <w:t>evnyssyn</w:t>
            </w:r>
            <w:proofErr w:type="spellEnd"/>
            <w:r w:rsidRPr="00094765">
              <w:rPr>
                <w:rFonts w:ascii="Garamond" w:hAnsi="Garamond"/>
                <w:sz w:val="28"/>
                <w:szCs w:val="28"/>
              </w:rPr>
              <w:t xml:space="preserve"> </w:t>
            </w:r>
            <w:proofErr w:type="spellStart"/>
            <w:r w:rsidRPr="00094765">
              <w:rPr>
                <w:rFonts w:ascii="Garamond" w:hAnsi="Garamond"/>
                <w:sz w:val="28"/>
                <w:szCs w:val="28"/>
              </w:rPr>
              <w:t>ayn</w:t>
            </w:r>
            <w:proofErr w:type="spellEnd"/>
            <w:r w:rsidRPr="00094765">
              <w:rPr>
                <w:rFonts w:ascii="Garamond" w:hAnsi="Garamond"/>
                <w:sz w:val="28"/>
                <w:szCs w:val="28"/>
              </w:rPr>
              <w:t xml:space="preserve"> </w:t>
            </w:r>
            <w:proofErr w:type="spellStart"/>
            <w:r w:rsidRPr="00094765">
              <w:rPr>
                <w:rFonts w:ascii="Garamond" w:hAnsi="Garamond"/>
                <w:sz w:val="28"/>
                <w:szCs w:val="28"/>
              </w:rPr>
              <w:t>nagh</w:t>
            </w:r>
            <w:proofErr w:type="spellEnd"/>
            <w:r w:rsidRPr="00094765">
              <w:rPr>
                <w:rFonts w:ascii="Garamond" w:hAnsi="Garamond"/>
                <w:sz w:val="28"/>
                <w:szCs w:val="28"/>
              </w:rPr>
              <w:t xml:space="preserve"> </w:t>
            </w:r>
            <w:proofErr w:type="spellStart"/>
            <w:r w:rsidRPr="00094765">
              <w:rPr>
                <w:rFonts w:ascii="Garamond" w:hAnsi="Garamond"/>
                <w:sz w:val="28"/>
                <w:szCs w:val="28"/>
              </w:rPr>
              <w:t>lishagh</w:t>
            </w:r>
            <w:proofErr w:type="spellEnd"/>
            <w:r w:rsidRPr="00094765">
              <w:rPr>
                <w:rFonts w:ascii="Garamond" w:hAnsi="Garamond"/>
                <w:sz w:val="28"/>
                <w:szCs w:val="28"/>
              </w:rPr>
              <w:t xml:space="preserve"> </w:t>
            </w:r>
            <w:proofErr w:type="spellStart"/>
            <w:r w:rsidRPr="00094765">
              <w:rPr>
                <w:rFonts w:ascii="Garamond" w:hAnsi="Garamond"/>
                <w:sz w:val="28"/>
                <w:szCs w:val="28"/>
              </w:rPr>
              <w:t>Creestee</w:t>
            </w:r>
            <w:proofErr w:type="spellEnd"/>
            <w:r w:rsidRPr="00094765">
              <w:rPr>
                <w:rFonts w:ascii="Garamond" w:hAnsi="Garamond"/>
                <w:sz w:val="28"/>
                <w:szCs w:val="28"/>
              </w:rPr>
              <w:t xml:space="preserve"> </w:t>
            </w:r>
            <w:proofErr w:type="spellStart"/>
            <w:r w:rsidRPr="00094765">
              <w:rPr>
                <w:rFonts w:ascii="Garamond" w:hAnsi="Garamond"/>
                <w:sz w:val="28"/>
                <w:szCs w:val="28"/>
              </w:rPr>
              <w:t>ve</w:t>
            </w:r>
            <w:proofErr w:type="spellEnd"/>
            <w:r w:rsidRPr="00094765">
              <w:rPr>
                <w:rFonts w:ascii="Garamond" w:hAnsi="Garamond"/>
                <w:sz w:val="28"/>
                <w:szCs w:val="28"/>
              </w:rPr>
              <w:t xml:space="preserve"> </w:t>
            </w:r>
            <w:proofErr w:type="spellStart"/>
            <w:r w:rsidRPr="00094765">
              <w:rPr>
                <w:rFonts w:ascii="Garamond" w:hAnsi="Garamond"/>
                <w:sz w:val="28"/>
                <w:szCs w:val="28"/>
              </w:rPr>
              <w:t>dy</w:t>
            </w:r>
            <w:proofErr w:type="spellEnd"/>
            <w:r w:rsidRPr="00094765">
              <w:rPr>
                <w:rFonts w:ascii="Garamond" w:hAnsi="Garamond"/>
                <w:sz w:val="28"/>
                <w:szCs w:val="28"/>
              </w:rPr>
              <w:t xml:space="preserve"> </w:t>
            </w:r>
            <w:proofErr w:type="spellStart"/>
            <w:r w:rsidRPr="00094765">
              <w:rPr>
                <w:rFonts w:ascii="Garamond" w:hAnsi="Garamond"/>
                <w:sz w:val="28"/>
                <w:szCs w:val="28"/>
              </w:rPr>
              <w:t>bragh</w:t>
            </w:r>
            <w:proofErr w:type="spellEnd"/>
            <w:r w:rsidRPr="00094765">
              <w:rPr>
                <w:rFonts w:ascii="Garamond" w:hAnsi="Garamond"/>
                <w:sz w:val="28"/>
                <w:szCs w:val="28"/>
              </w:rPr>
              <w:t xml:space="preserve"> </w:t>
            </w:r>
            <w:proofErr w:type="spellStart"/>
            <w:r w:rsidRPr="00094765">
              <w:rPr>
                <w:rFonts w:ascii="Garamond" w:hAnsi="Garamond"/>
                <w:sz w:val="28"/>
                <w:szCs w:val="28"/>
              </w:rPr>
              <w:t>ainjyssagh</w:t>
            </w:r>
            <w:proofErr w:type="spellEnd"/>
            <w:r w:rsidRPr="00094765">
              <w:rPr>
                <w:rFonts w:ascii="Garamond" w:hAnsi="Garamond"/>
                <w:sz w:val="28"/>
                <w:szCs w:val="28"/>
              </w:rPr>
              <w:t xml:space="preserve"> </w:t>
            </w:r>
            <w:proofErr w:type="spellStart"/>
            <w:r w:rsidRPr="00094765">
              <w:rPr>
                <w:rFonts w:ascii="Garamond" w:hAnsi="Garamond"/>
                <w:sz w:val="28"/>
                <w:szCs w:val="28"/>
              </w:rPr>
              <w:t>orroo</w:t>
            </w:r>
            <w:proofErr w:type="spellEnd"/>
            <w:r w:rsidRPr="00094765">
              <w:rPr>
                <w:rFonts w:ascii="Garamond" w:hAnsi="Garamond"/>
                <w:sz w:val="28"/>
                <w:szCs w:val="28"/>
              </w:rPr>
              <w:t xml:space="preserve">, </w:t>
            </w:r>
            <w:proofErr w:type="spellStart"/>
            <w:r w:rsidRPr="00094765">
              <w:rPr>
                <w:rFonts w:ascii="Garamond" w:hAnsi="Garamond"/>
                <w:sz w:val="28"/>
                <w:szCs w:val="28"/>
              </w:rPr>
              <w:t>myn</w:t>
            </w:r>
            <w:proofErr w:type="spellEnd"/>
            <w:r w:rsidRPr="00094765">
              <w:rPr>
                <w:rFonts w:ascii="Garamond" w:hAnsi="Garamond"/>
                <w:sz w:val="28"/>
                <w:szCs w:val="28"/>
              </w:rPr>
              <w:t xml:space="preserve"> </w:t>
            </w:r>
            <w:proofErr w:type="spellStart"/>
            <w:r w:rsidRPr="00094765">
              <w:rPr>
                <w:rFonts w:ascii="Garamond" w:hAnsi="Garamond"/>
                <w:sz w:val="28"/>
                <w:szCs w:val="28"/>
              </w:rPr>
              <w:t>gian</w:t>
            </w:r>
            <w:proofErr w:type="spellEnd"/>
            <w:r>
              <w:rPr>
                <w:rStyle w:val="FootnoteReference"/>
                <w:rFonts w:ascii="Garamond" w:hAnsi="Garamond"/>
                <w:sz w:val="28"/>
                <w:szCs w:val="28"/>
              </w:rPr>
              <w:footnoteReference w:id="9"/>
            </w:r>
            <w:r w:rsidRPr="00094765">
              <w:rPr>
                <w:rFonts w:ascii="Garamond" w:hAnsi="Garamond"/>
                <w:sz w:val="28"/>
                <w:szCs w:val="28"/>
              </w:rPr>
              <w:t xml:space="preserve"> ta Goo Yee </w:t>
            </w:r>
            <w:proofErr w:type="spellStart"/>
            <w:r w:rsidRPr="00094765">
              <w:rPr>
                <w:rFonts w:ascii="Garamond" w:hAnsi="Garamond"/>
                <w:sz w:val="28"/>
                <w:szCs w:val="28"/>
              </w:rPr>
              <w:t>gra</w:t>
            </w:r>
            <w:proofErr w:type="spellEnd"/>
            <w:r w:rsidRPr="00094765">
              <w:rPr>
                <w:rFonts w:ascii="Garamond" w:hAnsi="Garamond"/>
                <w:sz w:val="28"/>
                <w:szCs w:val="28"/>
              </w:rPr>
              <w:t xml:space="preserve">, </w:t>
            </w:r>
            <w:proofErr w:type="spellStart"/>
            <w:r w:rsidRPr="00094765">
              <w:rPr>
                <w:rFonts w:ascii="Garamond" w:hAnsi="Garamond"/>
                <w:i/>
                <w:sz w:val="28"/>
                <w:szCs w:val="28"/>
              </w:rPr>
              <w:t>Nagh</w:t>
            </w:r>
            <w:proofErr w:type="spellEnd"/>
            <w:r w:rsidRPr="00094765">
              <w:rPr>
                <w:rFonts w:ascii="Garamond" w:hAnsi="Garamond"/>
                <w:i/>
                <w:sz w:val="28"/>
                <w:szCs w:val="28"/>
              </w:rPr>
              <w:t xml:space="preserve"> </w:t>
            </w:r>
            <w:proofErr w:type="spellStart"/>
            <w:r w:rsidRPr="00094765">
              <w:rPr>
                <w:rFonts w:ascii="Garamond" w:hAnsi="Garamond"/>
                <w:i/>
                <w:sz w:val="28"/>
                <w:szCs w:val="28"/>
              </w:rPr>
              <w:t>vo</w:t>
            </w:r>
            <w:r w:rsidR="003B04FE">
              <w:rPr>
                <w:rFonts w:ascii="Garamond" w:hAnsi="Garamond"/>
                <w:i/>
                <w:sz w:val="28"/>
                <w:szCs w:val="28"/>
              </w:rPr>
              <w:t>u</w:t>
            </w:r>
            <w:proofErr w:type="spellEnd"/>
            <w:r w:rsidRPr="00094765">
              <w:rPr>
                <w:rFonts w:ascii="Garamond" w:hAnsi="Garamond"/>
                <w:i/>
                <w:sz w:val="28"/>
                <w:szCs w:val="28"/>
              </w:rPr>
              <w:t xml:space="preserve"> </w:t>
            </w:r>
            <w:proofErr w:type="spellStart"/>
            <w:r w:rsidRPr="00094765">
              <w:rPr>
                <w:rFonts w:ascii="Garamond" w:hAnsi="Garamond"/>
                <w:i/>
                <w:sz w:val="28"/>
                <w:szCs w:val="28"/>
              </w:rPr>
              <w:t>Maardyragh</w:t>
            </w:r>
            <w:proofErr w:type="spellEnd"/>
            <w:r w:rsidRPr="00094765">
              <w:rPr>
                <w:rFonts w:ascii="Garamond" w:hAnsi="Garamond"/>
                <w:i/>
                <w:sz w:val="28"/>
                <w:szCs w:val="28"/>
              </w:rPr>
              <w:t xml:space="preserve">, </w:t>
            </w:r>
            <w:proofErr w:type="spellStart"/>
            <w:r w:rsidRPr="00094765">
              <w:rPr>
                <w:rFonts w:ascii="Garamond" w:hAnsi="Garamond"/>
                <w:i/>
                <w:sz w:val="28"/>
                <w:szCs w:val="28"/>
              </w:rPr>
              <w:t>ny</w:t>
            </w:r>
            <w:proofErr w:type="spellEnd"/>
            <w:r w:rsidRPr="00094765">
              <w:rPr>
                <w:rFonts w:ascii="Garamond" w:hAnsi="Garamond"/>
                <w:i/>
                <w:sz w:val="28"/>
                <w:szCs w:val="28"/>
              </w:rPr>
              <w:t xml:space="preserve"> Fer-</w:t>
            </w:r>
            <w:proofErr w:type="spellStart"/>
            <w:r w:rsidRPr="00094765">
              <w:rPr>
                <w:rFonts w:ascii="Garamond" w:hAnsi="Garamond"/>
                <w:i/>
                <w:sz w:val="28"/>
                <w:szCs w:val="28"/>
              </w:rPr>
              <w:t>meshtal</w:t>
            </w:r>
            <w:proofErr w:type="spellEnd"/>
            <w:r w:rsidRPr="00094765">
              <w:rPr>
                <w:rFonts w:ascii="Garamond" w:hAnsi="Garamond"/>
                <w:i/>
                <w:sz w:val="28"/>
                <w:szCs w:val="28"/>
              </w:rPr>
              <w:t xml:space="preserve">, </w:t>
            </w:r>
            <w:proofErr w:type="spellStart"/>
            <w:r w:rsidRPr="00094765">
              <w:rPr>
                <w:rFonts w:ascii="Garamond" w:hAnsi="Garamond"/>
                <w:i/>
                <w:sz w:val="28"/>
                <w:szCs w:val="28"/>
              </w:rPr>
              <w:t>ny</w:t>
            </w:r>
            <w:proofErr w:type="spellEnd"/>
            <w:r w:rsidRPr="00094765">
              <w:rPr>
                <w:rFonts w:ascii="Garamond" w:hAnsi="Garamond"/>
                <w:i/>
                <w:sz w:val="28"/>
                <w:szCs w:val="28"/>
              </w:rPr>
              <w:t xml:space="preserve"> </w:t>
            </w:r>
            <w:proofErr w:type="spellStart"/>
            <w:r w:rsidRPr="00094765">
              <w:rPr>
                <w:rFonts w:ascii="Garamond" w:hAnsi="Garamond"/>
                <w:i/>
                <w:sz w:val="28"/>
                <w:szCs w:val="28"/>
              </w:rPr>
              <w:t>eshin</w:t>
            </w:r>
            <w:proofErr w:type="spellEnd"/>
            <w:r w:rsidRPr="00094765">
              <w:rPr>
                <w:rFonts w:ascii="Garamond" w:hAnsi="Garamond"/>
                <w:i/>
                <w:sz w:val="28"/>
                <w:szCs w:val="28"/>
              </w:rPr>
              <w:t xml:space="preserve"> ta </w:t>
            </w:r>
            <w:proofErr w:type="spellStart"/>
            <w:r>
              <w:rPr>
                <w:rFonts w:ascii="Garamond" w:hAnsi="Garamond"/>
                <w:i/>
                <w:sz w:val="28"/>
                <w:szCs w:val="28"/>
              </w:rPr>
              <w:t>N</w:t>
            </w:r>
            <w:r w:rsidRPr="00094765">
              <w:rPr>
                <w:rFonts w:ascii="Garamond" w:hAnsi="Garamond"/>
                <w:i/>
                <w:sz w:val="28"/>
                <w:szCs w:val="28"/>
              </w:rPr>
              <w:t>iau-ghlan</w:t>
            </w:r>
            <w:proofErr w:type="spellEnd"/>
            <w:r w:rsidRPr="00094765">
              <w:rPr>
                <w:rFonts w:ascii="Garamond" w:hAnsi="Garamond"/>
                <w:i/>
                <w:sz w:val="28"/>
                <w:szCs w:val="28"/>
              </w:rPr>
              <w:t xml:space="preserve"> </w:t>
            </w:r>
            <w:proofErr w:type="spellStart"/>
            <w:r w:rsidRPr="00094765">
              <w:rPr>
                <w:rFonts w:ascii="Garamond" w:hAnsi="Garamond"/>
                <w:i/>
                <w:sz w:val="28"/>
                <w:szCs w:val="28"/>
              </w:rPr>
              <w:t>eiraght</w:t>
            </w:r>
            <w:proofErr w:type="spellEnd"/>
            <w:r w:rsidRPr="00094765">
              <w:rPr>
                <w:rFonts w:ascii="Garamond" w:hAnsi="Garamond"/>
                <w:i/>
                <w:sz w:val="28"/>
                <w:szCs w:val="28"/>
              </w:rPr>
              <w:t xml:space="preserve"> </w:t>
            </w:r>
            <w:proofErr w:type="spellStart"/>
            <w:r w:rsidRPr="00094765">
              <w:rPr>
                <w:rFonts w:ascii="Garamond" w:hAnsi="Garamond"/>
                <w:i/>
                <w:sz w:val="28"/>
                <w:szCs w:val="28"/>
              </w:rPr>
              <w:t>ayns</w:t>
            </w:r>
            <w:proofErr w:type="spellEnd"/>
            <w:r w:rsidRPr="00094765">
              <w:rPr>
                <w:rFonts w:ascii="Garamond" w:hAnsi="Garamond"/>
                <w:i/>
                <w:sz w:val="28"/>
                <w:szCs w:val="28"/>
              </w:rPr>
              <w:t xml:space="preserve"> </w:t>
            </w:r>
            <w:proofErr w:type="spellStart"/>
            <w:r w:rsidRPr="00094765">
              <w:rPr>
                <w:rFonts w:ascii="Garamond" w:hAnsi="Garamond"/>
                <w:i/>
                <w:sz w:val="28"/>
                <w:szCs w:val="28"/>
              </w:rPr>
              <w:t>Reereeaght</w:t>
            </w:r>
            <w:proofErr w:type="spellEnd"/>
            <w:r w:rsidRPr="00094765">
              <w:rPr>
                <w:rFonts w:ascii="Garamond" w:hAnsi="Garamond"/>
                <w:i/>
                <w:sz w:val="28"/>
                <w:szCs w:val="28"/>
              </w:rPr>
              <w:t xml:space="preserve"> </w:t>
            </w:r>
            <w:proofErr w:type="spellStart"/>
            <w:r w:rsidRPr="00094765">
              <w:rPr>
                <w:rFonts w:ascii="Garamond" w:hAnsi="Garamond"/>
                <w:i/>
                <w:sz w:val="28"/>
                <w:szCs w:val="28"/>
              </w:rPr>
              <w:t>Chreest</w:t>
            </w:r>
            <w:proofErr w:type="spellEnd"/>
            <w:r w:rsidRPr="00094765">
              <w:rPr>
                <w:rFonts w:ascii="Garamond" w:hAnsi="Garamond"/>
                <w:i/>
                <w:sz w:val="28"/>
                <w:szCs w:val="28"/>
              </w:rPr>
              <w:t xml:space="preserve"> as Yee</w:t>
            </w:r>
            <w:r w:rsidRPr="00094765">
              <w:rPr>
                <w:rFonts w:ascii="Garamond" w:hAnsi="Garamond"/>
                <w:sz w:val="28"/>
                <w:szCs w:val="28"/>
              </w:rPr>
              <w:t xml:space="preserve">. </w:t>
            </w:r>
            <w:proofErr w:type="spellStart"/>
            <w:r w:rsidRPr="00094765">
              <w:rPr>
                <w:rFonts w:ascii="Garamond" w:hAnsi="Garamond"/>
                <w:sz w:val="28"/>
                <w:szCs w:val="28"/>
              </w:rPr>
              <w:t>Cre-erbee</w:t>
            </w:r>
            <w:proofErr w:type="spellEnd"/>
            <w:r w:rsidRPr="00094765">
              <w:rPr>
                <w:rFonts w:ascii="Garamond" w:hAnsi="Garamond"/>
                <w:sz w:val="28"/>
                <w:szCs w:val="28"/>
              </w:rPr>
              <w:t xml:space="preserve"> cha </w:t>
            </w:r>
            <w:proofErr w:type="spellStart"/>
            <w:r w:rsidRPr="00094765">
              <w:rPr>
                <w:rFonts w:ascii="Garamond" w:hAnsi="Garamond"/>
                <w:sz w:val="28"/>
                <w:szCs w:val="28"/>
              </w:rPr>
              <w:t>millish</w:t>
            </w:r>
            <w:proofErr w:type="spellEnd"/>
            <w:r w:rsidRPr="00094765">
              <w:rPr>
                <w:rFonts w:ascii="Garamond" w:hAnsi="Garamond"/>
                <w:sz w:val="28"/>
                <w:szCs w:val="28"/>
              </w:rPr>
              <w:t xml:space="preserve"> as </w:t>
            </w:r>
            <w:proofErr w:type="spellStart"/>
            <w:r w:rsidRPr="00094765">
              <w:rPr>
                <w:rFonts w:ascii="Garamond" w:hAnsi="Garamond"/>
                <w:sz w:val="28"/>
                <w:szCs w:val="28"/>
              </w:rPr>
              <w:t>t’ad</w:t>
            </w:r>
            <w:proofErr w:type="spellEnd"/>
            <w:r w:rsidRPr="00094765">
              <w:rPr>
                <w:rFonts w:ascii="Garamond" w:hAnsi="Garamond"/>
                <w:sz w:val="28"/>
                <w:szCs w:val="28"/>
              </w:rPr>
              <w:t xml:space="preserve"> cha </w:t>
            </w:r>
            <w:proofErr w:type="spellStart"/>
            <w:r w:rsidRPr="00094765">
              <w:rPr>
                <w:rFonts w:ascii="Garamond" w:hAnsi="Garamond"/>
                <w:sz w:val="28"/>
                <w:szCs w:val="28"/>
              </w:rPr>
              <w:t>vel</w:t>
            </w:r>
            <w:proofErr w:type="spellEnd"/>
            <w:r w:rsidRPr="00094765">
              <w:rPr>
                <w:rFonts w:ascii="Garamond" w:hAnsi="Garamond"/>
                <w:sz w:val="28"/>
                <w:szCs w:val="28"/>
              </w:rPr>
              <w:t xml:space="preserve"> </w:t>
            </w:r>
            <w:proofErr w:type="spellStart"/>
            <w:r w:rsidRPr="00094765">
              <w:rPr>
                <w:rFonts w:ascii="Garamond" w:hAnsi="Garamond"/>
                <w:sz w:val="28"/>
                <w:szCs w:val="28"/>
              </w:rPr>
              <w:t>ayd</w:t>
            </w:r>
            <w:proofErr w:type="spellEnd"/>
            <w:r w:rsidRPr="00094765">
              <w:rPr>
                <w:rFonts w:ascii="Garamond" w:hAnsi="Garamond"/>
                <w:sz w:val="28"/>
                <w:szCs w:val="28"/>
              </w:rPr>
              <w:t xml:space="preserve"> </w:t>
            </w:r>
            <w:proofErr w:type="spellStart"/>
            <w:r w:rsidRPr="00094765">
              <w:rPr>
                <w:rFonts w:ascii="Garamond" w:hAnsi="Garamond"/>
                <w:sz w:val="28"/>
                <w:szCs w:val="28"/>
              </w:rPr>
              <w:t>agh</w:t>
            </w:r>
            <w:proofErr w:type="spellEnd"/>
            <w:r w:rsidRPr="00094765">
              <w:rPr>
                <w:rFonts w:ascii="Garamond" w:hAnsi="Garamond"/>
                <w:sz w:val="28"/>
                <w:szCs w:val="28"/>
              </w:rPr>
              <w:t xml:space="preserve"> </w:t>
            </w:r>
            <w:proofErr w:type="spellStart"/>
            <w:r w:rsidRPr="00094765">
              <w:rPr>
                <w:rFonts w:ascii="Garamond" w:hAnsi="Garamond"/>
                <w:sz w:val="28"/>
                <w:szCs w:val="28"/>
              </w:rPr>
              <w:t>yn</w:t>
            </w:r>
            <w:proofErr w:type="spellEnd"/>
            <w:r w:rsidRPr="00094765">
              <w:rPr>
                <w:rFonts w:ascii="Garamond" w:hAnsi="Garamond"/>
                <w:sz w:val="28"/>
                <w:szCs w:val="28"/>
              </w:rPr>
              <w:t xml:space="preserve"> </w:t>
            </w:r>
            <w:proofErr w:type="spellStart"/>
            <w:r w:rsidRPr="00094765">
              <w:rPr>
                <w:rFonts w:ascii="Garamond" w:hAnsi="Garamond"/>
                <w:sz w:val="28"/>
                <w:szCs w:val="28"/>
              </w:rPr>
              <w:t>yn</w:t>
            </w:r>
            <w:proofErr w:type="spellEnd"/>
            <w:r w:rsidRPr="00094765">
              <w:rPr>
                <w:rFonts w:ascii="Garamond" w:hAnsi="Garamond"/>
                <w:sz w:val="28"/>
                <w:szCs w:val="28"/>
              </w:rPr>
              <w:t xml:space="preserve"> </w:t>
            </w:r>
            <w:proofErr w:type="spellStart"/>
            <w:r w:rsidRPr="00094765">
              <w:rPr>
                <w:rFonts w:ascii="Garamond" w:hAnsi="Garamond"/>
                <w:sz w:val="28"/>
                <w:szCs w:val="28"/>
              </w:rPr>
              <w:t>reih</w:t>
            </w:r>
            <w:proofErr w:type="spellEnd"/>
            <w:r w:rsidRPr="00094765">
              <w:rPr>
                <w:rFonts w:ascii="Garamond" w:hAnsi="Garamond"/>
                <w:sz w:val="28"/>
                <w:szCs w:val="28"/>
              </w:rPr>
              <w:t xml:space="preserve"> </w:t>
            </w:r>
            <w:proofErr w:type="spellStart"/>
            <w:r w:rsidRPr="00094765">
              <w:rPr>
                <w:rFonts w:ascii="Garamond" w:hAnsi="Garamond"/>
                <w:sz w:val="28"/>
                <w:szCs w:val="28"/>
              </w:rPr>
              <w:t>shoh</w:t>
            </w:r>
            <w:proofErr w:type="spellEnd"/>
            <w:r w:rsidRPr="00094765">
              <w:rPr>
                <w:rFonts w:ascii="Garamond" w:hAnsi="Garamond"/>
                <w:sz w:val="28"/>
                <w:szCs w:val="28"/>
              </w:rPr>
              <w:t xml:space="preserve">, </w:t>
            </w:r>
            <w:proofErr w:type="spellStart"/>
            <w:r w:rsidRPr="00094765">
              <w:rPr>
                <w:rFonts w:ascii="Garamond" w:hAnsi="Garamond"/>
                <w:sz w:val="28"/>
                <w:szCs w:val="28"/>
              </w:rPr>
              <w:t>shegin</w:t>
            </w:r>
            <w:proofErr w:type="spellEnd"/>
            <w:r w:rsidRPr="00094765">
              <w:rPr>
                <w:rFonts w:ascii="Garamond" w:hAnsi="Garamond"/>
                <w:sz w:val="28"/>
                <w:szCs w:val="28"/>
              </w:rPr>
              <w:t xml:space="preserve"> </w:t>
            </w:r>
            <w:proofErr w:type="spellStart"/>
            <w:r w:rsidRPr="00094765">
              <w:rPr>
                <w:rFonts w:ascii="Garamond" w:hAnsi="Garamond"/>
                <w:sz w:val="28"/>
                <w:szCs w:val="28"/>
              </w:rPr>
              <w:t>dhyt</w:t>
            </w:r>
            <w:proofErr w:type="spellEnd"/>
            <w:r w:rsidRPr="00094765">
              <w:rPr>
                <w:rFonts w:ascii="Garamond" w:hAnsi="Garamond"/>
                <w:sz w:val="28"/>
                <w:szCs w:val="28"/>
              </w:rPr>
              <w:t xml:space="preserve"> </w:t>
            </w:r>
            <w:proofErr w:type="spellStart"/>
            <w:r w:rsidRPr="00094765">
              <w:rPr>
                <w:rFonts w:ascii="Garamond" w:hAnsi="Garamond"/>
                <w:sz w:val="28"/>
                <w:szCs w:val="28"/>
              </w:rPr>
              <w:t>oo</w:t>
            </w:r>
            <w:proofErr w:type="spellEnd"/>
            <w:r w:rsidRPr="00094765">
              <w:rPr>
                <w:rFonts w:ascii="Garamond" w:hAnsi="Garamond"/>
                <w:sz w:val="28"/>
                <w:szCs w:val="28"/>
              </w:rPr>
              <w:t xml:space="preserve"> </w:t>
            </w:r>
            <w:proofErr w:type="spellStart"/>
            <w:r w:rsidRPr="00094765">
              <w:rPr>
                <w:rFonts w:ascii="Garamond" w:hAnsi="Garamond"/>
                <w:sz w:val="28"/>
                <w:szCs w:val="28"/>
              </w:rPr>
              <w:t>hene</w:t>
            </w:r>
            <w:proofErr w:type="spellEnd"/>
            <w:r w:rsidRPr="00094765">
              <w:rPr>
                <w:rFonts w:ascii="Garamond" w:hAnsi="Garamond"/>
                <w:sz w:val="28"/>
                <w:szCs w:val="28"/>
              </w:rPr>
              <w:t xml:space="preserve"> y </w:t>
            </w:r>
            <w:proofErr w:type="spellStart"/>
            <w:r w:rsidRPr="00094765">
              <w:rPr>
                <w:rFonts w:ascii="Garamond" w:hAnsi="Garamond"/>
                <w:sz w:val="28"/>
                <w:szCs w:val="28"/>
              </w:rPr>
              <w:t>reall</w:t>
            </w:r>
            <w:proofErr w:type="spellEnd"/>
            <w:r w:rsidRPr="00094765">
              <w:rPr>
                <w:rFonts w:ascii="Garamond" w:hAnsi="Garamond"/>
                <w:sz w:val="28"/>
                <w:szCs w:val="28"/>
              </w:rPr>
              <w:t xml:space="preserve"> </w:t>
            </w:r>
            <w:proofErr w:type="spellStart"/>
            <w:r w:rsidRPr="00094765">
              <w:rPr>
                <w:rFonts w:ascii="Garamond" w:hAnsi="Garamond"/>
                <w:sz w:val="28"/>
                <w:szCs w:val="28"/>
              </w:rPr>
              <w:t>vou</w:t>
            </w:r>
            <w:proofErr w:type="spellEnd"/>
            <w:r w:rsidRPr="00094765">
              <w:rPr>
                <w:rFonts w:ascii="Garamond" w:hAnsi="Garamond"/>
                <w:sz w:val="28"/>
                <w:szCs w:val="28"/>
              </w:rPr>
              <w:t xml:space="preserve">, er </w:t>
            </w:r>
            <w:proofErr w:type="spellStart"/>
            <w:r w:rsidRPr="00094765">
              <w:rPr>
                <w:rFonts w:ascii="Garamond" w:hAnsi="Garamond"/>
                <w:sz w:val="28"/>
                <w:szCs w:val="28"/>
              </w:rPr>
              <w:t>nonney</w:t>
            </w:r>
            <w:proofErr w:type="spellEnd"/>
            <w:r w:rsidRPr="00094765">
              <w:rPr>
                <w:rFonts w:ascii="Garamond" w:hAnsi="Garamond"/>
                <w:sz w:val="28"/>
                <w:szCs w:val="28"/>
              </w:rPr>
              <w:t xml:space="preserve"> </w:t>
            </w:r>
            <w:proofErr w:type="spellStart"/>
            <w:r w:rsidRPr="00094765">
              <w:rPr>
                <w:rFonts w:ascii="Garamond" w:hAnsi="Garamond"/>
                <w:sz w:val="28"/>
                <w:szCs w:val="28"/>
              </w:rPr>
              <w:t>ve</w:t>
            </w:r>
            <w:proofErr w:type="spellEnd"/>
            <w:r w:rsidRPr="00094765">
              <w:rPr>
                <w:rFonts w:ascii="Garamond" w:hAnsi="Garamond"/>
                <w:sz w:val="28"/>
                <w:szCs w:val="28"/>
              </w:rPr>
              <w:t xml:space="preserve"> </w:t>
            </w:r>
            <w:proofErr w:type="spellStart"/>
            <w:r w:rsidRPr="00094765">
              <w:rPr>
                <w:rFonts w:ascii="Garamond" w:hAnsi="Garamond"/>
                <w:sz w:val="28"/>
                <w:szCs w:val="28"/>
              </w:rPr>
              <w:t>deyrit</w:t>
            </w:r>
            <w:proofErr w:type="spellEnd"/>
            <w:r w:rsidRPr="00094765">
              <w:rPr>
                <w:rFonts w:ascii="Garamond" w:hAnsi="Garamond"/>
                <w:sz w:val="28"/>
                <w:szCs w:val="28"/>
              </w:rPr>
              <w:t xml:space="preserve"> </w:t>
            </w:r>
            <w:proofErr w:type="spellStart"/>
            <w:r w:rsidRPr="00094765">
              <w:rPr>
                <w:rFonts w:ascii="Garamond" w:hAnsi="Garamond"/>
                <w:sz w:val="28"/>
                <w:szCs w:val="28"/>
              </w:rPr>
              <w:t>gys</w:t>
            </w:r>
            <w:proofErr w:type="spellEnd"/>
            <w:r w:rsidRPr="00094765">
              <w:rPr>
                <w:rFonts w:ascii="Garamond" w:hAnsi="Garamond"/>
                <w:sz w:val="28"/>
                <w:szCs w:val="28"/>
              </w:rPr>
              <w:t xml:space="preserve"> coal </w:t>
            </w:r>
            <w:proofErr w:type="spellStart"/>
            <w:r w:rsidRPr="00094765">
              <w:rPr>
                <w:rFonts w:ascii="Garamond" w:hAnsi="Garamond"/>
                <w:sz w:val="28"/>
                <w:szCs w:val="28"/>
              </w:rPr>
              <w:t>anmey</w:t>
            </w:r>
            <w:proofErr w:type="spellEnd"/>
            <w:r w:rsidRPr="00094765">
              <w:rPr>
                <w:rFonts w:ascii="Garamond" w:hAnsi="Garamond"/>
                <w:sz w:val="28"/>
                <w:szCs w:val="28"/>
              </w:rPr>
              <w:t xml:space="preserve"> son </w:t>
            </w:r>
            <w:proofErr w:type="spellStart"/>
            <w:r w:rsidRPr="00094765">
              <w:rPr>
                <w:rFonts w:ascii="Garamond" w:hAnsi="Garamond"/>
                <w:sz w:val="28"/>
                <w:szCs w:val="28"/>
              </w:rPr>
              <w:t>dy</w:t>
            </w:r>
            <w:proofErr w:type="spellEnd"/>
            <w:r w:rsidRPr="00094765">
              <w:rPr>
                <w:rFonts w:ascii="Garamond" w:hAnsi="Garamond"/>
                <w:sz w:val="28"/>
                <w:szCs w:val="28"/>
              </w:rPr>
              <w:t xml:space="preserve"> bra</w:t>
            </w:r>
            <w:r w:rsidRPr="00094765">
              <w:rPr>
                <w:rFonts w:ascii="Garamond" w:hAnsi="Garamond"/>
                <w:i/>
                <w:sz w:val="28"/>
                <w:szCs w:val="28"/>
              </w:rPr>
              <w:t xml:space="preserve">. </w:t>
            </w:r>
          </w:p>
        </w:tc>
        <w:tc>
          <w:tcPr>
            <w:tcW w:w="0" w:type="auto"/>
          </w:tcPr>
          <w:p w14:paraId="3E89A987" w14:textId="77777777" w:rsidR="00142E44" w:rsidRPr="00240FF0" w:rsidRDefault="00142E44"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There are Pleasures which a Christian ought never to be acquainted with</w:t>
            </w:r>
            <w:r w:rsidR="002C617D" w:rsidRPr="002C617D">
              <w:rPr>
                <w:rFonts w:ascii="Garamond" w:hAnsi="Garamond" w:cs="Times New Roman"/>
                <w:sz w:val="28"/>
              </w:rPr>
              <w:t> ;</w:t>
            </w:r>
            <w:r w:rsidRPr="00240FF0">
              <w:rPr>
                <w:rFonts w:ascii="Garamond" w:hAnsi="Garamond" w:cs="Times New Roman"/>
                <w:i/>
                <w:sz w:val="28"/>
              </w:rPr>
              <w:t xml:space="preserve"> concerning which, the Scripture saith, </w:t>
            </w:r>
            <w:r w:rsidRPr="00240FF0">
              <w:rPr>
                <w:rFonts w:ascii="Garamond" w:hAnsi="Garamond" w:cs="Times New Roman"/>
                <w:sz w:val="28"/>
              </w:rPr>
              <w:t xml:space="preserve">That no Whoremonger, nor Drunkard, nor unclean Person, hath any Inheritance in the Kingdom of Christ and of God. </w:t>
            </w:r>
            <w:r w:rsidRPr="00240FF0">
              <w:rPr>
                <w:rFonts w:ascii="Garamond" w:hAnsi="Garamond" w:cs="Times New Roman"/>
                <w:i/>
                <w:sz w:val="28"/>
              </w:rPr>
              <w:t>However tempting these Pleasures may be, you have but this Choice</w:t>
            </w:r>
            <w:r>
              <w:rPr>
                <w:rFonts w:ascii="Garamond" w:hAnsi="Garamond" w:cs="Times New Roman"/>
                <w:i/>
                <w:sz w:val="28"/>
              </w:rPr>
              <w:t>,</w:t>
            </w:r>
            <w:r w:rsidRPr="00240FF0">
              <w:rPr>
                <w:rFonts w:ascii="Garamond" w:hAnsi="Garamond" w:cs="Times New Roman"/>
                <w:i/>
                <w:sz w:val="28"/>
              </w:rPr>
              <w:t xml:space="preserve"> you must deny </w:t>
            </w:r>
            <w:proofErr w:type="spellStart"/>
            <w:r w:rsidRPr="00240FF0">
              <w:rPr>
                <w:rFonts w:ascii="Garamond" w:hAnsi="Garamond" w:cs="Times New Roman"/>
                <w:i/>
                <w:sz w:val="28"/>
              </w:rPr>
              <w:t>your self</w:t>
            </w:r>
            <w:proofErr w:type="spellEnd"/>
            <w:r w:rsidRPr="00240FF0">
              <w:rPr>
                <w:rFonts w:ascii="Garamond" w:hAnsi="Garamond" w:cs="Times New Roman"/>
                <w:i/>
                <w:sz w:val="28"/>
              </w:rPr>
              <w:t>, or be for ever damned.</w:t>
            </w:r>
          </w:p>
        </w:tc>
        <w:tc>
          <w:tcPr>
            <w:tcW w:w="0" w:type="auto"/>
          </w:tcPr>
          <w:p w14:paraId="42396D5F" w14:textId="77777777" w:rsidR="00142E44" w:rsidRDefault="00142E44" w:rsidP="00DB60C3">
            <w:pPr>
              <w:pStyle w:val="ListParagraph"/>
              <w:ind w:left="0"/>
              <w:rPr>
                <w:rFonts w:ascii="Garamond" w:hAnsi="Garamond" w:cs="Times New Roman"/>
                <w:sz w:val="20"/>
              </w:rPr>
            </w:pPr>
          </w:p>
          <w:p w14:paraId="30259A5F" w14:textId="77777777" w:rsidR="00142E44" w:rsidRDefault="00142E44" w:rsidP="00DB60C3">
            <w:pPr>
              <w:pStyle w:val="ListParagraph"/>
              <w:ind w:left="0"/>
              <w:rPr>
                <w:rFonts w:ascii="Garamond" w:hAnsi="Garamond" w:cs="Times New Roman"/>
                <w:sz w:val="20"/>
              </w:rPr>
            </w:pPr>
          </w:p>
          <w:p w14:paraId="2DA00594" w14:textId="77777777" w:rsidR="00142E44" w:rsidRDefault="00142E44" w:rsidP="00DB60C3">
            <w:pPr>
              <w:pStyle w:val="ListParagraph"/>
              <w:ind w:left="0"/>
              <w:rPr>
                <w:rFonts w:ascii="Garamond" w:hAnsi="Garamond" w:cs="Times New Roman"/>
                <w:sz w:val="20"/>
              </w:rPr>
            </w:pPr>
          </w:p>
          <w:p w14:paraId="6F02DB26" w14:textId="77777777" w:rsidR="00142E44" w:rsidRDefault="00142E44" w:rsidP="00DB60C3">
            <w:pPr>
              <w:pStyle w:val="ListParagraph"/>
              <w:ind w:left="0"/>
              <w:rPr>
                <w:rFonts w:ascii="Garamond" w:hAnsi="Garamond" w:cs="Times New Roman"/>
                <w:sz w:val="20"/>
              </w:rPr>
            </w:pPr>
          </w:p>
          <w:p w14:paraId="5B9E3F95" w14:textId="77777777" w:rsidR="00142E44" w:rsidRDefault="00142E44" w:rsidP="00DB60C3">
            <w:pPr>
              <w:pStyle w:val="ListParagraph"/>
              <w:ind w:left="0"/>
              <w:rPr>
                <w:rFonts w:ascii="Garamond" w:hAnsi="Garamond" w:cs="Times New Roman"/>
                <w:sz w:val="20"/>
              </w:rPr>
            </w:pPr>
          </w:p>
          <w:p w14:paraId="60FA1DDB" w14:textId="77777777" w:rsidR="00142E44" w:rsidRPr="00F5668C" w:rsidRDefault="00142E44" w:rsidP="00DB60C3">
            <w:pPr>
              <w:pStyle w:val="ListParagraph"/>
              <w:ind w:left="0"/>
              <w:rPr>
                <w:rFonts w:ascii="Garamond" w:hAnsi="Garamond" w:cs="Times New Roman"/>
                <w:sz w:val="20"/>
              </w:rPr>
            </w:pPr>
            <w:r>
              <w:rPr>
                <w:rFonts w:ascii="Garamond" w:hAnsi="Garamond" w:cs="Times New Roman"/>
                <w:sz w:val="20"/>
              </w:rPr>
              <w:t>Eph. 5. 5.</w:t>
            </w:r>
          </w:p>
        </w:tc>
      </w:tr>
      <w:tr w:rsidR="00142E44" w:rsidRPr="00240FF0" w14:paraId="0EC907C5" w14:textId="77777777" w:rsidTr="003007D7">
        <w:tc>
          <w:tcPr>
            <w:tcW w:w="0" w:type="auto"/>
          </w:tcPr>
          <w:p w14:paraId="310A1CCA" w14:textId="77777777" w:rsidR="00142E44" w:rsidRPr="00D14C64" w:rsidRDefault="00142E44" w:rsidP="00DB60C3">
            <w:pPr>
              <w:pStyle w:val="CM3"/>
              <w:widowControl/>
              <w:spacing w:line="240" w:lineRule="auto"/>
              <w:ind w:firstLine="227"/>
              <w:jc w:val="both"/>
              <w:rPr>
                <w:rFonts w:ascii="Garamond" w:hAnsi="Garamond"/>
                <w:sz w:val="28"/>
                <w:szCs w:val="28"/>
              </w:rPr>
            </w:pPr>
            <w:r w:rsidRPr="00D14C64">
              <w:rPr>
                <w:rFonts w:ascii="Garamond" w:hAnsi="Garamond"/>
                <w:sz w:val="28"/>
                <w:szCs w:val="28"/>
              </w:rPr>
              <w:t xml:space="preserve">As cha </w:t>
            </w:r>
            <w:proofErr w:type="spellStart"/>
            <w:r w:rsidRPr="00D14C64">
              <w:rPr>
                <w:rFonts w:ascii="Garamond" w:hAnsi="Garamond"/>
                <w:sz w:val="28"/>
                <w:szCs w:val="28"/>
              </w:rPr>
              <w:t>soih</w:t>
            </w:r>
            <w:proofErr w:type="spellEnd"/>
            <w:r w:rsidRPr="00D14C64">
              <w:rPr>
                <w:rFonts w:ascii="Garamond" w:hAnsi="Garamond"/>
                <w:sz w:val="28"/>
                <w:szCs w:val="28"/>
              </w:rPr>
              <w:t xml:space="preserve"> </w:t>
            </w:r>
            <w:proofErr w:type="spellStart"/>
            <w:r w:rsidRPr="00D14C64">
              <w:rPr>
                <w:rFonts w:ascii="Garamond" w:hAnsi="Garamond"/>
                <w:sz w:val="28"/>
                <w:szCs w:val="28"/>
              </w:rPr>
              <w:t>oo</w:t>
            </w:r>
            <w:proofErr w:type="spellEnd"/>
            <w:r w:rsidRPr="00D14C64">
              <w:rPr>
                <w:rFonts w:ascii="Garamond" w:hAnsi="Garamond"/>
                <w:sz w:val="28"/>
                <w:szCs w:val="28"/>
              </w:rPr>
              <w:t xml:space="preserve"> </w:t>
            </w:r>
            <w:proofErr w:type="spellStart"/>
            <w:r w:rsidRPr="00D14C64">
              <w:rPr>
                <w:rFonts w:ascii="Garamond" w:hAnsi="Garamond"/>
                <w:sz w:val="28"/>
                <w:szCs w:val="28"/>
              </w:rPr>
              <w:t>dt’chree</w:t>
            </w:r>
            <w:proofErr w:type="spellEnd"/>
            <w:r w:rsidRPr="00D14C64">
              <w:rPr>
                <w:rFonts w:ascii="Garamond" w:hAnsi="Garamond"/>
                <w:sz w:val="28"/>
                <w:szCs w:val="28"/>
              </w:rPr>
              <w:t xml:space="preserve"> er </w:t>
            </w:r>
            <w:proofErr w:type="spellStart"/>
            <w:r w:rsidRPr="00D14C64">
              <w:rPr>
                <w:rFonts w:ascii="Garamond" w:hAnsi="Garamond"/>
                <w:sz w:val="28"/>
                <w:szCs w:val="28"/>
              </w:rPr>
              <w:t>evnyssyn</w:t>
            </w:r>
            <w:proofErr w:type="spellEnd"/>
            <w:r w:rsidRPr="00D14C64">
              <w:rPr>
                <w:rFonts w:ascii="Garamond" w:hAnsi="Garamond"/>
                <w:sz w:val="28"/>
                <w:szCs w:val="28"/>
              </w:rPr>
              <w:t xml:space="preserve"> </w:t>
            </w:r>
            <w:proofErr w:type="spellStart"/>
            <w:r w:rsidRPr="00D14C64">
              <w:rPr>
                <w:rFonts w:ascii="Garamond" w:hAnsi="Garamond"/>
                <w:sz w:val="28"/>
                <w:szCs w:val="28"/>
              </w:rPr>
              <w:t>Seihltagh</w:t>
            </w:r>
            <w:proofErr w:type="spellEnd"/>
            <w:r w:rsidRPr="00D14C64">
              <w:rPr>
                <w:rFonts w:ascii="Garamond" w:hAnsi="Garamond"/>
                <w:sz w:val="28"/>
                <w:szCs w:val="28"/>
              </w:rPr>
              <w:t xml:space="preserve"> </w:t>
            </w:r>
            <w:proofErr w:type="spellStart"/>
            <w:r w:rsidRPr="00D14C64">
              <w:rPr>
                <w:rFonts w:ascii="Garamond" w:hAnsi="Garamond"/>
                <w:sz w:val="28"/>
                <w:szCs w:val="28"/>
              </w:rPr>
              <w:t>ga</w:t>
            </w:r>
            <w:proofErr w:type="spellEnd"/>
            <w:r w:rsidRPr="00D14C64">
              <w:rPr>
                <w:rFonts w:ascii="Garamond" w:hAnsi="Garamond"/>
                <w:sz w:val="28"/>
                <w:szCs w:val="28"/>
              </w:rPr>
              <w:t xml:space="preserve"> </w:t>
            </w:r>
            <w:proofErr w:type="spellStart"/>
            <w:r w:rsidRPr="00D14C64">
              <w:rPr>
                <w:rFonts w:ascii="Garamond" w:hAnsi="Garamond"/>
                <w:sz w:val="28"/>
                <w:szCs w:val="28"/>
              </w:rPr>
              <w:t>t’ad</w:t>
            </w:r>
            <w:proofErr w:type="spellEnd"/>
            <w:r w:rsidRPr="00D14C64">
              <w:rPr>
                <w:rFonts w:ascii="Garamond" w:hAnsi="Garamond"/>
                <w:sz w:val="28"/>
                <w:szCs w:val="28"/>
              </w:rPr>
              <w:t xml:space="preserve"> </w:t>
            </w:r>
            <w:proofErr w:type="spellStart"/>
            <w:r w:rsidRPr="00D14C64">
              <w:rPr>
                <w:rFonts w:ascii="Garamond" w:hAnsi="Garamond"/>
                <w:sz w:val="28"/>
                <w:szCs w:val="28"/>
              </w:rPr>
              <w:t>dy</w:t>
            </w:r>
            <w:proofErr w:type="spellEnd"/>
            <w:r w:rsidRPr="00D14C64">
              <w:rPr>
                <w:rFonts w:ascii="Garamond" w:hAnsi="Garamond"/>
                <w:sz w:val="28"/>
                <w:szCs w:val="28"/>
              </w:rPr>
              <w:t xml:space="preserve"> </w:t>
            </w:r>
            <w:proofErr w:type="spellStart"/>
            <w:r w:rsidRPr="00D14C64">
              <w:rPr>
                <w:rFonts w:ascii="Garamond" w:hAnsi="Garamond"/>
                <w:sz w:val="28"/>
                <w:szCs w:val="28"/>
              </w:rPr>
              <w:t>jarroo</w:t>
            </w:r>
            <w:proofErr w:type="spellEnd"/>
            <w:r w:rsidRPr="00D14C64">
              <w:rPr>
                <w:rFonts w:ascii="Garamond" w:hAnsi="Garamond"/>
                <w:sz w:val="28"/>
                <w:szCs w:val="28"/>
              </w:rPr>
              <w:t xml:space="preserve"> </w:t>
            </w:r>
            <w:proofErr w:type="spellStart"/>
            <w:r w:rsidRPr="00D14C64">
              <w:rPr>
                <w:rFonts w:ascii="Garamond" w:hAnsi="Garamond"/>
                <w:sz w:val="28"/>
                <w:szCs w:val="28"/>
              </w:rPr>
              <w:t>fegooish</w:t>
            </w:r>
            <w:proofErr w:type="spellEnd"/>
            <w:r w:rsidRPr="00D14C64">
              <w:rPr>
                <w:rFonts w:ascii="Garamond" w:hAnsi="Garamond"/>
                <w:sz w:val="28"/>
                <w:szCs w:val="28"/>
              </w:rPr>
              <w:t xml:space="preserve"> </w:t>
            </w:r>
            <w:proofErr w:type="spellStart"/>
            <w:r w:rsidRPr="00D14C64">
              <w:rPr>
                <w:rFonts w:ascii="Garamond" w:hAnsi="Garamond"/>
                <w:sz w:val="28"/>
                <w:szCs w:val="28"/>
              </w:rPr>
              <w:t>lought</w:t>
            </w:r>
            <w:proofErr w:type="spellEnd"/>
            <w:r w:rsidRPr="00D14C64">
              <w:rPr>
                <w:rFonts w:ascii="Garamond" w:hAnsi="Garamond"/>
                <w:sz w:val="28"/>
                <w:szCs w:val="28"/>
              </w:rPr>
              <w:t xml:space="preserve">, cha moo </w:t>
            </w:r>
            <w:proofErr w:type="spellStart"/>
            <w:r w:rsidRPr="00D14C64">
              <w:rPr>
                <w:rFonts w:ascii="Garamond" w:hAnsi="Garamond"/>
                <w:sz w:val="28"/>
                <w:szCs w:val="28"/>
              </w:rPr>
              <w:t>liggys</w:t>
            </w:r>
            <w:proofErr w:type="spellEnd"/>
            <w:r w:rsidRPr="00D14C64">
              <w:rPr>
                <w:rFonts w:ascii="Garamond" w:hAnsi="Garamond"/>
                <w:sz w:val="28"/>
                <w:szCs w:val="28"/>
              </w:rPr>
              <w:t xml:space="preserve"> </w:t>
            </w:r>
            <w:proofErr w:type="spellStart"/>
            <w:r w:rsidRPr="00D14C64">
              <w:rPr>
                <w:rFonts w:ascii="Garamond" w:hAnsi="Garamond"/>
                <w:sz w:val="28"/>
                <w:szCs w:val="28"/>
              </w:rPr>
              <w:t>oo</w:t>
            </w:r>
            <w:proofErr w:type="spellEnd"/>
            <w:r w:rsidRPr="00D14C64">
              <w:rPr>
                <w:rFonts w:ascii="Garamond" w:hAnsi="Garamond"/>
                <w:sz w:val="28"/>
                <w:szCs w:val="28"/>
              </w:rPr>
              <w:t xml:space="preserve"> </w:t>
            </w:r>
            <w:proofErr w:type="spellStart"/>
            <w:r w:rsidRPr="00D14C64">
              <w:rPr>
                <w:rFonts w:ascii="Garamond" w:hAnsi="Garamond"/>
                <w:sz w:val="28"/>
                <w:szCs w:val="28"/>
              </w:rPr>
              <w:t>rour</w:t>
            </w:r>
            <w:proofErr w:type="spellEnd"/>
            <w:r w:rsidRPr="00D14C64">
              <w:rPr>
                <w:rFonts w:ascii="Garamond" w:hAnsi="Garamond"/>
                <w:sz w:val="28"/>
                <w:szCs w:val="28"/>
              </w:rPr>
              <w:t xml:space="preserve"> </w:t>
            </w:r>
            <w:proofErr w:type="spellStart"/>
            <w:r w:rsidRPr="00D14C64">
              <w:rPr>
                <w:rFonts w:ascii="Garamond" w:hAnsi="Garamond"/>
                <w:sz w:val="28"/>
                <w:szCs w:val="28"/>
              </w:rPr>
              <w:t>jeh</w:t>
            </w:r>
            <w:proofErr w:type="spellEnd"/>
            <w:r w:rsidRPr="00D14C64">
              <w:rPr>
                <w:rFonts w:ascii="Garamond" w:hAnsi="Garamond"/>
                <w:sz w:val="28"/>
                <w:szCs w:val="28"/>
              </w:rPr>
              <w:t xml:space="preserve"> </w:t>
            </w:r>
            <w:proofErr w:type="spellStart"/>
            <w:r w:rsidRPr="00D14C64">
              <w:rPr>
                <w:rFonts w:ascii="Garamond" w:hAnsi="Garamond"/>
                <w:sz w:val="28"/>
                <w:szCs w:val="28"/>
              </w:rPr>
              <w:t>dt’earish</w:t>
            </w:r>
            <w:proofErr w:type="spellEnd"/>
            <w:r w:rsidRPr="00D14C64">
              <w:rPr>
                <w:rFonts w:ascii="Garamond" w:hAnsi="Garamond"/>
                <w:sz w:val="28"/>
                <w:szCs w:val="28"/>
              </w:rPr>
              <w:t xml:space="preserve"> lieu, my </w:t>
            </w:r>
            <w:proofErr w:type="spellStart"/>
            <w:r w:rsidRPr="00D14C64">
              <w:rPr>
                <w:rFonts w:ascii="Garamond" w:hAnsi="Garamond"/>
                <w:sz w:val="28"/>
                <w:szCs w:val="28"/>
              </w:rPr>
              <w:t>chooinys</w:t>
            </w:r>
            <w:proofErr w:type="spellEnd"/>
            <w:r w:rsidRPr="00D14C64">
              <w:rPr>
                <w:rFonts w:ascii="Garamond" w:hAnsi="Garamond"/>
                <w:sz w:val="28"/>
                <w:szCs w:val="28"/>
              </w:rPr>
              <w:t xml:space="preserve"> </w:t>
            </w:r>
            <w:proofErr w:type="spellStart"/>
            <w:r w:rsidRPr="00D14C64">
              <w:rPr>
                <w:rFonts w:ascii="Garamond" w:hAnsi="Garamond"/>
                <w:sz w:val="28"/>
                <w:szCs w:val="28"/>
              </w:rPr>
              <w:t>oo</w:t>
            </w:r>
            <w:proofErr w:type="spellEnd"/>
            <w:r w:rsidRPr="00D14C64">
              <w:rPr>
                <w:rFonts w:ascii="Garamond" w:hAnsi="Garamond"/>
                <w:sz w:val="28"/>
                <w:szCs w:val="28"/>
              </w:rPr>
              <w:t xml:space="preserve"> </w:t>
            </w:r>
            <w:proofErr w:type="spellStart"/>
            <w:r w:rsidRPr="00D14C64">
              <w:rPr>
                <w:rFonts w:ascii="Garamond" w:hAnsi="Garamond"/>
                <w:sz w:val="28"/>
                <w:szCs w:val="28"/>
              </w:rPr>
              <w:t>dy</w:t>
            </w:r>
            <w:proofErr w:type="spellEnd"/>
            <w:r w:rsidRPr="00D14C64">
              <w:rPr>
                <w:rFonts w:ascii="Garamond" w:hAnsi="Garamond"/>
                <w:sz w:val="28"/>
                <w:szCs w:val="28"/>
              </w:rPr>
              <w:t xml:space="preserve"> </w:t>
            </w:r>
            <w:proofErr w:type="spellStart"/>
            <w:r w:rsidRPr="00D14C64">
              <w:rPr>
                <w:rFonts w:ascii="Garamond" w:hAnsi="Garamond"/>
                <w:sz w:val="28"/>
                <w:szCs w:val="28"/>
              </w:rPr>
              <w:t>menick</w:t>
            </w:r>
            <w:proofErr w:type="spellEnd"/>
            <w:r w:rsidRPr="00D14C64">
              <w:rPr>
                <w:rFonts w:ascii="Garamond" w:hAnsi="Garamond"/>
                <w:sz w:val="28"/>
                <w:szCs w:val="28"/>
              </w:rPr>
              <w:t xml:space="preserve"> er </w:t>
            </w:r>
            <w:proofErr w:type="spellStart"/>
            <w:r w:rsidRPr="00D14C64">
              <w:rPr>
                <w:rFonts w:ascii="Garamond" w:hAnsi="Garamond"/>
                <w:sz w:val="28"/>
                <w:szCs w:val="28"/>
              </w:rPr>
              <w:t>goan</w:t>
            </w:r>
            <w:proofErr w:type="spellEnd"/>
            <w:r w:rsidRPr="00D14C64">
              <w:rPr>
                <w:rFonts w:ascii="Garamond" w:hAnsi="Garamond"/>
                <w:sz w:val="28"/>
                <w:szCs w:val="28"/>
              </w:rPr>
              <w:t xml:space="preserve"> </w:t>
            </w:r>
            <w:proofErr w:type="spellStart"/>
            <w:r w:rsidRPr="00D14C64">
              <w:rPr>
                <w:rFonts w:ascii="Garamond" w:hAnsi="Garamond"/>
                <w:sz w:val="28"/>
                <w:szCs w:val="28"/>
              </w:rPr>
              <w:t>Chreest</w:t>
            </w:r>
            <w:proofErr w:type="spellEnd"/>
            <w:r w:rsidRPr="00D14C64">
              <w:rPr>
                <w:rFonts w:ascii="Garamond" w:hAnsi="Garamond"/>
                <w:sz w:val="28"/>
                <w:szCs w:val="28"/>
              </w:rPr>
              <w:t xml:space="preserve">. </w:t>
            </w:r>
            <w:proofErr w:type="spellStart"/>
            <w:r w:rsidRPr="00D14C64">
              <w:rPr>
                <w:rFonts w:ascii="Garamond" w:hAnsi="Garamond"/>
                <w:i/>
                <w:sz w:val="28"/>
                <w:szCs w:val="28"/>
              </w:rPr>
              <w:t>Smerg</w:t>
            </w:r>
            <w:proofErr w:type="spellEnd"/>
            <w:r w:rsidRPr="00D14C64">
              <w:rPr>
                <w:rFonts w:ascii="Garamond" w:hAnsi="Garamond"/>
                <w:i/>
                <w:sz w:val="28"/>
                <w:szCs w:val="28"/>
              </w:rPr>
              <w:t xml:space="preserve"> </w:t>
            </w:r>
            <w:proofErr w:type="spellStart"/>
            <w:r w:rsidRPr="00D14C64">
              <w:rPr>
                <w:rFonts w:ascii="Garamond" w:hAnsi="Garamond"/>
                <w:i/>
                <w:sz w:val="28"/>
                <w:szCs w:val="28"/>
              </w:rPr>
              <w:t>divish</w:t>
            </w:r>
            <w:proofErr w:type="spellEnd"/>
            <w:r w:rsidRPr="00D14C64">
              <w:rPr>
                <w:rFonts w:ascii="Garamond" w:hAnsi="Garamond"/>
                <w:i/>
                <w:sz w:val="28"/>
                <w:szCs w:val="28"/>
              </w:rPr>
              <w:t xml:space="preserve"> ta </w:t>
            </w:r>
            <w:proofErr w:type="spellStart"/>
            <w:r w:rsidRPr="00D14C64">
              <w:rPr>
                <w:rFonts w:ascii="Garamond" w:hAnsi="Garamond"/>
                <w:i/>
                <w:sz w:val="28"/>
                <w:szCs w:val="28"/>
              </w:rPr>
              <w:t>garey</w:t>
            </w:r>
            <w:proofErr w:type="spellEnd"/>
            <w:r w:rsidRPr="00D14C64">
              <w:rPr>
                <w:rFonts w:ascii="Garamond" w:hAnsi="Garamond"/>
                <w:i/>
                <w:sz w:val="28"/>
                <w:szCs w:val="28"/>
              </w:rPr>
              <w:t xml:space="preserve"> nish</w:t>
            </w:r>
            <w:r w:rsidRPr="00D14C64">
              <w:rPr>
                <w:rFonts w:ascii="Garamond" w:hAnsi="Garamond"/>
                <w:sz w:val="28"/>
                <w:szCs w:val="28"/>
              </w:rPr>
              <w:t xml:space="preserve"> ta cur </w:t>
            </w:r>
            <w:proofErr w:type="spellStart"/>
            <w:r w:rsidRPr="00D14C64">
              <w:rPr>
                <w:rFonts w:ascii="Garamond" w:hAnsi="Garamond"/>
                <w:sz w:val="28"/>
                <w:szCs w:val="28"/>
              </w:rPr>
              <w:t>shaghey</w:t>
            </w:r>
            <w:proofErr w:type="spellEnd"/>
            <w:r w:rsidRPr="00D14C64">
              <w:rPr>
                <w:rFonts w:ascii="Garamond" w:hAnsi="Garamond"/>
                <w:sz w:val="28"/>
                <w:szCs w:val="28"/>
              </w:rPr>
              <w:t xml:space="preserve"> </w:t>
            </w:r>
            <w:proofErr w:type="spellStart"/>
            <w:r w:rsidRPr="00D14C64">
              <w:rPr>
                <w:rFonts w:ascii="Garamond" w:hAnsi="Garamond"/>
                <w:sz w:val="28"/>
                <w:szCs w:val="28"/>
              </w:rPr>
              <w:t>nyn</w:t>
            </w:r>
            <w:proofErr w:type="spellEnd"/>
            <w:r w:rsidRPr="00D14C64">
              <w:rPr>
                <w:rFonts w:ascii="Garamond" w:hAnsi="Garamond"/>
                <w:sz w:val="28"/>
                <w:szCs w:val="28"/>
              </w:rPr>
              <w:t xml:space="preserve"> </w:t>
            </w:r>
            <w:proofErr w:type="spellStart"/>
            <w:r w:rsidRPr="00D14C64">
              <w:rPr>
                <w:rFonts w:ascii="Garamond" w:hAnsi="Garamond"/>
                <w:sz w:val="28"/>
                <w:szCs w:val="28"/>
              </w:rPr>
              <w:t>earish</w:t>
            </w:r>
            <w:proofErr w:type="spellEnd"/>
            <w:r w:rsidRPr="00D14C64">
              <w:rPr>
                <w:rFonts w:ascii="Garamond" w:hAnsi="Garamond"/>
                <w:sz w:val="28"/>
                <w:szCs w:val="28"/>
              </w:rPr>
              <w:t xml:space="preserve"> </w:t>
            </w:r>
            <w:proofErr w:type="spellStart"/>
            <w:r w:rsidRPr="00D14C64">
              <w:rPr>
                <w:rFonts w:ascii="Garamond" w:hAnsi="Garamond"/>
                <w:sz w:val="28"/>
                <w:szCs w:val="28"/>
              </w:rPr>
              <w:t>ayns</w:t>
            </w:r>
            <w:proofErr w:type="spellEnd"/>
            <w:r w:rsidRPr="00D14C64">
              <w:rPr>
                <w:rFonts w:ascii="Garamond" w:hAnsi="Garamond"/>
                <w:sz w:val="28"/>
                <w:szCs w:val="28"/>
              </w:rPr>
              <w:t xml:space="preserve"> </w:t>
            </w:r>
            <w:proofErr w:type="spellStart"/>
            <w:r w:rsidRPr="00D14C64">
              <w:rPr>
                <w:rFonts w:ascii="Garamond" w:hAnsi="Garamond"/>
                <w:sz w:val="28"/>
                <w:szCs w:val="28"/>
              </w:rPr>
              <w:t>aash</w:t>
            </w:r>
            <w:proofErr w:type="spellEnd"/>
            <w:r w:rsidRPr="00D14C64">
              <w:rPr>
                <w:rFonts w:ascii="Garamond" w:hAnsi="Garamond"/>
                <w:sz w:val="28"/>
                <w:szCs w:val="28"/>
              </w:rPr>
              <w:t xml:space="preserve"> as </w:t>
            </w:r>
            <w:proofErr w:type="spellStart"/>
            <w:r w:rsidRPr="00D14C64">
              <w:rPr>
                <w:rFonts w:ascii="Garamond" w:hAnsi="Garamond"/>
                <w:sz w:val="28"/>
                <w:szCs w:val="28"/>
              </w:rPr>
              <w:t>maynrys</w:t>
            </w:r>
            <w:proofErr w:type="spellEnd"/>
            <w:r w:rsidRPr="00D14C64">
              <w:rPr>
                <w:rFonts w:ascii="Garamond" w:hAnsi="Garamond"/>
                <w:sz w:val="28"/>
                <w:szCs w:val="28"/>
              </w:rPr>
              <w:t xml:space="preserve">, </w:t>
            </w:r>
            <w:r w:rsidRPr="00D14C64">
              <w:rPr>
                <w:rFonts w:ascii="Garamond" w:hAnsi="Garamond"/>
                <w:i/>
                <w:sz w:val="28"/>
                <w:szCs w:val="28"/>
              </w:rPr>
              <w:t xml:space="preserve">son nee </w:t>
            </w:r>
            <w:proofErr w:type="spellStart"/>
            <w:r w:rsidRPr="00D14C64">
              <w:rPr>
                <w:rFonts w:ascii="Garamond" w:hAnsi="Garamond"/>
                <w:i/>
                <w:sz w:val="28"/>
                <w:szCs w:val="28"/>
              </w:rPr>
              <w:t>shiu</w:t>
            </w:r>
            <w:proofErr w:type="spellEnd"/>
            <w:r w:rsidRPr="00D14C64">
              <w:rPr>
                <w:rFonts w:ascii="Garamond" w:hAnsi="Garamond"/>
                <w:i/>
                <w:sz w:val="28"/>
                <w:szCs w:val="28"/>
              </w:rPr>
              <w:t xml:space="preserve"> </w:t>
            </w:r>
            <w:proofErr w:type="spellStart"/>
            <w:r w:rsidRPr="00D14C64">
              <w:rPr>
                <w:rFonts w:ascii="Garamond" w:hAnsi="Garamond"/>
                <w:i/>
                <w:sz w:val="28"/>
                <w:szCs w:val="28"/>
              </w:rPr>
              <w:t>dobberyn</w:t>
            </w:r>
            <w:proofErr w:type="spellEnd"/>
            <w:r w:rsidRPr="00D14C64">
              <w:rPr>
                <w:rFonts w:ascii="Garamond" w:hAnsi="Garamond"/>
                <w:i/>
                <w:sz w:val="28"/>
                <w:szCs w:val="28"/>
              </w:rPr>
              <w:t xml:space="preserve"> as </w:t>
            </w:r>
            <w:proofErr w:type="spellStart"/>
            <w:r w:rsidRPr="00D14C64">
              <w:rPr>
                <w:rFonts w:ascii="Garamond" w:hAnsi="Garamond"/>
                <w:i/>
                <w:sz w:val="28"/>
                <w:szCs w:val="28"/>
              </w:rPr>
              <w:t>cheaney</w:t>
            </w:r>
            <w:proofErr w:type="spellEnd"/>
            <w:r w:rsidRPr="00D14C64">
              <w:rPr>
                <w:rFonts w:ascii="Garamond" w:hAnsi="Garamond"/>
                <w:sz w:val="28"/>
                <w:szCs w:val="28"/>
              </w:rPr>
              <w:t xml:space="preserve">. </w:t>
            </w:r>
          </w:p>
        </w:tc>
        <w:tc>
          <w:tcPr>
            <w:tcW w:w="0" w:type="auto"/>
          </w:tcPr>
          <w:p w14:paraId="6BFF3364" w14:textId="77777777" w:rsidR="00142E44" w:rsidRPr="00240FF0" w:rsidRDefault="00142E44"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 xml:space="preserve">And even innocent Pleasures, you will not set your Heart upon them, nor let them have too much of your time, if you </w:t>
            </w:r>
            <w:r>
              <w:rPr>
                <w:rFonts w:ascii="Garamond" w:hAnsi="Garamond" w:cs="Times New Roman"/>
                <w:i/>
                <w:sz w:val="28"/>
              </w:rPr>
              <w:t xml:space="preserve">often </w:t>
            </w:r>
            <w:r w:rsidRPr="00240FF0">
              <w:rPr>
                <w:rFonts w:ascii="Garamond" w:hAnsi="Garamond" w:cs="Times New Roman"/>
                <w:i/>
                <w:sz w:val="28"/>
              </w:rPr>
              <w:t>remember the Words of Christ</w:t>
            </w:r>
            <w:r w:rsidRPr="00240FF0">
              <w:rPr>
                <w:rFonts w:ascii="Garamond" w:hAnsi="Garamond" w:cs="Times New Roman"/>
                <w:sz w:val="28"/>
              </w:rPr>
              <w:t xml:space="preserve">. Wo unto you that laugh now, </w:t>
            </w:r>
            <w:r w:rsidRPr="00240FF0">
              <w:rPr>
                <w:rFonts w:ascii="Garamond" w:hAnsi="Garamond" w:cs="Times New Roman"/>
                <w:i/>
                <w:sz w:val="28"/>
              </w:rPr>
              <w:t>who spend your Life in Ease and Pleasures,</w:t>
            </w:r>
            <w:r w:rsidRPr="00240FF0">
              <w:rPr>
                <w:rFonts w:ascii="Garamond" w:hAnsi="Garamond" w:cs="Times New Roman"/>
                <w:sz w:val="28"/>
              </w:rPr>
              <w:t xml:space="preserve"> for ye shall lament and weep. </w:t>
            </w:r>
          </w:p>
        </w:tc>
        <w:tc>
          <w:tcPr>
            <w:tcW w:w="0" w:type="auto"/>
          </w:tcPr>
          <w:p w14:paraId="38638481" w14:textId="77777777" w:rsidR="00142E44" w:rsidRDefault="00142E44" w:rsidP="00DB60C3">
            <w:pPr>
              <w:pStyle w:val="ListParagraph"/>
              <w:ind w:left="0"/>
              <w:rPr>
                <w:rFonts w:ascii="Garamond" w:hAnsi="Garamond" w:cs="Times New Roman"/>
                <w:sz w:val="20"/>
              </w:rPr>
            </w:pPr>
          </w:p>
          <w:p w14:paraId="5CDF2865" w14:textId="77777777" w:rsidR="00157743" w:rsidRDefault="00157743" w:rsidP="00DB60C3">
            <w:pPr>
              <w:pStyle w:val="ListParagraph"/>
              <w:ind w:left="0"/>
              <w:rPr>
                <w:rFonts w:ascii="Garamond" w:hAnsi="Garamond" w:cs="Times New Roman"/>
                <w:sz w:val="20"/>
              </w:rPr>
            </w:pPr>
          </w:p>
          <w:p w14:paraId="781D9B3B" w14:textId="77777777" w:rsidR="00157743" w:rsidRDefault="00157743" w:rsidP="00DB60C3">
            <w:pPr>
              <w:pStyle w:val="ListParagraph"/>
              <w:ind w:left="0"/>
              <w:rPr>
                <w:rFonts w:ascii="Garamond" w:hAnsi="Garamond" w:cs="Times New Roman"/>
                <w:sz w:val="20"/>
              </w:rPr>
            </w:pPr>
          </w:p>
          <w:p w14:paraId="22D91FE5" w14:textId="77777777" w:rsidR="00157743" w:rsidRDefault="00157743" w:rsidP="00DB60C3">
            <w:pPr>
              <w:pStyle w:val="ListParagraph"/>
              <w:ind w:left="0"/>
              <w:rPr>
                <w:rFonts w:ascii="Garamond" w:hAnsi="Garamond" w:cs="Times New Roman"/>
                <w:sz w:val="20"/>
              </w:rPr>
            </w:pPr>
          </w:p>
          <w:p w14:paraId="7EA95899" w14:textId="77777777" w:rsidR="00157743" w:rsidRDefault="00157743" w:rsidP="00DB60C3">
            <w:pPr>
              <w:pStyle w:val="ListParagraph"/>
              <w:ind w:left="0"/>
              <w:rPr>
                <w:rFonts w:ascii="Garamond" w:hAnsi="Garamond" w:cs="Times New Roman"/>
                <w:sz w:val="20"/>
              </w:rPr>
            </w:pPr>
          </w:p>
          <w:p w14:paraId="41B8DF91" w14:textId="77777777" w:rsidR="00157743" w:rsidRDefault="00157743" w:rsidP="00DB60C3">
            <w:pPr>
              <w:pStyle w:val="ListParagraph"/>
              <w:ind w:left="0"/>
              <w:rPr>
                <w:rFonts w:ascii="Garamond" w:hAnsi="Garamond" w:cs="Times New Roman"/>
                <w:sz w:val="20"/>
              </w:rPr>
            </w:pPr>
          </w:p>
          <w:p w14:paraId="6C658C6C" w14:textId="77777777" w:rsidR="00157743" w:rsidRPr="00157743" w:rsidRDefault="00157743" w:rsidP="00DB60C3">
            <w:pPr>
              <w:pStyle w:val="ListParagraph"/>
              <w:ind w:left="0"/>
              <w:rPr>
                <w:rFonts w:ascii="Garamond" w:hAnsi="Garamond" w:cs="Times New Roman"/>
                <w:sz w:val="20"/>
              </w:rPr>
            </w:pPr>
            <w:r>
              <w:rPr>
                <w:rFonts w:ascii="Garamond" w:hAnsi="Garamond" w:cs="Times New Roman"/>
                <w:sz w:val="20"/>
              </w:rPr>
              <w:t>Luke 6. 25.</w:t>
            </w:r>
          </w:p>
        </w:tc>
      </w:tr>
      <w:tr w:rsidR="00142E44" w:rsidRPr="00240FF0" w14:paraId="5909AAFB" w14:textId="77777777" w:rsidTr="003007D7">
        <w:tc>
          <w:tcPr>
            <w:tcW w:w="0" w:type="auto"/>
          </w:tcPr>
          <w:p w14:paraId="513BBFD8" w14:textId="77777777" w:rsidR="00142E44" w:rsidRPr="00D14C64" w:rsidRDefault="00142E44" w:rsidP="00DB60C3">
            <w:pPr>
              <w:pStyle w:val="CM3"/>
              <w:widowControl/>
              <w:spacing w:line="240" w:lineRule="auto"/>
              <w:ind w:firstLine="227"/>
              <w:jc w:val="both"/>
              <w:rPr>
                <w:rFonts w:ascii="Garamond" w:hAnsi="Garamond"/>
                <w:sz w:val="28"/>
                <w:szCs w:val="28"/>
              </w:rPr>
            </w:pPr>
            <w:proofErr w:type="spellStart"/>
            <w:r w:rsidRPr="00D14C64">
              <w:rPr>
                <w:rFonts w:ascii="Garamond" w:hAnsi="Garamond"/>
                <w:sz w:val="28"/>
                <w:szCs w:val="28"/>
              </w:rPr>
              <w:t>Smooinee</w:t>
            </w:r>
            <w:proofErr w:type="spellEnd"/>
            <w:r w:rsidRPr="00D14C64">
              <w:rPr>
                <w:rFonts w:ascii="Garamond" w:hAnsi="Garamond"/>
                <w:sz w:val="28"/>
                <w:szCs w:val="28"/>
              </w:rPr>
              <w:t xml:space="preserve"> </w:t>
            </w:r>
            <w:proofErr w:type="spellStart"/>
            <w:r w:rsidRPr="00D14C64">
              <w:rPr>
                <w:rFonts w:ascii="Garamond" w:hAnsi="Garamond"/>
                <w:sz w:val="28"/>
                <w:szCs w:val="28"/>
              </w:rPr>
              <w:t>ayd</w:t>
            </w:r>
            <w:proofErr w:type="spellEnd"/>
            <w:r w:rsidRPr="00D14C64">
              <w:rPr>
                <w:rFonts w:ascii="Garamond" w:hAnsi="Garamond"/>
                <w:sz w:val="28"/>
                <w:szCs w:val="28"/>
              </w:rPr>
              <w:t xml:space="preserve"> </w:t>
            </w:r>
            <w:proofErr w:type="spellStart"/>
            <w:r w:rsidRPr="00D14C64">
              <w:rPr>
                <w:rFonts w:ascii="Garamond" w:hAnsi="Garamond"/>
                <w:sz w:val="28"/>
                <w:szCs w:val="28"/>
              </w:rPr>
              <w:t>hene</w:t>
            </w:r>
            <w:proofErr w:type="spellEnd"/>
            <w:r w:rsidRPr="00D14C64">
              <w:rPr>
                <w:rFonts w:ascii="Garamond" w:hAnsi="Garamond"/>
                <w:sz w:val="28"/>
                <w:szCs w:val="28"/>
              </w:rPr>
              <w:t xml:space="preserve"> </w:t>
            </w:r>
            <w:proofErr w:type="spellStart"/>
            <w:r w:rsidRPr="00D14C64">
              <w:rPr>
                <w:rFonts w:ascii="Garamond" w:hAnsi="Garamond"/>
                <w:sz w:val="28"/>
                <w:szCs w:val="28"/>
              </w:rPr>
              <w:t>dy</w:t>
            </w:r>
            <w:proofErr w:type="spellEnd"/>
            <w:r w:rsidRPr="00D14C64">
              <w:rPr>
                <w:rFonts w:ascii="Garamond" w:hAnsi="Garamond"/>
                <w:sz w:val="28"/>
                <w:szCs w:val="28"/>
              </w:rPr>
              <w:t xml:space="preserve"> </w:t>
            </w:r>
            <w:proofErr w:type="spellStart"/>
            <w:r w:rsidRPr="00D14C64">
              <w:rPr>
                <w:rFonts w:ascii="Garamond" w:hAnsi="Garamond"/>
                <w:sz w:val="28"/>
                <w:szCs w:val="28"/>
              </w:rPr>
              <w:t>vel</w:t>
            </w:r>
            <w:proofErr w:type="spellEnd"/>
            <w:r w:rsidRPr="00D14C64">
              <w:rPr>
                <w:rFonts w:ascii="Garamond" w:hAnsi="Garamond"/>
                <w:sz w:val="28"/>
                <w:szCs w:val="28"/>
              </w:rPr>
              <w:t xml:space="preserve"> </w:t>
            </w:r>
            <w:proofErr w:type="spellStart"/>
            <w:r w:rsidRPr="00D14C64">
              <w:rPr>
                <w:rFonts w:ascii="Garamond" w:hAnsi="Garamond"/>
                <w:sz w:val="28"/>
                <w:szCs w:val="28"/>
              </w:rPr>
              <w:t>Creestee</w:t>
            </w:r>
            <w:proofErr w:type="spellEnd"/>
            <w:r w:rsidRPr="00D14C64">
              <w:rPr>
                <w:rFonts w:ascii="Garamond" w:hAnsi="Garamond"/>
                <w:sz w:val="28"/>
                <w:szCs w:val="28"/>
              </w:rPr>
              <w:t xml:space="preserve"> </w:t>
            </w:r>
            <w:proofErr w:type="spellStart"/>
            <w:r w:rsidRPr="00D14C64">
              <w:rPr>
                <w:rFonts w:ascii="Garamond" w:hAnsi="Garamond"/>
                <w:sz w:val="28"/>
                <w:szCs w:val="28"/>
              </w:rPr>
              <w:t>ayns</w:t>
            </w:r>
            <w:proofErr w:type="spellEnd"/>
            <w:r w:rsidRPr="00D14C64">
              <w:rPr>
                <w:rFonts w:ascii="Garamond" w:hAnsi="Garamond"/>
                <w:sz w:val="28"/>
                <w:szCs w:val="28"/>
              </w:rPr>
              <w:t xml:space="preserve"> y </w:t>
            </w:r>
            <w:proofErr w:type="spellStart"/>
            <w:r w:rsidRPr="00D14C64">
              <w:rPr>
                <w:rFonts w:ascii="Garamond" w:hAnsi="Garamond"/>
                <w:sz w:val="28"/>
                <w:szCs w:val="28"/>
              </w:rPr>
              <w:t>vea</w:t>
            </w:r>
            <w:proofErr w:type="spellEnd"/>
            <w:r w:rsidRPr="00D14C64">
              <w:rPr>
                <w:rFonts w:ascii="Garamond" w:hAnsi="Garamond"/>
                <w:sz w:val="28"/>
                <w:szCs w:val="28"/>
              </w:rPr>
              <w:t xml:space="preserve"> </w:t>
            </w:r>
            <w:proofErr w:type="spellStart"/>
            <w:r w:rsidRPr="00D14C64">
              <w:rPr>
                <w:rFonts w:ascii="Garamond" w:hAnsi="Garamond"/>
                <w:sz w:val="28"/>
                <w:szCs w:val="28"/>
              </w:rPr>
              <w:t>shoh</w:t>
            </w:r>
            <w:proofErr w:type="spellEnd"/>
            <w:r w:rsidRPr="00D14C64">
              <w:rPr>
                <w:rFonts w:ascii="Garamond" w:hAnsi="Garamond"/>
                <w:sz w:val="28"/>
                <w:szCs w:val="28"/>
              </w:rPr>
              <w:t xml:space="preserve"> </w:t>
            </w:r>
            <w:proofErr w:type="spellStart"/>
            <w:r w:rsidRPr="00D14C64">
              <w:rPr>
                <w:rFonts w:ascii="Garamond" w:hAnsi="Garamond"/>
                <w:sz w:val="28"/>
                <w:szCs w:val="28"/>
              </w:rPr>
              <w:t>janoo</w:t>
            </w:r>
            <w:proofErr w:type="spellEnd"/>
            <w:r w:rsidRPr="00D14C64">
              <w:rPr>
                <w:rFonts w:ascii="Garamond" w:hAnsi="Garamond"/>
                <w:sz w:val="28"/>
                <w:szCs w:val="28"/>
              </w:rPr>
              <w:t xml:space="preserve"> e </w:t>
            </w:r>
            <w:proofErr w:type="spellStart"/>
            <w:r w:rsidRPr="00D14C64">
              <w:rPr>
                <w:rFonts w:ascii="Garamond" w:hAnsi="Garamond"/>
                <w:sz w:val="28"/>
                <w:szCs w:val="28"/>
              </w:rPr>
              <w:t>hene</w:t>
            </w:r>
            <w:proofErr w:type="spellEnd"/>
            <w:r w:rsidRPr="00D14C64">
              <w:rPr>
                <w:rFonts w:ascii="Garamond" w:hAnsi="Garamond"/>
                <w:sz w:val="28"/>
                <w:szCs w:val="28"/>
              </w:rPr>
              <w:t xml:space="preserve"> </w:t>
            </w:r>
            <w:proofErr w:type="spellStart"/>
            <w:r w:rsidRPr="00D14C64">
              <w:rPr>
                <w:rFonts w:ascii="Garamond" w:hAnsi="Garamond"/>
                <w:sz w:val="28"/>
                <w:szCs w:val="28"/>
              </w:rPr>
              <w:t>arloo</w:t>
            </w:r>
            <w:proofErr w:type="spellEnd"/>
            <w:r w:rsidRPr="00D14C64">
              <w:rPr>
                <w:rFonts w:ascii="Garamond" w:hAnsi="Garamond"/>
                <w:sz w:val="28"/>
                <w:szCs w:val="28"/>
              </w:rPr>
              <w:t xml:space="preserve"> son </w:t>
            </w:r>
            <w:proofErr w:type="spellStart"/>
            <w:r w:rsidRPr="00D14C64">
              <w:rPr>
                <w:rFonts w:ascii="Garamond" w:hAnsi="Garamond"/>
                <w:sz w:val="28"/>
                <w:szCs w:val="28"/>
              </w:rPr>
              <w:t>Niau</w:t>
            </w:r>
            <w:proofErr w:type="spellEnd"/>
            <w:r w:rsidR="002C617D" w:rsidRPr="002C617D">
              <w:rPr>
                <w:rFonts w:ascii="Garamond" w:hAnsi="Garamond"/>
                <w:sz w:val="28"/>
                <w:szCs w:val="28"/>
              </w:rPr>
              <w:t> ;</w:t>
            </w:r>
            <w:r w:rsidRPr="00D14C64">
              <w:rPr>
                <w:rFonts w:ascii="Garamond" w:hAnsi="Garamond"/>
                <w:sz w:val="28"/>
                <w:szCs w:val="28"/>
              </w:rPr>
              <w:t xml:space="preserve"> nish cha </w:t>
            </w:r>
            <w:proofErr w:type="spellStart"/>
            <w:r w:rsidRPr="00D14C64">
              <w:rPr>
                <w:rFonts w:ascii="Garamond" w:hAnsi="Garamond"/>
                <w:sz w:val="28"/>
                <w:szCs w:val="28"/>
              </w:rPr>
              <w:t>vod</w:t>
            </w:r>
            <w:proofErr w:type="spellEnd"/>
            <w:r w:rsidRPr="00D14C64">
              <w:rPr>
                <w:rFonts w:ascii="Garamond" w:hAnsi="Garamond"/>
                <w:sz w:val="28"/>
                <w:szCs w:val="28"/>
              </w:rPr>
              <w:t xml:space="preserve"> </w:t>
            </w:r>
            <w:proofErr w:type="spellStart"/>
            <w:r w:rsidRPr="00D14C64">
              <w:rPr>
                <w:rFonts w:ascii="Garamond" w:hAnsi="Garamond"/>
                <w:sz w:val="28"/>
                <w:szCs w:val="28"/>
              </w:rPr>
              <w:t>oo</w:t>
            </w:r>
            <w:proofErr w:type="spellEnd"/>
            <w:r w:rsidRPr="00D14C64">
              <w:rPr>
                <w:rFonts w:ascii="Garamond" w:hAnsi="Garamond"/>
                <w:sz w:val="28"/>
                <w:szCs w:val="28"/>
              </w:rPr>
              <w:t xml:space="preserve"> </w:t>
            </w:r>
            <w:proofErr w:type="spellStart"/>
            <w:r w:rsidRPr="00D14C64">
              <w:rPr>
                <w:rFonts w:ascii="Garamond" w:hAnsi="Garamond"/>
                <w:sz w:val="28"/>
                <w:szCs w:val="28"/>
              </w:rPr>
              <w:t>dt’aigney</w:t>
            </w:r>
            <w:proofErr w:type="spellEnd"/>
            <w:r w:rsidRPr="00D14C64">
              <w:rPr>
                <w:rFonts w:ascii="Garamond" w:hAnsi="Garamond"/>
                <w:sz w:val="28"/>
                <w:szCs w:val="28"/>
              </w:rPr>
              <w:t xml:space="preserve"> </w:t>
            </w:r>
            <w:proofErr w:type="spellStart"/>
            <w:r w:rsidRPr="00D14C64">
              <w:rPr>
                <w:rFonts w:ascii="Garamond" w:hAnsi="Garamond"/>
                <w:sz w:val="28"/>
                <w:szCs w:val="28"/>
              </w:rPr>
              <w:t>hoiagh</w:t>
            </w:r>
            <w:proofErr w:type="spellEnd"/>
            <w:r w:rsidRPr="00D14C64">
              <w:rPr>
                <w:rFonts w:ascii="Garamond" w:hAnsi="Garamond"/>
                <w:sz w:val="28"/>
                <w:szCs w:val="28"/>
              </w:rPr>
              <w:t xml:space="preserve"> er </w:t>
            </w:r>
            <w:proofErr w:type="spellStart"/>
            <w:r w:rsidRPr="00D14C64">
              <w:rPr>
                <w:rFonts w:ascii="Garamond" w:hAnsi="Garamond"/>
                <w:sz w:val="28"/>
                <w:szCs w:val="28"/>
              </w:rPr>
              <w:t>shen</w:t>
            </w:r>
            <w:proofErr w:type="spellEnd"/>
            <w:r w:rsidRPr="00D14C64">
              <w:rPr>
                <w:rFonts w:ascii="Garamond" w:hAnsi="Garamond"/>
                <w:sz w:val="28"/>
                <w:szCs w:val="28"/>
              </w:rPr>
              <w:t xml:space="preserve">, my vees </w:t>
            </w:r>
            <w:proofErr w:type="spellStart"/>
            <w:r w:rsidRPr="00D14C64">
              <w:rPr>
                <w:rFonts w:ascii="Garamond" w:hAnsi="Garamond"/>
                <w:sz w:val="28"/>
                <w:szCs w:val="28"/>
              </w:rPr>
              <w:t>oo</w:t>
            </w:r>
            <w:proofErr w:type="spellEnd"/>
            <w:r w:rsidRPr="00D14C64">
              <w:rPr>
                <w:rFonts w:ascii="Garamond" w:hAnsi="Garamond"/>
                <w:sz w:val="28"/>
                <w:szCs w:val="28"/>
              </w:rPr>
              <w:t xml:space="preserve"> </w:t>
            </w:r>
            <w:proofErr w:type="spellStart"/>
            <w:r w:rsidRPr="00D14C64">
              <w:rPr>
                <w:rFonts w:ascii="Garamond" w:hAnsi="Garamond"/>
                <w:sz w:val="28"/>
                <w:szCs w:val="28"/>
              </w:rPr>
              <w:t>roa</w:t>
            </w:r>
            <w:proofErr w:type="spellEnd"/>
            <w:r w:rsidRPr="00D14C64">
              <w:rPr>
                <w:rFonts w:ascii="Garamond" w:hAnsi="Garamond"/>
                <w:sz w:val="28"/>
                <w:szCs w:val="28"/>
              </w:rPr>
              <w:t xml:space="preserve"> </w:t>
            </w:r>
            <w:proofErr w:type="spellStart"/>
            <w:r w:rsidRPr="00D14C64">
              <w:rPr>
                <w:rFonts w:ascii="Garamond" w:hAnsi="Garamond"/>
                <w:sz w:val="28"/>
                <w:szCs w:val="28"/>
              </w:rPr>
              <w:t>vooiagh</w:t>
            </w:r>
            <w:proofErr w:type="spellEnd"/>
            <w:r w:rsidRPr="00D14C64">
              <w:rPr>
                <w:rFonts w:ascii="Garamond" w:hAnsi="Garamond"/>
                <w:sz w:val="28"/>
                <w:szCs w:val="28"/>
              </w:rPr>
              <w:t xml:space="preserve"> </w:t>
            </w:r>
            <w:proofErr w:type="spellStart"/>
            <w:r w:rsidRPr="00D14C64">
              <w:rPr>
                <w:rFonts w:ascii="Garamond" w:hAnsi="Garamond"/>
                <w:sz w:val="28"/>
                <w:szCs w:val="28"/>
              </w:rPr>
              <w:t>lesh</w:t>
            </w:r>
            <w:proofErr w:type="spellEnd"/>
            <w:r w:rsidRPr="00D14C64">
              <w:rPr>
                <w:rFonts w:ascii="Garamond" w:hAnsi="Garamond"/>
                <w:sz w:val="28"/>
                <w:szCs w:val="28"/>
              </w:rPr>
              <w:t xml:space="preserve"> </w:t>
            </w:r>
            <w:proofErr w:type="spellStart"/>
            <w:r w:rsidRPr="00D14C64">
              <w:rPr>
                <w:rFonts w:ascii="Garamond" w:hAnsi="Garamond"/>
                <w:sz w:val="28"/>
                <w:szCs w:val="28"/>
              </w:rPr>
              <w:t>ny</w:t>
            </w:r>
            <w:proofErr w:type="spellEnd"/>
            <w:r w:rsidRPr="00D14C64">
              <w:rPr>
                <w:rFonts w:ascii="Garamond" w:hAnsi="Garamond"/>
                <w:sz w:val="28"/>
                <w:szCs w:val="28"/>
              </w:rPr>
              <w:t xml:space="preserve"> </w:t>
            </w:r>
            <w:proofErr w:type="spellStart"/>
            <w:r w:rsidRPr="00D14C64">
              <w:rPr>
                <w:rFonts w:ascii="Garamond" w:hAnsi="Garamond"/>
                <w:sz w:val="28"/>
                <w:szCs w:val="28"/>
              </w:rPr>
              <w:t>t’ad</w:t>
            </w:r>
            <w:proofErr w:type="spellEnd"/>
            <w:r w:rsidR="003B04FE">
              <w:rPr>
                <w:rStyle w:val="FootnoteReference"/>
                <w:rFonts w:ascii="Garamond" w:hAnsi="Garamond"/>
                <w:sz w:val="28"/>
                <w:szCs w:val="28"/>
              </w:rPr>
              <w:footnoteReference w:id="10"/>
            </w:r>
            <w:r w:rsidRPr="00D14C64">
              <w:rPr>
                <w:rFonts w:ascii="Garamond" w:hAnsi="Garamond"/>
                <w:sz w:val="28"/>
                <w:szCs w:val="28"/>
              </w:rPr>
              <w:t xml:space="preserve"> </w:t>
            </w:r>
            <w:proofErr w:type="spellStart"/>
            <w:r w:rsidRPr="00D14C64">
              <w:rPr>
                <w:rFonts w:ascii="Garamond" w:hAnsi="Garamond"/>
                <w:sz w:val="28"/>
                <w:szCs w:val="28"/>
              </w:rPr>
              <w:t>ayns</w:t>
            </w:r>
            <w:proofErr w:type="spellEnd"/>
            <w:r w:rsidRPr="00D14C64">
              <w:rPr>
                <w:rFonts w:ascii="Garamond" w:hAnsi="Garamond"/>
                <w:sz w:val="28"/>
                <w:szCs w:val="28"/>
              </w:rPr>
              <w:t xml:space="preserve"> </w:t>
            </w:r>
            <w:proofErr w:type="spellStart"/>
            <w:r w:rsidRPr="00D14C64">
              <w:rPr>
                <w:rFonts w:ascii="Garamond" w:hAnsi="Garamond"/>
                <w:sz w:val="28"/>
                <w:szCs w:val="28"/>
              </w:rPr>
              <w:t>shoh</w:t>
            </w:r>
            <w:proofErr w:type="spellEnd"/>
            <w:r w:rsidRPr="00D14C64">
              <w:rPr>
                <w:rFonts w:ascii="Garamond" w:hAnsi="Garamond"/>
                <w:sz w:val="28"/>
                <w:szCs w:val="28"/>
              </w:rPr>
              <w:t xml:space="preserve">. </w:t>
            </w:r>
          </w:p>
        </w:tc>
        <w:tc>
          <w:tcPr>
            <w:tcW w:w="0" w:type="auto"/>
          </w:tcPr>
          <w:p w14:paraId="7C3BB2E8" w14:textId="77777777" w:rsidR="00142E44" w:rsidRPr="00240FF0" w:rsidRDefault="00142E44"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Consider that a Christian is in this Life, fitting himself for Heaven</w:t>
            </w:r>
            <w:r w:rsidR="002C617D" w:rsidRPr="002C617D">
              <w:rPr>
                <w:rFonts w:ascii="Garamond" w:hAnsi="Garamond" w:cs="Times New Roman"/>
                <w:sz w:val="28"/>
              </w:rPr>
              <w:t> ;</w:t>
            </w:r>
            <w:r w:rsidRPr="00240FF0">
              <w:rPr>
                <w:rFonts w:ascii="Garamond" w:hAnsi="Garamond" w:cs="Times New Roman"/>
                <w:sz w:val="28"/>
              </w:rPr>
              <w:t xml:space="preserve"> </w:t>
            </w:r>
            <w:r w:rsidRPr="00240FF0">
              <w:rPr>
                <w:rFonts w:ascii="Garamond" w:hAnsi="Garamond" w:cs="Times New Roman"/>
                <w:i/>
                <w:sz w:val="28"/>
              </w:rPr>
              <w:t>Now, it is impossible you should mind that Business, if you are too well pleased with what you find here.</w:t>
            </w:r>
          </w:p>
        </w:tc>
        <w:tc>
          <w:tcPr>
            <w:tcW w:w="0" w:type="auto"/>
          </w:tcPr>
          <w:p w14:paraId="194B6EA3" w14:textId="77777777" w:rsidR="00142E44" w:rsidRDefault="00142E44" w:rsidP="00DB60C3">
            <w:pPr>
              <w:pStyle w:val="ListParagraph"/>
              <w:ind w:left="0"/>
              <w:rPr>
                <w:rFonts w:ascii="Garamond" w:hAnsi="Garamond" w:cs="Times New Roman"/>
                <w:sz w:val="20"/>
              </w:rPr>
            </w:pPr>
          </w:p>
          <w:p w14:paraId="7DE01C88" w14:textId="77777777" w:rsidR="00157743" w:rsidRDefault="00157743" w:rsidP="00DB60C3">
            <w:pPr>
              <w:pStyle w:val="ListParagraph"/>
              <w:ind w:left="0"/>
              <w:rPr>
                <w:rFonts w:ascii="Garamond" w:hAnsi="Garamond" w:cs="Times New Roman"/>
                <w:sz w:val="20"/>
              </w:rPr>
            </w:pPr>
          </w:p>
          <w:p w14:paraId="19B38BE3" w14:textId="77777777" w:rsidR="00157743" w:rsidRDefault="00157743" w:rsidP="00DB60C3">
            <w:pPr>
              <w:pStyle w:val="ListParagraph"/>
              <w:ind w:left="0"/>
              <w:rPr>
                <w:rFonts w:ascii="Garamond" w:hAnsi="Garamond" w:cs="Times New Roman"/>
                <w:sz w:val="20"/>
              </w:rPr>
            </w:pPr>
          </w:p>
          <w:p w14:paraId="180A4E52" w14:textId="77777777" w:rsidR="00157743" w:rsidRDefault="00157743" w:rsidP="00DB60C3">
            <w:pPr>
              <w:pStyle w:val="ListParagraph"/>
              <w:ind w:left="0"/>
              <w:rPr>
                <w:rFonts w:ascii="Garamond" w:hAnsi="Garamond" w:cs="Times New Roman"/>
                <w:sz w:val="20"/>
              </w:rPr>
            </w:pPr>
          </w:p>
          <w:p w14:paraId="5E6B64DF" w14:textId="77777777" w:rsidR="00157743" w:rsidRPr="00157743" w:rsidRDefault="00157743" w:rsidP="00DB60C3">
            <w:pPr>
              <w:pStyle w:val="ListParagraph"/>
              <w:ind w:left="0"/>
              <w:rPr>
                <w:rFonts w:ascii="Garamond" w:hAnsi="Garamond" w:cs="Times New Roman"/>
                <w:sz w:val="20"/>
              </w:rPr>
            </w:pPr>
            <w:r>
              <w:rPr>
                <w:rFonts w:ascii="Garamond" w:hAnsi="Garamond" w:cs="Times New Roman"/>
                <w:sz w:val="20"/>
              </w:rPr>
              <w:t>Matt. 6. 24.</w:t>
            </w:r>
          </w:p>
        </w:tc>
      </w:tr>
      <w:tr w:rsidR="0065710C" w:rsidRPr="00240FF0" w14:paraId="69F565F8" w14:textId="77777777" w:rsidTr="003007D7">
        <w:tc>
          <w:tcPr>
            <w:tcW w:w="0" w:type="auto"/>
          </w:tcPr>
          <w:p w14:paraId="62F15592" w14:textId="77777777" w:rsidR="0065710C" w:rsidRPr="00593519" w:rsidRDefault="0065710C" w:rsidP="00DB60C3">
            <w:pPr>
              <w:pStyle w:val="CM3"/>
              <w:widowControl/>
              <w:spacing w:line="240" w:lineRule="auto"/>
              <w:ind w:firstLine="227"/>
              <w:jc w:val="both"/>
              <w:rPr>
                <w:rFonts w:ascii="Garamond" w:hAnsi="Garamond"/>
                <w:sz w:val="28"/>
                <w:szCs w:val="28"/>
              </w:rPr>
            </w:pPr>
            <w:r w:rsidRPr="00593519">
              <w:rPr>
                <w:rFonts w:ascii="Garamond" w:hAnsi="Garamond"/>
                <w:sz w:val="28"/>
                <w:szCs w:val="28"/>
              </w:rPr>
              <w:t xml:space="preserve">[20] </w:t>
            </w:r>
            <w:proofErr w:type="spellStart"/>
            <w:r w:rsidRPr="00593519">
              <w:rPr>
                <w:rFonts w:ascii="Garamond" w:hAnsi="Garamond"/>
                <w:sz w:val="28"/>
                <w:szCs w:val="28"/>
              </w:rPr>
              <w:t>Shoh’n</w:t>
            </w:r>
            <w:proofErr w:type="spellEnd"/>
            <w:r w:rsidRPr="00593519">
              <w:rPr>
                <w:rFonts w:ascii="Garamond" w:hAnsi="Garamond"/>
                <w:sz w:val="28"/>
                <w:szCs w:val="28"/>
              </w:rPr>
              <w:t xml:space="preserve"> </w:t>
            </w:r>
            <w:proofErr w:type="spellStart"/>
            <w:r w:rsidRPr="00593519">
              <w:rPr>
                <w:rFonts w:ascii="Garamond" w:hAnsi="Garamond"/>
                <w:sz w:val="28"/>
                <w:szCs w:val="28"/>
              </w:rPr>
              <w:t>oyr</w:t>
            </w:r>
            <w:proofErr w:type="spellEnd"/>
            <w:r w:rsidRPr="00593519">
              <w:rPr>
                <w:rFonts w:ascii="Garamond" w:hAnsi="Garamond"/>
                <w:sz w:val="28"/>
                <w:szCs w:val="28"/>
              </w:rPr>
              <w:t xml:space="preserve"> ta </w:t>
            </w:r>
            <w:proofErr w:type="spellStart"/>
            <w:r w:rsidRPr="00593519">
              <w:rPr>
                <w:rFonts w:ascii="Garamond" w:hAnsi="Garamond"/>
                <w:sz w:val="28"/>
                <w:szCs w:val="28"/>
              </w:rPr>
              <w:t>seaghyn</w:t>
            </w:r>
            <w:proofErr w:type="spellEnd"/>
            <w:r w:rsidRPr="00593519">
              <w:rPr>
                <w:rFonts w:ascii="Garamond" w:hAnsi="Garamond"/>
                <w:sz w:val="28"/>
                <w:szCs w:val="28"/>
              </w:rPr>
              <w:t xml:space="preserve"> cha </w:t>
            </w:r>
            <w:proofErr w:type="spellStart"/>
            <w:r w:rsidRPr="00593519">
              <w:rPr>
                <w:rFonts w:ascii="Garamond" w:hAnsi="Garamond"/>
                <w:sz w:val="28"/>
                <w:szCs w:val="28"/>
              </w:rPr>
              <w:t>ymmyrchagh</w:t>
            </w:r>
            <w:proofErr w:type="spellEnd"/>
            <w:r w:rsidRPr="00593519">
              <w:rPr>
                <w:rFonts w:ascii="Garamond" w:hAnsi="Garamond"/>
                <w:sz w:val="28"/>
                <w:szCs w:val="28"/>
              </w:rPr>
              <w:t xml:space="preserve"> as </w:t>
            </w:r>
            <w:proofErr w:type="spellStart"/>
            <w:r w:rsidRPr="00593519">
              <w:rPr>
                <w:rFonts w:ascii="Garamond" w:hAnsi="Garamond"/>
                <w:sz w:val="28"/>
                <w:szCs w:val="28"/>
              </w:rPr>
              <w:t>cre’n</w:t>
            </w:r>
            <w:proofErr w:type="spellEnd"/>
            <w:r w:rsidRPr="00593519">
              <w:rPr>
                <w:rFonts w:ascii="Garamond" w:hAnsi="Garamond"/>
                <w:sz w:val="28"/>
                <w:szCs w:val="28"/>
              </w:rPr>
              <w:t xml:space="preserve"> fa ta </w:t>
            </w:r>
            <w:proofErr w:type="spellStart"/>
            <w:r w:rsidRPr="00593519">
              <w:rPr>
                <w:rFonts w:ascii="Garamond" w:hAnsi="Garamond"/>
                <w:sz w:val="28"/>
                <w:szCs w:val="28"/>
              </w:rPr>
              <w:t>Jee</w:t>
            </w:r>
            <w:proofErr w:type="spellEnd"/>
            <w:r w:rsidRPr="00593519">
              <w:rPr>
                <w:rFonts w:ascii="Garamond" w:hAnsi="Garamond"/>
                <w:sz w:val="28"/>
                <w:szCs w:val="28"/>
              </w:rPr>
              <w:t xml:space="preserve"> </w:t>
            </w:r>
            <w:proofErr w:type="spellStart"/>
            <w:r w:rsidRPr="00593519">
              <w:rPr>
                <w:rFonts w:ascii="Garamond" w:hAnsi="Garamond"/>
                <w:sz w:val="28"/>
                <w:szCs w:val="28"/>
              </w:rPr>
              <w:t>dy</w:t>
            </w:r>
            <w:proofErr w:type="spellEnd"/>
            <w:r w:rsidRPr="00593519">
              <w:rPr>
                <w:rFonts w:ascii="Garamond" w:hAnsi="Garamond"/>
                <w:sz w:val="28"/>
                <w:szCs w:val="28"/>
              </w:rPr>
              <w:t xml:space="preserve"> chur </w:t>
            </w:r>
            <w:proofErr w:type="spellStart"/>
            <w:r w:rsidRPr="00593519">
              <w:rPr>
                <w:rFonts w:ascii="Garamond" w:hAnsi="Garamond"/>
                <w:sz w:val="28"/>
                <w:szCs w:val="28"/>
              </w:rPr>
              <w:t>orrin</w:t>
            </w:r>
            <w:proofErr w:type="spellEnd"/>
            <w:r w:rsidRPr="00593519">
              <w:rPr>
                <w:rFonts w:ascii="Garamond" w:hAnsi="Garamond"/>
                <w:sz w:val="28"/>
                <w:szCs w:val="28"/>
              </w:rPr>
              <w:t xml:space="preserve"> ad</w:t>
            </w:r>
            <w:r w:rsidR="002C617D">
              <w:rPr>
                <w:rFonts w:ascii="Garamond" w:hAnsi="Garamond"/>
                <w:sz w:val="28"/>
                <w:szCs w:val="28"/>
              </w:rPr>
              <w:t> :</w:t>
            </w:r>
            <w:r w:rsidRPr="00593519">
              <w:rPr>
                <w:rFonts w:ascii="Garamond" w:hAnsi="Garamond"/>
                <w:sz w:val="28"/>
                <w:szCs w:val="28"/>
              </w:rPr>
              <w:t xml:space="preserve"> </w:t>
            </w:r>
            <w:proofErr w:type="spellStart"/>
            <w:r w:rsidRPr="00593519">
              <w:rPr>
                <w:rFonts w:ascii="Garamond" w:hAnsi="Garamond"/>
                <w:sz w:val="28"/>
                <w:szCs w:val="28"/>
              </w:rPr>
              <w:t>Dyn</w:t>
            </w:r>
            <w:proofErr w:type="spellEnd"/>
            <w:r w:rsidRPr="00593519">
              <w:rPr>
                <w:rFonts w:ascii="Garamond" w:hAnsi="Garamond"/>
                <w:sz w:val="28"/>
                <w:szCs w:val="28"/>
              </w:rPr>
              <w:t xml:space="preserve"> </w:t>
            </w:r>
            <w:proofErr w:type="spellStart"/>
            <w:r w:rsidRPr="00593519">
              <w:rPr>
                <w:rFonts w:ascii="Garamond" w:hAnsi="Garamond"/>
                <w:sz w:val="28"/>
                <w:szCs w:val="28"/>
              </w:rPr>
              <w:t>jarbaa</w:t>
            </w:r>
            <w:proofErr w:type="spellEnd"/>
            <w:r w:rsidRPr="00593519">
              <w:rPr>
                <w:rFonts w:ascii="Garamond" w:hAnsi="Garamond"/>
                <w:sz w:val="28"/>
                <w:szCs w:val="28"/>
              </w:rPr>
              <w:t xml:space="preserve"> </w:t>
            </w:r>
            <w:proofErr w:type="spellStart"/>
            <w:r w:rsidRPr="00593519">
              <w:rPr>
                <w:rFonts w:ascii="Garamond" w:hAnsi="Garamond"/>
                <w:sz w:val="28"/>
                <w:szCs w:val="28"/>
              </w:rPr>
              <w:t>veih’n</w:t>
            </w:r>
            <w:proofErr w:type="spellEnd"/>
            <w:r w:rsidRPr="00593519">
              <w:rPr>
                <w:rFonts w:ascii="Garamond" w:hAnsi="Garamond"/>
                <w:sz w:val="28"/>
                <w:szCs w:val="28"/>
              </w:rPr>
              <w:t xml:space="preserve"> </w:t>
            </w:r>
            <w:proofErr w:type="spellStart"/>
            <w:r w:rsidRPr="00593519">
              <w:rPr>
                <w:rFonts w:ascii="Garamond" w:hAnsi="Garamond"/>
                <w:sz w:val="28"/>
                <w:szCs w:val="28"/>
              </w:rPr>
              <w:t>fardail</w:t>
            </w:r>
            <w:proofErr w:type="spellEnd"/>
            <w:r w:rsidRPr="00593519">
              <w:rPr>
                <w:rFonts w:ascii="Garamond" w:hAnsi="Garamond"/>
                <w:sz w:val="28"/>
                <w:szCs w:val="28"/>
              </w:rPr>
              <w:t xml:space="preserve"> ta shin </w:t>
            </w:r>
            <w:proofErr w:type="spellStart"/>
            <w:r w:rsidRPr="00593519">
              <w:rPr>
                <w:rFonts w:ascii="Garamond" w:hAnsi="Garamond"/>
                <w:sz w:val="28"/>
                <w:szCs w:val="28"/>
              </w:rPr>
              <w:t>roa</w:t>
            </w:r>
            <w:proofErr w:type="spellEnd"/>
            <w:r w:rsidRPr="00593519">
              <w:rPr>
                <w:rFonts w:ascii="Garamond" w:hAnsi="Garamond"/>
                <w:sz w:val="28"/>
                <w:szCs w:val="28"/>
              </w:rPr>
              <w:t xml:space="preserve"> </w:t>
            </w:r>
            <w:proofErr w:type="spellStart"/>
            <w:r w:rsidRPr="00593519">
              <w:rPr>
                <w:rFonts w:ascii="Garamond" w:hAnsi="Garamond"/>
                <w:sz w:val="28"/>
                <w:szCs w:val="28"/>
              </w:rPr>
              <w:t>arloo</w:t>
            </w:r>
            <w:proofErr w:type="spellEnd"/>
            <w:r w:rsidRPr="00593519">
              <w:rPr>
                <w:rFonts w:ascii="Garamond" w:hAnsi="Garamond"/>
                <w:sz w:val="28"/>
                <w:szCs w:val="28"/>
              </w:rPr>
              <w:t xml:space="preserve"> </w:t>
            </w:r>
            <w:proofErr w:type="spellStart"/>
            <w:r w:rsidRPr="00593519">
              <w:rPr>
                <w:rFonts w:ascii="Garamond" w:hAnsi="Garamond"/>
                <w:sz w:val="28"/>
                <w:szCs w:val="28"/>
              </w:rPr>
              <w:t>dy</w:t>
            </w:r>
            <w:proofErr w:type="spellEnd"/>
            <w:r w:rsidRPr="00593519">
              <w:rPr>
                <w:rFonts w:ascii="Garamond" w:hAnsi="Garamond"/>
                <w:sz w:val="28"/>
                <w:szCs w:val="28"/>
              </w:rPr>
              <w:t xml:space="preserve"> </w:t>
            </w:r>
            <w:proofErr w:type="spellStart"/>
            <w:r w:rsidRPr="00593519">
              <w:rPr>
                <w:rFonts w:ascii="Garamond" w:hAnsi="Garamond"/>
                <w:sz w:val="28"/>
                <w:szCs w:val="28"/>
              </w:rPr>
              <w:t>ve</w:t>
            </w:r>
            <w:proofErr w:type="spellEnd"/>
            <w:r w:rsidRPr="00593519">
              <w:rPr>
                <w:rFonts w:ascii="Garamond" w:hAnsi="Garamond"/>
                <w:sz w:val="28"/>
                <w:szCs w:val="28"/>
              </w:rPr>
              <w:t xml:space="preserve"> </w:t>
            </w:r>
            <w:proofErr w:type="spellStart"/>
            <w:r w:rsidRPr="00593519">
              <w:rPr>
                <w:rFonts w:ascii="Garamond" w:hAnsi="Garamond"/>
                <w:sz w:val="28"/>
                <w:szCs w:val="28"/>
              </w:rPr>
              <w:t>graiagh</w:t>
            </w:r>
            <w:proofErr w:type="spellEnd"/>
            <w:r w:rsidRPr="00593519">
              <w:rPr>
                <w:rFonts w:ascii="Garamond" w:hAnsi="Garamond"/>
                <w:sz w:val="28"/>
                <w:szCs w:val="28"/>
              </w:rPr>
              <w:t xml:space="preserve"> er, as </w:t>
            </w:r>
            <w:proofErr w:type="spellStart"/>
            <w:r w:rsidRPr="00593519">
              <w:rPr>
                <w:rFonts w:ascii="Garamond" w:hAnsi="Garamond"/>
                <w:sz w:val="28"/>
                <w:szCs w:val="28"/>
              </w:rPr>
              <w:t>dy</w:t>
            </w:r>
            <w:proofErr w:type="spellEnd"/>
            <w:r w:rsidRPr="00593519">
              <w:rPr>
                <w:rFonts w:ascii="Garamond" w:hAnsi="Garamond"/>
                <w:sz w:val="28"/>
                <w:szCs w:val="28"/>
              </w:rPr>
              <w:t xml:space="preserve"> chur </w:t>
            </w:r>
            <w:proofErr w:type="spellStart"/>
            <w:r w:rsidRPr="00593519">
              <w:rPr>
                <w:rFonts w:ascii="Garamond" w:hAnsi="Garamond"/>
                <w:sz w:val="28"/>
                <w:szCs w:val="28"/>
              </w:rPr>
              <w:t>orrin</w:t>
            </w:r>
            <w:proofErr w:type="spellEnd"/>
            <w:r w:rsidRPr="00593519">
              <w:rPr>
                <w:rFonts w:ascii="Garamond" w:hAnsi="Garamond"/>
                <w:sz w:val="28"/>
                <w:szCs w:val="28"/>
              </w:rPr>
              <w:t xml:space="preserve"> </w:t>
            </w:r>
            <w:proofErr w:type="spellStart"/>
            <w:r w:rsidRPr="00593519">
              <w:rPr>
                <w:rFonts w:ascii="Garamond" w:hAnsi="Garamond"/>
                <w:sz w:val="28"/>
                <w:szCs w:val="28"/>
              </w:rPr>
              <w:t>smooinaght</w:t>
            </w:r>
            <w:proofErr w:type="spellEnd"/>
            <w:r w:rsidRPr="00593519">
              <w:rPr>
                <w:rFonts w:ascii="Garamond" w:hAnsi="Garamond"/>
                <w:sz w:val="28"/>
                <w:szCs w:val="28"/>
              </w:rPr>
              <w:t xml:space="preserve"> er as </w:t>
            </w:r>
            <w:proofErr w:type="spellStart"/>
            <w:r w:rsidRPr="00593519">
              <w:rPr>
                <w:rFonts w:ascii="Garamond" w:hAnsi="Garamond"/>
                <w:sz w:val="28"/>
                <w:szCs w:val="28"/>
              </w:rPr>
              <w:t>ve</w:t>
            </w:r>
            <w:proofErr w:type="spellEnd"/>
            <w:r w:rsidRPr="00593519">
              <w:rPr>
                <w:rFonts w:ascii="Garamond" w:hAnsi="Garamond"/>
                <w:sz w:val="28"/>
                <w:szCs w:val="28"/>
              </w:rPr>
              <w:t xml:space="preserve"> </w:t>
            </w:r>
            <w:proofErr w:type="spellStart"/>
            <w:r w:rsidRPr="00593519">
              <w:rPr>
                <w:rFonts w:ascii="Garamond" w:hAnsi="Garamond"/>
                <w:sz w:val="28"/>
                <w:szCs w:val="28"/>
              </w:rPr>
              <w:t>kiaralagh</w:t>
            </w:r>
            <w:proofErr w:type="spellEnd"/>
            <w:r w:rsidRPr="00593519">
              <w:rPr>
                <w:rFonts w:ascii="Garamond" w:hAnsi="Garamond"/>
                <w:sz w:val="28"/>
                <w:szCs w:val="28"/>
              </w:rPr>
              <w:t xml:space="preserve"> son Bea share. </w:t>
            </w:r>
          </w:p>
        </w:tc>
        <w:tc>
          <w:tcPr>
            <w:tcW w:w="0" w:type="auto"/>
          </w:tcPr>
          <w:p w14:paraId="5F6C9B94" w14:textId="77777777" w:rsidR="0065710C" w:rsidRPr="00240FF0" w:rsidRDefault="0065710C"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This is the Reason why Afflictions are necessary, and why God sends them</w:t>
            </w:r>
            <w:r w:rsidRPr="00240FF0">
              <w:rPr>
                <w:rFonts w:ascii="Garamond" w:hAnsi="Garamond" w:cs="Times New Roman"/>
                <w:sz w:val="28"/>
              </w:rPr>
              <w:t xml:space="preserve">. </w:t>
            </w:r>
            <w:r w:rsidRPr="00240FF0">
              <w:rPr>
                <w:rFonts w:ascii="Garamond" w:hAnsi="Garamond" w:cs="Times New Roman"/>
                <w:i/>
                <w:sz w:val="28"/>
              </w:rPr>
              <w:t>To wean us from these Vanities, which we are too apt to dote on, and to make us think of, and provide for a better Life.</w:t>
            </w:r>
          </w:p>
        </w:tc>
        <w:tc>
          <w:tcPr>
            <w:tcW w:w="0" w:type="auto"/>
          </w:tcPr>
          <w:p w14:paraId="649958ED" w14:textId="77777777" w:rsidR="0065710C" w:rsidRPr="00F5668C" w:rsidRDefault="0065710C" w:rsidP="00DB60C3">
            <w:pPr>
              <w:pStyle w:val="ListParagraph"/>
              <w:ind w:left="0"/>
              <w:rPr>
                <w:rFonts w:ascii="Garamond" w:hAnsi="Garamond" w:cs="Times New Roman"/>
                <w:i/>
                <w:sz w:val="20"/>
              </w:rPr>
            </w:pPr>
          </w:p>
        </w:tc>
      </w:tr>
      <w:tr w:rsidR="0065710C" w:rsidRPr="00240FF0" w14:paraId="67AFD7B6" w14:textId="77777777" w:rsidTr="003007D7">
        <w:tc>
          <w:tcPr>
            <w:tcW w:w="0" w:type="auto"/>
          </w:tcPr>
          <w:p w14:paraId="0655CE30" w14:textId="77777777" w:rsidR="0065710C" w:rsidRPr="00593519" w:rsidRDefault="0065710C" w:rsidP="00DB60C3">
            <w:pPr>
              <w:pStyle w:val="CM3"/>
              <w:widowControl/>
              <w:spacing w:line="240" w:lineRule="auto"/>
              <w:ind w:firstLine="227"/>
              <w:jc w:val="both"/>
              <w:rPr>
                <w:rFonts w:ascii="Garamond" w:hAnsi="Garamond"/>
                <w:sz w:val="28"/>
                <w:szCs w:val="28"/>
              </w:rPr>
            </w:pPr>
            <w:r w:rsidRPr="00593519">
              <w:rPr>
                <w:rFonts w:ascii="Garamond" w:hAnsi="Garamond"/>
                <w:sz w:val="28"/>
                <w:szCs w:val="28"/>
              </w:rPr>
              <w:t xml:space="preserve">As </w:t>
            </w:r>
            <w:proofErr w:type="spellStart"/>
            <w:r w:rsidRPr="00593519">
              <w:rPr>
                <w:rFonts w:ascii="Garamond" w:hAnsi="Garamond"/>
                <w:sz w:val="28"/>
                <w:szCs w:val="28"/>
              </w:rPr>
              <w:t>shoh’n</w:t>
            </w:r>
            <w:proofErr w:type="spellEnd"/>
            <w:r w:rsidRPr="00593519">
              <w:rPr>
                <w:rFonts w:ascii="Garamond" w:hAnsi="Garamond"/>
                <w:sz w:val="28"/>
                <w:szCs w:val="28"/>
              </w:rPr>
              <w:t xml:space="preserve"> </w:t>
            </w:r>
            <w:proofErr w:type="spellStart"/>
            <w:r w:rsidRPr="00593519">
              <w:rPr>
                <w:rFonts w:ascii="Garamond" w:hAnsi="Garamond"/>
                <w:sz w:val="28"/>
                <w:szCs w:val="28"/>
              </w:rPr>
              <w:t>oyr</w:t>
            </w:r>
            <w:proofErr w:type="spellEnd"/>
            <w:r w:rsidRPr="00593519">
              <w:rPr>
                <w:rFonts w:ascii="Garamond" w:hAnsi="Garamond"/>
                <w:sz w:val="28"/>
                <w:szCs w:val="28"/>
              </w:rPr>
              <w:t xml:space="preserve"> ta </w:t>
            </w:r>
            <w:proofErr w:type="spellStart"/>
            <w:r w:rsidRPr="00593519">
              <w:rPr>
                <w:rFonts w:ascii="Garamond" w:hAnsi="Garamond"/>
                <w:sz w:val="28"/>
                <w:szCs w:val="28"/>
              </w:rPr>
              <w:t>Berchys</w:t>
            </w:r>
            <w:proofErr w:type="spellEnd"/>
            <w:r w:rsidRPr="00593519">
              <w:rPr>
                <w:rFonts w:ascii="Garamond" w:hAnsi="Garamond"/>
                <w:sz w:val="28"/>
                <w:szCs w:val="28"/>
              </w:rPr>
              <w:t xml:space="preserve"> cha </w:t>
            </w:r>
            <w:proofErr w:type="spellStart"/>
            <w:r w:rsidRPr="00593519">
              <w:rPr>
                <w:rFonts w:ascii="Garamond" w:hAnsi="Garamond"/>
                <w:sz w:val="28"/>
                <w:szCs w:val="28"/>
              </w:rPr>
              <w:t>dangeragh</w:t>
            </w:r>
            <w:proofErr w:type="spellEnd"/>
            <w:r w:rsidRPr="00593519">
              <w:rPr>
                <w:rFonts w:ascii="Garamond" w:hAnsi="Garamond"/>
                <w:sz w:val="28"/>
                <w:szCs w:val="28"/>
              </w:rPr>
              <w:t xml:space="preserve"> </w:t>
            </w:r>
            <w:proofErr w:type="spellStart"/>
            <w:r w:rsidRPr="00593519">
              <w:rPr>
                <w:rFonts w:ascii="Garamond" w:hAnsi="Garamond"/>
                <w:sz w:val="28"/>
                <w:szCs w:val="28"/>
              </w:rPr>
              <w:t>dy</w:t>
            </w:r>
            <w:proofErr w:type="spellEnd"/>
            <w:r w:rsidRPr="00593519">
              <w:rPr>
                <w:rFonts w:ascii="Garamond" w:hAnsi="Garamond"/>
                <w:sz w:val="28"/>
                <w:szCs w:val="28"/>
              </w:rPr>
              <w:t xml:space="preserve"> </w:t>
            </w:r>
            <w:proofErr w:type="spellStart"/>
            <w:r w:rsidRPr="00593519">
              <w:rPr>
                <w:rFonts w:ascii="Garamond" w:hAnsi="Garamond"/>
                <w:sz w:val="28"/>
                <w:szCs w:val="28"/>
              </w:rPr>
              <w:t>vel</w:t>
            </w:r>
            <w:proofErr w:type="spellEnd"/>
            <w:r w:rsidRPr="00593519">
              <w:rPr>
                <w:rFonts w:ascii="Garamond" w:hAnsi="Garamond"/>
                <w:sz w:val="28"/>
                <w:szCs w:val="28"/>
              </w:rPr>
              <w:t xml:space="preserve"> </w:t>
            </w:r>
            <w:proofErr w:type="spellStart"/>
            <w:r w:rsidRPr="00593519">
              <w:rPr>
                <w:rFonts w:ascii="Garamond" w:hAnsi="Garamond"/>
                <w:sz w:val="28"/>
                <w:szCs w:val="28"/>
              </w:rPr>
              <w:t>Yeesey</w:t>
            </w:r>
            <w:proofErr w:type="spellEnd"/>
            <w:r w:rsidRPr="00593519">
              <w:rPr>
                <w:rFonts w:ascii="Garamond" w:hAnsi="Garamond"/>
                <w:sz w:val="28"/>
                <w:szCs w:val="28"/>
              </w:rPr>
              <w:t xml:space="preserve"> </w:t>
            </w:r>
            <w:proofErr w:type="spellStart"/>
            <w:r w:rsidRPr="00593519">
              <w:rPr>
                <w:rFonts w:ascii="Garamond" w:hAnsi="Garamond"/>
                <w:sz w:val="28"/>
                <w:szCs w:val="28"/>
              </w:rPr>
              <w:t>Creest</w:t>
            </w:r>
            <w:proofErr w:type="spellEnd"/>
            <w:r w:rsidRPr="00593519">
              <w:rPr>
                <w:rFonts w:ascii="Garamond" w:hAnsi="Garamond"/>
                <w:sz w:val="28"/>
                <w:szCs w:val="28"/>
              </w:rPr>
              <w:t xml:space="preserve"> er </w:t>
            </w:r>
            <w:proofErr w:type="spellStart"/>
            <w:r w:rsidRPr="00593519">
              <w:rPr>
                <w:rFonts w:ascii="Garamond" w:hAnsi="Garamond"/>
                <w:sz w:val="28"/>
                <w:szCs w:val="28"/>
              </w:rPr>
              <w:t>hoilshagh</w:t>
            </w:r>
            <w:proofErr w:type="spellEnd"/>
            <w:r w:rsidRPr="00593519">
              <w:rPr>
                <w:rFonts w:ascii="Garamond" w:hAnsi="Garamond"/>
                <w:sz w:val="28"/>
                <w:szCs w:val="28"/>
              </w:rPr>
              <w:t xml:space="preserve"> </w:t>
            </w:r>
            <w:proofErr w:type="spellStart"/>
            <w:r w:rsidRPr="00593519">
              <w:rPr>
                <w:rFonts w:ascii="Garamond" w:hAnsi="Garamond"/>
                <w:sz w:val="28"/>
                <w:szCs w:val="28"/>
              </w:rPr>
              <w:t>dy</w:t>
            </w:r>
            <w:proofErr w:type="spellEnd"/>
            <w:r w:rsidRPr="00593519">
              <w:rPr>
                <w:rFonts w:ascii="Garamond" w:hAnsi="Garamond"/>
                <w:sz w:val="28"/>
                <w:szCs w:val="28"/>
              </w:rPr>
              <w:t xml:space="preserve"> </w:t>
            </w:r>
            <w:proofErr w:type="spellStart"/>
            <w:r w:rsidRPr="00593519">
              <w:rPr>
                <w:rFonts w:ascii="Garamond" w:hAnsi="Garamond"/>
                <w:sz w:val="28"/>
                <w:szCs w:val="28"/>
              </w:rPr>
              <w:t>vel</w:t>
            </w:r>
            <w:proofErr w:type="spellEnd"/>
            <w:r w:rsidRPr="00593519">
              <w:rPr>
                <w:rFonts w:ascii="Garamond" w:hAnsi="Garamond"/>
                <w:sz w:val="28"/>
                <w:szCs w:val="28"/>
              </w:rPr>
              <w:t xml:space="preserve"> eh </w:t>
            </w:r>
            <w:proofErr w:type="spellStart"/>
            <w:r w:rsidRPr="00593519">
              <w:rPr>
                <w:rFonts w:ascii="Garamond" w:hAnsi="Garamond"/>
                <w:sz w:val="28"/>
                <w:szCs w:val="28"/>
              </w:rPr>
              <w:t>feer</w:t>
            </w:r>
            <w:proofErr w:type="spellEnd"/>
            <w:r w:rsidRPr="00593519">
              <w:rPr>
                <w:rFonts w:ascii="Garamond" w:hAnsi="Garamond"/>
                <w:sz w:val="28"/>
                <w:szCs w:val="28"/>
              </w:rPr>
              <w:t xml:space="preserve"> </w:t>
            </w:r>
            <w:proofErr w:type="spellStart"/>
            <w:r w:rsidRPr="00593519">
              <w:rPr>
                <w:rFonts w:ascii="Garamond" w:hAnsi="Garamond"/>
                <w:sz w:val="28"/>
                <w:szCs w:val="28"/>
              </w:rPr>
              <w:t>doillee</w:t>
            </w:r>
            <w:proofErr w:type="spellEnd"/>
            <w:r w:rsidRPr="00593519">
              <w:rPr>
                <w:rFonts w:ascii="Garamond" w:hAnsi="Garamond"/>
                <w:sz w:val="28"/>
                <w:szCs w:val="28"/>
              </w:rPr>
              <w:t xml:space="preserve"> son </w:t>
            </w:r>
            <w:proofErr w:type="spellStart"/>
            <w:r w:rsidRPr="00593519">
              <w:rPr>
                <w:rFonts w:ascii="Garamond" w:hAnsi="Garamond"/>
                <w:sz w:val="28"/>
                <w:szCs w:val="28"/>
              </w:rPr>
              <w:lastRenderedPageBreak/>
              <w:t>dooinney</w:t>
            </w:r>
            <w:proofErr w:type="spellEnd"/>
            <w:r w:rsidRPr="00593519">
              <w:rPr>
                <w:rFonts w:ascii="Garamond" w:hAnsi="Garamond"/>
                <w:sz w:val="28"/>
                <w:szCs w:val="28"/>
              </w:rPr>
              <w:t xml:space="preserve"> </w:t>
            </w:r>
            <w:proofErr w:type="spellStart"/>
            <w:r w:rsidRPr="00593519">
              <w:rPr>
                <w:rFonts w:ascii="Garamond" w:hAnsi="Garamond"/>
                <w:sz w:val="28"/>
                <w:szCs w:val="28"/>
              </w:rPr>
              <w:t>Berchagh</w:t>
            </w:r>
            <w:proofErr w:type="spellEnd"/>
            <w:r w:rsidRPr="00593519">
              <w:rPr>
                <w:rFonts w:ascii="Garamond" w:hAnsi="Garamond"/>
                <w:sz w:val="28"/>
                <w:szCs w:val="28"/>
              </w:rPr>
              <w:t xml:space="preserve"> </w:t>
            </w:r>
            <w:proofErr w:type="spellStart"/>
            <w:r w:rsidRPr="00593519">
              <w:rPr>
                <w:rFonts w:ascii="Garamond" w:hAnsi="Garamond"/>
                <w:sz w:val="28"/>
                <w:szCs w:val="28"/>
              </w:rPr>
              <w:t>dy</w:t>
            </w:r>
            <w:proofErr w:type="spellEnd"/>
            <w:r w:rsidRPr="00593519">
              <w:rPr>
                <w:rFonts w:ascii="Garamond" w:hAnsi="Garamond"/>
                <w:sz w:val="28"/>
                <w:szCs w:val="28"/>
              </w:rPr>
              <w:t xml:space="preserve"> </w:t>
            </w:r>
            <w:proofErr w:type="spellStart"/>
            <w:r w:rsidRPr="00593519">
              <w:rPr>
                <w:rFonts w:ascii="Garamond" w:hAnsi="Garamond"/>
                <w:sz w:val="28"/>
                <w:szCs w:val="28"/>
              </w:rPr>
              <w:t>ve</w:t>
            </w:r>
            <w:proofErr w:type="spellEnd"/>
            <w:r w:rsidRPr="00593519">
              <w:rPr>
                <w:rFonts w:ascii="Garamond" w:hAnsi="Garamond"/>
                <w:sz w:val="28"/>
                <w:szCs w:val="28"/>
              </w:rPr>
              <w:t xml:space="preserve"> </w:t>
            </w:r>
            <w:proofErr w:type="spellStart"/>
            <w:r w:rsidRPr="00593519">
              <w:rPr>
                <w:rFonts w:ascii="Garamond" w:hAnsi="Garamond"/>
                <w:sz w:val="28"/>
                <w:szCs w:val="28"/>
              </w:rPr>
              <w:t>ny</w:t>
            </w:r>
            <w:proofErr w:type="spellEnd"/>
            <w:r w:rsidRPr="00593519">
              <w:rPr>
                <w:rFonts w:ascii="Garamond" w:hAnsi="Garamond"/>
                <w:sz w:val="28"/>
                <w:szCs w:val="28"/>
              </w:rPr>
              <w:t xml:space="preserve"> </w:t>
            </w:r>
            <w:proofErr w:type="spellStart"/>
            <w:r w:rsidRPr="00593519">
              <w:rPr>
                <w:rFonts w:ascii="Garamond" w:hAnsi="Garamond"/>
                <w:sz w:val="28"/>
                <w:szCs w:val="28"/>
              </w:rPr>
              <w:t>Chreestee</w:t>
            </w:r>
            <w:proofErr w:type="spellEnd"/>
            <w:r w:rsidRPr="00593519">
              <w:rPr>
                <w:rFonts w:ascii="Garamond" w:hAnsi="Garamond"/>
                <w:sz w:val="28"/>
                <w:szCs w:val="28"/>
              </w:rPr>
              <w:t xml:space="preserve"> vie. </w:t>
            </w:r>
          </w:p>
        </w:tc>
        <w:tc>
          <w:tcPr>
            <w:tcW w:w="0" w:type="auto"/>
          </w:tcPr>
          <w:p w14:paraId="24D3BAEA" w14:textId="77777777" w:rsidR="0065710C" w:rsidRPr="00240FF0" w:rsidRDefault="0065710C"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lastRenderedPageBreak/>
              <w:t>And this is the Reason why Riches are so dangerous, that Jesus Christ hath affirmed,</w:t>
            </w:r>
            <w:r w:rsidRPr="00240FF0">
              <w:rPr>
                <w:rFonts w:ascii="Garamond" w:hAnsi="Garamond" w:cs="Times New Roman"/>
                <w:sz w:val="28"/>
              </w:rPr>
              <w:t xml:space="preserve"> It is very hard for a rich M</w:t>
            </w:r>
            <w:r w:rsidRPr="00240FF0">
              <w:rPr>
                <w:rFonts w:ascii="Garamond" w:hAnsi="Garamond" w:cs="Times New Roman"/>
                <w:i/>
                <w:sz w:val="28"/>
              </w:rPr>
              <w:t>a</w:t>
            </w:r>
            <w:r w:rsidRPr="00240FF0">
              <w:rPr>
                <w:rFonts w:ascii="Garamond" w:hAnsi="Garamond" w:cs="Times New Roman"/>
                <w:sz w:val="28"/>
              </w:rPr>
              <w:t>n to be a good Christian.</w:t>
            </w:r>
          </w:p>
        </w:tc>
        <w:tc>
          <w:tcPr>
            <w:tcW w:w="0" w:type="auto"/>
          </w:tcPr>
          <w:p w14:paraId="69B674AD" w14:textId="77777777" w:rsidR="0065710C" w:rsidRDefault="0065710C" w:rsidP="00DB60C3">
            <w:pPr>
              <w:pStyle w:val="ListParagraph"/>
              <w:ind w:left="0"/>
              <w:rPr>
                <w:rFonts w:ascii="Garamond" w:hAnsi="Garamond" w:cs="Times New Roman"/>
                <w:sz w:val="20"/>
              </w:rPr>
            </w:pPr>
          </w:p>
          <w:p w14:paraId="17A7109A" w14:textId="77777777" w:rsidR="0065710C" w:rsidRDefault="0065710C" w:rsidP="00DB60C3">
            <w:pPr>
              <w:pStyle w:val="ListParagraph"/>
              <w:ind w:left="0"/>
              <w:rPr>
                <w:rFonts w:ascii="Garamond" w:hAnsi="Garamond" w:cs="Times New Roman"/>
                <w:sz w:val="20"/>
              </w:rPr>
            </w:pPr>
          </w:p>
          <w:p w14:paraId="7F34B22B" w14:textId="77777777" w:rsidR="0065710C" w:rsidRDefault="0065710C" w:rsidP="00DB60C3">
            <w:pPr>
              <w:pStyle w:val="ListParagraph"/>
              <w:ind w:left="0"/>
              <w:rPr>
                <w:rFonts w:ascii="Garamond" w:hAnsi="Garamond" w:cs="Times New Roman"/>
                <w:sz w:val="20"/>
              </w:rPr>
            </w:pPr>
          </w:p>
          <w:p w14:paraId="23A40DBD" w14:textId="77777777" w:rsidR="0065710C" w:rsidRPr="0065710C" w:rsidRDefault="0065710C" w:rsidP="00DB60C3">
            <w:pPr>
              <w:pStyle w:val="ListParagraph"/>
              <w:ind w:left="0"/>
              <w:rPr>
                <w:rFonts w:ascii="Garamond" w:hAnsi="Garamond" w:cs="Times New Roman"/>
                <w:sz w:val="20"/>
              </w:rPr>
            </w:pPr>
            <w:r>
              <w:rPr>
                <w:rFonts w:ascii="Garamond" w:hAnsi="Garamond" w:cs="Times New Roman"/>
                <w:sz w:val="20"/>
              </w:rPr>
              <w:t>Matt. 19. 23.</w:t>
            </w:r>
          </w:p>
        </w:tc>
      </w:tr>
      <w:tr w:rsidR="006702FC" w:rsidRPr="00240FF0" w14:paraId="38AA604E" w14:textId="77777777" w:rsidTr="003007D7">
        <w:tc>
          <w:tcPr>
            <w:tcW w:w="0" w:type="auto"/>
          </w:tcPr>
          <w:p w14:paraId="5FF348F7" w14:textId="77777777" w:rsidR="006702FC" w:rsidRPr="00312861" w:rsidRDefault="006702FC" w:rsidP="00DB60C3">
            <w:pPr>
              <w:pStyle w:val="CM3"/>
              <w:widowControl/>
              <w:spacing w:line="240" w:lineRule="auto"/>
              <w:ind w:firstLine="227"/>
              <w:jc w:val="both"/>
              <w:rPr>
                <w:rFonts w:ascii="Garamond" w:hAnsi="Garamond"/>
                <w:sz w:val="28"/>
                <w:szCs w:val="28"/>
              </w:rPr>
            </w:pPr>
            <w:r w:rsidRPr="00312861">
              <w:rPr>
                <w:rFonts w:ascii="Garamond" w:hAnsi="Garamond"/>
                <w:i/>
                <w:sz w:val="28"/>
                <w:szCs w:val="28"/>
              </w:rPr>
              <w:t>Q.</w:t>
            </w:r>
            <w:r w:rsidR="003B04FE">
              <w:rPr>
                <w:rFonts w:ascii="Garamond" w:hAnsi="Garamond"/>
                <w:sz w:val="28"/>
                <w:szCs w:val="28"/>
              </w:rPr>
              <w:t xml:space="preserve"> </w:t>
            </w:r>
            <w:proofErr w:type="spellStart"/>
            <w:r w:rsidR="003B04FE">
              <w:rPr>
                <w:rFonts w:ascii="Garamond" w:hAnsi="Garamond"/>
                <w:sz w:val="28"/>
                <w:szCs w:val="28"/>
              </w:rPr>
              <w:t>Cre’n</w:t>
            </w:r>
            <w:proofErr w:type="spellEnd"/>
            <w:r w:rsidR="003B04FE">
              <w:rPr>
                <w:rFonts w:ascii="Garamond" w:hAnsi="Garamond"/>
                <w:sz w:val="28"/>
                <w:szCs w:val="28"/>
              </w:rPr>
              <w:t xml:space="preserve"> fa ta </w:t>
            </w:r>
            <w:proofErr w:type="spellStart"/>
            <w:r w:rsidR="003B04FE">
              <w:rPr>
                <w:rFonts w:ascii="Garamond" w:hAnsi="Garamond"/>
                <w:sz w:val="28"/>
                <w:szCs w:val="28"/>
              </w:rPr>
              <w:t>Berchys</w:t>
            </w:r>
            <w:proofErr w:type="spellEnd"/>
            <w:r w:rsidR="003B04FE">
              <w:rPr>
                <w:rFonts w:ascii="Garamond" w:hAnsi="Garamond"/>
                <w:sz w:val="28"/>
                <w:szCs w:val="28"/>
              </w:rPr>
              <w:t xml:space="preserve"> cha </w:t>
            </w:r>
            <w:proofErr w:type="spellStart"/>
            <w:r w:rsidR="003B04FE">
              <w:rPr>
                <w:rFonts w:ascii="Garamond" w:hAnsi="Garamond"/>
                <w:sz w:val="28"/>
                <w:szCs w:val="28"/>
              </w:rPr>
              <w:t>danger</w:t>
            </w:r>
            <w:r w:rsidRPr="00312861">
              <w:rPr>
                <w:rFonts w:ascii="Garamond" w:hAnsi="Garamond"/>
                <w:sz w:val="28"/>
                <w:szCs w:val="28"/>
              </w:rPr>
              <w:t>agh</w:t>
            </w:r>
            <w:proofErr w:type="spellEnd"/>
            <w:r w:rsidRPr="00312861">
              <w:rPr>
                <w:rFonts w:ascii="Garamond" w:hAnsi="Garamond"/>
                <w:sz w:val="28"/>
                <w:szCs w:val="28"/>
              </w:rPr>
              <w:t xml:space="preserve"> as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lishagh</w:t>
            </w:r>
            <w:proofErr w:type="spellEnd"/>
            <w:r w:rsidRPr="00312861">
              <w:rPr>
                <w:rFonts w:ascii="Garamond" w:hAnsi="Garamond"/>
                <w:sz w:val="28"/>
                <w:szCs w:val="28"/>
              </w:rPr>
              <w:t xml:space="preserve"> shin </w:t>
            </w:r>
            <w:proofErr w:type="spellStart"/>
            <w:r w:rsidRPr="00312861">
              <w:rPr>
                <w:rFonts w:ascii="Garamond" w:hAnsi="Garamond"/>
                <w:sz w:val="28"/>
                <w:szCs w:val="28"/>
              </w:rPr>
              <w:t>nyn</w:t>
            </w:r>
            <w:proofErr w:type="spellEnd"/>
            <w:r w:rsidRPr="00312861">
              <w:rPr>
                <w:rFonts w:ascii="Garamond" w:hAnsi="Garamond"/>
                <w:sz w:val="28"/>
                <w:szCs w:val="28"/>
              </w:rPr>
              <w:t xml:space="preserve"> </w:t>
            </w:r>
            <w:proofErr w:type="spellStart"/>
            <w:r w:rsidRPr="00312861">
              <w:rPr>
                <w:rFonts w:ascii="Garamond" w:hAnsi="Garamond"/>
                <w:sz w:val="28"/>
                <w:szCs w:val="28"/>
              </w:rPr>
              <w:t>dreigeil</w:t>
            </w:r>
            <w:proofErr w:type="spellEnd"/>
            <w:r w:rsidRPr="00312861">
              <w:rPr>
                <w:rFonts w:ascii="Garamond" w:hAnsi="Garamond"/>
                <w:sz w:val="28"/>
                <w:szCs w:val="28"/>
              </w:rPr>
              <w:t xml:space="preserve"> ad</w:t>
            </w:r>
            <w:r w:rsidR="002C617D" w:rsidRPr="002C617D">
              <w:rPr>
                <w:rFonts w:ascii="Garamond" w:hAnsi="Garamond"/>
                <w:i/>
                <w:sz w:val="28"/>
                <w:szCs w:val="28"/>
              </w:rPr>
              <w:t> </w:t>
            </w:r>
            <w:r w:rsidR="00C57BF1" w:rsidRPr="00C57BF1">
              <w:rPr>
                <w:rFonts w:ascii="Garamond" w:hAnsi="Garamond"/>
                <w:sz w:val="28"/>
                <w:szCs w:val="28"/>
              </w:rPr>
              <w:t>?</w:t>
            </w:r>
            <w:r w:rsidRPr="00312861">
              <w:rPr>
                <w:rFonts w:ascii="Garamond" w:hAnsi="Garamond"/>
                <w:sz w:val="28"/>
                <w:szCs w:val="28"/>
              </w:rPr>
              <w:t xml:space="preserve"> </w:t>
            </w:r>
          </w:p>
        </w:tc>
        <w:tc>
          <w:tcPr>
            <w:tcW w:w="0" w:type="auto"/>
          </w:tcPr>
          <w:p w14:paraId="1343227F" w14:textId="77777777" w:rsidR="006702FC" w:rsidRPr="00240FF0" w:rsidRDefault="006702F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Why are Riches so dangerous, and to be renounced</w:t>
            </w:r>
            <w:r w:rsidR="002C617D" w:rsidRPr="002C617D">
              <w:rPr>
                <w:rFonts w:ascii="Garamond" w:hAnsi="Garamond" w:cs="Times New Roman"/>
                <w:i/>
                <w:sz w:val="28"/>
              </w:rPr>
              <w:t> ?</w:t>
            </w:r>
          </w:p>
        </w:tc>
        <w:tc>
          <w:tcPr>
            <w:tcW w:w="0" w:type="auto"/>
          </w:tcPr>
          <w:p w14:paraId="118F11CB" w14:textId="77777777" w:rsidR="006702FC" w:rsidRPr="00F5668C" w:rsidRDefault="006702FC" w:rsidP="00DB60C3">
            <w:pPr>
              <w:pStyle w:val="ListParagraph"/>
              <w:ind w:left="0"/>
              <w:rPr>
                <w:rFonts w:ascii="Garamond" w:hAnsi="Garamond" w:cs="Times New Roman"/>
                <w:sz w:val="20"/>
              </w:rPr>
            </w:pPr>
          </w:p>
        </w:tc>
      </w:tr>
      <w:tr w:rsidR="006702FC" w:rsidRPr="00240FF0" w14:paraId="6CF04E58" w14:textId="77777777" w:rsidTr="003007D7">
        <w:tc>
          <w:tcPr>
            <w:tcW w:w="0" w:type="auto"/>
          </w:tcPr>
          <w:p w14:paraId="7B3D55B7" w14:textId="77777777" w:rsidR="006702FC" w:rsidRPr="00312861" w:rsidRDefault="006702FC" w:rsidP="00DB60C3">
            <w:pPr>
              <w:pStyle w:val="CM3"/>
              <w:widowControl/>
              <w:spacing w:line="240" w:lineRule="auto"/>
              <w:ind w:firstLine="227"/>
              <w:jc w:val="both"/>
              <w:rPr>
                <w:rFonts w:ascii="Garamond" w:hAnsi="Garamond"/>
                <w:sz w:val="28"/>
                <w:szCs w:val="28"/>
              </w:rPr>
            </w:pPr>
            <w:r w:rsidRPr="00312861">
              <w:rPr>
                <w:rFonts w:ascii="Garamond" w:hAnsi="Garamond"/>
                <w:i/>
                <w:sz w:val="28"/>
                <w:szCs w:val="28"/>
              </w:rPr>
              <w:t xml:space="preserve">A. </w:t>
            </w:r>
            <w:r w:rsidRPr="00312861">
              <w:rPr>
                <w:rFonts w:ascii="Garamond" w:hAnsi="Garamond"/>
                <w:sz w:val="28"/>
                <w:szCs w:val="28"/>
              </w:rPr>
              <w:t xml:space="preserve">Son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vel</w:t>
            </w:r>
            <w:proofErr w:type="spellEnd"/>
            <w:r w:rsidRPr="00312861">
              <w:rPr>
                <w:rFonts w:ascii="Garamond" w:hAnsi="Garamond"/>
                <w:sz w:val="28"/>
                <w:szCs w:val="28"/>
              </w:rPr>
              <w:t xml:space="preserve"> ad cur lieu </w:t>
            </w:r>
            <w:proofErr w:type="spellStart"/>
            <w:r w:rsidRPr="00312861">
              <w:rPr>
                <w:rFonts w:ascii="Garamond" w:hAnsi="Garamond"/>
                <w:sz w:val="28"/>
                <w:szCs w:val="28"/>
              </w:rPr>
              <w:t>miolaghyn</w:t>
            </w:r>
            <w:proofErr w:type="spellEnd"/>
            <w:r w:rsidRPr="00312861">
              <w:rPr>
                <w:rFonts w:ascii="Garamond" w:hAnsi="Garamond"/>
                <w:sz w:val="28"/>
                <w:szCs w:val="28"/>
              </w:rPr>
              <w:t xml:space="preserve"> </w:t>
            </w:r>
            <w:proofErr w:type="spellStart"/>
            <w:r w:rsidRPr="00312861">
              <w:rPr>
                <w:rFonts w:ascii="Garamond" w:hAnsi="Garamond"/>
                <w:sz w:val="28"/>
                <w:szCs w:val="28"/>
              </w:rPr>
              <w:t>mooar</w:t>
            </w:r>
            <w:proofErr w:type="spellEnd"/>
            <w:r w:rsidRPr="00312861">
              <w:rPr>
                <w:rFonts w:ascii="Garamond" w:hAnsi="Garamond"/>
                <w:sz w:val="28"/>
                <w:szCs w:val="28"/>
              </w:rPr>
              <w:t xml:space="preserve"> </w:t>
            </w:r>
            <w:proofErr w:type="spellStart"/>
            <w:r w:rsidRPr="00312861">
              <w:rPr>
                <w:rFonts w:ascii="Garamond" w:hAnsi="Garamond"/>
                <w:sz w:val="28"/>
                <w:szCs w:val="28"/>
              </w:rPr>
              <w:t>maroo</w:t>
            </w:r>
            <w:proofErr w:type="spellEnd"/>
            <w:r w:rsidRPr="00312861">
              <w:rPr>
                <w:rFonts w:ascii="Garamond" w:hAnsi="Garamond"/>
                <w:sz w:val="28"/>
                <w:szCs w:val="28"/>
              </w:rPr>
              <w:t xml:space="preserve">. </w:t>
            </w:r>
            <w:proofErr w:type="spellStart"/>
            <w:r w:rsidRPr="00312861">
              <w:rPr>
                <w:rFonts w:ascii="Garamond" w:hAnsi="Garamond"/>
                <w:sz w:val="28"/>
                <w:szCs w:val="28"/>
              </w:rPr>
              <w:t>T’ad</w:t>
            </w:r>
            <w:proofErr w:type="spellEnd"/>
            <w:r w:rsidRPr="00312861">
              <w:rPr>
                <w:rFonts w:ascii="Garamond" w:hAnsi="Garamond"/>
                <w:sz w:val="28"/>
                <w:szCs w:val="28"/>
              </w:rPr>
              <w:t xml:space="preserve"> </w:t>
            </w:r>
            <w:proofErr w:type="spellStart"/>
            <w:r w:rsidRPr="00312861">
              <w:rPr>
                <w:rFonts w:ascii="Garamond" w:hAnsi="Garamond"/>
                <w:sz w:val="28"/>
                <w:szCs w:val="28"/>
              </w:rPr>
              <w:t>miolagh</w:t>
            </w:r>
            <w:proofErr w:type="spellEnd"/>
            <w:r w:rsidRPr="00312861">
              <w:rPr>
                <w:rFonts w:ascii="Garamond" w:hAnsi="Garamond"/>
                <w:sz w:val="28"/>
                <w:szCs w:val="28"/>
              </w:rPr>
              <w:t xml:space="preserve"> </w:t>
            </w:r>
            <w:proofErr w:type="spellStart"/>
            <w:r w:rsidRPr="00312861">
              <w:rPr>
                <w:rFonts w:ascii="Garamond" w:hAnsi="Garamond"/>
                <w:sz w:val="28"/>
                <w:szCs w:val="28"/>
              </w:rPr>
              <w:t>sleih</w:t>
            </w:r>
            <w:proofErr w:type="spellEnd"/>
            <w:r w:rsidRPr="00312861">
              <w:rPr>
                <w:rFonts w:ascii="Garamond" w:hAnsi="Garamond"/>
                <w:sz w:val="28"/>
                <w:szCs w:val="28"/>
              </w:rPr>
              <w:t xml:space="preserve">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yarood</w:t>
            </w:r>
            <w:proofErr w:type="spellEnd"/>
            <w:r w:rsidRPr="00312861">
              <w:rPr>
                <w:rFonts w:ascii="Garamond" w:hAnsi="Garamond"/>
                <w:sz w:val="28"/>
                <w:szCs w:val="28"/>
              </w:rPr>
              <w:t xml:space="preserve"> </w:t>
            </w:r>
            <w:proofErr w:type="spellStart"/>
            <w:r w:rsidRPr="00312861">
              <w:rPr>
                <w:rFonts w:ascii="Garamond" w:hAnsi="Garamond"/>
                <w:sz w:val="28"/>
                <w:szCs w:val="28"/>
              </w:rPr>
              <w:t>Jee</w:t>
            </w:r>
            <w:proofErr w:type="spellEnd"/>
            <w:r w:rsidRPr="00312861">
              <w:rPr>
                <w:rFonts w:ascii="Garamond" w:hAnsi="Garamond"/>
                <w:sz w:val="28"/>
                <w:szCs w:val="28"/>
              </w:rPr>
              <w:t xml:space="preserve">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smooinaght</w:t>
            </w:r>
            <w:proofErr w:type="spellEnd"/>
            <w:r w:rsidRPr="00312861">
              <w:rPr>
                <w:rFonts w:ascii="Garamond" w:hAnsi="Garamond"/>
                <w:sz w:val="28"/>
                <w:szCs w:val="28"/>
              </w:rPr>
              <w:t xml:space="preserve"> </w:t>
            </w:r>
            <w:proofErr w:type="spellStart"/>
            <w:r w:rsidRPr="00312861">
              <w:rPr>
                <w:rFonts w:ascii="Garamond" w:hAnsi="Garamond"/>
                <w:sz w:val="28"/>
                <w:szCs w:val="28"/>
              </w:rPr>
              <w:t>roa</w:t>
            </w:r>
            <w:proofErr w:type="spellEnd"/>
            <w:r w:rsidRPr="00312861">
              <w:rPr>
                <w:rFonts w:ascii="Garamond" w:hAnsi="Garamond"/>
                <w:sz w:val="28"/>
                <w:szCs w:val="28"/>
              </w:rPr>
              <w:t xml:space="preserve"> vie jeu </w:t>
            </w:r>
            <w:proofErr w:type="spellStart"/>
            <w:r w:rsidRPr="00312861">
              <w:rPr>
                <w:rFonts w:ascii="Garamond" w:hAnsi="Garamond"/>
                <w:sz w:val="28"/>
                <w:szCs w:val="28"/>
              </w:rPr>
              <w:t>hene</w:t>
            </w:r>
            <w:proofErr w:type="spellEnd"/>
            <w:r w:rsidRPr="00312861">
              <w:rPr>
                <w:rFonts w:ascii="Garamond" w:hAnsi="Garamond"/>
                <w:sz w:val="28"/>
                <w:szCs w:val="28"/>
              </w:rPr>
              <w:t xml:space="preserve">, as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hreshteil</w:t>
            </w:r>
            <w:proofErr w:type="spellEnd"/>
            <w:r w:rsidRPr="00312861">
              <w:rPr>
                <w:rFonts w:ascii="Garamond" w:hAnsi="Garamond"/>
                <w:sz w:val="28"/>
                <w:szCs w:val="28"/>
              </w:rPr>
              <w:t xml:space="preserve"> </w:t>
            </w:r>
            <w:proofErr w:type="spellStart"/>
            <w:r w:rsidRPr="00312861">
              <w:rPr>
                <w:rFonts w:ascii="Garamond" w:hAnsi="Garamond"/>
                <w:sz w:val="28"/>
                <w:szCs w:val="28"/>
              </w:rPr>
              <w:t>ayn</w:t>
            </w:r>
            <w:proofErr w:type="spellEnd"/>
            <w:r w:rsidRPr="00312861">
              <w:rPr>
                <w:rFonts w:ascii="Garamond" w:hAnsi="Garamond"/>
                <w:sz w:val="28"/>
                <w:szCs w:val="28"/>
              </w:rPr>
              <w:t xml:space="preserve"> doo </w:t>
            </w:r>
            <w:proofErr w:type="spellStart"/>
            <w:r w:rsidRPr="00312861">
              <w:rPr>
                <w:rFonts w:ascii="Garamond" w:hAnsi="Garamond"/>
                <w:sz w:val="28"/>
                <w:szCs w:val="28"/>
              </w:rPr>
              <w:t>hene</w:t>
            </w:r>
            <w:proofErr w:type="spellEnd"/>
            <w:r w:rsidR="002C617D" w:rsidRPr="002C617D">
              <w:rPr>
                <w:rFonts w:ascii="Garamond" w:hAnsi="Garamond"/>
                <w:sz w:val="28"/>
                <w:szCs w:val="28"/>
              </w:rPr>
              <w:t> ;</w:t>
            </w:r>
            <w:r w:rsidRPr="00312861">
              <w:rPr>
                <w:rFonts w:ascii="Garamond" w:hAnsi="Garamond"/>
                <w:sz w:val="28"/>
                <w:szCs w:val="28"/>
              </w:rPr>
              <w:t xml:space="preserve">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ve</w:t>
            </w:r>
            <w:proofErr w:type="spellEnd"/>
            <w:r w:rsidRPr="00312861">
              <w:rPr>
                <w:rFonts w:ascii="Garamond" w:hAnsi="Garamond"/>
                <w:sz w:val="28"/>
                <w:szCs w:val="28"/>
              </w:rPr>
              <w:t xml:space="preserve"> </w:t>
            </w:r>
            <w:proofErr w:type="spellStart"/>
            <w:r w:rsidRPr="00312861">
              <w:rPr>
                <w:rFonts w:ascii="Garamond" w:hAnsi="Garamond"/>
                <w:sz w:val="28"/>
                <w:szCs w:val="28"/>
              </w:rPr>
              <w:t>moaralagh</w:t>
            </w:r>
            <w:proofErr w:type="spellEnd"/>
            <w:r w:rsidRPr="00312861">
              <w:rPr>
                <w:rFonts w:ascii="Garamond" w:hAnsi="Garamond"/>
                <w:sz w:val="28"/>
                <w:szCs w:val="28"/>
              </w:rPr>
              <w:t xml:space="preserve"> </w:t>
            </w:r>
            <w:proofErr w:type="spellStart"/>
            <w:r w:rsidRPr="00312861">
              <w:rPr>
                <w:rFonts w:ascii="Garamond" w:hAnsi="Garamond"/>
                <w:sz w:val="28"/>
                <w:szCs w:val="28"/>
              </w:rPr>
              <w:t>harroossyn</w:t>
            </w:r>
            <w:proofErr w:type="spellEnd"/>
            <w:r w:rsidRPr="00312861">
              <w:rPr>
                <w:rFonts w:ascii="Garamond" w:hAnsi="Garamond"/>
                <w:sz w:val="28"/>
                <w:szCs w:val="28"/>
              </w:rPr>
              <w:t xml:space="preserve"> ta </w:t>
            </w:r>
            <w:proofErr w:type="spellStart"/>
            <w:r w:rsidRPr="00312861">
              <w:rPr>
                <w:rFonts w:ascii="Garamond" w:hAnsi="Garamond"/>
                <w:sz w:val="28"/>
                <w:szCs w:val="28"/>
              </w:rPr>
              <w:t>fo-oo</w:t>
            </w:r>
            <w:proofErr w:type="spellEnd"/>
            <w:r w:rsidR="002C617D" w:rsidRPr="002C617D">
              <w:rPr>
                <w:rFonts w:ascii="Garamond" w:hAnsi="Garamond"/>
                <w:sz w:val="28"/>
                <w:szCs w:val="28"/>
              </w:rPr>
              <w:t> ;</w:t>
            </w:r>
            <w:r w:rsidRPr="00312861">
              <w:rPr>
                <w:rFonts w:ascii="Garamond" w:hAnsi="Garamond"/>
                <w:sz w:val="28"/>
                <w:szCs w:val="28"/>
              </w:rPr>
              <w:t xml:space="preserve">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veaghey</w:t>
            </w:r>
            <w:proofErr w:type="spellEnd"/>
            <w:r w:rsidRPr="00312861">
              <w:rPr>
                <w:rFonts w:ascii="Garamond" w:hAnsi="Garamond"/>
                <w:sz w:val="28"/>
                <w:szCs w:val="28"/>
              </w:rPr>
              <w:t xml:space="preserve"> </w:t>
            </w:r>
            <w:proofErr w:type="spellStart"/>
            <w:r w:rsidRPr="00312861">
              <w:rPr>
                <w:rFonts w:ascii="Garamond" w:hAnsi="Garamond"/>
                <w:sz w:val="28"/>
                <w:szCs w:val="28"/>
              </w:rPr>
              <w:t>ayns</w:t>
            </w:r>
            <w:proofErr w:type="spellEnd"/>
            <w:r w:rsidRPr="00312861">
              <w:rPr>
                <w:rFonts w:ascii="Garamond" w:hAnsi="Garamond"/>
                <w:sz w:val="28"/>
                <w:szCs w:val="28"/>
              </w:rPr>
              <w:t xml:space="preserve"> </w:t>
            </w:r>
            <w:proofErr w:type="spellStart"/>
            <w:r w:rsidRPr="00312861">
              <w:rPr>
                <w:rFonts w:ascii="Garamond" w:hAnsi="Garamond"/>
                <w:sz w:val="28"/>
                <w:szCs w:val="28"/>
              </w:rPr>
              <w:t>licheraght</w:t>
            </w:r>
            <w:proofErr w:type="spellEnd"/>
            <w:r w:rsidRPr="00312861">
              <w:rPr>
                <w:rFonts w:ascii="Garamond" w:hAnsi="Garamond"/>
                <w:sz w:val="28"/>
                <w:szCs w:val="28"/>
              </w:rPr>
              <w:t xml:space="preserve"> as </w:t>
            </w:r>
            <w:proofErr w:type="spellStart"/>
            <w:r w:rsidRPr="00312861">
              <w:rPr>
                <w:rFonts w:ascii="Garamond" w:hAnsi="Garamond"/>
                <w:sz w:val="28"/>
                <w:szCs w:val="28"/>
              </w:rPr>
              <w:t>fegooish</w:t>
            </w:r>
            <w:proofErr w:type="spellEnd"/>
            <w:r w:rsidRPr="00312861">
              <w:rPr>
                <w:rFonts w:ascii="Garamond" w:hAnsi="Garamond"/>
                <w:sz w:val="28"/>
                <w:szCs w:val="28"/>
              </w:rPr>
              <w:t xml:space="preserve"> </w:t>
            </w:r>
            <w:proofErr w:type="spellStart"/>
            <w:r w:rsidRPr="00312861">
              <w:rPr>
                <w:rFonts w:ascii="Garamond" w:hAnsi="Garamond"/>
                <w:sz w:val="28"/>
                <w:szCs w:val="28"/>
              </w:rPr>
              <w:t>keird</w:t>
            </w:r>
            <w:proofErr w:type="spellEnd"/>
            <w:r w:rsidRPr="00312861">
              <w:rPr>
                <w:rFonts w:ascii="Garamond" w:hAnsi="Garamond"/>
                <w:sz w:val="28"/>
                <w:szCs w:val="28"/>
              </w:rPr>
              <w:t xml:space="preserve"> </w:t>
            </w:r>
            <w:proofErr w:type="spellStart"/>
            <w:r w:rsidRPr="00312861">
              <w:rPr>
                <w:rFonts w:ascii="Garamond" w:hAnsi="Garamond"/>
                <w:sz w:val="28"/>
                <w:szCs w:val="28"/>
              </w:rPr>
              <w:t>onneragh</w:t>
            </w:r>
            <w:proofErr w:type="spellEnd"/>
            <w:r w:rsidR="002C617D" w:rsidRPr="002C617D">
              <w:rPr>
                <w:rFonts w:ascii="Garamond" w:hAnsi="Garamond"/>
                <w:sz w:val="28"/>
                <w:szCs w:val="28"/>
              </w:rPr>
              <w:t> ;</w:t>
            </w:r>
            <w:r w:rsidRPr="00312861">
              <w:rPr>
                <w:rFonts w:ascii="Garamond" w:hAnsi="Garamond"/>
                <w:sz w:val="28"/>
                <w:szCs w:val="28"/>
              </w:rPr>
              <w:t xml:space="preserve"> as </w:t>
            </w:r>
            <w:proofErr w:type="spellStart"/>
            <w:r w:rsidRPr="00312861">
              <w:rPr>
                <w:rFonts w:ascii="Garamond" w:hAnsi="Garamond"/>
                <w:i/>
                <w:sz w:val="28"/>
                <w:szCs w:val="28"/>
              </w:rPr>
              <w:t>dy</w:t>
            </w:r>
            <w:proofErr w:type="spellEnd"/>
            <w:r w:rsidRPr="00312861">
              <w:rPr>
                <w:rFonts w:ascii="Garamond" w:hAnsi="Garamond"/>
                <w:i/>
                <w:sz w:val="28"/>
                <w:szCs w:val="28"/>
              </w:rPr>
              <w:t xml:space="preserve"> </w:t>
            </w:r>
            <w:proofErr w:type="spellStart"/>
            <w:r w:rsidRPr="00312861">
              <w:rPr>
                <w:rFonts w:ascii="Garamond" w:hAnsi="Garamond"/>
                <w:i/>
                <w:sz w:val="28"/>
                <w:szCs w:val="28"/>
              </w:rPr>
              <w:t>yanoo</w:t>
            </w:r>
            <w:proofErr w:type="spellEnd"/>
            <w:r w:rsidRPr="00312861">
              <w:rPr>
                <w:rFonts w:ascii="Garamond" w:hAnsi="Garamond"/>
                <w:i/>
                <w:sz w:val="28"/>
                <w:szCs w:val="28"/>
              </w:rPr>
              <w:t xml:space="preserve"> </w:t>
            </w:r>
            <w:proofErr w:type="spellStart"/>
            <w:r w:rsidRPr="00312861">
              <w:rPr>
                <w:rFonts w:ascii="Garamond" w:hAnsi="Garamond"/>
                <w:i/>
                <w:sz w:val="28"/>
                <w:szCs w:val="28"/>
              </w:rPr>
              <w:t>kiarrail</w:t>
            </w:r>
            <w:proofErr w:type="spellEnd"/>
            <w:r w:rsidRPr="00312861">
              <w:rPr>
                <w:rFonts w:ascii="Garamond" w:hAnsi="Garamond"/>
                <w:i/>
                <w:sz w:val="28"/>
                <w:szCs w:val="28"/>
              </w:rPr>
              <w:t xml:space="preserve"> son </w:t>
            </w:r>
            <w:proofErr w:type="spellStart"/>
            <w:r w:rsidRPr="00312861">
              <w:rPr>
                <w:rFonts w:ascii="Garamond" w:hAnsi="Garamond"/>
                <w:i/>
                <w:sz w:val="28"/>
                <w:szCs w:val="28"/>
              </w:rPr>
              <w:t>yn</w:t>
            </w:r>
            <w:proofErr w:type="spellEnd"/>
            <w:r w:rsidRPr="00312861">
              <w:rPr>
                <w:rFonts w:ascii="Garamond" w:hAnsi="Garamond"/>
                <w:i/>
                <w:sz w:val="28"/>
                <w:szCs w:val="28"/>
              </w:rPr>
              <w:t xml:space="preserve"> </w:t>
            </w:r>
            <w:proofErr w:type="spellStart"/>
            <w:r w:rsidRPr="00312861">
              <w:rPr>
                <w:rFonts w:ascii="Garamond" w:hAnsi="Garamond"/>
                <w:i/>
                <w:sz w:val="28"/>
                <w:szCs w:val="28"/>
              </w:rPr>
              <w:t>Eihl</w:t>
            </w:r>
            <w:proofErr w:type="spellEnd"/>
            <w:r w:rsidRPr="00312861">
              <w:rPr>
                <w:rFonts w:ascii="Garamond" w:hAnsi="Garamond"/>
                <w:i/>
                <w:sz w:val="28"/>
                <w:szCs w:val="28"/>
              </w:rPr>
              <w:t xml:space="preserve"> </w:t>
            </w:r>
            <w:proofErr w:type="spellStart"/>
            <w:r w:rsidRPr="00312861">
              <w:rPr>
                <w:rFonts w:ascii="Garamond" w:hAnsi="Garamond"/>
                <w:i/>
                <w:sz w:val="28"/>
                <w:szCs w:val="28"/>
              </w:rPr>
              <w:t>dy</w:t>
            </w:r>
            <w:proofErr w:type="spellEnd"/>
            <w:r w:rsidRPr="00312861">
              <w:rPr>
                <w:rFonts w:ascii="Garamond" w:hAnsi="Garamond"/>
                <w:i/>
                <w:sz w:val="28"/>
                <w:szCs w:val="28"/>
              </w:rPr>
              <w:t xml:space="preserve"> </w:t>
            </w:r>
            <w:proofErr w:type="spellStart"/>
            <w:r w:rsidRPr="00312861">
              <w:rPr>
                <w:rFonts w:ascii="Garamond" w:hAnsi="Garamond"/>
                <w:i/>
                <w:sz w:val="28"/>
                <w:szCs w:val="28"/>
              </w:rPr>
              <w:t>leeney’n</w:t>
            </w:r>
            <w:proofErr w:type="spellEnd"/>
            <w:r w:rsidRPr="00312861">
              <w:rPr>
                <w:rFonts w:ascii="Garamond" w:hAnsi="Garamond"/>
                <w:i/>
                <w:sz w:val="28"/>
                <w:szCs w:val="28"/>
              </w:rPr>
              <w:t xml:space="preserve"> </w:t>
            </w:r>
            <w:proofErr w:type="spellStart"/>
            <w:r w:rsidRPr="00312861">
              <w:rPr>
                <w:rFonts w:ascii="Garamond" w:hAnsi="Garamond"/>
                <w:i/>
                <w:sz w:val="28"/>
                <w:szCs w:val="28"/>
              </w:rPr>
              <w:t>Taynt</w:t>
            </w:r>
            <w:proofErr w:type="spellEnd"/>
            <w:r w:rsidRPr="00312861">
              <w:rPr>
                <w:rFonts w:ascii="Garamond" w:hAnsi="Garamond"/>
                <w:i/>
                <w:sz w:val="28"/>
                <w:szCs w:val="28"/>
              </w:rPr>
              <w:t xml:space="preserve"> </w:t>
            </w:r>
            <w:proofErr w:type="spellStart"/>
            <w:r w:rsidRPr="00312861">
              <w:rPr>
                <w:rFonts w:ascii="Garamond" w:hAnsi="Garamond"/>
                <w:i/>
                <w:sz w:val="28"/>
                <w:szCs w:val="28"/>
              </w:rPr>
              <w:t>eck</w:t>
            </w:r>
            <w:proofErr w:type="spellEnd"/>
            <w:r w:rsidRPr="00312861">
              <w:rPr>
                <w:rFonts w:ascii="Garamond" w:hAnsi="Garamond"/>
                <w:sz w:val="28"/>
                <w:szCs w:val="28"/>
              </w:rPr>
              <w:t xml:space="preserve">. </w:t>
            </w:r>
            <w:proofErr w:type="spellStart"/>
            <w:r w:rsidRPr="00312861">
              <w:rPr>
                <w:rFonts w:ascii="Garamond" w:hAnsi="Garamond"/>
                <w:sz w:val="28"/>
                <w:szCs w:val="28"/>
              </w:rPr>
              <w:t>Ta’d</w:t>
            </w:r>
            <w:proofErr w:type="spellEnd"/>
            <w:r w:rsidRPr="00312861">
              <w:rPr>
                <w:rFonts w:ascii="Garamond" w:hAnsi="Garamond"/>
                <w:sz w:val="28"/>
                <w:szCs w:val="28"/>
              </w:rPr>
              <w:t xml:space="preserve"> </w:t>
            </w:r>
            <w:proofErr w:type="spellStart"/>
            <w:r w:rsidRPr="00312861">
              <w:rPr>
                <w:rFonts w:ascii="Garamond" w:hAnsi="Garamond"/>
                <w:sz w:val="28"/>
                <w:szCs w:val="28"/>
              </w:rPr>
              <w:t>shoh</w:t>
            </w:r>
            <w:proofErr w:type="spellEnd"/>
            <w:r w:rsidRPr="00312861">
              <w:rPr>
                <w:rFonts w:ascii="Garamond" w:hAnsi="Garamond"/>
                <w:sz w:val="28"/>
                <w:szCs w:val="28"/>
              </w:rPr>
              <w:t xml:space="preserve"> </w:t>
            </w:r>
            <w:proofErr w:type="spellStart"/>
            <w:r w:rsidRPr="00312861">
              <w:rPr>
                <w:rFonts w:ascii="Garamond" w:hAnsi="Garamond"/>
                <w:sz w:val="28"/>
                <w:szCs w:val="28"/>
              </w:rPr>
              <w:t>ooilleh</w:t>
            </w:r>
            <w:proofErr w:type="spellEnd"/>
            <w:r w:rsidRPr="00312861">
              <w:rPr>
                <w:rFonts w:ascii="Garamond" w:hAnsi="Garamond"/>
                <w:sz w:val="28"/>
                <w:szCs w:val="28"/>
              </w:rPr>
              <w:t xml:space="preserve"> </w:t>
            </w:r>
            <w:proofErr w:type="spellStart"/>
            <w:r w:rsidRPr="00312861">
              <w:rPr>
                <w:rFonts w:ascii="Garamond" w:hAnsi="Garamond"/>
                <w:sz w:val="28"/>
                <w:szCs w:val="28"/>
              </w:rPr>
              <w:t>feer</w:t>
            </w:r>
            <w:proofErr w:type="spellEnd"/>
            <w:r w:rsidRPr="00312861">
              <w:rPr>
                <w:rFonts w:ascii="Garamond" w:hAnsi="Garamond"/>
                <w:sz w:val="28"/>
                <w:szCs w:val="28"/>
              </w:rPr>
              <w:t xml:space="preserve"> </w:t>
            </w:r>
            <w:proofErr w:type="spellStart"/>
            <w:r w:rsidRPr="00312861">
              <w:rPr>
                <w:rFonts w:ascii="Garamond" w:hAnsi="Garamond"/>
                <w:sz w:val="28"/>
                <w:szCs w:val="28"/>
              </w:rPr>
              <w:t>lajer</w:t>
            </w:r>
            <w:proofErr w:type="spellEnd"/>
            <w:r w:rsidRPr="00312861">
              <w:rPr>
                <w:rFonts w:ascii="Garamond" w:hAnsi="Garamond"/>
                <w:sz w:val="28"/>
                <w:szCs w:val="28"/>
              </w:rPr>
              <w:t xml:space="preserve">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chrommey</w:t>
            </w:r>
            <w:proofErr w:type="spellEnd"/>
            <w:r w:rsidRPr="00312861">
              <w:rPr>
                <w:rFonts w:ascii="Garamond" w:hAnsi="Garamond"/>
                <w:sz w:val="28"/>
                <w:szCs w:val="28"/>
              </w:rPr>
              <w:t xml:space="preserve"> </w:t>
            </w:r>
            <w:proofErr w:type="spellStart"/>
            <w:r w:rsidRPr="00312861">
              <w:rPr>
                <w:rFonts w:ascii="Garamond" w:hAnsi="Garamond"/>
                <w:sz w:val="28"/>
                <w:szCs w:val="28"/>
              </w:rPr>
              <w:t>sleih</w:t>
            </w:r>
            <w:proofErr w:type="spellEnd"/>
            <w:r w:rsidRPr="00312861">
              <w:rPr>
                <w:rFonts w:ascii="Garamond" w:hAnsi="Garamond"/>
                <w:sz w:val="28"/>
                <w:szCs w:val="28"/>
              </w:rPr>
              <w:t xml:space="preserve"> </w:t>
            </w:r>
            <w:proofErr w:type="spellStart"/>
            <w:r w:rsidRPr="00312861">
              <w:rPr>
                <w:rFonts w:ascii="Garamond" w:hAnsi="Garamond"/>
                <w:sz w:val="28"/>
                <w:szCs w:val="28"/>
              </w:rPr>
              <w:t>gys</w:t>
            </w:r>
            <w:proofErr w:type="spellEnd"/>
            <w:r w:rsidRPr="00312861">
              <w:rPr>
                <w:rFonts w:ascii="Garamond" w:hAnsi="Garamond"/>
                <w:sz w:val="28"/>
                <w:szCs w:val="28"/>
              </w:rPr>
              <w:t xml:space="preserve"> </w:t>
            </w:r>
            <w:proofErr w:type="spellStart"/>
            <w:r w:rsidRPr="00312861">
              <w:rPr>
                <w:rFonts w:ascii="Garamond" w:hAnsi="Garamond"/>
                <w:sz w:val="28"/>
                <w:szCs w:val="28"/>
              </w:rPr>
              <w:t>soiagh</w:t>
            </w:r>
            <w:proofErr w:type="spellEnd"/>
            <w:r w:rsidRPr="00312861">
              <w:rPr>
                <w:rFonts w:ascii="Garamond" w:hAnsi="Garamond"/>
                <w:sz w:val="28"/>
                <w:szCs w:val="28"/>
              </w:rPr>
              <w:t xml:space="preserve"> </w:t>
            </w:r>
            <w:proofErr w:type="spellStart"/>
            <w:r w:rsidRPr="00312861">
              <w:rPr>
                <w:rFonts w:ascii="Garamond" w:hAnsi="Garamond"/>
                <w:sz w:val="28"/>
                <w:szCs w:val="28"/>
              </w:rPr>
              <w:t>smoo</w:t>
            </w:r>
            <w:proofErr w:type="spellEnd"/>
            <w:r w:rsidRPr="00312861">
              <w:rPr>
                <w:rFonts w:ascii="Garamond" w:hAnsi="Garamond"/>
                <w:sz w:val="28"/>
                <w:szCs w:val="28"/>
              </w:rPr>
              <w:t xml:space="preserve"> y </w:t>
            </w:r>
            <w:proofErr w:type="spellStart"/>
            <w:r w:rsidRPr="00312861">
              <w:rPr>
                <w:rFonts w:ascii="Garamond" w:hAnsi="Garamond"/>
                <w:sz w:val="28"/>
                <w:szCs w:val="28"/>
              </w:rPr>
              <w:t>yanoo</w:t>
            </w:r>
            <w:proofErr w:type="spellEnd"/>
            <w:r w:rsidRPr="00312861">
              <w:rPr>
                <w:rFonts w:ascii="Garamond" w:hAnsi="Garamond"/>
                <w:sz w:val="28"/>
                <w:szCs w:val="28"/>
              </w:rPr>
              <w:t xml:space="preserve"> </w:t>
            </w:r>
            <w:proofErr w:type="spellStart"/>
            <w:r w:rsidRPr="00312861">
              <w:rPr>
                <w:rFonts w:ascii="Garamond" w:hAnsi="Garamond"/>
                <w:sz w:val="28"/>
                <w:szCs w:val="28"/>
              </w:rPr>
              <w:t>jeh’n</w:t>
            </w:r>
            <w:proofErr w:type="spellEnd"/>
            <w:r w:rsidRPr="00312861">
              <w:rPr>
                <w:rFonts w:ascii="Garamond" w:hAnsi="Garamond"/>
                <w:sz w:val="28"/>
                <w:szCs w:val="28"/>
              </w:rPr>
              <w:t xml:space="preserve"> </w:t>
            </w:r>
            <w:proofErr w:type="spellStart"/>
            <w:r w:rsidRPr="00312861">
              <w:rPr>
                <w:rFonts w:ascii="Garamond" w:hAnsi="Garamond"/>
                <w:sz w:val="28"/>
                <w:szCs w:val="28"/>
              </w:rPr>
              <w:t>vea</w:t>
            </w:r>
            <w:proofErr w:type="spellEnd"/>
            <w:r w:rsidRPr="00312861">
              <w:rPr>
                <w:rFonts w:ascii="Garamond" w:hAnsi="Garamond"/>
                <w:sz w:val="28"/>
                <w:szCs w:val="28"/>
              </w:rPr>
              <w:t xml:space="preserve"> </w:t>
            </w:r>
            <w:proofErr w:type="spellStart"/>
            <w:r w:rsidRPr="00312861">
              <w:rPr>
                <w:rFonts w:ascii="Garamond" w:hAnsi="Garamond"/>
                <w:sz w:val="28"/>
                <w:szCs w:val="28"/>
              </w:rPr>
              <w:t>shoh</w:t>
            </w:r>
            <w:proofErr w:type="spellEnd"/>
            <w:r w:rsidRPr="00312861">
              <w:rPr>
                <w:rFonts w:ascii="Garamond" w:hAnsi="Garamond"/>
                <w:sz w:val="28"/>
                <w:szCs w:val="28"/>
              </w:rPr>
              <w:t xml:space="preserve"> </w:t>
            </w:r>
            <w:proofErr w:type="spellStart"/>
            <w:r w:rsidRPr="00312861">
              <w:rPr>
                <w:rFonts w:ascii="Garamond" w:hAnsi="Garamond"/>
                <w:sz w:val="28"/>
                <w:szCs w:val="28"/>
              </w:rPr>
              <w:t>ny</w:t>
            </w:r>
            <w:proofErr w:type="spellEnd"/>
            <w:r w:rsidRPr="00312861">
              <w:rPr>
                <w:rFonts w:ascii="Garamond" w:hAnsi="Garamond"/>
                <w:sz w:val="28"/>
                <w:szCs w:val="28"/>
              </w:rPr>
              <w:t xml:space="preserve"> </w:t>
            </w:r>
            <w:proofErr w:type="spellStart"/>
            <w:r w:rsidRPr="00312861">
              <w:rPr>
                <w:rFonts w:ascii="Garamond" w:hAnsi="Garamond"/>
                <w:sz w:val="28"/>
                <w:szCs w:val="28"/>
              </w:rPr>
              <w:t>jeh’n</w:t>
            </w:r>
            <w:proofErr w:type="spellEnd"/>
            <w:r w:rsidRPr="00312861">
              <w:rPr>
                <w:rFonts w:ascii="Garamond" w:hAnsi="Garamond"/>
                <w:sz w:val="28"/>
                <w:szCs w:val="28"/>
              </w:rPr>
              <w:t xml:space="preserve"> </w:t>
            </w:r>
            <w:proofErr w:type="spellStart"/>
            <w:r w:rsidRPr="00312861">
              <w:rPr>
                <w:rFonts w:ascii="Garamond" w:hAnsi="Garamond"/>
                <w:sz w:val="28"/>
                <w:szCs w:val="28"/>
              </w:rPr>
              <w:t>vea</w:t>
            </w:r>
            <w:proofErr w:type="spellEnd"/>
            <w:r w:rsidRPr="00312861">
              <w:rPr>
                <w:rFonts w:ascii="Garamond" w:hAnsi="Garamond"/>
                <w:sz w:val="28"/>
                <w:szCs w:val="28"/>
              </w:rPr>
              <w:t xml:space="preserve"> ta </w:t>
            </w:r>
            <w:proofErr w:type="spellStart"/>
            <w:r w:rsidRPr="00312861">
              <w:rPr>
                <w:rFonts w:ascii="Garamond" w:hAnsi="Garamond"/>
                <w:sz w:val="28"/>
                <w:szCs w:val="28"/>
              </w:rPr>
              <w:t>ry</w:t>
            </w:r>
            <w:proofErr w:type="spellEnd"/>
            <w:r w:rsidRPr="00312861">
              <w:rPr>
                <w:rFonts w:ascii="Garamond" w:hAnsi="Garamond"/>
                <w:sz w:val="28"/>
                <w:szCs w:val="28"/>
              </w:rPr>
              <w:t xml:space="preserve"> </w:t>
            </w:r>
            <w:proofErr w:type="spellStart"/>
            <w:r w:rsidRPr="00312861">
              <w:rPr>
                <w:rFonts w:ascii="Garamond" w:hAnsi="Garamond"/>
                <w:sz w:val="28"/>
                <w:szCs w:val="28"/>
              </w:rPr>
              <w:t>heet</w:t>
            </w:r>
            <w:proofErr w:type="spellEnd"/>
            <w:r w:rsidRPr="00312861">
              <w:rPr>
                <w:rFonts w:ascii="Garamond" w:hAnsi="Garamond"/>
                <w:sz w:val="28"/>
                <w:szCs w:val="28"/>
              </w:rPr>
              <w:t xml:space="preserve">, as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yarood</w:t>
            </w:r>
            <w:proofErr w:type="spellEnd"/>
            <w:r w:rsidRPr="00312861">
              <w:rPr>
                <w:rFonts w:ascii="Garamond" w:hAnsi="Garamond"/>
                <w:sz w:val="28"/>
                <w:szCs w:val="28"/>
              </w:rPr>
              <w:t xml:space="preserve"> </w:t>
            </w:r>
            <w:proofErr w:type="spellStart"/>
            <w:r w:rsidRPr="00312861">
              <w:rPr>
                <w:rFonts w:ascii="Garamond" w:hAnsi="Garamond"/>
                <w:sz w:val="28"/>
                <w:szCs w:val="28"/>
              </w:rPr>
              <w:t>dy</w:t>
            </w:r>
            <w:proofErr w:type="spellEnd"/>
            <w:r w:rsidRPr="00312861">
              <w:rPr>
                <w:rFonts w:ascii="Garamond" w:hAnsi="Garamond"/>
                <w:sz w:val="28"/>
                <w:szCs w:val="28"/>
              </w:rPr>
              <w:t xml:space="preserve"> nee </w:t>
            </w:r>
            <w:proofErr w:type="spellStart"/>
            <w:r w:rsidRPr="00312861">
              <w:rPr>
                <w:rFonts w:ascii="Garamond" w:hAnsi="Garamond"/>
                <w:sz w:val="28"/>
                <w:szCs w:val="28"/>
              </w:rPr>
              <w:t>veih</w:t>
            </w:r>
            <w:proofErr w:type="spellEnd"/>
            <w:r w:rsidRPr="00312861">
              <w:rPr>
                <w:rFonts w:ascii="Garamond" w:hAnsi="Garamond"/>
                <w:sz w:val="28"/>
                <w:szCs w:val="28"/>
              </w:rPr>
              <w:t xml:space="preserve"> </w:t>
            </w:r>
            <w:proofErr w:type="spellStart"/>
            <w:r w:rsidRPr="00312861">
              <w:rPr>
                <w:rFonts w:ascii="Garamond" w:hAnsi="Garamond"/>
                <w:sz w:val="28"/>
                <w:szCs w:val="28"/>
              </w:rPr>
              <w:t>Jee</w:t>
            </w:r>
            <w:proofErr w:type="spellEnd"/>
            <w:r w:rsidRPr="00312861">
              <w:rPr>
                <w:rFonts w:ascii="Garamond" w:hAnsi="Garamond"/>
                <w:sz w:val="28"/>
                <w:szCs w:val="28"/>
              </w:rPr>
              <w:t xml:space="preserve"> ta </w:t>
            </w:r>
            <w:proofErr w:type="spellStart"/>
            <w:r w:rsidRPr="00312861">
              <w:rPr>
                <w:rFonts w:ascii="Garamond" w:hAnsi="Garamond"/>
                <w:sz w:val="28"/>
                <w:szCs w:val="28"/>
              </w:rPr>
              <w:t>ooilley</w:t>
            </w:r>
            <w:proofErr w:type="spellEnd"/>
            <w:r w:rsidRPr="00312861">
              <w:rPr>
                <w:rFonts w:ascii="Garamond" w:hAnsi="Garamond"/>
                <w:sz w:val="28"/>
                <w:szCs w:val="28"/>
              </w:rPr>
              <w:t xml:space="preserve"> </w:t>
            </w:r>
            <w:proofErr w:type="spellStart"/>
            <w:r w:rsidRPr="00312861">
              <w:rPr>
                <w:rFonts w:ascii="Garamond" w:hAnsi="Garamond"/>
                <w:sz w:val="28"/>
                <w:szCs w:val="28"/>
              </w:rPr>
              <w:t>ny</w:t>
            </w:r>
            <w:proofErr w:type="spellEnd"/>
            <w:r w:rsidRPr="00312861">
              <w:rPr>
                <w:rFonts w:ascii="Garamond" w:hAnsi="Garamond"/>
                <w:sz w:val="28"/>
                <w:szCs w:val="28"/>
              </w:rPr>
              <w:t xml:space="preserve"> </w:t>
            </w:r>
            <w:proofErr w:type="spellStart"/>
            <w:r w:rsidRPr="00312861">
              <w:rPr>
                <w:rFonts w:ascii="Garamond" w:hAnsi="Garamond"/>
                <w:sz w:val="28"/>
                <w:szCs w:val="28"/>
              </w:rPr>
              <w:t>t’oc</w:t>
            </w:r>
            <w:proofErr w:type="spellEnd"/>
            <w:r w:rsidRPr="00312861">
              <w:rPr>
                <w:rFonts w:ascii="Garamond" w:hAnsi="Garamond"/>
                <w:sz w:val="28"/>
                <w:szCs w:val="28"/>
              </w:rPr>
              <w:t xml:space="preserve">. </w:t>
            </w:r>
          </w:p>
        </w:tc>
        <w:tc>
          <w:tcPr>
            <w:tcW w:w="0" w:type="auto"/>
          </w:tcPr>
          <w:p w14:paraId="7B0E5552" w14:textId="77777777" w:rsidR="006702FC" w:rsidRPr="00240FF0" w:rsidRDefault="006702F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Because they bring great Temptations along with them. They tempt Men to forget God</w:t>
            </w:r>
            <w:r w:rsidR="002C617D" w:rsidRPr="002C617D">
              <w:rPr>
                <w:rFonts w:ascii="Garamond" w:hAnsi="Garamond" w:cs="Times New Roman"/>
                <w:sz w:val="28"/>
              </w:rPr>
              <w:t> ;</w:t>
            </w:r>
            <w:r w:rsidRPr="00240FF0">
              <w:rPr>
                <w:rFonts w:ascii="Garamond" w:hAnsi="Garamond" w:cs="Times New Roman"/>
                <w:i/>
                <w:sz w:val="28"/>
              </w:rPr>
              <w:t xml:space="preserve"> To thi</w:t>
            </w:r>
            <w:r>
              <w:rPr>
                <w:rFonts w:ascii="Garamond" w:hAnsi="Garamond" w:cs="Times New Roman"/>
                <w:i/>
                <w:sz w:val="28"/>
              </w:rPr>
              <w:t>nk too well of, and to trust in</w:t>
            </w:r>
            <w:r w:rsidRPr="00240FF0">
              <w:rPr>
                <w:rFonts w:ascii="Garamond" w:hAnsi="Garamond" w:cs="Times New Roman"/>
                <w:i/>
                <w:sz w:val="28"/>
              </w:rPr>
              <w:t xml:space="preserve"> themselves</w:t>
            </w:r>
            <w:r w:rsidR="002C617D" w:rsidRPr="002C617D">
              <w:rPr>
                <w:rFonts w:ascii="Garamond" w:hAnsi="Garamond" w:cs="Times New Roman"/>
                <w:sz w:val="28"/>
              </w:rPr>
              <w:t> ;</w:t>
            </w:r>
            <w:r w:rsidRPr="00240FF0">
              <w:rPr>
                <w:rFonts w:ascii="Garamond" w:hAnsi="Garamond" w:cs="Times New Roman"/>
                <w:i/>
                <w:sz w:val="28"/>
              </w:rPr>
              <w:t xml:space="preserve"> To Lord it over their </w:t>
            </w:r>
            <w:proofErr w:type="spellStart"/>
            <w:r w:rsidRPr="00240FF0">
              <w:rPr>
                <w:rFonts w:ascii="Garamond" w:hAnsi="Garamond" w:cs="Times New Roman"/>
                <w:i/>
                <w:sz w:val="28"/>
              </w:rPr>
              <w:t>Inferiours</w:t>
            </w:r>
            <w:proofErr w:type="spellEnd"/>
            <w:r w:rsidR="002C617D" w:rsidRPr="002C617D">
              <w:rPr>
                <w:rFonts w:ascii="Garamond" w:hAnsi="Garamond" w:cs="Times New Roman"/>
                <w:sz w:val="28"/>
              </w:rPr>
              <w:t> ;</w:t>
            </w:r>
            <w:r w:rsidRPr="00240FF0">
              <w:rPr>
                <w:rFonts w:ascii="Garamond" w:hAnsi="Garamond" w:cs="Times New Roman"/>
                <w:i/>
                <w:sz w:val="28"/>
              </w:rPr>
              <w:t xml:space="preserve"> to live in Slothfulness, and without any honest Employment</w:t>
            </w:r>
            <w:r w:rsidR="002C617D" w:rsidRPr="002C617D">
              <w:rPr>
                <w:rFonts w:ascii="Garamond" w:hAnsi="Garamond" w:cs="Times New Roman"/>
                <w:sz w:val="28"/>
              </w:rPr>
              <w:t> ;</w:t>
            </w:r>
            <w:r w:rsidRPr="00240FF0">
              <w:rPr>
                <w:rFonts w:ascii="Garamond" w:hAnsi="Garamond" w:cs="Times New Roman"/>
                <w:i/>
                <w:sz w:val="28"/>
              </w:rPr>
              <w:t xml:space="preserve"> </w:t>
            </w:r>
            <w:r w:rsidRPr="00240FF0">
              <w:rPr>
                <w:rFonts w:ascii="Garamond" w:hAnsi="Garamond" w:cs="Times New Roman"/>
                <w:sz w:val="28"/>
              </w:rPr>
              <w:t xml:space="preserve">And to make Provision for the Flesh to fulfil the Lusts thereof. </w:t>
            </w:r>
            <w:r w:rsidRPr="00240FF0">
              <w:rPr>
                <w:rFonts w:ascii="Garamond" w:hAnsi="Garamond" w:cs="Times New Roman"/>
                <w:i/>
                <w:sz w:val="28"/>
              </w:rPr>
              <w:t>All which things strongly incline Men to prefer this Life to a future, and to forget that they depend upon God.</w:t>
            </w:r>
          </w:p>
        </w:tc>
        <w:tc>
          <w:tcPr>
            <w:tcW w:w="0" w:type="auto"/>
          </w:tcPr>
          <w:p w14:paraId="6FEC3721" w14:textId="77777777" w:rsidR="006702FC" w:rsidRDefault="006702FC" w:rsidP="00DB60C3">
            <w:pPr>
              <w:pStyle w:val="ListParagraph"/>
              <w:ind w:left="0"/>
              <w:rPr>
                <w:rFonts w:ascii="Garamond" w:hAnsi="Garamond" w:cs="Times New Roman"/>
                <w:sz w:val="20"/>
              </w:rPr>
            </w:pPr>
          </w:p>
          <w:p w14:paraId="540BCF12" w14:textId="77777777" w:rsidR="006702FC" w:rsidRDefault="006702FC" w:rsidP="00DB60C3">
            <w:pPr>
              <w:pStyle w:val="ListParagraph"/>
              <w:ind w:left="0"/>
              <w:rPr>
                <w:rFonts w:ascii="Garamond" w:hAnsi="Garamond" w:cs="Times New Roman"/>
                <w:sz w:val="20"/>
              </w:rPr>
            </w:pPr>
          </w:p>
          <w:p w14:paraId="6413B689" w14:textId="77777777" w:rsidR="006702FC" w:rsidRDefault="006702FC" w:rsidP="00DB60C3">
            <w:pPr>
              <w:pStyle w:val="ListParagraph"/>
              <w:ind w:left="0"/>
              <w:rPr>
                <w:rFonts w:ascii="Garamond" w:hAnsi="Garamond" w:cs="Times New Roman"/>
                <w:sz w:val="20"/>
              </w:rPr>
            </w:pPr>
          </w:p>
          <w:p w14:paraId="634E8D2B" w14:textId="77777777" w:rsidR="006702FC" w:rsidRDefault="006702FC" w:rsidP="00DB60C3">
            <w:pPr>
              <w:pStyle w:val="ListParagraph"/>
              <w:ind w:left="0"/>
              <w:rPr>
                <w:rFonts w:ascii="Garamond" w:hAnsi="Garamond" w:cs="Times New Roman"/>
                <w:sz w:val="20"/>
              </w:rPr>
            </w:pPr>
          </w:p>
          <w:p w14:paraId="578A9DEF" w14:textId="77777777" w:rsidR="006702FC" w:rsidRDefault="006702FC" w:rsidP="00DB60C3">
            <w:pPr>
              <w:pStyle w:val="ListParagraph"/>
              <w:ind w:left="0"/>
              <w:rPr>
                <w:rFonts w:ascii="Garamond" w:hAnsi="Garamond" w:cs="Times New Roman"/>
                <w:sz w:val="20"/>
              </w:rPr>
            </w:pPr>
          </w:p>
          <w:p w14:paraId="7BD9C891" w14:textId="77777777" w:rsidR="006702FC" w:rsidRPr="00F5668C" w:rsidRDefault="006702FC" w:rsidP="00DB60C3">
            <w:pPr>
              <w:pStyle w:val="ListParagraph"/>
              <w:ind w:left="0"/>
              <w:rPr>
                <w:rFonts w:ascii="Garamond" w:hAnsi="Garamond" w:cs="Times New Roman"/>
                <w:sz w:val="20"/>
              </w:rPr>
            </w:pPr>
            <w:r>
              <w:rPr>
                <w:rFonts w:ascii="Garamond" w:hAnsi="Garamond" w:cs="Times New Roman"/>
                <w:sz w:val="20"/>
              </w:rPr>
              <w:t>Prov. 10. 15.</w:t>
            </w:r>
          </w:p>
        </w:tc>
      </w:tr>
      <w:tr w:rsidR="006702FC" w:rsidRPr="00240FF0" w14:paraId="5D59F02C" w14:textId="77777777" w:rsidTr="003007D7">
        <w:tc>
          <w:tcPr>
            <w:tcW w:w="0" w:type="auto"/>
          </w:tcPr>
          <w:p w14:paraId="59FA86EB" w14:textId="77777777" w:rsidR="006702FC" w:rsidRPr="00312861" w:rsidRDefault="006702FC" w:rsidP="00DB60C3">
            <w:pPr>
              <w:pStyle w:val="CM3"/>
              <w:widowControl/>
              <w:spacing w:line="240" w:lineRule="auto"/>
              <w:ind w:firstLine="227"/>
              <w:jc w:val="both"/>
              <w:rPr>
                <w:rFonts w:ascii="Garamond" w:hAnsi="Garamond"/>
                <w:sz w:val="28"/>
                <w:szCs w:val="28"/>
              </w:rPr>
            </w:pPr>
            <w:r w:rsidRPr="00312861">
              <w:rPr>
                <w:rFonts w:ascii="Garamond" w:hAnsi="Garamond"/>
                <w:sz w:val="28"/>
                <w:szCs w:val="28"/>
              </w:rPr>
              <w:t xml:space="preserve">Marish </w:t>
            </w:r>
            <w:proofErr w:type="spellStart"/>
            <w:r w:rsidRPr="00312861">
              <w:rPr>
                <w:rFonts w:ascii="Garamond" w:hAnsi="Garamond"/>
                <w:sz w:val="28"/>
                <w:szCs w:val="28"/>
              </w:rPr>
              <w:t>shoh</w:t>
            </w:r>
            <w:proofErr w:type="spellEnd"/>
            <w:r w:rsidRPr="00312861">
              <w:rPr>
                <w:rFonts w:ascii="Garamond" w:hAnsi="Garamond"/>
                <w:sz w:val="28"/>
                <w:szCs w:val="28"/>
              </w:rPr>
              <w:t xml:space="preserve">, ta </w:t>
            </w:r>
            <w:proofErr w:type="spellStart"/>
            <w:r w:rsidRPr="00312861">
              <w:rPr>
                <w:rFonts w:ascii="Garamond" w:hAnsi="Garamond"/>
                <w:sz w:val="28"/>
                <w:szCs w:val="28"/>
              </w:rPr>
              <w:t>lesh</w:t>
            </w:r>
            <w:proofErr w:type="spellEnd"/>
            <w:r w:rsidRPr="00312861">
              <w:rPr>
                <w:rFonts w:ascii="Garamond" w:hAnsi="Garamond"/>
                <w:sz w:val="28"/>
                <w:szCs w:val="28"/>
              </w:rPr>
              <w:t xml:space="preserve"> </w:t>
            </w:r>
            <w:proofErr w:type="spellStart"/>
            <w:r w:rsidRPr="00312861">
              <w:rPr>
                <w:rFonts w:ascii="Garamond" w:hAnsi="Garamond"/>
                <w:sz w:val="28"/>
                <w:szCs w:val="28"/>
              </w:rPr>
              <w:t>Berchys</w:t>
            </w:r>
            <w:proofErr w:type="spellEnd"/>
            <w:r w:rsidRPr="00312861">
              <w:rPr>
                <w:rFonts w:ascii="Garamond" w:hAnsi="Garamond"/>
                <w:sz w:val="28"/>
                <w:szCs w:val="28"/>
              </w:rPr>
              <w:t xml:space="preserve"> </w:t>
            </w:r>
            <w:proofErr w:type="spellStart"/>
            <w:r w:rsidRPr="00312861">
              <w:rPr>
                <w:rFonts w:ascii="Garamond" w:hAnsi="Garamond"/>
                <w:sz w:val="28"/>
                <w:szCs w:val="28"/>
              </w:rPr>
              <w:t>cheet</w:t>
            </w:r>
            <w:proofErr w:type="spellEnd"/>
            <w:r w:rsidRPr="00312861">
              <w:rPr>
                <w:rFonts w:ascii="Garamond" w:hAnsi="Garamond"/>
                <w:sz w:val="28"/>
                <w:szCs w:val="28"/>
              </w:rPr>
              <w:t xml:space="preserve"> </w:t>
            </w:r>
            <w:proofErr w:type="spellStart"/>
            <w:r w:rsidRPr="00312861">
              <w:rPr>
                <w:rFonts w:ascii="Garamond" w:hAnsi="Garamond"/>
                <w:sz w:val="28"/>
                <w:szCs w:val="28"/>
              </w:rPr>
              <w:t>ymmodee</w:t>
            </w:r>
            <w:proofErr w:type="spellEnd"/>
            <w:r w:rsidRPr="00312861">
              <w:rPr>
                <w:rFonts w:ascii="Garamond" w:hAnsi="Garamond"/>
                <w:sz w:val="28"/>
                <w:szCs w:val="28"/>
              </w:rPr>
              <w:t xml:space="preserve"> </w:t>
            </w:r>
            <w:proofErr w:type="spellStart"/>
            <w:r w:rsidRPr="00312861">
              <w:rPr>
                <w:rFonts w:ascii="Garamond" w:hAnsi="Garamond"/>
                <w:sz w:val="28"/>
                <w:szCs w:val="28"/>
              </w:rPr>
              <w:t>kiarrail</w:t>
            </w:r>
            <w:proofErr w:type="spellEnd"/>
            <w:r w:rsidRPr="00312861">
              <w:rPr>
                <w:rFonts w:ascii="Garamond" w:hAnsi="Garamond"/>
                <w:sz w:val="28"/>
                <w:szCs w:val="28"/>
              </w:rPr>
              <w:t xml:space="preserve">, ta </w:t>
            </w:r>
            <w:proofErr w:type="spellStart"/>
            <w:r w:rsidRPr="00312861">
              <w:rPr>
                <w:rFonts w:ascii="Garamond" w:hAnsi="Garamond"/>
                <w:sz w:val="28"/>
                <w:szCs w:val="28"/>
              </w:rPr>
              <w:t>arloo</w:t>
            </w:r>
            <w:proofErr w:type="spellEnd"/>
            <w:r w:rsidRPr="00312861">
              <w:rPr>
                <w:rFonts w:ascii="Garamond" w:hAnsi="Garamond"/>
                <w:sz w:val="28"/>
                <w:szCs w:val="28"/>
              </w:rPr>
              <w:t xml:space="preserve">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i/>
                <w:sz w:val="28"/>
                <w:szCs w:val="28"/>
              </w:rPr>
              <w:t>hoghtey</w:t>
            </w:r>
            <w:proofErr w:type="spellEnd"/>
            <w:r w:rsidRPr="00312861">
              <w:rPr>
                <w:rFonts w:ascii="Garamond" w:hAnsi="Garamond"/>
                <w:i/>
                <w:sz w:val="28"/>
                <w:szCs w:val="28"/>
              </w:rPr>
              <w:t xml:space="preserve"> </w:t>
            </w:r>
            <w:proofErr w:type="spellStart"/>
            <w:r w:rsidRPr="00312861">
              <w:rPr>
                <w:rFonts w:ascii="Garamond" w:hAnsi="Garamond"/>
                <w:i/>
                <w:sz w:val="28"/>
                <w:szCs w:val="28"/>
              </w:rPr>
              <w:t>rass</w:t>
            </w:r>
            <w:proofErr w:type="spellEnd"/>
            <w:r w:rsidRPr="00312861">
              <w:rPr>
                <w:rFonts w:ascii="Garamond" w:hAnsi="Garamond"/>
                <w:i/>
                <w:sz w:val="28"/>
                <w:szCs w:val="28"/>
              </w:rPr>
              <w:t xml:space="preserve"> </w:t>
            </w:r>
            <w:proofErr w:type="spellStart"/>
            <w:r w:rsidRPr="00312861">
              <w:rPr>
                <w:rFonts w:ascii="Garamond" w:hAnsi="Garamond"/>
                <w:i/>
                <w:sz w:val="28"/>
                <w:szCs w:val="28"/>
              </w:rPr>
              <w:t>mie</w:t>
            </w:r>
            <w:proofErr w:type="spellEnd"/>
            <w:r w:rsidRPr="00312861">
              <w:rPr>
                <w:rFonts w:ascii="Garamond" w:hAnsi="Garamond"/>
                <w:i/>
                <w:sz w:val="28"/>
                <w:szCs w:val="28"/>
              </w:rPr>
              <w:t xml:space="preserve"> </w:t>
            </w:r>
            <w:proofErr w:type="spellStart"/>
            <w:r w:rsidRPr="00312861">
              <w:rPr>
                <w:rFonts w:ascii="Garamond" w:hAnsi="Garamond"/>
                <w:i/>
                <w:sz w:val="28"/>
                <w:szCs w:val="28"/>
              </w:rPr>
              <w:t>Spyryd</w:t>
            </w:r>
            <w:proofErr w:type="spellEnd"/>
            <w:r w:rsidRPr="00312861">
              <w:rPr>
                <w:rFonts w:ascii="Garamond" w:hAnsi="Garamond"/>
                <w:i/>
                <w:sz w:val="28"/>
                <w:szCs w:val="28"/>
              </w:rPr>
              <w:t xml:space="preserve"> Yee, </w:t>
            </w:r>
            <w:proofErr w:type="spellStart"/>
            <w:r w:rsidRPr="00312861">
              <w:rPr>
                <w:rFonts w:ascii="Garamond" w:hAnsi="Garamond"/>
                <w:i/>
                <w:sz w:val="28"/>
                <w:szCs w:val="28"/>
              </w:rPr>
              <w:t>cuirt</w:t>
            </w:r>
            <w:proofErr w:type="spellEnd"/>
            <w:r w:rsidRPr="00312861">
              <w:rPr>
                <w:rFonts w:ascii="Garamond" w:hAnsi="Garamond"/>
                <w:i/>
                <w:sz w:val="28"/>
                <w:szCs w:val="28"/>
              </w:rPr>
              <w:t xml:space="preserve"> </w:t>
            </w:r>
            <w:proofErr w:type="spellStart"/>
            <w:r w:rsidRPr="00312861">
              <w:rPr>
                <w:rFonts w:ascii="Garamond" w:hAnsi="Garamond"/>
                <w:i/>
                <w:sz w:val="28"/>
                <w:szCs w:val="28"/>
              </w:rPr>
              <w:t>ayns</w:t>
            </w:r>
            <w:proofErr w:type="spellEnd"/>
            <w:r w:rsidRPr="00312861">
              <w:rPr>
                <w:rFonts w:ascii="Garamond" w:hAnsi="Garamond"/>
                <w:i/>
                <w:sz w:val="28"/>
                <w:szCs w:val="28"/>
              </w:rPr>
              <w:t xml:space="preserve"> </w:t>
            </w:r>
            <w:proofErr w:type="spellStart"/>
            <w:r w:rsidRPr="00312861">
              <w:rPr>
                <w:rFonts w:ascii="Garamond" w:hAnsi="Garamond"/>
                <w:i/>
                <w:sz w:val="28"/>
                <w:szCs w:val="28"/>
              </w:rPr>
              <w:t>nyn</w:t>
            </w:r>
            <w:proofErr w:type="spellEnd"/>
            <w:r w:rsidRPr="00312861">
              <w:rPr>
                <w:rFonts w:ascii="Garamond" w:hAnsi="Garamond"/>
                <w:i/>
                <w:sz w:val="28"/>
                <w:szCs w:val="28"/>
              </w:rPr>
              <w:t xml:space="preserve"> </w:t>
            </w:r>
            <w:proofErr w:type="spellStart"/>
            <w:r w:rsidRPr="00312861">
              <w:rPr>
                <w:rFonts w:ascii="Garamond" w:hAnsi="Garamond"/>
                <w:i/>
                <w:sz w:val="28"/>
                <w:szCs w:val="28"/>
              </w:rPr>
              <w:t>Greeaghyn</w:t>
            </w:r>
            <w:proofErr w:type="spellEnd"/>
            <w:r w:rsidRPr="00312861">
              <w:rPr>
                <w:rFonts w:ascii="Garamond" w:hAnsi="Garamond"/>
                <w:sz w:val="28"/>
                <w:szCs w:val="28"/>
              </w:rPr>
              <w:t xml:space="preserve">. </w:t>
            </w:r>
          </w:p>
        </w:tc>
        <w:tc>
          <w:tcPr>
            <w:tcW w:w="0" w:type="auto"/>
          </w:tcPr>
          <w:p w14:paraId="7B16D66F" w14:textId="77777777" w:rsidR="006702FC" w:rsidRPr="00240FF0" w:rsidRDefault="006702FC"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Besides Riches are attended with Cares which are apt to</w:t>
            </w:r>
            <w:r w:rsidRPr="00240FF0">
              <w:rPr>
                <w:rFonts w:ascii="Garamond" w:hAnsi="Garamond" w:cs="Times New Roman"/>
                <w:sz w:val="28"/>
              </w:rPr>
              <w:t xml:space="preserve"> choak the good Seed, the Spirit of God </w:t>
            </w:r>
            <w:proofErr w:type="spellStart"/>
            <w:r w:rsidRPr="00240FF0">
              <w:rPr>
                <w:rFonts w:ascii="Garamond" w:hAnsi="Garamond" w:cs="Times New Roman"/>
                <w:sz w:val="28"/>
              </w:rPr>
              <w:t>sowes</w:t>
            </w:r>
            <w:proofErr w:type="spellEnd"/>
            <w:r w:rsidRPr="00240FF0">
              <w:rPr>
                <w:rFonts w:ascii="Garamond" w:hAnsi="Garamond" w:cs="Times New Roman"/>
                <w:sz w:val="28"/>
              </w:rPr>
              <w:t xml:space="preserve"> in our Hearts.</w:t>
            </w:r>
          </w:p>
        </w:tc>
        <w:tc>
          <w:tcPr>
            <w:tcW w:w="0" w:type="auto"/>
          </w:tcPr>
          <w:p w14:paraId="362D6433" w14:textId="77777777" w:rsidR="006702FC" w:rsidRDefault="006702FC" w:rsidP="00DB60C3">
            <w:pPr>
              <w:pStyle w:val="ListParagraph"/>
              <w:ind w:left="0"/>
              <w:rPr>
                <w:rFonts w:ascii="Garamond" w:hAnsi="Garamond" w:cs="Times New Roman"/>
                <w:sz w:val="20"/>
              </w:rPr>
            </w:pPr>
          </w:p>
          <w:p w14:paraId="0669C662" w14:textId="77777777" w:rsidR="006702FC" w:rsidRDefault="006702FC" w:rsidP="00DB60C3">
            <w:pPr>
              <w:pStyle w:val="ListParagraph"/>
              <w:ind w:left="0"/>
              <w:rPr>
                <w:rFonts w:ascii="Garamond" w:hAnsi="Garamond" w:cs="Times New Roman"/>
                <w:sz w:val="20"/>
              </w:rPr>
            </w:pPr>
          </w:p>
          <w:p w14:paraId="22EC4684" w14:textId="77777777" w:rsidR="006702FC" w:rsidRPr="006702FC" w:rsidRDefault="006702FC" w:rsidP="00DB60C3">
            <w:pPr>
              <w:pStyle w:val="ListParagraph"/>
              <w:ind w:left="0"/>
              <w:rPr>
                <w:rFonts w:ascii="Garamond" w:hAnsi="Garamond" w:cs="Times New Roman"/>
                <w:sz w:val="20"/>
              </w:rPr>
            </w:pPr>
            <w:r>
              <w:rPr>
                <w:rFonts w:ascii="Garamond" w:hAnsi="Garamond" w:cs="Times New Roman"/>
                <w:sz w:val="20"/>
              </w:rPr>
              <w:t>Luke 8. 14.</w:t>
            </w:r>
          </w:p>
        </w:tc>
      </w:tr>
      <w:tr w:rsidR="006702FC" w:rsidRPr="00240FF0" w14:paraId="0CF2DAB7" w14:textId="77777777" w:rsidTr="003007D7">
        <w:tc>
          <w:tcPr>
            <w:tcW w:w="0" w:type="auto"/>
          </w:tcPr>
          <w:p w14:paraId="5E5FA6FE" w14:textId="77777777" w:rsidR="006702FC" w:rsidRPr="00312861" w:rsidRDefault="006702FC" w:rsidP="00DB60C3">
            <w:pPr>
              <w:pStyle w:val="CM3"/>
              <w:widowControl/>
              <w:spacing w:line="240" w:lineRule="auto"/>
              <w:ind w:firstLine="227"/>
              <w:jc w:val="both"/>
              <w:rPr>
                <w:rFonts w:ascii="Garamond" w:hAnsi="Garamond"/>
                <w:sz w:val="28"/>
                <w:szCs w:val="28"/>
              </w:rPr>
            </w:pPr>
            <w:r w:rsidRPr="00312861">
              <w:rPr>
                <w:rFonts w:ascii="Garamond" w:hAnsi="Garamond"/>
                <w:i/>
                <w:sz w:val="28"/>
                <w:szCs w:val="28"/>
              </w:rPr>
              <w:t>Q.</w:t>
            </w:r>
            <w:r w:rsidRPr="00312861">
              <w:rPr>
                <w:rFonts w:ascii="Garamond" w:hAnsi="Garamond"/>
                <w:sz w:val="28"/>
                <w:szCs w:val="28"/>
              </w:rPr>
              <w:t xml:space="preserve"> </w:t>
            </w:r>
            <w:proofErr w:type="spellStart"/>
            <w:r w:rsidRPr="00312861">
              <w:rPr>
                <w:rFonts w:ascii="Garamond" w:hAnsi="Garamond"/>
                <w:sz w:val="28"/>
                <w:szCs w:val="28"/>
              </w:rPr>
              <w:t>Negin</w:t>
            </w:r>
            <w:proofErr w:type="spellEnd"/>
            <w:r w:rsidRPr="00312861">
              <w:rPr>
                <w:rFonts w:ascii="Garamond" w:hAnsi="Garamond"/>
                <w:sz w:val="28"/>
                <w:szCs w:val="28"/>
              </w:rPr>
              <w:t xml:space="preserve"> da </w:t>
            </w:r>
            <w:proofErr w:type="spellStart"/>
            <w:r w:rsidRPr="00312861">
              <w:rPr>
                <w:rFonts w:ascii="Garamond" w:hAnsi="Garamond"/>
                <w:sz w:val="28"/>
                <w:szCs w:val="28"/>
              </w:rPr>
              <w:t>dy</w:t>
            </w:r>
            <w:proofErr w:type="spellEnd"/>
            <w:r w:rsidRPr="00312861">
              <w:rPr>
                <w:rFonts w:ascii="Garamond" w:hAnsi="Garamond"/>
                <w:sz w:val="28"/>
                <w:szCs w:val="28"/>
              </w:rPr>
              <w:t xml:space="preserve"> </w:t>
            </w:r>
            <w:proofErr w:type="spellStart"/>
            <w:r w:rsidRPr="00312861">
              <w:rPr>
                <w:rFonts w:ascii="Garamond" w:hAnsi="Garamond"/>
                <w:sz w:val="28"/>
                <w:szCs w:val="28"/>
              </w:rPr>
              <w:t>chooilley</w:t>
            </w:r>
            <w:proofErr w:type="spellEnd"/>
            <w:r w:rsidRPr="00312861">
              <w:rPr>
                <w:rFonts w:ascii="Garamond" w:hAnsi="Garamond"/>
                <w:sz w:val="28"/>
                <w:szCs w:val="28"/>
              </w:rPr>
              <w:t xml:space="preserve"> </w:t>
            </w:r>
            <w:proofErr w:type="spellStart"/>
            <w:r w:rsidRPr="00312861">
              <w:rPr>
                <w:rFonts w:ascii="Garamond" w:hAnsi="Garamond"/>
                <w:sz w:val="28"/>
                <w:szCs w:val="28"/>
              </w:rPr>
              <w:t>ghooiney</w:t>
            </w:r>
            <w:proofErr w:type="spellEnd"/>
            <w:r w:rsidRPr="00312861">
              <w:rPr>
                <w:rFonts w:ascii="Garamond" w:hAnsi="Garamond"/>
                <w:sz w:val="28"/>
                <w:szCs w:val="28"/>
              </w:rPr>
              <w:t xml:space="preserve"> </w:t>
            </w:r>
            <w:proofErr w:type="spellStart"/>
            <w:r w:rsidRPr="00312861">
              <w:rPr>
                <w:rFonts w:ascii="Garamond" w:hAnsi="Garamond"/>
                <w:sz w:val="28"/>
                <w:szCs w:val="28"/>
              </w:rPr>
              <w:t>eisht</w:t>
            </w:r>
            <w:proofErr w:type="spellEnd"/>
            <w:r w:rsidRPr="00312861">
              <w:rPr>
                <w:rFonts w:ascii="Garamond" w:hAnsi="Garamond"/>
                <w:sz w:val="28"/>
                <w:szCs w:val="28"/>
              </w:rPr>
              <w:t xml:space="preserve"> ta </w:t>
            </w:r>
            <w:proofErr w:type="spellStart"/>
            <w:r w:rsidRPr="00312861">
              <w:rPr>
                <w:rFonts w:ascii="Garamond" w:hAnsi="Garamond"/>
                <w:sz w:val="28"/>
                <w:szCs w:val="28"/>
              </w:rPr>
              <w:t>shirrey</w:t>
            </w:r>
            <w:proofErr w:type="spellEnd"/>
            <w:r w:rsidRPr="00312861">
              <w:rPr>
                <w:rFonts w:ascii="Garamond" w:hAnsi="Garamond"/>
                <w:sz w:val="28"/>
                <w:szCs w:val="28"/>
              </w:rPr>
              <w:t xml:space="preserve"> </w:t>
            </w:r>
            <w:proofErr w:type="spellStart"/>
            <w:r>
              <w:rPr>
                <w:rFonts w:ascii="Garamond" w:hAnsi="Garamond"/>
                <w:sz w:val="28"/>
                <w:szCs w:val="28"/>
              </w:rPr>
              <w:t>a’nnym</w:t>
            </w:r>
            <w:proofErr w:type="spellEnd"/>
            <w:r>
              <w:rPr>
                <w:rStyle w:val="FootnoteReference"/>
                <w:rFonts w:ascii="Garamond" w:hAnsi="Garamond"/>
                <w:sz w:val="28"/>
                <w:szCs w:val="28"/>
              </w:rPr>
              <w:footnoteReference w:id="11"/>
            </w:r>
            <w:r>
              <w:rPr>
                <w:rFonts w:ascii="Garamond" w:hAnsi="Garamond"/>
                <w:sz w:val="28"/>
                <w:szCs w:val="28"/>
              </w:rPr>
              <w:t xml:space="preserve"> </w:t>
            </w:r>
            <w:proofErr w:type="spellStart"/>
            <w:r w:rsidRPr="00312861">
              <w:rPr>
                <w:rFonts w:ascii="Garamond" w:hAnsi="Garamond"/>
                <w:sz w:val="28"/>
                <w:szCs w:val="28"/>
              </w:rPr>
              <w:t>hau</w:t>
            </w:r>
            <w:proofErr w:type="spellEnd"/>
            <w:r w:rsidRPr="00312861">
              <w:rPr>
                <w:rFonts w:ascii="Garamond" w:hAnsi="Garamond"/>
                <w:sz w:val="28"/>
                <w:szCs w:val="28"/>
              </w:rPr>
              <w:t xml:space="preserve">-ail </w:t>
            </w:r>
            <w:proofErr w:type="spellStart"/>
            <w:r w:rsidRPr="00312861">
              <w:rPr>
                <w:rFonts w:ascii="Garamond" w:hAnsi="Garamond"/>
                <w:sz w:val="28"/>
                <w:szCs w:val="28"/>
              </w:rPr>
              <w:t>smooinaghtyn</w:t>
            </w:r>
            <w:proofErr w:type="spellEnd"/>
            <w:r w:rsidRPr="00312861">
              <w:rPr>
                <w:rFonts w:ascii="Garamond" w:hAnsi="Garamond"/>
                <w:sz w:val="28"/>
                <w:szCs w:val="28"/>
              </w:rPr>
              <w:t xml:space="preserve"> er </w:t>
            </w:r>
            <w:proofErr w:type="spellStart"/>
            <w:r w:rsidRPr="00312861">
              <w:rPr>
                <w:rFonts w:ascii="Garamond" w:hAnsi="Garamond"/>
                <w:sz w:val="28"/>
                <w:szCs w:val="28"/>
              </w:rPr>
              <w:t>Berchys</w:t>
            </w:r>
            <w:proofErr w:type="spellEnd"/>
            <w:r w:rsidRPr="00312861">
              <w:rPr>
                <w:rFonts w:ascii="Garamond" w:hAnsi="Garamond"/>
                <w:sz w:val="28"/>
                <w:szCs w:val="28"/>
              </w:rPr>
              <w:t xml:space="preserve"> y </w:t>
            </w:r>
            <w:proofErr w:type="spellStart"/>
            <w:r w:rsidRPr="00312861">
              <w:rPr>
                <w:rFonts w:ascii="Garamond" w:hAnsi="Garamond"/>
                <w:sz w:val="28"/>
                <w:szCs w:val="28"/>
              </w:rPr>
              <w:t>hreigeil</w:t>
            </w:r>
            <w:proofErr w:type="spellEnd"/>
            <w:r w:rsidR="002C617D" w:rsidRPr="002C617D">
              <w:rPr>
                <w:rFonts w:ascii="Garamond" w:hAnsi="Garamond"/>
                <w:i/>
                <w:sz w:val="28"/>
                <w:szCs w:val="28"/>
              </w:rPr>
              <w:t> </w:t>
            </w:r>
            <w:r w:rsidR="00C57BF1" w:rsidRPr="00C57BF1">
              <w:rPr>
                <w:rFonts w:ascii="Garamond" w:hAnsi="Garamond"/>
                <w:sz w:val="28"/>
                <w:szCs w:val="28"/>
              </w:rPr>
              <w:t>?</w:t>
            </w:r>
            <w:r w:rsidRPr="00312861">
              <w:rPr>
                <w:rFonts w:ascii="Garamond" w:hAnsi="Garamond"/>
                <w:sz w:val="28"/>
                <w:szCs w:val="28"/>
              </w:rPr>
              <w:t xml:space="preserve"> </w:t>
            </w:r>
          </w:p>
        </w:tc>
        <w:tc>
          <w:tcPr>
            <w:tcW w:w="0" w:type="auto"/>
          </w:tcPr>
          <w:p w14:paraId="16964467" w14:textId="77777777" w:rsidR="006702FC" w:rsidRPr="00240FF0" w:rsidRDefault="006702F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Must then every Man who would save his Soul, renounce the Thoughts of Riches</w:t>
            </w:r>
            <w:r w:rsidR="002C617D" w:rsidRPr="002C617D">
              <w:rPr>
                <w:rFonts w:ascii="Garamond" w:hAnsi="Garamond" w:cs="Times New Roman"/>
                <w:i/>
                <w:sz w:val="28"/>
              </w:rPr>
              <w:t> ?</w:t>
            </w:r>
          </w:p>
        </w:tc>
        <w:tc>
          <w:tcPr>
            <w:tcW w:w="0" w:type="auto"/>
          </w:tcPr>
          <w:p w14:paraId="1DCAED00" w14:textId="77777777" w:rsidR="006702FC" w:rsidRPr="00F5668C" w:rsidRDefault="006702FC" w:rsidP="00DB60C3">
            <w:pPr>
              <w:pStyle w:val="ListParagraph"/>
              <w:ind w:left="0"/>
              <w:rPr>
                <w:rFonts w:ascii="Garamond" w:hAnsi="Garamond" w:cs="Times New Roman"/>
                <w:sz w:val="20"/>
              </w:rPr>
            </w:pPr>
          </w:p>
        </w:tc>
      </w:tr>
      <w:tr w:rsidR="006702FC" w:rsidRPr="00240FF0" w14:paraId="0A722C6A" w14:textId="77777777" w:rsidTr="003007D7">
        <w:tc>
          <w:tcPr>
            <w:tcW w:w="0" w:type="auto"/>
          </w:tcPr>
          <w:p w14:paraId="5BBD5D6B" w14:textId="77777777" w:rsidR="006702FC" w:rsidRPr="00312861" w:rsidRDefault="006702FC" w:rsidP="00DB60C3">
            <w:pPr>
              <w:pStyle w:val="CM3"/>
              <w:widowControl/>
              <w:spacing w:line="240" w:lineRule="auto"/>
              <w:ind w:firstLine="227"/>
              <w:jc w:val="both"/>
              <w:rPr>
                <w:rFonts w:ascii="Garamond" w:hAnsi="Garamond"/>
                <w:sz w:val="28"/>
                <w:szCs w:val="28"/>
              </w:rPr>
            </w:pPr>
            <w:r w:rsidRPr="00312861">
              <w:rPr>
                <w:rFonts w:ascii="Garamond" w:hAnsi="Garamond"/>
                <w:i/>
                <w:sz w:val="28"/>
                <w:szCs w:val="28"/>
              </w:rPr>
              <w:t xml:space="preserve">A. </w:t>
            </w:r>
            <w:proofErr w:type="spellStart"/>
            <w:r w:rsidRPr="00312861">
              <w:rPr>
                <w:rFonts w:ascii="Garamond" w:hAnsi="Garamond"/>
                <w:sz w:val="28"/>
                <w:szCs w:val="28"/>
              </w:rPr>
              <w:t>Foddee</w:t>
            </w:r>
            <w:proofErr w:type="spellEnd"/>
            <w:r w:rsidRPr="00312861">
              <w:rPr>
                <w:rFonts w:ascii="Garamond" w:hAnsi="Garamond"/>
                <w:sz w:val="28"/>
                <w:szCs w:val="28"/>
              </w:rPr>
              <w:t xml:space="preserve"> </w:t>
            </w:r>
            <w:proofErr w:type="spellStart"/>
            <w:r w:rsidRPr="00312861">
              <w:rPr>
                <w:rFonts w:ascii="Garamond" w:hAnsi="Garamond"/>
                <w:sz w:val="28"/>
                <w:szCs w:val="28"/>
              </w:rPr>
              <w:t>Berchys</w:t>
            </w:r>
            <w:proofErr w:type="spellEnd"/>
            <w:r w:rsidRPr="00312861">
              <w:rPr>
                <w:rFonts w:ascii="Garamond" w:hAnsi="Garamond"/>
                <w:sz w:val="28"/>
                <w:szCs w:val="28"/>
              </w:rPr>
              <w:t xml:space="preserve"> </w:t>
            </w:r>
            <w:proofErr w:type="spellStart"/>
            <w:r w:rsidRPr="00312861">
              <w:rPr>
                <w:rFonts w:ascii="Garamond" w:hAnsi="Garamond"/>
                <w:sz w:val="28"/>
                <w:szCs w:val="28"/>
              </w:rPr>
              <w:t>v’er</w:t>
            </w:r>
            <w:proofErr w:type="spellEnd"/>
            <w:r w:rsidRPr="00312861">
              <w:rPr>
                <w:rFonts w:ascii="Garamond" w:hAnsi="Garamond"/>
                <w:sz w:val="28"/>
                <w:szCs w:val="28"/>
              </w:rPr>
              <w:t xml:space="preserve"> </w:t>
            </w:r>
            <w:proofErr w:type="spellStart"/>
            <w:r w:rsidRPr="00312861">
              <w:rPr>
                <w:rFonts w:ascii="Garamond" w:hAnsi="Garamond"/>
                <w:sz w:val="28"/>
                <w:szCs w:val="28"/>
              </w:rPr>
              <w:t>ny</w:t>
            </w:r>
            <w:proofErr w:type="spellEnd"/>
            <w:r w:rsidRPr="00312861">
              <w:rPr>
                <w:rFonts w:ascii="Garamond" w:hAnsi="Garamond"/>
                <w:sz w:val="28"/>
                <w:szCs w:val="28"/>
              </w:rPr>
              <w:t xml:space="preserve"> </w:t>
            </w:r>
            <w:proofErr w:type="spellStart"/>
            <w:r w:rsidRPr="00312861">
              <w:rPr>
                <w:rFonts w:ascii="Garamond" w:hAnsi="Garamond"/>
                <w:sz w:val="28"/>
                <w:szCs w:val="28"/>
              </w:rPr>
              <w:t>usal</w:t>
            </w:r>
            <w:proofErr w:type="spellEnd"/>
            <w:r w:rsidRPr="00312861">
              <w:rPr>
                <w:rFonts w:ascii="Garamond" w:hAnsi="Garamond"/>
                <w:sz w:val="28"/>
                <w:szCs w:val="28"/>
              </w:rPr>
              <w:t xml:space="preserve"> </w:t>
            </w:r>
            <w:proofErr w:type="spellStart"/>
            <w:r w:rsidRPr="00312861">
              <w:rPr>
                <w:rFonts w:ascii="Garamond" w:hAnsi="Garamond"/>
                <w:sz w:val="28"/>
                <w:szCs w:val="28"/>
              </w:rPr>
              <w:t>gys</w:t>
            </w:r>
            <w:proofErr w:type="spellEnd"/>
            <w:r w:rsidRPr="00312861">
              <w:rPr>
                <w:rFonts w:ascii="Garamond" w:hAnsi="Garamond"/>
                <w:sz w:val="28"/>
                <w:szCs w:val="28"/>
              </w:rPr>
              <w:t xml:space="preserve"> </w:t>
            </w:r>
            <w:proofErr w:type="spellStart"/>
            <w:r w:rsidRPr="00312861">
              <w:rPr>
                <w:rFonts w:ascii="Garamond" w:hAnsi="Garamond"/>
                <w:sz w:val="28"/>
                <w:szCs w:val="28"/>
              </w:rPr>
              <w:t>ymyd</w:t>
            </w:r>
            <w:proofErr w:type="spellEnd"/>
            <w:r w:rsidRPr="00312861">
              <w:rPr>
                <w:rFonts w:ascii="Garamond" w:hAnsi="Garamond"/>
                <w:sz w:val="28"/>
                <w:szCs w:val="28"/>
              </w:rPr>
              <w:t xml:space="preserve"> vie</w:t>
            </w:r>
            <w:r w:rsidR="002C617D" w:rsidRPr="002C617D">
              <w:rPr>
                <w:rFonts w:ascii="Garamond" w:hAnsi="Garamond"/>
                <w:sz w:val="28"/>
                <w:szCs w:val="28"/>
              </w:rPr>
              <w:t> ;</w:t>
            </w:r>
            <w:r w:rsidRPr="00312861">
              <w:rPr>
                <w:rFonts w:ascii="Garamond" w:hAnsi="Garamond"/>
                <w:sz w:val="28"/>
                <w:szCs w:val="28"/>
              </w:rPr>
              <w:t xml:space="preserve"> </w:t>
            </w:r>
            <w:proofErr w:type="spellStart"/>
            <w:r w:rsidRPr="00312861">
              <w:rPr>
                <w:rFonts w:ascii="Garamond" w:hAnsi="Garamond"/>
                <w:sz w:val="28"/>
                <w:szCs w:val="28"/>
              </w:rPr>
              <w:t>T’an</w:t>
            </w:r>
            <w:proofErr w:type="spellEnd"/>
            <w:r w:rsidRPr="00312861">
              <w:rPr>
                <w:rFonts w:ascii="Garamond" w:hAnsi="Garamond"/>
                <w:sz w:val="28"/>
                <w:szCs w:val="28"/>
              </w:rPr>
              <w:t xml:space="preserve"> </w:t>
            </w:r>
            <w:proofErr w:type="spellStart"/>
            <w:r w:rsidRPr="00312861">
              <w:rPr>
                <w:rFonts w:ascii="Garamond" w:hAnsi="Garamond"/>
                <w:sz w:val="28"/>
                <w:szCs w:val="28"/>
              </w:rPr>
              <w:t>Ostyl</w:t>
            </w:r>
            <w:proofErr w:type="spellEnd"/>
            <w:r w:rsidRPr="00312861">
              <w:rPr>
                <w:rFonts w:ascii="Garamond" w:hAnsi="Garamond"/>
                <w:sz w:val="28"/>
                <w:szCs w:val="28"/>
              </w:rPr>
              <w:t xml:space="preserve"> </w:t>
            </w:r>
            <w:proofErr w:type="spellStart"/>
            <w:r w:rsidRPr="00312861">
              <w:rPr>
                <w:rFonts w:ascii="Garamond" w:hAnsi="Garamond"/>
                <w:sz w:val="28"/>
                <w:szCs w:val="28"/>
              </w:rPr>
              <w:t>ginsh</w:t>
            </w:r>
            <w:proofErr w:type="spellEnd"/>
            <w:r w:rsidRPr="00312861">
              <w:rPr>
                <w:rFonts w:ascii="Garamond" w:hAnsi="Garamond"/>
                <w:sz w:val="28"/>
                <w:szCs w:val="28"/>
              </w:rPr>
              <w:t xml:space="preserve"> </w:t>
            </w:r>
            <w:proofErr w:type="spellStart"/>
            <w:r w:rsidRPr="00312861">
              <w:rPr>
                <w:rFonts w:ascii="Garamond" w:hAnsi="Garamond"/>
                <w:sz w:val="28"/>
                <w:szCs w:val="28"/>
              </w:rPr>
              <w:t>dhyt</w:t>
            </w:r>
            <w:proofErr w:type="spellEnd"/>
            <w:r w:rsidRPr="00312861">
              <w:rPr>
                <w:rFonts w:ascii="Garamond" w:hAnsi="Garamond"/>
                <w:sz w:val="28"/>
                <w:szCs w:val="28"/>
              </w:rPr>
              <w:t xml:space="preserve"> </w:t>
            </w:r>
            <w:proofErr w:type="spellStart"/>
            <w:r w:rsidRPr="00312861">
              <w:rPr>
                <w:rFonts w:ascii="Garamond" w:hAnsi="Garamond"/>
                <w:sz w:val="28"/>
                <w:szCs w:val="28"/>
              </w:rPr>
              <w:t>cre’n</w:t>
            </w:r>
            <w:proofErr w:type="spellEnd"/>
            <w:r w:rsidRPr="00312861">
              <w:rPr>
                <w:rFonts w:ascii="Garamond" w:hAnsi="Garamond"/>
                <w:sz w:val="28"/>
                <w:szCs w:val="28"/>
              </w:rPr>
              <w:t xml:space="preserve"> </w:t>
            </w:r>
            <w:proofErr w:type="spellStart"/>
            <w:r w:rsidRPr="00312861">
              <w:rPr>
                <w:rFonts w:ascii="Garamond" w:hAnsi="Garamond"/>
                <w:sz w:val="28"/>
                <w:szCs w:val="28"/>
              </w:rPr>
              <w:t>aght</w:t>
            </w:r>
            <w:proofErr w:type="spellEnd"/>
            <w:r w:rsidRPr="00312861">
              <w:rPr>
                <w:rFonts w:ascii="Garamond" w:hAnsi="Garamond"/>
                <w:sz w:val="28"/>
                <w:szCs w:val="28"/>
              </w:rPr>
              <w:t xml:space="preserve">. 1 </w:t>
            </w:r>
            <w:r w:rsidRPr="00312861">
              <w:rPr>
                <w:rFonts w:ascii="Garamond" w:hAnsi="Garamond"/>
                <w:i/>
                <w:sz w:val="28"/>
                <w:szCs w:val="28"/>
              </w:rPr>
              <w:t>Tim</w:t>
            </w:r>
            <w:r w:rsidRPr="00312861">
              <w:rPr>
                <w:rFonts w:ascii="Garamond" w:hAnsi="Garamond"/>
                <w:sz w:val="28"/>
                <w:szCs w:val="28"/>
              </w:rPr>
              <w:t xml:space="preserve">. 6, 17, 18. </w:t>
            </w:r>
            <w:proofErr w:type="spellStart"/>
            <w:r w:rsidRPr="00312861">
              <w:rPr>
                <w:rFonts w:ascii="Garamond" w:hAnsi="Garamond"/>
                <w:sz w:val="28"/>
                <w:szCs w:val="28"/>
              </w:rPr>
              <w:t>Agh</w:t>
            </w:r>
            <w:proofErr w:type="spellEnd"/>
            <w:r w:rsidRPr="00312861">
              <w:rPr>
                <w:rFonts w:ascii="Garamond" w:hAnsi="Garamond"/>
                <w:sz w:val="28"/>
                <w:szCs w:val="28"/>
              </w:rPr>
              <w:t xml:space="preserve"> </w:t>
            </w:r>
            <w:proofErr w:type="spellStart"/>
            <w:r w:rsidRPr="00312861">
              <w:rPr>
                <w:rFonts w:ascii="Garamond" w:hAnsi="Garamond"/>
                <w:sz w:val="28"/>
                <w:szCs w:val="28"/>
              </w:rPr>
              <w:t>t</w:t>
            </w:r>
            <w:r w:rsidR="003B04FE">
              <w:rPr>
                <w:rFonts w:ascii="Garamond" w:hAnsi="Garamond"/>
                <w:sz w:val="28"/>
                <w:szCs w:val="28"/>
              </w:rPr>
              <w:t>a</w:t>
            </w:r>
            <w:r w:rsidRPr="00312861">
              <w:rPr>
                <w:rFonts w:ascii="Garamond" w:hAnsi="Garamond"/>
                <w:sz w:val="28"/>
                <w:szCs w:val="28"/>
              </w:rPr>
              <w:t>’d</w:t>
            </w:r>
            <w:proofErr w:type="spellEnd"/>
            <w:r w:rsidRPr="00312861">
              <w:rPr>
                <w:rFonts w:ascii="Garamond" w:hAnsi="Garamond"/>
                <w:sz w:val="28"/>
                <w:szCs w:val="28"/>
              </w:rPr>
              <w:t xml:space="preserve"> </w:t>
            </w:r>
            <w:proofErr w:type="spellStart"/>
            <w:r w:rsidRPr="00312861">
              <w:rPr>
                <w:rFonts w:ascii="Garamond" w:hAnsi="Garamond"/>
                <w:sz w:val="28"/>
                <w:szCs w:val="28"/>
              </w:rPr>
              <w:t>reddyn</w:t>
            </w:r>
            <w:proofErr w:type="spellEnd"/>
            <w:r w:rsidRPr="00312861">
              <w:rPr>
                <w:rFonts w:ascii="Garamond" w:hAnsi="Garamond"/>
                <w:sz w:val="28"/>
                <w:szCs w:val="28"/>
              </w:rPr>
              <w:t xml:space="preserve"> </w:t>
            </w:r>
            <w:proofErr w:type="spellStart"/>
            <w:r w:rsidRPr="00312861">
              <w:rPr>
                <w:rFonts w:ascii="Garamond" w:hAnsi="Garamond"/>
                <w:sz w:val="28"/>
                <w:szCs w:val="28"/>
              </w:rPr>
              <w:t>dangeragh</w:t>
            </w:r>
            <w:proofErr w:type="spellEnd"/>
            <w:r w:rsidRPr="00312861">
              <w:rPr>
                <w:rFonts w:ascii="Garamond" w:hAnsi="Garamond"/>
                <w:sz w:val="28"/>
                <w:szCs w:val="28"/>
              </w:rPr>
              <w:t xml:space="preserve">, as cha </w:t>
            </w:r>
            <w:proofErr w:type="spellStart"/>
            <w:r w:rsidRPr="00312861">
              <w:rPr>
                <w:rFonts w:ascii="Garamond" w:hAnsi="Garamond"/>
                <w:sz w:val="28"/>
                <w:szCs w:val="28"/>
              </w:rPr>
              <w:t>lishagh</w:t>
            </w:r>
            <w:proofErr w:type="spellEnd"/>
            <w:r w:rsidRPr="00312861">
              <w:rPr>
                <w:rFonts w:ascii="Garamond" w:hAnsi="Garamond"/>
                <w:sz w:val="28"/>
                <w:szCs w:val="28"/>
              </w:rPr>
              <w:t xml:space="preserve"> </w:t>
            </w:r>
            <w:proofErr w:type="spellStart"/>
            <w:r w:rsidRPr="00312861">
              <w:rPr>
                <w:rFonts w:ascii="Garamond" w:hAnsi="Garamond"/>
                <w:sz w:val="28"/>
                <w:szCs w:val="28"/>
              </w:rPr>
              <w:t>oo</w:t>
            </w:r>
            <w:proofErr w:type="spellEnd"/>
            <w:r w:rsidRPr="00312861">
              <w:rPr>
                <w:rFonts w:ascii="Garamond" w:hAnsi="Garamond"/>
                <w:sz w:val="28"/>
                <w:szCs w:val="28"/>
              </w:rPr>
              <w:t xml:space="preserve"> </w:t>
            </w:r>
            <w:proofErr w:type="spellStart"/>
            <w:r w:rsidRPr="00312861">
              <w:rPr>
                <w:rFonts w:ascii="Garamond" w:hAnsi="Garamond"/>
                <w:sz w:val="28"/>
                <w:szCs w:val="28"/>
              </w:rPr>
              <w:t>ny</w:t>
            </w:r>
            <w:proofErr w:type="spellEnd"/>
            <w:r w:rsidRPr="00312861">
              <w:rPr>
                <w:rFonts w:ascii="Garamond" w:hAnsi="Garamond"/>
                <w:sz w:val="28"/>
                <w:szCs w:val="28"/>
              </w:rPr>
              <w:t xml:space="preserve"> </w:t>
            </w:r>
            <w:proofErr w:type="spellStart"/>
            <w:r w:rsidRPr="00312861">
              <w:rPr>
                <w:rFonts w:ascii="Garamond" w:hAnsi="Garamond"/>
                <w:sz w:val="28"/>
                <w:szCs w:val="28"/>
              </w:rPr>
              <w:t>nearree</w:t>
            </w:r>
            <w:proofErr w:type="spellEnd"/>
            <w:r w:rsidRPr="00312861">
              <w:rPr>
                <w:rFonts w:ascii="Garamond" w:hAnsi="Garamond"/>
                <w:sz w:val="28"/>
                <w:szCs w:val="28"/>
              </w:rPr>
              <w:t>,</w:t>
            </w:r>
            <w:r>
              <w:rPr>
                <w:rStyle w:val="FootnoteReference"/>
                <w:rFonts w:ascii="Garamond" w:hAnsi="Garamond"/>
                <w:sz w:val="28"/>
                <w:szCs w:val="28"/>
              </w:rPr>
              <w:footnoteReference w:id="12"/>
            </w:r>
            <w:r w:rsidRPr="00312861">
              <w:rPr>
                <w:rFonts w:ascii="Garamond" w:hAnsi="Garamond"/>
                <w:sz w:val="28"/>
                <w:szCs w:val="28"/>
              </w:rPr>
              <w:t xml:space="preserve"> </w:t>
            </w:r>
            <w:proofErr w:type="spellStart"/>
            <w:r w:rsidRPr="00312861">
              <w:rPr>
                <w:rFonts w:ascii="Garamond" w:hAnsi="Garamond"/>
                <w:sz w:val="28"/>
                <w:szCs w:val="28"/>
              </w:rPr>
              <w:t>ny</w:t>
            </w:r>
            <w:proofErr w:type="spellEnd"/>
            <w:r w:rsidRPr="00312861">
              <w:rPr>
                <w:rFonts w:ascii="Garamond" w:hAnsi="Garamond"/>
                <w:sz w:val="28"/>
                <w:szCs w:val="28"/>
              </w:rPr>
              <w:t xml:space="preserve"> </w:t>
            </w:r>
            <w:proofErr w:type="spellStart"/>
            <w:r w:rsidRPr="00312861">
              <w:rPr>
                <w:rFonts w:ascii="Garamond" w:hAnsi="Garamond"/>
                <w:sz w:val="28"/>
                <w:szCs w:val="28"/>
              </w:rPr>
              <w:t>chummal</w:t>
            </w:r>
            <w:proofErr w:type="spellEnd"/>
            <w:r w:rsidRPr="00312861">
              <w:rPr>
                <w:rFonts w:ascii="Garamond" w:hAnsi="Garamond"/>
                <w:sz w:val="28"/>
                <w:szCs w:val="28"/>
              </w:rPr>
              <w:t xml:space="preserve"> </w:t>
            </w:r>
            <w:proofErr w:type="spellStart"/>
            <w:r w:rsidRPr="00312861">
              <w:rPr>
                <w:rFonts w:ascii="Garamond" w:hAnsi="Garamond"/>
                <w:sz w:val="28"/>
                <w:szCs w:val="28"/>
              </w:rPr>
              <w:t>ad</w:t>
            </w:r>
            <w:proofErr w:type="spellEnd"/>
            <w:r w:rsidRPr="00312861">
              <w:rPr>
                <w:rFonts w:ascii="Garamond" w:hAnsi="Garamond"/>
                <w:sz w:val="28"/>
                <w:szCs w:val="28"/>
              </w:rPr>
              <w:t xml:space="preserve"> </w:t>
            </w:r>
            <w:proofErr w:type="spellStart"/>
            <w:r w:rsidRPr="00312861">
              <w:rPr>
                <w:rFonts w:ascii="Garamond" w:hAnsi="Garamond"/>
                <w:sz w:val="28"/>
                <w:szCs w:val="28"/>
              </w:rPr>
              <w:t>lesh</w:t>
            </w:r>
            <w:proofErr w:type="spellEnd"/>
            <w:r w:rsidRPr="00312861">
              <w:rPr>
                <w:rFonts w:ascii="Garamond" w:hAnsi="Garamond"/>
                <w:sz w:val="28"/>
                <w:szCs w:val="28"/>
              </w:rPr>
              <w:t xml:space="preserve"> </w:t>
            </w:r>
            <w:proofErr w:type="spellStart"/>
            <w:r w:rsidRPr="00312861">
              <w:rPr>
                <w:rFonts w:ascii="Garamond" w:hAnsi="Garamond"/>
                <w:sz w:val="28"/>
                <w:szCs w:val="28"/>
              </w:rPr>
              <w:t>rour</w:t>
            </w:r>
            <w:proofErr w:type="spellEnd"/>
            <w:r w:rsidRPr="00312861">
              <w:rPr>
                <w:rFonts w:ascii="Garamond" w:hAnsi="Garamond"/>
                <w:sz w:val="28"/>
                <w:szCs w:val="28"/>
              </w:rPr>
              <w:t xml:space="preserve"> </w:t>
            </w:r>
            <w:proofErr w:type="spellStart"/>
            <w:r w:rsidRPr="00312861">
              <w:rPr>
                <w:rFonts w:ascii="Garamond" w:hAnsi="Garamond"/>
                <w:sz w:val="28"/>
                <w:szCs w:val="28"/>
              </w:rPr>
              <w:t>Saynt</w:t>
            </w:r>
            <w:proofErr w:type="spellEnd"/>
            <w:r w:rsidRPr="00312861">
              <w:rPr>
                <w:rFonts w:ascii="Garamond" w:hAnsi="Garamond"/>
                <w:sz w:val="28"/>
                <w:szCs w:val="28"/>
              </w:rPr>
              <w:t xml:space="preserve">. </w:t>
            </w:r>
          </w:p>
        </w:tc>
        <w:tc>
          <w:tcPr>
            <w:tcW w:w="0" w:type="auto"/>
          </w:tcPr>
          <w:p w14:paraId="0AB5C1E4" w14:textId="77777777" w:rsidR="006702FC" w:rsidRPr="00240FF0" w:rsidRDefault="006702FC" w:rsidP="00DB60C3">
            <w:pPr>
              <w:pStyle w:val="ListParagraph"/>
              <w:ind w:left="0" w:firstLine="227"/>
              <w:contextualSpacing w:val="0"/>
              <w:jc w:val="both"/>
              <w:rPr>
                <w:rFonts w:ascii="Garamond" w:hAnsi="Garamond" w:cs="Times New Roman"/>
                <w:sz w:val="28"/>
              </w:rPr>
            </w:pPr>
            <w:r w:rsidRPr="00240FF0">
              <w:rPr>
                <w:rFonts w:ascii="Garamond" w:hAnsi="Garamond" w:cs="Times New Roman"/>
                <w:sz w:val="28"/>
              </w:rPr>
              <w:t xml:space="preserve">A. </w:t>
            </w:r>
            <w:r w:rsidRPr="00240FF0">
              <w:rPr>
                <w:rFonts w:ascii="Garamond" w:hAnsi="Garamond" w:cs="Times New Roman"/>
                <w:i/>
                <w:sz w:val="28"/>
              </w:rPr>
              <w:t>Riches may be used to good Purposes, the Apostle tells you how</w:t>
            </w:r>
            <w:r w:rsidRPr="00240FF0">
              <w:rPr>
                <w:rFonts w:ascii="Garamond" w:hAnsi="Garamond" w:cs="Times New Roman"/>
                <w:sz w:val="28"/>
              </w:rPr>
              <w:t xml:space="preserve">. 1 Tim. 6. 17, 18. </w:t>
            </w:r>
            <w:r w:rsidRPr="00240FF0">
              <w:rPr>
                <w:rFonts w:ascii="Garamond" w:hAnsi="Garamond" w:cs="Times New Roman"/>
                <w:i/>
                <w:sz w:val="28"/>
              </w:rPr>
              <w:t>But they are dangerous things, and you ought neither to desire, nor enjoy them too eagerly.</w:t>
            </w:r>
          </w:p>
        </w:tc>
        <w:tc>
          <w:tcPr>
            <w:tcW w:w="0" w:type="auto"/>
          </w:tcPr>
          <w:p w14:paraId="79DC1081" w14:textId="77777777" w:rsidR="006702FC" w:rsidRPr="00F5668C" w:rsidRDefault="006702FC" w:rsidP="00DB60C3">
            <w:pPr>
              <w:pStyle w:val="ListParagraph"/>
              <w:ind w:left="0"/>
              <w:rPr>
                <w:rFonts w:ascii="Garamond" w:hAnsi="Garamond" w:cs="Times New Roman"/>
                <w:sz w:val="20"/>
              </w:rPr>
            </w:pPr>
          </w:p>
        </w:tc>
      </w:tr>
      <w:tr w:rsidR="006702FC" w:rsidRPr="00240FF0" w14:paraId="63ED2AF1" w14:textId="77777777" w:rsidTr="003007D7">
        <w:tc>
          <w:tcPr>
            <w:tcW w:w="0" w:type="auto"/>
          </w:tcPr>
          <w:p w14:paraId="591E823F" w14:textId="77777777" w:rsidR="006702FC" w:rsidRPr="00E50AC4" w:rsidRDefault="006702FC" w:rsidP="00DB60C3">
            <w:pPr>
              <w:pStyle w:val="CM3"/>
              <w:widowControl/>
              <w:spacing w:line="240" w:lineRule="auto"/>
              <w:ind w:firstLine="227"/>
              <w:jc w:val="both"/>
              <w:rPr>
                <w:rFonts w:ascii="Garamond" w:hAnsi="Garamond"/>
                <w:sz w:val="28"/>
                <w:szCs w:val="28"/>
              </w:rPr>
            </w:pPr>
            <w:r w:rsidRPr="00E50AC4">
              <w:rPr>
                <w:rFonts w:ascii="Garamond" w:hAnsi="Garamond"/>
                <w:sz w:val="28"/>
                <w:szCs w:val="28"/>
              </w:rPr>
              <w:t xml:space="preserve">[21] </w:t>
            </w:r>
            <w:r w:rsidRPr="00E50AC4">
              <w:rPr>
                <w:rFonts w:ascii="Garamond" w:hAnsi="Garamond"/>
                <w:i/>
                <w:sz w:val="28"/>
                <w:szCs w:val="28"/>
              </w:rPr>
              <w:t>Q.</w:t>
            </w:r>
            <w:r w:rsidRPr="00E50AC4">
              <w:rPr>
                <w:rFonts w:ascii="Garamond" w:hAnsi="Garamond"/>
                <w:sz w:val="28"/>
                <w:szCs w:val="28"/>
              </w:rPr>
              <w:t xml:space="preserve"> </w:t>
            </w:r>
            <w:proofErr w:type="spellStart"/>
            <w:r w:rsidRPr="00E50AC4">
              <w:rPr>
                <w:rFonts w:ascii="Garamond" w:hAnsi="Garamond"/>
                <w:sz w:val="28"/>
                <w:szCs w:val="28"/>
              </w:rPr>
              <w:t>Cre’n</w:t>
            </w:r>
            <w:proofErr w:type="spellEnd"/>
            <w:r w:rsidRPr="00E50AC4">
              <w:rPr>
                <w:rFonts w:ascii="Garamond" w:hAnsi="Garamond"/>
                <w:sz w:val="28"/>
                <w:szCs w:val="28"/>
              </w:rPr>
              <w:t xml:space="preserve"> </w:t>
            </w:r>
            <w:proofErr w:type="spellStart"/>
            <w:r w:rsidRPr="00E50AC4">
              <w:rPr>
                <w:rFonts w:ascii="Garamond" w:hAnsi="Garamond"/>
                <w:sz w:val="28"/>
                <w:szCs w:val="28"/>
              </w:rPr>
              <w:t>choyrle</w:t>
            </w:r>
            <w:proofErr w:type="spellEnd"/>
            <w:r w:rsidRPr="00E50AC4">
              <w:rPr>
                <w:rFonts w:ascii="Garamond" w:hAnsi="Garamond"/>
                <w:sz w:val="28"/>
                <w:szCs w:val="28"/>
              </w:rPr>
              <w:t xml:space="preserve"> </w:t>
            </w:r>
            <w:proofErr w:type="spellStart"/>
            <w:r w:rsidRPr="00E50AC4">
              <w:rPr>
                <w:rFonts w:ascii="Garamond" w:hAnsi="Garamond"/>
                <w:sz w:val="28"/>
                <w:szCs w:val="28"/>
              </w:rPr>
              <w:t>ver</w:t>
            </w:r>
            <w:proofErr w:type="spellEnd"/>
            <w:r w:rsidRPr="00E50AC4">
              <w:rPr>
                <w:rFonts w:ascii="Garamond" w:hAnsi="Garamond"/>
                <w:sz w:val="28"/>
                <w:szCs w:val="28"/>
              </w:rPr>
              <w:t xml:space="preserve"> </w:t>
            </w:r>
            <w:proofErr w:type="spellStart"/>
            <w:r w:rsidRPr="00E50AC4">
              <w:rPr>
                <w:rFonts w:ascii="Garamond" w:hAnsi="Garamond"/>
                <w:sz w:val="28"/>
                <w:szCs w:val="28"/>
              </w:rPr>
              <w:t>shiu</w:t>
            </w:r>
            <w:proofErr w:type="spellEnd"/>
            <w:r w:rsidRPr="00E50AC4">
              <w:rPr>
                <w:rFonts w:ascii="Garamond" w:hAnsi="Garamond"/>
                <w:sz w:val="28"/>
                <w:szCs w:val="28"/>
              </w:rPr>
              <w:t xml:space="preserve"> </w:t>
            </w:r>
            <w:proofErr w:type="spellStart"/>
            <w:r w:rsidRPr="00E50AC4">
              <w:rPr>
                <w:rFonts w:ascii="Garamond" w:hAnsi="Garamond"/>
                <w:sz w:val="28"/>
                <w:szCs w:val="28"/>
              </w:rPr>
              <w:t>dou</w:t>
            </w:r>
            <w:proofErr w:type="spellEnd"/>
            <w:r w:rsidRPr="00E50AC4">
              <w:rPr>
                <w:rFonts w:ascii="Garamond" w:hAnsi="Garamond"/>
                <w:sz w:val="28"/>
                <w:szCs w:val="28"/>
              </w:rPr>
              <w:t xml:space="preserve">, </w:t>
            </w:r>
            <w:proofErr w:type="spellStart"/>
            <w:r w:rsidRPr="00E50AC4">
              <w:rPr>
                <w:rFonts w:ascii="Garamond" w:hAnsi="Garamond"/>
                <w:sz w:val="28"/>
                <w:szCs w:val="28"/>
              </w:rPr>
              <w:t>nagh</w:t>
            </w:r>
            <w:proofErr w:type="spellEnd"/>
            <w:r w:rsidRPr="00E50AC4">
              <w:rPr>
                <w:rFonts w:ascii="Garamond" w:hAnsi="Garamond"/>
                <w:sz w:val="28"/>
                <w:szCs w:val="28"/>
              </w:rPr>
              <w:t xml:space="preserve"> </w:t>
            </w:r>
            <w:proofErr w:type="spellStart"/>
            <w:r w:rsidRPr="00E50AC4">
              <w:rPr>
                <w:rFonts w:ascii="Garamond" w:hAnsi="Garamond"/>
                <w:sz w:val="28"/>
                <w:szCs w:val="28"/>
              </w:rPr>
              <w:t>jeanym</w:t>
            </w:r>
            <w:proofErr w:type="spellEnd"/>
            <w:r w:rsidRPr="00E50AC4">
              <w:rPr>
                <w:rFonts w:ascii="Garamond" w:hAnsi="Garamond"/>
                <w:sz w:val="28"/>
                <w:szCs w:val="28"/>
              </w:rPr>
              <w:t xml:space="preserve"> </w:t>
            </w:r>
            <w:proofErr w:type="spellStart"/>
            <w:r w:rsidRPr="00E50AC4">
              <w:rPr>
                <w:rFonts w:ascii="Garamond" w:hAnsi="Garamond"/>
                <w:sz w:val="28"/>
                <w:szCs w:val="28"/>
              </w:rPr>
              <w:t>shen</w:t>
            </w:r>
            <w:proofErr w:type="spellEnd"/>
            <w:r w:rsidR="002C617D" w:rsidRPr="002C617D">
              <w:rPr>
                <w:rFonts w:ascii="Garamond" w:hAnsi="Garamond"/>
                <w:i/>
                <w:sz w:val="28"/>
                <w:szCs w:val="28"/>
              </w:rPr>
              <w:t> </w:t>
            </w:r>
            <w:r w:rsidR="00C57BF1" w:rsidRPr="00C57BF1">
              <w:rPr>
                <w:rFonts w:ascii="Garamond" w:hAnsi="Garamond"/>
                <w:sz w:val="28"/>
                <w:szCs w:val="28"/>
              </w:rPr>
              <w:t>?</w:t>
            </w:r>
            <w:r w:rsidRPr="00E50AC4">
              <w:rPr>
                <w:rFonts w:ascii="Garamond" w:hAnsi="Garamond"/>
                <w:sz w:val="28"/>
                <w:szCs w:val="28"/>
              </w:rPr>
              <w:t xml:space="preserve"> </w:t>
            </w:r>
          </w:p>
        </w:tc>
        <w:tc>
          <w:tcPr>
            <w:tcW w:w="0" w:type="auto"/>
          </w:tcPr>
          <w:p w14:paraId="02779D62" w14:textId="77777777" w:rsidR="006702FC" w:rsidRPr="00240FF0" w:rsidRDefault="006702FC"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What Advice will you give me, that I may not do so</w:t>
            </w:r>
            <w:r w:rsidR="002C617D" w:rsidRPr="002C617D">
              <w:rPr>
                <w:rFonts w:ascii="Garamond" w:hAnsi="Garamond" w:cs="Times New Roman"/>
                <w:i/>
                <w:sz w:val="28"/>
              </w:rPr>
              <w:t> ?</w:t>
            </w:r>
          </w:p>
        </w:tc>
        <w:tc>
          <w:tcPr>
            <w:tcW w:w="0" w:type="auto"/>
          </w:tcPr>
          <w:p w14:paraId="41DD5AB2" w14:textId="77777777" w:rsidR="006702FC" w:rsidRPr="00F5668C" w:rsidRDefault="006702FC" w:rsidP="00DB60C3">
            <w:pPr>
              <w:pStyle w:val="ListParagraph"/>
              <w:ind w:left="0"/>
              <w:rPr>
                <w:rFonts w:ascii="Garamond" w:hAnsi="Garamond" w:cs="Times New Roman"/>
                <w:sz w:val="20"/>
              </w:rPr>
            </w:pPr>
          </w:p>
        </w:tc>
      </w:tr>
      <w:tr w:rsidR="006702FC" w:rsidRPr="00240FF0" w14:paraId="3883C1B3" w14:textId="77777777" w:rsidTr="003007D7">
        <w:tc>
          <w:tcPr>
            <w:tcW w:w="0" w:type="auto"/>
          </w:tcPr>
          <w:p w14:paraId="1C954CF3" w14:textId="77777777" w:rsidR="006702FC" w:rsidRPr="00E50AC4" w:rsidRDefault="006702FC" w:rsidP="00DB60C3">
            <w:pPr>
              <w:pStyle w:val="CM3"/>
              <w:widowControl/>
              <w:spacing w:line="240" w:lineRule="auto"/>
              <w:ind w:firstLine="227"/>
              <w:jc w:val="both"/>
              <w:rPr>
                <w:rFonts w:ascii="Garamond" w:hAnsi="Garamond"/>
                <w:sz w:val="28"/>
                <w:szCs w:val="28"/>
              </w:rPr>
            </w:pPr>
            <w:r w:rsidRPr="00E50AC4">
              <w:rPr>
                <w:rFonts w:ascii="Garamond" w:hAnsi="Garamond"/>
                <w:i/>
                <w:sz w:val="28"/>
                <w:szCs w:val="28"/>
              </w:rPr>
              <w:t xml:space="preserve">A. </w:t>
            </w:r>
            <w:proofErr w:type="spellStart"/>
            <w:r w:rsidRPr="00E50AC4">
              <w:rPr>
                <w:rFonts w:ascii="Garamond" w:hAnsi="Garamond"/>
                <w:sz w:val="28"/>
                <w:szCs w:val="28"/>
              </w:rPr>
              <w:t>Nagh</w:t>
            </w:r>
            <w:proofErr w:type="spellEnd"/>
            <w:r w:rsidRPr="00E50AC4">
              <w:rPr>
                <w:rFonts w:ascii="Garamond" w:hAnsi="Garamond"/>
                <w:sz w:val="28"/>
                <w:szCs w:val="28"/>
              </w:rPr>
              <w:t xml:space="preserve"> shir-</w:t>
            </w:r>
            <w:proofErr w:type="spellStart"/>
            <w:r w:rsidRPr="00E50AC4">
              <w:rPr>
                <w:rFonts w:ascii="Garamond" w:hAnsi="Garamond"/>
                <w:sz w:val="28"/>
                <w:szCs w:val="28"/>
              </w:rPr>
              <w:t>oo</w:t>
            </w:r>
            <w:proofErr w:type="spellEnd"/>
            <w:r w:rsidRPr="00E50AC4">
              <w:rPr>
                <w:rFonts w:ascii="Garamond" w:hAnsi="Garamond"/>
                <w:sz w:val="28"/>
                <w:szCs w:val="28"/>
              </w:rPr>
              <w:t xml:space="preserve"> </w:t>
            </w:r>
            <w:proofErr w:type="spellStart"/>
            <w:r w:rsidRPr="00E50AC4">
              <w:rPr>
                <w:rFonts w:ascii="Garamond" w:hAnsi="Garamond"/>
                <w:sz w:val="28"/>
                <w:szCs w:val="28"/>
              </w:rPr>
              <w:t>liorish</w:t>
            </w:r>
            <w:proofErr w:type="spellEnd"/>
            <w:r w:rsidRPr="00E50AC4">
              <w:rPr>
                <w:rFonts w:ascii="Garamond" w:hAnsi="Garamond"/>
                <w:sz w:val="28"/>
                <w:szCs w:val="28"/>
              </w:rPr>
              <w:t xml:space="preserve"> </w:t>
            </w:r>
            <w:proofErr w:type="spellStart"/>
            <w:r w:rsidRPr="00E50AC4">
              <w:rPr>
                <w:rFonts w:ascii="Garamond" w:hAnsi="Garamond"/>
                <w:sz w:val="28"/>
                <w:szCs w:val="28"/>
              </w:rPr>
              <w:t>raadjin</w:t>
            </w:r>
            <w:proofErr w:type="spellEnd"/>
            <w:r w:rsidRPr="00E50AC4">
              <w:rPr>
                <w:rFonts w:ascii="Garamond" w:hAnsi="Garamond"/>
                <w:sz w:val="28"/>
                <w:szCs w:val="28"/>
              </w:rPr>
              <w:t xml:space="preserve"> </w:t>
            </w:r>
            <w:proofErr w:type="spellStart"/>
            <w:r w:rsidRPr="00E50AC4">
              <w:rPr>
                <w:rFonts w:ascii="Garamond" w:hAnsi="Garamond"/>
                <w:sz w:val="28"/>
                <w:szCs w:val="28"/>
              </w:rPr>
              <w:t>Niau-chairagh</w:t>
            </w:r>
            <w:proofErr w:type="spellEnd"/>
            <w:r w:rsidRPr="00E50AC4">
              <w:rPr>
                <w:rFonts w:ascii="Garamond" w:hAnsi="Garamond"/>
                <w:sz w:val="28"/>
                <w:szCs w:val="28"/>
              </w:rPr>
              <w:t xml:space="preserve"> </w:t>
            </w:r>
            <w:proofErr w:type="spellStart"/>
            <w:r w:rsidRPr="00E50AC4">
              <w:rPr>
                <w:rFonts w:ascii="Garamond" w:hAnsi="Garamond"/>
                <w:sz w:val="28"/>
                <w:szCs w:val="28"/>
              </w:rPr>
              <w:t>dty</w:t>
            </w:r>
            <w:proofErr w:type="spellEnd"/>
            <w:r w:rsidRPr="00E50AC4">
              <w:rPr>
                <w:rFonts w:ascii="Garamond" w:hAnsi="Garamond"/>
                <w:sz w:val="28"/>
                <w:szCs w:val="28"/>
              </w:rPr>
              <w:t xml:space="preserve"> </w:t>
            </w:r>
            <w:proofErr w:type="spellStart"/>
            <w:r w:rsidRPr="00E50AC4">
              <w:rPr>
                <w:rFonts w:ascii="Garamond" w:hAnsi="Garamond"/>
                <w:sz w:val="28"/>
                <w:szCs w:val="28"/>
              </w:rPr>
              <w:t>stayd</w:t>
            </w:r>
            <w:proofErr w:type="spellEnd"/>
            <w:r w:rsidRPr="00E50AC4">
              <w:rPr>
                <w:rFonts w:ascii="Garamond" w:hAnsi="Garamond"/>
                <w:sz w:val="28"/>
                <w:szCs w:val="28"/>
              </w:rPr>
              <w:t xml:space="preserve"> y </w:t>
            </w:r>
            <w:proofErr w:type="spellStart"/>
            <w:r w:rsidRPr="00E50AC4">
              <w:rPr>
                <w:rFonts w:ascii="Garamond" w:hAnsi="Garamond"/>
                <w:sz w:val="28"/>
                <w:szCs w:val="28"/>
              </w:rPr>
              <w:t>yanoo</w:t>
            </w:r>
            <w:proofErr w:type="spellEnd"/>
            <w:r w:rsidRPr="00E50AC4">
              <w:rPr>
                <w:rFonts w:ascii="Garamond" w:hAnsi="Garamond"/>
                <w:sz w:val="28"/>
                <w:szCs w:val="28"/>
              </w:rPr>
              <w:t xml:space="preserve"> </w:t>
            </w:r>
            <w:proofErr w:type="spellStart"/>
            <w:r w:rsidRPr="00E50AC4">
              <w:rPr>
                <w:rFonts w:ascii="Garamond" w:hAnsi="Garamond"/>
                <w:sz w:val="28"/>
                <w:szCs w:val="28"/>
              </w:rPr>
              <w:t>ny</w:t>
            </w:r>
            <w:proofErr w:type="spellEnd"/>
            <w:r w:rsidRPr="00E50AC4">
              <w:rPr>
                <w:rFonts w:ascii="Garamond" w:hAnsi="Garamond"/>
                <w:sz w:val="28"/>
                <w:szCs w:val="28"/>
              </w:rPr>
              <w:t xml:space="preserve"> share </w:t>
            </w:r>
            <w:proofErr w:type="spellStart"/>
            <w:r w:rsidRPr="00E50AC4">
              <w:rPr>
                <w:rFonts w:ascii="Garamond" w:hAnsi="Garamond"/>
                <w:sz w:val="28"/>
                <w:szCs w:val="28"/>
              </w:rPr>
              <w:t>ny</w:t>
            </w:r>
            <w:proofErr w:type="spellEnd"/>
            <w:r w:rsidRPr="00E50AC4">
              <w:rPr>
                <w:rFonts w:ascii="Garamond" w:hAnsi="Garamond"/>
                <w:sz w:val="28"/>
                <w:szCs w:val="28"/>
              </w:rPr>
              <w:t xml:space="preserve"> </w:t>
            </w:r>
            <w:proofErr w:type="spellStart"/>
            <w:r w:rsidRPr="00E50AC4">
              <w:rPr>
                <w:rFonts w:ascii="Garamond" w:hAnsi="Garamond"/>
                <w:sz w:val="28"/>
                <w:szCs w:val="28"/>
              </w:rPr>
              <w:t>te</w:t>
            </w:r>
            <w:proofErr w:type="spellEnd"/>
            <w:r w:rsidR="002C617D" w:rsidRPr="002C617D">
              <w:rPr>
                <w:rFonts w:ascii="Garamond" w:hAnsi="Garamond"/>
                <w:sz w:val="28"/>
                <w:szCs w:val="28"/>
              </w:rPr>
              <w:t> ;</w:t>
            </w:r>
            <w:r w:rsidRPr="00E50AC4">
              <w:rPr>
                <w:rFonts w:ascii="Garamond" w:hAnsi="Garamond"/>
                <w:sz w:val="28"/>
                <w:szCs w:val="28"/>
              </w:rPr>
              <w:t xml:space="preserve"> </w:t>
            </w:r>
            <w:proofErr w:type="spellStart"/>
            <w:r w:rsidRPr="00E50AC4">
              <w:rPr>
                <w:rFonts w:ascii="Garamond" w:hAnsi="Garamond"/>
                <w:sz w:val="28"/>
                <w:szCs w:val="28"/>
              </w:rPr>
              <w:t>cooinee</w:t>
            </w:r>
            <w:proofErr w:type="spellEnd"/>
            <w:r w:rsidRPr="00E50AC4">
              <w:rPr>
                <w:rFonts w:ascii="Garamond" w:hAnsi="Garamond"/>
                <w:sz w:val="28"/>
                <w:szCs w:val="28"/>
              </w:rPr>
              <w:t xml:space="preserve"> er </w:t>
            </w:r>
            <w:proofErr w:type="spellStart"/>
            <w:r w:rsidRPr="00E50AC4">
              <w:rPr>
                <w:rFonts w:ascii="Garamond" w:hAnsi="Garamond"/>
                <w:sz w:val="28"/>
                <w:szCs w:val="28"/>
              </w:rPr>
              <w:t>goan</w:t>
            </w:r>
            <w:proofErr w:type="spellEnd"/>
            <w:r w:rsidRPr="00E50AC4">
              <w:rPr>
                <w:rFonts w:ascii="Garamond" w:hAnsi="Garamond"/>
                <w:sz w:val="28"/>
                <w:szCs w:val="28"/>
              </w:rPr>
              <w:t xml:space="preserve"> </w:t>
            </w:r>
            <w:proofErr w:type="spellStart"/>
            <w:r w:rsidRPr="00E50AC4">
              <w:rPr>
                <w:rFonts w:ascii="Garamond" w:hAnsi="Garamond"/>
                <w:sz w:val="28"/>
                <w:szCs w:val="28"/>
              </w:rPr>
              <w:t>Chreest</w:t>
            </w:r>
            <w:proofErr w:type="spellEnd"/>
            <w:r w:rsidRPr="00E50AC4">
              <w:rPr>
                <w:rFonts w:ascii="Garamond" w:hAnsi="Garamond"/>
                <w:sz w:val="28"/>
                <w:szCs w:val="28"/>
              </w:rPr>
              <w:t xml:space="preserve">. </w:t>
            </w:r>
            <w:proofErr w:type="spellStart"/>
            <w:r w:rsidR="003B04FE">
              <w:rPr>
                <w:rFonts w:ascii="Garamond" w:hAnsi="Garamond"/>
                <w:i/>
                <w:sz w:val="28"/>
                <w:szCs w:val="28"/>
              </w:rPr>
              <w:t>Cre’n</w:t>
            </w:r>
            <w:proofErr w:type="spellEnd"/>
            <w:r w:rsidR="003B04FE">
              <w:rPr>
                <w:rFonts w:ascii="Garamond" w:hAnsi="Garamond"/>
                <w:i/>
                <w:sz w:val="28"/>
                <w:szCs w:val="28"/>
              </w:rPr>
              <w:t xml:space="preserve"> </w:t>
            </w:r>
            <w:proofErr w:type="spellStart"/>
            <w:r w:rsidR="003B04FE">
              <w:rPr>
                <w:rFonts w:ascii="Garamond" w:hAnsi="Garamond"/>
                <w:i/>
                <w:sz w:val="28"/>
                <w:szCs w:val="28"/>
              </w:rPr>
              <w:t>vondeish</w:t>
            </w:r>
            <w:proofErr w:type="spellEnd"/>
            <w:r w:rsidR="003B04FE">
              <w:rPr>
                <w:rFonts w:ascii="Garamond" w:hAnsi="Garamond"/>
                <w:i/>
                <w:sz w:val="28"/>
                <w:szCs w:val="28"/>
              </w:rPr>
              <w:t xml:space="preserve"> </w:t>
            </w:r>
            <w:proofErr w:type="spellStart"/>
            <w:r w:rsidR="003B04FE">
              <w:rPr>
                <w:rFonts w:ascii="Garamond" w:hAnsi="Garamond"/>
                <w:i/>
                <w:sz w:val="28"/>
                <w:szCs w:val="28"/>
              </w:rPr>
              <w:t>t’ec</w:t>
            </w:r>
            <w:proofErr w:type="spellEnd"/>
            <w:r w:rsidR="003B04FE">
              <w:rPr>
                <w:rFonts w:ascii="Garamond" w:hAnsi="Garamond"/>
                <w:i/>
                <w:sz w:val="28"/>
                <w:szCs w:val="28"/>
              </w:rPr>
              <w:t xml:space="preserve"> </w:t>
            </w:r>
            <w:proofErr w:type="spellStart"/>
            <w:r w:rsidR="003B04FE">
              <w:rPr>
                <w:rFonts w:ascii="Garamond" w:hAnsi="Garamond"/>
                <w:i/>
                <w:sz w:val="28"/>
                <w:szCs w:val="28"/>
              </w:rPr>
              <w:t>dooiney</w:t>
            </w:r>
            <w:proofErr w:type="spellEnd"/>
            <w:r w:rsidR="003B04FE">
              <w:rPr>
                <w:rFonts w:ascii="Garamond" w:hAnsi="Garamond"/>
                <w:i/>
                <w:sz w:val="28"/>
                <w:szCs w:val="28"/>
              </w:rPr>
              <w:t xml:space="preserve"> </w:t>
            </w:r>
            <w:proofErr w:type="spellStart"/>
            <w:r w:rsidR="003B04FE">
              <w:rPr>
                <w:rFonts w:ascii="Garamond" w:hAnsi="Garamond"/>
                <w:i/>
                <w:sz w:val="28"/>
                <w:szCs w:val="28"/>
              </w:rPr>
              <w:t>dy</w:t>
            </w:r>
            <w:proofErr w:type="spellEnd"/>
            <w:r w:rsidR="003B04FE">
              <w:rPr>
                <w:rFonts w:ascii="Garamond" w:hAnsi="Garamond"/>
                <w:i/>
                <w:sz w:val="28"/>
                <w:szCs w:val="28"/>
              </w:rPr>
              <w:t xml:space="preserve"> </w:t>
            </w:r>
            <w:proofErr w:type="spellStart"/>
            <w:r w:rsidR="003B04FE">
              <w:rPr>
                <w:rFonts w:ascii="Garamond" w:hAnsi="Garamond"/>
                <w:i/>
                <w:sz w:val="28"/>
                <w:szCs w:val="28"/>
              </w:rPr>
              <w:lastRenderedPageBreak/>
              <w:t>gosnagh</w:t>
            </w:r>
            <w:proofErr w:type="spellEnd"/>
            <w:r w:rsidR="003B04FE">
              <w:rPr>
                <w:rFonts w:ascii="Garamond" w:hAnsi="Garamond"/>
                <w:i/>
                <w:sz w:val="28"/>
                <w:szCs w:val="28"/>
              </w:rPr>
              <w:t xml:space="preserve"> e</w:t>
            </w:r>
            <w:r w:rsidRPr="00E50AC4">
              <w:rPr>
                <w:rFonts w:ascii="Garamond" w:hAnsi="Garamond"/>
                <w:i/>
                <w:sz w:val="28"/>
                <w:szCs w:val="28"/>
              </w:rPr>
              <w:t xml:space="preserve"> </w:t>
            </w:r>
            <w:proofErr w:type="spellStart"/>
            <w:r w:rsidRPr="00E50AC4">
              <w:rPr>
                <w:rFonts w:ascii="Garamond" w:hAnsi="Garamond"/>
                <w:i/>
                <w:sz w:val="28"/>
                <w:szCs w:val="28"/>
              </w:rPr>
              <w:t>yn</w:t>
            </w:r>
            <w:proofErr w:type="spellEnd"/>
            <w:r w:rsidRPr="00E50AC4">
              <w:rPr>
                <w:rFonts w:ascii="Garamond" w:hAnsi="Garamond"/>
                <w:i/>
                <w:sz w:val="28"/>
                <w:szCs w:val="28"/>
              </w:rPr>
              <w:t xml:space="preserve"> </w:t>
            </w:r>
            <w:proofErr w:type="spellStart"/>
            <w:r w:rsidRPr="00E50AC4">
              <w:rPr>
                <w:rFonts w:ascii="Garamond" w:hAnsi="Garamond"/>
                <w:i/>
                <w:sz w:val="28"/>
                <w:szCs w:val="28"/>
              </w:rPr>
              <w:t>seihl</w:t>
            </w:r>
            <w:proofErr w:type="spellEnd"/>
            <w:r w:rsidRPr="00E50AC4">
              <w:rPr>
                <w:rFonts w:ascii="Garamond" w:hAnsi="Garamond"/>
                <w:i/>
                <w:sz w:val="28"/>
                <w:szCs w:val="28"/>
              </w:rPr>
              <w:t xml:space="preserve"> </w:t>
            </w:r>
            <w:proofErr w:type="spellStart"/>
            <w:r w:rsidRPr="00E50AC4">
              <w:rPr>
                <w:rFonts w:ascii="Garamond" w:hAnsi="Garamond"/>
                <w:i/>
                <w:sz w:val="28"/>
                <w:szCs w:val="28"/>
              </w:rPr>
              <w:t>ooilleh</w:t>
            </w:r>
            <w:proofErr w:type="spellEnd"/>
            <w:r w:rsidRPr="00E50AC4">
              <w:rPr>
                <w:rFonts w:ascii="Garamond" w:hAnsi="Garamond"/>
                <w:i/>
                <w:sz w:val="28"/>
                <w:szCs w:val="28"/>
              </w:rPr>
              <w:t xml:space="preserve"> as y </w:t>
            </w:r>
            <w:proofErr w:type="spellStart"/>
            <w:r w:rsidRPr="00E50AC4">
              <w:rPr>
                <w:rFonts w:ascii="Garamond" w:hAnsi="Garamond"/>
                <w:i/>
                <w:sz w:val="28"/>
                <w:szCs w:val="28"/>
              </w:rPr>
              <w:t>annym</w:t>
            </w:r>
            <w:proofErr w:type="spellEnd"/>
            <w:r w:rsidRPr="00E50AC4">
              <w:rPr>
                <w:rFonts w:ascii="Garamond" w:hAnsi="Garamond"/>
                <w:i/>
                <w:sz w:val="28"/>
                <w:szCs w:val="28"/>
              </w:rPr>
              <w:t xml:space="preserve"> </w:t>
            </w:r>
            <w:proofErr w:type="spellStart"/>
            <w:r w:rsidRPr="00E50AC4">
              <w:rPr>
                <w:rFonts w:ascii="Garamond" w:hAnsi="Garamond"/>
                <w:i/>
                <w:sz w:val="28"/>
                <w:szCs w:val="28"/>
              </w:rPr>
              <w:t>hene</w:t>
            </w:r>
            <w:proofErr w:type="spellEnd"/>
            <w:r w:rsidRPr="00E50AC4">
              <w:rPr>
                <w:rFonts w:ascii="Garamond" w:hAnsi="Garamond"/>
                <w:i/>
                <w:sz w:val="28"/>
                <w:szCs w:val="28"/>
              </w:rPr>
              <w:t xml:space="preserve"> y </w:t>
            </w:r>
            <w:proofErr w:type="spellStart"/>
            <w:r w:rsidRPr="00E50AC4">
              <w:rPr>
                <w:rFonts w:ascii="Garamond" w:hAnsi="Garamond"/>
                <w:i/>
                <w:sz w:val="28"/>
                <w:szCs w:val="28"/>
              </w:rPr>
              <w:t>choal</w:t>
            </w:r>
            <w:proofErr w:type="spellEnd"/>
            <w:r w:rsidR="002C617D" w:rsidRPr="002C617D">
              <w:rPr>
                <w:rFonts w:ascii="Garamond" w:hAnsi="Garamond"/>
                <w:i/>
                <w:sz w:val="28"/>
                <w:szCs w:val="28"/>
              </w:rPr>
              <w:t> ?</w:t>
            </w:r>
            <w:r w:rsidRPr="00E50AC4">
              <w:rPr>
                <w:rFonts w:ascii="Garamond" w:hAnsi="Garamond"/>
                <w:sz w:val="28"/>
                <w:szCs w:val="28"/>
              </w:rPr>
              <w:t xml:space="preserve"> </w:t>
            </w:r>
          </w:p>
        </w:tc>
        <w:tc>
          <w:tcPr>
            <w:tcW w:w="0" w:type="auto"/>
          </w:tcPr>
          <w:p w14:paraId="26B5C13F" w14:textId="77777777" w:rsidR="006702FC" w:rsidRPr="00240FF0" w:rsidRDefault="006702FC" w:rsidP="00DB60C3">
            <w:pPr>
              <w:pStyle w:val="ListParagraph"/>
              <w:ind w:left="0" w:firstLine="227"/>
              <w:contextualSpacing w:val="0"/>
              <w:jc w:val="both"/>
              <w:rPr>
                <w:rFonts w:ascii="Garamond" w:hAnsi="Garamond" w:cs="Times New Roman"/>
                <w:sz w:val="28"/>
              </w:rPr>
            </w:pPr>
            <w:r w:rsidRPr="00240FF0">
              <w:rPr>
                <w:rFonts w:ascii="Garamond" w:hAnsi="Garamond" w:cs="Times New Roman"/>
                <w:sz w:val="28"/>
              </w:rPr>
              <w:lastRenderedPageBreak/>
              <w:t xml:space="preserve">A. </w:t>
            </w:r>
            <w:r w:rsidRPr="00240FF0">
              <w:rPr>
                <w:rFonts w:ascii="Garamond" w:hAnsi="Garamond" w:cs="Times New Roman"/>
                <w:i/>
                <w:sz w:val="28"/>
              </w:rPr>
              <w:t>That you may not endeavour by unjust Ways to better your Condition, remember the words of Christ</w:t>
            </w:r>
            <w:r w:rsidRPr="00240FF0">
              <w:rPr>
                <w:rFonts w:ascii="Garamond" w:hAnsi="Garamond" w:cs="Times New Roman"/>
                <w:sz w:val="28"/>
              </w:rPr>
              <w:t>. What will it profit a Man if he shall gain the whole World, and lose own Soul</w:t>
            </w:r>
            <w:r w:rsidR="002C617D" w:rsidRPr="002C617D">
              <w:rPr>
                <w:rFonts w:ascii="Garamond" w:hAnsi="Garamond" w:cs="Times New Roman"/>
                <w:i/>
                <w:sz w:val="28"/>
              </w:rPr>
              <w:t> </w:t>
            </w:r>
            <w:r w:rsidR="00C57BF1" w:rsidRPr="00C57BF1">
              <w:rPr>
                <w:rFonts w:ascii="Garamond" w:hAnsi="Garamond" w:cs="Times New Roman"/>
                <w:sz w:val="28"/>
              </w:rPr>
              <w:t>?</w:t>
            </w:r>
            <w:r w:rsidRPr="00240FF0">
              <w:rPr>
                <w:rFonts w:ascii="Garamond" w:hAnsi="Garamond" w:cs="Times New Roman"/>
                <w:sz w:val="28"/>
              </w:rPr>
              <w:t xml:space="preserve"> </w:t>
            </w:r>
          </w:p>
        </w:tc>
        <w:tc>
          <w:tcPr>
            <w:tcW w:w="0" w:type="auto"/>
          </w:tcPr>
          <w:p w14:paraId="25C365DB" w14:textId="77777777" w:rsidR="006702FC" w:rsidRDefault="006702FC" w:rsidP="00DB60C3">
            <w:pPr>
              <w:pStyle w:val="ListParagraph"/>
              <w:ind w:left="0"/>
              <w:rPr>
                <w:rFonts w:ascii="Garamond" w:hAnsi="Garamond" w:cs="Times New Roman"/>
                <w:sz w:val="20"/>
              </w:rPr>
            </w:pPr>
          </w:p>
          <w:p w14:paraId="54273F79" w14:textId="77777777" w:rsidR="006702FC" w:rsidRDefault="006702FC" w:rsidP="00DB60C3">
            <w:pPr>
              <w:pStyle w:val="ListParagraph"/>
              <w:ind w:left="0"/>
              <w:rPr>
                <w:rFonts w:ascii="Garamond" w:hAnsi="Garamond" w:cs="Times New Roman"/>
                <w:sz w:val="20"/>
              </w:rPr>
            </w:pPr>
          </w:p>
          <w:p w14:paraId="00BAF8A7" w14:textId="77777777" w:rsidR="006702FC" w:rsidRDefault="006702FC" w:rsidP="00DB60C3">
            <w:pPr>
              <w:pStyle w:val="ListParagraph"/>
              <w:ind w:left="0"/>
              <w:rPr>
                <w:rFonts w:ascii="Garamond" w:hAnsi="Garamond" w:cs="Times New Roman"/>
                <w:sz w:val="20"/>
              </w:rPr>
            </w:pPr>
          </w:p>
          <w:p w14:paraId="1FE1BD2B" w14:textId="77777777" w:rsidR="006702FC" w:rsidRDefault="006702FC" w:rsidP="00DB60C3">
            <w:pPr>
              <w:pStyle w:val="ListParagraph"/>
              <w:ind w:left="0"/>
              <w:rPr>
                <w:rFonts w:ascii="Garamond" w:hAnsi="Garamond" w:cs="Times New Roman"/>
                <w:sz w:val="20"/>
              </w:rPr>
            </w:pPr>
          </w:p>
          <w:p w14:paraId="3222CB54" w14:textId="77777777" w:rsidR="006702FC" w:rsidRDefault="006702FC" w:rsidP="00DB60C3">
            <w:pPr>
              <w:pStyle w:val="ListParagraph"/>
              <w:ind w:left="0"/>
              <w:rPr>
                <w:rFonts w:ascii="Garamond" w:hAnsi="Garamond" w:cs="Times New Roman"/>
                <w:sz w:val="20"/>
              </w:rPr>
            </w:pPr>
          </w:p>
          <w:p w14:paraId="7BDF1709" w14:textId="77777777" w:rsidR="006702FC" w:rsidRPr="00F5668C" w:rsidRDefault="006702FC" w:rsidP="00DB60C3">
            <w:pPr>
              <w:pStyle w:val="ListParagraph"/>
              <w:ind w:left="0"/>
              <w:rPr>
                <w:rFonts w:ascii="Garamond" w:hAnsi="Garamond" w:cs="Times New Roman"/>
                <w:sz w:val="20"/>
              </w:rPr>
            </w:pPr>
            <w:r>
              <w:rPr>
                <w:rFonts w:ascii="Garamond" w:hAnsi="Garamond" w:cs="Times New Roman"/>
                <w:sz w:val="20"/>
              </w:rPr>
              <w:t>Mark 8. 36.</w:t>
            </w:r>
          </w:p>
        </w:tc>
      </w:tr>
      <w:tr w:rsidR="006702FC" w:rsidRPr="00240FF0" w14:paraId="38A1F94A" w14:textId="77777777" w:rsidTr="003007D7">
        <w:tc>
          <w:tcPr>
            <w:tcW w:w="0" w:type="auto"/>
          </w:tcPr>
          <w:p w14:paraId="31AAB0D7" w14:textId="77777777" w:rsidR="006702FC" w:rsidRPr="00E50AC4" w:rsidRDefault="006702FC" w:rsidP="00DB60C3">
            <w:pPr>
              <w:pStyle w:val="CM3"/>
              <w:widowControl/>
              <w:spacing w:line="240" w:lineRule="auto"/>
              <w:ind w:firstLine="227"/>
              <w:jc w:val="both"/>
              <w:rPr>
                <w:rFonts w:ascii="Garamond" w:hAnsi="Garamond"/>
                <w:sz w:val="28"/>
                <w:szCs w:val="28"/>
              </w:rPr>
            </w:pPr>
            <w:r w:rsidRPr="00E50AC4">
              <w:rPr>
                <w:rFonts w:ascii="Garamond" w:hAnsi="Garamond"/>
                <w:sz w:val="28"/>
                <w:szCs w:val="28"/>
              </w:rPr>
              <w:t xml:space="preserve">Dy </w:t>
            </w:r>
            <w:proofErr w:type="spellStart"/>
            <w:r w:rsidRPr="00E50AC4">
              <w:rPr>
                <w:rFonts w:ascii="Garamond" w:hAnsi="Garamond"/>
                <w:sz w:val="28"/>
                <w:szCs w:val="28"/>
              </w:rPr>
              <w:t>veenagh</w:t>
            </w:r>
            <w:proofErr w:type="spellEnd"/>
            <w:r w:rsidRPr="00E50AC4">
              <w:rPr>
                <w:rFonts w:ascii="Garamond" w:hAnsi="Garamond"/>
                <w:sz w:val="28"/>
                <w:szCs w:val="28"/>
              </w:rPr>
              <w:t xml:space="preserve"> </w:t>
            </w:r>
            <w:proofErr w:type="spellStart"/>
            <w:r w:rsidRPr="00E50AC4">
              <w:rPr>
                <w:rFonts w:ascii="Garamond" w:hAnsi="Garamond"/>
                <w:sz w:val="28"/>
                <w:szCs w:val="28"/>
              </w:rPr>
              <w:t>dt’earee</w:t>
            </w:r>
            <w:proofErr w:type="spellEnd"/>
            <w:r w:rsidRPr="00E50AC4">
              <w:rPr>
                <w:rFonts w:ascii="Garamond" w:hAnsi="Garamond"/>
                <w:sz w:val="28"/>
                <w:szCs w:val="28"/>
              </w:rPr>
              <w:t xml:space="preserve">, </w:t>
            </w:r>
            <w:proofErr w:type="spellStart"/>
            <w:r w:rsidRPr="00E50AC4">
              <w:rPr>
                <w:rFonts w:ascii="Garamond" w:hAnsi="Garamond"/>
                <w:sz w:val="28"/>
                <w:szCs w:val="28"/>
              </w:rPr>
              <w:t>smooinee</w:t>
            </w:r>
            <w:proofErr w:type="spellEnd"/>
            <w:r w:rsidRPr="00E50AC4">
              <w:rPr>
                <w:rFonts w:ascii="Garamond" w:hAnsi="Garamond"/>
                <w:sz w:val="28"/>
                <w:szCs w:val="28"/>
              </w:rPr>
              <w:t xml:space="preserve"> er, </w:t>
            </w:r>
            <w:proofErr w:type="spellStart"/>
            <w:r w:rsidRPr="00E50AC4">
              <w:rPr>
                <w:rFonts w:ascii="Garamond" w:hAnsi="Garamond"/>
                <w:sz w:val="28"/>
                <w:szCs w:val="28"/>
              </w:rPr>
              <w:t>myr</w:t>
            </w:r>
            <w:proofErr w:type="spellEnd"/>
            <w:r w:rsidRPr="00E50AC4">
              <w:rPr>
                <w:rFonts w:ascii="Garamond" w:hAnsi="Garamond"/>
                <w:sz w:val="28"/>
                <w:szCs w:val="28"/>
              </w:rPr>
              <w:t xml:space="preserve"> </w:t>
            </w:r>
            <w:proofErr w:type="spellStart"/>
            <w:r w:rsidRPr="00E50AC4">
              <w:rPr>
                <w:rFonts w:ascii="Garamond" w:hAnsi="Garamond"/>
                <w:sz w:val="28"/>
                <w:szCs w:val="28"/>
              </w:rPr>
              <w:t>smoo</w:t>
            </w:r>
            <w:proofErr w:type="spellEnd"/>
            <w:r w:rsidRPr="00E50AC4">
              <w:rPr>
                <w:rFonts w:ascii="Garamond" w:hAnsi="Garamond"/>
                <w:sz w:val="28"/>
                <w:szCs w:val="28"/>
              </w:rPr>
              <w:t xml:space="preserve"> </w:t>
            </w:r>
            <w:proofErr w:type="spellStart"/>
            <w:r w:rsidRPr="00E50AC4">
              <w:rPr>
                <w:rFonts w:ascii="Garamond" w:hAnsi="Garamond"/>
                <w:sz w:val="28"/>
                <w:szCs w:val="28"/>
              </w:rPr>
              <w:t>t’ayd</w:t>
            </w:r>
            <w:proofErr w:type="spellEnd"/>
            <w:r w:rsidRPr="00E50AC4">
              <w:rPr>
                <w:rFonts w:ascii="Garamond" w:hAnsi="Garamond"/>
                <w:sz w:val="28"/>
                <w:szCs w:val="28"/>
              </w:rPr>
              <w:t xml:space="preserve">, </w:t>
            </w:r>
            <w:proofErr w:type="spellStart"/>
            <w:r w:rsidRPr="00E50AC4">
              <w:rPr>
                <w:rFonts w:ascii="Garamond" w:hAnsi="Garamond"/>
                <w:sz w:val="28"/>
                <w:szCs w:val="28"/>
              </w:rPr>
              <w:t>smoo</w:t>
            </w:r>
            <w:proofErr w:type="spellEnd"/>
            <w:r w:rsidRPr="00E50AC4">
              <w:rPr>
                <w:rFonts w:ascii="Garamond" w:hAnsi="Garamond"/>
                <w:sz w:val="28"/>
                <w:szCs w:val="28"/>
              </w:rPr>
              <w:t xml:space="preserve"> </w:t>
            </w:r>
            <w:proofErr w:type="spellStart"/>
            <w:r w:rsidRPr="00E50AC4">
              <w:rPr>
                <w:rFonts w:ascii="Garamond" w:hAnsi="Garamond"/>
                <w:sz w:val="28"/>
                <w:szCs w:val="28"/>
              </w:rPr>
              <w:t>shegin</w:t>
            </w:r>
            <w:proofErr w:type="spellEnd"/>
            <w:r w:rsidRPr="00E50AC4">
              <w:rPr>
                <w:rFonts w:ascii="Garamond" w:hAnsi="Garamond"/>
                <w:sz w:val="28"/>
                <w:szCs w:val="28"/>
              </w:rPr>
              <w:t xml:space="preserve"> </w:t>
            </w:r>
            <w:proofErr w:type="spellStart"/>
            <w:r w:rsidRPr="00E50AC4">
              <w:rPr>
                <w:rFonts w:ascii="Garamond" w:hAnsi="Garamond"/>
                <w:sz w:val="28"/>
                <w:szCs w:val="28"/>
              </w:rPr>
              <w:t>dhyt</w:t>
            </w:r>
            <w:proofErr w:type="spellEnd"/>
            <w:r w:rsidRPr="00E50AC4">
              <w:rPr>
                <w:rFonts w:ascii="Garamond" w:hAnsi="Garamond"/>
                <w:sz w:val="28"/>
                <w:szCs w:val="28"/>
              </w:rPr>
              <w:t xml:space="preserve"> </w:t>
            </w:r>
            <w:proofErr w:type="spellStart"/>
            <w:r w:rsidRPr="00E50AC4">
              <w:rPr>
                <w:rFonts w:ascii="Garamond" w:hAnsi="Garamond"/>
                <w:sz w:val="28"/>
                <w:szCs w:val="28"/>
              </w:rPr>
              <w:t>coontey</w:t>
            </w:r>
            <w:proofErr w:type="spellEnd"/>
            <w:r w:rsidRPr="00E50AC4">
              <w:rPr>
                <w:rFonts w:ascii="Garamond" w:hAnsi="Garamond"/>
                <w:sz w:val="28"/>
                <w:szCs w:val="28"/>
              </w:rPr>
              <w:t xml:space="preserve"> chur er y hon. Dy </w:t>
            </w:r>
            <w:proofErr w:type="spellStart"/>
            <w:r w:rsidRPr="00E50AC4">
              <w:rPr>
                <w:rFonts w:ascii="Garamond" w:hAnsi="Garamond"/>
                <w:sz w:val="28"/>
                <w:szCs w:val="28"/>
              </w:rPr>
              <w:t>yanoo</w:t>
            </w:r>
            <w:proofErr w:type="spellEnd"/>
            <w:r w:rsidRPr="00E50AC4">
              <w:rPr>
                <w:rFonts w:ascii="Garamond" w:hAnsi="Garamond"/>
                <w:sz w:val="28"/>
                <w:szCs w:val="28"/>
              </w:rPr>
              <w:t xml:space="preserve"> </w:t>
            </w:r>
            <w:proofErr w:type="spellStart"/>
            <w:r w:rsidRPr="00E50AC4">
              <w:rPr>
                <w:rFonts w:ascii="Garamond" w:hAnsi="Garamond"/>
                <w:sz w:val="28"/>
                <w:szCs w:val="28"/>
              </w:rPr>
              <w:t>ashagh</w:t>
            </w:r>
            <w:proofErr w:type="spellEnd"/>
            <w:r w:rsidRPr="00E50AC4">
              <w:rPr>
                <w:rFonts w:ascii="Garamond" w:hAnsi="Garamond"/>
                <w:sz w:val="28"/>
                <w:szCs w:val="28"/>
              </w:rPr>
              <w:t xml:space="preserve"> </w:t>
            </w:r>
            <w:proofErr w:type="spellStart"/>
            <w:r w:rsidRPr="00E50AC4">
              <w:rPr>
                <w:rFonts w:ascii="Garamond" w:hAnsi="Garamond"/>
                <w:sz w:val="28"/>
                <w:szCs w:val="28"/>
              </w:rPr>
              <w:t>jeed</w:t>
            </w:r>
            <w:proofErr w:type="spellEnd"/>
            <w:r w:rsidRPr="00E50AC4">
              <w:rPr>
                <w:rFonts w:ascii="Garamond" w:hAnsi="Garamond"/>
                <w:sz w:val="28"/>
                <w:szCs w:val="28"/>
              </w:rPr>
              <w:t xml:space="preserve">, </w:t>
            </w:r>
            <w:proofErr w:type="spellStart"/>
            <w:r w:rsidRPr="00E50AC4">
              <w:rPr>
                <w:rFonts w:ascii="Garamond" w:hAnsi="Garamond"/>
                <w:sz w:val="28"/>
                <w:szCs w:val="28"/>
              </w:rPr>
              <w:t>shegin</w:t>
            </w:r>
            <w:proofErr w:type="spellEnd"/>
            <w:r w:rsidRPr="00E50AC4">
              <w:rPr>
                <w:rFonts w:ascii="Garamond" w:hAnsi="Garamond"/>
                <w:sz w:val="28"/>
                <w:szCs w:val="28"/>
              </w:rPr>
              <w:t xml:space="preserve"> </w:t>
            </w:r>
            <w:proofErr w:type="spellStart"/>
            <w:r w:rsidRPr="00E50AC4">
              <w:rPr>
                <w:rFonts w:ascii="Garamond" w:hAnsi="Garamond"/>
                <w:sz w:val="28"/>
                <w:szCs w:val="28"/>
              </w:rPr>
              <w:t>toiggal</w:t>
            </w:r>
            <w:proofErr w:type="spellEnd"/>
            <w:r w:rsidRPr="00E50AC4">
              <w:rPr>
                <w:rFonts w:ascii="Garamond" w:hAnsi="Garamond"/>
                <w:sz w:val="28"/>
                <w:szCs w:val="28"/>
              </w:rPr>
              <w:t xml:space="preserve"> </w:t>
            </w:r>
            <w:proofErr w:type="spellStart"/>
            <w:r w:rsidRPr="00E50AC4">
              <w:rPr>
                <w:rFonts w:ascii="Garamond" w:hAnsi="Garamond"/>
                <w:sz w:val="28"/>
                <w:szCs w:val="28"/>
              </w:rPr>
              <w:t>ve</w:t>
            </w:r>
            <w:proofErr w:type="spellEnd"/>
            <w:r w:rsidRPr="00E50AC4">
              <w:rPr>
                <w:rFonts w:ascii="Garamond" w:hAnsi="Garamond"/>
                <w:sz w:val="28"/>
                <w:szCs w:val="28"/>
              </w:rPr>
              <w:t xml:space="preserve"> </w:t>
            </w:r>
            <w:proofErr w:type="spellStart"/>
            <w:r w:rsidRPr="00E50AC4">
              <w:rPr>
                <w:rFonts w:ascii="Garamond" w:hAnsi="Garamond"/>
                <w:sz w:val="28"/>
                <w:szCs w:val="28"/>
              </w:rPr>
              <w:t>ayd</w:t>
            </w:r>
            <w:proofErr w:type="spellEnd"/>
            <w:r w:rsidRPr="00E50AC4">
              <w:rPr>
                <w:rFonts w:ascii="Garamond" w:hAnsi="Garamond"/>
                <w:sz w:val="28"/>
                <w:szCs w:val="28"/>
              </w:rPr>
              <w:t xml:space="preserve"> </w:t>
            </w:r>
            <w:proofErr w:type="spellStart"/>
            <w:r w:rsidRPr="00E50AC4">
              <w:rPr>
                <w:rFonts w:ascii="Garamond" w:hAnsi="Garamond"/>
                <w:sz w:val="28"/>
                <w:szCs w:val="28"/>
              </w:rPr>
              <w:t>nagh</w:t>
            </w:r>
            <w:proofErr w:type="spellEnd"/>
            <w:r w:rsidRPr="00E50AC4">
              <w:rPr>
                <w:rFonts w:ascii="Garamond" w:hAnsi="Garamond"/>
                <w:sz w:val="28"/>
                <w:szCs w:val="28"/>
              </w:rPr>
              <w:t xml:space="preserve"> </w:t>
            </w:r>
            <w:proofErr w:type="spellStart"/>
            <w:r w:rsidRPr="00E50AC4">
              <w:rPr>
                <w:rFonts w:ascii="Garamond" w:hAnsi="Garamond"/>
                <w:sz w:val="28"/>
                <w:szCs w:val="28"/>
              </w:rPr>
              <w:t>nee’n</w:t>
            </w:r>
            <w:proofErr w:type="spellEnd"/>
            <w:r w:rsidRPr="00E50AC4">
              <w:rPr>
                <w:rFonts w:ascii="Garamond" w:hAnsi="Garamond"/>
                <w:sz w:val="28"/>
                <w:szCs w:val="28"/>
              </w:rPr>
              <w:t xml:space="preserve"> </w:t>
            </w:r>
            <w:proofErr w:type="spellStart"/>
            <w:r w:rsidRPr="00E50AC4">
              <w:rPr>
                <w:rFonts w:ascii="Garamond" w:hAnsi="Garamond"/>
                <w:sz w:val="28"/>
                <w:szCs w:val="28"/>
              </w:rPr>
              <w:t>ymmodee</w:t>
            </w:r>
            <w:proofErr w:type="spellEnd"/>
            <w:r w:rsidRPr="00E50AC4">
              <w:rPr>
                <w:rFonts w:ascii="Garamond" w:hAnsi="Garamond"/>
                <w:sz w:val="28"/>
                <w:szCs w:val="28"/>
              </w:rPr>
              <w:t xml:space="preserve"> </w:t>
            </w:r>
            <w:proofErr w:type="spellStart"/>
            <w:r w:rsidRPr="00E50AC4">
              <w:rPr>
                <w:rFonts w:ascii="Garamond" w:hAnsi="Garamond"/>
                <w:sz w:val="28"/>
                <w:szCs w:val="28"/>
              </w:rPr>
              <w:t>cooid</w:t>
            </w:r>
            <w:proofErr w:type="spellEnd"/>
            <w:r w:rsidRPr="00E50AC4">
              <w:rPr>
                <w:rFonts w:ascii="Garamond" w:hAnsi="Garamond"/>
                <w:sz w:val="28"/>
                <w:szCs w:val="28"/>
              </w:rPr>
              <w:t xml:space="preserve"> </w:t>
            </w:r>
            <w:proofErr w:type="spellStart"/>
            <w:r w:rsidRPr="00E50AC4">
              <w:rPr>
                <w:rFonts w:ascii="Garamond" w:hAnsi="Garamond"/>
                <w:sz w:val="28"/>
                <w:szCs w:val="28"/>
              </w:rPr>
              <w:t>t’ec</w:t>
            </w:r>
            <w:proofErr w:type="spellEnd"/>
            <w:r w:rsidRPr="00E50AC4">
              <w:rPr>
                <w:rFonts w:ascii="Garamond" w:hAnsi="Garamond"/>
                <w:sz w:val="28"/>
                <w:szCs w:val="28"/>
              </w:rPr>
              <w:t xml:space="preserve"> </w:t>
            </w:r>
            <w:proofErr w:type="spellStart"/>
            <w:r w:rsidRPr="00E50AC4">
              <w:rPr>
                <w:rFonts w:ascii="Garamond" w:hAnsi="Garamond"/>
                <w:sz w:val="28"/>
                <w:szCs w:val="28"/>
              </w:rPr>
              <w:t>deney</w:t>
            </w:r>
            <w:proofErr w:type="spellEnd"/>
            <w:r w:rsidRPr="00E50AC4">
              <w:rPr>
                <w:rFonts w:ascii="Garamond" w:hAnsi="Garamond"/>
                <w:sz w:val="28"/>
                <w:szCs w:val="28"/>
              </w:rPr>
              <w:t xml:space="preserve">, ta cur </w:t>
            </w:r>
            <w:proofErr w:type="spellStart"/>
            <w:r w:rsidRPr="00E50AC4">
              <w:rPr>
                <w:rFonts w:ascii="Garamond" w:hAnsi="Garamond"/>
                <w:sz w:val="28"/>
                <w:szCs w:val="28"/>
              </w:rPr>
              <w:t>maynrys</w:t>
            </w:r>
            <w:proofErr w:type="spellEnd"/>
            <w:r w:rsidRPr="00E50AC4">
              <w:rPr>
                <w:rFonts w:ascii="Garamond" w:hAnsi="Garamond"/>
                <w:sz w:val="28"/>
                <w:szCs w:val="28"/>
              </w:rPr>
              <w:t xml:space="preserve"> </w:t>
            </w:r>
            <w:proofErr w:type="spellStart"/>
            <w:r w:rsidRPr="00E50AC4">
              <w:rPr>
                <w:rFonts w:ascii="Garamond" w:hAnsi="Garamond"/>
                <w:sz w:val="28"/>
                <w:szCs w:val="28"/>
              </w:rPr>
              <w:t>daue</w:t>
            </w:r>
            <w:proofErr w:type="spellEnd"/>
            <w:r w:rsidRPr="00E50AC4">
              <w:rPr>
                <w:rFonts w:ascii="Garamond" w:hAnsi="Garamond"/>
                <w:sz w:val="28"/>
                <w:szCs w:val="28"/>
              </w:rPr>
              <w:t xml:space="preserve">, </w:t>
            </w:r>
            <w:proofErr w:type="spellStart"/>
            <w:r w:rsidRPr="00E50AC4">
              <w:rPr>
                <w:rFonts w:ascii="Garamond" w:hAnsi="Garamond"/>
                <w:sz w:val="28"/>
                <w:szCs w:val="28"/>
              </w:rPr>
              <w:t>agh</w:t>
            </w:r>
            <w:proofErr w:type="spellEnd"/>
            <w:r w:rsidRPr="00E50AC4">
              <w:rPr>
                <w:rFonts w:ascii="Garamond" w:hAnsi="Garamond"/>
                <w:sz w:val="28"/>
                <w:szCs w:val="28"/>
              </w:rPr>
              <w:t xml:space="preserve"> </w:t>
            </w:r>
            <w:proofErr w:type="spellStart"/>
            <w:r w:rsidRPr="00E50AC4">
              <w:rPr>
                <w:rFonts w:ascii="Garamond" w:hAnsi="Garamond"/>
                <w:sz w:val="28"/>
                <w:szCs w:val="28"/>
              </w:rPr>
              <w:t>dy</w:t>
            </w:r>
            <w:proofErr w:type="spellEnd"/>
            <w:r w:rsidRPr="00E50AC4">
              <w:rPr>
                <w:rFonts w:ascii="Garamond" w:hAnsi="Garamond"/>
                <w:sz w:val="28"/>
                <w:szCs w:val="28"/>
              </w:rPr>
              <w:t xml:space="preserve"> </w:t>
            </w:r>
            <w:proofErr w:type="spellStart"/>
            <w:r w:rsidRPr="00E50AC4">
              <w:rPr>
                <w:rFonts w:ascii="Garamond" w:hAnsi="Garamond"/>
                <w:sz w:val="28"/>
                <w:szCs w:val="28"/>
              </w:rPr>
              <w:t>vel</w:t>
            </w:r>
            <w:proofErr w:type="spellEnd"/>
            <w:r w:rsidRPr="00E50AC4">
              <w:rPr>
                <w:rFonts w:ascii="Garamond" w:hAnsi="Garamond"/>
                <w:sz w:val="28"/>
                <w:szCs w:val="28"/>
              </w:rPr>
              <w:t xml:space="preserve"> </w:t>
            </w:r>
            <w:proofErr w:type="spellStart"/>
            <w:r w:rsidRPr="00E50AC4">
              <w:rPr>
                <w:rFonts w:ascii="Garamond" w:hAnsi="Garamond"/>
                <w:sz w:val="28"/>
                <w:szCs w:val="28"/>
              </w:rPr>
              <w:t>Jee</w:t>
            </w:r>
            <w:proofErr w:type="spellEnd"/>
            <w:r w:rsidRPr="00E50AC4">
              <w:rPr>
                <w:rFonts w:ascii="Garamond" w:hAnsi="Garamond"/>
                <w:sz w:val="28"/>
                <w:szCs w:val="28"/>
              </w:rPr>
              <w:t xml:space="preserve"> </w:t>
            </w:r>
            <w:proofErr w:type="spellStart"/>
            <w:r w:rsidRPr="00E50AC4">
              <w:rPr>
                <w:rFonts w:ascii="Garamond" w:hAnsi="Garamond"/>
                <w:sz w:val="28"/>
                <w:szCs w:val="28"/>
              </w:rPr>
              <w:t>liggey</w:t>
            </w:r>
            <w:proofErr w:type="spellEnd"/>
            <w:r w:rsidRPr="00E50AC4">
              <w:rPr>
                <w:rFonts w:ascii="Garamond" w:hAnsi="Garamond"/>
                <w:sz w:val="28"/>
                <w:szCs w:val="28"/>
              </w:rPr>
              <w:t xml:space="preserve"> </w:t>
            </w:r>
            <w:proofErr w:type="spellStart"/>
            <w:r w:rsidRPr="00E50AC4">
              <w:rPr>
                <w:rFonts w:ascii="Garamond" w:hAnsi="Garamond"/>
                <w:sz w:val="28"/>
                <w:szCs w:val="28"/>
              </w:rPr>
              <w:t>daue</w:t>
            </w:r>
            <w:proofErr w:type="spellEnd"/>
            <w:r w:rsidRPr="00E50AC4">
              <w:rPr>
                <w:rFonts w:ascii="Garamond" w:hAnsi="Garamond"/>
                <w:sz w:val="28"/>
                <w:szCs w:val="28"/>
              </w:rPr>
              <w:t xml:space="preserve"> </w:t>
            </w:r>
            <w:proofErr w:type="spellStart"/>
            <w:r w:rsidRPr="00E50AC4">
              <w:rPr>
                <w:rFonts w:ascii="Garamond" w:hAnsi="Garamond"/>
                <w:sz w:val="28"/>
                <w:szCs w:val="28"/>
              </w:rPr>
              <w:t>solley</w:t>
            </w:r>
            <w:proofErr w:type="spellEnd"/>
            <w:r w:rsidRPr="00E50AC4">
              <w:rPr>
                <w:rFonts w:ascii="Garamond" w:hAnsi="Garamond"/>
                <w:sz w:val="28"/>
                <w:szCs w:val="28"/>
              </w:rPr>
              <w:t xml:space="preserve"> </w:t>
            </w:r>
            <w:proofErr w:type="spellStart"/>
            <w:r w:rsidRPr="00E50AC4">
              <w:rPr>
                <w:rFonts w:ascii="Garamond" w:hAnsi="Garamond"/>
                <w:sz w:val="28"/>
                <w:szCs w:val="28"/>
              </w:rPr>
              <w:t>ghoal</w:t>
            </w:r>
            <w:proofErr w:type="spellEnd"/>
            <w:r w:rsidRPr="00E50AC4">
              <w:rPr>
                <w:rFonts w:ascii="Garamond" w:hAnsi="Garamond"/>
                <w:sz w:val="28"/>
                <w:szCs w:val="28"/>
              </w:rPr>
              <w:t xml:space="preserve"> </w:t>
            </w:r>
            <w:proofErr w:type="spellStart"/>
            <w:r w:rsidRPr="00E50AC4">
              <w:rPr>
                <w:rFonts w:ascii="Garamond" w:hAnsi="Garamond"/>
                <w:sz w:val="28"/>
                <w:szCs w:val="28"/>
              </w:rPr>
              <w:t>jeh</w:t>
            </w:r>
            <w:proofErr w:type="spellEnd"/>
            <w:r w:rsidRPr="00E50AC4">
              <w:rPr>
                <w:rFonts w:ascii="Garamond" w:hAnsi="Garamond"/>
                <w:sz w:val="28"/>
                <w:szCs w:val="28"/>
              </w:rPr>
              <w:t xml:space="preserve"> </w:t>
            </w:r>
            <w:proofErr w:type="spellStart"/>
            <w:r w:rsidRPr="00E50AC4">
              <w:rPr>
                <w:rFonts w:ascii="Garamond" w:hAnsi="Garamond"/>
                <w:sz w:val="28"/>
                <w:szCs w:val="28"/>
              </w:rPr>
              <w:t>ny</w:t>
            </w:r>
            <w:proofErr w:type="spellEnd"/>
            <w:r w:rsidRPr="00E50AC4">
              <w:rPr>
                <w:rFonts w:ascii="Garamond" w:hAnsi="Garamond"/>
                <w:sz w:val="28"/>
                <w:szCs w:val="28"/>
              </w:rPr>
              <w:t xml:space="preserve"> </w:t>
            </w:r>
            <w:proofErr w:type="spellStart"/>
            <w:r w:rsidRPr="00E50AC4">
              <w:rPr>
                <w:rFonts w:ascii="Garamond" w:hAnsi="Garamond"/>
                <w:sz w:val="28"/>
                <w:szCs w:val="28"/>
              </w:rPr>
              <w:t>t’oc</w:t>
            </w:r>
            <w:proofErr w:type="spellEnd"/>
            <w:r w:rsidRPr="00E50AC4">
              <w:rPr>
                <w:rFonts w:ascii="Garamond" w:hAnsi="Garamond"/>
                <w:sz w:val="28"/>
                <w:szCs w:val="28"/>
              </w:rPr>
              <w:t xml:space="preserve">, </w:t>
            </w:r>
            <w:proofErr w:type="spellStart"/>
            <w:r w:rsidRPr="00E50AC4">
              <w:rPr>
                <w:rFonts w:ascii="Garamond" w:hAnsi="Garamond"/>
                <w:sz w:val="28"/>
                <w:szCs w:val="28"/>
              </w:rPr>
              <w:t>lig</w:t>
            </w:r>
            <w:proofErr w:type="spellEnd"/>
            <w:r w:rsidRPr="00E50AC4">
              <w:rPr>
                <w:rFonts w:ascii="Garamond" w:hAnsi="Garamond"/>
                <w:sz w:val="28"/>
                <w:szCs w:val="28"/>
              </w:rPr>
              <w:t xml:space="preserve"> eh </w:t>
            </w:r>
            <w:proofErr w:type="spellStart"/>
            <w:r w:rsidRPr="00E50AC4">
              <w:rPr>
                <w:rFonts w:ascii="Garamond" w:hAnsi="Garamond"/>
                <w:sz w:val="28"/>
                <w:szCs w:val="28"/>
              </w:rPr>
              <w:t>ve</w:t>
            </w:r>
            <w:proofErr w:type="spellEnd"/>
            <w:r w:rsidRPr="00E50AC4">
              <w:rPr>
                <w:rFonts w:ascii="Garamond" w:hAnsi="Garamond"/>
                <w:sz w:val="28"/>
                <w:szCs w:val="28"/>
              </w:rPr>
              <w:t xml:space="preserve"> </w:t>
            </w:r>
            <w:proofErr w:type="spellStart"/>
            <w:r w:rsidRPr="00E50AC4">
              <w:rPr>
                <w:rFonts w:ascii="Garamond" w:hAnsi="Garamond"/>
                <w:sz w:val="28"/>
                <w:szCs w:val="28"/>
              </w:rPr>
              <w:t>mooar</w:t>
            </w:r>
            <w:proofErr w:type="spellEnd"/>
            <w:r w:rsidRPr="00E50AC4">
              <w:rPr>
                <w:rFonts w:ascii="Garamond" w:hAnsi="Garamond"/>
                <w:sz w:val="28"/>
                <w:szCs w:val="28"/>
              </w:rPr>
              <w:t xml:space="preserve"> </w:t>
            </w:r>
            <w:proofErr w:type="spellStart"/>
            <w:r w:rsidRPr="00E50AC4">
              <w:rPr>
                <w:rFonts w:ascii="Garamond" w:hAnsi="Garamond"/>
                <w:sz w:val="28"/>
                <w:szCs w:val="28"/>
              </w:rPr>
              <w:t>ny</w:t>
            </w:r>
            <w:proofErr w:type="spellEnd"/>
            <w:r w:rsidRPr="00E50AC4">
              <w:rPr>
                <w:rFonts w:ascii="Garamond" w:hAnsi="Garamond"/>
                <w:sz w:val="28"/>
                <w:szCs w:val="28"/>
              </w:rPr>
              <w:t xml:space="preserve"> beg. </w:t>
            </w:r>
          </w:p>
        </w:tc>
        <w:tc>
          <w:tcPr>
            <w:tcW w:w="0" w:type="auto"/>
          </w:tcPr>
          <w:p w14:paraId="7C4F0683" w14:textId="77777777" w:rsidR="006702FC" w:rsidRPr="00240FF0" w:rsidRDefault="006702FC"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 xml:space="preserve">To moderate your Desires, consider, that the more you have, the more you must account for. To make you </w:t>
            </w:r>
            <w:r w:rsidRPr="00240FF0">
              <w:rPr>
                <w:rFonts w:ascii="Garamond" w:hAnsi="Garamond" w:cs="Times New Roman"/>
                <w:sz w:val="28"/>
              </w:rPr>
              <w:t xml:space="preserve">contented, </w:t>
            </w:r>
            <w:r w:rsidRPr="00240FF0">
              <w:rPr>
                <w:rFonts w:ascii="Garamond" w:hAnsi="Garamond" w:cs="Times New Roman"/>
                <w:i/>
                <w:sz w:val="28"/>
              </w:rPr>
              <w:t>you must know, That Men are not happy, because they have a great deal, but because God gives them Power to enjoy what they have, be that more or less.</w:t>
            </w:r>
          </w:p>
        </w:tc>
        <w:tc>
          <w:tcPr>
            <w:tcW w:w="0" w:type="auto"/>
          </w:tcPr>
          <w:p w14:paraId="7EB9CAB2" w14:textId="77777777" w:rsidR="006702FC" w:rsidRPr="00F5668C" w:rsidRDefault="006702FC" w:rsidP="00DB60C3">
            <w:pPr>
              <w:pStyle w:val="ListParagraph"/>
              <w:ind w:left="0"/>
              <w:rPr>
                <w:rFonts w:ascii="Garamond" w:hAnsi="Garamond" w:cs="Times New Roman"/>
                <w:i/>
                <w:sz w:val="20"/>
              </w:rPr>
            </w:pPr>
          </w:p>
        </w:tc>
      </w:tr>
      <w:tr w:rsidR="00C34C38" w:rsidRPr="00240FF0" w14:paraId="0D5F7113" w14:textId="77777777" w:rsidTr="003007D7">
        <w:tc>
          <w:tcPr>
            <w:tcW w:w="0" w:type="auto"/>
          </w:tcPr>
          <w:p w14:paraId="38E551A4" w14:textId="77777777" w:rsidR="00C34C38" w:rsidRPr="00B0091B" w:rsidRDefault="00C34C38" w:rsidP="00DB60C3">
            <w:pPr>
              <w:pStyle w:val="CM3"/>
              <w:widowControl/>
              <w:spacing w:line="240" w:lineRule="auto"/>
              <w:ind w:firstLine="227"/>
              <w:jc w:val="both"/>
              <w:rPr>
                <w:rFonts w:ascii="Garamond" w:hAnsi="Garamond"/>
                <w:sz w:val="28"/>
                <w:szCs w:val="28"/>
              </w:rPr>
            </w:pPr>
            <w:r w:rsidRPr="00B0091B">
              <w:rPr>
                <w:rFonts w:ascii="Garamond" w:hAnsi="Garamond"/>
                <w:sz w:val="28"/>
                <w:szCs w:val="28"/>
              </w:rPr>
              <w:t xml:space="preserve">Son </w:t>
            </w:r>
            <w:proofErr w:type="spellStart"/>
            <w:r w:rsidRPr="00B0091B">
              <w:rPr>
                <w:rFonts w:ascii="Garamond" w:hAnsi="Garamond"/>
                <w:sz w:val="28"/>
                <w:szCs w:val="28"/>
              </w:rPr>
              <w:t>nagh</w:t>
            </w:r>
            <w:proofErr w:type="spellEnd"/>
            <w:r w:rsidRPr="00B0091B">
              <w:rPr>
                <w:rFonts w:ascii="Garamond" w:hAnsi="Garamond"/>
                <w:sz w:val="28"/>
                <w:szCs w:val="28"/>
              </w:rPr>
              <w:t xml:space="preserve"> jean </w:t>
            </w:r>
            <w:proofErr w:type="spellStart"/>
            <w:r w:rsidRPr="00B0091B">
              <w:rPr>
                <w:rFonts w:ascii="Garamond" w:hAnsi="Garamond"/>
                <w:sz w:val="28"/>
                <w:szCs w:val="28"/>
              </w:rPr>
              <w:t>foar</w:t>
            </w:r>
            <w:proofErr w:type="spellEnd"/>
            <w:r w:rsidRPr="00B0091B">
              <w:rPr>
                <w:rFonts w:ascii="Garamond" w:hAnsi="Garamond"/>
                <w:sz w:val="28"/>
                <w:szCs w:val="28"/>
              </w:rPr>
              <w:t xml:space="preserve"> Yee </w:t>
            </w:r>
            <w:proofErr w:type="spellStart"/>
            <w:r w:rsidRPr="00B0091B">
              <w:rPr>
                <w:rFonts w:ascii="Garamond" w:hAnsi="Garamond"/>
                <w:sz w:val="28"/>
                <w:szCs w:val="28"/>
              </w:rPr>
              <w:t>oo</w:t>
            </w:r>
            <w:proofErr w:type="spellEnd"/>
            <w:r w:rsidRPr="00B0091B">
              <w:rPr>
                <w:rFonts w:ascii="Garamond" w:hAnsi="Garamond"/>
                <w:sz w:val="28"/>
                <w:szCs w:val="28"/>
              </w:rPr>
              <w:t xml:space="preserve"> y </w:t>
            </w:r>
            <w:proofErr w:type="spellStart"/>
            <w:r w:rsidRPr="00B0091B">
              <w:rPr>
                <w:rFonts w:ascii="Garamond" w:hAnsi="Garamond"/>
                <w:sz w:val="28"/>
                <w:szCs w:val="28"/>
              </w:rPr>
              <w:t>violagh</w:t>
            </w:r>
            <w:proofErr w:type="spellEnd"/>
            <w:r w:rsidRPr="00B0091B">
              <w:rPr>
                <w:rFonts w:ascii="Garamond" w:hAnsi="Garamond"/>
                <w:sz w:val="28"/>
                <w:szCs w:val="28"/>
              </w:rPr>
              <w:t xml:space="preserve"> </w:t>
            </w:r>
            <w:proofErr w:type="spellStart"/>
            <w:r w:rsidRPr="00B0091B">
              <w:rPr>
                <w:rFonts w:ascii="Garamond" w:hAnsi="Garamond"/>
                <w:sz w:val="28"/>
                <w:szCs w:val="28"/>
              </w:rPr>
              <w:t>gys</w:t>
            </w:r>
            <w:proofErr w:type="spellEnd"/>
            <w:r w:rsidRPr="00B0091B">
              <w:rPr>
                <w:rFonts w:ascii="Garamond" w:hAnsi="Garamond"/>
                <w:sz w:val="28"/>
                <w:szCs w:val="28"/>
              </w:rPr>
              <w:t xml:space="preserve"> </w:t>
            </w:r>
            <w:proofErr w:type="spellStart"/>
            <w:r w:rsidRPr="00B0091B">
              <w:rPr>
                <w:rFonts w:ascii="Garamond" w:hAnsi="Garamond"/>
                <w:sz w:val="28"/>
                <w:szCs w:val="28"/>
              </w:rPr>
              <w:t>licheraght</w:t>
            </w:r>
            <w:proofErr w:type="spellEnd"/>
            <w:r w:rsidRPr="00B0091B">
              <w:rPr>
                <w:rFonts w:ascii="Garamond" w:hAnsi="Garamond"/>
                <w:sz w:val="28"/>
                <w:szCs w:val="28"/>
              </w:rPr>
              <w:t xml:space="preserve">, </w:t>
            </w:r>
            <w:proofErr w:type="spellStart"/>
            <w:r w:rsidRPr="00B0091B">
              <w:rPr>
                <w:rFonts w:ascii="Garamond" w:hAnsi="Garamond"/>
                <w:sz w:val="28"/>
                <w:szCs w:val="28"/>
              </w:rPr>
              <w:t>cooinee</w:t>
            </w:r>
            <w:proofErr w:type="spellEnd"/>
            <w:r w:rsidRPr="00B0091B">
              <w:rPr>
                <w:rFonts w:ascii="Garamond" w:hAnsi="Garamond"/>
                <w:sz w:val="28"/>
                <w:szCs w:val="28"/>
              </w:rPr>
              <w:t xml:space="preserve"> </w:t>
            </w:r>
            <w:proofErr w:type="spellStart"/>
            <w:r w:rsidRPr="00B0091B">
              <w:rPr>
                <w:rFonts w:ascii="Garamond" w:hAnsi="Garamond"/>
                <w:i/>
                <w:sz w:val="28"/>
                <w:szCs w:val="28"/>
              </w:rPr>
              <w:t>dy</w:t>
            </w:r>
            <w:proofErr w:type="spellEnd"/>
            <w:r w:rsidRPr="00B0091B">
              <w:rPr>
                <w:rFonts w:ascii="Garamond" w:hAnsi="Garamond"/>
                <w:i/>
                <w:sz w:val="28"/>
                <w:szCs w:val="28"/>
              </w:rPr>
              <w:t xml:space="preserve"> </w:t>
            </w:r>
            <w:proofErr w:type="spellStart"/>
            <w:r w:rsidRPr="00B0091B">
              <w:rPr>
                <w:rFonts w:ascii="Garamond" w:hAnsi="Garamond"/>
                <w:i/>
                <w:sz w:val="28"/>
                <w:szCs w:val="28"/>
              </w:rPr>
              <w:t>vel</w:t>
            </w:r>
            <w:proofErr w:type="spellEnd"/>
            <w:r w:rsidRPr="00B0091B">
              <w:rPr>
                <w:rFonts w:ascii="Garamond" w:hAnsi="Garamond"/>
                <w:i/>
                <w:sz w:val="28"/>
                <w:szCs w:val="28"/>
              </w:rPr>
              <w:t xml:space="preserve"> </w:t>
            </w:r>
            <w:proofErr w:type="spellStart"/>
            <w:r w:rsidRPr="00B0091B">
              <w:rPr>
                <w:rFonts w:ascii="Garamond" w:hAnsi="Garamond"/>
                <w:i/>
                <w:sz w:val="28"/>
                <w:szCs w:val="28"/>
              </w:rPr>
              <w:t>soail-aght</w:t>
            </w:r>
            <w:proofErr w:type="spellEnd"/>
            <w:r w:rsidRPr="00B0091B">
              <w:rPr>
                <w:rFonts w:ascii="Garamond" w:hAnsi="Garamond"/>
                <w:i/>
                <w:sz w:val="28"/>
                <w:szCs w:val="28"/>
              </w:rPr>
              <w:t xml:space="preserve"> </w:t>
            </w:r>
            <w:proofErr w:type="spellStart"/>
            <w:r w:rsidRPr="00B0091B">
              <w:rPr>
                <w:rFonts w:ascii="Garamond" w:hAnsi="Garamond"/>
                <w:i/>
                <w:sz w:val="28"/>
                <w:szCs w:val="28"/>
              </w:rPr>
              <w:t>tilgey</w:t>
            </w:r>
            <w:proofErr w:type="spellEnd"/>
            <w:r w:rsidRPr="00B0091B">
              <w:rPr>
                <w:rFonts w:ascii="Garamond" w:hAnsi="Garamond"/>
                <w:i/>
                <w:sz w:val="28"/>
                <w:szCs w:val="28"/>
              </w:rPr>
              <w:t xml:space="preserve"> </w:t>
            </w:r>
            <w:proofErr w:type="spellStart"/>
            <w:r w:rsidRPr="00B0091B">
              <w:rPr>
                <w:rFonts w:ascii="Garamond" w:hAnsi="Garamond"/>
                <w:i/>
                <w:sz w:val="28"/>
                <w:szCs w:val="28"/>
              </w:rPr>
              <w:t>sleih</w:t>
            </w:r>
            <w:proofErr w:type="spellEnd"/>
            <w:r w:rsidRPr="00B0091B">
              <w:rPr>
                <w:rFonts w:ascii="Garamond" w:hAnsi="Garamond"/>
                <w:i/>
                <w:sz w:val="28"/>
                <w:szCs w:val="28"/>
              </w:rPr>
              <w:t xml:space="preserve"> </w:t>
            </w:r>
            <w:proofErr w:type="spellStart"/>
            <w:r w:rsidRPr="00B0091B">
              <w:rPr>
                <w:rFonts w:ascii="Garamond" w:hAnsi="Garamond"/>
                <w:i/>
                <w:sz w:val="28"/>
                <w:szCs w:val="28"/>
              </w:rPr>
              <w:t>ayns</w:t>
            </w:r>
            <w:proofErr w:type="spellEnd"/>
            <w:r w:rsidRPr="00B0091B">
              <w:rPr>
                <w:rFonts w:ascii="Garamond" w:hAnsi="Garamond"/>
                <w:i/>
                <w:sz w:val="28"/>
                <w:szCs w:val="28"/>
              </w:rPr>
              <w:t xml:space="preserve"> </w:t>
            </w:r>
            <w:proofErr w:type="spellStart"/>
            <w:r w:rsidRPr="00B0091B">
              <w:rPr>
                <w:rFonts w:ascii="Garamond" w:hAnsi="Garamond"/>
                <w:i/>
                <w:sz w:val="28"/>
                <w:szCs w:val="28"/>
              </w:rPr>
              <w:t>cadley</w:t>
            </w:r>
            <w:proofErr w:type="spellEnd"/>
            <w:r w:rsidRPr="00B0091B">
              <w:rPr>
                <w:rFonts w:ascii="Garamond" w:hAnsi="Garamond"/>
                <w:i/>
                <w:sz w:val="28"/>
                <w:szCs w:val="28"/>
              </w:rPr>
              <w:t xml:space="preserve"> </w:t>
            </w:r>
            <w:proofErr w:type="spellStart"/>
            <w:r w:rsidRPr="00B0091B">
              <w:rPr>
                <w:rFonts w:ascii="Garamond" w:hAnsi="Garamond"/>
                <w:i/>
                <w:sz w:val="28"/>
                <w:szCs w:val="28"/>
              </w:rPr>
              <w:t>trome</w:t>
            </w:r>
            <w:proofErr w:type="spellEnd"/>
            <w:r w:rsidR="002C617D" w:rsidRPr="002C617D">
              <w:rPr>
                <w:rFonts w:ascii="Garamond" w:hAnsi="Garamond"/>
                <w:sz w:val="28"/>
                <w:szCs w:val="28"/>
              </w:rPr>
              <w:t> ;</w:t>
            </w:r>
            <w:r w:rsidRPr="00B0091B">
              <w:rPr>
                <w:rFonts w:ascii="Garamond" w:hAnsi="Garamond"/>
                <w:sz w:val="28"/>
                <w:szCs w:val="28"/>
              </w:rPr>
              <w:t xml:space="preserve"> Ta </w:t>
            </w:r>
            <w:proofErr w:type="spellStart"/>
            <w:r w:rsidRPr="00B0091B">
              <w:rPr>
                <w:rFonts w:ascii="Garamond" w:hAnsi="Garamond"/>
                <w:sz w:val="28"/>
                <w:szCs w:val="28"/>
              </w:rPr>
              <w:t>shen</w:t>
            </w:r>
            <w:proofErr w:type="spellEnd"/>
            <w:r w:rsidRPr="00B0091B">
              <w:rPr>
                <w:rFonts w:ascii="Garamond" w:hAnsi="Garamond"/>
                <w:sz w:val="28"/>
                <w:szCs w:val="28"/>
              </w:rPr>
              <w:t xml:space="preserve">, </w:t>
            </w:r>
            <w:proofErr w:type="spellStart"/>
            <w:r w:rsidRPr="00B0091B">
              <w:rPr>
                <w:rFonts w:ascii="Garamond" w:hAnsi="Garamond"/>
                <w:sz w:val="28"/>
                <w:szCs w:val="28"/>
              </w:rPr>
              <w:t>te</w:t>
            </w:r>
            <w:proofErr w:type="spellEnd"/>
            <w:r w:rsidRPr="00B0091B">
              <w:rPr>
                <w:rFonts w:ascii="Garamond" w:hAnsi="Garamond"/>
                <w:sz w:val="28"/>
                <w:szCs w:val="28"/>
              </w:rPr>
              <w:t xml:space="preserve"> cur </w:t>
            </w:r>
            <w:proofErr w:type="spellStart"/>
            <w:r w:rsidRPr="00B0091B">
              <w:rPr>
                <w:rFonts w:ascii="Garamond" w:hAnsi="Garamond"/>
                <w:sz w:val="28"/>
                <w:szCs w:val="28"/>
              </w:rPr>
              <w:t>orroo</w:t>
            </w:r>
            <w:proofErr w:type="spellEnd"/>
            <w:r w:rsidRPr="00B0091B">
              <w:rPr>
                <w:rFonts w:ascii="Garamond" w:hAnsi="Garamond"/>
                <w:sz w:val="28"/>
                <w:szCs w:val="28"/>
              </w:rPr>
              <w:t xml:space="preserve"> </w:t>
            </w:r>
            <w:proofErr w:type="spellStart"/>
            <w:r w:rsidRPr="00B0091B">
              <w:rPr>
                <w:rFonts w:ascii="Garamond" w:hAnsi="Garamond"/>
                <w:sz w:val="28"/>
                <w:szCs w:val="28"/>
              </w:rPr>
              <w:t>ve</w:t>
            </w:r>
            <w:proofErr w:type="spellEnd"/>
            <w:r w:rsidRPr="00B0091B">
              <w:rPr>
                <w:rFonts w:ascii="Garamond" w:hAnsi="Garamond"/>
                <w:sz w:val="28"/>
                <w:szCs w:val="28"/>
              </w:rPr>
              <w:t xml:space="preserve"> </w:t>
            </w:r>
            <w:proofErr w:type="spellStart"/>
            <w:r w:rsidRPr="00B0091B">
              <w:rPr>
                <w:rFonts w:ascii="Garamond" w:hAnsi="Garamond"/>
                <w:sz w:val="28"/>
                <w:szCs w:val="28"/>
              </w:rPr>
              <w:t>fegooish</w:t>
            </w:r>
            <w:proofErr w:type="spellEnd"/>
            <w:r w:rsidRPr="00B0091B">
              <w:rPr>
                <w:rFonts w:ascii="Garamond" w:hAnsi="Garamond"/>
                <w:sz w:val="28"/>
                <w:szCs w:val="28"/>
              </w:rPr>
              <w:t xml:space="preserve"> </w:t>
            </w:r>
            <w:proofErr w:type="spellStart"/>
            <w:r w:rsidRPr="00B0091B">
              <w:rPr>
                <w:rFonts w:ascii="Garamond" w:hAnsi="Garamond"/>
                <w:sz w:val="28"/>
                <w:szCs w:val="28"/>
              </w:rPr>
              <w:t>ennaghtyn</w:t>
            </w:r>
            <w:proofErr w:type="spellEnd"/>
            <w:r w:rsidRPr="00B0091B">
              <w:rPr>
                <w:rFonts w:ascii="Garamond" w:hAnsi="Garamond"/>
                <w:sz w:val="28"/>
                <w:szCs w:val="28"/>
              </w:rPr>
              <w:t xml:space="preserve"> </w:t>
            </w:r>
            <w:proofErr w:type="spellStart"/>
            <w:r w:rsidRPr="00B0091B">
              <w:rPr>
                <w:rFonts w:ascii="Garamond" w:hAnsi="Garamond"/>
                <w:sz w:val="28"/>
                <w:szCs w:val="28"/>
              </w:rPr>
              <w:t>jeh</w:t>
            </w:r>
            <w:proofErr w:type="spellEnd"/>
            <w:r w:rsidRPr="00B0091B">
              <w:rPr>
                <w:rFonts w:ascii="Garamond" w:hAnsi="Garamond"/>
                <w:sz w:val="28"/>
                <w:szCs w:val="28"/>
              </w:rPr>
              <w:t xml:space="preserve"> </w:t>
            </w:r>
            <w:proofErr w:type="spellStart"/>
            <w:r w:rsidRPr="00B0091B">
              <w:rPr>
                <w:rFonts w:ascii="Garamond" w:hAnsi="Garamond"/>
                <w:sz w:val="28"/>
                <w:szCs w:val="28"/>
              </w:rPr>
              <w:t>ny</w:t>
            </w:r>
            <w:proofErr w:type="spellEnd"/>
            <w:r w:rsidRPr="00B0091B">
              <w:rPr>
                <w:rFonts w:ascii="Garamond" w:hAnsi="Garamond"/>
                <w:sz w:val="28"/>
                <w:szCs w:val="28"/>
              </w:rPr>
              <w:t xml:space="preserve"> ta </w:t>
            </w:r>
            <w:proofErr w:type="spellStart"/>
            <w:r w:rsidRPr="00B0091B">
              <w:rPr>
                <w:rFonts w:ascii="Garamond" w:hAnsi="Garamond"/>
                <w:sz w:val="28"/>
                <w:szCs w:val="28"/>
              </w:rPr>
              <w:t>bennalt</w:t>
            </w:r>
            <w:proofErr w:type="spellEnd"/>
            <w:r w:rsidRPr="00B0091B">
              <w:rPr>
                <w:rFonts w:ascii="Garamond" w:hAnsi="Garamond"/>
                <w:sz w:val="28"/>
                <w:szCs w:val="28"/>
              </w:rPr>
              <w:t xml:space="preserve"> </w:t>
            </w:r>
            <w:proofErr w:type="spellStart"/>
            <w:r w:rsidRPr="00B0091B">
              <w:rPr>
                <w:rFonts w:ascii="Garamond" w:hAnsi="Garamond"/>
                <w:sz w:val="28"/>
                <w:szCs w:val="28"/>
              </w:rPr>
              <w:t>rish</w:t>
            </w:r>
            <w:proofErr w:type="spellEnd"/>
            <w:r w:rsidRPr="00B0091B">
              <w:rPr>
                <w:rFonts w:ascii="Garamond" w:hAnsi="Garamond"/>
                <w:sz w:val="28"/>
                <w:szCs w:val="28"/>
              </w:rPr>
              <w:t xml:space="preserve"> y </w:t>
            </w:r>
            <w:proofErr w:type="spellStart"/>
            <w:r w:rsidRPr="00B0091B">
              <w:rPr>
                <w:rFonts w:ascii="Garamond" w:hAnsi="Garamond"/>
                <w:sz w:val="28"/>
                <w:szCs w:val="28"/>
              </w:rPr>
              <w:t>Teihl</w:t>
            </w:r>
            <w:proofErr w:type="spellEnd"/>
            <w:r w:rsidRPr="00B0091B">
              <w:rPr>
                <w:rFonts w:ascii="Garamond" w:hAnsi="Garamond"/>
                <w:sz w:val="28"/>
                <w:szCs w:val="28"/>
              </w:rPr>
              <w:t xml:space="preserve"> ta </w:t>
            </w:r>
            <w:proofErr w:type="spellStart"/>
            <w:r w:rsidRPr="00B0091B">
              <w:rPr>
                <w:rFonts w:ascii="Garamond" w:hAnsi="Garamond"/>
                <w:sz w:val="28"/>
                <w:szCs w:val="28"/>
              </w:rPr>
              <w:t>ry</w:t>
            </w:r>
            <w:proofErr w:type="spellEnd"/>
            <w:r w:rsidRPr="00B0091B">
              <w:rPr>
                <w:rFonts w:ascii="Garamond" w:hAnsi="Garamond"/>
                <w:sz w:val="28"/>
                <w:szCs w:val="28"/>
              </w:rPr>
              <w:t xml:space="preserve"> </w:t>
            </w:r>
            <w:proofErr w:type="spellStart"/>
            <w:r w:rsidRPr="00B0091B">
              <w:rPr>
                <w:rFonts w:ascii="Garamond" w:hAnsi="Garamond"/>
                <w:sz w:val="28"/>
                <w:szCs w:val="28"/>
              </w:rPr>
              <w:t>heet</w:t>
            </w:r>
            <w:proofErr w:type="spellEnd"/>
            <w:r w:rsidRPr="00B0091B">
              <w:rPr>
                <w:rFonts w:ascii="Garamond" w:hAnsi="Garamond"/>
                <w:sz w:val="28"/>
                <w:szCs w:val="28"/>
              </w:rPr>
              <w:t xml:space="preserve">, as </w:t>
            </w:r>
            <w:proofErr w:type="spellStart"/>
            <w:r w:rsidRPr="00B0091B">
              <w:rPr>
                <w:rFonts w:ascii="Garamond" w:hAnsi="Garamond"/>
                <w:i/>
                <w:sz w:val="28"/>
                <w:szCs w:val="28"/>
              </w:rPr>
              <w:t>dyn</w:t>
            </w:r>
            <w:proofErr w:type="spellEnd"/>
            <w:r w:rsidRPr="00B0091B">
              <w:rPr>
                <w:rFonts w:ascii="Garamond" w:hAnsi="Garamond"/>
                <w:i/>
                <w:sz w:val="28"/>
                <w:szCs w:val="28"/>
              </w:rPr>
              <w:t xml:space="preserve"> </w:t>
            </w:r>
            <w:proofErr w:type="spellStart"/>
            <w:r w:rsidRPr="00B0091B">
              <w:rPr>
                <w:rFonts w:ascii="Garamond" w:hAnsi="Garamond"/>
                <w:i/>
                <w:sz w:val="28"/>
                <w:szCs w:val="28"/>
              </w:rPr>
              <w:t>goamrey</w:t>
            </w:r>
            <w:proofErr w:type="spellEnd"/>
            <w:r w:rsidRPr="00B0091B">
              <w:rPr>
                <w:rFonts w:ascii="Garamond" w:hAnsi="Garamond"/>
                <w:i/>
                <w:sz w:val="28"/>
                <w:szCs w:val="28"/>
              </w:rPr>
              <w:t xml:space="preserve"> </w:t>
            </w:r>
            <w:proofErr w:type="spellStart"/>
            <w:r w:rsidRPr="00B0091B">
              <w:rPr>
                <w:rFonts w:ascii="Garamond" w:hAnsi="Garamond"/>
                <w:i/>
                <w:sz w:val="28"/>
                <w:szCs w:val="28"/>
              </w:rPr>
              <w:t>ad</w:t>
            </w:r>
            <w:proofErr w:type="spellEnd"/>
            <w:r w:rsidRPr="00B0091B">
              <w:rPr>
                <w:rFonts w:ascii="Garamond" w:hAnsi="Garamond"/>
                <w:i/>
                <w:sz w:val="28"/>
                <w:szCs w:val="28"/>
              </w:rPr>
              <w:t xml:space="preserve"> </w:t>
            </w:r>
            <w:proofErr w:type="spellStart"/>
            <w:r w:rsidRPr="00B0091B">
              <w:rPr>
                <w:rFonts w:ascii="Garamond" w:hAnsi="Garamond"/>
                <w:i/>
                <w:sz w:val="28"/>
                <w:szCs w:val="28"/>
              </w:rPr>
              <w:t>lesh</w:t>
            </w:r>
            <w:proofErr w:type="spellEnd"/>
            <w:r w:rsidRPr="00B0091B">
              <w:rPr>
                <w:rFonts w:ascii="Garamond" w:hAnsi="Garamond"/>
                <w:i/>
                <w:sz w:val="28"/>
                <w:szCs w:val="28"/>
              </w:rPr>
              <w:t xml:space="preserve"> </w:t>
            </w:r>
            <w:proofErr w:type="spellStart"/>
            <w:r w:rsidRPr="00B0091B">
              <w:rPr>
                <w:rFonts w:ascii="Garamond" w:hAnsi="Garamond"/>
                <w:i/>
                <w:sz w:val="28"/>
                <w:szCs w:val="28"/>
              </w:rPr>
              <w:t>frytlagyn</w:t>
            </w:r>
            <w:proofErr w:type="spellEnd"/>
            <w:r w:rsidRPr="00B0091B">
              <w:rPr>
                <w:rFonts w:ascii="Garamond" w:hAnsi="Garamond"/>
                <w:i/>
                <w:sz w:val="28"/>
                <w:szCs w:val="28"/>
              </w:rPr>
              <w:t xml:space="preserve"> </w:t>
            </w:r>
            <w:proofErr w:type="spellStart"/>
            <w:r w:rsidRPr="00B0091B">
              <w:rPr>
                <w:rFonts w:ascii="Garamond" w:hAnsi="Garamond"/>
                <w:i/>
                <w:sz w:val="28"/>
                <w:szCs w:val="28"/>
              </w:rPr>
              <w:t>sy</w:t>
            </w:r>
            <w:proofErr w:type="spellEnd"/>
            <w:r w:rsidRPr="00B0091B">
              <w:rPr>
                <w:rFonts w:ascii="Garamond" w:hAnsi="Garamond"/>
                <w:i/>
                <w:sz w:val="28"/>
                <w:szCs w:val="28"/>
              </w:rPr>
              <w:t xml:space="preserve"> </w:t>
            </w:r>
            <w:proofErr w:type="spellStart"/>
            <w:r w:rsidRPr="00B0091B">
              <w:rPr>
                <w:rFonts w:ascii="Garamond" w:hAnsi="Garamond"/>
                <w:i/>
                <w:sz w:val="28"/>
                <w:szCs w:val="28"/>
              </w:rPr>
              <w:t>teihl</w:t>
            </w:r>
            <w:proofErr w:type="spellEnd"/>
            <w:r w:rsidRPr="00B0091B">
              <w:rPr>
                <w:rFonts w:ascii="Garamond" w:hAnsi="Garamond"/>
                <w:i/>
                <w:sz w:val="28"/>
                <w:szCs w:val="28"/>
              </w:rPr>
              <w:t xml:space="preserve"> </w:t>
            </w:r>
            <w:proofErr w:type="spellStart"/>
            <w:r w:rsidRPr="00B0091B">
              <w:rPr>
                <w:rFonts w:ascii="Garamond" w:hAnsi="Garamond"/>
                <w:i/>
                <w:sz w:val="28"/>
                <w:szCs w:val="28"/>
              </w:rPr>
              <w:t>shoh</w:t>
            </w:r>
            <w:proofErr w:type="spellEnd"/>
            <w:r w:rsidRPr="00B0091B">
              <w:rPr>
                <w:rFonts w:ascii="Garamond" w:hAnsi="Garamond"/>
                <w:sz w:val="28"/>
                <w:szCs w:val="28"/>
              </w:rPr>
              <w:t xml:space="preserve">. </w:t>
            </w:r>
          </w:p>
        </w:tc>
        <w:tc>
          <w:tcPr>
            <w:tcW w:w="0" w:type="auto"/>
          </w:tcPr>
          <w:p w14:paraId="5079DE8A"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That the</w:t>
            </w:r>
            <w:r w:rsidRPr="00240FF0">
              <w:rPr>
                <w:rFonts w:ascii="Garamond" w:hAnsi="Garamond" w:cs="Times New Roman"/>
                <w:sz w:val="28"/>
              </w:rPr>
              <w:t xml:space="preserve"> Favours of God </w:t>
            </w:r>
            <w:r w:rsidRPr="00240FF0">
              <w:rPr>
                <w:rFonts w:ascii="Garamond" w:hAnsi="Garamond" w:cs="Times New Roman"/>
                <w:i/>
                <w:sz w:val="28"/>
              </w:rPr>
              <w:t>may not tempt you to Idleness, remember</w:t>
            </w:r>
            <w:r w:rsidRPr="00240FF0">
              <w:rPr>
                <w:rFonts w:ascii="Garamond" w:hAnsi="Garamond" w:cs="Times New Roman"/>
                <w:sz w:val="28"/>
              </w:rPr>
              <w:t>, That Slothfulness casteth into a deep Sleep</w:t>
            </w:r>
            <w:r w:rsidR="002C617D" w:rsidRPr="002C617D">
              <w:rPr>
                <w:rFonts w:ascii="Garamond" w:hAnsi="Garamond" w:cs="Times New Roman"/>
                <w:sz w:val="28"/>
              </w:rPr>
              <w:t> ;</w:t>
            </w:r>
            <w:r w:rsidRPr="00240FF0">
              <w:rPr>
                <w:rFonts w:ascii="Garamond" w:hAnsi="Garamond" w:cs="Times New Roman"/>
                <w:sz w:val="28"/>
              </w:rPr>
              <w:t xml:space="preserve"> </w:t>
            </w:r>
            <w:r w:rsidRPr="00240FF0">
              <w:rPr>
                <w:rFonts w:ascii="Garamond" w:hAnsi="Garamond" w:cs="Times New Roman"/>
                <w:i/>
                <w:sz w:val="28"/>
              </w:rPr>
              <w:t xml:space="preserve">That is, It makes Men insensible of what concerns the next World, and in </w:t>
            </w:r>
            <w:r w:rsidRPr="00C34C38">
              <w:rPr>
                <w:rFonts w:ascii="Garamond" w:hAnsi="Garamond" w:cs="Times New Roman"/>
                <w:sz w:val="28"/>
              </w:rPr>
              <w:t xml:space="preserve">this World covers them with </w:t>
            </w:r>
            <w:proofErr w:type="spellStart"/>
            <w:r w:rsidRPr="00C34C38">
              <w:rPr>
                <w:rFonts w:ascii="Garamond" w:hAnsi="Garamond" w:cs="Times New Roman"/>
                <w:sz w:val="28"/>
              </w:rPr>
              <w:t>Raggs</w:t>
            </w:r>
            <w:proofErr w:type="spellEnd"/>
            <w:r w:rsidRPr="00C34C38">
              <w:rPr>
                <w:rFonts w:ascii="Garamond" w:hAnsi="Garamond" w:cs="Times New Roman"/>
                <w:sz w:val="28"/>
              </w:rPr>
              <w:t>.</w:t>
            </w:r>
          </w:p>
        </w:tc>
        <w:tc>
          <w:tcPr>
            <w:tcW w:w="0" w:type="auto"/>
          </w:tcPr>
          <w:p w14:paraId="6E5B256D" w14:textId="77777777" w:rsidR="00C34C38" w:rsidRDefault="00C34C38" w:rsidP="00DB60C3">
            <w:pPr>
              <w:pStyle w:val="ListParagraph"/>
              <w:ind w:left="0"/>
              <w:rPr>
                <w:rFonts w:ascii="Garamond" w:hAnsi="Garamond" w:cs="Times New Roman"/>
                <w:sz w:val="20"/>
              </w:rPr>
            </w:pPr>
          </w:p>
          <w:p w14:paraId="39B7C9DF" w14:textId="77777777" w:rsidR="00C34C38" w:rsidRDefault="00C34C38" w:rsidP="00DB60C3">
            <w:pPr>
              <w:pStyle w:val="ListParagraph"/>
              <w:ind w:left="0"/>
              <w:rPr>
                <w:rFonts w:ascii="Garamond" w:hAnsi="Garamond" w:cs="Times New Roman"/>
                <w:sz w:val="20"/>
              </w:rPr>
            </w:pPr>
          </w:p>
          <w:p w14:paraId="5AC852D7" w14:textId="77777777" w:rsidR="00C34C38" w:rsidRDefault="00C34C38" w:rsidP="00DB60C3">
            <w:pPr>
              <w:pStyle w:val="ListParagraph"/>
              <w:ind w:left="0"/>
              <w:rPr>
                <w:rFonts w:ascii="Garamond" w:hAnsi="Garamond" w:cs="Times New Roman"/>
                <w:sz w:val="20"/>
              </w:rPr>
            </w:pPr>
          </w:p>
          <w:p w14:paraId="521EF259" w14:textId="77777777" w:rsidR="00C34C38" w:rsidRDefault="00C34C38" w:rsidP="00DB60C3">
            <w:pPr>
              <w:pStyle w:val="ListParagraph"/>
              <w:ind w:left="0"/>
              <w:rPr>
                <w:rFonts w:ascii="Garamond" w:hAnsi="Garamond" w:cs="Times New Roman"/>
                <w:sz w:val="20"/>
              </w:rPr>
            </w:pPr>
          </w:p>
          <w:p w14:paraId="08441DEC" w14:textId="77777777" w:rsidR="00C34C38" w:rsidRDefault="00C34C38" w:rsidP="00DB60C3">
            <w:pPr>
              <w:pStyle w:val="ListParagraph"/>
              <w:ind w:left="0"/>
              <w:rPr>
                <w:rFonts w:ascii="Garamond" w:hAnsi="Garamond" w:cs="Times New Roman"/>
                <w:sz w:val="20"/>
              </w:rPr>
            </w:pPr>
          </w:p>
          <w:p w14:paraId="383C9531" w14:textId="77777777" w:rsidR="00C34C38" w:rsidRDefault="00C34C38" w:rsidP="00DB60C3">
            <w:pPr>
              <w:pStyle w:val="ListParagraph"/>
              <w:ind w:left="0"/>
              <w:rPr>
                <w:rFonts w:ascii="Garamond" w:hAnsi="Garamond" w:cs="Times New Roman"/>
                <w:sz w:val="20"/>
              </w:rPr>
            </w:pPr>
          </w:p>
          <w:p w14:paraId="073443F5" w14:textId="77777777" w:rsidR="00C34C38" w:rsidRDefault="00C34C38" w:rsidP="00DB60C3">
            <w:pPr>
              <w:pStyle w:val="ListParagraph"/>
              <w:ind w:left="0"/>
              <w:rPr>
                <w:rFonts w:ascii="Garamond" w:hAnsi="Garamond" w:cs="Times New Roman"/>
                <w:sz w:val="20"/>
              </w:rPr>
            </w:pPr>
          </w:p>
          <w:p w14:paraId="7B1FC898" w14:textId="77777777" w:rsidR="00C34C38" w:rsidRPr="00C34C38" w:rsidRDefault="00C34C38" w:rsidP="00DB60C3">
            <w:pPr>
              <w:pStyle w:val="ListParagraph"/>
              <w:ind w:left="0"/>
              <w:rPr>
                <w:rFonts w:ascii="Garamond" w:hAnsi="Garamond" w:cs="Times New Roman"/>
                <w:sz w:val="20"/>
              </w:rPr>
            </w:pPr>
            <w:r>
              <w:rPr>
                <w:rFonts w:ascii="Garamond" w:hAnsi="Garamond" w:cs="Times New Roman"/>
                <w:sz w:val="20"/>
              </w:rPr>
              <w:t>Prov. 19. 15</w:t>
            </w:r>
          </w:p>
        </w:tc>
      </w:tr>
      <w:tr w:rsidR="00C34C38" w:rsidRPr="00240FF0" w14:paraId="49B18C31" w14:textId="77777777" w:rsidTr="003007D7">
        <w:tc>
          <w:tcPr>
            <w:tcW w:w="0" w:type="auto"/>
          </w:tcPr>
          <w:p w14:paraId="21819123" w14:textId="77777777" w:rsidR="00C34C38" w:rsidRPr="00B0091B" w:rsidRDefault="00C34C38" w:rsidP="00DB60C3">
            <w:pPr>
              <w:pStyle w:val="CM3"/>
              <w:widowControl/>
              <w:spacing w:line="240" w:lineRule="auto"/>
              <w:ind w:firstLine="227"/>
              <w:jc w:val="both"/>
              <w:rPr>
                <w:rFonts w:ascii="Garamond" w:hAnsi="Garamond"/>
                <w:sz w:val="28"/>
                <w:szCs w:val="28"/>
              </w:rPr>
            </w:pPr>
            <w:r>
              <w:rPr>
                <w:rFonts w:ascii="Garamond" w:hAnsi="Garamond"/>
                <w:sz w:val="28"/>
                <w:szCs w:val="28"/>
              </w:rPr>
              <w:t xml:space="preserve">As </w:t>
            </w:r>
            <w:proofErr w:type="spellStart"/>
            <w:r>
              <w:rPr>
                <w:rFonts w:ascii="Garamond" w:hAnsi="Garamond"/>
                <w:sz w:val="28"/>
                <w:szCs w:val="28"/>
              </w:rPr>
              <w:t>eisht</w:t>
            </w:r>
            <w:proofErr w:type="spellEnd"/>
            <w:r>
              <w:rPr>
                <w:rFonts w:ascii="Garamond" w:hAnsi="Garamond"/>
                <w:sz w:val="28"/>
                <w:szCs w:val="28"/>
              </w:rPr>
              <w:t xml:space="preserve"> </w:t>
            </w:r>
            <w:proofErr w:type="spellStart"/>
            <w:r>
              <w:rPr>
                <w:rFonts w:ascii="Garamond" w:hAnsi="Garamond"/>
                <w:sz w:val="28"/>
                <w:szCs w:val="28"/>
              </w:rPr>
              <w:t>man</w:t>
            </w:r>
            <w:r w:rsidRPr="00B0091B">
              <w:rPr>
                <w:rFonts w:ascii="Garamond" w:hAnsi="Garamond"/>
                <w:sz w:val="28"/>
                <w:szCs w:val="28"/>
              </w:rPr>
              <w:t>agh</w:t>
            </w:r>
            <w:proofErr w:type="spellEnd"/>
            <w:r w:rsidRPr="00B0091B">
              <w:rPr>
                <w:rFonts w:ascii="Garamond" w:hAnsi="Garamond"/>
                <w:sz w:val="28"/>
                <w:szCs w:val="28"/>
              </w:rPr>
              <w:t xml:space="preserve"> </w:t>
            </w:r>
            <w:proofErr w:type="spellStart"/>
            <w:r w:rsidRPr="00B0091B">
              <w:rPr>
                <w:rFonts w:ascii="Garamond" w:hAnsi="Garamond"/>
                <w:sz w:val="28"/>
                <w:szCs w:val="28"/>
              </w:rPr>
              <w:t>lig</w:t>
            </w:r>
            <w:proofErr w:type="spellEnd"/>
            <w:r w:rsidRPr="00B0091B">
              <w:rPr>
                <w:rFonts w:ascii="Garamond" w:hAnsi="Garamond"/>
                <w:sz w:val="28"/>
                <w:szCs w:val="28"/>
              </w:rPr>
              <w:t xml:space="preserve"> </w:t>
            </w:r>
            <w:proofErr w:type="spellStart"/>
            <w:r w:rsidRPr="00B0091B">
              <w:rPr>
                <w:rFonts w:ascii="Garamond" w:hAnsi="Garamond"/>
                <w:sz w:val="28"/>
                <w:szCs w:val="28"/>
              </w:rPr>
              <w:t>oo</w:t>
            </w:r>
            <w:proofErr w:type="spellEnd"/>
            <w:r w:rsidRPr="00B0091B">
              <w:rPr>
                <w:rFonts w:ascii="Garamond" w:hAnsi="Garamond"/>
                <w:sz w:val="28"/>
                <w:szCs w:val="28"/>
              </w:rPr>
              <w:t xml:space="preserve"> da </w:t>
            </w:r>
            <w:proofErr w:type="spellStart"/>
            <w:r w:rsidRPr="00B0091B">
              <w:rPr>
                <w:rFonts w:ascii="Garamond" w:hAnsi="Garamond"/>
                <w:sz w:val="28"/>
                <w:szCs w:val="28"/>
              </w:rPr>
              <w:t>obb</w:t>
            </w:r>
            <w:r>
              <w:rPr>
                <w:rFonts w:ascii="Garamond" w:hAnsi="Garamond"/>
                <w:sz w:val="28"/>
                <w:szCs w:val="28"/>
              </w:rPr>
              <w:t>e</w:t>
            </w:r>
            <w:r w:rsidRPr="00B0091B">
              <w:rPr>
                <w:rFonts w:ascii="Garamond" w:hAnsi="Garamond"/>
                <w:sz w:val="28"/>
                <w:szCs w:val="28"/>
              </w:rPr>
              <w:t>r</w:t>
            </w:r>
            <w:proofErr w:type="spellEnd"/>
            <w:r w:rsidRPr="00B0091B">
              <w:rPr>
                <w:rFonts w:ascii="Garamond" w:hAnsi="Garamond"/>
                <w:sz w:val="28"/>
                <w:szCs w:val="28"/>
              </w:rPr>
              <w:t xml:space="preserve"> </w:t>
            </w:r>
            <w:proofErr w:type="spellStart"/>
            <w:r w:rsidRPr="00B0091B">
              <w:rPr>
                <w:rFonts w:ascii="Garamond" w:hAnsi="Garamond"/>
                <w:sz w:val="28"/>
                <w:szCs w:val="28"/>
              </w:rPr>
              <w:t>seihl-tagh</w:t>
            </w:r>
            <w:proofErr w:type="spellEnd"/>
            <w:r w:rsidRPr="00B0091B">
              <w:rPr>
                <w:rFonts w:ascii="Garamond" w:hAnsi="Garamond"/>
                <w:sz w:val="28"/>
                <w:szCs w:val="28"/>
              </w:rPr>
              <w:t xml:space="preserve"> </w:t>
            </w:r>
            <w:proofErr w:type="spellStart"/>
            <w:r w:rsidRPr="00B0091B">
              <w:rPr>
                <w:rFonts w:ascii="Garamond" w:hAnsi="Garamond"/>
                <w:sz w:val="28"/>
                <w:szCs w:val="28"/>
              </w:rPr>
              <w:t>erbee</w:t>
            </w:r>
            <w:proofErr w:type="spellEnd"/>
            <w:r w:rsidRPr="00B0091B">
              <w:rPr>
                <w:rFonts w:ascii="Garamond" w:hAnsi="Garamond"/>
                <w:sz w:val="28"/>
                <w:szCs w:val="28"/>
              </w:rPr>
              <w:t xml:space="preserve"> </w:t>
            </w:r>
            <w:proofErr w:type="spellStart"/>
            <w:r w:rsidRPr="00B0091B">
              <w:rPr>
                <w:rFonts w:ascii="Garamond" w:hAnsi="Garamond"/>
                <w:sz w:val="28"/>
                <w:szCs w:val="28"/>
              </w:rPr>
              <w:t>dy</w:t>
            </w:r>
            <w:proofErr w:type="spellEnd"/>
            <w:r w:rsidRPr="00B0091B">
              <w:rPr>
                <w:rFonts w:ascii="Garamond" w:hAnsi="Garamond"/>
                <w:sz w:val="28"/>
                <w:szCs w:val="28"/>
              </w:rPr>
              <w:t xml:space="preserve"> </w:t>
            </w:r>
            <w:proofErr w:type="spellStart"/>
            <w:r w:rsidRPr="00B0091B">
              <w:rPr>
                <w:rFonts w:ascii="Garamond" w:hAnsi="Garamond"/>
                <w:sz w:val="28"/>
                <w:szCs w:val="28"/>
              </w:rPr>
              <w:t>chumrail</w:t>
            </w:r>
            <w:proofErr w:type="spellEnd"/>
            <w:r w:rsidRPr="00B0091B">
              <w:rPr>
                <w:rFonts w:ascii="Garamond" w:hAnsi="Garamond"/>
                <w:sz w:val="28"/>
                <w:szCs w:val="28"/>
              </w:rPr>
              <w:t xml:space="preserve"> </w:t>
            </w:r>
            <w:proofErr w:type="spellStart"/>
            <w:r w:rsidRPr="00B0091B">
              <w:rPr>
                <w:rFonts w:ascii="Garamond" w:hAnsi="Garamond"/>
                <w:sz w:val="28"/>
                <w:szCs w:val="28"/>
              </w:rPr>
              <w:t>veih</w:t>
            </w:r>
            <w:proofErr w:type="spellEnd"/>
            <w:r w:rsidRPr="00B0091B">
              <w:rPr>
                <w:rFonts w:ascii="Garamond" w:hAnsi="Garamond"/>
                <w:sz w:val="28"/>
                <w:szCs w:val="28"/>
              </w:rPr>
              <w:t xml:space="preserve"> </w:t>
            </w:r>
            <w:proofErr w:type="spellStart"/>
            <w:r w:rsidRPr="00B0091B">
              <w:rPr>
                <w:rFonts w:ascii="Garamond" w:hAnsi="Garamond"/>
                <w:sz w:val="28"/>
                <w:szCs w:val="28"/>
              </w:rPr>
              <w:t>Jee</w:t>
            </w:r>
            <w:proofErr w:type="spellEnd"/>
            <w:r w:rsidRPr="00B0091B">
              <w:rPr>
                <w:rFonts w:ascii="Garamond" w:hAnsi="Garamond"/>
                <w:sz w:val="28"/>
                <w:szCs w:val="28"/>
              </w:rPr>
              <w:t xml:space="preserve"> y </w:t>
            </w:r>
            <w:proofErr w:type="spellStart"/>
            <w:r w:rsidRPr="00B0091B">
              <w:rPr>
                <w:rFonts w:ascii="Garamond" w:hAnsi="Garamond"/>
                <w:sz w:val="28"/>
                <w:szCs w:val="28"/>
              </w:rPr>
              <w:t>hirveish</w:t>
            </w:r>
            <w:proofErr w:type="spellEnd"/>
            <w:r w:rsidRPr="00B0091B">
              <w:rPr>
                <w:rFonts w:ascii="Garamond" w:hAnsi="Garamond"/>
                <w:sz w:val="28"/>
                <w:szCs w:val="28"/>
              </w:rPr>
              <w:t xml:space="preserve"> </w:t>
            </w:r>
            <w:proofErr w:type="spellStart"/>
            <w:r w:rsidRPr="00B0091B">
              <w:rPr>
                <w:rFonts w:ascii="Garamond" w:hAnsi="Garamond"/>
                <w:sz w:val="28"/>
                <w:szCs w:val="28"/>
              </w:rPr>
              <w:t>gagh</w:t>
            </w:r>
            <w:proofErr w:type="spellEnd"/>
            <w:r w:rsidRPr="00B0091B">
              <w:rPr>
                <w:rFonts w:ascii="Garamond" w:hAnsi="Garamond"/>
                <w:sz w:val="28"/>
                <w:szCs w:val="28"/>
              </w:rPr>
              <w:t xml:space="preserve"> </w:t>
            </w:r>
            <w:proofErr w:type="spellStart"/>
            <w:r w:rsidRPr="00B0091B">
              <w:rPr>
                <w:rFonts w:ascii="Garamond" w:hAnsi="Garamond"/>
                <w:sz w:val="28"/>
                <w:szCs w:val="28"/>
              </w:rPr>
              <w:t>laa</w:t>
            </w:r>
            <w:proofErr w:type="spellEnd"/>
            <w:r w:rsidRPr="00B0091B">
              <w:rPr>
                <w:rFonts w:ascii="Garamond" w:hAnsi="Garamond"/>
                <w:sz w:val="28"/>
                <w:szCs w:val="28"/>
              </w:rPr>
              <w:t xml:space="preserve">, </w:t>
            </w:r>
            <w:proofErr w:type="spellStart"/>
            <w:r w:rsidRPr="00B0091B">
              <w:rPr>
                <w:rFonts w:ascii="Garamond" w:hAnsi="Garamond"/>
                <w:sz w:val="28"/>
                <w:szCs w:val="28"/>
              </w:rPr>
              <w:t>freilee</w:t>
            </w:r>
            <w:proofErr w:type="spellEnd"/>
            <w:r w:rsidRPr="00B0091B">
              <w:rPr>
                <w:rFonts w:ascii="Garamond" w:hAnsi="Garamond"/>
                <w:sz w:val="28"/>
                <w:szCs w:val="28"/>
              </w:rPr>
              <w:t xml:space="preserve"> eh </w:t>
            </w:r>
            <w:proofErr w:type="spellStart"/>
            <w:r w:rsidRPr="00B0091B">
              <w:rPr>
                <w:rFonts w:ascii="Garamond" w:hAnsi="Garamond"/>
                <w:sz w:val="28"/>
                <w:szCs w:val="28"/>
              </w:rPr>
              <w:t>ayns</w:t>
            </w:r>
            <w:proofErr w:type="spellEnd"/>
            <w:r w:rsidRPr="00B0091B">
              <w:rPr>
                <w:rFonts w:ascii="Garamond" w:hAnsi="Garamond"/>
                <w:sz w:val="28"/>
                <w:szCs w:val="28"/>
              </w:rPr>
              <w:t xml:space="preserve"> </w:t>
            </w:r>
            <w:proofErr w:type="spellStart"/>
            <w:r w:rsidRPr="00B0091B">
              <w:rPr>
                <w:rFonts w:ascii="Garamond" w:hAnsi="Garamond"/>
                <w:sz w:val="28"/>
                <w:szCs w:val="28"/>
              </w:rPr>
              <w:t>dt’aigney</w:t>
            </w:r>
            <w:proofErr w:type="spellEnd"/>
            <w:r w:rsidRPr="00B0091B">
              <w:rPr>
                <w:rFonts w:ascii="Garamond" w:hAnsi="Garamond"/>
                <w:sz w:val="28"/>
                <w:szCs w:val="28"/>
              </w:rPr>
              <w:t xml:space="preserve"> </w:t>
            </w:r>
            <w:proofErr w:type="spellStart"/>
            <w:r w:rsidRPr="00B0091B">
              <w:rPr>
                <w:rFonts w:ascii="Garamond" w:hAnsi="Garamond"/>
                <w:sz w:val="28"/>
                <w:szCs w:val="28"/>
              </w:rPr>
              <w:t>tushtey</w:t>
            </w:r>
            <w:proofErr w:type="spellEnd"/>
            <w:r w:rsidRPr="00B0091B">
              <w:rPr>
                <w:rFonts w:ascii="Garamond" w:hAnsi="Garamond"/>
                <w:sz w:val="28"/>
                <w:szCs w:val="28"/>
              </w:rPr>
              <w:t xml:space="preserve"> </w:t>
            </w:r>
            <w:proofErr w:type="spellStart"/>
            <w:r w:rsidRPr="00B0091B">
              <w:rPr>
                <w:rFonts w:ascii="Garamond" w:hAnsi="Garamond"/>
                <w:sz w:val="28"/>
                <w:szCs w:val="28"/>
              </w:rPr>
              <w:t>kinjagh</w:t>
            </w:r>
            <w:proofErr w:type="spellEnd"/>
            <w:r w:rsidRPr="00B0091B">
              <w:rPr>
                <w:rFonts w:ascii="Garamond" w:hAnsi="Garamond"/>
                <w:sz w:val="28"/>
                <w:szCs w:val="28"/>
              </w:rPr>
              <w:t xml:space="preserve"> </w:t>
            </w:r>
            <w:proofErr w:type="spellStart"/>
            <w:r w:rsidRPr="00B0091B">
              <w:rPr>
                <w:rFonts w:ascii="Garamond" w:hAnsi="Garamond"/>
                <w:sz w:val="28"/>
                <w:szCs w:val="28"/>
              </w:rPr>
              <w:t>dy</w:t>
            </w:r>
            <w:proofErr w:type="spellEnd"/>
            <w:r w:rsidRPr="00B0091B">
              <w:rPr>
                <w:rFonts w:ascii="Garamond" w:hAnsi="Garamond"/>
                <w:sz w:val="28"/>
                <w:szCs w:val="28"/>
              </w:rPr>
              <w:t xml:space="preserve"> nee er </w:t>
            </w:r>
            <w:proofErr w:type="spellStart"/>
            <w:r w:rsidRPr="00B0091B">
              <w:rPr>
                <w:rFonts w:ascii="Garamond" w:hAnsi="Garamond"/>
                <w:sz w:val="28"/>
                <w:szCs w:val="28"/>
              </w:rPr>
              <w:t>Jee</w:t>
            </w:r>
            <w:proofErr w:type="spellEnd"/>
            <w:r w:rsidRPr="00B0091B">
              <w:rPr>
                <w:rFonts w:ascii="Garamond" w:hAnsi="Garamond"/>
                <w:sz w:val="28"/>
                <w:szCs w:val="28"/>
              </w:rPr>
              <w:t xml:space="preserve"> </w:t>
            </w:r>
            <w:proofErr w:type="spellStart"/>
            <w:r w:rsidRPr="00B0091B">
              <w:rPr>
                <w:rFonts w:ascii="Garamond" w:hAnsi="Garamond"/>
                <w:sz w:val="28"/>
                <w:szCs w:val="28"/>
              </w:rPr>
              <w:t>t’ow</w:t>
            </w:r>
            <w:proofErr w:type="spellEnd"/>
            <w:r w:rsidRPr="00B0091B">
              <w:rPr>
                <w:rFonts w:ascii="Garamond" w:hAnsi="Garamond"/>
                <w:sz w:val="28"/>
                <w:szCs w:val="28"/>
              </w:rPr>
              <w:t xml:space="preserve"> </w:t>
            </w:r>
            <w:proofErr w:type="spellStart"/>
            <w:r w:rsidRPr="00B0091B">
              <w:rPr>
                <w:rFonts w:ascii="Garamond" w:hAnsi="Garamond"/>
                <w:sz w:val="28"/>
                <w:szCs w:val="28"/>
              </w:rPr>
              <w:t>treshteil</w:t>
            </w:r>
            <w:proofErr w:type="spellEnd"/>
            <w:r w:rsidRPr="00B0091B">
              <w:rPr>
                <w:rFonts w:ascii="Garamond" w:hAnsi="Garamond"/>
                <w:sz w:val="28"/>
                <w:szCs w:val="28"/>
              </w:rPr>
              <w:t xml:space="preserve"> son </w:t>
            </w:r>
            <w:proofErr w:type="spellStart"/>
            <w:r w:rsidRPr="00B0091B">
              <w:rPr>
                <w:rFonts w:ascii="Garamond" w:hAnsi="Garamond"/>
                <w:sz w:val="28"/>
                <w:szCs w:val="28"/>
              </w:rPr>
              <w:t>bannaghtyn</w:t>
            </w:r>
            <w:proofErr w:type="spellEnd"/>
            <w:r w:rsidRPr="00B0091B">
              <w:rPr>
                <w:rFonts w:ascii="Garamond" w:hAnsi="Garamond"/>
                <w:sz w:val="28"/>
                <w:szCs w:val="28"/>
              </w:rPr>
              <w:t xml:space="preserve"> y </w:t>
            </w:r>
            <w:proofErr w:type="spellStart"/>
            <w:r w:rsidRPr="00B0091B">
              <w:rPr>
                <w:rFonts w:ascii="Garamond" w:hAnsi="Garamond"/>
                <w:sz w:val="28"/>
                <w:szCs w:val="28"/>
              </w:rPr>
              <w:t>Teihl</w:t>
            </w:r>
            <w:proofErr w:type="spellEnd"/>
            <w:r w:rsidRPr="00B0091B">
              <w:rPr>
                <w:rFonts w:ascii="Garamond" w:hAnsi="Garamond"/>
                <w:sz w:val="28"/>
                <w:szCs w:val="28"/>
              </w:rPr>
              <w:t xml:space="preserve"> </w:t>
            </w:r>
            <w:proofErr w:type="spellStart"/>
            <w:r w:rsidRPr="00B0091B">
              <w:rPr>
                <w:rFonts w:ascii="Garamond" w:hAnsi="Garamond"/>
                <w:sz w:val="28"/>
                <w:szCs w:val="28"/>
              </w:rPr>
              <w:t>shoh</w:t>
            </w:r>
            <w:proofErr w:type="spellEnd"/>
            <w:r w:rsidRPr="00B0091B">
              <w:rPr>
                <w:rFonts w:ascii="Garamond" w:hAnsi="Garamond"/>
                <w:sz w:val="28"/>
                <w:szCs w:val="28"/>
              </w:rPr>
              <w:t xml:space="preserve"> as y </w:t>
            </w:r>
            <w:proofErr w:type="spellStart"/>
            <w:r w:rsidRPr="00B0091B">
              <w:rPr>
                <w:rFonts w:ascii="Garamond" w:hAnsi="Garamond"/>
                <w:sz w:val="28"/>
                <w:szCs w:val="28"/>
              </w:rPr>
              <w:t>Teihl</w:t>
            </w:r>
            <w:proofErr w:type="spellEnd"/>
            <w:r w:rsidRPr="00B0091B">
              <w:rPr>
                <w:rFonts w:ascii="Garamond" w:hAnsi="Garamond"/>
                <w:sz w:val="28"/>
                <w:szCs w:val="28"/>
              </w:rPr>
              <w:t xml:space="preserve"> ta </w:t>
            </w:r>
            <w:proofErr w:type="spellStart"/>
            <w:r w:rsidRPr="00B0091B">
              <w:rPr>
                <w:rFonts w:ascii="Garamond" w:hAnsi="Garamond"/>
                <w:sz w:val="28"/>
                <w:szCs w:val="28"/>
              </w:rPr>
              <w:t>ry</w:t>
            </w:r>
            <w:proofErr w:type="spellEnd"/>
            <w:r w:rsidRPr="00B0091B">
              <w:rPr>
                <w:rFonts w:ascii="Garamond" w:hAnsi="Garamond"/>
                <w:sz w:val="28"/>
                <w:szCs w:val="28"/>
              </w:rPr>
              <w:t xml:space="preserve"> </w:t>
            </w:r>
            <w:proofErr w:type="spellStart"/>
            <w:r w:rsidRPr="00B0091B">
              <w:rPr>
                <w:rFonts w:ascii="Garamond" w:hAnsi="Garamond"/>
                <w:sz w:val="28"/>
                <w:szCs w:val="28"/>
              </w:rPr>
              <w:t>heet</w:t>
            </w:r>
            <w:proofErr w:type="spellEnd"/>
            <w:r w:rsidRPr="00B0091B">
              <w:rPr>
                <w:rFonts w:ascii="Garamond" w:hAnsi="Garamond"/>
                <w:sz w:val="28"/>
                <w:szCs w:val="28"/>
              </w:rPr>
              <w:t xml:space="preserve">. </w:t>
            </w:r>
          </w:p>
        </w:tc>
        <w:tc>
          <w:tcPr>
            <w:tcW w:w="0" w:type="auto"/>
          </w:tcPr>
          <w:p w14:paraId="02A9BE24"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 xml:space="preserve">And lastly, If you let no worldly Business hinder you from serving God daily, it will keep in your Mind, a constant sense </w:t>
            </w:r>
            <w:r w:rsidRPr="00240FF0">
              <w:rPr>
                <w:rFonts w:ascii="Garamond" w:hAnsi="Garamond" w:cs="Times New Roman"/>
                <w:sz w:val="28"/>
              </w:rPr>
              <w:t xml:space="preserve">of your Dependence </w:t>
            </w:r>
            <w:r w:rsidRPr="00240FF0">
              <w:rPr>
                <w:rFonts w:ascii="Garamond" w:hAnsi="Garamond" w:cs="Times New Roman"/>
                <w:i/>
                <w:sz w:val="28"/>
              </w:rPr>
              <w:t>upon him, for the Blessings of this World, and of the World to come.</w:t>
            </w:r>
          </w:p>
        </w:tc>
        <w:tc>
          <w:tcPr>
            <w:tcW w:w="0" w:type="auto"/>
          </w:tcPr>
          <w:p w14:paraId="44F01710" w14:textId="77777777" w:rsidR="00C34C38" w:rsidRPr="00F5668C" w:rsidRDefault="00C34C38" w:rsidP="00DB60C3">
            <w:pPr>
              <w:pStyle w:val="ListParagraph"/>
              <w:ind w:left="0"/>
              <w:rPr>
                <w:rFonts w:ascii="Garamond" w:hAnsi="Garamond" w:cs="Times New Roman"/>
                <w:i/>
                <w:sz w:val="20"/>
              </w:rPr>
            </w:pPr>
          </w:p>
        </w:tc>
      </w:tr>
      <w:tr w:rsidR="00C34C38" w:rsidRPr="00240FF0" w14:paraId="052E9213" w14:textId="77777777" w:rsidTr="003007D7">
        <w:tc>
          <w:tcPr>
            <w:tcW w:w="0" w:type="auto"/>
          </w:tcPr>
          <w:p w14:paraId="3B5C1A4E" w14:textId="77777777" w:rsidR="00C34C38" w:rsidRPr="00B0091B" w:rsidRDefault="00C34C38" w:rsidP="00DB60C3">
            <w:pPr>
              <w:pStyle w:val="CM3"/>
              <w:widowControl/>
              <w:spacing w:line="240" w:lineRule="auto"/>
              <w:ind w:firstLine="227"/>
              <w:jc w:val="both"/>
              <w:rPr>
                <w:rFonts w:ascii="Garamond" w:hAnsi="Garamond"/>
                <w:sz w:val="28"/>
                <w:szCs w:val="28"/>
              </w:rPr>
            </w:pPr>
            <w:r w:rsidRPr="00B0091B">
              <w:rPr>
                <w:rFonts w:ascii="Garamond" w:hAnsi="Garamond"/>
                <w:i/>
                <w:sz w:val="28"/>
                <w:szCs w:val="28"/>
              </w:rPr>
              <w:t>Q.</w:t>
            </w:r>
            <w:r w:rsidRPr="00B0091B">
              <w:rPr>
                <w:rFonts w:ascii="Garamond" w:hAnsi="Garamond"/>
                <w:sz w:val="28"/>
                <w:szCs w:val="28"/>
              </w:rPr>
              <w:t xml:space="preserve"> </w:t>
            </w:r>
            <w:proofErr w:type="spellStart"/>
            <w:r w:rsidRPr="00B0091B">
              <w:rPr>
                <w:rFonts w:ascii="Garamond" w:hAnsi="Garamond"/>
                <w:sz w:val="28"/>
                <w:szCs w:val="28"/>
              </w:rPr>
              <w:t>Shegin</w:t>
            </w:r>
            <w:proofErr w:type="spellEnd"/>
            <w:r w:rsidRPr="00B0091B">
              <w:rPr>
                <w:rFonts w:ascii="Garamond" w:hAnsi="Garamond"/>
                <w:sz w:val="28"/>
                <w:szCs w:val="28"/>
              </w:rPr>
              <w:t xml:space="preserve"> </w:t>
            </w:r>
            <w:proofErr w:type="spellStart"/>
            <w:r w:rsidRPr="00B0091B">
              <w:rPr>
                <w:rFonts w:ascii="Garamond" w:hAnsi="Garamond"/>
                <w:sz w:val="28"/>
                <w:szCs w:val="28"/>
              </w:rPr>
              <w:t>dou</w:t>
            </w:r>
            <w:proofErr w:type="spellEnd"/>
            <w:r w:rsidRPr="00B0091B">
              <w:rPr>
                <w:rFonts w:ascii="Garamond" w:hAnsi="Garamond"/>
                <w:sz w:val="28"/>
                <w:szCs w:val="28"/>
              </w:rPr>
              <w:t xml:space="preserve"> nish </w:t>
            </w:r>
            <w:proofErr w:type="spellStart"/>
            <w:r w:rsidRPr="00B0091B">
              <w:rPr>
                <w:rFonts w:ascii="Garamond" w:hAnsi="Garamond"/>
                <w:sz w:val="28"/>
                <w:szCs w:val="28"/>
              </w:rPr>
              <w:t>gearree</w:t>
            </w:r>
            <w:proofErr w:type="spellEnd"/>
            <w:r w:rsidRPr="00B0091B">
              <w:rPr>
                <w:rFonts w:ascii="Garamond" w:hAnsi="Garamond"/>
                <w:sz w:val="28"/>
                <w:szCs w:val="28"/>
              </w:rPr>
              <w:t xml:space="preserve"> </w:t>
            </w:r>
            <w:proofErr w:type="spellStart"/>
            <w:r w:rsidRPr="00B0091B">
              <w:rPr>
                <w:rFonts w:ascii="Garamond" w:hAnsi="Garamond"/>
                <w:sz w:val="28"/>
                <w:szCs w:val="28"/>
              </w:rPr>
              <w:t>erriu</w:t>
            </w:r>
            <w:proofErr w:type="spellEnd"/>
            <w:r w:rsidRPr="00B0091B">
              <w:rPr>
                <w:rFonts w:ascii="Garamond" w:hAnsi="Garamond"/>
                <w:sz w:val="28"/>
                <w:szCs w:val="28"/>
              </w:rPr>
              <w:t xml:space="preserve"> </w:t>
            </w:r>
            <w:proofErr w:type="spellStart"/>
            <w:r w:rsidRPr="00B0091B">
              <w:rPr>
                <w:rFonts w:ascii="Garamond" w:hAnsi="Garamond"/>
                <w:sz w:val="28"/>
                <w:szCs w:val="28"/>
              </w:rPr>
              <w:t>d’insh</w:t>
            </w:r>
            <w:proofErr w:type="spellEnd"/>
            <w:r w:rsidRPr="00B0091B">
              <w:rPr>
                <w:rFonts w:ascii="Garamond" w:hAnsi="Garamond"/>
                <w:sz w:val="28"/>
                <w:szCs w:val="28"/>
              </w:rPr>
              <w:t xml:space="preserve"> </w:t>
            </w:r>
            <w:proofErr w:type="spellStart"/>
            <w:r w:rsidRPr="00B0091B">
              <w:rPr>
                <w:rFonts w:ascii="Garamond" w:hAnsi="Garamond"/>
                <w:sz w:val="28"/>
                <w:szCs w:val="28"/>
              </w:rPr>
              <w:t>dou</w:t>
            </w:r>
            <w:proofErr w:type="spellEnd"/>
            <w:r w:rsidRPr="00B0091B">
              <w:rPr>
                <w:rFonts w:ascii="Garamond" w:hAnsi="Garamond"/>
                <w:sz w:val="28"/>
                <w:szCs w:val="28"/>
              </w:rPr>
              <w:t xml:space="preserve"> </w:t>
            </w:r>
            <w:proofErr w:type="spellStart"/>
            <w:r w:rsidRPr="00B0091B">
              <w:rPr>
                <w:rFonts w:ascii="Garamond" w:hAnsi="Garamond"/>
                <w:sz w:val="28"/>
                <w:szCs w:val="28"/>
              </w:rPr>
              <w:t>cre</w:t>
            </w:r>
            <w:proofErr w:type="spellEnd"/>
            <w:r w:rsidRPr="00B0091B">
              <w:rPr>
                <w:rFonts w:ascii="Garamond" w:hAnsi="Garamond"/>
                <w:sz w:val="28"/>
                <w:szCs w:val="28"/>
              </w:rPr>
              <w:t xml:space="preserve"> ta </w:t>
            </w:r>
            <w:proofErr w:type="spellStart"/>
            <w:r w:rsidRPr="00B0091B">
              <w:rPr>
                <w:rFonts w:ascii="Garamond" w:hAnsi="Garamond"/>
                <w:i/>
                <w:sz w:val="28"/>
                <w:szCs w:val="28"/>
              </w:rPr>
              <w:t>moyrn</w:t>
            </w:r>
            <w:proofErr w:type="spellEnd"/>
            <w:r w:rsidRPr="00B0091B">
              <w:rPr>
                <w:rFonts w:ascii="Garamond" w:hAnsi="Garamond"/>
                <w:i/>
                <w:sz w:val="28"/>
                <w:szCs w:val="28"/>
              </w:rPr>
              <w:t xml:space="preserve"> y </w:t>
            </w:r>
            <w:proofErr w:type="spellStart"/>
            <w:r w:rsidRPr="00B0091B">
              <w:rPr>
                <w:rFonts w:ascii="Garamond" w:hAnsi="Garamond"/>
                <w:i/>
                <w:sz w:val="28"/>
                <w:szCs w:val="28"/>
              </w:rPr>
              <w:t>vea</w:t>
            </w:r>
            <w:proofErr w:type="spellEnd"/>
            <w:r w:rsidRPr="00B0091B">
              <w:rPr>
                <w:rFonts w:ascii="Garamond" w:hAnsi="Garamond"/>
                <w:sz w:val="28"/>
                <w:szCs w:val="28"/>
              </w:rPr>
              <w:t xml:space="preserve"> </w:t>
            </w:r>
            <w:proofErr w:type="spellStart"/>
            <w:r w:rsidRPr="00B0091B">
              <w:rPr>
                <w:rFonts w:ascii="Garamond" w:hAnsi="Garamond"/>
                <w:sz w:val="28"/>
                <w:szCs w:val="28"/>
              </w:rPr>
              <w:t>lishagh</w:t>
            </w:r>
            <w:proofErr w:type="spellEnd"/>
            <w:r w:rsidRPr="00B0091B">
              <w:rPr>
                <w:rFonts w:ascii="Garamond" w:hAnsi="Garamond"/>
                <w:sz w:val="28"/>
                <w:szCs w:val="28"/>
              </w:rPr>
              <w:t xml:space="preserve"> </w:t>
            </w:r>
            <w:proofErr w:type="spellStart"/>
            <w:r w:rsidRPr="00B0091B">
              <w:rPr>
                <w:rFonts w:ascii="Garamond" w:hAnsi="Garamond"/>
                <w:sz w:val="28"/>
                <w:szCs w:val="28"/>
              </w:rPr>
              <w:t>Creestee</w:t>
            </w:r>
            <w:proofErr w:type="spellEnd"/>
            <w:r w:rsidRPr="00B0091B">
              <w:rPr>
                <w:rFonts w:ascii="Garamond" w:hAnsi="Garamond"/>
                <w:sz w:val="28"/>
                <w:szCs w:val="28"/>
              </w:rPr>
              <w:t xml:space="preserve"> y </w:t>
            </w:r>
            <w:proofErr w:type="spellStart"/>
            <w:r w:rsidRPr="00B0091B">
              <w:rPr>
                <w:rFonts w:ascii="Garamond" w:hAnsi="Garamond"/>
                <w:sz w:val="28"/>
                <w:szCs w:val="28"/>
              </w:rPr>
              <w:t>hreigeil</w:t>
            </w:r>
            <w:proofErr w:type="spellEnd"/>
            <w:r w:rsidR="002C617D" w:rsidRPr="002C617D">
              <w:rPr>
                <w:rFonts w:ascii="Garamond" w:hAnsi="Garamond"/>
                <w:i/>
                <w:sz w:val="28"/>
                <w:szCs w:val="28"/>
              </w:rPr>
              <w:t> </w:t>
            </w:r>
            <w:r w:rsidR="00C57BF1" w:rsidRPr="00C57BF1">
              <w:rPr>
                <w:rFonts w:ascii="Garamond" w:hAnsi="Garamond"/>
                <w:sz w:val="28"/>
                <w:szCs w:val="28"/>
              </w:rPr>
              <w:t>?</w:t>
            </w:r>
            <w:r w:rsidRPr="00B0091B">
              <w:rPr>
                <w:rFonts w:ascii="Garamond" w:hAnsi="Garamond"/>
                <w:sz w:val="28"/>
                <w:szCs w:val="28"/>
              </w:rPr>
              <w:t xml:space="preserve"> </w:t>
            </w:r>
          </w:p>
        </w:tc>
        <w:tc>
          <w:tcPr>
            <w:tcW w:w="0" w:type="auto"/>
          </w:tcPr>
          <w:p w14:paraId="5769E865"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I must now desire you to tell me,</w:t>
            </w:r>
            <w:r w:rsidRPr="00240FF0">
              <w:rPr>
                <w:rFonts w:ascii="Garamond" w:hAnsi="Garamond" w:cs="Times New Roman"/>
                <w:sz w:val="28"/>
              </w:rPr>
              <w:t xml:space="preserve"> What is that Pride of Life, </w:t>
            </w:r>
            <w:r w:rsidRPr="00240FF0">
              <w:rPr>
                <w:rFonts w:ascii="Garamond" w:hAnsi="Garamond" w:cs="Times New Roman"/>
                <w:i/>
                <w:sz w:val="28"/>
              </w:rPr>
              <w:t>which a Christian must renounce</w:t>
            </w:r>
            <w:r w:rsidR="002C617D" w:rsidRPr="002C617D">
              <w:rPr>
                <w:rFonts w:ascii="Garamond" w:hAnsi="Garamond" w:cs="Times New Roman"/>
                <w:i/>
                <w:sz w:val="28"/>
              </w:rPr>
              <w:t> ?</w:t>
            </w:r>
          </w:p>
        </w:tc>
        <w:tc>
          <w:tcPr>
            <w:tcW w:w="0" w:type="auto"/>
          </w:tcPr>
          <w:p w14:paraId="15053E2A" w14:textId="77777777" w:rsidR="00C34C38" w:rsidRPr="00F5668C" w:rsidRDefault="00C34C38" w:rsidP="00DB60C3">
            <w:pPr>
              <w:pStyle w:val="ListParagraph"/>
              <w:ind w:left="0"/>
              <w:rPr>
                <w:rFonts w:ascii="Garamond" w:hAnsi="Garamond" w:cs="Times New Roman"/>
                <w:sz w:val="20"/>
              </w:rPr>
            </w:pPr>
          </w:p>
        </w:tc>
      </w:tr>
      <w:tr w:rsidR="00C34C38" w:rsidRPr="00240FF0" w14:paraId="440C0FDD" w14:textId="77777777" w:rsidTr="003007D7">
        <w:tc>
          <w:tcPr>
            <w:tcW w:w="0" w:type="auto"/>
          </w:tcPr>
          <w:p w14:paraId="66A69AF2" w14:textId="77777777" w:rsidR="00C34C38" w:rsidRPr="00B0091B" w:rsidRDefault="00C34C38" w:rsidP="00DB60C3">
            <w:pPr>
              <w:pStyle w:val="CM3"/>
              <w:widowControl/>
              <w:spacing w:line="240" w:lineRule="auto"/>
              <w:ind w:firstLine="227"/>
              <w:jc w:val="both"/>
              <w:rPr>
                <w:rFonts w:ascii="Garamond" w:hAnsi="Garamond"/>
                <w:sz w:val="28"/>
                <w:szCs w:val="28"/>
              </w:rPr>
            </w:pPr>
            <w:r w:rsidRPr="00B0091B">
              <w:rPr>
                <w:rFonts w:ascii="Garamond" w:hAnsi="Garamond"/>
                <w:i/>
                <w:sz w:val="28"/>
                <w:szCs w:val="28"/>
              </w:rPr>
              <w:t xml:space="preserve">A. </w:t>
            </w:r>
            <w:r w:rsidRPr="00B0091B">
              <w:rPr>
                <w:rFonts w:ascii="Garamond" w:hAnsi="Garamond"/>
                <w:sz w:val="28"/>
                <w:szCs w:val="28"/>
              </w:rPr>
              <w:t xml:space="preserve">Ta </w:t>
            </w:r>
            <w:proofErr w:type="spellStart"/>
            <w:r w:rsidRPr="00B0091B">
              <w:rPr>
                <w:rFonts w:ascii="Garamond" w:hAnsi="Garamond"/>
                <w:sz w:val="28"/>
                <w:szCs w:val="28"/>
              </w:rPr>
              <w:t>shen</w:t>
            </w:r>
            <w:proofErr w:type="spellEnd"/>
            <w:r w:rsidRPr="00B0091B">
              <w:rPr>
                <w:rFonts w:ascii="Garamond" w:hAnsi="Garamond"/>
                <w:sz w:val="28"/>
                <w:szCs w:val="28"/>
              </w:rPr>
              <w:t xml:space="preserve"> </w:t>
            </w:r>
            <w:proofErr w:type="spellStart"/>
            <w:r w:rsidRPr="00B0091B">
              <w:rPr>
                <w:rFonts w:ascii="Garamond" w:hAnsi="Garamond"/>
                <w:sz w:val="28"/>
                <w:szCs w:val="28"/>
              </w:rPr>
              <w:t>yearree</w:t>
            </w:r>
            <w:proofErr w:type="spellEnd"/>
            <w:r w:rsidRPr="00B0091B">
              <w:rPr>
                <w:rFonts w:ascii="Garamond" w:hAnsi="Garamond"/>
                <w:sz w:val="28"/>
                <w:szCs w:val="28"/>
              </w:rPr>
              <w:t xml:space="preserve"> je</w:t>
            </w:r>
            <w:r w:rsidR="003007D7">
              <w:rPr>
                <w:rFonts w:ascii="Garamond" w:hAnsi="Garamond"/>
                <w:sz w:val="28"/>
                <w:szCs w:val="28"/>
              </w:rPr>
              <w:t>-</w:t>
            </w:r>
            <w:r w:rsidRPr="00B0091B">
              <w:rPr>
                <w:rFonts w:ascii="Garamond" w:hAnsi="Garamond"/>
                <w:sz w:val="28"/>
                <w:szCs w:val="28"/>
              </w:rPr>
              <w:t xml:space="preserve">an </w:t>
            </w:r>
            <w:proofErr w:type="spellStart"/>
            <w:r w:rsidRPr="00B0091B">
              <w:rPr>
                <w:rFonts w:ascii="Garamond" w:hAnsi="Garamond"/>
                <w:sz w:val="28"/>
                <w:szCs w:val="28"/>
              </w:rPr>
              <w:t>dy</w:t>
            </w:r>
            <w:proofErr w:type="spellEnd"/>
            <w:r w:rsidRPr="00B0091B">
              <w:rPr>
                <w:rFonts w:ascii="Garamond" w:hAnsi="Garamond"/>
                <w:sz w:val="28"/>
                <w:szCs w:val="28"/>
              </w:rPr>
              <w:t xml:space="preserve"> </w:t>
            </w:r>
            <w:proofErr w:type="spellStart"/>
            <w:r w:rsidRPr="00B0091B">
              <w:rPr>
                <w:rFonts w:ascii="Garamond" w:hAnsi="Garamond"/>
                <w:sz w:val="28"/>
                <w:szCs w:val="28"/>
              </w:rPr>
              <w:t>ve</w:t>
            </w:r>
            <w:proofErr w:type="spellEnd"/>
            <w:r w:rsidRPr="00B0091B">
              <w:rPr>
                <w:rFonts w:ascii="Garamond" w:hAnsi="Garamond"/>
                <w:sz w:val="28"/>
                <w:szCs w:val="28"/>
              </w:rPr>
              <w:t xml:space="preserve"> </w:t>
            </w:r>
            <w:proofErr w:type="spellStart"/>
            <w:r w:rsidRPr="00B0091B">
              <w:rPr>
                <w:rFonts w:ascii="Garamond" w:hAnsi="Garamond"/>
                <w:sz w:val="28"/>
                <w:szCs w:val="28"/>
              </w:rPr>
              <w:t>gol</w:t>
            </w:r>
            <w:proofErr w:type="spellEnd"/>
            <w:r w:rsidRPr="00B0091B">
              <w:rPr>
                <w:rFonts w:ascii="Garamond" w:hAnsi="Garamond"/>
                <w:sz w:val="28"/>
                <w:szCs w:val="28"/>
              </w:rPr>
              <w:t xml:space="preserve"> </w:t>
            </w:r>
            <w:proofErr w:type="spellStart"/>
            <w:r w:rsidRPr="00B0091B">
              <w:rPr>
                <w:rFonts w:ascii="Garamond" w:hAnsi="Garamond"/>
                <w:sz w:val="28"/>
                <w:szCs w:val="28"/>
              </w:rPr>
              <w:t>roosyn</w:t>
            </w:r>
            <w:proofErr w:type="spellEnd"/>
            <w:r w:rsidRPr="00B0091B">
              <w:rPr>
                <w:rFonts w:ascii="Garamond" w:hAnsi="Garamond"/>
                <w:sz w:val="28"/>
                <w:szCs w:val="28"/>
              </w:rPr>
              <w:t xml:space="preserve"> ta er </w:t>
            </w:r>
            <w:proofErr w:type="spellStart"/>
            <w:r w:rsidRPr="00B0091B">
              <w:rPr>
                <w:rFonts w:ascii="Garamond" w:hAnsi="Garamond"/>
                <w:sz w:val="28"/>
                <w:szCs w:val="28"/>
              </w:rPr>
              <w:t>nyn</w:t>
            </w:r>
            <w:proofErr w:type="spellEnd"/>
            <w:r w:rsidRPr="00B0091B">
              <w:rPr>
                <w:rFonts w:ascii="Garamond" w:hAnsi="Garamond"/>
                <w:sz w:val="28"/>
                <w:szCs w:val="28"/>
              </w:rPr>
              <w:t xml:space="preserve"> </w:t>
            </w:r>
            <w:proofErr w:type="spellStart"/>
            <w:r w:rsidRPr="00B0091B">
              <w:rPr>
                <w:rFonts w:ascii="Garamond" w:hAnsi="Garamond"/>
                <w:sz w:val="28"/>
                <w:szCs w:val="28"/>
              </w:rPr>
              <w:t>skyn</w:t>
            </w:r>
            <w:proofErr w:type="spellEnd"/>
            <w:r w:rsidR="002C617D" w:rsidRPr="002C617D">
              <w:rPr>
                <w:rFonts w:ascii="Garamond" w:hAnsi="Garamond"/>
                <w:sz w:val="28"/>
                <w:szCs w:val="28"/>
              </w:rPr>
              <w:t> ;</w:t>
            </w:r>
            <w:r w:rsidRPr="00B0091B">
              <w:rPr>
                <w:rFonts w:ascii="Garamond" w:hAnsi="Garamond"/>
                <w:sz w:val="28"/>
                <w:szCs w:val="28"/>
              </w:rPr>
              <w:t xml:space="preserve"> ta </w:t>
            </w:r>
            <w:proofErr w:type="spellStart"/>
            <w:r w:rsidRPr="00B0091B">
              <w:rPr>
                <w:rFonts w:ascii="Garamond" w:hAnsi="Garamond"/>
                <w:sz w:val="28"/>
                <w:szCs w:val="28"/>
              </w:rPr>
              <w:t>shoh</w:t>
            </w:r>
            <w:proofErr w:type="spellEnd"/>
            <w:r w:rsidRPr="00B0091B">
              <w:rPr>
                <w:rFonts w:ascii="Garamond" w:hAnsi="Garamond"/>
                <w:sz w:val="28"/>
                <w:szCs w:val="28"/>
              </w:rPr>
              <w:t xml:space="preserve"> </w:t>
            </w:r>
            <w:proofErr w:type="spellStart"/>
            <w:r w:rsidRPr="00B0091B">
              <w:rPr>
                <w:rFonts w:ascii="Garamond" w:hAnsi="Garamond"/>
                <w:sz w:val="28"/>
                <w:szCs w:val="28"/>
              </w:rPr>
              <w:t>cheet</w:t>
            </w:r>
            <w:proofErr w:type="spellEnd"/>
            <w:r w:rsidRPr="00B0091B">
              <w:rPr>
                <w:rFonts w:ascii="Garamond" w:hAnsi="Garamond"/>
                <w:sz w:val="28"/>
                <w:szCs w:val="28"/>
              </w:rPr>
              <w:t xml:space="preserve"> </w:t>
            </w:r>
            <w:proofErr w:type="spellStart"/>
            <w:r w:rsidRPr="00B0091B">
              <w:rPr>
                <w:rFonts w:ascii="Garamond" w:hAnsi="Garamond"/>
                <w:sz w:val="28"/>
                <w:szCs w:val="28"/>
              </w:rPr>
              <w:t>dy</w:t>
            </w:r>
            <w:proofErr w:type="spellEnd"/>
            <w:r w:rsidRPr="00B0091B">
              <w:rPr>
                <w:rFonts w:ascii="Garamond" w:hAnsi="Garamond"/>
                <w:sz w:val="28"/>
                <w:szCs w:val="28"/>
              </w:rPr>
              <w:t xml:space="preserve"> </w:t>
            </w:r>
            <w:proofErr w:type="spellStart"/>
            <w:r w:rsidRPr="00B0091B">
              <w:rPr>
                <w:rFonts w:ascii="Garamond" w:hAnsi="Garamond"/>
                <w:sz w:val="28"/>
                <w:szCs w:val="28"/>
              </w:rPr>
              <w:t>ve</w:t>
            </w:r>
            <w:proofErr w:type="spellEnd"/>
            <w:r w:rsidRPr="00B0091B">
              <w:rPr>
                <w:rFonts w:ascii="Garamond" w:hAnsi="Garamond"/>
                <w:sz w:val="28"/>
                <w:szCs w:val="28"/>
              </w:rPr>
              <w:t xml:space="preserve"> </w:t>
            </w:r>
            <w:proofErr w:type="spellStart"/>
            <w:r w:rsidRPr="00B0091B">
              <w:rPr>
                <w:rFonts w:ascii="Garamond" w:hAnsi="Garamond"/>
                <w:sz w:val="28"/>
                <w:szCs w:val="28"/>
              </w:rPr>
              <w:t>oyr</w:t>
            </w:r>
            <w:proofErr w:type="spellEnd"/>
            <w:r w:rsidRPr="00B0091B">
              <w:rPr>
                <w:rFonts w:ascii="Garamond" w:hAnsi="Garamond"/>
                <w:sz w:val="28"/>
                <w:szCs w:val="28"/>
              </w:rPr>
              <w:t xml:space="preserve"> </w:t>
            </w:r>
            <w:proofErr w:type="spellStart"/>
            <w:r w:rsidRPr="00B0091B">
              <w:rPr>
                <w:rFonts w:ascii="Garamond" w:hAnsi="Garamond"/>
                <w:sz w:val="28"/>
                <w:szCs w:val="28"/>
              </w:rPr>
              <w:t>ymmodee</w:t>
            </w:r>
            <w:proofErr w:type="spellEnd"/>
            <w:r w:rsidRPr="00B0091B">
              <w:rPr>
                <w:rFonts w:ascii="Garamond" w:hAnsi="Garamond"/>
                <w:sz w:val="28"/>
                <w:szCs w:val="28"/>
              </w:rPr>
              <w:t xml:space="preserve"> </w:t>
            </w:r>
            <w:proofErr w:type="spellStart"/>
            <w:r w:rsidRPr="00B0091B">
              <w:rPr>
                <w:rFonts w:ascii="Garamond" w:hAnsi="Garamond"/>
                <w:sz w:val="28"/>
                <w:szCs w:val="28"/>
              </w:rPr>
              <w:t>olk</w:t>
            </w:r>
            <w:proofErr w:type="spellEnd"/>
            <w:r w:rsidRPr="00B0091B">
              <w:rPr>
                <w:rFonts w:ascii="Garamond" w:hAnsi="Garamond"/>
                <w:sz w:val="28"/>
                <w:szCs w:val="28"/>
              </w:rPr>
              <w:t xml:space="preserve">, </w:t>
            </w:r>
            <w:proofErr w:type="spellStart"/>
            <w:r w:rsidRPr="00B0091B">
              <w:rPr>
                <w:rFonts w:ascii="Garamond" w:hAnsi="Garamond"/>
                <w:sz w:val="28"/>
                <w:szCs w:val="28"/>
              </w:rPr>
              <w:t>chammah</w:t>
            </w:r>
            <w:proofErr w:type="spellEnd"/>
            <w:r w:rsidRPr="00B0091B">
              <w:rPr>
                <w:rFonts w:ascii="Garamond" w:hAnsi="Garamond"/>
                <w:sz w:val="28"/>
                <w:szCs w:val="28"/>
              </w:rPr>
              <w:t xml:space="preserve"> </w:t>
            </w:r>
            <w:proofErr w:type="spellStart"/>
            <w:r w:rsidRPr="00B0091B">
              <w:rPr>
                <w:rFonts w:ascii="Garamond" w:hAnsi="Garamond"/>
                <w:sz w:val="28"/>
                <w:szCs w:val="28"/>
              </w:rPr>
              <w:t>aynyn</w:t>
            </w:r>
            <w:proofErr w:type="spellEnd"/>
            <w:r w:rsidRPr="00B0091B">
              <w:rPr>
                <w:rFonts w:ascii="Garamond" w:hAnsi="Garamond"/>
                <w:sz w:val="28"/>
                <w:szCs w:val="28"/>
              </w:rPr>
              <w:t xml:space="preserve"> </w:t>
            </w:r>
            <w:proofErr w:type="spellStart"/>
            <w:r w:rsidRPr="00B0091B">
              <w:rPr>
                <w:rFonts w:ascii="Garamond" w:hAnsi="Garamond"/>
                <w:sz w:val="28"/>
                <w:szCs w:val="28"/>
              </w:rPr>
              <w:t>hene</w:t>
            </w:r>
            <w:proofErr w:type="spellEnd"/>
            <w:r w:rsidRPr="00B0091B">
              <w:rPr>
                <w:rFonts w:ascii="Garamond" w:hAnsi="Garamond"/>
                <w:sz w:val="28"/>
                <w:szCs w:val="28"/>
              </w:rPr>
              <w:t xml:space="preserve"> as </w:t>
            </w:r>
            <w:proofErr w:type="spellStart"/>
            <w:r w:rsidRPr="00B0091B">
              <w:rPr>
                <w:rFonts w:ascii="Garamond" w:hAnsi="Garamond"/>
                <w:sz w:val="28"/>
                <w:szCs w:val="28"/>
              </w:rPr>
              <w:t>ayns</w:t>
            </w:r>
            <w:proofErr w:type="spellEnd"/>
            <w:r w:rsidRPr="00B0091B">
              <w:rPr>
                <w:rFonts w:ascii="Garamond" w:hAnsi="Garamond"/>
                <w:sz w:val="28"/>
                <w:szCs w:val="28"/>
              </w:rPr>
              <w:t xml:space="preserve"> </w:t>
            </w:r>
            <w:proofErr w:type="spellStart"/>
            <w:r w:rsidRPr="00B0091B">
              <w:rPr>
                <w:rFonts w:ascii="Garamond" w:hAnsi="Garamond"/>
                <w:sz w:val="28"/>
                <w:szCs w:val="28"/>
              </w:rPr>
              <w:t>feallagh</w:t>
            </w:r>
            <w:proofErr w:type="spellEnd"/>
            <w:r w:rsidRPr="00B0091B">
              <w:rPr>
                <w:rFonts w:ascii="Garamond" w:hAnsi="Garamond"/>
                <w:sz w:val="28"/>
                <w:szCs w:val="28"/>
              </w:rPr>
              <w:t xml:space="preserve"> </w:t>
            </w:r>
            <w:proofErr w:type="spellStart"/>
            <w:r w:rsidRPr="00B0091B">
              <w:rPr>
                <w:rFonts w:ascii="Garamond" w:hAnsi="Garamond"/>
                <w:sz w:val="28"/>
                <w:szCs w:val="28"/>
              </w:rPr>
              <w:t>elleh</w:t>
            </w:r>
            <w:proofErr w:type="spellEnd"/>
            <w:r w:rsidRPr="00B0091B">
              <w:rPr>
                <w:rFonts w:ascii="Garamond" w:hAnsi="Garamond"/>
                <w:sz w:val="28"/>
                <w:szCs w:val="28"/>
              </w:rPr>
              <w:t xml:space="preserve">. </w:t>
            </w:r>
          </w:p>
        </w:tc>
        <w:tc>
          <w:tcPr>
            <w:tcW w:w="0" w:type="auto"/>
          </w:tcPr>
          <w:p w14:paraId="20933106" w14:textId="77777777" w:rsidR="00C34C38" w:rsidRPr="00240FF0" w:rsidRDefault="00C34C38" w:rsidP="00DB60C3">
            <w:pPr>
              <w:pStyle w:val="ListParagraph"/>
              <w:ind w:left="0" w:firstLine="227"/>
              <w:contextualSpacing w:val="0"/>
              <w:jc w:val="both"/>
              <w:rPr>
                <w:rFonts w:ascii="Garamond" w:hAnsi="Garamond" w:cs="Times New Roman"/>
                <w:sz w:val="28"/>
              </w:rPr>
            </w:pPr>
            <w:r w:rsidRPr="00240FF0">
              <w:rPr>
                <w:rFonts w:ascii="Garamond" w:hAnsi="Garamond" w:cs="Times New Roman"/>
                <w:sz w:val="28"/>
              </w:rPr>
              <w:t>A.</w:t>
            </w:r>
            <w:r w:rsidRPr="00240FF0">
              <w:rPr>
                <w:rFonts w:ascii="Garamond" w:hAnsi="Garamond" w:cs="Times New Roman"/>
                <w:i/>
                <w:sz w:val="28"/>
              </w:rPr>
              <w:t xml:space="preserve"> It is an eager desire of being like those that are above us</w:t>
            </w:r>
            <w:r w:rsidR="002C617D" w:rsidRPr="002C617D">
              <w:rPr>
                <w:rFonts w:ascii="Garamond" w:hAnsi="Garamond" w:cs="Times New Roman"/>
                <w:sz w:val="28"/>
              </w:rPr>
              <w:t> ;</w:t>
            </w:r>
            <w:r w:rsidRPr="00240FF0">
              <w:rPr>
                <w:rFonts w:ascii="Garamond" w:hAnsi="Garamond" w:cs="Times New Roman"/>
                <w:i/>
                <w:sz w:val="28"/>
              </w:rPr>
              <w:t xml:space="preserve"> which is the cause of many Evils both in </w:t>
            </w:r>
            <w:proofErr w:type="spellStart"/>
            <w:r w:rsidRPr="00240FF0">
              <w:rPr>
                <w:rFonts w:ascii="Garamond" w:hAnsi="Garamond" w:cs="Times New Roman"/>
                <w:i/>
                <w:sz w:val="28"/>
              </w:rPr>
              <w:t>our selves</w:t>
            </w:r>
            <w:proofErr w:type="spellEnd"/>
            <w:r>
              <w:rPr>
                <w:rFonts w:ascii="Garamond" w:hAnsi="Garamond" w:cs="Times New Roman"/>
                <w:i/>
                <w:sz w:val="28"/>
              </w:rPr>
              <w:t>,</w:t>
            </w:r>
            <w:r w:rsidRPr="00240FF0">
              <w:rPr>
                <w:rFonts w:ascii="Garamond" w:hAnsi="Garamond" w:cs="Times New Roman"/>
                <w:i/>
                <w:sz w:val="28"/>
              </w:rPr>
              <w:t xml:space="preserve"> and others.</w:t>
            </w:r>
          </w:p>
        </w:tc>
        <w:tc>
          <w:tcPr>
            <w:tcW w:w="0" w:type="auto"/>
          </w:tcPr>
          <w:p w14:paraId="49CC775D" w14:textId="77777777" w:rsidR="00C34C38" w:rsidRPr="00F5668C" w:rsidRDefault="00C34C38" w:rsidP="00DB60C3">
            <w:pPr>
              <w:pStyle w:val="ListParagraph"/>
              <w:ind w:left="0"/>
              <w:rPr>
                <w:rFonts w:ascii="Garamond" w:hAnsi="Garamond" w:cs="Times New Roman"/>
                <w:sz w:val="20"/>
              </w:rPr>
            </w:pPr>
          </w:p>
        </w:tc>
      </w:tr>
      <w:tr w:rsidR="00C34C38" w:rsidRPr="00240FF0" w14:paraId="4A3EA6AC" w14:textId="77777777" w:rsidTr="003007D7">
        <w:tc>
          <w:tcPr>
            <w:tcW w:w="0" w:type="auto"/>
          </w:tcPr>
          <w:p w14:paraId="1DC96C66" w14:textId="77777777" w:rsidR="00C34C38" w:rsidRPr="00B21C99" w:rsidRDefault="00C34C38" w:rsidP="00DB60C3">
            <w:pPr>
              <w:pStyle w:val="CM3"/>
              <w:widowControl/>
              <w:spacing w:line="240" w:lineRule="auto"/>
              <w:ind w:firstLine="227"/>
              <w:jc w:val="both"/>
              <w:rPr>
                <w:rFonts w:ascii="Garamond" w:hAnsi="Garamond"/>
                <w:sz w:val="28"/>
                <w:szCs w:val="28"/>
              </w:rPr>
            </w:pPr>
            <w:r w:rsidRPr="00B21C99">
              <w:rPr>
                <w:rFonts w:ascii="Garamond" w:hAnsi="Garamond"/>
                <w:sz w:val="28"/>
                <w:szCs w:val="28"/>
              </w:rPr>
              <w:t xml:space="preserve">[22] </w:t>
            </w:r>
            <w:proofErr w:type="spellStart"/>
            <w:r w:rsidRPr="00B21C99">
              <w:rPr>
                <w:rFonts w:ascii="Garamond" w:hAnsi="Garamond"/>
                <w:sz w:val="28"/>
                <w:szCs w:val="28"/>
              </w:rPr>
              <w:t>Te</w:t>
            </w:r>
            <w:proofErr w:type="spellEnd"/>
            <w:r w:rsidRPr="00B21C99">
              <w:rPr>
                <w:rFonts w:ascii="Garamond" w:hAnsi="Garamond"/>
                <w:sz w:val="28"/>
                <w:szCs w:val="28"/>
              </w:rPr>
              <w:t xml:space="preserve"> </w:t>
            </w:r>
            <w:proofErr w:type="spellStart"/>
            <w:r w:rsidRPr="00B21C99">
              <w:rPr>
                <w:rFonts w:ascii="Garamond" w:hAnsi="Garamond"/>
                <w:sz w:val="28"/>
                <w:szCs w:val="28"/>
              </w:rPr>
              <w:t>dyn</w:t>
            </w:r>
            <w:proofErr w:type="spellEnd"/>
            <w:r w:rsidRPr="00B21C99">
              <w:rPr>
                <w:rFonts w:ascii="Garamond" w:hAnsi="Garamond"/>
                <w:sz w:val="28"/>
                <w:szCs w:val="28"/>
              </w:rPr>
              <w:t xml:space="preserve"> </w:t>
            </w:r>
            <w:proofErr w:type="spellStart"/>
            <w:r w:rsidRPr="00B21C99">
              <w:rPr>
                <w:rFonts w:ascii="Garamond" w:hAnsi="Garamond"/>
                <w:sz w:val="28"/>
                <w:szCs w:val="28"/>
              </w:rPr>
              <w:t>miolagh</w:t>
            </w:r>
            <w:proofErr w:type="spellEnd"/>
            <w:r w:rsidRPr="00B21C99">
              <w:rPr>
                <w:rFonts w:ascii="Garamond" w:hAnsi="Garamond"/>
                <w:sz w:val="28"/>
                <w:szCs w:val="28"/>
              </w:rPr>
              <w:t xml:space="preserve"> </w:t>
            </w:r>
            <w:proofErr w:type="spellStart"/>
            <w:r w:rsidRPr="00B21C99">
              <w:rPr>
                <w:rFonts w:ascii="Garamond" w:hAnsi="Garamond"/>
                <w:sz w:val="28"/>
                <w:szCs w:val="28"/>
              </w:rPr>
              <w:t>dy</w:t>
            </w:r>
            <w:proofErr w:type="spellEnd"/>
            <w:r w:rsidRPr="00B21C99">
              <w:rPr>
                <w:rFonts w:ascii="Garamond" w:hAnsi="Garamond"/>
                <w:sz w:val="28"/>
                <w:szCs w:val="28"/>
              </w:rPr>
              <w:t xml:space="preserve"> </w:t>
            </w:r>
            <w:proofErr w:type="spellStart"/>
            <w:r w:rsidRPr="00B21C99">
              <w:rPr>
                <w:rFonts w:ascii="Garamond" w:hAnsi="Garamond"/>
                <w:sz w:val="28"/>
                <w:szCs w:val="28"/>
              </w:rPr>
              <w:t>varrail</w:t>
            </w:r>
            <w:proofErr w:type="spellEnd"/>
            <w:r w:rsidRPr="00B21C99">
              <w:rPr>
                <w:rFonts w:ascii="Garamond" w:hAnsi="Garamond"/>
                <w:sz w:val="28"/>
                <w:szCs w:val="28"/>
              </w:rPr>
              <w:t xml:space="preserve"> </w:t>
            </w:r>
            <w:proofErr w:type="spellStart"/>
            <w:r w:rsidRPr="00B21C99">
              <w:rPr>
                <w:rFonts w:ascii="Garamond" w:hAnsi="Garamond"/>
                <w:sz w:val="28"/>
                <w:szCs w:val="28"/>
              </w:rPr>
              <w:t>chooish</w:t>
            </w:r>
            <w:proofErr w:type="spellEnd"/>
            <w:r w:rsidRPr="00B21C99">
              <w:rPr>
                <w:rFonts w:ascii="Garamond" w:hAnsi="Garamond"/>
                <w:sz w:val="28"/>
                <w:szCs w:val="28"/>
              </w:rPr>
              <w:t xml:space="preserve"> er </w:t>
            </w:r>
            <w:proofErr w:type="spellStart"/>
            <w:r w:rsidRPr="00B21C99">
              <w:rPr>
                <w:rFonts w:ascii="Garamond" w:hAnsi="Garamond"/>
                <w:sz w:val="28"/>
                <w:szCs w:val="28"/>
              </w:rPr>
              <w:t>fardail</w:t>
            </w:r>
            <w:proofErr w:type="spellEnd"/>
            <w:r w:rsidRPr="00B21C99">
              <w:rPr>
                <w:rFonts w:ascii="Garamond" w:hAnsi="Garamond"/>
                <w:sz w:val="28"/>
                <w:szCs w:val="28"/>
              </w:rPr>
              <w:t xml:space="preserve"> </w:t>
            </w:r>
            <w:proofErr w:type="spellStart"/>
            <w:r w:rsidRPr="00B21C99">
              <w:rPr>
                <w:rFonts w:ascii="Garamond" w:hAnsi="Garamond"/>
                <w:sz w:val="28"/>
                <w:szCs w:val="28"/>
              </w:rPr>
              <w:t>nagh</w:t>
            </w:r>
            <w:proofErr w:type="spellEnd"/>
            <w:r w:rsidRPr="00B21C99">
              <w:rPr>
                <w:rFonts w:ascii="Garamond" w:hAnsi="Garamond"/>
                <w:sz w:val="28"/>
                <w:szCs w:val="28"/>
              </w:rPr>
              <w:t xml:space="preserve"> </w:t>
            </w:r>
            <w:proofErr w:type="spellStart"/>
            <w:r w:rsidRPr="00B21C99">
              <w:rPr>
                <w:rFonts w:ascii="Garamond" w:hAnsi="Garamond"/>
                <w:sz w:val="28"/>
                <w:szCs w:val="28"/>
              </w:rPr>
              <w:t>vod</w:t>
            </w:r>
            <w:proofErr w:type="spellEnd"/>
            <w:r w:rsidRPr="00B21C99">
              <w:rPr>
                <w:rFonts w:ascii="Garamond" w:hAnsi="Garamond"/>
                <w:sz w:val="28"/>
                <w:szCs w:val="28"/>
              </w:rPr>
              <w:t xml:space="preserve"> mad </w:t>
            </w:r>
            <w:proofErr w:type="spellStart"/>
            <w:r w:rsidRPr="00B21C99">
              <w:rPr>
                <w:rFonts w:ascii="Garamond" w:hAnsi="Garamond"/>
                <w:sz w:val="28"/>
                <w:szCs w:val="28"/>
              </w:rPr>
              <w:t>ny</w:t>
            </w:r>
            <w:proofErr w:type="spellEnd"/>
            <w:r w:rsidRPr="00B21C99">
              <w:rPr>
                <w:rFonts w:ascii="Garamond" w:hAnsi="Garamond"/>
                <w:sz w:val="28"/>
                <w:szCs w:val="28"/>
              </w:rPr>
              <w:t xml:space="preserve"> </w:t>
            </w:r>
            <w:proofErr w:type="spellStart"/>
            <w:r w:rsidRPr="00B21C99">
              <w:rPr>
                <w:rFonts w:ascii="Garamond" w:hAnsi="Garamond"/>
                <w:sz w:val="28"/>
                <w:szCs w:val="28"/>
              </w:rPr>
              <w:t>liasagh</w:t>
            </w:r>
            <w:proofErr w:type="spellEnd"/>
            <w:r w:rsidRPr="00B21C99">
              <w:rPr>
                <w:rFonts w:ascii="Garamond" w:hAnsi="Garamond"/>
                <w:sz w:val="28"/>
                <w:szCs w:val="28"/>
              </w:rPr>
              <w:t xml:space="preserve"> shin y chur da </w:t>
            </w:r>
            <w:proofErr w:type="spellStart"/>
            <w:r w:rsidRPr="00B21C99">
              <w:rPr>
                <w:rFonts w:ascii="Garamond" w:hAnsi="Garamond"/>
                <w:sz w:val="28"/>
                <w:szCs w:val="28"/>
              </w:rPr>
              <w:t>ny</w:t>
            </w:r>
            <w:proofErr w:type="spellEnd"/>
            <w:r w:rsidRPr="00B21C99">
              <w:rPr>
                <w:rFonts w:ascii="Garamond" w:hAnsi="Garamond"/>
                <w:sz w:val="28"/>
                <w:szCs w:val="28"/>
              </w:rPr>
              <w:t xml:space="preserve"> </w:t>
            </w:r>
            <w:proofErr w:type="spellStart"/>
            <w:r w:rsidRPr="00B21C99">
              <w:rPr>
                <w:rFonts w:ascii="Garamond" w:hAnsi="Garamond"/>
                <w:sz w:val="28"/>
                <w:szCs w:val="28"/>
              </w:rPr>
              <w:t>boughtyn</w:t>
            </w:r>
            <w:proofErr w:type="spellEnd"/>
            <w:r w:rsidRPr="00B21C99">
              <w:rPr>
                <w:rFonts w:ascii="Garamond" w:hAnsi="Garamond"/>
                <w:sz w:val="28"/>
                <w:szCs w:val="28"/>
              </w:rPr>
              <w:t xml:space="preserve">. </w:t>
            </w:r>
          </w:p>
        </w:tc>
        <w:tc>
          <w:tcPr>
            <w:tcW w:w="0" w:type="auto"/>
          </w:tcPr>
          <w:p w14:paraId="53505A19"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It tempts us to lay out so much upon Vanity, that we cannot give what we ought to the Poor.</w:t>
            </w:r>
          </w:p>
        </w:tc>
        <w:tc>
          <w:tcPr>
            <w:tcW w:w="0" w:type="auto"/>
          </w:tcPr>
          <w:p w14:paraId="4C9D5124" w14:textId="77777777" w:rsidR="00C34C38" w:rsidRPr="00F5668C" w:rsidRDefault="00C34C38" w:rsidP="00DB60C3">
            <w:pPr>
              <w:pStyle w:val="ListParagraph"/>
              <w:ind w:left="0"/>
              <w:rPr>
                <w:rFonts w:ascii="Garamond" w:hAnsi="Garamond" w:cs="Times New Roman"/>
                <w:i/>
                <w:sz w:val="20"/>
              </w:rPr>
            </w:pPr>
          </w:p>
        </w:tc>
      </w:tr>
      <w:tr w:rsidR="00C34C38" w:rsidRPr="00240FF0" w14:paraId="1F8F52BA" w14:textId="77777777" w:rsidTr="003007D7">
        <w:tc>
          <w:tcPr>
            <w:tcW w:w="0" w:type="auto"/>
          </w:tcPr>
          <w:p w14:paraId="608CF118" w14:textId="77777777" w:rsidR="00C34C38" w:rsidRPr="00B21C99" w:rsidRDefault="00C34C38" w:rsidP="00DB60C3">
            <w:pPr>
              <w:pStyle w:val="CM3"/>
              <w:widowControl/>
              <w:spacing w:line="240" w:lineRule="auto"/>
              <w:ind w:firstLine="227"/>
              <w:jc w:val="both"/>
              <w:rPr>
                <w:rFonts w:ascii="Garamond" w:hAnsi="Garamond"/>
                <w:sz w:val="28"/>
                <w:szCs w:val="28"/>
              </w:rPr>
            </w:pPr>
            <w:proofErr w:type="spellStart"/>
            <w:r w:rsidRPr="00B21C99">
              <w:rPr>
                <w:rFonts w:ascii="Garamond" w:hAnsi="Garamond"/>
                <w:sz w:val="28"/>
                <w:szCs w:val="28"/>
              </w:rPr>
              <w:t>Te</w:t>
            </w:r>
            <w:proofErr w:type="spellEnd"/>
            <w:r w:rsidRPr="00B21C99">
              <w:rPr>
                <w:rFonts w:ascii="Garamond" w:hAnsi="Garamond"/>
                <w:sz w:val="28"/>
                <w:szCs w:val="28"/>
              </w:rPr>
              <w:t xml:space="preserve"> </w:t>
            </w:r>
            <w:proofErr w:type="spellStart"/>
            <w:r w:rsidRPr="00B21C99">
              <w:rPr>
                <w:rFonts w:ascii="Garamond" w:hAnsi="Garamond"/>
                <w:sz w:val="28"/>
                <w:szCs w:val="28"/>
              </w:rPr>
              <w:t>tayrn</w:t>
            </w:r>
            <w:proofErr w:type="spellEnd"/>
            <w:r w:rsidRPr="00B21C99">
              <w:rPr>
                <w:rFonts w:ascii="Garamond" w:hAnsi="Garamond"/>
                <w:sz w:val="28"/>
                <w:szCs w:val="28"/>
              </w:rPr>
              <w:t xml:space="preserve"> </w:t>
            </w:r>
            <w:proofErr w:type="spellStart"/>
            <w:r w:rsidRPr="00B21C99">
              <w:rPr>
                <w:rFonts w:ascii="Garamond" w:hAnsi="Garamond"/>
                <w:sz w:val="28"/>
                <w:szCs w:val="28"/>
              </w:rPr>
              <w:t>ymmodee</w:t>
            </w:r>
            <w:proofErr w:type="spellEnd"/>
            <w:r w:rsidRPr="00B21C99">
              <w:rPr>
                <w:rFonts w:ascii="Garamond" w:hAnsi="Garamond"/>
                <w:sz w:val="28"/>
                <w:szCs w:val="28"/>
              </w:rPr>
              <w:t xml:space="preserve"> </w:t>
            </w:r>
            <w:proofErr w:type="spellStart"/>
            <w:r w:rsidRPr="00B21C99">
              <w:rPr>
                <w:rFonts w:ascii="Garamond" w:hAnsi="Garamond"/>
                <w:sz w:val="28"/>
                <w:szCs w:val="28"/>
              </w:rPr>
              <w:t>dy</w:t>
            </w:r>
            <w:proofErr w:type="spellEnd"/>
            <w:r w:rsidRPr="00B21C99">
              <w:rPr>
                <w:rFonts w:ascii="Garamond" w:hAnsi="Garamond"/>
                <w:sz w:val="28"/>
                <w:szCs w:val="28"/>
              </w:rPr>
              <w:t xml:space="preserve"> </w:t>
            </w:r>
            <w:proofErr w:type="spellStart"/>
            <w:r w:rsidRPr="00B21C99">
              <w:rPr>
                <w:rFonts w:ascii="Garamond" w:hAnsi="Garamond"/>
                <w:sz w:val="28"/>
                <w:szCs w:val="28"/>
              </w:rPr>
              <w:t>roih</w:t>
            </w:r>
            <w:proofErr w:type="spellEnd"/>
            <w:r w:rsidRPr="00B21C99">
              <w:rPr>
                <w:rFonts w:ascii="Garamond" w:hAnsi="Garamond"/>
                <w:sz w:val="28"/>
                <w:szCs w:val="28"/>
              </w:rPr>
              <w:t xml:space="preserve"> </w:t>
            </w:r>
            <w:proofErr w:type="spellStart"/>
            <w:r w:rsidRPr="00B21C99">
              <w:rPr>
                <w:rFonts w:ascii="Garamond" w:hAnsi="Garamond"/>
                <w:sz w:val="28"/>
                <w:szCs w:val="28"/>
              </w:rPr>
              <w:t>fo</w:t>
            </w:r>
            <w:proofErr w:type="spellEnd"/>
            <w:r w:rsidRPr="00B21C99">
              <w:rPr>
                <w:rFonts w:ascii="Garamond" w:hAnsi="Garamond"/>
                <w:sz w:val="28"/>
                <w:szCs w:val="28"/>
              </w:rPr>
              <w:t xml:space="preserve"> </w:t>
            </w:r>
            <w:proofErr w:type="spellStart"/>
            <w:r w:rsidRPr="00B21C99">
              <w:rPr>
                <w:rFonts w:ascii="Garamond" w:hAnsi="Garamond"/>
                <w:sz w:val="28"/>
                <w:szCs w:val="28"/>
              </w:rPr>
              <w:t>anneeaghyn</w:t>
            </w:r>
            <w:proofErr w:type="spellEnd"/>
            <w:r w:rsidRPr="00B21C99">
              <w:rPr>
                <w:rFonts w:ascii="Garamond" w:hAnsi="Garamond"/>
                <w:sz w:val="28"/>
                <w:szCs w:val="28"/>
              </w:rPr>
              <w:t xml:space="preserve">, as </w:t>
            </w:r>
            <w:proofErr w:type="spellStart"/>
            <w:r w:rsidRPr="00B21C99">
              <w:rPr>
                <w:rFonts w:ascii="Garamond" w:hAnsi="Garamond"/>
                <w:sz w:val="28"/>
                <w:szCs w:val="28"/>
              </w:rPr>
              <w:t>leittal</w:t>
            </w:r>
            <w:proofErr w:type="spellEnd"/>
            <w:r w:rsidRPr="00B21C99">
              <w:rPr>
                <w:rFonts w:ascii="Garamond" w:hAnsi="Garamond"/>
                <w:sz w:val="28"/>
                <w:szCs w:val="28"/>
              </w:rPr>
              <w:t xml:space="preserve"> </w:t>
            </w:r>
            <w:proofErr w:type="spellStart"/>
            <w:r w:rsidRPr="00B21C99">
              <w:rPr>
                <w:rFonts w:ascii="Garamond" w:hAnsi="Garamond"/>
                <w:sz w:val="28"/>
                <w:szCs w:val="28"/>
              </w:rPr>
              <w:t>ymmodee</w:t>
            </w:r>
            <w:proofErr w:type="spellEnd"/>
            <w:r w:rsidRPr="00B21C99">
              <w:rPr>
                <w:rFonts w:ascii="Garamond" w:hAnsi="Garamond"/>
                <w:sz w:val="28"/>
                <w:szCs w:val="28"/>
              </w:rPr>
              <w:t xml:space="preserve"> </w:t>
            </w:r>
            <w:proofErr w:type="spellStart"/>
            <w:r w:rsidRPr="00B21C99">
              <w:rPr>
                <w:rFonts w:ascii="Garamond" w:hAnsi="Garamond"/>
                <w:sz w:val="28"/>
                <w:szCs w:val="28"/>
              </w:rPr>
              <w:t>veih</w:t>
            </w:r>
            <w:proofErr w:type="spellEnd"/>
            <w:r w:rsidRPr="00B21C99">
              <w:rPr>
                <w:rFonts w:ascii="Garamond" w:hAnsi="Garamond"/>
                <w:sz w:val="28"/>
                <w:szCs w:val="28"/>
              </w:rPr>
              <w:t xml:space="preserve"> geek </w:t>
            </w:r>
            <w:proofErr w:type="spellStart"/>
            <w:r w:rsidRPr="00B21C99">
              <w:rPr>
                <w:rFonts w:ascii="Garamond" w:hAnsi="Garamond"/>
                <w:sz w:val="28"/>
                <w:szCs w:val="28"/>
              </w:rPr>
              <w:t>nyn</w:t>
            </w:r>
            <w:proofErr w:type="spellEnd"/>
            <w:r w:rsidRPr="00B21C99">
              <w:rPr>
                <w:rFonts w:ascii="Garamond" w:hAnsi="Garamond"/>
                <w:sz w:val="28"/>
                <w:szCs w:val="28"/>
              </w:rPr>
              <w:t xml:space="preserve"> </w:t>
            </w:r>
            <w:proofErr w:type="spellStart"/>
            <w:r w:rsidRPr="00B21C99">
              <w:rPr>
                <w:rFonts w:ascii="Garamond" w:hAnsi="Garamond"/>
                <w:sz w:val="28"/>
                <w:szCs w:val="28"/>
              </w:rPr>
              <w:t>veaghyn</w:t>
            </w:r>
            <w:proofErr w:type="spellEnd"/>
            <w:r w:rsidRPr="00B21C99">
              <w:rPr>
                <w:rFonts w:ascii="Garamond" w:hAnsi="Garamond"/>
                <w:sz w:val="28"/>
                <w:szCs w:val="28"/>
              </w:rPr>
              <w:t xml:space="preserve"> </w:t>
            </w:r>
            <w:proofErr w:type="spellStart"/>
            <w:r w:rsidRPr="00B21C99">
              <w:rPr>
                <w:rFonts w:ascii="Garamond" w:hAnsi="Garamond"/>
                <w:sz w:val="28"/>
                <w:szCs w:val="28"/>
              </w:rPr>
              <w:t>cair</w:t>
            </w:r>
            <w:proofErr w:type="spellEnd"/>
            <w:r w:rsidRPr="00B21C99">
              <w:rPr>
                <w:rFonts w:ascii="Garamond" w:hAnsi="Garamond"/>
                <w:sz w:val="28"/>
                <w:szCs w:val="28"/>
              </w:rPr>
              <w:t xml:space="preserve">. </w:t>
            </w:r>
          </w:p>
        </w:tc>
        <w:tc>
          <w:tcPr>
            <w:tcW w:w="0" w:type="auto"/>
          </w:tcPr>
          <w:p w14:paraId="1A0A130B"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It tempts many to run in Debt, and hinders many from paying their just Debts.</w:t>
            </w:r>
          </w:p>
        </w:tc>
        <w:tc>
          <w:tcPr>
            <w:tcW w:w="0" w:type="auto"/>
          </w:tcPr>
          <w:p w14:paraId="0F894100" w14:textId="77777777" w:rsidR="00C34C38" w:rsidRPr="00F5668C" w:rsidRDefault="00C34C38" w:rsidP="00DB60C3">
            <w:pPr>
              <w:pStyle w:val="ListParagraph"/>
              <w:ind w:left="0"/>
              <w:rPr>
                <w:rFonts w:ascii="Garamond" w:hAnsi="Garamond" w:cs="Times New Roman"/>
                <w:i/>
                <w:sz w:val="20"/>
              </w:rPr>
            </w:pPr>
          </w:p>
        </w:tc>
      </w:tr>
      <w:tr w:rsidR="00C34C38" w:rsidRPr="00240FF0" w14:paraId="10CF555F" w14:textId="77777777" w:rsidTr="003007D7">
        <w:tc>
          <w:tcPr>
            <w:tcW w:w="0" w:type="auto"/>
          </w:tcPr>
          <w:p w14:paraId="5865661C" w14:textId="77777777" w:rsidR="00C34C38" w:rsidRPr="00B21C99" w:rsidRDefault="00C34C38" w:rsidP="00DB60C3">
            <w:pPr>
              <w:pStyle w:val="CM3"/>
              <w:widowControl/>
              <w:spacing w:line="240" w:lineRule="auto"/>
              <w:ind w:firstLine="227"/>
              <w:jc w:val="both"/>
              <w:rPr>
                <w:rFonts w:ascii="Garamond" w:hAnsi="Garamond"/>
                <w:sz w:val="28"/>
                <w:szCs w:val="28"/>
              </w:rPr>
            </w:pPr>
            <w:proofErr w:type="spellStart"/>
            <w:r w:rsidRPr="00B21C99">
              <w:rPr>
                <w:rFonts w:ascii="Garamond" w:hAnsi="Garamond"/>
                <w:sz w:val="28"/>
                <w:szCs w:val="28"/>
              </w:rPr>
              <w:t>Te</w:t>
            </w:r>
            <w:proofErr w:type="spellEnd"/>
            <w:r w:rsidRPr="00B21C99">
              <w:rPr>
                <w:rFonts w:ascii="Garamond" w:hAnsi="Garamond"/>
                <w:sz w:val="28"/>
                <w:szCs w:val="28"/>
              </w:rPr>
              <w:t xml:space="preserve"> cur </w:t>
            </w:r>
            <w:proofErr w:type="spellStart"/>
            <w:r w:rsidRPr="00B21C99">
              <w:rPr>
                <w:rFonts w:ascii="Garamond" w:hAnsi="Garamond"/>
                <w:sz w:val="28"/>
                <w:szCs w:val="28"/>
              </w:rPr>
              <w:t>orrin</w:t>
            </w:r>
            <w:proofErr w:type="spellEnd"/>
            <w:r w:rsidRPr="00B21C99">
              <w:rPr>
                <w:rFonts w:ascii="Garamond" w:hAnsi="Garamond"/>
                <w:sz w:val="28"/>
                <w:szCs w:val="28"/>
              </w:rPr>
              <w:t xml:space="preserve"> beg hoi-</w:t>
            </w:r>
            <w:proofErr w:type="spellStart"/>
            <w:r w:rsidRPr="00B21C99">
              <w:rPr>
                <w:rFonts w:ascii="Garamond" w:hAnsi="Garamond"/>
                <w:sz w:val="28"/>
                <w:szCs w:val="28"/>
              </w:rPr>
              <w:t>agh</w:t>
            </w:r>
            <w:proofErr w:type="spellEnd"/>
            <w:r w:rsidRPr="00B21C99">
              <w:rPr>
                <w:rFonts w:ascii="Garamond" w:hAnsi="Garamond"/>
                <w:sz w:val="28"/>
                <w:szCs w:val="28"/>
              </w:rPr>
              <w:t xml:space="preserve"> </w:t>
            </w:r>
            <w:proofErr w:type="spellStart"/>
            <w:r w:rsidRPr="00B21C99">
              <w:rPr>
                <w:rFonts w:ascii="Garamond" w:hAnsi="Garamond"/>
                <w:sz w:val="28"/>
                <w:szCs w:val="28"/>
              </w:rPr>
              <w:t>jeusyn</w:t>
            </w:r>
            <w:proofErr w:type="spellEnd"/>
            <w:r w:rsidRPr="00B21C99">
              <w:rPr>
                <w:rFonts w:ascii="Garamond" w:hAnsi="Garamond"/>
                <w:sz w:val="28"/>
                <w:szCs w:val="28"/>
              </w:rPr>
              <w:t xml:space="preserve"> ta bought as </w:t>
            </w:r>
            <w:proofErr w:type="spellStart"/>
            <w:r w:rsidRPr="00B21C99">
              <w:rPr>
                <w:rFonts w:ascii="Garamond" w:hAnsi="Garamond"/>
                <w:sz w:val="28"/>
                <w:szCs w:val="28"/>
              </w:rPr>
              <w:t>imlee</w:t>
            </w:r>
            <w:proofErr w:type="spellEnd"/>
            <w:r w:rsidR="002C617D" w:rsidRPr="002C617D">
              <w:rPr>
                <w:rFonts w:ascii="Garamond" w:hAnsi="Garamond"/>
                <w:sz w:val="28"/>
                <w:szCs w:val="28"/>
              </w:rPr>
              <w:t> ;</w:t>
            </w:r>
            <w:r w:rsidRPr="00B21C99">
              <w:rPr>
                <w:rFonts w:ascii="Garamond" w:hAnsi="Garamond"/>
                <w:sz w:val="28"/>
                <w:szCs w:val="28"/>
              </w:rPr>
              <w:t xml:space="preserve"> </w:t>
            </w:r>
            <w:proofErr w:type="spellStart"/>
            <w:r w:rsidRPr="00B21C99">
              <w:rPr>
                <w:rFonts w:ascii="Garamond" w:hAnsi="Garamond"/>
                <w:sz w:val="28"/>
                <w:szCs w:val="28"/>
              </w:rPr>
              <w:t>myr</w:t>
            </w:r>
            <w:proofErr w:type="spellEnd"/>
            <w:r w:rsidRPr="00B21C99">
              <w:rPr>
                <w:rFonts w:ascii="Garamond" w:hAnsi="Garamond"/>
                <w:sz w:val="28"/>
                <w:szCs w:val="28"/>
              </w:rPr>
              <w:t xml:space="preserve"> </w:t>
            </w:r>
            <w:proofErr w:type="spellStart"/>
            <w:r w:rsidRPr="00B21C99">
              <w:rPr>
                <w:rFonts w:ascii="Garamond" w:hAnsi="Garamond"/>
                <w:sz w:val="28"/>
                <w:szCs w:val="28"/>
              </w:rPr>
              <w:t>nagh</w:t>
            </w:r>
            <w:proofErr w:type="spellEnd"/>
            <w:r w:rsidRPr="00B21C99">
              <w:rPr>
                <w:rFonts w:ascii="Garamond" w:hAnsi="Garamond"/>
                <w:sz w:val="28"/>
                <w:szCs w:val="28"/>
              </w:rPr>
              <w:t xml:space="preserve"> </w:t>
            </w:r>
            <w:proofErr w:type="spellStart"/>
            <w:r w:rsidRPr="00B21C99">
              <w:rPr>
                <w:rFonts w:ascii="Garamond" w:hAnsi="Garamond"/>
                <w:sz w:val="28"/>
                <w:szCs w:val="28"/>
              </w:rPr>
              <w:t>beagh</w:t>
            </w:r>
            <w:proofErr w:type="spellEnd"/>
            <w:r w:rsidRPr="00B21C99">
              <w:rPr>
                <w:rFonts w:ascii="Garamond" w:hAnsi="Garamond"/>
                <w:sz w:val="28"/>
                <w:szCs w:val="28"/>
              </w:rPr>
              <w:t xml:space="preserve"> ad </w:t>
            </w:r>
            <w:proofErr w:type="spellStart"/>
            <w:r w:rsidRPr="00B21C99">
              <w:rPr>
                <w:rFonts w:ascii="Garamond" w:hAnsi="Garamond"/>
                <w:sz w:val="28"/>
                <w:szCs w:val="28"/>
              </w:rPr>
              <w:t>jeh’n</w:t>
            </w:r>
            <w:proofErr w:type="spellEnd"/>
            <w:r w:rsidRPr="00B21C99">
              <w:rPr>
                <w:rFonts w:ascii="Garamond" w:hAnsi="Garamond"/>
                <w:sz w:val="28"/>
                <w:szCs w:val="28"/>
              </w:rPr>
              <w:t xml:space="preserve"> </w:t>
            </w:r>
            <w:proofErr w:type="spellStart"/>
            <w:r w:rsidRPr="00B21C99">
              <w:rPr>
                <w:rFonts w:ascii="Garamond" w:hAnsi="Garamond"/>
                <w:sz w:val="28"/>
                <w:szCs w:val="28"/>
              </w:rPr>
              <w:t>yn</w:t>
            </w:r>
            <w:proofErr w:type="spellEnd"/>
            <w:r w:rsidRPr="00B21C99">
              <w:rPr>
                <w:rFonts w:ascii="Garamond" w:hAnsi="Garamond"/>
                <w:sz w:val="28"/>
                <w:szCs w:val="28"/>
              </w:rPr>
              <w:t xml:space="preserve"> </w:t>
            </w:r>
            <w:proofErr w:type="spellStart"/>
            <w:r w:rsidRPr="00B21C99">
              <w:rPr>
                <w:rFonts w:ascii="Garamond" w:hAnsi="Garamond"/>
                <w:sz w:val="28"/>
                <w:szCs w:val="28"/>
              </w:rPr>
              <w:t>dooghys</w:t>
            </w:r>
            <w:proofErr w:type="spellEnd"/>
            <w:r w:rsidRPr="00B21C99">
              <w:rPr>
                <w:rFonts w:ascii="Garamond" w:hAnsi="Garamond"/>
                <w:sz w:val="28"/>
                <w:szCs w:val="28"/>
              </w:rPr>
              <w:t xml:space="preserve"> </w:t>
            </w:r>
            <w:proofErr w:type="spellStart"/>
            <w:r w:rsidRPr="00B21C99">
              <w:rPr>
                <w:rFonts w:ascii="Garamond" w:hAnsi="Garamond"/>
                <w:sz w:val="28"/>
                <w:szCs w:val="28"/>
              </w:rPr>
              <w:t>rooin</w:t>
            </w:r>
            <w:proofErr w:type="spellEnd"/>
            <w:r w:rsidRPr="00B21C99">
              <w:rPr>
                <w:rFonts w:ascii="Garamond" w:hAnsi="Garamond"/>
                <w:sz w:val="28"/>
                <w:szCs w:val="28"/>
              </w:rPr>
              <w:t xml:space="preserve">. </w:t>
            </w:r>
          </w:p>
        </w:tc>
        <w:tc>
          <w:tcPr>
            <w:tcW w:w="0" w:type="auto"/>
          </w:tcPr>
          <w:p w14:paraId="450B3762"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It makes us to despis</w:t>
            </w:r>
            <w:r w:rsidRPr="00240FF0">
              <w:rPr>
                <w:rFonts w:ascii="Garamond" w:hAnsi="Garamond" w:cs="Times New Roman"/>
                <w:sz w:val="28"/>
              </w:rPr>
              <w:t>e</w:t>
            </w:r>
            <w:r w:rsidRPr="00240FF0">
              <w:rPr>
                <w:rFonts w:ascii="Garamond" w:hAnsi="Garamond" w:cs="Times New Roman"/>
                <w:i/>
                <w:sz w:val="28"/>
              </w:rPr>
              <w:t xml:space="preserve"> Poor and Plain People, as if they were not of the same kind with </w:t>
            </w:r>
            <w:r w:rsidRPr="00240FF0">
              <w:rPr>
                <w:rFonts w:ascii="Garamond" w:hAnsi="Garamond" w:cs="Times New Roman"/>
                <w:sz w:val="28"/>
              </w:rPr>
              <w:t>us</w:t>
            </w:r>
            <w:r w:rsidRPr="00240FF0">
              <w:rPr>
                <w:rFonts w:ascii="Garamond" w:hAnsi="Garamond" w:cs="Times New Roman"/>
                <w:i/>
                <w:sz w:val="28"/>
              </w:rPr>
              <w:t>.</w:t>
            </w:r>
          </w:p>
        </w:tc>
        <w:tc>
          <w:tcPr>
            <w:tcW w:w="0" w:type="auto"/>
          </w:tcPr>
          <w:p w14:paraId="5A588411" w14:textId="77777777" w:rsidR="00C34C38" w:rsidRPr="00F5668C" w:rsidRDefault="00C34C38" w:rsidP="00DB60C3">
            <w:pPr>
              <w:pStyle w:val="ListParagraph"/>
              <w:ind w:left="0"/>
              <w:rPr>
                <w:rFonts w:ascii="Garamond" w:hAnsi="Garamond" w:cs="Times New Roman"/>
                <w:i/>
                <w:sz w:val="20"/>
              </w:rPr>
            </w:pPr>
          </w:p>
        </w:tc>
      </w:tr>
      <w:tr w:rsidR="00C34C38" w:rsidRPr="00240FF0" w14:paraId="4E631EF5" w14:textId="77777777" w:rsidTr="003007D7">
        <w:tc>
          <w:tcPr>
            <w:tcW w:w="0" w:type="auto"/>
          </w:tcPr>
          <w:p w14:paraId="7D0AE524" w14:textId="77777777" w:rsidR="00C34C38" w:rsidRPr="00B21C99" w:rsidRDefault="00C34C38" w:rsidP="00DB60C3">
            <w:pPr>
              <w:pStyle w:val="CM3"/>
              <w:widowControl/>
              <w:spacing w:line="240" w:lineRule="auto"/>
              <w:ind w:firstLine="227"/>
              <w:jc w:val="both"/>
              <w:rPr>
                <w:rFonts w:ascii="Garamond" w:hAnsi="Garamond"/>
                <w:sz w:val="28"/>
                <w:szCs w:val="28"/>
              </w:rPr>
            </w:pPr>
            <w:proofErr w:type="spellStart"/>
            <w:r w:rsidRPr="00B21C99">
              <w:rPr>
                <w:rFonts w:ascii="Garamond" w:hAnsi="Garamond"/>
                <w:sz w:val="28"/>
                <w:szCs w:val="28"/>
              </w:rPr>
              <w:lastRenderedPageBreak/>
              <w:t>Te</w:t>
            </w:r>
            <w:proofErr w:type="spellEnd"/>
            <w:r w:rsidRPr="00B21C99">
              <w:rPr>
                <w:rFonts w:ascii="Garamond" w:hAnsi="Garamond"/>
                <w:sz w:val="28"/>
                <w:szCs w:val="28"/>
              </w:rPr>
              <w:t xml:space="preserve"> cur </w:t>
            </w:r>
            <w:proofErr w:type="spellStart"/>
            <w:r w:rsidRPr="00B21C99">
              <w:rPr>
                <w:rFonts w:ascii="Garamond" w:hAnsi="Garamond"/>
                <w:sz w:val="28"/>
                <w:szCs w:val="28"/>
              </w:rPr>
              <w:t>orrin</w:t>
            </w:r>
            <w:proofErr w:type="spellEnd"/>
            <w:r w:rsidRPr="00B21C99">
              <w:rPr>
                <w:rFonts w:ascii="Garamond" w:hAnsi="Garamond"/>
                <w:sz w:val="28"/>
                <w:szCs w:val="28"/>
              </w:rPr>
              <w:t xml:space="preserve"> </w:t>
            </w:r>
            <w:proofErr w:type="spellStart"/>
            <w:r w:rsidRPr="00B21C99">
              <w:rPr>
                <w:rFonts w:ascii="Garamond" w:hAnsi="Garamond"/>
                <w:sz w:val="28"/>
                <w:szCs w:val="28"/>
              </w:rPr>
              <w:t>troo</w:t>
            </w:r>
            <w:proofErr w:type="spellEnd"/>
            <w:r w:rsidRPr="00B21C99">
              <w:rPr>
                <w:rFonts w:ascii="Garamond" w:hAnsi="Garamond"/>
                <w:sz w:val="28"/>
                <w:szCs w:val="28"/>
              </w:rPr>
              <w:t xml:space="preserve"> </w:t>
            </w:r>
            <w:proofErr w:type="spellStart"/>
            <w:r w:rsidRPr="00B21C99">
              <w:rPr>
                <w:rFonts w:ascii="Garamond" w:hAnsi="Garamond"/>
                <w:sz w:val="28"/>
                <w:szCs w:val="28"/>
              </w:rPr>
              <w:t>yn</w:t>
            </w:r>
            <w:proofErr w:type="spellEnd"/>
            <w:r w:rsidRPr="00B21C99">
              <w:rPr>
                <w:rFonts w:ascii="Garamond" w:hAnsi="Garamond"/>
                <w:sz w:val="28"/>
                <w:szCs w:val="28"/>
              </w:rPr>
              <w:t xml:space="preserve"> </w:t>
            </w:r>
            <w:proofErr w:type="spellStart"/>
            <w:r w:rsidRPr="00B21C99">
              <w:rPr>
                <w:rFonts w:ascii="Garamond" w:hAnsi="Garamond"/>
                <w:sz w:val="28"/>
                <w:szCs w:val="28"/>
              </w:rPr>
              <w:t>derrey</w:t>
            </w:r>
            <w:proofErr w:type="spellEnd"/>
            <w:r w:rsidRPr="00B21C99">
              <w:rPr>
                <w:rFonts w:ascii="Garamond" w:hAnsi="Garamond"/>
                <w:sz w:val="28"/>
                <w:szCs w:val="28"/>
              </w:rPr>
              <w:t xml:space="preserve"> yeh m</w:t>
            </w:r>
            <w:r>
              <w:rPr>
                <w:rFonts w:ascii="Garamond" w:hAnsi="Garamond"/>
                <w:sz w:val="28"/>
                <w:szCs w:val="28"/>
              </w:rPr>
              <w:t>i</w:t>
            </w:r>
            <w:r w:rsidRPr="00B21C99">
              <w:rPr>
                <w:rFonts w:ascii="Garamond" w:hAnsi="Garamond"/>
                <w:sz w:val="28"/>
                <w:szCs w:val="28"/>
              </w:rPr>
              <w:t xml:space="preserve">sh y </w:t>
            </w:r>
            <w:proofErr w:type="spellStart"/>
            <w:r w:rsidRPr="00B21C99">
              <w:rPr>
                <w:rFonts w:ascii="Garamond" w:hAnsi="Garamond"/>
                <w:sz w:val="28"/>
                <w:szCs w:val="28"/>
              </w:rPr>
              <w:t>jeh</w:t>
            </w:r>
            <w:proofErr w:type="spellEnd"/>
            <w:r w:rsidRPr="00B21C99">
              <w:rPr>
                <w:rFonts w:ascii="Garamond" w:hAnsi="Garamond"/>
                <w:sz w:val="28"/>
                <w:szCs w:val="28"/>
              </w:rPr>
              <w:t xml:space="preserve"> </w:t>
            </w:r>
            <w:proofErr w:type="spellStart"/>
            <w:r w:rsidRPr="00B21C99">
              <w:rPr>
                <w:rFonts w:ascii="Garamond" w:hAnsi="Garamond"/>
                <w:sz w:val="28"/>
                <w:szCs w:val="28"/>
              </w:rPr>
              <w:t>elley</w:t>
            </w:r>
            <w:proofErr w:type="spellEnd"/>
            <w:r w:rsidRPr="00B21C99">
              <w:rPr>
                <w:rFonts w:ascii="Garamond" w:hAnsi="Garamond"/>
                <w:sz w:val="28"/>
                <w:szCs w:val="28"/>
              </w:rPr>
              <w:t xml:space="preserve">, as </w:t>
            </w:r>
            <w:proofErr w:type="spellStart"/>
            <w:r w:rsidRPr="00B21C99">
              <w:rPr>
                <w:rFonts w:ascii="Garamond" w:hAnsi="Garamond"/>
                <w:sz w:val="28"/>
                <w:szCs w:val="28"/>
              </w:rPr>
              <w:t>streeue</w:t>
            </w:r>
            <w:proofErr w:type="spellEnd"/>
            <w:r w:rsidRPr="00B21C99">
              <w:rPr>
                <w:rFonts w:ascii="Garamond" w:hAnsi="Garamond"/>
                <w:sz w:val="28"/>
                <w:szCs w:val="28"/>
              </w:rPr>
              <w:t xml:space="preserve"> quoi </w:t>
            </w:r>
            <w:proofErr w:type="spellStart"/>
            <w:r w:rsidRPr="00B21C99">
              <w:rPr>
                <w:rFonts w:ascii="Garamond" w:hAnsi="Garamond"/>
                <w:sz w:val="28"/>
                <w:szCs w:val="28"/>
              </w:rPr>
              <w:t>smoarnee</w:t>
            </w:r>
            <w:proofErr w:type="spellEnd"/>
            <w:r w:rsidRPr="00B21C99">
              <w:rPr>
                <w:rFonts w:ascii="Garamond" w:hAnsi="Garamond"/>
                <w:sz w:val="28"/>
                <w:szCs w:val="28"/>
              </w:rPr>
              <w:t xml:space="preserve"> vees </w:t>
            </w:r>
            <w:proofErr w:type="spellStart"/>
            <w:r w:rsidRPr="00B21C99">
              <w:rPr>
                <w:rFonts w:ascii="Garamond" w:hAnsi="Garamond"/>
                <w:sz w:val="28"/>
                <w:szCs w:val="28"/>
              </w:rPr>
              <w:t>ayns</w:t>
            </w:r>
            <w:proofErr w:type="spellEnd"/>
            <w:r w:rsidRPr="00B21C99">
              <w:rPr>
                <w:rFonts w:ascii="Garamond" w:hAnsi="Garamond"/>
                <w:sz w:val="28"/>
                <w:szCs w:val="28"/>
              </w:rPr>
              <w:t xml:space="preserve"> </w:t>
            </w:r>
            <w:proofErr w:type="spellStart"/>
            <w:r w:rsidRPr="00B21C99">
              <w:rPr>
                <w:rFonts w:ascii="Garamond" w:hAnsi="Garamond"/>
                <w:sz w:val="28"/>
                <w:szCs w:val="28"/>
              </w:rPr>
              <w:t>nyn</w:t>
            </w:r>
            <w:proofErr w:type="spellEnd"/>
            <w:r w:rsidRPr="00B21C99">
              <w:rPr>
                <w:rFonts w:ascii="Garamond" w:hAnsi="Garamond"/>
                <w:sz w:val="28"/>
                <w:szCs w:val="28"/>
              </w:rPr>
              <w:t xml:space="preserve"> </w:t>
            </w:r>
            <w:proofErr w:type="spellStart"/>
            <w:r w:rsidRPr="00B21C99">
              <w:rPr>
                <w:rFonts w:ascii="Garamond" w:hAnsi="Garamond"/>
                <w:sz w:val="28"/>
                <w:szCs w:val="28"/>
              </w:rPr>
              <w:t>goamraghyn</w:t>
            </w:r>
            <w:proofErr w:type="spellEnd"/>
            <w:r w:rsidRPr="00B21C99">
              <w:rPr>
                <w:rFonts w:ascii="Garamond" w:hAnsi="Garamond"/>
                <w:sz w:val="28"/>
                <w:szCs w:val="28"/>
              </w:rPr>
              <w:t xml:space="preserve">. </w:t>
            </w:r>
          </w:p>
        </w:tc>
        <w:tc>
          <w:tcPr>
            <w:tcW w:w="0" w:type="auto"/>
          </w:tcPr>
          <w:p w14:paraId="260588CC"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 xml:space="preserve">It makes us to envy one another, and to strive who shall go finest. </w:t>
            </w:r>
          </w:p>
        </w:tc>
        <w:tc>
          <w:tcPr>
            <w:tcW w:w="0" w:type="auto"/>
          </w:tcPr>
          <w:p w14:paraId="3D5DB12F" w14:textId="77777777" w:rsidR="00C34C38" w:rsidRPr="00F5668C" w:rsidRDefault="00C34C38" w:rsidP="00DB60C3">
            <w:pPr>
              <w:pStyle w:val="ListParagraph"/>
              <w:ind w:left="0"/>
              <w:rPr>
                <w:rFonts w:ascii="Garamond" w:hAnsi="Garamond" w:cs="Times New Roman"/>
                <w:i/>
                <w:sz w:val="20"/>
              </w:rPr>
            </w:pPr>
          </w:p>
        </w:tc>
      </w:tr>
      <w:tr w:rsidR="00C34C38" w:rsidRPr="00240FF0" w14:paraId="1DB05C75" w14:textId="77777777" w:rsidTr="003007D7">
        <w:tc>
          <w:tcPr>
            <w:tcW w:w="0" w:type="auto"/>
          </w:tcPr>
          <w:p w14:paraId="4BA77066" w14:textId="77777777" w:rsidR="00C34C38" w:rsidRPr="00B21C99" w:rsidRDefault="00C34C38" w:rsidP="00DB60C3">
            <w:pPr>
              <w:pStyle w:val="CM3"/>
              <w:widowControl/>
              <w:spacing w:line="240" w:lineRule="auto"/>
              <w:ind w:firstLine="227"/>
              <w:jc w:val="both"/>
              <w:rPr>
                <w:rFonts w:ascii="Garamond" w:hAnsi="Garamond"/>
                <w:sz w:val="28"/>
                <w:szCs w:val="28"/>
              </w:rPr>
            </w:pPr>
            <w:proofErr w:type="spellStart"/>
            <w:r w:rsidRPr="00B21C99">
              <w:rPr>
                <w:rFonts w:ascii="Garamond" w:hAnsi="Garamond"/>
                <w:sz w:val="28"/>
                <w:szCs w:val="28"/>
              </w:rPr>
              <w:t>Myr</w:t>
            </w:r>
            <w:proofErr w:type="spellEnd"/>
            <w:r w:rsidRPr="00B21C99">
              <w:rPr>
                <w:rFonts w:ascii="Garamond" w:hAnsi="Garamond"/>
                <w:sz w:val="28"/>
                <w:szCs w:val="28"/>
              </w:rPr>
              <w:t xml:space="preserve"> </w:t>
            </w:r>
            <w:proofErr w:type="spellStart"/>
            <w:r w:rsidRPr="00B21C99">
              <w:rPr>
                <w:rFonts w:ascii="Garamond" w:hAnsi="Garamond"/>
                <w:sz w:val="28"/>
                <w:szCs w:val="28"/>
              </w:rPr>
              <w:t>shen</w:t>
            </w:r>
            <w:proofErr w:type="spellEnd"/>
            <w:r w:rsidRPr="00B21C99">
              <w:rPr>
                <w:rFonts w:ascii="Garamond" w:hAnsi="Garamond"/>
                <w:sz w:val="28"/>
                <w:szCs w:val="28"/>
              </w:rPr>
              <w:t xml:space="preserve"> </w:t>
            </w:r>
            <w:proofErr w:type="spellStart"/>
            <w:r w:rsidRPr="00B21C99">
              <w:rPr>
                <w:rFonts w:ascii="Garamond" w:hAnsi="Garamond"/>
                <w:sz w:val="28"/>
                <w:szCs w:val="28"/>
              </w:rPr>
              <w:t>dy</w:t>
            </w:r>
            <w:proofErr w:type="spellEnd"/>
            <w:r w:rsidRPr="00B21C99">
              <w:rPr>
                <w:rFonts w:ascii="Garamond" w:hAnsi="Garamond"/>
                <w:sz w:val="28"/>
                <w:szCs w:val="28"/>
              </w:rPr>
              <w:t xml:space="preserve"> </w:t>
            </w:r>
            <w:proofErr w:type="spellStart"/>
            <w:r w:rsidRPr="00B21C99">
              <w:rPr>
                <w:rFonts w:ascii="Garamond" w:hAnsi="Garamond"/>
                <w:sz w:val="28"/>
                <w:szCs w:val="28"/>
              </w:rPr>
              <w:t>vel</w:t>
            </w:r>
            <w:proofErr w:type="spellEnd"/>
            <w:r w:rsidRPr="00B21C99">
              <w:rPr>
                <w:rFonts w:ascii="Garamond" w:hAnsi="Garamond"/>
                <w:sz w:val="28"/>
                <w:szCs w:val="28"/>
              </w:rPr>
              <w:t xml:space="preserve"> </w:t>
            </w:r>
            <w:proofErr w:type="spellStart"/>
            <w:r w:rsidRPr="00B21C99">
              <w:rPr>
                <w:rFonts w:ascii="Garamond" w:hAnsi="Garamond"/>
                <w:sz w:val="28"/>
                <w:szCs w:val="28"/>
              </w:rPr>
              <w:t>sleih</w:t>
            </w:r>
            <w:proofErr w:type="spellEnd"/>
            <w:r w:rsidRPr="00B21C99">
              <w:rPr>
                <w:rFonts w:ascii="Garamond" w:hAnsi="Garamond"/>
                <w:sz w:val="28"/>
                <w:szCs w:val="28"/>
              </w:rPr>
              <w:t xml:space="preserve"> </w:t>
            </w:r>
            <w:proofErr w:type="spellStart"/>
            <w:r w:rsidRPr="00B21C99">
              <w:rPr>
                <w:rFonts w:ascii="Garamond" w:hAnsi="Garamond"/>
                <w:sz w:val="28"/>
                <w:szCs w:val="28"/>
              </w:rPr>
              <w:t>ny</w:t>
            </w:r>
            <w:proofErr w:type="spellEnd"/>
            <w:r w:rsidRPr="00B21C99">
              <w:rPr>
                <w:rFonts w:ascii="Garamond" w:hAnsi="Garamond"/>
                <w:sz w:val="28"/>
                <w:szCs w:val="28"/>
              </w:rPr>
              <w:t xml:space="preserve"> </w:t>
            </w:r>
            <w:proofErr w:type="spellStart"/>
            <w:r w:rsidRPr="00B21C99">
              <w:rPr>
                <w:rFonts w:ascii="Garamond" w:hAnsi="Garamond"/>
                <w:sz w:val="28"/>
                <w:szCs w:val="28"/>
              </w:rPr>
              <w:t>sbooee</w:t>
            </w:r>
            <w:proofErr w:type="spellEnd"/>
            <w:r w:rsidRPr="00B21C99">
              <w:rPr>
                <w:rFonts w:ascii="Garamond" w:hAnsi="Garamond"/>
                <w:sz w:val="28"/>
                <w:szCs w:val="28"/>
              </w:rPr>
              <w:t xml:space="preserve"> </w:t>
            </w:r>
            <w:proofErr w:type="spellStart"/>
            <w:r w:rsidRPr="00B21C99">
              <w:rPr>
                <w:rFonts w:ascii="Garamond" w:hAnsi="Garamond"/>
                <w:sz w:val="28"/>
                <w:szCs w:val="28"/>
              </w:rPr>
              <w:t>ooashley</w:t>
            </w:r>
            <w:proofErr w:type="spellEnd"/>
            <w:r w:rsidRPr="00B21C99">
              <w:rPr>
                <w:rFonts w:ascii="Garamond" w:hAnsi="Garamond"/>
                <w:sz w:val="28"/>
                <w:szCs w:val="28"/>
              </w:rPr>
              <w:t xml:space="preserve"> </w:t>
            </w:r>
            <w:proofErr w:type="spellStart"/>
            <w:r w:rsidRPr="00B21C99">
              <w:rPr>
                <w:rFonts w:ascii="Garamond" w:hAnsi="Garamond"/>
                <w:sz w:val="28"/>
                <w:szCs w:val="28"/>
              </w:rPr>
              <w:t>gheddyn</w:t>
            </w:r>
            <w:proofErr w:type="spellEnd"/>
            <w:r w:rsidRPr="00B21C99">
              <w:rPr>
                <w:rFonts w:ascii="Garamond" w:hAnsi="Garamond"/>
                <w:sz w:val="28"/>
                <w:szCs w:val="28"/>
              </w:rPr>
              <w:t xml:space="preserve"> </w:t>
            </w:r>
            <w:proofErr w:type="spellStart"/>
            <w:r w:rsidRPr="00B21C99">
              <w:rPr>
                <w:rFonts w:ascii="Garamond" w:hAnsi="Garamond"/>
                <w:sz w:val="28"/>
                <w:szCs w:val="28"/>
              </w:rPr>
              <w:t>ayns</w:t>
            </w:r>
            <w:proofErr w:type="spellEnd"/>
            <w:r w:rsidRPr="00B21C99">
              <w:rPr>
                <w:rFonts w:ascii="Garamond" w:hAnsi="Garamond"/>
                <w:sz w:val="28"/>
                <w:szCs w:val="28"/>
              </w:rPr>
              <w:t xml:space="preserve"> y </w:t>
            </w:r>
            <w:proofErr w:type="spellStart"/>
            <w:r w:rsidRPr="00B21C99">
              <w:rPr>
                <w:rFonts w:ascii="Garamond" w:hAnsi="Garamond"/>
                <w:sz w:val="28"/>
                <w:szCs w:val="28"/>
              </w:rPr>
              <w:t>Teihl</w:t>
            </w:r>
            <w:proofErr w:type="spellEnd"/>
            <w:r w:rsidRPr="00B21C99">
              <w:rPr>
                <w:rFonts w:ascii="Garamond" w:hAnsi="Garamond"/>
                <w:sz w:val="28"/>
                <w:szCs w:val="28"/>
              </w:rPr>
              <w:t xml:space="preserve"> </w:t>
            </w:r>
            <w:proofErr w:type="spellStart"/>
            <w:r w:rsidRPr="00B21C99">
              <w:rPr>
                <w:rFonts w:ascii="Garamond" w:hAnsi="Garamond"/>
                <w:sz w:val="28"/>
                <w:szCs w:val="28"/>
              </w:rPr>
              <w:t>shoh</w:t>
            </w:r>
            <w:proofErr w:type="spellEnd"/>
            <w:r w:rsidRPr="00B21C99">
              <w:rPr>
                <w:rFonts w:ascii="Garamond" w:hAnsi="Garamond"/>
                <w:sz w:val="28"/>
                <w:szCs w:val="28"/>
              </w:rPr>
              <w:t xml:space="preserve">, nah </w:t>
            </w:r>
            <w:proofErr w:type="spellStart"/>
            <w:r w:rsidRPr="00B21C99">
              <w:rPr>
                <w:rFonts w:ascii="Garamond" w:hAnsi="Garamond"/>
                <w:sz w:val="28"/>
                <w:szCs w:val="28"/>
              </w:rPr>
              <w:t>t</w:t>
            </w:r>
            <w:r w:rsidR="003007D7">
              <w:rPr>
                <w:rFonts w:ascii="Garamond" w:hAnsi="Garamond"/>
                <w:sz w:val="28"/>
                <w:szCs w:val="28"/>
              </w:rPr>
              <w:t>a</w:t>
            </w:r>
            <w:r w:rsidRPr="00B21C99">
              <w:rPr>
                <w:rFonts w:ascii="Garamond" w:hAnsi="Garamond"/>
                <w:sz w:val="28"/>
                <w:szCs w:val="28"/>
              </w:rPr>
              <w:t>’d</w:t>
            </w:r>
            <w:proofErr w:type="spellEnd"/>
            <w:r w:rsidRPr="00B21C99">
              <w:rPr>
                <w:rFonts w:ascii="Garamond" w:hAnsi="Garamond"/>
                <w:sz w:val="28"/>
                <w:szCs w:val="28"/>
              </w:rPr>
              <w:t xml:space="preserve"> er </w:t>
            </w:r>
            <w:proofErr w:type="spellStart"/>
            <w:r w:rsidRPr="00B21C99">
              <w:rPr>
                <w:rFonts w:ascii="Garamond" w:hAnsi="Garamond"/>
                <w:sz w:val="28"/>
                <w:szCs w:val="28"/>
              </w:rPr>
              <w:t>graih</w:t>
            </w:r>
            <w:proofErr w:type="spellEnd"/>
            <w:r w:rsidRPr="00B21C99">
              <w:rPr>
                <w:rFonts w:ascii="Garamond" w:hAnsi="Garamond"/>
                <w:sz w:val="28"/>
                <w:szCs w:val="28"/>
              </w:rPr>
              <w:t xml:space="preserve"> Yee </w:t>
            </w:r>
            <w:proofErr w:type="spellStart"/>
            <w:r w:rsidRPr="00B21C99">
              <w:rPr>
                <w:rFonts w:ascii="Garamond" w:hAnsi="Garamond"/>
                <w:sz w:val="28"/>
                <w:szCs w:val="28"/>
              </w:rPr>
              <w:t>ny</w:t>
            </w:r>
            <w:proofErr w:type="spellEnd"/>
            <w:r w:rsidRPr="00B21C99">
              <w:rPr>
                <w:rFonts w:ascii="Garamond" w:hAnsi="Garamond"/>
                <w:sz w:val="28"/>
                <w:szCs w:val="28"/>
              </w:rPr>
              <w:t xml:space="preserve"> </w:t>
            </w:r>
            <w:proofErr w:type="spellStart"/>
            <w:r w:rsidRPr="00B21C99">
              <w:rPr>
                <w:rFonts w:ascii="Garamond" w:hAnsi="Garamond"/>
                <w:sz w:val="28"/>
                <w:szCs w:val="28"/>
              </w:rPr>
              <w:t>ve</w:t>
            </w:r>
            <w:proofErr w:type="spellEnd"/>
            <w:r w:rsidRPr="00B21C99">
              <w:rPr>
                <w:rFonts w:ascii="Garamond" w:hAnsi="Garamond"/>
                <w:sz w:val="28"/>
                <w:szCs w:val="28"/>
              </w:rPr>
              <w:t xml:space="preserve"> </w:t>
            </w:r>
            <w:proofErr w:type="spellStart"/>
            <w:r w:rsidRPr="00B21C99">
              <w:rPr>
                <w:rFonts w:ascii="Garamond" w:hAnsi="Garamond"/>
                <w:sz w:val="28"/>
                <w:szCs w:val="28"/>
              </w:rPr>
              <w:t>ayns</w:t>
            </w:r>
            <w:proofErr w:type="spellEnd"/>
            <w:r w:rsidRPr="00B21C99">
              <w:rPr>
                <w:rFonts w:ascii="Garamond" w:hAnsi="Garamond"/>
                <w:sz w:val="28"/>
                <w:szCs w:val="28"/>
              </w:rPr>
              <w:t xml:space="preserve"> </w:t>
            </w:r>
            <w:proofErr w:type="spellStart"/>
            <w:r w:rsidRPr="00B21C99">
              <w:rPr>
                <w:rFonts w:ascii="Garamond" w:hAnsi="Garamond"/>
                <w:sz w:val="28"/>
                <w:szCs w:val="28"/>
              </w:rPr>
              <w:t>maynrys</w:t>
            </w:r>
            <w:proofErr w:type="spellEnd"/>
            <w:r w:rsidRPr="00B21C99">
              <w:rPr>
                <w:rFonts w:ascii="Garamond" w:hAnsi="Garamond"/>
                <w:sz w:val="28"/>
                <w:szCs w:val="28"/>
              </w:rPr>
              <w:t xml:space="preserve"> </w:t>
            </w:r>
            <w:proofErr w:type="spellStart"/>
            <w:r w:rsidRPr="00B21C99">
              <w:rPr>
                <w:rFonts w:ascii="Garamond" w:hAnsi="Garamond"/>
                <w:sz w:val="28"/>
                <w:szCs w:val="28"/>
              </w:rPr>
              <w:t>sy</w:t>
            </w:r>
            <w:proofErr w:type="spellEnd"/>
            <w:r w:rsidRPr="00B21C99">
              <w:rPr>
                <w:rFonts w:ascii="Garamond" w:hAnsi="Garamond"/>
                <w:sz w:val="28"/>
                <w:szCs w:val="28"/>
              </w:rPr>
              <w:t xml:space="preserve"> </w:t>
            </w:r>
            <w:proofErr w:type="spellStart"/>
            <w:r w:rsidRPr="00B21C99">
              <w:rPr>
                <w:rFonts w:ascii="Garamond" w:hAnsi="Garamond"/>
                <w:sz w:val="28"/>
                <w:szCs w:val="28"/>
              </w:rPr>
              <w:t>Teihl</w:t>
            </w:r>
            <w:proofErr w:type="spellEnd"/>
            <w:r w:rsidRPr="00B21C99">
              <w:rPr>
                <w:rFonts w:ascii="Garamond" w:hAnsi="Garamond"/>
                <w:sz w:val="28"/>
                <w:szCs w:val="28"/>
              </w:rPr>
              <w:t xml:space="preserve"> </w:t>
            </w:r>
            <w:proofErr w:type="spellStart"/>
            <w:r w:rsidRPr="00B21C99">
              <w:rPr>
                <w:rFonts w:ascii="Garamond" w:hAnsi="Garamond"/>
                <w:sz w:val="28"/>
                <w:szCs w:val="28"/>
              </w:rPr>
              <w:t>elley</w:t>
            </w:r>
            <w:proofErr w:type="spellEnd"/>
            <w:r w:rsidRPr="00B21C99">
              <w:rPr>
                <w:rFonts w:ascii="Garamond" w:hAnsi="Garamond"/>
                <w:sz w:val="28"/>
                <w:szCs w:val="28"/>
              </w:rPr>
              <w:t xml:space="preserve">. </w:t>
            </w:r>
          </w:p>
        </w:tc>
        <w:tc>
          <w:tcPr>
            <w:tcW w:w="0" w:type="auto"/>
          </w:tcPr>
          <w:p w14:paraId="718FD943"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So that People are more concerned how to be esteemed in this World, then to be beloved of God, or to be happy in the next.</w:t>
            </w:r>
          </w:p>
        </w:tc>
        <w:tc>
          <w:tcPr>
            <w:tcW w:w="0" w:type="auto"/>
          </w:tcPr>
          <w:p w14:paraId="368EC1DF" w14:textId="77777777" w:rsidR="00C34C38" w:rsidRPr="00F5668C" w:rsidRDefault="00C34C38" w:rsidP="00DB60C3">
            <w:pPr>
              <w:pStyle w:val="ListParagraph"/>
              <w:ind w:left="0"/>
              <w:rPr>
                <w:rFonts w:ascii="Garamond" w:hAnsi="Garamond" w:cs="Times New Roman"/>
                <w:i/>
                <w:sz w:val="20"/>
              </w:rPr>
            </w:pPr>
          </w:p>
        </w:tc>
      </w:tr>
      <w:tr w:rsidR="00C34C38" w:rsidRPr="00240FF0" w14:paraId="0FB6551C" w14:textId="77777777" w:rsidTr="003007D7">
        <w:tc>
          <w:tcPr>
            <w:tcW w:w="0" w:type="auto"/>
          </w:tcPr>
          <w:p w14:paraId="11D7C32F" w14:textId="77777777" w:rsidR="00C34C38" w:rsidRPr="00B21C99" w:rsidRDefault="00C34C38" w:rsidP="00DB60C3">
            <w:pPr>
              <w:pStyle w:val="CM3"/>
              <w:widowControl/>
              <w:spacing w:line="240" w:lineRule="auto"/>
              <w:ind w:firstLine="227"/>
              <w:jc w:val="both"/>
              <w:rPr>
                <w:rFonts w:ascii="Garamond" w:hAnsi="Garamond"/>
                <w:sz w:val="28"/>
                <w:szCs w:val="28"/>
              </w:rPr>
            </w:pPr>
            <w:r w:rsidRPr="00B21C99">
              <w:rPr>
                <w:rFonts w:ascii="Garamond" w:hAnsi="Garamond"/>
                <w:i/>
                <w:sz w:val="28"/>
                <w:szCs w:val="28"/>
              </w:rPr>
              <w:t>Q.</w:t>
            </w:r>
            <w:r w:rsidRPr="00B21C99">
              <w:rPr>
                <w:rFonts w:ascii="Garamond" w:hAnsi="Garamond"/>
                <w:sz w:val="28"/>
                <w:szCs w:val="28"/>
              </w:rPr>
              <w:t xml:space="preserve"> </w:t>
            </w:r>
            <w:proofErr w:type="spellStart"/>
            <w:r w:rsidRPr="00B21C99">
              <w:rPr>
                <w:rFonts w:ascii="Garamond" w:hAnsi="Garamond"/>
                <w:sz w:val="28"/>
                <w:szCs w:val="28"/>
              </w:rPr>
              <w:t>Vel</w:t>
            </w:r>
            <w:proofErr w:type="spellEnd"/>
            <w:r w:rsidRPr="00B21C99">
              <w:rPr>
                <w:rFonts w:ascii="Garamond" w:hAnsi="Garamond"/>
                <w:sz w:val="28"/>
                <w:szCs w:val="28"/>
              </w:rPr>
              <w:t xml:space="preserve"> </w:t>
            </w:r>
            <w:proofErr w:type="spellStart"/>
            <w:r w:rsidRPr="00B21C99">
              <w:rPr>
                <w:rFonts w:ascii="Garamond" w:hAnsi="Garamond"/>
                <w:sz w:val="28"/>
                <w:szCs w:val="28"/>
              </w:rPr>
              <w:t>moyrn</w:t>
            </w:r>
            <w:proofErr w:type="spellEnd"/>
            <w:r w:rsidRPr="00B21C99">
              <w:rPr>
                <w:rFonts w:ascii="Garamond" w:hAnsi="Garamond"/>
                <w:sz w:val="28"/>
                <w:szCs w:val="28"/>
              </w:rPr>
              <w:t xml:space="preserve"> </w:t>
            </w:r>
            <w:proofErr w:type="spellStart"/>
            <w:r w:rsidRPr="00B21C99">
              <w:rPr>
                <w:rFonts w:ascii="Garamond" w:hAnsi="Garamond"/>
                <w:sz w:val="28"/>
                <w:szCs w:val="28"/>
              </w:rPr>
              <w:t>erbee</w:t>
            </w:r>
            <w:proofErr w:type="spellEnd"/>
            <w:r w:rsidRPr="00B21C99">
              <w:rPr>
                <w:rFonts w:ascii="Garamond" w:hAnsi="Garamond"/>
                <w:sz w:val="28"/>
                <w:szCs w:val="28"/>
              </w:rPr>
              <w:t xml:space="preserve"> </w:t>
            </w:r>
            <w:proofErr w:type="spellStart"/>
            <w:r w:rsidRPr="00B21C99">
              <w:rPr>
                <w:rFonts w:ascii="Garamond" w:hAnsi="Garamond"/>
                <w:sz w:val="28"/>
                <w:szCs w:val="28"/>
              </w:rPr>
              <w:t>elley</w:t>
            </w:r>
            <w:proofErr w:type="spellEnd"/>
            <w:r w:rsidRPr="00B21C99">
              <w:rPr>
                <w:rFonts w:ascii="Garamond" w:hAnsi="Garamond"/>
                <w:sz w:val="28"/>
                <w:szCs w:val="28"/>
              </w:rPr>
              <w:t xml:space="preserve"> </w:t>
            </w:r>
            <w:proofErr w:type="spellStart"/>
            <w:r w:rsidRPr="00B21C99">
              <w:rPr>
                <w:rFonts w:ascii="Garamond" w:hAnsi="Garamond"/>
                <w:sz w:val="28"/>
                <w:szCs w:val="28"/>
              </w:rPr>
              <w:t>lishagh</w:t>
            </w:r>
            <w:proofErr w:type="spellEnd"/>
            <w:r w:rsidRPr="00B21C99">
              <w:rPr>
                <w:rFonts w:ascii="Garamond" w:hAnsi="Garamond"/>
                <w:sz w:val="28"/>
                <w:szCs w:val="28"/>
              </w:rPr>
              <w:t xml:space="preserve"> </w:t>
            </w:r>
            <w:proofErr w:type="spellStart"/>
            <w:r w:rsidRPr="00B21C99">
              <w:rPr>
                <w:rFonts w:ascii="Garamond" w:hAnsi="Garamond"/>
                <w:sz w:val="28"/>
                <w:szCs w:val="28"/>
              </w:rPr>
              <w:t>Creestee</w:t>
            </w:r>
            <w:proofErr w:type="spellEnd"/>
            <w:r w:rsidRPr="00B21C99">
              <w:rPr>
                <w:rFonts w:ascii="Garamond" w:hAnsi="Garamond"/>
                <w:sz w:val="28"/>
                <w:szCs w:val="28"/>
              </w:rPr>
              <w:t xml:space="preserve"> y </w:t>
            </w:r>
            <w:proofErr w:type="spellStart"/>
            <w:r w:rsidRPr="00B21C99">
              <w:rPr>
                <w:rFonts w:ascii="Garamond" w:hAnsi="Garamond"/>
                <w:sz w:val="28"/>
                <w:szCs w:val="28"/>
              </w:rPr>
              <w:t>haghney</w:t>
            </w:r>
            <w:proofErr w:type="spellEnd"/>
            <w:r w:rsidR="002C617D" w:rsidRPr="002C617D">
              <w:rPr>
                <w:rFonts w:ascii="Garamond" w:hAnsi="Garamond"/>
                <w:i/>
                <w:sz w:val="28"/>
                <w:szCs w:val="28"/>
              </w:rPr>
              <w:t> </w:t>
            </w:r>
            <w:r w:rsidR="00C57BF1" w:rsidRPr="00C57BF1">
              <w:rPr>
                <w:rFonts w:ascii="Garamond" w:hAnsi="Garamond"/>
                <w:sz w:val="28"/>
                <w:szCs w:val="28"/>
              </w:rPr>
              <w:t>?</w:t>
            </w:r>
            <w:r w:rsidRPr="00B21C99">
              <w:rPr>
                <w:rFonts w:ascii="Garamond" w:hAnsi="Garamond"/>
                <w:sz w:val="28"/>
                <w:szCs w:val="28"/>
              </w:rPr>
              <w:t xml:space="preserve"> </w:t>
            </w:r>
          </w:p>
        </w:tc>
        <w:tc>
          <w:tcPr>
            <w:tcW w:w="0" w:type="auto"/>
          </w:tcPr>
          <w:p w14:paraId="1D678AEA"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Q. </w:t>
            </w:r>
            <w:r w:rsidRPr="00240FF0">
              <w:rPr>
                <w:rFonts w:ascii="Garamond" w:hAnsi="Garamond" w:cs="Times New Roman"/>
                <w:i/>
                <w:sz w:val="28"/>
              </w:rPr>
              <w:t>Is there any other kind of Pride, which a Christian must renounce</w:t>
            </w:r>
            <w:r w:rsidR="002C617D" w:rsidRPr="002C617D">
              <w:rPr>
                <w:rFonts w:ascii="Garamond" w:hAnsi="Garamond" w:cs="Times New Roman"/>
                <w:i/>
                <w:sz w:val="28"/>
              </w:rPr>
              <w:t> ?</w:t>
            </w:r>
          </w:p>
        </w:tc>
        <w:tc>
          <w:tcPr>
            <w:tcW w:w="0" w:type="auto"/>
          </w:tcPr>
          <w:p w14:paraId="2848E643" w14:textId="77777777" w:rsidR="00C34C38" w:rsidRPr="00F5668C" w:rsidRDefault="00C34C38" w:rsidP="00DB60C3">
            <w:pPr>
              <w:pStyle w:val="ListParagraph"/>
              <w:ind w:left="0"/>
              <w:rPr>
                <w:rFonts w:ascii="Garamond" w:hAnsi="Garamond" w:cs="Times New Roman"/>
                <w:sz w:val="20"/>
              </w:rPr>
            </w:pPr>
          </w:p>
        </w:tc>
      </w:tr>
      <w:tr w:rsidR="00C34C38" w:rsidRPr="00240FF0" w14:paraId="7D319D14" w14:textId="77777777" w:rsidTr="003007D7">
        <w:tc>
          <w:tcPr>
            <w:tcW w:w="0" w:type="auto"/>
          </w:tcPr>
          <w:p w14:paraId="60EBD28F" w14:textId="77777777" w:rsidR="00C34C38" w:rsidRPr="00B21C99" w:rsidRDefault="00C34C38" w:rsidP="00DB60C3">
            <w:pPr>
              <w:pStyle w:val="Default"/>
              <w:widowControl/>
              <w:ind w:firstLine="227"/>
              <w:jc w:val="both"/>
              <w:rPr>
                <w:rFonts w:ascii="Garamond" w:hAnsi="Garamond"/>
                <w:sz w:val="28"/>
                <w:szCs w:val="28"/>
              </w:rPr>
            </w:pPr>
            <w:r w:rsidRPr="00B21C99">
              <w:rPr>
                <w:rFonts w:ascii="Garamond" w:hAnsi="Garamond"/>
                <w:i/>
                <w:color w:val="auto"/>
                <w:sz w:val="28"/>
                <w:szCs w:val="28"/>
              </w:rPr>
              <w:t xml:space="preserve">A. </w:t>
            </w:r>
            <w:r w:rsidRPr="00B21C99">
              <w:rPr>
                <w:rFonts w:ascii="Garamond" w:hAnsi="Garamond"/>
                <w:color w:val="auto"/>
                <w:sz w:val="28"/>
                <w:szCs w:val="28"/>
              </w:rPr>
              <w:t>T</w:t>
            </w:r>
            <w:r>
              <w:rPr>
                <w:rFonts w:ascii="Garamond" w:hAnsi="Garamond"/>
                <w:color w:val="auto"/>
                <w:sz w:val="28"/>
                <w:szCs w:val="28"/>
              </w:rPr>
              <w:t>a</w:t>
            </w:r>
            <w:r w:rsidRPr="00B21C99">
              <w:rPr>
                <w:rFonts w:ascii="Garamond" w:hAnsi="Garamond"/>
                <w:color w:val="auto"/>
                <w:sz w:val="28"/>
                <w:szCs w:val="28"/>
              </w:rPr>
              <w:t>.</w:t>
            </w:r>
            <w:r w:rsidRPr="00B21C99">
              <w:rPr>
                <w:rFonts w:ascii="Garamond" w:hAnsi="Garamond"/>
                <w:i/>
                <w:color w:val="auto"/>
                <w:sz w:val="28"/>
                <w:szCs w:val="28"/>
              </w:rPr>
              <w:t xml:space="preserve"> </w:t>
            </w:r>
            <w:r w:rsidRPr="00B21C99">
              <w:rPr>
                <w:rFonts w:ascii="Garamond" w:hAnsi="Garamond"/>
                <w:color w:val="auto"/>
                <w:sz w:val="28"/>
                <w:szCs w:val="28"/>
              </w:rPr>
              <w:t xml:space="preserve">Ta </w:t>
            </w:r>
            <w:proofErr w:type="spellStart"/>
            <w:r w:rsidRPr="00B21C99">
              <w:rPr>
                <w:rFonts w:ascii="Garamond" w:hAnsi="Garamond"/>
                <w:color w:val="auto"/>
                <w:sz w:val="28"/>
                <w:szCs w:val="28"/>
              </w:rPr>
              <w:t>smooinaghtyn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moyrnagh</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ayn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jeen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hene</w:t>
            </w:r>
            <w:proofErr w:type="spellEnd"/>
            <w:r w:rsidRPr="00B21C99">
              <w:rPr>
                <w:rFonts w:ascii="Garamond" w:hAnsi="Garamond"/>
                <w:color w:val="auto"/>
                <w:sz w:val="28"/>
                <w:szCs w:val="28"/>
              </w:rPr>
              <w:t xml:space="preserve">, ta </w:t>
            </w:r>
            <w:proofErr w:type="spellStart"/>
            <w:r w:rsidRPr="00B21C99">
              <w:rPr>
                <w:rFonts w:ascii="Garamond" w:hAnsi="Garamond"/>
                <w:color w:val="auto"/>
                <w:sz w:val="28"/>
                <w:szCs w:val="28"/>
              </w:rPr>
              <w:t>feer</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dooghysagh</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dooin</w:t>
            </w:r>
            <w:proofErr w:type="spellEnd"/>
            <w:r w:rsidRPr="00B21C99">
              <w:rPr>
                <w:rFonts w:ascii="Garamond" w:hAnsi="Garamond"/>
                <w:color w:val="auto"/>
                <w:sz w:val="28"/>
                <w:szCs w:val="28"/>
              </w:rPr>
              <w:t xml:space="preserve">, as </w:t>
            </w:r>
            <w:proofErr w:type="spellStart"/>
            <w:r w:rsidRPr="00B21C99">
              <w:rPr>
                <w:rFonts w:ascii="Garamond" w:hAnsi="Garamond"/>
                <w:color w:val="auto"/>
                <w:sz w:val="28"/>
                <w:szCs w:val="28"/>
              </w:rPr>
              <w:t>fooast</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feer</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pheccoil</w:t>
            </w:r>
            <w:proofErr w:type="spellEnd"/>
            <w:r w:rsidRPr="00B21C99">
              <w:rPr>
                <w:rFonts w:ascii="Garamond" w:hAnsi="Garamond"/>
                <w:color w:val="auto"/>
                <w:sz w:val="28"/>
                <w:szCs w:val="28"/>
              </w:rPr>
              <w:t xml:space="preserve">. </w:t>
            </w:r>
          </w:p>
        </w:tc>
        <w:tc>
          <w:tcPr>
            <w:tcW w:w="0" w:type="auto"/>
          </w:tcPr>
          <w:p w14:paraId="51F9AB6A"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sz w:val="28"/>
              </w:rPr>
              <w:t xml:space="preserve">A. </w:t>
            </w:r>
            <w:r w:rsidRPr="00240FF0">
              <w:rPr>
                <w:rFonts w:ascii="Garamond" w:hAnsi="Garamond" w:cs="Times New Roman"/>
                <w:i/>
                <w:sz w:val="28"/>
              </w:rPr>
              <w:t xml:space="preserve">Yes. There is a proud Conceit of </w:t>
            </w:r>
            <w:proofErr w:type="spellStart"/>
            <w:r w:rsidRPr="00240FF0">
              <w:rPr>
                <w:rFonts w:ascii="Garamond" w:hAnsi="Garamond" w:cs="Times New Roman"/>
                <w:i/>
                <w:sz w:val="28"/>
              </w:rPr>
              <w:t>our selves</w:t>
            </w:r>
            <w:proofErr w:type="spellEnd"/>
            <w:r w:rsidRPr="00240FF0">
              <w:rPr>
                <w:rFonts w:ascii="Garamond" w:hAnsi="Garamond" w:cs="Times New Roman"/>
                <w:i/>
                <w:sz w:val="28"/>
              </w:rPr>
              <w:t>, which is very natural to us, and yet very sinful.</w:t>
            </w:r>
          </w:p>
        </w:tc>
        <w:tc>
          <w:tcPr>
            <w:tcW w:w="0" w:type="auto"/>
          </w:tcPr>
          <w:p w14:paraId="7231D7D3" w14:textId="77777777" w:rsidR="00C34C38" w:rsidRPr="00F5668C" w:rsidRDefault="00C34C38" w:rsidP="00DB60C3">
            <w:pPr>
              <w:pStyle w:val="ListParagraph"/>
              <w:ind w:left="0"/>
              <w:rPr>
                <w:rFonts w:ascii="Garamond" w:hAnsi="Garamond" w:cs="Times New Roman"/>
                <w:sz w:val="20"/>
              </w:rPr>
            </w:pPr>
          </w:p>
        </w:tc>
      </w:tr>
      <w:tr w:rsidR="00C34C38" w:rsidRPr="00240FF0" w14:paraId="08E6B3C4" w14:textId="77777777" w:rsidTr="003007D7">
        <w:tc>
          <w:tcPr>
            <w:tcW w:w="0" w:type="auto"/>
          </w:tcPr>
          <w:p w14:paraId="736409F7" w14:textId="77777777" w:rsidR="00C34C38" w:rsidRPr="00B21C99" w:rsidRDefault="00C34C38" w:rsidP="00DB60C3">
            <w:pPr>
              <w:pStyle w:val="Default"/>
              <w:widowControl/>
              <w:ind w:firstLine="227"/>
              <w:jc w:val="both"/>
              <w:rPr>
                <w:rFonts w:ascii="Garamond" w:hAnsi="Garamond"/>
                <w:sz w:val="28"/>
                <w:szCs w:val="28"/>
              </w:rPr>
            </w:pPr>
            <w:r w:rsidRPr="00B21C99">
              <w:rPr>
                <w:rFonts w:ascii="Garamond" w:hAnsi="Garamond"/>
                <w:color w:val="auto"/>
                <w:sz w:val="28"/>
                <w:szCs w:val="28"/>
              </w:rPr>
              <w:t xml:space="preserve">Son </w:t>
            </w:r>
            <w:proofErr w:type="spellStart"/>
            <w:r w:rsidRPr="00B21C99">
              <w:rPr>
                <w:rFonts w:ascii="Garamond" w:hAnsi="Garamond"/>
                <w:color w:val="auto"/>
                <w:sz w:val="28"/>
                <w:szCs w:val="28"/>
              </w:rPr>
              <w:t>te</w:t>
            </w:r>
            <w:proofErr w:type="spellEnd"/>
            <w:r w:rsidRPr="00B21C99">
              <w:rPr>
                <w:rFonts w:ascii="Garamond" w:hAnsi="Garamond"/>
                <w:color w:val="auto"/>
                <w:sz w:val="28"/>
                <w:szCs w:val="28"/>
              </w:rPr>
              <w:t xml:space="preserve"> cur </w:t>
            </w:r>
            <w:proofErr w:type="spellStart"/>
            <w:r w:rsidRPr="00B21C99">
              <w:rPr>
                <w:rFonts w:ascii="Garamond" w:hAnsi="Garamond"/>
                <w:color w:val="auto"/>
                <w:sz w:val="28"/>
                <w:szCs w:val="28"/>
              </w:rPr>
              <w:t>orrin</w:t>
            </w:r>
            <w:proofErr w:type="spellEnd"/>
            <w:r w:rsidRPr="00B21C99">
              <w:rPr>
                <w:rFonts w:ascii="Garamond" w:hAnsi="Garamond"/>
                <w:color w:val="auto"/>
                <w:sz w:val="28"/>
                <w:szCs w:val="28"/>
              </w:rPr>
              <w:t xml:space="preserve"> gyn </w:t>
            </w:r>
            <w:proofErr w:type="spellStart"/>
            <w:r w:rsidRPr="00B21C99">
              <w:rPr>
                <w:rFonts w:ascii="Garamond" w:hAnsi="Garamond"/>
                <w:color w:val="auto"/>
                <w:sz w:val="28"/>
                <w:szCs w:val="28"/>
              </w:rPr>
              <w:t>tasteh</w:t>
            </w:r>
            <w:proofErr w:type="spellEnd"/>
            <w:r w:rsidRPr="00B21C99">
              <w:rPr>
                <w:rFonts w:ascii="Garamond" w:hAnsi="Garamond"/>
                <w:color w:val="auto"/>
                <w:sz w:val="28"/>
                <w:szCs w:val="28"/>
              </w:rPr>
              <w:t xml:space="preserve"> chur da </w:t>
            </w:r>
            <w:proofErr w:type="spellStart"/>
            <w:r w:rsidRPr="00B21C99">
              <w:rPr>
                <w:rFonts w:ascii="Garamond" w:hAnsi="Garamond"/>
                <w:color w:val="auto"/>
                <w:sz w:val="28"/>
                <w:szCs w:val="28"/>
              </w:rPr>
              <w:t>nyn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annoonidyn</w:t>
            </w:r>
            <w:proofErr w:type="spellEnd"/>
            <w:r w:rsidRPr="00B21C99">
              <w:rPr>
                <w:rFonts w:ascii="Garamond" w:hAnsi="Garamond"/>
                <w:color w:val="auto"/>
                <w:sz w:val="28"/>
                <w:szCs w:val="28"/>
              </w:rPr>
              <w:t xml:space="preserve"> as </w:t>
            </w:r>
            <w:proofErr w:type="spellStart"/>
            <w:r w:rsidRPr="00B21C99">
              <w:rPr>
                <w:rFonts w:ascii="Garamond" w:hAnsi="Garamond"/>
                <w:color w:val="auto"/>
                <w:sz w:val="28"/>
                <w:szCs w:val="28"/>
              </w:rPr>
              <w:t>foilchin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hene</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myr</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shen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nagh</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vod</w:t>
            </w:r>
            <w:proofErr w:type="spellEnd"/>
            <w:r w:rsidRPr="00B21C99">
              <w:rPr>
                <w:rFonts w:ascii="Garamond" w:hAnsi="Garamond"/>
                <w:color w:val="auto"/>
                <w:sz w:val="28"/>
                <w:szCs w:val="28"/>
              </w:rPr>
              <w:t xml:space="preserve"> mad </w:t>
            </w:r>
            <w:proofErr w:type="spellStart"/>
            <w:r w:rsidR="00054767">
              <w:rPr>
                <w:rFonts w:ascii="Garamond" w:hAnsi="Garamond"/>
                <w:color w:val="auto"/>
                <w:sz w:val="28"/>
                <w:szCs w:val="28"/>
              </w:rPr>
              <w:t>ve</w:t>
            </w:r>
            <w:proofErr w:type="spellEnd"/>
            <w:r w:rsidR="00054767">
              <w:rPr>
                <w:rFonts w:ascii="Garamond" w:hAnsi="Garamond"/>
                <w:color w:val="auto"/>
                <w:sz w:val="28"/>
                <w:szCs w:val="28"/>
              </w:rPr>
              <w:t xml:space="preserve"> </w:t>
            </w:r>
            <w:proofErr w:type="spellStart"/>
            <w:r w:rsidR="00054767">
              <w:rPr>
                <w:rFonts w:ascii="Garamond" w:hAnsi="Garamond"/>
                <w:color w:val="auto"/>
                <w:sz w:val="28"/>
                <w:szCs w:val="28"/>
              </w:rPr>
              <w:t>arrys</w:t>
            </w:r>
            <w:r w:rsidRPr="00B21C99">
              <w:rPr>
                <w:rFonts w:ascii="Garamond" w:hAnsi="Garamond"/>
                <w:color w:val="auto"/>
                <w:sz w:val="28"/>
                <w:szCs w:val="28"/>
              </w:rPr>
              <w:t>agh</w:t>
            </w:r>
            <w:proofErr w:type="spellEnd"/>
            <w:r w:rsidRPr="00B21C99">
              <w:rPr>
                <w:rFonts w:ascii="Garamond" w:hAnsi="Garamond"/>
                <w:color w:val="auto"/>
                <w:sz w:val="28"/>
                <w:szCs w:val="28"/>
              </w:rPr>
              <w:t xml:space="preserve"> er </w:t>
            </w:r>
            <w:proofErr w:type="spellStart"/>
            <w:r w:rsidRPr="00B21C99">
              <w:rPr>
                <w:rFonts w:ascii="Garamond" w:hAnsi="Garamond"/>
                <w:color w:val="auto"/>
                <w:sz w:val="28"/>
                <w:szCs w:val="28"/>
              </w:rPr>
              <w:t>nyn</w:t>
            </w:r>
            <w:proofErr w:type="spellEnd"/>
            <w:r w:rsidRPr="00B21C99">
              <w:rPr>
                <w:rFonts w:ascii="Garamond" w:hAnsi="Garamond"/>
                <w:color w:val="auto"/>
                <w:sz w:val="28"/>
                <w:szCs w:val="28"/>
              </w:rPr>
              <w:t xml:space="preserve"> son. </w:t>
            </w:r>
          </w:p>
        </w:tc>
        <w:tc>
          <w:tcPr>
            <w:tcW w:w="0" w:type="auto"/>
          </w:tcPr>
          <w:p w14:paraId="5FDF32C1"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 xml:space="preserve">For it </w:t>
            </w:r>
            <w:proofErr w:type="spellStart"/>
            <w:r w:rsidRPr="00240FF0">
              <w:rPr>
                <w:rFonts w:ascii="Garamond" w:hAnsi="Garamond" w:cs="Times New Roman"/>
                <w:sz w:val="28"/>
              </w:rPr>
              <w:t>causeth</w:t>
            </w:r>
            <w:proofErr w:type="spellEnd"/>
            <w:r w:rsidRPr="00240FF0">
              <w:rPr>
                <w:rFonts w:ascii="Garamond" w:hAnsi="Garamond" w:cs="Times New Roman"/>
                <w:sz w:val="28"/>
              </w:rPr>
              <w:t xml:space="preserve"> </w:t>
            </w:r>
            <w:r w:rsidRPr="00240FF0">
              <w:rPr>
                <w:rFonts w:ascii="Garamond" w:hAnsi="Garamond" w:cs="Times New Roman"/>
                <w:i/>
                <w:sz w:val="28"/>
              </w:rPr>
              <w:t>us to over-look our own Infirmities and Faults, so that we can never be truly humble.</w:t>
            </w:r>
          </w:p>
        </w:tc>
        <w:tc>
          <w:tcPr>
            <w:tcW w:w="0" w:type="auto"/>
          </w:tcPr>
          <w:p w14:paraId="10AAF0DB" w14:textId="77777777" w:rsidR="00C34C38" w:rsidRPr="00F5668C" w:rsidRDefault="00C34C38" w:rsidP="00DB60C3">
            <w:pPr>
              <w:pStyle w:val="ListParagraph"/>
              <w:ind w:left="0"/>
              <w:rPr>
                <w:rFonts w:ascii="Garamond" w:hAnsi="Garamond" w:cs="Times New Roman"/>
                <w:i/>
                <w:sz w:val="20"/>
              </w:rPr>
            </w:pPr>
          </w:p>
        </w:tc>
      </w:tr>
      <w:tr w:rsidR="00C34C38" w:rsidRPr="00240FF0" w14:paraId="44766CC6" w14:textId="77777777" w:rsidTr="003007D7">
        <w:tc>
          <w:tcPr>
            <w:tcW w:w="0" w:type="auto"/>
          </w:tcPr>
          <w:p w14:paraId="158B0E25" w14:textId="77777777" w:rsidR="00C34C38" w:rsidRPr="00B21C99" w:rsidRDefault="00C34C38" w:rsidP="00DB60C3">
            <w:pPr>
              <w:pStyle w:val="Default"/>
              <w:widowControl/>
              <w:ind w:firstLine="227"/>
              <w:jc w:val="both"/>
              <w:rPr>
                <w:rFonts w:ascii="Garamond" w:hAnsi="Garamond"/>
                <w:sz w:val="28"/>
                <w:szCs w:val="28"/>
              </w:rPr>
            </w:pPr>
            <w:r w:rsidRPr="00B21C99">
              <w:rPr>
                <w:rFonts w:ascii="Garamond" w:hAnsi="Garamond"/>
                <w:color w:val="auto"/>
                <w:sz w:val="28"/>
                <w:szCs w:val="28"/>
              </w:rPr>
              <w:t xml:space="preserve">Dy </w:t>
            </w:r>
            <w:proofErr w:type="spellStart"/>
            <w:r w:rsidRPr="00B21C99">
              <w:rPr>
                <w:rFonts w:ascii="Garamond" w:hAnsi="Garamond"/>
                <w:color w:val="auto"/>
                <w:sz w:val="28"/>
                <w:szCs w:val="28"/>
              </w:rPr>
              <w:t>smooinaght</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dy</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vel</w:t>
            </w:r>
            <w:proofErr w:type="spellEnd"/>
            <w:r w:rsidRPr="00B21C99">
              <w:rPr>
                <w:rFonts w:ascii="Garamond" w:hAnsi="Garamond"/>
                <w:color w:val="auto"/>
                <w:sz w:val="28"/>
                <w:szCs w:val="28"/>
              </w:rPr>
              <w:t xml:space="preserve"> shin </w:t>
            </w:r>
            <w:proofErr w:type="spellStart"/>
            <w:r w:rsidRPr="00B21C99">
              <w:rPr>
                <w:rFonts w:ascii="Garamond" w:hAnsi="Garamond"/>
                <w:color w:val="auto"/>
                <w:sz w:val="28"/>
                <w:szCs w:val="28"/>
              </w:rPr>
              <w:t>toilchin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ny</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smoo</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ny</w:t>
            </w:r>
            <w:proofErr w:type="spellEnd"/>
            <w:r w:rsidRPr="00B21C99">
              <w:rPr>
                <w:rFonts w:ascii="Garamond" w:hAnsi="Garamond"/>
                <w:color w:val="auto"/>
                <w:sz w:val="28"/>
                <w:szCs w:val="28"/>
              </w:rPr>
              <w:t xml:space="preserve"> ta ain, as ta </w:t>
            </w:r>
            <w:proofErr w:type="spellStart"/>
            <w:r w:rsidRPr="00B21C99">
              <w:rPr>
                <w:rFonts w:ascii="Garamond" w:hAnsi="Garamond"/>
                <w:color w:val="auto"/>
                <w:sz w:val="28"/>
                <w:szCs w:val="28"/>
              </w:rPr>
              <w:t>shoh</w:t>
            </w:r>
            <w:proofErr w:type="spellEnd"/>
            <w:r w:rsidRPr="00B21C99">
              <w:rPr>
                <w:rFonts w:ascii="Garamond" w:hAnsi="Garamond"/>
                <w:color w:val="auto"/>
                <w:sz w:val="28"/>
                <w:szCs w:val="28"/>
              </w:rPr>
              <w:t xml:space="preserve"> cur </w:t>
            </w:r>
            <w:proofErr w:type="spellStart"/>
            <w:r w:rsidRPr="00B21C99">
              <w:rPr>
                <w:rFonts w:ascii="Garamond" w:hAnsi="Garamond"/>
                <w:color w:val="auto"/>
                <w:sz w:val="28"/>
                <w:szCs w:val="28"/>
              </w:rPr>
              <w:t>orrin</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ve</w:t>
            </w:r>
            <w:proofErr w:type="spellEnd"/>
            <w:r w:rsidRPr="00B21C99">
              <w:rPr>
                <w:rFonts w:ascii="Garamond" w:hAnsi="Garamond"/>
                <w:color w:val="auto"/>
                <w:sz w:val="28"/>
                <w:szCs w:val="28"/>
              </w:rPr>
              <w:t xml:space="preserve"> </w:t>
            </w:r>
            <w:proofErr w:type="spellStart"/>
            <w:r w:rsidRPr="00B21C99">
              <w:rPr>
                <w:rFonts w:ascii="Garamond" w:hAnsi="Garamond"/>
                <w:color w:val="auto"/>
                <w:sz w:val="28"/>
                <w:szCs w:val="28"/>
              </w:rPr>
              <w:t>niau-vooiagh</w:t>
            </w:r>
            <w:proofErr w:type="spellEnd"/>
            <w:r w:rsidRPr="00B21C99">
              <w:rPr>
                <w:rFonts w:ascii="Garamond" w:hAnsi="Garamond"/>
                <w:color w:val="auto"/>
                <w:sz w:val="28"/>
                <w:szCs w:val="28"/>
              </w:rPr>
              <w:t xml:space="preserve">. </w:t>
            </w:r>
          </w:p>
        </w:tc>
        <w:tc>
          <w:tcPr>
            <w:tcW w:w="0" w:type="auto"/>
          </w:tcPr>
          <w:p w14:paraId="12AA4DCD" w14:textId="77777777" w:rsidR="00C34C38" w:rsidRPr="00240FF0" w:rsidRDefault="00C34C38" w:rsidP="00DB60C3">
            <w:pPr>
              <w:pStyle w:val="ListParagraph"/>
              <w:ind w:left="0" w:firstLine="227"/>
              <w:contextualSpacing w:val="0"/>
              <w:jc w:val="both"/>
              <w:rPr>
                <w:rFonts w:ascii="Garamond" w:hAnsi="Garamond" w:cs="Times New Roman"/>
                <w:sz w:val="28"/>
              </w:rPr>
            </w:pPr>
            <w:r w:rsidRPr="00240FF0">
              <w:rPr>
                <w:rFonts w:ascii="Garamond" w:hAnsi="Garamond" w:cs="Times New Roman"/>
                <w:i/>
                <w:sz w:val="28"/>
              </w:rPr>
              <w:t>To fancy that we deserve more than we have, which maketh us</w:t>
            </w:r>
            <w:r w:rsidRPr="00240FF0">
              <w:rPr>
                <w:rFonts w:ascii="Garamond" w:hAnsi="Garamond" w:cs="Times New Roman"/>
                <w:sz w:val="28"/>
              </w:rPr>
              <w:t xml:space="preserve"> discontented.</w:t>
            </w:r>
          </w:p>
        </w:tc>
        <w:tc>
          <w:tcPr>
            <w:tcW w:w="0" w:type="auto"/>
          </w:tcPr>
          <w:p w14:paraId="2A777955" w14:textId="77777777" w:rsidR="00C34C38" w:rsidRPr="00F5668C" w:rsidRDefault="00C34C38" w:rsidP="00DB60C3">
            <w:pPr>
              <w:pStyle w:val="ListParagraph"/>
              <w:ind w:left="0"/>
              <w:rPr>
                <w:rFonts w:ascii="Garamond" w:hAnsi="Garamond" w:cs="Times New Roman"/>
                <w:i/>
                <w:sz w:val="20"/>
              </w:rPr>
            </w:pPr>
          </w:p>
        </w:tc>
      </w:tr>
      <w:tr w:rsidR="00C34C38" w:rsidRPr="00240FF0" w14:paraId="18D7F486" w14:textId="77777777" w:rsidTr="003007D7">
        <w:tc>
          <w:tcPr>
            <w:tcW w:w="0" w:type="auto"/>
          </w:tcPr>
          <w:p w14:paraId="0E37B8EE" w14:textId="77777777" w:rsidR="00C34C38" w:rsidRPr="00B21C99" w:rsidRDefault="00C34C38" w:rsidP="00DB60C3">
            <w:pPr>
              <w:pStyle w:val="CM3"/>
              <w:widowControl/>
              <w:spacing w:line="240" w:lineRule="auto"/>
              <w:ind w:firstLine="227"/>
              <w:jc w:val="both"/>
              <w:rPr>
                <w:rFonts w:ascii="Garamond" w:hAnsi="Garamond"/>
                <w:sz w:val="28"/>
                <w:szCs w:val="28"/>
              </w:rPr>
            </w:pPr>
            <w:r w:rsidRPr="00B21C99">
              <w:rPr>
                <w:rFonts w:ascii="Garamond" w:hAnsi="Garamond"/>
                <w:sz w:val="28"/>
                <w:szCs w:val="28"/>
              </w:rPr>
              <w:t xml:space="preserve">Dy </w:t>
            </w:r>
            <w:proofErr w:type="spellStart"/>
            <w:r w:rsidRPr="00B21C99">
              <w:rPr>
                <w:rFonts w:ascii="Garamond" w:hAnsi="Garamond"/>
                <w:sz w:val="28"/>
                <w:szCs w:val="28"/>
              </w:rPr>
              <w:t>yeaghyn</w:t>
            </w:r>
            <w:proofErr w:type="spellEnd"/>
            <w:r w:rsidRPr="00B21C99">
              <w:rPr>
                <w:rFonts w:ascii="Garamond" w:hAnsi="Garamond"/>
                <w:sz w:val="28"/>
                <w:szCs w:val="28"/>
              </w:rPr>
              <w:t xml:space="preserve"> er </w:t>
            </w:r>
            <w:proofErr w:type="spellStart"/>
            <w:r w:rsidRPr="00B21C99">
              <w:rPr>
                <w:rFonts w:ascii="Garamond" w:hAnsi="Garamond"/>
                <w:sz w:val="28"/>
                <w:szCs w:val="28"/>
              </w:rPr>
              <w:t>foaryn</w:t>
            </w:r>
            <w:proofErr w:type="spellEnd"/>
            <w:r w:rsidRPr="00B21C99">
              <w:rPr>
                <w:rFonts w:ascii="Garamond" w:hAnsi="Garamond"/>
                <w:sz w:val="28"/>
                <w:szCs w:val="28"/>
              </w:rPr>
              <w:t xml:space="preserve"> Yee </w:t>
            </w:r>
            <w:proofErr w:type="spellStart"/>
            <w:r w:rsidRPr="00B21C99">
              <w:rPr>
                <w:rFonts w:ascii="Garamond" w:hAnsi="Garamond"/>
                <w:sz w:val="28"/>
                <w:szCs w:val="28"/>
              </w:rPr>
              <w:t>myr</w:t>
            </w:r>
            <w:proofErr w:type="spellEnd"/>
            <w:r w:rsidRPr="00B21C99">
              <w:rPr>
                <w:rFonts w:ascii="Garamond" w:hAnsi="Garamond"/>
                <w:sz w:val="28"/>
                <w:szCs w:val="28"/>
              </w:rPr>
              <w:t xml:space="preserve"> </w:t>
            </w:r>
            <w:proofErr w:type="spellStart"/>
            <w:r w:rsidRPr="00B21C99">
              <w:rPr>
                <w:rFonts w:ascii="Garamond" w:hAnsi="Garamond"/>
                <w:sz w:val="28"/>
                <w:szCs w:val="28"/>
              </w:rPr>
              <w:t>dy</w:t>
            </w:r>
            <w:proofErr w:type="spellEnd"/>
            <w:r w:rsidRPr="00B21C99">
              <w:rPr>
                <w:rFonts w:ascii="Garamond" w:hAnsi="Garamond"/>
                <w:sz w:val="28"/>
                <w:szCs w:val="28"/>
              </w:rPr>
              <w:t xml:space="preserve"> </w:t>
            </w:r>
            <w:proofErr w:type="spellStart"/>
            <w:r w:rsidRPr="00B21C99">
              <w:rPr>
                <w:rFonts w:ascii="Garamond" w:hAnsi="Garamond"/>
                <w:sz w:val="28"/>
                <w:szCs w:val="28"/>
              </w:rPr>
              <w:t>beagh</w:t>
            </w:r>
            <w:proofErr w:type="spellEnd"/>
            <w:r w:rsidRPr="00B21C99">
              <w:rPr>
                <w:rFonts w:ascii="Garamond" w:hAnsi="Garamond"/>
                <w:sz w:val="28"/>
                <w:szCs w:val="28"/>
              </w:rPr>
              <w:t xml:space="preserve"> </w:t>
            </w:r>
            <w:proofErr w:type="spellStart"/>
            <w:r w:rsidRPr="00B21C99">
              <w:rPr>
                <w:rFonts w:ascii="Garamond" w:hAnsi="Garamond"/>
                <w:sz w:val="28"/>
                <w:szCs w:val="28"/>
              </w:rPr>
              <w:t>ad</w:t>
            </w:r>
            <w:proofErr w:type="spellEnd"/>
            <w:r w:rsidRPr="00B21C99">
              <w:rPr>
                <w:rFonts w:ascii="Garamond" w:hAnsi="Garamond"/>
                <w:sz w:val="28"/>
                <w:szCs w:val="28"/>
              </w:rPr>
              <w:t xml:space="preserve"> </w:t>
            </w:r>
            <w:proofErr w:type="spellStart"/>
            <w:r w:rsidRPr="00B21C99">
              <w:rPr>
                <w:rFonts w:ascii="Garamond" w:hAnsi="Garamond"/>
                <w:sz w:val="28"/>
                <w:szCs w:val="28"/>
              </w:rPr>
              <w:t>cayr</w:t>
            </w:r>
            <w:proofErr w:type="spellEnd"/>
            <w:r w:rsidRPr="00B21C99">
              <w:rPr>
                <w:rFonts w:ascii="Garamond" w:hAnsi="Garamond"/>
                <w:sz w:val="28"/>
                <w:szCs w:val="28"/>
              </w:rPr>
              <w:t xml:space="preserve"> </w:t>
            </w:r>
            <w:proofErr w:type="spellStart"/>
            <w:r w:rsidRPr="00B21C99">
              <w:rPr>
                <w:rFonts w:ascii="Garamond" w:hAnsi="Garamond"/>
                <w:sz w:val="28"/>
                <w:szCs w:val="28"/>
              </w:rPr>
              <w:t>dooin</w:t>
            </w:r>
            <w:proofErr w:type="spellEnd"/>
            <w:r w:rsidRPr="00B21C99">
              <w:rPr>
                <w:rFonts w:ascii="Garamond" w:hAnsi="Garamond"/>
                <w:sz w:val="28"/>
                <w:szCs w:val="28"/>
              </w:rPr>
              <w:t xml:space="preserve">, ta </w:t>
            </w:r>
            <w:proofErr w:type="spellStart"/>
            <w:r w:rsidRPr="00B21C99">
              <w:rPr>
                <w:rFonts w:ascii="Garamond" w:hAnsi="Garamond"/>
                <w:sz w:val="28"/>
                <w:szCs w:val="28"/>
              </w:rPr>
              <w:t>shoh</w:t>
            </w:r>
            <w:proofErr w:type="spellEnd"/>
            <w:r w:rsidRPr="00B21C99">
              <w:rPr>
                <w:rFonts w:ascii="Garamond" w:hAnsi="Garamond"/>
                <w:sz w:val="28"/>
                <w:szCs w:val="28"/>
              </w:rPr>
              <w:t xml:space="preserve"> cur </w:t>
            </w:r>
            <w:proofErr w:type="spellStart"/>
            <w:r w:rsidRPr="00B21C99">
              <w:rPr>
                <w:rFonts w:ascii="Garamond" w:hAnsi="Garamond"/>
                <w:sz w:val="28"/>
                <w:szCs w:val="28"/>
              </w:rPr>
              <w:t>orrin</w:t>
            </w:r>
            <w:proofErr w:type="spellEnd"/>
            <w:r w:rsidRPr="00B21C99">
              <w:rPr>
                <w:rFonts w:ascii="Garamond" w:hAnsi="Garamond"/>
                <w:sz w:val="28"/>
                <w:szCs w:val="28"/>
              </w:rPr>
              <w:t xml:space="preserve"> </w:t>
            </w:r>
            <w:proofErr w:type="spellStart"/>
            <w:r w:rsidRPr="00B21C99">
              <w:rPr>
                <w:rFonts w:ascii="Garamond" w:hAnsi="Garamond"/>
                <w:sz w:val="28"/>
                <w:szCs w:val="28"/>
              </w:rPr>
              <w:t>ve</w:t>
            </w:r>
            <w:proofErr w:type="spellEnd"/>
            <w:r w:rsidRPr="00B21C99">
              <w:rPr>
                <w:rFonts w:ascii="Garamond" w:hAnsi="Garamond"/>
                <w:sz w:val="28"/>
                <w:szCs w:val="28"/>
              </w:rPr>
              <w:t xml:space="preserve"> </w:t>
            </w:r>
            <w:proofErr w:type="spellStart"/>
            <w:r w:rsidRPr="00B21C99">
              <w:rPr>
                <w:rFonts w:ascii="Garamond" w:hAnsi="Garamond"/>
                <w:sz w:val="28"/>
                <w:szCs w:val="28"/>
              </w:rPr>
              <w:t>niau-vooisal</w:t>
            </w:r>
            <w:proofErr w:type="spellEnd"/>
            <w:r w:rsidRPr="00B21C99">
              <w:rPr>
                <w:rFonts w:ascii="Garamond" w:hAnsi="Garamond"/>
                <w:sz w:val="28"/>
                <w:szCs w:val="28"/>
              </w:rPr>
              <w:t xml:space="preserve">. </w:t>
            </w:r>
          </w:p>
        </w:tc>
        <w:tc>
          <w:tcPr>
            <w:tcW w:w="0" w:type="auto"/>
          </w:tcPr>
          <w:p w14:paraId="0ABE4381" w14:textId="77777777" w:rsidR="00C34C38" w:rsidRPr="00240FF0" w:rsidRDefault="00C34C38" w:rsidP="00DB60C3">
            <w:pPr>
              <w:pStyle w:val="ListParagraph"/>
              <w:ind w:left="0" w:firstLine="227"/>
              <w:contextualSpacing w:val="0"/>
              <w:jc w:val="both"/>
              <w:rPr>
                <w:rFonts w:ascii="Garamond" w:hAnsi="Garamond" w:cs="Times New Roman"/>
                <w:i/>
                <w:sz w:val="28"/>
              </w:rPr>
            </w:pPr>
            <w:r w:rsidRPr="00240FF0">
              <w:rPr>
                <w:rFonts w:ascii="Garamond" w:hAnsi="Garamond" w:cs="Times New Roman"/>
                <w:i/>
                <w:sz w:val="28"/>
              </w:rPr>
              <w:t>To look upon God’s Favours as our due, which maketh us unthankful.</w:t>
            </w:r>
          </w:p>
        </w:tc>
        <w:tc>
          <w:tcPr>
            <w:tcW w:w="0" w:type="auto"/>
          </w:tcPr>
          <w:p w14:paraId="40305274" w14:textId="77777777" w:rsidR="00C34C38" w:rsidRPr="00F5668C" w:rsidRDefault="00C34C38" w:rsidP="00DB60C3">
            <w:pPr>
              <w:pStyle w:val="ListParagraph"/>
              <w:ind w:left="0"/>
              <w:rPr>
                <w:rFonts w:ascii="Garamond" w:hAnsi="Garamond" w:cs="Times New Roman"/>
                <w:i/>
                <w:sz w:val="20"/>
              </w:rPr>
            </w:pPr>
          </w:p>
        </w:tc>
      </w:tr>
      <w:tr w:rsidR="00C34C38" w:rsidRPr="00240FF0" w14:paraId="0F9528A5" w14:textId="77777777" w:rsidTr="003007D7">
        <w:tc>
          <w:tcPr>
            <w:tcW w:w="0" w:type="auto"/>
          </w:tcPr>
          <w:p w14:paraId="2FCC7DFD" w14:textId="77777777" w:rsidR="00C34C38" w:rsidRPr="00B21C99" w:rsidRDefault="00C34C38" w:rsidP="00DB60C3">
            <w:pPr>
              <w:pStyle w:val="CM3"/>
              <w:widowControl/>
              <w:spacing w:line="240" w:lineRule="auto"/>
              <w:ind w:firstLine="227"/>
              <w:jc w:val="both"/>
              <w:rPr>
                <w:rFonts w:ascii="Garamond" w:hAnsi="Garamond"/>
                <w:sz w:val="28"/>
                <w:szCs w:val="28"/>
              </w:rPr>
            </w:pPr>
            <w:r w:rsidRPr="00B21C99">
              <w:rPr>
                <w:rFonts w:ascii="Garamond" w:hAnsi="Garamond"/>
                <w:i/>
                <w:sz w:val="28"/>
                <w:szCs w:val="28"/>
              </w:rPr>
              <w:t>Q.</w:t>
            </w:r>
            <w:r w:rsidRPr="00B21C99">
              <w:rPr>
                <w:rFonts w:ascii="Garamond" w:hAnsi="Garamond"/>
                <w:sz w:val="28"/>
                <w:szCs w:val="28"/>
              </w:rPr>
              <w:t xml:space="preserve"> </w:t>
            </w:r>
            <w:proofErr w:type="spellStart"/>
            <w:r w:rsidRPr="00B21C99">
              <w:rPr>
                <w:rFonts w:ascii="Garamond" w:hAnsi="Garamond"/>
                <w:sz w:val="28"/>
                <w:szCs w:val="28"/>
              </w:rPr>
              <w:t>Fakin</w:t>
            </w:r>
            <w:proofErr w:type="spellEnd"/>
            <w:r w:rsidRPr="00B21C99">
              <w:rPr>
                <w:rFonts w:ascii="Garamond" w:hAnsi="Garamond"/>
                <w:sz w:val="28"/>
                <w:szCs w:val="28"/>
              </w:rPr>
              <w:t xml:space="preserve"> </w:t>
            </w:r>
            <w:proofErr w:type="spellStart"/>
            <w:r w:rsidRPr="00B21C99">
              <w:rPr>
                <w:rFonts w:ascii="Garamond" w:hAnsi="Garamond"/>
                <w:sz w:val="28"/>
                <w:szCs w:val="28"/>
              </w:rPr>
              <w:t>dy</w:t>
            </w:r>
            <w:proofErr w:type="spellEnd"/>
            <w:r w:rsidRPr="00B21C99">
              <w:rPr>
                <w:rFonts w:ascii="Garamond" w:hAnsi="Garamond"/>
                <w:sz w:val="28"/>
                <w:szCs w:val="28"/>
              </w:rPr>
              <w:t xml:space="preserve"> </w:t>
            </w:r>
            <w:proofErr w:type="spellStart"/>
            <w:r w:rsidRPr="00B21C99">
              <w:rPr>
                <w:rFonts w:ascii="Garamond" w:hAnsi="Garamond"/>
                <w:sz w:val="28"/>
                <w:szCs w:val="28"/>
              </w:rPr>
              <w:t>vel</w:t>
            </w:r>
            <w:proofErr w:type="spellEnd"/>
            <w:r w:rsidRPr="00B21C99">
              <w:rPr>
                <w:rFonts w:ascii="Garamond" w:hAnsi="Garamond"/>
                <w:sz w:val="28"/>
                <w:szCs w:val="28"/>
              </w:rPr>
              <w:t xml:space="preserve"> y </w:t>
            </w:r>
            <w:proofErr w:type="spellStart"/>
            <w:r w:rsidRPr="00B21C99">
              <w:rPr>
                <w:rFonts w:ascii="Garamond" w:hAnsi="Garamond"/>
                <w:sz w:val="28"/>
                <w:szCs w:val="28"/>
              </w:rPr>
              <w:t>voyrn</w:t>
            </w:r>
            <w:proofErr w:type="spellEnd"/>
            <w:r w:rsidRPr="00B21C99">
              <w:rPr>
                <w:rFonts w:ascii="Garamond" w:hAnsi="Garamond"/>
                <w:sz w:val="28"/>
                <w:szCs w:val="28"/>
              </w:rPr>
              <w:t xml:space="preserve"> </w:t>
            </w:r>
            <w:proofErr w:type="spellStart"/>
            <w:r w:rsidRPr="00B21C99">
              <w:rPr>
                <w:rFonts w:ascii="Garamond" w:hAnsi="Garamond"/>
                <w:sz w:val="28"/>
                <w:szCs w:val="28"/>
              </w:rPr>
              <w:t>shoh</w:t>
            </w:r>
            <w:proofErr w:type="spellEnd"/>
            <w:r w:rsidRPr="00B21C99">
              <w:rPr>
                <w:rFonts w:ascii="Garamond" w:hAnsi="Garamond"/>
                <w:sz w:val="28"/>
                <w:szCs w:val="28"/>
              </w:rPr>
              <w:t xml:space="preserve"> ta </w:t>
            </w:r>
            <w:proofErr w:type="spellStart"/>
            <w:r w:rsidRPr="00B21C99">
              <w:rPr>
                <w:rFonts w:ascii="Garamond" w:hAnsi="Garamond"/>
                <w:sz w:val="28"/>
                <w:szCs w:val="28"/>
              </w:rPr>
              <w:t>ayns</w:t>
            </w:r>
            <w:proofErr w:type="spellEnd"/>
            <w:r w:rsidRPr="00B21C99">
              <w:rPr>
                <w:rFonts w:ascii="Garamond" w:hAnsi="Garamond"/>
                <w:sz w:val="28"/>
                <w:szCs w:val="28"/>
              </w:rPr>
              <w:t xml:space="preserve"> </w:t>
            </w:r>
            <w:proofErr w:type="spellStart"/>
            <w:r w:rsidRPr="00B21C99">
              <w:rPr>
                <w:rFonts w:ascii="Garamond" w:hAnsi="Garamond"/>
                <w:sz w:val="28"/>
                <w:szCs w:val="28"/>
              </w:rPr>
              <w:t>nyn</w:t>
            </w:r>
            <w:proofErr w:type="spellEnd"/>
            <w:r w:rsidRPr="00B21C99">
              <w:rPr>
                <w:rFonts w:ascii="Garamond" w:hAnsi="Garamond"/>
                <w:sz w:val="28"/>
                <w:szCs w:val="28"/>
              </w:rPr>
              <w:t xml:space="preserve"> </w:t>
            </w:r>
            <w:proofErr w:type="spellStart"/>
            <w:r w:rsidRPr="00B21C99">
              <w:rPr>
                <w:rFonts w:ascii="Garamond" w:hAnsi="Garamond"/>
                <w:sz w:val="28"/>
                <w:szCs w:val="28"/>
              </w:rPr>
              <w:t>mea</w:t>
            </w:r>
            <w:proofErr w:type="spellEnd"/>
            <w:r w:rsidRPr="00B21C99">
              <w:rPr>
                <w:rFonts w:ascii="Garamond" w:hAnsi="Garamond"/>
                <w:sz w:val="28"/>
                <w:szCs w:val="28"/>
              </w:rPr>
              <w:t xml:space="preserve"> as </w:t>
            </w:r>
            <w:proofErr w:type="spellStart"/>
            <w:r w:rsidRPr="00B21C99">
              <w:rPr>
                <w:rFonts w:ascii="Garamond" w:hAnsi="Garamond"/>
                <w:sz w:val="28"/>
                <w:szCs w:val="28"/>
              </w:rPr>
              <w:t>nyn</w:t>
            </w:r>
            <w:proofErr w:type="spellEnd"/>
            <w:r w:rsidRPr="00B21C99">
              <w:rPr>
                <w:rFonts w:ascii="Garamond" w:hAnsi="Garamond"/>
                <w:sz w:val="28"/>
                <w:szCs w:val="28"/>
              </w:rPr>
              <w:t xml:space="preserve"> </w:t>
            </w:r>
            <w:proofErr w:type="spellStart"/>
            <w:r w:rsidRPr="00B21C99">
              <w:rPr>
                <w:rFonts w:ascii="Garamond" w:hAnsi="Garamond"/>
                <w:sz w:val="28"/>
                <w:szCs w:val="28"/>
              </w:rPr>
              <w:t>gree</w:t>
            </w:r>
            <w:proofErr w:type="spellEnd"/>
            <w:r w:rsidRPr="00B21C99">
              <w:rPr>
                <w:rFonts w:ascii="Garamond" w:hAnsi="Garamond"/>
                <w:sz w:val="28"/>
                <w:szCs w:val="28"/>
              </w:rPr>
              <w:t xml:space="preserve">, cha </w:t>
            </w:r>
            <w:proofErr w:type="spellStart"/>
            <w:r w:rsidRPr="00B21C99">
              <w:rPr>
                <w:rFonts w:ascii="Garamond" w:hAnsi="Garamond"/>
                <w:sz w:val="28"/>
                <w:szCs w:val="28"/>
              </w:rPr>
              <w:t>dooghyssagh</w:t>
            </w:r>
            <w:proofErr w:type="spellEnd"/>
            <w:r w:rsidRPr="00B21C99">
              <w:rPr>
                <w:rFonts w:ascii="Garamond" w:hAnsi="Garamond"/>
                <w:sz w:val="28"/>
                <w:szCs w:val="28"/>
              </w:rPr>
              <w:t xml:space="preserve"> </w:t>
            </w:r>
            <w:proofErr w:type="spellStart"/>
            <w:r w:rsidRPr="00B21C99">
              <w:rPr>
                <w:rFonts w:ascii="Garamond" w:hAnsi="Garamond"/>
                <w:sz w:val="28"/>
                <w:szCs w:val="28"/>
              </w:rPr>
              <w:t>dooin</w:t>
            </w:r>
            <w:proofErr w:type="spellEnd"/>
            <w:r w:rsidRPr="00B21C99">
              <w:rPr>
                <w:rFonts w:ascii="Garamond" w:hAnsi="Garamond"/>
                <w:sz w:val="28"/>
                <w:szCs w:val="28"/>
              </w:rPr>
              <w:t xml:space="preserve">, </w:t>
            </w:r>
            <w:proofErr w:type="spellStart"/>
            <w:r w:rsidRPr="00B21C99">
              <w:rPr>
                <w:rFonts w:ascii="Garamond" w:hAnsi="Garamond"/>
                <w:sz w:val="28"/>
                <w:szCs w:val="28"/>
              </w:rPr>
              <w:t>cre</w:t>
            </w:r>
            <w:proofErr w:type="spellEnd"/>
            <w:r w:rsidRPr="00B21C99">
              <w:rPr>
                <w:rFonts w:ascii="Garamond" w:hAnsi="Garamond"/>
                <w:sz w:val="28"/>
                <w:szCs w:val="28"/>
              </w:rPr>
              <w:t xml:space="preserve"> </w:t>
            </w:r>
            <w:proofErr w:type="spellStart"/>
            <w:r w:rsidRPr="00B21C99">
              <w:rPr>
                <w:rFonts w:ascii="Garamond" w:hAnsi="Garamond"/>
                <w:sz w:val="28"/>
                <w:szCs w:val="28"/>
              </w:rPr>
              <w:t>oddys</w:t>
            </w:r>
            <w:proofErr w:type="spellEnd"/>
            <w:r w:rsidRPr="00B21C99">
              <w:rPr>
                <w:rFonts w:ascii="Garamond" w:hAnsi="Garamond"/>
                <w:sz w:val="28"/>
                <w:szCs w:val="28"/>
              </w:rPr>
              <w:t xml:space="preserve"> </w:t>
            </w:r>
            <w:proofErr w:type="spellStart"/>
            <w:r w:rsidRPr="00B21C99">
              <w:rPr>
                <w:rFonts w:ascii="Garamond" w:hAnsi="Garamond"/>
                <w:sz w:val="28"/>
                <w:szCs w:val="28"/>
              </w:rPr>
              <w:t>nyn</w:t>
            </w:r>
            <w:proofErr w:type="spellEnd"/>
            <w:r w:rsidRPr="00B21C99">
              <w:rPr>
                <w:rFonts w:ascii="Garamond" w:hAnsi="Garamond"/>
                <w:sz w:val="28"/>
                <w:szCs w:val="28"/>
              </w:rPr>
              <w:t xml:space="preserve"> lei-</w:t>
            </w:r>
            <w:proofErr w:type="spellStart"/>
            <w:r w:rsidRPr="00B21C99">
              <w:rPr>
                <w:rFonts w:ascii="Garamond" w:hAnsi="Garamond"/>
                <w:sz w:val="28"/>
                <w:szCs w:val="28"/>
              </w:rPr>
              <w:t>ys</w:t>
            </w:r>
            <w:proofErr w:type="spellEnd"/>
            <w:r w:rsidR="002C617D" w:rsidRPr="002C617D">
              <w:rPr>
                <w:rFonts w:ascii="Garamond" w:hAnsi="Garamond"/>
                <w:i/>
                <w:sz w:val="28"/>
                <w:szCs w:val="28"/>
              </w:rPr>
              <w:t> </w:t>
            </w:r>
            <w:r w:rsidR="00C57BF1" w:rsidRPr="00C57BF1">
              <w:rPr>
                <w:rFonts w:ascii="Garamond" w:hAnsi="Garamond"/>
                <w:sz w:val="28"/>
                <w:szCs w:val="28"/>
              </w:rPr>
              <w:t>?</w:t>
            </w:r>
            <w:r w:rsidRPr="00B21C99">
              <w:rPr>
                <w:rFonts w:ascii="Garamond" w:hAnsi="Garamond"/>
                <w:sz w:val="28"/>
                <w:szCs w:val="28"/>
              </w:rPr>
              <w:t xml:space="preserve"> </w:t>
            </w:r>
          </w:p>
        </w:tc>
        <w:tc>
          <w:tcPr>
            <w:tcW w:w="0" w:type="auto"/>
          </w:tcPr>
          <w:p w14:paraId="530A2D6C" w14:textId="77777777" w:rsidR="00C34C38" w:rsidRPr="00240FF0" w:rsidRDefault="00C34C38" w:rsidP="00DB60C3">
            <w:pPr>
              <w:pStyle w:val="ListParagraph"/>
              <w:ind w:left="0" w:firstLine="227"/>
              <w:contextualSpacing w:val="0"/>
              <w:jc w:val="both"/>
              <w:rPr>
                <w:rFonts w:ascii="Garamond" w:hAnsi="Garamond" w:cs="Times New Roman"/>
                <w:sz w:val="28"/>
              </w:rPr>
            </w:pPr>
            <w:r w:rsidRPr="00240FF0">
              <w:rPr>
                <w:rFonts w:ascii="Garamond" w:hAnsi="Garamond" w:cs="Times New Roman"/>
                <w:sz w:val="28"/>
              </w:rPr>
              <w:t xml:space="preserve">Q. </w:t>
            </w:r>
            <w:r w:rsidRPr="00240FF0">
              <w:rPr>
                <w:rFonts w:ascii="Garamond" w:hAnsi="Garamond" w:cs="Times New Roman"/>
                <w:i/>
                <w:sz w:val="28"/>
              </w:rPr>
              <w:t>Since this Pride of Life and Heart, is so natural to us, what can cure us of it</w:t>
            </w:r>
            <w:r w:rsidR="002C617D" w:rsidRPr="002C617D">
              <w:rPr>
                <w:rFonts w:ascii="Garamond" w:hAnsi="Garamond" w:cs="Times New Roman"/>
                <w:i/>
                <w:sz w:val="28"/>
              </w:rPr>
              <w:t> ?</w:t>
            </w:r>
          </w:p>
        </w:tc>
        <w:tc>
          <w:tcPr>
            <w:tcW w:w="0" w:type="auto"/>
          </w:tcPr>
          <w:p w14:paraId="487D7242" w14:textId="77777777" w:rsidR="00C34C38" w:rsidRPr="00F5668C" w:rsidRDefault="00C34C38" w:rsidP="00DB60C3">
            <w:pPr>
              <w:pStyle w:val="ListParagraph"/>
              <w:ind w:left="0"/>
              <w:rPr>
                <w:rFonts w:ascii="Garamond" w:hAnsi="Garamond" w:cs="Times New Roman"/>
                <w:sz w:val="20"/>
              </w:rPr>
            </w:pPr>
          </w:p>
        </w:tc>
      </w:tr>
      <w:tr w:rsidR="009D485F" w:rsidRPr="00240FF0" w14:paraId="1FA82863" w14:textId="77777777" w:rsidTr="003007D7">
        <w:tc>
          <w:tcPr>
            <w:tcW w:w="0" w:type="auto"/>
          </w:tcPr>
          <w:p w14:paraId="6844ED2C" w14:textId="77777777" w:rsidR="009D485F" w:rsidRPr="00576BFA" w:rsidRDefault="009D485F" w:rsidP="003007D7">
            <w:pPr>
              <w:pStyle w:val="CM3"/>
              <w:widowControl/>
              <w:ind w:firstLine="227"/>
              <w:jc w:val="both"/>
              <w:rPr>
                <w:rFonts w:ascii="Garamond" w:hAnsi="Garamond"/>
                <w:sz w:val="28"/>
                <w:szCs w:val="28"/>
              </w:rPr>
            </w:pPr>
            <w:r w:rsidRPr="00576BFA">
              <w:rPr>
                <w:rFonts w:ascii="Garamond" w:hAnsi="Garamond"/>
                <w:sz w:val="28"/>
                <w:szCs w:val="28"/>
              </w:rPr>
              <w:t xml:space="preserve">[23] </w:t>
            </w:r>
            <w:r w:rsidRPr="00576BFA">
              <w:rPr>
                <w:rFonts w:ascii="Garamond" w:hAnsi="Garamond"/>
                <w:i/>
                <w:sz w:val="28"/>
                <w:szCs w:val="28"/>
              </w:rPr>
              <w:t xml:space="preserve">A. </w:t>
            </w:r>
            <w:r w:rsidRPr="00576BFA">
              <w:rPr>
                <w:rFonts w:ascii="Garamond" w:hAnsi="Garamond"/>
                <w:sz w:val="28"/>
                <w:szCs w:val="28"/>
              </w:rPr>
              <w:t xml:space="preserve">Cha </w:t>
            </w:r>
            <w:proofErr w:type="spellStart"/>
            <w:r w:rsidRPr="00576BFA">
              <w:rPr>
                <w:rFonts w:ascii="Garamond" w:hAnsi="Garamond"/>
                <w:sz w:val="28"/>
                <w:szCs w:val="28"/>
              </w:rPr>
              <w:t>vod</w:t>
            </w:r>
            <w:proofErr w:type="spellEnd"/>
            <w:r w:rsidRPr="00576BFA">
              <w:rPr>
                <w:rFonts w:ascii="Garamond" w:hAnsi="Garamond"/>
                <w:sz w:val="28"/>
                <w:szCs w:val="28"/>
              </w:rPr>
              <w:t xml:space="preserve"> nee </w:t>
            </w:r>
            <w:proofErr w:type="spellStart"/>
            <w:r w:rsidRPr="00576BFA">
              <w:rPr>
                <w:rFonts w:ascii="Garamond" w:hAnsi="Garamond"/>
                <w:sz w:val="28"/>
                <w:szCs w:val="28"/>
              </w:rPr>
              <w:t>erbee</w:t>
            </w:r>
            <w:proofErr w:type="spellEnd"/>
            <w:r w:rsidRPr="00576BFA">
              <w:rPr>
                <w:rFonts w:ascii="Garamond" w:hAnsi="Garamond"/>
                <w:sz w:val="28"/>
                <w:szCs w:val="28"/>
              </w:rPr>
              <w:t xml:space="preserve"> </w:t>
            </w:r>
            <w:proofErr w:type="spellStart"/>
            <w:r w:rsidRPr="00576BFA">
              <w:rPr>
                <w:rFonts w:ascii="Garamond" w:hAnsi="Garamond"/>
                <w:sz w:val="28"/>
                <w:szCs w:val="28"/>
              </w:rPr>
              <w:t>agh</w:t>
            </w:r>
            <w:proofErr w:type="spellEnd"/>
            <w:r w:rsidRPr="00576BFA">
              <w:rPr>
                <w:rFonts w:ascii="Garamond" w:hAnsi="Garamond"/>
                <w:sz w:val="28"/>
                <w:szCs w:val="28"/>
              </w:rPr>
              <w:t xml:space="preserve"> </w:t>
            </w:r>
            <w:proofErr w:type="spellStart"/>
            <w:r w:rsidRPr="00576BFA">
              <w:rPr>
                <w:rFonts w:ascii="Garamond" w:hAnsi="Garamond"/>
                <w:sz w:val="28"/>
                <w:szCs w:val="28"/>
              </w:rPr>
              <w:t>grayse</w:t>
            </w:r>
            <w:proofErr w:type="spellEnd"/>
            <w:r w:rsidRPr="00576BFA">
              <w:rPr>
                <w:rFonts w:ascii="Garamond" w:hAnsi="Garamond"/>
                <w:sz w:val="28"/>
                <w:szCs w:val="28"/>
              </w:rPr>
              <w:t xml:space="preserve"> Yee as </w:t>
            </w:r>
            <w:proofErr w:type="spellStart"/>
            <w:r w:rsidRPr="00576BFA">
              <w:rPr>
                <w:rFonts w:ascii="Garamond" w:hAnsi="Garamond"/>
                <w:sz w:val="28"/>
                <w:szCs w:val="28"/>
              </w:rPr>
              <w:t>dty</w:t>
            </w:r>
            <w:proofErr w:type="spellEnd"/>
            <w:r w:rsidRPr="00576BFA">
              <w:rPr>
                <w:rFonts w:ascii="Garamond" w:hAnsi="Garamond"/>
                <w:sz w:val="28"/>
                <w:szCs w:val="28"/>
              </w:rPr>
              <w:t xml:space="preserve"> </w:t>
            </w:r>
            <w:proofErr w:type="spellStart"/>
            <w:r w:rsidRPr="00576BFA">
              <w:rPr>
                <w:rFonts w:ascii="Garamond" w:hAnsi="Garamond"/>
                <w:sz w:val="28"/>
                <w:szCs w:val="28"/>
              </w:rPr>
              <w:t>chree</w:t>
            </w:r>
            <w:proofErr w:type="spellEnd"/>
            <w:r w:rsidRPr="00576BFA">
              <w:rPr>
                <w:rFonts w:ascii="Garamond" w:hAnsi="Garamond"/>
                <w:sz w:val="28"/>
                <w:szCs w:val="28"/>
              </w:rPr>
              <w:t xml:space="preserve"> y hoi-</w:t>
            </w:r>
            <w:proofErr w:type="spellStart"/>
            <w:r w:rsidRPr="00576BFA">
              <w:rPr>
                <w:rFonts w:ascii="Garamond" w:hAnsi="Garamond"/>
                <w:sz w:val="28"/>
                <w:szCs w:val="28"/>
              </w:rPr>
              <w:t>agh</w:t>
            </w:r>
            <w:proofErr w:type="spellEnd"/>
            <w:r w:rsidRPr="00576BFA">
              <w:rPr>
                <w:rFonts w:ascii="Garamond" w:hAnsi="Garamond"/>
                <w:sz w:val="28"/>
                <w:szCs w:val="28"/>
              </w:rPr>
              <w:t xml:space="preserve"> er </w:t>
            </w:r>
            <w:proofErr w:type="spellStart"/>
            <w:r w:rsidRPr="00576BFA">
              <w:rPr>
                <w:rFonts w:ascii="Garamond" w:hAnsi="Garamond"/>
                <w:sz w:val="28"/>
                <w:szCs w:val="28"/>
              </w:rPr>
              <w:t>reddyn</w:t>
            </w:r>
            <w:proofErr w:type="spellEnd"/>
            <w:r w:rsidRPr="00576BFA">
              <w:rPr>
                <w:rFonts w:ascii="Garamond" w:hAnsi="Garamond"/>
                <w:sz w:val="28"/>
                <w:szCs w:val="28"/>
              </w:rPr>
              <w:t xml:space="preserve"> </w:t>
            </w:r>
            <w:proofErr w:type="spellStart"/>
            <w:r w:rsidRPr="00576BFA">
              <w:rPr>
                <w:rFonts w:ascii="Garamond" w:hAnsi="Garamond"/>
                <w:sz w:val="28"/>
                <w:szCs w:val="28"/>
              </w:rPr>
              <w:t>syrjeh</w:t>
            </w:r>
            <w:proofErr w:type="spellEnd"/>
            <w:r w:rsidRPr="00576BFA">
              <w:rPr>
                <w:rFonts w:ascii="Garamond" w:hAnsi="Garamond"/>
                <w:sz w:val="28"/>
                <w:szCs w:val="28"/>
              </w:rPr>
              <w:t xml:space="preserve">. </w:t>
            </w:r>
          </w:p>
        </w:tc>
        <w:tc>
          <w:tcPr>
            <w:tcW w:w="0" w:type="auto"/>
          </w:tcPr>
          <w:p w14:paraId="374BA9C5" w14:textId="77777777" w:rsidR="009D485F" w:rsidRPr="00240FF0" w:rsidRDefault="009D485F" w:rsidP="003007D7">
            <w:pPr>
              <w:pStyle w:val="ListParagraph"/>
              <w:ind w:left="0" w:firstLine="227"/>
              <w:jc w:val="both"/>
              <w:rPr>
                <w:rFonts w:ascii="Garamond" w:hAnsi="Garamond" w:cs="Times New Roman"/>
                <w:i/>
                <w:sz w:val="28"/>
              </w:rPr>
            </w:pPr>
            <w:r w:rsidRPr="00240FF0">
              <w:rPr>
                <w:rFonts w:ascii="Garamond" w:hAnsi="Garamond" w:cs="Times New Roman"/>
                <w:sz w:val="28"/>
              </w:rPr>
              <w:t>A</w:t>
            </w:r>
            <w:r w:rsidRPr="00240FF0">
              <w:rPr>
                <w:rFonts w:ascii="Garamond" w:hAnsi="Garamond" w:cs="Times New Roman"/>
                <w:i/>
                <w:sz w:val="28"/>
              </w:rPr>
              <w:t>. Nothing but the</w:t>
            </w:r>
            <w:r w:rsidRPr="00240FF0">
              <w:rPr>
                <w:rFonts w:ascii="Garamond" w:hAnsi="Garamond" w:cs="Times New Roman"/>
                <w:sz w:val="28"/>
              </w:rPr>
              <w:t xml:space="preserve"> Grace of God, </w:t>
            </w:r>
            <w:r w:rsidRPr="00240FF0">
              <w:rPr>
                <w:rFonts w:ascii="Garamond" w:hAnsi="Garamond" w:cs="Times New Roman"/>
                <w:i/>
                <w:sz w:val="28"/>
              </w:rPr>
              <w:t>and possessing your Heart with things of greater Moment.</w:t>
            </w:r>
          </w:p>
        </w:tc>
        <w:tc>
          <w:tcPr>
            <w:tcW w:w="0" w:type="auto"/>
          </w:tcPr>
          <w:p w14:paraId="6CBCBCE9" w14:textId="77777777" w:rsidR="009D485F" w:rsidRPr="00F5668C" w:rsidRDefault="009D485F" w:rsidP="00DB60C3">
            <w:pPr>
              <w:pStyle w:val="ListParagraph"/>
              <w:ind w:left="0"/>
              <w:rPr>
                <w:rFonts w:ascii="Garamond" w:hAnsi="Garamond" w:cs="Times New Roman"/>
                <w:sz w:val="20"/>
              </w:rPr>
            </w:pPr>
          </w:p>
        </w:tc>
      </w:tr>
      <w:tr w:rsidR="009D485F" w:rsidRPr="00240FF0" w14:paraId="4DB0A70C" w14:textId="77777777" w:rsidTr="003007D7">
        <w:tc>
          <w:tcPr>
            <w:tcW w:w="0" w:type="auto"/>
          </w:tcPr>
          <w:p w14:paraId="11222D9E" w14:textId="77777777" w:rsidR="009D485F" w:rsidRPr="00576BFA" w:rsidRDefault="009D485F" w:rsidP="003007D7">
            <w:pPr>
              <w:pStyle w:val="CM3"/>
              <w:widowControl/>
              <w:ind w:firstLine="227"/>
              <w:jc w:val="both"/>
              <w:rPr>
                <w:rFonts w:ascii="Garamond" w:hAnsi="Garamond"/>
                <w:sz w:val="28"/>
                <w:szCs w:val="28"/>
              </w:rPr>
            </w:pPr>
            <w:proofErr w:type="spellStart"/>
            <w:r w:rsidRPr="00576BFA">
              <w:rPr>
                <w:rFonts w:ascii="Garamond" w:hAnsi="Garamond"/>
                <w:sz w:val="28"/>
                <w:szCs w:val="28"/>
              </w:rPr>
              <w:t>Smooinee</w:t>
            </w:r>
            <w:proofErr w:type="spellEnd"/>
            <w:r w:rsidRPr="00576BFA">
              <w:rPr>
                <w:rFonts w:ascii="Garamond" w:hAnsi="Garamond"/>
                <w:sz w:val="28"/>
                <w:szCs w:val="28"/>
              </w:rPr>
              <w:t xml:space="preserve"> </w:t>
            </w:r>
            <w:proofErr w:type="spellStart"/>
            <w:r w:rsidRPr="00576BFA">
              <w:rPr>
                <w:rFonts w:ascii="Garamond" w:hAnsi="Garamond"/>
                <w:sz w:val="28"/>
                <w:szCs w:val="28"/>
              </w:rPr>
              <w:t>ayns</w:t>
            </w:r>
            <w:proofErr w:type="spellEnd"/>
            <w:r w:rsidRPr="00576BFA">
              <w:rPr>
                <w:rFonts w:ascii="Garamond" w:hAnsi="Garamond"/>
                <w:sz w:val="28"/>
                <w:szCs w:val="28"/>
              </w:rPr>
              <w:t xml:space="preserve"> </w:t>
            </w:r>
            <w:proofErr w:type="spellStart"/>
            <w:r w:rsidRPr="00576BFA">
              <w:rPr>
                <w:rFonts w:ascii="Garamond" w:hAnsi="Garamond"/>
                <w:sz w:val="28"/>
                <w:szCs w:val="28"/>
              </w:rPr>
              <w:t>dty</w:t>
            </w:r>
            <w:proofErr w:type="spellEnd"/>
            <w:r w:rsidRPr="00576BFA">
              <w:rPr>
                <w:rFonts w:ascii="Garamond" w:hAnsi="Garamond"/>
                <w:sz w:val="28"/>
                <w:szCs w:val="28"/>
              </w:rPr>
              <w:t xml:space="preserve"> </w:t>
            </w:r>
            <w:proofErr w:type="spellStart"/>
            <w:r w:rsidRPr="00576BFA">
              <w:rPr>
                <w:rFonts w:ascii="Garamond" w:hAnsi="Garamond"/>
                <w:sz w:val="28"/>
                <w:szCs w:val="28"/>
              </w:rPr>
              <w:t>chree</w:t>
            </w:r>
            <w:proofErr w:type="spellEnd"/>
            <w:r w:rsidRPr="00576BFA">
              <w:rPr>
                <w:rFonts w:ascii="Garamond" w:hAnsi="Garamond"/>
                <w:sz w:val="28"/>
                <w:szCs w:val="28"/>
              </w:rPr>
              <w:t xml:space="preserve"> </w:t>
            </w:r>
            <w:proofErr w:type="spellStart"/>
            <w:r w:rsidRPr="00576BFA">
              <w:rPr>
                <w:rFonts w:ascii="Garamond" w:hAnsi="Garamond"/>
                <w:sz w:val="28"/>
                <w:szCs w:val="28"/>
              </w:rPr>
              <w:t>dy</w:t>
            </w:r>
            <w:proofErr w:type="spellEnd"/>
            <w:r w:rsidRPr="00576BFA">
              <w:rPr>
                <w:rFonts w:ascii="Garamond" w:hAnsi="Garamond"/>
                <w:sz w:val="28"/>
                <w:szCs w:val="28"/>
              </w:rPr>
              <w:t xml:space="preserve"> </w:t>
            </w:r>
            <w:proofErr w:type="spellStart"/>
            <w:r w:rsidRPr="00576BFA">
              <w:rPr>
                <w:rFonts w:ascii="Garamond" w:hAnsi="Garamond"/>
                <w:sz w:val="28"/>
                <w:szCs w:val="28"/>
              </w:rPr>
              <w:t>vel</w:t>
            </w:r>
            <w:proofErr w:type="spellEnd"/>
            <w:r w:rsidRPr="00576BFA">
              <w:rPr>
                <w:rFonts w:ascii="Garamond" w:hAnsi="Garamond"/>
                <w:sz w:val="28"/>
                <w:szCs w:val="28"/>
              </w:rPr>
              <w:t xml:space="preserve"> </w:t>
            </w:r>
            <w:proofErr w:type="spellStart"/>
            <w:r w:rsidRPr="00576BFA">
              <w:rPr>
                <w:rFonts w:ascii="Garamond" w:hAnsi="Garamond"/>
                <w:sz w:val="28"/>
                <w:szCs w:val="28"/>
              </w:rPr>
              <w:t>trimshey</w:t>
            </w:r>
            <w:proofErr w:type="spellEnd"/>
            <w:r w:rsidRPr="00576BFA">
              <w:rPr>
                <w:rFonts w:ascii="Garamond" w:hAnsi="Garamond"/>
                <w:sz w:val="28"/>
                <w:szCs w:val="28"/>
              </w:rPr>
              <w:t xml:space="preserve"> son </w:t>
            </w:r>
            <w:proofErr w:type="spellStart"/>
            <w:r w:rsidRPr="00576BFA">
              <w:rPr>
                <w:rFonts w:ascii="Garamond" w:hAnsi="Garamond"/>
                <w:sz w:val="28"/>
                <w:szCs w:val="28"/>
              </w:rPr>
              <w:t>dy</w:t>
            </w:r>
            <w:proofErr w:type="spellEnd"/>
            <w:r w:rsidRPr="00576BFA">
              <w:rPr>
                <w:rFonts w:ascii="Garamond" w:hAnsi="Garamond"/>
                <w:sz w:val="28"/>
                <w:szCs w:val="28"/>
              </w:rPr>
              <w:t xml:space="preserve"> </w:t>
            </w:r>
            <w:proofErr w:type="spellStart"/>
            <w:r w:rsidRPr="00576BFA">
              <w:rPr>
                <w:rFonts w:ascii="Garamond" w:hAnsi="Garamond"/>
                <w:sz w:val="28"/>
                <w:szCs w:val="28"/>
              </w:rPr>
              <w:t>bragh</w:t>
            </w:r>
            <w:proofErr w:type="spellEnd"/>
            <w:r w:rsidRPr="00576BFA">
              <w:rPr>
                <w:rFonts w:ascii="Garamond" w:hAnsi="Garamond"/>
                <w:sz w:val="28"/>
                <w:szCs w:val="28"/>
              </w:rPr>
              <w:t xml:space="preserve"> </w:t>
            </w:r>
            <w:proofErr w:type="spellStart"/>
            <w:r w:rsidRPr="00576BFA">
              <w:rPr>
                <w:rFonts w:ascii="Garamond" w:hAnsi="Garamond"/>
                <w:sz w:val="28"/>
                <w:szCs w:val="28"/>
              </w:rPr>
              <w:t>cayr</w:t>
            </w:r>
            <w:proofErr w:type="spellEnd"/>
            <w:r w:rsidRPr="00576BFA">
              <w:rPr>
                <w:rFonts w:ascii="Garamond" w:hAnsi="Garamond"/>
                <w:sz w:val="28"/>
                <w:szCs w:val="28"/>
              </w:rPr>
              <w:t xml:space="preserve"> </w:t>
            </w:r>
            <w:proofErr w:type="spellStart"/>
            <w:r w:rsidRPr="00576BFA">
              <w:rPr>
                <w:rFonts w:ascii="Garamond" w:hAnsi="Garamond"/>
                <w:sz w:val="28"/>
                <w:szCs w:val="28"/>
              </w:rPr>
              <w:t>dhyt</w:t>
            </w:r>
            <w:proofErr w:type="spellEnd"/>
            <w:r w:rsidRPr="00576BFA">
              <w:rPr>
                <w:rFonts w:ascii="Garamond" w:hAnsi="Garamond"/>
                <w:sz w:val="28"/>
                <w:szCs w:val="28"/>
              </w:rPr>
              <w:t xml:space="preserve">. Dy nee </w:t>
            </w:r>
            <w:proofErr w:type="spellStart"/>
            <w:r w:rsidRPr="00576BFA">
              <w:rPr>
                <w:rFonts w:ascii="Garamond" w:hAnsi="Garamond"/>
                <w:sz w:val="28"/>
                <w:szCs w:val="28"/>
              </w:rPr>
              <w:t>dt’obber</w:t>
            </w:r>
            <w:proofErr w:type="spellEnd"/>
            <w:r w:rsidRPr="00576BFA">
              <w:rPr>
                <w:rFonts w:ascii="Garamond" w:hAnsi="Garamond"/>
                <w:sz w:val="28"/>
                <w:szCs w:val="28"/>
              </w:rPr>
              <w:t xml:space="preserve"> </w:t>
            </w:r>
            <w:proofErr w:type="spellStart"/>
            <w:r w:rsidRPr="00576BFA">
              <w:rPr>
                <w:rFonts w:ascii="Garamond" w:hAnsi="Garamond"/>
                <w:sz w:val="28"/>
                <w:szCs w:val="28"/>
              </w:rPr>
              <w:t>wooar</w:t>
            </w:r>
            <w:proofErr w:type="spellEnd"/>
            <w:r w:rsidRPr="00576BFA">
              <w:rPr>
                <w:rFonts w:ascii="Garamond" w:hAnsi="Garamond"/>
                <w:sz w:val="28"/>
                <w:szCs w:val="28"/>
              </w:rPr>
              <w:t xml:space="preserve"> </w:t>
            </w:r>
            <w:proofErr w:type="spellStart"/>
            <w:r w:rsidRPr="00576BFA">
              <w:rPr>
                <w:rFonts w:ascii="Garamond" w:hAnsi="Garamond"/>
                <w:sz w:val="28"/>
                <w:szCs w:val="28"/>
              </w:rPr>
              <w:t>ayns</w:t>
            </w:r>
            <w:proofErr w:type="spellEnd"/>
            <w:r w:rsidRPr="00576BFA">
              <w:rPr>
                <w:rFonts w:ascii="Garamond" w:hAnsi="Garamond"/>
                <w:sz w:val="28"/>
                <w:szCs w:val="28"/>
              </w:rPr>
              <w:t xml:space="preserve"> y </w:t>
            </w:r>
            <w:proofErr w:type="spellStart"/>
            <w:r w:rsidRPr="00576BFA">
              <w:rPr>
                <w:rFonts w:ascii="Garamond" w:hAnsi="Garamond"/>
                <w:sz w:val="28"/>
                <w:szCs w:val="28"/>
              </w:rPr>
              <w:t>Teihl</w:t>
            </w:r>
            <w:proofErr w:type="spellEnd"/>
            <w:r w:rsidRPr="00576BFA">
              <w:rPr>
                <w:rFonts w:ascii="Garamond" w:hAnsi="Garamond"/>
                <w:sz w:val="28"/>
                <w:szCs w:val="28"/>
              </w:rPr>
              <w:t xml:space="preserve"> </w:t>
            </w:r>
            <w:proofErr w:type="spellStart"/>
            <w:r w:rsidRPr="00576BFA">
              <w:rPr>
                <w:rFonts w:ascii="Garamond" w:hAnsi="Garamond"/>
                <w:sz w:val="28"/>
                <w:szCs w:val="28"/>
              </w:rPr>
              <w:t>shoh</w:t>
            </w:r>
            <w:proofErr w:type="spellEnd"/>
            <w:r w:rsidRPr="00576BFA">
              <w:rPr>
                <w:rFonts w:ascii="Garamond" w:hAnsi="Garamond"/>
                <w:sz w:val="28"/>
                <w:szCs w:val="28"/>
              </w:rPr>
              <w:t xml:space="preserve">, </w:t>
            </w:r>
            <w:proofErr w:type="spellStart"/>
            <w:r w:rsidRPr="00576BFA">
              <w:rPr>
                <w:rFonts w:ascii="Garamond" w:hAnsi="Garamond"/>
                <w:sz w:val="28"/>
                <w:szCs w:val="28"/>
              </w:rPr>
              <w:t>oo</w:t>
            </w:r>
            <w:proofErr w:type="spellEnd"/>
            <w:r w:rsidRPr="00576BFA">
              <w:rPr>
                <w:rFonts w:ascii="Garamond" w:hAnsi="Garamond"/>
                <w:sz w:val="28"/>
                <w:szCs w:val="28"/>
              </w:rPr>
              <w:t xml:space="preserve"> </w:t>
            </w:r>
            <w:proofErr w:type="spellStart"/>
            <w:r w:rsidRPr="00576BFA">
              <w:rPr>
                <w:rFonts w:ascii="Garamond" w:hAnsi="Garamond"/>
                <w:sz w:val="28"/>
                <w:szCs w:val="28"/>
              </w:rPr>
              <w:t>hene</w:t>
            </w:r>
            <w:proofErr w:type="spellEnd"/>
            <w:r w:rsidRPr="00576BFA">
              <w:rPr>
                <w:rFonts w:ascii="Garamond" w:hAnsi="Garamond"/>
                <w:sz w:val="28"/>
                <w:szCs w:val="28"/>
              </w:rPr>
              <w:t xml:space="preserve"> </w:t>
            </w:r>
            <w:proofErr w:type="spellStart"/>
            <w:r w:rsidRPr="00576BFA">
              <w:rPr>
                <w:rFonts w:ascii="Garamond" w:hAnsi="Garamond"/>
                <w:sz w:val="28"/>
                <w:szCs w:val="28"/>
              </w:rPr>
              <w:t>yanoo</w:t>
            </w:r>
            <w:proofErr w:type="spellEnd"/>
            <w:r w:rsidRPr="00576BFA">
              <w:rPr>
                <w:rFonts w:ascii="Garamond" w:hAnsi="Garamond"/>
                <w:sz w:val="28"/>
                <w:szCs w:val="28"/>
              </w:rPr>
              <w:t xml:space="preserve"> </w:t>
            </w:r>
            <w:proofErr w:type="spellStart"/>
            <w:r w:rsidRPr="00576BFA">
              <w:rPr>
                <w:rFonts w:ascii="Garamond" w:hAnsi="Garamond"/>
                <w:sz w:val="28"/>
                <w:szCs w:val="28"/>
              </w:rPr>
              <w:t>arloo</w:t>
            </w:r>
            <w:proofErr w:type="spellEnd"/>
            <w:r w:rsidRPr="00576BFA">
              <w:rPr>
                <w:rFonts w:ascii="Garamond" w:hAnsi="Garamond"/>
                <w:sz w:val="28"/>
                <w:szCs w:val="28"/>
              </w:rPr>
              <w:t xml:space="preserve"> son </w:t>
            </w:r>
            <w:proofErr w:type="spellStart"/>
            <w:r w:rsidRPr="00576BFA">
              <w:rPr>
                <w:rFonts w:ascii="Garamond" w:hAnsi="Garamond"/>
                <w:sz w:val="28"/>
                <w:szCs w:val="28"/>
              </w:rPr>
              <w:t>baase</w:t>
            </w:r>
            <w:proofErr w:type="spellEnd"/>
            <w:r w:rsidRPr="00576BFA">
              <w:rPr>
                <w:rFonts w:ascii="Garamond" w:hAnsi="Garamond"/>
                <w:sz w:val="28"/>
                <w:szCs w:val="28"/>
              </w:rPr>
              <w:t xml:space="preserve"> </w:t>
            </w:r>
            <w:proofErr w:type="spellStart"/>
            <w:r w:rsidRPr="00576BFA">
              <w:rPr>
                <w:rFonts w:ascii="Garamond" w:hAnsi="Garamond"/>
                <w:sz w:val="28"/>
                <w:szCs w:val="28"/>
              </w:rPr>
              <w:t>gerjolagh</w:t>
            </w:r>
            <w:proofErr w:type="spellEnd"/>
            <w:r w:rsidRPr="00576BFA">
              <w:rPr>
                <w:rFonts w:ascii="Garamond" w:hAnsi="Garamond"/>
                <w:sz w:val="28"/>
                <w:szCs w:val="28"/>
              </w:rPr>
              <w:t xml:space="preserve">, as er son </w:t>
            </w:r>
            <w:proofErr w:type="spellStart"/>
            <w:r w:rsidRPr="00576BFA">
              <w:rPr>
                <w:rFonts w:ascii="Garamond" w:hAnsi="Garamond"/>
                <w:sz w:val="28"/>
                <w:szCs w:val="28"/>
              </w:rPr>
              <w:t>laa</w:t>
            </w:r>
            <w:proofErr w:type="spellEnd"/>
            <w:r w:rsidRPr="00576BFA">
              <w:rPr>
                <w:rFonts w:ascii="Garamond" w:hAnsi="Garamond"/>
                <w:sz w:val="28"/>
                <w:szCs w:val="28"/>
              </w:rPr>
              <w:t xml:space="preserve"> </w:t>
            </w:r>
            <w:proofErr w:type="spellStart"/>
            <w:r w:rsidRPr="00576BFA">
              <w:rPr>
                <w:rFonts w:ascii="Garamond" w:hAnsi="Garamond"/>
                <w:sz w:val="28"/>
                <w:szCs w:val="28"/>
              </w:rPr>
              <w:t>ny</w:t>
            </w:r>
            <w:proofErr w:type="spellEnd"/>
            <w:r w:rsidRPr="00576BFA">
              <w:rPr>
                <w:rFonts w:ascii="Garamond" w:hAnsi="Garamond"/>
                <w:sz w:val="28"/>
                <w:szCs w:val="28"/>
              </w:rPr>
              <w:t xml:space="preserve"> </w:t>
            </w:r>
            <w:proofErr w:type="spellStart"/>
            <w:r w:rsidRPr="00576BFA">
              <w:rPr>
                <w:rFonts w:ascii="Garamond" w:hAnsi="Garamond"/>
                <w:sz w:val="28"/>
                <w:szCs w:val="28"/>
              </w:rPr>
              <w:t>Briwnys</w:t>
            </w:r>
            <w:proofErr w:type="spellEnd"/>
            <w:r w:rsidR="002C617D" w:rsidRPr="002C617D">
              <w:rPr>
                <w:rFonts w:ascii="Garamond" w:hAnsi="Garamond"/>
                <w:sz w:val="28"/>
                <w:szCs w:val="28"/>
              </w:rPr>
              <w:t> ;</w:t>
            </w:r>
            <w:r w:rsidRPr="00576BFA">
              <w:rPr>
                <w:rFonts w:ascii="Garamond" w:hAnsi="Garamond"/>
                <w:sz w:val="28"/>
                <w:szCs w:val="28"/>
              </w:rPr>
              <w:t xml:space="preserve"> as bee </w:t>
            </w:r>
            <w:proofErr w:type="spellStart"/>
            <w:r w:rsidRPr="00576BFA">
              <w:rPr>
                <w:rFonts w:ascii="Garamond" w:hAnsi="Garamond"/>
                <w:sz w:val="28"/>
                <w:szCs w:val="28"/>
              </w:rPr>
              <w:t>eisht</w:t>
            </w:r>
            <w:proofErr w:type="spellEnd"/>
            <w:r w:rsidRPr="00576BFA">
              <w:rPr>
                <w:rFonts w:ascii="Garamond" w:hAnsi="Garamond"/>
                <w:sz w:val="28"/>
                <w:szCs w:val="28"/>
              </w:rPr>
              <w:t xml:space="preserve"> </w:t>
            </w:r>
            <w:proofErr w:type="spellStart"/>
            <w:r w:rsidRPr="00576BFA">
              <w:rPr>
                <w:rFonts w:ascii="Garamond" w:hAnsi="Garamond"/>
                <w:sz w:val="28"/>
                <w:szCs w:val="28"/>
              </w:rPr>
              <w:t>feer</w:t>
            </w:r>
            <w:proofErr w:type="spellEnd"/>
            <w:r w:rsidRPr="00576BFA">
              <w:rPr>
                <w:rFonts w:ascii="Garamond" w:hAnsi="Garamond"/>
                <w:sz w:val="28"/>
                <w:szCs w:val="28"/>
              </w:rPr>
              <w:t xml:space="preserve"> veg </w:t>
            </w:r>
            <w:proofErr w:type="spellStart"/>
            <w:r w:rsidRPr="00576BFA">
              <w:rPr>
                <w:rFonts w:ascii="Garamond" w:hAnsi="Garamond"/>
                <w:sz w:val="28"/>
                <w:szCs w:val="28"/>
              </w:rPr>
              <w:t>dy</w:t>
            </w:r>
            <w:proofErr w:type="spellEnd"/>
            <w:r w:rsidRPr="00576BFA">
              <w:rPr>
                <w:rFonts w:ascii="Garamond" w:hAnsi="Garamond"/>
                <w:sz w:val="28"/>
                <w:szCs w:val="28"/>
              </w:rPr>
              <w:t xml:space="preserve"> </w:t>
            </w:r>
            <w:proofErr w:type="spellStart"/>
            <w:r w:rsidRPr="00576BFA">
              <w:rPr>
                <w:rFonts w:ascii="Garamond" w:hAnsi="Garamond"/>
                <w:sz w:val="28"/>
                <w:szCs w:val="28"/>
              </w:rPr>
              <w:t>gheil</w:t>
            </w:r>
            <w:proofErr w:type="spellEnd"/>
            <w:r w:rsidRPr="00576BFA">
              <w:rPr>
                <w:rFonts w:ascii="Garamond" w:hAnsi="Garamond"/>
                <w:sz w:val="28"/>
                <w:szCs w:val="28"/>
              </w:rPr>
              <w:t xml:space="preserve"> </w:t>
            </w:r>
            <w:proofErr w:type="spellStart"/>
            <w:r w:rsidRPr="00576BFA">
              <w:rPr>
                <w:rFonts w:ascii="Garamond" w:hAnsi="Garamond"/>
                <w:sz w:val="28"/>
                <w:szCs w:val="28"/>
              </w:rPr>
              <w:t>ayd</w:t>
            </w:r>
            <w:proofErr w:type="spellEnd"/>
            <w:r w:rsidRPr="00576BFA">
              <w:rPr>
                <w:rFonts w:ascii="Garamond" w:hAnsi="Garamond"/>
                <w:sz w:val="28"/>
                <w:szCs w:val="28"/>
              </w:rPr>
              <w:t xml:space="preserve"> </w:t>
            </w:r>
            <w:proofErr w:type="spellStart"/>
            <w:r w:rsidRPr="00576BFA">
              <w:rPr>
                <w:rFonts w:ascii="Garamond" w:hAnsi="Garamond"/>
                <w:sz w:val="28"/>
                <w:szCs w:val="28"/>
              </w:rPr>
              <w:t>cre’n</w:t>
            </w:r>
            <w:proofErr w:type="spellEnd"/>
            <w:r w:rsidRPr="00576BFA">
              <w:rPr>
                <w:rFonts w:ascii="Garamond" w:hAnsi="Garamond"/>
                <w:sz w:val="28"/>
                <w:szCs w:val="28"/>
              </w:rPr>
              <w:t xml:space="preserve"> </w:t>
            </w:r>
            <w:proofErr w:type="spellStart"/>
            <w:r w:rsidRPr="00576BFA">
              <w:rPr>
                <w:rFonts w:ascii="Garamond" w:hAnsi="Garamond"/>
                <w:sz w:val="28"/>
                <w:szCs w:val="28"/>
              </w:rPr>
              <w:t>coamrey</w:t>
            </w:r>
            <w:proofErr w:type="spellEnd"/>
            <w:r w:rsidRPr="00576BFA">
              <w:rPr>
                <w:rFonts w:ascii="Garamond" w:hAnsi="Garamond"/>
                <w:sz w:val="28"/>
                <w:szCs w:val="28"/>
              </w:rPr>
              <w:t xml:space="preserve"> </w:t>
            </w:r>
            <w:proofErr w:type="spellStart"/>
            <w:r w:rsidRPr="00576BFA">
              <w:rPr>
                <w:rFonts w:ascii="Garamond" w:hAnsi="Garamond"/>
                <w:sz w:val="28"/>
                <w:szCs w:val="28"/>
              </w:rPr>
              <w:t>t’ort</w:t>
            </w:r>
            <w:proofErr w:type="spellEnd"/>
            <w:r w:rsidRPr="00576BFA">
              <w:rPr>
                <w:rFonts w:ascii="Garamond" w:hAnsi="Garamond"/>
                <w:sz w:val="28"/>
                <w:szCs w:val="28"/>
              </w:rPr>
              <w:t xml:space="preserve"> </w:t>
            </w:r>
            <w:proofErr w:type="spellStart"/>
            <w:r w:rsidRPr="00576BFA">
              <w:rPr>
                <w:rFonts w:ascii="Garamond" w:hAnsi="Garamond"/>
                <w:sz w:val="28"/>
                <w:szCs w:val="28"/>
              </w:rPr>
              <w:t>ny</w:t>
            </w:r>
            <w:proofErr w:type="spellEnd"/>
            <w:r w:rsidRPr="00576BFA">
              <w:rPr>
                <w:rFonts w:ascii="Garamond" w:hAnsi="Garamond"/>
                <w:sz w:val="28"/>
                <w:szCs w:val="28"/>
              </w:rPr>
              <w:t xml:space="preserve"> quoi ta goal y </w:t>
            </w:r>
            <w:proofErr w:type="spellStart"/>
            <w:r w:rsidRPr="00576BFA">
              <w:rPr>
                <w:rFonts w:ascii="Garamond" w:hAnsi="Garamond"/>
                <w:sz w:val="28"/>
                <w:szCs w:val="28"/>
              </w:rPr>
              <w:t>raad</w:t>
            </w:r>
            <w:proofErr w:type="spellEnd"/>
            <w:r w:rsidRPr="00576BFA">
              <w:rPr>
                <w:rFonts w:ascii="Garamond" w:hAnsi="Garamond"/>
                <w:sz w:val="28"/>
                <w:szCs w:val="28"/>
              </w:rPr>
              <w:t xml:space="preserve"> </w:t>
            </w:r>
            <w:proofErr w:type="spellStart"/>
            <w:r w:rsidRPr="00576BFA">
              <w:rPr>
                <w:rFonts w:ascii="Garamond" w:hAnsi="Garamond"/>
                <w:sz w:val="28"/>
                <w:szCs w:val="28"/>
              </w:rPr>
              <w:t>jeed</w:t>
            </w:r>
            <w:proofErr w:type="spellEnd"/>
            <w:r w:rsidRPr="00576BFA">
              <w:rPr>
                <w:rFonts w:ascii="Garamond" w:hAnsi="Garamond"/>
                <w:sz w:val="28"/>
                <w:szCs w:val="28"/>
              </w:rPr>
              <w:t xml:space="preserve">. </w:t>
            </w:r>
          </w:p>
        </w:tc>
        <w:tc>
          <w:tcPr>
            <w:tcW w:w="0" w:type="auto"/>
          </w:tcPr>
          <w:p w14:paraId="673CBD18" w14:textId="77777777" w:rsidR="009D485F" w:rsidRPr="00240FF0" w:rsidRDefault="009D485F" w:rsidP="003007D7">
            <w:pPr>
              <w:pStyle w:val="ListParagraph"/>
              <w:ind w:left="0" w:firstLine="227"/>
              <w:jc w:val="both"/>
              <w:rPr>
                <w:rFonts w:ascii="Garamond" w:hAnsi="Garamond" w:cs="Times New Roman"/>
                <w:i/>
                <w:sz w:val="28"/>
              </w:rPr>
            </w:pPr>
            <w:r w:rsidRPr="00240FF0">
              <w:rPr>
                <w:rFonts w:ascii="Garamond" w:hAnsi="Garamond" w:cs="Times New Roman"/>
                <w:i/>
                <w:sz w:val="28"/>
              </w:rPr>
              <w:t>Consider that you are liable to eternal Misery</w:t>
            </w:r>
            <w:r>
              <w:rPr>
                <w:rFonts w:ascii="Garamond" w:hAnsi="Garamond" w:cs="Times New Roman"/>
                <w:i/>
                <w:sz w:val="28"/>
              </w:rPr>
              <w:t>.</w:t>
            </w:r>
            <w:r w:rsidRPr="00240FF0">
              <w:rPr>
                <w:rFonts w:ascii="Garamond" w:hAnsi="Garamond" w:cs="Times New Roman"/>
                <w:i/>
                <w:sz w:val="28"/>
              </w:rPr>
              <w:t xml:space="preserve"> That your great Business in this World is to fit </w:t>
            </w:r>
            <w:proofErr w:type="spellStart"/>
            <w:r w:rsidRPr="00240FF0">
              <w:rPr>
                <w:rFonts w:ascii="Garamond" w:hAnsi="Garamond" w:cs="Times New Roman"/>
                <w:i/>
                <w:sz w:val="28"/>
              </w:rPr>
              <w:t>your self</w:t>
            </w:r>
            <w:proofErr w:type="spellEnd"/>
            <w:r w:rsidRPr="00240FF0">
              <w:rPr>
                <w:rFonts w:ascii="Garamond" w:hAnsi="Garamond" w:cs="Times New Roman"/>
                <w:i/>
                <w:sz w:val="28"/>
              </w:rPr>
              <w:t xml:space="preserve"> for a happy Death, and for the Day of Judgment</w:t>
            </w:r>
            <w:r w:rsidR="002C617D" w:rsidRPr="002C617D">
              <w:rPr>
                <w:rFonts w:ascii="Garamond" w:hAnsi="Garamond" w:cs="Times New Roman"/>
                <w:sz w:val="28"/>
              </w:rPr>
              <w:t> ;</w:t>
            </w:r>
            <w:r w:rsidRPr="00240FF0">
              <w:rPr>
                <w:rFonts w:ascii="Garamond" w:hAnsi="Garamond" w:cs="Times New Roman"/>
                <w:i/>
                <w:sz w:val="28"/>
              </w:rPr>
              <w:t xml:space="preserve"> and you will be very indifferent about your </w:t>
            </w:r>
            <w:proofErr w:type="spellStart"/>
            <w:r w:rsidRPr="00240FF0">
              <w:rPr>
                <w:rFonts w:ascii="Garamond" w:hAnsi="Garamond" w:cs="Times New Roman"/>
                <w:i/>
                <w:sz w:val="28"/>
              </w:rPr>
              <w:t>Cloaths</w:t>
            </w:r>
            <w:proofErr w:type="spellEnd"/>
            <w:r w:rsidRPr="00240FF0">
              <w:rPr>
                <w:rFonts w:ascii="Garamond" w:hAnsi="Garamond" w:cs="Times New Roman"/>
                <w:i/>
                <w:sz w:val="28"/>
              </w:rPr>
              <w:t>, or who takes Place of you.</w:t>
            </w:r>
          </w:p>
        </w:tc>
        <w:tc>
          <w:tcPr>
            <w:tcW w:w="0" w:type="auto"/>
          </w:tcPr>
          <w:p w14:paraId="202F327D" w14:textId="77777777" w:rsidR="009D485F" w:rsidRPr="00F5668C" w:rsidRDefault="009D485F" w:rsidP="00DB60C3">
            <w:pPr>
              <w:pStyle w:val="ListParagraph"/>
              <w:ind w:left="0"/>
              <w:rPr>
                <w:rFonts w:ascii="Garamond" w:hAnsi="Garamond" w:cs="Times New Roman"/>
                <w:i/>
                <w:sz w:val="20"/>
              </w:rPr>
            </w:pPr>
          </w:p>
        </w:tc>
      </w:tr>
      <w:tr w:rsidR="009D485F" w:rsidRPr="00240FF0" w14:paraId="4CC41958" w14:textId="77777777" w:rsidTr="003007D7">
        <w:tc>
          <w:tcPr>
            <w:tcW w:w="0" w:type="auto"/>
          </w:tcPr>
          <w:p w14:paraId="0D0555B3" w14:textId="77777777" w:rsidR="009D485F" w:rsidRPr="00576BFA" w:rsidRDefault="009D485F" w:rsidP="003007D7">
            <w:pPr>
              <w:pStyle w:val="CM3"/>
              <w:widowControl/>
              <w:ind w:firstLine="227"/>
              <w:jc w:val="both"/>
              <w:rPr>
                <w:rFonts w:ascii="Garamond" w:hAnsi="Garamond"/>
                <w:sz w:val="28"/>
                <w:szCs w:val="28"/>
              </w:rPr>
            </w:pPr>
            <w:r w:rsidRPr="00576BFA">
              <w:rPr>
                <w:rFonts w:ascii="Garamond" w:hAnsi="Garamond"/>
                <w:sz w:val="28"/>
                <w:szCs w:val="28"/>
              </w:rPr>
              <w:t xml:space="preserve">Cha </w:t>
            </w:r>
            <w:proofErr w:type="spellStart"/>
            <w:r w:rsidRPr="00576BFA">
              <w:rPr>
                <w:rFonts w:ascii="Garamond" w:hAnsi="Garamond"/>
                <w:sz w:val="28"/>
                <w:szCs w:val="28"/>
              </w:rPr>
              <w:t>shiroo</w:t>
            </w:r>
            <w:proofErr w:type="spellEnd"/>
            <w:r w:rsidRPr="00576BFA">
              <w:rPr>
                <w:rFonts w:ascii="Garamond" w:hAnsi="Garamond"/>
                <w:sz w:val="28"/>
                <w:szCs w:val="28"/>
              </w:rPr>
              <w:t xml:space="preserve"> </w:t>
            </w:r>
            <w:proofErr w:type="spellStart"/>
            <w:r w:rsidRPr="00576BFA">
              <w:rPr>
                <w:rFonts w:ascii="Garamond" w:hAnsi="Garamond"/>
                <w:sz w:val="28"/>
                <w:szCs w:val="28"/>
              </w:rPr>
              <w:t>ve</w:t>
            </w:r>
            <w:proofErr w:type="spellEnd"/>
            <w:r w:rsidRPr="00576BFA">
              <w:rPr>
                <w:rFonts w:ascii="Garamond" w:hAnsi="Garamond"/>
                <w:sz w:val="28"/>
                <w:szCs w:val="28"/>
              </w:rPr>
              <w:t xml:space="preserve"> </w:t>
            </w:r>
            <w:proofErr w:type="spellStart"/>
            <w:r w:rsidRPr="00576BFA">
              <w:rPr>
                <w:rFonts w:ascii="Garamond" w:hAnsi="Garamond"/>
                <w:sz w:val="28"/>
                <w:szCs w:val="28"/>
              </w:rPr>
              <w:t>eaddrym</w:t>
            </w:r>
            <w:proofErr w:type="spellEnd"/>
            <w:r w:rsidRPr="00576BFA">
              <w:rPr>
                <w:rFonts w:ascii="Garamond" w:hAnsi="Garamond"/>
                <w:sz w:val="28"/>
                <w:szCs w:val="28"/>
              </w:rPr>
              <w:t xml:space="preserve"> as </w:t>
            </w:r>
            <w:proofErr w:type="spellStart"/>
            <w:r w:rsidRPr="00576BFA">
              <w:rPr>
                <w:rFonts w:ascii="Garamond" w:hAnsi="Garamond"/>
                <w:sz w:val="28"/>
                <w:szCs w:val="28"/>
              </w:rPr>
              <w:t>ommyjagh</w:t>
            </w:r>
            <w:proofErr w:type="spellEnd"/>
            <w:r w:rsidRPr="00576BFA">
              <w:rPr>
                <w:rFonts w:ascii="Garamond" w:hAnsi="Garamond"/>
                <w:sz w:val="28"/>
                <w:szCs w:val="28"/>
              </w:rPr>
              <w:t xml:space="preserve"> </w:t>
            </w:r>
            <w:proofErr w:type="spellStart"/>
            <w:r w:rsidRPr="00576BFA">
              <w:rPr>
                <w:rFonts w:ascii="Garamond" w:hAnsi="Garamond"/>
                <w:sz w:val="28"/>
                <w:szCs w:val="28"/>
              </w:rPr>
              <w:t>ayns</w:t>
            </w:r>
            <w:proofErr w:type="spellEnd"/>
            <w:r w:rsidRPr="00576BFA">
              <w:rPr>
                <w:rFonts w:ascii="Garamond" w:hAnsi="Garamond"/>
                <w:sz w:val="28"/>
                <w:szCs w:val="28"/>
              </w:rPr>
              <w:t xml:space="preserve"> </w:t>
            </w:r>
            <w:proofErr w:type="spellStart"/>
            <w:r w:rsidRPr="00576BFA">
              <w:rPr>
                <w:rFonts w:ascii="Garamond" w:hAnsi="Garamond"/>
                <w:sz w:val="28"/>
                <w:szCs w:val="28"/>
              </w:rPr>
              <w:t>dty</w:t>
            </w:r>
            <w:proofErr w:type="spellEnd"/>
            <w:r w:rsidRPr="00576BFA">
              <w:rPr>
                <w:rFonts w:ascii="Garamond" w:hAnsi="Garamond"/>
                <w:sz w:val="28"/>
                <w:szCs w:val="28"/>
              </w:rPr>
              <w:t xml:space="preserve"> </w:t>
            </w:r>
            <w:proofErr w:type="spellStart"/>
            <w:r w:rsidRPr="00576BFA">
              <w:rPr>
                <w:rFonts w:ascii="Garamond" w:hAnsi="Garamond"/>
                <w:sz w:val="28"/>
                <w:szCs w:val="28"/>
              </w:rPr>
              <w:t>choamrey</w:t>
            </w:r>
            <w:proofErr w:type="spellEnd"/>
            <w:r w:rsidRPr="00576BFA">
              <w:rPr>
                <w:rFonts w:ascii="Garamond" w:hAnsi="Garamond"/>
                <w:sz w:val="28"/>
                <w:szCs w:val="28"/>
              </w:rPr>
              <w:t xml:space="preserve">, </w:t>
            </w:r>
            <w:proofErr w:type="spellStart"/>
            <w:r w:rsidRPr="00576BFA">
              <w:rPr>
                <w:rFonts w:ascii="Garamond" w:hAnsi="Garamond"/>
                <w:sz w:val="28"/>
                <w:szCs w:val="28"/>
              </w:rPr>
              <w:t>ny</w:t>
            </w:r>
            <w:proofErr w:type="spellEnd"/>
            <w:r w:rsidRPr="00576BFA">
              <w:rPr>
                <w:rFonts w:ascii="Garamond" w:hAnsi="Garamond"/>
                <w:sz w:val="28"/>
                <w:szCs w:val="28"/>
              </w:rPr>
              <w:t xml:space="preserve"> </w:t>
            </w:r>
            <w:proofErr w:type="spellStart"/>
            <w:r w:rsidRPr="00576BFA">
              <w:rPr>
                <w:rFonts w:ascii="Garamond" w:hAnsi="Garamond"/>
                <w:sz w:val="28"/>
                <w:szCs w:val="28"/>
              </w:rPr>
              <w:t>ve</w:t>
            </w:r>
            <w:proofErr w:type="spellEnd"/>
            <w:r w:rsidRPr="00576BFA">
              <w:rPr>
                <w:rFonts w:ascii="Garamond" w:hAnsi="Garamond"/>
                <w:sz w:val="28"/>
                <w:szCs w:val="28"/>
              </w:rPr>
              <w:t xml:space="preserve"> </w:t>
            </w:r>
            <w:proofErr w:type="spellStart"/>
            <w:r w:rsidRPr="00576BFA">
              <w:rPr>
                <w:rFonts w:ascii="Garamond" w:hAnsi="Garamond"/>
                <w:sz w:val="28"/>
                <w:szCs w:val="28"/>
              </w:rPr>
              <w:t>geyrt</w:t>
            </w:r>
            <w:proofErr w:type="spellEnd"/>
            <w:r w:rsidRPr="00576BFA">
              <w:rPr>
                <w:rFonts w:ascii="Garamond" w:hAnsi="Garamond"/>
                <w:sz w:val="28"/>
                <w:szCs w:val="28"/>
              </w:rPr>
              <w:t xml:space="preserve"> er </w:t>
            </w:r>
            <w:proofErr w:type="spellStart"/>
            <w:r w:rsidRPr="00576BFA">
              <w:rPr>
                <w:rFonts w:ascii="Garamond" w:hAnsi="Garamond"/>
                <w:sz w:val="28"/>
                <w:szCs w:val="28"/>
              </w:rPr>
              <w:t>dt’aigney</w:t>
            </w:r>
            <w:proofErr w:type="spellEnd"/>
            <w:r w:rsidRPr="00576BFA">
              <w:rPr>
                <w:rFonts w:ascii="Garamond" w:hAnsi="Garamond"/>
                <w:sz w:val="28"/>
                <w:szCs w:val="28"/>
              </w:rPr>
              <w:t xml:space="preserve"> </w:t>
            </w:r>
            <w:proofErr w:type="spellStart"/>
            <w:r w:rsidRPr="00576BFA">
              <w:rPr>
                <w:rFonts w:ascii="Garamond" w:hAnsi="Garamond"/>
                <w:sz w:val="28"/>
                <w:szCs w:val="28"/>
              </w:rPr>
              <w:t>hene</w:t>
            </w:r>
            <w:proofErr w:type="spellEnd"/>
            <w:r w:rsidRPr="00576BFA">
              <w:rPr>
                <w:rFonts w:ascii="Garamond" w:hAnsi="Garamond"/>
                <w:sz w:val="28"/>
                <w:szCs w:val="28"/>
              </w:rPr>
              <w:t xml:space="preserve"> er </w:t>
            </w:r>
            <w:proofErr w:type="spellStart"/>
            <w:r w:rsidRPr="00576BFA">
              <w:rPr>
                <w:rFonts w:ascii="Garamond" w:hAnsi="Garamond"/>
                <w:sz w:val="28"/>
                <w:szCs w:val="28"/>
              </w:rPr>
              <w:t>lieh</w:t>
            </w:r>
            <w:proofErr w:type="spellEnd"/>
            <w:r w:rsidRPr="00576BFA">
              <w:rPr>
                <w:rFonts w:ascii="Garamond" w:hAnsi="Garamond"/>
                <w:sz w:val="28"/>
                <w:szCs w:val="28"/>
              </w:rPr>
              <w:t xml:space="preserve">, </w:t>
            </w:r>
            <w:r w:rsidRPr="00576BFA">
              <w:rPr>
                <w:rFonts w:ascii="Garamond" w:hAnsi="Garamond"/>
                <w:sz w:val="28"/>
                <w:szCs w:val="28"/>
              </w:rPr>
              <w:lastRenderedPageBreak/>
              <w:t xml:space="preserve">cha moo vees </w:t>
            </w:r>
            <w:proofErr w:type="spellStart"/>
            <w:r w:rsidRPr="00576BFA">
              <w:rPr>
                <w:rFonts w:ascii="Garamond" w:hAnsi="Garamond"/>
                <w:sz w:val="28"/>
                <w:szCs w:val="28"/>
              </w:rPr>
              <w:t>oo</w:t>
            </w:r>
            <w:proofErr w:type="spellEnd"/>
            <w:r w:rsidRPr="00576BFA">
              <w:rPr>
                <w:rFonts w:ascii="Garamond" w:hAnsi="Garamond"/>
                <w:sz w:val="28"/>
                <w:szCs w:val="28"/>
              </w:rPr>
              <w:t xml:space="preserve"> </w:t>
            </w:r>
            <w:proofErr w:type="spellStart"/>
            <w:r w:rsidRPr="00576BFA">
              <w:rPr>
                <w:rFonts w:ascii="Garamond" w:hAnsi="Garamond"/>
                <w:sz w:val="28"/>
                <w:szCs w:val="28"/>
              </w:rPr>
              <w:t>mooar-creeagh</w:t>
            </w:r>
            <w:proofErr w:type="spellEnd"/>
            <w:r w:rsidRPr="00576BFA">
              <w:rPr>
                <w:rFonts w:ascii="Garamond" w:hAnsi="Garamond"/>
                <w:sz w:val="28"/>
                <w:szCs w:val="28"/>
              </w:rPr>
              <w:t xml:space="preserve">, </w:t>
            </w:r>
            <w:proofErr w:type="spellStart"/>
            <w:r w:rsidRPr="00576BFA">
              <w:rPr>
                <w:rFonts w:ascii="Garamond" w:hAnsi="Garamond"/>
                <w:sz w:val="28"/>
                <w:szCs w:val="28"/>
              </w:rPr>
              <w:t>agh</w:t>
            </w:r>
            <w:proofErr w:type="spellEnd"/>
            <w:r w:rsidRPr="00576BFA">
              <w:rPr>
                <w:rFonts w:ascii="Garamond" w:hAnsi="Garamond"/>
                <w:sz w:val="28"/>
                <w:szCs w:val="28"/>
              </w:rPr>
              <w:t xml:space="preserve"> </w:t>
            </w:r>
            <w:proofErr w:type="spellStart"/>
            <w:r w:rsidRPr="00576BFA">
              <w:rPr>
                <w:rFonts w:ascii="Garamond" w:hAnsi="Garamond"/>
                <w:sz w:val="28"/>
                <w:szCs w:val="28"/>
              </w:rPr>
              <w:t>gou-ee</w:t>
            </w:r>
            <w:proofErr w:type="spellEnd"/>
            <w:r w:rsidRPr="00576BFA">
              <w:rPr>
                <w:rFonts w:ascii="Garamond" w:hAnsi="Garamond"/>
                <w:sz w:val="28"/>
                <w:szCs w:val="28"/>
              </w:rPr>
              <w:t xml:space="preserve"> </w:t>
            </w:r>
            <w:proofErr w:type="spellStart"/>
            <w:r w:rsidRPr="00576BFA">
              <w:rPr>
                <w:rFonts w:ascii="Garamond" w:hAnsi="Garamond"/>
                <w:sz w:val="28"/>
                <w:szCs w:val="28"/>
              </w:rPr>
              <w:t>oo</w:t>
            </w:r>
            <w:proofErr w:type="spellEnd"/>
            <w:r w:rsidRPr="00576BFA">
              <w:rPr>
                <w:rFonts w:ascii="Garamond" w:hAnsi="Garamond"/>
                <w:sz w:val="28"/>
                <w:szCs w:val="28"/>
              </w:rPr>
              <w:t xml:space="preserve"> </w:t>
            </w:r>
            <w:proofErr w:type="spellStart"/>
            <w:r w:rsidRPr="00576BFA">
              <w:rPr>
                <w:rFonts w:ascii="Garamond" w:hAnsi="Garamond"/>
                <w:sz w:val="28"/>
                <w:szCs w:val="28"/>
              </w:rPr>
              <w:t>samble</w:t>
            </w:r>
            <w:proofErr w:type="spellEnd"/>
            <w:r w:rsidRPr="00576BFA">
              <w:rPr>
                <w:rFonts w:ascii="Garamond" w:hAnsi="Garamond"/>
                <w:sz w:val="28"/>
                <w:szCs w:val="28"/>
              </w:rPr>
              <w:t xml:space="preserve"> </w:t>
            </w:r>
            <w:proofErr w:type="spellStart"/>
            <w:r w:rsidRPr="00576BFA">
              <w:rPr>
                <w:rFonts w:ascii="Garamond" w:hAnsi="Garamond"/>
                <w:sz w:val="28"/>
                <w:szCs w:val="28"/>
              </w:rPr>
              <w:t>vousyn</w:t>
            </w:r>
            <w:proofErr w:type="spellEnd"/>
            <w:r w:rsidRPr="00576BFA">
              <w:rPr>
                <w:rFonts w:ascii="Garamond" w:hAnsi="Garamond"/>
                <w:sz w:val="28"/>
                <w:szCs w:val="28"/>
              </w:rPr>
              <w:t xml:space="preserve"> ta </w:t>
            </w:r>
            <w:proofErr w:type="spellStart"/>
            <w:r w:rsidRPr="00576BFA">
              <w:rPr>
                <w:rFonts w:ascii="Garamond" w:hAnsi="Garamond"/>
                <w:sz w:val="28"/>
                <w:szCs w:val="28"/>
              </w:rPr>
              <w:t>injil</w:t>
            </w:r>
            <w:proofErr w:type="spellEnd"/>
            <w:r w:rsidRPr="00576BFA">
              <w:rPr>
                <w:rFonts w:ascii="Garamond" w:hAnsi="Garamond"/>
                <w:sz w:val="28"/>
                <w:szCs w:val="28"/>
              </w:rPr>
              <w:t xml:space="preserve"> </w:t>
            </w:r>
            <w:proofErr w:type="spellStart"/>
            <w:r w:rsidRPr="00576BFA">
              <w:rPr>
                <w:rFonts w:ascii="Garamond" w:hAnsi="Garamond"/>
                <w:sz w:val="28"/>
                <w:szCs w:val="28"/>
              </w:rPr>
              <w:t>ayns</w:t>
            </w:r>
            <w:proofErr w:type="spellEnd"/>
            <w:r w:rsidRPr="00576BFA">
              <w:rPr>
                <w:rFonts w:ascii="Garamond" w:hAnsi="Garamond"/>
                <w:sz w:val="28"/>
                <w:szCs w:val="28"/>
              </w:rPr>
              <w:t xml:space="preserve"> </w:t>
            </w:r>
            <w:proofErr w:type="spellStart"/>
            <w:r w:rsidRPr="00576BFA">
              <w:rPr>
                <w:rFonts w:ascii="Garamond" w:hAnsi="Garamond"/>
                <w:sz w:val="28"/>
                <w:szCs w:val="28"/>
              </w:rPr>
              <w:t>nyn</w:t>
            </w:r>
            <w:proofErr w:type="spellEnd"/>
            <w:r w:rsidRPr="00576BFA">
              <w:rPr>
                <w:rFonts w:ascii="Garamond" w:hAnsi="Garamond"/>
                <w:sz w:val="28"/>
                <w:szCs w:val="28"/>
              </w:rPr>
              <w:t xml:space="preserve"> </w:t>
            </w:r>
            <w:proofErr w:type="spellStart"/>
            <w:r w:rsidRPr="00576BFA">
              <w:rPr>
                <w:rFonts w:ascii="Garamond" w:hAnsi="Garamond"/>
                <w:sz w:val="28"/>
                <w:szCs w:val="28"/>
              </w:rPr>
              <w:t>aigney</w:t>
            </w:r>
            <w:proofErr w:type="spellEnd"/>
            <w:r w:rsidR="002C617D">
              <w:rPr>
                <w:rFonts w:ascii="Garamond" w:hAnsi="Garamond"/>
                <w:sz w:val="28"/>
                <w:szCs w:val="28"/>
              </w:rPr>
              <w:t> :</w:t>
            </w:r>
            <w:r w:rsidRPr="00576BFA">
              <w:rPr>
                <w:rFonts w:ascii="Garamond" w:hAnsi="Garamond"/>
                <w:sz w:val="28"/>
                <w:szCs w:val="28"/>
              </w:rPr>
              <w:t xml:space="preserve"> Er </w:t>
            </w:r>
            <w:proofErr w:type="spellStart"/>
            <w:r w:rsidRPr="00576BFA">
              <w:rPr>
                <w:rFonts w:ascii="Garamond" w:hAnsi="Garamond"/>
                <w:sz w:val="28"/>
                <w:szCs w:val="28"/>
              </w:rPr>
              <w:t>yn</w:t>
            </w:r>
            <w:proofErr w:type="spellEnd"/>
            <w:r w:rsidRPr="00576BFA">
              <w:rPr>
                <w:rFonts w:ascii="Garamond" w:hAnsi="Garamond"/>
                <w:sz w:val="28"/>
                <w:szCs w:val="28"/>
              </w:rPr>
              <w:t xml:space="preserve"> </w:t>
            </w:r>
            <w:proofErr w:type="spellStart"/>
            <w:r w:rsidRPr="00576BFA">
              <w:rPr>
                <w:rFonts w:ascii="Garamond" w:hAnsi="Garamond"/>
                <w:sz w:val="28"/>
                <w:szCs w:val="28"/>
              </w:rPr>
              <w:t>oyr</w:t>
            </w:r>
            <w:proofErr w:type="spellEnd"/>
            <w:r w:rsidRPr="00576BFA">
              <w:rPr>
                <w:rFonts w:ascii="Garamond" w:hAnsi="Garamond"/>
                <w:sz w:val="28"/>
                <w:szCs w:val="28"/>
              </w:rPr>
              <w:t xml:space="preserve"> </w:t>
            </w:r>
            <w:proofErr w:type="spellStart"/>
            <w:r w:rsidRPr="00576BFA">
              <w:rPr>
                <w:rFonts w:ascii="Garamond" w:hAnsi="Garamond"/>
                <w:i/>
                <w:sz w:val="28"/>
                <w:szCs w:val="28"/>
              </w:rPr>
              <w:t>dy</w:t>
            </w:r>
            <w:proofErr w:type="spellEnd"/>
            <w:r w:rsidRPr="00576BFA">
              <w:rPr>
                <w:rFonts w:ascii="Garamond" w:hAnsi="Garamond"/>
                <w:i/>
                <w:sz w:val="28"/>
                <w:szCs w:val="28"/>
              </w:rPr>
              <w:t xml:space="preserve"> </w:t>
            </w:r>
            <w:proofErr w:type="spellStart"/>
            <w:r w:rsidRPr="00576BFA">
              <w:rPr>
                <w:rFonts w:ascii="Garamond" w:hAnsi="Garamond"/>
                <w:i/>
                <w:sz w:val="28"/>
                <w:szCs w:val="28"/>
              </w:rPr>
              <w:t>vel</w:t>
            </w:r>
            <w:proofErr w:type="spellEnd"/>
            <w:r w:rsidRPr="00576BFA">
              <w:rPr>
                <w:rFonts w:ascii="Garamond" w:hAnsi="Garamond"/>
                <w:i/>
                <w:sz w:val="28"/>
                <w:szCs w:val="28"/>
              </w:rPr>
              <w:t xml:space="preserve"> </w:t>
            </w:r>
            <w:proofErr w:type="spellStart"/>
            <w:r w:rsidRPr="00576BFA">
              <w:rPr>
                <w:rFonts w:ascii="Garamond" w:hAnsi="Garamond"/>
                <w:i/>
                <w:sz w:val="28"/>
                <w:szCs w:val="28"/>
              </w:rPr>
              <w:t>coamrey</w:t>
            </w:r>
            <w:proofErr w:type="spellEnd"/>
            <w:r w:rsidRPr="00576BFA">
              <w:rPr>
                <w:rFonts w:ascii="Garamond" w:hAnsi="Garamond"/>
                <w:i/>
                <w:sz w:val="28"/>
                <w:szCs w:val="28"/>
              </w:rPr>
              <w:t xml:space="preserve"> </w:t>
            </w:r>
            <w:proofErr w:type="spellStart"/>
            <w:r w:rsidRPr="00576BFA">
              <w:rPr>
                <w:rFonts w:ascii="Garamond" w:hAnsi="Garamond"/>
                <w:i/>
                <w:sz w:val="28"/>
                <w:szCs w:val="28"/>
              </w:rPr>
              <w:t>spyryd</w:t>
            </w:r>
            <w:proofErr w:type="spellEnd"/>
            <w:r w:rsidRPr="00576BFA">
              <w:rPr>
                <w:rFonts w:ascii="Garamond" w:hAnsi="Garamond"/>
                <w:i/>
                <w:sz w:val="28"/>
                <w:szCs w:val="28"/>
              </w:rPr>
              <w:t xml:space="preserve"> </w:t>
            </w:r>
            <w:proofErr w:type="spellStart"/>
            <w:r w:rsidRPr="00576BFA">
              <w:rPr>
                <w:rFonts w:ascii="Garamond" w:hAnsi="Garamond"/>
                <w:i/>
                <w:sz w:val="28"/>
                <w:szCs w:val="28"/>
              </w:rPr>
              <w:t>injil</w:t>
            </w:r>
            <w:proofErr w:type="spellEnd"/>
            <w:r w:rsidRPr="00576BFA">
              <w:rPr>
                <w:rFonts w:ascii="Garamond" w:hAnsi="Garamond"/>
                <w:i/>
                <w:sz w:val="28"/>
                <w:szCs w:val="28"/>
              </w:rPr>
              <w:t xml:space="preserve"> </w:t>
            </w:r>
            <w:proofErr w:type="spellStart"/>
            <w:r w:rsidRPr="00576BFA">
              <w:rPr>
                <w:rFonts w:ascii="Garamond" w:hAnsi="Garamond"/>
                <w:i/>
                <w:sz w:val="28"/>
                <w:szCs w:val="28"/>
              </w:rPr>
              <w:t>dyn</w:t>
            </w:r>
            <w:proofErr w:type="spellEnd"/>
            <w:r w:rsidRPr="00576BFA">
              <w:rPr>
                <w:rFonts w:ascii="Garamond" w:hAnsi="Garamond"/>
                <w:i/>
                <w:sz w:val="28"/>
                <w:szCs w:val="28"/>
              </w:rPr>
              <w:t xml:space="preserve"> </w:t>
            </w:r>
            <w:proofErr w:type="spellStart"/>
            <w:r w:rsidRPr="00576BFA">
              <w:rPr>
                <w:rFonts w:ascii="Garamond" w:hAnsi="Garamond"/>
                <w:i/>
                <w:sz w:val="28"/>
                <w:szCs w:val="28"/>
              </w:rPr>
              <w:t>molley</w:t>
            </w:r>
            <w:proofErr w:type="spellEnd"/>
            <w:r w:rsidRPr="00576BFA">
              <w:rPr>
                <w:rFonts w:ascii="Garamond" w:hAnsi="Garamond"/>
                <w:i/>
                <w:sz w:val="28"/>
                <w:szCs w:val="28"/>
              </w:rPr>
              <w:t xml:space="preserve"> shin </w:t>
            </w:r>
            <w:proofErr w:type="spellStart"/>
            <w:r w:rsidRPr="00576BFA">
              <w:rPr>
                <w:rFonts w:ascii="Garamond" w:hAnsi="Garamond"/>
                <w:i/>
                <w:sz w:val="28"/>
                <w:szCs w:val="28"/>
              </w:rPr>
              <w:t>gys</w:t>
            </w:r>
            <w:proofErr w:type="spellEnd"/>
            <w:r w:rsidRPr="00576BFA">
              <w:rPr>
                <w:rFonts w:ascii="Garamond" w:hAnsi="Garamond"/>
                <w:i/>
                <w:sz w:val="28"/>
                <w:szCs w:val="28"/>
              </w:rPr>
              <w:t xml:space="preserve"> </w:t>
            </w:r>
            <w:proofErr w:type="spellStart"/>
            <w:r w:rsidRPr="00576BFA">
              <w:rPr>
                <w:rFonts w:ascii="Garamond" w:hAnsi="Garamond"/>
                <w:i/>
                <w:sz w:val="28"/>
                <w:szCs w:val="28"/>
              </w:rPr>
              <w:t>Jee</w:t>
            </w:r>
            <w:proofErr w:type="spellEnd"/>
            <w:r w:rsidRPr="00576BFA">
              <w:rPr>
                <w:rFonts w:ascii="Garamond" w:hAnsi="Garamond"/>
                <w:sz w:val="28"/>
                <w:szCs w:val="28"/>
              </w:rPr>
              <w:t xml:space="preserve">, as </w:t>
            </w:r>
            <w:proofErr w:type="spellStart"/>
            <w:r w:rsidRPr="00576BFA">
              <w:rPr>
                <w:rFonts w:ascii="Garamond" w:hAnsi="Garamond"/>
                <w:sz w:val="28"/>
                <w:szCs w:val="28"/>
              </w:rPr>
              <w:t>shen</w:t>
            </w:r>
            <w:proofErr w:type="spellEnd"/>
            <w:r w:rsidRPr="00576BFA">
              <w:rPr>
                <w:rFonts w:ascii="Garamond" w:hAnsi="Garamond"/>
                <w:sz w:val="28"/>
                <w:szCs w:val="28"/>
              </w:rPr>
              <w:t xml:space="preserve"> </w:t>
            </w:r>
            <w:proofErr w:type="spellStart"/>
            <w:r w:rsidRPr="00576BFA">
              <w:rPr>
                <w:rFonts w:ascii="Garamond" w:hAnsi="Garamond"/>
                <w:sz w:val="28"/>
                <w:szCs w:val="28"/>
              </w:rPr>
              <w:t>liasagh</w:t>
            </w:r>
            <w:proofErr w:type="spellEnd"/>
            <w:r w:rsidRPr="00576BFA">
              <w:rPr>
                <w:rFonts w:ascii="Garamond" w:hAnsi="Garamond"/>
                <w:sz w:val="28"/>
                <w:szCs w:val="28"/>
              </w:rPr>
              <w:t xml:space="preserve"> </w:t>
            </w:r>
            <w:proofErr w:type="spellStart"/>
            <w:r w:rsidRPr="00576BFA">
              <w:rPr>
                <w:rFonts w:ascii="Garamond" w:hAnsi="Garamond"/>
                <w:sz w:val="28"/>
                <w:szCs w:val="28"/>
              </w:rPr>
              <w:t>ve</w:t>
            </w:r>
            <w:proofErr w:type="spellEnd"/>
            <w:r w:rsidRPr="00576BFA">
              <w:rPr>
                <w:rFonts w:ascii="Garamond" w:hAnsi="Garamond"/>
                <w:sz w:val="28"/>
                <w:szCs w:val="28"/>
              </w:rPr>
              <w:t xml:space="preserve"> </w:t>
            </w:r>
            <w:proofErr w:type="spellStart"/>
            <w:r w:rsidRPr="00576BFA">
              <w:rPr>
                <w:rFonts w:ascii="Garamond" w:hAnsi="Garamond"/>
                <w:sz w:val="28"/>
                <w:szCs w:val="28"/>
              </w:rPr>
              <w:t>dt’charrail</w:t>
            </w:r>
            <w:proofErr w:type="spellEnd"/>
            <w:r w:rsidRPr="00576BFA">
              <w:rPr>
                <w:rFonts w:ascii="Garamond" w:hAnsi="Garamond"/>
                <w:sz w:val="28"/>
                <w:szCs w:val="28"/>
              </w:rPr>
              <w:t xml:space="preserve"> </w:t>
            </w:r>
            <w:proofErr w:type="spellStart"/>
            <w:r w:rsidRPr="00576BFA">
              <w:rPr>
                <w:rFonts w:ascii="Garamond" w:hAnsi="Garamond"/>
                <w:sz w:val="28"/>
                <w:szCs w:val="28"/>
              </w:rPr>
              <w:t>wooar</w:t>
            </w:r>
            <w:proofErr w:type="spellEnd"/>
            <w:r w:rsidRPr="00576BFA">
              <w:rPr>
                <w:rFonts w:ascii="Garamond" w:hAnsi="Garamond"/>
                <w:sz w:val="28"/>
                <w:szCs w:val="28"/>
              </w:rPr>
              <w:t xml:space="preserve">. </w:t>
            </w:r>
          </w:p>
        </w:tc>
        <w:tc>
          <w:tcPr>
            <w:tcW w:w="0" w:type="auto"/>
          </w:tcPr>
          <w:p w14:paraId="20B55B71" w14:textId="77777777" w:rsidR="009D485F" w:rsidRPr="00240FF0" w:rsidRDefault="009D485F" w:rsidP="003007D7">
            <w:pPr>
              <w:pStyle w:val="ListParagraph"/>
              <w:ind w:left="0" w:firstLine="227"/>
              <w:jc w:val="both"/>
              <w:rPr>
                <w:rFonts w:ascii="Garamond" w:hAnsi="Garamond" w:cs="Times New Roman"/>
                <w:i/>
                <w:sz w:val="28"/>
              </w:rPr>
            </w:pPr>
            <w:r w:rsidRPr="00240FF0">
              <w:rPr>
                <w:rFonts w:ascii="Garamond" w:hAnsi="Garamond" w:cs="Times New Roman"/>
                <w:i/>
                <w:sz w:val="28"/>
              </w:rPr>
              <w:lastRenderedPageBreak/>
              <w:t>You will neither study to be vain and foolish in your Dress, nor singular and conceited, but imitate such as are sober</w:t>
            </w:r>
            <w:r>
              <w:rPr>
                <w:rFonts w:ascii="Garamond" w:hAnsi="Garamond" w:cs="Times New Roman"/>
                <w:i/>
                <w:sz w:val="28"/>
              </w:rPr>
              <w:t xml:space="preserve"> </w:t>
            </w:r>
            <w:r>
              <w:rPr>
                <w:rFonts w:ascii="Garamond" w:hAnsi="Garamond" w:cs="Times New Roman"/>
                <w:i/>
                <w:sz w:val="28"/>
              </w:rPr>
              <w:lastRenderedPageBreak/>
              <w:t>minded</w:t>
            </w:r>
            <w:r w:rsidR="002C617D" w:rsidRPr="002C617D">
              <w:rPr>
                <w:rFonts w:ascii="Garamond" w:hAnsi="Garamond" w:cs="Times New Roman"/>
                <w:sz w:val="28"/>
              </w:rPr>
              <w:t> ;</w:t>
            </w:r>
            <w:r>
              <w:rPr>
                <w:rFonts w:ascii="Garamond" w:hAnsi="Garamond" w:cs="Times New Roman"/>
                <w:i/>
                <w:sz w:val="28"/>
              </w:rPr>
              <w:t xml:space="preserve"> as knowing</w:t>
            </w:r>
            <w:r w:rsidRPr="00240FF0">
              <w:rPr>
                <w:rFonts w:ascii="Garamond" w:hAnsi="Garamond" w:cs="Times New Roman"/>
                <w:i/>
                <w:sz w:val="28"/>
              </w:rPr>
              <w:t xml:space="preserve"> </w:t>
            </w:r>
            <w:r w:rsidRPr="009D485F">
              <w:rPr>
                <w:rFonts w:ascii="Garamond" w:hAnsi="Garamond" w:cs="Times New Roman"/>
                <w:sz w:val="28"/>
              </w:rPr>
              <w:t>that</w:t>
            </w:r>
            <w:r w:rsidRPr="00240FF0">
              <w:rPr>
                <w:rFonts w:ascii="Garamond" w:hAnsi="Garamond" w:cs="Times New Roman"/>
                <w:i/>
                <w:sz w:val="28"/>
              </w:rPr>
              <w:t xml:space="preserve"> </w:t>
            </w:r>
            <w:r w:rsidRPr="00240FF0">
              <w:rPr>
                <w:rFonts w:ascii="Garamond" w:hAnsi="Garamond" w:cs="Times New Roman"/>
                <w:sz w:val="28"/>
              </w:rPr>
              <w:t>the Ornament of an humble Spirit</w:t>
            </w:r>
            <w:r w:rsidRPr="00240FF0">
              <w:rPr>
                <w:rFonts w:ascii="Garamond" w:hAnsi="Garamond" w:cs="Times New Roman"/>
                <w:i/>
                <w:sz w:val="28"/>
              </w:rPr>
              <w:t xml:space="preserve"> will best recommend you to God, which should be your great concern.</w:t>
            </w:r>
          </w:p>
        </w:tc>
        <w:tc>
          <w:tcPr>
            <w:tcW w:w="0" w:type="auto"/>
          </w:tcPr>
          <w:p w14:paraId="6881C65B" w14:textId="77777777" w:rsidR="009D485F" w:rsidRDefault="009D485F" w:rsidP="00DB60C3">
            <w:pPr>
              <w:pStyle w:val="ListParagraph"/>
              <w:ind w:left="0"/>
              <w:rPr>
                <w:rFonts w:ascii="Garamond" w:hAnsi="Garamond" w:cs="Times New Roman"/>
                <w:sz w:val="20"/>
              </w:rPr>
            </w:pPr>
          </w:p>
          <w:p w14:paraId="55A375C3" w14:textId="77777777" w:rsidR="009D485F" w:rsidRDefault="009D485F" w:rsidP="00DB60C3">
            <w:pPr>
              <w:pStyle w:val="ListParagraph"/>
              <w:ind w:left="0"/>
              <w:rPr>
                <w:rFonts w:ascii="Garamond" w:hAnsi="Garamond" w:cs="Times New Roman"/>
                <w:sz w:val="20"/>
              </w:rPr>
            </w:pPr>
          </w:p>
          <w:p w14:paraId="7AE99879" w14:textId="77777777" w:rsidR="009D485F" w:rsidRDefault="009D485F" w:rsidP="00DB60C3">
            <w:pPr>
              <w:pStyle w:val="ListParagraph"/>
              <w:ind w:left="0"/>
              <w:rPr>
                <w:rFonts w:ascii="Garamond" w:hAnsi="Garamond" w:cs="Times New Roman"/>
                <w:sz w:val="20"/>
              </w:rPr>
            </w:pPr>
          </w:p>
          <w:p w14:paraId="6E8B439A" w14:textId="77777777" w:rsidR="009D485F" w:rsidRDefault="009D485F" w:rsidP="00DB60C3">
            <w:pPr>
              <w:pStyle w:val="ListParagraph"/>
              <w:ind w:left="0"/>
              <w:rPr>
                <w:rFonts w:ascii="Garamond" w:hAnsi="Garamond" w:cs="Times New Roman"/>
                <w:sz w:val="20"/>
              </w:rPr>
            </w:pPr>
          </w:p>
          <w:p w14:paraId="6FAD6FA4" w14:textId="77777777" w:rsidR="009D485F" w:rsidRDefault="009D485F" w:rsidP="00DB60C3">
            <w:pPr>
              <w:pStyle w:val="ListParagraph"/>
              <w:ind w:left="0"/>
              <w:rPr>
                <w:rFonts w:ascii="Garamond" w:hAnsi="Garamond" w:cs="Times New Roman"/>
                <w:sz w:val="20"/>
              </w:rPr>
            </w:pPr>
          </w:p>
          <w:p w14:paraId="6BA0DACA" w14:textId="77777777" w:rsidR="009D485F" w:rsidRDefault="009D485F" w:rsidP="00DB60C3">
            <w:pPr>
              <w:pStyle w:val="ListParagraph"/>
              <w:ind w:left="0"/>
              <w:rPr>
                <w:rFonts w:ascii="Garamond" w:hAnsi="Garamond" w:cs="Times New Roman"/>
                <w:sz w:val="20"/>
              </w:rPr>
            </w:pPr>
          </w:p>
          <w:p w14:paraId="14F66D19" w14:textId="77777777" w:rsidR="009D485F" w:rsidRPr="009D485F" w:rsidRDefault="009D485F" w:rsidP="00DB60C3">
            <w:pPr>
              <w:pStyle w:val="ListParagraph"/>
              <w:ind w:left="0"/>
              <w:rPr>
                <w:rFonts w:ascii="Garamond" w:hAnsi="Garamond" w:cs="Times New Roman"/>
                <w:sz w:val="20"/>
              </w:rPr>
            </w:pPr>
            <w:r>
              <w:rPr>
                <w:rFonts w:ascii="Garamond" w:hAnsi="Garamond" w:cs="Times New Roman"/>
                <w:sz w:val="20"/>
              </w:rPr>
              <w:t>1 Pet. 1. 4.</w:t>
            </w:r>
          </w:p>
        </w:tc>
      </w:tr>
      <w:tr w:rsidR="009D485F" w:rsidRPr="00240FF0" w14:paraId="1B09C32E" w14:textId="77777777" w:rsidTr="003007D7">
        <w:tc>
          <w:tcPr>
            <w:tcW w:w="0" w:type="auto"/>
          </w:tcPr>
          <w:p w14:paraId="1A0D26D4" w14:textId="77777777" w:rsidR="009D485F" w:rsidRPr="00576BFA" w:rsidRDefault="009D485F" w:rsidP="003007D7">
            <w:pPr>
              <w:pStyle w:val="CM18"/>
              <w:widowControl/>
              <w:spacing w:line="300" w:lineRule="atLeast"/>
              <w:ind w:firstLine="227"/>
              <w:jc w:val="both"/>
              <w:rPr>
                <w:rFonts w:ascii="Garamond" w:hAnsi="Garamond"/>
                <w:sz w:val="28"/>
                <w:szCs w:val="28"/>
              </w:rPr>
            </w:pPr>
            <w:r w:rsidRPr="00576BFA">
              <w:rPr>
                <w:rFonts w:ascii="Garamond" w:hAnsi="Garamond"/>
                <w:sz w:val="28"/>
                <w:szCs w:val="28"/>
              </w:rPr>
              <w:lastRenderedPageBreak/>
              <w:t xml:space="preserve">As </w:t>
            </w:r>
            <w:proofErr w:type="spellStart"/>
            <w:r w:rsidRPr="00576BFA">
              <w:rPr>
                <w:rFonts w:ascii="Garamond" w:hAnsi="Garamond"/>
                <w:sz w:val="28"/>
                <w:szCs w:val="28"/>
              </w:rPr>
              <w:t>eisht</w:t>
            </w:r>
            <w:proofErr w:type="spellEnd"/>
            <w:r w:rsidRPr="00576BFA">
              <w:rPr>
                <w:rFonts w:ascii="Garamond" w:hAnsi="Garamond"/>
                <w:sz w:val="28"/>
                <w:szCs w:val="28"/>
              </w:rPr>
              <w:t xml:space="preserve"> my </w:t>
            </w:r>
            <w:proofErr w:type="spellStart"/>
            <w:r w:rsidRPr="00576BFA">
              <w:rPr>
                <w:rFonts w:ascii="Garamond" w:hAnsi="Garamond"/>
                <w:sz w:val="28"/>
                <w:szCs w:val="28"/>
              </w:rPr>
              <w:t>cooinys</w:t>
            </w:r>
            <w:proofErr w:type="spellEnd"/>
            <w:r w:rsidRPr="00576BFA">
              <w:rPr>
                <w:rFonts w:ascii="Garamond" w:hAnsi="Garamond"/>
                <w:sz w:val="28"/>
                <w:szCs w:val="28"/>
              </w:rPr>
              <w:t xml:space="preserve"> </w:t>
            </w:r>
            <w:proofErr w:type="spellStart"/>
            <w:r w:rsidRPr="00576BFA">
              <w:rPr>
                <w:rFonts w:ascii="Garamond" w:hAnsi="Garamond"/>
                <w:sz w:val="28"/>
                <w:szCs w:val="28"/>
              </w:rPr>
              <w:t>oo</w:t>
            </w:r>
            <w:proofErr w:type="spellEnd"/>
            <w:r w:rsidRPr="00576BFA">
              <w:rPr>
                <w:rFonts w:ascii="Garamond" w:hAnsi="Garamond"/>
                <w:sz w:val="28"/>
                <w:szCs w:val="28"/>
              </w:rPr>
              <w:t xml:space="preserve"> </w:t>
            </w:r>
            <w:proofErr w:type="spellStart"/>
            <w:r w:rsidRPr="00576BFA">
              <w:rPr>
                <w:rFonts w:ascii="Garamond" w:hAnsi="Garamond"/>
                <w:sz w:val="28"/>
                <w:szCs w:val="28"/>
              </w:rPr>
              <w:t>nagh</w:t>
            </w:r>
            <w:proofErr w:type="spellEnd"/>
            <w:r w:rsidRPr="00576BFA">
              <w:rPr>
                <w:rFonts w:ascii="Garamond" w:hAnsi="Garamond"/>
                <w:sz w:val="28"/>
                <w:szCs w:val="28"/>
              </w:rPr>
              <w:t xml:space="preserve"> </w:t>
            </w:r>
            <w:proofErr w:type="spellStart"/>
            <w:r w:rsidRPr="00576BFA">
              <w:rPr>
                <w:rFonts w:ascii="Garamond" w:hAnsi="Garamond"/>
                <w:sz w:val="28"/>
                <w:szCs w:val="28"/>
              </w:rPr>
              <w:t>vel</w:t>
            </w:r>
            <w:proofErr w:type="spellEnd"/>
            <w:r w:rsidRPr="00576BFA">
              <w:rPr>
                <w:rFonts w:ascii="Garamond" w:hAnsi="Garamond"/>
                <w:sz w:val="28"/>
                <w:szCs w:val="28"/>
              </w:rPr>
              <w:t xml:space="preserve"> </w:t>
            </w:r>
            <w:r w:rsidRPr="00576BFA">
              <w:rPr>
                <w:rFonts w:ascii="Garamond" w:hAnsi="Garamond"/>
                <w:i/>
                <w:sz w:val="28"/>
                <w:szCs w:val="28"/>
              </w:rPr>
              <w:t xml:space="preserve">veg </w:t>
            </w:r>
            <w:proofErr w:type="spellStart"/>
            <w:r w:rsidRPr="00576BFA">
              <w:rPr>
                <w:rFonts w:ascii="Garamond" w:hAnsi="Garamond"/>
                <w:i/>
                <w:sz w:val="28"/>
                <w:szCs w:val="28"/>
              </w:rPr>
              <w:t>ayd</w:t>
            </w:r>
            <w:proofErr w:type="spellEnd"/>
            <w:r w:rsidRPr="00576BFA">
              <w:rPr>
                <w:rFonts w:ascii="Garamond" w:hAnsi="Garamond"/>
                <w:i/>
                <w:sz w:val="28"/>
                <w:szCs w:val="28"/>
              </w:rPr>
              <w:t xml:space="preserve"> </w:t>
            </w:r>
            <w:proofErr w:type="spellStart"/>
            <w:r w:rsidRPr="00576BFA">
              <w:rPr>
                <w:rFonts w:ascii="Garamond" w:hAnsi="Garamond"/>
                <w:i/>
                <w:sz w:val="28"/>
                <w:szCs w:val="28"/>
              </w:rPr>
              <w:t>agh</w:t>
            </w:r>
            <w:proofErr w:type="spellEnd"/>
            <w:r w:rsidRPr="00576BFA">
              <w:rPr>
                <w:rFonts w:ascii="Garamond" w:hAnsi="Garamond"/>
                <w:i/>
                <w:sz w:val="28"/>
                <w:szCs w:val="28"/>
              </w:rPr>
              <w:t xml:space="preserve"> </w:t>
            </w:r>
            <w:proofErr w:type="spellStart"/>
            <w:r w:rsidRPr="00576BFA">
              <w:rPr>
                <w:rFonts w:ascii="Garamond" w:hAnsi="Garamond"/>
                <w:i/>
                <w:sz w:val="28"/>
                <w:szCs w:val="28"/>
              </w:rPr>
              <w:t>ny</w:t>
            </w:r>
            <w:proofErr w:type="spellEnd"/>
            <w:r w:rsidRPr="00576BFA">
              <w:rPr>
                <w:rFonts w:ascii="Garamond" w:hAnsi="Garamond"/>
                <w:i/>
                <w:sz w:val="28"/>
                <w:szCs w:val="28"/>
              </w:rPr>
              <w:t xml:space="preserve"> </w:t>
            </w:r>
            <w:proofErr w:type="spellStart"/>
            <w:r w:rsidRPr="00576BFA">
              <w:rPr>
                <w:rFonts w:ascii="Garamond" w:hAnsi="Garamond"/>
                <w:i/>
                <w:sz w:val="28"/>
                <w:szCs w:val="28"/>
              </w:rPr>
              <w:t>t’ow</w:t>
            </w:r>
            <w:proofErr w:type="spellEnd"/>
            <w:r w:rsidRPr="00576BFA">
              <w:rPr>
                <w:rFonts w:ascii="Garamond" w:hAnsi="Garamond"/>
                <w:i/>
                <w:sz w:val="28"/>
                <w:szCs w:val="28"/>
              </w:rPr>
              <w:t xml:space="preserve"> er </w:t>
            </w:r>
            <w:proofErr w:type="spellStart"/>
            <w:r w:rsidRPr="00576BFA">
              <w:rPr>
                <w:rFonts w:ascii="Garamond" w:hAnsi="Garamond"/>
                <w:i/>
                <w:sz w:val="28"/>
                <w:szCs w:val="28"/>
              </w:rPr>
              <w:t>gheddyn</w:t>
            </w:r>
            <w:proofErr w:type="spellEnd"/>
            <w:r w:rsidR="002C617D" w:rsidRPr="002C617D">
              <w:rPr>
                <w:rFonts w:ascii="Garamond" w:hAnsi="Garamond"/>
                <w:sz w:val="28"/>
                <w:szCs w:val="28"/>
              </w:rPr>
              <w:t> ;</w:t>
            </w:r>
            <w:r w:rsidRPr="00576BFA">
              <w:rPr>
                <w:rFonts w:ascii="Garamond" w:hAnsi="Garamond"/>
                <w:sz w:val="28"/>
                <w:szCs w:val="28"/>
              </w:rPr>
              <w:t xml:space="preserve"> veg </w:t>
            </w:r>
            <w:proofErr w:type="spellStart"/>
            <w:r w:rsidRPr="00576BFA">
              <w:rPr>
                <w:rFonts w:ascii="Garamond" w:hAnsi="Garamond"/>
                <w:sz w:val="28"/>
                <w:szCs w:val="28"/>
              </w:rPr>
              <w:t>nagh</w:t>
            </w:r>
            <w:proofErr w:type="spellEnd"/>
            <w:r w:rsidRPr="00576BFA">
              <w:rPr>
                <w:rFonts w:ascii="Garamond" w:hAnsi="Garamond"/>
                <w:sz w:val="28"/>
                <w:szCs w:val="28"/>
              </w:rPr>
              <w:t xml:space="preserve"> </w:t>
            </w:r>
            <w:proofErr w:type="spellStart"/>
            <w:r w:rsidRPr="00576BFA">
              <w:rPr>
                <w:rFonts w:ascii="Garamond" w:hAnsi="Garamond"/>
                <w:sz w:val="28"/>
                <w:szCs w:val="28"/>
              </w:rPr>
              <w:t>negin</w:t>
            </w:r>
            <w:proofErr w:type="spellEnd"/>
            <w:r w:rsidRPr="00576BFA">
              <w:rPr>
                <w:rFonts w:ascii="Garamond" w:hAnsi="Garamond"/>
                <w:sz w:val="28"/>
                <w:szCs w:val="28"/>
              </w:rPr>
              <w:t xml:space="preserve"> </w:t>
            </w:r>
            <w:proofErr w:type="spellStart"/>
            <w:r w:rsidRPr="00576BFA">
              <w:rPr>
                <w:rFonts w:ascii="Garamond" w:hAnsi="Garamond"/>
                <w:sz w:val="28"/>
                <w:szCs w:val="28"/>
              </w:rPr>
              <w:t>dhyt</w:t>
            </w:r>
            <w:proofErr w:type="spellEnd"/>
            <w:r w:rsidRPr="00576BFA">
              <w:rPr>
                <w:rFonts w:ascii="Garamond" w:hAnsi="Garamond"/>
                <w:sz w:val="28"/>
                <w:szCs w:val="28"/>
              </w:rPr>
              <w:t xml:space="preserve"> </w:t>
            </w:r>
            <w:proofErr w:type="spellStart"/>
            <w:r w:rsidRPr="00576BFA">
              <w:rPr>
                <w:rFonts w:ascii="Garamond" w:hAnsi="Garamond"/>
                <w:sz w:val="28"/>
                <w:szCs w:val="28"/>
              </w:rPr>
              <w:t>coontey</w:t>
            </w:r>
            <w:proofErr w:type="spellEnd"/>
            <w:r w:rsidRPr="00576BFA">
              <w:rPr>
                <w:rFonts w:ascii="Garamond" w:hAnsi="Garamond"/>
                <w:sz w:val="28"/>
                <w:szCs w:val="28"/>
              </w:rPr>
              <w:t xml:space="preserve"> chur er y hon, bee </w:t>
            </w:r>
            <w:proofErr w:type="spellStart"/>
            <w:r w:rsidRPr="00576BFA">
              <w:rPr>
                <w:rFonts w:ascii="Garamond" w:hAnsi="Garamond"/>
                <w:sz w:val="28"/>
                <w:szCs w:val="28"/>
              </w:rPr>
              <w:t>resoon</w:t>
            </w:r>
            <w:proofErr w:type="spellEnd"/>
            <w:r w:rsidRPr="00576BFA">
              <w:rPr>
                <w:rFonts w:ascii="Garamond" w:hAnsi="Garamond"/>
                <w:sz w:val="28"/>
                <w:szCs w:val="28"/>
              </w:rPr>
              <w:t xml:space="preserve"> </w:t>
            </w:r>
            <w:proofErr w:type="spellStart"/>
            <w:r w:rsidRPr="00576BFA">
              <w:rPr>
                <w:rFonts w:ascii="Garamond" w:hAnsi="Garamond"/>
                <w:sz w:val="28"/>
                <w:szCs w:val="28"/>
              </w:rPr>
              <w:t>smoo</w:t>
            </w:r>
            <w:proofErr w:type="spellEnd"/>
            <w:r w:rsidRPr="00576BFA">
              <w:rPr>
                <w:rFonts w:ascii="Garamond" w:hAnsi="Garamond"/>
                <w:sz w:val="28"/>
                <w:szCs w:val="28"/>
              </w:rPr>
              <w:t xml:space="preserve"> </w:t>
            </w:r>
            <w:proofErr w:type="spellStart"/>
            <w:r w:rsidRPr="00576BFA">
              <w:rPr>
                <w:rFonts w:ascii="Garamond" w:hAnsi="Garamond"/>
                <w:sz w:val="28"/>
                <w:szCs w:val="28"/>
              </w:rPr>
              <w:t>ayd</w:t>
            </w:r>
            <w:proofErr w:type="spellEnd"/>
            <w:r w:rsidRPr="00576BFA">
              <w:rPr>
                <w:rFonts w:ascii="Garamond" w:hAnsi="Garamond"/>
                <w:sz w:val="28"/>
                <w:szCs w:val="28"/>
              </w:rPr>
              <w:t xml:space="preserve"> </w:t>
            </w:r>
            <w:proofErr w:type="spellStart"/>
            <w:r w:rsidRPr="00576BFA">
              <w:rPr>
                <w:rFonts w:ascii="Garamond" w:hAnsi="Garamond"/>
                <w:sz w:val="28"/>
                <w:szCs w:val="28"/>
              </w:rPr>
              <w:t>dy</w:t>
            </w:r>
            <w:proofErr w:type="spellEnd"/>
            <w:r w:rsidRPr="00576BFA">
              <w:rPr>
                <w:rFonts w:ascii="Garamond" w:hAnsi="Garamond"/>
                <w:sz w:val="28"/>
                <w:szCs w:val="28"/>
              </w:rPr>
              <w:t xml:space="preserve"> </w:t>
            </w:r>
            <w:proofErr w:type="spellStart"/>
            <w:r w:rsidRPr="00576BFA">
              <w:rPr>
                <w:rFonts w:ascii="Garamond" w:hAnsi="Garamond"/>
                <w:sz w:val="28"/>
                <w:szCs w:val="28"/>
              </w:rPr>
              <w:t>ghoal</w:t>
            </w:r>
            <w:proofErr w:type="spellEnd"/>
            <w:r w:rsidRPr="00576BFA">
              <w:rPr>
                <w:rFonts w:ascii="Garamond" w:hAnsi="Garamond"/>
                <w:sz w:val="28"/>
                <w:szCs w:val="28"/>
              </w:rPr>
              <w:t xml:space="preserve"> </w:t>
            </w:r>
            <w:proofErr w:type="spellStart"/>
            <w:r w:rsidRPr="00576BFA">
              <w:rPr>
                <w:rFonts w:ascii="Garamond" w:hAnsi="Garamond"/>
                <w:sz w:val="28"/>
                <w:szCs w:val="28"/>
              </w:rPr>
              <w:t>aggle</w:t>
            </w:r>
            <w:proofErr w:type="spellEnd"/>
            <w:r w:rsidRPr="00576BFA">
              <w:rPr>
                <w:rFonts w:ascii="Garamond" w:hAnsi="Garamond"/>
                <w:sz w:val="28"/>
                <w:szCs w:val="28"/>
              </w:rPr>
              <w:t xml:space="preserve"> </w:t>
            </w:r>
            <w:proofErr w:type="spellStart"/>
            <w:r w:rsidRPr="00576BFA">
              <w:rPr>
                <w:rFonts w:ascii="Garamond" w:hAnsi="Garamond"/>
                <w:sz w:val="28"/>
                <w:szCs w:val="28"/>
              </w:rPr>
              <w:t>ny</w:t>
            </w:r>
            <w:proofErr w:type="spellEnd"/>
            <w:r w:rsidRPr="00576BFA">
              <w:rPr>
                <w:rFonts w:ascii="Garamond" w:hAnsi="Garamond"/>
                <w:sz w:val="28"/>
                <w:szCs w:val="28"/>
              </w:rPr>
              <w:t xml:space="preserve"> </w:t>
            </w:r>
            <w:proofErr w:type="spellStart"/>
            <w:r w:rsidRPr="00576BFA">
              <w:rPr>
                <w:rFonts w:ascii="Garamond" w:hAnsi="Garamond"/>
                <w:sz w:val="28"/>
                <w:szCs w:val="28"/>
              </w:rPr>
              <w:t>dy</w:t>
            </w:r>
            <w:proofErr w:type="spellEnd"/>
            <w:r w:rsidRPr="00576BFA">
              <w:rPr>
                <w:rFonts w:ascii="Garamond" w:hAnsi="Garamond"/>
                <w:sz w:val="28"/>
                <w:szCs w:val="28"/>
              </w:rPr>
              <w:t xml:space="preserve"> [</w:t>
            </w:r>
            <w:proofErr w:type="spellStart"/>
            <w:r w:rsidRPr="00576BFA">
              <w:rPr>
                <w:rFonts w:ascii="Garamond" w:hAnsi="Garamond"/>
                <w:sz w:val="28"/>
                <w:szCs w:val="28"/>
              </w:rPr>
              <w:t>ve</w:t>
            </w:r>
            <w:proofErr w:type="spellEnd"/>
            <w:r w:rsidRPr="00576BFA">
              <w:rPr>
                <w:rFonts w:ascii="Garamond" w:hAnsi="Garamond"/>
                <w:sz w:val="28"/>
                <w:szCs w:val="28"/>
              </w:rPr>
              <w:t xml:space="preserve">] </w:t>
            </w:r>
            <w:proofErr w:type="spellStart"/>
            <w:r w:rsidRPr="00576BFA">
              <w:rPr>
                <w:rFonts w:ascii="Garamond" w:hAnsi="Garamond"/>
                <w:sz w:val="28"/>
                <w:szCs w:val="28"/>
              </w:rPr>
              <w:t>moaralagh</w:t>
            </w:r>
            <w:proofErr w:type="spellEnd"/>
            <w:r w:rsidRPr="00576BFA">
              <w:rPr>
                <w:rFonts w:ascii="Garamond" w:hAnsi="Garamond"/>
                <w:sz w:val="28"/>
                <w:szCs w:val="28"/>
              </w:rPr>
              <w:t xml:space="preserve"> as </w:t>
            </w:r>
            <w:proofErr w:type="spellStart"/>
            <w:r w:rsidRPr="00576BFA">
              <w:rPr>
                <w:rFonts w:ascii="Garamond" w:hAnsi="Garamond"/>
                <w:sz w:val="28"/>
                <w:szCs w:val="28"/>
              </w:rPr>
              <w:t>ny</w:t>
            </w:r>
            <w:proofErr w:type="spellEnd"/>
            <w:r w:rsidRPr="00576BFA">
              <w:rPr>
                <w:rFonts w:ascii="Garamond" w:hAnsi="Garamond"/>
                <w:sz w:val="28"/>
                <w:szCs w:val="28"/>
              </w:rPr>
              <w:t xml:space="preserve"> </w:t>
            </w:r>
            <w:proofErr w:type="spellStart"/>
            <w:r w:rsidRPr="00576BFA">
              <w:rPr>
                <w:rFonts w:ascii="Garamond" w:hAnsi="Garamond"/>
                <w:sz w:val="28"/>
                <w:szCs w:val="28"/>
              </w:rPr>
              <w:t>t’ayd</w:t>
            </w:r>
            <w:proofErr w:type="spellEnd"/>
            <w:r w:rsidRPr="00576BFA">
              <w:rPr>
                <w:rFonts w:ascii="Garamond" w:hAnsi="Garamond"/>
                <w:sz w:val="28"/>
                <w:szCs w:val="28"/>
              </w:rPr>
              <w:t xml:space="preserve">. </w:t>
            </w:r>
          </w:p>
        </w:tc>
        <w:tc>
          <w:tcPr>
            <w:tcW w:w="0" w:type="auto"/>
          </w:tcPr>
          <w:p w14:paraId="05974F09" w14:textId="77777777" w:rsidR="009D485F" w:rsidRPr="00240FF0" w:rsidRDefault="009D485F" w:rsidP="003007D7">
            <w:pPr>
              <w:pStyle w:val="ListParagraph"/>
              <w:ind w:left="0" w:firstLine="227"/>
              <w:jc w:val="both"/>
              <w:rPr>
                <w:rFonts w:ascii="Garamond" w:hAnsi="Garamond" w:cs="Times New Roman"/>
                <w:sz w:val="28"/>
              </w:rPr>
            </w:pPr>
            <w:r w:rsidRPr="00240FF0">
              <w:rPr>
                <w:rFonts w:ascii="Garamond" w:hAnsi="Garamond" w:cs="Times New Roman"/>
                <w:i/>
                <w:sz w:val="28"/>
              </w:rPr>
              <w:t xml:space="preserve">And then, if you remember </w:t>
            </w:r>
            <w:r w:rsidRPr="00240FF0">
              <w:rPr>
                <w:rFonts w:ascii="Garamond" w:hAnsi="Garamond" w:cs="Times New Roman"/>
                <w:sz w:val="28"/>
              </w:rPr>
              <w:t>That you have nothing which you have not received</w:t>
            </w:r>
            <w:r w:rsidR="002C617D" w:rsidRPr="002C617D">
              <w:rPr>
                <w:rFonts w:ascii="Garamond" w:hAnsi="Garamond" w:cs="Times New Roman"/>
                <w:sz w:val="28"/>
              </w:rPr>
              <w:t> ;</w:t>
            </w:r>
            <w:r w:rsidRPr="00240FF0">
              <w:rPr>
                <w:rFonts w:ascii="Garamond" w:hAnsi="Garamond" w:cs="Times New Roman"/>
                <w:i/>
                <w:sz w:val="28"/>
              </w:rPr>
              <w:t xml:space="preserve"> Nothing but what you must give an Account for, you will have more Reason to Fear, than to be proud of your Advantages</w:t>
            </w:r>
            <w:r w:rsidRPr="00240FF0">
              <w:rPr>
                <w:rFonts w:ascii="Garamond" w:hAnsi="Garamond" w:cs="Times New Roman"/>
                <w:sz w:val="28"/>
              </w:rPr>
              <w:t>.</w:t>
            </w:r>
          </w:p>
        </w:tc>
        <w:tc>
          <w:tcPr>
            <w:tcW w:w="0" w:type="auto"/>
          </w:tcPr>
          <w:p w14:paraId="18BFD2B4" w14:textId="77777777" w:rsidR="009D485F" w:rsidRDefault="009D485F" w:rsidP="00DB60C3">
            <w:pPr>
              <w:pStyle w:val="ListParagraph"/>
              <w:ind w:left="0"/>
              <w:rPr>
                <w:rFonts w:ascii="Garamond" w:hAnsi="Garamond" w:cs="Times New Roman"/>
                <w:sz w:val="20"/>
              </w:rPr>
            </w:pPr>
          </w:p>
          <w:p w14:paraId="12031358" w14:textId="77777777" w:rsidR="009D485F" w:rsidRPr="009D485F" w:rsidRDefault="009D485F" w:rsidP="00DB60C3">
            <w:pPr>
              <w:pStyle w:val="ListParagraph"/>
              <w:ind w:left="0"/>
              <w:rPr>
                <w:rFonts w:ascii="Garamond" w:hAnsi="Garamond" w:cs="Times New Roman"/>
                <w:sz w:val="20"/>
              </w:rPr>
            </w:pPr>
            <w:r>
              <w:rPr>
                <w:rFonts w:ascii="Garamond" w:hAnsi="Garamond" w:cs="Times New Roman"/>
                <w:sz w:val="20"/>
              </w:rPr>
              <w:t>1 Cor. 4. 7.</w:t>
            </w:r>
          </w:p>
        </w:tc>
      </w:tr>
      <w:tr w:rsidR="009D485F" w:rsidRPr="00240FF0" w14:paraId="5814D8F9" w14:textId="77777777" w:rsidTr="003007D7">
        <w:tc>
          <w:tcPr>
            <w:tcW w:w="0" w:type="auto"/>
          </w:tcPr>
          <w:p w14:paraId="609175A1" w14:textId="77777777" w:rsidR="009D485F" w:rsidRPr="00E01F5C" w:rsidRDefault="009D485F" w:rsidP="00E11E13">
            <w:pPr>
              <w:pStyle w:val="CM18"/>
              <w:widowControl/>
              <w:autoSpaceDE/>
              <w:autoSpaceDN/>
              <w:adjustRightInd/>
              <w:spacing w:before="240" w:after="120"/>
              <w:ind w:firstLine="170"/>
              <w:jc w:val="center"/>
              <w:rPr>
                <w:rFonts w:ascii="Garamond" w:hAnsi="Garamond"/>
                <w:sz w:val="28"/>
                <w:szCs w:val="28"/>
              </w:rPr>
            </w:pPr>
            <w:r w:rsidRPr="003472DF">
              <w:rPr>
                <w:rFonts w:ascii="Garamond" w:hAnsi="Garamond"/>
                <w:i/>
                <w:spacing w:val="60"/>
                <w:sz w:val="28"/>
                <w:szCs w:val="28"/>
              </w:rPr>
              <w:t>PADJE</w:t>
            </w:r>
            <w:r w:rsidRPr="003472DF">
              <w:rPr>
                <w:rFonts w:ascii="Garamond" w:hAnsi="Garamond"/>
                <w:i/>
                <w:sz w:val="28"/>
                <w:szCs w:val="28"/>
              </w:rPr>
              <w:t>R</w:t>
            </w:r>
            <w:r w:rsidRPr="00E01F5C">
              <w:rPr>
                <w:rFonts w:ascii="Garamond" w:hAnsi="Garamond"/>
                <w:sz w:val="28"/>
                <w:szCs w:val="28"/>
              </w:rPr>
              <w:t>.</w:t>
            </w:r>
          </w:p>
        </w:tc>
        <w:tc>
          <w:tcPr>
            <w:tcW w:w="0" w:type="auto"/>
          </w:tcPr>
          <w:p w14:paraId="475A8AFD" w14:textId="77777777" w:rsidR="009D485F" w:rsidRPr="00684253" w:rsidRDefault="009D485F" w:rsidP="00E11E13">
            <w:pPr>
              <w:pStyle w:val="ListParagraph"/>
              <w:spacing w:before="240"/>
              <w:ind w:left="0" w:firstLine="17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7792DC28" w14:textId="77777777" w:rsidR="009D485F" w:rsidRPr="00F5668C" w:rsidRDefault="009D485F" w:rsidP="00DB60C3">
            <w:pPr>
              <w:pStyle w:val="ListParagraph"/>
              <w:ind w:left="0"/>
              <w:jc w:val="center"/>
              <w:rPr>
                <w:rFonts w:ascii="Garamond" w:hAnsi="Garamond" w:cs="Times New Roman"/>
                <w:sz w:val="20"/>
              </w:rPr>
            </w:pPr>
          </w:p>
        </w:tc>
      </w:tr>
      <w:tr w:rsidR="00F5668C" w:rsidRPr="00240FF0" w14:paraId="2D0AD423" w14:textId="77777777" w:rsidTr="003007D7">
        <w:tc>
          <w:tcPr>
            <w:tcW w:w="0" w:type="auto"/>
            <w:tcBorders>
              <w:bottom w:val="single" w:sz="4" w:space="0" w:color="auto"/>
            </w:tcBorders>
          </w:tcPr>
          <w:p w14:paraId="32D4BEC5" w14:textId="77777777" w:rsidR="00F5668C" w:rsidRPr="00E11E13" w:rsidRDefault="00E11E13" w:rsidP="00E11E13">
            <w:pPr>
              <w:pStyle w:val="Default"/>
              <w:widowControl/>
              <w:spacing w:after="240" w:line="216" w:lineRule="auto"/>
              <w:jc w:val="both"/>
              <w:rPr>
                <w:rFonts w:ascii="Garamond" w:hAnsi="Garamond"/>
                <w:color w:val="auto"/>
                <w:sz w:val="32"/>
                <w:szCs w:val="28"/>
              </w:rPr>
            </w:pPr>
            <w:r w:rsidRPr="00E11E13">
              <w:rPr>
                <w:rFonts w:ascii="Garamond" w:hAnsi="Garamond"/>
                <w:color w:val="auto"/>
                <w:sz w:val="44"/>
                <w:szCs w:val="28"/>
              </w:rPr>
              <w:t>Y</w:t>
            </w:r>
            <w:r w:rsidRPr="00E11E13">
              <w:rPr>
                <w:rFonts w:ascii="Garamond" w:hAnsi="Garamond"/>
                <w:color w:val="auto"/>
                <w:sz w:val="32"/>
                <w:szCs w:val="28"/>
              </w:rPr>
              <w:t xml:space="preserve">EE </w:t>
            </w:r>
            <w:proofErr w:type="spellStart"/>
            <w:r w:rsidR="009D485F" w:rsidRPr="00E11E13">
              <w:rPr>
                <w:rFonts w:ascii="Garamond" w:hAnsi="Garamond"/>
                <w:color w:val="auto"/>
                <w:sz w:val="32"/>
                <w:szCs w:val="28"/>
              </w:rPr>
              <w:t>ooilleh-niartal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lommarcan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oddys</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reil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aignaghyn</w:t>
            </w:r>
            <w:proofErr w:type="spellEnd"/>
            <w:r w:rsidR="009D485F" w:rsidRPr="00E11E13">
              <w:rPr>
                <w:rFonts w:ascii="Garamond" w:hAnsi="Garamond"/>
                <w:color w:val="auto"/>
                <w:sz w:val="32"/>
                <w:szCs w:val="28"/>
              </w:rPr>
              <w:t xml:space="preserve"> as </w:t>
            </w:r>
            <w:proofErr w:type="spellStart"/>
            <w:r w:rsidR="009D485F" w:rsidRPr="00E11E13">
              <w:rPr>
                <w:rFonts w:ascii="Garamond" w:hAnsi="Garamond"/>
                <w:color w:val="auto"/>
                <w:sz w:val="32"/>
                <w:szCs w:val="28"/>
              </w:rPr>
              <w:t>saynt</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peccee</w:t>
            </w:r>
            <w:proofErr w:type="spellEnd"/>
            <w:r w:rsidR="009D485F" w:rsidRPr="00E11E13">
              <w:rPr>
                <w:rFonts w:ascii="Garamond" w:hAnsi="Garamond"/>
                <w:color w:val="auto"/>
                <w:sz w:val="32"/>
                <w:szCs w:val="28"/>
              </w:rPr>
              <w:t xml:space="preserve"> mee-</w:t>
            </w:r>
            <w:r w:rsidR="009D485F" w:rsidRPr="00E11E13">
              <w:rPr>
                <w:rFonts w:ascii="Garamond" w:hAnsi="Garamond"/>
                <w:color w:val="auto"/>
                <w:sz w:val="32"/>
                <w:szCs w:val="28"/>
              </w:rPr>
              <w:softHyphen/>
            </w:r>
            <w:proofErr w:type="spellStart"/>
            <w:r w:rsidR="009D485F" w:rsidRPr="00E11E13">
              <w:rPr>
                <w:rFonts w:ascii="Garamond" w:hAnsi="Garamond"/>
                <w:color w:val="auto"/>
                <w:sz w:val="32"/>
                <w:szCs w:val="28"/>
              </w:rPr>
              <w:t>reiltagh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gial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dooin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grayse</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hassoo</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noi</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miolaghyn</w:t>
            </w:r>
            <w:proofErr w:type="spellEnd"/>
            <w:r w:rsidR="009D485F" w:rsidRPr="00E11E13">
              <w:rPr>
                <w:rFonts w:ascii="Garamond" w:hAnsi="Garamond"/>
                <w:color w:val="auto"/>
                <w:sz w:val="32"/>
                <w:szCs w:val="28"/>
              </w:rPr>
              <w:t xml:space="preserve"> y </w:t>
            </w:r>
            <w:proofErr w:type="spellStart"/>
            <w:r w:rsidR="009D485F" w:rsidRPr="00E11E13">
              <w:rPr>
                <w:rFonts w:ascii="Garamond" w:hAnsi="Garamond"/>
                <w:color w:val="auto"/>
                <w:sz w:val="32"/>
                <w:szCs w:val="28"/>
              </w:rPr>
              <w:t>Teihl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Eihl</w:t>
            </w:r>
            <w:proofErr w:type="spellEnd"/>
            <w:r w:rsidR="009D485F" w:rsidRPr="00E11E13">
              <w:rPr>
                <w:rFonts w:ascii="Garamond" w:hAnsi="Garamond"/>
                <w:color w:val="auto"/>
                <w:sz w:val="32"/>
                <w:szCs w:val="28"/>
              </w:rPr>
              <w:t xml:space="preserve"> as y </w:t>
            </w:r>
            <w:proofErr w:type="spellStart"/>
            <w:r w:rsidR="009D485F" w:rsidRPr="00E11E13">
              <w:rPr>
                <w:rFonts w:ascii="Garamond" w:hAnsi="Garamond"/>
                <w:color w:val="auto"/>
                <w:sz w:val="32"/>
                <w:szCs w:val="28"/>
              </w:rPr>
              <w:t>Drough-spyrryd</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nagh</w:t>
            </w:r>
            <w:proofErr w:type="spellEnd"/>
            <w:r w:rsidR="009D485F" w:rsidRPr="00E11E13">
              <w:rPr>
                <w:rFonts w:ascii="Garamond" w:hAnsi="Garamond"/>
                <w:color w:val="auto"/>
                <w:sz w:val="32"/>
                <w:szCs w:val="28"/>
              </w:rPr>
              <w:t xml:space="preserve"> jean mad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bragh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geyrt</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orroo</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ny</w:t>
            </w:r>
            <w:proofErr w:type="spellEnd"/>
            <w:r w:rsidR="009D485F" w:rsidRPr="00E11E13">
              <w:rPr>
                <w:rFonts w:ascii="Garamond" w:hAnsi="Garamond"/>
                <w:color w:val="auto"/>
                <w:sz w:val="32"/>
                <w:szCs w:val="28"/>
              </w:rPr>
              <w:t xml:space="preserve"> [24] </w:t>
            </w:r>
            <w:proofErr w:type="spellStart"/>
            <w:r w:rsidR="009D485F" w:rsidRPr="00E11E13">
              <w:rPr>
                <w:rFonts w:ascii="Garamond" w:hAnsi="Garamond"/>
                <w:color w:val="auto"/>
                <w:sz w:val="32"/>
                <w:szCs w:val="28"/>
              </w:rPr>
              <w:t>ve</w:t>
            </w:r>
            <w:proofErr w:type="spellEnd"/>
            <w:r w:rsidR="009D485F" w:rsidRPr="00E11E13">
              <w:rPr>
                <w:rFonts w:ascii="Garamond" w:hAnsi="Garamond"/>
                <w:color w:val="auto"/>
                <w:sz w:val="32"/>
                <w:szCs w:val="28"/>
              </w:rPr>
              <w:t xml:space="preserve"> er </w:t>
            </w:r>
            <w:proofErr w:type="spellStart"/>
            <w:r w:rsidR="009D485F" w:rsidRPr="00E11E13">
              <w:rPr>
                <w:rFonts w:ascii="Garamond" w:hAnsi="Garamond"/>
                <w:color w:val="auto"/>
                <w:sz w:val="32"/>
                <w:szCs w:val="28"/>
              </w:rPr>
              <w:t>ny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lieedeil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lioroo</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Freill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kinjagh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ayns</w:t>
            </w:r>
            <w:proofErr w:type="spellEnd"/>
            <w:r w:rsidR="009D485F" w:rsidRPr="00E11E13">
              <w:rPr>
                <w:rFonts w:ascii="Garamond" w:hAnsi="Garamond"/>
                <w:color w:val="auto"/>
                <w:sz w:val="32"/>
                <w:szCs w:val="28"/>
              </w:rPr>
              <w:t xml:space="preserve"> cree </w:t>
            </w:r>
            <w:proofErr w:type="spellStart"/>
            <w:r w:rsidR="009D485F" w:rsidRPr="00E11E13">
              <w:rPr>
                <w:rFonts w:ascii="Garamond" w:hAnsi="Garamond"/>
                <w:color w:val="auto"/>
                <w:sz w:val="32"/>
                <w:szCs w:val="28"/>
              </w:rPr>
              <w:t>dty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harvaantyn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vel</w:t>
            </w:r>
            <w:proofErr w:type="spellEnd"/>
            <w:r w:rsidR="009D485F" w:rsidRPr="00E11E13">
              <w:rPr>
                <w:rFonts w:ascii="Garamond" w:hAnsi="Garamond"/>
                <w:color w:val="auto"/>
                <w:sz w:val="32"/>
                <w:szCs w:val="28"/>
              </w:rPr>
              <w:t xml:space="preserve"> eh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jarroo</w:t>
            </w:r>
            <w:proofErr w:type="spellEnd"/>
            <w:r w:rsidR="009D485F" w:rsidRPr="00E11E13">
              <w:rPr>
                <w:rFonts w:ascii="Garamond" w:hAnsi="Garamond"/>
                <w:color w:val="auto"/>
                <w:sz w:val="32"/>
                <w:szCs w:val="28"/>
              </w:rPr>
              <w:t xml:space="preserve"> red </w:t>
            </w:r>
            <w:proofErr w:type="spellStart"/>
            <w:r w:rsidR="009D485F" w:rsidRPr="00E11E13">
              <w:rPr>
                <w:rFonts w:ascii="Garamond" w:hAnsi="Garamond"/>
                <w:color w:val="auto"/>
                <w:sz w:val="32"/>
                <w:szCs w:val="28"/>
              </w:rPr>
              <w:t>olk</w:t>
            </w:r>
            <w:proofErr w:type="spellEnd"/>
            <w:r w:rsidR="009D485F" w:rsidRPr="00E11E13">
              <w:rPr>
                <w:rFonts w:ascii="Garamond" w:hAnsi="Garamond"/>
                <w:color w:val="auto"/>
                <w:sz w:val="32"/>
                <w:szCs w:val="28"/>
              </w:rPr>
              <w:t xml:space="preserve"> as </w:t>
            </w:r>
            <w:proofErr w:type="spellStart"/>
            <w:r w:rsidR="009D485F" w:rsidRPr="00E11E13">
              <w:rPr>
                <w:rFonts w:ascii="Garamond" w:hAnsi="Garamond"/>
                <w:color w:val="auto"/>
                <w:sz w:val="32"/>
                <w:szCs w:val="28"/>
              </w:rPr>
              <w:t>sharroo</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hreggeil</w:t>
            </w:r>
            <w:proofErr w:type="spellEnd"/>
            <w:r w:rsidR="009D485F" w:rsidRPr="00E11E13">
              <w:rPr>
                <w:rFonts w:ascii="Garamond" w:hAnsi="Garamond"/>
                <w:color w:val="auto"/>
                <w:sz w:val="32"/>
                <w:szCs w:val="28"/>
              </w:rPr>
              <w:t xml:space="preserve"> y </w:t>
            </w:r>
            <w:proofErr w:type="spellStart"/>
            <w:r w:rsidR="009D485F" w:rsidRPr="00E11E13">
              <w:rPr>
                <w:rFonts w:ascii="Garamond" w:hAnsi="Garamond"/>
                <w:color w:val="auto"/>
                <w:sz w:val="32"/>
                <w:szCs w:val="28"/>
              </w:rPr>
              <w:t>Chiarn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nagh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jyndaa</w:t>
            </w:r>
            <w:proofErr w:type="spellEnd"/>
            <w:r w:rsidR="009D485F" w:rsidRPr="00E11E13">
              <w:rPr>
                <w:rFonts w:ascii="Garamond" w:hAnsi="Garamond"/>
                <w:color w:val="auto"/>
                <w:sz w:val="32"/>
                <w:szCs w:val="28"/>
              </w:rPr>
              <w:t xml:space="preserve"> mad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bragh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reeisht</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gys</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peccaghyn</w:t>
            </w:r>
            <w:proofErr w:type="spellEnd"/>
            <w:r w:rsidR="009D485F" w:rsidRPr="00E11E13">
              <w:rPr>
                <w:rFonts w:ascii="Garamond" w:hAnsi="Garamond"/>
                <w:color w:val="auto"/>
                <w:sz w:val="32"/>
                <w:szCs w:val="28"/>
              </w:rPr>
              <w:t xml:space="preserve"> ta shin er </w:t>
            </w:r>
            <w:proofErr w:type="spellStart"/>
            <w:r w:rsidR="009D485F" w:rsidRPr="00E11E13">
              <w:rPr>
                <w:rFonts w:ascii="Garamond" w:hAnsi="Garamond"/>
                <w:color w:val="auto"/>
                <w:sz w:val="32"/>
                <w:szCs w:val="28"/>
              </w:rPr>
              <w:t>ghoal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arrys</w:t>
            </w:r>
            <w:proofErr w:type="spellEnd"/>
            <w:r w:rsidR="009D485F" w:rsidRPr="00E11E13">
              <w:rPr>
                <w:rFonts w:ascii="Garamond" w:hAnsi="Garamond"/>
                <w:color w:val="auto"/>
                <w:sz w:val="32"/>
                <w:szCs w:val="28"/>
              </w:rPr>
              <w:t xml:space="preserve"> jeu. O </w:t>
            </w:r>
            <w:proofErr w:type="spellStart"/>
            <w:r w:rsidR="009D485F" w:rsidRPr="00E11E13">
              <w:rPr>
                <w:rFonts w:ascii="Garamond" w:hAnsi="Garamond"/>
                <w:color w:val="auto"/>
                <w:sz w:val="32"/>
                <w:szCs w:val="28"/>
              </w:rPr>
              <w:t>Hiarn</w:t>
            </w:r>
            <w:proofErr w:type="spellEnd"/>
            <w:r w:rsidR="009D485F" w:rsidRPr="00E11E13">
              <w:rPr>
                <w:rFonts w:ascii="Garamond" w:hAnsi="Garamond"/>
                <w:color w:val="auto"/>
                <w:sz w:val="32"/>
                <w:szCs w:val="28"/>
              </w:rPr>
              <w:t xml:space="preserve"> cur </w:t>
            </w:r>
            <w:proofErr w:type="spellStart"/>
            <w:r w:rsidR="009D485F" w:rsidRPr="00E11E13">
              <w:rPr>
                <w:rFonts w:ascii="Garamond" w:hAnsi="Garamond"/>
                <w:color w:val="auto"/>
                <w:sz w:val="32"/>
                <w:szCs w:val="28"/>
              </w:rPr>
              <w:t>orryn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kinjagh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annoonidyn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ve</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ain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ayns</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gooinaghtyn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vod</w:t>
            </w:r>
            <w:proofErr w:type="spellEnd"/>
            <w:r w:rsidR="009D485F" w:rsidRPr="00E11E13">
              <w:rPr>
                <w:rFonts w:ascii="Garamond" w:hAnsi="Garamond"/>
                <w:color w:val="auto"/>
                <w:sz w:val="32"/>
                <w:szCs w:val="28"/>
              </w:rPr>
              <w:t xml:space="preserve"> mad </w:t>
            </w:r>
            <w:proofErr w:type="spellStart"/>
            <w:r w:rsidR="009D485F" w:rsidRPr="00E11E13">
              <w:rPr>
                <w:rFonts w:ascii="Garamond" w:hAnsi="Garamond"/>
                <w:color w:val="auto"/>
                <w:sz w:val="32"/>
                <w:szCs w:val="28"/>
              </w:rPr>
              <w:t>dy</w:t>
            </w:r>
            <w:proofErr w:type="spellEnd"/>
            <w:r w:rsidR="009D485F" w:rsidRPr="00E11E13">
              <w:rPr>
                <w:rFonts w:ascii="Garamond" w:hAnsi="Garamond"/>
                <w:color w:val="auto"/>
                <w:sz w:val="32"/>
                <w:szCs w:val="28"/>
              </w:rPr>
              <w:t xml:space="preserve"> bra </w:t>
            </w:r>
            <w:proofErr w:type="spellStart"/>
            <w:r w:rsidR="009D485F" w:rsidRPr="00E11E13">
              <w:rPr>
                <w:rFonts w:ascii="Garamond" w:hAnsi="Garamond"/>
                <w:color w:val="auto"/>
                <w:sz w:val="32"/>
                <w:szCs w:val="28"/>
              </w:rPr>
              <w:t>jeaghyn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seose</w:t>
            </w:r>
            <w:proofErr w:type="spellEnd"/>
            <w:r w:rsidR="009D485F" w:rsidRPr="00E11E13">
              <w:rPr>
                <w:rFonts w:ascii="Garamond" w:hAnsi="Garamond"/>
                <w:color w:val="auto"/>
                <w:sz w:val="32"/>
                <w:szCs w:val="28"/>
              </w:rPr>
              <w:t xml:space="preserve"> hoods er son </w:t>
            </w:r>
            <w:proofErr w:type="spellStart"/>
            <w:r w:rsidR="009D485F" w:rsidRPr="00E11E13">
              <w:rPr>
                <w:rFonts w:ascii="Garamond" w:hAnsi="Garamond"/>
                <w:color w:val="auto"/>
                <w:sz w:val="32"/>
                <w:szCs w:val="28"/>
              </w:rPr>
              <w:t>cooney</w:t>
            </w:r>
            <w:proofErr w:type="spellEnd"/>
            <w:r w:rsidR="009D485F" w:rsidRPr="00E11E13">
              <w:rPr>
                <w:rFonts w:ascii="Garamond" w:hAnsi="Garamond"/>
                <w:color w:val="auto"/>
                <w:sz w:val="32"/>
                <w:szCs w:val="28"/>
              </w:rPr>
              <w:t xml:space="preserve">, as cur </w:t>
            </w:r>
            <w:proofErr w:type="spellStart"/>
            <w:r w:rsidR="009D485F" w:rsidRPr="00E11E13">
              <w:rPr>
                <w:rFonts w:ascii="Garamond" w:hAnsi="Garamond"/>
                <w:color w:val="auto"/>
                <w:sz w:val="32"/>
                <w:szCs w:val="28"/>
              </w:rPr>
              <w:t>dooin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grayse</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nagh</w:t>
            </w:r>
            <w:proofErr w:type="spellEnd"/>
            <w:r w:rsidR="009D485F" w:rsidRPr="00E11E13">
              <w:rPr>
                <w:rFonts w:ascii="Garamond" w:hAnsi="Garamond"/>
                <w:color w:val="auto"/>
                <w:sz w:val="32"/>
                <w:szCs w:val="28"/>
              </w:rPr>
              <w:t xml:space="preserve"> jean mad </w:t>
            </w:r>
            <w:proofErr w:type="spellStart"/>
            <w:r w:rsidR="009D485F" w:rsidRPr="00E11E13">
              <w:rPr>
                <w:rFonts w:ascii="Garamond" w:hAnsi="Garamond"/>
                <w:color w:val="auto"/>
                <w:sz w:val="32"/>
                <w:szCs w:val="28"/>
              </w:rPr>
              <w:t>edder</w:t>
            </w:r>
            <w:proofErr w:type="spellEnd"/>
            <w:r w:rsidR="009D485F" w:rsidRPr="00E11E13">
              <w:rPr>
                <w:rFonts w:ascii="Garamond" w:hAnsi="Garamond"/>
                <w:color w:val="auto"/>
                <w:sz w:val="32"/>
                <w:szCs w:val="28"/>
              </w:rPr>
              <w:t xml:space="preserve"> beg y hoi-</w:t>
            </w:r>
            <w:proofErr w:type="spellStart"/>
            <w:r w:rsidR="009D485F" w:rsidRPr="00E11E13">
              <w:rPr>
                <w:rFonts w:ascii="Garamond" w:hAnsi="Garamond"/>
                <w:color w:val="auto"/>
                <w:sz w:val="32"/>
                <w:szCs w:val="28"/>
              </w:rPr>
              <w:t>agh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jeh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dty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chooney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corree</w:t>
            </w:r>
            <w:proofErr w:type="spellEnd"/>
            <w:r w:rsidR="009D485F" w:rsidRPr="00E11E13">
              <w:rPr>
                <w:rFonts w:ascii="Garamond" w:hAnsi="Garamond"/>
                <w:color w:val="auto"/>
                <w:sz w:val="32"/>
                <w:szCs w:val="28"/>
              </w:rPr>
              <w:t xml:space="preserve"> chur er </w:t>
            </w:r>
            <w:proofErr w:type="spellStart"/>
            <w:r w:rsidR="009D485F" w:rsidRPr="00E11E13">
              <w:rPr>
                <w:rFonts w:ascii="Garamond" w:hAnsi="Garamond"/>
                <w:color w:val="auto"/>
                <w:sz w:val="32"/>
                <w:szCs w:val="28"/>
              </w:rPr>
              <w:t>dty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Spyryds</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noo</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liorish</w:t>
            </w:r>
            <w:proofErr w:type="spellEnd"/>
            <w:r w:rsidR="009D485F" w:rsidRPr="00E11E13">
              <w:rPr>
                <w:rFonts w:ascii="Garamond" w:hAnsi="Garamond"/>
                <w:color w:val="auto"/>
                <w:sz w:val="32"/>
                <w:szCs w:val="28"/>
              </w:rPr>
              <w:t xml:space="preserve"> ta shin er </w:t>
            </w:r>
            <w:proofErr w:type="spellStart"/>
            <w:r w:rsidR="009D485F" w:rsidRPr="00E11E13">
              <w:rPr>
                <w:rFonts w:ascii="Garamond" w:hAnsi="Garamond"/>
                <w:color w:val="auto"/>
                <w:sz w:val="32"/>
                <w:szCs w:val="28"/>
              </w:rPr>
              <w:t>nyn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gasherickey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Giall</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shoh</w:t>
            </w:r>
            <w:proofErr w:type="spellEnd"/>
            <w:r w:rsidR="009D485F" w:rsidRPr="00E11E13">
              <w:rPr>
                <w:rFonts w:ascii="Garamond" w:hAnsi="Garamond"/>
                <w:color w:val="auto"/>
                <w:sz w:val="32"/>
                <w:szCs w:val="28"/>
              </w:rPr>
              <w:t xml:space="preserve">, O Ayr Son </w:t>
            </w:r>
            <w:proofErr w:type="spellStart"/>
            <w:r w:rsidR="009D485F" w:rsidRPr="00E11E13">
              <w:rPr>
                <w:rFonts w:ascii="Garamond" w:hAnsi="Garamond"/>
                <w:color w:val="auto"/>
                <w:sz w:val="32"/>
                <w:szCs w:val="28"/>
              </w:rPr>
              <w:t>graih</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dty</w:t>
            </w:r>
            <w:proofErr w:type="spellEnd"/>
            <w:r w:rsidR="009D485F" w:rsidRPr="00E11E13">
              <w:rPr>
                <w:rFonts w:ascii="Garamond" w:hAnsi="Garamond"/>
                <w:color w:val="auto"/>
                <w:sz w:val="32"/>
                <w:szCs w:val="28"/>
              </w:rPr>
              <w:t xml:space="preserve"> vac </w:t>
            </w:r>
            <w:proofErr w:type="spellStart"/>
            <w:r w:rsidR="009D485F" w:rsidRPr="00E11E13">
              <w:rPr>
                <w:rFonts w:ascii="Garamond" w:hAnsi="Garamond"/>
                <w:color w:val="auto"/>
                <w:sz w:val="32"/>
                <w:szCs w:val="28"/>
              </w:rPr>
              <w:t>deyr</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Yeesey</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Creest</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nyn</w:t>
            </w:r>
            <w:proofErr w:type="spellEnd"/>
            <w:r w:rsidR="009D485F" w:rsidRPr="00E11E13">
              <w:rPr>
                <w:rFonts w:ascii="Garamond" w:hAnsi="Garamond"/>
                <w:color w:val="auto"/>
                <w:sz w:val="32"/>
                <w:szCs w:val="28"/>
              </w:rPr>
              <w:t xml:space="preserve"> </w:t>
            </w:r>
            <w:proofErr w:type="spellStart"/>
            <w:r w:rsidR="009D485F" w:rsidRPr="00E11E13">
              <w:rPr>
                <w:rFonts w:ascii="Garamond" w:hAnsi="Garamond"/>
                <w:color w:val="auto"/>
                <w:sz w:val="32"/>
                <w:szCs w:val="28"/>
              </w:rPr>
              <w:t>Jiarn</w:t>
            </w:r>
            <w:proofErr w:type="spellEnd"/>
            <w:r w:rsidR="009D485F" w:rsidRPr="00E11E13">
              <w:rPr>
                <w:rFonts w:ascii="Garamond" w:hAnsi="Garamond"/>
                <w:color w:val="auto"/>
                <w:sz w:val="32"/>
                <w:szCs w:val="28"/>
              </w:rPr>
              <w:t xml:space="preserve">. </w:t>
            </w:r>
            <w:r w:rsidR="009D485F" w:rsidRPr="00E11E13">
              <w:rPr>
                <w:rFonts w:ascii="Garamond" w:hAnsi="Garamond"/>
                <w:i/>
                <w:color w:val="auto"/>
                <w:sz w:val="32"/>
                <w:szCs w:val="28"/>
              </w:rPr>
              <w:t>Amen</w:t>
            </w:r>
            <w:r w:rsidR="009D485F" w:rsidRPr="00E11E13">
              <w:rPr>
                <w:rFonts w:ascii="Garamond" w:hAnsi="Garamond"/>
                <w:color w:val="auto"/>
                <w:sz w:val="32"/>
                <w:szCs w:val="28"/>
              </w:rPr>
              <w:t>.</w:t>
            </w:r>
          </w:p>
        </w:tc>
        <w:tc>
          <w:tcPr>
            <w:tcW w:w="0" w:type="auto"/>
            <w:tcBorders>
              <w:bottom w:val="single" w:sz="4" w:space="0" w:color="auto"/>
            </w:tcBorders>
          </w:tcPr>
          <w:p w14:paraId="26A75E24" w14:textId="77777777" w:rsidR="00F5668C" w:rsidRPr="00E11E13" w:rsidRDefault="00F5668C" w:rsidP="00DB60C3">
            <w:pPr>
              <w:pStyle w:val="ListParagraph"/>
              <w:ind w:left="0"/>
              <w:jc w:val="both"/>
              <w:rPr>
                <w:rFonts w:ascii="Garamond" w:hAnsi="Garamond" w:cs="Times New Roman"/>
                <w:sz w:val="32"/>
              </w:rPr>
            </w:pPr>
            <w:proofErr w:type="spellStart"/>
            <w:r w:rsidRPr="00E11E13">
              <w:rPr>
                <w:rFonts w:ascii="Garamond" w:hAnsi="Garamond" w:cs="Times New Roman"/>
                <w:sz w:val="44"/>
              </w:rPr>
              <w:t>A</w:t>
            </w:r>
            <w:r w:rsidRPr="00E11E13">
              <w:rPr>
                <w:rFonts w:ascii="Garamond" w:hAnsi="Garamond" w:cs="Times New Roman"/>
                <w:i/>
                <w:sz w:val="32"/>
              </w:rPr>
              <w:t>Lmighty</w:t>
            </w:r>
            <w:proofErr w:type="spellEnd"/>
            <w:r w:rsidRPr="00E11E13">
              <w:rPr>
                <w:rFonts w:ascii="Garamond" w:hAnsi="Garamond" w:cs="Times New Roman"/>
                <w:i/>
                <w:sz w:val="32"/>
              </w:rPr>
              <w:t xml:space="preserve"> God, who alone canst order the unruly Wills and Affections of sinful Men, grant us Grace to withstand the Temptatio</w:t>
            </w:r>
            <w:r w:rsidRPr="00E11E13">
              <w:rPr>
                <w:rFonts w:ascii="Garamond" w:hAnsi="Garamond" w:cs="Times New Roman"/>
                <w:sz w:val="32"/>
              </w:rPr>
              <w:t>n</w:t>
            </w:r>
            <w:r w:rsidRPr="00E11E13">
              <w:rPr>
                <w:rFonts w:ascii="Garamond" w:hAnsi="Garamond" w:cs="Times New Roman"/>
                <w:i/>
                <w:sz w:val="32"/>
              </w:rPr>
              <w:t>s of the Devil, the World, and the Flesh, that we may never follow nor be led by them. Keep it ever in the Hearts of thy Servants, that it is indeed an Evil thing</w:t>
            </w:r>
            <w:r w:rsidR="001D0704" w:rsidRPr="00E11E13">
              <w:rPr>
                <w:rFonts w:ascii="Garamond" w:hAnsi="Garamond" w:cs="Times New Roman"/>
                <w:i/>
                <w:sz w:val="32"/>
              </w:rPr>
              <w:t>,</w:t>
            </w:r>
            <w:r w:rsidRPr="00E11E13">
              <w:rPr>
                <w:rFonts w:ascii="Garamond" w:hAnsi="Garamond" w:cs="Times New Roman"/>
                <w:i/>
                <w:sz w:val="32"/>
              </w:rPr>
              <w:t xml:space="preserve"> and bitter to forsake the Lord</w:t>
            </w:r>
            <w:r w:rsidR="001D0704" w:rsidRPr="00E11E13">
              <w:rPr>
                <w:rFonts w:ascii="Garamond" w:hAnsi="Garamond" w:cs="Times New Roman"/>
                <w:i/>
                <w:sz w:val="32"/>
              </w:rPr>
              <w:t>,</w:t>
            </w:r>
            <w:r w:rsidRPr="00E11E13">
              <w:rPr>
                <w:rFonts w:ascii="Garamond" w:hAnsi="Garamond" w:cs="Times New Roman"/>
                <w:i/>
                <w:sz w:val="32"/>
              </w:rPr>
              <w:t xml:space="preserve"> that we may never return unto the Sins we have Repented of</w:t>
            </w:r>
            <w:r w:rsidR="001D0704" w:rsidRPr="00E11E13">
              <w:rPr>
                <w:rFonts w:ascii="Garamond" w:hAnsi="Garamond" w:cs="Times New Roman"/>
                <w:i/>
                <w:sz w:val="32"/>
              </w:rPr>
              <w:t>.</w:t>
            </w:r>
            <w:r w:rsidRPr="00E11E13">
              <w:rPr>
                <w:rFonts w:ascii="Garamond" w:hAnsi="Garamond" w:cs="Times New Roman"/>
                <w:i/>
                <w:sz w:val="32"/>
              </w:rPr>
              <w:t xml:space="preserve"> Make us, O Lord, ever </w:t>
            </w:r>
            <w:r w:rsidR="001D0704" w:rsidRPr="00E11E13">
              <w:rPr>
                <w:rFonts w:ascii="Garamond" w:hAnsi="Garamond" w:cs="Times New Roman"/>
                <w:i/>
                <w:sz w:val="32"/>
              </w:rPr>
              <w:t xml:space="preserve">mindful </w:t>
            </w:r>
            <w:r w:rsidRPr="00E11E13">
              <w:rPr>
                <w:rFonts w:ascii="Garamond" w:hAnsi="Garamond" w:cs="Times New Roman"/>
                <w:i/>
                <w:sz w:val="32"/>
              </w:rPr>
              <w:t>of our Infirmities, that we may ever look up to Thee for Help</w:t>
            </w:r>
            <w:r w:rsidR="001D0704" w:rsidRPr="00E11E13">
              <w:rPr>
                <w:rFonts w:ascii="Garamond" w:hAnsi="Garamond" w:cs="Times New Roman"/>
                <w:i/>
                <w:sz w:val="32"/>
              </w:rPr>
              <w:t>,</w:t>
            </w:r>
            <w:r w:rsidRPr="00E11E13">
              <w:rPr>
                <w:rFonts w:ascii="Garamond" w:hAnsi="Garamond" w:cs="Times New Roman"/>
                <w:i/>
                <w:sz w:val="32"/>
              </w:rPr>
              <w:t xml:space="preserve"> and give us Grace that we may never despise thy Help, nor grieve thy Holy Spirit, by which we are Sanctified. Grant this, O Father, for thy dear Son’s sake, Jesus Christ our Lord.</w:t>
            </w:r>
            <w:r w:rsidRPr="00E11E13">
              <w:rPr>
                <w:rFonts w:ascii="Garamond" w:hAnsi="Garamond" w:cs="Times New Roman"/>
                <w:sz w:val="32"/>
              </w:rPr>
              <w:t xml:space="preserve"> Amen.</w:t>
            </w:r>
          </w:p>
        </w:tc>
        <w:tc>
          <w:tcPr>
            <w:tcW w:w="0" w:type="auto"/>
          </w:tcPr>
          <w:p w14:paraId="7DD344FF" w14:textId="77777777" w:rsidR="00F5668C" w:rsidRPr="00F5668C" w:rsidRDefault="00F5668C" w:rsidP="00DB60C3">
            <w:pPr>
              <w:pStyle w:val="ListParagraph"/>
              <w:ind w:left="0"/>
              <w:rPr>
                <w:rFonts w:ascii="Garamond" w:hAnsi="Garamond" w:cs="Times New Roman"/>
                <w:i/>
                <w:sz w:val="20"/>
              </w:rPr>
            </w:pPr>
          </w:p>
        </w:tc>
      </w:tr>
    </w:tbl>
    <w:p w14:paraId="137912F7" w14:textId="77777777" w:rsidR="00934839" w:rsidRPr="008B4C85" w:rsidRDefault="00934839" w:rsidP="00DB60C3">
      <w:pPr>
        <w:pStyle w:val="ListParagraph"/>
        <w:pageBreakBefore/>
        <w:pBdr>
          <w:bottom w:val="single" w:sz="4" w:space="1" w:color="auto"/>
        </w:pBdr>
        <w:ind w:left="0"/>
        <w:rPr>
          <w:rFonts w:ascii="Garamond" w:hAnsi="Garamond" w:cs="Times New Roman"/>
          <w:sz w:val="28"/>
        </w:rPr>
      </w:pPr>
      <w:r w:rsidRPr="008B4C85">
        <w:rPr>
          <w:rFonts w:ascii="Garamond" w:hAnsi="Garamond" w:cs="Times New Roman"/>
          <w:sz w:val="28"/>
        </w:rPr>
        <w:lastRenderedPageBreak/>
        <w:t>[25]</w:t>
      </w:r>
    </w:p>
    <w:p w14:paraId="26D955D0" w14:textId="77777777" w:rsidR="004A277C" w:rsidRDefault="004A277C" w:rsidP="00DB60C3">
      <w:pPr>
        <w:pStyle w:val="ListParagraph"/>
        <w:spacing w:before="360" w:after="240"/>
        <w:ind w:left="0"/>
        <w:contextualSpacing w:val="0"/>
        <w:jc w:val="center"/>
        <w:rPr>
          <w:rFonts w:ascii="Garamond" w:hAnsi="Garamond" w:cs="Times New Roman"/>
          <w:sz w:val="28"/>
        </w:rPr>
      </w:pPr>
      <w:r w:rsidRPr="00D96449">
        <w:rPr>
          <w:rFonts w:ascii="Garamond" w:hAnsi="Garamond" w:cs="Times New Roman"/>
          <w:spacing w:val="60"/>
          <w:sz w:val="32"/>
        </w:rPr>
        <w:t>SEC</w:t>
      </w:r>
      <w:r w:rsidRPr="00D96449">
        <w:rPr>
          <w:rFonts w:ascii="Garamond" w:hAnsi="Garamond" w:cs="Times New Roman"/>
          <w:sz w:val="32"/>
        </w:rPr>
        <w:t>T.</w:t>
      </w:r>
      <w:r w:rsidR="003769B6" w:rsidRPr="008B4C85">
        <w:rPr>
          <w:rFonts w:ascii="Garamond" w:hAnsi="Garamond" w:cs="Times New Roman"/>
          <w:sz w:val="28"/>
        </w:rPr>
        <w:t xml:space="preserve"> </w:t>
      </w:r>
      <w:r w:rsidR="003769B6" w:rsidRPr="004A277C">
        <w:rPr>
          <w:rFonts w:ascii="Garamond" w:hAnsi="Garamond" w:cs="Times New Roman"/>
          <w:sz w:val="32"/>
        </w:rPr>
        <w:t>IV</w:t>
      </w:r>
      <w:r w:rsidR="00E95A45" w:rsidRPr="004A277C">
        <w:rPr>
          <w:rFonts w:ascii="Garamond" w:hAnsi="Garamond" w:cs="Times New Roman"/>
          <w:sz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993"/>
        <w:gridCol w:w="967"/>
      </w:tblGrid>
      <w:tr w:rsidR="004A277C" w:rsidRPr="004A277C" w14:paraId="18D63872" w14:textId="77777777" w:rsidTr="00D544E6">
        <w:tc>
          <w:tcPr>
            <w:tcW w:w="4111" w:type="dxa"/>
          </w:tcPr>
          <w:p w14:paraId="7ABDDC5C" w14:textId="77777777" w:rsidR="004A277C" w:rsidRPr="00766082" w:rsidRDefault="004A277C" w:rsidP="00B204C4">
            <w:pPr>
              <w:pStyle w:val="CM18"/>
              <w:widowControl/>
              <w:spacing w:after="240"/>
              <w:ind w:left="227" w:hanging="227"/>
              <w:jc w:val="both"/>
              <w:rPr>
                <w:rFonts w:ascii="Garamond" w:hAnsi="Garamond"/>
                <w:sz w:val="28"/>
                <w:szCs w:val="28"/>
              </w:rPr>
            </w:pPr>
            <w:r w:rsidRPr="004A277C">
              <w:rPr>
                <w:rFonts w:ascii="Garamond" w:hAnsi="Garamond"/>
                <w:i/>
                <w:sz w:val="32"/>
                <w:szCs w:val="28"/>
              </w:rPr>
              <w:t xml:space="preserve">My </w:t>
            </w:r>
            <w:proofErr w:type="spellStart"/>
            <w:r w:rsidRPr="004A277C">
              <w:rPr>
                <w:rFonts w:ascii="Garamond" w:hAnsi="Garamond"/>
                <w:i/>
                <w:sz w:val="32"/>
                <w:szCs w:val="28"/>
              </w:rPr>
              <w:t>chion</w:t>
            </w:r>
            <w:proofErr w:type="spellEnd"/>
            <w:r w:rsidRPr="004A277C">
              <w:rPr>
                <w:rFonts w:ascii="Garamond" w:hAnsi="Garamond"/>
                <w:sz w:val="32"/>
                <w:szCs w:val="28"/>
              </w:rPr>
              <w:t xml:space="preserve"> </w:t>
            </w:r>
            <w:proofErr w:type="spellStart"/>
            <w:r w:rsidRPr="004A277C">
              <w:rPr>
                <w:rFonts w:ascii="Garamond" w:hAnsi="Garamond"/>
                <w:sz w:val="32"/>
                <w:szCs w:val="28"/>
              </w:rPr>
              <w:t>Imnea</w:t>
            </w:r>
            <w:proofErr w:type="spellEnd"/>
            <w:r w:rsidRPr="004A277C">
              <w:rPr>
                <w:rFonts w:ascii="Garamond" w:hAnsi="Garamond"/>
                <w:sz w:val="32"/>
                <w:szCs w:val="28"/>
              </w:rPr>
              <w:t xml:space="preserve">, </w:t>
            </w:r>
            <w:proofErr w:type="spellStart"/>
            <w:r w:rsidRPr="004A277C">
              <w:rPr>
                <w:rFonts w:ascii="Garamond" w:hAnsi="Garamond"/>
                <w:sz w:val="32"/>
                <w:szCs w:val="28"/>
              </w:rPr>
              <w:t>Smaghtagh</w:t>
            </w:r>
            <w:proofErr w:type="spellEnd"/>
            <w:r w:rsidRPr="004A277C">
              <w:rPr>
                <w:rFonts w:ascii="Garamond" w:hAnsi="Garamond"/>
                <w:sz w:val="32"/>
                <w:szCs w:val="28"/>
              </w:rPr>
              <w:t xml:space="preserve"> </w:t>
            </w:r>
            <w:r w:rsidRPr="004A277C">
              <w:rPr>
                <w:rFonts w:ascii="Garamond" w:hAnsi="Garamond"/>
                <w:i/>
                <w:sz w:val="32"/>
                <w:szCs w:val="28"/>
              </w:rPr>
              <w:t>as</w:t>
            </w:r>
            <w:r w:rsidRPr="004A277C">
              <w:rPr>
                <w:rFonts w:ascii="Garamond" w:hAnsi="Garamond"/>
                <w:sz w:val="32"/>
                <w:szCs w:val="28"/>
              </w:rPr>
              <w:t xml:space="preserve"> </w:t>
            </w:r>
            <w:proofErr w:type="spellStart"/>
            <w:r w:rsidRPr="004A277C">
              <w:rPr>
                <w:rFonts w:ascii="Garamond" w:hAnsi="Garamond"/>
                <w:sz w:val="32"/>
                <w:szCs w:val="28"/>
              </w:rPr>
              <w:t>Saynt</w:t>
            </w:r>
            <w:proofErr w:type="spellEnd"/>
            <w:r w:rsidRPr="004A277C">
              <w:rPr>
                <w:rFonts w:ascii="Garamond" w:hAnsi="Garamond"/>
                <w:sz w:val="32"/>
                <w:szCs w:val="28"/>
              </w:rPr>
              <w:t xml:space="preserve"> </w:t>
            </w:r>
            <w:proofErr w:type="spellStart"/>
            <w:r w:rsidRPr="004A277C">
              <w:rPr>
                <w:rFonts w:ascii="Garamond" w:hAnsi="Garamond"/>
                <w:sz w:val="32"/>
                <w:szCs w:val="28"/>
              </w:rPr>
              <w:t>ny</w:t>
            </w:r>
            <w:proofErr w:type="spellEnd"/>
            <w:r w:rsidRPr="004A277C">
              <w:rPr>
                <w:rFonts w:ascii="Garamond" w:hAnsi="Garamond"/>
                <w:sz w:val="32"/>
                <w:szCs w:val="28"/>
              </w:rPr>
              <w:t xml:space="preserve"> </w:t>
            </w:r>
            <w:proofErr w:type="spellStart"/>
            <w:r w:rsidRPr="004A277C">
              <w:rPr>
                <w:rFonts w:ascii="Garamond" w:hAnsi="Garamond"/>
                <w:sz w:val="32"/>
                <w:szCs w:val="28"/>
              </w:rPr>
              <w:t>foaley</w:t>
            </w:r>
            <w:proofErr w:type="spellEnd"/>
            <w:r w:rsidRPr="004A277C">
              <w:rPr>
                <w:rFonts w:ascii="Garamond" w:hAnsi="Garamond"/>
                <w:sz w:val="32"/>
                <w:szCs w:val="28"/>
              </w:rPr>
              <w:t xml:space="preserve"> </w:t>
            </w:r>
            <w:proofErr w:type="spellStart"/>
            <w:r w:rsidRPr="004A277C">
              <w:rPr>
                <w:rFonts w:ascii="Garamond" w:hAnsi="Garamond"/>
                <w:i/>
                <w:sz w:val="32"/>
                <w:szCs w:val="28"/>
              </w:rPr>
              <w:t>obbal</w:t>
            </w:r>
            <w:proofErr w:type="spellEnd"/>
            <w:r w:rsidRPr="004A277C">
              <w:rPr>
                <w:rFonts w:ascii="Garamond" w:hAnsi="Garamond"/>
                <w:sz w:val="32"/>
                <w:szCs w:val="28"/>
              </w:rPr>
              <w:t xml:space="preserve">. </w:t>
            </w:r>
          </w:p>
        </w:tc>
        <w:tc>
          <w:tcPr>
            <w:tcW w:w="3993" w:type="dxa"/>
          </w:tcPr>
          <w:p w14:paraId="60BBA06B" w14:textId="77777777" w:rsidR="004A277C" w:rsidRPr="004A277C" w:rsidRDefault="004A277C" w:rsidP="00B204C4">
            <w:pPr>
              <w:pStyle w:val="ListParagraph"/>
              <w:ind w:left="227" w:hanging="227"/>
              <w:jc w:val="both"/>
              <w:rPr>
                <w:rFonts w:ascii="Garamond" w:hAnsi="Garamond" w:cs="Times New Roman"/>
                <w:sz w:val="32"/>
              </w:rPr>
            </w:pPr>
            <w:r w:rsidRPr="004A277C">
              <w:rPr>
                <w:rFonts w:ascii="Garamond" w:hAnsi="Garamond" w:cs="Times New Roman"/>
                <w:i/>
                <w:sz w:val="32"/>
              </w:rPr>
              <w:t xml:space="preserve">Of </w:t>
            </w:r>
            <w:r w:rsidRPr="004A277C">
              <w:rPr>
                <w:rFonts w:ascii="Garamond" w:hAnsi="Garamond" w:cs="Times New Roman"/>
                <w:sz w:val="32"/>
              </w:rPr>
              <w:t xml:space="preserve">Watching, Mortification, </w:t>
            </w:r>
            <w:r w:rsidRPr="004A277C">
              <w:rPr>
                <w:rFonts w:ascii="Garamond" w:hAnsi="Garamond" w:cs="Times New Roman"/>
                <w:i/>
                <w:sz w:val="32"/>
              </w:rPr>
              <w:t>and</w:t>
            </w:r>
            <w:r w:rsidRPr="004A277C">
              <w:rPr>
                <w:rFonts w:ascii="Garamond" w:hAnsi="Garamond" w:cs="Times New Roman"/>
                <w:sz w:val="32"/>
              </w:rPr>
              <w:t xml:space="preserve"> Self-Denial.</w:t>
            </w:r>
          </w:p>
        </w:tc>
        <w:tc>
          <w:tcPr>
            <w:tcW w:w="0" w:type="auto"/>
          </w:tcPr>
          <w:p w14:paraId="19061166" w14:textId="77777777" w:rsidR="004A277C" w:rsidRPr="004A277C" w:rsidRDefault="004A277C" w:rsidP="00DB60C3">
            <w:pPr>
              <w:pStyle w:val="ListParagraph"/>
              <w:ind w:left="0"/>
              <w:rPr>
                <w:rFonts w:ascii="Garamond" w:hAnsi="Garamond" w:cs="Times New Roman"/>
                <w:i/>
                <w:sz w:val="20"/>
                <w:szCs w:val="20"/>
              </w:rPr>
            </w:pPr>
          </w:p>
        </w:tc>
      </w:tr>
      <w:tr w:rsidR="004A277C" w:rsidRPr="004A277C" w14:paraId="6DE95928" w14:textId="77777777" w:rsidTr="00D544E6">
        <w:tc>
          <w:tcPr>
            <w:tcW w:w="4111" w:type="dxa"/>
          </w:tcPr>
          <w:p w14:paraId="6D401E57" w14:textId="77777777" w:rsidR="004A277C" w:rsidRPr="00766082" w:rsidRDefault="004A277C" w:rsidP="00DB60C3">
            <w:pPr>
              <w:pStyle w:val="CM5"/>
              <w:widowControl/>
              <w:spacing w:after="80"/>
              <w:jc w:val="both"/>
              <w:rPr>
                <w:rFonts w:ascii="Garamond" w:hAnsi="Garamond"/>
                <w:sz w:val="28"/>
                <w:szCs w:val="28"/>
              </w:rPr>
            </w:pPr>
            <w:r w:rsidRPr="00766082">
              <w:rPr>
                <w:rFonts w:ascii="Garamond" w:hAnsi="Garamond"/>
                <w:i/>
                <w:sz w:val="28"/>
                <w:szCs w:val="28"/>
              </w:rPr>
              <w:t>Q.</w:t>
            </w:r>
            <w:r w:rsidRPr="00766082">
              <w:rPr>
                <w:rFonts w:ascii="Garamond" w:hAnsi="Garamond"/>
                <w:sz w:val="28"/>
                <w:szCs w:val="28"/>
              </w:rPr>
              <w:t xml:space="preserve"> </w:t>
            </w:r>
            <w:r w:rsidR="00B204C4" w:rsidRPr="00B204C4">
              <w:rPr>
                <w:rFonts w:ascii="Garamond" w:hAnsi="Garamond"/>
                <w:sz w:val="40"/>
                <w:szCs w:val="28"/>
              </w:rPr>
              <w:t>M</w:t>
            </w:r>
            <w:r w:rsidR="00B204C4" w:rsidRPr="00766082">
              <w:rPr>
                <w:rFonts w:ascii="Garamond" w:hAnsi="Garamond"/>
                <w:sz w:val="28"/>
                <w:szCs w:val="28"/>
              </w:rPr>
              <w:t xml:space="preserve">YR </w:t>
            </w:r>
            <w:proofErr w:type="spellStart"/>
            <w:r w:rsidRPr="00766082">
              <w:rPr>
                <w:rFonts w:ascii="Garamond" w:hAnsi="Garamond"/>
                <w:sz w:val="28"/>
                <w:szCs w:val="28"/>
              </w:rPr>
              <w:t>smoo</w:t>
            </w:r>
            <w:proofErr w:type="spellEnd"/>
            <w:r w:rsidRPr="00766082">
              <w:rPr>
                <w:rFonts w:ascii="Garamond" w:hAnsi="Garamond"/>
                <w:sz w:val="28"/>
                <w:szCs w:val="28"/>
              </w:rPr>
              <w:t xml:space="preserve"> ta mee </w:t>
            </w:r>
            <w:proofErr w:type="spellStart"/>
            <w:r w:rsidRPr="00766082">
              <w:rPr>
                <w:rFonts w:ascii="Garamond" w:hAnsi="Garamond"/>
                <w:sz w:val="28"/>
                <w:szCs w:val="28"/>
              </w:rPr>
              <w:t>smooinaght</w:t>
            </w:r>
            <w:proofErr w:type="spellEnd"/>
            <w:r w:rsidRPr="00766082">
              <w:rPr>
                <w:rFonts w:ascii="Garamond" w:hAnsi="Garamond"/>
                <w:sz w:val="28"/>
                <w:szCs w:val="28"/>
              </w:rPr>
              <w:t xml:space="preserve"> er my </w:t>
            </w:r>
            <w:proofErr w:type="spellStart"/>
            <w:r w:rsidRPr="00766082">
              <w:rPr>
                <w:rFonts w:ascii="Garamond" w:hAnsi="Garamond"/>
                <w:sz w:val="28"/>
                <w:szCs w:val="28"/>
              </w:rPr>
              <w:t>Vrearey</w:t>
            </w:r>
            <w:proofErr w:type="spellEnd"/>
            <w:r w:rsidRPr="00766082">
              <w:rPr>
                <w:rFonts w:ascii="Garamond" w:hAnsi="Garamond"/>
                <w:sz w:val="28"/>
                <w:szCs w:val="28"/>
              </w:rPr>
              <w:t xml:space="preserve"> </w:t>
            </w:r>
            <w:proofErr w:type="spellStart"/>
            <w:r w:rsidRPr="00766082">
              <w:rPr>
                <w:rFonts w:ascii="Garamond" w:hAnsi="Garamond"/>
                <w:sz w:val="28"/>
                <w:szCs w:val="28"/>
              </w:rPr>
              <w:t>Bashtey</w:t>
            </w:r>
            <w:proofErr w:type="spellEnd"/>
            <w:r w:rsidRPr="00766082">
              <w:rPr>
                <w:rFonts w:ascii="Garamond" w:hAnsi="Garamond"/>
                <w:sz w:val="28"/>
                <w:szCs w:val="28"/>
              </w:rPr>
              <w:t xml:space="preserve">, ta mee </w:t>
            </w:r>
            <w:proofErr w:type="spellStart"/>
            <w:r w:rsidRPr="00766082">
              <w:rPr>
                <w:rFonts w:ascii="Garamond" w:hAnsi="Garamond"/>
                <w:sz w:val="28"/>
                <w:szCs w:val="28"/>
              </w:rPr>
              <w:t>chooish</w:t>
            </w:r>
            <w:proofErr w:type="spellEnd"/>
            <w:r w:rsidRPr="00766082">
              <w:rPr>
                <w:rFonts w:ascii="Garamond" w:hAnsi="Garamond"/>
                <w:sz w:val="28"/>
                <w:szCs w:val="28"/>
              </w:rPr>
              <w:t xml:space="preserve"> </w:t>
            </w:r>
            <w:proofErr w:type="spellStart"/>
            <w:r w:rsidRPr="00766082">
              <w:rPr>
                <w:rFonts w:ascii="Garamond" w:hAnsi="Garamond"/>
                <w:sz w:val="28"/>
                <w:szCs w:val="28"/>
              </w:rPr>
              <w:t>shen</w:t>
            </w:r>
            <w:proofErr w:type="spellEnd"/>
            <w:r w:rsidRPr="00766082">
              <w:rPr>
                <w:rFonts w:ascii="Garamond" w:hAnsi="Garamond"/>
                <w:sz w:val="28"/>
                <w:szCs w:val="28"/>
              </w:rPr>
              <w:t xml:space="preserve"> </w:t>
            </w:r>
            <w:proofErr w:type="spellStart"/>
            <w:r w:rsidRPr="00766082">
              <w:rPr>
                <w:rFonts w:ascii="Garamond" w:hAnsi="Garamond"/>
                <w:sz w:val="28"/>
                <w:szCs w:val="28"/>
              </w:rPr>
              <w:t>smoo</w:t>
            </w:r>
            <w:proofErr w:type="spellEnd"/>
            <w:r w:rsidRPr="00766082">
              <w:rPr>
                <w:rFonts w:ascii="Garamond" w:hAnsi="Garamond"/>
                <w:sz w:val="28"/>
                <w:szCs w:val="28"/>
              </w:rPr>
              <w:t xml:space="preserve"> </w:t>
            </w:r>
            <w:proofErr w:type="spellStart"/>
            <w:r w:rsidRPr="00766082">
              <w:rPr>
                <w:rFonts w:ascii="Garamond" w:hAnsi="Garamond"/>
                <w:sz w:val="28"/>
                <w:szCs w:val="28"/>
              </w:rPr>
              <w:t>ynsit</w:t>
            </w:r>
            <w:proofErr w:type="spellEnd"/>
            <w:r w:rsidRPr="00766082">
              <w:rPr>
                <w:rFonts w:ascii="Garamond" w:hAnsi="Garamond"/>
                <w:sz w:val="28"/>
                <w:szCs w:val="28"/>
              </w:rPr>
              <w:t xml:space="preserve"> </w:t>
            </w:r>
            <w:proofErr w:type="spellStart"/>
            <w:r w:rsidRPr="00766082">
              <w:rPr>
                <w:rFonts w:ascii="Garamond" w:hAnsi="Garamond"/>
                <w:sz w:val="28"/>
                <w:szCs w:val="28"/>
              </w:rPr>
              <w:t>dy</w:t>
            </w:r>
            <w:proofErr w:type="spellEnd"/>
            <w:r w:rsidRPr="00766082">
              <w:rPr>
                <w:rFonts w:ascii="Garamond" w:hAnsi="Garamond"/>
                <w:sz w:val="28"/>
                <w:szCs w:val="28"/>
              </w:rPr>
              <w:t xml:space="preserve"> </w:t>
            </w:r>
            <w:proofErr w:type="spellStart"/>
            <w:r w:rsidRPr="00766082">
              <w:rPr>
                <w:rFonts w:ascii="Garamond" w:hAnsi="Garamond"/>
                <w:sz w:val="28"/>
                <w:szCs w:val="28"/>
              </w:rPr>
              <w:t>liasin</w:t>
            </w:r>
            <w:proofErr w:type="spellEnd"/>
            <w:r w:rsidRPr="00766082">
              <w:rPr>
                <w:rFonts w:ascii="Garamond" w:hAnsi="Garamond"/>
                <w:sz w:val="28"/>
                <w:szCs w:val="28"/>
              </w:rPr>
              <w:t xml:space="preserve"> </w:t>
            </w:r>
            <w:proofErr w:type="spellStart"/>
            <w:r w:rsidRPr="00766082">
              <w:rPr>
                <w:rFonts w:ascii="Garamond" w:hAnsi="Garamond"/>
                <w:i/>
                <w:sz w:val="28"/>
                <w:szCs w:val="28"/>
              </w:rPr>
              <w:t>Credjal</w:t>
            </w:r>
            <w:proofErr w:type="spellEnd"/>
            <w:r w:rsidRPr="00766082">
              <w:rPr>
                <w:rFonts w:ascii="Garamond" w:hAnsi="Garamond"/>
                <w:sz w:val="28"/>
                <w:szCs w:val="28"/>
              </w:rPr>
              <w:t xml:space="preserve"> as </w:t>
            </w:r>
            <w:proofErr w:type="spellStart"/>
            <w:r w:rsidRPr="00766082">
              <w:rPr>
                <w:rFonts w:ascii="Garamond" w:hAnsi="Garamond"/>
                <w:sz w:val="28"/>
                <w:szCs w:val="28"/>
              </w:rPr>
              <w:t>Janoo</w:t>
            </w:r>
            <w:proofErr w:type="spellEnd"/>
            <w:r w:rsidRPr="00766082">
              <w:rPr>
                <w:rFonts w:ascii="Garamond" w:hAnsi="Garamond"/>
                <w:sz w:val="28"/>
                <w:szCs w:val="28"/>
              </w:rPr>
              <w:t xml:space="preserve"> </w:t>
            </w:r>
            <w:proofErr w:type="spellStart"/>
            <w:r w:rsidRPr="004A277C">
              <w:rPr>
                <w:rFonts w:ascii="Garamond" w:hAnsi="Garamond"/>
                <w:i/>
                <w:sz w:val="28"/>
                <w:szCs w:val="28"/>
              </w:rPr>
              <w:t>ny</w:t>
            </w:r>
            <w:proofErr w:type="spellEnd"/>
            <w:r w:rsidRPr="004A277C">
              <w:rPr>
                <w:rFonts w:ascii="Garamond" w:hAnsi="Garamond"/>
                <w:i/>
                <w:sz w:val="28"/>
                <w:szCs w:val="28"/>
              </w:rPr>
              <w:t xml:space="preserve"> </w:t>
            </w:r>
            <w:proofErr w:type="spellStart"/>
            <w:r w:rsidRPr="004A277C">
              <w:rPr>
                <w:rFonts w:ascii="Garamond" w:hAnsi="Garamond"/>
                <w:i/>
                <w:sz w:val="28"/>
                <w:szCs w:val="28"/>
              </w:rPr>
              <w:t>Yoal</w:t>
            </w:r>
            <w:proofErr w:type="spellEnd"/>
            <w:r w:rsidRPr="004A277C">
              <w:rPr>
                <w:rFonts w:ascii="Garamond" w:hAnsi="Garamond"/>
                <w:i/>
                <w:sz w:val="28"/>
                <w:szCs w:val="28"/>
              </w:rPr>
              <w:t xml:space="preserve"> my </w:t>
            </w:r>
            <w:proofErr w:type="spellStart"/>
            <w:r w:rsidRPr="004A277C">
              <w:rPr>
                <w:rFonts w:ascii="Garamond" w:hAnsi="Garamond"/>
                <w:i/>
                <w:sz w:val="28"/>
                <w:szCs w:val="28"/>
              </w:rPr>
              <w:t>Ghedjaghyn</w:t>
            </w:r>
            <w:proofErr w:type="spellEnd"/>
            <w:r w:rsidRPr="004A277C">
              <w:rPr>
                <w:rFonts w:ascii="Garamond" w:hAnsi="Garamond"/>
                <w:i/>
                <w:sz w:val="28"/>
                <w:szCs w:val="28"/>
              </w:rPr>
              <w:t xml:space="preserve"> as my </w:t>
            </w:r>
            <w:proofErr w:type="spellStart"/>
            <w:r w:rsidRPr="004A277C">
              <w:rPr>
                <w:rFonts w:ascii="Garamond" w:hAnsi="Garamond"/>
                <w:i/>
                <w:sz w:val="28"/>
                <w:szCs w:val="28"/>
              </w:rPr>
              <w:t>Vimmaghyn</w:t>
            </w:r>
            <w:proofErr w:type="spellEnd"/>
            <w:r w:rsidRPr="004A277C">
              <w:rPr>
                <w:rFonts w:ascii="Garamond" w:hAnsi="Garamond"/>
                <w:i/>
                <w:sz w:val="28"/>
                <w:szCs w:val="28"/>
              </w:rPr>
              <w:t xml:space="preserve"> er my hon.</w:t>
            </w:r>
            <w:r w:rsidRPr="00766082">
              <w:rPr>
                <w:rFonts w:ascii="Garamond" w:hAnsi="Garamond"/>
                <w:sz w:val="28"/>
                <w:szCs w:val="28"/>
              </w:rPr>
              <w:t xml:space="preserve"> </w:t>
            </w:r>
          </w:p>
        </w:tc>
        <w:tc>
          <w:tcPr>
            <w:tcW w:w="3993" w:type="dxa"/>
          </w:tcPr>
          <w:p w14:paraId="4FD8E0E5" w14:textId="77777777" w:rsidR="004A277C" w:rsidRPr="004A277C" w:rsidRDefault="004A277C" w:rsidP="00DB60C3">
            <w:pPr>
              <w:pStyle w:val="ListParagraph"/>
              <w:ind w:left="0"/>
              <w:jc w:val="both"/>
              <w:rPr>
                <w:rFonts w:ascii="Garamond" w:hAnsi="Garamond" w:cs="Times New Roman"/>
                <w:sz w:val="28"/>
              </w:rPr>
            </w:pPr>
            <w:r w:rsidRPr="004A277C">
              <w:rPr>
                <w:rFonts w:ascii="Garamond" w:hAnsi="Garamond" w:cs="Times New Roman"/>
                <w:sz w:val="28"/>
              </w:rPr>
              <w:t xml:space="preserve">Q. </w:t>
            </w:r>
            <w:r w:rsidRPr="00B204C4">
              <w:rPr>
                <w:rFonts w:ascii="Garamond" w:hAnsi="Garamond" w:cs="Times New Roman"/>
                <w:sz w:val="40"/>
              </w:rPr>
              <w:t>T</w:t>
            </w:r>
            <w:r w:rsidRPr="004A277C">
              <w:rPr>
                <w:rFonts w:ascii="Garamond" w:hAnsi="Garamond" w:cs="Times New Roman"/>
                <w:i/>
                <w:sz w:val="28"/>
              </w:rPr>
              <w:t>HE more I consider my Vow in Baptism, the more I am convinced that I ought to</w:t>
            </w:r>
            <w:r w:rsidRPr="004A277C">
              <w:rPr>
                <w:rFonts w:ascii="Garamond" w:hAnsi="Garamond" w:cs="Times New Roman"/>
                <w:sz w:val="28"/>
              </w:rPr>
              <w:t xml:space="preserve"> believe </w:t>
            </w:r>
            <w:r w:rsidRPr="004A277C">
              <w:rPr>
                <w:rFonts w:ascii="Garamond" w:hAnsi="Garamond" w:cs="Times New Roman"/>
                <w:i/>
                <w:sz w:val="28"/>
              </w:rPr>
              <w:t>and</w:t>
            </w:r>
            <w:r w:rsidRPr="004A277C">
              <w:rPr>
                <w:rFonts w:ascii="Garamond" w:hAnsi="Garamond" w:cs="Times New Roman"/>
                <w:sz w:val="28"/>
              </w:rPr>
              <w:t xml:space="preserve"> do </w:t>
            </w:r>
            <w:r w:rsidRPr="004A277C">
              <w:rPr>
                <w:rFonts w:ascii="Garamond" w:hAnsi="Garamond" w:cs="Times New Roman"/>
                <w:i/>
                <w:sz w:val="28"/>
              </w:rPr>
              <w:t>what my</w:t>
            </w:r>
            <w:r w:rsidRPr="004A277C">
              <w:rPr>
                <w:rFonts w:ascii="Garamond" w:hAnsi="Garamond" w:cs="Times New Roman"/>
                <w:sz w:val="28"/>
              </w:rPr>
              <w:t xml:space="preserve"> Godfathers and Godmothers promised for me. </w:t>
            </w:r>
          </w:p>
        </w:tc>
        <w:tc>
          <w:tcPr>
            <w:tcW w:w="0" w:type="auto"/>
          </w:tcPr>
          <w:p w14:paraId="4E38A39B" w14:textId="77777777" w:rsidR="004A277C" w:rsidRPr="004A277C" w:rsidRDefault="004A277C" w:rsidP="00DB60C3">
            <w:pPr>
              <w:pStyle w:val="ListParagraph"/>
              <w:ind w:left="0"/>
              <w:rPr>
                <w:rFonts w:ascii="Garamond" w:hAnsi="Garamond" w:cs="Times New Roman"/>
                <w:sz w:val="20"/>
                <w:szCs w:val="20"/>
              </w:rPr>
            </w:pPr>
          </w:p>
        </w:tc>
      </w:tr>
      <w:tr w:rsidR="004A277C" w:rsidRPr="004A277C" w14:paraId="068AAE9E" w14:textId="77777777" w:rsidTr="00D544E6">
        <w:tc>
          <w:tcPr>
            <w:tcW w:w="4111" w:type="dxa"/>
          </w:tcPr>
          <w:p w14:paraId="2C0E4A4B" w14:textId="77777777" w:rsidR="004A277C" w:rsidRPr="004A277C" w:rsidRDefault="004A277C" w:rsidP="00DB60C3">
            <w:pPr>
              <w:pStyle w:val="CM3"/>
              <w:widowControl/>
              <w:spacing w:line="240" w:lineRule="auto"/>
              <w:ind w:firstLine="227"/>
              <w:jc w:val="both"/>
              <w:rPr>
                <w:rFonts w:ascii="Old English Text MT" w:hAnsi="Old English Text MT"/>
                <w:sz w:val="28"/>
                <w:szCs w:val="28"/>
              </w:rPr>
            </w:pPr>
            <w:r w:rsidRPr="004A277C">
              <w:rPr>
                <w:rFonts w:ascii="Old English Text MT" w:hAnsi="Old English Text MT"/>
                <w:sz w:val="28"/>
                <w:szCs w:val="28"/>
              </w:rPr>
              <w:t xml:space="preserve">As ta mee cur </w:t>
            </w:r>
            <w:proofErr w:type="spellStart"/>
            <w:r w:rsidRPr="004A277C">
              <w:rPr>
                <w:rFonts w:ascii="Old English Text MT" w:hAnsi="Old English Text MT"/>
                <w:sz w:val="28"/>
                <w:szCs w:val="28"/>
              </w:rPr>
              <w:t>booise</w:t>
            </w:r>
            <w:proofErr w:type="spellEnd"/>
            <w:r w:rsidRPr="004A277C">
              <w:rPr>
                <w:rFonts w:ascii="Old English Text MT" w:hAnsi="Old English Text MT"/>
                <w:sz w:val="28"/>
                <w:szCs w:val="28"/>
              </w:rPr>
              <w:t xml:space="preserve"> cree-oil da </w:t>
            </w:r>
            <w:proofErr w:type="spellStart"/>
            <w:r w:rsidRPr="004A277C">
              <w:rPr>
                <w:rFonts w:ascii="Old English Text MT" w:hAnsi="Old English Text MT"/>
                <w:sz w:val="28"/>
                <w:szCs w:val="28"/>
              </w:rPr>
              <w:t>nyn</w:t>
            </w:r>
            <w:proofErr w:type="spellEnd"/>
            <w:r w:rsidRPr="004A277C">
              <w:rPr>
                <w:rFonts w:ascii="Old English Text MT" w:hAnsi="Old English Text MT"/>
                <w:sz w:val="28"/>
                <w:szCs w:val="28"/>
              </w:rPr>
              <w:t xml:space="preserve"> Ayr </w:t>
            </w:r>
            <w:proofErr w:type="spellStart"/>
            <w:r w:rsidRPr="004A277C">
              <w:rPr>
                <w:rFonts w:ascii="Old English Text MT" w:hAnsi="Old English Text MT"/>
                <w:sz w:val="28"/>
                <w:szCs w:val="28"/>
              </w:rPr>
              <w:t>Flaunyssagh</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dy</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vel</w:t>
            </w:r>
            <w:proofErr w:type="spellEnd"/>
            <w:r w:rsidRPr="004A277C">
              <w:rPr>
                <w:rFonts w:ascii="Old English Text MT" w:hAnsi="Old English Text MT"/>
                <w:sz w:val="28"/>
                <w:szCs w:val="28"/>
              </w:rPr>
              <w:t xml:space="preserve"> e er </w:t>
            </w:r>
            <w:proofErr w:type="spellStart"/>
            <w:r w:rsidRPr="004A277C">
              <w:rPr>
                <w:rFonts w:ascii="Old English Text MT" w:hAnsi="Old English Text MT"/>
                <w:sz w:val="28"/>
                <w:szCs w:val="28"/>
              </w:rPr>
              <w:t>eamagh</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orryn</w:t>
            </w:r>
            <w:proofErr w:type="spellEnd"/>
            <w:r w:rsidRPr="004A277C">
              <w:rPr>
                <w:rStyle w:val="FootnoteReference"/>
                <w:rFonts w:ascii="Old English Text MT" w:hAnsi="Old English Text MT"/>
                <w:sz w:val="28"/>
                <w:szCs w:val="28"/>
              </w:rPr>
              <w:footnoteReference w:id="13"/>
            </w:r>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gys</w:t>
            </w:r>
            <w:proofErr w:type="spellEnd"/>
            <w:r w:rsidRPr="004A277C">
              <w:rPr>
                <w:rFonts w:ascii="Old English Text MT" w:hAnsi="Old English Text MT"/>
                <w:sz w:val="28"/>
                <w:szCs w:val="28"/>
              </w:rPr>
              <w:t xml:space="preserve"> y </w:t>
            </w:r>
            <w:proofErr w:type="spellStart"/>
            <w:r w:rsidRPr="004A277C">
              <w:rPr>
                <w:rFonts w:ascii="Old English Text MT" w:hAnsi="Old English Text MT"/>
                <w:sz w:val="28"/>
                <w:szCs w:val="28"/>
              </w:rPr>
              <w:t>stayd</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shoh</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dy</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haualtys</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trooid</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Yeesey</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Creest</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nyn</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Saualtagh</w:t>
            </w:r>
            <w:proofErr w:type="spellEnd"/>
            <w:r w:rsidRPr="004A277C">
              <w:rPr>
                <w:rFonts w:ascii="Old English Text MT" w:hAnsi="Old English Text MT"/>
                <w:sz w:val="28"/>
                <w:szCs w:val="28"/>
              </w:rPr>
              <w:t xml:space="preserve">. As ta mee </w:t>
            </w:r>
            <w:proofErr w:type="spellStart"/>
            <w:r w:rsidRPr="004A277C">
              <w:rPr>
                <w:rFonts w:ascii="Old English Text MT" w:hAnsi="Old English Text MT"/>
                <w:sz w:val="28"/>
                <w:szCs w:val="28"/>
              </w:rPr>
              <w:t>guee</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gys</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Jee</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dy</w:t>
            </w:r>
            <w:proofErr w:type="spellEnd"/>
            <w:r w:rsidRPr="004A277C">
              <w:rPr>
                <w:rFonts w:ascii="Old English Text MT" w:hAnsi="Old English Text MT"/>
                <w:sz w:val="28"/>
                <w:szCs w:val="28"/>
              </w:rPr>
              <w:t xml:space="preserve"> der e </w:t>
            </w:r>
            <w:proofErr w:type="spellStart"/>
            <w:r w:rsidRPr="004A277C">
              <w:rPr>
                <w:rFonts w:ascii="Old English Text MT" w:hAnsi="Old English Text MT"/>
                <w:sz w:val="28"/>
                <w:szCs w:val="28"/>
              </w:rPr>
              <w:t>grayse</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dou</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dy</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vod</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ym</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tannaghtyn</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ayns</w:t>
            </w:r>
            <w:proofErr w:type="spellEnd"/>
            <w:r w:rsidRPr="004A277C">
              <w:rPr>
                <w:rFonts w:ascii="Old English Text MT" w:hAnsi="Old English Text MT"/>
                <w:sz w:val="28"/>
                <w:szCs w:val="28"/>
              </w:rPr>
              <w:t xml:space="preserve"> y </w:t>
            </w:r>
            <w:proofErr w:type="spellStart"/>
            <w:r w:rsidRPr="004A277C">
              <w:rPr>
                <w:rFonts w:ascii="Old English Text MT" w:hAnsi="Old English Text MT"/>
                <w:sz w:val="28"/>
                <w:szCs w:val="28"/>
              </w:rPr>
              <w:t>stayd</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cheddyn</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gys</w:t>
            </w:r>
            <w:proofErr w:type="spellEnd"/>
            <w:r w:rsidRPr="004A277C">
              <w:rPr>
                <w:rFonts w:ascii="Old English Text MT" w:hAnsi="Old English Text MT"/>
                <w:sz w:val="28"/>
                <w:szCs w:val="28"/>
              </w:rPr>
              <w:t xml:space="preserve"> </w:t>
            </w:r>
            <w:proofErr w:type="spellStart"/>
            <w:r w:rsidRPr="004A277C">
              <w:rPr>
                <w:rFonts w:ascii="Old English Text MT" w:hAnsi="Old English Text MT"/>
                <w:sz w:val="28"/>
                <w:szCs w:val="28"/>
              </w:rPr>
              <w:t>jerrey</w:t>
            </w:r>
            <w:proofErr w:type="spellEnd"/>
            <w:r w:rsidRPr="004A277C">
              <w:rPr>
                <w:rFonts w:ascii="Old English Text MT" w:hAnsi="Old English Text MT"/>
                <w:sz w:val="28"/>
                <w:szCs w:val="28"/>
              </w:rPr>
              <w:t xml:space="preserve"> my </w:t>
            </w:r>
            <w:proofErr w:type="spellStart"/>
            <w:r w:rsidRPr="004A277C">
              <w:rPr>
                <w:rFonts w:ascii="Old English Text MT" w:hAnsi="Old English Text MT"/>
                <w:sz w:val="28"/>
                <w:szCs w:val="28"/>
              </w:rPr>
              <w:t>vea</w:t>
            </w:r>
            <w:proofErr w:type="spellEnd"/>
            <w:r w:rsidRPr="004A277C">
              <w:rPr>
                <w:rFonts w:ascii="Old English Text MT" w:hAnsi="Old English Text MT"/>
                <w:i/>
                <w:sz w:val="28"/>
                <w:szCs w:val="28"/>
              </w:rPr>
              <w:t xml:space="preserve">. </w:t>
            </w:r>
          </w:p>
        </w:tc>
        <w:tc>
          <w:tcPr>
            <w:tcW w:w="3993" w:type="dxa"/>
          </w:tcPr>
          <w:p w14:paraId="3B44F557" w14:textId="77777777" w:rsidR="004A277C" w:rsidRPr="004A277C" w:rsidRDefault="004A277C" w:rsidP="00DB60C3">
            <w:pPr>
              <w:pStyle w:val="ListParagraph"/>
              <w:ind w:left="0" w:firstLine="227"/>
              <w:contextualSpacing w:val="0"/>
              <w:jc w:val="both"/>
              <w:rPr>
                <w:rFonts w:ascii="Old English Text MT" w:hAnsi="Old English Text MT" w:cs="Times New Roman"/>
                <w:sz w:val="28"/>
              </w:rPr>
            </w:pPr>
            <w:r w:rsidRPr="004A277C">
              <w:rPr>
                <w:rFonts w:ascii="Old English Text MT" w:hAnsi="Old English Text MT" w:cs="Times New Roman"/>
                <w:sz w:val="28"/>
              </w:rPr>
              <w:t>And I heartily thank our Heavenly Father, that he hath called me to this State of Salvation, through Jesus Christ our Saviour. And I pray unto God to give me his Grace, that I may continue in the same unto my Lives end.</w:t>
            </w:r>
          </w:p>
        </w:tc>
        <w:tc>
          <w:tcPr>
            <w:tcW w:w="0" w:type="auto"/>
          </w:tcPr>
          <w:p w14:paraId="5F84D921" w14:textId="77777777" w:rsidR="004A277C" w:rsidRPr="004A277C" w:rsidRDefault="004A277C" w:rsidP="00DB60C3">
            <w:pPr>
              <w:pStyle w:val="ListParagraph"/>
              <w:ind w:left="0"/>
              <w:rPr>
                <w:rFonts w:ascii="Old English Text MT" w:hAnsi="Old English Text MT" w:cs="Times New Roman"/>
                <w:sz w:val="20"/>
                <w:szCs w:val="20"/>
              </w:rPr>
            </w:pPr>
          </w:p>
        </w:tc>
      </w:tr>
      <w:tr w:rsidR="004A277C" w:rsidRPr="004A277C" w14:paraId="6651B3AB" w14:textId="77777777" w:rsidTr="00D544E6">
        <w:tc>
          <w:tcPr>
            <w:tcW w:w="4111" w:type="dxa"/>
          </w:tcPr>
          <w:p w14:paraId="11599EE5" w14:textId="77777777" w:rsidR="004A277C" w:rsidRPr="00766082" w:rsidRDefault="004A277C" w:rsidP="00DB60C3">
            <w:pPr>
              <w:pStyle w:val="CM3"/>
              <w:widowControl/>
              <w:spacing w:line="240" w:lineRule="auto"/>
              <w:ind w:firstLine="227"/>
              <w:jc w:val="both"/>
              <w:rPr>
                <w:rFonts w:ascii="Garamond" w:hAnsi="Garamond"/>
                <w:sz w:val="28"/>
                <w:szCs w:val="28"/>
              </w:rPr>
            </w:pPr>
            <w:r w:rsidRPr="00766082">
              <w:rPr>
                <w:rFonts w:ascii="Garamond" w:hAnsi="Garamond"/>
                <w:i/>
                <w:sz w:val="28"/>
                <w:szCs w:val="28"/>
              </w:rPr>
              <w:t xml:space="preserve">A. </w:t>
            </w:r>
            <w:r w:rsidRPr="00766082">
              <w:rPr>
                <w:rFonts w:ascii="Garamond" w:hAnsi="Garamond"/>
                <w:sz w:val="28"/>
                <w:szCs w:val="28"/>
              </w:rPr>
              <w:t xml:space="preserve">As </w:t>
            </w:r>
            <w:proofErr w:type="spellStart"/>
            <w:r w:rsidRPr="00766082">
              <w:rPr>
                <w:rFonts w:ascii="Garamond" w:hAnsi="Garamond"/>
                <w:sz w:val="28"/>
                <w:szCs w:val="28"/>
              </w:rPr>
              <w:t>dy</w:t>
            </w:r>
            <w:proofErr w:type="spellEnd"/>
            <w:r w:rsidRPr="00766082">
              <w:rPr>
                <w:rFonts w:ascii="Garamond" w:hAnsi="Garamond"/>
                <w:sz w:val="28"/>
                <w:szCs w:val="28"/>
              </w:rPr>
              <w:t xml:space="preserve"> </w:t>
            </w:r>
            <w:proofErr w:type="spellStart"/>
            <w:r w:rsidRPr="00766082">
              <w:rPr>
                <w:rFonts w:ascii="Garamond" w:hAnsi="Garamond"/>
                <w:sz w:val="28"/>
                <w:szCs w:val="28"/>
              </w:rPr>
              <w:t>jarroo</w:t>
            </w:r>
            <w:proofErr w:type="spellEnd"/>
            <w:r w:rsidRPr="00766082">
              <w:rPr>
                <w:rFonts w:ascii="Garamond" w:hAnsi="Garamond"/>
                <w:sz w:val="28"/>
                <w:szCs w:val="28"/>
              </w:rPr>
              <w:t xml:space="preserve"> </w:t>
            </w:r>
            <w:proofErr w:type="spellStart"/>
            <w:r w:rsidRPr="00766082">
              <w:rPr>
                <w:rFonts w:ascii="Garamond" w:hAnsi="Garamond"/>
                <w:sz w:val="28"/>
                <w:szCs w:val="28"/>
              </w:rPr>
              <w:t>jarroo</w:t>
            </w:r>
            <w:proofErr w:type="spellEnd"/>
            <w:r w:rsidRPr="00766082">
              <w:rPr>
                <w:rFonts w:ascii="Garamond" w:hAnsi="Garamond"/>
                <w:sz w:val="28"/>
                <w:szCs w:val="28"/>
              </w:rPr>
              <w:t xml:space="preserve"> </w:t>
            </w:r>
            <w:proofErr w:type="spellStart"/>
            <w:r w:rsidRPr="00766082">
              <w:rPr>
                <w:rFonts w:ascii="Garamond" w:hAnsi="Garamond"/>
                <w:sz w:val="28"/>
                <w:szCs w:val="28"/>
              </w:rPr>
              <w:t>ver</w:t>
            </w:r>
            <w:proofErr w:type="spellEnd"/>
            <w:r w:rsidRPr="00766082">
              <w:rPr>
                <w:rFonts w:ascii="Garamond" w:hAnsi="Garamond"/>
                <w:sz w:val="28"/>
                <w:szCs w:val="28"/>
              </w:rPr>
              <w:t xml:space="preserve"> </w:t>
            </w:r>
            <w:proofErr w:type="spellStart"/>
            <w:r w:rsidRPr="00766082">
              <w:rPr>
                <w:rFonts w:ascii="Garamond" w:hAnsi="Garamond"/>
                <w:sz w:val="28"/>
                <w:szCs w:val="28"/>
              </w:rPr>
              <w:t>Jee</w:t>
            </w:r>
            <w:proofErr w:type="spellEnd"/>
            <w:r w:rsidRPr="00766082">
              <w:rPr>
                <w:rFonts w:ascii="Garamond" w:hAnsi="Garamond"/>
                <w:sz w:val="28"/>
                <w:szCs w:val="28"/>
              </w:rPr>
              <w:t xml:space="preserve"> </w:t>
            </w:r>
            <w:proofErr w:type="spellStart"/>
            <w:r w:rsidRPr="00766082">
              <w:rPr>
                <w:rFonts w:ascii="Garamond" w:hAnsi="Garamond"/>
                <w:sz w:val="28"/>
                <w:szCs w:val="28"/>
              </w:rPr>
              <w:t>dhyt</w:t>
            </w:r>
            <w:proofErr w:type="spellEnd"/>
            <w:r w:rsidRPr="00766082">
              <w:rPr>
                <w:rFonts w:ascii="Garamond" w:hAnsi="Garamond"/>
                <w:sz w:val="28"/>
                <w:szCs w:val="28"/>
              </w:rPr>
              <w:t xml:space="preserve"> </w:t>
            </w:r>
            <w:proofErr w:type="spellStart"/>
            <w:r w:rsidRPr="00766082">
              <w:rPr>
                <w:rFonts w:ascii="Garamond" w:hAnsi="Garamond"/>
                <w:sz w:val="28"/>
                <w:szCs w:val="28"/>
              </w:rPr>
              <w:t>yn</w:t>
            </w:r>
            <w:proofErr w:type="spellEnd"/>
            <w:r w:rsidRPr="00766082">
              <w:rPr>
                <w:rFonts w:ascii="Garamond" w:hAnsi="Garamond"/>
                <w:sz w:val="28"/>
                <w:szCs w:val="28"/>
              </w:rPr>
              <w:t xml:space="preserve"> </w:t>
            </w:r>
            <w:proofErr w:type="spellStart"/>
            <w:r w:rsidRPr="00766082">
              <w:rPr>
                <w:rFonts w:ascii="Garamond" w:hAnsi="Garamond"/>
                <w:sz w:val="28"/>
                <w:szCs w:val="28"/>
              </w:rPr>
              <w:t>grayse</w:t>
            </w:r>
            <w:proofErr w:type="spellEnd"/>
            <w:r w:rsidRPr="00766082">
              <w:rPr>
                <w:rFonts w:ascii="Garamond" w:hAnsi="Garamond"/>
                <w:sz w:val="28"/>
                <w:szCs w:val="28"/>
              </w:rPr>
              <w:t xml:space="preserve"> </w:t>
            </w:r>
            <w:proofErr w:type="spellStart"/>
            <w:r w:rsidRPr="00766082">
              <w:rPr>
                <w:rFonts w:ascii="Garamond" w:hAnsi="Garamond"/>
                <w:sz w:val="28"/>
                <w:szCs w:val="28"/>
              </w:rPr>
              <w:t>t’ow</w:t>
            </w:r>
            <w:proofErr w:type="spellEnd"/>
            <w:r w:rsidRPr="00766082">
              <w:rPr>
                <w:rFonts w:ascii="Garamond" w:hAnsi="Garamond"/>
                <w:sz w:val="28"/>
                <w:szCs w:val="28"/>
              </w:rPr>
              <w:t xml:space="preserve"> </w:t>
            </w:r>
            <w:proofErr w:type="spellStart"/>
            <w:r w:rsidRPr="00766082">
              <w:rPr>
                <w:rFonts w:ascii="Garamond" w:hAnsi="Garamond"/>
                <w:sz w:val="28"/>
                <w:szCs w:val="28"/>
              </w:rPr>
              <w:t>guee</w:t>
            </w:r>
            <w:proofErr w:type="spellEnd"/>
            <w:r w:rsidRPr="00766082">
              <w:rPr>
                <w:rFonts w:ascii="Garamond" w:hAnsi="Garamond"/>
                <w:sz w:val="28"/>
                <w:szCs w:val="28"/>
              </w:rPr>
              <w:t xml:space="preserve"> er y hon, my </w:t>
            </w:r>
            <w:proofErr w:type="spellStart"/>
            <w:r w:rsidRPr="00766082">
              <w:rPr>
                <w:rFonts w:ascii="Garamond" w:hAnsi="Garamond"/>
                <w:sz w:val="28"/>
                <w:szCs w:val="28"/>
              </w:rPr>
              <w:t>t’ow</w:t>
            </w:r>
            <w:proofErr w:type="spellEnd"/>
            <w:r w:rsidRPr="00766082">
              <w:rPr>
                <w:rFonts w:ascii="Garamond" w:hAnsi="Garamond"/>
                <w:sz w:val="28"/>
                <w:szCs w:val="28"/>
              </w:rPr>
              <w:t xml:space="preserve"> </w:t>
            </w:r>
            <w:proofErr w:type="spellStart"/>
            <w:r w:rsidRPr="00766082">
              <w:rPr>
                <w:rFonts w:ascii="Garamond" w:hAnsi="Garamond"/>
                <w:sz w:val="28"/>
                <w:szCs w:val="28"/>
              </w:rPr>
              <w:t>kiarralagh</w:t>
            </w:r>
            <w:proofErr w:type="spellEnd"/>
            <w:r w:rsidRPr="00766082">
              <w:rPr>
                <w:rFonts w:ascii="Garamond" w:hAnsi="Garamond"/>
                <w:sz w:val="28"/>
                <w:szCs w:val="28"/>
              </w:rPr>
              <w:t xml:space="preserve"> </w:t>
            </w:r>
            <w:proofErr w:type="spellStart"/>
            <w:r w:rsidRPr="00766082">
              <w:rPr>
                <w:rFonts w:ascii="Garamond" w:hAnsi="Garamond"/>
                <w:sz w:val="28"/>
                <w:szCs w:val="28"/>
              </w:rPr>
              <w:t>dy</w:t>
            </w:r>
            <w:proofErr w:type="spellEnd"/>
            <w:r w:rsidRPr="00766082">
              <w:rPr>
                <w:rFonts w:ascii="Garamond" w:hAnsi="Garamond"/>
                <w:sz w:val="28"/>
                <w:szCs w:val="28"/>
              </w:rPr>
              <w:t xml:space="preserve"> </w:t>
            </w:r>
            <w:proofErr w:type="spellStart"/>
            <w:r w:rsidRPr="00766082">
              <w:rPr>
                <w:rFonts w:ascii="Garamond" w:hAnsi="Garamond"/>
                <w:i/>
                <w:sz w:val="28"/>
                <w:szCs w:val="28"/>
              </w:rPr>
              <w:t>yeaghyn</w:t>
            </w:r>
            <w:proofErr w:type="spellEnd"/>
            <w:r w:rsidRPr="00766082">
              <w:rPr>
                <w:rFonts w:ascii="Garamond" w:hAnsi="Garamond"/>
                <w:i/>
                <w:sz w:val="28"/>
                <w:szCs w:val="28"/>
              </w:rPr>
              <w:t xml:space="preserve"> </w:t>
            </w:r>
            <w:proofErr w:type="spellStart"/>
            <w:r w:rsidRPr="00766082">
              <w:rPr>
                <w:rFonts w:ascii="Garamond" w:hAnsi="Garamond"/>
                <w:i/>
                <w:sz w:val="28"/>
                <w:szCs w:val="28"/>
              </w:rPr>
              <w:t>dhyt</w:t>
            </w:r>
            <w:proofErr w:type="spellEnd"/>
            <w:r w:rsidRPr="00766082">
              <w:rPr>
                <w:rFonts w:ascii="Garamond" w:hAnsi="Garamond"/>
                <w:i/>
                <w:sz w:val="28"/>
                <w:szCs w:val="28"/>
              </w:rPr>
              <w:t xml:space="preserve"> </w:t>
            </w:r>
            <w:proofErr w:type="spellStart"/>
            <w:r w:rsidRPr="00766082">
              <w:rPr>
                <w:rFonts w:ascii="Garamond" w:hAnsi="Garamond"/>
                <w:i/>
                <w:sz w:val="28"/>
                <w:szCs w:val="28"/>
              </w:rPr>
              <w:t>hene</w:t>
            </w:r>
            <w:proofErr w:type="spellEnd"/>
            <w:r w:rsidRPr="00766082">
              <w:rPr>
                <w:rFonts w:ascii="Garamond" w:hAnsi="Garamond"/>
                <w:i/>
                <w:sz w:val="28"/>
                <w:szCs w:val="28"/>
              </w:rPr>
              <w:t xml:space="preserve">, </w:t>
            </w:r>
            <w:proofErr w:type="spellStart"/>
            <w:r w:rsidRPr="00766082">
              <w:rPr>
                <w:rFonts w:ascii="Garamond" w:hAnsi="Garamond"/>
                <w:sz w:val="28"/>
                <w:szCs w:val="28"/>
              </w:rPr>
              <w:t>dy</w:t>
            </w:r>
            <w:proofErr w:type="spellEnd"/>
            <w:r w:rsidRPr="00766082">
              <w:rPr>
                <w:rFonts w:ascii="Garamond" w:hAnsi="Garamond"/>
                <w:i/>
                <w:sz w:val="28"/>
                <w:szCs w:val="28"/>
              </w:rPr>
              <w:t xml:space="preserve"> </w:t>
            </w:r>
            <w:proofErr w:type="spellStart"/>
            <w:r w:rsidRPr="00766082">
              <w:rPr>
                <w:rFonts w:ascii="Garamond" w:hAnsi="Garamond"/>
                <w:i/>
                <w:sz w:val="28"/>
                <w:szCs w:val="28"/>
              </w:rPr>
              <w:t>smaghtagh</w:t>
            </w:r>
            <w:proofErr w:type="spellEnd"/>
            <w:r w:rsidRPr="00766082">
              <w:rPr>
                <w:rFonts w:ascii="Garamond" w:hAnsi="Garamond"/>
                <w:i/>
                <w:sz w:val="28"/>
                <w:szCs w:val="28"/>
              </w:rPr>
              <w:t xml:space="preserve"> </w:t>
            </w:r>
            <w:r w:rsidRPr="00766082">
              <w:rPr>
                <w:rFonts w:ascii="Garamond" w:hAnsi="Garamond"/>
                <w:sz w:val="28"/>
                <w:szCs w:val="28"/>
              </w:rPr>
              <w:t>as</w:t>
            </w:r>
            <w:r w:rsidRPr="00766082">
              <w:rPr>
                <w:rFonts w:ascii="Garamond" w:hAnsi="Garamond"/>
                <w:i/>
                <w:sz w:val="28"/>
                <w:szCs w:val="28"/>
              </w:rPr>
              <w:t xml:space="preserve"> </w:t>
            </w:r>
            <w:proofErr w:type="spellStart"/>
            <w:r w:rsidRPr="00766082">
              <w:rPr>
                <w:rFonts w:ascii="Garamond" w:hAnsi="Garamond"/>
                <w:i/>
                <w:sz w:val="28"/>
                <w:szCs w:val="28"/>
              </w:rPr>
              <w:t>d’obbal</w:t>
            </w:r>
            <w:proofErr w:type="spellEnd"/>
            <w:r w:rsidRPr="00766082">
              <w:rPr>
                <w:rFonts w:ascii="Garamond" w:hAnsi="Garamond"/>
                <w:i/>
                <w:sz w:val="28"/>
                <w:szCs w:val="28"/>
              </w:rPr>
              <w:t xml:space="preserve"> </w:t>
            </w:r>
            <w:proofErr w:type="spellStart"/>
            <w:r w:rsidRPr="00766082">
              <w:rPr>
                <w:rFonts w:ascii="Garamond" w:hAnsi="Garamond"/>
                <w:i/>
                <w:sz w:val="28"/>
                <w:szCs w:val="28"/>
              </w:rPr>
              <w:t>Saynt</w:t>
            </w:r>
            <w:proofErr w:type="spellEnd"/>
            <w:r w:rsidRPr="00766082">
              <w:rPr>
                <w:rFonts w:ascii="Garamond" w:hAnsi="Garamond"/>
                <w:i/>
                <w:sz w:val="28"/>
                <w:szCs w:val="28"/>
              </w:rPr>
              <w:t xml:space="preserve"> </w:t>
            </w:r>
            <w:proofErr w:type="spellStart"/>
            <w:r w:rsidRPr="00766082">
              <w:rPr>
                <w:rFonts w:ascii="Garamond" w:hAnsi="Garamond"/>
                <w:i/>
                <w:sz w:val="28"/>
                <w:szCs w:val="28"/>
              </w:rPr>
              <w:t>ny</w:t>
            </w:r>
            <w:proofErr w:type="spellEnd"/>
            <w:r w:rsidRPr="00766082">
              <w:rPr>
                <w:rFonts w:ascii="Garamond" w:hAnsi="Garamond"/>
                <w:i/>
                <w:sz w:val="28"/>
                <w:szCs w:val="28"/>
              </w:rPr>
              <w:t xml:space="preserve"> </w:t>
            </w:r>
            <w:proofErr w:type="spellStart"/>
            <w:r w:rsidRPr="00766082">
              <w:rPr>
                <w:rFonts w:ascii="Garamond" w:hAnsi="Garamond"/>
                <w:i/>
                <w:sz w:val="28"/>
                <w:szCs w:val="28"/>
              </w:rPr>
              <w:t>foale</w:t>
            </w:r>
            <w:r w:rsidRPr="00766082">
              <w:rPr>
                <w:rFonts w:ascii="Garamond" w:hAnsi="Garamond"/>
                <w:sz w:val="28"/>
                <w:szCs w:val="28"/>
              </w:rPr>
              <w:t>y</w:t>
            </w:r>
            <w:proofErr w:type="spellEnd"/>
            <w:r w:rsidRPr="00766082">
              <w:rPr>
                <w:rFonts w:ascii="Garamond" w:hAnsi="Garamond"/>
                <w:sz w:val="28"/>
                <w:szCs w:val="28"/>
              </w:rPr>
              <w:t xml:space="preserve">, </w:t>
            </w:r>
            <w:proofErr w:type="spellStart"/>
            <w:r w:rsidRPr="00766082">
              <w:rPr>
                <w:rFonts w:ascii="Garamond" w:hAnsi="Garamond"/>
                <w:sz w:val="28"/>
                <w:szCs w:val="28"/>
              </w:rPr>
              <w:t>naght</w:t>
            </w:r>
            <w:proofErr w:type="spellEnd"/>
            <w:r w:rsidRPr="00766082">
              <w:rPr>
                <w:rFonts w:ascii="Garamond" w:hAnsi="Garamond"/>
                <w:sz w:val="28"/>
                <w:szCs w:val="28"/>
              </w:rPr>
              <w:t xml:space="preserve"> </w:t>
            </w:r>
            <w:proofErr w:type="spellStart"/>
            <w:r w:rsidRPr="00766082">
              <w:rPr>
                <w:rFonts w:ascii="Garamond" w:hAnsi="Garamond"/>
                <w:sz w:val="28"/>
                <w:szCs w:val="28"/>
              </w:rPr>
              <w:t>ta’n</w:t>
            </w:r>
            <w:proofErr w:type="spellEnd"/>
            <w:r w:rsidRPr="00766082">
              <w:rPr>
                <w:rFonts w:ascii="Garamond" w:hAnsi="Garamond"/>
                <w:sz w:val="28"/>
                <w:szCs w:val="28"/>
              </w:rPr>
              <w:t xml:space="preserve"> </w:t>
            </w:r>
            <w:proofErr w:type="spellStart"/>
            <w:r w:rsidRPr="00766082">
              <w:rPr>
                <w:rFonts w:ascii="Garamond" w:hAnsi="Garamond"/>
                <w:sz w:val="28"/>
                <w:szCs w:val="28"/>
              </w:rPr>
              <w:t>Credjue</w:t>
            </w:r>
            <w:proofErr w:type="spellEnd"/>
            <w:r w:rsidRPr="00766082">
              <w:rPr>
                <w:rFonts w:ascii="Garamond" w:hAnsi="Garamond"/>
                <w:sz w:val="28"/>
                <w:szCs w:val="28"/>
              </w:rPr>
              <w:t xml:space="preserve"> </w:t>
            </w:r>
            <w:proofErr w:type="spellStart"/>
            <w:r w:rsidRPr="00766082">
              <w:rPr>
                <w:rFonts w:ascii="Garamond" w:hAnsi="Garamond"/>
                <w:sz w:val="28"/>
                <w:szCs w:val="28"/>
              </w:rPr>
              <w:t>Creestee</w:t>
            </w:r>
            <w:proofErr w:type="spellEnd"/>
            <w:r w:rsidRPr="00766082">
              <w:rPr>
                <w:rFonts w:ascii="Garamond" w:hAnsi="Garamond"/>
                <w:sz w:val="28"/>
                <w:szCs w:val="28"/>
              </w:rPr>
              <w:t xml:space="preserve"> cur </w:t>
            </w:r>
            <w:proofErr w:type="spellStart"/>
            <w:r w:rsidRPr="00766082">
              <w:rPr>
                <w:rFonts w:ascii="Garamond" w:hAnsi="Garamond"/>
                <w:sz w:val="28"/>
                <w:szCs w:val="28"/>
              </w:rPr>
              <w:t>currym</w:t>
            </w:r>
            <w:proofErr w:type="spellEnd"/>
            <w:r w:rsidRPr="00766082">
              <w:rPr>
                <w:rFonts w:ascii="Garamond" w:hAnsi="Garamond"/>
                <w:sz w:val="28"/>
                <w:szCs w:val="28"/>
              </w:rPr>
              <w:t xml:space="preserve"> ort. </w:t>
            </w:r>
          </w:p>
        </w:tc>
        <w:tc>
          <w:tcPr>
            <w:tcW w:w="3993" w:type="dxa"/>
          </w:tcPr>
          <w:p w14:paraId="36317336" w14:textId="77777777" w:rsidR="004A277C" w:rsidRPr="004A277C" w:rsidRDefault="004A277C"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w:t>
            </w:r>
            <w:r w:rsidRPr="004A277C">
              <w:rPr>
                <w:rFonts w:ascii="Garamond" w:hAnsi="Garamond" w:cs="Times New Roman"/>
                <w:i/>
                <w:sz w:val="28"/>
              </w:rPr>
              <w:t xml:space="preserve">And God will most surely give you the Grace you pray for, if you are careful to </w:t>
            </w:r>
            <w:r w:rsidRPr="004A277C">
              <w:rPr>
                <w:rFonts w:ascii="Garamond" w:hAnsi="Garamond" w:cs="Times New Roman"/>
                <w:sz w:val="28"/>
              </w:rPr>
              <w:t>watch</w:t>
            </w:r>
            <w:r w:rsidRPr="004A277C">
              <w:rPr>
                <w:rFonts w:ascii="Garamond" w:hAnsi="Garamond" w:cs="Times New Roman"/>
                <w:i/>
                <w:sz w:val="28"/>
              </w:rPr>
              <w:t xml:space="preserve">, and to </w:t>
            </w:r>
            <w:proofErr w:type="spellStart"/>
            <w:r w:rsidRPr="004A277C">
              <w:rPr>
                <w:rFonts w:ascii="Garamond" w:hAnsi="Garamond" w:cs="Times New Roman"/>
                <w:sz w:val="28"/>
              </w:rPr>
              <w:t>mortifie</w:t>
            </w:r>
            <w:proofErr w:type="spellEnd"/>
            <w:r w:rsidRPr="004A277C">
              <w:rPr>
                <w:rFonts w:ascii="Garamond" w:hAnsi="Garamond" w:cs="Times New Roman"/>
                <w:i/>
                <w:sz w:val="28"/>
              </w:rPr>
              <w:t xml:space="preserve">, and to </w:t>
            </w:r>
            <w:r w:rsidRPr="004A277C">
              <w:rPr>
                <w:rFonts w:ascii="Garamond" w:hAnsi="Garamond" w:cs="Times New Roman"/>
                <w:sz w:val="28"/>
              </w:rPr>
              <w:t xml:space="preserve">deny </w:t>
            </w:r>
            <w:proofErr w:type="spellStart"/>
            <w:r w:rsidRPr="004A277C">
              <w:rPr>
                <w:rFonts w:ascii="Garamond" w:hAnsi="Garamond" w:cs="Times New Roman"/>
                <w:sz w:val="28"/>
              </w:rPr>
              <w:t>your self</w:t>
            </w:r>
            <w:proofErr w:type="spellEnd"/>
            <w:r w:rsidRPr="004A277C">
              <w:rPr>
                <w:rFonts w:ascii="Garamond" w:hAnsi="Garamond" w:cs="Times New Roman"/>
                <w:i/>
                <w:sz w:val="28"/>
              </w:rPr>
              <w:t xml:space="preserve">, as the Christian Religion </w:t>
            </w:r>
            <w:proofErr w:type="spellStart"/>
            <w:r w:rsidRPr="004A277C">
              <w:rPr>
                <w:rFonts w:ascii="Garamond" w:hAnsi="Garamond" w:cs="Times New Roman"/>
                <w:i/>
                <w:sz w:val="28"/>
              </w:rPr>
              <w:t>obligeth</w:t>
            </w:r>
            <w:proofErr w:type="spellEnd"/>
            <w:r w:rsidRPr="004A277C">
              <w:rPr>
                <w:rFonts w:ascii="Garamond" w:hAnsi="Garamond" w:cs="Times New Roman"/>
                <w:i/>
                <w:sz w:val="28"/>
              </w:rPr>
              <w:t xml:space="preserve"> you to do.</w:t>
            </w:r>
          </w:p>
        </w:tc>
        <w:tc>
          <w:tcPr>
            <w:tcW w:w="0" w:type="auto"/>
          </w:tcPr>
          <w:p w14:paraId="221DA50D" w14:textId="77777777" w:rsidR="004A277C" w:rsidRPr="004A277C" w:rsidRDefault="004A277C" w:rsidP="00DB60C3">
            <w:pPr>
              <w:pStyle w:val="ListParagraph"/>
              <w:ind w:left="0"/>
              <w:rPr>
                <w:rFonts w:ascii="Garamond" w:hAnsi="Garamond" w:cs="Times New Roman"/>
                <w:sz w:val="20"/>
                <w:szCs w:val="20"/>
              </w:rPr>
            </w:pPr>
          </w:p>
        </w:tc>
      </w:tr>
      <w:tr w:rsidR="004A277C" w:rsidRPr="004A277C" w14:paraId="1B65F48E" w14:textId="77777777" w:rsidTr="00D544E6">
        <w:tc>
          <w:tcPr>
            <w:tcW w:w="4111" w:type="dxa"/>
          </w:tcPr>
          <w:p w14:paraId="6766A00E" w14:textId="77777777" w:rsidR="004A277C" w:rsidRPr="00766082" w:rsidRDefault="004A277C" w:rsidP="00DB60C3">
            <w:pPr>
              <w:pStyle w:val="CM3"/>
              <w:widowControl/>
              <w:spacing w:line="240" w:lineRule="auto"/>
              <w:ind w:firstLine="227"/>
              <w:jc w:val="both"/>
              <w:rPr>
                <w:rFonts w:ascii="Garamond" w:hAnsi="Garamond"/>
                <w:sz w:val="28"/>
                <w:szCs w:val="28"/>
              </w:rPr>
            </w:pPr>
            <w:r w:rsidRPr="00766082">
              <w:rPr>
                <w:rFonts w:ascii="Garamond" w:hAnsi="Garamond"/>
                <w:i/>
                <w:sz w:val="28"/>
                <w:szCs w:val="28"/>
              </w:rPr>
              <w:t>Q.</w:t>
            </w:r>
            <w:r w:rsidRPr="00766082">
              <w:rPr>
                <w:rFonts w:ascii="Garamond" w:hAnsi="Garamond"/>
                <w:sz w:val="28"/>
                <w:szCs w:val="28"/>
              </w:rPr>
              <w:t xml:space="preserve"> </w:t>
            </w:r>
            <w:proofErr w:type="spellStart"/>
            <w:r w:rsidRPr="00766082">
              <w:rPr>
                <w:rFonts w:ascii="Garamond" w:hAnsi="Garamond"/>
                <w:sz w:val="28"/>
                <w:szCs w:val="28"/>
              </w:rPr>
              <w:t>Vel</w:t>
            </w:r>
            <w:proofErr w:type="spellEnd"/>
            <w:r w:rsidRPr="00766082">
              <w:rPr>
                <w:rFonts w:ascii="Garamond" w:hAnsi="Garamond"/>
                <w:sz w:val="28"/>
                <w:szCs w:val="28"/>
              </w:rPr>
              <w:t xml:space="preserve"> </w:t>
            </w:r>
            <w:proofErr w:type="spellStart"/>
            <w:r w:rsidRPr="00766082">
              <w:rPr>
                <w:rFonts w:ascii="Garamond" w:hAnsi="Garamond"/>
                <w:sz w:val="28"/>
                <w:szCs w:val="28"/>
              </w:rPr>
              <w:t>nyn</w:t>
            </w:r>
            <w:proofErr w:type="spellEnd"/>
            <w:r w:rsidRPr="00766082">
              <w:rPr>
                <w:rFonts w:ascii="Garamond" w:hAnsi="Garamond"/>
                <w:sz w:val="28"/>
                <w:szCs w:val="28"/>
              </w:rPr>
              <w:t xml:space="preserve"> </w:t>
            </w:r>
            <w:proofErr w:type="spellStart"/>
            <w:r w:rsidRPr="00766082">
              <w:rPr>
                <w:rFonts w:ascii="Garamond" w:hAnsi="Garamond"/>
                <w:sz w:val="28"/>
                <w:szCs w:val="28"/>
              </w:rPr>
              <w:t>Gredjue</w:t>
            </w:r>
            <w:proofErr w:type="spellEnd"/>
            <w:r w:rsidRPr="00766082">
              <w:rPr>
                <w:rFonts w:ascii="Garamond" w:hAnsi="Garamond"/>
                <w:sz w:val="28"/>
                <w:szCs w:val="28"/>
              </w:rPr>
              <w:t xml:space="preserve"> </w:t>
            </w:r>
            <w:proofErr w:type="spellStart"/>
            <w:r w:rsidRPr="00766082">
              <w:rPr>
                <w:rFonts w:ascii="Garamond" w:hAnsi="Garamond"/>
                <w:sz w:val="28"/>
                <w:szCs w:val="28"/>
              </w:rPr>
              <w:t>dyn</w:t>
            </w:r>
            <w:proofErr w:type="spellEnd"/>
            <w:r w:rsidRPr="00766082">
              <w:rPr>
                <w:rFonts w:ascii="Garamond" w:hAnsi="Garamond"/>
                <w:sz w:val="28"/>
                <w:szCs w:val="28"/>
              </w:rPr>
              <w:t xml:space="preserve"> </w:t>
            </w:r>
            <w:proofErr w:type="spellStart"/>
            <w:r w:rsidRPr="00766082">
              <w:rPr>
                <w:rFonts w:ascii="Garamond" w:hAnsi="Garamond"/>
                <w:sz w:val="28"/>
                <w:szCs w:val="28"/>
              </w:rPr>
              <w:t>gianley</w:t>
            </w:r>
            <w:proofErr w:type="spellEnd"/>
            <w:r w:rsidRPr="00766082">
              <w:rPr>
                <w:rFonts w:ascii="Garamond" w:hAnsi="Garamond"/>
                <w:sz w:val="28"/>
                <w:szCs w:val="28"/>
              </w:rPr>
              <w:t xml:space="preserve"> </w:t>
            </w:r>
            <w:proofErr w:type="spellStart"/>
            <w:r w:rsidRPr="00766082">
              <w:rPr>
                <w:rFonts w:ascii="Garamond" w:hAnsi="Garamond"/>
                <w:sz w:val="28"/>
                <w:szCs w:val="28"/>
              </w:rPr>
              <w:t>dy</w:t>
            </w:r>
            <w:proofErr w:type="spellEnd"/>
            <w:r w:rsidRPr="00766082">
              <w:rPr>
                <w:rFonts w:ascii="Garamond" w:hAnsi="Garamond"/>
                <w:sz w:val="28"/>
                <w:szCs w:val="28"/>
              </w:rPr>
              <w:t xml:space="preserve"> </w:t>
            </w:r>
            <w:proofErr w:type="spellStart"/>
            <w:r w:rsidRPr="00766082">
              <w:rPr>
                <w:rFonts w:ascii="Garamond" w:hAnsi="Garamond"/>
                <w:i/>
                <w:sz w:val="28"/>
                <w:szCs w:val="28"/>
              </w:rPr>
              <w:t>yeaghyn</w:t>
            </w:r>
            <w:proofErr w:type="spellEnd"/>
            <w:r w:rsidRPr="00766082">
              <w:rPr>
                <w:rFonts w:ascii="Garamond" w:hAnsi="Garamond"/>
                <w:i/>
                <w:sz w:val="28"/>
                <w:szCs w:val="28"/>
              </w:rPr>
              <w:t xml:space="preserve"> </w:t>
            </w:r>
            <w:proofErr w:type="spellStart"/>
            <w:r w:rsidRPr="00766082">
              <w:rPr>
                <w:rFonts w:ascii="Garamond" w:hAnsi="Garamond"/>
                <w:i/>
                <w:sz w:val="28"/>
                <w:szCs w:val="28"/>
              </w:rPr>
              <w:t>dooin</w:t>
            </w:r>
            <w:proofErr w:type="spellEnd"/>
            <w:r w:rsidRPr="00766082">
              <w:rPr>
                <w:rFonts w:ascii="Garamond" w:hAnsi="Garamond"/>
                <w:i/>
                <w:sz w:val="28"/>
                <w:szCs w:val="28"/>
              </w:rPr>
              <w:t xml:space="preserve"> </w:t>
            </w:r>
            <w:proofErr w:type="spellStart"/>
            <w:r w:rsidRPr="00766082">
              <w:rPr>
                <w:rFonts w:ascii="Garamond" w:hAnsi="Garamond"/>
                <w:i/>
                <w:sz w:val="28"/>
                <w:szCs w:val="28"/>
              </w:rPr>
              <w:t>hene</w:t>
            </w:r>
            <w:proofErr w:type="spellEnd"/>
            <w:r w:rsidR="002C617D" w:rsidRPr="002C617D">
              <w:rPr>
                <w:rFonts w:ascii="Garamond" w:hAnsi="Garamond"/>
                <w:i/>
                <w:sz w:val="28"/>
                <w:szCs w:val="28"/>
              </w:rPr>
              <w:t> ?</w:t>
            </w:r>
            <w:r w:rsidRPr="00766082">
              <w:rPr>
                <w:rFonts w:ascii="Garamond" w:hAnsi="Garamond"/>
                <w:sz w:val="28"/>
                <w:szCs w:val="28"/>
              </w:rPr>
              <w:t xml:space="preserve"> </w:t>
            </w:r>
          </w:p>
        </w:tc>
        <w:tc>
          <w:tcPr>
            <w:tcW w:w="3993" w:type="dxa"/>
          </w:tcPr>
          <w:p w14:paraId="6717195E" w14:textId="77777777" w:rsidR="004A277C" w:rsidRPr="004A277C" w:rsidRDefault="004A277C" w:rsidP="00DB60C3">
            <w:pPr>
              <w:pStyle w:val="ListParagraph"/>
              <w:ind w:left="0" w:firstLine="227"/>
              <w:contextualSpacing w:val="0"/>
              <w:rPr>
                <w:rFonts w:ascii="Garamond" w:hAnsi="Garamond" w:cs="Times New Roman"/>
                <w:i/>
                <w:sz w:val="28"/>
              </w:rPr>
            </w:pPr>
            <w:r w:rsidRPr="004A277C">
              <w:rPr>
                <w:rFonts w:ascii="Garamond" w:hAnsi="Garamond" w:cs="Times New Roman"/>
                <w:sz w:val="28"/>
              </w:rPr>
              <w:t xml:space="preserve">Q. </w:t>
            </w:r>
            <w:r w:rsidRPr="004A277C">
              <w:rPr>
                <w:rFonts w:ascii="Garamond" w:hAnsi="Garamond" w:cs="Times New Roman"/>
                <w:i/>
                <w:sz w:val="28"/>
              </w:rPr>
              <w:t>Is it a Christian Duty to watch</w:t>
            </w:r>
            <w:r w:rsidR="002C617D" w:rsidRPr="002C617D">
              <w:rPr>
                <w:rFonts w:ascii="Garamond" w:hAnsi="Garamond" w:cs="Times New Roman"/>
                <w:i/>
                <w:sz w:val="28"/>
              </w:rPr>
              <w:t> ?</w:t>
            </w:r>
          </w:p>
        </w:tc>
        <w:tc>
          <w:tcPr>
            <w:tcW w:w="0" w:type="auto"/>
          </w:tcPr>
          <w:p w14:paraId="7C3514A5" w14:textId="77777777" w:rsidR="004A277C" w:rsidRPr="004A277C" w:rsidRDefault="004A277C" w:rsidP="00DB60C3">
            <w:pPr>
              <w:pStyle w:val="ListParagraph"/>
              <w:ind w:left="0"/>
              <w:rPr>
                <w:rFonts w:ascii="Garamond" w:hAnsi="Garamond" w:cs="Times New Roman"/>
                <w:sz w:val="20"/>
                <w:szCs w:val="20"/>
              </w:rPr>
            </w:pPr>
          </w:p>
        </w:tc>
      </w:tr>
      <w:tr w:rsidR="004A277C" w:rsidRPr="004A277C" w14:paraId="7A8618FE" w14:textId="77777777" w:rsidTr="00D544E6">
        <w:tc>
          <w:tcPr>
            <w:tcW w:w="4111" w:type="dxa"/>
          </w:tcPr>
          <w:p w14:paraId="3163B3BE" w14:textId="77777777" w:rsidR="004A277C" w:rsidRPr="00766082" w:rsidRDefault="004A277C" w:rsidP="00DB60C3">
            <w:pPr>
              <w:pStyle w:val="CM3"/>
              <w:widowControl/>
              <w:spacing w:line="240" w:lineRule="auto"/>
              <w:ind w:firstLine="227"/>
              <w:jc w:val="both"/>
              <w:rPr>
                <w:rFonts w:ascii="Garamond" w:hAnsi="Garamond"/>
                <w:sz w:val="28"/>
                <w:szCs w:val="28"/>
              </w:rPr>
            </w:pPr>
            <w:r w:rsidRPr="00766082">
              <w:rPr>
                <w:rFonts w:ascii="Garamond" w:hAnsi="Garamond"/>
                <w:i/>
                <w:sz w:val="28"/>
                <w:szCs w:val="28"/>
              </w:rPr>
              <w:t xml:space="preserve">A. </w:t>
            </w:r>
            <w:proofErr w:type="spellStart"/>
            <w:r w:rsidRPr="00766082">
              <w:rPr>
                <w:rFonts w:ascii="Garamond" w:hAnsi="Garamond"/>
                <w:sz w:val="28"/>
                <w:szCs w:val="28"/>
              </w:rPr>
              <w:t>Te</w:t>
            </w:r>
            <w:proofErr w:type="spellEnd"/>
            <w:r w:rsidRPr="00766082">
              <w:rPr>
                <w:rFonts w:ascii="Garamond" w:hAnsi="Garamond"/>
                <w:sz w:val="28"/>
                <w:szCs w:val="28"/>
              </w:rPr>
              <w:t xml:space="preserve"> er </w:t>
            </w:r>
            <w:proofErr w:type="spellStart"/>
            <w:r w:rsidRPr="00766082">
              <w:rPr>
                <w:rFonts w:ascii="Garamond" w:hAnsi="Garamond"/>
                <w:sz w:val="28"/>
                <w:szCs w:val="28"/>
              </w:rPr>
              <w:t>ny</w:t>
            </w:r>
            <w:proofErr w:type="spellEnd"/>
            <w:r w:rsidRPr="00766082">
              <w:rPr>
                <w:rFonts w:ascii="Garamond" w:hAnsi="Garamond"/>
                <w:sz w:val="28"/>
                <w:szCs w:val="28"/>
              </w:rPr>
              <w:t xml:space="preserve"> </w:t>
            </w:r>
            <w:proofErr w:type="spellStart"/>
            <w:r w:rsidRPr="00766082">
              <w:rPr>
                <w:rFonts w:ascii="Garamond" w:hAnsi="Garamond"/>
                <w:sz w:val="28"/>
                <w:szCs w:val="28"/>
              </w:rPr>
              <w:t>harey</w:t>
            </w:r>
            <w:proofErr w:type="spellEnd"/>
            <w:r w:rsidRPr="00766082">
              <w:rPr>
                <w:rFonts w:ascii="Garamond" w:hAnsi="Garamond"/>
                <w:sz w:val="28"/>
                <w:szCs w:val="28"/>
              </w:rPr>
              <w:t xml:space="preserve"> </w:t>
            </w:r>
            <w:proofErr w:type="spellStart"/>
            <w:r w:rsidRPr="00766082">
              <w:rPr>
                <w:rFonts w:ascii="Garamond" w:hAnsi="Garamond"/>
                <w:sz w:val="28"/>
                <w:szCs w:val="28"/>
              </w:rPr>
              <w:t>liorish</w:t>
            </w:r>
            <w:proofErr w:type="spellEnd"/>
            <w:r w:rsidRPr="00766082">
              <w:rPr>
                <w:rFonts w:ascii="Garamond" w:hAnsi="Garamond"/>
                <w:sz w:val="28"/>
                <w:szCs w:val="28"/>
              </w:rPr>
              <w:t xml:space="preserve"> </w:t>
            </w:r>
            <w:proofErr w:type="spellStart"/>
            <w:r w:rsidRPr="00766082">
              <w:rPr>
                <w:rFonts w:ascii="Garamond" w:hAnsi="Garamond"/>
                <w:sz w:val="28"/>
                <w:szCs w:val="28"/>
              </w:rPr>
              <w:t>Creest</w:t>
            </w:r>
            <w:proofErr w:type="spellEnd"/>
            <w:r w:rsidRPr="00766082">
              <w:rPr>
                <w:rFonts w:ascii="Garamond" w:hAnsi="Garamond"/>
                <w:sz w:val="28"/>
                <w:szCs w:val="28"/>
              </w:rPr>
              <w:t xml:space="preserve"> as </w:t>
            </w:r>
            <w:proofErr w:type="spellStart"/>
            <w:r w:rsidRPr="00766082">
              <w:rPr>
                <w:rFonts w:ascii="Garamond" w:hAnsi="Garamond"/>
                <w:sz w:val="28"/>
                <w:szCs w:val="28"/>
              </w:rPr>
              <w:t>dy</w:t>
            </w:r>
            <w:proofErr w:type="spellEnd"/>
            <w:r w:rsidRPr="00766082">
              <w:rPr>
                <w:rFonts w:ascii="Garamond" w:hAnsi="Garamond"/>
                <w:sz w:val="28"/>
                <w:szCs w:val="28"/>
              </w:rPr>
              <w:t xml:space="preserve"> </w:t>
            </w:r>
            <w:proofErr w:type="spellStart"/>
            <w:r w:rsidRPr="00766082">
              <w:rPr>
                <w:rFonts w:ascii="Garamond" w:hAnsi="Garamond"/>
                <w:sz w:val="28"/>
                <w:szCs w:val="28"/>
              </w:rPr>
              <w:t>menick</w:t>
            </w:r>
            <w:proofErr w:type="spellEnd"/>
            <w:r w:rsidRPr="00766082">
              <w:rPr>
                <w:rFonts w:ascii="Garamond" w:hAnsi="Garamond"/>
                <w:sz w:val="28"/>
                <w:szCs w:val="28"/>
              </w:rPr>
              <w:t xml:space="preserve"> er </w:t>
            </w:r>
            <w:proofErr w:type="spellStart"/>
            <w:r w:rsidRPr="00766082">
              <w:rPr>
                <w:rFonts w:ascii="Garamond" w:hAnsi="Garamond"/>
                <w:sz w:val="28"/>
                <w:szCs w:val="28"/>
              </w:rPr>
              <w:t>ny</w:t>
            </w:r>
            <w:proofErr w:type="spellEnd"/>
            <w:r w:rsidRPr="00766082">
              <w:rPr>
                <w:rFonts w:ascii="Garamond" w:hAnsi="Garamond"/>
                <w:sz w:val="28"/>
                <w:szCs w:val="28"/>
              </w:rPr>
              <w:t xml:space="preserve"> </w:t>
            </w:r>
            <w:proofErr w:type="spellStart"/>
            <w:r w:rsidRPr="00766082">
              <w:rPr>
                <w:rFonts w:ascii="Garamond" w:hAnsi="Garamond"/>
                <w:sz w:val="28"/>
                <w:szCs w:val="28"/>
              </w:rPr>
              <w:t>oardagh</w:t>
            </w:r>
            <w:proofErr w:type="spellEnd"/>
            <w:r w:rsidRPr="00766082">
              <w:rPr>
                <w:rFonts w:ascii="Garamond" w:hAnsi="Garamond"/>
                <w:sz w:val="28"/>
                <w:szCs w:val="28"/>
              </w:rPr>
              <w:t xml:space="preserve"> </w:t>
            </w:r>
            <w:proofErr w:type="spellStart"/>
            <w:r w:rsidRPr="00766082">
              <w:rPr>
                <w:rFonts w:ascii="Garamond" w:hAnsi="Garamond"/>
                <w:sz w:val="28"/>
                <w:szCs w:val="28"/>
              </w:rPr>
              <w:t>liorish</w:t>
            </w:r>
            <w:proofErr w:type="spellEnd"/>
            <w:r w:rsidRPr="00766082">
              <w:rPr>
                <w:rFonts w:ascii="Garamond" w:hAnsi="Garamond"/>
                <w:sz w:val="28"/>
                <w:szCs w:val="28"/>
              </w:rPr>
              <w:t xml:space="preserve"> e </w:t>
            </w:r>
            <w:proofErr w:type="spellStart"/>
            <w:r w:rsidRPr="00766082">
              <w:rPr>
                <w:rFonts w:ascii="Garamond" w:hAnsi="Garamond"/>
                <w:sz w:val="28"/>
                <w:szCs w:val="28"/>
              </w:rPr>
              <w:t>Ostylyn</w:t>
            </w:r>
            <w:proofErr w:type="spellEnd"/>
            <w:r w:rsidRPr="00766082">
              <w:rPr>
                <w:rFonts w:ascii="Garamond" w:hAnsi="Garamond"/>
                <w:sz w:val="28"/>
                <w:szCs w:val="28"/>
              </w:rPr>
              <w:t xml:space="preserve"> </w:t>
            </w:r>
            <w:proofErr w:type="spellStart"/>
            <w:r w:rsidRPr="00766082">
              <w:rPr>
                <w:rFonts w:ascii="Garamond" w:hAnsi="Garamond"/>
                <w:sz w:val="28"/>
                <w:szCs w:val="28"/>
              </w:rPr>
              <w:t>myr</w:t>
            </w:r>
            <w:proofErr w:type="spellEnd"/>
            <w:r w:rsidRPr="00766082">
              <w:rPr>
                <w:rFonts w:ascii="Garamond" w:hAnsi="Garamond"/>
                <w:sz w:val="28"/>
                <w:szCs w:val="28"/>
              </w:rPr>
              <w:t xml:space="preserve"> </w:t>
            </w:r>
            <w:proofErr w:type="spellStart"/>
            <w:r w:rsidRPr="00766082">
              <w:rPr>
                <w:rFonts w:ascii="Garamond" w:hAnsi="Garamond"/>
                <w:sz w:val="28"/>
                <w:szCs w:val="28"/>
              </w:rPr>
              <w:t>currym</w:t>
            </w:r>
            <w:proofErr w:type="spellEnd"/>
            <w:r w:rsidRPr="00766082">
              <w:rPr>
                <w:rFonts w:ascii="Garamond" w:hAnsi="Garamond"/>
                <w:sz w:val="28"/>
                <w:szCs w:val="28"/>
              </w:rPr>
              <w:t xml:space="preserve"> </w:t>
            </w:r>
            <w:proofErr w:type="spellStart"/>
            <w:r w:rsidRPr="00766082">
              <w:rPr>
                <w:rFonts w:ascii="Garamond" w:hAnsi="Garamond"/>
                <w:sz w:val="28"/>
                <w:szCs w:val="28"/>
              </w:rPr>
              <w:t>ymmyrchagh</w:t>
            </w:r>
            <w:proofErr w:type="spellEnd"/>
            <w:r w:rsidRPr="00766082">
              <w:rPr>
                <w:rFonts w:ascii="Garamond" w:hAnsi="Garamond"/>
                <w:sz w:val="28"/>
                <w:szCs w:val="28"/>
              </w:rPr>
              <w:t xml:space="preserve">. As ta </w:t>
            </w:r>
            <w:proofErr w:type="spellStart"/>
            <w:r w:rsidRPr="00766082">
              <w:rPr>
                <w:rFonts w:ascii="Garamond" w:hAnsi="Garamond"/>
                <w:sz w:val="28"/>
                <w:szCs w:val="28"/>
              </w:rPr>
              <w:t>oyr</w:t>
            </w:r>
            <w:proofErr w:type="spellEnd"/>
            <w:r w:rsidRPr="00766082">
              <w:rPr>
                <w:rFonts w:ascii="Garamond" w:hAnsi="Garamond"/>
                <w:sz w:val="28"/>
                <w:szCs w:val="28"/>
              </w:rPr>
              <w:t xml:space="preserve"> er e hon. </w:t>
            </w:r>
          </w:p>
        </w:tc>
        <w:tc>
          <w:tcPr>
            <w:tcW w:w="3993" w:type="dxa"/>
          </w:tcPr>
          <w:p w14:paraId="58F356CA" w14:textId="77777777" w:rsidR="004A277C" w:rsidRPr="004A277C" w:rsidRDefault="004A277C"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A.</w:t>
            </w:r>
            <w:r w:rsidRPr="004A277C">
              <w:rPr>
                <w:rFonts w:ascii="Garamond" w:hAnsi="Garamond" w:cs="Times New Roman"/>
                <w:i/>
                <w:sz w:val="28"/>
              </w:rPr>
              <w:t xml:space="preserve"> It is commanded by Christ, and often repeated by his Apostles, as a Duty of Moment</w:t>
            </w:r>
            <w:r w:rsidR="002C617D" w:rsidRPr="002C617D">
              <w:rPr>
                <w:rFonts w:ascii="Garamond" w:hAnsi="Garamond" w:cs="Times New Roman"/>
                <w:sz w:val="28"/>
              </w:rPr>
              <w:t> ;</w:t>
            </w:r>
            <w:r w:rsidRPr="004A277C">
              <w:rPr>
                <w:rFonts w:ascii="Garamond" w:hAnsi="Garamond" w:cs="Times New Roman"/>
                <w:i/>
                <w:sz w:val="28"/>
              </w:rPr>
              <w:t xml:space="preserve"> and there is Reason for it. </w:t>
            </w:r>
          </w:p>
        </w:tc>
        <w:tc>
          <w:tcPr>
            <w:tcW w:w="0" w:type="auto"/>
          </w:tcPr>
          <w:p w14:paraId="0A556A43" w14:textId="77777777" w:rsidR="004A277C" w:rsidRDefault="004A277C" w:rsidP="00DB60C3">
            <w:pPr>
              <w:pStyle w:val="ListParagraph"/>
              <w:ind w:left="0"/>
              <w:rPr>
                <w:rFonts w:ascii="Garamond" w:hAnsi="Garamond" w:cs="Times New Roman"/>
                <w:sz w:val="20"/>
                <w:szCs w:val="20"/>
              </w:rPr>
            </w:pPr>
          </w:p>
          <w:p w14:paraId="09DA4EE1" w14:textId="77777777" w:rsidR="004A277C" w:rsidRDefault="004A277C" w:rsidP="00DB60C3">
            <w:pPr>
              <w:pStyle w:val="ListParagraph"/>
              <w:ind w:left="0"/>
              <w:rPr>
                <w:rFonts w:ascii="Garamond" w:hAnsi="Garamond" w:cs="Times New Roman"/>
                <w:sz w:val="20"/>
                <w:szCs w:val="20"/>
              </w:rPr>
            </w:pPr>
            <w:r>
              <w:rPr>
                <w:rFonts w:ascii="Garamond" w:hAnsi="Garamond" w:cs="Times New Roman"/>
                <w:sz w:val="20"/>
                <w:szCs w:val="20"/>
              </w:rPr>
              <w:t>Luke 12. 37.</w:t>
            </w:r>
          </w:p>
          <w:p w14:paraId="1710CC9B" w14:textId="77777777" w:rsidR="004A277C" w:rsidRPr="004A277C" w:rsidRDefault="004A277C" w:rsidP="00DB60C3">
            <w:pPr>
              <w:pStyle w:val="ListParagraph"/>
              <w:ind w:left="0"/>
              <w:rPr>
                <w:rFonts w:ascii="Garamond" w:hAnsi="Garamond" w:cs="Times New Roman"/>
                <w:sz w:val="20"/>
                <w:szCs w:val="20"/>
              </w:rPr>
            </w:pPr>
            <w:r>
              <w:rPr>
                <w:rFonts w:ascii="Garamond" w:hAnsi="Garamond" w:cs="Times New Roman"/>
                <w:sz w:val="20"/>
                <w:szCs w:val="20"/>
              </w:rPr>
              <w:t>Col. 4. 2.</w:t>
            </w:r>
          </w:p>
        </w:tc>
      </w:tr>
      <w:tr w:rsidR="00B55ABE" w:rsidRPr="004A277C" w14:paraId="56A3FE4C" w14:textId="77777777" w:rsidTr="00D544E6">
        <w:tc>
          <w:tcPr>
            <w:tcW w:w="4111" w:type="dxa"/>
          </w:tcPr>
          <w:p w14:paraId="0579BB71" w14:textId="77777777" w:rsidR="00B55ABE" w:rsidRPr="003A5564" w:rsidRDefault="00B55ABE" w:rsidP="00DB60C3">
            <w:pPr>
              <w:pStyle w:val="CM3"/>
              <w:widowControl/>
              <w:spacing w:line="240" w:lineRule="auto"/>
              <w:ind w:firstLine="227"/>
              <w:jc w:val="both"/>
              <w:rPr>
                <w:rFonts w:ascii="Garamond" w:hAnsi="Garamond"/>
                <w:sz w:val="28"/>
                <w:szCs w:val="28"/>
              </w:rPr>
            </w:pPr>
            <w:r w:rsidRPr="003A5564">
              <w:rPr>
                <w:rFonts w:ascii="Garamond" w:hAnsi="Garamond"/>
                <w:sz w:val="28"/>
                <w:szCs w:val="28"/>
              </w:rPr>
              <w:t xml:space="preserve">[26] Son ta </w:t>
            </w:r>
            <w:proofErr w:type="spellStart"/>
            <w:r w:rsidRPr="003A5564">
              <w:rPr>
                <w:rFonts w:ascii="Garamond" w:hAnsi="Garamond"/>
                <w:sz w:val="28"/>
                <w:szCs w:val="28"/>
              </w:rPr>
              <w:t>peccah</w:t>
            </w:r>
            <w:proofErr w:type="spellEnd"/>
            <w:r w:rsidRPr="003A5564">
              <w:rPr>
                <w:rFonts w:ascii="Garamond" w:hAnsi="Garamond"/>
                <w:sz w:val="28"/>
                <w:szCs w:val="28"/>
              </w:rPr>
              <w:t xml:space="preserve"> </w:t>
            </w:r>
            <w:proofErr w:type="spellStart"/>
            <w:r w:rsidRPr="003A5564">
              <w:rPr>
                <w:rFonts w:ascii="Garamond" w:hAnsi="Garamond"/>
                <w:sz w:val="28"/>
                <w:szCs w:val="28"/>
              </w:rPr>
              <w:t>feer</w:t>
            </w:r>
            <w:proofErr w:type="spellEnd"/>
            <w:r w:rsidRPr="003A5564">
              <w:rPr>
                <w:rFonts w:ascii="Garamond" w:hAnsi="Garamond"/>
                <w:sz w:val="28"/>
                <w:szCs w:val="28"/>
              </w:rPr>
              <w:t xml:space="preserve"> </w:t>
            </w:r>
            <w:proofErr w:type="spellStart"/>
            <w:r w:rsidRPr="003A5564">
              <w:rPr>
                <w:rFonts w:ascii="Garamond" w:hAnsi="Garamond"/>
                <w:sz w:val="28"/>
                <w:szCs w:val="28"/>
              </w:rPr>
              <w:t>voalteragh</w:t>
            </w:r>
            <w:proofErr w:type="spellEnd"/>
            <w:r w:rsidRPr="003A5564">
              <w:rPr>
                <w:rFonts w:ascii="Garamond" w:hAnsi="Garamond"/>
                <w:sz w:val="28"/>
                <w:szCs w:val="28"/>
              </w:rPr>
              <w:t xml:space="preserve"> as </w:t>
            </w:r>
            <w:proofErr w:type="spellStart"/>
            <w:r w:rsidRPr="003A5564">
              <w:rPr>
                <w:rFonts w:ascii="Garamond" w:hAnsi="Garamond"/>
                <w:sz w:val="28"/>
                <w:szCs w:val="28"/>
              </w:rPr>
              <w:t>myrgeddyn</w:t>
            </w:r>
            <w:proofErr w:type="spellEnd"/>
            <w:r w:rsidRPr="003A5564">
              <w:rPr>
                <w:rFonts w:ascii="Garamond" w:hAnsi="Garamond"/>
                <w:sz w:val="28"/>
                <w:szCs w:val="28"/>
              </w:rPr>
              <w:t xml:space="preserve"> </w:t>
            </w:r>
            <w:proofErr w:type="spellStart"/>
            <w:r w:rsidRPr="003A5564">
              <w:rPr>
                <w:rFonts w:ascii="Garamond" w:hAnsi="Garamond"/>
                <w:sz w:val="28"/>
                <w:szCs w:val="28"/>
              </w:rPr>
              <w:t>nyn</w:t>
            </w:r>
            <w:proofErr w:type="spellEnd"/>
            <w:r w:rsidRPr="003A5564">
              <w:rPr>
                <w:rFonts w:ascii="Garamond" w:hAnsi="Garamond"/>
                <w:sz w:val="28"/>
                <w:szCs w:val="28"/>
              </w:rPr>
              <w:t xml:space="preserve"> </w:t>
            </w:r>
            <w:proofErr w:type="spellStart"/>
            <w:r w:rsidRPr="003A5564">
              <w:rPr>
                <w:rFonts w:ascii="Garamond" w:hAnsi="Garamond"/>
                <w:sz w:val="28"/>
                <w:szCs w:val="28"/>
              </w:rPr>
              <w:t>greeaghyn</w:t>
            </w:r>
            <w:proofErr w:type="spellEnd"/>
            <w:r w:rsidRPr="003A5564">
              <w:rPr>
                <w:rFonts w:ascii="Garamond" w:hAnsi="Garamond"/>
                <w:sz w:val="28"/>
                <w:szCs w:val="28"/>
              </w:rPr>
              <w:t xml:space="preserve"> </w:t>
            </w:r>
            <w:proofErr w:type="spellStart"/>
            <w:r w:rsidRPr="003A5564">
              <w:rPr>
                <w:rFonts w:ascii="Garamond" w:hAnsi="Garamond"/>
                <w:sz w:val="28"/>
                <w:szCs w:val="28"/>
              </w:rPr>
              <w:t>broagh</w:t>
            </w:r>
            <w:proofErr w:type="spellEnd"/>
            <w:r w:rsidRPr="003A5564">
              <w:rPr>
                <w:rFonts w:ascii="Garamond" w:hAnsi="Garamond"/>
                <w:sz w:val="28"/>
                <w:szCs w:val="28"/>
              </w:rPr>
              <w:t xml:space="preserve">. </w:t>
            </w:r>
            <w:proofErr w:type="spellStart"/>
            <w:r w:rsidRPr="003A5564">
              <w:rPr>
                <w:rFonts w:ascii="Garamond" w:hAnsi="Garamond"/>
                <w:sz w:val="28"/>
                <w:szCs w:val="28"/>
              </w:rPr>
              <w:t>Ta’n</w:t>
            </w:r>
            <w:proofErr w:type="spellEnd"/>
            <w:r w:rsidRPr="003A5564">
              <w:rPr>
                <w:rFonts w:ascii="Garamond" w:hAnsi="Garamond"/>
                <w:sz w:val="28"/>
                <w:szCs w:val="28"/>
              </w:rPr>
              <w:t xml:space="preserve"> </w:t>
            </w:r>
            <w:proofErr w:type="spellStart"/>
            <w:r w:rsidRPr="003A5564">
              <w:rPr>
                <w:rFonts w:ascii="Garamond" w:hAnsi="Garamond"/>
                <w:sz w:val="28"/>
                <w:szCs w:val="28"/>
              </w:rPr>
              <w:t>Jouyl</w:t>
            </w:r>
            <w:proofErr w:type="spellEnd"/>
            <w:r w:rsidRPr="003A5564">
              <w:rPr>
                <w:rFonts w:ascii="Garamond" w:hAnsi="Garamond"/>
                <w:sz w:val="28"/>
                <w:szCs w:val="28"/>
              </w:rPr>
              <w:t xml:space="preserve"> </w:t>
            </w:r>
            <w:proofErr w:type="spellStart"/>
            <w:r w:rsidRPr="003A5564">
              <w:rPr>
                <w:rFonts w:ascii="Garamond" w:hAnsi="Garamond"/>
                <w:sz w:val="28"/>
                <w:szCs w:val="28"/>
              </w:rPr>
              <w:t>ny</w:t>
            </w:r>
            <w:proofErr w:type="spellEnd"/>
            <w:r w:rsidRPr="003A5564">
              <w:rPr>
                <w:rFonts w:ascii="Garamond" w:hAnsi="Garamond"/>
                <w:sz w:val="28"/>
                <w:szCs w:val="28"/>
              </w:rPr>
              <w:t xml:space="preserve"> </w:t>
            </w:r>
            <w:proofErr w:type="spellStart"/>
            <w:r w:rsidRPr="003A5564">
              <w:rPr>
                <w:rFonts w:ascii="Garamond" w:hAnsi="Garamond"/>
                <w:sz w:val="28"/>
                <w:szCs w:val="28"/>
              </w:rPr>
              <w:t>voalteyr</w:t>
            </w:r>
            <w:proofErr w:type="spellEnd"/>
            <w:r w:rsidRPr="003A5564">
              <w:rPr>
                <w:rFonts w:ascii="Garamond" w:hAnsi="Garamond"/>
                <w:sz w:val="28"/>
                <w:szCs w:val="28"/>
              </w:rPr>
              <w:t xml:space="preserve"> as ta shin </w:t>
            </w:r>
            <w:proofErr w:type="spellStart"/>
            <w:r w:rsidRPr="003A5564">
              <w:rPr>
                <w:rFonts w:ascii="Garamond" w:hAnsi="Garamond"/>
                <w:sz w:val="28"/>
                <w:szCs w:val="28"/>
              </w:rPr>
              <w:t>beaghey</w:t>
            </w:r>
            <w:proofErr w:type="spellEnd"/>
            <w:r w:rsidRPr="003A5564">
              <w:rPr>
                <w:rFonts w:ascii="Garamond" w:hAnsi="Garamond"/>
                <w:sz w:val="28"/>
                <w:szCs w:val="28"/>
              </w:rPr>
              <w:t xml:space="preserve"> </w:t>
            </w:r>
            <w:proofErr w:type="spellStart"/>
            <w:r w:rsidRPr="003A5564">
              <w:rPr>
                <w:rFonts w:ascii="Garamond" w:hAnsi="Garamond"/>
                <w:sz w:val="28"/>
                <w:szCs w:val="28"/>
              </w:rPr>
              <w:t>ayns</w:t>
            </w:r>
            <w:proofErr w:type="spellEnd"/>
            <w:r w:rsidRPr="003A5564">
              <w:rPr>
                <w:rFonts w:ascii="Garamond" w:hAnsi="Garamond"/>
                <w:sz w:val="28"/>
                <w:szCs w:val="28"/>
              </w:rPr>
              <w:t xml:space="preserve"> </w:t>
            </w:r>
            <w:proofErr w:type="spellStart"/>
            <w:r w:rsidRPr="003A5564">
              <w:rPr>
                <w:rFonts w:ascii="Garamond" w:hAnsi="Garamond"/>
                <w:sz w:val="28"/>
                <w:szCs w:val="28"/>
              </w:rPr>
              <w:t>seihl</w:t>
            </w:r>
            <w:proofErr w:type="spellEnd"/>
            <w:r w:rsidRPr="003A5564">
              <w:rPr>
                <w:rFonts w:ascii="Garamond" w:hAnsi="Garamond"/>
                <w:sz w:val="28"/>
                <w:szCs w:val="28"/>
              </w:rPr>
              <w:t xml:space="preserve"> </w:t>
            </w:r>
            <w:proofErr w:type="spellStart"/>
            <w:r w:rsidRPr="003A5564">
              <w:rPr>
                <w:rFonts w:ascii="Garamond" w:hAnsi="Garamond"/>
                <w:sz w:val="28"/>
                <w:szCs w:val="28"/>
              </w:rPr>
              <w:t>moalteragh</w:t>
            </w:r>
            <w:proofErr w:type="spellEnd"/>
            <w:r w:rsidRPr="003A5564">
              <w:rPr>
                <w:rFonts w:ascii="Garamond" w:hAnsi="Garamond"/>
                <w:sz w:val="28"/>
                <w:szCs w:val="28"/>
              </w:rPr>
              <w:t xml:space="preserve">. As cha nee </w:t>
            </w:r>
            <w:proofErr w:type="spellStart"/>
            <w:r w:rsidRPr="003A5564">
              <w:rPr>
                <w:rFonts w:ascii="Garamond" w:hAnsi="Garamond"/>
                <w:sz w:val="28"/>
                <w:szCs w:val="28"/>
              </w:rPr>
              <w:t>leshtal</w:t>
            </w:r>
            <w:proofErr w:type="spellEnd"/>
            <w:r w:rsidRPr="003A5564">
              <w:rPr>
                <w:rFonts w:ascii="Garamond" w:hAnsi="Garamond"/>
                <w:sz w:val="28"/>
                <w:szCs w:val="28"/>
              </w:rPr>
              <w:t xml:space="preserve"> vees eh </w:t>
            </w:r>
            <w:proofErr w:type="spellStart"/>
            <w:r w:rsidRPr="003A5564">
              <w:rPr>
                <w:rFonts w:ascii="Garamond" w:hAnsi="Garamond"/>
                <w:sz w:val="28"/>
                <w:szCs w:val="28"/>
              </w:rPr>
              <w:t>dy</w:t>
            </w:r>
            <w:proofErr w:type="spellEnd"/>
            <w:r w:rsidRPr="003A5564">
              <w:rPr>
                <w:rFonts w:ascii="Garamond" w:hAnsi="Garamond"/>
                <w:sz w:val="28"/>
                <w:szCs w:val="28"/>
              </w:rPr>
              <w:t xml:space="preserve"> bee </w:t>
            </w:r>
            <w:proofErr w:type="spellStart"/>
            <w:r w:rsidRPr="003A5564">
              <w:rPr>
                <w:rFonts w:ascii="Garamond" w:hAnsi="Garamond"/>
                <w:sz w:val="28"/>
                <w:szCs w:val="28"/>
              </w:rPr>
              <w:t>barriaght</w:t>
            </w:r>
            <w:proofErr w:type="spellEnd"/>
            <w:r w:rsidRPr="003A5564">
              <w:rPr>
                <w:rFonts w:ascii="Garamond" w:hAnsi="Garamond"/>
                <w:sz w:val="28"/>
                <w:szCs w:val="28"/>
              </w:rPr>
              <w:t xml:space="preserve"> </w:t>
            </w:r>
            <w:proofErr w:type="spellStart"/>
            <w:r w:rsidRPr="003A5564">
              <w:rPr>
                <w:rFonts w:ascii="Garamond" w:hAnsi="Garamond"/>
                <w:sz w:val="28"/>
                <w:szCs w:val="28"/>
              </w:rPr>
              <w:t>goit</w:t>
            </w:r>
            <w:proofErr w:type="spellEnd"/>
            <w:r w:rsidRPr="003A5564">
              <w:rPr>
                <w:rFonts w:ascii="Garamond" w:hAnsi="Garamond"/>
                <w:sz w:val="28"/>
                <w:szCs w:val="28"/>
              </w:rPr>
              <w:t xml:space="preserve"> </w:t>
            </w:r>
            <w:proofErr w:type="spellStart"/>
            <w:r w:rsidRPr="003A5564">
              <w:rPr>
                <w:rFonts w:ascii="Garamond" w:hAnsi="Garamond"/>
                <w:sz w:val="28"/>
                <w:szCs w:val="28"/>
              </w:rPr>
              <w:t>orrin</w:t>
            </w:r>
            <w:proofErr w:type="spellEnd"/>
            <w:r w:rsidRPr="003A5564">
              <w:rPr>
                <w:rFonts w:ascii="Garamond" w:hAnsi="Garamond"/>
                <w:sz w:val="28"/>
                <w:szCs w:val="28"/>
              </w:rPr>
              <w:t xml:space="preserve"> </w:t>
            </w:r>
            <w:proofErr w:type="spellStart"/>
            <w:r w:rsidRPr="003A5564">
              <w:rPr>
                <w:rFonts w:ascii="Garamond" w:hAnsi="Garamond"/>
                <w:sz w:val="28"/>
                <w:szCs w:val="28"/>
              </w:rPr>
              <w:t>tra</w:t>
            </w:r>
            <w:proofErr w:type="spellEnd"/>
            <w:r w:rsidRPr="003A5564">
              <w:rPr>
                <w:rFonts w:ascii="Garamond" w:hAnsi="Garamond"/>
                <w:sz w:val="28"/>
                <w:szCs w:val="28"/>
              </w:rPr>
              <w:t xml:space="preserve"> ta goo Yee cur </w:t>
            </w:r>
            <w:proofErr w:type="spellStart"/>
            <w:r w:rsidRPr="003A5564">
              <w:rPr>
                <w:rFonts w:ascii="Garamond" w:hAnsi="Garamond"/>
                <w:sz w:val="28"/>
                <w:szCs w:val="28"/>
              </w:rPr>
              <w:t>raue</w:t>
            </w:r>
            <w:proofErr w:type="spellEnd"/>
            <w:r w:rsidRPr="003A5564">
              <w:rPr>
                <w:rFonts w:ascii="Garamond" w:hAnsi="Garamond"/>
                <w:sz w:val="28"/>
                <w:szCs w:val="28"/>
              </w:rPr>
              <w:t xml:space="preserve"> </w:t>
            </w:r>
            <w:proofErr w:type="spellStart"/>
            <w:r w:rsidRPr="003A5564">
              <w:rPr>
                <w:rFonts w:ascii="Garamond" w:hAnsi="Garamond"/>
                <w:sz w:val="28"/>
                <w:szCs w:val="28"/>
              </w:rPr>
              <w:t>dooin</w:t>
            </w:r>
            <w:proofErr w:type="spellEnd"/>
            <w:r w:rsidRPr="003A5564">
              <w:rPr>
                <w:rFonts w:ascii="Garamond" w:hAnsi="Garamond"/>
                <w:sz w:val="28"/>
                <w:szCs w:val="28"/>
              </w:rPr>
              <w:t xml:space="preserve">, </w:t>
            </w:r>
            <w:proofErr w:type="spellStart"/>
            <w:r w:rsidRPr="003A5564">
              <w:rPr>
                <w:rFonts w:ascii="Garamond" w:hAnsi="Garamond"/>
                <w:sz w:val="28"/>
                <w:szCs w:val="28"/>
              </w:rPr>
              <w:t>dyn</w:t>
            </w:r>
            <w:proofErr w:type="spellEnd"/>
            <w:r w:rsidRPr="003A5564">
              <w:rPr>
                <w:rFonts w:ascii="Garamond" w:hAnsi="Garamond"/>
                <w:sz w:val="28"/>
                <w:szCs w:val="28"/>
              </w:rPr>
              <w:t xml:space="preserve"> </w:t>
            </w:r>
            <w:proofErr w:type="spellStart"/>
            <w:r w:rsidRPr="003A5564">
              <w:rPr>
                <w:rFonts w:ascii="Garamond" w:hAnsi="Garamond"/>
                <w:sz w:val="28"/>
                <w:szCs w:val="28"/>
              </w:rPr>
              <w:t>sarey</w:t>
            </w:r>
            <w:proofErr w:type="spellEnd"/>
            <w:r w:rsidRPr="003A5564">
              <w:rPr>
                <w:rFonts w:ascii="Garamond" w:hAnsi="Garamond"/>
                <w:sz w:val="28"/>
                <w:szCs w:val="28"/>
              </w:rPr>
              <w:t xml:space="preserve"> </w:t>
            </w:r>
            <w:proofErr w:type="spellStart"/>
            <w:r w:rsidRPr="003A5564">
              <w:rPr>
                <w:rFonts w:ascii="Garamond" w:hAnsi="Garamond"/>
                <w:sz w:val="28"/>
                <w:szCs w:val="28"/>
              </w:rPr>
              <w:t>dy</w:t>
            </w:r>
            <w:proofErr w:type="spellEnd"/>
            <w:r w:rsidRPr="003A5564">
              <w:rPr>
                <w:rFonts w:ascii="Garamond" w:hAnsi="Garamond"/>
                <w:sz w:val="28"/>
                <w:szCs w:val="28"/>
              </w:rPr>
              <w:t xml:space="preserve"> </w:t>
            </w:r>
            <w:proofErr w:type="spellStart"/>
            <w:r w:rsidRPr="003A5564">
              <w:rPr>
                <w:rFonts w:ascii="Garamond" w:hAnsi="Garamond"/>
                <w:sz w:val="28"/>
                <w:szCs w:val="28"/>
              </w:rPr>
              <w:t>ve</w:t>
            </w:r>
            <w:proofErr w:type="spellEnd"/>
            <w:r w:rsidRPr="003A5564">
              <w:rPr>
                <w:rFonts w:ascii="Garamond" w:hAnsi="Garamond"/>
                <w:sz w:val="28"/>
                <w:szCs w:val="28"/>
              </w:rPr>
              <w:t xml:space="preserve"> </w:t>
            </w:r>
            <w:proofErr w:type="spellStart"/>
            <w:r w:rsidRPr="003A5564">
              <w:rPr>
                <w:rFonts w:ascii="Garamond" w:hAnsi="Garamond"/>
                <w:sz w:val="28"/>
                <w:szCs w:val="28"/>
              </w:rPr>
              <w:lastRenderedPageBreak/>
              <w:t>tastagh</w:t>
            </w:r>
            <w:proofErr w:type="spellEnd"/>
            <w:r w:rsidRPr="003A5564">
              <w:rPr>
                <w:rFonts w:ascii="Garamond" w:hAnsi="Garamond"/>
                <w:sz w:val="28"/>
                <w:szCs w:val="28"/>
              </w:rPr>
              <w:t xml:space="preserve"> as </w:t>
            </w:r>
            <w:proofErr w:type="spellStart"/>
            <w:r w:rsidRPr="003A5564">
              <w:rPr>
                <w:rFonts w:ascii="Garamond" w:hAnsi="Garamond"/>
                <w:sz w:val="28"/>
                <w:szCs w:val="28"/>
              </w:rPr>
              <w:t>dy</w:t>
            </w:r>
            <w:proofErr w:type="spellEnd"/>
            <w:r w:rsidRPr="003A5564">
              <w:rPr>
                <w:rFonts w:ascii="Garamond" w:hAnsi="Garamond"/>
                <w:sz w:val="28"/>
                <w:szCs w:val="28"/>
              </w:rPr>
              <w:t xml:space="preserve"> </w:t>
            </w:r>
            <w:proofErr w:type="spellStart"/>
            <w:r w:rsidRPr="003A5564">
              <w:rPr>
                <w:rFonts w:ascii="Garamond" w:hAnsi="Garamond"/>
                <w:sz w:val="28"/>
                <w:szCs w:val="28"/>
              </w:rPr>
              <w:t>hreshteil</w:t>
            </w:r>
            <w:proofErr w:type="spellEnd"/>
            <w:r w:rsidRPr="003A5564">
              <w:rPr>
                <w:rFonts w:ascii="Garamond" w:hAnsi="Garamond"/>
                <w:sz w:val="28"/>
                <w:szCs w:val="28"/>
              </w:rPr>
              <w:t xml:space="preserve"> er </w:t>
            </w:r>
            <w:proofErr w:type="spellStart"/>
            <w:r w:rsidRPr="003A5564">
              <w:rPr>
                <w:rFonts w:ascii="Garamond" w:hAnsi="Garamond"/>
                <w:sz w:val="28"/>
                <w:szCs w:val="28"/>
              </w:rPr>
              <w:t>cooney</w:t>
            </w:r>
            <w:proofErr w:type="spellEnd"/>
            <w:r w:rsidRPr="003A5564">
              <w:rPr>
                <w:rFonts w:ascii="Garamond" w:hAnsi="Garamond"/>
                <w:sz w:val="28"/>
                <w:szCs w:val="28"/>
              </w:rPr>
              <w:t xml:space="preserve"> as </w:t>
            </w:r>
            <w:proofErr w:type="spellStart"/>
            <w:r w:rsidRPr="003A5564">
              <w:rPr>
                <w:rFonts w:ascii="Garamond" w:hAnsi="Garamond"/>
                <w:sz w:val="28"/>
                <w:szCs w:val="28"/>
              </w:rPr>
              <w:t>foar</w:t>
            </w:r>
            <w:proofErr w:type="spellEnd"/>
            <w:r w:rsidRPr="003A5564">
              <w:rPr>
                <w:rFonts w:ascii="Garamond" w:hAnsi="Garamond"/>
                <w:sz w:val="28"/>
                <w:szCs w:val="28"/>
              </w:rPr>
              <w:t xml:space="preserve"> Yee. </w:t>
            </w:r>
          </w:p>
        </w:tc>
        <w:tc>
          <w:tcPr>
            <w:tcW w:w="3993" w:type="dxa"/>
          </w:tcPr>
          <w:p w14:paraId="2A189892" w14:textId="77777777" w:rsidR="00B55ABE" w:rsidRPr="004A277C" w:rsidRDefault="00B55AB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lastRenderedPageBreak/>
              <w:t>For Sin is very</w:t>
            </w:r>
            <w:r w:rsidRPr="004A277C">
              <w:rPr>
                <w:rFonts w:ascii="Garamond" w:hAnsi="Garamond" w:cs="Times New Roman"/>
                <w:sz w:val="28"/>
              </w:rPr>
              <w:t xml:space="preserve"> deceitful, </w:t>
            </w:r>
            <w:r w:rsidRPr="004A277C">
              <w:rPr>
                <w:rFonts w:ascii="Garamond" w:hAnsi="Garamond" w:cs="Times New Roman"/>
                <w:i/>
                <w:sz w:val="28"/>
              </w:rPr>
              <w:t>and so are our corrupt Hearts</w:t>
            </w:r>
            <w:r w:rsidR="002C617D" w:rsidRPr="002C617D">
              <w:rPr>
                <w:rFonts w:ascii="Garamond" w:hAnsi="Garamond" w:cs="Times New Roman"/>
                <w:sz w:val="28"/>
              </w:rPr>
              <w:t> ;</w:t>
            </w:r>
            <w:r w:rsidRPr="004A277C">
              <w:rPr>
                <w:rFonts w:ascii="Garamond" w:hAnsi="Garamond" w:cs="Times New Roman"/>
                <w:i/>
                <w:sz w:val="28"/>
              </w:rPr>
              <w:t xml:space="preserve"> the Devil is a</w:t>
            </w:r>
            <w:r w:rsidRPr="004A277C">
              <w:rPr>
                <w:rFonts w:ascii="Garamond" w:hAnsi="Garamond" w:cs="Times New Roman"/>
                <w:sz w:val="28"/>
              </w:rPr>
              <w:t xml:space="preserve"> Deceiver, </w:t>
            </w:r>
            <w:r w:rsidRPr="004A277C">
              <w:rPr>
                <w:rFonts w:ascii="Garamond" w:hAnsi="Garamond" w:cs="Times New Roman"/>
                <w:i/>
                <w:sz w:val="28"/>
              </w:rPr>
              <w:t>and we live in a</w:t>
            </w:r>
            <w:r w:rsidRPr="004A277C">
              <w:rPr>
                <w:rFonts w:ascii="Garamond" w:hAnsi="Garamond" w:cs="Times New Roman"/>
                <w:sz w:val="28"/>
              </w:rPr>
              <w:t xml:space="preserve"> deceitful </w:t>
            </w:r>
            <w:r w:rsidRPr="004A277C">
              <w:rPr>
                <w:rFonts w:ascii="Garamond" w:hAnsi="Garamond" w:cs="Times New Roman"/>
                <w:i/>
                <w:sz w:val="28"/>
              </w:rPr>
              <w:t>World</w:t>
            </w:r>
            <w:r>
              <w:rPr>
                <w:rFonts w:ascii="Garamond" w:hAnsi="Garamond" w:cs="Times New Roman"/>
                <w:i/>
                <w:sz w:val="28"/>
              </w:rPr>
              <w:t>,</w:t>
            </w:r>
            <w:r w:rsidRPr="004A277C">
              <w:rPr>
                <w:rFonts w:ascii="Garamond" w:hAnsi="Garamond" w:cs="Times New Roman"/>
                <w:i/>
                <w:sz w:val="28"/>
              </w:rPr>
              <w:t xml:space="preserve"> and it will be no Excuse that we are overcome, when the Word of God gives us Warning, commands us to watch and to depend upon God’s Help and Favour.</w:t>
            </w:r>
          </w:p>
        </w:tc>
        <w:tc>
          <w:tcPr>
            <w:tcW w:w="0" w:type="auto"/>
          </w:tcPr>
          <w:p w14:paraId="0CA1ED90" w14:textId="77777777" w:rsidR="00B55ABE" w:rsidRDefault="00B55ABE" w:rsidP="00DB60C3">
            <w:pPr>
              <w:pStyle w:val="ListParagraph"/>
              <w:ind w:left="0"/>
              <w:rPr>
                <w:rFonts w:ascii="Garamond" w:hAnsi="Garamond" w:cs="Times New Roman"/>
                <w:sz w:val="20"/>
                <w:szCs w:val="20"/>
              </w:rPr>
            </w:pPr>
            <w:r>
              <w:rPr>
                <w:rFonts w:ascii="Garamond" w:hAnsi="Garamond" w:cs="Times New Roman"/>
                <w:sz w:val="20"/>
                <w:szCs w:val="20"/>
              </w:rPr>
              <w:t>Heb. 3. 13.</w:t>
            </w:r>
          </w:p>
          <w:p w14:paraId="3B235C98" w14:textId="77777777" w:rsidR="00B55ABE" w:rsidRPr="00B55ABE" w:rsidRDefault="00B55ABE" w:rsidP="00DB60C3">
            <w:pPr>
              <w:pStyle w:val="ListParagraph"/>
              <w:ind w:left="0"/>
              <w:rPr>
                <w:rFonts w:ascii="Garamond" w:hAnsi="Garamond" w:cs="Times New Roman"/>
                <w:sz w:val="20"/>
                <w:szCs w:val="20"/>
              </w:rPr>
            </w:pPr>
            <w:r>
              <w:rPr>
                <w:rFonts w:ascii="Garamond" w:hAnsi="Garamond" w:cs="Times New Roman"/>
                <w:sz w:val="20"/>
                <w:szCs w:val="20"/>
              </w:rPr>
              <w:t>Jer. 17. 9.</w:t>
            </w:r>
          </w:p>
        </w:tc>
      </w:tr>
      <w:tr w:rsidR="00B55ABE" w:rsidRPr="004A277C" w14:paraId="551E4540" w14:textId="77777777" w:rsidTr="00D544E6">
        <w:tc>
          <w:tcPr>
            <w:tcW w:w="4111" w:type="dxa"/>
          </w:tcPr>
          <w:p w14:paraId="6C5F8399" w14:textId="77777777" w:rsidR="00B55ABE" w:rsidRPr="003A5564" w:rsidRDefault="00B55ABE" w:rsidP="00DB60C3">
            <w:pPr>
              <w:pStyle w:val="CM3"/>
              <w:widowControl/>
              <w:spacing w:line="240" w:lineRule="auto"/>
              <w:ind w:firstLine="227"/>
              <w:jc w:val="both"/>
              <w:rPr>
                <w:rFonts w:ascii="Garamond" w:hAnsi="Garamond"/>
                <w:sz w:val="28"/>
                <w:szCs w:val="28"/>
              </w:rPr>
            </w:pPr>
            <w:r w:rsidRPr="003A5564">
              <w:rPr>
                <w:rFonts w:ascii="Garamond" w:hAnsi="Garamond"/>
                <w:i/>
                <w:sz w:val="28"/>
                <w:szCs w:val="28"/>
              </w:rPr>
              <w:t>Q.</w:t>
            </w:r>
            <w:r w:rsidRPr="003A5564">
              <w:rPr>
                <w:rFonts w:ascii="Garamond" w:hAnsi="Garamond"/>
                <w:sz w:val="28"/>
                <w:szCs w:val="28"/>
              </w:rPr>
              <w:t xml:space="preserve"> </w:t>
            </w:r>
            <w:proofErr w:type="spellStart"/>
            <w:r w:rsidRPr="003A5564">
              <w:rPr>
                <w:rFonts w:ascii="Garamond" w:hAnsi="Garamond"/>
                <w:sz w:val="28"/>
                <w:szCs w:val="28"/>
              </w:rPr>
              <w:t>Cre’n</w:t>
            </w:r>
            <w:proofErr w:type="spellEnd"/>
            <w:r w:rsidRPr="003A5564">
              <w:rPr>
                <w:rFonts w:ascii="Garamond" w:hAnsi="Garamond"/>
                <w:sz w:val="28"/>
                <w:szCs w:val="28"/>
              </w:rPr>
              <w:t xml:space="preserve"> </w:t>
            </w:r>
            <w:proofErr w:type="spellStart"/>
            <w:r w:rsidRPr="003A5564">
              <w:rPr>
                <w:rFonts w:ascii="Garamond" w:hAnsi="Garamond"/>
                <w:sz w:val="28"/>
                <w:szCs w:val="28"/>
              </w:rPr>
              <w:t>aght</w:t>
            </w:r>
            <w:proofErr w:type="spellEnd"/>
            <w:r w:rsidRPr="003A5564">
              <w:rPr>
                <w:rFonts w:ascii="Garamond" w:hAnsi="Garamond"/>
                <w:sz w:val="28"/>
                <w:szCs w:val="28"/>
              </w:rPr>
              <w:t xml:space="preserve"> </w:t>
            </w:r>
            <w:proofErr w:type="spellStart"/>
            <w:r w:rsidRPr="003A5564">
              <w:rPr>
                <w:rFonts w:ascii="Garamond" w:hAnsi="Garamond"/>
                <w:sz w:val="28"/>
                <w:szCs w:val="28"/>
              </w:rPr>
              <w:t>shegin</w:t>
            </w:r>
            <w:proofErr w:type="spellEnd"/>
            <w:r w:rsidRPr="003A5564">
              <w:rPr>
                <w:rFonts w:ascii="Garamond" w:hAnsi="Garamond"/>
                <w:sz w:val="28"/>
                <w:szCs w:val="28"/>
              </w:rPr>
              <w:t xml:space="preserve"> da </w:t>
            </w:r>
            <w:proofErr w:type="spellStart"/>
            <w:r w:rsidRPr="003A5564">
              <w:rPr>
                <w:rFonts w:ascii="Garamond" w:hAnsi="Garamond"/>
                <w:sz w:val="28"/>
                <w:szCs w:val="28"/>
              </w:rPr>
              <w:t>Creestee</w:t>
            </w:r>
            <w:proofErr w:type="spellEnd"/>
            <w:r w:rsidRPr="003A5564">
              <w:rPr>
                <w:rFonts w:ascii="Garamond" w:hAnsi="Garamond"/>
                <w:sz w:val="28"/>
                <w:szCs w:val="28"/>
              </w:rPr>
              <w:t xml:space="preserve"> </w:t>
            </w:r>
            <w:proofErr w:type="spellStart"/>
            <w:r w:rsidRPr="003A5564">
              <w:rPr>
                <w:rFonts w:ascii="Garamond" w:hAnsi="Garamond"/>
                <w:i/>
                <w:sz w:val="28"/>
                <w:szCs w:val="28"/>
              </w:rPr>
              <w:t>arrey</w:t>
            </w:r>
            <w:proofErr w:type="spellEnd"/>
            <w:r w:rsidRPr="003A5564">
              <w:rPr>
                <w:rFonts w:ascii="Garamond" w:hAnsi="Garamond"/>
                <w:i/>
                <w:sz w:val="28"/>
                <w:szCs w:val="28"/>
              </w:rPr>
              <w:t xml:space="preserve"> y </w:t>
            </w:r>
            <w:proofErr w:type="spellStart"/>
            <w:r w:rsidRPr="003A5564">
              <w:rPr>
                <w:rFonts w:ascii="Garamond" w:hAnsi="Garamond"/>
                <w:i/>
                <w:sz w:val="28"/>
                <w:szCs w:val="28"/>
              </w:rPr>
              <w:t>reall</w:t>
            </w:r>
            <w:proofErr w:type="spellEnd"/>
            <w:r w:rsidRPr="003A5564">
              <w:rPr>
                <w:rFonts w:ascii="Garamond" w:hAnsi="Garamond"/>
                <w:sz w:val="28"/>
                <w:szCs w:val="28"/>
              </w:rPr>
              <w:t xml:space="preserve"> harish </w:t>
            </w:r>
            <w:proofErr w:type="spellStart"/>
            <w:r w:rsidRPr="003A5564">
              <w:rPr>
                <w:rFonts w:ascii="Garamond" w:hAnsi="Garamond"/>
                <w:sz w:val="28"/>
                <w:szCs w:val="28"/>
              </w:rPr>
              <w:t>hene</w:t>
            </w:r>
            <w:proofErr w:type="spellEnd"/>
            <w:r w:rsidR="002C617D" w:rsidRPr="002C617D">
              <w:rPr>
                <w:rFonts w:ascii="Garamond" w:hAnsi="Garamond"/>
                <w:i/>
                <w:sz w:val="28"/>
                <w:szCs w:val="28"/>
              </w:rPr>
              <w:t> </w:t>
            </w:r>
            <w:r w:rsidR="00C57BF1" w:rsidRPr="00C57BF1">
              <w:rPr>
                <w:rFonts w:ascii="Garamond" w:hAnsi="Garamond"/>
                <w:sz w:val="28"/>
                <w:szCs w:val="28"/>
              </w:rPr>
              <w:t>?</w:t>
            </w:r>
            <w:r w:rsidRPr="003A5564">
              <w:rPr>
                <w:rFonts w:ascii="Garamond" w:hAnsi="Garamond"/>
                <w:sz w:val="28"/>
                <w:szCs w:val="28"/>
              </w:rPr>
              <w:t xml:space="preserve"> </w:t>
            </w:r>
          </w:p>
        </w:tc>
        <w:tc>
          <w:tcPr>
            <w:tcW w:w="3993" w:type="dxa"/>
          </w:tcPr>
          <w:p w14:paraId="27486431" w14:textId="77777777" w:rsidR="00B55ABE" w:rsidRPr="004A277C" w:rsidRDefault="00B55ABE"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Q. </w:t>
            </w:r>
            <w:r w:rsidRPr="004A277C">
              <w:rPr>
                <w:rFonts w:ascii="Garamond" w:hAnsi="Garamond" w:cs="Times New Roman"/>
                <w:i/>
                <w:sz w:val="28"/>
              </w:rPr>
              <w:t>How must a Christian</w:t>
            </w:r>
            <w:r w:rsidRPr="004A277C">
              <w:rPr>
                <w:rFonts w:ascii="Garamond" w:hAnsi="Garamond" w:cs="Times New Roman"/>
                <w:sz w:val="28"/>
              </w:rPr>
              <w:t xml:space="preserve"> watch over himself</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1F387CF3" w14:textId="77777777" w:rsidR="00B55ABE" w:rsidRPr="004A277C" w:rsidRDefault="00B55ABE" w:rsidP="00DB60C3">
            <w:pPr>
              <w:pStyle w:val="ListParagraph"/>
              <w:ind w:left="0"/>
              <w:rPr>
                <w:rFonts w:ascii="Garamond" w:hAnsi="Garamond" w:cs="Times New Roman"/>
                <w:sz w:val="20"/>
                <w:szCs w:val="20"/>
              </w:rPr>
            </w:pPr>
          </w:p>
        </w:tc>
      </w:tr>
      <w:tr w:rsidR="00B55ABE" w:rsidRPr="004A277C" w14:paraId="71F5CCC2" w14:textId="77777777" w:rsidTr="00D544E6">
        <w:tc>
          <w:tcPr>
            <w:tcW w:w="4111" w:type="dxa"/>
          </w:tcPr>
          <w:p w14:paraId="05539354" w14:textId="77777777" w:rsidR="00B55ABE" w:rsidRPr="003A5564" w:rsidRDefault="00B55ABE" w:rsidP="00DB60C3">
            <w:pPr>
              <w:pStyle w:val="Default"/>
              <w:widowControl/>
              <w:ind w:firstLine="227"/>
              <w:jc w:val="both"/>
              <w:rPr>
                <w:rFonts w:ascii="Garamond" w:hAnsi="Garamond"/>
                <w:sz w:val="28"/>
                <w:szCs w:val="28"/>
              </w:rPr>
            </w:pPr>
            <w:r w:rsidRPr="003A5564">
              <w:rPr>
                <w:rFonts w:ascii="Garamond" w:hAnsi="Garamond"/>
                <w:i/>
                <w:color w:val="auto"/>
                <w:sz w:val="28"/>
                <w:szCs w:val="28"/>
              </w:rPr>
              <w:t xml:space="preserve">A. </w:t>
            </w:r>
            <w:proofErr w:type="spellStart"/>
            <w:r w:rsidRPr="003A5564">
              <w:rPr>
                <w:rFonts w:ascii="Garamond" w:hAnsi="Garamond"/>
                <w:color w:val="auto"/>
                <w:sz w:val="28"/>
                <w:szCs w:val="28"/>
              </w:rPr>
              <w:t>Shegin</w:t>
            </w:r>
            <w:proofErr w:type="spellEnd"/>
            <w:r w:rsidRPr="003A5564">
              <w:rPr>
                <w:rFonts w:ascii="Garamond" w:hAnsi="Garamond"/>
                <w:color w:val="auto"/>
                <w:sz w:val="28"/>
                <w:szCs w:val="28"/>
              </w:rPr>
              <w:t xml:space="preserve"> da e </w:t>
            </w:r>
            <w:proofErr w:type="spellStart"/>
            <w:r w:rsidRPr="003A5564">
              <w:rPr>
                <w:rFonts w:ascii="Garamond" w:hAnsi="Garamond"/>
                <w:color w:val="auto"/>
                <w:sz w:val="28"/>
                <w:szCs w:val="28"/>
              </w:rPr>
              <w:t>chree</w:t>
            </w:r>
            <w:proofErr w:type="spellEnd"/>
            <w:r w:rsidRPr="003A5564">
              <w:rPr>
                <w:rFonts w:ascii="Garamond" w:hAnsi="Garamond"/>
                <w:color w:val="auto"/>
                <w:sz w:val="28"/>
                <w:szCs w:val="28"/>
              </w:rPr>
              <w:t xml:space="preserve"> y </w:t>
            </w:r>
            <w:proofErr w:type="spellStart"/>
            <w:r w:rsidRPr="003A5564">
              <w:rPr>
                <w:rFonts w:ascii="Garamond" w:hAnsi="Garamond"/>
                <w:color w:val="auto"/>
                <w:sz w:val="28"/>
                <w:szCs w:val="28"/>
              </w:rPr>
              <w:t>reall</w:t>
            </w:r>
            <w:proofErr w:type="spellEnd"/>
            <w:r w:rsidRPr="003A5564">
              <w:rPr>
                <w:rFonts w:ascii="Garamond" w:hAnsi="Garamond"/>
                <w:color w:val="auto"/>
                <w:sz w:val="28"/>
                <w:szCs w:val="28"/>
              </w:rPr>
              <w:t xml:space="preserve">, son </w:t>
            </w:r>
            <w:proofErr w:type="spellStart"/>
            <w:r w:rsidRPr="003A5564">
              <w:rPr>
                <w:rFonts w:ascii="Garamond" w:hAnsi="Garamond"/>
                <w:i/>
                <w:color w:val="auto"/>
                <w:sz w:val="28"/>
                <w:szCs w:val="28"/>
              </w:rPr>
              <w:t>veih</w:t>
            </w:r>
            <w:proofErr w:type="spellEnd"/>
            <w:r w:rsidRPr="003A5564">
              <w:rPr>
                <w:rFonts w:ascii="Garamond" w:hAnsi="Garamond"/>
                <w:i/>
                <w:color w:val="auto"/>
                <w:sz w:val="28"/>
                <w:szCs w:val="28"/>
              </w:rPr>
              <w:t xml:space="preserve"> ta </w:t>
            </w:r>
            <w:proofErr w:type="spellStart"/>
            <w:r w:rsidRPr="003A5564">
              <w:rPr>
                <w:rFonts w:ascii="Garamond" w:hAnsi="Garamond"/>
                <w:i/>
                <w:color w:val="auto"/>
                <w:sz w:val="28"/>
                <w:szCs w:val="28"/>
              </w:rPr>
              <w:t>dy</w:t>
            </w:r>
            <w:proofErr w:type="spellEnd"/>
            <w:r w:rsidRPr="003A5564">
              <w:rPr>
                <w:rFonts w:ascii="Garamond" w:hAnsi="Garamond"/>
                <w:i/>
                <w:color w:val="auto"/>
                <w:sz w:val="28"/>
                <w:szCs w:val="28"/>
              </w:rPr>
              <w:t xml:space="preserve"> </w:t>
            </w:r>
            <w:proofErr w:type="spellStart"/>
            <w:r w:rsidRPr="003A5564">
              <w:rPr>
                <w:rFonts w:ascii="Garamond" w:hAnsi="Garamond"/>
                <w:i/>
                <w:color w:val="auto"/>
                <w:sz w:val="28"/>
                <w:szCs w:val="28"/>
              </w:rPr>
              <w:t>chooilley</w:t>
            </w:r>
            <w:proofErr w:type="spellEnd"/>
            <w:r w:rsidRPr="003A5564">
              <w:rPr>
                <w:rFonts w:ascii="Garamond" w:hAnsi="Garamond"/>
                <w:i/>
                <w:color w:val="auto"/>
                <w:sz w:val="28"/>
                <w:szCs w:val="28"/>
              </w:rPr>
              <w:t xml:space="preserve"> </w:t>
            </w:r>
            <w:proofErr w:type="spellStart"/>
            <w:r w:rsidRPr="003A5564">
              <w:rPr>
                <w:rFonts w:ascii="Garamond" w:hAnsi="Garamond"/>
                <w:i/>
                <w:color w:val="auto"/>
                <w:sz w:val="28"/>
                <w:szCs w:val="28"/>
              </w:rPr>
              <w:t>olk</w:t>
            </w:r>
            <w:proofErr w:type="spellEnd"/>
            <w:r w:rsidRPr="003A5564">
              <w:rPr>
                <w:rFonts w:ascii="Garamond" w:hAnsi="Garamond"/>
                <w:i/>
                <w:color w:val="auto"/>
                <w:sz w:val="28"/>
                <w:szCs w:val="28"/>
              </w:rPr>
              <w:t xml:space="preserve"> </w:t>
            </w:r>
            <w:proofErr w:type="spellStart"/>
            <w:r w:rsidRPr="003A5564">
              <w:rPr>
                <w:rFonts w:ascii="Garamond" w:hAnsi="Garamond"/>
                <w:i/>
                <w:color w:val="auto"/>
                <w:sz w:val="28"/>
                <w:szCs w:val="28"/>
              </w:rPr>
              <w:t>cheet</w:t>
            </w:r>
            <w:proofErr w:type="spellEnd"/>
            <w:r w:rsidRPr="003A5564">
              <w:rPr>
                <w:rFonts w:ascii="Garamond" w:hAnsi="Garamond"/>
                <w:color w:val="auto"/>
                <w:sz w:val="28"/>
                <w:szCs w:val="28"/>
              </w:rPr>
              <w:t xml:space="preserve">. </w:t>
            </w:r>
          </w:p>
        </w:tc>
        <w:tc>
          <w:tcPr>
            <w:tcW w:w="3993" w:type="dxa"/>
          </w:tcPr>
          <w:p w14:paraId="7247A048" w14:textId="77777777" w:rsidR="00B55ABE" w:rsidRPr="004A277C" w:rsidRDefault="00B55ABE"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A. </w:t>
            </w:r>
            <w:r w:rsidRPr="004A277C">
              <w:rPr>
                <w:rFonts w:ascii="Garamond" w:hAnsi="Garamond" w:cs="Times New Roman"/>
                <w:i/>
                <w:sz w:val="28"/>
              </w:rPr>
              <w:t>You must</w:t>
            </w:r>
            <w:r w:rsidRPr="004A277C">
              <w:rPr>
                <w:rFonts w:ascii="Garamond" w:hAnsi="Garamond" w:cs="Times New Roman"/>
                <w:sz w:val="28"/>
              </w:rPr>
              <w:t xml:space="preserve"> watch </w:t>
            </w:r>
            <w:r w:rsidRPr="004A277C">
              <w:rPr>
                <w:rFonts w:ascii="Garamond" w:hAnsi="Garamond" w:cs="Times New Roman"/>
                <w:i/>
                <w:sz w:val="28"/>
              </w:rPr>
              <w:t>over your Heart,</w:t>
            </w:r>
            <w:r w:rsidRPr="004A277C">
              <w:rPr>
                <w:rFonts w:ascii="Garamond" w:hAnsi="Garamond" w:cs="Times New Roman"/>
                <w:sz w:val="28"/>
              </w:rPr>
              <w:t xml:space="preserve"> from whence all Evil </w:t>
            </w:r>
            <w:proofErr w:type="spellStart"/>
            <w:r w:rsidRPr="004A277C">
              <w:rPr>
                <w:rFonts w:ascii="Garamond" w:hAnsi="Garamond" w:cs="Times New Roman"/>
                <w:sz w:val="28"/>
              </w:rPr>
              <w:t>proceedeth</w:t>
            </w:r>
            <w:proofErr w:type="spellEnd"/>
            <w:r w:rsidRPr="004A277C">
              <w:rPr>
                <w:rFonts w:ascii="Garamond" w:hAnsi="Garamond" w:cs="Times New Roman"/>
                <w:sz w:val="28"/>
              </w:rPr>
              <w:t>.</w:t>
            </w:r>
          </w:p>
        </w:tc>
        <w:tc>
          <w:tcPr>
            <w:tcW w:w="0" w:type="auto"/>
          </w:tcPr>
          <w:p w14:paraId="40DCCEC9" w14:textId="77777777" w:rsidR="00B55ABE" w:rsidRPr="004A277C" w:rsidRDefault="00B55ABE" w:rsidP="00DB60C3">
            <w:pPr>
              <w:pStyle w:val="ListParagraph"/>
              <w:ind w:left="0"/>
              <w:rPr>
                <w:rFonts w:ascii="Garamond" w:hAnsi="Garamond" w:cs="Times New Roman"/>
                <w:sz w:val="20"/>
                <w:szCs w:val="20"/>
              </w:rPr>
            </w:pPr>
            <w:r>
              <w:rPr>
                <w:rFonts w:ascii="Garamond" w:hAnsi="Garamond" w:cs="Times New Roman"/>
                <w:sz w:val="20"/>
                <w:szCs w:val="20"/>
              </w:rPr>
              <w:t>Matt. 15. 19.</w:t>
            </w:r>
          </w:p>
        </w:tc>
      </w:tr>
      <w:tr w:rsidR="00B55ABE" w:rsidRPr="004A277C" w14:paraId="1CB4D9A1" w14:textId="77777777" w:rsidTr="00D544E6">
        <w:tc>
          <w:tcPr>
            <w:tcW w:w="4111" w:type="dxa"/>
          </w:tcPr>
          <w:p w14:paraId="7DBD2336" w14:textId="77777777" w:rsidR="00B55ABE" w:rsidRPr="003A5564" w:rsidRDefault="00B55ABE" w:rsidP="00DB60C3">
            <w:pPr>
              <w:pStyle w:val="Default"/>
              <w:widowControl/>
              <w:ind w:firstLine="227"/>
              <w:jc w:val="both"/>
              <w:rPr>
                <w:rFonts w:ascii="Garamond" w:hAnsi="Garamond"/>
                <w:sz w:val="28"/>
                <w:szCs w:val="28"/>
              </w:rPr>
            </w:pPr>
            <w:proofErr w:type="spellStart"/>
            <w:r w:rsidRPr="003A5564">
              <w:rPr>
                <w:rFonts w:ascii="Garamond" w:hAnsi="Garamond"/>
                <w:color w:val="auto"/>
                <w:sz w:val="28"/>
                <w:szCs w:val="28"/>
              </w:rPr>
              <w:t>Tra</w:t>
            </w:r>
            <w:proofErr w:type="spellEnd"/>
            <w:r w:rsidRPr="003A5564">
              <w:rPr>
                <w:rFonts w:ascii="Garamond" w:hAnsi="Garamond"/>
                <w:color w:val="auto"/>
                <w:sz w:val="28"/>
                <w:szCs w:val="28"/>
              </w:rPr>
              <w:t xml:space="preserve"> ta </w:t>
            </w:r>
            <w:proofErr w:type="spellStart"/>
            <w:r w:rsidRPr="003A5564">
              <w:rPr>
                <w:rFonts w:ascii="Garamond" w:hAnsi="Garamond"/>
                <w:color w:val="auto"/>
                <w:sz w:val="28"/>
                <w:szCs w:val="28"/>
              </w:rPr>
              <w:t>smooinaghtyn</w:t>
            </w:r>
            <w:proofErr w:type="spellEnd"/>
            <w:r w:rsidRPr="003A5564">
              <w:rPr>
                <w:rFonts w:ascii="Garamond" w:hAnsi="Garamond"/>
                <w:color w:val="auto"/>
                <w:sz w:val="28"/>
                <w:szCs w:val="28"/>
              </w:rPr>
              <w:t xml:space="preserve"> as </w:t>
            </w:r>
            <w:proofErr w:type="spellStart"/>
            <w:r w:rsidRPr="003A5564">
              <w:rPr>
                <w:rFonts w:ascii="Garamond" w:hAnsi="Garamond"/>
                <w:color w:val="auto"/>
                <w:sz w:val="28"/>
                <w:szCs w:val="28"/>
              </w:rPr>
              <w:t>yeareeyn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niau-lowal</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cheet</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ayn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vod</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oo</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shassoo</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ny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noi</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choud</w:t>
            </w:r>
            <w:proofErr w:type="spellEnd"/>
            <w:r w:rsidRPr="003A5564">
              <w:rPr>
                <w:rFonts w:ascii="Garamond" w:hAnsi="Garamond"/>
                <w:color w:val="auto"/>
                <w:sz w:val="28"/>
                <w:szCs w:val="28"/>
              </w:rPr>
              <w:t xml:space="preserve"> as </w:t>
            </w:r>
            <w:proofErr w:type="spellStart"/>
            <w:r w:rsidRPr="003A5564">
              <w:rPr>
                <w:rFonts w:ascii="Garamond" w:hAnsi="Garamond"/>
                <w:color w:val="auto"/>
                <w:sz w:val="28"/>
                <w:szCs w:val="28"/>
              </w:rPr>
              <w:t>te</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ayns</w:t>
            </w:r>
            <w:proofErr w:type="spellEnd"/>
            <w:r w:rsidRPr="003A5564">
              <w:rPr>
                <w:rFonts w:ascii="Garamond" w:hAnsi="Garamond"/>
                <w:color w:val="auto"/>
                <w:sz w:val="28"/>
                <w:szCs w:val="28"/>
              </w:rPr>
              <w:t xml:space="preserve"> y </w:t>
            </w:r>
            <w:proofErr w:type="spellStart"/>
            <w:r w:rsidRPr="003A5564">
              <w:rPr>
                <w:rFonts w:ascii="Garamond" w:hAnsi="Garamond"/>
                <w:color w:val="auto"/>
                <w:sz w:val="28"/>
                <w:szCs w:val="28"/>
              </w:rPr>
              <w:t>phooar</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ayd</w:t>
            </w:r>
            <w:proofErr w:type="spellEnd"/>
            <w:r w:rsidRPr="003A5564">
              <w:rPr>
                <w:rFonts w:ascii="Garamond" w:hAnsi="Garamond"/>
                <w:color w:val="auto"/>
                <w:sz w:val="28"/>
                <w:szCs w:val="28"/>
              </w:rPr>
              <w:t xml:space="preserve">, as </w:t>
            </w:r>
            <w:proofErr w:type="spellStart"/>
            <w:r w:rsidRPr="003A5564">
              <w:rPr>
                <w:rFonts w:ascii="Garamond" w:hAnsi="Garamond"/>
                <w:color w:val="auto"/>
                <w:sz w:val="28"/>
                <w:szCs w:val="28"/>
              </w:rPr>
              <w:t>roish</w:t>
            </w:r>
            <w:proofErr w:type="spellEnd"/>
            <w:r w:rsidRPr="003A5564">
              <w:rPr>
                <w:rFonts w:ascii="Garamond" w:hAnsi="Garamond"/>
                <w:color w:val="auto"/>
                <w:sz w:val="28"/>
                <w:szCs w:val="28"/>
              </w:rPr>
              <w:t xml:space="preserve"> my </w:t>
            </w:r>
            <w:proofErr w:type="spellStart"/>
            <w:r w:rsidRPr="003A5564">
              <w:rPr>
                <w:rFonts w:ascii="Garamond" w:hAnsi="Garamond"/>
                <w:color w:val="auto"/>
                <w:sz w:val="28"/>
                <w:szCs w:val="28"/>
              </w:rPr>
              <w:t>gou</w:t>
            </w:r>
            <w:proofErr w:type="spellEnd"/>
            <w:r w:rsidRPr="003A5564">
              <w:rPr>
                <w:rFonts w:ascii="Garamond" w:hAnsi="Garamond"/>
                <w:color w:val="auto"/>
                <w:sz w:val="28"/>
                <w:szCs w:val="28"/>
              </w:rPr>
              <w:t xml:space="preserve"> ad </w:t>
            </w:r>
            <w:proofErr w:type="spellStart"/>
            <w:r w:rsidRPr="003A5564">
              <w:rPr>
                <w:rFonts w:ascii="Garamond" w:hAnsi="Garamond"/>
                <w:color w:val="auto"/>
                <w:sz w:val="28"/>
                <w:szCs w:val="28"/>
              </w:rPr>
              <w:t>rour</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fraue</w:t>
            </w:r>
            <w:proofErr w:type="spellEnd"/>
            <w:r w:rsidRPr="003A5564">
              <w:rPr>
                <w:rFonts w:ascii="Garamond" w:hAnsi="Garamond"/>
                <w:color w:val="auto"/>
                <w:sz w:val="28"/>
                <w:szCs w:val="28"/>
              </w:rPr>
              <w:t>.</w:t>
            </w:r>
          </w:p>
        </w:tc>
        <w:tc>
          <w:tcPr>
            <w:tcW w:w="3993" w:type="dxa"/>
          </w:tcPr>
          <w:p w14:paraId="5BFCCED1" w14:textId="77777777" w:rsidR="00B55ABE" w:rsidRPr="004A277C" w:rsidRDefault="00B55AB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That when unlawful Thoughts and Desires come into it, you may resist them, while it is in your Power, and before they take too deep Root.</w:t>
            </w:r>
          </w:p>
        </w:tc>
        <w:tc>
          <w:tcPr>
            <w:tcW w:w="0" w:type="auto"/>
          </w:tcPr>
          <w:p w14:paraId="0C97200A" w14:textId="77777777" w:rsidR="00B55ABE" w:rsidRPr="004A277C" w:rsidRDefault="00B55ABE" w:rsidP="00DB60C3">
            <w:pPr>
              <w:pStyle w:val="ListParagraph"/>
              <w:ind w:left="0"/>
              <w:rPr>
                <w:rFonts w:ascii="Garamond" w:hAnsi="Garamond" w:cs="Times New Roman"/>
                <w:i/>
                <w:sz w:val="20"/>
                <w:szCs w:val="20"/>
              </w:rPr>
            </w:pPr>
          </w:p>
        </w:tc>
      </w:tr>
      <w:tr w:rsidR="00B55ABE" w:rsidRPr="004A277C" w14:paraId="230E1DA9" w14:textId="77777777" w:rsidTr="00D544E6">
        <w:tc>
          <w:tcPr>
            <w:tcW w:w="4111" w:type="dxa"/>
          </w:tcPr>
          <w:p w14:paraId="610DBF97" w14:textId="77777777" w:rsidR="00B55ABE" w:rsidRPr="003A5564" w:rsidRDefault="00B55ABE" w:rsidP="00DB60C3">
            <w:pPr>
              <w:pStyle w:val="Default"/>
              <w:widowControl/>
              <w:ind w:firstLine="227"/>
              <w:jc w:val="both"/>
              <w:rPr>
                <w:rFonts w:ascii="Garamond" w:hAnsi="Garamond"/>
                <w:sz w:val="28"/>
                <w:szCs w:val="28"/>
              </w:rPr>
            </w:pPr>
            <w:r w:rsidRPr="003A5564">
              <w:rPr>
                <w:rFonts w:ascii="Garamond" w:hAnsi="Garamond"/>
                <w:color w:val="auto"/>
                <w:sz w:val="28"/>
                <w:szCs w:val="28"/>
              </w:rPr>
              <w:t xml:space="preserve">As </w:t>
            </w:r>
            <w:proofErr w:type="spellStart"/>
            <w:r w:rsidRPr="003A5564">
              <w:rPr>
                <w:rFonts w:ascii="Garamond" w:hAnsi="Garamond"/>
                <w:color w:val="auto"/>
                <w:sz w:val="28"/>
                <w:szCs w:val="28"/>
              </w:rPr>
              <w:t>tra</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ver</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Spyrryd</w:t>
            </w:r>
            <w:proofErr w:type="spellEnd"/>
            <w:r w:rsidRPr="003A5564">
              <w:rPr>
                <w:rFonts w:ascii="Garamond" w:hAnsi="Garamond"/>
                <w:color w:val="auto"/>
                <w:sz w:val="28"/>
                <w:szCs w:val="28"/>
              </w:rPr>
              <w:t xml:space="preserve"> Yee </w:t>
            </w:r>
            <w:proofErr w:type="spellStart"/>
            <w:r w:rsidRPr="003A5564">
              <w:rPr>
                <w:rFonts w:ascii="Garamond" w:hAnsi="Garamond"/>
                <w:color w:val="auto"/>
                <w:sz w:val="28"/>
                <w:szCs w:val="28"/>
              </w:rPr>
              <w:t>yeareeyn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mie</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ayns</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dt’aigney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jean </w:t>
            </w:r>
            <w:proofErr w:type="spellStart"/>
            <w:r w:rsidRPr="003A5564">
              <w:rPr>
                <w:rFonts w:ascii="Garamond" w:hAnsi="Garamond"/>
                <w:color w:val="auto"/>
                <w:sz w:val="28"/>
                <w:szCs w:val="28"/>
              </w:rPr>
              <w:t>oo</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gennal</w:t>
            </w:r>
            <w:proofErr w:type="spellEnd"/>
            <w:r w:rsidRPr="003A5564">
              <w:rPr>
                <w:rFonts w:ascii="Garamond" w:hAnsi="Garamond"/>
                <w:color w:val="auto"/>
                <w:sz w:val="28"/>
                <w:szCs w:val="28"/>
              </w:rPr>
              <w:t xml:space="preserve"> y </w:t>
            </w:r>
            <w:proofErr w:type="spellStart"/>
            <w:r w:rsidRPr="003A5564">
              <w:rPr>
                <w:rFonts w:ascii="Garamond" w:hAnsi="Garamond"/>
                <w:color w:val="auto"/>
                <w:sz w:val="28"/>
                <w:szCs w:val="28"/>
              </w:rPr>
              <w:t>ghoal</w:t>
            </w:r>
            <w:proofErr w:type="spellEnd"/>
            <w:r w:rsidRPr="003A5564">
              <w:rPr>
                <w:rFonts w:ascii="Garamond" w:hAnsi="Garamond"/>
                <w:color w:val="auto"/>
                <w:sz w:val="28"/>
                <w:szCs w:val="28"/>
              </w:rPr>
              <w:t xml:space="preserve"> as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cree-oil </w:t>
            </w:r>
            <w:proofErr w:type="spellStart"/>
            <w:r w:rsidRPr="003A5564">
              <w:rPr>
                <w:rFonts w:ascii="Garamond" w:hAnsi="Garamond"/>
                <w:color w:val="auto"/>
                <w:sz w:val="28"/>
                <w:szCs w:val="28"/>
              </w:rPr>
              <w:t>geyrt</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orroo</w:t>
            </w:r>
            <w:proofErr w:type="spellEnd"/>
            <w:r w:rsidRPr="003A5564">
              <w:rPr>
                <w:rFonts w:ascii="Garamond" w:hAnsi="Garamond"/>
                <w:color w:val="auto"/>
                <w:sz w:val="28"/>
                <w:szCs w:val="28"/>
              </w:rPr>
              <w:t xml:space="preserve">. </w:t>
            </w:r>
          </w:p>
        </w:tc>
        <w:tc>
          <w:tcPr>
            <w:tcW w:w="3993" w:type="dxa"/>
          </w:tcPr>
          <w:p w14:paraId="677BF658" w14:textId="77777777" w:rsidR="00B55ABE" w:rsidRPr="004A277C" w:rsidRDefault="00B55AB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And that when the Spirit of God puts into your Mind good Desires, you may gladly receive, and heartily follow them.</w:t>
            </w:r>
            <w:r w:rsidRPr="004A277C">
              <w:rPr>
                <w:rFonts w:ascii="Garamond" w:hAnsi="Garamond" w:cs="Times New Roman"/>
                <w:sz w:val="28"/>
              </w:rPr>
              <w:t xml:space="preserve"> </w:t>
            </w:r>
          </w:p>
        </w:tc>
        <w:tc>
          <w:tcPr>
            <w:tcW w:w="0" w:type="auto"/>
          </w:tcPr>
          <w:p w14:paraId="19A67CCA" w14:textId="77777777" w:rsidR="00B55ABE" w:rsidRPr="004A277C" w:rsidRDefault="00B55ABE" w:rsidP="00DB60C3">
            <w:pPr>
              <w:pStyle w:val="ListParagraph"/>
              <w:ind w:left="0"/>
              <w:rPr>
                <w:rFonts w:ascii="Garamond" w:hAnsi="Garamond" w:cs="Times New Roman"/>
                <w:i/>
                <w:sz w:val="20"/>
                <w:szCs w:val="20"/>
              </w:rPr>
            </w:pPr>
          </w:p>
        </w:tc>
      </w:tr>
      <w:tr w:rsidR="00B55ABE" w:rsidRPr="004A277C" w14:paraId="1E314172" w14:textId="77777777" w:rsidTr="00D544E6">
        <w:tc>
          <w:tcPr>
            <w:tcW w:w="4111" w:type="dxa"/>
          </w:tcPr>
          <w:p w14:paraId="6F94B2C9" w14:textId="77777777" w:rsidR="00B55ABE" w:rsidRPr="003A5564" w:rsidRDefault="00B55ABE" w:rsidP="00DB60C3">
            <w:pPr>
              <w:pStyle w:val="Default"/>
              <w:widowControl/>
              <w:ind w:firstLine="227"/>
              <w:jc w:val="both"/>
              <w:rPr>
                <w:rFonts w:ascii="Garamond" w:hAnsi="Garamond"/>
                <w:sz w:val="28"/>
                <w:szCs w:val="28"/>
              </w:rPr>
            </w:pPr>
            <w:proofErr w:type="spellStart"/>
            <w:r w:rsidRPr="003A5564">
              <w:rPr>
                <w:rFonts w:ascii="Garamond" w:hAnsi="Garamond"/>
                <w:color w:val="auto"/>
                <w:sz w:val="28"/>
                <w:szCs w:val="28"/>
              </w:rPr>
              <w:t>Shegin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dhyt</w:t>
            </w:r>
            <w:proofErr w:type="spellEnd"/>
            <w:r w:rsidRPr="003A5564">
              <w:rPr>
                <w:rFonts w:ascii="Garamond" w:hAnsi="Garamond"/>
                <w:color w:val="auto"/>
                <w:sz w:val="28"/>
                <w:szCs w:val="28"/>
              </w:rPr>
              <w:t xml:space="preserve"> </w:t>
            </w:r>
            <w:proofErr w:type="spellStart"/>
            <w:r w:rsidRPr="003A5564">
              <w:rPr>
                <w:rFonts w:ascii="Garamond" w:hAnsi="Garamond"/>
                <w:i/>
                <w:color w:val="auto"/>
                <w:sz w:val="28"/>
                <w:szCs w:val="28"/>
              </w:rPr>
              <w:t>kiarrail</w:t>
            </w:r>
            <w:proofErr w:type="spellEnd"/>
            <w:r w:rsidRPr="003A5564">
              <w:rPr>
                <w:rFonts w:ascii="Garamond" w:hAnsi="Garamond"/>
                <w:color w:val="auto"/>
                <w:sz w:val="28"/>
                <w:szCs w:val="28"/>
              </w:rPr>
              <w:t xml:space="preserve"> </w:t>
            </w:r>
            <w:proofErr w:type="spellStart"/>
            <w:r w:rsidRPr="003A5564">
              <w:rPr>
                <w:rFonts w:ascii="Garamond" w:hAnsi="Garamond"/>
                <w:i/>
                <w:color w:val="auto"/>
                <w:sz w:val="28"/>
                <w:szCs w:val="28"/>
              </w:rPr>
              <w:t>ghoal</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jeh</w:t>
            </w:r>
            <w:proofErr w:type="spellEnd"/>
            <w:r w:rsidRPr="003A5564">
              <w:rPr>
                <w:rFonts w:ascii="Garamond" w:hAnsi="Garamond"/>
                <w:color w:val="auto"/>
                <w:sz w:val="28"/>
                <w:szCs w:val="28"/>
              </w:rPr>
              <w:t xml:space="preserve"> dt’ </w:t>
            </w:r>
            <w:proofErr w:type="spellStart"/>
            <w:r w:rsidRPr="003A5564">
              <w:rPr>
                <w:rFonts w:ascii="Garamond" w:hAnsi="Garamond"/>
                <w:color w:val="auto"/>
                <w:sz w:val="28"/>
                <w:szCs w:val="28"/>
              </w:rPr>
              <w:t>chooinsheance</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reall</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ee</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meigh</w:t>
            </w:r>
            <w:proofErr w:type="spellEnd"/>
            <w:r w:rsidRPr="003A5564">
              <w:rPr>
                <w:rFonts w:ascii="Garamond" w:hAnsi="Garamond"/>
                <w:color w:val="auto"/>
                <w:sz w:val="28"/>
                <w:szCs w:val="28"/>
              </w:rPr>
              <w:t xml:space="preserve">, as </w:t>
            </w:r>
            <w:proofErr w:type="spellStart"/>
            <w:r w:rsidRPr="003A5564">
              <w:rPr>
                <w:rFonts w:ascii="Garamond" w:hAnsi="Garamond"/>
                <w:color w:val="auto"/>
                <w:sz w:val="28"/>
                <w:szCs w:val="28"/>
              </w:rPr>
              <w:t>dooisht</w:t>
            </w:r>
            <w:proofErr w:type="spellEnd"/>
            <w:r w:rsidRPr="003A5564">
              <w:rPr>
                <w:rFonts w:ascii="Garamond" w:hAnsi="Garamond"/>
                <w:color w:val="auto"/>
                <w:sz w:val="28"/>
                <w:szCs w:val="28"/>
              </w:rPr>
              <w:t xml:space="preserve"> as </w:t>
            </w:r>
            <w:proofErr w:type="spellStart"/>
            <w:r w:rsidRPr="003A5564">
              <w:rPr>
                <w:rFonts w:ascii="Garamond" w:hAnsi="Garamond"/>
                <w:color w:val="auto"/>
                <w:sz w:val="28"/>
                <w:szCs w:val="28"/>
              </w:rPr>
              <w:t>kiarrail</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ec</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chooilley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earish</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gou</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yn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choyrle</w:t>
            </w:r>
            <w:proofErr w:type="spellEnd"/>
            <w:r w:rsidRPr="003A5564">
              <w:rPr>
                <w:rFonts w:ascii="Garamond" w:hAnsi="Garamond"/>
                <w:color w:val="auto"/>
                <w:sz w:val="28"/>
                <w:szCs w:val="28"/>
              </w:rPr>
              <w:t xml:space="preserve"> </w:t>
            </w:r>
            <w:proofErr w:type="spellStart"/>
            <w:r w:rsidRPr="00B55ABE">
              <w:rPr>
                <w:rFonts w:ascii="Garamond" w:hAnsi="Garamond"/>
                <w:color w:val="auto"/>
                <w:sz w:val="28"/>
                <w:szCs w:val="28"/>
              </w:rPr>
              <w:t>eck</w:t>
            </w:r>
            <w:proofErr w:type="spellEnd"/>
            <w:r w:rsidRPr="003A5564">
              <w:rPr>
                <w:rFonts w:ascii="Garamond" w:hAnsi="Garamond"/>
                <w:color w:val="auto"/>
                <w:sz w:val="28"/>
                <w:szCs w:val="28"/>
              </w:rPr>
              <w:t xml:space="preserve">. </w:t>
            </w:r>
          </w:p>
        </w:tc>
        <w:tc>
          <w:tcPr>
            <w:tcW w:w="3993" w:type="dxa"/>
          </w:tcPr>
          <w:p w14:paraId="369BB36B" w14:textId="77777777" w:rsidR="00B55ABE" w:rsidRPr="004A277C" w:rsidRDefault="00B55AB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 xml:space="preserve">You must </w:t>
            </w:r>
            <w:r w:rsidRPr="004A277C">
              <w:rPr>
                <w:rFonts w:ascii="Garamond" w:hAnsi="Garamond" w:cs="Times New Roman"/>
                <w:sz w:val="28"/>
              </w:rPr>
              <w:t xml:space="preserve">watch </w:t>
            </w:r>
            <w:r w:rsidRPr="004A277C">
              <w:rPr>
                <w:rFonts w:ascii="Garamond" w:hAnsi="Garamond" w:cs="Times New Roman"/>
                <w:i/>
                <w:sz w:val="28"/>
              </w:rPr>
              <w:t>over yo</w:t>
            </w:r>
            <w:r w:rsidRPr="004A277C">
              <w:rPr>
                <w:rFonts w:ascii="Garamond" w:hAnsi="Garamond" w:cs="Times New Roman"/>
                <w:sz w:val="28"/>
              </w:rPr>
              <w:t>ur</w:t>
            </w:r>
            <w:r w:rsidRPr="004A277C">
              <w:rPr>
                <w:rFonts w:ascii="Garamond" w:hAnsi="Garamond" w:cs="Times New Roman"/>
                <w:i/>
                <w:sz w:val="28"/>
              </w:rPr>
              <w:t xml:space="preserve"> Conscience, to keep it tender and awake, and resolve at all times to hearken to it.</w:t>
            </w:r>
          </w:p>
        </w:tc>
        <w:tc>
          <w:tcPr>
            <w:tcW w:w="0" w:type="auto"/>
          </w:tcPr>
          <w:p w14:paraId="0E3EE704" w14:textId="77777777" w:rsidR="00B55ABE" w:rsidRPr="004A277C" w:rsidRDefault="00B55ABE" w:rsidP="00DB60C3">
            <w:pPr>
              <w:pStyle w:val="ListParagraph"/>
              <w:ind w:left="0"/>
              <w:rPr>
                <w:rFonts w:ascii="Garamond" w:hAnsi="Garamond" w:cs="Times New Roman"/>
                <w:i/>
                <w:sz w:val="20"/>
                <w:szCs w:val="20"/>
              </w:rPr>
            </w:pPr>
          </w:p>
        </w:tc>
      </w:tr>
      <w:tr w:rsidR="00B55ABE" w:rsidRPr="004A277C" w14:paraId="228E91F1" w14:textId="77777777" w:rsidTr="00D544E6">
        <w:tc>
          <w:tcPr>
            <w:tcW w:w="4111" w:type="dxa"/>
          </w:tcPr>
          <w:p w14:paraId="62A886B5" w14:textId="77777777" w:rsidR="00B55ABE" w:rsidRPr="003A5564" w:rsidRDefault="00B55ABE" w:rsidP="00DB60C3">
            <w:pPr>
              <w:pStyle w:val="Default"/>
              <w:widowControl/>
              <w:ind w:firstLine="227"/>
              <w:jc w:val="both"/>
              <w:rPr>
                <w:rFonts w:ascii="Garamond" w:hAnsi="Garamond"/>
                <w:sz w:val="28"/>
                <w:szCs w:val="28"/>
              </w:rPr>
            </w:pPr>
            <w:proofErr w:type="spellStart"/>
            <w:r w:rsidRPr="003A5564">
              <w:rPr>
                <w:rFonts w:ascii="Garamond" w:hAnsi="Garamond"/>
                <w:color w:val="auto"/>
                <w:sz w:val="28"/>
                <w:szCs w:val="28"/>
              </w:rPr>
              <w:t>Shegin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dhyt</w:t>
            </w:r>
            <w:proofErr w:type="spellEnd"/>
            <w:r w:rsidRPr="003A5564">
              <w:rPr>
                <w:rFonts w:ascii="Garamond" w:hAnsi="Garamond"/>
                <w:color w:val="auto"/>
                <w:sz w:val="28"/>
                <w:szCs w:val="28"/>
              </w:rPr>
              <w:t xml:space="preserve"> </w:t>
            </w:r>
            <w:proofErr w:type="spellStart"/>
            <w:r w:rsidRPr="003A5564">
              <w:rPr>
                <w:rFonts w:ascii="Garamond" w:hAnsi="Garamond"/>
                <w:i/>
                <w:color w:val="auto"/>
                <w:sz w:val="28"/>
                <w:szCs w:val="28"/>
              </w:rPr>
              <w:t>arrey</w:t>
            </w:r>
            <w:proofErr w:type="spellEnd"/>
            <w:r w:rsidRPr="003A5564">
              <w:rPr>
                <w:rFonts w:ascii="Garamond" w:hAnsi="Garamond"/>
                <w:i/>
                <w:color w:val="auto"/>
                <w:sz w:val="28"/>
                <w:szCs w:val="28"/>
              </w:rPr>
              <w:t xml:space="preserve"> </w:t>
            </w:r>
            <w:proofErr w:type="spellStart"/>
            <w:r w:rsidRPr="003A5564">
              <w:rPr>
                <w:rFonts w:ascii="Garamond" w:hAnsi="Garamond"/>
                <w:i/>
                <w:color w:val="auto"/>
                <w:sz w:val="28"/>
                <w:szCs w:val="28"/>
              </w:rPr>
              <w:t>reall</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harrish</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pooaraghyn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ny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foaley</w:t>
            </w:r>
            <w:proofErr w:type="spellEnd"/>
            <w:r w:rsidRPr="003A5564">
              <w:rPr>
                <w:rFonts w:ascii="Garamond" w:hAnsi="Garamond"/>
                <w:color w:val="auto"/>
                <w:sz w:val="28"/>
                <w:szCs w:val="28"/>
              </w:rPr>
              <w:t xml:space="preserve">, as goal as </w:t>
            </w:r>
            <w:proofErr w:type="spellStart"/>
            <w:r w:rsidRPr="003A5564">
              <w:rPr>
                <w:rFonts w:ascii="Garamond" w:hAnsi="Garamond"/>
                <w:color w:val="auto"/>
                <w:sz w:val="28"/>
                <w:szCs w:val="28"/>
              </w:rPr>
              <w:t>laue</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nagh</w:t>
            </w:r>
            <w:proofErr w:type="spellEnd"/>
            <w:r w:rsidRPr="003A5564">
              <w:rPr>
                <w:rFonts w:ascii="Garamond" w:hAnsi="Garamond"/>
                <w:color w:val="auto"/>
                <w:sz w:val="28"/>
                <w:szCs w:val="28"/>
              </w:rPr>
              <w:t xml:space="preserve"> jean </w:t>
            </w:r>
            <w:proofErr w:type="spellStart"/>
            <w:r w:rsidRPr="003A5564">
              <w:rPr>
                <w:rFonts w:ascii="Garamond" w:hAnsi="Garamond"/>
                <w:color w:val="auto"/>
                <w:sz w:val="28"/>
                <w:szCs w:val="28"/>
              </w:rPr>
              <w:t>oo</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dy</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bragh</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oo</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hene</w:t>
            </w:r>
            <w:proofErr w:type="spellEnd"/>
            <w:r w:rsidRPr="003A5564">
              <w:rPr>
                <w:rFonts w:ascii="Garamond" w:hAnsi="Garamond"/>
                <w:color w:val="auto"/>
                <w:sz w:val="28"/>
                <w:szCs w:val="28"/>
              </w:rPr>
              <w:t xml:space="preserve"> y </w:t>
            </w:r>
            <w:proofErr w:type="spellStart"/>
            <w:r w:rsidRPr="003A5564">
              <w:rPr>
                <w:rFonts w:ascii="Garamond" w:hAnsi="Garamond"/>
                <w:color w:val="auto"/>
                <w:sz w:val="28"/>
                <w:szCs w:val="28"/>
              </w:rPr>
              <w:t>vooi-ys</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lesh</w:t>
            </w:r>
            <w:proofErr w:type="spellEnd"/>
            <w:r w:rsidRPr="003A5564">
              <w:rPr>
                <w:rFonts w:ascii="Garamond" w:hAnsi="Garamond"/>
                <w:color w:val="auto"/>
                <w:sz w:val="28"/>
                <w:szCs w:val="28"/>
              </w:rPr>
              <w:t xml:space="preserve"> gave </w:t>
            </w:r>
            <w:proofErr w:type="spellStart"/>
            <w:r w:rsidRPr="003A5564">
              <w:rPr>
                <w:rFonts w:ascii="Garamond" w:hAnsi="Garamond"/>
                <w:color w:val="auto"/>
                <w:sz w:val="28"/>
                <w:szCs w:val="28"/>
              </w:rPr>
              <w:t>dt’annym</w:t>
            </w:r>
            <w:proofErr w:type="spellEnd"/>
            <w:r w:rsidRPr="003A5564">
              <w:rPr>
                <w:rFonts w:ascii="Garamond" w:hAnsi="Garamond"/>
                <w:color w:val="auto"/>
                <w:sz w:val="28"/>
                <w:szCs w:val="28"/>
              </w:rPr>
              <w:t xml:space="preserve">. </w:t>
            </w:r>
          </w:p>
        </w:tc>
        <w:tc>
          <w:tcPr>
            <w:tcW w:w="3993" w:type="dxa"/>
          </w:tcPr>
          <w:p w14:paraId="7644B4DA" w14:textId="77777777" w:rsidR="00B55ABE" w:rsidRPr="004A277C" w:rsidRDefault="00B55AB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You must</w:t>
            </w:r>
            <w:r w:rsidRPr="004A277C">
              <w:rPr>
                <w:rFonts w:ascii="Garamond" w:hAnsi="Garamond" w:cs="Times New Roman"/>
                <w:sz w:val="28"/>
              </w:rPr>
              <w:t xml:space="preserve"> watch </w:t>
            </w:r>
            <w:r w:rsidRPr="004A277C">
              <w:rPr>
                <w:rFonts w:ascii="Garamond" w:hAnsi="Garamond" w:cs="Times New Roman"/>
                <w:i/>
                <w:sz w:val="28"/>
              </w:rPr>
              <w:t xml:space="preserve">over your Senses, and resolve never to please </w:t>
            </w:r>
            <w:proofErr w:type="spellStart"/>
            <w:r w:rsidRPr="004A277C">
              <w:rPr>
                <w:rFonts w:ascii="Garamond" w:hAnsi="Garamond" w:cs="Times New Roman"/>
                <w:i/>
                <w:sz w:val="28"/>
              </w:rPr>
              <w:t>your self</w:t>
            </w:r>
            <w:proofErr w:type="spellEnd"/>
            <w:r w:rsidRPr="004A277C">
              <w:rPr>
                <w:rFonts w:ascii="Garamond" w:hAnsi="Garamond" w:cs="Times New Roman"/>
                <w:i/>
                <w:sz w:val="28"/>
              </w:rPr>
              <w:t xml:space="preserve"> at the hazard of your Soul.</w:t>
            </w:r>
          </w:p>
        </w:tc>
        <w:tc>
          <w:tcPr>
            <w:tcW w:w="0" w:type="auto"/>
          </w:tcPr>
          <w:p w14:paraId="44DB0D00" w14:textId="77777777" w:rsidR="00B55ABE" w:rsidRPr="004A277C" w:rsidRDefault="00B55ABE" w:rsidP="00DB60C3">
            <w:pPr>
              <w:pStyle w:val="ListParagraph"/>
              <w:ind w:left="0"/>
              <w:rPr>
                <w:rFonts w:ascii="Garamond" w:hAnsi="Garamond" w:cs="Times New Roman"/>
                <w:i/>
                <w:sz w:val="20"/>
                <w:szCs w:val="20"/>
              </w:rPr>
            </w:pPr>
          </w:p>
        </w:tc>
      </w:tr>
      <w:tr w:rsidR="00B55ABE" w:rsidRPr="004A277C" w14:paraId="52A498CC" w14:textId="77777777" w:rsidTr="00D544E6">
        <w:tc>
          <w:tcPr>
            <w:tcW w:w="4111" w:type="dxa"/>
          </w:tcPr>
          <w:p w14:paraId="52819554" w14:textId="77777777" w:rsidR="00B55ABE" w:rsidRPr="003A5564" w:rsidRDefault="00B55ABE" w:rsidP="00DB60C3">
            <w:pPr>
              <w:pStyle w:val="Default"/>
              <w:widowControl/>
              <w:ind w:firstLine="227"/>
              <w:jc w:val="both"/>
              <w:rPr>
                <w:rFonts w:ascii="Garamond" w:hAnsi="Garamond"/>
                <w:sz w:val="28"/>
                <w:szCs w:val="28"/>
              </w:rPr>
            </w:pPr>
            <w:r w:rsidRPr="003A5564">
              <w:rPr>
                <w:rFonts w:ascii="Garamond" w:hAnsi="Garamond"/>
                <w:color w:val="auto"/>
                <w:sz w:val="28"/>
                <w:szCs w:val="28"/>
              </w:rPr>
              <w:t xml:space="preserve">As </w:t>
            </w:r>
            <w:proofErr w:type="spellStart"/>
            <w:r w:rsidRPr="003A5564">
              <w:rPr>
                <w:rFonts w:ascii="Garamond" w:hAnsi="Garamond"/>
                <w:color w:val="auto"/>
                <w:sz w:val="28"/>
                <w:szCs w:val="28"/>
              </w:rPr>
              <w:t>shegin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dhyt</w:t>
            </w:r>
            <w:proofErr w:type="spellEnd"/>
            <w:r w:rsidRPr="003A5564">
              <w:rPr>
                <w:rFonts w:ascii="Garamond" w:hAnsi="Garamond"/>
                <w:color w:val="auto"/>
                <w:sz w:val="28"/>
                <w:szCs w:val="28"/>
              </w:rPr>
              <w:t xml:space="preserve"> </w:t>
            </w:r>
            <w:proofErr w:type="spellStart"/>
            <w:r w:rsidRPr="003A5564">
              <w:rPr>
                <w:rFonts w:ascii="Garamond" w:hAnsi="Garamond"/>
                <w:i/>
                <w:color w:val="auto"/>
                <w:sz w:val="28"/>
                <w:szCs w:val="28"/>
              </w:rPr>
              <w:t>jeaghyn</w:t>
            </w:r>
            <w:proofErr w:type="spellEnd"/>
            <w:r w:rsidRPr="003A5564">
              <w:rPr>
                <w:rFonts w:ascii="Garamond" w:hAnsi="Garamond"/>
                <w:i/>
                <w:color w:val="auto"/>
                <w:sz w:val="28"/>
                <w:szCs w:val="28"/>
              </w:rPr>
              <w:t xml:space="preserve"> da</w:t>
            </w:r>
            <w:r w:rsidRPr="003A5564">
              <w:rPr>
                <w:rFonts w:ascii="Garamond" w:hAnsi="Garamond"/>
                <w:color w:val="auto"/>
                <w:sz w:val="28"/>
                <w:szCs w:val="28"/>
              </w:rPr>
              <w:t xml:space="preserve"> </w:t>
            </w:r>
            <w:proofErr w:type="spellStart"/>
            <w:r w:rsidRPr="003A5564">
              <w:rPr>
                <w:rFonts w:ascii="Garamond" w:hAnsi="Garamond"/>
                <w:color w:val="auto"/>
                <w:sz w:val="28"/>
                <w:szCs w:val="28"/>
              </w:rPr>
              <w:t>dt’obbraghyn</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tra</w:t>
            </w:r>
            <w:proofErr w:type="spellEnd"/>
            <w:r w:rsidRPr="003A5564">
              <w:rPr>
                <w:rFonts w:ascii="Garamond" w:hAnsi="Garamond"/>
                <w:color w:val="auto"/>
                <w:sz w:val="28"/>
                <w:szCs w:val="28"/>
              </w:rPr>
              <w:t xml:space="preserve"> </w:t>
            </w:r>
            <w:proofErr w:type="spellStart"/>
            <w:r w:rsidRPr="003A5564">
              <w:rPr>
                <w:rFonts w:ascii="Garamond" w:hAnsi="Garamond"/>
                <w:color w:val="auto"/>
                <w:sz w:val="28"/>
                <w:szCs w:val="28"/>
              </w:rPr>
              <w:t>t’ow</w:t>
            </w:r>
            <w:proofErr w:type="spellEnd"/>
            <w:r w:rsidRPr="003A5564">
              <w:rPr>
                <w:rFonts w:ascii="Garamond" w:hAnsi="Garamond"/>
                <w:color w:val="auto"/>
                <w:sz w:val="28"/>
                <w:szCs w:val="28"/>
              </w:rPr>
              <w:t xml:space="preserve"> er </w:t>
            </w:r>
            <w:proofErr w:type="spellStart"/>
            <w:r w:rsidRPr="003A5564">
              <w:rPr>
                <w:rFonts w:ascii="Garamond" w:hAnsi="Garamond"/>
                <w:color w:val="auto"/>
                <w:sz w:val="28"/>
                <w:szCs w:val="28"/>
              </w:rPr>
              <w:t>yanoo</w:t>
            </w:r>
            <w:proofErr w:type="spellEnd"/>
            <w:r w:rsidRPr="003A5564">
              <w:rPr>
                <w:rFonts w:ascii="Garamond" w:hAnsi="Garamond"/>
                <w:color w:val="auto"/>
                <w:sz w:val="28"/>
                <w:szCs w:val="28"/>
              </w:rPr>
              <w:t xml:space="preserve"> red </w:t>
            </w:r>
            <w:proofErr w:type="spellStart"/>
            <w:r w:rsidRPr="003A5564">
              <w:rPr>
                <w:rFonts w:ascii="Garamond" w:hAnsi="Garamond"/>
                <w:color w:val="auto"/>
                <w:sz w:val="28"/>
                <w:szCs w:val="28"/>
              </w:rPr>
              <w:t>erbee</w:t>
            </w:r>
            <w:proofErr w:type="spellEnd"/>
            <w:r w:rsidRPr="003A5564">
              <w:rPr>
                <w:rFonts w:ascii="Garamond" w:hAnsi="Garamond"/>
                <w:color w:val="auto"/>
                <w:sz w:val="28"/>
                <w:szCs w:val="28"/>
              </w:rPr>
              <w:t xml:space="preserve"> ass y </w:t>
            </w:r>
            <w:proofErr w:type="spellStart"/>
            <w:r w:rsidRPr="003A5564">
              <w:rPr>
                <w:rFonts w:ascii="Garamond" w:hAnsi="Garamond"/>
                <w:sz w:val="28"/>
                <w:szCs w:val="28"/>
              </w:rPr>
              <w:t>raad</w:t>
            </w:r>
            <w:proofErr w:type="spellEnd"/>
            <w:r w:rsidRPr="003A5564">
              <w:rPr>
                <w:rFonts w:ascii="Garamond" w:hAnsi="Garamond"/>
                <w:sz w:val="28"/>
                <w:szCs w:val="28"/>
              </w:rPr>
              <w:t xml:space="preserve">, </w:t>
            </w:r>
            <w:proofErr w:type="spellStart"/>
            <w:r w:rsidRPr="003A5564">
              <w:rPr>
                <w:rFonts w:ascii="Garamond" w:hAnsi="Garamond"/>
                <w:sz w:val="28"/>
                <w:szCs w:val="28"/>
              </w:rPr>
              <w:t>dy</w:t>
            </w:r>
            <w:proofErr w:type="spellEnd"/>
            <w:r w:rsidRPr="003A5564">
              <w:rPr>
                <w:rFonts w:ascii="Garamond" w:hAnsi="Garamond"/>
                <w:sz w:val="28"/>
                <w:szCs w:val="28"/>
              </w:rPr>
              <w:t xml:space="preserve"> </w:t>
            </w:r>
            <w:proofErr w:type="spellStart"/>
            <w:r w:rsidRPr="003A5564">
              <w:rPr>
                <w:rFonts w:ascii="Garamond" w:hAnsi="Garamond"/>
                <w:sz w:val="28"/>
                <w:szCs w:val="28"/>
              </w:rPr>
              <w:t>gou</w:t>
            </w:r>
            <w:proofErr w:type="spellEnd"/>
            <w:r w:rsidRPr="003A5564">
              <w:rPr>
                <w:rFonts w:ascii="Garamond" w:hAnsi="Garamond"/>
                <w:sz w:val="28"/>
                <w:szCs w:val="28"/>
              </w:rPr>
              <w:t xml:space="preserve"> </w:t>
            </w:r>
            <w:proofErr w:type="spellStart"/>
            <w:r w:rsidRPr="003A5564">
              <w:rPr>
                <w:rFonts w:ascii="Garamond" w:hAnsi="Garamond"/>
                <w:sz w:val="28"/>
                <w:szCs w:val="28"/>
              </w:rPr>
              <w:t>arrys</w:t>
            </w:r>
            <w:proofErr w:type="spellEnd"/>
            <w:r w:rsidRPr="003A5564">
              <w:rPr>
                <w:rFonts w:ascii="Garamond" w:hAnsi="Garamond"/>
                <w:sz w:val="28"/>
                <w:szCs w:val="28"/>
              </w:rPr>
              <w:t xml:space="preserve"> as </w:t>
            </w:r>
            <w:proofErr w:type="spellStart"/>
            <w:r w:rsidRPr="003A5564">
              <w:rPr>
                <w:rFonts w:ascii="Garamond" w:hAnsi="Garamond"/>
                <w:sz w:val="28"/>
                <w:szCs w:val="28"/>
              </w:rPr>
              <w:t>nagh</w:t>
            </w:r>
            <w:proofErr w:type="spellEnd"/>
            <w:r w:rsidRPr="003A5564">
              <w:rPr>
                <w:rFonts w:ascii="Garamond" w:hAnsi="Garamond"/>
                <w:sz w:val="28"/>
                <w:szCs w:val="28"/>
              </w:rPr>
              <w:t xml:space="preserve"> jean </w:t>
            </w:r>
            <w:proofErr w:type="spellStart"/>
            <w:r w:rsidRPr="003A5564">
              <w:rPr>
                <w:rFonts w:ascii="Garamond" w:hAnsi="Garamond"/>
                <w:sz w:val="28"/>
                <w:szCs w:val="28"/>
              </w:rPr>
              <w:t>oo</w:t>
            </w:r>
            <w:proofErr w:type="spellEnd"/>
            <w:r w:rsidRPr="003A5564">
              <w:rPr>
                <w:rFonts w:ascii="Garamond" w:hAnsi="Garamond"/>
                <w:sz w:val="28"/>
                <w:szCs w:val="28"/>
              </w:rPr>
              <w:t xml:space="preserve"> </w:t>
            </w:r>
            <w:proofErr w:type="spellStart"/>
            <w:r w:rsidRPr="003A5564">
              <w:rPr>
                <w:rFonts w:ascii="Garamond" w:hAnsi="Garamond"/>
                <w:sz w:val="28"/>
                <w:szCs w:val="28"/>
              </w:rPr>
              <w:t>shen</w:t>
            </w:r>
            <w:proofErr w:type="spellEnd"/>
            <w:r w:rsidRPr="003A5564">
              <w:rPr>
                <w:rFonts w:ascii="Garamond" w:hAnsi="Garamond"/>
                <w:sz w:val="28"/>
                <w:szCs w:val="28"/>
              </w:rPr>
              <w:t xml:space="preserve"> </w:t>
            </w:r>
            <w:proofErr w:type="spellStart"/>
            <w:r w:rsidRPr="003A5564">
              <w:rPr>
                <w:rFonts w:ascii="Garamond" w:hAnsi="Garamond"/>
                <w:sz w:val="28"/>
                <w:szCs w:val="28"/>
              </w:rPr>
              <w:t>ny</w:t>
            </w:r>
            <w:proofErr w:type="spellEnd"/>
            <w:r w:rsidRPr="003A5564">
              <w:rPr>
                <w:rFonts w:ascii="Garamond" w:hAnsi="Garamond"/>
                <w:sz w:val="28"/>
                <w:szCs w:val="28"/>
              </w:rPr>
              <w:t xml:space="preserve"> </w:t>
            </w:r>
            <w:proofErr w:type="spellStart"/>
            <w:r w:rsidRPr="003A5564">
              <w:rPr>
                <w:rFonts w:ascii="Garamond" w:hAnsi="Garamond"/>
                <w:sz w:val="28"/>
                <w:szCs w:val="28"/>
              </w:rPr>
              <w:t>smoo</w:t>
            </w:r>
            <w:proofErr w:type="spellEnd"/>
            <w:r w:rsidRPr="003A5564">
              <w:rPr>
                <w:rFonts w:ascii="Garamond" w:hAnsi="Garamond"/>
                <w:sz w:val="28"/>
                <w:szCs w:val="28"/>
              </w:rPr>
              <w:t xml:space="preserve">. </w:t>
            </w:r>
          </w:p>
        </w:tc>
        <w:tc>
          <w:tcPr>
            <w:tcW w:w="3993" w:type="dxa"/>
          </w:tcPr>
          <w:p w14:paraId="504A9BFE" w14:textId="77777777" w:rsidR="00B55ABE" w:rsidRPr="004A277C" w:rsidRDefault="00B55AB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And you must</w:t>
            </w:r>
            <w:r w:rsidRPr="004A277C">
              <w:rPr>
                <w:rFonts w:ascii="Garamond" w:hAnsi="Garamond" w:cs="Times New Roman"/>
                <w:sz w:val="28"/>
              </w:rPr>
              <w:t xml:space="preserve"> watch </w:t>
            </w:r>
            <w:r w:rsidRPr="004A277C">
              <w:rPr>
                <w:rFonts w:ascii="Garamond" w:hAnsi="Garamond" w:cs="Times New Roman"/>
                <w:i/>
                <w:sz w:val="28"/>
              </w:rPr>
              <w:t>over your Actions, that when you have done amiss, you may repent, and do so no more.</w:t>
            </w:r>
          </w:p>
        </w:tc>
        <w:tc>
          <w:tcPr>
            <w:tcW w:w="0" w:type="auto"/>
          </w:tcPr>
          <w:p w14:paraId="594F4F5D" w14:textId="77777777" w:rsidR="00B55ABE" w:rsidRPr="004A277C" w:rsidRDefault="00B55ABE" w:rsidP="00DB60C3">
            <w:pPr>
              <w:pStyle w:val="ListParagraph"/>
              <w:ind w:left="0"/>
              <w:rPr>
                <w:rFonts w:ascii="Garamond" w:hAnsi="Garamond" w:cs="Times New Roman"/>
                <w:i/>
                <w:sz w:val="20"/>
                <w:szCs w:val="20"/>
              </w:rPr>
            </w:pPr>
          </w:p>
        </w:tc>
      </w:tr>
      <w:tr w:rsidR="00B55ABE" w:rsidRPr="004A277C" w14:paraId="66FEC010" w14:textId="77777777" w:rsidTr="00D544E6">
        <w:tc>
          <w:tcPr>
            <w:tcW w:w="4111" w:type="dxa"/>
          </w:tcPr>
          <w:p w14:paraId="0F86A72C" w14:textId="77777777" w:rsidR="00B55ABE" w:rsidRPr="00105A2E" w:rsidRDefault="00B55ABE" w:rsidP="00DB60C3">
            <w:pPr>
              <w:pStyle w:val="Default"/>
              <w:widowControl/>
              <w:ind w:firstLine="227"/>
              <w:jc w:val="both"/>
              <w:rPr>
                <w:rFonts w:ascii="Garamond" w:hAnsi="Garamond"/>
                <w:i/>
                <w:sz w:val="28"/>
                <w:szCs w:val="28"/>
              </w:rPr>
            </w:pPr>
            <w:r w:rsidRPr="00105A2E">
              <w:rPr>
                <w:rFonts w:ascii="Garamond" w:hAnsi="Garamond"/>
                <w:i/>
                <w:sz w:val="28"/>
                <w:szCs w:val="28"/>
              </w:rPr>
              <w:t xml:space="preserve">As </w:t>
            </w:r>
            <w:proofErr w:type="spellStart"/>
            <w:r w:rsidRPr="00105A2E">
              <w:rPr>
                <w:rFonts w:ascii="Garamond" w:hAnsi="Garamond"/>
                <w:i/>
                <w:sz w:val="28"/>
                <w:szCs w:val="28"/>
              </w:rPr>
              <w:t>bannit</w:t>
            </w:r>
            <w:proofErr w:type="spellEnd"/>
            <w:r w:rsidRPr="00105A2E">
              <w:rPr>
                <w:rFonts w:ascii="Garamond" w:hAnsi="Garamond"/>
                <w:i/>
                <w:sz w:val="28"/>
                <w:szCs w:val="28"/>
              </w:rPr>
              <w:t xml:space="preserve"> </w:t>
            </w:r>
            <w:proofErr w:type="spellStart"/>
            <w:r w:rsidRPr="00105A2E">
              <w:rPr>
                <w:rFonts w:ascii="Garamond" w:hAnsi="Garamond"/>
                <w:i/>
                <w:sz w:val="28"/>
                <w:szCs w:val="28"/>
              </w:rPr>
              <w:t>ta’n</w:t>
            </w:r>
            <w:proofErr w:type="spellEnd"/>
            <w:r w:rsidRPr="00105A2E">
              <w:rPr>
                <w:rFonts w:ascii="Garamond" w:hAnsi="Garamond"/>
                <w:i/>
                <w:sz w:val="28"/>
                <w:szCs w:val="28"/>
              </w:rPr>
              <w:t xml:space="preserve"> </w:t>
            </w:r>
            <w:proofErr w:type="spellStart"/>
            <w:r w:rsidRPr="00105A2E">
              <w:rPr>
                <w:rFonts w:ascii="Garamond" w:hAnsi="Garamond"/>
                <w:i/>
                <w:sz w:val="28"/>
                <w:szCs w:val="28"/>
              </w:rPr>
              <w:t>Sharvaant</w:t>
            </w:r>
            <w:proofErr w:type="spellEnd"/>
            <w:r w:rsidRPr="00105A2E">
              <w:rPr>
                <w:rFonts w:ascii="Garamond" w:hAnsi="Garamond"/>
                <w:i/>
                <w:sz w:val="28"/>
                <w:szCs w:val="28"/>
              </w:rPr>
              <w:t xml:space="preserve">, </w:t>
            </w:r>
            <w:proofErr w:type="spellStart"/>
            <w:r w:rsidRPr="00105A2E">
              <w:rPr>
                <w:rFonts w:ascii="Garamond" w:hAnsi="Garamond"/>
                <w:i/>
                <w:sz w:val="28"/>
                <w:szCs w:val="28"/>
              </w:rPr>
              <w:t>yow’n</w:t>
            </w:r>
            <w:proofErr w:type="spellEnd"/>
            <w:r w:rsidRPr="00105A2E">
              <w:rPr>
                <w:rFonts w:ascii="Garamond" w:hAnsi="Garamond"/>
                <w:i/>
                <w:sz w:val="28"/>
                <w:szCs w:val="28"/>
              </w:rPr>
              <w:t xml:space="preserve"> </w:t>
            </w:r>
            <w:proofErr w:type="spellStart"/>
            <w:r w:rsidRPr="00105A2E">
              <w:rPr>
                <w:rFonts w:ascii="Garamond" w:hAnsi="Garamond"/>
                <w:i/>
                <w:sz w:val="28"/>
                <w:szCs w:val="28"/>
              </w:rPr>
              <w:t>Chiarn</w:t>
            </w:r>
            <w:proofErr w:type="spellEnd"/>
            <w:r w:rsidRPr="00105A2E">
              <w:rPr>
                <w:rFonts w:ascii="Garamond" w:hAnsi="Garamond"/>
                <w:i/>
                <w:sz w:val="28"/>
                <w:szCs w:val="28"/>
              </w:rPr>
              <w:t xml:space="preserve">, </w:t>
            </w:r>
            <w:proofErr w:type="spellStart"/>
            <w:r w:rsidRPr="00105A2E">
              <w:rPr>
                <w:rFonts w:ascii="Garamond" w:hAnsi="Garamond"/>
                <w:i/>
                <w:sz w:val="28"/>
                <w:szCs w:val="28"/>
              </w:rPr>
              <w:t>tra</w:t>
            </w:r>
            <w:proofErr w:type="spellEnd"/>
            <w:r w:rsidRPr="00105A2E">
              <w:rPr>
                <w:rFonts w:ascii="Garamond" w:hAnsi="Garamond"/>
                <w:i/>
                <w:sz w:val="28"/>
                <w:szCs w:val="28"/>
              </w:rPr>
              <w:t xml:space="preserve"> </w:t>
            </w:r>
            <w:proofErr w:type="spellStart"/>
            <w:r w:rsidRPr="00105A2E">
              <w:rPr>
                <w:rFonts w:ascii="Garamond" w:hAnsi="Garamond"/>
                <w:i/>
                <w:sz w:val="28"/>
                <w:szCs w:val="28"/>
              </w:rPr>
              <w:t>hig</w:t>
            </w:r>
            <w:proofErr w:type="spellEnd"/>
            <w:r w:rsidRPr="00105A2E">
              <w:rPr>
                <w:rFonts w:ascii="Garamond" w:hAnsi="Garamond"/>
                <w:i/>
                <w:sz w:val="28"/>
                <w:szCs w:val="28"/>
              </w:rPr>
              <w:t xml:space="preserve"> e </w:t>
            </w:r>
            <w:proofErr w:type="spellStart"/>
            <w:r w:rsidRPr="00105A2E">
              <w:rPr>
                <w:rFonts w:ascii="Garamond" w:hAnsi="Garamond"/>
                <w:i/>
                <w:sz w:val="28"/>
                <w:szCs w:val="28"/>
              </w:rPr>
              <w:t>janoo</w:t>
            </w:r>
            <w:proofErr w:type="spellEnd"/>
            <w:r w:rsidRPr="00105A2E">
              <w:rPr>
                <w:rFonts w:ascii="Garamond" w:hAnsi="Garamond"/>
                <w:i/>
                <w:sz w:val="28"/>
                <w:szCs w:val="28"/>
              </w:rPr>
              <w:t xml:space="preserve"> </w:t>
            </w:r>
            <w:proofErr w:type="spellStart"/>
            <w:r w:rsidRPr="00105A2E">
              <w:rPr>
                <w:rFonts w:ascii="Garamond" w:hAnsi="Garamond"/>
                <w:i/>
                <w:sz w:val="28"/>
                <w:szCs w:val="28"/>
              </w:rPr>
              <w:t>myr</w:t>
            </w:r>
            <w:proofErr w:type="spellEnd"/>
            <w:r w:rsidRPr="00105A2E">
              <w:rPr>
                <w:rFonts w:ascii="Garamond" w:hAnsi="Garamond"/>
                <w:i/>
                <w:sz w:val="28"/>
                <w:szCs w:val="28"/>
              </w:rPr>
              <w:t xml:space="preserve"> </w:t>
            </w:r>
            <w:proofErr w:type="spellStart"/>
            <w:r w:rsidRPr="00105A2E">
              <w:rPr>
                <w:rFonts w:ascii="Garamond" w:hAnsi="Garamond"/>
                <w:i/>
                <w:sz w:val="28"/>
                <w:szCs w:val="28"/>
              </w:rPr>
              <w:t>shen</w:t>
            </w:r>
            <w:proofErr w:type="spellEnd"/>
            <w:r w:rsidRPr="00105A2E">
              <w:rPr>
                <w:rFonts w:ascii="Garamond" w:hAnsi="Garamond"/>
                <w:i/>
                <w:sz w:val="28"/>
                <w:szCs w:val="28"/>
              </w:rPr>
              <w:t xml:space="preserve">. </w:t>
            </w:r>
          </w:p>
        </w:tc>
        <w:tc>
          <w:tcPr>
            <w:tcW w:w="3993" w:type="dxa"/>
          </w:tcPr>
          <w:p w14:paraId="3BC80D64" w14:textId="77777777" w:rsidR="00B55ABE" w:rsidRPr="004A277C" w:rsidRDefault="00B55ABE" w:rsidP="00B204C4">
            <w:pPr>
              <w:pStyle w:val="ListParagraph"/>
              <w:ind w:left="0" w:firstLine="227"/>
              <w:contextualSpacing w:val="0"/>
              <w:jc w:val="both"/>
              <w:rPr>
                <w:rFonts w:ascii="Garamond" w:hAnsi="Garamond" w:cs="Times New Roman"/>
                <w:sz w:val="28"/>
              </w:rPr>
            </w:pPr>
            <w:r w:rsidRPr="004A277C">
              <w:rPr>
                <w:rFonts w:ascii="Garamond" w:hAnsi="Garamond" w:cs="Times New Roman"/>
                <w:i/>
                <w:sz w:val="28"/>
              </w:rPr>
              <w:t>And</w:t>
            </w:r>
            <w:r w:rsidRPr="004A277C">
              <w:rPr>
                <w:rFonts w:ascii="Garamond" w:hAnsi="Garamond" w:cs="Times New Roman"/>
                <w:sz w:val="28"/>
              </w:rPr>
              <w:t xml:space="preserve"> blessed is that Servant, whom his Lord, when he cometh, shall find so doing. </w:t>
            </w:r>
          </w:p>
        </w:tc>
        <w:tc>
          <w:tcPr>
            <w:tcW w:w="0" w:type="auto"/>
          </w:tcPr>
          <w:p w14:paraId="04B676F8" w14:textId="77777777" w:rsidR="00B55ABE" w:rsidRPr="00B55ABE" w:rsidRDefault="00B55ABE" w:rsidP="00DB60C3">
            <w:pPr>
              <w:pStyle w:val="ListParagraph"/>
              <w:ind w:left="0"/>
              <w:rPr>
                <w:rFonts w:ascii="Garamond" w:hAnsi="Garamond" w:cs="Times New Roman"/>
                <w:sz w:val="20"/>
                <w:szCs w:val="20"/>
              </w:rPr>
            </w:pPr>
            <w:r>
              <w:rPr>
                <w:rFonts w:ascii="Garamond" w:hAnsi="Garamond" w:cs="Times New Roman"/>
                <w:sz w:val="20"/>
                <w:szCs w:val="20"/>
              </w:rPr>
              <w:t>Matt. 24. 46.</w:t>
            </w:r>
          </w:p>
        </w:tc>
      </w:tr>
      <w:tr w:rsidR="00B55ABE" w:rsidRPr="004A277C" w14:paraId="2CB5A909" w14:textId="77777777" w:rsidTr="00D544E6">
        <w:tc>
          <w:tcPr>
            <w:tcW w:w="4111" w:type="dxa"/>
          </w:tcPr>
          <w:p w14:paraId="561B19F3" w14:textId="77777777" w:rsidR="00B55ABE" w:rsidRPr="00105A2E" w:rsidRDefault="00B55ABE" w:rsidP="00DB60C3">
            <w:pPr>
              <w:pStyle w:val="CM3"/>
              <w:widowControl/>
              <w:spacing w:line="240" w:lineRule="auto"/>
              <w:ind w:firstLine="227"/>
              <w:jc w:val="both"/>
              <w:rPr>
                <w:rFonts w:ascii="Garamond" w:hAnsi="Garamond"/>
                <w:sz w:val="28"/>
                <w:szCs w:val="28"/>
              </w:rPr>
            </w:pPr>
            <w:r w:rsidRPr="00105A2E">
              <w:rPr>
                <w:rFonts w:ascii="Garamond" w:hAnsi="Garamond"/>
                <w:i/>
                <w:sz w:val="28"/>
                <w:szCs w:val="28"/>
              </w:rPr>
              <w:t>Q.</w:t>
            </w:r>
            <w:r w:rsidRPr="00105A2E">
              <w:rPr>
                <w:rFonts w:ascii="Garamond" w:hAnsi="Garamond"/>
                <w:sz w:val="28"/>
                <w:szCs w:val="28"/>
              </w:rPr>
              <w:t xml:space="preserve"> </w:t>
            </w:r>
            <w:proofErr w:type="spellStart"/>
            <w:r w:rsidRPr="00105A2E">
              <w:rPr>
                <w:rFonts w:ascii="Garamond" w:hAnsi="Garamond"/>
                <w:sz w:val="28"/>
                <w:szCs w:val="28"/>
              </w:rPr>
              <w:t>Cre’n</w:t>
            </w:r>
            <w:proofErr w:type="spellEnd"/>
            <w:r w:rsidRPr="00105A2E">
              <w:rPr>
                <w:rFonts w:ascii="Garamond" w:hAnsi="Garamond"/>
                <w:sz w:val="28"/>
                <w:szCs w:val="28"/>
              </w:rPr>
              <w:t xml:space="preserve"> </w:t>
            </w:r>
            <w:proofErr w:type="spellStart"/>
            <w:r w:rsidRPr="00105A2E">
              <w:rPr>
                <w:rFonts w:ascii="Garamond" w:hAnsi="Garamond"/>
                <w:sz w:val="28"/>
                <w:szCs w:val="28"/>
              </w:rPr>
              <w:t>oyr</w:t>
            </w:r>
            <w:proofErr w:type="spellEnd"/>
            <w:r w:rsidRPr="00105A2E">
              <w:rPr>
                <w:rFonts w:ascii="Garamond" w:hAnsi="Garamond"/>
                <w:sz w:val="28"/>
                <w:szCs w:val="28"/>
              </w:rPr>
              <w:t xml:space="preserve"> ta son </w:t>
            </w:r>
            <w:proofErr w:type="spellStart"/>
            <w:r w:rsidRPr="00105A2E">
              <w:rPr>
                <w:rFonts w:ascii="Garamond" w:hAnsi="Garamond"/>
                <w:i/>
                <w:sz w:val="28"/>
                <w:szCs w:val="28"/>
              </w:rPr>
              <w:t>smaghtagh</w:t>
            </w:r>
            <w:proofErr w:type="spellEnd"/>
            <w:r w:rsidRPr="00105A2E">
              <w:rPr>
                <w:rFonts w:ascii="Garamond" w:hAnsi="Garamond"/>
                <w:sz w:val="28"/>
                <w:szCs w:val="28"/>
              </w:rPr>
              <w:t xml:space="preserve"> </w:t>
            </w:r>
            <w:proofErr w:type="spellStart"/>
            <w:r w:rsidRPr="00BA1130">
              <w:rPr>
                <w:rFonts w:ascii="Garamond" w:hAnsi="Garamond"/>
                <w:i/>
                <w:sz w:val="28"/>
                <w:szCs w:val="28"/>
              </w:rPr>
              <w:t>yn</w:t>
            </w:r>
            <w:proofErr w:type="spellEnd"/>
            <w:r w:rsidRPr="00BA1130">
              <w:rPr>
                <w:rFonts w:ascii="Garamond" w:hAnsi="Garamond"/>
                <w:i/>
                <w:sz w:val="28"/>
                <w:szCs w:val="28"/>
              </w:rPr>
              <w:t xml:space="preserve"> </w:t>
            </w:r>
            <w:proofErr w:type="spellStart"/>
            <w:r w:rsidRPr="00BA1130">
              <w:rPr>
                <w:rFonts w:ascii="Garamond" w:hAnsi="Garamond"/>
                <w:i/>
                <w:sz w:val="28"/>
                <w:szCs w:val="28"/>
              </w:rPr>
              <w:t>Eihl</w:t>
            </w:r>
            <w:proofErr w:type="spellEnd"/>
            <w:r w:rsidR="002C617D" w:rsidRPr="002C617D">
              <w:rPr>
                <w:rFonts w:ascii="Garamond" w:hAnsi="Garamond"/>
                <w:i/>
                <w:sz w:val="28"/>
                <w:szCs w:val="28"/>
              </w:rPr>
              <w:t> ?</w:t>
            </w:r>
            <w:r w:rsidRPr="00105A2E">
              <w:rPr>
                <w:rFonts w:ascii="Garamond" w:hAnsi="Garamond"/>
                <w:sz w:val="28"/>
                <w:szCs w:val="28"/>
              </w:rPr>
              <w:t xml:space="preserve"> </w:t>
            </w:r>
          </w:p>
        </w:tc>
        <w:tc>
          <w:tcPr>
            <w:tcW w:w="3993" w:type="dxa"/>
          </w:tcPr>
          <w:p w14:paraId="68BF6DF2" w14:textId="77777777" w:rsidR="00B55ABE" w:rsidRPr="004A277C" w:rsidRDefault="00B55ABE"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Q. </w:t>
            </w:r>
            <w:r w:rsidRPr="004A277C">
              <w:rPr>
                <w:rFonts w:ascii="Garamond" w:hAnsi="Garamond" w:cs="Times New Roman"/>
                <w:i/>
                <w:sz w:val="28"/>
              </w:rPr>
              <w:t>What is the end of</w:t>
            </w:r>
            <w:r w:rsidRPr="004A277C">
              <w:rPr>
                <w:rFonts w:ascii="Garamond" w:hAnsi="Garamond" w:cs="Times New Roman"/>
                <w:sz w:val="28"/>
              </w:rPr>
              <w:t xml:space="preserve"> Mortification</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12E9C19F" w14:textId="77777777" w:rsidR="00B55ABE" w:rsidRPr="004A277C" w:rsidRDefault="00B55ABE" w:rsidP="00DB60C3">
            <w:pPr>
              <w:pStyle w:val="ListParagraph"/>
              <w:ind w:left="0"/>
              <w:rPr>
                <w:rFonts w:ascii="Garamond" w:hAnsi="Garamond" w:cs="Times New Roman"/>
                <w:sz w:val="20"/>
                <w:szCs w:val="20"/>
              </w:rPr>
            </w:pPr>
          </w:p>
        </w:tc>
      </w:tr>
      <w:tr w:rsidR="00BA1130" w:rsidRPr="004A277C" w14:paraId="3C09C71D" w14:textId="77777777" w:rsidTr="00D544E6">
        <w:tc>
          <w:tcPr>
            <w:tcW w:w="4111" w:type="dxa"/>
          </w:tcPr>
          <w:p w14:paraId="5022818E" w14:textId="77777777" w:rsidR="00BA1130" w:rsidRPr="003C6C39" w:rsidRDefault="00BA1130" w:rsidP="00DB60C3">
            <w:pPr>
              <w:pStyle w:val="CM3"/>
              <w:widowControl/>
              <w:spacing w:line="240" w:lineRule="auto"/>
              <w:ind w:firstLine="227"/>
              <w:jc w:val="both"/>
              <w:rPr>
                <w:rFonts w:ascii="Garamond" w:hAnsi="Garamond"/>
                <w:sz w:val="28"/>
                <w:szCs w:val="28"/>
              </w:rPr>
            </w:pPr>
            <w:r w:rsidRPr="003C6C39">
              <w:rPr>
                <w:rFonts w:ascii="Garamond" w:hAnsi="Garamond"/>
                <w:sz w:val="28"/>
                <w:szCs w:val="28"/>
              </w:rPr>
              <w:t xml:space="preserve">[27] </w:t>
            </w:r>
            <w:r w:rsidRPr="003C6C39">
              <w:rPr>
                <w:rFonts w:ascii="Garamond" w:hAnsi="Garamond"/>
                <w:i/>
                <w:sz w:val="28"/>
                <w:szCs w:val="28"/>
              </w:rPr>
              <w:t xml:space="preserve">A. </w:t>
            </w:r>
            <w:proofErr w:type="spellStart"/>
            <w:r w:rsidRPr="003C6C39">
              <w:rPr>
                <w:rFonts w:ascii="Garamond" w:hAnsi="Garamond"/>
                <w:sz w:val="28"/>
                <w:szCs w:val="28"/>
              </w:rPr>
              <w:t>D’annooinagh</w:t>
            </w:r>
            <w:proofErr w:type="spellEnd"/>
            <w:r w:rsidRPr="003C6C39">
              <w:rPr>
                <w:rFonts w:ascii="Garamond" w:hAnsi="Garamond"/>
                <w:sz w:val="28"/>
                <w:szCs w:val="28"/>
              </w:rPr>
              <w:t xml:space="preserve"> </w:t>
            </w:r>
            <w:proofErr w:type="spellStart"/>
            <w:r w:rsidRPr="003C6C39">
              <w:rPr>
                <w:rFonts w:ascii="Garamond" w:hAnsi="Garamond"/>
                <w:sz w:val="28"/>
                <w:szCs w:val="28"/>
              </w:rPr>
              <w:t>ny</w:t>
            </w:r>
            <w:proofErr w:type="spellEnd"/>
            <w:r w:rsidRPr="003C6C39">
              <w:rPr>
                <w:rFonts w:ascii="Garamond" w:hAnsi="Garamond"/>
                <w:sz w:val="28"/>
                <w:szCs w:val="28"/>
              </w:rPr>
              <w:t xml:space="preserve"> </w:t>
            </w:r>
            <w:proofErr w:type="spellStart"/>
            <w:r w:rsidRPr="003C6C39">
              <w:rPr>
                <w:rFonts w:ascii="Garamond" w:hAnsi="Garamond"/>
                <w:sz w:val="28"/>
                <w:szCs w:val="28"/>
              </w:rPr>
              <w:t>veggan</w:t>
            </w:r>
            <w:proofErr w:type="spellEnd"/>
            <w:r w:rsidRPr="003C6C39">
              <w:rPr>
                <w:rFonts w:ascii="Garamond" w:hAnsi="Garamond"/>
                <w:sz w:val="28"/>
                <w:szCs w:val="28"/>
              </w:rPr>
              <w:t xml:space="preserve"> as </w:t>
            </w:r>
            <w:proofErr w:type="spellStart"/>
            <w:r w:rsidRPr="003C6C39">
              <w:rPr>
                <w:rFonts w:ascii="Garamond" w:hAnsi="Garamond"/>
                <w:sz w:val="28"/>
                <w:szCs w:val="28"/>
              </w:rPr>
              <w:t>ny</w:t>
            </w:r>
            <w:proofErr w:type="spellEnd"/>
            <w:r w:rsidRPr="003C6C39">
              <w:rPr>
                <w:rFonts w:ascii="Garamond" w:hAnsi="Garamond"/>
                <w:sz w:val="28"/>
                <w:szCs w:val="28"/>
              </w:rPr>
              <w:t xml:space="preserve"> </w:t>
            </w:r>
            <w:proofErr w:type="spellStart"/>
            <w:r w:rsidRPr="003C6C39">
              <w:rPr>
                <w:rFonts w:ascii="Garamond" w:hAnsi="Garamond"/>
                <w:sz w:val="28"/>
                <w:szCs w:val="28"/>
              </w:rPr>
              <w:t>veggan</w:t>
            </w:r>
            <w:proofErr w:type="spellEnd"/>
            <w:r w:rsidRPr="003C6C39">
              <w:rPr>
                <w:rFonts w:ascii="Garamond" w:hAnsi="Garamond"/>
                <w:sz w:val="28"/>
                <w:szCs w:val="28"/>
              </w:rPr>
              <w:t xml:space="preserve"> </w:t>
            </w:r>
            <w:proofErr w:type="spellStart"/>
            <w:r w:rsidRPr="003C6C39">
              <w:rPr>
                <w:rFonts w:ascii="Garamond" w:hAnsi="Garamond"/>
                <w:sz w:val="28"/>
                <w:szCs w:val="28"/>
              </w:rPr>
              <w:t>niau-ghlenid</w:t>
            </w:r>
            <w:proofErr w:type="spellEnd"/>
            <w:r w:rsidRPr="003C6C39">
              <w:rPr>
                <w:rFonts w:ascii="Garamond" w:hAnsi="Garamond"/>
                <w:sz w:val="28"/>
                <w:szCs w:val="28"/>
              </w:rPr>
              <w:t xml:space="preserve"> y </w:t>
            </w:r>
            <w:proofErr w:type="spellStart"/>
            <w:r w:rsidRPr="003C6C39">
              <w:rPr>
                <w:rFonts w:ascii="Garamond" w:hAnsi="Garamond"/>
                <w:sz w:val="28"/>
                <w:szCs w:val="28"/>
              </w:rPr>
              <w:t>dooghys</w:t>
            </w:r>
            <w:proofErr w:type="spellEnd"/>
            <w:r w:rsidRPr="003C6C39">
              <w:rPr>
                <w:rFonts w:ascii="Garamond" w:hAnsi="Garamond"/>
                <w:sz w:val="28"/>
                <w:szCs w:val="28"/>
              </w:rPr>
              <w:t xml:space="preserve"> ain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vod</w:t>
            </w:r>
            <w:proofErr w:type="spellEnd"/>
            <w:r w:rsidRPr="003C6C39">
              <w:rPr>
                <w:rFonts w:ascii="Garamond" w:hAnsi="Garamond"/>
                <w:sz w:val="28"/>
                <w:szCs w:val="28"/>
              </w:rPr>
              <w:t xml:space="preserve"> mad </w:t>
            </w:r>
            <w:proofErr w:type="spellStart"/>
            <w:r w:rsidRPr="003C6C39">
              <w:rPr>
                <w:rFonts w:ascii="Garamond" w:hAnsi="Garamond"/>
                <w:sz w:val="28"/>
                <w:szCs w:val="28"/>
              </w:rPr>
              <w:t>cheet</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ve</w:t>
            </w:r>
            <w:proofErr w:type="spellEnd"/>
            <w:r w:rsidRPr="003C6C39">
              <w:rPr>
                <w:rFonts w:ascii="Garamond" w:hAnsi="Garamond"/>
                <w:sz w:val="28"/>
                <w:szCs w:val="28"/>
              </w:rPr>
              <w:t xml:space="preserve"> </w:t>
            </w:r>
            <w:proofErr w:type="spellStart"/>
            <w:r w:rsidRPr="003C6C39">
              <w:rPr>
                <w:rFonts w:ascii="Garamond" w:hAnsi="Garamond"/>
                <w:sz w:val="28"/>
                <w:szCs w:val="28"/>
              </w:rPr>
              <w:t>nyn</w:t>
            </w:r>
            <w:proofErr w:type="spellEnd"/>
            <w:r w:rsidRPr="003C6C39">
              <w:rPr>
                <w:rFonts w:ascii="Garamond" w:hAnsi="Garamond"/>
                <w:sz w:val="28"/>
                <w:szCs w:val="28"/>
              </w:rPr>
              <w:t xml:space="preserve"> </w:t>
            </w:r>
            <w:proofErr w:type="spellStart"/>
            <w:r w:rsidRPr="003C6C39">
              <w:rPr>
                <w:rFonts w:ascii="Garamond" w:hAnsi="Garamond"/>
                <w:sz w:val="28"/>
                <w:szCs w:val="28"/>
              </w:rPr>
              <w:t>Greturyn</w:t>
            </w:r>
            <w:proofErr w:type="spellEnd"/>
            <w:r w:rsidRPr="003C6C39">
              <w:rPr>
                <w:rFonts w:ascii="Garamond" w:hAnsi="Garamond"/>
                <w:sz w:val="28"/>
                <w:szCs w:val="28"/>
              </w:rPr>
              <w:t xml:space="preserve"> noa as </w:t>
            </w:r>
            <w:proofErr w:type="spellStart"/>
            <w:r w:rsidRPr="003C6C39">
              <w:rPr>
                <w:rFonts w:ascii="Garamond" w:hAnsi="Garamond"/>
                <w:sz w:val="28"/>
                <w:szCs w:val="28"/>
              </w:rPr>
              <w:t>arloo</w:t>
            </w:r>
            <w:proofErr w:type="spellEnd"/>
            <w:r w:rsidRPr="003C6C39">
              <w:rPr>
                <w:rFonts w:ascii="Garamond" w:hAnsi="Garamond"/>
                <w:sz w:val="28"/>
                <w:szCs w:val="28"/>
              </w:rPr>
              <w:t xml:space="preserve"> son </w:t>
            </w:r>
            <w:proofErr w:type="spellStart"/>
            <w:r w:rsidRPr="003C6C39">
              <w:rPr>
                <w:rFonts w:ascii="Garamond" w:hAnsi="Garamond"/>
                <w:sz w:val="28"/>
                <w:szCs w:val="28"/>
              </w:rPr>
              <w:t>Niau</w:t>
            </w:r>
            <w:proofErr w:type="spellEnd"/>
            <w:r w:rsidRPr="003C6C39">
              <w:rPr>
                <w:rFonts w:ascii="Garamond" w:hAnsi="Garamond"/>
                <w:sz w:val="28"/>
                <w:szCs w:val="28"/>
              </w:rPr>
              <w:t xml:space="preserve">. </w:t>
            </w:r>
          </w:p>
        </w:tc>
        <w:tc>
          <w:tcPr>
            <w:tcW w:w="3993" w:type="dxa"/>
          </w:tcPr>
          <w:p w14:paraId="56D102C5" w14:textId="77777777" w:rsidR="00BA1130" w:rsidRPr="004A277C" w:rsidRDefault="00BA113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w:t>
            </w:r>
            <w:r w:rsidRPr="004A277C">
              <w:rPr>
                <w:rFonts w:ascii="Garamond" w:hAnsi="Garamond" w:cs="Times New Roman"/>
                <w:i/>
                <w:sz w:val="28"/>
              </w:rPr>
              <w:t>The</w:t>
            </w:r>
            <w:r w:rsidRPr="004A277C">
              <w:rPr>
                <w:rFonts w:ascii="Garamond" w:hAnsi="Garamond" w:cs="Times New Roman"/>
                <w:sz w:val="28"/>
              </w:rPr>
              <w:t xml:space="preserve"> end of Mortification </w:t>
            </w:r>
            <w:r w:rsidRPr="004A277C">
              <w:rPr>
                <w:rFonts w:ascii="Garamond" w:hAnsi="Garamond" w:cs="Times New Roman"/>
                <w:i/>
                <w:sz w:val="28"/>
              </w:rPr>
              <w:t>is to subdue</w:t>
            </w:r>
            <w:r>
              <w:rPr>
                <w:rFonts w:ascii="Garamond" w:hAnsi="Garamond" w:cs="Times New Roman"/>
                <w:i/>
                <w:sz w:val="28"/>
              </w:rPr>
              <w:t>,</w:t>
            </w:r>
            <w:r w:rsidRPr="004A277C">
              <w:rPr>
                <w:rFonts w:ascii="Garamond" w:hAnsi="Garamond" w:cs="Times New Roman"/>
                <w:i/>
                <w:sz w:val="28"/>
              </w:rPr>
              <w:t xml:space="preserve"> by Degrees</w:t>
            </w:r>
            <w:r>
              <w:rPr>
                <w:rFonts w:ascii="Garamond" w:hAnsi="Garamond" w:cs="Times New Roman"/>
                <w:i/>
                <w:sz w:val="28"/>
              </w:rPr>
              <w:t>,</w:t>
            </w:r>
            <w:r w:rsidRPr="004A277C">
              <w:rPr>
                <w:rFonts w:ascii="Garamond" w:hAnsi="Garamond" w:cs="Times New Roman"/>
                <w:i/>
                <w:sz w:val="28"/>
              </w:rPr>
              <w:t xml:space="preserve"> the Corruption of Nature, that we may </w:t>
            </w:r>
            <w:proofErr w:type="spellStart"/>
            <w:r w:rsidRPr="004A277C">
              <w:rPr>
                <w:rFonts w:ascii="Garamond" w:hAnsi="Garamond" w:cs="Times New Roman"/>
                <w:i/>
                <w:sz w:val="28"/>
              </w:rPr>
              <w:t>be come</w:t>
            </w:r>
            <w:proofErr w:type="spellEnd"/>
            <w:r w:rsidRPr="004A277C">
              <w:rPr>
                <w:rFonts w:ascii="Garamond" w:hAnsi="Garamond" w:cs="Times New Roman"/>
                <w:i/>
                <w:sz w:val="28"/>
              </w:rPr>
              <w:t xml:space="preserve"> </w:t>
            </w:r>
            <w:r w:rsidRPr="00BA1130">
              <w:rPr>
                <w:rFonts w:ascii="Garamond" w:hAnsi="Garamond" w:cs="Times New Roman"/>
                <w:sz w:val="28"/>
              </w:rPr>
              <w:t>new</w:t>
            </w:r>
            <w:r w:rsidRPr="004A277C">
              <w:rPr>
                <w:rFonts w:ascii="Garamond" w:hAnsi="Garamond" w:cs="Times New Roman"/>
                <w:sz w:val="28"/>
              </w:rPr>
              <w:t xml:space="preserve"> Creatures, </w:t>
            </w:r>
            <w:r w:rsidRPr="004A277C">
              <w:rPr>
                <w:rFonts w:ascii="Garamond" w:hAnsi="Garamond" w:cs="Times New Roman"/>
                <w:i/>
                <w:sz w:val="28"/>
              </w:rPr>
              <w:t>and fit for Heaven.</w:t>
            </w:r>
          </w:p>
        </w:tc>
        <w:tc>
          <w:tcPr>
            <w:tcW w:w="0" w:type="auto"/>
          </w:tcPr>
          <w:p w14:paraId="2B6425C5" w14:textId="77777777" w:rsidR="00BA1130" w:rsidRPr="004A277C" w:rsidRDefault="00BA1130" w:rsidP="00DB60C3">
            <w:pPr>
              <w:pStyle w:val="ListParagraph"/>
              <w:ind w:left="0"/>
              <w:rPr>
                <w:rFonts w:ascii="Garamond" w:hAnsi="Garamond" w:cs="Times New Roman"/>
                <w:sz w:val="20"/>
                <w:szCs w:val="20"/>
              </w:rPr>
            </w:pPr>
          </w:p>
        </w:tc>
      </w:tr>
      <w:tr w:rsidR="00BA1130" w:rsidRPr="004A277C" w14:paraId="6248F9D9" w14:textId="77777777" w:rsidTr="00D544E6">
        <w:tc>
          <w:tcPr>
            <w:tcW w:w="4111" w:type="dxa"/>
          </w:tcPr>
          <w:p w14:paraId="5E28877D" w14:textId="77777777" w:rsidR="00BA1130" w:rsidRPr="003C6C39" w:rsidRDefault="00BA1130" w:rsidP="00DB60C3">
            <w:pPr>
              <w:pStyle w:val="CM3"/>
              <w:widowControl/>
              <w:spacing w:line="240" w:lineRule="auto"/>
              <w:ind w:firstLine="227"/>
              <w:jc w:val="both"/>
              <w:rPr>
                <w:rFonts w:ascii="Garamond" w:hAnsi="Garamond"/>
                <w:sz w:val="28"/>
                <w:szCs w:val="28"/>
              </w:rPr>
            </w:pPr>
            <w:r w:rsidRPr="003C6C39">
              <w:rPr>
                <w:rFonts w:ascii="Garamond" w:hAnsi="Garamond"/>
                <w:i/>
                <w:sz w:val="28"/>
                <w:szCs w:val="28"/>
              </w:rPr>
              <w:t>Q.</w:t>
            </w:r>
            <w:r w:rsidRPr="003C6C39">
              <w:rPr>
                <w:rFonts w:ascii="Garamond" w:hAnsi="Garamond"/>
                <w:sz w:val="28"/>
                <w:szCs w:val="28"/>
              </w:rPr>
              <w:t xml:space="preserve"> </w:t>
            </w:r>
            <w:proofErr w:type="spellStart"/>
            <w:r w:rsidRPr="003C6C39">
              <w:rPr>
                <w:rFonts w:ascii="Garamond" w:hAnsi="Garamond"/>
                <w:sz w:val="28"/>
                <w:szCs w:val="28"/>
              </w:rPr>
              <w:t>Cre’n</w:t>
            </w:r>
            <w:proofErr w:type="spellEnd"/>
            <w:r w:rsidRPr="003C6C39">
              <w:rPr>
                <w:rFonts w:ascii="Garamond" w:hAnsi="Garamond"/>
                <w:sz w:val="28"/>
                <w:szCs w:val="28"/>
              </w:rPr>
              <w:t xml:space="preserve"> </w:t>
            </w:r>
            <w:proofErr w:type="spellStart"/>
            <w:r w:rsidRPr="003C6C39">
              <w:rPr>
                <w:rFonts w:ascii="Garamond" w:hAnsi="Garamond"/>
                <w:sz w:val="28"/>
                <w:szCs w:val="28"/>
              </w:rPr>
              <w:t>aght</w:t>
            </w:r>
            <w:proofErr w:type="spellEnd"/>
            <w:r w:rsidRPr="003C6C39">
              <w:rPr>
                <w:rFonts w:ascii="Garamond" w:hAnsi="Garamond"/>
                <w:sz w:val="28"/>
                <w:szCs w:val="28"/>
              </w:rPr>
              <w:t xml:space="preserve"> </w:t>
            </w:r>
            <w:proofErr w:type="spellStart"/>
            <w:r w:rsidRPr="003C6C39">
              <w:rPr>
                <w:rFonts w:ascii="Garamond" w:hAnsi="Garamond"/>
                <w:sz w:val="28"/>
                <w:szCs w:val="28"/>
              </w:rPr>
              <w:t>oddys</w:t>
            </w:r>
            <w:proofErr w:type="spellEnd"/>
            <w:r w:rsidRPr="003C6C39">
              <w:rPr>
                <w:rFonts w:ascii="Garamond" w:hAnsi="Garamond"/>
                <w:sz w:val="28"/>
                <w:szCs w:val="28"/>
              </w:rPr>
              <w:t xml:space="preserve"> shin </w:t>
            </w:r>
            <w:proofErr w:type="spellStart"/>
            <w:r w:rsidRPr="003C6C39">
              <w:rPr>
                <w:rFonts w:ascii="Garamond" w:hAnsi="Garamond"/>
                <w:sz w:val="28"/>
                <w:szCs w:val="28"/>
              </w:rPr>
              <w:t>shoh</w:t>
            </w:r>
            <w:proofErr w:type="spellEnd"/>
            <w:r w:rsidRPr="003C6C39">
              <w:rPr>
                <w:rFonts w:ascii="Garamond" w:hAnsi="Garamond"/>
                <w:sz w:val="28"/>
                <w:szCs w:val="28"/>
              </w:rPr>
              <w:t xml:space="preserve"> </w:t>
            </w:r>
            <w:proofErr w:type="spellStart"/>
            <w:r w:rsidRPr="003C6C39">
              <w:rPr>
                <w:rFonts w:ascii="Garamond" w:hAnsi="Garamond"/>
                <w:sz w:val="28"/>
                <w:szCs w:val="28"/>
              </w:rPr>
              <w:t>yanoo</w:t>
            </w:r>
            <w:proofErr w:type="spellEnd"/>
            <w:r w:rsidR="002C617D" w:rsidRPr="002C617D">
              <w:rPr>
                <w:rFonts w:ascii="Garamond" w:hAnsi="Garamond"/>
                <w:i/>
                <w:sz w:val="28"/>
                <w:szCs w:val="28"/>
              </w:rPr>
              <w:t> </w:t>
            </w:r>
            <w:r w:rsidR="00C57BF1" w:rsidRPr="00C57BF1">
              <w:rPr>
                <w:rFonts w:ascii="Garamond" w:hAnsi="Garamond"/>
                <w:sz w:val="28"/>
                <w:szCs w:val="28"/>
              </w:rPr>
              <w:t>?</w:t>
            </w:r>
            <w:r w:rsidRPr="003C6C39">
              <w:rPr>
                <w:rFonts w:ascii="Garamond" w:hAnsi="Garamond"/>
                <w:sz w:val="28"/>
                <w:szCs w:val="28"/>
              </w:rPr>
              <w:t xml:space="preserve"> </w:t>
            </w:r>
          </w:p>
        </w:tc>
        <w:tc>
          <w:tcPr>
            <w:tcW w:w="3993" w:type="dxa"/>
          </w:tcPr>
          <w:p w14:paraId="53E2AC16" w14:textId="77777777" w:rsidR="00BA1130" w:rsidRPr="004A277C" w:rsidRDefault="00BA1130" w:rsidP="00DB60C3">
            <w:pPr>
              <w:pStyle w:val="ListParagraph"/>
              <w:ind w:left="0" w:firstLine="227"/>
              <w:contextualSpacing w:val="0"/>
              <w:rPr>
                <w:rFonts w:ascii="Garamond" w:hAnsi="Garamond" w:cs="Times New Roman"/>
                <w:i/>
                <w:sz w:val="28"/>
              </w:rPr>
            </w:pPr>
            <w:r w:rsidRPr="004A277C">
              <w:rPr>
                <w:rFonts w:ascii="Garamond" w:hAnsi="Garamond" w:cs="Times New Roman"/>
                <w:sz w:val="28"/>
              </w:rPr>
              <w:t xml:space="preserve">Q. </w:t>
            </w:r>
            <w:r w:rsidRPr="004A277C">
              <w:rPr>
                <w:rFonts w:ascii="Garamond" w:hAnsi="Garamond" w:cs="Times New Roman"/>
                <w:i/>
                <w:sz w:val="28"/>
              </w:rPr>
              <w:t>How can we do this</w:t>
            </w:r>
            <w:r w:rsidR="002C617D" w:rsidRPr="002C617D">
              <w:rPr>
                <w:rFonts w:ascii="Garamond" w:hAnsi="Garamond" w:cs="Times New Roman"/>
                <w:i/>
                <w:sz w:val="28"/>
              </w:rPr>
              <w:t> ?</w:t>
            </w:r>
          </w:p>
        </w:tc>
        <w:tc>
          <w:tcPr>
            <w:tcW w:w="0" w:type="auto"/>
          </w:tcPr>
          <w:p w14:paraId="39F0B47D" w14:textId="77777777" w:rsidR="00BA1130" w:rsidRPr="004A277C" w:rsidRDefault="00BA1130" w:rsidP="00DB60C3">
            <w:pPr>
              <w:pStyle w:val="ListParagraph"/>
              <w:ind w:left="0"/>
              <w:rPr>
                <w:rFonts w:ascii="Garamond" w:hAnsi="Garamond" w:cs="Times New Roman"/>
                <w:sz w:val="20"/>
                <w:szCs w:val="20"/>
              </w:rPr>
            </w:pPr>
          </w:p>
        </w:tc>
      </w:tr>
      <w:tr w:rsidR="00BA1130" w:rsidRPr="004A277C" w14:paraId="373746E7" w14:textId="77777777" w:rsidTr="00D544E6">
        <w:tc>
          <w:tcPr>
            <w:tcW w:w="4111" w:type="dxa"/>
          </w:tcPr>
          <w:p w14:paraId="24A5DCE4" w14:textId="77777777" w:rsidR="00BA1130" w:rsidRPr="003C6C39" w:rsidRDefault="00BA1130" w:rsidP="00DB60C3">
            <w:pPr>
              <w:pStyle w:val="CM3"/>
              <w:widowControl/>
              <w:spacing w:line="240" w:lineRule="auto"/>
              <w:ind w:firstLine="227"/>
              <w:jc w:val="both"/>
              <w:rPr>
                <w:rFonts w:ascii="Garamond" w:hAnsi="Garamond"/>
                <w:sz w:val="28"/>
                <w:szCs w:val="28"/>
              </w:rPr>
            </w:pPr>
            <w:r w:rsidRPr="003C6C39">
              <w:rPr>
                <w:rFonts w:ascii="Garamond" w:hAnsi="Garamond"/>
                <w:i/>
                <w:sz w:val="28"/>
                <w:szCs w:val="28"/>
              </w:rPr>
              <w:t xml:space="preserve">A. </w:t>
            </w:r>
            <w:proofErr w:type="spellStart"/>
            <w:r w:rsidRPr="003C6C39">
              <w:rPr>
                <w:rFonts w:ascii="Garamond" w:hAnsi="Garamond"/>
                <w:sz w:val="28"/>
                <w:szCs w:val="28"/>
              </w:rPr>
              <w:t>Liorish</w:t>
            </w:r>
            <w:proofErr w:type="spellEnd"/>
            <w:r w:rsidRPr="003C6C39">
              <w:rPr>
                <w:rFonts w:ascii="Garamond" w:hAnsi="Garamond"/>
                <w:sz w:val="28"/>
                <w:szCs w:val="28"/>
              </w:rPr>
              <w:t xml:space="preserve"> </w:t>
            </w:r>
            <w:proofErr w:type="spellStart"/>
            <w:r w:rsidRPr="003C6C39">
              <w:rPr>
                <w:rFonts w:ascii="Garamond" w:hAnsi="Garamond"/>
                <w:sz w:val="28"/>
                <w:szCs w:val="28"/>
              </w:rPr>
              <w:t>cooney</w:t>
            </w:r>
            <w:proofErr w:type="spellEnd"/>
            <w:r w:rsidRPr="003C6C39">
              <w:rPr>
                <w:rFonts w:ascii="Garamond" w:hAnsi="Garamond"/>
                <w:sz w:val="28"/>
                <w:szCs w:val="28"/>
              </w:rPr>
              <w:t xml:space="preserve"> </w:t>
            </w:r>
            <w:proofErr w:type="spellStart"/>
            <w:r w:rsidRPr="003C6C39">
              <w:rPr>
                <w:rFonts w:ascii="Garamond" w:hAnsi="Garamond"/>
                <w:sz w:val="28"/>
                <w:szCs w:val="28"/>
              </w:rPr>
              <w:t>yn</w:t>
            </w:r>
            <w:proofErr w:type="spellEnd"/>
            <w:r w:rsidRPr="003C6C39">
              <w:rPr>
                <w:rFonts w:ascii="Garamond" w:hAnsi="Garamond"/>
                <w:sz w:val="28"/>
                <w:szCs w:val="28"/>
              </w:rPr>
              <w:t xml:space="preserve"> </w:t>
            </w:r>
            <w:proofErr w:type="spellStart"/>
            <w:r w:rsidRPr="003C6C39">
              <w:rPr>
                <w:rFonts w:ascii="Garamond" w:hAnsi="Garamond"/>
                <w:sz w:val="28"/>
                <w:szCs w:val="28"/>
              </w:rPr>
              <w:t>Spyrryd</w:t>
            </w:r>
            <w:proofErr w:type="spellEnd"/>
            <w:r w:rsidRPr="003C6C39">
              <w:rPr>
                <w:rFonts w:ascii="Garamond" w:hAnsi="Garamond"/>
                <w:sz w:val="28"/>
                <w:szCs w:val="28"/>
              </w:rPr>
              <w:t xml:space="preserve"> </w:t>
            </w:r>
            <w:proofErr w:type="spellStart"/>
            <w:r w:rsidRPr="003C6C39">
              <w:rPr>
                <w:rFonts w:ascii="Garamond" w:hAnsi="Garamond"/>
                <w:sz w:val="28"/>
                <w:szCs w:val="28"/>
              </w:rPr>
              <w:t>casherick</w:t>
            </w:r>
            <w:proofErr w:type="spellEnd"/>
            <w:r w:rsidRPr="003C6C39">
              <w:rPr>
                <w:rFonts w:ascii="Garamond" w:hAnsi="Garamond"/>
                <w:sz w:val="28"/>
                <w:szCs w:val="28"/>
              </w:rPr>
              <w:t xml:space="preserve"> </w:t>
            </w:r>
            <w:proofErr w:type="spellStart"/>
            <w:r w:rsidRPr="003C6C39">
              <w:rPr>
                <w:rFonts w:ascii="Garamond" w:hAnsi="Garamond"/>
                <w:sz w:val="28"/>
                <w:szCs w:val="28"/>
              </w:rPr>
              <w:t>t’er</w:t>
            </w:r>
            <w:proofErr w:type="spellEnd"/>
            <w:r w:rsidRPr="003C6C39">
              <w:rPr>
                <w:rFonts w:ascii="Garamond" w:hAnsi="Garamond"/>
                <w:sz w:val="28"/>
                <w:szCs w:val="28"/>
              </w:rPr>
              <w:t xml:space="preserve"> </w:t>
            </w:r>
            <w:proofErr w:type="spellStart"/>
            <w:r w:rsidRPr="003C6C39">
              <w:rPr>
                <w:rFonts w:ascii="Garamond" w:hAnsi="Garamond"/>
                <w:sz w:val="28"/>
                <w:szCs w:val="28"/>
              </w:rPr>
              <w:t>ny</w:t>
            </w:r>
            <w:proofErr w:type="spellEnd"/>
            <w:r w:rsidRPr="003C6C39">
              <w:rPr>
                <w:rFonts w:ascii="Garamond" w:hAnsi="Garamond"/>
                <w:sz w:val="28"/>
                <w:szCs w:val="28"/>
              </w:rPr>
              <w:t xml:space="preserve"> </w:t>
            </w:r>
            <w:proofErr w:type="spellStart"/>
            <w:r w:rsidRPr="003C6C39">
              <w:rPr>
                <w:rFonts w:ascii="Garamond" w:hAnsi="Garamond"/>
                <w:sz w:val="28"/>
                <w:szCs w:val="28"/>
              </w:rPr>
              <w:t>choyrt</w:t>
            </w:r>
            <w:proofErr w:type="spellEnd"/>
            <w:r w:rsidRPr="003C6C39">
              <w:rPr>
                <w:rFonts w:ascii="Garamond" w:hAnsi="Garamond"/>
                <w:sz w:val="28"/>
                <w:szCs w:val="28"/>
              </w:rPr>
              <w:t xml:space="preserve"> da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chooilley</w:t>
            </w:r>
            <w:proofErr w:type="spellEnd"/>
            <w:r w:rsidRPr="003C6C39">
              <w:rPr>
                <w:rFonts w:ascii="Garamond" w:hAnsi="Garamond"/>
                <w:sz w:val="28"/>
                <w:szCs w:val="28"/>
              </w:rPr>
              <w:t xml:space="preserve"> </w:t>
            </w:r>
            <w:proofErr w:type="spellStart"/>
            <w:r w:rsidRPr="003C6C39">
              <w:rPr>
                <w:rFonts w:ascii="Garamond" w:hAnsi="Garamond"/>
                <w:sz w:val="28"/>
                <w:szCs w:val="28"/>
              </w:rPr>
              <w:t>ghooiney</w:t>
            </w:r>
            <w:proofErr w:type="spellEnd"/>
            <w:r w:rsidRPr="003C6C39">
              <w:rPr>
                <w:rFonts w:ascii="Garamond" w:hAnsi="Garamond"/>
                <w:sz w:val="28"/>
                <w:szCs w:val="28"/>
              </w:rPr>
              <w:t xml:space="preserve">, </w:t>
            </w:r>
            <w:proofErr w:type="spellStart"/>
            <w:r w:rsidRPr="003C6C39">
              <w:rPr>
                <w:rFonts w:ascii="Garamond" w:hAnsi="Garamond"/>
                <w:sz w:val="28"/>
                <w:szCs w:val="28"/>
              </w:rPr>
              <w:t>tra</w:t>
            </w:r>
            <w:proofErr w:type="spellEnd"/>
            <w:r w:rsidRPr="003C6C39">
              <w:rPr>
                <w:rFonts w:ascii="Garamond" w:hAnsi="Garamond"/>
                <w:sz w:val="28"/>
                <w:szCs w:val="28"/>
              </w:rPr>
              <w:t xml:space="preserve"> </w:t>
            </w:r>
            <w:proofErr w:type="spellStart"/>
            <w:r w:rsidRPr="003C6C39">
              <w:rPr>
                <w:rFonts w:ascii="Garamond" w:hAnsi="Garamond"/>
                <w:sz w:val="28"/>
                <w:szCs w:val="28"/>
              </w:rPr>
              <w:t>te</w:t>
            </w:r>
            <w:proofErr w:type="spellEnd"/>
            <w:r w:rsidRPr="003C6C39">
              <w:rPr>
                <w:rFonts w:ascii="Garamond" w:hAnsi="Garamond"/>
                <w:sz w:val="28"/>
                <w:szCs w:val="28"/>
              </w:rPr>
              <w:t xml:space="preserve"> er </w:t>
            </w:r>
            <w:proofErr w:type="spellStart"/>
            <w:r w:rsidRPr="003C6C39">
              <w:rPr>
                <w:rFonts w:ascii="Garamond" w:hAnsi="Garamond"/>
                <w:sz w:val="28"/>
                <w:szCs w:val="28"/>
              </w:rPr>
              <w:t>ny</w:t>
            </w:r>
            <w:proofErr w:type="spellEnd"/>
            <w:r w:rsidRPr="003C6C39">
              <w:rPr>
                <w:rFonts w:ascii="Garamond" w:hAnsi="Garamond"/>
                <w:sz w:val="28"/>
                <w:szCs w:val="28"/>
              </w:rPr>
              <w:t xml:space="preserve"> </w:t>
            </w:r>
            <w:proofErr w:type="spellStart"/>
            <w:r w:rsidRPr="003C6C39">
              <w:rPr>
                <w:rFonts w:ascii="Garamond" w:hAnsi="Garamond"/>
                <w:sz w:val="28"/>
                <w:szCs w:val="28"/>
              </w:rPr>
              <w:t>vashtey</w:t>
            </w:r>
            <w:proofErr w:type="spellEnd"/>
            <w:r w:rsidRPr="003C6C39">
              <w:rPr>
                <w:rFonts w:ascii="Garamond" w:hAnsi="Garamond"/>
                <w:sz w:val="28"/>
                <w:szCs w:val="28"/>
              </w:rPr>
              <w:t xml:space="preserve">. </w:t>
            </w:r>
          </w:p>
        </w:tc>
        <w:tc>
          <w:tcPr>
            <w:tcW w:w="3993" w:type="dxa"/>
          </w:tcPr>
          <w:p w14:paraId="0A17CF41" w14:textId="77777777" w:rsidR="00BA1130" w:rsidRPr="004A277C" w:rsidRDefault="00BA1130"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A. </w:t>
            </w:r>
            <w:r w:rsidRPr="004A277C">
              <w:rPr>
                <w:rFonts w:ascii="Garamond" w:hAnsi="Garamond" w:cs="Times New Roman"/>
                <w:i/>
                <w:sz w:val="28"/>
              </w:rPr>
              <w:t>By the Help of the Holy Spirit, which is given to every Man at Baptism.</w:t>
            </w:r>
          </w:p>
        </w:tc>
        <w:tc>
          <w:tcPr>
            <w:tcW w:w="0" w:type="auto"/>
          </w:tcPr>
          <w:p w14:paraId="4E769B79" w14:textId="77777777" w:rsidR="00BA1130" w:rsidRPr="004A277C" w:rsidRDefault="00BA1130" w:rsidP="00DB60C3">
            <w:pPr>
              <w:pStyle w:val="ListParagraph"/>
              <w:ind w:left="0"/>
              <w:rPr>
                <w:rFonts w:ascii="Garamond" w:hAnsi="Garamond" w:cs="Times New Roman"/>
                <w:sz w:val="20"/>
                <w:szCs w:val="20"/>
              </w:rPr>
            </w:pPr>
            <w:r>
              <w:rPr>
                <w:rFonts w:ascii="Garamond" w:hAnsi="Garamond" w:cs="Times New Roman"/>
                <w:sz w:val="20"/>
                <w:szCs w:val="20"/>
              </w:rPr>
              <w:t>2 Cor. 5. 5.</w:t>
            </w:r>
          </w:p>
        </w:tc>
      </w:tr>
      <w:tr w:rsidR="00BA1130" w:rsidRPr="004A277C" w14:paraId="7A64B40E" w14:textId="77777777" w:rsidTr="00D544E6">
        <w:tc>
          <w:tcPr>
            <w:tcW w:w="4111" w:type="dxa"/>
          </w:tcPr>
          <w:p w14:paraId="5EA7CC81" w14:textId="77777777" w:rsidR="00BA1130" w:rsidRPr="003C6C39" w:rsidRDefault="00BA1130" w:rsidP="00DB60C3">
            <w:pPr>
              <w:pStyle w:val="CM3"/>
              <w:widowControl/>
              <w:spacing w:line="240" w:lineRule="auto"/>
              <w:ind w:firstLine="227"/>
              <w:jc w:val="both"/>
              <w:rPr>
                <w:rFonts w:ascii="Garamond" w:hAnsi="Garamond"/>
                <w:sz w:val="28"/>
                <w:szCs w:val="28"/>
              </w:rPr>
            </w:pPr>
            <w:r w:rsidRPr="003C6C39">
              <w:rPr>
                <w:rFonts w:ascii="Garamond" w:hAnsi="Garamond"/>
                <w:i/>
                <w:sz w:val="28"/>
                <w:szCs w:val="28"/>
              </w:rPr>
              <w:lastRenderedPageBreak/>
              <w:t>Q.</w:t>
            </w:r>
            <w:r w:rsidRPr="003C6C39">
              <w:rPr>
                <w:rFonts w:ascii="Garamond" w:hAnsi="Garamond"/>
                <w:sz w:val="28"/>
                <w:szCs w:val="28"/>
              </w:rPr>
              <w:t xml:space="preserve"> </w:t>
            </w:r>
            <w:proofErr w:type="spellStart"/>
            <w:r w:rsidRPr="003C6C39">
              <w:rPr>
                <w:rFonts w:ascii="Garamond" w:hAnsi="Garamond"/>
                <w:sz w:val="28"/>
                <w:szCs w:val="28"/>
              </w:rPr>
              <w:t>Cre</w:t>
            </w:r>
            <w:proofErr w:type="spellEnd"/>
            <w:r w:rsidRPr="003C6C39">
              <w:rPr>
                <w:rFonts w:ascii="Garamond" w:hAnsi="Garamond"/>
                <w:sz w:val="28"/>
                <w:szCs w:val="28"/>
              </w:rPr>
              <w:t xml:space="preserve"> ta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ve</w:t>
            </w:r>
            <w:proofErr w:type="spellEnd"/>
            <w:r w:rsidRPr="003C6C39">
              <w:rPr>
                <w:rFonts w:ascii="Garamond" w:hAnsi="Garamond"/>
                <w:sz w:val="28"/>
                <w:szCs w:val="28"/>
              </w:rPr>
              <w:t xml:space="preserve"> </w:t>
            </w:r>
            <w:proofErr w:type="spellStart"/>
            <w:r w:rsidRPr="003C6C39">
              <w:rPr>
                <w:rFonts w:ascii="Garamond" w:hAnsi="Garamond"/>
                <w:sz w:val="28"/>
                <w:szCs w:val="28"/>
              </w:rPr>
              <w:t>jeant</w:t>
            </w:r>
            <w:proofErr w:type="spellEnd"/>
            <w:r w:rsidRPr="003C6C39">
              <w:rPr>
                <w:rFonts w:ascii="Garamond" w:hAnsi="Garamond"/>
                <w:sz w:val="28"/>
                <w:szCs w:val="28"/>
              </w:rPr>
              <w:t xml:space="preserve"> er y </w:t>
            </w:r>
            <w:proofErr w:type="spellStart"/>
            <w:r w:rsidRPr="003C6C39">
              <w:rPr>
                <w:rFonts w:ascii="Garamond" w:hAnsi="Garamond"/>
                <w:sz w:val="28"/>
                <w:szCs w:val="28"/>
              </w:rPr>
              <w:t>Niarn</w:t>
            </w:r>
            <w:proofErr w:type="spellEnd"/>
            <w:r>
              <w:rPr>
                <w:rStyle w:val="FootnoteReference"/>
                <w:rFonts w:ascii="Garamond" w:hAnsi="Garamond"/>
                <w:sz w:val="28"/>
                <w:szCs w:val="28"/>
              </w:rPr>
              <w:footnoteReference w:id="14"/>
            </w:r>
            <w:r w:rsidRPr="003C6C39">
              <w:rPr>
                <w:rFonts w:ascii="Garamond" w:hAnsi="Garamond"/>
                <w:sz w:val="28"/>
                <w:szCs w:val="28"/>
              </w:rPr>
              <w:t xml:space="preserve">  </w:t>
            </w:r>
            <w:proofErr w:type="spellStart"/>
            <w:r w:rsidRPr="003C6C39">
              <w:rPr>
                <w:rFonts w:ascii="Garamond" w:hAnsi="Garamond"/>
                <w:sz w:val="28"/>
                <w:szCs w:val="28"/>
              </w:rPr>
              <w:t>ainyn</w:t>
            </w:r>
            <w:proofErr w:type="spellEnd"/>
            <w:r w:rsidRPr="003C6C39">
              <w:rPr>
                <w:rFonts w:ascii="Garamond" w:hAnsi="Garamond"/>
                <w:sz w:val="28"/>
                <w:szCs w:val="28"/>
              </w:rPr>
              <w:t xml:space="preserve"> </w:t>
            </w:r>
            <w:proofErr w:type="spellStart"/>
            <w:r w:rsidRPr="003C6C39">
              <w:rPr>
                <w:rFonts w:ascii="Garamond" w:hAnsi="Garamond"/>
                <w:sz w:val="28"/>
                <w:szCs w:val="28"/>
              </w:rPr>
              <w:t>gys</w:t>
            </w:r>
            <w:proofErr w:type="spellEnd"/>
            <w:r w:rsidRPr="003C6C39">
              <w:rPr>
                <w:rFonts w:ascii="Garamond" w:hAnsi="Garamond"/>
                <w:sz w:val="28"/>
                <w:szCs w:val="28"/>
              </w:rPr>
              <w:t xml:space="preserve"> </w:t>
            </w:r>
            <w:proofErr w:type="spellStart"/>
            <w:r w:rsidRPr="003C6C39">
              <w:rPr>
                <w:rFonts w:ascii="Garamond" w:hAnsi="Garamond"/>
                <w:sz w:val="28"/>
                <w:szCs w:val="28"/>
              </w:rPr>
              <w:t>yn</w:t>
            </w:r>
            <w:proofErr w:type="spellEnd"/>
            <w:r w:rsidRPr="003C6C39">
              <w:rPr>
                <w:rFonts w:ascii="Garamond" w:hAnsi="Garamond"/>
                <w:sz w:val="28"/>
                <w:szCs w:val="28"/>
              </w:rPr>
              <w:t xml:space="preserve"> </w:t>
            </w:r>
            <w:proofErr w:type="spellStart"/>
            <w:r w:rsidRPr="003C6C39">
              <w:rPr>
                <w:rFonts w:ascii="Garamond" w:hAnsi="Garamond"/>
                <w:sz w:val="28"/>
                <w:szCs w:val="28"/>
              </w:rPr>
              <w:t>Obber</w:t>
            </w:r>
            <w:proofErr w:type="spellEnd"/>
            <w:r w:rsidRPr="003C6C39">
              <w:rPr>
                <w:rFonts w:ascii="Garamond" w:hAnsi="Garamond"/>
                <w:sz w:val="28"/>
                <w:szCs w:val="28"/>
              </w:rPr>
              <w:t xml:space="preserve"> </w:t>
            </w:r>
            <w:proofErr w:type="spellStart"/>
            <w:r w:rsidRPr="003C6C39">
              <w:rPr>
                <w:rFonts w:ascii="Garamond" w:hAnsi="Garamond"/>
                <w:sz w:val="28"/>
                <w:szCs w:val="28"/>
              </w:rPr>
              <w:t>wooar</w:t>
            </w:r>
            <w:proofErr w:type="spellEnd"/>
            <w:r w:rsidRPr="003C6C39">
              <w:rPr>
                <w:rFonts w:ascii="Garamond" w:hAnsi="Garamond"/>
                <w:sz w:val="28"/>
                <w:szCs w:val="28"/>
              </w:rPr>
              <w:t xml:space="preserve"> </w:t>
            </w:r>
            <w:proofErr w:type="spellStart"/>
            <w:r w:rsidRPr="003C6C39">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3C6C39">
              <w:rPr>
                <w:rFonts w:ascii="Garamond" w:hAnsi="Garamond"/>
                <w:sz w:val="28"/>
                <w:szCs w:val="28"/>
              </w:rPr>
              <w:t xml:space="preserve"> </w:t>
            </w:r>
          </w:p>
        </w:tc>
        <w:tc>
          <w:tcPr>
            <w:tcW w:w="3993" w:type="dxa"/>
          </w:tcPr>
          <w:p w14:paraId="665D60BB" w14:textId="77777777" w:rsidR="00BA1130" w:rsidRPr="004A277C" w:rsidRDefault="00BA113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Q. </w:t>
            </w:r>
            <w:r w:rsidRPr="004A277C">
              <w:rPr>
                <w:rFonts w:ascii="Garamond" w:hAnsi="Garamond" w:cs="Times New Roman"/>
                <w:i/>
                <w:sz w:val="28"/>
              </w:rPr>
              <w:t>What is to be done on our part towards this great Work</w:t>
            </w:r>
            <w:r w:rsidR="002C617D" w:rsidRPr="002C617D">
              <w:rPr>
                <w:rFonts w:ascii="Garamond" w:hAnsi="Garamond" w:cs="Times New Roman"/>
                <w:i/>
                <w:sz w:val="28"/>
              </w:rPr>
              <w:t> ?</w:t>
            </w:r>
          </w:p>
        </w:tc>
        <w:tc>
          <w:tcPr>
            <w:tcW w:w="0" w:type="auto"/>
          </w:tcPr>
          <w:p w14:paraId="2754C70B" w14:textId="77777777" w:rsidR="00BA1130" w:rsidRPr="004A277C" w:rsidRDefault="00BA1130" w:rsidP="00DB60C3">
            <w:pPr>
              <w:pStyle w:val="ListParagraph"/>
              <w:ind w:left="0"/>
              <w:rPr>
                <w:rFonts w:ascii="Garamond" w:hAnsi="Garamond" w:cs="Times New Roman"/>
                <w:sz w:val="20"/>
                <w:szCs w:val="20"/>
              </w:rPr>
            </w:pPr>
          </w:p>
        </w:tc>
      </w:tr>
      <w:tr w:rsidR="00BA1130" w:rsidRPr="004A277C" w14:paraId="6D871503" w14:textId="77777777" w:rsidTr="00D544E6">
        <w:tc>
          <w:tcPr>
            <w:tcW w:w="4111" w:type="dxa"/>
          </w:tcPr>
          <w:p w14:paraId="045C6CBC" w14:textId="77777777" w:rsidR="00BA1130" w:rsidRPr="003C6C39" w:rsidRDefault="00BA1130" w:rsidP="00DB60C3">
            <w:pPr>
              <w:pStyle w:val="CM3"/>
              <w:widowControl/>
              <w:spacing w:line="240" w:lineRule="auto"/>
              <w:ind w:firstLine="227"/>
              <w:jc w:val="both"/>
              <w:rPr>
                <w:rFonts w:ascii="Garamond" w:hAnsi="Garamond"/>
                <w:sz w:val="28"/>
                <w:szCs w:val="28"/>
              </w:rPr>
            </w:pPr>
            <w:r w:rsidRPr="003C6C39">
              <w:rPr>
                <w:rFonts w:ascii="Garamond" w:hAnsi="Garamond"/>
                <w:i/>
                <w:sz w:val="28"/>
                <w:szCs w:val="28"/>
              </w:rPr>
              <w:t xml:space="preserve">A. </w:t>
            </w:r>
            <w:proofErr w:type="spellStart"/>
            <w:r w:rsidRPr="003C6C39">
              <w:rPr>
                <w:rFonts w:ascii="Garamond" w:hAnsi="Garamond"/>
                <w:sz w:val="28"/>
                <w:szCs w:val="28"/>
              </w:rPr>
              <w:t>Shegin</w:t>
            </w:r>
            <w:proofErr w:type="spellEnd"/>
            <w:r w:rsidRPr="003C6C39">
              <w:rPr>
                <w:rFonts w:ascii="Garamond" w:hAnsi="Garamond"/>
                <w:sz w:val="28"/>
                <w:szCs w:val="28"/>
              </w:rPr>
              <w:t xml:space="preserve"> </w:t>
            </w:r>
            <w:proofErr w:type="spellStart"/>
            <w:r w:rsidRPr="003C6C39">
              <w:rPr>
                <w:rFonts w:ascii="Garamond" w:hAnsi="Garamond"/>
                <w:sz w:val="28"/>
                <w:szCs w:val="28"/>
              </w:rPr>
              <w:t>dhyt</w:t>
            </w:r>
            <w:proofErr w:type="spellEnd"/>
            <w:r w:rsidRPr="003C6C39">
              <w:rPr>
                <w:rFonts w:ascii="Garamond" w:hAnsi="Garamond"/>
                <w:sz w:val="28"/>
                <w:szCs w:val="28"/>
              </w:rPr>
              <w:t xml:space="preserve"> </w:t>
            </w:r>
            <w:proofErr w:type="spellStart"/>
            <w:r w:rsidRPr="003C6C39">
              <w:rPr>
                <w:rFonts w:ascii="Garamond" w:hAnsi="Garamond"/>
                <w:sz w:val="28"/>
                <w:szCs w:val="28"/>
              </w:rPr>
              <w:t>credjal</w:t>
            </w:r>
            <w:proofErr w:type="spellEnd"/>
            <w:r w:rsidRPr="003C6C39">
              <w:rPr>
                <w:rFonts w:ascii="Garamond" w:hAnsi="Garamond"/>
                <w:sz w:val="28"/>
                <w:szCs w:val="28"/>
              </w:rPr>
              <w:t xml:space="preserve"> </w:t>
            </w:r>
            <w:proofErr w:type="spellStart"/>
            <w:r w:rsidRPr="003C6C39">
              <w:rPr>
                <w:rFonts w:ascii="Garamond" w:hAnsi="Garamond"/>
                <w:sz w:val="28"/>
                <w:szCs w:val="28"/>
              </w:rPr>
              <w:t>ayns</w:t>
            </w:r>
            <w:proofErr w:type="spellEnd"/>
            <w:r w:rsidRPr="003C6C39">
              <w:rPr>
                <w:rFonts w:ascii="Garamond" w:hAnsi="Garamond"/>
                <w:sz w:val="28"/>
                <w:szCs w:val="28"/>
              </w:rPr>
              <w:t xml:space="preserve"> </w:t>
            </w:r>
            <w:proofErr w:type="spellStart"/>
            <w:r w:rsidRPr="003C6C39">
              <w:rPr>
                <w:rFonts w:ascii="Garamond" w:hAnsi="Garamond"/>
                <w:sz w:val="28"/>
                <w:szCs w:val="28"/>
              </w:rPr>
              <w:t>dty</w:t>
            </w:r>
            <w:proofErr w:type="spellEnd"/>
            <w:r w:rsidRPr="003C6C39">
              <w:rPr>
                <w:rFonts w:ascii="Garamond" w:hAnsi="Garamond"/>
                <w:sz w:val="28"/>
                <w:szCs w:val="28"/>
              </w:rPr>
              <w:t xml:space="preserve"> </w:t>
            </w:r>
            <w:proofErr w:type="spellStart"/>
            <w:r w:rsidRPr="003C6C39">
              <w:rPr>
                <w:rFonts w:ascii="Garamond" w:hAnsi="Garamond"/>
                <w:sz w:val="28"/>
                <w:szCs w:val="28"/>
              </w:rPr>
              <w:t>Chree</w:t>
            </w:r>
            <w:proofErr w:type="spellEnd"/>
            <w:r w:rsidRPr="003C6C39">
              <w:rPr>
                <w:rFonts w:ascii="Garamond" w:hAnsi="Garamond"/>
                <w:sz w:val="28"/>
                <w:szCs w:val="28"/>
              </w:rPr>
              <w:t xml:space="preserve"> as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mennick</w:t>
            </w:r>
            <w:proofErr w:type="spellEnd"/>
            <w:r w:rsidRPr="003C6C39">
              <w:rPr>
                <w:rFonts w:ascii="Garamond" w:hAnsi="Garamond"/>
                <w:sz w:val="28"/>
                <w:szCs w:val="28"/>
              </w:rPr>
              <w:t xml:space="preserve"> </w:t>
            </w:r>
            <w:proofErr w:type="spellStart"/>
            <w:r w:rsidRPr="003C6C39">
              <w:rPr>
                <w:rFonts w:ascii="Garamond" w:hAnsi="Garamond"/>
                <w:sz w:val="28"/>
                <w:szCs w:val="28"/>
              </w:rPr>
              <w:t>smooinaghtyn</w:t>
            </w:r>
            <w:proofErr w:type="spellEnd"/>
            <w:r w:rsidRPr="003C6C39">
              <w:rPr>
                <w:rFonts w:ascii="Garamond" w:hAnsi="Garamond"/>
                <w:sz w:val="28"/>
                <w:szCs w:val="28"/>
              </w:rPr>
              <w:t xml:space="preserve"> er y </w:t>
            </w:r>
            <w:proofErr w:type="spellStart"/>
            <w:r w:rsidRPr="003C6C39">
              <w:rPr>
                <w:rFonts w:ascii="Garamond" w:hAnsi="Garamond"/>
                <w:sz w:val="28"/>
                <w:szCs w:val="28"/>
              </w:rPr>
              <w:t>ra</w:t>
            </w:r>
            <w:proofErr w:type="spellEnd"/>
            <w:r w:rsidRPr="003C6C39">
              <w:rPr>
                <w:rFonts w:ascii="Garamond" w:hAnsi="Garamond"/>
                <w:sz w:val="28"/>
                <w:szCs w:val="28"/>
              </w:rPr>
              <w:t xml:space="preserve"> </w:t>
            </w:r>
            <w:proofErr w:type="spellStart"/>
            <w:r w:rsidRPr="003C6C39">
              <w:rPr>
                <w:rFonts w:ascii="Garamond" w:hAnsi="Garamond"/>
                <w:sz w:val="28"/>
                <w:szCs w:val="28"/>
              </w:rPr>
              <w:t>firrinagh</w:t>
            </w:r>
            <w:proofErr w:type="spellEnd"/>
            <w:r w:rsidRPr="003C6C39">
              <w:rPr>
                <w:rFonts w:ascii="Garamond" w:hAnsi="Garamond"/>
                <w:sz w:val="28"/>
                <w:szCs w:val="28"/>
              </w:rPr>
              <w:t xml:space="preserve"> </w:t>
            </w:r>
            <w:proofErr w:type="spellStart"/>
            <w:r w:rsidRPr="003C6C39">
              <w:rPr>
                <w:rFonts w:ascii="Garamond" w:hAnsi="Garamond"/>
                <w:sz w:val="28"/>
                <w:szCs w:val="28"/>
              </w:rPr>
              <w:t>shoh</w:t>
            </w:r>
            <w:proofErr w:type="spellEnd"/>
            <w:r w:rsidRPr="003C6C39">
              <w:rPr>
                <w:rFonts w:ascii="Garamond" w:hAnsi="Garamond"/>
                <w:sz w:val="28"/>
                <w:szCs w:val="28"/>
              </w:rPr>
              <w:t xml:space="preserve">. </w:t>
            </w:r>
          </w:p>
        </w:tc>
        <w:tc>
          <w:tcPr>
            <w:tcW w:w="3993" w:type="dxa"/>
          </w:tcPr>
          <w:p w14:paraId="68C40E49" w14:textId="77777777" w:rsidR="00BA1130" w:rsidRPr="004A277C" w:rsidRDefault="00BA1130"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A. </w:t>
            </w:r>
            <w:r w:rsidRPr="004A277C">
              <w:rPr>
                <w:rFonts w:ascii="Garamond" w:hAnsi="Garamond" w:cs="Times New Roman"/>
                <w:i/>
                <w:sz w:val="28"/>
              </w:rPr>
              <w:t>You must heartily receive, and often think of this</w:t>
            </w:r>
            <w:r w:rsidRPr="004A277C">
              <w:rPr>
                <w:rFonts w:ascii="Garamond" w:hAnsi="Garamond" w:cs="Times New Roman"/>
                <w:sz w:val="28"/>
              </w:rPr>
              <w:t xml:space="preserve"> Truth</w:t>
            </w:r>
            <w:r w:rsidR="002C617D" w:rsidRPr="002C617D">
              <w:rPr>
                <w:rFonts w:ascii="Garamond" w:hAnsi="Garamond" w:cs="Times New Roman"/>
                <w:sz w:val="28"/>
              </w:rPr>
              <w:t> ;</w:t>
            </w:r>
            <w:r w:rsidRPr="004A277C">
              <w:rPr>
                <w:rFonts w:ascii="Garamond" w:hAnsi="Garamond" w:cs="Times New Roman"/>
                <w:sz w:val="28"/>
              </w:rPr>
              <w:t xml:space="preserve"> </w:t>
            </w:r>
          </w:p>
        </w:tc>
        <w:tc>
          <w:tcPr>
            <w:tcW w:w="0" w:type="auto"/>
          </w:tcPr>
          <w:p w14:paraId="4464E3E1" w14:textId="77777777" w:rsidR="00BA1130" w:rsidRPr="004A277C" w:rsidRDefault="00BA1130" w:rsidP="00DB60C3">
            <w:pPr>
              <w:pStyle w:val="ListParagraph"/>
              <w:ind w:left="0"/>
              <w:rPr>
                <w:rFonts w:ascii="Garamond" w:hAnsi="Garamond" w:cs="Times New Roman"/>
                <w:sz w:val="20"/>
                <w:szCs w:val="20"/>
              </w:rPr>
            </w:pPr>
          </w:p>
        </w:tc>
      </w:tr>
      <w:tr w:rsidR="00BA1130" w:rsidRPr="004A277C" w14:paraId="68D462A6" w14:textId="77777777" w:rsidTr="00D544E6">
        <w:tc>
          <w:tcPr>
            <w:tcW w:w="4111" w:type="dxa"/>
          </w:tcPr>
          <w:p w14:paraId="723E11F7" w14:textId="77777777" w:rsidR="00BA1130" w:rsidRPr="003C6C39" w:rsidRDefault="00BA1130" w:rsidP="00DB60C3">
            <w:pPr>
              <w:pStyle w:val="CM3"/>
              <w:widowControl/>
              <w:spacing w:line="240" w:lineRule="auto"/>
              <w:ind w:firstLine="227"/>
              <w:jc w:val="both"/>
              <w:rPr>
                <w:rFonts w:ascii="Garamond" w:hAnsi="Garamond"/>
                <w:sz w:val="28"/>
                <w:szCs w:val="28"/>
              </w:rPr>
            </w:pPr>
            <w:proofErr w:type="spellStart"/>
            <w:r w:rsidRPr="003C6C39">
              <w:rPr>
                <w:rFonts w:ascii="Garamond" w:hAnsi="Garamond"/>
                <w:sz w:val="28"/>
                <w:szCs w:val="28"/>
              </w:rPr>
              <w:t>Nagh</w:t>
            </w:r>
            <w:proofErr w:type="spellEnd"/>
            <w:r w:rsidRPr="003C6C39">
              <w:rPr>
                <w:rFonts w:ascii="Garamond" w:hAnsi="Garamond"/>
                <w:sz w:val="28"/>
                <w:szCs w:val="28"/>
              </w:rPr>
              <w:t xml:space="preserve"> </w:t>
            </w:r>
            <w:proofErr w:type="spellStart"/>
            <w:r w:rsidRPr="003C6C39">
              <w:rPr>
                <w:rFonts w:ascii="Garamond" w:hAnsi="Garamond"/>
                <w:sz w:val="28"/>
                <w:szCs w:val="28"/>
              </w:rPr>
              <w:t>vod</w:t>
            </w:r>
            <w:proofErr w:type="spellEnd"/>
            <w:r w:rsidRPr="003C6C39">
              <w:rPr>
                <w:rFonts w:ascii="Garamond" w:hAnsi="Garamond"/>
                <w:sz w:val="28"/>
                <w:szCs w:val="28"/>
              </w:rPr>
              <w:t xml:space="preserve"> </w:t>
            </w:r>
            <w:proofErr w:type="spellStart"/>
            <w:r w:rsidRPr="003C6C39">
              <w:rPr>
                <w:rFonts w:ascii="Garamond" w:hAnsi="Garamond"/>
                <w:sz w:val="28"/>
                <w:szCs w:val="28"/>
              </w:rPr>
              <w:t>oo</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bragh</w:t>
            </w:r>
            <w:proofErr w:type="spellEnd"/>
            <w:r w:rsidRPr="003C6C39">
              <w:rPr>
                <w:rFonts w:ascii="Garamond" w:hAnsi="Garamond"/>
                <w:sz w:val="28"/>
                <w:szCs w:val="28"/>
              </w:rPr>
              <w:t xml:space="preserve"> </w:t>
            </w:r>
            <w:proofErr w:type="spellStart"/>
            <w:r w:rsidRPr="003C6C39">
              <w:rPr>
                <w:rFonts w:ascii="Garamond" w:hAnsi="Garamond"/>
                <w:sz w:val="28"/>
                <w:szCs w:val="28"/>
              </w:rPr>
              <w:t>gol</w:t>
            </w:r>
            <w:proofErr w:type="spellEnd"/>
            <w:r w:rsidRPr="003C6C39">
              <w:rPr>
                <w:rFonts w:ascii="Garamond" w:hAnsi="Garamond"/>
                <w:sz w:val="28"/>
                <w:szCs w:val="28"/>
              </w:rPr>
              <w:t xml:space="preserve"> </w:t>
            </w:r>
            <w:proofErr w:type="spellStart"/>
            <w:r w:rsidRPr="003C6C39">
              <w:rPr>
                <w:rFonts w:ascii="Garamond" w:hAnsi="Garamond"/>
                <w:sz w:val="28"/>
                <w:szCs w:val="28"/>
              </w:rPr>
              <w:t>gys</w:t>
            </w:r>
            <w:proofErr w:type="spellEnd"/>
            <w:r w:rsidRPr="003C6C39">
              <w:rPr>
                <w:rFonts w:ascii="Garamond" w:hAnsi="Garamond"/>
                <w:sz w:val="28"/>
                <w:szCs w:val="28"/>
              </w:rPr>
              <w:t xml:space="preserve"> </w:t>
            </w:r>
            <w:proofErr w:type="spellStart"/>
            <w:r w:rsidRPr="003C6C39">
              <w:rPr>
                <w:rFonts w:ascii="Garamond" w:hAnsi="Garamond"/>
                <w:sz w:val="28"/>
                <w:szCs w:val="28"/>
              </w:rPr>
              <w:t>niau</w:t>
            </w:r>
            <w:proofErr w:type="spellEnd"/>
            <w:r w:rsidRPr="003C6C39">
              <w:rPr>
                <w:rFonts w:ascii="Garamond" w:hAnsi="Garamond"/>
                <w:sz w:val="28"/>
                <w:szCs w:val="28"/>
              </w:rPr>
              <w:t xml:space="preserve"> </w:t>
            </w:r>
            <w:proofErr w:type="spellStart"/>
            <w:r w:rsidRPr="003C6C39">
              <w:rPr>
                <w:rFonts w:ascii="Garamond" w:hAnsi="Garamond"/>
                <w:sz w:val="28"/>
                <w:szCs w:val="28"/>
              </w:rPr>
              <w:t>derrey</w:t>
            </w:r>
            <w:proofErr w:type="spellEnd"/>
            <w:r w:rsidRPr="003C6C39">
              <w:rPr>
                <w:rFonts w:ascii="Garamond" w:hAnsi="Garamond"/>
                <w:sz w:val="28"/>
                <w:szCs w:val="28"/>
              </w:rPr>
              <w:t xml:space="preserve"> vees y </w:t>
            </w:r>
            <w:proofErr w:type="spellStart"/>
            <w:r w:rsidRPr="003C6C39">
              <w:rPr>
                <w:rFonts w:ascii="Garamond" w:hAnsi="Garamond"/>
                <w:sz w:val="28"/>
                <w:szCs w:val="28"/>
              </w:rPr>
              <w:t>dooghys</w:t>
            </w:r>
            <w:proofErr w:type="spellEnd"/>
            <w:r w:rsidRPr="003C6C39">
              <w:rPr>
                <w:rFonts w:ascii="Garamond" w:hAnsi="Garamond"/>
                <w:sz w:val="28"/>
                <w:szCs w:val="28"/>
              </w:rPr>
              <w:t xml:space="preserve"> </w:t>
            </w:r>
            <w:proofErr w:type="spellStart"/>
            <w:r w:rsidRPr="003C6C39">
              <w:rPr>
                <w:rFonts w:ascii="Garamond" w:hAnsi="Garamond"/>
                <w:sz w:val="28"/>
                <w:szCs w:val="28"/>
              </w:rPr>
              <w:t>ayd</w:t>
            </w:r>
            <w:proofErr w:type="spellEnd"/>
            <w:r w:rsidRPr="003C6C39">
              <w:rPr>
                <w:rFonts w:ascii="Garamond" w:hAnsi="Garamond"/>
                <w:sz w:val="28"/>
                <w:szCs w:val="28"/>
              </w:rPr>
              <w:t xml:space="preserve"> er </w:t>
            </w:r>
            <w:proofErr w:type="spellStart"/>
            <w:r w:rsidRPr="003C6C39">
              <w:rPr>
                <w:rFonts w:ascii="Garamond" w:hAnsi="Garamond"/>
                <w:sz w:val="28"/>
                <w:szCs w:val="28"/>
              </w:rPr>
              <w:t>ny</w:t>
            </w:r>
            <w:proofErr w:type="spellEnd"/>
            <w:r w:rsidRPr="003C6C39">
              <w:rPr>
                <w:rFonts w:ascii="Garamond" w:hAnsi="Garamond"/>
                <w:sz w:val="28"/>
                <w:szCs w:val="28"/>
              </w:rPr>
              <w:t xml:space="preserve"> </w:t>
            </w:r>
            <w:proofErr w:type="spellStart"/>
            <w:r w:rsidRPr="003C6C39">
              <w:rPr>
                <w:rFonts w:ascii="Garamond" w:hAnsi="Garamond"/>
                <w:sz w:val="28"/>
                <w:szCs w:val="28"/>
              </w:rPr>
              <w:t>chaghlaa</w:t>
            </w:r>
            <w:proofErr w:type="spellEnd"/>
            <w:r w:rsidRPr="003C6C39">
              <w:rPr>
                <w:rFonts w:ascii="Garamond" w:hAnsi="Garamond"/>
                <w:sz w:val="28"/>
                <w:szCs w:val="28"/>
              </w:rPr>
              <w:t xml:space="preserve">, ta </w:t>
            </w:r>
            <w:proofErr w:type="spellStart"/>
            <w:r w:rsidRPr="003C6C39">
              <w:rPr>
                <w:rFonts w:ascii="Garamond" w:hAnsi="Garamond"/>
                <w:sz w:val="28"/>
                <w:szCs w:val="28"/>
              </w:rPr>
              <w:t>shen</w:t>
            </w:r>
            <w:proofErr w:type="spellEnd"/>
            <w:r w:rsidRPr="003C6C39">
              <w:rPr>
                <w:rFonts w:ascii="Garamond" w:hAnsi="Garamond"/>
                <w:sz w:val="28"/>
                <w:szCs w:val="28"/>
              </w:rPr>
              <w:t xml:space="preserve"> </w:t>
            </w:r>
            <w:proofErr w:type="spellStart"/>
            <w:r w:rsidRPr="003C6C39">
              <w:rPr>
                <w:rFonts w:ascii="Garamond" w:hAnsi="Garamond"/>
                <w:sz w:val="28"/>
                <w:szCs w:val="28"/>
              </w:rPr>
              <w:t>derrey</w:t>
            </w:r>
            <w:proofErr w:type="spellEnd"/>
            <w:r w:rsidRPr="003C6C39">
              <w:rPr>
                <w:rFonts w:ascii="Garamond" w:hAnsi="Garamond"/>
                <w:sz w:val="28"/>
                <w:szCs w:val="28"/>
              </w:rPr>
              <w:t xml:space="preserve"> vees </w:t>
            </w:r>
            <w:proofErr w:type="spellStart"/>
            <w:r w:rsidRPr="003C6C39">
              <w:rPr>
                <w:rFonts w:ascii="Garamond" w:hAnsi="Garamond"/>
                <w:sz w:val="28"/>
                <w:szCs w:val="28"/>
              </w:rPr>
              <w:t>aigney</w:t>
            </w:r>
            <w:proofErr w:type="spellEnd"/>
            <w:r w:rsidRPr="003C6C39">
              <w:rPr>
                <w:rFonts w:ascii="Garamond" w:hAnsi="Garamond"/>
                <w:sz w:val="28"/>
                <w:szCs w:val="28"/>
              </w:rPr>
              <w:t xml:space="preserve"> </w:t>
            </w:r>
            <w:proofErr w:type="spellStart"/>
            <w:r w:rsidRPr="003C6C39">
              <w:rPr>
                <w:rFonts w:ascii="Garamond" w:hAnsi="Garamond"/>
                <w:sz w:val="28"/>
                <w:szCs w:val="28"/>
              </w:rPr>
              <w:t>ayd</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chlashtyn</w:t>
            </w:r>
            <w:proofErr w:type="spellEnd"/>
            <w:r w:rsidRPr="003C6C39">
              <w:rPr>
                <w:rFonts w:ascii="Garamond" w:hAnsi="Garamond"/>
                <w:sz w:val="28"/>
                <w:szCs w:val="28"/>
              </w:rPr>
              <w:t xml:space="preserve"> </w:t>
            </w:r>
            <w:proofErr w:type="spellStart"/>
            <w:r w:rsidRPr="003C6C39">
              <w:rPr>
                <w:rFonts w:ascii="Garamond" w:hAnsi="Garamond"/>
                <w:sz w:val="28"/>
                <w:szCs w:val="28"/>
              </w:rPr>
              <w:t>rish</w:t>
            </w:r>
            <w:proofErr w:type="spellEnd"/>
            <w:r w:rsidRPr="003C6C39">
              <w:rPr>
                <w:rFonts w:ascii="Garamond" w:hAnsi="Garamond"/>
                <w:sz w:val="28"/>
                <w:szCs w:val="28"/>
              </w:rPr>
              <w:t xml:space="preserve"> goo Yee, as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yanoo</w:t>
            </w:r>
            <w:proofErr w:type="spellEnd"/>
            <w:r w:rsidRPr="003C6C39">
              <w:rPr>
                <w:rFonts w:ascii="Garamond" w:hAnsi="Garamond"/>
                <w:sz w:val="28"/>
                <w:szCs w:val="28"/>
              </w:rPr>
              <w:t xml:space="preserve"> e </w:t>
            </w:r>
            <w:proofErr w:type="spellStart"/>
            <w:r w:rsidRPr="003C6C39">
              <w:rPr>
                <w:rFonts w:ascii="Garamond" w:hAnsi="Garamond"/>
                <w:sz w:val="28"/>
                <w:szCs w:val="28"/>
              </w:rPr>
              <w:t>aigney</w:t>
            </w:r>
            <w:proofErr w:type="spellEnd"/>
            <w:r w:rsidRPr="003C6C39">
              <w:rPr>
                <w:rFonts w:ascii="Garamond" w:hAnsi="Garamond"/>
                <w:sz w:val="28"/>
                <w:szCs w:val="28"/>
              </w:rPr>
              <w:t xml:space="preserve">. </w:t>
            </w:r>
            <w:proofErr w:type="spellStart"/>
            <w:r w:rsidRPr="003C6C39">
              <w:rPr>
                <w:rFonts w:ascii="Garamond" w:hAnsi="Garamond"/>
                <w:sz w:val="28"/>
                <w:szCs w:val="28"/>
              </w:rPr>
              <w:t>Shoh</w:t>
            </w:r>
            <w:proofErr w:type="spellEnd"/>
            <w:r w:rsidRPr="003C6C39">
              <w:rPr>
                <w:rFonts w:ascii="Garamond" w:hAnsi="Garamond"/>
                <w:sz w:val="28"/>
                <w:szCs w:val="28"/>
              </w:rPr>
              <w:t xml:space="preserve"> cha </w:t>
            </w:r>
            <w:proofErr w:type="spellStart"/>
            <w:r w:rsidRPr="003C6C39">
              <w:rPr>
                <w:rFonts w:ascii="Garamond" w:hAnsi="Garamond"/>
                <w:sz w:val="28"/>
                <w:szCs w:val="28"/>
              </w:rPr>
              <w:t>vod</w:t>
            </w:r>
            <w:proofErr w:type="spellEnd"/>
            <w:r w:rsidRPr="003C6C39">
              <w:rPr>
                <w:rFonts w:ascii="Garamond" w:hAnsi="Garamond"/>
                <w:sz w:val="28"/>
                <w:szCs w:val="28"/>
              </w:rPr>
              <w:t xml:space="preserve"> </w:t>
            </w:r>
            <w:proofErr w:type="spellStart"/>
            <w:r w:rsidRPr="003C6C39">
              <w:rPr>
                <w:rFonts w:ascii="Garamond" w:hAnsi="Garamond"/>
                <w:sz w:val="28"/>
                <w:szCs w:val="28"/>
              </w:rPr>
              <w:t>oo</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bragh</w:t>
            </w:r>
            <w:proofErr w:type="spellEnd"/>
            <w:r w:rsidRPr="003C6C39">
              <w:rPr>
                <w:rFonts w:ascii="Garamond" w:hAnsi="Garamond"/>
                <w:sz w:val="28"/>
                <w:szCs w:val="28"/>
              </w:rPr>
              <w:t xml:space="preserve"> y </w:t>
            </w:r>
            <w:proofErr w:type="spellStart"/>
            <w:r w:rsidRPr="003C6C39">
              <w:rPr>
                <w:rFonts w:ascii="Garamond" w:hAnsi="Garamond"/>
                <w:sz w:val="28"/>
                <w:szCs w:val="28"/>
              </w:rPr>
              <w:t>yanoo</w:t>
            </w:r>
            <w:proofErr w:type="spellEnd"/>
            <w:r w:rsidRPr="003C6C39">
              <w:rPr>
                <w:rFonts w:ascii="Garamond" w:hAnsi="Garamond"/>
                <w:sz w:val="28"/>
                <w:szCs w:val="28"/>
              </w:rPr>
              <w:t xml:space="preserve">, </w:t>
            </w:r>
            <w:proofErr w:type="spellStart"/>
            <w:r w:rsidRPr="003C6C39">
              <w:rPr>
                <w:rFonts w:ascii="Garamond" w:hAnsi="Garamond"/>
                <w:sz w:val="28"/>
                <w:szCs w:val="28"/>
              </w:rPr>
              <w:t>choud</w:t>
            </w:r>
            <w:proofErr w:type="spellEnd"/>
            <w:r w:rsidRPr="003C6C39">
              <w:rPr>
                <w:rFonts w:ascii="Garamond" w:hAnsi="Garamond"/>
                <w:sz w:val="28"/>
                <w:szCs w:val="28"/>
              </w:rPr>
              <w:t xml:space="preserve"> as </w:t>
            </w:r>
            <w:proofErr w:type="spellStart"/>
            <w:r w:rsidRPr="003C6C39">
              <w:rPr>
                <w:rFonts w:ascii="Garamond" w:hAnsi="Garamond"/>
                <w:sz w:val="28"/>
                <w:szCs w:val="28"/>
              </w:rPr>
              <w:t>t’ow</w:t>
            </w:r>
            <w:proofErr w:type="spellEnd"/>
            <w:r w:rsidRPr="003C6C39">
              <w:rPr>
                <w:rFonts w:ascii="Garamond" w:hAnsi="Garamond"/>
                <w:sz w:val="28"/>
                <w:szCs w:val="28"/>
              </w:rPr>
              <w:t xml:space="preserve"> </w:t>
            </w:r>
            <w:proofErr w:type="spellStart"/>
            <w:r w:rsidRPr="003C6C39">
              <w:rPr>
                <w:rFonts w:ascii="Garamond" w:hAnsi="Garamond"/>
                <w:sz w:val="28"/>
                <w:szCs w:val="28"/>
              </w:rPr>
              <w:t>beaghey</w:t>
            </w:r>
            <w:proofErr w:type="spellEnd"/>
            <w:r w:rsidRPr="003C6C39">
              <w:rPr>
                <w:rFonts w:ascii="Garamond" w:hAnsi="Garamond"/>
                <w:sz w:val="28"/>
                <w:szCs w:val="28"/>
              </w:rPr>
              <w:t xml:space="preserve"> </w:t>
            </w:r>
            <w:proofErr w:type="spellStart"/>
            <w:r w:rsidRPr="003C6C39">
              <w:rPr>
                <w:rFonts w:ascii="Garamond" w:hAnsi="Garamond"/>
                <w:sz w:val="28"/>
                <w:szCs w:val="28"/>
              </w:rPr>
              <w:t>ayns</w:t>
            </w:r>
            <w:proofErr w:type="spellEnd"/>
            <w:r w:rsidRPr="003C6C39">
              <w:rPr>
                <w:rFonts w:ascii="Garamond" w:hAnsi="Garamond"/>
                <w:sz w:val="28"/>
                <w:szCs w:val="28"/>
              </w:rPr>
              <w:t xml:space="preserve"> </w:t>
            </w:r>
            <w:proofErr w:type="spellStart"/>
            <w:r w:rsidRPr="003C6C39">
              <w:rPr>
                <w:rFonts w:ascii="Garamond" w:hAnsi="Garamond"/>
                <w:sz w:val="28"/>
                <w:szCs w:val="28"/>
              </w:rPr>
              <w:t>peccah</w:t>
            </w:r>
            <w:proofErr w:type="spellEnd"/>
            <w:r w:rsidRPr="003C6C39">
              <w:rPr>
                <w:rFonts w:ascii="Garamond" w:hAnsi="Garamond"/>
                <w:sz w:val="28"/>
                <w:szCs w:val="28"/>
              </w:rPr>
              <w:t xml:space="preserve"> </w:t>
            </w:r>
            <w:proofErr w:type="spellStart"/>
            <w:r w:rsidRPr="003C6C39">
              <w:rPr>
                <w:rFonts w:ascii="Garamond" w:hAnsi="Garamond"/>
                <w:sz w:val="28"/>
                <w:szCs w:val="28"/>
              </w:rPr>
              <w:t>erbee</w:t>
            </w:r>
            <w:proofErr w:type="spellEnd"/>
            <w:r w:rsidRPr="003C6C39">
              <w:rPr>
                <w:rFonts w:ascii="Garamond" w:hAnsi="Garamond"/>
                <w:sz w:val="28"/>
                <w:szCs w:val="28"/>
              </w:rPr>
              <w:t xml:space="preserve">, er </w:t>
            </w:r>
            <w:proofErr w:type="spellStart"/>
            <w:r w:rsidRPr="003C6C39">
              <w:rPr>
                <w:rFonts w:ascii="Garamond" w:hAnsi="Garamond"/>
                <w:sz w:val="28"/>
                <w:szCs w:val="28"/>
              </w:rPr>
              <w:t>fys</w:t>
            </w:r>
            <w:proofErr w:type="spellEnd"/>
            <w:r w:rsidRPr="003C6C39">
              <w:rPr>
                <w:rFonts w:ascii="Garamond" w:hAnsi="Garamond"/>
                <w:sz w:val="28"/>
                <w:szCs w:val="28"/>
              </w:rPr>
              <w:t xml:space="preserve"> </w:t>
            </w:r>
            <w:proofErr w:type="spellStart"/>
            <w:r w:rsidRPr="003C6C39">
              <w:rPr>
                <w:rFonts w:ascii="Garamond" w:hAnsi="Garamond"/>
                <w:sz w:val="28"/>
                <w:szCs w:val="28"/>
              </w:rPr>
              <w:t>dhyt</w:t>
            </w:r>
            <w:proofErr w:type="spellEnd"/>
            <w:r w:rsidRPr="003C6C39">
              <w:rPr>
                <w:rFonts w:ascii="Garamond" w:hAnsi="Garamond"/>
                <w:sz w:val="28"/>
                <w:szCs w:val="28"/>
              </w:rPr>
              <w:t xml:space="preserve">. </w:t>
            </w:r>
          </w:p>
        </w:tc>
        <w:tc>
          <w:tcPr>
            <w:tcW w:w="3993" w:type="dxa"/>
          </w:tcPr>
          <w:p w14:paraId="524436ED" w14:textId="77777777" w:rsidR="00BA1130" w:rsidRPr="004A277C" w:rsidRDefault="00BA113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That it will be impossible for you ever to go to Heaven, until your Nature is exchanged</w:t>
            </w:r>
            <w:r w:rsidR="002C617D" w:rsidRPr="002C617D">
              <w:rPr>
                <w:rFonts w:ascii="Garamond" w:hAnsi="Garamond" w:cs="Times New Roman"/>
                <w:sz w:val="28"/>
              </w:rPr>
              <w:t> ;</w:t>
            </w:r>
            <w:r w:rsidRPr="004A277C">
              <w:rPr>
                <w:rFonts w:ascii="Garamond" w:hAnsi="Garamond" w:cs="Times New Roman"/>
                <w:i/>
                <w:sz w:val="28"/>
              </w:rPr>
              <w:t xml:space="preserve"> that is, until you can take delight in hearing God’s Word, and doing his Will. which you can never do, while you live in known Sin.</w:t>
            </w:r>
          </w:p>
        </w:tc>
        <w:tc>
          <w:tcPr>
            <w:tcW w:w="0" w:type="auto"/>
          </w:tcPr>
          <w:p w14:paraId="1DFC083A" w14:textId="77777777" w:rsidR="00BA1130" w:rsidRPr="004A277C" w:rsidRDefault="00BA1130" w:rsidP="00DB60C3">
            <w:pPr>
              <w:pStyle w:val="ListParagraph"/>
              <w:ind w:left="0"/>
              <w:rPr>
                <w:rFonts w:ascii="Garamond" w:hAnsi="Garamond" w:cs="Times New Roman"/>
                <w:i/>
                <w:sz w:val="20"/>
                <w:szCs w:val="20"/>
              </w:rPr>
            </w:pPr>
          </w:p>
        </w:tc>
      </w:tr>
      <w:tr w:rsidR="00BA1130" w:rsidRPr="004A277C" w14:paraId="3B4B4ED9" w14:textId="77777777" w:rsidTr="00D544E6">
        <w:tc>
          <w:tcPr>
            <w:tcW w:w="4111" w:type="dxa"/>
          </w:tcPr>
          <w:p w14:paraId="36D96262" w14:textId="77777777" w:rsidR="00BA1130" w:rsidRPr="003C6C39" w:rsidRDefault="00BA1130" w:rsidP="00DB60C3">
            <w:pPr>
              <w:pStyle w:val="CM3"/>
              <w:widowControl/>
              <w:spacing w:line="240" w:lineRule="auto"/>
              <w:ind w:firstLine="227"/>
              <w:jc w:val="both"/>
              <w:rPr>
                <w:rFonts w:ascii="Garamond" w:hAnsi="Garamond"/>
                <w:sz w:val="28"/>
                <w:szCs w:val="28"/>
              </w:rPr>
            </w:pPr>
            <w:r w:rsidRPr="003C6C39">
              <w:rPr>
                <w:rFonts w:ascii="Garamond" w:hAnsi="Garamond"/>
                <w:sz w:val="28"/>
                <w:szCs w:val="28"/>
              </w:rPr>
              <w:t xml:space="preserve">Shen-y-fa </w:t>
            </w:r>
            <w:proofErr w:type="spellStart"/>
            <w:r w:rsidRPr="003C6C39">
              <w:rPr>
                <w:rFonts w:ascii="Garamond" w:hAnsi="Garamond"/>
                <w:sz w:val="28"/>
                <w:szCs w:val="28"/>
              </w:rPr>
              <w:t>lig</w:t>
            </w:r>
            <w:proofErr w:type="spellEnd"/>
            <w:r w:rsidRPr="003C6C39">
              <w:rPr>
                <w:rFonts w:ascii="Garamond" w:hAnsi="Garamond"/>
                <w:sz w:val="28"/>
                <w:szCs w:val="28"/>
              </w:rPr>
              <w:t xml:space="preserve"> </w:t>
            </w:r>
            <w:proofErr w:type="spellStart"/>
            <w:r w:rsidRPr="003C6C39">
              <w:rPr>
                <w:rFonts w:ascii="Garamond" w:hAnsi="Garamond"/>
                <w:sz w:val="28"/>
                <w:szCs w:val="28"/>
              </w:rPr>
              <w:t>shoh</w:t>
            </w:r>
            <w:proofErr w:type="spellEnd"/>
            <w:r w:rsidRPr="003C6C39">
              <w:rPr>
                <w:rFonts w:ascii="Garamond" w:hAnsi="Garamond"/>
                <w:sz w:val="28"/>
                <w:szCs w:val="28"/>
              </w:rPr>
              <w:t xml:space="preserve"> </w:t>
            </w:r>
            <w:proofErr w:type="spellStart"/>
            <w:r w:rsidRPr="003C6C39">
              <w:rPr>
                <w:rFonts w:ascii="Garamond" w:hAnsi="Garamond"/>
                <w:sz w:val="28"/>
                <w:szCs w:val="28"/>
              </w:rPr>
              <w:t>ve</w:t>
            </w:r>
            <w:proofErr w:type="spellEnd"/>
            <w:r w:rsidRPr="003C6C39">
              <w:rPr>
                <w:rFonts w:ascii="Garamond" w:hAnsi="Garamond"/>
                <w:sz w:val="28"/>
                <w:szCs w:val="28"/>
              </w:rPr>
              <w:t xml:space="preserve"> </w:t>
            </w:r>
            <w:proofErr w:type="spellStart"/>
            <w:r w:rsidRPr="003C6C39">
              <w:rPr>
                <w:rFonts w:ascii="Garamond" w:hAnsi="Garamond"/>
                <w:sz w:val="28"/>
                <w:szCs w:val="28"/>
              </w:rPr>
              <w:t>dt’obbyr</w:t>
            </w:r>
            <w:proofErr w:type="spellEnd"/>
            <w:r w:rsidRPr="003C6C39">
              <w:rPr>
                <w:rFonts w:ascii="Garamond" w:hAnsi="Garamond"/>
                <w:sz w:val="28"/>
                <w:szCs w:val="28"/>
              </w:rPr>
              <w:t xml:space="preserve"> </w:t>
            </w:r>
            <w:proofErr w:type="spellStart"/>
            <w:r w:rsidRPr="003C6C39">
              <w:rPr>
                <w:rFonts w:ascii="Garamond" w:hAnsi="Garamond"/>
                <w:sz w:val="28"/>
                <w:szCs w:val="28"/>
              </w:rPr>
              <w:t>wooar</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harbaa</w:t>
            </w:r>
            <w:proofErr w:type="spellEnd"/>
            <w:r w:rsidRPr="003C6C39">
              <w:rPr>
                <w:rFonts w:ascii="Garamond" w:hAnsi="Garamond"/>
                <w:sz w:val="28"/>
                <w:szCs w:val="28"/>
              </w:rPr>
              <w:t xml:space="preserve"> </w:t>
            </w:r>
            <w:proofErr w:type="spellStart"/>
            <w:r w:rsidRPr="003C6C39">
              <w:rPr>
                <w:rFonts w:ascii="Garamond" w:hAnsi="Garamond"/>
                <w:sz w:val="28"/>
                <w:szCs w:val="28"/>
              </w:rPr>
              <w:t>dty</w:t>
            </w:r>
            <w:proofErr w:type="spellEnd"/>
            <w:r w:rsidRPr="003C6C39">
              <w:rPr>
                <w:rFonts w:ascii="Garamond" w:hAnsi="Garamond"/>
                <w:sz w:val="28"/>
                <w:szCs w:val="28"/>
              </w:rPr>
              <w:t xml:space="preserve"> </w:t>
            </w:r>
            <w:proofErr w:type="spellStart"/>
            <w:r w:rsidRPr="003C6C39">
              <w:rPr>
                <w:rFonts w:ascii="Garamond" w:hAnsi="Garamond"/>
                <w:sz w:val="28"/>
                <w:szCs w:val="28"/>
              </w:rPr>
              <w:t>ghooghys</w:t>
            </w:r>
            <w:proofErr w:type="spellEnd"/>
            <w:r w:rsidRPr="003C6C39">
              <w:rPr>
                <w:rFonts w:ascii="Garamond" w:hAnsi="Garamond"/>
                <w:sz w:val="28"/>
                <w:szCs w:val="28"/>
              </w:rPr>
              <w:t xml:space="preserve"> (</w:t>
            </w:r>
            <w:r w:rsidR="00154F2F">
              <w:rPr>
                <w:rFonts w:ascii="Garamond" w:hAnsi="Garamond"/>
                <w:sz w:val="28"/>
                <w:szCs w:val="28"/>
              </w:rPr>
              <w:t> </w:t>
            </w:r>
            <w:r w:rsidRPr="003C6C39">
              <w:rPr>
                <w:rFonts w:ascii="Garamond" w:hAnsi="Garamond"/>
                <w:sz w:val="28"/>
                <w:szCs w:val="28"/>
              </w:rPr>
              <w:t xml:space="preserve">cha lea as </w:t>
            </w:r>
            <w:proofErr w:type="spellStart"/>
            <w:r w:rsidRPr="003C6C39">
              <w:rPr>
                <w:rFonts w:ascii="Garamond" w:hAnsi="Garamond"/>
                <w:sz w:val="28"/>
                <w:szCs w:val="28"/>
              </w:rPr>
              <w:t>oddys</w:t>
            </w:r>
            <w:proofErr w:type="spellEnd"/>
            <w:r w:rsidRPr="003C6C39">
              <w:rPr>
                <w:rFonts w:ascii="Garamond" w:hAnsi="Garamond"/>
                <w:sz w:val="28"/>
                <w:szCs w:val="28"/>
              </w:rPr>
              <w:t xml:space="preserve"> eh </w:t>
            </w:r>
            <w:proofErr w:type="spellStart"/>
            <w:r w:rsidRPr="003C6C39">
              <w:rPr>
                <w:rFonts w:ascii="Garamond" w:hAnsi="Garamond"/>
                <w:sz w:val="28"/>
                <w:szCs w:val="28"/>
              </w:rPr>
              <w:t>ve</w:t>
            </w:r>
            <w:proofErr w:type="spellEnd"/>
            <w:r w:rsidR="00154F2F">
              <w:rPr>
                <w:rFonts w:ascii="Garamond" w:hAnsi="Garamond"/>
                <w:sz w:val="28"/>
                <w:szCs w:val="28"/>
              </w:rPr>
              <w:t> </w:t>
            </w:r>
            <w:r w:rsidRPr="003C6C39">
              <w:rPr>
                <w:rFonts w:ascii="Garamond" w:hAnsi="Garamond"/>
                <w:sz w:val="28"/>
                <w:szCs w:val="28"/>
              </w:rPr>
              <w:t xml:space="preserve">) </w:t>
            </w:r>
            <w:proofErr w:type="spellStart"/>
            <w:r w:rsidRPr="003C6C39">
              <w:rPr>
                <w:rFonts w:ascii="Garamond" w:hAnsi="Garamond"/>
                <w:sz w:val="28"/>
                <w:szCs w:val="28"/>
              </w:rPr>
              <w:t>veih</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chooilley</w:t>
            </w:r>
            <w:proofErr w:type="spellEnd"/>
            <w:r w:rsidRPr="003C6C39">
              <w:rPr>
                <w:rFonts w:ascii="Garamond" w:hAnsi="Garamond"/>
                <w:sz w:val="28"/>
                <w:szCs w:val="28"/>
              </w:rPr>
              <w:t xml:space="preserve"> </w:t>
            </w:r>
            <w:proofErr w:type="spellStart"/>
            <w:r w:rsidRPr="003C6C39">
              <w:rPr>
                <w:rFonts w:ascii="Garamond" w:hAnsi="Garamond"/>
                <w:sz w:val="28"/>
                <w:szCs w:val="28"/>
              </w:rPr>
              <w:t>ghrogh</w:t>
            </w:r>
            <w:proofErr w:type="spellEnd"/>
            <w:r w:rsidRPr="003C6C39">
              <w:rPr>
                <w:rFonts w:ascii="Garamond" w:hAnsi="Garamond"/>
                <w:sz w:val="28"/>
                <w:szCs w:val="28"/>
              </w:rPr>
              <w:t xml:space="preserve"> </w:t>
            </w:r>
            <w:proofErr w:type="spellStart"/>
            <w:r w:rsidRPr="003C6C39">
              <w:rPr>
                <w:rFonts w:ascii="Garamond" w:hAnsi="Garamond"/>
                <w:sz w:val="28"/>
                <w:szCs w:val="28"/>
              </w:rPr>
              <w:t>chliaghtey</w:t>
            </w:r>
            <w:proofErr w:type="spellEnd"/>
            <w:r w:rsidRPr="003C6C39">
              <w:rPr>
                <w:rFonts w:ascii="Garamond" w:hAnsi="Garamond"/>
                <w:sz w:val="28"/>
                <w:szCs w:val="28"/>
              </w:rPr>
              <w:t xml:space="preserve">. </w:t>
            </w:r>
          </w:p>
        </w:tc>
        <w:tc>
          <w:tcPr>
            <w:tcW w:w="3993" w:type="dxa"/>
          </w:tcPr>
          <w:p w14:paraId="4CA0088A" w14:textId="77777777" w:rsidR="00BA1130" w:rsidRPr="004A277C" w:rsidRDefault="00BA113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Therefore let this be your serious Purpose, to root out of your Nature, as soon as may be, all evil Habits.</w:t>
            </w:r>
          </w:p>
        </w:tc>
        <w:tc>
          <w:tcPr>
            <w:tcW w:w="0" w:type="auto"/>
          </w:tcPr>
          <w:p w14:paraId="32748627" w14:textId="77777777" w:rsidR="00BA1130" w:rsidRPr="004A277C" w:rsidRDefault="00BA1130" w:rsidP="00DB60C3">
            <w:pPr>
              <w:pStyle w:val="ListParagraph"/>
              <w:ind w:left="0"/>
              <w:rPr>
                <w:rFonts w:ascii="Garamond" w:hAnsi="Garamond" w:cs="Times New Roman"/>
                <w:i/>
                <w:sz w:val="20"/>
                <w:szCs w:val="20"/>
              </w:rPr>
            </w:pPr>
          </w:p>
        </w:tc>
      </w:tr>
      <w:tr w:rsidR="00BA1130" w:rsidRPr="004A277C" w14:paraId="1C877549" w14:textId="77777777" w:rsidTr="00D544E6">
        <w:tc>
          <w:tcPr>
            <w:tcW w:w="4111" w:type="dxa"/>
          </w:tcPr>
          <w:p w14:paraId="531CBC03" w14:textId="77777777" w:rsidR="00BA1130" w:rsidRPr="003C6C39" w:rsidRDefault="00BA1130" w:rsidP="00DB60C3">
            <w:pPr>
              <w:pStyle w:val="CM3"/>
              <w:widowControl/>
              <w:spacing w:line="240" w:lineRule="auto"/>
              <w:ind w:firstLine="227"/>
              <w:jc w:val="both"/>
              <w:rPr>
                <w:rFonts w:ascii="Garamond" w:hAnsi="Garamond"/>
                <w:sz w:val="28"/>
                <w:szCs w:val="28"/>
              </w:rPr>
            </w:pPr>
            <w:proofErr w:type="spellStart"/>
            <w:r w:rsidRPr="003C6C39">
              <w:rPr>
                <w:rFonts w:ascii="Garamond" w:hAnsi="Garamond"/>
                <w:sz w:val="28"/>
                <w:szCs w:val="28"/>
              </w:rPr>
              <w:t>Cooinee</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negin</w:t>
            </w:r>
            <w:proofErr w:type="spellEnd"/>
            <w:r w:rsidRPr="003C6C39">
              <w:rPr>
                <w:rFonts w:ascii="Garamond" w:hAnsi="Garamond"/>
                <w:sz w:val="28"/>
                <w:szCs w:val="28"/>
              </w:rPr>
              <w:t xml:space="preserve"> da </w:t>
            </w:r>
            <w:proofErr w:type="spellStart"/>
            <w:r w:rsidRPr="003C6C39">
              <w:rPr>
                <w:rFonts w:ascii="Garamond" w:hAnsi="Garamond"/>
                <w:sz w:val="28"/>
                <w:szCs w:val="28"/>
              </w:rPr>
              <w:t>dooiney</w:t>
            </w:r>
            <w:proofErr w:type="spellEnd"/>
            <w:r w:rsidRPr="003C6C39">
              <w:rPr>
                <w:rFonts w:ascii="Garamond" w:hAnsi="Garamond"/>
                <w:sz w:val="28"/>
                <w:szCs w:val="28"/>
              </w:rPr>
              <w:t xml:space="preserve"> </w:t>
            </w:r>
            <w:proofErr w:type="spellStart"/>
            <w:r w:rsidRPr="003C6C39">
              <w:rPr>
                <w:rFonts w:ascii="Garamond" w:hAnsi="Garamond"/>
                <w:sz w:val="28"/>
                <w:szCs w:val="28"/>
              </w:rPr>
              <w:t>cliashtyn</w:t>
            </w:r>
            <w:proofErr w:type="spellEnd"/>
            <w:r w:rsidRPr="003C6C39">
              <w:rPr>
                <w:rFonts w:ascii="Garamond" w:hAnsi="Garamond"/>
                <w:sz w:val="28"/>
                <w:szCs w:val="28"/>
              </w:rPr>
              <w:t xml:space="preserve"> </w:t>
            </w:r>
            <w:proofErr w:type="spellStart"/>
            <w:r w:rsidRPr="003C6C39">
              <w:rPr>
                <w:rFonts w:ascii="Garamond" w:hAnsi="Garamond"/>
                <w:sz w:val="28"/>
                <w:szCs w:val="28"/>
              </w:rPr>
              <w:t>reesht</w:t>
            </w:r>
            <w:proofErr w:type="spellEnd"/>
            <w:r w:rsidRPr="003C6C39">
              <w:rPr>
                <w:rFonts w:ascii="Garamond" w:hAnsi="Garamond"/>
                <w:sz w:val="28"/>
                <w:szCs w:val="28"/>
              </w:rPr>
              <w:t xml:space="preserve"> </w:t>
            </w:r>
            <w:proofErr w:type="spellStart"/>
            <w:r w:rsidRPr="003C6C39">
              <w:rPr>
                <w:rFonts w:ascii="Garamond" w:hAnsi="Garamond"/>
                <w:sz w:val="28"/>
                <w:szCs w:val="28"/>
              </w:rPr>
              <w:t>jeh</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choilley</w:t>
            </w:r>
            <w:proofErr w:type="spellEnd"/>
            <w:r w:rsidRPr="003C6C39">
              <w:rPr>
                <w:rFonts w:ascii="Garamond" w:hAnsi="Garamond"/>
                <w:sz w:val="28"/>
                <w:szCs w:val="28"/>
              </w:rPr>
              <w:t xml:space="preserve"> </w:t>
            </w:r>
            <w:proofErr w:type="spellStart"/>
            <w:r w:rsidRPr="003C6C39">
              <w:rPr>
                <w:rFonts w:ascii="Garamond" w:hAnsi="Garamond"/>
                <w:sz w:val="28"/>
                <w:szCs w:val="28"/>
              </w:rPr>
              <w:t>peccah</w:t>
            </w:r>
            <w:proofErr w:type="spellEnd"/>
            <w:r w:rsidRPr="003C6C39">
              <w:rPr>
                <w:rFonts w:ascii="Garamond" w:hAnsi="Garamond"/>
                <w:sz w:val="28"/>
                <w:szCs w:val="28"/>
              </w:rPr>
              <w:t xml:space="preserve"> </w:t>
            </w:r>
            <w:proofErr w:type="spellStart"/>
            <w:r w:rsidRPr="003C6C39">
              <w:rPr>
                <w:rFonts w:ascii="Garamond" w:hAnsi="Garamond"/>
                <w:sz w:val="28"/>
                <w:szCs w:val="28"/>
              </w:rPr>
              <w:t>te</w:t>
            </w:r>
            <w:proofErr w:type="spellEnd"/>
            <w:r w:rsidRPr="003C6C39">
              <w:rPr>
                <w:rFonts w:ascii="Garamond" w:hAnsi="Garamond"/>
                <w:sz w:val="28"/>
                <w:szCs w:val="28"/>
              </w:rPr>
              <w:t xml:space="preserve">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yanoo</w:t>
            </w:r>
            <w:proofErr w:type="spellEnd"/>
            <w:r w:rsidRPr="003C6C39">
              <w:rPr>
                <w:rFonts w:ascii="Garamond" w:hAnsi="Garamond"/>
                <w:sz w:val="28"/>
                <w:szCs w:val="28"/>
              </w:rPr>
              <w:t xml:space="preserve">, </w:t>
            </w:r>
            <w:proofErr w:type="spellStart"/>
            <w:r w:rsidRPr="003C6C39">
              <w:rPr>
                <w:rFonts w:ascii="Garamond" w:hAnsi="Garamond"/>
                <w:sz w:val="28"/>
                <w:szCs w:val="28"/>
              </w:rPr>
              <w:t>ayns</w:t>
            </w:r>
            <w:proofErr w:type="spellEnd"/>
            <w:r w:rsidRPr="003C6C39">
              <w:rPr>
                <w:rFonts w:ascii="Garamond" w:hAnsi="Garamond"/>
                <w:sz w:val="28"/>
                <w:szCs w:val="28"/>
              </w:rPr>
              <w:t xml:space="preserve"> </w:t>
            </w:r>
            <w:proofErr w:type="spellStart"/>
            <w:r w:rsidRPr="003C6C39">
              <w:rPr>
                <w:rFonts w:ascii="Garamond" w:hAnsi="Garamond"/>
                <w:sz w:val="28"/>
                <w:szCs w:val="28"/>
              </w:rPr>
              <w:t>arrys</w:t>
            </w:r>
            <w:proofErr w:type="spellEnd"/>
            <w:r w:rsidRPr="003C6C39">
              <w:rPr>
                <w:rFonts w:ascii="Garamond" w:hAnsi="Garamond"/>
                <w:sz w:val="28"/>
                <w:szCs w:val="28"/>
              </w:rPr>
              <w:t xml:space="preserve"> </w:t>
            </w:r>
            <w:proofErr w:type="spellStart"/>
            <w:r w:rsidRPr="003C6C39">
              <w:rPr>
                <w:rFonts w:ascii="Garamond" w:hAnsi="Garamond"/>
                <w:sz w:val="28"/>
                <w:szCs w:val="28"/>
              </w:rPr>
              <w:t>sharroo</w:t>
            </w:r>
            <w:proofErr w:type="spellEnd"/>
            <w:r w:rsidRPr="003C6C39">
              <w:rPr>
                <w:rFonts w:ascii="Garamond" w:hAnsi="Garamond"/>
                <w:sz w:val="28"/>
                <w:szCs w:val="28"/>
              </w:rPr>
              <w:t xml:space="preserve"> as </w:t>
            </w:r>
            <w:proofErr w:type="spellStart"/>
            <w:r w:rsidRPr="003C6C39">
              <w:rPr>
                <w:rFonts w:ascii="Garamond" w:hAnsi="Garamond"/>
                <w:sz w:val="28"/>
                <w:szCs w:val="28"/>
              </w:rPr>
              <w:t>briwnys</w:t>
            </w:r>
            <w:proofErr w:type="spellEnd"/>
            <w:r w:rsidRPr="003C6C39">
              <w:rPr>
                <w:rFonts w:ascii="Garamond" w:hAnsi="Garamond"/>
                <w:sz w:val="28"/>
                <w:szCs w:val="28"/>
              </w:rPr>
              <w:t xml:space="preserve"> </w:t>
            </w:r>
            <w:proofErr w:type="spellStart"/>
            <w:r w:rsidRPr="003C6C39">
              <w:rPr>
                <w:rFonts w:ascii="Garamond" w:hAnsi="Garamond"/>
                <w:sz w:val="28"/>
                <w:szCs w:val="28"/>
              </w:rPr>
              <w:t>ayns</w:t>
            </w:r>
            <w:proofErr w:type="spellEnd"/>
            <w:r w:rsidRPr="003C6C39">
              <w:rPr>
                <w:rFonts w:ascii="Garamond" w:hAnsi="Garamond"/>
                <w:sz w:val="28"/>
                <w:szCs w:val="28"/>
              </w:rPr>
              <w:t xml:space="preserve"> </w:t>
            </w:r>
            <w:proofErr w:type="spellStart"/>
            <w:r w:rsidRPr="003C6C39">
              <w:rPr>
                <w:rFonts w:ascii="Garamond" w:hAnsi="Garamond"/>
                <w:sz w:val="28"/>
                <w:szCs w:val="28"/>
              </w:rPr>
              <w:t>shoh</w:t>
            </w:r>
            <w:proofErr w:type="spellEnd"/>
            <w:r w:rsidRPr="003C6C39">
              <w:rPr>
                <w:rFonts w:ascii="Garamond" w:hAnsi="Garamond"/>
                <w:sz w:val="28"/>
                <w:szCs w:val="28"/>
              </w:rPr>
              <w:t xml:space="preserve">, er </w:t>
            </w:r>
            <w:proofErr w:type="spellStart"/>
            <w:r w:rsidRPr="003C6C39">
              <w:rPr>
                <w:rFonts w:ascii="Garamond" w:hAnsi="Garamond"/>
                <w:sz w:val="28"/>
                <w:szCs w:val="28"/>
              </w:rPr>
              <w:t>nonney</w:t>
            </w:r>
            <w:proofErr w:type="spellEnd"/>
            <w:r w:rsidRPr="003C6C39">
              <w:rPr>
                <w:rFonts w:ascii="Garamond" w:hAnsi="Garamond"/>
                <w:sz w:val="28"/>
                <w:szCs w:val="28"/>
              </w:rPr>
              <w:t xml:space="preserve"> </w:t>
            </w:r>
            <w:proofErr w:type="spellStart"/>
            <w:r w:rsidRPr="003C6C39">
              <w:rPr>
                <w:rFonts w:ascii="Garamond" w:hAnsi="Garamond"/>
                <w:sz w:val="28"/>
                <w:szCs w:val="28"/>
              </w:rPr>
              <w:t>ny</w:t>
            </w:r>
            <w:proofErr w:type="spellEnd"/>
            <w:r w:rsidRPr="003C6C39">
              <w:rPr>
                <w:rFonts w:ascii="Garamond" w:hAnsi="Garamond"/>
                <w:sz w:val="28"/>
                <w:szCs w:val="28"/>
              </w:rPr>
              <w:t xml:space="preserve"> </w:t>
            </w:r>
            <w:proofErr w:type="spellStart"/>
            <w:r w:rsidRPr="003C6C39">
              <w:rPr>
                <w:rFonts w:ascii="Garamond" w:hAnsi="Garamond"/>
                <w:sz w:val="28"/>
                <w:szCs w:val="28"/>
              </w:rPr>
              <w:t>lurgh</w:t>
            </w:r>
            <w:proofErr w:type="spellEnd"/>
            <w:r w:rsidRPr="003C6C39">
              <w:rPr>
                <w:rFonts w:ascii="Garamond" w:hAnsi="Garamond"/>
                <w:sz w:val="28"/>
                <w:szCs w:val="28"/>
              </w:rPr>
              <w:t xml:space="preserve"> </w:t>
            </w:r>
            <w:r>
              <w:rPr>
                <w:rFonts w:ascii="Garamond" w:hAnsi="Garamond"/>
                <w:sz w:val="28"/>
                <w:szCs w:val="28"/>
              </w:rPr>
              <w:t>[</w:t>
            </w:r>
            <w:r w:rsidRPr="00BA1130">
              <w:rPr>
                <w:rFonts w:ascii="Garamond" w:hAnsi="Garamond"/>
                <w:i/>
                <w:sz w:val="28"/>
                <w:szCs w:val="28"/>
              </w:rPr>
              <w:t>sic</w:t>
            </w:r>
            <w:r>
              <w:rPr>
                <w:rFonts w:ascii="Garamond" w:hAnsi="Garamond"/>
                <w:sz w:val="28"/>
                <w:szCs w:val="28"/>
              </w:rPr>
              <w:t xml:space="preserve">] </w:t>
            </w:r>
            <w:proofErr w:type="spellStart"/>
            <w:r w:rsidRPr="003C6C39">
              <w:rPr>
                <w:rFonts w:ascii="Garamond" w:hAnsi="Garamond"/>
                <w:sz w:val="28"/>
                <w:szCs w:val="28"/>
              </w:rPr>
              <w:t>shoh</w:t>
            </w:r>
            <w:proofErr w:type="spellEnd"/>
            <w:r w:rsidRPr="003C6C39">
              <w:rPr>
                <w:rFonts w:ascii="Garamond" w:hAnsi="Garamond"/>
                <w:sz w:val="28"/>
                <w:szCs w:val="28"/>
              </w:rPr>
              <w:t xml:space="preserve"> </w:t>
            </w:r>
            <w:proofErr w:type="spellStart"/>
            <w:r w:rsidRPr="003C6C39">
              <w:rPr>
                <w:rFonts w:ascii="Garamond" w:hAnsi="Garamond"/>
                <w:sz w:val="28"/>
                <w:szCs w:val="28"/>
              </w:rPr>
              <w:t>ayns</w:t>
            </w:r>
            <w:proofErr w:type="spellEnd"/>
            <w:r w:rsidRPr="003C6C39">
              <w:rPr>
                <w:rFonts w:ascii="Garamond" w:hAnsi="Garamond"/>
                <w:sz w:val="28"/>
                <w:szCs w:val="28"/>
              </w:rPr>
              <w:t xml:space="preserve"> </w:t>
            </w:r>
            <w:proofErr w:type="spellStart"/>
            <w:r w:rsidRPr="003C6C39">
              <w:rPr>
                <w:rFonts w:ascii="Garamond" w:hAnsi="Garamond"/>
                <w:sz w:val="28"/>
                <w:szCs w:val="28"/>
              </w:rPr>
              <w:t>trimshey</w:t>
            </w:r>
            <w:proofErr w:type="spellEnd"/>
            <w:r w:rsidRPr="003C6C39">
              <w:rPr>
                <w:rFonts w:ascii="Garamond" w:hAnsi="Garamond"/>
                <w:sz w:val="28"/>
                <w:szCs w:val="28"/>
              </w:rPr>
              <w:t xml:space="preserve"> </w:t>
            </w:r>
            <w:proofErr w:type="spellStart"/>
            <w:r w:rsidRPr="003C6C39">
              <w:rPr>
                <w:rFonts w:ascii="Garamond" w:hAnsi="Garamond"/>
                <w:sz w:val="28"/>
                <w:szCs w:val="28"/>
              </w:rPr>
              <w:t>nagh</w:t>
            </w:r>
            <w:proofErr w:type="spellEnd"/>
            <w:r w:rsidRPr="003C6C39">
              <w:rPr>
                <w:rFonts w:ascii="Garamond" w:hAnsi="Garamond"/>
                <w:sz w:val="28"/>
                <w:szCs w:val="28"/>
              </w:rPr>
              <w:t xml:space="preserve"> jig </w:t>
            </w:r>
            <w:proofErr w:type="spellStart"/>
            <w:r w:rsidRPr="003C6C39">
              <w:rPr>
                <w:rFonts w:ascii="Garamond" w:hAnsi="Garamond"/>
                <w:sz w:val="28"/>
                <w:szCs w:val="28"/>
              </w:rPr>
              <w:t>dy</w:t>
            </w:r>
            <w:proofErr w:type="spellEnd"/>
            <w:r w:rsidRPr="003C6C39">
              <w:rPr>
                <w:rFonts w:ascii="Garamond" w:hAnsi="Garamond"/>
                <w:sz w:val="28"/>
                <w:szCs w:val="28"/>
              </w:rPr>
              <w:t xml:space="preserve"> </w:t>
            </w:r>
            <w:proofErr w:type="spellStart"/>
            <w:r w:rsidRPr="003C6C39">
              <w:rPr>
                <w:rFonts w:ascii="Garamond" w:hAnsi="Garamond"/>
                <w:sz w:val="28"/>
                <w:szCs w:val="28"/>
              </w:rPr>
              <w:t>bragh</w:t>
            </w:r>
            <w:proofErr w:type="spellEnd"/>
            <w:r w:rsidRPr="003C6C39">
              <w:rPr>
                <w:rFonts w:ascii="Garamond" w:hAnsi="Garamond"/>
                <w:sz w:val="28"/>
                <w:szCs w:val="28"/>
              </w:rPr>
              <w:t xml:space="preserve"> </w:t>
            </w:r>
            <w:proofErr w:type="spellStart"/>
            <w:r w:rsidRPr="003C6C39">
              <w:rPr>
                <w:rFonts w:ascii="Garamond" w:hAnsi="Garamond"/>
                <w:sz w:val="28"/>
                <w:szCs w:val="28"/>
              </w:rPr>
              <w:t>gys</w:t>
            </w:r>
            <w:proofErr w:type="spellEnd"/>
            <w:r w:rsidRPr="003C6C39">
              <w:rPr>
                <w:rFonts w:ascii="Garamond" w:hAnsi="Garamond"/>
                <w:sz w:val="28"/>
                <w:szCs w:val="28"/>
              </w:rPr>
              <w:t xml:space="preserve"> </w:t>
            </w:r>
            <w:proofErr w:type="spellStart"/>
            <w:r w:rsidRPr="003C6C39">
              <w:rPr>
                <w:rFonts w:ascii="Garamond" w:hAnsi="Garamond"/>
                <w:sz w:val="28"/>
                <w:szCs w:val="28"/>
              </w:rPr>
              <w:t>kion</w:t>
            </w:r>
            <w:proofErr w:type="spellEnd"/>
            <w:r w:rsidRPr="003C6C39">
              <w:rPr>
                <w:rFonts w:ascii="Garamond" w:hAnsi="Garamond"/>
                <w:sz w:val="28"/>
                <w:szCs w:val="28"/>
              </w:rPr>
              <w:t xml:space="preserve">. </w:t>
            </w:r>
          </w:p>
        </w:tc>
        <w:tc>
          <w:tcPr>
            <w:tcW w:w="3993" w:type="dxa"/>
          </w:tcPr>
          <w:p w14:paraId="1065AF7C" w14:textId="77777777" w:rsidR="00BA1130" w:rsidRPr="004A277C" w:rsidRDefault="00BA1130" w:rsidP="00DB60C3">
            <w:pPr>
              <w:pStyle w:val="ListParagraph"/>
              <w:ind w:left="0" w:firstLine="227"/>
              <w:contextualSpacing w:val="0"/>
              <w:jc w:val="both"/>
              <w:rPr>
                <w:rFonts w:ascii="Garamond" w:hAnsi="Garamond" w:cs="Times New Roman"/>
                <w:sz w:val="28"/>
              </w:rPr>
            </w:pPr>
            <w:r w:rsidRPr="004A277C">
              <w:rPr>
                <w:rFonts w:ascii="Garamond" w:hAnsi="Garamond" w:cs="Times New Roman"/>
                <w:i/>
                <w:sz w:val="28"/>
              </w:rPr>
              <w:t>Remember, that every Sin a Man commits, he must hear of it again, either in bitter Repentance and Judgments</w:t>
            </w:r>
            <w:r w:rsidRPr="004A277C">
              <w:rPr>
                <w:rFonts w:ascii="Garamond" w:hAnsi="Garamond" w:cs="Times New Roman"/>
                <w:sz w:val="28"/>
              </w:rPr>
              <w:t xml:space="preserve"> </w:t>
            </w:r>
            <w:r>
              <w:rPr>
                <w:rFonts w:ascii="Garamond" w:hAnsi="Garamond" w:cs="Times New Roman"/>
                <w:sz w:val="28"/>
              </w:rPr>
              <w:t>here</w:t>
            </w:r>
            <w:r w:rsidRPr="004A277C">
              <w:rPr>
                <w:rFonts w:ascii="Garamond" w:hAnsi="Garamond" w:cs="Times New Roman"/>
                <w:sz w:val="28"/>
              </w:rPr>
              <w:t xml:space="preserve"> </w:t>
            </w:r>
            <w:r w:rsidRPr="004A277C">
              <w:rPr>
                <w:rFonts w:ascii="Garamond" w:hAnsi="Garamond" w:cs="Times New Roman"/>
                <w:i/>
                <w:sz w:val="28"/>
              </w:rPr>
              <w:t>or</w:t>
            </w:r>
            <w:r w:rsidRPr="004A277C">
              <w:rPr>
                <w:rFonts w:ascii="Garamond" w:hAnsi="Garamond" w:cs="Times New Roman"/>
                <w:sz w:val="28"/>
              </w:rPr>
              <w:t xml:space="preserve"> hereafter</w:t>
            </w:r>
            <w:r>
              <w:rPr>
                <w:rFonts w:ascii="Garamond" w:hAnsi="Garamond" w:cs="Times New Roman"/>
                <w:sz w:val="28"/>
              </w:rPr>
              <w:t>,</w:t>
            </w:r>
            <w:r w:rsidRPr="004A277C">
              <w:rPr>
                <w:rFonts w:ascii="Garamond" w:hAnsi="Garamond" w:cs="Times New Roman"/>
                <w:sz w:val="28"/>
              </w:rPr>
              <w:t xml:space="preserve"> </w:t>
            </w:r>
            <w:r w:rsidRPr="004A277C">
              <w:rPr>
                <w:rFonts w:ascii="Garamond" w:hAnsi="Garamond" w:cs="Times New Roman"/>
                <w:i/>
                <w:sz w:val="28"/>
              </w:rPr>
              <w:t>in endless Misery</w:t>
            </w:r>
            <w:r w:rsidRPr="004A277C">
              <w:rPr>
                <w:rFonts w:ascii="Garamond" w:hAnsi="Garamond" w:cs="Times New Roman"/>
                <w:sz w:val="28"/>
              </w:rPr>
              <w:t>.</w:t>
            </w:r>
          </w:p>
        </w:tc>
        <w:tc>
          <w:tcPr>
            <w:tcW w:w="0" w:type="auto"/>
          </w:tcPr>
          <w:p w14:paraId="2809ED35" w14:textId="77777777" w:rsidR="00154F2F" w:rsidRDefault="00154F2F" w:rsidP="00DB60C3">
            <w:pPr>
              <w:pStyle w:val="ListParagraph"/>
              <w:ind w:left="0"/>
              <w:rPr>
                <w:rFonts w:ascii="Garamond" w:hAnsi="Garamond" w:cs="Times New Roman"/>
                <w:sz w:val="20"/>
                <w:szCs w:val="20"/>
              </w:rPr>
            </w:pPr>
          </w:p>
          <w:p w14:paraId="1FDDD6D5" w14:textId="77777777" w:rsidR="00BA1130" w:rsidRPr="00BA1130" w:rsidRDefault="00BA1130" w:rsidP="00DB60C3">
            <w:pPr>
              <w:pStyle w:val="ListParagraph"/>
              <w:ind w:left="0"/>
              <w:rPr>
                <w:rFonts w:ascii="Garamond" w:hAnsi="Garamond" w:cs="Times New Roman"/>
                <w:sz w:val="20"/>
                <w:szCs w:val="20"/>
              </w:rPr>
            </w:pPr>
            <w:r>
              <w:rPr>
                <w:rFonts w:ascii="Garamond" w:hAnsi="Garamond" w:cs="Times New Roman"/>
                <w:sz w:val="20"/>
                <w:szCs w:val="20"/>
              </w:rPr>
              <w:t>Job 13. 26.</w:t>
            </w:r>
          </w:p>
        </w:tc>
      </w:tr>
      <w:tr w:rsidR="00BA1130" w:rsidRPr="004A277C" w14:paraId="62E57CC8" w14:textId="77777777" w:rsidTr="00D544E6">
        <w:tc>
          <w:tcPr>
            <w:tcW w:w="4111" w:type="dxa"/>
          </w:tcPr>
          <w:p w14:paraId="13AB2513" w14:textId="77777777" w:rsidR="00BA1130" w:rsidRPr="003C6C39" w:rsidRDefault="00154F2F" w:rsidP="00DB60C3">
            <w:pPr>
              <w:pStyle w:val="CM3"/>
              <w:widowControl/>
              <w:spacing w:line="240" w:lineRule="auto"/>
              <w:ind w:firstLine="227"/>
              <w:jc w:val="both"/>
              <w:rPr>
                <w:rFonts w:ascii="Garamond" w:hAnsi="Garamond"/>
                <w:sz w:val="28"/>
                <w:szCs w:val="28"/>
              </w:rPr>
            </w:pPr>
            <w:proofErr w:type="spellStart"/>
            <w:r>
              <w:rPr>
                <w:rFonts w:ascii="Garamond" w:hAnsi="Garamond"/>
                <w:sz w:val="28"/>
                <w:szCs w:val="28"/>
              </w:rPr>
              <w:t>Smooinee</w:t>
            </w:r>
            <w:proofErr w:type="spellEnd"/>
            <w:r>
              <w:rPr>
                <w:rFonts w:ascii="Garamond" w:hAnsi="Garamond"/>
                <w:sz w:val="28"/>
                <w:szCs w:val="28"/>
              </w:rPr>
              <w:t xml:space="preserve"> er </w:t>
            </w:r>
            <w:r w:rsidR="00BA1130" w:rsidRPr="003C6C39">
              <w:rPr>
                <w:rFonts w:ascii="Garamond" w:hAnsi="Garamond"/>
                <w:sz w:val="28"/>
                <w:szCs w:val="28"/>
              </w:rPr>
              <w:t>y</w:t>
            </w:r>
            <w:r>
              <w:rPr>
                <w:rFonts w:ascii="Garamond" w:hAnsi="Garamond"/>
                <w:sz w:val="28"/>
                <w:szCs w:val="28"/>
              </w:rPr>
              <w:t xml:space="preserve"> </w:t>
            </w:r>
            <w:r w:rsidR="00BA1130" w:rsidRPr="003C6C39">
              <w:rPr>
                <w:rFonts w:ascii="Garamond" w:hAnsi="Garamond"/>
                <w:sz w:val="28"/>
                <w:szCs w:val="28"/>
              </w:rPr>
              <w:t xml:space="preserve">fa </w:t>
            </w:r>
            <w:proofErr w:type="spellStart"/>
            <w:r w:rsidR="00BA1130" w:rsidRPr="003C6C39">
              <w:rPr>
                <w:rFonts w:ascii="Garamond" w:hAnsi="Garamond"/>
                <w:sz w:val="28"/>
                <w:szCs w:val="28"/>
              </w:rPr>
              <w:t>shen</w:t>
            </w:r>
            <w:proofErr w:type="spellEnd"/>
            <w:r w:rsidR="00BA1130" w:rsidRPr="003C6C39">
              <w:rPr>
                <w:rFonts w:ascii="Garamond" w:hAnsi="Garamond"/>
                <w:sz w:val="28"/>
                <w:szCs w:val="28"/>
              </w:rPr>
              <w:t xml:space="preserve"> er </w:t>
            </w:r>
            <w:proofErr w:type="spellStart"/>
            <w:r w:rsidR="00BA1130" w:rsidRPr="003C6C39">
              <w:rPr>
                <w:rFonts w:ascii="Garamond" w:hAnsi="Garamond"/>
                <w:sz w:val="28"/>
                <w:szCs w:val="28"/>
              </w:rPr>
              <w:t>ooilley</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dt’alleilyn</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hene</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kiar</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noi</w:t>
            </w:r>
            <w:proofErr w:type="spellEnd"/>
            <w:r w:rsidR="002C617D" w:rsidRPr="002C617D">
              <w:rPr>
                <w:rFonts w:ascii="Garamond" w:hAnsi="Garamond"/>
                <w:sz w:val="28"/>
                <w:szCs w:val="28"/>
              </w:rPr>
              <w:t> ;</w:t>
            </w:r>
            <w:r w:rsidR="00BA1130" w:rsidRPr="003C6C39">
              <w:rPr>
                <w:rFonts w:ascii="Garamond" w:hAnsi="Garamond"/>
                <w:sz w:val="28"/>
                <w:szCs w:val="28"/>
              </w:rPr>
              <w:t xml:space="preserve"> bee </w:t>
            </w:r>
            <w:proofErr w:type="spellStart"/>
            <w:r w:rsidR="00BA1130" w:rsidRPr="003C6C39">
              <w:rPr>
                <w:rFonts w:ascii="Garamond" w:hAnsi="Garamond"/>
                <w:sz w:val="28"/>
                <w:szCs w:val="28"/>
              </w:rPr>
              <w:t>feer</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jymmoogh</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jeed</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hene</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tra</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t’ow</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brishey</w:t>
            </w:r>
            <w:proofErr w:type="spellEnd"/>
            <w:r w:rsidR="00BA1130" w:rsidRPr="003C6C39">
              <w:rPr>
                <w:rFonts w:ascii="Garamond" w:hAnsi="Garamond"/>
                <w:sz w:val="28"/>
                <w:szCs w:val="28"/>
              </w:rPr>
              <w:t xml:space="preserve"> dt’ </w:t>
            </w:r>
            <w:proofErr w:type="spellStart"/>
            <w:r w:rsidR="00BA1130" w:rsidRPr="003C6C39">
              <w:rPr>
                <w:rFonts w:ascii="Garamond" w:hAnsi="Garamond"/>
                <w:sz w:val="28"/>
                <w:szCs w:val="28"/>
              </w:rPr>
              <w:t>yialdynyn</w:t>
            </w:r>
            <w:proofErr w:type="spellEnd"/>
            <w:r w:rsidR="002C617D" w:rsidRPr="002C617D">
              <w:rPr>
                <w:rFonts w:ascii="Garamond" w:hAnsi="Garamond"/>
                <w:sz w:val="28"/>
                <w:szCs w:val="28"/>
              </w:rPr>
              <w:t> ;</w:t>
            </w:r>
            <w:r w:rsidR="00BA1130" w:rsidRPr="003C6C39">
              <w:rPr>
                <w:rFonts w:ascii="Garamond" w:hAnsi="Garamond"/>
                <w:sz w:val="28"/>
                <w:szCs w:val="28"/>
              </w:rPr>
              <w:t xml:space="preserve"> jean </w:t>
            </w:r>
            <w:proofErr w:type="spellStart"/>
            <w:r w:rsidR="00BA1130" w:rsidRPr="003C6C39">
              <w:rPr>
                <w:rFonts w:ascii="Garamond" w:hAnsi="Garamond"/>
                <w:sz w:val="28"/>
                <w:szCs w:val="28"/>
              </w:rPr>
              <w:t>breearaghyn</w:t>
            </w:r>
            <w:proofErr w:type="spellEnd"/>
            <w:r w:rsidR="00BA1130" w:rsidRPr="003C6C39">
              <w:rPr>
                <w:rFonts w:ascii="Garamond" w:hAnsi="Garamond"/>
                <w:sz w:val="28"/>
                <w:szCs w:val="28"/>
              </w:rPr>
              <w:t xml:space="preserve"> noa </w:t>
            </w:r>
            <w:proofErr w:type="spellStart"/>
            <w:r w:rsidR="00BA1130" w:rsidRPr="003C6C39">
              <w:rPr>
                <w:rFonts w:ascii="Garamond" w:hAnsi="Garamond"/>
                <w:sz w:val="28"/>
                <w:szCs w:val="28"/>
              </w:rPr>
              <w:t>dy</w:t>
            </w:r>
            <w:proofErr w:type="spellEnd"/>
            <w:r w:rsidR="00BA1130" w:rsidRPr="003C6C39">
              <w:rPr>
                <w:rFonts w:ascii="Garamond" w:hAnsi="Garamond"/>
                <w:sz w:val="28"/>
                <w:szCs w:val="28"/>
              </w:rPr>
              <w:t xml:space="preserve"> bee </w:t>
            </w:r>
            <w:proofErr w:type="spellStart"/>
            <w:r w:rsidR="00BA1130" w:rsidRPr="003C6C39">
              <w:rPr>
                <w:rFonts w:ascii="Garamond" w:hAnsi="Garamond"/>
                <w:sz w:val="28"/>
                <w:szCs w:val="28"/>
              </w:rPr>
              <w:t>oo</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ny</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sbiallee</w:t>
            </w:r>
            <w:proofErr w:type="spellEnd"/>
            <w:r w:rsidR="002C617D" w:rsidRPr="002C617D">
              <w:rPr>
                <w:rFonts w:ascii="Garamond" w:hAnsi="Garamond"/>
                <w:sz w:val="28"/>
                <w:szCs w:val="28"/>
              </w:rPr>
              <w:t> ;</w:t>
            </w:r>
            <w:r w:rsidR="00BA1130" w:rsidRPr="003C6C39">
              <w:rPr>
                <w:rFonts w:ascii="Garamond" w:hAnsi="Garamond"/>
                <w:sz w:val="28"/>
                <w:szCs w:val="28"/>
              </w:rPr>
              <w:t xml:space="preserve"> </w:t>
            </w:r>
            <w:proofErr w:type="spellStart"/>
            <w:r w:rsidR="00BA1130" w:rsidRPr="003C6C39">
              <w:rPr>
                <w:rFonts w:ascii="Garamond" w:hAnsi="Garamond"/>
                <w:sz w:val="28"/>
                <w:szCs w:val="28"/>
              </w:rPr>
              <w:t>Guee</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dy</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kinjagh</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gys</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Jee</w:t>
            </w:r>
            <w:proofErr w:type="spellEnd"/>
            <w:r w:rsidR="00BA1130" w:rsidRPr="003C6C39">
              <w:rPr>
                <w:rFonts w:ascii="Garamond" w:hAnsi="Garamond"/>
                <w:sz w:val="28"/>
                <w:szCs w:val="28"/>
              </w:rPr>
              <w:t xml:space="preserve"> son </w:t>
            </w:r>
            <w:proofErr w:type="spellStart"/>
            <w:r w:rsidR="00BA1130" w:rsidRPr="003C6C39">
              <w:rPr>
                <w:rFonts w:ascii="Garamond" w:hAnsi="Garamond"/>
                <w:sz w:val="28"/>
                <w:szCs w:val="28"/>
              </w:rPr>
              <w:t>cooney</w:t>
            </w:r>
            <w:proofErr w:type="spellEnd"/>
            <w:r w:rsidR="002C617D" w:rsidRPr="002C617D">
              <w:rPr>
                <w:rFonts w:ascii="Garamond" w:hAnsi="Garamond"/>
                <w:sz w:val="28"/>
                <w:szCs w:val="28"/>
              </w:rPr>
              <w:t> ;</w:t>
            </w:r>
            <w:r w:rsidR="00BA1130" w:rsidRPr="003C6C39">
              <w:rPr>
                <w:rFonts w:ascii="Garamond" w:hAnsi="Garamond"/>
                <w:sz w:val="28"/>
                <w:szCs w:val="28"/>
              </w:rPr>
              <w:t xml:space="preserve"> </w:t>
            </w:r>
            <w:proofErr w:type="spellStart"/>
            <w:r w:rsidR="00BA1130" w:rsidRPr="003C6C39">
              <w:rPr>
                <w:rFonts w:ascii="Garamond" w:hAnsi="Garamond"/>
                <w:sz w:val="28"/>
                <w:szCs w:val="28"/>
              </w:rPr>
              <w:t>dy</w:t>
            </w:r>
            <w:proofErr w:type="spellEnd"/>
            <w:r w:rsidR="00BA1130" w:rsidRPr="003C6C39">
              <w:rPr>
                <w:rFonts w:ascii="Garamond" w:hAnsi="Garamond"/>
                <w:sz w:val="28"/>
                <w:szCs w:val="28"/>
              </w:rPr>
              <w:t xml:space="preserve"> [28] </w:t>
            </w:r>
            <w:proofErr w:type="spellStart"/>
            <w:r w:rsidR="00BA1130" w:rsidRPr="003C6C39">
              <w:rPr>
                <w:rFonts w:ascii="Garamond" w:hAnsi="Garamond"/>
                <w:sz w:val="28"/>
                <w:szCs w:val="28"/>
              </w:rPr>
              <w:t>vod</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eshyn</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t’er</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sarey</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oo</w:t>
            </w:r>
            <w:proofErr w:type="spellEnd"/>
            <w:r w:rsidR="00BA1130" w:rsidRPr="003C6C39">
              <w:rPr>
                <w:rFonts w:ascii="Garamond" w:hAnsi="Garamond"/>
                <w:sz w:val="28"/>
                <w:szCs w:val="28"/>
              </w:rPr>
              <w:t xml:space="preserve"> gyn </w:t>
            </w:r>
            <w:proofErr w:type="spellStart"/>
            <w:r w:rsidR="00BA1130" w:rsidRPr="003C6C39">
              <w:rPr>
                <w:rFonts w:ascii="Garamond" w:hAnsi="Garamond"/>
                <w:sz w:val="28"/>
                <w:szCs w:val="28"/>
              </w:rPr>
              <w:t>peccah</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yanoo</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cooney</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liat</w:t>
            </w:r>
            <w:proofErr w:type="spellEnd"/>
            <w:r w:rsidR="00BA1130" w:rsidRPr="003C6C39">
              <w:rPr>
                <w:rFonts w:ascii="Garamond" w:hAnsi="Garamond"/>
                <w:sz w:val="28"/>
                <w:szCs w:val="28"/>
              </w:rPr>
              <w:t xml:space="preserve"> e </w:t>
            </w:r>
            <w:proofErr w:type="spellStart"/>
            <w:r w:rsidR="00BA1130" w:rsidRPr="003C6C39">
              <w:rPr>
                <w:rFonts w:ascii="Garamond" w:hAnsi="Garamond"/>
                <w:sz w:val="28"/>
                <w:szCs w:val="28"/>
              </w:rPr>
              <w:t>aigney</w:t>
            </w:r>
            <w:proofErr w:type="spellEnd"/>
            <w:r w:rsidR="00BA1130" w:rsidRPr="003C6C39">
              <w:rPr>
                <w:rFonts w:ascii="Garamond" w:hAnsi="Garamond"/>
                <w:sz w:val="28"/>
                <w:szCs w:val="28"/>
              </w:rPr>
              <w:t xml:space="preserve"> </w:t>
            </w:r>
            <w:proofErr w:type="spellStart"/>
            <w:r w:rsidR="00BA1130" w:rsidRPr="003C6C39">
              <w:rPr>
                <w:rFonts w:ascii="Garamond" w:hAnsi="Garamond"/>
                <w:sz w:val="28"/>
                <w:szCs w:val="28"/>
              </w:rPr>
              <w:t>chooilleeney</w:t>
            </w:r>
            <w:proofErr w:type="spellEnd"/>
            <w:r w:rsidR="00BA1130" w:rsidRPr="003C6C39">
              <w:rPr>
                <w:rFonts w:ascii="Garamond" w:hAnsi="Garamond"/>
                <w:sz w:val="28"/>
                <w:szCs w:val="28"/>
              </w:rPr>
              <w:t xml:space="preserve">. </w:t>
            </w:r>
          </w:p>
        </w:tc>
        <w:tc>
          <w:tcPr>
            <w:tcW w:w="3993" w:type="dxa"/>
          </w:tcPr>
          <w:p w14:paraId="27B9FC2E" w14:textId="77777777" w:rsidR="00BA1130" w:rsidRPr="004A277C" w:rsidRDefault="00BA113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Consider, therefore, your particular Failings</w:t>
            </w:r>
            <w:r w:rsidR="002C617D" w:rsidRPr="002C617D">
              <w:rPr>
                <w:rFonts w:ascii="Garamond" w:hAnsi="Garamond" w:cs="Times New Roman"/>
                <w:sz w:val="28"/>
              </w:rPr>
              <w:t> ;</w:t>
            </w:r>
            <w:r w:rsidRPr="004A277C">
              <w:rPr>
                <w:rFonts w:ascii="Garamond" w:hAnsi="Garamond" w:cs="Times New Roman"/>
                <w:i/>
                <w:sz w:val="28"/>
              </w:rPr>
              <w:t xml:space="preserve"> Resolve against them</w:t>
            </w:r>
            <w:r w:rsidR="002C617D" w:rsidRPr="002C617D">
              <w:rPr>
                <w:rFonts w:ascii="Garamond" w:hAnsi="Garamond" w:cs="Times New Roman"/>
                <w:sz w:val="28"/>
              </w:rPr>
              <w:t> ;</w:t>
            </w:r>
            <w:r w:rsidRPr="004A277C">
              <w:rPr>
                <w:rFonts w:ascii="Garamond" w:hAnsi="Garamond" w:cs="Times New Roman"/>
                <w:i/>
                <w:sz w:val="28"/>
              </w:rPr>
              <w:t xml:space="preserve"> Be very Angry with </w:t>
            </w:r>
            <w:proofErr w:type="spellStart"/>
            <w:r w:rsidRPr="004A277C">
              <w:rPr>
                <w:rFonts w:ascii="Garamond" w:hAnsi="Garamond" w:cs="Times New Roman"/>
                <w:i/>
                <w:sz w:val="28"/>
              </w:rPr>
              <w:t>your self</w:t>
            </w:r>
            <w:proofErr w:type="spellEnd"/>
            <w:r w:rsidRPr="004A277C">
              <w:rPr>
                <w:rFonts w:ascii="Garamond" w:hAnsi="Garamond" w:cs="Times New Roman"/>
                <w:i/>
                <w:sz w:val="28"/>
              </w:rPr>
              <w:t>, when you break your Resolutions</w:t>
            </w:r>
            <w:r w:rsidR="002C617D" w:rsidRPr="002C617D">
              <w:rPr>
                <w:rFonts w:ascii="Garamond" w:hAnsi="Garamond" w:cs="Times New Roman"/>
                <w:sz w:val="28"/>
              </w:rPr>
              <w:t> ;</w:t>
            </w:r>
            <w:r w:rsidRPr="004A277C">
              <w:rPr>
                <w:rFonts w:ascii="Garamond" w:hAnsi="Garamond" w:cs="Times New Roman"/>
                <w:i/>
                <w:sz w:val="28"/>
              </w:rPr>
              <w:t xml:space="preserve"> Make new Vows of better Obedience</w:t>
            </w:r>
            <w:r w:rsidR="002C617D" w:rsidRPr="002C617D">
              <w:rPr>
                <w:rFonts w:ascii="Garamond" w:hAnsi="Garamond" w:cs="Times New Roman"/>
                <w:sz w:val="28"/>
              </w:rPr>
              <w:t> ;</w:t>
            </w:r>
            <w:r w:rsidRPr="004A277C">
              <w:rPr>
                <w:rFonts w:ascii="Garamond" w:hAnsi="Garamond" w:cs="Times New Roman"/>
                <w:i/>
                <w:sz w:val="28"/>
              </w:rPr>
              <w:t xml:space="preserve"> Pray constantly to God for Help,</w:t>
            </w:r>
            <w:r w:rsidRPr="004A277C">
              <w:rPr>
                <w:rFonts w:ascii="Garamond" w:hAnsi="Garamond" w:cs="Times New Roman"/>
                <w:sz w:val="28"/>
              </w:rPr>
              <w:t xml:space="preserve"> </w:t>
            </w:r>
            <w:r w:rsidRPr="004A277C">
              <w:rPr>
                <w:rFonts w:ascii="Garamond" w:hAnsi="Garamond" w:cs="Times New Roman"/>
                <w:i/>
                <w:sz w:val="28"/>
              </w:rPr>
              <w:t>that he who has commanded you not to sin, may also enable you to do his Will.</w:t>
            </w:r>
          </w:p>
        </w:tc>
        <w:tc>
          <w:tcPr>
            <w:tcW w:w="0" w:type="auto"/>
          </w:tcPr>
          <w:p w14:paraId="250C45FB" w14:textId="77777777" w:rsidR="00BA1130" w:rsidRPr="004A277C" w:rsidRDefault="00BA1130" w:rsidP="00DB60C3">
            <w:pPr>
              <w:pStyle w:val="ListParagraph"/>
              <w:ind w:left="0"/>
              <w:rPr>
                <w:rFonts w:ascii="Garamond" w:hAnsi="Garamond" w:cs="Times New Roman"/>
                <w:i/>
                <w:sz w:val="20"/>
                <w:szCs w:val="20"/>
              </w:rPr>
            </w:pPr>
          </w:p>
        </w:tc>
      </w:tr>
      <w:tr w:rsidR="00D3731E" w:rsidRPr="004A277C" w14:paraId="67AC9830" w14:textId="77777777" w:rsidTr="00D544E6">
        <w:tc>
          <w:tcPr>
            <w:tcW w:w="4111" w:type="dxa"/>
          </w:tcPr>
          <w:p w14:paraId="18F0F341" w14:textId="77777777" w:rsidR="00D3731E" w:rsidRPr="00B43883" w:rsidRDefault="00D3731E" w:rsidP="00DB60C3">
            <w:pPr>
              <w:pStyle w:val="CM3"/>
              <w:widowControl/>
              <w:spacing w:line="240" w:lineRule="auto"/>
              <w:ind w:firstLine="227"/>
              <w:jc w:val="both"/>
              <w:rPr>
                <w:rFonts w:ascii="Garamond" w:hAnsi="Garamond"/>
                <w:sz w:val="28"/>
                <w:szCs w:val="28"/>
              </w:rPr>
            </w:pPr>
            <w:r w:rsidRPr="00B43883">
              <w:rPr>
                <w:rFonts w:ascii="Garamond" w:hAnsi="Garamond"/>
                <w:sz w:val="28"/>
                <w:szCs w:val="28"/>
              </w:rPr>
              <w:t xml:space="preserve">As bee </w:t>
            </w:r>
            <w:proofErr w:type="spellStart"/>
            <w:r w:rsidRPr="00B43883">
              <w:rPr>
                <w:rFonts w:ascii="Garamond" w:hAnsi="Garamond"/>
                <w:sz w:val="28"/>
                <w:szCs w:val="28"/>
              </w:rPr>
              <w:t>shicker</w:t>
            </w:r>
            <w:proofErr w:type="spellEnd"/>
            <w:r w:rsidRPr="00B43883">
              <w:rPr>
                <w:rFonts w:ascii="Garamond" w:hAnsi="Garamond"/>
                <w:sz w:val="28"/>
                <w:szCs w:val="28"/>
              </w:rPr>
              <w:t xml:space="preserve"> </w:t>
            </w:r>
            <w:proofErr w:type="spellStart"/>
            <w:r w:rsidRPr="00B43883">
              <w:rPr>
                <w:rFonts w:ascii="Garamond" w:hAnsi="Garamond"/>
                <w:sz w:val="28"/>
                <w:szCs w:val="28"/>
              </w:rPr>
              <w:t>jeh</w:t>
            </w:r>
            <w:proofErr w:type="spellEnd"/>
            <w:r w:rsidRPr="00B43883">
              <w:rPr>
                <w:rFonts w:ascii="Garamond" w:hAnsi="Garamond"/>
                <w:sz w:val="28"/>
                <w:szCs w:val="28"/>
              </w:rPr>
              <w:t xml:space="preserve"> </w:t>
            </w:r>
            <w:proofErr w:type="spellStart"/>
            <w:r w:rsidRPr="00B43883">
              <w:rPr>
                <w:rFonts w:ascii="Garamond" w:hAnsi="Garamond"/>
                <w:sz w:val="28"/>
                <w:szCs w:val="28"/>
              </w:rPr>
              <w:t>tra</w:t>
            </w:r>
            <w:proofErr w:type="spellEnd"/>
            <w:r w:rsidRPr="00B43883">
              <w:rPr>
                <w:rFonts w:ascii="Garamond" w:hAnsi="Garamond"/>
                <w:sz w:val="28"/>
                <w:szCs w:val="28"/>
              </w:rPr>
              <w:t xml:space="preserve"> </w:t>
            </w:r>
            <w:proofErr w:type="spellStart"/>
            <w:r w:rsidRPr="00B43883">
              <w:rPr>
                <w:rFonts w:ascii="Garamond" w:hAnsi="Garamond"/>
                <w:sz w:val="28"/>
                <w:szCs w:val="28"/>
              </w:rPr>
              <w:t>hee</w:t>
            </w:r>
            <w:proofErr w:type="spellEnd"/>
            <w:r w:rsidRPr="00B43883">
              <w:rPr>
                <w:rFonts w:ascii="Garamond" w:hAnsi="Garamond"/>
                <w:sz w:val="28"/>
                <w:szCs w:val="28"/>
              </w:rPr>
              <w:t xml:space="preserve"> e </w:t>
            </w:r>
            <w:proofErr w:type="spellStart"/>
            <w:r w:rsidRPr="00B43883">
              <w:rPr>
                <w:rFonts w:ascii="Garamond" w:hAnsi="Garamond"/>
                <w:sz w:val="28"/>
                <w:szCs w:val="28"/>
              </w:rPr>
              <w:t>oo</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jarroo</w:t>
            </w:r>
            <w:proofErr w:type="spellEnd"/>
            <w:r w:rsidRPr="00B43883">
              <w:rPr>
                <w:rFonts w:ascii="Garamond" w:hAnsi="Garamond"/>
                <w:sz w:val="28"/>
                <w:szCs w:val="28"/>
              </w:rPr>
              <w:t xml:space="preserve"> </w:t>
            </w:r>
            <w:proofErr w:type="spellStart"/>
            <w:r w:rsidRPr="00B43883">
              <w:rPr>
                <w:rFonts w:ascii="Garamond" w:hAnsi="Garamond"/>
                <w:sz w:val="28"/>
                <w:szCs w:val="28"/>
              </w:rPr>
              <w:t>trimshagh</w:t>
            </w:r>
            <w:proofErr w:type="spellEnd"/>
            <w:r w:rsidRPr="00B43883">
              <w:rPr>
                <w:rFonts w:ascii="Garamond" w:hAnsi="Garamond"/>
                <w:sz w:val="28"/>
                <w:szCs w:val="28"/>
              </w:rPr>
              <w:t xml:space="preserve"> son </w:t>
            </w:r>
            <w:proofErr w:type="spellStart"/>
            <w:r w:rsidRPr="00B43883">
              <w:rPr>
                <w:rFonts w:ascii="Garamond" w:hAnsi="Garamond"/>
                <w:sz w:val="28"/>
                <w:szCs w:val="28"/>
              </w:rPr>
              <w:t>dt’oilch</w:t>
            </w:r>
            <w:r>
              <w:rPr>
                <w:rFonts w:ascii="Garamond" w:hAnsi="Garamond"/>
                <w:sz w:val="28"/>
                <w:szCs w:val="28"/>
              </w:rPr>
              <w:t>i</w:t>
            </w:r>
            <w:r w:rsidRPr="00B43883">
              <w:rPr>
                <w:rFonts w:ascii="Garamond" w:hAnsi="Garamond"/>
                <w:sz w:val="28"/>
                <w:szCs w:val="28"/>
              </w:rPr>
              <w:t>n</w:t>
            </w:r>
            <w:proofErr w:type="spellEnd"/>
            <w:r w:rsidRPr="00B43883">
              <w:rPr>
                <w:rFonts w:ascii="Garamond" w:hAnsi="Garamond"/>
                <w:sz w:val="28"/>
                <w:szCs w:val="28"/>
              </w:rPr>
              <w:t xml:space="preserve"> as </w:t>
            </w:r>
            <w:proofErr w:type="spellStart"/>
            <w:r w:rsidRPr="00B43883">
              <w:rPr>
                <w:rFonts w:ascii="Garamond" w:hAnsi="Garamond"/>
                <w:sz w:val="28"/>
                <w:szCs w:val="28"/>
              </w:rPr>
              <w:t>streeue</w:t>
            </w:r>
            <w:proofErr w:type="spellEnd"/>
            <w:r w:rsidRPr="00B43883">
              <w:rPr>
                <w:rFonts w:ascii="Garamond" w:hAnsi="Garamond"/>
                <w:sz w:val="28"/>
                <w:szCs w:val="28"/>
              </w:rPr>
              <w:t xml:space="preserve"> </w:t>
            </w:r>
            <w:proofErr w:type="spellStart"/>
            <w:r w:rsidRPr="00B43883">
              <w:rPr>
                <w:rFonts w:ascii="Garamond" w:hAnsi="Garamond"/>
                <w:sz w:val="28"/>
                <w:szCs w:val="28"/>
              </w:rPr>
              <w:t>noi</w:t>
            </w:r>
            <w:proofErr w:type="spellEnd"/>
            <w:r w:rsidRPr="00B43883">
              <w:rPr>
                <w:rFonts w:ascii="Garamond" w:hAnsi="Garamond"/>
                <w:sz w:val="28"/>
                <w:szCs w:val="28"/>
              </w:rPr>
              <w:t xml:space="preserve"> </w:t>
            </w:r>
            <w:proofErr w:type="spellStart"/>
            <w:r w:rsidRPr="00B43883">
              <w:rPr>
                <w:rFonts w:ascii="Garamond" w:hAnsi="Garamond"/>
                <w:sz w:val="28"/>
                <w:szCs w:val="28"/>
              </w:rPr>
              <w:t>dty</w:t>
            </w:r>
            <w:proofErr w:type="spellEnd"/>
            <w:r w:rsidRPr="00B43883">
              <w:rPr>
                <w:rFonts w:ascii="Garamond" w:hAnsi="Garamond"/>
                <w:sz w:val="28"/>
                <w:szCs w:val="28"/>
              </w:rPr>
              <w:t xml:space="preserve"> </w:t>
            </w:r>
            <w:proofErr w:type="spellStart"/>
            <w:r w:rsidRPr="00B43883">
              <w:rPr>
                <w:rFonts w:ascii="Garamond" w:hAnsi="Garamond"/>
                <w:sz w:val="28"/>
                <w:szCs w:val="28"/>
              </w:rPr>
              <w:t>ghrogh</w:t>
            </w:r>
            <w:proofErr w:type="spellEnd"/>
            <w:r w:rsidRPr="00B43883">
              <w:rPr>
                <w:rFonts w:ascii="Garamond" w:hAnsi="Garamond"/>
                <w:sz w:val="28"/>
                <w:szCs w:val="28"/>
              </w:rPr>
              <w:t xml:space="preserve"> </w:t>
            </w:r>
            <w:proofErr w:type="spellStart"/>
            <w:r w:rsidRPr="00B43883">
              <w:rPr>
                <w:rFonts w:ascii="Garamond" w:hAnsi="Garamond"/>
                <w:sz w:val="28"/>
                <w:szCs w:val="28"/>
              </w:rPr>
              <w:t>ghooghys</w:t>
            </w:r>
            <w:proofErr w:type="spellEnd"/>
            <w:r>
              <w:rPr>
                <w:rFonts w:ascii="Garamond" w:hAnsi="Garamond"/>
                <w:sz w:val="28"/>
                <w:szCs w:val="28"/>
              </w:rPr>
              <w:t>,</w:t>
            </w:r>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gou</w:t>
            </w:r>
            <w:proofErr w:type="spellEnd"/>
            <w:r>
              <w:rPr>
                <w:rFonts w:ascii="Garamond" w:hAnsi="Garamond"/>
                <w:sz w:val="28"/>
                <w:szCs w:val="28"/>
              </w:rPr>
              <w:t xml:space="preserve"> e</w:t>
            </w:r>
            <w:r w:rsidRPr="00B43883">
              <w:rPr>
                <w:rFonts w:ascii="Garamond" w:hAnsi="Garamond"/>
                <w:sz w:val="28"/>
                <w:szCs w:val="28"/>
              </w:rPr>
              <w:t xml:space="preserve"> </w:t>
            </w:r>
            <w:proofErr w:type="spellStart"/>
            <w:r w:rsidRPr="00B43883">
              <w:rPr>
                <w:rFonts w:ascii="Garamond" w:hAnsi="Garamond"/>
                <w:sz w:val="28"/>
                <w:szCs w:val="28"/>
              </w:rPr>
              <w:t>accan</w:t>
            </w:r>
            <w:proofErr w:type="spellEnd"/>
            <w:r w:rsidRPr="00B43883">
              <w:rPr>
                <w:rFonts w:ascii="Garamond" w:hAnsi="Garamond"/>
                <w:sz w:val="28"/>
                <w:szCs w:val="28"/>
              </w:rPr>
              <w:t xml:space="preserve"> </w:t>
            </w:r>
            <w:proofErr w:type="spellStart"/>
            <w:r w:rsidRPr="00B43883">
              <w:rPr>
                <w:rFonts w:ascii="Garamond" w:hAnsi="Garamond"/>
                <w:sz w:val="28"/>
                <w:szCs w:val="28"/>
              </w:rPr>
              <w:t>jeed</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Leih</w:t>
            </w:r>
            <w:proofErr w:type="spellEnd"/>
            <w:r w:rsidRPr="00B43883">
              <w:rPr>
                <w:rFonts w:ascii="Garamond" w:hAnsi="Garamond"/>
                <w:sz w:val="28"/>
                <w:szCs w:val="28"/>
              </w:rPr>
              <w:t xml:space="preserve"> </w:t>
            </w:r>
            <w:r>
              <w:rPr>
                <w:rFonts w:ascii="Garamond" w:hAnsi="Garamond"/>
                <w:sz w:val="28"/>
                <w:szCs w:val="28"/>
              </w:rPr>
              <w:t>e</w:t>
            </w:r>
            <w:r w:rsidRPr="00B43883">
              <w:rPr>
                <w:rFonts w:ascii="Garamond" w:hAnsi="Garamond"/>
                <w:sz w:val="28"/>
                <w:szCs w:val="28"/>
              </w:rPr>
              <w:t xml:space="preserve"> </w:t>
            </w:r>
            <w:proofErr w:type="spellStart"/>
            <w:r w:rsidRPr="00B43883">
              <w:rPr>
                <w:rFonts w:ascii="Garamond" w:hAnsi="Garamond"/>
                <w:sz w:val="28"/>
                <w:szCs w:val="28"/>
              </w:rPr>
              <w:t>dhyt</w:t>
            </w:r>
            <w:proofErr w:type="spellEnd"/>
            <w:r w:rsidRPr="00B43883">
              <w:rPr>
                <w:rFonts w:ascii="Garamond" w:hAnsi="Garamond"/>
                <w:sz w:val="28"/>
                <w:szCs w:val="28"/>
              </w:rPr>
              <w:t xml:space="preserve"> as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lias</w:t>
            </w:r>
            <w:r>
              <w:rPr>
                <w:rFonts w:ascii="Garamond" w:hAnsi="Garamond"/>
                <w:sz w:val="28"/>
                <w:szCs w:val="28"/>
              </w:rPr>
              <w:t>s</w:t>
            </w:r>
            <w:r w:rsidRPr="00B43883">
              <w:rPr>
                <w:rFonts w:ascii="Garamond" w:hAnsi="Garamond"/>
                <w:sz w:val="28"/>
                <w:szCs w:val="28"/>
              </w:rPr>
              <w:t>ee</w:t>
            </w:r>
            <w:proofErr w:type="spellEnd"/>
            <w:r w:rsidRPr="00B43883">
              <w:rPr>
                <w:rFonts w:ascii="Garamond" w:hAnsi="Garamond"/>
                <w:sz w:val="28"/>
                <w:szCs w:val="28"/>
              </w:rPr>
              <w:t xml:space="preserve"> e </w:t>
            </w:r>
            <w:proofErr w:type="spellStart"/>
            <w:r w:rsidRPr="00B43883">
              <w:rPr>
                <w:rFonts w:ascii="Garamond" w:hAnsi="Garamond"/>
                <w:sz w:val="28"/>
                <w:szCs w:val="28"/>
              </w:rPr>
              <w:t>cre</w:t>
            </w:r>
            <w:proofErr w:type="spellEnd"/>
            <w:r w:rsidRPr="00B43883">
              <w:rPr>
                <w:rFonts w:ascii="Garamond" w:hAnsi="Garamond"/>
                <w:sz w:val="28"/>
                <w:szCs w:val="28"/>
              </w:rPr>
              <w:t xml:space="preserve"> er </w:t>
            </w:r>
            <w:proofErr w:type="spellStart"/>
            <w:r w:rsidRPr="00B43883">
              <w:rPr>
                <w:rFonts w:ascii="Garamond" w:hAnsi="Garamond"/>
                <w:sz w:val="28"/>
                <w:szCs w:val="28"/>
              </w:rPr>
              <w:t>bee’n</w:t>
            </w:r>
            <w:proofErr w:type="spellEnd"/>
            <w:r w:rsidRPr="00B43883">
              <w:rPr>
                <w:rFonts w:ascii="Garamond" w:hAnsi="Garamond"/>
                <w:sz w:val="28"/>
                <w:szCs w:val="28"/>
              </w:rPr>
              <w:t xml:space="preserve"> </w:t>
            </w:r>
            <w:proofErr w:type="spellStart"/>
            <w:r w:rsidRPr="00B43883">
              <w:rPr>
                <w:rFonts w:ascii="Garamond" w:hAnsi="Garamond"/>
                <w:sz w:val="28"/>
                <w:szCs w:val="28"/>
              </w:rPr>
              <w:t>aggair</w:t>
            </w:r>
            <w:proofErr w:type="spellEnd"/>
            <w:r w:rsidRPr="00B43883">
              <w:rPr>
                <w:rFonts w:ascii="Garamond" w:hAnsi="Garamond"/>
                <w:sz w:val="28"/>
                <w:szCs w:val="28"/>
              </w:rPr>
              <w:t xml:space="preserve"> </w:t>
            </w:r>
            <w:proofErr w:type="spellStart"/>
            <w:r w:rsidRPr="00B43883">
              <w:rPr>
                <w:rFonts w:ascii="Garamond" w:hAnsi="Garamond"/>
                <w:sz w:val="28"/>
                <w:szCs w:val="28"/>
              </w:rPr>
              <w:t>t’annyd</w:t>
            </w:r>
            <w:proofErr w:type="spellEnd"/>
            <w:r w:rsidRPr="00B43883">
              <w:rPr>
                <w:rFonts w:ascii="Garamond" w:hAnsi="Garamond"/>
                <w:sz w:val="28"/>
                <w:szCs w:val="28"/>
              </w:rPr>
              <w:t>,</w:t>
            </w:r>
            <w:r>
              <w:rPr>
                <w:rStyle w:val="FootnoteReference"/>
                <w:rFonts w:ascii="Garamond" w:hAnsi="Garamond"/>
                <w:sz w:val="28"/>
                <w:szCs w:val="28"/>
              </w:rPr>
              <w:footnoteReference w:id="15"/>
            </w:r>
            <w:r w:rsidRPr="00B43883">
              <w:rPr>
                <w:rFonts w:ascii="Garamond" w:hAnsi="Garamond"/>
                <w:sz w:val="28"/>
                <w:szCs w:val="28"/>
              </w:rPr>
              <w:t xml:space="preserve"> as </w:t>
            </w:r>
            <w:proofErr w:type="spellStart"/>
            <w:r w:rsidRPr="00B43883">
              <w:rPr>
                <w:rFonts w:ascii="Garamond" w:hAnsi="Garamond"/>
                <w:sz w:val="28"/>
                <w:szCs w:val="28"/>
              </w:rPr>
              <w:t>eek</w:t>
            </w:r>
            <w:r w:rsidR="00FC5740">
              <w:rPr>
                <w:rFonts w:ascii="Garamond" w:hAnsi="Garamond"/>
                <w:sz w:val="28"/>
                <w:szCs w:val="28"/>
              </w:rPr>
              <w:t>ee</w:t>
            </w:r>
            <w:proofErr w:type="spellEnd"/>
            <w:r w:rsidR="00FC5740">
              <w:rPr>
                <w:rFonts w:ascii="Garamond" w:hAnsi="Garamond"/>
                <w:sz w:val="28"/>
                <w:szCs w:val="28"/>
              </w:rPr>
              <w:t xml:space="preserve"> e</w:t>
            </w:r>
            <w:r w:rsidRPr="00B43883">
              <w:rPr>
                <w:rFonts w:ascii="Garamond" w:hAnsi="Garamond"/>
                <w:sz w:val="28"/>
                <w:szCs w:val="28"/>
              </w:rPr>
              <w:t xml:space="preserve"> </w:t>
            </w:r>
            <w:proofErr w:type="spellStart"/>
            <w:r w:rsidRPr="00B43883">
              <w:rPr>
                <w:rFonts w:ascii="Garamond" w:hAnsi="Garamond"/>
                <w:sz w:val="28"/>
                <w:szCs w:val="28"/>
              </w:rPr>
              <w:t>dty</w:t>
            </w:r>
            <w:proofErr w:type="spellEnd"/>
            <w:r w:rsidRPr="00B43883">
              <w:rPr>
                <w:rFonts w:ascii="Garamond" w:hAnsi="Garamond"/>
                <w:sz w:val="28"/>
                <w:szCs w:val="28"/>
              </w:rPr>
              <w:t xml:space="preserve"> </w:t>
            </w:r>
            <w:proofErr w:type="spellStart"/>
            <w:r w:rsidRPr="00B43883">
              <w:rPr>
                <w:rFonts w:ascii="Garamond" w:hAnsi="Garamond"/>
                <w:sz w:val="28"/>
                <w:szCs w:val="28"/>
              </w:rPr>
              <w:t>laboraght</w:t>
            </w:r>
            <w:proofErr w:type="spellEnd"/>
            <w:r w:rsidRPr="00B43883">
              <w:rPr>
                <w:rFonts w:ascii="Garamond" w:hAnsi="Garamond"/>
                <w:sz w:val="28"/>
                <w:szCs w:val="28"/>
              </w:rPr>
              <w:t xml:space="preserve"> </w:t>
            </w:r>
            <w:proofErr w:type="spellStart"/>
            <w:r w:rsidRPr="00B43883">
              <w:rPr>
                <w:rFonts w:ascii="Garamond" w:hAnsi="Garamond"/>
                <w:sz w:val="28"/>
                <w:szCs w:val="28"/>
              </w:rPr>
              <w:t>lesh</w:t>
            </w:r>
            <w:proofErr w:type="spellEnd"/>
            <w:r w:rsidRPr="00B43883">
              <w:rPr>
                <w:rFonts w:ascii="Garamond" w:hAnsi="Garamond"/>
                <w:sz w:val="28"/>
                <w:szCs w:val="28"/>
              </w:rPr>
              <w:t xml:space="preserve"> </w:t>
            </w:r>
            <w:proofErr w:type="spellStart"/>
            <w:r w:rsidRPr="00B43883">
              <w:rPr>
                <w:rFonts w:ascii="Garamond" w:hAnsi="Garamond"/>
                <w:sz w:val="28"/>
                <w:szCs w:val="28"/>
              </w:rPr>
              <w:t>bannaghtyn</w:t>
            </w:r>
            <w:proofErr w:type="spellEnd"/>
            <w:r w:rsidRPr="00B43883">
              <w:rPr>
                <w:rFonts w:ascii="Garamond" w:hAnsi="Garamond"/>
                <w:sz w:val="28"/>
                <w:szCs w:val="28"/>
              </w:rPr>
              <w:t xml:space="preserve"> </w:t>
            </w:r>
            <w:proofErr w:type="spellStart"/>
            <w:r w:rsidRPr="00B43883">
              <w:rPr>
                <w:rFonts w:ascii="Garamond" w:hAnsi="Garamond"/>
                <w:sz w:val="28"/>
                <w:szCs w:val="28"/>
              </w:rPr>
              <w:t>flaunyssagh</w:t>
            </w:r>
            <w:proofErr w:type="spellEnd"/>
            <w:r w:rsidRPr="00B43883">
              <w:rPr>
                <w:rFonts w:ascii="Garamond" w:hAnsi="Garamond"/>
                <w:sz w:val="28"/>
                <w:szCs w:val="28"/>
              </w:rPr>
              <w:t xml:space="preserve">. Son </w:t>
            </w:r>
            <w:r w:rsidRPr="00B43883">
              <w:rPr>
                <w:rFonts w:ascii="Garamond" w:hAnsi="Garamond"/>
                <w:i/>
                <w:sz w:val="28"/>
                <w:szCs w:val="28"/>
              </w:rPr>
              <w:lastRenderedPageBreak/>
              <w:t xml:space="preserve">my ta </w:t>
            </w:r>
            <w:proofErr w:type="spellStart"/>
            <w:r w:rsidRPr="00B43883">
              <w:rPr>
                <w:rFonts w:ascii="Garamond" w:hAnsi="Garamond"/>
                <w:i/>
                <w:sz w:val="28"/>
                <w:szCs w:val="28"/>
              </w:rPr>
              <w:t>shiu</w:t>
            </w:r>
            <w:proofErr w:type="spellEnd"/>
            <w:r w:rsidRPr="00B43883">
              <w:rPr>
                <w:rFonts w:ascii="Garamond" w:hAnsi="Garamond"/>
                <w:i/>
                <w:sz w:val="28"/>
                <w:szCs w:val="28"/>
              </w:rPr>
              <w:t xml:space="preserve"> </w:t>
            </w:r>
            <w:proofErr w:type="spellStart"/>
            <w:r w:rsidRPr="00B43883">
              <w:rPr>
                <w:rFonts w:ascii="Garamond" w:hAnsi="Garamond"/>
                <w:i/>
                <w:sz w:val="28"/>
                <w:szCs w:val="28"/>
              </w:rPr>
              <w:t>trooid</w:t>
            </w:r>
            <w:proofErr w:type="spellEnd"/>
            <w:r w:rsidRPr="00B43883">
              <w:rPr>
                <w:rFonts w:ascii="Garamond" w:hAnsi="Garamond"/>
                <w:i/>
                <w:sz w:val="28"/>
                <w:szCs w:val="28"/>
              </w:rPr>
              <w:t xml:space="preserve"> y </w:t>
            </w:r>
            <w:proofErr w:type="spellStart"/>
            <w:r w:rsidRPr="00B43883">
              <w:rPr>
                <w:rFonts w:ascii="Garamond" w:hAnsi="Garamond"/>
                <w:i/>
                <w:sz w:val="28"/>
                <w:szCs w:val="28"/>
              </w:rPr>
              <w:t>spyrryd</w:t>
            </w:r>
            <w:proofErr w:type="spellEnd"/>
            <w:r w:rsidRPr="00B43883">
              <w:rPr>
                <w:rFonts w:ascii="Garamond" w:hAnsi="Garamond"/>
                <w:i/>
                <w:sz w:val="28"/>
                <w:szCs w:val="28"/>
              </w:rPr>
              <w:t xml:space="preserve"> cur </w:t>
            </w:r>
            <w:proofErr w:type="spellStart"/>
            <w:r w:rsidRPr="00B43883">
              <w:rPr>
                <w:rFonts w:ascii="Garamond" w:hAnsi="Garamond"/>
                <w:i/>
                <w:sz w:val="28"/>
                <w:szCs w:val="28"/>
              </w:rPr>
              <w:t>naardy</w:t>
            </w:r>
            <w:proofErr w:type="spellEnd"/>
            <w:r w:rsidRPr="00B43883">
              <w:rPr>
                <w:rFonts w:ascii="Garamond" w:hAnsi="Garamond"/>
                <w:i/>
                <w:sz w:val="28"/>
                <w:szCs w:val="28"/>
              </w:rPr>
              <w:t xml:space="preserve"> </w:t>
            </w:r>
            <w:proofErr w:type="spellStart"/>
            <w:r w:rsidRPr="00B43883">
              <w:rPr>
                <w:rFonts w:ascii="Garamond" w:hAnsi="Garamond"/>
                <w:i/>
                <w:sz w:val="28"/>
                <w:szCs w:val="28"/>
              </w:rPr>
              <w:t>obraghyn</w:t>
            </w:r>
            <w:proofErr w:type="spellEnd"/>
            <w:r w:rsidRPr="00B43883">
              <w:rPr>
                <w:rFonts w:ascii="Garamond" w:hAnsi="Garamond"/>
                <w:i/>
                <w:sz w:val="28"/>
                <w:szCs w:val="28"/>
              </w:rPr>
              <w:t xml:space="preserve"> y </w:t>
            </w:r>
            <w:proofErr w:type="spellStart"/>
            <w:r w:rsidRPr="00B43883">
              <w:rPr>
                <w:rFonts w:ascii="Garamond" w:hAnsi="Garamond"/>
                <w:i/>
                <w:sz w:val="28"/>
                <w:szCs w:val="28"/>
              </w:rPr>
              <w:t>challin</w:t>
            </w:r>
            <w:proofErr w:type="spellEnd"/>
            <w:r w:rsidRPr="00B43883">
              <w:rPr>
                <w:rFonts w:ascii="Garamond" w:hAnsi="Garamond"/>
                <w:i/>
                <w:sz w:val="28"/>
                <w:szCs w:val="28"/>
              </w:rPr>
              <w:t>, be</w:t>
            </w:r>
            <w:r w:rsidR="00154F2F" w:rsidRPr="00154F2F">
              <w:rPr>
                <w:rFonts w:ascii="Garamond" w:hAnsi="Garamond"/>
                <w:sz w:val="28"/>
                <w:szCs w:val="28"/>
              </w:rPr>
              <w:t>e</w:t>
            </w:r>
            <w:r w:rsidRPr="00B43883">
              <w:rPr>
                <w:rFonts w:ascii="Garamond" w:hAnsi="Garamond"/>
                <w:i/>
                <w:sz w:val="28"/>
                <w:szCs w:val="28"/>
              </w:rPr>
              <w:t xml:space="preserve"> </w:t>
            </w:r>
            <w:proofErr w:type="spellStart"/>
            <w:r w:rsidRPr="00B43883">
              <w:rPr>
                <w:rFonts w:ascii="Garamond" w:hAnsi="Garamond"/>
                <w:i/>
                <w:sz w:val="28"/>
                <w:szCs w:val="28"/>
              </w:rPr>
              <w:t>shiu</w:t>
            </w:r>
            <w:proofErr w:type="spellEnd"/>
            <w:r w:rsidRPr="00B43883">
              <w:rPr>
                <w:rFonts w:ascii="Garamond" w:hAnsi="Garamond"/>
                <w:i/>
                <w:sz w:val="28"/>
                <w:szCs w:val="28"/>
              </w:rPr>
              <w:t xml:space="preserve"> bio</w:t>
            </w:r>
            <w:r w:rsidRPr="00B43883">
              <w:rPr>
                <w:rFonts w:ascii="Garamond" w:hAnsi="Garamond"/>
                <w:sz w:val="28"/>
                <w:szCs w:val="28"/>
              </w:rPr>
              <w:t xml:space="preserve">. </w:t>
            </w:r>
          </w:p>
        </w:tc>
        <w:tc>
          <w:tcPr>
            <w:tcW w:w="3993" w:type="dxa"/>
          </w:tcPr>
          <w:p w14:paraId="6EB0BBFC" w14:textId="77777777" w:rsidR="00D3731E" w:rsidRPr="004A277C" w:rsidRDefault="00D3731E" w:rsidP="00DB60C3">
            <w:pPr>
              <w:pStyle w:val="ListParagraph"/>
              <w:ind w:left="0" w:firstLine="227"/>
              <w:contextualSpacing w:val="0"/>
              <w:jc w:val="both"/>
              <w:rPr>
                <w:rFonts w:ascii="Garamond" w:hAnsi="Garamond" w:cs="Times New Roman"/>
                <w:sz w:val="28"/>
              </w:rPr>
            </w:pPr>
            <w:r w:rsidRPr="004A277C">
              <w:rPr>
                <w:rFonts w:ascii="Garamond" w:hAnsi="Garamond" w:cs="Times New Roman"/>
                <w:i/>
                <w:sz w:val="28"/>
              </w:rPr>
              <w:lastRenderedPageBreak/>
              <w:t>And be assured, that when he sees you in good Earnest sorry for your Offences, and struggling with your Corruptions, he will pity, and pardon, and mend what is amiss in you, and reward your Labour with the Blessings of Heaven</w:t>
            </w:r>
            <w:r w:rsidRPr="004A277C">
              <w:rPr>
                <w:rFonts w:ascii="Garamond" w:hAnsi="Garamond" w:cs="Times New Roman"/>
                <w:sz w:val="28"/>
              </w:rPr>
              <w:t xml:space="preserve">. For if </w:t>
            </w:r>
            <w:r w:rsidR="00FC5740" w:rsidRPr="004A277C">
              <w:rPr>
                <w:rFonts w:ascii="Garamond" w:hAnsi="Garamond" w:cs="Times New Roman"/>
                <w:sz w:val="28"/>
              </w:rPr>
              <w:t>ye through</w:t>
            </w:r>
            <w:r w:rsidRPr="004A277C">
              <w:rPr>
                <w:rFonts w:ascii="Garamond" w:hAnsi="Garamond" w:cs="Times New Roman"/>
                <w:sz w:val="28"/>
              </w:rPr>
              <w:t xml:space="preserve"> the Spirit do </w:t>
            </w:r>
            <w:proofErr w:type="spellStart"/>
            <w:r w:rsidRPr="004A277C">
              <w:rPr>
                <w:rFonts w:ascii="Garamond" w:hAnsi="Garamond" w:cs="Times New Roman"/>
                <w:sz w:val="28"/>
              </w:rPr>
              <w:t>mortifie</w:t>
            </w:r>
            <w:proofErr w:type="spellEnd"/>
            <w:r w:rsidRPr="004A277C">
              <w:rPr>
                <w:rFonts w:ascii="Garamond" w:hAnsi="Garamond" w:cs="Times New Roman"/>
                <w:sz w:val="28"/>
              </w:rPr>
              <w:t xml:space="preserve"> the Deeds of the Body, ye shall live. </w:t>
            </w:r>
          </w:p>
        </w:tc>
        <w:tc>
          <w:tcPr>
            <w:tcW w:w="0" w:type="auto"/>
          </w:tcPr>
          <w:p w14:paraId="0D28954E" w14:textId="77777777" w:rsidR="00D3731E" w:rsidRDefault="00D3731E" w:rsidP="00DB60C3">
            <w:pPr>
              <w:pStyle w:val="ListParagraph"/>
              <w:ind w:left="0"/>
              <w:rPr>
                <w:rFonts w:ascii="Garamond" w:hAnsi="Garamond" w:cs="Times New Roman"/>
                <w:sz w:val="20"/>
                <w:szCs w:val="20"/>
              </w:rPr>
            </w:pPr>
          </w:p>
          <w:p w14:paraId="68F49465" w14:textId="77777777" w:rsidR="00FC5740" w:rsidRDefault="00FC5740" w:rsidP="00DB60C3">
            <w:pPr>
              <w:pStyle w:val="ListParagraph"/>
              <w:ind w:left="0"/>
              <w:rPr>
                <w:rFonts w:ascii="Garamond" w:hAnsi="Garamond" w:cs="Times New Roman"/>
                <w:sz w:val="20"/>
                <w:szCs w:val="20"/>
              </w:rPr>
            </w:pPr>
          </w:p>
          <w:p w14:paraId="09EDD657" w14:textId="77777777" w:rsidR="00FC5740" w:rsidRDefault="00FC5740" w:rsidP="00DB60C3">
            <w:pPr>
              <w:pStyle w:val="ListParagraph"/>
              <w:ind w:left="0"/>
              <w:rPr>
                <w:rFonts w:ascii="Garamond" w:hAnsi="Garamond" w:cs="Times New Roman"/>
                <w:sz w:val="20"/>
                <w:szCs w:val="20"/>
              </w:rPr>
            </w:pPr>
          </w:p>
          <w:p w14:paraId="04446D73" w14:textId="77777777" w:rsidR="00FC5740" w:rsidRDefault="00FC5740" w:rsidP="00DB60C3">
            <w:pPr>
              <w:pStyle w:val="ListParagraph"/>
              <w:ind w:left="0"/>
              <w:rPr>
                <w:rFonts w:ascii="Garamond" w:hAnsi="Garamond" w:cs="Times New Roman"/>
                <w:sz w:val="20"/>
                <w:szCs w:val="20"/>
              </w:rPr>
            </w:pPr>
          </w:p>
          <w:p w14:paraId="50277DD6" w14:textId="77777777" w:rsidR="00FC5740" w:rsidRDefault="00FC5740" w:rsidP="00DB60C3">
            <w:pPr>
              <w:pStyle w:val="ListParagraph"/>
              <w:ind w:left="0"/>
              <w:rPr>
                <w:rFonts w:ascii="Garamond" w:hAnsi="Garamond" w:cs="Times New Roman"/>
                <w:sz w:val="20"/>
                <w:szCs w:val="20"/>
              </w:rPr>
            </w:pPr>
          </w:p>
          <w:p w14:paraId="16136944" w14:textId="77777777" w:rsidR="00FC5740" w:rsidRDefault="00FC5740" w:rsidP="00DB60C3">
            <w:pPr>
              <w:pStyle w:val="ListParagraph"/>
              <w:ind w:left="0"/>
              <w:rPr>
                <w:rFonts w:ascii="Garamond" w:hAnsi="Garamond" w:cs="Times New Roman"/>
                <w:sz w:val="20"/>
                <w:szCs w:val="20"/>
              </w:rPr>
            </w:pPr>
          </w:p>
          <w:p w14:paraId="01BA061C" w14:textId="77777777" w:rsidR="00FC5740" w:rsidRDefault="00FC5740" w:rsidP="00DB60C3">
            <w:pPr>
              <w:pStyle w:val="ListParagraph"/>
              <w:ind w:left="0"/>
              <w:rPr>
                <w:rFonts w:ascii="Garamond" w:hAnsi="Garamond" w:cs="Times New Roman"/>
                <w:sz w:val="20"/>
                <w:szCs w:val="20"/>
              </w:rPr>
            </w:pPr>
          </w:p>
          <w:p w14:paraId="588920AF" w14:textId="77777777" w:rsidR="00FC5740" w:rsidRDefault="00FC5740" w:rsidP="00DB60C3">
            <w:pPr>
              <w:pStyle w:val="ListParagraph"/>
              <w:ind w:left="0"/>
              <w:rPr>
                <w:rFonts w:ascii="Garamond" w:hAnsi="Garamond" w:cs="Times New Roman"/>
                <w:sz w:val="20"/>
                <w:szCs w:val="20"/>
              </w:rPr>
            </w:pPr>
          </w:p>
          <w:p w14:paraId="1FB7C27A" w14:textId="77777777" w:rsidR="00FC5740" w:rsidRPr="00FC5740" w:rsidRDefault="00FC5740" w:rsidP="00DB60C3">
            <w:pPr>
              <w:pStyle w:val="ListParagraph"/>
              <w:ind w:left="0"/>
              <w:rPr>
                <w:rFonts w:ascii="Garamond" w:hAnsi="Garamond" w:cs="Times New Roman"/>
                <w:sz w:val="20"/>
                <w:szCs w:val="20"/>
              </w:rPr>
            </w:pPr>
            <w:r>
              <w:rPr>
                <w:rFonts w:ascii="Garamond" w:hAnsi="Garamond" w:cs="Times New Roman"/>
                <w:sz w:val="20"/>
                <w:szCs w:val="20"/>
              </w:rPr>
              <w:t>Rom. 8. 13.</w:t>
            </w:r>
          </w:p>
        </w:tc>
      </w:tr>
      <w:tr w:rsidR="00D3731E" w:rsidRPr="004A277C" w14:paraId="4967B49D" w14:textId="77777777" w:rsidTr="00D544E6">
        <w:tc>
          <w:tcPr>
            <w:tcW w:w="4111" w:type="dxa"/>
          </w:tcPr>
          <w:p w14:paraId="6357496B" w14:textId="77777777" w:rsidR="00D3731E" w:rsidRPr="00B43883" w:rsidRDefault="00D3731E" w:rsidP="00DB60C3">
            <w:pPr>
              <w:pStyle w:val="CM3"/>
              <w:widowControl/>
              <w:spacing w:line="240" w:lineRule="auto"/>
              <w:ind w:firstLine="227"/>
              <w:jc w:val="both"/>
              <w:rPr>
                <w:rFonts w:ascii="Garamond" w:hAnsi="Garamond"/>
                <w:sz w:val="28"/>
                <w:szCs w:val="28"/>
              </w:rPr>
            </w:pPr>
            <w:r w:rsidRPr="00B43883">
              <w:rPr>
                <w:rFonts w:ascii="Garamond" w:hAnsi="Garamond"/>
                <w:i/>
                <w:sz w:val="28"/>
                <w:szCs w:val="28"/>
              </w:rPr>
              <w:t>Q.</w:t>
            </w:r>
            <w:r w:rsidRPr="00B43883">
              <w:rPr>
                <w:rFonts w:ascii="Garamond" w:hAnsi="Garamond"/>
                <w:sz w:val="28"/>
                <w:szCs w:val="28"/>
              </w:rPr>
              <w:t xml:space="preserve"> Nee </w:t>
            </w:r>
            <w:proofErr w:type="spellStart"/>
            <w:r w:rsidRPr="00B43883">
              <w:rPr>
                <w:rFonts w:ascii="Garamond" w:hAnsi="Garamond"/>
                <w:sz w:val="28"/>
                <w:szCs w:val="28"/>
              </w:rPr>
              <w:t>currym</w:t>
            </w:r>
            <w:proofErr w:type="spellEnd"/>
            <w:r w:rsidRPr="00B43883">
              <w:rPr>
                <w:rFonts w:ascii="Garamond" w:hAnsi="Garamond"/>
                <w:sz w:val="28"/>
                <w:szCs w:val="28"/>
              </w:rPr>
              <w:t xml:space="preserve"> </w:t>
            </w:r>
            <w:proofErr w:type="spellStart"/>
            <w:r w:rsidRPr="00B43883">
              <w:rPr>
                <w:rFonts w:ascii="Garamond" w:hAnsi="Garamond"/>
                <w:sz w:val="28"/>
                <w:szCs w:val="28"/>
              </w:rPr>
              <w:t>Creestee</w:t>
            </w:r>
            <w:proofErr w:type="spellEnd"/>
            <w:r w:rsidRPr="00B43883">
              <w:rPr>
                <w:rFonts w:ascii="Garamond" w:hAnsi="Garamond"/>
                <w:sz w:val="28"/>
                <w:szCs w:val="28"/>
              </w:rPr>
              <w:t xml:space="preserve"> eh, shin </w:t>
            </w:r>
            <w:proofErr w:type="spellStart"/>
            <w:r w:rsidRPr="00B43883">
              <w:rPr>
                <w:rFonts w:ascii="Garamond" w:hAnsi="Garamond"/>
                <w:i/>
                <w:sz w:val="28"/>
                <w:szCs w:val="28"/>
              </w:rPr>
              <w:t>d’Obbal</w:t>
            </w:r>
            <w:proofErr w:type="spellEnd"/>
            <w:r w:rsidRPr="00B43883">
              <w:rPr>
                <w:rFonts w:ascii="Garamond" w:hAnsi="Garamond"/>
                <w:i/>
                <w:sz w:val="28"/>
                <w:szCs w:val="28"/>
              </w:rPr>
              <w:t xml:space="preserve"> yn </w:t>
            </w:r>
            <w:proofErr w:type="spellStart"/>
            <w:r w:rsidRPr="00B43883">
              <w:rPr>
                <w:rFonts w:ascii="Garamond" w:hAnsi="Garamond"/>
                <w:i/>
                <w:sz w:val="28"/>
                <w:szCs w:val="28"/>
              </w:rPr>
              <w:t>Eihl</w:t>
            </w:r>
            <w:proofErr w:type="spellEnd"/>
            <w:r w:rsidR="002C617D" w:rsidRPr="002C617D">
              <w:rPr>
                <w:rFonts w:ascii="Garamond" w:hAnsi="Garamond"/>
                <w:i/>
                <w:sz w:val="28"/>
                <w:szCs w:val="28"/>
              </w:rPr>
              <w:t> ?</w:t>
            </w:r>
            <w:r w:rsidRPr="00B43883">
              <w:rPr>
                <w:rFonts w:ascii="Garamond" w:hAnsi="Garamond"/>
                <w:sz w:val="28"/>
                <w:szCs w:val="28"/>
              </w:rPr>
              <w:t xml:space="preserve"> </w:t>
            </w:r>
          </w:p>
        </w:tc>
        <w:tc>
          <w:tcPr>
            <w:tcW w:w="3993" w:type="dxa"/>
          </w:tcPr>
          <w:p w14:paraId="26A881DD" w14:textId="77777777" w:rsidR="00D3731E" w:rsidRPr="004A277C" w:rsidRDefault="00D3731E" w:rsidP="00154F2F">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Q. </w:t>
            </w:r>
            <w:r w:rsidRPr="004A277C">
              <w:rPr>
                <w:rFonts w:ascii="Garamond" w:hAnsi="Garamond" w:cs="Times New Roman"/>
                <w:i/>
                <w:sz w:val="28"/>
              </w:rPr>
              <w:t>Is</w:t>
            </w:r>
            <w:r w:rsidRPr="004A277C">
              <w:rPr>
                <w:rFonts w:ascii="Garamond" w:hAnsi="Garamond" w:cs="Times New Roman"/>
                <w:sz w:val="28"/>
              </w:rPr>
              <w:t xml:space="preserve"> Self-Denial </w:t>
            </w:r>
            <w:r w:rsidRPr="004A277C">
              <w:rPr>
                <w:rFonts w:ascii="Garamond" w:hAnsi="Garamond" w:cs="Times New Roman"/>
                <w:i/>
                <w:sz w:val="28"/>
              </w:rPr>
              <w:t>a Christian Duty</w:t>
            </w:r>
            <w:r w:rsidR="002C617D" w:rsidRPr="002C617D">
              <w:rPr>
                <w:rFonts w:ascii="Garamond" w:hAnsi="Garamond" w:cs="Times New Roman"/>
                <w:i/>
                <w:sz w:val="28"/>
              </w:rPr>
              <w:t> ?</w:t>
            </w:r>
          </w:p>
        </w:tc>
        <w:tc>
          <w:tcPr>
            <w:tcW w:w="0" w:type="auto"/>
          </w:tcPr>
          <w:p w14:paraId="298AB5A8" w14:textId="77777777" w:rsidR="00D3731E" w:rsidRPr="004A277C" w:rsidRDefault="00D3731E" w:rsidP="00DB60C3">
            <w:pPr>
              <w:pStyle w:val="ListParagraph"/>
              <w:ind w:left="0"/>
              <w:rPr>
                <w:rFonts w:ascii="Garamond" w:hAnsi="Garamond" w:cs="Times New Roman"/>
                <w:sz w:val="20"/>
                <w:szCs w:val="20"/>
              </w:rPr>
            </w:pPr>
          </w:p>
        </w:tc>
      </w:tr>
      <w:tr w:rsidR="00D3731E" w:rsidRPr="004A277C" w14:paraId="5320977F" w14:textId="77777777" w:rsidTr="00D544E6">
        <w:tc>
          <w:tcPr>
            <w:tcW w:w="4111" w:type="dxa"/>
          </w:tcPr>
          <w:p w14:paraId="2A88C8EC" w14:textId="77777777" w:rsidR="00D3731E" w:rsidRPr="00B43883" w:rsidRDefault="00D3731E" w:rsidP="00DB60C3">
            <w:pPr>
              <w:pStyle w:val="CM3"/>
              <w:widowControl/>
              <w:spacing w:line="240" w:lineRule="auto"/>
              <w:ind w:firstLine="227"/>
              <w:jc w:val="both"/>
              <w:rPr>
                <w:rFonts w:ascii="Garamond" w:hAnsi="Garamond"/>
                <w:sz w:val="28"/>
                <w:szCs w:val="28"/>
              </w:rPr>
            </w:pPr>
            <w:r w:rsidRPr="00B43883">
              <w:rPr>
                <w:rFonts w:ascii="Garamond" w:hAnsi="Garamond"/>
                <w:i/>
                <w:sz w:val="28"/>
                <w:szCs w:val="28"/>
              </w:rPr>
              <w:t xml:space="preserve">A. </w:t>
            </w:r>
            <w:proofErr w:type="spellStart"/>
            <w:r w:rsidRPr="00B43883">
              <w:rPr>
                <w:rFonts w:ascii="Garamond" w:hAnsi="Garamond"/>
                <w:sz w:val="28"/>
                <w:szCs w:val="28"/>
              </w:rPr>
              <w:t>Clasht</w:t>
            </w:r>
            <w:proofErr w:type="spellEnd"/>
            <w:r w:rsidRPr="00B43883">
              <w:rPr>
                <w:rFonts w:ascii="Garamond" w:hAnsi="Garamond"/>
                <w:sz w:val="28"/>
                <w:szCs w:val="28"/>
              </w:rPr>
              <w:t xml:space="preserve"> </w:t>
            </w:r>
            <w:proofErr w:type="spellStart"/>
            <w:r w:rsidRPr="00B43883">
              <w:rPr>
                <w:rFonts w:ascii="Garamond" w:hAnsi="Garamond"/>
                <w:sz w:val="28"/>
                <w:szCs w:val="28"/>
              </w:rPr>
              <w:t>rish</w:t>
            </w:r>
            <w:proofErr w:type="spellEnd"/>
            <w:r w:rsidRPr="00B43883">
              <w:rPr>
                <w:rFonts w:ascii="Garamond" w:hAnsi="Garamond"/>
                <w:sz w:val="28"/>
                <w:szCs w:val="28"/>
              </w:rPr>
              <w:t xml:space="preserve"> </w:t>
            </w:r>
            <w:proofErr w:type="spellStart"/>
            <w:r w:rsidRPr="00B43883">
              <w:rPr>
                <w:rFonts w:ascii="Garamond" w:hAnsi="Garamond"/>
                <w:sz w:val="28"/>
                <w:szCs w:val="28"/>
              </w:rPr>
              <w:t>goan</w:t>
            </w:r>
            <w:proofErr w:type="spellEnd"/>
            <w:r w:rsidRPr="00B43883">
              <w:rPr>
                <w:rFonts w:ascii="Garamond" w:hAnsi="Garamond"/>
                <w:sz w:val="28"/>
                <w:szCs w:val="28"/>
              </w:rPr>
              <w:t xml:space="preserve"> </w:t>
            </w:r>
            <w:proofErr w:type="spellStart"/>
            <w:r w:rsidRPr="00B43883">
              <w:rPr>
                <w:rFonts w:ascii="Garamond" w:hAnsi="Garamond"/>
                <w:sz w:val="28"/>
                <w:szCs w:val="28"/>
              </w:rPr>
              <w:t>Chreest</w:t>
            </w:r>
            <w:proofErr w:type="spellEnd"/>
            <w:r w:rsidRPr="00B43883">
              <w:rPr>
                <w:rFonts w:ascii="Garamond" w:hAnsi="Garamond"/>
                <w:sz w:val="28"/>
                <w:szCs w:val="28"/>
              </w:rPr>
              <w:t xml:space="preserve"> </w:t>
            </w:r>
            <w:proofErr w:type="spellStart"/>
            <w:r w:rsidRPr="00B43883">
              <w:rPr>
                <w:rFonts w:ascii="Garamond" w:hAnsi="Garamond"/>
                <w:sz w:val="28"/>
                <w:szCs w:val="28"/>
              </w:rPr>
              <w:t>hene</w:t>
            </w:r>
            <w:proofErr w:type="spellEnd"/>
            <w:r w:rsidRPr="00B43883">
              <w:rPr>
                <w:rFonts w:ascii="Garamond" w:hAnsi="Garamond"/>
                <w:sz w:val="28"/>
                <w:szCs w:val="28"/>
              </w:rPr>
              <w:t xml:space="preserve">. </w:t>
            </w:r>
            <w:r w:rsidRPr="00B43883">
              <w:rPr>
                <w:rFonts w:ascii="Garamond" w:hAnsi="Garamond"/>
                <w:i/>
                <w:sz w:val="28"/>
                <w:szCs w:val="28"/>
              </w:rPr>
              <w:t xml:space="preserve">My </w:t>
            </w:r>
            <w:proofErr w:type="spellStart"/>
            <w:r w:rsidRPr="00B43883">
              <w:rPr>
                <w:rFonts w:ascii="Garamond" w:hAnsi="Garamond"/>
                <w:i/>
                <w:sz w:val="28"/>
                <w:szCs w:val="28"/>
              </w:rPr>
              <w:t>sallish</w:t>
            </w:r>
            <w:proofErr w:type="spellEnd"/>
            <w:r w:rsidRPr="00B43883">
              <w:rPr>
                <w:rFonts w:ascii="Garamond" w:hAnsi="Garamond"/>
                <w:i/>
                <w:sz w:val="28"/>
                <w:szCs w:val="28"/>
              </w:rPr>
              <w:t xml:space="preserve"> </w:t>
            </w:r>
            <w:proofErr w:type="spellStart"/>
            <w:r w:rsidRPr="00B43883">
              <w:rPr>
                <w:rFonts w:ascii="Garamond" w:hAnsi="Garamond"/>
                <w:i/>
                <w:sz w:val="28"/>
                <w:szCs w:val="28"/>
              </w:rPr>
              <w:t>dooiney</w:t>
            </w:r>
            <w:proofErr w:type="spellEnd"/>
            <w:r w:rsidRPr="00B43883">
              <w:rPr>
                <w:rFonts w:ascii="Garamond" w:hAnsi="Garamond"/>
                <w:i/>
                <w:sz w:val="28"/>
                <w:szCs w:val="28"/>
              </w:rPr>
              <w:t xml:space="preserve"> </w:t>
            </w:r>
            <w:proofErr w:type="spellStart"/>
            <w:r w:rsidRPr="00B43883">
              <w:rPr>
                <w:rFonts w:ascii="Garamond" w:hAnsi="Garamond"/>
                <w:i/>
                <w:sz w:val="28"/>
                <w:szCs w:val="28"/>
              </w:rPr>
              <w:t>erbee</w:t>
            </w:r>
            <w:proofErr w:type="spellEnd"/>
            <w:r w:rsidRPr="00B43883">
              <w:rPr>
                <w:rFonts w:ascii="Garamond" w:hAnsi="Garamond"/>
                <w:i/>
                <w:sz w:val="28"/>
                <w:szCs w:val="28"/>
              </w:rPr>
              <w:t xml:space="preserve"> </w:t>
            </w:r>
            <w:proofErr w:type="spellStart"/>
            <w:r w:rsidRPr="00B43883">
              <w:rPr>
                <w:rFonts w:ascii="Garamond" w:hAnsi="Garamond"/>
                <w:i/>
                <w:sz w:val="28"/>
                <w:szCs w:val="28"/>
              </w:rPr>
              <w:t>geyrt</w:t>
            </w:r>
            <w:proofErr w:type="spellEnd"/>
            <w:r w:rsidRPr="00B43883">
              <w:rPr>
                <w:rFonts w:ascii="Garamond" w:hAnsi="Garamond"/>
                <w:i/>
                <w:sz w:val="28"/>
                <w:szCs w:val="28"/>
              </w:rPr>
              <w:t xml:space="preserve"> </w:t>
            </w:r>
            <w:proofErr w:type="spellStart"/>
            <w:r w:rsidRPr="00B43883">
              <w:rPr>
                <w:rFonts w:ascii="Garamond" w:hAnsi="Garamond"/>
                <w:i/>
                <w:sz w:val="28"/>
                <w:szCs w:val="28"/>
              </w:rPr>
              <w:t>orryms</w:t>
            </w:r>
            <w:proofErr w:type="spellEnd"/>
            <w:r w:rsidRPr="00B43883">
              <w:rPr>
                <w:rFonts w:ascii="Garamond" w:hAnsi="Garamond"/>
                <w:i/>
                <w:sz w:val="28"/>
                <w:szCs w:val="28"/>
              </w:rPr>
              <w:t xml:space="preserve">, </w:t>
            </w:r>
            <w:proofErr w:type="spellStart"/>
            <w:r w:rsidRPr="00B43883">
              <w:rPr>
                <w:rFonts w:ascii="Garamond" w:hAnsi="Garamond"/>
                <w:i/>
                <w:sz w:val="28"/>
                <w:szCs w:val="28"/>
              </w:rPr>
              <w:t>lig</w:t>
            </w:r>
            <w:proofErr w:type="spellEnd"/>
            <w:r w:rsidRPr="00B43883">
              <w:rPr>
                <w:rFonts w:ascii="Garamond" w:hAnsi="Garamond"/>
                <w:i/>
                <w:sz w:val="28"/>
                <w:szCs w:val="28"/>
              </w:rPr>
              <w:t xml:space="preserve"> e </w:t>
            </w:r>
            <w:proofErr w:type="spellStart"/>
            <w:r w:rsidRPr="00B43883">
              <w:rPr>
                <w:rFonts w:ascii="Garamond" w:hAnsi="Garamond"/>
                <w:i/>
                <w:sz w:val="28"/>
                <w:szCs w:val="28"/>
              </w:rPr>
              <w:t>e</w:t>
            </w:r>
            <w:proofErr w:type="spellEnd"/>
            <w:r w:rsidRPr="00B43883">
              <w:rPr>
                <w:rFonts w:ascii="Garamond" w:hAnsi="Garamond"/>
                <w:i/>
                <w:sz w:val="28"/>
                <w:szCs w:val="28"/>
              </w:rPr>
              <w:t xml:space="preserve"> </w:t>
            </w:r>
            <w:proofErr w:type="spellStart"/>
            <w:r w:rsidRPr="00B43883">
              <w:rPr>
                <w:rFonts w:ascii="Garamond" w:hAnsi="Garamond"/>
                <w:i/>
                <w:sz w:val="28"/>
                <w:szCs w:val="28"/>
              </w:rPr>
              <w:t>hene</w:t>
            </w:r>
            <w:proofErr w:type="spellEnd"/>
            <w:r w:rsidRPr="00B43883">
              <w:rPr>
                <w:rFonts w:ascii="Garamond" w:hAnsi="Garamond"/>
                <w:i/>
                <w:sz w:val="28"/>
                <w:szCs w:val="28"/>
              </w:rPr>
              <w:t xml:space="preserve"> </w:t>
            </w:r>
            <w:proofErr w:type="spellStart"/>
            <w:r w:rsidRPr="00B43883">
              <w:rPr>
                <w:rFonts w:ascii="Garamond" w:hAnsi="Garamond"/>
                <w:i/>
                <w:sz w:val="28"/>
                <w:szCs w:val="28"/>
              </w:rPr>
              <w:t>Obbal</w:t>
            </w:r>
            <w:proofErr w:type="spellEnd"/>
            <w:r w:rsidRPr="00B43883">
              <w:rPr>
                <w:rFonts w:ascii="Garamond" w:hAnsi="Garamond"/>
                <w:sz w:val="28"/>
                <w:szCs w:val="28"/>
              </w:rPr>
              <w:t xml:space="preserve">. Ta </w:t>
            </w:r>
            <w:proofErr w:type="spellStart"/>
            <w:r w:rsidRPr="00B43883">
              <w:rPr>
                <w:rFonts w:ascii="Garamond" w:hAnsi="Garamond"/>
                <w:sz w:val="28"/>
                <w:szCs w:val="28"/>
              </w:rPr>
              <w:t>shen</w:t>
            </w:r>
            <w:proofErr w:type="spellEnd"/>
            <w:r w:rsidRPr="00B43883">
              <w:rPr>
                <w:rFonts w:ascii="Garamond" w:hAnsi="Garamond"/>
                <w:sz w:val="28"/>
                <w:szCs w:val="28"/>
              </w:rPr>
              <w:t xml:space="preserve"> cha </w:t>
            </w:r>
            <w:proofErr w:type="spellStart"/>
            <w:r w:rsidRPr="00B43883">
              <w:rPr>
                <w:rFonts w:ascii="Garamond" w:hAnsi="Garamond"/>
                <w:sz w:val="28"/>
                <w:szCs w:val="28"/>
              </w:rPr>
              <w:t>negin</w:t>
            </w:r>
            <w:proofErr w:type="spellEnd"/>
            <w:r w:rsidRPr="00B43883">
              <w:rPr>
                <w:rFonts w:ascii="Garamond" w:hAnsi="Garamond"/>
                <w:sz w:val="28"/>
                <w:szCs w:val="28"/>
              </w:rPr>
              <w:t xml:space="preserve"> </w:t>
            </w:r>
            <w:proofErr w:type="spellStart"/>
            <w:r w:rsidRPr="00B43883">
              <w:rPr>
                <w:rFonts w:ascii="Garamond" w:hAnsi="Garamond"/>
                <w:sz w:val="28"/>
                <w:szCs w:val="28"/>
              </w:rPr>
              <w:t>dhyt</w:t>
            </w:r>
            <w:proofErr w:type="spellEnd"/>
            <w:r w:rsidRPr="00B43883">
              <w:rPr>
                <w:rFonts w:ascii="Garamond" w:hAnsi="Garamond"/>
                <w:sz w:val="28"/>
                <w:szCs w:val="28"/>
              </w:rPr>
              <w:t xml:space="preserve"> </w:t>
            </w:r>
            <w:proofErr w:type="spellStart"/>
            <w:r w:rsidRPr="00B43883">
              <w:rPr>
                <w:rFonts w:ascii="Garamond" w:hAnsi="Garamond"/>
                <w:sz w:val="28"/>
                <w:szCs w:val="28"/>
              </w:rPr>
              <w:t>shelchin</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vel</w:t>
            </w:r>
            <w:proofErr w:type="spellEnd"/>
            <w:r w:rsidRPr="00B43883">
              <w:rPr>
                <w:rFonts w:ascii="Garamond" w:hAnsi="Garamond"/>
                <w:sz w:val="28"/>
                <w:szCs w:val="28"/>
              </w:rPr>
              <w:t xml:space="preserve"> red </w:t>
            </w:r>
            <w:proofErr w:type="spellStart"/>
            <w:r w:rsidRPr="00B43883">
              <w:rPr>
                <w:rFonts w:ascii="Garamond" w:hAnsi="Garamond"/>
                <w:sz w:val="28"/>
                <w:szCs w:val="28"/>
              </w:rPr>
              <w:t>erbee</w:t>
            </w:r>
            <w:proofErr w:type="spellEnd"/>
            <w:r w:rsidRPr="00B43883">
              <w:rPr>
                <w:rFonts w:ascii="Garamond" w:hAnsi="Garamond"/>
                <w:sz w:val="28"/>
                <w:szCs w:val="28"/>
              </w:rPr>
              <w:t xml:space="preserve"> </w:t>
            </w:r>
            <w:proofErr w:type="spellStart"/>
            <w:r w:rsidRPr="00B43883">
              <w:rPr>
                <w:rFonts w:ascii="Garamond" w:hAnsi="Garamond"/>
                <w:sz w:val="28"/>
                <w:szCs w:val="28"/>
              </w:rPr>
              <w:t>roah</w:t>
            </w:r>
            <w:proofErr w:type="spellEnd"/>
            <w:r w:rsidRPr="00B43883">
              <w:rPr>
                <w:rFonts w:ascii="Garamond" w:hAnsi="Garamond"/>
                <w:sz w:val="28"/>
                <w:szCs w:val="28"/>
              </w:rPr>
              <w:t xml:space="preserve"> </w:t>
            </w:r>
            <w:proofErr w:type="spellStart"/>
            <w:r w:rsidRPr="00B43883">
              <w:rPr>
                <w:rFonts w:ascii="Garamond" w:hAnsi="Garamond"/>
                <w:sz w:val="28"/>
                <w:szCs w:val="28"/>
              </w:rPr>
              <w:t>gheyr</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scarrey</w:t>
            </w:r>
            <w:proofErr w:type="spellEnd"/>
            <w:r w:rsidRPr="00B43883">
              <w:rPr>
                <w:rFonts w:ascii="Garamond" w:hAnsi="Garamond"/>
                <w:sz w:val="28"/>
                <w:szCs w:val="28"/>
              </w:rPr>
              <w:t xml:space="preserve"> </w:t>
            </w:r>
            <w:proofErr w:type="spellStart"/>
            <w:r w:rsidRPr="00B43883">
              <w:rPr>
                <w:rFonts w:ascii="Garamond" w:hAnsi="Garamond"/>
                <w:sz w:val="28"/>
                <w:szCs w:val="28"/>
              </w:rPr>
              <w:t>rish</w:t>
            </w:r>
            <w:proofErr w:type="spellEnd"/>
            <w:r w:rsidRPr="00B43883">
              <w:rPr>
                <w:rFonts w:ascii="Garamond" w:hAnsi="Garamond"/>
                <w:sz w:val="28"/>
                <w:szCs w:val="28"/>
              </w:rPr>
              <w:t xml:space="preserve"> son </w:t>
            </w:r>
            <w:proofErr w:type="spellStart"/>
            <w:r w:rsidRPr="00B43883">
              <w:rPr>
                <w:rFonts w:ascii="Garamond" w:hAnsi="Garamond"/>
                <w:sz w:val="28"/>
                <w:szCs w:val="28"/>
              </w:rPr>
              <w:t>graih</w:t>
            </w:r>
            <w:proofErr w:type="spellEnd"/>
            <w:r w:rsidRPr="00B43883">
              <w:rPr>
                <w:rFonts w:ascii="Garamond" w:hAnsi="Garamond"/>
                <w:sz w:val="28"/>
                <w:szCs w:val="28"/>
              </w:rPr>
              <w:t xml:space="preserve"> </w:t>
            </w:r>
            <w:proofErr w:type="spellStart"/>
            <w:r w:rsidRPr="00B43883">
              <w:rPr>
                <w:rFonts w:ascii="Garamond" w:hAnsi="Garamond"/>
                <w:sz w:val="28"/>
                <w:szCs w:val="28"/>
              </w:rPr>
              <w:t>Chreest</w:t>
            </w:r>
            <w:proofErr w:type="spellEnd"/>
            <w:r w:rsidRPr="00B43883">
              <w:rPr>
                <w:rFonts w:ascii="Garamond" w:hAnsi="Garamond"/>
                <w:sz w:val="28"/>
                <w:szCs w:val="28"/>
              </w:rPr>
              <w:t xml:space="preserve">. </w:t>
            </w:r>
          </w:p>
        </w:tc>
        <w:tc>
          <w:tcPr>
            <w:tcW w:w="3993" w:type="dxa"/>
          </w:tcPr>
          <w:p w14:paraId="5C90D010" w14:textId="77777777" w:rsidR="00D3731E" w:rsidRPr="004A277C" w:rsidRDefault="00D3731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w:t>
            </w:r>
            <w:r w:rsidRPr="004A277C">
              <w:rPr>
                <w:rFonts w:ascii="Garamond" w:hAnsi="Garamond" w:cs="Times New Roman"/>
                <w:i/>
                <w:sz w:val="28"/>
              </w:rPr>
              <w:t>Hear the very Words of Christ</w:t>
            </w:r>
            <w:r w:rsidRPr="004A277C">
              <w:rPr>
                <w:rFonts w:ascii="Garamond" w:hAnsi="Garamond" w:cs="Times New Roman"/>
                <w:sz w:val="28"/>
              </w:rPr>
              <w:t xml:space="preserve">. If any Man will come after me, let him deny himself. </w:t>
            </w:r>
            <w:r w:rsidRPr="004A277C">
              <w:rPr>
                <w:rFonts w:ascii="Garamond" w:hAnsi="Garamond" w:cs="Times New Roman"/>
                <w:i/>
                <w:sz w:val="28"/>
              </w:rPr>
              <w:t>That is, you must think nothing too dear to part with for the sake of Christ.</w:t>
            </w:r>
          </w:p>
        </w:tc>
        <w:tc>
          <w:tcPr>
            <w:tcW w:w="0" w:type="auto"/>
          </w:tcPr>
          <w:p w14:paraId="3A8AD6D8" w14:textId="77777777" w:rsidR="00D3731E" w:rsidRDefault="00D3731E" w:rsidP="00DB60C3">
            <w:pPr>
              <w:pStyle w:val="ListParagraph"/>
              <w:ind w:left="0"/>
              <w:rPr>
                <w:rFonts w:ascii="Garamond" w:hAnsi="Garamond" w:cs="Times New Roman"/>
                <w:sz w:val="20"/>
                <w:szCs w:val="20"/>
              </w:rPr>
            </w:pPr>
          </w:p>
          <w:p w14:paraId="7B60FEEC" w14:textId="77777777" w:rsidR="00FC5740" w:rsidRPr="004A277C" w:rsidRDefault="00FC5740" w:rsidP="00DB60C3">
            <w:pPr>
              <w:pStyle w:val="ListParagraph"/>
              <w:ind w:left="0"/>
              <w:rPr>
                <w:rFonts w:ascii="Garamond" w:hAnsi="Garamond" w:cs="Times New Roman"/>
                <w:sz w:val="20"/>
                <w:szCs w:val="20"/>
              </w:rPr>
            </w:pPr>
            <w:r>
              <w:rPr>
                <w:rFonts w:ascii="Garamond" w:hAnsi="Garamond" w:cs="Times New Roman"/>
                <w:sz w:val="20"/>
                <w:szCs w:val="20"/>
              </w:rPr>
              <w:t>Luke 9. 21.</w:t>
            </w:r>
          </w:p>
        </w:tc>
      </w:tr>
      <w:tr w:rsidR="00D3731E" w:rsidRPr="004A277C" w14:paraId="4CF05E96" w14:textId="77777777" w:rsidTr="00D544E6">
        <w:tc>
          <w:tcPr>
            <w:tcW w:w="4111" w:type="dxa"/>
          </w:tcPr>
          <w:p w14:paraId="2460D568" w14:textId="77777777" w:rsidR="00D3731E" w:rsidRPr="00B43883" w:rsidRDefault="00D3731E" w:rsidP="00DB60C3">
            <w:pPr>
              <w:pStyle w:val="CM3"/>
              <w:widowControl/>
              <w:spacing w:line="240" w:lineRule="auto"/>
              <w:ind w:firstLine="227"/>
              <w:jc w:val="both"/>
              <w:rPr>
                <w:rFonts w:ascii="Garamond" w:hAnsi="Garamond"/>
                <w:sz w:val="28"/>
                <w:szCs w:val="28"/>
              </w:rPr>
            </w:pPr>
            <w:r w:rsidRPr="00B43883">
              <w:rPr>
                <w:rFonts w:ascii="Garamond" w:hAnsi="Garamond"/>
                <w:i/>
                <w:sz w:val="28"/>
                <w:szCs w:val="28"/>
              </w:rPr>
              <w:t>Q.</w:t>
            </w:r>
            <w:r w:rsidRPr="00B43883">
              <w:rPr>
                <w:rFonts w:ascii="Garamond" w:hAnsi="Garamond"/>
                <w:sz w:val="28"/>
                <w:szCs w:val="28"/>
              </w:rPr>
              <w:t xml:space="preserve"> </w:t>
            </w:r>
            <w:proofErr w:type="spellStart"/>
            <w:r w:rsidRPr="00B43883">
              <w:rPr>
                <w:rFonts w:ascii="Garamond" w:hAnsi="Garamond"/>
                <w:sz w:val="28"/>
                <w:szCs w:val="28"/>
              </w:rPr>
              <w:t>Vod</w:t>
            </w:r>
            <w:proofErr w:type="spellEnd"/>
            <w:r w:rsidRPr="00B43883">
              <w:rPr>
                <w:rFonts w:ascii="Garamond" w:hAnsi="Garamond"/>
                <w:sz w:val="28"/>
                <w:szCs w:val="28"/>
              </w:rPr>
              <w:t xml:space="preserve"> nee </w:t>
            </w:r>
            <w:proofErr w:type="spellStart"/>
            <w:r w:rsidRPr="00B43883">
              <w:rPr>
                <w:rFonts w:ascii="Garamond" w:hAnsi="Garamond"/>
                <w:sz w:val="28"/>
                <w:szCs w:val="28"/>
              </w:rPr>
              <w:t>erbee</w:t>
            </w:r>
            <w:proofErr w:type="spellEnd"/>
            <w:r w:rsidRPr="00B43883">
              <w:rPr>
                <w:rFonts w:ascii="Garamond" w:hAnsi="Garamond"/>
                <w:sz w:val="28"/>
                <w:szCs w:val="28"/>
              </w:rPr>
              <w:t xml:space="preserve"> </w:t>
            </w:r>
            <w:proofErr w:type="spellStart"/>
            <w:r w:rsidRPr="00B43883">
              <w:rPr>
                <w:rFonts w:ascii="Garamond" w:hAnsi="Garamond"/>
                <w:sz w:val="28"/>
                <w:szCs w:val="28"/>
              </w:rPr>
              <w:t>ve</w:t>
            </w:r>
            <w:proofErr w:type="spellEnd"/>
            <w:r w:rsidRPr="00B43883">
              <w:rPr>
                <w:rFonts w:ascii="Garamond" w:hAnsi="Garamond"/>
                <w:sz w:val="28"/>
                <w:szCs w:val="28"/>
              </w:rPr>
              <w:t xml:space="preserve"> cha </w:t>
            </w:r>
            <w:proofErr w:type="spellStart"/>
            <w:r w:rsidRPr="00B43883">
              <w:rPr>
                <w:rFonts w:ascii="Garamond" w:hAnsi="Garamond"/>
                <w:sz w:val="28"/>
                <w:szCs w:val="28"/>
              </w:rPr>
              <w:t>deyr</w:t>
            </w:r>
            <w:proofErr w:type="spellEnd"/>
            <w:r w:rsidRPr="00B43883">
              <w:rPr>
                <w:rFonts w:ascii="Garamond" w:hAnsi="Garamond"/>
                <w:sz w:val="28"/>
                <w:szCs w:val="28"/>
              </w:rPr>
              <w:t xml:space="preserve"> </w:t>
            </w:r>
            <w:proofErr w:type="spellStart"/>
            <w:r w:rsidRPr="00B43883">
              <w:rPr>
                <w:rFonts w:ascii="Garamond" w:hAnsi="Garamond"/>
                <w:sz w:val="28"/>
                <w:szCs w:val="28"/>
              </w:rPr>
              <w:t>shen</w:t>
            </w:r>
            <w:proofErr w:type="spellEnd"/>
            <w:r w:rsidRPr="00B43883">
              <w:rPr>
                <w:rFonts w:ascii="Garamond" w:hAnsi="Garamond"/>
                <w:sz w:val="28"/>
                <w:szCs w:val="28"/>
              </w:rPr>
              <w:t xml:space="preserve"> </w:t>
            </w:r>
            <w:proofErr w:type="spellStart"/>
            <w:r w:rsidRPr="00B43883">
              <w:rPr>
                <w:rFonts w:ascii="Garamond" w:hAnsi="Garamond"/>
                <w:sz w:val="28"/>
                <w:szCs w:val="28"/>
              </w:rPr>
              <w:t>nagh</w:t>
            </w:r>
            <w:proofErr w:type="spellEnd"/>
            <w:r w:rsidRPr="00B43883">
              <w:rPr>
                <w:rFonts w:ascii="Garamond" w:hAnsi="Garamond"/>
                <w:sz w:val="28"/>
                <w:szCs w:val="28"/>
              </w:rPr>
              <w:t xml:space="preserve"> bee mad </w:t>
            </w:r>
            <w:proofErr w:type="spellStart"/>
            <w:r w:rsidRPr="00B43883">
              <w:rPr>
                <w:rFonts w:ascii="Garamond" w:hAnsi="Garamond"/>
                <w:sz w:val="28"/>
                <w:szCs w:val="28"/>
              </w:rPr>
              <w:t>booiagh</w:t>
            </w:r>
            <w:proofErr w:type="spellEnd"/>
            <w:r w:rsidRPr="00B43883">
              <w:rPr>
                <w:rFonts w:ascii="Garamond" w:hAnsi="Garamond"/>
                <w:sz w:val="28"/>
                <w:szCs w:val="28"/>
              </w:rPr>
              <w:t xml:space="preserve"> </w:t>
            </w:r>
            <w:proofErr w:type="spellStart"/>
            <w:r w:rsidRPr="00B43883">
              <w:rPr>
                <w:rFonts w:ascii="Garamond" w:hAnsi="Garamond"/>
                <w:sz w:val="28"/>
                <w:szCs w:val="28"/>
              </w:rPr>
              <w:t>scarrey</w:t>
            </w:r>
            <w:proofErr w:type="spellEnd"/>
            <w:r w:rsidRPr="00B43883">
              <w:rPr>
                <w:rFonts w:ascii="Garamond" w:hAnsi="Garamond"/>
                <w:sz w:val="28"/>
                <w:szCs w:val="28"/>
              </w:rPr>
              <w:t xml:space="preserve"> </w:t>
            </w:r>
            <w:proofErr w:type="spellStart"/>
            <w:r w:rsidRPr="00B43883">
              <w:rPr>
                <w:rFonts w:ascii="Garamond" w:hAnsi="Garamond"/>
                <w:sz w:val="28"/>
                <w:szCs w:val="28"/>
              </w:rPr>
              <w:t>rish</w:t>
            </w:r>
            <w:proofErr w:type="spellEnd"/>
            <w:r w:rsidRPr="00B43883">
              <w:rPr>
                <w:rFonts w:ascii="Garamond" w:hAnsi="Garamond"/>
                <w:sz w:val="28"/>
                <w:szCs w:val="28"/>
              </w:rPr>
              <w:t xml:space="preserve">, son y </w:t>
            </w:r>
            <w:proofErr w:type="spellStart"/>
            <w:r w:rsidRPr="00B43883">
              <w:rPr>
                <w:rFonts w:ascii="Garamond" w:hAnsi="Garamond"/>
                <w:sz w:val="28"/>
                <w:szCs w:val="28"/>
              </w:rPr>
              <w:t>ghraih</w:t>
            </w:r>
            <w:proofErr w:type="spellEnd"/>
            <w:r w:rsidRPr="00B43883">
              <w:rPr>
                <w:rFonts w:ascii="Garamond" w:hAnsi="Garamond"/>
                <w:sz w:val="28"/>
                <w:szCs w:val="28"/>
              </w:rPr>
              <w:t xml:space="preserve"> </w:t>
            </w:r>
            <w:proofErr w:type="spellStart"/>
            <w:r w:rsidRPr="00B43883">
              <w:rPr>
                <w:rFonts w:ascii="Garamond" w:hAnsi="Garamond"/>
                <w:sz w:val="28"/>
                <w:szCs w:val="28"/>
              </w:rPr>
              <w:t>echyss</w:t>
            </w:r>
            <w:r w:rsidR="00154F2F" w:rsidRPr="00154F2F">
              <w:rPr>
                <w:rFonts w:ascii="Garamond" w:hAnsi="Garamond"/>
                <w:i/>
                <w:sz w:val="28"/>
                <w:szCs w:val="28"/>
              </w:rPr>
              <w:t>y</w:t>
            </w:r>
            <w:r w:rsidRPr="00B43883">
              <w:rPr>
                <w:rFonts w:ascii="Garamond" w:hAnsi="Garamond"/>
                <w:sz w:val="28"/>
                <w:szCs w:val="28"/>
              </w:rPr>
              <w:t>n</w:t>
            </w:r>
            <w:proofErr w:type="spellEnd"/>
            <w:r w:rsidR="002C617D" w:rsidRPr="002C617D">
              <w:rPr>
                <w:rFonts w:ascii="Garamond" w:hAnsi="Garamond"/>
                <w:i/>
                <w:sz w:val="28"/>
                <w:szCs w:val="28"/>
              </w:rPr>
              <w:t> </w:t>
            </w:r>
            <w:r w:rsidR="00C57BF1" w:rsidRPr="00C57BF1">
              <w:rPr>
                <w:rFonts w:ascii="Garamond" w:hAnsi="Garamond"/>
                <w:sz w:val="28"/>
                <w:szCs w:val="28"/>
              </w:rPr>
              <w:t>?</w:t>
            </w:r>
            <w:r w:rsidRPr="00B43883">
              <w:rPr>
                <w:rFonts w:ascii="Garamond" w:hAnsi="Garamond"/>
                <w:sz w:val="28"/>
                <w:szCs w:val="28"/>
              </w:rPr>
              <w:t xml:space="preserve"> </w:t>
            </w:r>
          </w:p>
        </w:tc>
        <w:tc>
          <w:tcPr>
            <w:tcW w:w="3993" w:type="dxa"/>
          </w:tcPr>
          <w:p w14:paraId="31E7AA55" w14:textId="77777777" w:rsidR="00D3731E" w:rsidRPr="004A277C" w:rsidRDefault="00D3731E"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Q. </w:t>
            </w:r>
            <w:r w:rsidRPr="004A277C">
              <w:rPr>
                <w:rFonts w:ascii="Garamond" w:hAnsi="Garamond" w:cs="Times New Roman"/>
                <w:i/>
                <w:sz w:val="28"/>
              </w:rPr>
              <w:t>Can there be any thing so dear, that we shall not willingly part with for his sake</w:t>
            </w:r>
            <w:r w:rsidR="002C617D" w:rsidRPr="002C617D">
              <w:rPr>
                <w:rFonts w:ascii="Garamond" w:hAnsi="Garamond" w:cs="Times New Roman"/>
                <w:i/>
                <w:sz w:val="28"/>
              </w:rPr>
              <w:t> ?</w:t>
            </w:r>
          </w:p>
        </w:tc>
        <w:tc>
          <w:tcPr>
            <w:tcW w:w="0" w:type="auto"/>
          </w:tcPr>
          <w:p w14:paraId="1F7E5785" w14:textId="77777777" w:rsidR="00D3731E" w:rsidRPr="004A277C" w:rsidRDefault="00D3731E" w:rsidP="00DB60C3">
            <w:pPr>
              <w:pStyle w:val="ListParagraph"/>
              <w:ind w:left="0"/>
              <w:rPr>
                <w:rFonts w:ascii="Garamond" w:hAnsi="Garamond" w:cs="Times New Roman"/>
                <w:sz w:val="20"/>
                <w:szCs w:val="20"/>
              </w:rPr>
            </w:pPr>
          </w:p>
        </w:tc>
      </w:tr>
      <w:tr w:rsidR="00D3731E" w:rsidRPr="004A277C" w14:paraId="4D2708D8" w14:textId="77777777" w:rsidTr="00D544E6">
        <w:tc>
          <w:tcPr>
            <w:tcW w:w="4111" w:type="dxa"/>
          </w:tcPr>
          <w:p w14:paraId="3C696F18" w14:textId="77777777" w:rsidR="00D3731E" w:rsidRPr="00B43883" w:rsidRDefault="00D3731E" w:rsidP="00DB60C3">
            <w:pPr>
              <w:pStyle w:val="CM3"/>
              <w:widowControl/>
              <w:spacing w:line="240" w:lineRule="auto"/>
              <w:ind w:firstLine="227"/>
              <w:jc w:val="both"/>
              <w:rPr>
                <w:rFonts w:ascii="Garamond" w:hAnsi="Garamond"/>
                <w:sz w:val="28"/>
                <w:szCs w:val="28"/>
              </w:rPr>
            </w:pPr>
            <w:r w:rsidRPr="00B43883">
              <w:rPr>
                <w:rFonts w:ascii="Garamond" w:hAnsi="Garamond"/>
                <w:i/>
                <w:sz w:val="28"/>
                <w:szCs w:val="28"/>
              </w:rPr>
              <w:t xml:space="preserve">A. </w:t>
            </w:r>
            <w:proofErr w:type="spellStart"/>
            <w:r w:rsidRPr="00B43883">
              <w:rPr>
                <w:rFonts w:ascii="Garamond" w:hAnsi="Garamond"/>
                <w:sz w:val="28"/>
                <w:szCs w:val="28"/>
              </w:rPr>
              <w:t>Tra</w:t>
            </w:r>
            <w:proofErr w:type="spellEnd"/>
            <w:r w:rsidRPr="00B43883">
              <w:rPr>
                <w:rFonts w:ascii="Garamond" w:hAnsi="Garamond"/>
                <w:sz w:val="28"/>
                <w:szCs w:val="28"/>
              </w:rPr>
              <w:t xml:space="preserve"> nee </w:t>
            </w:r>
            <w:proofErr w:type="spellStart"/>
            <w:r w:rsidRPr="00B43883">
              <w:rPr>
                <w:rFonts w:ascii="Garamond" w:hAnsi="Garamond"/>
                <w:sz w:val="28"/>
                <w:szCs w:val="28"/>
              </w:rPr>
              <w:t>oo</w:t>
            </w:r>
            <w:proofErr w:type="spellEnd"/>
            <w:r w:rsidRPr="00B43883">
              <w:rPr>
                <w:rFonts w:ascii="Garamond" w:hAnsi="Garamond"/>
                <w:sz w:val="28"/>
                <w:szCs w:val="28"/>
              </w:rPr>
              <w:t xml:space="preserve"> </w:t>
            </w:r>
            <w:proofErr w:type="spellStart"/>
            <w:r w:rsidRPr="00B43883">
              <w:rPr>
                <w:rFonts w:ascii="Garamond" w:hAnsi="Garamond"/>
                <w:sz w:val="28"/>
                <w:szCs w:val="28"/>
              </w:rPr>
              <w:t>proual</w:t>
            </w:r>
            <w:proofErr w:type="spellEnd"/>
            <w:r w:rsidRPr="00B43883">
              <w:rPr>
                <w:rFonts w:ascii="Garamond" w:hAnsi="Garamond"/>
                <w:sz w:val="28"/>
                <w:szCs w:val="28"/>
              </w:rPr>
              <w:t xml:space="preserve">, </w:t>
            </w:r>
            <w:proofErr w:type="spellStart"/>
            <w:r w:rsidRPr="00B43883">
              <w:rPr>
                <w:rFonts w:ascii="Garamond" w:hAnsi="Garamond"/>
                <w:sz w:val="28"/>
                <w:szCs w:val="28"/>
              </w:rPr>
              <w:t>ennee</w:t>
            </w:r>
            <w:proofErr w:type="spellEnd"/>
            <w:r w:rsidRPr="00B43883">
              <w:rPr>
                <w:rFonts w:ascii="Garamond" w:hAnsi="Garamond"/>
                <w:sz w:val="28"/>
                <w:szCs w:val="28"/>
              </w:rPr>
              <w:t xml:space="preserve"> </w:t>
            </w:r>
            <w:proofErr w:type="spellStart"/>
            <w:r w:rsidRPr="00B43883">
              <w:rPr>
                <w:rFonts w:ascii="Garamond" w:hAnsi="Garamond"/>
                <w:sz w:val="28"/>
                <w:szCs w:val="28"/>
              </w:rPr>
              <w:t>oo</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negin</w:t>
            </w:r>
            <w:proofErr w:type="spellEnd"/>
            <w:r w:rsidRPr="00B43883">
              <w:rPr>
                <w:rFonts w:ascii="Garamond" w:hAnsi="Garamond"/>
                <w:sz w:val="28"/>
                <w:szCs w:val="28"/>
              </w:rPr>
              <w:t xml:space="preserve"> </w:t>
            </w:r>
            <w:proofErr w:type="spellStart"/>
            <w:r w:rsidRPr="00B43883">
              <w:rPr>
                <w:rFonts w:ascii="Garamond" w:hAnsi="Garamond"/>
                <w:sz w:val="28"/>
                <w:szCs w:val="28"/>
              </w:rPr>
              <w:t>dhyt</w:t>
            </w:r>
            <w:proofErr w:type="spellEnd"/>
            <w:r w:rsidRPr="00B43883">
              <w:rPr>
                <w:rFonts w:ascii="Garamond" w:hAnsi="Garamond"/>
                <w:sz w:val="28"/>
                <w:szCs w:val="28"/>
              </w:rPr>
              <w:t xml:space="preserve"> </w:t>
            </w:r>
            <w:proofErr w:type="spellStart"/>
            <w:r w:rsidRPr="00B43883">
              <w:rPr>
                <w:rFonts w:ascii="Garamond" w:hAnsi="Garamond"/>
                <w:sz w:val="28"/>
                <w:szCs w:val="28"/>
              </w:rPr>
              <w:t>ymmodee</w:t>
            </w:r>
            <w:proofErr w:type="spellEnd"/>
            <w:r w:rsidRPr="00B43883">
              <w:rPr>
                <w:rFonts w:ascii="Garamond" w:hAnsi="Garamond"/>
                <w:sz w:val="28"/>
                <w:szCs w:val="28"/>
              </w:rPr>
              <w:t xml:space="preserve"> </w:t>
            </w:r>
            <w:proofErr w:type="spellStart"/>
            <w:r w:rsidRPr="00B43883">
              <w:rPr>
                <w:rFonts w:ascii="Garamond" w:hAnsi="Garamond"/>
                <w:sz w:val="28"/>
                <w:szCs w:val="28"/>
              </w:rPr>
              <w:t>reddyn</w:t>
            </w:r>
            <w:proofErr w:type="spellEnd"/>
            <w:r w:rsidRPr="00B43883">
              <w:rPr>
                <w:rFonts w:ascii="Garamond" w:hAnsi="Garamond"/>
                <w:sz w:val="28"/>
                <w:szCs w:val="28"/>
              </w:rPr>
              <w:t xml:space="preserve"> y </w:t>
            </w:r>
            <w:proofErr w:type="spellStart"/>
            <w:r w:rsidRPr="00B43883">
              <w:rPr>
                <w:rFonts w:ascii="Garamond" w:hAnsi="Garamond"/>
                <w:sz w:val="28"/>
                <w:szCs w:val="28"/>
              </w:rPr>
              <w:t>chredjal</w:t>
            </w:r>
            <w:proofErr w:type="spellEnd"/>
            <w:r w:rsidRPr="00B43883">
              <w:rPr>
                <w:rFonts w:ascii="Garamond" w:hAnsi="Garamond"/>
                <w:sz w:val="28"/>
                <w:szCs w:val="28"/>
              </w:rPr>
              <w:t xml:space="preserve"> </w:t>
            </w:r>
            <w:proofErr w:type="spellStart"/>
            <w:r w:rsidRPr="00B43883">
              <w:rPr>
                <w:rFonts w:ascii="Garamond" w:hAnsi="Garamond"/>
                <w:sz w:val="28"/>
                <w:szCs w:val="28"/>
              </w:rPr>
              <w:t>nagh</w:t>
            </w:r>
            <w:proofErr w:type="spellEnd"/>
            <w:r w:rsidRPr="00B43883">
              <w:rPr>
                <w:rFonts w:ascii="Garamond" w:hAnsi="Garamond"/>
                <w:sz w:val="28"/>
                <w:szCs w:val="28"/>
              </w:rPr>
              <w:t xml:space="preserve"> jean y </w:t>
            </w:r>
            <w:proofErr w:type="spellStart"/>
            <w:r w:rsidRPr="00B43883">
              <w:rPr>
                <w:rFonts w:ascii="Garamond" w:hAnsi="Garamond"/>
                <w:sz w:val="28"/>
                <w:szCs w:val="28"/>
              </w:rPr>
              <w:t>resoon</w:t>
            </w:r>
            <w:proofErr w:type="spellEnd"/>
            <w:r w:rsidRPr="00B43883">
              <w:rPr>
                <w:rFonts w:ascii="Garamond" w:hAnsi="Garamond"/>
                <w:sz w:val="28"/>
                <w:szCs w:val="28"/>
              </w:rPr>
              <w:t xml:space="preserve"> brogh </w:t>
            </w:r>
            <w:proofErr w:type="spellStart"/>
            <w:r w:rsidRPr="00B43883">
              <w:rPr>
                <w:rFonts w:ascii="Garamond" w:hAnsi="Garamond"/>
                <w:sz w:val="28"/>
                <w:szCs w:val="28"/>
              </w:rPr>
              <w:t>ayd</w:t>
            </w:r>
            <w:proofErr w:type="spellEnd"/>
            <w:r w:rsidRPr="00B43883">
              <w:rPr>
                <w:rFonts w:ascii="Garamond" w:hAnsi="Garamond"/>
                <w:sz w:val="28"/>
                <w:szCs w:val="28"/>
              </w:rPr>
              <w:t xml:space="preserve"> </w:t>
            </w:r>
            <w:proofErr w:type="spellStart"/>
            <w:r w:rsidRPr="00B43883">
              <w:rPr>
                <w:rFonts w:ascii="Garamond" w:hAnsi="Garamond"/>
                <w:sz w:val="28"/>
                <w:szCs w:val="28"/>
              </w:rPr>
              <w:t>hene</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harryltagh</w:t>
            </w:r>
            <w:proofErr w:type="spellEnd"/>
            <w:r w:rsidRPr="00B43883">
              <w:rPr>
                <w:rFonts w:ascii="Garamond" w:hAnsi="Garamond"/>
                <w:sz w:val="28"/>
                <w:szCs w:val="28"/>
              </w:rPr>
              <w:t xml:space="preserve"> </w:t>
            </w:r>
            <w:proofErr w:type="spellStart"/>
            <w:r w:rsidRPr="00B43883">
              <w:rPr>
                <w:rFonts w:ascii="Garamond" w:hAnsi="Garamond"/>
                <w:sz w:val="28"/>
                <w:szCs w:val="28"/>
              </w:rPr>
              <w:t>cordail</w:t>
            </w:r>
            <w:proofErr w:type="spellEnd"/>
            <w:r w:rsidRPr="00B43883">
              <w:rPr>
                <w:rFonts w:ascii="Garamond" w:hAnsi="Garamond"/>
                <w:sz w:val="28"/>
                <w:szCs w:val="28"/>
              </w:rPr>
              <w:t xml:space="preserve"> </w:t>
            </w:r>
            <w:proofErr w:type="spellStart"/>
            <w:r w:rsidRPr="00B43883">
              <w:rPr>
                <w:rFonts w:ascii="Garamond" w:hAnsi="Garamond"/>
                <w:sz w:val="28"/>
                <w:szCs w:val="28"/>
              </w:rPr>
              <w:t>rish</w:t>
            </w:r>
            <w:proofErr w:type="spellEnd"/>
            <w:r w:rsidRPr="00B43883">
              <w:rPr>
                <w:rFonts w:ascii="Garamond" w:hAnsi="Garamond"/>
                <w:sz w:val="28"/>
                <w:szCs w:val="28"/>
              </w:rPr>
              <w:t xml:space="preserve">, as </w:t>
            </w:r>
            <w:proofErr w:type="spellStart"/>
            <w:r w:rsidRPr="00B43883">
              <w:rPr>
                <w:rFonts w:ascii="Garamond" w:hAnsi="Garamond"/>
                <w:sz w:val="28"/>
                <w:szCs w:val="28"/>
              </w:rPr>
              <w:t>eisht</w:t>
            </w:r>
            <w:proofErr w:type="spellEnd"/>
            <w:r w:rsidRPr="00B43883">
              <w:rPr>
                <w:rFonts w:ascii="Garamond" w:hAnsi="Garamond"/>
                <w:sz w:val="28"/>
                <w:szCs w:val="28"/>
              </w:rPr>
              <w:t xml:space="preserve"> </w:t>
            </w:r>
            <w:proofErr w:type="spellStart"/>
            <w:r w:rsidRPr="00B43883">
              <w:rPr>
                <w:rFonts w:ascii="Garamond" w:hAnsi="Garamond"/>
                <w:sz w:val="28"/>
                <w:szCs w:val="28"/>
              </w:rPr>
              <w:t>shegin</w:t>
            </w:r>
            <w:proofErr w:type="spellEnd"/>
            <w:r w:rsidRPr="00B43883">
              <w:rPr>
                <w:rFonts w:ascii="Garamond" w:hAnsi="Garamond"/>
                <w:sz w:val="28"/>
                <w:szCs w:val="28"/>
              </w:rPr>
              <w:t xml:space="preserve"> </w:t>
            </w:r>
            <w:proofErr w:type="spellStart"/>
            <w:r w:rsidRPr="00B43883">
              <w:rPr>
                <w:rFonts w:ascii="Garamond" w:hAnsi="Garamond"/>
                <w:sz w:val="28"/>
                <w:szCs w:val="28"/>
              </w:rPr>
              <w:t>dhyt</w:t>
            </w:r>
            <w:proofErr w:type="spellEnd"/>
            <w:r w:rsidRPr="00B43883">
              <w:rPr>
                <w:rFonts w:ascii="Garamond" w:hAnsi="Garamond"/>
                <w:sz w:val="28"/>
                <w:szCs w:val="28"/>
              </w:rPr>
              <w:t xml:space="preserve"> </w:t>
            </w:r>
            <w:proofErr w:type="spellStart"/>
            <w:r w:rsidRPr="00B43883">
              <w:rPr>
                <w:rFonts w:ascii="Garamond" w:hAnsi="Garamond"/>
                <w:sz w:val="28"/>
                <w:szCs w:val="28"/>
              </w:rPr>
              <w:t>shassoo</w:t>
            </w:r>
            <w:proofErr w:type="spellEnd"/>
            <w:r w:rsidRPr="00B43883">
              <w:rPr>
                <w:rFonts w:ascii="Garamond" w:hAnsi="Garamond"/>
                <w:sz w:val="28"/>
                <w:szCs w:val="28"/>
              </w:rPr>
              <w:t xml:space="preserve"> </w:t>
            </w:r>
            <w:proofErr w:type="spellStart"/>
            <w:r w:rsidRPr="00B43883">
              <w:rPr>
                <w:rFonts w:ascii="Garamond" w:hAnsi="Garamond"/>
                <w:sz w:val="28"/>
                <w:szCs w:val="28"/>
              </w:rPr>
              <w:t>noi</w:t>
            </w:r>
            <w:proofErr w:type="spellEnd"/>
            <w:r w:rsidRPr="00B43883">
              <w:rPr>
                <w:rFonts w:ascii="Garamond" w:hAnsi="Garamond"/>
                <w:sz w:val="28"/>
                <w:szCs w:val="28"/>
              </w:rPr>
              <w:t xml:space="preserve">, </w:t>
            </w:r>
            <w:proofErr w:type="spellStart"/>
            <w:r w:rsidRPr="00B43883">
              <w:rPr>
                <w:rFonts w:ascii="Garamond" w:hAnsi="Garamond"/>
                <w:sz w:val="28"/>
                <w:szCs w:val="28"/>
              </w:rPr>
              <w:t>eder</w:t>
            </w:r>
            <w:proofErr w:type="spellEnd"/>
            <w:r w:rsidRPr="00B43883">
              <w:rPr>
                <w:rFonts w:ascii="Garamond" w:hAnsi="Garamond"/>
                <w:sz w:val="28"/>
                <w:szCs w:val="28"/>
              </w:rPr>
              <w:t xml:space="preserve"> </w:t>
            </w:r>
            <w:proofErr w:type="spellStart"/>
            <w:r w:rsidRPr="00B43883">
              <w:rPr>
                <w:rFonts w:ascii="Garamond" w:hAnsi="Garamond"/>
                <w:sz w:val="28"/>
                <w:szCs w:val="28"/>
              </w:rPr>
              <w:t>dty</w:t>
            </w:r>
            <w:proofErr w:type="spellEnd"/>
            <w:r w:rsidRPr="00B43883">
              <w:rPr>
                <w:rFonts w:ascii="Garamond" w:hAnsi="Garamond"/>
                <w:sz w:val="28"/>
                <w:szCs w:val="28"/>
              </w:rPr>
              <w:t xml:space="preserve"> </w:t>
            </w:r>
            <w:proofErr w:type="spellStart"/>
            <w:r w:rsidRPr="00B43883">
              <w:rPr>
                <w:rFonts w:ascii="Garamond" w:hAnsi="Garamond"/>
                <w:sz w:val="28"/>
                <w:szCs w:val="28"/>
              </w:rPr>
              <w:t>hushtey</w:t>
            </w:r>
            <w:proofErr w:type="spellEnd"/>
            <w:r w:rsidRPr="00B43883">
              <w:rPr>
                <w:rFonts w:ascii="Garamond" w:hAnsi="Garamond"/>
                <w:sz w:val="28"/>
                <w:szCs w:val="28"/>
              </w:rPr>
              <w:t xml:space="preserve"> </w:t>
            </w:r>
            <w:proofErr w:type="spellStart"/>
            <w:r w:rsidRPr="00B43883">
              <w:rPr>
                <w:rFonts w:ascii="Garamond" w:hAnsi="Garamond"/>
                <w:sz w:val="28"/>
                <w:szCs w:val="28"/>
              </w:rPr>
              <w:t>hene</w:t>
            </w:r>
            <w:proofErr w:type="spellEnd"/>
            <w:r w:rsidRPr="00B43883">
              <w:rPr>
                <w:rFonts w:ascii="Garamond" w:hAnsi="Garamond"/>
                <w:sz w:val="28"/>
                <w:szCs w:val="28"/>
              </w:rPr>
              <w:t xml:space="preserve"> er </w:t>
            </w:r>
            <w:proofErr w:type="spellStart"/>
            <w:r w:rsidRPr="00B43883">
              <w:rPr>
                <w:rFonts w:ascii="Garamond" w:hAnsi="Garamond"/>
                <w:sz w:val="28"/>
                <w:szCs w:val="28"/>
              </w:rPr>
              <w:t>nonney</w:t>
            </w:r>
            <w:proofErr w:type="spellEnd"/>
            <w:r w:rsidRPr="00B43883">
              <w:rPr>
                <w:rFonts w:ascii="Garamond" w:hAnsi="Garamond"/>
                <w:sz w:val="28"/>
                <w:szCs w:val="28"/>
              </w:rPr>
              <w:t xml:space="preserve"> goo Yee,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negin</w:t>
            </w:r>
            <w:proofErr w:type="spellEnd"/>
            <w:r w:rsidRPr="00B43883">
              <w:rPr>
                <w:rFonts w:ascii="Garamond" w:hAnsi="Garamond"/>
                <w:sz w:val="28"/>
                <w:szCs w:val="28"/>
              </w:rPr>
              <w:t xml:space="preserve"> </w:t>
            </w:r>
            <w:proofErr w:type="spellStart"/>
            <w:r w:rsidRPr="00B43883">
              <w:rPr>
                <w:rFonts w:ascii="Garamond" w:hAnsi="Garamond"/>
                <w:sz w:val="28"/>
                <w:szCs w:val="28"/>
              </w:rPr>
              <w:t>dhyt</w:t>
            </w:r>
            <w:proofErr w:type="spellEnd"/>
            <w:r w:rsidRPr="00B43883">
              <w:rPr>
                <w:rFonts w:ascii="Garamond" w:hAnsi="Garamond"/>
                <w:sz w:val="28"/>
                <w:szCs w:val="28"/>
              </w:rPr>
              <w:t xml:space="preserve"> </w:t>
            </w:r>
            <w:proofErr w:type="spellStart"/>
            <w:r w:rsidRPr="00B43883">
              <w:rPr>
                <w:rFonts w:ascii="Garamond" w:hAnsi="Garamond"/>
                <w:sz w:val="28"/>
                <w:szCs w:val="28"/>
              </w:rPr>
              <w:t>chea</w:t>
            </w:r>
            <w:proofErr w:type="spellEnd"/>
            <w:r w:rsidRPr="00B43883">
              <w:rPr>
                <w:rFonts w:ascii="Garamond" w:hAnsi="Garamond"/>
                <w:sz w:val="28"/>
                <w:szCs w:val="28"/>
              </w:rPr>
              <w:t xml:space="preserve"> </w:t>
            </w:r>
            <w:proofErr w:type="spellStart"/>
            <w:r w:rsidRPr="00B43883">
              <w:rPr>
                <w:rFonts w:ascii="Garamond" w:hAnsi="Garamond"/>
                <w:sz w:val="28"/>
                <w:szCs w:val="28"/>
              </w:rPr>
              <w:t>veih</w:t>
            </w:r>
            <w:proofErr w:type="spellEnd"/>
            <w:r w:rsidRPr="00B43883">
              <w:rPr>
                <w:rFonts w:ascii="Garamond" w:hAnsi="Garamond"/>
                <w:sz w:val="28"/>
                <w:szCs w:val="28"/>
              </w:rPr>
              <w:t xml:space="preserve"> </w:t>
            </w:r>
            <w:proofErr w:type="spellStart"/>
            <w:r w:rsidRPr="00B43883">
              <w:rPr>
                <w:rFonts w:ascii="Garamond" w:hAnsi="Garamond"/>
                <w:sz w:val="28"/>
                <w:szCs w:val="28"/>
              </w:rPr>
              <w:t>ymmodee</w:t>
            </w:r>
            <w:proofErr w:type="spellEnd"/>
            <w:r w:rsidRPr="00B43883">
              <w:rPr>
                <w:rFonts w:ascii="Garamond" w:hAnsi="Garamond"/>
                <w:sz w:val="28"/>
                <w:szCs w:val="28"/>
              </w:rPr>
              <w:t xml:space="preserve"> </w:t>
            </w:r>
            <w:proofErr w:type="spellStart"/>
            <w:r w:rsidRPr="00B43883">
              <w:rPr>
                <w:rFonts w:ascii="Garamond" w:hAnsi="Garamond"/>
                <w:sz w:val="28"/>
                <w:szCs w:val="28"/>
              </w:rPr>
              <w:t>vondeishyn</w:t>
            </w:r>
            <w:proofErr w:type="spellEnd"/>
            <w:r w:rsidRPr="00B43883">
              <w:rPr>
                <w:rFonts w:ascii="Garamond" w:hAnsi="Garamond"/>
                <w:sz w:val="28"/>
                <w:szCs w:val="28"/>
              </w:rPr>
              <w:t xml:space="preserve"> ta </w:t>
            </w:r>
            <w:proofErr w:type="spellStart"/>
            <w:r w:rsidRPr="00B43883">
              <w:rPr>
                <w:rFonts w:ascii="Garamond" w:hAnsi="Garamond"/>
                <w:sz w:val="28"/>
                <w:szCs w:val="28"/>
              </w:rPr>
              <w:t>dty</w:t>
            </w:r>
            <w:proofErr w:type="spellEnd"/>
            <w:r w:rsidRPr="00B43883">
              <w:rPr>
                <w:rFonts w:ascii="Garamond" w:hAnsi="Garamond"/>
                <w:sz w:val="28"/>
                <w:szCs w:val="28"/>
              </w:rPr>
              <w:t xml:space="preserve"> </w:t>
            </w:r>
            <w:proofErr w:type="spellStart"/>
            <w:r w:rsidRPr="00B43883">
              <w:rPr>
                <w:rFonts w:ascii="Garamond" w:hAnsi="Garamond"/>
                <w:sz w:val="28"/>
                <w:szCs w:val="28"/>
              </w:rPr>
              <w:t>chree</w:t>
            </w:r>
            <w:proofErr w:type="spellEnd"/>
            <w:r w:rsidRPr="00B43883">
              <w:rPr>
                <w:rFonts w:ascii="Garamond" w:hAnsi="Garamond"/>
                <w:sz w:val="28"/>
                <w:szCs w:val="28"/>
              </w:rPr>
              <w:t xml:space="preserve"> </w:t>
            </w:r>
            <w:proofErr w:type="spellStart"/>
            <w:r w:rsidRPr="00B43883">
              <w:rPr>
                <w:rFonts w:ascii="Garamond" w:hAnsi="Garamond"/>
                <w:sz w:val="28"/>
                <w:szCs w:val="28"/>
              </w:rPr>
              <w:t>broagh</w:t>
            </w:r>
            <w:proofErr w:type="spellEnd"/>
            <w:r w:rsidRPr="00B43883">
              <w:rPr>
                <w:rFonts w:ascii="Garamond" w:hAnsi="Garamond"/>
                <w:sz w:val="28"/>
                <w:szCs w:val="28"/>
              </w:rPr>
              <w:t xml:space="preserve"> </w:t>
            </w:r>
            <w:proofErr w:type="spellStart"/>
            <w:r w:rsidRPr="00B43883">
              <w:rPr>
                <w:rFonts w:ascii="Garamond" w:hAnsi="Garamond"/>
                <w:sz w:val="28"/>
                <w:szCs w:val="28"/>
              </w:rPr>
              <w:t>liannaghtyn</w:t>
            </w:r>
            <w:proofErr w:type="spellEnd"/>
            <w:r w:rsidRPr="00B43883">
              <w:rPr>
                <w:rFonts w:ascii="Garamond" w:hAnsi="Garamond"/>
                <w:sz w:val="28"/>
                <w:szCs w:val="28"/>
              </w:rPr>
              <w:t xml:space="preserve"> </w:t>
            </w:r>
            <w:proofErr w:type="spellStart"/>
            <w:r w:rsidRPr="00B43883">
              <w:rPr>
                <w:rFonts w:ascii="Garamond" w:hAnsi="Garamond"/>
                <w:sz w:val="28"/>
                <w:szCs w:val="28"/>
              </w:rPr>
              <w:t>huc</w:t>
            </w:r>
            <w:proofErr w:type="spellEnd"/>
            <w:r w:rsidRPr="00B43883">
              <w:rPr>
                <w:rFonts w:ascii="Garamond" w:hAnsi="Garamond"/>
                <w:sz w:val="28"/>
                <w:szCs w:val="28"/>
              </w:rPr>
              <w:t xml:space="preserve">. As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nimmeh</w:t>
            </w:r>
            <w:proofErr w:type="spellEnd"/>
            <w:r w:rsidRPr="00B43883">
              <w:rPr>
                <w:rFonts w:ascii="Garamond" w:hAnsi="Garamond"/>
                <w:sz w:val="28"/>
                <w:szCs w:val="28"/>
              </w:rPr>
              <w:t xml:space="preserve"> red </w:t>
            </w:r>
            <w:proofErr w:type="spellStart"/>
            <w:r w:rsidRPr="00B43883">
              <w:rPr>
                <w:rFonts w:ascii="Garamond" w:hAnsi="Garamond"/>
                <w:sz w:val="28"/>
                <w:szCs w:val="28"/>
              </w:rPr>
              <w:t>shegin</w:t>
            </w:r>
            <w:proofErr w:type="spellEnd"/>
            <w:r w:rsidRPr="00B43883">
              <w:rPr>
                <w:rFonts w:ascii="Garamond" w:hAnsi="Garamond"/>
                <w:sz w:val="28"/>
                <w:szCs w:val="28"/>
              </w:rPr>
              <w:t xml:space="preserve"> </w:t>
            </w:r>
            <w:proofErr w:type="spellStart"/>
            <w:r w:rsidRPr="00B43883">
              <w:rPr>
                <w:rFonts w:ascii="Garamond" w:hAnsi="Garamond"/>
                <w:sz w:val="28"/>
                <w:szCs w:val="28"/>
              </w:rPr>
              <w:t>dhyt</w:t>
            </w:r>
            <w:proofErr w:type="spellEnd"/>
            <w:r w:rsidRPr="00B43883">
              <w:rPr>
                <w:rFonts w:ascii="Garamond" w:hAnsi="Garamond"/>
                <w:sz w:val="28"/>
                <w:szCs w:val="28"/>
              </w:rPr>
              <w:t xml:space="preserve"> y </w:t>
            </w:r>
            <w:proofErr w:type="spellStart"/>
            <w:r w:rsidRPr="00B43883">
              <w:rPr>
                <w:rFonts w:ascii="Garamond" w:hAnsi="Garamond"/>
                <w:sz w:val="28"/>
                <w:szCs w:val="28"/>
              </w:rPr>
              <w:t>yanoo</w:t>
            </w:r>
            <w:proofErr w:type="spellEnd"/>
            <w:r w:rsidRPr="00B43883">
              <w:rPr>
                <w:rFonts w:ascii="Garamond" w:hAnsi="Garamond"/>
                <w:sz w:val="28"/>
                <w:szCs w:val="28"/>
              </w:rPr>
              <w:t xml:space="preserve">, </w:t>
            </w:r>
            <w:proofErr w:type="spellStart"/>
            <w:r w:rsidRPr="00B43883">
              <w:rPr>
                <w:rFonts w:ascii="Garamond" w:hAnsi="Garamond"/>
                <w:sz w:val="28"/>
                <w:szCs w:val="28"/>
              </w:rPr>
              <w:t>nagh</w:t>
            </w:r>
            <w:proofErr w:type="spellEnd"/>
            <w:r w:rsidRPr="00B43883">
              <w:rPr>
                <w:rFonts w:ascii="Garamond" w:hAnsi="Garamond"/>
                <w:sz w:val="28"/>
                <w:szCs w:val="28"/>
              </w:rPr>
              <w:t xml:space="preserve"> be</w:t>
            </w:r>
            <w:r w:rsidR="00FC5740" w:rsidRPr="00FC5740">
              <w:rPr>
                <w:rFonts w:ascii="Garamond" w:hAnsi="Garamond"/>
                <w:i/>
                <w:sz w:val="28"/>
                <w:szCs w:val="28"/>
              </w:rPr>
              <w:t>e</w:t>
            </w:r>
            <w:r w:rsidRPr="00B43883">
              <w:rPr>
                <w:rFonts w:ascii="Garamond" w:hAnsi="Garamond"/>
                <w:sz w:val="28"/>
                <w:szCs w:val="28"/>
              </w:rPr>
              <w:t xml:space="preserve"> </w:t>
            </w:r>
            <w:proofErr w:type="spellStart"/>
            <w:r w:rsidRPr="00B43883">
              <w:rPr>
                <w:rFonts w:ascii="Garamond" w:hAnsi="Garamond"/>
                <w:sz w:val="28"/>
                <w:szCs w:val="28"/>
              </w:rPr>
              <w:t>dty</w:t>
            </w:r>
            <w:proofErr w:type="spellEnd"/>
            <w:r w:rsidRPr="00B43883">
              <w:rPr>
                <w:rFonts w:ascii="Garamond" w:hAnsi="Garamond"/>
                <w:sz w:val="28"/>
                <w:szCs w:val="28"/>
              </w:rPr>
              <w:t xml:space="preserve"> </w:t>
            </w:r>
            <w:proofErr w:type="spellStart"/>
            <w:r w:rsidRPr="00B43883">
              <w:rPr>
                <w:rFonts w:ascii="Garamond" w:hAnsi="Garamond"/>
                <w:sz w:val="28"/>
                <w:szCs w:val="28"/>
              </w:rPr>
              <w:t>ghooghys</w:t>
            </w:r>
            <w:proofErr w:type="spellEnd"/>
            <w:r w:rsidRPr="00B43883">
              <w:rPr>
                <w:rFonts w:ascii="Garamond" w:hAnsi="Garamond"/>
                <w:sz w:val="28"/>
                <w:szCs w:val="28"/>
              </w:rPr>
              <w:t xml:space="preserve"> </w:t>
            </w:r>
            <w:proofErr w:type="spellStart"/>
            <w:r w:rsidRPr="00B43883">
              <w:rPr>
                <w:rFonts w:ascii="Garamond" w:hAnsi="Garamond"/>
                <w:sz w:val="28"/>
                <w:szCs w:val="28"/>
              </w:rPr>
              <w:t>booiagh</w:t>
            </w:r>
            <w:proofErr w:type="spellEnd"/>
            <w:r w:rsidRPr="00B43883">
              <w:rPr>
                <w:rFonts w:ascii="Garamond" w:hAnsi="Garamond"/>
                <w:sz w:val="28"/>
                <w:szCs w:val="28"/>
              </w:rPr>
              <w:t xml:space="preserve"> </w:t>
            </w:r>
            <w:proofErr w:type="spellStart"/>
            <w:r w:rsidRPr="00B43883">
              <w:rPr>
                <w:rFonts w:ascii="Garamond" w:hAnsi="Garamond"/>
                <w:sz w:val="28"/>
                <w:szCs w:val="28"/>
              </w:rPr>
              <w:t>jeh</w:t>
            </w:r>
            <w:proofErr w:type="spellEnd"/>
            <w:r w:rsidRPr="00B43883">
              <w:rPr>
                <w:rFonts w:ascii="Garamond" w:hAnsi="Garamond"/>
                <w:sz w:val="28"/>
                <w:szCs w:val="28"/>
              </w:rPr>
              <w:t xml:space="preserve">. </w:t>
            </w:r>
          </w:p>
        </w:tc>
        <w:tc>
          <w:tcPr>
            <w:tcW w:w="3993" w:type="dxa"/>
          </w:tcPr>
          <w:p w14:paraId="33D7B3F3" w14:textId="77777777" w:rsidR="00D3731E" w:rsidRPr="004A277C" w:rsidRDefault="00D3731E"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w:t>
            </w:r>
            <w:r w:rsidRPr="004A277C">
              <w:rPr>
                <w:rFonts w:ascii="Garamond" w:hAnsi="Garamond" w:cs="Times New Roman"/>
                <w:i/>
                <w:sz w:val="28"/>
              </w:rPr>
              <w:t>When you make the trial, you will find, that you must</w:t>
            </w:r>
            <w:r w:rsidRPr="004A277C">
              <w:rPr>
                <w:rFonts w:ascii="Garamond" w:hAnsi="Garamond" w:cs="Times New Roman"/>
                <w:sz w:val="28"/>
              </w:rPr>
              <w:t xml:space="preserve"> Believe </w:t>
            </w:r>
            <w:r w:rsidRPr="004A277C">
              <w:rPr>
                <w:rFonts w:ascii="Garamond" w:hAnsi="Garamond" w:cs="Times New Roman"/>
                <w:i/>
                <w:sz w:val="28"/>
              </w:rPr>
              <w:t>many things which corrupt Reason will not easily agree to,</w:t>
            </w:r>
            <w:r w:rsidRPr="004A277C">
              <w:rPr>
                <w:rFonts w:ascii="Garamond" w:hAnsi="Garamond" w:cs="Times New Roman"/>
                <w:sz w:val="28"/>
              </w:rPr>
              <w:t xml:space="preserve"> </w:t>
            </w:r>
            <w:r w:rsidRPr="004A277C">
              <w:rPr>
                <w:rFonts w:ascii="Garamond" w:hAnsi="Garamond" w:cs="Times New Roman"/>
                <w:i/>
                <w:sz w:val="28"/>
              </w:rPr>
              <w:t>and therefore you must deny either your own Judgment, or the Word of God.</w:t>
            </w:r>
            <w:r w:rsidRPr="004A277C">
              <w:rPr>
                <w:rFonts w:ascii="Garamond" w:hAnsi="Garamond" w:cs="Times New Roman"/>
                <w:sz w:val="28"/>
              </w:rPr>
              <w:t xml:space="preserve"> </w:t>
            </w:r>
            <w:r w:rsidRPr="004A277C">
              <w:rPr>
                <w:rFonts w:ascii="Garamond" w:hAnsi="Garamond" w:cs="Times New Roman"/>
                <w:i/>
                <w:sz w:val="28"/>
              </w:rPr>
              <w:t>That you must part with many Satisfactions, which your corrupt Heart sticks close to</w:t>
            </w:r>
            <w:r w:rsidR="002C617D">
              <w:rPr>
                <w:rFonts w:ascii="Garamond" w:hAnsi="Garamond" w:cs="Times New Roman"/>
                <w:i/>
                <w:sz w:val="28"/>
              </w:rPr>
              <w:t> :</w:t>
            </w:r>
            <w:r w:rsidRPr="004A277C">
              <w:rPr>
                <w:rFonts w:ascii="Garamond" w:hAnsi="Garamond" w:cs="Times New Roman"/>
                <w:i/>
                <w:sz w:val="28"/>
              </w:rPr>
              <w:t xml:space="preserve"> And that you must </w:t>
            </w:r>
            <w:r w:rsidRPr="004A277C">
              <w:rPr>
                <w:rFonts w:ascii="Garamond" w:hAnsi="Garamond" w:cs="Times New Roman"/>
                <w:sz w:val="28"/>
              </w:rPr>
              <w:t>Do</w:t>
            </w:r>
            <w:r w:rsidRPr="004A277C">
              <w:rPr>
                <w:rFonts w:ascii="Garamond" w:hAnsi="Garamond" w:cs="Times New Roman"/>
                <w:i/>
                <w:sz w:val="28"/>
              </w:rPr>
              <w:t xml:space="preserve"> many things which your Nature will dislike.</w:t>
            </w:r>
          </w:p>
        </w:tc>
        <w:tc>
          <w:tcPr>
            <w:tcW w:w="0" w:type="auto"/>
          </w:tcPr>
          <w:p w14:paraId="751F4F02" w14:textId="77777777" w:rsidR="00D3731E" w:rsidRPr="004A277C" w:rsidRDefault="00D3731E" w:rsidP="00DB60C3">
            <w:pPr>
              <w:pStyle w:val="ListParagraph"/>
              <w:ind w:left="0"/>
              <w:rPr>
                <w:rFonts w:ascii="Garamond" w:hAnsi="Garamond" w:cs="Times New Roman"/>
                <w:sz w:val="20"/>
                <w:szCs w:val="20"/>
              </w:rPr>
            </w:pPr>
          </w:p>
        </w:tc>
      </w:tr>
      <w:tr w:rsidR="00D3731E" w:rsidRPr="004A277C" w14:paraId="2E467F10" w14:textId="77777777" w:rsidTr="00D544E6">
        <w:tc>
          <w:tcPr>
            <w:tcW w:w="4111" w:type="dxa"/>
          </w:tcPr>
          <w:p w14:paraId="6D8B2FE4" w14:textId="77777777" w:rsidR="00D3731E" w:rsidRPr="00B43883" w:rsidRDefault="00D3731E" w:rsidP="00DB60C3">
            <w:pPr>
              <w:pStyle w:val="CM3"/>
              <w:widowControl/>
              <w:spacing w:line="240" w:lineRule="auto"/>
              <w:ind w:firstLine="227"/>
              <w:jc w:val="both"/>
              <w:rPr>
                <w:rFonts w:ascii="Garamond" w:hAnsi="Garamond"/>
                <w:sz w:val="28"/>
                <w:szCs w:val="28"/>
              </w:rPr>
            </w:pPr>
            <w:r w:rsidRPr="00B43883">
              <w:rPr>
                <w:rFonts w:ascii="Garamond" w:hAnsi="Garamond"/>
                <w:i/>
                <w:sz w:val="28"/>
                <w:szCs w:val="28"/>
              </w:rPr>
              <w:t>Q.</w:t>
            </w:r>
            <w:r w:rsidRPr="00B43883">
              <w:rPr>
                <w:rFonts w:ascii="Garamond" w:hAnsi="Garamond"/>
                <w:sz w:val="28"/>
                <w:szCs w:val="28"/>
              </w:rPr>
              <w:t xml:space="preserve"> </w:t>
            </w:r>
            <w:proofErr w:type="spellStart"/>
            <w:r w:rsidRPr="00B43883">
              <w:rPr>
                <w:rFonts w:ascii="Garamond" w:hAnsi="Garamond"/>
                <w:sz w:val="28"/>
                <w:szCs w:val="28"/>
              </w:rPr>
              <w:t>Cre</w:t>
            </w:r>
            <w:proofErr w:type="spellEnd"/>
            <w:r w:rsidRPr="00B43883">
              <w:rPr>
                <w:rFonts w:ascii="Garamond" w:hAnsi="Garamond"/>
                <w:sz w:val="28"/>
                <w:szCs w:val="28"/>
              </w:rPr>
              <w:t xml:space="preserve"> ta cur </w:t>
            </w:r>
            <w:proofErr w:type="spellStart"/>
            <w:r w:rsidRPr="00B43883">
              <w:rPr>
                <w:rFonts w:ascii="Garamond" w:hAnsi="Garamond"/>
                <w:sz w:val="28"/>
                <w:szCs w:val="28"/>
              </w:rPr>
              <w:t>orrin</w:t>
            </w:r>
            <w:proofErr w:type="spellEnd"/>
            <w:r w:rsidRPr="00B43883">
              <w:rPr>
                <w:rFonts w:ascii="Garamond" w:hAnsi="Garamond"/>
                <w:sz w:val="28"/>
                <w:szCs w:val="28"/>
              </w:rPr>
              <w:t xml:space="preserve"> </w:t>
            </w:r>
            <w:proofErr w:type="spellStart"/>
            <w:r w:rsidRPr="00B43883">
              <w:rPr>
                <w:rFonts w:ascii="Garamond" w:hAnsi="Garamond"/>
                <w:sz w:val="28"/>
                <w:szCs w:val="28"/>
              </w:rPr>
              <w:t>ve</w:t>
            </w:r>
            <w:proofErr w:type="spellEnd"/>
            <w:r w:rsidRPr="00B43883">
              <w:rPr>
                <w:rFonts w:ascii="Garamond" w:hAnsi="Garamond"/>
                <w:sz w:val="28"/>
                <w:szCs w:val="28"/>
              </w:rPr>
              <w:t xml:space="preserve"> cha </w:t>
            </w:r>
            <w:proofErr w:type="spellStart"/>
            <w:r w:rsidRPr="00B43883">
              <w:rPr>
                <w:rFonts w:ascii="Garamond" w:hAnsi="Garamond"/>
                <w:sz w:val="28"/>
                <w:szCs w:val="28"/>
              </w:rPr>
              <w:t>niau-vooiagh</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injilagh</w:t>
            </w:r>
            <w:proofErr w:type="spellEnd"/>
            <w:r w:rsidRPr="00B43883">
              <w:rPr>
                <w:rFonts w:ascii="Garamond" w:hAnsi="Garamond"/>
                <w:sz w:val="28"/>
                <w:szCs w:val="28"/>
              </w:rPr>
              <w:t xml:space="preserve"> shin </w:t>
            </w:r>
            <w:proofErr w:type="spellStart"/>
            <w:r w:rsidRPr="00B43883">
              <w:rPr>
                <w:rFonts w:ascii="Garamond" w:hAnsi="Garamond"/>
                <w:sz w:val="28"/>
                <w:szCs w:val="28"/>
              </w:rPr>
              <w:t>hene</w:t>
            </w:r>
            <w:proofErr w:type="spellEnd"/>
            <w:r w:rsidRPr="00B43883">
              <w:rPr>
                <w:rFonts w:ascii="Garamond" w:hAnsi="Garamond"/>
                <w:sz w:val="28"/>
                <w:szCs w:val="28"/>
              </w:rPr>
              <w:t xml:space="preserve"> </w:t>
            </w:r>
            <w:proofErr w:type="spellStart"/>
            <w:r w:rsidRPr="00B43883">
              <w:rPr>
                <w:rFonts w:ascii="Garamond" w:hAnsi="Garamond"/>
                <w:sz w:val="28"/>
                <w:szCs w:val="28"/>
              </w:rPr>
              <w:t>gys</w:t>
            </w:r>
            <w:proofErr w:type="spellEnd"/>
            <w:r w:rsidRPr="00B43883">
              <w:rPr>
                <w:rFonts w:ascii="Garamond" w:hAnsi="Garamond"/>
                <w:sz w:val="28"/>
                <w:szCs w:val="28"/>
              </w:rPr>
              <w:t xml:space="preserve"> goo as </w:t>
            </w:r>
            <w:proofErr w:type="spellStart"/>
            <w:r w:rsidRPr="00B43883">
              <w:rPr>
                <w:rFonts w:ascii="Garamond" w:hAnsi="Garamond"/>
                <w:sz w:val="28"/>
                <w:szCs w:val="28"/>
              </w:rPr>
              <w:t>aigney</w:t>
            </w:r>
            <w:proofErr w:type="spellEnd"/>
            <w:r w:rsidRPr="00B43883">
              <w:rPr>
                <w:rFonts w:ascii="Garamond" w:hAnsi="Garamond"/>
                <w:sz w:val="28"/>
                <w:szCs w:val="28"/>
              </w:rPr>
              <w:t xml:space="preserve"> Yee</w:t>
            </w:r>
            <w:r w:rsidR="002C617D" w:rsidRPr="002C617D">
              <w:rPr>
                <w:rFonts w:ascii="Garamond" w:hAnsi="Garamond"/>
                <w:i/>
                <w:sz w:val="28"/>
                <w:szCs w:val="28"/>
              </w:rPr>
              <w:t> </w:t>
            </w:r>
            <w:r w:rsidR="00C57BF1" w:rsidRPr="00C57BF1">
              <w:rPr>
                <w:rFonts w:ascii="Garamond" w:hAnsi="Garamond"/>
                <w:sz w:val="28"/>
                <w:szCs w:val="28"/>
              </w:rPr>
              <w:t>?</w:t>
            </w:r>
            <w:r w:rsidRPr="00B43883">
              <w:rPr>
                <w:rFonts w:ascii="Garamond" w:hAnsi="Garamond"/>
                <w:sz w:val="28"/>
                <w:szCs w:val="28"/>
              </w:rPr>
              <w:t xml:space="preserve"> </w:t>
            </w:r>
          </w:p>
        </w:tc>
        <w:tc>
          <w:tcPr>
            <w:tcW w:w="3993" w:type="dxa"/>
          </w:tcPr>
          <w:p w14:paraId="0FB92D79" w14:textId="77777777" w:rsidR="00D3731E" w:rsidRPr="004A277C" w:rsidRDefault="00D3731E"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Q. </w:t>
            </w:r>
            <w:r w:rsidRPr="004A277C">
              <w:rPr>
                <w:rFonts w:ascii="Garamond" w:hAnsi="Garamond" w:cs="Times New Roman"/>
                <w:i/>
                <w:sz w:val="28"/>
              </w:rPr>
              <w:t>What is it that maketh us so unwilling to submit to God’s Word and Will</w:t>
            </w:r>
            <w:r w:rsidR="002C617D" w:rsidRPr="002C617D">
              <w:rPr>
                <w:rFonts w:ascii="Garamond" w:hAnsi="Garamond" w:cs="Times New Roman"/>
                <w:i/>
                <w:sz w:val="28"/>
              </w:rPr>
              <w:t> ?</w:t>
            </w:r>
          </w:p>
        </w:tc>
        <w:tc>
          <w:tcPr>
            <w:tcW w:w="0" w:type="auto"/>
          </w:tcPr>
          <w:p w14:paraId="4E12474F" w14:textId="77777777" w:rsidR="00D3731E" w:rsidRPr="004A277C" w:rsidRDefault="00D3731E" w:rsidP="00DB60C3">
            <w:pPr>
              <w:pStyle w:val="ListParagraph"/>
              <w:ind w:left="0"/>
              <w:rPr>
                <w:rFonts w:ascii="Garamond" w:hAnsi="Garamond" w:cs="Times New Roman"/>
                <w:sz w:val="20"/>
                <w:szCs w:val="20"/>
              </w:rPr>
            </w:pPr>
          </w:p>
        </w:tc>
      </w:tr>
      <w:tr w:rsidR="00D3731E" w:rsidRPr="004A277C" w14:paraId="215B3AB5" w14:textId="77777777" w:rsidTr="00D544E6">
        <w:tc>
          <w:tcPr>
            <w:tcW w:w="4111" w:type="dxa"/>
          </w:tcPr>
          <w:p w14:paraId="618548BA" w14:textId="77777777" w:rsidR="00D3731E" w:rsidRPr="00B43883" w:rsidRDefault="00D3731E" w:rsidP="00DB60C3">
            <w:pPr>
              <w:pStyle w:val="CM3"/>
              <w:widowControl/>
              <w:spacing w:line="240" w:lineRule="auto"/>
              <w:ind w:firstLine="227"/>
              <w:jc w:val="both"/>
              <w:rPr>
                <w:rFonts w:ascii="Garamond" w:hAnsi="Garamond"/>
                <w:sz w:val="28"/>
                <w:szCs w:val="28"/>
              </w:rPr>
            </w:pPr>
            <w:r w:rsidRPr="00B43883">
              <w:rPr>
                <w:rFonts w:ascii="Garamond" w:hAnsi="Garamond"/>
                <w:i/>
                <w:sz w:val="28"/>
                <w:szCs w:val="28"/>
              </w:rPr>
              <w:t xml:space="preserve">A. </w:t>
            </w:r>
            <w:proofErr w:type="spellStart"/>
            <w:r w:rsidRPr="00B43883">
              <w:rPr>
                <w:rFonts w:ascii="Garamond" w:hAnsi="Garamond"/>
                <w:sz w:val="28"/>
                <w:szCs w:val="28"/>
              </w:rPr>
              <w:t>Moyrn</w:t>
            </w:r>
            <w:proofErr w:type="spellEnd"/>
            <w:r w:rsidRPr="00B43883">
              <w:rPr>
                <w:rFonts w:ascii="Garamond" w:hAnsi="Garamond"/>
                <w:sz w:val="28"/>
                <w:szCs w:val="28"/>
              </w:rPr>
              <w:t xml:space="preserve"> as </w:t>
            </w:r>
            <w:proofErr w:type="spellStart"/>
            <w:r w:rsidRPr="00B43883">
              <w:rPr>
                <w:rFonts w:ascii="Garamond" w:hAnsi="Garamond"/>
                <w:sz w:val="28"/>
                <w:szCs w:val="28"/>
              </w:rPr>
              <w:t>rour</w:t>
            </w:r>
            <w:proofErr w:type="spellEnd"/>
            <w:r w:rsidRPr="00B43883">
              <w:rPr>
                <w:rFonts w:ascii="Garamond" w:hAnsi="Garamond"/>
                <w:sz w:val="28"/>
                <w:szCs w:val="28"/>
              </w:rPr>
              <w:t xml:space="preserve"> </w:t>
            </w:r>
            <w:proofErr w:type="spellStart"/>
            <w:r w:rsidRPr="00B43883">
              <w:rPr>
                <w:rFonts w:ascii="Garamond" w:hAnsi="Garamond"/>
                <w:sz w:val="28"/>
                <w:szCs w:val="28"/>
              </w:rPr>
              <w:t>graih</w:t>
            </w:r>
            <w:proofErr w:type="spellEnd"/>
            <w:r w:rsidRPr="00B43883">
              <w:rPr>
                <w:rFonts w:ascii="Garamond" w:hAnsi="Garamond"/>
                <w:sz w:val="28"/>
                <w:szCs w:val="28"/>
              </w:rPr>
              <w:t xml:space="preserve"> </w:t>
            </w:r>
            <w:proofErr w:type="spellStart"/>
            <w:r w:rsidRPr="00B43883">
              <w:rPr>
                <w:rFonts w:ascii="Garamond" w:hAnsi="Garamond"/>
                <w:sz w:val="28"/>
                <w:szCs w:val="28"/>
              </w:rPr>
              <w:t>dooin</w:t>
            </w:r>
            <w:proofErr w:type="spellEnd"/>
            <w:r w:rsidRPr="00B43883">
              <w:rPr>
                <w:rFonts w:ascii="Garamond" w:hAnsi="Garamond"/>
                <w:sz w:val="28"/>
                <w:szCs w:val="28"/>
              </w:rPr>
              <w:t xml:space="preserve"> </w:t>
            </w:r>
            <w:proofErr w:type="spellStart"/>
            <w:r w:rsidRPr="00B43883">
              <w:rPr>
                <w:rFonts w:ascii="Garamond" w:hAnsi="Garamond"/>
                <w:sz w:val="28"/>
                <w:szCs w:val="28"/>
              </w:rPr>
              <w:t>hene</w:t>
            </w:r>
            <w:proofErr w:type="spellEnd"/>
            <w:r w:rsidRPr="00B43883">
              <w:rPr>
                <w:rFonts w:ascii="Garamond" w:hAnsi="Garamond"/>
                <w:sz w:val="28"/>
                <w:szCs w:val="28"/>
              </w:rPr>
              <w:t xml:space="preserve"> ta </w:t>
            </w:r>
            <w:proofErr w:type="spellStart"/>
            <w:r w:rsidRPr="00B43883">
              <w:rPr>
                <w:rFonts w:ascii="Garamond" w:hAnsi="Garamond"/>
                <w:sz w:val="28"/>
                <w:szCs w:val="28"/>
              </w:rPr>
              <w:t>dyn</w:t>
            </w:r>
            <w:proofErr w:type="spellEnd"/>
            <w:r w:rsidRPr="00B43883">
              <w:rPr>
                <w:rFonts w:ascii="Garamond" w:hAnsi="Garamond"/>
                <w:sz w:val="28"/>
                <w:szCs w:val="28"/>
              </w:rPr>
              <w:t xml:space="preserve"> </w:t>
            </w:r>
            <w:proofErr w:type="spellStart"/>
            <w:r w:rsidRPr="00B43883">
              <w:rPr>
                <w:rFonts w:ascii="Garamond" w:hAnsi="Garamond"/>
                <w:sz w:val="28"/>
                <w:szCs w:val="28"/>
              </w:rPr>
              <w:t>dayrn</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[29] </w:t>
            </w:r>
            <w:proofErr w:type="spellStart"/>
            <w:r w:rsidRPr="00B43883">
              <w:rPr>
                <w:rFonts w:ascii="Garamond" w:hAnsi="Garamond"/>
                <w:sz w:val="28"/>
                <w:szCs w:val="28"/>
              </w:rPr>
              <w:t>chredjal</w:t>
            </w:r>
            <w:proofErr w:type="spellEnd"/>
            <w:r w:rsidRPr="00B43883">
              <w:rPr>
                <w:rFonts w:ascii="Garamond" w:hAnsi="Garamond"/>
                <w:sz w:val="28"/>
                <w:szCs w:val="28"/>
              </w:rPr>
              <w:t xml:space="preserve"> </w:t>
            </w:r>
            <w:proofErr w:type="spellStart"/>
            <w:r w:rsidRPr="00B43883">
              <w:rPr>
                <w:rFonts w:ascii="Garamond" w:hAnsi="Garamond"/>
                <w:sz w:val="28"/>
                <w:szCs w:val="28"/>
              </w:rPr>
              <w:t>dy</w:t>
            </w:r>
            <w:proofErr w:type="spellEnd"/>
            <w:r w:rsidRPr="00B43883">
              <w:rPr>
                <w:rFonts w:ascii="Garamond" w:hAnsi="Garamond"/>
                <w:sz w:val="28"/>
                <w:szCs w:val="28"/>
              </w:rPr>
              <w:t xml:space="preserve"> </w:t>
            </w:r>
            <w:proofErr w:type="spellStart"/>
            <w:r w:rsidRPr="00B43883">
              <w:rPr>
                <w:rFonts w:ascii="Garamond" w:hAnsi="Garamond"/>
                <w:sz w:val="28"/>
                <w:szCs w:val="28"/>
              </w:rPr>
              <w:t>vel</w:t>
            </w:r>
            <w:proofErr w:type="spellEnd"/>
            <w:r w:rsidRPr="00B43883">
              <w:rPr>
                <w:rFonts w:ascii="Garamond" w:hAnsi="Garamond"/>
                <w:sz w:val="28"/>
                <w:szCs w:val="28"/>
              </w:rPr>
              <w:t xml:space="preserve"> shin </w:t>
            </w:r>
            <w:proofErr w:type="spellStart"/>
            <w:r w:rsidRPr="00B43883">
              <w:rPr>
                <w:rFonts w:ascii="Garamond" w:hAnsi="Garamond"/>
                <w:sz w:val="28"/>
                <w:szCs w:val="28"/>
              </w:rPr>
              <w:t>creeney</w:t>
            </w:r>
            <w:proofErr w:type="spellEnd"/>
            <w:r w:rsidRPr="00B43883">
              <w:rPr>
                <w:rFonts w:ascii="Garamond" w:hAnsi="Garamond"/>
                <w:sz w:val="28"/>
                <w:szCs w:val="28"/>
              </w:rPr>
              <w:t xml:space="preserve"> as </w:t>
            </w:r>
            <w:proofErr w:type="spellStart"/>
            <w:r w:rsidRPr="00B43883">
              <w:rPr>
                <w:rFonts w:ascii="Garamond" w:hAnsi="Garamond"/>
                <w:sz w:val="28"/>
                <w:szCs w:val="28"/>
              </w:rPr>
              <w:t>niartal</w:t>
            </w:r>
            <w:proofErr w:type="spellEnd"/>
            <w:r w:rsidRPr="00B43883">
              <w:rPr>
                <w:rFonts w:ascii="Garamond" w:hAnsi="Garamond"/>
                <w:sz w:val="28"/>
                <w:szCs w:val="28"/>
              </w:rPr>
              <w:t xml:space="preserve"> </w:t>
            </w:r>
            <w:proofErr w:type="spellStart"/>
            <w:r w:rsidRPr="00B43883">
              <w:rPr>
                <w:rFonts w:ascii="Garamond" w:hAnsi="Garamond"/>
                <w:sz w:val="28"/>
                <w:szCs w:val="28"/>
              </w:rPr>
              <w:t>dyn</w:t>
            </w:r>
            <w:proofErr w:type="spellEnd"/>
            <w:r w:rsidRPr="00B43883">
              <w:rPr>
                <w:rFonts w:ascii="Garamond" w:hAnsi="Garamond"/>
                <w:sz w:val="28"/>
                <w:szCs w:val="28"/>
              </w:rPr>
              <w:t xml:space="preserve"> </w:t>
            </w:r>
            <w:proofErr w:type="spellStart"/>
            <w:r w:rsidRPr="00B43883">
              <w:rPr>
                <w:rFonts w:ascii="Garamond" w:hAnsi="Garamond"/>
                <w:sz w:val="28"/>
                <w:szCs w:val="28"/>
              </w:rPr>
              <w:t>reill</w:t>
            </w:r>
            <w:proofErr w:type="spellEnd"/>
            <w:r w:rsidRPr="00B43883">
              <w:rPr>
                <w:rFonts w:ascii="Garamond" w:hAnsi="Garamond"/>
                <w:sz w:val="28"/>
                <w:szCs w:val="28"/>
              </w:rPr>
              <w:t xml:space="preserve"> shin </w:t>
            </w:r>
            <w:proofErr w:type="spellStart"/>
            <w:r w:rsidRPr="00B43883">
              <w:rPr>
                <w:rFonts w:ascii="Garamond" w:hAnsi="Garamond"/>
                <w:sz w:val="28"/>
                <w:szCs w:val="28"/>
              </w:rPr>
              <w:t>hene</w:t>
            </w:r>
            <w:proofErr w:type="spellEnd"/>
            <w:r w:rsidRPr="00B43883">
              <w:rPr>
                <w:rFonts w:ascii="Garamond" w:hAnsi="Garamond"/>
                <w:sz w:val="28"/>
                <w:szCs w:val="28"/>
              </w:rPr>
              <w:t xml:space="preserve">. </w:t>
            </w:r>
          </w:p>
        </w:tc>
        <w:tc>
          <w:tcPr>
            <w:tcW w:w="3993" w:type="dxa"/>
          </w:tcPr>
          <w:p w14:paraId="5143DF16" w14:textId="77777777" w:rsidR="00D3731E" w:rsidRPr="004A277C" w:rsidRDefault="00D3731E"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A. Pride </w:t>
            </w:r>
            <w:r w:rsidRPr="004A277C">
              <w:rPr>
                <w:rFonts w:ascii="Garamond" w:hAnsi="Garamond" w:cs="Times New Roman"/>
                <w:i/>
                <w:sz w:val="28"/>
              </w:rPr>
              <w:t>and</w:t>
            </w:r>
            <w:r w:rsidRPr="004A277C">
              <w:rPr>
                <w:rFonts w:ascii="Garamond" w:hAnsi="Garamond" w:cs="Times New Roman"/>
                <w:sz w:val="28"/>
              </w:rPr>
              <w:t xml:space="preserve"> Self-Love</w:t>
            </w:r>
            <w:r w:rsidRPr="004A277C">
              <w:rPr>
                <w:rFonts w:ascii="Garamond" w:hAnsi="Garamond" w:cs="Times New Roman"/>
                <w:i/>
                <w:sz w:val="28"/>
              </w:rPr>
              <w:t>, which incline</w:t>
            </w:r>
            <w:r w:rsidR="00FC5740">
              <w:rPr>
                <w:rFonts w:ascii="Garamond" w:hAnsi="Garamond" w:cs="Times New Roman"/>
                <w:i/>
                <w:sz w:val="28"/>
              </w:rPr>
              <w:t xml:space="preserve"> us to believe that we are wise</w:t>
            </w:r>
            <w:r w:rsidRPr="004A277C">
              <w:rPr>
                <w:rFonts w:ascii="Garamond" w:hAnsi="Garamond" w:cs="Times New Roman"/>
                <w:i/>
                <w:sz w:val="28"/>
              </w:rPr>
              <w:t xml:space="preserve"> and able to govern </w:t>
            </w:r>
            <w:proofErr w:type="spellStart"/>
            <w:r w:rsidRPr="004A277C">
              <w:rPr>
                <w:rFonts w:ascii="Garamond" w:hAnsi="Garamond" w:cs="Times New Roman"/>
                <w:i/>
                <w:sz w:val="28"/>
              </w:rPr>
              <w:t>our</w:t>
            </w:r>
            <w:r w:rsidRPr="004A277C">
              <w:rPr>
                <w:rFonts w:ascii="Garamond" w:hAnsi="Garamond" w:cs="Times New Roman"/>
                <w:sz w:val="28"/>
              </w:rPr>
              <w:t xml:space="preserve"> </w:t>
            </w:r>
            <w:r w:rsidRPr="00154F2F">
              <w:rPr>
                <w:rFonts w:ascii="Garamond" w:hAnsi="Garamond" w:cs="Times New Roman"/>
                <w:i/>
                <w:sz w:val="28"/>
              </w:rPr>
              <w:t>selves</w:t>
            </w:r>
            <w:proofErr w:type="spellEnd"/>
            <w:r w:rsidRPr="004A277C">
              <w:rPr>
                <w:rFonts w:ascii="Garamond" w:hAnsi="Garamond" w:cs="Times New Roman"/>
                <w:sz w:val="28"/>
              </w:rPr>
              <w:t>.</w:t>
            </w:r>
          </w:p>
        </w:tc>
        <w:tc>
          <w:tcPr>
            <w:tcW w:w="0" w:type="auto"/>
          </w:tcPr>
          <w:p w14:paraId="33D22ED4" w14:textId="77777777" w:rsidR="00D3731E" w:rsidRPr="004A277C" w:rsidRDefault="00D3731E" w:rsidP="00DB60C3">
            <w:pPr>
              <w:pStyle w:val="ListParagraph"/>
              <w:ind w:left="0"/>
              <w:rPr>
                <w:rFonts w:ascii="Garamond" w:hAnsi="Garamond" w:cs="Times New Roman"/>
                <w:sz w:val="20"/>
                <w:szCs w:val="20"/>
              </w:rPr>
            </w:pPr>
          </w:p>
        </w:tc>
      </w:tr>
      <w:tr w:rsidR="00FC5740" w:rsidRPr="004A277C" w14:paraId="22A316B7" w14:textId="77777777" w:rsidTr="00D544E6">
        <w:tc>
          <w:tcPr>
            <w:tcW w:w="4111" w:type="dxa"/>
          </w:tcPr>
          <w:p w14:paraId="43E7F45E" w14:textId="77777777" w:rsidR="00FC5740" w:rsidRPr="00934FE4" w:rsidRDefault="00FC5740" w:rsidP="00DB60C3">
            <w:pPr>
              <w:pStyle w:val="CM3"/>
              <w:widowControl/>
              <w:spacing w:line="240" w:lineRule="auto"/>
              <w:ind w:firstLine="227"/>
              <w:jc w:val="both"/>
              <w:rPr>
                <w:rFonts w:ascii="Garamond" w:hAnsi="Garamond"/>
                <w:sz w:val="28"/>
                <w:szCs w:val="28"/>
              </w:rPr>
            </w:pPr>
            <w:proofErr w:type="spellStart"/>
            <w:r w:rsidRPr="00934FE4">
              <w:rPr>
                <w:rFonts w:ascii="Garamond" w:hAnsi="Garamond"/>
                <w:sz w:val="28"/>
                <w:szCs w:val="28"/>
              </w:rPr>
              <w:t>Cre</w:t>
            </w:r>
            <w:proofErr w:type="spellEnd"/>
            <w:r w:rsidRPr="00934FE4">
              <w:rPr>
                <w:rFonts w:ascii="Garamond" w:hAnsi="Garamond"/>
                <w:sz w:val="28"/>
                <w:szCs w:val="28"/>
              </w:rPr>
              <w:t xml:space="preserve"> </w:t>
            </w:r>
            <w:proofErr w:type="spellStart"/>
            <w:r w:rsidRPr="00934FE4">
              <w:rPr>
                <w:rFonts w:ascii="Garamond" w:hAnsi="Garamond"/>
                <w:sz w:val="28"/>
                <w:szCs w:val="28"/>
              </w:rPr>
              <w:t>erbee</w:t>
            </w:r>
            <w:proofErr w:type="spellEnd"/>
            <w:r w:rsidRPr="00934FE4">
              <w:rPr>
                <w:rFonts w:ascii="Garamond" w:hAnsi="Garamond"/>
                <w:sz w:val="28"/>
                <w:szCs w:val="28"/>
              </w:rPr>
              <w:t xml:space="preserve"> ta shin </w:t>
            </w:r>
            <w:proofErr w:type="spellStart"/>
            <w:r w:rsidRPr="00934FE4">
              <w:rPr>
                <w:rFonts w:ascii="Garamond" w:hAnsi="Garamond"/>
                <w:sz w:val="28"/>
                <w:szCs w:val="28"/>
              </w:rPr>
              <w:t>aignagh</w:t>
            </w:r>
            <w:proofErr w:type="spellEnd"/>
            <w:r w:rsidRPr="00934FE4">
              <w:rPr>
                <w:rFonts w:ascii="Garamond" w:hAnsi="Garamond"/>
                <w:sz w:val="28"/>
                <w:szCs w:val="28"/>
              </w:rPr>
              <w:t xml:space="preserve"> er </w:t>
            </w:r>
            <w:proofErr w:type="spellStart"/>
            <w:r w:rsidRPr="00934FE4">
              <w:rPr>
                <w:rFonts w:ascii="Garamond" w:hAnsi="Garamond"/>
                <w:sz w:val="28"/>
                <w:szCs w:val="28"/>
              </w:rPr>
              <w:t>dy</w:t>
            </w:r>
            <w:proofErr w:type="spellEnd"/>
            <w:r w:rsidRPr="00934FE4">
              <w:rPr>
                <w:rFonts w:ascii="Garamond" w:hAnsi="Garamond"/>
                <w:sz w:val="28"/>
                <w:szCs w:val="28"/>
              </w:rPr>
              <w:t xml:space="preserve"> </w:t>
            </w:r>
            <w:proofErr w:type="spellStart"/>
            <w:r w:rsidRPr="00934FE4">
              <w:rPr>
                <w:rFonts w:ascii="Garamond" w:hAnsi="Garamond"/>
                <w:sz w:val="28"/>
                <w:szCs w:val="28"/>
              </w:rPr>
              <w:t>vod</w:t>
            </w:r>
            <w:proofErr w:type="spellEnd"/>
            <w:r w:rsidRPr="00934FE4">
              <w:rPr>
                <w:rFonts w:ascii="Garamond" w:hAnsi="Garamond"/>
                <w:sz w:val="28"/>
                <w:szCs w:val="28"/>
              </w:rPr>
              <w:t xml:space="preserve"> mad </w:t>
            </w:r>
            <w:proofErr w:type="spellStart"/>
            <w:r w:rsidRPr="00934FE4">
              <w:rPr>
                <w:rFonts w:ascii="Garamond" w:hAnsi="Garamond"/>
                <w:sz w:val="28"/>
                <w:szCs w:val="28"/>
              </w:rPr>
              <w:t>dy</w:t>
            </w:r>
            <w:proofErr w:type="spellEnd"/>
            <w:r w:rsidRPr="00934FE4">
              <w:rPr>
                <w:rFonts w:ascii="Garamond" w:hAnsi="Garamond"/>
                <w:sz w:val="28"/>
                <w:szCs w:val="28"/>
              </w:rPr>
              <w:t xml:space="preserve"> </w:t>
            </w:r>
            <w:proofErr w:type="spellStart"/>
            <w:r w:rsidRPr="00934FE4">
              <w:rPr>
                <w:rFonts w:ascii="Garamond" w:hAnsi="Garamond"/>
                <w:sz w:val="28"/>
                <w:szCs w:val="28"/>
              </w:rPr>
              <w:t>lowal</w:t>
            </w:r>
            <w:proofErr w:type="spellEnd"/>
            <w:r w:rsidRPr="00934FE4">
              <w:rPr>
                <w:rFonts w:ascii="Garamond" w:hAnsi="Garamond"/>
                <w:sz w:val="28"/>
                <w:szCs w:val="28"/>
              </w:rPr>
              <w:t xml:space="preserve"> </w:t>
            </w:r>
            <w:proofErr w:type="spellStart"/>
            <w:r w:rsidRPr="00934FE4">
              <w:rPr>
                <w:rFonts w:ascii="Garamond" w:hAnsi="Garamond"/>
                <w:sz w:val="28"/>
                <w:szCs w:val="28"/>
              </w:rPr>
              <w:t>streeue</w:t>
            </w:r>
            <w:proofErr w:type="spellEnd"/>
            <w:r w:rsidRPr="00934FE4">
              <w:rPr>
                <w:rFonts w:ascii="Garamond" w:hAnsi="Garamond"/>
                <w:sz w:val="28"/>
                <w:szCs w:val="28"/>
              </w:rPr>
              <w:t xml:space="preserve"> er y hon. </w:t>
            </w:r>
          </w:p>
        </w:tc>
        <w:tc>
          <w:tcPr>
            <w:tcW w:w="3993" w:type="dxa"/>
          </w:tcPr>
          <w:p w14:paraId="34967FFC" w14:textId="77777777" w:rsidR="00FC5740" w:rsidRPr="004A277C" w:rsidRDefault="00FC574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That whatever we desire, we may lawfully strive to obtain it.</w:t>
            </w:r>
          </w:p>
        </w:tc>
        <w:tc>
          <w:tcPr>
            <w:tcW w:w="0" w:type="auto"/>
          </w:tcPr>
          <w:p w14:paraId="0CB8A51E" w14:textId="77777777" w:rsidR="00FC5740" w:rsidRPr="004A277C" w:rsidRDefault="00FC5740" w:rsidP="00DB60C3">
            <w:pPr>
              <w:pStyle w:val="ListParagraph"/>
              <w:ind w:left="0"/>
              <w:rPr>
                <w:rFonts w:ascii="Garamond" w:hAnsi="Garamond" w:cs="Times New Roman"/>
                <w:i/>
                <w:sz w:val="20"/>
                <w:szCs w:val="20"/>
              </w:rPr>
            </w:pPr>
          </w:p>
        </w:tc>
      </w:tr>
      <w:tr w:rsidR="00FC5740" w:rsidRPr="004A277C" w14:paraId="4691A2CA" w14:textId="77777777" w:rsidTr="00D544E6">
        <w:tc>
          <w:tcPr>
            <w:tcW w:w="4111" w:type="dxa"/>
          </w:tcPr>
          <w:p w14:paraId="65AB2167" w14:textId="77777777" w:rsidR="00FC5740" w:rsidRPr="00934FE4" w:rsidRDefault="00FC5740" w:rsidP="00DB60C3">
            <w:pPr>
              <w:pStyle w:val="Default"/>
              <w:widowControl/>
              <w:ind w:firstLine="227"/>
              <w:jc w:val="both"/>
              <w:rPr>
                <w:rFonts w:ascii="Garamond" w:hAnsi="Garamond"/>
                <w:sz w:val="28"/>
                <w:szCs w:val="28"/>
              </w:rPr>
            </w:pPr>
            <w:r w:rsidRPr="00934FE4">
              <w:rPr>
                <w:rFonts w:ascii="Garamond" w:hAnsi="Garamond"/>
                <w:color w:val="auto"/>
                <w:sz w:val="28"/>
                <w:szCs w:val="28"/>
              </w:rPr>
              <w:t xml:space="preserve">Dy </w:t>
            </w:r>
            <w:proofErr w:type="spellStart"/>
            <w:r w:rsidRPr="00934FE4">
              <w:rPr>
                <w:rFonts w:ascii="Garamond" w:hAnsi="Garamond"/>
                <w:color w:val="auto"/>
                <w:sz w:val="28"/>
                <w:szCs w:val="28"/>
              </w:rPr>
              <w:t>vel</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cre</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erbee</w:t>
            </w:r>
            <w:proofErr w:type="spellEnd"/>
            <w:r w:rsidRPr="00934FE4">
              <w:rPr>
                <w:rFonts w:ascii="Garamond" w:hAnsi="Garamond"/>
                <w:color w:val="auto"/>
                <w:sz w:val="28"/>
                <w:szCs w:val="28"/>
              </w:rPr>
              <w:t xml:space="preserve"> nee </w:t>
            </w:r>
            <w:proofErr w:type="spellStart"/>
            <w:r w:rsidRPr="00934FE4">
              <w:rPr>
                <w:rFonts w:ascii="Garamond" w:hAnsi="Garamond"/>
                <w:color w:val="auto"/>
                <w:sz w:val="28"/>
                <w:szCs w:val="28"/>
              </w:rPr>
              <w:t>booiagh</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jin</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dy</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firrinagh</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mie</w:t>
            </w:r>
            <w:proofErr w:type="spellEnd"/>
            <w:r w:rsidRPr="00934FE4">
              <w:rPr>
                <w:rFonts w:ascii="Garamond" w:hAnsi="Garamond"/>
                <w:color w:val="auto"/>
                <w:sz w:val="28"/>
                <w:szCs w:val="28"/>
              </w:rPr>
              <w:t xml:space="preserve"> er </w:t>
            </w:r>
            <w:proofErr w:type="spellStart"/>
            <w:r w:rsidRPr="00934FE4">
              <w:rPr>
                <w:rFonts w:ascii="Garamond" w:hAnsi="Garamond"/>
                <w:color w:val="auto"/>
                <w:sz w:val="28"/>
                <w:szCs w:val="28"/>
              </w:rPr>
              <w:t>nyn</w:t>
            </w:r>
            <w:proofErr w:type="spellEnd"/>
            <w:r w:rsidRPr="00934FE4">
              <w:rPr>
                <w:rFonts w:ascii="Garamond" w:hAnsi="Garamond"/>
                <w:color w:val="auto"/>
                <w:sz w:val="28"/>
                <w:szCs w:val="28"/>
              </w:rPr>
              <w:t xml:space="preserve"> son. </w:t>
            </w:r>
          </w:p>
        </w:tc>
        <w:tc>
          <w:tcPr>
            <w:tcW w:w="3993" w:type="dxa"/>
          </w:tcPr>
          <w:p w14:paraId="712D4BB9" w14:textId="77777777" w:rsidR="00FC5740" w:rsidRPr="004A277C" w:rsidRDefault="00FC574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That whatever will please us, will certainly be good for us.</w:t>
            </w:r>
          </w:p>
        </w:tc>
        <w:tc>
          <w:tcPr>
            <w:tcW w:w="0" w:type="auto"/>
          </w:tcPr>
          <w:p w14:paraId="71BEFA34" w14:textId="77777777" w:rsidR="00FC5740" w:rsidRPr="004A277C" w:rsidRDefault="00FC5740" w:rsidP="00DB60C3">
            <w:pPr>
              <w:pStyle w:val="ListParagraph"/>
              <w:ind w:left="0"/>
              <w:rPr>
                <w:rFonts w:ascii="Garamond" w:hAnsi="Garamond" w:cs="Times New Roman"/>
                <w:i/>
                <w:sz w:val="20"/>
                <w:szCs w:val="20"/>
              </w:rPr>
            </w:pPr>
          </w:p>
        </w:tc>
      </w:tr>
      <w:tr w:rsidR="00FC5740" w:rsidRPr="004A277C" w14:paraId="3D76778A" w14:textId="77777777" w:rsidTr="00D544E6">
        <w:tc>
          <w:tcPr>
            <w:tcW w:w="4111" w:type="dxa"/>
          </w:tcPr>
          <w:p w14:paraId="5C1EE9A3" w14:textId="77777777" w:rsidR="00FC5740" w:rsidRPr="00934FE4" w:rsidRDefault="00FC5740" w:rsidP="00DB60C3">
            <w:pPr>
              <w:pStyle w:val="Default"/>
              <w:widowControl/>
              <w:ind w:firstLine="227"/>
              <w:jc w:val="both"/>
              <w:rPr>
                <w:rFonts w:ascii="Garamond" w:hAnsi="Garamond"/>
                <w:sz w:val="28"/>
                <w:szCs w:val="28"/>
              </w:rPr>
            </w:pPr>
            <w:r w:rsidRPr="00934FE4">
              <w:rPr>
                <w:rFonts w:ascii="Garamond" w:hAnsi="Garamond"/>
                <w:color w:val="auto"/>
                <w:sz w:val="28"/>
                <w:szCs w:val="28"/>
              </w:rPr>
              <w:t xml:space="preserve">As </w:t>
            </w:r>
            <w:proofErr w:type="spellStart"/>
            <w:r w:rsidRPr="00934FE4">
              <w:rPr>
                <w:rFonts w:ascii="Garamond" w:hAnsi="Garamond"/>
                <w:color w:val="auto"/>
                <w:sz w:val="28"/>
                <w:szCs w:val="28"/>
              </w:rPr>
              <w:t>dy</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lishagh</w:t>
            </w:r>
            <w:proofErr w:type="spellEnd"/>
            <w:r w:rsidRPr="00934FE4">
              <w:rPr>
                <w:rFonts w:ascii="Garamond" w:hAnsi="Garamond"/>
                <w:color w:val="auto"/>
                <w:sz w:val="28"/>
                <w:szCs w:val="28"/>
              </w:rPr>
              <w:t xml:space="preserve"> shin </w:t>
            </w:r>
            <w:proofErr w:type="spellStart"/>
            <w:r w:rsidRPr="00934FE4">
              <w:rPr>
                <w:rFonts w:ascii="Garamond" w:hAnsi="Garamond"/>
                <w:color w:val="auto"/>
                <w:sz w:val="28"/>
                <w:szCs w:val="28"/>
              </w:rPr>
              <w:t>chea</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veih</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cre</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erbee</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ver</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lieh-chiartys</w:t>
            </w:r>
            <w:proofErr w:type="spellEnd"/>
            <w:r w:rsidRPr="00934FE4">
              <w:rPr>
                <w:rFonts w:ascii="Garamond" w:hAnsi="Garamond"/>
                <w:color w:val="auto"/>
                <w:sz w:val="28"/>
                <w:szCs w:val="28"/>
              </w:rPr>
              <w:t xml:space="preserve"> </w:t>
            </w:r>
            <w:proofErr w:type="spellStart"/>
            <w:r w:rsidRPr="00934FE4">
              <w:rPr>
                <w:rFonts w:ascii="Garamond" w:hAnsi="Garamond"/>
                <w:color w:val="auto"/>
                <w:sz w:val="28"/>
                <w:szCs w:val="28"/>
              </w:rPr>
              <w:t>orrin</w:t>
            </w:r>
            <w:proofErr w:type="spellEnd"/>
            <w:r w:rsidRPr="00934FE4">
              <w:rPr>
                <w:rFonts w:ascii="Garamond" w:hAnsi="Garamond"/>
                <w:color w:val="auto"/>
                <w:sz w:val="28"/>
                <w:szCs w:val="28"/>
              </w:rPr>
              <w:t xml:space="preserve">. </w:t>
            </w:r>
          </w:p>
        </w:tc>
        <w:tc>
          <w:tcPr>
            <w:tcW w:w="3993" w:type="dxa"/>
          </w:tcPr>
          <w:p w14:paraId="28F5EC48" w14:textId="77777777" w:rsidR="00FC5740" w:rsidRPr="004A277C" w:rsidRDefault="00FC574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 xml:space="preserve">And that whatever will make us </w:t>
            </w:r>
            <w:proofErr w:type="spellStart"/>
            <w:r w:rsidRPr="004A277C">
              <w:rPr>
                <w:rFonts w:ascii="Garamond" w:hAnsi="Garamond" w:cs="Times New Roman"/>
                <w:i/>
                <w:sz w:val="28"/>
              </w:rPr>
              <w:t>uneasie</w:t>
            </w:r>
            <w:proofErr w:type="spellEnd"/>
            <w:r w:rsidRPr="004A277C">
              <w:rPr>
                <w:rFonts w:ascii="Garamond" w:hAnsi="Garamond" w:cs="Times New Roman"/>
                <w:i/>
                <w:sz w:val="28"/>
              </w:rPr>
              <w:t>, ought therefore to be avoided.</w:t>
            </w:r>
          </w:p>
        </w:tc>
        <w:tc>
          <w:tcPr>
            <w:tcW w:w="0" w:type="auto"/>
          </w:tcPr>
          <w:p w14:paraId="7D76465E" w14:textId="77777777" w:rsidR="00FC5740" w:rsidRPr="004A277C" w:rsidRDefault="00FC5740" w:rsidP="00DB60C3">
            <w:pPr>
              <w:pStyle w:val="ListParagraph"/>
              <w:ind w:left="0"/>
              <w:rPr>
                <w:rFonts w:ascii="Garamond" w:hAnsi="Garamond" w:cs="Times New Roman"/>
                <w:i/>
                <w:sz w:val="20"/>
                <w:szCs w:val="20"/>
              </w:rPr>
            </w:pPr>
          </w:p>
        </w:tc>
      </w:tr>
      <w:tr w:rsidR="00FC5740" w:rsidRPr="004A277C" w14:paraId="491C2DBA" w14:textId="77777777" w:rsidTr="00D544E6">
        <w:tc>
          <w:tcPr>
            <w:tcW w:w="4111" w:type="dxa"/>
          </w:tcPr>
          <w:p w14:paraId="04D4B87C" w14:textId="77777777" w:rsidR="00FC5740" w:rsidRPr="00934FE4" w:rsidRDefault="00FC5740" w:rsidP="00DB60C3">
            <w:pPr>
              <w:pStyle w:val="CM3"/>
              <w:widowControl/>
              <w:spacing w:line="240" w:lineRule="auto"/>
              <w:ind w:firstLine="227"/>
              <w:jc w:val="both"/>
              <w:rPr>
                <w:rFonts w:ascii="Garamond" w:hAnsi="Garamond"/>
                <w:sz w:val="28"/>
                <w:szCs w:val="28"/>
              </w:rPr>
            </w:pPr>
            <w:r w:rsidRPr="00934FE4">
              <w:rPr>
                <w:rFonts w:ascii="Garamond" w:hAnsi="Garamond"/>
                <w:sz w:val="28"/>
                <w:szCs w:val="28"/>
              </w:rPr>
              <w:t xml:space="preserve">Nish ta Goo Yee </w:t>
            </w:r>
            <w:proofErr w:type="spellStart"/>
            <w:r w:rsidRPr="00934FE4">
              <w:rPr>
                <w:rFonts w:ascii="Garamond" w:hAnsi="Garamond"/>
                <w:sz w:val="28"/>
                <w:szCs w:val="28"/>
              </w:rPr>
              <w:t>gynsagh</w:t>
            </w:r>
            <w:proofErr w:type="spellEnd"/>
            <w:r w:rsidRPr="00934FE4">
              <w:rPr>
                <w:rFonts w:ascii="Garamond" w:hAnsi="Garamond"/>
                <w:sz w:val="28"/>
                <w:szCs w:val="28"/>
              </w:rPr>
              <w:t xml:space="preserve"> shin er </w:t>
            </w:r>
            <w:proofErr w:type="spellStart"/>
            <w:r w:rsidRPr="00934FE4">
              <w:rPr>
                <w:rFonts w:ascii="Garamond" w:hAnsi="Garamond"/>
                <w:sz w:val="28"/>
                <w:szCs w:val="28"/>
              </w:rPr>
              <w:t>aght</w:t>
            </w:r>
            <w:proofErr w:type="spellEnd"/>
            <w:r w:rsidRPr="00934FE4">
              <w:rPr>
                <w:rFonts w:ascii="Garamond" w:hAnsi="Garamond"/>
                <w:sz w:val="28"/>
                <w:szCs w:val="28"/>
              </w:rPr>
              <w:t xml:space="preserve"> </w:t>
            </w:r>
            <w:proofErr w:type="spellStart"/>
            <w:r w:rsidRPr="00934FE4">
              <w:rPr>
                <w:rFonts w:ascii="Garamond" w:hAnsi="Garamond"/>
                <w:sz w:val="28"/>
                <w:szCs w:val="28"/>
              </w:rPr>
              <w:t>elley</w:t>
            </w:r>
            <w:proofErr w:type="spellEnd"/>
            <w:r w:rsidRPr="00934FE4">
              <w:rPr>
                <w:rFonts w:ascii="Garamond" w:hAnsi="Garamond"/>
                <w:sz w:val="28"/>
                <w:szCs w:val="28"/>
              </w:rPr>
              <w:t xml:space="preserve">. </w:t>
            </w:r>
            <w:r w:rsidRPr="00934FE4">
              <w:rPr>
                <w:rFonts w:ascii="Garamond" w:hAnsi="Garamond"/>
                <w:i/>
                <w:sz w:val="28"/>
                <w:szCs w:val="28"/>
              </w:rPr>
              <w:t xml:space="preserve">Dy nee </w:t>
            </w:r>
            <w:proofErr w:type="spellStart"/>
            <w:r w:rsidRPr="00934FE4">
              <w:rPr>
                <w:rFonts w:ascii="Garamond" w:hAnsi="Garamond"/>
                <w:i/>
                <w:sz w:val="28"/>
                <w:szCs w:val="28"/>
              </w:rPr>
              <w:t>adsyn</w:t>
            </w:r>
            <w:proofErr w:type="spellEnd"/>
            <w:r w:rsidRPr="00934FE4">
              <w:rPr>
                <w:rFonts w:ascii="Garamond" w:hAnsi="Garamond"/>
                <w:i/>
                <w:sz w:val="28"/>
                <w:szCs w:val="28"/>
              </w:rPr>
              <w:t xml:space="preserve"> ta </w:t>
            </w:r>
            <w:proofErr w:type="spellStart"/>
            <w:r w:rsidRPr="00934FE4">
              <w:rPr>
                <w:rFonts w:ascii="Garamond" w:hAnsi="Garamond"/>
                <w:i/>
                <w:sz w:val="28"/>
                <w:szCs w:val="28"/>
              </w:rPr>
              <w:t>imlee</w:t>
            </w:r>
            <w:proofErr w:type="spellEnd"/>
            <w:r w:rsidRPr="00934FE4">
              <w:rPr>
                <w:rFonts w:ascii="Garamond" w:hAnsi="Garamond"/>
                <w:i/>
                <w:sz w:val="28"/>
                <w:szCs w:val="28"/>
              </w:rPr>
              <w:t xml:space="preserve">, </w:t>
            </w:r>
            <w:proofErr w:type="spellStart"/>
            <w:r w:rsidRPr="00934FE4">
              <w:rPr>
                <w:rFonts w:ascii="Garamond" w:hAnsi="Garamond"/>
                <w:i/>
                <w:sz w:val="28"/>
                <w:szCs w:val="28"/>
              </w:rPr>
              <w:t>adsyn</w:t>
            </w:r>
            <w:proofErr w:type="spellEnd"/>
            <w:r w:rsidRPr="00934FE4">
              <w:rPr>
                <w:rFonts w:ascii="Garamond" w:hAnsi="Garamond"/>
                <w:i/>
                <w:sz w:val="28"/>
                <w:szCs w:val="28"/>
              </w:rPr>
              <w:t xml:space="preserve"> ta </w:t>
            </w:r>
            <w:proofErr w:type="spellStart"/>
            <w:r w:rsidRPr="00934FE4">
              <w:rPr>
                <w:rFonts w:ascii="Garamond" w:hAnsi="Garamond"/>
                <w:i/>
                <w:sz w:val="28"/>
                <w:szCs w:val="28"/>
              </w:rPr>
              <w:t>dobberan</w:t>
            </w:r>
            <w:proofErr w:type="spellEnd"/>
            <w:r w:rsidRPr="00934FE4">
              <w:rPr>
                <w:rFonts w:ascii="Garamond" w:hAnsi="Garamond"/>
                <w:i/>
                <w:sz w:val="28"/>
                <w:szCs w:val="28"/>
              </w:rPr>
              <w:t xml:space="preserve">, </w:t>
            </w:r>
            <w:proofErr w:type="spellStart"/>
            <w:r w:rsidRPr="00934FE4">
              <w:rPr>
                <w:rFonts w:ascii="Garamond" w:hAnsi="Garamond"/>
                <w:i/>
                <w:sz w:val="28"/>
                <w:szCs w:val="28"/>
              </w:rPr>
              <w:t>adsyn</w:t>
            </w:r>
            <w:proofErr w:type="spellEnd"/>
            <w:r w:rsidRPr="00934FE4">
              <w:rPr>
                <w:rFonts w:ascii="Garamond" w:hAnsi="Garamond"/>
                <w:i/>
                <w:sz w:val="28"/>
                <w:szCs w:val="28"/>
              </w:rPr>
              <w:t xml:space="preserve"> ta bought </w:t>
            </w:r>
            <w:proofErr w:type="spellStart"/>
            <w:r w:rsidRPr="00934FE4">
              <w:rPr>
                <w:rFonts w:ascii="Garamond" w:hAnsi="Garamond"/>
                <w:i/>
                <w:sz w:val="28"/>
                <w:szCs w:val="28"/>
              </w:rPr>
              <w:t>ayns</w:t>
            </w:r>
            <w:proofErr w:type="spellEnd"/>
            <w:r w:rsidRPr="00934FE4">
              <w:rPr>
                <w:rFonts w:ascii="Garamond" w:hAnsi="Garamond"/>
                <w:i/>
                <w:sz w:val="28"/>
                <w:szCs w:val="28"/>
              </w:rPr>
              <w:t xml:space="preserve"> </w:t>
            </w:r>
            <w:proofErr w:type="spellStart"/>
            <w:r w:rsidRPr="00934FE4">
              <w:rPr>
                <w:rFonts w:ascii="Garamond" w:hAnsi="Garamond"/>
                <w:i/>
                <w:sz w:val="28"/>
                <w:szCs w:val="28"/>
              </w:rPr>
              <w:t>spyrryd</w:t>
            </w:r>
            <w:proofErr w:type="spellEnd"/>
            <w:r w:rsidRPr="00934FE4">
              <w:rPr>
                <w:rFonts w:ascii="Garamond" w:hAnsi="Garamond"/>
                <w:i/>
                <w:sz w:val="28"/>
                <w:szCs w:val="28"/>
              </w:rPr>
              <w:t xml:space="preserve"> ta </w:t>
            </w:r>
            <w:proofErr w:type="spellStart"/>
            <w:r w:rsidRPr="00934FE4">
              <w:rPr>
                <w:rFonts w:ascii="Garamond" w:hAnsi="Garamond"/>
                <w:i/>
                <w:sz w:val="28"/>
                <w:szCs w:val="28"/>
              </w:rPr>
              <w:t>ynrycan</w:t>
            </w:r>
            <w:proofErr w:type="spellEnd"/>
            <w:r w:rsidRPr="00934FE4">
              <w:rPr>
                <w:rFonts w:ascii="Garamond" w:hAnsi="Garamond"/>
                <w:i/>
                <w:sz w:val="28"/>
                <w:szCs w:val="28"/>
              </w:rPr>
              <w:t xml:space="preserve"> y </w:t>
            </w:r>
            <w:proofErr w:type="spellStart"/>
            <w:r w:rsidRPr="00934FE4">
              <w:rPr>
                <w:rFonts w:ascii="Garamond" w:hAnsi="Garamond"/>
                <w:i/>
                <w:sz w:val="28"/>
                <w:szCs w:val="28"/>
              </w:rPr>
              <w:t>sleih</w:t>
            </w:r>
            <w:proofErr w:type="spellEnd"/>
            <w:r w:rsidRPr="00934FE4">
              <w:rPr>
                <w:rFonts w:ascii="Garamond" w:hAnsi="Garamond"/>
                <w:i/>
                <w:sz w:val="28"/>
                <w:szCs w:val="28"/>
              </w:rPr>
              <w:t xml:space="preserve"> </w:t>
            </w:r>
            <w:proofErr w:type="spellStart"/>
            <w:r w:rsidRPr="00934FE4">
              <w:rPr>
                <w:rFonts w:ascii="Garamond" w:hAnsi="Garamond"/>
                <w:i/>
                <w:sz w:val="28"/>
                <w:szCs w:val="28"/>
              </w:rPr>
              <w:t>bannit</w:t>
            </w:r>
            <w:proofErr w:type="spellEnd"/>
            <w:r w:rsidRPr="00934FE4">
              <w:rPr>
                <w:rFonts w:ascii="Garamond" w:hAnsi="Garamond"/>
                <w:i/>
                <w:sz w:val="28"/>
                <w:szCs w:val="28"/>
              </w:rPr>
              <w:t xml:space="preserve">. Dy nee </w:t>
            </w:r>
            <w:proofErr w:type="spellStart"/>
            <w:r w:rsidRPr="00934FE4">
              <w:rPr>
                <w:rFonts w:ascii="Garamond" w:hAnsi="Garamond"/>
                <w:i/>
                <w:sz w:val="28"/>
                <w:szCs w:val="28"/>
              </w:rPr>
              <w:t>orroosyn</w:t>
            </w:r>
            <w:proofErr w:type="spellEnd"/>
            <w:r w:rsidRPr="00934FE4">
              <w:rPr>
                <w:rFonts w:ascii="Garamond" w:hAnsi="Garamond"/>
                <w:i/>
                <w:sz w:val="28"/>
                <w:szCs w:val="28"/>
              </w:rPr>
              <w:t xml:space="preserve"> </w:t>
            </w:r>
            <w:proofErr w:type="spellStart"/>
            <w:r w:rsidRPr="00934FE4">
              <w:rPr>
                <w:rFonts w:ascii="Garamond" w:hAnsi="Garamond"/>
                <w:i/>
                <w:sz w:val="28"/>
                <w:szCs w:val="28"/>
              </w:rPr>
              <w:t>te</w:t>
            </w:r>
            <w:proofErr w:type="spellEnd"/>
            <w:r w:rsidRPr="00934FE4">
              <w:rPr>
                <w:rFonts w:ascii="Garamond" w:hAnsi="Garamond"/>
                <w:i/>
                <w:sz w:val="28"/>
                <w:szCs w:val="28"/>
              </w:rPr>
              <w:t xml:space="preserve"> </w:t>
            </w:r>
            <w:proofErr w:type="spellStart"/>
            <w:r w:rsidRPr="00934FE4">
              <w:rPr>
                <w:rFonts w:ascii="Garamond" w:hAnsi="Garamond"/>
                <w:i/>
                <w:sz w:val="28"/>
                <w:szCs w:val="28"/>
              </w:rPr>
              <w:t>dy</w:t>
            </w:r>
            <w:proofErr w:type="spellEnd"/>
            <w:r w:rsidRPr="00934FE4">
              <w:rPr>
                <w:rFonts w:ascii="Garamond" w:hAnsi="Garamond"/>
                <w:i/>
                <w:sz w:val="28"/>
                <w:szCs w:val="28"/>
              </w:rPr>
              <w:t xml:space="preserve"> </w:t>
            </w:r>
            <w:proofErr w:type="spellStart"/>
            <w:r w:rsidRPr="00934FE4">
              <w:rPr>
                <w:rFonts w:ascii="Garamond" w:hAnsi="Garamond"/>
                <w:i/>
                <w:sz w:val="28"/>
                <w:szCs w:val="28"/>
              </w:rPr>
              <w:t>chustey</w:t>
            </w:r>
            <w:proofErr w:type="spellEnd"/>
            <w:r w:rsidRPr="00934FE4">
              <w:rPr>
                <w:rFonts w:ascii="Garamond" w:hAnsi="Garamond"/>
                <w:i/>
                <w:sz w:val="28"/>
                <w:szCs w:val="28"/>
              </w:rPr>
              <w:t xml:space="preserve"> </w:t>
            </w:r>
            <w:proofErr w:type="spellStart"/>
            <w:r w:rsidRPr="00934FE4">
              <w:rPr>
                <w:rFonts w:ascii="Garamond" w:hAnsi="Garamond"/>
                <w:i/>
                <w:sz w:val="28"/>
                <w:szCs w:val="28"/>
              </w:rPr>
              <w:t>smoo</w:t>
            </w:r>
            <w:proofErr w:type="spellEnd"/>
            <w:r w:rsidRPr="00934FE4">
              <w:rPr>
                <w:rFonts w:ascii="Garamond" w:hAnsi="Garamond"/>
                <w:i/>
                <w:sz w:val="28"/>
                <w:szCs w:val="28"/>
              </w:rPr>
              <w:t xml:space="preserve"> ta </w:t>
            </w:r>
            <w:proofErr w:type="spellStart"/>
            <w:r w:rsidRPr="00934FE4">
              <w:rPr>
                <w:rFonts w:ascii="Garamond" w:hAnsi="Garamond"/>
                <w:i/>
                <w:sz w:val="28"/>
                <w:szCs w:val="28"/>
              </w:rPr>
              <w:t>Jee</w:t>
            </w:r>
            <w:proofErr w:type="spellEnd"/>
            <w:r w:rsidRPr="00934FE4">
              <w:rPr>
                <w:rFonts w:ascii="Garamond" w:hAnsi="Garamond"/>
                <w:i/>
                <w:sz w:val="28"/>
                <w:szCs w:val="28"/>
              </w:rPr>
              <w:t xml:space="preserve"> </w:t>
            </w:r>
            <w:proofErr w:type="spellStart"/>
            <w:r w:rsidRPr="00934FE4">
              <w:rPr>
                <w:rFonts w:ascii="Garamond" w:hAnsi="Garamond"/>
                <w:i/>
                <w:sz w:val="28"/>
                <w:szCs w:val="28"/>
              </w:rPr>
              <w:t>graihagh</w:t>
            </w:r>
            <w:proofErr w:type="spellEnd"/>
            <w:r w:rsidRPr="00934FE4">
              <w:rPr>
                <w:rFonts w:ascii="Garamond" w:hAnsi="Garamond"/>
                <w:sz w:val="28"/>
                <w:szCs w:val="28"/>
              </w:rPr>
              <w:t xml:space="preserve">. </w:t>
            </w:r>
          </w:p>
        </w:tc>
        <w:tc>
          <w:tcPr>
            <w:tcW w:w="3993" w:type="dxa"/>
          </w:tcPr>
          <w:p w14:paraId="6FB62E3B" w14:textId="77777777" w:rsidR="00FC5740" w:rsidRPr="004A277C" w:rsidRDefault="00FC5740" w:rsidP="00DB60C3">
            <w:pPr>
              <w:pStyle w:val="ListParagraph"/>
              <w:ind w:left="0" w:firstLine="227"/>
              <w:contextualSpacing w:val="0"/>
              <w:jc w:val="both"/>
              <w:rPr>
                <w:rFonts w:ascii="Garamond" w:hAnsi="Garamond" w:cs="Times New Roman"/>
                <w:sz w:val="28"/>
              </w:rPr>
            </w:pPr>
            <w:r w:rsidRPr="004A277C">
              <w:rPr>
                <w:rFonts w:ascii="Garamond" w:hAnsi="Garamond" w:cs="Times New Roman"/>
                <w:i/>
                <w:sz w:val="28"/>
              </w:rPr>
              <w:t>Now, the Word of God tells us quite otherwise</w:t>
            </w:r>
            <w:r w:rsidRPr="004A277C">
              <w:rPr>
                <w:rFonts w:ascii="Garamond" w:hAnsi="Garamond" w:cs="Times New Roman"/>
                <w:sz w:val="28"/>
              </w:rPr>
              <w:t xml:space="preserve">. </w:t>
            </w:r>
            <w:r w:rsidRPr="004A277C">
              <w:rPr>
                <w:rFonts w:ascii="Garamond" w:hAnsi="Garamond" w:cs="Times New Roman"/>
                <w:i/>
                <w:sz w:val="28"/>
              </w:rPr>
              <w:t>That</w:t>
            </w:r>
            <w:r w:rsidRPr="004A277C">
              <w:rPr>
                <w:rFonts w:ascii="Garamond" w:hAnsi="Garamond" w:cs="Times New Roman"/>
                <w:sz w:val="28"/>
              </w:rPr>
              <w:t xml:space="preserve"> the meek, they that mourn, and the poor in Spirit, are the only happy People</w:t>
            </w:r>
            <w:r w:rsidR="002C617D" w:rsidRPr="002C617D">
              <w:rPr>
                <w:rFonts w:ascii="Garamond" w:hAnsi="Garamond" w:cs="Times New Roman"/>
                <w:sz w:val="28"/>
              </w:rPr>
              <w:t> ;</w:t>
            </w:r>
            <w:r w:rsidRPr="004A277C">
              <w:rPr>
                <w:rFonts w:ascii="Garamond" w:hAnsi="Garamond" w:cs="Times New Roman"/>
                <w:sz w:val="28"/>
              </w:rPr>
              <w:t xml:space="preserve"> that those are most beloved of God, whom he </w:t>
            </w:r>
            <w:proofErr w:type="spellStart"/>
            <w:r w:rsidRPr="004A277C">
              <w:rPr>
                <w:rFonts w:ascii="Garamond" w:hAnsi="Garamond" w:cs="Times New Roman"/>
                <w:sz w:val="28"/>
              </w:rPr>
              <w:t>correcteth</w:t>
            </w:r>
            <w:proofErr w:type="spellEnd"/>
            <w:r w:rsidRPr="004A277C">
              <w:rPr>
                <w:rFonts w:ascii="Garamond" w:hAnsi="Garamond" w:cs="Times New Roman"/>
                <w:sz w:val="28"/>
              </w:rPr>
              <w:t>.</w:t>
            </w:r>
          </w:p>
        </w:tc>
        <w:tc>
          <w:tcPr>
            <w:tcW w:w="0" w:type="auto"/>
          </w:tcPr>
          <w:p w14:paraId="3B188EAF" w14:textId="77777777" w:rsidR="00FC5740" w:rsidRDefault="00FC5740" w:rsidP="00DB60C3">
            <w:pPr>
              <w:pStyle w:val="ListParagraph"/>
              <w:ind w:left="0"/>
              <w:rPr>
                <w:rFonts w:ascii="Garamond" w:hAnsi="Garamond" w:cs="Times New Roman"/>
                <w:sz w:val="20"/>
                <w:szCs w:val="20"/>
              </w:rPr>
            </w:pPr>
          </w:p>
          <w:p w14:paraId="3826B627" w14:textId="77777777" w:rsidR="00620BD6" w:rsidRDefault="00620BD6" w:rsidP="00DB60C3">
            <w:pPr>
              <w:pStyle w:val="ListParagraph"/>
              <w:ind w:left="0"/>
              <w:rPr>
                <w:rFonts w:ascii="Garamond" w:hAnsi="Garamond" w:cs="Times New Roman"/>
                <w:sz w:val="20"/>
                <w:szCs w:val="20"/>
              </w:rPr>
            </w:pPr>
          </w:p>
          <w:p w14:paraId="4026C332" w14:textId="77777777" w:rsidR="00620BD6" w:rsidRDefault="00620BD6" w:rsidP="00DB60C3">
            <w:pPr>
              <w:pStyle w:val="ListParagraph"/>
              <w:ind w:left="0"/>
              <w:rPr>
                <w:rFonts w:ascii="Garamond" w:hAnsi="Garamond" w:cs="Times New Roman"/>
                <w:sz w:val="20"/>
                <w:szCs w:val="20"/>
              </w:rPr>
            </w:pPr>
            <w:r>
              <w:rPr>
                <w:rFonts w:ascii="Garamond" w:hAnsi="Garamond" w:cs="Times New Roman"/>
                <w:sz w:val="20"/>
                <w:szCs w:val="20"/>
              </w:rPr>
              <w:t>Matt. 5</w:t>
            </w:r>
          </w:p>
          <w:p w14:paraId="2A1B2484" w14:textId="77777777" w:rsidR="00620BD6" w:rsidRDefault="00620BD6" w:rsidP="00DB60C3">
            <w:pPr>
              <w:pStyle w:val="ListParagraph"/>
              <w:ind w:left="0"/>
              <w:rPr>
                <w:rFonts w:ascii="Garamond" w:hAnsi="Garamond" w:cs="Times New Roman"/>
                <w:sz w:val="20"/>
                <w:szCs w:val="20"/>
              </w:rPr>
            </w:pPr>
          </w:p>
          <w:p w14:paraId="6E549D23" w14:textId="77777777" w:rsidR="00620BD6" w:rsidRDefault="00620BD6" w:rsidP="00DB60C3">
            <w:pPr>
              <w:pStyle w:val="ListParagraph"/>
              <w:ind w:left="0"/>
              <w:rPr>
                <w:rFonts w:ascii="Garamond" w:hAnsi="Garamond" w:cs="Times New Roman"/>
                <w:sz w:val="20"/>
                <w:szCs w:val="20"/>
              </w:rPr>
            </w:pPr>
          </w:p>
          <w:p w14:paraId="3F1D48F7" w14:textId="77777777" w:rsidR="00620BD6" w:rsidRDefault="00620BD6" w:rsidP="00DB60C3">
            <w:pPr>
              <w:pStyle w:val="ListParagraph"/>
              <w:ind w:left="0"/>
              <w:rPr>
                <w:rFonts w:ascii="Garamond" w:hAnsi="Garamond" w:cs="Times New Roman"/>
                <w:sz w:val="20"/>
                <w:szCs w:val="20"/>
              </w:rPr>
            </w:pPr>
          </w:p>
          <w:p w14:paraId="6185124E" w14:textId="77777777" w:rsidR="00620BD6" w:rsidRPr="00620BD6" w:rsidRDefault="00620BD6" w:rsidP="00DB60C3">
            <w:pPr>
              <w:pStyle w:val="ListParagraph"/>
              <w:ind w:left="0"/>
              <w:rPr>
                <w:rFonts w:ascii="Garamond" w:hAnsi="Garamond" w:cs="Times New Roman"/>
                <w:sz w:val="20"/>
                <w:szCs w:val="20"/>
              </w:rPr>
            </w:pPr>
            <w:r>
              <w:rPr>
                <w:rFonts w:ascii="Garamond" w:hAnsi="Garamond" w:cs="Times New Roman"/>
                <w:sz w:val="20"/>
                <w:szCs w:val="20"/>
              </w:rPr>
              <w:t>Heb. 12. 6.</w:t>
            </w:r>
          </w:p>
        </w:tc>
      </w:tr>
      <w:tr w:rsidR="00FC5740" w:rsidRPr="004A277C" w14:paraId="69FA854F" w14:textId="77777777" w:rsidTr="00D544E6">
        <w:tc>
          <w:tcPr>
            <w:tcW w:w="4111" w:type="dxa"/>
          </w:tcPr>
          <w:p w14:paraId="591307EB" w14:textId="77777777" w:rsidR="00FC5740" w:rsidRPr="00934FE4" w:rsidRDefault="00FC5740" w:rsidP="00DB60C3">
            <w:pPr>
              <w:pStyle w:val="CM3"/>
              <w:widowControl/>
              <w:spacing w:line="240" w:lineRule="auto"/>
              <w:ind w:firstLine="227"/>
              <w:jc w:val="both"/>
              <w:rPr>
                <w:rFonts w:ascii="Garamond" w:hAnsi="Garamond"/>
                <w:sz w:val="28"/>
                <w:szCs w:val="28"/>
              </w:rPr>
            </w:pPr>
            <w:proofErr w:type="spellStart"/>
            <w:r w:rsidRPr="00934FE4">
              <w:rPr>
                <w:rFonts w:ascii="Garamond" w:hAnsi="Garamond"/>
                <w:i/>
                <w:sz w:val="28"/>
                <w:szCs w:val="28"/>
              </w:rPr>
              <w:lastRenderedPageBreak/>
              <w:t>Fegooish</w:t>
            </w:r>
            <w:proofErr w:type="spellEnd"/>
            <w:r w:rsidRPr="00934FE4">
              <w:rPr>
                <w:rFonts w:ascii="Garamond" w:hAnsi="Garamond"/>
                <w:i/>
                <w:sz w:val="28"/>
                <w:szCs w:val="28"/>
              </w:rPr>
              <w:t xml:space="preserve"> </w:t>
            </w:r>
            <w:proofErr w:type="spellStart"/>
            <w:r w:rsidRPr="00934FE4">
              <w:rPr>
                <w:rFonts w:ascii="Garamond" w:hAnsi="Garamond"/>
                <w:i/>
                <w:sz w:val="28"/>
                <w:szCs w:val="28"/>
              </w:rPr>
              <w:t>eshyn</w:t>
            </w:r>
            <w:proofErr w:type="spellEnd"/>
            <w:r w:rsidRPr="00934FE4">
              <w:rPr>
                <w:rFonts w:ascii="Garamond" w:hAnsi="Garamond"/>
                <w:i/>
                <w:sz w:val="28"/>
                <w:szCs w:val="28"/>
              </w:rPr>
              <w:t xml:space="preserve"> </w:t>
            </w:r>
            <w:proofErr w:type="spellStart"/>
            <w:r w:rsidRPr="00934FE4">
              <w:rPr>
                <w:rFonts w:ascii="Garamond" w:hAnsi="Garamond"/>
                <w:i/>
                <w:sz w:val="28"/>
                <w:szCs w:val="28"/>
              </w:rPr>
              <w:t>nagh</w:t>
            </w:r>
            <w:proofErr w:type="spellEnd"/>
            <w:r w:rsidRPr="00934FE4">
              <w:rPr>
                <w:rFonts w:ascii="Garamond" w:hAnsi="Garamond"/>
                <w:i/>
                <w:sz w:val="28"/>
                <w:szCs w:val="28"/>
              </w:rPr>
              <w:t xml:space="preserve"> </w:t>
            </w:r>
            <w:proofErr w:type="spellStart"/>
            <w:r w:rsidRPr="00934FE4">
              <w:rPr>
                <w:rFonts w:ascii="Garamond" w:hAnsi="Garamond"/>
                <w:i/>
                <w:sz w:val="28"/>
                <w:szCs w:val="28"/>
              </w:rPr>
              <w:t>vod</w:t>
            </w:r>
            <w:proofErr w:type="spellEnd"/>
            <w:r w:rsidRPr="00934FE4">
              <w:rPr>
                <w:rFonts w:ascii="Garamond" w:hAnsi="Garamond"/>
                <w:i/>
                <w:sz w:val="28"/>
                <w:szCs w:val="28"/>
              </w:rPr>
              <w:t xml:space="preserve"> mad veg y </w:t>
            </w:r>
            <w:proofErr w:type="spellStart"/>
            <w:r w:rsidRPr="00934FE4">
              <w:rPr>
                <w:rFonts w:ascii="Garamond" w:hAnsi="Garamond"/>
                <w:i/>
                <w:sz w:val="28"/>
                <w:szCs w:val="28"/>
              </w:rPr>
              <w:t>yanoo</w:t>
            </w:r>
            <w:proofErr w:type="spellEnd"/>
            <w:r w:rsidRPr="00934FE4">
              <w:rPr>
                <w:rFonts w:ascii="Garamond" w:hAnsi="Garamond"/>
                <w:sz w:val="28"/>
                <w:szCs w:val="28"/>
              </w:rPr>
              <w:t xml:space="preserve">. Dy </w:t>
            </w:r>
            <w:proofErr w:type="spellStart"/>
            <w:r w:rsidRPr="00934FE4">
              <w:rPr>
                <w:rFonts w:ascii="Garamond" w:hAnsi="Garamond"/>
                <w:sz w:val="28"/>
                <w:szCs w:val="28"/>
              </w:rPr>
              <w:t>vel</w:t>
            </w:r>
            <w:proofErr w:type="spellEnd"/>
            <w:r w:rsidRPr="00934FE4">
              <w:rPr>
                <w:rFonts w:ascii="Garamond" w:hAnsi="Garamond"/>
                <w:sz w:val="28"/>
                <w:szCs w:val="28"/>
              </w:rPr>
              <w:t xml:space="preserve"> eh </w:t>
            </w:r>
            <w:proofErr w:type="spellStart"/>
            <w:r w:rsidRPr="00934FE4">
              <w:rPr>
                <w:rFonts w:ascii="Garamond" w:hAnsi="Garamond"/>
                <w:sz w:val="28"/>
                <w:szCs w:val="28"/>
              </w:rPr>
              <w:t>Briwnys</w:t>
            </w:r>
            <w:proofErr w:type="spellEnd"/>
            <w:r w:rsidRPr="00934FE4">
              <w:rPr>
                <w:rFonts w:ascii="Garamond" w:hAnsi="Garamond"/>
                <w:sz w:val="28"/>
                <w:szCs w:val="28"/>
              </w:rPr>
              <w:t xml:space="preserve"> </w:t>
            </w:r>
            <w:proofErr w:type="spellStart"/>
            <w:r w:rsidRPr="00934FE4">
              <w:rPr>
                <w:rFonts w:ascii="Garamond" w:hAnsi="Garamond"/>
                <w:sz w:val="28"/>
                <w:szCs w:val="28"/>
              </w:rPr>
              <w:t>trome</w:t>
            </w:r>
            <w:proofErr w:type="spellEnd"/>
            <w:r w:rsidRPr="00934FE4">
              <w:rPr>
                <w:rFonts w:ascii="Garamond" w:hAnsi="Garamond"/>
                <w:sz w:val="28"/>
                <w:szCs w:val="28"/>
              </w:rPr>
              <w:t xml:space="preserve"> </w:t>
            </w:r>
            <w:proofErr w:type="spellStart"/>
            <w:r w:rsidRPr="00934FE4">
              <w:rPr>
                <w:rFonts w:ascii="Garamond" w:hAnsi="Garamond"/>
                <w:sz w:val="28"/>
                <w:szCs w:val="28"/>
              </w:rPr>
              <w:t>yearee</w:t>
            </w:r>
            <w:proofErr w:type="spellEnd"/>
            <w:r w:rsidRPr="00934FE4">
              <w:rPr>
                <w:rFonts w:ascii="Garamond" w:hAnsi="Garamond"/>
                <w:sz w:val="28"/>
                <w:szCs w:val="28"/>
              </w:rPr>
              <w:t xml:space="preserve"> </w:t>
            </w:r>
            <w:proofErr w:type="spellStart"/>
            <w:r w:rsidRPr="00934FE4">
              <w:rPr>
                <w:rFonts w:ascii="Garamond" w:hAnsi="Garamond"/>
                <w:sz w:val="28"/>
                <w:szCs w:val="28"/>
              </w:rPr>
              <w:t>nyn</w:t>
            </w:r>
            <w:proofErr w:type="spellEnd"/>
            <w:r w:rsidRPr="00934FE4">
              <w:rPr>
                <w:rFonts w:ascii="Garamond" w:hAnsi="Garamond"/>
                <w:sz w:val="28"/>
                <w:szCs w:val="28"/>
              </w:rPr>
              <w:t xml:space="preserve"> </w:t>
            </w:r>
            <w:proofErr w:type="spellStart"/>
            <w:r w:rsidRPr="00934FE4">
              <w:rPr>
                <w:rFonts w:ascii="Garamond" w:hAnsi="Garamond"/>
                <w:sz w:val="28"/>
                <w:szCs w:val="28"/>
              </w:rPr>
              <w:t>greeaghyn</w:t>
            </w:r>
            <w:proofErr w:type="spellEnd"/>
            <w:r w:rsidRPr="00934FE4">
              <w:rPr>
                <w:rFonts w:ascii="Garamond" w:hAnsi="Garamond"/>
                <w:sz w:val="28"/>
                <w:szCs w:val="28"/>
              </w:rPr>
              <w:t xml:space="preserve"> </w:t>
            </w:r>
            <w:r w:rsidR="00154F2F">
              <w:rPr>
                <w:rFonts w:ascii="Garamond" w:hAnsi="Garamond"/>
                <w:sz w:val="28"/>
                <w:szCs w:val="28"/>
              </w:rPr>
              <w:t xml:space="preserve">y </w:t>
            </w:r>
            <w:proofErr w:type="spellStart"/>
            <w:r w:rsidRPr="00934FE4">
              <w:rPr>
                <w:rFonts w:ascii="Garamond" w:hAnsi="Garamond"/>
                <w:sz w:val="28"/>
                <w:szCs w:val="28"/>
              </w:rPr>
              <w:t>ve</w:t>
            </w:r>
            <w:proofErr w:type="spellEnd"/>
            <w:r w:rsidRPr="00934FE4">
              <w:rPr>
                <w:rFonts w:ascii="Garamond" w:hAnsi="Garamond"/>
                <w:sz w:val="28"/>
                <w:szCs w:val="28"/>
              </w:rPr>
              <w:t xml:space="preserve"> </w:t>
            </w:r>
            <w:proofErr w:type="spellStart"/>
            <w:r w:rsidRPr="00934FE4">
              <w:rPr>
                <w:rFonts w:ascii="Garamond" w:hAnsi="Garamond"/>
                <w:sz w:val="28"/>
                <w:szCs w:val="28"/>
              </w:rPr>
              <w:t>ain</w:t>
            </w:r>
            <w:proofErr w:type="spellEnd"/>
            <w:r w:rsidRPr="00934FE4">
              <w:rPr>
                <w:rFonts w:ascii="Garamond" w:hAnsi="Garamond"/>
                <w:sz w:val="28"/>
                <w:szCs w:val="28"/>
              </w:rPr>
              <w:t xml:space="preserve">. </w:t>
            </w:r>
          </w:p>
        </w:tc>
        <w:tc>
          <w:tcPr>
            <w:tcW w:w="3993" w:type="dxa"/>
          </w:tcPr>
          <w:p w14:paraId="4A23A9EC" w14:textId="77777777" w:rsidR="00FC5740" w:rsidRPr="004A277C" w:rsidRDefault="00FC5740"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That without him, we can do nothing</w:t>
            </w:r>
            <w:r w:rsidRPr="004A277C">
              <w:rPr>
                <w:rFonts w:ascii="Garamond" w:hAnsi="Garamond" w:cs="Times New Roman"/>
                <w:i/>
                <w:sz w:val="28"/>
              </w:rPr>
              <w:t>. That it is a very great Judgment to have the Desires of our Hearts</w:t>
            </w:r>
            <w:r w:rsidRPr="004A277C">
              <w:rPr>
                <w:rFonts w:ascii="Garamond" w:hAnsi="Garamond" w:cs="Times New Roman"/>
                <w:sz w:val="28"/>
              </w:rPr>
              <w:t>.</w:t>
            </w:r>
          </w:p>
        </w:tc>
        <w:tc>
          <w:tcPr>
            <w:tcW w:w="0" w:type="auto"/>
          </w:tcPr>
          <w:p w14:paraId="553A9D9F" w14:textId="77777777" w:rsidR="00FC5740" w:rsidRDefault="00620BD6" w:rsidP="00B63214">
            <w:pPr>
              <w:pStyle w:val="ListParagraph"/>
              <w:spacing w:before="60"/>
              <w:ind w:left="0"/>
              <w:contextualSpacing w:val="0"/>
              <w:rPr>
                <w:rFonts w:ascii="Garamond" w:hAnsi="Garamond" w:cs="Times New Roman"/>
                <w:sz w:val="20"/>
                <w:szCs w:val="20"/>
              </w:rPr>
            </w:pPr>
            <w:r>
              <w:rPr>
                <w:rFonts w:ascii="Garamond" w:hAnsi="Garamond" w:cs="Times New Roman"/>
                <w:sz w:val="20"/>
                <w:szCs w:val="20"/>
              </w:rPr>
              <w:t>John 15. 5.</w:t>
            </w:r>
          </w:p>
          <w:p w14:paraId="44BDC343" w14:textId="77777777" w:rsidR="00B63214" w:rsidRDefault="00B63214" w:rsidP="00DB60C3">
            <w:pPr>
              <w:pStyle w:val="ListParagraph"/>
              <w:ind w:left="0"/>
              <w:rPr>
                <w:rFonts w:ascii="Garamond" w:hAnsi="Garamond" w:cs="Times New Roman"/>
                <w:sz w:val="20"/>
                <w:szCs w:val="20"/>
              </w:rPr>
            </w:pPr>
          </w:p>
          <w:p w14:paraId="3EF8CDC3" w14:textId="77777777" w:rsidR="00B63214" w:rsidRPr="004A277C" w:rsidRDefault="00B63214"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18. 12.</w:t>
            </w:r>
          </w:p>
        </w:tc>
      </w:tr>
      <w:tr w:rsidR="00FC5740" w:rsidRPr="004A277C" w14:paraId="5D6BD763" w14:textId="77777777" w:rsidTr="00D544E6">
        <w:tc>
          <w:tcPr>
            <w:tcW w:w="4111" w:type="dxa"/>
          </w:tcPr>
          <w:p w14:paraId="4AD90EE0" w14:textId="77777777" w:rsidR="00FC5740" w:rsidRPr="00934FE4" w:rsidRDefault="00FC5740" w:rsidP="00DB60C3">
            <w:pPr>
              <w:pStyle w:val="CM3"/>
              <w:widowControl/>
              <w:spacing w:line="240" w:lineRule="auto"/>
              <w:ind w:firstLine="227"/>
              <w:jc w:val="both"/>
              <w:rPr>
                <w:rFonts w:ascii="Garamond" w:hAnsi="Garamond"/>
                <w:sz w:val="28"/>
                <w:szCs w:val="28"/>
              </w:rPr>
            </w:pPr>
            <w:r w:rsidRPr="00934FE4">
              <w:rPr>
                <w:rFonts w:ascii="Garamond" w:hAnsi="Garamond"/>
                <w:i/>
                <w:sz w:val="28"/>
                <w:szCs w:val="28"/>
              </w:rPr>
              <w:t xml:space="preserve">Dy nee </w:t>
            </w:r>
            <w:proofErr w:type="spellStart"/>
            <w:r w:rsidRPr="00934FE4">
              <w:rPr>
                <w:rFonts w:ascii="Garamond" w:hAnsi="Garamond"/>
                <w:i/>
                <w:sz w:val="28"/>
                <w:szCs w:val="28"/>
              </w:rPr>
              <w:t>soalid</w:t>
            </w:r>
            <w:proofErr w:type="spellEnd"/>
            <w:r w:rsidRPr="00934FE4">
              <w:rPr>
                <w:rFonts w:ascii="Garamond" w:hAnsi="Garamond"/>
                <w:i/>
                <w:sz w:val="28"/>
                <w:szCs w:val="28"/>
              </w:rPr>
              <w:t xml:space="preserve"> as </w:t>
            </w:r>
            <w:proofErr w:type="spellStart"/>
            <w:r w:rsidRPr="00934FE4">
              <w:rPr>
                <w:rFonts w:ascii="Garamond" w:hAnsi="Garamond"/>
                <w:i/>
                <w:sz w:val="28"/>
                <w:szCs w:val="28"/>
              </w:rPr>
              <w:t>paltey</w:t>
            </w:r>
            <w:proofErr w:type="spellEnd"/>
            <w:r w:rsidRPr="00934FE4">
              <w:rPr>
                <w:rFonts w:ascii="Garamond" w:hAnsi="Garamond"/>
                <w:i/>
                <w:sz w:val="28"/>
                <w:szCs w:val="28"/>
              </w:rPr>
              <w:t xml:space="preserve"> arran</w:t>
            </w:r>
            <w:r w:rsidRPr="00934FE4">
              <w:rPr>
                <w:rFonts w:ascii="Garamond" w:hAnsi="Garamond"/>
                <w:sz w:val="28"/>
                <w:szCs w:val="28"/>
              </w:rPr>
              <w:t xml:space="preserve"> </w:t>
            </w:r>
            <w:proofErr w:type="spellStart"/>
            <w:r w:rsidRPr="00934FE4">
              <w:rPr>
                <w:rFonts w:ascii="Garamond" w:hAnsi="Garamond"/>
                <w:sz w:val="28"/>
                <w:szCs w:val="28"/>
              </w:rPr>
              <w:t>va</w:t>
            </w:r>
            <w:proofErr w:type="spellEnd"/>
            <w:r w:rsidRPr="00934FE4">
              <w:rPr>
                <w:rFonts w:ascii="Garamond" w:hAnsi="Garamond"/>
                <w:sz w:val="28"/>
                <w:szCs w:val="28"/>
              </w:rPr>
              <w:t xml:space="preserve"> </w:t>
            </w:r>
            <w:proofErr w:type="spellStart"/>
            <w:r w:rsidRPr="00934FE4">
              <w:rPr>
                <w:rFonts w:ascii="Garamond" w:hAnsi="Garamond"/>
                <w:sz w:val="28"/>
                <w:szCs w:val="28"/>
              </w:rPr>
              <w:t>oyr</w:t>
            </w:r>
            <w:proofErr w:type="spellEnd"/>
            <w:r w:rsidRPr="00934FE4">
              <w:rPr>
                <w:rFonts w:ascii="Garamond" w:hAnsi="Garamond"/>
                <w:sz w:val="28"/>
                <w:szCs w:val="28"/>
              </w:rPr>
              <w:t xml:space="preserve"> </w:t>
            </w:r>
            <w:proofErr w:type="spellStart"/>
            <w:r w:rsidRPr="00934FE4">
              <w:rPr>
                <w:rFonts w:ascii="Garamond" w:hAnsi="Garamond"/>
                <w:sz w:val="28"/>
                <w:szCs w:val="28"/>
              </w:rPr>
              <w:t>peccah</w:t>
            </w:r>
            <w:proofErr w:type="spellEnd"/>
            <w:r w:rsidRPr="00934FE4">
              <w:rPr>
                <w:rFonts w:ascii="Garamond" w:hAnsi="Garamond"/>
                <w:sz w:val="28"/>
                <w:szCs w:val="28"/>
              </w:rPr>
              <w:t xml:space="preserve"> as </w:t>
            </w:r>
            <w:proofErr w:type="spellStart"/>
            <w:r w:rsidRPr="00934FE4">
              <w:rPr>
                <w:rFonts w:ascii="Garamond" w:hAnsi="Garamond"/>
                <w:sz w:val="28"/>
                <w:szCs w:val="28"/>
              </w:rPr>
              <w:t>kerraghey</w:t>
            </w:r>
            <w:proofErr w:type="spellEnd"/>
            <w:r w:rsidRPr="00934FE4">
              <w:rPr>
                <w:rFonts w:ascii="Garamond" w:hAnsi="Garamond"/>
                <w:sz w:val="28"/>
                <w:szCs w:val="28"/>
              </w:rPr>
              <w:t xml:space="preserve"> Sodom. </w:t>
            </w:r>
          </w:p>
        </w:tc>
        <w:tc>
          <w:tcPr>
            <w:tcW w:w="3993" w:type="dxa"/>
          </w:tcPr>
          <w:p w14:paraId="041C85CA" w14:textId="77777777" w:rsidR="00FC5740" w:rsidRPr="004A277C" w:rsidRDefault="00FC5740"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That ease and fulness of Bread, </w:t>
            </w:r>
            <w:r w:rsidRPr="004A277C">
              <w:rPr>
                <w:rFonts w:ascii="Garamond" w:hAnsi="Garamond" w:cs="Times New Roman"/>
                <w:i/>
                <w:sz w:val="28"/>
              </w:rPr>
              <w:t>were the occasion of the Sin and Punishment of</w:t>
            </w:r>
            <w:r w:rsidRPr="004A277C">
              <w:rPr>
                <w:rFonts w:ascii="Garamond" w:hAnsi="Garamond" w:cs="Times New Roman"/>
                <w:sz w:val="28"/>
              </w:rPr>
              <w:t xml:space="preserve"> Sodom. </w:t>
            </w:r>
          </w:p>
        </w:tc>
        <w:tc>
          <w:tcPr>
            <w:tcW w:w="0" w:type="auto"/>
          </w:tcPr>
          <w:p w14:paraId="554544C3" w14:textId="77777777" w:rsidR="00FC5740" w:rsidRPr="004A277C" w:rsidRDefault="00620BD6" w:rsidP="00DB60C3">
            <w:pPr>
              <w:pStyle w:val="ListParagraph"/>
              <w:ind w:left="0"/>
              <w:rPr>
                <w:rFonts w:ascii="Garamond" w:hAnsi="Garamond" w:cs="Times New Roman"/>
                <w:sz w:val="20"/>
                <w:szCs w:val="20"/>
              </w:rPr>
            </w:pPr>
            <w:r>
              <w:rPr>
                <w:rFonts w:ascii="Garamond" w:hAnsi="Garamond" w:cs="Times New Roman"/>
                <w:sz w:val="20"/>
                <w:szCs w:val="20"/>
              </w:rPr>
              <w:t>Ezek. 16. 49.</w:t>
            </w:r>
          </w:p>
        </w:tc>
      </w:tr>
      <w:tr w:rsidR="00FC5740" w:rsidRPr="004A277C" w14:paraId="62869B92" w14:textId="77777777" w:rsidTr="00D544E6">
        <w:tc>
          <w:tcPr>
            <w:tcW w:w="4111" w:type="dxa"/>
          </w:tcPr>
          <w:p w14:paraId="0D32D60C" w14:textId="77777777" w:rsidR="00FC5740" w:rsidRPr="00934FE4" w:rsidRDefault="00FC5740" w:rsidP="00DB60C3">
            <w:pPr>
              <w:pStyle w:val="CM7"/>
              <w:widowControl/>
              <w:spacing w:line="240" w:lineRule="auto"/>
              <w:ind w:firstLine="227"/>
              <w:jc w:val="both"/>
              <w:rPr>
                <w:rFonts w:ascii="Garamond" w:hAnsi="Garamond"/>
                <w:i/>
                <w:sz w:val="28"/>
                <w:szCs w:val="28"/>
              </w:rPr>
            </w:pPr>
            <w:r w:rsidRPr="00934FE4">
              <w:rPr>
                <w:rFonts w:ascii="Garamond" w:hAnsi="Garamond"/>
                <w:sz w:val="28"/>
                <w:szCs w:val="28"/>
              </w:rPr>
              <w:t xml:space="preserve">As </w:t>
            </w:r>
            <w:proofErr w:type="spellStart"/>
            <w:r w:rsidRPr="00934FE4">
              <w:rPr>
                <w:rFonts w:ascii="Garamond" w:hAnsi="Garamond"/>
                <w:sz w:val="28"/>
                <w:szCs w:val="28"/>
              </w:rPr>
              <w:t>dy</w:t>
            </w:r>
            <w:proofErr w:type="spellEnd"/>
            <w:r w:rsidRPr="00934FE4">
              <w:rPr>
                <w:rFonts w:ascii="Garamond" w:hAnsi="Garamond"/>
                <w:sz w:val="28"/>
                <w:szCs w:val="28"/>
              </w:rPr>
              <w:t xml:space="preserve"> </w:t>
            </w:r>
            <w:proofErr w:type="spellStart"/>
            <w:r w:rsidRPr="00934FE4">
              <w:rPr>
                <w:rFonts w:ascii="Garamond" w:hAnsi="Garamond"/>
                <w:sz w:val="28"/>
                <w:szCs w:val="28"/>
              </w:rPr>
              <w:t>vel</w:t>
            </w:r>
            <w:proofErr w:type="spellEnd"/>
            <w:r w:rsidRPr="00934FE4">
              <w:rPr>
                <w:rFonts w:ascii="Garamond" w:hAnsi="Garamond"/>
                <w:sz w:val="28"/>
                <w:szCs w:val="28"/>
              </w:rPr>
              <w:t xml:space="preserve"> </w:t>
            </w:r>
            <w:proofErr w:type="spellStart"/>
            <w:r w:rsidRPr="00934FE4">
              <w:rPr>
                <w:rFonts w:ascii="Garamond" w:hAnsi="Garamond"/>
                <w:sz w:val="28"/>
                <w:szCs w:val="28"/>
              </w:rPr>
              <w:t>yn</w:t>
            </w:r>
            <w:proofErr w:type="spellEnd"/>
            <w:r w:rsidRPr="00934FE4">
              <w:rPr>
                <w:rFonts w:ascii="Garamond" w:hAnsi="Garamond"/>
                <w:sz w:val="28"/>
                <w:szCs w:val="28"/>
              </w:rPr>
              <w:t xml:space="preserve"> </w:t>
            </w:r>
            <w:proofErr w:type="spellStart"/>
            <w:r w:rsidRPr="00934FE4">
              <w:rPr>
                <w:rFonts w:ascii="Garamond" w:hAnsi="Garamond"/>
                <w:sz w:val="28"/>
                <w:szCs w:val="28"/>
              </w:rPr>
              <w:t>ayrn</w:t>
            </w:r>
            <w:proofErr w:type="spellEnd"/>
            <w:r w:rsidRPr="00934FE4">
              <w:rPr>
                <w:rFonts w:ascii="Garamond" w:hAnsi="Garamond"/>
                <w:sz w:val="28"/>
                <w:szCs w:val="28"/>
              </w:rPr>
              <w:t xml:space="preserve"> </w:t>
            </w:r>
            <w:proofErr w:type="spellStart"/>
            <w:r w:rsidRPr="00934FE4">
              <w:rPr>
                <w:rFonts w:ascii="Garamond" w:hAnsi="Garamond"/>
                <w:sz w:val="28"/>
                <w:szCs w:val="28"/>
              </w:rPr>
              <w:t>smoo</w:t>
            </w:r>
            <w:proofErr w:type="spellEnd"/>
            <w:r w:rsidRPr="00934FE4">
              <w:rPr>
                <w:rFonts w:ascii="Garamond" w:hAnsi="Garamond"/>
                <w:sz w:val="28"/>
                <w:szCs w:val="28"/>
              </w:rPr>
              <w:t xml:space="preserve"> </w:t>
            </w:r>
            <w:proofErr w:type="spellStart"/>
            <w:r w:rsidRPr="00934FE4">
              <w:rPr>
                <w:rFonts w:ascii="Garamond" w:hAnsi="Garamond"/>
                <w:sz w:val="28"/>
                <w:szCs w:val="28"/>
              </w:rPr>
              <w:t>jeh</w:t>
            </w:r>
            <w:proofErr w:type="spellEnd"/>
            <w:r w:rsidRPr="00934FE4">
              <w:rPr>
                <w:rFonts w:ascii="Garamond" w:hAnsi="Garamond"/>
                <w:sz w:val="28"/>
                <w:szCs w:val="28"/>
              </w:rPr>
              <w:t xml:space="preserve"> </w:t>
            </w:r>
            <w:proofErr w:type="spellStart"/>
            <w:r w:rsidRPr="00934FE4">
              <w:rPr>
                <w:rFonts w:ascii="Garamond" w:hAnsi="Garamond"/>
                <w:sz w:val="28"/>
                <w:szCs w:val="28"/>
              </w:rPr>
              <w:t>Shiarvaantyn</w:t>
            </w:r>
            <w:proofErr w:type="spellEnd"/>
            <w:r w:rsidRPr="00934FE4">
              <w:rPr>
                <w:rFonts w:ascii="Garamond" w:hAnsi="Garamond"/>
                <w:sz w:val="28"/>
                <w:szCs w:val="28"/>
              </w:rPr>
              <w:t xml:space="preserve"> Yee er </w:t>
            </w:r>
            <w:proofErr w:type="spellStart"/>
            <w:r w:rsidRPr="00934FE4">
              <w:rPr>
                <w:rFonts w:ascii="Garamond" w:hAnsi="Garamond"/>
                <w:sz w:val="28"/>
                <w:szCs w:val="28"/>
              </w:rPr>
              <w:t>vakin</w:t>
            </w:r>
            <w:proofErr w:type="spellEnd"/>
            <w:r w:rsidRPr="00934FE4">
              <w:rPr>
                <w:rFonts w:ascii="Garamond" w:hAnsi="Garamond"/>
                <w:sz w:val="28"/>
                <w:szCs w:val="28"/>
              </w:rPr>
              <w:t xml:space="preserve"> eh </w:t>
            </w:r>
            <w:proofErr w:type="spellStart"/>
            <w:r w:rsidRPr="00934FE4">
              <w:rPr>
                <w:rFonts w:ascii="Garamond" w:hAnsi="Garamond"/>
                <w:sz w:val="28"/>
                <w:szCs w:val="28"/>
              </w:rPr>
              <w:t>ymmyrchagh</w:t>
            </w:r>
            <w:proofErr w:type="spellEnd"/>
            <w:r w:rsidRPr="00934FE4">
              <w:rPr>
                <w:rFonts w:ascii="Garamond" w:hAnsi="Garamond"/>
                <w:sz w:val="28"/>
                <w:szCs w:val="28"/>
              </w:rPr>
              <w:t xml:space="preserve"> </w:t>
            </w:r>
            <w:proofErr w:type="spellStart"/>
            <w:r w:rsidRPr="00934FE4">
              <w:rPr>
                <w:rFonts w:ascii="Garamond" w:hAnsi="Garamond"/>
                <w:i/>
                <w:sz w:val="28"/>
                <w:szCs w:val="28"/>
              </w:rPr>
              <w:t>dy</w:t>
            </w:r>
            <w:proofErr w:type="spellEnd"/>
            <w:r w:rsidRPr="00934FE4">
              <w:rPr>
                <w:rFonts w:ascii="Garamond" w:hAnsi="Garamond"/>
                <w:i/>
                <w:sz w:val="28"/>
                <w:szCs w:val="28"/>
              </w:rPr>
              <w:t xml:space="preserve"> </w:t>
            </w:r>
            <w:proofErr w:type="spellStart"/>
            <w:r w:rsidR="00620BD6" w:rsidRPr="00934FE4">
              <w:rPr>
                <w:rFonts w:ascii="Garamond" w:hAnsi="Garamond"/>
                <w:i/>
                <w:sz w:val="28"/>
                <w:szCs w:val="28"/>
              </w:rPr>
              <w:t>reall</w:t>
            </w:r>
            <w:proofErr w:type="spellEnd"/>
            <w:r w:rsidR="00620BD6" w:rsidRPr="00934FE4">
              <w:rPr>
                <w:rFonts w:ascii="Garamond" w:hAnsi="Garamond"/>
                <w:i/>
                <w:sz w:val="28"/>
                <w:szCs w:val="28"/>
              </w:rPr>
              <w:t xml:space="preserve"> </w:t>
            </w:r>
            <w:proofErr w:type="spellStart"/>
            <w:r w:rsidR="00620BD6" w:rsidRPr="00934FE4">
              <w:rPr>
                <w:rFonts w:ascii="Garamond" w:hAnsi="Garamond"/>
                <w:i/>
                <w:sz w:val="28"/>
                <w:szCs w:val="28"/>
              </w:rPr>
              <w:t>yn</w:t>
            </w:r>
            <w:proofErr w:type="spellEnd"/>
            <w:r w:rsidR="00620BD6" w:rsidRPr="00934FE4">
              <w:rPr>
                <w:rFonts w:ascii="Garamond" w:hAnsi="Garamond"/>
                <w:i/>
                <w:sz w:val="28"/>
                <w:szCs w:val="28"/>
              </w:rPr>
              <w:t xml:space="preserve"> Corp </w:t>
            </w:r>
            <w:proofErr w:type="spellStart"/>
            <w:r w:rsidR="00620BD6" w:rsidRPr="00934FE4">
              <w:rPr>
                <w:rFonts w:ascii="Garamond" w:hAnsi="Garamond"/>
                <w:i/>
                <w:sz w:val="28"/>
                <w:szCs w:val="28"/>
              </w:rPr>
              <w:t>fo</w:t>
            </w:r>
            <w:proofErr w:type="spellEnd"/>
            <w:r w:rsidR="00620BD6" w:rsidRPr="00934FE4">
              <w:rPr>
                <w:rFonts w:ascii="Garamond" w:hAnsi="Garamond"/>
                <w:sz w:val="28"/>
                <w:szCs w:val="28"/>
              </w:rPr>
              <w:t xml:space="preserve"> </w:t>
            </w:r>
            <w:proofErr w:type="spellStart"/>
            <w:r w:rsidR="00620BD6" w:rsidRPr="00934FE4">
              <w:rPr>
                <w:rFonts w:ascii="Garamond" w:hAnsi="Garamond"/>
                <w:sz w:val="28"/>
                <w:szCs w:val="28"/>
              </w:rPr>
              <w:t>liorish</w:t>
            </w:r>
            <w:proofErr w:type="spellEnd"/>
            <w:r w:rsidR="00620BD6" w:rsidRPr="00934FE4">
              <w:rPr>
                <w:rFonts w:ascii="Garamond" w:hAnsi="Garamond"/>
                <w:sz w:val="28"/>
                <w:szCs w:val="28"/>
              </w:rPr>
              <w:t xml:space="preserve"> </w:t>
            </w:r>
            <w:proofErr w:type="spellStart"/>
            <w:r w:rsidR="00620BD6" w:rsidRPr="00934FE4">
              <w:rPr>
                <w:rFonts w:ascii="Garamond" w:hAnsi="Garamond"/>
                <w:sz w:val="28"/>
                <w:szCs w:val="28"/>
              </w:rPr>
              <w:t>ve</w:t>
            </w:r>
            <w:proofErr w:type="spellEnd"/>
            <w:r w:rsidR="00620BD6" w:rsidRPr="00934FE4">
              <w:rPr>
                <w:rFonts w:ascii="Garamond" w:hAnsi="Garamond"/>
                <w:sz w:val="28"/>
                <w:szCs w:val="28"/>
              </w:rPr>
              <w:t xml:space="preserve"> </w:t>
            </w:r>
            <w:proofErr w:type="spellStart"/>
            <w:r w:rsidR="00620BD6" w:rsidRPr="00934FE4">
              <w:rPr>
                <w:rFonts w:ascii="Garamond" w:hAnsi="Garamond"/>
                <w:sz w:val="28"/>
                <w:szCs w:val="28"/>
              </w:rPr>
              <w:t>douill</w:t>
            </w:r>
            <w:proofErr w:type="spellEnd"/>
            <w:r w:rsidR="00620BD6" w:rsidRPr="00934FE4">
              <w:rPr>
                <w:rFonts w:ascii="Garamond" w:hAnsi="Garamond"/>
                <w:sz w:val="28"/>
                <w:szCs w:val="28"/>
              </w:rPr>
              <w:t xml:space="preserve"> </w:t>
            </w:r>
            <w:proofErr w:type="spellStart"/>
            <w:r w:rsidR="00620BD6" w:rsidRPr="00934FE4">
              <w:rPr>
                <w:rFonts w:ascii="Garamond" w:hAnsi="Garamond"/>
                <w:sz w:val="28"/>
                <w:szCs w:val="28"/>
              </w:rPr>
              <w:t>rish</w:t>
            </w:r>
            <w:proofErr w:type="spellEnd"/>
            <w:r w:rsidR="00620BD6" w:rsidRPr="00934FE4">
              <w:rPr>
                <w:rFonts w:ascii="Garamond" w:hAnsi="Garamond"/>
                <w:sz w:val="28"/>
                <w:szCs w:val="28"/>
              </w:rPr>
              <w:t>.</w:t>
            </w:r>
          </w:p>
        </w:tc>
        <w:tc>
          <w:tcPr>
            <w:tcW w:w="3993" w:type="dxa"/>
          </w:tcPr>
          <w:p w14:paraId="724A3F1B" w14:textId="77777777" w:rsidR="00FC5740" w:rsidRPr="004A277C" w:rsidRDefault="00FC5740"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And that the best of God’s Servants have found it necessary</w:t>
            </w:r>
            <w:r w:rsidRPr="004A277C">
              <w:rPr>
                <w:rFonts w:ascii="Garamond" w:hAnsi="Garamond" w:cs="Times New Roman"/>
                <w:sz w:val="28"/>
              </w:rPr>
              <w:t xml:space="preserve"> to keep under the Body, </w:t>
            </w:r>
            <w:r w:rsidRPr="004A277C">
              <w:rPr>
                <w:rFonts w:ascii="Garamond" w:hAnsi="Garamond" w:cs="Times New Roman"/>
                <w:i/>
                <w:sz w:val="28"/>
              </w:rPr>
              <w:t>by using it severely.</w:t>
            </w:r>
          </w:p>
        </w:tc>
        <w:tc>
          <w:tcPr>
            <w:tcW w:w="0" w:type="auto"/>
          </w:tcPr>
          <w:p w14:paraId="2563EA38" w14:textId="77777777" w:rsidR="00FC5740" w:rsidRDefault="00FC5740" w:rsidP="00DB60C3">
            <w:pPr>
              <w:pStyle w:val="ListParagraph"/>
              <w:ind w:left="0"/>
              <w:rPr>
                <w:rFonts w:ascii="Garamond" w:hAnsi="Garamond" w:cs="Times New Roman"/>
                <w:sz w:val="20"/>
                <w:szCs w:val="20"/>
              </w:rPr>
            </w:pPr>
          </w:p>
          <w:p w14:paraId="051D201E" w14:textId="77777777" w:rsidR="00620BD6" w:rsidRDefault="00620BD6" w:rsidP="00DB60C3">
            <w:pPr>
              <w:pStyle w:val="ListParagraph"/>
              <w:ind w:left="0"/>
              <w:rPr>
                <w:rFonts w:ascii="Garamond" w:hAnsi="Garamond" w:cs="Times New Roman"/>
                <w:sz w:val="20"/>
                <w:szCs w:val="20"/>
              </w:rPr>
            </w:pPr>
          </w:p>
          <w:p w14:paraId="4965D419" w14:textId="77777777" w:rsidR="00620BD6" w:rsidRPr="00620BD6" w:rsidRDefault="00620BD6" w:rsidP="00DB60C3">
            <w:pPr>
              <w:pStyle w:val="ListParagraph"/>
              <w:ind w:left="0"/>
              <w:rPr>
                <w:rFonts w:ascii="Garamond" w:hAnsi="Garamond" w:cs="Times New Roman"/>
                <w:sz w:val="20"/>
                <w:szCs w:val="20"/>
              </w:rPr>
            </w:pPr>
            <w:r>
              <w:rPr>
                <w:rFonts w:ascii="Garamond" w:hAnsi="Garamond" w:cs="Times New Roman"/>
                <w:sz w:val="20"/>
                <w:szCs w:val="20"/>
              </w:rPr>
              <w:t>1 Cor. 9. 27.</w:t>
            </w:r>
          </w:p>
        </w:tc>
      </w:tr>
      <w:tr w:rsidR="00620BD6" w:rsidRPr="004A277C" w14:paraId="758E3ABA" w14:textId="77777777" w:rsidTr="00D544E6">
        <w:tc>
          <w:tcPr>
            <w:tcW w:w="4111" w:type="dxa"/>
          </w:tcPr>
          <w:p w14:paraId="610B1DBB" w14:textId="77777777" w:rsidR="00620BD6" w:rsidRPr="00934FE4" w:rsidRDefault="00620BD6" w:rsidP="00DB60C3">
            <w:pPr>
              <w:pStyle w:val="CM3"/>
              <w:widowControl/>
              <w:spacing w:line="240" w:lineRule="auto"/>
              <w:ind w:firstLine="227"/>
              <w:jc w:val="both"/>
              <w:rPr>
                <w:rFonts w:ascii="Garamond" w:hAnsi="Garamond"/>
                <w:sz w:val="28"/>
                <w:szCs w:val="28"/>
              </w:rPr>
            </w:pPr>
            <w:r w:rsidRPr="00934FE4">
              <w:rPr>
                <w:rFonts w:ascii="Garamond" w:hAnsi="Garamond"/>
                <w:i/>
                <w:sz w:val="28"/>
                <w:szCs w:val="28"/>
              </w:rPr>
              <w:t>Q.</w:t>
            </w:r>
            <w:r w:rsidRPr="00934FE4">
              <w:rPr>
                <w:rFonts w:ascii="Garamond" w:hAnsi="Garamond"/>
                <w:sz w:val="28"/>
                <w:szCs w:val="28"/>
              </w:rPr>
              <w:t xml:space="preserve"> </w:t>
            </w:r>
            <w:proofErr w:type="spellStart"/>
            <w:r w:rsidRPr="00934FE4">
              <w:rPr>
                <w:rFonts w:ascii="Garamond" w:hAnsi="Garamond"/>
                <w:sz w:val="28"/>
                <w:szCs w:val="28"/>
              </w:rPr>
              <w:t>Cre</w:t>
            </w:r>
            <w:proofErr w:type="spellEnd"/>
            <w:r w:rsidRPr="00934FE4">
              <w:rPr>
                <w:rFonts w:ascii="Garamond" w:hAnsi="Garamond"/>
                <w:sz w:val="28"/>
                <w:szCs w:val="28"/>
              </w:rPr>
              <w:t xml:space="preserve"> </w:t>
            </w:r>
            <w:proofErr w:type="spellStart"/>
            <w:r w:rsidRPr="00934FE4">
              <w:rPr>
                <w:rFonts w:ascii="Garamond" w:hAnsi="Garamond"/>
                <w:sz w:val="28"/>
                <w:szCs w:val="28"/>
              </w:rPr>
              <w:t>gys</w:t>
            </w:r>
            <w:proofErr w:type="spellEnd"/>
            <w:r w:rsidRPr="00934FE4">
              <w:rPr>
                <w:rFonts w:ascii="Garamond" w:hAnsi="Garamond"/>
                <w:sz w:val="28"/>
                <w:szCs w:val="28"/>
              </w:rPr>
              <w:t xml:space="preserve"> </w:t>
            </w:r>
            <w:proofErr w:type="spellStart"/>
            <w:r w:rsidRPr="00934FE4">
              <w:rPr>
                <w:rFonts w:ascii="Garamond" w:hAnsi="Garamond"/>
                <w:sz w:val="28"/>
                <w:szCs w:val="28"/>
              </w:rPr>
              <w:t>eisht</w:t>
            </w:r>
            <w:proofErr w:type="spellEnd"/>
            <w:r w:rsidRPr="00934FE4">
              <w:rPr>
                <w:rFonts w:ascii="Garamond" w:hAnsi="Garamond"/>
                <w:sz w:val="28"/>
                <w:szCs w:val="28"/>
              </w:rPr>
              <w:t xml:space="preserve"> ta mee </w:t>
            </w:r>
            <w:proofErr w:type="spellStart"/>
            <w:r w:rsidRPr="00934FE4">
              <w:rPr>
                <w:rFonts w:ascii="Garamond" w:hAnsi="Garamond"/>
                <w:sz w:val="28"/>
                <w:szCs w:val="28"/>
              </w:rPr>
              <w:t>kainlt</w:t>
            </w:r>
            <w:proofErr w:type="spellEnd"/>
            <w:r w:rsidRPr="00934FE4">
              <w:rPr>
                <w:rFonts w:ascii="Garamond" w:hAnsi="Garamond"/>
                <w:sz w:val="28"/>
                <w:szCs w:val="28"/>
              </w:rPr>
              <w:t xml:space="preserve"> </w:t>
            </w:r>
            <w:proofErr w:type="spellStart"/>
            <w:r w:rsidRPr="00934FE4">
              <w:rPr>
                <w:rFonts w:ascii="Garamond" w:hAnsi="Garamond"/>
                <w:sz w:val="28"/>
                <w:szCs w:val="28"/>
              </w:rPr>
              <w:t>liorish</w:t>
            </w:r>
            <w:proofErr w:type="spellEnd"/>
            <w:r w:rsidRPr="00934FE4">
              <w:rPr>
                <w:rFonts w:ascii="Garamond" w:hAnsi="Garamond"/>
                <w:sz w:val="28"/>
                <w:szCs w:val="28"/>
              </w:rPr>
              <w:t xml:space="preserve"> </w:t>
            </w:r>
            <w:proofErr w:type="spellStart"/>
            <w:r w:rsidRPr="00934FE4">
              <w:rPr>
                <w:rFonts w:ascii="Garamond" w:hAnsi="Garamond"/>
                <w:sz w:val="28"/>
                <w:szCs w:val="28"/>
              </w:rPr>
              <w:t>yn</w:t>
            </w:r>
            <w:proofErr w:type="spellEnd"/>
            <w:r w:rsidRPr="00934FE4">
              <w:rPr>
                <w:rFonts w:ascii="Garamond" w:hAnsi="Garamond"/>
                <w:sz w:val="28"/>
                <w:szCs w:val="28"/>
              </w:rPr>
              <w:t xml:space="preserve"> </w:t>
            </w:r>
            <w:proofErr w:type="spellStart"/>
            <w:r w:rsidRPr="00934FE4">
              <w:rPr>
                <w:rFonts w:ascii="Garamond" w:hAnsi="Garamond"/>
                <w:sz w:val="28"/>
                <w:szCs w:val="28"/>
              </w:rPr>
              <w:t>currym</w:t>
            </w:r>
            <w:proofErr w:type="spellEnd"/>
            <w:r w:rsidRPr="00934FE4">
              <w:rPr>
                <w:rFonts w:ascii="Garamond" w:hAnsi="Garamond"/>
                <w:sz w:val="28"/>
                <w:szCs w:val="28"/>
              </w:rPr>
              <w:t xml:space="preserve"> </w:t>
            </w:r>
            <w:proofErr w:type="spellStart"/>
            <w:r w:rsidRPr="00934FE4">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934FE4">
              <w:rPr>
                <w:rFonts w:ascii="Garamond" w:hAnsi="Garamond"/>
                <w:sz w:val="28"/>
                <w:szCs w:val="28"/>
              </w:rPr>
              <w:t xml:space="preserve"> </w:t>
            </w:r>
          </w:p>
        </w:tc>
        <w:tc>
          <w:tcPr>
            <w:tcW w:w="3993" w:type="dxa"/>
          </w:tcPr>
          <w:p w14:paraId="02808C25" w14:textId="77777777" w:rsidR="00620BD6" w:rsidRPr="004A277C" w:rsidRDefault="00620BD6" w:rsidP="00DB60C3">
            <w:pPr>
              <w:pStyle w:val="ListParagraph"/>
              <w:ind w:left="0" w:firstLine="227"/>
              <w:contextualSpacing w:val="0"/>
              <w:rPr>
                <w:rFonts w:ascii="Garamond" w:hAnsi="Garamond" w:cs="Times New Roman"/>
                <w:i/>
                <w:sz w:val="28"/>
              </w:rPr>
            </w:pPr>
            <w:r w:rsidRPr="004A277C">
              <w:rPr>
                <w:rFonts w:ascii="Garamond" w:hAnsi="Garamond" w:cs="Times New Roman"/>
                <w:sz w:val="28"/>
              </w:rPr>
              <w:t xml:space="preserve">Q. </w:t>
            </w:r>
            <w:r w:rsidRPr="004A277C">
              <w:rPr>
                <w:rFonts w:ascii="Garamond" w:hAnsi="Garamond" w:cs="Times New Roman"/>
                <w:i/>
                <w:sz w:val="28"/>
              </w:rPr>
              <w:t>What then will the Duty of</w:t>
            </w:r>
            <w:r w:rsidRPr="004A277C">
              <w:rPr>
                <w:rFonts w:ascii="Garamond" w:hAnsi="Garamond" w:cs="Times New Roman"/>
                <w:sz w:val="28"/>
              </w:rPr>
              <w:t xml:space="preserve"> Self-Denial </w:t>
            </w:r>
            <w:r w:rsidRPr="004A277C">
              <w:rPr>
                <w:rFonts w:ascii="Garamond" w:hAnsi="Garamond" w:cs="Times New Roman"/>
                <w:i/>
                <w:sz w:val="28"/>
              </w:rPr>
              <w:t>oblige me to</w:t>
            </w:r>
            <w:r w:rsidR="002C617D" w:rsidRPr="002C617D">
              <w:rPr>
                <w:rFonts w:ascii="Garamond" w:hAnsi="Garamond" w:cs="Times New Roman"/>
                <w:i/>
                <w:sz w:val="28"/>
              </w:rPr>
              <w:t> ?</w:t>
            </w:r>
          </w:p>
        </w:tc>
        <w:tc>
          <w:tcPr>
            <w:tcW w:w="0" w:type="auto"/>
          </w:tcPr>
          <w:p w14:paraId="188D0890" w14:textId="77777777" w:rsidR="00620BD6" w:rsidRPr="004A277C" w:rsidRDefault="00620BD6" w:rsidP="00DB60C3">
            <w:pPr>
              <w:pStyle w:val="ListParagraph"/>
              <w:ind w:left="0"/>
              <w:rPr>
                <w:rFonts w:ascii="Garamond" w:hAnsi="Garamond" w:cs="Times New Roman"/>
                <w:sz w:val="20"/>
                <w:szCs w:val="20"/>
              </w:rPr>
            </w:pPr>
          </w:p>
        </w:tc>
      </w:tr>
      <w:tr w:rsidR="00620BD6" w:rsidRPr="004A277C" w14:paraId="476BE47F" w14:textId="77777777" w:rsidTr="00D544E6">
        <w:tc>
          <w:tcPr>
            <w:tcW w:w="4111" w:type="dxa"/>
          </w:tcPr>
          <w:p w14:paraId="6C6FEE2C" w14:textId="77777777" w:rsidR="00620BD6" w:rsidRPr="00934FE4" w:rsidRDefault="00620BD6" w:rsidP="00DB60C3">
            <w:pPr>
              <w:pStyle w:val="CM3"/>
              <w:widowControl/>
              <w:spacing w:line="240" w:lineRule="auto"/>
              <w:ind w:firstLine="227"/>
              <w:jc w:val="both"/>
              <w:rPr>
                <w:rFonts w:ascii="Garamond" w:hAnsi="Garamond"/>
                <w:sz w:val="28"/>
                <w:szCs w:val="28"/>
              </w:rPr>
            </w:pPr>
            <w:r w:rsidRPr="00934FE4">
              <w:rPr>
                <w:rFonts w:ascii="Garamond" w:hAnsi="Garamond"/>
                <w:i/>
                <w:sz w:val="28"/>
                <w:szCs w:val="28"/>
              </w:rPr>
              <w:t xml:space="preserve">A. </w:t>
            </w:r>
            <w:r w:rsidRPr="00934FE4">
              <w:rPr>
                <w:rFonts w:ascii="Garamond" w:hAnsi="Garamond"/>
                <w:sz w:val="28"/>
                <w:szCs w:val="28"/>
              </w:rPr>
              <w:t xml:space="preserve">Dy </w:t>
            </w:r>
            <w:proofErr w:type="spellStart"/>
            <w:r w:rsidRPr="00934FE4">
              <w:rPr>
                <w:rFonts w:ascii="Garamond" w:hAnsi="Garamond"/>
                <w:sz w:val="28"/>
                <w:szCs w:val="28"/>
              </w:rPr>
              <w:t>ghoal</w:t>
            </w:r>
            <w:proofErr w:type="spellEnd"/>
            <w:r w:rsidRPr="00934FE4">
              <w:rPr>
                <w:rFonts w:ascii="Garamond" w:hAnsi="Garamond"/>
                <w:sz w:val="28"/>
                <w:szCs w:val="28"/>
              </w:rPr>
              <w:t xml:space="preserve"> </w:t>
            </w:r>
            <w:proofErr w:type="spellStart"/>
            <w:r w:rsidRPr="00934FE4">
              <w:rPr>
                <w:rFonts w:ascii="Garamond" w:hAnsi="Garamond"/>
                <w:sz w:val="28"/>
                <w:szCs w:val="28"/>
              </w:rPr>
              <w:t>rish</w:t>
            </w:r>
            <w:proofErr w:type="spellEnd"/>
            <w:r w:rsidRPr="00934FE4">
              <w:rPr>
                <w:rFonts w:ascii="Garamond" w:hAnsi="Garamond"/>
                <w:sz w:val="28"/>
                <w:szCs w:val="28"/>
              </w:rPr>
              <w:t xml:space="preserve"> </w:t>
            </w:r>
            <w:proofErr w:type="spellStart"/>
            <w:r w:rsidRPr="00934FE4">
              <w:rPr>
                <w:rFonts w:ascii="Garamond" w:hAnsi="Garamond"/>
                <w:sz w:val="28"/>
                <w:szCs w:val="28"/>
              </w:rPr>
              <w:t>nagh</w:t>
            </w:r>
            <w:proofErr w:type="spellEnd"/>
            <w:r w:rsidRPr="00934FE4">
              <w:rPr>
                <w:rFonts w:ascii="Garamond" w:hAnsi="Garamond"/>
                <w:sz w:val="28"/>
                <w:szCs w:val="28"/>
              </w:rPr>
              <w:t xml:space="preserve"> </w:t>
            </w:r>
            <w:proofErr w:type="spellStart"/>
            <w:r w:rsidRPr="00934FE4">
              <w:rPr>
                <w:rFonts w:ascii="Garamond" w:hAnsi="Garamond"/>
                <w:sz w:val="28"/>
                <w:szCs w:val="28"/>
              </w:rPr>
              <w:t>vel</w:t>
            </w:r>
            <w:proofErr w:type="spellEnd"/>
            <w:r w:rsidRPr="00934FE4">
              <w:rPr>
                <w:rFonts w:ascii="Garamond" w:hAnsi="Garamond"/>
                <w:sz w:val="28"/>
                <w:szCs w:val="28"/>
              </w:rPr>
              <w:t xml:space="preserve"> </w:t>
            </w:r>
            <w:proofErr w:type="spellStart"/>
            <w:r w:rsidRPr="00934FE4">
              <w:rPr>
                <w:rFonts w:ascii="Garamond" w:hAnsi="Garamond"/>
                <w:sz w:val="28"/>
                <w:szCs w:val="28"/>
              </w:rPr>
              <w:t>ayd</w:t>
            </w:r>
            <w:proofErr w:type="spellEnd"/>
            <w:r w:rsidRPr="00934FE4">
              <w:rPr>
                <w:rFonts w:ascii="Garamond" w:hAnsi="Garamond"/>
                <w:sz w:val="28"/>
                <w:szCs w:val="28"/>
              </w:rPr>
              <w:t xml:space="preserve"> </w:t>
            </w:r>
            <w:proofErr w:type="spellStart"/>
            <w:r w:rsidRPr="00934FE4">
              <w:rPr>
                <w:rFonts w:ascii="Garamond" w:hAnsi="Garamond"/>
                <w:sz w:val="28"/>
                <w:szCs w:val="28"/>
              </w:rPr>
              <w:t>creenaght</w:t>
            </w:r>
            <w:proofErr w:type="spellEnd"/>
            <w:r w:rsidRPr="00934FE4">
              <w:rPr>
                <w:rFonts w:ascii="Garamond" w:hAnsi="Garamond"/>
                <w:sz w:val="28"/>
                <w:szCs w:val="28"/>
              </w:rPr>
              <w:t xml:space="preserve"> </w:t>
            </w:r>
            <w:proofErr w:type="spellStart"/>
            <w:r w:rsidRPr="00934FE4">
              <w:rPr>
                <w:rFonts w:ascii="Garamond" w:hAnsi="Garamond"/>
                <w:sz w:val="28"/>
                <w:szCs w:val="28"/>
              </w:rPr>
              <w:t>ny</w:t>
            </w:r>
            <w:proofErr w:type="spellEnd"/>
            <w:r w:rsidRPr="00934FE4">
              <w:rPr>
                <w:rFonts w:ascii="Garamond" w:hAnsi="Garamond"/>
                <w:sz w:val="28"/>
                <w:szCs w:val="28"/>
              </w:rPr>
              <w:t xml:space="preserve"> </w:t>
            </w:r>
            <w:proofErr w:type="spellStart"/>
            <w:r w:rsidRPr="00934FE4">
              <w:rPr>
                <w:rFonts w:ascii="Garamond" w:hAnsi="Garamond"/>
                <w:sz w:val="28"/>
                <w:szCs w:val="28"/>
              </w:rPr>
              <w:t>niart</w:t>
            </w:r>
            <w:proofErr w:type="spellEnd"/>
            <w:r w:rsidRPr="00934FE4">
              <w:rPr>
                <w:rFonts w:ascii="Garamond" w:hAnsi="Garamond"/>
                <w:sz w:val="28"/>
                <w:szCs w:val="28"/>
              </w:rPr>
              <w:t xml:space="preserve">, </w:t>
            </w:r>
            <w:proofErr w:type="spellStart"/>
            <w:r w:rsidRPr="00934FE4">
              <w:rPr>
                <w:rFonts w:ascii="Garamond" w:hAnsi="Garamond"/>
                <w:sz w:val="28"/>
                <w:szCs w:val="28"/>
              </w:rPr>
              <w:t>dy</w:t>
            </w:r>
            <w:proofErr w:type="spellEnd"/>
            <w:r w:rsidRPr="00934FE4">
              <w:rPr>
                <w:rFonts w:ascii="Garamond" w:hAnsi="Garamond"/>
                <w:sz w:val="28"/>
                <w:szCs w:val="28"/>
              </w:rPr>
              <w:t xml:space="preserve"> </w:t>
            </w:r>
            <w:proofErr w:type="spellStart"/>
            <w:r w:rsidRPr="00934FE4">
              <w:rPr>
                <w:rFonts w:ascii="Garamond" w:hAnsi="Garamond"/>
                <w:sz w:val="28"/>
                <w:szCs w:val="28"/>
              </w:rPr>
              <w:t>dt’ymmyrkey</w:t>
            </w:r>
            <w:proofErr w:type="spellEnd"/>
            <w:r w:rsidRPr="00934FE4">
              <w:rPr>
                <w:rFonts w:ascii="Garamond" w:hAnsi="Garamond"/>
                <w:sz w:val="28"/>
                <w:szCs w:val="28"/>
              </w:rPr>
              <w:t xml:space="preserve"> </w:t>
            </w:r>
            <w:proofErr w:type="spellStart"/>
            <w:r w:rsidRPr="00934FE4">
              <w:rPr>
                <w:rFonts w:ascii="Garamond" w:hAnsi="Garamond"/>
                <w:sz w:val="28"/>
                <w:szCs w:val="28"/>
              </w:rPr>
              <w:t>trooid</w:t>
            </w:r>
            <w:proofErr w:type="spellEnd"/>
            <w:r w:rsidRPr="00934FE4">
              <w:rPr>
                <w:rFonts w:ascii="Garamond" w:hAnsi="Garamond"/>
                <w:sz w:val="28"/>
                <w:szCs w:val="28"/>
              </w:rPr>
              <w:t xml:space="preserve"> y </w:t>
            </w:r>
            <w:proofErr w:type="spellStart"/>
            <w:r w:rsidRPr="00A95CC2">
              <w:rPr>
                <w:rFonts w:ascii="Garamond" w:hAnsi="Garamond"/>
                <w:sz w:val="28"/>
                <w:szCs w:val="28"/>
              </w:rPr>
              <w:t>s</w:t>
            </w:r>
            <w:r w:rsidRPr="00934FE4">
              <w:rPr>
                <w:rFonts w:ascii="Garamond" w:hAnsi="Garamond"/>
                <w:sz w:val="28"/>
                <w:szCs w:val="28"/>
              </w:rPr>
              <w:t>eihl</w:t>
            </w:r>
            <w:proofErr w:type="spellEnd"/>
            <w:r w:rsidRPr="00934FE4">
              <w:rPr>
                <w:rFonts w:ascii="Garamond" w:hAnsi="Garamond"/>
                <w:sz w:val="28"/>
                <w:szCs w:val="28"/>
              </w:rPr>
              <w:t xml:space="preserve"> </w:t>
            </w:r>
            <w:proofErr w:type="spellStart"/>
            <w:r w:rsidRPr="00934FE4">
              <w:rPr>
                <w:rFonts w:ascii="Garamond" w:hAnsi="Garamond"/>
                <w:sz w:val="28"/>
                <w:szCs w:val="28"/>
              </w:rPr>
              <w:t>seaghnagh</w:t>
            </w:r>
            <w:proofErr w:type="spellEnd"/>
            <w:r w:rsidRPr="00934FE4">
              <w:rPr>
                <w:rFonts w:ascii="Garamond" w:hAnsi="Garamond"/>
                <w:sz w:val="28"/>
                <w:szCs w:val="28"/>
              </w:rPr>
              <w:t xml:space="preserve"> </w:t>
            </w:r>
            <w:proofErr w:type="spellStart"/>
            <w:r w:rsidRPr="00934FE4">
              <w:rPr>
                <w:rFonts w:ascii="Garamond" w:hAnsi="Garamond"/>
                <w:sz w:val="28"/>
                <w:szCs w:val="28"/>
              </w:rPr>
              <w:t>shoh</w:t>
            </w:r>
            <w:proofErr w:type="spellEnd"/>
            <w:r w:rsidRPr="00934FE4">
              <w:rPr>
                <w:rFonts w:ascii="Garamond" w:hAnsi="Garamond"/>
                <w:sz w:val="28"/>
                <w:szCs w:val="28"/>
              </w:rPr>
              <w:t xml:space="preserve">. </w:t>
            </w:r>
          </w:p>
        </w:tc>
        <w:tc>
          <w:tcPr>
            <w:tcW w:w="3993" w:type="dxa"/>
          </w:tcPr>
          <w:p w14:paraId="1D1110E3" w14:textId="77777777" w:rsidR="00620BD6" w:rsidRPr="004A277C" w:rsidRDefault="00620BD6"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To confess </w:t>
            </w:r>
            <w:r w:rsidRPr="004A277C">
              <w:rPr>
                <w:rFonts w:ascii="Garamond" w:hAnsi="Garamond" w:cs="Times New Roman"/>
                <w:i/>
                <w:sz w:val="28"/>
              </w:rPr>
              <w:t>that you have neither Wisdom, nor Strength, to carry you through this dangerous World.</w:t>
            </w:r>
          </w:p>
        </w:tc>
        <w:tc>
          <w:tcPr>
            <w:tcW w:w="0" w:type="auto"/>
          </w:tcPr>
          <w:p w14:paraId="32C19488" w14:textId="77777777" w:rsidR="00620BD6" w:rsidRPr="004A277C" w:rsidRDefault="00620BD6" w:rsidP="00DB60C3">
            <w:pPr>
              <w:pStyle w:val="ListParagraph"/>
              <w:ind w:left="0"/>
              <w:rPr>
                <w:rFonts w:ascii="Garamond" w:hAnsi="Garamond" w:cs="Times New Roman"/>
                <w:sz w:val="20"/>
                <w:szCs w:val="20"/>
              </w:rPr>
            </w:pPr>
          </w:p>
        </w:tc>
      </w:tr>
      <w:tr w:rsidR="00FC5740" w:rsidRPr="004A277C" w14:paraId="5CADFD38" w14:textId="77777777" w:rsidTr="00D544E6">
        <w:tc>
          <w:tcPr>
            <w:tcW w:w="4111" w:type="dxa"/>
          </w:tcPr>
          <w:p w14:paraId="1129B3BB" w14:textId="77777777" w:rsidR="00FC5740" w:rsidRPr="00934FE4" w:rsidRDefault="00A95CC2" w:rsidP="00DB60C3">
            <w:pPr>
              <w:pStyle w:val="CM3"/>
              <w:widowControl/>
              <w:spacing w:line="240" w:lineRule="auto"/>
              <w:ind w:firstLine="227"/>
              <w:jc w:val="both"/>
              <w:rPr>
                <w:rFonts w:ascii="Garamond" w:hAnsi="Garamond"/>
                <w:sz w:val="28"/>
                <w:szCs w:val="28"/>
              </w:rPr>
            </w:pPr>
            <w:r w:rsidRPr="002A263B">
              <w:rPr>
                <w:rFonts w:ascii="Garamond" w:hAnsi="Garamond"/>
                <w:sz w:val="28"/>
                <w:szCs w:val="28"/>
              </w:rPr>
              <w:t xml:space="preserve">Dy </w:t>
            </w:r>
            <w:proofErr w:type="spellStart"/>
            <w:r w:rsidRPr="002A263B">
              <w:rPr>
                <w:rFonts w:ascii="Garamond" w:hAnsi="Garamond"/>
                <w:sz w:val="28"/>
                <w:szCs w:val="28"/>
              </w:rPr>
              <w:t>chredjal</w:t>
            </w:r>
            <w:proofErr w:type="spellEnd"/>
            <w:r w:rsidRPr="002A263B">
              <w:rPr>
                <w:rFonts w:ascii="Garamond" w:hAnsi="Garamond"/>
                <w:sz w:val="28"/>
                <w:szCs w:val="28"/>
              </w:rPr>
              <w:t xml:space="preserve"> my ta </w:t>
            </w:r>
            <w:proofErr w:type="spellStart"/>
            <w:r w:rsidRPr="002A263B">
              <w:rPr>
                <w:rFonts w:ascii="Garamond" w:hAnsi="Garamond"/>
                <w:sz w:val="28"/>
                <w:szCs w:val="28"/>
              </w:rPr>
              <w:t>Jee</w:t>
            </w:r>
            <w:proofErr w:type="spellEnd"/>
            <w:r w:rsidRPr="002A263B">
              <w:rPr>
                <w:rFonts w:ascii="Garamond" w:hAnsi="Garamond"/>
                <w:sz w:val="28"/>
                <w:szCs w:val="28"/>
              </w:rPr>
              <w:t xml:space="preserve"> </w:t>
            </w:r>
            <w:proofErr w:type="spellStart"/>
            <w:r w:rsidRPr="002A263B">
              <w:rPr>
                <w:rFonts w:ascii="Garamond" w:hAnsi="Garamond"/>
                <w:sz w:val="28"/>
                <w:szCs w:val="28"/>
              </w:rPr>
              <w:t>geamagh</w:t>
            </w:r>
            <w:proofErr w:type="spellEnd"/>
            <w:r w:rsidRPr="002A263B">
              <w:rPr>
                <w:rFonts w:ascii="Garamond" w:hAnsi="Garamond"/>
                <w:sz w:val="28"/>
                <w:szCs w:val="28"/>
              </w:rPr>
              <w:t xml:space="preserve"> ort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surranse</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r w:rsidR="00B63214">
              <w:rPr>
                <w:rFonts w:ascii="Garamond" w:hAnsi="Garamond"/>
                <w:sz w:val="28"/>
                <w:szCs w:val="28"/>
              </w:rPr>
              <w:t xml:space="preserve">nee </w:t>
            </w:r>
            <w:proofErr w:type="spellStart"/>
            <w:r w:rsidR="00B63214">
              <w:rPr>
                <w:rFonts w:ascii="Garamond" w:hAnsi="Garamond"/>
                <w:sz w:val="28"/>
                <w:szCs w:val="28"/>
              </w:rPr>
              <w:t>shen</w:t>
            </w:r>
            <w:proofErr w:type="spellEnd"/>
            <w:r w:rsidR="00B63214">
              <w:rPr>
                <w:rFonts w:ascii="Garamond" w:hAnsi="Garamond"/>
                <w:sz w:val="28"/>
                <w:szCs w:val="28"/>
              </w:rPr>
              <w:t xml:space="preserve"> share er </w:t>
            </w:r>
            <w:proofErr w:type="spellStart"/>
            <w:r w:rsidR="00B63214">
              <w:rPr>
                <w:rFonts w:ascii="Garamond" w:hAnsi="Garamond"/>
                <w:sz w:val="28"/>
                <w:szCs w:val="28"/>
              </w:rPr>
              <w:t>dty</w:t>
            </w:r>
            <w:proofErr w:type="spellEnd"/>
            <w:r w:rsidR="00B63214">
              <w:rPr>
                <w:rFonts w:ascii="Garamond" w:hAnsi="Garamond"/>
                <w:sz w:val="28"/>
                <w:szCs w:val="28"/>
              </w:rPr>
              <w:t xml:space="preserve"> hon, cree</w:t>
            </w:r>
            <w:r w:rsidR="00B63214">
              <w:rPr>
                <w:rStyle w:val="FootnoteReference"/>
                <w:rFonts w:ascii="Garamond" w:hAnsi="Garamond"/>
                <w:sz w:val="28"/>
                <w:szCs w:val="28"/>
              </w:rPr>
              <w:footnoteReference w:id="16"/>
            </w:r>
            <w:r w:rsidR="00B63214">
              <w:rPr>
                <w:rFonts w:ascii="Garamond" w:hAnsi="Garamond"/>
                <w:sz w:val="28"/>
                <w:szCs w:val="28"/>
              </w:rPr>
              <w:t xml:space="preserve"> </w:t>
            </w:r>
            <w:proofErr w:type="spellStart"/>
            <w:r w:rsidRPr="002A263B">
              <w:rPr>
                <w:rFonts w:ascii="Garamond" w:hAnsi="Garamond"/>
                <w:sz w:val="28"/>
                <w:szCs w:val="28"/>
              </w:rPr>
              <w:t>erbee</w:t>
            </w:r>
            <w:proofErr w:type="spellEnd"/>
            <w:r w:rsidRPr="002A263B">
              <w:rPr>
                <w:rFonts w:ascii="Garamond" w:hAnsi="Garamond"/>
                <w:sz w:val="28"/>
                <w:szCs w:val="28"/>
              </w:rPr>
              <w:t xml:space="preserve"> cha </w:t>
            </w:r>
            <w:proofErr w:type="spellStart"/>
            <w:r w:rsidRPr="002A263B">
              <w:rPr>
                <w:rFonts w:ascii="Garamond" w:hAnsi="Garamond"/>
                <w:sz w:val="28"/>
                <w:szCs w:val="28"/>
              </w:rPr>
              <w:t>niau-vooiaght</w:t>
            </w:r>
            <w:proofErr w:type="spellEnd"/>
            <w:r w:rsidRPr="002A263B">
              <w:rPr>
                <w:rFonts w:ascii="Garamond" w:hAnsi="Garamond"/>
                <w:sz w:val="28"/>
                <w:szCs w:val="28"/>
              </w:rPr>
              <w:t xml:space="preserve"> as </w:t>
            </w:r>
            <w:proofErr w:type="spellStart"/>
            <w:r w:rsidRPr="002A263B">
              <w:rPr>
                <w:rFonts w:ascii="Garamond" w:hAnsi="Garamond"/>
                <w:sz w:val="28"/>
                <w:szCs w:val="28"/>
              </w:rPr>
              <w:t>t’ow</w:t>
            </w:r>
            <w:proofErr w:type="spellEnd"/>
            <w:r w:rsidRPr="002A263B">
              <w:rPr>
                <w:rFonts w:ascii="Garamond" w:hAnsi="Garamond"/>
                <w:sz w:val="28"/>
                <w:szCs w:val="28"/>
              </w:rPr>
              <w:t xml:space="preserve"> </w:t>
            </w:r>
            <w:proofErr w:type="spellStart"/>
            <w:r w:rsidRPr="002A263B">
              <w:rPr>
                <w:rFonts w:ascii="Garamond" w:hAnsi="Garamond"/>
                <w:sz w:val="28"/>
                <w:szCs w:val="28"/>
              </w:rPr>
              <w:t>jeh</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y </w:t>
            </w:r>
            <w:proofErr w:type="spellStart"/>
            <w:r w:rsidRPr="002A263B">
              <w:rPr>
                <w:rFonts w:ascii="Garamond" w:hAnsi="Garamond"/>
                <w:sz w:val="28"/>
                <w:szCs w:val="28"/>
              </w:rPr>
              <w:t>tr</w:t>
            </w:r>
            <w:r w:rsidR="00B63214">
              <w:rPr>
                <w:rFonts w:ascii="Garamond" w:hAnsi="Garamond"/>
                <w:sz w:val="28"/>
                <w:szCs w:val="28"/>
              </w:rPr>
              <w:t>a</w:t>
            </w:r>
            <w:proofErr w:type="spellEnd"/>
            <w:r w:rsidRPr="002A263B">
              <w:rPr>
                <w:rFonts w:ascii="Garamond" w:hAnsi="Garamond"/>
                <w:i/>
                <w:sz w:val="28"/>
                <w:szCs w:val="28"/>
              </w:rPr>
              <w:t xml:space="preserve">. Dy </w:t>
            </w:r>
            <w:proofErr w:type="spellStart"/>
            <w:r w:rsidRPr="002A263B">
              <w:rPr>
                <w:rFonts w:ascii="Garamond" w:hAnsi="Garamond"/>
                <w:i/>
                <w:sz w:val="28"/>
                <w:szCs w:val="28"/>
              </w:rPr>
              <w:t>yanoo</w:t>
            </w:r>
            <w:proofErr w:type="spellEnd"/>
            <w:r w:rsidRPr="002A263B">
              <w:rPr>
                <w:rFonts w:ascii="Garamond" w:hAnsi="Garamond"/>
                <w:i/>
                <w:sz w:val="28"/>
                <w:szCs w:val="28"/>
              </w:rPr>
              <w:t xml:space="preserve"> </w:t>
            </w:r>
            <w:proofErr w:type="spellStart"/>
            <w:r w:rsidRPr="002A263B">
              <w:rPr>
                <w:rFonts w:ascii="Garamond" w:hAnsi="Garamond"/>
                <w:i/>
                <w:sz w:val="28"/>
                <w:szCs w:val="28"/>
              </w:rPr>
              <w:t>dt’annym</w:t>
            </w:r>
            <w:proofErr w:type="spellEnd"/>
            <w:r w:rsidRPr="002A263B">
              <w:rPr>
                <w:rFonts w:ascii="Garamond" w:hAnsi="Garamond"/>
                <w:i/>
                <w:sz w:val="28"/>
                <w:szCs w:val="28"/>
              </w:rPr>
              <w:t xml:space="preserve"> </w:t>
            </w:r>
            <w:proofErr w:type="spellStart"/>
            <w:r w:rsidRPr="002A263B">
              <w:rPr>
                <w:rFonts w:ascii="Garamond" w:hAnsi="Garamond"/>
                <w:i/>
                <w:sz w:val="28"/>
                <w:szCs w:val="28"/>
              </w:rPr>
              <w:t>arloo</w:t>
            </w:r>
            <w:proofErr w:type="spellEnd"/>
            <w:r w:rsidRPr="002A263B">
              <w:rPr>
                <w:rFonts w:ascii="Garamond" w:hAnsi="Garamond"/>
                <w:i/>
                <w:sz w:val="28"/>
                <w:szCs w:val="28"/>
              </w:rPr>
              <w:t xml:space="preserve"> son </w:t>
            </w:r>
            <w:proofErr w:type="spellStart"/>
            <w:r w:rsidRPr="002A263B">
              <w:rPr>
                <w:rFonts w:ascii="Garamond" w:hAnsi="Garamond"/>
                <w:i/>
                <w:sz w:val="28"/>
                <w:szCs w:val="28"/>
              </w:rPr>
              <w:t>Miolaghyn</w:t>
            </w:r>
            <w:proofErr w:type="spellEnd"/>
            <w:r w:rsidRPr="002A263B">
              <w:rPr>
                <w:rFonts w:ascii="Garamond" w:hAnsi="Garamond"/>
                <w:sz w:val="28"/>
                <w:szCs w:val="28"/>
              </w:rPr>
              <w:t xml:space="preserve">. </w:t>
            </w:r>
          </w:p>
        </w:tc>
        <w:tc>
          <w:tcPr>
            <w:tcW w:w="3993" w:type="dxa"/>
          </w:tcPr>
          <w:p w14:paraId="07E0CD60" w14:textId="77777777" w:rsidR="00FC5740" w:rsidRPr="004A277C" w:rsidRDefault="00FC5740"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To believe, </w:t>
            </w:r>
            <w:r w:rsidRPr="004A277C">
              <w:rPr>
                <w:rFonts w:ascii="Garamond" w:hAnsi="Garamond" w:cs="Times New Roman"/>
                <w:i/>
                <w:sz w:val="28"/>
              </w:rPr>
              <w:t>that if God calls you to Sufferings,</w:t>
            </w:r>
            <w:r w:rsidRPr="004A277C">
              <w:rPr>
                <w:rFonts w:ascii="Garamond" w:hAnsi="Garamond" w:cs="Times New Roman"/>
                <w:sz w:val="28"/>
              </w:rPr>
              <w:t xml:space="preserve"> That </w:t>
            </w:r>
            <w:r w:rsidRPr="004A277C">
              <w:rPr>
                <w:rFonts w:ascii="Garamond" w:hAnsi="Garamond" w:cs="Times New Roman"/>
                <w:i/>
                <w:sz w:val="28"/>
              </w:rPr>
              <w:t xml:space="preserve">is best for you, however </w:t>
            </w:r>
            <w:proofErr w:type="spellStart"/>
            <w:r w:rsidRPr="004A277C">
              <w:rPr>
                <w:rFonts w:ascii="Garamond" w:hAnsi="Garamond" w:cs="Times New Roman"/>
                <w:i/>
                <w:sz w:val="28"/>
              </w:rPr>
              <w:t>uneasie</w:t>
            </w:r>
            <w:proofErr w:type="spellEnd"/>
            <w:r w:rsidRPr="004A277C">
              <w:rPr>
                <w:rFonts w:ascii="Garamond" w:hAnsi="Garamond" w:cs="Times New Roman"/>
                <w:i/>
                <w:sz w:val="28"/>
              </w:rPr>
              <w:t xml:space="preserve"> it may be </w:t>
            </w:r>
            <w:r w:rsidR="00A95CC2">
              <w:rPr>
                <w:rFonts w:ascii="Garamond" w:hAnsi="Garamond" w:cs="Times New Roman"/>
                <w:i/>
                <w:sz w:val="28"/>
              </w:rPr>
              <w:t>the</w:t>
            </w:r>
            <w:r w:rsidR="00A95CC2" w:rsidRPr="00B63214">
              <w:rPr>
                <w:rStyle w:val="FootnoteReference"/>
                <w:rFonts w:ascii="Garamond" w:hAnsi="Garamond" w:cs="Times New Roman"/>
                <w:sz w:val="28"/>
              </w:rPr>
              <w:footnoteReference w:id="17"/>
            </w:r>
            <w:r w:rsidRPr="004A277C">
              <w:rPr>
                <w:rFonts w:ascii="Garamond" w:hAnsi="Garamond" w:cs="Times New Roman"/>
                <w:i/>
                <w:sz w:val="28"/>
              </w:rPr>
              <w:t xml:space="preserve"> present</w:t>
            </w:r>
            <w:r w:rsidRPr="004A277C">
              <w:rPr>
                <w:rFonts w:ascii="Garamond" w:hAnsi="Garamond" w:cs="Times New Roman"/>
                <w:sz w:val="28"/>
              </w:rPr>
              <w:t>, To prepare your Soul for Temptation</w:t>
            </w:r>
            <w:r w:rsidR="00A95CC2">
              <w:rPr>
                <w:rFonts w:ascii="Garamond" w:hAnsi="Garamond" w:cs="Times New Roman"/>
                <w:sz w:val="28"/>
              </w:rPr>
              <w:t>s</w:t>
            </w:r>
            <w:r w:rsidRPr="004A277C">
              <w:rPr>
                <w:rFonts w:ascii="Garamond" w:hAnsi="Garamond" w:cs="Times New Roman"/>
                <w:sz w:val="28"/>
              </w:rPr>
              <w:t xml:space="preserve">. </w:t>
            </w:r>
          </w:p>
        </w:tc>
        <w:tc>
          <w:tcPr>
            <w:tcW w:w="0" w:type="auto"/>
          </w:tcPr>
          <w:p w14:paraId="56339771" w14:textId="77777777" w:rsidR="00FC5740" w:rsidRDefault="00FC5740" w:rsidP="00DB60C3">
            <w:pPr>
              <w:pStyle w:val="ListParagraph"/>
              <w:ind w:left="0"/>
              <w:rPr>
                <w:rFonts w:ascii="Garamond" w:hAnsi="Garamond" w:cs="Times New Roman"/>
                <w:sz w:val="20"/>
                <w:szCs w:val="20"/>
              </w:rPr>
            </w:pPr>
          </w:p>
          <w:p w14:paraId="1445B367" w14:textId="77777777" w:rsidR="00A95CC2" w:rsidRDefault="00A95CC2" w:rsidP="00DB60C3">
            <w:pPr>
              <w:pStyle w:val="ListParagraph"/>
              <w:ind w:left="0"/>
              <w:rPr>
                <w:rFonts w:ascii="Garamond" w:hAnsi="Garamond" w:cs="Times New Roman"/>
                <w:sz w:val="20"/>
                <w:szCs w:val="20"/>
              </w:rPr>
            </w:pPr>
          </w:p>
          <w:p w14:paraId="510038BB" w14:textId="77777777" w:rsidR="00A95CC2" w:rsidRDefault="00A95CC2" w:rsidP="00DB60C3">
            <w:pPr>
              <w:pStyle w:val="ListParagraph"/>
              <w:ind w:left="0"/>
              <w:rPr>
                <w:rFonts w:ascii="Garamond" w:hAnsi="Garamond" w:cs="Times New Roman"/>
                <w:sz w:val="20"/>
                <w:szCs w:val="20"/>
              </w:rPr>
            </w:pPr>
          </w:p>
          <w:p w14:paraId="108D2E43" w14:textId="77777777" w:rsidR="00A95CC2" w:rsidRDefault="00A95CC2" w:rsidP="00DB60C3">
            <w:pPr>
              <w:pStyle w:val="ListParagraph"/>
              <w:ind w:left="0"/>
              <w:rPr>
                <w:rFonts w:ascii="Garamond" w:hAnsi="Garamond" w:cs="Times New Roman"/>
                <w:sz w:val="20"/>
                <w:szCs w:val="20"/>
              </w:rPr>
            </w:pPr>
          </w:p>
          <w:p w14:paraId="13346907" w14:textId="77777777" w:rsidR="00A95CC2" w:rsidRPr="004A277C" w:rsidRDefault="00A95CC2" w:rsidP="00DB60C3">
            <w:pPr>
              <w:pStyle w:val="ListParagraph"/>
              <w:ind w:left="0"/>
              <w:rPr>
                <w:rFonts w:ascii="Garamond" w:hAnsi="Garamond" w:cs="Times New Roman"/>
                <w:sz w:val="20"/>
                <w:szCs w:val="20"/>
              </w:rPr>
            </w:pPr>
            <w:r>
              <w:rPr>
                <w:rFonts w:ascii="Garamond" w:hAnsi="Garamond" w:cs="Times New Roman"/>
                <w:sz w:val="20"/>
                <w:szCs w:val="20"/>
              </w:rPr>
              <w:t>Eccles. 2.</w:t>
            </w:r>
          </w:p>
        </w:tc>
      </w:tr>
      <w:tr w:rsidR="00A95CC2" w:rsidRPr="004A277C" w14:paraId="398106F7" w14:textId="77777777" w:rsidTr="00D544E6">
        <w:tc>
          <w:tcPr>
            <w:tcW w:w="4111" w:type="dxa"/>
          </w:tcPr>
          <w:p w14:paraId="19D838B8" w14:textId="77777777" w:rsidR="00A95CC2" w:rsidRPr="00E035A7" w:rsidRDefault="00A95CC2" w:rsidP="00DB60C3">
            <w:pPr>
              <w:pStyle w:val="CM6"/>
              <w:widowControl/>
              <w:spacing w:line="240" w:lineRule="auto"/>
              <w:ind w:firstLine="227"/>
              <w:jc w:val="both"/>
              <w:rPr>
                <w:rFonts w:ascii="Garamond" w:hAnsi="Garamond"/>
                <w:sz w:val="28"/>
                <w:szCs w:val="28"/>
              </w:rPr>
            </w:pPr>
            <w:proofErr w:type="spellStart"/>
            <w:r w:rsidRPr="00E035A7">
              <w:rPr>
                <w:rFonts w:ascii="Garamond" w:hAnsi="Garamond"/>
                <w:sz w:val="28"/>
                <w:szCs w:val="28"/>
              </w:rPr>
              <w:t>Liorish</w:t>
            </w:r>
            <w:proofErr w:type="spellEnd"/>
            <w:r w:rsidRPr="00E035A7">
              <w:rPr>
                <w:rFonts w:ascii="Garamond" w:hAnsi="Garamond"/>
                <w:sz w:val="28"/>
                <w:szCs w:val="28"/>
              </w:rPr>
              <w:t xml:space="preserve"> </w:t>
            </w:r>
            <w:proofErr w:type="spellStart"/>
            <w:r w:rsidRPr="00E035A7">
              <w:rPr>
                <w:rFonts w:ascii="Garamond" w:hAnsi="Garamond"/>
                <w:sz w:val="28"/>
                <w:szCs w:val="28"/>
              </w:rPr>
              <w:t>dt’aigney</w:t>
            </w:r>
            <w:proofErr w:type="spellEnd"/>
            <w:r w:rsidRPr="00E035A7">
              <w:rPr>
                <w:rFonts w:ascii="Garamond" w:hAnsi="Garamond"/>
                <w:sz w:val="28"/>
                <w:szCs w:val="28"/>
              </w:rPr>
              <w:t xml:space="preserve"> </w:t>
            </w:r>
            <w:proofErr w:type="spellStart"/>
            <w:r w:rsidRPr="00E035A7">
              <w:rPr>
                <w:rFonts w:ascii="Garamond" w:hAnsi="Garamond"/>
                <w:sz w:val="28"/>
                <w:szCs w:val="28"/>
              </w:rPr>
              <w:t>hayrn</w:t>
            </w:r>
            <w:proofErr w:type="spellEnd"/>
            <w:r w:rsidRPr="00E035A7">
              <w:rPr>
                <w:rFonts w:ascii="Garamond" w:hAnsi="Garamond"/>
                <w:sz w:val="28"/>
                <w:szCs w:val="28"/>
              </w:rPr>
              <w:t xml:space="preserve"> </w:t>
            </w:r>
            <w:proofErr w:type="spellStart"/>
            <w:r w:rsidRPr="00E035A7">
              <w:rPr>
                <w:rFonts w:ascii="Garamond" w:hAnsi="Garamond"/>
                <w:sz w:val="28"/>
                <w:szCs w:val="28"/>
              </w:rPr>
              <w:t>veih</w:t>
            </w:r>
            <w:proofErr w:type="spellEnd"/>
            <w:r w:rsidRPr="00E035A7">
              <w:rPr>
                <w:rFonts w:ascii="Garamond" w:hAnsi="Garamond"/>
                <w:sz w:val="28"/>
                <w:szCs w:val="28"/>
              </w:rPr>
              <w:t xml:space="preserve"> </w:t>
            </w:r>
            <w:proofErr w:type="spellStart"/>
            <w:r w:rsidRPr="00E035A7">
              <w:rPr>
                <w:rFonts w:ascii="Garamond" w:hAnsi="Garamond"/>
                <w:sz w:val="28"/>
                <w:szCs w:val="28"/>
              </w:rPr>
              <w:t>yerree</w:t>
            </w:r>
            <w:proofErr w:type="spellEnd"/>
            <w:r>
              <w:rPr>
                <w:rStyle w:val="FootnoteReference"/>
                <w:rFonts w:ascii="Garamond" w:hAnsi="Garamond"/>
                <w:sz w:val="28"/>
                <w:szCs w:val="28"/>
              </w:rPr>
              <w:footnoteReference w:id="18"/>
            </w:r>
            <w:r w:rsidRPr="00E035A7">
              <w:rPr>
                <w:rFonts w:ascii="Garamond" w:hAnsi="Garamond"/>
                <w:sz w:val="28"/>
                <w:szCs w:val="28"/>
              </w:rPr>
              <w:t xml:space="preserve"> </w:t>
            </w:r>
            <w:proofErr w:type="spellStart"/>
            <w:r w:rsidRPr="00E035A7">
              <w:rPr>
                <w:rFonts w:ascii="Garamond" w:hAnsi="Garamond"/>
                <w:sz w:val="28"/>
                <w:szCs w:val="28"/>
              </w:rPr>
              <w:t>yn</w:t>
            </w:r>
            <w:proofErr w:type="spellEnd"/>
            <w:r w:rsidRPr="00E035A7">
              <w:rPr>
                <w:rFonts w:ascii="Garamond" w:hAnsi="Garamond"/>
                <w:sz w:val="28"/>
                <w:szCs w:val="28"/>
              </w:rPr>
              <w:t xml:space="preserve"> </w:t>
            </w:r>
            <w:proofErr w:type="spellStart"/>
            <w:r w:rsidRPr="00E035A7">
              <w:rPr>
                <w:rFonts w:ascii="Garamond" w:hAnsi="Garamond"/>
                <w:sz w:val="28"/>
                <w:szCs w:val="28"/>
              </w:rPr>
              <w:t>Eihl</w:t>
            </w:r>
            <w:proofErr w:type="spellEnd"/>
            <w:r w:rsidRPr="00E035A7">
              <w:rPr>
                <w:rFonts w:ascii="Garamond" w:hAnsi="Garamond"/>
                <w:sz w:val="28"/>
                <w:szCs w:val="28"/>
              </w:rPr>
              <w:t xml:space="preserve"> </w:t>
            </w:r>
            <w:proofErr w:type="spellStart"/>
            <w:r w:rsidRPr="00E035A7">
              <w:rPr>
                <w:rFonts w:ascii="Garamond" w:hAnsi="Garamond"/>
                <w:sz w:val="28"/>
                <w:szCs w:val="28"/>
              </w:rPr>
              <w:t>dy</w:t>
            </w:r>
            <w:proofErr w:type="spellEnd"/>
            <w:r w:rsidRPr="00E035A7">
              <w:rPr>
                <w:rFonts w:ascii="Garamond" w:hAnsi="Garamond"/>
                <w:sz w:val="28"/>
                <w:szCs w:val="28"/>
              </w:rPr>
              <w:t xml:space="preserve"> </w:t>
            </w:r>
            <w:proofErr w:type="spellStart"/>
            <w:r w:rsidRPr="00E035A7">
              <w:rPr>
                <w:rFonts w:ascii="Garamond" w:hAnsi="Garamond"/>
                <w:sz w:val="28"/>
                <w:szCs w:val="28"/>
              </w:rPr>
              <w:t>vod</w:t>
            </w:r>
            <w:proofErr w:type="spellEnd"/>
            <w:r w:rsidRPr="00E035A7">
              <w:rPr>
                <w:rFonts w:ascii="Garamond" w:hAnsi="Garamond"/>
                <w:sz w:val="28"/>
                <w:szCs w:val="28"/>
              </w:rPr>
              <w:t xml:space="preserve"> </w:t>
            </w:r>
            <w:proofErr w:type="spellStart"/>
            <w:r w:rsidRPr="00E035A7">
              <w:rPr>
                <w:rFonts w:ascii="Garamond" w:hAnsi="Garamond"/>
                <w:sz w:val="28"/>
                <w:szCs w:val="28"/>
              </w:rPr>
              <w:t>oo</w:t>
            </w:r>
            <w:proofErr w:type="spellEnd"/>
            <w:r w:rsidRPr="00E035A7">
              <w:rPr>
                <w:rFonts w:ascii="Garamond" w:hAnsi="Garamond"/>
                <w:sz w:val="28"/>
                <w:szCs w:val="28"/>
              </w:rPr>
              <w:t xml:space="preserve"> </w:t>
            </w:r>
            <w:proofErr w:type="spellStart"/>
            <w:r w:rsidRPr="00E035A7">
              <w:rPr>
                <w:rFonts w:ascii="Garamond" w:hAnsi="Garamond"/>
                <w:sz w:val="28"/>
                <w:szCs w:val="28"/>
              </w:rPr>
              <w:t>geashtagh</w:t>
            </w:r>
            <w:proofErr w:type="spellEnd"/>
            <w:r w:rsidRPr="00E035A7">
              <w:rPr>
                <w:rFonts w:ascii="Garamond" w:hAnsi="Garamond"/>
                <w:sz w:val="28"/>
                <w:szCs w:val="28"/>
              </w:rPr>
              <w:t xml:space="preserve"> </w:t>
            </w:r>
            <w:proofErr w:type="spellStart"/>
            <w:r w:rsidRPr="00E035A7">
              <w:rPr>
                <w:rFonts w:ascii="Garamond" w:hAnsi="Garamond"/>
                <w:sz w:val="28"/>
                <w:szCs w:val="28"/>
              </w:rPr>
              <w:t>rish</w:t>
            </w:r>
            <w:proofErr w:type="spellEnd"/>
            <w:r w:rsidRPr="00E035A7">
              <w:rPr>
                <w:rFonts w:ascii="Garamond" w:hAnsi="Garamond"/>
                <w:sz w:val="28"/>
                <w:szCs w:val="28"/>
              </w:rPr>
              <w:t xml:space="preserve"> </w:t>
            </w:r>
            <w:proofErr w:type="spellStart"/>
            <w:r w:rsidRPr="00E035A7">
              <w:rPr>
                <w:rFonts w:ascii="Garamond" w:hAnsi="Garamond"/>
                <w:sz w:val="28"/>
                <w:szCs w:val="28"/>
              </w:rPr>
              <w:t>coraa’n</w:t>
            </w:r>
            <w:proofErr w:type="spellEnd"/>
            <w:r w:rsidRPr="00E035A7">
              <w:rPr>
                <w:rFonts w:ascii="Garamond" w:hAnsi="Garamond"/>
                <w:sz w:val="28"/>
                <w:szCs w:val="28"/>
              </w:rPr>
              <w:t xml:space="preserve"> </w:t>
            </w:r>
            <w:proofErr w:type="spellStart"/>
            <w:r w:rsidRPr="00E035A7">
              <w:rPr>
                <w:rFonts w:ascii="Garamond" w:hAnsi="Garamond"/>
                <w:sz w:val="28"/>
                <w:szCs w:val="28"/>
              </w:rPr>
              <w:t>Spyrryd</w:t>
            </w:r>
            <w:proofErr w:type="spellEnd"/>
            <w:r w:rsidRPr="00E035A7">
              <w:rPr>
                <w:rFonts w:ascii="Garamond" w:hAnsi="Garamond"/>
                <w:sz w:val="28"/>
                <w:szCs w:val="28"/>
              </w:rPr>
              <w:t xml:space="preserve">. </w:t>
            </w:r>
          </w:p>
        </w:tc>
        <w:tc>
          <w:tcPr>
            <w:tcW w:w="3993" w:type="dxa"/>
          </w:tcPr>
          <w:p w14:paraId="1704A97D" w14:textId="77777777" w:rsidR="00A95CC2" w:rsidRPr="004A277C" w:rsidRDefault="00A95CC2"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 xml:space="preserve">By drawing off the Mind from the Pleasure of Sense, that you may hearken to the Voice of the Spirit. </w:t>
            </w:r>
          </w:p>
        </w:tc>
        <w:tc>
          <w:tcPr>
            <w:tcW w:w="0" w:type="auto"/>
          </w:tcPr>
          <w:p w14:paraId="28E6CE31" w14:textId="77777777" w:rsidR="00A95CC2" w:rsidRPr="004A277C" w:rsidRDefault="00A95CC2" w:rsidP="00DB60C3">
            <w:pPr>
              <w:pStyle w:val="ListParagraph"/>
              <w:ind w:left="0"/>
              <w:rPr>
                <w:rFonts w:ascii="Garamond" w:hAnsi="Garamond" w:cs="Times New Roman"/>
                <w:i/>
                <w:sz w:val="20"/>
                <w:szCs w:val="20"/>
              </w:rPr>
            </w:pPr>
          </w:p>
        </w:tc>
      </w:tr>
      <w:tr w:rsidR="00A95CC2" w:rsidRPr="004A277C" w14:paraId="6796F544" w14:textId="77777777" w:rsidTr="00D544E6">
        <w:tc>
          <w:tcPr>
            <w:tcW w:w="4111" w:type="dxa"/>
          </w:tcPr>
          <w:p w14:paraId="25F5116A" w14:textId="77777777" w:rsidR="00A95CC2" w:rsidRPr="00E035A7" w:rsidRDefault="00A95CC2" w:rsidP="00DB60C3">
            <w:pPr>
              <w:pStyle w:val="CM6"/>
              <w:widowControl/>
              <w:spacing w:line="240" w:lineRule="auto"/>
              <w:ind w:firstLine="227"/>
              <w:jc w:val="both"/>
              <w:rPr>
                <w:rFonts w:ascii="Garamond" w:hAnsi="Garamond"/>
                <w:sz w:val="28"/>
                <w:szCs w:val="28"/>
              </w:rPr>
            </w:pPr>
            <w:proofErr w:type="spellStart"/>
            <w:r w:rsidRPr="00E035A7">
              <w:rPr>
                <w:rFonts w:ascii="Garamond" w:hAnsi="Garamond"/>
                <w:sz w:val="28"/>
                <w:szCs w:val="28"/>
              </w:rPr>
              <w:t>Liorish</w:t>
            </w:r>
            <w:proofErr w:type="spellEnd"/>
            <w:r w:rsidRPr="00E035A7">
              <w:rPr>
                <w:rFonts w:ascii="Garamond" w:hAnsi="Garamond"/>
                <w:sz w:val="28"/>
                <w:szCs w:val="28"/>
              </w:rPr>
              <w:t xml:space="preserve"> </w:t>
            </w:r>
            <w:proofErr w:type="spellStart"/>
            <w:r w:rsidRPr="00E035A7">
              <w:rPr>
                <w:rFonts w:ascii="Garamond" w:hAnsi="Garamond"/>
                <w:sz w:val="28"/>
                <w:szCs w:val="28"/>
              </w:rPr>
              <w:t>dy</w:t>
            </w:r>
            <w:proofErr w:type="spellEnd"/>
            <w:r w:rsidRPr="00E035A7">
              <w:rPr>
                <w:rFonts w:ascii="Garamond" w:hAnsi="Garamond"/>
                <w:sz w:val="28"/>
                <w:szCs w:val="28"/>
              </w:rPr>
              <w:t xml:space="preserve"> </w:t>
            </w:r>
            <w:proofErr w:type="spellStart"/>
            <w:r w:rsidRPr="00E035A7">
              <w:rPr>
                <w:rFonts w:ascii="Garamond" w:hAnsi="Garamond"/>
                <w:sz w:val="28"/>
                <w:szCs w:val="28"/>
              </w:rPr>
              <w:t>creeney</w:t>
            </w:r>
            <w:proofErr w:type="spellEnd"/>
            <w:r w:rsidRPr="00E035A7">
              <w:rPr>
                <w:rFonts w:ascii="Garamond" w:hAnsi="Garamond"/>
                <w:sz w:val="28"/>
                <w:szCs w:val="28"/>
              </w:rPr>
              <w:t xml:space="preserve"> </w:t>
            </w:r>
            <w:proofErr w:type="spellStart"/>
            <w:r>
              <w:rPr>
                <w:rFonts w:ascii="Garamond" w:hAnsi="Garamond"/>
                <w:sz w:val="28"/>
                <w:szCs w:val="28"/>
              </w:rPr>
              <w:t>yerree-yn</w:t>
            </w:r>
            <w:proofErr w:type="spellEnd"/>
            <w:r>
              <w:rPr>
                <w:rStyle w:val="FootnoteReference"/>
                <w:rFonts w:ascii="Garamond" w:hAnsi="Garamond"/>
                <w:sz w:val="28"/>
                <w:szCs w:val="28"/>
              </w:rPr>
              <w:footnoteReference w:id="19"/>
            </w:r>
            <w:r>
              <w:rPr>
                <w:rFonts w:ascii="Garamond" w:hAnsi="Garamond"/>
                <w:sz w:val="28"/>
                <w:szCs w:val="28"/>
              </w:rPr>
              <w:t xml:space="preserve"> </w:t>
            </w:r>
            <w:proofErr w:type="spellStart"/>
            <w:r w:rsidRPr="00E035A7">
              <w:rPr>
                <w:rFonts w:ascii="Garamond" w:hAnsi="Garamond"/>
                <w:sz w:val="28"/>
                <w:szCs w:val="28"/>
              </w:rPr>
              <w:t>niau-pheccoil</w:t>
            </w:r>
            <w:proofErr w:type="spellEnd"/>
            <w:r w:rsidRPr="00E035A7">
              <w:rPr>
                <w:rFonts w:ascii="Garamond" w:hAnsi="Garamond"/>
                <w:sz w:val="28"/>
                <w:szCs w:val="28"/>
              </w:rPr>
              <w:t xml:space="preserve"> y </w:t>
            </w:r>
            <w:proofErr w:type="spellStart"/>
            <w:r w:rsidRPr="00E035A7">
              <w:rPr>
                <w:rFonts w:ascii="Garamond" w:hAnsi="Garamond"/>
                <w:sz w:val="28"/>
                <w:szCs w:val="28"/>
              </w:rPr>
              <w:t>obbal</w:t>
            </w:r>
            <w:proofErr w:type="spellEnd"/>
            <w:r w:rsidRPr="00E035A7">
              <w:rPr>
                <w:rFonts w:ascii="Garamond" w:hAnsi="Garamond"/>
                <w:sz w:val="28"/>
                <w:szCs w:val="28"/>
              </w:rPr>
              <w:t xml:space="preserve">, </w:t>
            </w:r>
            <w:proofErr w:type="spellStart"/>
            <w:r w:rsidRPr="00E035A7">
              <w:rPr>
                <w:rFonts w:ascii="Garamond" w:hAnsi="Garamond"/>
                <w:sz w:val="28"/>
                <w:szCs w:val="28"/>
              </w:rPr>
              <w:t>dy</w:t>
            </w:r>
            <w:proofErr w:type="spellEnd"/>
            <w:r w:rsidRPr="00E035A7">
              <w:rPr>
                <w:rFonts w:ascii="Garamond" w:hAnsi="Garamond"/>
                <w:sz w:val="28"/>
                <w:szCs w:val="28"/>
              </w:rPr>
              <w:t xml:space="preserve"> </w:t>
            </w:r>
            <w:proofErr w:type="spellStart"/>
            <w:r w:rsidRPr="00E035A7">
              <w:rPr>
                <w:rFonts w:ascii="Garamond" w:hAnsi="Garamond"/>
                <w:sz w:val="28"/>
                <w:szCs w:val="28"/>
              </w:rPr>
              <w:t>vod</w:t>
            </w:r>
            <w:proofErr w:type="spellEnd"/>
            <w:r w:rsidRPr="00E035A7">
              <w:rPr>
                <w:rFonts w:ascii="Garamond" w:hAnsi="Garamond"/>
                <w:sz w:val="28"/>
                <w:szCs w:val="28"/>
              </w:rPr>
              <w:t xml:space="preserve"> [30] </w:t>
            </w:r>
            <w:proofErr w:type="spellStart"/>
            <w:r w:rsidRPr="00E035A7">
              <w:rPr>
                <w:rFonts w:ascii="Garamond" w:hAnsi="Garamond"/>
                <w:sz w:val="28"/>
                <w:szCs w:val="28"/>
              </w:rPr>
              <w:t>oo</w:t>
            </w:r>
            <w:proofErr w:type="spellEnd"/>
            <w:r w:rsidRPr="00E035A7">
              <w:rPr>
                <w:rFonts w:ascii="Garamond" w:hAnsi="Garamond"/>
                <w:sz w:val="28"/>
                <w:szCs w:val="28"/>
              </w:rPr>
              <w:t xml:space="preserve"> </w:t>
            </w:r>
            <w:proofErr w:type="spellStart"/>
            <w:r w:rsidRPr="00E035A7">
              <w:rPr>
                <w:rFonts w:ascii="Garamond" w:hAnsi="Garamond"/>
                <w:sz w:val="28"/>
                <w:szCs w:val="28"/>
              </w:rPr>
              <w:t>ny</w:t>
            </w:r>
            <w:proofErr w:type="spellEnd"/>
            <w:r w:rsidRPr="00E035A7">
              <w:rPr>
                <w:rFonts w:ascii="Garamond" w:hAnsi="Garamond"/>
                <w:sz w:val="28"/>
                <w:szCs w:val="28"/>
              </w:rPr>
              <w:t xml:space="preserve"> </w:t>
            </w:r>
            <w:r>
              <w:rPr>
                <w:rFonts w:ascii="Garamond" w:hAnsi="Garamond"/>
                <w:sz w:val="28"/>
                <w:szCs w:val="28"/>
              </w:rPr>
              <w:t xml:space="preserve">share </w:t>
            </w:r>
            <w:proofErr w:type="spellStart"/>
            <w:r>
              <w:rPr>
                <w:rFonts w:ascii="Garamond" w:hAnsi="Garamond"/>
                <w:sz w:val="28"/>
                <w:szCs w:val="28"/>
              </w:rPr>
              <w:t>obbal</w:t>
            </w:r>
            <w:proofErr w:type="spellEnd"/>
            <w:r>
              <w:rPr>
                <w:rFonts w:ascii="Garamond" w:hAnsi="Garamond"/>
                <w:sz w:val="28"/>
                <w:szCs w:val="28"/>
              </w:rPr>
              <w:t xml:space="preserve"> ad, </w:t>
            </w:r>
            <w:proofErr w:type="spellStart"/>
            <w:r>
              <w:rPr>
                <w:rFonts w:ascii="Garamond" w:hAnsi="Garamond"/>
                <w:sz w:val="28"/>
                <w:szCs w:val="28"/>
              </w:rPr>
              <w:t>tra</w:t>
            </w:r>
            <w:proofErr w:type="spellEnd"/>
            <w:r>
              <w:rPr>
                <w:rFonts w:ascii="Garamond" w:hAnsi="Garamond"/>
                <w:sz w:val="28"/>
                <w:szCs w:val="28"/>
              </w:rPr>
              <w:t xml:space="preserve"> </w:t>
            </w:r>
            <w:proofErr w:type="spellStart"/>
            <w:r>
              <w:rPr>
                <w:rFonts w:ascii="Garamond" w:hAnsi="Garamond"/>
                <w:sz w:val="28"/>
                <w:szCs w:val="28"/>
              </w:rPr>
              <w:t>t</w:t>
            </w:r>
            <w:r w:rsidRPr="00E035A7">
              <w:rPr>
                <w:rFonts w:ascii="Garamond" w:hAnsi="Garamond"/>
                <w:sz w:val="28"/>
                <w:szCs w:val="28"/>
              </w:rPr>
              <w:t>a</w:t>
            </w:r>
            <w:r>
              <w:rPr>
                <w:rFonts w:ascii="Garamond" w:hAnsi="Garamond"/>
                <w:sz w:val="28"/>
                <w:szCs w:val="28"/>
              </w:rPr>
              <w:t>’</w:t>
            </w:r>
            <w:r w:rsidRPr="00E035A7">
              <w:rPr>
                <w:rFonts w:ascii="Garamond" w:hAnsi="Garamond"/>
                <w:sz w:val="28"/>
                <w:szCs w:val="28"/>
              </w:rPr>
              <w:t>d</w:t>
            </w:r>
            <w:proofErr w:type="spellEnd"/>
            <w:r w:rsidRPr="00E035A7">
              <w:rPr>
                <w:rFonts w:ascii="Garamond" w:hAnsi="Garamond"/>
                <w:sz w:val="28"/>
                <w:szCs w:val="28"/>
              </w:rPr>
              <w:t xml:space="preserve"> er </w:t>
            </w:r>
            <w:proofErr w:type="spellStart"/>
            <w:r w:rsidRPr="00E035A7">
              <w:rPr>
                <w:rFonts w:ascii="Garamond" w:hAnsi="Garamond"/>
                <w:sz w:val="28"/>
                <w:szCs w:val="28"/>
              </w:rPr>
              <w:t>aght</w:t>
            </w:r>
            <w:proofErr w:type="spellEnd"/>
            <w:r w:rsidRPr="00E035A7">
              <w:rPr>
                <w:rFonts w:ascii="Garamond" w:hAnsi="Garamond"/>
                <w:sz w:val="28"/>
                <w:szCs w:val="28"/>
              </w:rPr>
              <w:t xml:space="preserve"> </w:t>
            </w:r>
            <w:proofErr w:type="spellStart"/>
            <w:r w:rsidRPr="00E035A7">
              <w:rPr>
                <w:rFonts w:ascii="Garamond" w:hAnsi="Garamond"/>
                <w:sz w:val="28"/>
                <w:szCs w:val="28"/>
              </w:rPr>
              <w:t>elley</w:t>
            </w:r>
            <w:proofErr w:type="spellEnd"/>
            <w:r w:rsidRPr="00E035A7">
              <w:rPr>
                <w:rFonts w:ascii="Garamond" w:hAnsi="Garamond"/>
                <w:sz w:val="28"/>
                <w:szCs w:val="28"/>
              </w:rPr>
              <w:t xml:space="preserve">. </w:t>
            </w:r>
          </w:p>
        </w:tc>
        <w:tc>
          <w:tcPr>
            <w:tcW w:w="3993" w:type="dxa"/>
          </w:tcPr>
          <w:p w14:paraId="45A9E7A0" w14:textId="77777777" w:rsidR="00A95CC2" w:rsidRPr="004A277C" w:rsidRDefault="00A95CC2"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By prudently denying, even your innocent Appetites, that you may be able to deny them, when they are not so.</w:t>
            </w:r>
          </w:p>
        </w:tc>
        <w:tc>
          <w:tcPr>
            <w:tcW w:w="0" w:type="auto"/>
          </w:tcPr>
          <w:p w14:paraId="2227AFFB" w14:textId="77777777" w:rsidR="00A95CC2" w:rsidRPr="004A277C" w:rsidRDefault="00A95CC2" w:rsidP="00DB60C3">
            <w:pPr>
              <w:pStyle w:val="ListParagraph"/>
              <w:ind w:left="0"/>
              <w:rPr>
                <w:rFonts w:ascii="Garamond" w:hAnsi="Garamond" w:cs="Times New Roman"/>
                <w:i/>
                <w:sz w:val="20"/>
                <w:szCs w:val="20"/>
              </w:rPr>
            </w:pPr>
          </w:p>
        </w:tc>
      </w:tr>
      <w:tr w:rsidR="00A95CC2" w:rsidRPr="004A277C" w14:paraId="1F62DE76" w14:textId="77777777" w:rsidTr="00D544E6">
        <w:tc>
          <w:tcPr>
            <w:tcW w:w="4111" w:type="dxa"/>
          </w:tcPr>
          <w:p w14:paraId="254C1DAD" w14:textId="77777777" w:rsidR="00A95CC2" w:rsidRPr="00E035A7" w:rsidRDefault="00A95CC2" w:rsidP="00DB60C3">
            <w:pPr>
              <w:pStyle w:val="CM6"/>
              <w:widowControl/>
              <w:spacing w:line="240" w:lineRule="auto"/>
              <w:ind w:firstLine="227"/>
              <w:jc w:val="both"/>
              <w:rPr>
                <w:rFonts w:ascii="Garamond" w:hAnsi="Garamond"/>
                <w:sz w:val="28"/>
                <w:szCs w:val="28"/>
              </w:rPr>
            </w:pPr>
            <w:proofErr w:type="spellStart"/>
            <w:r w:rsidRPr="00E035A7">
              <w:rPr>
                <w:rFonts w:ascii="Garamond" w:hAnsi="Garamond"/>
                <w:sz w:val="28"/>
                <w:szCs w:val="28"/>
              </w:rPr>
              <w:t>Liorish</w:t>
            </w:r>
            <w:proofErr w:type="spellEnd"/>
            <w:r w:rsidRPr="00E035A7">
              <w:rPr>
                <w:rFonts w:ascii="Garamond" w:hAnsi="Garamond"/>
                <w:sz w:val="28"/>
                <w:szCs w:val="28"/>
              </w:rPr>
              <w:t xml:space="preserve"> </w:t>
            </w:r>
            <w:proofErr w:type="spellStart"/>
            <w:r w:rsidRPr="00E035A7">
              <w:rPr>
                <w:rFonts w:ascii="Garamond" w:hAnsi="Garamond"/>
                <w:sz w:val="28"/>
                <w:szCs w:val="28"/>
              </w:rPr>
              <w:t>Sheeltys</w:t>
            </w:r>
            <w:proofErr w:type="spellEnd"/>
            <w:r w:rsidRPr="00E035A7">
              <w:rPr>
                <w:rFonts w:ascii="Garamond" w:hAnsi="Garamond"/>
                <w:sz w:val="28"/>
                <w:szCs w:val="28"/>
              </w:rPr>
              <w:t xml:space="preserve">, </w:t>
            </w:r>
            <w:proofErr w:type="spellStart"/>
            <w:r w:rsidRPr="00E035A7">
              <w:rPr>
                <w:rFonts w:ascii="Garamond" w:hAnsi="Garamond"/>
                <w:sz w:val="28"/>
                <w:szCs w:val="28"/>
              </w:rPr>
              <w:t>Trostey</w:t>
            </w:r>
            <w:proofErr w:type="spellEnd"/>
            <w:r w:rsidRPr="00E035A7">
              <w:rPr>
                <w:rFonts w:ascii="Garamond" w:hAnsi="Garamond"/>
                <w:sz w:val="28"/>
                <w:szCs w:val="28"/>
              </w:rPr>
              <w:t xml:space="preserve"> as </w:t>
            </w:r>
            <w:proofErr w:type="spellStart"/>
            <w:r w:rsidRPr="00E035A7">
              <w:rPr>
                <w:rFonts w:ascii="Garamond" w:hAnsi="Garamond"/>
                <w:sz w:val="28"/>
                <w:szCs w:val="28"/>
              </w:rPr>
              <w:t>doulys</w:t>
            </w:r>
            <w:proofErr w:type="spellEnd"/>
            <w:r w:rsidRPr="00E035A7">
              <w:rPr>
                <w:rFonts w:ascii="Garamond" w:hAnsi="Garamond"/>
                <w:sz w:val="28"/>
                <w:szCs w:val="28"/>
              </w:rPr>
              <w:t xml:space="preserve"> </w:t>
            </w:r>
            <w:proofErr w:type="spellStart"/>
            <w:r w:rsidRPr="00E035A7">
              <w:rPr>
                <w:rFonts w:ascii="Garamond" w:hAnsi="Garamond"/>
                <w:sz w:val="28"/>
                <w:szCs w:val="28"/>
              </w:rPr>
              <w:t>creeney</w:t>
            </w:r>
            <w:proofErr w:type="spellEnd"/>
            <w:r w:rsidRPr="00E035A7">
              <w:rPr>
                <w:rFonts w:ascii="Garamond" w:hAnsi="Garamond"/>
                <w:sz w:val="28"/>
                <w:szCs w:val="28"/>
              </w:rPr>
              <w:t xml:space="preserve">, </w:t>
            </w:r>
            <w:proofErr w:type="spellStart"/>
            <w:r w:rsidRPr="00E035A7">
              <w:rPr>
                <w:rFonts w:ascii="Garamond" w:hAnsi="Garamond"/>
                <w:sz w:val="28"/>
                <w:szCs w:val="28"/>
              </w:rPr>
              <w:t>smaghtagh</w:t>
            </w:r>
            <w:proofErr w:type="spellEnd"/>
            <w:r w:rsidRPr="00E035A7">
              <w:rPr>
                <w:rFonts w:ascii="Garamond" w:hAnsi="Garamond"/>
                <w:sz w:val="28"/>
                <w:szCs w:val="28"/>
              </w:rPr>
              <w:t xml:space="preserve"> </w:t>
            </w:r>
            <w:proofErr w:type="spellStart"/>
            <w:r w:rsidRPr="00E035A7">
              <w:rPr>
                <w:rFonts w:ascii="Garamond" w:hAnsi="Garamond"/>
                <w:sz w:val="28"/>
                <w:szCs w:val="28"/>
              </w:rPr>
              <w:t>yn</w:t>
            </w:r>
            <w:proofErr w:type="spellEnd"/>
            <w:r w:rsidRPr="00E035A7">
              <w:rPr>
                <w:rFonts w:ascii="Garamond" w:hAnsi="Garamond"/>
                <w:sz w:val="28"/>
                <w:szCs w:val="28"/>
              </w:rPr>
              <w:t xml:space="preserve"> </w:t>
            </w:r>
            <w:proofErr w:type="spellStart"/>
            <w:r w:rsidRPr="00E035A7">
              <w:rPr>
                <w:rFonts w:ascii="Garamond" w:hAnsi="Garamond"/>
                <w:sz w:val="28"/>
                <w:szCs w:val="28"/>
              </w:rPr>
              <w:t>Eihl</w:t>
            </w:r>
            <w:proofErr w:type="spellEnd"/>
            <w:r w:rsidRPr="00E035A7">
              <w:rPr>
                <w:rFonts w:ascii="Garamond" w:hAnsi="Garamond"/>
                <w:sz w:val="28"/>
                <w:szCs w:val="28"/>
              </w:rPr>
              <w:t xml:space="preserve">, as cur er y </w:t>
            </w:r>
            <w:proofErr w:type="spellStart"/>
            <w:r w:rsidRPr="00A95CC2">
              <w:rPr>
                <w:rFonts w:ascii="Garamond" w:hAnsi="Garamond"/>
                <w:sz w:val="28"/>
                <w:szCs w:val="28"/>
              </w:rPr>
              <w:t>s</w:t>
            </w:r>
            <w:r w:rsidRPr="00E035A7">
              <w:rPr>
                <w:rFonts w:ascii="Garamond" w:hAnsi="Garamond"/>
                <w:sz w:val="28"/>
                <w:szCs w:val="28"/>
              </w:rPr>
              <w:t>eihl</w:t>
            </w:r>
            <w:proofErr w:type="spellEnd"/>
            <w:r w:rsidRPr="00E035A7">
              <w:rPr>
                <w:rFonts w:ascii="Garamond" w:hAnsi="Garamond"/>
                <w:sz w:val="28"/>
                <w:szCs w:val="28"/>
              </w:rPr>
              <w:t xml:space="preserve"> ta </w:t>
            </w:r>
            <w:proofErr w:type="spellStart"/>
            <w:r w:rsidRPr="00E035A7">
              <w:rPr>
                <w:rFonts w:ascii="Garamond" w:hAnsi="Garamond"/>
                <w:sz w:val="28"/>
                <w:szCs w:val="28"/>
              </w:rPr>
              <w:t>ry</w:t>
            </w:r>
            <w:proofErr w:type="spellEnd"/>
            <w:r w:rsidRPr="00E035A7">
              <w:rPr>
                <w:rFonts w:ascii="Garamond" w:hAnsi="Garamond"/>
                <w:sz w:val="28"/>
                <w:szCs w:val="28"/>
              </w:rPr>
              <w:t xml:space="preserve"> </w:t>
            </w:r>
            <w:proofErr w:type="spellStart"/>
            <w:r w:rsidRPr="00E035A7">
              <w:rPr>
                <w:rFonts w:ascii="Garamond" w:hAnsi="Garamond"/>
                <w:sz w:val="28"/>
                <w:szCs w:val="28"/>
              </w:rPr>
              <w:t>heet</w:t>
            </w:r>
            <w:proofErr w:type="spellEnd"/>
            <w:r w:rsidRPr="00E035A7">
              <w:rPr>
                <w:rFonts w:ascii="Garamond" w:hAnsi="Garamond"/>
                <w:sz w:val="28"/>
                <w:szCs w:val="28"/>
              </w:rPr>
              <w:t xml:space="preserve"> </w:t>
            </w:r>
            <w:proofErr w:type="spellStart"/>
            <w:r w:rsidRPr="00E035A7">
              <w:rPr>
                <w:rFonts w:ascii="Garamond" w:hAnsi="Garamond"/>
                <w:sz w:val="28"/>
                <w:szCs w:val="28"/>
              </w:rPr>
              <w:t>ve</w:t>
            </w:r>
            <w:proofErr w:type="spellEnd"/>
            <w:r w:rsidRPr="00E035A7">
              <w:rPr>
                <w:rFonts w:ascii="Garamond" w:hAnsi="Garamond"/>
                <w:sz w:val="28"/>
                <w:szCs w:val="28"/>
              </w:rPr>
              <w:t xml:space="preserve"> </w:t>
            </w:r>
            <w:proofErr w:type="spellStart"/>
            <w:r w:rsidRPr="00E035A7">
              <w:rPr>
                <w:rFonts w:ascii="Garamond" w:hAnsi="Garamond"/>
                <w:sz w:val="28"/>
                <w:szCs w:val="28"/>
              </w:rPr>
              <w:t>ny</w:t>
            </w:r>
            <w:proofErr w:type="spellEnd"/>
            <w:r w:rsidRPr="00E035A7">
              <w:rPr>
                <w:rFonts w:ascii="Garamond" w:hAnsi="Garamond"/>
                <w:sz w:val="28"/>
                <w:szCs w:val="28"/>
              </w:rPr>
              <w:t xml:space="preserve"> </w:t>
            </w:r>
            <w:proofErr w:type="spellStart"/>
            <w:r w:rsidRPr="00E035A7">
              <w:rPr>
                <w:rFonts w:ascii="Garamond" w:hAnsi="Garamond"/>
                <w:sz w:val="28"/>
                <w:szCs w:val="28"/>
              </w:rPr>
              <w:t>smoo</w:t>
            </w:r>
            <w:proofErr w:type="spellEnd"/>
            <w:r w:rsidRPr="00E035A7">
              <w:rPr>
                <w:rFonts w:ascii="Garamond" w:hAnsi="Garamond"/>
                <w:sz w:val="28"/>
                <w:szCs w:val="28"/>
              </w:rPr>
              <w:t xml:space="preserve"> </w:t>
            </w:r>
            <w:proofErr w:type="spellStart"/>
            <w:r w:rsidRPr="00E035A7">
              <w:rPr>
                <w:rFonts w:ascii="Garamond" w:hAnsi="Garamond"/>
                <w:sz w:val="28"/>
                <w:szCs w:val="28"/>
              </w:rPr>
              <w:t>ayns</w:t>
            </w:r>
            <w:proofErr w:type="spellEnd"/>
            <w:r w:rsidRPr="00E035A7">
              <w:rPr>
                <w:rFonts w:ascii="Garamond" w:hAnsi="Garamond"/>
                <w:sz w:val="28"/>
                <w:szCs w:val="28"/>
              </w:rPr>
              <w:t xml:space="preserve"> </w:t>
            </w:r>
            <w:proofErr w:type="spellStart"/>
            <w:r w:rsidRPr="00E035A7">
              <w:rPr>
                <w:rFonts w:ascii="Garamond" w:hAnsi="Garamond"/>
                <w:sz w:val="28"/>
                <w:szCs w:val="28"/>
              </w:rPr>
              <w:t>dt’aigney</w:t>
            </w:r>
            <w:proofErr w:type="spellEnd"/>
            <w:r w:rsidRPr="00E035A7">
              <w:rPr>
                <w:rFonts w:ascii="Garamond" w:hAnsi="Garamond"/>
                <w:sz w:val="28"/>
                <w:szCs w:val="28"/>
              </w:rPr>
              <w:t xml:space="preserve"> </w:t>
            </w:r>
            <w:proofErr w:type="spellStart"/>
            <w:r w:rsidRPr="00E035A7">
              <w:rPr>
                <w:rFonts w:ascii="Garamond" w:hAnsi="Garamond"/>
                <w:sz w:val="28"/>
                <w:szCs w:val="28"/>
              </w:rPr>
              <w:t>liorish</w:t>
            </w:r>
            <w:proofErr w:type="spellEnd"/>
            <w:r w:rsidRPr="00E035A7">
              <w:rPr>
                <w:rFonts w:ascii="Garamond" w:hAnsi="Garamond"/>
                <w:sz w:val="28"/>
                <w:szCs w:val="28"/>
              </w:rPr>
              <w:t xml:space="preserve"> </w:t>
            </w:r>
            <w:proofErr w:type="spellStart"/>
            <w:r w:rsidRPr="00E035A7">
              <w:rPr>
                <w:rFonts w:ascii="Garamond" w:hAnsi="Garamond"/>
                <w:sz w:val="28"/>
                <w:szCs w:val="28"/>
              </w:rPr>
              <w:t>cre</w:t>
            </w:r>
            <w:r>
              <w:rPr>
                <w:rFonts w:ascii="Garamond" w:hAnsi="Garamond"/>
                <w:sz w:val="28"/>
                <w:szCs w:val="28"/>
              </w:rPr>
              <w:t>ag</w:t>
            </w:r>
            <w:r w:rsidRPr="00E035A7">
              <w:rPr>
                <w:rFonts w:ascii="Garamond" w:hAnsi="Garamond"/>
                <w:sz w:val="28"/>
                <w:szCs w:val="28"/>
              </w:rPr>
              <w:t>hys</w:t>
            </w:r>
            <w:proofErr w:type="spellEnd"/>
            <w:r w:rsidRPr="00E035A7">
              <w:rPr>
                <w:rFonts w:ascii="Garamond" w:hAnsi="Garamond"/>
                <w:sz w:val="28"/>
                <w:szCs w:val="28"/>
              </w:rPr>
              <w:t xml:space="preserve"> y </w:t>
            </w:r>
            <w:proofErr w:type="spellStart"/>
            <w:r w:rsidRPr="00E035A7">
              <w:rPr>
                <w:rFonts w:ascii="Garamond" w:hAnsi="Garamond"/>
                <w:sz w:val="28"/>
                <w:szCs w:val="28"/>
              </w:rPr>
              <w:t>Teihl</w:t>
            </w:r>
            <w:proofErr w:type="spellEnd"/>
            <w:r w:rsidRPr="00E035A7">
              <w:rPr>
                <w:rFonts w:ascii="Garamond" w:hAnsi="Garamond"/>
                <w:sz w:val="28"/>
                <w:szCs w:val="28"/>
              </w:rPr>
              <w:t xml:space="preserve"> </w:t>
            </w:r>
            <w:proofErr w:type="spellStart"/>
            <w:r w:rsidRPr="00E035A7">
              <w:rPr>
                <w:rFonts w:ascii="Garamond" w:hAnsi="Garamond"/>
                <w:sz w:val="28"/>
                <w:szCs w:val="28"/>
              </w:rPr>
              <w:t>shoh</w:t>
            </w:r>
            <w:proofErr w:type="spellEnd"/>
            <w:r w:rsidRPr="00E035A7">
              <w:rPr>
                <w:rFonts w:ascii="Garamond" w:hAnsi="Garamond"/>
                <w:sz w:val="28"/>
                <w:szCs w:val="28"/>
              </w:rPr>
              <w:t xml:space="preserve">. </w:t>
            </w:r>
          </w:p>
        </w:tc>
        <w:tc>
          <w:tcPr>
            <w:tcW w:w="3993" w:type="dxa"/>
          </w:tcPr>
          <w:p w14:paraId="741B45DE" w14:textId="77777777" w:rsidR="00A95CC2" w:rsidRPr="004A277C" w:rsidRDefault="00A95CC2"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 xml:space="preserve">By Temperance, Fasting, and discreet Severities, chastising the Flesh, and making the next Life more </w:t>
            </w:r>
            <w:proofErr w:type="spellStart"/>
            <w:r w:rsidRPr="004A277C">
              <w:rPr>
                <w:rFonts w:ascii="Garamond" w:hAnsi="Garamond" w:cs="Times New Roman"/>
                <w:i/>
                <w:sz w:val="28"/>
              </w:rPr>
              <w:t>desireable</w:t>
            </w:r>
            <w:proofErr w:type="spellEnd"/>
            <w:r w:rsidRPr="004A277C">
              <w:rPr>
                <w:rFonts w:ascii="Garamond" w:hAnsi="Garamond" w:cs="Times New Roman"/>
                <w:i/>
                <w:sz w:val="28"/>
              </w:rPr>
              <w:t>, by the Hardships of this.</w:t>
            </w:r>
          </w:p>
        </w:tc>
        <w:tc>
          <w:tcPr>
            <w:tcW w:w="0" w:type="auto"/>
          </w:tcPr>
          <w:p w14:paraId="5554558D" w14:textId="77777777" w:rsidR="00A95CC2" w:rsidRPr="004A277C" w:rsidRDefault="00A95CC2" w:rsidP="00DB60C3">
            <w:pPr>
              <w:pStyle w:val="ListParagraph"/>
              <w:ind w:left="0"/>
              <w:rPr>
                <w:rFonts w:ascii="Garamond" w:hAnsi="Garamond" w:cs="Times New Roman"/>
                <w:i/>
                <w:sz w:val="20"/>
                <w:szCs w:val="20"/>
              </w:rPr>
            </w:pPr>
          </w:p>
        </w:tc>
      </w:tr>
      <w:tr w:rsidR="00A95CC2" w:rsidRPr="004A277C" w14:paraId="64AF5391" w14:textId="77777777" w:rsidTr="00D544E6">
        <w:tc>
          <w:tcPr>
            <w:tcW w:w="4111" w:type="dxa"/>
          </w:tcPr>
          <w:p w14:paraId="2EFD1F59" w14:textId="77777777" w:rsidR="00A95CC2" w:rsidRPr="00E035A7" w:rsidRDefault="00A95CC2" w:rsidP="00DB60C3">
            <w:pPr>
              <w:pStyle w:val="CM6"/>
              <w:widowControl/>
              <w:spacing w:line="240" w:lineRule="auto"/>
              <w:ind w:firstLine="227"/>
              <w:jc w:val="both"/>
              <w:rPr>
                <w:rFonts w:ascii="Garamond" w:hAnsi="Garamond"/>
                <w:sz w:val="28"/>
                <w:szCs w:val="28"/>
              </w:rPr>
            </w:pPr>
            <w:proofErr w:type="spellStart"/>
            <w:r w:rsidRPr="00E035A7">
              <w:rPr>
                <w:rFonts w:ascii="Garamond" w:hAnsi="Garamond"/>
                <w:sz w:val="28"/>
                <w:szCs w:val="28"/>
              </w:rPr>
              <w:t>Cooinaghtyn</w:t>
            </w:r>
            <w:proofErr w:type="spellEnd"/>
            <w:r w:rsidRPr="00E035A7">
              <w:rPr>
                <w:rFonts w:ascii="Garamond" w:hAnsi="Garamond"/>
                <w:sz w:val="28"/>
                <w:szCs w:val="28"/>
              </w:rPr>
              <w:t xml:space="preserve"> </w:t>
            </w:r>
            <w:proofErr w:type="spellStart"/>
            <w:r w:rsidRPr="00E035A7">
              <w:rPr>
                <w:rFonts w:ascii="Garamond" w:hAnsi="Garamond"/>
                <w:i/>
                <w:sz w:val="28"/>
                <w:szCs w:val="28"/>
              </w:rPr>
              <w:t>dy</w:t>
            </w:r>
            <w:proofErr w:type="spellEnd"/>
            <w:r w:rsidRPr="00E035A7">
              <w:rPr>
                <w:rFonts w:ascii="Garamond" w:hAnsi="Garamond"/>
                <w:i/>
                <w:sz w:val="28"/>
                <w:szCs w:val="28"/>
              </w:rPr>
              <w:t xml:space="preserve"> </w:t>
            </w:r>
            <w:proofErr w:type="spellStart"/>
            <w:r w:rsidRPr="00E035A7">
              <w:rPr>
                <w:rFonts w:ascii="Garamond" w:hAnsi="Garamond"/>
                <w:i/>
                <w:sz w:val="28"/>
                <w:szCs w:val="28"/>
              </w:rPr>
              <w:t>vel</w:t>
            </w:r>
            <w:proofErr w:type="spellEnd"/>
            <w:r w:rsidRPr="00E035A7">
              <w:rPr>
                <w:rFonts w:ascii="Garamond" w:hAnsi="Garamond"/>
                <w:i/>
                <w:sz w:val="28"/>
                <w:szCs w:val="28"/>
              </w:rPr>
              <w:t xml:space="preserve"> </w:t>
            </w:r>
            <w:proofErr w:type="spellStart"/>
            <w:r w:rsidRPr="00E035A7">
              <w:rPr>
                <w:rFonts w:ascii="Garamond" w:hAnsi="Garamond"/>
                <w:i/>
                <w:sz w:val="28"/>
                <w:szCs w:val="28"/>
              </w:rPr>
              <w:t>eshyn</w:t>
            </w:r>
            <w:proofErr w:type="spellEnd"/>
            <w:r w:rsidRPr="00E035A7">
              <w:rPr>
                <w:rFonts w:ascii="Garamond" w:hAnsi="Garamond"/>
                <w:i/>
                <w:sz w:val="28"/>
                <w:szCs w:val="28"/>
              </w:rPr>
              <w:t xml:space="preserve"> </w:t>
            </w:r>
            <w:proofErr w:type="spellStart"/>
            <w:r w:rsidRPr="00E035A7">
              <w:rPr>
                <w:rFonts w:ascii="Garamond" w:hAnsi="Garamond"/>
                <w:i/>
                <w:sz w:val="28"/>
                <w:szCs w:val="28"/>
              </w:rPr>
              <w:t>nagh</w:t>
            </w:r>
            <w:proofErr w:type="spellEnd"/>
            <w:r w:rsidRPr="00E035A7">
              <w:rPr>
                <w:rFonts w:ascii="Garamond" w:hAnsi="Garamond"/>
                <w:i/>
                <w:sz w:val="28"/>
                <w:szCs w:val="28"/>
              </w:rPr>
              <w:t xml:space="preserve"> </w:t>
            </w:r>
            <w:proofErr w:type="spellStart"/>
            <w:r w:rsidRPr="00E035A7">
              <w:rPr>
                <w:rFonts w:ascii="Garamond" w:hAnsi="Garamond"/>
                <w:i/>
                <w:sz w:val="28"/>
                <w:szCs w:val="28"/>
              </w:rPr>
              <w:t>vod</w:t>
            </w:r>
            <w:proofErr w:type="spellEnd"/>
            <w:r w:rsidRPr="00E035A7">
              <w:rPr>
                <w:rFonts w:ascii="Garamond" w:hAnsi="Garamond"/>
                <w:i/>
                <w:sz w:val="28"/>
                <w:szCs w:val="28"/>
              </w:rPr>
              <w:t xml:space="preserve"> y </w:t>
            </w:r>
            <w:proofErr w:type="spellStart"/>
            <w:r w:rsidRPr="00E035A7">
              <w:rPr>
                <w:rFonts w:ascii="Garamond" w:hAnsi="Garamond"/>
                <w:i/>
                <w:sz w:val="28"/>
                <w:szCs w:val="28"/>
              </w:rPr>
              <w:t>Spyrryd</w:t>
            </w:r>
            <w:proofErr w:type="spellEnd"/>
            <w:r w:rsidRPr="00E035A7">
              <w:rPr>
                <w:rFonts w:ascii="Garamond" w:hAnsi="Garamond"/>
                <w:i/>
                <w:sz w:val="28"/>
                <w:szCs w:val="28"/>
              </w:rPr>
              <w:t xml:space="preserve"> </w:t>
            </w:r>
            <w:proofErr w:type="spellStart"/>
            <w:r w:rsidRPr="00E035A7">
              <w:rPr>
                <w:rFonts w:ascii="Garamond" w:hAnsi="Garamond"/>
                <w:i/>
                <w:sz w:val="28"/>
                <w:szCs w:val="28"/>
              </w:rPr>
              <w:t>hene</w:t>
            </w:r>
            <w:proofErr w:type="spellEnd"/>
            <w:r w:rsidRPr="00E035A7">
              <w:rPr>
                <w:rFonts w:ascii="Garamond" w:hAnsi="Garamond"/>
                <w:i/>
                <w:sz w:val="28"/>
                <w:szCs w:val="28"/>
              </w:rPr>
              <w:t xml:space="preserve"> y </w:t>
            </w:r>
            <w:proofErr w:type="spellStart"/>
            <w:r w:rsidRPr="00E035A7">
              <w:rPr>
                <w:rFonts w:ascii="Garamond" w:hAnsi="Garamond"/>
                <w:i/>
                <w:sz w:val="28"/>
                <w:szCs w:val="28"/>
              </w:rPr>
              <w:t>reil</w:t>
            </w:r>
            <w:proofErr w:type="spellEnd"/>
            <w:r w:rsidRPr="00E035A7">
              <w:rPr>
                <w:rFonts w:ascii="Garamond" w:hAnsi="Garamond"/>
                <w:i/>
                <w:sz w:val="28"/>
                <w:szCs w:val="28"/>
              </w:rPr>
              <w:t xml:space="preserve"> </w:t>
            </w:r>
            <w:proofErr w:type="spellStart"/>
            <w:r w:rsidRPr="00E035A7">
              <w:rPr>
                <w:rFonts w:ascii="Garamond" w:hAnsi="Garamond"/>
                <w:i/>
                <w:sz w:val="28"/>
                <w:szCs w:val="28"/>
              </w:rPr>
              <w:t>myr</w:t>
            </w:r>
            <w:proofErr w:type="spellEnd"/>
            <w:r w:rsidRPr="00E035A7">
              <w:rPr>
                <w:rFonts w:ascii="Garamond" w:hAnsi="Garamond"/>
                <w:i/>
                <w:sz w:val="28"/>
                <w:szCs w:val="28"/>
              </w:rPr>
              <w:t xml:space="preserve"> </w:t>
            </w:r>
            <w:proofErr w:type="spellStart"/>
            <w:r w:rsidRPr="00E035A7">
              <w:rPr>
                <w:rFonts w:ascii="Garamond" w:hAnsi="Garamond"/>
                <w:i/>
                <w:sz w:val="28"/>
                <w:szCs w:val="28"/>
              </w:rPr>
              <w:t>Ard</w:t>
            </w:r>
            <w:proofErr w:type="spellEnd"/>
            <w:r w:rsidRPr="00E035A7">
              <w:rPr>
                <w:rFonts w:ascii="Garamond" w:hAnsi="Garamond"/>
                <w:i/>
                <w:sz w:val="28"/>
                <w:szCs w:val="28"/>
              </w:rPr>
              <w:t xml:space="preserve">-valley </w:t>
            </w:r>
            <w:proofErr w:type="spellStart"/>
            <w:r w:rsidRPr="00E035A7">
              <w:rPr>
                <w:rFonts w:ascii="Garamond" w:hAnsi="Garamond"/>
                <w:i/>
                <w:sz w:val="28"/>
                <w:szCs w:val="28"/>
              </w:rPr>
              <w:t>fegooish</w:t>
            </w:r>
            <w:proofErr w:type="spellEnd"/>
            <w:r w:rsidRPr="00E035A7">
              <w:rPr>
                <w:rFonts w:ascii="Garamond" w:hAnsi="Garamond"/>
                <w:i/>
                <w:sz w:val="28"/>
                <w:szCs w:val="28"/>
              </w:rPr>
              <w:t xml:space="preserve"> </w:t>
            </w:r>
            <w:proofErr w:type="spellStart"/>
            <w:r w:rsidRPr="00E035A7">
              <w:rPr>
                <w:rFonts w:ascii="Garamond" w:hAnsi="Garamond"/>
                <w:i/>
                <w:sz w:val="28"/>
                <w:szCs w:val="28"/>
              </w:rPr>
              <w:t>voalaghyn</w:t>
            </w:r>
            <w:proofErr w:type="spellEnd"/>
            <w:r w:rsidRPr="00E035A7">
              <w:rPr>
                <w:rFonts w:ascii="Garamond" w:hAnsi="Garamond"/>
                <w:i/>
                <w:sz w:val="28"/>
                <w:szCs w:val="28"/>
              </w:rPr>
              <w:t>.</w:t>
            </w:r>
            <w:r w:rsidRPr="00E035A7">
              <w:rPr>
                <w:rFonts w:ascii="Garamond" w:hAnsi="Garamond"/>
                <w:sz w:val="28"/>
                <w:szCs w:val="28"/>
              </w:rPr>
              <w:t xml:space="preserve"> </w:t>
            </w:r>
          </w:p>
        </w:tc>
        <w:tc>
          <w:tcPr>
            <w:tcW w:w="3993" w:type="dxa"/>
          </w:tcPr>
          <w:p w14:paraId="3FA861F0" w14:textId="77777777" w:rsidR="00A95CC2" w:rsidRPr="004A277C" w:rsidRDefault="00A95CC2" w:rsidP="00DB60C3">
            <w:pPr>
              <w:pStyle w:val="ListParagraph"/>
              <w:ind w:left="0" w:firstLine="227"/>
              <w:contextualSpacing w:val="0"/>
              <w:rPr>
                <w:rFonts w:ascii="Garamond" w:hAnsi="Garamond" w:cs="Times New Roman"/>
                <w:sz w:val="28"/>
              </w:rPr>
            </w:pPr>
            <w:proofErr w:type="spellStart"/>
            <w:r w:rsidRPr="004A277C">
              <w:rPr>
                <w:rFonts w:ascii="Garamond" w:hAnsi="Garamond" w:cs="Times New Roman"/>
                <w:i/>
                <w:sz w:val="28"/>
              </w:rPr>
              <w:t>Remembring</w:t>
            </w:r>
            <w:proofErr w:type="spellEnd"/>
            <w:r w:rsidRPr="004A277C">
              <w:rPr>
                <w:rFonts w:ascii="Garamond" w:hAnsi="Garamond" w:cs="Times New Roman"/>
                <w:sz w:val="28"/>
              </w:rPr>
              <w:t xml:space="preserve">, That he </w:t>
            </w:r>
            <w:r>
              <w:rPr>
                <w:rFonts w:ascii="Garamond" w:hAnsi="Garamond" w:cs="Times New Roman"/>
                <w:sz w:val="28"/>
              </w:rPr>
              <w:t>that</w:t>
            </w:r>
            <w:r w:rsidRPr="004A277C">
              <w:rPr>
                <w:rFonts w:ascii="Garamond" w:hAnsi="Garamond" w:cs="Times New Roman"/>
                <w:sz w:val="28"/>
              </w:rPr>
              <w:t xml:space="preserve"> hath no Rule over his own Spirit, is like a City without Walls. </w:t>
            </w:r>
          </w:p>
        </w:tc>
        <w:tc>
          <w:tcPr>
            <w:tcW w:w="0" w:type="auto"/>
          </w:tcPr>
          <w:p w14:paraId="39C20E67" w14:textId="77777777" w:rsidR="00A95CC2" w:rsidRPr="00A95CC2" w:rsidRDefault="00A95CC2" w:rsidP="00DB60C3">
            <w:pPr>
              <w:pStyle w:val="ListParagraph"/>
              <w:ind w:left="0"/>
              <w:rPr>
                <w:rFonts w:ascii="Garamond" w:hAnsi="Garamond" w:cs="Times New Roman"/>
                <w:sz w:val="20"/>
                <w:szCs w:val="20"/>
              </w:rPr>
            </w:pPr>
            <w:r>
              <w:rPr>
                <w:rFonts w:ascii="Garamond" w:hAnsi="Garamond" w:cs="Times New Roman"/>
                <w:sz w:val="20"/>
                <w:szCs w:val="20"/>
              </w:rPr>
              <w:t>Prov. 25. 28</w:t>
            </w:r>
            <w:r w:rsidR="00B63214">
              <w:rPr>
                <w:rFonts w:ascii="Garamond" w:hAnsi="Garamond" w:cs="Times New Roman"/>
                <w:sz w:val="20"/>
                <w:szCs w:val="20"/>
              </w:rPr>
              <w:t>.</w:t>
            </w:r>
          </w:p>
        </w:tc>
      </w:tr>
      <w:tr w:rsidR="00A95CC2" w:rsidRPr="004A277C" w14:paraId="12116405" w14:textId="77777777" w:rsidTr="00D544E6">
        <w:tc>
          <w:tcPr>
            <w:tcW w:w="4111" w:type="dxa"/>
          </w:tcPr>
          <w:p w14:paraId="3525CCD3" w14:textId="77777777" w:rsidR="00A95CC2" w:rsidRPr="00E035A7" w:rsidRDefault="00A95CC2" w:rsidP="00DB60C3">
            <w:pPr>
              <w:pStyle w:val="CM3"/>
              <w:widowControl/>
              <w:spacing w:line="240" w:lineRule="auto"/>
              <w:ind w:firstLine="227"/>
              <w:jc w:val="both"/>
              <w:rPr>
                <w:rFonts w:ascii="Garamond" w:hAnsi="Garamond"/>
                <w:sz w:val="28"/>
                <w:szCs w:val="28"/>
              </w:rPr>
            </w:pPr>
            <w:r w:rsidRPr="00E035A7">
              <w:rPr>
                <w:rFonts w:ascii="Garamond" w:hAnsi="Garamond"/>
                <w:i/>
                <w:sz w:val="28"/>
                <w:szCs w:val="28"/>
              </w:rPr>
              <w:lastRenderedPageBreak/>
              <w:t>Q.</w:t>
            </w:r>
            <w:r w:rsidRPr="00E035A7">
              <w:rPr>
                <w:rFonts w:ascii="Garamond" w:hAnsi="Garamond"/>
                <w:sz w:val="28"/>
                <w:szCs w:val="28"/>
              </w:rPr>
              <w:t xml:space="preserve"> </w:t>
            </w:r>
            <w:proofErr w:type="spellStart"/>
            <w:r w:rsidRPr="00E035A7">
              <w:rPr>
                <w:rFonts w:ascii="Garamond" w:hAnsi="Garamond"/>
                <w:sz w:val="28"/>
                <w:szCs w:val="28"/>
              </w:rPr>
              <w:t>Agh</w:t>
            </w:r>
            <w:proofErr w:type="spellEnd"/>
            <w:r w:rsidRPr="00E035A7">
              <w:rPr>
                <w:rFonts w:ascii="Garamond" w:hAnsi="Garamond"/>
                <w:sz w:val="28"/>
                <w:szCs w:val="28"/>
              </w:rPr>
              <w:t xml:space="preserve"> </w:t>
            </w:r>
            <w:proofErr w:type="spellStart"/>
            <w:r w:rsidRPr="00E035A7">
              <w:rPr>
                <w:rFonts w:ascii="Garamond" w:hAnsi="Garamond"/>
                <w:sz w:val="28"/>
                <w:szCs w:val="28"/>
              </w:rPr>
              <w:t>cre</w:t>
            </w:r>
            <w:proofErr w:type="spellEnd"/>
            <w:r w:rsidRPr="00E035A7">
              <w:rPr>
                <w:rFonts w:ascii="Garamond" w:hAnsi="Garamond"/>
                <w:sz w:val="28"/>
                <w:szCs w:val="28"/>
              </w:rPr>
              <w:t xml:space="preserve"> </w:t>
            </w:r>
            <w:proofErr w:type="spellStart"/>
            <w:r w:rsidRPr="00E035A7">
              <w:rPr>
                <w:rFonts w:ascii="Garamond" w:hAnsi="Garamond"/>
                <w:sz w:val="28"/>
                <w:szCs w:val="28"/>
              </w:rPr>
              <w:t>managh</w:t>
            </w:r>
            <w:proofErr w:type="spellEnd"/>
            <w:r w:rsidRPr="00E035A7">
              <w:rPr>
                <w:rFonts w:ascii="Garamond" w:hAnsi="Garamond"/>
                <w:sz w:val="28"/>
                <w:szCs w:val="28"/>
              </w:rPr>
              <w:t xml:space="preserve"> </w:t>
            </w:r>
            <w:proofErr w:type="spellStart"/>
            <w:r w:rsidRPr="00E035A7">
              <w:rPr>
                <w:rFonts w:ascii="Garamond" w:hAnsi="Garamond"/>
                <w:sz w:val="28"/>
                <w:szCs w:val="28"/>
              </w:rPr>
              <w:t>vodym</w:t>
            </w:r>
            <w:proofErr w:type="spellEnd"/>
            <w:r w:rsidRPr="00E035A7">
              <w:rPr>
                <w:rFonts w:ascii="Garamond" w:hAnsi="Garamond"/>
                <w:sz w:val="28"/>
                <w:szCs w:val="28"/>
              </w:rPr>
              <w:t xml:space="preserve"> mee-</w:t>
            </w:r>
            <w:proofErr w:type="spellStart"/>
            <w:r w:rsidRPr="00E035A7">
              <w:rPr>
                <w:rFonts w:ascii="Garamond" w:hAnsi="Garamond"/>
                <w:sz w:val="28"/>
                <w:szCs w:val="28"/>
              </w:rPr>
              <w:t>hene</w:t>
            </w:r>
            <w:proofErr w:type="spellEnd"/>
            <w:r w:rsidRPr="00E035A7">
              <w:rPr>
                <w:rFonts w:ascii="Garamond" w:hAnsi="Garamond"/>
                <w:sz w:val="28"/>
                <w:szCs w:val="28"/>
              </w:rPr>
              <w:t xml:space="preserve"> </w:t>
            </w:r>
            <w:proofErr w:type="spellStart"/>
            <w:r w:rsidRPr="00E035A7">
              <w:rPr>
                <w:rFonts w:ascii="Garamond" w:hAnsi="Garamond"/>
                <w:sz w:val="28"/>
                <w:szCs w:val="28"/>
              </w:rPr>
              <w:t>obbal</w:t>
            </w:r>
            <w:proofErr w:type="spellEnd"/>
            <w:r w:rsidRPr="00E035A7">
              <w:rPr>
                <w:rFonts w:ascii="Garamond" w:hAnsi="Garamond"/>
                <w:sz w:val="28"/>
                <w:szCs w:val="28"/>
              </w:rPr>
              <w:t xml:space="preserve">, </w:t>
            </w:r>
            <w:proofErr w:type="spellStart"/>
            <w:r w:rsidRPr="00E035A7">
              <w:rPr>
                <w:rFonts w:ascii="Garamond" w:hAnsi="Garamond"/>
                <w:sz w:val="28"/>
                <w:szCs w:val="28"/>
              </w:rPr>
              <w:t>lurg</w:t>
            </w:r>
            <w:proofErr w:type="spellEnd"/>
            <w:r w:rsidRPr="00E035A7">
              <w:rPr>
                <w:rFonts w:ascii="Garamond" w:hAnsi="Garamond"/>
                <w:sz w:val="28"/>
                <w:szCs w:val="28"/>
              </w:rPr>
              <w:t xml:space="preserve"> </w:t>
            </w:r>
            <w:proofErr w:type="spellStart"/>
            <w:r w:rsidRPr="00E035A7">
              <w:rPr>
                <w:rFonts w:ascii="Garamond" w:hAnsi="Garamond"/>
                <w:sz w:val="28"/>
                <w:szCs w:val="28"/>
              </w:rPr>
              <w:t>dou</w:t>
            </w:r>
            <w:proofErr w:type="spellEnd"/>
            <w:r w:rsidRPr="00E035A7">
              <w:rPr>
                <w:rFonts w:ascii="Garamond" w:hAnsi="Garamond"/>
                <w:sz w:val="28"/>
                <w:szCs w:val="28"/>
              </w:rPr>
              <w:t xml:space="preserve"> </w:t>
            </w:r>
            <w:proofErr w:type="spellStart"/>
            <w:r w:rsidRPr="00E035A7">
              <w:rPr>
                <w:rFonts w:ascii="Garamond" w:hAnsi="Garamond"/>
                <w:sz w:val="28"/>
                <w:szCs w:val="28"/>
              </w:rPr>
              <w:t>ve</w:t>
            </w:r>
            <w:proofErr w:type="spellEnd"/>
            <w:r w:rsidRPr="00E035A7">
              <w:rPr>
                <w:rFonts w:ascii="Garamond" w:hAnsi="Garamond"/>
                <w:sz w:val="28"/>
                <w:szCs w:val="28"/>
              </w:rPr>
              <w:t xml:space="preserve"> er </w:t>
            </w:r>
            <w:proofErr w:type="spellStart"/>
            <w:r w:rsidRPr="00E035A7">
              <w:rPr>
                <w:rFonts w:ascii="Garamond" w:hAnsi="Garamond"/>
                <w:sz w:val="28"/>
                <w:szCs w:val="28"/>
              </w:rPr>
              <w:t>ghoal</w:t>
            </w:r>
            <w:proofErr w:type="spellEnd"/>
            <w:r w:rsidRPr="00E035A7">
              <w:rPr>
                <w:rFonts w:ascii="Garamond" w:hAnsi="Garamond"/>
                <w:sz w:val="28"/>
                <w:szCs w:val="28"/>
              </w:rPr>
              <w:t xml:space="preserve"> as </w:t>
            </w:r>
            <w:proofErr w:type="spellStart"/>
            <w:r w:rsidRPr="00E035A7">
              <w:rPr>
                <w:rFonts w:ascii="Garamond" w:hAnsi="Garamond"/>
                <w:sz w:val="28"/>
                <w:szCs w:val="28"/>
              </w:rPr>
              <w:t>laue</w:t>
            </w:r>
            <w:proofErr w:type="spellEnd"/>
            <w:r w:rsidRPr="00E035A7">
              <w:rPr>
                <w:rFonts w:ascii="Garamond" w:hAnsi="Garamond"/>
                <w:sz w:val="28"/>
                <w:szCs w:val="28"/>
              </w:rPr>
              <w:t xml:space="preserve"> </w:t>
            </w:r>
            <w:proofErr w:type="spellStart"/>
            <w:r w:rsidRPr="00E035A7">
              <w:rPr>
                <w:rFonts w:ascii="Garamond" w:hAnsi="Garamond"/>
                <w:sz w:val="28"/>
                <w:szCs w:val="28"/>
              </w:rPr>
              <w:t>shen</w:t>
            </w:r>
            <w:proofErr w:type="spellEnd"/>
            <w:r w:rsidRPr="00E035A7">
              <w:rPr>
                <w:rFonts w:ascii="Garamond" w:hAnsi="Garamond"/>
                <w:sz w:val="28"/>
                <w:szCs w:val="28"/>
              </w:rPr>
              <w:t xml:space="preserve"> y </w:t>
            </w:r>
            <w:proofErr w:type="spellStart"/>
            <w:r w:rsidRPr="00E035A7">
              <w:rPr>
                <w:rFonts w:ascii="Garamond" w:hAnsi="Garamond"/>
                <w:sz w:val="28"/>
                <w:szCs w:val="28"/>
              </w:rPr>
              <w:t>yanoo</w:t>
            </w:r>
            <w:proofErr w:type="spellEnd"/>
            <w:r w:rsidR="002C617D" w:rsidRPr="002C617D">
              <w:rPr>
                <w:rFonts w:ascii="Garamond" w:hAnsi="Garamond"/>
                <w:i/>
                <w:sz w:val="28"/>
                <w:szCs w:val="28"/>
              </w:rPr>
              <w:t> </w:t>
            </w:r>
            <w:r w:rsidR="00C57BF1" w:rsidRPr="00C57BF1">
              <w:rPr>
                <w:rFonts w:ascii="Garamond" w:hAnsi="Garamond"/>
                <w:sz w:val="28"/>
                <w:szCs w:val="28"/>
              </w:rPr>
              <w:t>?</w:t>
            </w:r>
            <w:r w:rsidRPr="00E035A7">
              <w:rPr>
                <w:rFonts w:ascii="Garamond" w:hAnsi="Garamond"/>
                <w:sz w:val="28"/>
                <w:szCs w:val="28"/>
              </w:rPr>
              <w:t xml:space="preserve"> </w:t>
            </w:r>
          </w:p>
        </w:tc>
        <w:tc>
          <w:tcPr>
            <w:tcW w:w="3993" w:type="dxa"/>
          </w:tcPr>
          <w:p w14:paraId="062F8AC1" w14:textId="77777777" w:rsidR="00A95CC2" w:rsidRPr="004A277C" w:rsidRDefault="00A95CC2"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Q. </w:t>
            </w:r>
            <w:r w:rsidRPr="004A277C">
              <w:rPr>
                <w:rFonts w:ascii="Garamond" w:hAnsi="Garamond" w:cs="Times New Roman"/>
                <w:i/>
                <w:sz w:val="28"/>
              </w:rPr>
              <w:t>But what if I cannot</w:t>
            </w:r>
            <w:r w:rsidRPr="004A277C">
              <w:rPr>
                <w:rFonts w:ascii="Garamond" w:hAnsi="Garamond" w:cs="Times New Roman"/>
                <w:sz w:val="28"/>
              </w:rPr>
              <w:t xml:space="preserve"> deny </w:t>
            </w:r>
            <w:proofErr w:type="spellStart"/>
            <w:r w:rsidRPr="004A277C">
              <w:rPr>
                <w:rFonts w:ascii="Garamond" w:hAnsi="Garamond" w:cs="Times New Roman"/>
                <w:sz w:val="28"/>
              </w:rPr>
              <w:t>my self</w:t>
            </w:r>
            <w:proofErr w:type="spellEnd"/>
            <w:r w:rsidRPr="004A277C">
              <w:rPr>
                <w:rFonts w:ascii="Garamond" w:hAnsi="Garamond" w:cs="Times New Roman"/>
                <w:sz w:val="28"/>
              </w:rPr>
              <w:t xml:space="preserve">, </w:t>
            </w:r>
            <w:r w:rsidRPr="004A277C">
              <w:rPr>
                <w:rFonts w:ascii="Garamond" w:hAnsi="Garamond" w:cs="Times New Roman"/>
                <w:i/>
                <w:sz w:val="28"/>
              </w:rPr>
              <w:t xml:space="preserve">even after I have </w:t>
            </w:r>
            <w:proofErr w:type="spellStart"/>
            <w:r w:rsidRPr="004A277C">
              <w:rPr>
                <w:rFonts w:ascii="Garamond" w:hAnsi="Garamond" w:cs="Times New Roman"/>
                <w:i/>
                <w:sz w:val="28"/>
              </w:rPr>
              <w:t>resolv</w:t>
            </w:r>
            <w:r>
              <w:rPr>
                <w:rFonts w:ascii="Garamond" w:hAnsi="Garamond" w:cs="Times New Roman"/>
                <w:i/>
                <w:sz w:val="28"/>
              </w:rPr>
              <w:t>’</w:t>
            </w:r>
            <w:r w:rsidRPr="004A277C">
              <w:rPr>
                <w:rFonts w:ascii="Garamond" w:hAnsi="Garamond" w:cs="Times New Roman"/>
                <w:i/>
                <w:sz w:val="28"/>
              </w:rPr>
              <w:t>d</w:t>
            </w:r>
            <w:proofErr w:type="spellEnd"/>
            <w:r w:rsidRPr="004A277C">
              <w:rPr>
                <w:rFonts w:ascii="Garamond" w:hAnsi="Garamond" w:cs="Times New Roman"/>
                <w:i/>
                <w:sz w:val="28"/>
              </w:rPr>
              <w:t xml:space="preserve"> to do so</w:t>
            </w:r>
            <w:r w:rsidR="002C617D" w:rsidRPr="002C617D">
              <w:rPr>
                <w:rFonts w:ascii="Garamond" w:hAnsi="Garamond" w:cs="Times New Roman"/>
                <w:i/>
                <w:sz w:val="28"/>
              </w:rPr>
              <w:t> ?</w:t>
            </w:r>
          </w:p>
        </w:tc>
        <w:tc>
          <w:tcPr>
            <w:tcW w:w="0" w:type="auto"/>
          </w:tcPr>
          <w:p w14:paraId="68EAC841" w14:textId="77777777" w:rsidR="00A95CC2" w:rsidRPr="004A277C" w:rsidRDefault="00A95CC2" w:rsidP="00DB60C3">
            <w:pPr>
              <w:pStyle w:val="ListParagraph"/>
              <w:ind w:left="0"/>
              <w:rPr>
                <w:rFonts w:ascii="Garamond" w:hAnsi="Garamond" w:cs="Times New Roman"/>
                <w:sz w:val="20"/>
                <w:szCs w:val="20"/>
              </w:rPr>
            </w:pPr>
          </w:p>
        </w:tc>
      </w:tr>
      <w:tr w:rsidR="00A95CC2" w:rsidRPr="004A277C" w14:paraId="7C0B5478" w14:textId="77777777" w:rsidTr="00D544E6">
        <w:tc>
          <w:tcPr>
            <w:tcW w:w="4111" w:type="dxa"/>
          </w:tcPr>
          <w:p w14:paraId="4036D7B4" w14:textId="77777777" w:rsidR="00A95CC2" w:rsidRPr="00E035A7" w:rsidRDefault="00A95CC2" w:rsidP="00DB60C3">
            <w:pPr>
              <w:pStyle w:val="CM3"/>
              <w:widowControl/>
              <w:spacing w:line="240" w:lineRule="auto"/>
              <w:ind w:firstLine="227"/>
              <w:jc w:val="both"/>
              <w:rPr>
                <w:rFonts w:ascii="Garamond" w:hAnsi="Garamond"/>
                <w:sz w:val="28"/>
                <w:szCs w:val="28"/>
              </w:rPr>
            </w:pPr>
            <w:r w:rsidRPr="00E035A7">
              <w:rPr>
                <w:rFonts w:ascii="Garamond" w:hAnsi="Garamond"/>
                <w:i/>
                <w:sz w:val="28"/>
                <w:szCs w:val="28"/>
              </w:rPr>
              <w:t xml:space="preserve">A. </w:t>
            </w:r>
            <w:proofErr w:type="spellStart"/>
            <w:r w:rsidRPr="00E035A7">
              <w:rPr>
                <w:rFonts w:ascii="Garamond" w:hAnsi="Garamond"/>
                <w:sz w:val="28"/>
                <w:szCs w:val="28"/>
              </w:rPr>
              <w:t>Cammagh</w:t>
            </w:r>
            <w:proofErr w:type="spellEnd"/>
            <w:r w:rsidRPr="00E035A7">
              <w:rPr>
                <w:rFonts w:ascii="Garamond" w:hAnsi="Garamond"/>
                <w:sz w:val="28"/>
                <w:szCs w:val="28"/>
              </w:rPr>
              <w:t xml:space="preserve">, ta </w:t>
            </w:r>
            <w:proofErr w:type="spellStart"/>
            <w:r w:rsidRPr="00E035A7">
              <w:rPr>
                <w:rFonts w:ascii="Garamond" w:hAnsi="Garamond"/>
                <w:sz w:val="28"/>
                <w:szCs w:val="28"/>
              </w:rPr>
              <w:t>shen</w:t>
            </w:r>
            <w:proofErr w:type="spellEnd"/>
            <w:r w:rsidRPr="00E035A7">
              <w:rPr>
                <w:rFonts w:ascii="Garamond" w:hAnsi="Garamond"/>
                <w:sz w:val="28"/>
                <w:szCs w:val="28"/>
              </w:rPr>
              <w:t xml:space="preserve"> son </w:t>
            </w:r>
            <w:proofErr w:type="spellStart"/>
            <w:r w:rsidRPr="00E035A7">
              <w:rPr>
                <w:rFonts w:ascii="Garamond" w:hAnsi="Garamond"/>
                <w:sz w:val="28"/>
                <w:szCs w:val="28"/>
              </w:rPr>
              <w:t>nagh</w:t>
            </w:r>
            <w:proofErr w:type="spellEnd"/>
            <w:r w:rsidRPr="00E035A7">
              <w:rPr>
                <w:rFonts w:ascii="Garamond" w:hAnsi="Garamond"/>
                <w:sz w:val="28"/>
                <w:szCs w:val="28"/>
              </w:rPr>
              <w:t xml:space="preserve"> </w:t>
            </w:r>
            <w:proofErr w:type="spellStart"/>
            <w:r w:rsidRPr="00E035A7">
              <w:rPr>
                <w:rFonts w:ascii="Garamond" w:hAnsi="Garamond"/>
                <w:sz w:val="28"/>
                <w:szCs w:val="28"/>
              </w:rPr>
              <w:t>vel</w:t>
            </w:r>
            <w:proofErr w:type="spellEnd"/>
            <w:r w:rsidRPr="00E035A7">
              <w:rPr>
                <w:rFonts w:ascii="Garamond" w:hAnsi="Garamond"/>
                <w:sz w:val="28"/>
                <w:szCs w:val="28"/>
              </w:rPr>
              <w:t xml:space="preserve"> </w:t>
            </w:r>
            <w:proofErr w:type="spellStart"/>
            <w:r w:rsidRPr="00E035A7">
              <w:rPr>
                <w:rFonts w:ascii="Garamond" w:hAnsi="Garamond"/>
                <w:sz w:val="28"/>
                <w:szCs w:val="28"/>
              </w:rPr>
              <w:t>oo</w:t>
            </w:r>
            <w:proofErr w:type="spellEnd"/>
            <w:r w:rsidRPr="00E035A7">
              <w:rPr>
                <w:rFonts w:ascii="Garamond" w:hAnsi="Garamond"/>
                <w:sz w:val="28"/>
                <w:szCs w:val="28"/>
              </w:rPr>
              <w:t xml:space="preserve"> er </w:t>
            </w:r>
            <w:proofErr w:type="spellStart"/>
            <w:r w:rsidRPr="00E035A7">
              <w:rPr>
                <w:rFonts w:ascii="Garamond" w:hAnsi="Garamond"/>
                <w:sz w:val="28"/>
                <w:szCs w:val="28"/>
              </w:rPr>
              <w:t>gliaghtey</w:t>
            </w:r>
            <w:proofErr w:type="spellEnd"/>
            <w:r w:rsidRPr="00E035A7">
              <w:rPr>
                <w:rFonts w:ascii="Garamond" w:hAnsi="Garamond"/>
                <w:sz w:val="28"/>
                <w:szCs w:val="28"/>
              </w:rPr>
              <w:t xml:space="preserve"> </w:t>
            </w:r>
            <w:proofErr w:type="spellStart"/>
            <w:r w:rsidRPr="00E035A7">
              <w:rPr>
                <w:rFonts w:ascii="Garamond" w:hAnsi="Garamond"/>
                <w:sz w:val="28"/>
                <w:szCs w:val="28"/>
              </w:rPr>
              <w:t>oo</w:t>
            </w:r>
            <w:proofErr w:type="spellEnd"/>
            <w:r w:rsidRPr="00E035A7">
              <w:rPr>
                <w:rFonts w:ascii="Garamond" w:hAnsi="Garamond"/>
                <w:sz w:val="28"/>
                <w:szCs w:val="28"/>
              </w:rPr>
              <w:t xml:space="preserve"> </w:t>
            </w:r>
            <w:proofErr w:type="spellStart"/>
            <w:r w:rsidRPr="00E035A7">
              <w:rPr>
                <w:rFonts w:ascii="Garamond" w:hAnsi="Garamond"/>
                <w:sz w:val="28"/>
                <w:szCs w:val="28"/>
              </w:rPr>
              <w:t>hene</w:t>
            </w:r>
            <w:proofErr w:type="spellEnd"/>
            <w:r w:rsidRPr="00E035A7">
              <w:rPr>
                <w:rFonts w:ascii="Garamond" w:hAnsi="Garamond"/>
                <w:sz w:val="28"/>
                <w:szCs w:val="28"/>
              </w:rPr>
              <w:t xml:space="preserve"> y </w:t>
            </w:r>
            <w:proofErr w:type="spellStart"/>
            <w:r w:rsidRPr="00E035A7">
              <w:rPr>
                <w:rFonts w:ascii="Garamond" w:hAnsi="Garamond"/>
                <w:sz w:val="28"/>
                <w:szCs w:val="28"/>
              </w:rPr>
              <w:t>obbal</w:t>
            </w:r>
            <w:proofErr w:type="spellEnd"/>
            <w:r w:rsidRPr="00E035A7">
              <w:rPr>
                <w:rFonts w:ascii="Garamond" w:hAnsi="Garamond"/>
                <w:sz w:val="28"/>
                <w:szCs w:val="28"/>
              </w:rPr>
              <w:t xml:space="preserve">, </w:t>
            </w:r>
            <w:proofErr w:type="spellStart"/>
            <w:r w:rsidRPr="00E035A7">
              <w:rPr>
                <w:rFonts w:ascii="Garamond" w:hAnsi="Garamond"/>
                <w:sz w:val="28"/>
                <w:szCs w:val="28"/>
              </w:rPr>
              <w:t>ny</w:t>
            </w:r>
            <w:proofErr w:type="spellEnd"/>
            <w:r w:rsidRPr="00E035A7">
              <w:rPr>
                <w:rFonts w:ascii="Garamond" w:hAnsi="Garamond"/>
                <w:sz w:val="28"/>
                <w:szCs w:val="28"/>
              </w:rPr>
              <w:t xml:space="preserve"> son </w:t>
            </w:r>
            <w:proofErr w:type="spellStart"/>
            <w:r w:rsidRPr="00E035A7">
              <w:rPr>
                <w:rFonts w:ascii="Garamond" w:hAnsi="Garamond"/>
                <w:sz w:val="28"/>
                <w:szCs w:val="28"/>
              </w:rPr>
              <w:t>nagh</w:t>
            </w:r>
            <w:proofErr w:type="spellEnd"/>
            <w:r w:rsidRPr="00E035A7">
              <w:rPr>
                <w:rFonts w:ascii="Garamond" w:hAnsi="Garamond"/>
                <w:sz w:val="28"/>
                <w:szCs w:val="28"/>
              </w:rPr>
              <w:t xml:space="preserve"> </w:t>
            </w:r>
            <w:proofErr w:type="spellStart"/>
            <w:r w:rsidRPr="00E035A7">
              <w:rPr>
                <w:rFonts w:ascii="Garamond" w:hAnsi="Garamond"/>
                <w:sz w:val="28"/>
                <w:szCs w:val="28"/>
              </w:rPr>
              <w:t>vel</w:t>
            </w:r>
            <w:proofErr w:type="spellEnd"/>
            <w:r w:rsidRPr="00E035A7">
              <w:rPr>
                <w:rFonts w:ascii="Garamond" w:hAnsi="Garamond"/>
                <w:sz w:val="28"/>
                <w:szCs w:val="28"/>
              </w:rPr>
              <w:t xml:space="preserve"> </w:t>
            </w:r>
            <w:proofErr w:type="spellStart"/>
            <w:r w:rsidRPr="00E035A7">
              <w:rPr>
                <w:rFonts w:ascii="Garamond" w:hAnsi="Garamond"/>
                <w:sz w:val="28"/>
                <w:szCs w:val="28"/>
              </w:rPr>
              <w:t>oo</w:t>
            </w:r>
            <w:proofErr w:type="spellEnd"/>
            <w:r w:rsidRPr="00E035A7">
              <w:rPr>
                <w:rFonts w:ascii="Garamond" w:hAnsi="Garamond"/>
                <w:sz w:val="28"/>
                <w:szCs w:val="28"/>
              </w:rPr>
              <w:t xml:space="preserve"> </w:t>
            </w:r>
            <w:proofErr w:type="spellStart"/>
            <w:r w:rsidRPr="00E035A7">
              <w:rPr>
                <w:rFonts w:ascii="Garamond" w:hAnsi="Garamond"/>
                <w:sz w:val="28"/>
                <w:szCs w:val="28"/>
              </w:rPr>
              <w:t>veih</w:t>
            </w:r>
            <w:proofErr w:type="spellEnd"/>
            <w:r w:rsidRPr="00E035A7">
              <w:rPr>
                <w:rFonts w:ascii="Garamond" w:hAnsi="Garamond"/>
                <w:sz w:val="28"/>
                <w:szCs w:val="28"/>
              </w:rPr>
              <w:t xml:space="preserve"> </w:t>
            </w:r>
            <w:proofErr w:type="spellStart"/>
            <w:r w:rsidRPr="00E035A7">
              <w:rPr>
                <w:rFonts w:ascii="Garamond" w:hAnsi="Garamond"/>
                <w:sz w:val="28"/>
                <w:szCs w:val="28"/>
              </w:rPr>
              <w:t>dty</w:t>
            </w:r>
            <w:proofErr w:type="spellEnd"/>
            <w:r w:rsidRPr="00E035A7">
              <w:rPr>
                <w:rFonts w:ascii="Garamond" w:hAnsi="Garamond"/>
                <w:sz w:val="28"/>
                <w:szCs w:val="28"/>
              </w:rPr>
              <w:t xml:space="preserve"> </w:t>
            </w:r>
            <w:proofErr w:type="spellStart"/>
            <w:r w:rsidRPr="00E035A7">
              <w:rPr>
                <w:rFonts w:ascii="Garamond" w:hAnsi="Garamond"/>
                <w:sz w:val="28"/>
                <w:szCs w:val="28"/>
              </w:rPr>
              <w:t>chree</w:t>
            </w:r>
            <w:proofErr w:type="spellEnd"/>
            <w:r w:rsidRPr="00E035A7">
              <w:rPr>
                <w:rFonts w:ascii="Garamond" w:hAnsi="Garamond"/>
                <w:sz w:val="28"/>
                <w:szCs w:val="28"/>
              </w:rPr>
              <w:t xml:space="preserve"> </w:t>
            </w:r>
            <w:proofErr w:type="spellStart"/>
            <w:r w:rsidRPr="00E035A7">
              <w:rPr>
                <w:rFonts w:ascii="Garamond" w:hAnsi="Garamond"/>
                <w:sz w:val="28"/>
                <w:szCs w:val="28"/>
              </w:rPr>
              <w:t>credjal</w:t>
            </w:r>
            <w:proofErr w:type="spellEnd"/>
            <w:r w:rsidRPr="00E035A7">
              <w:rPr>
                <w:rFonts w:ascii="Garamond" w:hAnsi="Garamond"/>
                <w:sz w:val="28"/>
                <w:szCs w:val="28"/>
              </w:rPr>
              <w:t xml:space="preserve"> goo Yee. </w:t>
            </w:r>
          </w:p>
        </w:tc>
        <w:tc>
          <w:tcPr>
            <w:tcW w:w="3993" w:type="dxa"/>
          </w:tcPr>
          <w:p w14:paraId="12FDDD99" w14:textId="77777777" w:rsidR="00A95CC2" w:rsidRPr="004A277C" w:rsidRDefault="00A95CC2"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w:t>
            </w:r>
            <w:r w:rsidRPr="004A277C">
              <w:rPr>
                <w:rFonts w:ascii="Garamond" w:hAnsi="Garamond" w:cs="Times New Roman"/>
                <w:i/>
                <w:sz w:val="28"/>
              </w:rPr>
              <w:t xml:space="preserve">Why, that is because you have not used to deny </w:t>
            </w:r>
            <w:proofErr w:type="spellStart"/>
            <w:r w:rsidRPr="004A277C">
              <w:rPr>
                <w:rFonts w:ascii="Garamond" w:hAnsi="Garamond" w:cs="Times New Roman"/>
                <w:i/>
                <w:sz w:val="28"/>
              </w:rPr>
              <w:t>your self</w:t>
            </w:r>
            <w:proofErr w:type="spellEnd"/>
            <w:r w:rsidRPr="004A277C">
              <w:rPr>
                <w:rFonts w:ascii="Garamond" w:hAnsi="Garamond" w:cs="Times New Roman"/>
                <w:i/>
                <w:sz w:val="28"/>
              </w:rPr>
              <w:t>, or because you do not heartily</w:t>
            </w:r>
            <w:r w:rsidRPr="004A277C">
              <w:rPr>
                <w:rFonts w:ascii="Garamond" w:hAnsi="Garamond" w:cs="Times New Roman"/>
                <w:sz w:val="28"/>
              </w:rPr>
              <w:t xml:space="preserve"> believe </w:t>
            </w:r>
            <w:r w:rsidRPr="004A277C">
              <w:rPr>
                <w:rFonts w:ascii="Garamond" w:hAnsi="Garamond" w:cs="Times New Roman"/>
                <w:i/>
                <w:sz w:val="28"/>
              </w:rPr>
              <w:t>the Word of God.</w:t>
            </w:r>
          </w:p>
        </w:tc>
        <w:tc>
          <w:tcPr>
            <w:tcW w:w="0" w:type="auto"/>
          </w:tcPr>
          <w:p w14:paraId="302AFBD1" w14:textId="77777777" w:rsidR="00A95CC2" w:rsidRPr="004A277C" w:rsidRDefault="00A95CC2" w:rsidP="00DB60C3">
            <w:pPr>
              <w:pStyle w:val="ListParagraph"/>
              <w:ind w:left="0"/>
              <w:rPr>
                <w:rFonts w:ascii="Garamond" w:hAnsi="Garamond" w:cs="Times New Roman"/>
                <w:sz w:val="20"/>
                <w:szCs w:val="20"/>
              </w:rPr>
            </w:pPr>
          </w:p>
        </w:tc>
      </w:tr>
      <w:tr w:rsidR="00A95CC2" w:rsidRPr="004A277C" w14:paraId="41646DA6" w14:textId="77777777" w:rsidTr="00D544E6">
        <w:tc>
          <w:tcPr>
            <w:tcW w:w="4111" w:type="dxa"/>
          </w:tcPr>
          <w:p w14:paraId="59B46DBD" w14:textId="77777777" w:rsidR="00A95CC2" w:rsidRPr="00E035A7" w:rsidRDefault="00A95CC2" w:rsidP="00DB60C3">
            <w:pPr>
              <w:pStyle w:val="CM3"/>
              <w:widowControl/>
              <w:spacing w:line="240" w:lineRule="auto"/>
              <w:ind w:firstLine="227"/>
              <w:jc w:val="both"/>
              <w:rPr>
                <w:rFonts w:ascii="Garamond" w:hAnsi="Garamond"/>
                <w:sz w:val="28"/>
                <w:szCs w:val="28"/>
              </w:rPr>
            </w:pPr>
            <w:r w:rsidRPr="00E035A7">
              <w:rPr>
                <w:rFonts w:ascii="Garamond" w:hAnsi="Garamond"/>
                <w:sz w:val="28"/>
                <w:szCs w:val="28"/>
              </w:rPr>
              <w:t xml:space="preserve">Ta </w:t>
            </w:r>
            <w:proofErr w:type="spellStart"/>
            <w:r w:rsidRPr="00E035A7">
              <w:rPr>
                <w:rFonts w:ascii="Garamond" w:hAnsi="Garamond"/>
                <w:sz w:val="28"/>
                <w:szCs w:val="28"/>
              </w:rPr>
              <w:t>sleih</w:t>
            </w:r>
            <w:proofErr w:type="spellEnd"/>
            <w:r w:rsidRPr="00E035A7">
              <w:rPr>
                <w:rFonts w:ascii="Garamond" w:hAnsi="Garamond"/>
                <w:sz w:val="28"/>
                <w:szCs w:val="28"/>
              </w:rPr>
              <w:t xml:space="preserve"> </w:t>
            </w:r>
            <w:proofErr w:type="spellStart"/>
            <w:r w:rsidRPr="00E035A7">
              <w:rPr>
                <w:rFonts w:ascii="Garamond" w:hAnsi="Garamond"/>
                <w:sz w:val="28"/>
                <w:szCs w:val="28"/>
              </w:rPr>
              <w:t>dy</w:t>
            </w:r>
            <w:proofErr w:type="spellEnd"/>
            <w:r w:rsidRPr="00E035A7">
              <w:rPr>
                <w:rFonts w:ascii="Garamond" w:hAnsi="Garamond"/>
                <w:sz w:val="28"/>
                <w:szCs w:val="28"/>
              </w:rPr>
              <w:t xml:space="preserve"> </w:t>
            </w:r>
            <w:proofErr w:type="spellStart"/>
            <w:r w:rsidRPr="00E035A7">
              <w:rPr>
                <w:rFonts w:ascii="Garamond" w:hAnsi="Garamond"/>
                <w:sz w:val="28"/>
                <w:szCs w:val="28"/>
              </w:rPr>
              <w:t>harryltagh</w:t>
            </w:r>
            <w:proofErr w:type="spellEnd"/>
            <w:r w:rsidRPr="00E035A7">
              <w:rPr>
                <w:rFonts w:ascii="Garamond" w:hAnsi="Garamond"/>
                <w:sz w:val="28"/>
                <w:szCs w:val="28"/>
              </w:rPr>
              <w:t xml:space="preserve"> </w:t>
            </w:r>
            <w:proofErr w:type="spellStart"/>
            <w:r w:rsidRPr="00E035A7">
              <w:rPr>
                <w:rFonts w:ascii="Garamond" w:hAnsi="Garamond"/>
                <w:sz w:val="28"/>
                <w:szCs w:val="28"/>
              </w:rPr>
              <w:t>gobbal</w:t>
            </w:r>
            <w:proofErr w:type="spellEnd"/>
            <w:r w:rsidRPr="00E035A7">
              <w:rPr>
                <w:rFonts w:ascii="Garamond" w:hAnsi="Garamond"/>
                <w:sz w:val="28"/>
                <w:szCs w:val="28"/>
              </w:rPr>
              <w:t xml:space="preserve"> </w:t>
            </w:r>
            <w:proofErr w:type="spellStart"/>
            <w:r w:rsidRPr="00E035A7">
              <w:rPr>
                <w:rFonts w:ascii="Garamond" w:hAnsi="Garamond"/>
                <w:sz w:val="28"/>
                <w:szCs w:val="28"/>
              </w:rPr>
              <w:t>daue</w:t>
            </w:r>
            <w:proofErr w:type="spellEnd"/>
            <w:r w:rsidRPr="00E035A7">
              <w:rPr>
                <w:rFonts w:ascii="Garamond" w:hAnsi="Garamond"/>
                <w:sz w:val="28"/>
                <w:szCs w:val="28"/>
              </w:rPr>
              <w:t xml:space="preserve"> </w:t>
            </w:r>
            <w:proofErr w:type="spellStart"/>
            <w:r w:rsidRPr="00E035A7">
              <w:rPr>
                <w:rFonts w:ascii="Garamond" w:hAnsi="Garamond"/>
                <w:sz w:val="28"/>
                <w:szCs w:val="28"/>
              </w:rPr>
              <w:t>hene</w:t>
            </w:r>
            <w:proofErr w:type="spellEnd"/>
            <w:r w:rsidRPr="00E035A7">
              <w:rPr>
                <w:rFonts w:ascii="Garamond" w:hAnsi="Garamond"/>
                <w:sz w:val="28"/>
                <w:szCs w:val="28"/>
              </w:rPr>
              <w:t xml:space="preserve"> </w:t>
            </w:r>
            <w:proofErr w:type="spellStart"/>
            <w:r w:rsidRPr="00E035A7">
              <w:rPr>
                <w:rFonts w:ascii="Garamond" w:hAnsi="Garamond"/>
                <w:sz w:val="28"/>
                <w:szCs w:val="28"/>
              </w:rPr>
              <w:t>aash</w:t>
            </w:r>
            <w:proofErr w:type="spellEnd"/>
            <w:r w:rsidRPr="00E035A7">
              <w:rPr>
                <w:rFonts w:ascii="Garamond" w:hAnsi="Garamond"/>
                <w:sz w:val="28"/>
                <w:szCs w:val="28"/>
              </w:rPr>
              <w:t xml:space="preserve"> as </w:t>
            </w:r>
            <w:proofErr w:type="spellStart"/>
            <w:r w:rsidRPr="00E035A7">
              <w:rPr>
                <w:rFonts w:ascii="Garamond" w:hAnsi="Garamond"/>
                <w:sz w:val="28"/>
                <w:szCs w:val="28"/>
              </w:rPr>
              <w:t>sockerys</w:t>
            </w:r>
            <w:proofErr w:type="spellEnd"/>
            <w:r w:rsidRPr="00E035A7">
              <w:rPr>
                <w:rFonts w:ascii="Garamond" w:hAnsi="Garamond"/>
                <w:sz w:val="28"/>
                <w:szCs w:val="28"/>
              </w:rPr>
              <w:t xml:space="preserve"> er </w:t>
            </w:r>
            <w:proofErr w:type="spellStart"/>
            <w:r w:rsidRPr="00E035A7">
              <w:rPr>
                <w:rFonts w:ascii="Garamond" w:hAnsi="Garamond"/>
                <w:sz w:val="28"/>
                <w:szCs w:val="28"/>
              </w:rPr>
              <w:t>graih</w:t>
            </w:r>
            <w:proofErr w:type="spellEnd"/>
            <w:r w:rsidRPr="00E035A7">
              <w:rPr>
                <w:rFonts w:ascii="Garamond" w:hAnsi="Garamond"/>
                <w:sz w:val="28"/>
                <w:szCs w:val="28"/>
              </w:rPr>
              <w:t xml:space="preserve"> </w:t>
            </w:r>
            <w:proofErr w:type="spellStart"/>
            <w:r w:rsidRPr="00E035A7">
              <w:rPr>
                <w:rFonts w:ascii="Garamond" w:hAnsi="Garamond"/>
                <w:sz w:val="28"/>
                <w:szCs w:val="28"/>
              </w:rPr>
              <w:t>cosney</w:t>
            </w:r>
            <w:proofErr w:type="spellEnd"/>
            <w:r w:rsidRPr="00E035A7">
              <w:rPr>
                <w:rFonts w:ascii="Garamond" w:hAnsi="Garamond"/>
                <w:sz w:val="28"/>
                <w:szCs w:val="28"/>
              </w:rPr>
              <w:t xml:space="preserve">, son </w:t>
            </w:r>
            <w:proofErr w:type="spellStart"/>
            <w:r w:rsidRPr="00E035A7">
              <w:rPr>
                <w:rFonts w:ascii="Garamond" w:hAnsi="Garamond"/>
                <w:sz w:val="28"/>
                <w:szCs w:val="28"/>
              </w:rPr>
              <w:t>dy</w:t>
            </w:r>
            <w:proofErr w:type="spellEnd"/>
            <w:r w:rsidRPr="00E035A7">
              <w:rPr>
                <w:rFonts w:ascii="Garamond" w:hAnsi="Garamond"/>
                <w:sz w:val="28"/>
                <w:szCs w:val="28"/>
              </w:rPr>
              <w:t xml:space="preserve"> </w:t>
            </w:r>
            <w:proofErr w:type="spellStart"/>
            <w:r w:rsidRPr="00E035A7">
              <w:rPr>
                <w:rFonts w:ascii="Garamond" w:hAnsi="Garamond"/>
                <w:sz w:val="28"/>
                <w:szCs w:val="28"/>
              </w:rPr>
              <w:t>vel</w:t>
            </w:r>
            <w:proofErr w:type="spellEnd"/>
            <w:r w:rsidRPr="00E035A7">
              <w:rPr>
                <w:rFonts w:ascii="Garamond" w:hAnsi="Garamond"/>
                <w:sz w:val="28"/>
                <w:szCs w:val="28"/>
              </w:rPr>
              <w:t xml:space="preserve"> ad er </w:t>
            </w:r>
            <w:proofErr w:type="spellStart"/>
            <w:r w:rsidRPr="00E035A7">
              <w:rPr>
                <w:rFonts w:ascii="Garamond" w:hAnsi="Garamond"/>
                <w:sz w:val="28"/>
                <w:szCs w:val="28"/>
              </w:rPr>
              <w:t>soiagh</w:t>
            </w:r>
            <w:proofErr w:type="spellEnd"/>
            <w:r w:rsidRPr="00E035A7">
              <w:rPr>
                <w:rFonts w:ascii="Garamond" w:hAnsi="Garamond"/>
                <w:sz w:val="28"/>
                <w:szCs w:val="28"/>
              </w:rPr>
              <w:t xml:space="preserve"> </w:t>
            </w:r>
            <w:proofErr w:type="spellStart"/>
            <w:r w:rsidRPr="00E035A7">
              <w:rPr>
                <w:rFonts w:ascii="Garamond" w:hAnsi="Garamond"/>
                <w:sz w:val="28"/>
                <w:szCs w:val="28"/>
              </w:rPr>
              <w:t>nyn</w:t>
            </w:r>
            <w:proofErr w:type="spellEnd"/>
            <w:r w:rsidRPr="00E035A7">
              <w:rPr>
                <w:rFonts w:ascii="Garamond" w:hAnsi="Garamond"/>
                <w:sz w:val="28"/>
                <w:szCs w:val="28"/>
              </w:rPr>
              <w:t xml:space="preserve"> </w:t>
            </w:r>
            <w:proofErr w:type="spellStart"/>
            <w:r w:rsidRPr="00E035A7">
              <w:rPr>
                <w:rFonts w:ascii="Garamond" w:hAnsi="Garamond"/>
                <w:sz w:val="28"/>
                <w:szCs w:val="28"/>
              </w:rPr>
              <w:t>Gree</w:t>
            </w:r>
            <w:proofErr w:type="spellEnd"/>
            <w:r w:rsidRPr="00E035A7">
              <w:rPr>
                <w:rFonts w:ascii="Garamond" w:hAnsi="Garamond"/>
                <w:sz w:val="28"/>
                <w:szCs w:val="28"/>
              </w:rPr>
              <w:t xml:space="preserve"> er. </w:t>
            </w:r>
            <w:proofErr w:type="spellStart"/>
            <w:r w:rsidRPr="00E035A7">
              <w:rPr>
                <w:rFonts w:ascii="Garamond" w:hAnsi="Garamond"/>
                <w:sz w:val="28"/>
                <w:szCs w:val="28"/>
              </w:rPr>
              <w:t>Smooinee</w:t>
            </w:r>
            <w:proofErr w:type="spellEnd"/>
            <w:r w:rsidRPr="00E035A7">
              <w:rPr>
                <w:rFonts w:ascii="Garamond" w:hAnsi="Garamond"/>
                <w:sz w:val="28"/>
                <w:szCs w:val="28"/>
              </w:rPr>
              <w:t xml:space="preserve"> </w:t>
            </w:r>
            <w:proofErr w:type="spellStart"/>
            <w:r w:rsidRPr="00E035A7">
              <w:rPr>
                <w:rFonts w:ascii="Garamond" w:hAnsi="Garamond"/>
                <w:sz w:val="28"/>
                <w:szCs w:val="28"/>
              </w:rPr>
              <w:t>uss</w:t>
            </w:r>
            <w:proofErr w:type="spellEnd"/>
            <w:r w:rsidRPr="00E035A7">
              <w:rPr>
                <w:rFonts w:ascii="Garamond" w:hAnsi="Garamond"/>
                <w:sz w:val="28"/>
                <w:szCs w:val="28"/>
              </w:rPr>
              <w:t xml:space="preserve"> </w:t>
            </w:r>
            <w:proofErr w:type="spellStart"/>
            <w:r w:rsidRPr="00E035A7">
              <w:rPr>
                <w:rFonts w:ascii="Garamond" w:hAnsi="Garamond"/>
                <w:sz w:val="28"/>
                <w:szCs w:val="28"/>
              </w:rPr>
              <w:t>dy</w:t>
            </w:r>
            <w:proofErr w:type="spellEnd"/>
            <w:r w:rsidRPr="00E035A7">
              <w:rPr>
                <w:rFonts w:ascii="Garamond" w:hAnsi="Garamond"/>
                <w:sz w:val="28"/>
                <w:szCs w:val="28"/>
              </w:rPr>
              <w:t xml:space="preserve"> </w:t>
            </w:r>
            <w:proofErr w:type="spellStart"/>
            <w:r w:rsidRPr="00E035A7">
              <w:rPr>
                <w:rFonts w:ascii="Garamond" w:hAnsi="Garamond"/>
                <w:sz w:val="28"/>
                <w:szCs w:val="28"/>
              </w:rPr>
              <w:t>menick</w:t>
            </w:r>
            <w:proofErr w:type="spellEnd"/>
            <w:r w:rsidRPr="00E035A7">
              <w:rPr>
                <w:rFonts w:ascii="Garamond" w:hAnsi="Garamond"/>
                <w:sz w:val="28"/>
                <w:szCs w:val="28"/>
              </w:rPr>
              <w:t xml:space="preserve"> er </w:t>
            </w:r>
            <w:proofErr w:type="spellStart"/>
            <w:r w:rsidRPr="00E035A7">
              <w:rPr>
                <w:rFonts w:ascii="Garamond" w:hAnsi="Garamond"/>
                <w:sz w:val="28"/>
                <w:szCs w:val="28"/>
              </w:rPr>
              <w:t>niau</w:t>
            </w:r>
            <w:proofErr w:type="spellEnd"/>
            <w:r w:rsidRPr="00E035A7">
              <w:rPr>
                <w:rFonts w:ascii="Garamond" w:hAnsi="Garamond"/>
                <w:sz w:val="28"/>
                <w:szCs w:val="28"/>
              </w:rPr>
              <w:t xml:space="preserve"> as nee </w:t>
            </w:r>
            <w:proofErr w:type="spellStart"/>
            <w:r w:rsidRPr="00E035A7">
              <w:rPr>
                <w:rFonts w:ascii="Garamond" w:hAnsi="Garamond"/>
                <w:sz w:val="28"/>
                <w:szCs w:val="28"/>
              </w:rPr>
              <w:t>oo</w:t>
            </w:r>
            <w:proofErr w:type="spellEnd"/>
            <w:r w:rsidRPr="00E035A7">
              <w:rPr>
                <w:rFonts w:ascii="Garamond" w:hAnsi="Garamond"/>
                <w:sz w:val="28"/>
                <w:szCs w:val="28"/>
              </w:rPr>
              <w:t xml:space="preserve"> </w:t>
            </w:r>
            <w:proofErr w:type="spellStart"/>
            <w:r w:rsidRPr="00E035A7">
              <w:rPr>
                <w:rFonts w:ascii="Garamond" w:hAnsi="Garamond"/>
                <w:sz w:val="28"/>
                <w:szCs w:val="28"/>
              </w:rPr>
              <w:t>shen</w:t>
            </w:r>
            <w:proofErr w:type="spellEnd"/>
            <w:r w:rsidRPr="00E035A7">
              <w:rPr>
                <w:rFonts w:ascii="Garamond" w:hAnsi="Garamond"/>
                <w:sz w:val="28"/>
                <w:szCs w:val="28"/>
              </w:rPr>
              <w:t xml:space="preserve"> </w:t>
            </w:r>
            <w:proofErr w:type="spellStart"/>
            <w:r w:rsidRPr="00E035A7">
              <w:rPr>
                <w:rFonts w:ascii="Garamond" w:hAnsi="Garamond"/>
                <w:sz w:val="28"/>
                <w:szCs w:val="28"/>
              </w:rPr>
              <w:t>neeisht</w:t>
            </w:r>
            <w:proofErr w:type="spellEnd"/>
            <w:r w:rsidRPr="00E035A7">
              <w:rPr>
                <w:rFonts w:ascii="Garamond" w:hAnsi="Garamond"/>
                <w:sz w:val="28"/>
                <w:szCs w:val="28"/>
              </w:rPr>
              <w:t xml:space="preserve">. </w:t>
            </w:r>
          </w:p>
        </w:tc>
        <w:tc>
          <w:tcPr>
            <w:tcW w:w="3993" w:type="dxa"/>
          </w:tcPr>
          <w:p w14:paraId="79E2C618" w14:textId="77777777" w:rsidR="00A95CC2" w:rsidRPr="004A277C" w:rsidRDefault="00A95CC2" w:rsidP="00DB60C3">
            <w:pPr>
              <w:pStyle w:val="ListParagraph"/>
              <w:ind w:left="0" w:firstLine="227"/>
              <w:contextualSpacing w:val="0"/>
              <w:jc w:val="both"/>
              <w:rPr>
                <w:rFonts w:ascii="Garamond" w:hAnsi="Garamond" w:cs="Times New Roman"/>
                <w:sz w:val="28"/>
              </w:rPr>
            </w:pPr>
            <w:r w:rsidRPr="004A277C">
              <w:rPr>
                <w:rFonts w:ascii="Garamond" w:hAnsi="Garamond" w:cs="Times New Roman"/>
                <w:i/>
                <w:sz w:val="28"/>
              </w:rPr>
              <w:t>Men readily deny themselves Ease and Pleasures for the sake of Gain, because they have set their Hearts upon it</w:t>
            </w:r>
            <w:r w:rsidR="002C617D" w:rsidRPr="002C617D">
              <w:rPr>
                <w:rFonts w:ascii="Garamond" w:hAnsi="Garamond" w:cs="Times New Roman"/>
                <w:sz w:val="28"/>
              </w:rPr>
              <w:t> ;</w:t>
            </w:r>
            <w:r w:rsidRPr="004A277C">
              <w:rPr>
                <w:rFonts w:ascii="Garamond" w:hAnsi="Garamond" w:cs="Times New Roman"/>
                <w:i/>
                <w:sz w:val="28"/>
              </w:rPr>
              <w:t xml:space="preserve"> think you much of Heaven, and you will do so too.</w:t>
            </w:r>
            <w:r w:rsidRPr="004A277C">
              <w:rPr>
                <w:rFonts w:ascii="Garamond" w:hAnsi="Garamond" w:cs="Times New Roman"/>
                <w:sz w:val="28"/>
              </w:rPr>
              <w:t xml:space="preserve"> </w:t>
            </w:r>
          </w:p>
        </w:tc>
        <w:tc>
          <w:tcPr>
            <w:tcW w:w="0" w:type="auto"/>
          </w:tcPr>
          <w:p w14:paraId="0BD69024" w14:textId="77777777" w:rsidR="00A95CC2" w:rsidRPr="004A277C" w:rsidRDefault="00A95CC2" w:rsidP="00DB60C3">
            <w:pPr>
              <w:pStyle w:val="ListParagraph"/>
              <w:ind w:left="0"/>
              <w:rPr>
                <w:rFonts w:ascii="Garamond" w:hAnsi="Garamond" w:cs="Times New Roman"/>
                <w:i/>
                <w:sz w:val="20"/>
                <w:szCs w:val="20"/>
              </w:rPr>
            </w:pPr>
          </w:p>
        </w:tc>
      </w:tr>
      <w:tr w:rsidR="000C2327" w:rsidRPr="004A277C" w14:paraId="54D801B8" w14:textId="77777777" w:rsidTr="00D544E6">
        <w:tc>
          <w:tcPr>
            <w:tcW w:w="4111" w:type="dxa"/>
          </w:tcPr>
          <w:p w14:paraId="44CF5877" w14:textId="77777777" w:rsidR="000C2327" w:rsidRPr="00CB1D10" w:rsidRDefault="000C2327" w:rsidP="00DB60C3">
            <w:pPr>
              <w:pStyle w:val="CM3"/>
              <w:widowControl/>
              <w:spacing w:line="240" w:lineRule="auto"/>
              <w:ind w:firstLine="227"/>
              <w:jc w:val="both"/>
              <w:rPr>
                <w:rFonts w:ascii="Garamond" w:hAnsi="Garamond"/>
                <w:sz w:val="28"/>
                <w:szCs w:val="28"/>
              </w:rPr>
            </w:pPr>
            <w:r w:rsidRPr="00CB1D10">
              <w:rPr>
                <w:rFonts w:ascii="Garamond" w:hAnsi="Garamond"/>
                <w:sz w:val="28"/>
                <w:szCs w:val="28"/>
              </w:rPr>
              <w:t xml:space="preserve">Ta </w:t>
            </w:r>
            <w:proofErr w:type="spellStart"/>
            <w:r w:rsidRPr="00CB1D10">
              <w:rPr>
                <w:rFonts w:ascii="Garamond" w:hAnsi="Garamond"/>
                <w:sz w:val="28"/>
                <w:szCs w:val="28"/>
              </w:rPr>
              <w:t>aggle</w:t>
            </w:r>
            <w:proofErr w:type="spellEnd"/>
            <w:r w:rsidRPr="00CB1D10">
              <w:rPr>
                <w:rFonts w:ascii="Garamond" w:hAnsi="Garamond"/>
                <w:sz w:val="28"/>
                <w:szCs w:val="28"/>
              </w:rPr>
              <w:t xml:space="preserve"> </w:t>
            </w:r>
            <w:proofErr w:type="spellStart"/>
            <w:r w:rsidRPr="00CB1D10">
              <w:rPr>
                <w:rFonts w:ascii="Garamond" w:hAnsi="Garamond"/>
                <w:sz w:val="28"/>
                <w:szCs w:val="28"/>
              </w:rPr>
              <w:t>roish</w:t>
            </w:r>
            <w:proofErr w:type="spellEnd"/>
            <w:r w:rsidRPr="00CB1D10">
              <w:rPr>
                <w:rFonts w:ascii="Garamond" w:hAnsi="Garamond"/>
                <w:sz w:val="28"/>
                <w:szCs w:val="28"/>
              </w:rPr>
              <w:t xml:space="preserve"> </w:t>
            </w:r>
            <w:proofErr w:type="spellStart"/>
            <w:r w:rsidRPr="00CB1D10">
              <w:rPr>
                <w:rFonts w:ascii="Garamond" w:hAnsi="Garamond"/>
                <w:sz w:val="28"/>
                <w:szCs w:val="28"/>
              </w:rPr>
              <w:t>Leiaghyn</w:t>
            </w:r>
            <w:proofErr w:type="spellEnd"/>
            <w:r w:rsidRPr="00CB1D10">
              <w:rPr>
                <w:rFonts w:ascii="Garamond" w:hAnsi="Garamond"/>
                <w:sz w:val="28"/>
                <w:szCs w:val="28"/>
              </w:rPr>
              <w:t xml:space="preserve"> </w:t>
            </w:r>
            <w:proofErr w:type="spellStart"/>
            <w:r w:rsidRPr="00CB1D10">
              <w:rPr>
                <w:rFonts w:ascii="Garamond" w:hAnsi="Garamond"/>
                <w:sz w:val="28"/>
                <w:szCs w:val="28"/>
              </w:rPr>
              <w:t>freall</w:t>
            </w:r>
            <w:proofErr w:type="spellEnd"/>
            <w:r w:rsidRPr="00CB1D10">
              <w:rPr>
                <w:rFonts w:ascii="Garamond" w:hAnsi="Garamond"/>
                <w:sz w:val="28"/>
                <w:szCs w:val="28"/>
              </w:rPr>
              <w:t xml:space="preserve"> </w:t>
            </w:r>
            <w:proofErr w:type="spellStart"/>
            <w:r w:rsidRPr="00CB1D10">
              <w:rPr>
                <w:rFonts w:ascii="Garamond" w:hAnsi="Garamond"/>
                <w:sz w:val="28"/>
                <w:szCs w:val="28"/>
              </w:rPr>
              <w:t>deney</w:t>
            </w:r>
            <w:proofErr w:type="spellEnd"/>
            <w:r w:rsidRPr="00CB1D10">
              <w:rPr>
                <w:rFonts w:ascii="Garamond" w:hAnsi="Garamond"/>
                <w:sz w:val="28"/>
                <w:szCs w:val="28"/>
              </w:rPr>
              <w:t xml:space="preserve"> </w:t>
            </w:r>
            <w:proofErr w:type="spellStart"/>
            <w:r w:rsidRPr="00CB1D10">
              <w:rPr>
                <w:rFonts w:ascii="Garamond" w:hAnsi="Garamond"/>
                <w:sz w:val="28"/>
                <w:szCs w:val="28"/>
              </w:rPr>
              <w:t>veih</w:t>
            </w:r>
            <w:proofErr w:type="spellEnd"/>
            <w:r w:rsidRPr="00CB1D10">
              <w:rPr>
                <w:rFonts w:ascii="Garamond" w:hAnsi="Garamond"/>
                <w:sz w:val="28"/>
                <w:szCs w:val="28"/>
              </w:rPr>
              <w:t xml:space="preserve"> </w:t>
            </w:r>
            <w:proofErr w:type="spellStart"/>
            <w:r w:rsidRPr="00CB1D10">
              <w:rPr>
                <w:rFonts w:ascii="Garamond" w:hAnsi="Garamond"/>
                <w:sz w:val="28"/>
                <w:szCs w:val="28"/>
              </w:rPr>
              <w:t>geyrt</w:t>
            </w:r>
            <w:proofErr w:type="spellEnd"/>
            <w:r w:rsidRPr="00CB1D10">
              <w:rPr>
                <w:rFonts w:ascii="Garamond" w:hAnsi="Garamond"/>
                <w:sz w:val="28"/>
                <w:szCs w:val="28"/>
              </w:rPr>
              <w:t xml:space="preserve"> er </w:t>
            </w:r>
            <w:proofErr w:type="spellStart"/>
            <w:r w:rsidRPr="00CB1D10">
              <w:rPr>
                <w:rFonts w:ascii="Garamond" w:hAnsi="Garamond"/>
                <w:sz w:val="28"/>
                <w:szCs w:val="28"/>
              </w:rPr>
              <w:t>nyn</w:t>
            </w:r>
            <w:proofErr w:type="spellEnd"/>
            <w:r w:rsidRPr="00CB1D10">
              <w:rPr>
                <w:rFonts w:ascii="Garamond" w:hAnsi="Garamond"/>
                <w:sz w:val="28"/>
                <w:szCs w:val="28"/>
              </w:rPr>
              <w:t xml:space="preserve"> </w:t>
            </w:r>
            <w:proofErr w:type="spellStart"/>
            <w:r w:rsidRPr="00CB1D10">
              <w:rPr>
                <w:rFonts w:ascii="Garamond" w:hAnsi="Garamond"/>
                <w:sz w:val="28"/>
                <w:szCs w:val="28"/>
              </w:rPr>
              <w:t>aigney</w:t>
            </w:r>
            <w:proofErr w:type="spellEnd"/>
            <w:r w:rsidRPr="00CB1D10">
              <w:rPr>
                <w:rFonts w:ascii="Garamond" w:hAnsi="Garamond"/>
                <w:sz w:val="28"/>
                <w:szCs w:val="28"/>
              </w:rPr>
              <w:t xml:space="preserve"> </w:t>
            </w:r>
            <w:proofErr w:type="spellStart"/>
            <w:r w:rsidRPr="00CB1D10">
              <w:rPr>
                <w:rFonts w:ascii="Garamond" w:hAnsi="Garamond"/>
                <w:sz w:val="28"/>
                <w:szCs w:val="28"/>
              </w:rPr>
              <w:t>hene</w:t>
            </w:r>
            <w:proofErr w:type="spellEnd"/>
            <w:r w:rsidR="002C617D" w:rsidRPr="002C617D">
              <w:rPr>
                <w:rFonts w:ascii="Garamond" w:hAnsi="Garamond"/>
                <w:sz w:val="28"/>
                <w:szCs w:val="28"/>
              </w:rPr>
              <w:t> ;</w:t>
            </w:r>
            <w:r w:rsidRPr="00CB1D10">
              <w:rPr>
                <w:rFonts w:ascii="Garamond" w:hAnsi="Garamond"/>
                <w:sz w:val="28"/>
                <w:szCs w:val="28"/>
              </w:rPr>
              <w:t xml:space="preserve"> as </w:t>
            </w:r>
            <w:proofErr w:type="spellStart"/>
            <w:r w:rsidRPr="00CB1D10">
              <w:rPr>
                <w:rFonts w:ascii="Garamond" w:hAnsi="Garamond"/>
                <w:sz w:val="28"/>
                <w:szCs w:val="28"/>
              </w:rPr>
              <w:t>nagh</w:t>
            </w:r>
            <w:proofErr w:type="spellEnd"/>
            <w:r w:rsidRPr="00CB1D10">
              <w:rPr>
                <w:rFonts w:ascii="Garamond" w:hAnsi="Garamond"/>
                <w:sz w:val="28"/>
                <w:szCs w:val="28"/>
              </w:rPr>
              <w:t xml:space="preserve"> der </w:t>
            </w:r>
            <w:proofErr w:type="spellStart"/>
            <w:r w:rsidRPr="00CB1D10">
              <w:rPr>
                <w:rFonts w:ascii="Garamond" w:hAnsi="Garamond"/>
                <w:sz w:val="28"/>
                <w:szCs w:val="28"/>
              </w:rPr>
              <w:t>torchagh</w:t>
            </w:r>
            <w:proofErr w:type="spellEnd"/>
            <w:r w:rsidRPr="00CB1D10">
              <w:rPr>
                <w:rFonts w:ascii="Garamond" w:hAnsi="Garamond"/>
                <w:sz w:val="28"/>
                <w:szCs w:val="28"/>
              </w:rPr>
              <w:t xml:space="preserve"> </w:t>
            </w:r>
            <w:proofErr w:type="spellStart"/>
            <w:r w:rsidRPr="00CB1D10">
              <w:rPr>
                <w:rFonts w:ascii="Garamond" w:hAnsi="Garamond"/>
                <w:sz w:val="28"/>
                <w:szCs w:val="28"/>
              </w:rPr>
              <w:t>dy</w:t>
            </w:r>
            <w:proofErr w:type="spellEnd"/>
            <w:r w:rsidRPr="00CB1D10">
              <w:rPr>
                <w:rFonts w:ascii="Garamond" w:hAnsi="Garamond"/>
                <w:sz w:val="28"/>
                <w:szCs w:val="28"/>
              </w:rPr>
              <w:t xml:space="preserve"> bra </w:t>
            </w:r>
            <w:proofErr w:type="spellStart"/>
            <w:r w:rsidRPr="00CB1D10">
              <w:rPr>
                <w:rFonts w:ascii="Garamond" w:hAnsi="Garamond"/>
                <w:sz w:val="28"/>
                <w:szCs w:val="28"/>
              </w:rPr>
              <w:t>farr</w:t>
            </w:r>
            <w:r w:rsidRPr="000C2327">
              <w:rPr>
                <w:rFonts w:ascii="Garamond" w:hAnsi="Garamond"/>
                <w:i/>
                <w:sz w:val="28"/>
                <w:szCs w:val="28"/>
              </w:rPr>
              <w:t>a</w:t>
            </w:r>
            <w:r>
              <w:rPr>
                <w:rFonts w:ascii="Garamond" w:hAnsi="Garamond"/>
                <w:sz w:val="28"/>
                <w:szCs w:val="28"/>
              </w:rPr>
              <w:t>ghtyn</w:t>
            </w:r>
            <w:proofErr w:type="spellEnd"/>
            <w:r w:rsidRPr="00CB1D10">
              <w:rPr>
                <w:rFonts w:ascii="Garamond" w:hAnsi="Garamond"/>
                <w:sz w:val="28"/>
                <w:szCs w:val="28"/>
              </w:rPr>
              <w:t xml:space="preserve"> orts </w:t>
            </w:r>
            <w:proofErr w:type="spellStart"/>
            <w:r w:rsidRPr="00CB1D10">
              <w:rPr>
                <w:rFonts w:ascii="Garamond" w:hAnsi="Garamond"/>
                <w:sz w:val="28"/>
                <w:szCs w:val="28"/>
              </w:rPr>
              <w:t>oo</w:t>
            </w:r>
            <w:proofErr w:type="spellEnd"/>
            <w:r w:rsidRPr="00CB1D10">
              <w:rPr>
                <w:rFonts w:ascii="Garamond" w:hAnsi="Garamond"/>
                <w:sz w:val="28"/>
                <w:szCs w:val="28"/>
              </w:rPr>
              <w:t xml:space="preserve"> </w:t>
            </w:r>
            <w:proofErr w:type="spellStart"/>
            <w:r w:rsidRPr="00CB1D10">
              <w:rPr>
                <w:rFonts w:ascii="Garamond" w:hAnsi="Garamond"/>
                <w:sz w:val="28"/>
                <w:szCs w:val="28"/>
              </w:rPr>
              <w:t>hene</w:t>
            </w:r>
            <w:proofErr w:type="spellEnd"/>
            <w:r w:rsidRPr="00CB1D10">
              <w:rPr>
                <w:rFonts w:ascii="Garamond" w:hAnsi="Garamond"/>
                <w:sz w:val="28"/>
                <w:szCs w:val="28"/>
              </w:rPr>
              <w:t xml:space="preserve"> y </w:t>
            </w:r>
            <w:proofErr w:type="spellStart"/>
            <w:r w:rsidRPr="00CB1D10">
              <w:rPr>
                <w:rFonts w:ascii="Garamond" w:hAnsi="Garamond"/>
                <w:sz w:val="28"/>
                <w:szCs w:val="28"/>
              </w:rPr>
              <w:t>obbal</w:t>
            </w:r>
            <w:proofErr w:type="spellEnd"/>
            <w:r w:rsidR="002C617D" w:rsidRPr="002C617D">
              <w:rPr>
                <w:rFonts w:ascii="Garamond" w:hAnsi="Garamond"/>
                <w:i/>
                <w:sz w:val="28"/>
                <w:szCs w:val="28"/>
              </w:rPr>
              <w:t> </w:t>
            </w:r>
            <w:r w:rsidR="00C57BF1" w:rsidRPr="00C57BF1">
              <w:rPr>
                <w:rFonts w:ascii="Garamond" w:hAnsi="Garamond"/>
                <w:sz w:val="28"/>
                <w:szCs w:val="28"/>
              </w:rPr>
              <w:t>?</w:t>
            </w:r>
            <w:r w:rsidRPr="00CB1D10">
              <w:rPr>
                <w:rFonts w:ascii="Garamond" w:hAnsi="Garamond"/>
                <w:sz w:val="28"/>
                <w:szCs w:val="28"/>
              </w:rPr>
              <w:t xml:space="preserve"> </w:t>
            </w:r>
          </w:p>
        </w:tc>
        <w:tc>
          <w:tcPr>
            <w:tcW w:w="3993" w:type="dxa"/>
          </w:tcPr>
          <w:p w14:paraId="61819AEE" w14:textId="77777777" w:rsidR="000C2327" w:rsidRPr="004A277C" w:rsidRDefault="000C2327"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The fear of the Laws keeps men from following their own Pleasures</w:t>
            </w:r>
            <w:r>
              <w:rPr>
                <w:rFonts w:ascii="Garamond" w:hAnsi="Garamond" w:cs="Times New Roman"/>
                <w:i/>
                <w:sz w:val="28"/>
              </w:rPr>
              <w:t>,</w:t>
            </w:r>
            <w:r w:rsidRPr="004A277C">
              <w:rPr>
                <w:rFonts w:ascii="Garamond" w:hAnsi="Garamond" w:cs="Times New Roman"/>
                <w:i/>
                <w:sz w:val="28"/>
              </w:rPr>
              <w:t xml:space="preserve"> and will not eternal Torments prevail with you to deny </w:t>
            </w:r>
            <w:proofErr w:type="spellStart"/>
            <w:r w:rsidRPr="004A277C">
              <w:rPr>
                <w:rFonts w:ascii="Garamond" w:hAnsi="Garamond" w:cs="Times New Roman"/>
                <w:i/>
                <w:sz w:val="28"/>
              </w:rPr>
              <w:t>your self</w:t>
            </w:r>
            <w:proofErr w:type="spellEnd"/>
            <w:r w:rsidR="002C617D" w:rsidRPr="002C617D">
              <w:rPr>
                <w:rFonts w:ascii="Garamond" w:hAnsi="Garamond" w:cs="Times New Roman"/>
                <w:i/>
                <w:sz w:val="28"/>
              </w:rPr>
              <w:t> ?</w:t>
            </w:r>
          </w:p>
        </w:tc>
        <w:tc>
          <w:tcPr>
            <w:tcW w:w="0" w:type="auto"/>
          </w:tcPr>
          <w:p w14:paraId="44218429" w14:textId="77777777" w:rsidR="000C2327" w:rsidRPr="004A277C" w:rsidRDefault="000C2327" w:rsidP="00DB60C3">
            <w:pPr>
              <w:pStyle w:val="ListParagraph"/>
              <w:ind w:left="0"/>
              <w:rPr>
                <w:rFonts w:ascii="Garamond" w:hAnsi="Garamond" w:cs="Times New Roman"/>
                <w:i/>
                <w:sz w:val="20"/>
                <w:szCs w:val="20"/>
              </w:rPr>
            </w:pPr>
          </w:p>
        </w:tc>
      </w:tr>
      <w:tr w:rsidR="000C2327" w:rsidRPr="004A277C" w14:paraId="4A763FDA" w14:textId="77777777" w:rsidTr="00D544E6">
        <w:tc>
          <w:tcPr>
            <w:tcW w:w="4111" w:type="dxa"/>
          </w:tcPr>
          <w:p w14:paraId="7DC6CE1A" w14:textId="77777777" w:rsidR="000C2327" w:rsidRPr="00CB1D10" w:rsidRDefault="000C2327" w:rsidP="00DB60C3">
            <w:pPr>
              <w:pStyle w:val="CM3"/>
              <w:widowControl/>
              <w:spacing w:line="240" w:lineRule="auto"/>
              <w:ind w:firstLine="227"/>
              <w:jc w:val="both"/>
              <w:rPr>
                <w:rFonts w:ascii="Garamond" w:hAnsi="Garamond"/>
                <w:sz w:val="28"/>
                <w:szCs w:val="28"/>
              </w:rPr>
            </w:pPr>
            <w:proofErr w:type="spellStart"/>
            <w:r w:rsidRPr="00CB1D10">
              <w:rPr>
                <w:rFonts w:ascii="Garamond" w:hAnsi="Garamond"/>
                <w:sz w:val="28"/>
                <w:szCs w:val="28"/>
              </w:rPr>
              <w:t>Foddee</w:t>
            </w:r>
            <w:proofErr w:type="spellEnd"/>
            <w:r w:rsidRPr="00CB1D10">
              <w:rPr>
                <w:rFonts w:ascii="Garamond" w:hAnsi="Garamond"/>
                <w:sz w:val="28"/>
                <w:szCs w:val="28"/>
              </w:rPr>
              <w:t xml:space="preserve"> </w:t>
            </w:r>
            <w:proofErr w:type="spellStart"/>
            <w:r w:rsidRPr="00CB1D10">
              <w:rPr>
                <w:rFonts w:ascii="Garamond" w:hAnsi="Garamond"/>
                <w:sz w:val="28"/>
                <w:szCs w:val="28"/>
              </w:rPr>
              <w:t>dty</w:t>
            </w:r>
            <w:proofErr w:type="spellEnd"/>
            <w:r w:rsidRPr="00CB1D10">
              <w:rPr>
                <w:rFonts w:ascii="Garamond" w:hAnsi="Garamond"/>
                <w:sz w:val="28"/>
                <w:szCs w:val="28"/>
              </w:rPr>
              <w:t xml:space="preserve"> </w:t>
            </w:r>
            <w:proofErr w:type="spellStart"/>
            <w:r w:rsidRPr="00CB1D10">
              <w:rPr>
                <w:rFonts w:ascii="Garamond" w:hAnsi="Garamond"/>
                <w:sz w:val="28"/>
                <w:szCs w:val="28"/>
              </w:rPr>
              <w:t>Charjyn</w:t>
            </w:r>
            <w:proofErr w:type="spellEnd"/>
            <w:r w:rsidRPr="00CB1D10">
              <w:rPr>
                <w:rFonts w:ascii="Garamond" w:hAnsi="Garamond"/>
                <w:sz w:val="28"/>
                <w:szCs w:val="28"/>
              </w:rPr>
              <w:t xml:space="preserve"> </w:t>
            </w:r>
            <w:proofErr w:type="spellStart"/>
            <w:r w:rsidRPr="00CB1D10">
              <w:rPr>
                <w:rFonts w:ascii="Garamond" w:hAnsi="Garamond"/>
                <w:sz w:val="28"/>
                <w:szCs w:val="28"/>
              </w:rPr>
              <w:t>oo</w:t>
            </w:r>
            <w:proofErr w:type="spellEnd"/>
            <w:r w:rsidRPr="00CB1D10">
              <w:rPr>
                <w:rFonts w:ascii="Garamond" w:hAnsi="Garamond"/>
                <w:sz w:val="28"/>
                <w:szCs w:val="28"/>
              </w:rPr>
              <w:t xml:space="preserve"> y </w:t>
            </w:r>
            <w:proofErr w:type="spellStart"/>
            <w:r w:rsidRPr="00CB1D10">
              <w:rPr>
                <w:rFonts w:ascii="Garamond" w:hAnsi="Garamond"/>
                <w:sz w:val="28"/>
                <w:szCs w:val="28"/>
              </w:rPr>
              <w:t>choyrlagh</w:t>
            </w:r>
            <w:proofErr w:type="spellEnd"/>
            <w:r w:rsidRPr="00CB1D10">
              <w:rPr>
                <w:rFonts w:ascii="Garamond" w:hAnsi="Garamond"/>
                <w:sz w:val="28"/>
                <w:szCs w:val="28"/>
              </w:rPr>
              <w:t xml:space="preserve"> </w:t>
            </w:r>
            <w:proofErr w:type="spellStart"/>
            <w:r w:rsidRPr="00CB1D10">
              <w:rPr>
                <w:rFonts w:ascii="Garamond" w:hAnsi="Garamond"/>
                <w:sz w:val="28"/>
                <w:szCs w:val="28"/>
              </w:rPr>
              <w:t>dy</w:t>
            </w:r>
            <w:proofErr w:type="spellEnd"/>
            <w:r w:rsidRPr="00CB1D10">
              <w:rPr>
                <w:rFonts w:ascii="Garamond" w:hAnsi="Garamond"/>
                <w:sz w:val="28"/>
                <w:szCs w:val="28"/>
              </w:rPr>
              <w:t xml:space="preserve"> </w:t>
            </w:r>
            <w:proofErr w:type="spellStart"/>
            <w:r w:rsidRPr="00CB1D10">
              <w:rPr>
                <w:rFonts w:ascii="Garamond" w:hAnsi="Garamond"/>
                <w:sz w:val="28"/>
                <w:szCs w:val="28"/>
              </w:rPr>
              <w:t>obbal</w:t>
            </w:r>
            <w:proofErr w:type="spellEnd"/>
            <w:r w:rsidRPr="00CB1D10">
              <w:rPr>
                <w:rFonts w:ascii="Garamond" w:hAnsi="Garamond"/>
                <w:sz w:val="28"/>
                <w:szCs w:val="28"/>
              </w:rPr>
              <w:t xml:space="preserve"> </w:t>
            </w:r>
            <w:proofErr w:type="spellStart"/>
            <w:r w:rsidRPr="00CB1D10">
              <w:rPr>
                <w:rFonts w:ascii="Garamond" w:hAnsi="Garamond"/>
                <w:sz w:val="28"/>
                <w:szCs w:val="28"/>
              </w:rPr>
              <w:t>dt’a</w:t>
            </w:r>
            <w:r w:rsidRPr="00B63214">
              <w:rPr>
                <w:rFonts w:ascii="Garamond" w:hAnsi="Garamond"/>
                <w:i/>
                <w:sz w:val="28"/>
                <w:szCs w:val="28"/>
              </w:rPr>
              <w:t>ig</w:t>
            </w:r>
            <w:r w:rsidRPr="00CB1D10">
              <w:rPr>
                <w:rFonts w:ascii="Garamond" w:hAnsi="Garamond"/>
                <w:sz w:val="28"/>
                <w:szCs w:val="28"/>
              </w:rPr>
              <w:t>ney</w:t>
            </w:r>
            <w:proofErr w:type="spellEnd"/>
            <w:r w:rsidRPr="00CB1D10">
              <w:rPr>
                <w:rFonts w:ascii="Garamond" w:hAnsi="Garamond"/>
                <w:sz w:val="28"/>
                <w:szCs w:val="28"/>
              </w:rPr>
              <w:t xml:space="preserve"> </w:t>
            </w:r>
            <w:proofErr w:type="spellStart"/>
            <w:r w:rsidRPr="00CB1D10">
              <w:rPr>
                <w:rFonts w:ascii="Garamond" w:hAnsi="Garamond"/>
                <w:sz w:val="28"/>
                <w:szCs w:val="28"/>
              </w:rPr>
              <w:t>hene</w:t>
            </w:r>
            <w:proofErr w:type="spellEnd"/>
            <w:r w:rsidRPr="00CB1D10">
              <w:rPr>
                <w:rFonts w:ascii="Garamond" w:hAnsi="Garamond"/>
                <w:sz w:val="28"/>
                <w:szCs w:val="28"/>
              </w:rPr>
              <w:t xml:space="preserve"> son </w:t>
            </w:r>
            <w:proofErr w:type="spellStart"/>
            <w:r w:rsidRPr="00CB1D10">
              <w:rPr>
                <w:rFonts w:ascii="Garamond" w:hAnsi="Garamond"/>
                <w:sz w:val="28"/>
                <w:szCs w:val="28"/>
              </w:rPr>
              <w:t>dty</w:t>
            </w:r>
            <w:proofErr w:type="spellEnd"/>
            <w:r w:rsidRPr="00CB1D10">
              <w:rPr>
                <w:rFonts w:ascii="Garamond" w:hAnsi="Garamond"/>
                <w:sz w:val="28"/>
                <w:szCs w:val="28"/>
              </w:rPr>
              <w:t xml:space="preserve"> </w:t>
            </w:r>
            <w:proofErr w:type="spellStart"/>
            <w:r w:rsidRPr="00CB1D10">
              <w:rPr>
                <w:rFonts w:ascii="Garamond" w:hAnsi="Garamond"/>
                <w:sz w:val="28"/>
                <w:szCs w:val="28"/>
              </w:rPr>
              <w:t>viys</w:t>
            </w:r>
            <w:proofErr w:type="spellEnd"/>
            <w:r w:rsidR="002C617D" w:rsidRPr="002C617D">
              <w:rPr>
                <w:rFonts w:ascii="Garamond" w:hAnsi="Garamond"/>
                <w:sz w:val="28"/>
                <w:szCs w:val="28"/>
              </w:rPr>
              <w:t> ;</w:t>
            </w:r>
            <w:r w:rsidRPr="00CB1D10">
              <w:rPr>
                <w:rFonts w:ascii="Garamond" w:hAnsi="Garamond"/>
                <w:sz w:val="28"/>
                <w:szCs w:val="28"/>
              </w:rPr>
              <w:t xml:space="preserve"> as </w:t>
            </w:r>
            <w:proofErr w:type="spellStart"/>
            <w:r w:rsidRPr="00CB1D10">
              <w:rPr>
                <w:rFonts w:ascii="Garamond" w:hAnsi="Garamond"/>
                <w:sz w:val="28"/>
                <w:szCs w:val="28"/>
              </w:rPr>
              <w:t>nagh</w:t>
            </w:r>
            <w:proofErr w:type="spellEnd"/>
            <w:r w:rsidRPr="00CB1D10">
              <w:rPr>
                <w:rFonts w:ascii="Garamond" w:hAnsi="Garamond"/>
                <w:sz w:val="28"/>
                <w:szCs w:val="28"/>
              </w:rPr>
              <w:t xml:space="preserve"> </w:t>
            </w:r>
            <w:proofErr w:type="spellStart"/>
            <w:r w:rsidRPr="00CB1D10">
              <w:rPr>
                <w:rFonts w:ascii="Garamond" w:hAnsi="Garamond"/>
                <w:sz w:val="28"/>
                <w:szCs w:val="28"/>
              </w:rPr>
              <w:t>vod</w:t>
            </w:r>
            <w:proofErr w:type="spellEnd"/>
            <w:r w:rsidRPr="00CB1D10">
              <w:rPr>
                <w:rFonts w:ascii="Garamond" w:hAnsi="Garamond"/>
                <w:sz w:val="28"/>
                <w:szCs w:val="28"/>
              </w:rPr>
              <w:t xml:space="preserve"> </w:t>
            </w:r>
            <w:proofErr w:type="spellStart"/>
            <w:r w:rsidRPr="00CB1D10">
              <w:rPr>
                <w:rFonts w:ascii="Garamond" w:hAnsi="Garamond"/>
                <w:sz w:val="28"/>
                <w:szCs w:val="28"/>
              </w:rPr>
              <w:t>Jee</w:t>
            </w:r>
            <w:proofErr w:type="spellEnd"/>
            <w:r w:rsidRPr="00CB1D10">
              <w:rPr>
                <w:rFonts w:ascii="Garamond" w:hAnsi="Garamond"/>
                <w:sz w:val="28"/>
                <w:szCs w:val="28"/>
              </w:rPr>
              <w:t xml:space="preserve"> </w:t>
            </w:r>
            <w:proofErr w:type="spellStart"/>
            <w:r w:rsidRPr="00CB1D10">
              <w:rPr>
                <w:rFonts w:ascii="Garamond" w:hAnsi="Garamond"/>
                <w:sz w:val="28"/>
                <w:szCs w:val="28"/>
              </w:rPr>
              <w:t>nyn</w:t>
            </w:r>
            <w:proofErr w:type="spellEnd"/>
            <w:r w:rsidRPr="00CB1D10">
              <w:rPr>
                <w:rFonts w:ascii="Garamond" w:hAnsi="Garamond"/>
                <w:sz w:val="28"/>
                <w:szCs w:val="28"/>
              </w:rPr>
              <w:t xml:space="preserve"> </w:t>
            </w:r>
            <w:proofErr w:type="spellStart"/>
            <w:r w:rsidRPr="00CB1D10">
              <w:rPr>
                <w:rFonts w:ascii="Garamond" w:hAnsi="Garamond"/>
                <w:sz w:val="28"/>
                <w:szCs w:val="28"/>
              </w:rPr>
              <w:t>Gharrey</w:t>
            </w:r>
            <w:proofErr w:type="spellEnd"/>
            <w:r w:rsidRPr="00CB1D10">
              <w:rPr>
                <w:rFonts w:ascii="Garamond" w:hAnsi="Garamond"/>
                <w:sz w:val="28"/>
                <w:szCs w:val="28"/>
              </w:rPr>
              <w:t xml:space="preserve"> share </w:t>
            </w:r>
            <w:proofErr w:type="spellStart"/>
            <w:r w:rsidRPr="00CB1D10">
              <w:rPr>
                <w:rFonts w:ascii="Garamond" w:hAnsi="Garamond"/>
                <w:sz w:val="28"/>
                <w:szCs w:val="28"/>
              </w:rPr>
              <w:t>ve</w:t>
            </w:r>
            <w:proofErr w:type="spellEnd"/>
            <w:r w:rsidRPr="00CB1D10">
              <w:rPr>
                <w:rFonts w:ascii="Garamond" w:hAnsi="Garamond"/>
                <w:sz w:val="28"/>
                <w:szCs w:val="28"/>
              </w:rPr>
              <w:t xml:space="preserve"> er </w:t>
            </w:r>
            <w:proofErr w:type="spellStart"/>
            <w:r w:rsidRPr="00CB1D10">
              <w:rPr>
                <w:rFonts w:ascii="Garamond" w:hAnsi="Garamond"/>
                <w:sz w:val="28"/>
                <w:szCs w:val="28"/>
              </w:rPr>
              <w:t>ny</w:t>
            </w:r>
            <w:proofErr w:type="spellEnd"/>
            <w:r w:rsidRPr="00CB1D10">
              <w:rPr>
                <w:rFonts w:ascii="Garamond" w:hAnsi="Garamond"/>
                <w:sz w:val="28"/>
                <w:szCs w:val="28"/>
              </w:rPr>
              <w:t xml:space="preserve"> </w:t>
            </w:r>
            <w:proofErr w:type="spellStart"/>
            <w:r w:rsidRPr="00CB1D10">
              <w:rPr>
                <w:rFonts w:ascii="Garamond" w:hAnsi="Garamond"/>
                <w:sz w:val="28"/>
                <w:szCs w:val="28"/>
              </w:rPr>
              <w:t>chlashtyn</w:t>
            </w:r>
            <w:proofErr w:type="spellEnd"/>
            <w:r w:rsidRPr="00CB1D10">
              <w:rPr>
                <w:rFonts w:ascii="Garamond" w:hAnsi="Garamond"/>
                <w:sz w:val="28"/>
                <w:szCs w:val="28"/>
              </w:rPr>
              <w:t xml:space="preserve"> </w:t>
            </w:r>
            <w:proofErr w:type="spellStart"/>
            <w:r w:rsidRPr="00CB1D10">
              <w:rPr>
                <w:rFonts w:ascii="Garamond" w:hAnsi="Garamond"/>
                <w:sz w:val="28"/>
                <w:szCs w:val="28"/>
              </w:rPr>
              <w:t>tra</w:t>
            </w:r>
            <w:proofErr w:type="spellEnd"/>
            <w:r w:rsidRPr="00CB1D10">
              <w:rPr>
                <w:rFonts w:ascii="Garamond" w:hAnsi="Garamond"/>
                <w:sz w:val="28"/>
                <w:szCs w:val="28"/>
              </w:rPr>
              <w:t xml:space="preserve"> </w:t>
            </w:r>
            <w:proofErr w:type="spellStart"/>
            <w:r w:rsidRPr="00CB1D10">
              <w:rPr>
                <w:rFonts w:ascii="Garamond" w:hAnsi="Garamond"/>
                <w:sz w:val="28"/>
                <w:szCs w:val="28"/>
              </w:rPr>
              <w:t>te</w:t>
            </w:r>
            <w:proofErr w:type="spellEnd"/>
            <w:r w:rsidRPr="00CB1D10">
              <w:rPr>
                <w:rFonts w:ascii="Garamond" w:hAnsi="Garamond"/>
                <w:sz w:val="28"/>
                <w:szCs w:val="28"/>
              </w:rPr>
              <w:t xml:space="preserve"> </w:t>
            </w:r>
            <w:proofErr w:type="spellStart"/>
            <w:r w:rsidRPr="00CB1D10">
              <w:rPr>
                <w:rFonts w:ascii="Garamond" w:hAnsi="Garamond"/>
                <w:sz w:val="28"/>
                <w:szCs w:val="28"/>
              </w:rPr>
              <w:t>dy</w:t>
            </w:r>
            <w:proofErr w:type="spellEnd"/>
            <w:r w:rsidRPr="00CB1D10">
              <w:rPr>
                <w:rFonts w:ascii="Garamond" w:hAnsi="Garamond"/>
                <w:sz w:val="28"/>
                <w:szCs w:val="28"/>
              </w:rPr>
              <w:t xml:space="preserve"> </w:t>
            </w:r>
            <w:proofErr w:type="spellStart"/>
            <w:r w:rsidRPr="00CB1D10">
              <w:rPr>
                <w:rFonts w:ascii="Garamond" w:hAnsi="Garamond"/>
                <w:sz w:val="28"/>
                <w:szCs w:val="28"/>
              </w:rPr>
              <w:t>harey</w:t>
            </w:r>
            <w:proofErr w:type="spellEnd"/>
            <w:r w:rsidRPr="00CB1D10">
              <w:rPr>
                <w:rFonts w:ascii="Garamond" w:hAnsi="Garamond"/>
                <w:sz w:val="28"/>
                <w:szCs w:val="28"/>
              </w:rPr>
              <w:t xml:space="preserve"> </w:t>
            </w:r>
            <w:proofErr w:type="spellStart"/>
            <w:r w:rsidRPr="00CB1D10">
              <w:rPr>
                <w:rFonts w:ascii="Garamond" w:hAnsi="Garamond"/>
                <w:sz w:val="28"/>
                <w:szCs w:val="28"/>
              </w:rPr>
              <w:t>shoh</w:t>
            </w:r>
            <w:proofErr w:type="spellEnd"/>
            <w:r w:rsidRPr="00CB1D10">
              <w:rPr>
                <w:rFonts w:ascii="Garamond" w:hAnsi="Garamond"/>
                <w:sz w:val="28"/>
                <w:szCs w:val="28"/>
              </w:rPr>
              <w:t xml:space="preserve"> son y </w:t>
            </w:r>
            <w:proofErr w:type="spellStart"/>
            <w:r w:rsidRPr="00CB1D10">
              <w:rPr>
                <w:rFonts w:ascii="Garamond" w:hAnsi="Garamond"/>
                <w:sz w:val="28"/>
                <w:szCs w:val="28"/>
              </w:rPr>
              <w:t>vondeish</w:t>
            </w:r>
            <w:proofErr w:type="spellEnd"/>
            <w:r w:rsidRPr="00CB1D10">
              <w:rPr>
                <w:rFonts w:ascii="Garamond" w:hAnsi="Garamond"/>
                <w:sz w:val="28"/>
                <w:szCs w:val="28"/>
              </w:rPr>
              <w:t xml:space="preserve"> ain vees </w:t>
            </w:r>
            <w:proofErr w:type="spellStart"/>
            <w:r w:rsidRPr="00CB1D10">
              <w:rPr>
                <w:rFonts w:ascii="Garamond" w:hAnsi="Garamond"/>
                <w:sz w:val="28"/>
                <w:szCs w:val="28"/>
              </w:rPr>
              <w:t>dy</w:t>
            </w:r>
            <w:proofErr w:type="spellEnd"/>
            <w:r w:rsidRPr="00CB1D10">
              <w:rPr>
                <w:rFonts w:ascii="Garamond" w:hAnsi="Garamond"/>
                <w:sz w:val="28"/>
                <w:szCs w:val="28"/>
              </w:rPr>
              <w:t xml:space="preserve"> bra </w:t>
            </w:r>
            <w:proofErr w:type="spellStart"/>
            <w:r w:rsidRPr="00CB1D10">
              <w:rPr>
                <w:rFonts w:ascii="Garamond" w:hAnsi="Garamond"/>
                <w:sz w:val="28"/>
                <w:szCs w:val="28"/>
              </w:rPr>
              <w:t>beayn</w:t>
            </w:r>
            <w:proofErr w:type="spellEnd"/>
            <w:r w:rsidR="00B63214">
              <w:rPr>
                <w:rFonts w:ascii="Garamond" w:hAnsi="Garamond"/>
                <w:sz w:val="28"/>
                <w:szCs w:val="28"/>
              </w:rPr>
              <w:t xml:space="preserve"> ?</w:t>
            </w:r>
            <w:r w:rsidRPr="00CB1D10">
              <w:rPr>
                <w:rFonts w:ascii="Garamond" w:hAnsi="Garamond"/>
                <w:sz w:val="28"/>
                <w:szCs w:val="28"/>
              </w:rPr>
              <w:t xml:space="preserve"> </w:t>
            </w:r>
          </w:p>
        </w:tc>
        <w:tc>
          <w:tcPr>
            <w:tcW w:w="3993" w:type="dxa"/>
          </w:tcPr>
          <w:p w14:paraId="4EDDA89E" w14:textId="77777777" w:rsidR="000C2327" w:rsidRPr="004A277C" w:rsidRDefault="000C2327"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 xml:space="preserve">Your Friends can prevail with you to deny </w:t>
            </w:r>
            <w:proofErr w:type="spellStart"/>
            <w:r w:rsidRPr="004A277C">
              <w:rPr>
                <w:rFonts w:ascii="Garamond" w:hAnsi="Garamond" w:cs="Times New Roman"/>
                <w:i/>
                <w:sz w:val="28"/>
              </w:rPr>
              <w:t>your self</w:t>
            </w:r>
            <w:proofErr w:type="spellEnd"/>
            <w:r w:rsidRPr="004A277C">
              <w:rPr>
                <w:rFonts w:ascii="Garamond" w:hAnsi="Garamond" w:cs="Times New Roman"/>
                <w:i/>
                <w:sz w:val="28"/>
              </w:rPr>
              <w:t xml:space="preserve"> for your good</w:t>
            </w:r>
            <w:r w:rsidR="002C617D" w:rsidRPr="002C617D">
              <w:rPr>
                <w:rFonts w:ascii="Garamond" w:hAnsi="Garamond" w:cs="Times New Roman"/>
                <w:sz w:val="28"/>
              </w:rPr>
              <w:t> ;</w:t>
            </w:r>
            <w:r w:rsidRPr="004A277C">
              <w:rPr>
                <w:rFonts w:ascii="Garamond" w:hAnsi="Garamond" w:cs="Times New Roman"/>
                <w:i/>
                <w:sz w:val="28"/>
              </w:rPr>
              <w:t xml:space="preserve"> And cannot God,</w:t>
            </w:r>
            <w:r w:rsidRPr="004A277C">
              <w:rPr>
                <w:rFonts w:ascii="Garamond" w:hAnsi="Garamond" w:cs="Times New Roman"/>
                <w:sz w:val="28"/>
              </w:rPr>
              <w:t xml:space="preserve"> our Best and only Friend, </w:t>
            </w:r>
            <w:r w:rsidRPr="004A277C">
              <w:rPr>
                <w:rFonts w:ascii="Garamond" w:hAnsi="Garamond" w:cs="Times New Roman"/>
                <w:i/>
                <w:sz w:val="28"/>
              </w:rPr>
              <w:t>be heard, when he requires it for our everlasting Advantage</w:t>
            </w:r>
            <w:r w:rsidR="002C617D" w:rsidRPr="002C617D">
              <w:rPr>
                <w:rFonts w:ascii="Garamond" w:hAnsi="Garamond" w:cs="Times New Roman"/>
                <w:i/>
                <w:sz w:val="28"/>
              </w:rPr>
              <w:t> ?</w:t>
            </w:r>
          </w:p>
        </w:tc>
        <w:tc>
          <w:tcPr>
            <w:tcW w:w="0" w:type="auto"/>
          </w:tcPr>
          <w:p w14:paraId="289A81E7" w14:textId="77777777" w:rsidR="000C2327" w:rsidRPr="004A277C" w:rsidRDefault="000C2327" w:rsidP="00DB60C3">
            <w:pPr>
              <w:pStyle w:val="ListParagraph"/>
              <w:ind w:left="0"/>
              <w:rPr>
                <w:rFonts w:ascii="Garamond" w:hAnsi="Garamond" w:cs="Times New Roman"/>
                <w:i/>
                <w:sz w:val="20"/>
                <w:szCs w:val="20"/>
              </w:rPr>
            </w:pPr>
          </w:p>
        </w:tc>
      </w:tr>
      <w:tr w:rsidR="000C2327" w:rsidRPr="004A277C" w14:paraId="76FED721" w14:textId="77777777" w:rsidTr="00D544E6">
        <w:tc>
          <w:tcPr>
            <w:tcW w:w="4111" w:type="dxa"/>
          </w:tcPr>
          <w:p w14:paraId="357C6C3B" w14:textId="77777777" w:rsidR="000C2327" w:rsidRPr="00CB1D10" w:rsidRDefault="000C2327" w:rsidP="00DB60C3">
            <w:pPr>
              <w:pStyle w:val="CM3"/>
              <w:widowControl/>
              <w:spacing w:line="240" w:lineRule="auto"/>
              <w:ind w:firstLine="227"/>
              <w:jc w:val="both"/>
              <w:rPr>
                <w:rFonts w:ascii="Garamond" w:hAnsi="Garamond"/>
                <w:sz w:val="28"/>
                <w:szCs w:val="28"/>
              </w:rPr>
            </w:pPr>
            <w:r w:rsidRPr="00CB1D10">
              <w:rPr>
                <w:rFonts w:ascii="Garamond" w:hAnsi="Garamond"/>
                <w:i/>
                <w:sz w:val="28"/>
                <w:szCs w:val="28"/>
              </w:rPr>
              <w:t>Q.</w:t>
            </w:r>
            <w:r w:rsidRPr="00CB1D10">
              <w:rPr>
                <w:rFonts w:ascii="Garamond" w:hAnsi="Garamond"/>
                <w:sz w:val="28"/>
                <w:szCs w:val="28"/>
              </w:rPr>
              <w:t xml:space="preserve"> </w:t>
            </w:r>
            <w:proofErr w:type="spellStart"/>
            <w:r w:rsidRPr="00CB1D10">
              <w:rPr>
                <w:rFonts w:ascii="Garamond" w:hAnsi="Garamond"/>
                <w:sz w:val="28"/>
                <w:szCs w:val="28"/>
              </w:rPr>
              <w:t>Vel</w:t>
            </w:r>
            <w:proofErr w:type="spellEnd"/>
            <w:r w:rsidRPr="00CB1D10">
              <w:rPr>
                <w:rFonts w:ascii="Garamond" w:hAnsi="Garamond"/>
                <w:sz w:val="28"/>
                <w:szCs w:val="28"/>
              </w:rPr>
              <w:t xml:space="preserve"> mee </w:t>
            </w:r>
            <w:proofErr w:type="spellStart"/>
            <w:r w:rsidRPr="00CB1D10">
              <w:rPr>
                <w:rFonts w:ascii="Garamond" w:hAnsi="Garamond"/>
                <w:sz w:val="28"/>
                <w:szCs w:val="28"/>
              </w:rPr>
              <w:t>kainlt</w:t>
            </w:r>
            <w:proofErr w:type="spellEnd"/>
            <w:r w:rsidRPr="00CB1D10">
              <w:rPr>
                <w:rFonts w:ascii="Garamond" w:hAnsi="Garamond"/>
                <w:sz w:val="28"/>
                <w:szCs w:val="28"/>
              </w:rPr>
              <w:t xml:space="preserve"> </w:t>
            </w:r>
            <w:proofErr w:type="spellStart"/>
            <w:r w:rsidRPr="00CB1D10">
              <w:rPr>
                <w:rFonts w:ascii="Garamond" w:hAnsi="Garamond"/>
                <w:sz w:val="28"/>
                <w:szCs w:val="28"/>
              </w:rPr>
              <w:t>dy</w:t>
            </w:r>
            <w:proofErr w:type="spellEnd"/>
            <w:r w:rsidRPr="00CB1D10">
              <w:rPr>
                <w:rFonts w:ascii="Garamond" w:hAnsi="Garamond"/>
                <w:sz w:val="28"/>
                <w:szCs w:val="28"/>
              </w:rPr>
              <w:t xml:space="preserve"> </w:t>
            </w:r>
            <w:proofErr w:type="spellStart"/>
            <w:r w:rsidRPr="00CB1D10">
              <w:rPr>
                <w:rFonts w:ascii="Garamond" w:hAnsi="Garamond"/>
                <w:sz w:val="28"/>
                <w:szCs w:val="28"/>
              </w:rPr>
              <w:t>reall</w:t>
            </w:r>
            <w:proofErr w:type="spellEnd"/>
            <w:r w:rsidRPr="00CB1D10">
              <w:rPr>
                <w:rFonts w:ascii="Garamond" w:hAnsi="Garamond"/>
                <w:sz w:val="28"/>
                <w:szCs w:val="28"/>
              </w:rPr>
              <w:t xml:space="preserve"> </w:t>
            </w:r>
            <w:proofErr w:type="spellStart"/>
            <w:r w:rsidRPr="00CB1D10">
              <w:rPr>
                <w:rFonts w:ascii="Garamond" w:hAnsi="Garamond"/>
                <w:i/>
                <w:sz w:val="28"/>
                <w:szCs w:val="28"/>
              </w:rPr>
              <w:t>Laghyn</w:t>
            </w:r>
            <w:proofErr w:type="spellEnd"/>
            <w:r w:rsidRPr="00CB1D10">
              <w:rPr>
                <w:rFonts w:ascii="Garamond" w:hAnsi="Garamond"/>
                <w:i/>
                <w:sz w:val="28"/>
                <w:szCs w:val="28"/>
              </w:rPr>
              <w:t xml:space="preserve"> </w:t>
            </w:r>
            <w:proofErr w:type="spellStart"/>
            <w:r w:rsidRPr="00CB1D10">
              <w:rPr>
                <w:rFonts w:ascii="Garamond" w:hAnsi="Garamond"/>
                <w:i/>
                <w:sz w:val="28"/>
                <w:szCs w:val="28"/>
              </w:rPr>
              <w:t>trosht</w:t>
            </w:r>
            <w:proofErr w:type="spellEnd"/>
            <w:r w:rsidRPr="00CB1D10">
              <w:rPr>
                <w:rFonts w:ascii="Garamond" w:hAnsi="Garamond"/>
                <w:i/>
                <w:sz w:val="28"/>
                <w:szCs w:val="28"/>
              </w:rPr>
              <w:t xml:space="preserve"> </w:t>
            </w:r>
            <w:proofErr w:type="spellStart"/>
            <w:r w:rsidRPr="00CB1D10">
              <w:rPr>
                <w:rFonts w:ascii="Garamond" w:hAnsi="Garamond"/>
                <w:i/>
                <w:sz w:val="28"/>
                <w:szCs w:val="28"/>
              </w:rPr>
              <w:t>ny</w:t>
            </w:r>
            <w:proofErr w:type="spellEnd"/>
            <w:r w:rsidRPr="00CB1D10">
              <w:rPr>
                <w:rFonts w:ascii="Garamond" w:hAnsi="Garamond"/>
                <w:i/>
                <w:sz w:val="28"/>
                <w:szCs w:val="28"/>
              </w:rPr>
              <w:t xml:space="preserve"> </w:t>
            </w:r>
            <w:proofErr w:type="spellStart"/>
            <w:r w:rsidRPr="00CB1D10">
              <w:rPr>
                <w:rFonts w:ascii="Garamond" w:hAnsi="Garamond"/>
                <w:i/>
                <w:sz w:val="28"/>
                <w:szCs w:val="28"/>
              </w:rPr>
              <w:t>Haglish</w:t>
            </w:r>
            <w:proofErr w:type="spellEnd"/>
            <w:r w:rsidR="002C617D" w:rsidRPr="002C617D">
              <w:rPr>
                <w:rFonts w:ascii="Garamond" w:hAnsi="Garamond"/>
                <w:i/>
                <w:sz w:val="28"/>
                <w:szCs w:val="28"/>
              </w:rPr>
              <w:t> ?</w:t>
            </w:r>
            <w:r w:rsidRPr="00CB1D10">
              <w:rPr>
                <w:rFonts w:ascii="Garamond" w:hAnsi="Garamond"/>
                <w:sz w:val="28"/>
                <w:szCs w:val="28"/>
              </w:rPr>
              <w:t xml:space="preserve"> </w:t>
            </w:r>
          </w:p>
        </w:tc>
        <w:tc>
          <w:tcPr>
            <w:tcW w:w="3993" w:type="dxa"/>
          </w:tcPr>
          <w:p w14:paraId="0150EBB4" w14:textId="77777777" w:rsidR="000C2327" w:rsidRPr="004A277C" w:rsidRDefault="000C2327"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Q. </w:t>
            </w:r>
            <w:r w:rsidRPr="004A277C">
              <w:rPr>
                <w:rFonts w:ascii="Garamond" w:hAnsi="Garamond" w:cs="Times New Roman"/>
                <w:i/>
                <w:sz w:val="28"/>
              </w:rPr>
              <w:t>Am I bound to observe the Fasts of the Church</w:t>
            </w:r>
            <w:r w:rsidR="002C617D" w:rsidRPr="002C617D">
              <w:rPr>
                <w:rFonts w:ascii="Garamond" w:hAnsi="Garamond" w:cs="Times New Roman"/>
                <w:i/>
                <w:sz w:val="28"/>
              </w:rPr>
              <w:t> ?</w:t>
            </w:r>
          </w:p>
        </w:tc>
        <w:tc>
          <w:tcPr>
            <w:tcW w:w="0" w:type="auto"/>
          </w:tcPr>
          <w:p w14:paraId="186F0AD2" w14:textId="77777777" w:rsidR="000C2327" w:rsidRPr="004A277C" w:rsidRDefault="000C2327" w:rsidP="00DB60C3">
            <w:pPr>
              <w:pStyle w:val="ListParagraph"/>
              <w:ind w:left="0"/>
              <w:rPr>
                <w:rFonts w:ascii="Garamond" w:hAnsi="Garamond" w:cs="Times New Roman"/>
                <w:sz w:val="20"/>
                <w:szCs w:val="20"/>
              </w:rPr>
            </w:pPr>
          </w:p>
        </w:tc>
      </w:tr>
      <w:tr w:rsidR="000C2327" w:rsidRPr="004A277C" w14:paraId="61D906CC" w14:textId="77777777" w:rsidTr="00D544E6">
        <w:tc>
          <w:tcPr>
            <w:tcW w:w="4111" w:type="dxa"/>
          </w:tcPr>
          <w:p w14:paraId="29900536" w14:textId="77777777" w:rsidR="000C2327" w:rsidRPr="00CB1D10" w:rsidRDefault="000C2327" w:rsidP="00DB60C3">
            <w:pPr>
              <w:pStyle w:val="CM7"/>
              <w:widowControl/>
              <w:spacing w:line="240" w:lineRule="auto"/>
              <w:ind w:firstLine="227"/>
              <w:jc w:val="both"/>
              <w:rPr>
                <w:rFonts w:ascii="Garamond" w:hAnsi="Garamond"/>
                <w:sz w:val="28"/>
                <w:szCs w:val="28"/>
              </w:rPr>
            </w:pPr>
            <w:r w:rsidRPr="00CB1D10">
              <w:rPr>
                <w:rFonts w:ascii="Garamond" w:hAnsi="Garamond"/>
                <w:i/>
                <w:sz w:val="28"/>
                <w:szCs w:val="28"/>
              </w:rPr>
              <w:t xml:space="preserve">A. </w:t>
            </w:r>
            <w:r w:rsidRPr="00CB1D10">
              <w:rPr>
                <w:rFonts w:ascii="Garamond" w:hAnsi="Garamond"/>
                <w:sz w:val="28"/>
                <w:szCs w:val="28"/>
              </w:rPr>
              <w:t xml:space="preserve">Ta </w:t>
            </w:r>
            <w:proofErr w:type="spellStart"/>
            <w:r w:rsidRPr="00CB1D10">
              <w:rPr>
                <w:rFonts w:ascii="Garamond" w:hAnsi="Garamond"/>
                <w:sz w:val="28"/>
                <w:szCs w:val="28"/>
              </w:rPr>
              <w:t>dy</w:t>
            </w:r>
            <w:proofErr w:type="spellEnd"/>
            <w:r w:rsidRPr="00CB1D10">
              <w:rPr>
                <w:rFonts w:ascii="Garamond" w:hAnsi="Garamond"/>
                <w:sz w:val="28"/>
                <w:szCs w:val="28"/>
              </w:rPr>
              <w:t xml:space="preserve"> </w:t>
            </w:r>
            <w:proofErr w:type="spellStart"/>
            <w:r w:rsidRPr="00CB1D10">
              <w:rPr>
                <w:rFonts w:ascii="Garamond" w:hAnsi="Garamond"/>
                <w:sz w:val="28"/>
                <w:szCs w:val="28"/>
              </w:rPr>
              <w:t>jarroo</w:t>
            </w:r>
            <w:proofErr w:type="spellEnd"/>
            <w:r w:rsidRPr="00CB1D10">
              <w:rPr>
                <w:rFonts w:ascii="Garamond" w:hAnsi="Garamond"/>
                <w:sz w:val="28"/>
                <w:szCs w:val="28"/>
              </w:rPr>
              <w:t xml:space="preserve">. </w:t>
            </w:r>
            <w:proofErr w:type="spellStart"/>
            <w:r w:rsidRPr="00CB1D10">
              <w:rPr>
                <w:rFonts w:ascii="Garamond" w:hAnsi="Garamond"/>
                <w:sz w:val="28"/>
                <w:szCs w:val="28"/>
              </w:rPr>
              <w:t>Cre</w:t>
            </w:r>
            <w:proofErr w:type="spellEnd"/>
            <w:r w:rsidRPr="00CB1D10">
              <w:rPr>
                <w:rFonts w:ascii="Garamond" w:hAnsi="Garamond"/>
                <w:sz w:val="28"/>
                <w:szCs w:val="28"/>
              </w:rPr>
              <w:t xml:space="preserve"> hon </w:t>
            </w:r>
            <w:proofErr w:type="spellStart"/>
            <w:r w:rsidRPr="00CB1D10">
              <w:rPr>
                <w:rFonts w:ascii="Garamond" w:hAnsi="Garamond"/>
                <w:sz w:val="28"/>
                <w:szCs w:val="28"/>
              </w:rPr>
              <w:t>arragh</w:t>
            </w:r>
            <w:proofErr w:type="spellEnd"/>
            <w:r w:rsidRPr="00CB1D10">
              <w:rPr>
                <w:rFonts w:ascii="Garamond" w:hAnsi="Garamond"/>
                <w:sz w:val="28"/>
                <w:szCs w:val="28"/>
              </w:rPr>
              <w:t xml:space="preserve"> </w:t>
            </w:r>
            <w:proofErr w:type="spellStart"/>
            <w:r w:rsidRPr="00CB1D10">
              <w:rPr>
                <w:rFonts w:ascii="Garamond" w:hAnsi="Garamond"/>
                <w:sz w:val="28"/>
                <w:szCs w:val="28"/>
              </w:rPr>
              <w:t>v’ad</w:t>
            </w:r>
            <w:proofErr w:type="spellEnd"/>
            <w:r w:rsidRPr="00CB1D10">
              <w:rPr>
                <w:rFonts w:ascii="Garamond" w:hAnsi="Garamond"/>
                <w:sz w:val="28"/>
                <w:szCs w:val="28"/>
              </w:rPr>
              <w:t xml:space="preserve"> er </w:t>
            </w:r>
            <w:proofErr w:type="spellStart"/>
            <w:r w:rsidRPr="00CB1D10">
              <w:rPr>
                <w:rFonts w:ascii="Garamond" w:hAnsi="Garamond"/>
                <w:sz w:val="28"/>
                <w:szCs w:val="28"/>
              </w:rPr>
              <w:t>nyn</w:t>
            </w:r>
            <w:proofErr w:type="spellEnd"/>
            <w:r w:rsidRPr="00CB1D10">
              <w:rPr>
                <w:rFonts w:ascii="Garamond" w:hAnsi="Garamond"/>
                <w:sz w:val="28"/>
                <w:szCs w:val="28"/>
              </w:rPr>
              <w:t xml:space="preserve"> </w:t>
            </w:r>
            <w:proofErr w:type="spellStart"/>
            <w:r w:rsidRPr="00CB1D10">
              <w:rPr>
                <w:rFonts w:ascii="Garamond" w:hAnsi="Garamond"/>
                <w:sz w:val="28"/>
                <w:szCs w:val="28"/>
              </w:rPr>
              <w:t>ordagh</w:t>
            </w:r>
            <w:proofErr w:type="spellEnd"/>
            <w:r w:rsidR="002C617D" w:rsidRPr="002C617D">
              <w:rPr>
                <w:rFonts w:ascii="Garamond" w:hAnsi="Garamond"/>
                <w:i/>
                <w:sz w:val="28"/>
                <w:szCs w:val="28"/>
              </w:rPr>
              <w:t> </w:t>
            </w:r>
            <w:r w:rsidR="00C57BF1" w:rsidRPr="00C57BF1">
              <w:rPr>
                <w:rFonts w:ascii="Garamond" w:hAnsi="Garamond"/>
                <w:sz w:val="28"/>
                <w:szCs w:val="28"/>
              </w:rPr>
              <w:t>?</w:t>
            </w:r>
            <w:r w:rsidRPr="00CB1D10">
              <w:rPr>
                <w:rFonts w:ascii="Garamond" w:hAnsi="Garamond"/>
                <w:sz w:val="28"/>
                <w:szCs w:val="28"/>
              </w:rPr>
              <w:t xml:space="preserve"> </w:t>
            </w:r>
          </w:p>
        </w:tc>
        <w:tc>
          <w:tcPr>
            <w:tcW w:w="3993" w:type="dxa"/>
          </w:tcPr>
          <w:p w14:paraId="1524C05C" w14:textId="77777777" w:rsidR="000C2327" w:rsidRPr="004A277C" w:rsidRDefault="000C2327"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A. </w:t>
            </w:r>
            <w:r w:rsidRPr="004A277C">
              <w:rPr>
                <w:rFonts w:ascii="Garamond" w:hAnsi="Garamond" w:cs="Times New Roman"/>
                <w:i/>
                <w:sz w:val="28"/>
              </w:rPr>
              <w:t>Yes, sure. Why else were they appointed</w:t>
            </w:r>
            <w:r w:rsidR="002C617D" w:rsidRPr="002C617D">
              <w:rPr>
                <w:rFonts w:ascii="Garamond" w:hAnsi="Garamond" w:cs="Times New Roman"/>
                <w:i/>
                <w:sz w:val="28"/>
              </w:rPr>
              <w:t> ?</w:t>
            </w:r>
          </w:p>
        </w:tc>
        <w:tc>
          <w:tcPr>
            <w:tcW w:w="0" w:type="auto"/>
          </w:tcPr>
          <w:p w14:paraId="3DF457CC" w14:textId="77777777" w:rsidR="000C2327" w:rsidRPr="004A277C" w:rsidRDefault="000C2327" w:rsidP="00DB60C3">
            <w:pPr>
              <w:pStyle w:val="ListParagraph"/>
              <w:ind w:left="0"/>
              <w:rPr>
                <w:rFonts w:ascii="Garamond" w:hAnsi="Garamond" w:cs="Times New Roman"/>
                <w:sz w:val="20"/>
                <w:szCs w:val="20"/>
              </w:rPr>
            </w:pPr>
          </w:p>
        </w:tc>
      </w:tr>
      <w:tr w:rsidR="000C2327" w:rsidRPr="004A277C" w14:paraId="66ED117F" w14:textId="77777777" w:rsidTr="00D544E6">
        <w:tc>
          <w:tcPr>
            <w:tcW w:w="4111" w:type="dxa"/>
          </w:tcPr>
          <w:p w14:paraId="5DE6AA35" w14:textId="77777777" w:rsidR="000C2327" w:rsidRPr="00CB1D10" w:rsidRDefault="000C2327" w:rsidP="00DB60C3">
            <w:pPr>
              <w:pStyle w:val="CM3"/>
              <w:widowControl/>
              <w:spacing w:line="240" w:lineRule="auto"/>
              <w:ind w:firstLine="227"/>
              <w:jc w:val="both"/>
              <w:rPr>
                <w:rFonts w:ascii="Garamond" w:hAnsi="Garamond"/>
                <w:sz w:val="28"/>
                <w:szCs w:val="28"/>
              </w:rPr>
            </w:pPr>
            <w:r w:rsidRPr="00CB1D10">
              <w:rPr>
                <w:rFonts w:ascii="Garamond" w:hAnsi="Garamond"/>
                <w:i/>
                <w:sz w:val="28"/>
                <w:szCs w:val="28"/>
              </w:rPr>
              <w:t>Q.</w:t>
            </w:r>
            <w:r w:rsidRPr="00CB1D10">
              <w:rPr>
                <w:rFonts w:ascii="Garamond" w:hAnsi="Garamond"/>
                <w:sz w:val="28"/>
                <w:szCs w:val="28"/>
              </w:rPr>
              <w:t xml:space="preserve"> </w:t>
            </w:r>
            <w:proofErr w:type="spellStart"/>
            <w:r w:rsidRPr="00CB1D10">
              <w:rPr>
                <w:rFonts w:ascii="Garamond" w:hAnsi="Garamond"/>
                <w:sz w:val="28"/>
                <w:szCs w:val="28"/>
              </w:rPr>
              <w:t>Cre’n</w:t>
            </w:r>
            <w:proofErr w:type="spellEnd"/>
            <w:r w:rsidRPr="00CB1D10">
              <w:rPr>
                <w:rFonts w:ascii="Garamond" w:hAnsi="Garamond"/>
                <w:sz w:val="28"/>
                <w:szCs w:val="28"/>
              </w:rPr>
              <w:t xml:space="preserve"> </w:t>
            </w:r>
            <w:proofErr w:type="spellStart"/>
            <w:r w:rsidRPr="00CB1D10">
              <w:rPr>
                <w:rFonts w:ascii="Garamond" w:hAnsi="Garamond"/>
                <w:sz w:val="28"/>
                <w:szCs w:val="28"/>
              </w:rPr>
              <w:t>aght</w:t>
            </w:r>
            <w:proofErr w:type="spellEnd"/>
            <w:r w:rsidRPr="00CB1D10">
              <w:rPr>
                <w:rFonts w:ascii="Garamond" w:hAnsi="Garamond"/>
                <w:sz w:val="28"/>
                <w:szCs w:val="28"/>
              </w:rPr>
              <w:t xml:space="preserve"> </w:t>
            </w:r>
            <w:proofErr w:type="spellStart"/>
            <w:r w:rsidRPr="00CB1D10">
              <w:rPr>
                <w:rFonts w:ascii="Garamond" w:hAnsi="Garamond"/>
                <w:sz w:val="28"/>
                <w:szCs w:val="28"/>
              </w:rPr>
              <w:t>lishagh</w:t>
            </w:r>
            <w:proofErr w:type="spellEnd"/>
            <w:r w:rsidRPr="00CB1D10">
              <w:rPr>
                <w:rFonts w:ascii="Garamond" w:hAnsi="Garamond"/>
                <w:sz w:val="28"/>
                <w:szCs w:val="28"/>
              </w:rPr>
              <w:t xml:space="preserve"> </w:t>
            </w:r>
            <w:proofErr w:type="spellStart"/>
            <w:r w:rsidRPr="00CB1D10">
              <w:rPr>
                <w:rFonts w:ascii="Garamond" w:hAnsi="Garamond"/>
                <w:sz w:val="28"/>
                <w:szCs w:val="28"/>
              </w:rPr>
              <w:t>leid</w:t>
            </w:r>
            <w:proofErr w:type="spellEnd"/>
            <w:r w:rsidRPr="00CB1D10">
              <w:rPr>
                <w:rFonts w:ascii="Garamond" w:hAnsi="Garamond"/>
                <w:sz w:val="28"/>
                <w:szCs w:val="28"/>
              </w:rPr>
              <w:t xml:space="preserve"> </w:t>
            </w:r>
            <w:proofErr w:type="spellStart"/>
            <w:r w:rsidRPr="00CB1D10">
              <w:rPr>
                <w:rFonts w:ascii="Garamond" w:hAnsi="Garamond"/>
                <w:sz w:val="28"/>
                <w:szCs w:val="28"/>
              </w:rPr>
              <w:t>ny</w:t>
            </w:r>
            <w:proofErr w:type="spellEnd"/>
            <w:r w:rsidRPr="00CB1D10">
              <w:rPr>
                <w:rFonts w:ascii="Garamond" w:hAnsi="Garamond"/>
                <w:sz w:val="28"/>
                <w:szCs w:val="28"/>
              </w:rPr>
              <w:t xml:space="preserve"> </w:t>
            </w:r>
            <w:proofErr w:type="spellStart"/>
            <w:r w:rsidRPr="00CB1D10">
              <w:rPr>
                <w:rFonts w:ascii="Garamond" w:hAnsi="Garamond"/>
                <w:sz w:val="28"/>
                <w:szCs w:val="28"/>
              </w:rPr>
              <w:t>laghyn</w:t>
            </w:r>
            <w:proofErr w:type="spellEnd"/>
            <w:r w:rsidRPr="00CB1D10">
              <w:rPr>
                <w:rFonts w:ascii="Garamond" w:hAnsi="Garamond"/>
                <w:sz w:val="28"/>
                <w:szCs w:val="28"/>
              </w:rPr>
              <w:t xml:space="preserve"> </w:t>
            </w:r>
            <w:proofErr w:type="spellStart"/>
            <w:r w:rsidRPr="00CB1D10">
              <w:rPr>
                <w:rFonts w:ascii="Garamond" w:hAnsi="Garamond"/>
                <w:sz w:val="28"/>
                <w:szCs w:val="28"/>
              </w:rPr>
              <w:t>ve</w:t>
            </w:r>
            <w:proofErr w:type="spellEnd"/>
            <w:r w:rsidRPr="00CB1D10">
              <w:rPr>
                <w:rFonts w:ascii="Garamond" w:hAnsi="Garamond"/>
                <w:sz w:val="28"/>
                <w:szCs w:val="28"/>
              </w:rPr>
              <w:t xml:space="preserve"> </w:t>
            </w:r>
            <w:proofErr w:type="spellStart"/>
            <w:r w:rsidRPr="00CB1D10">
              <w:rPr>
                <w:rFonts w:ascii="Garamond" w:hAnsi="Garamond"/>
                <w:sz w:val="28"/>
                <w:szCs w:val="28"/>
              </w:rPr>
              <w:t>freilt</w:t>
            </w:r>
            <w:proofErr w:type="spellEnd"/>
            <w:r w:rsidR="002C617D" w:rsidRPr="002C617D">
              <w:rPr>
                <w:rFonts w:ascii="Garamond" w:hAnsi="Garamond"/>
                <w:i/>
                <w:sz w:val="28"/>
                <w:szCs w:val="28"/>
              </w:rPr>
              <w:t> </w:t>
            </w:r>
            <w:r w:rsidR="00C57BF1" w:rsidRPr="00C57BF1">
              <w:rPr>
                <w:rFonts w:ascii="Garamond" w:hAnsi="Garamond"/>
                <w:sz w:val="28"/>
                <w:szCs w:val="28"/>
              </w:rPr>
              <w:t>?</w:t>
            </w:r>
            <w:r w:rsidRPr="00CB1D10">
              <w:rPr>
                <w:rFonts w:ascii="Garamond" w:hAnsi="Garamond"/>
                <w:sz w:val="28"/>
                <w:szCs w:val="28"/>
              </w:rPr>
              <w:t xml:space="preserve"> </w:t>
            </w:r>
          </w:p>
        </w:tc>
        <w:tc>
          <w:tcPr>
            <w:tcW w:w="3993" w:type="dxa"/>
          </w:tcPr>
          <w:p w14:paraId="751C94E2" w14:textId="77777777" w:rsidR="000C2327" w:rsidRPr="004A277C" w:rsidRDefault="000C2327" w:rsidP="00DB60C3">
            <w:pPr>
              <w:pStyle w:val="ListParagraph"/>
              <w:ind w:left="0" w:firstLine="227"/>
              <w:contextualSpacing w:val="0"/>
              <w:jc w:val="both"/>
              <w:rPr>
                <w:rFonts w:ascii="Garamond" w:hAnsi="Garamond" w:cs="Times New Roman"/>
                <w:sz w:val="28"/>
              </w:rPr>
            </w:pPr>
            <w:r w:rsidRPr="004A277C">
              <w:rPr>
                <w:rFonts w:ascii="Garamond" w:hAnsi="Garamond" w:cs="Times New Roman"/>
                <w:sz w:val="28"/>
              </w:rPr>
              <w:t xml:space="preserve">Q. </w:t>
            </w:r>
            <w:r w:rsidRPr="004A277C">
              <w:rPr>
                <w:rFonts w:ascii="Garamond" w:hAnsi="Garamond" w:cs="Times New Roman"/>
                <w:i/>
                <w:sz w:val="28"/>
              </w:rPr>
              <w:t>How ought such Days to be observed</w:t>
            </w:r>
            <w:r w:rsidR="002C617D" w:rsidRPr="002C617D">
              <w:rPr>
                <w:rFonts w:ascii="Garamond" w:hAnsi="Garamond" w:cs="Times New Roman"/>
                <w:i/>
                <w:sz w:val="28"/>
              </w:rPr>
              <w:t> ?</w:t>
            </w:r>
          </w:p>
        </w:tc>
        <w:tc>
          <w:tcPr>
            <w:tcW w:w="0" w:type="auto"/>
          </w:tcPr>
          <w:p w14:paraId="648895F0" w14:textId="77777777" w:rsidR="000C2327" w:rsidRPr="004A277C" w:rsidRDefault="000C2327" w:rsidP="00DB60C3">
            <w:pPr>
              <w:pStyle w:val="ListParagraph"/>
              <w:ind w:left="0"/>
              <w:rPr>
                <w:rFonts w:ascii="Garamond" w:hAnsi="Garamond" w:cs="Times New Roman"/>
                <w:sz w:val="20"/>
                <w:szCs w:val="20"/>
              </w:rPr>
            </w:pPr>
          </w:p>
        </w:tc>
      </w:tr>
      <w:tr w:rsidR="000C2327" w:rsidRPr="004A277C" w14:paraId="49680E64" w14:textId="77777777" w:rsidTr="00D544E6">
        <w:tc>
          <w:tcPr>
            <w:tcW w:w="4111" w:type="dxa"/>
          </w:tcPr>
          <w:p w14:paraId="2FC511E6" w14:textId="77777777" w:rsidR="000C2327" w:rsidRPr="00CB1D10" w:rsidRDefault="000C2327" w:rsidP="00DB60C3">
            <w:pPr>
              <w:pStyle w:val="CM3"/>
              <w:widowControl/>
              <w:spacing w:line="240" w:lineRule="auto"/>
              <w:ind w:firstLine="227"/>
              <w:jc w:val="both"/>
              <w:rPr>
                <w:rFonts w:ascii="Garamond" w:hAnsi="Garamond"/>
                <w:sz w:val="28"/>
                <w:szCs w:val="28"/>
              </w:rPr>
            </w:pPr>
            <w:r w:rsidRPr="00CB1D10">
              <w:rPr>
                <w:rFonts w:ascii="Garamond" w:hAnsi="Garamond"/>
                <w:i/>
                <w:sz w:val="28"/>
                <w:szCs w:val="28"/>
              </w:rPr>
              <w:t xml:space="preserve">A. </w:t>
            </w:r>
            <w:proofErr w:type="spellStart"/>
            <w:r w:rsidRPr="00CB1D10">
              <w:rPr>
                <w:rFonts w:ascii="Garamond" w:hAnsi="Garamond"/>
                <w:sz w:val="28"/>
                <w:szCs w:val="28"/>
              </w:rPr>
              <w:t>Liorish</w:t>
            </w:r>
            <w:proofErr w:type="spellEnd"/>
            <w:r w:rsidRPr="00CB1D10">
              <w:rPr>
                <w:rFonts w:ascii="Garamond" w:hAnsi="Garamond"/>
                <w:sz w:val="28"/>
                <w:szCs w:val="28"/>
              </w:rPr>
              <w:t xml:space="preserve"> </w:t>
            </w:r>
            <w:proofErr w:type="spellStart"/>
            <w:r w:rsidRPr="00CB1D10">
              <w:rPr>
                <w:rFonts w:ascii="Garamond" w:hAnsi="Garamond"/>
                <w:sz w:val="28"/>
                <w:szCs w:val="28"/>
              </w:rPr>
              <w:t>trostey</w:t>
            </w:r>
            <w:proofErr w:type="spellEnd"/>
            <w:r w:rsidRPr="00CB1D10">
              <w:rPr>
                <w:rFonts w:ascii="Garamond" w:hAnsi="Garamond"/>
                <w:sz w:val="28"/>
                <w:szCs w:val="28"/>
              </w:rPr>
              <w:t xml:space="preserve"> </w:t>
            </w:r>
            <w:proofErr w:type="spellStart"/>
            <w:r w:rsidRPr="00CB1D10">
              <w:rPr>
                <w:rFonts w:ascii="Garamond" w:hAnsi="Garamond"/>
                <w:sz w:val="28"/>
                <w:szCs w:val="28"/>
              </w:rPr>
              <w:t>veih</w:t>
            </w:r>
            <w:proofErr w:type="spellEnd"/>
            <w:r w:rsidRPr="00CB1D10">
              <w:rPr>
                <w:rFonts w:ascii="Garamond" w:hAnsi="Garamond"/>
                <w:sz w:val="28"/>
                <w:szCs w:val="28"/>
              </w:rPr>
              <w:t xml:space="preserve"> bee as </w:t>
            </w:r>
            <w:proofErr w:type="spellStart"/>
            <w:r w:rsidRPr="00CB1D10">
              <w:rPr>
                <w:rFonts w:ascii="Garamond" w:hAnsi="Garamond"/>
                <w:sz w:val="28"/>
                <w:szCs w:val="28"/>
              </w:rPr>
              <w:t>jogh</w:t>
            </w:r>
            <w:proofErr w:type="spellEnd"/>
            <w:r w:rsidRPr="00CB1D10">
              <w:rPr>
                <w:rFonts w:ascii="Garamond" w:hAnsi="Garamond"/>
                <w:sz w:val="28"/>
                <w:szCs w:val="28"/>
              </w:rPr>
              <w:t xml:space="preserve">, my </w:t>
            </w:r>
            <w:proofErr w:type="spellStart"/>
            <w:r w:rsidRPr="00CB1D10">
              <w:rPr>
                <w:rFonts w:ascii="Garamond" w:hAnsi="Garamond"/>
                <w:sz w:val="28"/>
                <w:szCs w:val="28"/>
              </w:rPr>
              <w:t>liggys</w:t>
            </w:r>
            <w:proofErr w:type="spellEnd"/>
            <w:r w:rsidRPr="00CB1D10">
              <w:rPr>
                <w:rFonts w:ascii="Garamond" w:hAnsi="Garamond"/>
                <w:sz w:val="28"/>
                <w:szCs w:val="28"/>
              </w:rPr>
              <w:t xml:space="preserve"> </w:t>
            </w:r>
            <w:proofErr w:type="spellStart"/>
            <w:r w:rsidRPr="00CB1D10">
              <w:rPr>
                <w:rFonts w:ascii="Garamond" w:hAnsi="Garamond"/>
                <w:sz w:val="28"/>
                <w:szCs w:val="28"/>
              </w:rPr>
              <w:t>dty</w:t>
            </w:r>
            <w:proofErr w:type="spellEnd"/>
            <w:r w:rsidRPr="00CB1D10">
              <w:rPr>
                <w:rFonts w:ascii="Garamond" w:hAnsi="Garamond"/>
                <w:sz w:val="28"/>
                <w:szCs w:val="28"/>
              </w:rPr>
              <w:t xml:space="preserve"> </w:t>
            </w:r>
            <w:proofErr w:type="spellStart"/>
            <w:r w:rsidRPr="00CB1D10">
              <w:rPr>
                <w:rFonts w:ascii="Garamond" w:hAnsi="Garamond"/>
                <w:sz w:val="28"/>
                <w:szCs w:val="28"/>
              </w:rPr>
              <w:t>laynt</w:t>
            </w:r>
            <w:proofErr w:type="spellEnd"/>
            <w:r w:rsidRPr="00CB1D10">
              <w:rPr>
                <w:rFonts w:ascii="Garamond" w:hAnsi="Garamond"/>
                <w:sz w:val="28"/>
                <w:szCs w:val="28"/>
              </w:rPr>
              <w:t xml:space="preserve"> </w:t>
            </w:r>
            <w:proofErr w:type="spellStart"/>
            <w:r w:rsidRPr="00CB1D10">
              <w:rPr>
                <w:rFonts w:ascii="Garamond" w:hAnsi="Garamond"/>
                <w:sz w:val="28"/>
                <w:szCs w:val="28"/>
              </w:rPr>
              <w:t>dhyt</w:t>
            </w:r>
            <w:proofErr w:type="spellEnd"/>
            <w:r w:rsidRPr="00CB1D10">
              <w:rPr>
                <w:rFonts w:ascii="Garamond" w:hAnsi="Garamond"/>
                <w:sz w:val="28"/>
                <w:szCs w:val="28"/>
              </w:rPr>
              <w:t xml:space="preserve">, [31] </w:t>
            </w:r>
            <w:proofErr w:type="spellStart"/>
            <w:r w:rsidRPr="00CB1D10">
              <w:rPr>
                <w:rFonts w:ascii="Garamond" w:hAnsi="Garamond"/>
                <w:sz w:val="28"/>
                <w:szCs w:val="28"/>
              </w:rPr>
              <w:t>yn</w:t>
            </w:r>
            <w:proofErr w:type="spellEnd"/>
            <w:r w:rsidRPr="00CB1D10">
              <w:rPr>
                <w:rFonts w:ascii="Garamond" w:hAnsi="Garamond"/>
                <w:sz w:val="28"/>
                <w:szCs w:val="28"/>
              </w:rPr>
              <w:t xml:space="preserve"> </w:t>
            </w:r>
            <w:proofErr w:type="spellStart"/>
            <w:r w:rsidRPr="00CB1D10">
              <w:rPr>
                <w:rFonts w:ascii="Garamond" w:hAnsi="Garamond"/>
                <w:sz w:val="28"/>
                <w:szCs w:val="28"/>
              </w:rPr>
              <w:t>chooid</w:t>
            </w:r>
            <w:proofErr w:type="spellEnd"/>
            <w:r w:rsidRPr="00CB1D10">
              <w:rPr>
                <w:rFonts w:ascii="Garamond" w:hAnsi="Garamond"/>
                <w:sz w:val="28"/>
                <w:szCs w:val="28"/>
              </w:rPr>
              <w:t xml:space="preserve"> </w:t>
            </w:r>
            <w:proofErr w:type="spellStart"/>
            <w:r w:rsidRPr="00CB1D10">
              <w:rPr>
                <w:rFonts w:ascii="Garamond" w:hAnsi="Garamond"/>
                <w:sz w:val="28"/>
                <w:szCs w:val="28"/>
              </w:rPr>
              <w:t>sloo</w:t>
            </w:r>
            <w:proofErr w:type="spellEnd"/>
            <w:r w:rsidRPr="00CB1D10">
              <w:rPr>
                <w:rFonts w:ascii="Garamond" w:hAnsi="Garamond"/>
                <w:sz w:val="28"/>
                <w:szCs w:val="28"/>
              </w:rPr>
              <w:t xml:space="preserve"> </w:t>
            </w:r>
            <w:proofErr w:type="spellStart"/>
            <w:r w:rsidRPr="00CB1D10">
              <w:rPr>
                <w:rFonts w:ascii="Garamond" w:hAnsi="Garamond"/>
                <w:sz w:val="28"/>
                <w:szCs w:val="28"/>
              </w:rPr>
              <w:t>liorish</w:t>
            </w:r>
            <w:proofErr w:type="spellEnd"/>
            <w:r w:rsidRPr="00CB1D10">
              <w:rPr>
                <w:rFonts w:ascii="Garamond" w:hAnsi="Garamond"/>
                <w:sz w:val="28"/>
                <w:szCs w:val="28"/>
              </w:rPr>
              <w:t xml:space="preserve"> y </w:t>
            </w:r>
            <w:proofErr w:type="spellStart"/>
            <w:r w:rsidRPr="000C2327">
              <w:rPr>
                <w:rFonts w:ascii="Garamond" w:hAnsi="Garamond"/>
                <w:sz w:val="28"/>
                <w:szCs w:val="28"/>
              </w:rPr>
              <w:t>b</w:t>
            </w:r>
            <w:r w:rsidRPr="00CB1D10">
              <w:rPr>
                <w:rFonts w:ascii="Garamond" w:hAnsi="Garamond"/>
                <w:sz w:val="28"/>
                <w:szCs w:val="28"/>
              </w:rPr>
              <w:t>eaghey</w:t>
            </w:r>
            <w:proofErr w:type="spellEnd"/>
            <w:r w:rsidRPr="00CB1D10">
              <w:rPr>
                <w:rFonts w:ascii="Garamond" w:hAnsi="Garamond"/>
                <w:sz w:val="28"/>
                <w:szCs w:val="28"/>
              </w:rPr>
              <w:t xml:space="preserve"> </w:t>
            </w:r>
            <w:proofErr w:type="spellStart"/>
            <w:r w:rsidRPr="00CB1D10">
              <w:rPr>
                <w:rFonts w:ascii="Garamond" w:hAnsi="Garamond"/>
                <w:sz w:val="28"/>
                <w:szCs w:val="28"/>
              </w:rPr>
              <w:t>fardalagh</w:t>
            </w:r>
            <w:proofErr w:type="spellEnd"/>
            <w:r w:rsidRPr="00CB1D10">
              <w:rPr>
                <w:rFonts w:ascii="Garamond" w:hAnsi="Garamond"/>
                <w:sz w:val="28"/>
                <w:szCs w:val="28"/>
              </w:rPr>
              <w:t xml:space="preserve"> as </w:t>
            </w:r>
            <w:proofErr w:type="spellStart"/>
            <w:r w:rsidRPr="00CB1D10">
              <w:rPr>
                <w:rFonts w:ascii="Garamond" w:hAnsi="Garamond"/>
                <w:sz w:val="28"/>
                <w:szCs w:val="28"/>
              </w:rPr>
              <w:t>oddys</w:t>
            </w:r>
            <w:proofErr w:type="spellEnd"/>
            <w:r w:rsidRPr="00CB1D10">
              <w:rPr>
                <w:rFonts w:ascii="Garamond" w:hAnsi="Garamond"/>
                <w:sz w:val="28"/>
                <w:szCs w:val="28"/>
              </w:rPr>
              <w:t xml:space="preserve"> </w:t>
            </w:r>
            <w:proofErr w:type="spellStart"/>
            <w:r w:rsidRPr="00CB1D10">
              <w:rPr>
                <w:rFonts w:ascii="Garamond" w:hAnsi="Garamond"/>
                <w:sz w:val="28"/>
                <w:szCs w:val="28"/>
              </w:rPr>
              <w:t>soiljagh</w:t>
            </w:r>
            <w:proofErr w:type="spellEnd"/>
            <w:r w:rsidRPr="00CB1D10">
              <w:rPr>
                <w:rFonts w:ascii="Garamond" w:hAnsi="Garamond"/>
                <w:sz w:val="28"/>
                <w:szCs w:val="28"/>
              </w:rPr>
              <w:t xml:space="preserve"> </w:t>
            </w:r>
            <w:proofErr w:type="spellStart"/>
            <w:r w:rsidRPr="00CB1D10">
              <w:rPr>
                <w:rFonts w:ascii="Garamond" w:hAnsi="Garamond"/>
                <w:sz w:val="28"/>
                <w:szCs w:val="28"/>
              </w:rPr>
              <w:t>magh</w:t>
            </w:r>
            <w:proofErr w:type="spellEnd"/>
            <w:r w:rsidRPr="00CB1D10">
              <w:rPr>
                <w:rFonts w:ascii="Garamond" w:hAnsi="Garamond"/>
                <w:sz w:val="28"/>
                <w:szCs w:val="28"/>
              </w:rPr>
              <w:t xml:space="preserve"> </w:t>
            </w:r>
            <w:proofErr w:type="spellStart"/>
            <w:r w:rsidRPr="00CB1D10">
              <w:rPr>
                <w:rFonts w:ascii="Garamond" w:hAnsi="Garamond"/>
                <w:sz w:val="28"/>
                <w:szCs w:val="28"/>
              </w:rPr>
              <w:t>dty</w:t>
            </w:r>
            <w:proofErr w:type="spellEnd"/>
            <w:r w:rsidRPr="00CB1D10">
              <w:rPr>
                <w:rFonts w:ascii="Garamond" w:hAnsi="Garamond"/>
                <w:sz w:val="28"/>
                <w:szCs w:val="28"/>
              </w:rPr>
              <w:t xml:space="preserve"> </w:t>
            </w:r>
            <w:proofErr w:type="spellStart"/>
            <w:r w:rsidRPr="00CB1D10">
              <w:rPr>
                <w:rFonts w:ascii="Garamond" w:hAnsi="Garamond"/>
                <w:sz w:val="28"/>
                <w:szCs w:val="28"/>
              </w:rPr>
              <w:t>vialys</w:t>
            </w:r>
            <w:proofErr w:type="spellEnd"/>
            <w:r w:rsidRPr="00CB1D10">
              <w:rPr>
                <w:rFonts w:ascii="Garamond" w:hAnsi="Garamond"/>
                <w:sz w:val="28"/>
                <w:szCs w:val="28"/>
              </w:rPr>
              <w:t xml:space="preserve"> </w:t>
            </w:r>
            <w:proofErr w:type="spellStart"/>
            <w:r w:rsidRPr="00CB1D10">
              <w:rPr>
                <w:rFonts w:ascii="Garamond" w:hAnsi="Garamond"/>
                <w:sz w:val="28"/>
                <w:szCs w:val="28"/>
              </w:rPr>
              <w:t>gys</w:t>
            </w:r>
            <w:proofErr w:type="spellEnd"/>
            <w:r w:rsidRPr="00CB1D10">
              <w:rPr>
                <w:rFonts w:ascii="Garamond" w:hAnsi="Garamond"/>
                <w:sz w:val="28"/>
                <w:szCs w:val="28"/>
              </w:rPr>
              <w:t xml:space="preserve"> </w:t>
            </w:r>
            <w:proofErr w:type="spellStart"/>
            <w:r w:rsidRPr="00CB1D10">
              <w:rPr>
                <w:rFonts w:ascii="Garamond" w:hAnsi="Garamond"/>
                <w:sz w:val="28"/>
                <w:szCs w:val="28"/>
              </w:rPr>
              <w:t>ny</w:t>
            </w:r>
            <w:proofErr w:type="spellEnd"/>
            <w:r w:rsidRPr="00CB1D10">
              <w:rPr>
                <w:rFonts w:ascii="Garamond" w:hAnsi="Garamond"/>
                <w:sz w:val="28"/>
                <w:szCs w:val="28"/>
              </w:rPr>
              <w:t xml:space="preserve"> </w:t>
            </w:r>
            <w:proofErr w:type="spellStart"/>
            <w:r w:rsidRPr="00CB1D10">
              <w:rPr>
                <w:rFonts w:ascii="Garamond" w:hAnsi="Garamond"/>
                <w:sz w:val="28"/>
                <w:szCs w:val="28"/>
              </w:rPr>
              <w:t>Leiaghyn</w:t>
            </w:r>
            <w:proofErr w:type="spellEnd"/>
            <w:r w:rsidRPr="00CB1D10">
              <w:rPr>
                <w:rFonts w:ascii="Garamond" w:hAnsi="Garamond"/>
                <w:sz w:val="28"/>
                <w:szCs w:val="28"/>
              </w:rPr>
              <w:t xml:space="preserve">, </w:t>
            </w:r>
            <w:proofErr w:type="spellStart"/>
            <w:r w:rsidRPr="00CB1D10">
              <w:rPr>
                <w:rFonts w:ascii="Garamond" w:hAnsi="Garamond"/>
                <w:sz w:val="28"/>
                <w:szCs w:val="28"/>
              </w:rPr>
              <w:t>chammagh</w:t>
            </w:r>
            <w:proofErr w:type="spellEnd"/>
            <w:r w:rsidRPr="00CB1D10">
              <w:rPr>
                <w:rFonts w:ascii="Garamond" w:hAnsi="Garamond"/>
                <w:sz w:val="28"/>
                <w:szCs w:val="28"/>
              </w:rPr>
              <w:t xml:space="preserve"> as y </w:t>
            </w:r>
            <w:proofErr w:type="spellStart"/>
            <w:r w:rsidRPr="00CB1D10">
              <w:rPr>
                <w:rFonts w:ascii="Garamond" w:hAnsi="Garamond"/>
                <w:sz w:val="28"/>
                <w:szCs w:val="28"/>
              </w:rPr>
              <w:t>cooilleeney</w:t>
            </w:r>
            <w:proofErr w:type="spellEnd"/>
            <w:r w:rsidRPr="00CB1D10">
              <w:rPr>
                <w:rFonts w:ascii="Garamond" w:hAnsi="Garamond"/>
                <w:sz w:val="28"/>
                <w:szCs w:val="28"/>
              </w:rPr>
              <w:t xml:space="preserve"> </w:t>
            </w:r>
            <w:proofErr w:type="spellStart"/>
            <w:r w:rsidRPr="00CB1D10">
              <w:rPr>
                <w:rFonts w:ascii="Garamond" w:hAnsi="Garamond"/>
                <w:sz w:val="28"/>
                <w:szCs w:val="28"/>
              </w:rPr>
              <w:t>t’ow</w:t>
            </w:r>
            <w:proofErr w:type="spellEnd"/>
            <w:r w:rsidRPr="00CB1D10">
              <w:rPr>
                <w:rFonts w:ascii="Garamond" w:hAnsi="Garamond"/>
                <w:sz w:val="28"/>
                <w:szCs w:val="28"/>
              </w:rPr>
              <w:t xml:space="preserve"> </w:t>
            </w:r>
            <w:proofErr w:type="spellStart"/>
            <w:r w:rsidRPr="00CB1D10">
              <w:rPr>
                <w:rFonts w:ascii="Garamond" w:hAnsi="Garamond"/>
                <w:sz w:val="28"/>
                <w:szCs w:val="28"/>
              </w:rPr>
              <w:t>dy</w:t>
            </w:r>
            <w:proofErr w:type="spellEnd"/>
            <w:r w:rsidRPr="00CB1D10">
              <w:rPr>
                <w:rFonts w:ascii="Garamond" w:hAnsi="Garamond"/>
                <w:sz w:val="28"/>
                <w:szCs w:val="28"/>
              </w:rPr>
              <w:t xml:space="preserve"> </w:t>
            </w:r>
            <w:proofErr w:type="spellStart"/>
            <w:r w:rsidRPr="00CB1D10">
              <w:rPr>
                <w:rFonts w:ascii="Garamond" w:hAnsi="Garamond"/>
                <w:sz w:val="28"/>
                <w:szCs w:val="28"/>
              </w:rPr>
              <w:t>ghoal</w:t>
            </w:r>
            <w:proofErr w:type="spellEnd"/>
            <w:r w:rsidRPr="00CB1D10">
              <w:rPr>
                <w:rFonts w:ascii="Garamond" w:hAnsi="Garamond"/>
                <w:sz w:val="28"/>
                <w:szCs w:val="28"/>
              </w:rPr>
              <w:t xml:space="preserve"> er </w:t>
            </w:r>
            <w:proofErr w:type="spellStart"/>
            <w:r w:rsidRPr="00CB1D10">
              <w:rPr>
                <w:rFonts w:ascii="Garamond" w:hAnsi="Garamond"/>
                <w:sz w:val="28"/>
                <w:szCs w:val="28"/>
              </w:rPr>
              <w:t>dty</w:t>
            </w:r>
            <w:proofErr w:type="spellEnd"/>
            <w:r w:rsidRPr="00CB1D10">
              <w:rPr>
                <w:rFonts w:ascii="Garamond" w:hAnsi="Garamond"/>
                <w:sz w:val="28"/>
                <w:szCs w:val="28"/>
              </w:rPr>
              <w:t xml:space="preserve"> </w:t>
            </w:r>
            <w:proofErr w:type="spellStart"/>
            <w:r w:rsidRPr="00CB1D10">
              <w:rPr>
                <w:rFonts w:ascii="Garamond" w:hAnsi="Garamond"/>
                <w:sz w:val="28"/>
                <w:szCs w:val="28"/>
              </w:rPr>
              <w:t>chorp</w:t>
            </w:r>
            <w:proofErr w:type="spellEnd"/>
            <w:r w:rsidRPr="00CB1D10">
              <w:rPr>
                <w:rFonts w:ascii="Garamond" w:hAnsi="Garamond"/>
                <w:sz w:val="28"/>
                <w:szCs w:val="28"/>
              </w:rPr>
              <w:t xml:space="preserve"> </w:t>
            </w:r>
            <w:proofErr w:type="spellStart"/>
            <w:r w:rsidRPr="00CB1D10">
              <w:rPr>
                <w:rFonts w:ascii="Garamond" w:hAnsi="Garamond"/>
                <w:sz w:val="28"/>
                <w:szCs w:val="28"/>
              </w:rPr>
              <w:t>hene</w:t>
            </w:r>
            <w:proofErr w:type="spellEnd"/>
            <w:r w:rsidRPr="00CB1D10">
              <w:rPr>
                <w:rFonts w:ascii="Garamond" w:hAnsi="Garamond"/>
                <w:sz w:val="28"/>
                <w:szCs w:val="28"/>
              </w:rPr>
              <w:t xml:space="preserve">, son </w:t>
            </w:r>
            <w:proofErr w:type="spellStart"/>
            <w:r w:rsidRPr="00CB1D10">
              <w:rPr>
                <w:rFonts w:ascii="Garamond" w:hAnsi="Garamond"/>
                <w:sz w:val="28"/>
                <w:szCs w:val="28"/>
              </w:rPr>
              <w:t>dy</w:t>
            </w:r>
            <w:proofErr w:type="spellEnd"/>
            <w:r w:rsidRPr="00CB1D10">
              <w:rPr>
                <w:rFonts w:ascii="Garamond" w:hAnsi="Garamond"/>
                <w:sz w:val="28"/>
                <w:szCs w:val="28"/>
              </w:rPr>
              <w:t xml:space="preserve"> </w:t>
            </w:r>
            <w:proofErr w:type="spellStart"/>
            <w:r w:rsidRPr="00CB1D10">
              <w:rPr>
                <w:rFonts w:ascii="Garamond" w:hAnsi="Garamond"/>
                <w:sz w:val="28"/>
                <w:szCs w:val="28"/>
              </w:rPr>
              <w:t>rou</w:t>
            </w:r>
            <w:proofErr w:type="spellEnd"/>
            <w:r w:rsidRPr="00CB1D10">
              <w:rPr>
                <w:rFonts w:ascii="Garamond" w:hAnsi="Garamond"/>
                <w:sz w:val="28"/>
                <w:szCs w:val="28"/>
              </w:rPr>
              <w:t xml:space="preserve"> eh </w:t>
            </w:r>
            <w:proofErr w:type="spellStart"/>
            <w:r w:rsidRPr="00CB1D10">
              <w:rPr>
                <w:rFonts w:ascii="Garamond" w:hAnsi="Garamond"/>
                <w:sz w:val="28"/>
                <w:szCs w:val="28"/>
              </w:rPr>
              <w:t>oyr</w:t>
            </w:r>
            <w:proofErr w:type="spellEnd"/>
            <w:r w:rsidRPr="00CB1D10">
              <w:rPr>
                <w:rFonts w:ascii="Garamond" w:hAnsi="Garamond"/>
                <w:sz w:val="28"/>
                <w:szCs w:val="28"/>
              </w:rPr>
              <w:t xml:space="preserve"> </w:t>
            </w:r>
            <w:proofErr w:type="spellStart"/>
            <w:r w:rsidRPr="00CB1D10">
              <w:rPr>
                <w:rFonts w:ascii="Garamond" w:hAnsi="Garamond"/>
                <w:sz w:val="28"/>
                <w:szCs w:val="28"/>
              </w:rPr>
              <w:t>ymmodee</w:t>
            </w:r>
            <w:proofErr w:type="spellEnd"/>
            <w:r w:rsidRPr="00CB1D10">
              <w:rPr>
                <w:rFonts w:ascii="Garamond" w:hAnsi="Garamond"/>
                <w:sz w:val="28"/>
                <w:szCs w:val="28"/>
              </w:rPr>
              <w:t xml:space="preserve"> </w:t>
            </w:r>
            <w:proofErr w:type="spellStart"/>
            <w:r w:rsidRPr="00CB1D10">
              <w:rPr>
                <w:rFonts w:ascii="Garamond" w:hAnsi="Garamond"/>
                <w:sz w:val="28"/>
                <w:szCs w:val="28"/>
              </w:rPr>
              <w:t>peccah</w:t>
            </w:r>
            <w:proofErr w:type="spellEnd"/>
            <w:r w:rsidRPr="00CB1D10">
              <w:rPr>
                <w:rFonts w:ascii="Garamond" w:hAnsi="Garamond"/>
                <w:sz w:val="28"/>
                <w:szCs w:val="28"/>
              </w:rPr>
              <w:t xml:space="preserve"> as </w:t>
            </w:r>
            <w:proofErr w:type="spellStart"/>
            <w:r w:rsidRPr="00CB1D10">
              <w:rPr>
                <w:rFonts w:ascii="Garamond" w:hAnsi="Garamond"/>
                <w:sz w:val="28"/>
                <w:szCs w:val="28"/>
              </w:rPr>
              <w:t>seaghyn</w:t>
            </w:r>
            <w:proofErr w:type="spellEnd"/>
            <w:r w:rsidRPr="00CB1D10">
              <w:rPr>
                <w:rFonts w:ascii="Garamond" w:hAnsi="Garamond"/>
                <w:sz w:val="28"/>
                <w:szCs w:val="28"/>
              </w:rPr>
              <w:t xml:space="preserve"> </w:t>
            </w:r>
            <w:proofErr w:type="spellStart"/>
            <w:r w:rsidRPr="00CB1D10">
              <w:rPr>
                <w:rFonts w:ascii="Garamond" w:hAnsi="Garamond"/>
                <w:sz w:val="28"/>
                <w:szCs w:val="28"/>
              </w:rPr>
              <w:t>d</w:t>
            </w:r>
            <w:r w:rsidRPr="000C2327">
              <w:rPr>
                <w:rFonts w:ascii="Garamond" w:hAnsi="Garamond"/>
                <w:i/>
                <w:sz w:val="28"/>
                <w:szCs w:val="28"/>
              </w:rPr>
              <w:t>hy</w:t>
            </w:r>
            <w:r w:rsidRPr="00CB1D10">
              <w:rPr>
                <w:rFonts w:ascii="Garamond" w:hAnsi="Garamond"/>
                <w:sz w:val="28"/>
                <w:szCs w:val="28"/>
              </w:rPr>
              <w:t>t</w:t>
            </w:r>
            <w:proofErr w:type="spellEnd"/>
            <w:r w:rsidRPr="00CB1D10">
              <w:rPr>
                <w:rFonts w:ascii="Garamond" w:hAnsi="Garamond"/>
                <w:sz w:val="28"/>
                <w:szCs w:val="28"/>
              </w:rPr>
              <w:t xml:space="preserve">. </w:t>
            </w:r>
          </w:p>
        </w:tc>
        <w:tc>
          <w:tcPr>
            <w:tcW w:w="3993" w:type="dxa"/>
          </w:tcPr>
          <w:p w14:paraId="364C7973" w14:textId="77777777" w:rsidR="000C2327" w:rsidRPr="004A277C" w:rsidRDefault="000C2327"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w:t>
            </w:r>
            <w:r w:rsidRPr="004A277C">
              <w:rPr>
                <w:rFonts w:ascii="Garamond" w:hAnsi="Garamond" w:cs="Times New Roman"/>
                <w:i/>
                <w:sz w:val="28"/>
              </w:rPr>
              <w:t>By abstaining from Meat and Drink, if your Health will</w:t>
            </w:r>
            <w:r w:rsidRPr="004A277C">
              <w:rPr>
                <w:rFonts w:ascii="Garamond" w:hAnsi="Garamond" w:cs="Times New Roman"/>
                <w:sz w:val="28"/>
              </w:rPr>
              <w:t xml:space="preserve"> </w:t>
            </w:r>
            <w:r w:rsidRPr="004A277C">
              <w:rPr>
                <w:rFonts w:ascii="Garamond" w:hAnsi="Garamond" w:cs="Times New Roman"/>
                <w:i/>
                <w:sz w:val="28"/>
              </w:rPr>
              <w:t>permit</w:t>
            </w:r>
            <w:r w:rsidR="002C617D" w:rsidRPr="002C617D">
              <w:rPr>
                <w:rFonts w:ascii="Garamond" w:hAnsi="Garamond" w:cs="Times New Roman"/>
                <w:sz w:val="28"/>
              </w:rPr>
              <w:t> ;</w:t>
            </w:r>
            <w:r w:rsidRPr="004A277C">
              <w:rPr>
                <w:rFonts w:ascii="Garamond" w:hAnsi="Garamond" w:cs="Times New Roman"/>
                <w:i/>
                <w:sz w:val="28"/>
              </w:rPr>
              <w:t xml:space="preserve"> or at least, </w:t>
            </w:r>
            <w:r>
              <w:rPr>
                <w:rFonts w:ascii="Garamond" w:hAnsi="Garamond" w:cs="Times New Roman"/>
                <w:i/>
                <w:sz w:val="28"/>
              </w:rPr>
              <w:t xml:space="preserve">by </w:t>
            </w:r>
            <w:r w:rsidRPr="004A277C">
              <w:rPr>
                <w:rFonts w:ascii="Garamond" w:hAnsi="Garamond" w:cs="Times New Roman"/>
                <w:i/>
                <w:sz w:val="28"/>
              </w:rPr>
              <w:t>such a sober Diet</w:t>
            </w:r>
            <w:r>
              <w:rPr>
                <w:rFonts w:ascii="Garamond" w:hAnsi="Garamond" w:cs="Times New Roman"/>
                <w:i/>
                <w:sz w:val="28"/>
              </w:rPr>
              <w:t>,</w:t>
            </w:r>
            <w:r w:rsidRPr="004A277C">
              <w:rPr>
                <w:rFonts w:ascii="Garamond" w:hAnsi="Garamond" w:cs="Times New Roman"/>
                <w:i/>
                <w:sz w:val="28"/>
              </w:rPr>
              <w:t xml:space="preserve"> as may </w:t>
            </w:r>
            <w:proofErr w:type="spellStart"/>
            <w:r w:rsidRPr="004A277C">
              <w:rPr>
                <w:rFonts w:ascii="Garamond" w:hAnsi="Garamond" w:cs="Times New Roman"/>
                <w:i/>
                <w:sz w:val="28"/>
              </w:rPr>
              <w:t>testif</w:t>
            </w:r>
            <w:r>
              <w:rPr>
                <w:rFonts w:ascii="Garamond" w:hAnsi="Garamond" w:cs="Times New Roman"/>
                <w:i/>
                <w:sz w:val="28"/>
              </w:rPr>
              <w:t>ie</w:t>
            </w:r>
            <w:proofErr w:type="spellEnd"/>
            <w:r w:rsidRPr="004A277C">
              <w:rPr>
                <w:rFonts w:ascii="Garamond" w:hAnsi="Garamond" w:cs="Times New Roman"/>
                <w:i/>
                <w:sz w:val="28"/>
              </w:rPr>
              <w:t xml:space="preserve"> your Obedience to the Laws, as well as your Revenge upon your Body, for being an Occasion of so much Sin and Trouble to you.</w:t>
            </w:r>
          </w:p>
        </w:tc>
        <w:tc>
          <w:tcPr>
            <w:tcW w:w="0" w:type="auto"/>
          </w:tcPr>
          <w:p w14:paraId="2EDC02E6" w14:textId="77777777" w:rsidR="000C2327" w:rsidRPr="004A277C" w:rsidRDefault="000C2327" w:rsidP="00DB60C3">
            <w:pPr>
              <w:pStyle w:val="ListParagraph"/>
              <w:ind w:left="0"/>
              <w:rPr>
                <w:rFonts w:ascii="Garamond" w:hAnsi="Garamond" w:cs="Times New Roman"/>
                <w:sz w:val="20"/>
                <w:szCs w:val="20"/>
              </w:rPr>
            </w:pPr>
          </w:p>
        </w:tc>
      </w:tr>
      <w:tr w:rsidR="000C2327" w:rsidRPr="004A277C" w14:paraId="0B1CE5EB" w14:textId="77777777" w:rsidTr="00D544E6">
        <w:tc>
          <w:tcPr>
            <w:tcW w:w="4111" w:type="dxa"/>
          </w:tcPr>
          <w:p w14:paraId="37FCEE31" w14:textId="77777777" w:rsidR="000C2327" w:rsidRPr="00CB1D10" w:rsidRDefault="000C2327" w:rsidP="00DB60C3">
            <w:pPr>
              <w:pStyle w:val="CM3"/>
              <w:widowControl/>
              <w:spacing w:line="240" w:lineRule="auto"/>
              <w:ind w:firstLine="227"/>
              <w:jc w:val="both"/>
              <w:rPr>
                <w:rFonts w:ascii="Garamond" w:hAnsi="Garamond"/>
                <w:sz w:val="28"/>
                <w:szCs w:val="28"/>
                <w:lang w:val="es-ES"/>
              </w:rPr>
            </w:pPr>
            <w:r w:rsidRPr="00CB1D10">
              <w:rPr>
                <w:rFonts w:ascii="Garamond" w:hAnsi="Garamond"/>
                <w:i/>
                <w:sz w:val="28"/>
                <w:szCs w:val="28"/>
                <w:lang w:val="es-ES"/>
              </w:rPr>
              <w:t>Q.</w:t>
            </w:r>
            <w:r w:rsidRPr="00CB1D10">
              <w:rPr>
                <w:rFonts w:ascii="Garamond" w:hAnsi="Garamond"/>
                <w:sz w:val="28"/>
                <w:szCs w:val="28"/>
                <w:lang w:val="es-ES"/>
              </w:rPr>
              <w:t xml:space="preserve"> </w:t>
            </w:r>
            <w:proofErr w:type="spellStart"/>
            <w:r w:rsidRPr="00CB1D10">
              <w:rPr>
                <w:rFonts w:ascii="Garamond" w:hAnsi="Garamond"/>
                <w:sz w:val="28"/>
                <w:szCs w:val="28"/>
                <w:lang w:val="es-ES"/>
              </w:rPr>
              <w:t>Vel</w:t>
            </w:r>
            <w:proofErr w:type="spellEnd"/>
            <w:r w:rsidRPr="00CB1D10">
              <w:rPr>
                <w:rFonts w:ascii="Garamond" w:hAnsi="Garamond"/>
                <w:sz w:val="28"/>
                <w:szCs w:val="28"/>
                <w:lang w:val="es-ES"/>
              </w:rPr>
              <w:t xml:space="preserve"> eh </w:t>
            </w:r>
            <w:proofErr w:type="spellStart"/>
            <w:r w:rsidRPr="00CB1D10">
              <w:rPr>
                <w:rFonts w:ascii="Garamond" w:hAnsi="Garamond"/>
                <w:sz w:val="28"/>
                <w:szCs w:val="28"/>
                <w:lang w:val="es-ES"/>
              </w:rPr>
              <w:t>booisal</w:t>
            </w:r>
            <w:proofErr w:type="spellEnd"/>
            <w:r w:rsidRPr="00CB1D10">
              <w:rPr>
                <w:rFonts w:ascii="Garamond" w:hAnsi="Garamond"/>
                <w:sz w:val="28"/>
                <w:szCs w:val="28"/>
                <w:lang w:val="es-ES"/>
              </w:rPr>
              <w:t xml:space="preserve"> da </w:t>
            </w:r>
            <w:proofErr w:type="spellStart"/>
            <w:r w:rsidRPr="00CB1D10">
              <w:rPr>
                <w:rFonts w:ascii="Garamond" w:hAnsi="Garamond"/>
                <w:sz w:val="28"/>
                <w:szCs w:val="28"/>
                <w:lang w:val="es-ES"/>
              </w:rPr>
              <w:t>Jee</w:t>
            </w:r>
            <w:proofErr w:type="spellEnd"/>
            <w:r w:rsidRPr="00CB1D10">
              <w:rPr>
                <w:rFonts w:ascii="Garamond" w:hAnsi="Garamond"/>
                <w:sz w:val="28"/>
                <w:szCs w:val="28"/>
                <w:lang w:val="es-ES"/>
              </w:rPr>
              <w:t xml:space="preserve"> </w:t>
            </w:r>
            <w:proofErr w:type="spellStart"/>
            <w:r w:rsidRPr="00CB1D10">
              <w:rPr>
                <w:rFonts w:ascii="Garamond" w:hAnsi="Garamond"/>
                <w:sz w:val="28"/>
                <w:szCs w:val="28"/>
                <w:lang w:val="es-ES"/>
              </w:rPr>
              <w:t>Laghyn</w:t>
            </w:r>
            <w:proofErr w:type="spellEnd"/>
            <w:r w:rsidRPr="00CB1D10">
              <w:rPr>
                <w:rFonts w:ascii="Garamond" w:hAnsi="Garamond"/>
                <w:sz w:val="28"/>
                <w:szCs w:val="28"/>
                <w:lang w:val="es-ES"/>
              </w:rPr>
              <w:t xml:space="preserve"> </w:t>
            </w:r>
            <w:proofErr w:type="spellStart"/>
            <w:r w:rsidRPr="00CB1D10">
              <w:rPr>
                <w:rFonts w:ascii="Garamond" w:hAnsi="Garamond"/>
                <w:sz w:val="28"/>
                <w:szCs w:val="28"/>
                <w:lang w:val="es-ES"/>
              </w:rPr>
              <w:t>fealey</w:t>
            </w:r>
            <w:proofErr w:type="spellEnd"/>
            <w:r w:rsidRPr="00CB1D10">
              <w:rPr>
                <w:rFonts w:ascii="Garamond" w:hAnsi="Garamond"/>
                <w:sz w:val="28"/>
                <w:szCs w:val="28"/>
                <w:lang w:val="es-ES"/>
              </w:rPr>
              <w:t xml:space="preserve"> y </w:t>
            </w:r>
            <w:proofErr w:type="spellStart"/>
            <w:r w:rsidRPr="00CB1D10">
              <w:rPr>
                <w:rFonts w:ascii="Garamond" w:hAnsi="Garamond"/>
                <w:sz w:val="28"/>
                <w:szCs w:val="28"/>
                <w:lang w:val="es-ES"/>
              </w:rPr>
              <w:t>reall</w:t>
            </w:r>
            <w:proofErr w:type="spellEnd"/>
            <w:r w:rsidR="002C617D" w:rsidRPr="002C617D">
              <w:rPr>
                <w:rFonts w:ascii="Garamond" w:hAnsi="Garamond"/>
                <w:i/>
                <w:sz w:val="28"/>
                <w:szCs w:val="28"/>
                <w:lang w:val="es-ES"/>
              </w:rPr>
              <w:t> </w:t>
            </w:r>
            <w:r w:rsidR="00C57BF1" w:rsidRPr="00C57BF1">
              <w:rPr>
                <w:rFonts w:ascii="Garamond" w:hAnsi="Garamond"/>
                <w:sz w:val="28"/>
                <w:szCs w:val="28"/>
                <w:lang w:val="es-ES"/>
              </w:rPr>
              <w:t>?</w:t>
            </w:r>
            <w:r w:rsidRPr="00CB1D10">
              <w:rPr>
                <w:rFonts w:ascii="Garamond" w:hAnsi="Garamond"/>
                <w:sz w:val="28"/>
                <w:szCs w:val="28"/>
                <w:lang w:val="es-ES"/>
              </w:rPr>
              <w:t xml:space="preserve"> </w:t>
            </w:r>
          </w:p>
        </w:tc>
        <w:tc>
          <w:tcPr>
            <w:tcW w:w="3993" w:type="dxa"/>
          </w:tcPr>
          <w:p w14:paraId="7D4A9BCC" w14:textId="77777777" w:rsidR="000C2327" w:rsidRPr="004A277C" w:rsidRDefault="000C2327"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Q. </w:t>
            </w:r>
            <w:r w:rsidRPr="004A277C">
              <w:rPr>
                <w:rFonts w:ascii="Garamond" w:hAnsi="Garamond" w:cs="Times New Roman"/>
                <w:i/>
                <w:sz w:val="28"/>
              </w:rPr>
              <w:t>Is the Observation of these Things acceptable to God</w:t>
            </w:r>
            <w:r w:rsidR="002C617D" w:rsidRPr="002C617D">
              <w:rPr>
                <w:rFonts w:ascii="Garamond" w:hAnsi="Garamond" w:cs="Times New Roman"/>
                <w:i/>
                <w:sz w:val="28"/>
              </w:rPr>
              <w:t> ?</w:t>
            </w:r>
          </w:p>
        </w:tc>
        <w:tc>
          <w:tcPr>
            <w:tcW w:w="0" w:type="auto"/>
          </w:tcPr>
          <w:p w14:paraId="3247E4AF" w14:textId="77777777" w:rsidR="000C2327" w:rsidRPr="004A277C" w:rsidRDefault="000C2327" w:rsidP="00DB60C3">
            <w:pPr>
              <w:pStyle w:val="ListParagraph"/>
              <w:ind w:left="0"/>
              <w:rPr>
                <w:rFonts w:ascii="Garamond" w:hAnsi="Garamond" w:cs="Times New Roman"/>
                <w:sz w:val="20"/>
                <w:szCs w:val="20"/>
              </w:rPr>
            </w:pPr>
          </w:p>
        </w:tc>
      </w:tr>
      <w:tr w:rsidR="000C2327" w:rsidRPr="004A277C" w14:paraId="61BAEEBA" w14:textId="77777777" w:rsidTr="00D544E6">
        <w:tc>
          <w:tcPr>
            <w:tcW w:w="4111" w:type="dxa"/>
          </w:tcPr>
          <w:p w14:paraId="6EAD21C3" w14:textId="77777777" w:rsidR="000C2327" w:rsidRPr="000C2327" w:rsidRDefault="000C2327" w:rsidP="00DB60C3">
            <w:pPr>
              <w:pStyle w:val="CM10"/>
              <w:widowControl/>
              <w:spacing w:line="240" w:lineRule="auto"/>
              <w:ind w:firstLine="227"/>
              <w:jc w:val="both"/>
              <w:rPr>
                <w:rFonts w:ascii="Garamond" w:hAnsi="Garamond"/>
                <w:sz w:val="28"/>
                <w:szCs w:val="28"/>
              </w:rPr>
            </w:pPr>
            <w:r w:rsidRPr="000C2327">
              <w:rPr>
                <w:rFonts w:ascii="Garamond" w:hAnsi="Garamond"/>
                <w:i/>
                <w:sz w:val="28"/>
                <w:szCs w:val="28"/>
              </w:rPr>
              <w:t xml:space="preserve">A. </w:t>
            </w:r>
            <w:r w:rsidRPr="000C2327">
              <w:rPr>
                <w:rFonts w:ascii="Garamond" w:hAnsi="Garamond"/>
                <w:sz w:val="28"/>
                <w:szCs w:val="28"/>
              </w:rPr>
              <w:t xml:space="preserve">Cha </w:t>
            </w:r>
            <w:proofErr w:type="spellStart"/>
            <w:r w:rsidRPr="000C2327">
              <w:rPr>
                <w:rFonts w:ascii="Garamond" w:hAnsi="Garamond"/>
                <w:sz w:val="28"/>
                <w:szCs w:val="28"/>
              </w:rPr>
              <w:t>vel</w:t>
            </w:r>
            <w:proofErr w:type="spellEnd"/>
            <w:r w:rsidRPr="000C2327">
              <w:rPr>
                <w:rFonts w:ascii="Garamond" w:hAnsi="Garamond"/>
                <w:sz w:val="28"/>
                <w:szCs w:val="28"/>
              </w:rPr>
              <w:t xml:space="preserve"> </w:t>
            </w:r>
            <w:proofErr w:type="spellStart"/>
            <w:r w:rsidRPr="000C2327">
              <w:rPr>
                <w:rFonts w:ascii="Garamond" w:hAnsi="Garamond"/>
                <w:sz w:val="28"/>
                <w:szCs w:val="28"/>
              </w:rPr>
              <w:t>ny</w:t>
            </w:r>
            <w:proofErr w:type="spellEnd"/>
            <w:r w:rsidRPr="000C2327">
              <w:rPr>
                <w:rFonts w:ascii="Garamond" w:hAnsi="Garamond"/>
                <w:sz w:val="28"/>
                <w:szCs w:val="28"/>
              </w:rPr>
              <w:t xml:space="preserve"> </w:t>
            </w:r>
            <w:proofErr w:type="spellStart"/>
            <w:r w:rsidRPr="000C2327">
              <w:rPr>
                <w:rFonts w:ascii="Garamond" w:hAnsi="Garamond"/>
                <w:sz w:val="28"/>
                <w:szCs w:val="28"/>
              </w:rPr>
              <w:t>sodjeh</w:t>
            </w:r>
            <w:proofErr w:type="spellEnd"/>
            <w:r w:rsidRPr="000C2327">
              <w:rPr>
                <w:rFonts w:ascii="Garamond" w:hAnsi="Garamond"/>
                <w:sz w:val="28"/>
                <w:szCs w:val="28"/>
              </w:rPr>
              <w:t xml:space="preserve"> </w:t>
            </w:r>
            <w:proofErr w:type="spellStart"/>
            <w:r w:rsidRPr="000C2327">
              <w:rPr>
                <w:rFonts w:ascii="Garamond" w:hAnsi="Garamond"/>
                <w:sz w:val="28"/>
                <w:szCs w:val="28"/>
              </w:rPr>
              <w:t>ny</w:t>
            </w:r>
            <w:proofErr w:type="spellEnd"/>
            <w:r w:rsidRPr="000C2327">
              <w:rPr>
                <w:rFonts w:ascii="Garamond" w:hAnsi="Garamond"/>
                <w:sz w:val="28"/>
                <w:szCs w:val="28"/>
              </w:rPr>
              <w:t xml:space="preserve"> </w:t>
            </w:r>
            <w:proofErr w:type="spellStart"/>
            <w:r w:rsidRPr="000C2327">
              <w:rPr>
                <w:rFonts w:ascii="Garamond" w:hAnsi="Garamond"/>
                <w:sz w:val="28"/>
                <w:szCs w:val="28"/>
              </w:rPr>
              <w:t>t’ad</w:t>
            </w:r>
            <w:proofErr w:type="spellEnd"/>
            <w:r w:rsidRPr="000C2327">
              <w:rPr>
                <w:rFonts w:ascii="Garamond" w:hAnsi="Garamond"/>
                <w:sz w:val="28"/>
                <w:szCs w:val="28"/>
              </w:rPr>
              <w:t xml:space="preserve"> </w:t>
            </w:r>
            <w:proofErr w:type="spellStart"/>
            <w:r w:rsidRPr="000C2327">
              <w:rPr>
                <w:rFonts w:ascii="Garamond" w:hAnsi="Garamond"/>
                <w:sz w:val="28"/>
                <w:szCs w:val="28"/>
              </w:rPr>
              <w:t>cooney</w:t>
            </w:r>
            <w:proofErr w:type="spellEnd"/>
            <w:r w:rsidRPr="000C2327">
              <w:rPr>
                <w:rFonts w:ascii="Garamond" w:hAnsi="Garamond"/>
                <w:sz w:val="28"/>
                <w:szCs w:val="28"/>
              </w:rPr>
              <w:t xml:space="preserve"> </w:t>
            </w:r>
            <w:proofErr w:type="spellStart"/>
            <w:r w:rsidRPr="000C2327">
              <w:rPr>
                <w:rFonts w:ascii="Garamond" w:hAnsi="Garamond"/>
                <w:sz w:val="28"/>
                <w:szCs w:val="28"/>
              </w:rPr>
              <w:t>liat</w:t>
            </w:r>
            <w:proofErr w:type="spellEnd"/>
            <w:r w:rsidRPr="000C2327">
              <w:rPr>
                <w:rFonts w:ascii="Garamond" w:hAnsi="Garamond"/>
                <w:sz w:val="28"/>
                <w:szCs w:val="28"/>
              </w:rPr>
              <w:t xml:space="preserve"> </w:t>
            </w:r>
            <w:proofErr w:type="spellStart"/>
            <w:r w:rsidRPr="000C2327">
              <w:rPr>
                <w:rFonts w:ascii="Garamond" w:hAnsi="Garamond"/>
                <w:sz w:val="28"/>
                <w:szCs w:val="28"/>
              </w:rPr>
              <w:t>dty</w:t>
            </w:r>
            <w:proofErr w:type="spellEnd"/>
            <w:r w:rsidRPr="000C2327">
              <w:rPr>
                <w:rFonts w:ascii="Garamond" w:hAnsi="Garamond"/>
                <w:sz w:val="28"/>
                <w:szCs w:val="28"/>
              </w:rPr>
              <w:t xml:space="preserve"> </w:t>
            </w:r>
            <w:proofErr w:type="spellStart"/>
            <w:r w:rsidRPr="000C2327">
              <w:rPr>
                <w:rFonts w:ascii="Garamond" w:hAnsi="Garamond"/>
                <w:sz w:val="28"/>
                <w:szCs w:val="28"/>
              </w:rPr>
              <w:t>vea</w:t>
            </w:r>
            <w:proofErr w:type="spellEnd"/>
            <w:r w:rsidRPr="000C2327">
              <w:rPr>
                <w:rFonts w:ascii="Garamond" w:hAnsi="Garamond"/>
                <w:sz w:val="28"/>
                <w:szCs w:val="28"/>
              </w:rPr>
              <w:t xml:space="preserve"> y </w:t>
            </w:r>
            <w:proofErr w:type="spellStart"/>
            <w:r w:rsidRPr="000C2327">
              <w:rPr>
                <w:rFonts w:ascii="Garamond" w:hAnsi="Garamond"/>
                <w:sz w:val="28"/>
                <w:szCs w:val="28"/>
              </w:rPr>
              <w:t>liasagh</w:t>
            </w:r>
            <w:proofErr w:type="spellEnd"/>
            <w:r w:rsidRPr="000C2327">
              <w:rPr>
                <w:rFonts w:ascii="Garamond" w:hAnsi="Garamond"/>
                <w:sz w:val="28"/>
                <w:szCs w:val="28"/>
              </w:rPr>
              <w:t xml:space="preserve"> as </w:t>
            </w:r>
            <w:proofErr w:type="spellStart"/>
            <w:r w:rsidRPr="000C2327">
              <w:rPr>
                <w:rFonts w:ascii="Garamond" w:hAnsi="Garamond"/>
                <w:sz w:val="28"/>
                <w:szCs w:val="28"/>
              </w:rPr>
              <w:t>dy</w:t>
            </w:r>
            <w:proofErr w:type="spellEnd"/>
            <w:r w:rsidRPr="000C2327">
              <w:rPr>
                <w:rFonts w:ascii="Garamond" w:hAnsi="Garamond"/>
                <w:sz w:val="28"/>
                <w:szCs w:val="28"/>
              </w:rPr>
              <w:t xml:space="preserve"> </w:t>
            </w:r>
            <w:proofErr w:type="spellStart"/>
            <w:r w:rsidRPr="000C2327">
              <w:rPr>
                <w:rFonts w:ascii="Garamond" w:hAnsi="Garamond"/>
                <w:sz w:val="28"/>
                <w:szCs w:val="28"/>
              </w:rPr>
              <w:t>ve</w:t>
            </w:r>
            <w:proofErr w:type="spellEnd"/>
            <w:r w:rsidRPr="000C2327">
              <w:rPr>
                <w:rFonts w:ascii="Garamond" w:hAnsi="Garamond"/>
                <w:sz w:val="28"/>
                <w:szCs w:val="28"/>
              </w:rPr>
              <w:t xml:space="preserve"> </w:t>
            </w:r>
            <w:proofErr w:type="spellStart"/>
            <w:r w:rsidRPr="000C2327">
              <w:rPr>
                <w:rFonts w:ascii="Garamond" w:hAnsi="Garamond"/>
                <w:sz w:val="28"/>
                <w:szCs w:val="28"/>
              </w:rPr>
              <w:t>ny</w:t>
            </w:r>
            <w:proofErr w:type="spellEnd"/>
            <w:r w:rsidRPr="000C2327">
              <w:rPr>
                <w:rFonts w:ascii="Garamond" w:hAnsi="Garamond"/>
                <w:sz w:val="28"/>
                <w:szCs w:val="28"/>
              </w:rPr>
              <w:t xml:space="preserve"> </w:t>
            </w:r>
            <w:proofErr w:type="spellStart"/>
            <w:r w:rsidRPr="000C2327">
              <w:rPr>
                <w:rFonts w:ascii="Garamond" w:hAnsi="Garamond"/>
                <w:sz w:val="28"/>
                <w:szCs w:val="28"/>
              </w:rPr>
              <w:t>sinshley</w:t>
            </w:r>
            <w:proofErr w:type="spellEnd"/>
            <w:r w:rsidRPr="000C2327">
              <w:rPr>
                <w:rFonts w:ascii="Garamond" w:hAnsi="Garamond"/>
                <w:sz w:val="28"/>
                <w:szCs w:val="28"/>
              </w:rPr>
              <w:t xml:space="preserve">, </w:t>
            </w:r>
            <w:proofErr w:type="spellStart"/>
            <w:r w:rsidRPr="000C2327">
              <w:rPr>
                <w:rFonts w:ascii="Garamond" w:hAnsi="Garamond"/>
                <w:sz w:val="28"/>
                <w:szCs w:val="28"/>
              </w:rPr>
              <w:t>ny</w:t>
            </w:r>
            <w:proofErr w:type="spellEnd"/>
            <w:r w:rsidRPr="000C2327">
              <w:rPr>
                <w:rFonts w:ascii="Garamond" w:hAnsi="Garamond"/>
                <w:sz w:val="28"/>
                <w:szCs w:val="28"/>
              </w:rPr>
              <w:t xml:space="preserve"> </w:t>
            </w:r>
            <w:proofErr w:type="spellStart"/>
            <w:r w:rsidRPr="000C2327">
              <w:rPr>
                <w:rFonts w:ascii="Garamond" w:hAnsi="Garamond"/>
                <w:sz w:val="28"/>
                <w:szCs w:val="28"/>
              </w:rPr>
              <w:t>scrawee</w:t>
            </w:r>
            <w:proofErr w:type="spellEnd"/>
            <w:r w:rsidRPr="000C2327">
              <w:rPr>
                <w:rFonts w:ascii="Garamond" w:hAnsi="Garamond"/>
                <w:sz w:val="28"/>
                <w:szCs w:val="28"/>
              </w:rPr>
              <w:t xml:space="preserve">, </w:t>
            </w:r>
            <w:proofErr w:type="spellStart"/>
            <w:r w:rsidRPr="000C2327">
              <w:rPr>
                <w:rFonts w:ascii="Garamond" w:hAnsi="Garamond"/>
                <w:sz w:val="28"/>
                <w:szCs w:val="28"/>
              </w:rPr>
              <w:t>ny</w:t>
            </w:r>
            <w:proofErr w:type="spellEnd"/>
            <w:r w:rsidRPr="000C2327">
              <w:rPr>
                <w:rFonts w:ascii="Garamond" w:hAnsi="Garamond"/>
                <w:sz w:val="28"/>
                <w:szCs w:val="28"/>
              </w:rPr>
              <w:t xml:space="preserve"> </w:t>
            </w:r>
            <w:proofErr w:type="spellStart"/>
            <w:r w:rsidRPr="000C2327">
              <w:rPr>
                <w:rFonts w:ascii="Garamond" w:hAnsi="Garamond"/>
                <w:sz w:val="28"/>
                <w:szCs w:val="28"/>
              </w:rPr>
              <w:t>skiarrailee</w:t>
            </w:r>
            <w:proofErr w:type="spellEnd"/>
            <w:r w:rsidRPr="000C2327">
              <w:rPr>
                <w:rFonts w:ascii="Garamond" w:hAnsi="Garamond"/>
                <w:sz w:val="28"/>
                <w:szCs w:val="28"/>
              </w:rPr>
              <w:t xml:space="preserve"> as </w:t>
            </w:r>
            <w:proofErr w:type="spellStart"/>
            <w:r w:rsidRPr="000C2327">
              <w:rPr>
                <w:rFonts w:ascii="Garamond" w:hAnsi="Garamond"/>
                <w:sz w:val="28"/>
                <w:szCs w:val="28"/>
              </w:rPr>
              <w:t>ny</w:t>
            </w:r>
            <w:proofErr w:type="spellEnd"/>
            <w:r w:rsidRPr="000C2327">
              <w:rPr>
                <w:rFonts w:ascii="Garamond" w:hAnsi="Garamond"/>
                <w:sz w:val="28"/>
                <w:szCs w:val="28"/>
              </w:rPr>
              <w:t xml:space="preserve"> </w:t>
            </w:r>
            <w:proofErr w:type="spellStart"/>
            <w:r w:rsidRPr="000C2327">
              <w:rPr>
                <w:rFonts w:ascii="Garamond" w:hAnsi="Garamond"/>
                <w:sz w:val="28"/>
                <w:szCs w:val="28"/>
              </w:rPr>
              <w:t>sbiallee</w:t>
            </w:r>
            <w:proofErr w:type="spellEnd"/>
            <w:r w:rsidRPr="000C2327">
              <w:rPr>
                <w:rFonts w:ascii="Garamond" w:hAnsi="Garamond"/>
                <w:sz w:val="28"/>
                <w:szCs w:val="28"/>
              </w:rPr>
              <w:t xml:space="preserve">. </w:t>
            </w:r>
          </w:p>
        </w:tc>
        <w:tc>
          <w:tcPr>
            <w:tcW w:w="3993" w:type="dxa"/>
          </w:tcPr>
          <w:p w14:paraId="02F53B4B" w14:textId="77777777" w:rsidR="000C2327" w:rsidRPr="004A277C" w:rsidRDefault="000C2327"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sz w:val="28"/>
              </w:rPr>
              <w:t xml:space="preserve">A. </w:t>
            </w:r>
            <w:r w:rsidRPr="004A277C">
              <w:rPr>
                <w:rFonts w:ascii="Garamond" w:hAnsi="Garamond" w:cs="Times New Roman"/>
                <w:i/>
                <w:sz w:val="28"/>
              </w:rPr>
              <w:t xml:space="preserve">No farther than they help to make you better, more humble and devout, more careful and obedient. </w:t>
            </w:r>
          </w:p>
        </w:tc>
        <w:tc>
          <w:tcPr>
            <w:tcW w:w="0" w:type="auto"/>
          </w:tcPr>
          <w:p w14:paraId="14F04CB1" w14:textId="77777777" w:rsidR="000C2327" w:rsidRPr="004A277C" w:rsidRDefault="000C2327" w:rsidP="00DB60C3">
            <w:pPr>
              <w:pStyle w:val="ListParagraph"/>
              <w:ind w:left="0"/>
              <w:rPr>
                <w:rFonts w:ascii="Garamond" w:hAnsi="Garamond" w:cs="Times New Roman"/>
                <w:sz w:val="20"/>
                <w:szCs w:val="20"/>
              </w:rPr>
            </w:pPr>
          </w:p>
        </w:tc>
      </w:tr>
      <w:tr w:rsidR="000C2327" w:rsidRPr="004A277C" w14:paraId="6DFC3B49" w14:textId="77777777" w:rsidTr="00D544E6">
        <w:tc>
          <w:tcPr>
            <w:tcW w:w="4111" w:type="dxa"/>
          </w:tcPr>
          <w:p w14:paraId="5B6550E7" w14:textId="77777777" w:rsidR="000C2327" w:rsidRPr="000C2327" w:rsidRDefault="000C2327" w:rsidP="00DB60C3">
            <w:pPr>
              <w:pStyle w:val="CM10"/>
              <w:widowControl/>
              <w:spacing w:line="240" w:lineRule="auto"/>
              <w:ind w:firstLine="227"/>
              <w:jc w:val="both"/>
              <w:rPr>
                <w:rFonts w:ascii="Garamond" w:hAnsi="Garamond"/>
                <w:sz w:val="28"/>
                <w:szCs w:val="28"/>
              </w:rPr>
            </w:pPr>
            <w:r w:rsidRPr="000C2327">
              <w:rPr>
                <w:rFonts w:ascii="Garamond" w:hAnsi="Garamond"/>
                <w:sz w:val="28"/>
                <w:szCs w:val="28"/>
              </w:rPr>
              <w:lastRenderedPageBreak/>
              <w:t xml:space="preserve">As </w:t>
            </w:r>
            <w:proofErr w:type="spellStart"/>
            <w:r w:rsidRPr="000C2327">
              <w:rPr>
                <w:rFonts w:ascii="Garamond" w:hAnsi="Garamond"/>
                <w:sz w:val="28"/>
                <w:szCs w:val="28"/>
              </w:rPr>
              <w:t>shen</w:t>
            </w:r>
            <w:proofErr w:type="spellEnd"/>
            <w:r w:rsidRPr="000C2327">
              <w:rPr>
                <w:rFonts w:ascii="Garamond" w:hAnsi="Garamond"/>
                <w:sz w:val="28"/>
                <w:szCs w:val="28"/>
              </w:rPr>
              <w:t xml:space="preserve"> y fa cha </w:t>
            </w:r>
            <w:proofErr w:type="spellStart"/>
            <w:r w:rsidRPr="000C2327">
              <w:rPr>
                <w:rFonts w:ascii="Garamond" w:hAnsi="Garamond"/>
                <w:sz w:val="28"/>
                <w:szCs w:val="28"/>
              </w:rPr>
              <w:t>negin</w:t>
            </w:r>
            <w:proofErr w:type="spellEnd"/>
            <w:r w:rsidRPr="000C2327">
              <w:rPr>
                <w:rFonts w:ascii="Garamond" w:hAnsi="Garamond"/>
                <w:sz w:val="28"/>
                <w:szCs w:val="28"/>
              </w:rPr>
              <w:t xml:space="preserve"> </w:t>
            </w:r>
            <w:proofErr w:type="spellStart"/>
            <w:r w:rsidRPr="000C2327">
              <w:rPr>
                <w:rFonts w:ascii="Garamond" w:hAnsi="Garamond"/>
                <w:sz w:val="28"/>
                <w:szCs w:val="28"/>
              </w:rPr>
              <w:t>dhyt</w:t>
            </w:r>
            <w:proofErr w:type="spellEnd"/>
            <w:r w:rsidRPr="000C2327">
              <w:rPr>
                <w:rFonts w:ascii="Garamond" w:hAnsi="Garamond"/>
                <w:sz w:val="28"/>
                <w:szCs w:val="28"/>
              </w:rPr>
              <w:t xml:space="preserve"> </w:t>
            </w:r>
            <w:proofErr w:type="spellStart"/>
            <w:r w:rsidRPr="000C2327">
              <w:rPr>
                <w:rFonts w:ascii="Garamond" w:hAnsi="Garamond"/>
                <w:sz w:val="28"/>
                <w:szCs w:val="28"/>
              </w:rPr>
              <w:t>dy</w:t>
            </w:r>
            <w:proofErr w:type="spellEnd"/>
            <w:r w:rsidRPr="000C2327">
              <w:rPr>
                <w:rFonts w:ascii="Garamond" w:hAnsi="Garamond"/>
                <w:sz w:val="28"/>
                <w:szCs w:val="28"/>
              </w:rPr>
              <w:t xml:space="preserve"> bra er y </w:t>
            </w:r>
            <w:proofErr w:type="spellStart"/>
            <w:r w:rsidRPr="000C2327">
              <w:rPr>
                <w:rFonts w:ascii="Garamond" w:hAnsi="Garamond"/>
                <w:sz w:val="28"/>
                <w:szCs w:val="28"/>
              </w:rPr>
              <w:t>choontey</w:t>
            </w:r>
            <w:proofErr w:type="spellEnd"/>
            <w:r w:rsidRPr="000C2327">
              <w:rPr>
                <w:rFonts w:ascii="Garamond" w:hAnsi="Garamond"/>
                <w:sz w:val="28"/>
                <w:szCs w:val="28"/>
              </w:rPr>
              <w:t xml:space="preserve"> </w:t>
            </w:r>
            <w:proofErr w:type="spellStart"/>
            <w:r w:rsidRPr="000C2327">
              <w:rPr>
                <w:rFonts w:ascii="Garamond" w:hAnsi="Garamond"/>
                <w:sz w:val="28"/>
                <w:szCs w:val="28"/>
              </w:rPr>
              <w:t>shoh</w:t>
            </w:r>
            <w:proofErr w:type="spellEnd"/>
            <w:r w:rsidRPr="000C2327">
              <w:rPr>
                <w:rFonts w:ascii="Garamond" w:hAnsi="Garamond"/>
                <w:sz w:val="28"/>
                <w:szCs w:val="28"/>
              </w:rPr>
              <w:t xml:space="preserve"> </w:t>
            </w:r>
            <w:proofErr w:type="spellStart"/>
            <w:r w:rsidRPr="000C2327">
              <w:rPr>
                <w:rFonts w:ascii="Garamond" w:hAnsi="Garamond"/>
                <w:sz w:val="28"/>
                <w:szCs w:val="28"/>
              </w:rPr>
              <w:t>soiagh</w:t>
            </w:r>
            <w:proofErr w:type="spellEnd"/>
            <w:r w:rsidRPr="000C2327">
              <w:rPr>
                <w:rFonts w:ascii="Garamond" w:hAnsi="Garamond"/>
                <w:sz w:val="28"/>
                <w:szCs w:val="28"/>
              </w:rPr>
              <w:t xml:space="preserve"> </w:t>
            </w:r>
            <w:proofErr w:type="spellStart"/>
            <w:r w:rsidRPr="000C2327">
              <w:rPr>
                <w:rFonts w:ascii="Garamond" w:hAnsi="Garamond"/>
                <w:sz w:val="28"/>
                <w:szCs w:val="28"/>
              </w:rPr>
              <w:t>mooar</w:t>
            </w:r>
            <w:proofErr w:type="spellEnd"/>
            <w:r w:rsidRPr="000C2327">
              <w:rPr>
                <w:rFonts w:ascii="Garamond" w:hAnsi="Garamond"/>
                <w:sz w:val="28"/>
                <w:szCs w:val="28"/>
              </w:rPr>
              <w:t xml:space="preserve"> </w:t>
            </w:r>
            <w:proofErr w:type="spellStart"/>
            <w:r w:rsidRPr="000C2327">
              <w:rPr>
                <w:rFonts w:ascii="Garamond" w:hAnsi="Garamond"/>
                <w:sz w:val="28"/>
                <w:szCs w:val="28"/>
              </w:rPr>
              <w:t>jeed</w:t>
            </w:r>
            <w:proofErr w:type="spellEnd"/>
            <w:r w:rsidRPr="000C2327">
              <w:rPr>
                <w:rFonts w:ascii="Garamond" w:hAnsi="Garamond"/>
                <w:sz w:val="28"/>
                <w:szCs w:val="28"/>
              </w:rPr>
              <w:t xml:space="preserve"> </w:t>
            </w:r>
            <w:proofErr w:type="spellStart"/>
            <w:r w:rsidRPr="000C2327">
              <w:rPr>
                <w:rFonts w:ascii="Garamond" w:hAnsi="Garamond"/>
                <w:sz w:val="28"/>
                <w:szCs w:val="28"/>
              </w:rPr>
              <w:t>hene</w:t>
            </w:r>
            <w:proofErr w:type="spellEnd"/>
            <w:r w:rsidRPr="000C2327">
              <w:rPr>
                <w:rFonts w:ascii="Garamond" w:hAnsi="Garamond"/>
                <w:sz w:val="28"/>
                <w:szCs w:val="28"/>
              </w:rPr>
              <w:t xml:space="preserve">, </w:t>
            </w:r>
            <w:proofErr w:type="spellStart"/>
            <w:r w:rsidRPr="000C2327">
              <w:rPr>
                <w:rFonts w:ascii="Garamond" w:hAnsi="Garamond"/>
                <w:sz w:val="28"/>
                <w:szCs w:val="28"/>
              </w:rPr>
              <w:t>ny</w:t>
            </w:r>
            <w:proofErr w:type="spellEnd"/>
            <w:r w:rsidRPr="000C2327">
              <w:rPr>
                <w:rFonts w:ascii="Garamond" w:hAnsi="Garamond"/>
                <w:sz w:val="28"/>
                <w:szCs w:val="28"/>
              </w:rPr>
              <w:t xml:space="preserve"> </w:t>
            </w:r>
            <w:proofErr w:type="spellStart"/>
            <w:r w:rsidRPr="000C2327">
              <w:rPr>
                <w:rFonts w:ascii="Garamond" w:hAnsi="Garamond"/>
                <w:sz w:val="28"/>
                <w:szCs w:val="28"/>
              </w:rPr>
              <w:t>soiagh</w:t>
            </w:r>
            <w:proofErr w:type="spellEnd"/>
            <w:r w:rsidRPr="000C2327">
              <w:rPr>
                <w:rFonts w:ascii="Garamond" w:hAnsi="Garamond"/>
                <w:sz w:val="28"/>
                <w:szCs w:val="28"/>
              </w:rPr>
              <w:t xml:space="preserve"> beg </w:t>
            </w:r>
            <w:proofErr w:type="spellStart"/>
            <w:r w:rsidRPr="000C2327">
              <w:rPr>
                <w:rFonts w:ascii="Garamond" w:hAnsi="Garamond"/>
                <w:sz w:val="28"/>
                <w:szCs w:val="28"/>
              </w:rPr>
              <w:t>jeh</w:t>
            </w:r>
            <w:proofErr w:type="spellEnd"/>
            <w:r w:rsidRPr="000C2327">
              <w:rPr>
                <w:rFonts w:ascii="Garamond" w:hAnsi="Garamond"/>
                <w:sz w:val="28"/>
                <w:szCs w:val="28"/>
              </w:rPr>
              <w:t xml:space="preserve"> </w:t>
            </w:r>
            <w:proofErr w:type="spellStart"/>
            <w:r w:rsidRPr="000C2327">
              <w:rPr>
                <w:rFonts w:ascii="Garamond" w:hAnsi="Garamond"/>
                <w:sz w:val="28"/>
                <w:szCs w:val="28"/>
              </w:rPr>
              <w:t>fealagh</w:t>
            </w:r>
            <w:proofErr w:type="spellEnd"/>
            <w:r w:rsidRPr="000C2327">
              <w:rPr>
                <w:rFonts w:ascii="Garamond" w:hAnsi="Garamond"/>
                <w:sz w:val="28"/>
                <w:szCs w:val="28"/>
              </w:rPr>
              <w:t xml:space="preserve"> </w:t>
            </w:r>
            <w:proofErr w:type="spellStart"/>
            <w:r w:rsidRPr="000C2327">
              <w:rPr>
                <w:rFonts w:ascii="Garamond" w:hAnsi="Garamond"/>
                <w:sz w:val="28"/>
                <w:szCs w:val="28"/>
              </w:rPr>
              <w:t>elley</w:t>
            </w:r>
            <w:proofErr w:type="spellEnd"/>
            <w:r w:rsidRPr="000C2327">
              <w:rPr>
                <w:rFonts w:ascii="Garamond" w:hAnsi="Garamond"/>
                <w:sz w:val="28"/>
                <w:szCs w:val="28"/>
              </w:rPr>
              <w:t xml:space="preserve">. </w:t>
            </w:r>
          </w:p>
        </w:tc>
        <w:tc>
          <w:tcPr>
            <w:tcW w:w="3993" w:type="dxa"/>
          </w:tcPr>
          <w:p w14:paraId="58DD8702" w14:textId="77777777" w:rsidR="000C2327" w:rsidRPr="004A277C" w:rsidRDefault="000C2327"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 xml:space="preserve">And, therefore, you must never value </w:t>
            </w:r>
            <w:proofErr w:type="spellStart"/>
            <w:r w:rsidRPr="004A277C">
              <w:rPr>
                <w:rFonts w:ascii="Garamond" w:hAnsi="Garamond" w:cs="Times New Roman"/>
                <w:i/>
                <w:sz w:val="28"/>
              </w:rPr>
              <w:t>your self</w:t>
            </w:r>
            <w:proofErr w:type="spellEnd"/>
            <w:r w:rsidRPr="004A277C">
              <w:rPr>
                <w:rFonts w:ascii="Garamond" w:hAnsi="Garamond" w:cs="Times New Roman"/>
                <w:i/>
                <w:sz w:val="28"/>
              </w:rPr>
              <w:t>, nor despise others on this Account.</w:t>
            </w:r>
          </w:p>
        </w:tc>
        <w:tc>
          <w:tcPr>
            <w:tcW w:w="0" w:type="auto"/>
          </w:tcPr>
          <w:p w14:paraId="45913071" w14:textId="77777777" w:rsidR="000C2327" w:rsidRPr="004A277C" w:rsidRDefault="000C2327" w:rsidP="00DB60C3">
            <w:pPr>
              <w:pStyle w:val="ListParagraph"/>
              <w:ind w:left="0"/>
              <w:rPr>
                <w:rFonts w:ascii="Garamond" w:hAnsi="Garamond" w:cs="Times New Roman"/>
                <w:i/>
                <w:sz w:val="20"/>
                <w:szCs w:val="20"/>
              </w:rPr>
            </w:pPr>
          </w:p>
        </w:tc>
      </w:tr>
      <w:tr w:rsidR="00D544E6" w:rsidRPr="004A277C" w14:paraId="054A47EF" w14:textId="77777777" w:rsidTr="00D544E6">
        <w:tc>
          <w:tcPr>
            <w:tcW w:w="4111" w:type="dxa"/>
          </w:tcPr>
          <w:p w14:paraId="007B505E" w14:textId="77777777" w:rsidR="00D544E6" w:rsidRPr="00D544E6" w:rsidRDefault="00D544E6" w:rsidP="00DB60C3">
            <w:pPr>
              <w:pStyle w:val="CM10"/>
              <w:widowControl/>
              <w:spacing w:line="240" w:lineRule="auto"/>
              <w:ind w:firstLine="227"/>
              <w:jc w:val="both"/>
              <w:rPr>
                <w:rFonts w:ascii="Garamond" w:hAnsi="Garamond"/>
                <w:sz w:val="28"/>
                <w:szCs w:val="28"/>
              </w:rPr>
            </w:pPr>
            <w:proofErr w:type="spellStart"/>
            <w:r w:rsidRPr="00D544E6">
              <w:rPr>
                <w:rFonts w:ascii="Garamond" w:hAnsi="Garamond"/>
                <w:sz w:val="28"/>
                <w:szCs w:val="28"/>
              </w:rPr>
              <w:t>Agh</w:t>
            </w:r>
            <w:proofErr w:type="spellEnd"/>
            <w:r w:rsidRPr="00D544E6">
              <w:rPr>
                <w:rFonts w:ascii="Garamond" w:hAnsi="Garamond"/>
                <w:sz w:val="28"/>
                <w:szCs w:val="28"/>
              </w:rPr>
              <w:t xml:space="preserve"> bee </w:t>
            </w:r>
            <w:proofErr w:type="spellStart"/>
            <w:r w:rsidRPr="00D544E6">
              <w:rPr>
                <w:rFonts w:ascii="Garamond" w:hAnsi="Garamond"/>
                <w:sz w:val="28"/>
                <w:szCs w:val="28"/>
              </w:rPr>
              <w:t>trimshagh</w:t>
            </w:r>
            <w:proofErr w:type="spellEnd"/>
            <w:r w:rsidRPr="00D544E6">
              <w:rPr>
                <w:rFonts w:ascii="Garamond" w:hAnsi="Garamond"/>
                <w:sz w:val="28"/>
                <w:szCs w:val="28"/>
              </w:rPr>
              <w:t xml:space="preserve"> son </w:t>
            </w:r>
            <w:proofErr w:type="spellStart"/>
            <w:r w:rsidRPr="00D544E6">
              <w:rPr>
                <w:rFonts w:ascii="Garamond" w:hAnsi="Garamond"/>
                <w:sz w:val="28"/>
                <w:szCs w:val="28"/>
              </w:rPr>
              <w:t>dy</w:t>
            </w:r>
            <w:proofErr w:type="spellEnd"/>
            <w:r w:rsidRPr="00D544E6">
              <w:rPr>
                <w:rFonts w:ascii="Garamond" w:hAnsi="Garamond"/>
                <w:sz w:val="28"/>
                <w:szCs w:val="28"/>
              </w:rPr>
              <w:t xml:space="preserve"> </w:t>
            </w:r>
            <w:proofErr w:type="spellStart"/>
            <w:r w:rsidRPr="00D544E6">
              <w:rPr>
                <w:rFonts w:ascii="Garamond" w:hAnsi="Garamond"/>
                <w:sz w:val="28"/>
                <w:szCs w:val="28"/>
              </w:rPr>
              <w:t>vel</w:t>
            </w:r>
            <w:proofErr w:type="spellEnd"/>
            <w:r w:rsidRPr="00D544E6">
              <w:rPr>
                <w:rFonts w:ascii="Garamond" w:hAnsi="Garamond"/>
                <w:sz w:val="28"/>
                <w:szCs w:val="28"/>
              </w:rPr>
              <w:t xml:space="preserve"> </w:t>
            </w:r>
            <w:proofErr w:type="spellStart"/>
            <w:r w:rsidRPr="00D544E6">
              <w:rPr>
                <w:rFonts w:ascii="Garamond" w:hAnsi="Garamond"/>
                <w:sz w:val="28"/>
                <w:szCs w:val="28"/>
              </w:rPr>
              <w:t>leid</w:t>
            </w:r>
            <w:proofErr w:type="spellEnd"/>
            <w:r w:rsidRPr="00D544E6">
              <w:rPr>
                <w:rFonts w:ascii="Garamond" w:hAnsi="Garamond"/>
                <w:sz w:val="28"/>
                <w:szCs w:val="28"/>
              </w:rPr>
              <w:t xml:space="preserve"> </w:t>
            </w:r>
            <w:proofErr w:type="spellStart"/>
            <w:r w:rsidRPr="00D544E6">
              <w:rPr>
                <w:rFonts w:ascii="Garamond" w:hAnsi="Garamond"/>
                <w:sz w:val="28"/>
                <w:szCs w:val="28"/>
              </w:rPr>
              <w:t>ny</w:t>
            </w:r>
            <w:proofErr w:type="spellEnd"/>
            <w:r w:rsidRPr="00D544E6">
              <w:rPr>
                <w:rFonts w:ascii="Garamond" w:hAnsi="Garamond"/>
                <w:sz w:val="28"/>
                <w:szCs w:val="28"/>
              </w:rPr>
              <w:t xml:space="preserve"> </w:t>
            </w:r>
            <w:proofErr w:type="spellStart"/>
            <w:r w:rsidRPr="00D544E6">
              <w:rPr>
                <w:rFonts w:ascii="Garamond" w:hAnsi="Garamond"/>
                <w:sz w:val="28"/>
                <w:szCs w:val="28"/>
              </w:rPr>
              <w:t>sasyn</w:t>
            </w:r>
            <w:proofErr w:type="spellEnd"/>
            <w:r w:rsidRPr="00D544E6">
              <w:rPr>
                <w:rFonts w:ascii="Garamond" w:hAnsi="Garamond"/>
                <w:sz w:val="28"/>
                <w:szCs w:val="28"/>
              </w:rPr>
              <w:t xml:space="preserve"> </w:t>
            </w:r>
            <w:proofErr w:type="spellStart"/>
            <w:r w:rsidRPr="00D544E6">
              <w:rPr>
                <w:rFonts w:ascii="Garamond" w:hAnsi="Garamond"/>
                <w:sz w:val="28"/>
                <w:szCs w:val="28"/>
              </w:rPr>
              <w:t>ymmyrchagh</w:t>
            </w:r>
            <w:proofErr w:type="spellEnd"/>
            <w:r w:rsidRPr="00D544E6">
              <w:rPr>
                <w:rFonts w:ascii="Garamond" w:hAnsi="Garamond"/>
                <w:sz w:val="28"/>
                <w:szCs w:val="28"/>
              </w:rPr>
              <w:t xml:space="preserve"> </w:t>
            </w:r>
            <w:proofErr w:type="spellStart"/>
            <w:r w:rsidRPr="00D544E6">
              <w:rPr>
                <w:rFonts w:ascii="Garamond" w:hAnsi="Garamond"/>
                <w:sz w:val="28"/>
                <w:szCs w:val="28"/>
              </w:rPr>
              <w:t>dhyt</w:t>
            </w:r>
            <w:proofErr w:type="spellEnd"/>
            <w:r w:rsidRPr="00D544E6">
              <w:rPr>
                <w:rFonts w:ascii="Garamond" w:hAnsi="Garamond"/>
                <w:sz w:val="28"/>
                <w:szCs w:val="28"/>
              </w:rPr>
              <w:t xml:space="preserve"> </w:t>
            </w:r>
            <w:proofErr w:type="spellStart"/>
            <w:r w:rsidRPr="00D544E6">
              <w:rPr>
                <w:rFonts w:ascii="Garamond" w:hAnsi="Garamond"/>
                <w:sz w:val="28"/>
                <w:szCs w:val="28"/>
              </w:rPr>
              <w:t>kindjagh</w:t>
            </w:r>
            <w:proofErr w:type="spellEnd"/>
            <w:r w:rsidRPr="00D544E6">
              <w:rPr>
                <w:rFonts w:ascii="Garamond" w:hAnsi="Garamond"/>
                <w:sz w:val="28"/>
                <w:szCs w:val="28"/>
              </w:rPr>
              <w:t xml:space="preserve"> </w:t>
            </w:r>
            <w:proofErr w:type="spellStart"/>
            <w:r w:rsidRPr="00D544E6">
              <w:rPr>
                <w:rFonts w:ascii="Garamond" w:hAnsi="Garamond"/>
                <w:sz w:val="28"/>
                <w:szCs w:val="28"/>
              </w:rPr>
              <w:t>rish</w:t>
            </w:r>
            <w:proofErr w:type="spellEnd"/>
            <w:r w:rsidRPr="00D544E6">
              <w:rPr>
                <w:rFonts w:ascii="Garamond" w:hAnsi="Garamond"/>
                <w:sz w:val="28"/>
                <w:szCs w:val="28"/>
              </w:rPr>
              <w:t xml:space="preserve"> </w:t>
            </w:r>
            <w:proofErr w:type="spellStart"/>
            <w:r w:rsidRPr="00D544E6">
              <w:rPr>
                <w:rFonts w:ascii="Garamond" w:hAnsi="Garamond"/>
                <w:sz w:val="28"/>
                <w:szCs w:val="28"/>
              </w:rPr>
              <w:t>dt’annoonid</w:t>
            </w:r>
            <w:proofErr w:type="spellEnd"/>
            <w:r w:rsidRPr="00D544E6">
              <w:rPr>
                <w:rFonts w:ascii="Garamond" w:hAnsi="Garamond"/>
                <w:sz w:val="28"/>
                <w:szCs w:val="28"/>
              </w:rPr>
              <w:t xml:space="preserve"> </w:t>
            </w:r>
            <w:proofErr w:type="spellStart"/>
            <w:r w:rsidRPr="00D544E6">
              <w:rPr>
                <w:rFonts w:ascii="Garamond" w:hAnsi="Garamond"/>
                <w:sz w:val="28"/>
                <w:szCs w:val="28"/>
              </w:rPr>
              <w:t>hene</w:t>
            </w:r>
            <w:proofErr w:type="spellEnd"/>
            <w:r w:rsidRPr="00D544E6">
              <w:rPr>
                <w:rFonts w:ascii="Garamond" w:hAnsi="Garamond"/>
                <w:sz w:val="28"/>
                <w:szCs w:val="28"/>
              </w:rPr>
              <w:t xml:space="preserve">. </w:t>
            </w:r>
          </w:p>
        </w:tc>
        <w:tc>
          <w:tcPr>
            <w:tcW w:w="3993" w:type="dxa"/>
          </w:tcPr>
          <w:p w14:paraId="15C6C88B" w14:textId="77777777" w:rsidR="00D544E6" w:rsidRPr="004A277C" w:rsidRDefault="00D544E6"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But let it humble you, to find that you want such Help, because of your Infirmities.</w:t>
            </w:r>
          </w:p>
        </w:tc>
        <w:tc>
          <w:tcPr>
            <w:tcW w:w="0" w:type="auto"/>
          </w:tcPr>
          <w:p w14:paraId="06083E4A" w14:textId="77777777" w:rsidR="00D544E6" w:rsidRPr="004A277C" w:rsidRDefault="00D544E6" w:rsidP="00DB60C3">
            <w:pPr>
              <w:pStyle w:val="ListParagraph"/>
              <w:ind w:left="0"/>
              <w:rPr>
                <w:rFonts w:ascii="Garamond" w:hAnsi="Garamond" w:cs="Times New Roman"/>
                <w:i/>
                <w:sz w:val="20"/>
                <w:szCs w:val="20"/>
              </w:rPr>
            </w:pPr>
          </w:p>
        </w:tc>
      </w:tr>
      <w:tr w:rsidR="00D544E6" w:rsidRPr="004A277C" w14:paraId="482648CC" w14:textId="77777777" w:rsidTr="00D544E6">
        <w:tc>
          <w:tcPr>
            <w:tcW w:w="4111" w:type="dxa"/>
          </w:tcPr>
          <w:p w14:paraId="0DB649A5" w14:textId="77777777" w:rsidR="00D544E6" w:rsidRPr="00D544E6" w:rsidRDefault="00D544E6" w:rsidP="00DB60C3">
            <w:pPr>
              <w:pStyle w:val="CM3"/>
              <w:widowControl/>
              <w:spacing w:line="240" w:lineRule="auto"/>
              <w:ind w:firstLine="227"/>
              <w:jc w:val="both"/>
              <w:rPr>
                <w:rFonts w:ascii="Garamond" w:hAnsi="Garamond"/>
                <w:sz w:val="28"/>
                <w:szCs w:val="28"/>
              </w:rPr>
            </w:pPr>
            <w:r w:rsidRPr="00D544E6">
              <w:rPr>
                <w:rFonts w:ascii="Garamond" w:hAnsi="Garamond"/>
                <w:sz w:val="28"/>
                <w:szCs w:val="28"/>
              </w:rPr>
              <w:t xml:space="preserve">As er </w:t>
            </w:r>
            <w:proofErr w:type="spellStart"/>
            <w:r w:rsidRPr="00D544E6">
              <w:rPr>
                <w:rFonts w:ascii="Garamond" w:hAnsi="Garamond"/>
                <w:sz w:val="28"/>
                <w:szCs w:val="28"/>
              </w:rPr>
              <w:t>skyn</w:t>
            </w:r>
            <w:proofErr w:type="spellEnd"/>
            <w:r w:rsidRPr="00D544E6">
              <w:rPr>
                <w:rFonts w:ascii="Garamond" w:hAnsi="Garamond"/>
                <w:sz w:val="28"/>
                <w:szCs w:val="28"/>
              </w:rPr>
              <w:t xml:space="preserve"> </w:t>
            </w:r>
            <w:proofErr w:type="spellStart"/>
            <w:r w:rsidRPr="00D544E6">
              <w:rPr>
                <w:rFonts w:ascii="Garamond" w:hAnsi="Garamond"/>
                <w:sz w:val="28"/>
                <w:szCs w:val="28"/>
              </w:rPr>
              <w:t>dagh</w:t>
            </w:r>
            <w:proofErr w:type="spellEnd"/>
            <w:r w:rsidRPr="00D544E6">
              <w:rPr>
                <w:rFonts w:ascii="Garamond" w:hAnsi="Garamond"/>
                <w:sz w:val="28"/>
                <w:szCs w:val="28"/>
              </w:rPr>
              <w:t xml:space="preserve"> nee, </w:t>
            </w:r>
            <w:proofErr w:type="spellStart"/>
            <w:r w:rsidRPr="00D544E6">
              <w:rPr>
                <w:rFonts w:ascii="Garamond" w:hAnsi="Garamond"/>
                <w:sz w:val="28"/>
                <w:szCs w:val="28"/>
              </w:rPr>
              <w:t>ny</w:t>
            </w:r>
            <w:proofErr w:type="spellEnd"/>
            <w:r w:rsidRPr="00D544E6">
              <w:rPr>
                <w:rFonts w:ascii="Garamond" w:hAnsi="Garamond"/>
                <w:sz w:val="28"/>
                <w:szCs w:val="28"/>
              </w:rPr>
              <w:t xml:space="preserve"> </w:t>
            </w:r>
            <w:proofErr w:type="spellStart"/>
            <w:r w:rsidRPr="00D544E6">
              <w:rPr>
                <w:rFonts w:ascii="Garamond" w:hAnsi="Garamond"/>
                <w:sz w:val="28"/>
                <w:szCs w:val="28"/>
              </w:rPr>
              <w:t>jarrood</w:t>
            </w:r>
            <w:proofErr w:type="spellEnd"/>
            <w:r w:rsidRPr="00D544E6">
              <w:rPr>
                <w:rFonts w:ascii="Garamond" w:hAnsi="Garamond"/>
                <w:sz w:val="28"/>
                <w:szCs w:val="28"/>
              </w:rPr>
              <w:t xml:space="preserve"> </w:t>
            </w:r>
            <w:proofErr w:type="spellStart"/>
            <w:r w:rsidRPr="00D544E6">
              <w:rPr>
                <w:rFonts w:ascii="Garamond" w:hAnsi="Garamond"/>
                <w:sz w:val="28"/>
                <w:szCs w:val="28"/>
              </w:rPr>
              <w:t>padjer</w:t>
            </w:r>
            <w:proofErr w:type="spellEnd"/>
            <w:r w:rsidRPr="00D544E6">
              <w:rPr>
                <w:rFonts w:ascii="Garamond" w:hAnsi="Garamond"/>
                <w:sz w:val="28"/>
                <w:szCs w:val="28"/>
              </w:rPr>
              <w:t xml:space="preserve"> </w:t>
            </w:r>
            <w:proofErr w:type="spellStart"/>
            <w:r w:rsidRPr="00D544E6">
              <w:rPr>
                <w:rFonts w:ascii="Garamond" w:hAnsi="Garamond"/>
                <w:sz w:val="28"/>
                <w:szCs w:val="28"/>
              </w:rPr>
              <w:t>yanoo</w:t>
            </w:r>
            <w:proofErr w:type="spellEnd"/>
            <w:r w:rsidRPr="00D544E6">
              <w:rPr>
                <w:rFonts w:ascii="Garamond" w:hAnsi="Garamond"/>
                <w:sz w:val="28"/>
                <w:szCs w:val="28"/>
              </w:rPr>
              <w:t xml:space="preserve"> </w:t>
            </w:r>
            <w:proofErr w:type="spellStart"/>
            <w:r w:rsidRPr="00D544E6">
              <w:rPr>
                <w:rFonts w:ascii="Garamond" w:hAnsi="Garamond"/>
                <w:sz w:val="28"/>
                <w:szCs w:val="28"/>
              </w:rPr>
              <w:t>gys</w:t>
            </w:r>
            <w:proofErr w:type="spellEnd"/>
            <w:r w:rsidRPr="00D544E6">
              <w:rPr>
                <w:rFonts w:ascii="Garamond" w:hAnsi="Garamond"/>
                <w:sz w:val="28"/>
                <w:szCs w:val="28"/>
              </w:rPr>
              <w:t xml:space="preserve"> </w:t>
            </w:r>
            <w:proofErr w:type="spellStart"/>
            <w:r w:rsidRPr="00D544E6">
              <w:rPr>
                <w:rFonts w:ascii="Garamond" w:hAnsi="Garamond"/>
                <w:sz w:val="28"/>
                <w:szCs w:val="28"/>
              </w:rPr>
              <w:t>Jee</w:t>
            </w:r>
            <w:proofErr w:type="spellEnd"/>
            <w:r w:rsidRPr="00D544E6">
              <w:rPr>
                <w:rFonts w:ascii="Garamond" w:hAnsi="Garamond"/>
                <w:sz w:val="28"/>
                <w:szCs w:val="28"/>
              </w:rPr>
              <w:t xml:space="preserve">, </w:t>
            </w:r>
            <w:proofErr w:type="spellStart"/>
            <w:r w:rsidRPr="00D544E6">
              <w:rPr>
                <w:rFonts w:ascii="Garamond" w:hAnsi="Garamond"/>
                <w:sz w:val="28"/>
                <w:szCs w:val="28"/>
              </w:rPr>
              <w:t>fegooish</w:t>
            </w:r>
            <w:proofErr w:type="spellEnd"/>
            <w:r w:rsidRPr="00D544E6">
              <w:rPr>
                <w:rFonts w:ascii="Garamond" w:hAnsi="Garamond"/>
                <w:sz w:val="28"/>
                <w:szCs w:val="28"/>
              </w:rPr>
              <w:t xml:space="preserve"> e </w:t>
            </w:r>
            <w:proofErr w:type="spellStart"/>
            <w:r w:rsidRPr="00D544E6">
              <w:rPr>
                <w:rFonts w:ascii="Garamond" w:hAnsi="Garamond"/>
                <w:sz w:val="28"/>
                <w:szCs w:val="28"/>
              </w:rPr>
              <w:t>vannaght</w:t>
            </w:r>
            <w:proofErr w:type="spellEnd"/>
            <w:r w:rsidRPr="00D544E6">
              <w:rPr>
                <w:rFonts w:ascii="Garamond" w:hAnsi="Garamond"/>
                <w:sz w:val="28"/>
                <w:szCs w:val="28"/>
              </w:rPr>
              <w:t xml:space="preserve">, cha bee </w:t>
            </w:r>
            <w:proofErr w:type="spellStart"/>
            <w:r w:rsidRPr="00D544E6">
              <w:rPr>
                <w:rFonts w:ascii="Garamond" w:hAnsi="Garamond"/>
                <w:sz w:val="28"/>
                <w:szCs w:val="28"/>
              </w:rPr>
              <w:t>ooilley</w:t>
            </w:r>
            <w:proofErr w:type="spellEnd"/>
            <w:r w:rsidRPr="00D544E6">
              <w:rPr>
                <w:rFonts w:ascii="Garamond" w:hAnsi="Garamond"/>
                <w:sz w:val="28"/>
                <w:szCs w:val="28"/>
              </w:rPr>
              <w:t xml:space="preserve"> </w:t>
            </w:r>
            <w:proofErr w:type="spellStart"/>
            <w:r w:rsidRPr="00D544E6">
              <w:rPr>
                <w:rFonts w:ascii="Garamond" w:hAnsi="Garamond"/>
                <w:sz w:val="28"/>
                <w:szCs w:val="28"/>
              </w:rPr>
              <w:t>dt’obber</w:t>
            </w:r>
            <w:proofErr w:type="spellEnd"/>
            <w:r w:rsidRPr="00D544E6">
              <w:rPr>
                <w:rFonts w:ascii="Garamond" w:hAnsi="Garamond"/>
                <w:sz w:val="28"/>
                <w:szCs w:val="28"/>
              </w:rPr>
              <w:t xml:space="preserve"> </w:t>
            </w:r>
            <w:proofErr w:type="spellStart"/>
            <w:r w:rsidRPr="00D544E6">
              <w:rPr>
                <w:rFonts w:ascii="Garamond" w:hAnsi="Garamond"/>
                <w:sz w:val="28"/>
                <w:szCs w:val="28"/>
              </w:rPr>
              <w:t>agh</w:t>
            </w:r>
            <w:proofErr w:type="spellEnd"/>
            <w:r w:rsidRPr="00D544E6">
              <w:rPr>
                <w:rFonts w:ascii="Garamond" w:hAnsi="Garamond"/>
                <w:sz w:val="28"/>
                <w:szCs w:val="28"/>
              </w:rPr>
              <w:t xml:space="preserve"> </w:t>
            </w:r>
            <w:proofErr w:type="spellStart"/>
            <w:r w:rsidRPr="00D544E6">
              <w:rPr>
                <w:rFonts w:ascii="Garamond" w:hAnsi="Garamond"/>
                <w:sz w:val="28"/>
                <w:szCs w:val="28"/>
              </w:rPr>
              <w:t>fardail</w:t>
            </w:r>
            <w:proofErr w:type="spellEnd"/>
            <w:r w:rsidRPr="00D544E6">
              <w:rPr>
                <w:rFonts w:ascii="Garamond" w:hAnsi="Garamond"/>
                <w:sz w:val="28"/>
                <w:szCs w:val="28"/>
              </w:rPr>
              <w:t xml:space="preserve">. </w:t>
            </w:r>
          </w:p>
        </w:tc>
        <w:tc>
          <w:tcPr>
            <w:tcW w:w="3993" w:type="dxa"/>
          </w:tcPr>
          <w:p w14:paraId="25340869" w14:textId="77777777" w:rsidR="00D544E6" w:rsidRPr="004A277C" w:rsidRDefault="00D544E6" w:rsidP="00DB60C3">
            <w:pPr>
              <w:pStyle w:val="ListParagraph"/>
              <w:ind w:left="0" w:firstLine="227"/>
              <w:contextualSpacing w:val="0"/>
              <w:jc w:val="both"/>
              <w:rPr>
                <w:rFonts w:ascii="Garamond" w:hAnsi="Garamond" w:cs="Times New Roman"/>
                <w:i/>
                <w:sz w:val="28"/>
              </w:rPr>
            </w:pPr>
            <w:r w:rsidRPr="004A277C">
              <w:rPr>
                <w:rFonts w:ascii="Garamond" w:hAnsi="Garamond" w:cs="Times New Roman"/>
                <w:i/>
                <w:sz w:val="28"/>
              </w:rPr>
              <w:t>And, above all, neglect not to pray to God, without whose Blessing your Endeavours will be fruitless.</w:t>
            </w:r>
          </w:p>
        </w:tc>
        <w:tc>
          <w:tcPr>
            <w:tcW w:w="0" w:type="auto"/>
          </w:tcPr>
          <w:p w14:paraId="58336E96" w14:textId="77777777" w:rsidR="00D544E6" w:rsidRPr="004A277C" w:rsidRDefault="00D544E6" w:rsidP="00DB60C3">
            <w:pPr>
              <w:pStyle w:val="ListParagraph"/>
              <w:ind w:left="0"/>
              <w:rPr>
                <w:rFonts w:ascii="Garamond" w:hAnsi="Garamond" w:cs="Times New Roman"/>
                <w:i/>
                <w:sz w:val="20"/>
                <w:szCs w:val="20"/>
              </w:rPr>
            </w:pPr>
          </w:p>
        </w:tc>
      </w:tr>
      <w:tr w:rsidR="00D544E6" w:rsidRPr="004A277C" w14:paraId="1666FA01" w14:textId="77777777" w:rsidTr="003653BD">
        <w:tc>
          <w:tcPr>
            <w:tcW w:w="4111" w:type="dxa"/>
          </w:tcPr>
          <w:p w14:paraId="7FC3833C" w14:textId="77777777" w:rsidR="00D544E6" w:rsidRPr="00E01F5C" w:rsidRDefault="00D544E6" w:rsidP="003653BD">
            <w:pPr>
              <w:pStyle w:val="CM18"/>
              <w:widowControl/>
              <w:spacing w:before="240" w:after="24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PADJE</w:t>
            </w:r>
            <w:r w:rsidRPr="003472DF">
              <w:rPr>
                <w:rFonts w:ascii="Garamond" w:hAnsi="Garamond"/>
                <w:i/>
                <w:sz w:val="28"/>
                <w:szCs w:val="28"/>
              </w:rPr>
              <w:t>R</w:t>
            </w:r>
            <w:r w:rsidRPr="00E01F5C">
              <w:rPr>
                <w:rFonts w:ascii="Garamond" w:hAnsi="Garamond"/>
                <w:sz w:val="28"/>
                <w:szCs w:val="28"/>
              </w:rPr>
              <w:t>.</w:t>
            </w:r>
          </w:p>
        </w:tc>
        <w:tc>
          <w:tcPr>
            <w:tcW w:w="3993" w:type="dxa"/>
          </w:tcPr>
          <w:p w14:paraId="0A8E9FCB" w14:textId="77777777" w:rsidR="00D544E6" w:rsidRPr="00684253" w:rsidRDefault="00D544E6" w:rsidP="003653BD">
            <w:pPr>
              <w:pStyle w:val="ListParagraph"/>
              <w:autoSpaceDE w:val="0"/>
              <w:autoSpaceDN w:val="0"/>
              <w:adjustRightInd w:val="0"/>
              <w:spacing w:before="240" w:after="24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1C94E020" w14:textId="77777777" w:rsidR="00D544E6" w:rsidRPr="004A277C" w:rsidRDefault="00D544E6" w:rsidP="00DB60C3">
            <w:pPr>
              <w:pStyle w:val="ListParagraph"/>
              <w:ind w:left="0"/>
              <w:jc w:val="center"/>
              <w:rPr>
                <w:rFonts w:ascii="Garamond" w:hAnsi="Garamond" w:cs="Times New Roman"/>
                <w:sz w:val="20"/>
                <w:szCs w:val="20"/>
              </w:rPr>
            </w:pPr>
          </w:p>
        </w:tc>
      </w:tr>
      <w:tr w:rsidR="00D544E6" w:rsidRPr="004A277C" w14:paraId="79E1EE77" w14:textId="77777777" w:rsidTr="003653BD">
        <w:tc>
          <w:tcPr>
            <w:tcW w:w="4111" w:type="dxa"/>
          </w:tcPr>
          <w:p w14:paraId="0791ABB1" w14:textId="77777777" w:rsidR="00D544E6" w:rsidRPr="00D93059" w:rsidRDefault="00D544E6" w:rsidP="00DB60C3">
            <w:pPr>
              <w:pStyle w:val="CM19"/>
              <w:widowControl/>
              <w:spacing w:after="80" w:line="300" w:lineRule="atLeast"/>
              <w:jc w:val="both"/>
              <w:rPr>
                <w:rFonts w:ascii="Garamond" w:hAnsi="Garamond"/>
                <w:sz w:val="28"/>
                <w:szCs w:val="28"/>
              </w:rPr>
            </w:pPr>
            <w:r w:rsidRPr="003653BD">
              <w:rPr>
                <w:rFonts w:ascii="Garamond" w:hAnsi="Garamond"/>
                <w:sz w:val="40"/>
                <w:szCs w:val="28"/>
              </w:rPr>
              <w:t>O</w:t>
            </w:r>
            <w:r w:rsidRPr="00D544E6">
              <w:rPr>
                <w:rFonts w:ascii="Garamond" w:hAnsi="Garamond"/>
                <w:sz w:val="28"/>
                <w:szCs w:val="28"/>
              </w:rPr>
              <w:t xml:space="preserve"> Yee </w:t>
            </w:r>
            <w:proofErr w:type="spellStart"/>
            <w:r w:rsidRPr="00D544E6">
              <w:rPr>
                <w:rFonts w:ascii="Garamond" w:hAnsi="Garamond"/>
                <w:sz w:val="28"/>
                <w:szCs w:val="28"/>
              </w:rPr>
              <w:t>ayd</w:t>
            </w:r>
            <w:proofErr w:type="spellEnd"/>
            <w:r w:rsidRPr="00D544E6">
              <w:rPr>
                <w:rFonts w:ascii="Garamond" w:hAnsi="Garamond"/>
                <w:sz w:val="28"/>
                <w:szCs w:val="28"/>
              </w:rPr>
              <w:t xml:space="preserve"> ta </w:t>
            </w:r>
            <w:proofErr w:type="spellStart"/>
            <w:r w:rsidRPr="00D544E6">
              <w:rPr>
                <w:rFonts w:ascii="Garamond" w:hAnsi="Garamond"/>
                <w:sz w:val="28"/>
                <w:szCs w:val="28"/>
              </w:rPr>
              <w:t>fys</w:t>
            </w:r>
            <w:proofErr w:type="spellEnd"/>
            <w:r w:rsidRPr="00D544E6">
              <w:rPr>
                <w:rFonts w:ascii="Garamond" w:hAnsi="Garamond"/>
                <w:sz w:val="28"/>
                <w:szCs w:val="28"/>
              </w:rPr>
              <w:t xml:space="preserve"> </w:t>
            </w:r>
            <w:proofErr w:type="spellStart"/>
            <w:r w:rsidRPr="00D544E6">
              <w:rPr>
                <w:rFonts w:ascii="Garamond" w:hAnsi="Garamond"/>
                <w:sz w:val="28"/>
                <w:szCs w:val="28"/>
              </w:rPr>
              <w:t>dy</w:t>
            </w:r>
            <w:proofErr w:type="spellEnd"/>
            <w:r w:rsidRPr="00D544E6">
              <w:rPr>
                <w:rFonts w:ascii="Garamond" w:hAnsi="Garamond"/>
                <w:sz w:val="28"/>
                <w:szCs w:val="28"/>
              </w:rPr>
              <w:t xml:space="preserve"> </w:t>
            </w:r>
            <w:proofErr w:type="spellStart"/>
            <w:r w:rsidRPr="00D544E6">
              <w:rPr>
                <w:rFonts w:ascii="Garamond" w:hAnsi="Garamond"/>
                <w:sz w:val="28"/>
                <w:szCs w:val="28"/>
              </w:rPr>
              <w:t>vel</w:t>
            </w:r>
            <w:proofErr w:type="spellEnd"/>
            <w:r w:rsidRPr="00D544E6">
              <w:rPr>
                <w:rFonts w:ascii="Garamond" w:hAnsi="Garamond"/>
                <w:sz w:val="28"/>
                <w:szCs w:val="28"/>
              </w:rPr>
              <w:t xml:space="preserve"> shin </w:t>
            </w:r>
            <w:proofErr w:type="spellStart"/>
            <w:r w:rsidRPr="00D544E6">
              <w:rPr>
                <w:rFonts w:ascii="Garamond" w:hAnsi="Garamond"/>
                <w:sz w:val="28"/>
                <w:szCs w:val="28"/>
              </w:rPr>
              <w:t>soit</w:t>
            </w:r>
            <w:proofErr w:type="spellEnd"/>
            <w:r w:rsidRPr="00D544E6">
              <w:rPr>
                <w:rFonts w:ascii="Garamond" w:hAnsi="Garamond"/>
                <w:sz w:val="28"/>
                <w:szCs w:val="28"/>
              </w:rPr>
              <w:t xml:space="preserve"> </w:t>
            </w:r>
            <w:proofErr w:type="spellStart"/>
            <w:r w:rsidRPr="00D544E6">
              <w:rPr>
                <w:rFonts w:ascii="Garamond" w:hAnsi="Garamond"/>
                <w:sz w:val="28"/>
                <w:szCs w:val="28"/>
              </w:rPr>
              <w:t>ayns</w:t>
            </w:r>
            <w:proofErr w:type="spellEnd"/>
            <w:r w:rsidRPr="00D544E6">
              <w:rPr>
                <w:rFonts w:ascii="Garamond" w:hAnsi="Garamond"/>
                <w:sz w:val="28"/>
                <w:szCs w:val="28"/>
              </w:rPr>
              <w:t xml:space="preserve"> main </w:t>
            </w:r>
            <w:proofErr w:type="spellStart"/>
            <w:r w:rsidRPr="00D544E6">
              <w:rPr>
                <w:rFonts w:ascii="Garamond" w:hAnsi="Garamond"/>
                <w:sz w:val="28"/>
                <w:szCs w:val="28"/>
              </w:rPr>
              <w:t>chooilleen</w:t>
            </w:r>
            <w:proofErr w:type="spellEnd"/>
            <w:r w:rsidRPr="00D544E6">
              <w:rPr>
                <w:rFonts w:ascii="Garamond" w:hAnsi="Garamond"/>
                <w:sz w:val="28"/>
                <w:szCs w:val="28"/>
              </w:rPr>
              <w:t xml:space="preserve"> </w:t>
            </w:r>
            <w:proofErr w:type="spellStart"/>
            <w:r w:rsidRPr="00D544E6">
              <w:rPr>
                <w:rFonts w:ascii="Garamond" w:hAnsi="Garamond"/>
                <w:sz w:val="28"/>
                <w:szCs w:val="28"/>
              </w:rPr>
              <w:t>gaue</w:t>
            </w:r>
            <w:proofErr w:type="spellEnd"/>
            <w:r w:rsidRPr="00D544E6">
              <w:rPr>
                <w:rFonts w:ascii="Garamond" w:hAnsi="Garamond"/>
                <w:sz w:val="28"/>
                <w:szCs w:val="28"/>
              </w:rPr>
              <w:t xml:space="preserve"> </w:t>
            </w:r>
            <w:proofErr w:type="spellStart"/>
            <w:r w:rsidRPr="00D544E6">
              <w:rPr>
                <w:rFonts w:ascii="Garamond" w:hAnsi="Garamond"/>
                <w:sz w:val="28"/>
                <w:szCs w:val="28"/>
              </w:rPr>
              <w:t>mooar</w:t>
            </w:r>
            <w:proofErr w:type="spellEnd"/>
            <w:r w:rsidRPr="00D544E6">
              <w:rPr>
                <w:rFonts w:ascii="Garamond" w:hAnsi="Garamond"/>
                <w:sz w:val="28"/>
                <w:szCs w:val="28"/>
              </w:rPr>
              <w:t xml:space="preserve"> cur </w:t>
            </w:r>
            <w:proofErr w:type="spellStart"/>
            <w:r w:rsidRPr="00D544E6">
              <w:rPr>
                <w:rFonts w:ascii="Garamond" w:hAnsi="Garamond"/>
                <w:sz w:val="28"/>
                <w:szCs w:val="28"/>
              </w:rPr>
              <w:t>dooin</w:t>
            </w:r>
            <w:proofErr w:type="spellEnd"/>
            <w:r w:rsidRPr="00D544E6">
              <w:rPr>
                <w:rFonts w:ascii="Garamond" w:hAnsi="Garamond"/>
                <w:sz w:val="28"/>
                <w:szCs w:val="28"/>
              </w:rPr>
              <w:t xml:space="preserve"> cree </w:t>
            </w:r>
            <w:proofErr w:type="spellStart"/>
            <w:r w:rsidRPr="00D544E6">
              <w:rPr>
                <w:rFonts w:ascii="Garamond" w:hAnsi="Garamond"/>
                <w:sz w:val="28"/>
                <w:szCs w:val="28"/>
              </w:rPr>
              <w:t>kiarralagh</w:t>
            </w:r>
            <w:proofErr w:type="spellEnd"/>
            <w:r w:rsidRPr="00D544E6">
              <w:rPr>
                <w:rFonts w:ascii="Garamond" w:hAnsi="Garamond"/>
                <w:sz w:val="28"/>
                <w:szCs w:val="28"/>
              </w:rPr>
              <w:t xml:space="preserve"> as </w:t>
            </w:r>
            <w:proofErr w:type="spellStart"/>
            <w:r w:rsidRPr="00D544E6">
              <w:rPr>
                <w:rFonts w:ascii="Garamond" w:hAnsi="Garamond"/>
                <w:sz w:val="28"/>
                <w:szCs w:val="28"/>
              </w:rPr>
              <w:t>Cooinsheance</w:t>
            </w:r>
            <w:proofErr w:type="spellEnd"/>
            <w:r w:rsidRPr="00D544E6">
              <w:rPr>
                <w:rFonts w:ascii="Garamond" w:hAnsi="Garamond"/>
                <w:sz w:val="28"/>
                <w:szCs w:val="28"/>
              </w:rPr>
              <w:t xml:space="preserve"> </w:t>
            </w:r>
            <w:proofErr w:type="spellStart"/>
            <w:r w:rsidRPr="00D544E6">
              <w:rPr>
                <w:rFonts w:ascii="Garamond" w:hAnsi="Garamond"/>
                <w:sz w:val="28"/>
                <w:szCs w:val="28"/>
              </w:rPr>
              <w:t>veigh</w:t>
            </w:r>
            <w:proofErr w:type="spellEnd"/>
            <w:r w:rsidRPr="00D544E6">
              <w:rPr>
                <w:rFonts w:ascii="Garamond" w:hAnsi="Garamond"/>
                <w:sz w:val="28"/>
                <w:szCs w:val="28"/>
              </w:rPr>
              <w:t xml:space="preserve">, </w:t>
            </w:r>
            <w:proofErr w:type="spellStart"/>
            <w:r w:rsidRPr="00D544E6">
              <w:rPr>
                <w:rFonts w:ascii="Garamond" w:hAnsi="Garamond"/>
                <w:sz w:val="28"/>
                <w:szCs w:val="28"/>
              </w:rPr>
              <w:t>nagh</w:t>
            </w:r>
            <w:proofErr w:type="spellEnd"/>
            <w:r w:rsidRPr="00D544E6">
              <w:rPr>
                <w:rFonts w:ascii="Garamond" w:hAnsi="Garamond"/>
                <w:sz w:val="28"/>
                <w:szCs w:val="28"/>
              </w:rPr>
              <w:t xml:space="preserve"> der mad </w:t>
            </w:r>
            <w:proofErr w:type="spellStart"/>
            <w:r w:rsidRPr="00D544E6">
              <w:rPr>
                <w:rFonts w:ascii="Garamond" w:hAnsi="Garamond"/>
                <w:sz w:val="28"/>
                <w:szCs w:val="28"/>
              </w:rPr>
              <w:t>dy</w:t>
            </w:r>
            <w:proofErr w:type="spellEnd"/>
            <w:r w:rsidRPr="00D544E6">
              <w:rPr>
                <w:rFonts w:ascii="Garamond" w:hAnsi="Garamond"/>
                <w:sz w:val="28"/>
                <w:szCs w:val="28"/>
              </w:rPr>
              <w:t xml:space="preserve"> </w:t>
            </w:r>
            <w:proofErr w:type="spellStart"/>
            <w:r w:rsidRPr="00D544E6">
              <w:rPr>
                <w:rFonts w:ascii="Garamond" w:hAnsi="Garamond"/>
                <w:sz w:val="28"/>
                <w:szCs w:val="28"/>
              </w:rPr>
              <w:t>bragh</w:t>
            </w:r>
            <w:proofErr w:type="spellEnd"/>
            <w:r w:rsidRPr="00D544E6">
              <w:rPr>
                <w:rFonts w:ascii="Garamond" w:hAnsi="Garamond"/>
                <w:sz w:val="28"/>
                <w:szCs w:val="28"/>
              </w:rPr>
              <w:t xml:space="preserve"> </w:t>
            </w:r>
            <w:proofErr w:type="spellStart"/>
            <w:r w:rsidRPr="00D544E6">
              <w:rPr>
                <w:rFonts w:ascii="Garamond" w:hAnsi="Garamond"/>
                <w:sz w:val="28"/>
                <w:szCs w:val="28"/>
              </w:rPr>
              <w:t>nyn</w:t>
            </w:r>
            <w:proofErr w:type="spellEnd"/>
            <w:r w:rsidRPr="00D544E6">
              <w:rPr>
                <w:rFonts w:ascii="Garamond" w:hAnsi="Garamond"/>
                <w:sz w:val="28"/>
                <w:szCs w:val="28"/>
              </w:rPr>
              <w:t xml:space="preserve"> </w:t>
            </w:r>
            <w:proofErr w:type="spellStart"/>
            <w:r w:rsidRPr="00D544E6">
              <w:rPr>
                <w:rFonts w:ascii="Garamond" w:hAnsi="Garamond"/>
                <w:sz w:val="28"/>
                <w:szCs w:val="28"/>
              </w:rPr>
              <w:t>aigney</w:t>
            </w:r>
            <w:proofErr w:type="spellEnd"/>
            <w:r w:rsidRPr="00D544E6">
              <w:rPr>
                <w:rFonts w:ascii="Garamond" w:hAnsi="Garamond"/>
                <w:sz w:val="28"/>
                <w:szCs w:val="28"/>
              </w:rPr>
              <w:t xml:space="preserve"> er </w:t>
            </w:r>
            <w:proofErr w:type="spellStart"/>
            <w:r w:rsidRPr="00D544E6">
              <w:rPr>
                <w:rFonts w:ascii="Garamond" w:hAnsi="Garamond"/>
                <w:sz w:val="28"/>
                <w:szCs w:val="28"/>
              </w:rPr>
              <w:t>fys</w:t>
            </w:r>
            <w:proofErr w:type="spellEnd"/>
            <w:r w:rsidRPr="00D544E6">
              <w:rPr>
                <w:rFonts w:ascii="Garamond" w:hAnsi="Garamond"/>
                <w:sz w:val="28"/>
                <w:szCs w:val="28"/>
              </w:rPr>
              <w:t xml:space="preserve"> </w:t>
            </w:r>
            <w:proofErr w:type="spellStart"/>
            <w:r w:rsidRPr="00D544E6">
              <w:rPr>
                <w:rFonts w:ascii="Garamond" w:hAnsi="Garamond"/>
                <w:sz w:val="28"/>
                <w:szCs w:val="28"/>
              </w:rPr>
              <w:t>dooin</w:t>
            </w:r>
            <w:proofErr w:type="spellEnd"/>
            <w:r w:rsidRPr="00D544E6">
              <w:rPr>
                <w:rFonts w:ascii="Garamond" w:hAnsi="Garamond"/>
                <w:sz w:val="28"/>
                <w:szCs w:val="28"/>
              </w:rPr>
              <w:t xml:space="preserve"> </w:t>
            </w:r>
            <w:proofErr w:type="spellStart"/>
            <w:r w:rsidRPr="00D544E6">
              <w:rPr>
                <w:rFonts w:ascii="Garamond" w:hAnsi="Garamond"/>
                <w:sz w:val="28"/>
                <w:szCs w:val="28"/>
              </w:rPr>
              <w:t>gys</w:t>
            </w:r>
            <w:proofErr w:type="spellEnd"/>
            <w:r w:rsidRPr="00D544E6">
              <w:rPr>
                <w:rFonts w:ascii="Garamond" w:hAnsi="Garamond"/>
                <w:sz w:val="28"/>
                <w:szCs w:val="28"/>
              </w:rPr>
              <w:t xml:space="preserve"> </w:t>
            </w:r>
            <w:proofErr w:type="spellStart"/>
            <w:r w:rsidRPr="00D544E6">
              <w:rPr>
                <w:rFonts w:ascii="Garamond" w:hAnsi="Garamond"/>
                <w:sz w:val="28"/>
                <w:szCs w:val="28"/>
              </w:rPr>
              <w:t>drogh</w:t>
            </w:r>
            <w:proofErr w:type="spellEnd"/>
            <w:r w:rsidRPr="00D544E6">
              <w:rPr>
                <w:rFonts w:ascii="Garamond" w:hAnsi="Garamond"/>
                <w:sz w:val="28"/>
                <w:szCs w:val="28"/>
              </w:rPr>
              <w:t xml:space="preserve"> </w:t>
            </w:r>
            <w:proofErr w:type="spellStart"/>
            <w:r w:rsidRPr="00D544E6">
              <w:rPr>
                <w:rFonts w:ascii="Garamond" w:hAnsi="Garamond"/>
                <w:sz w:val="28"/>
                <w:szCs w:val="28"/>
              </w:rPr>
              <w:t>yanoo</w:t>
            </w:r>
            <w:proofErr w:type="spellEnd"/>
            <w:r w:rsidRPr="00D544E6">
              <w:rPr>
                <w:rFonts w:ascii="Garamond" w:hAnsi="Garamond"/>
                <w:sz w:val="28"/>
                <w:szCs w:val="28"/>
              </w:rPr>
              <w:t xml:space="preserve"> </w:t>
            </w:r>
            <w:proofErr w:type="spellStart"/>
            <w:r w:rsidRPr="00D544E6">
              <w:rPr>
                <w:rFonts w:ascii="Garamond" w:hAnsi="Garamond"/>
                <w:sz w:val="28"/>
                <w:szCs w:val="28"/>
              </w:rPr>
              <w:t>erbee</w:t>
            </w:r>
            <w:proofErr w:type="spellEnd"/>
            <w:r w:rsidRPr="00D544E6">
              <w:rPr>
                <w:rFonts w:ascii="Garamond" w:hAnsi="Garamond"/>
                <w:sz w:val="28"/>
                <w:szCs w:val="28"/>
              </w:rPr>
              <w:t xml:space="preserve">, er </w:t>
            </w:r>
            <w:proofErr w:type="spellStart"/>
            <w:r w:rsidRPr="00D544E6">
              <w:rPr>
                <w:rFonts w:ascii="Garamond" w:hAnsi="Garamond"/>
                <w:sz w:val="28"/>
                <w:szCs w:val="28"/>
              </w:rPr>
              <w:t>nonney</w:t>
            </w:r>
            <w:proofErr w:type="spellEnd"/>
            <w:r w:rsidRPr="00D544E6">
              <w:rPr>
                <w:rFonts w:ascii="Garamond" w:hAnsi="Garamond"/>
                <w:sz w:val="28"/>
                <w:szCs w:val="28"/>
              </w:rPr>
              <w:t xml:space="preserve"> </w:t>
            </w:r>
            <w:proofErr w:type="spellStart"/>
            <w:r w:rsidRPr="00D544E6">
              <w:rPr>
                <w:rFonts w:ascii="Garamond" w:hAnsi="Garamond"/>
                <w:sz w:val="28"/>
                <w:szCs w:val="28"/>
              </w:rPr>
              <w:t>dy</w:t>
            </w:r>
            <w:proofErr w:type="spellEnd"/>
            <w:r w:rsidRPr="00D544E6">
              <w:rPr>
                <w:rFonts w:ascii="Garamond" w:hAnsi="Garamond"/>
                <w:sz w:val="28"/>
                <w:szCs w:val="28"/>
              </w:rPr>
              <w:t xml:space="preserve"> jean mad </w:t>
            </w:r>
            <w:proofErr w:type="spellStart"/>
            <w:r w:rsidRPr="00D544E6">
              <w:rPr>
                <w:rFonts w:ascii="Garamond" w:hAnsi="Garamond"/>
                <w:sz w:val="28"/>
                <w:szCs w:val="28"/>
              </w:rPr>
              <w:t>dy</w:t>
            </w:r>
            <w:proofErr w:type="spellEnd"/>
            <w:r w:rsidRPr="00D544E6">
              <w:rPr>
                <w:rFonts w:ascii="Garamond" w:hAnsi="Garamond"/>
                <w:sz w:val="28"/>
                <w:szCs w:val="28"/>
              </w:rPr>
              <w:t xml:space="preserve"> lea </w:t>
            </w:r>
            <w:proofErr w:type="spellStart"/>
            <w:r w:rsidRPr="00D544E6">
              <w:rPr>
                <w:rFonts w:ascii="Garamond" w:hAnsi="Garamond"/>
                <w:sz w:val="28"/>
                <w:szCs w:val="28"/>
              </w:rPr>
              <w:t>arrys</w:t>
            </w:r>
            <w:proofErr w:type="spellEnd"/>
            <w:r w:rsidRPr="00D544E6">
              <w:rPr>
                <w:rFonts w:ascii="Garamond" w:hAnsi="Garamond"/>
                <w:sz w:val="28"/>
                <w:szCs w:val="28"/>
              </w:rPr>
              <w:t xml:space="preserve"> y </w:t>
            </w:r>
            <w:proofErr w:type="spellStart"/>
            <w:r w:rsidRPr="00D544E6">
              <w:rPr>
                <w:rFonts w:ascii="Garamond" w:hAnsi="Garamond"/>
                <w:sz w:val="28"/>
                <w:szCs w:val="28"/>
              </w:rPr>
              <w:t>ghoal</w:t>
            </w:r>
            <w:proofErr w:type="spellEnd"/>
            <w:r w:rsidRPr="00D544E6">
              <w:rPr>
                <w:rFonts w:ascii="Garamond" w:hAnsi="Garamond"/>
                <w:sz w:val="28"/>
                <w:szCs w:val="28"/>
              </w:rPr>
              <w:t xml:space="preserve"> er y hon. Cur </w:t>
            </w:r>
            <w:proofErr w:type="spellStart"/>
            <w:r w:rsidRPr="00D544E6">
              <w:rPr>
                <w:rFonts w:ascii="Garamond" w:hAnsi="Garamond"/>
                <w:sz w:val="28"/>
                <w:szCs w:val="28"/>
              </w:rPr>
              <w:t>aigney</w:t>
            </w:r>
            <w:proofErr w:type="spellEnd"/>
            <w:r w:rsidRPr="00D544E6">
              <w:rPr>
                <w:rFonts w:ascii="Garamond" w:hAnsi="Garamond"/>
                <w:sz w:val="28"/>
                <w:szCs w:val="28"/>
              </w:rPr>
              <w:t xml:space="preserve"> as </w:t>
            </w:r>
            <w:proofErr w:type="spellStart"/>
            <w:r w:rsidRPr="00D544E6">
              <w:rPr>
                <w:rFonts w:ascii="Garamond" w:hAnsi="Garamond"/>
                <w:sz w:val="28"/>
                <w:szCs w:val="28"/>
              </w:rPr>
              <w:t>pooar</w:t>
            </w:r>
            <w:proofErr w:type="spellEnd"/>
            <w:r w:rsidRPr="00D544E6">
              <w:rPr>
                <w:rFonts w:ascii="Garamond" w:hAnsi="Garamond"/>
                <w:sz w:val="28"/>
                <w:szCs w:val="28"/>
              </w:rPr>
              <w:t xml:space="preserve"> </w:t>
            </w:r>
            <w:proofErr w:type="spellStart"/>
            <w:r w:rsidRPr="00D544E6">
              <w:rPr>
                <w:rFonts w:ascii="Garamond" w:hAnsi="Garamond"/>
                <w:sz w:val="28"/>
                <w:szCs w:val="28"/>
              </w:rPr>
              <w:t>dooin</w:t>
            </w:r>
            <w:proofErr w:type="spellEnd"/>
            <w:r w:rsidRPr="00D544E6">
              <w:rPr>
                <w:rFonts w:ascii="Garamond" w:hAnsi="Garamond"/>
                <w:sz w:val="28"/>
                <w:szCs w:val="28"/>
              </w:rPr>
              <w:t xml:space="preserve"> </w:t>
            </w:r>
            <w:proofErr w:type="spellStart"/>
            <w:r w:rsidRPr="00D544E6">
              <w:rPr>
                <w:rFonts w:ascii="Garamond" w:hAnsi="Garamond"/>
                <w:sz w:val="28"/>
                <w:szCs w:val="28"/>
              </w:rPr>
              <w:t>dy</w:t>
            </w:r>
            <w:proofErr w:type="spellEnd"/>
            <w:r w:rsidRPr="00D544E6">
              <w:rPr>
                <w:rFonts w:ascii="Garamond" w:hAnsi="Garamond"/>
                <w:sz w:val="28"/>
                <w:szCs w:val="28"/>
              </w:rPr>
              <w:t xml:space="preserve"> chur </w:t>
            </w:r>
            <w:proofErr w:type="spellStart"/>
            <w:r w:rsidRPr="00D544E6">
              <w:rPr>
                <w:rFonts w:ascii="Garamond" w:hAnsi="Garamond"/>
                <w:sz w:val="28"/>
                <w:szCs w:val="28"/>
              </w:rPr>
              <w:t>naardey</w:t>
            </w:r>
            <w:proofErr w:type="spellEnd"/>
            <w:r w:rsidRPr="00D544E6">
              <w:rPr>
                <w:rFonts w:ascii="Garamond" w:hAnsi="Garamond"/>
                <w:sz w:val="28"/>
                <w:szCs w:val="28"/>
              </w:rPr>
              <w:t xml:space="preserve"> </w:t>
            </w:r>
            <w:proofErr w:type="spellStart"/>
            <w:r w:rsidRPr="00D544E6">
              <w:rPr>
                <w:rFonts w:ascii="Garamond" w:hAnsi="Garamond"/>
                <w:sz w:val="28"/>
                <w:szCs w:val="28"/>
              </w:rPr>
              <w:t>dy</w:t>
            </w:r>
            <w:proofErr w:type="spellEnd"/>
            <w:r w:rsidRPr="00D544E6">
              <w:rPr>
                <w:rFonts w:ascii="Garamond" w:hAnsi="Garamond"/>
                <w:sz w:val="28"/>
                <w:szCs w:val="28"/>
              </w:rPr>
              <w:t xml:space="preserve"> </w:t>
            </w:r>
            <w:proofErr w:type="spellStart"/>
            <w:r w:rsidRPr="00D544E6">
              <w:rPr>
                <w:rFonts w:ascii="Garamond" w:hAnsi="Garamond"/>
                <w:sz w:val="28"/>
                <w:szCs w:val="28"/>
              </w:rPr>
              <w:t>chooilley</w:t>
            </w:r>
            <w:proofErr w:type="spellEnd"/>
            <w:r w:rsidRPr="00D544E6">
              <w:rPr>
                <w:rFonts w:ascii="Garamond" w:hAnsi="Garamond"/>
                <w:sz w:val="28"/>
                <w:szCs w:val="28"/>
              </w:rPr>
              <w:t xml:space="preserve"> </w:t>
            </w:r>
            <w:proofErr w:type="spellStart"/>
            <w:r w:rsidRPr="00D544E6">
              <w:rPr>
                <w:rFonts w:ascii="Garamond" w:hAnsi="Garamond"/>
                <w:sz w:val="28"/>
                <w:szCs w:val="28"/>
              </w:rPr>
              <w:t>haynt</w:t>
            </w:r>
            <w:proofErr w:type="spellEnd"/>
            <w:r w:rsidRPr="00D544E6">
              <w:rPr>
                <w:rFonts w:ascii="Garamond" w:hAnsi="Garamond"/>
                <w:sz w:val="28"/>
                <w:szCs w:val="28"/>
              </w:rPr>
              <w:t xml:space="preserve"> </w:t>
            </w:r>
            <w:proofErr w:type="spellStart"/>
            <w:r w:rsidRPr="00D544E6">
              <w:rPr>
                <w:rFonts w:ascii="Garamond" w:hAnsi="Garamond"/>
                <w:sz w:val="28"/>
                <w:szCs w:val="28"/>
              </w:rPr>
              <w:t>olk</w:t>
            </w:r>
            <w:proofErr w:type="spellEnd"/>
            <w:r w:rsidRPr="00D544E6">
              <w:rPr>
                <w:rFonts w:ascii="Garamond" w:hAnsi="Garamond"/>
                <w:sz w:val="28"/>
                <w:szCs w:val="28"/>
              </w:rPr>
              <w:t xml:space="preserve"> as </w:t>
            </w:r>
            <w:proofErr w:type="spellStart"/>
            <w:r w:rsidRPr="00D544E6">
              <w:rPr>
                <w:rFonts w:ascii="Garamond" w:hAnsi="Garamond"/>
                <w:sz w:val="28"/>
                <w:szCs w:val="28"/>
              </w:rPr>
              <w:t>niau-ghlen</w:t>
            </w:r>
            <w:proofErr w:type="spellEnd"/>
            <w:r w:rsidRPr="00D544E6">
              <w:rPr>
                <w:rFonts w:ascii="Garamond" w:hAnsi="Garamond"/>
                <w:sz w:val="28"/>
                <w:szCs w:val="28"/>
              </w:rPr>
              <w:t xml:space="preserve">, as </w:t>
            </w:r>
            <w:proofErr w:type="spellStart"/>
            <w:r w:rsidRPr="00D544E6">
              <w:rPr>
                <w:rFonts w:ascii="Garamond" w:hAnsi="Garamond"/>
                <w:sz w:val="28"/>
                <w:szCs w:val="28"/>
              </w:rPr>
              <w:t>grayse</w:t>
            </w:r>
            <w:proofErr w:type="spellEnd"/>
            <w:r w:rsidRPr="00D544E6">
              <w:rPr>
                <w:rFonts w:ascii="Garamond" w:hAnsi="Garamond"/>
                <w:sz w:val="28"/>
                <w:szCs w:val="28"/>
              </w:rPr>
              <w:t xml:space="preserve"> </w:t>
            </w:r>
            <w:proofErr w:type="spellStart"/>
            <w:r w:rsidRPr="00D544E6">
              <w:rPr>
                <w:rFonts w:ascii="Garamond" w:hAnsi="Garamond"/>
                <w:sz w:val="28"/>
                <w:szCs w:val="28"/>
              </w:rPr>
              <w:t>dy</w:t>
            </w:r>
            <w:proofErr w:type="spellEnd"/>
            <w:r w:rsidRPr="00D544E6">
              <w:rPr>
                <w:rFonts w:ascii="Garamond" w:hAnsi="Garamond"/>
                <w:sz w:val="28"/>
                <w:szCs w:val="28"/>
              </w:rPr>
              <w:t xml:space="preserve"> </w:t>
            </w:r>
            <w:proofErr w:type="spellStart"/>
            <w:r w:rsidRPr="00D544E6">
              <w:rPr>
                <w:rFonts w:ascii="Garamond" w:hAnsi="Garamond"/>
                <w:sz w:val="28"/>
                <w:szCs w:val="28"/>
              </w:rPr>
              <w:t>chliaghtey</w:t>
            </w:r>
            <w:proofErr w:type="spellEnd"/>
            <w:r w:rsidRPr="00D544E6">
              <w:rPr>
                <w:rFonts w:ascii="Garamond" w:hAnsi="Garamond"/>
                <w:sz w:val="28"/>
                <w:szCs w:val="28"/>
              </w:rPr>
              <w:t xml:space="preserve"> </w:t>
            </w:r>
            <w:proofErr w:type="spellStart"/>
            <w:r w:rsidRPr="00D544E6">
              <w:rPr>
                <w:rFonts w:ascii="Garamond" w:hAnsi="Garamond"/>
                <w:sz w:val="28"/>
                <w:szCs w:val="28"/>
              </w:rPr>
              <w:t>leid</w:t>
            </w:r>
            <w:proofErr w:type="spellEnd"/>
            <w:r w:rsidRPr="00D544E6">
              <w:rPr>
                <w:rFonts w:ascii="Garamond" w:hAnsi="Garamond"/>
                <w:sz w:val="28"/>
                <w:szCs w:val="28"/>
              </w:rPr>
              <w:t xml:space="preserve"> y </w:t>
            </w:r>
            <w:proofErr w:type="spellStart"/>
            <w:r w:rsidRPr="00D544E6">
              <w:rPr>
                <w:rFonts w:ascii="Garamond" w:hAnsi="Garamond"/>
                <w:sz w:val="28"/>
                <w:szCs w:val="28"/>
              </w:rPr>
              <w:t>trostey</w:t>
            </w:r>
            <w:proofErr w:type="spellEnd"/>
            <w:r w:rsidRPr="00D544E6">
              <w:rPr>
                <w:rFonts w:ascii="Garamond" w:hAnsi="Garamond"/>
                <w:sz w:val="28"/>
                <w:szCs w:val="28"/>
              </w:rPr>
              <w:t xml:space="preserve"> as nee </w:t>
            </w:r>
            <w:proofErr w:type="spellStart"/>
            <w:r w:rsidRPr="00D544E6">
              <w:rPr>
                <w:rFonts w:ascii="Garamond" w:hAnsi="Garamond"/>
                <w:sz w:val="28"/>
                <w:szCs w:val="28"/>
              </w:rPr>
              <w:t>nyn</w:t>
            </w:r>
            <w:proofErr w:type="spellEnd"/>
            <w:r w:rsidRPr="00D544E6">
              <w:rPr>
                <w:rFonts w:ascii="Garamond" w:hAnsi="Garamond"/>
                <w:sz w:val="28"/>
                <w:szCs w:val="28"/>
              </w:rPr>
              <w:t xml:space="preserve"> </w:t>
            </w:r>
            <w:proofErr w:type="spellStart"/>
            <w:r w:rsidRPr="00D544E6">
              <w:rPr>
                <w:rFonts w:ascii="Garamond" w:hAnsi="Garamond"/>
                <w:sz w:val="28"/>
                <w:szCs w:val="28"/>
              </w:rPr>
              <w:t>Eihll</w:t>
            </w:r>
            <w:proofErr w:type="spellEnd"/>
            <w:r w:rsidRPr="00D544E6">
              <w:rPr>
                <w:rFonts w:ascii="Garamond" w:hAnsi="Garamond"/>
                <w:sz w:val="28"/>
                <w:szCs w:val="28"/>
              </w:rPr>
              <w:t xml:space="preserve"> y </w:t>
            </w:r>
            <w:proofErr w:type="spellStart"/>
            <w:r w:rsidRPr="00D544E6">
              <w:rPr>
                <w:rFonts w:ascii="Garamond" w:hAnsi="Garamond"/>
                <w:sz w:val="28"/>
                <w:szCs w:val="28"/>
              </w:rPr>
              <w:t>injilagh</w:t>
            </w:r>
            <w:proofErr w:type="spellEnd"/>
            <w:r w:rsidRPr="00D544E6">
              <w:rPr>
                <w:rFonts w:ascii="Garamond" w:hAnsi="Garamond"/>
                <w:sz w:val="28"/>
                <w:szCs w:val="28"/>
              </w:rPr>
              <w:t xml:space="preserve"> </w:t>
            </w:r>
            <w:proofErr w:type="spellStart"/>
            <w:r w:rsidRPr="00D544E6">
              <w:rPr>
                <w:rFonts w:ascii="Garamond" w:hAnsi="Garamond"/>
                <w:sz w:val="28"/>
                <w:szCs w:val="28"/>
              </w:rPr>
              <w:t>gys</w:t>
            </w:r>
            <w:proofErr w:type="spellEnd"/>
            <w:r w:rsidRPr="00D544E6">
              <w:rPr>
                <w:rFonts w:ascii="Garamond" w:hAnsi="Garamond"/>
                <w:sz w:val="28"/>
                <w:szCs w:val="28"/>
              </w:rPr>
              <w:t xml:space="preserve"> y </w:t>
            </w:r>
            <w:proofErr w:type="spellStart"/>
            <w:r w:rsidRPr="00D544E6">
              <w:rPr>
                <w:rFonts w:ascii="Garamond" w:hAnsi="Garamond"/>
                <w:sz w:val="28"/>
                <w:szCs w:val="28"/>
              </w:rPr>
              <w:t>Spyrryd</w:t>
            </w:r>
            <w:proofErr w:type="spellEnd"/>
            <w:r w:rsidRPr="00D544E6">
              <w:rPr>
                <w:rFonts w:ascii="Garamond" w:hAnsi="Garamond"/>
                <w:sz w:val="28"/>
                <w:szCs w:val="28"/>
              </w:rPr>
              <w:t xml:space="preserve">, </w:t>
            </w:r>
            <w:proofErr w:type="spellStart"/>
            <w:r w:rsidRPr="00D544E6">
              <w:rPr>
                <w:rFonts w:ascii="Garamond" w:hAnsi="Garamond"/>
                <w:sz w:val="28"/>
                <w:szCs w:val="28"/>
              </w:rPr>
              <w:t>dy</w:t>
            </w:r>
            <w:proofErr w:type="spellEnd"/>
            <w:r w:rsidRPr="00D544E6">
              <w:rPr>
                <w:rFonts w:ascii="Garamond" w:hAnsi="Garamond"/>
                <w:sz w:val="28"/>
                <w:szCs w:val="28"/>
              </w:rPr>
              <w:t xml:space="preserve"> </w:t>
            </w:r>
            <w:proofErr w:type="spellStart"/>
            <w:r w:rsidRPr="00D544E6">
              <w:rPr>
                <w:rFonts w:ascii="Garamond" w:hAnsi="Garamond"/>
                <w:sz w:val="28"/>
                <w:szCs w:val="28"/>
              </w:rPr>
              <w:t>vod</w:t>
            </w:r>
            <w:proofErr w:type="spellEnd"/>
            <w:r w:rsidRPr="00D544E6">
              <w:rPr>
                <w:rFonts w:ascii="Garamond" w:hAnsi="Garamond"/>
                <w:sz w:val="28"/>
                <w:szCs w:val="28"/>
              </w:rPr>
              <w:t xml:space="preserve"> mad </w:t>
            </w:r>
            <w:proofErr w:type="spellStart"/>
            <w:r w:rsidRPr="00D544E6">
              <w:rPr>
                <w:rFonts w:ascii="Garamond" w:hAnsi="Garamond"/>
                <w:sz w:val="28"/>
                <w:szCs w:val="28"/>
              </w:rPr>
              <w:t>dy</w:t>
            </w:r>
            <w:proofErr w:type="spellEnd"/>
            <w:r w:rsidRPr="00D544E6">
              <w:rPr>
                <w:rFonts w:ascii="Garamond" w:hAnsi="Garamond"/>
                <w:sz w:val="28"/>
                <w:szCs w:val="28"/>
              </w:rPr>
              <w:t xml:space="preserve"> </w:t>
            </w:r>
            <w:proofErr w:type="spellStart"/>
            <w:r w:rsidRPr="00D544E6">
              <w:rPr>
                <w:rFonts w:ascii="Garamond" w:hAnsi="Garamond"/>
                <w:sz w:val="28"/>
                <w:szCs w:val="28"/>
              </w:rPr>
              <w:t>bragh</w:t>
            </w:r>
            <w:proofErr w:type="spellEnd"/>
            <w:r w:rsidRPr="00D544E6">
              <w:rPr>
                <w:rFonts w:ascii="Garamond" w:hAnsi="Garamond"/>
                <w:sz w:val="28"/>
                <w:szCs w:val="28"/>
              </w:rPr>
              <w:t xml:space="preserve"> </w:t>
            </w:r>
            <w:proofErr w:type="spellStart"/>
            <w:r w:rsidRPr="00D544E6">
              <w:rPr>
                <w:rFonts w:ascii="Garamond" w:hAnsi="Garamond"/>
                <w:sz w:val="28"/>
                <w:szCs w:val="28"/>
              </w:rPr>
              <w:t>ve</w:t>
            </w:r>
            <w:proofErr w:type="spellEnd"/>
            <w:r w:rsidRPr="00D544E6">
              <w:rPr>
                <w:rFonts w:ascii="Garamond" w:hAnsi="Garamond"/>
                <w:sz w:val="28"/>
                <w:szCs w:val="28"/>
              </w:rPr>
              <w:t xml:space="preserve"> </w:t>
            </w:r>
            <w:proofErr w:type="spellStart"/>
            <w:r w:rsidRPr="00D544E6">
              <w:rPr>
                <w:rFonts w:ascii="Garamond" w:hAnsi="Garamond"/>
                <w:sz w:val="28"/>
                <w:szCs w:val="28"/>
              </w:rPr>
              <w:t>bialagh</w:t>
            </w:r>
            <w:proofErr w:type="spellEnd"/>
            <w:r w:rsidRPr="00D544E6">
              <w:rPr>
                <w:rFonts w:ascii="Garamond" w:hAnsi="Garamond"/>
                <w:sz w:val="28"/>
                <w:szCs w:val="28"/>
              </w:rPr>
              <w:t xml:space="preserve"> </w:t>
            </w:r>
            <w:proofErr w:type="spellStart"/>
            <w:r w:rsidRPr="00D544E6">
              <w:rPr>
                <w:rFonts w:ascii="Garamond" w:hAnsi="Garamond"/>
                <w:sz w:val="28"/>
                <w:szCs w:val="28"/>
              </w:rPr>
              <w:t>gys</w:t>
            </w:r>
            <w:proofErr w:type="spellEnd"/>
            <w:r w:rsidRPr="00D544E6">
              <w:rPr>
                <w:rFonts w:ascii="Garamond" w:hAnsi="Garamond"/>
                <w:sz w:val="28"/>
                <w:szCs w:val="28"/>
              </w:rPr>
              <w:t xml:space="preserve"> y </w:t>
            </w:r>
            <w:proofErr w:type="spellStart"/>
            <w:r w:rsidRPr="00D544E6">
              <w:rPr>
                <w:rFonts w:ascii="Garamond" w:hAnsi="Garamond"/>
                <w:sz w:val="28"/>
                <w:szCs w:val="28"/>
              </w:rPr>
              <w:t>choyrle</w:t>
            </w:r>
            <w:proofErr w:type="spellEnd"/>
            <w:r w:rsidRPr="00D544E6">
              <w:rPr>
                <w:rFonts w:ascii="Garamond" w:hAnsi="Garamond"/>
                <w:sz w:val="28"/>
                <w:szCs w:val="28"/>
              </w:rPr>
              <w:t xml:space="preserve"> </w:t>
            </w:r>
            <w:proofErr w:type="spellStart"/>
            <w:r w:rsidRPr="00D544E6">
              <w:rPr>
                <w:rFonts w:ascii="Garamond" w:hAnsi="Garamond"/>
                <w:sz w:val="28"/>
                <w:szCs w:val="28"/>
              </w:rPr>
              <w:t>chasherick</w:t>
            </w:r>
            <w:proofErr w:type="spellEnd"/>
            <w:r w:rsidRPr="00D544E6">
              <w:rPr>
                <w:rFonts w:ascii="Garamond" w:hAnsi="Garamond"/>
                <w:sz w:val="28"/>
                <w:szCs w:val="28"/>
              </w:rPr>
              <w:t xml:space="preserve"> </w:t>
            </w:r>
            <w:proofErr w:type="spellStart"/>
            <w:r w:rsidRPr="00D544E6">
              <w:rPr>
                <w:rFonts w:ascii="Garamond" w:hAnsi="Garamond"/>
                <w:sz w:val="28"/>
                <w:szCs w:val="28"/>
              </w:rPr>
              <w:t>ayds</w:t>
            </w:r>
            <w:proofErr w:type="spellEnd"/>
            <w:r w:rsidRPr="00D544E6">
              <w:rPr>
                <w:rFonts w:ascii="Garamond" w:hAnsi="Garamond"/>
                <w:sz w:val="28"/>
                <w:szCs w:val="28"/>
              </w:rPr>
              <w:t xml:space="preserve">, </w:t>
            </w:r>
            <w:proofErr w:type="spellStart"/>
            <w:r w:rsidRPr="00D544E6">
              <w:rPr>
                <w:rFonts w:ascii="Garamond" w:hAnsi="Garamond"/>
                <w:sz w:val="28"/>
                <w:szCs w:val="28"/>
              </w:rPr>
              <w:t>ayns</w:t>
            </w:r>
            <w:proofErr w:type="spellEnd"/>
            <w:r w:rsidRPr="00D544E6">
              <w:rPr>
                <w:rFonts w:ascii="Garamond" w:hAnsi="Garamond"/>
                <w:sz w:val="28"/>
                <w:szCs w:val="28"/>
              </w:rPr>
              <w:t xml:space="preserve"> </w:t>
            </w:r>
            <w:proofErr w:type="spellStart"/>
            <w:r w:rsidRPr="00D544E6">
              <w:rPr>
                <w:rFonts w:ascii="Garamond" w:hAnsi="Garamond"/>
                <w:sz w:val="28"/>
                <w:szCs w:val="28"/>
              </w:rPr>
              <w:t>ynrycys</w:t>
            </w:r>
            <w:proofErr w:type="spellEnd"/>
            <w:r w:rsidRPr="00D544E6">
              <w:rPr>
                <w:rFonts w:ascii="Garamond" w:hAnsi="Garamond"/>
                <w:sz w:val="28"/>
                <w:szCs w:val="28"/>
              </w:rPr>
              <w:t xml:space="preserve"> as </w:t>
            </w:r>
            <w:proofErr w:type="spellStart"/>
            <w:r w:rsidRPr="00D544E6">
              <w:rPr>
                <w:rFonts w:ascii="Garamond" w:hAnsi="Garamond"/>
                <w:sz w:val="28"/>
                <w:szCs w:val="28"/>
              </w:rPr>
              <w:t>craueeaght</w:t>
            </w:r>
            <w:proofErr w:type="spellEnd"/>
            <w:r w:rsidRPr="00D544E6">
              <w:rPr>
                <w:rFonts w:ascii="Garamond" w:hAnsi="Garamond"/>
                <w:sz w:val="28"/>
                <w:szCs w:val="28"/>
              </w:rPr>
              <w:t xml:space="preserve"> </w:t>
            </w:r>
            <w:proofErr w:type="spellStart"/>
            <w:r w:rsidRPr="00D544E6">
              <w:rPr>
                <w:rFonts w:ascii="Garamond" w:hAnsi="Garamond"/>
                <w:sz w:val="28"/>
                <w:szCs w:val="28"/>
              </w:rPr>
              <w:t>firrinagh</w:t>
            </w:r>
            <w:proofErr w:type="spellEnd"/>
            <w:r w:rsidRPr="00D544E6">
              <w:rPr>
                <w:rFonts w:ascii="Garamond" w:hAnsi="Garamond"/>
                <w:sz w:val="28"/>
                <w:szCs w:val="28"/>
              </w:rPr>
              <w:t xml:space="preserve">, </w:t>
            </w:r>
            <w:proofErr w:type="spellStart"/>
            <w:r w:rsidRPr="00D544E6">
              <w:rPr>
                <w:rFonts w:ascii="Garamond" w:hAnsi="Garamond"/>
                <w:sz w:val="28"/>
                <w:szCs w:val="28"/>
              </w:rPr>
              <w:t>trooid</w:t>
            </w:r>
            <w:proofErr w:type="spellEnd"/>
            <w:r w:rsidRPr="00D544E6">
              <w:rPr>
                <w:rFonts w:ascii="Garamond" w:hAnsi="Garamond"/>
                <w:sz w:val="28"/>
                <w:szCs w:val="28"/>
              </w:rPr>
              <w:t xml:space="preserve"> </w:t>
            </w:r>
            <w:proofErr w:type="spellStart"/>
            <w:r w:rsidRPr="00D544E6">
              <w:rPr>
                <w:rFonts w:ascii="Garamond" w:hAnsi="Garamond"/>
                <w:sz w:val="28"/>
                <w:szCs w:val="28"/>
              </w:rPr>
              <w:t>Yeesey</w:t>
            </w:r>
            <w:proofErr w:type="spellEnd"/>
            <w:r w:rsidRPr="00D544E6">
              <w:rPr>
                <w:rFonts w:ascii="Garamond" w:hAnsi="Garamond"/>
                <w:sz w:val="28"/>
                <w:szCs w:val="28"/>
              </w:rPr>
              <w:t xml:space="preserve"> </w:t>
            </w:r>
            <w:proofErr w:type="spellStart"/>
            <w:r w:rsidRPr="00D544E6">
              <w:rPr>
                <w:rFonts w:ascii="Garamond" w:hAnsi="Garamond"/>
                <w:sz w:val="28"/>
                <w:szCs w:val="28"/>
              </w:rPr>
              <w:t>Creest</w:t>
            </w:r>
            <w:proofErr w:type="spellEnd"/>
            <w:r w:rsidRPr="00D544E6">
              <w:rPr>
                <w:rFonts w:ascii="Garamond" w:hAnsi="Garamond"/>
                <w:sz w:val="28"/>
                <w:szCs w:val="28"/>
              </w:rPr>
              <w:t xml:space="preserve"> </w:t>
            </w:r>
            <w:proofErr w:type="spellStart"/>
            <w:r w:rsidRPr="00D544E6">
              <w:rPr>
                <w:rFonts w:ascii="Garamond" w:hAnsi="Garamond"/>
                <w:sz w:val="28"/>
                <w:szCs w:val="28"/>
              </w:rPr>
              <w:t>nyn</w:t>
            </w:r>
            <w:proofErr w:type="spellEnd"/>
            <w:r w:rsidRPr="00D544E6">
              <w:rPr>
                <w:rFonts w:ascii="Garamond" w:hAnsi="Garamond"/>
                <w:sz w:val="28"/>
                <w:szCs w:val="28"/>
              </w:rPr>
              <w:t xml:space="preserve"> </w:t>
            </w:r>
            <w:proofErr w:type="spellStart"/>
            <w:r w:rsidRPr="00D544E6">
              <w:rPr>
                <w:rFonts w:ascii="Garamond" w:hAnsi="Garamond"/>
                <w:sz w:val="28"/>
                <w:szCs w:val="28"/>
              </w:rPr>
              <w:t>Jiarn</w:t>
            </w:r>
            <w:proofErr w:type="spellEnd"/>
            <w:r w:rsidRPr="00D544E6">
              <w:rPr>
                <w:rFonts w:ascii="Garamond" w:hAnsi="Garamond"/>
                <w:sz w:val="28"/>
                <w:szCs w:val="28"/>
              </w:rPr>
              <w:t xml:space="preserve">. </w:t>
            </w:r>
            <w:r w:rsidRPr="00D544E6">
              <w:rPr>
                <w:rFonts w:ascii="Garamond" w:hAnsi="Garamond"/>
                <w:i/>
                <w:sz w:val="28"/>
                <w:szCs w:val="28"/>
              </w:rPr>
              <w:t>Amen</w:t>
            </w:r>
            <w:r w:rsidRPr="00D93059">
              <w:rPr>
                <w:rFonts w:ascii="Garamond" w:hAnsi="Garamond"/>
                <w:sz w:val="28"/>
                <w:szCs w:val="28"/>
              </w:rPr>
              <w:t xml:space="preserve">. </w:t>
            </w:r>
          </w:p>
        </w:tc>
        <w:tc>
          <w:tcPr>
            <w:tcW w:w="3993" w:type="dxa"/>
          </w:tcPr>
          <w:p w14:paraId="7A746908" w14:textId="77777777" w:rsidR="00D544E6" w:rsidRPr="004A277C" w:rsidRDefault="00D544E6" w:rsidP="00DB60C3">
            <w:pPr>
              <w:pStyle w:val="ListParagraph"/>
              <w:ind w:left="0"/>
              <w:jc w:val="both"/>
              <w:rPr>
                <w:rFonts w:ascii="Garamond" w:hAnsi="Garamond" w:cs="Times New Roman"/>
                <w:sz w:val="28"/>
              </w:rPr>
            </w:pPr>
            <w:r w:rsidRPr="003653BD">
              <w:rPr>
                <w:rFonts w:ascii="Garamond" w:hAnsi="Garamond" w:cs="Times New Roman"/>
                <w:sz w:val="40"/>
              </w:rPr>
              <w:t>O</w:t>
            </w:r>
            <w:r w:rsidRPr="004A277C">
              <w:rPr>
                <w:rFonts w:ascii="Garamond" w:hAnsi="Garamond" w:cs="Times New Roman"/>
                <w:i/>
                <w:sz w:val="28"/>
              </w:rPr>
              <w:t xml:space="preserve"> God, who knowest us to be set in the midst of many and great Dangers, give us watchful Hearts, and tender Consciences, that we may never consent to know Iniquity, or that we may speed</w:t>
            </w:r>
            <w:r w:rsidRPr="004A277C">
              <w:rPr>
                <w:rFonts w:ascii="Garamond" w:hAnsi="Garamond" w:cs="Times New Roman"/>
                <w:sz w:val="28"/>
              </w:rPr>
              <w:t>i</w:t>
            </w:r>
            <w:r w:rsidRPr="004A277C">
              <w:rPr>
                <w:rFonts w:ascii="Garamond" w:hAnsi="Garamond" w:cs="Times New Roman"/>
                <w:i/>
                <w:sz w:val="28"/>
              </w:rPr>
              <w:t xml:space="preserve">ly Repent of it. Give us a Will and Power to mortify all evil and corrupt Affections, and Grace to use such Abstinence, that our Flesh being subdued to the Spirit, we may ever obey thy godly Motions in Righteousness and true Holiness, through Jesus Christ our Lord. </w:t>
            </w:r>
            <w:r w:rsidRPr="004A277C">
              <w:rPr>
                <w:rFonts w:ascii="Garamond" w:hAnsi="Garamond" w:cs="Times New Roman"/>
                <w:sz w:val="28"/>
              </w:rPr>
              <w:t>Amen.</w:t>
            </w:r>
          </w:p>
        </w:tc>
        <w:tc>
          <w:tcPr>
            <w:tcW w:w="0" w:type="auto"/>
          </w:tcPr>
          <w:p w14:paraId="5EEE5FE6" w14:textId="77777777" w:rsidR="00D544E6" w:rsidRPr="004A277C" w:rsidRDefault="00D544E6" w:rsidP="00DB60C3">
            <w:pPr>
              <w:pStyle w:val="ListParagraph"/>
              <w:ind w:left="0"/>
              <w:rPr>
                <w:rFonts w:ascii="Garamond" w:hAnsi="Garamond" w:cs="Times New Roman"/>
                <w:i/>
                <w:sz w:val="20"/>
                <w:szCs w:val="20"/>
              </w:rPr>
            </w:pPr>
          </w:p>
        </w:tc>
      </w:tr>
    </w:tbl>
    <w:p w14:paraId="6B864B5B" w14:textId="77777777" w:rsidR="00311970" w:rsidRPr="008B4C85" w:rsidRDefault="00311970" w:rsidP="00DB60C3">
      <w:pPr>
        <w:pStyle w:val="ListParagraph"/>
        <w:pageBreakBefore/>
        <w:pBdr>
          <w:bottom w:val="single" w:sz="4" w:space="1" w:color="auto"/>
        </w:pBdr>
        <w:ind w:left="0"/>
        <w:rPr>
          <w:rFonts w:ascii="Garamond" w:hAnsi="Garamond" w:cs="Times New Roman"/>
          <w:sz w:val="28"/>
        </w:rPr>
      </w:pPr>
      <w:r w:rsidRPr="008B4C85">
        <w:rPr>
          <w:rFonts w:ascii="Garamond" w:hAnsi="Garamond" w:cs="Times New Roman"/>
          <w:sz w:val="28"/>
        </w:rPr>
        <w:lastRenderedPageBreak/>
        <w:t>[32]</w:t>
      </w:r>
    </w:p>
    <w:p w14:paraId="1A05D347" w14:textId="77777777" w:rsidR="001755D4" w:rsidRDefault="003653BD" w:rsidP="00DB60C3">
      <w:pPr>
        <w:pStyle w:val="ListParagraph"/>
        <w:spacing w:before="360" w:after="360"/>
        <w:ind w:left="0"/>
        <w:contextualSpacing w:val="0"/>
        <w:jc w:val="center"/>
        <w:rPr>
          <w:rFonts w:ascii="Garamond" w:hAnsi="Garamond" w:cs="Times New Roman"/>
          <w:sz w:val="28"/>
        </w:rPr>
      </w:pPr>
      <w:r w:rsidRPr="00D96449">
        <w:rPr>
          <w:rFonts w:ascii="Garamond" w:hAnsi="Garamond" w:cs="Times New Roman"/>
          <w:spacing w:val="60"/>
          <w:sz w:val="32"/>
        </w:rPr>
        <w:t>SEC</w:t>
      </w:r>
      <w:r w:rsidRPr="00D96449">
        <w:rPr>
          <w:rFonts w:ascii="Garamond" w:hAnsi="Garamond" w:cs="Times New Roman"/>
          <w:sz w:val="32"/>
        </w:rPr>
        <w:t>T.</w:t>
      </w:r>
      <w:r w:rsidRPr="008B4C85">
        <w:rPr>
          <w:rFonts w:ascii="Garamond" w:hAnsi="Garamond" w:cs="Times New Roman"/>
          <w:sz w:val="28"/>
        </w:rPr>
        <w:t xml:space="preserve"> </w:t>
      </w:r>
      <w:r w:rsidRPr="00472FF6">
        <w:rPr>
          <w:rFonts w:ascii="Garamond" w:hAnsi="Garamond" w:cs="Times New Roman"/>
          <w:sz w:val="32"/>
        </w:rPr>
        <w:t>V</w:t>
      </w:r>
      <w:r w:rsidR="00E95A45" w:rsidRPr="008B4C85">
        <w:rPr>
          <w:rFonts w:ascii="Garamond" w:hAnsi="Garamond"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055"/>
        <w:gridCol w:w="1053"/>
      </w:tblGrid>
      <w:tr w:rsidR="00854E22" w:rsidRPr="001755D4" w14:paraId="44B4CA8B" w14:textId="77777777" w:rsidTr="00AC0398">
        <w:tc>
          <w:tcPr>
            <w:tcW w:w="0" w:type="auto"/>
          </w:tcPr>
          <w:p w14:paraId="6C870FF3" w14:textId="77777777" w:rsidR="00854E22" w:rsidRPr="00BD3DC6" w:rsidRDefault="00854E22" w:rsidP="00DB60C3">
            <w:pPr>
              <w:pStyle w:val="CM18"/>
              <w:widowControl/>
              <w:spacing w:after="80" w:line="300" w:lineRule="atLeast"/>
              <w:jc w:val="center"/>
              <w:rPr>
                <w:rFonts w:ascii="Garamond" w:hAnsi="Garamond"/>
                <w:i/>
                <w:sz w:val="28"/>
                <w:szCs w:val="28"/>
              </w:rPr>
            </w:pPr>
            <w:r w:rsidRPr="003653BD">
              <w:rPr>
                <w:rFonts w:ascii="Garamond" w:hAnsi="Garamond"/>
                <w:i/>
                <w:sz w:val="32"/>
                <w:szCs w:val="28"/>
              </w:rPr>
              <w:t xml:space="preserve">My </w:t>
            </w:r>
            <w:proofErr w:type="spellStart"/>
            <w:r w:rsidRPr="003653BD">
              <w:rPr>
                <w:rFonts w:ascii="Garamond" w:hAnsi="Garamond"/>
                <w:i/>
                <w:sz w:val="32"/>
                <w:szCs w:val="28"/>
              </w:rPr>
              <w:t>chion</w:t>
            </w:r>
            <w:proofErr w:type="spellEnd"/>
            <w:r w:rsidRPr="003653BD">
              <w:rPr>
                <w:rFonts w:ascii="Garamond" w:hAnsi="Garamond"/>
                <w:i/>
                <w:sz w:val="32"/>
                <w:szCs w:val="28"/>
              </w:rPr>
              <w:t xml:space="preserve"> </w:t>
            </w:r>
            <w:proofErr w:type="spellStart"/>
            <w:r w:rsidRPr="003653BD">
              <w:rPr>
                <w:rFonts w:ascii="Garamond" w:hAnsi="Garamond"/>
                <w:i/>
                <w:sz w:val="32"/>
                <w:szCs w:val="28"/>
              </w:rPr>
              <w:t>Credjue</w:t>
            </w:r>
            <w:proofErr w:type="spellEnd"/>
            <w:r w:rsidRPr="003653BD">
              <w:rPr>
                <w:rFonts w:ascii="Garamond" w:hAnsi="Garamond"/>
                <w:i/>
                <w:sz w:val="32"/>
                <w:szCs w:val="28"/>
              </w:rPr>
              <w:t xml:space="preserve"> </w:t>
            </w:r>
            <w:proofErr w:type="spellStart"/>
            <w:r w:rsidRPr="003653BD">
              <w:rPr>
                <w:rFonts w:ascii="Garamond" w:hAnsi="Garamond"/>
                <w:i/>
                <w:sz w:val="32"/>
                <w:szCs w:val="28"/>
              </w:rPr>
              <w:t>ny</w:t>
            </w:r>
            <w:proofErr w:type="spellEnd"/>
            <w:r w:rsidRPr="003653BD">
              <w:rPr>
                <w:rFonts w:ascii="Garamond" w:hAnsi="Garamond"/>
                <w:i/>
                <w:sz w:val="32"/>
                <w:szCs w:val="28"/>
              </w:rPr>
              <w:t xml:space="preserve"> </w:t>
            </w:r>
            <w:proofErr w:type="spellStart"/>
            <w:r w:rsidRPr="003653BD">
              <w:rPr>
                <w:rFonts w:ascii="Garamond" w:hAnsi="Garamond"/>
                <w:i/>
                <w:sz w:val="32"/>
                <w:szCs w:val="28"/>
              </w:rPr>
              <w:t>Hostylyn</w:t>
            </w:r>
            <w:proofErr w:type="spellEnd"/>
            <w:r w:rsidRPr="003653BD">
              <w:rPr>
                <w:rFonts w:ascii="Garamond" w:hAnsi="Garamond"/>
                <w:i/>
                <w:sz w:val="32"/>
                <w:szCs w:val="28"/>
              </w:rPr>
              <w:t>.</w:t>
            </w:r>
          </w:p>
        </w:tc>
        <w:tc>
          <w:tcPr>
            <w:tcW w:w="0" w:type="auto"/>
          </w:tcPr>
          <w:p w14:paraId="147BD038" w14:textId="77777777" w:rsidR="00854E22" w:rsidRPr="003653BD" w:rsidRDefault="00854E22" w:rsidP="00DB60C3">
            <w:pPr>
              <w:pStyle w:val="ListParagraph"/>
              <w:ind w:left="0"/>
              <w:jc w:val="center"/>
              <w:rPr>
                <w:rFonts w:ascii="Garamond" w:hAnsi="Garamond" w:cs="Times New Roman"/>
                <w:sz w:val="32"/>
              </w:rPr>
            </w:pPr>
            <w:r w:rsidRPr="003653BD">
              <w:rPr>
                <w:rFonts w:ascii="Garamond" w:hAnsi="Garamond" w:cs="Times New Roman"/>
                <w:sz w:val="32"/>
              </w:rPr>
              <w:t>Of the Apostles Creed.</w:t>
            </w:r>
          </w:p>
        </w:tc>
        <w:tc>
          <w:tcPr>
            <w:tcW w:w="0" w:type="auto"/>
          </w:tcPr>
          <w:p w14:paraId="6CEFC065" w14:textId="77777777" w:rsidR="00854E22" w:rsidRPr="002825E4" w:rsidRDefault="00854E22" w:rsidP="00DB60C3">
            <w:pPr>
              <w:pStyle w:val="ListParagraph"/>
              <w:ind w:left="0"/>
              <w:jc w:val="center"/>
              <w:rPr>
                <w:rFonts w:ascii="Garamond" w:hAnsi="Garamond" w:cs="Times New Roman"/>
                <w:sz w:val="20"/>
                <w:szCs w:val="20"/>
              </w:rPr>
            </w:pPr>
          </w:p>
        </w:tc>
      </w:tr>
      <w:tr w:rsidR="00854E22" w:rsidRPr="001755D4" w14:paraId="62D2E423" w14:textId="77777777" w:rsidTr="00AC0398">
        <w:tc>
          <w:tcPr>
            <w:tcW w:w="0" w:type="auto"/>
          </w:tcPr>
          <w:p w14:paraId="66CB070B" w14:textId="77777777" w:rsidR="00854E22" w:rsidRPr="00BD3DC6" w:rsidRDefault="00854E22" w:rsidP="00DB60C3">
            <w:pPr>
              <w:pStyle w:val="CM18"/>
              <w:widowControl/>
              <w:spacing w:after="80" w:line="300" w:lineRule="atLeast"/>
              <w:jc w:val="center"/>
              <w:rPr>
                <w:rFonts w:ascii="Garamond" w:hAnsi="Garamond"/>
                <w:sz w:val="28"/>
                <w:szCs w:val="28"/>
              </w:rPr>
            </w:pPr>
            <w:proofErr w:type="spellStart"/>
            <w:r w:rsidRPr="00BD3DC6">
              <w:rPr>
                <w:rFonts w:ascii="Garamond" w:hAnsi="Garamond"/>
                <w:sz w:val="28"/>
                <w:szCs w:val="28"/>
              </w:rPr>
              <w:t>Catech</w:t>
            </w:r>
            <w:proofErr w:type="spellEnd"/>
            <w:r w:rsidRPr="00BD3DC6">
              <w:rPr>
                <w:rFonts w:ascii="Garamond" w:hAnsi="Garamond"/>
                <w:sz w:val="28"/>
                <w:szCs w:val="28"/>
              </w:rPr>
              <w:t>.</w:t>
            </w:r>
          </w:p>
        </w:tc>
        <w:tc>
          <w:tcPr>
            <w:tcW w:w="0" w:type="auto"/>
          </w:tcPr>
          <w:p w14:paraId="15DA14F4" w14:textId="77777777" w:rsidR="00854E22" w:rsidRPr="001755D4" w:rsidRDefault="00854E22" w:rsidP="00DB60C3">
            <w:pPr>
              <w:pStyle w:val="ListParagraph"/>
              <w:ind w:left="0"/>
              <w:jc w:val="center"/>
              <w:rPr>
                <w:rFonts w:ascii="Garamond" w:hAnsi="Garamond" w:cs="Times New Roman"/>
                <w:sz w:val="28"/>
              </w:rPr>
            </w:pPr>
            <w:r w:rsidRPr="001755D4">
              <w:rPr>
                <w:rFonts w:ascii="Garamond" w:hAnsi="Garamond" w:cs="Times New Roman"/>
                <w:i/>
                <w:sz w:val="28"/>
              </w:rPr>
              <w:t>Catechism</w:t>
            </w:r>
            <w:r w:rsidRPr="001755D4">
              <w:rPr>
                <w:rFonts w:ascii="Garamond" w:hAnsi="Garamond" w:cs="Times New Roman"/>
                <w:sz w:val="28"/>
              </w:rPr>
              <w:t>.</w:t>
            </w:r>
          </w:p>
        </w:tc>
        <w:tc>
          <w:tcPr>
            <w:tcW w:w="0" w:type="auto"/>
          </w:tcPr>
          <w:p w14:paraId="6A6293F4" w14:textId="77777777" w:rsidR="00854E22" w:rsidRPr="002825E4" w:rsidRDefault="00854E22" w:rsidP="00DB60C3">
            <w:pPr>
              <w:pStyle w:val="ListParagraph"/>
              <w:ind w:left="0"/>
              <w:jc w:val="center"/>
              <w:rPr>
                <w:rFonts w:ascii="Garamond" w:hAnsi="Garamond" w:cs="Times New Roman"/>
                <w:sz w:val="20"/>
                <w:szCs w:val="20"/>
              </w:rPr>
            </w:pPr>
          </w:p>
        </w:tc>
      </w:tr>
      <w:tr w:rsidR="00854E22" w:rsidRPr="001755D4" w14:paraId="080B4C00" w14:textId="77777777" w:rsidTr="00AC0398">
        <w:tc>
          <w:tcPr>
            <w:tcW w:w="0" w:type="auto"/>
          </w:tcPr>
          <w:p w14:paraId="4F86ED27" w14:textId="77777777" w:rsidR="00854E22" w:rsidRPr="001755D4" w:rsidRDefault="00854E22" w:rsidP="00DB60C3">
            <w:pPr>
              <w:pStyle w:val="Default"/>
              <w:widowControl/>
              <w:spacing w:after="80" w:line="300" w:lineRule="atLeast"/>
              <w:jc w:val="both"/>
              <w:rPr>
                <w:rFonts w:ascii="Old English Text MT" w:hAnsi="Old English Text MT"/>
                <w:sz w:val="28"/>
                <w:szCs w:val="28"/>
              </w:rPr>
            </w:pPr>
            <w:proofErr w:type="spellStart"/>
            <w:r w:rsidRPr="003653BD">
              <w:rPr>
                <w:rFonts w:ascii="Old English Text MT" w:hAnsi="Old English Text MT"/>
                <w:color w:val="auto"/>
                <w:sz w:val="40"/>
                <w:szCs w:val="28"/>
              </w:rPr>
              <w:t>A</w:t>
            </w:r>
            <w:r w:rsidRPr="001755D4">
              <w:rPr>
                <w:rFonts w:ascii="Old English Text MT" w:hAnsi="Old English Text MT"/>
                <w:color w:val="auto"/>
                <w:sz w:val="28"/>
                <w:szCs w:val="28"/>
              </w:rPr>
              <w:t>Bbyr</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Banglanyn</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dty</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Chredjue</w:t>
            </w:r>
            <w:proofErr w:type="spellEnd"/>
            <w:r w:rsidRPr="001755D4">
              <w:rPr>
                <w:rFonts w:ascii="Old English Text MT" w:hAnsi="Old English Text MT"/>
                <w:color w:val="auto"/>
                <w:sz w:val="28"/>
                <w:szCs w:val="28"/>
              </w:rPr>
              <w:t xml:space="preserve">. </w:t>
            </w:r>
          </w:p>
        </w:tc>
        <w:tc>
          <w:tcPr>
            <w:tcW w:w="0" w:type="auto"/>
          </w:tcPr>
          <w:p w14:paraId="0644D43A" w14:textId="77777777" w:rsidR="00854E22" w:rsidRPr="001755D4" w:rsidRDefault="00854E22" w:rsidP="00DB60C3">
            <w:pPr>
              <w:pStyle w:val="ListParagraph"/>
              <w:ind w:left="0"/>
              <w:jc w:val="both"/>
              <w:rPr>
                <w:rFonts w:ascii="Old English Text MT" w:hAnsi="Old English Text MT" w:cs="Times New Roman"/>
                <w:sz w:val="28"/>
              </w:rPr>
            </w:pPr>
            <w:proofErr w:type="spellStart"/>
            <w:r w:rsidRPr="003653BD">
              <w:rPr>
                <w:rFonts w:ascii="Old English Text MT" w:hAnsi="Old English Text MT" w:cs="Times New Roman"/>
                <w:sz w:val="40"/>
              </w:rPr>
              <w:t>R</w:t>
            </w:r>
            <w:r w:rsidRPr="001755D4">
              <w:rPr>
                <w:rFonts w:ascii="Old English Text MT" w:hAnsi="Old English Text MT" w:cs="Times New Roman"/>
                <w:sz w:val="28"/>
              </w:rPr>
              <w:t>Ehearse</w:t>
            </w:r>
            <w:proofErr w:type="spellEnd"/>
            <w:r w:rsidRPr="001755D4">
              <w:rPr>
                <w:rFonts w:ascii="Old English Text MT" w:hAnsi="Old English Text MT" w:cs="Times New Roman"/>
                <w:sz w:val="28"/>
              </w:rPr>
              <w:t xml:space="preserve"> the articles of thy Belief.</w:t>
            </w:r>
          </w:p>
        </w:tc>
        <w:tc>
          <w:tcPr>
            <w:tcW w:w="0" w:type="auto"/>
          </w:tcPr>
          <w:p w14:paraId="198E6D7E"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607ECE70" w14:textId="77777777" w:rsidTr="00AC0398">
        <w:tc>
          <w:tcPr>
            <w:tcW w:w="0" w:type="auto"/>
          </w:tcPr>
          <w:p w14:paraId="346F4B95" w14:textId="77777777" w:rsidR="00854E22" w:rsidRPr="00BD3DC6" w:rsidRDefault="00854E22" w:rsidP="00DB60C3">
            <w:pPr>
              <w:pStyle w:val="Default"/>
              <w:widowControl/>
              <w:spacing w:after="80" w:line="300" w:lineRule="atLeast"/>
              <w:jc w:val="center"/>
              <w:rPr>
                <w:rFonts w:ascii="Garamond" w:hAnsi="Garamond"/>
                <w:sz w:val="28"/>
                <w:szCs w:val="28"/>
              </w:rPr>
            </w:pPr>
            <w:proofErr w:type="spellStart"/>
            <w:r w:rsidRPr="00BD3DC6">
              <w:rPr>
                <w:rFonts w:ascii="Garamond" w:hAnsi="Garamond"/>
                <w:color w:val="auto"/>
                <w:sz w:val="28"/>
                <w:szCs w:val="28"/>
              </w:rPr>
              <w:t>Ansoor</w:t>
            </w:r>
            <w:proofErr w:type="spellEnd"/>
            <w:r w:rsidRPr="00BD3DC6">
              <w:rPr>
                <w:rFonts w:ascii="Garamond" w:hAnsi="Garamond"/>
                <w:color w:val="auto"/>
                <w:sz w:val="28"/>
                <w:szCs w:val="28"/>
              </w:rPr>
              <w:t>.</w:t>
            </w:r>
          </w:p>
        </w:tc>
        <w:tc>
          <w:tcPr>
            <w:tcW w:w="0" w:type="auto"/>
          </w:tcPr>
          <w:p w14:paraId="2CB353B8" w14:textId="77777777" w:rsidR="00854E22" w:rsidRPr="001755D4" w:rsidRDefault="00854E22" w:rsidP="00DB60C3">
            <w:pPr>
              <w:pStyle w:val="ListParagraph"/>
              <w:ind w:left="0"/>
              <w:jc w:val="center"/>
              <w:rPr>
                <w:rFonts w:ascii="Garamond" w:hAnsi="Garamond" w:cs="Times New Roman"/>
                <w:sz w:val="28"/>
              </w:rPr>
            </w:pPr>
            <w:r w:rsidRPr="001755D4">
              <w:rPr>
                <w:rFonts w:ascii="Garamond" w:hAnsi="Garamond" w:cs="Times New Roman"/>
                <w:i/>
                <w:sz w:val="28"/>
              </w:rPr>
              <w:t>Answer</w:t>
            </w:r>
            <w:r w:rsidRPr="001755D4">
              <w:rPr>
                <w:rFonts w:ascii="Garamond" w:hAnsi="Garamond" w:cs="Times New Roman"/>
                <w:sz w:val="28"/>
              </w:rPr>
              <w:t>.</w:t>
            </w:r>
          </w:p>
        </w:tc>
        <w:tc>
          <w:tcPr>
            <w:tcW w:w="0" w:type="auto"/>
          </w:tcPr>
          <w:p w14:paraId="769F8358" w14:textId="77777777" w:rsidR="00854E22" w:rsidRPr="002825E4" w:rsidRDefault="00854E22" w:rsidP="00DB60C3">
            <w:pPr>
              <w:pStyle w:val="ListParagraph"/>
              <w:ind w:left="0"/>
              <w:jc w:val="center"/>
              <w:rPr>
                <w:rFonts w:ascii="Garamond" w:hAnsi="Garamond" w:cs="Times New Roman"/>
                <w:sz w:val="20"/>
                <w:szCs w:val="20"/>
              </w:rPr>
            </w:pPr>
          </w:p>
        </w:tc>
      </w:tr>
      <w:tr w:rsidR="00854E22" w:rsidRPr="001755D4" w14:paraId="086EF83B" w14:textId="77777777" w:rsidTr="00AC0398">
        <w:tc>
          <w:tcPr>
            <w:tcW w:w="0" w:type="auto"/>
          </w:tcPr>
          <w:p w14:paraId="7BC2881C" w14:textId="77777777" w:rsidR="00854E22" w:rsidRPr="001755D4" w:rsidRDefault="00854E22" w:rsidP="00DB60C3">
            <w:pPr>
              <w:pStyle w:val="Default"/>
              <w:widowControl/>
              <w:spacing w:after="80" w:line="300" w:lineRule="atLeast"/>
              <w:jc w:val="both"/>
              <w:rPr>
                <w:rFonts w:ascii="Old English Text MT" w:hAnsi="Old English Text MT"/>
                <w:sz w:val="28"/>
                <w:szCs w:val="28"/>
              </w:rPr>
            </w:pPr>
            <w:r w:rsidRPr="001755D4">
              <w:rPr>
                <w:rFonts w:ascii="Old English Text MT" w:hAnsi="Old English Text MT"/>
                <w:color w:val="auto"/>
                <w:sz w:val="28"/>
                <w:szCs w:val="28"/>
              </w:rPr>
              <w:t xml:space="preserve">Ta mee </w:t>
            </w:r>
            <w:proofErr w:type="spellStart"/>
            <w:r w:rsidRPr="001755D4">
              <w:rPr>
                <w:rFonts w:ascii="Old English Text MT" w:hAnsi="Old English Text MT"/>
                <w:color w:val="auto"/>
                <w:sz w:val="28"/>
                <w:szCs w:val="28"/>
              </w:rPr>
              <w:t>credjal</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ayns</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Jee’n</w:t>
            </w:r>
            <w:proofErr w:type="spellEnd"/>
            <w:r w:rsidRPr="001755D4">
              <w:rPr>
                <w:rFonts w:ascii="Old English Text MT" w:hAnsi="Old English Text MT"/>
                <w:color w:val="auto"/>
                <w:sz w:val="28"/>
                <w:szCs w:val="28"/>
              </w:rPr>
              <w:t xml:space="preserve"> Ayr </w:t>
            </w:r>
            <w:proofErr w:type="spellStart"/>
            <w:r w:rsidRPr="001755D4">
              <w:rPr>
                <w:rFonts w:ascii="Old English Text MT" w:hAnsi="Old English Text MT"/>
                <w:color w:val="auto"/>
                <w:sz w:val="28"/>
                <w:szCs w:val="28"/>
              </w:rPr>
              <w:t>ooilley</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niartal</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chroo</w:t>
            </w:r>
            <w:proofErr w:type="spellEnd"/>
            <w:r w:rsidRPr="001755D4">
              <w:rPr>
                <w:rFonts w:ascii="Old English Text MT" w:hAnsi="Old English Text MT"/>
                <w:color w:val="auto"/>
                <w:sz w:val="28"/>
                <w:szCs w:val="28"/>
              </w:rPr>
              <w:t xml:space="preserve"> </w:t>
            </w:r>
            <w:proofErr w:type="spellStart"/>
            <w:r w:rsidRPr="001755D4">
              <w:rPr>
                <w:rFonts w:ascii="Old English Text MT" w:hAnsi="Old English Text MT"/>
                <w:color w:val="auto"/>
                <w:sz w:val="28"/>
                <w:szCs w:val="28"/>
              </w:rPr>
              <w:t>Neau</w:t>
            </w:r>
            <w:proofErr w:type="spellEnd"/>
            <w:r w:rsidRPr="001755D4">
              <w:rPr>
                <w:rFonts w:ascii="Old English Text MT" w:hAnsi="Old English Text MT"/>
                <w:color w:val="auto"/>
                <w:sz w:val="28"/>
                <w:szCs w:val="28"/>
              </w:rPr>
              <w:t xml:space="preserve"> as </w:t>
            </w:r>
            <w:proofErr w:type="spellStart"/>
            <w:r w:rsidRPr="001755D4">
              <w:rPr>
                <w:rFonts w:ascii="Old English Text MT" w:hAnsi="Old English Text MT"/>
                <w:color w:val="auto"/>
                <w:sz w:val="28"/>
                <w:szCs w:val="28"/>
              </w:rPr>
              <w:t>Talloo</w:t>
            </w:r>
            <w:proofErr w:type="spellEnd"/>
            <w:r w:rsidRPr="001755D4">
              <w:rPr>
                <w:rFonts w:ascii="Old English Text MT" w:hAnsi="Old English Text MT"/>
                <w:color w:val="auto"/>
                <w:sz w:val="28"/>
                <w:szCs w:val="28"/>
              </w:rPr>
              <w:t xml:space="preserve">. </w:t>
            </w:r>
          </w:p>
        </w:tc>
        <w:tc>
          <w:tcPr>
            <w:tcW w:w="0" w:type="auto"/>
          </w:tcPr>
          <w:p w14:paraId="70EC89D0" w14:textId="77777777" w:rsidR="00854E22" w:rsidRPr="001755D4" w:rsidRDefault="00854E22" w:rsidP="00DB60C3">
            <w:pPr>
              <w:pStyle w:val="ListParagraph"/>
              <w:ind w:left="0"/>
              <w:jc w:val="both"/>
              <w:rPr>
                <w:rFonts w:ascii="Old English Text MT" w:hAnsi="Old English Text MT" w:cs="Times New Roman"/>
                <w:sz w:val="28"/>
              </w:rPr>
            </w:pPr>
            <w:r w:rsidRPr="001755D4">
              <w:rPr>
                <w:rFonts w:ascii="Old English Text MT" w:hAnsi="Old English Text MT" w:cs="Times New Roman"/>
                <w:sz w:val="28"/>
              </w:rPr>
              <w:t xml:space="preserve">I believe in God the Father Almighty, Maker of Heaven and Earth. </w:t>
            </w:r>
          </w:p>
        </w:tc>
        <w:tc>
          <w:tcPr>
            <w:tcW w:w="0" w:type="auto"/>
          </w:tcPr>
          <w:p w14:paraId="3D6FE347"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7ABF96AA" w14:textId="77777777" w:rsidTr="00AC0398">
        <w:tc>
          <w:tcPr>
            <w:tcW w:w="0" w:type="auto"/>
          </w:tcPr>
          <w:p w14:paraId="2435B651" w14:textId="77777777" w:rsidR="00854E22" w:rsidRPr="00BD3DC6" w:rsidRDefault="00854E22" w:rsidP="00DB60C3">
            <w:pPr>
              <w:pStyle w:val="CM3"/>
              <w:widowControl/>
              <w:spacing w:line="240" w:lineRule="auto"/>
              <w:ind w:firstLine="227"/>
              <w:jc w:val="both"/>
              <w:rPr>
                <w:rFonts w:ascii="Garamond" w:hAnsi="Garamond"/>
                <w:sz w:val="28"/>
                <w:szCs w:val="28"/>
              </w:rPr>
            </w:pPr>
            <w:r w:rsidRPr="00BD3DC6">
              <w:rPr>
                <w:rFonts w:ascii="Garamond" w:hAnsi="Garamond"/>
                <w:i/>
                <w:sz w:val="28"/>
                <w:szCs w:val="28"/>
              </w:rPr>
              <w:t>Q.</w:t>
            </w:r>
            <w:r w:rsidRPr="00BD3DC6">
              <w:rPr>
                <w:rFonts w:ascii="Garamond" w:hAnsi="Garamond"/>
                <w:sz w:val="28"/>
                <w:szCs w:val="28"/>
              </w:rPr>
              <w:t xml:space="preserve"> </w:t>
            </w:r>
            <w:proofErr w:type="spellStart"/>
            <w:r w:rsidRPr="00BD3DC6">
              <w:rPr>
                <w:rFonts w:ascii="Garamond" w:hAnsi="Garamond"/>
                <w:sz w:val="28"/>
                <w:szCs w:val="28"/>
              </w:rPr>
              <w:t>Fakin</w:t>
            </w:r>
            <w:proofErr w:type="spellEnd"/>
            <w:r w:rsidRPr="00BD3DC6">
              <w:rPr>
                <w:rFonts w:ascii="Garamond" w:hAnsi="Garamond"/>
                <w:sz w:val="28"/>
                <w:szCs w:val="28"/>
              </w:rPr>
              <w:t xml:space="preserve"> </w:t>
            </w:r>
            <w:proofErr w:type="spellStart"/>
            <w:r w:rsidRPr="00BD3DC6">
              <w:rPr>
                <w:rFonts w:ascii="Garamond" w:hAnsi="Garamond"/>
                <w:sz w:val="28"/>
                <w:szCs w:val="28"/>
              </w:rPr>
              <w:t>nagh</w:t>
            </w:r>
            <w:proofErr w:type="spellEnd"/>
            <w:r w:rsidRPr="00BD3DC6">
              <w:rPr>
                <w:rFonts w:ascii="Garamond" w:hAnsi="Garamond"/>
                <w:sz w:val="28"/>
                <w:szCs w:val="28"/>
              </w:rPr>
              <w:t xml:space="preserve"> </w:t>
            </w:r>
            <w:proofErr w:type="spellStart"/>
            <w:r w:rsidRPr="00BD3DC6">
              <w:rPr>
                <w:rFonts w:ascii="Garamond" w:hAnsi="Garamond"/>
                <w:sz w:val="28"/>
                <w:szCs w:val="28"/>
              </w:rPr>
              <w:t>voddym</w:t>
            </w:r>
            <w:proofErr w:type="spellEnd"/>
            <w:r w:rsidRPr="00BD3DC6">
              <w:rPr>
                <w:rFonts w:ascii="Garamond" w:hAnsi="Garamond"/>
                <w:sz w:val="28"/>
                <w:szCs w:val="28"/>
              </w:rPr>
              <w:t xml:space="preserve"> </w:t>
            </w:r>
            <w:proofErr w:type="spellStart"/>
            <w:r w:rsidRPr="00BD3DC6">
              <w:rPr>
                <w:rFonts w:ascii="Garamond" w:hAnsi="Garamond"/>
                <w:sz w:val="28"/>
                <w:szCs w:val="28"/>
              </w:rPr>
              <w:t>agh</w:t>
            </w:r>
            <w:proofErr w:type="spellEnd"/>
            <w:r w:rsidRPr="00BD3DC6">
              <w:rPr>
                <w:rFonts w:ascii="Garamond" w:hAnsi="Garamond"/>
                <w:sz w:val="28"/>
                <w:szCs w:val="28"/>
              </w:rPr>
              <w:t xml:space="preserve"> </w:t>
            </w:r>
            <w:proofErr w:type="spellStart"/>
            <w:r w:rsidRPr="00BD3DC6">
              <w:rPr>
                <w:rFonts w:ascii="Garamond" w:hAnsi="Garamond"/>
                <w:sz w:val="28"/>
                <w:szCs w:val="28"/>
              </w:rPr>
              <w:t>shoh</w:t>
            </w:r>
            <w:proofErr w:type="spellEnd"/>
            <w:r w:rsidRPr="00BD3DC6">
              <w:rPr>
                <w:rFonts w:ascii="Garamond" w:hAnsi="Garamond"/>
                <w:sz w:val="28"/>
                <w:szCs w:val="28"/>
              </w:rPr>
              <w:t xml:space="preserve"> </w:t>
            </w:r>
            <w:proofErr w:type="spellStart"/>
            <w:r w:rsidRPr="00BD3DC6">
              <w:rPr>
                <w:rFonts w:ascii="Garamond" w:hAnsi="Garamond"/>
                <w:sz w:val="28"/>
                <w:szCs w:val="28"/>
              </w:rPr>
              <w:t>chredjal</w:t>
            </w:r>
            <w:proofErr w:type="spellEnd"/>
            <w:r w:rsidRPr="00BD3DC6">
              <w:rPr>
                <w:rFonts w:ascii="Garamond" w:hAnsi="Garamond"/>
                <w:sz w:val="28"/>
                <w:szCs w:val="28"/>
              </w:rPr>
              <w:t xml:space="preserve">, </w:t>
            </w:r>
            <w:proofErr w:type="spellStart"/>
            <w:r w:rsidRPr="00BD3DC6">
              <w:rPr>
                <w:rFonts w:ascii="Garamond" w:hAnsi="Garamond"/>
                <w:sz w:val="28"/>
                <w:szCs w:val="28"/>
              </w:rPr>
              <w:t>cre</w:t>
            </w:r>
            <w:proofErr w:type="spellEnd"/>
            <w:r w:rsidRPr="00BD3DC6">
              <w:rPr>
                <w:rFonts w:ascii="Garamond" w:hAnsi="Garamond"/>
                <w:sz w:val="28"/>
                <w:szCs w:val="28"/>
              </w:rPr>
              <w:t xml:space="preserve"> hon ta mee er </w:t>
            </w:r>
            <w:proofErr w:type="spellStart"/>
            <w:r w:rsidRPr="00BD3DC6">
              <w:rPr>
                <w:rFonts w:ascii="Garamond" w:hAnsi="Garamond"/>
                <w:sz w:val="28"/>
                <w:szCs w:val="28"/>
              </w:rPr>
              <w:t>m’eam</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ghra</w:t>
            </w:r>
            <w:proofErr w:type="spellEnd"/>
            <w:r w:rsidRPr="00BD3DC6">
              <w:rPr>
                <w:rFonts w:ascii="Garamond" w:hAnsi="Garamond"/>
                <w:sz w:val="28"/>
                <w:szCs w:val="28"/>
              </w:rPr>
              <w:t xml:space="preserve"> eh</w:t>
            </w:r>
            <w:r w:rsidR="002C617D" w:rsidRPr="002C617D">
              <w:rPr>
                <w:rFonts w:ascii="Garamond" w:hAnsi="Garamond"/>
                <w:i/>
                <w:sz w:val="28"/>
                <w:szCs w:val="28"/>
              </w:rPr>
              <w:t> </w:t>
            </w:r>
            <w:r w:rsidR="00C57BF1" w:rsidRPr="00C57BF1">
              <w:rPr>
                <w:rFonts w:ascii="Garamond" w:hAnsi="Garamond"/>
                <w:sz w:val="28"/>
                <w:szCs w:val="28"/>
              </w:rPr>
              <w:t>?</w:t>
            </w:r>
            <w:r w:rsidRPr="00BD3DC6">
              <w:rPr>
                <w:rFonts w:ascii="Garamond" w:hAnsi="Garamond"/>
                <w:sz w:val="28"/>
                <w:szCs w:val="28"/>
              </w:rPr>
              <w:t xml:space="preserve"> </w:t>
            </w:r>
          </w:p>
        </w:tc>
        <w:tc>
          <w:tcPr>
            <w:tcW w:w="0" w:type="auto"/>
          </w:tcPr>
          <w:p w14:paraId="3BA014D2"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Q. </w:t>
            </w:r>
            <w:r w:rsidRPr="001755D4">
              <w:rPr>
                <w:rFonts w:ascii="Garamond" w:hAnsi="Garamond" w:cs="Times New Roman"/>
                <w:i/>
                <w:sz w:val="28"/>
              </w:rPr>
              <w:t xml:space="preserve">Since I cannot but believe this, Why am I called upon to </w:t>
            </w:r>
            <w:r w:rsidRPr="001755D4">
              <w:rPr>
                <w:rFonts w:ascii="Garamond" w:hAnsi="Garamond" w:cs="Times New Roman"/>
                <w:sz w:val="28"/>
              </w:rPr>
              <w:t>rehearse</w:t>
            </w:r>
            <w:r w:rsidRPr="001755D4">
              <w:rPr>
                <w:rFonts w:ascii="Garamond" w:hAnsi="Garamond" w:cs="Times New Roman"/>
                <w:i/>
                <w:sz w:val="28"/>
              </w:rPr>
              <w:t xml:space="preserve"> it</w:t>
            </w:r>
            <w:r w:rsidR="002C617D" w:rsidRPr="002C617D">
              <w:rPr>
                <w:rFonts w:ascii="Garamond" w:hAnsi="Garamond" w:cs="Times New Roman"/>
                <w:i/>
                <w:sz w:val="28"/>
              </w:rPr>
              <w:t> ?</w:t>
            </w:r>
          </w:p>
        </w:tc>
        <w:tc>
          <w:tcPr>
            <w:tcW w:w="0" w:type="auto"/>
          </w:tcPr>
          <w:p w14:paraId="074B9C80" w14:textId="77777777" w:rsidR="00854E22" w:rsidRPr="002825E4" w:rsidRDefault="00854E22" w:rsidP="00DB60C3">
            <w:pPr>
              <w:pStyle w:val="ListParagraph"/>
              <w:ind w:left="0"/>
              <w:jc w:val="both"/>
              <w:rPr>
                <w:rFonts w:ascii="Garamond" w:hAnsi="Garamond" w:cs="Times New Roman"/>
                <w:sz w:val="20"/>
                <w:szCs w:val="20"/>
              </w:rPr>
            </w:pPr>
          </w:p>
        </w:tc>
      </w:tr>
      <w:tr w:rsidR="00854E22" w:rsidRPr="001755D4" w14:paraId="72853862" w14:textId="77777777" w:rsidTr="00AC0398">
        <w:tc>
          <w:tcPr>
            <w:tcW w:w="0" w:type="auto"/>
          </w:tcPr>
          <w:p w14:paraId="2303F27E" w14:textId="77777777" w:rsidR="00854E22" w:rsidRPr="00BD3DC6" w:rsidRDefault="00854E22" w:rsidP="00DB60C3">
            <w:pPr>
              <w:pStyle w:val="CM3"/>
              <w:widowControl/>
              <w:spacing w:line="240" w:lineRule="auto"/>
              <w:ind w:firstLine="227"/>
              <w:jc w:val="both"/>
              <w:rPr>
                <w:rFonts w:ascii="Garamond" w:hAnsi="Garamond"/>
                <w:sz w:val="28"/>
                <w:szCs w:val="28"/>
              </w:rPr>
            </w:pPr>
            <w:r w:rsidRPr="00BD3DC6">
              <w:rPr>
                <w:rFonts w:ascii="Garamond" w:hAnsi="Garamond"/>
                <w:i/>
                <w:sz w:val="28"/>
                <w:szCs w:val="28"/>
              </w:rPr>
              <w:t xml:space="preserve">A. </w:t>
            </w:r>
            <w:r w:rsidRPr="00BD3DC6">
              <w:rPr>
                <w:rFonts w:ascii="Garamond" w:hAnsi="Garamond"/>
                <w:sz w:val="28"/>
                <w:szCs w:val="28"/>
              </w:rPr>
              <w:t xml:space="preserve">Dy </w:t>
            </w:r>
            <w:proofErr w:type="spellStart"/>
            <w:r w:rsidRPr="00BD3DC6">
              <w:rPr>
                <w:rFonts w:ascii="Garamond" w:hAnsi="Garamond"/>
                <w:sz w:val="28"/>
                <w:szCs w:val="28"/>
              </w:rPr>
              <w:t>vod</w:t>
            </w:r>
            <w:proofErr w:type="spellEnd"/>
            <w:r w:rsidRPr="00BD3DC6">
              <w:rPr>
                <w:rFonts w:ascii="Garamond" w:hAnsi="Garamond"/>
                <w:sz w:val="28"/>
                <w:szCs w:val="28"/>
              </w:rPr>
              <w:t xml:space="preserve"> </w:t>
            </w:r>
            <w:proofErr w:type="spellStart"/>
            <w:r w:rsidRPr="00BD3DC6">
              <w:rPr>
                <w:rFonts w:ascii="Garamond" w:hAnsi="Garamond"/>
                <w:sz w:val="28"/>
                <w:szCs w:val="28"/>
              </w:rPr>
              <w:t>oo</w:t>
            </w:r>
            <w:proofErr w:type="spellEnd"/>
            <w:r w:rsidRPr="00BD3DC6">
              <w:rPr>
                <w:rFonts w:ascii="Garamond" w:hAnsi="Garamond"/>
                <w:sz w:val="28"/>
                <w:szCs w:val="28"/>
              </w:rPr>
              <w:t xml:space="preserve"> </w:t>
            </w:r>
            <w:proofErr w:type="spellStart"/>
            <w:r w:rsidRPr="00BD3DC6">
              <w:rPr>
                <w:rFonts w:ascii="Garamond" w:hAnsi="Garamond"/>
                <w:sz w:val="28"/>
                <w:szCs w:val="28"/>
              </w:rPr>
              <w:t>gynsagh</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veaghey</w:t>
            </w:r>
            <w:proofErr w:type="spellEnd"/>
            <w:r w:rsidRPr="00BD3DC6">
              <w:rPr>
                <w:rFonts w:ascii="Garamond" w:hAnsi="Garamond"/>
                <w:sz w:val="28"/>
                <w:szCs w:val="28"/>
              </w:rPr>
              <w:t xml:space="preserve"> </w:t>
            </w:r>
            <w:proofErr w:type="spellStart"/>
            <w:r w:rsidRPr="00BD3DC6">
              <w:rPr>
                <w:rFonts w:ascii="Garamond" w:hAnsi="Garamond"/>
                <w:sz w:val="28"/>
                <w:szCs w:val="28"/>
              </w:rPr>
              <w:t>cordail</w:t>
            </w:r>
            <w:proofErr w:type="spellEnd"/>
            <w:r w:rsidRPr="00BD3DC6">
              <w:rPr>
                <w:rFonts w:ascii="Garamond" w:hAnsi="Garamond"/>
                <w:sz w:val="28"/>
                <w:szCs w:val="28"/>
              </w:rPr>
              <w:t xml:space="preserve"> </w:t>
            </w:r>
            <w:proofErr w:type="spellStart"/>
            <w:r w:rsidRPr="00BD3DC6">
              <w:rPr>
                <w:rFonts w:ascii="Garamond" w:hAnsi="Garamond"/>
                <w:sz w:val="28"/>
                <w:szCs w:val="28"/>
              </w:rPr>
              <w:t>rish</w:t>
            </w:r>
            <w:proofErr w:type="spellEnd"/>
            <w:r w:rsidRPr="00BD3DC6">
              <w:rPr>
                <w:rFonts w:ascii="Garamond" w:hAnsi="Garamond"/>
                <w:sz w:val="28"/>
                <w:szCs w:val="28"/>
              </w:rPr>
              <w:t xml:space="preserve"> </w:t>
            </w:r>
            <w:proofErr w:type="spellStart"/>
            <w:r w:rsidRPr="00BD3DC6">
              <w:rPr>
                <w:rFonts w:ascii="Garamond" w:hAnsi="Garamond"/>
                <w:sz w:val="28"/>
                <w:szCs w:val="28"/>
              </w:rPr>
              <w:t>ny</w:t>
            </w:r>
            <w:proofErr w:type="spellEnd"/>
            <w:r w:rsidRPr="00BD3DC6">
              <w:rPr>
                <w:rFonts w:ascii="Garamond" w:hAnsi="Garamond"/>
                <w:sz w:val="28"/>
                <w:szCs w:val="28"/>
              </w:rPr>
              <w:t xml:space="preserve"> </w:t>
            </w:r>
            <w:proofErr w:type="spellStart"/>
            <w:r w:rsidRPr="00BD3DC6">
              <w:rPr>
                <w:rFonts w:ascii="Garamond" w:hAnsi="Garamond"/>
                <w:sz w:val="28"/>
                <w:szCs w:val="28"/>
              </w:rPr>
              <w:t>t’ow</w:t>
            </w:r>
            <w:proofErr w:type="spellEnd"/>
            <w:r w:rsidRPr="00BD3DC6">
              <w:rPr>
                <w:rFonts w:ascii="Garamond" w:hAnsi="Garamond"/>
                <w:sz w:val="28"/>
                <w:szCs w:val="28"/>
              </w:rPr>
              <w:t xml:space="preserve"> cha </w:t>
            </w:r>
            <w:proofErr w:type="spellStart"/>
            <w:r w:rsidRPr="00BD3DC6">
              <w:rPr>
                <w:rFonts w:ascii="Garamond" w:hAnsi="Garamond"/>
                <w:sz w:val="28"/>
                <w:szCs w:val="28"/>
              </w:rPr>
              <w:t>mennick</w:t>
            </w:r>
            <w:proofErr w:type="spellEnd"/>
            <w:r w:rsidRPr="00BD3DC6">
              <w:rPr>
                <w:rFonts w:ascii="Garamond" w:hAnsi="Garamond"/>
                <w:sz w:val="28"/>
                <w:szCs w:val="28"/>
              </w:rPr>
              <w:t xml:space="preserve"> </w:t>
            </w:r>
            <w:proofErr w:type="spellStart"/>
            <w:r w:rsidRPr="00BD3DC6">
              <w:rPr>
                <w:rFonts w:ascii="Garamond" w:hAnsi="Garamond"/>
                <w:sz w:val="28"/>
                <w:szCs w:val="28"/>
              </w:rPr>
              <w:t>gra</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vel</w:t>
            </w:r>
            <w:proofErr w:type="spellEnd"/>
            <w:r w:rsidRPr="00BD3DC6">
              <w:rPr>
                <w:rFonts w:ascii="Garamond" w:hAnsi="Garamond"/>
                <w:sz w:val="28"/>
                <w:szCs w:val="28"/>
              </w:rPr>
              <w:t xml:space="preserve"> </w:t>
            </w:r>
            <w:proofErr w:type="spellStart"/>
            <w:r w:rsidRPr="00BD3DC6">
              <w:rPr>
                <w:rFonts w:ascii="Garamond" w:hAnsi="Garamond"/>
                <w:sz w:val="28"/>
                <w:szCs w:val="28"/>
              </w:rPr>
              <w:t>oo</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chredjal</w:t>
            </w:r>
            <w:proofErr w:type="spellEnd"/>
            <w:r w:rsidRPr="00BD3DC6">
              <w:rPr>
                <w:rFonts w:ascii="Garamond" w:hAnsi="Garamond"/>
                <w:sz w:val="28"/>
                <w:szCs w:val="28"/>
              </w:rPr>
              <w:t xml:space="preserve">. </w:t>
            </w:r>
          </w:p>
        </w:tc>
        <w:tc>
          <w:tcPr>
            <w:tcW w:w="0" w:type="auto"/>
          </w:tcPr>
          <w:p w14:paraId="697A93A1"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A. </w:t>
            </w:r>
            <w:r w:rsidRPr="001755D4">
              <w:rPr>
                <w:rFonts w:ascii="Garamond" w:hAnsi="Garamond" w:cs="Times New Roman"/>
                <w:i/>
                <w:sz w:val="28"/>
              </w:rPr>
              <w:t xml:space="preserve">That you may learn to live answerable to what you </w:t>
            </w:r>
            <w:r w:rsidRPr="001755D4">
              <w:rPr>
                <w:rFonts w:ascii="Garamond" w:hAnsi="Garamond" w:cs="Times New Roman"/>
                <w:sz w:val="28"/>
              </w:rPr>
              <w:t>often</w:t>
            </w:r>
            <w:r w:rsidRPr="001755D4">
              <w:rPr>
                <w:rFonts w:ascii="Garamond" w:hAnsi="Garamond" w:cs="Times New Roman"/>
                <w:i/>
                <w:sz w:val="28"/>
              </w:rPr>
              <w:t xml:space="preserve"> say, you believe.</w:t>
            </w:r>
          </w:p>
        </w:tc>
        <w:tc>
          <w:tcPr>
            <w:tcW w:w="0" w:type="auto"/>
          </w:tcPr>
          <w:p w14:paraId="1E7E68BF" w14:textId="77777777" w:rsidR="00854E22" w:rsidRPr="002825E4" w:rsidRDefault="00854E22" w:rsidP="00DB60C3">
            <w:pPr>
              <w:pStyle w:val="ListParagraph"/>
              <w:ind w:left="0"/>
              <w:jc w:val="both"/>
              <w:rPr>
                <w:rFonts w:ascii="Garamond" w:hAnsi="Garamond" w:cs="Times New Roman"/>
                <w:sz w:val="20"/>
                <w:szCs w:val="20"/>
              </w:rPr>
            </w:pPr>
          </w:p>
        </w:tc>
      </w:tr>
      <w:tr w:rsidR="00854E22" w:rsidRPr="001755D4" w14:paraId="627C7F60" w14:textId="77777777" w:rsidTr="00AC0398">
        <w:tc>
          <w:tcPr>
            <w:tcW w:w="0" w:type="auto"/>
          </w:tcPr>
          <w:p w14:paraId="7BD0EF00" w14:textId="77777777" w:rsidR="00854E22" w:rsidRPr="00BD3DC6" w:rsidRDefault="00854E22" w:rsidP="00DB60C3">
            <w:pPr>
              <w:pStyle w:val="CM3"/>
              <w:widowControl/>
              <w:spacing w:line="240" w:lineRule="auto"/>
              <w:ind w:firstLine="227"/>
              <w:jc w:val="both"/>
              <w:rPr>
                <w:rFonts w:ascii="Garamond" w:hAnsi="Garamond"/>
                <w:sz w:val="28"/>
                <w:szCs w:val="28"/>
              </w:rPr>
            </w:pPr>
            <w:r w:rsidRPr="00BD3DC6">
              <w:rPr>
                <w:rFonts w:ascii="Garamond" w:hAnsi="Garamond"/>
                <w:i/>
                <w:sz w:val="28"/>
                <w:szCs w:val="28"/>
              </w:rPr>
              <w:t>Q.</w:t>
            </w:r>
            <w:r w:rsidRPr="00BD3DC6">
              <w:rPr>
                <w:rFonts w:ascii="Garamond" w:hAnsi="Garamond"/>
                <w:sz w:val="28"/>
                <w:szCs w:val="28"/>
              </w:rPr>
              <w:t xml:space="preserve"> </w:t>
            </w:r>
            <w:proofErr w:type="spellStart"/>
            <w:r w:rsidRPr="00BD3DC6">
              <w:rPr>
                <w:rFonts w:ascii="Garamond" w:hAnsi="Garamond"/>
                <w:sz w:val="28"/>
                <w:szCs w:val="28"/>
              </w:rPr>
              <w:t>Cre</w:t>
            </w:r>
            <w:proofErr w:type="spellEnd"/>
            <w:r w:rsidRPr="00BD3DC6">
              <w:rPr>
                <w:rFonts w:ascii="Garamond" w:hAnsi="Garamond"/>
                <w:sz w:val="28"/>
                <w:szCs w:val="28"/>
              </w:rPr>
              <w:t xml:space="preserve"> </w:t>
            </w:r>
            <w:proofErr w:type="spellStart"/>
            <w:r w:rsidRPr="00BD3DC6">
              <w:rPr>
                <w:rFonts w:ascii="Garamond" w:hAnsi="Garamond"/>
                <w:sz w:val="28"/>
                <w:szCs w:val="28"/>
              </w:rPr>
              <w:t>t’er</w:t>
            </w:r>
            <w:proofErr w:type="spellEnd"/>
            <w:r w:rsidRPr="00BD3DC6">
              <w:rPr>
                <w:rFonts w:ascii="Garamond" w:hAnsi="Garamond"/>
                <w:sz w:val="28"/>
                <w:szCs w:val="28"/>
              </w:rPr>
              <w:t xml:space="preserve"> </w:t>
            </w:r>
            <w:proofErr w:type="spellStart"/>
            <w:r w:rsidRPr="00BD3DC6">
              <w:rPr>
                <w:rFonts w:ascii="Garamond" w:hAnsi="Garamond"/>
                <w:sz w:val="28"/>
                <w:szCs w:val="28"/>
              </w:rPr>
              <w:t>ny</w:t>
            </w:r>
            <w:proofErr w:type="spellEnd"/>
            <w:r w:rsidRPr="00BD3DC6">
              <w:rPr>
                <w:rFonts w:ascii="Garamond" w:hAnsi="Garamond"/>
                <w:sz w:val="28"/>
                <w:szCs w:val="28"/>
              </w:rPr>
              <w:t xml:space="preserve"> </w:t>
            </w:r>
            <w:proofErr w:type="spellStart"/>
            <w:r w:rsidRPr="00BD3DC6">
              <w:rPr>
                <w:rFonts w:ascii="Garamond" w:hAnsi="Garamond"/>
                <w:sz w:val="28"/>
                <w:szCs w:val="28"/>
              </w:rPr>
              <w:t>hirrey</w:t>
            </w:r>
            <w:proofErr w:type="spellEnd"/>
            <w:r w:rsidRPr="00BD3DC6">
              <w:rPr>
                <w:rFonts w:ascii="Garamond" w:hAnsi="Garamond"/>
                <w:sz w:val="28"/>
                <w:szCs w:val="28"/>
              </w:rPr>
              <w:t xml:space="preserve"> </w:t>
            </w:r>
            <w:proofErr w:type="spellStart"/>
            <w:r w:rsidRPr="00BD3DC6">
              <w:rPr>
                <w:rFonts w:ascii="Garamond" w:hAnsi="Garamond"/>
                <w:sz w:val="28"/>
                <w:szCs w:val="28"/>
              </w:rPr>
              <w:t>orrym</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v</w:t>
            </w:r>
            <w:r>
              <w:rPr>
                <w:rFonts w:ascii="Garamond" w:hAnsi="Garamond"/>
                <w:sz w:val="28"/>
                <w:szCs w:val="28"/>
              </w:rPr>
              <w:t>od</w:t>
            </w:r>
            <w:r w:rsidRPr="00BD3DC6">
              <w:rPr>
                <w:rFonts w:ascii="Garamond" w:hAnsi="Garamond"/>
                <w:sz w:val="28"/>
                <w:szCs w:val="28"/>
              </w:rPr>
              <w:t>ym</w:t>
            </w:r>
            <w:proofErr w:type="spellEnd"/>
            <w:r w:rsidRPr="00BD3DC6">
              <w:rPr>
                <w:rFonts w:ascii="Garamond" w:hAnsi="Garamond"/>
                <w:sz w:val="28"/>
                <w:szCs w:val="28"/>
              </w:rPr>
              <w:t xml:space="preserve"> </w:t>
            </w:r>
            <w:proofErr w:type="spellStart"/>
            <w:r w:rsidRPr="00BD3DC6">
              <w:rPr>
                <w:rFonts w:ascii="Garamond" w:hAnsi="Garamond"/>
                <w:sz w:val="28"/>
                <w:szCs w:val="28"/>
              </w:rPr>
              <w:t>shen</w:t>
            </w:r>
            <w:proofErr w:type="spellEnd"/>
            <w:r w:rsidRPr="00BD3DC6">
              <w:rPr>
                <w:rFonts w:ascii="Garamond" w:hAnsi="Garamond"/>
                <w:sz w:val="28"/>
                <w:szCs w:val="28"/>
              </w:rPr>
              <w:t xml:space="preserve"> y </w:t>
            </w:r>
            <w:proofErr w:type="spellStart"/>
            <w:r w:rsidRPr="00BD3DC6">
              <w:rPr>
                <w:rFonts w:ascii="Garamond" w:hAnsi="Garamond"/>
                <w:sz w:val="28"/>
                <w:szCs w:val="28"/>
              </w:rPr>
              <w:t>yanoo</w:t>
            </w:r>
            <w:proofErr w:type="spellEnd"/>
            <w:r w:rsidR="002C617D" w:rsidRPr="002C617D">
              <w:rPr>
                <w:rFonts w:ascii="Garamond" w:hAnsi="Garamond"/>
                <w:i/>
                <w:sz w:val="28"/>
                <w:szCs w:val="28"/>
              </w:rPr>
              <w:t> </w:t>
            </w:r>
            <w:r w:rsidR="00C57BF1" w:rsidRPr="00C57BF1">
              <w:rPr>
                <w:rFonts w:ascii="Garamond" w:hAnsi="Garamond"/>
                <w:sz w:val="28"/>
                <w:szCs w:val="28"/>
              </w:rPr>
              <w:t>?</w:t>
            </w:r>
            <w:r w:rsidRPr="00BD3DC6">
              <w:rPr>
                <w:rFonts w:ascii="Garamond" w:hAnsi="Garamond"/>
                <w:sz w:val="28"/>
                <w:szCs w:val="28"/>
              </w:rPr>
              <w:t xml:space="preserve"> </w:t>
            </w:r>
          </w:p>
        </w:tc>
        <w:tc>
          <w:tcPr>
            <w:tcW w:w="0" w:type="auto"/>
          </w:tcPr>
          <w:p w14:paraId="196DC651"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Q. </w:t>
            </w:r>
            <w:r w:rsidRPr="001755D4">
              <w:rPr>
                <w:rFonts w:ascii="Garamond" w:hAnsi="Garamond" w:cs="Times New Roman"/>
                <w:i/>
                <w:sz w:val="28"/>
              </w:rPr>
              <w:t>What is required of me, that I may do so</w:t>
            </w:r>
            <w:r w:rsidR="002C617D" w:rsidRPr="002C617D">
              <w:rPr>
                <w:rFonts w:ascii="Garamond" w:hAnsi="Garamond" w:cs="Times New Roman"/>
                <w:i/>
                <w:sz w:val="28"/>
              </w:rPr>
              <w:t> ?</w:t>
            </w:r>
          </w:p>
        </w:tc>
        <w:tc>
          <w:tcPr>
            <w:tcW w:w="0" w:type="auto"/>
          </w:tcPr>
          <w:p w14:paraId="235DD9E2" w14:textId="77777777" w:rsidR="00854E22" w:rsidRPr="002825E4" w:rsidRDefault="00854E22" w:rsidP="00DB60C3">
            <w:pPr>
              <w:pStyle w:val="ListParagraph"/>
              <w:ind w:left="0"/>
              <w:jc w:val="both"/>
              <w:rPr>
                <w:rFonts w:ascii="Garamond" w:hAnsi="Garamond" w:cs="Times New Roman"/>
                <w:sz w:val="20"/>
                <w:szCs w:val="20"/>
              </w:rPr>
            </w:pPr>
          </w:p>
        </w:tc>
      </w:tr>
      <w:tr w:rsidR="00854E22" w:rsidRPr="001755D4" w14:paraId="23A010AB" w14:textId="77777777" w:rsidTr="00AC0398">
        <w:tc>
          <w:tcPr>
            <w:tcW w:w="0" w:type="auto"/>
          </w:tcPr>
          <w:p w14:paraId="5D2F82A1" w14:textId="77777777" w:rsidR="00854E22" w:rsidRPr="00BD3DC6" w:rsidRDefault="00854E22" w:rsidP="00DB60C3">
            <w:pPr>
              <w:pStyle w:val="CM3"/>
              <w:widowControl/>
              <w:spacing w:line="240" w:lineRule="auto"/>
              <w:ind w:firstLine="227"/>
              <w:jc w:val="both"/>
              <w:rPr>
                <w:rFonts w:ascii="Garamond" w:hAnsi="Garamond"/>
                <w:sz w:val="28"/>
                <w:szCs w:val="28"/>
              </w:rPr>
            </w:pPr>
            <w:r w:rsidRPr="00BD3DC6">
              <w:rPr>
                <w:rFonts w:ascii="Garamond" w:hAnsi="Garamond"/>
                <w:i/>
                <w:sz w:val="28"/>
                <w:szCs w:val="28"/>
              </w:rPr>
              <w:t xml:space="preserve">A. </w:t>
            </w:r>
            <w:r w:rsidRPr="00BD3DC6">
              <w:rPr>
                <w:rFonts w:ascii="Garamond" w:hAnsi="Garamond"/>
                <w:sz w:val="28"/>
                <w:szCs w:val="28"/>
              </w:rPr>
              <w:t xml:space="preserve">Dy </w:t>
            </w:r>
            <w:proofErr w:type="spellStart"/>
            <w:r w:rsidRPr="00BD3DC6">
              <w:rPr>
                <w:rFonts w:ascii="Garamond" w:hAnsi="Garamond"/>
                <w:sz w:val="28"/>
                <w:szCs w:val="28"/>
              </w:rPr>
              <w:t>smooinaght</w:t>
            </w:r>
            <w:proofErr w:type="spellEnd"/>
            <w:r w:rsidRPr="00BD3DC6">
              <w:rPr>
                <w:rFonts w:ascii="Garamond" w:hAnsi="Garamond"/>
                <w:sz w:val="28"/>
                <w:szCs w:val="28"/>
              </w:rPr>
              <w:t xml:space="preserve"> er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ghoal</w:t>
            </w:r>
            <w:proofErr w:type="spellEnd"/>
            <w:r w:rsidRPr="00BD3DC6">
              <w:rPr>
                <w:rFonts w:ascii="Garamond" w:hAnsi="Garamond"/>
                <w:sz w:val="28"/>
                <w:szCs w:val="28"/>
              </w:rPr>
              <w:t xml:space="preserve"> </w:t>
            </w:r>
            <w:proofErr w:type="spellStart"/>
            <w:r w:rsidRPr="00BD3DC6">
              <w:rPr>
                <w:rFonts w:ascii="Garamond" w:hAnsi="Garamond"/>
                <w:sz w:val="28"/>
                <w:szCs w:val="28"/>
              </w:rPr>
              <w:t>tushtey</w:t>
            </w:r>
            <w:proofErr w:type="spellEnd"/>
            <w:r w:rsidRPr="00BD3DC6">
              <w:rPr>
                <w:rFonts w:ascii="Garamond" w:hAnsi="Garamond"/>
                <w:sz w:val="28"/>
                <w:szCs w:val="28"/>
              </w:rPr>
              <w:t xml:space="preserve"> </w:t>
            </w:r>
            <w:proofErr w:type="spellStart"/>
            <w:r w:rsidRPr="00BD3DC6">
              <w:rPr>
                <w:rFonts w:ascii="Garamond" w:hAnsi="Garamond"/>
                <w:sz w:val="28"/>
                <w:szCs w:val="28"/>
              </w:rPr>
              <w:t>mie</w:t>
            </w:r>
            <w:proofErr w:type="spellEnd"/>
            <w:r w:rsidRPr="00BD3DC6">
              <w:rPr>
                <w:rFonts w:ascii="Garamond" w:hAnsi="Garamond"/>
                <w:sz w:val="28"/>
                <w:szCs w:val="28"/>
              </w:rPr>
              <w:t xml:space="preserve"> </w:t>
            </w:r>
            <w:proofErr w:type="spellStart"/>
            <w:r w:rsidRPr="00BD3DC6">
              <w:rPr>
                <w:rFonts w:ascii="Garamond" w:hAnsi="Garamond"/>
                <w:sz w:val="28"/>
                <w:szCs w:val="28"/>
              </w:rPr>
              <w:t>jeh</w:t>
            </w:r>
            <w:proofErr w:type="spellEnd"/>
            <w:r w:rsidRPr="00BD3DC6">
              <w:rPr>
                <w:rFonts w:ascii="Garamond" w:hAnsi="Garamond"/>
                <w:sz w:val="28"/>
                <w:szCs w:val="28"/>
              </w:rPr>
              <w:t xml:space="preserve"> </w:t>
            </w:r>
            <w:proofErr w:type="spellStart"/>
            <w:r w:rsidRPr="00BD3DC6">
              <w:rPr>
                <w:rFonts w:ascii="Garamond" w:hAnsi="Garamond"/>
                <w:sz w:val="28"/>
                <w:szCs w:val="28"/>
              </w:rPr>
              <w:t>shen</w:t>
            </w:r>
            <w:proofErr w:type="spellEnd"/>
            <w:r w:rsidRPr="00BD3DC6">
              <w:rPr>
                <w:rFonts w:ascii="Garamond" w:hAnsi="Garamond"/>
                <w:sz w:val="28"/>
                <w:szCs w:val="28"/>
              </w:rPr>
              <w:t xml:space="preserve"> </w:t>
            </w:r>
            <w:proofErr w:type="spellStart"/>
            <w:r w:rsidRPr="00BD3DC6">
              <w:rPr>
                <w:rFonts w:ascii="Garamond" w:hAnsi="Garamond"/>
                <w:sz w:val="28"/>
                <w:szCs w:val="28"/>
              </w:rPr>
              <w:t>t’ow</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chredjal</w:t>
            </w:r>
            <w:proofErr w:type="spellEnd"/>
            <w:r w:rsidRPr="00BD3DC6">
              <w:rPr>
                <w:rFonts w:ascii="Garamond" w:hAnsi="Garamond"/>
                <w:sz w:val="28"/>
                <w:szCs w:val="28"/>
              </w:rPr>
              <w:t xml:space="preserve">. </w:t>
            </w:r>
          </w:p>
        </w:tc>
        <w:tc>
          <w:tcPr>
            <w:tcW w:w="0" w:type="auto"/>
          </w:tcPr>
          <w:p w14:paraId="02B344E4"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A. </w:t>
            </w:r>
            <w:r w:rsidRPr="001755D4">
              <w:rPr>
                <w:rFonts w:ascii="Garamond" w:hAnsi="Garamond" w:cs="Times New Roman"/>
                <w:i/>
                <w:sz w:val="28"/>
              </w:rPr>
              <w:t>To consider the Meaning of what you believe.</w:t>
            </w:r>
          </w:p>
        </w:tc>
        <w:tc>
          <w:tcPr>
            <w:tcW w:w="0" w:type="auto"/>
          </w:tcPr>
          <w:p w14:paraId="32668F9C" w14:textId="77777777" w:rsidR="00854E22" w:rsidRPr="002825E4" w:rsidRDefault="00854E22" w:rsidP="00DB60C3">
            <w:pPr>
              <w:pStyle w:val="ListParagraph"/>
              <w:ind w:left="0"/>
              <w:jc w:val="both"/>
              <w:rPr>
                <w:rFonts w:ascii="Garamond" w:hAnsi="Garamond" w:cs="Times New Roman"/>
                <w:sz w:val="20"/>
                <w:szCs w:val="20"/>
              </w:rPr>
            </w:pPr>
          </w:p>
        </w:tc>
      </w:tr>
      <w:tr w:rsidR="00854E22" w:rsidRPr="001755D4" w14:paraId="5EE974D5" w14:textId="77777777" w:rsidTr="00AC0398">
        <w:tc>
          <w:tcPr>
            <w:tcW w:w="0" w:type="auto"/>
          </w:tcPr>
          <w:p w14:paraId="4EAC350E" w14:textId="77777777" w:rsidR="00854E22" w:rsidRPr="00BD3DC6" w:rsidRDefault="00854E22" w:rsidP="00DB60C3">
            <w:pPr>
              <w:pStyle w:val="CM3"/>
              <w:widowControl/>
              <w:spacing w:line="240" w:lineRule="auto"/>
              <w:ind w:firstLine="227"/>
              <w:jc w:val="both"/>
              <w:rPr>
                <w:rFonts w:ascii="Garamond" w:hAnsi="Garamond"/>
                <w:sz w:val="28"/>
                <w:szCs w:val="28"/>
              </w:rPr>
            </w:pPr>
            <w:r w:rsidRPr="00BD3DC6">
              <w:rPr>
                <w:rFonts w:ascii="Garamond" w:hAnsi="Garamond"/>
                <w:sz w:val="28"/>
                <w:szCs w:val="28"/>
              </w:rPr>
              <w:t xml:space="preserve">Eh </w:t>
            </w:r>
            <w:proofErr w:type="spellStart"/>
            <w:r w:rsidRPr="00BD3DC6">
              <w:rPr>
                <w:rFonts w:ascii="Garamond" w:hAnsi="Garamond"/>
                <w:sz w:val="28"/>
                <w:szCs w:val="28"/>
              </w:rPr>
              <w:t>ve</w:t>
            </w:r>
            <w:proofErr w:type="spellEnd"/>
            <w:r w:rsidRPr="00BD3DC6">
              <w:rPr>
                <w:rFonts w:ascii="Garamond" w:hAnsi="Garamond"/>
                <w:sz w:val="28"/>
                <w:szCs w:val="28"/>
              </w:rPr>
              <w:t xml:space="preserve"> </w:t>
            </w:r>
            <w:proofErr w:type="spellStart"/>
            <w:r w:rsidRPr="00BD3DC6">
              <w:rPr>
                <w:rFonts w:ascii="Garamond" w:hAnsi="Garamond"/>
                <w:sz w:val="28"/>
                <w:szCs w:val="28"/>
              </w:rPr>
              <w:t>ayd</w:t>
            </w:r>
            <w:proofErr w:type="spellEnd"/>
            <w:r w:rsidRPr="00BD3DC6">
              <w:rPr>
                <w:rFonts w:ascii="Garamond" w:hAnsi="Garamond"/>
                <w:sz w:val="28"/>
                <w:szCs w:val="28"/>
              </w:rPr>
              <w:t xml:space="preserve"> </w:t>
            </w:r>
            <w:proofErr w:type="spellStart"/>
            <w:r w:rsidRPr="00BD3DC6">
              <w:rPr>
                <w:rFonts w:ascii="Garamond" w:hAnsi="Garamond"/>
                <w:sz w:val="28"/>
                <w:szCs w:val="28"/>
              </w:rPr>
              <w:t>kinjagh</w:t>
            </w:r>
            <w:proofErr w:type="spellEnd"/>
            <w:r w:rsidRPr="00BD3DC6">
              <w:rPr>
                <w:rFonts w:ascii="Garamond" w:hAnsi="Garamond"/>
                <w:sz w:val="28"/>
                <w:szCs w:val="28"/>
              </w:rPr>
              <w:t xml:space="preserve"> </w:t>
            </w:r>
            <w:proofErr w:type="spellStart"/>
            <w:r w:rsidRPr="00BD3DC6">
              <w:rPr>
                <w:rFonts w:ascii="Garamond" w:hAnsi="Garamond"/>
                <w:sz w:val="28"/>
                <w:szCs w:val="28"/>
              </w:rPr>
              <w:t>ayns</w:t>
            </w:r>
            <w:proofErr w:type="spellEnd"/>
            <w:r w:rsidRPr="00BD3DC6">
              <w:rPr>
                <w:rFonts w:ascii="Garamond" w:hAnsi="Garamond"/>
                <w:sz w:val="28"/>
                <w:szCs w:val="28"/>
              </w:rPr>
              <w:t xml:space="preserve"> </w:t>
            </w:r>
            <w:proofErr w:type="spellStart"/>
            <w:r w:rsidRPr="00BD3DC6">
              <w:rPr>
                <w:rFonts w:ascii="Garamond" w:hAnsi="Garamond"/>
                <w:sz w:val="28"/>
                <w:szCs w:val="28"/>
              </w:rPr>
              <w:t>dt’aigney</w:t>
            </w:r>
            <w:proofErr w:type="spellEnd"/>
            <w:r w:rsidRPr="00BD3DC6">
              <w:rPr>
                <w:rFonts w:ascii="Garamond" w:hAnsi="Garamond"/>
                <w:sz w:val="28"/>
                <w:szCs w:val="28"/>
              </w:rPr>
              <w:t xml:space="preserve">, </w:t>
            </w:r>
            <w:proofErr w:type="spellStart"/>
            <w:r w:rsidRPr="00BD3DC6">
              <w:rPr>
                <w:rFonts w:ascii="Garamond" w:hAnsi="Garamond"/>
                <w:sz w:val="28"/>
                <w:szCs w:val="28"/>
              </w:rPr>
              <w:t>tra</w:t>
            </w:r>
            <w:proofErr w:type="spellEnd"/>
            <w:r w:rsidRPr="00BD3DC6">
              <w:rPr>
                <w:rFonts w:ascii="Garamond" w:hAnsi="Garamond"/>
                <w:sz w:val="28"/>
                <w:szCs w:val="28"/>
              </w:rPr>
              <w:t xml:space="preserve"> </w:t>
            </w:r>
            <w:proofErr w:type="spellStart"/>
            <w:r w:rsidRPr="00BD3DC6">
              <w:rPr>
                <w:rFonts w:ascii="Garamond" w:hAnsi="Garamond"/>
                <w:sz w:val="28"/>
                <w:szCs w:val="28"/>
              </w:rPr>
              <w:t>t’ow</w:t>
            </w:r>
            <w:proofErr w:type="spellEnd"/>
            <w:r w:rsidRPr="00BD3DC6">
              <w:rPr>
                <w:rFonts w:ascii="Garamond" w:hAnsi="Garamond"/>
                <w:sz w:val="28"/>
                <w:szCs w:val="28"/>
              </w:rPr>
              <w:t xml:space="preserve"> er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violagh</w:t>
            </w:r>
            <w:proofErr w:type="spellEnd"/>
            <w:r w:rsidRPr="00BD3DC6">
              <w:rPr>
                <w:rFonts w:ascii="Garamond" w:hAnsi="Garamond"/>
                <w:sz w:val="28"/>
                <w:szCs w:val="28"/>
              </w:rPr>
              <w:t xml:space="preserve"> </w:t>
            </w:r>
            <w:proofErr w:type="spellStart"/>
            <w:r w:rsidRPr="00BD3DC6">
              <w:rPr>
                <w:rFonts w:ascii="Garamond" w:hAnsi="Garamond"/>
                <w:sz w:val="28"/>
                <w:szCs w:val="28"/>
              </w:rPr>
              <w:t>gys</w:t>
            </w:r>
            <w:proofErr w:type="spellEnd"/>
            <w:r w:rsidRPr="00BD3DC6">
              <w:rPr>
                <w:rFonts w:ascii="Garamond" w:hAnsi="Garamond"/>
                <w:sz w:val="28"/>
                <w:szCs w:val="28"/>
              </w:rPr>
              <w:t xml:space="preserve"> </w:t>
            </w:r>
            <w:proofErr w:type="spellStart"/>
            <w:r w:rsidRPr="00BD3DC6">
              <w:rPr>
                <w:rFonts w:ascii="Garamond" w:hAnsi="Garamond"/>
                <w:sz w:val="28"/>
                <w:szCs w:val="28"/>
              </w:rPr>
              <w:t>peccah</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vod</w:t>
            </w:r>
            <w:proofErr w:type="spellEnd"/>
            <w:r w:rsidRPr="00BD3DC6">
              <w:rPr>
                <w:rFonts w:ascii="Garamond" w:hAnsi="Garamond"/>
                <w:sz w:val="28"/>
                <w:szCs w:val="28"/>
              </w:rPr>
              <w:t xml:space="preserve"> </w:t>
            </w:r>
            <w:proofErr w:type="spellStart"/>
            <w:r w:rsidRPr="00BD3DC6">
              <w:rPr>
                <w:rFonts w:ascii="Garamond" w:hAnsi="Garamond"/>
                <w:sz w:val="28"/>
                <w:szCs w:val="28"/>
              </w:rPr>
              <w:t>oo</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dowin</w:t>
            </w:r>
            <w:proofErr w:type="spellEnd"/>
            <w:r w:rsidRPr="00BD3DC6">
              <w:rPr>
                <w:rFonts w:ascii="Garamond" w:hAnsi="Garamond"/>
                <w:sz w:val="28"/>
                <w:szCs w:val="28"/>
              </w:rPr>
              <w:t xml:space="preserve"> </w:t>
            </w:r>
            <w:proofErr w:type="spellStart"/>
            <w:r w:rsidRPr="00BD3DC6">
              <w:rPr>
                <w:rFonts w:ascii="Garamond" w:hAnsi="Garamond"/>
                <w:sz w:val="28"/>
                <w:szCs w:val="28"/>
              </w:rPr>
              <w:t>smooinaght</w:t>
            </w:r>
            <w:proofErr w:type="spellEnd"/>
            <w:r w:rsidRPr="00BD3DC6">
              <w:rPr>
                <w:rFonts w:ascii="Garamond" w:hAnsi="Garamond"/>
                <w:sz w:val="28"/>
                <w:szCs w:val="28"/>
              </w:rPr>
              <w:t xml:space="preserve">, </w:t>
            </w:r>
            <w:proofErr w:type="spellStart"/>
            <w:r w:rsidRPr="00BD3DC6">
              <w:rPr>
                <w:rFonts w:ascii="Garamond" w:hAnsi="Garamond"/>
                <w:sz w:val="28"/>
                <w:szCs w:val="28"/>
              </w:rPr>
              <w:t>cre’n</w:t>
            </w:r>
            <w:proofErr w:type="spellEnd"/>
            <w:r w:rsidRPr="00BD3DC6">
              <w:rPr>
                <w:rFonts w:ascii="Garamond" w:hAnsi="Garamond"/>
                <w:sz w:val="28"/>
                <w:szCs w:val="28"/>
              </w:rPr>
              <w:t xml:space="preserve"> </w:t>
            </w:r>
            <w:proofErr w:type="spellStart"/>
            <w:r w:rsidRPr="00BD3DC6">
              <w:rPr>
                <w:rFonts w:ascii="Garamond" w:hAnsi="Garamond"/>
                <w:sz w:val="28"/>
                <w:szCs w:val="28"/>
              </w:rPr>
              <w:t>aght</w:t>
            </w:r>
            <w:proofErr w:type="spellEnd"/>
            <w:r w:rsidRPr="00BD3DC6">
              <w:rPr>
                <w:rFonts w:ascii="Garamond" w:hAnsi="Garamond"/>
                <w:sz w:val="28"/>
                <w:szCs w:val="28"/>
              </w:rPr>
              <w:t xml:space="preserve"> </w:t>
            </w:r>
            <w:proofErr w:type="spellStart"/>
            <w:r w:rsidRPr="00BD3DC6">
              <w:rPr>
                <w:rFonts w:ascii="Garamond" w:hAnsi="Garamond"/>
                <w:sz w:val="28"/>
                <w:szCs w:val="28"/>
              </w:rPr>
              <w:t>oddyms</w:t>
            </w:r>
            <w:proofErr w:type="spellEnd"/>
            <w:r w:rsidRPr="00BD3DC6">
              <w:rPr>
                <w:rFonts w:ascii="Garamond" w:hAnsi="Garamond"/>
                <w:sz w:val="28"/>
                <w:szCs w:val="28"/>
              </w:rPr>
              <w:t xml:space="preserve"> ta </w:t>
            </w:r>
            <w:proofErr w:type="spellStart"/>
            <w:r w:rsidRPr="00BD3DC6">
              <w:rPr>
                <w:rFonts w:ascii="Garamond" w:hAnsi="Garamond"/>
                <w:sz w:val="28"/>
                <w:szCs w:val="28"/>
              </w:rPr>
              <w:t>credjal</w:t>
            </w:r>
            <w:proofErr w:type="spellEnd"/>
            <w:r w:rsidRPr="00BD3DC6">
              <w:rPr>
                <w:rFonts w:ascii="Garamond" w:hAnsi="Garamond"/>
                <w:sz w:val="28"/>
                <w:szCs w:val="28"/>
              </w:rPr>
              <w:t xml:space="preserve"> </w:t>
            </w:r>
            <w:proofErr w:type="spellStart"/>
            <w:r w:rsidRPr="00BD3DC6">
              <w:rPr>
                <w:rFonts w:ascii="Garamond" w:hAnsi="Garamond"/>
                <w:sz w:val="28"/>
                <w:szCs w:val="28"/>
              </w:rPr>
              <w:t>ayns</w:t>
            </w:r>
            <w:proofErr w:type="spellEnd"/>
            <w:r w:rsidRPr="00BD3DC6">
              <w:rPr>
                <w:rFonts w:ascii="Garamond" w:hAnsi="Garamond"/>
                <w:sz w:val="28"/>
                <w:szCs w:val="28"/>
              </w:rPr>
              <w:t xml:space="preserve"> </w:t>
            </w:r>
            <w:proofErr w:type="spellStart"/>
            <w:r w:rsidRPr="00BD3DC6">
              <w:rPr>
                <w:rFonts w:ascii="Garamond" w:hAnsi="Garamond"/>
                <w:sz w:val="28"/>
                <w:szCs w:val="28"/>
              </w:rPr>
              <w:t>Jee</w:t>
            </w:r>
            <w:proofErr w:type="spellEnd"/>
            <w:r w:rsidRPr="00BD3DC6">
              <w:rPr>
                <w:rFonts w:ascii="Garamond" w:hAnsi="Garamond"/>
                <w:sz w:val="28"/>
                <w:szCs w:val="28"/>
              </w:rPr>
              <w:t xml:space="preserve"> cur </w:t>
            </w:r>
            <w:proofErr w:type="spellStart"/>
            <w:r w:rsidRPr="00BD3DC6">
              <w:rPr>
                <w:rFonts w:ascii="Garamond" w:hAnsi="Garamond"/>
                <w:sz w:val="28"/>
                <w:szCs w:val="28"/>
              </w:rPr>
              <w:t>rish</w:t>
            </w:r>
            <w:proofErr w:type="spellEnd"/>
            <w:r w:rsidRPr="00BD3DC6">
              <w:rPr>
                <w:rFonts w:ascii="Garamond" w:hAnsi="Garamond"/>
                <w:sz w:val="28"/>
                <w:szCs w:val="28"/>
              </w:rPr>
              <w:t xml:space="preserve"> </w:t>
            </w:r>
            <w:proofErr w:type="spellStart"/>
            <w:r w:rsidRPr="00BD3DC6">
              <w:rPr>
                <w:rFonts w:ascii="Garamond" w:hAnsi="Garamond"/>
                <w:sz w:val="28"/>
                <w:szCs w:val="28"/>
              </w:rPr>
              <w:t>leid</w:t>
            </w:r>
            <w:proofErr w:type="spellEnd"/>
            <w:r w:rsidRPr="00BD3DC6">
              <w:rPr>
                <w:rFonts w:ascii="Garamond" w:hAnsi="Garamond"/>
                <w:sz w:val="28"/>
                <w:szCs w:val="28"/>
              </w:rPr>
              <w:t xml:space="preserve"> </w:t>
            </w:r>
            <w:proofErr w:type="spellStart"/>
            <w:r w:rsidRPr="00BD3DC6">
              <w:rPr>
                <w:rFonts w:ascii="Garamond" w:hAnsi="Garamond"/>
                <w:sz w:val="28"/>
                <w:szCs w:val="28"/>
              </w:rPr>
              <w:t>ny</w:t>
            </w:r>
            <w:proofErr w:type="spellEnd"/>
            <w:r w:rsidRPr="00BD3DC6">
              <w:rPr>
                <w:rFonts w:ascii="Garamond" w:hAnsi="Garamond"/>
                <w:sz w:val="28"/>
                <w:szCs w:val="28"/>
              </w:rPr>
              <w:t xml:space="preserve"> </w:t>
            </w:r>
            <w:proofErr w:type="spellStart"/>
            <w:r w:rsidRPr="00BD3DC6">
              <w:rPr>
                <w:rFonts w:ascii="Garamond" w:hAnsi="Garamond"/>
                <w:sz w:val="28"/>
                <w:szCs w:val="28"/>
              </w:rPr>
              <w:t>reddyn</w:t>
            </w:r>
            <w:proofErr w:type="spellEnd"/>
            <w:r w:rsidRPr="00BD3DC6">
              <w:rPr>
                <w:rFonts w:ascii="Garamond" w:hAnsi="Garamond"/>
                <w:sz w:val="28"/>
                <w:szCs w:val="28"/>
              </w:rPr>
              <w:t xml:space="preserve"> as </w:t>
            </w:r>
            <w:proofErr w:type="spellStart"/>
            <w:r w:rsidRPr="00BD3DC6">
              <w:rPr>
                <w:rFonts w:ascii="Garamond" w:hAnsi="Garamond"/>
                <w:sz w:val="28"/>
                <w:szCs w:val="28"/>
              </w:rPr>
              <w:t>peccah</w:t>
            </w:r>
            <w:proofErr w:type="spellEnd"/>
            <w:r w:rsidRPr="00BD3DC6">
              <w:rPr>
                <w:rFonts w:ascii="Garamond" w:hAnsi="Garamond"/>
                <w:sz w:val="28"/>
                <w:szCs w:val="28"/>
              </w:rPr>
              <w:t xml:space="preserve"> </w:t>
            </w:r>
            <w:proofErr w:type="spellStart"/>
            <w:r w:rsidRPr="00BD3DC6">
              <w:rPr>
                <w:rFonts w:ascii="Garamond" w:hAnsi="Garamond"/>
                <w:sz w:val="28"/>
                <w:szCs w:val="28"/>
              </w:rPr>
              <w:t>yanoo</w:t>
            </w:r>
            <w:proofErr w:type="spellEnd"/>
            <w:r w:rsidRPr="00BD3DC6">
              <w:rPr>
                <w:rFonts w:ascii="Garamond" w:hAnsi="Garamond"/>
                <w:sz w:val="28"/>
                <w:szCs w:val="28"/>
              </w:rPr>
              <w:t xml:space="preserve"> </w:t>
            </w:r>
            <w:proofErr w:type="spellStart"/>
            <w:r w:rsidRPr="00BD3DC6">
              <w:rPr>
                <w:rFonts w:ascii="Garamond" w:hAnsi="Garamond"/>
                <w:sz w:val="28"/>
                <w:szCs w:val="28"/>
              </w:rPr>
              <w:t>noi</w:t>
            </w:r>
            <w:proofErr w:type="spellEnd"/>
            <w:r w:rsidRPr="00BD3DC6">
              <w:rPr>
                <w:rFonts w:ascii="Garamond" w:hAnsi="Garamond"/>
                <w:sz w:val="28"/>
                <w:szCs w:val="28"/>
              </w:rPr>
              <w:t xml:space="preserve"> </w:t>
            </w:r>
            <w:proofErr w:type="spellStart"/>
            <w:r w:rsidRPr="00BD3DC6">
              <w:rPr>
                <w:rFonts w:ascii="Garamond" w:hAnsi="Garamond"/>
                <w:sz w:val="28"/>
                <w:szCs w:val="28"/>
              </w:rPr>
              <w:t>Jee</w:t>
            </w:r>
            <w:proofErr w:type="spellEnd"/>
            <w:r w:rsidR="002C617D" w:rsidRPr="002C617D">
              <w:rPr>
                <w:rFonts w:ascii="Garamond" w:hAnsi="Garamond"/>
                <w:i/>
                <w:sz w:val="28"/>
                <w:szCs w:val="28"/>
              </w:rPr>
              <w:t> </w:t>
            </w:r>
            <w:r w:rsidR="00C57BF1" w:rsidRPr="00C57BF1">
              <w:rPr>
                <w:rFonts w:ascii="Garamond" w:hAnsi="Garamond"/>
                <w:sz w:val="28"/>
                <w:szCs w:val="28"/>
              </w:rPr>
              <w:t>?</w:t>
            </w:r>
            <w:r w:rsidRPr="00BD3DC6">
              <w:rPr>
                <w:rFonts w:ascii="Garamond" w:hAnsi="Garamond"/>
                <w:sz w:val="28"/>
                <w:szCs w:val="28"/>
              </w:rPr>
              <w:t xml:space="preserve"> </w:t>
            </w:r>
          </w:p>
        </w:tc>
        <w:tc>
          <w:tcPr>
            <w:tcW w:w="0" w:type="auto"/>
          </w:tcPr>
          <w:p w14:paraId="3F7C381F"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i/>
                <w:sz w:val="28"/>
              </w:rPr>
              <w:t>To have it present in your Mind</w:t>
            </w:r>
            <w:r>
              <w:rPr>
                <w:rFonts w:ascii="Garamond" w:hAnsi="Garamond" w:cs="Times New Roman"/>
                <w:i/>
                <w:sz w:val="28"/>
              </w:rPr>
              <w:t xml:space="preserve">, </w:t>
            </w:r>
            <w:r w:rsidRPr="001755D4">
              <w:rPr>
                <w:rFonts w:ascii="Garamond" w:hAnsi="Garamond" w:cs="Times New Roman"/>
                <w:i/>
                <w:sz w:val="28"/>
              </w:rPr>
              <w:t>that, when you are tempted to sin, you may consider, How can I,</w:t>
            </w:r>
            <w:r w:rsidRPr="001755D4">
              <w:rPr>
                <w:rFonts w:ascii="Garamond" w:hAnsi="Garamond" w:cs="Times New Roman"/>
                <w:sz w:val="28"/>
              </w:rPr>
              <w:t xml:space="preserve"> who believe in God, do such things, and sin against him</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1B81D588" w14:textId="77777777" w:rsidR="00854E22" w:rsidRPr="002825E4" w:rsidRDefault="00854E22" w:rsidP="00DB60C3">
            <w:pPr>
              <w:pStyle w:val="ListParagraph"/>
              <w:ind w:left="0"/>
              <w:jc w:val="both"/>
              <w:rPr>
                <w:rFonts w:ascii="Garamond" w:hAnsi="Garamond" w:cs="Times New Roman"/>
                <w:sz w:val="20"/>
                <w:szCs w:val="20"/>
              </w:rPr>
            </w:pPr>
          </w:p>
        </w:tc>
      </w:tr>
      <w:tr w:rsidR="00854E22" w:rsidRPr="001755D4" w14:paraId="0BCFB30B" w14:textId="77777777" w:rsidTr="00AC0398">
        <w:tc>
          <w:tcPr>
            <w:tcW w:w="0" w:type="auto"/>
          </w:tcPr>
          <w:p w14:paraId="3D33F296" w14:textId="77777777" w:rsidR="00854E22" w:rsidRPr="00BD3DC6" w:rsidRDefault="00854E22" w:rsidP="00DB60C3">
            <w:pPr>
              <w:pStyle w:val="CM3"/>
              <w:widowControl/>
              <w:spacing w:line="240" w:lineRule="auto"/>
              <w:ind w:firstLine="227"/>
              <w:jc w:val="both"/>
              <w:rPr>
                <w:rFonts w:ascii="Garamond" w:hAnsi="Garamond"/>
                <w:sz w:val="28"/>
                <w:szCs w:val="28"/>
              </w:rPr>
            </w:pPr>
            <w:r w:rsidRPr="00BD3DC6">
              <w:rPr>
                <w:rFonts w:ascii="Garamond" w:hAnsi="Garamond"/>
                <w:i/>
                <w:sz w:val="28"/>
                <w:szCs w:val="28"/>
              </w:rPr>
              <w:t>Q.</w:t>
            </w:r>
            <w:r w:rsidRPr="00BD3DC6">
              <w:rPr>
                <w:rFonts w:ascii="Garamond" w:hAnsi="Garamond"/>
                <w:sz w:val="28"/>
                <w:szCs w:val="28"/>
              </w:rPr>
              <w:t xml:space="preserve"> </w:t>
            </w:r>
            <w:proofErr w:type="spellStart"/>
            <w:r w:rsidRPr="00BD3DC6">
              <w:rPr>
                <w:rFonts w:ascii="Garamond" w:hAnsi="Garamond"/>
                <w:sz w:val="28"/>
                <w:szCs w:val="28"/>
              </w:rPr>
              <w:t>Cre</w:t>
            </w:r>
            <w:proofErr w:type="spellEnd"/>
            <w:r w:rsidRPr="00BD3DC6">
              <w:rPr>
                <w:rFonts w:ascii="Garamond" w:hAnsi="Garamond"/>
                <w:sz w:val="28"/>
                <w:szCs w:val="28"/>
              </w:rPr>
              <w:t xml:space="preserve"> </w:t>
            </w:r>
            <w:proofErr w:type="spellStart"/>
            <w:r w:rsidRPr="00BD3DC6">
              <w:rPr>
                <w:rFonts w:ascii="Garamond" w:hAnsi="Garamond"/>
                <w:sz w:val="28"/>
                <w:szCs w:val="28"/>
              </w:rPr>
              <w:t>te</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chredjal</w:t>
            </w:r>
            <w:proofErr w:type="spellEnd"/>
            <w:r w:rsidRPr="00BD3DC6">
              <w:rPr>
                <w:rFonts w:ascii="Garamond" w:hAnsi="Garamond"/>
                <w:sz w:val="28"/>
                <w:szCs w:val="28"/>
              </w:rPr>
              <w:t xml:space="preserve"> </w:t>
            </w:r>
            <w:proofErr w:type="spellStart"/>
            <w:r w:rsidRPr="00BD3DC6">
              <w:rPr>
                <w:rFonts w:ascii="Garamond" w:hAnsi="Garamond"/>
                <w:sz w:val="28"/>
                <w:szCs w:val="28"/>
              </w:rPr>
              <w:t>ayns</w:t>
            </w:r>
            <w:proofErr w:type="spellEnd"/>
            <w:r w:rsidRPr="00BD3DC6">
              <w:rPr>
                <w:rFonts w:ascii="Garamond" w:hAnsi="Garamond"/>
                <w:sz w:val="28"/>
                <w:szCs w:val="28"/>
              </w:rPr>
              <w:t xml:space="preserve"> </w:t>
            </w:r>
            <w:proofErr w:type="spellStart"/>
            <w:r w:rsidRPr="00BD3DC6">
              <w:rPr>
                <w:rFonts w:ascii="Garamond" w:hAnsi="Garamond"/>
                <w:sz w:val="28"/>
                <w:szCs w:val="28"/>
              </w:rPr>
              <w:t>Jee</w:t>
            </w:r>
            <w:proofErr w:type="spellEnd"/>
            <w:r w:rsidR="002C617D" w:rsidRPr="002C617D">
              <w:rPr>
                <w:rFonts w:ascii="Garamond" w:hAnsi="Garamond"/>
                <w:i/>
                <w:sz w:val="28"/>
                <w:szCs w:val="28"/>
              </w:rPr>
              <w:t> </w:t>
            </w:r>
            <w:r w:rsidR="00C57BF1" w:rsidRPr="00C57BF1">
              <w:rPr>
                <w:rFonts w:ascii="Garamond" w:hAnsi="Garamond"/>
                <w:sz w:val="28"/>
                <w:szCs w:val="28"/>
              </w:rPr>
              <w:t>?</w:t>
            </w:r>
            <w:r w:rsidRPr="00BD3DC6">
              <w:rPr>
                <w:rFonts w:ascii="Garamond" w:hAnsi="Garamond"/>
                <w:sz w:val="28"/>
                <w:szCs w:val="28"/>
              </w:rPr>
              <w:t xml:space="preserve"> </w:t>
            </w:r>
          </w:p>
        </w:tc>
        <w:tc>
          <w:tcPr>
            <w:tcW w:w="0" w:type="auto"/>
          </w:tcPr>
          <w:p w14:paraId="0CEE2ADA" w14:textId="77777777" w:rsidR="00854E22" w:rsidRPr="001755D4" w:rsidRDefault="00854E22" w:rsidP="003653BD">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What is it to</w:t>
            </w:r>
            <w:r w:rsidRPr="001755D4">
              <w:rPr>
                <w:rFonts w:ascii="Garamond" w:hAnsi="Garamond" w:cs="Times New Roman"/>
                <w:sz w:val="28"/>
              </w:rPr>
              <w:t xml:space="preserve"> believe in God</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27EEB62D"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44DA04F9" w14:textId="77777777" w:rsidTr="00AC0398">
        <w:tc>
          <w:tcPr>
            <w:tcW w:w="0" w:type="auto"/>
          </w:tcPr>
          <w:p w14:paraId="3A14668B" w14:textId="77777777" w:rsidR="00854E22" w:rsidRPr="00BD3DC6" w:rsidRDefault="00854E22" w:rsidP="00DB60C3">
            <w:pPr>
              <w:pStyle w:val="CM3"/>
              <w:widowControl/>
              <w:spacing w:line="240" w:lineRule="auto"/>
              <w:ind w:firstLine="227"/>
              <w:jc w:val="both"/>
              <w:rPr>
                <w:rFonts w:ascii="Garamond" w:hAnsi="Garamond"/>
                <w:sz w:val="28"/>
                <w:szCs w:val="28"/>
              </w:rPr>
            </w:pPr>
            <w:r w:rsidRPr="00BD3DC6">
              <w:rPr>
                <w:rFonts w:ascii="Garamond" w:hAnsi="Garamond"/>
                <w:i/>
                <w:sz w:val="28"/>
                <w:szCs w:val="28"/>
              </w:rPr>
              <w:t xml:space="preserve">A. </w:t>
            </w:r>
            <w:r w:rsidRPr="00BD3DC6">
              <w:rPr>
                <w:rFonts w:ascii="Garamond" w:hAnsi="Garamond"/>
                <w:sz w:val="28"/>
                <w:szCs w:val="28"/>
              </w:rPr>
              <w:t xml:space="preserve">Ta </w:t>
            </w:r>
            <w:proofErr w:type="spellStart"/>
            <w:r w:rsidRPr="00BD3DC6">
              <w:rPr>
                <w:rFonts w:ascii="Garamond" w:hAnsi="Garamond"/>
                <w:sz w:val="28"/>
                <w:szCs w:val="28"/>
              </w:rPr>
              <w:t>shen</w:t>
            </w:r>
            <w:proofErr w:type="spellEnd"/>
            <w:r w:rsidRPr="00BD3DC6">
              <w:rPr>
                <w:rFonts w:ascii="Garamond" w:hAnsi="Garamond"/>
                <w:sz w:val="28"/>
                <w:szCs w:val="28"/>
              </w:rPr>
              <w:t xml:space="preserve"> </w:t>
            </w:r>
            <w:proofErr w:type="spellStart"/>
            <w:r w:rsidRPr="00BD3DC6">
              <w:rPr>
                <w:rFonts w:ascii="Garamond" w:hAnsi="Garamond"/>
                <w:sz w:val="28"/>
                <w:szCs w:val="28"/>
              </w:rPr>
              <w:t>dy</w:t>
            </w:r>
            <w:proofErr w:type="spellEnd"/>
            <w:r w:rsidRPr="00BD3DC6">
              <w:rPr>
                <w:rFonts w:ascii="Garamond" w:hAnsi="Garamond"/>
                <w:sz w:val="28"/>
                <w:szCs w:val="28"/>
              </w:rPr>
              <w:t xml:space="preserve"> </w:t>
            </w:r>
            <w:proofErr w:type="spellStart"/>
            <w:r w:rsidRPr="00BD3DC6">
              <w:rPr>
                <w:rFonts w:ascii="Garamond" w:hAnsi="Garamond"/>
                <w:sz w:val="28"/>
                <w:szCs w:val="28"/>
              </w:rPr>
              <w:t>chredjal</w:t>
            </w:r>
            <w:proofErr w:type="spellEnd"/>
            <w:r w:rsidRPr="00BD3DC6">
              <w:rPr>
                <w:rFonts w:ascii="Garamond" w:hAnsi="Garamond"/>
                <w:sz w:val="28"/>
                <w:szCs w:val="28"/>
              </w:rPr>
              <w:t xml:space="preserve"> </w:t>
            </w:r>
            <w:proofErr w:type="spellStart"/>
            <w:r w:rsidRPr="00BD3DC6">
              <w:rPr>
                <w:rFonts w:ascii="Garamond" w:hAnsi="Garamond"/>
                <w:sz w:val="28"/>
                <w:szCs w:val="28"/>
              </w:rPr>
              <w:t>ooilley</w:t>
            </w:r>
            <w:proofErr w:type="spellEnd"/>
            <w:r w:rsidRPr="00BD3DC6">
              <w:rPr>
                <w:rFonts w:ascii="Garamond" w:hAnsi="Garamond"/>
                <w:sz w:val="28"/>
                <w:szCs w:val="28"/>
              </w:rPr>
              <w:t xml:space="preserve"> </w:t>
            </w:r>
            <w:proofErr w:type="spellStart"/>
            <w:r w:rsidRPr="00BD3DC6">
              <w:rPr>
                <w:rFonts w:ascii="Garamond" w:hAnsi="Garamond"/>
                <w:sz w:val="28"/>
                <w:szCs w:val="28"/>
              </w:rPr>
              <w:t>ny</w:t>
            </w:r>
            <w:proofErr w:type="spellEnd"/>
            <w:r w:rsidRPr="00BD3DC6">
              <w:rPr>
                <w:rFonts w:ascii="Garamond" w:hAnsi="Garamond"/>
                <w:sz w:val="28"/>
                <w:szCs w:val="28"/>
              </w:rPr>
              <w:t xml:space="preserve"> </w:t>
            </w:r>
            <w:proofErr w:type="spellStart"/>
            <w:r w:rsidRPr="00BD3DC6">
              <w:rPr>
                <w:rFonts w:ascii="Garamond" w:hAnsi="Garamond"/>
                <w:sz w:val="28"/>
                <w:szCs w:val="28"/>
              </w:rPr>
              <w:t>te</w:t>
            </w:r>
            <w:proofErr w:type="spellEnd"/>
            <w:r w:rsidRPr="00BD3DC6">
              <w:rPr>
                <w:rFonts w:ascii="Garamond" w:hAnsi="Garamond"/>
                <w:sz w:val="28"/>
                <w:szCs w:val="28"/>
              </w:rPr>
              <w:t xml:space="preserve"> er </w:t>
            </w:r>
            <w:proofErr w:type="spellStart"/>
            <w:r w:rsidRPr="00BD3DC6">
              <w:rPr>
                <w:rFonts w:ascii="Garamond" w:hAnsi="Garamond"/>
                <w:sz w:val="28"/>
                <w:szCs w:val="28"/>
              </w:rPr>
              <w:t>insh</w:t>
            </w:r>
            <w:proofErr w:type="spellEnd"/>
            <w:r w:rsidRPr="00BD3DC6">
              <w:rPr>
                <w:rFonts w:ascii="Garamond" w:hAnsi="Garamond"/>
                <w:sz w:val="28"/>
                <w:szCs w:val="28"/>
              </w:rPr>
              <w:t xml:space="preserve"> </w:t>
            </w:r>
            <w:proofErr w:type="spellStart"/>
            <w:r w:rsidRPr="00BD3DC6">
              <w:rPr>
                <w:rFonts w:ascii="Garamond" w:hAnsi="Garamond"/>
                <w:sz w:val="28"/>
                <w:szCs w:val="28"/>
              </w:rPr>
              <w:t>dooin</w:t>
            </w:r>
            <w:proofErr w:type="spellEnd"/>
            <w:r w:rsidRPr="00BD3DC6">
              <w:rPr>
                <w:rFonts w:ascii="Garamond" w:hAnsi="Garamond"/>
                <w:sz w:val="28"/>
                <w:szCs w:val="28"/>
              </w:rPr>
              <w:t xml:space="preserve"> </w:t>
            </w:r>
            <w:proofErr w:type="spellStart"/>
            <w:r w:rsidRPr="00BD3DC6">
              <w:rPr>
                <w:rFonts w:ascii="Garamond" w:hAnsi="Garamond"/>
                <w:sz w:val="28"/>
                <w:szCs w:val="28"/>
              </w:rPr>
              <w:t>chammah</w:t>
            </w:r>
            <w:proofErr w:type="spellEnd"/>
            <w:r w:rsidRPr="00BD3DC6">
              <w:rPr>
                <w:rFonts w:ascii="Garamond" w:hAnsi="Garamond"/>
                <w:sz w:val="28"/>
                <w:szCs w:val="28"/>
              </w:rPr>
              <w:t xml:space="preserve"> my </w:t>
            </w:r>
            <w:proofErr w:type="spellStart"/>
            <w:r w:rsidRPr="00BD3DC6">
              <w:rPr>
                <w:rFonts w:ascii="Garamond" w:hAnsi="Garamond"/>
                <w:sz w:val="28"/>
                <w:szCs w:val="28"/>
              </w:rPr>
              <w:t>chion</w:t>
            </w:r>
            <w:proofErr w:type="spellEnd"/>
            <w:r w:rsidRPr="00BD3DC6">
              <w:rPr>
                <w:rFonts w:ascii="Garamond" w:hAnsi="Garamond"/>
                <w:sz w:val="28"/>
                <w:szCs w:val="28"/>
              </w:rPr>
              <w:t xml:space="preserve"> e </w:t>
            </w:r>
            <w:proofErr w:type="spellStart"/>
            <w:r w:rsidRPr="00BD3DC6">
              <w:rPr>
                <w:rFonts w:ascii="Garamond" w:hAnsi="Garamond"/>
                <w:sz w:val="28"/>
                <w:szCs w:val="28"/>
              </w:rPr>
              <w:t>hene</w:t>
            </w:r>
            <w:proofErr w:type="spellEnd"/>
            <w:r w:rsidRPr="00BD3DC6">
              <w:rPr>
                <w:rFonts w:ascii="Garamond" w:hAnsi="Garamond"/>
                <w:sz w:val="28"/>
                <w:szCs w:val="28"/>
              </w:rPr>
              <w:t xml:space="preserve"> as my </w:t>
            </w:r>
            <w:proofErr w:type="spellStart"/>
            <w:r w:rsidRPr="00BD3DC6">
              <w:rPr>
                <w:rFonts w:ascii="Garamond" w:hAnsi="Garamond"/>
                <w:sz w:val="28"/>
                <w:szCs w:val="28"/>
              </w:rPr>
              <w:t>chion</w:t>
            </w:r>
            <w:proofErr w:type="spellEnd"/>
            <w:r w:rsidRPr="00BD3DC6">
              <w:rPr>
                <w:rFonts w:ascii="Garamond" w:hAnsi="Garamond"/>
                <w:sz w:val="28"/>
                <w:szCs w:val="28"/>
              </w:rPr>
              <w:t xml:space="preserve"> </w:t>
            </w:r>
            <w:proofErr w:type="spellStart"/>
            <w:r w:rsidRPr="00BD3DC6">
              <w:rPr>
                <w:rFonts w:ascii="Garamond" w:hAnsi="Garamond"/>
                <w:sz w:val="28"/>
                <w:szCs w:val="28"/>
              </w:rPr>
              <w:t>yn</w:t>
            </w:r>
            <w:proofErr w:type="spellEnd"/>
            <w:r w:rsidRPr="00BD3DC6">
              <w:rPr>
                <w:rFonts w:ascii="Garamond" w:hAnsi="Garamond"/>
                <w:sz w:val="28"/>
                <w:szCs w:val="28"/>
              </w:rPr>
              <w:t xml:space="preserve"> </w:t>
            </w:r>
            <w:proofErr w:type="spellStart"/>
            <w:r w:rsidRPr="003653BD">
              <w:rPr>
                <w:rFonts w:ascii="Garamond" w:hAnsi="Garamond"/>
                <w:sz w:val="28"/>
                <w:szCs w:val="28"/>
              </w:rPr>
              <w:t>c</w:t>
            </w:r>
            <w:r w:rsidRPr="00BD3DC6">
              <w:rPr>
                <w:rFonts w:ascii="Garamond" w:hAnsi="Garamond"/>
                <w:sz w:val="28"/>
                <w:szCs w:val="28"/>
              </w:rPr>
              <w:t>urrym</w:t>
            </w:r>
            <w:proofErr w:type="spellEnd"/>
            <w:r w:rsidRPr="00BD3DC6">
              <w:rPr>
                <w:rFonts w:ascii="Garamond" w:hAnsi="Garamond"/>
                <w:sz w:val="28"/>
                <w:szCs w:val="28"/>
              </w:rPr>
              <w:t xml:space="preserve"> ain</w:t>
            </w:r>
            <w:r>
              <w:rPr>
                <w:rFonts w:ascii="Garamond" w:hAnsi="Garamond"/>
                <w:sz w:val="28"/>
                <w:szCs w:val="28"/>
              </w:rPr>
              <w:t xml:space="preserve"> hug-e, [33] </w:t>
            </w:r>
            <w:proofErr w:type="spellStart"/>
            <w:r>
              <w:rPr>
                <w:rFonts w:ascii="Garamond" w:hAnsi="Garamond"/>
                <w:sz w:val="28"/>
                <w:szCs w:val="28"/>
              </w:rPr>
              <w:t>shen</w:t>
            </w:r>
            <w:proofErr w:type="spellEnd"/>
            <w:r>
              <w:rPr>
                <w:rFonts w:ascii="Garamond" w:hAnsi="Garamond"/>
                <w:sz w:val="28"/>
                <w:szCs w:val="28"/>
              </w:rPr>
              <w:t xml:space="preserve"> ta </w:t>
            </w:r>
            <w:proofErr w:type="spellStart"/>
            <w:r>
              <w:rPr>
                <w:rFonts w:ascii="Garamond" w:hAnsi="Garamond"/>
                <w:sz w:val="28"/>
                <w:szCs w:val="28"/>
              </w:rPr>
              <w:t>soit</w:t>
            </w:r>
            <w:proofErr w:type="spellEnd"/>
            <w:r>
              <w:rPr>
                <w:rFonts w:ascii="Garamond" w:hAnsi="Garamond"/>
                <w:sz w:val="28"/>
                <w:szCs w:val="28"/>
              </w:rPr>
              <w:t xml:space="preserve"> </w:t>
            </w:r>
            <w:proofErr w:type="spellStart"/>
            <w:r>
              <w:rPr>
                <w:rFonts w:ascii="Garamond" w:hAnsi="Garamond"/>
                <w:sz w:val="28"/>
                <w:szCs w:val="28"/>
              </w:rPr>
              <w:t>shees</w:t>
            </w:r>
            <w:proofErr w:type="spellEnd"/>
            <w:r w:rsidRPr="00BD3DC6">
              <w:rPr>
                <w:rFonts w:ascii="Garamond" w:hAnsi="Garamond"/>
                <w:sz w:val="28"/>
                <w:szCs w:val="28"/>
              </w:rPr>
              <w:t xml:space="preserve"> </w:t>
            </w:r>
            <w:proofErr w:type="spellStart"/>
            <w:r w:rsidRPr="00BD3DC6">
              <w:rPr>
                <w:rFonts w:ascii="Garamond" w:hAnsi="Garamond"/>
                <w:sz w:val="28"/>
                <w:szCs w:val="28"/>
              </w:rPr>
              <w:t>ayns</w:t>
            </w:r>
            <w:proofErr w:type="spellEnd"/>
            <w:r w:rsidRPr="00BD3DC6">
              <w:rPr>
                <w:rFonts w:ascii="Garamond" w:hAnsi="Garamond"/>
                <w:sz w:val="28"/>
                <w:szCs w:val="28"/>
              </w:rPr>
              <w:t xml:space="preserve"> </w:t>
            </w:r>
            <w:proofErr w:type="spellStart"/>
            <w:r w:rsidRPr="00BD3DC6">
              <w:rPr>
                <w:rFonts w:ascii="Garamond" w:hAnsi="Garamond"/>
                <w:sz w:val="28"/>
                <w:szCs w:val="28"/>
              </w:rPr>
              <w:t>ny</w:t>
            </w:r>
            <w:proofErr w:type="spellEnd"/>
            <w:r w:rsidRPr="00BD3DC6">
              <w:rPr>
                <w:rFonts w:ascii="Garamond" w:hAnsi="Garamond"/>
                <w:sz w:val="28"/>
                <w:szCs w:val="28"/>
              </w:rPr>
              <w:t xml:space="preserve"> </w:t>
            </w:r>
            <w:proofErr w:type="spellStart"/>
            <w:r w:rsidRPr="00BD3DC6">
              <w:rPr>
                <w:rFonts w:ascii="Garamond" w:hAnsi="Garamond"/>
                <w:sz w:val="28"/>
                <w:szCs w:val="28"/>
              </w:rPr>
              <w:t>Lioryn</w:t>
            </w:r>
            <w:proofErr w:type="spellEnd"/>
            <w:r w:rsidRPr="00BD3DC6">
              <w:rPr>
                <w:rFonts w:ascii="Garamond" w:hAnsi="Garamond"/>
                <w:sz w:val="28"/>
                <w:szCs w:val="28"/>
              </w:rPr>
              <w:t xml:space="preserve"> </w:t>
            </w:r>
            <w:proofErr w:type="spellStart"/>
            <w:r w:rsidRPr="00BD3DC6">
              <w:rPr>
                <w:rFonts w:ascii="Garamond" w:hAnsi="Garamond"/>
                <w:sz w:val="28"/>
                <w:szCs w:val="28"/>
              </w:rPr>
              <w:t>casherick</w:t>
            </w:r>
            <w:proofErr w:type="spellEnd"/>
            <w:r w:rsidRPr="00BD3DC6">
              <w:rPr>
                <w:rFonts w:ascii="Garamond" w:hAnsi="Garamond"/>
                <w:sz w:val="28"/>
                <w:szCs w:val="28"/>
              </w:rPr>
              <w:t xml:space="preserve"> </w:t>
            </w:r>
            <w:proofErr w:type="spellStart"/>
            <w:r w:rsidRPr="00BD3DC6">
              <w:rPr>
                <w:rFonts w:ascii="Garamond" w:hAnsi="Garamond"/>
                <w:sz w:val="28"/>
                <w:szCs w:val="28"/>
              </w:rPr>
              <w:t>va</w:t>
            </w:r>
            <w:proofErr w:type="spellEnd"/>
            <w:r w:rsidRPr="00BD3DC6">
              <w:rPr>
                <w:rFonts w:ascii="Garamond" w:hAnsi="Garamond"/>
                <w:sz w:val="28"/>
                <w:szCs w:val="28"/>
              </w:rPr>
              <w:t xml:space="preserve"> </w:t>
            </w:r>
            <w:proofErr w:type="spellStart"/>
            <w:r w:rsidRPr="00BD3DC6">
              <w:rPr>
                <w:rFonts w:ascii="Garamond" w:hAnsi="Garamond"/>
                <w:sz w:val="28"/>
                <w:szCs w:val="28"/>
              </w:rPr>
              <w:t>scruit</w:t>
            </w:r>
            <w:proofErr w:type="spellEnd"/>
            <w:r w:rsidRPr="00BD3DC6">
              <w:rPr>
                <w:rFonts w:ascii="Garamond" w:hAnsi="Garamond"/>
                <w:sz w:val="28"/>
                <w:szCs w:val="28"/>
              </w:rPr>
              <w:t xml:space="preserve"> </w:t>
            </w:r>
            <w:proofErr w:type="spellStart"/>
            <w:r w:rsidRPr="00BD3DC6">
              <w:rPr>
                <w:rFonts w:ascii="Garamond" w:hAnsi="Garamond"/>
                <w:sz w:val="28"/>
                <w:szCs w:val="28"/>
              </w:rPr>
              <w:t>liorish</w:t>
            </w:r>
            <w:proofErr w:type="spellEnd"/>
            <w:r w:rsidRPr="00BD3DC6">
              <w:rPr>
                <w:rFonts w:ascii="Garamond" w:hAnsi="Garamond"/>
                <w:sz w:val="28"/>
                <w:szCs w:val="28"/>
              </w:rPr>
              <w:t xml:space="preserve"> </w:t>
            </w:r>
            <w:proofErr w:type="spellStart"/>
            <w:r w:rsidRPr="00BD3DC6">
              <w:rPr>
                <w:rFonts w:ascii="Garamond" w:hAnsi="Garamond"/>
                <w:sz w:val="28"/>
                <w:szCs w:val="28"/>
              </w:rPr>
              <w:t>sarey</w:t>
            </w:r>
            <w:proofErr w:type="spellEnd"/>
            <w:r w:rsidRPr="00BD3DC6">
              <w:rPr>
                <w:rFonts w:ascii="Garamond" w:hAnsi="Garamond"/>
                <w:sz w:val="28"/>
                <w:szCs w:val="28"/>
              </w:rPr>
              <w:t xml:space="preserve"> Yee, </w:t>
            </w:r>
            <w:proofErr w:type="spellStart"/>
            <w:r w:rsidRPr="00BD3DC6">
              <w:rPr>
                <w:rFonts w:ascii="Garamond" w:hAnsi="Garamond"/>
                <w:sz w:val="28"/>
                <w:szCs w:val="28"/>
              </w:rPr>
              <w:t>nagh</w:t>
            </w:r>
            <w:proofErr w:type="spellEnd"/>
            <w:r w:rsidRPr="00BD3DC6">
              <w:rPr>
                <w:rFonts w:ascii="Garamond" w:hAnsi="Garamond"/>
                <w:sz w:val="28"/>
                <w:szCs w:val="28"/>
              </w:rPr>
              <w:t xml:space="preserve"> </w:t>
            </w:r>
            <w:proofErr w:type="spellStart"/>
            <w:r w:rsidRPr="00BD3DC6">
              <w:rPr>
                <w:rFonts w:ascii="Garamond" w:hAnsi="Garamond"/>
                <w:sz w:val="28"/>
                <w:szCs w:val="28"/>
              </w:rPr>
              <w:t>vod</w:t>
            </w:r>
            <w:proofErr w:type="spellEnd"/>
            <w:r w:rsidRPr="00BD3DC6">
              <w:rPr>
                <w:rFonts w:ascii="Garamond" w:hAnsi="Garamond"/>
                <w:sz w:val="28"/>
                <w:szCs w:val="28"/>
              </w:rPr>
              <w:t xml:space="preserve"> </w:t>
            </w:r>
            <w:proofErr w:type="spellStart"/>
            <w:r w:rsidRPr="00BD3DC6">
              <w:rPr>
                <w:rFonts w:ascii="Garamond" w:hAnsi="Garamond"/>
                <w:sz w:val="28"/>
                <w:szCs w:val="28"/>
              </w:rPr>
              <w:t>ve</w:t>
            </w:r>
            <w:proofErr w:type="spellEnd"/>
            <w:r w:rsidRPr="00BD3DC6">
              <w:rPr>
                <w:rFonts w:ascii="Garamond" w:hAnsi="Garamond"/>
                <w:sz w:val="28"/>
                <w:szCs w:val="28"/>
              </w:rPr>
              <w:t xml:space="preserve"> </w:t>
            </w:r>
            <w:proofErr w:type="spellStart"/>
            <w:r w:rsidRPr="00BD3DC6">
              <w:rPr>
                <w:rFonts w:ascii="Garamond" w:hAnsi="Garamond"/>
                <w:sz w:val="28"/>
                <w:szCs w:val="28"/>
              </w:rPr>
              <w:t>mollit</w:t>
            </w:r>
            <w:proofErr w:type="spellEnd"/>
            <w:r w:rsidRPr="00BD3DC6">
              <w:rPr>
                <w:rFonts w:ascii="Garamond" w:hAnsi="Garamond"/>
                <w:sz w:val="28"/>
                <w:szCs w:val="28"/>
              </w:rPr>
              <w:t xml:space="preserve">, as </w:t>
            </w:r>
            <w:proofErr w:type="spellStart"/>
            <w:r w:rsidRPr="00BD3DC6">
              <w:rPr>
                <w:rFonts w:ascii="Garamond" w:hAnsi="Garamond"/>
                <w:sz w:val="28"/>
                <w:szCs w:val="28"/>
              </w:rPr>
              <w:t>nagh</w:t>
            </w:r>
            <w:proofErr w:type="spellEnd"/>
            <w:r w:rsidRPr="00BD3DC6">
              <w:rPr>
                <w:rFonts w:ascii="Garamond" w:hAnsi="Garamond"/>
                <w:sz w:val="28"/>
                <w:szCs w:val="28"/>
              </w:rPr>
              <w:t xml:space="preserve"> jean shin y volley. </w:t>
            </w:r>
          </w:p>
        </w:tc>
        <w:tc>
          <w:tcPr>
            <w:tcW w:w="0" w:type="auto"/>
          </w:tcPr>
          <w:p w14:paraId="3BAEA927"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A. </w:t>
            </w:r>
            <w:r w:rsidRPr="001755D4">
              <w:rPr>
                <w:rFonts w:ascii="Garamond" w:hAnsi="Garamond" w:cs="Times New Roman"/>
                <w:i/>
                <w:sz w:val="28"/>
              </w:rPr>
              <w:t>It is to believe all that he hath made known, both concerning himself, and our Duty to</w:t>
            </w:r>
            <w:r w:rsidRPr="001755D4">
              <w:rPr>
                <w:rFonts w:ascii="Garamond" w:hAnsi="Garamond" w:cs="Times New Roman"/>
                <w:sz w:val="28"/>
              </w:rPr>
              <w:t xml:space="preserve"> him, </w:t>
            </w:r>
            <w:r w:rsidRPr="001755D4">
              <w:rPr>
                <w:rFonts w:ascii="Garamond" w:hAnsi="Garamond" w:cs="Times New Roman"/>
                <w:i/>
                <w:sz w:val="28"/>
              </w:rPr>
              <w:t>which is all contained in the Holy Scriptures</w:t>
            </w:r>
            <w:r w:rsidRPr="001755D4">
              <w:rPr>
                <w:rFonts w:ascii="Garamond" w:hAnsi="Garamond" w:cs="Times New Roman"/>
                <w:sz w:val="28"/>
              </w:rPr>
              <w:t xml:space="preserve">, written by the Command of God, </w:t>
            </w:r>
            <w:r w:rsidRPr="001755D4">
              <w:rPr>
                <w:rFonts w:ascii="Garamond" w:hAnsi="Garamond" w:cs="Times New Roman"/>
                <w:i/>
                <w:sz w:val="28"/>
              </w:rPr>
              <w:t>who can neither be deceived, nor can deceive us.</w:t>
            </w:r>
          </w:p>
        </w:tc>
        <w:tc>
          <w:tcPr>
            <w:tcW w:w="0" w:type="auto"/>
          </w:tcPr>
          <w:p w14:paraId="369C2206" w14:textId="77777777" w:rsidR="00854E22" w:rsidRPr="002825E4" w:rsidRDefault="00854E22" w:rsidP="00DB60C3">
            <w:pPr>
              <w:pStyle w:val="ListParagraph"/>
              <w:ind w:left="0"/>
              <w:jc w:val="both"/>
              <w:rPr>
                <w:rFonts w:ascii="Garamond" w:hAnsi="Garamond" w:cs="Times New Roman"/>
                <w:sz w:val="20"/>
                <w:szCs w:val="20"/>
              </w:rPr>
            </w:pPr>
          </w:p>
          <w:p w14:paraId="1ED20664" w14:textId="77777777" w:rsidR="00854E22" w:rsidRPr="002825E4" w:rsidRDefault="00854E22" w:rsidP="00DB60C3">
            <w:pPr>
              <w:pStyle w:val="ListParagraph"/>
              <w:ind w:left="0"/>
              <w:jc w:val="both"/>
              <w:rPr>
                <w:rFonts w:ascii="Garamond" w:hAnsi="Garamond" w:cs="Times New Roman"/>
                <w:sz w:val="20"/>
                <w:szCs w:val="20"/>
              </w:rPr>
            </w:pPr>
          </w:p>
          <w:p w14:paraId="7A4BE55E" w14:textId="77777777" w:rsidR="00854E22" w:rsidRPr="002825E4" w:rsidRDefault="00854E22" w:rsidP="00DB60C3">
            <w:pPr>
              <w:pStyle w:val="ListParagraph"/>
              <w:ind w:left="0"/>
              <w:jc w:val="both"/>
              <w:rPr>
                <w:rFonts w:ascii="Garamond" w:hAnsi="Garamond" w:cs="Times New Roman"/>
                <w:sz w:val="20"/>
                <w:szCs w:val="20"/>
              </w:rPr>
            </w:pPr>
          </w:p>
          <w:p w14:paraId="4CAB4C72" w14:textId="77777777" w:rsidR="00854E22" w:rsidRPr="002825E4" w:rsidRDefault="00854E22" w:rsidP="00DB60C3">
            <w:pPr>
              <w:pStyle w:val="ListParagraph"/>
              <w:ind w:left="0"/>
              <w:jc w:val="both"/>
              <w:rPr>
                <w:rFonts w:ascii="Garamond" w:hAnsi="Garamond" w:cs="Times New Roman"/>
                <w:sz w:val="20"/>
                <w:szCs w:val="20"/>
              </w:rPr>
            </w:pPr>
          </w:p>
          <w:p w14:paraId="62A090A5" w14:textId="77777777" w:rsidR="00854E22" w:rsidRPr="002825E4" w:rsidRDefault="00854E22" w:rsidP="00DB60C3">
            <w:pPr>
              <w:pStyle w:val="ListParagraph"/>
              <w:ind w:left="0"/>
              <w:jc w:val="both"/>
              <w:rPr>
                <w:rFonts w:ascii="Garamond" w:hAnsi="Garamond" w:cs="Times New Roman"/>
                <w:sz w:val="20"/>
                <w:szCs w:val="20"/>
              </w:rPr>
            </w:pPr>
            <w:r w:rsidRPr="002825E4">
              <w:rPr>
                <w:rFonts w:ascii="Garamond" w:hAnsi="Garamond" w:cs="Times New Roman"/>
                <w:sz w:val="20"/>
                <w:szCs w:val="20"/>
              </w:rPr>
              <w:t>2 Tim. 1. 16.</w:t>
            </w:r>
          </w:p>
        </w:tc>
      </w:tr>
      <w:tr w:rsidR="00854E22" w:rsidRPr="001755D4" w14:paraId="16316D86" w14:textId="77777777" w:rsidTr="00AC0398">
        <w:tc>
          <w:tcPr>
            <w:tcW w:w="0" w:type="auto"/>
          </w:tcPr>
          <w:p w14:paraId="7AFDA809" w14:textId="77777777" w:rsidR="00854E22" w:rsidRPr="00230689" w:rsidRDefault="00854E22" w:rsidP="00DB60C3">
            <w:pPr>
              <w:pStyle w:val="CM3"/>
              <w:widowControl/>
              <w:spacing w:line="240" w:lineRule="auto"/>
              <w:ind w:firstLine="227"/>
              <w:jc w:val="both"/>
              <w:rPr>
                <w:rFonts w:ascii="Garamond" w:hAnsi="Garamond"/>
                <w:sz w:val="28"/>
                <w:szCs w:val="28"/>
              </w:rPr>
            </w:pPr>
            <w:r w:rsidRPr="00230689">
              <w:rPr>
                <w:rFonts w:ascii="Garamond" w:hAnsi="Garamond"/>
                <w:sz w:val="28"/>
                <w:szCs w:val="28"/>
              </w:rPr>
              <w:t xml:space="preserve">As son y </w:t>
            </w:r>
            <w:proofErr w:type="spellStart"/>
            <w:r w:rsidRPr="00230689">
              <w:rPr>
                <w:rFonts w:ascii="Garamond" w:hAnsi="Garamond"/>
                <w:sz w:val="28"/>
                <w:szCs w:val="28"/>
              </w:rPr>
              <w:t>vondeish</w:t>
            </w:r>
            <w:proofErr w:type="spellEnd"/>
            <w:r w:rsidRPr="00230689">
              <w:rPr>
                <w:rFonts w:ascii="Garamond" w:hAnsi="Garamond"/>
                <w:sz w:val="28"/>
                <w:szCs w:val="28"/>
              </w:rPr>
              <w:t xml:space="preserve"> </w:t>
            </w:r>
            <w:proofErr w:type="spellStart"/>
            <w:r w:rsidRPr="00230689">
              <w:rPr>
                <w:rFonts w:ascii="Garamond" w:hAnsi="Garamond"/>
                <w:sz w:val="28"/>
                <w:szCs w:val="28"/>
              </w:rPr>
              <w:t>ocsyn</w:t>
            </w:r>
            <w:proofErr w:type="spellEnd"/>
            <w:r w:rsidRPr="00230689">
              <w:rPr>
                <w:rFonts w:ascii="Garamond" w:hAnsi="Garamond"/>
                <w:sz w:val="28"/>
                <w:szCs w:val="28"/>
              </w:rPr>
              <w:t xml:space="preserve"> </w:t>
            </w:r>
            <w:proofErr w:type="spellStart"/>
            <w:r w:rsidRPr="00230689">
              <w:rPr>
                <w:rFonts w:ascii="Garamond" w:hAnsi="Garamond"/>
                <w:sz w:val="28"/>
                <w:szCs w:val="28"/>
              </w:rPr>
              <w:t>nagh</w:t>
            </w:r>
            <w:proofErr w:type="spellEnd"/>
            <w:r w:rsidRPr="00230689">
              <w:rPr>
                <w:rFonts w:ascii="Garamond" w:hAnsi="Garamond"/>
                <w:sz w:val="28"/>
                <w:szCs w:val="28"/>
              </w:rPr>
              <w:t xml:space="preserve"> </w:t>
            </w:r>
            <w:proofErr w:type="spellStart"/>
            <w:r w:rsidRPr="00230689">
              <w:rPr>
                <w:rFonts w:ascii="Garamond" w:hAnsi="Garamond"/>
                <w:sz w:val="28"/>
                <w:szCs w:val="28"/>
              </w:rPr>
              <w:t>vod</w:t>
            </w:r>
            <w:proofErr w:type="spellEnd"/>
            <w:r w:rsidRPr="00230689">
              <w:rPr>
                <w:rFonts w:ascii="Garamond" w:hAnsi="Garamond"/>
                <w:sz w:val="28"/>
                <w:szCs w:val="28"/>
              </w:rPr>
              <w:t xml:space="preserve"> </w:t>
            </w:r>
            <w:proofErr w:type="spellStart"/>
            <w:r w:rsidRPr="00230689">
              <w:rPr>
                <w:rFonts w:ascii="Garamond" w:hAnsi="Garamond"/>
                <w:sz w:val="28"/>
                <w:szCs w:val="28"/>
              </w:rPr>
              <w:t>cooinaght</w:t>
            </w:r>
            <w:proofErr w:type="spellEnd"/>
            <w:r w:rsidRPr="00230689">
              <w:rPr>
                <w:rFonts w:ascii="Garamond" w:hAnsi="Garamond"/>
                <w:sz w:val="28"/>
                <w:szCs w:val="28"/>
              </w:rPr>
              <w:t xml:space="preserve"> er </w:t>
            </w:r>
            <w:proofErr w:type="spellStart"/>
            <w:r w:rsidRPr="00230689">
              <w:rPr>
                <w:rFonts w:ascii="Garamond" w:hAnsi="Garamond"/>
                <w:sz w:val="28"/>
                <w:szCs w:val="28"/>
              </w:rPr>
              <w:t>ymmodee</w:t>
            </w:r>
            <w:proofErr w:type="spellEnd"/>
            <w:r w:rsidRPr="00230689">
              <w:rPr>
                <w:rFonts w:ascii="Garamond" w:hAnsi="Garamond"/>
                <w:sz w:val="28"/>
                <w:szCs w:val="28"/>
              </w:rPr>
              <w:t xml:space="preserve"> </w:t>
            </w:r>
            <w:proofErr w:type="spellStart"/>
            <w:r w:rsidRPr="00230689">
              <w:rPr>
                <w:rFonts w:ascii="Garamond" w:hAnsi="Garamond"/>
                <w:sz w:val="28"/>
                <w:szCs w:val="28"/>
              </w:rPr>
              <w:lastRenderedPageBreak/>
              <w:t>reddyn</w:t>
            </w:r>
            <w:proofErr w:type="spellEnd"/>
            <w:r w:rsidRPr="00230689">
              <w:rPr>
                <w:rFonts w:ascii="Garamond" w:hAnsi="Garamond"/>
                <w:sz w:val="28"/>
                <w:szCs w:val="28"/>
              </w:rPr>
              <w:t xml:space="preserve">, ta </w:t>
            </w:r>
            <w:proofErr w:type="spellStart"/>
            <w:r w:rsidRPr="00230689">
              <w:rPr>
                <w:rFonts w:ascii="Garamond" w:hAnsi="Garamond"/>
                <w:sz w:val="28"/>
                <w:szCs w:val="28"/>
              </w:rPr>
              <w:t>ny</w:t>
            </w:r>
            <w:proofErr w:type="spellEnd"/>
            <w:r w:rsidRPr="00230689">
              <w:rPr>
                <w:rFonts w:ascii="Garamond" w:hAnsi="Garamond"/>
                <w:sz w:val="28"/>
                <w:szCs w:val="28"/>
              </w:rPr>
              <w:t xml:space="preserve"> </w:t>
            </w:r>
            <w:proofErr w:type="spellStart"/>
            <w:r w:rsidRPr="00230689">
              <w:rPr>
                <w:rFonts w:ascii="Garamond" w:hAnsi="Garamond"/>
                <w:sz w:val="28"/>
                <w:szCs w:val="28"/>
              </w:rPr>
              <w:t>banglanyn</w:t>
            </w:r>
            <w:proofErr w:type="spellEnd"/>
            <w:r w:rsidRPr="00230689">
              <w:rPr>
                <w:rFonts w:ascii="Garamond" w:hAnsi="Garamond"/>
                <w:sz w:val="28"/>
                <w:szCs w:val="28"/>
              </w:rPr>
              <w:t xml:space="preserve"> </w:t>
            </w:r>
            <w:proofErr w:type="spellStart"/>
            <w:r w:rsidRPr="00230689">
              <w:rPr>
                <w:rFonts w:ascii="Garamond" w:hAnsi="Garamond"/>
                <w:sz w:val="28"/>
                <w:szCs w:val="28"/>
              </w:rPr>
              <w:t>symmyrchee</w:t>
            </w:r>
            <w:proofErr w:type="spellEnd"/>
            <w:r w:rsidRPr="00230689">
              <w:rPr>
                <w:rFonts w:ascii="Garamond" w:hAnsi="Garamond"/>
                <w:sz w:val="28"/>
                <w:szCs w:val="28"/>
              </w:rPr>
              <w:t xml:space="preserve"> </w:t>
            </w:r>
            <w:proofErr w:type="spellStart"/>
            <w:r w:rsidRPr="00230689">
              <w:rPr>
                <w:rFonts w:ascii="Garamond" w:hAnsi="Garamond"/>
                <w:sz w:val="28"/>
                <w:szCs w:val="28"/>
              </w:rPr>
              <w:t>jeh</w:t>
            </w:r>
            <w:proofErr w:type="spellEnd"/>
            <w:r w:rsidRPr="00230689">
              <w:rPr>
                <w:rFonts w:ascii="Garamond" w:hAnsi="Garamond"/>
                <w:sz w:val="28"/>
                <w:szCs w:val="28"/>
              </w:rPr>
              <w:t xml:space="preserve"> </w:t>
            </w:r>
            <w:proofErr w:type="spellStart"/>
            <w:r w:rsidRPr="00230689">
              <w:rPr>
                <w:rFonts w:ascii="Garamond" w:hAnsi="Garamond"/>
                <w:sz w:val="28"/>
                <w:szCs w:val="28"/>
              </w:rPr>
              <w:t>ny</w:t>
            </w:r>
            <w:proofErr w:type="spellEnd"/>
            <w:r w:rsidRPr="00230689">
              <w:rPr>
                <w:rFonts w:ascii="Garamond" w:hAnsi="Garamond"/>
                <w:sz w:val="28"/>
                <w:szCs w:val="28"/>
              </w:rPr>
              <w:t xml:space="preserve"> </w:t>
            </w:r>
            <w:proofErr w:type="spellStart"/>
            <w:r w:rsidRPr="00230689">
              <w:rPr>
                <w:rFonts w:ascii="Garamond" w:hAnsi="Garamond"/>
                <w:sz w:val="28"/>
                <w:szCs w:val="28"/>
              </w:rPr>
              <w:t>Lioryn</w:t>
            </w:r>
            <w:proofErr w:type="spellEnd"/>
            <w:r w:rsidRPr="00230689">
              <w:rPr>
                <w:rFonts w:ascii="Garamond" w:hAnsi="Garamond"/>
                <w:sz w:val="28"/>
                <w:szCs w:val="28"/>
              </w:rPr>
              <w:t xml:space="preserve"> </w:t>
            </w:r>
            <w:proofErr w:type="spellStart"/>
            <w:r w:rsidRPr="00230689">
              <w:rPr>
                <w:rFonts w:ascii="Garamond" w:hAnsi="Garamond"/>
                <w:sz w:val="28"/>
                <w:szCs w:val="28"/>
              </w:rPr>
              <w:t>firrinagh</w:t>
            </w:r>
            <w:proofErr w:type="spellEnd"/>
            <w:r w:rsidRPr="00230689">
              <w:rPr>
                <w:rFonts w:ascii="Garamond" w:hAnsi="Garamond"/>
                <w:sz w:val="28"/>
                <w:szCs w:val="28"/>
              </w:rPr>
              <w:t xml:space="preserve"> </w:t>
            </w:r>
            <w:proofErr w:type="spellStart"/>
            <w:r w:rsidRPr="00230689">
              <w:rPr>
                <w:rFonts w:ascii="Garamond" w:hAnsi="Garamond"/>
                <w:sz w:val="28"/>
                <w:szCs w:val="28"/>
              </w:rPr>
              <w:t>shoh</w:t>
            </w:r>
            <w:proofErr w:type="spellEnd"/>
            <w:r w:rsidRPr="00230689">
              <w:rPr>
                <w:rFonts w:ascii="Garamond" w:hAnsi="Garamond"/>
                <w:sz w:val="28"/>
                <w:szCs w:val="28"/>
              </w:rPr>
              <w:t xml:space="preserve"> er </w:t>
            </w:r>
            <w:proofErr w:type="spellStart"/>
            <w:r w:rsidRPr="00230689">
              <w:rPr>
                <w:rFonts w:ascii="Garamond" w:hAnsi="Garamond"/>
                <w:sz w:val="28"/>
                <w:szCs w:val="28"/>
              </w:rPr>
              <w:t>nyn</w:t>
            </w:r>
            <w:proofErr w:type="spellEnd"/>
            <w:r w:rsidRPr="00230689">
              <w:rPr>
                <w:rFonts w:ascii="Garamond" w:hAnsi="Garamond"/>
                <w:sz w:val="28"/>
                <w:szCs w:val="28"/>
              </w:rPr>
              <w:t xml:space="preserve"> </w:t>
            </w:r>
            <w:proofErr w:type="spellStart"/>
            <w:r w:rsidRPr="00230689">
              <w:rPr>
                <w:rFonts w:ascii="Garamond" w:hAnsi="Garamond"/>
                <w:sz w:val="28"/>
                <w:szCs w:val="28"/>
              </w:rPr>
              <w:t>jaglym</w:t>
            </w:r>
            <w:proofErr w:type="spellEnd"/>
            <w:r w:rsidRPr="00230689">
              <w:rPr>
                <w:rFonts w:ascii="Garamond" w:hAnsi="Garamond"/>
                <w:sz w:val="28"/>
                <w:szCs w:val="28"/>
              </w:rPr>
              <w:t xml:space="preserve"> </w:t>
            </w:r>
            <w:proofErr w:type="spellStart"/>
            <w:r w:rsidRPr="00230689">
              <w:rPr>
                <w:rFonts w:ascii="Garamond" w:hAnsi="Garamond"/>
                <w:sz w:val="28"/>
                <w:szCs w:val="28"/>
              </w:rPr>
              <w:t>cuidjaght</w:t>
            </w:r>
            <w:proofErr w:type="spellEnd"/>
            <w:r w:rsidRPr="00230689">
              <w:rPr>
                <w:rFonts w:ascii="Garamond" w:hAnsi="Garamond"/>
                <w:sz w:val="28"/>
                <w:szCs w:val="28"/>
              </w:rPr>
              <w:t xml:space="preserve"> </w:t>
            </w:r>
            <w:proofErr w:type="spellStart"/>
            <w:r w:rsidRPr="00230689">
              <w:rPr>
                <w:rFonts w:ascii="Garamond" w:hAnsi="Garamond"/>
                <w:sz w:val="28"/>
                <w:szCs w:val="28"/>
              </w:rPr>
              <w:t>ayns</w:t>
            </w:r>
            <w:proofErr w:type="spellEnd"/>
            <w:r w:rsidRPr="00230689">
              <w:rPr>
                <w:rFonts w:ascii="Garamond" w:hAnsi="Garamond"/>
                <w:sz w:val="28"/>
                <w:szCs w:val="28"/>
              </w:rPr>
              <w:t xml:space="preserve"> y </w:t>
            </w:r>
            <w:proofErr w:type="spellStart"/>
            <w:r w:rsidRPr="00230689">
              <w:rPr>
                <w:rFonts w:ascii="Garamond" w:hAnsi="Garamond"/>
                <w:sz w:val="28"/>
                <w:szCs w:val="28"/>
              </w:rPr>
              <w:t>Chrea</w:t>
            </w:r>
            <w:proofErr w:type="spellEnd"/>
            <w:r w:rsidR="002C617D" w:rsidRPr="002C617D">
              <w:rPr>
                <w:rFonts w:ascii="Garamond" w:hAnsi="Garamond"/>
                <w:sz w:val="28"/>
                <w:szCs w:val="28"/>
              </w:rPr>
              <w:t> ;</w:t>
            </w:r>
            <w:r w:rsidRPr="00230689">
              <w:rPr>
                <w:rFonts w:ascii="Garamond" w:hAnsi="Garamond"/>
                <w:sz w:val="28"/>
                <w:szCs w:val="28"/>
              </w:rPr>
              <w:t xml:space="preserve"> </w:t>
            </w:r>
            <w:proofErr w:type="spellStart"/>
            <w:r w:rsidRPr="00230689">
              <w:rPr>
                <w:rFonts w:ascii="Garamond" w:hAnsi="Garamond"/>
                <w:sz w:val="28"/>
                <w:szCs w:val="28"/>
              </w:rPr>
              <w:t>Shoh</w:t>
            </w:r>
            <w:proofErr w:type="spellEnd"/>
            <w:r w:rsidRPr="00230689">
              <w:rPr>
                <w:rFonts w:ascii="Garamond" w:hAnsi="Garamond"/>
                <w:sz w:val="28"/>
                <w:szCs w:val="28"/>
              </w:rPr>
              <w:t xml:space="preserve"> </w:t>
            </w:r>
            <w:proofErr w:type="spellStart"/>
            <w:r w:rsidRPr="00230689">
              <w:rPr>
                <w:rFonts w:ascii="Garamond" w:hAnsi="Garamond"/>
                <w:sz w:val="28"/>
                <w:szCs w:val="28"/>
              </w:rPr>
              <w:t>shegin</w:t>
            </w:r>
            <w:proofErr w:type="spellEnd"/>
            <w:r w:rsidRPr="00230689">
              <w:rPr>
                <w:rFonts w:ascii="Garamond" w:hAnsi="Garamond"/>
                <w:sz w:val="28"/>
                <w:szCs w:val="28"/>
              </w:rPr>
              <w:t xml:space="preserve"> </w:t>
            </w:r>
            <w:proofErr w:type="spellStart"/>
            <w:r w:rsidRPr="00230689">
              <w:rPr>
                <w:rFonts w:ascii="Garamond" w:hAnsi="Garamond"/>
                <w:sz w:val="28"/>
                <w:szCs w:val="28"/>
              </w:rPr>
              <w:t>dhyt</w:t>
            </w:r>
            <w:proofErr w:type="spellEnd"/>
            <w:r w:rsidRPr="00230689">
              <w:rPr>
                <w:rFonts w:ascii="Garamond" w:hAnsi="Garamond"/>
                <w:sz w:val="28"/>
                <w:szCs w:val="28"/>
              </w:rPr>
              <w:t xml:space="preserve"> </w:t>
            </w:r>
            <w:proofErr w:type="spellStart"/>
            <w:r w:rsidRPr="00230689">
              <w:rPr>
                <w:rFonts w:ascii="Garamond" w:hAnsi="Garamond"/>
                <w:sz w:val="28"/>
                <w:szCs w:val="28"/>
              </w:rPr>
              <w:t>shirrey</w:t>
            </w:r>
            <w:proofErr w:type="spellEnd"/>
            <w:r w:rsidRPr="00230689">
              <w:rPr>
                <w:rFonts w:ascii="Garamond" w:hAnsi="Garamond"/>
                <w:sz w:val="28"/>
                <w:szCs w:val="28"/>
              </w:rPr>
              <w:t xml:space="preserve"> </w:t>
            </w:r>
            <w:proofErr w:type="spellStart"/>
            <w:r w:rsidRPr="00230689">
              <w:rPr>
                <w:rFonts w:ascii="Garamond" w:hAnsi="Garamond"/>
                <w:sz w:val="28"/>
                <w:szCs w:val="28"/>
              </w:rPr>
              <w:t>hoig</w:t>
            </w:r>
            <w:proofErr w:type="spellEnd"/>
            <w:r w:rsidRPr="00230689">
              <w:rPr>
                <w:rFonts w:ascii="Garamond" w:hAnsi="Garamond"/>
                <w:sz w:val="28"/>
                <w:szCs w:val="28"/>
              </w:rPr>
              <w:t xml:space="preserve">-gal </w:t>
            </w:r>
            <w:proofErr w:type="spellStart"/>
            <w:r w:rsidRPr="00230689">
              <w:rPr>
                <w:rFonts w:ascii="Garamond" w:hAnsi="Garamond"/>
                <w:sz w:val="28"/>
                <w:szCs w:val="28"/>
              </w:rPr>
              <w:t>lurg</w:t>
            </w:r>
            <w:proofErr w:type="spellEnd"/>
            <w:r w:rsidRPr="00230689">
              <w:rPr>
                <w:rFonts w:ascii="Garamond" w:hAnsi="Garamond"/>
                <w:sz w:val="28"/>
                <w:szCs w:val="28"/>
              </w:rPr>
              <w:t xml:space="preserve"> y </w:t>
            </w:r>
            <w:proofErr w:type="spellStart"/>
            <w:r w:rsidRPr="00230689">
              <w:rPr>
                <w:rFonts w:ascii="Garamond" w:hAnsi="Garamond"/>
                <w:sz w:val="28"/>
                <w:szCs w:val="28"/>
              </w:rPr>
              <w:t>Tushtey</w:t>
            </w:r>
            <w:proofErr w:type="spellEnd"/>
            <w:r w:rsidRPr="00230689">
              <w:rPr>
                <w:rFonts w:ascii="Garamond" w:hAnsi="Garamond"/>
                <w:sz w:val="28"/>
                <w:szCs w:val="28"/>
              </w:rPr>
              <w:t xml:space="preserve"> as </w:t>
            </w:r>
            <w:proofErr w:type="spellStart"/>
            <w:r w:rsidRPr="00230689">
              <w:rPr>
                <w:rFonts w:ascii="Garamond" w:hAnsi="Garamond"/>
                <w:sz w:val="28"/>
                <w:szCs w:val="28"/>
              </w:rPr>
              <w:t>ny</w:t>
            </w:r>
            <w:proofErr w:type="spellEnd"/>
            <w:r w:rsidRPr="00230689">
              <w:rPr>
                <w:rFonts w:ascii="Garamond" w:hAnsi="Garamond"/>
                <w:sz w:val="28"/>
                <w:szCs w:val="28"/>
              </w:rPr>
              <w:t xml:space="preserve"> </w:t>
            </w:r>
            <w:proofErr w:type="spellStart"/>
            <w:r w:rsidRPr="00230689">
              <w:rPr>
                <w:rFonts w:ascii="Garamond" w:hAnsi="Garamond"/>
                <w:sz w:val="28"/>
                <w:szCs w:val="28"/>
              </w:rPr>
              <w:t>haghtyn</w:t>
            </w:r>
            <w:proofErr w:type="spellEnd"/>
            <w:r w:rsidRPr="00230689">
              <w:rPr>
                <w:rFonts w:ascii="Garamond" w:hAnsi="Garamond"/>
                <w:sz w:val="28"/>
                <w:szCs w:val="28"/>
              </w:rPr>
              <w:t xml:space="preserve"> ta </w:t>
            </w:r>
            <w:proofErr w:type="spellStart"/>
            <w:r w:rsidRPr="00230689">
              <w:rPr>
                <w:rFonts w:ascii="Garamond" w:hAnsi="Garamond"/>
                <w:sz w:val="28"/>
                <w:szCs w:val="28"/>
              </w:rPr>
              <w:t>Jee</w:t>
            </w:r>
            <w:proofErr w:type="spellEnd"/>
            <w:r w:rsidRPr="00230689">
              <w:rPr>
                <w:rFonts w:ascii="Garamond" w:hAnsi="Garamond"/>
                <w:sz w:val="28"/>
                <w:szCs w:val="28"/>
              </w:rPr>
              <w:t xml:space="preserve"> er chur </w:t>
            </w:r>
            <w:proofErr w:type="spellStart"/>
            <w:r w:rsidRPr="00230689">
              <w:rPr>
                <w:rFonts w:ascii="Garamond" w:hAnsi="Garamond"/>
                <w:sz w:val="28"/>
                <w:szCs w:val="28"/>
              </w:rPr>
              <w:t>dhyt</w:t>
            </w:r>
            <w:proofErr w:type="spellEnd"/>
            <w:r w:rsidRPr="00230689">
              <w:rPr>
                <w:rFonts w:ascii="Garamond" w:hAnsi="Garamond"/>
                <w:sz w:val="28"/>
                <w:szCs w:val="28"/>
              </w:rPr>
              <w:t xml:space="preserve">. </w:t>
            </w:r>
          </w:p>
        </w:tc>
        <w:tc>
          <w:tcPr>
            <w:tcW w:w="0" w:type="auto"/>
          </w:tcPr>
          <w:p w14:paraId="70244A77"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i/>
                <w:sz w:val="28"/>
              </w:rPr>
              <w:lastRenderedPageBreak/>
              <w:t xml:space="preserve">And for the Benefit of such as cannot remember many things, the most necessary </w:t>
            </w:r>
            <w:r w:rsidRPr="001755D4">
              <w:rPr>
                <w:rFonts w:ascii="Garamond" w:hAnsi="Garamond" w:cs="Times New Roman"/>
                <w:i/>
                <w:sz w:val="28"/>
              </w:rPr>
              <w:lastRenderedPageBreak/>
              <w:t>of these Truths are put together in the</w:t>
            </w:r>
            <w:r w:rsidRPr="001755D4">
              <w:rPr>
                <w:rFonts w:ascii="Garamond" w:hAnsi="Garamond" w:cs="Times New Roman"/>
                <w:sz w:val="28"/>
              </w:rPr>
              <w:t xml:space="preserve"> Creed</w:t>
            </w:r>
            <w:r w:rsidRPr="001755D4">
              <w:rPr>
                <w:rFonts w:ascii="Garamond" w:hAnsi="Garamond" w:cs="Times New Roman"/>
                <w:i/>
                <w:sz w:val="28"/>
              </w:rPr>
              <w:t>, which you must endeavour to understand, according to your Capacity, and the Means which God hath afforded you.</w:t>
            </w:r>
          </w:p>
        </w:tc>
        <w:tc>
          <w:tcPr>
            <w:tcW w:w="0" w:type="auto"/>
          </w:tcPr>
          <w:p w14:paraId="3B49B855"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4A7052DB" w14:textId="77777777" w:rsidTr="00AC0398">
        <w:tc>
          <w:tcPr>
            <w:tcW w:w="0" w:type="auto"/>
          </w:tcPr>
          <w:p w14:paraId="01435C97" w14:textId="77777777" w:rsidR="00854E22" w:rsidRPr="00230689" w:rsidRDefault="00854E22" w:rsidP="00DB60C3">
            <w:pPr>
              <w:pStyle w:val="CM3"/>
              <w:widowControl/>
              <w:spacing w:line="240" w:lineRule="auto"/>
              <w:ind w:firstLine="227"/>
              <w:jc w:val="both"/>
              <w:rPr>
                <w:rFonts w:ascii="Garamond" w:hAnsi="Garamond"/>
                <w:sz w:val="28"/>
                <w:szCs w:val="28"/>
              </w:rPr>
            </w:pPr>
            <w:proofErr w:type="spellStart"/>
            <w:r w:rsidRPr="00230689">
              <w:rPr>
                <w:rFonts w:ascii="Garamond" w:hAnsi="Garamond"/>
                <w:sz w:val="28"/>
                <w:szCs w:val="28"/>
              </w:rPr>
              <w:t>Kinjagh</w:t>
            </w:r>
            <w:proofErr w:type="spellEnd"/>
            <w:r w:rsidRPr="00230689">
              <w:rPr>
                <w:rFonts w:ascii="Garamond" w:hAnsi="Garamond"/>
                <w:sz w:val="28"/>
                <w:szCs w:val="28"/>
              </w:rPr>
              <w:t xml:space="preserve"> </w:t>
            </w:r>
            <w:proofErr w:type="spellStart"/>
            <w:r w:rsidRPr="00230689">
              <w:rPr>
                <w:rFonts w:ascii="Garamond" w:hAnsi="Garamond"/>
                <w:sz w:val="28"/>
                <w:szCs w:val="28"/>
              </w:rPr>
              <w:t>cooinaght</w:t>
            </w:r>
            <w:proofErr w:type="spellEnd"/>
            <w:r w:rsidRPr="00230689">
              <w:rPr>
                <w:rFonts w:ascii="Garamond" w:hAnsi="Garamond"/>
                <w:sz w:val="28"/>
                <w:szCs w:val="28"/>
              </w:rPr>
              <w:t xml:space="preserve"> </w:t>
            </w:r>
            <w:proofErr w:type="spellStart"/>
            <w:r w:rsidRPr="00230689">
              <w:rPr>
                <w:rFonts w:ascii="Garamond" w:hAnsi="Garamond"/>
                <w:i/>
                <w:sz w:val="28"/>
                <w:szCs w:val="28"/>
              </w:rPr>
              <w:t>nagh</w:t>
            </w:r>
            <w:proofErr w:type="spellEnd"/>
            <w:r w:rsidRPr="00230689">
              <w:rPr>
                <w:rFonts w:ascii="Garamond" w:hAnsi="Garamond"/>
                <w:i/>
                <w:sz w:val="28"/>
                <w:szCs w:val="28"/>
              </w:rPr>
              <w:t xml:space="preserve"> </w:t>
            </w:r>
            <w:proofErr w:type="spellStart"/>
            <w:r w:rsidRPr="00230689">
              <w:rPr>
                <w:rFonts w:ascii="Garamond" w:hAnsi="Garamond"/>
                <w:i/>
                <w:sz w:val="28"/>
                <w:szCs w:val="28"/>
              </w:rPr>
              <w:t>vod</w:t>
            </w:r>
            <w:proofErr w:type="spellEnd"/>
            <w:r w:rsidRPr="00230689">
              <w:rPr>
                <w:rFonts w:ascii="Garamond" w:hAnsi="Garamond"/>
                <w:i/>
                <w:sz w:val="28"/>
                <w:szCs w:val="28"/>
              </w:rPr>
              <w:t xml:space="preserve"> </w:t>
            </w:r>
            <w:proofErr w:type="spellStart"/>
            <w:r w:rsidRPr="00230689">
              <w:rPr>
                <w:rFonts w:ascii="Garamond" w:hAnsi="Garamond"/>
                <w:i/>
                <w:sz w:val="28"/>
                <w:szCs w:val="28"/>
              </w:rPr>
              <w:t>oo</w:t>
            </w:r>
            <w:proofErr w:type="spellEnd"/>
            <w:r w:rsidRPr="00230689">
              <w:rPr>
                <w:rFonts w:ascii="Garamond" w:hAnsi="Garamond"/>
                <w:i/>
                <w:sz w:val="28"/>
                <w:szCs w:val="28"/>
              </w:rPr>
              <w:t xml:space="preserve"> er </w:t>
            </w:r>
            <w:proofErr w:type="spellStart"/>
            <w:r w:rsidRPr="00230689">
              <w:rPr>
                <w:rFonts w:ascii="Garamond" w:hAnsi="Garamond"/>
                <w:i/>
                <w:sz w:val="28"/>
                <w:szCs w:val="28"/>
              </w:rPr>
              <w:t>aght</w:t>
            </w:r>
            <w:proofErr w:type="spellEnd"/>
            <w:r w:rsidRPr="00230689">
              <w:rPr>
                <w:rFonts w:ascii="Garamond" w:hAnsi="Garamond"/>
                <w:i/>
                <w:sz w:val="28"/>
                <w:szCs w:val="28"/>
              </w:rPr>
              <w:t xml:space="preserve"> </w:t>
            </w:r>
            <w:proofErr w:type="spellStart"/>
            <w:r w:rsidRPr="00230689">
              <w:rPr>
                <w:rFonts w:ascii="Garamond" w:hAnsi="Garamond"/>
                <w:i/>
                <w:sz w:val="28"/>
                <w:szCs w:val="28"/>
              </w:rPr>
              <w:t>erbee</w:t>
            </w:r>
            <w:proofErr w:type="spellEnd"/>
            <w:r w:rsidRPr="00230689">
              <w:rPr>
                <w:rFonts w:ascii="Garamond" w:hAnsi="Garamond"/>
                <w:i/>
                <w:sz w:val="28"/>
                <w:szCs w:val="28"/>
              </w:rPr>
              <w:t xml:space="preserve"> </w:t>
            </w:r>
            <w:proofErr w:type="spellStart"/>
            <w:r w:rsidRPr="00230689">
              <w:rPr>
                <w:rFonts w:ascii="Garamond" w:hAnsi="Garamond"/>
                <w:i/>
                <w:sz w:val="28"/>
                <w:szCs w:val="28"/>
              </w:rPr>
              <w:t>barriaght</w:t>
            </w:r>
            <w:proofErr w:type="spellEnd"/>
            <w:r w:rsidRPr="00230689">
              <w:rPr>
                <w:rFonts w:ascii="Garamond" w:hAnsi="Garamond"/>
                <w:i/>
                <w:sz w:val="28"/>
                <w:szCs w:val="28"/>
              </w:rPr>
              <w:t xml:space="preserve"> y </w:t>
            </w:r>
            <w:proofErr w:type="spellStart"/>
            <w:r w:rsidRPr="00230689">
              <w:rPr>
                <w:rFonts w:ascii="Garamond" w:hAnsi="Garamond"/>
                <w:i/>
                <w:sz w:val="28"/>
                <w:szCs w:val="28"/>
              </w:rPr>
              <w:t>gheddyn</w:t>
            </w:r>
            <w:proofErr w:type="spellEnd"/>
            <w:r w:rsidRPr="00230689">
              <w:rPr>
                <w:rFonts w:ascii="Garamond" w:hAnsi="Garamond"/>
                <w:i/>
                <w:sz w:val="28"/>
                <w:szCs w:val="28"/>
              </w:rPr>
              <w:t xml:space="preserve"> harish </w:t>
            </w:r>
            <w:proofErr w:type="spellStart"/>
            <w:r w:rsidRPr="00230689">
              <w:rPr>
                <w:rFonts w:ascii="Garamond" w:hAnsi="Garamond"/>
                <w:i/>
                <w:sz w:val="28"/>
                <w:szCs w:val="28"/>
              </w:rPr>
              <w:t>dty</w:t>
            </w:r>
            <w:proofErr w:type="spellEnd"/>
            <w:r w:rsidRPr="00230689">
              <w:rPr>
                <w:rFonts w:ascii="Garamond" w:hAnsi="Garamond"/>
                <w:i/>
                <w:sz w:val="28"/>
                <w:szCs w:val="28"/>
              </w:rPr>
              <w:t xml:space="preserve"> </w:t>
            </w:r>
            <w:proofErr w:type="spellStart"/>
            <w:r w:rsidRPr="00230689">
              <w:rPr>
                <w:rFonts w:ascii="Garamond" w:hAnsi="Garamond"/>
                <w:i/>
                <w:sz w:val="28"/>
                <w:szCs w:val="28"/>
              </w:rPr>
              <w:t>haynt</w:t>
            </w:r>
            <w:proofErr w:type="spellEnd"/>
            <w:r w:rsidR="002C617D" w:rsidRPr="002C617D">
              <w:rPr>
                <w:rFonts w:ascii="Garamond" w:hAnsi="Garamond"/>
                <w:sz w:val="28"/>
                <w:szCs w:val="28"/>
              </w:rPr>
              <w:t> ;</w:t>
            </w:r>
            <w:r w:rsidRPr="00230689">
              <w:rPr>
                <w:rFonts w:ascii="Garamond" w:hAnsi="Garamond"/>
                <w:i/>
                <w:sz w:val="28"/>
                <w:szCs w:val="28"/>
              </w:rPr>
              <w:t xml:space="preserve"> Bea </w:t>
            </w:r>
            <w:proofErr w:type="spellStart"/>
            <w:r w:rsidRPr="00230689">
              <w:rPr>
                <w:rFonts w:ascii="Garamond" w:hAnsi="Garamond"/>
                <w:i/>
                <w:sz w:val="28"/>
                <w:szCs w:val="28"/>
              </w:rPr>
              <w:t>chrawee</w:t>
            </w:r>
            <w:proofErr w:type="spellEnd"/>
            <w:r w:rsidRPr="00230689">
              <w:rPr>
                <w:rFonts w:ascii="Garamond" w:hAnsi="Garamond"/>
                <w:i/>
                <w:sz w:val="28"/>
                <w:szCs w:val="28"/>
              </w:rPr>
              <w:t xml:space="preserve"> y </w:t>
            </w:r>
            <w:proofErr w:type="spellStart"/>
            <w:r w:rsidRPr="00230689">
              <w:rPr>
                <w:rFonts w:ascii="Garamond" w:hAnsi="Garamond"/>
                <w:i/>
                <w:sz w:val="28"/>
                <w:szCs w:val="28"/>
              </w:rPr>
              <w:t>leeideil</w:t>
            </w:r>
            <w:proofErr w:type="spellEnd"/>
            <w:r w:rsidRPr="00230689">
              <w:rPr>
                <w:rFonts w:ascii="Garamond" w:hAnsi="Garamond"/>
                <w:i/>
                <w:sz w:val="28"/>
                <w:szCs w:val="28"/>
              </w:rPr>
              <w:t xml:space="preserve">, </w:t>
            </w:r>
            <w:proofErr w:type="spellStart"/>
            <w:r w:rsidRPr="00230689">
              <w:rPr>
                <w:rFonts w:ascii="Garamond" w:hAnsi="Garamond"/>
                <w:i/>
                <w:sz w:val="28"/>
                <w:szCs w:val="28"/>
              </w:rPr>
              <w:t>ny</w:t>
            </w:r>
            <w:proofErr w:type="spellEnd"/>
            <w:r w:rsidRPr="00230689">
              <w:rPr>
                <w:rFonts w:ascii="Garamond" w:hAnsi="Garamond"/>
                <w:i/>
                <w:sz w:val="28"/>
                <w:szCs w:val="28"/>
              </w:rPr>
              <w:t xml:space="preserve"> </w:t>
            </w:r>
            <w:proofErr w:type="spellStart"/>
            <w:r w:rsidRPr="00230689">
              <w:rPr>
                <w:rFonts w:ascii="Garamond" w:hAnsi="Garamond"/>
                <w:i/>
                <w:sz w:val="28"/>
                <w:szCs w:val="28"/>
              </w:rPr>
              <w:t>Jee</w:t>
            </w:r>
            <w:proofErr w:type="spellEnd"/>
            <w:r w:rsidRPr="00230689">
              <w:rPr>
                <w:rFonts w:ascii="Garamond" w:hAnsi="Garamond"/>
                <w:i/>
                <w:sz w:val="28"/>
                <w:szCs w:val="28"/>
              </w:rPr>
              <w:t xml:space="preserve"> y </w:t>
            </w:r>
            <w:proofErr w:type="spellStart"/>
            <w:r w:rsidRPr="00230689">
              <w:rPr>
                <w:rFonts w:ascii="Garamond" w:hAnsi="Garamond"/>
                <w:i/>
                <w:sz w:val="28"/>
                <w:szCs w:val="28"/>
              </w:rPr>
              <w:t>vooiys</w:t>
            </w:r>
            <w:proofErr w:type="spellEnd"/>
            <w:r w:rsidRPr="00230689">
              <w:rPr>
                <w:rFonts w:ascii="Garamond" w:hAnsi="Garamond"/>
                <w:sz w:val="28"/>
                <w:szCs w:val="28"/>
              </w:rPr>
              <w:t xml:space="preserve">, </w:t>
            </w:r>
            <w:proofErr w:type="spellStart"/>
            <w:r w:rsidRPr="00230689">
              <w:rPr>
                <w:rFonts w:ascii="Garamond" w:hAnsi="Garamond"/>
                <w:sz w:val="28"/>
                <w:szCs w:val="28"/>
              </w:rPr>
              <w:t>mannagh</w:t>
            </w:r>
            <w:proofErr w:type="spellEnd"/>
            <w:r w:rsidRPr="00230689">
              <w:rPr>
                <w:rFonts w:ascii="Garamond" w:hAnsi="Garamond"/>
                <w:sz w:val="28"/>
                <w:szCs w:val="28"/>
              </w:rPr>
              <w:t xml:space="preserve"> </w:t>
            </w:r>
            <w:proofErr w:type="spellStart"/>
            <w:r w:rsidRPr="00230689">
              <w:rPr>
                <w:rFonts w:ascii="Garamond" w:hAnsi="Garamond"/>
                <w:sz w:val="28"/>
                <w:szCs w:val="28"/>
              </w:rPr>
              <w:t>vel</w:t>
            </w:r>
            <w:proofErr w:type="spellEnd"/>
            <w:r w:rsidRPr="00230689">
              <w:rPr>
                <w:rFonts w:ascii="Garamond" w:hAnsi="Garamond"/>
                <w:sz w:val="28"/>
                <w:szCs w:val="28"/>
              </w:rPr>
              <w:t xml:space="preserve"> </w:t>
            </w:r>
            <w:proofErr w:type="spellStart"/>
            <w:r w:rsidRPr="00230689">
              <w:rPr>
                <w:rFonts w:ascii="Garamond" w:hAnsi="Garamond"/>
                <w:sz w:val="28"/>
                <w:szCs w:val="28"/>
              </w:rPr>
              <w:t>oo</w:t>
            </w:r>
            <w:proofErr w:type="spellEnd"/>
            <w:r w:rsidRPr="00230689">
              <w:rPr>
                <w:rFonts w:ascii="Garamond" w:hAnsi="Garamond"/>
                <w:sz w:val="28"/>
                <w:szCs w:val="28"/>
              </w:rPr>
              <w:t xml:space="preserve"> </w:t>
            </w:r>
            <w:proofErr w:type="spellStart"/>
            <w:r w:rsidRPr="00230689">
              <w:rPr>
                <w:rFonts w:ascii="Garamond" w:hAnsi="Garamond"/>
                <w:sz w:val="28"/>
                <w:szCs w:val="28"/>
              </w:rPr>
              <w:t>toiggal</w:t>
            </w:r>
            <w:proofErr w:type="spellEnd"/>
            <w:r w:rsidRPr="00230689">
              <w:rPr>
                <w:rFonts w:ascii="Garamond" w:hAnsi="Garamond"/>
                <w:sz w:val="28"/>
                <w:szCs w:val="28"/>
              </w:rPr>
              <w:t xml:space="preserve"> as </w:t>
            </w:r>
            <w:proofErr w:type="spellStart"/>
            <w:r w:rsidRPr="00230689">
              <w:rPr>
                <w:rFonts w:ascii="Garamond" w:hAnsi="Garamond"/>
                <w:sz w:val="28"/>
                <w:szCs w:val="28"/>
              </w:rPr>
              <w:t>credjal</w:t>
            </w:r>
            <w:proofErr w:type="spellEnd"/>
            <w:r w:rsidRPr="00230689">
              <w:rPr>
                <w:rFonts w:ascii="Garamond" w:hAnsi="Garamond"/>
                <w:sz w:val="28"/>
                <w:szCs w:val="28"/>
              </w:rPr>
              <w:t xml:space="preserve"> </w:t>
            </w:r>
            <w:proofErr w:type="spellStart"/>
            <w:r w:rsidRPr="00230689">
              <w:rPr>
                <w:rFonts w:ascii="Garamond" w:hAnsi="Garamond"/>
                <w:sz w:val="28"/>
                <w:szCs w:val="28"/>
              </w:rPr>
              <w:t>ny</w:t>
            </w:r>
            <w:proofErr w:type="spellEnd"/>
            <w:r w:rsidRPr="00230689">
              <w:rPr>
                <w:rFonts w:ascii="Garamond" w:hAnsi="Garamond"/>
                <w:sz w:val="28"/>
                <w:szCs w:val="28"/>
              </w:rPr>
              <w:t xml:space="preserve"> </w:t>
            </w:r>
            <w:proofErr w:type="spellStart"/>
            <w:r w:rsidRPr="00230689">
              <w:rPr>
                <w:rFonts w:ascii="Garamond" w:hAnsi="Garamond"/>
                <w:sz w:val="28"/>
                <w:szCs w:val="28"/>
              </w:rPr>
              <w:t>reddyn</w:t>
            </w:r>
            <w:proofErr w:type="spellEnd"/>
            <w:r w:rsidRPr="00230689">
              <w:rPr>
                <w:rFonts w:ascii="Garamond" w:hAnsi="Garamond"/>
                <w:sz w:val="28"/>
                <w:szCs w:val="28"/>
              </w:rPr>
              <w:t xml:space="preserve"> </w:t>
            </w:r>
            <w:proofErr w:type="spellStart"/>
            <w:r w:rsidRPr="00230689">
              <w:rPr>
                <w:rFonts w:ascii="Garamond" w:hAnsi="Garamond"/>
                <w:sz w:val="28"/>
                <w:szCs w:val="28"/>
              </w:rPr>
              <w:t>shoh</w:t>
            </w:r>
            <w:proofErr w:type="spellEnd"/>
            <w:r w:rsidRPr="00230689">
              <w:rPr>
                <w:rFonts w:ascii="Garamond" w:hAnsi="Garamond"/>
                <w:sz w:val="28"/>
                <w:szCs w:val="28"/>
              </w:rPr>
              <w:t xml:space="preserve">. </w:t>
            </w:r>
          </w:p>
        </w:tc>
        <w:tc>
          <w:tcPr>
            <w:tcW w:w="0" w:type="auto"/>
          </w:tcPr>
          <w:p w14:paraId="1043B518"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i/>
                <w:sz w:val="28"/>
              </w:rPr>
              <w:t xml:space="preserve">Ever </w:t>
            </w:r>
            <w:proofErr w:type="spellStart"/>
            <w:r w:rsidRPr="001755D4">
              <w:rPr>
                <w:rFonts w:ascii="Garamond" w:hAnsi="Garamond" w:cs="Times New Roman"/>
                <w:i/>
                <w:sz w:val="28"/>
              </w:rPr>
              <w:t>remembring</w:t>
            </w:r>
            <w:proofErr w:type="spellEnd"/>
            <w:r w:rsidRPr="001755D4">
              <w:rPr>
                <w:rFonts w:ascii="Garamond" w:hAnsi="Garamond" w:cs="Times New Roman"/>
                <w:i/>
                <w:sz w:val="28"/>
              </w:rPr>
              <w:t xml:space="preserve">, that without knowing and believing these things, </w:t>
            </w:r>
            <w:r w:rsidRPr="001755D4">
              <w:rPr>
                <w:rFonts w:ascii="Garamond" w:hAnsi="Garamond" w:cs="Times New Roman"/>
                <w:sz w:val="28"/>
              </w:rPr>
              <w:t>it is impossible you should overcome your Lusts, lead a Holy Life, or please God.</w:t>
            </w:r>
          </w:p>
        </w:tc>
        <w:tc>
          <w:tcPr>
            <w:tcW w:w="0" w:type="auto"/>
          </w:tcPr>
          <w:p w14:paraId="108721F4" w14:textId="77777777" w:rsidR="00854E22" w:rsidRPr="002825E4" w:rsidRDefault="00854E22" w:rsidP="00DB60C3">
            <w:pPr>
              <w:pStyle w:val="ListParagraph"/>
              <w:ind w:left="0"/>
              <w:rPr>
                <w:rFonts w:ascii="Garamond" w:hAnsi="Garamond" w:cs="Times New Roman"/>
                <w:sz w:val="20"/>
                <w:szCs w:val="20"/>
              </w:rPr>
            </w:pPr>
          </w:p>
          <w:p w14:paraId="2B2E5084" w14:textId="77777777" w:rsidR="00854E22" w:rsidRPr="002825E4" w:rsidRDefault="00854E22" w:rsidP="00DB60C3">
            <w:pPr>
              <w:pStyle w:val="ListParagraph"/>
              <w:ind w:left="0"/>
              <w:rPr>
                <w:rFonts w:ascii="Garamond" w:hAnsi="Garamond" w:cs="Times New Roman"/>
                <w:sz w:val="20"/>
                <w:szCs w:val="20"/>
              </w:rPr>
            </w:pPr>
          </w:p>
          <w:p w14:paraId="2AD3A2FF" w14:textId="77777777" w:rsidR="00854E22" w:rsidRPr="002825E4" w:rsidRDefault="00854E22" w:rsidP="00DB60C3">
            <w:pPr>
              <w:pStyle w:val="ListParagraph"/>
              <w:ind w:left="0"/>
              <w:rPr>
                <w:rFonts w:ascii="Garamond" w:hAnsi="Garamond" w:cs="Times New Roman"/>
                <w:sz w:val="20"/>
                <w:szCs w:val="20"/>
              </w:rPr>
            </w:pPr>
          </w:p>
          <w:p w14:paraId="1420D3F6" w14:textId="77777777" w:rsidR="00854E22" w:rsidRPr="002825E4" w:rsidRDefault="00854E22" w:rsidP="00DB60C3">
            <w:pPr>
              <w:pStyle w:val="ListParagraph"/>
              <w:ind w:left="0"/>
              <w:rPr>
                <w:rFonts w:ascii="Garamond" w:hAnsi="Garamond" w:cs="Times New Roman"/>
                <w:sz w:val="20"/>
                <w:szCs w:val="20"/>
              </w:rPr>
            </w:pPr>
            <w:r w:rsidRPr="002825E4">
              <w:rPr>
                <w:rFonts w:ascii="Garamond" w:hAnsi="Garamond" w:cs="Times New Roman"/>
                <w:sz w:val="20"/>
                <w:szCs w:val="20"/>
              </w:rPr>
              <w:t>Heb. 11. 6.</w:t>
            </w:r>
          </w:p>
        </w:tc>
      </w:tr>
      <w:tr w:rsidR="00854E22" w:rsidRPr="001755D4" w14:paraId="400C4B83" w14:textId="77777777" w:rsidTr="00AC0398">
        <w:tc>
          <w:tcPr>
            <w:tcW w:w="0" w:type="auto"/>
          </w:tcPr>
          <w:p w14:paraId="52276C85" w14:textId="77777777" w:rsidR="00854E22" w:rsidRPr="00230689" w:rsidRDefault="00854E22" w:rsidP="00DB60C3">
            <w:pPr>
              <w:pStyle w:val="CM3"/>
              <w:widowControl/>
              <w:spacing w:line="240" w:lineRule="auto"/>
              <w:ind w:firstLine="227"/>
              <w:jc w:val="both"/>
              <w:rPr>
                <w:rFonts w:ascii="Garamond" w:hAnsi="Garamond"/>
                <w:sz w:val="28"/>
                <w:szCs w:val="28"/>
              </w:rPr>
            </w:pPr>
            <w:r w:rsidRPr="00230689">
              <w:rPr>
                <w:rFonts w:ascii="Garamond" w:hAnsi="Garamond"/>
                <w:i/>
                <w:sz w:val="28"/>
                <w:szCs w:val="28"/>
              </w:rPr>
              <w:t>Q.</w:t>
            </w:r>
            <w:r w:rsidRPr="00230689">
              <w:rPr>
                <w:rFonts w:ascii="Garamond" w:hAnsi="Garamond"/>
                <w:sz w:val="28"/>
                <w:szCs w:val="28"/>
              </w:rPr>
              <w:t xml:space="preserve"> </w:t>
            </w:r>
            <w:proofErr w:type="spellStart"/>
            <w:r w:rsidRPr="00230689">
              <w:rPr>
                <w:rFonts w:ascii="Garamond" w:hAnsi="Garamond"/>
                <w:sz w:val="28"/>
                <w:szCs w:val="28"/>
              </w:rPr>
              <w:t>Cre’n</w:t>
            </w:r>
            <w:proofErr w:type="spellEnd"/>
            <w:r w:rsidRPr="00230689">
              <w:rPr>
                <w:rFonts w:ascii="Garamond" w:hAnsi="Garamond"/>
                <w:sz w:val="28"/>
                <w:szCs w:val="28"/>
              </w:rPr>
              <w:t xml:space="preserve"> </w:t>
            </w:r>
            <w:proofErr w:type="spellStart"/>
            <w:r w:rsidRPr="00230689">
              <w:rPr>
                <w:rFonts w:ascii="Garamond" w:hAnsi="Garamond"/>
                <w:sz w:val="28"/>
                <w:szCs w:val="28"/>
              </w:rPr>
              <w:t>aght</w:t>
            </w:r>
            <w:proofErr w:type="spellEnd"/>
            <w:r w:rsidRPr="00230689">
              <w:rPr>
                <w:rFonts w:ascii="Garamond" w:hAnsi="Garamond"/>
                <w:sz w:val="28"/>
                <w:szCs w:val="28"/>
              </w:rPr>
              <w:t xml:space="preserve"> </w:t>
            </w:r>
            <w:proofErr w:type="spellStart"/>
            <w:r w:rsidRPr="00230689">
              <w:rPr>
                <w:rFonts w:ascii="Garamond" w:hAnsi="Garamond"/>
                <w:sz w:val="28"/>
                <w:szCs w:val="28"/>
              </w:rPr>
              <w:t>ta’n</w:t>
            </w:r>
            <w:proofErr w:type="spellEnd"/>
            <w:r w:rsidRPr="00230689">
              <w:rPr>
                <w:rFonts w:ascii="Garamond" w:hAnsi="Garamond"/>
                <w:sz w:val="28"/>
                <w:szCs w:val="28"/>
              </w:rPr>
              <w:t xml:space="preserve"> </w:t>
            </w:r>
            <w:proofErr w:type="spellStart"/>
            <w:r w:rsidRPr="00230689">
              <w:rPr>
                <w:rFonts w:ascii="Garamond" w:hAnsi="Garamond"/>
                <w:i/>
                <w:sz w:val="28"/>
                <w:szCs w:val="28"/>
              </w:rPr>
              <w:t>Chrea</w:t>
            </w:r>
            <w:proofErr w:type="spellEnd"/>
            <w:r w:rsidRPr="00230689">
              <w:rPr>
                <w:rFonts w:ascii="Garamond" w:hAnsi="Garamond"/>
                <w:sz w:val="28"/>
                <w:szCs w:val="28"/>
              </w:rPr>
              <w:t xml:space="preserve"> </w:t>
            </w:r>
            <w:proofErr w:type="spellStart"/>
            <w:r w:rsidRPr="00230689">
              <w:rPr>
                <w:rFonts w:ascii="Garamond" w:hAnsi="Garamond"/>
                <w:sz w:val="28"/>
                <w:szCs w:val="28"/>
              </w:rPr>
              <w:t>cooney</w:t>
            </w:r>
            <w:proofErr w:type="spellEnd"/>
            <w:r w:rsidRPr="00230689">
              <w:rPr>
                <w:rFonts w:ascii="Garamond" w:hAnsi="Garamond"/>
                <w:sz w:val="28"/>
                <w:szCs w:val="28"/>
              </w:rPr>
              <w:t xml:space="preserve"> </w:t>
            </w:r>
            <w:r w:rsidRPr="00854E22">
              <w:rPr>
                <w:rFonts w:ascii="Garamond" w:hAnsi="Garamond"/>
                <w:i/>
                <w:sz w:val="28"/>
                <w:szCs w:val="28"/>
              </w:rPr>
              <w:t>li</w:t>
            </w:r>
            <w:r w:rsidRPr="00230689">
              <w:rPr>
                <w:rFonts w:ascii="Garamond" w:hAnsi="Garamond"/>
                <w:sz w:val="28"/>
                <w:szCs w:val="28"/>
              </w:rPr>
              <w:t xml:space="preserve">en </w:t>
            </w:r>
            <w:proofErr w:type="spellStart"/>
            <w:r w:rsidRPr="00230689">
              <w:rPr>
                <w:rFonts w:ascii="Garamond" w:hAnsi="Garamond"/>
                <w:sz w:val="28"/>
                <w:szCs w:val="28"/>
              </w:rPr>
              <w:t>shoh</w:t>
            </w:r>
            <w:proofErr w:type="spellEnd"/>
            <w:r w:rsidRPr="00230689">
              <w:rPr>
                <w:rFonts w:ascii="Garamond" w:hAnsi="Garamond"/>
                <w:sz w:val="28"/>
                <w:szCs w:val="28"/>
              </w:rPr>
              <w:t xml:space="preserve"> </w:t>
            </w:r>
            <w:proofErr w:type="spellStart"/>
            <w:r w:rsidRPr="00230689">
              <w:rPr>
                <w:rFonts w:ascii="Garamond" w:hAnsi="Garamond"/>
                <w:sz w:val="28"/>
                <w:szCs w:val="28"/>
              </w:rPr>
              <w:t>yanoo</w:t>
            </w:r>
            <w:proofErr w:type="spellEnd"/>
            <w:r w:rsidR="002C617D" w:rsidRPr="002C617D">
              <w:rPr>
                <w:rFonts w:ascii="Garamond" w:hAnsi="Garamond"/>
                <w:i/>
                <w:sz w:val="28"/>
                <w:szCs w:val="28"/>
              </w:rPr>
              <w:t> </w:t>
            </w:r>
            <w:r w:rsidR="00C57BF1" w:rsidRPr="00C57BF1">
              <w:rPr>
                <w:rFonts w:ascii="Garamond" w:hAnsi="Garamond"/>
                <w:sz w:val="28"/>
                <w:szCs w:val="28"/>
              </w:rPr>
              <w:t>?</w:t>
            </w:r>
            <w:r w:rsidRPr="00230689">
              <w:rPr>
                <w:rFonts w:ascii="Garamond" w:hAnsi="Garamond"/>
                <w:sz w:val="28"/>
                <w:szCs w:val="28"/>
              </w:rPr>
              <w:t xml:space="preserve"> </w:t>
            </w:r>
          </w:p>
        </w:tc>
        <w:tc>
          <w:tcPr>
            <w:tcW w:w="0" w:type="auto"/>
          </w:tcPr>
          <w:p w14:paraId="4D7AFB17"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Q. </w:t>
            </w:r>
            <w:r w:rsidRPr="001755D4">
              <w:rPr>
                <w:rFonts w:ascii="Garamond" w:hAnsi="Garamond" w:cs="Times New Roman"/>
                <w:i/>
                <w:sz w:val="28"/>
              </w:rPr>
              <w:t xml:space="preserve">How doth the </w:t>
            </w:r>
            <w:r w:rsidRPr="001755D4">
              <w:rPr>
                <w:rFonts w:ascii="Garamond" w:hAnsi="Garamond" w:cs="Times New Roman"/>
                <w:sz w:val="28"/>
              </w:rPr>
              <w:t xml:space="preserve">Creed </w:t>
            </w:r>
            <w:r w:rsidRPr="001755D4">
              <w:rPr>
                <w:rFonts w:ascii="Garamond" w:hAnsi="Garamond" w:cs="Times New Roman"/>
                <w:i/>
                <w:sz w:val="28"/>
              </w:rPr>
              <w:t>help us to do this</w:t>
            </w:r>
            <w:r w:rsidR="002C617D" w:rsidRPr="002C617D">
              <w:rPr>
                <w:rFonts w:ascii="Garamond" w:hAnsi="Garamond" w:cs="Times New Roman"/>
                <w:i/>
                <w:sz w:val="28"/>
              </w:rPr>
              <w:t> ?</w:t>
            </w:r>
          </w:p>
        </w:tc>
        <w:tc>
          <w:tcPr>
            <w:tcW w:w="0" w:type="auto"/>
          </w:tcPr>
          <w:p w14:paraId="01FF73DB"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4AA119E5" w14:textId="77777777" w:rsidTr="00AC0398">
        <w:tc>
          <w:tcPr>
            <w:tcW w:w="0" w:type="auto"/>
          </w:tcPr>
          <w:p w14:paraId="32B9A7DA" w14:textId="77777777" w:rsidR="00854E22" w:rsidRPr="00230689" w:rsidRDefault="00854E22" w:rsidP="00DB60C3">
            <w:pPr>
              <w:pStyle w:val="CM7"/>
              <w:widowControl/>
              <w:spacing w:line="240" w:lineRule="auto"/>
              <w:ind w:firstLine="227"/>
              <w:jc w:val="both"/>
              <w:rPr>
                <w:rFonts w:ascii="Garamond" w:hAnsi="Garamond"/>
                <w:sz w:val="28"/>
                <w:szCs w:val="28"/>
              </w:rPr>
            </w:pPr>
            <w:r w:rsidRPr="00230689">
              <w:rPr>
                <w:rFonts w:ascii="Garamond" w:hAnsi="Garamond"/>
                <w:i/>
                <w:sz w:val="28"/>
                <w:szCs w:val="28"/>
              </w:rPr>
              <w:t xml:space="preserve">A. </w:t>
            </w:r>
            <w:proofErr w:type="spellStart"/>
            <w:r w:rsidRPr="00230689">
              <w:rPr>
                <w:rFonts w:ascii="Garamond" w:hAnsi="Garamond"/>
                <w:sz w:val="28"/>
                <w:szCs w:val="28"/>
              </w:rPr>
              <w:t>Liorish</w:t>
            </w:r>
            <w:proofErr w:type="spellEnd"/>
            <w:r w:rsidRPr="00230689">
              <w:rPr>
                <w:rFonts w:ascii="Garamond" w:hAnsi="Garamond"/>
                <w:sz w:val="28"/>
                <w:szCs w:val="28"/>
              </w:rPr>
              <w:t xml:space="preserve"> </w:t>
            </w:r>
            <w:proofErr w:type="spellStart"/>
            <w:r w:rsidRPr="00230689">
              <w:rPr>
                <w:rFonts w:ascii="Garamond" w:hAnsi="Garamond"/>
                <w:sz w:val="28"/>
                <w:szCs w:val="28"/>
              </w:rPr>
              <w:t>tayrn</w:t>
            </w:r>
            <w:proofErr w:type="spellEnd"/>
            <w:r w:rsidRPr="00230689">
              <w:rPr>
                <w:rFonts w:ascii="Garamond" w:hAnsi="Garamond"/>
                <w:sz w:val="28"/>
                <w:szCs w:val="28"/>
              </w:rPr>
              <w:t xml:space="preserve"> </w:t>
            </w:r>
            <w:proofErr w:type="spellStart"/>
            <w:r w:rsidRPr="00230689">
              <w:rPr>
                <w:rFonts w:ascii="Garamond" w:hAnsi="Garamond"/>
                <w:sz w:val="28"/>
                <w:szCs w:val="28"/>
              </w:rPr>
              <w:t>gys</w:t>
            </w:r>
            <w:proofErr w:type="spellEnd"/>
            <w:r w:rsidRPr="00230689">
              <w:rPr>
                <w:rFonts w:ascii="Garamond" w:hAnsi="Garamond"/>
                <w:sz w:val="28"/>
                <w:szCs w:val="28"/>
              </w:rPr>
              <w:t xml:space="preserve"> </w:t>
            </w:r>
            <w:proofErr w:type="spellStart"/>
            <w:r w:rsidRPr="00230689">
              <w:rPr>
                <w:rFonts w:ascii="Garamond" w:hAnsi="Garamond"/>
                <w:sz w:val="28"/>
                <w:szCs w:val="28"/>
              </w:rPr>
              <w:t>nyn</w:t>
            </w:r>
            <w:proofErr w:type="spellEnd"/>
            <w:r w:rsidRPr="00230689">
              <w:rPr>
                <w:rFonts w:ascii="Garamond" w:hAnsi="Garamond"/>
                <w:sz w:val="28"/>
                <w:szCs w:val="28"/>
              </w:rPr>
              <w:t xml:space="preserve"> </w:t>
            </w:r>
            <w:proofErr w:type="spellStart"/>
            <w:r w:rsidRPr="00230689">
              <w:rPr>
                <w:rFonts w:ascii="Garamond" w:hAnsi="Garamond"/>
                <w:sz w:val="28"/>
                <w:szCs w:val="28"/>
              </w:rPr>
              <w:t>gooinaghtyn</w:t>
            </w:r>
            <w:proofErr w:type="spellEnd"/>
            <w:r w:rsidRPr="00230689">
              <w:rPr>
                <w:rFonts w:ascii="Garamond" w:hAnsi="Garamond"/>
                <w:sz w:val="28"/>
                <w:szCs w:val="28"/>
              </w:rPr>
              <w:t xml:space="preserve">, </w:t>
            </w:r>
          </w:p>
        </w:tc>
        <w:tc>
          <w:tcPr>
            <w:tcW w:w="0" w:type="auto"/>
          </w:tcPr>
          <w:p w14:paraId="176916B6"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A. </w:t>
            </w:r>
            <w:r w:rsidRPr="001755D4">
              <w:rPr>
                <w:rFonts w:ascii="Garamond" w:hAnsi="Garamond" w:cs="Times New Roman"/>
                <w:i/>
                <w:sz w:val="28"/>
              </w:rPr>
              <w:t>By bringing to your Remembrance,</w:t>
            </w:r>
            <w:r w:rsidRPr="001755D4">
              <w:rPr>
                <w:rFonts w:ascii="Garamond" w:hAnsi="Garamond" w:cs="Times New Roman"/>
                <w:sz w:val="28"/>
              </w:rPr>
              <w:t xml:space="preserve"> </w:t>
            </w:r>
          </w:p>
        </w:tc>
        <w:tc>
          <w:tcPr>
            <w:tcW w:w="0" w:type="auto"/>
          </w:tcPr>
          <w:p w14:paraId="359906A8"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0B6754EC" w14:textId="77777777" w:rsidTr="00AC0398">
        <w:tc>
          <w:tcPr>
            <w:tcW w:w="0" w:type="auto"/>
          </w:tcPr>
          <w:p w14:paraId="216B4F3E" w14:textId="77777777" w:rsidR="00854E22" w:rsidRPr="00230689" w:rsidRDefault="00854E22" w:rsidP="00DB60C3">
            <w:pPr>
              <w:pStyle w:val="CM11"/>
              <w:widowControl/>
              <w:spacing w:line="240" w:lineRule="auto"/>
              <w:ind w:firstLine="227"/>
              <w:jc w:val="both"/>
              <w:rPr>
                <w:rFonts w:ascii="Garamond" w:hAnsi="Garamond"/>
                <w:sz w:val="28"/>
                <w:szCs w:val="28"/>
              </w:rPr>
            </w:pPr>
            <w:r w:rsidRPr="00230689">
              <w:rPr>
                <w:rFonts w:ascii="Garamond" w:hAnsi="Garamond"/>
                <w:sz w:val="28"/>
                <w:szCs w:val="28"/>
              </w:rPr>
              <w:t xml:space="preserve">1. Ny </w:t>
            </w:r>
            <w:proofErr w:type="spellStart"/>
            <w:r w:rsidRPr="00230689">
              <w:rPr>
                <w:rFonts w:ascii="Garamond" w:hAnsi="Garamond"/>
                <w:sz w:val="28"/>
                <w:szCs w:val="28"/>
              </w:rPr>
              <w:t>reddyn</w:t>
            </w:r>
            <w:proofErr w:type="spellEnd"/>
            <w:r w:rsidRPr="00230689">
              <w:rPr>
                <w:rFonts w:ascii="Garamond" w:hAnsi="Garamond"/>
                <w:sz w:val="28"/>
                <w:szCs w:val="28"/>
              </w:rPr>
              <w:t xml:space="preserve"> </w:t>
            </w:r>
            <w:proofErr w:type="spellStart"/>
            <w:r w:rsidRPr="00230689">
              <w:rPr>
                <w:rFonts w:ascii="Garamond" w:hAnsi="Garamond"/>
                <w:sz w:val="28"/>
                <w:szCs w:val="28"/>
              </w:rPr>
              <w:t>shen</w:t>
            </w:r>
            <w:proofErr w:type="spellEnd"/>
            <w:r w:rsidRPr="00230689">
              <w:rPr>
                <w:rFonts w:ascii="Garamond" w:hAnsi="Garamond"/>
                <w:sz w:val="28"/>
                <w:szCs w:val="28"/>
              </w:rPr>
              <w:t xml:space="preserve"> </w:t>
            </w:r>
            <w:r w:rsidRPr="00230689">
              <w:rPr>
                <w:rFonts w:ascii="Garamond" w:hAnsi="Garamond"/>
                <w:i/>
                <w:sz w:val="28"/>
                <w:szCs w:val="28"/>
              </w:rPr>
              <w:t xml:space="preserve">ta </w:t>
            </w:r>
            <w:proofErr w:type="spellStart"/>
            <w:r w:rsidRPr="00230689">
              <w:rPr>
                <w:rFonts w:ascii="Garamond" w:hAnsi="Garamond"/>
                <w:i/>
                <w:sz w:val="28"/>
                <w:szCs w:val="28"/>
              </w:rPr>
              <w:t>dooghyssagh</w:t>
            </w:r>
            <w:proofErr w:type="spellEnd"/>
            <w:r w:rsidRPr="00230689">
              <w:rPr>
                <w:rFonts w:ascii="Garamond" w:hAnsi="Garamond"/>
                <w:i/>
                <w:sz w:val="28"/>
                <w:szCs w:val="28"/>
              </w:rPr>
              <w:t xml:space="preserve"> as </w:t>
            </w:r>
            <w:proofErr w:type="spellStart"/>
            <w:r w:rsidRPr="00230689">
              <w:rPr>
                <w:rFonts w:ascii="Garamond" w:hAnsi="Garamond"/>
                <w:i/>
                <w:sz w:val="28"/>
                <w:szCs w:val="28"/>
              </w:rPr>
              <w:t>cairagh</w:t>
            </w:r>
            <w:proofErr w:type="spellEnd"/>
            <w:r w:rsidRPr="00230689">
              <w:rPr>
                <w:rFonts w:ascii="Garamond" w:hAnsi="Garamond"/>
                <w:i/>
                <w:sz w:val="28"/>
                <w:szCs w:val="28"/>
              </w:rPr>
              <w:t xml:space="preserve"> </w:t>
            </w:r>
            <w:proofErr w:type="spellStart"/>
            <w:r w:rsidRPr="00230689">
              <w:rPr>
                <w:rFonts w:ascii="Garamond" w:hAnsi="Garamond"/>
                <w:i/>
                <w:sz w:val="28"/>
                <w:szCs w:val="28"/>
              </w:rPr>
              <w:t>ayns</w:t>
            </w:r>
            <w:proofErr w:type="spellEnd"/>
            <w:r w:rsidRPr="00230689">
              <w:rPr>
                <w:rFonts w:ascii="Garamond" w:hAnsi="Garamond"/>
                <w:i/>
                <w:sz w:val="28"/>
                <w:szCs w:val="28"/>
              </w:rPr>
              <w:t xml:space="preserve"> </w:t>
            </w:r>
            <w:proofErr w:type="spellStart"/>
            <w:r w:rsidRPr="00230689">
              <w:rPr>
                <w:rFonts w:ascii="Garamond" w:hAnsi="Garamond"/>
                <w:i/>
                <w:sz w:val="28"/>
                <w:szCs w:val="28"/>
              </w:rPr>
              <w:t>Jee</w:t>
            </w:r>
            <w:proofErr w:type="spellEnd"/>
            <w:r w:rsidRPr="00230689">
              <w:rPr>
                <w:rFonts w:ascii="Garamond" w:hAnsi="Garamond"/>
                <w:sz w:val="28"/>
                <w:szCs w:val="28"/>
              </w:rPr>
              <w:t xml:space="preserve">. </w:t>
            </w:r>
          </w:p>
        </w:tc>
        <w:tc>
          <w:tcPr>
            <w:tcW w:w="0" w:type="auto"/>
          </w:tcPr>
          <w:p w14:paraId="2CCBCA54"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1. </w:t>
            </w:r>
            <w:r w:rsidRPr="001755D4">
              <w:rPr>
                <w:rFonts w:ascii="Garamond" w:hAnsi="Garamond" w:cs="Times New Roman"/>
                <w:i/>
                <w:sz w:val="28"/>
              </w:rPr>
              <w:t>The Properties and Perfections of God.</w:t>
            </w:r>
          </w:p>
        </w:tc>
        <w:tc>
          <w:tcPr>
            <w:tcW w:w="0" w:type="auto"/>
          </w:tcPr>
          <w:p w14:paraId="211DB2F6"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01ED0575" w14:textId="77777777" w:rsidTr="00AC0398">
        <w:tc>
          <w:tcPr>
            <w:tcW w:w="0" w:type="auto"/>
          </w:tcPr>
          <w:p w14:paraId="16319523" w14:textId="77777777" w:rsidR="00854E22" w:rsidRPr="00230689" w:rsidRDefault="00854E22" w:rsidP="00DB60C3">
            <w:pPr>
              <w:pStyle w:val="CM11"/>
              <w:widowControl/>
              <w:spacing w:line="240" w:lineRule="auto"/>
              <w:ind w:firstLine="227"/>
              <w:jc w:val="both"/>
              <w:rPr>
                <w:rFonts w:ascii="Garamond" w:hAnsi="Garamond"/>
                <w:sz w:val="28"/>
                <w:szCs w:val="28"/>
              </w:rPr>
            </w:pPr>
            <w:r w:rsidRPr="00230689">
              <w:rPr>
                <w:rFonts w:ascii="Garamond" w:hAnsi="Garamond"/>
                <w:sz w:val="28"/>
                <w:szCs w:val="28"/>
              </w:rPr>
              <w:t xml:space="preserve">2. </w:t>
            </w:r>
            <w:proofErr w:type="spellStart"/>
            <w:r w:rsidRPr="00230689">
              <w:rPr>
                <w:rFonts w:ascii="Garamond" w:hAnsi="Garamond"/>
                <w:sz w:val="28"/>
                <w:szCs w:val="28"/>
              </w:rPr>
              <w:t>Toilchin</w:t>
            </w:r>
            <w:proofErr w:type="spellEnd"/>
            <w:r w:rsidRPr="00230689">
              <w:rPr>
                <w:rFonts w:ascii="Garamond" w:hAnsi="Garamond"/>
                <w:sz w:val="28"/>
                <w:szCs w:val="28"/>
              </w:rPr>
              <w:t xml:space="preserve"> as </w:t>
            </w:r>
            <w:proofErr w:type="spellStart"/>
            <w:r w:rsidRPr="00230689">
              <w:rPr>
                <w:rFonts w:ascii="Garamond" w:hAnsi="Garamond"/>
                <w:sz w:val="28"/>
                <w:szCs w:val="28"/>
              </w:rPr>
              <w:t>surranse</w:t>
            </w:r>
            <w:proofErr w:type="spellEnd"/>
            <w:r w:rsidRPr="00230689">
              <w:rPr>
                <w:rFonts w:ascii="Garamond" w:hAnsi="Garamond"/>
                <w:sz w:val="28"/>
                <w:szCs w:val="28"/>
              </w:rPr>
              <w:t xml:space="preserve"> </w:t>
            </w:r>
            <w:proofErr w:type="spellStart"/>
            <w:r w:rsidRPr="00230689">
              <w:rPr>
                <w:rFonts w:ascii="Garamond" w:hAnsi="Garamond"/>
                <w:sz w:val="28"/>
                <w:szCs w:val="28"/>
              </w:rPr>
              <w:t>Yeesey</w:t>
            </w:r>
            <w:proofErr w:type="spellEnd"/>
            <w:r w:rsidRPr="00230689">
              <w:rPr>
                <w:rFonts w:ascii="Garamond" w:hAnsi="Garamond"/>
                <w:sz w:val="28"/>
                <w:szCs w:val="28"/>
              </w:rPr>
              <w:t xml:space="preserve"> </w:t>
            </w:r>
            <w:proofErr w:type="spellStart"/>
            <w:r w:rsidRPr="00230689">
              <w:rPr>
                <w:rFonts w:ascii="Garamond" w:hAnsi="Garamond"/>
                <w:sz w:val="28"/>
                <w:szCs w:val="28"/>
              </w:rPr>
              <w:t>Creest</w:t>
            </w:r>
            <w:proofErr w:type="spellEnd"/>
            <w:r w:rsidRPr="00230689">
              <w:rPr>
                <w:rFonts w:ascii="Garamond" w:hAnsi="Garamond"/>
                <w:sz w:val="28"/>
                <w:szCs w:val="28"/>
              </w:rPr>
              <w:t xml:space="preserve">. </w:t>
            </w:r>
          </w:p>
        </w:tc>
        <w:tc>
          <w:tcPr>
            <w:tcW w:w="0" w:type="auto"/>
          </w:tcPr>
          <w:p w14:paraId="07332A6C"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2. </w:t>
            </w:r>
            <w:r w:rsidRPr="001755D4">
              <w:rPr>
                <w:rFonts w:ascii="Garamond" w:hAnsi="Garamond" w:cs="Times New Roman"/>
                <w:i/>
                <w:sz w:val="28"/>
              </w:rPr>
              <w:t>The Merits and Sufferings of Jesus Christ.</w:t>
            </w:r>
          </w:p>
        </w:tc>
        <w:tc>
          <w:tcPr>
            <w:tcW w:w="0" w:type="auto"/>
          </w:tcPr>
          <w:p w14:paraId="50EF2862"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726FE035" w14:textId="77777777" w:rsidTr="00AC0398">
        <w:tc>
          <w:tcPr>
            <w:tcW w:w="0" w:type="auto"/>
          </w:tcPr>
          <w:p w14:paraId="7CF70269" w14:textId="77777777" w:rsidR="00854E22" w:rsidRPr="00230689" w:rsidRDefault="00854E22" w:rsidP="00DB60C3">
            <w:pPr>
              <w:pStyle w:val="CM12"/>
              <w:widowControl/>
              <w:ind w:firstLine="227"/>
              <w:jc w:val="both"/>
              <w:rPr>
                <w:rFonts w:ascii="Garamond" w:hAnsi="Garamond"/>
                <w:sz w:val="28"/>
                <w:szCs w:val="28"/>
              </w:rPr>
            </w:pPr>
            <w:r w:rsidRPr="00230689">
              <w:rPr>
                <w:rFonts w:ascii="Garamond" w:hAnsi="Garamond"/>
                <w:sz w:val="28"/>
                <w:szCs w:val="28"/>
              </w:rPr>
              <w:t xml:space="preserve">3. Cooney </w:t>
            </w:r>
            <w:proofErr w:type="spellStart"/>
            <w:r w:rsidRPr="00230689">
              <w:rPr>
                <w:rFonts w:ascii="Garamond" w:hAnsi="Garamond"/>
                <w:sz w:val="28"/>
                <w:szCs w:val="28"/>
              </w:rPr>
              <w:t>niartal</w:t>
            </w:r>
            <w:proofErr w:type="spellEnd"/>
            <w:r w:rsidRPr="00230689">
              <w:rPr>
                <w:rFonts w:ascii="Garamond" w:hAnsi="Garamond"/>
                <w:sz w:val="28"/>
                <w:szCs w:val="28"/>
              </w:rPr>
              <w:t xml:space="preserve"> y </w:t>
            </w:r>
            <w:proofErr w:type="spellStart"/>
            <w:r w:rsidRPr="00230689">
              <w:rPr>
                <w:rFonts w:ascii="Garamond" w:hAnsi="Garamond"/>
                <w:sz w:val="28"/>
                <w:szCs w:val="28"/>
              </w:rPr>
              <w:t>spyrryd</w:t>
            </w:r>
            <w:proofErr w:type="spellEnd"/>
            <w:r w:rsidRPr="00230689">
              <w:rPr>
                <w:rFonts w:ascii="Garamond" w:hAnsi="Garamond"/>
                <w:sz w:val="28"/>
                <w:szCs w:val="28"/>
              </w:rPr>
              <w:t xml:space="preserve"> </w:t>
            </w:r>
            <w:proofErr w:type="spellStart"/>
            <w:r w:rsidRPr="00230689">
              <w:rPr>
                <w:rFonts w:ascii="Garamond" w:hAnsi="Garamond"/>
                <w:sz w:val="28"/>
                <w:szCs w:val="28"/>
              </w:rPr>
              <w:t>noo</w:t>
            </w:r>
            <w:proofErr w:type="spellEnd"/>
            <w:r w:rsidRPr="00230689">
              <w:rPr>
                <w:rFonts w:ascii="Garamond" w:hAnsi="Garamond"/>
                <w:sz w:val="28"/>
                <w:szCs w:val="28"/>
              </w:rPr>
              <w:t xml:space="preserve">. </w:t>
            </w:r>
          </w:p>
        </w:tc>
        <w:tc>
          <w:tcPr>
            <w:tcW w:w="0" w:type="auto"/>
          </w:tcPr>
          <w:p w14:paraId="2B247D18"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3. </w:t>
            </w:r>
            <w:r w:rsidRPr="001755D4">
              <w:rPr>
                <w:rFonts w:ascii="Garamond" w:hAnsi="Garamond" w:cs="Times New Roman"/>
                <w:i/>
                <w:sz w:val="28"/>
              </w:rPr>
              <w:t>The powerful Assistance of the Holy Ghost.</w:t>
            </w:r>
          </w:p>
        </w:tc>
        <w:tc>
          <w:tcPr>
            <w:tcW w:w="0" w:type="auto"/>
          </w:tcPr>
          <w:p w14:paraId="31DFD15E"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70FC1B01" w14:textId="77777777" w:rsidTr="00AC0398">
        <w:tc>
          <w:tcPr>
            <w:tcW w:w="0" w:type="auto"/>
          </w:tcPr>
          <w:p w14:paraId="48F94205" w14:textId="77777777" w:rsidR="00854E22" w:rsidRPr="00230689" w:rsidRDefault="00854E22" w:rsidP="00DB60C3">
            <w:pPr>
              <w:pStyle w:val="CM12"/>
              <w:widowControl/>
              <w:ind w:firstLine="227"/>
              <w:jc w:val="both"/>
              <w:rPr>
                <w:rFonts w:ascii="Garamond" w:hAnsi="Garamond"/>
                <w:sz w:val="28"/>
                <w:szCs w:val="28"/>
              </w:rPr>
            </w:pPr>
            <w:r w:rsidRPr="00230689">
              <w:rPr>
                <w:rFonts w:ascii="Garamond" w:hAnsi="Garamond"/>
                <w:sz w:val="28"/>
                <w:szCs w:val="28"/>
              </w:rPr>
              <w:t xml:space="preserve">4. </w:t>
            </w:r>
            <w:proofErr w:type="spellStart"/>
            <w:r w:rsidRPr="00230689">
              <w:rPr>
                <w:rFonts w:ascii="Garamond" w:hAnsi="Garamond"/>
                <w:sz w:val="28"/>
                <w:szCs w:val="28"/>
              </w:rPr>
              <w:t>Yn</w:t>
            </w:r>
            <w:proofErr w:type="spellEnd"/>
            <w:r w:rsidRPr="00230689">
              <w:rPr>
                <w:rFonts w:ascii="Garamond" w:hAnsi="Garamond"/>
                <w:sz w:val="28"/>
                <w:szCs w:val="28"/>
              </w:rPr>
              <w:t xml:space="preserve"> </w:t>
            </w:r>
            <w:proofErr w:type="spellStart"/>
            <w:r w:rsidRPr="00DB57DF">
              <w:rPr>
                <w:rFonts w:ascii="Garamond" w:hAnsi="Garamond"/>
                <w:sz w:val="28"/>
                <w:szCs w:val="28"/>
              </w:rPr>
              <w:t>vondeish</w:t>
            </w:r>
            <w:proofErr w:type="spellEnd"/>
            <w:r w:rsidRPr="00DB57DF">
              <w:rPr>
                <w:rFonts w:ascii="Garamond" w:hAnsi="Garamond"/>
                <w:sz w:val="28"/>
                <w:szCs w:val="28"/>
              </w:rPr>
              <w:t xml:space="preserve"> </w:t>
            </w:r>
            <w:proofErr w:type="spellStart"/>
            <w:r w:rsidRPr="00DB57DF">
              <w:rPr>
                <w:rFonts w:ascii="Garamond" w:hAnsi="Garamond"/>
                <w:sz w:val="28"/>
                <w:szCs w:val="28"/>
              </w:rPr>
              <w:t>mooar</w:t>
            </w:r>
            <w:proofErr w:type="spellEnd"/>
            <w:r w:rsidRPr="00DB57DF">
              <w:rPr>
                <w:rFonts w:ascii="Garamond" w:hAnsi="Garamond"/>
                <w:sz w:val="28"/>
                <w:szCs w:val="28"/>
              </w:rPr>
              <w:t xml:space="preserve"> ta </w:t>
            </w:r>
            <w:proofErr w:type="spellStart"/>
            <w:r w:rsidRPr="00DB57DF">
              <w:rPr>
                <w:rFonts w:ascii="Garamond" w:hAnsi="Garamond"/>
                <w:sz w:val="28"/>
                <w:szCs w:val="28"/>
              </w:rPr>
              <w:t>dy</w:t>
            </w:r>
            <w:proofErr w:type="spellEnd"/>
            <w:r w:rsidRPr="00DB57DF">
              <w:rPr>
                <w:rFonts w:ascii="Garamond" w:hAnsi="Garamond"/>
                <w:sz w:val="28"/>
                <w:szCs w:val="28"/>
              </w:rPr>
              <w:t xml:space="preserve"> </w:t>
            </w:r>
            <w:proofErr w:type="spellStart"/>
            <w:r w:rsidRPr="00DB57DF">
              <w:rPr>
                <w:rFonts w:ascii="Garamond" w:hAnsi="Garamond"/>
                <w:sz w:val="28"/>
                <w:szCs w:val="28"/>
              </w:rPr>
              <w:t>ve</w:t>
            </w:r>
            <w:proofErr w:type="spellEnd"/>
            <w:r w:rsidRPr="00DB57DF">
              <w:rPr>
                <w:rFonts w:ascii="Garamond" w:hAnsi="Garamond"/>
                <w:sz w:val="28"/>
                <w:szCs w:val="28"/>
              </w:rPr>
              <w:t xml:space="preserve"> </w:t>
            </w:r>
            <w:proofErr w:type="spellStart"/>
            <w:r w:rsidRPr="00DB57DF">
              <w:rPr>
                <w:rFonts w:ascii="Garamond" w:hAnsi="Garamond"/>
                <w:sz w:val="28"/>
                <w:szCs w:val="28"/>
              </w:rPr>
              <w:t>Oltey</w:t>
            </w:r>
            <w:proofErr w:type="spellEnd"/>
            <w:r w:rsidRPr="00DB57DF">
              <w:rPr>
                <w:rFonts w:ascii="Garamond" w:hAnsi="Garamond"/>
                <w:sz w:val="28"/>
                <w:szCs w:val="28"/>
              </w:rPr>
              <w:t xml:space="preserve"> </w:t>
            </w:r>
            <w:proofErr w:type="spellStart"/>
            <w:r w:rsidRPr="00DB57DF">
              <w:rPr>
                <w:rFonts w:ascii="Garamond" w:hAnsi="Garamond"/>
                <w:sz w:val="28"/>
                <w:szCs w:val="28"/>
              </w:rPr>
              <w:t>jeh</w:t>
            </w:r>
            <w:proofErr w:type="spellEnd"/>
            <w:r w:rsidRPr="00DB57DF">
              <w:rPr>
                <w:rFonts w:ascii="Garamond" w:hAnsi="Garamond"/>
                <w:sz w:val="28"/>
                <w:szCs w:val="28"/>
              </w:rPr>
              <w:t xml:space="preserve"> </w:t>
            </w:r>
            <w:proofErr w:type="spellStart"/>
            <w:r w:rsidRPr="00DB57DF">
              <w:rPr>
                <w:rFonts w:ascii="Garamond" w:hAnsi="Garamond"/>
                <w:sz w:val="28"/>
                <w:szCs w:val="28"/>
              </w:rPr>
              <w:t>Aglish</w:t>
            </w:r>
            <w:proofErr w:type="spellEnd"/>
            <w:r w:rsidRPr="00DB57DF">
              <w:rPr>
                <w:rFonts w:ascii="Garamond" w:hAnsi="Garamond"/>
                <w:sz w:val="28"/>
                <w:szCs w:val="28"/>
              </w:rPr>
              <w:t xml:space="preserve"> </w:t>
            </w:r>
            <w:proofErr w:type="spellStart"/>
            <w:r w:rsidRPr="00DB57DF">
              <w:rPr>
                <w:rFonts w:ascii="Garamond" w:hAnsi="Garamond"/>
                <w:sz w:val="28"/>
                <w:szCs w:val="28"/>
              </w:rPr>
              <w:t>Creest</w:t>
            </w:r>
            <w:proofErr w:type="spellEnd"/>
            <w:r w:rsidRPr="00230689">
              <w:rPr>
                <w:rFonts w:ascii="Garamond" w:hAnsi="Garamond"/>
                <w:sz w:val="28"/>
                <w:szCs w:val="28"/>
              </w:rPr>
              <w:t xml:space="preserve">. </w:t>
            </w:r>
          </w:p>
        </w:tc>
        <w:tc>
          <w:tcPr>
            <w:tcW w:w="0" w:type="auto"/>
          </w:tcPr>
          <w:p w14:paraId="1D66A1E5"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4. </w:t>
            </w:r>
            <w:r w:rsidRPr="001755D4">
              <w:rPr>
                <w:rFonts w:ascii="Garamond" w:hAnsi="Garamond" w:cs="Times New Roman"/>
                <w:i/>
                <w:sz w:val="28"/>
              </w:rPr>
              <w:t xml:space="preserve">The great Privilege of </w:t>
            </w:r>
            <w:r w:rsidRPr="00854E22">
              <w:rPr>
                <w:rFonts w:ascii="Garamond" w:hAnsi="Garamond" w:cs="Times New Roman"/>
                <w:i/>
                <w:sz w:val="28"/>
              </w:rPr>
              <w:t>be</w:t>
            </w:r>
            <w:r>
              <w:rPr>
                <w:rFonts w:ascii="Garamond" w:hAnsi="Garamond" w:cs="Times New Roman"/>
                <w:sz w:val="28"/>
              </w:rPr>
              <w:t>[</w:t>
            </w:r>
            <w:proofErr w:type="spellStart"/>
            <w:r w:rsidRPr="00854E22">
              <w:rPr>
                <w:rFonts w:ascii="Garamond" w:hAnsi="Garamond" w:cs="Times New Roman"/>
                <w:sz w:val="28"/>
              </w:rPr>
              <w:t>ing</w:t>
            </w:r>
            <w:proofErr w:type="spellEnd"/>
            <w:r>
              <w:rPr>
                <w:rFonts w:ascii="Garamond" w:hAnsi="Garamond" w:cs="Times New Roman"/>
                <w:sz w:val="28"/>
              </w:rPr>
              <w:t>]</w:t>
            </w:r>
            <w:r w:rsidRPr="001755D4">
              <w:rPr>
                <w:rFonts w:ascii="Garamond" w:hAnsi="Garamond" w:cs="Times New Roman"/>
                <w:i/>
                <w:sz w:val="28"/>
              </w:rPr>
              <w:t xml:space="preserve"> a Member of Christ’s Church.</w:t>
            </w:r>
            <w:r w:rsidRPr="001755D4">
              <w:rPr>
                <w:rFonts w:ascii="Garamond" w:hAnsi="Garamond" w:cs="Times New Roman"/>
                <w:sz w:val="28"/>
              </w:rPr>
              <w:t xml:space="preserve"> </w:t>
            </w:r>
          </w:p>
        </w:tc>
        <w:tc>
          <w:tcPr>
            <w:tcW w:w="0" w:type="auto"/>
          </w:tcPr>
          <w:p w14:paraId="055D8D23"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2F0B64C8" w14:textId="77777777" w:rsidTr="00AC0398">
        <w:tc>
          <w:tcPr>
            <w:tcW w:w="0" w:type="auto"/>
          </w:tcPr>
          <w:p w14:paraId="12A4E469" w14:textId="77777777" w:rsidR="00854E22" w:rsidRPr="00230689" w:rsidRDefault="00854E22" w:rsidP="00DB60C3">
            <w:pPr>
              <w:pStyle w:val="CM3"/>
              <w:widowControl/>
              <w:spacing w:line="240" w:lineRule="auto"/>
              <w:ind w:firstLine="227"/>
              <w:jc w:val="both"/>
              <w:rPr>
                <w:rFonts w:ascii="Garamond" w:hAnsi="Garamond"/>
                <w:sz w:val="28"/>
                <w:szCs w:val="28"/>
              </w:rPr>
            </w:pPr>
            <w:r w:rsidRPr="00230689">
              <w:rPr>
                <w:rFonts w:ascii="Garamond" w:hAnsi="Garamond"/>
                <w:sz w:val="28"/>
                <w:szCs w:val="28"/>
              </w:rPr>
              <w:t xml:space="preserve">5. As er </w:t>
            </w:r>
            <w:proofErr w:type="spellStart"/>
            <w:r w:rsidRPr="00230689">
              <w:rPr>
                <w:rFonts w:ascii="Garamond" w:hAnsi="Garamond"/>
                <w:sz w:val="28"/>
                <w:szCs w:val="28"/>
              </w:rPr>
              <w:t>jerrey</w:t>
            </w:r>
            <w:proofErr w:type="spellEnd"/>
            <w:r w:rsidRPr="00230689">
              <w:rPr>
                <w:rFonts w:ascii="Garamond" w:hAnsi="Garamond"/>
                <w:sz w:val="28"/>
                <w:szCs w:val="28"/>
              </w:rPr>
              <w:t xml:space="preserve"> </w:t>
            </w:r>
            <w:proofErr w:type="spellStart"/>
            <w:r w:rsidRPr="00230689">
              <w:rPr>
                <w:rFonts w:ascii="Garamond" w:hAnsi="Garamond"/>
                <w:sz w:val="28"/>
                <w:szCs w:val="28"/>
              </w:rPr>
              <w:t>ooilley</w:t>
            </w:r>
            <w:proofErr w:type="spellEnd"/>
            <w:r w:rsidRPr="00230689">
              <w:rPr>
                <w:rFonts w:ascii="Garamond" w:hAnsi="Garamond"/>
                <w:sz w:val="28"/>
                <w:szCs w:val="28"/>
              </w:rPr>
              <w:t xml:space="preserve">, </w:t>
            </w:r>
            <w:proofErr w:type="spellStart"/>
            <w:r w:rsidRPr="00230689">
              <w:rPr>
                <w:rFonts w:ascii="Garamond" w:hAnsi="Garamond"/>
                <w:sz w:val="28"/>
                <w:szCs w:val="28"/>
              </w:rPr>
              <w:t>Liorish</w:t>
            </w:r>
            <w:proofErr w:type="spellEnd"/>
            <w:r w:rsidRPr="00230689">
              <w:rPr>
                <w:rFonts w:ascii="Garamond" w:hAnsi="Garamond"/>
                <w:sz w:val="28"/>
                <w:szCs w:val="28"/>
              </w:rPr>
              <w:t xml:space="preserve"> Bea as Baas </w:t>
            </w:r>
            <w:proofErr w:type="spellStart"/>
            <w:r w:rsidRPr="00230689">
              <w:rPr>
                <w:rFonts w:ascii="Garamond" w:hAnsi="Garamond"/>
                <w:sz w:val="28"/>
                <w:szCs w:val="28"/>
              </w:rPr>
              <w:t>dy</w:t>
            </w:r>
            <w:proofErr w:type="spellEnd"/>
            <w:r w:rsidRPr="00230689">
              <w:rPr>
                <w:rFonts w:ascii="Garamond" w:hAnsi="Garamond"/>
                <w:sz w:val="28"/>
                <w:szCs w:val="28"/>
              </w:rPr>
              <w:t xml:space="preserve"> bra </w:t>
            </w:r>
            <w:proofErr w:type="spellStart"/>
            <w:r w:rsidRPr="00230689">
              <w:rPr>
                <w:rFonts w:ascii="Garamond" w:hAnsi="Garamond"/>
                <w:sz w:val="28"/>
                <w:szCs w:val="28"/>
              </w:rPr>
              <w:t>farraghtyn</w:t>
            </w:r>
            <w:proofErr w:type="spellEnd"/>
            <w:r w:rsidRPr="00230689">
              <w:rPr>
                <w:rFonts w:ascii="Garamond" w:hAnsi="Garamond"/>
                <w:sz w:val="28"/>
                <w:szCs w:val="28"/>
              </w:rPr>
              <w:t xml:space="preserve"> y </w:t>
            </w:r>
            <w:proofErr w:type="spellStart"/>
            <w:r w:rsidRPr="00230689">
              <w:rPr>
                <w:rFonts w:ascii="Garamond" w:hAnsi="Garamond"/>
                <w:sz w:val="28"/>
                <w:szCs w:val="28"/>
              </w:rPr>
              <w:t>hoiagh</w:t>
            </w:r>
            <w:proofErr w:type="spellEnd"/>
            <w:r w:rsidRPr="00230689">
              <w:rPr>
                <w:rFonts w:ascii="Garamond" w:hAnsi="Garamond"/>
                <w:sz w:val="28"/>
                <w:szCs w:val="28"/>
              </w:rPr>
              <w:t xml:space="preserve"> </w:t>
            </w:r>
            <w:proofErr w:type="spellStart"/>
            <w:r w:rsidRPr="00230689">
              <w:rPr>
                <w:rFonts w:ascii="Garamond" w:hAnsi="Garamond"/>
                <w:sz w:val="28"/>
                <w:szCs w:val="28"/>
              </w:rPr>
              <w:t>kiangoyrt</w:t>
            </w:r>
            <w:proofErr w:type="spellEnd"/>
            <w:r w:rsidRPr="00230689">
              <w:rPr>
                <w:rFonts w:ascii="Garamond" w:hAnsi="Garamond"/>
                <w:sz w:val="28"/>
                <w:szCs w:val="28"/>
              </w:rPr>
              <w:t xml:space="preserve"> </w:t>
            </w:r>
            <w:proofErr w:type="spellStart"/>
            <w:r w:rsidRPr="00230689">
              <w:rPr>
                <w:rFonts w:ascii="Garamond" w:hAnsi="Garamond"/>
                <w:sz w:val="28"/>
                <w:szCs w:val="28"/>
              </w:rPr>
              <w:t>rish</w:t>
            </w:r>
            <w:proofErr w:type="spellEnd"/>
            <w:r w:rsidRPr="00230689">
              <w:rPr>
                <w:rFonts w:ascii="Garamond" w:hAnsi="Garamond"/>
                <w:sz w:val="28"/>
                <w:szCs w:val="28"/>
              </w:rPr>
              <w:t xml:space="preserve"> </w:t>
            </w:r>
            <w:proofErr w:type="spellStart"/>
            <w:r w:rsidRPr="00230689">
              <w:rPr>
                <w:rFonts w:ascii="Garamond" w:hAnsi="Garamond"/>
                <w:sz w:val="28"/>
                <w:szCs w:val="28"/>
              </w:rPr>
              <w:t>dty</w:t>
            </w:r>
            <w:proofErr w:type="spellEnd"/>
            <w:r w:rsidRPr="00230689">
              <w:rPr>
                <w:rFonts w:ascii="Garamond" w:hAnsi="Garamond"/>
                <w:sz w:val="28"/>
                <w:szCs w:val="28"/>
              </w:rPr>
              <w:t xml:space="preserve"> </w:t>
            </w:r>
            <w:proofErr w:type="spellStart"/>
            <w:r w:rsidRPr="00230689">
              <w:rPr>
                <w:rFonts w:ascii="Garamond" w:hAnsi="Garamond"/>
                <w:sz w:val="28"/>
                <w:szCs w:val="28"/>
              </w:rPr>
              <w:t>hooillyn</w:t>
            </w:r>
            <w:proofErr w:type="spellEnd"/>
            <w:r w:rsidRPr="00230689">
              <w:rPr>
                <w:rFonts w:ascii="Garamond" w:hAnsi="Garamond"/>
                <w:sz w:val="28"/>
                <w:szCs w:val="28"/>
              </w:rPr>
              <w:t xml:space="preserve">. </w:t>
            </w:r>
          </w:p>
        </w:tc>
        <w:tc>
          <w:tcPr>
            <w:tcW w:w="0" w:type="auto"/>
          </w:tcPr>
          <w:p w14:paraId="5ADB4B1D"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5. </w:t>
            </w:r>
            <w:r w:rsidRPr="001755D4">
              <w:rPr>
                <w:rFonts w:ascii="Garamond" w:hAnsi="Garamond" w:cs="Times New Roman"/>
                <w:i/>
                <w:sz w:val="28"/>
              </w:rPr>
              <w:t>And lastly, By setting Life and Death eternal before your Eyes.</w:t>
            </w:r>
          </w:p>
        </w:tc>
        <w:tc>
          <w:tcPr>
            <w:tcW w:w="0" w:type="auto"/>
          </w:tcPr>
          <w:p w14:paraId="29DD6F81"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1BE3E239" w14:textId="77777777" w:rsidTr="00AC0398">
        <w:tc>
          <w:tcPr>
            <w:tcW w:w="0" w:type="auto"/>
          </w:tcPr>
          <w:p w14:paraId="632619FB" w14:textId="77777777" w:rsidR="00854E22" w:rsidRPr="00230689" w:rsidRDefault="00854E22" w:rsidP="00DB60C3">
            <w:pPr>
              <w:pStyle w:val="CM3"/>
              <w:widowControl/>
              <w:spacing w:line="240" w:lineRule="auto"/>
              <w:ind w:firstLine="227"/>
              <w:jc w:val="both"/>
              <w:rPr>
                <w:rFonts w:ascii="Garamond" w:hAnsi="Garamond"/>
                <w:sz w:val="28"/>
                <w:szCs w:val="28"/>
              </w:rPr>
            </w:pPr>
            <w:r w:rsidRPr="00230689">
              <w:rPr>
                <w:rFonts w:ascii="Garamond" w:hAnsi="Garamond"/>
                <w:i/>
                <w:sz w:val="28"/>
                <w:szCs w:val="28"/>
              </w:rPr>
              <w:t>Q.</w:t>
            </w:r>
            <w:r w:rsidRPr="00230689">
              <w:rPr>
                <w:rFonts w:ascii="Garamond" w:hAnsi="Garamond"/>
                <w:sz w:val="28"/>
                <w:szCs w:val="28"/>
              </w:rPr>
              <w:t xml:space="preserve"> </w:t>
            </w:r>
            <w:proofErr w:type="spellStart"/>
            <w:r w:rsidRPr="00230689">
              <w:rPr>
                <w:rFonts w:ascii="Garamond" w:hAnsi="Garamond"/>
                <w:sz w:val="28"/>
                <w:szCs w:val="28"/>
              </w:rPr>
              <w:t>Cre</w:t>
            </w:r>
            <w:proofErr w:type="spellEnd"/>
            <w:r w:rsidRPr="00230689">
              <w:rPr>
                <w:rFonts w:ascii="Garamond" w:hAnsi="Garamond"/>
                <w:sz w:val="28"/>
                <w:szCs w:val="28"/>
              </w:rPr>
              <w:t xml:space="preserve"> </w:t>
            </w:r>
            <w:proofErr w:type="spellStart"/>
            <w:r w:rsidRPr="00230689">
              <w:rPr>
                <w:rFonts w:ascii="Garamond" w:hAnsi="Garamond"/>
                <w:sz w:val="28"/>
                <w:szCs w:val="28"/>
              </w:rPr>
              <w:t>shegin</w:t>
            </w:r>
            <w:proofErr w:type="spellEnd"/>
            <w:r w:rsidRPr="00230689">
              <w:rPr>
                <w:rFonts w:ascii="Garamond" w:hAnsi="Garamond"/>
                <w:sz w:val="28"/>
                <w:szCs w:val="28"/>
              </w:rPr>
              <w:t xml:space="preserve"> </w:t>
            </w:r>
            <w:proofErr w:type="spellStart"/>
            <w:r w:rsidRPr="00230689">
              <w:rPr>
                <w:rFonts w:ascii="Garamond" w:hAnsi="Garamond"/>
                <w:sz w:val="28"/>
                <w:szCs w:val="28"/>
              </w:rPr>
              <w:t>dooin</w:t>
            </w:r>
            <w:proofErr w:type="spellEnd"/>
            <w:r w:rsidRPr="00230689">
              <w:rPr>
                <w:rFonts w:ascii="Garamond" w:hAnsi="Garamond"/>
                <w:sz w:val="28"/>
                <w:szCs w:val="28"/>
              </w:rPr>
              <w:t xml:space="preserve"> y </w:t>
            </w:r>
            <w:proofErr w:type="spellStart"/>
            <w:r w:rsidRPr="00230689">
              <w:rPr>
                <w:rFonts w:ascii="Garamond" w:hAnsi="Garamond"/>
                <w:sz w:val="28"/>
                <w:szCs w:val="28"/>
              </w:rPr>
              <w:t>chredjal</w:t>
            </w:r>
            <w:proofErr w:type="spellEnd"/>
            <w:r w:rsidRPr="00230689">
              <w:rPr>
                <w:rFonts w:ascii="Garamond" w:hAnsi="Garamond"/>
                <w:sz w:val="28"/>
                <w:szCs w:val="28"/>
              </w:rPr>
              <w:t xml:space="preserve"> </w:t>
            </w:r>
            <w:proofErr w:type="spellStart"/>
            <w:r w:rsidRPr="00230689">
              <w:rPr>
                <w:rFonts w:ascii="Garamond" w:hAnsi="Garamond"/>
                <w:sz w:val="28"/>
                <w:szCs w:val="28"/>
              </w:rPr>
              <w:t>veih</w:t>
            </w:r>
            <w:proofErr w:type="spellEnd"/>
            <w:r w:rsidRPr="00230689">
              <w:rPr>
                <w:rFonts w:ascii="Garamond" w:hAnsi="Garamond"/>
                <w:sz w:val="28"/>
                <w:szCs w:val="28"/>
              </w:rPr>
              <w:t xml:space="preserve"> </w:t>
            </w:r>
            <w:proofErr w:type="spellStart"/>
            <w:r w:rsidRPr="00230689">
              <w:rPr>
                <w:rFonts w:ascii="Garamond" w:hAnsi="Garamond"/>
                <w:sz w:val="28"/>
                <w:szCs w:val="28"/>
              </w:rPr>
              <w:t>ny</w:t>
            </w:r>
            <w:proofErr w:type="spellEnd"/>
            <w:r w:rsidRPr="00230689">
              <w:rPr>
                <w:rFonts w:ascii="Garamond" w:hAnsi="Garamond"/>
                <w:sz w:val="28"/>
                <w:szCs w:val="28"/>
              </w:rPr>
              <w:t xml:space="preserve"> ta </w:t>
            </w:r>
            <w:proofErr w:type="spellStart"/>
            <w:r w:rsidRPr="00230689">
              <w:rPr>
                <w:rFonts w:ascii="Garamond" w:hAnsi="Garamond"/>
                <w:sz w:val="28"/>
                <w:szCs w:val="28"/>
              </w:rPr>
              <w:t>dooghyssagh</w:t>
            </w:r>
            <w:proofErr w:type="spellEnd"/>
            <w:r w:rsidRPr="00230689">
              <w:rPr>
                <w:rFonts w:ascii="Garamond" w:hAnsi="Garamond"/>
                <w:sz w:val="28"/>
                <w:szCs w:val="28"/>
              </w:rPr>
              <w:t xml:space="preserve"> as </w:t>
            </w:r>
            <w:proofErr w:type="spellStart"/>
            <w:r w:rsidRPr="00230689">
              <w:rPr>
                <w:rFonts w:ascii="Garamond" w:hAnsi="Garamond"/>
                <w:sz w:val="28"/>
                <w:szCs w:val="28"/>
              </w:rPr>
              <w:t>cairagh</w:t>
            </w:r>
            <w:proofErr w:type="spellEnd"/>
            <w:r w:rsidRPr="00230689">
              <w:rPr>
                <w:rFonts w:ascii="Garamond" w:hAnsi="Garamond"/>
                <w:sz w:val="28"/>
                <w:szCs w:val="28"/>
              </w:rPr>
              <w:t xml:space="preserve"> </w:t>
            </w:r>
            <w:proofErr w:type="spellStart"/>
            <w:r w:rsidRPr="00230689">
              <w:rPr>
                <w:rFonts w:ascii="Garamond" w:hAnsi="Garamond"/>
                <w:sz w:val="28"/>
                <w:szCs w:val="28"/>
              </w:rPr>
              <w:t>ayns</w:t>
            </w:r>
            <w:proofErr w:type="spellEnd"/>
            <w:r w:rsidRPr="00230689">
              <w:rPr>
                <w:rFonts w:ascii="Garamond" w:hAnsi="Garamond"/>
                <w:sz w:val="28"/>
                <w:szCs w:val="28"/>
              </w:rPr>
              <w:t xml:space="preserve"> </w:t>
            </w:r>
            <w:proofErr w:type="spellStart"/>
            <w:r w:rsidRPr="00230689">
              <w:rPr>
                <w:rFonts w:ascii="Garamond" w:hAnsi="Garamond"/>
                <w:sz w:val="28"/>
                <w:szCs w:val="28"/>
              </w:rPr>
              <w:t>Jee</w:t>
            </w:r>
            <w:proofErr w:type="spellEnd"/>
            <w:r w:rsidRPr="00230689">
              <w:rPr>
                <w:rFonts w:ascii="Garamond" w:hAnsi="Garamond"/>
                <w:sz w:val="28"/>
                <w:szCs w:val="28"/>
              </w:rPr>
              <w:t xml:space="preserve"> </w:t>
            </w:r>
            <w:proofErr w:type="spellStart"/>
            <w:r w:rsidRPr="00230689">
              <w:rPr>
                <w:rFonts w:ascii="Garamond" w:hAnsi="Garamond"/>
                <w:i/>
                <w:sz w:val="28"/>
                <w:szCs w:val="28"/>
              </w:rPr>
              <w:t>dy</w:t>
            </w:r>
            <w:proofErr w:type="spellEnd"/>
            <w:r w:rsidRPr="00230689">
              <w:rPr>
                <w:rFonts w:ascii="Garamond" w:hAnsi="Garamond"/>
                <w:i/>
                <w:sz w:val="28"/>
                <w:szCs w:val="28"/>
              </w:rPr>
              <w:t xml:space="preserve"> chur </w:t>
            </w:r>
            <w:proofErr w:type="spellStart"/>
            <w:r w:rsidRPr="00230689">
              <w:rPr>
                <w:rFonts w:ascii="Garamond" w:hAnsi="Garamond"/>
                <w:i/>
                <w:sz w:val="28"/>
                <w:szCs w:val="28"/>
              </w:rPr>
              <w:t>orrin</w:t>
            </w:r>
            <w:proofErr w:type="spellEnd"/>
            <w:r w:rsidRPr="00230689">
              <w:rPr>
                <w:rFonts w:ascii="Garamond" w:hAnsi="Garamond"/>
                <w:i/>
                <w:sz w:val="28"/>
                <w:szCs w:val="28"/>
              </w:rPr>
              <w:t xml:space="preserve"> </w:t>
            </w:r>
            <w:proofErr w:type="spellStart"/>
            <w:r w:rsidRPr="00230689">
              <w:rPr>
                <w:rFonts w:ascii="Garamond" w:hAnsi="Garamond"/>
                <w:i/>
                <w:sz w:val="28"/>
                <w:szCs w:val="28"/>
              </w:rPr>
              <w:t>bea</w:t>
            </w:r>
            <w:proofErr w:type="spellEnd"/>
            <w:r w:rsidRPr="00230689">
              <w:rPr>
                <w:rFonts w:ascii="Garamond" w:hAnsi="Garamond"/>
                <w:i/>
                <w:sz w:val="28"/>
                <w:szCs w:val="28"/>
              </w:rPr>
              <w:t xml:space="preserve"> </w:t>
            </w:r>
            <w:proofErr w:type="spellStart"/>
            <w:r w:rsidRPr="00230689">
              <w:rPr>
                <w:rFonts w:ascii="Garamond" w:hAnsi="Garamond"/>
                <w:i/>
                <w:sz w:val="28"/>
                <w:szCs w:val="28"/>
              </w:rPr>
              <w:t>chrawee</w:t>
            </w:r>
            <w:proofErr w:type="spellEnd"/>
            <w:r w:rsidRPr="00230689">
              <w:rPr>
                <w:rFonts w:ascii="Garamond" w:hAnsi="Garamond"/>
                <w:i/>
                <w:sz w:val="28"/>
                <w:szCs w:val="28"/>
              </w:rPr>
              <w:t xml:space="preserve"> y </w:t>
            </w:r>
            <w:proofErr w:type="spellStart"/>
            <w:r w:rsidRPr="00230689">
              <w:rPr>
                <w:rFonts w:ascii="Garamond" w:hAnsi="Garamond"/>
                <w:i/>
                <w:sz w:val="28"/>
                <w:szCs w:val="28"/>
              </w:rPr>
              <w:t>leedeil</w:t>
            </w:r>
            <w:proofErr w:type="spellEnd"/>
            <w:r w:rsidR="002C617D" w:rsidRPr="002C617D">
              <w:rPr>
                <w:rFonts w:ascii="Garamond" w:hAnsi="Garamond"/>
                <w:i/>
                <w:sz w:val="28"/>
                <w:szCs w:val="28"/>
              </w:rPr>
              <w:t> ?</w:t>
            </w:r>
            <w:r w:rsidRPr="00230689">
              <w:rPr>
                <w:rFonts w:ascii="Garamond" w:hAnsi="Garamond"/>
                <w:sz w:val="28"/>
                <w:szCs w:val="28"/>
              </w:rPr>
              <w:t xml:space="preserve"> </w:t>
            </w:r>
          </w:p>
        </w:tc>
        <w:tc>
          <w:tcPr>
            <w:tcW w:w="0" w:type="auto"/>
          </w:tcPr>
          <w:p w14:paraId="47BF9D68"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What are the Properties and Perfections of God, which we must believe</w:t>
            </w:r>
            <w:r w:rsidRPr="001755D4">
              <w:rPr>
                <w:rFonts w:ascii="Garamond" w:hAnsi="Garamond" w:cs="Times New Roman"/>
                <w:sz w:val="28"/>
              </w:rPr>
              <w:t xml:space="preserve"> in order to a good Life</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1D0675DA" w14:textId="77777777" w:rsidR="00854E22" w:rsidRPr="002825E4" w:rsidRDefault="00854E22" w:rsidP="00DB60C3">
            <w:pPr>
              <w:pStyle w:val="ListParagraph"/>
              <w:ind w:left="0"/>
              <w:rPr>
                <w:rFonts w:ascii="Garamond" w:hAnsi="Garamond" w:cs="Times New Roman"/>
                <w:sz w:val="20"/>
                <w:szCs w:val="20"/>
              </w:rPr>
            </w:pPr>
          </w:p>
        </w:tc>
      </w:tr>
      <w:tr w:rsidR="00854E22" w:rsidRPr="001755D4" w14:paraId="6138B8AA" w14:textId="77777777" w:rsidTr="00AC0398">
        <w:tc>
          <w:tcPr>
            <w:tcW w:w="0" w:type="auto"/>
          </w:tcPr>
          <w:p w14:paraId="106A56C3" w14:textId="77777777" w:rsidR="00854E22" w:rsidRPr="00230689" w:rsidRDefault="00854E22" w:rsidP="00DB60C3">
            <w:pPr>
              <w:pStyle w:val="Default"/>
              <w:widowControl/>
              <w:ind w:firstLine="227"/>
              <w:jc w:val="both"/>
              <w:rPr>
                <w:rFonts w:ascii="Garamond" w:hAnsi="Garamond"/>
                <w:sz w:val="28"/>
                <w:szCs w:val="28"/>
              </w:rPr>
            </w:pPr>
            <w:r w:rsidRPr="00230689">
              <w:rPr>
                <w:rFonts w:ascii="Garamond" w:hAnsi="Garamond"/>
                <w:i/>
                <w:color w:val="auto"/>
                <w:sz w:val="28"/>
                <w:szCs w:val="28"/>
              </w:rPr>
              <w:t xml:space="preserve">A. </w:t>
            </w:r>
            <w:r w:rsidRPr="00230689">
              <w:rPr>
                <w:rFonts w:ascii="Garamond" w:hAnsi="Garamond"/>
                <w:color w:val="auto"/>
                <w:sz w:val="28"/>
                <w:szCs w:val="28"/>
              </w:rPr>
              <w:t xml:space="preserve">Dy nee </w:t>
            </w:r>
            <w:proofErr w:type="spellStart"/>
            <w:r w:rsidRPr="00230689">
              <w:rPr>
                <w:rFonts w:ascii="Garamond" w:hAnsi="Garamond"/>
                <w:color w:val="auto"/>
                <w:sz w:val="28"/>
                <w:szCs w:val="28"/>
              </w:rPr>
              <w:t>eshyn</w:t>
            </w:r>
            <w:proofErr w:type="spellEnd"/>
            <w:r w:rsidRPr="00230689">
              <w:rPr>
                <w:rFonts w:ascii="Garamond" w:hAnsi="Garamond"/>
                <w:color w:val="auto"/>
                <w:sz w:val="28"/>
                <w:szCs w:val="28"/>
              </w:rPr>
              <w:t xml:space="preserve"> </w:t>
            </w:r>
            <w:r w:rsidRPr="00230689">
              <w:rPr>
                <w:rFonts w:ascii="Garamond" w:hAnsi="Garamond"/>
                <w:i/>
                <w:color w:val="auto"/>
                <w:sz w:val="28"/>
                <w:szCs w:val="28"/>
              </w:rPr>
              <w:t xml:space="preserve">Bun </w:t>
            </w:r>
            <w:proofErr w:type="spellStart"/>
            <w:r w:rsidRPr="00230689">
              <w:rPr>
                <w:rFonts w:ascii="Garamond" w:hAnsi="Garamond"/>
                <w:i/>
                <w:color w:val="auto"/>
                <w:sz w:val="28"/>
                <w:szCs w:val="28"/>
              </w:rPr>
              <w:t>nyn</w:t>
            </w:r>
            <w:proofErr w:type="spellEnd"/>
            <w:r w:rsidRPr="00230689">
              <w:rPr>
                <w:rFonts w:ascii="Garamond" w:hAnsi="Garamond"/>
                <w:i/>
                <w:color w:val="auto"/>
                <w:sz w:val="28"/>
                <w:szCs w:val="28"/>
              </w:rPr>
              <w:t xml:space="preserve"> </w:t>
            </w:r>
            <w:proofErr w:type="spellStart"/>
            <w:r w:rsidRPr="00230689">
              <w:rPr>
                <w:rFonts w:ascii="Garamond" w:hAnsi="Garamond"/>
                <w:i/>
                <w:color w:val="auto"/>
                <w:sz w:val="28"/>
                <w:szCs w:val="28"/>
              </w:rPr>
              <w:t>Mea</w:t>
            </w:r>
            <w:proofErr w:type="spellEnd"/>
            <w:r w:rsidRPr="00230689">
              <w:rPr>
                <w:rFonts w:ascii="Garamond" w:hAnsi="Garamond"/>
                <w:color w:val="auto"/>
                <w:sz w:val="28"/>
                <w:szCs w:val="28"/>
              </w:rPr>
              <w:t xml:space="preserve"> as </w:t>
            </w:r>
            <w:proofErr w:type="spellStart"/>
            <w:r w:rsidRPr="00230689">
              <w:rPr>
                <w:rFonts w:ascii="Garamond" w:hAnsi="Garamond"/>
                <w:color w:val="auto"/>
                <w:sz w:val="28"/>
                <w:szCs w:val="28"/>
              </w:rPr>
              <w:t>jeh</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dagh</w:t>
            </w:r>
            <w:proofErr w:type="spellEnd"/>
            <w:r w:rsidRPr="00230689">
              <w:rPr>
                <w:rFonts w:ascii="Garamond" w:hAnsi="Garamond"/>
                <w:color w:val="auto"/>
                <w:sz w:val="28"/>
                <w:szCs w:val="28"/>
              </w:rPr>
              <w:t xml:space="preserve"> nee </w:t>
            </w:r>
            <w:proofErr w:type="spellStart"/>
            <w:r w:rsidRPr="00230689">
              <w:rPr>
                <w:rFonts w:ascii="Garamond" w:hAnsi="Garamond"/>
                <w:color w:val="auto"/>
                <w:sz w:val="28"/>
                <w:szCs w:val="28"/>
              </w:rPr>
              <w:t>mie</w:t>
            </w:r>
            <w:proofErr w:type="spellEnd"/>
            <w:r w:rsidRPr="00230689">
              <w:rPr>
                <w:rFonts w:ascii="Garamond" w:hAnsi="Garamond"/>
                <w:color w:val="auto"/>
                <w:sz w:val="28"/>
                <w:szCs w:val="28"/>
              </w:rPr>
              <w:t xml:space="preserve"> ta shin </w:t>
            </w:r>
            <w:proofErr w:type="spellStart"/>
            <w:r w:rsidRPr="00230689">
              <w:rPr>
                <w:rFonts w:ascii="Garamond" w:hAnsi="Garamond"/>
                <w:color w:val="auto"/>
                <w:sz w:val="28"/>
                <w:szCs w:val="28"/>
              </w:rPr>
              <w:t>dy</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yanoo</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ny</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oddys</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dy</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bragh</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ve</w:t>
            </w:r>
            <w:proofErr w:type="spellEnd"/>
            <w:r w:rsidRPr="00230689">
              <w:rPr>
                <w:rFonts w:ascii="Garamond" w:hAnsi="Garamond"/>
                <w:color w:val="auto"/>
                <w:sz w:val="28"/>
                <w:szCs w:val="28"/>
              </w:rPr>
              <w:t xml:space="preserve"> </w:t>
            </w:r>
            <w:proofErr w:type="spellStart"/>
            <w:r w:rsidRPr="00230689">
              <w:rPr>
                <w:rFonts w:ascii="Garamond" w:hAnsi="Garamond"/>
                <w:color w:val="auto"/>
                <w:sz w:val="28"/>
                <w:szCs w:val="28"/>
              </w:rPr>
              <w:t>ain</w:t>
            </w:r>
            <w:proofErr w:type="spellEnd"/>
            <w:r w:rsidRPr="00230689">
              <w:rPr>
                <w:rFonts w:ascii="Garamond" w:hAnsi="Garamond"/>
                <w:color w:val="auto"/>
                <w:sz w:val="28"/>
                <w:szCs w:val="28"/>
              </w:rPr>
              <w:t xml:space="preserve">. </w:t>
            </w:r>
          </w:p>
        </w:tc>
        <w:tc>
          <w:tcPr>
            <w:tcW w:w="0" w:type="auto"/>
          </w:tcPr>
          <w:p w14:paraId="5A8F3734" w14:textId="77777777" w:rsidR="00854E22" w:rsidRPr="001755D4" w:rsidRDefault="00854E22"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A. </w:t>
            </w:r>
            <w:r w:rsidRPr="001755D4">
              <w:rPr>
                <w:rFonts w:ascii="Garamond" w:hAnsi="Garamond" w:cs="Times New Roman"/>
                <w:i/>
                <w:sz w:val="28"/>
              </w:rPr>
              <w:t>That he is the</w:t>
            </w:r>
            <w:r w:rsidRPr="001755D4">
              <w:rPr>
                <w:rFonts w:ascii="Garamond" w:hAnsi="Garamond" w:cs="Times New Roman"/>
                <w:sz w:val="28"/>
              </w:rPr>
              <w:t xml:space="preserve"> Author of our Being</w:t>
            </w:r>
            <w:r w:rsidRPr="001755D4">
              <w:rPr>
                <w:rFonts w:ascii="Garamond" w:hAnsi="Garamond" w:cs="Times New Roman"/>
                <w:i/>
                <w:sz w:val="28"/>
              </w:rPr>
              <w:t>, and of all the Good we do, or ever can enjoy</w:t>
            </w:r>
            <w:r w:rsidRPr="001755D4">
              <w:rPr>
                <w:rFonts w:ascii="Garamond" w:hAnsi="Garamond" w:cs="Times New Roman"/>
                <w:sz w:val="28"/>
              </w:rPr>
              <w:t>.</w:t>
            </w:r>
          </w:p>
        </w:tc>
        <w:tc>
          <w:tcPr>
            <w:tcW w:w="0" w:type="auto"/>
          </w:tcPr>
          <w:p w14:paraId="4345A0DB" w14:textId="77777777" w:rsidR="00854E22" w:rsidRPr="002825E4" w:rsidRDefault="00854E22" w:rsidP="00DB60C3">
            <w:pPr>
              <w:pStyle w:val="ListParagraph"/>
              <w:ind w:left="0"/>
              <w:rPr>
                <w:rFonts w:ascii="Garamond" w:hAnsi="Garamond" w:cs="Times New Roman"/>
                <w:sz w:val="20"/>
                <w:szCs w:val="20"/>
              </w:rPr>
            </w:pPr>
            <w:r w:rsidRPr="002825E4">
              <w:rPr>
                <w:rFonts w:ascii="Garamond" w:hAnsi="Garamond" w:cs="Times New Roman"/>
                <w:sz w:val="20"/>
                <w:szCs w:val="20"/>
              </w:rPr>
              <w:t>Acts </w:t>
            </w:r>
            <w:r w:rsidR="00EF724C" w:rsidRPr="002825E4">
              <w:rPr>
                <w:rFonts w:ascii="Garamond" w:hAnsi="Garamond" w:cs="Times New Roman"/>
                <w:sz w:val="20"/>
                <w:szCs w:val="20"/>
              </w:rPr>
              <w:t>17. 23. [</w:t>
            </w:r>
            <w:r w:rsidR="002C617D" w:rsidRPr="002C617D">
              <w:rPr>
                <w:rFonts w:ascii="Garamond" w:hAnsi="Garamond" w:cs="Times New Roman"/>
                <w:i/>
                <w:sz w:val="20"/>
                <w:szCs w:val="20"/>
              </w:rPr>
              <w:t> </w:t>
            </w:r>
            <w:r w:rsidR="00C57BF1" w:rsidRPr="00C57BF1">
              <w:rPr>
                <w:rFonts w:ascii="Garamond" w:hAnsi="Garamond" w:cs="Times New Roman"/>
                <w:sz w:val="20"/>
                <w:szCs w:val="20"/>
              </w:rPr>
              <w:t>?</w:t>
            </w:r>
            <w:r w:rsidR="00EF724C" w:rsidRPr="002825E4">
              <w:rPr>
                <w:rFonts w:ascii="Garamond" w:hAnsi="Garamond" w:cs="Times New Roman"/>
                <w:sz w:val="20"/>
                <w:szCs w:val="20"/>
              </w:rPr>
              <w:t>]</w:t>
            </w:r>
          </w:p>
        </w:tc>
      </w:tr>
      <w:tr w:rsidR="00854E22" w:rsidRPr="001755D4" w14:paraId="103614BA" w14:textId="77777777" w:rsidTr="00AC0398">
        <w:tc>
          <w:tcPr>
            <w:tcW w:w="0" w:type="auto"/>
          </w:tcPr>
          <w:p w14:paraId="58113A0F" w14:textId="77777777" w:rsidR="00854E22" w:rsidRPr="00EF724C" w:rsidRDefault="00EF724C" w:rsidP="00DB60C3">
            <w:pPr>
              <w:pStyle w:val="Default"/>
              <w:widowControl/>
              <w:ind w:firstLine="227"/>
              <w:jc w:val="both"/>
              <w:rPr>
                <w:rFonts w:ascii="Garamond" w:hAnsi="Garamond"/>
                <w:color w:val="auto"/>
                <w:sz w:val="28"/>
                <w:szCs w:val="28"/>
              </w:rPr>
            </w:pPr>
            <w:r w:rsidRPr="002A263B">
              <w:rPr>
                <w:rFonts w:ascii="Garamond" w:hAnsi="Garamond"/>
                <w:color w:val="auto"/>
                <w:sz w:val="28"/>
                <w:szCs w:val="28"/>
              </w:rPr>
              <w:t xml:space="preserve">Dy </w:t>
            </w:r>
            <w:proofErr w:type="spellStart"/>
            <w:r w:rsidRPr="002A263B">
              <w:rPr>
                <w:rFonts w:ascii="Garamond" w:hAnsi="Garamond"/>
                <w:color w:val="auto"/>
                <w:sz w:val="28"/>
                <w:szCs w:val="28"/>
              </w:rPr>
              <w:t>vel</w:t>
            </w:r>
            <w:proofErr w:type="spellEnd"/>
            <w:r w:rsidRPr="002A263B">
              <w:rPr>
                <w:rFonts w:ascii="Garamond" w:hAnsi="Garamond"/>
                <w:color w:val="auto"/>
                <w:sz w:val="28"/>
                <w:szCs w:val="28"/>
              </w:rPr>
              <w:t xml:space="preserve"> e </w:t>
            </w:r>
            <w:proofErr w:type="spellStart"/>
            <w:r w:rsidRPr="002A263B">
              <w:rPr>
                <w:rFonts w:ascii="Garamond" w:hAnsi="Garamond"/>
                <w:color w:val="auto"/>
                <w:sz w:val="28"/>
                <w:szCs w:val="28"/>
              </w:rPr>
              <w:t>dy</w:t>
            </w:r>
            <w:proofErr w:type="spellEnd"/>
            <w:r w:rsidRPr="002A263B">
              <w:rPr>
                <w:rFonts w:ascii="Garamond" w:hAnsi="Garamond"/>
                <w:color w:val="auto"/>
                <w:sz w:val="28"/>
                <w:szCs w:val="28"/>
              </w:rPr>
              <w:t xml:space="preserve"> </w:t>
            </w:r>
            <w:proofErr w:type="spellStart"/>
            <w:r w:rsidRPr="002A263B">
              <w:rPr>
                <w:rFonts w:ascii="Garamond" w:hAnsi="Garamond"/>
                <w:color w:val="auto"/>
                <w:sz w:val="28"/>
                <w:szCs w:val="28"/>
              </w:rPr>
              <w:t>firrinagh</w:t>
            </w:r>
            <w:proofErr w:type="spellEnd"/>
            <w:r w:rsidRPr="002A263B">
              <w:rPr>
                <w:rFonts w:ascii="Garamond" w:hAnsi="Garamond"/>
                <w:color w:val="auto"/>
                <w:sz w:val="28"/>
                <w:szCs w:val="28"/>
              </w:rPr>
              <w:t xml:space="preserve"> </w:t>
            </w:r>
            <w:proofErr w:type="spellStart"/>
            <w:r w:rsidRPr="002A263B">
              <w:rPr>
                <w:rFonts w:ascii="Garamond" w:hAnsi="Garamond"/>
                <w:color w:val="auto"/>
                <w:sz w:val="28"/>
                <w:szCs w:val="28"/>
              </w:rPr>
              <w:t>casherick</w:t>
            </w:r>
            <w:proofErr w:type="spellEnd"/>
            <w:r w:rsidRPr="002A263B">
              <w:rPr>
                <w:rFonts w:ascii="Garamond" w:hAnsi="Garamond"/>
                <w:color w:val="auto"/>
                <w:sz w:val="28"/>
                <w:szCs w:val="28"/>
              </w:rPr>
              <w:t xml:space="preserve"> as cur </w:t>
            </w:r>
            <w:proofErr w:type="spellStart"/>
            <w:r w:rsidRPr="002A263B">
              <w:rPr>
                <w:rFonts w:ascii="Garamond" w:hAnsi="Garamond"/>
                <w:color w:val="auto"/>
                <w:sz w:val="28"/>
                <w:szCs w:val="28"/>
              </w:rPr>
              <w:t>sarey</w:t>
            </w:r>
            <w:proofErr w:type="spellEnd"/>
            <w:r w:rsidRPr="002A263B">
              <w:rPr>
                <w:rFonts w:ascii="Garamond" w:hAnsi="Garamond"/>
                <w:color w:val="auto"/>
                <w:sz w:val="28"/>
                <w:szCs w:val="28"/>
              </w:rPr>
              <w:t xml:space="preserve"> da </w:t>
            </w:r>
            <w:proofErr w:type="spellStart"/>
            <w:r w:rsidRPr="002A263B">
              <w:rPr>
                <w:rFonts w:ascii="Garamond" w:hAnsi="Garamond"/>
                <w:color w:val="auto"/>
                <w:sz w:val="28"/>
                <w:szCs w:val="28"/>
              </w:rPr>
              <w:t>ooilley</w:t>
            </w:r>
            <w:proofErr w:type="spellEnd"/>
            <w:r w:rsidRPr="002A263B">
              <w:rPr>
                <w:rFonts w:ascii="Garamond" w:hAnsi="Garamond"/>
                <w:color w:val="auto"/>
                <w:sz w:val="28"/>
                <w:szCs w:val="28"/>
              </w:rPr>
              <w:t xml:space="preserve"> e </w:t>
            </w:r>
            <w:proofErr w:type="spellStart"/>
            <w:r w:rsidRPr="002A263B">
              <w:rPr>
                <w:rFonts w:ascii="Garamond" w:hAnsi="Garamond"/>
                <w:color w:val="auto"/>
                <w:sz w:val="28"/>
                <w:szCs w:val="28"/>
              </w:rPr>
              <w:t>harvaantyn</w:t>
            </w:r>
            <w:proofErr w:type="spellEnd"/>
            <w:r w:rsidRPr="002A263B">
              <w:rPr>
                <w:rFonts w:ascii="Garamond" w:hAnsi="Garamond"/>
                <w:color w:val="auto"/>
                <w:sz w:val="28"/>
                <w:szCs w:val="28"/>
              </w:rPr>
              <w:t xml:space="preserve"> </w:t>
            </w:r>
            <w:proofErr w:type="spellStart"/>
            <w:r w:rsidRPr="002A263B">
              <w:rPr>
                <w:rFonts w:ascii="Garamond" w:hAnsi="Garamond"/>
                <w:color w:val="auto"/>
                <w:sz w:val="28"/>
                <w:szCs w:val="28"/>
              </w:rPr>
              <w:t>dy</w:t>
            </w:r>
            <w:proofErr w:type="spellEnd"/>
            <w:r w:rsidRPr="002A263B">
              <w:rPr>
                <w:rFonts w:ascii="Garamond" w:hAnsi="Garamond"/>
                <w:color w:val="auto"/>
                <w:sz w:val="28"/>
                <w:szCs w:val="28"/>
              </w:rPr>
              <w:t xml:space="preserve"> </w:t>
            </w:r>
            <w:proofErr w:type="spellStart"/>
            <w:r w:rsidRPr="002A263B">
              <w:rPr>
                <w:rFonts w:ascii="Garamond" w:hAnsi="Garamond"/>
                <w:color w:val="auto"/>
                <w:sz w:val="28"/>
                <w:szCs w:val="28"/>
              </w:rPr>
              <w:t>ve</w:t>
            </w:r>
            <w:proofErr w:type="spellEnd"/>
            <w:r w:rsidRPr="002A263B">
              <w:rPr>
                <w:rFonts w:ascii="Garamond" w:hAnsi="Garamond"/>
                <w:color w:val="auto"/>
                <w:sz w:val="28"/>
                <w:szCs w:val="28"/>
              </w:rPr>
              <w:t xml:space="preserve"> </w:t>
            </w:r>
            <w:proofErr w:type="spellStart"/>
            <w:r w:rsidRPr="002A263B">
              <w:rPr>
                <w:rFonts w:ascii="Garamond" w:hAnsi="Garamond"/>
                <w:color w:val="auto"/>
                <w:sz w:val="28"/>
                <w:szCs w:val="28"/>
              </w:rPr>
              <w:t>crau-ee</w:t>
            </w:r>
            <w:proofErr w:type="spellEnd"/>
            <w:r w:rsidRPr="002A263B">
              <w:rPr>
                <w:rFonts w:ascii="Garamond" w:hAnsi="Garamond"/>
                <w:color w:val="auto"/>
                <w:sz w:val="28"/>
                <w:szCs w:val="28"/>
              </w:rPr>
              <w:t xml:space="preserve">. </w:t>
            </w:r>
          </w:p>
        </w:tc>
        <w:tc>
          <w:tcPr>
            <w:tcW w:w="0" w:type="auto"/>
          </w:tcPr>
          <w:p w14:paraId="27ED254C" w14:textId="77777777" w:rsidR="00854E22" w:rsidRPr="001755D4" w:rsidRDefault="00854E22" w:rsidP="00DB60C3">
            <w:pPr>
              <w:pStyle w:val="ListParagraph"/>
              <w:ind w:left="0" w:firstLine="227"/>
              <w:jc w:val="both"/>
              <w:rPr>
                <w:rFonts w:ascii="Garamond" w:hAnsi="Garamond" w:cs="Times New Roman"/>
                <w:i/>
                <w:sz w:val="28"/>
              </w:rPr>
            </w:pPr>
            <w:r w:rsidRPr="001755D4">
              <w:rPr>
                <w:rFonts w:ascii="Garamond" w:hAnsi="Garamond" w:cs="Times New Roman"/>
                <w:i/>
                <w:sz w:val="28"/>
              </w:rPr>
              <w:t>That</w:t>
            </w:r>
            <w:r w:rsidRPr="001755D4">
              <w:rPr>
                <w:rFonts w:ascii="Garamond" w:hAnsi="Garamond" w:cs="Times New Roman"/>
                <w:sz w:val="28"/>
              </w:rPr>
              <w:t xml:space="preserve"> he is perfectly Holy, </w:t>
            </w:r>
            <w:r w:rsidRPr="001755D4">
              <w:rPr>
                <w:rFonts w:ascii="Garamond" w:hAnsi="Garamond" w:cs="Times New Roman"/>
                <w:i/>
                <w:sz w:val="28"/>
              </w:rPr>
              <w:t>and requires all his Servants to be Holy.</w:t>
            </w:r>
          </w:p>
        </w:tc>
        <w:tc>
          <w:tcPr>
            <w:tcW w:w="0" w:type="auto"/>
          </w:tcPr>
          <w:p w14:paraId="4FBC91E6" w14:textId="77777777" w:rsidR="00854E22" w:rsidRPr="002825E4" w:rsidRDefault="00EF724C" w:rsidP="00DB60C3">
            <w:pPr>
              <w:pStyle w:val="ListParagraph"/>
              <w:ind w:left="0"/>
              <w:rPr>
                <w:rFonts w:ascii="Garamond" w:hAnsi="Garamond" w:cs="Times New Roman"/>
                <w:sz w:val="20"/>
                <w:szCs w:val="20"/>
              </w:rPr>
            </w:pPr>
            <w:r w:rsidRPr="002825E4">
              <w:rPr>
                <w:rFonts w:ascii="Garamond" w:hAnsi="Garamond" w:cs="Times New Roman"/>
                <w:sz w:val="20"/>
                <w:szCs w:val="20"/>
              </w:rPr>
              <w:t>1 Pet. 1. 16.</w:t>
            </w:r>
          </w:p>
        </w:tc>
      </w:tr>
      <w:tr w:rsidR="00EF724C" w:rsidRPr="001755D4" w14:paraId="441E561E" w14:textId="77777777" w:rsidTr="00AC0398">
        <w:tc>
          <w:tcPr>
            <w:tcW w:w="0" w:type="auto"/>
          </w:tcPr>
          <w:p w14:paraId="05C5D3D4" w14:textId="77777777" w:rsidR="00EF724C" w:rsidRPr="00F02D3B" w:rsidRDefault="00EF724C" w:rsidP="00DB60C3">
            <w:pPr>
              <w:pStyle w:val="CM3"/>
              <w:widowControl/>
              <w:spacing w:line="240" w:lineRule="auto"/>
              <w:ind w:firstLine="227"/>
              <w:jc w:val="both"/>
              <w:rPr>
                <w:rFonts w:ascii="Garamond" w:hAnsi="Garamond"/>
                <w:sz w:val="28"/>
                <w:szCs w:val="28"/>
              </w:rPr>
            </w:pPr>
            <w:r w:rsidRPr="00F02D3B">
              <w:rPr>
                <w:rFonts w:ascii="Garamond" w:hAnsi="Garamond"/>
                <w:sz w:val="28"/>
                <w:szCs w:val="28"/>
              </w:rPr>
              <w:t xml:space="preserve">[34] Dy </w:t>
            </w:r>
            <w:proofErr w:type="spellStart"/>
            <w:r w:rsidRPr="00F02D3B">
              <w:rPr>
                <w:rFonts w:ascii="Garamond" w:hAnsi="Garamond"/>
                <w:sz w:val="28"/>
                <w:szCs w:val="28"/>
              </w:rPr>
              <w:t>vel</w:t>
            </w:r>
            <w:proofErr w:type="spellEnd"/>
            <w:r w:rsidRPr="00F02D3B">
              <w:rPr>
                <w:rFonts w:ascii="Garamond" w:hAnsi="Garamond"/>
                <w:sz w:val="28"/>
                <w:szCs w:val="28"/>
              </w:rPr>
              <w:t xml:space="preserve"> e </w:t>
            </w:r>
            <w:proofErr w:type="spellStart"/>
            <w:r w:rsidRPr="00F02D3B">
              <w:rPr>
                <w:rFonts w:ascii="Garamond" w:hAnsi="Garamond"/>
                <w:i/>
                <w:sz w:val="28"/>
                <w:szCs w:val="28"/>
              </w:rPr>
              <w:t>dyn</w:t>
            </w:r>
            <w:proofErr w:type="spellEnd"/>
            <w:r w:rsidRPr="00F02D3B">
              <w:rPr>
                <w:rFonts w:ascii="Garamond" w:hAnsi="Garamond"/>
                <w:i/>
                <w:sz w:val="28"/>
                <w:szCs w:val="28"/>
              </w:rPr>
              <w:t xml:space="preserve"> </w:t>
            </w:r>
            <w:proofErr w:type="spellStart"/>
            <w:r w:rsidRPr="00F02D3B">
              <w:rPr>
                <w:rFonts w:ascii="Garamond" w:hAnsi="Garamond"/>
                <w:i/>
                <w:sz w:val="28"/>
                <w:szCs w:val="28"/>
              </w:rPr>
              <w:t>vakin</w:t>
            </w:r>
            <w:proofErr w:type="spellEnd"/>
            <w:r w:rsidRPr="00F02D3B">
              <w:rPr>
                <w:rFonts w:ascii="Garamond" w:hAnsi="Garamond"/>
                <w:sz w:val="28"/>
                <w:szCs w:val="28"/>
              </w:rPr>
              <w:t xml:space="preserve"> </w:t>
            </w:r>
            <w:proofErr w:type="spellStart"/>
            <w:r w:rsidRPr="00F02D3B">
              <w:rPr>
                <w:rFonts w:ascii="Garamond" w:hAnsi="Garamond"/>
                <w:sz w:val="28"/>
                <w:szCs w:val="28"/>
              </w:rPr>
              <w:t>cre-erbee’n</w:t>
            </w:r>
            <w:proofErr w:type="spellEnd"/>
            <w:r w:rsidRPr="00F02D3B">
              <w:rPr>
                <w:rFonts w:ascii="Garamond" w:hAnsi="Garamond"/>
                <w:sz w:val="28"/>
                <w:szCs w:val="28"/>
              </w:rPr>
              <w:t xml:space="preserve"> </w:t>
            </w:r>
            <w:proofErr w:type="spellStart"/>
            <w:r w:rsidRPr="00F02D3B">
              <w:rPr>
                <w:rFonts w:ascii="Garamond" w:hAnsi="Garamond"/>
                <w:sz w:val="28"/>
                <w:szCs w:val="28"/>
              </w:rPr>
              <w:t>raad</w:t>
            </w:r>
            <w:proofErr w:type="spellEnd"/>
            <w:r w:rsidRPr="00F02D3B">
              <w:rPr>
                <w:rFonts w:ascii="Garamond" w:hAnsi="Garamond"/>
                <w:sz w:val="28"/>
                <w:szCs w:val="28"/>
              </w:rPr>
              <w:t xml:space="preserve"> ta shin, as </w:t>
            </w:r>
            <w:proofErr w:type="spellStart"/>
            <w:r w:rsidRPr="00F02D3B">
              <w:rPr>
                <w:rFonts w:ascii="Garamond" w:hAnsi="Garamond"/>
                <w:sz w:val="28"/>
                <w:szCs w:val="28"/>
              </w:rPr>
              <w:t>cre-erbee</w:t>
            </w:r>
            <w:proofErr w:type="spellEnd"/>
            <w:r w:rsidRPr="00F02D3B">
              <w:rPr>
                <w:rFonts w:ascii="Garamond" w:hAnsi="Garamond"/>
                <w:sz w:val="28"/>
                <w:szCs w:val="28"/>
              </w:rPr>
              <w:t xml:space="preserve"> ta shin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yanoo</w:t>
            </w:r>
            <w:proofErr w:type="spellEnd"/>
            <w:r w:rsidR="002C617D" w:rsidRPr="002C617D">
              <w:rPr>
                <w:rFonts w:ascii="Garamond" w:hAnsi="Garamond"/>
                <w:sz w:val="28"/>
                <w:szCs w:val="28"/>
              </w:rPr>
              <w:t> ;</w:t>
            </w:r>
            <w:r w:rsidRPr="00F02D3B">
              <w:rPr>
                <w:rFonts w:ascii="Garamond" w:hAnsi="Garamond"/>
                <w:sz w:val="28"/>
                <w:szCs w:val="28"/>
              </w:rPr>
              <w:t xml:space="preserve"> </w:t>
            </w:r>
            <w:proofErr w:type="spellStart"/>
            <w:r w:rsidRPr="00F02D3B">
              <w:rPr>
                <w:rFonts w:ascii="Garamond" w:hAnsi="Garamond"/>
                <w:sz w:val="28"/>
                <w:szCs w:val="28"/>
              </w:rPr>
              <w:t>myr</w:t>
            </w:r>
            <w:proofErr w:type="spellEnd"/>
            <w:r w:rsidRPr="00F02D3B">
              <w:rPr>
                <w:rFonts w:ascii="Garamond" w:hAnsi="Garamond"/>
                <w:sz w:val="28"/>
                <w:szCs w:val="28"/>
              </w:rPr>
              <w:t xml:space="preserve"> </w:t>
            </w:r>
            <w:proofErr w:type="spellStart"/>
            <w:r w:rsidRPr="00F02D3B">
              <w:rPr>
                <w:rFonts w:ascii="Garamond" w:hAnsi="Garamond"/>
                <w:sz w:val="28"/>
                <w:szCs w:val="28"/>
              </w:rPr>
              <w:t>shen</w:t>
            </w:r>
            <w:proofErr w:type="spellEnd"/>
            <w:r w:rsidRPr="00F02D3B">
              <w:rPr>
                <w:rFonts w:ascii="Garamond" w:hAnsi="Garamond"/>
                <w:sz w:val="28"/>
                <w:szCs w:val="28"/>
              </w:rPr>
              <w:t xml:space="preserve"> my nee mad </w:t>
            </w:r>
            <w:proofErr w:type="spellStart"/>
            <w:r w:rsidRPr="00F02D3B">
              <w:rPr>
                <w:rFonts w:ascii="Garamond" w:hAnsi="Garamond"/>
                <w:sz w:val="28"/>
                <w:szCs w:val="28"/>
              </w:rPr>
              <w:t>padjer</w:t>
            </w:r>
            <w:proofErr w:type="spellEnd"/>
            <w:r w:rsidRPr="00F02D3B">
              <w:rPr>
                <w:rFonts w:ascii="Garamond" w:hAnsi="Garamond"/>
                <w:sz w:val="28"/>
                <w:szCs w:val="28"/>
              </w:rPr>
              <w:t xml:space="preserve"> hug-e ta shin </w:t>
            </w:r>
            <w:proofErr w:type="spellStart"/>
            <w:r w:rsidRPr="00F02D3B">
              <w:rPr>
                <w:rFonts w:ascii="Garamond" w:hAnsi="Garamond"/>
                <w:sz w:val="28"/>
                <w:szCs w:val="28"/>
              </w:rPr>
              <w:t>shicker</w:t>
            </w:r>
            <w:proofErr w:type="spellEnd"/>
            <w:r w:rsidRPr="00F02D3B">
              <w:rPr>
                <w:rFonts w:ascii="Garamond" w:hAnsi="Garamond"/>
                <w:sz w:val="28"/>
                <w:szCs w:val="28"/>
              </w:rPr>
              <w:t xml:space="preserv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ve</w:t>
            </w:r>
            <w:proofErr w:type="spellEnd"/>
            <w:r w:rsidRPr="00F02D3B">
              <w:rPr>
                <w:rFonts w:ascii="Garamond" w:hAnsi="Garamond"/>
                <w:sz w:val="28"/>
                <w:szCs w:val="28"/>
              </w:rPr>
              <w:t xml:space="preserve"> er </w:t>
            </w:r>
            <w:proofErr w:type="spellStart"/>
            <w:r w:rsidRPr="00F02D3B">
              <w:rPr>
                <w:rFonts w:ascii="Garamond" w:hAnsi="Garamond"/>
                <w:sz w:val="28"/>
                <w:szCs w:val="28"/>
              </w:rPr>
              <w:t>nyn</w:t>
            </w:r>
            <w:proofErr w:type="spellEnd"/>
            <w:r w:rsidRPr="00F02D3B">
              <w:rPr>
                <w:rFonts w:ascii="Garamond" w:hAnsi="Garamond"/>
                <w:sz w:val="28"/>
                <w:szCs w:val="28"/>
              </w:rPr>
              <w:t xml:space="preserve"> </w:t>
            </w:r>
            <w:proofErr w:type="spellStart"/>
            <w:r w:rsidRPr="00F02D3B">
              <w:rPr>
                <w:rFonts w:ascii="Garamond" w:hAnsi="Garamond"/>
                <w:sz w:val="28"/>
                <w:szCs w:val="28"/>
              </w:rPr>
              <w:t>glas</w:t>
            </w:r>
            <w:r w:rsidRPr="005D6697">
              <w:rPr>
                <w:rFonts w:ascii="Garamond" w:hAnsi="Garamond"/>
                <w:i/>
                <w:sz w:val="28"/>
                <w:szCs w:val="28"/>
              </w:rPr>
              <w:t>h</w:t>
            </w:r>
            <w:r w:rsidRPr="00F02D3B">
              <w:rPr>
                <w:rFonts w:ascii="Garamond" w:hAnsi="Garamond"/>
                <w:sz w:val="28"/>
                <w:szCs w:val="28"/>
              </w:rPr>
              <w:t>tyn</w:t>
            </w:r>
            <w:proofErr w:type="spellEnd"/>
            <w:r w:rsidR="002C617D" w:rsidRPr="002C617D">
              <w:rPr>
                <w:rFonts w:ascii="Garamond" w:hAnsi="Garamond"/>
                <w:sz w:val="28"/>
                <w:szCs w:val="28"/>
              </w:rPr>
              <w:t> ;</w:t>
            </w:r>
            <w:r w:rsidRPr="00F02D3B">
              <w:rPr>
                <w:rFonts w:ascii="Garamond" w:hAnsi="Garamond"/>
                <w:sz w:val="28"/>
                <w:szCs w:val="28"/>
              </w:rPr>
              <w:t xml:space="preserve"> my nee mad </w:t>
            </w:r>
            <w:proofErr w:type="spellStart"/>
            <w:r w:rsidRPr="00F02D3B">
              <w:rPr>
                <w:rFonts w:ascii="Garamond" w:hAnsi="Garamond"/>
                <w:sz w:val="28"/>
                <w:szCs w:val="28"/>
              </w:rPr>
              <w:lastRenderedPageBreak/>
              <w:t>peccah</w:t>
            </w:r>
            <w:proofErr w:type="spellEnd"/>
            <w:r w:rsidRPr="00F02D3B">
              <w:rPr>
                <w:rFonts w:ascii="Garamond" w:hAnsi="Garamond"/>
                <w:sz w:val="28"/>
                <w:szCs w:val="28"/>
              </w:rPr>
              <w:t xml:space="preserve"> ta shin </w:t>
            </w:r>
            <w:proofErr w:type="spellStart"/>
            <w:r w:rsidRPr="00F02D3B">
              <w:rPr>
                <w:rFonts w:ascii="Garamond" w:hAnsi="Garamond"/>
                <w:sz w:val="28"/>
                <w:szCs w:val="28"/>
              </w:rPr>
              <w:t>shicker</w:t>
            </w:r>
            <w:proofErr w:type="spellEnd"/>
            <w:r w:rsidRPr="00F02D3B">
              <w:rPr>
                <w:rFonts w:ascii="Garamond" w:hAnsi="Garamond"/>
                <w:sz w:val="28"/>
                <w:szCs w:val="28"/>
              </w:rPr>
              <w:t xml:space="preserv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ve</w:t>
            </w:r>
            <w:proofErr w:type="spellEnd"/>
            <w:r w:rsidRPr="00F02D3B">
              <w:rPr>
                <w:rFonts w:ascii="Garamond" w:hAnsi="Garamond"/>
                <w:sz w:val="28"/>
                <w:szCs w:val="28"/>
              </w:rPr>
              <w:t xml:space="preserve"> er </w:t>
            </w:r>
            <w:proofErr w:type="spellStart"/>
            <w:r w:rsidRPr="00F02D3B">
              <w:rPr>
                <w:rFonts w:ascii="Garamond" w:hAnsi="Garamond"/>
                <w:sz w:val="28"/>
                <w:szCs w:val="28"/>
              </w:rPr>
              <w:t>nyn</w:t>
            </w:r>
            <w:proofErr w:type="spellEnd"/>
            <w:r w:rsidRPr="00F02D3B">
              <w:rPr>
                <w:rFonts w:ascii="Garamond" w:hAnsi="Garamond"/>
                <w:sz w:val="28"/>
                <w:szCs w:val="28"/>
              </w:rPr>
              <w:t xml:space="preserve"> </w:t>
            </w:r>
            <w:proofErr w:type="spellStart"/>
            <w:r w:rsidRPr="00F02D3B">
              <w:rPr>
                <w:rFonts w:ascii="Garamond" w:hAnsi="Garamond"/>
                <w:sz w:val="28"/>
                <w:szCs w:val="28"/>
              </w:rPr>
              <w:t>gerragh</w:t>
            </w:r>
            <w:proofErr w:type="spellEnd"/>
            <w:r w:rsidRPr="00F02D3B">
              <w:rPr>
                <w:rFonts w:ascii="Garamond" w:hAnsi="Garamond"/>
                <w:sz w:val="28"/>
                <w:szCs w:val="28"/>
              </w:rPr>
              <w:t xml:space="preserve">. </w:t>
            </w:r>
          </w:p>
        </w:tc>
        <w:tc>
          <w:tcPr>
            <w:tcW w:w="0" w:type="auto"/>
          </w:tcPr>
          <w:p w14:paraId="115C1E98" w14:textId="77777777" w:rsidR="00EF724C" w:rsidRPr="001755D4" w:rsidRDefault="00EF724C" w:rsidP="00DB60C3">
            <w:pPr>
              <w:pStyle w:val="ListParagraph"/>
              <w:ind w:left="0" w:firstLine="227"/>
              <w:jc w:val="both"/>
              <w:rPr>
                <w:rFonts w:ascii="Garamond" w:hAnsi="Garamond" w:cs="Times New Roman"/>
                <w:i/>
                <w:sz w:val="28"/>
              </w:rPr>
            </w:pPr>
            <w:r w:rsidRPr="001755D4">
              <w:rPr>
                <w:rFonts w:ascii="Garamond" w:hAnsi="Garamond" w:cs="Times New Roman"/>
                <w:i/>
                <w:sz w:val="28"/>
              </w:rPr>
              <w:lastRenderedPageBreak/>
              <w:t>That he</w:t>
            </w:r>
            <w:r w:rsidRPr="001755D4">
              <w:rPr>
                <w:rFonts w:ascii="Garamond" w:hAnsi="Garamond" w:cs="Times New Roman"/>
                <w:sz w:val="28"/>
              </w:rPr>
              <w:t xml:space="preserve"> sees us, </w:t>
            </w:r>
            <w:r w:rsidRPr="001755D4">
              <w:rPr>
                <w:rFonts w:ascii="Garamond" w:hAnsi="Garamond" w:cs="Times New Roman"/>
                <w:i/>
                <w:sz w:val="28"/>
              </w:rPr>
              <w:t>wherever we are, and whatever we do</w:t>
            </w:r>
            <w:r w:rsidR="002C617D" w:rsidRPr="002C617D">
              <w:rPr>
                <w:rFonts w:ascii="Garamond" w:hAnsi="Garamond" w:cs="Times New Roman"/>
                <w:sz w:val="28"/>
              </w:rPr>
              <w:t> ;</w:t>
            </w:r>
            <w:r w:rsidRPr="001755D4">
              <w:rPr>
                <w:rFonts w:ascii="Garamond" w:hAnsi="Garamond" w:cs="Times New Roman"/>
                <w:i/>
                <w:sz w:val="28"/>
              </w:rPr>
              <w:t xml:space="preserve"> so that if we pray to him, we are sure to be heard</w:t>
            </w:r>
            <w:r w:rsidR="002C617D" w:rsidRPr="002C617D">
              <w:rPr>
                <w:rFonts w:ascii="Garamond" w:hAnsi="Garamond" w:cs="Times New Roman"/>
                <w:sz w:val="28"/>
              </w:rPr>
              <w:t> ;</w:t>
            </w:r>
            <w:r w:rsidRPr="001755D4">
              <w:rPr>
                <w:rFonts w:ascii="Garamond" w:hAnsi="Garamond" w:cs="Times New Roman"/>
                <w:i/>
                <w:sz w:val="28"/>
              </w:rPr>
              <w:t xml:space="preserve"> if we sin, we are sure to be punished.</w:t>
            </w:r>
          </w:p>
        </w:tc>
        <w:tc>
          <w:tcPr>
            <w:tcW w:w="0" w:type="auto"/>
          </w:tcPr>
          <w:p w14:paraId="160E7800" w14:textId="77777777" w:rsidR="00EF724C" w:rsidRPr="002825E4" w:rsidRDefault="002825E4" w:rsidP="00DB60C3">
            <w:pPr>
              <w:pStyle w:val="ListParagraph"/>
              <w:ind w:left="0"/>
              <w:rPr>
                <w:rFonts w:ascii="Garamond" w:hAnsi="Garamond" w:cs="Times New Roman"/>
                <w:sz w:val="20"/>
                <w:szCs w:val="20"/>
              </w:rPr>
            </w:pPr>
            <w:r>
              <w:rPr>
                <w:rFonts w:ascii="Garamond" w:hAnsi="Garamond" w:cs="Times New Roman"/>
                <w:sz w:val="20"/>
                <w:szCs w:val="20"/>
              </w:rPr>
              <w:t>Prov. 15. 3</w:t>
            </w:r>
          </w:p>
        </w:tc>
      </w:tr>
      <w:tr w:rsidR="00EF724C" w:rsidRPr="001755D4" w14:paraId="36E579B3" w14:textId="77777777" w:rsidTr="00AC0398">
        <w:tc>
          <w:tcPr>
            <w:tcW w:w="0" w:type="auto"/>
          </w:tcPr>
          <w:p w14:paraId="5ADA86A0" w14:textId="77777777" w:rsidR="00EF724C" w:rsidRPr="00F02D3B" w:rsidRDefault="00EF724C" w:rsidP="00DB60C3">
            <w:pPr>
              <w:pStyle w:val="CM3"/>
              <w:widowControl/>
              <w:spacing w:line="240" w:lineRule="auto"/>
              <w:ind w:firstLine="227"/>
              <w:jc w:val="both"/>
              <w:rPr>
                <w:rFonts w:ascii="Garamond" w:hAnsi="Garamond"/>
                <w:sz w:val="28"/>
                <w:szCs w:val="28"/>
              </w:rPr>
            </w:pPr>
            <w:r w:rsidRPr="00F02D3B">
              <w:rPr>
                <w:rFonts w:ascii="Garamond" w:hAnsi="Garamond"/>
                <w:sz w:val="28"/>
                <w:szCs w:val="28"/>
              </w:rPr>
              <w:t xml:space="preserve">Son ta </w:t>
            </w:r>
            <w:r w:rsidRPr="00F02D3B">
              <w:rPr>
                <w:rFonts w:ascii="Garamond" w:hAnsi="Garamond"/>
                <w:i/>
                <w:sz w:val="28"/>
                <w:szCs w:val="28"/>
              </w:rPr>
              <w:t xml:space="preserve">e </w:t>
            </w:r>
            <w:proofErr w:type="spellStart"/>
            <w:r w:rsidRPr="00F02D3B">
              <w:rPr>
                <w:rFonts w:ascii="Garamond" w:hAnsi="Garamond"/>
                <w:i/>
                <w:sz w:val="28"/>
                <w:szCs w:val="28"/>
              </w:rPr>
              <w:t>phooar</w:t>
            </w:r>
            <w:proofErr w:type="spellEnd"/>
            <w:r w:rsidRPr="00F02D3B">
              <w:rPr>
                <w:rFonts w:ascii="Garamond" w:hAnsi="Garamond"/>
                <w:i/>
                <w:sz w:val="28"/>
                <w:szCs w:val="28"/>
              </w:rPr>
              <w:t xml:space="preserve"> </w:t>
            </w:r>
            <w:proofErr w:type="spellStart"/>
            <w:r w:rsidRPr="00F02D3B">
              <w:rPr>
                <w:rFonts w:ascii="Garamond" w:hAnsi="Garamond"/>
                <w:i/>
                <w:sz w:val="28"/>
                <w:szCs w:val="28"/>
              </w:rPr>
              <w:t>niartal</w:t>
            </w:r>
            <w:proofErr w:type="spellEnd"/>
            <w:r w:rsidRPr="00F02D3B">
              <w:rPr>
                <w:rFonts w:ascii="Garamond" w:hAnsi="Garamond"/>
                <w:sz w:val="28"/>
                <w:szCs w:val="28"/>
              </w:rPr>
              <w:t xml:space="preserve"> </w:t>
            </w:r>
            <w:proofErr w:type="spellStart"/>
            <w:r w:rsidRPr="00F02D3B">
              <w:rPr>
                <w:rFonts w:ascii="Garamond" w:hAnsi="Garamond"/>
                <w:sz w:val="28"/>
                <w:szCs w:val="28"/>
              </w:rPr>
              <w:t>d’eeck</w:t>
            </w:r>
            <w:proofErr w:type="spellEnd"/>
            <w:r w:rsidRPr="00F02D3B">
              <w:rPr>
                <w:rFonts w:ascii="Garamond" w:hAnsi="Garamond"/>
                <w:sz w:val="28"/>
                <w:szCs w:val="28"/>
              </w:rPr>
              <w:t xml:space="preserve"> e </w:t>
            </w:r>
            <w:proofErr w:type="spellStart"/>
            <w:r w:rsidRPr="00F02D3B">
              <w:rPr>
                <w:rFonts w:ascii="Garamond" w:hAnsi="Garamond"/>
                <w:sz w:val="28"/>
                <w:szCs w:val="28"/>
              </w:rPr>
              <w:t>harvaantyn</w:t>
            </w:r>
            <w:proofErr w:type="spellEnd"/>
            <w:r w:rsidRPr="00F02D3B">
              <w:rPr>
                <w:rFonts w:ascii="Garamond" w:hAnsi="Garamond"/>
                <w:sz w:val="28"/>
                <w:szCs w:val="28"/>
              </w:rPr>
              <w:t xml:space="preserve"> </w:t>
            </w:r>
            <w:proofErr w:type="spellStart"/>
            <w:r w:rsidRPr="00F02D3B">
              <w:rPr>
                <w:rFonts w:ascii="Garamond" w:hAnsi="Garamond"/>
                <w:sz w:val="28"/>
                <w:szCs w:val="28"/>
              </w:rPr>
              <w:t>firrinagh</w:t>
            </w:r>
            <w:proofErr w:type="spellEnd"/>
            <w:r w:rsidRPr="00F02D3B">
              <w:rPr>
                <w:rFonts w:ascii="Garamond" w:hAnsi="Garamond"/>
                <w:sz w:val="28"/>
                <w:szCs w:val="28"/>
              </w:rPr>
              <w:t xml:space="preserve"> as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cherragh</w:t>
            </w:r>
            <w:proofErr w:type="spellEnd"/>
            <w:r w:rsidRPr="00F02D3B">
              <w:rPr>
                <w:rFonts w:ascii="Garamond" w:hAnsi="Garamond"/>
                <w:sz w:val="28"/>
                <w:szCs w:val="28"/>
              </w:rPr>
              <w:t xml:space="preserve"> </w:t>
            </w:r>
            <w:proofErr w:type="spellStart"/>
            <w:r w:rsidRPr="00F02D3B">
              <w:rPr>
                <w:rFonts w:ascii="Garamond" w:hAnsi="Garamond"/>
                <w:sz w:val="28"/>
                <w:szCs w:val="28"/>
              </w:rPr>
              <w:t>adsyn</w:t>
            </w:r>
            <w:proofErr w:type="spellEnd"/>
            <w:r w:rsidRPr="00F02D3B">
              <w:rPr>
                <w:rFonts w:ascii="Garamond" w:hAnsi="Garamond"/>
                <w:sz w:val="28"/>
                <w:szCs w:val="28"/>
              </w:rPr>
              <w:t xml:space="preserve"> ta mee-</w:t>
            </w:r>
            <w:proofErr w:type="spellStart"/>
            <w:r w:rsidRPr="00F02D3B">
              <w:rPr>
                <w:rFonts w:ascii="Garamond" w:hAnsi="Garamond"/>
                <w:sz w:val="28"/>
                <w:szCs w:val="28"/>
              </w:rPr>
              <w:t>viallagh</w:t>
            </w:r>
            <w:proofErr w:type="spellEnd"/>
            <w:r w:rsidRPr="00F02D3B">
              <w:rPr>
                <w:rFonts w:ascii="Garamond" w:hAnsi="Garamond"/>
                <w:sz w:val="28"/>
                <w:szCs w:val="28"/>
              </w:rPr>
              <w:t xml:space="preserve">. </w:t>
            </w:r>
          </w:p>
        </w:tc>
        <w:tc>
          <w:tcPr>
            <w:tcW w:w="0" w:type="auto"/>
          </w:tcPr>
          <w:p w14:paraId="0C6B9E24" w14:textId="77777777" w:rsidR="00EF724C" w:rsidRPr="001755D4" w:rsidRDefault="00EF724C" w:rsidP="00DB60C3">
            <w:pPr>
              <w:pStyle w:val="ListParagraph"/>
              <w:ind w:left="0" w:firstLine="227"/>
              <w:jc w:val="both"/>
              <w:rPr>
                <w:rFonts w:ascii="Garamond" w:hAnsi="Garamond" w:cs="Times New Roman"/>
                <w:sz w:val="28"/>
              </w:rPr>
            </w:pPr>
            <w:r w:rsidRPr="001755D4">
              <w:rPr>
                <w:rFonts w:ascii="Garamond" w:hAnsi="Garamond" w:cs="Times New Roman"/>
                <w:i/>
                <w:sz w:val="28"/>
              </w:rPr>
              <w:t xml:space="preserve">For his </w:t>
            </w:r>
            <w:r w:rsidRPr="001755D4">
              <w:rPr>
                <w:rFonts w:ascii="Garamond" w:hAnsi="Garamond" w:cs="Times New Roman"/>
                <w:sz w:val="28"/>
              </w:rPr>
              <w:t>Power is Mighty</w:t>
            </w:r>
            <w:r w:rsidR="002C617D" w:rsidRPr="002C617D">
              <w:rPr>
                <w:rFonts w:ascii="Garamond" w:hAnsi="Garamond" w:cs="Times New Roman"/>
                <w:sz w:val="28"/>
              </w:rPr>
              <w:t> ;</w:t>
            </w:r>
            <w:r w:rsidRPr="001755D4">
              <w:rPr>
                <w:rFonts w:ascii="Garamond" w:hAnsi="Garamond" w:cs="Times New Roman"/>
                <w:sz w:val="28"/>
              </w:rPr>
              <w:t xml:space="preserve"> </w:t>
            </w:r>
            <w:r w:rsidRPr="001755D4">
              <w:rPr>
                <w:rFonts w:ascii="Garamond" w:hAnsi="Garamond" w:cs="Times New Roman"/>
                <w:i/>
                <w:sz w:val="28"/>
              </w:rPr>
              <w:t>to</w:t>
            </w:r>
            <w:r w:rsidRPr="001755D4">
              <w:rPr>
                <w:rFonts w:ascii="Garamond" w:hAnsi="Garamond" w:cs="Times New Roman"/>
                <w:sz w:val="28"/>
              </w:rPr>
              <w:t xml:space="preserve"> </w:t>
            </w:r>
            <w:r w:rsidRPr="005D6697">
              <w:rPr>
                <w:rFonts w:ascii="Garamond" w:hAnsi="Garamond" w:cs="Times New Roman"/>
                <w:sz w:val="28"/>
              </w:rPr>
              <w:t>reward</w:t>
            </w:r>
            <w:r w:rsidRPr="001755D4">
              <w:rPr>
                <w:rFonts w:ascii="Garamond" w:hAnsi="Garamond" w:cs="Times New Roman"/>
                <w:i/>
                <w:sz w:val="28"/>
              </w:rPr>
              <w:t xml:space="preserve"> his faithful Servants, and to</w:t>
            </w:r>
            <w:r w:rsidRPr="001755D4">
              <w:rPr>
                <w:rFonts w:ascii="Garamond" w:hAnsi="Garamond" w:cs="Times New Roman"/>
                <w:sz w:val="28"/>
              </w:rPr>
              <w:t xml:space="preserve"> punish </w:t>
            </w:r>
            <w:r w:rsidRPr="001755D4">
              <w:rPr>
                <w:rFonts w:ascii="Garamond" w:hAnsi="Garamond" w:cs="Times New Roman"/>
                <w:i/>
                <w:sz w:val="28"/>
              </w:rPr>
              <w:t>the disobedient.</w:t>
            </w:r>
          </w:p>
        </w:tc>
        <w:tc>
          <w:tcPr>
            <w:tcW w:w="0" w:type="auto"/>
          </w:tcPr>
          <w:p w14:paraId="179E81C7" w14:textId="77777777" w:rsidR="00EF724C" w:rsidRPr="002825E4" w:rsidRDefault="002825E4" w:rsidP="00DB60C3">
            <w:pPr>
              <w:pStyle w:val="ListParagraph"/>
              <w:ind w:left="0"/>
              <w:rPr>
                <w:rFonts w:ascii="Garamond" w:hAnsi="Garamond" w:cs="Times New Roman"/>
                <w:sz w:val="20"/>
                <w:szCs w:val="20"/>
              </w:rPr>
            </w:pPr>
            <w:r>
              <w:rPr>
                <w:rFonts w:ascii="Garamond" w:hAnsi="Garamond" w:cs="Times New Roman"/>
                <w:sz w:val="20"/>
                <w:szCs w:val="20"/>
              </w:rPr>
              <w:t>Gen. 17. 1</w:t>
            </w:r>
          </w:p>
        </w:tc>
      </w:tr>
      <w:tr w:rsidR="00EF724C" w:rsidRPr="001755D4" w14:paraId="5BB8A371" w14:textId="77777777" w:rsidTr="00AC0398">
        <w:tc>
          <w:tcPr>
            <w:tcW w:w="0" w:type="auto"/>
          </w:tcPr>
          <w:p w14:paraId="1C7A89AB" w14:textId="77777777" w:rsidR="00EF724C" w:rsidRPr="00F02D3B" w:rsidRDefault="00EF724C" w:rsidP="00DB60C3">
            <w:pPr>
              <w:pStyle w:val="CM3"/>
              <w:widowControl/>
              <w:spacing w:line="240" w:lineRule="auto"/>
              <w:ind w:firstLine="227"/>
              <w:jc w:val="both"/>
              <w:rPr>
                <w:rFonts w:ascii="Garamond" w:hAnsi="Garamond"/>
                <w:sz w:val="28"/>
                <w:szCs w:val="28"/>
              </w:rPr>
            </w:pPr>
            <w:r w:rsidRPr="00F02D3B">
              <w:rPr>
                <w:rFonts w:ascii="Garamond" w:hAnsi="Garamond"/>
                <w:sz w:val="28"/>
                <w:szCs w:val="28"/>
              </w:rPr>
              <w:t xml:space="preserve">Dy </w:t>
            </w:r>
            <w:proofErr w:type="spellStart"/>
            <w:r w:rsidRPr="00F02D3B">
              <w:rPr>
                <w:rFonts w:ascii="Garamond" w:hAnsi="Garamond"/>
                <w:sz w:val="28"/>
                <w:szCs w:val="28"/>
              </w:rPr>
              <w:t>vel</w:t>
            </w:r>
            <w:proofErr w:type="spellEnd"/>
            <w:r w:rsidRPr="00F02D3B">
              <w:rPr>
                <w:rFonts w:ascii="Garamond" w:hAnsi="Garamond"/>
                <w:sz w:val="28"/>
                <w:szCs w:val="28"/>
              </w:rPr>
              <w:t xml:space="preserve"> e </w:t>
            </w:r>
            <w:proofErr w:type="spellStart"/>
            <w:r w:rsidRPr="00F02D3B">
              <w:rPr>
                <w:rFonts w:ascii="Garamond" w:hAnsi="Garamond"/>
                <w:i/>
                <w:sz w:val="28"/>
                <w:szCs w:val="28"/>
              </w:rPr>
              <w:t>jeeragh</w:t>
            </w:r>
            <w:proofErr w:type="spellEnd"/>
            <w:r w:rsidRPr="00F02D3B">
              <w:rPr>
                <w:rFonts w:ascii="Garamond" w:hAnsi="Garamond"/>
                <w:sz w:val="28"/>
                <w:szCs w:val="28"/>
              </w:rPr>
              <w:t xml:space="preserve"> </w:t>
            </w:r>
            <w:proofErr w:type="spellStart"/>
            <w:r w:rsidRPr="00F02D3B">
              <w:rPr>
                <w:rFonts w:ascii="Garamond" w:hAnsi="Garamond"/>
                <w:sz w:val="28"/>
                <w:szCs w:val="28"/>
              </w:rPr>
              <w:t>ayns</w:t>
            </w:r>
            <w:proofErr w:type="spellEnd"/>
            <w:r w:rsidRPr="00F02D3B">
              <w:rPr>
                <w:rFonts w:ascii="Garamond" w:hAnsi="Garamond"/>
                <w:sz w:val="28"/>
                <w:szCs w:val="28"/>
              </w:rPr>
              <w:t xml:space="preserve"> </w:t>
            </w:r>
            <w:proofErr w:type="spellStart"/>
            <w:r w:rsidRPr="00F02D3B">
              <w:rPr>
                <w:rFonts w:ascii="Garamond" w:hAnsi="Garamond"/>
                <w:sz w:val="28"/>
                <w:szCs w:val="28"/>
              </w:rPr>
              <w:t>ooilley</w:t>
            </w:r>
            <w:proofErr w:type="spellEnd"/>
            <w:r w:rsidRPr="00F02D3B">
              <w:rPr>
                <w:rFonts w:ascii="Garamond" w:hAnsi="Garamond"/>
                <w:sz w:val="28"/>
                <w:szCs w:val="28"/>
              </w:rPr>
              <w:t xml:space="preserve"> e </w:t>
            </w:r>
            <w:proofErr w:type="spellStart"/>
            <w:r w:rsidRPr="00F02D3B">
              <w:rPr>
                <w:rFonts w:ascii="Garamond" w:hAnsi="Garamond"/>
                <w:sz w:val="28"/>
                <w:szCs w:val="28"/>
              </w:rPr>
              <w:t>raadjin</w:t>
            </w:r>
            <w:proofErr w:type="spellEnd"/>
            <w:r w:rsidRPr="00F02D3B">
              <w:rPr>
                <w:rFonts w:ascii="Garamond" w:hAnsi="Garamond"/>
                <w:sz w:val="28"/>
                <w:szCs w:val="28"/>
              </w:rPr>
              <w:t xml:space="preserve">, </w:t>
            </w:r>
            <w:proofErr w:type="spellStart"/>
            <w:r w:rsidRPr="00F02D3B">
              <w:rPr>
                <w:rFonts w:ascii="Garamond" w:hAnsi="Garamond"/>
                <w:sz w:val="28"/>
                <w:szCs w:val="28"/>
              </w:rPr>
              <w:t>nagh</w:t>
            </w:r>
            <w:proofErr w:type="spellEnd"/>
            <w:r w:rsidRPr="00F02D3B">
              <w:rPr>
                <w:rFonts w:ascii="Garamond" w:hAnsi="Garamond"/>
                <w:sz w:val="28"/>
                <w:szCs w:val="28"/>
              </w:rPr>
              <w:t xml:space="preserve"> jean eh nee </w:t>
            </w:r>
            <w:proofErr w:type="spellStart"/>
            <w:r w:rsidRPr="00F02D3B">
              <w:rPr>
                <w:rFonts w:ascii="Garamond" w:hAnsi="Garamond"/>
                <w:sz w:val="28"/>
                <w:szCs w:val="28"/>
              </w:rPr>
              <w:t>erbee</w:t>
            </w:r>
            <w:proofErr w:type="spellEnd"/>
            <w:r w:rsidRPr="00F02D3B">
              <w:rPr>
                <w:rFonts w:ascii="Garamond" w:hAnsi="Garamond"/>
                <w:sz w:val="28"/>
                <w:szCs w:val="28"/>
              </w:rPr>
              <w:t xml:space="preserve"> y </w:t>
            </w:r>
            <w:proofErr w:type="spellStart"/>
            <w:r w:rsidRPr="00F02D3B">
              <w:rPr>
                <w:rFonts w:ascii="Garamond" w:hAnsi="Garamond"/>
                <w:sz w:val="28"/>
                <w:szCs w:val="28"/>
              </w:rPr>
              <w:t>harey</w:t>
            </w:r>
            <w:proofErr w:type="spellEnd"/>
            <w:r w:rsidRPr="00F02D3B">
              <w:rPr>
                <w:rFonts w:ascii="Garamond" w:hAnsi="Garamond"/>
                <w:sz w:val="28"/>
                <w:szCs w:val="28"/>
              </w:rPr>
              <w:t xml:space="preserve">, </w:t>
            </w:r>
            <w:proofErr w:type="spellStart"/>
            <w:r w:rsidRPr="00F02D3B">
              <w:rPr>
                <w:rFonts w:ascii="Garamond" w:hAnsi="Garamond"/>
                <w:sz w:val="28"/>
                <w:szCs w:val="28"/>
              </w:rPr>
              <w:t>agh</w:t>
            </w:r>
            <w:proofErr w:type="spellEnd"/>
            <w:r w:rsidRPr="00F02D3B">
              <w:rPr>
                <w:rFonts w:ascii="Garamond" w:hAnsi="Garamond"/>
                <w:sz w:val="28"/>
                <w:szCs w:val="28"/>
              </w:rPr>
              <w:t xml:space="preserve"> </w:t>
            </w:r>
            <w:proofErr w:type="spellStart"/>
            <w:r w:rsidRPr="00F02D3B">
              <w:rPr>
                <w:rFonts w:ascii="Garamond" w:hAnsi="Garamond"/>
                <w:sz w:val="28"/>
                <w:szCs w:val="28"/>
              </w:rPr>
              <w:t>shen</w:t>
            </w:r>
            <w:proofErr w:type="spellEnd"/>
            <w:r w:rsidRPr="00F02D3B">
              <w:rPr>
                <w:rFonts w:ascii="Garamond" w:hAnsi="Garamond"/>
                <w:sz w:val="28"/>
                <w:szCs w:val="28"/>
              </w:rPr>
              <w:t xml:space="preserve"> ta son </w:t>
            </w:r>
            <w:proofErr w:type="spellStart"/>
            <w:r w:rsidRPr="00F02D3B">
              <w:rPr>
                <w:rFonts w:ascii="Garamond" w:hAnsi="Garamond"/>
                <w:sz w:val="28"/>
                <w:szCs w:val="28"/>
              </w:rPr>
              <w:t>mie</w:t>
            </w:r>
            <w:proofErr w:type="spellEnd"/>
            <w:r w:rsidRPr="00F02D3B">
              <w:rPr>
                <w:rFonts w:ascii="Garamond" w:hAnsi="Garamond"/>
                <w:sz w:val="28"/>
                <w:szCs w:val="28"/>
              </w:rPr>
              <w:t xml:space="preserve"> e </w:t>
            </w:r>
            <w:proofErr w:type="spellStart"/>
            <w:r w:rsidRPr="00F02D3B">
              <w:rPr>
                <w:rFonts w:ascii="Garamond" w:hAnsi="Garamond"/>
                <w:sz w:val="28"/>
                <w:szCs w:val="28"/>
              </w:rPr>
              <w:t>Chreturyn</w:t>
            </w:r>
            <w:proofErr w:type="spellEnd"/>
            <w:r w:rsidRPr="00F02D3B">
              <w:rPr>
                <w:rFonts w:ascii="Garamond" w:hAnsi="Garamond"/>
                <w:sz w:val="28"/>
                <w:szCs w:val="28"/>
              </w:rPr>
              <w:t xml:space="preserve">, as cha </w:t>
            </w:r>
            <w:proofErr w:type="spellStart"/>
            <w:r w:rsidRPr="00F02D3B">
              <w:rPr>
                <w:rFonts w:ascii="Garamond" w:hAnsi="Garamond"/>
                <w:sz w:val="28"/>
                <w:szCs w:val="28"/>
              </w:rPr>
              <w:t>vel</w:t>
            </w:r>
            <w:proofErr w:type="spellEnd"/>
            <w:r w:rsidRPr="00F02D3B">
              <w:rPr>
                <w:rFonts w:ascii="Garamond" w:hAnsi="Garamond"/>
                <w:sz w:val="28"/>
                <w:szCs w:val="28"/>
              </w:rPr>
              <w:t xml:space="preserve"> eh </w:t>
            </w:r>
            <w:proofErr w:type="spellStart"/>
            <w:r w:rsidRPr="00F02D3B">
              <w:rPr>
                <w:rFonts w:ascii="Garamond" w:hAnsi="Garamond"/>
                <w:sz w:val="28"/>
                <w:szCs w:val="28"/>
              </w:rPr>
              <w:t>dy</w:t>
            </w:r>
            <w:proofErr w:type="spellEnd"/>
            <w:r w:rsidRPr="00F02D3B">
              <w:rPr>
                <w:rFonts w:ascii="Garamond" w:hAnsi="Garamond"/>
                <w:sz w:val="28"/>
                <w:szCs w:val="28"/>
              </w:rPr>
              <w:t xml:space="preserve"> bra </w:t>
            </w:r>
            <w:proofErr w:type="spellStart"/>
            <w:r w:rsidRPr="00F02D3B">
              <w:rPr>
                <w:rFonts w:ascii="Garamond" w:hAnsi="Garamond"/>
                <w:sz w:val="28"/>
                <w:szCs w:val="28"/>
              </w:rPr>
              <w:t>kerraghey</w:t>
            </w:r>
            <w:proofErr w:type="spellEnd"/>
            <w:r w:rsidRPr="00F02D3B">
              <w:rPr>
                <w:rFonts w:ascii="Garamond" w:hAnsi="Garamond"/>
                <w:sz w:val="28"/>
                <w:szCs w:val="28"/>
              </w:rPr>
              <w:t xml:space="preserve"> </w:t>
            </w:r>
            <w:proofErr w:type="spellStart"/>
            <w:r w:rsidRPr="00F02D3B">
              <w:rPr>
                <w:rFonts w:ascii="Garamond" w:hAnsi="Garamond"/>
                <w:sz w:val="28"/>
                <w:szCs w:val="28"/>
              </w:rPr>
              <w:t>agh</w:t>
            </w:r>
            <w:proofErr w:type="spellEnd"/>
            <w:r w:rsidRPr="00F02D3B">
              <w:rPr>
                <w:rFonts w:ascii="Garamond" w:hAnsi="Garamond"/>
                <w:sz w:val="28"/>
                <w:szCs w:val="28"/>
              </w:rPr>
              <w:t xml:space="preserve"> </w:t>
            </w:r>
            <w:proofErr w:type="spellStart"/>
            <w:r w:rsidRPr="00F02D3B">
              <w:rPr>
                <w:rFonts w:ascii="Garamond" w:hAnsi="Garamond"/>
                <w:sz w:val="28"/>
                <w:szCs w:val="28"/>
              </w:rPr>
              <w:t>tra</w:t>
            </w:r>
            <w:proofErr w:type="spellEnd"/>
            <w:r w:rsidRPr="00F02D3B">
              <w:rPr>
                <w:rFonts w:ascii="Garamond" w:hAnsi="Garamond"/>
                <w:sz w:val="28"/>
                <w:szCs w:val="28"/>
              </w:rPr>
              <w:t xml:space="preserve"> </w:t>
            </w:r>
            <w:proofErr w:type="spellStart"/>
            <w:r w:rsidRPr="00F02D3B">
              <w:rPr>
                <w:rFonts w:ascii="Garamond" w:hAnsi="Garamond"/>
                <w:sz w:val="28"/>
                <w:szCs w:val="28"/>
              </w:rPr>
              <w:t>ta’d</w:t>
            </w:r>
            <w:proofErr w:type="spellEnd"/>
            <w:r w:rsidRPr="00F02D3B">
              <w:rPr>
                <w:rFonts w:ascii="Garamond" w:hAnsi="Garamond"/>
                <w:sz w:val="28"/>
                <w:szCs w:val="28"/>
              </w:rPr>
              <w:t xml:space="preserv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jarroo</w:t>
            </w:r>
            <w:proofErr w:type="spellEnd"/>
            <w:r w:rsidRPr="00F02D3B">
              <w:rPr>
                <w:rFonts w:ascii="Garamond" w:hAnsi="Garamond"/>
                <w:sz w:val="28"/>
                <w:szCs w:val="28"/>
              </w:rPr>
              <w:t xml:space="preserve"> </w:t>
            </w:r>
            <w:proofErr w:type="spellStart"/>
            <w:r w:rsidRPr="00F02D3B">
              <w:rPr>
                <w:rFonts w:ascii="Garamond" w:hAnsi="Garamond"/>
                <w:sz w:val="28"/>
                <w:szCs w:val="28"/>
              </w:rPr>
              <w:t>toilchin</w:t>
            </w:r>
            <w:proofErr w:type="spellEnd"/>
            <w:r w:rsidRPr="00F02D3B">
              <w:rPr>
                <w:rFonts w:ascii="Garamond" w:hAnsi="Garamond"/>
                <w:sz w:val="28"/>
                <w:szCs w:val="28"/>
              </w:rPr>
              <w:t xml:space="preserve"> e </w:t>
            </w:r>
            <w:proofErr w:type="spellStart"/>
            <w:r w:rsidRPr="00F02D3B">
              <w:rPr>
                <w:rFonts w:ascii="Garamond" w:hAnsi="Garamond"/>
                <w:sz w:val="28"/>
                <w:szCs w:val="28"/>
              </w:rPr>
              <w:t>Yummoose</w:t>
            </w:r>
            <w:proofErr w:type="spellEnd"/>
            <w:r w:rsidRPr="00F02D3B">
              <w:rPr>
                <w:rFonts w:ascii="Garamond" w:hAnsi="Garamond"/>
                <w:sz w:val="28"/>
                <w:szCs w:val="28"/>
              </w:rPr>
              <w:t xml:space="preserve">. </w:t>
            </w:r>
          </w:p>
        </w:tc>
        <w:tc>
          <w:tcPr>
            <w:tcW w:w="0" w:type="auto"/>
          </w:tcPr>
          <w:p w14:paraId="24001D18" w14:textId="77777777" w:rsidR="00EF724C" w:rsidRPr="001755D4" w:rsidRDefault="00EF724C" w:rsidP="00DB60C3">
            <w:pPr>
              <w:pStyle w:val="ListParagraph"/>
              <w:ind w:left="0" w:firstLine="227"/>
              <w:jc w:val="both"/>
              <w:rPr>
                <w:rFonts w:ascii="Garamond" w:hAnsi="Garamond" w:cs="Times New Roman"/>
                <w:sz w:val="28"/>
              </w:rPr>
            </w:pPr>
            <w:r w:rsidRPr="001755D4">
              <w:rPr>
                <w:rFonts w:ascii="Garamond" w:hAnsi="Garamond" w:cs="Times New Roman"/>
                <w:i/>
                <w:sz w:val="28"/>
              </w:rPr>
              <w:t>That</w:t>
            </w:r>
            <w:r w:rsidRPr="001755D4">
              <w:rPr>
                <w:rFonts w:ascii="Garamond" w:hAnsi="Garamond" w:cs="Times New Roman"/>
                <w:sz w:val="28"/>
              </w:rPr>
              <w:t xml:space="preserve"> he is Just </w:t>
            </w:r>
            <w:r w:rsidRPr="001755D4">
              <w:rPr>
                <w:rFonts w:ascii="Garamond" w:hAnsi="Garamond" w:cs="Times New Roman"/>
                <w:i/>
                <w:sz w:val="28"/>
              </w:rPr>
              <w:t>in all his Ways</w:t>
            </w:r>
            <w:r w:rsidR="002C617D" w:rsidRPr="002C617D">
              <w:rPr>
                <w:rFonts w:ascii="Garamond" w:hAnsi="Garamond" w:cs="Times New Roman"/>
                <w:sz w:val="28"/>
              </w:rPr>
              <w:t> ;</w:t>
            </w:r>
            <w:r w:rsidRPr="001755D4">
              <w:rPr>
                <w:rFonts w:ascii="Garamond" w:hAnsi="Garamond" w:cs="Times New Roman"/>
                <w:i/>
                <w:sz w:val="28"/>
              </w:rPr>
              <w:t xml:space="preserve"> </w:t>
            </w:r>
            <w:proofErr w:type="spellStart"/>
            <w:r w:rsidRPr="001755D4">
              <w:rPr>
                <w:rFonts w:ascii="Garamond" w:hAnsi="Garamond" w:cs="Times New Roman"/>
                <w:i/>
                <w:sz w:val="28"/>
              </w:rPr>
              <w:t>commandeth</w:t>
            </w:r>
            <w:proofErr w:type="spellEnd"/>
            <w:r w:rsidRPr="001755D4">
              <w:rPr>
                <w:rFonts w:ascii="Garamond" w:hAnsi="Garamond" w:cs="Times New Roman"/>
                <w:i/>
                <w:sz w:val="28"/>
              </w:rPr>
              <w:t xml:space="preserve"> nothing but what is for the good of his Creatures</w:t>
            </w:r>
            <w:r w:rsidR="002C617D" w:rsidRPr="002C617D">
              <w:rPr>
                <w:rFonts w:ascii="Garamond" w:hAnsi="Garamond" w:cs="Times New Roman"/>
                <w:sz w:val="28"/>
              </w:rPr>
              <w:t> ;</w:t>
            </w:r>
            <w:r w:rsidRPr="001755D4">
              <w:rPr>
                <w:rFonts w:ascii="Garamond" w:hAnsi="Garamond" w:cs="Times New Roman"/>
                <w:i/>
                <w:sz w:val="28"/>
              </w:rPr>
              <w:t xml:space="preserve"> and never </w:t>
            </w:r>
            <w:proofErr w:type="spellStart"/>
            <w:r w:rsidRPr="001755D4">
              <w:rPr>
                <w:rFonts w:ascii="Garamond" w:hAnsi="Garamond" w:cs="Times New Roman"/>
                <w:i/>
                <w:sz w:val="28"/>
              </w:rPr>
              <w:t>punisheth</w:t>
            </w:r>
            <w:proofErr w:type="spellEnd"/>
            <w:r w:rsidRPr="001755D4">
              <w:rPr>
                <w:rFonts w:ascii="Garamond" w:hAnsi="Garamond" w:cs="Times New Roman"/>
                <w:i/>
                <w:sz w:val="28"/>
              </w:rPr>
              <w:t>, but when they truly deserve his Displeasure.</w:t>
            </w:r>
          </w:p>
        </w:tc>
        <w:tc>
          <w:tcPr>
            <w:tcW w:w="0" w:type="auto"/>
          </w:tcPr>
          <w:p w14:paraId="3368EF7F" w14:textId="77777777" w:rsidR="00EF724C" w:rsidRPr="002825E4" w:rsidRDefault="002825E4" w:rsidP="00DB60C3">
            <w:pPr>
              <w:pStyle w:val="ListParagraph"/>
              <w:ind w:left="0"/>
              <w:rPr>
                <w:rFonts w:ascii="Garamond" w:hAnsi="Garamond" w:cs="Times New Roman"/>
                <w:sz w:val="20"/>
                <w:szCs w:val="20"/>
              </w:rPr>
            </w:pPr>
            <w:r>
              <w:rPr>
                <w:rFonts w:ascii="Garamond" w:hAnsi="Garamond" w:cs="Times New Roman"/>
                <w:sz w:val="20"/>
                <w:szCs w:val="20"/>
              </w:rPr>
              <w:t>Gen. 18. 25.</w:t>
            </w:r>
          </w:p>
        </w:tc>
      </w:tr>
      <w:tr w:rsidR="00EF724C" w:rsidRPr="001755D4" w14:paraId="502BC874" w14:textId="77777777" w:rsidTr="00AC0398">
        <w:tc>
          <w:tcPr>
            <w:tcW w:w="0" w:type="auto"/>
          </w:tcPr>
          <w:p w14:paraId="55630AC1" w14:textId="77777777" w:rsidR="00EF724C" w:rsidRPr="00F02D3B" w:rsidRDefault="00EF724C" w:rsidP="00DB60C3">
            <w:pPr>
              <w:pStyle w:val="CM13"/>
              <w:widowControl/>
              <w:spacing w:line="240" w:lineRule="auto"/>
              <w:ind w:firstLine="227"/>
              <w:jc w:val="both"/>
              <w:rPr>
                <w:rFonts w:ascii="Garamond" w:hAnsi="Garamond"/>
                <w:sz w:val="28"/>
                <w:szCs w:val="28"/>
              </w:rPr>
            </w:pPr>
            <w:r w:rsidRPr="00F02D3B">
              <w:rPr>
                <w:rFonts w:ascii="Garamond" w:hAnsi="Garamond"/>
                <w:sz w:val="28"/>
                <w:szCs w:val="28"/>
              </w:rPr>
              <w:t xml:space="preserve">Dy </w:t>
            </w:r>
            <w:proofErr w:type="spellStart"/>
            <w:r w:rsidRPr="00F02D3B">
              <w:rPr>
                <w:rFonts w:ascii="Garamond" w:hAnsi="Garamond"/>
                <w:sz w:val="28"/>
                <w:szCs w:val="28"/>
              </w:rPr>
              <w:t>vel</w:t>
            </w:r>
            <w:proofErr w:type="spellEnd"/>
            <w:r w:rsidRPr="00F02D3B">
              <w:rPr>
                <w:rFonts w:ascii="Garamond" w:hAnsi="Garamond"/>
                <w:sz w:val="28"/>
                <w:szCs w:val="28"/>
              </w:rPr>
              <w:t xml:space="preserve"> e </w:t>
            </w:r>
            <w:proofErr w:type="spellStart"/>
            <w:r w:rsidRPr="00F02D3B">
              <w:rPr>
                <w:rFonts w:ascii="Garamond" w:hAnsi="Garamond"/>
                <w:i/>
                <w:sz w:val="28"/>
                <w:szCs w:val="28"/>
              </w:rPr>
              <w:t>surranse</w:t>
            </w:r>
            <w:proofErr w:type="spellEnd"/>
            <w:r w:rsidRPr="00F02D3B">
              <w:rPr>
                <w:rFonts w:ascii="Garamond" w:hAnsi="Garamond"/>
                <w:i/>
                <w:sz w:val="28"/>
                <w:szCs w:val="28"/>
              </w:rPr>
              <w:t xml:space="preserve"> </w:t>
            </w:r>
            <w:proofErr w:type="spellStart"/>
            <w:r w:rsidRPr="00F02D3B">
              <w:rPr>
                <w:rFonts w:ascii="Garamond" w:hAnsi="Garamond"/>
                <w:i/>
                <w:sz w:val="28"/>
                <w:szCs w:val="28"/>
              </w:rPr>
              <w:t>foddey</w:t>
            </w:r>
            <w:proofErr w:type="spellEnd"/>
            <w:r w:rsidRPr="00F02D3B">
              <w:rPr>
                <w:rFonts w:ascii="Garamond" w:hAnsi="Garamond"/>
                <w:sz w:val="28"/>
                <w:szCs w:val="28"/>
              </w:rPr>
              <w:t>, a</w:t>
            </w:r>
            <w:r w:rsidR="002825E4" w:rsidRPr="002825E4">
              <w:rPr>
                <w:rFonts w:ascii="Garamond" w:hAnsi="Garamond"/>
                <w:i/>
                <w:sz w:val="28"/>
                <w:szCs w:val="28"/>
              </w:rPr>
              <w:t>s</w:t>
            </w:r>
            <w:r w:rsidRPr="00F02D3B">
              <w:rPr>
                <w:rFonts w:ascii="Garamond" w:hAnsi="Garamond"/>
                <w:sz w:val="28"/>
                <w:szCs w:val="28"/>
              </w:rPr>
              <w:t xml:space="preserve"> </w:t>
            </w:r>
            <w:proofErr w:type="spellStart"/>
            <w:r w:rsidRPr="00F02D3B">
              <w:rPr>
                <w:rFonts w:ascii="Garamond" w:hAnsi="Garamond"/>
                <w:sz w:val="28"/>
                <w:szCs w:val="28"/>
              </w:rPr>
              <w:t>arloo</w:t>
            </w:r>
            <w:proofErr w:type="spellEnd"/>
            <w:r w:rsidRPr="00F02D3B">
              <w:rPr>
                <w:rFonts w:ascii="Garamond" w:hAnsi="Garamond"/>
                <w:sz w:val="28"/>
                <w:szCs w:val="28"/>
              </w:rPr>
              <w:t xml:space="preserv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ghoal</w:t>
            </w:r>
            <w:proofErr w:type="spellEnd"/>
            <w:r w:rsidRPr="00F02D3B">
              <w:rPr>
                <w:rFonts w:ascii="Garamond" w:hAnsi="Garamond"/>
                <w:sz w:val="28"/>
                <w:szCs w:val="28"/>
              </w:rPr>
              <w:t xml:space="preserve"> </w:t>
            </w:r>
            <w:proofErr w:type="spellStart"/>
            <w:r w:rsidRPr="00F02D3B">
              <w:rPr>
                <w:rFonts w:ascii="Garamond" w:hAnsi="Garamond"/>
                <w:sz w:val="28"/>
                <w:szCs w:val="28"/>
              </w:rPr>
              <w:t>ayns</w:t>
            </w:r>
            <w:proofErr w:type="spellEnd"/>
            <w:r w:rsidRPr="00F02D3B">
              <w:rPr>
                <w:rFonts w:ascii="Garamond" w:hAnsi="Garamond"/>
                <w:sz w:val="28"/>
                <w:szCs w:val="28"/>
              </w:rPr>
              <w:t xml:space="preserve"> </w:t>
            </w:r>
            <w:proofErr w:type="spellStart"/>
            <w:r w:rsidRPr="00F02D3B">
              <w:rPr>
                <w:rFonts w:ascii="Garamond" w:hAnsi="Garamond"/>
                <w:sz w:val="28"/>
                <w:szCs w:val="28"/>
              </w:rPr>
              <w:t>foar</w:t>
            </w:r>
            <w:proofErr w:type="spellEnd"/>
            <w:r w:rsidRPr="00F02D3B">
              <w:rPr>
                <w:rFonts w:ascii="Garamond" w:hAnsi="Garamond"/>
                <w:sz w:val="28"/>
                <w:szCs w:val="28"/>
              </w:rPr>
              <w:t xml:space="preserve"> </w:t>
            </w:r>
            <w:proofErr w:type="spellStart"/>
            <w:r w:rsidRPr="00F02D3B">
              <w:rPr>
                <w:rFonts w:ascii="Garamond" w:hAnsi="Garamond"/>
                <w:sz w:val="28"/>
                <w:szCs w:val="28"/>
              </w:rPr>
              <w:t>ooilley</w:t>
            </w:r>
            <w:proofErr w:type="spellEnd"/>
            <w:r w:rsidRPr="00F02D3B">
              <w:rPr>
                <w:rFonts w:ascii="Garamond" w:hAnsi="Garamond"/>
                <w:sz w:val="28"/>
                <w:szCs w:val="28"/>
              </w:rPr>
              <w:t xml:space="preserve"> </w:t>
            </w:r>
            <w:proofErr w:type="spellStart"/>
            <w:r w:rsidRPr="00F02D3B">
              <w:rPr>
                <w:rFonts w:ascii="Garamond" w:hAnsi="Garamond"/>
                <w:sz w:val="28"/>
                <w:szCs w:val="28"/>
              </w:rPr>
              <w:t>ny</w:t>
            </w:r>
            <w:proofErr w:type="spellEnd"/>
            <w:r w:rsidRPr="00F02D3B">
              <w:rPr>
                <w:rFonts w:ascii="Garamond" w:hAnsi="Garamond"/>
                <w:sz w:val="28"/>
                <w:szCs w:val="28"/>
              </w:rPr>
              <w:t xml:space="preserve"> ta </w:t>
            </w:r>
            <w:proofErr w:type="spellStart"/>
            <w:r w:rsidRPr="00F02D3B">
              <w:rPr>
                <w:rFonts w:ascii="Garamond" w:hAnsi="Garamond"/>
                <w:sz w:val="28"/>
                <w:szCs w:val="28"/>
              </w:rPr>
              <w:t>tushtagh</w:t>
            </w:r>
            <w:proofErr w:type="spellEnd"/>
            <w:r w:rsidRPr="00F02D3B">
              <w:rPr>
                <w:rFonts w:ascii="Garamond" w:hAnsi="Garamond"/>
                <w:sz w:val="28"/>
                <w:szCs w:val="28"/>
              </w:rPr>
              <w:t xml:space="preserve"> </w:t>
            </w:r>
            <w:proofErr w:type="spellStart"/>
            <w:r w:rsidRPr="00F02D3B">
              <w:rPr>
                <w:rFonts w:ascii="Garamond" w:hAnsi="Garamond"/>
                <w:sz w:val="28"/>
                <w:szCs w:val="28"/>
              </w:rPr>
              <w:t>jeh</w:t>
            </w:r>
            <w:proofErr w:type="spellEnd"/>
            <w:r w:rsidRPr="00F02D3B">
              <w:rPr>
                <w:rFonts w:ascii="Garamond" w:hAnsi="Garamond"/>
                <w:sz w:val="28"/>
                <w:szCs w:val="28"/>
              </w:rPr>
              <w:t xml:space="preserve"> </w:t>
            </w:r>
            <w:proofErr w:type="spellStart"/>
            <w:r w:rsidRPr="00F02D3B">
              <w:rPr>
                <w:rFonts w:ascii="Garamond" w:hAnsi="Garamond"/>
                <w:sz w:val="28"/>
                <w:szCs w:val="28"/>
              </w:rPr>
              <w:t>nyn</w:t>
            </w:r>
            <w:proofErr w:type="spellEnd"/>
            <w:r w:rsidRPr="00F02D3B">
              <w:rPr>
                <w:rFonts w:ascii="Garamond" w:hAnsi="Garamond"/>
                <w:sz w:val="28"/>
                <w:szCs w:val="28"/>
              </w:rPr>
              <w:t xml:space="preserve"> </w:t>
            </w:r>
            <w:proofErr w:type="spellStart"/>
            <w:r w:rsidRPr="00F02D3B">
              <w:rPr>
                <w:rFonts w:ascii="Garamond" w:hAnsi="Garamond"/>
                <w:sz w:val="28"/>
                <w:szCs w:val="28"/>
              </w:rPr>
              <w:t>nrogh</w:t>
            </w:r>
            <w:proofErr w:type="spellEnd"/>
            <w:r w:rsidRPr="00F02D3B">
              <w:rPr>
                <w:rFonts w:ascii="Garamond" w:hAnsi="Garamond"/>
                <w:sz w:val="28"/>
                <w:szCs w:val="28"/>
              </w:rPr>
              <w:t xml:space="preserve"> </w:t>
            </w:r>
            <w:proofErr w:type="spellStart"/>
            <w:r w:rsidRPr="00F02D3B">
              <w:rPr>
                <w:rFonts w:ascii="Garamond" w:hAnsi="Garamond"/>
                <w:sz w:val="28"/>
                <w:szCs w:val="28"/>
              </w:rPr>
              <w:t>yanoo</w:t>
            </w:r>
            <w:proofErr w:type="spellEnd"/>
            <w:r w:rsidRPr="00F02D3B">
              <w:rPr>
                <w:rFonts w:ascii="Garamond" w:hAnsi="Garamond"/>
                <w:sz w:val="28"/>
                <w:szCs w:val="28"/>
              </w:rPr>
              <w:t xml:space="preserve">. </w:t>
            </w:r>
          </w:p>
        </w:tc>
        <w:tc>
          <w:tcPr>
            <w:tcW w:w="0" w:type="auto"/>
          </w:tcPr>
          <w:p w14:paraId="53A06CBF" w14:textId="77777777" w:rsidR="00EF724C" w:rsidRPr="001755D4" w:rsidRDefault="00EF724C" w:rsidP="00DB60C3">
            <w:pPr>
              <w:pStyle w:val="ListParagraph"/>
              <w:ind w:left="0" w:firstLine="227"/>
              <w:jc w:val="both"/>
              <w:rPr>
                <w:rFonts w:ascii="Garamond" w:hAnsi="Garamond" w:cs="Times New Roman"/>
                <w:sz w:val="28"/>
              </w:rPr>
            </w:pPr>
            <w:r w:rsidRPr="001755D4">
              <w:rPr>
                <w:rFonts w:ascii="Garamond" w:hAnsi="Garamond" w:cs="Times New Roman"/>
                <w:i/>
                <w:sz w:val="28"/>
              </w:rPr>
              <w:t>That</w:t>
            </w:r>
            <w:r w:rsidRPr="001755D4">
              <w:rPr>
                <w:rFonts w:ascii="Garamond" w:hAnsi="Garamond" w:cs="Times New Roman"/>
                <w:sz w:val="28"/>
              </w:rPr>
              <w:t xml:space="preserve"> he is Longsuffering, </w:t>
            </w:r>
            <w:r w:rsidRPr="001755D4">
              <w:rPr>
                <w:rFonts w:ascii="Garamond" w:hAnsi="Garamond" w:cs="Times New Roman"/>
                <w:i/>
                <w:sz w:val="28"/>
              </w:rPr>
              <w:t>and ready to receive all that are sensible of their Misery.</w:t>
            </w:r>
          </w:p>
        </w:tc>
        <w:tc>
          <w:tcPr>
            <w:tcW w:w="0" w:type="auto"/>
          </w:tcPr>
          <w:p w14:paraId="4C78C509" w14:textId="77777777" w:rsidR="00EF724C" w:rsidRPr="002825E4" w:rsidRDefault="002825E4" w:rsidP="00DB60C3">
            <w:pPr>
              <w:pStyle w:val="ListParagraph"/>
              <w:ind w:left="0"/>
              <w:rPr>
                <w:rFonts w:ascii="Garamond" w:hAnsi="Garamond" w:cs="Times New Roman"/>
                <w:sz w:val="20"/>
                <w:szCs w:val="20"/>
              </w:rPr>
            </w:pPr>
            <w:r>
              <w:rPr>
                <w:rFonts w:ascii="Garamond" w:hAnsi="Garamond" w:cs="Times New Roman"/>
                <w:sz w:val="20"/>
                <w:szCs w:val="20"/>
              </w:rPr>
              <w:t>2 Pet. 3. 9.</w:t>
            </w:r>
          </w:p>
        </w:tc>
      </w:tr>
      <w:tr w:rsidR="00EF724C" w:rsidRPr="001755D4" w14:paraId="61E7791B" w14:textId="77777777" w:rsidTr="00AC0398">
        <w:tc>
          <w:tcPr>
            <w:tcW w:w="0" w:type="auto"/>
          </w:tcPr>
          <w:p w14:paraId="3AB5F058" w14:textId="77777777" w:rsidR="00EF724C" w:rsidRPr="00F02D3B" w:rsidRDefault="00EF724C" w:rsidP="00DB60C3">
            <w:pPr>
              <w:pStyle w:val="CM13"/>
              <w:widowControl/>
              <w:spacing w:line="240" w:lineRule="auto"/>
              <w:ind w:firstLine="227"/>
              <w:jc w:val="both"/>
              <w:rPr>
                <w:rFonts w:ascii="Garamond" w:hAnsi="Garamond"/>
                <w:sz w:val="28"/>
                <w:szCs w:val="28"/>
              </w:rPr>
            </w:pPr>
            <w:r w:rsidRPr="00F02D3B">
              <w:rPr>
                <w:rFonts w:ascii="Garamond" w:hAnsi="Garamond"/>
                <w:sz w:val="28"/>
                <w:szCs w:val="28"/>
              </w:rPr>
              <w:t xml:space="preserve">As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vel</w:t>
            </w:r>
            <w:proofErr w:type="spellEnd"/>
            <w:r w:rsidRPr="00F02D3B">
              <w:rPr>
                <w:rFonts w:ascii="Garamond" w:hAnsi="Garamond"/>
                <w:sz w:val="28"/>
                <w:szCs w:val="28"/>
              </w:rPr>
              <w:t xml:space="preserve"> e </w:t>
            </w:r>
            <w:proofErr w:type="spellStart"/>
            <w:r w:rsidRPr="00F02D3B">
              <w:rPr>
                <w:rFonts w:ascii="Garamond" w:hAnsi="Garamond"/>
                <w:i/>
                <w:sz w:val="28"/>
                <w:szCs w:val="28"/>
              </w:rPr>
              <w:t>Jee</w:t>
            </w:r>
            <w:proofErr w:type="spellEnd"/>
            <w:r w:rsidRPr="00F02D3B">
              <w:rPr>
                <w:rFonts w:ascii="Garamond" w:hAnsi="Garamond"/>
                <w:i/>
                <w:sz w:val="28"/>
                <w:szCs w:val="28"/>
              </w:rPr>
              <w:t xml:space="preserve"> </w:t>
            </w:r>
            <w:proofErr w:type="spellStart"/>
            <w:r w:rsidRPr="00F02D3B">
              <w:rPr>
                <w:rFonts w:ascii="Garamond" w:hAnsi="Garamond"/>
                <w:i/>
                <w:sz w:val="28"/>
                <w:szCs w:val="28"/>
              </w:rPr>
              <w:t>firrinagh</w:t>
            </w:r>
            <w:proofErr w:type="spellEnd"/>
            <w:r w:rsidR="002825E4">
              <w:rPr>
                <w:rFonts w:ascii="Garamond" w:hAnsi="Garamond"/>
                <w:i/>
                <w:sz w:val="28"/>
                <w:szCs w:val="28"/>
              </w:rPr>
              <w:t>,</w:t>
            </w:r>
            <w:r w:rsidRPr="00F02D3B">
              <w:rPr>
                <w:rFonts w:ascii="Garamond" w:hAnsi="Garamond"/>
                <w:sz w:val="28"/>
                <w:szCs w:val="28"/>
              </w:rPr>
              <w:t xml:space="preserve"> </w:t>
            </w:r>
            <w:proofErr w:type="spellStart"/>
            <w:r w:rsidRPr="00F02D3B">
              <w:rPr>
                <w:rFonts w:ascii="Garamond" w:hAnsi="Garamond"/>
                <w:sz w:val="28"/>
                <w:szCs w:val="28"/>
              </w:rPr>
              <w:t>cre-erbee</w:t>
            </w:r>
            <w:proofErr w:type="spellEnd"/>
            <w:r w:rsidRPr="00F02D3B">
              <w:rPr>
                <w:rFonts w:ascii="Garamond" w:hAnsi="Garamond"/>
                <w:sz w:val="28"/>
                <w:szCs w:val="28"/>
              </w:rPr>
              <w:t xml:space="preserve"> </w:t>
            </w:r>
            <w:proofErr w:type="spellStart"/>
            <w:r w:rsidRPr="00F02D3B">
              <w:rPr>
                <w:rFonts w:ascii="Garamond" w:hAnsi="Garamond"/>
                <w:sz w:val="28"/>
                <w:szCs w:val="28"/>
              </w:rPr>
              <w:t>te</w:t>
            </w:r>
            <w:proofErr w:type="spellEnd"/>
            <w:r w:rsidRPr="00F02D3B">
              <w:rPr>
                <w:rFonts w:ascii="Garamond" w:hAnsi="Garamond"/>
                <w:sz w:val="28"/>
                <w:szCs w:val="28"/>
              </w:rPr>
              <w:t xml:space="preserv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yialdyn</w:t>
            </w:r>
            <w:proofErr w:type="spellEnd"/>
            <w:r w:rsidRPr="00F02D3B">
              <w:rPr>
                <w:rFonts w:ascii="Garamond" w:hAnsi="Garamond"/>
                <w:sz w:val="28"/>
                <w:szCs w:val="28"/>
              </w:rPr>
              <w:t xml:space="preserve"> bee eh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firrinagh</w:t>
            </w:r>
            <w:proofErr w:type="spellEnd"/>
            <w:r w:rsidRPr="00F02D3B">
              <w:rPr>
                <w:rFonts w:ascii="Garamond" w:hAnsi="Garamond"/>
                <w:sz w:val="28"/>
                <w:szCs w:val="28"/>
              </w:rPr>
              <w:t xml:space="preserve"> </w:t>
            </w:r>
            <w:proofErr w:type="spellStart"/>
            <w:r w:rsidRPr="00F02D3B">
              <w:rPr>
                <w:rFonts w:ascii="Garamond" w:hAnsi="Garamond"/>
                <w:sz w:val="28"/>
                <w:szCs w:val="28"/>
              </w:rPr>
              <w:t>cooilleenit</w:t>
            </w:r>
            <w:proofErr w:type="spellEnd"/>
            <w:r w:rsidR="002C617D" w:rsidRPr="002C617D">
              <w:rPr>
                <w:rFonts w:ascii="Garamond" w:hAnsi="Garamond"/>
                <w:sz w:val="28"/>
                <w:szCs w:val="28"/>
              </w:rPr>
              <w:t> </w:t>
            </w:r>
            <w:r w:rsidR="000F0178">
              <w:rPr>
                <w:rFonts w:ascii="Garamond" w:hAnsi="Garamond"/>
                <w:sz w:val="28"/>
                <w:szCs w:val="28"/>
              </w:rPr>
              <w:t>[</w:t>
            </w:r>
            <w:r w:rsidR="002C617D" w:rsidRPr="002C617D">
              <w:rPr>
                <w:rFonts w:ascii="Garamond" w:hAnsi="Garamond"/>
                <w:sz w:val="28"/>
                <w:szCs w:val="28"/>
              </w:rPr>
              <w:t>;</w:t>
            </w:r>
            <w:r w:rsidR="000F0178">
              <w:rPr>
                <w:rFonts w:ascii="Garamond" w:hAnsi="Garamond"/>
                <w:sz w:val="28"/>
                <w:szCs w:val="28"/>
              </w:rPr>
              <w:t>]</w:t>
            </w:r>
            <w:r w:rsidRPr="00F02D3B">
              <w:rPr>
                <w:rFonts w:ascii="Garamond" w:hAnsi="Garamond"/>
                <w:sz w:val="28"/>
                <w:szCs w:val="28"/>
              </w:rPr>
              <w:t xml:space="preserve"> </w:t>
            </w:r>
            <w:proofErr w:type="spellStart"/>
            <w:r w:rsidR="002825E4">
              <w:rPr>
                <w:rFonts w:ascii="Garamond" w:hAnsi="Garamond"/>
                <w:sz w:val="28"/>
                <w:szCs w:val="28"/>
              </w:rPr>
              <w:t>cre-erbee</w:t>
            </w:r>
            <w:proofErr w:type="spellEnd"/>
            <w:r w:rsidR="002825E4">
              <w:rPr>
                <w:rFonts w:ascii="Garamond" w:hAnsi="Garamond"/>
                <w:sz w:val="28"/>
                <w:szCs w:val="28"/>
              </w:rPr>
              <w:t xml:space="preserve"> </w:t>
            </w:r>
            <w:proofErr w:type="spellStart"/>
            <w:r w:rsidR="002825E4">
              <w:rPr>
                <w:rFonts w:ascii="Garamond" w:hAnsi="Garamond"/>
                <w:sz w:val="28"/>
                <w:szCs w:val="28"/>
              </w:rPr>
              <w:t>te</w:t>
            </w:r>
            <w:proofErr w:type="spellEnd"/>
            <w:r w:rsidR="002825E4">
              <w:rPr>
                <w:rFonts w:ascii="Garamond" w:hAnsi="Garamond"/>
                <w:sz w:val="28"/>
                <w:szCs w:val="28"/>
              </w:rPr>
              <w:t xml:space="preserve"> </w:t>
            </w:r>
            <w:proofErr w:type="spellStart"/>
            <w:r w:rsidR="002825E4">
              <w:rPr>
                <w:rFonts w:ascii="Garamond" w:hAnsi="Garamond"/>
                <w:sz w:val="28"/>
                <w:szCs w:val="28"/>
              </w:rPr>
              <w:t>dy</w:t>
            </w:r>
            <w:proofErr w:type="spellEnd"/>
            <w:r w:rsidR="002825E4">
              <w:rPr>
                <w:rFonts w:ascii="Garamond" w:hAnsi="Garamond"/>
                <w:sz w:val="28"/>
                <w:szCs w:val="28"/>
              </w:rPr>
              <w:t xml:space="preserve"> </w:t>
            </w:r>
            <w:proofErr w:type="spellStart"/>
            <w:r w:rsidR="002825E4">
              <w:rPr>
                <w:rFonts w:ascii="Garamond" w:hAnsi="Garamond"/>
                <w:sz w:val="28"/>
                <w:szCs w:val="28"/>
              </w:rPr>
              <w:t>vaggyrt</w:t>
            </w:r>
            <w:proofErr w:type="spellEnd"/>
            <w:r w:rsidR="002825E4">
              <w:rPr>
                <w:rFonts w:ascii="Garamond" w:hAnsi="Garamond"/>
                <w:sz w:val="28"/>
                <w:szCs w:val="28"/>
              </w:rPr>
              <w:t xml:space="preserve"> </w:t>
            </w:r>
            <w:proofErr w:type="spellStart"/>
            <w:r w:rsidR="002825E4">
              <w:rPr>
                <w:rFonts w:ascii="Garamond" w:hAnsi="Garamond"/>
                <w:sz w:val="28"/>
                <w:szCs w:val="28"/>
              </w:rPr>
              <w:t>higg</w:t>
            </w:r>
            <w:proofErr w:type="spellEnd"/>
            <w:r w:rsidR="002825E4">
              <w:rPr>
                <w:rFonts w:ascii="Garamond" w:hAnsi="Garamond"/>
                <w:sz w:val="28"/>
                <w:szCs w:val="28"/>
              </w:rPr>
              <w:t xml:space="preserve"> e</w:t>
            </w:r>
            <w:r w:rsidRPr="00F02D3B">
              <w:rPr>
                <w:rFonts w:ascii="Garamond" w:hAnsi="Garamond"/>
                <w:sz w:val="28"/>
                <w:szCs w:val="28"/>
              </w:rPr>
              <w:t xml:space="preserve"> </w:t>
            </w:r>
            <w:proofErr w:type="spellStart"/>
            <w:r w:rsidRPr="00F02D3B">
              <w:rPr>
                <w:rFonts w:ascii="Garamond" w:hAnsi="Garamond"/>
                <w:sz w:val="28"/>
                <w:szCs w:val="28"/>
              </w:rPr>
              <w:t>gy</w:t>
            </w:r>
            <w:proofErr w:type="spellEnd"/>
            <w:r w:rsidRPr="00F02D3B">
              <w:rPr>
                <w:rFonts w:ascii="Garamond" w:hAnsi="Garamond"/>
                <w:sz w:val="28"/>
                <w:szCs w:val="28"/>
              </w:rPr>
              <w:t xml:space="preserve"> </w:t>
            </w:r>
            <w:proofErr w:type="spellStart"/>
            <w:r w:rsidRPr="00F02D3B">
              <w:rPr>
                <w:rFonts w:ascii="Garamond" w:hAnsi="Garamond"/>
                <w:sz w:val="28"/>
                <w:szCs w:val="28"/>
              </w:rPr>
              <w:t>kion</w:t>
            </w:r>
            <w:proofErr w:type="spellEnd"/>
            <w:r w:rsidRPr="00F02D3B">
              <w:rPr>
                <w:rFonts w:ascii="Garamond" w:hAnsi="Garamond"/>
                <w:sz w:val="28"/>
                <w:szCs w:val="28"/>
              </w:rPr>
              <w:t xml:space="preserve">. </w:t>
            </w:r>
          </w:p>
        </w:tc>
        <w:tc>
          <w:tcPr>
            <w:tcW w:w="0" w:type="auto"/>
          </w:tcPr>
          <w:p w14:paraId="70D23084" w14:textId="77777777" w:rsidR="00EF724C" w:rsidRPr="001755D4" w:rsidRDefault="00EF724C" w:rsidP="00DB60C3">
            <w:pPr>
              <w:pStyle w:val="ListParagraph"/>
              <w:ind w:left="0" w:firstLine="227"/>
              <w:jc w:val="both"/>
              <w:rPr>
                <w:rFonts w:ascii="Garamond" w:hAnsi="Garamond" w:cs="Times New Roman"/>
                <w:sz w:val="28"/>
              </w:rPr>
            </w:pPr>
            <w:r w:rsidRPr="001755D4">
              <w:rPr>
                <w:rFonts w:ascii="Garamond" w:hAnsi="Garamond" w:cs="Times New Roman"/>
                <w:i/>
                <w:sz w:val="28"/>
              </w:rPr>
              <w:t>And that he is a</w:t>
            </w:r>
            <w:r w:rsidRPr="001755D4">
              <w:rPr>
                <w:rFonts w:ascii="Garamond" w:hAnsi="Garamond" w:cs="Times New Roman"/>
                <w:sz w:val="28"/>
              </w:rPr>
              <w:t xml:space="preserve"> faithful </w:t>
            </w:r>
            <w:r w:rsidRPr="001755D4">
              <w:rPr>
                <w:rFonts w:ascii="Garamond" w:hAnsi="Garamond" w:cs="Times New Roman"/>
                <w:i/>
                <w:sz w:val="28"/>
              </w:rPr>
              <w:t>God</w:t>
            </w:r>
            <w:r w:rsidR="002C617D" w:rsidRPr="002C617D">
              <w:rPr>
                <w:rFonts w:ascii="Garamond" w:hAnsi="Garamond" w:cs="Times New Roman"/>
                <w:sz w:val="28"/>
              </w:rPr>
              <w:t> ;</w:t>
            </w:r>
            <w:r w:rsidRPr="001755D4">
              <w:rPr>
                <w:rFonts w:ascii="Garamond" w:hAnsi="Garamond" w:cs="Times New Roman"/>
                <w:sz w:val="28"/>
              </w:rPr>
              <w:t xml:space="preserve"> </w:t>
            </w:r>
            <w:r w:rsidRPr="001755D4">
              <w:rPr>
                <w:rFonts w:ascii="Garamond" w:hAnsi="Garamond" w:cs="Times New Roman"/>
                <w:i/>
                <w:sz w:val="28"/>
              </w:rPr>
              <w:t xml:space="preserve">whatever he has promised, will certainly be </w:t>
            </w:r>
            <w:proofErr w:type="spellStart"/>
            <w:r w:rsidRPr="001755D4">
              <w:rPr>
                <w:rFonts w:ascii="Garamond" w:hAnsi="Garamond" w:cs="Times New Roman"/>
                <w:i/>
                <w:sz w:val="28"/>
              </w:rPr>
              <w:t>perform’d</w:t>
            </w:r>
            <w:proofErr w:type="spellEnd"/>
            <w:r w:rsidR="002C617D" w:rsidRPr="002C617D">
              <w:rPr>
                <w:rFonts w:ascii="Garamond" w:hAnsi="Garamond" w:cs="Times New Roman"/>
                <w:sz w:val="28"/>
              </w:rPr>
              <w:t> ;</w:t>
            </w:r>
            <w:r w:rsidRPr="001755D4">
              <w:rPr>
                <w:rFonts w:ascii="Garamond" w:hAnsi="Garamond" w:cs="Times New Roman"/>
                <w:i/>
                <w:sz w:val="28"/>
              </w:rPr>
              <w:t xml:space="preserve"> whatever he has </w:t>
            </w:r>
            <w:proofErr w:type="spellStart"/>
            <w:r w:rsidRPr="001755D4">
              <w:rPr>
                <w:rFonts w:ascii="Garamond" w:hAnsi="Garamond" w:cs="Times New Roman"/>
                <w:i/>
                <w:sz w:val="28"/>
              </w:rPr>
              <w:t>threatned</w:t>
            </w:r>
            <w:proofErr w:type="spellEnd"/>
            <w:r w:rsidRPr="001755D4">
              <w:rPr>
                <w:rFonts w:ascii="Garamond" w:hAnsi="Garamond" w:cs="Times New Roman"/>
                <w:i/>
                <w:sz w:val="28"/>
              </w:rPr>
              <w:t>, will come to pass.</w:t>
            </w:r>
          </w:p>
        </w:tc>
        <w:tc>
          <w:tcPr>
            <w:tcW w:w="0" w:type="auto"/>
          </w:tcPr>
          <w:p w14:paraId="4A9C1BE8" w14:textId="77777777" w:rsidR="00EF724C" w:rsidRPr="002825E4" w:rsidRDefault="002825E4" w:rsidP="00DB60C3">
            <w:pPr>
              <w:pStyle w:val="ListParagraph"/>
              <w:ind w:left="0"/>
              <w:rPr>
                <w:rFonts w:ascii="Garamond" w:hAnsi="Garamond" w:cs="Times New Roman"/>
                <w:sz w:val="20"/>
                <w:szCs w:val="20"/>
              </w:rPr>
            </w:pPr>
            <w:r>
              <w:rPr>
                <w:rFonts w:ascii="Garamond" w:hAnsi="Garamond" w:cs="Times New Roman"/>
                <w:sz w:val="20"/>
                <w:szCs w:val="20"/>
              </w:rPr>
              <w:t>Deut. 7. 9.</w:t>
            </w:r>
          </w:p>
        </w:tc>
      </w:tr>
      <w:tr w:rsidR="00EF724C" w:rsidRPr="001755D4" w14:paraId="6B12790B" w14:textId="77777777" w:rsidTr="00AC0398">
        <w:tc>
          <w:tcPr>
            <w:tcW w:w="0" w:type="auto"/>
          </w:tcPr>
          <w:p w14:paraId="081DFB3F" w14:textId="77777777" w:rsidR="00EF724C" w:rsidRPr="00F02D3B" w:rsidRDefault="00EF724C" w:rsidP="00DB60C3">
            <w:pPr>
              <w:pStyle w:val="CM13"/>
              <w:widowControl/>
              <w:spacing w:line="240" w:lineRule="auto"/>
              <w:ind w:firstLine="227"/>
              <w:jc w:val="both"/>
              <w:rPr>
                <w:rFonts w:ascii="Garamond" w:hAnsi="Garamond"/>
                <w:sz w:val="28"/>
                <w:szCs w:val="28"/>
              </w:rPr>
            </w:pPr>
            <w:r w:rsidRPr="00F02D3B">
              <w:rPr>
                <w:rFonts w:ascii="Garamond" w:hAnsi="Garamond"/>
                <w:sz w:val="28"/>
                <w:szCs w:val="28"/>
              </w:rPr>
              <w:t xml:space="preserve">Son </w:t>
            </w:r>
            <w:proofErr w:type="spellStart"/>
            <w:r w:rsidRPr="00F02D3B">
              <w:rPr>
                <w:rFonts w:ascii="Garamond" w:hAnsi="Garamond"/>
                <w:sz w:val="28"/>
                <w:szCs w:val="28"/>
              </w:rPr>
              <w:t>te</w:t>
            </w:r>
            <w:proofErr w:type="spellEnd"/>
            <w:r w:rsidRPr="00F02D3B">
              <w:rPr>
                <w:rFonts w:ascii="Garamond" w:hAnsi="Garamond"/>
                <w:sz w:val="28"/>
                <w:szCs w:val="28"/>
              </w:rPr>
              <w:t xml:space="preserve"> </w:t>
            </w:r>
            <w:proofErr w:type="spellStart"/>
            <w:r w:rsidRPr="00F02D3B">
              <w:rPr>
                <w:rFonts w:ascii="Garamond" w:hAnsi="Garamond"/>
                <w:i/>
                <w:sz w:val="28"/>
                <w:szCs w:val="28"/>
              </w:rPr>
              <w:t>reill</w:t>
            </w:r>
            <w:proofErr w:type="spellEnd"/>
            <w:r w:rsidRPr="00F02D3B">
              <w:rPr>
                <w:rFonts w:ascii="Garamond" w:hAnsi="Garamond"/>
                <w:i/>
                <w:sz w:val="28"/>
                <w:szCs w:val="28"/>
              </w:rPr>
              <w:t xml:space="preserve"> </w:t>
            </w:r>
            <w:proofErr w:type="spellStart"/>
            <w:r w:rsidRPr="00F02D3B">
              <w:rPr>
                <w:rFonts w:ascii="Garamond" w:hAnsi="Garamond"/>
                <w:i/>
                <w:sz w:val="28"/>
                <w:szCs w:val="28"/>
              </w:rPr>
              <w:t>dagh</w:t>
            </w:r>
            <w:proofErr w:type="spellEnd"/>
            <w:r w:rsidRPr="00F02D3B">
              <w:rPr>
                <w:rFonts w:ascii="Garamond" w:hAnsi="Garamond"/>
                <w:i/>
                <w:sz w:val="28"/>
                <w:szCs w:val="28"/>
              </w:rPr>
              <w:t xml:space="preserve"> nee</w:t>
            </w:r>
            <w:r w:rsidRPr="00F02D3B">
              <w:rPr>
                <w:rFonts w:ascii="Garamond" w:hAnsi="Garamond"/>
                <w:sz w:val="28"/>
                <w:szCs w:val="28"/>
              </w:rPr>
              <w:t xml:space="preserve"> </w:t>
            </w:r>
            <w:proofErr w:type="spellStart"/>
            <w:r w:rsidRPr="00F02D3B">
              <w:rPr>
                <w:rFonts w:ascii="Garamond" w:hAnsi="Garamond"/>
                <w:sz w:val="28"/>
                <w:szCs w:val="28"/>
              </w:rPr>
              <w:t>chamma</w:t>
            </w:r>
            <w:r w:rsidR="002825E4">
              <w:rPr>
                <w:rFonts w:ascii="Garamond" w:hAnsi="Garamond"/>
                <w:sz w:val="28"/>
                <w:szCs w:val="28"/>
              </w:rPr>
              <w:t>g</w:t>
            </w:r>
            <w:r w:rsidRPr="00F02D3B">
              <w:rPr>
                <w:rFonts w:ascii="Garamond" w:hAnsi="Garamond"/>
                <w:sz w:val="28"/>
                <w:szCs w:val="28"/>
              </w:rPr>
              <w:t>h</w:t>
            </w:r>
            <w:proofErr w:type="spellEnd"/>
            <w:r w:rsidRPr="00F02D3B">
              <w:rPr>
                <w:rFonts w:ascii="Garamond" w:hAnsi="Garamond"/>
                <w:sz w:val="28"/>
                <w:szCs w:val="28"/>
              </w:rPr>
              <w:t xml:space="preserve"> </w:t>
            </w:r>
            <w:proofErr w:type="spellStart"/>
            <w:r w:rsidRPr="00F02D3B">
              <w:rPr>
                <w:rFonts w:ascii="Garamond" w:hAnsi="Garamond"/>
                <w:sz w:val="28"/>
                <w:szCs w:val="28"/>
              </w:rPr>
              <w:t>ayns</w:t>
            </w:r>
            <w:proofErr w:type="spellEnd"/>
            <w:r w:rsidRPr="00F02D3B">
              <w:rPr>
                <w:rFonts w:ascii="Garamond" w:hAnsi="Garamond"/>
                <w:sz w:val="28"/>
                <w:szCs w:val="28"/>
              </w:rPr>
              <w:t xml:space="preserve"> </w:t>
            </w:r>
            <w:proofErr w:type="spellStart"/>
            <w:r w:rsidRPr="00F02D3B">
              <w:rPr>
                <w:rFonts w:ascii="Garamond" w:hAnsi="Garamond"/>
                <w:sz w:val="28"/>
                <w:szCs w:val="28"/>
              </w:rPr>
              <w:t>Niau</w:t>
            </w:r>
            <w:proofErr w:type="spellEnd"/>
            <w:r w:rsidRPr="00F02D3B">
              <w:rPr>
                <w:rFonts w:ascii="Garamond" w:hAnsi="Garamond"/>
                <w:sz w:val="28"/>
                <w:szCs w:val="28"/>
              </w:rPr>
              <w:t xml:space="preserve"> as Tallow. </w:t>
            </w:r>
            <w:r w:rsidRPr="00F02D3B">
              <w:rPr>
                <w:rFonts w:ascii="Garamond" w:hAnsi="Garamond"/>
                <w:i/>
                <w:sz w:val="28"/>
                <w:szCs w:val="28"/>
              </w:rPr>
              <w:t xml:space="preserve">As cha </w:t>
            </w:r>
            <w:proofErr w:type="spellStart"/>
            <w:r w:rsidRPr="00F02D3B">
              <w:rPr>
                <w:rFonts w:ascii="Garamond" w:hAnsi="Garamond"/>
                <w:i/>
                <w:sz w:val="28"/>
                <w:szCs w:val="28"/>
              </w:rPr>
              <w:t>vel</w:t>
            </w:r>
            <w:proofErr w:type="spellEnd"/>
            <w:r w:rsidRPr="00F02D3B">
              <w:rPr>
                <w:rFonts w:ascii="Garamond" w:hAnsi="Garamond"/>
                <w:i/>
                <w:sz w:val="28"/>
                <w:szCs w:val="28"/>
              </w:rPr>
              <w:t xml:space="preserve"> red </w:t>
            </w:r>
            <w:proofErr w:type="spellStart"/>
            <w:r w:rsidRPr="00F02D3B">
              <w:rPr>
                <w:rFonts w:ascii="Garamond" w:hAnsi="Garamond"/>
                <w:i/>
                <w:sz w:val="28"/>
                <w:szCs w:val="28"/>
              </w:rPr>
              <w:t>erbee</w:t>
            </w:r>
            <w:proofErr w:type="spellEnd"/>
            <w:r w:rsidRPr="00F02D3B">
              <w:rPr>
                <w:rFonts w:ascii="Garamond" w:hAnsi="Garamond"/>
                <w:i/>
                <w:sz w:val="28"/>
                <w:szCs w:val="28"/>
              </w:rPr>
              <w:t xml:space="preserve"> </w:t>
            </w:r>
            <w:proofErr w:type="spellStart"/>
            <w:r w:rsidRPr="00F02D3B">
              <w:rPr>
                <w:rFonts w:ascii="Garamond" w:hAnsi="Garamond"/>
                <w:i/>
                <w:sz w:val="28"/>
                <w:szCs w:val="28"/>
              </w:rPr>
              <w:t>roah</w:t>
            </w:r>
            <w:proofErr w:type="spellEnd"/>
            <w:r w:rsidRPr="00F02D3B">
              <w:rPr>
                <w:rFonts w:ascii="Garamond" w:hAnsi="Garamond"/>
                <w:i/>
                <w:sz w:val="28"/>
                <w:szCs w:val="28"/>
              </w:rPr>
              <w:t xml:space="preserve"> </w:t>
            </w:r>
            <w:proofErr w:type="spellStart"/>
            <w:r w:rsidRPr="00F02D3B">
              <w:rPr>
                <w:rFonts w:ascii="Garamond" w:hAnsi="Garamond"/>
                <w:i/>
                <w:sz w:val="28"/>
                <w:szCs w:val="28"/>
              </w:rPr>
              <w:t>ghoillee</w:t>
            </w:r>
            <w:proofErr w:type="spellEnd"/>
            <w:r w:rsidRPr="00F02D3B">
              <w:rPr>
                <w:rFonts w:ascii="Garamond" w:hAnsi="Garamond"/>
                <w:sz w:val="28"/>
                <w:szCs w:val="28"/>
              </w:rPr>
              <w:t xml:space="preserve"> </w:t>
            </w:r>
            <w:proofErr w:type="spellStart"/>
            <w:r w:rsidRPr="00F02D3B">
              <w:rPr>
                <w:rFonts w:ascii="Garamond" w:hAnsi="Garamond"/>
                <w:sz w:val="28"/>
                <w:szCs w:val="28"/>
              </w:rPr>
              <w:t>te</w:t>
            </w:r>
            <w:proofErr w:type="spellEnd"/>
            <w:r w:rsidRPr="00F02D3B">
              <w:rPr>
                <w:rFonts w:ascii="Garamond" w:hAnsi="Garamond"/>
                <w:sz w:val="28"/>
                <w:szCs w:val="28"/>
              </w:rPr>
              <w:t xml:space="preserve"> </w:t>
            </w:r>
            <w:proofErr w:type="spellStart"/>
            <w:r w:rsidRPr="00F02D3B">
              <w:rPr>
                <w:rFonts w:ascii="Garamond" w:hAnsi="Garamond"/>
                <w:sz w:val="28"/>
                <w:szCs w:val="28"/>
              </w:rPr>
              <w:t>smooinaght</w:t>
            </w:r>
            <w:proofErr w:type="spellEnd"/>
            <w:r w:rsidRPr="00F02D3B">
              <w:rPr>
                <w:rFonts w:ascii="Garamond" w:hAnsi="Garamond"/>
                <w:sz w:val="28"/>
                <w:szCs w:val="28"/>
              </w:rPr>
              <w:t xml:space="preserve"> </w:t>
            </w:r>
            <w:proofErr w:type="spellStart"/>
            <w:r w:rsidRPr="00F02D3B">
              <w:rPr>
                <w:rFonts w:ascii="Garamond" w:hAnsi="Garamond"/>
                <w:sz w:val="28"/>
                <w:szCs w:val="28"/>
              </w:rPr>
              <w:t>cooie</w:t>
            </w:r>
            <w:r w:rsidR="002825E4">
              <w:rPr>
                <w:rFonts w:ascii="Garamond" w:hAnsi="Garamond"/>
                <w:sz w:val="28"/>
                <w:szCs w:val="28"/>
              </w:rPr>
              <w:t>e</w:t>
            </w:r>
            <w:proofErr w:type="spellEnd"/>
            <w:r w:rsidRPr="00F02D3B">
              <w:rPr>
                <w:rFonts w:ascii="Garamond" w:hAnsi="Garamond"/>
                <w:sz w:val="28"/>
                <w:szCs w:val="28"/>
              </w:rPr>
              <w:t xml:space="preserve"> y </w:t>
            </w:r>
            <w:proofErr w:type="spellStart"/>
            <w:r w:rsidRPr="00F02D3B">
              <w:rPr>
                <w:rFonts w:ascii="Garamond" w:hAnsi="Garamond"/>
                <w:sz w:val="28"/>
                <w:szCs w:val="28"/>
              </w:rPr>
              <w:t>yanoo</w:t>
            </w:r>
            <w:proofErr w:type="spellEnd"/>
            <w:r w:rsidRPr="00F02D3B">
              <w:rPr>
                <w:rFonts w:ascii="Garamond" w:hAnsi="Garamond"/>
                <w:sz w:val="28"/>
                <w:szCs w:val="28"/>
              </w:rPr>
              <w:t xml:space="preserve">. </w:t>
            </w:r>
          </w:p>
        </w:tc>
        <w:tc>
          <w:tcPr>
            <w:tcW w:w="0" w:type="auto"/>
          </w:tcPr>
          <w:p w14:paraId="013C4BB9" w14:textId="77777777" w:rsidR="00EF724C" w:rsidRPr="001755D4" w:rsidRDefault="00EF724C" w:rsidP="00DB60C3">
            <w:pPr>
              <w:pStyle w:val="ListParagraph"/>
              <w:ind w:left="0" w:firstLine="227"/>
              <w:jc w:val="both"/>
              <w:rPr>
                <w:rFonts w:ascii="Garamond" w:hAnsi="Garamond" w:cs="Times New Roman"/>
                <w:i/>
                <w:sz w:val="28"/>
              </w:rPr>
            </w:pPr>
            <w:r w:rsidRPr="001755D4">
              <w:rPr>
                <w:rFonts w:ascii="Garamond" w:hAnsi="Garamond" w:cs="Times New Roman"/>
                <w:i/>
                <w:sz w:val="28"/>
              </w:rPr>
              <w:t>For</w:t>
            </w:r>
            <w:r w:rsidR="002825E4">
              <w:rPr>
                <w:rFonts w:ascii="Garamond" w:hAnsi="Garamond" w:cs="Times New Roman"/>
                <w:sz w:val="28"/>
              </w:rPr>
              <w:t xml:space="preserve"> </w:t>
            </w:r>
            <w:proofErr w:type="spellStart"/>
            <w:r w:rsidR="002825E4">
              <w:rPr>
                <w:rFonts w:ascii="Garamond" w:hAnsi="Garamond" w:cs="Times New Roman"/>
                <w:sz w:val="28"/>
              </w:rPr>
              <w:t>he</w:t>
            </w:r>
            <w:proofErr w:type="spellEnd"/>
            <w:r w:rsidR="002825E4">
              <w:rPr>
                <w:rFonts w:ascii="Garamond" w:hAnsi="Garamond" w:cs="Times New Roman"/>
                <w:sz w:val="28"/>
              </w:rPr>
              <w:t xml:space="preserve"> </w:t>
            </w:r>
            <w:proofErr w:type="spellStart"/>
            <w:r w:rsidR="002825E4">
              <w:rPr>
                <w:rFonts w:ascii="Garamond" w:hAnsi="Garamond" w:cs="Times New Roman"/>
                <w:sz w:val="28"/>
              </w:rPr>
              <w:t>governeth</w:t>
            </w:r>
            <w:proofErr w:type="spellEnd"/>
            <w:r w:rsidR="002825E4">
              <w:rPr>
                <w:rFonts w:ascii="Garamond" w:hAnsi="Garamond" w:cs="Times New Roman"/>
                <w:sz w:val="28"/>
              </w:rPr>
              <w:t xml:space="preserve"> all things</w:t>
            </w:r>
            <w:r w:rsidRPr="001755D4">
              <w:rPr>
                <w:rFonts w:ascii="Garamond" w:hAnsi="Garamond" w:cs="Times New Roman"/>
                <w:sz w:val="28"/>
              </w:rPr>
              <w:t xml:space="preserve"> </w:t>
            </w:r>
            <w:r w:rsidRPr="001755D4">
              <w:rPr>
                <w:rFonts w:ascii="Garamond" w:hAnsi="Garamond" w:cs="Times New Roman"/>
                <w:i/>
                <w:sz w:val="28"/>
              </w:rPr>
              <w:t>both in Heaven and Earth</w:t>
            </w:r>
            <w:r w:rsidR="002C617D" w:rsidRPr="002C617D">
              <w:rPr>
                <w:rFonts w:ascii="Garamond" w:hAnsi="Garamond" w:cs="Times New Roman"/>
                <w:sz w:val="28"/>
              </w:rPr>
              <w:t> ;</w:t>
            </w:r>
            <w:r w:rsidRPr="001755D4">
              <w:rPr>
                <w:rFonts w:ascii="Garamond" w:hAnsi="Garamond" w:cs="Times New Roman"/>
                <w:sz w:val="28"/>
              </w:rPr>
              <w:t xml:space="preserve"> and nothing is too hard for him, </w:t>
            </w:r>
            <w:r w:rsidRPr="001755D4">
              <w:rPr>
                <w:rFonts w:ascii="Garamond" w:hAnsi="Garamond" w:cs="Times New Roman"/>
                <w:i/>
                <w:sz w:val="28"/>
              </w:rPr>
              <w:t>that he thinks fit to do.</w:t>
            </w:r>
          </w:p>
        </w:tc>
        <w:tc>
          <w:tcPr>
            <w:tcW w:w="0" w:type="auto"/>
          </w:tcPr>
          <w:p w14:paraId="0131B5A7" w14:textId="77777777" w:rsidR="00EF724C" w:rsidRPr="002825E4" w:rsidRDefault="002825E4" w:rsidP="00DB60C3">
            <w:pPr>
              <w:pStyle w:val="ListParagraph"/>
              <w:ind w:left="0"/>
              <w:rPr>
                <w:rFonts w:ascii="Garamond" w:hAnsi="Garamond" w:cs="Times New Roman"/>
                <w:sz w:val="20"/>
                <w:szCs w:val="20"/>
              </w:rPr>
            </w:pPr>
            <w:r>
              <w:rPr>
                <w:rFonts w:ascii="Garamond" w:hAnsi="Garamond" w:cs="Times New Roman"/>
                <w:sz w:val="20"/>
                <w:szCs w:val="20"/>
              </w:rPr>
              <w:t>Jer. 32. 17.</w:t>
            </w:r>
          </w:p>
        </w:tc>
      </w:tr>
      <w:tr w:rsidR="00EF724C" w:rsidRPr="001755D4" w14:paraId="50B9E619" w14:textId="77777777" w:rsidTr="00AC0398">
        <w:tc>
          <w:tcPr>
            <w:tcW w:w="0" w:type="auto"/>
          </w:tcPr>
          <w:p w14:paraId="3EBA9B3C" w14:textId="77777777" w:rsidR="00EF724C" w:rsidRPr="00F02D3B" w:rsidRDefault="00EF724C" w:rsidP="00DB60C3">
            <w:pPr>
              <w:pStyle w:val="CM3"/>
              <w:widowControl/>
              <w:spacing w:line="240" w:lineRule="auto"/>
              <w:ind w:firstLine="227"/>
              <w:jc w:val="both"/>
              <w:rPr>
                <w:rFonts w:ascii="Garamond" w:hAnsi="Garamond"/>
                <w:sz w:val="28"/>
                <w:szCs w:val="28"/>
              </w:rPr>
            </w:pPr>
            <w:r w:rsidRPr="00F02D3B">
              <w:rPr>
                <w:rFonts w:ascii="Garamond" w:hAnsi="Garamond"/>
                <w:i/>
                <w:sz w:val="28"/>
                <w:szCs w:val="28"/>
              </w:rPr>
              <w:t>Q.</w:t>
            </w:r>
            <w:r w:rsidRPr="00F02D3B">
              <w:rPr>
                <w:rFonts w:ascii="Garamond" w:hAnsi="Garamond"/>
                <w:sz w:val="28"/>
                <w:szCs w:val="28"/>
              </w:rPr>
              <w:t xml:space="preserve"> </w:t>
            </w:r>
            <w:proofErr w:type="spellStart"/>
            <w:r w:rsidRPr="00F02D3B">
              <w:rPr>
                <w:rFonts w:ascii="Garamond" w:hAnsi="Garamond"/>
                <w:sz w:val="28"/>
                <w:szCs w:val="28"/>
              </w:rPr>
              <w:t>Cre’n</w:t>
            </w:r>
            <w:proofErr w:type="spellEnd"/>
            <w:r w:rsidRPr="00F02D3B">
              <w:rPr>
                <w:rFonts w:ascii="Garamond" w:hAnsi="Garamond"/>
                <w:sz w:val="28"/>
                <w:szCs w:val="28"/>
              </w:rPr>
              <w:t xml:space="preserve"> fa ta </w:t>
            </w:r>
            <w:proofErr w:type="spellStart"/>
            <w:r w:rsidRPr="00F02D3B">
              <w:rPr>
                <w:rFonts w:ascii="Garamond" w:hAnsi="Garamond"/>
                <w:sz w:val="28"/>
                <w:szCs w:val="28"/>
              </w:rPr>
              <w:t>Jee</w:t>
            </w:r>
            <w:proofErr w:type="spellEnd"/>
            <w:r w:rsidRPr="00F02D3B">
              <w:rPr>
                <w:rFonts w:ascii="Garamond" w:hAnsi="Garamond"/>
                <w:sz w:val="28"/>
                <w:szCs w:val="28"/>
              </w:rPr>
              <w:t xml:space="preserve"> </w:t>
            </w:r>
            <w:proofErr w:type="spellStart"/>
            <w:r w:rsidRPr="00F02D3B">
              <w:rPr>
                <w:rFonts w:ascii="Garamond" w:hAnsi="Garamond"/>
                <w:sz w:val="28"/>
                <w:szCs w:val="28"/>
              </w:rPr>
              <w:t>enmyssit</w:t>
            </w:r>
            <w:proofErr w:type="spellEnd"/>
            <w:r w:rsidRPr="00F02D3B">
              <w:rPr>
                <w:rFonts w:ascii="Garamond" w:hAnsi="Garamond"/>
                <w:sz w:val="28"/>
                <w:szCs w:val="28"/>
              </w:rPr>
              <w:t xml:space="preserve"> </w:t>
            </w:r>
            <w:proofErr w:type="spellStart"/>
            <w:r w:rsidRPr="00F02D3B">
              <w:rPr>
                <w:rFonts w:ascii="Garamond" w:hAnsi="Garamond"/>
                <w:i/>
                <w:sz w:val="28"/>
                <w:szCs w:val="28"/>
              </w:rPr>
              <w:t>yn</w:t>
            </w:r>
            <w:proofErr w:type="spellEnd"/>
            <w:r w:rsidRPr="00F02D3B">
              <w:rPr>
                <w:rFonts w:ascii="Garamond" w:hAnsi="Garamond"/>
                <w:i/>
                <w:sz w:val="28"/>
                <w:szCs w:val="28"/>
              </w:rPr>
              <w:t xml:space="preserve"> Ayr</w:t>
            </w:r>
            <w:r w:rsidR="002C617D" w:rsidRPr="002C617D">
              <w:rPr>
                <w:rFonts w:ascii="Garamond" w:hAnsi="Garamond"/>
                <w:i/>
                <w:sz w:val="28"/>
                <w:szCs w:val="28"/>
              </w:rPr>
              <w:t> ?</w:t>
            </w:r>
            <w:r w:rsidRPr="00F02D3B">
              <w:rPr>
                <w:rFonts w:ascii="Garamond" w:hAnsi="Garamond"/>
                <w:sz w:val="28"/>
                <w:szCs w:val="28"/>
              </w:rPr>
              <w:t xml:space="preserve"> </w:t>
            </w:r>
          </w:p>
        </w:tc>
        <w:tc>
          <w:tcPr>
            <w:tcW w:w="0" w:type="auto"/>
          </w:tcPr>
          <w:p w14:paraId="17E21E3F" w14:textId="77777777" w:rsidR="00EF724C" w:rsidRPr="001755D4" w:rsidRDefault="00EF724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Why is God called,</w:t>
            </w:r>
            <w:r w:rsidRPr="001755D4">
              <w:rPr>
                <w:rFonts w:ascii="Garamond" w:hAnsi="Garamond" w:cs="Times New Roman"/>
                <w:sz w:val="28"/>
              </w:rPr>
              <w:t xml:space="preserve"> The Father</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58AF1B5F" w14:textId="77777777" w:rsidR="00EF724C" w:rsidRPr="002825E4" w:rsidRDefault="00EF724C" w:rsidP="00DB60C3">
            <w:pPr>
              <w:pStyle w:val="ListParagraph"/>
              <w:ind w:left="0"/>
              <w:rPr>
                <w:rFonts w:ascii="Garamond" w:hAnsi="Garamond" w:cs="Times New Roman"/>
                <w:sz w:val="20"/>
                <w:szCs w:val="20"/>
              </w:rPr>
            </w:pPr>
          </w:p>
        </w:tc>
      </w:tr>
      <w:tr w:rsidR="00EF724C" w:rsidRPr="001755D4" w14:paraId="5DE82CDD" w14:textId="77777777" w:rsidTr="00AC0398">
        <w:tc>
          <w:tcPr>
            <w:tcW w:w="0" w:type="auto"/>
          </w:tcPr>
          <w:p w14:paraId="06BD3E14" w14:textId="77777777" w:rsidR="00EF724C" w:rsidRPr="00F02D3B" w:rsidRDefault="00EF724C" w:rsidP="00DB60C3">
            <w:pPr>
              <w:pStyle w:val="CM3"/>
              <w:widowControl/>
              <w:spacing w:line="240" w:lineRule="auto"/>
              <w:ind w:firstLine="227"/>
              <w:jc w:val="both"/>
              <w:rPr>
                <w:rFonts w:ascii="Garamond" w:hAnsi="Garamond"/>
                <w:sz w:val="28"/>
                <w:szCs w:val="28"/>
              </w:rPr>
            </w:pPr>
            <w:r w:rsidRPr="00F02D3B">
              <w:rPr>
                <w:rFonts w:ascii="Garamond" w:hAnsi="Garamond"/>
                <w:i/>
                <w:sz w:val="28"/>
                <w:szCs w:val="28"/>
              </w:rPr>
              <w:t xml:space="preserve">A. </w:t>
            </w:r>
            <w:r w:rsidR="002825E4">
              <w:rPr>
                <w:rFonts w:ascii="Garamond" w:hAnsi="Garamond"/>
                <w:sz w:val="28"/>
                <w:szCs w:val="28"/>
              </w:rPr>
              <w:t xml:space="preserve">Son </w:t>
            </w:r>
            <w:proofErr w:type="spellStart"/>
            <w:r w:rsidR="002825E4">
              <w:rPr>
                <w:rFonts w:ascii="Garamond" w:hAnsi="Garamond"/>
                <w:sz w:val="28"/>
                <w:szCs w:val="28"/>
              </w:rPr>
              <w:t>dy</w:t>
            </w:r>
            <w:proofErr w:type="spellEnd"/>
            <w:r w:rsidR="002825E4">
              <w:rPr>
                <w:rFonts w:ascii="Garamond" w:hAnsi="Garamond"/>
                <w:sz w:val="28"/>
                <w:szCs w:val="28"/>
              </w:rPr>
              <w:t xml:space="preserve"> nee e</w:t>
            </w:r>
            <w:r w:rsidRPr="00F02D3B">
              <w:rPr>
                <w:rFonts w:ascii="Garamond" w:hAnsi="Garamond"/>
                <w:sz w:val="28"/>
                <w:szCs w:val="28"/>
              </w:rPr>
              <w:t xml:space="preserve"> ta </w:t>
            </w:r>
            <w:proofErr w:type="spellStart"/>
            <w:r w:rsidRPr="00F02D3B">
              <w:rPr>
                <w:rFonts w:ascii="Garamond" w:hAnsi="Garamond"/>
                <w:sz w:val="28"/>
                <w:szCs w:val="28"/>
              </w:rPr>
              <w:t>croo</w:t>
            </w:r>
            <w:proofErr w:type="spellEnd"/>
            <w:r w:rsidRPr="00F02D3B">
              <w:rPr>
                <w:rFonts w:ascii="Garamond" w:hAnsi="Garamond"/>
                <w:sz w:val="28"/>
                <w:szCs w:val="28"/>
              </w:rPr>
              <w:t xml:space="preserve"> as </w:t>
            </w:r>
            <w:proofErr w:type="spellStart"/>
            <w:r w:rsidRPr="00F02D3B">
              <w:rPr>
                <w:rFonts w:ascii="Garamond" w:hAnsi="Garamond"/>
                <w:sz w:val="28"/>
                <w:szCs w:val="28"/>
              </w:rPr>
              <w:t>coad</w:t>
            </w:r>
            <w:r w:rsidR="000F0178" w:rsidRPr="000F0178">
              <w:rPr>
                <w:rFonts w:ascii="Garamond" w:hAnsi="Garamond"/>
                <w:i/>
                <w:sz w:val="28"/>
                <w:szCs w:val="28"/>
              </w:rPr>
              <w:t>e</w:t>
            </w:r>
            <w:r w:rsidRPr="00F02D3B">
              <w:rPr>
                <w:rFonts w:ascii="Garamond" w:hAnsi="Garamond"/>
                <w:sz w:val="28"/>
                <w:szCs w:val="28"/>
              </w:rPr>
              <w:t>y</w:t>
            </w:r>
            <w:proofErr w:type="spellEnd"/>
            <w:r w:rsidRPr="00F02D3B">
              <w:rPr>
                <w:rFonts w:ascii="Garamond" w:hAnsi="Garamond"/>
                <w:sz w:val="28"/>
                <w:szCs w:val="28"/>
              </w:rPr>
              <w:t xml:space="preserv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chooilley</w:t>
            </w:r>
            <w:proofErr w:type="spellEnd"/>
            <w:r w:rsidRPr="00F02D3B">
              <w:rPr>
                <w:rFonts w:ascii="Garamond" w:hAnsi="Garamond"/>
                <w:sz w:val="28"/>
                <w:szCs w:val="28"/>
              </w:rPr>
              <w:t xml:space="preserve"> </w:t>
            </w:r>
            <w:proofErr w:type="spellStart"/>
            <w:r w:rsidRPr="00F02D3B">
              <w:rPr>
                <w:rFonts w:ascii="Garamond" w:hAnsi="Garamond"/>
                <w:sz w:val="28"/>
                <w:szCs w:val="28"/>
              </w:rPr>
              <w:t>Chreture</w:t>
            </w:r>
            <w:proofErr w:type="spellEnd"/>
            <w:r w:rsidRPr="00F02D3B">
              <w:rPr>
                <w:rFonts w:ascii="Garamond" w:hAnsi="Garamond"/>
                <w:sz w:val="28"/>
                <w:szCs w:val="28"/>
              </w:rPr>
              <w:t xml:space="preserve">, as </w:t>
            </w:r>
            <w:proofErr w:type="spellStart"/>
            <w:r w:rsidRPr="00F02D3B">
              <w:rPr>
                <w:rFonts w:ascii="Garamond" w:hAnsi="Garamond"/>
                <w:sz w:val="28"/>
                <w:szCs w:val="28"/>
              </w:rPr>
              <w:t>myr</w:t>
            </w:r>
            <w:proofErr w:type="spellEnd"/>
            <w:r w:rsidRPr="00F02D3B">
              <w:rPr>
                <w:rFonts w:ascii="Garamond" w:hAnsi="Garamond"/>
                <w:sz w:val="28"/>
                <w:szCs w:val="28"/>
              </w:rPr>
              <w:t xml:space="preserve"> </w:t>
            </w:r>
            <w:r w:rsidR="002825E4" w:rsidRPr="00F02D3B">
              <w:rPr>
                <w:rFonts w:ascii="Garamond" w:hAnsi="Garamond"/>
                <w:sz w:val="28"/>
                <w:szCs w:val="28"/>
              </w:rPr>
              <w:t xml:space="preserve">Ayr </w:t>
            </w:r>
            <w:proofErr w:type="spellStart"/>
            <w:r w:rsidRPr="00F02D3B">
              <w:rPr>
                <w:rFonts w:ascii="Garamond" w:hAnsi="Garamond"/>
                <w:sz w:val="28"/>
                <w:szCs w:val="28"/>
              </w:rPr>
              <w:t>chiarrailagh</w:t>
            </w:r>
            <w:proofErr w:type="spellEnd"/>
            <w:r w:rsidRPr="00F02D3B">
              <w:rPr>
                <w:rFonts w:ascii="Garamond" w:hAnsi="Garamond"/>
                <w:sz w:val="28"/>
                <w:szCs w:val="28"/>
              </w:rPr>
              <w:t xml:space="preserve"> as </w:t>
            </w:r>
            <w:proofErr w:type="spellStart"/>
            <w:r w:rsidRPr="00F02D3B">
              <w:rPr>
                <w:rFonts w:ascii="Garamond" w:hAnsi="Garamond"/>
                <w:sz w:val="28"/>
                <w:szCs w:val="28"/>
              </w:rPr>
              <w:t>grai-agh</w:t>
            </w:r>
            <w:proofErr w:type="spellEnd"/>
            <w:r w:rsidRPr="00F02D3B">
              <w:rPr>
                <w:rFonts w:ascii="Garamond" w:hAnsi="Garamond"/>
                <w:sz w:val="28"/>
                <w:szCs w:val="28"/>
              </w:rPr>
              <w:t xml:space="preserve"> </w:t>
            </w:r>
            <w:proofErr w:type="spellStart"/>
            <w:r w:rsidRPr="00F02D3B">
              <w:rPr>
                <w:rFonts w:ascii="Garamond" w:hAnsi="Garamond"/>
                <w:sz w:val="28"/>
                <w:szCs w:val="28"/>
              </w:rPr>
              <w:t>te</w:t>
            </w:r>
            <w:proofErr w:type="spellEnd"/>
            <w:r w:rsidRPr="00F02D3B">
              <w:rPr>
                <w:rFonts w:ascii="Garamond" w:hAnsi="Garamond"/>
                <w:sz w:val="28"/>
                <w:szCs w:val="28"/>
              </w:rPr>
              <w:t xml:space="preserve"> </w:t>
            </w:r>
            <w:proofErr w:type="spellStart"/>
            <w:r w:rsidRPr="00F02D3B">
              <w:rPr>
                <w:rFonts w:ascii="Garamond" w:hAnsi="Garamond"/>
                <w:sz w:val="28"/>
                <w:szCs w:val="28"/>
              </w:rPr>
              <w:t>kinjagh</w:t>
            </w:r>
            <w:proofErr w:type="spellEnd"/>
            <w:r w:rsidRPr="00F02D3B">
              <w:rPr>
                <w:rFonts w:ascii="Garamond" w:hAnsi="Garamond"/>
                <w:sz w:val="28"/>
                <w:szCs w:val="28"/>
              </w:rPr>
              <w:t xml:space="preserve"> </w:t>
            </w:r>
            <w:proofErr w:type="spellStart"/>
            <w:r w:rsidRPr="00F02D3B">
              <w:rPr>
                <w:rFonts w:ascii="Garamond" w:hAnsi="Garamond"/>
                <w:sz w:val="28"/>
                <w:szCs w:val="28"/>
              </w:rPr>
              <w:t>imneagh</w:t>
            </w:r>
            <w:proofErr w:type="spellEnd"/>
            <w:r w:rsidRPr="00F02D3B">
              <w:rPr>
                <w:rFonts w:ascii="Garamond" w:hAnsi="Garamond"/>
                <w:sz w:val="28"/>
                <w:szCs w:val="28"/>
              </w:rPr>
              <w:t xml:space="preserve"> jeu. </w:t>
            </w:r>
          </w:p>
        </w:tc>
        <w:tc>
          <w:tcPr>
            <w:tcW w:w="0" w:type="auto"/>
          </w:tcPr>
          <w:p w14:paraId="25033572" w14:textId="77777777" w:rsidR="00EF724C" w:rsidRPr="001755D4" w:rsidRDefault="00EF724C"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A. </w:t>
            </w:r>
            <w:r w:rsidRPr="001755D4">
              <w:rPr>
                <w:rFonts w:ascii="Garamond" w:hAnsi="Garamond" w:cs="Times New Roman"/>
                <w:i/>
                <w:sz w:val="28"/>
              </w:rPr>
              <w:t xml:space="preserve">Because he is the Maker and Preserver of all Creatures, which, with the Care and Affection of a </w:t>
            </w:r>
            <w:r w:rsidRPr="001755D4">
              <w:rPr>
                <w:rFonts w:ascii="Garamond" w:hAnsi="Garamond" w:cs="Times New Roman"/>
                <w:sz w:val="28"/>
              </w:rPr>
              <w:t xml:space="preserve">Father, </w:t>
            </w:r>
            <w:r w:rsidRPr="001755D4">
              <w:rPr>
                <w:rFonts w:ascii="Garamond" w:hAnsi="Garamond" w:cs="Times New Roman"/>
                <w:i/>
                <w:sz w:val="28"/>
              </w:rPr>
              <w:t>he watches over continually.</w:t>
            </w:r>
          </w:p>
        </w:tc>
        <w:tc>
          <w:tcPr>
            <w:tcW w:w="0" w:type="auto"/>
          </w:tcPr>
          <w:p w14:paraId="07262864" w14:textId="77777777" w:rsidR="00EF724C" w:rsidRPr="002825E4" w:rsidRDefault="00EF724C" w:rsidP="00DB60C3">
            <w:pPr>
              <w:pStyle w:val="ListParagraph"/>
              <w:ind w:left="0"/>
              <w:rPr>
                <w:rFonts w:ascii="Garamond" w:hAnsi="Garamond" w:cs="Times New Roman"/>
                <w:sz w:val="20"/>
                <w:szCs w:val="20"/>
              </w:rPr>
            </w:pPr>
          </w:p>
        </w:tc>
      </w:tr>
      <w:tr w:rsidR="00EF724C" w:rsidRPr="001755D4" w14:paraId="2262EC02" w14:textId="77777777" w:rsidTr="00AC0398">
        <w:tc>
          <w:tcPr>
            <w:tcW w:w="0" w:type="auto"/>
          </w:tcPr>
          <w:p w14:paraId="2F0DFE64" w14:textId="77777777" w:rsidR="00EF724C" w:rsidRPr="00F02D3B" w:rsidRDefault="00EF724C" w:rsidP="00DB60C3">
            <w:pPr>
              <w:pStyle w:val="CM3"/>
              <w:widowControl/>
              <w:spacing w:line="240" w:lineRule="auto"/>
              <w:ind w:firstLine="227"/>
              <w:jc w:val="both"/>
              <w:rPr>
                <w:rFonts w:ascii="Garamond" w:hAnsi="Garamond"/>
                <w:sz w:val="28"/>
                <w:szCs w:val="28"/>
              </w:rPr>
            </w:pPr>
            <w:proofErr w:type="spellStart"/>
            <w:r w:rsidRPr="00F02D3B">
              <w:rPr>
                <w:rFonts w:ascii="Garamond" w:hAnsi="Garamond"/>
                <w:sz w:val="28"/>
                <w:szCs w:val="28"/>
              </w:rPr>
              <w:t>Eshyn</w:t>
            </w:r>
            <w:proofErr w:type="spellEnd"/>
            <w:r w:rsidRPr="00F02D3B">
              <w:rPr>
                <w:rFonts w:ascii="Garamond" w:hAnsi="Garamond"/>
                <w:sz w:val="28"/>
                <w:szCs w:val="28"/>
              </w:rPr>
              <w:t xml:space="preserve"> Ayr </w:t>
            </w:r>
            <w:proofErr w:type="spellStart"/>
            <w:r w:rsidRPr="00F02D3B">
              <w:rPr>
                <w:rFonts w:ascii="Garamond" w:hAnsi="Garamond"/>
                <w:sz w:val="28"/>
                <w:szCs w:val="28"/>
              </w:rPr>
              <w:t>sheel-naue</w:t>
            </w:r>
            <w:proofErr w:type="spellEnd"/>
            <w:r w:rsidR="002C617D" w:rsidRPr="002C617D">
              <w:rPr>
                <w:rFonts w:ascii="Garamond" w:hAnsi="Garamond"/>
                <w:sz w:val="28"/>
                <w:szCs w:val="28"/>
              </w:rPr>
              <w:t> ;</w:t>
            </w:r>
            <w:r w:rsidRPr="00F02D3B">
              <w:rPr>
                <w:rFonts w:ascii="Garamond" w:hAnsi="Garamond"/>
                <w:sz w:val="28"/>
                <w:szCs w:val="28"/>
              </w:rPr>
              <w:t xml:space="preserve"> </w:t>
            </w:r>
            <w:r w:rsidRPr="00F02D3B">
              <w:rPr>
                <w:rFonts w:ascii="Garamond" w:hAnsi="Garamond"/>
                <w:i/>
                <w:sz w:val="28"/>
                <w:szCs w:val="28"/>
              </w:rPr>
              <w:t xml:space="preserve">son </w:t>
            </w:r>
            <w:proofErr w:type="spellStart"/>
            <w:r w:rsidRPr="00F02D3B">
              <w:rPr>
                <w:rFonts w:ascii="Garamond" w:hAnsi="Garamond"/>
                <w:i/>
                <w:sz w:val="28"/>
                <w:szCs w:val="28"/>
              </w:rPr>
              <w:t>dy</w:t>
            </w:r>
            <w:proofErr w:type="spellEnd"/>
            <w:r w:rsidRPr="00F02D3B">
              <w:rPr>
                <w:rFonts w:ascii="Garamond" w:hAnsi="Garamond"/>
                <w:i/>
                <w:sz w:val="28"/>
                <w:szCs w:val="28"/>
              </w:rPr>
              <w:t xml:space="preserve"> </w:t>
            </w:r>
            <w:proofErr w:type="spellStart"/>
            <w:r w:rsidRPr="00F02D3B">
              <w:rPr>
                <w:rFonts w:ascii="Garamond" w:hAnsi="Garamond"/>
                <w:i/>
                <w:sz w:val="28"/>
                <w:szCs w:val="28"/>
              </w:rPr>
              <w:t>chroo</w:t>
            </w:r>
            <w:proofErr w:type="spellEnd"/>
            <w:r w:rsidRPr="00F02D3B">
              <w:rPr>
                <w:rFonts w:ascii="Garamond" w:hAnsi="Garamond"/>
                <w:i/>
                <w:sz w:val="28"/>
                <w:szCs w:val="28"/>
              </w:rPr>
              <w:t xml:space="preserve"> e ad </w:t>
            </w:r>
            <w:proofErr w:type="spellStart"/>
            <w:r w:rsidRPr="00F02D3B">
              <w:rPr>
                <w:rFonts w:ascii="Garamond" w:hAnsi="Garamond"/>
                <w:i/>
                <w:sz w:val="28"/>
                <w:szCs w:val="28"/>
              </w:rPr>
              <w:t>lurg</w:t>
            </w:r>
            <w:proofErr w:type="spellEnd"/>
            <w:r w:rsidRPr="00F02D3B">
              <w:rPr>
                <w:rFonts w:ascii="Garamond" w:hAnsi="Garamond"/>
                <w:i/>
                <w:sz w:val="28"/>
                <w:szCs w:val="28"/>
              </w:rPr>
              <w:t xml:space="preserve"> e </w:t>
            </w:r>
            <w:proofErr w:type="spellStart"/>
            <w:r w:rsidRPr="00F02D3B">
              <w:rPr>
                <w:rFonts w:ascii="Garamond" w:hAnsi="Garamond"/>
                <w:i/>
                <w:sz w:val="28"/>
                <w:szCs w:val="28"/>
              </w:rPr>
              <w:t>yalloo</w:t>
            </w:r>
            <w:proofErr w:type="spellEnd"/>
            <w:r w:rsidRPr="00F02D3B">
              <w:rPr>
                <w:rFonts w:ascii="Garamond" w:hAnsi="Garamond"/>
                <w:i/>
                <w:sz w:val="28"/>
                <w:szCs w:val="28"/>
              </w:rPr>
              <w:t xml:space="preserve"> </w:t>
            </w:r>
            <w:proofErr w:type="spellStart"/>
            <w:r w:rsidRPr="00F02D3B">
              <w:rPr>
                <w:rFonts w:ascii="Garamond" w:hAnsi="Garamond"/>
                <w:i/>
                <w:sz w:val="28"/>
                <w:szCs w:val="28"/>
              </w:rPr>
              <w:t>hene</w:t>
            </w:r>
            <w:proofErr w:type="spellEnd"/>
            <w:r w:rsidR="000F0178">
              <w:rPr>
                <w:rFonts w:ascii="Garamond" w:hAnsi="Garamond"/>
                <w:sz w:val="28"/>
                <w:szCs w:val="28"/>
              </w:rPr>
              <w:t xml:space="preserve">. Son </w:t>
            </w:r>
            <w:proofErr w:type="spellStart"/>
            <w:r w:rsidR="000F0178">
              <w:rPr>
                <w:rFonts w:ascii="Garamond" w:hAnsi="Garamond"/>
                <w:sz w:val="28"/>
                <w:szCs w:val="28"/>
              </w:rPr>
              <w:t>dy</w:t>
            </w:r>
            <w:proofErr w:type="spellEnd"/>
            <w:r w:rsidR="000F0178">
              <w:rPr>
                <w:rFonts w:ascii="Garamond" w:hAnsi="Garamond"/>
                <w:sz w:val="28"/>
                <w:szCs w:val="28"/>
              </w:rPr>
              <w:t xml:space="preserve"> </w:t>
            </w:r>
            <w:proofErr w:type="spellStart"/>
            <w:r w:rsidR="000F0178">
              <w:rPr>
                <w:rFonts w:ascii="Garamond" w:hAnsi="Garamond"/>
                <w:sz w:val="28"/>
                <w:szCs w:val="28"/>
              </w:rPr>
              <w:t>vel</w:t>
            </w:r>
            <w:proofErr w:type="spellEnd"/>
            <w:r w:rsidR="000F0178">
              <w:rPr>
                <w:rFonts w:ascii="Garamond" w:hAnsi="Garamond"/>
                <w:sz w:val="28"/>
                <w:szCs w:val="28"/>
              </w:rPr>
              <w:t xml:space="preserve"> e </w:t>
            </w:r>
            <w:proofErr w:type="spellStart"/>
            <w:r w:rsidR="000F0178">
              <w:rPr>
                <w:rFonts w:ascii="Garamond" w:hAnsi="Garamond"/>
                <w:sz w:val="28"/>
                <w:szCs w:val="28"/>
              </w:rPr>
              <w:t>gynsagh</w:t>
            </w:r>
            <w:proofErr w:type="spellEnd"/>
            <w:r w:rsidR="000F0178">
              <w:rPr>
                <w:rFonts w:ascii="Garamond" w:hAnsi="Garamond"/>
                <w:sz w:val="28"/>
                <w:szCs w:val="28"/>
              </w:rPr>
              <w:t xml:space="preserve"> da </w:t>
            </w:r>
            <w:proofErr w:type="spellStart"/>
            <w:r w:rsidR="000F0178">
              <w:rPr>
                <w:rFonts w:ascii="Garamond" w:hAnsi="Garamond"/>
                <w:sz w:val="28"/>
                <w:szCs w:val="28"/>
              </w:rPr>
              <w:t>dooi</w:t>
            </w:r>
            <w:r w:rsidRPr="00F02D3B">
              <w:rPr>
                <w:rFonts w:ascii="Garamond" w:hAnsi="Garamond"/>
                <w:sz w:val="28"/>
                <w:szCs w:val="28"/>
              </w:rPr>
              <w:t>ney</w:t>
            </w:r>
            <w:proofErr w:type="spellEnd"/>
            <w:r w:rsidRPr="00F02D3B">
              <w:rPr>
                <w:rFonts w:ascii="Garamond" w:hAnsi="Garamond"/>
                <w:sz w:val="28"/>
                <w:szCs w:val="28"/>
              </w:rPr>
              <w:t xml:space="preserve"> </w:t>
            </w:r>
            <w:proofErr w:type="spellStart"/>
            <w:r w:rsidRPr="00F02D3B">
              <w:rPr>
                <w:rFonts w:ascii="Garamond" w:hAnsi="Garamond"/>
                <w:sz w:val="28"/>
                <w:szCs w:val="28"/>
              </w:rPr>
              <w:t>tushtey</w:t>
            </w:r>
            <w:proofErr w:type="spellEnd"/>
            <w:r w:rsidR="002C617D" w:rsidRPr="002C617D">
              <w:rPr>
                <w:rFonts w:ascii="Garamond" w:hAnsi="Garamond"/>
                <w:sz w:val="28"/>
                <w:szCs w:val="28"/>
              </w:rPr>
              <w:t> ;</w:t>
            </w:r>
            <w:r w:rsidRPr="00F02D3B">
              <w:rPr>
                <w:rFonts w:ascii="Garamond" w:hAnsi="Garamond"/>
                <w:sz w:val="28"/>
                <w:szCs w:val="28"/>
              </w:rPr>
              <w:t xml:space="preserve"> Son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vel</w:t>
            </w:r>
            <w:proofErr w:type="spellEnd"/>
            <w:r w:rsidRPr="00F02D3B">
              <w:rPr>
                <w:rFonts w:ascii="Garamond" w:hAnsi="Garamond"/>
                <w:sz w:val="28"/>
                <w:szCs w:val="28"/>
              </w:rPr>
              <w:t xml:space="preserve"> 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smaightagh</w:t>
            </w:r>
            <w:proofErr w:type="spellEnd"/>
            <w:r w:rsidRPr="00F02D3B">
              <w:rPr>
                <w:rFonts w:ascii="Garamond" w:hAnsi="Garamond"/>
                <w:sz w:val="28"/>
                <w:szCs w:val="28"/>
              </w:rPr>
              <w:t xml:space="preserve"> e </w:t>
            </w:r>
            <w:proofErr w:type="spellStart"/>
            <w:r w:rsidRPr="00F02D3B">
              <w:rPr>
                <w:rFonts w:ascii="Garamond" w:hAnsi="Garamond"/>
                <w:sz w:val="28"/>
                <w:szCs w:val="28"/>
              </w:rPr>
              <w:t>tra</w:t>
            </w:r>
            <w:proofErr w:type="spellEnd"/>
            <w:r w:rsidRPr="00F02D3B">
              <w:rPr>
                <w:rFonts w:ascii="Garamond" w:hAnsi="Garamond"/>
                <w:sz w:val="28"/>
                <w:szCs w:val="28"/>
              </w:rPr>
              <w:t xml:space="preserve"> </w:t>
            </w:r>
            <w:proofErr w:type="spellStart"/>
            <w:r w:rsidRPr="00F02D3B">
              <w:rPr>
                <w:rFonts w:ascii="Garamond" w:hAnsi="Garamond"/>
                <w:sz w:val="28"/>
                <w:szCs w:val="28"/>
              </w:rPr>
              <w:t>te</w:t>
            </w:r>
            <w:proofErr w:type="spellEnd"/>
            <w:r w:rsidRPr="00F02D3B">
              <w:rPr>
                <w:rFonts w:ascii="Garamond" w:hAnsi="Garamond"/>
                <w:sz w:val="28"/>
                <w:szCs w:val="28"/>
              </w:rPr>
              <w:t xml:space="preserve"> </w:t>
            </w:r>
            <w:proofErr w:type="spellStart"/>
            <w:r w:rsidRPr="00F02D3B">
              <w:rPr>
                <w:rFonts w:ascii="Garamond" w:hAnsi="Garamond"/>
                <w:sz w:val="28"/>
                <w:szCs w:val="28"/>
              </w:rPr>
              <w:t>janoo</w:t>
            </w:r>
            <w:proofErr w:type="spellEnd"/>
            <w:r w:rsidRPr="00F02D3B">
              <w:rPr>
                <w:rFonts w:ascii="Garamond" w:hAnsi="Garamond"/>
                <w:sz w:val="28"/>
                <w:szCs w:val="28"/>
              </w:rPr>
              <w:t xml:space="preserve"> </w:t>
            </w:r>
            <w:proofErr w:type="spellStart"/>
            <w:r w:rsidRPr="00F02D3B">
              <w:rPr>
                <w:rFonts w:ascii="Garamond" w:hAnsi="Garamond"/>
                <w:sz w:val="28"/>
                <w:szCs w:val="28"/>
              </w:rPr>
              <w:t>aggair</w:t>
            </w:r>
            <w:proofErr w:type="spellEnd"/>
            <w:r w:rsidRPr="00F02D3B">
              <w:rPr>
                <w:rFonts w:ascii="Garamond" w:hAnsi="Garamond"/>
                <w:sz w:val="28"/>
                <w:szCs w:val="28"/>
              </w:rPr>
              <w:t xml:space="preserve">, as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eeck</w:t>
            </w:r>
            <w:proofErr w:type="spellEnd"/>
            <w:r w:rsidRPr="00F02D3B">
              <w:rPr>
                <w:rFonts w:ascii="Garamond" w:hAnsi="Garamond"/>
                <w:sz w:val="28"/>
                <w:szCs w:val="28"/>
              </w:rPr>
              <w:t xml:space="preserve"> e </w:t>
            </w:r>
            <w:proofErr w:type="spellStart"/>
            <w:r w:rsidRPr="00F02D3B">
              <w:rPr>
                <w:rFonts w:ascii="Garamond" w:hAnsi="Garamond"/>
                <w:sz w:val="28"/>
                <w:szCs w:val="28"/>
              </w:rPr>
              <w:t>tra</w:t>
            </w:r>
            <w:proofErr w:type="spellEnd"/>
            <w:r w:rsidRPr="00F02D3B">
              <w:rPr>
                <w:rFonts w:ascii="Garamond" w:hAnsi="Garamond"/>
                <w:sz w:val="28"/>
                <w:szCs w:val="28"/>
              </w:rPr>
              <w:t xml:space="preserve"> </w:t>
            </w:r>
            <w:proofErr w:type="spellStart"/>
            <w:r w:rsidRPr="00F02D3B">
              <w:rPr>
                <w:rFonts w:ascii="Garamond" w:hAnsi="Garamond"/>
                <w:sz w:val="28"/>
                <w:szCs w:val="28"/>
              </w:rPr>
              <w:t>te</w:t>
            </w:r>
            <w:proofErr w:type="spellEnd"/>
            <w:r w:rsidRPr="00F02D3B">
              <w:rPr>
                <w:rFonts w:ascii="Garamond" w:hAnsi="Garamond"/>
                <w:sz w:val="28"/>
                <w:szCs w:val="28"/>
              </w:rPr>
              <w:t xml:space="preserve"> </w:t>
            </w:r>
            <w:proofErr w:type="spellStart"/>
            <w:r w:rsidRPr="00F02D3B">
              <w:rPr>
                <w:rFonts w:ascii="Garamond" w:hAnsi="Garamond"/>
                <w:sz w:val="28"/>
                <w:szCs w:val="28"/>
              </w:rPr>
              <w:t>janoo</w:t>
            </w:r>
            <w:proofErr w:type="spellEnd"/>
            <w:r w:rsidRPr="00F02D3B">
              <w:rPr>
                <w:rFonts w:ascii="Garamond" w:hAnsi="Garamond"/>
                <w:sz w:val="28"/>
                <w:szCs w:val="28"/>
              </w:rPr>
              <w:t xml:space="preserve"> </w:t>
            </w:r>
            <w:proofErr w:type="spellStart"/>
            <w:r w:rsidRPr="00F02D3B">
              <w:rPr>
                <w:rFonts w:ascii="Garamond" w:hAnsi="Garamond"/>
                <w:sz w:val="28"/>
                <w:szCs w:val="28"/>
              </w:rPr>
              <w:t>dy</w:t>
            </w:r>
            <w:proofErr w:type="spellEnd"/>
            <w:r w:rsidRPr="00F02D3B">
              <w:rPr>
                <w:rFonts w:ascii="Garamond" w:hAnsi="Garamond"/>
                <w:sz w:val="28"/>
                <w:szCs w:val="28"/>
              </w:rPr>
              <w:t xml:space="preserve"> </w:t>
            </w:r>
            <w:proofErr w:type="spellStart"/>
            <w:r w:rsidRPr="00F02D3B">
              <w:rPr>
                <w:rFonts w:ascii="Garamond" w:hAnsi="Garamond"/>
                <w:sz w:val="28"/>
                <w:szCs w:val="28"/>
              </w:rPr>
              <w:t>mie</w:t>
            </w:r>
            <w:proofErr w:type="spellEnd"/>
            <w:r w:rsidRPr="00F02D3B">
              <w:rPr>
                <w:rFonts w:ascii="Garamond" w:hAnsi="Garamond"/>
                <w:sz w:val="28"/>
                <w:szCs w:val="28"/>
              </w:rPr>
              <w:t xml:space="preserve">. </w:t>
            </w:r>
          </w:p>
        </w:tc>
        <w:tc>
          <w:tcPr>
            <w:tcW w:w="0" w:type="auto"/>
          </w:tcPr>
          <w:p w14:paraId="46E50F94" w14:textId="77777777" w:rsidR="00EF724C" w:rsidRPr="001755D4" w:rsidRDefault="00EF724C" w:rsidP="00DB60C3">
            <w:pPr>
              <w:pStyle w:val="ListParagraph"/>
              <w:ind w:left="0" w:firstLine="227"/>
              <w:jc w:val="both"/>
              <w:rPr>
                <w:rFonts w:ascii="Garamond" w:hAnsi="Garamond" w:cs="Times New Roman"/>
                <w:i/>
                <w:sz w:val="28"/>
              </w:rPr>
            </w:pPr>
            <w:r w:rsidRPr="001755D4">
              <w:rPr>
                <w:rFonts w:ascii="Garamond" w:hAnsi="Garamond" w:cs="Times New Roman"/>
                <w:i/>
                <w:sz w:val="28"/>
              </w:rPr>
              <w:t>He is the Father of Man,</w:t>
            </w:r>
            <w:r w:rsidRPr="001755D4">
              <w:rPr>
                <w:rFonts w:ascii="Garamond" w:hAnsi="Garamond" w:cs="Times New Roman"/>
                <w:sz w:val="28"/>
              </w:rPr>
              <w:t xml:space="preserve"> because he created </w:t>
            </w:r>
            <w:r w:rsidR="002825E4">
              <w:rPr>
                <w:rFonts w:ascii="Garamond" w:hAnsi="Garamond" w:cs="Times New Roman"/>
                <w:sz w:val="28"/>
              </w:rPr>
              <w:t>him</w:t>
            </w:r>
            <w:r w:rsidRPr="001755D4">
              <w:rPr>
                <w:rFonts w:ascii="Garamond" w:hAnsi="Garamond" w:cs="Times New Roman"/>
                <w:sz w:val="28"/>
              </w:rPr>
              <w:t xml:space="preserve"> after his own Image. </w:t>
            </w:r>
            <w:r w:rsidRPr="001755D4">
              <w:rPr>
                <w:rFonts w:ascii="Garamond" w:hAnsi="Garamond" w:cs="Times New Roman"/>
                <w:i/>
                <w:sz w:val="28"/>
              </w:rPr>
              <w:t>Because he teacheth Man knowledge</w:t>
            </w:r>
            <w:r w:rsidR="002C617D" w:rsidRPr="002C617D">
              <w:rPr>
                <w:rFonts w:ascii="Garamond" w:hAnsi="Garamond" w:cs="Times New Roman"/>
                <w:sz w:val="28"/>
              </w:rPr>
              <w:t> ;</w:t>
            </w:r>
            <w:r w:rsidRPr="001755D4">
              <w:rPr>
                <w:rFonts w:ascii="Garamond" w:hAnsi="Garamond" w:cs="Times New Roman"/>
                <w:i/>
                <w:sz w:val="28"/>
              </w:rPr>
              <w:t xml:space="preserve"> Corrects him when he does amiss</w:t>
            </w:r>
            <w:r w:rsidR="002C617D" w:rsidRPr="002C617D">
              <w:rPr>
                <w:rFonts w:ascii="Garamond" w:hAnsi="Garamond" w:cs="Times New Roman"/>
                <w:sz w:val="28"/>
              </w:rPr>
              <w:t> ;</w:t>
            </w:r>
            <w:r w:rsidRPr="001755D4">
              <w:rPr>
                <w:rFonts w:ascii="Garamond" w:hAnsi="Garamond" w:cs="Times New Roman"/>
                <w:i/>
                <w:sz w:val="28"/>
              </w:rPr>
              <w:t xml:space="preserve"> Rewards him when he does well.</w:t>
            </w:r>
          </w:p>
        </w:tc>
        <w:tc>
          <w:tcPr>
            <w:tcW w:w="0" w:type="auto"/>
          </w:tcPr>
          <w:p w14:paraId="5C938505" w14:textId="77777777" w:rsidR="00EF724C" w:rsidRPr="002825E4" w:rsidRDefault="00EF724C" w:rsidP="00DB60C3">
            <w:pPr>
              <w:pStyle w:val="ListParagraph"/>
              <w:ind w:left="0"/>
              <w:rPr>
                <w:rFonts w:ascii="Garamond" w:hAnsi="Garamond" w:cs="Times New Roman"/>
                <w:sz w:val="20"/>
                <w:szCs w:val="20"/>
              </w:rPr>
            </w:pPr>
          </w:p>
        </w:tc>
      </w:tr>
      <w:tr w:rsidR="00EF724C" w:rsidRPr="001755D4" w14:paraId="5FCE9EA5" w14:textId="77777777" w:rsidTr="00AC0398">
        <w:tc>
          <w:tcPr>
            <w:tcW w:w="0" w:type="auto"/>
          </w:tcPr>
          <w:p w14:paraId="4804BE60" w14:textId="77777777" w:rsidR="00EF724C" w:rsidRPr="00F02D3B" w:rsidRDefault="00EF724C" w:rsidP="00DB60C3">
            <w:pPr>
              <w:pStyle w:val="CM3"/>
              <w:widowControl/>
              <w:spacing w:line="240" w:lineRule="auto"/>
              <w:ind w:firstLine="227"/>
              <w:jc w:val="both"/>
              <w:rPr>
                <w:rFonts w:ascii="Garamond" w:hAnsi="Garamond"/>
                <w:sz w:val="28"/>
                <w:szCs w:val="28"/>
              </w:rPr>
            </w:pPr>
            <w:r w:rsidRPr="00F02D3B">
              <w:rPr>
                <w:rFonts w:ascii="Garamond" w:hAnsi="Garamond"/>
                <w:sz w:val="28"/>
                <w:szCs w:val="28"/>
              </w:rPr>
              <w:t>’</w:t>
            </w:r>
            <w:proofErr w:type="spellStart"/>
            <w:r w:rsidRPr="00F02D3B">
              <w:rPr>
                <w:rFonts w:ascii="Garamond" w:hAnsi="Garamond"/>
                <w:sz w:val="28"/>
                <w:szCs w:val="28"/>
              </w:rPr>
              <w:t>Naght</w:t>
            </w:r>
            <w:proofErr w:type="spellEnd"/>
            <w:r w:rsidRPr="00F02D3B">
              <w:rPr>
                <w:rFonts w:ascii="Garamond" w:hAnsi="Garamond"/>
                <w:sz w:val="28"/>
                <w:szCs w:val="28"/>
              </w:rPr>
              <w:t xml:space="preserve"> </w:t>
            </w:r>
            <w:proofErr w:type="spellStart"/>
            <w:r w:rsidRPr="00F02D3B">
              <w:rPr>
                <w:rFonts w:ascii="Garamond" w:hAnsi="Garamond"/>
                <w:sz w:val="28"/>
                <w:szCs w:val="28"/>
              </w:rPr>
              <w:t>shoh</w:t>
            </w:r>
            <w:proofErr w:type="spellEnd"/>
            <w:r w:rsidRPr="00F02D3B">
              <w:rPr>
                <w:rFonts w:ascii="Garamond" w:hAnsi="Garamond"/>
                <w:sz w:val="28"/>
                <w:szCs w:val="28"/>
              </w:rPr>
              <w:t xml:space="preserve"> </w:t>
            </w:r>
            <w:proofErr w:type="spellStart"/>
            <w:r w:rsidRPr="00F02D3B">
              <w:rPr>
                <w:rFonts w:ascii="Garamond" w:hAnsi="Garamond"/>
                <w:sz w:val="28"/>
                <w:szCs w:val="28"/>
              </w:rPr>
              <w:t>te</w:t>
            </w:r>
            <w:proofErr w:type="spellEnd"/>
            <w:r w:rsidRPr="00F02D3B">
              <w:rPr>
                <w:rFonts w:ascii="Garamond" w:hAnsi="Garamond"/>
                <w:sz w:val="28"/>
                <w:szCs w:val="28"/>
              </w:rPr>
              <w:t xml:space="preserve"> </w:t>
            </w:r>
            <w:proofErr w:type="spellStart"/>
            <w:r w:rsidRPr="00F02D3B">
              <w:rPr>
                <w:rFonts w:ascii="Garamond" w:hAnsi="Garamond"/>
                <w:sz w:val="28"/>
                <w:szCs w:val="28"/>
              </w:rPr>
              <w:t>ny</w:t>
            </w:r>
            <w:proofErr w:type="spellEnd"/>
            <w:r w:rsidRPr="00F02D3B">
              <w:rPr>
                <w:rFonts w:ascii="Garamond" w:hAnsi="Garamond"/>
                <w:sz w:val="28"/>
                <w:szCs w:val="28"/>
              </w:rPr>
              <w:t xml:space="preserve"> Ayr </w:t>
            </w:r>
            <w:proofErr w:type="spellStart"/>
            <w:r w:rsidRPr="00F02D3B">
              <w:rPr>
                <w:rFonts w:ascii="Garamond" w:hAnsi="Garamond"/>
                <w:sz w:val="28"/>
                <w:szCs w:val="28"/>
              </w:rPr>
              <w:t>gys</w:t>
            </w:r>
            <w:proofErr w:type="spellEnd"/>
            <w:r w:rsidRPr="00F02D3B">
              <w:rPr>
                <w:rFonts w:ascii="Garamond" w:hAnsi="Garamond"/>
                <w:sz w:val="28"/>
                <w:szCs w:val="28"/>
              </w:rPr>
              <w:t xml:space="preserve"> </w:t>
            </w:r>
            <w:proofErr w:type="spellStart"/>
            <w:r w:rsidRPr="00F02D3B">
              <w:rPr>
                <w:rFonts w:ascii="Garamond" w:hAnsi="Garamond"/>
                <w:sz w:val="28"/>
                <w:szCs w:val="28"/>
              </w:rPr>
              <w:t>ooilley</w:t>
            </w:r>
            <w:proofErr w:type="spellEnd"/>
            <w:r w:rsidRPr="00F02D3B">
              <w:rPr>
                <w:rFonts w:ascii="Garamond" w:hAnsi="Garamond"/>
                <w:sz w:val="28"/>
                <w:szCs w:val="28"/>
              </w:rPr>
              <w:t xml:space="preserve"> </w:t>
            </w:r>
            <w:proofErr w:type="spellStart"/>
            <w:r w:rsidRPr="00F02D3B">
              <w:rPr>
                <w:rFonts w:ascii="Garamond" w:hAnsi="Garamond"/>
                <w:sz w:val="28"/>
                <w:szCs w:val="28"/>
              </w:rPr>
              <w:t>sheel-naue</w:t>
            </w:r>
            <w:proofErr w:type="spellEnd"/>
            <w:r w:rsidRPr="00F02D3B">
              <w:rPr>
                <w:rFonts w:ascii="Garamond" w:hAnsi="Garamond"/>
                <w:sz w:val="28"/>
                <w:szCs w:val="28"/>
              </w:rPr>
              <w:t xml:space="preserve">. </w:t>
            </w:r>
            <w:proofErr w:type="spellStart"/>
            <w:r w:rsidRPr="00F02D3B">
              <w:rPr>
                <w:rFonts w:ascii="Garamond" w:hAnsi="Garamond"/>
                <w:sz w:val="28"/>
                <w:szCs w:val="28"/>
              </w:rPr>
              <w:t>Agh</w:t>
            </w:r>
            <w:proofErr w:type="spellEnd"/>
            <w:r w:rsidRPr="00F02D3B">
              <w:rPr>
                <w:rFonts w:ascii="Garamond" w:hAnsi="Garamond"/>
                <w:sz w:val="28"/>
                <w:szCs w:val="28"/>
              </w:rPr>
              <w:t xml:space="preserve"> </w:t>
            </w:r>
            <w:proofErr w:type="spellStart"/>
            <w:r w:rsidRPr="00F02D3B">
              <w:rPr>
                <w:rFonts w:ascii="Garamond" w:hAnsi="Garamond"/>
                <w:sz w:val="28"/>
                <w:szCs w:val="28"/>
              </w:rPr>
              <w:t>te</w:t>
            </w:r>
            <w:proofErr w:type="spellEnd"/>
            <w:r w:rsidRPr="00F02D3B">
              <w:rPr>
                <w:rFonts w:ascii="Garamond" w:hAnsi="Garamond"/>
                <w:sz w:val="28"/>
                <w:szCs w:val="28"/>
              </w:rPr>
              <w:t xml:space="preserve"> er</w:t>
            </w:r>
            <w:r w:rsidR="000F0178">
              <w:rPr>
                <w:rFonts w:ascii="Garamond" w:hAnsi="Garamond"/>
                <w:sz w:val="28"/>
                <w:szCs w:val="28"/>
              </w:rPr>
              <w:t xml:space="preserve"> </w:t>
            </w:r>
            <w:r w:rsidRPr="00F02D3B">
              <w:rPr>
                <w:rFonts w:ascii="Garamond" w:hAnsi="Garamond"/>
                <w:sz w:val="28"/>
                <w:szCs w:val="28"/>
              </w:rPr>
              <w:t>[35]</w:t>
            </w:r>
            <w:r w:rsidR="000F0178">
              <w:rPr>
                <w:rFonts w:ascii="Garamond" w:hAnsi="Garamond"/>
                <w:sz w:val="28"/>
                <w:szCs w:val="28"/>
              </w:rPr>
              <w:t xml:space="preserve"> </w:t>
            </w:r>
            <w:proofErr w:type="spellStart"/>
            <w:r w:rsidRPr="00F02D3B">
              <w:rPr>
                <w:rFonts w:ascii="Garamond" w:hAnsi="Garamond"/>
                <w:sz w:val="28"/>
                <w:szCs w:val="28"/>
              </w:rPr>
              <w:t>skyn</w:t>
            </w:r>
            <w:proofErr w:type="spellEnd"/>
            <w:r w:rsidRPr="00F02D3B">
              <w:rPr>
                <w:rFonts w:ascii="Garamond" w:hAnsi="Garamond"/>
                <w:sz w:val="28"/>
                <w:szCs w:val="28"/>
              </w:rPr>
              <w:t xml:space="preserve"> </w:t>
            </w:r>
            <w:proofErr w:type="spellStart"/>
            <w:r w:rsidRPr="00F02D3B">
              <w:rPr>
                <w:rFonts w:ascii="Garamond" w:hAnsi="Garamond"/>
                <w:sz w:val="28"/>
                <w:szCs w:val="28"/>
              </w:rPr>
              <w:t>ooilley</w:t>
            </w:r>
            <w:proofErr w:type="spellEnd"/>
            <w:r w:rsidRPr="00F02D3B">
              <w:rPr>
                <w:rFonts w:ascii="Garamond" w:hAnsi="Garamond"/>
                <w:sz w:val="28"/>
                <w:szCs w:val="28"/>
              </w:rPr>
              <w:t xml:space="preserve"> </w:t>
            </w:r>
            <w:proofErr w:type="spellStart"/>
            <w:r w:rsidRPr="00F02D3B">
              <w:rPr>
                <w:rFonts w:ascii="Garamond" w:hAnsi="Garamond"/>
                <w:sz w:val="28"/>
                <w:szCs w:val="28"/>
              </w:rPr>
              <w:t>ny</w:t>
            </w:r>
            <w:proofErr w:type="spellEnd"/>
            <w:r w:rsidRPr="00F02D3B">
              <w:rPr>
                <w:rFonts w:ascii="Garamond" w:hAnsi="Garamond"/>
                <w:sz w:val="28"/>
                <w:szCs w:val="28"/>
              </w:rPr>
              <w:t xml:space="preserve"> </w:t>
            </w:r>
            <w:r w:rsidRPr="00F02D3B">
              <w:rPr>
                <w:rFonts w:ascii="Garamond" w:hAnsi="Garamond"/>
                <w:i/>
                <w:sz w:val="28"/>
                <w:szCs w:val="28"/>
              </w:rPr>
              <w:t xml:space="preserve">Ayr </w:t>
            </w:r>
            <w:proofErr w:type="spellStart"/>
            <w:r w:rsidRPr="00F02D3B">
              <w:rPr>
                <w:rFonts w:ascii="Garamond" w:hAnsi="Garamond"/>
                <w:i/>
                <w:sz w:val="28"/>
                <w:szCs w:val="28"/>
              </w:rPr>
              <w:t>dauesyn</w:t>
            </w:r>
            <w:proofErr w:type="spellEnd"/>
            <w:r w:rsidRPr="00F02D3B">
              <w:rPr>
                <w:rFonts w:ascii="Garamond" w:hAnsi="Garamond"/>
                <w:i/>
                <w:sz w:val="28"/>
                <w:szCs w:val="28"/>
              </w:rPr>
              <w:t xml:space="preserve"> </w:t>
            </w:r>
            <w:r w:rsidRPr="00F02D3B">
              <w:rPr>
                <w:rFonts w:ascii="Garamond" w:hAnsi="Garamond"/>
                <w:sz w:val="28"/>
                <w:szCs w:val="28"/>
              </w:rPr>
              <w:t xml:space="preserve">ta y </w:t>
            </w:r>
            <w:proofErr w:type="spellStart"/>
            <w:r w:rsidRPr="00F02D3B">
              <w:rPr>
                <w:rFonts w:ascii="Garamond" w:hAnsi="Garamond"/>
                <w:sz w:val="28"/>
                <w:szCs w:val="28"/>
              </w:rPr>
              <w:t>chloan</w:t>
            </w:r>
            <w:proofErr w:type="spellEnd"/>
            <w:r w:rsidRPr="00F02D3B">
              <w:rPr>
                <w:rFonts w:ascii="Garamond" w:hAnsi="Garamond"/>
                <w:sz w:val="28"/>
                <w:szCs w:val="28"/>
              </w:rPr>
              <w:t xml:space="preserve"> </w:t>
            </w:r>
            <w:proofErr w:type="spellStart"/>
            <w:r w:rsidRPr="00F02D3B">
              <w:rPr>
                <w:rFonts w:ascii="Garamond" w:hAnsi="Garamond"/>
                <w:sz w:val="28"/>
                <w:szCs w:val="28"/>
              </w:rPr>
              <w:t>ayns</w:t>
            </w:r>
            <w:proofErr w:type="spellEnd"/>
            <w:r w:rsidRPr="00F02D3B">
              <w:rPr>
                <w:rFonts w:ascii="Garamond" w:hAnsi="Garamond"/>
                <w:sz w:val="28"/>
                <w:szCs w:val="28"/>
              </w:rPr>
              <w:t xml:space="preserve"> </w:t>
            </w:r>
            <w:proofErr w:type="spellStart"/>
            <w:r w:rsidRPr="00F02D3B">
              <w:rPr>
                <w:rFonts w:ascii="Garamond" w:hAnsi="Garamond"/>
                <w:sz w:val="28"/>
                <w:szCs w:val="28"/>
              </w:rPr>
              <w:t>Creest</w:t>
            </w:r>
            <w:proofErr w:type="spellEnd"/>
            <w:r w:rsidRPr="00F02D3B">
              <w:rPr>
                <w:rFonts w:ascii="Garamond" w:hAnsi="Garamond"/>
                <w:sz w:val="28"/>
                <w:szCs w:val="28"/>
              </w:rPr>
              <w:t xml:space="preserve">. </w:t>
            </w:r>
          </w:p>
        </w:tc>
        <w:tc>
          <w:tcPr>
            <w:tcW w:w="0" w:type="auto"/>
          </w:tcPr>
          <w:p w14:paraId="790844CF" w14:textId="77777777" w:rsidR="00EF724C" w:rsidRPr="001755D4" w:rsidRDefault="00EF724C" w:rsidP="00DB60C3">
            <w:pPr>
              <w:pStyle w:val="ListParagraph"/>
              <w:ind w:left="0" w:firstLine="227"/>
              <w:jc w:val="both"/>
              <w:rPr>
                <w:rFonts w:ascii="Garamond" w:hAnsi="Garamond" w:cs="Times New Roman"/>
                <w:i/>
                <w:sz w:val="28"/>
              </w:rPr>
            </w:pPr>
            <w:r w:rsidRPr="001755D4">
              <w:rPr>
                <w:rFonts w:ascii="Garamond" w:hAnsi="Garamond" w:cs="Times New Roman"/>
                <w:i/>
                <w:sz w:val="28"/>
              </w:rPr>
              <w:t>He is thus, a Father to all Mankind</w:t>
            </w:r>
            <w:r w:rsidR="002C617D" w:rsidRPr="002C617D">
              <w:rPr>
                <w:rFonts w:ascii="Garamond" w:hAnsi="Garamond" w:cs="Times New Roman"/>
                <w:sz w:val="28"/>
              </w:rPr>
              <w:t> ;</w:t>
            </w:r>
            <w:r w:rsidRPr="001755D4">
              <w:rPr>
                <w:rFonts w:ascii="Garamond" w:hAnsi="Garamond" w:cs="Times New Roman"/>
                <w:i/>
                <w:sz w:val="28"/>
              </w:rPr>
              <w:t xml:space="preserve"> But they that are his Children in Christ, he is</w:t>
            </w:r>
            <w:r w:rsidRPr="001755D4">
              <w:rPr>
                <w:rFonts w:ascii="Garamond" w:hAnsi="Garamond" w:cs="Times New Roman"/>
                <w:sz w:val="28"/>
              </w:rPr>
              <w:t xml:space="preserve"> their Father </w:t>
            </w:r>
            <w:r w:rsidRPr="001755D4">
              <w:rPr>
                <w:rFonts w:ascii="Garamond" w:hAnsi="Garamond" w:cs="Times New Roman"/>
                <w:i/>
                <w:sz w:val="28"/>
              </w:rPr>
              <w:t>after an especial Manner.</w:t>
            </w:r>
          </w:p>
        </w:tc>
        <w:tc>
          <w:tcPr>
            <w:tcW w:w="0" w:type="auto"/>
          </w:tcPr>
          <w:p w14:paraId="4D44B488" w14:textId="77777777" w:rsidR="00EF724C" w:rsidRPr="002825E4" w:rsidRDefault="00EF724C" w:rsidP="00DB60C3">
            <w:pPr>
              <w:pStyle w:val="ListParagraph"/>
              <w:ind w:left="0"/>
              <w:rPr>
                <w:rFonts w:ascii="Garamond" w:hAnsi="Garamond" w:cs="Times New Roman"/>
                <w:sz w:val="20"/>
                <w:szCs w:val="20"/>
              </w:rPr>
            </w:pPr>
          </w:p>
        </w:tc>
      </w:tr>
      <w:tr w:rsidR="000C6FFC" w:rsidRPr="001755D4" w14:paraId="346FEF2E" w14:textId="77777777" w:rsidTr="00AC0398">
        <w:tc>
          <w:tcPr>
            <w:tcW w:w="0" w:type="auto"/>
          </w:tcPr>
          <w:p w14:paraId="14A90699"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sz w:val="28"/>
                <w:szCs w:val="28"/>
              </w:rPr>
              <w:t xml:space="preserve">Son </w:t>
            </w:r>
            <w:proofErr w:type="spellStart"/>
            <w:r w:rsidRPr="00D82581">
              <w:rPr>
                <w:rFonts w:ascii="Garamond" w:hAnsi="Garamond"/>
                <w:sz w:val="28"/>
                <w:szCs w:val="28"/>
              </w:rPr>
              <w:t>te</w:t>
            </w:r>
            <w:proofErr w:type="spellEnd"/>
            <w:r w:rsidRPr="00D82581">
              <w:rPr>
                <w:rFonts w:ascii="Garamond" w:hAnsi="Garamond"/>
                <w:sz w:val="28"/>
                <w:szCs w:val="28"/>
              </w:rPr>
              <w:t xml:space="preserve">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ghoal</w:t>
            </w:r>
            <w:proofErr w:type="spellEnd"/>
            <w:r w:rsidRPr="00D82581">
              <w:rPr>
                <w:rFonts w:ascii="Garamond" w:hAnsi="Garamond"/>
                <w:sz w:val="28"/>
                <w:szCs w:val="28"/>
              </w:rPr>
              <w:t xml:space="preserve"> </w:t>
            </w:r>
            <w:proofErr w:type="spellStart"/>
            <w:r w:rsidRPr="00D82581">
              <w:rPr>
                <w:rFonts w:ascii="Garamond" w:hAnsi="Garamond"/>
                <w:sz w:val="28"/>
                <w:szCs w:val="28"/>
              </w:rPr>
              <w:t>ad</w:t>
            </w:r>
            <w:proofErr w:type="spellEnd"/>
            <w:r w:rsidRPr="00D82581">
              <w:rPr>
                <w:rFonts w:ascii="Garamond" w:hAnsi="Garamond"/>
                <w:sz w:val="28"/>
                <w:szCs w:val="28"/>
              </w:rPr>
              <w:t xml:space="preserve"> </w:t>
            </w:r>
            <w:proofErr w:type="spellStart"/>
            <w:r w:rsidRPr="00D82581">
              <w:rPr>
                <w:rFonts w:ascii="Garamond" w:hAnsi="Garamond"/>
                <w:sz w:val="28"/>
                <w:szCs w:val="28"/>
              </w:rPr>
              <w:t>stiagh</w:t>
            </w:r>
            <w:proofErr w:type="spellEnd"/>
            <w:r w:rsidRPr="00D82581">
              <w:rPr>
                <w:rFonts w:ascii="Garamond" w:hAnsi="Garamond"/>
                <w:sz w:val="28"/>
                <w:szCs w:val="28"/>
              </w:rPr>
              <w:t xml:space="preserve"> </w:t>
            </w:r>
            <w:proofErr w:type="spellStart"/>
            <w:r w:rsidRPr="00D82581">
              <w:rPr>
                <w:rFonts w:ascii="Garamond" w:hAnsi="Garamond"/>
                <w:i/>
                <w:sz w:val="28"/>
                <w:szCs w:val="28"/>
              </w:rPr>
              <w:t>ayns</w:t>
            </w:r>
            <w:proofErr w:type="spellEnd"/>
            <w:r w:rsidRPr="00D82581">
              <w:rPr>
                <w:rFonts w:ascii="Garamond" w:hAnsi="Garamond"/>
                <w:i/>
                <w:sz w:val="28"/>
                <w:szCs w:val="28"/>
              </w:rPr>
              <w:t xml:space="preserve"> </w:t>
            </w:r>
            <w:proofErr w:type="spellStart"/>
            <w:r w:rsidRPr="00D82581">
              <w:rPr>
                <w:rFonts w:ascii="Garamond" w:hAnsi="Garamond"/>
                <w:i/>
                <w:sz w:val="28"/>
                <w:szCs w:val="28"/>
              </w:rPr>
              <w:t>sheshaght</w:t>
            </w:r>
            <w:proofErr w:type="spellEnd"/>
            <w:r w:rsidRPr="00D82581">
              <w:rPr>
                <w:rFonts w:ascii="Garamond" w:hAnsi="Garamond"/>
                <w:sz w:val="28"/>
                <w:szCs w:val="28"/>
              </w:rPr>
              <w:t xml:space="preserve"> </w:t>
            </w:r>
            <w:proofErr w:type="spellStart"/>
            <w:r w:rsidRPr="00D82581">
              <w:rPr>
                <w:rFonts w:ascii="Garamond" w:hAnsi="Garamond"/>
                <w:sz w:val="28"/>
                <w:szCs w:val="28"/>
              </w:rPr>
              <w:t>yn</w:t>
            </w:r>
            <w:proofErr w:type="spellEnd"/>
            <w:r w:rsidRPr="00D82581">
              <w:rPr>
                <w:rFonts w:ascii="Garamond" w:hAnsi="Garamond"/>
                <w:sz w:val="28"/>
                <w:szCs w:val="28"/>
              </w:rPr>
              <w:t xml:space="preserve"> </w:t>
            </w:r>
            <w:proofErr w:type="spellStart"/>
            <w:r w:rsidRPr="00D82581">
              <w:rPr>
                <w:rFonts w:ascii="Garamond" w:hAnsi="Garamond"/>
                <w:sz w:val="28"/>
                <w:szCs w:val="28"/>
              </w:rPr>
              <w:t>Aglish</w:t>
            </w:r>
            <w:proofErr w:type="spellEnd"/>
            <w:r w:rsidRPr="00D82581">
              <w:rPr>
                <w:rFonts w:ascii="Garamond" w:hAnsi="Garamond"/>
                <w:sz w:val="28"/>
                <w:szCs w:val="28"/>
              </w:rPr>
              <w:t xml:space="preserve">, </w:t>
            </w:r>
            <w:proofErr w:type="spellStart"/>
            <w:r w:rsidRPr="00D82581">
              <w:rPr>
                <w:rFonts w:ascii="Garamond" w:hAnsi="Garamond"/>
                <w:sz w:val="28"/>
                <w:szCs w:val="28"/>
              </w:rPr>
              <w:t>gynsagh</w:t>
            </w:r>
            <w:proofErr w:type="spellEnd"/>
            <w:r w:rsidRPr="00D82581">
              <w:rPr>
                <w:rFonts w:ascii="Garamond" w:hAnsi="Garamond"/>
                <w:sz w:val="28"/>
                <w:szCs w:val="28"/>
              </w:rPr>
              <w:t xml:space="preserve"> </w:t>
            </w:r>
            <w:proofErr w:type="spellStart"/>
            <w:r w:rsidRPr="00D82581">
              <w:rPr>
                <w:rFonts w:ascii="Garamond" w:hAnsi="Garamond"/>
                <w:sz w:val="28"/>
                <w:szCs w:val="28"/>
              </w:rPr>
              <w:t>ad</w:t>
            </w:r>
            <w:proofErr w:type="spellEnd"/>
            <w:r w:rsidRPr="00D82581">
              <w:rPr>
                <w:rFonts w:ascii="Garamond" w:hAnsi="Garamond"/>
                <w:sz w:val="28"/>
                <w:szCs w:val="28"/>
              </w:rPr>
              <w:t xml:space="preserve"> </w:t>
            </w:r>
            <w:proofErr w:type="spellStart"/>
            <w:r w:rsidRPr="00D82581">
              <w:rPr>
                <w:rFonts w:ascii="Garamond" w:hAnsi="Garamond"/>
                <w:sz w:val="28"/>
                <w:szCs w:val="28"/>
              </w:rPr>
              <w:t>liorish</w:t>
            </w:r>
            <w:proofErr w:type="spellEnd"/>
            <w:r w:rsidRPr="00D82581">
              <w:rPr>
                <w:rFonts w:ascii="Garamond" w:hAnsi="Garamond"/>
                <w:sz w:val="28"/>
                <w:szCs w:val="28"/>
              </w:rPr>
              <w:t xml:space="preserve"> e </w:t>
            </w:r>
            <w:proofErr w:type="spellStart"/>
            <w:r w:rsidRPr="00D82581">
              <w:rPr>
                <w:rFonts w:ascii="Garamond" w:hAnsi="Garamond"/>
                <w:i/>
                <w:sz w:val="28"/>
                <w:szCs w:val="28"/>
              </w:rPr>
              <w:t>Hirveish</w:t>
            </w:r>
            <w:proofErr w:type="spellEnd"/>
            <w:r w:rsidRPr="00D82581">
              <w:rPr>
                <w:rFonts w:ascii="Garamond" w:hAnsi="Garamond"/>
                <w:i/>
                <w:sz w:val="28"/>
                <w:szCs w:val="28"/>
              </w:rPr>
              <w:t xml:space="preserve"> </w:t>
            </w:r>
            <w:proofErr w:type="spellStart"/>
            <w:r w:rsidRPr="00D82581">
              <w:rPr>
                <w:rFonts w:ascii="Garamond" w:hAnsi="Garamond"/>
                <w:i/>
                <w:sz w:val="28"/>
                <w:szCs w:val="28"/>
              </w:rPr>
              <w:t>hene</w:t>
            </w:r>
            <w:proofErr w:type="spellEnd"/>
            <w:r w:rsidRPr="00D82581">
              <w:rPr>
                <w:rFonts w:ascii="Garamond" w:hAnsi="Garamond"/>
                <w:sz w:val="28"/>
                <w:szCs w:val="28"/>
              </w:rPr>
              <w:t xml:space="preserve"> </w:t>
            </w:r>
            <w:proofErr w:type="spellStart"/>
            <w:r w:rsidRPr="00D82581">
              <w:rPr>
                <w:rFonts w:ascii="Garamond" w:hAnsi="Garamond"/>
                <w:sz w:val="28"/>
                <w:szCs w:val="28"/>
              </w:rPr>
              <w:t>dyn</w:t>
            </w:r>
            <w:proofErr w:type="spellEnd"/>
            <w:r w:rsidRPr="00D82581">
              <w:rPr>
                <w:rFonts w:ascii="Garamond" w:hAnsi="Garamond"/>
                <w:sz w:val="28"/>
                <w:szCs w:val="28"/>
              </w:rPr>
              <w:t xml:space="preserve"> </w:t>
            </w:r>
            <w:proofErr w:type="spellStart"/>
            <w:r w:rsidRPr="00D82581">
              <w:rPr>
                <w:rFonts w:ascii="Garamond" w:hAnsi="Garamond"/>
                <w:sz w:val="28"/>
                <w:szCs w:val="28"/>
              </w:rPr>
              <w:t>st</w:t>
            </w:r>
            <w:r w:rsidRPr="000C6FFC">
              <w:rPr>
                <w:rFonts w:ascii="Garamond" w:hAnsi="Garamond"/>
                <w:i/>
                <w:sz w:val="28"/>
                <w:szCs w:val="28"/>
              </w:rPr>
              <w:t>iu</w:t>
            </w:r>
            <w:r w:rsidRPr="00D82581">
              <w:rPr>
                <w:rFonts w:ascii="Garamond" w:hAnsi="Garamond"/>
                <w:sz w:val="28"/>
                <w:szCs w:val="28"/>
              </w:rPr>
              <w:t>rey</w:t>
            </w:r>
            <w:proofErr w:type="spellEnd"/>
            <w:r w:rsidRPr="00D82581">
              <w:rPr>
                <w:rFonts w:ascii="Garamond" w:hAnsi="Garamond"/>
                <w:sz w:val="28"/>
                <w:szCs w:val="28"/>
              </w:rPr>
              <w:t xml:space="preserve"> </w:t>
            </w:r>
            <w:proofErr w:type="spellStart"/>
            <w:r w:rsidRPr="00D82581">
              <w:rPr>
                <w:rFonts w:ascii="Garamond" w:hAnsi="Garamond"/>
                <w:sz w:val="28"/>
                <w:szCs w:val="28"/>
              </w:rPr>
              <w:t>ad</w:t>
            </w:r>
            <w:proofErr w:type="spellEnd"/>
            <w:r w:rsidRPr="00D82581">
              <w:rPr>
                <w:rFonts w:ascii="Garamond" w:hAnsi="Garamond"/>
                <w:sz w:val="28"/>
                <w:szCs w:val="28"/>
              </w:rPr>
              <w:t xml:space="preserve"> </w:t>
            </w:r>
            <w:proofErr w:type="spellStart"/>
            <w:r w:rsidRPr="00D82581">
              <w:rPr>
                <w:rFonts w:ascii="Garamond" w:hAnsi="Garamond"/>
                <w:sz w:val="28"/>
                <w:szCs w:val="28"/>
              </w:rPr>
              <w:t>liorish</w:t>
            </w:r>
            <w:proofErr w:type="spellEnd"/>
            <w:r w:rsidRPr="00D82581">
              <w:rPr>
                <w:rFonts w:ascii="Garamond" w:hAnsi="Garamond"/>
                <w:sz w:val="28"/>
                <w:szCs w:val="28"/>
              </w:rPr>
              <w:t xml:space="preserve"> e </w:t>
            </w:r>
            <w:proofErr w:type="spellStart"/>
            <w:r w:rsidRPr="00D82581">
              <w:rPr>
                <w:rFonts w:ascii="Garamond" w:hAnsi="Garamond"/>
                <w:sz w:val="28"/>
                <w:szCs w:val="28"/>
              </w:rPr>
              <w:t>Spyrryd</w:t>
            </w:r>
            <w:proofErr w:type="spellEnd"/>
            <w:r w:rsidRPr="00D82581">
              <w:rPr>
                <w:rFonts w:ascii="Garamond" w:hAnsi="Garamond"/>
                <w:sz w:val="28"/>
                <w:szCs w:val="28"/>
              </w:rPr>
              <w:t xml:space="preserve"> </w:t>
            </w:r>
            <w:proofErr w:type="spellStart"/>
            <w:r w:rsidRPr="00D82581">
              <w:rPr>
                <w:rFonts w:ascii="Garamond" w:hAnsi="Garamond"/>
                <w:sz w:val="28"/>
                <w:szCs w:val="28"/>
              </w:rPr>
              <w:t>casherick</w:t>
            </w:r>
            <w:proofErr w:type="spellEnd"/>
            <w:r w:rsidR="002C617D" w:rsidRPr="002C617D">
              <w:rPr>
                <w:rFonts w:ascii="Garamond" w:hAnsi="Garamond"/>
                <w:sz w:val="28"/>
                <w:szCs w:val="28"/>
              </w:rPr>
              <w:t> ;</w:t>
            </w:r>
            <w:r w:rsidRPr="00D82581">
              <w:rPr>
                <w:rFonts w:ascii="Garamond" w:hAnsi="Garamond"/>
                <w:sz w:val="28"/>
                <w:szCs w:val="28"/>
              </w:rPr>
              <w:t xml:space="preserve"> </w:t>
            </w:r>
            <w:proofErr w:type="spellStart"/>
            <w:r w:rsidRPr="00D82581">
              <w:rPr>
                <w:rFonts w:ascii="Garamond" w:hAnsi="Garamond"/>
                <w:sz w:val="28"/>
                <w:szCs w:val="28"/>
              </w:rPr>
              <w:t>janoo</w:t>
            </w:r>
            <w:proofErr w:type="spellEnd"/>
            <w:r w:rsidRPr="00D82581">
              <w:rPr>
                <w:rFonts w:ascii="Garamond" w:hAnsi="Garamond"/>
                <w:sz w:val="28"/>
                <w:szCs w:val="28"/>
              </w:rPr>
              <w:t xml:space="preserve"> </w:t>
            </w:r>
            <w:proofErr w:type="spellStart"/>
            <w:r w:rsidRPr="00D82581">
              <w:rPr>
                <w:rFonts w:ascii="Garamond" w:hAnsi="Garamond"/>
                <w:i/>
                <w:sz w:val="28"/>
                <w:szCs w:val="28"/>
              </w:rPr>
              <w:lastRenderedPageBreak/>
              <w:t>Creturyn</w:t>
            </w:r>
            <w:proofErr w:type="spellEnd"/>
            <w:r w:rsidRPr="00D82581">
              <w:rPr>
                <w:rFonts w:ascii="Garamond" w:hAnsi="Garamond"/>
                <w:sz w:val="28"/>
                <w:szCs w:val="28"/>
              </w:rPr>
              <w:t xml:space="preserve"> </w:t>
            </w:r>
            <w:r w:rsidRPr="00D82581">
              <w:rPr>
                <w:rFonts w:ascii="Garamond" w:hAnsi="Garamond"/>
                <w:i/>
                <w:sz w:val="28"/>
                <w:szCs w:val="28"/>
              </w:rPr>
              <w:t>noa</w:t>
            </w:r>
            <w:r w:rsidRPr="00D82581">
              <w:rPr>
                <w:rFonts w:ascii="Garamond" w:hAnsi="Garamond"/>
                <w:sz w:val="28"/>
                <w:szCs w:val="28"/>
              </w:rPr>
              <w:t xml:space="preserve"> jeu,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vod</w:t>
            </w:r>
            <w:proofErr w:type="spellEnd"/>
            <w:r w:rsidRPr="00D82581">
              <w:rPr>
                <w:rFonts w:ascii="Garamond" w:hAnsi="Garamond"/>
                <w:sz w:val="28"/>
                <w:szCs w:val="28"/>
              </w:rPr>
              <w:t xml:space="preserve"> e </w:t>
            </w:r>
            <w:proofErr w:type="spellStart"/>
            <w:r w:rsidRPr="00D82581">
              <w:rPr>
                <w:rFonts w:ascii="Garamond" w:hAnsi="Garamond"/>
                <w:sz w:val="28"/>
                <w:szCs w:val="28"/>
              </w:rPr>
              <w:t>graih</w:t>
            </w:r>
            <w:proofErr w:type="spellEnd"/>
            <w:r w:rsidRPr="00D82581">
              <w:rPr>
                <w:rFonts w:ascii="Garamond" w:hAnsi="Garamond"/>
                <w:sz w:val="28"/>
                <w:szCs w:val="28"/>
              </w:rPr>
              <w:t xml:space="preserve"> chur </w:t>
            </w:r>
            <w:proofErr w:type="spellStart"/>
            <w:r w:rsidRPr="00D82581">
              <w:rPr>
                <w:rFonts w:ascii="Garamond" w:hAnsi="Garamond"/>
                <w:sz w:val="28"/>
                <w:szCs w:val="28"/>
              </w:rPr>
              <w:t>daue</w:t>
            </w:r>
            <w:proofErr w:type="spellEnd"/>
            <w:r w:rsidRPr="00D82581">
              <w:rPr>
                <w:rFonts w:ascii="Garamond" w:hAnsi="Garamond"/>
                <w:sz w:val="28"/>
                <w:szCs w:val="28"/>
              </w:rPr>
              <w:t xml:space="preserve"> as </w:t>
            </w:r>
            <w:proofErr w:type="spellStart"/>
            <w:r w:rsidRPr="00D82581">
              <w:rPr>
                <w:rFonts w:ascii="Garamond" w:hAnsi="Garamond"/>
                <w:i/>
                <w:sz w:val="28"/>
                <w:szCs w:val="28"/>
              </w:rPr>
              <w:t>Eiraght</w:t>
            </w:r>
            <w:proofErr w:type="spellEnd"/>
            <w:r w:rsidRPr="00D82581">
              <w:rPr>
                <w:rFonts w:ascii="Garamond" w:hAnsi="Garamond"/>
                <w:i/>
                <w:sz w:val="28"/>
                <w:szCs w:val="28"/>
              </w:rPr>
              <w:t xml:space="preserve"> </w:t>
            </w:r>
            <w:proofErr w:type="spellStart"/>
            <w:r w:rsidRPr="00D82581">
              <w:rPr>
                <w:rFonts w:ascii="Garamond" w:hAnsi="Garamond"/>
                <w:i/>
                <w:sz w:val="28"/>
                <w:szCs w:val="28"/>
              </w:rPr>
              <w:t>ayns</w:t>
            </w:r>
            <w:proofErr w:type="spellEnd"/>
            <w:r w:rsidRPr="00D82581">
              <w:rPr>
                <w:rFonts w:ascii="Garamond" w:hAnsi="Garamond"/>
                <w:i/>
                <w:sz w:val="28"/>
                <w:szCs w:val="28"/>
              </w:rPr>
              <w:t xml:space="preserve"> </w:t>
            </w:r>
            <w:proofErr w:type="spellStart"/>
            <w:r w:rsidRPr="00D82581">
              <w:rPr>
                <w:rFonts w:ascii="Garamond" w:hAnsi="Garamond"/>
                <w:i/>
                <w:sz w:val="28"/>
                <w:szCs w:val="28"/>
              </w:rPr>
              <w:t>Niau</w:t>
            </w:r>
            <w:proofErr w:type="spellEnd"/>
            <w:r w:rsidRPr="00D82581">
              <w:rPr>
                <w:rFonts w:ascii="Garamond" w:hAnsi="Garamond"/>
                <w:sz w:val="28"/>
                <w:szCs w:val="28"/>
              </w:rPr>
              <w:t xml:space="preserve">. </w:t>
            </w:r>
          </w:p>
        </w:tc>
        <w:tc>
          <w:tcPr>
            <w:tcW w:w="0" w:type="auto"/>
          </w:tcPr>
          <w:p w14:paraId="336EC937" w14:textId="77777777" w:rsidR="000C6FFC" w:rsidRPr="001755D4" w:rsidRDefault="000C6FFC" w:rsidP="00DB60C3">
            <w:pPr>
              <w:pStyle w:val="ListParagraph"/>
              <w:ind w:left="0" w:firstLine="227"/>
              <w:jc w:val="both"/>
              <w:rPr>
                <w:rFonts w:ascii="Garamond" w:hAnsi="Garamond" w:cs="Times New Roman"/>
                <w:i/>
                <w:sz w:val="28"/>
              </w:rPr>
            </w:pPr>
            <w:r w:rsidRPr="001755D4">
              <w:rPr>
                <w:rFonts w:ascii="Garamond" w:hAnsi="Garamond" w:cs="Times New Roman"/>
                <w:i/>
                <w:sz w:val="28"/>
              </w:rPr>
              <w:lastRenderedPageBreak/>
              <w:t xml:space="preserve">For he taketh them into </w:t>
            </w:r>
            <w:r w:rsidRPr="001755D4">
              <w:rPr>
                <w:rFonts w:ascii="Garamond" w:hAnsi="Garamond" w:cs="Times New Roman"/>
                <w:sz w:val="28"/>
              </w:rPr>
              <w:t xml:space="preserve">his Family, </w:t>
            </w:r>
            <w:r w:rsidRPr="001755D4">
              <w:rPr>
                <w:rFonts w:ascii="Garamond" w:hAnsi="Garamond" w:cs="Times New Roman"/>
                <w:i/>
                <w:sz w:val="28"/>
              </w:rPr>
              <w:t>the Church</w:t>
            </w:r>
            <w:r w:rsidR="002C617D" w:rsidRPr="002C617D">
              <w:rPr>
                <w:rFonts w:ascii="Garamond" w:hAnsi="Garamond" w:cs="Times New Roman"/>
                <w:sz w:val="28"/>
              </w:rPr>
              <w:t> ;</w:t>
            </w:r>
            <w:r w:rsidRPr="001755D4">
              <w:rPr>
                <w:rFonts w:ascii="Garamond" w:hAnsi="Garamond" w:cs="Times New Roman"/>
                <w:i/>
                <w:sz w:val="28"/>
              </w:rPr>
              <w:t xml:space="preserve"> </w:t>
            </w:r>
            <w:proofErr w:type="spellStart"/>
            <w:r w:rsidRPr="001755D4">
              <w:rPr>
                <w:rFonts w:ascii="Garamond" w:hAnsi="Garamond" w:cs="Times New Roman"/>
                <w:i/>
                <w:sz w:val="28"/>
              </w:rPr>
              <w:t>Instructeth</w:t>
            </w:r>
            <w:proofErr w:type="spellEnd"/>
            <w:r w:rsidRPr="001755D4">
              <w:rPr>
                <w:rFonts w:ascii="Garamond" w:hAnsi="Garamond" w:cs="Times New Roman"/>
                <w:i/>
                <w:sz w:val="28"/>
              </w:rPr>
              <w:t xml:space="preserve"> them by his</w:t>
            </w:r>
            <w:r w:rsidRPr="001755D4">
              <w:rPr>
                <w:rFonts w:ascii="Garamond" w:hAnsi="Garamond" w:cs="Times New Roman"/>
                <w:sz w:val="28"/>
              </w:rPr>
              <w:t xml:space="preserve"> own Ministers</w:t>
            </w:r>
            <w:r w:rsidR="002C617D" w:rsidRPr="002C617D">
              <w:rPr>
                <w:rFonts w:ascii="Garamond" w:hAnsi="Garamond" w:cs="Times New Roman"/>
                <w:sz w:val="28"/>
              </w:rPr>
              <w:t> ;</w:t>
            </w:r>
            <w:r w:rsidRPr="001755D4">
              <w:rPr>
                <w:rFonts w:ascii="Garamond" w:hAnsi="Garamond" w:cs="Times New Roman"/>
                <w:sz w:val="28"/>
              </w:rPr>
              <w:t xml:space="preserve"> </w:t>
            </w:r>
            <w:proofErr w:type="spellStart"/>
            <w:r w:rsidRPr="001755D4">
              <w:rPr>
                <w:rFonts w:ascii="Garamond" w:hAnsi="Garamond" w:cs="Times New Roman"/>
                <w:i/>
                <w:sz w:val="28"/>
              </w:rPr>
              <w:t>Guideth</w:t>
            </w:r>
            <w:proofErr w:type="spellEnd"/>
            <w:r w:rsidRPr="001755D4">
              <w:rPr>
                <w:rFonts w:ascii="Garamond" w:hAnsi="Garamond" w:cs="Times New Roman"/>
                <w:i/>
                <w:sz w:val="28"/>
              </w:rPr>
              <w:t xml:space="preserve"> them by his </w:t>
            </w:r>
            <w:r w:rsidRPr="001755D4">
              <w:rPr>
                <w:rFonts w:ascii="Garamond" w:hAnsi="Garamond" w:cs="Times New Roman"/>
                <w:sz w:val="28"/>
              </w:rPr>
              <w:t>Holy Spirit</w:t>
            </w:r>
            <w:r w:rsidR="002C617D" w:rsidRPr="002C617D">
              <w:rPr>
                <w:rFonts w:ascii="Garamond" w:hAnsi="Garamond" w:cs="Times New Roman"/>
                <w:sz w:val="28"/>
              </w:rPr>
              <w:t> ;</w:t>
            </w:r>
            <w:r w:rsidRPr="001755D4">
              <w:rPr>
                <w:rFonts w:ascii="Garamond" w:hAnsi="Garamond" w:cs="Times New Roman"/>
                <w:sz w:val="28"/>
              </w:rPr>
              <w:t xml:space="preserve"> </w:t>
            </w:r>
            <w:r w:rsidRPr="001755D4">
              <w:rPr>
                <w:rFonts w:ascii="Garamond" w:hAnsi="Garamond" w:cs="Times New Roman"/>
                <w:i/>
                <w:sz w:val="28"/>
              </w:rPr>
              <w:t>Makes them</w:t>
            </w:r>
            <w:r w:rsidRPr="001755D4">
              <w:rPr>
                <w:rFonts w:ascii="Garamond" w:hAnsi="Garamond" w:cs="Times New Roman"/>
                <w:sz w:val="28"/>
              </w:rPr>
              <w:t xml:space="preserve"> New Creatures, </w:t>
            </w:r>
            <w:r w:rsidRPr="001755D4">
              <w:rPr>
                <w:rFonts w:ascii="Garamond" w:hAnsi="Garamond" w:cs="Times New Roman"/>
                <w:i/>
                <w:sz w:val="28"/>
              </w:rPr>
              <w:lastRenderedPageBreak/>
              <w:t>that he may love them, and give them an</w:t>
            </w:r>
            <w:r w:rsidRPr="001755D4">
              <w:rPr>
                <w:rFonts w:ascii="Garamond" w:hAnsi="Garamond" w:cs="Times New Roman"/>
                <w:sz w:val="28"/>
              </w:rPr>
              <w:t xml:space="preserve"> Inheritance </w:t>
            </w:r>
            <w:r w:rsidRPr="001755D4">
              <w:rPr>
                <w:rFonts w:ascii="Garamond" w:hAnsi="Garamond" w:cs="Times New Roman"/>
                <w:i/>
                <w:sz w:val="28"/>
              </w:rPr>
              <w:t>in Heaven.</w:t>
            </w:r>
          </w:p>
        </w:tc>
        <w:tc>
          <w:tcPr>
            <w:tcW w:w="0" w:type="auto"/>
          </w:tcPr>
          <w:p w14:paraId="3C2A0E36"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4059E4AA" w14:textId="77777777" w:rsidTr="00AC0398">
        <w:tc>
          <w:tcPr>
            <w:tcW w:w="0" w:type="auto"/>
          </w:tcPr>
          <w:p w14:paraId="45378F14"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i/>
                <w:sz w:val="28"/>
                <w:szCs w:val="28"/>
              </w:rPr>
              <w:t>Q.</w:t>
            </w:r>
            <w:r w:rsidRPr="00D82581">
              <w:rPr>
                <w:rFonts w:ascii="Garamond" w:hAnsi="Garamond"/>
                <w:sz w:val="28"/>
                <w:szCs w:val="28"/>
              </w:rPr>
              <w:t xml:space="preserve"> </w:t>
            </w:r>
            <w:proofErr w:type="spellStart"/>
            <w:r w:rsidRPr="00D82581">
              <w:rPr>
                <w:rFonts w:ascii="Garamond" w:hAnsi="Garamond"/>
                <w:sz w:val="28"/>
                <w:szCs w:val="28"/>
              </w:rPr>
              <w:t>Cre</w:t>
            </w:r>
            <w:proofErr w:type="spellEnd"/>
            <w:r w:rsidRPr="00D82581">
              <w:rPr>
                <w:rFonts w:ascii="Garamond" w:hAnsi="Garamond"/>
                <w:sz w:val="28"/>
                <w:szCs w:val="28"/>
              </w:rPr>
              <w:t xml:space="preserve"> ta </w:t>
            </w:r>
            <w:proofErr w:type="spellStart"/>
            <w:r w:rsidRPr="00D82581">
              <w:rPr>
                <w:rFonts w:ascii="Garamond" w:hAnsi="Garamond"/>
                <w:sz w:val="28"/>
                <w:szCs w:val="28"/>
              </w:rPr>
              <w:t>toiggit</w:t>
            </w:r>
            <w:proofErr w:type="spellEnd"/>
            <w:r w:rsidRPr="00D82581">
              <w:rPr>
                <w:rFonts w:ascii="Garamond" w:hAnsi="Garamond"/>
                <w:sz w:val="28"/>
                <w:szCs w:val="28"/>
              </w:rPr>
              <w:t xml:space="preserve"> </w:t>
            </w:r>
            <w:proofErr w:type="spellStart"/>
            <w:r w:rsidRPr="00D82581">
              <w:rPr>
                <w:rFonts w:ascii="Garamond" w:hAnsi="Garamond"/>
                <w:sz w:val="28"/>
                <w:szCs w:val="28"/>
              </w:rPr>
              <w:t>liorish</w:t>
            </w:r>
            <w:proofErr w:type="spellEnd"/>
            <w:r w:rsidRPr="00D82581">
              <w:rPr>
                <w:rFonts w:ascii="Garamond" w:hAnsi="Garamond"/>
                <w:sz w:val="28"/>
                <w:szCs w:val="28"/>
              </w:rPr>
              <w:t xml:space="preserve"> </w:t>
            </w:r>
            <w:proofErr w:type="spellStart"/>
            <w:r w:rsidRPr="00D82581">
              <w:rPr>
                <w:rFonts w:ascii="Garamond" w:hAnsi="Garamond"/>
                <w:sz w:val="28"/>
                <w:szCs w:val="28"/>
              </w:rPr>
              <w:t>Ard-chiarrail</w:t>
            </w:r>
            <w:proofErr w:type="spellEnd"/>
            <w:r w:rsidRPr="00D82581">
              <w:rPr>
                <w:rFonts w:ascii="Garamond" w:hAnsi="Garamond"/>
                <w:sz w:val="28"/>
                <w:szCs w:val="28"/>
              </w:rPr>
              <w:t xml:space="preserve"> Yee</w:t>
            </w:r>
            <w:r w:rsidR="002C617D" w:rsidRPr="002C617D">
              <w:rPr>
                <w:rFonts w:ascii="Garamond" w:hAnsi="Garamond"/>
                <w:i/>
                <w:sz w:val="28"/>
                <w:szCs w:val="28"/>
              </w:rPr>
              <w:t> </w:t>
            </w:r>
            <w:r w:rsidR="00C57BF1" w:rsidRPr="00C57BF1">
              <w:rPr>
                <w:rFonts w:ascii="Garamond" w:hAnsi="Garamond"/>
                <w:sz w:val="28"/>
                <w:szCs w:val="28"/>
              </w:rPr>
              <w:t>?</w:t>
            </w:r>
            <w:r w:rsidRPr="00D82581">
              <w:rPr>
                <w:rFonts w:ascii="Garamond" w:hAnsi="Garamond"/>
                <w:sz w:val="28"/>
                <w:szCs w:val="28"/>
              </w:rPr>
              <w:t xml:space="preserve"> </w:t>
            </w:r>
          </w:p>
        </w:tc>
        <w:tc>
          <w:tcPr>
            <w:tcW w:w="0" w:type="auto"/>
          </w:tcPr>
          <w:p w14:paraId="7F78C429"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What is meant by God’s Providence</w:t>
            </w:r>
            <w:r w:rsidR="002C617D" w:rsidRPr="002C617D">
              <w:rPr>
                <w:rFonts w:ascii="Garamond" w:hAnsi="Garamond" w:cs="Times New Roman"/>
                <w:i/>
                <w:sz w:val="28"/>
              </w:rPr>
              <w:t> ?</w:t>
            </w:r>
          </w:p>
        </w:tc>
        <w:tc>
          <w:tcPr>
            <w:tcW w:w="0" w:type="auto"/>
          </w:tcPr>
          <w:p w14:paraId="570A4730"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0F5C78A0" w14:textId="77777777" w:rsidTr="00AC0398">
        <w:tc>
          <w:tcPr>
            <w:tcW w:w="0" w:type="auto"/>
          </w:tcPr>
          <w:p w14:paraId="53A61AA2"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i/>
                <w:sz w:val="28"/>
                <w:szCs w:val="28"/>
              </w:rPr>
              <w:t xml:space="preserve">A. </w:t>
            </w:r>
            <w:proofErr w:type="spellStart"/>
            <w:r w:rsidRPr="00D82581">
              <w:rPr>
                <w:rFonts w:ascii="Garamond" w:hAnsi="Garamond"/>
                <w:sz w:val="28"/>
                <w:szCs w:val="28"/>
              </w:rPr>
              <w:t>Creenaght</w:t>
            </w:r>
            <w:proofErr w:type="spellEnd"/>
            <w:r w:rsidRPr="00D82581">
              <w:rPr>
                <w:rFonts w:ascii="Garamond" w:hAnsi="Garamond"/>
                <w:sz w:val="28"/>
                <w:szCs w:val="28"/>
              </w:rPr>
              <w:t xml:space="preserve"> as </w:t>
            </w:r>
            <w:proofErr w:type="spellStart"/>
            <w:r w:rsidRPr="00D82581">
              <w:rPr>
                <w:rFonts w:ascii="Garamond" w:hAnsi="Garamond"/>
                <w:sz w:val="28"/>
                <w:szCs w:val="28"/>
              </w:rPr>
              <w:t>pooar</w:t>
            </w:r>
            <w:proofErr w:type="spellEnd"/>
            <w:r w:rsidRPr="00D82581">
              <w:rPr>
                <w:rFonts w:ascii="Garamond" w:hAnsi="Garamond"/>
                <w:sz w:val="28"/>
                <w:szCs w:val="28"/>
              </w:rPr>
              <w:t xml:space="preserve"> Yee, </w:t>
            </w:r>
            <w:proofErr w:type="spellStart"/>
            <w:r w:rsidRPr="00D82581">
              <w:rPr>
                <w:rFonts w:ascii="Garamond" w:hAnsi="Garamond"/>
                <w:sz w:val="28"/>
                <w:szCs w:val="28"/>
              </w:rPr>
              <w:t>liorish</w:t>
            </w:r>
            <w:proofErr w:type="spellEnd"/>
            <w:r w:rsidRPr="00D82581">
              <w:rPr>
                <w:rFonts w:ascii="Garamond" w:hAnsi="Garamond"/>
                <w:sz w:val="28"/>
                <w:szCs w:val="28"/>
              </w:rPr>
              <w:t xml:space="preserve"> </w:t>
            </w:r>
            <w:proofErr w:type="spellStart"/>
            <w:r w:rsidRPr="00D82581">
              <w:rPr>
                <w:rFonts w:ascii="Garamond" w:hAnsi="Garamond"/>
                <w:sz w:val="28"/>
                <w:szCs w:val="28"/>
              </w:rPr>
              <w:t>shoyn</w:t>
            </w:r>
            <w:proofErr w:type="spellEnd"/>
            <w:r w:rsidRPr="00D82581">
              <w:rPr>
                <w:rFonts w:ascii="Garamond" w:hAnsi="Garamond"/>
                <w:sz w:val="28"/>
                <w:szCs w:val="28"/>
              </w:rPr>
              <w:t xml:space="preserve"> da as </w:t>
            </w:r>
            <w:proofErr w:type="spellStart"/>
            <w:r w:rsidRPr="00D82581">
              <w:rPr>
                <w:rFonts w:ascii="Garamond" w:hAnsi="Garamond"/>
                <w:sz w:val="28"/>
                <w:szCs w:val="28"/>
              </w:rPr>
              <w:t>te</w:t>
            </w:r>
            <w:proofErr w:type="spellEnd"/>
            <w:r w:rsidRPr="00D82581">
              <w:rPr>
                <w:rFonts w:ascii="Garamond" w:hAnsi="Garamond"/>
                <w:sz w:val="28"/>
                <w:szCs w:val="28"/>
              </w:rPr>
              <w:t xml:space="preserve"> </w:t>
            </w:r>
            <w:proofErr w:type="spellStart"/>
            <w:r w:rsidRPr="00D82581">
              <w:rPr>
                <w:rFonts w:ascii="Garamond" w:hAnsi="Garamond"/>
                <w:sz w:val="28"/>
                <w:szCs w:val="28"/>
              </w:rPr>
              <w:t>pointeil</w:t>
            </w:r>
            <w:proofErr w:type="spellEnd"/>
            <w:r w:rsidRPr="00D82581">
              <w:rPr>
                <w:rFonts w:ascii="Garamond" w:hAnsi="Garamond"/>
                <w:sz w:val="28"/>
                <w:szCs w:val="28"/>
              </w:rPr>
              <w:t xml:space="preserve">, </w:t>
            </w:r>
            <w:proofErr w:type="spellStart"/>
            <w:r w:rsidRPr="00D82581">
              <w:rPr>
                <w:rFonts w:ascii="Garamond" w:hAnsi="Garamond"/>
                <w:sz w:val="28"/>
                <w:szCs w:val="28"/>
              </w:rPr>
              <w:t>cre’n</w:t>
            </w:r>
            <w:proofErr w:type="spellEnd"/>
            <w:r w:rsidRPr="00D82581">
              <w:rPr>
                <w:rFonts w:ascii="Garamond" w:hAnsi="Garamond"/>
                <w:sz w:val="28"/>
                <w:szCs w:val="28"/>
              </w:rPr>
              <w:t xml:space="preserve"> </w:t>
            </w:r>
            <w:proofErr w:type="spellStart"/>
            <w:r w:rsidRPr="00D82581">
              <w:rPr>
                <w:rFonts w:ascii="Garamond" w:hAnsi="Garamond"/>
                <w:sz w:val="28"/>
                <w:szCs w:val="28"/>
              </w:rPr>
              <w:t>aght</w:t>
            </w:r>
            <w:proofErr w:type="spellEnd"/>
            <w:r w:rsidRPr="00D82581">
              <w:rPr>
                <w:rFonts w:ascii="Garamond" w:hAnsi="Garamond"/>
                <w:sz w:val="28"/>
                <w:szCs w:val="28"/>
              </w:rPr>
              <w:t xml:space="preserve"> vees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choilley</w:t>
            </w:r>
            <w:proofErr w:type="spellEnd"/>
            <w:r w:rsidRPr="00D82581">
              <w:rPr>
                <w:rFonts w:ascii="Garamond" w:hAnsi="Garamond"/>
                <w:sz w:val="28"/>
                <w:szCs w:val="28"/>
              </w:rPr>
              <w:t xml:space="preserve"> nee </w:t>
            </w:r>
            <w:proofErr w:type="spellStart"/>
            <w:r>
              <w:rPr>
                <w:rFonts w:ascii="Garamond" w:hAnsi="Garamond"/>
                <w:sz w:val="28"/>
                <w:szCs w:val="28"/>
              </w:rPr>
              <w:t>t’</w:t>
            </w:r>
            <w:r w:rsidRPr="00D82581">
              <w:rPr>
                <w:rFonts w:ascii="Garamond" w:hAnsi="Garamond"/>
                <w:sz w:val="28"/>
                <w:szCs w:val="28"/>
              </w:rPr>
              <w:t>ayns</w:t>
            </w:r>
            <w:proofErr w:type="spellEnd"/>
            <w:r w:rsidRPr="00D82581">
              <w:rPr>
                <w:rFonts w:ascii="Garamond" w:hAnsi="Garamond"/>
                <w:sz w:val="28"/>
                <w:szCs w:val="28"/>
              </w:rPr>
              <w:t xml:space="preserve"> y </w:t>
            </w:r>
            <w:proofErr w:type="spellStart"/>
            <w:r w:rsidRPr="00D82581">
              <w:rPr>
                <w:rFonts w:ascii="Garamond" w:hAnsi="Garamond"/>
                <w:sz w:val="28"/>
                <w:szCs w:val="28"/>
              </w:rPr>
              <w:t>teihl</w:t>
            </w:r>
            <w:proofErr w:type="spellEnd"/>
            <w:r w:rsidRPr="00D82581">
              <w:rPr>
                <w:rFonts w:ascii="Garamond" w:hAnsi="Garamond"/>
                <w:sz w:val="28"/>
                <w:szCs w:val="28"/>
              </w:rPr>
              <w:t xml:space="preserve">, </w:t>
            </w:r>
            <w:proofErr w:type="spellStart"/>
            <w:r w:rsidRPr="00D82581">
              <w:rPr>
                <w:rFonts w:ascii="Garamond" w:hAnsi="Garamond"/>
                <w:sz w:val="28"/>
                <w:szCs w:val="28"/>
              </w:rPr>
              <w:t>myr</w:t>
            </w:r>
            <w:proofErr w:type="spellEnd"/>
            <w:r w:rsidRPr="00D82581">
              <w:rPr>
                <w:rFonts w:ascii="Garamond" w:hAnsi="Garamond"/>
                <w:sz w:val="28"/>
                <w:szCs w:val="28"/>
              </w:rPr>
              <w:t xml:space="preserve"> </w:t>
            </w:r>
            <w:proofErr w:type="spellStart"/>
            <w:r w:rsidRPr="00D82581">
              <w:rPr>
                <w:rFonts w:ascii="Garamond" w:hAnsi="Garamond"/>
                <w:sz w:val="28"/>
                <w:szCs w:val="28"/>
              </w:rPr>
              <w:t>shen</w:t>
            </w:r>
            <w:proofErr w:type="spellEnd"/>
            <w:r w:rsidRPr="00D82581">
              <w:rPr>
                <w:rFonts w:ascii="Garamond" w:hAnsi="Garamond"/>
                <w:sz w:val="28"/>
                <w:szCs w:val="28"/>
              </w:rPr>
              <w:t xml:space="preserve">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vel</w:t>
            </w:r>
            <w:proofErr w:type="spellEnd"/>
            <w:r w:rsidRPr="00D82581">
              <w:rPr>
                <w:rFonts w:ascii="Garamond" w:hAnsi="Garamond"/>
                <w:sz w:val="28"/>
                <w:szCs w:val="28"/>
              </w:rPr>
              <w:t xml:space="preserve"> </w:t>
            </w:r>
            <w:proofErr w:type="spellStart"/>
            <w:r w:rsidRPr="00D82581">
              <w:rPr>
                <w:rFonts w:ascii="Garamond" w:hAnsi="Garamond"/>
                <w:sz w:val="28"/>
                <w:szCs w:val="28"/>
              </w:rPr>
              <w:t>kiarrail</w:t>
            </w:r>
            <w:proofErr w:type="spellEnd"/>
            <w:r w:rsidRPr="00D82581">
              <w:rPr>
                <w:rFonts w:ascii="Garamond" w:hAnsi="Garamond"/>
                <w:sz w:val="28"/>
                <w:szCs w:val="28"/>
              </w:rPr>
              <w:t xml:space="preserve"> </w:t>
            </w:r>
            <w:proofErr w:type="spellStart"/>
            <w:r w:rsidRPr="00D82581">
              <w:rPr>
                <w:rFonts w:ascii="Garamond" w:hAnsi="Garamond"/>
                <w:sz w:val="28"/>
                <w:szCs w:val="28"/>
              </w:rPr>
              <w:t>goit</w:t>
            </w:r>
            <w:proofErr w:type="spellEnd"/>
            <w:r w:rsidRPr="00D82581">
              <w:rPr>
                <w:rFonts w:ascii="Garamond" w:hAnsi="Garamond"/>
                <w:sz w:val="28"/>
                <w:szCs w:val="28"/>
              </w:rPr>
              <w:t xml:space="preserve"> </w:t>
            </w:r>
            <w:proofErr w:type="spellStart"/>
            <w:r w:rsidRPr="00D82581">
              <w:rPr>
                <w:rFonts w:ascii="Garamond" w:hAnsi="Garamond"/>
                <w:sz w:val="28"/>
                <w:szCs w:val="28"/>
              </w:rPr>
              <w:t>jeh</w:t>
            </w:r>
            <w:proofErr w:type="spellEnd"/>
            <w:r w:rsidRPr="00D82581">
              <w:rPr>
                <w:rFonts w:ascii="Garamond" w:hAnsi="Garamond"/>
                <w:sz w:val="28"/>
                <w:szCs w:val="28"/>
              </w:rPr>
              <w:t xml:space="preserve"> </w:t>
            </w:r>
            <w:proofErr w:type="spellStart"/>
            <w:r w:rsidRPr="00D82581">
              <w:rPr>
                <w:rFonts w:ascii="Garamond" w:hAnsi="Garamond"/>
                <w:sz w:val="28"/>
                <w:szCs w:val="28"/>
              </w:rPr>
              <w:t>ooilley</w:t>
            </w:r>
            <w:proofErr w:type="spellEnd"/>
            <w:r w:rsidRPr="00D82581">
              <w:rPr>
                <w:rFonts w:ascii="Garamond" w:hAnsi="Garamond"/>
                <w:sz w:val="28"/>
                <w:szCs w:val="28"/>
              </w:rPr>
              <w:t xml:space="preserve"> </w:t>
            </w:r>
            <w:proofErr w:type="spellStart"/>
            <w:r w:rsidRPr="00D82581">
              <w:rPr>
                <w:rFonts w:ascii="Garamond" w:hAnsi="Garamond"/>
                <w:sz w:val="28"/>
                <w:szCs w:val="28"/>
              </w:rPr>
              <w:t>ny</w:t>
            </w:r>
            <w:proofErr w:type="spellEnd"/>
            <w:r w:rsidRPr="00D82581">
              <w:rPr>
                <w:rFonts w:ascii="Garamond" w:hAnsi="Garamond"/>
                <w:sz w:val="28"/>
                <w:szCs w:val="28"/>
              </w:rPr>
              <w:t xml:space="preserve"> </w:t>
            </w:r>
            <w:proofErr w:type="spellStart"/>
            <w:r w:rsidRPr="00D82581">
              <w:rPr>
                <w:rFonts w:ascii="Garamond" w:hAnsi="Garamond"/>
                <w:sz w:val="28"/>
                <w:szCs w:val="28"/>
              </w:rPr>
              <w:t>va</w:t>
            </w:r>
            <w:proofErr w:type="spellEnd"/>
            <w:r w:rsidRPr="00D82581">
              <w:rPr>
                <w:rFonts w:ascii="Garamond" w:hAnsi="Garamond"/>
                <w:sz w:val="28"/>
                <w:szCs w:val="28"/>
              </w:rPr>
              <w:t xml:space="preserve"> er </w:t>
            </w:r>
            <w:proofErr w:type="spellStart"/>
            <w:r w:rsidRPr="00D82581">
              <w:rPr>
                <w:rFonts w:ascii="Garamond" w:hAnsi="Garamond"/>
                <w:sz w:val="28"/>
                <w:szCs w:val="28"/>
              </w:rPr>
              <w:t>nyn</w:t>
            </w:r>
            <w:proofErr w:type="spellEnd"/>
            <w:r w:rsidRPr="00D82581">
              <w:rPr>
                <w:rFonts w:ascii="Garamond" w:hAnsi="Garamond"/>
                <w:sz w:val="28"/>
                <w:szCs w:val="28"/>
              </w:rPr>
              <w:t xml:space="preserve"> </w:t>
            </w:r>
            <w:proofErr w:type="spellStart"/>
            <w:r w:rsidRPr="00D82581">
              <w:rPr>
                <w:rFonts w:ascii="Garamond" w:hAnsi="Garamond"/>
                <w:sz w:val="28"/>
                <w:szCs w:val="28"/>
              </w:rPr>
              <w:t>groo</w:t>
            </w:r>
            <w:proofErr w:type="spellEnd"/>
            <w:r w:rsidRPr="00D82581">
              <w:rPr>
                <w:rFonts w:ascii="Garamond" w:hAnsi="Garamond"/>
                <w:sz w:val="28"/>
                <w:szCs w:val="28"/>
              </w:rPr>
              <w:t xml:space="preserve">, cha </w:t>
            </w:r>
            <w:proofErr w:type="spellStart"/>
            <w:r w:rsidRPr="00D82581">
              <w:rPr>
                <w:rFonts w:ascii="Garamond" w:hAnsi="Garamond"/>
                <w:sz w:val="28"/>
                <w:szCs w:val="28"/>
              </w:rPr>
              <w:t>vod</w:t>
            </w:r>
            <w:proofErr w:type="spellEnd"/>
            <w:r w:rsidRPr="00D82581">
              <w:rPr>
                <w:rFonts w:ascii="Garamond" w:hAnsi="Garamond"/>
                <w:sz w:val="28"/>
                <w:szCs w:val="28"/>
              </w:rPr>
              <w:t xml:space="preserve"> y </w:t>
            </w:r>
            <w:proofErr w:type="spellStart"/>
            <w:r w:rsidRPr="00D82581">
              <w:rPr>
                <w:rFonts w:ascii="Garamond" w:hAnsi="Garamond"/>
                <w:i/>
                <w:sz w:val="28"/>
                <w:szCs w:val="28"/>
              </w:rPr>
              <w:t>creture</w:t>
            </w:r>
            <w:proofErr w:type="spellEnd"/>
            <w:r w:rsidRPr="00D82581">
              <w:rPr>
                <w:rFonts w:ascii="Garamond" w:hAnsi="Garamond"/>
                <w:i/>
                <w:sz w:val="28"/>
                <w:szCs w:val="28"/>
              </w:rPr>
              <w:t xml:space="preserve"> </w:t>
            </w:r>
            <w:proofErr w:type="spellStart"/>
            <w:r w:rsidRPr="00D82581">
              <w:rPr>
                <w:rFonts w:ascii="Garamond" w:hAnsi="Garamond"/>
                <w:i/>
                <w:sz w:val="28"/>
                <w:szCs w:val="28"/>
              </w:rPr>
              <w:t>sloo</w:t>
            </w:r>
            <w:proofErr w:type="spellEnd"/>
            <w:r w:rsidRPr="00D82581">
              <w:rPr>
                <w:rFonts w:ascii="Garamond" w:hAnsi="Garamond"/>
                <w:i/>
                <w:sz w:val="28"/>
                <w:szCs w:val="28"/>
              </w:rPr>
              <w:t xml:space="preserve"> </w:t>
            </w:r>
            <w:proofErr w:type="spellStart"/>
            <w:r w:rsidRPr="00D82581">
              <w:rPr>
                <w:rFonts w:ascii="Garamond" w:hAnsi="Garamond"/>
                <w:i/>
                <w:sz w:val="28"/>
                <w:szCs w:val="28"/>
              </w:rPr>
              <w:t>surranse</w:t>
            </w:r>
            <w:proofErr w:type="spellEnd"/>
            <w:r w:rsidRPr="00D82581">
              <w:rPr>
                <w:rFonts w:ascii="Garamond" w:hAnsi="Garamond"/>
                <w:sz w:val="28"/>
                <w:szCs w:val="28"/>
              </w:rPr>
              <w:t xml:space="preserve"> </w:t>
            </w:r>
            <w:proofErr w:type="spellStart"/>
            <w:r w:rsidRPr="00D82581">
              <w:rPr>
                <w:rFonts w:ascii="Garamond" w:hAnsi="Garamond"/>
                <w:sz w:val="28"/>
                <w:szCs w:val="28"/>
              </w:rPr>
              <w:t>liorish</w:t>
            </w:r>
            <w:proofErr w:type="spellEnd"/>
            <w:r w:rsidRPr="00D82581">
              <w:rPr>
                <w:rFonts w:ascii="Garamond" w:hAnsi="Garamond"/>
                <w:sz w:val="28"/>
                <w:szCs w:val="28"/>
              </w:rPr>
              <w:t xml:space="preserve"> </w:t>
            </w:r>
            <w:proofErr w:type="spellStart"/>
            <w:r w:rsidRPr="00D82581">
              <w:rPr>
                <w:rFonts w:ascii="Garamond" w:hAnsi="Garamond"/>
                <w:i/>
                <w:sz w:val="28"/>
                <w:szCs w:val="28"/>
              </w:rPr>
              <w:t>goanlys</w:t>
            </w:r>
            <w:proofErr w:type="spellEnd"/>
            <w:r w:rsidRPr="00D82581">
              <w:rPr>
                <w:rFonts w:ascii="Garamond" w:hAnsi="Garamond"/>
                <w:i/>
                <w:sz w:val="28"/>
                <w:szCs w:val="28"/>
              </w:rPr>
              <w:t xml:space="preserve">, </w:t>
            </w:r>
            <w:proofErr w:type="spellStart"/>
            <w:r w:rsidRPr="00D82581">
              <w:rPr>
                <w:rFonts w:ascii="Garamond" w:hAnsi="Garamond"/>
                <w:i/>
                <w:sz w:val="28"/>
                <w:szCs w:val="28"/>
              </w:rPr>
              <w:t>ny</w:t>
            </w:r>
            <w:proofErr w:type="spellEnd"/>
            <w:r w:rsidRPr="00D82581">
              <w:rPr>
                <w:rFonts w:ascii="Garamond" w:hAnsi="Garamond"/>
                <w:i/>
                <w:sz w:val="28"/>
                <w:szCs w:val="28"/>
              </w:rPr>
              <w:t xml:space="preserve"> </w:t>
            </w:r>
            <w:proofErr w:type="spellStart"/>
            <w:r w:rsidRPr="00D82581">
              <w:rPr>
                <w:rFonts w:ascii="Garamond" w:hAnsi="Garamond"/>
                <w:i/>
                <w:sz w:val="28"/>
                <w:szCs w:val="28"/>
              </w:rPr>
              <w:t>trooid</w:t>
            </w:r>
            <w:proofErr w:type="spellEnd"/>
            <w:r w:rsidRPr="00D82581">
              <w:rPr>
                <w:rFonts w:ascii="Garamond" w:hAnsi="Garamond"/>
                <w:i/>
                <w:sz w:val="28"/>
                <w:szCs w:val="28"/>
              </w:rPr>
              <w:t xml:space="preserve"> </w:t>
            </w:r>
            <w:proofErr w:type="spellStart"/>
            <w:r w:rsidRPr="00D82581">
              <w:rPr>
                <w:rFonts w:ascii="Garamond" w:hAnsi="Garamond"/>
                <w:i/>
                <w:sz w:val="28"/>
                <w:szCs w:val="28"/>
              </w:rPr>
              <w:t>taghyrt</w:t>
            </w:r>
            <w:proofErr w:type="spellEnd"/>
            <w:r w:rsidRPr="00D82581">
              <w:rPr>
                <w:rFonts w:ascii="Garamond" w:hAnsi="Garamond"/>
                <w:sz w:val="28"/>
                <w:szCs w:val="28"/>
              </w:rPr>
              <w:t xml:space="preserve"> </w:t>
            </w:r>
            <w:proofErr w:type="spellStart"/>
            <w:r>
              <w:rPr>
                <w:rFonts w:ascii="Garamond" w:hAnsi="Garamond"/>
                <w:sz w:val="28"/>
                <w:szCs w:val="28"/>
              </w:rPr>
              <w:t>feegooish</w:t>
            </w:r>
            <w:proofErr w:type="spellEnd"/>
            <w:r>
              <w:rPr>
                <w:rStyle w:val="FootnoteReference"/>
                <w:rFonts w:ascii="Garamond" w:hAnsi="Garamond"/>
                <w:sz w:val="28"/>
                <w:szCs w:val="28"/>
              </w:rPr>
              <w:footnoteReference w:id="20"/>
            </w:r>
            <w:r>
              <w:rPr>
                <w:rFonts w:ascii="Garamond" w:hAnsi="Garamond"/>
                <w:sz w:val="28"/>
                <w:szCs w:val="28"/>
              </w:rPr>
              <w:t xml:space="preserve"> </w:t>
            </w:r>
            <w:r w:rsidRPr="00D82581">
              <w:rPr>
                <w:rFonts w:ascii="Garamond" w:hAnsi="Garamond"/>
                <w:sz w:val="28"/>
                <w:szCs w:val="28"/>
              </w:rPr>
              <w:t xml:space="preserve">ked Yee. </w:t>
            </w:r>
          </w:p>
        </w:tc>
        <w:tc>
          <w:tcPr>
            <w:tcW w:w="0" w:type="auto"/>
          </w:tcPr>
          <w:p w14:paraId="2658A0A1"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A. </w:t>
            </w:r>
            <w:r w:rsidRPr="001755D4">
              <w:rPr>
                <w:rFonts w:ascii="Garamond" w:hAnsi="Garamond" w:cs="Times New Roman"/>
                <w:i/>
                <w:sz w:val="28"/>
              </w:rPr>
              <w:t xml:space="preserve">The Wisdom and Power of God, by which he knows and appoints how </w:t>
            </w:r>
            <w:proofErr w:type="spellStart"/>
            <w:r w:rsidRPr="001755D4">
              <w:rPr>
                <w:rFonts w:ascii="Garamond" w:hAnsi="Garamond" w:cs="Times New Roman"/>
                <w:i/>
                <w:sz w:val="28"/>
              </w:rPr>
              <w:t>every thing</w:t>
            </w:r>
            <w:proofErr w:type="spellEnd"/>
            <w:r w:rsidRPr="001755D4">
              <w:rPr>
                <w:rFonts w:ascii="Garamond" w:hAnsi="Garamond" w:cs="Times New Roman"/>
                <w:i/>
                <w:sz w:val="28"/>
              </w:rPr>
              <w:t xml:space="preserve"> in the World shall be, so that the whole Creation is taken care of</w:t>
            </w:r>
            <w:r w:rsidR="002C617D" w:rsidRPr="002C617D">
              <w:rPr>
                <w:rFonts w:ascii="Garamond" w:hAnsi="Garamond" w:cs="Times New Roman"/>
                <w:sz w:val="28"/>
              </w:rPr>
              <w:t> ;</w:t>
            </w:r>
            <w:r w:rsidRPr="001755D4">
              <w:rPr>
                <w:rFonts w:ascii="Garamond" w:hAnsi="Garamond" w:cs="Times New Roman"/>
                <w:sz w:val="28"/>
              </w:rPr>
              <w:t xml:space="preserve"> not the meanest Creature can suffer, </w:t>
            </w:r>
            <w:r w:rsidRPr="001755D4">
              <w:rPr>
                <w:rFonts w:ascii="Garamond" w:hAnsi="Garamond" w:cs="Times New Roman"/>
                <w:i/>
                <w:sz w:val="28"/>
              </w:rPr>
              <w:t>without God’s leave, either by</w:t>
            </w:r>
            <w:r w:rsidRPr="001755D4">
              <w:rPr>
                <w:rFonts w:ascii="Garamond" w:hAnsi="Garamond" w:cs="Times New Roman"/>
                <w:sz w:val="28"/>
              </w:rPr>
              <w:t xml:space="preserve"> Malice </w:t>
            </w:r>
            <w:r w:rsidRPr="001755D4">
              <w:rPr>
                <w:rFonts w:ascii="Garamond" w:hAnsi="Garamond" w:cs="Times New Roman"/>
                <w:i/>
                <w:sz w:val="28"/>
              </w:rPr>
              <w:t>or</w:t>
            </w:r>
            <w:r w:rsidRPr="001755D4">
              <w:rPr>
                <w:rFonts w:ascii="Garamond" w:hAnsi="Garamond" w:cs="Times New Roman"/>
                <w:sz w:val="28"/>
              </w:rPr>
              <w:t xml:space="preserve"> Accident.</w:t>
            </w:r>
          </w:p>
        </w:tc>
        <w:tc>
          <w:tcPr>
            <w:tcW w:w="0" w:type="auto"/>
          </w:tcPr>
          <w:p w14:paraId="311709EB" w14:textId="77777777" w:rsidR="000C6FFC" w:rsidRDefault="000C6FFC" w:rsidP="00DB60C3">
            <w:pPr>
              <w:pStyle w:val="ListParagraph"/>
              <w:ind w:left="0"/>
              <w:rPr>
                <w:rFonts w:ascii="Garamond" w:hAnsi="Garamond" w:cs="Times New Roman"/>
                <w:sz w:val="20"/>
                <w:szCs w:val="20"/>
              </w:rPr>
            </w:pPr>
          </w:p>
          <w:p w14:paraId="5BE45682" w14:textId="77777777" w:rsidR="000C6FFC" w:rsidRDefault="000C6FFC" w:rsidP="00DB60C3">
            <w:pPr>
              <w:pStyle w:val="ListParagraph"/>
              <w:ind w:left="0"/>
              <w:rPr>
                <w:rFonts w:ascii="Garamond" w:hAnsi="Garamond" w:cs="Times New Roman"/>
                <w:sz w:val="20"/>
                <w:szCs w:val="20"/>
              </w:rPr>
            </w:pPr>
          </w:p>
          <w:p w14:paraId="61D7A6C5" w14:textId="77777777" w:rsidR="000C6FFC" w:rsidRDefault="000C6FFC" w:rsidP="00DB60C3">
            <w:pPr>
              <w:pStyle w:val="ListParagraph"/>
              <w:ind w:left="0"/>
              <w:rPr>
                <w:rFonts w:ascii="Garamond" w:hAnsi="Garamond" w:cs="Times New Roman"/>
                <w:sz w:val="20"/>
                <w:szCs w:val="20"/>
              </w:rPr>
            </w:pPr>
          </w:p>
          <w:p w14:paraId="2925C2D6" w14:textId="77777777" w:rsidR="000C6FFC" w:rsidRDefault="000C6FFC" w:rsidP="00DB60C3">
            <w:pPr>
              <w:pStyle w:val="ListParagraph"/>
              <w:ind w:left="0"/>
              <w:rPr>
                <w:rFonts w:ascii="Garamond" w:hAnsi="Garamond" w:cs="Times New Roman"/>
                <w:sz w:val="20"/>
                <w:szCs w:val="20"/>
              </w:rPr>
            </w:pPr>
          </w:p>
          <w:p w14:paraId="28B05B78" w14:textId="77777777" w:rsidR="000C6FFC" w:rsidRDefault="000C6FFC" w:rsidP="00DB60C3">
            <w:pPr>
              <w:pStyle w:val="ListParagraph"/>
              <w:ind w:left="0"/>
              <w:rPr>
                <w:rFonts w:ascii="Garamond" w:hAnsi="Garamond" w:cs="Times New Roman"/>
                <w:sz w:val="20"/>
                <w:szCs w:val="20"/>
              </w:rPr>
            </w:pPr>
          </w:p>
          <w:p w14:paraId="10B1C843" w14:textId="77777777" w:rsidR="000C6FFC" w:rsidRPr="002825E4" w:rsidRDefault="000C6FFC" w:rsidP="00DB60C3">
            <w:pPr>
              <w:pStyle w:val="ListParagraph"/>
              <w:ind w:left="0"/>
              <w:rPr>
                <w:rFonts w:ascii="Garamond" w:hAnsi="Garamond" w:cs="Times New Roman"/>
                <w:sz w:val="20"/>
                <w:szCs w:val="20"/>
              </w:rPr>
            </w:pPr>
            <w:r>
              <w:rPr>
                <w:rFonts w:ascii="Garamond" w:hAnsi="Garamond" w:cs="Times New Roman"/>
                <w:sz w:val="20"/>
                <w:szCs w:val="20"/>
              </w:rPr>
              <w:t>Matt. 10. 29.</w:t>
            </w:r>
          </w:p>
        </w:tc>
      </w:tr>
      <w:tr w:rsidR="000C6FFC" w:rsidRPr="001755D4" w14:paraId="120DAEF3" w14:textId="77777777" w:rsidTr="00AC0398">
        <w:tc>
          <w:tcPr>
            <w:tcW w:w="0" w:type="auto"/>
          </w:tcPr>
          <w:p w14:paraId="698C5422"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i/>
                <w:sz w:val="28"/>
                <w:szCs w:val="28"/>
              </w:rPr>
              <w:t>Q.</w:t>
            </w:r>
            <w:r w:rsidRPr="00D82581">
              <w:rPr>
                <w:rFonts w:ascii="Garamond" w:hAnsi="Garamond"/>
                <w:sz w:val="28"/>
                <w:szCs w:val="28"/>
              </w:rPr>
              <w:t xml:space="preserve"> </w:t>
            </w:r>
            <w:proofErr w:type="spellStart"/>
            <w:r w:rsidRPr="00D82581">
              <w:rPr>
                <w:rFonts w:ascii="Garamond" w:hAnsi="Garamond"/>
                <w:sz w:val="28"/>
                <w:szCs w:val="28"/>
              </w:rPr>
              <w:t>Cre’n</w:t>
            </w:r>
            <w:proofErr w:type="spellEnd"/>
            <w:r w:rsidRPr="00D82581">
              <w:rPr>
                <w:rFonts w:ascii="Garamond" w:hAnsi="Garamond"/>
                <w:sz w:val="28"/>
                <w:szCs w:val="28"/>
              </w:rPr>
              <w:t xml:space="preserve"> fa </w:t>
            </w:r>
            <w:proofErr w:type="spellStart"/>
            <w:r w:rsidRPr="00D82581">
              <w:rPr>
                <w:rFonts w:ascii="Garamond" w:hAnsi="Garamond"/>
                <w:sz w:val="28"/>
                <w:szCs w:val="28"/>
              </w:rPr>
              <w:t>eisht</w:t>
            </w:r>
            <w:proofErr w:type="spellEnd"/>
            <w:r w:rsidRPr="00D82581">
              <w:rPr>
                <w:rFonts w:ascii="Garamond" w:hAnsi="Garamond"/>
                <w:sz w:val="28"/>
                <w:szCs w:val="28"/>
              </w:rPr>
              <w:t xml:space="preserve"> ta </w:t>
            </w:r>
            <w:proofErr w:type="spellStart"/>
            <w:r w:rsidRPr="00D82581">
              <w:rPr>
                <w:rFonts w:ascii="Garamond" w:hAnsi="Garamond"/>
                <w:sz w:val="28"/>
                <w:szCs w:val="28"/>
              </w:rPr>
              <w:t>Seaghyn</w:t>
            </w:r>
            <w:proofErr w:type="spellEnd"/>
            <w:r w:rsidRPr="00D82581">
              <w:rPr>
                <w:rFonts w:ascii="Garamond" w:hAnsi="Garamond"/>
                <w:sz w:val="28"/>
                <w:szCs w:val="28"/>
              </w:rPr>
              <w:t xml:space="preserve"> </w:t>
            </w:r>
            <w:proofErr w:type="spellStart"/>
            <w:r w:rsidRPr="00D82581">
              <w:rPr>
                <w:rFonts w:ascii="Garamond" w:hAnsi="Garamond"/>
                <w:sz w:val="28"/>
                <w:szCs w:val="28"/>
              </w:rPr>
              <w:t>taghyrt</w:t>
            </w:r>
            <w:proofErr w:type="spellEnd"/>
            <w:r w:rsidRPr="00D82581">
              <w:rPr>
                <w:rFonts w:ascii="Garamond" w:hAnsi="Garamond"/>
                <w:sz w:val="28"/>
                <w:szCs w:val="28"/>
              </w:rPr>
              <w:t xml:space="preserve"> da </w:t>
            </w:r>
            <w:proofErr w:type="spellStart"/>
            <w:r w:rsidRPr="00D82581">
              <w:rPr>
                <w:rFonts w:ascii="Garamond" w:hAnsi="Garamond"/>
                <w:sz w:val="28"/>
                <w:szCs w:val="28"/>
              </w:rPr>
              <w:t>Deney</w:t>
            </w:r>
            <w:proofErr w:type="spellEnd"/>
            <w:r w:rsidR="002C617D" w:rsidRPr="002C617D">
              <w:rPr>
                <w:rFonts w:ascii="Garamond" w:hAnsi="Garamond"/>
                <w:i/>
                <w:sz w:val="28"/>
                <w:szCs w:val="28"/>
              </w:rPr>
              <w:t> </w:t>
            </w:r>
            <w:r w:rsidR="00C57BF1" w:rsidRPr="00C57BF1">
              <w:rPr>
                <w:rFonts w:ascii="Garamond" w:hAnsi="Garamond"/>
                <w:sz w:val="28"/>
                <w:szCs w:val="28"/>
              </w:rPr>
              <w:t>?</w:t>
            </w:r>
            <w:r w:rsidRPr="00D82581">
              <w:rPr>
                <w:rFonts w:ascii="Garamond" w:hAnsi="Garamond"/>
                <w:sz w:val="28"/>
                <w:szCs w:val="28"/>
              </w:rPr>
              <w:t xml:space="preserve"> </w:t>
            </w:r>
          </w:p>
        </w:tc>
        <w:tc>
          <w:tcPr>
            <w:tcW w:w="0" w:type="auto"/>
          </w:tcPr>
          <w:p w14:paraId="47849D87"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 xml:space="preserve">Why then do Evils </w:t>
            </w:r>
            <w:proofErr w:type="spellStart"/>
            <w:r w:rsidRPr="001755D4">
              <w:rPr>
                <w:rFonts w:ascii="Garamond" w:hAnsi="Garamond" w:cs="Times New Roman"/>
                <w:i/>
                <w:sz w:val="28"/>
              </w:rPr>
              <w:t>befal</w:t>
            </w:r>
            <w:proofErr w:type="spellEnd"/>
            <w:r w:rsidRPr="001755D4">
              <w:rPr>
                <w:rFonts w:ascii="Garamond" w:hAnsi="Garamond" w:cs="Times New Roman"/>
                <w:i/>
                <w:sz w:val="28"/>
              </w:rPr>
              <w:t xml:space="preserve"> Men</w:t>
            </w:r>
            <w:r w:rsidR="002C617D" w:rsidRPr="002C617D">
              <w:rPr>
                <w:rFonts w:ascii="Garamond" w:hAnsi="Garamond" w:cs="Times New Roman"/>
                <w:i/>
                <w:sz w:val="28"/>
              </w:rPr>
              <w:t> ?</w:t>
            </w:r>
          </w:p>
        </w:tc>
        <w:tc>
          <w:tcPr>
            <w:tcW w:w="0" w:type="auto"/>
          </w:tcPr>
          <w:p w14:paraId="459C2394"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24CD741F" w14:textId="77777777" w:rsidTr="00AC0398">
        <w:tc>
          <w:tcPr>
            <w:tcW w:w="0" w:type="auto"/>
          </w:tcPr>
          <w:p w14:paraId="31FD4D03"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i/>
                <w:sz w:val="28"/>
                <w:szCs w:val="28"/>
              </w:rPr>
              <w:t xml:space="preserve">A. </w:t>
            </w:r>
            <w:proofErr w:type="spellStart"/>
            <w:r w:rsidRPr="00D82581">
              <w:rPr>
                <w:rFonts w:ascii="Garamond" w:hAnsi="Garamond"/>
                <w:sz w:val="28"/>
                <w:szCs w:val="28"/>
              </w:rPr>
              <w:t>Feer</w:t>
            </w:r>
            <w:proofErr w:type="spellEnd"/>
            <w:r w:rsidRPr="00D82581">
              <w:rPr>
                <w:rFonts w:ascii="Garamond" w:hAnsi="Garamond"/>
                <w:sz w:val="28"/>
                <w:szCs w:val="28"/>
              </w:rPr>
              <w:t xml:space="preserve"> </w:t>
            </w:r>
            <w:proofErr w:type="spellStart"/>
            <w:r w:rsidRPr="00D82581">
              <w:rPr>
                <w:rFonts w:ascii="Garamond" w:hAnsi="Garamond"/>
                <w:sz w:val="28"/>
                <w:szCs w:val="28"/>
              </w:rPr>
              <w:t>vennick</w:t>
            </w:r>
            <w:proofErr w:type="spellEnd"/>
            <w:r w:rsidRPr="00D82581">
              <w:rPr>
                <w:rFonts w:ascii="Garamond" w:hAnsi="Garamond"/>
                <w:sz w:val="28"/>
                <w:szCs w:val="28"/>
              </w:rPr>
              <w:t xml:space="preserve"> </w:t>
            </w:r>
            <w:proofErr w:type="spellStart"/>
            <w:r w:rsidRPr="00D82581">
              <w:rPr>
                <w:rFonts w:ascii="Garamond" w:hAnsi="Garamond"/>
                <w:sz w:val="28"/>
                <w:szCs w:val="28"/>
              </w:rPr>
              <w:t>dyn</w:t>
            </w:r>
            <w:proofErr w:type="spellEnd"/>
            <w:r w:rsidRPr="00D82581">
              <w:rPr>
                <w:rFonts w:ascii="Garamond" w:hAnsi="Garamond"/>
                <w:sz w:val="28"/>
                <w:szCs w:val="28"/>
              </w:rPr>
              <w:t xml:space="preserve"> </w:t>
            </w:r>
            <w:proofErr w:type="spellStart"/>
            <w:r w:rsidRPr="00D82581">
              <w:rPr>
                <w:rFonts w:ascii="Garamond" w:hAnsi="Garamond"/>
                <w:sz w:val="28"/>
                <w:szCs w:val="28"/>
              </w:rPr>
              <w:t>gerragh</w:t>
            </w:r>
            <w:proofErr w:type="spellEnd"/>
            <w:r w:rsidRPr="00D82581">
              <w:rPr>
                <w:rFonts w:ascii="Garamond" w:hAnsi="Garamond"/>
                <w:sz w:val="28"/>
                <w:szCs w:val="28"/>
              </w:rPr>
              <w:t xml:space="preserve"> ad, as </w:t>
            </w:r>
            <w:proofErr w:type="spellStart"/>
            <w:r w:rsidRPr="00D82581">
              <w:rPr>
                <w:rFonts w:ascii="Garamond" w:hAnsi="Garamond"/>
                <w:sz w:val="28"/>
                <w:szCs w:val="28"/>
              </w:rPr>
              <w:t>dyn</w:t>
            </w:r>
            <w:proofErr w:type="spellEnd"/>
            <w:r w:rsidRPr="00D82581">
              <w:rPr>
                <w:rFonts w:ascii="Garamond" w:hAnsi="Garamond"/>
                <w:sz w:val="28"/>
                <w:szCs w:val="28"/>
              </w:rPr>
              <w:t xml:space="preserve"> </w:t>
            </w:r>
            <w:proofErr w:type="spellStart"/>
            <w:r w:rsidRPr="00D82581">
              <w:rPr>
                <w:rFonts w:ascii="Garamond" w:hAnsi="Garamond"/>
                <w:sz w:val="28"/>
                <w:szCs w:val="28"/>
              </w:rPr>
              <w:t>dayrn</w:t>
            </w:r>
            <w:proofErr w:type="spellEnd"/>
            <w:r w:rsidRPr="00D82581">
              <w:rPr>
                <w:rFonts w:ascii="Garamond" w:hAnsi="Garamond"/>
                <w:sz w:val="28"/>
                <w:szCs w:val="28"/>
              </w:rPr>
              <w:t xml:space="preserve"> </w:t>
            </w:r>
            <w:proofErr w:type="spellStart"/>
            <w:r w:rsidRPr="00D82581">
              <w:rPr>
                <w:rFonts w:ascii="Garamond" w:hAnsi="Garamond"/>
                <w:sz w:val="28"/>
                <w:szCs w:val="28"/>
              </w:rPr>
              <w:t>gys</w:t>
            </w:r>
            <w:proofErr w:type="spellEnd"/>
            <w:r w:rsidRPr="00D82581">
              <w:rPr>
                <w:rFonts w:ascii="Garamond" w:hAnsi="Garamond"/>
                <w:sz w:val="28"/>
                <w:szCs w:val="28"/>
              </w:rPr>
              <w:t xml:space="preserve"> </w:t>
            </w:r>
            <w:proofErr w:type="spellStart"/>
            <w:r w:rsidRPr="00D82581">
              <w:rPr>
                <w:rFonts w:ascii="Garamond" w:hAnsi="Garamond"/>
                <w:sz w:val="28"/>
                <w:szCs w:val="28"/>
              </w:rPr>
              <w:t>Arrys</w:t>
            </w:r>
            <w:proofErr w:type="spellEnd"/>
            <w:r w:rsidRPr="00D82581">
              <w:rPr>
                <w:rFonts w:ascii="Garamond" w:hAnsi="Garamond"/>
                <w:sz w:val="28"/>
                <w:szCs w:val="28"/>
              </w:rPr>
              <w:t xml:space="preserve">. </w:t>
            </w:r>
            <w:proofErr w:type="spellStart"/>
            <w:r w:rsidRPr="00D82581">
              <w:rPr>
                <w:rFonts w:ascii="Garamond" w:hAnsi="Garamond"/>
                <w:sz w:val="28"/>
                <w:szCs w:val="28"/>
              </w:rPr>
              <w:t>Agh</w:t>
            </w:r>
            <w:proofErr w:type="spellEnd"/>
            <w:r w:rsidRPr="00D82581">
              <w:rPr>
                <w:rFonts w:ascii="Garamond" w:hAnsi="Garamond"/>
                <w:sz w:val="28"/>
                <w:szCs w:val="28"/>
              </w:rPr>
              <w:t xml:space="preserve"> </w:t>
            </w:r>
            <w:r w:rsidRPr="00D82581">
              <w:rPr>
                <w:rFonts w:ascii="Garamond" w:hAnsi="Garamond"/>
                <w:i/>
                <w:sz w:val="28"/>
                <w:szCs w:val="28"/>
              </w:rPr>
              <w:t xml:space="preserve">er </w:t>
            </w:r>
            <w:proofErr w:type="spellStart"/>
            <w:r w:rsidRPr="00D82581">
              <w:rPr>
                <w:rFonts w:ascii="Garamond" w:hAnsi="Garamond"/>
                <w:i/>
                <w:sz w:val="28"/>
                <w:szCs w:val="28"/>
              </w:rPr>
              <w:t>skyn</w:t>
            </w:r>
            <w:proofErr w:type="spellEnd"/>
            <w:r w:rsidRPr="00D82581">
              <w:rPr>
                <w:rFonts w:ascii="Garamond" w:hAnsi="Garamond"/>
                <w:i/>
                <w:sz w:val="28"/>
                <w:szCs w:val="28"/>
              </w:rPr>
              <w:t xml:space="preserve"> </w:t>
            </w:r>
            <w:proofErr w:type="spellStart"/>
            <w:r w:rsidRPr="00D82581">
              <w:rPr>
                <w:rFonts w:ascii="Garamond" w:hAnsi="Garamond"/>
                <w:i/>
                <w:sz w:val="28"/>
                <w:szCs w:val="28"/>
              </w:rPr>
              <w:t>ooilley</w:t>
            </w:r>
            <w:proofErr w:type="spellEnd"/>
            <w:r w:rsidRPr="00D82581">
              <w:rPr>
                <w:rFonts w:ascii="Garamond" w:hAnsi="Garamond"/>
                <w:sz w:val="28"/>
                <w:szCs w:val="28"/>
              </w:rPr>
              <w:t xml:space="preserve">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harbaa</w:t>
            </w:r>
            <w:proofErr w:type="spellEnd"/>
            <w:r w:rsidRPr="00D82581">
              <w:rPr>
                <w:rFonts w:ascii="Garamond" w:hAnsi="Garamond"/>
                <w:sz w:val="28"/>
                <w:szCs w:val="28"/>
              </w:rPr>
              <w:t xml:space="preserve"> </w:t>
            </w:r>
            <w:proofErr w:type="spellStart"/>
            <w:r w:rsidRPr="00D82581">
              <w:rPr>
                <w:rFonts w:ascii="Garamond" w:hAnsi="Garamond"/>
                <w:sz w:val="28"/>
                <w:szCs w:val="28"/>
              </w:rPr>
              <w:t>nyn</w:t>
            </w:r>
            <w:proofErr w:type="spellEnd"/>
            <w:r w:rsidRPr="00D82581">
              <w:rPr>
                <w:rFonts w:ascii="Garamond" w:hAnsi="Garamond"/>
                <w:sz w:val="28"/>
                <w:szCs w:val="28"/>
              </w:rPr>
              <w:t xml:space="preserve"> </w:t>
            </w:r>
            <w:proofErr w:type="spellStart"/>
            <w:r w:rsidRPr="00D82581">
              <w:rPr>
                <w:rFonts w:ascii="Garamond" w:hAnsi="Garamond"/>
                <w:sz w:val="28"/>
                <w:szCs w:val="28"/>
              </w:rPr>
              <w:t>greeaghyn</w:t>
            </w:r>
            <w:proofErr w:type="spellEnd"/>
            <w:r w:rsidRPr="00D82581">
              <w:rPr>
                <w:rFonts w:ascii="Garamond" w:hAnsi="Garamond"/>
                <w:sz w:val="28"/>
                <w:szCs w:val="28"/>
              </w:rPr>
              <w:t xml:space="preserve">, </w:t>
            </w:r>
            <w:proofErr w:type="spellStart"/>
            <w:r w:rsidRPr="00D82581">
              <w:rPr>
                <w:rFonts w:ascii="Garamond" w:hAnsi="Garamond"/>
                <w:sz w:val="28"/>
                <w:szCs w:val="28"/>
              </w:rPr>
              <w:t>veih</w:t>
            </w:r>
            <w:proofErr w:type="spellEnd"/>
            <w:r w:rsidRPr="00D82581">
              <w:rPr>
                <w:rFonts w:ascii="Garamond" w:hAnsi="Garamond"/>
                <w:sz w:val="28"/>
                <w:szCs w:val="28"/>
              </w:rPr>
              <w:t xml:space="preserve"> </w:t>
            </w:r>
            <w:proofErr w:type="spellStart"/>
            <w:r w:rsidRPr="00D82581">
              <w:rPr>
                <w:rFonts w:ascii="Garamond" w:hAnsi="Garamond"/>
                <w:sz w:val="28"/>
                <w:szCs w:val="28"/>
              </w:rPr>
              <w:t>ve</w:t>
            </w:r>
            <w:proofErr w:type="spellEnd"/>
            <w:r w:rsidRPr="00D82581">
              <w:rPr>
                <w:rFonts w:ascii="Garamond" w:hAnsi="Garamond"/>
                <w:sz w:val="28"/>
                <w:szCs w:val="28"/>
              </w:rPr>
              <w:t xml:space="preserve"> </w:t>
            </w:r>
            <w:proofErr w:type="spellStart"/>
            <w:r w:rsidRPr="00D82581">
              <w:rPr>
                <w:rFonts w:ascii="Garamond" w:hAnsi="Garamond"/>
                <w:sz w:val="28"/>
                <w:szCs w:val="28"/>
              </w:rPr>
              <w:t>rour</w:t>
            </w:r>
            <w:proofErr w:type="spellEnd"/>
            <w:r w:rsidRPr="00D82581">
              <w:rPr>
                <w:rFonts w:ascii="Garamond" w:hAnsi="Garamond"/>
                <w:sz w:val="28"/>
                <w:szCs w:val="28"/>
              </w:rPr>
              <w:t xml:space="preserve"> </w:t>
            </w:r>
            <w:proofErr w:type="spellStart"/>
            <w:r w:rsidRPr="00D82581">
              <w:rPr>
                <w:rFonts w:ascii="Garamond" w:hAnsi="Garamond"/>
                <w:sz w:val="28"/>
                <w:szCs w:val="28"/>
              </w:rPr>
              <w:t>soit</w:t>
            </w:r>
            <w:proofErr w:type="spellEnd"/>
            <w:r w:rsidRPr="00D82581">
              <w:rPr>
                <w:rFonts w:ascii="Garamond" w:hAnsi="Garamond"/>
                <w:sz w:val="28"/>
                <w:szCs w:val="28"/>
              </w:rPr>
              <w:t xml:space="preserve"> er y </w:t>
            </w:r>
            <w:proofErr w:type="spellStart"/>
            <w:r w:rsidRPr="00D82581">
              <w:rPr>
                <w:rFonts w:ascii="Garamond" w:hAnsi="Garamond"/>
                <w:sz w:val="28"/>
                <w:szCs w:val="28"/>
              </w:rPr>
              <w:t>vea</w:t>
            </w:r>
            <w:proofErr w:type="spellEnd"/>
            <w:r w:rsidRPr="00D82581">
              <w:rPr>
                <w:rFonts w:ascii="Garamond" w:hAnsi="Garamond"/>
                <w:sz w:val="28"/>
                <w:szCs w:val="28"/>
              </w:rPr>
              <w:t xml:space="preserve"> </w:t>
            </w:r>
            <w:proofErr w:type="spellStart"/>
            <w:r w:rsidRPr="00D82581">
              <w:rPr>
                <w:rFonts w:ascii="Garamond" w:hAnsi="Garamond"/>
                <w:sz w:val="28"/>
                <w:szCs w:val="28"/>
              </w:rPr>
              <w:t>shoh</w:t>
            </w:r>
            <w:proofErr w:type="spellEnd"/>
            <w:r w:rsidRPr="00D82581">
              <w:rPr>
                <w:rFonts w:ascii="Garamond" w:hAnsi="Garamond"/>
                <w:sz w:val="28"/>
                <w:szCs w:val="28"/>
              </w:rPr>
              <w:t xml:space="preserve">, as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vod</w:t>
            </w:r>
            <w:proofErr w:type="spellEnd"/>
            <w:r w:rsidRPr="00D82581">
              <w:rPr>
                <w:rFonts w:ascii="Garamond" w:hAnsi="Garamond"/>
                <w:sz w:val="28"/>
                <w:szCs w:val="28"/>
              </w:rPr>
              <w:t xml:space="preserve"> mad </w:t>
            </w:r>
            <w:proofErr w:type="spellStart"/>
            <w:r>
              <w:rPr>
                <w:rFonts w:ascii="Garamond" w:hAnsi="Garamond"/>
                <w:sz w:val="28"/>
                <w:szCs w:val="28"/>
              </w:rPr>
              <w:t>nyn</w:t>
            </w:r>
            <w:proofErr w:type="spellEnd"/>
            <w:r>
              <w:rPr>
                <w:rFonts w:ascii="Garamond" w:hAnsi="Garamond"/>
                <w:sz w:val="28"/>
                <w:szCs w:val="28"/>
              </w:rPr>
              <w:t xml:space="preserve"> </w:t>
            </w:r>
            <w:proofErr w:type="spellStart"/>
            <w:r>
              <w:rPr>
                <w:rFonts w:ascii="Garamond" w:hAnsi="Garamond"/>
                <w:sz w:val="28"/>
                <w:szCs w:val="28"/>
              </w:rPr>
              <w:t>smooinaghtyn</w:t>
            </w:r>
            <w:proofErr w:type="spellEnd"/>
            <w:r w:rsidRPr="00D82581">
              <w:rPr>
                <w:rFonts w:ascii="Garamond" w:hAnsi="Garamond"/>
                <w:sz w:val="28"/>
                <w:szCs w:val="28"/>
              </w:rPr>
              <w:t xml:space="preserve"> </w:t>
            </w:r>
            <w:proofErr w:type="spellStart"/>
            <w:r w:rsidRPr="00D82581">
              <w:rPr>
                <w:rFonts w:ascii="Garamond" w:hAnsi="Garamond"/>
                <w:sz w:val="28"/>
                <w:szCs w:val="28"/>
              </w:rPr>
              <w:t>nyn</w:t>
            </w:r>
            <w:proofErr w:type="spellEnd"/>
            <w:r w:rsidRPr="00D82581">
              <w:rPr>
                <w:rFonts w:ascii="Garamond" w:hAnsi="Garamond"/>
                <w:sz w:val="28"/>
                <w:szCs w:val="28"/>
              </w:rPr>
              <w:t xml:space="preserve"> </w:t>
            </w:r>
            <w:proofErr w:type="spellStart"/>
            <w:r w:rsidRPr="00D82581">
              <w:rPr>
                <w:rFonts w:ascii="Garamond" w:hAnsi="Garamond"/>
                <w:sz w:val="28"/>
                <w:szCs w:val="28"/>
              </w:rPr>
              <w:t>aignaghyn</w:t>
            </w:r>
            <w:proofErr w:type="spellEnd"/>
            <w:r w:rsidRPr="00D82581">
              <w:rPr>
                <w:rFonts w:ascii="Garamond" w:hAnsi="Garamond"/>
                <w:sz w:val="28"/>
                <w:szCs w:val="28"/>
              </w:rPr>
              <w:t xml:space="preserve"> as </w:t>
            </w:r>
            <w:proofErr w:type="spellStart"/>
            <w:r w:rsidRPr="00D82581">
              <w:rPr>
                <w:rFonts w:ascii="Garamond" w:hAnsi="Garamond"/>
                <w:sz w:val="28"/>
                <w:szCs w:val="28"/>
              </w:rPr>
              <w:t>nyn</w:t>
            </w:r>
            <w:proofErr w:type="spellEnd"/>
            <w:r w:rsidRPr="00D82581">
              <w:rPr>
                <w:rFonts w:ascii="Garamond" w:hAnsi="Garamond"/>
                <w:sz w:val="28"/>
                <w:szCs w:val="28"/>
              </w:rPr>
              <w:t xml:space="preserve"> </w:t>
            </w:r>
            <w:proofErr w:type="spellStart"/>
            <w:r w:rsidRPr="00D82581">
              <w:rPr>
                <w:rFonts w:ascii="Garamond" w:hAnsi="Garamond"/>
                <w:sz w:val="28"/>
                <w:szCs w:val="28"/>
              </w:rPr>
              <w:t>ghiarrail</w:t>
            </w:r>
            <w:proofErr w:type="spellEnd"/>
            <w:r w:rsidRPr="00D82581">
              <w:rPr>
                <w:rFonts w:ascii="Garamond" w:hAnsi="Garamond"/>
                <w:sz w:val="28"/>
                <w:szCs w:val="28"/>
              </w:rPr>
              <w:t xml:space="preserve"> y </w:t>
            </w:r>
            <w:proofErr w:type="spellStart"/>
            <w:r w:rsidRPr="00D82581">
              <w:rPr>
                <w:rFonts w:ascii="Garamond" w:hAnsi="Garamond"/>
                <w:sz w:val="28"/>
                <w:szCs w:val="28"/>
              </w:rPr>
              <w:t>hoiagh</w:t>
            </w:r>
            <w:proofErr w:type="spellEnd"/>
            <w:r w:rsidRPr="00D82581">
              <w:rPr>
                <w:rFonts w:ascii="Garamond" w:hAnsi="Garamond"/>
                <w:sz w:val="28"/>
                <w:szCs w:val="28"/>
              </w:rPr>
              <w:t xml:space="preserve"> er </w:t>
            </w:r>
            <w:proofErr w:type="spellStart"/>
            <w:r w:rsidRPr="00D82581">
              <w:rPr>
                <w:rFonts w:ascii="Garamond" w:hAnsi="Garamond"/>
                <w:sz w:val="28"/>
                <w:szCs w:val="28"/>
              </w:rPr>
              <w:t>bea</w:t>
            </w:r>
            <w:proofErr w:type="spellEnd"/>
            <w:r w:rsidRPr="00D82581">
              <w:rPr>
                <w:rFonts w:ascii="Garamond" w:hAnsi="Garamond"/>
                <w:sz w:val="28"/>
                <w:szCs w:val="28"/>
              </w:rPr>
              <w:t xml:space="preserve"> share. </w:t>
            </w:r>
          </w:p>
        </w:tc>
        <w:tc>
          <w:tcPr>
            <w:tcW w:w="0" w:type="auto"/>
          </w:tcPr>
          <w:p w14:paraId="5D80306C" w14:textId="77777777" w:rsidR="000C6FFC" w:rsidRPr="001755D4" w:rsidRDefault="000C6FFC"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A. </w:t>
            </w:r>
            <w:r w:rsidRPr="001755D4">
              <w:rPr>
                <w:rFonts w:ascii="Garamond" w:hAnsi="Garamond" w:cs="Times New Roman"/>
                <w:i/>
                <w:sz w:val="28"/>
              </w:rPr>
              <w:t>Very often to</w:t>
            </w:r>
            <w:r w:rsidRPr="001755D4">
              <w:rPr>
                <w:rFonts w:ascii="Garamond" w:hAnsi="Garamond" w:cs="Times New Roman"/>
                <w:sz w:val="28"/>
              </w:rPr>
              <w:t xml:space="preserve"> punish </w:t>
            </w:r>
            <w:r w:rsidRPr="001755D4">
              <w:rPr>
                <w:rFonts w:ascii="Garamond" w:hAnsi="Garamond" w:cs="Times New Roman"/>
                <w:i/>
                <w:sz w:val="28"/>
              </w:rPr>
              <w:t>them, and to bring them to Repentance</w:t>
            </w:r>
            <w:r w:rsidR="002C617D" w:rsidRPr="002C617D">
              <w:rPr>
                <w:rFonts w:ascii="Garamond" w:hAnsi="Garamond" w:cs="Times New Roman"/>
                <w:sz w:val="28"/>
              </w:rPr>
              <w:t> ;</w:t>
            </w:r>
            <w:r w:rsidRPr="001755D4">
              <w:rPr>
                <w:rFonts w:ascii="Garamond" w:hAnsi="Garamond" w:cs="Times New Roman"/>
                <w:i/>
                <w:sz w:val="28"/>
              </w:rPr>
              <w:t xml:space="preserve"> but</w:t>
            </w:r>
            <w:r w:rsidRPr="001755D4">
              <w:rPr>
                <w:rFonts w:ascii="Garamond" w:hAnsi="Garamond" w:cs="Times New Roman"/>
                <w:sz w:val="28"/>
              </w:rPr>
              <w:t xml:space="preserve"> especially, </w:t>
            </w:r>
            <w:r w:rsidRPr="001755D4">
              <w:rPr>
                <w:rFonts w:ascii="Garamond" w:hAnsi="Garamond" w:cs="Times New Roman"/>
                <w:i/>
                <w:sz w:val="28"/>
              </w:rPr>
              <w:t>to wean our Hearts from being too fond of this Life, and that we may think of, delight in, and prepare for a better.</w:t>
            </w:r>
          </w:p>
        </w:tc>
        <w:tc>
          <w:tcPr>
            <w:tcW w:w="0" w:type="auto"/>
          </w:tcPr>
          <w:p w14:paraId="19CE9241"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068DD02A" w14:textId="77777777" w:rsidTr="00AC0398">
        <w:tc>
          <w:tcPr>
            <w:tcW w:w="0" w:type="auto"/>
          </w:tcPr>
          <w:p w14:paraId="78EC9F0D"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i/>
                <w:sz w:val="28"/>
                <w:szCs w:val="28"/>
              </w:rPr>
              <w:t>Q.</w:t>
            </w:r>
            <w:r w:rsidRPr="00D82581">
              <w:rPr>
                <w:rFonts w:ascii="Garamond" w:hAnsi="Garamond"/>
                <w:sz w:val="28"/>
                <w:szCs w:val="28"/>
              </w:rPr>
              <w:t xml:space="preserve"> </w:t>
            </w:r>
            <w:proofErr w:type="spellStart"/>
            <w:r w:rsidRPr="00D82581">
              <w:rPr>
                <w:rFonts w:ascii="Garamond" w:hAnsi="Garamond"/>
                <w:sz w:val="28"/>
                <w:szCs w:val="28"/>
              </w:rPr>
              <w:t>Vel</w:t>
            </w:r>
            <w:proofErr w:type="spellEnd"/>
            <w:r w:rsidRPr="00D82581">
              <w:rPr>
                <w:rFonts w:ascii="Garamond" w:hAnsi="Garamond"/>
                <w:sz w:val="28"/>
                <w:szCs w:val="28"/>
              </w:rPr>
              <w:t xml:space="preserve"> </w:t>
            </w:r>
            <w:proofErr w:type="spellStart"/>
            <w:r w:rsidRPr="00D82581">
              <w:rPr>
                <w:rFonts w:ascii="Garamond" w:hAnsi="Garamond"/>
                <w:sz w:val="28"/>
                <w:szCs w:val="28"/>
              </w:rPr>
              <w:t>Jee</w:t>
            </w:r>
            <w:proofErr w:type="spellEnd"/>
            <w:r w:rsidRPr="00D82581">
              <w:rPr>
                <w:rFonts w:ascii="Garamond" w:hAnsi="Garamond"/>
                <w:sz w:val="28"/>
                <w:szCs w:val="28"/>
              </w:rPr>
              <w:t xml:space="preserve"> </w:t>
            </w:r>
            <w:proofErr w:type="spellStart"/>
            <w:r w:rsidRPr="00D82581">
              <w:rPr>
                <w:rFonts w:ascii="Garamond" w:hAnsi="Garamond"/>
                <w:sz w:val="28"/>
                <w:szCs w:val="28"/>
              </w:rPr>
              <w:t>reil</w:t>
            </w:r>
            <w:proofErr w:type="spellEnd"/>
            <w:r w:rsidRPr="00D82581">
              <w:rPr>
                <w:rFonts w:ascii="Garamond" w:hAnsi="Garamond"/>
                <w:sz w:val="28"/>
                <w:szCs w:val="28"/>
              </w:rPr>
              <w:t xml:space="preserve"> </w:t>
            </w:r>
            <w:proofErr w:type="spellStart"/>
            <w:r w:rsidRPr="00D82581">
              <w:rPr>
                <w:rFonts w:ascii="Garamond" w:hAnsi="Garamond"/>
                <w:sz w:val="28"/>
                <w:szCs w:val="28"/>
              </w:rPr>
              <w:t>earishyn</w:t>
            </w:r>
            <w:proofErr w:type="spellEnd"/>
            <w:r w:rsidRPr="00D82581">
              <w:rPr>
                <w:rFonts w:ascii="Garamond" w:hAnsi="Garamond"/>
                <w:sz w:val="28"/>
                <w:szCs w:val="28"/>
              </w:rPr>
              <w:t xml:space="preserve"> </w:t>
            </w:r>
            <w:proofErr w:type="spellStart"/>
            <w:r w:rsidRPr="00D82581">
              <w:rPr>
                <w:rFonts w:ascii="Garamond" w:hAnsi="Garamond"/>
                <w:sz w:val="28"/>
                <w:szCs w:val="28"/>
              </w:rPr>
              <w:t>ny</w:t>
            </w:r>
            <w:proofErr w:type="spellEnd"/>
            <w:r w:rsidRPr="00D82581">
              <w:rPr>
                <w:rFonts w:ascii="Garamond" w:hAnsi="Garamond"/>
                <w:sz w:val="28"/>
                <w:szCs w:val="28"/>
              </w:rPr>
              <w:t xml:space="preserve"> </w:t>
            </w:r>
            <w:proofErr w:type="spellStart"/>
            <w:r w:rsidRPr="00D82581">
              <w:rPr>
                <w:rFonts w:ascii="Garamond" w:hAnsi="Garamond"/>
                <w:sz w:val="28"/>
                <w:szCs w:val="28"/>
              </w:rPr>
              <w:t>bleaney</w:t>
            </w:r>
            <w:proofErr w:type="spellEnd"/>
            <w:r w:rsidR="002C617D" w:rsidRPr="002C617D">
              <w:rPr>
                <w:rFonts w:ascii="Garamond" w:hAnsi="Garamond"/>
                <w:i/>
                <w:sz w:val="28"/>
                <w:szCs w:val="28"/>
              </w:rPr>
              <w:t> </w:t>
            </w:r>
            <w:r w:rsidR="00C57BF1" w:rsidRPr="00C57BF1">
              <w:rPr>
                <w:rFonts w:ascii="Garamond" w:hAnsi="Garamond"/>
                <w:sz w:val="28"/>
                <w:szCs w:val="28"/>
              </w:rPr>
              <w:t>?</w:t>
            </w:r>
            <w:r w:rsidRPr="00D82581">
              <w:rPr>
                <w:rFonts w:ascii="Garamond" w:hAnsi="Garamond"/>
                <w:sz w:val="28"/>
                <w:szCs w:val="28"/>
              </w:rPr>
              <w:t xml:space="preserve"> </w:t>
            </w:r>
            <w:proofErr w:type="spellStart"/>
            <w:r w:rsidRPr="00D82581">
              <w:rPr>
                <w:rFonts w:ascii="Garamond" w:hAnsi="Garamond"/>
                <w:i/>
                <w:sz w:val="28"/>
                <w:szCs w:val="28"/>
              </w:rPr>
              <w:t>Nagh</w:t>
            </w:r>
            <w:proofErr w:type="spellEnd"/>
            <w:r w:rsidRPr="00D82581">
              <w:rPr>
                <w:rFonts w:ascii="Garamond" w:hAnsi="Garamond"/>
                <w:i/>
                <w:sz w:val="28"/>
                <w:szCs w:val="28"/>
              </w:rPr>
              <w:t xml:space="preserve"> </w:t>
            </w:r>
            <w:proofErr w:type="spellStart"/>
            <w:r w:rsidRPr="00D82581">
              <w:rPr>
                <w:rFonts w:ascii="Garamond" w:hAnsi="Garamond"/>
                <w:i/>
                <w:sz w:val="28"/>
                <w:szCs w:val="28"/>
              </w:rPr>
              <w:t>vel</w:t>
            </w:r>
            <w:proofErr w:type="spellEnd"/>
            <w:r w:rsidRPr="00D82581">
              <w:rPr>
                <w:rFonts w:ascii="Garamond" w:hAnsi="Garamond"/>
                <w:i/>
                <w:sz w:val="28"/>
                <w:szCs w:val="28"/>
              </w:rPr>
              <w:t xml:space="preserve"> y </w:t>
            </w:r>
            <w:proofErr w:type="spellStart"/>
            <w:r w:rsidRPr="00D82581">
              <w:rPr>
                <w:rFonts w:ascii="Garamond" w:hAnsi="Garamond"/>
                <w:i/>
                <w:sz w:val="28"/>
                <w:szCs w:val="28"/>
              </w:rPr>
              <w:t>Sourey</w:t>
            </w:r>
            <w:proofErr w:type="spellEnd"/>
            <w:r w:rsidRPr="00D82581">
              <w:rPr>
                <w:rFonts w:ascii="Garamond" w:hAnsi="Garamond"/>
                <w:i/>
                <w:sz w:val="28"/>
                <w:szCs w:val="28"/>
              </w:rPr>
              <w:t xml:space="preserve"> as y </w:t>
            </w:r>
            <w:proofErr w:type="spellStart"/>
            <w:r w:rsidRPr="00D82581">
              <w:rPr>
                <w:rFonts w:ascii="Garamond" w:hAnsi="Garamond"/>
                <w:i/>
                <w:sz w:val="28"/>
                <w:szCs w:val="28"/>
              </w:rPr>
              <w:t>geurey</w:t>
            </w:r>
            <w:proofErr w:type="spellEnd"/>
            <w:r w:rsidRPr="00D82581">
              <w:rPr>
                <w:rFonts w:ascii="Garamond" w:hAnsi="Garamond"/>
                <w:i/>
                <w:sz w:val="28"/>
                <w:szCs w:val="28"/>
              </w:rPr>
              <w:t xml:space="preserve">, </w:t>
            </w:r>
            <w:proofErr w:type="spellStart"/>
            <w:r w:rsidRPr="00D82581">
              <w:rPr>
                <w:rFonts w:ascii="Garamond" w:hAnsi="Garamond"/>
                <w:i/>
                <w:sz w:val="28"/>
                <w:szCs w:val="28"/>
              </w:rPr>
              <w:t>yn</w:t>
            </w:r>
            <w:proofErr w:type="spellEnd"/>
            <w:r w:rsidRPr="00D82581">
              <w:rPr>
                <w:rFonts w:ascii="Garamond" w:hAnsi="Garamond"/>
                <w:i/>
                <w:sz w:val="28"/>
                <w:szCs w:val="28"/>
              </w:rPr>
              <w:t xml:space="preserve"> </w:t>
            </w:r>
            <w:proofErr w:type="spellStart"/>
            <w:r w:rsidRPr="00D82581">
              <w:rPr>
                <w:rFonts w:ascii="Garamond" w:hAnsi="Garamond"/>
                <w:i/>
                <w:sz w:val="28"/>
                <w:szCs w:val="28"/>
              </w:rPr>
              <w:t>Niarragh</w:t>
            </w:r>
            <w:proofErr w:type="spellEnd"/>
            <w:r w:rsidRPr="00D82581">
              <w:rPr>
                <w:rFonts w:ascii="Garamond" w:hAnsi="Garamond"/>
                <w:i/>
                <w:sz w:val="28"/>
                <w:szCs w:val="28"/>
              </w:rPr>
              <w:t xml:space="preserve"> as y </w:t>
            </w:r>
            <w:proofErr w:type="spellStart"/>
            <w:r w:rsidRPr="00D82581">
              <w:rPr>
                <w:rFonts w:ascii="Garamond" w:hAnsi="Garamond"/>
                <w:i/>
                <w:sz w:val="28"/>
                <w:szCs w:val="28"/>
              </w:rPr>
              <w:t>Foure</w:t>
            </w:r>
            <w:proofErr w:type="spellEnd"/>
            <w:r w:rsidRPr="00D82581">
              <w:rPr>
                <w:rFonts w:ascii="Garamond" w:hAnsi="Garamond"/>
                <w:i/>
                <w:sz w:val="28"/>
                <w:szCs w:val="28"/>
              </w:rPr>
              <w:t xml:space="preserve"> </w:t>
            </w:r>
            <w:proofErr w:type="spellStart"/>
            <w:r w:rsidRPr="00D82581">
              <w:rPr>
                <w:rFonts w:ascii="Garamond" w:hAnsi="Garamond"/>
                <w:i/>
                <w:sz w:val="28"/>
                <w:szCs w:val="28"/>
              </w:rPr>
              <w:t>cheet</w:t>
            </w:r>
            <w:proofErr w:type="spellEnd"/>
            <w:r w:rsidRPr="00D82581">
              <w:rPr>
                <w:rFonts w:ascii="Garamond" w:hAnsi="Garamond"/>
                <w:i/>
                <w:sz w:val="28"/>
                <w:szCs w:val="28"/>
              </w:rPr>
              <w:t xml:space="preserve"> </w:t>
            </w:r>
            <w:proofErr w:type="spellStart"/>
            <w:r w:rsidRPr="00D82581">
              <w:rPr>
                <w:rFonts w:ascii="Garamond" w:hAnsi="Garamond"/>
                <w:i/>
                <w:sz w:val="28"/>
                <w:szCs w:val="28"/>
              </w:rPr>
              <w:t>ayns</w:t>
            </w:r>
            <w:proofErr w:type="spellEnd"/>
            <w:r w:rsidRPr="00D82581">
              <w:rPr>
                <w:rFonts w:ascii="Garamond" w:hAnsi="Garamond"/>
                <w:i/>
                <w:sz w:val="28"/>
                <w:szCs w:val="28"/>
              </w:rPr>
              <w:t xml:space="preserve"> </w:t>
            </w:r>
            <w:proofErr w:type="spellStart"/>
            <w:r w:rsidRPr="00D82581">
              <w:rPr>
                <w:rFonts w:ascii="Garamond" w:hAnsi="Garamond"/>
                <w:i/>
                <w:sz w:val="28"/>
                <w:szCs w:val="28"/>
              </w:rPr>
              <w:t>nyn</w:t>
            </w:r>
            <w:proofErr w:type="spellEnd"/>
            <w:r w:rsidRPr="00D82581">
              <w:rPr>
                <w:rFonts w:ascii="Garamond" w:hAnsi="Garamond"/>
                <w:i/>
                <w:sz w:val="28"/>
                <w:szCs w:val="28"/>
              </w:rPr>
              <w:t xml:space="preserve"> </w:t>
            </w:r>
            <w:proofErr w:type="spellStart"/>
            <w:r w:rsidRPr="00D82581">
              <w:rPr>
                <w:rFonts w:ascii="Garamond" w:hAnsi="Garamond"/>
                <w:i/>
                <w:sz w:val="28"/>
                <w:szCs w:val="28"/>
              </w:rPr>
              <w:t>imbagh</w:t>
            </w:r>
            <w:proofErr w:type="spellEnd"/>
            <w:r w:rsidRPr="00D82581">
              <w:rPr>
                <w:rFonts w:ascii="Garamond" w:hAnsi="Garamond"/>
                <w:i/>
                <w:sz w:val="28"/>
                <w:szCs w:val="28"/>
              </w:rPr>
              <w:t xml:space="preserve"> </w:t>
            </w:r>
            <w:proofErr w:type="spellStart"/>
            <w:r w:rsidRPr="00D82581">
              <w:rPr>
                <w:rFonts w:ascii="Garamond" w:hAnsi="Garamond"/>
                <w:i/>
                <w:sz w:val="28"/>
                <w:szCs w:val="28"/>
              </w:rPr>
              <w:t>cooie</w:t>
            </w:r>
            <w:proofErr w:type="spellEnd"/>
            <w:r w:rsidR="002C617D" w:rsidRPr="002C617D">
              <w:rPr>
                <w:rFonts w:ascii="Garamond" w:hAnsi="Garamond"/>
                <w:i/>
                <w:sz w:val="28"/>
                <w:szCs w:val="28"/>
              </w:rPr>
              <w:t> ?</w:t>
            </w:r>
            <w:r w:rsidRPr="00D82581">
              <w:rPr>
                <w:rFonts w:ascii="Garamond" w:hAnsi="Garamond"/>
                <w:i/>
                <w:sz w:val="28"/>
                <w:szCs w:val="28"/>
              </w:rPr>
              <w:t xml:space="preserve"> </w:t>
            </w:r>
          </w:p>
        </w:tc>
        <w:tc>
          <w:tcPr>
            <w:tcW w:w="0" w:type="auto"/>
          </w:tcPr>
          <w:p w14:paraId="289EB51A"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Doth God govern the Seasons</w:t>
            </w:r>
            <w:r w:rsidR="002C617D" w:rsidRPr="002C617D">
              <w:rPr>
                <w:rFonts w:ascii="Garamond" w:hAnsi="Garamond" w:cs="Times New Roman"/>
                <w:i/>
                <w:sz w:val="28"/>
              </w:rPr>
              <w:t> ?</w:t>
            </w:r>
            <w:r w:rsidRPr="001755D4">
              <w:rPr>
                <w:rFonts w:ascii="Garamond" w:hAnsi="Garamond" w:cs="Times New Roman"/>
                <w:sz w:val="28"/>
              </w:rPr>
              <w:t xml:space="preserve"> Doth not Summer and Winter, Spring and Harvest return certainly at their appointed times</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6B967831"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030E66D4" w14:textId="77777777" w:rsidTr="00AC0398">
        <w:tc>
          <w:tcPr>
            <w:tcW w:w="0" w:type="auto"/>
          </w:tcPr>
          <w:p w14:paraId="09777F27"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i/>
                <w:sz w:val="28"/>
                <w:szCs w:val="28"/>
              </w:rPr>
              <w:t xml:space="preserve">A. </w:t>
            </w:r>
            <w:r w:rsidRPr="00D82581">
              <w:rPr>
                <w:rFonts w:ascii="Garamond" w:hAnsi="Garamond"/>
                <w:sz w:val="28"/>
                <w:szCs w:val="28"/>
              </w:rPr>
              <w:t>T</w:t>
            </w:r>
            <w:r>
              <w:rPr>
                <w:rFonts w:ascii="Garamond" w:hAnsi="Garamond"/>
                <w:sz w:val="28"/>
                <w:szCs w:val="28"/>
              </w:rPr>
              <w:t>a</w:t>
            </w:r>
            <w:r w:rsidRPr="00D82581">
              <w:rPr>
                <w:rFonts w:ascii="Garamond" w:hAnsi="Garamond"/>
                <w:sz w:val="28"/>
                <w:szCs w:val="28"/>
              </w:rPr>
              <w:t>.</w:t>
            </w:r>
            <w:r w:rsidRPr="00D82581">
              <w:rPr>
                <w:rFonts w:ascii="Garamond" w:hAnsi="Garamond"/>
                <w:i/>
                <w:sz w:val="28"/>
                <w:szCs w:val="28"/>
              </w:rPr>
              <w:t xml:space="preserve"> </w:t>
            </w:r>
            <w:proofErr w:type="spellStart"/>
            <w:r w:rsidRPr="00D82581">
              <w:rPr>
                <w:rFonts w:ascii="Garamond" w:hAnsi="Garamond"/>
                <w:sz w:val="28"/>
                <w:szCs w:val="28"/>
              </w:rPr>
              <w:t>Agh</w:t>
            </w:r>
            <w:proofErr w:type="spellEnd"/>
            <w:r w:rsidRPr="00D82581">
              <w:rPr>
                <w:rFonts w:ascii="Garamond" w:hAnsi="Garamond"/>
                <w:sz w:val="28"/>
                <w:szCs w:val="28"/>
              </w:rPr>
              <w:t xml:space="preserve"> </w:t>
            </w:r>
            <w:proofErr w:type="spellStart"/>
            <w:r w:rsidRPr="00D82581">
              <w:rPr>
                <w:rFonts w:ascii="Garamond" w:hAnsi="Garamond"/>
                <w:sz w:val="28"/>
                <w:szCs w:val="28"/>
              </w:rPr>
              <w:t>eisht</w:t>
            </w:r>
            <w:proofErr w:type="spellEnd"/>
            <w:r w:rsidRPr="00D82581">
              <w:rPr>
                <w:rFonts w:ascii="Garamond" w:hAnsi="Garamond"/>
                <w:sz w:val="28"/>
                <w:szCs w:val="28"/>
              </w:rPr>
              <w:t xml:space="preserve"> </w:t>
            </w:r>
            <w:proofErr w:type="spellStart"/>
            <w:r w:rsidRPr="00D82581">
              <w:rPr>
                <w:rFonts w:ascii="Garamond" w:hAnsi="Garamond"/>
                <w:sz w:val="28"/>
                <w:szCs w:val="28"/>
              </w:rPr>
              <w:t>dy</w:t>
            </w:r>
            <w:proofErr w:type="spellEnd"/>
            <w:r w:rsidRPr="00D82581">
              <w:rPr>
                <w:rFonts w:ascii="Garamond" w:hAnsi="Garamond"/>
                <w:sz w:val="28"/>
                <w:szCs w:val="28"/>
              </w:rPr>
              <w:t xml:space="preserve"> chur er </w:t>
            </w:r>
            <w:proofErr w:type="spellStart"/>
            <w:r w:rsidRPr="00D82581">
              <w:rPr>
                <w:rFonts w:ascii="Garamond" w:hAnsi="Garamond"/>
                <w:sz w:val="28"/>
                <w:szCs w:val="28"/>
              </w:rPr>
              <w:t>sleih</w:t>
            </w:r>
            <w:proofErr w:type="spellEnd"/>
            <w:r w:rsidRPr="00D82581">
              <w:rPr>
                <w:rFonts w:ascii="Garamond" w:hAnsi="Garamond"/>
                <w:sz w:val="28"/>
                <w:szCs w:val="28"/>
              </w:rPr>
              <w:t xml:space="preserve"> </w:t>
            </w:r>
            <w:proofErr w:type="spellStart"/>
            <w:r w:rsidRPr="00D82581">
              <w:rPr>
                <w:rFonts w:ascii="Garamond" w:hAnsi="Garamond"/>
                <w:sz w:val="28"/>
                <w:szCs w:val="28"/>
              </w:rPr>
              <w:t>cooinaght</w:t>
            </w:r>
            <w:proofErr w:type="spellEnd"/>
            <w:r w:rsidRPr="00D82581">
              <w:rPr>
                <w:rFonts w:ascii="Garamond" w:hAnsi="Garamond"/>
                <w:sz w:val="28"/>
                <w:szCs w:val="28"/>
              </w:rPr>
              <w:t xml:space="preserve"> </w:t>
            </w:r>
            <w:proofErr w:type="spellStart"/>
            <w:r w:rsidRPr="00D82581">
              <w:rPr>
                <w:rFonts w:ascii="Garamond" w:hAnsi="Garamond"/>
                <w:sz w:val="28"/>
                <w:szCs w:val="28"/>
              </w:rPr>
              <w:t>dy</w:t>
            </w:r>
            <w:proofErr w:type="spellEnd"/>
            <w:r w:rsidRPr="00D82581">
              <w:rPr>
                <w:rFonts w:ascii="Garamond" w:hAnsi="Garamond"/>
                <w:sz w:val="28"/>
                <w:szCs w:val="28"/>
              </w:rPr>
              <w:t xml:space="preserve"> nee er </w:t>
            </w:r>
            <w:proofErr w:type="spellStart"/>
            <w:r w:rsidRPr="00D82581">
              <w:rPr>
                <w:rFonts w:ascii="Garamond" w:hAnsi="Garamond"/>
                <w:sz w:val="28"/>
                <w:szCs w:val="28"/>
              </w:rPr>
              <w:t>Jee</w:t>
            </w:r>
            <w:proofErr w:type="spellEnd"/>
            <w:r w:rsidRPr="00D82581">
              <w:rPr>
                <w:rFonts w:ascii="Garamond" w:hAnsi="Garamond"/>
                <w:sz w:val="28"/>
                <w:szCs w:val="28"/>
              </w:rPr>
              <w:t xml:space="preserve"> </w:t>
            </w:r>
            <w:proofErr w:type="spellStart"/>
            <w:r w:rsidRPr="00D82581">
              <w:rPr>
                <w:rFonts w:ascii="Garamond" w:hAnsi="Garamond"/>
                <w:sz w:val="28"/>
                <w:szCs w:val="28"/>
              </w:rPr>
              <w:t>ny</w:t>
            </w:r>
            <w:proofErr w:type="spellEnd"/>
            <w:r w:rsidRPr="00D82581">
              <w:rPr>
                <w:rFonts w:ascii="Garamond" w:hAnsi="Garamond"/>
                <w:sz w:val="28"/>
                <w:szCs w:val="28"/>
              </w:rPr>
              <w:t xml:space="preserve"> </w:t>
            </w:r>
            <w:proofErr w:type="spellStart"/>
            <w:r w:rsidRPr="00D82581">
              <w:rPr>
                <w:rFonts w:ascii="Garamond" w:hAnsi="Garamond"/>
                <w:sz w:val="28"/>
                <w:szCs w:val="28"/>
              </w:rPr>
              <w:t>lomarcan</w:t>
            </w:r>
            <w:proofErr w:type="spellEnd"/>
            <w:r w:rsidRPr="00D82581">
              <w:rPr>
                <w:rFonts w:ascii="Garamond" w:hAnsi="Garamond"/>
                <w:sz w:val="28"/>
                <w:szCs w:val="28"/>
              </w:rPr>
              <w:t xml:space="preserve"> </w:t>
            </w:r>
            <w:proofErr w:type="spellStart"/>
            <w:r w:rsidRPr="00D82581">
              <w:rPr>
                <w:rFonts w:ascii="Garamond" w:hAnsi="Garamond"/>
                <w:sz w:val="28"/>
                <w:szCs w:val="28"/>
              </w:rPr>
              <w:t>t’ad</w:t>
            </w:r>
            <w:proofErr w:type="spellEnd"/>
            <w:r w:rsidRPr="00D82581">
              <w:rPr>
                <w:rFonts w:ascii="Garamond" w:hAnsi="Garamond"/>
                <w:sz w:val="28"/>
                <w:szCs w:val="28"/>
              </w:rPr>
              <w:t xml:space="preserve"> </w:t>
            </w:r>
            <w:proofErr w:type="spellStart"/>
            <w:r w:rsidRPr="00D82581">
              <w:rPr>
                <w:rFonts w:ascii="Garamond" w:hAnsi="Garamond"/>
                <w:sz w:val="28"/>
                <w:szCs w:val="28"/>
              </w:rPr>
              <w:t>treshteil</w:t>
            </w:r>
            <w:proofErr w:type="spellEnd"/>
            <w:r w:rsidRPr="00D82581">
              <w:rPr>
                <w:rFonts w:ascii="Garamond" w:hAnsi="Garamond"/>
                <w:sz w:val="28"/>
                <w:szCs w:val="28"/>
              </w:rPr>
              <w:t xml:space="preserve">, as cha nee er </w:t>
            </w:r>
            <w:proofErr w:type="spellStart"/>
            <w:r w:rsidRPr="00D82581">
              <w:rPr>
                <w:rFonts w:ascii="Garamond" w:hAnsi="Garamond"/>
                <w:sz w:val="28"/>
                <w:szCs w:val="28"/>
              </w:rPr>
              <w:t>ny</w:t>
            </w:r>
            <w:proofErr w:type="spellEnd"/>
            <w:r w:rsidRPr="00D82581">
              <w:rPr>
                <w:rFonts w:ascii="Garamond" w:hAnsi="Garamond"/>
                <w:sz w:val="28"/>
                <w:szCs w:val="28"/>
              </w:rPr>
              <w:t xml:space="preserve"> </w:t>
            </w:r>
            <w:proofErr w:type="spellStart"/>
            <w:r w:rsidRPr="00D82581">
              <w:rPr>
                <w:rFonts w:ascii="Garamond" w:hAnsi="Garamond"/>
                <w:i/>
                <w:sz w:val="28"/>
                <w:szCs w:val="28"/>
              </w:rPr>
              <w:t>Hearishyn</w:t>
            </w:r>
            <w:proofErr w:type="spellEnd"/>
            <w:r w:rsidRPr="00D82581">
              <w:rPr>
                <w:rFonts w:ascii="Garamond" w:hAnsi="Garamond"/>
                <w:sz w:val="28"/>
                <w:szCs w:val="28"/>
              </w:rPr>
              <w:t xml:space="preserve">, son </w:t>
            </w:r>
            <w:proofErr w:type="spellStart"/>
            <w:r w:rsidRPr="00D82581">
              <w:rPr>
                <w:rFonts w:ascii="Garamond" w:hAnsi="Garamond"/>
                <w:sz w:val="28"/>
                <w:szCs w:val="28"/>
              </w:rPr>
              <w:t>nyn</w:t>
            </w:r>
            <w:proofErr w:type="spellEnd"/>
            <w:r w:rsidRPr="00D82581">
              <w:rPr>
                <w:rFonts w:ascii="Garamond" w:hAnsi="Garamond"/>
                <w:sz w:val="28"/>
                <w:szCs w:val="28"/>
              </w:rPr>
              <w:t xml:space="preserve"> </w:t>
            </w:r>
            <w:r w:rsidRPr="00D82581">
              <w:rPr>
                <w:rFonts w:ascii="Garamond" w:hAnsi="Garamond"/>
                <w:i/>
                <w:sz w:val="28"/>
                <w:szCs w:val="28"/>
              </w:rPr>
              <w:t>Arran</w:t>
            </w:r>
            <w:r w:rsidRPr="00D82581">
              <w:rPr>
                <w:rFonts w:ascii="Garamond" w:hAnsi="Garamond"/>
                <w:sz w:val="28"/>
                <w:szCs w:val="28"/>
              </w:rPr>
              <w:t xml:space="preserve"> </w:t>
            </w:r>
            <w:proofErr w:type="spellStart"/>
            <w:r w:rsidRPr="00D82581">
              <w:rPr>
                <w:rFonts w:ascii="Garamond" w:hAnsi="Garamond"/>
                <w:i/>
                <w:sz w:val="28"/>
                <w:szCs w:val="28"/>
              </w:rPr>
              <w:t>gagh</w:t>
            </w:r>
            <w:proofErr w:type="spellEnd"/>
            <w:r w:rsidRPr="00D82581">
              <w:rPr>
                <w:rFonts w:ascii="Garamond" w:hAnsi="Garamond"/>
                <w:sz w:val="28"/>
                <w:szCs w:val="28"/>
              </w:rPr>
              <w:t xml:space="preserve"> </w:t>
            </w:r>
            <w:proofErr w:type="spellStart"/>
            <w:r w:rsidRPr="00D82581">
              <w:rPr>
                <w:rFonts w:ascii="Garamond" w:hAnsi="Garamond"/>
                <w:i/>
                <w:sz w:val="28"/>
                <w:szCs w:val="28"/>
              </w:rPr>
              <w:t>laa</w:t>
            </w:r>
            <w:proofErr w:type="spellEnd"/>
            <w:r w:rsidRPr="00D82581">
              <w:rPr>
                <w:rFonts w:ascii="Garamond" w:hAnsi="Garamond"/>
                <w:sz w:val="28"/>
                <w:szCs w:val="28"/>
              </w:rPr>
              <w:t xml:space="preserve">, </w:t>
            </w:r>
            <w:proofErr w:type="spellStart"/>
            <w:r w:rsidRPr="00D82581">
              <w:rPr>
                <w:rFonts w:ascii="Garamond" w:hAnsi="Garamond"/>
                <w:sz w:val="28"/>
                <w:szCs w:val="28"/>
              </w:rPr>
              <w:t>Te</w:t>
            </w:r>
            <w:proofErr w:type="spellEnd"/>
            <w:r w:rsidRPr="00D82581">
              <w:rPr>
                <w:rFonts w:ascii="Garamond" w:hAnsi="Garamond"/>
                <w:sz w:val="28"/>
                <w:szCs w:val="28"/>
              </w:rPr>
              <w:t xml:space="preserve"> part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cheartyn</w:t>
            </w:r>
            <w:proofErr w:type="spellEnd"/>
            <w:r w:rsidRPr="00D82581">
              <w:rPr>
                <w:rFonts w:ascii="Garamond" w:hAnsi="Garamond"/>
                <w:sz w:val="28"/>
                <w:szCs w:val="28"/>
              </w:rPr>
              <w:t xml:space="preserve"> </w:t>
            </w:r>
            <w:proofErr w:type="spellStart"/>
            <w:r w:rsidRPr="00D82581">
              <w:rPr>
                <w:rFonts w:ascii="Garamond" w:hAnsi="Garamond"/>
                <w:sz w:val="28"/>
                <w:szCs w:val="28"/>
              </w:rPr>
              <w:t>gordrail</w:t>
            </w:r>
            <w:proofErr w:type="spellEnd"/>
            <w:r w:rsidRPr="00D82581">
              <w:rPr>
                <w:rFonts w:ascii="Garamond" w:hAnsi="Garamond"/>
                <w:sz w:val="28"/>
                <w:szCs w:val="28"/>
              </w:rPr>
              <w:t xml:space="preserve"> </w:t>
            </w:r>
            <w:proofErr w:type="spellStart"/>
            <w:r w:rsidRPr="00D82581">
              <w:rPr>
                <w:rFonts w:ascii="Garamond" w:hAnsi="Garamond"/>
                <w:sz w:val="28"/>
                <w:szCs w:val="28"/>
              </w:rPr>
              <w:t>yn</w:t>
            </w:r>
            <w:proofErr w:type="spellEnd"/>
            <w:r w:rsidRPr="00D82581">
              <w:rPr>
                <w:rFonts w:ascii="Garamond" w:hAnsi="Garamond"/>
                <w:sz w:val="28"/>
                <w:szCs w:val="28"/>
              </w:rPr>
              <w:t xml:space="preserve"> </w:t>
            </w:r>
            <w:proofErr w:type="spellStart"/>
            <w:r w:rsidRPr="00D82581">
              <w:rPr>
                <w:rFonts w:ascii="Garamond" w:hAnsi="Garamond"/>
                <w:sz w:val="28"/>
                <w:szCs w:val="28"/>
              </w:rPr>
              <w:t>sourey</w:t>
            </w:r>
            <w:proofErr w:type="spellEnd"/>
            <w:r w:rsidRPr="00D82581">
              <w:rPr>
                <w:rFonts w:ascii="Garamond" w:hAnsi="Garamond"/>
                <w:sz w:val="28"/>
                <w:szCs w:val="28"/>
              </w:rPr>
              <w:t xml:space="preserve">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heet</w:t>
            </w:r>
            <w:proofErr w:type="spellEnd"/>
            <w:r w:rsidRPr="00D82581">
              <w:rPr>
                <w:rFonts w:ascii="Garamond" w:hAnsi="Garamond"/>
                <w:sz w:val="28"/>
                <w:szCs w:val="28"/>
              </w:rPr>
              <w:t xml:space="preserve"> </w:t>
            </w:r>
            <w:proofErr w:type="spellStart"/>
            <w:r w:rsidRPr="00D82581">
              <w:rPr>
                <w:rFonts w:ascii="Garamond" w:hAnsi="Garamond"/>
                <w:sz w:val="28"/>
                <w:szCs w:val="28"/>
              </w:rPr>
              <w:t>fegooish</w:t>
            </w:r>
            <w:proofErr w:type="spellEnd"/>
            <w:r w:rsidRPr="00D82581">
              <w:rPr>
                <w:rFonts w:ascii="Garamond" w:hAnsi="Garamond"/>
                <w:sz w:val="28"/>
                <w:szCs w:val="28"/>
              </w:rPr>
              <w:t xml:space="preserve"> </w:t>
            </w:r>
            <w:proofErr w:type="spellStart"/>
            <w:r w:rsidRPr="00D82581">
              <w:rPr>
                <w:rFonts w:ascii="Garamond" w:hAnsi="Garamond"/>
                <w:sz w:val="28"/>
                <w:szCs w:val="28"/>
              </w:rPr>
              <w:t>yn</w:t>
            </w:r>
            <w:proofErr w:type="spellEnd"/>
            <w:r w:rsidRPr="00D82581">
              <w:rPr>
                <w:rFonts w:ascii="Garamond" w:hAnsi="Garamond"/>
                <w:sz w:val="28"/>
                <w:szCs w:val="28"/>
              </w:rPr>
              <w:t xml:space="preserve"> </w:t>
            </w:r>
            <w:proofErr w:type="spellStart"/>
            <w:r w:rsidRPr="00D82581">
              <w:rPr>
                <w:rFonts w:ascii="Garamond" w:hAnsi="Garamond"/>
                <w:i/>
                <w:sz w:val="28"/>
                <w:szCs w:val="28"/>
              </w:rPr>
              <w:t>chass</w:t>
            </w:r>
            <w:proofErr w:type="spellEnd"/>
            <w:r w:rsidRPr="00D82581">
              <w:rPr>
                <w:rFonts w:ascii="Garamond" w:hAnsi="Garamond"/>
                <w:sz w:val="28"/>
                <w:szCs w:val="28"/>
              </w:rPr>
              <w:t xml:space="preserve"> </w:t>
            </w:r>
            <w:proofErr w:type="spellStart"/>
            <w:r w:rsidRPr="00D82581">
              <w:rPr>
                <w:rFonts w:ascii="Garamond" w:hAnsi="Garamond"/>
                <w:sz w:val="28"/>
                <w:szCs w:val="28"/>
              </w:rPr>
              <w:t>cayr</w:t>
            </w:r>
            <w:proofErr w:type="spellEnd"/>
            <w:r w:rsidRPr="00D82581">
              <w:rPr>
                <w:rFonts w:ascii="Garamond" w:hAnsi="Garamond"/>
                <w:sz w:val="28"/>
                <w:szCs w:val="28"/>
              </w:rPr>
              <w:t xml:space="preserve"> as </w:t>
            </w:r>
            <w:proofErr w:type="spellStart"/>
            <w:r w:rsidRPr="00D82581">
              <w:rPr>
                <w:rFonts w:ascii="Garamond" w:hAnsi="Garamond"/>
                <w:sz w:val="28"/>
                <w:szCs w:val="28"/>
              </w:rPr>
              <w:t>Foure</w:t>
            </w:r>
            <w:proofErr w:type="spellEnd"/>
            <w:r w:rsidRPr="00D82581">
              <w:rPr>
                <w:rFonts w:ascii="Garamond" w:hAnsi="Garamond"/>
                <w:sz w:val="28"/>
                <w:szCs w:val="28"/>
              </w:rPr>
              <w:t xml:space="preserve"> </w:t>
            </w:r>
            <w:proofErr w:type="spellStart"/>
            <w:r w:rsidRPr="00D82581">
              <w:rPr>
                <w:rFonts w:ascii="Garamond" w:hAnsi="Garamond"/>
                <w:sz w:val="28"/>
                <w:szCs w:val="28"/>
              </w:rPr>
              <w:t>fegooish</w:t>
            </w:r>
            <w:proofErr w:type="spellEnd"/>
            <w:r w:rsidRPr="00D82581">
              <w:rPr>
                <w:rFonts w:ascii="Garamond" w:hAnsi="Garamond"/>
                <w:sz w:val="28"/>
                <w:szCs w:val="28"/>
              </w:rPr>
              <w:t xml:space="preserve"> y </w:t>
            </w:r>
            <w:proofErr w:type="spellStart"/>
            <w:r w:rsidRPr="00D82581">
              <w:rPr>
                <w:rFonts w:ascii="Garamond" w:hAnsi="Garamond"/>
                <w:i/>
                <w:sz w:val="28"/>
                <w:szCs w:val="28"/>
              </w:rPr>
              <w:t>phalchey</w:t>
            </w:r>
            <w:proofErr w:type="spellEnd"/>
            <w:r w:rsidRPr="00D82581">
              <w:rPr>
                <w:rFonts w:ascii="Garamond" w:hAnsi="Garamond"/>
                <w:sz w:val="28"/>
                <w:szCs w:val="28"/>
              </w:rPr>
              <w:t xml:space="preserve">. </w:t>
            </w:r>
          </w:p>
        </w:tc>
        <w:tc>
          <w:tcPr>
            <w:tcW w:w="0" w:type="auto"/>
          </w:tcPr>
          <w:p w14:paraId="4855AEDE"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A. </w:t>
            </w:r>
            <w:r w:rsidRPr="001755D4">
              <w:rPr>
                <w:rFonts w:ascii="Garamond" w:hAnsi="Garamond" w:cs="Times New Roman"/>
                <w:i/>
                <w:sz w:val="28"/>
              </w:rPr>
              <w:t>They do. But then to put Men in mind,</w:t>
            </w:r>
            <w:r w:rsidRPr="001755D4">
              <w:rPr>
                <w:rFonts w:ascii="Garamond" w:hAnsi="Garamond" w:cs="Times New Roman"/>
                <w:sz w:val="28"/>
              </w:rPr>
              <w:t xml:space="preserve"> </w:t>
            </w:r>
            <w:r w:rsidRPr="001755D4">
              <w:rPr>
                <w:rFonts w:ascii="Garamond" w:hAnsi="Garamond" w:cs="Times New Roman"/>
                <w:i/>
                <w:sz w:val="28"/>
              </w:rPr>
              <w:t>that they depend upon</w:t>
            </w:r>
            <w:r w:rsidRPr="001755D4">
              <w:rPr>
                <w:rFonts w:ascii="Garamond" w:hAnsi="Garamond" w:cs="Times New Roman"/>
                <w:sz w:val="28"/>
              </w:rPr>
              <w:t xml:space="preserve"> God only, </w:t>
            </w:r>
            <w:r w:rsidRPr="001755D4">
              <w:rPr>
                <w:rFonts w:ascii="Garamond" w:hAnsi="Garamond" w:cs="Times New Roman"/>
                <w:i/>
                <w:sz w:val="28"/>
              </w:rPr>
              <w:t>and not upon the</w:t>
            </w:r>
            <w:r w:rsidRPr="001755D4">
              <w:rPr>
                <w:rFonts w:ascii="Garamond" w:hAnsi="Garamond" w:cs="Times New Roman"/>
                <w:sz w:val="28"/>
              </w:rPr>
              <w:t xml:space="preserve"> Seasons, </w:t>
            </w:r>
            <w:r w:rsidRPr="001755D4">
              <w:rPr>
                <w:rFonts w:ascii="Garamond" w:hAnsi="Garamond" w:cs="Times New Roman"/>
                <w:i/>
                <w:sz w:val="28"/>
              </w:rPr>
              <w:t>for their</w:t>
            </w:r>
            <w:r w:rsidRPr="001755D4">
              <w:rPr>
                <w:rFonts w:ascii="Garamond" w:hAnsi="Garamond" w:cs="Times New Roman"/>
                <w:sz w:val="28"/>
              </w:rPr>
              <w:t xml:space="preserve"> daily Bread</w:t>
            </w:r>
            <w:r w:rsidR="002C617D" w:rsidRPr="002C617D">
              <w:rPr>
                <w:rFonts w:ascii="Garamond" w:hAnsi="Garamond" w:cs="Times New Roman"/>
                <w:sz w:val="28"/>
              </w:rPr>
              <w:t> ;</w:t>
            </w:r>
            <w:r w:rsidRPr="001755D4">
              <w:rPr>
                <w:rFonts w:ascii="Garamond" w:hAnsi="Garamond" w:cs="Times New Roman"/>
                <w:sz w:val="28"/>
              </w:rPr>
              <w:t xml:space="preserve"> </w:t>
            </w:r>
            <w:r w:rsidRPr="001755D4">
              <w:rPr>
                <w:rFonts w:ascii="Garamond" w:hAnsi="Garamond" w:cs="Times New Roman"/>
                <w:i/>
                <w:sz w:val="28"/>
              </w:rPr>
              <w:t>he sometimes orders it,</w:t>
            </w:r>
            <w:r w:rsidRPr="001755D4">
              <w:rPr>
                <w:rFonts w:ascii="Garamond" w:hAnsi="Garamond" w:cs="Times New Roman"/>
                <w:sz w:val="28"/>
              </w:rPr>
              <w:t xml:space="preserve"> </w:t>
            </w:r>
            <w:r w:rsidRPr="001755D4">
              <w:rPr>
                <w:rFonts w:ascii="Garamond" w:hAnsi="Garamond" w:cs="Times New Roman"/>
                <w:i/>
                <w:sz w:val="28"/>
              </w:rPr>
              <w:t>that the Summer returns without its usual</w:t>
            </w:r>
            <w:r w:rsidRPr="001755D4">
              <w:rPr>
                <w:rFonts w:ascii="Garamond" w:hAnsi="Garamond" w:cs="Times New Roman"/>
                <w:sz w:val="28"/>
              </w:rPr>
              <w:t xml:space="preserve"> Heat, </w:t>
            </w:r>
            <w:r w:rsidRPr="001755D4">
              <w:rPr>
                <w:rFonts w:ascii="Garamond" w:hAnsi="Garamond" w:cs="Times New Roman"/>
                <w:i/>
                <w:sz w:val="28"/>
              </w:rPr>
              <w:t>and the Harvest without its</w:t>
            </w:r>
            <w:r w:rsidRPr="001755D4">
              <w:rPr>
                <w:rFonts w:ascii="Garamond" w:hAnsi="Garamond" w:cs="Times New Roman"/>
                <w:sz w:val="28"/>
              </w:rPr>
              <w:t xml:space="preserve"> Fruitfulness.</w:t>
            </w:r>
          </w:p>
        </w:tc>
        <w:tc>
          <w:tcPr>
            <w:tcW w:w="0" w:type="auto"/>
          </w:tcPr>
          <w:p w14:paraId="1A22613A" w14:textId="77777777" w:rsidR="000C6FFC" w:rsidRDefault="000C6FFC" w:rsidP="00DB60C3">
            <w:pPr>
              <w:pStyle w:val="ListParagraph"/>
              <w:ind w:left="0"/>
              <w:rPr>
                <w:rFonts w:ascii="Garamond" w:hAnsi="Garamond" w:cs="Times New Roman"/>
                <w:sz w:val="20"/>
                <w:szCs w:val="20"/>
              </w:rPr>
            </w:pPr>
          </w:p>
          <w:p w14:paraId="33F8BB19" w14:textId="77777777" w:rsidR="000C6FFC" w:rsidRDefault="000C6FFC" w:rsidP="00DB60C3">
            <w:pPr>
              <w:pStyle w:val="ListParagraph"/>
              <w:ind w:left="0"/>
              <w:rPr>
                <w:rFonts w:ascii="Garamond" w:hAnsi="Garamond" w:cs="Times New Roman"/>
                <w:sz w:val="20"/>
                <w:szCs w:val="20"/>
              </w:rPr>
            </w:pPr>
          </w:p>
          <w:p w14:paraId="682E7D6E" w14:textId="77777777" w:rsidR="000C6FFC" w:rsidRDefault="000C6FFC" w:rsidP="00DB60C3">
            <w:pPr>
              <w:pStyle w:val="ListParagraph"/>
              <w:ind w:left="0"/>
              <w:rPr>
                <w:rFonts w:ascii="Garamond" w:hAnsi="Garamond" w:cs="Times New Roman"/>
                <w:sz w:val="20"/>
                <w:szCs w:val="20"/>
              </w:rPr>
            </w:pPr>
          </w:p>
          <w:p w14:paraId="5A8ECC83" w14:textId="77777777" w:rsidR="000C6FFC" w:rsidRDefault="000C6FFC" w:rsidP="00DB60C3">
            <w:pPr>
              <w:pStyle w:val="ListParagraph"/>
              <w:ind w:left="0"/>
              <w:rPr>
                <w:rFonts w:ascii="Garamond" w:hAnsi="Garamond" w:cs="Times New Roman"/>
                <w:sz w:val="20"/>
                <w:szCs w:val="20"/>
              </w:rPr>
            </w:pPr>
          </w:p>
          <w:p w14:paraId="3348987B" w14:textId="77777777" w:rsidR="000C6FFC" w:rsidRPr="002825E4" w:rsidRDefault="000C6FFC" w:rsidP="00DB60C3">
            <w:pPr>
              <w:pStyle w:val="ListParagraph"/>
              <w:ind w:left="0"/>
              <w:rPr>
                <w:rFonts w:ascii="Garamond" w:hAnsi="Garamond" w:cs="Times New Roman"/>
                <w:sz w:val="20"/>
                <w:szCs w:val="20"/>
              </w:rPr>
            </w:pPr>
            <w:r>
              <w:rPr>
                <w:rFonts w:ascii="Garamond" w:hAnsi="Garamond" w:cs="Times New Roman"/>
                <w:sz w:val="20"/>
                <w:szCs w:val="20"/>
              </w:rPr>
              <w:t>Hag. 1. 9, 10, 11.</w:t>
            </w:r>
          </w:p>
        </w:tc>
      </w:tr>
      <w:tr w:rsidR="000C6FFC" w:rsidRPr="001755D4" w14:paraId="7A930ED3" w14:textId="77777777" w:rsidTr="00AC0398">
        <w:tc>
          <w:tcPr>
            <w:tcW w:w="0" w:type="auto"/>
          </w:tcPr>
          <w:p w14:paraId="5A8B72B6" w14:textId="77777777" w:rsidR="000C6FFC" w:rsidRPr="00D82581" w:rsidRDefault="000C6FFC" w:rsidP="00DB60C3">
            <w:pPr>
              <w:pStyle w:val="CM3"/>
              <w:widowControl/>
              <w:spacing w:line="240" w:lineRule="auto"/>
              <w:ind w:firstLine="227"/>
              <w:jc w:val="both"/>
              <w:rPr>
                <w:rFonts w:ascii="Garamond" w:hAnsi="Garamond"/>
                <w:sz w:val="28"/>
                <w:szCs w:val="28"/>
              </w:rPr>
            </w:pPr>
            <w:r w:rsidRPr="00D82581">
              <w:rPr>
                <w:rFonts w:ascii="Garamond" w:hAnsi="Garamond"/>
                <w:i/>
                <w:sz w:val="28"/>
                <w:szCs w:val="28"/>
              </w:rPr>
              <w:t>Q.</w:t>
            </w:r>
            <w:r w:rsidRPr="00D82581">
              <w:rPr>
                <w:rFonts w:ascii="Garamond" w:hAnsi="Garamond"/>
                <w:sz w:val="28"/>
                <w:szCs w:val="28"/>
              </w:rPr>
              <w:t xml:space="preserve"> </w:t>
            </w:r>
            <w:proofErr w:type="spellStart"/>
            <w:r w:rsidRPr="00D82581">
              <w:rPr>
                <w:rFonts w:ascii="Garamond" w:hAnsi="Garamond"/>
                <w:sz w:val="28"/>
                <w:szCs w:val="28"/>
              </w:rPr>
              <w:t>Cre’n</w:t>
            </w:r>
            <w:proofErr w:type="spellEnd"/>
            <w:r w:rsidRPr="00D82581">
              <w:rPr>
                <w:rFonts w:ascii="Garamond" w:hAnsi="Garamond"/>
                <w:sz w:val="28"/>
                <w:szCs w:val="28"/>
              </w:rPr>
              <w:t xml:space="preserve"> </w:t>
            </w:r>
            <w:proofErr w:type="spellStart"/>
            <w:r w:rsidRPr="00D82581">
              <w:rPr>
                <w:rFonts w:ascii="Garamond" w:hAnsi="Garamond"/>
                <w:sz w:val="28"/>
                <w:szCs w:val="28"/>
              </w:rPr>
              <w:t>aght</w:t>
            </w:r>
            <w:proofErr w:type="spellEnd"/>
            <w:r w:rsidRPr="00D82581">
              <w:rPr>
                <w:rFonts w:ascii="Garamond" w:hAnsi="Garamond"/>
                <w:sz w:val="28"/>
                <w:szCs w:val="28"/>
              </w:rPr>
              <w:t xml:space="preserve"> </w:t>
            </w:r>
            <w:proofErr w:type="spellStart"/>
            <w:r w:rsidRPr="00D82581">
              <w:rPr>
                <w:rFonts w:ascii="Garamond" w:hAnsi="Garamond"/>
                <w:sz w:val="28"/>
                <w:szCs w:val="28"/>
              </w:rPr>
              <w:t>ta’n</w:t>
            </w:r>
            <w:proofErr w:type="spellEnd"/>
            <w:r w:rsidRPr="00D82581">
              <w:rPr>
                <w:rFonts w:ascii="Garamond" w:hAnsi="Garamond"/>
                <w:sz w:val="28"/>
                <w:szCs w:val="28"/>
              </w:rPr>
              <w:t xml:space="preserve"> </w:t>
            </w:r>
            <w:proofErr w:type="spellStart"/>
            <w:r w:rsidRPr="00D82581">
              <w:rPr>
                <w:rFonts w:ascii="Garamond" w:hAnsi="Garamond"/>
                <w:sz w:val="28"/>
                <w:szCs w:val="28"/>
              </w:rPr>
              <w:t>vea</w:t>
            </w:r>
            <w:proofErr w:type="spellEnd"/>
            <w:r w:rsidRPr="00D82581">
              <w:rPr>
                <w:rFonts w:ascii="Garamond" w:hAnsi="Garamond"/>
                <w:sz w:val="28"/>
                <w:szCs w:val="28"/>
              </w:rPr>
              <w:t xml:space="preserve"> </w:t>
            </w:r>
            <w:proofErr w:type="spellStart"/>
            <w:r w:rsidRPr="00D82581">
              <w:rPr>
                <w:rFonts w:ascii="Garamond" w:hAnsi="Garamond"/>
                <w:sz w:val="28"/>
                <w:szCs w:val="28"/>
              </w:rPr>
              <w:t>ain</w:t>
            </w:r>
            <w:proofErr w:type="spellEnd"/>
            <w:r w:rsidRPr="00D82581">
              <w:rPr>
                <w:rFonts w:ascii="Garamond" w:hAnsi="Garamond"/>
                <w:sz w:val="28"/>
                <w:szCs w:val="28"/>
              </w:rPr>
              <w:t xml:space="preserve"> </w:t>
            </w:r>
            <w:proofErr w:type="spellStart"/>
            <w:r w:rsidRPr="00D82581">
              <w:rPr>
                <w:rFonts w:ascii="Garamond" w:hAnsi="Garamond"/>
                <w:sz w:val="28"/>
                <w:szCs w:val="28"/>
              </w:rPr>
              <w:t>ayns</w:t>
            </w:r>
            <w:proofErr w:type="spellEnd"/>
            <w:r w:rsidRPr="00D82581">
              <w:rPr>
                <w:rFonts w:ascii="Garamond" w:hAnsi="Garamond"/>
                <w:sz w:val="28"/>
                <w:szCs w:val="28"/>
              </w:rPr>
              <w:t xml:space="preserve"> </w:t>
            </w:r>
            <w:proofErr w:type="spellStart"/>
            <w:r w:rsidRPr="00D82581">
              <w:rPr>
                <w:rFonts w:ascii="Garamond" w:hAnsi="Garamond"/>
                <w:sz w:val="28"/>
                <w:szCs w:val="28"/>
              </w:rPr>
              <w:t>laue</w:t>
            </w:r>
            <w:proofErr w:type="spellEnd"/>
            <w:r w:rsidRPr="00D82581">
              <w:rPr>
                <w:rFonts w:ascii="Garamond" w:hAnsi="Garamond"/>
                <w:sz w:val="28"/>
                <w:szCs w:val="28"/>
              </w:rPr>
              <w:t xml:space="preserve"> Yee, </w:t>
            </w:r>
            <w:proofErr w:type="spellStart"/>
            <w:r w:rsidRPr="00D82581">
              <w:rPr>
                <w:rFonts w:ascii="Garamond" w:hAnsi="Garamond"/>
                <w:sz w:val="28"/>
                <w:szCs w:val="28"/>
              </w:rPr>
              <w:t>fakin</w:t>
            </w:r>
            <w:proofErr w:type="spellEnd"/>
            <w:r w:rsidRPr="00D82581">
              <w:rPr>
                <w:rFonts w:ascii="Garamond" w:hAnsi="Garamond"/>
                <w:sz w:val="28"/>
                <w:szCs w:val="28"/>
              </w:rPr>
              <w:t xml:space="preserve">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negin</w:t>
            </w:r>
            <w:proofErr w:type="spellEnd"/>
            <w:r w:rsidRPr="00D82581">
              <w:rPr>
                <w:rFonts w:ascii="Garamond" w:hAnsi="Garamond"/>
                <w:sz w:val="28"/>
                <w:szCs w:val="28"/>
              </w:rPr>
              <w:t xml:space="preserve"> da </w:t>
            </w:r>
            <w:proofErr w:type="spellStart"/>
            <w:r w:rsidRPr="00D82581">
              <w:rPr>
                <w:rFonts w:ascii="Garamond" w:hAnsi="Garamond"/>
                <w:sz w:val="28"/>
                <w:szCs w:val="28"/>
              </w:rPr>
              <w:t>dy</w:t>
            </w:r>
            <w:proofErr w:type="spellEnd"/>
            <w:r w:rsidRPr="00D82581">
              <w:rPr>
                <w:rFonts w:ascii="Garamond" w:hAnsi="Garamond"/>
                <w:sz w:val="28"/>
                <w:szCs w:val="28"/>
              </w:rPr>
              <w:t xml:space="preserve"> </w:t>
            </w:r>
            <w:proofErr w:type="spellStart"/>
            <w:r w:rsidRPr="00D82581">
              <w:rPr>
                <w:rFonts w:ascii="Garamond" w:hAnsi="Garamond"/>
                <w:sz w:val="28"/>
                <w:szCs w:val="28"/>
              </w:rPr>
              <w:t>chooilley</w:t>
            </w:r>
            <w:proofErr w:type="spellEnd"/>
            <w:r w:rsidRPr="00D82581">
              <w:rPr>
                <w:rFonts w:ascii="Garamond" w:hAnsi="Garamond"/>
                <w:sz w:val="28"/>
                <w:szCs w:val="28"/>
              </w:rPr>
              <w:t xml:space="preserve"> </w:t>
            </w:r>
            <w:proofErr w:type="spellStart"/>
            <w:r w:rsidRPr="00D82581">
              <w:rPr>
                <w:rFonts w:ascii="Garamond" w:hAnsi="Garamond"/>
                <w:sz w:val="28"/>
                <w:szCs w:val="28"/>
              </w:rPr>
              <w:t>annane</w:t>
            </w:r>
            <w:proofErr w:type="spellEnd"/>
            <w:r w:rsidRPr="00D82581">
              <w:rPr>
                <w:rFonts w:ascii="Garamond" w:hAnsi="Garamond"/>
                <w:sz w:val="28"/>
                <w:szCs w:val="28"/>
              </w:rPr>
              <w:t xml:space="preserve"> baas y </w:t>
            </w:r>
            <w:proofErr w:type="spellStart"/>
            <w:r w:rsidRPr="00D82581">
              <w:rPr>
                <w:rFonts w:ascii="Garamond" w:hAnsi="Garamond"/>
                <w:sz w:val="28"/>
                <w:szCs w:val="28"/>
              </w:rPr>
              <w:t>gheddyn</w:t>
            </w:r>
            <w:proofErr w:type="spellEnd"/>
            <w:r w:rsidR="002C617D" w:rsidRPr="002C617D">
              <w:rPr>
                <w:rFonts w:ascii="Garamond" w:hAnsi="Garamond"/>
                <w:i/>
                <w:sz w:val="28"/>
                <w:szCs w:val="28"/>
              </w:rPr>
              <w:t> </w:t>
            </w:r>
            <w:r w:rsidR="00C57BF1" w:rsidRPr="00C57BF1">
              <w:rPr>
                <w:rFonts w:ascii="Garamond" w:hAnsi="Garamond"/>
                <w:sz w:val="28"/>
                <w:szCs w:val="28"/>
              </w:rPr>
              <w:t>?</w:t>
            </w:r>
            <w:r w:rsidRPr="00D82581">
              <w:rPr>
                <w:rFonts w:ascii="Garamond" w:hAnsi="Garamond"/>
                <w:sz w:val="28"/>
                <w:szCs w:val="28"/>
              </w:rPr>
              <w:t xml:space="preserve"> </w:t>
            </w:r>
          </w:p>
        </w:tc>
        <w:tc>
          <w:tcPr>
            <w:tcW w:w="0" w:type="auto"/>
          </w:tcPr>
          <w:p w14:paraId="32BC8397"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How do our Lives depend upon God, since all People must necessarily die</w:t>
            </w:r>
            <w:r w:rsidR="002C617D" w:rsidRPr="002C617D">
              <w:rPr>
                <w:rFonts w:ascii="Garamond" w:hAnsi="Garamond" w:cs="Times New Roman"/>
                <w:i/>
                <w:sz w:val="28"/>
              </w:rPr>
              <w:t> ?</w:t>
            </w:r>
          </w:p>
        </w:tc>
        <w:tc>
          <w:tcPr>
            <w:tcW w:w="0" w:type="auto"/>
          </w:tcPr>
          <w:p w14:paraId="05110FAD"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52E939AE" w14:textId="77777777" w:rsidTr="00AC0398">
        <w:tc>
          <w:tcPr>
            <w:tcW w:w="0" w:type="auto"/>
          </w:tcPr>
          <w:p w14:paraId="76ACB095" w14:textId="77777777" w:rsidR="000C6FFC" w:rsidRPr="00F70F72" w:rsidRDefault="000C6FFC" w:rsidP="00DB60C3">
            <w:pPr>
              <w:pStyle w:val="CM3"/>
              <w:widowControl/>
              <w:spacing w:line="240" w:lineRule="auto"/>
              <w:ind w:firstLine="227"/>
              <w:jc w:val="both"/>
              <w:rPr>
                <w:rFonts w:ascii="Garamond" w:hAnsi="Garamond"/>
                <w:sz w:val="28"/>
                <w:szCs w:val="28"/>
              </w:rPr>
            </w:pPr>
            <w:r w:rsidRPr="00F70F72">
              <w:rPr>
                <w:rFonts w:ascii="Garamond" w:hAnsi="Garamond"/>
                <w:sz w:val="28"/>
                <w:szCs w:val="28"/>
              </w:rPr>
              <w:t xml:space="preserve">[36] </w:t>
            </w:r>
            <w:r w:rsidRPr="00F70F72">
              <w:rPr>
                <w:rFonts w:ascii="Garamond" w:hAnsi="Garamond"/>
                <w:i/>
                <w:sz w:val="28"/>
                <w:szCs w:val="28"/>
              </w:rPr>
              <w:t xml:space="preserve">A. </w:t>
            </w:r>
            <w:r w:rsidR="00846A6E">
              <w:rPr>
                <w:rFonts w:ascii="Garamond" w:hAnsi="Garamond"/>
                <w:sz w:val="28"/>
                <w:szCs w:val="28"/>
              </w:rPr>
              <w:t xml:space="preserve">Dy </w:t>
            </w:r>
            <w:proofErr w:type="spellStart"/>
            <w:r w:rsidR="00846A6E">
              <w:rPr>
                <w:rFonts w:ascii="Garamond" w:hAnsi="Garamond"/>
                <w:sz w:val="28"/>
                <w:szCs w:val="28"/>
              </w:rPr>
              <w:t>vou</w:t>
            </w:r>
            <w:proofErr w:type="spellEnd"/>
            <w:r w:rsidR="00846A6E">
              <w:rPr>
                <w:rFonts w:ascii="Garamond" w:hAnsi="Garamond"/>
                <w:sz w:val="28"/>
                <w:szCs w:val="28"/>
              </w:rPr>
              <w:t xml:space="preserve"> </w:t>
            </w:r>
            <w:proofErr w:type="spellStart"/>
            <w:r w:rsidR="00846A6E">
              <w:rPr>
                <w:rFonts w:ascii="Garamond" w:hAnsi="Garamond"/>
                <w:sz w:val="28"/>
                <w:szCs w:val="28"/>
              </w:rPr>
              <w:t>dy</w:t>
            </w:r>
            <w:proofErr w:type="spellEnd"/>
            <w:r w:rsidR="00846A6E">
              <w:rPr>
                <w:rFonts w:ascii="Garamond" w:hAnsi="Garamond"/>
                <w:sz w:val="28"/>
                <w:szCs w:val="28"/>
              </w:rPr>
              <w:t xml:space="preserve"> </w:t>
            </w:r>
            <w:proofErr w:type="spellStart"/>
            <w:r w:rsidR="00846A6E">
              <w:rPr>
                <w:rFonts w:ascii="Garamond" w:hAnsi="Garamond"/>
                <w:sz w:val="28"/>
                <w:szCs w:val="28"/>
              </w:rPr>
              <w:t>chooilley</w:t>
            </w:r>
            <w:proofErr w:type="spellEnd"/>
            <w:r w:rsidR="00846A6E">
              <w:rPr>
                <w:rFonts w:ascii="Garamond" w:hAnsi="Garamond"/>
                <w:sz w:val="28"/>
                <w:szCs w:val="28"/>
              </w:rPr>
              <w:t xml:space="preserve"> </w:t>
            </w:r>
            <w:proofErr w:type="spellStart"/>
            <w:r w:rsidR="00846A6E">
              <w:rPr>
                <w:rFonts w:ascii="Garamond" w:hAnsi="Garamond"/>
                <w:sz w:val="28"/>
                <w:szCs w:val="28"/>
              </w:rPr>
              <w:t>Ghooin</w:t>
            </w:r>
            <w:r w:rsidRPr="00F70F72">
              <w:rPr>
                <w:rFonts w:ascii="Garamond" w:hAnsi="Garamond"/>
                <w:sz w:val="28"/>
                <w:szCs w:val="28"/>
              </w:rPr>
              <w:t>ey</w:t>
            </w:r>
            <w:proofErr w:type="spellEnd"/>
            <w:r w:rsidRPr="00F70F72">
              <w:rPr>
                <w:rFonts w:ascii="Garamond" w:hAnsi="Garamond"/>
                <w:sz w:val="28"/>
                <w:szCs w:val="28"/>
              </w:rPr>
              <w:t xml:space="preserve"> </w:t>
            </w:r>
            <w:r w:rsidR="00846A6E">
              <w:rPr>
                <w:rFonts w:ascii="Garamond" w:hAnsi="Garamond"/>
                <w:sz w:val="28"/>
                <w:szCs w:val="28"/>
              </w:rPr>
              <w:t xml:space="preserve">baas, </w:t>
            </w:r>
            <w:proofErr w:type="spellStart"/>
            <w:r w:rsidR="00846A6E">
              <w:rPr>
                <w:rFonts w:ascii="Garamond" w:hAnsi="Garamond"/>
                <w:sz w:val="28"/>
                <w:szCs w:val="28"/>
              </w:rPr>
              <w:t>cheu</w:t>
            </w:r>
            <w:proofErr w:type="spellEnd"/>
            <w:r w:rsidR="00846A6E">
              <w:rPr>
                <w:rFonts w:ascii="Garamond" w:hAnsi="Garamond"/>
                <w:sz w:val="28"/>
                <w:szCs w:val="28"/>
              </w:rPr>
              <w:t xml:space="preserve"> </w:t>
            </w:r>
            <w:proofErr w:type="spellStart"/>
            <w:r w:rsidR="00846A6E">
              <w:rPr>
                <w:rFonts w:ascii="Garamond" w:hAnsi="Garamond"/>
                <w:sz w:val="28"/>
                <w:szCs w:val="28"/>
              </w:rPr>
              <w:t>stih</w:t>
            </w:r>
            <w:proofErr w:type="spellEnd"/>
            <w:r w:rsidR="00846A6E">
              <w:rPr>
                <w:rFonts w:ascii="Garamond" w:hAnsi="Garamond"/>
                <w:sz w:val="28"/>
                <w:szCs w:val="28"/>
              </w:rPr>
              <w:t xml:space="preserve"> </w:t>
            </w:r>
            <w:proofErr w:type="spellStart"/>
            <w:r w:rsidR="00846A6E">
              <w:rPr>
                <w:rFonts w:ascii="Garamond" w:hAnsi="Garamond"/>
                <w:sz w:val="28"/>
                <w:szCs w:val="28"/>
              </w:rPr>
              <w:t>jeh</w:t>
            </w:r>
            <w:proofErr w:type="spellEnd"/>
            <w:r w:rsidR="00846A6E">
              <w:rPr>
                <w:rFonts w:ascii="Garamond" w:hAnsi="Garamond"/>
                <w:sz w:val="28"/>
                <w:szCs w:val="28"/>
              </w:rPr>
              <w:t xml:space="preserve"> </w:t>
            </w:r>
            <w:proofErr w:type="spellStart"/>
            <w:r w:rsidR="00846A6E">
              <w:rPr>
                <w:rFonts w:ascii="Garamond" w:hAnsi="Garamond"/>
                <w:sz w:val="28"/>
                <w:szCs w:val="28"/>
              </w:rPr>
              <w:t>leid</w:t>
            </w:r>
            <w:proofErr w:type="spellEnd"/>
            <w:r w:rsidR="00846A6E">
              <w:rPr>
                <w:rFonts w:ascii="Garamond" w:hAnsi="Garamond"/>
                <w:sz w:val="28"/>
                <w:szCs w:val="28"/>
              </w:rPr>
              <w:t xml:space="preserve"> </w:t>
            </w:r>
            <w:proofErr w:type="spellStart"/>
            <w:r w:rsidR="00846A6E">
              <w:rPr>
                <w:rFonts w:ascii="Garamond" w:hAnsi="Garamond"/>
                <w:sz w:val="28"/>
                <w:szCs w:val="28"/>
              </w:rPr>
              <w:t>yn</w:t>
            </w:r>
            <w:proofErr w:type="spellEnd"/>
            <w:r w:rsidR="00846A6E">
              <w:rPr>
                <w:rFonts w:ascii="Garamond" w:hAnsi="Garamond"/>
                <w:sz w:val="28"/>
                <w:szCs w:val="28"/>
              </w:rPr>
              <w:t xml:space="preserve"> </w:t>
            </w:r>
            <w:proofErr w:type="spellStart"/>
            <w:r w:rsidR="00846A6E">
              <w:rPr>
                <w:rFonts w:ascii="Garamond" w:hAnsi="Garamond"/>
                <w:sz w:val="28"/>
                <w:szCs w:val="28"/>
              </w:rPr>
              <w:t>ear</w:t>
            </w:r>
            <w:r w:rsidRPr="00F70F72">
              <w:rPr>
                <w:rFonts w:ascii="Garamond" w:hAnsi="Garamond"/>
                <w:sz w:val="28"/>
                <w:szCs w:val="28"/>
              </w:rPr>
              <w:t>oo</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vleantyn</w:t>
            </w:r>
            <w:proofErr w:type="spellEnd"/>
            <w:r w:rsidRPr="00F70F72">
              <w:rPr>
                <w:rFonts w:ascii="Garamond" w:hAnsi="Garamond"/>
                <w:sz w:val="28"/>
                <w:szCs w:val="28"/>
              </w:rPr>
              <w:t xml:space="preserve"> </w:t>
            </w:r>
            <w:proofErr w:type="spellStart"/>
            <w:r w:rsidRPr="00F70F72">
              <w:rPr>
                <w:rFonts w:ascii="Garamond" w:hAnsi="Garamond"/>
                <w:sz w:val="28"/>
                <w:szCs w:val="28"/>
              </w:rPr>
              <w:t>shen</w:t>
            </w:r>
            <w:proofErr w:type="spellEnd"/>
            <w:r w:rsidRPr="00F70F72">
              <w:rPr>
                <w:rFonts w:ascii="Garamond" w:hAnsi="Garamond"/>
                <w:sz w:val="28"/>
                <w:szCs w:val="28"/>
              </w:rPr>
              <w:t xml:space="preserve">, </w:t>
            </w:r>
            <w:proofErr w:type="spellStart"/>
            <w:r w:rsidRPr="00F70F72">
              <w:rPr>
                <w:rFonts w:ascii="Garamond" w:hAnsi="Garamond"/>
                <w:sz w:val="28"/>
                <w:szCs w:val="28"/>
              </w:rPr>
              <w:t>te</w:t>
            </w:r>
            <w:proofErr w:type="spellEnd"/>
            <w:r w:rsidRPr="00F70F72">
              <w:rPr>
                <w:rFonts w:ascii="Garamond" w:hAnsi="Garamond"/>
                <w:sz w:val="28"/>
                <w:szCs w:val="28"/>
              </w:rPr>
              <w:t xml:space="preserve"> </w:t>
            </w:r>
            <w:proofErr w:type="spellStart"/>
            <w:r w:rsidRPr="00F70F72">
              <w:rPr>
                <w:rFonts w:ascii="Garamond" w:hAnsi="Garamond"/>
                <w:sz w:val="28"/>
                <w:szCs w:val="28"/>
              </w:rPr>
              <w:t>pointit</w:t>
            </w:r>
            <w:proofErr w:type="spellEnd"/>
            <w:r w:rsidRPr="00F70F72">
              <w:rPr>
                <w:rFonts w:ascii="Garamond" w:hAnsi="Garamond"/>
                <w:sz w:val="28"/>
                <w:szCs w:val="28"/>
              </w:rPr>
              <w:t xml:space="preserve"> </w:t>
            </w:r>
            <w:proofErr w:type="spellStart"/>
            <w:r w:rsidRPr="00F70F72">
              <w:rPr>
                <w:rFonts w:ascii="Garamond" w:hAnsi="Garamond"/>
                <w:sz w:val="28"/>
                <w:szCs w:val="28"/>
              </w:rPr>
              <w:t>liorish</w:t>
            </w:r>
            <w:proofErr w:type="spellEnd"/>
            <w:r w:rsidRPr="00F70F72">
              <w:rPr>
                <w:rFonts w:ascii="Garamond" w:hAnsi="Garamond"/>
                <w:sz w:val="28"/>
                <w:szCs w:val="28"/>
              </w:rPr>
              <w:t xml:space="preserve"> </w:t>
            </w:r>
            <w:proofErr w:type="spellStart"/>
            <w:r w:rsidRPr="00F70F72">
              <w:rPr>
                <w:rFonts w:ascii="Garamond" w:hAnsi="Garamond"/>
                <w:sz w:val="28"/>
                <w:szCs w:val="28"/>
              </w:rPr>
              <w:t>Jee</w:t>
            </w:r>
            <w:proofErr w:type="spellEnd"/>
            <w:r w:rsidR="002C617D" w:rsidRPr="002C617D">
              <w:rPr>
                <w:rFonts w:ascii="Garamond" w:hAnsi="Garamond"/>
                <w:sz w:val="28"/>
                <w:szCs w:val="28"/>
              </w:rPr>
              <w:t> ;</w:t>
            </w:r>
            <w:r w:rsidRPr="00F70F72">
              <w:rPr>
                <w:rFonts w:ascii="Garamond" w:hAnsi="Garamond"/>
                <w:sz w:val="28"/>
                <w:szCs w:val="28"/>
              </w:rPr>
              <w:t xml:space="preserve"> </w:t>
            </w:r>
            <w:proofErr w:type="spellStart"/>
            <w:r w:rsidRPr="00F70F72">
              <w:rPr>
                <w:rFonts w:ascii="Garamond" w:hAnsi="Garamond"/>
                <w:sz w:val="28"/>
                <w:szCs w:val="28"/>
              </w:rPr>
              <w:t>agh</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vel</w:t>
            </w:r>
            <w:proofErr w:type="spellEnd"/>
            <w:r w:rsidRPr="00F70F72">
              <w:rPr>
                <w:rFonts w:ascii="Garamond" w:hAnsi="Garamond"/>
                <w:sz w:val="28"/>
                <w:szCs w:val="28"/>
              </w:rPr>
              <w:t xml:space="preserve"> ad bio </w:t>
            </w:r>
            <w:proofErr w:type="spellStart"/>
            <w:r w:rsidRPr="00F70F72">
              <w:rPr>
                <w:rFonts w:ascii="Garamond" w:hAnsi="Garamond"/>
                <w:sz w:val="28"/>
                <w:szCs w:val="28"/>
              </w:rPr>
              <w:t>choud</w:t>
            </w:r>
            <w:proofErr w:type="spellEnd"/>
            <w:r w:rsidRPr="00F70F72">
              <w:rPr>
                <w:rFonts w:ascii="Garamond" w:hAnsi="Garamond"/>
                <w:sz w:val="28"/>
                <w:szCs w:val="28"/>
              </w:rPr>
              <w:t xml:space="preserve"> as </w:t>
            </w:r>
            <w:proofErr w:type="spellStart"/>
            <w:r w:rsidRPr="00F70F72">
              <w:rPr>
                <w:rFonts w:ascii="Garamond" w:hAnsi="Garamond"/>
                <w:sz w:val="28"/>
                <w:szCs w:val="28"/>
              </w:rPr>
              <w:t>t’ad</w:t>
            </w:r>
            <w:proofErr w:type="spellEnd"/>
            <w:r w:rsidRPr="00F70F72">
              <w:rPr>
                <w:rFonts w:ascii="Garamond" w:hAnsi="Garamond"/>
                <w:sz w:val="28"/>
                <w:szCs w:val="28"/>
              </w:rPr>
              <w:t xml:space="preserve"> </w:t>
            </w:r>
            <w:proofErr w:type="spellStart"/>
            <w:r w:rsidRPr="00F70F72">
              <w:rPr>
                <w:rFonts w:ascii="Garamond" w:hAnsi="Garamond"/>
                <w:sz w:val="28"/>
                <w:szCs w:val="28"/>
              </w:rPr>
              <w:t>te</w:t>
            </w:r>
            <w:proofErr w:type="spellEnd"/>
            <w:r w:rsidRPr="00F70F72">
              <w:rPr>
                <w:rFonts w:ascii="Garamond" w:hAnsi="Garamond"/>
                <w:sz w:val="28"/>
                <w:szCs w:val="28"/>
              </w:rPr>
              <w:t xml:space="preserve"> </w:t>
            </w:r>
            <w:proofErr w:type="spellStart"/>
            <w:r w:rsidRPr="00F70F72">
              <w:rPr>
                <w:rFonts w:ascii="Garamond" w:hAnsi="Garamond"/>
                <w:sz w:val="28"/>
                <w:szCs w:val="28"/>
              </w:rPr>
              <w:t>myrgeddyn</w:t>
            </w:r>
            <w:proofErr w:type="spellEnd"/>
            <w:r w:rsidRPr="00F70F72">
              <w:rPr>
                <w:rFonts w:ascii="Garamond" w:hAnsi="Garamond"/>
                <w:sz w:val="28"/>
                <w:szCs w:val="28"/>
              </w:rPr>
              <w:t xml:space="preserve"> </w:t>
            </w:r>
            <w:proofErr w:type="spellStart"/>
            <w:r w:rsidRPr="00F70F72">
              <w:rPr>
                <w:rFonts w:ascii="Garamond" w:hAnsi="Garamond"/>
                <w:sz w:val="28"/>
                <w:szCs w:val="28"/>
              </w:rPr>
              <w:t>liorish</w:t>
            </w:r>
            <w:proofErr w:type="spellEnd"/>
            <w:r w:rsidRPr="00F70F72">
              <w:rPr>
                <w:rFonts w:ascii="Garamond" w:hAnsi="Garamond"/>
                <w:sz w:val="28"/>
                <w:szCs w:val="28"/>
              </w:rPr>
              <w:t xml:space="preserve"> y </w:t>
            </w:r>
            <w:proofErr w:type="spellStart"/>
            <w:r w:rsidRPr="00F70F72">
              <w:rPr>
                <w:rFonts w:ascii="Garamond" w:hAnsi="Garamond"/>
                <w:sz w:val="28"/>
                <w:szCs w:val="28"/>
              </w:rPr>
              <w:t>chiarralys</w:t>
            </w:r>
            <w:proofErr w:type="spellEnd"/>
            <w:r w:rsidRPr="00F70F72">
              <w:rPr>
                <w:rFonts w:ascii="Garamond" w:hAnsi="Garamond"/>
                <w:sz w:val="28"/>
                <w:szCs w:val="28"/>
              </w:rPr>
              <w:t xml:space="preserve"> </w:t>
            </w:r>
            <w:proofErr w:type="spellStart"/>
            <w:r w:rsidRPr="00F70F72">
              <w:rPr>
                <w:rFonts w:ascii="Garamond" w:hAnsi="Garamond"/>
                <w:sz w:val="28"/>
                <w:szCs w:val="28"/>
              </w:rPr>
              <w:t>echyssyn</w:t>
            </w:r>
            <w:proofErr w:type="spellEnd"/>
            <w:r w:rsidRPr="00F70F72">
              <w:rPr>
                <w:rFonts w:ascii="Garamond" w:hAnsi="Garamond"/>
                <w:sz w:val="28"/>
                <w:szCs w:val="28"/>
              </w:rPr>
              <w:t xml:space="preserve"> ta </w:t>
            </w:r>
            <w:proofErr w:type="spellStart"/>
            <w:r w:rsidRPr="00F70F72">
              <w:rPr>
                <w:rFonts w:ascii="Garamond" w:hAnsi="Garamond"/>
                <w:sz w:val="28"/>
                <w:szCs w:val="28"/>
              </w:rPr>
              <w:t>reil</w:t>
            </w:r>
            <w:proofErr w:type="spellEnd"/>
            <w:r w:rsidRPr="00F70F72">
              <w:rPr>
                <w:rFonts w:ascii="Garamond" w:hAnsi="Garamond"/>
                <w:sz w:val="28"/>
                <w:szCs w:val="28"/>
              </w:rPr>
              <w:t xml:space="preserve"> </w:t>
            </w:r>
            <w:proofErr w:type="spellStart"/>
            <w:r w:rsidRPr="00F70F72">
              <w:rPr>
                <w:rFonts w:ascii="Garamond" w:hAnsi="Garamond"/>
                <w:sz w:val="28"/>
                <w:szCs w:val="28"/>
              </w:rPr>
              <w:lastRenderedPageBreak/>
              <w:t>dy</w:t>
            </w:r>
            <w:proofErr w:type="spellEnd"/>
            <w:r w:rsidRPr="00F70F72">
              <w:rPr>
                <w:rFonts w:ascii="Garamond" w:hAnsi="Garamond"/>
                <w:sz w:val="28"/>
                <w:szCs w:val="28"/>
              </w:rPr>
              <w:t xml:space="preserve"> </w:t>
            </w:r>
            <w:proofErr w:type="spellStart"/>
            <w:r w:rsidRPr="00F70F72">
              <w:rPr>
                <w:rFonts w:ascii="Garamond" w:hAnsi="Garamond"/>
                <w:sz w:val="28"/>
                <w:szCs w:val="28"/>
              </w:rPr>
              <w:t>chooille</w:t>
            </w:r>
            <w:r w:rsidR="004B6AC3">
              <w:rPr>
                <w:rFonts w:ascii="Garamond" w:hAnsi="Garamond"/>
                <w:sz w:val="28"/>
                <w:szCs w:val="28"/>
              </w:rPr>
              <w:t>y</w:t>
            </w:r>
            <w:proofErr w:type="spellEnd"/>
            <w:r w:rsidR="004B6AC3">
              <w:rPr>
                <w:rFonts w:ascii="Garamond" w:hAnsi="Garamond"/>
                <w:sz w:val="28"/>
                <w:szCs w:val="28"/>
              </w:rPr>
              <w:t xml:space="preserve"> </w:t>
            </w:r>
            <w:proofErr w:type="spellStart"/>
            <w:r w:rsidR="004B6AC3">
              <w:rPr>
                <w:rFonts w:ascii="Garamond" w:hAnsi="Garamond"/>
                <w:sz w:val="28"/>
                <w:szCs w:val="28"/>
              </w:rPr>
              <w:t>haghyrt</w:t>
            </w:r>
            <w:proofErr w:type="spellEnd"/>
            <w:r w:rsidR="004B6AC3">
              <w:rPr>
                <w:rFonts w:ascii="Garamond" w:hAnsi="Garamond"/>
                <w:sz w:val="28"/>
                <w:szCs w:val="28"/>
              </w:rPr>
              <w:t xml:space="preserve">, </w:t>
            </w:r>
            <w:proofErr w:type="spellStart"/>
            <w:r w:rsidR="004B6AC3">
              <w:rPr>
                <w:rFonts w:ascii="Garamond" w:hAnsi="Garamond"/>
                <w:sz w:val="28"/>
                <w:szCs w:val="28"/>
              </w:rPr>
              <w:t>Chingysyn</w:t>
            </w:r>
            <w:proofErr w:type="spellEnd"/>
            <w:r w:rsidR="004B6AC3">
              <w:rPr>
                <w:rFonts w:ascii="Garamond" w:hAnsi="Garamond"/>
                <w:sz w:val="28"/>
                <w:szCs w:val="28"/>
              </w:rPr>
              <w:t xml:space="preserve"> as </w:t>
            </w:r>
            <w:proofErr w:type="spellStart"/>
            <w:r w:rsidR="004B6AC3">
              <w:rPr>
                <w:rFonts w:ascii="Garamond" w:hAnsi="Garamond"/>
                <w:sz w:val="28"/>
                <w:szCs w:val="28"/>
              </w:rPr>
              <w:t>raadjin</w:t>
            </w:r>
            <w:proofErr w:type="spellEnd"/>
            <w:r w:rsidRPr="00F70F72">
              <w:rPr>
                <w:rFonts w:ascii="Garamond" w:hAnsi="Garamond"/>
                <w:sz w:val="28"/>
                <w:szCs w:val="28"/>
              </w:rPr>
              <w:t xml:space="preserve"> </w:t>
            </w:r>
            <w:proofErr w:type="spellStart"/>
            <w:r w:rsidRPr="00F70F72">
              <w:rPr>
                <w:rFonts w:ascii="Garamond" w:hAnsi="Garamond"/>
                <w:sz w:val="28"/>
                <w:szCs w:val="28"/>
              </w:rPr>
              <w:t>elley</w:t>
            </w:r>
            <w:proofErr w:type="spellEnd"/>
            <w:r w:rsidRPr="00F70F72">
              <w:rPr>
                <w:rFonts w:ascii="Garamond" w:hAnsi="Garamond"/>
                <w:sz w:val="28"/>
                <w:szCs w:val="28"/>
              </w:rPr>
              <w:t xml:space="preserve"> </w:t>
            </w:r>
            <w:proofErr w:type="spellStart"/>
            <w:r w:rsidRPr="00F70F72">
              <w:rPr>
                <w:rFonts w:ascii="Garamond" w:hAnsi="Garamond"/>
                <w:sz w:val="28"/>
                <w:szCs w:val="28"/>
              </w:rPr>
              <w:t>yn</w:t>
            </w:r>
            <w:proofErr w:type="spellEnd"/>
            <w:r w:rsidRPr="00F70F72">
              <w:rPr>
                <w:rFonts w:ascii="Garamond" w:hAnsi="Garamond"/>
                <w:sz w:val="28"/>
                <w:szCs w:val="28"/>
              </w:rPr>
              <w:t xml:space="preserve"> </w:t>
            </w:r>
            <w:proofErr w:type="spellStart"/>
            <w:r w:rsidRPr="00F70F72">
              <w:rPr>
                <w:rFonts w:ascii="Garamond" w:hAnsi="Garamond"/>
                <w:sz w:val="28"/>
                <w:szCs w:val="28"/>
              </w:rPr>
              <w:t>Vaish</w:t>
            </w:r>
            <w:proofErr w:type="spellEnd"/>
            <w:r w:rsidRPr="00F70F72">
              <w:rPr>
                <w:rFonts w:ascii="Garamond" w:hAnsi="Garamond"/>
                <w:sz w:val="28"/>
                <w:szCs w:val="28"/>
              </w:rPr>
              <w:t xml:space="preserve">, cur </w:t>
            </w:r>
            <w:proofErr w:type="spellStart"/>
            <w:r w:rsidRPr="00F70F72">
              <w:rPr>
                <w:rFonts w:ascii="Garamond" w:hAnsi="Garamond"/>
                <w:sz w:val="28"/>
                <w:szCs w:val="28"/>
              </w:rPr>
              <w:t>sarey</w:t>
            </w:r>
            <w:proofErr w:type="spellEnd"/>
            <w:r w:rsidRPr="00F70F72">
              <w:rPr>
                <w:rFonts w:ascii="Garamond" w:hAnsi="Garamond"/>
                <w:sz w:val="28"/>
                <w:szCs w:val="28"/>
              </w:rPr>
              <w:t xml:space="preserve"> </w:t>
            </w:r>
            <w:proofErr w:type="spellStart"/>
            <w:r w:rsidRPr="00F70F72">
              <w:rPr>
                <w:rFonts w:ascii="Garamond" w:hAnsi="Garamond"/>
                <w:sz w:val="28"/>
                <w:szCs w:val="28"/>
              </w:rPr>
              <w:t>cooin</w:t>
            </w:r>
            <w:proofErr w:type="spellEnd"/>
            <w:r w:rsidRPr="00F70F72">
              <w:rPr>
                <w:rFonts w:ascii="Garamond" w:hAnsi="Garamond"/>
                <w:sz w:val="28"/>
                <w:szCs w:val="28"/>
              </w:rPr>
              <w:t xml:space="preserve"> nee ad </w:t>
            </w:r>
            <w:proofErr w:type="spellStart"/>
            <w:r w:rsidRPr="00F70F72">
              <w:rPr>
                <w:rFonts w:ascii="Garamond" w:hAnsi="Garamond"/>
                <w:sz w:val="28"/>
                <w:szCs w:val="28"/>
              </w:rPr>
              <w:t>marroo</w:t>
            </w:r>
            <w:proofErr w:type="spellEnd"/>
            <w:r w:rsidRPr="00F70F72">
              <w:rPr>
                <w:rFonts w:ascii="Garamond" w:hAnsi="Garamond"/>
                <w:sz w:val="28"/>
                <w:szCs w:val="28"/>
              </w:rPr>
              <w:t xml:space="preserve">, as </w:t>
            </w:r>
            <w:proofErr w:type="spellStart"/>
            <w:r w:rsidRPr="00F70F72">
              <w:rPr>
                <w:rFonts w:ascii="Garamond" w:hAnsi="Garamond"/>
                <w:sz w:val="28"/>
                <w:szCs w:val="28"/>
              </w:rPr>
              <w:t>craad</w:t>
            </w:r>
            <w:proofErr w:type="spellEnd"/>
            <w:r w:rsidRPr="00F70F72">
              <w:rPr>
                <w:rFonts w:ascii="Garamond" w:hAnsi="Garamond"/>
                <w:sz w:val="28"/>
                <w:szCs w:val="28"/>
              </w:rPr>
              <w:t xml:space="preserve"> nee ad </w:t>
            </w:r>
            <w:proofErr w:type="spellStart"/>
            <w:r w:rsidRPr="00F70F72">
              <w:rPr>
                <w:rFonts w:ascii="Garamond" w:hAnsi="Garamond"/>
                <w:sz w:val="28"/>
                <w:szCs w:val="28"/>
              </w:rPr>
              <w:t>sparrail</w:t>
            </w:r>
            <w:proofErr w:type="spellEnd"/>
            <w:r w:rsidRPr="00F70F72">
              <w:rPr>
                <w:rFonts w:ascii="Garamond" w:hAnsi="Garamond"/>
                <w:sz w:val="28"/>
                <w:szCs w:val="28"/>
              </w:rPr>
              <w:t xml:space="preserve">. </w:t>
            </w:r>
          </w:p>
        </w:tc>
        <w:tc>
          <w:tcPr>
            <w:tcW w:w="0" w:type="auto"/>
          </w:tcPr>
          <w:p w14:paraId="59FF2EC0" w14:textId="5E265F5B" w:rsidR="000C6FFC" w:rsidRPr="001755D4" w:rsidRDefault="000C6FFC" w:rsidP="00DB60C3">
            <w:pPr>
              <w:pStyle w:val="ListParagraph"/>
              <w:ind w:left="0" w:firstLine="227"/>
              <w:jc w:val="both"/>
              <w:rPr>
                <w:rFonts w:ascii="Garamond" w:hAnsi="Garamond" w:cs="Times New Roman"/>
                <w:i/>
                <w:sz w:val="28"/>
              </w:rPr>
            </w:pPr>
            <w:r w:rsidRPr="001755D4">
              <w:rPr>
                <w:rFonts w:ascii="Garamond" w:hAnsi="Garamond" w:cs="Times New Roman"/>
                <w:sz w:val="28"/>
              </w:rPr>
              <w:lastRenderedPageBreak/>
              <w:t xml:space="preserve">A. </w:t>
            </w:r>
            <w:r w:rsidRPr="001755D4">
              <w:rPr>
                <w:rFonts w:ascii="Garamond" w:hAnsi="Garamond" w:cs="Times New Roman"/>
                <w:i/>
                <w:sz w:val="28"/>
              </w:rPr>
              <w:t>That all Men shall die within such a Number of Years, is appointed by God</w:t>
            </w:r>
            <w:r w:rsidR="00846A6E">
              <w:rPr>
                <w:rFonts w:ascii="Garamond" w:hAnsi="Garamond" w:cs="Times New Roman"/>
                <w:i/>
                <w:sz w:val="28"/>
              </w:rPr>
              <w:t>,</w:t>
            </w:r>
            <w:r w:rsidRPr="001755D4">
              <w:rPr>
                <w:rFonts w:ascii="Garamond" w:hAnsi="Garamond" w:cs="Times New Roman"/>
                <w:i/>
                <w:sz w:val="28"/>
              </w:rPr>
              <w:t xml:space="preserve"> but that they live so long as they do, is also owing to his Providence, which </w:t>
            </w:r>
            <w:proofErr w:type="spellStart"/>
            <w:r w:rsidRPr="001755D4">
              <w:rPr>
                <w:rFonts w:ascii="Garamond" w:hAnsi="Garamond" w:cs="Times New Roman"/>
                <w:i/>
                <w:sz w:val="28"/>
              </w:rPr>
              <w:t>governeth</w:t>
            </w:r>
            <w:proofErr w:type="spellEnd"/>
            <w:r w:rsidRPr="001755D4">
              <w:rPr>
                <w:rFonts w:ascii="Garamond" w:hAnsi="Garamond" w:cs="Times New Roman"/>
                <w:i/>
                <w:sz w:val="28"/>
              </w:rPr>
              <w:t xml:space="preserve"> all Accidents, Sickness and other ways of </w:t>
            </w:r>
            <w:r w:rsidRPr="001755D4">
              <w:rPr>
                <w:rFonts w:ascii="Garamond" w:hAnsi="Garamond" w:cs="Times New Roman"/>
                <w:i/>
                <w:sz w:val="28"/>
              </w:rPr>
              <w:lastRenderedPageBreak/>
              <w:t xml:space="preserve">Death, commanding when they shall kill, and </w:t>
            </w:r>
            <w:del w:id="0" w:author="Max Wheeler" w:date="2021-09-24T21:25:00Z">
              <w:r w:rsidRPr="001755D4" w:rsidDel="00EF3562">
                <w:rPr>
                  <w:rFonts w:ascii="Garamond" w:hAnsi="Garamond" w:cs="Times New Roman"/>
                  <w:i/>
                  <w:sz w:val="28"/>
                </w:rPr>
                <w:delText xml:space="preserve">when </w:delText>
              </w:r>
            </w:del>
            <w:ins w:id="1" w:author="Max Wheeler" w:date="2021-09-24T21:25:00Z">
              <w:r w:rsidR="00EF3562" w:rsidRPr="001755D4">
                <w:rPr>
                  <w:rFonts w:ascii="Garamond" w:hAnsi="Garamond" w:cs="Times New Roman"/>
                  <w:i/>
                  <w:sz w:val="28"/>
                </w:rPr>
                <w:t>whe</w:t>
              </w:r>
              <w:r w:rsidR="00EF3562">
                <w:rPr>
                  <w:rFonts w:ascii="Garamond" w:hAnsi="Garamond" w:cs="Times New Roman"/>
                  <w:i/>
                  <w:sz w:val="28"/>
                </w:rPr>
                <w:t>re</w:t>
              </w:r>
              <w:r w:rsidR="00EF3562" w:rsidRPr="001755D4">
                <w:rPr>
                  <w:rFonts w:ascii="Garamond" w:hAnsi="Garamond" w:cs="Times New Roman"/>
                  <w:i/>
                  <w:sz w:val="28"/>
                </w:rPr>
                <w:t xml:space="preserve"> </w:t>
              </w:r>
            </w:ins>
            <w:r w:rsidRPr="001755D4">
              <w:rPr>
                <w:rFonts w:ascii="Garamond" w:hAnsi="Garamond" w:cs="Times New Roman"/>
                <w:i/>
                <w:sz w:val="28"/>
              </w:rPr>
              <w:t>they shall spare.</w:t>
            </w:r>
          </w:p>
        </w:tc>
        <w:tc>
          <w:tcPr>
            <w:tcW w:w="0" w:type="auto"/>
          </w:tcPr>
          <w:p w14:paraId="2DB167DF" w14:textId="77777777" w:rsidR="000C6FFC" w:rsidRDefault="000C6FFC" w:rsidP="00DB60C3">
            <w:pPr>
              <w:pStyle w:val="ListParagraph"/>
              <w:ind w:left="0"/>
              <w:rPr>
                <w:rFonts w:ascii="Garamond" w:hAnsi="Garamond" w:cs="Times New Roman"/>
                <w:sz w:val="20"/>
                <w:szCs w:val="20"/>
              </w:rPr>
            </w:pPr>
          </w:p>
          <w:p w14:paraId="09EAB3FA" w14:textId="77777777" w:rsidR="00846A6E" w:rsidRDefault="00846A6E" w:rsidP="00DB60C3">
            <w:pPr>
              <w:pStyle w:val="ListParagraph"/>
              <w:ind w:left="0"/>
              <w:rPr>
                <w:rFonts w:ascii="Garamond" w:hAnsi="Garamond" w:cs="Times New Roman"/>
                <w:sz w:val="20"/>
                <w:szCs w:val="20"/>
              </w:rPr>
            </w:pPr>
          </w:p>
          <w:p w14:paraId="0C0728C2" w14:textId="77777777" w:rsidR="00846A6E" w:rsidRDefault="00846A6E" w:rsidP="00DB60C3">
            <w:pPr>
              <w:pStyle w:val="ListParagraph"/>
              <w:ind w:left="0"/>
              <w:rPr>
                <w:rFonts w:ascii="Garamond" w:hAnsi="Garamond" w:cs="Times New Roman"/>
                <w:sz w:val="20"/>
                <w:szCs w:val="20"/>
              </w:rPr>
            </w:pPr>
          </w:p>
          <w:p w14:paraId="09B35107" w14:textId="77777777" w:rsidR="00846A6E" w:rsidRDefault="00846A6E" w:rsidP="00DB60C3">
            <w:pPr>
              <w:pStyle w:val="ListParagraph"/>
              <w:ind w:left="0"/>
              <w:rPr>
                <w:rFonts w:ascii="Garamond" w:hAnsi="Garamond" w:cs="Times New Roman"/>
                <w:sz w:val="20"/>
                <w:szCs w:val="20"/>
              </w:rPr>
            </w:pPr>
          </w:p>
          <w:p w14:paraId="3F383603" w14:textId="77777777" w:rsidR="00846A6E" w:rsidRDefault="00846A6E" w:rsidP="00DB60C3">
            <w:pPr>
              <w:pStyle w:val="ListParagraph"/>
              <w:ind w:left="0"/>
              <w:rPr>
                <w:rFonts w:ascii="Garamond" w:hAnsi="Garamond" w:cs="Times New Roman"/>
                <w:sz w:val="20"/>
                <w:szCs w:val="20"/>
              </w:rPr>
            </w:pPr>
          </w:p>
          <w:p w14:paraId="6A7CDAF8" w14:textId="77777777" w:rsidR="00846A6E" w:rsidRPr="002825E4" w:rsidRDefault="00846A6E" w:rsidP="00DB60C3">
            <w:pPr>
              <w:pStyle w:val="ListParagraph"/>
              <w:ind w:left="0"/>
              <w:rPr>
                <w:rFonts w:ascii="Garamond" w:hAnsi="Garamond" w:cs="Times New Roman"/>
                <w:sz w:val="20"/>
                <w:szCs w:val="20"/>
              </w:rPr>
            </w:pPr>
            <w:r>
              <w:rPr>
                <w:rFonts w:ascii="Garamond" w:hAnsi="Garamond" w:cs="Times New Roman"/>
                <w:sz w:val="20"/>
                <w:szCs w:val="20"/>
              </w:rPr>
              <w:t>Exod. 21. 13.</w:t>
            </w:r>
          </w:p>
        </w:tc>
      </w:tr>
      <w:tr w:rsidR="000C6FFC" w:rsidRPr="001755D4" w14:paraId="0E369046" w14:textId="77777777" w:rsidTr="00AC0398">
        <w:tc>
          <w:tcPr>
            <w:tcW w:w="0" w:type="auto"/>
          </w:tcPr>
          <w:p w14:paraId="58569D07" w14:textId="77777777" w:rsidR="000C6FFC" w:rsidRPr="00F70F72" w:rsidRDefault="000C6FFC" w:rsidP="00DB60C3">
            <w:pPr>
              <w:pStyle w:val="CM3"/>
              <w:widowControl/>
              <w:spacing w:line="240" w:lineRule="auto"/>
              <w:ind w:firstLine="227"/>
              <w:jc w:val="both"/>
              <w:rPr>
                <w:rFonts w:ascii="Garamond" w:hAnsi="Garamond"/>
                <w:sz w:val="28"/>
                <w:szCs w:val="28"/>
              </w:rPr>
            </w:pPr>
            <w:r w:rsidRPr="00F70F72">
              <w:rPr>
                <w:rFonts w:ascii="Garamond" w:hAnsi="Garamond"/>
                <w:i/>
                <w:sz w:val="28"/>
                <w:szCs w:val="28"/>
              </w:rPr>
              <w:t>Q.</w:t>
            </w:r>
            <w:r w:rsidRPr="00F70F72">
              <w:rPr>
                <w:rFonts w:ascii="Garamond" w:hAnsi="Garamond"/>
                <w:sz w:val="28"/>
                <w:szCs w:val="28"/>
              </w:rPr>
              <w:t xml:space="preserve"> </w:t>
            </w:r>
            <w:proofErr w:type="spellStart"/>
            <w:r w:rsidRPr="00F70F72">
              <w:rPr>
                <w:rFonts w:ascii="Garamond" w:hAnsi="Garamond"/>
                <w:sz w:val="28"/>
                <w:szCs w:val="28"/>
              </w:rPr>
              <w:t>Nagh</w:t>
            </w:r>
            <w:proofErr w:type="spellEnd"/>
            <w:r w:rsidRPr="00F70F72">
              <w:rPr>
                <w:rFonts w:ascii="Garamond" w:hAnsi="Garamond"/>
                <w:sz w:val="28"/>
                <w:szCs w:val="28"/>
              </w:rPr>
              <w:t xml:space="preserve"> </w:t>
            </w:r>
            <w:proofErr w:type="spellStart"/>
            <w:r w:rsidRPr="00F70F72">
              <w:rPr>
                <w:rFonts w:ascii="Garamond" w:hAnsi="Garamond"/>
                <w:sz w:val="28"/>
                <w:szCs w:val="28"/>
              </w:rPr>
              <w:t>vel</w:t>
            </w:r>
            <w:proofErr w:type="spellEnd"/>
            <w:r w:rsidRPr="00F70F72">
              <w:rPr>
                <w:rFonts w:ascii="Garamond" w:hAnsi="Garamond"/>
                <w:sz w:val="28"/>
                <w:szCs w:val="28"/>
              </w:rPr>
              <w:t xml:space="preserve"> </w:t>
            </w:r>
            <w:proofErr w:type="spellStart"/>
            <w:r w:rsidRPr="00F70F72">
              <w:rPr>
                <w:rFonts w:ascii="Garamond" w:hAnsi="Garamond"/>
                <w:sz w:val="28"/>
                <w:szCs w:val="28"/>
              </w:rPr>
              <w:t>pooar</w:t>
            </w:r>
            <w:proofErr w:type="spellEnd"/>
            <w:r w:rsidRPr="00F70F72">
              <w:rPr>
                <w:rFonts w:ascii="Garamond" w:hAnsi="Garamond"/>
                <w:sz w:val="28"/>
                <w:szCs w:val="28"/>
              </w:rPr>
              <w:t xml:space="preserve"> </w:t>
            </w:r>
            <w:proofErr w:type="spellStart"/>
            <w:r w:rsidRPr="00F70F72">
              <w:rPr>
                <w:rFonts w:ascii="Garamond" w:hAnsi="Garamond"/>
                <w:sz w:val="28"/>
                <w:szCs w:val="28"/>
              </w:rPr>
              <w:t>vooar</w:t>
            </w:r>
            <w:proofErr w:type="spellEnd"/>
            <w:r w:rsidRPr="00F70F72">
              <w:rPr>
                <w:rFonts w:ascii="Garamond" w:hAnsi="Garamond"/>
                <w:sz w:val="28"/>
                <w:szCs w:val="28"/>
              </w:rPr>
              <w:t xml:space="preserve"> </w:t>
            </w:r>
            <w:proofErr w:type="spellStart"/>
            <w:r w:rsidRPr="00F70F72">
              <w:rPr>
                <w:rFonts w:ascii="Garamond" w:hAnsi="Garamond"/>
                <w:sz w:val="28"/>
                <w:szCs w:val="28"/>
              </w:rPr>
              <w:t>ec</w:t>
            </w:r>
            <w:proofErr w:type="spellEnd"/>
            <w:r w:rsidRPr="00F70F72">
              <w:rPr>
                <w:rFonts w:ascii="Garamond" w:hAnsi="Garamond"/>
                <w:sz w:val="28"/>
                <w:szCs w:val="28"/>
              </w:rPr>
              <w:t xml:space="preserve"> </w:t>
            </w:r>
            <w:proofErr w:type="spellStart"/>
            <w:r w:rsidRPr="00F70F72">
              <w:rPr>
                <w:rFonts w:ascii="Garamond" w:hAnsi="Garamond"/>
                <w:sz w:val="28"/>
                <w:szCs w:val="28"/>
              </w:rPr>
              <w:t>drogh</w:t>
            </w:r>
            <w:proofErr w:type="spellEnd"/>
            <w:r w:rsidRPr="00F70F72">
              <w:rPr>
                <w:rFonts w:ascii="Garamond" w:hAnsi="Garamond"/>
                <w:sz w:val="28"/>
                <w:szCs w:val="28"/>
              </w:rPr>
              <w:t xml:space="preserve"> </w:t>
            </w:r>
            <w:proofErr w:type="spellStart"/>
            <w:r w:rsidRPr="00F70F72">
              <w:rPr>
                <w:rFonts w:ascii="Garamond" w:hAnsi="Garamond"/>
                <w:sz w:val="28"/>
                <w:szCs w:val="28"/>
              </w:rPr>
              <w:t>gheney</w:t>
            </w:r>
            <w:proofErr w:type="spellEnd"/>
            <w:r w:rsidRPr="00F70F72">
              <w:rPr>
                <w:rFonts w:ascii="Garamond" w:hAnsi="Garamond"/>
                <w:sz w:val="28"/>
                <w:szCs w:val="28"/>
              </w:rPr>
              <w:t xml:space="preserve"> as </w:t>
            </w:r>
            <w:proofErr w:type="spellStart"/>
            <w:r w:rsidRPr="00F70F72">
              <w:rPr>
                <w:rFonts w:ascii="Garamond" w:hAnsi="Garamond"/>
                <w:sz w:val="28"/>
                <w:szCs w:val="28"/>
              </w:rPr>
              <w:t>ec</w:t>
            </w:r>
            <w:proofErr w:type="spellEnd"/>
            <w:r w:rsidRPr="00F70F72">
              <w:rPr>
                <w:rFonts w:ascii="Garamond" w:hAnsi="Garamond"/>
                <w:sz w:val="28"/>
                <w:szCs w:val="28"/>
              </w:rPr>
              <w:t xml:space="preserve"> </w:t>
            </w:r>
            <w:proofErr w:type="spellStart"/>
            <w:r w:rsidRPr="00F70F72">
              <w:rPr>
                <w:rFonts w:ascii="Garamond" w:hAnsi="Garamond"/>
                <w:sz w:val="28"/>
                <w:szCs w:val="28"/>
              </w:rPr>
              <w:t>drogh</w:t>
            </w:r>
            <w:proofErr w:type="spellEnd"/>
            <w:r w:rsidRPr="00F70F72">
              <w:rPr>
                <w:rFonts w:ascii="Garamond" w:hAnsi="Garamond"/>
                <w:sz w:val="28"/>
                <w:szCs w:val="28"/>
              </w:rPr>
              <w:t xml:space="preserve"> </w:t>
            </w:r>
            <w:proofErr w:type="spellStart"/>
            <w:r w:rsidRPr="00F70F72">
              <w:rPr>
                <w:rFonts w:ascii="Garamond" w:hAnsi="Garamond"/>
                <w:sz w:val="28"/>
                <w:szCs w:val="28"/>
              </w:rPr>
              <w:t>spyrrydyn</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yanoo</w:t>
            </w:r>
            <w:proofErr w:type="spellEnd"/>
            <w:r w:rsidRPr="00F70F72">
              <w:rPr>
                <w:rFonts w:ascii="Garamond" w:hAnsi="Garamond"/>
                <w:sz w:val="28"/>
                <w:szCs w:val="28"/>
              </w:rPr>
              <w:t xml:space="preserve"> </w:t>
            </w:r>
            <w:proofErr w:type="spellStart"/>
            <w:r w:rsidRPr="00F70F72">
              <w:rPr>
                <w:rFonts w:ascii="Garamond" w:hAnsi="Garamond"/>
                <w:sz w:val="28"/>
                <w:szCs w:val="28"/>
              </w:rPr>
              <w:t>olk</w:t>
            </w:r>
            <w:proofErr w:type="spellEnd"/>
            <w:r w:rsidR="002C617D" w:rsidRPr="002C617D">
              <w:rPr>
                <w:rFonts w:ascii="Garamond" w:hAnsi="Garamond"/>
                <w:i/>
                <w:sz w:val="28"/>
                <w:szCs w:val="28"/>
              </w:rPr>
              <w:t> </w:t>
            </w:r>
            <w:r w:rsidR="00C57BF1" w:rsidRPr="00C57BF1">
              <w:rPr>
                <w:rFonts w:ascii="Garamond" w:hAnsi="Garamond"/>
                <w:sz w:val="28"/>
                <w:szCs w:val="28"/>
              </w:rPr>
              <w:t>?</w:t>
            </w:r>
            <w:r w:rsidRPr="00F70F72">
              <w:rPr>
                <w:rFonts w:ascii="Garamond" w:hAnsi="Garamond"/>
                <w:sz w:val="28"/>
                <w:szCs w:val="28"/>
              </w:rPr>
              <w:t xml:space="preserve"> </w:t>
            </w:r>
          </w:p>
        </w:tc>
        <w:tc>
          <w:tcPr>
            <w:tcW w:w="0" w:type="auto"/>
          </w:tcPr>
          <w:p w14:paraId="0DD30710" w14:textId="77777777" w:rsidR="000C6FFC" w:rsidRPr="001755D4" w:rsidRDefault="000C6FFC"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Q. </w:t>
            </w:r>
            <w:r w:rsidRPr="001755D4">
              <w:rPr>
                <w:rFonts w:ascii="Garamond" w:hAnsi="Garamond" w:cs="Times New Roman"/>
                <w:i/>
                <w:sz w:val="28"/>
              </w:rPr>
              <w:t>Have not wicked Men, and wicked Spirits, great Power of doing Mischief</w:t>
            </w:r>
            <w:r w:rsidR="002C617D" w:rsidRPr="002C617D">
              <w:rPr>
                <w:rFonts w:ascii="Garamond" w:hAnsi="Garamond" w:cs="Times New Roman"/>
                <w:i/>
                <w:sz w:val="28"/>
              </w:rPr>
              <w:t> ?</w:t>
            </w:r>
          </w:p>
        </w:tc>
        <w:tc>
          <w:tcPr>
            <w:tcW w:w="0" w:type="auto"/>
          </w:tcPr>
          <w:p w14:paraId="73C2AB67"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3D07874F" w14:textId="77777777" w:rsidTr="00AC0398">
        <w:tc>
          <w:tcPr>
            <w:tcW w:w="0" w:type="auto"/>
          </w:tcPr>
          <w:p w14:paraId="5E4978A9" w14:textId="77777777" w:rsidR="000C6FFC" w:rsidRPr="00F70F72" w:rsidRDefault="000C6FFC" w:rsidP="00DB60C3">
            <w:pPr>
              <w:pStyle w:val="CM3"/>
              <w:widowControl/>
              <w:spacing w:line="240" w:lineRule="auto"/>
              <w:ind w:firstLine="227"/>
              <w:jc w:val="both"/>
              <w:rPr>
                <w:rFonts w:ascii="Garamond" w:hAnsi="Garamond"/>
                <w:sz w:val="28"/>
                <w:szCs w:val="28"/>
              </w:rPr>
            </w:pPr>
            <w:r w:rsidRPr="00F70F72">
              <w:rPr>
                <w:rFonts w:ascii="Garamond" w:hAnsi="Garamond"/>
                <w:i/>
                <w:sz w:val="28"/>
                <w:szCs w:val="28"/>
              </w:rPr>
              <w:t xml:space="preserve">A. </w:t>
            </w:r>
            <w:proofErr w:type="spellStart"/>
            <w:r w:rsidRPr="00F70F72">
              <w:rPr>
                <w:rFonts w:ascii="Garamond" w:hAnsi="Garamond"/>
                <w:sz w:val="28"/>
                <w:szCs w:val="28"/>
              </w:rPr>
              <w:t>Spheer</w:t>
            </w:r>
            <w:proofErr w:type="spellEnd"/>
            <w:r w:rsidRPr="00F70F72">
              <w:rPr>
                <w:rFonts w:ascii="Garamond" w:hAnsi="Garamond"/>
                <w:sz w:val="28"/>
                <w:szCs w:val="28"/>
              </w:rPr>
              <w:t xml:space="preserve"> eh. Ta </w:t>
            </w:r>
            <w:proofErr w:type="spellStart"/>
            <w:r w:rsidRPr="00F70F72">
              <w:rPr>
                <w:rFonts w:ascii="Garamond" w:hAnsi="Garamond"/>
                <w:sz w:val="28"/>
                <w:szCs w:val="28"/>
              </w:rPr>
              <w:t>Jee</w:t>
            </w:r>
            <w:proofErr w:type="spellEnd"/>
            <w:r w:rsidRPr="00F70F72">
              <w:rPr>
                <w:rFonts w:ascii="Garamond" w:hAnsi="Garamond"/>
                <w:sz w:val="28"/>
                <w:szCs w:val="28"/>
              </w:rPr>
              <w:t xml:space="preserve"> er chur </w:t>
            </w:r>
            <w:proofErr w:type="spellStart"/>
            <w:r w:rsidRPr="00F70F72">
              <w:rPr>
                <w:rFonts w:ascii="Garamond" w:hAnsi="Garamond"/>
                <w:sz w:val="28"/>
                <w:szCs w:val="28"/>
              </w:rPr>
              <w:t>daue</w:t>
            </w:r>
            <w:proofErr w:type="spellEnd"/>
            <w:r w:rsidRPr="00F70F72">
              <w:rPr>
                <w:rFonts w:ascii="Garamond" w:hAnsi="Garamond"/>
                <w:sz w:val="28"/>
                <w:szCs w:val="28"/>
              </w:rPr>
              <w:t xml:space="preserve"> </w:t>
            </w:r>
            <w:proofErr w:type="spellStart"/>
            <w:r w:rsidRPr="00F70F72">
              <w:rPr>
                <w:rFonts w:ascii="Garamond" w:hAnsi="Garamond"/>
                <w:sz w:val="28"/>
                <w:szCs w:val="28"/>
              </w:rPr>
              <w:t>pooar</w:t>
            </w:r>
            <w:proofErr w:type="spellEnd"/>
            <w:r w:rsidRPr="00F70F72">
              <w:rPr>
                <w:rFonts w:ascii="Garamond" w:hAnsi="Garamond"/>
                <w:sz w:val="28"/>
                <w:szCs w:val="28"/>
              </w:rPr>
              <w:t xml:space="preserve"> </w:t>
            </w:r>
            <w:proofErr w:type="spellStart"/>
            <w:r w:rsidRPr="00F70F72">
              <w:rPr>
                <w:rFonts w:ascii="Garamond" w:hAnsi="Garamond"/>
                <w:sz w:val="28"/>
                <w:szCs w:val="28"/>
              </w:rPr>
              <w:t>vooar</w:t>
            </w:r>
            <w:proofErr w:type="spellEnd"/>
            <w:r w:rsidRPr="00F70F72">
              <w:rPr>
                <w:rFonts w:ascii="Garamond" w:hAnsi="Garamond"/>
                <w:sz w:val="28"/>
                <w:szCs w:val="28"/>
              </w:rPr>
              <w:t xml:space="preserve"> </w:t>
            </w:r>
            <w:proofErr w:type="spellStart"/>
            <w:r w:rsidRPr="00F70F72">
              <w:rPr>
                <w:rFonts w:ascii="Garamond" w:hAnsi="Garamond"/>
                <w:sz w:val="28"/>
                <w:szCs w:val="28"/>
              </w:rPr>
              <w:t>chammagh</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cherragh</w:t>
            </w:r>
            <w:proofErr w:type="spellEnd"/>
            <w:r w:rsidRPr="00F70F72">
              <w:rPr>
                <w:rFonts w:ascii="Garamond" w:hAnsi="Garamond"/>
                <w:sz w:val="28"/>
                <w:szCs w:val="28"/>
              </w:rPr>
              <w:t xml:space="preserve"> </w:t>
            </w:r>
            <w:proofErr w:type="spellStart"/>
            <w:r w:rsidRPr="00F70F72">
              <w:rPr>
                <w:rFonts w:ascii="Garamond" w:hAnsi="Garamond"/>
                <w:sz w:val="28"/>
                <w:szCs w:val="28"/>
              </w:rPr>
              <w:t>yn</w:t>
            </w:r>
            <w:proofErr w:type="spellEnd"/>
            <w:r w:rsidRPr="00F70F72">
              <w:rPr>
                <w:rFonts w:ascii="Garamond" w:hAnsi="Garamond"/>
                <w:sz w:val="28"/>
                <w:szCs w:val="28"/>
              </w:rPr>
              <w:t xml:space="preserve"> vee</w:t>
            </w:r>
            <w:r w:rsidRPr="00F70F72">
              <w:rPr>
                <w:rFonts w:ascii="Garamond" w:hAnsi="Garamond"/>
                <w:sz w:val="28"/>
                <w:szCs w:val="28"/>
              </w:rPr>
              <w:softHyphen/>
              <w:t>-</w:t>
            </w:r>
            <w:proofErr w:type="spellStart"/>
            <w:r w:rsidRPr="00F70F72">
              <w:rPr>
                <w:rFonts w:ascii="Garamond" w:hAnsi="Garamond"/>
                <w:sz w:val="28"/>
                <w:szCs w:val="28"/>
              </w:rPr>
              <w:t>chrau</w:t>
            </w:r>
            <w:proofErr w:type="spellEnd"/>
            <w:r w:rsidRPr="00F70F72">
              <w:rPr>
                <w:rFonts w:ascii="Garamond" w:hAnsi="Garamond"/>
                <w:sz w:val="28"/>
                <w:szCs w:val="28"/>
              </w:rPr>
              <w:t>-</w:t>
            </w:r>
            <w:proofErr w:type="spellStart"/>
            <w:r w:rsidRPr="00F70F72">
              <w:rPr>
                <w:rFonts w:ascii="Garamond" w:hAnsi="Garamond"/>
                <w:sz w:val="28"/>
                <w:szCs w:val="28"/>
              </w:rPr>
              <w:t>ee</w:t>
            </w:r>
            <w:proofErr w:type="spellEnd"/>
            <w:r w:rsidRPr="00F70F72">
              <w:rPr>
                <w:rFonts w:ascii="Garamond" w:hAnsi="Garamond"/>
                <w:sz w:val="28"/>
                <w:szCs w:val="28"/>
              </w:rPr>
              <w:t xml:space="preserve"> as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phroval</w:t>
            </w:r>
            <w:proofErr w:type="spellEnd"/>
            <w:r w:rsidRPr="00F70F72">
              <w:rPr>
                <w:rFonts w:ascii="Garamond" w:hAnsi="Garamond"/>
                <w:sz w:val="28"/>
                <w:szCs w:val="28"/>
              </w:rPr>
              <w:t xml:space="preserve"> </w:t>
            </w:r>
            <w:proofErr w:type="spellStart"/>
            <w:r w:rsidRPr="00F70F72">
              <w:rPr>
                <w:rFonts w:ascii="Garamond" w:hAnsi="Garamond"/>
                <w:sz w:val="28"/>
                <w:szCs w:val="28"/>
              </w:rPr>
              <w:t>credjue</w:t>
            </w:r>
            <w:proofErr w:type="spellEnd"/>
            <w:r w:rsidRPr="00F70F72">
              <w:rPr>
                <w:rFonts w:ascii="Garamond" w:hAnsi="Garamond"/>
                <w:sz w:val="28"/>
                <w:szCs w:val="28"/>
              </w:rPr>
              <w:t xml:space="preserve"> </w:t>
            </w:r>
            <w:proofErr w:type="spellStart"/>
            <w:r w:rsidRPr="00F70F72">
              <w:rPr>
                <w:rFonts w:ascii="Garamond" w:hAnsi="Garamond"/>
                <w:sz w:val="28"/>
                <w:szCs w:val="28"/>
              </w:rPr>
              <w:t>yn</w:t>
            </w:r>
            <w:proofErr w:type="spellEnd"/>
            <w:r w:rsidRPr="00F70F72">
              <w:rPr>
                <w:rFonts w:ascii="Garamond" w:hAnsi="Garamond"/>
                <w:sz w:val="28"/>
                <w:szCs w:val="28"/>
              </w:rPr>
              <w:t xml:space="preserve"> </w:t>
            </w:r>
            <w:proofErr w:type="spellStart"/>
            <w:r w:rsidRPr="00F70F72">
              <w:rPr>
                <w:rFonts w:ascii="Garamond" w:hAnsi="Garamond"/>
                <w:sz w:val="28"/>
                <w:szCs w:val="28"/>
              </w:rPr>
              <w:t>Chloan</w:t>
            </w:r>
            <w:proofErr w:type="spellEnd"/>
            <w:r w:rsidRPr="00F70F72">
              <w:rPr>
                <w:rFonts w:ascii="Garamond" w:hAnsi="Garamond"/>
                <w:sz w:val="28"/>
                <w:szCs w:val="28"/>
              </w:rPr>
              <w:t xml:space="preserve"> </w:t>
            </w:r>
            <w:proofErr w:type="spellStart"/>
            <w:r w:rsidRPr="00F70F72">
              <w:rPr>
                <w:rFonts w:ascii="Garamond" w:hAnsi="Garamond"/>
                <w:sz w:val="28"/>
                <w:szCs w:val="28"/>
              </w:rPr>
              <w:t>chrau-ee</w:t>
            </w:r>
            <w:proofErr w:type="spellEnd"/>
            <w:r w:rsidR="002C617D" w:rsidRPr="002C617D">
              <w:rPr>
                <w:rFonts w:ascii="Garamond" w:hAnsi="Garamond"/>
                <w:sz w:val="28"/>
                <w:szCs w:val="28"/>
              </w:rPr>
              <w:t> ;</w:t>
            </w:r>
            <w:r w:rsidRPr="00F70F72">
              <w:rPr>
                <w:rFonts w:ascii="Garamond" w:hAnsi="Garamond"/>
                <w:sz w:val="28"/>
                <w:szCs w:val="28"/>
              </w:rPr>
              <w:t xml:space="preserve"> </w:t>
            </w:r>
            <w:proofErr w:type="spellStart"/>
            <w:r w:rsidRPr="00F70F72">
              <w:rPr>
                <w:rFonts w:ascii="Garamond" w:hAnsi="Garamond"/>
                <w:sz w:val="28"/>
                <w:szCs w:val="28"/>
              </w:rPr>
              <w:t>Agh</w:t>
            </w:r>
            <w:proofErr w:type="spellEnd"/>
            <w:r w:rsidRPr="00F70F72">
              <w:rPr>
                <w:rFonts w:ascii="Garamond" w:hAnsi="Garamond"/>
                <w:sz w:val="28"/>
                <w:szCs w:val="28"/>
              </w:rPr>
              <w:t xml:space="preserve"> ta Goo Yee cur </w:t>
            </w:r>
            <w:proofErr w:type="spellStart"/>
            <w:r w:rsidRPr="00F70F72">
              <w:rPr>
                <w:rFonts w:ascii="Garamond" w:hAnsi="Garamond"/>
                <w:sz w:val="28"/>
                <w:szCs w:val="28"/>
              </w:rPr>
              <w:t>shickerys</w:t>
            </w:r>
            <w:proofErr w:type="spellEnd"/>
            <w:r w:rsidRPr="00F70F72">
              <w:rPr>
                <w:rFonts w:ascii="Garamond" w:hAnsi="Garamond"/>
                <w:sz w:val="28"/>
                <w:szCs w:val="28"/>
              </w:rPr>
              <w:t xml:space="preserve"> </w:t>
            </w:r>
            <w:proofErr w:type="spellStart"/>
            <w:r w:rsidRPr="00F70F72">
              <w:rPr>
                <w:rFonts w:ascii="Garamond" w:hAnsi="Garamond"/>
                <w:sz w:val="28"/>
                <w:szCs w:val="28"/>
              </w:rPr>
              <w:t>dooin</w:t>
            </w:r>
            <w:proofErr w:type="spellEnd"/>
            <w:r w:rsidRPr="00F70F72">
              <w:rPr>
                <w:rFonts w:ascii="Garamond" w:hAnsi="Garamond"/>
                <w:sz w:val="28"/>
                <w:szCs w:val="28"/>
              </w:rPr>
              <w:t xml:space="preserve">, </w:t>
            </w:r>
            <w:proofErr w:type="spellStart"/>
            <w:r w:rsidRPr="00F70F72">
              <w:rPr>
                <w:rFonts w:ascii="Garamond" w:hAnsi="Garamond"/>
                <w:sz w:val="28"/>
                <w:szCs w:val="28"/>
              </w:rPr>
              <w:t>nagh</w:t>
            </w:r>
            <w:proofErr w:type="spellEnd"/>
            <w:r w:rsidRPr="00F70F72">
              <w:rPr>
                <w:rFonts w:ascii="Garamond" w:hAnsi="Garamond"/>
                <w:sz w:val="28"/>
                <w:szCs w:val="28"/>
              </w:rPr>
              <w:t xml:space="preserve"> </w:t>
            </w:r>
            <w:proofErr w:type="spellStart"/>
            <w:r w:rsidRPr="00F70F72">
              <w:rPr>
                <w:rFonts w:ascii="Garamond" w:hAnsi="Garamond"/>
                <w:sz w:val="28"/>
                <w:szCs w:val="28"/>
              </w:rPr>
              <w:t>vod</w:t>
            </w:r>
            <w:proofErr w:type="spellEnd"/>
            <w:r w:rsidRPr="00F70F72">
              <w:rPr>
                <w:rFonts w:ascii="Garamond" w:hAnsi="Garamond"/>
                <w:sz w:val="28"/>
                <w:szCs w:val="28"/>
              </w:rPr>
              <w:t xml:space="preserve"> </w:t>
            </w:r>
            <w:proofErr w:type="spellStart"/>
            <w:r w:rsidRPr="00F70F72">
              <w:rPr>
                <w:rFonts w:ascii="Garamond" w:hAnsi="Garamond"/>
                <w:sz w:val="28"/>
                <w:szCs w:val="28"/>
              </w:rPr>
              <w:t>deney</w:t>
            </w:r>
            <w:proofErr w:type="spellEnd"/>
            <w:r w:rsidRPr="00F70F72">
              <w:rPr>
                <w:rFonts w:ascii="Garamond" w:hAnsi="Garamond"/>
                <w:sz w:val="28"/>
                <w:szCs w:val="28"/>
              </w:rPr>
              <w:t xml:space="preserve"> </w:t>
            </w:r>
            <w:proofErr w:type="spellStart"/>
            <w:r w:rsidRPr="00F70F72">
              <w:rPr>
                <w:rFonts w:ascii="Garamond" w:hAnsi="Garamond"/>
                <w:sz w:val="28"/>
                <w:szCs w:val="28"/>
              </w:rPr>
              <w:t>ny</w:t>
            </w:r>
            <w:proofErr w:type="spellEnd"/>
            <w:r w:rsidRPr="00F70F72">
              <w:rPr>
                <w:rFonts w:ascii="Garamond" w:hAnsi="Garamond"/>
                <w:sz w:val="28"/>
                <w:szCs w:val="28"/>
              </w:rPr>
              <w:t xml:space="preserve"> </w:t>
            </w:r>
            <w:proofErr w:type="spellStart"/>
            <w:r w:rsidRPr="00F70F72">
              <w:rPr>
                <w:rFonts w:ascii="Garamond" w:hAnsi="Garamond"/>
                <w:sz w:val="28"/>
                <w:szCs w:val="28"/>
              </w:rPr>
              <w:t>Jouil</w:t>
            </w:r>
            <w:proofErr w:type="spellEnd"/>
            <w:r w:rsidRPr="00F70F72">
              <w:rPr>
                <w:rFonts w:ascii="Garamond" w:hAnsi="Garamond"/>
                <w:sz w:val="28"/>
                <w:szCs w:val="28"/>
              </w:rPr>
              <w:t xml:space="preserve"> </w:t>
            </w:r>
            <w:proofErr w:type="spellStart"/>
            <w:r w:rsidRPr="00F70F72">
              <w:rPr>
                <w:rFonts w:ascii="Garamond" w:hAnsi="Garamond"/>
                <w:sz w:val="28"/>
                <w:szCs w:val="28"/>
              </w:rPr>
              <w:t>yn</w:t>
            </w:r>
            <w:proofErr w:type="spellEnd"/>
            <w:r w:rsidRPr="00F70F72">
              <w:rPr>
                <w:rFonts w:ascii="Garamond" w:hAnsi="Garamond"/>
                <w:sz w:val="28"/>
                <w:szCs w:val="28"/>
              </w:rPr>
              <w:t xml:space="preserve"> </w:t>
            </w:r>
            <w:proofErr w:type="spellStart"/>
            <w:r w:rsidRPr="00F70F72">
              <w:rPr>
                <w:rFonts w:ascii="Garamond" w:hAnsi="Garamond"/>
                <w:sz w:val="28"/>
                <w:szCs w:val="28"/>
              </w:rPr>
              <w:t>Aggair</w:t>
            </w:r>
            <w:proofErr w:type="spellEnd"/>
            <w:r w:rsidRPr="00F70F72">
              <w:rPr>
                <w:rFonts w:ascii="Garamond" w:hAnsi="Garamond"/>
                <w:sz w:val="28"/>
                <w:szCs w:val="28"/>
              </w:rPr>
              <w:t xml:space="preserve"> </w:t>
            </w:r>
            <w:proofErr w:type="spellStart"/>
            <w:r w:rsidRPr="00F70F72">
              <w:rPr>
                <w:rFonts w:ascii="Garamond" w:hAnsi="Garamond"/>
                <w:sz w:val="28"/>
                <w:szCs w:val="28"/>
              </w:rPr>
              <w:t>sloo</w:t>
            </w:r>
            <w:proofErr w:type="spellEnd"/>
            <w:r w:rsidRPr="00F70F72">
              <w:rPr>
                <w:rFonts w:ascii="Garamond" w:hAnsi="Garamond"/>
                <w:sz w:val="28"/>
                <w:szCs w:val="28"/>
              </w:rPr>
              <w:t xml:space="preserve"> </w:t>
            </w:r>
            <w:proofErr w:type="spellStart"/>
            <w:r w:rsidRPr="00F70F72">
              <w:rPr>
                <w:rFonts w:ascii="Garamond" w:hAnsi="Garamond"/>
                <w:sz w:val="28"/>
                <w:szCs w:val="28"/>
              </w:rPr>
              <w:t>yanoo</w:t>
            </w:r>
            <w:proofErr w:type="spellEnd"/>
            <w:r w:rsidRPr="00F70F72">
              <w:rPr>
                <w:rFonts w:ascii="Garamond" w:hAnsi="Garamond"/>
                <w:sz w:val="28"/>
                <w:szCs w:val="28"/>
              </w:rPr>
              <w:t xml:space="preserve"> </w:t>
            </w:r>
            <w:proofErr w:type="spellStart"/>
            <w:r w:rsidRPr="00F70F72">
              <w:rPr>
                <w:rFonts w:ascii="Garamond" w:hAnsi="Garamond"/>
                <w:sz w:val="28"/>
                <w:szCs w:val="28"/>
              </w:rPr>
              <w:t>fegooish</w:t>
            </w:r>
            <w:proofErr w:type="spellEnd"/>
            <w:r w:rsidRPr="00F70F72">
              <w:rPr>
                <w:rFonts w:ascii="Garamond" w:hAnsi="Garamond"/>
                <w:sz w:val="28"/>
                <w:szCs w:val="28"/>
              </w:rPr>
              <w:t xml:space="preserve"> ked Yee. As </w:t>
            </w:r>
            <w:proofErr w:type="spellStart"/>
            <w:r w:rsidRPr="00F70F72">
              <w:rPr>
                <w:rFonts w:ascii="Garamond" w:hAnsi="Garamond"/>
                <w:sz w:val="28"/>
                <w:szCs w:val="28"/>
              </w:rPr>
              <w:t>shoh’n</w:t>
            </w:r>
            <w:proofErr w:type="spellEnd"/>
            <w:r w:rsidRPr="00F70F72">
              <w:rPr>
                <w:rFonts w:ascii="Garamond" w:hAnsi="Garamond"/>
                <w:sz w:val="28"/>
                <w:szCs w:val="28"/>
              </w:rPr>
              <w:t xml:space="preserve"> </w:t>
            </w:r>
            <w:proofErr w:type="spellStart"/>
            <w:r w:rsidRPr="00F70F72">
              <w:rPr>
                <w:rFonts w:ascii="Garamond" w:hAnsi="Garamond"/>
                <w:sz w:val="28"/>
                <w:szCs w:val="28"/>
              </w:rPr>
              <w:t>resoon</w:t>
            </w:r>
            <w:proofErr w:type="spellEnd"/>
            <w:r w:rsidRPr="00F70F72">
              <w:rPr>
                <w:rFonts w:ascii="Garamond" w:hAnsi="Garamond"/>
                <w:sz w:val="28"/>
                <w:szCs w:val="28"/>
              </w:rPr>
              <w:t xml:space="preserve"> </w:t>
            </w:r>
            <w:proofErr w:type="spellStart"/>
            <w:r w:rsidRPr="00F70F72">
              <w:rPr>
                <w:rFonts w:ascii="Garamond" w:hAnsi="Garamond"/>
                <w:sz w:val="28"/>
                <w:szCs w:val="28"/>
              </w:rPr>
              <w:t>nagh</w:t>
            </w:r>
            <w:proofErr w:type="spellEnd"/>
            <w:r w:rsidRPr="00F70F72">
              <w:rPr>
                <w:rFonts w:ascii="Garamond" w:hAnsi="Garamond"/>
                <w:sz w:val="28"/>
                <w:szCs w:val="28"/>
              </w:rPr>
              <w:t xml:space="preserve"> </w:t>
            </w:r>
            <w:proofErr w:type="spellStart"/>
            <w:r w:rsidRPr="00F70F72">
              <w:rPr>
                <w:rFonts w:ascii="Garamond" w:hAnsi="Garamond"/>
                <w:sz w:val="28"/>
                <w:szCs w:val="28"/>
              </w:rPr>
              <w:t>vel</w:t>
            </w:r>
            <w:proofErr w:type="spellEnd"/>
            <w:r w:rsidRPr="00F70F72">
              <w:rPr>
                <w:rFonts w:ascii="Garamond" w:hAnsi="Garamond"/>
                <w:sz w:val="28"/>
                <w:szCs w:val="28"/>
              </w:rPr>
              <w:t xml:space="preserve"> </w:t>
            </w:r>
            <w:proofErr w:type="spellStart"/>
            <w:r w:rsidRPr="00F70F72">
              <w:rPr>
                <w:rFonts w:ascii="Garamond" w:hAnsi="Garamond"/>
                <w:sz w:val="28"/>
                <w:szCs w:val="28"/>
              </w:rPr>
              <w:t>ny</w:t>
            </w:r>
            <w:proofErr w:type="spellEnd"/>
            <w:r w:rsidRPr="00F70F72">
              <w:rPr>
                <w:rFonts w:ascii="Garamond" w:hAnsi="Garamond"/>
                <w:sz w:val="28"/>
                <w:szCs w:val="28"/>
              </w:rPr>
              <w:t xml:space="preserve"> </w:t>
            </w:r>
            <w:proofErr w:type="spellStart"/>
            <w:r w:rsidRPr="00F70F72">
              <w:rPr>
                <w:rFonts w:ascii="Garamond" w:hAnsi="Garamond"/>
                <w:i/>
                <w:sz w:val="28"/>
                <w:szCs w:val="28"/>
              </w:rPr>
              <w:t>smoo</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olk</w:t>
            </w:r>
            <w:proofErr w:type="spellEnd"/>
            <w:r w:rsidRPr="00F70F72">
              <w:rPr>
                <w:rFonts w:ascii="Garamond" w:hAnsi="Garamond"/>
                <w:sz w:val="28"/>
                <w:szCs w:val="28"/>
              </w:rPr>
              <w:t xml:space="preserve"> </w:t>
            </w:r>
            <w:proofErr w:type="spellStart"/>
            <w:r w:rsidRPr="00F70F72">
              <w:rPr>
                <w:rFonts w:ascii="Garamond" w:hAnsi="Garamond"/>
                <w:sz w:val="28"/>
                <w:szCs w:val="28"/>
              </w:rPr>
              <w:t>jeant</w:t>
            </w:r>
            <w:proofErr w:type="spellEnd"/>
            <w:r w:rsidRPr="00F70F72">
              <w:rPr>
                <w:rFonts w:ascii="Garamond" w:hAnsi="Garamond"/>
                <w:sz w:val="28"/>
                <w:szCs w:val="28"/>
              </w:rPr>
              <w:t xml:space="preserve"> </w:t>
            </w:r>
            <w:proofErr w:type="spellStart"/>
            <w:r w:rsidRPr="00F70F72">
              <w:rPr>
                <w:rFonts w:ascii="Garamond" w:hAnsi="Garamond"/>
                <w:sz w:val="28"/>
                <w:szCs w:val="28"/>
              </w:rPr>
              <w:t>ayns</w:t>
            </w:r>
            <w:proofErr w:type="spellEnd"/>
            <w:r w:rsidRPr="00F70F72">
              <w:rPr>
                <w:rFonts w:ascii="Garamond" w:hAnsi="Garamond"/>
                <w:sz w:val="28"/>
                <w:szCs w:val="28"/>
              </w:rPr>
              <w:t xml:space="preserve"> y </w:t>
            </w:r>
            <w:proofErr w:type="spellStart"/>
            <w:r w:rsidRPr="00F70F72">
              <w:rPr>
                <w:rFonts w:ascii="Garamond" w:hAnsi="Garamond"/>
                <w:sz w:val="28"/>
                <w:szCs w:val="28"/>
              </w:rPr>
              <w:t>teihl</w:t>
            </w:r>
            <w:proofErr w:type="spellEnd"/>
            <w:r w:rsidRPr="00F70F72">
              <w:rPr>
                <w:rFonts w:ascii="Garamond" w:hAnsi="Garamond"/>
                <w:sz w:val="28"/>
                <w:szCs w:val="28"/>
              </w:rPr>
              <w:t xml:space="preserve"> as </w:t>
            </w:r>
            <w:proofErr w:type="spellStart"/>
            <w:r w:rsidRPr="00F70F72">
              <w:rPr>
                <w:rFonts w:ascii="Garamond" w:hAnsi="Garamond"/>
                <w:sz w:val="28"/>
                <w:szCs w:val="28"/>
              </w:rPr>
              <w:t>nagh</w:t>
            </w:r>
            <w:proofErr w:type="spellEnd"/>
            <w:r w:rsidRPr="00F70F72">
              <w:rPr>
                <w:rFonts w:ascii="Garamond" w:hAnsi="Garamond"/>
                <w:sz w:val="28"/>
                <w:szCs w:val="28"/>
              </w:rPr>
              <w:t xml:space="preserve"> </w:t>
            </w:r>
            <w:proofErr w:type="spellStart"/>
            <w:r w:rsidRPr="00F70F72">
              <w:rPr>
                <w:rFonts w:ascii="Garamond" w:hAnsi="Garamond"/>
                <w:sz w:val="28"/>
                <w:szCs w:val="28"/>
              </w:rPr>
              <w:t>vel</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chooilley</w:t>
            </w:r>
            <w:proofErr w:type="spellEnd"/>
            <w:r w:rsidRPr="00F70F72">
              <w:rPr>
                <w:rFonts w:ascii="Garamond" w:hAnsi="Garamond"/>
                <w:sz w:val="28"/>
                <w:szCs w:val="28"/>
              </w:rPr>
              <w:t xml:space="preserve"> nee </w:t>
            </w:r>
            <w:proofErr w:type="spellStart"/>
            <w:r w:rsidRPr="00F70F72">
              <w:rPr>
                <w:rFonts w:ascii="Garamond" w:hAnsi="Garamond"/>
                <w:sz w:val="28"/>
                <w:szCs w:val="28"/>
              </w:rPr>
              <w:t>ayns</w:t>
            </w:r>
            <w:proofErr w:type="spellEnd"/>
            <w:r w:rsidRPr="00F70F72">
              <w:rPr>
                <w:rFonts w:ascii="Garamond" w:hAnsi="Garamond"/>
                <w:sz w:val="28"/>
                <w:szCs w:val="28"/>
              </w:rPr>
              <w:t xml:space="preserve"> </w:t>
            </w:r>
            <w:proofErr w:type="spellStart"/>
            <w:r w:rsidRPr="00F70F72">
              <w:rPr>
                <w:rFonts w:ascii="Garamond" w:hAnsi="Garamond"/>
                <w:sz w:val="28"/>
                <w:szCs w:val="28"/>
              </w:rPr>
              <w:t>dagh</w:t>
            </w:r>
            <w:proofErr w:type="spellEnd"/>
            <w:r w:rsidRPr="00F70F72">
              <w:rPr>
                <w:rFonts w:ascii="Garamond" w:hAnsi="Garamond"/>
                <w:sz w:val="28"/>
                <w:szCs w:val="28"/>
              </w:rPr>
              <w:t xml:space="preserve"> </w:t>
            </w:r>
            <w:proofErr w:type="spellStart"/>
            <w:r w:rsidRPr="00F70F72">
              <w:rPr>
                <w:rFonts w:ascii="Garamond" w:hAnsi="Garamond"/>
                <w:sz w:val="28"/>
                <w:szCs w:val="28"/>
              </w:rPr>
              <w:t>ynnyd</w:t>
            </w:r>
            <w:proofErr w:type="spellEnd"/>
            <w:r w:rsidRPr="00F70F72">
              <w:rPr>
                <w:rFonts w:ascii="Garamond" w:hAnsi="Garamond"/>
                <w:sz w:val="28"/>
                <w:szCs w:val="28"/>
              </w:rPr>
              <w:t xml:space="preserve">, bun </w:t>
            </w:r>
            <w:proofErr w:type="spellStart"/>
            <w:r w:rsidRPr="00F70F72">
              <w:rPr>
                <w:rFonts w:ascii="Garamond" w:hAnsi="Garamond"/>
                <w:sz w:val="28"/>
                <w:szCs w:val="28"/>
              </w:rPr>
              <w:t>rish</w:t>
            </w:r>
            <w:proofErr w:type="spellEnd"/>
            <w:r w:rsidRPr="00F70F72">
              <w:rPr>
                <w:rFonts w:ascii="Garamond" w:hAnsi="Garamond"/>
                <w:sz w:val="28"/>
                <w:szCs w:val="28"/>
              </w:rPr>
              <w:t xml:space="preserve"> </w:t>
            </w:r>
            <w:proofErr w:type="spellStart"/>
            <w:r w:rsidRPr="00F70F72">
              <w:rPr>
                <w:rFonts w:ascii="Garamond" w:hAnsi="Garamond"/>
                <w:sz w:val="28"/>
                <w:szCs w:val="28"/>
              </w:rPr>
              <w:t>kyn</w:t>
            </w:r>
            <w:proofErr w:type="spellEnd"/>
            <w:r w:rsidRPr="00F70F72">
              <w:rPr>
                <w:rFonts w:ascii="Garamond" w:hAnsi="Garamond"/>
                <w:sz w:val="28"/>
                <w:szCs w:val="28"/>
              </w:rPr>
              <w:t xml:space="preserve"> [</w:t>
            </w:r>
            <w:r w:rsidRPr="00F70F72">
              <w:rPr>
                <w:rFonts w:ascii="Garamond" w:hAnsi="Garamond"/>
                <w:i/>
                <w:sz w:val="28"/>
                <w:szCs w:val="28"/>
              </w:rPr>
              <w:t>sic</w:t>
            </w:r>
            <w:r w:rsidRPr="00F70F72">
              <w:rPr>
                <w:rFonts w:ascii="Garamond" w:hAnsi="Garamond"/>
                <w:sz w:val="28"/>
                <w:szCs w:val="28"/>
              </w:rPr>
              <w:t xml:space="preserve">]. </w:t>
            </w:r>
          </w:p>
        </w:tc>
        <w:tc>
          <w:tcPr>
            <w:tcW w:w="0" w:type="auto"/>
          </w:tcPr>
          <w:p w14:paraId="43A6E42E" w14:textId="77777777" w:rsidR="000C6FFC" w:rsidRPr="001755D4" w:rsidRDefault="000C6FFC"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A. </w:t>
            </w:r>
            <w:r w:rsidRPr="001755D4">
              <w:rPr>
                <w:rFonts w:ascii="Garamond" w:hAnsi="Garamond" w:cs="Times New Roman"/>
                <w:i/>
                <w:sz w:val="28"/>
              </w:rPr>
              <w:t>’Tis true, God hath given great Power, both to punish the wicked, and to try the Faith of the Righteous</w:t>
            </w:r>
            <w:r w:rsidR="002C617D" w:rsidRPr="002C617D">
              <w:rPr>
                <w:rFonts w:ascii="Garamond" w:hAnsi="Garamond" w:cs="Times New Roman"/>
                <w:sz w:val="28"/>
              </w:rPr>
              <w:t> ;</w:t>
            </w:r>
            <w:r w:rsidRPr="001755D4">
              <w:rPr>
                <w:rFonts w:ascii="Garamond" w:hAnsi="Garamond" w:cs="Times New Roman"/>
                <w:sz w:val="28"/>
              </w:rPr>
              <w:t xml:space="preserve"> </w:t>
            </w:r>
            <w:r w:rsidRPr="001755D4">
              <w:rPr>
                <w:rFonts w:ascii="Garamond" w:hAnsi="Garamond" w:cs="Times New Roman"/>
                <w:i/>
                <w:sz w:val="28"/>
              </w:rPr>
              <w:t>but the Word of God assures us, That neither Men nor Devils can do the least Hurt,</w:t>
            </w:r>
            <w:r w:rsidRPr="001755D4">
              <w:rPr>
                <w:rFonts w:ascii="Garamond" w:hAnsi="Garamond" w:cs="Times New Roman"/>
                <w:sz w:val="28"/>
              </w:rPr>
              <w:t xml:space="preserve"> </w:t>
            </w:r>
            <w:r w:rsidRPr="001755D4">
              <w:rPr>
                <w:rFonts w:ascii="Garamond" w:hAnsi="Garamond" w:cs="Times New Roman"/>
                <w:i/>
                <w:sz w:val="28"/>
              </w:rPr>
              <w:t>without the Leave of God</w:t>
            </w:r>
            <w:r w:rsidR="002C617D" w:rsidRPr="002C617D">
              <w:rPr>
                <w:rFonts w:ascii="Garamond" w:hAnsi="Garamond" w:cs="Times New Roman"/>
                <w:sz w:val="28"/>
              </w:rPr>
              <w:t> ;</w:t>
            </w:r>
            <w:r w:rsidRPr="001755D4">
              <w:rPr>
                <w:rFonts w:ascii="Garamond" w:hAnsi="Garamond" w:cs="Times New Roman"/>
                <w:sz w:val="28"/>
              </w:rPr>
              <w:t xml:space="preserve"> </w:t>
            </w:r>
            <w:r w:rsidRPr="001755D4">
              <w:rPr>
                <w:rFonts w:ascii="Garamond" w:hAnsi="Garamond" w:cs="Times New Roman"/>
                <w:i/>
                <w:sz w:val="28"/>
              </w:rPr>
              <w:t>and this is the Reason that there is not</w:t>
            </w:r>
            <w:r w:rsidRPr="001755D4">
              <w:rPr>
                <w:rFonts w:ascii="Garamond" w:hAnsi="Garamond" w:cs="Times New Roman"/>
                <w:sz w:val="28"/>
              </w:rPr>
              <w:t xml:space="preserve"> more </w:t>
            </w:r>
            <w:r w:rsidRPr="001755D4">
              <w:rPr>
                <w:rFonts w:ascii="Garamond" w:hAnsi="Garamond" w:cs="Times New Roman"/>
                <w:i/>
                <w:sz w:val="28"/>
              </w:rPr>
              <w:t xml:space="preserve">Mischief in the World, and that all things are not </w:t>
            </w:r>
            <w:proofErr w:type="spellStart"/>
            <w:r w:rsidRPr="001755D4">
              <w:rPr>
                <w:rFonts w:ascii="Garamond" w:hAnsi="Garamond" w:cs="Times New Roman"/>
                <w:i/>
                <w:sz w:val="28"/>
              </w:rPr>
              <w:t>every where</w:t>
            </w:r>
            <w:proofErr w:type="spellEnd"/>
            <w:r w:rsidRPr="001755D4">
              <w:rPr>
                <w:rFonts w:ascii="Garamond" w:hAnsi="Garamond" w:cs="Times New Roman"/>
                <w:i/>
                <w:sz w:val="28"/>
              </w:rPr>
              <w:t xml:space="preserve"> in Confusion.</w:t>
            </w:r>
          </w:p>
        </w:tc>
        <w:tc>
          <w:tcPr>
            <w:tcW w:w="0" w:type="auto"/>
          </w:tcPr>
          <w:p w14:paraId="748C8B0E" w14:textId="77777777" w:rsidR="000C6FFC" w:rsidRDefault="000C6FFC" w:rsidP="00DB60C3">
            <w:pPr>
              <w:pStyle w:val="ListParagraph"/>
              <w:ind w:left="0"/>
              <w:rPr>
                <w:rFonts w:ascii="Garamond" w:hAnsi="Garamond" w:cs="Times New Roman"/>
                <w:sz w:val="20"/>
                <w:szCs w:val="20"/>
              </w:rPr>
            </w:pPr>
          </w:p>
          <w:p w14:paraId="4EBF89D4" w14:textId="77777777" w:rsidR="00846A6E" w:rsidRDefault="00846A6E" w:rsidP="00DB60C3">
            <w:pPr>
              <w:pStyle w:val="ListParagraph"/>
              <w:ind w:left="0"/>
              <w:rPr>
                <w:rFonts w:ascii="Garamond" w:hAnsi="Garamond" w:cs="Times New Roman"/>
                <w:sz w:val="20"/>
                <w:szCs w:val="20"/>
              </w:rPr>
            </w:pPr>
          </w:p>
          <w:p w14:paraId="251759AB" w14:textId="77777777" w:rsidR="00846A6E" w:rsidRDefault="00846A6E" w:rsidP="00DB60C3">
            <w:pPr>
              <w:pStyle w:val="ListParagraph"/>
              <w:ind w:left="0"/>
              <w:rPr>
                <w:rFonts w:ascii="Garamond" w:hAnsi="Garamond" w:cs="Times New Roman"/>
                <w:sz w:val="20"/>
                <w:szCs w:val="20"/>
              </w:rPr>
            </w:pPr>
          </w:p>
          <w:p w14:paraId="0BD7ABD2" w14:textId="77777777" w:rsidR="00846A6E" w:rsidRDefault="004B6AC3" w:rsidP="00DB60C3">
            <w:pPr>
              <w:pStyle w:val="ListParagraph"/>
              <w:ind w:left="0"/>
              <w:rPr>
                <w:rFonts w:ascii="Garamond" w:hAnsi="Garamond" w:cs="Times New Roman"/>
                <w:sz w:val="20"/>
                <w:szCs w:val="20"/>
              </w:rPr>
            </w:pPr>
            <w:r>
              <w:rPr>
                <w:rFonts w:ascii="Garamond" w:hAnsi="Garamond" w:cs="Times New Roman"/>
                <w:sz w:val="20"/>
                <w:szCs w:val="20"/>
              </w:rPr>
              <w:t>2 Sam. 16</w:t>
            </w:r>
            <w:r w:rsidR="00846A6E">
              <w:rPr>
                <w:rFonts w:ascii="Garamond" w:hAnsi="Garamond" w:cs="Times New Roman"/>
                <w:sz w:val="20"/>
                <w:szCs w:val="20"/>
              </w:rPr>
              <w:t>. 10.</w:t>
            </w:r>
          </w:p>
          <w:p w14:paraId="6BE761B1" w14:textId="77777777" w:rsidR="00846A6E" w:rsidRDefault="00846A6E" w:rsidP="00DB60C3">
            <w:pPr>
              <w:pStyle w:val="ListParagraph"/>
              <w:ind w:left="0"/>
              <w:rPr>
                <w:rFonts w:ascii="Garamond" w:hAnsi="Garamond" w:cs="Times New Roman"/>
                <w:sz w:val="20"/>
                <w:szCs w:val="20"/>
              </w:rPr>
            </w:pPr>
          </w:p>
          <w:p w14:paraId="269BAB4E" w14:textId="77777777" w:rsidR="00846A6E" w:rsidRPr="002825E4" w:rsidRDefault="00846A6E" w:rsidP="00DB60C3">
            <w:pPr>
              <w:pStyle w:val="ListParagraph"/>
              <w:ind w:left="0"/>
              <w:rPr>
                <w:rFonts w:ascii="Garamond" w:hAnsi="Garamond" w:cs="Times New Roman"/>
                <w:sz w:val="20"/>
                <w:szCs w:val="20"/>
              </w:rPr>
            </w:pPr>
            <w:r>
              <w:rPr>
                <w:rFonts w:ascii="Garamond" w:hAnsi="Garamond" w:cs="Times New Roman"/>
                <w:sz w:val="20"/>
                <w:szCs w:val="20"/>
              </w:rPr>
              <w:t>Job 1. 10, 12.</w:t>
            </w:r>
          </w:p>
        </w:tc>
      </w:tr>
      <w:tr w:rsidR="000C6FFC" w:rsidRPr="001755D4" w14:paraId="48CA44A6" w14:textId="77777777" w:rsidTr="00AC0398">
        <w:tc>
          <w:tcPr>
            <w:tcW w:w="0" w:type="auto"/>
          </w:tcPr>
          <w:p w14:paraId="64DEAF79" w14:textId="77777777" w:rsidR="000C6FFC" w:rsidRPr="00F70F72" w:rsidRDefault="000C6FFC" w:rsidP="00DB60C3">
            <w:pPr>
              <w:pStyle w:val="CM3"/>
              <w:widowControl/>
              <w:spacing w:line="240" w:lineRule="auto"/>
              <w:ind w:firstLine="227"/>
              <w:jc w:val="both"/>
              <w:rPr>
                <w:rFonts w:ascii="Garamond" w:hAnsi="Garamond"/>
                <w:sz w:val="28"/>
                <w:szCs w:val="28"/>
              </w:rPr>
            </w:pPr>
            <w:r w:rsidRPr="00F70F72">
              <w:rPr>
                <w:rFonts w:ascii="Garamond" w:hAnsi="Garamond"/>
                <w:i/>
                <w:sz w:val="28"/>
                <w:szCs w:val="28"/>
              </w:rPr>
              <w:t>Q.</w:t>
            </w:r>
            <w:r w:rsidRPr="00F70F72">
              <w:rPr>
                <w:rFonts w:ascii="Garamond" w:hAnsi="Garamond"/>
                <w:sz w:val="28"/>
                <w:szCs w:val="28"/>
              </w:rPr>
              <w:t xml:space="preserve"> </w:t>
            </w:r>
            <w:proofErr w:type="spellStart"/>
            <w:r w:rsidRPr="00F70F72">
              <w:rPr>
                <w:rFonts w:ascii="Garamond" w:hAnsi="Garamond"/>
                <w:sz w:val="28"/>
                <w:szCs w:val="28"/>
              </w:rPr>
              <w:t>Ca’id</w:t>
            </w:r>
            <w:proofErr w:type="spellEnd"/>
            <w:r w:rsidRPr="00F70F72">
              <w:rPr>
                <w:rFonts w:ascii="Garamond" w:hAnsi="Garamond"/>
                <w:sz w:val="28"/>
                <w:szCs w:val="28"/>
              </w:rPr>
              <w:t xml:space="preserve"> </w:t>
            </w:r>
            <w:proofErr w:type="spellStart"/>
            <w:r w:rsidRPr="00F70F72">
              <w:rPr>
                <w:rFonts w:ascii="Garamond" w:hAnsi="Garamond"/>
                <w:sz w:val="28"/>
                <w:szCs w:val="28"/>
              </w:rPr>
              <w:t>ta’n</w:t>
            </w:r>
            <w:proofErr w:type="spellEnd"/>
            <w:r w:rsidRPr="00F70F72">
              <w:rPr>
                <w:rFonts w:ascii="Garamond" w:hAnsi="Garamond"/>
                <w:sz w:val="28"/>
                <w:szCs w:val="28"/>
              </w:rPr>
              <w:t xml:space="preserve"> </w:t>
            </w:r>
            <w:proofErr w:type="spellStart"/>
            <w:r w:rsidRPr="00F70F72">
              <w:rPr>
                <w:rFonts w:ascii="Garamond" w:hAnsi="Garamond"/>
                <w:sz w:val="28"/>
                <w:szCs w:val="28"/>
              </w:rPr>
              <w:t>Laboraght</w:t>
            </w:r>
            <w:proofErr w:type="spellEnd"/>
            <w:r w:rsidRPr="00F70F72">
              <w:rPr>
                <w:rFonts w:ascii="Garamond" w:hAnsi="Garamond"/>
                <w:sz w:val="28"/>
                <w:szCs w:val="28"/>
              </w:rPr>
              <w:t xml:space="preserve"> ain lie er </w:t>
            </w:r>
            <w:proofErr w:type="spellStart"/>
            <w:r w:rsidRPr="00F70F72">
              <w:rPr>
                <w:rFonts w:ascii="Garamond" w:hAnsi="Garamond"/>
                <w:sz w:val="28"/>
                <w:szCs w:val="28"/>
              </w:rPr>
              <w:t>Kiarralys</w:t>
            </w:r>
            <w:proofErr w:type="spellEnd"/>
            <w:r w:rsidRPr="00F70F72">
              <w:rPr>
                <w:rFonts w:ascii="Garamond" w:hAnsi="Garamond"/>
                <w:sz w:val="28"/>
                <w:szCs w:val="28"/>
              </w:rPr>
              <w:t xml:space="preserve"> </w:t>
            </w:r>
            <w:proofErr w:type="spellStart"/>
            <w:r w:rsidRPr="00F70F72">
              <w:rPr>
                <w:rFonts w:ascii="Garamond" w:hAnsi="Garamond"/>
                <w:sz w:val="28"/>
                <w:szCs w:val="28"/>
              </w:rPr>
              <w:t>Jee</w:t>
            </w:r>
            <w:proofErr w:type="spellEnd"/>
            <w:r w:rsidR="00846A6E">
              <w:rPr>
                <w:rStyle w:val="FootnoteReference"/>
                <w:rFonts w:ascii="Garamond" w:hAnsi="Garamond"/>
                <w:sz w:val="28"/>
                <w:szCs w:val="28"/>
              </w:rPr>
              <w:footnoteReference w:id="21"/>
            </w:r>
            <w:r w:rsidR="002C617D" w:rsidRPr="002C617D">
              <w:rPr>
                <w:rFonts w:ascii="Garamond" w:hAnsi="Garamond"/>
                <w:i/>
                <w:sz w:val="28"/>
                <w:szCs w:val="28"/>
              </w:rPr>
              <w:t> </w:t>
            </w:r>
            <w:r w:rsidR="00C57BF1" w:rsidRPr="00C57BF1">
              <w:rPr>
                <w:rFonts w:ascii="Garamond" w:hAnsi="Garamond"/>
                <w:sz w:val="28"/>
                <w:szCs w:val="28"/>
              </w:rPr>
              <w:t>?</w:t>
            </w:r>
            <w:r w:rsidRPr="00F70F72">
              <w:rPr>
                <w:rFonts w:ascii="Garamond" w:hAnsi="Garamond"/>
                <w:sz w:val="28"/>
                <w:szCs w:val="28"/>
              </w:rPr>
              <w:t xml:space="preserve"> </w:t>
            </w:r>
          </w:p>
        </w:tc>
        <w:tc>
          <w:tcPr>
            <w:tcW w:w="0" w:type="auto"/>
          </w:tcPr>
          <w:p w14:paraId="4DFEA3A0" w14:textId="77777777" w:rsidR="000C6FFC" w:rsidRPr="001755D4" w:rsidRDefault="000C6FFC"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Q. </w:t>
            </w:r>
            <w:r w:rsidRPr="001755D4">
              <w:rPr>
                <w:rFonts w:ascii="Garamond" w:hAnsi="Garamond" w:cs="Times New Roman"/>
                <w:i/>
                <w:sz w:val="28"/>
              </w:rPr>
              <w:t>How far do your Labours depend upon God’s Providence</w:t>
            </w:r>
            <w:r w:rsidR="002C617D" w:rsidRPr="002C617D">
              <w:rPr>
                <w:rFonts w:ascii="Garamond" w:hAnsi="Garamond" w:cs="Times New Roman"/>
                <w:i/>
                <w:sz w:val="28"/>
              </w:rPr>
              <w:t> ?</w:t>
            </w:r>
          </w:p>
        </w:tc>
        <w:tc>
          <w:tcPr>
            <w:tcW w:w="0" w:type="auto"/>
          </w:tcPr>
          <w:p w14:paraId="3CD815D4"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116F1E64" w14:textId="77777777" w:rsidTr="00AC0398">
        <w:tc>
          <w:tcPr>
            <w:tcW w:w="0" w:type="auto"/>
          </w:tcPr>
          <w:p w14:paraId="12B87DF5" w14:textId="77777777" w:rsidR="000C6FFC" w:rsidRPr="00F70F72" w:rsidRDefault="000C6FFC" w:rsidP="00DB60C3">
            <w:pPr>
              <w:pStyle w:val="CM3"/>
              <w:widowControl/>
              <w:spacing w:line="240" w:lineRule="auto"/>
              <w:ind w:firstLine="227"/>
              <w:jc w:val="both"/>
              <w:rPr>
                <w:rFonts w:ascii="Garamond" w:hAnsi="Garamond"/>
                <w:sz w:val="28"/>
                <w:szCs w:val="28"/>
              </w:rPr>
            </w:pPr>
            <w:r w:rsidRPr="00F70F72">
              <w:rPr>
                <w:rFonts w:ascii="Garamond" w:hAnsi="Garamond"/>
                <w:i/>
                <w:sz w:val="28"/>
                <w:szCs w:val="28"/>
              </w:rPr>
              <w:t xml:space="preserve">A. </w:t>
            </w:r>
            <w:r w:rsidRPr="00F70F72">
              <w:rPr>
                <w:rFonts w:ascii="Garamond" w:hAnsi="Garamond"/>
                <w:sz w:val="28"/>
                <w:szCs w:val="28"/>
              </w:rPr>
              <w:t xml:space="preserve">She </w:t>
            </w:r>
            <w:proofErr w:type="spellStart"/>
            <w:r w:rsidRPr="00F70F72">
              <w:rPr>
                <w:rFonts w:ascii="Garamond" w:hAnsi="Garamond"/>
                <w:sz w:val="28"/>
                <w:szCs w:val="28"/>
              </w:rPr>
              <w:t>Jee</w:t>
            </w:r>
            <w:proofErr w:type="spellEnd"/>
            <w:r w:rsidRPr="00F70F72">
              <w:rPr>
                <w:rFonts w:ascii="Garamond" w:hAnsi="Garamond"/>
                <w:sz w:val="28"/>
                <w:szCs w:val="28"/>
              </w:rPr>
              <w:t xml:space="preserve"> ta </w:t>
            </w:r>
            <w:proofErr w:type="spellStart"/>
            <w:r w:rsidRPr="00F70F72">
              <w:rPr>
                <w:rFonts w:ascii="Garamond" w:hAnsi="Garamond"/>
                <w:sz w:val="28"/>
                <w:szCs w:val="28"/>
              </w:rPr>
              <w:t>crommey</w:t>
            </w:r>
            <w:proofErr w:type="spellEnd"/>
            <w:r w:rsidRPr="00F70F72">
              <w:rPr>
                <w:rFonts w:ascii="Garamond" w:hAnsi="Garamond"/>
                <w:sz w:val="28"/>
                <w:szCs w:val="28"/>
              </w:rPr>
              <w:t xml:space="preserve"> </w:t>
            </w:r>
            <w:proofErr w:type="spellStart"/>
            <w:r w:rsidRPr="00F70F72">
              <w:rPr>
                <w:rFonts w:ascii="Garamond" w:hAnsi="Garamond"/>
                <w:sz w:val="28"/>
                <w:szCs w:val="28"/>
              </w:rPr>
              <w:t>nyn</w:t>
            </w:r>
            <w:proofErr w:type="spellEnd"/>
            <w:r w:rsidRPr="00F70F72">
              <w:rPr>
                <w:rFonts w:ascii="Garamond" w:hAnsi="Garamond"/>
                <w:sz w:val="28"/>
                <w:szCs w:val="28"/>
              </w:rPr>
              <w:t xml:space="preserve"> </w:t>
            </w:r>
            <w:proofErr w:type="spellStart"/>
            <w:r w:rsidRPr="00F70F72">
              <w:rPr>
                <w:rFonts w:ascii="Garamond" w:hAnsi="Garamond"/>
                <w:sz w:val="28"/>
                <w:szCs w:val="28"/>
              </w:rPr>
              <w:t>Greeaghyn</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yanoo</w:t>
            </w:r>
            <w:proofErr w:type="spellEnd"/>
            <w:r w:rsidRPr="00F70F72">
              <w:rPr>
                <w:rFonts w:ascii="Garamond" w:hAnsi="Garamond"/>
                <w:sz w:val="28"/>
                <w:szCs w:val="28"/>
              </w:rPr>
              <w:t xml:space="preserve"> </w:t>
            </w:r>
            <w:proofErr w:type="spellStart"/>
            <w:r w:rsidRPr="00F70F72">
              <w:rPr>
                <w:rFonts w:ascii="Garamond" w:hAnsi="Garamond"/>
                <w:sz w:val="28"/>
                <w:szCs w:val="28"/>
              </w:rPr>
              <w:t>shen</w:t>
            </w:r>
            <w:proofErr w:type="spellEnd"/>
            <w:r w:rsidRPr="00F70F72">
              <w:rPr>
                <w:rFonts w:ascii="Garamond" w:hAnsi="Garamond"/>
                <w:sz w:val="28"/>
                <w:szCs w:val="28"/>
              </w:rPr>
              <w:t xml:space="preserve"> ta </w:t>
            </w:r>
            <w:proofErr w:type="spellStart"/>
            <w:r w:rsidRPr="00F70F72">
              <w:rPr>
                <w:rFonts w:ascii="Garamond" w:hAnsi="Garamond"/>
                <w:sz w:val="28"/>
                <w:szCs w:val="28"/>
              </w:rPr>
              <w:t>vondeishagh</w:t>
            </w:r>
            <w:proofErr w:type="spellEnd"/>
            <w:r w:rsidRPr="00F70F72">
              <w:rPr>
                <w:rFonts w:ascii="Garamond" w:hAnsi="Garamond"/>
                <w:sz w:val="28"/>
                <w:szCs w:val="28"/>
              </w:rPr>
              <w:t xml:space="preserve"> as </w:t>
            </w:r>
            <w:proofErr w:type="spellStart"/>
            <w:r w:rsidRPr="00F70F72">
              <w:rPr>
                <w:rFonts w:ascii="Garamond" w:hAnsi="Garamond"/>
                <w:sz w:val="28"/>
                <w:szCs w:val="28"/>
              </w:rPr>
              <w:t>feeu</w:t>
            </w:r>
            <w:proofErr w:type="spellEnd"/>
            <w:r w:rsidRPr="00F70F72">
              <w:rPr>
                <w:rFonts w:ascii="Garamond" w:hAnsi="Garamond"/>
                <w:sz w:val="28"/>
                <w:szCs w:val="28"/>
              </w:rPr>
              <w:t xml:space="preserve"> </w:t>
            </w:r>
            <w:proofErr w:type="spellStart"/>
            <w:r w:rsidRPr="00F70F72">
              <w:rPr>
                <w:rFonts w:ascii="Garamond" w:hAnsi="Garamond"/>
                <w:sz w:val="28"/>
                <w:szCs w:val="28"/>
              </w:rPr>
              <w:t>molley</w:t>
            </w:r>
            <w:proofErr w:type="spellEnd"/>
            <w:r w:rsidR="002C617D" w:rsidRPr="002C617D">
              <w:rPr>
                <w:rFonts w:ascii="Garamond" w:hAnsi="Garamond"/>
                <w:sz w:val="28"/>
                <w:szCs w:val="28"/>
              </w:rPr>
              <w:t> ;</w:t>
            </w:r>
            <w:r w:rsidRPr="00F70F72">
              <w:rPr>
                <w:rFonts w:ascii="Garamond" w:hAnsi="Garamond"/>
                <w:sz w:val="28"/>
                <w:szCs w:val="28"/>
              </w:rPr>
              <w:t xml:space="preserve"> </w:t>
            </w:r>
            <w:proofErr w:type="spellStart"/>
            <w:r w:rsidRPr="00F70F72">
              <w:rPr>
                <w:rFonts w:ascii="Garamond" w:hAnsi="Garamond"/>
                <w:sz w:val="28"/>
                <w:szCs w:val="28"/>
              </w:rPr>
              <w:t>Eshyn</w:t>
            </w:r>
            <w:proofErr w:type="spellEnd"/>
            <w:r w:rsidRPr="00F70F72">
              <w:rPr>
                <w:rFonts w:ascii="Garamond" w:hAnsi="Garamond"/>
                <w:sz w:val="28"/>
                <w:szCs w:val="28"/>
              </w:rPr>
              <w:t xml:space="preserve"> ta cur </w:t>
            </w:r>
            <w:proofErr w:type="spellStart"/>
            <w:r w:rsidRPr="00F70F72">
              <w:rPr>
                <w:rFonts w:ascii="Garamond" w:hAnsi="Garamond"/>
                <w:sz w:val="28"/>
                <w:szCs w:val="28"/>
              </w:rPr>
              <w:t>bannaght</w:t>
            </w:r>
            <w:proofErr w:type="spellEnd"/>
            <w:r w:rsidRPr="00F70F72">
              <w:rPr>
                <w:rFonts w:ascii="Garamond" w:hAnsi="Garamond"/>
                <w:sz w:val="28"/>
                <w:szCs w:val="28"/>
              </w:rPr>
              <w:t xml:space="preserve"> er </w:t>
            </w:r>
            <w:proofErr w:type="spellStart"/>
            <w:r w:rsidRPr="00F70F72">
              <w:rPr>
                <w:rFonts w:ascii="Garamond" w:hAnsi="Garamond"/>
                <w:sz w:val="28"/>
                <w:szCs w:val="28"/>
              </w:rPr>
              <w:t>nyn</w:t>
            </w:r>
            <w:proofErr w:type="spellEnd"/>
            <w:r w:rsidRPr="00F70F72">
              <w:rPr>
                <w:rFonts w:ascii="Garamond" w:hAnsi="Garamond"/>
                <w:sz w:val="28"/>
                <w:szCs w:val="28"/>
              </w:rPr>
              <w:t xml:space="preserve"> </w:t>
            </w:r>
            <w:proofErr w:type="spellStart"/>
            <w:r w:rsidRPr="00F70F72">
              <w:rPr>
                <w:rFonts w:ascii="Garamond" w:hAnsi="Garamond"/>
                <w:sz w:val="28"/>
                <w:szCs w:val="28"/>
              </w:rPr>
              <w:t>Laboraght</w:t>
            </w:r>
            <w:proofErr w:type="spellEnd"/>
            <w:r w:rsidRPr="00F70F72">
              <w:rPr>
                <w:rFonts w:ascii="Garamond" w:hAnsi="Garamond"/>
                <w:sz w:val="28"/>
                <w:szCs w:val="28"/>
              </w:rPr>
              <w:t xml:space="preserve"> as </w:t>
            </w:r>
            <w:proofErr w:type="spellStart"/>
            <w:r w:rsidRPr="00F70F72">
              <w:rPr>
                <w:rFonts w:ascii="Garamond" w:hAnsi="Garamond"/>
                <w:sz w:val="28"/>
                <w:szCs w:val="28"/>
              </w:rPr>
              <w:t>pooar</w:t>
            </w:r>
            <w:proofErr w:type="spellEnd"/>
            <w:r w:rsidRPr="00F70F72">
              <w:rPr>
                <w:rFonts w:ascii="Garamond" w:hAnsi="Garamond"/>
                <w:sz w:val="28"/>
                <w:szCs w:val="28"/>
              </w:rPr>
              <w:t xml:space="preserve">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ghoal</w:t>
            </w:r>
            <w:proofErr w:type="spellEnd"/>
            <w:r w:rsidRPr="00F70F72">
              <w:rPr>
                <w:rFonts w:ascii="Garamond" w:hAnsi="Garamond"/>
                <w:sz w:val="28"/>
                <w:szCs w:val="28"/>
              </w:rPr>
              <w:t xml:space="preserve"> </w:t>
            </w:r>
            <w:proofErr w:type="spellStart"/>
            <w:r w:rsidRPr="00F70F72">
              <w:rPr>
                <w:rFonts w:ascii="Garamond" w:hAnsi="Garamond"/>
                <w:sz w:val="28"/>
                <w:szCs w:val="28"/>
              </w:rPr>
              <w:t>solley</w:t>
            </w:r>
            <w:proofErr w:type="spellEnd"/>
            <w:r w:rsidRPr="00F70F72">
              <w:rPr>
                <w:rFonts w:ascii="Garamond" w:hAnsi="Garamond"/>
                <w:sz w:val="28"/>
                <w:szCs w:val="28"/>
              </w:rPr>
              <w:t xml:space="preserve"> </w:t>
            </w:r>
            <w:proofErr w:type="spellStart"/>
            <w:r w:rsidRPr="00F70F72">
              <w:rPr>
                <w:rFonts w:ascii="Garamond" w:hAnsi="Garamond"/>
                <w:sz w:val="28"/>
                <w:szCs w:val="28"/>
              </w:rPr>
              <w:t>yn</w:t>
            </w:r>
            <w:proofErr w:type="spellEnd"/>
            <w:r w:rsidRPr="00F70F72">
              <w:rPr>
                <w:rFonts w:ascii="Garamond" w:hAnsi="Garamond"/>
                <w:sz w:val="28"/>
                <w:szCs w:val="28"/>
              </w:rPr>
              <w:t xml:space="preserve"> </w:t>
            </w:r>
            <w:proofErr w:type="spellStart"/>
            <w:r w:rsidRPr="00F70F72">
              <w:rPr>
                <w:rFonts w:ascii="Garamond" w:hAnsi="Garamond"/>
                <w:sz w:val="28"/>
                <w:szCs w:val="28"/>
              </w:rPr>
              <w:t>Vess</w:t>
            </w:r>
            <w:proofErr w:type="spellEnd"/>
            <w:r w:rsidRPr="00F70F72">
              <w:rPr>
                <w:rFonts w:ascii="Garamond" w:hAnsi="Garamond"/>
                <w:sz w:val="28"/>
                <w:szCs w:val="28"/>
              </w:rPr>
              <w:t xml:space="preserve"> oc. As she </w:t>
            </w:r>
            <w:proofErr w:type="spellStart"/>
            <w:r w:rsidRPr="00F70F72">
              <w:rPr>
                <w:rFonts w:ascii="Garamond" w:hAnsi="Garamond"/>
                <w:sz w:val="28"/>
                <w:szCs w:val="28"/>
              </w:rPr>
              <w:t>Jee</w:t>
            </w:r>
            <w:proofErr w:type="spellEnd"/>
            <w:r w:rsidRPr="00F70F72">
              <w:rPr>
                <w:rFonts w:ascii="Garamond" w:hAnsi="Garamond"/>
                <w:sz w:val="28"/>
                <w:szCs w:val="28"/>
              </w:rPr>
              <w:t xml:space="preserve"> </w:t>
            </w:r>
            <w:proofErr w:type="spellStart"/>
            <w:r w:rsidRPr="00F70F72">
              <w:rPr>
                <w:rFonts w:ascii="Garamond" w:hAnsi="Garamond"/>
                <w:sz w:val="28"/>
                <w:szCs w:val="28"/>
              </w:rPr>
              <w:t>myrgeddyn</w:t>
            </w:r>
            <w:proofErr w:type="spellEnd"/>
            <w:r w:rsidRPr="00F70F72">
              <w:rPr>
                <w:rFonts w:ascii="Garamond" w:hAnsi="Garamond"/>
                <w:sz w:val="28"/>
                <w:szCs w:val="28"/>
              </w:rPr>
              <w:t xml:space="preserve"> ta </w:t>
            </w:r>
            <w:proofErr w:type="spellStart"/>
            <w:r w:rsidRPr="00F70F72">
              <w:rPr>
                <w:rFonts w:ascii="Garamond" w:hAnsi="Garamond"/>
                <w:sz w:val="28"/>
                <w:szCs w:val="28"/>
              </w:rPr>
              <w:t>giarey</w:t>
            </w:r>
            <w:proofErr w:type="spellEnd"/>
            <w:r w:rsidRPr="00F70F72">
              <w:rPr>
                <w:rFonts w:ascii="Garamond" w:hAnsi="Garamond"/>
                <w:sz w:val="28"/>
                <w:szCs w:val="28"/>
              </w:rPr>
              <w:t xml:space="preserve"> </w:t>
            </w:r>
            <w:proofErr w:type="spellStart"/>
            <w:r w:rsidRPr="00F70F72">
              <w:rPr>
                <w:rFonts w:ascii="Garamond" w:hAnsi="Garamond"/>
                <w:sz w:val="28"/>
                <w:szCs w:val="28"/>
              </w:rPr>
              <w:t>sleih</w:t>
            </w:r>
            <w:proofErr w:type="spellEnd"/>
            <w:r w:rsidRPr="00F70F72">
              <w:rPr>
                <w:rFonts w:ascii="Garamond" w:hAnsi="Garamond"/>
                <w:sz w:val="28"/>
                <w:szCs w:val="28"/>
              </w:rPr>
              <w:t xml:space="preserve"> </w:t>
            </w:r>
            <w:proofErr w:type="spellStart"/>
            <w:r w:rsidRPr="00F70F72">
              <w:rPr>
                <w:rFonts w:ascii="Garamond" w:hAnsi="Garamond"/>
                <w:sz w:val="28"/>
                <w:szCs w:val="28"/>
              </w:rPr>
              <w:t>jeh</w:t>
            </w:r>
            <w:proofErr w:type="spellEnd"/>
            <w:r w:rsidRPr="00F70F72">
              <w:rPr>
                <w:rFonts w:ascii="Garamond" w:hAnsi="Garamond"/>
                <w:sz w:val="28"/>
                <w:szCs w:val="28"/>
              </w:rPr>
              <w:t xml:space="preserve"> </w:t>
            </w:r>
            <w:proofErr w:type="spellStart"/>
            <w:r w:rsidRPr="00F70F72">
              <w:rPr>
                <w:rFonts w:ascii="Garamond" w:hAnsi="Garamond"/>
                <w:sz w:val="28"/>
                <w:szCs w:val="28"/>
              </w:rPr>
              <w:t>nyn</w:t>
            </w:r>
            <w:proofErr w:type="spellEnd"/>
            <w:r w:rsidRPr="00F70F72">
              <w:rPr>
                <w:rFonts w:ascii="Garamond" w:hAnsi="Garamond"/>
                <w:sz w:val="28"/>
                <w:szCs w:val="28"/>
              </w:rPr>
              <w:t xml:space="preserve"> </w:t>
            </w:r>
            <w:proofErr w:type="spellStart"/>
            <w:r w:rsidRPr="00F70F72">
              <w:rPr>
                <w:rFonts w:ascii="Garamond" w:hAnsi="Garamond"/>
                <w:sz w:val="28"/>
                <w:szCs w:val="28"/>
              </w:rPr>
              <w:t>Dreshteil</w:t>
            </w:r>
            <w:proofErr w:type="spellEnd"/>
            <w:r w:rsidRPr="00F70F72">
              <w:rPr>
                <w:rFonts w:ascii="Garamond" w:hAnsi="Garamond"/>
                <w:sz w:val="28"/>
                <w:szCs w:val="28"/>
              </w:rPr>
              <w:t xml:space="preserve"> as </w:t>
            </w:r>
            <w:proofErr w:type="spellStart"/>
            <w:r w:rsidRPr="00F70F72">
              <w:rPr>
                <w:rFonts w:ascii="Garamond" w:hAnsi="Garamond"/>
                <w:sz w:val="28"/>
                <w:szCs w:val="28"/>
              </w:rPr>
              <w:t>janoo’n</w:t>
            </w:r>
            <w:proofErr w:type="spellEnd"/>
            <w:r w:rsidRPr="00F70F72">
              <w:rPr>
                <w:rFonts w:ascii="Garamond" w:hAnsi="Garamond"/>
                <w:sz w:val="28"/>
                <w:szCs w:val="28"/>
              </w:rPr>
              <w:t xml:space="preserve"> </w:t>
            </w:r>
            <w:proofErr w:type="spellStart"/>
            <w:r w:rsidRPr="00F70F72">
              <w:rPr>
                <w:rFonts w:ascii="Garamond" w:hAnsi="Garamond"/>
                <w:sz w:val="28"/>
                <w:szCs w:val="28"/>
              </w:rPr>
              <w:t>Laboraght</w:t>
            </w:r>
            <w:proofErr w:type="spellEnd"/>
            <w:r w:rsidRPr="00F70F72">
              <w:rPr>
                <w:rFonts w:ascii="Garamond" w:hAnsi="Garamond"/>
                <w:sz w:val="28"/>
                <w:szCs w:val="28"/>
              </w:rPr>
              <w:t xml:space="preserve"> </w:t>
            </w:r>
            <w:proofErr w:type="spellStart"/>
            <w:r w:rsidRPr="00F70F72">
              <w:rPr>
                <w:rFonts w:ascii="Garamond" w:hAnsi="Garamond"/>
                <w:sz w:val="28"/>
                <w:szCs w:val="28"/>
              </w:rPr>
              <w:t>oc</w:t>
            </w:r>
            <w:proofErr w:type="spellEnd"/>
            <w:r w:rsidRPr="00F70F72">
              <w:rPr>
                <w:rFonts w:ascii="Garamond" w:hAnsi="Garamond"/>
                <w:sz w:val="28"/>
                <w:szCs w:val="28"/>
              </w:rPr>
              <w:t xml:space="preserve"> </w:t>
            </w:r>
            <w:proofErr w:type="spellStart"/>
            <w:r w:rsidRPr="00F70F72">
              <w:rPr>
                <w:rFonts w:ascii="Garamond" w:hAnsi="Garamond"/>
                <w:sz w:val="28"/>
                <w:szCs w:val="28"/>
              </w:rPr>
              <w:t>fardail</w:t>
            </w:r>
            <w:proofErr w:type="spellEnd"/>
            <w:r w:rsidRPr="00F70F72">
              <w:rPr>
                <w:rFonts w:ascii="Garamond" w:hAnsi="Garamond"/>
                <w:sz w:val="28"/>
                <w:szCs w:val="28"/>
              </w:rPr>
              <w:t xml:space="preserve">, </w:t>
            </w:r>
            <w:proofErr w:type="spellStart"/>
            <w:r w:rsidRPr="00F70F72">
              <w:rPr>
                <w:rFonts w:ascii="Garamond" w:hAnsi="Garamond"/>
                <w:sz w:val="28"/>
                <w:szCs w:val="28"/>
              </w:rPr>
              <w:t>tra</w:t>
            </w:r>
            <w:proofErr w:type="spellEnd"/>
            <w:r w:rsidRPr="00F70F72">
              <w:rPr>
                <w:rFonts w:ascii="Garamond" w:hAnsi="Garamond"/>
                <w:sz w:val="28"/>
                <w:szCs w:val="28"/>
              </w:rPr>
              <w:t xml:space="preserve"> </w:t>
            </w:r>
            <w:proofErr w:type="spellStart"/>
            <w:r w:rsidRPr="00F70F72">
              <w:rPr>
                <w:rFonts w:ascii="Garamond" w:hAnsi="Garamond"/>
                <w:sz w:val="28"/>
                <w:szCs w:val="28"/>
              </w:rPr>
              <w:t>hee</w:t>
            </w:r>
            <w:proofErr w:type="spellEnd"/>
            <w:r w:rsidRPr="00F70F72">
              <w:rPr>
                <w:rFonts w:ascii="Garamond" w:hAnsi="Garamond"/>
                <w:sz w:val="28"/>
                <w:szCs w:val="28"/>
              </w:rPr>
              <w:t xml:space="preserve"> e </w:t>
            </w:r>
            <w:proofErr w:type="spellStart"/>
            <w:r w:rsidRPr="00F70F72">
              <w:rPr>
                <w:rFonts w:ascii="Garamond" w:hAnsi="Garamond"/>
                <w:sz w:val="28"/>
                <w:szCs w:val="28"/>
              </w:rPr>
              <w:t>oyr</w:t>
            </w:r>
            <w:proofErr w:type="spellEnd"/>
            <w:r w:rsidRPr="00F70F72">
              <w:rPr>
                <w:rFonts w:ascii="Garamond" w:hAnsi="Garamond"/>
                <w:sz w:val="28"/>
                <w:szCs w:val="28"/>
              </w:rPr>
              <w:t xml:space="preserve"> son </w:t>
            </w:r>
            <w:proofErr w:type="spellStart"/>
            <w:r w:rsidRPr="00F70F72">
              <w:rPr>
                <w:rFonts w:ascii="Garamond" w:hAnsi="Garamond"/>
                <w:sz w:val="28"/>
                <w:szCs w:val="28"/>
              </w:rPr>
              <w:t>shen</w:t>
            </w:r>
            <w:proofErr w:type="spellEnd"/>
            <w:r w:rsidRPr="00F70F72">
              <w:rPr>
                <w:rFonts w:ascii="Garamond" w:hAnsi="Garamond"/>
                <w:sz w:val="28"/>
                <w:szCs w:val="28"/>
              </w:rPr>
              <w:t xml:space="preserve"> y </w:t>
            </w:r>
            <w:proofErr w:type="spellStart"/>
            <w:r w:rsidRPr="00F70F72">
              <w:rPr>
                <w:rFonts w:ascii="Garamond" w:hAnsi="Garamond"/>
                <w:sz w:val="28"/>
                <w:szCs w:val="28"/>
              </w:rPr>
              <w:t>yanoo</w:t>
            </w:r>
            <w:proofErr w:type="spellEnd"/>
            <w:r w:rsidRPr="00F70F72">
              <w:rPr>
                <w:rFonts w:ascii="Garamond" w:hAnsi="Garamond"/>
                <w:sz w:val="28"/>
                <w:szCs w:val="28"/>
              </w:rPr>
              <w:t xml:space="preserve">. </w:t>
            </w:r>
          </w:p>
        </w:tc>
        <w:tc>
          <w:tcPr>
            <w:tcW w:w="0" w:type="auto"/>
          </w:tcPr>
          <w:p w14:paraId="4AC4D7D3" w14:textId="77777777" w:rsidR="000C6FFC" w:rsidRPr="001755D4" w:rsidRDefault="000C6FFC" w:rsidP="00DB60C3">
            <w:pPr>
              <w:pStyle w:val="ListParagraph"/>
              <w:ind w:left="0" w:firstLine="227"/>
              <w:jc w:val="both"/>
              <w:rPr>
                <w:rFonts w:ascii="Garamond" w:hAnsi="Garamond" w:cs="Times New Roman"/>
                <w:i/>
                <w:sz w:val="28"/>
              </w:rPr>
            </w:pPr>
            <w:r w:rsidRPr="001755D4">
              <w:rPr>
                <w:rFonts w:ascii="Garamond" w:hAnsi="Garamond" w:cs="Times New Roman"/>
                <w:sz w:val="28"/>
              </w:rPr>
              <w:t xml:space="preserve">A. </w:t>
            </w:r>
            <w:r w:rsidRPr="001755D4">
              <w:rPr>
                <w:rFonts w:ascii="Garamond" w:hAnsi="Garamond" w:cs="Times New Roman"/>
                <w:i/>
                <w:sz w:val="28"/>
              </w:rPr>
              <w:t>It is God who inclines our Hearts to do what is Profitable or Praise-worthy</w:t>
            </w:r>
            <w:r w:rsidR="002C617D" w:rsidRPr="002C617D">
              <w:rPr>
                <w:rFonts w:ascii="Garamond" w:hAnsi="Garamond" w:cs="Times New Roman"/>
                <w:sz w:val="28"/>
              </w:rPr>
              <w:t> ;</w:t>
            </w:r>
            <w:r w:rsidRPr="001755D4">
              <w:rPr>
                <w:rFonts w:ascii="Garamond" w:hAnsi="Garamond" w:cs="Times New Roman"/>
                <w:sz w:val="28"/>
              </w:rPr>
              <w:t xml:space="preserve"> </w:t>
            </w:r>
            <w:r w:rsidR="00846A6E" w:rsidRPr="001755D4">
              <w:rPr>
                <w:rFonts w:ascii="Garamond" w:hAnsi="Garamond" w:cs="Times New Roman"/>
                <w:i/>
                <w:sz w:val="28"/>
              </w:rPr>
              <w:t xml:space="preserve">It </w:t>
            </w:r>
            <w:r w:rsidRPr="001755D4">
              <w:rPr>
                <w:rFonts w:ascii="Garamond" w:hAnsi="Garamond" w:cs="Times New Roman"/>
                <w:i/>
                <w:sz w:val="28"/>
              </w:rPr>
              <w:t>is He</w:t>
            </w:r>
            <w:r w:rsidR="00846A6E">
              <w:rPr>
                <w:rFonts w:ascii="Garamond" w:hAnsi="Garamond" w:cs="Times New Roman"/>
                <w:i/>
                <w:sz w:val="28"/>
              </w:rPr>
              <w:t>,</w:t>
            </w:r>
            <w:r w:rsidRPr="001755D4">
              <w:rPr>
                <w:rFonts w:ascii="Garamond" w:hAnsi="Garamond" w:cs="Times New Roman"/>
                <w:i/>
                <w:sz w:val="28"/>
              </w:rPr>
              <w:t xml:space="preserve"> who giveth Success to our Labours</w:t>
            </w:r>
            <w:r w:rsidR="002C617D" w:rsidRPr="002C617D">
              <w:rPr>
                <w:rFonts w:ascii="Garamond" w:hAnsi="Garamond" w:cs="Times New Roman"/>
                <w:sz w:val="28"/>
              </w:rPr>
              <w:t> ;</w:t>
            </w:r>
            <w:r w:rsidRPr="001755D4">
              <w:rPr>
                <w:rFonts w:ascii="Garamond" w:hAnsi="Garamond" w:cs="Times New Roman"/>
                <w:i/>
                <w:sz w:val="28"/>
              </w:rPr>
              <w:t xml:space="preserve"> and Power to enjoy the Fruits of them</w:t>
            </w:r>
            <w:r w:rsidR="002C617D" w:rsidRPr="002C617D">
              <w:rPr>
                <w:rFonts w:ascii="Garamond" w:hAnsi="Garamond" w:cs="Times New Roman"/>
                <w:sz w:val="28"/>
              </w:rPr>
              <w:t> ;</w:t>
            </w:r>
            <w:r w:rsidRPr="001755D4">
              <w:rPr>
                <w:rFonts w:ascii="Garamond" w:hAnsi="Garamond" w:cs="Times New Roman"/>
                <w:i/>
                <w:sz w:val="28"/>
              </w:rPr>
              <w:t xml:space="preserve"> And it is God</w:t>
            </w:r>
            <w:r w:rsidRPr="001755D4">
              <w:rPr>
                <w:rFonts w:ascii="Garamond" w:hAnsi="Garamond" w:cs="Times New Roman"/>
                <w:sz w:val="28"/>
              </w:rPr>
              <w:t xml:space="preserve"> </w:t>
            </w:r>
            <w:r w:rsidRPr="001755D4">
              <w:rPr>
                <w:rFonts w:ascii="Garamond" w:hAnsi="Garamond" w:cs="Times New Roman"/>
                <w:i/>
                <w:sz w:val="28"/>
              </w:rPr>
              <w:t>also, who disappoints Men of their Hopes,</w:t>
            </w:r>
            <w:r w:rsidRPr="001755D4">
              <w:rPr>
                <w:rFonts w:ascii="Garamond" w:hAnsi="Garamond" w:cs="Times New Roman"/>
                <w:sz w:val="28"/>
              </w:rPr>
              <w:t xml:space="preserve"> </w:t>
            </w:r>
            <w:r w:rsidRPr="001755D4">
              <w:rPr>
                <w:rFonts w:ascii="Garamond" w:hAnsi="Garamond" w:cs="Times New Roman"/>
                <w:i/>
                <w:sz w:val="28"/>
              </w:rPr>
              <w:t>and maketh their Labour in vain,</w:t>
            </w:r>
            <w:r w:rsidRPr="001755D4">
              <w:rPr>
                <w:rFonts w:ascii="Garamond" w:hAnsi="Garamond" w:cs="Times New Roman"/>
                <w:sz w:val="28"/>
              </w:rPr>
              <w:t xml:space="preserve"> </w:t>
            </w:r>
            <w:r w:rsidRPr="001755D4">
              <w:rPr>
                <w:rFonts w:ascii="Garamond" w:hAnsi="Garamond" w:cs="Times New Roman"/>
                <w:i/>
                <w:sz w:val="28"/>
              </w:rPr>
              <w:t>when he sees Cause for so doing.</w:t>
            </w:r>
          </w:p>
        </w:tc>
        <w:tc>
          <w:tcPr>
            <w:tcW w:w="0" w:type="auto"/>
          </w:tcPr>
          <w:p w14:paraId="7C989FDA" w14:textId="77777777" w:rsidR="000C6FFC" w:rsidRDefault="000C6FFC" w:rsidP="00DB60C3">
            <w:pPr>
              <w:pStyle w:val="ListParagraph"/>
              <w:ind w:left="0"/>
              <w:rPr>
                <w:rFonts w:ascii="Garamond" w:hAnsi="Garamond" w:cs="Times New Roman"/>
                <w:sz w:val="20"/>
                <w:szCs w:val="20"/>
              </w:rPr>
            </w:pPr>
          </w:p>
          <w:p w14:paraId="0639651C" w14:textId="77777777" w:rsidR="00846A6E" w:rsidRDefault="00846A6E"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127.</w:t>
            </w:r>
          </w:p>
          <w:p w14:paraId="62E8A0D6" w14:textId="77777777" w:rsidR="00846A6E" w:rsidRPr="002825E4" w:rsidRDefault="00846A6E" w:rsidP="00DB60C3">
            <w:pPr>
              <w:pStyle w:val="ListParagraph"/>
              <w:ind w:left="0"/>
              <w:rPr>
                <w:rFonts w:ascii="Garamond" w:hAnsi="Garamond" w:cs="Times New Roman"/>
                <w:sz w:val="20"/>
                <w:szCs w:val="20"/>
              </w:rPr>
            </w:pPr>
            <w:r>
              <w:rPr>
                <w:rFonts w:ascii="Garamond" w:hAnsi="Garamond" w:cs="Times New Roman"/>
                <w:sz w:val="20"/>
                <w:szCs w:val="20"/>
              </w:rPr>
              <w:t>Eccles. 6. 2.</w:t>
            </w:r>
          </w:p>
        </w:tc>
      </w:tr>
      <w:tr w:rsidR="000C6FFC" w:rsidRPr="001755D4" w14:paraId="3E78DFF6" w14:textId="77777777" w:rsidTr="00AC0398">
        <w:tc>
          <w:tcPr>
            <w:tcW w:w="0" w:type="auto"/>
          </w:tcPr>
          <w:p w14:paraId="6EEDA456" w14:textId="77777777" w:rsidR="000C6FFC" w:rsidRPr="00F70F72" w:rsidRDefault="000C6FFC" w:rsidP="00DB60C3">
            <w:pPr>
              <w:pStyle w:val="CM3"/>
              <w:widowControl/>
              <w:spacing w:line="240" w:lineRule="auto"/>
              <w:ind w:firstLine="227"/>
              <w:jc w:val="both"/>
              <w:rPr>
                <w:rFonts w:ascii="Garamond" w:hAnsi="Garamond"/>
                <w:sz w:val="28"/>
                <w:szCs w:val="28"/>
              </w:rPr>
            </w:pPr>
            <w:r w:rsidRPr="00F70F72">
              <w:rPr>
                <w:rFonts w:ascii="Garamond" w:hAnsi="Garamond"/>
                <w:i/>
                <w:sz w:val="28"/>
                <w:szCs w:val="28"/>
              </w:rPr>
              <w:t>Q.</w:t>
            </w:r>
            <w:r w:rsidRPr="00F70F72">
              <w:rPr>
                <w:rFonts w:ascii="Garamond" w:hAnsi="Garamond"/>
                <w:sz w:val="28"/>
                <w:szCs w:val="28"/>
              </w:rPr>
              <w:t xml:space="preserve"> </w:t>
            </w:r>
            <w:proofErr w:type="spellStart"/>
            <w:r w:rsidRPr="00F70F72">
              <w:rPr>
                <w:rFonts w:ascii="Garamond" w:hAnsi="Garamond"/>
                <w:sz w:val="28"/>
                <w:szCs w:val="28"/>
              </w:rPr>
              <w:t>Cre</w:t>
            </w:r>
            <w:proofErr w:type="spellEnd"/>
            <w:r w:rsidRPr="00F70F72">
              <w:rPr>
                <w:rFonts w:ascii="Garamond" w:hAnsi="Garamond"/>
                <w:sz w:val="28"/>
                <w:szCs w:val="28"/>
              </w:rPr>
              <w:t xml:space="preserve"> ta </w:t>
            </w:r>
            <w:proofErr w:type="spellStart"/>
            <w:r w:rsidRPr="00F70F72">
              <w:rPr>
                <w:rFonts w:ascii="Garamond" w:hAnsi="Garamond"/>
                <w:sz w:val="28"/>
                <w:szCs w:val="28"/>
              </w:rPr>
              <w:t>currym</w:t>
            </w:r>
            <w:proofErr w:type="spellEnd"/>
            <w:r w:rsidRPr="00F70F72">
              <w:rPr>
                <w:rFonts w:ascii="Garamond" w:hAnsi="Garamond"/>
                <w:sz w:val="28"/>
                <w:szCs w:val="28"/>
              </w:rPr>
              <w:t xml:space="preserve"> </w:t>
            </w:r>
            <w:proofErr w:type="spellStart"/>
            <w:r w:rsidRPr="00F70F72">
              <w:rPr>
                <w:rFonts w:ascii="Garamond" w:hAnsi="Garamond"/>
                <w:sz w:val="28"/>
                <w:szCs w:val="28"/>
              </w:rPr>
              <w:t>annane</w:t>
            </w:r>
            <w:proofErr w:type="spellEnd"/>
            <w:r w:rsidRPr="00F70F72">
              <w:rPr>
                <w:rFonts w:ascii="Garamond" w:hAnsi="Garamond"/>
                <w:sz w:val="28"/>
                <w:szCs w:val="28"/>
              </w:rPr>
              <w:t xml:space="preserve"> ta </w:t>
            </w:r>
            <w:proofErr w:type="spellStart"/>
            <w:r w:rsidRPr="00F70F72">
              <w:rPr>
                <w:rFonts w:ascii="Garamond" w:hAnsi="Garamond"/>
                <w:i/>
                <w:sz w:val="28"/>
                <w:szCs w:val="28"/>
              </w:rPr>
              <w:t>myr</w:t>
            </w:r>
            <w:proofErr w:type="spellEnd"/>
            <w:r w:rsidRPr="00F70F72">
              <w:rPr>
                <w:rFonts w:ascii="Garamond" w:hAnsi="Garamond"/>
                <w:i/>
                <w:sz w:val="28"/>
                <w:szCs w:val="28"/>
              </w:rPr>
              <w:t xml:space="preserve"> </w:t>
            </w:r>
            <w:proofErr w:type="spellStart"/>
            <w:r w:rsidRPr="00F70F72">
              <w:rPr>
                <w:rFonts w:ascii="Garamond" w:hAnsi="Garamond"/>
                <w:i/>
                <w:sz w:val="28"/>
                <w:szCs w:val="28"/>
              </w:rPr>
              <w:t>shoh</w:t>
            </w:r>
            <w:proofErr w:type="spellEnd"/>
            <w:r w:rsidRPr="00F70F72">
              <w:rPr>
                <w:rFonts w:ascii="Garamond" w:hAnsi="Garamond"/>
                <w:i/>
                <w:sz w:val="28"/>
                <w:szCs w:val="28"/>
              </w:rPr>
              <w:t xml:space="preserve"> </w:t>
            </w:r>
            <w:proofErr w:type="spellStart"/>
            <w:r w:rsidRPr="00F70F72">
              <w:rPr>
                <w:rFonts w:ascii="Garamond" w:hAnsi="Garamond"/>
                <w:i/>
                <w:sz w:val="28"/>
                <w:szCs w:val="28"/>
              </w:rPr>
              <w:t>credjal</w:t>
            </w:r>
            <w:proofErr w:type="spellEnd"/>
            <w:r w:rsidRPr="00F70F72">
              <w:rPr>
                <w:rFonts w:ascii="Garamond" w:hAnsi="Garamond"/>
                <w:i/>
                <w:sz w:val="28"/>
                <w:szCs w:val="28"/>
              </w:rPr>
              <w:t xml:space="preserve"> </w:t>
            </w:r>
            <w:proofErr w:type="spellStart"/>
            <w:r w:rsidRPr="00F70F72">
              <w:rPr>
                <w:rFonts w:ascii="Garamond" w:hAnsi="Garamond"/>
                <w:i/>
                <w:sz w:val="28"/>
                <w:szCs w:val="28"/>
              </w:rPr>
              <w:t>ayns</w:t>
            </w:r>
            <w:proofErr w:type="spellEnd"/>
            <w:r w:rsidRPr="00F70F72">
              <w:rPr>
                <w:rFonts w:ascii="Garamond" w:hAnsi="Garamond"/>
                <w:i/>
                <w:sz w:val="28"/>
                <w:szCs w:val="28"/>
              </w:rPr>
              <w:t xml:space="preserve"> </w:t>
            </w:r>
            <w:proofErr w:type="spellStart"/>
            <w:r w:rsidRPr="00F70F72">
              <w:rPr>
                <w:rFonts w:ascii="Garamond" w:hAnsi="Garamond"/>
                <w:i/>
                <w:sz w:val="28"/>
                <w:szCs w:val="28"/>
              </w:rPr>
              <w:t>Jee</w:t>
            </w:r>
            <w:proofErr w:type="spellEnd"/>
            <w:r w:rsidR="002C617D" w:rsidRPr="002C617D">
              <w:rPr>
                <w:rFonts w:ascii="Garamond" w:hAnsi="Garamond"/>
                <w:i/>
                <w:sz w:val="28"/>
                <w:szCs w:val="28"/>
              </w:rPr>
              <w:t> ?</w:t>
            </w:r>
            <w:r w:rsidRPr="00F70F72">
              <w:rPr>
                <w:rFonts w:ascii="Garamond" w:hAnsi="Garamond"/>
                <w:sz w:val="28"/>
                <w:szCs w:val="28"/>
              </w:rPr>
              <w:t xml:space="preserve"> </w:t>
            </w:r>
          </w:p>
        </w:tc>
        <w:tc>
          <w:tcPr>
            <w:tcW w:w="0" w:type="auto"/>
          </w:tcPr>
          <w:p w14:paraId="2DC6786C"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What is the Duty of one</w:t>
            </w:r>
            <w:r w:rsidRPr="001755D4">
              <w:rPr>
                <w:rFonts w:ascii="Garamond" w:hAnsi="Garamond" w:cs="Times New Roman"/>
                <w:sz w:val="28"/>
              </w:rPr>
              <w:t xml:space="preserve"> who thus believes in God</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32068068" w14:textId="77777777" w:rsidR="000C6FFC" w:rsidRPr="002825E4" w:rsidRDefault="000C6FFC" w:rsidP="00DB60C3">
            <w:pPr>
              <w:pStyle w:val="ListParagraph"/>
              <w:ind w:left="0"/>
              <w:rPr>
                <w:rFonts w:ascii="Garamond" w:hAnsi="Garamond" w:cs="Times New Roman"/>
                <w:sz w:val="20"/>
                <w:szCs w:val="20"/>
              </w:rPr>
            </w:pPr>
          </w:p>
        </w:tc>
      </w:tr>
      <w:tr w:rsidR="000C6FFC" w:rsidRPr="001755D4" w14:paraId="362DD5D8" w14:textId="77777777" w:rsidTr="00AC0398">
        <w:tc>
          <w:tcPr>
            <w:tcW w:w="0" w:type="auto"/>
          </w:tcPr>
          <w:p w14:paraId="3E34B377" w14:textId="77777777" w:rsidR="000C6FFC" w:rsidRPr="00F70F72" w:rsidRDefault="000C6FFC" w:rsidP="00DB60C3">
            <w:pPr>
              <w:pStyle w:val="CM3"/>
              <w:widowControl/>
              <w:spacing w:line="240" w:lineRule="auto"/>
              <w:ind w:firstLine="227"/>
              <w:jc w:val="both"/>
              <w:rPr>
                <w:rFonts w:ascii="Garamond" w:hAnsi="Garamond"/>
                <w:sz w:val="28"/>
                <w:szCs w:val="28"/>
              </w:rPr>
            </w:pPr>
            <w:r w:rsidRPr="00F70F72">
              <w:rPr>
                <w:rFonts w:ascii="Garamond" w:hAnsi="Garamond"/>
                <w:i/>
                <w:sz w:val="28"/>
                <w:szCs w:val="28"/>
              </w:rPr>
              <w:t xml:space="preserve">A. </w:t>
            </w:r>
            <w:proofErr w:type="spellStart"/>
            <w:r w:rsidRPr="00F70F72">
              <w:rPr>
                <w:rFonts w:ascii="Garamond" w:hAnsi="Garamond"/>
                <w:sz w:val="28"/>
                <w:szCs w:val="28"/>
              </w:rPr>
              <w:t>Smooinaghtyn</w:t>
            </w:r>
            <w:proofErr w:type="spellEnd"/>
            <w:r w:rsidRPr="00F70F72">
              <w:rPr>
                <w:rFonts w:ascii="Garamond" w:hAnsi="Garamond"/>
                <w:sz w:val="28"/>
                <w:szCs w:val="28"/>
              </w:rPr>
              <w:t xml:space="preserve"> </w:t>
            </w:r>
            <w:proofErr w:type="spellStart"/>
            <w:r w:rsidRPr="00F70F72">
              <w:rPr>
                <w:rFonts w:ascii="Garamond" w:hAnsi="Garamond"/>
                <w:sz w:val="28"/>
                <w:szCs w:val="28"/>
              </w:rPr>
              <w:t>feeu</w:t>
            </w:r>
            <w:proofErr w:type="spellEnd"/>
            <w:r w:rsidRPr="00F70F72">
              <w:rPr>
                <w:rFonts w:ascii="Garamond" w:hAnsi="Garamond"/>
                <w:sz w:val="28"/>
                <w:szCs w:val="28"/>
              </w:rPr>
              <w:t xml:space="preserve"> </w:t>
            </w:r>
            <w:proofErr w:type="spellStart"/>
            <w:r w:rsidRPr="00F70F72">
              <w:rPr>
                <w:rFonts w:ascii="Garamond" w:hAnsi="Garamond"/>
                <w:sz w:val="28"/>
                <w:szCs w:val="28"/>
              </w:rPr>
              <w:t>ve</w:t>
            </w:r>
            <w:proofErr w:type="spellEnd"/>
            <w:r w:rsidRPr="00F70F72">
              <w:rPr>
                <w:rFonts w:ascii="Garamond" w:hAnsi="Garamond"/>
                <w:sz w:val="28"/>
                <w:szCs w:val="28"/>
              </w:rPr>
              <w:t xml:space="preserve"> </w:t>
            </w:r>
            <w:proofErr w:type="spellStart"/>
            <w:r w:rsidRPr="00F70F72">
              <w:rPr>
                <w:rFonts w:ascii="Garamond" w:hAnsi="Garamond"/>
                <w:sz w:val="28"/>
                <w:szCs w:val="28"/>
              </w:rPr>
              <w:t>ayd</w:t>
            </w:r>
            <w:proofErr w:type="spellEnd"/>
            <w:r w:rsidRPr="00F70F72">
              <w:rPr>
                <w:rFonts w:ascii="Garamond" w:hAnsi="Garamond"/>
                <w:sz w:val="28"/>
                <w:szCs w:val="28"/>
              </w:rPr>
              <w:t xml:space="preserve"> </w:t>
            </w:r>
            <w:proofErr w:type="spellStart"/>
            <w:r w:rsidRPr="00F70F72">
              <w:rPr>
                <w:rFonts w:ascii="Garamond" w:hAnsi="Garamond"/>
                <w:sz w:val="28"/>
                <w:szCs w:val="28"/>
              </w:rPr>
              <w:t>jeh’n</w:t>
            </w:r>
            <w:proofErr w:type="spellEnd"/>
            <w:r w:rsidRPr="00F70F72">
              <w:rPr>
                <w:rFonts w:ascii="Garamond" w:hAnsi="Garamond"/>
                <w:sz w:val="28"/>
                <w:szCs w:val="28"/>
              </w:rPr>
              <w:t xml:space="preserve"> </w:t>
            </w:r>
            <w:proofErr w:type="spellStart"/>
            <w:r w:rsidRPr="00F70F72">
              <w:rPr>
                <w:rFonts w:ascii="Garamond" w:hAnsi="Garamond"/>
                <w:sz w:val="28"/>
                <w:szCs w:val="28"/>
              </w:rPr>
              <w:t>Jee</w:t>
            </w:r>
            <w:proofErr w:type="spellEnd"/>
            <w:r w:rsidRPr="00F70F72">
              <w:rPr>
                <w:rFonts w:ascii="Garamond" w:hAnsi="Garamond"/>
                <w:sz w:val="28"/>
                <w:szCs w:val="28"/>
              </w:rPr>
              <w:t xml:space="preserve"> </w:t>
            </w:r>
            <w:proofErr w:type="spellStart"/>
            <w:r w:rsidRPr="00F70F72">
              <w:rPr>
                <w:rFonts w:ascii="Garamond" w:hAnsi="Garamond"/>
                <w:sz w:val="28"/>
                <w:szCs w:val="28"/>
              </w:rPr>
              <w:t>mooar</w:t>
            </w:r>
            <w:proofErr w:type="spellEnd"/>
            <w:r w:rsidRPr="00F70F72">
              <w:rPr>
                <w:rFonts w:ascii="Garamond" w:hAnsi="Garamond"/>
                <w:sz w:val="28"/>
                <w:szCs w:val="28"/>
              </w:rPr>
              <w:t xml:space="preserve"> as </w:t>
            </w:r>
            <w:proofErr w:type="spellStart"/>
            <w:r w:rsidRPr="00F70F72">
              <w:rPr>
                <w:rFonts w:ascii="Garamond" w:hAnsi="Garamond"/>
                <w:sz w:val="28"/>
                <w:szCs w:val="28"/>
              </w:rPr>
              <w:t>gloroil</w:t>
            </w:r>
            <w:proofErr w:type="spellEnd"/>
            <w:r w:rsidRPr="00F70F72">
              <w:rPr>
                <w:rFonts w:ascii="Garamond" w:hAnsi="Garamond"/>
                <w:sz w:val="28"/>
                <w:szCs w:val="28"/>
              </w:rPr>
              <w:t xml:space="preserve"> </w:t>
            </w:r>
            <w:proofErr w:type="spellStart"/>
            <w:r w:rsidRPr="00F70F72">
              <w:rPr>
                <w:rFonts w:ascii="Garamond" w:hAnsi="Garamond"/>
                <w:i/>
                <w:sz w:val="28"/>
                <w:szCs w:val="28"/>
              </w:rPr>
              <w:t>chroo</w:t>
            </w:r>
            <w:proofErr w:type="spellEnd"/>
            <w:r w:rsidRPr="00F70F72">
              <w:rPr>
                <w:rFonts w:ascii="Garamond" w:hAnsi="Garamond"/>
                <w:i/>
                <w:sz w:val="28"/>
                <w:szCs w:val="28"/>
              </w:rPr>
              <w:t xml:space="preserve"> </w:t>
            </w:r>
            <w:proofErr w:type="spellStart"/>
            <w:r w:rsidRPr="00F70F72">
              <w:rPr>
                <w:rFonts w:ascii="Garamond" w:hAnsi="Garamond"/>
                <w:i/>
                <w:sz w:val="28"/>
                <w:szCs w:val="28"/>
              </w:rPr>
              <w:t>Niau</w:t>
            </w:r>
            <w:proofErr w:type="spellEnd"/>
            <w:r w:rsidRPr="00F70F72">
              <w:rPr>
                <w:rFonts w:ascii="Garamond" w:hAnsi="Garamond"/>
                <w:i/>
                <w:sz w:val="28"/>
                <w:szCs w:val="28"/>
              </w:rPr>
              <w:t xml:space="preserve"> as </w:t>
            </w:r>
            <w:proofErr w:type="spellStart"/>
            <w:r w:rsidRPr="00F70F72">
              <w:rPr>
                <w:rFonts w:ascii="Garamond" w:hAnsi="Garamond"/>
                <w:i/>
                <w:sz w:val="28"/>
                <w:szCs w:val="28"/>
              </w:rPr>
              <w:t>Talloo</w:t>
            </w:r>
            <w:proofErr w:type="spellEnd"/>
            <w:r w:rsidRPr="00F70F72">
              <w:rPr>
                <w:rFonts w:ascii="Garamond" w:hAnsi="Garamond"/>
                <w:sz w:val="28"/>
                <w:szCs w:val="28"/>
              </w:rPr>
              <w:t xml:space="preserve">. </w:t>
            </w:r>
            <w:proofErr w:type="spellStart"/>
            <w:r w:rsidRPr="00F70F72">
              <w:rPr>
                <w:rFonts w:ascii="Garamond" w:hAnsi="Garamond"/>
                <w:sz w:val="28"/>
                <w:szCs w:val="28"/>
              </w:rPr>
              <w:t>D’injilagh</w:t>
            </w:r>
            <w:proofErr w:type="spellEnd"/>
            <w:r w:rsidRPr="00F70F72">
              <w:rPr>
                <w:rFonts w:ascii="Garamond" w:hAnsi="Garamond"/>
                <w:sz w:val="28"/>
                <w:szCs w:val="28"/>
              </w:rPr>
              <w:t xml:space="preserve"> </w:t>
            </w:r>
            <w:proofErr w:type="spellStart"/>
            <w:r w:rsidRPr="00F70F72">
              <w:rPr>
                <w:rFonts w:ascii="Garamond" w:hAnsi="Garamond"/>
                <w:sz w:val="28"/>
                <w:szCs w:val="28"/>
              </w:rPr>
              <w:t>oo</w:t>
            </w:r>
            <w:proofErr w:type="spellEnd"/>
            <w:r w:rsidRPr="00F70F72">
              <w:rPr>
                <w:rFonts w:ascii="Garamond" w:hAnsi="Garamond"/>
                <w:sz w:val="28"/>
                <w:szCs w:val="28"/>
              </w:rPr>
              <w:t xml:space="preserve"> </w:t>
            </w:r>
            <w:proofErr w:type="spellStart"/>
            <w:r w:rsidRPr="00F70F72">
              <w:rPr>
                <w:rFonts w:ascii="Garamond" w:hAnsi="Garamond"/>
                <w:sz w:val="28"/>
                <w:szCs w:val="28"/>
              </w:rPr>
              <w:t>hene</w:t>
            </w:r>
            <w:proofErr w:type="spellEnd"/>
            <w:r w:rsidRPr="00F70F72">
              <w:rPr>
                <w:rFonts w:ascii="Garamond" w:hAnsi="Garamond"/>
                <w:sz w:val="28"/>
                <w:szCs w:val="28"/>
              </w:rPr>
              <w:t xml:space="preserve"> </w:t>
            </w:r>
            <w:proofErr w:type="spellStart"/>
            <w:r w:rsidRPr="00F70F72">
              <w:rPr>
                <w:rFonts w:ascii="Garamond" w:hAnsi="Garamond"/>
                <w:sz w:val="28"/>
                <w:szCs w:val="28"/>
              </w:rPr>
              <w:t>kiangoyrt</w:t>
            </w:r>
            <w:proofErr w:type="spellEnd"/>
            <w:r w:rsidRPr="00F70F72">
              <w:rPr>
                <w:rFonts w:ascii="Garamond" w:hAnsi="Garamond"/>
                <w:sz w:val="28"/>
                <w:szCs w:val="28"/>
              </w:rPr>
              <w:t xml:space="preserve"> </w:t>
            </w:r>
            <w:proofErr w:type="spellStart"/>
            <w:r w:rsidRPr="00F70F72">
              <w:rPr>
                <w:rFonts w:ascii="Garamond" w:hAnsi="Garamond"/>
                <w:sz w:val="28"/>
                <w:szCs w:val="28"/>
              </w:rPr>
              <w:t>rish</w:t>
            </w:r>
            <w:proofErr w:type="spellEnd"/>
            <w:r w:rsidRPr="00F70F72">
              <w:rPr>
                <w:rFonts w:ascii="Garamond" w:hAnsi="Garamond"/>
                <w:sz w:val="28"/>
                <w:szCs w:val="28"/>
              </w:rPr>
              <w:t xml:space="preserve">, </w:t>
            </w:r>
            <w:proofErr w:type="spellStart"/>
            <w:r w:rsidRPr="00F70F72">
              <w:rPr>
                <w:rFonts w:ascii="Garamond" w:hAnsi="Garamond"/>
                <w:sz w:val="28"/>
                <w:szCs w:val="28"/>
              </w:rPr>
              <w:t>liorish</w:t>
            </w:r>
            <w:proofErr w:type="spellEnd"/>
            <w:r w:rsidRPr="00F70F72">
              <w:rPr>
                <w:rFonts w:ascii="Garamond" w:hAnsi="Garamond"/>
                <w:sz w:val="28"/>
                <w:szCs w:val="28"/>
              </w:rPr>
              <w:t xml:space="preserve"> </w:t>
            </w:r>
            <w:proofErr w:type="spellStart"/>
            <w:r w:rsidRPr="00F70F72">
              <w:rPr>
                <w:rFonts w:ascii="Garamond" w:hAnsi="Garamond"/>
                <w:sz w:val="28"/>
                <w:szCs w:val="28"/>
              </w:rPr>
              <w:t>t’ow</w:t>
            </w:r>
            <w:proofErr w:type="spellEnd"/>
            <w:r w:rsidRPr="00F70F72">
              <w:rPr>
                <w:rFonts w:ascii="Garamond" w:hAnsi="Garamond"/>
                <w:sz w:val="28"/>
                <w:szCs w:val="28"/>
              </w:rPr>
              <w:t xml:space="preserve"> </w:t>
            </w:r>
            <w:proofErr w:type="spellStart"/>
            <w:r w:rsidRPr="00F70F72">
              <w:rPr>
                <w:rFonts w:ascii="Garamond" w:hAnsi="Garamond"/>
                <w:sz w:val="28"/>
                <w:szCs w:val="28"/>
              </w:rPr>
              <w:t>uss</w:t>
            </w:r>
            <w:proofErr w:type="spellEnd"/>
            <w:r w:rsidRPr="00F70F72">
              <w:rPr>
                <w:rFonts w:ascii="Garamond" w:hAnsi="Garamond"/>
                <w:sz w:val="28"/>
                <w:szCs w:val="28"/>
              </w:rPr>
              <w:t xml:space="preserve"> as </w:t>
            </w:r>
            <w:proofErr w:type="spellStart"/>
            <w:r w:rsidRPr="00F70F72">
              <w:rPr>
                <w:rFonts w:ascii="Garamond" w:hAnsi="Garamond"/>
                <w:sz w:val="28"/>
                <w:szCs w:val="28"/>
              </w:rPr>
              <w:t>dy</w:t>
            </w:r>
            <w:proofErr w:type="spellEnd"/>
            <w:r w:rsidRPr="00F70F72">
              <w:rPr>
                <w:rFonts w:ascii="Garamond" w:hAnsi="Garamond"/>
                <w:sz w:val="28"/>
                <w:szCs w:val="28"/>
              </w:rPr>
              <w:t xml:space="preserve"> </w:t>
            </w:r>
            <w:proofErr w:type="spellStart"/>
            <w:r w:rsidRPr="00F70F72">
              <w:rPr>
                <w:rFonts w:ascii="Garamond" w:hAnsi="Garamond"/>
                <w:sz w:val="28"/>
                <w:szCs w:val="28"/>
              </w:rPr>
              <w:t>chooilley</w:t>
            </w:r>
            <w:proofErr w:type="spellEnd"/>
            <w:r w:rsidRPr="00F70F72">
              <w:rPr>
                <w:rFonts w:ascii="Garamond" w:hAnsi="Garamond"/>
                <w:sz w:val="28"/>
                <w:szCs w:val="28"/>
              </w:rPr>
              <w:t xml:space="preserve"> nee er </w:t>
            </w:r>
            <w:proofErr w:type="spellStart"/>
            <w:r w:rsidRPr="00F70F72">
              <w:rPr>
                <w:rFonts w:ascii="Garamond" w:hAnsi="Garamond"/>
                <w:sz w:val="28"/>
                <w:szCs w:val="28"/>
              </w:rPr>
              <w:t>nyn</w:t>
            </w:r>
            <w:proofErr w:type="spellEnd"/>
            <w:r w:rsidRPr="00F70F72">
              <w:rPr>
                <w:rFonts w:ascii="Garamond" w:hAnsi="Garamond"/>
                <w:sz w:val="28"/>
                <w:szCs w:val="28"/>
              </w:rPr>
              <w:t xml:space="preserve"> </w:t>
            </w:r>
            <w:proofErr w:type="spellStart"/>
            <w:r w:rsidRPr="00F70F72">
              <w:rPr>
                <w:rFonts w:ascii="Garamond" w:hAnsi="Garamond"/>
                <w:sz w:val="28"/>
                <w:szCs w:val="28"/>
              </w:rPr>
              <w:t>goadey</w:t>
            </w:r>
            <w:proofErr w:type="spellEnd"/>
            <w:r w:rsidRPr="00F70F72">
              <w:rPr>
                <w:rFonts w:ascii="Garamond" w:hAnsi="Garamond"/>
                <w:sz w:val="28"/>
                <w:szCs w:val="28"/>
              </w:rPr>
              <w:t xml:space="preserve"> as </w:t>
            </w:r>
            <w:proofErr w:type="spellStart"/>
            <w:r w:rsidRPr="00F70F72">
              <w:rPr>
                <w:rFonts w:ascii="Garamond" w:hAnsi="Garamond"/>
                <w:i/>
                <w:sz w:val="28"/>
                <w:szCs w:val="28"/>
              </w:rPr>
              <w:t>ayn</w:t>
            </w:r>
            <w:proofErr w:type="spellEnd"/>
            <w:r w:rsidRPr="00F70F72">
              <w:rPr>
                <w:rFonts w:ascii="Garamond" w:hAnsi="Garamond"/>
                <w:i/>
                <w:sz w:val="28"/>
                <w:szCs w:val="28"/>
              </w:rPr>
              <w:t xml:space="preserve"> ta shin </w:t>
            </w:r>
            <w:proofErr w:type="spellStart"/>
            <w:r w:rsidRPr="00F70F72">
              <w:rPr>
                <w:rFonts w:ascii="Garamond" w:hAnsi="Garamond"/>
                <w:i/>
                <w:sz w:val="28"/>
                <w:szCs w:val="28"/>
              </w:rPr>
              <w:t>ooilley</w:t>
            </w:r>
            <w:proofErr w:type="spellEnd"/>
            <w:r w:rsidRPr="00F70F72">
              <w:rPr>
                <w:rFonts w:ascii="Garamond" w:hAnsi="Garamond"/>
                <w:i/>
                <w:sz w:val="28"/>
                <w:szCs w:val="28"/>
              </w:rPr>
              <w:t xml:space="preserve"> bio, </w:t>
            </w:r>
            <w:proofErr w:type="spellStart"/>
            <w:r w:rsidRPr="00F70F72">
              <w:rPr>
                <w:rFonts w:ascii="Garamond" w:hAnsi="Garamond"/>
                <w:i/>
                <w:sz w:val="28"/>
                <w:szCs w:val="28"/>
              </w:rPr>
              <w:t>gleashiag</w:t>
            </w:r>
            <w:r w:rsidRPr="004B6AC3">
              <w:rPr>
                <w:rFonts w:ascii="Garamond" w:hAnsi="Garamond"/>
                <w:sz w:val="28"/>
                <w:szCs w:val="28"/>
              </w:rPr>
              <w:t>h</w:t>
            </w:r>
            <w:r w:rsidRPr="00F70F72">
              <w:rPr>
                <w:rFonts w:ascii="Garamond" w:hAnsi="Garamond"/>
                <w:i/>
                <w:sz w:val="28"/>
                <w:szCs w:val="28"/>
              </w:rPr>
              <w:t>t</w:t>
            </w:r>
            <w:proofErr w:type="spellEnd"/>
            <w:r w:rsidRPr="00F70F72">
              <w:rPr>
                <w:rFonts w:ascii="Garamond" w:hAnsi="Garamond"/>
                <w:i/>
                <w:sz w:val="28"/>
                <w:szCs w:val="28"/>
              </w:rPr>
              <w:t xml:space="preserve"> as </w:t>
            </w:r>
            <w:proofErr w:type="spellStart"/>
            <w:r w:rsidRPr="00F70F72">
              <w:rPr>
                <w:rFonts w:ascii="Garamond" w:hAnsi="Garamond"/>
                <w:i/>
                <w:sz w:val="28"/>
                <w:szCs w:val="28"/>
              </w:rPr>
              <w:t>shassoo</w:t>
            </w:r>
            <w:proofErr w:type="spellEnd"/>
            <w:r w:rsidRPr="00F70F72">
              <w:rPr>
                <w:rFonts w:ascii="Garamond" w:hAnsi="Garamond"/>
                <w:sz w:val="28"/>
                <w:szCs w:val="28"/>
              </w:rPr>
              <w:t xml:space="preserve">. </w:t>
            </w:r>
          </w:p>
        </w:tc>
        <w:tc>
          <w:tcPr>
            <w:tcW w:w="0" w:type="auto"/>
          </w:tcPr>
          <w:p w14:paraId="06D5A092" w14:textId="77777777" w:rsidR="000C6FFC" w:rsidRPr="001755D4" w:rsidRDefault="000C6FFC"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A. To have worthy Thoughts </w:t>
            </w:r>
            <w:r w:rsidRPr="001755D4">
              <w:rPr>
                <w:rFonts w:ascii="Garamond" w:hAnsi="Garamond" w:cs="Times New Roman"/>
                <w:i/>
                <w:sz w:val="28"/>
              </w:rPr>
              <w:t>of the great and glorious God,</w:t>
            </w:r>
            <w:r w:rsidRPr="001755D4">
              <w:rPr>
                <w:rFonts w:ascii="Garamond" w:hAnsi="Garamond" w:cs="Times New Roman"/>
                <w:sz w:val="28"/>
              </w:rPr>
              <w:t xml:space="preserve"> Maker of Heaven and Earth, </w:t>
            </w:r>
            <w:r w:rsidRPr="001755D4">
              <w:rPr>
                <w:rFonts w:ascii="Garamond" w:hAnsi="Garamond" w:cs="Times New Roman"/>
                <w:i/>
                <w:sz w:val="28"/>
              </w:rPr>
              <w:t xml:space="preserve">to humble </w:t>
            </w:r>
            <w:proofErr w:type="spellStart"/>
            <w:r w:rsidRPr="001755D4">
              <w:rPr>
                <w:rFonts w:ascii="Garamond" w:hAnsi="Garamond" w:cs="Times New Roman"/>
                <w:i/>
                <w:sz w:val="28"/>
              </w:rPr>
              <w:t>your self</w:t>
            </w:r>
            <w:proofErr w:type="spellEnd"/>
            <w:r w:rsidRPr="001755D4">
              <w:rPr>
                <w:rFonts w:ascii="Garamond" w:hAnsi="Garamond" w:cs="Times New Roman"/>
                <w:i/>
                <w:sz w:val="28"/>
              </w:rPr>
              <w:t xml:space="preserve"> before Him, on whom you and all things depend,</w:t>
            </w:r>
            <w:r w:rsidRPr="001755D4">
              <w:rPr>
                <w:rFonts w:ascii="Garamond" w:hAnsi="Garamond" w:cs="Times New Roman"/>
                <w:sz w:val="28"/>
              </w:rPr>
              <w:t xml:space="preserve"> and in whom we live, and move, and have our being. </w:t>
            </w:r>
          </w:p>
        </w:tc>
        <w:tc>
          <w:tcPr>
            <w:tcW w:w="0" w:type="auto"/>
          </w:tcPr>
          <w:p w14:paraId="4C7DA754" w14:textId="77777777" w:rsidR="000C6FFC" w:rsidRDefault="000C6FFC" w:rsidP="00DB60C3">
            <w:pPr>
              <w:pStyle w:val="ListParagraph"/>
              <w:ind w:left="0"/>
              <w:rPr>
                <w:rFonts w:ascii="Garamond" w:hAnsi="Garamond" w:cs="Times New Roman"/>
                <w:sz w:val="20"/>
                <w:szCs w:val="20"/>
              </w:rPr>
            </w:pPr>
          </w:p>
          <w:p w14:paraId="0B891464" w14:textId="77777777" w:rsidR="00846A6E" w:rsidRDefault="00846A6E" w:rsidP="00DB60C3">
            <w:pPr>
              <w:pStyle w:val="ListParagraph"/>
              <w:ind w:left="0"/>
              <w:rPr>
                <w:rFonts w:ascii="Garamond" w:hAnsi="Garamond" w:cs="Times New Roman"/>
                <w:sz w:val="20"/>
                <w:szCs w:val="20"/>
              </w:rPr>
            </w:pPr>
          </w:p>
          <w:p w14:paraId="24DFEFC2" w14:textId="77777777" w:rsidR="00846A6E" w:rsidRDefault="00846A6E" w:rsidP="00DB60C3">
            <w:pPr>
              <w:pStyle w:val="ListParagraph"/>
              <w:ind w:left="0"/>
              <w:rPr>
                <w:rFonts w:ascii="Garamond" w:hAnsi="Garamond" w:cs="Times New Roman"/>
                <w:sz w:val="20"/>
                <w:szCs w:val="20"/>
              </w:rPr>
            </w:pPr>
          </w:p>
          <w:p w14:paraId="3DFDBE7E" w14:textId="77777777" w:rsidR="00846A6E" w:rsidRDefault="00846A6E" w:rsidP="00DB60C3">
            <w:pPr>
              <w:pStyle w:val="ListParagraph"/>
              <w:ind w:left="0"/>
              <w:rPr>
                <w:rFonts w:ascii="Garamond" w:hAnsi="Garamond" w:cs="Times New Roman"/>
                <w:sz w:val="20"/>
                <w:szCs w:val="20"/>
              </w:rPr>
            </w:pPr>
          </w:p>
          <w:p w14:paraId="4A81B985" w14:textId="77777777" w:rsidR="00846A6E" w:rsidRDefault="00846A6E" w:rsidP="00DB60C3">
            <w:pPr>
              <w:pStyle w:val="ListParagraph"/>
              <w:ind w:left="0"/>
              <w:rPr>
                <w:rFonts w:ascii="Garamond" w:hAnsi="Garamond" w:cs="Times New Roman"/>
                <w:sz w:val="20"/>
                <w:szCs w:val="20"/>
              </w:rPr>
            </w:pPr>
          </w:p>
          <w:p w14:paraId="6DB703AC" w14:textId="77777777" w:rsidR="00F33E67" w:rsidRDefault="00F33E67" w:rsidP="00DB60C3">
            <w:pPr>
              <w:pStyle w:val="ListParagraph"/>
              <w:ind w:left="0"/>
              <w:rPr>
                <w:rFonts w:ascii="Garamond" w:hAnsi="Garamond" w:cs="Times New Roman"/>
                <w:sz w:val="20"/>
                <w:szCs w:val="20"/>
              </w:rPr>
            </w:pPr>
          </w:p>
          <w:p w14:paraId="2114CDF4" w14:textId="77777777" w:rsidR="00846A6E" w:rsidRPr="002825E4" w:rsidRDefault="00846A6E" w:rsidP="00DB60C3">
            <w:pPr>
              <w:pStyle w:val="ListParagraph"/>
              <w:ind w:left="0"/>
              <w:rPr>
                <w:rFonts w:ascii="Garamond" w:hAnsi="Garamond" w:cs="Times New Roman"/>
                <w:sz w:val="20"/>
                <w:szCs w:val="20"/>
              </w:rPr>
            </w:pPr>
            <w:r>
              <w:rPr>
                <w:rFonts w:ascii="Garamond" w:hAnsi="Garamond" w:cs="Times New Roman"/>
                <w:sz w:val="20"/>
                <w:szCs w:val="20"/>
              </w:rPr>
              <w:t>Acts 7. 28.</w:t>
            </w:r>
          </w:p>
        </w:tc>
      </w:tr>
      <w:tr w:rsidR="00F33E67" w:rsidRPr="001755D4" w14:paraId="39A99706" w14:textId="77777777" w:rsidTr="00AC0398">
        <w:tc>
          <w:tcPr>
            <w:tcW w:w="0" w:type="auto"/>
          </w:tcPr>
          <w:p w14:paraId="17718EE5" w14:textId="77777777" w:rsidR="00F33E67" w:rsidRPr="002B01B7" w:rsidRDefault="00F33E67" w:rsidP="00DB60C3">
            <w:pPr>
              <w:pStyle w:val="CM3"/>
              <w:widowControl/>
              <w:spacing w:line="240" w:lineRule="auto"/>
              <w:ind w:firstLine="227"/>
              <w:jc w:val="both"/>
              <w:rPr>
                <w:rFonts w:ascii="Garamond" w:hAnsi="Garamond"/>
                <w:sz w:val="28"/>
                <w:szCs w:val="28"/>
              </w:rPr>
            </w:pPr>
            <w:r w:rsidRPr="002B01B7">
              <w:rPr>
                <w:rFonts w:ascii="Garamond" w:hAnsi="Garamond"/>
                <w:sz w:val="28"/>
                <w:szCs w:val="28"/>
              </w:rPr>
              <w:t xml:space="preserve">[37] Dy </w:t>
            </w:r>
            <w:proofErr w:type="spellStart"/>
            <w:r w:rsidRPr="002B01B7">
              <w:rPr>
                <w:rFonts w:ascii="Garamond" w:hAnsi="Garamond"/>
                <w:sz w:val="28"/>
                <w:szCs w:val="28"/>
              </w:rPr>
              <w:t>hassoo</w:t>
            </w:r>
            <w:proofErr w:type="spellEnd"/>
            <w:r w:rsidRPr="002B01B7">
              <w:rPr>
                <w:rFonts w:ascii="Garamond" w:hAnsi="Garamond"/>
                <w:sz w:val="28"/>
                <w:szCs w:val="28"/>
              </w:rPr>
              <w:t xml:space="preserve"> </w:t>
            </w:r>
            <w:proofErr w:type="spellStart"/>
            <w:r w:rsidRPr="002B01B7">
              <w:rPr>
                <w:rFonts w:ascii="Garamond" w:hAnsi="Garamond"/>
                <w:sz w:val="28"/>
                <w:szCs w:val="28"/>
              </w:rPr>
              <w:t>ayns</w:t>
            </w:r>
            <w:proofErr w:type="spellEnd"/>
            <w:r w:rsidRPr="002B01B7">
              <w:rPr>
                <w:rFonts w:ascii="Garamond" w:hAnsi="Garamond"/>
                <w:sz w:val="28"/>
                <w:szCs w:val="28"/>
              </w:rPr>
              <w:t xml:space="preserve"> </w:t>
            </w:r>
            <w:proofErr w:type="spellStart"/>
            <w:r w:rsidRPr="002B01B7">
              <w:rPr>
                <w:rFonts w:ascii="Garamond" w:hAnsi="Garamond"/>
                <w:sz w:val="28"/>
                <w:szCs w:val="28"/>
              </w:rPr>
              <w:t>aggle</w:t>
            </w:r>
            <w:proofErr w:type="spellEnd"/>
            <w:r w:rsidRPr="002B01B7">
              <w:rPr>
                <w:rFonts w:ascii="Garamond" w:hAnsi="Garamond"/>
                <w:sz w:val="28"/>
                <w:szCs w:val="28"/>
              </w:rPr>
              <w:t xml:space="preserve"> </w:t>
            </w:r>
            <w:proofErr w:type="spellStart"/>
            <w:r w:rsidRPr="002B01B7">
              <w:rPr>
                <w:rFonts w:ascii="Garamond" w:hAnsi="Garamond"/>
                <w:sz w:val="28"/>
                <w:szCs w:val="28"/>
              </w:rPr>
              <w:t>roish</w:t>
            </w:r>
            <w:proofErr w:type="spellEnd"/>
            <w:r w:rsidRPr="002B01B7">
              <w:rPr>
                <w:rFonts w:ascii="Garamond" w:hAnsi="Garamond"/>
                <w:sz w:val="28"/>
                <w:szCs w:val="28"/>
              </w:rPr>
              <w:t xml:space="preserve"> </w:t>
            </w:r>
            <w:proofErr w:type="spellStart"/>
            <w:r w:rsidRPr="002B01B7">
              <w:rPr>
                <w:rFonts w:ascii="Garamond" w:hAnsi="Garamond"/>
                <w:sz w:val="28"/>
                <w:szCs w:val="28"/>
              </w:rPr>
              <w:t>leid</w:t>
            </w:r>
            <w:proofErr w:type="spellEnd"/>
            <w:r w:rsidRPr="002B01B7">
              <w:rPr>
                <w:rFonts w:ascii="Garamond" w:hAnsi="Garamond"/>
                <w:sz w:val="28"/>
                <w:szCs w:val="28"/>
              </w:rPr>
              <w:t xml:space="preserve"> </w:t>
            </w:r>
            <w:proofErr w:type="spellStart"/>
            <w:r w:rsidRPr="002B01B7">
              <w:rPr>
                <w:rFonts w:ascii="Garamond" w:hAnsi="Garamond"/>
                <w:sz w:val="28"/>
                <w:szCs w:val="28"/>
              </w:rPr>
              <w:t>yn</w:t>
            </w:r>
            <w:proofErr w:type="spellEnd"/>
            <w:r w:rsidRPr="002B01B7">
              <w:rPr>
                <w:rFonts w:ascii="Garamond" w:hAnsi="Garamond"/>
                <w:sz w:val="28"/>
                <w:szCs w:val="28"/>
              </w:rPr>
              <w:t xml:space="preserve"> </w:t>
            </w:r>
            <w:proofErr w:type="spellStart"/>
            <w:r w:rsidRPr="002B01B7">
              <w:rPr>
                <w:rFonts w:ascii="Garamond" w:hAnsi="Garamond"/>
                <w:sz w:val="28"/>
                <w:szCs w:val="28"/>
              </w:rPr>
              <w:t>ooashley</w:t>
            </w:r>
            <w:proofErr w:type="spellEnd"/>
            <w:r w:rsidRPr="002B01B7">
              <w:rPr>
                <w:rFonts w:ascii="Garamond" w:hAnsi="Garamond"/>
                <w:sz w:val="28"/>
                <w:szCs w:val="28"/>
              </w:rPr>
              <w:t xml:space="preserve">, as gyn </w:t>
            </w:r>
            <w:proofErr w:type="spellStart"/>
            <w:r w:rsidRPr="002B01B7">
              <w:rPr>
                <w:rFonts w:ascii="Garamond" w:hAnsi="Garamond"/>
                <w:sz w:val="28"/>
                <w:szCs w:val="28"/>
              </w:rPr>
              <w:t>dy</w:t>
            </w:r>
            <w:proofErr w:type="spellEnd"/>
            <w:r w:rsidRPr="002B01B7">
              <w:rPr>
                <w:rFonts w:ascii="Garamond" w:hAnsi="Garamond"/>
                <w:sz w:val="28"/>
                <w:szCs w:val="28"/>
              </w:rPr>
              <w:t xml:space="preserve"> </w:t>
            </w:r>
            <w:proofErr w:type="spellStart"/>
            <w:r w:rsidRPr="002B01B7">
              <w:rPr>
                <w:rFonts w:ascii="Garamond" w:hAnsi="Garamond"/>
                <w:sz w:val="28"/>
                <w:szCs w:val="28"/>
              </w:rPr>
              <w:t>bragh</w:t>
            </w:r>
            <w:proofErr w:type="spellEnd"/>
            <w:r w:rsidRPr="002B01B7">
              <w:rPr>
                <w:rFonts w:ascii="Garamond" w:hAnsi="Garamond"/>
                <w:sz w:val="28"/>
                <w:szCs w:val="28"/>
              </w:rPr>
              <w:t xml:space="preserve"> </w:t>
            </w:r>
            <w:proofErr w:type="spellStart"/>
            <w:r w:rsidRPr="002B01B7">
              <w:rPr>
                <w:rFonts w:ascii="Garamond" w:hAnsi="Garamond"/>
                <w:sz w:val="28"/>
                <w:szCs w:val="28"/>
              </w:rPr>
              <w:t>eshyn</w:t>
            </w:r>
            <w:proofErr w:type="spellEnd"/>
            <w:r w:rsidRPr="002B01B7">
              <w:rPr>
                <w:rFonts w:ascii="Garamond" w:hAnsi="Garamond"/>
                <w:sz w:val="28"/>
                <w:szCs w:val="28"/>
              </w:rPr>
              <w:t xml:space="preserve"> y </w:t>
            </w:r>
            <w:proofErr w:type="spellStart"/>
            <w:r w:rsidRPr="002B01B7">
              <w:rPr>
                <w:rFonts w:ascii="Garamond" w:hAnsi="Garamond"/>
                <w:sz w:val="28"/>
                <w:szCs w:val="28"/>
              </w:rPr>
              <w:t>vrasnagh</w:t>
            </w:r>
            <w:proofErr w:type="spellEnd"/>
            <w:r w:rsidRPr="002B01B7">
              <w:rPr>
                <w:rFonts w:ascii="Garamond" w:hAnsi="Garamond"/>
                <w:sz w:val="28"/>
                <w:szCs w:val="28"/>
              </w:rPr>
              <w:t xml:space="preserve">, </w:t>
            </w:r>
            <w:proofErr w:type="spellStart"/>
            <w:r w:rsidRPr="002B01B7">
              <w:rPr>
                <w:rFonts w:ascii="Garamond" w:hAnsi="Garamond"/>
                <w:i/>
                <w:sz w:val="28"/>
                <w:szCs w:val="28"/>
              </w:rPr>
              <w:t>myr</w:t>
            </w:r>
            <w:proofErr w:type="spellEnd"/>
            <w:r w:rsidRPr="002B01B7">
              <w:rPr>
                <w:rFonts w:ascii="Garamond" w:hAnsi="Garamond"/>
                <w:i/>
                <w:sz w:val="28"/>
                <w:szCs w:val="28"/>
              </w:rPr>
              <w:t xml:space="preserve"> </w:t>
            </w:r>
            <w:proofErr w:type="spellStart"/>
            <w:r w:rsidRPr="002B01B7">
              <w:rPr>
                <w:rFonts w:ascii="Garamond" w:hAnsi="Garamond"/>
                <w:i/>
                <w:sz w:val="28"/>
                <w:szCs w:val="28"/>
              </w:rPr>
              <w:t>dy</w:t>
            </w:r>
            <w:proofErr w:type="spellEnd"/>
            <w:r w:rsidRPr="002B01B7">
              <w:rPr>
                <w:rFonts w:ascii="Garamond" w:hAnsi="Garamond"/>
                <w:i/>
                <w:sz w:val="28"/>
                <w:szCs w:val="28"/>
              </w:rPr>
              <w:t xml:space="preserve"> </w:t>
            </w:r>
            <w:proofErr w:type="spellStart"/>
            <w:r w:rsidRPr="002B01B7">
              <w:rPr>
                <w:rFonts w:ascii="Garamond" w:hAnsi="Garamond"/>
                <w:i/>
                <w:sz w:val="28"/>
                <w:szCs w:val="28"/>
              </w:rPr>
              <w:t>beagh</w:t>
            </w:r>
            <w:proofErr w:type="spellEnd"/>
            <w:r w:rsidRPr="002B01B7">
              <w:rPr>
                <w:rFonts w:ascii="Garamond" w:hAnsi="Garamond"/>
                <w:i/>
                <w:sz w:val="28"/>
                <w:szCs w:val="28"/>
              </w:rPr>
              <w:t xml:space="preserve"> </w:t>
            </w:r>
            <w:proofErr w:type="spellStart"/>
            <w:r w:rsidRPr="002B01B7">
              <w:rPr>
                <w:rFonts w:ascii="Garamond" w:hAnsi="Garamond"/>
                <w:i/>
                <w:sz w:val="28"/>
                <w:szCs w:val="28"/>
              </w:rPr>
              <w:t>oo</w:t>
            </w:r>
            <w:proofErr w:type="spellEnd"/>
            <w:r w:rsidRPr="002B01B7">
              <w:rPr>
                <w:rFonts w:ascii="Garamond" w:hAnsi="Garamond"/>
                <w:i/>
                <w:sz w:val="28"/>
                <w:szCs w:val="28"/>
              </w:rPr>
              <w:t xml:space="preserve"> </w:t>
            </w:r>
            <w:proofErr w:type="spellStart"/>
            <w:r w:rsidRPr="002B01B7">
              <w:rPr>
                <w:rFonts w:ascii="Garamond" w:hAnsi="Garamond"/>
                <w:i/>
                <w:sz w:val="28"/>
                <w:szCs w:val="28"/>
              </w:rPr>
              <w:t>ny</w:t>
            </w:r>
            <w:proofErr w:type="spellEnd"/>
            <w:r w:rsidRPr="002B01B7">
              <w:rPr>
                <w:rFonts w:ascii="Garamond" w:hAnsi="Garamond"/>
                <w:i/>
                <w:sz w:val="28"/>
                <w:szCs w:val="28"/>
              </w:rPr>
              <w:t xml:space="preserve"> </w:t>
            </w:r>
            <w:proofErr w:type="spellStart"/>
            <w:r w:rsidRPr="002B01B7">
              <w:rPr>
                <w:rFonts w:ascii="Garamond" w:hAnsi="Garamond"/>
                <w:i/>
                <w:sz w:val="28"/>
                <w:szCs w:val="28"/>
              </w:rPr>
              <w:lastRenderedPageBreak/>
              <w:t>stroshey</w:t>
            </w:r>
            <w:proofErr w:type="spellEnd"/>
            <w:r w:rsidRPr="002B01B7">
              <w:rPr>
                <w:rFonts w:ascii="Garamond" w:hAnsi="Garamond"/>
                <w:i/>
                <w:sz w:val="28"/>
                <w:szCs w:val="28"/>
              </w:rPr>
              <w:t xml:space="preserve"> </w:t>
            </w:r>
            <w:proofErr w:type="spellStart"/>
            <w:r w:rsidRPr="002B01B7">
              <w:rPr>
                <w:rFonts w:ascii="Garamond" w:hAnsi="Garamond"/>
                <w:i/>
                <w:sz w:val="28"/>
                <w:szCs w:val="28"/>
              </w:rPr>
              <w:t>ny</w:t>
            </w:r>
            <w:proofErr w:type="spellEnd"/>
            <w:r w:rsidRPr="002B01B7">
              <w:rPr>
                <w:rFonts w:ascii="Garamond" w:hAnsi="Garamond"/>
                <w:i/>
                <w:sz w:val="28"/>
                <w:szCs w:val="28"/>
              </w:rPr>
              <w:t xml:space="preserve"> E,</w:t>
            </w:r>
            <w:r w:rsidRPr="002B01B7">
              <w:rPr>
                <w:rFonts w:ascii="Garamond" w:hAnsi="Garamond"/>
                <w:sz w:val="28"/>
                <w:szCs w:val="28"/>
              </w:rPr>
              <w:t xml:space="preserve"> </w:t>
            </w:r>
            <w:proofErr w:type="spellStart"/>
            <w:r w:rsidRPr="002B01B7">
              <w:rPr>
                <w:rFonts w:ascii="Garamond" w:hAnsi="Garamond"/>
                <w:sz w:val="28"/>
                <w:szCs w:val="28"/>
              </w:rPr>
              <w:t>liorish</w:t>
            </w:r>
            <w:proofErr w:type="spellEnd"/>
            <w:r w:rsidRPr="002B01B7">
              <w:rPr>
                <w:rFonts w:ascii="Garamond" w:hAnsi="Garamond"/>
                <w:sz w:val="28"/>
                <w:szCs w:val="28"/>
              </w:rPr>
              <w:t xml:space="preserve"> </w:t>
            </w:r>
            <w:proofErr w:type="spellStart"/>
            <w:r w:rsidRPr="002B01B7">
              <w:rPr>
                <w:rFonts w:ascii="Garamond" w:hAnsi="Garamond"/>
                <w:sz w:val="28"/>
                <w:szCs w:val="28"/>
              </w:rPr>
              <w:t>roih</w:t>
            </w:r>
            <w:proofErr w:type="spellEnd"/>
            <w:r w:rsidRPr="002B01B7">
              <w:rPr>
                <w:rFonts w:ascii="Garamond" w:hAnsi="Garamond"/>
                <w:sz w:val="28"/>
                <w:szCs w:val="28"/>
              </w:rPr>
              <w:t xml:space="preserve"> </w:t>
            </w:r>
            <w:proofErr w:type="spellStart"/>
            <w:r w:rsidRPr="002B01B7">
              <w:rPr>
                <w:rFonts w:ascii="Garamond" w:hAnsi="Garamond"/>
                <w:sz w:val="28"/>
                <w:szCs w:val="28"/>
              </w:rPr>
              <w:t>ayns</w:t>
            </w:r>
            <w:proofErr w:type="spellEnd"/>
            <w:r w:rsidRPr="002B01B7">
              <w:rPr>
                <w:rFonts w:ascii="Garamond" w:hAnsi="Garamond"/>
                <w:sz w:val="28"/>
                <w:szCs w:val="28"/>
              </w:rPr>
              <w:t xml:space="preserve"> </w:t>
            </w:r>
            <w:proofErr w:type="spellStart"/>
            <w:r w:rsidRPr="002B01B7">
              <w:rPr>
                <w:rFonts w:ascii="Garamond" w:hAnsi="Garamond"/>
                <w:i/>
                <w:sz w:val="28"/>
                <w:szCs w:val="28"/>
              </w:rPr>
              <w:t>peccah</w:t>
            </w:r>
            <w:proofErr w:type="spellEnd"/>
            <w:r w:rsidRPr="002B01B7">
              <w:rPr>
                <w:rFonts w:ascii="Garamond" w:hAnsi="Garamond"/>
                <w:sz w:val="28"/>
                <w:szCs w:val="28"/>
              </w:rPr>
              <w:t xml:space="preserve"> </w:t>
            </w:r>
            <w:proofErr w:type="spellStart"/>
            <w:r w:rsidRPr="002B01B7">
              <w:rPr>
                <w:rFonts w:ascii="Garamond" w:hAnsi="Garamond"/>
                <w:sz w:val="28"/>
                <w:szCs w:val="28"/>
              </w:rPr>
              <w:t>erbee</w:t>
            </w:r>
            <w:proofErr w:type="spellEnd"/>
            <w:r w:rsidRPr="002B01B7">
              <w:rPr>
                <w:rFonts w:ascii="Garamond" w:hAnsi="Garamond"/>
                <w:sz w:val="28"/>
                <w:szCs w:val="28"/>
              </w:rPr>
              <w:t xml:space="preserve"> er </w:t>
            </w:r>
            <w:proofErr w:type="spellStart"/>
            <w:r w:rsidRPr="002B01B7">
              <w:rPr>
                <w:rFonts w:ascii="Garamond" w:hAnsi="Garamond"/>
                <w:sz w:val="28"/>
                <w:szCs w:val="28"/>
              </w:rPr>
              <w:t>fys</w:t>
            </w:r>
            <w:proofErr w:type="spellEnd"/>
            <w:r w:rsidRPr="002B01B7">
              <w:rPr>
                <w:rFonts w:ascii="Garamond" w:hAnsi="Garamond"/>
                <w:sz w:val="28"/>
                <w:szCs w:val="28"/>
              </w:rPr>
              <w:t xml:space="preserve"> </w:t>
            </w:r>
            <w:proofErr w:type="spellStart"/>
            <w:r w:rsidRPr="002B01B7">
              <w:rPr>
                <w:rFonts w:ascii="Garamond" w:hAnsi="Garamond"/>
                <w:sz w:val="28"/>
                <w:szCs w:val="28"/>
              </w:rPr>
              <w:t>dhyt</w:t>
            </w:r>
            <w:proofErr w:type="spellEnd"/>
            <w:r w:rsidRPr="002B01B7">
              <w:rPr>
                <w:rFonts w:ascii="Garamond" w:hAnsi="Garamond"/>
                <w:sz w:val="28"/>
                <w:szCs w:val="28"/>
              </w:rPr>
              <w:t xml:space="preserve">. Son </w:t>
            </w:r>
            <w:proofErr w:type="spellStart"/>
            <w:r w:rsidRPr="002B01B7">
              <w:rPr>
                <w:rFonts w:ascii="Garamond" w:hAnsi="Garamond"/>
                <w:sz w:val="28"/>
                <w:szCs w:val="28"/>
              </w:rPr>
              <w:t>smerg</w:t>
            </w:r>
            <w:proofErr w:type="spellEnd"/>
            <w:r w:rsidRPr="002B01B7">
              <w:rPr>
                <w:rFonts w:ascii="Garamond" w:hAnsi="Garamond"/>
                <w:sz w:val="28"/>
                <w:szCs w:val="28"/>
              </w:rPr>
              <w:t xml:space="preserve"> </w:t>
            </w:r>
            <w:proofErr w:type="spellStart"/>
            <w:r w:rsidRPr="002B01B7">
              <w:rPr>
                <w:rFonts w:ascii="Garamond" w:hAnsi="Garamond"/>
                <w:sz w:val="28"/>
                <w:szCs w:val="28"/>
              </w:rPr>
              <w:t>dasyn</w:t>
            </w:r>
            <w:proofErr w:type="spellEnd"/>
            <w:r w:rsidRPr="002B01B7">
              <w:rPr>
                <w:rFonts w:ascii="Garamond" w:hAnsi="Garamond"/>
                <w:sz w:val="28"/>
                <w:szCs w:val="28"/>
              </w:rPr>
              <w:t xml:space="preserve"> ta </w:t>
            </w:r>
            <w:proofErr w:type="spellStart"/>
            <w:r w:rsidRPr="002B01B7">
              <w:rPr>
                <w:rFonts w:ascii="Garamond" w:hAnsi="Garamond"/>
                <w:sz w:val="28"/>
                <w:szCs w:val="28"/>
              </w:rPr>
              <w:t>streeue</w:t>
            </w:r>
            <w:proofErr w:type="spellEnd"/>
            <w:r w:rsidRPr="002B01B7">
              <w:rPr>
                <w:rFonts w:ascii="Garamond" w:hAnsi="Garamond"/>
                <w:sz w:val="28"/>
                <w:szCs w:val="28"/>
              </w:rPr>
              <w:t xml:space="preserve"> </w:t>
            </w:r>
            <w:proofErr w:type="spellStart"/>
            <w:r w:rsidRPr="002B01B7">
              <w:rPr>
                <w:rFonts w:ascii="Garamond" w:hAnsi="Garamond"/>
                <w:sz w:val="28"/>
                <w:szCs w:val="28"/>
              </w:rPr>
              <w:t>rishyn</w:t>
            </w:r>
            <w:proofErr w:type="spellEnd"/>
            <w:r w:rsidRPr="002B01B7">
              <w:rPr>
                <w:rFonts w:ascii="Garamond" w:hAnsi="Garamond"/>
                <w:sz w:val="28"/>
                <w:szCs w:val="28"/>
              </w:rPr>
              <w:t xml:space="preserve"> ren y </w:t>
            </w:r>
            <w:proofErr w:type="spellStart"/>
            <w:r w:rsidRPr="002B01B7">
              <w:rPr>
                <w:rFonts w:ascii="Garamond" w:hAnsi="Garamond"/>
                <w:sz w:val="28"/>
                <w:szCs w:val="28"/>
              </w:rPr>
              <w:t>Chroo</w:t>
            </w:r>
            <w:proofErr w:type="spellEnd"/>
            <w:r w:rsidRPr="002B01B7">
              <w:rPr>
                <w:rFonts w:ascii="Garamond" w:hAnsi="Garamond"/>
                <w:sz w:val="28"/>
                <w:szCs w:val="28"/>
              </w:rPr>
              <w:t xml:space="preserve"> e. </w:t>
            </w:r>
          </w:p>
        </w:tc>
        <w:tc>
          <w:tcPr>
            <w:tcW w:w="0" w:type="auto"/>
          </w:tcPr>
          <w:p w14:paraId="7A83AF58" w14:textId="77777777" w:rsidR="00F33E67" w:rsidRPr="001755D4" w:rsidRDefault="00F33E67" w:rsidP="00DB60C3">
            <w:pPr>
              <w:pStyle w:val="ListParagraph"/>
              <w:ind w:left="0" w:firstLine="227"/>
              <w:jc w:val="both"/>
              <w:rPr>
                <w:rFonts w:ascii="Garamond" w:hAnsi="Garamond" w:cs="Times New Roman"/>
                <w:sz w:val="28"/>
              </w:rPr>
            </w:pPr>
            <w:r w:rsidRPr="001755D4">
              <w:rPr>
                <w:rFonts w:ascii="Garamond" w:hAnsi="Garamond" w:cs="Times New Roman"/>
                <w:sz w:val="28"/>
              </w:rPr>
              <w:lastRenderedPageBreak/>
              <w:t xml:space="preserve">To stand in awe </w:t>
            </w:r>
            <w:r w:rsidRPr="001755D4">
              <w:rPr>
                <w:rFonts w:ascii="Garamond" w:hAnsi="Garamond" w:cs="Times New Roman"/>
                <w:i/>
                <w:sz w:val="28"/>
              </w:rPr>
              <w:t>of so great a Majesty, and never to provoke him,</w:t>
            </w:r>
            <w:r w:rsidRPr="001755D4">
              <w:rPr>
                <w:rFonts w:ascii="Garamond" w:hAnsi="Garamond" w:cs="Times New Roman"/>
                <w:sz w:val="28"/>
              </w:rPr>
              <w:t xml:space="preserve"> as if you were stronger than he, </w:t>
            </w:r>
            <w:r w:rsidRPr="001755D4">
              <w:rPr>
                <w:rFonts w:ascii="Garamond" w:hAnsi="Garamond" w:cs="Times New Roman"/>
                <w:i/>
                <w:sz w:val="28"/>
              </w:rPr>
              <w:t xml:space="preserve">by </w:t>
            </w:r>
            <w:r w:rsidRPr="001755D4">
              <w:rPr>
                <w:rFonts w:ascii="Garamond" w:hAnsi="Garamond" w:cs="Times New Roman"/>
                <w:i/>
                <w:sz w:val="28"/>
              </w:rPr>
              <w:lastRenderedPageBreak/>
              <w:t>consenting to</w:t>
            </w:r>
            <w:r w:rsidRPr="001755D4">
              <w:rPr>
                <w:rFonts w:ascii="Garamond" w:hAnsi="Garamond" w:cs="Times New Roman"/>
                <w:sz w:val="28"/>
              </w:rPr>
              <w:t xml:space="preserve"> known Sin. For, wo to him who </w:t>
            </w:r>
            <w:proofErr w:type="spellStart"/>
            <w:r w:rsidRPr="001755D4">
              <w:rPr>
                <w:rFonts w:ascii="Garamond" w:hAnsi="Garamond" w:cs="Times New Roman"/>
                <w:sz w:val="28"/>
              </w:rPr>
              <w:t>striveth</w:t>
            </w:r>
            <w:proofErr w:type="spellEnd"/>
            <w:r w:rsidRPr="001755D4">
              <w:rPr>
                <w:rFonts w:ascii="Garamond" w:hAnsi="Garamond" w:cs="Times New Roman"/>
                <w:sz w:val="28"/>
              </w:rPr>
              <w:t xml:space="preserve"> with his Maker. </w:t>
            </w:r>
          </w:p>
        </w:tc>
        <w:tc>
          <w:tcPr>
            <w:tcW w:w="0" w:type="auto"/>
          </w:tcPr>
          <w:p w14:paraId="28EAC01A" w14:textId="77777777" w:rsidR="00F33E67" w:rsidRDefault="00F33E67" w:rsidP="00DB60C3">
            <w:pPr>
              <w:pStyle w:val="ListParagraph"/>
              <w:ind w:left="0"/>
              <w:rPr>
                <w:rFonts w:ascii="Garamond" w:hAnsi="Garamond" w:cs="Times New Roman"/>
                <w:sz w:val="20"/>
                <w:szCs w:val="20"/>
              </w:rPr>
            </w:pPr>
          </w:p>
          <w:p w14:paraId="50D8661C" w14:textId="77777777" w:rsidR="00F33E67" w:rsidRDefault="00F33E67" w:rsidP="00DB60C3">
            <w:pPr>
              <w:pStyle w:val="ListParagraph"/>
              <w:ind w:left="0"/>
              <w:rPr>
                <w:rFonts w:ascii="Garamond" w:hAnsi="Garamond" w:cs="Times New Roman"/>
                <w:sz w:val="20"/>
                <w:szCs w:val="20"/>
              </w:rPr>
            </w:pPr>
          </w:p>
          <w:p w14:paraId="18D210A6" w14:textId="77777777" w:rsidR="00F33E67" w:rsidRDefault="00F33E67" w:rsidP="00DB60C3">
            <w:pPr>
              <w:pStyle w:val="ListParagraph"/>
              <w:ind w:left="0"/>
              <w:rPr>
                <w:rFonts w:ascii="Garamond" w:hAnsi="Garamond" w:cs="Times New Roman"/>
                <w:sz w:val="20"/>
                <w:szCs w:val="20"/>
              </w:rPr>
            </w:pPr>
          </w:p>
          <w:p w14:paraId="4DD566ED" w14:textId="77777777" w:rsidR="00F33E67" w:rsidRDefault="00F33E67" w:rsidP="00DB60C3">
            <w:pPr>
              <w:pStyle w:val="ListParagraph"/>
              <w:ind w:left="0"/>
              <w:rPr>
                <w:rFonts w:ascii="Garamond" w:hAnsi="Garamond" w:cs="Times New Roman"/>
                <w:sz w:val="20"/>
                <w:szCs w:val="20"/>
              </w:rPr>
            </w:pPr>
          </w:p>
          <w:p w14:paraId="0EDA7BE6" w14:textId="77777777" w:rsidR="00F33E67" w:rsidRDefault="00F33E67" w:rsidP="00DB60C3">
            <w:pPr>
              <w:pStyle w:val="ListParagraph"/>
              <w:ind w:left="0"/>
              <w:rPr>
                <w:rFonts w:ascii="Garamond" w:hAnsi="Garamond" w:cs="Times New Roman"/>
                <w:sz w:val="20"/>
                <w:szCs w:val="20"/>
              </w:rPr>
            </w:pPr>
          </w:p>
          <w:p w14:paraId="6ECFEC4F" w14:textId="77777777" w:rsidR="00F33E67" w:rsidRPr="002825E4" w:rsidRDefault="00F33E67" w:rsidP="00DB60C3">
            <w:pPr>
              <w:pStyle w:val="ListParagraph"/>
              <w:ind w:left="0"/>
              <w:rPr>
                <w:rFonts w:ascii="Garamond" w:hAnsi="Garamond" w:cs="Times New Roman"/>
                <w:sz w:val="20"/>
                <w:szCs w:val="20"/>
              </w:rPr>
            </w:pPr>
            <w:r>
              <w:rPr>
                <w:rFonts w:ascii="Garamond" w:hAnsi="Garamond" w:cs="Times New Roman"/>
                <w:sz w:val="20"/>
                <w:szCs w:val="20"/>
              </w:rPr>
              <w:t>Isa. 49. 9.</w:t>
            </w:r>
          </w:p>
        </w:tc>
      </w:tr>
      <w:tr w:rsidR="00F33E67" w:rsidRPr="001755D4" w14:paraId="2306C881" w14:textId="77777777" w:rsidTr="00AC0398">
        <w:tc>
          <w:tcPr>
            <w:tcW w:w="0" w:type="auto"/>
          </w:tcPr>
          <w:p w14:paraId="3A1392A1" w14:textId="77777777" w:rsidR="00F33E67" w:rsidRPr="002B01B7" w:rsidRDefault="00F33E67" w:rsidP="00DB60C3">
            <w:pPr>
              <w:pStyle w:val="CM3"/>
              <w:widowControl/>
              <w:spacing w:line="240" w:lineRule="auto"/>
              <w:ind w:firstLine="227"/>
              <w:jc w:val="both"/>
              <w:rPr>
                <w:rFonts w:ascii="Garamond" w:hAnsi="Garamond"/>
                <w:sz w:val="28"/>
                <w:szCs w:val="28"/>
              </w:rPr>
            </w:pPr>
            <w:r w:rsidRPr="002B01B7">
              <w:rPr>
                <w:rFonts w:ascii="Garamond" w:hAnsi="Garamond"/>
                <w:sz w:val="28"/>
                <w:szCs w:val="28"/>
              </w:rPr>
              <w:lastRenderedPageBreak/>
              <w:t xml:space="preserve">Gyn </w:t>
            </w:r>
            <w:proofErr w:type="spellStart"/>
            <w:r w:rsidRPr="002B01B7">
              <w:rPr>
                <w:rFonts w:ascii="Garamond" w:hAnsi="Garamond"/>
                <w:sz w:val="28"/>
                <w:szCs w:val="28"/>
              </w:rPr>
              <w:t>dy</w:t>
            </w:r>
            <w:proofErr w:type="spellEnd"/>
            <w:r w:rsidRPr="002B01B7">
              <w:rPr>
                <w:rFonts w:ascii="Garamond" w:hAnsi="Garamond"/>
                <w:sz w:val="28"/>
                <w:szCs w:val="28"/>
              </w:rPr>
              <w:t xml:space="preserve"> </w:t>
            </w:r>
            <w:proofErr w:type="spellStart"/>
            <w:r w:rsidRPr="002B01B7">
              <w:rPr>
                <w:rFonts w:ascii="Garamond" w:hAnsi="Garamond"/>
                <w:sz w:val="28"/>
                <w:szCs w:val="28"/>
              </w:rPr>
              <w:t>bragh</w:t>
            </w:r>
            <w:proofErr w:type="spellEnd"/>
            <w:r w:rsidRPr="002B01B7">
              <w:rPr>
                <w:rFonts w:ascii="Garamond" w:hAnsi="Garamond"/>
                <w:sz w:val="28"/>
                <w:szCs w:val="28"/>
              </w:rPr>
              <w:t xml:space="preserve"> </w:t>
            </w:r>
            <w:proofErr w:type="spellStart"/>
            <w:r w:rsidRPr="002B01B7">
              <w:rPr>
                <w:rFonts w:ascii="Garamond" w:hAnsi="Garamond"/>
                <w:sz w:val="28"/>
                <w:szCs w:val="28"/>
              </w:rPr>
              <w:t>ve</w:t>
            </w:r>
            <w:proofErr w:type="spellEnd"/>
            <w:r w:rsidRPr="002B01B7">
              <w:rPr>
                <w:rFonts w:ascii="Garamond" w:hAnsi="Garamond"/>
                <w:sz w:val="28"/>
                <w:szCs w:val="28"/>
              </w:rPr>
              <w:t xml:space="preserve"> </w:t>
            </w:r>
            <w:proofErr w:type="spellStart"/>
            <w:r w:rsidRPr="002B01B7">
              <w:rPr>
                <w:rFonts w:ascii="Garamond" w:hAnsi="Garamond"/>
                <w:sz w:val="28"/>
                <w:szCs w:val="28"/>
              </w:rPr>
              <w:t>corree</w:t>
            </w:r>
            <w:proofErr w:type="spellEnd"/>
            <w:r w:rsidRPr="002B01B7">
              <w:rPr>
                <w:rFonts w:ascii="Garamond" w:hAnsi="Garamond"/>
                <w:sz w:val="28"/>
                <w:szCs w:val="28"/>
              </w:rPr>
              <w:t xml:space="preserve"> </w:t>
            </w:r>
            <w:proofErr w:type="spellStart"/>
            <w:r w:rsidRPr="002B01B7">
              <w:rPr>
                <w:rFonts w:ascii="Garamond" w:hAnsi="Garamond"/>
                <w:sz w:val="28"/>
                <w:szCs w:val="28"/>
              </w:rPr>
              <w:t>rish</w:t>
            </w:r>
            <w:proofErr w:type="spellEnd"/>
            <w:r w:rsidRPr="002B01B7">
              <w:rPr>
                <w:rFonts w:ascii="Garamond" w:hAnsi="Garamond"/>
                <w:sz w:val="28"/>
                <w:szCs w:val="28"/>
              </w:rPr>
              <w:t xml:space="preserve"> y </w:t>
            </w:r>
            <w:proofErr w:type="spellStart"/>
            <w:r w:rsidRPr="002B01B7">
              <w:rPr>
                <w:rFonts w:ascii="Garamond" w:hAnsi="Garamond"/>
                <w:sz w:val="28"/>
                <w:szCs w:val="28"/>
              </w:rPr>
              <w:t>chiarralys</w:t>
            </w:r>
            <w:proofErr w:type="spellEnd"/>
            <w:r w:rsidRPr="002B01B7">
              <w:rPr>
                <w:rFonts w:ascii="Garamond" w:hAnsi="Garamond"/>
                <w:sz w:val="28"/>
                <w:szCs w:val="28"/>
              </w:rPr>
              <w:t xml:space="preserve"> </w:t>
            </w:r>
            <w:proofErr w:type="spellStart"/>
            <w:r w:rsidRPr="002B01B7">
              <w:rPr>
                <w:rFonts w:ascii="Garamond" w:hAnsi="Garamond"/>
                <w:sz w:val="28"/>
                <w:szCs w:val="28"/>
              </w:rPr>
              <w:t>echyssyn</w:t>
            </w:r>
            <w:proofErr w:type="spellEnd"/>
            <w:r w:rsidRPr="002B01B7">
              <w:rPr>
                <w:rFonts w:ascii="Garamond" w:hAnsi="Garamond"/>
                <w:sz w:val="28"/>
                <w:szCs w:val="28"/>
              </w:rPr>
              <w:t>, cree</w:t>
            </w:r>
            <w:r>
              <w:rPr>
                <w:rStyle w:val="FootnoteReference"/>
                <w:rFonts w:ascii="Garamond" w:hAnsi="Garamond"/>
                <w:sz w:val="28"/>
                <w:szCs w:val="28"/>
              </w:rPr>
              <w:footnoteReference w:id="22"/>
            </w:r>
            <w:r w:rsidRPr="002B01B7">
              <w:rPr>
                <w:rFonts w:ascii="Garamond" w:hAnsi="Garamond"/>
                <w:sz w:val="28"/>
                <w:szCs w:val="28"/>
              </w:rPr>
              <w:t xml:space="preserve"> </w:t>
            </w:r>
            <w:proofErr w:type="spellStart"/>
            <w:r w:rsidRPr="002B01B7">
              <w:rPr>
                <w:rFonts w:ascii="Garamond" w:hAnsi="Garamond"/>
                <w:sz w:val="28"/>
                <w:szCs w:val="28"/>
              </w:rPr>
              <w:t>erbee</w:t>
            </w:r>
            <w:proofErr w:type="spellEnd"/>
            <w:r w:rsidRPr="002B01B7">
              <w:rPr>
                <w:rFonts w:ascii="Garamond" w:hAnsi="Garamond"/>
                <w:sz w:val="28"/>
                <w:szCs w:val="28"/>
              </w:rPr>
              <w:t xml:space="preserve"> nee </w:t>
            </w:r>
            <w:proofErr w:type="spellStart"/>
            <w:r w:rsidRPr="002B01B7">
              <w:rPr>
                <w:rFonts w:ascii="Garamond" w:hAnsi="Garamond"/>
                <w:sz w:val="28"/>
                <w:szCs w:val="28"/>
              </w:rPr>
              <w:t>taghyrt</w:t>
            </w:r>
            <w:proofErr w:type="spellEnd"/>
            <w:r w:rsidRPr="002B01B7">
              <w:rPr>
                <w:rFonts w:ascii="Garamond" w:hAnsi="Garamond"/>
                <w:sz w:val="28"/>
                <w:szCs w:val="28"/>
              </w:rPr>
              <w:t xml:space="preserve">, son ta </w:t>
            </w:r>
            <w:proofErr w:type="spellStart"/>
            <w:r w:rsidRPr="002B01B7">
              <w:rPr>
                <w:rFonts w:ascii="Garamond" w:hAnsi="Garamond"/>
                <w:sz w:val="28"/>
                <w:szCs w:val="28"/>
              </w:rPr>
              <w:t>Creenaght</w:t>
            </w:r>
            <w:proofErr w:type="spellEnd"/>
            <w:r w:rsidRPr="002B01B7">
              <w:rPr>
                <w:rFonts w:ascii="Garamond" w:hAnsi="Garamond"/>
                <w:sz w:val="28"/>
                <w:szCs w:val="28"/>
              </w:rPr>
              <w:t xml:space="preserve"> er </w:t>
            </w:r>
            <w:proofErr w:type="spellStart"/>
            <w:r w:rsidRPr="002B01B7">
              <w:rPr>
                <w:rFonts w:ascii="Garamond" w:hAnsi="Garamond"/>
                <w:sz w:val="28"/>
                <w:szCs w:val="28"/>
              </w:rPr>
              <w:t>skyn</w:t>
            </w:r>
            <w:proofErr w:type="spellEnd"/>
            <w:r w:rsidRPr="002B01B7">
              <w:rPr>
                <w:rFonts w:ascii="Garamond" w:hAnsi="Garamond"/>
                <w:sz w:val="28"/>
                <w:szCs w:val="28"/>
              </w:rPr>
              <w:t xml:space="preserve"> </w:t>
            </w:r>
            <w:proofErr w:type="spellStart"/>
            <w:r w:rsidRPr="002B01B7">
              <w:rPr>
                <w:rFonts w:ascii="Garamond" w:hAnsi="Garamond"/>
                <w:sz w:val="28"/>
                <w:szCs w:val="28"/>
              </w:rPr>
              <w:t>earoo</w:t>
            </w:r>
            <w:proofErr w:type="spellEnd"/>
            <w:r w:rsidRPr="002B01B7">
              <w:rPr>
                <w:rFonts w:ascii="Garamond" w:hAnsi="Garamond"/>
                <w:sz w:val="28"/>
                <w:szCs w:val="28"/>
              </w:rPr>
              <w:t xml:space="preserve"> </w:t>
            </w:r>
            <w:proofErr w:type="spellStart"/>
            <w:r w:rsidRPr="002B01B7">
              <w:rPr>
                <w:rFonts w:ascii="Garamond" w:hAnsi="Garamond"/>
                <w:sz w:val="28"/>
                <w:szCs w:val="28"/>
              </w:rPr>
              <w:t>reill</w:t>
            </w:r>
            <w:proofErr w:type="spellEnd"/>
            <w:r w:rsidRPr="002B01B7">
              <w:rPr>
                <w:rFonts w:ascii="Garamond" w:hAnsi="Garamond"/>
                <w:sz w:val="28"/>
                <w:szCs w:val="28"/>
              </w:rPr>
              <w:t xml:space="preserve"> y </w:t>
            </w:r>
            <w:proofErr w:type="spellStart"/>
            <w:r w:rsidRPr="002B01B7">
              <w:rPr>
                <w:rFonts w:ascii="Garamond" w:hAnsi="Garamond"/>
                <w:sz w:val="28"/>
                <w:szCs w:val="28"/>
              </w:rPr>
              <w:t>teihl</w:t>
            </w:r>
            <w:proofErr w:type="spellEnd"/>
            <w:r w:rsidRPr="002B01B7">
              <w:rPr>
                <w:rFonts w:ascii="Garamond" w:hAnsi="Garamond"/>
                <w:sz w:val="28"/>
                <w:szCs w:val="28"/>
              </w:rPr>
              <w:t xml:space="preserve"> as </w:t>
            </w:r>
            <w:proofErr w:type="spellStart"/>
            <w:r w:rsidRPr="002B01B7">
              <w:rPr>
                <w:rFonts w:ascii="Garamond" w:hAnsi="Garamond"/>
                <w:sz w:val="28"/>
                <w:szCs w:val="28"/>
              </w:rPr>
              <w:t>janoo</w:t>
            </w:r>
            <w:proofErr w:type="spellEnd"/>
            <w:r w:rsidRPr="002B01B7">
              <w:rPr>
                <w:rFonts w:ascii="Garamond" w:hAnsi="Garamond"/>
                <w:sz w:val="28"/>
                <w:szCs w:val="28"/>
              </w:rPr>
              <w:t xml:space="preserve"> </w:t>
            </w:r>
            <w:proofErr w:type="spellStart"/>
            <w:r w:rsidRPr="002B01B7">
              <w:rPr>
                <w:rFonts w:ascii="Garamond" w:hAnsi="Garamond"/>
                <w:sz w:val="28"/>
                <w:szCs w:val="28"/>
              </w:rPr>
              <w:t>ooilley</w:t>
            </w:r>
            <w:proofErr w:type="spellEnd"/>
            <w:r w:rsidRPr="002B01B7">
              <w:rPr>
                <w:rFonts w:ascii="Garamond" w:hAnsi="Garamond"/>
                <w:sz w:val="28"/>
                <w:szCs w:val="28"/>
              </w:rPr>
              <w:t xml:space="preserve"> </w:t>
            </w:r>
            <w:proofErr w:type="spellStart"/>
            <w:r w:rsidRPr="002B01B7">
              <w:rPr>
                <w:rFonts w:ascii="Garamond" w:hAnsi="Garamond"/>
                <w:sz w:val="28"/>
                <w:szCs w:val="28"/>
              </w:rPr>
              <w:t>gys</w:t>
            </w:r>
            <w:proofErr w:type="spellEnd"/>
            <w:r w:rsidRPr="002B01B7">
              <w:rPr>
                <w:rFonts w:ascii="Garamond" w:hAnsi="Garamond"/>
                <w:sz w:val="28"/>
                <w:szCs w:val="28"/>
              </w:rPr>
              <w:t xml:space="preserve"> y </w:t>
            </w:r>
            <w:proofErr w:type="spellStart"/>
            <w:r w:rsidRPr="002B01B7">
              <w:rPr>
                <w:rFonts w:ascii="Garamond" w:hAnsi="Garamond"/>
                <w:sz w:val="28"/>
                <w:szCs w:val="28"/>
              </w:rPr>
              <w:t>chooid</w:t>
            </w:r>
            <w:proofErr w:type="spellEnd"/>
            <w:r w:rsidRPr="002B01B7">
              <w:rPr>
                <w:rFonts w:ascii="Garamond" w:hAnsi="Garamond"/>
                <w:sz w:val="28"/>
                <w:szCs w:val="28"/>
              </w:rPr>
              <w:t xml:space="preserve"> share, </w:t>
            </w:r>
            <w:proofErr w:type="spellStart"/>
            <w:r w:rsidRPr="002B01B7">
              <w:rPr>
                <w:rFonts w:ascii="Garamond" w:hAnsi="Garamond"/>
                <w:sz w:val="28"/>
                <w:szCs w:val="28"/>
              </w:rPr>
              <w:t>ga</w:t>
            </w:r>
            <w:proofErr w:type="spellEnd"/>
            <w:r w:rsidRPr="002B01B7">
              <w:rPr>
                <w:rFonts w:ascii="Garamond" w:hAnsi="Garamond"/>
                <w:sz w:val="28"/>
                <w:szCs w:val="28"/>
              </w:rPr>
              <w:t xml:space="preserve"> </w:t>
            </w:r>
            <w:proofErr w:type="spellStart"/>
            <w:r w:rsidRPr="002B01B7">
              <w:rPr>
                <w:rFonts w:ascii="Garamond" w:hAnsi="Garamond"/>
                <w:i/>
                <w:sz w:val="28"/>
                <w:szCs w:val="28"/>
              </w:rPr>
              <w:t>nagh</w:t>
            </w:r>
            <w:proofErr w:type="spellEnd"/>
            <w:r w:rsidRPr="002B01B7">
              <w:rPr>
                <w:rFonts w:ascii="Garamond" w:hAnsi="Garamond"/>
                <w:i/>
                <w:sz w:val="28"/>
                <w:szCs w:val="28"/>
              </w:rPr>
              <w:t xml:space="preserve"> </w:t>
            </w:r>
            <w:proofErr w:type="spellStart"/>
            <w:r w:rsidRPr="002B01B7">
              <w:rPr>
                <w:rFonts w:ascii="Garamond" w:hAnsi="Garamond"/>
                <w:i/>
                <w:sz w:val="28"/>
                <w:szCs w:val="28"/>
              </w:rPr>
              <w:t>vel</w:t>
            </w:r>
            <w:proofErr w:type="spellEnd"/>
            <w:r w:rsidRPr="002B01B7">
              <w:rPr>
                <w:rFonts w:ascii="Garamond" w:hAnsi="Garamond"/>
                <w:i/>
                <w:sz w:val="28"/>
                <w:szCs w:val="28"/>
              </w:rPr>
              <w:t xml:space="preserve"> e cur </w:t>
            </w:r>
            <w:proofErr w:type="spellStart"/>
            <w:r w:rsidRPr="002B01B7">
              <w:rPr>
                <w:rFonts w:ascii="Garamond" w:hAnsi="Garamond"/>
                <w:i/>
                <w:sz w:val="28"/>
                <w:szCs w:val="28"/>
              </w:rPr>
              <w:t>dooinyn</w:t>
            </w:r>
            <w:proofErr w:type="spellEnd"/>
            <w:r w:rsidRPr="002B01B7">
              <w:rPr>
                <w:rFonts w:ascii="Garamond" w:hAnsi="Garamond"/>
                <w:i/>
                <w:sz w:val="28"/>
                <w:szCs w:val="28"/>
              </w:rPr>
              <w:t xml:space="preserve"> </w:t>
            </w:r>
            <w:proofErr w:type="spellStart"/>
            <w:r w:rsidRPr="002B01B7">
              <w:rPr>
                <w:rFonts w:ascii="Garamond" w:hAnsi="Garamond"/>
                <w:i/>
                <w:sz w:val="28"/>
                <w:szCs w:val="28"/>
              </w:rPr>
              <w:t>coontey</w:t>
            </w:r>
            <w:proofErr w:type="spellEnd"/>
            <w:r w:rsidRPr="002B01B7">
              <w:rPr>
                <w:rFonts w:ascii="Garamond" w:hAnsi="Garamond"/>
                <w:i/>
                <w:sz w:val="28"/>
                <w:szCs w:val="28"/>
              </w:rPr>
              <w:t xml:space="preserve"> </w:t>
            </w:r>
            <w:proofErr w:type="spellStart"/>
            <w:r w:rsidRPr="002B01B7">
              <w:rPr>
                <w:rFonts w:ascii="Garamond" w:hAnsi="Garamond"/>
                <w:i/>
                <w:sz w:val="28"/>
                <w:szCs w:val="28"/>
              </w:rPr>
              <w:t>jeh</w:t>
            </w:r>
            <w:proofErr w:type="spellEnd"/>
            <w:r w:rsidRPr="002B01B7">
              <w:rPr>
                <w:rFonts w:ascii="Garamond" w:hAnsi="Garamond"/>
                <w:i/>
                <w:sz w:val="28"/>
                <w:szCs w:val="28"/>
              </w:rPr>
              <w:t xml:space="preserve"> e </w:t>
            </w:r>
            <w:proofErr w:type="spellStart"/>
            <w:r w:rsidRPr="002B01B7">
              <w:rPr>
                <w:rFonts w:ascii="Garamond" w:hAnsi="Garamond"/>
                <w:i/>
                <w:sz w:val="28"/>
                <w:szCs w:val="28"/>
              </w:rPr>
              <w:t>raadjin</w:t>
            </w:r>
            <w:proofErr w:type="spellEnd"/>
            <w:r w:rsidRPr="002B01B7">
              <w:rPr>
                <w:rFonts w:ascii="Garamond" w:hAnsi="Garamond"/>
                <w:sz w:val="28"/>
                <w:szCs w:val="28"/>
              </w:rPr>
              <w:t xml:space="preserve">. </w:t>
            </w:r>
          </w:p>
        </w:tc>
        <w:tc>
          <w:tcPr>
            <w:tcW w:w="0" w:type="auto"/>
          </w:tcPr>
          <w:p w14:paraId="1BECEEFA" w14:textId="77777777" w:rsidR="00F33E67" w:rsidRPr="001755D4" w:rsidRDefault="00F33E67"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Never to murmur </w:t>
            </w:r>
            <w:r w:rsidRPr="001755D4">
              <w:rPr>
                <w:rFonts w:ascii="Garamond" w:hAnsi="Garamond" w:cs="Times New Roman"/>
                <w:i/>
                <w:sz w:val="28"/>
              </w:rPr>
              <w:t>at Providence, whatever happens</w:t>
            </w:r>
            <w:r w:rsidR="002C617D" w:rsidRPr="002C617D">
              <w:rPr>
                <w:rFonts w:ascii="Garamond" w:hAnsi="Garamond" w:cs="Times New Roman"/>
                <w:sz w:val="28"/>
              </w:rPr>
              <w:t> ;</w:t>
            </w:r>
            <w:r w:rsidRPr="001755D4">
              <w:rPr>
                <w:rFonts w:ascii="Garamond" w:hAnsi="Garamond" w:cs="Times New Roman"/>
                <w:i/>
                <w:sz w:val="28"/>
              </w:rPr>
              <w:t xml:space="preserve"> for an infinite Wisdom governs the World, and doth all for the best,</w:t>
            </w:r>
            <w:r w:rsidRPr="001755D4">
              <w:rPr>
                <w:rFonts w:ascii="Garamond" w:hAnsi="Garamond" w:cs="Times New Roman"/>
                <w:sz w:val="28"/>
              </w:rPr>
              <w:t xml:space="preserve"> though he gives not an account of his Ways to us.</w:t>
            </w:r>
          </w:p>
        </w:tc>
        <w:tc>
          <w:tcPr>
            <w:tcW w:w="0" w:type="auto"/>
          </w:tcPr>
          <w:p w14:paraId="6B98A10B" w14:textId="77777777" w:rsidR="00F33E67" w:rsidRDefault="00F33E67" w:rsidP="00DB60C3">
            <w:pPr>
              <w:pStyle w:val="ListParagraph"/>
              <w:ind w:left="0"/>
              <w:rPr>
                <w:rFonts w:ascii="Garamond" w:hAnsi="Garamond" w:cs="Times New Roman"/>
                <w:sz w:val="20"/>
                <w:szCs w:val="20"/>
              </w:rPr>
            </w:pPr>
          </w:p>
          <w:p w14:paraId="596713FD" w14:textId="77777777" w:rsidR="00F33E67" w:rsidRDefault="00F33E67" w:rsidP="00DB60C3">
            <w:pPr>
              <w:pStyle w:val="ListParagraph"/>
              <w:ind w:left="0"/>
              <w:rPr>
                <w:rFonts w:ascii="Garamond" w:hAnsi="Garamond" w:cs="Times New Roman"/>
                <w:sz w:val="20"/>
                <w:szCs w:val="20"/>
              </w:rPr>
            </w:pPr>
          </w:p>
          <w:p w14:paraId="6276A773" w14:textId="77777777" w:rsidR="00F33E67" w:rsidRDefault="00F33E67" w:rsidP="00DB60C3">
            <w:pPr>
              <w:pStyle w:val="ListParagraph"/>
              <w:ind w:left="0"/>
              <w:rPr>
                <w:rFonts w:ascii="Garamond" w:hAnsi="Garamond" w:cs="Times New Roman"/>
                <w:sz w:val="20"/>
                <w:szCs w:val="20"/>
              </w:rPr>
            </w:pPr>
          </w:p>
          <w:p w14:paraId="7D02DF1C" w14:textId="77777777" w:rsidR="00F33E67" w:rsidRDefault="00F33E67" w:rsidP="00DB60C3">
            <w:pPr>
              <w:pStyle w:val="ListParagraph"/>
              <w:ind w:left="0"/>
              <w:rPr>
                <w:rFonts w:ascii="Garamond" w:hAnsi="Garamond" w:cs="Times New Roman"/>
                <w:sz w:val="20"/>
                <w:szCs w:val="20"/>
              </w:rPr>
            </w:pPr>
          </w:p>
          <w:p w14:paraId="72362A6F" w14:textId="77777777" w:rsidR="00F33E67" w:rsidRPr="002825E4" w:rsidRDefault="00F33E67" w:rsidP="00DB60C3">
            <w:pPr>
              <w:pStyle w:val="ListParagraph"/>
              <w:ind w:left="0"/>
              <w:rPr>
                <w:rFonts w:ascii="Garamond" w:hAnsi="Garamond" w:cs="Times New Roman"/>
                <w:sz w:val="20"/>
                <w:szCs w:val="20"/>
              </w:rPr>
            </w:pPr>
            <w:r>
              <w:rPr>
                <w:rFonts w:ascii="Garamond" w:hAnsi="Garamond" w:cs="Times New Roman"/>
                <w:sz w:val="20"/>
                <w:szCs w:val="20"/>
              </w:rPr>
              <w:t>Job 33. 13.</w:t>
            </w:r>
          </w:p>
        </w:tc>
      </w:tr>
      <w:tr w:rsidR="00F33E67" w:rsidRPr="001755D4" w14:paraId="5077AF8A" w14:textId="77777777" w:rsidTr="00AC0398">
        <w:tc>
          <w:tcPr>
            <w:tcW w:w="0" w:type="auto"/>
          </w:tcPr>
          <w:p w14:paraId="5646D128" w14:textId="77777777" w:rsidR="00F33E67" w:rsidRPr="002B01B7" w:rsidRDefault="00F33E67" w:rsidP="00DB60C3">
            <w:pPr>
              <w:pStyle w:val="CM3"/>
              <w:widowControl/>
              <w:spacing w:line="240" w:lineRule="auto"/>
              <w:ind w:firstLine="227"/>
              <w:jc w:val="both"/>
              <w:rPr>
                <w:rFonts w:ascii="Garamond" w:hAnsi="Garamond"/>
                <w:sz w:val="28"/>
                <w:szCs w:val="28"/>
              </w:rPr>
            </w:pPr>
            <w:r w:rsidRPr="002B01B7">
              <w:rPr>
                <w:rFonts w:ascii="Garamond" w:hAnsi="Garamond"/>
                <w:sz w:val="28"/>
                <w:szCs w:val="28"/>
              </w:rPr>
              <w:t xml:space="preserve">Dy </w:t>
            </w:r>
            <w:proofErr w:type="spellStart"/>
            <w:r w:rsidRPr="002B01B7">
              <w:rPr>
                <w:rFonts w:ascii="Garamond" w:hAnsi="Garamond"/>
                <w:sz w:val="28"/>
                <w:szCs w:val="28"/>
              </w:rPr>
              <w:t>yeaghyn</w:t>
            </w:r>
            <w:proofErr w:type="spellEnd"/>
            <w:r w:rsidRPr="002B01B7">
              <w:rPr>
                <w:rFonts w:ascii="Garamond" w:hAnsi="Garamond"/>
                <w:sz w:val="28"/>
                <w:szCs w:val="28"/>
              </w:rPr>
              <w:t xml:space="preserve"> </w:t>
            </w:r>
            <w:proofErr w:type="spellStart"/>
            <w:r w:rsidRPr="002B01B7">
              <w:rPr>
                <w:rFonts w:ascii="Garamond" w:hAnsi="Garamond"/>
                <w:sz w:val="28"/>
                <w:szCs w:val="28"/>
              </w:rPr>
              <w:t>seose</w:t>
            </w:r>
            <w:proofErr w:type="spellEnd"/>
            <w:r w:rsidRPr="002B01B7">
              <w:rPr>
                <w:rFonts w:ascii="Garamond" w:hAnsi="Garamond"/>
                <w:sz w:val="28"/>
                <w:szCs w:val="28"/>
              </w:rPr>
              <w:t xml:space="preserve"> </w:t>
            </w:r>
            <w:proofErr w:type="spellStart"/>
            <w:r w:rsidRPr="002B01B7">
              <w:rPr>
                <w:rFonts w:ascii="Garamond" w:hAnsi="Garamond"/>
                <w:sz w:val="28"/>
                <w:szCs w:val="28"/>
              </w:rPr>
              <w:t>gys</w:t>
            </w:r>
            <w:proofErr w:type="spellEnd"/>
            <w:r w:rsidRPr="002B01B7">
              <w:rPr>
                <w:rFonts w:ascii="Garamond" w:hAnsi="Garamond"/>
                <w:sz w:val="28"/>
                <w:szCs w:val="28"/>
              </w:rPr>
              <w:t xml:space="preserve"> </w:t>
            </w:r>
            <w:proofErr w:type="spellStart"/>
            <w:r w:rsidRPr="002B01B7">
              <w:rPr>
                <w:rFonts w:ascii="Garamond" w:hAnsi="Garamond"/>
                <w:sz w:val="28"/>
                <w:szCs w:val="28"/>
              </w:rPr>
              <w:t>Jee</w:t>
            </w:r>
            <w:proofErr w:type="spellEnd"/>
            <w:r w:rsidRPr="002B01B7">
              <w:rPr>
                <w:rFonts w:ascii="Garamond" w:hAnsi="Garamond"/>
                <w:sz w:val="28"/>
                <w:szCs w:val="28"/>
              </w:rPr>
              <w:t xml:space="preserve"> son cree</w:t>
            </w:r>
            <w:r>
              <w:rPr>
                <w:rStyle w:val="FootnoteReference"/>
                <w:rFonts w:ascii="Garamond" w:hAnsi="Garamond"/>
                <w:sz w:val="28"/>
                <w:szCs w:val="28"/>
              </w:rPr>
              <w:footnoteReference w:id="23"/>
            </w:r>
            <w:r>
              <w:rPr>
                <w:rFonts w:ascii="Garamond" w:hAnsi="Garamond"/>
                <w:sz w:val="28"/>
                <w:szCs w:val="28"/>
              </w:rPr>
              <w:t xml:space="preserve"> </w:t>
            </w:r>
            <w:proofErr w:type="spellStart"/>
            <w:r w:rsidRPr="002B01B7">
              <w:rPr>
                <w:rFonts w:ascii="Garamond" w:hAnsi="Garamond"/>
                <w:sz w:val="28"/>
                <w:szCs w:val="28"/>
              </w:rPr>
              <w:t>erbee</w:t>
            </w:r>
            <w:proofErr w:type="spellEnd"/>
            <w:r w:rsidRPr="002B01B7">
              <w:rPr>
                <w:rFonts w:ascii="Garamond" w:hAnsi="Garamond"/>
                <w:sz w:val="28"/>
                <w:szCs w:val="28"/>
              </w:rPr>
              <w:t xml:space="preserve"> </w:t>
            </w:r>
            <w:proofErr w:type="spellStart"/>
            <w:r w:rsidRPr="002B01B7">
              <w:rPr>
                <w:rFonts w:ascii="Garamond" w:hAnsi="Garamond"/>
                <w:sz w:val="28"/>
                <w:szCs w:val="28"/>
              </w:rPr>
              <w:t>t’ow</w:t>
            </w:r>
            <w:proofErr w:type="spellEnd"/>
            <w:r w:rsidRPr="002B01B7">
              <w:rPr>
                <w:rFonts w:ascii="Garamond" w:hAnsi="Garamond"/>
                <w:sz w:val="28"/>
                <w:szCs w:val="28"/>
              </w:rPr>
              <w:t xml:space="preserve"> </w:t>
            </w:r>
            <w:proofErr w:type="spellStart"/>
            <w:r w:rsidRPr="002B01B7">
              <w:rPr>
                <w:rFonts w:ascii="Garamond" w:hAnsi="Garamond"/>
                <w:sz w:val="28"/>
                <w:szCs w:val="28"/>
              </w:rPr>
              <w:t>ny</w:t>
            </w:r>
            <w:proofErr w:type="spellEnd"/>
            <w:r w:rsidRPr="002B01B7">
              <w:rPr>
                <w:rFonts w:ascii="Garamond" w:hAnsi="Garamond"/>
                <w:sz w:val="28"/>
                <w:szCs w:val="28"/>
              </w:rPr>
              <w:t xml:space="preserve"> </w:t>
            </w:r>
            <w:proofErr w:type="spellStart"/>
            <w:r w:rsidRPr="002B01B7">
              <w:rPr>
                <w:rFonts w:ascii="Garamond" w:hAnsi="Garamond"/>
                <w:sz w:val="28"/>
                <w:szCs w:val="28"/>
              </w:rPr>
              <w:t>eme</w:t>
            </w:r>
            <w:proofErr w:type="spellEnd"/>
            <w:r w:rsidRPr="002B01B7">
              <w:rPr>
                <w:rFonts w:ascii="Garamond" w:hAnsi="Garamond"/>
                <w:sz w:val="28"/>
                <w:szCs w:val="28"/>
              </w:rPr>
              <w:t xml:space="preserve">, as </w:t>
            </w:r>
            <w:proofErr w:type="spellStart"/>
            <w:r w:rsidRPr="002B01B7">
              <w:rPr>
                <w:rFonts w:ascii="Garamond" w:hAnsi="Garamond"/>
                <w:sz w:val="28"/>
                <w:szCs w:val="28"/>
              </w:rPr>
              <w:t>dy</w:t>
            </w:r>
            <w:proofErr w:type="spellEnd"/>
            <w:r w:rsidRPr="002B01B7">
              <w:rPr>
                <w:rFonts w:ascii="Garamond" w:hAnsi="Garamond"/>
                <w:sz w:val="28"/>
                <w:szCs w:val="28"/>
              </w:rPr>
              <w:t xml:space="preserve"> </w:t>
            </w:r>
            <w:proofErr w:type="spellStart"/>
            <w:r w:rsidRPr="002B01B7">
              <w:rPr>
                <w:rFonts w:ascii="Garamond" w:hAnsi="Garamond"/>
                <w:sz w:val="28"/>
                <w:szCs w:val="28"/>
              </w:rPr>
              <w:t>hirrey</w:t>
            </w:r>
            <w:proofErr w:type="spellEnd"/>
            <w:r w:rsidRPr="002B01B7">
              <w:rPr>
                <w:rFonts w:ascii="Garamond" w:hAnsi="Garamond"/>
                <w:sz w:val="28"/>
                <w:szCs w:val="28"/>
              </w:rPr>
              <w:t xml:space="preserve"> e </w:t>
            </w:r>
            <w:proofErr w:type="spellStart"/>
            <w:r w:rsidRPr="002B01B7">
              <w:rPr>
                <w:rFonts w:ascii="Garamond" w:hAnsi="Garamond"/>
                <w:sz w:val="28"/>
                <w:szCs w:val="28"/>
              </w:rPr>
              <w:t>vannaght</w:t>
            </w:r>
            <w:proofErr w:type="spellEnd"/>
            <w:r w:rsidRPr="002B01B7">
              <w:rPr>
                <w:rFonts w:ascii="Garamond" w:hAnsi="Garamond"/>
                <w:sz w:val="28"/>
                <w:szCs w:val="28"/>
              </w:rPr>
              <w:t xml:space="preserve"> er </w:t>
            </w:r>
            <w:proofErr w:type="spellStart"/>
            <w:r w:rsidRPr="002B01B7">
              <w:rPr>
                <w:rFonts w:ascii="Garamond" w:hAnsi="Garamond"/>
                <w:sz w:val="28"/>
                <w:szCs w:val="28"/>
              </w:rPr>
              <w:t>dy</w:t>
            </w:r>
            <w:proofErr w:type="spellEnd"/>
            <w:r w:rsidRPr="002B01B7">
              <w:rPr>
                <w:rFonts w:ascii="Garamond" w:hAnsi="Garamond"/>
                <w:sz w:val="28"/>
                <w:szCs w:val="28"/>
              </w:rPr>
              <w:t xml:space="preserve"> </w:t>
            </w:r>
            <w:proofErr w:type="spellStart"/>
            <w:r w:rsidRPr="002B01B7">
              <w:rPr>
                <w:rFonts w:ascii="Garamond" w:hAnsi="Garamond"/>
                <w:sz w:val="28"/>
                <w:szCs w:val="28"/>
              </w:rPr>
              <w:t>chooilley</w:t>
            </w:r>
            <w:proofErr w:type="spellEnd"/>
            <w:r w:rsidRPr="002B01B7">
              <w:rPr>
                <w:rFonts w:ascii="Garamond" w:hAnsi="Garamond"/>
                <w:sz w:val="28"/>
                <w:szCs w:val="28"/>
              </w:rPr>
              <w:t xml:space="preserve"> </w:t>
            </w:r>
            <w:proofErr w:type="spellStart"/>
            <w:r w:rsidRPr="002B01B7">
              <w:rPr>
                <w:rFonts w:ascii="Garamond" w:hAnsi="Garamond"/>
                <w:sz w:val="28"/>
                <w:szCs w:val="28"/>
              </w:rPr>
              <w:t>obber</w:t>
            </w:r>
            <w:proofErr w:type="spellEnd"/>
            <w:r w:rsidR="002C617D" w:rsidRPr="002C617D">
              <w:rPr>
                <w:rFonts w:ascii="Garamond" w:hAnsi="Garamond"/>
                <w:sz w:val="28"/>
                <w:szCs w:val="28"/>
              </w:rPr>
              <w:t> ;</w:t>
            </w:r>
            <w:r w:rsidRPr="002B01B7">
              <w:rPr>
                <w:rFonts w:ascii="Garamond" w:hAnsi="Garamond"/>
                <w:sz w:val="28"/>
                <w:szCs w:val="28"/>
              </w:rPr>
              <w:t xml:space="preserve"> </w:t>
            </w:r>
            <w:proofErr w:type="spellStart"/>
            <w:r w:rsidRPr="002B01B7">
              <w:rPr>
                <w:rFonts w:ascii="Garamond" w:hAnsi="Garamond"/>
                <w:sz w:val="28"/>
                <w:szCs w:val="28"/>
              </w:rPr>
              <w:t>cooinaghtyn</w:t>
            </w:r>
            <w:proofErr w:type="spellEnd"/>
            <w:r w:rsidRPr="002B01B7">
              <w:rPr>
                <w:rFonts w:ascii="Garamond" w:hAnsi="Garamond"/>
                <w:sz w:val="28"/>
                <w:szCs w:val="28"/>
              </w:rPr>
              <w:t xml:space="preserve"> </w:t>
            </w:r>
            <w:proofErr w:type="spellStart"/>
            <w:r w:rsidRPr="002B01B7">
              <w:rPr>
                <w:rFonts w:ascii="Garamond" w:hAnsi="Garamond"/>
                <w:sz w:val="28"/>
                <w:szCs w:val="28"/>
              </w:rPr>
              <w:t>nagh</w:t>
            </w:r>
            <w:proofErr w:type="spellEnd"/>
            <w:r w:rsidRPr="002B01B7">
              <w:rPr>
                <w:rFonts w:ascii="Garamond" w:hAnsi="Garamond"/>
                <w:sz w:val="28"/>
                <w:szCs w:val="28"/>
              </w:rPr>
              <w:t xml:space="preserve"> </w:t>
            </w:r>
            <w:proofErr w:type="spellStart"/>
            <w:r w:rsidRPr="002B01B7">
              <w:rPr>
                <w:rFonts w:ascii="Garamond" w:hAnsi="Garamond"/>
                <w:sz w:val="28"/>
                <w:szCs w:val="28"/>
              </w:rPr>
              <w:t>lishagh</w:t>
            </w:r>
            <w:proofErr w:type="spellEnd"/>
            <w:r w:rsidRPr="002B01B7">
              <w:rPr>
                <w:rFonts w:ascii="Garamond" w:hAnsi="Garamond"/>
                <w:sz w:val="28"/>
                <w:szCs w:val="28"/>
              </w:rPr>
              <w:t xml:space="preserve"> shin veg y </w:t>
            </w:r>
            <w:proofErr w:type="spellStart"/>
            <w:r w:rsidRPr="002B01B7">
              <w:rPr>
                <w:rFonts w:ascii="Garamond" w:hAnsi="Garamond"/>
                <w:sz w:val="28"/>
                <w:szCs w:val="28"/>
              </w:rPr>
              <w:t>yanoo</w:t>
            </w:r>
            <w:proofErr w:type="spellEnd"/>
            <w:r w:rsidRPr="002B01B7">
              <w:rPr>
                <w:rFonts w:ascii="Garamond" w:hAnsi="Garamond"/>
                <w:sz w:val="28"/>
                <w:szCs w:val="28"/>
              </w:rPr>
              <w:t xml:space="preserve"> </w:t>
            </w:r>
            <w:proofErr w:type="spellStart"/>
            <w:r w:rsidRPr="002B01B7">
              <w:rPr>
                <w:rFonts w:ascii="Garamond" w:hAnsi="Garamond"/>
                <w:sz w:val="28"/>
                <w:szCs w:val="28"/>
              </w:rPr>
              <w:t>nagh</w:t>
            </w:r>
            <w:proofErr w:type="spellEnd"/>
            <w:r w:rsidRPr="002B01B7">
              <w:rPr>
                <w:rFonts w:ascii="Garamond" w:hAnsi="Garamond"/>
                <w:sz w:val="28"/>
                <w:szCs w:val="28"/>
              </w:rPr>
              <w:t xml:space="preserve"> </w:t>
            </w:r>
            <w:proofErr w:type="spellStart"/>
            <w:r w:rsidRPr="002B01B7">
              <w:rPr>
                <w:rFonts w:ascii="Garamond" w:hAnsi="Garamond"/>
                <w:sz w:val="28"/>
                <w:szCs w:val="28"/>
              </w:rPr>
              <w:t>vel</w:t>
            </w:r>
            <w:proofErr w:type="spellEnd"/>
            <w:r w:rsidRPr="002B01B7">
              <w:rPr>
                <w:rFonts w:ascii="Garamond" w:hAnsi="Garamond"/>
                <w:sz w:val="28"/>
                <w:szCs w:val="28"/>
              </w:rPr>
              <w:t xml:space="preserve"> </w:t>
            </w:r>
            <w:proofErr w:type="spellStart"/>
            <w:r w:rsidRPr="002B01B7">
              <w:rPr>
                <w:rFonts w:ascii="Garamond" w:hAnsi="Garamond"/>
                <w:sz w:val="28"/>
                <w:szCs w:val="28"/>
              </w:rPr>
              <w:t>cooiee</w:t>
            </w:r>
            <w:proofErr w:type="spellEnd"/>
            <w:r w:rsidRPr="002B01B7">
              <w:rPr>
                <w:rFonts w:ascii="Garamond" w:hAnsi="Garamond"/>
                <w:sz w:val="28"/>
                <w:szCs w:val="28"/>
              </w:rPr>
              <w:t xml:space="preserve"> </w:t>
            </w:r>
            <w:proofErr w:type="spellStart"/>
            <w:r w:rsidRPr="002B01B7">
              <w:rPr>
                <w:rFonts w:ascii="Garamond" w:hAnsi="Garamond"/>
                <w:sz w:val="28"/>
                <w:szCs w:val="28"/>
              </w:rPr>
              <w:t>padjer</w:t>
            </w:r>
            <w:proofErr w:type="spellEnd"/>
            <w:r w:rsidRPr="002B01B7">
              <w:rPr>
                <w:rFonts w:ascii="Garamond" w:hAnsi="Garamond"/>
                <w:sz w:val="28"/>
                <w:szCs w:val="28"/>
              </w:rPr>
              <w:t xml:space="preserve"> </w:t>
            </w:r>
            <w:proofErr w:type="spellStart"/>
            <w:r w:rsidRPr="002B01B7">
              <w:rPr>
                <w:rFonts w:ascii="Garamond" w:hAnsi="Garamond"/>
                <w:sz w:val="28"/>
                <w:szCs w:val="28"/>
              </w:rPr>
              <w:t>ve</w:t>
            </w:r>
            <w:proofErr w:type="spellEnd"/>
            <w:r w:rsidRPr="002B01B7">
              <w:rPr>
                <w:rFonts w:ascii="Garamond" w:hAnsi="Garamond"/>
                <w:sz w:val="28"/>
                <w:szCs w:val="28"/>
              </w:rPr>
              <w:t xml:space="preserve"> </w:t>
            </w:r>
            <w:proofErr w:type="spellStart"/>
            <w:r w:rsidRPr="002B01B7">
              <w:rPr>
                <w:rFonts w:ascii="Garamond" w:hAnsi="Garamond"/>
                <w:sz w:val="28"/>
                <w:szCs w:val="28"/>
              </w:rPr>
              <w:t>jeant</w:t>
            </w:r>
            <w:proofErr w:type="spellEnd"/>
            <w:r w:rsidRPr="002B01B7">
              <w:rPr>
                <w:rFonts w:ascii="Garamond" w:hAnsi="Garamond"/>
                <w:sz w:val="28"/>
                <w:szCs w:val="28"/>
              </w:rPr>
              <w:t xml:space="preserve"> er y hon. Son </w:t>
            </w:r>
            <w:r w:rsidRPr="002B01B7">
              <w:rPr>
                <w:rFonts w:ascii="Garamond" w:hAnsi="Garamond"/>
                <w:i/>
                <w:sz w:val="28"/>
                <w:szCs w:val="28"/>
              </w:rPr>
              <w:t xml:space="preserve">cha </w:t>
            </w:r>
            <w:proofErr w:type="spellStart"/>
            <w:r w:rsidRPr="002B01B7">
              <w:rPr>
                <w:rFonts w:ascii="Garamond" w:hAnsi="Garamond"/>
                <w:i/>
                <w:sz w:val="28"/>
                <w:szCs w:val="28"/>
              </w:rPr>
              <w:t>vel</w:t>
            </w:r>
            <w:proofErr w:type="spellEnd"/>
            <w:r w:rsidRPr="002B01B7">
              <w:rPr>
                <w:rFonts w:ascii="Garamond" w:hAnsi="Garamond"/>
                <w:i/>
                <w:sz w:val="28"/>
                <w:szCs w:val="28"/>
              </w:rPr>
              <w:t xml:space="preserve"> </w:t>
            </w:r>
            <w:proofErr w:type="spellStart"/>
            <w:r w:rsidRPr="002B01B7">
              <w:rPr>
                <w:rFonts w:ascii="Garamond" w:hAnsi="Garamond"/>
                <w:i/>
                <w:sz w:val="28"/>
                <w:szCs w:val="28"/>
              </w:rPr>
              <w:t>creenaght</w:t>
            </w:r>
            <w:proofErr w:type="spellEnd"/>
            <w:r w:rsidRPr="002B01B7">
              <w:rPr>
                <w:rFonts w:ascii="Garamond" w:hAnsi="Garamond"/>
                <w:i/>
                <w:sz w:val="28"/>
                <w:szCs w:val="28"/>
              </w:rPr>
              <w:t xml:space="preserve">, </w:t>
            </w:r>
            <w:proofErr w:type="spellStart"/>
            <w:r w:rsidRPr="002B01B7">
              <w:rPr>
                <w:rFonts w:ascii="Garamond" w:hAnsi="Garamond"/>
                <w:i/>
                <w:sz w:val="28"/>
                <w:szCs w:val="28"/>
              </w:rPr>
              <w:t>ny</w:t>
            </w:r>
            <w:proofErr w:type="spellEnd"/>
            <w:r w:rsidRPr="002B01B7">
              <w:rPr>
                <w:rFonts w:ascii="Garamond" w:hAnsi="Garamond"/>
                <w:i/>
                <w:sz w:val="28"/>
                <w:szCs w:val="28"/>
              </w:rPr>
              <w:t xml:space="preserve"> </w:t>
            </w:r>
            <w:proofErr w:type="spellStart"/>
            <w:r w:rsidRPr="002B01B7">
              <w:rPr>
                <w:rFonts w:ascii="Garamond" w:hAnsi="Garamond"/>
                <w:i/>
                <w:sz w:val="28"/>
                <w:szCs w:val="28"/>
              </w:rPr>
              <w:t>toiggal</w:t>
            </w:r>
            <w:proofErr w:type="spellEnd"/>
            <w:r w:rsidRPr="002B01B7">
              <w:rPr>
                <w:rFonts w:ascii="Garamond" w:hAnsi="Garamond"/>
                <w:i/>
                <w:sz w:val="28"/>
                <w:szCs w:val="28"/>
              </w:rPr>
              <w:t xml:space="preserve"> </w:t>
            </w:r>
            <w:proofErr w:type="spellStart"/>
            <w:r w:rsidRPr="002B01B7">
              <w:rPr>
                <w:rFonts w:ascii="Garamond" w:hAnsi="Garamond"/>
                <w:i/>
                <w:sz w:val="28"/>
                <w:szCs w:val="28"/>
              </w:rPr>
              <w:t>ny</w:t>
            </w:r>
            <w:proofErr w:type="spellEnd"/>
            <w:r w:rsidRPr="002B01B7">
              <w:rPr>
                <w:rFonts w:ascii="Garamond" w:hAnsi="Garamond"/>
                <w:i/>
                <w:sz w:val="28"/>
                <w:szCs w:val="28"/>
              </w:rPr>
              <w:t xml:space="preserve"> </w:t>
            </w:r>
            <w:proofErr w:type="spellStart"/>
            <w:r w:rsidRPr="002B01B7">
              <w:rPr>
                <w:rFonts w:ascii="Garamond" w:hAnsi="Garamond"/>
                <w:i/>
                <w:sz w:val="28"/>
                <w:szCs w:val="28"/>
              </w:rPr>
              <w:t>coyrle</w:t>
            </w:r>
            <w:proofErr w:type="spellEnd"/>
            <w:r w:rsidRPr="002B01B7">
              <w:rPr>
                <w:rFonts w:ascii="Garamond" w:hAnsi="Garamond"/>
                <w:i/>
                <w:sz w:val="28"/>
                <w:szCs w:val="28"/>
              </w:rPr>
              <w:t xml:space="preserve"> </w:t>
            </w:r>
            <w:proofErr w:type="spellStart"/>
            <w:r w:rsidRPr="002B01B7">
              <w:rPr>
                <w:rFonts w:ascii="Garamond" w:hAnsi="Garamond"/>
                <w:i/>
                <w:sz w:val="28"/>
                <w:szCs w:val="28"/>
              </w:rPr>
              <w:t>erbee</w:t>
            </w:r>
            <w:proofErr w:type="spellEnd"/>
            <w:r w:rsidRPr="002B01B7">
              <w:rPr>
                <w:rFonts w:ascii="Garamond" w:hAnsi="Garamond"/>
                <w:i/>
                <w:sz w:val="28"/>
                <w:szCs w:val="28"/>
              </w:rPr>
              <w:t xml:space="preserve"> </w:t>
            </w:r>
            <w:proofErr w:type="spellStart"/>
            <w:r w:rsidRPr="002B01B7">
              <w:rPr>
                <w:rFonts w:ascii="Garamond" w:hAnsi="Garamond"/>
                <w:i/>
                <w:sz w:val="28"/>
                <w:szCs w:val="28"/>
              </w:rPr>
              <w:t>noi’n</w:t>
            </w:r>
            <w:proofErr w:type="spellEnd"/>
            <w:r w:rsidRPr="002B01B7">
              <w:rPr>
                <w:rFonts w:ascii="Garamond" w:hAnsi="Garamond"/>
                <w:i/>
                <w:sz w:val="28"/>
                <w:szCs w:val="28"/>
              </w:rPr>
              <w:t xml:space="preserve"> </w:t>
            </w:r>
            <w:proofErr w:type="spellStart"/>
            <w:r w:rsidRPr="002B01B7">
              <w:rPr>
                <w:rFonts w:ascii="Garamond" w:hAnsi="Garamond"/>
                <w:i/>
                <w:sz w:val="28"/>
                <w:szCs w:val="28"/>
              </w:rPr>
              <w:t>Chiarn</w:t>
            </w:r>
            <w:proofErr w:type="spellEnd"/>
            <w:r w:rsidRPr="002B01B7">
              <w:rPr>
                <w:rFonts w:ascii="Garamond" w:hAnsi="Garamond"/>
                <w:i/>
                <w:sz w:val="28"/>
                <w:szCs w:val="28"/>
              </w:rPr>
              <w:t>.</w:t>
            </w:r>
            <w:r w:rsidRPr="002B01B7">
              <w:rPr>
                <w:rFonts w:ascii="Garamond" w:hAnsi="Garamond"/>
                <w:sz w:val="28"/>
                <w:szCs w:val="28"/>
              </w:rPr>
              <w:t xml:space="preserve"> </w:t>
            </w:r>
          </w:p>
        </w:tc>
        <w:tc>
          <w:tcPr>
            <w:tcW w:w="0" w:type="auto"/>
          </w:tcPr>
          <w:p w14:paraId="75D2D2A1" w14:textId="77777777" w:rsidR="00F33E67" w:rsidRPr="001755D4" w:rsidRDefault="00F33E67"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To look up to God </w:t>
            </w:r>
            <w:r w:rsidRPr="001755D4">
              <w:rPr>
                <w:rFonts w:ascii="Garamond" w:hAnsi="Garamond" w:cs="Times New Roman"/>
                <w:i/>
                <w:sz w:val="28"/>
              </w:rPr>
              <w:t>for whatever you want, and to beg his Blessing upon every Work</w:t>
            </w:r>
            <w:r w:rsidR="002C617D" w:rsidRPr="002C617D">
              <w:rPr>
                <w:rFonts w:ascii="Garamond" w:hAnsi="Garamond" w:cs="Times New Roman"/>
                <w:sz w:val="28"/>
              </w:rPr>
              <w:t> ;</w:t>
            </w:r>
            <w:r w:rsidRPr="001755D4">
              <w:rPr>
                <w:rFonts w:ascii="Garamond" w:hAnsi="Garamond" w:cs="Times New Roman"/>
                <w:i/>
                <w:sz w:val="28"/>
              </w:rPr>
              <w:t xml:space="preserve"> </w:t>
            </w:r>
            <w:proofErr w:type="spellStart"/>
            <w:r w:rsidRPr="001755D4">
              <w:rPr>
                <w:rFonts w:ascii="Garamond" w:hAnsi="Garamond" w:cs="Times New Roman"/>
                <w:i/>
                <w:sz w:val="28"/>
              </w:rPr>
              <w:t>remembring</w:t>
            </w:r>
            <w:proofErr w:type="spellEnd"/>
            <w:r w:rsidRPr="001755D4">
              <w:rPr>
                <w:rFonts w:ascii="Garamond" w:hAnsi="Garamond" w:cs="Times New Roman"/>
                <w:i/>
                <w:sz w:val="28"/>
              </w:rPr>
              <w:t xml:space="preserve"> that nothing ought to be undertaken, which is not fit to be prayed for.</w:t>
            </w:r>
            <w:r w:rsidRPr="001755D4">
              <w:rPr>
                <w:rFonts w:ascii="Garamond" w:hAnsi="Garamond" w:cs="Times New Roman"/>
                <w:sz w:val="28"/>
              </w:rPr>
              <w:t xml:space="preserve"> For there is neither Wisdom, nor Understanding, nor Counsel against the Lord. </w:t>
            </w:r>
          </w:p>
        </w:tc>
        <w:tc>
          <w:tcPr>
            <w:tcW w:w="0" w:type="auto"/>
          </w:tcPr>
          <w:p w14:paraId="33E7684B" w14:textId="77777777" w:rsidR="00F33E67" w:rsidRDefault="00F33E67" w:rsidP="00DB60C3">
            <w:pPr>
              <w:pStyle w:val="ListParagraph"/>
              <w:ind w:left="0"/>
              <w:rPr>
                <w:rFonts w:ascii="Garamond" w:hAnsi="Garamond" w:cs="Times New Roman"/>
                <w:sz w:val="20"/>
                <w:szCs w:val="20"/>
              </w:rPr>
            </w:pPr>
          </w:p>
          <w:p w14:paraId="4F98DE2F" w14:textId="77777777" w:rsidR="00F33E67" w:rsidRDefault="00F33E67" w:rsidP="00DB60C3">
            <w:pPr>
              <w:pStyle w:val="ListParagraph"/>
              <w:ind w:left="0"/>
              <w:rPr>
                <w:rFonts w:ascii="Garamond" w:hAnsi="Garamond" w:cs="Times New Roman"/>
                <w:sz w:val="20"/>
                <w:szCs w:val="20"/>
              </w:rPr>
            </w:pPr>
          </w:p>
          <w:p w14:paraId="3690A238" w14:textId="77777777" w:rsidR="00F33E67" w:rsidRDefault="00F33E67" w:rsidP="00DB60C3">
            <w:pPr>
              <w:pStyle w:val="ListParagraph"/>
              <w:ind w:left="0"/>
              <w:rPr>
                <w:rFonts w:ascii="Garamond" w:hAnsi="Garamond" w:cs="Times New Roman"/>
                <w:sz w:val="20"/>
                <w:szCs w:val="20"/>
              </w:rPr>
            </w:pPr>
          </w:p>
          <w:p w14:paraId="65ABFC75" w14:textId="77777777" w:rsidR="00F33E67" w:rsidRDefault="00F33E67" w:rsidP="00DB60C3">
            <w:pPr>
              <w:pStyle w:val="ListParagraph"/>
              <w:ind w:left="0"/>
              <w:rPr>
                <w:rFonts w:ascii="Garamond" w:hAnsi="Garamond" w:cs="Times New Roman"/>
                <w:sz w:val="20"/>
                <w:szCs w:val="20"/>
              </w:rPr>
            </w:pPr>
          </w:p>
          <w:p w14:paraId="1201049A" w14:textId="77777777" w:rsidR="00F33E67" w:rsidRDefault="00F33E67" w:rsidP="00DB60C3">
            <w:pPr>
              <w:pStyle w:val="ListParagraph"/>
              <w:ind w:left="0"/>
              <w:rPr>
                <w:rFonts w:ascii="Garamond" w:hAnsi="Garamond" w:cs="Times New Roman"/>
                <w:sz w:val="20"/>
                <w:szCs w:val="20"/>
              </w:rPr>
            </w:pPr>
          </w:p>
          <w:p w14:paraId="4C1A313B" w14:textId="77777777" w:rsidR="00F33E67" w:rsidRDefault="00F33E67" w:rsidP="00DB60C3">
            <w:pPr>
              <w:pStyle w:val="ListParagraph"/>
              <w:ind w:left="0"/>
              <w:rPr>
                <w:rFonts w:ascii="Garamond" w:hAnsi="Garamond" w:cs="Times New Roman"/>
                <w:sz w:val="20"/>
                <w:szCs w:val="20"/>
              </w:rPr>
            </w:pPr>
          </w:p>
          <w:p w14:paraId="23DF817F" w14:textId="77777777" w:rsidR="00F33E67" w:rsidRPr="002825E4" w:rsidRDefault="00F33E67" w:rsidP="00DB60C3">
            <w:pPr>
              <w:pStyle w:val="ListParagraph"/>
              <w:ind w:left="0"/>
              <w:rPr>
                <w:rFonts w:ascii="Garamond" w:hAnsi="Garamond" w:cs="Times New Roman"/>
                <w:sz w:val="20"/>
                <w:szCs w:val="20"/>
              </w:rPr>
            </w:pPr>
            <w:r>
              <w:rPr>
                <w:rFonts w:ascii="Garamond" w:hAnsi="Garamond" w:cs="Times New Roman"/>
                <w:sz w:val="20"/>
                <w:szCs w:val="20"/>
              </w:rPr>
              <w:t>Prov. 21. 30.</w:t>
            </w:r>
          </w:p>
        </w:tc>
      </w:tr>
      <w:tr w:rsidR="00F33E67" w:rsidRPr="001755D4" w14:paraId="5B47A275" w14:textId="77777777" w:rsidTr="00AC0398">
        <w:tc>
          <w:tcPr>
            <w:tcW w:w="0" w:type="auto"/>
          </w:tcPr>
          <w:p w14:paraId="1A962923" w14:textId="77777777" w:rsidR="00F33E67" w:rsidRPr="002B01B7" w:rsidRDefault="00F33E67" w:rsidP="00DB60C3">
            <w:pPr>
              <w:pStyle w:val="CM3"/>
              <w:widowControl/>
              <w:spacing w:line="240" w:lineRule="auto"/>
              <w:ind w:firstLine="227"/>
              <w:jc w:val="both"/>
              <w:rPr>
                <w:rFonts w:ascii="Garamond" w:hAnsi="Garamond"/>
                <w:i/>
                <w:sz w:val="28"/>
                <w:szCs w:val="28"/>
              </w:rPr>
            </w:pPr>
            <w:r w:rsidRPr="002B01B7">
              <w:rPr>
                <w:rFonts w:ascii="Garamond" w:hAnsi="Garamond"/>
                <w:sz w:val="28"/>
                <w:szCs w:val="28"/>
              </w:rPr>
              <w:t>Dy hoi-</w:t>
            </w:r>
            <w:proofErr w:type="spellStart"/>
            <w:r w:rsidRPr="002B01B7">
              <w:rPr>
                <w:rFonts w:ascii="Garamond" w:hAnsi="Garamond"/>
                <w:sz w:val="28"/>
                <w:szCs w:val="28"/>
              </w:rPr>
              <w:t>agh</w:t>
            </w:r>
            <w:proofErr w:type="spellEnd"/>
            <w:r w:rsidRPr="002B01B7">
              <w:rPr>
                <w:rFonts w:ascii="Garamond" w:hAnsi="Garamond"/>
                <w:sz w:val="28"/>
                <w:szCs w:val="28"/>
              </w:rPr>
              <w:t xml:space="preserve"> </w:t>
            </w:r>
            <w:proofErr w:type="spellStart"/>
            <w:r w:rsidRPr="002B01B7">
              <w:rPr>
                <w:rFonts w:ascii="Garamond" w:hAnsi="Garamond"/>
                <w:sz w:val="28"/>
                <w:szCs w:val="28"/>
              </w:rPr>
              <w:t>Jee</w:t>
            </w:r>
            <w:proofErr w:type="spellEnd"/>
            <w:r w:rsidRPr="002B01B7">
              <w:rPr>
                <w:rFonts w:ascii="Garamond" w:hAnsi="Garamond"/>
                <w:sz w:val="28"/>
                <w:szCs w:val="28"/>
              </w:rPr>
              <w:t xml:space="preserve"> </w:t>
            </w:r>
            <w:proofErr w:type="spellStart"/>
            <w:r w:rsidRPr="002B01B7">
              <w:rPr>
                <w:rFonts w:ascii="Garamond" w:hAnsi="Garamond"/>
                <w:sz w:val="28"/>
                <w:szCs w:val="28"/>
              </w:rPr>
              <w:t>kinjagh</w:t>
            </w:r>
            <w:proofErr w:type="spellEnd"/>
            <w:r w:rsidRPr="002B01B7">
              <w:rPr>
                <w:rFonts w:ascii="Garamond" w:hAnsi="Garamond"/>
                <w:sz w:val="28"/>
                <w:szCs w:val="28"/>
              </w:rPr>
              <w:t xml:space="preserve"> </w:t>
            </w:r>
            <w:proofErr w:type="spellStart"/>
            <w:r w:rsidRPr="002B01B7">
              <w:rPr>
                <w:rFonts w:ascii="Garamond" w:hAnsi="Garamond"/>
                <w:sz w:val="28"/>
                <w:szCs w:val="28"/>
              </w:rPr>
              <w:t>kiangoyrt</w:t>
            </w:r>
            <w:proofErr w:type="spellEnd"/>
            <w:r w:rsidRPr="002B01B7">
              <w:rPr>
                <w:rFonts w:ascii="Garamond" w:hAnsi="Garamond"/>
                <w:sz w:val="28"/>
                <w:szCs w:val="28"/>
              </w:rPr>
              <w:t xml:space="preserve"> </w:t>
            </w:r>
            <w:proofErr w:type="spellStart"/>
            <w:r w:rsidRPr="002B01B7">
              <w:rPr>
                <w:rFonts w:ascii="Garamond" w:hAnsi="Garamond"/>
                <w:sz w:val="28"/>
                <w:szCs w:val="28"/>
              </w:rPr>
              <w:t>rhyt</w:t>
            </w:r>
            <w:proofErr w:type="spellEnd"/>
            <w:r w:rsidR="002C617D" w:rsidRPr="002C617D">
              <w:rPr>
                <w:rFonts w:ascii="Garamond" w:hAnsi="Garamond"/>
                <w:sz w:val="28"/>
                <w:szCs w:val="28"/>
              </w:rPr>
              <w:t> ;</w:t>
            </w:r>
            <w:r w:rsidRPr="002B01B7">
              <w:rPr>
                <w:rFonts w:ascii="Garamond" w:hAnsi="Garamond"/>
                <w:sz w:val="28"/>
                <w:szCs w:val="28"/>
              </w:rPr>
              <w:t xml:space="preserve"> </w:t>
            </w:r>
            <w:proofErr w:type="spellStart"/>
            <w:r w:rsidRPr="002B01B7">
              <w:rPr>
                <w:rFonts w:ascii="Garamond" w:hAnsi="Garamond"/>
                <w:sz w:val="28"/>
                <w:szCs w:val="28"/>
              </w:rPr>
              <w:t>ver</w:t>
            </w:r>
            <w:proofErr w:type="spellEnd"/>
            <w:r w:rsidRPr="002B01B7">
              <w:rPr>
                <w:rFonts w:ascii="Garamond" w:hAnsi="Garamond"/>
                <w:sz w:val="28"/>
                <w:szCs w:val="28"/>
              </w:rPr>
              <w:t xml:space="preserve"> </w:t>
            </w:r>
            <w:proofErr w:type="spellStart"/>
            <w:r w:rsidRPr="002B01B7">
              <w:rPr>
                <w:rFonts w:ascii="Garamond" w:hAnsi="Garamond"/>
                <w:sz w:val="28"/>
                <w:szCs w:val="28"/>
              </w:rPr>
              <w:t>shoh</w:t>
            </w:r>
            <w:proofErr w:type="spellEnd"/>
            <w:r w:rsidRPr="002B01B7">
              <w:rPr>
                <w:rFonts w:ascii="Garamond" w:hAnsi="Garamond"/>
                <w:sz w:val="28"/>
                <w:szCs w:val="28"/>
              </w:rPr>
              <w:t xml:space="preserve"> </w:t>
            </w:r>
            <w:proofErr w:type="spellStart"/>
            <w:r w:rsidRPr="002B01B7">
              <w:rPr>
                <w:rFonts w:ascii="Garamond" w:hAnsi="Garamond"/>
                <w:sz w:val="28"/>
                <w:szCs w:val="28"/>
              </w:rPr>
              <w:t>or’t</w:t>
            </w:r>
            <w:proofErr w:type="spellEnd"/>
            <w:r w:rsidRPr="002B01B7">
              <w:rPr>
                <w:rFonts w:ascii="Garamond" w:hAnsi="Garamond"/>
                <w:sz w:val="28"/>
                <w:szCs w:val="28"/>
              </w:rPr>
              <w:t xml:space="preserve"> </w:t>
            </w:r>
            <w:proofErr w:type="spellStart"/>
            <w:r w:rsidRPr="002B01B7">
              <w:rPr>
                <w:rFonts w:ascii="Garamond" w:hAnsi="Garamond"/>
                <w:sz w:val="28"/>
                <w:szCs w:val="28"/>
              </w:rPr>
              <w:t>ve</w:t>
            </w:r>
            <w:proofErr w:type="spellEnd"/>
            <w:r w:rsidRPr="002B01B7">
              <w:rPr>
                <w:rFonts w:ascii="Garamond" w:hAnsi="Garamond"/>
                <w:sz w:val="28"/>
                <w:szCs w:val="28"/>
              </w:rPr>
              <w:t xml:space="preserve"> </w:t>
            </w:r>
            <w:proofErr w:type="spellStart"/>
            <w:r w:rsidRPr="002B01B7">
              <w:rPr>
                <w:rFonts w:ascii="Garamond" w:hAnsi="Garamond"/>
                <w:sz w:val="28"/>
                <w:szCs w:val="28"/>
              </w:rPr>
              <w:t>kairralagh</w:t>
            </w:r>
            <w:proofErr w:type="spellEnd"/>
            <w:r w:rsidRPr="002B01B7">
              <w:rPr>
                <w:rFonts w:ascii="Garamond" w:hAnsi="Garamond"/>
                <w:sz w:val="28"/>
                <w:szCs w:val="28"/>
              </w:rPr>
              <w:t xml:space="preserve"> </w:t>
            </w:r>
            <w:proofErr w:type="spellStart"/>
            <w:r w:rsidRPr="002B01B7">
              <w:rPr>
                <w:rFonts w:ascii="Garamond" w:hAnsi="Garamond"/>
                <w:sz w:val="28"/>
                <w:szCs w:val="28"/>
              </w:rPr>
              <w:t>jeh</w:t>
            </w:r>
            <w:proofErr w:type="spellEnd"/>
            <w:r w:rsidRPr="002B01B7">
              <w:rPr>
                <w:rFonts w:ascii="Garamond" w:hAnsi="Garamond"/>
                <w:sz w:val="28"/>
                <w:szCs w:val="28"/>
              </w:rPr>
              <w:t xml:space="preserve"> </w:t>
            </w:r>
            <w:proofErr w:type="spellStart"/>
            <w:r w:rsidRPr="002B01B7">
              <w:rPr>
                <w:rFonts w:ascii="Garamond" w:hAnsi="Garamond"/>
                <w:sz w:val="28"/>
                <w:szCs w:val="28"/>
              </w:rPr>
              <w:t>dty</w:t>
            </w:r>
            <w:proofErr w:type="spellEnd"/>
            <w:r w:rsidRPr="002B01B7">
              <w:rPr>
                <w:rFonts w:ascii="Garamond" w:hAnsi="Garamond"/>
                <w:sz w:val="28"/>
                <w:szCs w:val="28"/>
              </w:rPr>
              <w:t xml:space="preserve"> </w:t>
            </w:r>
            <w:proofErr w:type="spellStart"/>
            <w:r w:rsidRPr="002B01B7">
              <w:rPr>
                <w:rFonts w:ascii="Garamond" w:hAnsi="Garamond"/>
                <w:sz w:val="28"/>
                <w:szCs w:val="28"/>
              </w:rPr>
              <w:t>raadjin</w:t>
            </w:r>
            <w:proofErr w:type="spellEnd"/>
            <w:r w:rsidRPr="002B01B7">
              <w:rPr>
                <w:rFonts w:ascii="Garamond" w:hAnsi="Garamond"/>
                <w:sz w:val="28"/>
                <w:szCs w:val="28"/>
              </w:rPr>
              <w:t xml:space="preserve">, </w:t>
            </w:r>
            <w:proofErr w:type="spellStart"/>
            <w:r w:rsidRPr="002B01B7">
              <w:rPr>
                <w:rFonts w:ascii="Garamond" w:hAnsi="Garamond"/>
                <w:sz w:val="28"/>
                <w:szCs w:val="28"/>
              </w:rPr>
              <w:t>imneagh</w:t>
            </w:r>
            <w:proofErr w:type="spellEnd"/>
            <w:r w:rsidRPr="002B01B7">
              <w:rPr>
                <w:rFonts w:ascii="Garamond" w:hAnsi="Garamond"/>
                <w:sz w:val="28"/>
                <w:szCs w:val="28"/>
              </w:rPr>
              <w:t xml:space="preserve"> </w:t>
            </w:r>
            <w:proofErr w:type="spellStart"/>
            <w:r w:rsidRPr="002B01B7">
              <w:rPr>
                <w:rFonts w:ascii="Garamond" w:hAnsi="Garamond"/>
                <w:sz w:val="28"/>
                <w:szCs w:val="28"/>
              </w:rPr>
              <w:t>harrish</w:t>
            </w:r>
            <w:proofErr w:type="spellEnd"/>
            <w:r w:rsidRPr="002B01B7">
              <w:rPr>
                <w:rFonts w:ascii="Garamond" w:hAnsi="Garamond"/>
                <w:sz w:val="28"/>
                <w:szCs w:val="28"/>
              </w:rPr>
              <w:t xml:space="preserve"> </w:t>
            </w:r>
            <w:proofErr w:type="spellStart"/>
            <w:r w:rsidRPr="002B01B7">
              <w:rPr>
                <w:rFonts w:ascii="Garamond" w:hAnsi="Garamond"/>
                <w:sz w:val="28"/>
                <w:szCs w:val="28"/>
              </w:rPr>
              <w:t>dty</w:t>
            </w:r>
            <w:proofErr w:type="spellEnd"/>
            <w:r w:rsidRPr="002B01B7">
              <w:rPr>
                <w:rFonts w:ascii="Garamond" w:hAnsi="Garamond"/>
                <w:sz w:val="28"/>
                <w:szCs w:val="28"/>
              </w:rPr>
              <w:t xml:space="preserve"> </w:t>
            </w:r>
            <w:proofErr w:type="spellStart"/>
            <w:r w:rsidRPr="002B01B7">
              <w:rPr>
                <w:rFonts w:ascii="Garamond" w:hAnsi="Garamond"/>
                <w:sz w:val="28"/>
                <w:szCs w:val="28"/>
              </w:rPr>
              <w:t>chree</w:t>
            </w:r>
            <w:proofErr w:type="spellEnd"/>
            <w:r w:rsidRPr="002B01B7">
              <w:rPr>
                <w:rFonts w:ascii="Garamond" w:hAnsi="Garamond"/>
                <w:sz w:val="28"/>
                <w:szCs w:val="28"/>
              </w:rPr>
              <w:t xml:space="preserve"> as </w:t>
            </w:r>
            <w:proofErr w:type="spellStart"/>
            <w:r w:rsidRPr="002B01B7">
              <w:rPr>
                <w:rFonts w:ascii="Garamond" w:hAnsi="Garamond"/>
                <w:sz w:val="28"/>
                <w:szCs w:val="28"/>
              </w:rPr>
              <w:t>jeeragh</w:t>
            </w:r>
            <w:proofErr w:type="spellEnd"/>
            <w:r w:rsidRPr="002B01B7">
              <w:rPr>
                <w:rFonts w:ascii="Garamond" w:hAnsi="Garamond"/>
                <w:sz w:val="28"/>
                <w:szCs w:val="28"/>
              </w:rPr>
              <w:t xml:space="preserve"> </w:t>
            </w:r>
            <w:proofErr w:type="spellStart"/>
            <w:r w:rsidRPr="002B01B7">
              <w:rPr>
                <w:rFonts w:ascii="Garamond" w:hAnsi="Garamond"/>
                <w:sz w:val="28"/>
                <w:szCs w:val="28"/>
              </w:rPr>
              <w:t>ayns</w:t>
            </w:r>
            <w:proofErr w:type="spellEnd"/>
            <w:r w:rsidRPr="002B01B7">
              <w:rPr>
                <w:rFonts w:ascii="Garamond" w:hAnsi="Garamond"/>
                <w:sz w:val="28"/>
                <w:szCs w:val="28"/>
              </w:rPr>
              <w:t xml:space="preserve"> </w:t>
            </w:r>
            <w:proofErr w:type="spellStart"/>
            <w:r w:rsidRPr="002B01B7">
              <w:rPr>
                <w:rFonts w:ascii="Garamond" w:hAnsi="Garamond"/>
                <w:sz w:val="28"/>
                <w:szCs w:val="28"/>
              </w:rPr>
              <w:t>dty</w:t>
            </w:r>
            <w:proofErr w:type="spellEnd"/>
            <w:r w:rsidRPr="002B01B7">
              <w:rPr>
                <w:rFonts w:ascii="Garamond" w:hAnsi="Garamond"/>
                <w:sz w:val="28"/>
                <w:szCs w:val="28"/>
              </w:rPr>
              <w:t xml:space="preserve"> </w:t>
            </w:r>
            <w:proofErr w:type="spellStart"/>
            <w:r w:rsidRPr="002B01B7">
              <w:rPr>
                <w:rFonts w:ascii="Garamond" w:hAnsi="Garamond"/>
                <w:sz w:val="28"/>
                <w:szCs w:val="28"/>
              </w:rPr>
              <w:t>ghellallyn</w:t>
            </w:r>
            <w:proofErr w:type="spellEnd"/>
            <w:r w:rsidR="002C617D" w:rsidRPr="002C617D">
              <w:rPr>
                <w:rFonts w:ascii="Garamond" w:hAnsi="Garamond"/>
                <w:sz w:val="28"/>
                <w:szCs w:val="28"/>
              </w:rPr>
              <w:t> ;</w:t>
            </w:r>
            <w:r w:rsidRPr="002B01B7">
              <w:rPr>
                <w:rFonts w:ascii="Garamond" w:hAnsi="Garamond"/>
                <w:sz w:val="28"/>
                <w:szCs w:val="28"/>
              </w:rPr>
              <w:t xml:space="preserve"> </w:t>
            </w:r>
            <w:r w:rsidRPr="002B01B7">
              <w:rPr>
                <w:rFonts w:ascii="Garamond" w:hAnsi="Garamond"/>
                <w:i/>
                <w:sz w:val="28"/>
                <w:szCs w:val="28"/>
              </w:rPr>
              <w:t xml:space="preserve">Son ta </w:t>
            </w:r>
            <w:proofErr w:type="spellStart"/>
            <w:r w:rsidRPr="002B01B7">
              <w:rPr>
                <w:rFonts w:ascii="Garamond" w:hAnsi="Garamond"/>
                <w:i/>
                <w:sz w:val="28"/>
                <w:szCs w:val="28"/>
              </w:rPr>
              <w:t>ny</w:t>
            </w:r>
            <w:proofErr w:type="spellEnd"/>
            <w:r w:rsidRPr="002B01B7">
              <w:rPr>
                <w:rFonts w:ascii="Garamond" w:hAnsi="Garamond"/>
                <w:i/>
                <w:sz w:val="28"/>
                <w:szCs w:val="28"/>
              </w:rPr>
              <w:t xml:space="preserve"> </w:t>
            </w:r>
            <w:proofErr w:type="spellStart"/>
            <w:r w:rsidRPr="002B01B7">
              <w:rPr>
                <w:rFonts w:ascii="Garamond" w:hAnsi="Garamond"/>
                <w:i/>
                <w:sz w:val="28"/>
                <w:szCs w:val="28"/>
              </w:rPr>
              <w:t>sooyllyn</w:t>
            </w:r>
            <w:proofErr w:type="spellEnd"/>
            <w:r w:rsidRPr="002B01B7">
              <w:rPr>
                <w:rFonts w:ascii="Garamond" w:hAnsi="Garamond"/>
                <w:i/>
                <w:sz w:val="28"/>
                <w:szCs w:val="28"/>
              </w:rPr>
              <w:t xml:space="preserve"> </w:t>
            </w:r>
            <w:proofErr w:type="spellStart"/>
            <w:r w:rsidRPr="002B01B7">
              <w:rPr>
                <w:rFonts w:ascii="Garamond" w:hAnsi="Garamond"/>
                <w:i/>
                <w:sz w:val="28"/>
                <w:szCs w:val="28"/>
              </w:rPr>
              <w:t>echyssyn</w:t>
            </w:r>
            <w:proofErr w:type="spellEnd"/>
            <w:r w:rsidRPr="002B01B7">
              <w:rPr>
                <w:rFonts w:ascii="Garamond" w:hAnsi="Garamond"/>
                <w:i/>
                <w:sz w:val="28"/>
                <w:szCs w:val="28"/>
              </w:rPr>
              <w:t xml:space="preserve"> er </w:t>
            </w:r>
            <w:proofErr w:type="spellStart"/>
            <w:r w:rsidRPr="002B01B7">
              <w:rPr>
                <w:rFonts w:ascii="Garamond" w:hAnsi="Garamond"/>
                <w:i/>
                <w:sz w:val="28"/>
                <w:szCs w:val="28"/>
              </w:rPr>
              <w:t>ooilley</w:t>
            </w:r>
            <w:proofErr w:type="spellEnd"/>
            <w:r w:rsidRPr="002B01B7">
              <w:rPr>
                <w:rFonts w:ascii="Garamond" w:hAnsi="Garamond"/>
                <w:i/>
                <w:sz w:val="28"/>
                <w:szCs w:val="28"/>
              </w:rPr>
              <w:t xml:space="preserve"> </w:t>
            </w:r>
            <w:proofErr w:type="spellStart"/>
            <w:r w:rsidRPr="002B01B7">
              <w:rPr>
                <w:rFonts w:ascii="Garamond" w:hAnsi="Garamond"/>
                <w:i/>
                <w:sz w:val="28"/>
                <w:szCs w:val="28"/>
              </w:rPr>
              <w:t>raadjin</w:t>
            </w:r>
            <w:proofErr w:type="spellEnd"/>
            <w:r w:rsidRPr="002B01B7">
              <w:rPr>
                <w:rFonts w:ascii="Garamond" w:hAnsi="Garamond"/>
                <w:i/>
                <w:sz w:val="28"/>
                <w:szCs w:val="28"/>
              </w:rPr>
              <w:t xml:space="preserve"> </w:t>
            </w:r>
            <w:proofErr w:type="spellStart"/>
            <w:r w:rsidRPr="002B01B7">
              <w:rPr>
                <w:rFonts w:ascii="Garamond" w:hAnsi="Garamond"/>
                <w:i/>
                <w:sz w:val="28"/>
                <w:szCs w:val="28"/>
              </w:rPr>
              <w:t>cloan</w:t>
            </w:r>
            <w:proofErr w:type="spellEnd"/>
            <w:r w:rsidRPr="002B01B7">
              <w:rPr>
                <w:rFonts w:ascii="Garamond" w:hAnsi="Garamond"/>
                <w:i/>
                <w:sz w:val="28"/>
                <w:szCs w:val="28"/>
              </w:rPr>
              <w:t xml:space="preserve"> </w:t>
            </w:r>
            <w:proofErr w:type="spellStart"/>
            <w:r w:rsidRPr="002B01B7">
              <w:rPr>
                <w:rFonts w:ascii="Garamond" w:hAnsi="Garamond"/>
                <w:i/>
                <w:sz w:val="28"/>
                <w:szCs w:val="28"/>
              </w:rPr>
              <w:t>deney</w:t>
            </w:r>
            <w:proofErr w:type="spellEnd"/>
            <w:r w:rsidRPr="002B01B7">
              <w:rPr>
                <w:rFonts w:ascii="Garamond" w:hAnsi="Garamond"/>
                <w:i/>
                <w:sz w:val="28"/>
                <w:szCs w:val="28"/>
              </w:rPr>
              <w:t xml:space="preserve"> </w:t>
            </w:r>
            <w:proofErr w:type="spellStart"/>
            <w:r w:rsidRPr="002B01B7">
              <w:rPr>
                <w:rFonts w:ascii="Garamond" w:hAnsi="Garamond"/>
                <w:i/>
                <w:sz w:val="28"/>
                <w:szCs w:val="28"/>
              </w:rPr>
              <w:t>dy</w:t>
            </w:r>
            <w:proofErr w:type="spellEnd"/>
            <w:r w:rsidRPr="002B01B7">
              <w:rPr>
                <w:rFonts w:ascii="Garamond" w:hAnsi="Garamond"/>
                <w:i/>
                <w:sz w:val="28"/>
                <w:szCs w:val="28"/>
              </w:rPr>
              <w:t xml:space="preserve"> chur da </w:t>
            </w:r>
            <w:proofErr w:type="spellStart"/>
            <w:r w:rsidRPr="002B01B7">
              <w:rPr>
                <w:rFonts w:ascii="Garamond" w:hAnsi="Garamond"/>
                <w:i/>
                <w:sz w:val="28"/>
                <w:szCs w:val="28"/>
              </w:rPr>
              <w:t>dy</w:t>
            </w:r>
            <w:proofErr w:type="spellEnd"/>
            <w:r w:rsidRPr="002B01B7">
              <w:rPr>
                <w:rFonts w:ascii="Garamond" w:hAnsi="Garamond"/>
                <w:i/>
                <w:sz w:val="28"/>
                <w:szCs w:val="28"/>
              </w:rPr>
              <w:t xml:space="preserve"> </w:t>
            </w:r>
            <w:proofErr w:type="spellStart"/>
            <w:r w:rsidRPr="002B01B7">
              <w:rPr>
                <w:rFonts w:ascii="Garamond" w:hAnsi="Garamond"/>
                <w:i/>
                <w:sz w:val="28"/>
                <w:szCs w:val="28"/>
              </w:rPr>
              <w:t>chooilley</w:t>
            </w:r>
            <w:proofErr w:type="spellEnd"/>
            <w:r w:rsidRPr="002B01B7">
              <w:rPr>
                <w:rFonts w:ascii="Garamond" w:hAnsi="Garamond"/>
                <w:i/>
                <w:sz w:val="28"/>
                <w:szCs w:val="28"/>
              </w:rPr>
              <w:t xml:space="preserve"> </w:t>
            </w:r>
            <w:proofErr w:type="spellStart"/>
            <w:r w:rsidRPr="002B01B7">
              <w:rPr>
                <w:rFonts w:ascii="Garamond" w:hAnsi="Garamond"/>
                <w:i/>
                <w:sz w:val="28"/>
                <w:szCs w:val="28"/>
              </w:rPr>
              <w:t>ghooiney</w:t>
            </w:r>
            <w:proofErr w:type="spellEnd"/>
            <w:r w:rsidRPr="002B01B7">
              <w:rPr>
                <w:rFonts w:ascii="Garamond" w:hAnsi="Garamond"/>
                <w:i/>
                <w:sz w:val="28"/>
                <w:szCs w:val="28"/>
              </w:rPr>
              <w:t xml:space="preserve"> </w:t>
            </w:r>
            <w:proofErr w:type="spellStart"/>
            <w:r w:rsidRPr="002B01B7">
              <w:rPr>
                <w:rFonts w:ascii="Garamond" w:hAnsi="Garamond"/>
                <w:i/>
                <w:sz w:val="28"/>
                <w:szCs w:val="28"/>
              </w:rPr>
              <w:t>cordail</w:t>
            </w:r>
            <w:proofErr w:type="spellEnd"/>
            <w:r w:rsidRPr="002B01B7">
              <w:rPr>
                <w:rFonts w:ascii="Garamond" w:hAnsi="Garamond"/>
                <w:i/>
                <w:sz w:val="28"/>
                <w:szCs w:val="28"/>
              </w:rPr>
              <w:t xml:space="preserve"> </w:t>
            </w:r>
            <w:proofErr w:type="spellStart"/>
            <w:r w:rsidRPr="002B01B7">
              <w:rPr>
                <w:rFonts w:ascii="Garamond" w:hAnsi="Garamond"/>
                <w:i/>
                <w:sz w:val="28"/>
                <w:szCs w:val="28"/>
              </w:rPr>
              <w:t>rish</w:t>
            </w:r>
            <w:proofErr w:type="spellEnd"/>
            <w:r w:rsidRPr="002B01B7">
              <w:rPr>
                <w:rFonts w:ascii="Garamond" w:hAnsi="Garamond"/>
                <w:i/>
                <w:sz w:val="28"/>
                <w:szCs w:val="28"/>
              </w:rPr>
              <w:t xml:space="preserve"> e </w:t>
            </w:r>
            <w:proofErr w:type="spellStart"/>
            <w:r w:rsidRPr="002B01B7">
              <w:rPr>
                <w:rFonts w:ascii="Garamond" w:hAnsi="Garamond"/>
                <w:i/>
                <w:sz w:val="28"/>
                <w:szCs w:val="28"/>
              </w:rPr>
              <w:t>raadjin</w:t>
            </w:r>
            <w:proofErr w:type="spellEnd"/>
            <w:r w:rsidRPr="002B01B7">
              <w:rPr>
                <w:rFonts w:ascii="Garamond" w:hAnsi="Garamond"/>
                <w:i/>
                <w:sz w:val="28"/>
                <w:szCs w:val="28"/>
              </w:rPr>
              <w:t xml:space="preserve">, as </w:t>
            </w:r>
            <w:proofErr w:type="spellStart"/>
            <w:r w:rsidRPr="002B01B7">
              <w:rPr>
                <w:rFonts w:ascii="Garamond" w:hAnsi="Garamond"/>
                <w:i/>
                <w:sz w:val="28"/>
                <w:szCs w:val="28"/>
              </w:rPr>
              <w:t>cordail</w:t>
            </w:r>
            <w:proofErr w:type="spellEnd"/>
            <w:r w:rsidRPr="002B01B7">
              <w:rPr>
                <w:rFonts w:ascii="Garamond" w:hAnsi="Garamond"/>
                <w:i/>
                <w:sz w:val="28"/>
                <w:szCs w:val="28"/>
              </w:rPr>
              <w:t xml:space="preserve"> </w:t>
            </w:r>
            <w:proofErr w:type="spellStart"/>
            <w:r w:rsidRPr="002B01B7">
              <w:rPr>
                <w:rFonts w:ascii="Garamond" w:hAnsi="Garamond"/>
                <w:i/>
                <w:sz w:val="28"/>
                <w:szCs w:val="28"/>
              </w:rPr>
              <w:t>rish</w:t>
            </w:r>
            <w:proofErr w:type="spellEnd"/>
            <w:r w:rsidRPr="002B01B7">
              <w:rPr>
                <w:rFonts w:ascii="Garamond" w:hAnsi="Garamond"/>
                <w:i/>
                <w:sz w:val="28"/>
                <w:szCs w:val="28"/>
              </w:rPr>
              <w:t xml:space="preserve"> mess y </w:t>
            </w:r>
            <w:proofErr w:type="spellStart"/>
            <w:r w:rsidRPr="002B01B7">
              <w:rPr>
                <w:rFonts w:ascii="Garamond" w:hAnsi="Garamond"/>
                <w:i/>
                <w:sz w:val="28"/>
                <w:szCs w:val="28"/>
              </w:rPr>
              <w:t>yanoo</w:t>
            </w:r>
            <w:proofErr w:type="spellEnd"/>
            <w:r w:rsidRPr="002B01B7">
              <w:rPr>
                <w:rFonts w:ascii="Garamond" w:hAnsi="Garamond"/>
                <w:i/>
                <w:sz w:val="28"/>
                <w:szCs w:val="28"/>
              </w:rPr>
              <w:t xml:space="preserve">. </w:t>
            </w:r>
          </w:p>
        </w:tc>
        <w:tc>
          <w:tcPr>
            <w:tcW w:w="0" w:type="auto"/>
          </w:tcPr>
          <w:p w14:paraId="0DB4DBB1" w14:textId="77777777" w:rsidR="00F33E67" w:rsidRPr="001755D4" w:rsidRDefault="00F33E67"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To set God always before you, </w:t>
            </w:r>
            <w:r w:rsidRPr="001755D4">
              <w:rPr>
                <w:rFonts w:ascii="Garamond" w:hAnsi="Garamond" w:cs="Times New Roman"/>
                <w:i/>
                <w:sz w:val="28"/>
              </w:rPr>
              <w:t>which will make you careful of your Ways, watchful over your Heart, and upright in your Dealings</w:t>
            </w:r>
            <w:r w:rsidR="002C617D" w:rsidRPr="002C617D">
              <w:rPr>
                <w:rFonts w:ascii="Garamond" w:hAnsi="Garamond" w:cs="Times New Roman"/>
                <w:sz w:val="28"/>
              </w:rPr>
              <w:t> ;</w:t>
            </w:r>
            <w:r w:rsidRPr="001755D4">
              <w:rPr>
                <w:rFonts w:ascii="Garamond" w:hAnsi="Garamond" w:cs="Times New Roman"/>
                <w:sz w:val="28"/>
              </w:rPr>
              <w:t xml:space="preserve"> For his Eyes are upon all the ways of the Children of Men, to give to every Man according to his ways, and according to the fruit of his doings. </w:t>
            </w:r>
          </w:p>
        </w:tc>
        <w:tc>
          <w:tcPr>
            <w:tcW w:w="0" w:type="auto"/>
          </w:tcPr>
          <w:p w14:paraId="6E5CBCB6" w14:textId="77777777" w:rsidR="00F33E67" w:rsidRDefault="00F33E67" w:rsidP="00DB60C3">
            <w:pPr>
              <w:pStyle w:val="ListParagraph"/>
              <w:ind w:left="0"/>
              <w:rPr>
                <w:rFonts w:ascii="Garamond" w:hAnsi="Garamond" w:cs="Times New Roman"/>
                <w:sz w:val="20"/>
                <w:szCs w:val="20"/>
              </w:rPr>
            </w:pPr>
          </w:p>
          <w:p w14:paraId="76C080C9" w14:textId="77777777" w:rsidR="00F33E67" w:rsidRDefault="00F33E67" w:rsidP="00DB60C3">
            <w:pPr>
              <w:pStyle w:val="ListParagraph"/>
              <w:ind w:left="0"/>
              <w:rPr>
                <w:rFonts w:ascii="Garamond" w:hAnsi="Garamond" w:cs="Times New Roman"/>
                <w:sz w:val="20"/>
                <w:szCs w:val="20"/>
              </w:rPr>
            </w:pPr>
          </w:p>
          <w:p w14:paraId="521983CC" w14:textId="77777777" w:rsidR="00F33E67" w:rsidRDefault="00F33E67" w:rsidP="00DB60C3">
            <w:pPr>
              <w:pStyle w:val="ListParagraph"/>
              <w:ind w:left="0"/>
              <w:rPr>
                <w:rFonts w:ascii="Garamond" w:hAnsi="Garamond" w:cs="Times New Roman"/>
                <w:sz w:val="20"/>
                <w:szCs w:val="20"/>
              </w:rPr>
            </w:pPr>
          </w:p>
          <w:p w14:paraId="37E20ECA" w14:textId="77777777" w:rsidR="00F33E67" w:rsidRDefault="00F33E67" w:rsidP="00DB60C3">
            <w:pPr>
              <w:pStyle w:val="ListParagraph"/>
              <w:ind w:left="0"/>
              <w:rPr>
                <w:rFonts w:ascii="Garamond" w:hAnsi="Garamond" w:cs="Times New Roman"/>
                <w:sz w:val="20"/>
                <w:szCs w:val="20"/>
              </w:rPr>
            </w:pPr>
          </w:p>
          <w:p w14:paraId="765E2183" w14:textId="77777777" w:rsidR="00F33E67" w:rsidRDefault="00F33E67" w:rsidP="00DB60C3">
            <w:pPr>
              <w:pStyle w:val="ListParagraph"/>
              <w:ind w:left="0"/>
              <w:rPr>
                <w:rFonts w:ascii="Garamond" w:hAnsi="Garamond" w:cs="Times New Roman"/>
                <w:sz w:val="20"/>
                <w:szCs w:val="20"/>
              </w:rPr>
            </w:pPr>
          </w:p>
          <w:p w14:paraId="14389F65" w14:textId="77777777" w:rsidR="00F33E67" w:rsidRPr="002825E4" w:rsidRDefault="00F33E67" w:rsidP="00DB60C3">
            <w:pPr>
              <w:pStyle w:val="ListParagraph"/>
              <w:ind w:left="0"/>
              <w:rPr>
                <w:rFonts w:ascii="Garamond" w:hAnsi="Garamond" w:cs="Times New Roman"/>
                <w:sz w:val="20"/>
                <w:szCs w:val="20"/>
              </w:rPr>
            </w:pPr>
            <w:r>
              <w:rPr>
                <w:rFonts w:ascii="Garamond" w:hAnsi="Garamond" w:cs="Times New Roman"/>
                <w:sz w:val="20"/>
                <w:szCs w:val="20"/>
              </w:rPr>
              <w:t>Jer. 32. 19.</w:t>
            </w:r>
          </w:p>
        </w:tc>
      </w:tr>
      <w:tr w:rsidR="00F33E67" w:rsidRPr="001755D4" w14:paraId="6D30F98E" w14:textId="77777777" w:rsidTr="00AC0398">
        <w:tc>
          <w:tcPr>
            <w:tcW w:w="0" w:type="auto"/>
          </w:tcPr>
          <w:p w14:paraId="66304841" w14:textId="77777777" w:rsidR="00F33E67" w:rsidRPr="002B01B7" w:rsidRDefault="00F33E67" w:rsidP="00DB60C3">
            <w:pPr>
              <w:pStyle w:val="CM3"/>
              <w:widowControl/>
              <w:spacing w:line="240" w:lineRule="auto"/>
              <w:ind w:firstLine="227"/>
              <w:jc w:val="both"/>
              <w:rPr>
                <w:rFonts w:ascii="Garamond" w:hAnsi="Garamond"/>
                <w:sz w:val="28"/>
                <w:szCs w:val="28"/>
              </w:rPr>
            </w:pPr>
            <w:r w:rsidRPr="002B01B7">
              <w:rPr>
                <w:rFonts w:ascii="Garamond" w:hAnsi="Garamond"/>
                <w:i/>
                <w:sz w:val="28"/>
                <w:szCs w:val="28"/>
              </w:rPr>
              <w:t>Q.</w:t>
            </w:r>
            <w:r w:rsidRPr="002B01B7">
              <w:rPr>
                <w:rFonts w:ascii="Garamond" w:hAnsi="Garamond"/>
                <w:sz w:val="28"/>
                <w:szCs w:val="28"/>
              </w:rPr>
              <w:t xml:space="preserve"> </w:t>
            </w:r>
            <w:proofErr w:type="spellStart"/>
            <w:r w:rsidRPr="002B01B7">
              <w:rPr>
                <w:rFonts w:ascii="Garamond" w:hAnsi="Garamond"/>
                <w:sz w:val="28"/>
                <w:szCs w:val="28"/>
              </w:rPr>
              <w:t>Cre’n</w:t>
            </w:r>
            <w:proofErr w:type="spellEnd"/>
            <w:r w:rsidRPr="002B01B7">
              <w:rPr>
                <w:rFonts w:ascii="Garamond" w:hAnsi="Garamond"/>
                <w:sz w:val="28"/>
                <w:szCs w:val="28"/>
              </w:rPr>
              <w:t xml:space="preserve"> </w:t>
            </w:r>
            <w:proofErr w:type="spellStart"/>
            <w:r w:rsidRPr="002B01B7">
              <w:rPr>
                <w:rFonts w:ascii="Garamond" w:hAnsi="Garamond"/>
                <w:sz w:val="28"/>
                <w:szCs w:val="28"/>
              </w:rPr>
              <w:t>vondeish</w:t>
            </w:r>
            <w:proofErr w:type="spellEnd"/>
            <w:r w:rsidRPr="002B01B7">
              <w:rPr>
                <w:rFonts w:ascii="Garamond" w:hAnsi="Garamond"/>
                <w:sz w:val="28"/>
                <w:szCs w:val="28"/>
              </w:rPr>
              <w:t xml:space="preserve"> ta </w:t>
            </w:r>
            <w:proofErr w:type="spellStart"/>
            <w:r w:rsidRPr="002B01B7">
              <w:rPr>
                <w:rFonts w:ascii="Garamond" w:hAnsi="Garamond"/>
                <w:sz w:val="28"/>
                <w:szCs w:val="28"/>
              </w:rPr>
              <w:t>liorish</w:t>
            </w:r>
            <w:proofErr w:type="spellEnd"/>
            <w:r w:rsidRPr="002B01B7">
              <w:rPr>
                <w:rFonts w:ascii="Garamond" w:hAnsi="Garamond"/>
                <w:sz w:val="28"/>
                <w:szCs w:val="28"/>
              </w:rPr>
              <w:t xml:space="preserve"> </w:t>
            </w:r>
            <w:proofErr w:type="spellStart"/>
            <w:r w:rsidRPr="002B01B7">
              <w:rPr>
                <w:rFonts w:ascii="Garamond" w:hAnsi="Garamond"/>
                <w:sz w:val="28"/>
                <w:szCs w:val="28"/>
              </w:rPr>
              <w:t>credjal</w:t>
            </w:r>
            <w:proofErr w:type="spellEnd"/>
            <w:r w:rsidRPr="002B01B7">
              <w:rPr>
                <w:rFonts w:ascii="Garamond" w:hAnsi="Garamond"/>
                <w:sz w:val="28"/>
                <w:szCs w:val="28"/>
              </w:rPr>
              <w:t xml:space="preserve"> </w:t>
            </w:r>
            <w:proofErr w:type="spellStart"/>
            <w:r w:rsidRPr="002B01B7">
              <w:rPr>
                <w:rFonts w:ascii="Garamond" w:hAnsi="Garamond"/>
                <w:i/>
                <w:sz w:val="28"/>
                <w:szCs w:val="28"/>
              </w:rPr>
              <w:t>dy</w:t>
            </w:r>
            <w:proofErr w:type="spellEnd"/>
            <w:r w:rsidRPr="002B01B7">
              <w:rPr>
                <w:rFonts w:ascii="Garamond" w:hAnsi="Garamond"/>
                <w:i/>
                <w:sz w:val="28"/>
                <w:szCs w:val="28"/>
              </w:rPr>
              <w:t xml:space="preserve"> nee </w:t>
            </w:r>
            <w:proofErr w:type="spellStart"/>
            <w:r w:rsidRPr="002B01B7">
              <w:rPr>
                <w:rFonts w:ascii="Garamond" w:hAnsi="Garamond"/>
                <w:i/>
                <w:sz w:val="28"/>
                <w:szCs w:val="28"/>
              </w:rPr>
              <w:t>Jee</w:t>
            </w:r>
            <w:proofErr w:type="spellEnd"/>
            <w:r w:rsidRPr="002B01B7">
              <w:rPr>
                <w:rFonts w:ascii="Garamond" w:hAnsi="Garamond"/>
                <w:i/>
                <w:sz w:val="28"/>
                <w:szCs w:val="28"/>
              </w:rPr>
              <w:t xml:space="preserve"> </w:t>
            </w:r>
            <w:proofErr w:type="spellStart"/>
            <w:r w:rsidRPr="002B01B7">
              <w:rPr>
                <w:rFonts w:ascii="Garamond" w:hAnsi="Garamond"/>
                <w:i/>
                <w:sz w:val="28"/>
                <w:szCs w:val="28"/>
              </w:rPr>
              <w:t>nyn</w:t>
            </w:r>
            <w:proofErr w:type="spellEnd"/>
            <w:r w:rsidRPr="002B01B7">
              <w:rPr>
                <w:rFonts w:ascii="Garamond" w:hAnsi="Garamond"/>
                <w:i/>
                <w:sz w:val="28"/>
                <w:szCs w:val="28"/>
              </w:rPr>
              <w:t xml:space="preserve"> Ayr</w:t>
            </w:r>
            <w:r w:rsidR="002C617D" w:rsidRPr="002C617D">
              <w:rPr>
                <w:rFonts w:ascii="Garamond" w:hAnsi="Garamond"/>
                <w:i/>
                <w:sz w:val="28"/>
                <w:szCs w:val="28"/>
              </w:rPr>
              <w:t> ?</w:t>
            </w:r>
            <w:r w:rsidRPr="002B01B7">
              <w:rPr>
                <w:rFonts w:ascii="Garamond" w:hAnsi="Garamond"/>
                <w:sz w:val="28"/>
                <w:szCs w:val="28"/>
              </w:rPr>
              <w:t xml:space="preserve"> </w:t>
            </w:r>
          </w:p>
        </w:tc>
        <w:tc>
          <w:tcPr>
            <w:tcW w:w="0" w:type="auto"/>
          </w:tcPr>
          <w:p w14:paraId="6550D913" w14:textId="77777777" w:rsidR="00F33E67" w:rsidRPr="001755D4" w:rsidRDefault="00F33E67"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Q. </w:t>
            </w:r>
            <w:r w:rsidRPr="001755D4">
              <w:rPr>
                <w:rFonts w:ascii="Garamond" w:hAnsi="Garamond" w:cs="Times New Roman"/>
                <w:i/>
                <w:sz w:val="28"/>
              </w:rPr>
              <w:t>Of what Use is it to believe,</w:t>
            </w:r>
            <w:r>
              <w:rPr>
                <w:rFonts w:ascii="Garamond" w:hAnsi="Garamond" w:cs="Times New Roman"/>
                <w:sz w:val="28"/>
              </w:rPr>
              <w:t xml:space="preserve"> that God is our Father</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69A4AA95" w14:textId="77777777" w:rsidR="00F33E67" w:rsidRPr="002825E4" w:rsidRDefault="00F33E67" w:rsidP="00DB60C3">
            <w:pPr>
              <w:pStyle w:val="ListParagraph"/>
              <w:ind w:left="0"/>
              <w:rPr>
                <w:rFonts w:ascii="Garamond" w:hAnsi="Garamond" w:cs="Times New Roman"/>
                <w:sz w:val="20"/>
                <w:szCs w:val="20"/>
              </w:rPr>
            </w:pPr>
          </w:p>
        </w:tc>
      </w:tr>
      <w:tr w:rsidR="00F33E67" w:rsidRPr="001755D4" w14:paraId="13321736" w14:textId="77777777" w:rsidTr="00AC0398">
        <w:tc>
          <w:tcPr>
            <w:tcW w:w="0" w:type="auto"/>
          </w:tcPr>
          <w:p w14:paraId="0AE2BE37" w14:textId="77777777" w:rsidR="00F33E67" w:rsidRPr="002B01B7" w:rsidRDefault="00F33E67" w:rsidP="00DB60C3">
            <w:pPr>
              <w:pStyle w:val="CM3"/>
              <w:widowControl/>
              <w:spacing w:line="240" w:lineRule="auto"/>
              <w:ind w:firstLine="227"/>
              <w:jc w:val="both"/>
              <w:rPr>
                <w:rFonts w:ascii="Garamond" w:hAnsi="Garamond"/>
                <w:sz w:val="28"/>
                <w:szCs w:val="28"/>
              </w:rPr>
            </w:pPr>
            <w:r w:rsidRPr="002B01B7">
              <w:rPr>
                <w:rFonts w:ascii="Garamond" w:hAnsi="Garamond"/>
                <w:i/>
                <w:sz w:val="28"/>
                <w:szCs w:val="28"/>
              </w:rPr>
              <w:t xml:space="preserve">A. </w:t>
            </w:r>
            <w:r w:rsidRPr="002B01B7">
              <w:rPr>
                <w:rFonts w:ascii="Garamond" w:hAnsi="Garamond"/>
                <w:sz w:val="28"/>
                <w:szCs w:val="28"/>
              </w:rPr>
              <w:t xml:space="preserve">My </w:t>
            </w:r>
            <w:proofErr w:type="spellStart"/>
            <w:r w:rsidRPr="002B01B7">
              <w:rPr>
                <w:rFonts w:ascii="Garamond" w:hAnsi="Garamond"/>
                <w:sz w:val="28"/>
                <w:szCs w:val="28"/>
              </w:rPr>
              <w:t>t’ow</w:t>
            </w:r>
            <w:proofErr w:type="spellEnd"/>
            <w:r w:rsidRPr="002B01B7">
              <w:rPr>
                <w:rFonts w:ascii="Garamond" w:hAnsi="Garamond"/>
                <w:sz w:val="28"/>
                <w:szCs w:val="28"/>
              </w:rPr>
              <w:t xml:space="preserve"> </w:t>
            </w:r>
            <w:proofErr w:type="spellStart"/>
            <w:r w:rsidRPr="002B01B7">
              <w:rPr>
                <w:rFonts w:ascii="Garamond" w:hAnsi="Garamond"/>
                <w:sz w:val="28"/>
                <w:szCs w:val="28"/>
              </w:rPr>
              <w:t>dy</w:t>
            </w:r>
            <w:proofErr w:type="spellEnd"/>
            <w:r w:rsidRPr="002B01B7">
              <w:rPr>
                <w:rFonts w:ascii="Garamond" w:hAnsi="Garamond"/>
                <w:sz w:val="28"/>
                <w:szCs w:val="28"/>
              </w:rPr>
              <w:t xml:space="preserve"> </w:t>
            </w:r>
            <w:proofErr w:type="spellStart"/>
            <w:r w:rsidRPr="002B01B7">
              <w:rPr>
                <w:rFonts w:ascii="Garamond" w:hAnsi="Garamond"/>
                <w:sz w:val="28"/>
                <w:szCs w:val="28"/>
              </w:rPr>
              <w:t>jarroo</w:t>
            </w:r>
            <w:proofErr w:type="spellEnd"/>
            <w:r w:rsidRPr="002B01B7">
              <w:rPr>
                <w:rFonts w:ascii="Garamond" w:hAnsi="Garamond"/>
                <w:sz w:val="28"/>
                <w:szCs w:val="28"/>
              </w:rPr>
              <w:t xml:space="preserve"> </w:t>
            </w:r>
            <w:proofErr w:type="spellStart"/>
            <w:r w:rsidRPr="002B01B7">
              <w:rPr>
                <w:rFonts w:ascii="Garamond" w:hAnsi="Garamond"/>
                <w:sz w:val="28"/>
                <w:szCs w:val="28"/>
              </w:rPr>
              <w:t>credjal</w:t>
            </w:r>
            <w:proofErr w:type="spellEnd"/>
            <w:r w:rsidRPr="002B01B7">
              <w:rPr>
                <w:rFonts w:ascii="Garamond" w:hAnsi="Garamond"/>
                <w:sz w:val="28"/>
                <w:szCs w:val="28"/>
              </w:rPr>
              <w:t xml:space="preserve"> </w:t>
            </w:r>
            <w:proofErr w:type="spellStart"/>
            <w:r w:rsidRPr="002B01B7">
              <w:rPr>
                <w:rFonts w:ascii="Garamond" w:hAnsi="Garamond"/>
                <w:sz w:val="28"/>
                <w:szCs w:val="28"/>
              </w:rPr>
              <w:t>shoh</w:t>
            </w:r>
            <w:proofErr w:type="spellEnd"/>
            <w:r w:rsidRPr="002B01B7">
              <w:rPr>
                <w:rFonts w:ascii="Garamond" w:hAnsi="Garamond"/>
                <w:sz w:val="28"/>
                <w:szCs w:val="28"/>
              </w:rPr>
              <w:t xml:space="preserve">, </w:t>
            </w:r>
            <w:proofErr w:type="spellStart"/>
            <w:r w:rsidRPr="002B01B7">
              <w:rPr>
                <w:rFonts w:ascii="Garamond" w:hAnsi="Garamond"/>
                <w:sz w:val="28"/>
                <w:szCs w:val="28"/>
              </w:rPr>
              <w:t>gou-ee</w:t>
            </w:r>
            <w:proofErr w:type="spellEnd"/>
            <w:r w:rsidRPr="002B01B7">
              <w:rPr>
                <w:rFonts w:ascii="Garamond" w:hAnsi="Garamond"/>
                <w:sz w:val="28"/>
                <w:szCs w:val="28"/>
              </w:rPr>
              <w:t xml:space="preserve"> </w:t>
            </w:r>
            <w:proofErr w:type="spellStart"/>
            <w:r w:rsidRPr="002B01B7">
              <w:rPr>
                <w:rFonts w:ascii="Garamond" w:hAnsi="Garamond"/>
                <w:sz w:val="28"/>
                <w:szCs w:val="28"/>
              </w:rPr>
              <w:t>oo</w:t>
            </w:r>
            <w:proofErr w:type="spellEnd"/>
            <w:r w:rsidRPr="002B01B7">
              <w:rPr>
                <w:rFonts w:ascii="Garamond" w:hAnsi="Garamond"/>
                <w:sz w:val="28"/>
                <w:szCs w:val="28"/>
              </w:rPr>
              <w:t xml:space="preserve"> </w:t>
            </w:r>
            <w:proofErr w:type="spellStart"/>
            <w:r w:rsidRPr="002B01B7">
              <w:rPr>
                <w:rFonts w:ascii="Garamond" w:hAnsi="Garamond"/>
                <w:sz w:val="28"/>
                <w:szCs w:val="28"/>
              </w:rPr>
              <w:t>fockle</w:t>
            </w:r>
            <w:proofErr w:type="spellEnd"/>
            <w:r w:rsidRPr="002B01B7">
              <w:rPr>
                <w:rFonts w:ascii="Garamond" w:hAnsi="Garamond"/>
                <w:sz w:val="28"/>
                <w:szCs w:val="28"/>
              </w:rPr>
              <w:t xml:space="preserve"> </w:t>
            </w:r>
            <w:proofErr w:type="spellStart"/>
            <w:r w:rsidRPr="002B01B7">
              <w:rPr>
                <w:rFonts w:ascii="Garamond" w:hAnsi="Garamond"/>
                <w:sz w:val="28"/>
                <w:szCs w:val="28"/>
              </w:rPr>
              <w:t>dt’Ayrey</w:t>
            </w:r>
            <w:proofErr w:type="spellEnd"/>
            <w:r w:rsidRPr="002B01B7">
              <w:rPr>
                <w:rFonts w:ascii="Garamond" w:hAnsi="Garamond"/>
                <w:sz w:val="28"/>
                <w:szCs w:val="28"/>
              </w:rPr>
              <w:t xml:space="preserve"> son </w:t>
            </w:r>
            <w:proofErr w:type="spellStart"/>
            <w:r w:rsidRPr="002B01B7">
              <w:rPr>
                <w:rFonts w:ascii="Garamond" w:hAnsi="Garamond"/>
                <w:sz w:val="28"/>
                <w:szCs w:val="28"/>
              </w:rPr>
              <w:t>ny</w:t>
            </w:r>
            <w:proofErr w:type="spellEnd"/>
            <w:r w:rsidRPr="002B01B7">
              <w:rPr>
                <w:rFonts w:ascii="Garamond" w:hAnsi="Garamond"/>
                <w:sz w:val="28"/>
                <w:szCs w:val="28"/>
              </w:rPr>
              <w:t xml:space="preserve"> </w:t>
            </w:r>
            <w:proofErr w:type="spellStart"/>
            <w:r w:rsidRPr="002B01B7">
              <w:rPr>
                <w:rFonts w:ascii="Garamond" w:hAnsi="Garamond"/>
                <w:sz w:val="28"/>
                <w:szCs w:val="28"/>
              </w:rPr>
              <w:t>t’e</w:t>
            </w:r>
            <w:proofErr w:type="spellEnd"/>
            <w:r w:rsidRPr="002B01B7">
              <w:rPr>
                <w:rFonts w:ascii="Garamond" w:hAnsi="Garamond"/>
                <w:sz w:val="28"/>
                <w:szCs w:val="28"/>
              </w:rPr>
              <w:t xml:space="preserve"> </w:t>
            </w:r>
            <w:proofErr w:type="spellStart"/>
            <w:r w:rsidRPr="002B01B7">
              <w:rPr>
                <w:rFonts w:ascii="Garamond" w:hAnsi="Garamond"/>
                <w:sz w:val="28"/>
                <w:szCs w:val="28"/>
              </w:rPr>
              <w:t>dy</w:t>
            </w:r>
            <w:proofErr w:type="spellEnd"/>
            <w:r w:rsidRPr="002B01B7">
              <w:rPr>
                <w:rFonts w:ascii="Garamond" w:hAnsi="Garamond"/>
                <w:sz w:val="28"/>
                <w:szCs w:val="28"/>
              </w:rPr>
              <w:t xml:space="preserve"> </w:t>
            </w:r>
            <w:proofErr w:type="spellStart"/>
            <w:r w:rsidRPr="002B01B7">
              <w:rPr>
                <w:rFonts w:ascii="Garamond" w:hAnsi="Garamond"/>
                <w:sz w:val="28"/>
                <w:szCs w:val="28"/>
              </w:rPr>
              <w:t>yialdyn</w:t>
            </w:r>
            <w:proofErr w:type="spellEnd"/>
            <w:r w:rsidR="002C617D" w:rsidRPr="002C617D">
              <w:rPr>
                <w:rFonts w:ascii="Garamond" w:hAnsi="Garamond"/>
                <w:sz w:val="28"/>
                <w:szCs w:val="28"/>
              </w:rPr>
              <w:t> ;</w:t>
            </w:r>
            <w:r w:rsidRPr="002B01B7">
              <w:rPr>
                <w:rFonts w:ascii="Garamond" w:hAnsi="Garamond"/>
                <w:sz w:val="28"/>
                <w:szCs w:val="28"/>
              </w:rPr>
              <w:t xml:space="preserve"> Bee </w:t>
            </w:r>
            <w:proofErr w:type="spellStart"/>
            <w:r w:rsidRPr="002B01B7">
              <w:rPr>
                <w:rFonts w:ascii="Garamond" w:hAnsi="Garamond"/>
                <w:sz w:val="28"/>
                <w:szCs w:val="28"/>
              </w:rPr>
              <w:t>oo</w:t>
            </w:r>
            <w:proofErr w:type="spellEnd"/>
            <w:r w:rsidRPr="002B01B7">
              <w:rPr>
                <w:rFonts w:ascii="Garamond" w:hAnsi="Garamond"/>
                <w:sz w:val="28"/>
                <w:szCs w:val="28"/>
              </w:rPr>
              <w:t xml:space="preserve"> </w:t>
            </w:r>
            <w:proofErr w:type="spellStart"/>
            <w:r w:rsidRPr="002B01B7">
              <w:rPr>
                <w:rFonts w:ascii="Garamond" w:hAnsi="Garamond"/>
                <w:sz w:val="28"/>
                <w:szCs w:val="28"/>
              </w:rPr>
              <w:t>booiagh</w:t>
            </w:r>
            <w:proofErr w:type="spellEnd"/>
            <w:r w:rsidRPr="002B01B7">
              <w:rPr>
                <w:rFonts w:ascii="Garamond" w:hAnsi="Garamond"/>
                <w:sz w:val="28"/>
                <w:szCs w:val="28"/>
              </w:rPr>
              <w:t xml:space="preserve"> </w:t>
            </w:r>
            <w:proofErr w:type="spellStart"/>
            <w:r w:rsidRPr="002B01B7">
              <w:rPr>
                <w:rFonts w:ascii="Garamond" w:hAnsi="Garamond"/>
                <w:sz w:val="28"/>
                <w:szCs w:val="28"/>
              </w:rPr>
              <w:t>lesh</w:t>
            </w:r>
            <w:proofErr w:type="spellEnd"/>
            <w:r w:rsidRPr="002B01B7">
              <w:rPr>
                <w:rFonts w:ascii="Garamond" w:hAnsi="Garamond"/>
                <w:sz w:val="28"/>
                <w:szCs w:val="28"/>
              </w:rPr>
              <w:t xml:space="preserve"> </w:t>
            </w:r>
            <w:proofErr w:type="spellStart"/>
            <w:r w:rsidRPr="002B01B7">
              <w:rPr>
                <w:rFonts w:ascii="Garamond" w:hAnsi="Garamond"/>
                <w:sz w:val="28"/>
                <w:szCs w:val="28"/>
              </w:rPr>
              <w:t>ny</w:t>
            </w:r>
            <w:proofErr w:type="spellEnd"/>
            <w:r w:rsidRPr="002B01B7">
              <w:rPr>
                <w:rFonts w:ascii="Garamond" w:hAnsi="Garamond"/>
                <w:sz w:val="28"/>
                <w:szCs w:val="28"/>
              </w:rPr>
              <w:t xml:space="preserve"> </w:t>
            </w:r>
            <w:proofErr w:type="spellStart"/>
            <w:r w:rsidRPr="002B01B7">
              <w:rPr>
                <w:rFonts w:ascii="Garamond" w:hAnsi="Garamond"/>
                <w:sz w:val="28"/>
                <w:szCs w:val="28"/>
              </w:rPr>
              <w:t>te</w:t>
            </w:r>
            <w:proofErr w:type="spellEnd"/>
            <w:r w:rsidRPr="002B01B7">
              <w:rPr>
                <w:rFonts w:ascii="Garamond" w:hAnsi="Garamond"/>
                <w:sz w:val="28"/>
                <w:szCs w:val="28"/>
              </w:rPr>
              <w:t xml:space="preserve"> </w:t>
            </w:r>
            <w:proofErr w:type="spellStart"/>
            <w:r w:rsidRPr="002B01B7">
              <w:rPr>
                <w:rFonts w:ascii="Garamond" w:hAnsi="Garamond"/>
                <w:sz w:val="28"/>
                <w:szCs w:val="28"/>
              </w:rPr>
              <w:t>gordrail</w:t>
            </w:r>
            <w:proofErr w:type="spellEnd"/>
            <w:r w:rsidRPr="002B01B7">
              <w:rPr>
                <w:rFonts w:ascii="Garamond" w:hAnsi="Garamond"/>
                <w:sz w:val="28"/>
                <w:szCs w:val="28"/>
              </w:rPr>
              <w:t xml:space="preserve"> er </w:t>
            </w:r>
            <w:proofErr w:type="spellStart"/>
            <w:r w:rsidRPr="002B01B7">
              <w:rPr>
                <w:rFonts w:ascii="Garamond" w:hAnsi="Garamond"/>
                <w:sz w:val="28"/>
                <w:szCs w:val="28"/>
              </w:rPr>
              <w:t>dy</w:t>
            </w:r>
            <w:proofErr w:type="spellEnd"/>
            <w:r w:rsidRPr="002B01B7">
              <w:rPr>
                <w:rFonts w:ascii="Garamond" w:hAnsi="Garamond"/>
                <w:sz w:val="28"/>
                <w:szCs w:val="28"/>
              </w:rPr>
              <w:t xml:space="preserve"> hon as </w:t>
            </w:r>
            <w:proofErr w:type="spellStart"/>
            <w:r w:rsidRPr="002B01B7">
              <w:rPr>
                <w:rFonts w:ascii="Garamond" w:hAnsi="Garamond"/>
                <w:sz w:val="28"/>
                <w:szCs w:val="28"/>
              </w:rPr>
              <w:t>tilgee</w:t>
            </w:r>
            <w:proofErr w:type="spellEnd"/>
            <w:r w:rsidRPr="002B01B7">
              <w:rPr>
                <w:rFonts w:ascii="Garamond" w:hAnsi="Garamond"/>
                <w:sz w:val="28"/>
                <w:szCs w:val="28"/>
              </w:rPr>
              <w:t xml:space="preserve"> </w:t>
            </w:r>
            <w:proofErr w:type="spellStart"/>
            <w:r w:rsidRPr="002B01B7">
              <w:rPr>
                <w:rFonts w:ascii="Garamond" w:hAnsi="Garamond"/>
                <w:sz w:val="28"/>
                <w:szCs w:val="28"/>
              </w:rPr>
              <w:t>oo</w:t>
            </w:r>
            <w:proofErr w:type="spellEnd"/>
            <w:r w:rsidRPr="002B01B7">
              <w:rPr>
                <w:rFonts w:ascii="Garamond" w:hAnsi="Garamond"/>
                <w:sz w:val="28"/>
                <w:szCs w:val="28"/>
              </w:rPr>
              <w:t xml:space="preserve"> </w:t>
            </w:r>
            <w:proofErr w:type="spellStart"/>
            <w:r w:rsidRPr="002B01B7">
              <w:rPr>
                <w:rFonts w:ascii="Garamond" w:hAnsi="Garamond"/>
                <w:sz w:val="28"/>
                <w:szCs w:val="28"/>
              </w:rPr>
              <w:t>ooilley</w:t>
            </w:r>
            <w:proofErr w:type="spellEnd"/>
            <w:r w:rsidRPr="002B01B7">
              <w:rPr>
                <w:rFonts w:ascii="Garamond" w:hAnsi="Garamond"/>
                <w:sz w:val="28"/>
                <w:szCs w:val="28"/>
              </w:rPr>
              <w:t xml:space="preserve"> </w:t>
            </w:r>
            <w:proofErr w:type="spellStart"/>
            <w:r w:rsidRPr="002B01B7">
              <w:rPr>
                <w:rFonts w:ascii="Garamond" w:hAnsi="Garamond"/>
                <w:sz w:val="28"/>
                <w:szCs w:val="28"/>
              </w:rPr>
              <w:t>dty</w:t>
            </w:r>
            <w:proofErr w:type="spellEnd"/>
            <w:r w:rsidRPr="002B01B7">
              <w:rPr>
                <w:rFonts w:ascii="Garamond" w:hAnsi="Garamond"/>
                <w:sz w:val="28"/>
                <w:szCs w:val="28"/>
              </w:rPr>
              <w:t xml:space="preserve"> </w:t>
            </w:r>
            <w:proofErr w:type="spellStart"/>
            <w:r w:rsidRPr="002B01B7">
              <w:rPr>
                <w:rFonts w:ascii="Garamond" w:hAnsi="Garamond"/>
                <w:sz w:val="28"/>
                <w:szCs w:val="28"/>
              </w:rPr>
              <w:t>chiarrail</w:t>
            </w:r>
            <w:proofErr w:type="spellEnd"/>
            <w:r w:rsidRPr="002B01B7">
              <w:rPr>
                <w:rFonts w:ascii="Garamond" w:hAnsi="Garamond"/>
                <w:sz w:val="28"/>
                <w:szCs w:val="28"/>
              </w:rPr>
              <w:t xml:space="preserve"> </w:t>
            </w:r>
            <w:proofErr w:type="spellStart"/>
            <w:r w:rsidRPr="002B01B7">
              <w:rPr>
                <w:rFonts w:ascii="Garamond" w:hAnsi="Garamond"/>
                <w:sz w:val="28"/>
                <w:szCs w:val="28"/>
              </w:rPr>
              <w:t>ersyn</w:t>
            </w:r>
            <w:proofErr w:type="spellEnd"/>
            <w:r w:rsidRPr="002B01B7">
              <w:rPr>
                <w:rFonts w:ascii="Garamond" w:hAnsi="Garamond"/>
                <w:sz w:val="28"/>
                <w:szCs w:val="28"/>
              </w:rPr>
              <w:t xml:space="preserve"> son </w:t>
            </w:r>
            <w:proofErr w:type="spellStart"/>
            <w:r w:rsidRPr="002B01B7">
              <w:rPr>
                <w:rFonts w:ascii="Garamond" w:hAnsi="Garamond"/>
                <w:sz w:val="28"/>
                <w:szCs w:val="28"/>
              </w:rPr>
              <w:t>te</w:t>
            </w:r>
            <w:proofErr w:type="spellEnd"/>
            <w:r w:rsidRPr="002B01B7">
              <w:rPr>
                <w:rFonts w:ascii="Garamond" w:hAnsi="Garamond"/>
                <w:sz w:val="28"/>
                <w:szCs w:val="28"/>
              </w:rPr>
              <w:t xml:space="preserve"> </w:t>
            </w:r>
            <w:proofErr w:type="spellStart"/>
            <w:r w:rsidRPr="002B01B7">
              <w:rPr>
                <w:rFonts w:ascii="Garamond" w:hAnsi="Garamond"/>
                <w:sz w:val="28"/>
                <w:szCs w:val="28"/>
              </w:rPr>
              <w:t>kiarrail</w:t>
            </w:r>
            <w:proofErr w:type="spellEnd"/>
            <w:r w:rsidRPr="002B01B7">
              <w:rPr>
                <w:rFonts w:ascii="Garamond" w:hAnsi="Garamond"/>
                <w:sz w:val="28"/>
                <w:szCs w:val="28"/>
              </w:rPr>
              <w:t xml:space="preserve"> er </w:t>
            </w:r>
            <w:proofErr w:type="spellStart"/>
            <w:r w:rsidRPr="002B01B7">
              <w:rPr>
                <w:rFonts w:ascii="Garamond" w:hAnsi="Garamond"/>
                <w:sz w:val="28"/>
                <w:szCs w:val="28"/>
              </w:rPr>
              <w:t>dy</w:t>
            </w:r>
            <w:proofErr w:type="spellEnd"/>
            <w:r w:rsidRPr="002B01B7">
              <w:rPr>
                <w:rFonts w:ascii="Garamond" w:hAnsi="Garamond"/>
                <w:sz w:val="28"/>
                <w:szCs w:val="28"/>
              </w:rPr>
              <w:t xml:space="preserve"> hon. </w:t>
            </w:r>
          </w:p>
        </w:tc>
        <w:tc>
          <w:tcPr>
            <w:tcW w:w="0" w:type="auto"/>
          </w:tcPr>
          <w:p w14:paraId="37A800C0" w14:textId="77777777" w:rsidR="00F33E67" w:rsidRPr="001755D4" w:rsidRDefault="00F33E67" w:rsidP="00DB60C3">
            <w:pPr>
              <w:pStyle w:val="ListParagraph"/>
              <w:ind w:left="0" w:firstLine="227"/>
              <w:jc w:val="both"/>
              <w:rPr>
                <w:rFonts w:ascii="Garamond" w:hAnsi="Garamond" w:cs="Times New Roman"/>
                <w:sz w:val="28"/>
              </w:rPr>
            </w:pPr>
            <w:r w:rsidRPr="001755D4">
              <w:rPr>
                <w:rFonts w:ascii="Garamond" w:hAnsi="Garamond" w:cs="Times New Roman"/>
                <w:sz w:val="28"/>
              </w:rPr>
              <w:t xml:space="preserve">A. </w:t>
            </w:r>
            <w:r w:rsidRPr="001755D4">
              <w:rPr>
                <w:rFonts w:ascii="Garamond" w:hAnsi="Garamond" w:cs="Times New Roman"/>
                <w:i/>
                <w:sz w:val="28"/>
              </w:rPr>
              <w:t xml:space="preserve">If you indeed believe this, you will take your Father’s Word for what he </w:t>
            </w:r>
            <w:proofErr w:type="spellStart"/>
            <w:r w:rsidRPr="001755D4">
              <w:rPr>
                <w:rFonts w:ascii="Garamond" w:hAnsi="Garamond" w:cs="Times New Roman"/>
                <w:i/>
                <w:sz w:val="28"/>
              </w:rPr>
              <w:t>promiseth</w:t>
            </w:r>
            <w:proofErr w:type="spellEnd"/>
            <w:r w:rsidR="002C617D" w:rsidRPr="002C617D">
              <w:rPr>
                <w:rFonts w:ascii="Garamond" w:hAnsi="Garamond" w:cs="Times New Roman"/>
                <w:sz w:val="28"/>
              </w:rPr>
              <w:t> ;</w:t>
            </w:r>
            <w:r w:rsidRPr="001755D4">
              <w:rPr>
                <w:rFonts w:ascii="Garamond" w:hAnsi="Garamond" w:cs="Times New Roman"/>
                <w:i/>
                <w:sz w:val="28"/>
              </w:rPr>
              <w:t xml:space="preserve"> be pleased with what he </w:t>
            </w:r>
            <w:proofErr w:type="spellStart"/>
            <w:r w:rsidRPr="001755D4">
              <w:rPr>
                <w:rFonts w:ascii="Garamond" w:hAnsi="Garamond" w:cs="Times New Roman"/>
                <w:i/>
                <w:sz w:val="28"/>
              </w:rPr>
              <w:t>ordereth</w:t>
            </w:r>
            <w:proofErr w:type="spellEnd"/>
            <w:r w:rsidR="002C617D" w:rsidRPr="002C617D">
              <w:rPr>
                <w:rFonts w:ascii="Garamond" w:hAnsi="Garamond" w:cs="Times New Roman"/>
                <w:sz w:val="28"/>
              </w:rPr>
              <w:t> ;</w:t>
            </w:r>
            <w:r w:rsidRPr="001755D4">
              <w:rPr>
                <w:rFonts w:ascii="Garamond" w:hAnsi="Garamond" w:cs="Times New Roman"/>
                <w:sz w:val="28"/>
              </w:rPr>
              <w:t xml:space="preserve"> cast all your Care upon him, for he </w:t>
            </w:r>
            <w:proofErr w:type="spellStart"/>
            <w:r w:rsidRPr="001755D4">
              <w:rPr>
                <w:rFonts w:ascii="Garamond" w:hAnsi="Garamond" w:cs="Times New Roman"/>
                <w:sz w:val="28"/>
              </w:rPr>
              <w:t>careth</w:t>
            </w:r>
            <w:proofErr w:type="spellEnd"/>
            <w:r w:rsidRPr="001755D4">
              <w:rPr>
                <w:rFonts w:ascii="Garamond" w:hAnsi="Garamond" w:cs="Times New Roman"/>
                <w:sz w:val="28"/>
              </w:rPr>
              <w:t xml:space="preserve"> for you. </w:t>
            </w:r>
          </w:p>
        </w:tc>
        <w:tc>
          <w:tcPr>
            <w:tcW w:w="0" w:type="auto"/>
          </w:tcPr>
          <w:p w14:paraId="43318524" w14:textId="77777777" w:rsidR="00F33E67" w:rsidRDefault="00F33E67" w:rsidP="00DB60C3">
            <w:pPr>
              <w:pStyle w:val="ListParagraph"/>
              <w:ind w:left="0"/>
              <w:rPr>
                <w:rFonts w:ascii="Garamond" w:hAnsi="Garamond" w:cs="Times New Roman"/>
                <w:sz w:val="20"/>
                <w:szCs w:val="20"/>
              </w:rPr>
            </w:pPr>
          </w:p>
          <w:p w14:paraId="5DCD832E" w14:textId="77777777" w:rsidR="00F33E67" w:rsidRDefault="00F33E67" w:rsidP="00DB60C3">
            <w:pPr>
              <w:pStyle w:val="ListParagraph"/>
              <w:ind w:left="0"/>
              <w:rPr>
                <w:rFonts w:ascii="Garamond" w:hAnsi="Garamond" w:cs="Times New Roman"/>
                <w:sz w:val="20"/>
                <w:szCs w:val="20"/>
              </w:rPr>
            </w:pPr>
          </w:p>
          <w:p w14:paraId="302E5208" w14:textId="77777777" w:rsidR="00F33E67" w:rsidRDefault="00F33E67" w:rsidP="00DB60C3">
            <w:pPr>
              <w:pStyle w:val="ListParagraph"/>
              <w:ind w:left="0"/>
              <w:rPr>
                <w:rFonts w:ascii="Garamond" w:hAnsi="Garamond" w:cs="Times New Roman"/>
                <w:sz w:val="20"/>
                <w:szCs w:val="20"/>
              </w:rPr>
            </w:pPr>
          </w:p>
          <w:p w14:paraId="7C0DB9F8" w14:textId="77777777" w:rsidR="00F33E67" w:rsidRDefault="00F33E67" w:rsidP="00DB60C3">
            <w:pPr>
              <w:pStyle w:val="ListParagraph"/>
              <w:ind w:left="0"/>
              <w:rPr>
                <w:rFonts w:ascii="Garamond" w:hAnsi="Garamond" w:cs="Times New Roman"/>
                <w:sz w:val="20"/>
                <w:szCs w:val="20"/>
              </w:rPr>
            </w:pPr>
          </w:p>
          <w:p w14:paraId="35A460B8" w14:textId="77777777" w:rsidR="00F33E67" w:rsidRDefault="00F33E67" w:rsidP="00DB60C3">
            <w:pPr>
              <w:pStyle w:val="ListParagraph"/>
              <w:ind w:left="0"/>
              <w:rPr>
                <w:rFonts w:ascii="Garamond" w:hAnsi="Garamond" w:cs="Times New Roman"/>
                <w:sz w:val="20"/>
                <w:szCs w:val="20"/>
              </w:rPr>
            </w:pPr>
          </w:p>
          <w:p w14:paraId="7E1F55F8" w14:textId="77777777" w:rsidR="00F33E67" w:rsidRPr="002825E4" w:rsidRDefault="00F33E67" w:rsidP="00DB60C3">
            <w:pPr>
              <w:pStyle w:val="ListParagraph"/>
              <w:ind w:left="0"/>
              <w:rPr>
                <w:rFonts w:ascii="Garamond" w:hAnsi="Garamond" w:cs="Times New Roman"/>
                <w:sz w:val="20"/>
                <w:szCs w:val="20"/>
              </w:rPr>
            </w:pPr>
            <w:r>
              <w:rPr>
                <w:rFonts w:ascii="Garamond" w:hAnsi="Garamond" w:cs="Times New Roman"/>
                <w:sz w:val="20"/>
                <w:szCs w:val="20"/>
              </w:rPr>
              <w:t>2 Pet. 5. 7.</w:t>
            </w:r>
          </w:p>
        </w:tc>
      </w:tr>
      <w:tr w:rsidR="00F33E67" w:rsidRPr="001755D4" w14:paraId="134A12ED" w14:textId="77777777" w:rsidTr="00AC0398">
        <w:tc>
          <w:tcPr>
            <w:tcW w:w="0" w:type="auto"/>
          </w:tcPr>
          <w:p w14:paraId="03B13FDF" w14:textId="77777777" w:rsidR="00F33E67" w:rsidRPr="002B01B7" w:rsidRDefault="00F33E67" w:rsidP="00DB60C3">
            <w:pPr>
              <w:pStyle w:val="CM3"/>
              <w:widowControl/>
              <w:spacing w:line="240" w:lineRule="auto"/>
              <w:ind w:firstLine="227"/>
              <w:jc w:val="both"/>
              <w:rPr>
                <w:rFonts w:ascii="Garamond" w:hAnsi="Garamond"/>
                <w:sz w:val="28"/>
                <w:szCs w:val="28"/>
              </w:rPr>
            </w:pPr>
            <w:r w:rsidRPr="002B01B7">
              <w:rPr>
                <w:rFonts w:ascii="Garamond" w:hAnsi="Garamond"/>
                <w:sz w:val="28"/>
                <w:szCs w:val="28"/>
              </w:rPr>
              <w:t xml:space="preserve">Cha jean </w:t>
            </w:r>
            <w:proofErr w:type="spellStart"/>
            <w:r w:rsidRPr="002B01B7">
              <w:rPr>
                <w:rFonts w:ascii="Garamond" w:hAnsi="Garamond"/>
                <w:sz w:val="28"/>
                <w:szCs w:val="28"/>
              </w:rPr>
              <w:t>oo</w:t>
            </w:r>
            <w:proofErr w:type="spellEnd"/>
            <w:r w:rsidRPr="002B01B7">
              <w:rPr>
                <w:rFonts w:ascii="Garamond" w:hAnsi="Garamond"/>
                <w:sz w:val="28"/>
                <w:szCs w:val="28"/>
              </w:rPr>
              <w:t xml:space="preserve"> </w:t>
            </w:r>
            <w:proofErr w:type="spellStart"/>
            <w:r w:rsidRPr="002B01B7">
              <w:rPr>
                <w:rFonts w:ascii="Garamond" w:hAnsi="Garamond"/>
                <w:sz w:val="28"/>
                <w:szCs w:val="28"/>
              </w:rPr>
              <w:t>dy</w:t>
            </w:r>
            <w:proofErr w:type="spellEnd"/>
            <w:r w:rsidRPr="002B01B7">
              <w:rPr>
                <w:rFonts w:ascii="Garamond" w:hAnsi="Garamond"/>
                <w:sz w:val="28"/>
                <w:szCs w:val="28"/>
              </w:rPr>
              <w:t xml:space="preserve"> </w:t>
            </w:r>
            <w:proofErr w:type="spellStart"/>
            <w:r w:rsidRPr="002B01B7">
              <w:rPr>
                <w:rFonts w:ascii="Garamond" w:hAnsi="Garamond"/>
                <w:sz w:val="28"/>
                <w:szCs w:val="28"/>
              </w:rPr>
              <w:t>bragh</w:t>
            </w:r>
            <w:proofErr w:type="spellEnd"/>
            <w:r w:rsidRPr="002B01B7">
              <w:rPr>
                <w:rFonts w:ascii="Garamond" w:hAnsi="Garamond"/>
                <w:sz w:val="28"/>
                <w:szCs w:val="28"/>
              </w:rPr>
              <w:t xml:space="preserve"> beg y </w:t>
            </w:r>
            <w:proofErr w:type="spellStart"/>
            <w:r w:rsidRPr="002B01B7">
              <w:rPr>
                <w:rFonts w:ascii="Garamond" w:hAnsi="Garamond"/>
                <w:sz w:val="28"/>
                <w:szCs w:val="28"/>
              </w:rPr>
              <w:t>hoiagh</w:t>
            </w:r>
            <w:proofErr w:type="spellEnd"/>
            <w:r w:rsidRPr="002B01B7">
              <w:rPr>
                <w:rFonts w:ascii="Garamond" w:hAnsi="Garamond"/>
                <w:sz w:val="28"/>
                <w:szCs w:val="28"/>
              </w:rPr>
              <w:t xml:space="preserve"> </w:t>
            </w:r>
            <w:proofErr w:type="spellStart"/>
            <w:r w:rsidRPr="002B01B7">
              <w:rPr>
                <w:rFonts w:ascii="Garamond" w:hAnsi="Garamond"/>
                <w:sz w:val="28"/>
                <w:szCs w:val="28"/>
              </w:rPr>
              <w:t>jeh’n</w:t>
            </w:r>
            <w:proofErr w:type="spellEnd"/>
            <w:r w:rsidRPr="002B01B7">
              <w:rPr>
                <w:rFonts w:ascii="Garamond" w:hAnsi="Garamond"/>
                <w:sz w:val="28"/>
                <w:szCs w:val="28"/>
              </w:rPr>
              <w:t xml:space="preserve"> vi-</w:t>
            </w:r>
            <w:proofErr w:type="spellStart"/>
            <w:r w:rsidRPr="002B01B7">
              <w:rPr>
                <w:rFonts w:ascii="Garamond" w:hAnsi="Garamond"/>
                <w:sz w:val="28"/>
                <w:szCs w:val="28"/>
              </w:rPr>
              <w:t>ys</w:t>
            </w:r>
            <w:proofErr w:type="spellEnd"/>
            <w:r w:rsidRPr="002B01B7">
              <w:rPr>
                <w:rFonts w:ascii="Garamond" w:hAnsi="Garamond"/>
                <w:sz w:val="28"/>
                <w:szCs w:val="28"/>
              </w:rPr>
              <w:t xml:space="preserve"> as y </w:t>
            </w:r>
            <w:proofErr w:type="spellStart"/>
            <w:r w:rsidRPr="002B01B7">
              <w:rPr>
                <w:rFonts w:ascii="Garamond" w:hAnsi="Garamond"/>
                <w:sz w:val="28"/>
                <w:szCs w:val="28"/>
              </w:rPr>
              <w:t>surranse</w:t>
            </w:r>
            <w:proofErr w:type="spellEnd"/>
            <w:r w:rsidRPr="002B01B7">
              <w:rPr>
                <w:rFonts w:ascii="Garamond" w:hAnsi="Garamond"/>
                <w:sz w:val="28"/>
                <w:szCs w:val="28"/>
              </w:rPr>
              <w:t xml:space="preserve"> [38] </w:t>
            </w:r>
            <w:proofErr w:type="spellStart"/>
            <w:r w:rsidRPr="002B01B7">
              <w:rPr>
                <w:rFonts w:ascii="Garamond" w:hAnsi="Garamond"/>
                <w:sz w:val="28"/>
                <w:szCs w:val="28"/>
              </w:rPr>
              <w:t>foddey</w:t>
            </w:r>
            <w:proofErr w:type="spellEnd"/>
            <w:r w:rsidRPr="002B01B7">
              <w:rPr>
                <w:rFonts w:ascii="Garamond" w:hAnsi="Garamond"/>
                <w:sz w:val="28"/>
                <w:szCs w:val="28"/>
              </w:rPr>
              <w:t xml:space="preserve"> </w:t>
            </w:r>
            <w:proofErr w:type="spellStart"/>
            <w:r w:rsidRPr="002B01B7">
              <w:rPr>
                <w:rFonts w:ascii="Garamond" w:hAnsi="Garamond"/>
                <w:sz w:val="28"/>
                <w:szCs w:val="28"/>
              </w:rPr>
              <w:t>echyssyn</w:t>
            </w:r>
            <w:proofErr w:type="spellEnd"/>
            <w:r w:rsidRPr="002B01B7">
              <w:rPr>
                <w:rFonts w:ascii="Garamond" w:hAnsi="Garamond"/>
                <w:sz w:val="28"/>
                <w:szCs w:val="28"/>
              </w:rPr>
              <w:t xml:space="preserve"> son </w:t>
            </w:r>
            <w:proofErr w:type="spellStart"/>
            <w:r w:rsidRPr="002B01B7">
              <w:rPr>
                <w:rFonts w:ascii="Garamond" w:hAnsi="Garamond"/>
                <w:sz w:val="28"/>
                <w:szCs w:val="28"/>
              </w:rPr>
              <w:t>ga</w:t>
            </w:r>
            <w:proofErr w:type="spellEnd"/>
            <w:r w:rsidRPr="002B01B7">
              <w:rPr>
                <w:rFonts w:ascii="Garamond" w:hAnsi="Garamond"/>
                <w:sz w:val="28"/>
                <w:szCs w:val="28"/>
              </w:rPr>
              <w:t xml:space="preserve"> </w:t>
            </w:r>
            <w:proofErr w:type="spellStart"/>
            <w:r w:rsidRPr="002B01B7">
              <w:rPr>
                <w:rFonts w:ascii="Garamond" w:hAnsi="Garamond"/>
                <w:sz w:val="28"/>
                <w:szCs w:val="28"/>
              </w:rPr>
              <w:t>te</w:t>
            </w:r>
            <w:proofErr w:type="spellEnd"/>
            <w:r w:rsidRPr="002B01B7">
              <w:rPr>
                <w:rFonts w:ascii="Garamond" w:hAnsi="Garamond"/>
                <w:sz w:val="28"/>
                <w:szCs w:val="28"/>
              </w:rPr>
              <w:t xml:space="preserve"> </w:t>
            </w:r>
            <w:proofErr w:type="spellStart"/>
            <w:r w:rsidRPr="002B01B7">
              <w:rPr>
                <w:rFonts w:ascii="Garamond" w:hAnsi="Garamond"/>
                <w:sz w:val="28"/>
                <w:szCs w:val="28"/>
              </w:rPr>
              <w:t>ereeshagh</w:t>
            </w:r>
            <w:proofErr w:type="spellEnd"/>
            <w:r w:rsidRPr="002B01B7">
              <w:rPr>
                <w:rFonts w:ascii="Garamond" w:hAnsi="Garamond"/>
                <w:sz w:val="28"/>
                <w:szCs w:val="28"/>
              </w:rPr>
              <w:t xml:space="preserve"> </w:t>
            </w:r>
            <w:proofErr w:type="spellStart"/>
            <w:r w:rsidRPr="002B01B7">
              <w:rPr>
                <w:rFonts w:ascii="Garamond" w:hAnsi="Garamond"/>
                <w:sz w:val="28"/>
                <w:szCs w:val="28"/>
              </w:rPr>
              <w:t>myr</w:t>
            </w:r>
            <w:proofErr w:type="spellEnd"/>
            <w:r w:rsidRPr="002B01B7">
              <w:rPr>
                <w:rFonts w:ascii="Garamond" w:hAnsi="Garamond"/>
                <w:sz w:val="28"/>
                <w:szCs w:val="28"/>
              </w:rPr>
              <w:t xml:space="preserve"> Ayr, </w:t>
            </w:r>
            <w:proofErr w:type="spellStart"/>
            <w:r w:rsidRPr="002B01B7">
              <w:rPr>
                <w:rFonts w:ascii="Garamond" w:hAnsi="Garamond"/>
                <w:sz w:val="28"/>
                <w:szCs w:val="28"/>
              </w:rPr>
              <w:t>ny</w:t>
            </w:r>
            <w:proofErr w:type="spellEnd"/>
            <w:r w:rsidRPr="002B01B7">
              <w:rPr>
                <w:rFonts w:ascii="Garamond" w:hAnsi="Garamond"/>
                <w:sz w:val="28"/>
                <w:szCs w:val="28"/>
              </w:rPr>
              <w:t xml:space="preserve"> </w:t>
            </w:r>
            <w:proofErr w:type="spellStart"/>
            <w:r w:rsidRPr="002B01B7">
              <w:rPr>
                <w:rFonts w:ascii="Garamond" w:hAnsi="Garamond"/>
                <w:sz w:val="28"/>
                <w:szCs w:val="28"/>
              </w:rPr>
              <w:t>yei</w:t>
            </w:r>
            <w:proofErr w:type="spellEnd"/>
            <w:r w:rsidRPr="002B01B7">
              <w:rPr>
                <w:rFonts w:ascii="Garamond" w:hAnsi="Garamond"/>
                <w:sz w:val="28"/>
                <w:szCs w:val="28"/>
              </w:rPr>
              <w:t xml:space="preserve"> my ta e </w:t>
            </w:r>
            <w:proofErr w:type="spellStart"/>
            <w:r w:rsidRPr="002B01B7">
              <w:rPr>
                <w:rFonts w:ascii="Garamond" w:hAnsi="Garamond"/>
                <w:sz w:val="28"/>
                <w:szCs w:val="28"/>
              </w:rPr>
              <w:t>chloan</w:t>
            </w:r>
            <w:proofErr w:type="spellEnd"/>
            <w:r w:rsidRPr="002B01B7">
              <w:rPr>
                <w:rFonts w:ascii="Garamond" w:hAnsi="Garamond"/>
                <w:sz w:val="28"/>
                <w:szCs w:val="28"/>
              </w:rPr>
              <w:t xml:space="preserve"> </w:t>
            </w:r>
            <w:proofErr w:type="spellStart"/>
            <w:r w:rsidRPr="002B01B7">
              <w:rPr>
                <w:rFonts w:ascii="Garamond" w:hAnsi="Garamond"/>
                <w:sz w:val="28"/>
                <w:szCs w:val="28"/>
              </w:rPr>
              <w:t>roonagh</w:t>
            </w:r>
            <w:proofErr w:type="spellEnd"/>
            <w:r w:rsidRPr="002B01B7">
              <w:rPr>
                <w:rFonts w:ascii="Garamond" w:hAnsi="Garamond"/>
                <w:sz w:val="28"/>
                <w:szCs w:val="28"/>
              </w:rPr>
              <w:t xml:space="preserve"> as mee-</w:t>
            </w:r>
            <w:proofErr w:type="spellStart"/>
            <w:r w:rsidRPr="002B01B7">
              <w:rPr>
                <w:rFonts w:ascii="Garamond" w:hAnsi="Garamond"/>
                <w:sz w:val="28"/>
                <w:szCs w:val="28"/>
              </w:rPr>
              <w:t>viallagh</w:t>
            </w:r>
            <w:proofErr w:type="spellEnd"/>
            <w:r w:rsidRPr="002B01B7">
              <w:rPr>
                <w:rFonts w:ascii="Garamond" w:hAnsi="Garamond"/>
                <w:sz w:val="28"/>
                <w:szCs w:val="28"/>
              </w:rPr>
              <w:t xml:space="preserve">, </w:t>
            </w:r>
            <w:proofErr w:type="spellStart"/>
            <w:r w:rsidRPr="00F33E67">
              <w:rPr>
                <w:rFonts w:ascii="Garamond" w:hAnsi="Garamond"/>
                <w:i/>
                <w:sz w:val="28"/>
                <w:szCs w:val="28"/>
              </w:rPr>
              <w:t>Te</w:t>
            </w:r>
            <w:proofErr w:type="spellEnd"/>
            <w:r w:rsidRPr="00F33E67">
              <w:rPr>
                <w:rFonts w:ascii="Garamond" w:hAnsi="Garamond"/>
                <w:i/>
                <w:sz w:val="28"/>
                <w:szCs w:val="28"/>
              </w:rPr>
              <w:t xml:space="preserve"> </w:t>
            </w:r>
            <w:proofErr w:type="spellStart"/>
            <w:r w:rsidRPr="00F33E67">
              <w:rPr>
                <w:rFonts w:ascii="Garamond" w:hAnsi="Garamond"/>
                <w:i/>
                <w:sz w:val="28"/>
                <w:szCs w:val="28"/>
              </w:rPr>
              <w:t>Jee</w:t>
            </w:r>
            <w:proofErr w:type="spellEnd"/>
            <w:r w:rsidRPr="00F33E67">
              <w:rPr>
                <w:rFonts w:ascii="Garamond" w:hAnsi="Garamond"/>
                <w:i/>
                <w:sz w:val="28"/>
                <w:szCs w:val="28"/>
              </w:rPr>
              <w:t xml:space="preserve"> </w:t>
            </w:r>
            <w:proofErr w:type="spellStart"/>
            <w:r w:rsidRPr="00F33E67">
              <w:rPr>
                <w:rFonts w:ascii="Garamond" w:hAnsi="Garamond"/>
                <w:i/>
                <w:sz w:val="28"/>
                <w:szCs w:val="28"/>
              </w:rPr>
              <w:t>aglagh</w:t>
            </w:r>
            <w:proofErr w:type="spellEnd"/>
            <w:r w:rsidRPr="00F33E67">
              <w:rPr>
                <w:rFonts w:ascii="Garamond" w:hAnsi="Garamond"/>
                <w:i/>
                <w:sz w:val="28"/>
                <w:szCs w:val="28"/>
              </w:rPr>
              <w:t xml:space="preserve"> </w:t>
            </w:r>
            <w:proofErr w:type="spellStart"/>
            <w:r w:rsidRPr="00F33E67">
              <w:rPr>
                <w:rFonts w:ascii="Garamond" w:hAnsi="Garamond"/>
                <w:i/>
                <w:sz w:val="28"/>
                <w:szCs w:val="28"/>
              </w:rPr>
              <w:t>ayns</w:t>
            </w:r>
            <w:proofErr w:type="spellEnd"/>
            <w:r w:rsidRPr="00F33E67">
              <w:rPr>
                <w:rFonts w:ascii="Garamond" w:hAnsi="Garamond"/>
                <w:i/>
                <w:sz w:val="28"/>
                <w:szCs w:val="28"/>
              </w:rPr>
              <w:t xml:space="preserve"> </w:t>
            </w:r>
            <w:proofErr w:type="spellStart"/>
            <w:r w:rsidRPr="00F33E67">
              <w:rPr>
                <w:rFonts w:ascii="Garamond" w:hAnsi="Garamond"/>
                <w:i/>
                <w:sz w:val="28"/>
                <w:szCs w:val="28"/>
              </w:rPr>
              <w:t>Briwnys</w:t>
            </w:r>
            <w:proofErr w:type="spellEnd"/>
            <w:r w:rsidRPr="00F33E67">
              <w:rPr>
                <w:rFonts w:ascii="Garamond" w:hAnsi="Garamond"/>
                <w:i/>
                <w:sz w:val="28"/>
                <w:szCs w:val="28"/>
              </w:rPr>
              <w:t>.</w:t>
            </w:r>
            <w:r w:rsidRPr="002B01B7">
              <w:rPr>
                <w:rFonts w:ascii="Garamond" w:hAnsi="Garamond"/>
                <w:sz w:val="28"/>
                <w:szCs w:val="28"/>
              </w:rPr>
              <w:t xml:space="preserve"> </w:t>
            </w:r>
          </w:p>
        </w:tc>
        <w:tc>
          <w:tcPr>
            <w:tcW w:w="0" w:type="auto"/>
          </w:tcPr>
          <w:p w14:paraId="41EC0BE7" w14:textId="028FA6B3" w:rsidR="00F33E67" w:rsidRPr="001755D4" w:rsidRDefault="00F33E67" w:rsidP="00AC0398">
            <w:pPr>
              <w:pStyle w:val="ListParagraph"/>
              <w:ind w:left="0" w:firstLine="227"/>
              <w:jc w:val="both"/>
              <w:rPr>
                <w:rFonts w:ascii="Garamond" w:hAnsi="Garamond" w:cs="Times New Roman"/>
                <w:sz w:val="28"/>
              </w:rPr>
            </w:pPr>
            <w:r w:rsidRPr="001755D4">
              <w:rPr>
                <w:rFonts w:ascii="Garamond" w:hAnsi="Garamond" w:cs="Times New Roman"/>
                <w:i/>
                <w:sz w:val="28"/>
              </w:rPr>
              <w:t xml:space="preserve">You will never abuse his Goodness </w:t>
            </w:r>
            <w:del w:id="2" w:author="Max Wheeler" w:date="2021-09-24T21:35:00Z">
              <w:r w:rsidRPr="001755D4" w:rsidDel="00EF3562">
                <w:rPr>
                  <w:rFonts w:ascii="Garamond" w:hAnsi="Garamond" w:cs="Times New Roman"/>
                  <w:i/>
                  <w:sz w:val="28"/>
                </w:rPr>
                <w:delText xml:space="preserve">nor </w:delText>
              </w:r>
            </w:del>
            <w:ins w:id="3" w:author="Max Wheeler" w:date="2021-09-24T21:35:00Z">
              <w:r w:rsidR="00EF3562">
                <w:rPr>
                  <w:rFonts w:ascii="Garamond" w:hAnsi="Garamond" w:cs="Times New Roman"/>
                  <w:i/>
                  <w:sz w:val="28"/>
                </w:rPr>
                <w:t>and</w:t>
              </w:r>
              <w:r w:rsidR="00EF3562" w:rsidRPr="001755D4">
                <w:rPr>
                  <w:rFonts w:ascii="Garamond" w:hAnsi="Garamond" w:cs="Times New Roman"/>
                  <w:i/>
                  <w:sz w:val="28"/>
                </w:rPr>
                <w:t xml:space="preserve"> </w:t>
              </w:r>
            </w:ins>
            <w:r w:rsidRPr="001755D4">
              <w:rPr>
                <w:rFonts w:ascii="Garamond" w:hAnsi="Garamond" w:cs="Times New Roman"/>
                <w:i/>
                <w:sz w:val="28"/>
              </w:rPr>
              <w:t>Long-suffering</w:t>
            </w:r>
            <w:r w:rsidR="002C617D" w:rsidRPr="002C617D">
              <w:rPr>
                <w:rFonts w:ascii="Garamond" w:hAnsi="Garamond" w:cs="Times New Roman"/>
                <w:sz w:val="28"/>
              </w:rPr>
              <w:t> ;</w:t>
            </w:r>
            <w:r w:rsidRPr="001755D4">
              <w:rPr>
                <w:rFonts w:ascii="Garamond" w:hAnsi="Garamond" w:cs="Times New Roman"/>
                <w:i/>
                <w:sz w:val="28"/>
              </w:rPr>
              <w:t xml:space="preserve"> for </w:t>
            </w:r>
            <w:proofErr w:type="spellStart"/>
            <w:r w:rsidRPr="001755D4">
              <w:rPr>
                <w:rFonts w:ascii="Garamond" w:hAnsi="Garamond" w:cs="Times New Roman"/>
                <w:i/>
                <w:sz w:val="28"/>
              </w:rPr>
              <w:t>tho</w:t>
            </w:r>
            <w:proofErr w:type="spellEnd"/>
            <w:r w:rsidRPr="001755D4">
              <w:rPr>
                <w:rFonts w:ascii="Garamond" w:hAnsi="Garamond" w:cs="Times New Roman"/>
                <w:i/>
                <w:sz w:val="28"/>
              </w:rPr>
              <w:t>’ he hath the Compassion of a Father, yet if his Children are obstinately disobedi</w:t>
            </w:r>
            <w:r w:rsidRPr="00CD1ED0">
              <w:rPr>
                <w:rFonts w:ascii="Garamond" w:hAnsi="Garamond" w:cs="Times New Roman"/>
                <w:sz w:val="28"/>
              </w:rPr>
              <w:t>e</w:t>
            </w:r>
            <w:r w:rsidRPr="001755D4">
              <w:rPr>
                <w:rFonts w:ascii="Garamond" w:hAnsi="Garamond" w:cs="Times New Roman"/>
                <w:i/>
                <w:sz w:val="28"/>
              </w:rPr>
              <w:t>nt,</w:t>
            </w:r>
            <w:r w:rsidRPr="001755D4">
              <w:rPr>
                <w:rFonts w:ascii="Garamond" w:hAnsi="Garamond" w:cs="Times New Roman"/>
                <w:sz w:val="28"/>
              </w:rPr>
              <w:t xml:space="preserve"> He is a God terrible in Judgment. </w:t>
            </w:r>
          </w:p>
        </w:tc>
        <w:tc>
          <w:tcPr>
            <w:tcW w:w="0" w:type="auto"/>
          </w:tcPr>
          <w:p w14:paraId="1791781C" w14:textId="77777777" w:rsidR="00F33E67" w:rsidRDefault="00F33E67" w:rsidP="00DB60C3">
            <w:pPr>
              <w:pStyle w:val="ListParagraph"/>
              <w:ind w:left="0"/>
              <w:rPr>
                <w:rFonts w:ascii="Garamond" w:hAnsi="Garamond" w:cs="Times New Roman"/>
                <w:sz w:val="20"/>
                <w:szCs w:val="20"/>
              </w:rPr>
            </w:pPr>
          </w:p>
          <w:p w14:paraId="42B97FD2" w14:textId="77777777" w:rsidR="00CD1ED0" w:rsidRDefault="00CD1ED0" w:rsidP="00DB60C3">
            <w:pPr>
              <w:pStyle w:val="ListParagraph"/>
              <w:ind w:left="0"/>
              <w:rPr>
                <w:rFonts w:ascii="Garamond" w:hAnsi="Garamond" w:cs="Times New Roman"/>
                <w:sz w:val="20"/>
                <w:szCs w:val="20"/>
              </w:rPr>
            </w:pPr>
          </w:p>
          <w:p w14:paraId="61697739" w14:textId="77777777" w:rsidR="00CD1ED0" w:rsidRDefault="00CD1ED0" w:rsidP="00DB60C3">
            <w:pPr>
              <w:pStyle w:val="ListParagraph"/>
              <w:ind w:left="0"/>
              <w:rPr>
                <w:rFonts w:ascii="Garamond" w:hAnsi="Garamond" w:cs="Times New Roman"/>
                <w:sz w:val="20"/>
                <w:szCs w:val="20"/>
              </w:rPr>
            </w:pPr>
          </w:p>
          <w:p w14:paraId="260FC10A" w14:textId="77777777" w:rsidR="00CD1ED0" w:rsidRDefault="00CD1ED0" w:rsidP="00DB60C3">
            <w:pPr>
              <w:pStyle w:val="ListParagraph"/>
              <w:ind w:left="0"/>
              <w:rPr>
                <w:rFonts w:ascii="Garamond" w:hAnsi="Garamond" w:cs="Times New Roman"/>
                <w:sz w:val="20"/>
                <w:szCs w:val="20"/>
              </w:rPr>
            </w:pPr>
          </w:p>
          <w:p w14:paraId="456D75B9" w14:textId="77777777" w:rsidR="00CD1ED0" w:rsidRPr="002825E4" w:rsidRDefault="00CD1ED0"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47. 2.</w:t>
            </w:r>
          </w:p>
        </w:tc>
      </w:tr>
      <w:tr w:rsidR="00384CF2" w:rsidRPr="001755D4" w14:paraId="025D7B2E" w14:textId="77777777" w:rsidTr="00AC0398">
        <w:tc>
          <w:tcPr>
            <w:tcW w:w="0" w:type="auto"/>
          </w:tcPr>
          <w:p w14:paraId="1BC4C3F9" w14:textId="77777777" w:rsidR="00384CF2" w:rsidRPr="00843815" w:rsidRDefault="00384CF2" w:rsidP="00DB60C3">
            <w:pPr>
              <w:pStyle w:val="CM3"/>
              <w:widowControl/>
              <w:spacing w:line="240" w:lineRule="auto"/>
              <w:ind w:firstLine="227"/>
              <w:jc w:val="both"/>
              <w:rPr>
                <w:rFonts w:ascii="Garamond" w:hAnsi="Garamond"/>
                <w:sz w:val="28"/>
                <w:szCs w:val="28"/>
              </w:rPr>
            </w:pPr>
            <w:proofErr w:type="spellStart"/>
            <w:r w:rsidRPr="00843815">
              <w:rPr>
                <w:rFonts w:ascii="Garamond" w:hAnsi="Garamond"/>
                <w:sz w:val="28"/>
                <w:szCs w:val="28"/>
              </w:rPr>
              <w:lastRenderedPageBreak/>
              <w:t>Ayns</w:t>
            </w:r>
            <w:proofErr w:type="spellEnd"/>
            <w:r w:rsidRPr="00843815">
              <w:rPr>
                <w:rFonts w:ascii="Garamond" w:hAnsi="Garamond"/>
                <w:sz w:val="28"/>
                <w:szCs w:val="28"/>
              </w:rPr>
              <w:t xml:space="preserve"> </w:t>
            </w:r>
            <w:proofErr w:type="spellStart"/>
            <w:r w:rsidRPr="00843815">
              <w:rPr>
                <w:rFonts w:ascii="Garamond" w:hAnsi="Garamond"/>
                <w:sz w:val="28"/>
                <w:szCs w:val="28"/>
              </w:rPr>
              <w:t>ooilley</w:t>
            </w:r>
            <w:proofErr w:type="spellEnd"/>
            <w:r w:rsidRPr="00843815">
              <w:rPr>
                <w:rFonts w:ascii="Garamond" w:hAnsi="Garamond"/>
                <w:sz w:val="28"/>
                <w:szCs w:val="28"/>
              </w:rPr>
              <w:t xml:space="preserve"> </w:t>
            </w:r>
            <w:proofErr w:type="spellStart"/>
            <w:r w:rsidRPr="00843815">
              <w:rPr>
                <w:rFonts w:ascii="Garamond" w:hAnsi="Garamond"/>
                <w:sz w:val="28"/>
                <w:szCs w:val="28"/>
              </w:rPr>
              <w:t>dty</w:t>
            </w:r>
            <w:proofErr w:type="spellEnd"/>
            <w:r w:rsidRPr="00843815">
              <w:rPr>
                <w:rFonts w:ascii="Garamond" w:hAnsi="Garamond"/>
                <w:sz w:val="28"/>
                <w:szCs w:val="28"/>
              </w:rPr>
              <w:t xml:space="preserve"> </w:t>
            </w:r>
            <w:proofErr w:type="spellStart"/>
            <w:r w:rsidRPr="00843815">
              <w:rPr>
                <w:rFonts w:ascii="Garamond" w:hAnsi="Garamond"/>
                <w:sz w:val="28"/>
                <w:szCs w:val="28"/>
              </w:rPr>
              <w:t>heaghyn</w:t>
            </w:r>
            <w:proofErr w:type="spellEnd"/>
            <w:r w:rsidRPr="00843815">
              <w:rPr>
                <w:rFonts w:ascii="Garamond" w:hAnsi="Garamond"/>
                <w:sz w:val="28"/>
                <w:szCs w:val="28"/>
              </w:rPr>
              <w:t xml:space="preserve"> </w:t>
            </w:r>
            <w:proofErr w:type="spellStart"/>
            <w:r w:rsidRPr="00843815">
              <w:rPr>
                <w:rFonts w:ascii="Garamond" w:hAnsi="Garamond"/>
                <w:sz w:val="28"/>
                <w:szCs w:val="28"/>
              </w:rPr>
              <w:t>bee’n</w:t>
            </w:r>
            <w:proofErr w:type="spellEnd"/>
            <w:r w:rsidRPr="00843815">
              <w:rPr>
                <w:rFonts w:ascii="Garamond" w:hAnsi="Garamond"/>
                <w:sz w:val="28"/>
                <w:szCs w:val="28"/>
              </w:rPr>
              <w:t xml:space="preserve"> </w:t>
            </w:r>
            <w:proofErr w:type="spellStart"/>
            <w:r w:rsidRPr="00843815">
              <w:rPr>
                <w:rFonts w:ascii="Garamond" w:hAnsi="Garamond"/>
                <w:sz w:val="28"/>
                <w:szCs w:val="28"/>
              </w:rPr>
              <w:t>gerjagh</w:t>
            </w:r>
            <w:proofErr w:type="spellEnd"/>
            <w:r w:rsidRPr="00843815">
              <w:rPr>
                <w:rFonts w:ascii="Garamond" w:hAnsi="Garamond"/>
                <w:sz w:val="28"/>
                <w:szCs w:val="28"/>
              </w:rPr>
              <w:t xml:space="preserve"> </w:t>
            </w:r>
            <w:proofErr w:type="spellStart"/>
            <w:r w:rsidRPr="00843815">
              <w:rPr>
                <w:rFonts w:ascii="Garamond" w:hAnsi="Garamond"/>
                <w:sz w:val="28"/>
                <w:szCs w:val="28"/>
              </w:rPr>
              <w:t>shoh</w:t>
            </w:r>
            <w:proofErr w:type="spellEnd"/>
            <w:r w:rsidRPr="00843815">
              <w:rPr>
                <w:rFonts w:ascii="Garamond" w:hAnsi="Garamond"/>
                <w:sz w:val="28"/>
                <w:szCs w:val="28"/>
              </w:rPr>
              <w:t xml:space="preserve"> </w:t>
            </w:r>
            <w:proofErr w:type="spellStart"/>
            <w:r w:rsidRPr="00843815">
              <w:rPr>
                <w:rFonts w:ascii="Garamond" w:hAnsi="Garamond"/>
                <w:sz w:val="28"/>
                <w:szCs w:val="28"/>
              </w:rPr>
              <w:t>ayd</w:t>
            </w:r>
            <w:proofErr w:type="spellEnd"/>
            <w:r w:rsidRPr="00843815">
              <w:rPr>
                <w:rFonts w:ascii="Garamond" w:hAnsi="Garamond"/>
                <w:sz w:val="28"/>
                <w:szCs w:val="28"/>
              </w:rPr>
              <w:t xml:space="preserve">, </w:t>
            </w:r>
            <w:proofErr w:type="spellStart"/>
            <w:r w:rsidRPr="00843815">
              <w:rPr>
                <w:rFonts w:ascii="Garamond" w:hAnsi="Garamond"/>
                <w:i/>
                <w:sz w:val="28"/>
                <w:szCs w:val="28"/>
              </w:rPr>
              <w:t>Te</w:t>
            </w:r>
            <w:proofErr w:type="spellEnd"/>
            <w:r w:rsidRPr="00843815">
              <w:rPr>
                <w:rFonts w:ascii="Garamond" w:hAnsi="Garamond"/>
                <w:i/>
                <w:sz w:val="28"/>
                <w:szCs w:val="28"/>
              </w:rPr>
              <w:t xml:space="preserve"> </w:t>
            </w:r>
            <w:proofErr w:type="spellStart"/>
            <w:r w:rsidRPr="00843815">
              <w:rPr>
                <w:rFonts w:ascii="Garamond" w:hAnsi="Garamond"/>
                <w:i/>
                <w:sz w:val="28"/>
                <w:szCs w:val="28"/>
              </w:rPr>
              <w:t>mie</w:t>
            </w:r>
            <w:proofErr w:type="spellEnd"/>
            <w:r w:rsidRPr="00843815">
              <w:rPr>
                <w:rFonts w:ascii="Garamond" w:hAnsi="Garamond"/>
                <w:i/>
                <w:sz w:val="28"/>
                <w:szCs w:val="28"/>
              </w:rPr>
              <w:t xml:space="preserve"> son </w:t>
            </w:r>
            <w:proofErr w:type="spellStart"/>
            <w:r w:rsidRPr="00843815">
              <w:rPr>
                <w:rFonts w:ascii="Garamond" w:hAnsi="Garamond"/>
                <w:i/>
                <w:sz w:val="28"/>
                <w:szCs w:val="28"/>
              </w:rPr>
              <w:t>doo</w:t>
            </w:r>
            <w:r w:rsidRPr="00243625">
              <w:rPr>
                <w:rFonts w:ascii="Garamond" w:hAnsi="Garamond"/>
                <w:sz w:val="28"/>
                <w:szCs w:val="28"/>
              </w:rPr>
              <w:t>in</w:t>
            </w:r>
            <w:r w:rsidRPr="00843815">
              <w:rPr>
                <w:rFonts w:ascii="Garamond" w:hAnsi="Garamond"/>
                <w:i/>
                <w:sz w:val="28"/>
                <w:szCs w:val="28"/>
              </w:rPr>
              <w:t>ney</w:t>
            </w:r>
            <w:proofErr w:type="spellEnd"/>
            <w:r w:rsidRPr="00843815">
              <w:rPr>
                <w:rFonts w:ascii="Garamond" w:hAnsi="Garamond"/>
                <w:i/>
                <w:sz w:val="28"/>
                <w:szCs w:val="28"/>
              </w:rPr>
              <w:t xml:space="preserve"> </w:t>
            </w:r>
            <w:proofErr w:type="spellStart"/>
            <w:r w:rsidRPr="00843815">
              <w:rPr>
                <w:rFonts w:ascii="Garamond" w:hAnsi="Garamond"/>
                <w:i/>
                <w:sz w:val="28"/>
                <w:szCs w:val="28"/>
              </w:rPr>
              <w:t>dy</w:t>
            </w:r>
            <w:proofErr w:type="spellEnd"/>
            <w:r w:rsidRPr="00843815">
              <w:rPr>
                <w:rFonts w:ascii="Garamond" w:hAnsi="Garamond"/>
                <w:i/>
                <w:sz w:val="28"/>
                <w:szCs w:val="28"/>
              </w:rPr>
              <w:t xml:space="preserve"> </w:t>
            </w:r>
            <w:proofErr w:type="spellStart"/>
            <w:r w:rsidRPr="00843815">
              <w:rPr>
                <w:rFonts w:ascii="Garamond" w:hAnsi="Garamond"/>
                <w:i/>
                <w:sz w:val="28"/>
                <w:szCs w:val="28"/>
              </w:rPr>
              <w:t>ve</w:t>
            </w:r>
            <w:proofErr w:type="spellEnd"/>
            <w:r w:rsidRPr="00843815">
              <w:rPr>
                <w:rFonts w:ascii="Garamond" w:hAnsi="Garamond"/>
                <w:i/>
                <w:sz w:val="28"/>
                <w:szCs w:val="28"/>
              </w:rPr>
              <w:t xml:space="preserve"> </w:t>
            </w:r>
            <w:proofErr w:type="spellStart"/>
            <w:r w:rsidRPr="00843815">
              <w:rPr>
                <w:rFonts w:ascii="Garamond" w:hAnsi="Garamond"/>
                <w:i/>
                <w:sz w:val="28"/>
                <w:szCs w:val="28"/>
              </w:rPr>
              <w:t>ayns</w:t>
            </w:r>
            <w:proofErr w:type="spellEnd"/>
            <w:r w:rsidRPr="00843815">
              <w:rPr>
                <w:rFonts w:ascii="Garamond" w:hAnsi="Garamond"/>
                <w:i/>
                <w:sz w:val="28"/>
                <w:szCs w:val="28"/>
              </w:rPr>
              <w:t xml:space="preserve"> </w:t>
            </w:r>
            <w:proofErr w:type="spellStart"/>
            <w:r w:rsidRPr="00843815">
              <w:rPr>
                <w:rFonts w:ascii="Garamond" w:hAnsi="Garamond"/>
                <w:i/>
                <w:sz w:val="28"/>
                <w:szCs w:val="28"/>
              </w:rPr>
              <w:t>seaghyn</w:t>
            </w:r>
            <w:proofErr w:type="spellEnd"/>
            <w:r w:rsidRPr="00843815">
              <w:rPr>
                <w:rFonts w:ascii="Garamond" w:hAnsi="Garamond"/>
                <w:sz w:val="28"/>
                <w:szCs w:val="28"/>
              </w:rPr>
              <w:t xml:space="preserve"> my ta Ayr </w:t>
            </w:r>
            <w:proofErr w:type="spellStart"/>
            <w:r w:rsidRPr="00843815">
              <w:rPr>
                <w:rFonts w:ascii="Garamond" w:hAnsi="Garamond"/>
                <w:sz w:val="28"/>
                <w:szCs w:val="28"/>
              </w:rPr>
              <w:t>graysoil</w:t>
            </w:r>
            <w:proofErr w:type="spellEnd"/>
            <w:r w:rsidRPr="00843815">
              <w:rPr>
                <w:rFonts w:ascii="Garamond" w:hAnsi="Garamond"/>
                <w:sz w:val="28"/>
                <w:szCs w:val="28"/>
              </w:rPr>
              <w:t xml:space="preserve"> </w:t>
            </w:r>
            <w:proofErr w:type="spellStart"/>
            <w:r w:rsidRPr="00843815">
              <w:rPr>
                <w:rFonts w:ascii="Garamond" w:hAnsi="Garamond"/>
                <w:sz w:val="28"/>
                <w:szCs w:val="28"/>
              </w:rPr>
              <w:t>fakin</w:t>
            </w:r>
            <w:proofErr w:type="spellEnd"/>
            <w:r w:rsidRPr="00843815">
              <w:rPr>
                <w:rFonts w:ascii="Garamond" w:hAnsi="Garamond"/>
                <w:sz w:val="28"/>
                <w:szCs w:val="28"/>
              </w:rPr>
              <w:t xml:space="preserve"> eh </w:t>
            </w:r>
            <w:proofErr w:type="spellStart"/>
            <w:r w:rsidRPr="00843815">
              <w:rPr>
                <w:rFonts w:ascii="Garamond" w:hAnsi="Garamond"/>
                <w:sz w:val="28"/>
                <w:szCs w:val="28"/>
              </w:rPr>
              <w:t>ymmyrchagh</w:t>
            </w:r>
            <w:proofErr w:type="spellEnd"/>
            <w:r w:rsidRPr="00843815">
              <w:rPr>
                <w:rFonts w:ascii="Garamond" w:hAnsi="Garamond"/>
                <w:sz w:val="28"/>
                <w:szCs w:val="28"/>
              </w:rPr>
              <w:t xml:space="preserve">. </w:t>
            </w:r>
          </w:p>
        </w:tc>
        <w:tc>
          <w:tcPr>
            <w:tcW w:w="0" w:type="auto"/>
          </w:tcPr>
          <w:p w14:paraId="669EF1EF" w14:textId="77777777" w:rsidR="00384CF2" w:rsidRPr="001755D4" w:rsidRDefault="00384CF2" w:rsidP="00DB60C3">
            <w:pPr>
              <w:pStyle w:val="ListParagraph"/>
              <w:ind w:left="0" w:firstLine="227"/>
              <w:jc w:val="both"/>
              <w:rPr>
                <w:rFonts w:ascii="Garamond" w:hAnsi="Garamond" w:cs="Times New Roman"/>
                <w:i/>
                <w:sz w:val="28"/>
              </w:rPr>
            </w:pPr>
            <w:r w:rsidRPr="001755D4">
              <w:rPr>
                <w:rFonts w:ascii="Garamond" w:hAnsi="Garamond" w:cs="Times New Roman"/>
                <w:i/>
                <w:sz w:val="28"/>
              </w:rPr>
              <w:t xml:space="preserve">In all your Afflictions, you will have this Comfort, </w:t>
            </w:r>
            <w:r w:rsidRPr="00AC0398">
              <w:rPr>
                <w:rFonts w:ascii="Garamond" w:hAnsi="Garamond" w:cs="Times New Roman"/>
                <w:sz w:val="28"/>
              </w:rPr>
              <w:t xml:space="preserve">’Tis </w:t>
            </w:r>
            <w:r w:rsidRPr="001755D4">
              <w:rPr>
                <w:rFonts w:ascii="Garamond" w:hAnsi="Garamond" w:cs="Times New Roman"/>
                <w:sz w:val="28"/>
              </w:rPr>
              <w:t xml:space="preserve">good for a Man to be in Trouble, </w:t>
            </w:r>
            <w:r w:rsidRPr="001755D4">
              <w:rPr>
                <w:rFonts w:ascii="Garamond" w:hAnsi="Garamond" w:cs="Times New Roman"/>
                <w:i/>
                <w:sz w:val="28"/>
              </w:rPr>
              <w:t>if a gracious Father sees it convenient.</w:t>
            </w:r>
          </w:p>
        </w:tc>
        <w:tc>
          <w:tcPr>
            <w:tcW w:w="0" w:type="auto"/>
          </w:tcPr>
          <w:p w14:paraId="7AB44CCA" w14:textId="77777777" w:rsidR="00384CF2" w:rsidRDefault="00384CF2" w:rsidP="00DB60C3">
            <w:pPr>
              <w:pStyle w:val="ListParagraph"/>
              <w:ind w:left="0"/>
              <w:rPr>
                <w:rFonts w:ascii="Garamond" w:hAnsi="Garamond" w:cs="Times New Roman"/>
                <w:sz w:val="20"/>
                <w:szCs w:val="20"/>
              </w:rPr>
            </w:pPr>
          </w:p>
          <w:p w14:paraId="71F2E1F5" w14:textId="77777777" w:rsidR="00243625" w:rsidRDefault="00243625" w:rsidP="00DB60C3">
            <w:pPr>
              <w:pStyle w:val="ListParagraph"/>
              <w:ind w:left="0"/>
              <w:rPr>
                <w:rFonts w:ascii="Garamond" w:hAnsi="Garamond" w:cs="Times New Roman"/>
                <w:sz w:val="20"/>
                <w:szCs w:val="20"/>
              </w:rPr>
            </w:pPr>
          </w:p>
          <w:p w14:paraId="0DD36885" w14:textId="77777777" w:rsidR="00243625" w:rsidRPr="002825E4" w:rsidRDefault="00243625"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119. 71</w:t>
            </w:r>
          </w:p>
        </w:tc>
      </w:tr>
      <w:tr w:rsidR="00384CF2" w:rsidRPr="001755D4" w14:paraId="4422CCC7" w14:textId="77777777" w:rsidTr="00AC0398">
        <w:tc>
          <w:tcPr>
            <w:tcW w:w="0" w:type="auto"/>
          </w:tcPr>
          <w:p w14:paraId="574B446A" w14:textId="77777777" w:rsidR="00384CF2" w:rsidRPr="00843815" w:rsidRDefault="00384CF2" w:rsidP="00DB60C3">
            <w:pPr>
              <w:pStyle w:val="CM18"/>
              <w:widowControl/>
              <w:ind w:firstLine="227"/>
              <w:jc w:val="both"/>
              <w:rPr>
                <w:rFonts w:ascii="Garamond" w:hAnsi="Garamond"/>
                <w:sz w:val="28"/>
                <w:szCs w:val="28"/>
              </w:rPr>
            </w:pPr>
            <w:r w:rsidRPr="00843815">
              <w:rPr>
                <w:rFonts w:ascii="Garamond" w:hAnsi="Garamond"/>
                <w:sz w:val="28"/>
                <w:szCs w:val="28"/>
              </w:rPr>
              <w:t xml:space="preserve">Er </w:t>
            </w:r>
            <w:proofErr w:type="spellStart"/>
            <w:r w:rsidRPr="00843815">
              <w:rPr>
                <w:rFonts w:ascii="Garamond" w:hAnsi="Garamond"/>
                <w:sz w:val="28"/>
                <w:szCs w:val="28"/>
              </w:rPr>
              <w:t>jerrey</w:t>
            </w:r>
            <w:proofErr w:type="spellEnd"/>
            <w:r w:rsidRPr="00843815">
              <w:rPr>
                <w:rFonts w:ascii="Garamond" w:hAnsi="Garamond"/>
                <w:sz w:val="28"/>
                <w:szCs w:val="28"/>
              </w:rPr>
              <w:t xml:space="preserve"> </w:t>
            </w:r>
            <w:proofErr w:type="spellStart"/>
            <w:r w:rsidRPr="00843815">
              <w:rPr>
                <w:rFonts w:ascii="Garamond" w:hAnsi="Garamond"/>
                <w:sz w:val="28"/>
                <w:szCs w:val="28"/>
              </w:rPr>
              <w:t>oilley</w:t>
            </w:r>
            <w:proofErr w:type="spellEnd"/>
            <w:r w:rsidRPr="00843815">
              <w:rPr>
                <w:rFonts w:ascii="Garamond" w:hAnsi="Garamond"/>
                <w:sz w:val="28"/>
                <w:szCs w:val="28"/>
              </w:rPr>
              <w:t xml:space="preserve">, my she </w:t>
            </w:r>
            <w:proofErr w:type="spellStart"/>
            <w:r w:rsidRPr="00843815">
              <w:rPr>
                <w:rFonts w:ascii="Garamond" w:hAnsi="Garamond"/>
                <w:sz w:val="28"/>
                <w:szCs w:val="28"/>
              </w:rPr>
              <w:t>Jee’n</w:t>
            </w:r>
            <w:proofErr w:type="spellEnd"/>
            <w:r w:rsidRPr="00843815">
              <w:rPr>
                <w:rFonts w:ascii="Garamond" w:hAnsi="Garamond"/>
                <w:sz w:val="28"/>
                <w:szCs w:val="28"/>
              </w:rPr>
              <w:t xml:space="preserve"> Ayr </w:t>
            </w:r>
            <w:proofErr w:type="spellStart"/>
            <w:r w:rsidRPr="00843815">
              <w:rPr>
                <w:rFonts w:ascii="Garamond" w:hAnsi="Garamond"/>
                <w:sz w:val="28"/>
                <w:szCs w:val="28"/>
              </w:rPr>
              <w:t>ayd</w:t>
            </w:r>
            <w:proofErr w:type="spellEnd"/>
            <w:r w:rsidRPr="00843815">
              <w:rPr>
                <w:rFonts w:ascii="Garamond" w:hAnsi="Garamond"/>
                <w:sz w:val="28"/>
                <w:szCs w:val="28"/>
              </w:rPr>
              <w:t xml:space="preserve">, ta </w:t>
            </w:r>
            <w:proofErr w:type="spellStart"/>
            <w:r w:rsidRPr="00843815">
              <w:rPr>
                <w:rFonts w:ascii="Garamond" w:hAnsi="Garamond"/>
                <w:sz w:val="28"/>
                <w:szCs w:val="28"/>
              </w:rPr>
              <w:t>dt’eiraght</w:t>
            </w:r>
            <w:proofErr w:type="spellEnd"/>
            <w:r w:rsidRPr="00843815">
              <w:rPr>
                <w:rFonts w:ascii="Garamond" w:hAnsi="Garamond"/>
                <w:sz w:val="28"/>
                <w:szCs w:val="28"/>
              </w:rPr>
              <w:t xml:space="preserve"> </w:t>
            </w:r>
            <w:proofErr w:type="spellStart"/>
            <w:r w:rsidRPr="00843815">
              <w:rPr>
                <w:rFonts w:ascii="Garamond" w:hAnsi="Garamond"/>
                <w:sz w:val="28"/>
                <w:szCs w:val="28"/>
              </w:rPr>
              <w:t>ayns</w:t>
            </w:r>
            <w:proofErr w:type="spellEnd"/>
            <w:r w:rsidRPr="00843815">
              <w:rPr>
                <w:rFonts w:ascii="Garamond" w:hAnsi="Garamond"/>
                <w:sz w:val="28"/>
                <w:szCs w:val="28"/>
              </w:rPr>
              <w:t xml:space="preserve"> </w:t>
            </w:r>
            <w:proofErr w:type="spellStart"/>
            <w:r w:rsidRPr="00843815">
              <w:rPr>
                <w:rFonts w:ascii="Garamond" w:hAnsi="Garamond"/>
                <w:sz w:val="28"/>
                <w:szCs w:val="28"/>
              </w:rPr>
              <w:t>Niau</w:t>
            </w:r>
            <w:proofErr w:type="spellEnd"/>
            <w:r w:rsidRPr="00843815">
              <w:rPr>
                <w:rFonts w:ascii="Garamond" w:hAnsi="Garamond"/>
                <w:sz w:val="28"/>
                <w:szCs w:val="28"/>
              </w:rPr>
              <w:t xml:space="preserve">. Er </w:t>
            </w:r>
            <w:proofErr w:type="spellStart"/>
            <w:r w:rsidRPr="00843815">
              <w:rPr>
                <w:rFonts w:ascii="Garamond" w:hAnsi="Garamond"/>
                <w:sz w:val="28"/>
                <w:szCs w:val="28"/>
              </w:rPr>
              <w:t>shoh</w:t>
            </w:r>
            <w:proofErr w:type="spellEnd"/>
            <w:r w:rsidRPr="00843815">
              <w:rPr>
                <w:rFonts w:ascii="Garamond" w:hAnsi="Garamond"/>
                <w:sz w:val="28"/>
                <w:szCs w:val="28"/>
              </w:rPr>
              <w:t xml:space="preserve"> </w:t>
            </w:r>
            <w:proofErr w:type="spellStart"/>
            <w:r w:rsidRPr="00843815">
              <w:rPr>
                <w:rFonts w:ascii="Garamond" w:hAnsi="Garamond"/>
                <w:sz w:val="28"/>
                <w:szCs w:val="28"/>
              </w:rPr>
              <w:t>lishagh</w:t>
            </w:r>
            <w:proofErr w:type="spellEnd"/>
            <w:r w:rsidRPr="00843815">
              <w:rPr>
                <w:rFonts w:ascii="Garamond" w:hAnsi="Garamond"/>
                <w:sz w:val="28"/>
                <w:szCs w:val="28"/>
              </w:rPr>
              <w:t xml:space="preserve"> </w:t>
            </w:r>
            <w:proofErr w:type="spellStart"/>
            <w:r w:rsidRPr="00843815">
              <w:rPr>
                <w:rFonts w:ascii="Garamond" w:hAnsi="Garamond"/>
                <w:sz w:val="28"/>
                <w:szCs w:val="28"/>
              </w:rPr>
              <w:t>oo</w:t>
            </w:r>
            <w:proofErr w:type="spellEnd"/>
            <w:r w:rsidRPr="00843815">
              <w:rPr>
                <w:rFonts w:ascii="Garamond" w:hAnsi="Garamond"/>
                <w:sz w:val="28"/>
                <w:szCs w:val="28"/>
              </w:rPr>
              <w:t xml:space="preserve"> </w:t>
            </w:r>
            <w:proofErr w:type="spellStart"/>
            <w:r w:rsidRPr="00843815">
              <w:rPr>
                <w:rFonts w:ascii="Garamond" w:hAnsi="Garamond"/>
                <w:sz w:val="28"/>
                <w:szCs w:val="28"/>
              </w:rPr>
              <w:t>dy</w:t>
            </w:r>
            <w:proofErr w:type="spellEnd"/>
            <w:r w:rsidRPr="00843815">
              <w:rPr>
                <w:rFonts w:ascii="Garamond" w:hAnsi="Garamond"/>
                <w:sz w:val="28"/>
                <w:szCs w:val="28"/>
              </w:rPr>
              <w:t xml:space="preserve"> </w:t>
            </w:r>
            <w:proofErr w:type="spellStart"/>
            <w:r w:rsidRPr="00843815">
              <w:rPr>
                <w:rFonts w:ascii="Garamond" w:hAnsi="Garamond"/>
                <w:sz w:val="28"/>
                <w:szCs w:val="28"/>
              </w:rPr>
              <w:t>mennick</w:t>
            </w:r>
            <w:proofErr w:type="spellEnd"/>
            <w:r w:rsidRPr="00843815">
              <w:rPr>
                <w:rFonts w:ascii="Garamond" w:hAnsi="Garamond"/>
                <w:sz w:val="28"/>
                <w:szCs w:val="28"/>
              </w:rPr>
              <w:t xml:space="preserve"> </w:t>
            </w:r>
            <w:proofErr w:type="spellStart"/>
            <w:r w:rsidRPr="00843815">
              <w:rPr>
                <w:rFonts w:ascii="Garamond" w:hAnsi="Garamond"/>
                <w:sz w:val="28"/>
                <w:szCs w:val="28"/>
              </w:rPr>
              <w:t>smooinaght</w:t>
            </w:r>
            <w:proofErr w:type="spellEnd"/>
            <w:r w:rsidRPr="00843815">
              <w:rPr>
                <w:rFonts w:ascii="Garamond" w:hAnsi="Garamond"/>
                <w:sz w:val="28"/>
                <w:szCs w:val="28"/>
              </w:rPr>
              <w:t xml:space="preserve">, Dy nee </w:t>
            </w:r>
            <w:proofErr w:type="spellStart"/>
            <w:r w:rsidRPr="00843815">
              <w:rPr>
                <w:rFonts w:ascii="Garamond" w:hAnsi="Garamond"/>
                <w:i/>
                <w:sz w:val="28"/>
                <w:szCs w:val="28"/>
              </w:rPr>
              <w:t>raad</w:t>
            </w:r>
            <w:proofErr w:type="spellEnd"/>
            <w:r w:rsidRPr="00843815">
              <w:rPr>
                <w:rFonts w:ascii="Garamond" w:hAnsi="Garamond"/>
                <w:i/>
                <w:sz w:val="28"/>
                <w:szCs w:val="28"/>
              </w:rPr>
              <w:t xml:space="preserve"> ta </w:t>
            </w:r>
            <w:proofErr w:type="spellStart"/>
            <w:r w:rsidRPr="00843815">
              <w:rPr>
                <w:rFonts w:ascii="Garamond" w:hAnsi="Garamond"/>
                <w:i/>
                <w:sz w:val="28"/>
                <w:szCs w:val="28"/>
              </w:rPr>
              <w:t>dty</w:t>
            </w:r>
            <w:proofErr w:type="spellEnd"/>
            <w:r w:rsidRPr="00843815">
              <w:rPr>
                <w:rFonts w:ascii="Garamond" w:hAnsi="Garamond"/>
                <w:i/>
                <w:sz w:val="28"/>
                <w:szCs w:val="28"/>
              </w:rPr>
              <w:t xml:space="preserve"> </w:t>
            </w:r>
            <w:proofErr w:type="spellStart"/>
            <w:r w:rsidRPr="00843815">
              <w:rPr>
                <w:rFonts w:ascii="Garamond" w:hAnsi="Garamond"/>
                <w:i/>
                <w:sz w:val="28"/>
                <w:szCs w:val="28"/>
              </w:rPr>
              <w:t>verchys</w:t>
            </w:r>
            <w:proofErr w:type="spellEnd"/>
            <w:r w:rsidRPr="00843815">
              <w:rPr>
                <w:rFonts w:ascii="Garamond" w:hAnsi="Garamond"/>
                <w:i/>
                <w:sz w:val="28"/>
                <w:szCs w:val="28"/>
              </w:rPr>
              <w:t xml:space="preserve">, vees </w:t>
            </w:r>
            <w:proofErr w:type="spellStart"/>
            <w:r w:rsidRPr="00843815">
              <w:rPr>
                <w:rFonts w:ascii="Garamond" w:hAnsi="Garamond"/>
                <w:i/>
                <w:sz w:val="28"/>
                <w:szCs w:val="28"/>
              </w:rPr>
              <w:t>dty</w:t>
            </w:r>
            <w:proofErr w:type="spellEnd"/>
            <w:r w:rsidRPr="00843815">
              <w:rPr>
                <w:rFonts w:ascii="Garamond" w:hAnsi="Garamond"/>
                <w:i/>
                <w:sz w:val="28"/>
                <w:szCs w:val="28"/>
              </w:rPr>
              <w:t xml:space="preserve"> </w:t>
            </w:r>
            <w:proofErr w:type="spellStart"/>
            <w:r w:rsidRPr="00843815">
              <w:rPr>
                <w:rFonts w:ascii="Garamond" w:hAnsi="Garamond"/>
                <w:i/>
                <w:sz w:val="28"/>
                <w:szCs w:val="28"/>
              </w:rPr>
              <w:t>Chree</w:t>
            </w:r>
            <w:proofErr w:type="spellEnd"/>
            <w:r w:rsidRPr="00843815">
              <w:rPr>
                <w:rFonts w:ascii="Garamond" w:hAnsi="Garamond"/>
                <w:i/>
                <w:sz w:val="28"/>
                <w:szCs w:val="28"/>
              </w:rPr>
              <w:t xml:space="preserve"> </w:t>
            </w:r>
            <w:proofErr w:type="spellStart"/>
            <w:r w:rsidRPr="00843815">
              <w:rPr>
                <w:rFonts w:ascii="Garamond" w:hAnsi="Garamond"/>
                <w:i/>
                <w:sz w:val="28"/>
                <w:szCs w:val="28"/>
              </w:rPr>
              <w:t>myrgeddyn</w:t>
            </w:r>
            <w:proofErr w:type="spellEnd"/>
            <w:r w:rsidRPr="00843815">
              <w:rPr>
                <w:rFonts w:ascii="Garamond" w:hAnsi="Garamond"/>
                <w:sz w:val="28"/>
                <w:szCs w:val="28"/>
              </w:rPr>
              <w:t xml:space="preserve">. </w:t>
            </w:r>
          </w:p>
        </w:tc>
        <w:tc>
          <w:tcPr>
            <w:tcW w:w="0" w:type="auto"/>
          </w:tcPr>
          <w:p w14:paraId="7D8C72E5" w14:textId="77777777" w:rsidR="00384CF2" w:rsidRPr="001755D4" w:rsidRDefault="00384CF2" w:rsidP="00DB60C3">
            <w:pPr>
              <w:pStyle w:val="ListParagraph"/>
              <w:ind w:left="0" w:firstLine="227"/>
              <w:jc w:val="both"/>
              <w:rPr>
                <w:rFonts w:ascii="Garamond" w:hAnsi="Garamond" w:cs="Times New Roman"/>
                <w:sz w:val="28"/>
              </w:rPr>
            </w:pPr>
            <w:r w:rsidRPr="001755D4">
              <w:rPr>
                <w:rFonts w:ascii="Garamond" w:hAnsi="Garamond" w:cs="Times New Roman"/>
                <w:i/>
                <w:sz w:val="28"/>
              </w:rPr>
              <w:t>Lastly, If God is your Father, your Inheritance is in Heaven</w:t>
            </w:r>
            <w:r w:rsidR="002C617D" w:rsidRPr="002C617D">
              <w:rPr>
                <w:rFonts w:ascii="Garamond" w:hAnsi="Garamond" w:cs="Times New Roman"/>
                <w:sz w:val="28"/>
              </w:rPr>
              <w:t> ;</w:t>
            </w:r>
            <w:r w:rsidRPr="001755D4">
              <w:rPr>
                <w:rFonts w:ascii="Garamond" w:hAnsi="Garamond" w:cs="Times New Roman"/>
                <w:i/>
                <w:sz w:val="28"/>
              </w:rPr>
              <w:t xml:space="preserve"> which you ought much to think of,</w:t>
            </w:r>
            <w:r w:rsidRPr="001755D4">
              <w:rPr>
                <w:rFonts w:ascii="Garamond" w:hAnsi="Garamond" w:cs="Times New Roman"/>
                <w:sz w:val="28"/>
              </w:rPr>
              <w:t xml:space="preserve"> That where your Treasure is, there may your Heart be also. </w:t>
            </w:r>
          </w:p>
        </w:tc>
        <w:tc>
          <w:tcPr>
            <w:tcW w:w="0" w:type="auto"/>
          </w:tcPr>
          <w:p w14:paraId="1020AA9D" w14:textId="77777777" w:rsidR="00384CF2" w:rsidRDefault="00384CF2" w:rsidP="00DB60C3">
            <w:pPr>
              <w:pStyle w:val="ListParagraph"/>
              <w:ind w:left="0"/>
              <w:rPr>
                <w:rFonts w:ascii="Garamond" w:hAnsi="Garamond" w:cs="Times New Roman"/>
                <w:sz w:val="20"/>
                <w:szCs w:val="20"/>
              </w:rPr>
            </w:pPr>
          </w:p>
          <w:p w14:paraId="503E0068" w14:textId="77777777" w:rsidR="00243625" w:rsidRDefault="00243625" w:rsidP="00DB60C3">
            <w:pPr>
              <w:pStyle w:val="ListParagraph"/>
              <w:ind w:left="0"/>
              <w:rPr>
                <w:rFonts w:ascii="Garamond" w:hAnsi="Garamond" w:cs="Times New Roman"/>
                <w:sz w:val="20"/>
                <w:szCs w:val="20"/>
              </w:rPr>
            </w:pPr>
          </w:p>
          <w:p w14:paraId="75A27889" w14:textId="77777777" w:rsidR="00243625" w:rsidRDefault="00243625" w:rsidP="00DB60C3">
            <w:pPr>
              <w:pStyle w:val="ListParagraph"/>
              <w:ind w:left="0"/>
              <w:rPr>
                <w:rFonts w:ascii="Garamond" w:hAnsi="Garamond" w:cs="Times New Roman"/>
                <w:sz w:val="20"/>
                <w:szCs w:val="20"/>
              </w:rPr>
            </w:pPr>
          </w:p>
          <w:p w14:paraId="74F7090A" w14:textId="77777777" w:rsidR="00243625" w:rsidRPr="002825E4" w:rsidRDefault="00243625" w:rsidP="00DB60C3">
            <w:pPr>
              <w:pStyle w:val="ListParagraph"/>
              <w:ind w:left="0"/>
              <w:rPr>
                <w:rFonts w:ascii="Garamond" w:hAnsi="Garamond" w:cs="Times New Roman"/>
                <w:sz w:val="20"/>
                <w:szCs w:val="20"/>
              </w:rPr>
            </w:pPr>
            <w:r>
              <w:rPr>
                <w:rFonts w:ascii="Garamond" w:hAnsi="Garamond" w:cs="Times New Roman"/>
                <w:sz w:val="20"/>
                <w:szCs w:val="20"/>
              </w:rPr>
              <w:t>Matt. 6. 21.</w:t>
            </w:r>
          </w:p>
        </w:tc>
      </w:tr>
      <w:tr w:rsidR="00243625" w:rsidRPr="001755D4" w14:paraId="158E98BA" w14:textId="77777777" w:rsidTr="00AC0398">
        <w:tc>
          <w:tcPr>
            <w:tcW w:w="0" w:type="auto"/>
          </w:tcPr>
          <w:p w14:paraId="0616C9C9" w14:textId="77777777" w:rsidR="00243625" w:rsidRPr="00E01F5C" w:rsidRDefault="00243625" w:rsidP="00AC0398">
            <w:pPr>
              <w:pStyle w:val="CM18"/>
              <w:keepNext/>
              <w:widowControl/>
              <w:spacing w:before="240" w:after="12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PADJE</w:t>
            </w:r>
            <w:r w:rsidRPr="003472DF">
              <w:rPr>
                <w:rFonts w:ascii="Garamond" w:hAnsi="Garamond"/>
                <w:i/>
                <w:sz w:val="28"/>
                <w:szCs w:val="28"/>
              </w:rPr>
              <w:t>R</w:t>
            </w:r>
            <w:r w:rsidRPr="00E01F5C">
              <w:rPr>
                <w:rFonts w:ascii="Garamond" w:hAnsi="Garamond"/>
                <w:sz w:val="28"/>
                <w:szCs w:val="28"/>
              </w:rPr>
              <w:t>.</w:t>
            </w:r>
          </w:p>
        </w:tc>
        <w:tc>
          <w:tcPr>
            <w:tcW w:w="0" w:type="auto"/>
          </w:tcPr>
          <w:p w14:paraId="3347CF2E" w14:textId="77777777" w:rsidR="00243625" w:rsidRPr="00684253" w:rsidRDefault="00243625" w:rsidP="00AC0398">
            <w:pPr>
              <w:pStyle w:val="ListParagraph"/>
              <w:keepNext/>
              <w:autoSpaceDE w:val="0"/>
              <w:autoSpaceDN w:val="0"/>
              <w:adjustRightInd w:val="0"/>
              <w:spacing w:before="240" w:after="12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64E3E329" w14:textId="77777777" w:rsidR="00243625" w:rsidRPr="002825E4" w:rsidRDefault="00243625" w:rsidP="00DB60C3">
            <w:pPr>
              <w:pStyle w:val="ListParagraph"/>
              <w:keepNext/>
              <w:ind w:left="0"/>
              <w:jc w:val="center"/>
              <w:rPr>
                <w:rFonts w:ascii="Garamond" w:hAnsi="Garamond" w:cs="Times New Roman"/>
                <w:sz w:val="20"/>
                <w:szCs w:val="20"/>
              </w:rPr>
            </w:pPr>
          </w:p>
        </w:tc>
      </w:tr>
      <w:tr w:rsidR="00384CF2" w:rsidRPr="001755D4" w14:paraId="45091182" w14:textId="77777777" w:rsidTr="00AC0398">
        <w:tc>
          <w:tcPr>
            <w:tcW w:w="0" w:type="auto"/>
            <w:tcBorders>
              <w:bottom w:val="single" w:sz="4" w:space="0" w:color="auto"/>
            </w:tcBorders>
          </w:tcPr>
          <w:p w14:paraId="1A85E293" w14:textId="77777777" w:rsidR="00384CF2" w:rsidRDefault="00AC0398" w:rsidP="00DB60C3">
            <w:pPr>
              <w:pStyle w:val="CM19"/>
              <w:widowControl/>
              <w:spacing w:after="80" w:line="300" w:lineRule="atLeast"/>
              <w:jc w:val="both"/>
              <w:rPr>
                <w:rFonts w:ascii="Garamond" w:hAnsi="Garamond"/>
                <w:sz w:val="28"/>
                <w:szCs w:val="28"/>
              </w:rPr>
            </w:pPr>
            <w:r w:rsidRPr="00AC0398">
              <w:rPr>
                <w:rFonts w:ascii="Garamond" w:hAnsi="Garamond"/>
                <w:sz w:val="40"/>
                <w:szCs w:val="28"/>
              </w:rPr>
              <w:t>T</w:t>
            </w:r>
            <w:r w:rsidRPr="00843815">
              <w:rPr>
                <w:rFonts w:ascii="Garamond" w:hAnsi="Garamond"/>
                <w:sz w:val="28"/>
                <w:szCs w:val="28"/>
              </w:rPr>
              <w:t xml:space="preserve">’OW </w:t>
            </w:r>
            <w:proofErr w:type="spellStart"/>
            <w:r w:rsidR="00384CF2" w:rsidRPr="00843815">
              <w:rPr>
                <w:rFonts w:ascii="Garamond" w:hAnsi="Garamond"/>
                <w:sz w:val="28"/>
                <w:szCs w:val="28"/>
              </w:rPr>
              <w:t>feeu</w:t>
            </w:r>
            <w:proofErr w:type="spellEnd"/>
            <w:r w:rsidR="00384CF2" w:rsidRPr="00843815">
              <w:rPr>
                <w:rFonts w:ascii="Garamond" w:hAnsi="Garamond"/>
                <w:sz w:val="28"/>
                <w:szCs w:val="28"/>
              </w:rPr>
              <w:t xml:space="preserve">, O </w:t>
            </w:r>
            <w:proofErr w:type="spellStart"/>
            <w:r w:rsidR="00384CF2" w:rsidRPr="00843815">
              <w:rPr>
                <w:rFonts w:ascii="Garamond" w:hAnsi="Garamond"/>
                <w:sz w:val="28"/>
                <w:szCs w:val="28"/>
              </w:rPr>
              <w:t>Hiarn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dy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ghoal</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Gloyr</w:t>
            </w:r>
            <w:proofErr w:type="spellEnd"/>
            <w:r w:rsidR="00384CF2" w:rsidRPr="00843815">
              <w:rPr>
                <w:rFonts w:ascii="Garamond" w:hAnsi="Garamond"/>
                <w:sz w:val="28"/>
                <w:szCs w:val="28"/>
              </w:rPr>
              <w:t xml:space="preserve"> as </w:t>
            </w:r>
            <w:proofErr w:type="spellStart"/>
            <w:r w:rsidR="00384CF2" w:rsidRPr="00843815">
              <w:rPr>
                <w:rFonts w:ascii="Garamond" w:hAnsi="Garamond"/>
                <w:sz w:val="28"/>
                <w:szCs w:val="28"/>
              </w:rPr>
              <w:t>Onnor</w:t>
            </w:r>
            <w:proofErr w:type="spellEnd"/>
            <w:r w:rsidR="00384CF2" w:rsidRPr="00843815">
              <w:rPr>
                <w:rFonts w:ascii="Garamond" w:hAnsi="Garamond"/>
                <w:sz w:val="28"/>
                <w:szCs w:val="28"/>
              </w:rPr>
              <w:t xml:space="preserve"> as </w:t>
            </w:r>
            <w:proofErr w:type="spellStart"/>
            <w:r w:rsidR="00384CF2" w:rsidRPr="00843815">
              <w:rPr>
                <w:rFonts w:ascii="Garamond" w:hAnsi="Garamond"/>
                <w:sz w:val="28"/>
                <w:szCs w:val="28"/>
              </w:rPr>
              <w:t>Pooar</w:t>
            </w:r>
            <w:proofErr w:type="spellEnd"/>
            <w:r w:rsidR="00384CF2" w:rsidRPr="00843815">
              <w:rPr>
                <w:rFonts w:ascii="Garamond" w:hAnsi="Garamond"/>
                <w:sz w:val="28"/>
                <w:szCs w:val="28"/>
              </w:rPr>
              <w:t xml:space="preserve">, son </w:t>
            </w:r>
            <w:proofErr w:type="spellStart"/>
            <w:r w:rsidR="00384CF2" w:rsidRPr="00843815">
              <w:rPr>
                <w:rFonts w:ascii="Garamond" w:hAnsi="Garamond"/>
                <w:sz w:val="28"/>
                <w:szCs w:val="28"/>
              </w:rPr>
              <w:t>t’ow</w:t>
            </w:r>
            <w:proofErr w:type="spellEnd"/>
            <w:r w:rsidR="00384CF2" w:rsidRPr="00843815">
              <w:rPr>
                <w:rFonts w:ascii="Garamond" w:hAnsi="Garamond"/>
                <w:sz w:val="28"/>
                <w:szCs w:val="28"/>
              </w:rPr>
              <w:t xml:space="preserve"> er </w:t>
            </w:r>
            <w:proofErr w:type="spellStart"/>
            <w:r w:rsidR="00384CF2" w:rsidRPr="00843815">
              <w:rPr>
                <w:rFonts w:ascii="Garamond" w:hAnsi="Garamond"/>
                <w:sz w:val="28"/>
                <w:szCs w:val="28"/>
              </w:rPr>
              <w:t>chroo</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dy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chooilley</w:t>
            </w:r>
            <w:proofErr w:type="spellEnd"/>
            <w:r w:rsidR="00384CF2" w:rsidRPr="00843815">
              <w:rPr>
                <w:rFonts w:ascii="Garamond" w:hAnsi="Garamond"/>
                <w:sz w:val="28"/>
                <w:szCs w:val="28"/>
              </w:rPr>
              <w:t xml:space="preserve"> nee, as son </w:t>
            </w:r>
            <w:proofErr w:type="spellStart"/>
            <w:r w:rsidR="00384CF2" w:rsidRPr="00843815">
              <w:rPr>
                <w:rFonts w:ascii="Garamond" w:hAnsi="Garamond"/>
                <w:sz w:val="28"/>
                <w:szCs w:val="28"/>
              </w:rPr>
              <w:t>d</w:t>
            </w:r>
            <w:r w:rsidR="00243625">
              <w:rPr>
                <w:rFonts w:ascii="Garamond" w:hAnsi="Garamond"/>
                <w:sz w:val="28"/>
                <w:szCs w:val="28"/>
              </w:rPr>
              <w:t>t</w:t>
            </w:r>
            <w:r w:rsidR="00384CF2" w:rsidRPr="00843815">
              <w:rPr>
                <w:rFonts w:ascii="Garamond" w:hAnsi="Garamond"/>
                <w:sz w:val="28"/>
                <w:szCs w:val="28"/>
              </w:rPr>
              <w:t>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phleasal</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hene</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t’ad</w:t>
            </w:r>
            <w:proofErr w:type="spellEnd"/>
            <w:r w:rsidR="00384CF2" w:rsidRPr="00843815">
              <w:rPr>
                <w:rFonts w:ascii="Garamond" w:hAnsi="Garamond"/>
                <w:sz w:val="28"/>
                <w:szCs w:val="28"/>
              </w:rPr>
              <w:t xml:space="preserve"> as </w:t>
            </w:r>
            <w:proofErr w:type="spellStart"/>
            <w:r w:rsidR="00384CF2" w:rsidRPr="00843815">
              <w:rPr>
                <w:rFonts w:ascii="Garamond" w:hAnsi="Garamond"/>
                <w:sz w:val="28"/>
                <w:szCs w:val="28"/>
              </w:rPr>
              <w:t>v’ad</w:t>
            </w:r>
            <w:proofErr w:type="spellEnd"/>
            <w:r w:rsidR="00384CF2" w:rsidRPr="00843815">
              <w:rPr>
                <w:rFonts w:ascii="Garamond" w:hAnsi="Garamond"/>
                <w:sz w:val="28"/>
                <w:szCs w:val="28"/>
              </w:rPr>
              <w:t xml:space="preserve"> er </w:t>
            </w:r>
            <w:proofErr w:type="spellStart"/>
            <w:r w:rsidR="00384CF2" w:rsidRPr="00843815">
              <w:rPr>
                <w:rFonts w:ascii="Garamond" w:hAnsi="Garamond"/>
                <w:sz w:val="28"/>
                <w:szCs w:val="28"/>
              </w:rPr>
              <w:t>nyn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groo</w:t>
            </w:r>
            <w:proofErr w:type="spellEnd"/>
            <w:r w:rsidR="00384CF2" w:rsidRPr="00843815">
              <w:rPr>
                <w:rFonts w:ascii="Garamond" w:hAnsi="Garamond"/>
                <w:sz w:val="28"/>
                <w:szCs w:val="28"/>
              </w:rPr>
              <w:t xml:space="preserve">. Dy </w:t>
            </w:r>
            <w:proofErr w:type="spellStart"/>
            <w:r w:rsidR="00384CF2" w:rsidRPr="00843815">
              <w:rPr>
                <w:rFonts w:ascii="Garamond" w:hAnsi="Garamond"/>
                <w:sz w:val="28"/>
                <w:szCs w:val="28"/>
              </w:rPr>
              <w:t>giall</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Jee</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ooilley-niartal</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dy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vod</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tushtey</w:t>
            </w:r>
            <w:proofErr w:type="spellEnd"/>
            <w:r w:rsidR="00384CF2" w:rsidRPr="00843815">
              <w:rPr>
                <w:rFonts w:ascii="Garamond" w:hAnsi="Garamond"/>
                <w:sz w:val="28"/>
                <w:szCs w:val="28"/>
              </w:rPr>
              <w:t xml:space="preserve"> as </w:t>
            </w:r>
            <w:proofErr w:type="spellStart"/>
            <w:r w:rsidR="00384CF2" w:rsidRPr="00843815">
              <w:rPr>
                <w:rFonts w:ascii="Garamond" w:hAnsi="Garamond"/>
                <w:sz w:val="28"/>
                <w:szCs w:val="28"/>
              </w:rPr>
              <w:t>credjue</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jeh</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shoh</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aggle</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chairal</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jeh</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jummoose</w:t>
            </w:r>
            <w:proofErr w:type="spellEnd"/>
            <w:r w:rsidR="00384CF2" w:rsidRPr="00843815">
              <w:rPr>
                <w:rFonts w:ascii="Garamond" w:hAnsi="Garamond"/>
                <w:sz w:val="28"/>
                <w:szCs w:val="28"/>
              </w:rPr>
              <w:t xml:space="preserve"> y chur </w:t>
            </w:r>
            <w:proofErr w:type="spellStart"/>
            <w:r w:rsidR="00384CF2" w:rsidRPr="00843815">
              <w:rPr>
                <w:rFonts w:ascii="Garamond" w:hAnsi="Garamond"/>
                <w:sz w:val="28"/>
                <w:szCs w:val="28"/>
              </w:rPr>
              <w:t>ersyn</w:t>
            </w:r>
            <w:proofErr w:type="spellEnd"/>
            <w:r w:rsidR="00384CF2" w:rsidRPr="00843815">
              <w:rPr>
                <w:rFonts w:ascii="Garamond" w:hAnsi="Garamond"/>
                <w:sz w:val="28"/>
                <w:szCs w:val="28"/>
              </w:rPr>
              <w:t xml:space="preserve"> y </w:t>
            </w:r>
            <w:proofErr w:type="spellStart"/>
            <w:r w:rsidR="00384CF2" w:rsidRPr="00843815">
              <w:rPr>
                <w:rFonts w:ascii="Garamond" w:hAnsi="Garamond"/>
                <w:sz w:val="28"/>
                <w:szCs w:val="28"/>
              </w:rPr>
              <w:t>chroo</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aynyn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dy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groo</w:t>
            </w:r>
            <w:proofErr w:type="spellEnd"/>
            <w:r w:rsidR="00384CF2" w:rsidRPr="00843815">
              <w:rPr>
                <w:rFonts w:ascii="Garamond" w:hAnsi="Garamond"/>
                <w:sz w:val="28"/>
                <w:szCs w:val="28"/>
              </w:rPr>
              <w:t xml:space="preserve"> eh </w:t>
            </w:r>
            <w:proofErr w:type="spellStart"/>
            <w:r w:rsidR="00384CF2" w:rsidRPr="00843815">
              <w:rPr>
                <w:rFonts w:ascii="Garamond" w:hAnsi="Garamond"/>
                <w:sz w:val="28"/>
                <w:szCs w:val="28"/>
              </w:rPr>
              <w:t>aynyn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yearee</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geir</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dy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yanoo</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booiagh</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jeh</w:t>
            </w:r>
            <w:proofErr w:type="spellEnd"/>
            <w:r w:rsidR="00384CF2" w:rsidRPr="00843815">
              <w:rPr>
                <w:rFonts w:ascii="Garamond" w:hAnsi="Garamond"/>
                <w:sz w:val="28"/>
                <w:szCs w:val="28"/>
              </w:rPr>
              <w:t xml:space="preserve"> as </w:t>
            </w:r>
            <w:proofErr w:type="spellStart"/>
            <w:r w:rsidR="00384CF2" w:rsidRPr="00843815">
              <w:rPr>
                <w:rFonts w:ascii="Garamond" w:hAnsi="Garamond"/>
                <w:sz w:val="28"/>
                <w:szCs w:val="28"/>
              </w:rPr>
              <w:t>leid</w:t>
            </w:r>
            <w:proofErr w:type="spellEnd"/>
            <w:r w:rsidR="00384CF2" w:rsidRPr="00843815">
              <w:rPr>
                <w:rFonts w:ascii="Garamond" w:hAnsi="Garamond"/>
                <w:sz w:val="28"/>
                <w:szCs w:val="28"/>
              </w:rPr>
              <w:t xml:space="preserve"> y </w:t>
            </w:r>
            <w:proofErr w:type="spellStart"/>
            <w:r w:rsidR="00384CF2" w:rsidRPr="00843815">
              <w:rPr>
                <w:rFonts w:ascii="Garamond" w:hAnsi="Garamond"/>
                <w:sz w:val="28"/>
                <w:szCs w:val="28"/>
              </w:rPr>
              <w:t>graih</w:t>
            </w:r>
            <w:proofErr w:type="spellEnd"/>
            <w:r w:rsidR="00384CF2" w:rsidRPr="00843815">
              <w:rPr>
                <w:rFonts w:ascii="Garamond" w:hAnsi="Garamond"/>
                <w:sz w:val="28"/>
                <w:szCs w:val="28"/>
              </w:rPr>
              <w:t xml:space="preserve"> as ta </w:t>
            </w:r>
            <w:proofErr w:type="spellStart"/>
            <w:r w:rsidR="00384CF2" w:rsidRPr="00843815">
              <w:rPr>
                <w:rFonts w:ascii="Garamond" w:hAnsi="Garamond"/>
                <w:sz w:val="28"/>
                <w:szCs w:val="28"/>
              </w:rPr>
              <w:t>jesh</w:t>
            </w:r>
            <w:proofErr w:type="spellEnd"/>
            <w:r w:rsidR="00384CF2" w:rsidRPr="00843815">
              <w:rPr>
                <w:rFonts w:ascii="Garamond" w:hAnsi="Garamond"/>
                <w:sz w:val="28"/>
                <w:szCs w:val="28"/>
              </w:rPr>
              <w:t xml:space="preserve"> da </w:t>
            </w:r>
            <w:proofErr w:type="spellStart"/>
            <w:r w:rsidR="00243625" w:rsidRPr="00843815">
              <w:rPr>
                <w:rFonts w:ascii="Garamond" w:hAnsi="Garamond"/>
                <w:sz w:val="28"/>
                <w:szCs w:val="28"/>
              </w:rPr>
              <w:t>Cloan</w:t>
            </w:r>
            <w:proofErr w:type="spellEnd"/>
            <w:r w:rsidR="00243625" w:rsidRPr="00843815">
              <w:rPr>
                <w:rFonts w:ascii="Garamond" w:hAnsi="Garamond"/>
                <w:sz w:val="28"/>
                <w:szCs w:val="28"/>
              </w:rPr>
              <w:t xml:space="preserve"> </w:t>
            </w:r>
            <w:r w:rsidR="00384CF2" w:rsidRPr="00843815">
              <w:rPr>
                <w:rFonts w:ascii="Garamond" w:hAnsi="Garamond"/>
                <w:sz w:val="28"/>
                <w:szCs w:val="28"/>
              </w:rPr>
              <w:t xml:space="preserve">as </w:t>
            </w:r>
            <w:proofErr w:type="spellStart"/>
            <w:r w:rsidR="00384CF2" w:rsidRPr="00843815">
              <w:rPr>
                <w:rFonts w:ascii="Garamond" w:hAnsi="Garamond"/>
                <w:sz w:val="28"/>
                <w:szCs w:val="28"/>
              </w:rPr>
              <w:t>Sharvaantyn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biallagh</w:t>
            </w:r>
            <w:proofErr w:type="spellEnd"/>
            <w:r w:rsidR="00384CF2" w:rsidRPr="00843815">
              <w:rPr>
                <w:rFonts w:ascii="Garamond" w:hAnsi="Garamond"/>
                <w:sz w:val="28"/>
                <w:szCs w:val="28"/>
              </w:rPr>
              <w:t xml:space="preserve">. As </w:t>
            </w:r>
            <w:proofErr w:type="spellStart"/>
            <w:r w:rsidR="00384CF2" w:rsidRPr="00843815">
              <w:rPr>
                <w:rFonts w:ascii="Garamond" w:hAnsi="Garamond"/>
                <w:sz w:val="28"/>
                <w:szCs w:val="28"/>
              </w:rPr>
              <w:t>giall</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dy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vod</w:t>
            </w:r>
            <w:proofErr w:type="spellEnd"/>
            <w:r w:rsidR="00384CF2" w:rsidRPr="00843815">
              <w:rPr>
                <w:rFonts w:ascii="Garamond" w:hAnsi="Garamond"/>
                <w:sz w:val="28"/>
                <w:szCs w:val="28"/>
              </w:rPr>
              <w:t xml:space="preserve"> shin, ain ta </w:t>
            </w:r>
            <w:proofErr w:type="spellStart"/>
            <w:r w:rsidR="00384CF2" w:rsidRPr="00843815">
              <w:rPr>
                <w:rFonts w:ascii="Garamond" w:hAnsi="Garamond"/>
                <w:sz w:val="28"/>
                <w:szCs w:val="28"/>
              </w:rPr>
              <w:t>enney</w:t>
            </w:r>
            <w:proofErr w:type="spellEnd"/>
            <w:r w:rsidR="00384CF2" w:rsidRPr="00843815">
              <w:rPr>
                <w:rFonts w:ascii="Garamond" w:hAnsi="Garamond"/>
                <w:sz w:val="28"/>
                <w:szCs w:val="28"/>
              </w:rPr>
              <w:t xml:space="preserve"> orts nish </w:t>
            </w:r>
            <w:proofErr w:type="spellStart"/>
            <w:r w:rsidR="00384CF2" w:rsidRPr="00843815">
              <w:rPr>
                <w:rFonts w:ascii="Garamond" w:hAnsi="Garamond"/>
                <w:sz w:val="28"/>
                <w:szCs w:val="28"/>
              </w:rPr>
              <w:t>liorish</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Credjue</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lurg</w:t>
            </w:r>
            <w:proofErr w:type="spellEnd"/>
            <w:r w:rsidR="00384CF2" w:rsidRPr="00843815">
              <w:rPr>
                <w:rFonts w:ascii="Garamond" w:hAnsi="Garamond"/>
                <w:sz w:val="28"/>
                <w:szCs w:val="28"/>
              </w:rPr>
              <w:t xml:space="preserve"> y </w:t>
            </w:r>
            <w:proofErr w:type="spellStart"/>
            <w:r w:rsidR="00384CF2" w:rsidRPr="00843815">
              <w:rPr>
                <w:rFonts w:ascii="Garamond" w:hAnsi="Garamond"/>
                <w:sz w:val="28"/>
                <w:szCs w:val="28"/>
              </w:rPr>
              <w:t>vea</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shoh</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Bannaghtyn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gloyroil</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Reereeaght</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ayds</w:t>
            </w:r>
            <w:proofErr w:type="spellEnd"/>
            <w:r w:rsidR="00384CF2" w:rsidRPr="00843815">
              <w:rPr>
                <w:rFonts w:ascii="Garamond" w:hAnsi="Garamond"/>
                <w:sz w:val="28"/>
                <w:szCs w:val="28"/>
              </w:rPr>
              <w:t xml:space="preserve"> y </w:t>
            </w:r>
            <w:proofErr w:type="spellStart"/>
            <w:r w:rsidR="00384CF2" w:rsidRPr="00843815">
              <w:rPr>
                <w:rFonts w:ascii="Garamond" w:hAnsi="Garamond"/>
                <w:sz w:val="28"/>
                <w:szCs w:val="28"/>
              </w:rPr>
              <w:t>gheddyn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trooid</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Yeesey</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Creest</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nyn</w:t>
            </w:r>
            <w:proofErr w:type="spellEnd"/>
            <w:r w:rsidR="00384CF2" w:rsidRPr="00843815">
              <w:rPr>
                <w:rFonts w:ascii="Garamond" w:hAnsi="Garamond"/>
                <w:sz w:val="28"/>
                <w:szCs w:val="28"/>
              </w:rPr>
              <w:t xml:space="preserve"> </w:t>
            </w:r>
            <w:proofErr w:type="spellStart"/>
            <w:r w:rsidR="00384CF2" w:rsidRPr="00843815">
              <w:rPr>
                <w:rFonts w:ascii="Garamond" w:hAnsi="Garamond"/>
                <w:sz w:val="28"/>
                <w:szCs w:val="28"/>
              </w:rPr>
              <w:t>Jiarn</w:t>
            </w:r>
            <w:proofErr w:type="spellEnd"/>
            <w:r w:rsidR="00384CF2" w:rsidRPr="00843815">
              <w:rPr>
                <w:rFonts w:ascii="Garamond" w:hAnsi="Garamond"/>
                <w:sz w:val="28"/>
                <w:szCs w:val="28"/>
              </w:rPr>
              <w:t xml:space="preserve">. </w:t>
            </w:r>
            <w:r w:rsidR="00384CF2" w:rsidRPr="00843815">
              <w:rPr>
                <w:rFonts w:ascii="Garamond" w:hAnsi="Garamond"/>
                <w:i/>
                <w:sz w:val="28"/>
                <w:szCs w:val="28"/>
              </w:rPr>
              <w:t>Amen</w:t>
            </w:r>
            <w:r w:rsidR="00384CF2" w:rsidRPr="00843815">
              <w:rPr>
                <w:rFonts w:ascii="Garamond" w:hAnsi="Garamond"/>
                <w:sz w:val="28"/>
                <w:szCs w:val="28"/>
              </w:rPr>
              <w:t xml:space="preserve">. </w:t>
            </w:r>
          </w:p>
          <w:p w14:paraId="1D51F46D" w14:textId="77777777" w:rsidR="00AC0398" w:rsidRPr="00AC0398" w:rsidRDefault="00AC0398" w:rsidP="00AC0398">
            <w:pPr>
              <w:pStyle w:val="Default"/>
            </w:pPr>
          </w:p>
        </w:tc>
        <w:tc>
          <w:tcPr>
            <w:tcW w:w="0" w:type="auto"/>
            <w:tcBorders>
              <w:bottom w:val="single" w:sz="4" w:space="0" w:color="auto"/>
            </w:tcBorders>
          </w:tcPr>
          <w:p w14:paraId="6C1AB6F6" w14:textId="77777777" w:rsidR="00384CF2" w:rsidRPr="001755D4" w:rsidRDefault="00384CF2" w:rsidP="00DB60C3">
            <w:pPr>
              <w:pStyle w:val="ListParagraph"/>
              <w:ind w:left="0"/>
              <w:jc w:val="both"/>
              <w:rPr>
                <w:rFonts w:ascii="Garamond" w:hAnsi="Garamond" w:cs="Times New Roman"/>
                <w:sz w:val="28"/>
              </w:rPr>
            </w:pPr>
            <w:r w:rsidRPr="00AC0398">
              <w:rPr>
                <w:rFonts w:ascii="Garamond" w:hAnsi="Garamond" w:cs="Times New Roman"/>
                <w:sz w:val="40"/>
              </w:rPr>
              <w:t>T</w:t>
            </w:r>
            <w:r w:rsidRPr="001755D4">
              <w:rPr>
                <w:rFonts w:ascii="Garamond" w:hAnsi="Garamond" w:cs="Times New Roman"/>
                <w:sz w:val="28"/>
              </w:rPr>
              <w:t xml:space="preserve">HOU art worthy, O Lord, to receive Glory, and Honour, and Power, for thou hast created all things, and for thy Pleasure they are and were created. </w:t>
            </w:r>
            <w:r w:rsidRPr="001755D4">
              <w:rPr>
                <w:rFonts w:ascii="Garamond" w:hAnsi="Garamond" w:cs="Times New Roman"/>
                <w:i/>
                <w:sz w:val="28"/>
              </w:rPr>
              <w:t>The Almighty God grant that the Knowledge and Belief of this, may create in us a suitable Fear of offending him</w:t>
            </w:r>
            <w:r w:rsidR="002C617D" w:rsidRPr="002C617D">
              <w:rPr>
                <w:rFonts w:ascii="Garamond" w:hAnsi="Garamond" w:cs="Times New Roman"/>
                <w:sz w:val="28"/>
              </w:rPr>
              <w:t> ;</w:t>
            </w:r>
            <w:r w:rsidRPr="001755D4">
              <w:rPr>
                <w:rFonts w:ascii="Garamond" w:hAnsi="Garamond" w:cs="Times New Roman"/>
                <w:i/>
                <w:sz w:val="28"/>
              </w:rPr>
              <w:t xml:space="preserve"> an earnest Desire of pleasing him, and such a Love as becometh thy dutiful Children and Servants. And grant that we which know thee now by Faith, may after this Life enjoy the glorious Blessings of thy Kingdom, through Jesus Christ our Lord. </w:t>
            </w:r>
            <w:r w:rsidRPr="001755D4">
              <w:rPr>
                <w:rFonts w:ascii="Garamond" w:hAnsi="Garamond" w:cs="Times New Roman"/>
                <w:sz w:val="28"/>
              </w:rPr>
              <w:t>Amen.</w:t>
            </w:r>
          </w:p>
        </w:tc>
        <w:tc>
          <w:tcPr>
            <w:tcW w:w="0" w:type="auto"/>
          </w:tcPr>
          <w:p w14:paraId="57E9F281" w14:textId="77777777" w:rsidR="00384CF2" w:rsidRPr="002825E4" w:rsidRDefault="00384CF2" w:rsidP="00DB60C3">
            <w:pPr>
              <w:pStyle w:val="ListParagraph"/>
              <w:ind w:left="0"/>
              <w:rPr>
                <w:rFonts w:ascii="Garamond" w:hAnsi="Garamond" w:cs="Times New Roman"/>
                <w:sz w:val="20"/>
                <w:szCs w:val="20"/>
              </w:rPr>
            </w:pPr>
          </w:p>
        </w:tc>
      </w:tr>
    </w:tbl>
    <w:p w14:paraId="07F18F7B" w14:textId="77777777" w:rsidR="00060C75" w:rsidRPr="008B4C85" w:rsidRDefault="00060C75" w:rsidP="00DB60C3">
      <w:pPr>
        <w:pStyle w:val="ListParagraph"/>
        <w:pageBreakBefore/>
        <w:pBdr>
          <w:bottom w:val="single" w:sz="4" w:space="1" w:color="auto"/>
        </w:pBdr>
        <w:ind w:left="0"/>
        <w:rPr>
          <w:rFonts w:ascii="Garamond" w:hAnsi="Garamond" w:cs="Times New Roman"/>
          <w:sz w:val="28"/>
        </w:rPr>
      </w:pPr>
      <w:r w:rsidRPr="008B4C85">
        <w:rPr>
          <w:rFonts w:ascii="Garamond" w:hAnsi="Garamond" w:cs="Times New Roman"/>
          <w:sz w:val="28"/>
        </w:rPr>
        <w:lastRenderedPageBreak/>
        <w:t>[39]</w:t>
      </w:r>
    </w:p>
    <w:p w14:paraId="591A20B2" w14:textId="77777777" w:rsidR="00301C44" w:rsidRDefault="00472FF6" w:rsidP="00DB60C3">
      <w:pPr>
        <w:pStyle w:val="ListParagraph"/>
        <w:spacing w:before="360" w:after="240"/>
        <w:ind w:left="0"/>
        <w:contextualSpacing w:val="0"/>
        <w:jc w:val="center"/>
        <w:rPr>
          <w:rFonts w:ascii="Garamond" w:hAnsi="Garamond" w:cs="Times New Roman"/>
          <w:sz w:val="28"/>
        </w:rPr>
      </w:pPr>
      <w:r w:rsidRPr="00D96449">
        <w:rPr>
          <w:rFonts w:ascii="Garamond" w:hAnsi="Garamond" w:cs="Times New Roman"/>
          <w:spacing w:val="60"/>
          <w:sz w:val="32"/>
        </w:rPr>
        <w:t>SEC</w:t>
      </w:r>
      <w:r w:rsidRPr="00D96449">
        <w:rPr>
          <w:rFonts w:ascii="Garamond" w:hAnsi="Garamond" w:cs="Times New Roman"/>
          <w:sz w:val="32"/>
        </w:rPr>
        <w:t>T.</w:t>
      </w:r>
      <w:r w:rsidR="00801FF1" w:rsidRPr="008B4C85">
        <w:rPr>
          <w:rFonts w:ascii="Garamond" w:hAnsi="Garamond" w:cs="Times New Roman"/>
          <w:sz w:val="28"/>
        </w:rPr>
        <w:t xml:space="preserve"> </w:t>
      </w:r>
      <w:r w:rsidR="00801FF1" w:rsidRPr="00472FF6">
        <w:rPr>
          <w:rFonts w:ascii="Garamond" w:hAnsi="Garamond" w:cs="Times New Roman"/>
          <w:sz w:val="32"/>
        </w:rPr>
        <w:t>VI.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3970"/>
        <w:gridCol w:w="936"/>
      </w:tblGrid>
      <w:tr w:rsidR="00167195" w:rsidRPr="00301C44" w14:paraId="6B84A325" w14:textId="77777777" w:rsidTr="00A13FBB">
        <w:tc>
          <w:tcPr>
            <w:tcW w:w="0" w:type="auto"/>
          </w:tcPr>
          <w:p w14:paraId="5A6543A6" w14:textId="77777777" w:rsidR="00167195" w:rsidRPr="00167195" w:rsidRDefault="00167195" w:rsidP="00DB60C3">
            <w:pPr>
              <w:pStyle w:val="CM5"/>
              <w:widowControl/>
              <w:spacing w:after="80"/>
              <w:jc w:val="both"/>
              <w:rPr>
                <w:rFonts w:ascii="Old English Text MT" w:hAnsi="Old English Text MT"/>
                <w:sz w:val="28"/>
                <w:szCs w:val="28"/>
              </w:rPr>
            </w:pPr>
            <w:r w:rsidRPr="00A13FBB">
              <w:rPr>
                <w:rFonts w:ascii="Old English Text MT" w:hAnsi="Old English Text MT"/>
                <w:sz w:val="40"/>
                <w:szCs w:val="28"/>
              </w:rPr>
              <w:t>A</w:t>
            </w:r>
            <w:r w:rsidRPr="00167195">
              <w:rPr>
                <w:rFonts w:ascii="Old English Text MT" w:hAnsi="Old English Text MT"/>
                <w:sz w:val="28"/>
                <w:szCs w:val="28"/>
              </w:rPr>
              <w:t xml:space="preserve">S </w:t>
            </w:r>
            <w:proofErr w:type="spellStart"/>
            <w:r w:rsidRPr="00167195">
              <w:rPr>
                <w:rFonts w:ascii="Old English Text MT" w:hAnsi="Old English Text MT"/>
                <w:sz w:val="28"/>
                <w:szCs w:val="28"/>
              </w:rPr>
              <w:t>ayns</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Yeesey</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Creest</w:t>
            </w:r>
            <w:proofErr w:type="spellEnd"/>
            <w:r w:rsidRPr="00167195">
              <w:rPr>
                <w:rFonts w:ascii="Old English Text MT" w:hAnsi="Old English Text MT"/>
                <w:sz w:val="28"/>
                <w:szCs w:val="28"/>
              </w:rPr>
              <w:t xml:space="preserve"> e </w:t>
            </w:r>
            <w:proofErr w:type="spellStart"/>
            <w:r w:rsidRPr="00167195">
              <w:rPr>
                <w:rFonts w:ascii="Old English Text MT" w:hAnsi="Old English Text MT"/>
                <w:sz w:val="28"/>
                <w:szCs w:val="28"/>
              </w:rPr>
              <w:t>ynrycan</w:t>
            </w:r>
            <w:proofErr w:type="spellEnd"/>
            <w:r w:rsidRPr="00167195">
              <w:rPr>
                <w:rFonts w:ascii="Old English Text MT" w:hAnsi="Old English Text MT"/>
                <w:sz w:val="28"/>
                <w:szCs w:val="28"/>
              </w:rPr>
              <w:t xml:space="preserve"> vac </w:t>
            </w:r>
            <w:proofErr w:type="spellStart"/>
            <w:r w:rsidRPr="00167195">
              <w:rPr>
                <w:rFonts w:ascii="Old English Text MT" w:hAnsi="Old English Text MT"/>
                <w:sz w:val="28"/>
                <w:szCs w:val="28"/>
              </w:rPr>
              <w:t>nyn</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Jiarn</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v’er</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ny</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yentyn</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liorish</w:t>
            </w:r>
            <w:proofErr w:type="spellEnd"/>
            <w:r w:rsidRPr="00167195">
              <w:rPr>
                <w:rFonts w:ascii="Old English Text MT" w:hAnsi="Old English Text MT"/>
                <w:sz w:val="28"/>
                <w:szCs w:val="28"/>
              </w:rPr>
              <w:t xml:space="preserve"> y </w:t>
            </w:r>
            <w:proofErr w:type="spellStart"/>
            <w:r w:rsidRPr="00167195">
              <w:rPr>
                <w:rFonts w:ascii="Old English Text MT" w:hAnsi="Old English Text MT"/>
                <w:sz w:val="28"/>
                <w:szCs w:val="28"/>
              </w:rPr>
              <w:t>spyrid</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noo</w:t>
            </w:r>
            <w:proofErr w:type="spellEnd"/>
            <w:r w:rsidRPr="00167195">
              <w:rPr>
                <w:rFonts w:ascii="Old English Text MT" w:hAnsi="Old English Text MT"/>
                <w:sz w:val="28"/>
                <w:szCs w:val="28"/>
              </w:rPr>
              <w:t xml:space="preserve">, rug </w:t>
            </w:r>
            <w:proofErr w:type="spellStart"/>
            <w:r w:rsidRPr="00167195">
              <w:rPr>
                <w:rFonts w:ascii="Old English Text MT" w:hAnsi="Old English Text MT"/>
                <w:sz w:val="28"/>
                <w:szCs w:val="28"/>
              </w:rPr>
              <w:t>jeh’n</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voidyn</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Vorrey</w:t>
            </w:r>
            <w:proofErr w:type="spellEnd"/>
            <w:r w:rsidRPr="00167195">
              <w:rPr>
                <w:rFonts w:ascii="Old English Text MT" w:hAnsi="Old English Text MT"/>
                <w:sz w:val="28"/>
                <w:szCs w:val="28"/>
              </w:rPr>
              <w:t xml:space="preserve">, ren </w:t>
            </w:r>
            <w:proofErr w:type="spellStart"/>
            <w:r w:rsidRPr="00167195">
              <w:rPr>
                <w:rFonts w:ascii="Old English Text MT" w:hAnsi="Old English Text MT"/>
                <w:sz w:val="28"/>
                <w:szCs w:val="28"/>
              </w:rPr>
              <w:t>surrance</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fo</w:t>
            </w:r>
            <w:proofErr w:type="spellEnd"/>
            <w:r w:rsidRPr="00167195">
              <w:rPr>
                <w:rFonts w:ascii="Old English Text MT" w:hAnsi="Old English Text MT"/>
                <w:sz w:val="28"/>
                <w:szCs w:val="28"/>
              </w:rPr>
              <w:t xml:space="preserve"> </w:t>
            </w:r>
            <w:r w:rsidRPr="00167195">
              <w:rPr>
                <w:rFonts w:ascii="Garamond" w:hAnsi="Garamond"/>
                <w:sz w:val="28"/>
                <w:szCs w:val="28"/>
              </w:rPr>
              <w:t>Pontius Pilate</w:t>
            </w:r>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v’er</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ny</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chrossey</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marroo</w:t>
            </w:r>
            <w:proofErr w:type="spellEnd"/>
            <w:r w:rsidRPr="00167195">
              <w:rPr>
                <w:rFonts w:ascii="Old English Text MT" w:hAnsi="Old English Text MT"/>
                <w:sz w:val="28"/>
                <w:szCs w:val="28"/>
              </w:rPr>
              <w:t xml:space="preserve"> as </w:t>
            </w:r>
            <w:proofErr w:type="spellStart"/>
            <w:r w:rsidRPr="00167195">
              <w:rPr>
                <w:rFonts w:ascii="Old English Text MT" w:hAnsi="Old English Text MT"/>
                <w:sz w:val="28"/>
                <w:szCs w:val="28"/>
              </w:rPr>
              <w:t>oanluckit</w:t>
            </w:r>
            <w:proofErr w:type="spellEnd"/>
            <w:r w:rsidRPr="00167195">
              <w:rPr>
                <w:rFonts w:ascii="Old English Text MT" w:hAnsi="Old English Text MT"/>
                <w:sz w:val="28"/>
                <w:szCs w:val="28"/>
              </w:rPr>
              <w:t xml:space="preserve">. </w:t>
            </w:r>
            <w:proofErr w:type="spellStart"/>
            <w:r w:rsidRPr="00A13FBB">
              <w:rPr>
                <w:rFonts w:ascii="Old English Text MT" w:hAnsi="Old English Text MT"/>
                <w:sz w:val="28"/>
                <w:szCs w:val="28"/>
                <w:lang w:val="es-ES"/>
              </w:rPr>
              <w:t>Hie</w:t>
            </w:r>
            <w:proofErr w:type="spellEnd"/>
            <w:r w:rsidRPr="00A13FBB">
              <w:rPr>
                <w:rFonts w:ascii="Old English Text MT" w:hAnsi="Old English Text MT"/>
                <w:sz w:val="28"/>
                <w:szCs w:val="28"/>
                <w:lang w:val="es-ES"/>
              </w:rPr>
              <w:t xml:space="preserve"> e </w:t>
            </w:r>
            <w:proofErr w:type="spellStart"/>
            <w:r w:rsidRPr="00A13FBB">
              <w:rPr>
                <w:rFonts w:ascii="Old English Text MT" w:hAnsi="Old English Text MT"/>
                <w:sz w:val="28"/>
                <w:szCs w:val="28"/>
                <w:lang w:val="es-ES"/>
              </w:rPr>
              <w:t>shees</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gys</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Ni</w:t>
            </w:r>
            <w:r w:rsidR="00A13FBB" w:rsidRPr="00A13FBB">
              <w:rPr>
                <w:rFonts w:ascii="Old English Text MT" w:hAnsi="Old English Text MT"/>
                <w:sz w:val="28"/>
                <w:szCs w:val="28"/>
                <w:lang w:val="es-ES"/>
              </w:rPr>
              <w:t>v</w:t>
            </w:r>
            <w:r w:rsidRPr="00A13FBB">
              <w:rPr>
                <w:rFonts w:ascii="Old English Text MT" w:hAnsi="Old English Text MT"/>
                <w:sz w:val="28"/>
                <w:szCs w:val="28"/>
                <w:lang w:val="es-ES"/>
              </w:rPr>
              <w:t>rin</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yn</w:t>
            </w:r>
            <w:proofErr w:type="spellEnd"/>
            <w:r w:rsidRPr="00A13FBB">
              <w:rPr>
                <w:rFonts w:ascii="Old English Text MT" w:hAnsi="Old English Text MT"/>
                <w:sz w:val="28"/>
                <w:szCs w:val="28"/>
                <w:lang w:val="es-ES"/>
              </w:rPr>
              <w:t xml:space="preserve"> Tras </w:t>
            </w:r>
            <w:proofErr w:type="spellStart"/>
            <w:r w:rsidRPr="00A13FBB">
              <w:rPr>
                <w:rFonts w:ascii="Old English Text MT" w:hAnsi="Old English Text MT"/>
                <w:sz w:val="28"/>
                <w:szCs w:val="28"/>
                <w:lang w:val="es-ES"/>
              </w:rPr>
              <w:t>laa</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jirree</w:t>
            </w:r>
            <w:proofErr w:type="spellEnd"/>
            <w:r w:rsidRPr="00A13FBB">
              <w:rPr>
                <w:rFonts w:ascii="Old English Text MT" w:hAnsi="Old English Text MT"/>
                <w:sz w:val="28"/>
                <w:szCs w:val="28"/>
                <w:lang w:val="es-ES"/>
              </w:rPr>
              <w:t xml:space="preserve"> e </w:t>
            </w:r>
            <w:proofErr w:type="spellStart"/>
            <w:r w:rsidRPr="00A13FBB">
              <w:rPr>
                <w:rFonts w:ascii="Old English Text MT" w:hAnsi="Old English Text MT"/>
                <w:sz w:val="28"/>
                <w:szCs w:val="28"/>
                <w:lang w:val="es-ES"/>
              </w:rPr>
              <w:t>reesht</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veih</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ny</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merriu</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Hie</w:t>
            </w:r>
            <w:proofErr w:type="spellEnd"/>
            <w:r w:rsidRPr="00A13FBB">
              <w:rPr>
                <w:rFonts w:ascii="Old English Text MT" w:hAnsi="Old English Text MT"/>
                <w:sz w:val="28"/>
                <w:szCs w:val="28"/>
                <w:lang w:val="es-ES"/>
              </w:rPr>
              <w:t xml:space="preserve"> e </w:t>
            </w:r>
            <w:proofErr w:type="spellStart"/>
            <w:r w:rsidRPr="00A13FBB">
              <w:rPr>
                <w:rFonts w:ascii="Old English Text MT" w:hAnsi="Old English Text MT"/>
                <w:sz w:val="28"/>
                <w:szCs w:val="28"/>
                <w:lang w:val="es-ES"/>
              </w:rPr>
              <w:t>seose</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gys</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Niau</w:t>
            </w:r>
            <w:proofErr w:type="spellEnd"/>
            <w:r w:rsidRPr="00A13FBB">
              <w:rPr>
                <w:rFonts w:ascii="Old English Text MT" w:hAnsi="Old English Text MT"/>
                <w:sz w:val="28"/>
                <w:szCs w:val="28"/>
                <w:lang w:val="es-ES"/>
              </w:rPr>
              <w:t xml:space="preserve"> as te </w:t>
            </w:r>
            <w:proofErr w:type="spellStart"/>
            <w:r w:rsidRPr="00A13FBB">
              <w:rPr>
                <w:rFonts w:ascii="Old English Text MT" w:hAnsi="Old English Text MT"/>
                <w:sz w:val="28"/>
                <w:szCs w:val="28"/>
                <w:lang w:val="es-ES"/>
              </w:rPr>
              <w:t>ny</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hoi</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er</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laue</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yesh</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Yee</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yn</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Ayr</w:t>
            </w:r>
            <w:proofErr w:type="spellEnd"/>
            <w:r w:rsidRPr="00A13FBB">
              <w:rPr>
                <w:rFonts w:ascii="Old English Text MT" w:hAnsi="Old English Text MT"/>
                <w:sz w:val="28"/>
                <w:szCs w:val="28"/>
                <w:lang w:val="es-ES"/>
              </w:rPr>
              <w:t xml:space="preserve"> </w:t>
            </w:r>
            <w:proofErr w:type="spellStart"/>
            <w:r w:rsidRPr="00A13FBB">
              <w:rPr>
                <w:rFonts w:ascii="Old English Text MT" w:hAnsi="Old English Text MT"/>
                <w:sz w:val="28"/>
                <w:szCs w:val="28"/>
                <w:lang w:val="es-ES"/>
              </w:rPr>
              <w:t>Ooilley-</w:t>
            </w:r>
            <w:r w:rsidR="00A13FBB" w:rsidRPr="00A13FBB">
              <w:rPr>
                <w:rFonts w:ascii="Old English Text MT" w:hAnsi="Old English Text MT"/>
                <w:sz w:val="28"/>
                <w:szCs w:val="28"/>
                <w:lang w:val="es-ES"/>
              </w:rPr>
              <w:t>Niartal</w:t>
            </w:r>
            <w:proofErr w:type="spellEnd"/>
            <w:r w:rsidRPr="00A13FBB">
              <w:rPr>
                <w:rFonts w:ascii="Old English Text MT" w:hAnsi="Old English Text MT"/>
                <w:sz w:val="28"/>
                <w:szCs w:val="28"/>
                <w:lang w:val="es-ES"/>
              </w:rPr>
              <w:t xml:space="preserve">. </w:t>
            </w:r>
            <w:proofErr w:type="spellStart"/>
            <w:r w:rsidRPr="00167195">
              <w:rPr>
                <w:rFonts w:ascii="Old English Text MT" w:hAnsi="Old English Text MT"/>
                <w:sz w:val="28"/>
                <w:szCs w:val="28"/>
              </w:rPr>
              <w:t>Veih</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shen</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hig</w:t>
            </w:r>
            <w:proofErr w:type="spellEnd"/>
            <w:r w:rsidRPr="00167195">
              <w:rPr>
                <w:rFonts w:ascii="Old English Text MT" w:hAnsi="Old English Text MT"/>
                <w:sz w:val="28"/>
                <w:szCs w:val="28"/>
              </w:rPr>
              <w:t xml:space="preserve"> e </w:t>
            </w:r>
            <w:proofErr w:type="spellStart"/>
            <w:r w:rsidRPr="00167195">
              <w:rPr>
                <w:rFonts w:ascii="Old English Text MT" w:hAnsi="Old English Text MT"/>
                <w:sz w:val="28"/>
                <w:szCs w:val="28"/>
              </w:rPr>
              <w:t>dy</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vriwnys</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ny</w:t>
            </w:r>
            <w:proofErr w:type="spellEnd"/>
            <w:r w:rsidRPr="00167195">
              <w:rPr>
                <w:rFonts w:ascii="Old English Text MT" w:hAnsi="Old English Text MT"/>
                <w:sz w:val="28"/>
                <w:szCs w:val="28"/>
              </w:rPr>
              <w:t xml:space="preserve"> bio as </w:t>
            </w:r>
            <w:proofErr w:type="spellStart"/>
            <w:r w:rsidRPr="00167195">
              <w:rPr>
                <w:rFonts w:ascii="Old English Text MT" w:hAnsi="Old English Text MT"/>
                <w:sz w:val="28"/>
                <w:szCs w:val="28"/>
              </w:rPr>
              <w:t>ny</w:t>
            </w:r>
            <w:proofErr w:type="spellEnd"/>
            <w:r w:rsidRPr="00167195">
              <w:rPr>
                <w:rFonts w:ascii="Old English Text MT" w:hAnsi="Old English Text MT"/>
                <w:sz w:val="28"/>
                <w:szCs w:val="28"/>
              </w:rPr>
              <w:t xml:space="preserve"> </w:t>
            </w:r>
            <w:proofErr w:type="spellStart"/>
            <w:r w:rsidRPr="00167195">
              <w:rPr>
                <w:rFonts w:ascii="Old English Text MT" w:hAnsi="Old English Text MT"/>
                <w:sz w:val="28"/>
                <w:szCs w:val="28"/>
              </w:rPr>
              <w:t>merriu</w:t>
            </w:r>
            <w:proofErr w:type="spellEnd"/>
            <w:r w:rsidRPr="00167195">
              <w:rPr>
                <w:rFonts w:ascii="Old English Text MT" w:hAnsi="Old English Text MT"/>
                <w:sz w:val="28"/>
                <w:szCs w:val="28"/>
              </w:rPr>
              <w:t xml:space="preserve">. </w:t>
            </w:r>
          </w:p>
        </w:tc>
        <w:tc>
          <w:tcPr>
            <w:tcW w:w="0" w:type="auto"/>
          </w:tcPr>
          <w:p w14:paraId="79E12239" w14:textId="77777777" w:rsidR="00167195" w:rsidRPr="00301C44" w:rsidRDefault="00167195" w:rsidP="00DB60C3">
            <w:pPr>
              <w:pStyle w:val="ListParagraph"/>
              <w:ind w:left="0"/>
              <w:jc w:val="both"/>
              <w:rPr>
                <w:rFonts w:ascii="Old English Text MT" w:hAnsi="Old English Text MT" w:cs="Times New Roman"/>
                <w:sz w:val="28"/>
              </w:rPr>
            </w:pPr>
            <w:r w:rsidRPr="00A13FBB">
              <w:rPr>
                <w:rFonts w:ascii="Old English Text MT" w:hAnsi="Old English Text MT" w:cs="Times New Roman"/>
                <w:sz w:val="40"/>
              </w:rPr>
              <w:t>A</w:t>
            </w:r>
            <w:r w:rsidRPr="00301C44">
              <w:rPr>
                <w:rFonts w:ascii="Old English Text MT" w:hAnsi="Old English Text MT" w:cs="Times New Roman"/>
                <w:sz w:val="28"/>
              </w:rPr>
              <w:t xml:space="preserve">ND in Jesus Christ his only Son, our Lord. Who was conceived by the Holy Ghost, born of the Virgin </w:t>
            </w:r>
            <w:r w:rsidRPr="00301C44">
              <w:rPr>
                <w:rFonts w:ascii="Garamond" w:hAnsi="Garamond" w:cs="Times New Roman"/>
                <w:sz w:val="28"/>
              </w:rPr>
              <w:t>Mary</w:t>
            </w:r>
            <w:r w:rsidRPr="00301C44">
              <w:rPr>
                <w:rFonts w:ascii="Old English Text MT" w:hAnsi="Old English Text MT" w:cs="Times New Roman"/>
                <w:sz w:val="28"/>
              </w:rPr>
              <w:t xml:space="preserve">. Suffered under </w:t>
            </w:r>
            <w:r w:rsidRPr="00301C44">
              <w:rPr>
                <w:rFonts w:ascii="Garamond" w:hAnsi="Garamond" w:cs="Times New Roman"/>
                <w:sz w:val="28"/>
              </w:rPr>
              <w:t>Pontius Pilate</w:t>
            </w:r>
            <w:r w:rsidRPr="00301C44">
              <w:rPr>
                <w:rFonts w:ascii="Old English Text MT" w:hAnsi="Old English Text MT" w:cs="Times New Roman"/>
                <w:sz w:val="28"/>
              </w:rPr>
              <w:t xml:space="preserve">, was crucified, dead, and buried. He descended into Hell, the Third Day he rose again from the dead. He ascended into Heaven, and sitteth on the right Hand of God the Father Almighty. From thence he shall come to judge the Quick and the Dead. </w:t>
            </w:r>
          </w:p>
        </w:tc>
        <w:tc>
          <w:tcPr>
            <w:tcW w:w="0" w:type="auto"/>
          </w:tcPr>
          <w:p w14:paraId="4CEAECA0" w14:textId="77777777" w:rsidR="00167195" w:rsidRPr="00167195" w:rsidRDefault="00167195" w:rsidP="00DB60C3">
            <w:pPr>
              <w:pStyle w:val="ListParagraph"/>
              <w:ind w:left="0"/>
              <w:jc w:val="both"/>
              <w:rPr>
                <w:rFonts w:ascii="Garamond" w:hAnsi="Garamond" w:cs="Times New Roman"/>
                <w:sz w:val="20"/>
                <w:szCs w:val="20"/>
              </w:rPr>
            </w:pPr>
          </w:p>
        </w:tc>
      </w:tr>
      <w:tr w:rsidR="00167195" w:rsidRPr="00301C44" w14:paraId="5D3E6A98" w14:textId="77777777" w:rsidTr="00A13FBB">
        <w:tc>
          <w:tcPr>
            <w:tcW w:w="0" w:type="auto"/>
          </w:tcPr>
          <w:p w14:paraId="5A73A74B" w14:textId="77777777" w:rsidR="00167195" w:rsidRPr="003C53CB" w:rsidRDefault="00167195" w:rsidP="00DB60C3">
            <w:pPr>
              <w:pStyle w:val="CM3"/>
              <w:widowControl/>
              <w:spacing w:line="240" w:lineRule="auto"/>
              <w:ind w:firstLine="227"/>
              <w:contextualSpacing/>
              <w:jc w:val="both"/>
              <w:rPr>
                <w:rFonts w:ascii="Garamond" w:hAnsi="Garamond"/>
                <w:sz w:val="28"/>
                <w:szCs w:val="28"/>
              </w:rPr>
            </w:pPr>
            <w:r w:rsidRPr="003C53CB">
              <w:rPr>
                <w:rFonts w:ascii="Garamond" w:hAnsi="Garamond"/>
                <w:i/>
                <w:sz w:val="28"/>
                <w:szCs w:val="28"/>
              </w:rPr>
              <w:t>Q.</w:t>
            </w:r>
            <w:r w:rsidRPr="003C53CB">
              <w:rPr>
                <w:rFonts w:ascii="Garamond" w:hAnsi="Garamond"/>
                <w:sz w:val="28"/>
                <w:szCs w:val="28"/>
              </w:rPr>
              <w:t xml:space="preserve"> </w:t>
            </w:r>
            <w:proofErr w:type="spellStart"/>
            <w:r w:rsidRPr="003C53CB">
              <w:rPr>
                <w:rFonts w:ascii="Garamond" w:hAnsi="Garamond"/>
                <w:sz w:val="28"/>
                <w:szCs w:val="28"/>
              </w:rPr>
              <w:t>Cre</w:t>
            </w:r>
            <w:proofErr w:type="spellEnd"/>
            <w:r w:rsidRPr="003C53CB">
              <w:rPr>
                <w:rFonts w:ascii="Garamond" w:hAnsi="Garamond"/>
                <w:sz w:val="28"/>
                <w:szCs w:val="28"/>
              </w:rPr>
              <w:t xml:space="preserve"> </w:t>
            </w:r>
            <w:proofErr w:type="spellStart"/>
            <w:r w:rsidRPr="003C53CB">
              <w:rPr>
                <w:rFonts w:ascii="Garamond" w:hAnsi="Garamond"/>
                <w:sz w:val="28"/>
                <w:szCs w:val="28"/>
              </w:rPr>
              <w:t>smoo</w:t>
            </w:r>
            <w:proofErr w:type="spellEnd"/>
            <w:r w:rsidRPr="003C53CB">
              <w:rPr>
                <w:rFonts w:ascii="Garamond" w:hAnsi="Garamond"/>
                <w:sz w:val="28"/>
                <w:szCs w:val="28"/>
              </w:rPr>
              <w:t xml:space="preserve"> ta shin </w:t>
            </w:r>
            <w:proofErr w:type="spellStart"/>
            <w:r w:rsidRPr="003C53CB">
              <w:rPr>
                <w:rFonts w:ascii="Garamond" w:hAnsi="Garamond"/>
                <w:sz w:val="28"/>
                <w:szCs w:val="28"/>
              </w:rPr>
              <w:t>gynsagh</w:t>
            </w:r>
            <w:proofErr w:type="spellEnd"/>
            <w:r w:rsidRPr="003C53CB">
              <w:rPr>
                <w:rFonts w:ascii="Garamond" w:hAnsi="Garamond"/>
                <w:sz w:val="28"/>
                <w:szCs w:val="28"/>
              </w:rPr>
              <w:t xml:space="preserve"> </w:t>
            </w:r>
            <w:proofErr w:type="spellStart"/>
            <w:r w:rsidRPr="003C53CB">
              <w:rPr>
                <w:rFonts w:ascii="Garamond" w:hAnsi="Garamond"/>
                <w:sz w:val="28"/>
                <w:szCs w:val="28"/>
              </w:rPr>
              <w:t>veih’n</w:t>
            </w:r>
            <w:proofErr w:type="spellEnd"/>
            <w:r w:rsidRPr="003C53CB">
              <w:rPr>
                <w:rFonts w:ascii="Garamond" w:hAnsi="Garamond"/>
                <w:sz w:val="28"/>
                <w:szCs w:val="28"/>
              </w:rPr>
              <w:t xml:space="preserve"> </w:t>
            </w:r>
            <w:proofErr w:type="spellStart"/>
            <w:r w:rsidRPr="003C53CB">
              <w:rPr>
                <w:rFonts w:ascii="Garamond" w:hAnsi="Garamond"/>
                <w:sz w:val="28"/>
                <w:szCs w:val="28"/>
              </w:rPr>
              <w:t>ayrn</w:t>
            </w:r>
            <w:proofErr w:type="spellEnd"/>
            <w:r w:rsidRPr="003C53CB">
              <w:rPr>
                <w:rFonts w:ascii="Garamond" w:hAnsi="Garamond"/>
                <w:sz w:val="28"/>
                <w:szCs w:val="28"/>
              </w:rPr>
              <w:t xml:space="preserve"> </w:t>
            </w:r>
            <w:proofErr w:type="spellStart"/>
            <w:r w:rsidRPr="003C53CB">
              <w:rPr>
                <w:rFonts w:ascii="Garamond" w:hAnsi="Garamond"/>
                <w:sz w:val="28"/>
                <w:szCs w:val="28"/>
              </w:rPr>
              <w:t>shoh</w:t>
            </w:r>
            <w:proofErr w:type="spellEnd"/>
            <w:r w:rsidRPr="003C53CB">
              <w:rPr>
                <w:rFonts w:ascii="Garamond" w:hAnsi="Garamond"/>
                <w:sz w:val="28"/>
                <w:szCs w:val="28"/>
              </w:rPr>
              <w:t xml:space="preserve"> </w:t>
            </w:r>
            <w:proofErr w:type="spellStart"/>
            <w:r w:rsidRPr="003C53CB">
              <w:rPr>
                <w:rFonts w:ascii="Garamond" w:hAnsi="Garamond"/>
                <w:sz w:val="28"/>
                <w:szCs w:val="28"/>
              </w:rPr>
              <w:t>jeh</w:t>
            </w:r>
            <w:proofErr w:type="spellEnd"/>
            <w:r w:rsidRPr="003C53CB">
              <w:rPr>
                <w:rFonts w:ascii="Garamond" w:hAnsi="Garamond"/>
                <w:sz w:val="28"/>
                <w:szCs w:val="28"/>
              </w:rPr>
              <w:t xml:space="preserve"> </w:t>
            </w:r>
            <w:proofErr w:type="spellStart"/>
            <w:r w:rsidRPr="003C53CB">
              <w:rPr>
                <w:rFonts w:ascii="Garamond" w:hAnsi="Garamond"/>
                <w:sz w:val="28"/>
                <w:szCs w:val="28"/>
              </w:rPr>
              <w:t>nyn</w:t>
            </w:r>
            <w:proofErr w:type="spellEnd"/>
            <w:r w:rsidRPr="003C53CB">
              <w:rPr>
                <w:rFonts w:ascii="Garamond" w:hAnsi="Garamond"/>
                <w:sz w:val="28"/>
                <w:szCs w:val="28"/>
              </w:rPr>
              <w:t xml:space="preserve"> </w:t>
            </w:r>
            <w:proofErr w:type="spellStart"/>
            <w:r w:rsidRPr="003C53CB">
              <w:rPr>
                <w:rFonts w:ascii="Garamond" w:hAnsi="Garamond"/>
                <w:i/>
                <w:sz w:val="28"/>
                <w:szCs w:val="28"/>
              </w:rPr>
              <w:t>Grea</w:t>
            </w:r>
            <w:proofErr w:type="spellEnd"/>
            <w:r w:rsidR="002C617D" w:rsidRPr="002C617D">
              <w:rPr>
                <w:rFonts w:ascii="Garamond" w:hAnsi="Garamond"/>
                <w:i/>
                <w:sz w:val="28"/>
                <w:szCs w:val="28"/>
              </w:rPr>
              <w:t> ?</w:t>
            </w:r>
            <w:r w:rsidRPr="003C53CB">
              <w:rPr>
                <w:rFonts w:ascii="Garamond" w:hAnsi="Garamond"/>
                <w:sz w:val="28"/>
                <w:szCs w:val="28"/>
              </w:rPr>
              <w:t xml:space="preserve"> </w:t>
            </w:r>
          </w:p>
        </w:tc>
        <w:tc>
          <w:tcPr>
            <w:tcW w:w="0" w:type="auto"/>
          </w:tcPr>
          <w:p w14:paraId="21E5D4F8" w14:textId="77777777" w:rsidR="00167195" w:rsidRPr="00301C44" w:rsidRDefault="00167195"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Q. </w:t>
            </w:r>
            <w:r w:rsidRPr="00301C44">
              <w:rPr>
                <w:rFonts w:ascii="Garamond" w:hAnsi="Garamond" w:cs="Times New Roman"/>
                <w:i/>
                <w:sz w:val="28"/>
              </w:rPr>
              <w:t xml:space="preserve">What do we chiefly learn from this part of the </w:t>
            </w:r>
            <w:r w:rsidRPr="00167195">
              <w:rPr>
                <w:rFonts w:ascii="Garamond" w:hAnsi="Garamond" w:cs="Times New Roman"/>
                <w:sz w:val="28"/>
              </w:rPr>
              <w:t>Creed</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0927F714" w14:textId="77777777" w:rsidR="00167195" w:rsidRPr="00167195" w:rsidRDefault="00167195" w:rsidP="00DB60C3">
            <w:pPr>
              <w:pStyle w:val="ListParagraph"/>
              <w:ind w:left="0"/>
              <w:jc w:val="both"/>
              <w:rPr>
                <w:rFonts w:ascii="Garamond" w:hAnsi="Garamond" w:cs="Times New Roman"/>
                <w:sz w:val="20"/>
                <w:szCs w:val="20"/>
              </w:rPr>
            </w:pPr>
          </w:p>
        </w:tc>
      </w:tr>
      <w:tr w:rsidR="00167195" w:rsidRPr="00301C44" w14:paraId="2ED00352" w14:textId="77777777" w:rsidTr="00A13FBB">
        <w:tc>
          <w:tcPr>
            <w:tcW w:w="0" w:type="auto"/>
          </w:tcPr>
          <w:p w14:paraId="3E8C2921" w14:textId="77777777" w:rsidR="00167195" w:rsidRPr="003C53CB" w:rsidRDefault="00167195" w:rsidP="00DB60C3">
            <w:pPr>
              <w:pStyle w:val="CM7"/>
              <w:widowControl/>
              <w:spacing w:line="240" w:lineRule="auto"/>
              <w:ind w:firstLine="227"/>
              <w:contextualSpacing/>
              <w:jc w:val="both"/>
              <w:rPr>
                <w:rFonts w:ascii="Garamond" w:hAnsi="Garamond"/>
                <w:sz w:val="28"/>
                <w:szCs w:val="28"/>
              </w:rPr>
            </w:pPr>
            <w:r w:rsidRPr="003C53CB">
              <w:rPr>
                <w:rFonts w:ascii="Garamond" w:hAnsi="Garamond"/>
                <w:i/>
                <w:sz w:val="28"/>
                <w:szCs w:val="28"/>
              </w:rPr>
              <w:t xml:space="preserve">A. </w:t>
            </w:r>
            <w:r w:rsidRPr="003C53CB">
              <w:rPr>
                <w:rFonts w:ascii="Garamond" w:hAnsi="Garamond"/>
                <w:sz w:val="28"/>
                <w:szCs w:val="28"/>
              </w:rPr>
              <w:t xml:space="preserve">Dy nee </w:t>
            </w:r>
            <w:proofErr w:type="spellStart"/>
            <w:r w:rsidRPr="003C53CB">
              <w:rPr>
                <w:rFonts w:ascii="Garamond" w:hAnsi="Garamond"/>
                <w:sz w:val="28"/>
                <w:szCs w:val="28"/>
              </w:rPr>
              <w:t>Yeesey</w:t>
            </w:r>
            <w:proofErr w:type="spellEnd"/>
            <w:r w:rsidRPr="003C53CB">
              <w:rPr>
                <w:rFonts w:ascii="Garamond" w:hAnsi="Garamond"/>
                <w:sz w:val="28"/>
                <w:szCs w:val="28"/>
              </w:rPr>
              <w:t xml:space="preserve"> </w:t>
            </w:r>
            <w:r w:rsidRPr="003C53CB">
              <w:rPr>
                <w:rFonts w:ascii="Garamond" w:hAnsi="Garamond"/>
                <w:i/>
                <w:sz w:val="28"/>
                <w:szCs w:val="28"/>
              </w:rPr>
              <w:t>Mac Yee</w:t>
            </w:r>
            <w:r w:rsidR="002C617D" w:rsidRPr="002C617D">
              <w:rPr>
                <w:rFonts w:ascii="Garamond" w:hAnsi="Garamond"/>
                <w:sz w:val="28"/>
                <w:szCs w:val="28"/>
              </w:rPr>
              <w:t> ;</w:t>
            </w:r>
            <w:r w:rsidRPr="003C53CB">
              <w:rPr>
                <w:rFonts w:ascii="Garamond" w:hAnsi="Garamond"/>
                <w:sz w:val="28"/>
                <w:szCs w:val="28"/>
              </w:rPr>
              <w:t xml:space="preserve"> as </w:t>
            </w:r>
            <w:proofErr w:type="spellStart"/>
            <w:r w:rsidRPr="003C53CB">
              <w:rPr>
                <w:rFonts w:ascii="Garamond" w:hAnsi="Garamond"/>
                <w:sz w:val="28"/>
                <w:szCs w:val="28"/>
              </w:rPr>
              <w:t>dy</w:t>
            </w:r>
            <w:proofErr w:type="spellEnd"/>
            <w:r w:rsidRPr="003C53CB">
              <w:rPr>
                <w:rFonts w:ascii="Garamond" w:hAnsi="Garamond"/>
                <w:sz w:val="28"/>
                <w:szCs w:val="28"/>
              </w:rPr>
              <w:t xml:space="preserve"> nee </w:t>
            </w:r>
            <w:proofErr w:type="spellStart"/>
            <w:r w:rsidRPr="003C53CB">
              <w:rPr>
                <w:rFonts w:ascii="Garamond" w:hAnsi="Garamond"/>
                <w:sz w:val="28"/>
                <w:szCs w:val="28"/>
              </w:rPr>
              <w:t>E’n</w:t>
            </w:r>
            <w:proofErr w:type="spellEnd"/>
            <w:r w:rsidRPr="003C53CB">
              <w:rPr>
                <w:rFonts w:ascii="Garamond" w:hAnsi="Garamond"/>
                <w:sz w:val="28"/>
                <w:szCs w:val="28"/>
              </w:rPr>
              <w:t xml:space="preserve"> </w:t>
            </w:r>
            <w:proofErr w:type="spellStart"/>
            <w:r w:rsidRPr="003C53CB">
              <w:rPr>
                <w:rFonts w:ascii="Garamond" w:hAnsi="Garamond"/>
                <w:i/>
                <w:sz w:val="28"/>
                <w:szCs w:val="28"/>
              </w:rPr>
              <w:t>Chiarn</w:t>
            </w:r>
            <w:proofErr w:type="spellEnd"/>
            <w:r w:rsidRPr="003C53CB">
              <w:rPr>
                <w:rFonts w:ascii="Garamond" w:hAnsi="Garamond"/>
                <w:i/>
                <w:sz w:val="28"/>
                <w:szCs w:val="28"/>
              </w:rPr>
              <w:t xml:space="preserve"> </w:t>
            </w:r>
            <w:proofErr w:type="spellStart"/>
            <w:r w:rsidRPr="003C53CB">
              <w:rPr>
                <w:rFonts w:ascii="Garamond" w:hAnsi="Garamond"/>
                <w:i/>
                <w:sz w:val="28"/>
                <w:szCs w:val="28"/>
              </w:rPr>
              <w:t>Ainyn</w:t>
            </w:r>
            <w:proofErr w:type="spellEnd"/>
            <w:r w:rsidRPr="003C53CB">
              <w:rPr>
                <w:rFonts w:ascii="Garamond" w:hAnsi="Garamond"/>
                <w:sz w:val="28"/>
                <w:szCs w:val="28"/>
              </w:rPr>
              <w:t xml:space="preserve">. </w:t>
            </w:r>
          </w:p>
        </w:tc>
        <w:tc>
          <w:tcPr>
            <w:tcW w:w="0" w:type="auto"/>
          </w:tcPr>
          <w:p w14:paraId="22129DA6" w14:textId="77777777" w:rsidR="00167195" w:rsidRPr="00301C44" w:rsidRDefault="00167195"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A. </w:t>
            </w:r>
            <w:r w:rsidRPr="00301C44">
              <w:rPr>
                <w:rFonts w:ascii="Garamond" w:hAnsi="Garamond" w:cs="Times New Roman"/>
                <w:i/>
                <w:sz w:val="28"/>
              </w:rPr>
              <w:t>That Jesus is the</w:t>
            </w:r>
            <w:r w:rsidRPr="00301C44">
              <w:rPr>
                <w:rFonts w:ascii="Garamond" w:hAnsi="Garamond" w:cs="Times New Roman"/>
                <w:sz w:val="28"/>
              </w:rPr>
              <w:t xml:space="preserve"> Son of God</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 xml:space="preserve">and that </w:t>
            </w:r>
            <w:r w:rsidRPr="00301C44">
              <w:rPr>
                <w:rFonts w:ascii="Garamond" w:hAnsi="Garamond" w:cs="Times New Roman"/>
                <w:sz w:val="28"/>
              </w:rPr>
              <w:t xml:space="preserve">He </w:t>
            </w:r>
            <w:r w:rsidRPr="00301C44">
              <w:rPr>
                <w:rFonts w:ascii="Garamond" w:hAnsi="Garamond" w:cs="Times New Roman"/>
                <w:i/>
                <w:sz w:val="28"/>
              </w:rPr>
              <w:t>is</w:t>
            </w:r>
            <w:r w:rsidRPr="00301C44">
              <w:rPr>
                <w:rFonts w:ascii="Garamond" w:hAnsi="Garamond" w:cs="Times New Roman"/>
                <w:sz w:val="28"/>
              </w:rPr>
              <w:t xml:space="preserve"> our Lord.</w:t>
            </w:r>
          </w:p>
        </w:tc>
        <w:tc>
          <w:tcPr>
            <w:tcW w:w="0" w:type="auto"/>
          </w:tcPr>
          <w:p w14:paraId="3F36A7CC" w14:textId="77777777" w:rsidR="00167195" w:rsidRPr="00167195" w:rsidRDefault="00167195" w:rsidP="00DB60C3">
            <w:pPr>
              <w:pStyle w:val="ListParagraph"/>
              <w:ind w:left="0"/>
              <w:jc w:val="both"/>
              <w:rPr>
                <w:rFonts w:ascii="Garamond" w:hAnsi="Garamond" w:cs="Times New Roman"/>
                <w:sz w:val="20"/>
                <w:szCs w:val="20"/>
              </w:rPr>
            </w:pPr>
          </w:p>
        </w:tc>
      </w:tr>
      <w:tr w:rsidR="00167195" w:rsidRPr="00301C44" w14:paraId="68B94547" w14:textId="77777777" w:rsidTr="00A13FBB">
        <w:tc>
          <w:tcPr>
            <w:tcW w:w="0" w:type="auto"/>
          </w:tcPr>
          <w:p w14:paraId="7D1C1BD4" w14:textId="77777777" w:rsidR="00167195" w:rsidRPr="003C53CB" w:rsidRDefault="00167195" w:rsidP="00DB60C3">
            <w:pPr>
              <w:pStyle w:val="CM3"/>
              <w:widowControl/>
              <w:spacing w:line="240" w:lineRule="auto"/>
              <w:ind w:firstLine="227"/>
              <w:contextualSpacing/>
              <w:jc w:val="both"/>
              <w:rPr>
                <w:rFonts w:ascii="Garamond" w:hAnsi="Garamond"/>
                <w:sz w:val="28"/>
                <w:szCs w:val="28"/>
              </w:rPr>
            </w:pPr>
            <w:r w:rsidRPr="003C53CB">
              <w:rPr>
                <w:rFonts w:ascii="Garamond" w:hAnsi="Garamond"/>
                <w:i/>
                <w:sz w:val="28"/>
                <w:szCs w:val="28"/>
              </w:rPr>
              <w:t>Q.</w:t>
            </w:r>
            <w:r w:rsidRPr="003C53CB">
              <w:rPr>
                <w:rFonts w:ascii="Garamond" w:hAnsi="Garamond"/>
                <w:sz w:val="28"/>
                <w:szCs w:val="28"/>
              </w:rPr>
              <w:t xml:space="preserve"> </w:t>
            </w:r>
            <w:proofErr w:type="spellStart"/>
            <w:r w:rsidRPr="003C53CB">
              <w:rPr>
                <w:rFonts w:ascii="Garamond" w:hAnsi="Garamond"/>
                <w:sz w:val="28"/>
                <w:szCs w:val="28"/>
              </w:rPr>
              <w:t>Cre’n</w:t>
            </w:r>
            <w:proofErr w:type="spellEnd"/>
            <w:r w:rsidRPr="003C53CB">
              <w:rPr>
                <w:rFonts w:ascii="Garamond" w:hAnsi="Garamond"/>
                <w:sz w:val="28"/>
                <w:szCs w:val="28"/>
              </w:rPr>
              <w:t xml:space="preserve"> </w:t>
            </w:r>
            <w:proofErr w:type="spellStart"/>
            <w:r w:rsidRPr="003C53CB">
              <w:rPr>
                <w:rFonts w:ascii="Garamond" w:hAnsi="Garamond"/>
                <w:sz w:val="28"/>
                <w:szCs w:val="28"/>
              </w:rPr>
              <w:t>aght</w:t>
            </w:r>
            <w:proofErr w:type="spellEnd"/>
            <w:r w:rsidRPr="003C53CB">
              <w:rPr>
                <w:rFonts w:ascii="Garamond" w:hAnsi="Garamond"/>
                <w:sz w:val="28"/>
                <w:szCs w:val="28"/>
              </w:rPr>
              <w:t xml:space="preserve"> </w:t>
            </w:r>
            <w:proofErr w:type="spellStart"/>
            <w:r w:rsidRPr="003C53CB">
              <w:rPr>
                <w:rFonts w:ascii="Garamond" w:hAnsi="Garamond"/>
                <w:sz w:val="28"/>
                <w:szCs w:val="28"/>
              </w:rPr>
              <w:t>te</w:t>
            </w:r>
            <w:proofErr w:type="spellEnd"/>
            <w:r w:rsidRPr="003C53CB">
              <w:rPr>
                <w:rFonts w:ascii="Garamond" w:hAnsi="Garamond"/>
                <w:sz w:val="28"/>
                <w:szCs w:val="28"/>
              </w:rPr>
              <w:t xml:space="preserve"> </w:t>
            </w:r>
            <w:proofErr w:type="spellStart"/>
            <w:r w:rsidRPr="003C53CB">
              <w:rPr>
                <w:rFonts w:ascii="Garamond" w:hAnsi="Garamond"/>
                <w:sz w:val="28"/>
                <w:szCs w:val="28"/>
              </w:rPr>
              <w:t>ry</w:t>
            </w:r>
            <w:proofErr w:type="spellEnd"/>
            <w:r w:rsidRPr="003C53CB">
              <w:rPr>
                <w:rFonts w:ascii="Garamond" w:hAnsi="Garamond"/>
                <w:sz w:val="28"/>
                <w:szCs w:val="28"/>
              </w:rPr>
              <w:t xml:space="preserve"> akin </w:t>
            </w:r>
            <w:proofErr w:type="spellStart"/>
            <w:r w:rsidRPr="003C53CB">
              <w:rPr>
                <w:rFonts w:ascii="Garamond" w:hAnsi="Garamond"/>
                <w:sz w:val="28"/>
                <w:szCs w:val="28"/>
              </w:rPr>
              <w:t>dy</w:t>
            </w:r>
            <w:proofErr w:type="spellEnd"/>
            <w:r w:rsidRPr="003C53CB">
              <w:rPr>
                <w:rFonts w:ascii="Garamond" w:hAnsi="Garamond"/>
                <w:sz w:val="28"/>
                <w:szCs w:val="28"/>
              </w:rPr>
              <w:t xml:space="preserve"> </w:t>
            </w:r>
            <w:r w:rsidRPr="003C53CB">
              <w:rPr>
                <w:rFonts w:ascii="Garamond" w:hAnsi="Garamond"/>
                <w:i/>
                <w:sz w:val="28"/>
                <w:szCs w:val="28"/>
              </w:rPr>
              <w:t xml:space="preserve">Nee </w:t>
            </w:r>
            <w:proofErr w:type="spellStart"/>
            <w:r w:rsidRPr="003C53CB">
              <w:rPr>
                <w:rFonts w:ascii="Garamond" w:hAnsi="Garamond"/>
                <w:i/>
                <w:sz w:val="28"/>
                <w:szCs w:val="28"/>
              </w:rPr>
              <w:t>Yeesey</w:t>
            </w:r>
            <w:proofErr w:type="spellEnd"/>
            <w:r w:rsidRPr="003C53CB">
              <w:rPr>
                <w:rFonts w:ascii="Garamond" w:hAnsi="Garamond"/>
                <w:i/>
                <w:sz w:val="28"/>
                <w:szCs w:val="28"/>
              </w:rPr>
              <w:t xml:space="preserve"> Mac Yee</w:t>
            </w:r>
            <w:r w:rsidR="002C617D" w:rsidRPr="002C617D">
              <w:rPr>
                <w:rFonts w:ascii="Garamond" w:hAnsi="Garamond"/>
                <w:i/>
                <w:sz w:val="28"/>
                <w:szCs w:val="28"/>
              </w:rPr>
              <w:t> ?</w:t>
            </w:r>
            <w:r w:rsidRPr="003C53CB">
              <w:rPr>
                <w:rFonts w:ascii="Garamond" w:hAnsi="Garamond"/>
                <w:sz w:val="28"/>
                <w:szCs w:val="28"/>
              </w:rPr>
              <w:t xml:space="preserve"> </w:t>
            </w:r>
          </w:p>
        </w:tc>
        <w:tc>
          <w:tcPr>
            <w:tcW w:w="0" w:type="auto"/>
          </w:tcPr>
          <w:p w14:paraId="3A649950" w14:textId="77777777" w:rsidR="00167195" w:rsidRPr="00301C44" w:rsidRDefault="00167195"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Q. </w:t>
            </w:r>
            <w:r w:rsidRPr="00301C44">
              <w:rPr>
                <w:rFonts w:ascii="Garamond" w:hAnsi="Garamond" w:cs="Times New Roman"/>
                <w:i/>
                <w:sz w:val="28"/>
              </w:rPr>
              <w:t>How doth it appear that</w:t>
            </w:r>
            <w:r w:rsidRPr="00301C44">
              <w:rPr>
                <w:rFonts w:ascii="Garamond" w:hAnsi="Garamond" w:cs="Times New Roman"/>
                <w:sz w:val="28"/>
              </w:rPr>
              <w:t xml:space="preserve"> Jesus is the Son of God</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405A714C" w14:textId="77777777" w:rsidR="00167195" w:rsidRPr="00167195" w:rsidRDefault="00167195" w:rsidP="00DB60C3">
            <w:pPr>
              <w:pStyle w:val="ListParagraph"/>
              <w:ind w:left="0"/>
              <w:jc w:val="both"/>
              <w:rPr>
                <w:rFonts w:ascii="Garamond" w:hAnsi="Garamond" w:cs="Times New Roman"/>
                <w:sz w:val="20"/>
                <w:szCs w:val="20"/>
              </w:rPr>
            </w:pPr>
          </w:p>
        </w:tc>
      </w:tr>
      <w:tr w:rsidR="00167195" w:rsidRPr="00301C44" w14:paraId="33144F33" w14:textId="77777777" w:rsidTr="00A13FBB">
        <w:tc>
          <w:tcPr>
            <w:tcW w:w="0" w:type="auto"/>
          </w:tcPr>
          <w:p w14:paraId="26A39860" w14:textId="77777777" w:rsidR="00167195" w:rsidRPr="003C53CB" w:rsidRDefault="00167195" w:rsidP="00DB60C3">
            <w:pPr>
              <w:pStyle w:val="CM3"/>
              <w:widowControl/>
              <w:spacing w:line="240" w:lineRule="auto"/>
              <w:ind w:firstLine="227"/>
              <w:contextualSpacing/>
              <w:jc w:val="both"/>
              <w:rPr>
                <w:rFonts w:ascii="Garamond" w:hAnsi="Garamond"/>
                <w:sz w:val="28"/>
                <w:szCs w:val="28"/>
              </w:rPr>
            </w:pPr>
            <w:r w:rsidRPr="003C53CB">
              <w:rPr>
                <w:rFonts w:ascii="Garamond" w:hAnsi="Garamond"/>
                <w:i/>
                <w:sz w:val="28"/>
                <w:szCs w:val="28"/>
              </w:rPr>
              <w:t xml:space="preserve">A. </w:t>
            </w:r>
            <w:proofErr w:type="spellStart"/>
            <w:r w:rsidRPr="003C53CB">
              <w:rPr>
                <w:rFonts w:ascii="Garamond" w:hAnsi="Garamond"/>
                <w:sz w:val="28"/>
                <w:szCs w:val="28"/>
              </w:rPr>
              <w:t>Veih</w:t>
            </w:r>
            <w:proofErr w:type="spellEnd"/>
            <w:r w:rsidRPr="003C53CB">
              <w:rPr>
                <w:rFonts w:ascii="Garamond" w:hAnsi="Garamond"/>
                <w:sz w:val="28"/>
                <w:szCs w:val="28"/>
              </w:rPr>
              <w:t xml:space="preserve"> </w:t>
            </w:r>
            <w:proofErr w:type="spellStart"/>
            <w:r w:rsidRPr="003C53CB">
              <w:rPr>
                <w:rFonts w:ascii="Garamond" w:hAnsi="Garamond"/>
                <w:sz w:val="28"/>
                <w:szCs w:val="28"/>
              </w:rPr>
              <w:t>ny</w:t>
            </w:r>
            <w:proofErr w:type="spellEnd"/>
            <w:r w:rsidRPr="003C53CB">
              <w:rPr>
                <w:rFonts w:ascii="Garamond" w:hAnsi="Garamond"/>
                <w:sz w:val="28"/>
                <w:szCs w:val="28"/>
              </w:rPr>
              <w:t xml:space="preserve"> ta </w:t>
            </w:r>
            <w:proofErr w:type="spellStart"/>
            <w:r w:rsidRPr="003C53CB">
              <w:rPr>
                <w:rFonts w:ascii="Garamond" w:hAnsi="Garamond"/>
                <w:sz w:val="28"/>
                <w:szCs w:val="28"/>
              </w:rPr>
              <w:t>scruit</w:t>
            </w:r>
            <w:proofErr w:type="spellEnd"/>
            <w:r w:rsidRPr="003C53CB">
              <w:rPr>
                <w:rFonts w:ascii="Garamond" w:hAnsi="Garamond"/>
                <w:sz w:val="28"/>
                <w:szCs w:val="28"/>
              </w:rPr>
              <w:t xml:space="preserve"> </w:t>
            </w:r>
            <w:proofErr w:type="spellStart"/>
            <w:r w:rsidRPr="003C53CB">
              <w:rPr>
                <w:rFonts w:ascii="Garamond" w:hAnsi="Garamond"/>
                <w:sz w:val="28"/>
                <w:szCs w:val="28"/>
              </w:rPr>
              <w:t>jeh</w:t>
            </w:r>
            <w:proofErr w:type="spellEnd"/>
            <w:r w:rsidRPr="003C53CB">
              <w:rPr>
                <w:rFonts w:ascii="Garamond" w:hAnsi="Garamond"/>
                <w:sz w:val="28"/>
                <w:szCs w:val="28"/>
              </w:rPr>
              <w:t xml:space="preserve"> e </w:t>
            </w:r>
            <w:proofErr w:type="spellStart"/>
            <w:r w:rsidRPr="003C53CB">
              <w:rPr>
                <w:rFonts w:ascii="Garamond" w:hAnsi="Garamond"/>
                <w:sz w:val="28"/>
                <w:szCs w:val="28"/>
              </w:rPr>
              <w:t>Vea</w:t>
            </w:r>
            <w:proofErr w:type="spellEnd"/>
            <w:r w:rsidRPr="003C53CB">
              <w:rPr>
                <w:rFonts w:ascii="Garamond" w:hAnsi="Garamond"/>
                <w:sz w:val="28"/>
                <w:szCs w:val="28"/>
              </w:rPr>
              <w:t xml:space="preserve">, e </w:t>
            </w:r>
            <w:proofErr w:type="spellStart"/>
            <w:r w:rsidRPr="003C53CB">
              <w:rPr>
                <w:rFonts w:ascii="Garamond" w:hAnsi="Garamond"/>
                <w:sz w:val="28"/>
                <w:szCs w:val="28"/>
              </w:rPr>
              <w:t>Vaas</w:t>
            </w:r>
            <w:proofErr w:type="spellEnd"/>
            <w:r w:rsidRPr="003C53CB">
              <w:rPr>
                <w:rFonts w:ascii="Garamond" w:hAnsi="Garamond"/>
                <w:sz w:val="28"/>
                <w:szCs w:val="28"/>
              </w:rPr>
              <w:t xml:space="preserve"> as e </w:t>
            </w:r>
            <w:proofErr w:type="spellStart"/>
            <w:r w:rsidRPr="003C53CB">
              <w:rPr>
                <w:rFonts w:ascii="Garamond" w:hAnsi="Garamond"/>
                <w:sz w:val="28"/>
                <w:szCs w:val="28"/>
              </w:rPr>
              <w:t>Irree</w:t>
            </w:r>
            <w:proofErr w:type="spellEnd"/>
            <w:r w:rsidRPr="003C53CB">
              <w:rPr>
                <w:rFonts w:ascii="Garamond" w:hAnsi="Garamond"/>
                <w:sz w:val="28"/>
                <w:szCs w:val="28"/>
              </w:rPr>
              <w:t xml:space="preserve"> </w:t>
            </w:r>
            <w:proofErr w:type="spellStart"/>
            <w:r w:rsidRPr="003C53CB">
              <w:rPr>
                <w:rFonts w:ascii="Garamond" w:hAnsi="Garamond"/>
                <w:sz w:val="28"/>
                <w:szCs w:val="28"/>
              </w:rPr>
              <w:t>seose</w:t>
            </w:r>
            <w:proofErr w:type="spellEnd"/>
            <w:r w:rsidRPr="003C53CB">
              <w:rPr>
                <w:rFonts w:ascii="Garamond" w:hAnsi="Garamond"/>
                <w:sz w:val="28"/>
                <w:szCs w:val="28"/>
              </w:rPr>
              <w:t xml:space="preserve"> </w:t>
            </w:r>
            <w:proofErr w:type="spellStart"/>
            <w:r w:rsidRPr="003C53CB">
              <w:rPr>
                <w:rFonts w:ascii="Garamond" w:hAnsi="Garamond"/>
                <w:sz w:val="28"/>
                <w:szCs w:val="28"/>
              </w:rPr>
              <w:t>reeisht</w:t>
            </w:r>
            <w:proofErr w:type="spellEnd"/>
            <w:r w:rsidRPr="003C53CB">
              <w:rPr>
                <w:rFonts w:ascii="Garamond" w:hAnsi="Garamond"/>
                <w:sz w:val="28"/>
                <w:szCs w:val="28"/>
              </w:rPr>
              <w:t xml:space="preserve"> </w:t>
            </w:r>
            <w:proofErr w:type="spellStart"/>
            <w:r w:rsidRPr="003C53CB">
              <w:rPr>
                <w:rFonts w:ascii="Garamond" w:hAnsi="Garamond"/>
                <w:sz w:val="28"/>
                <w:szCs w:val="28"/>
              </w:rPr>
              <w:t>veih</w:t>
            </w:r>
            <w:proofErr w:type="spellEnd"/>
            <w:r w:rsidRPr="003C53CB">
              <w:rPr>
                <w:rFonts w:ascii="Garamond" w:hAnsi="Garamond"/>
                <w:sz w:val="28"/>
                <w:szCs w:val="28"/>
              </w:rPr>
              <w:t xml:space="preserve"> </w:t>
            </w:r>
            <w:proofErr w:type="spellStart"/>
            <w:r w:rsidRPr="003C53CB">
              <w:rPr>
                <w:rFonts w:ascii="Garamond" w:hAnsi="Garamond"/>
                <w:sz w:val="28"/>
                <w:szCs w:val="28"/>
              </w:rPr>
              <w:t>ny</w:t>
            </w:r>
            <w:proofErr w:type="spellEnd"/>
            <w:r w:rsidRPr="003C53CB">
              <w:rPr>
                <w:rFonts w:ascii="Garamond" w:hAnsi="Garamond"/>
                <w:sz w:val="28"/>
                <w:szCs w:val="28"/>
              </w:rPr>
              <w:t xml:space="preserve"> </w:t>
            </w:r>
            <w:proofErr w:type="spellStart"/>
            <w:r w:rsidRPr="003C53CB">
              <w:rPr>
                <w:rFonts w:ascii="Garamond" w:hAnsi="Garamond"/>
                <w:sz w:val="28"/>
                <w:szCs w:val="28"/>
              </w:rPr>
              <w:t>merriu</w:t>
            </w:r>
            <w:proofErr w:type="spellEnd"/>
            <w:r w:rsidRPr="003C53CB">
              <w:rPr>
                <w:rFonts w:ascii="Garamond" w:hAnsi="Garamond"/>
                <w:sz w:val="28"/>
                <w:szCs w:val="28"/>
              </w:rPr>
              <w:t xml:space="preserve">, ta </w:t>
            </w:r>
            <w:proofErr w:type="spellStart"/>
            <w:r w:rsidRPr="003C53CB">
              <w:rPr>
                <w:rFonts w:ascii="Garamond" w:hAnsi="Garamond"/>
                <w:sz w:val="28"/>
                <w:szCs w:val="28"/>
              </w:rPr>
              <w:t>dy</w:t>
            </w:r>
            <w:proofErr w:type="spellEnd"/>
            <w:r w:rsidRPr="003C53CB">
              <w:rPr>
                <w:rFonts w:ascii="Garamond" w:hAnsi="Garamond"/>
                <w:sz w:val="28"/>
                <w:szCs w:val="28"/>
              </w:rPr>
              <w:t xml:space="preserve"> </w:t>
            </w:r>
            <w:proofErr w:type="spellStart"/>
            <w:r w:rsidRPr="003C53CB">
              <w:rPr>
                <w:rFonts w:ascii="Garamond" w:hAnsi="Garamond"/>
                <w:sz w:val="28"/>
                <w:szCs w:val="28"/>
              </w:rPr>
              <w:t>fondagh</w:t>
            </w:r>
            <w:proofErr w:type="spellEnd"/>
            <w:r w:rsidRPr="003C53CB">
              <w:rPr>
                <w:rFonts w:ascii="Garamond" w:hAnsi="Garamond"/>
                <w:sz w:val="28"/>
                <w:szCs w:val="28"/>
              </w:rPr>
              <w:t xml:space="preserve"> </w:t>
            </w:r>
            <w:proofErr w:type="spellStart"/>
            <w:r w:rsidRPr="003C53CB">
              <w:rPr>
                <w:rFonts w:ascii="Garamond" w:hAnsi="Garamond"/>
                <w:sz w:val="28"/>
                <w:szCs w:val="28"/>
              </w:rPr>
              <w:t>soit</w:t>
            </w:r>
            <w:proofErr w:type="spellEnd"/>
            <w:r w:rsidRPr="003C53CB">
              <w:rPr>
                <w:rFonts w:ascii="Garamond" w:hAnsi="Garamond"/>
                <w:sz w:val="28"/>
                <w:szCs w:val="28"/>
              </w:rPr>
              <w:t xml:space="preserve"> </w:t>
            </w:r>
            <w:proofErr w:type="spellStart"/>
            <w:r w:rsidRPr="003C53CB">
              <w:rPr>
                <w:rFonts w:ascii="Garamond" w:hAnsi="Garamond"/>
                <w:sz w:val="28"/>
                <w:szCs w:val="28"/>
              </w:rPr>
              <w:t>magh</w:t>
            </w:r>
            <w:proofErr w:type="spellEnd"/>
            <w:r w:rsidRPr="003C53CB">
              <w:rPr>
                <w:rFonts w:ascii="Garamond" w:hAnsi="Garamond"/>
                <w:sz w:val="28"/>
                <w:szCs w:val="28"/>
              </w:rPr>
              <w:t xml:space="preserve"> </w:t>
            </w:r>
            <w:proofErr w:type="spellStart"/>
            <w:r w:rsidRPr="003C53CB">
              <w:rPr>
                <w:rFonts w:ascii="Garamond" w:hAnsi="Garamond"/>
                <w:sz w:val="28"/>
                <w:szCs w:val="28"/>
              </w:rPr>
              <w:t>ayns</w:t>
            </w:r>
            <w:proofErr w:type="spellEnd"/>
            <w:r w:rsidRPr="003C53CB">
              <w:rPr>
                <w:rFonts w:ascii="Garamond" w:hAnsi="Garamond"/>
                <w:sz w:val="28"/>
                <w:szCs w:val="28"/>
              </w:rPr>
              <w:t xml:space="preserve"> </w:t>
            </w:r>
            <w:proofErr w:type="spellStart"/>
            <w:r w:rsidRPr="003C53CB">
              <w:rPr>
                <w:rFonts w:ascii="Garamond" w:hAnsi="Garamond"/>
                <w:sz w:val="28"/>
                <w:szCs w:val="28"/>
              </w:rPr>
              <w:t>Lioar</w:t>
            </w:r>
            <w:proofErr w:type="spellEnd"/>
            <w:r w:rsidRPr="003C53CB">
              <w:rPr>
                <w:rFonts w:ascii="Garamond" w:hAnsi="Garamond"/>
                <w:sz w:val="28"/>
                <w:szCs w:val="28"/>
              </w:rPr>
              <w:t xml:space="preserve"> Goo Yee, as </w:t>
            </w:r>
            <w:proofErr w:type="spellStart"/>
            <w:r w:rsidRPr="003C53CB">
              <w:rPr>
                <w:rFonts w:ascii="Garamond" w:hAnsi="Garamond"/>
                <w:sz w:val="28"/>
                <w:szCs w:val="28"/>
              </w:rPr>
              <w:t>t’er</w:t>
            </w:r>
            <w:proofErr w:type="spellEnd"/>
            <w:r w:rsidRPr="003C53CB">
              <w:rPr>
                <w:rFonts w:ascii="Garamond" w:hAnsi="Garamond"/>
                <w:sz w:val="28"/>
                <w:szCs w:val="28"/>
              </w:rPr>
              <w:t xml:space="preserve"> </w:t>
            </w:r>
            <w:proofErr w:type="spellStart"/>
            <w:r w:rsidRPr="003C53CB">
              <w:rPr>
                <w:rFonts w:ascii="Garamond" w:hAnsi="Garamond"/>
                <w:sz w:val="28"/>
                <w:szCs w:val="28"/>
              </w:rPr>
              <w:t>ny</w:t>
            </w:r>
            <w:proofErr w:type="spellEnd"/>
            <w:r w:rsidRPr="003C53CB">
              <w:rPr>
                <w:rFonts w:ascii="Garamond" w:hAnsi="Garamond"/>
                <w:sz w:val="28"/>
                <w:szCs w:val="28"/>
              </w:rPr>
              <w:t xml:space="preserve"> chur </w:t>
            </w:r>
            <w:proofErr w:type="spellStart"/>
            <w:r w:rsidRPr="003C53CB">
              <w:rPr>
                <w:rFonts w:ascii="Garamond" w:hAnsi="Garamond"/>
                <w:sz w:val="28"/>
                <w:szCs w:val="28"/>
              </w:rPr>
              <w:t>roin</w:t>
            </w:r>
            <w:proofErr w:type="spellEnd"/>
            <w:r w:rsidRPr="003C53CB">
              <w:rPr>
                <w:rFonts w:ascii="Garamond" w:hAnsi="Garamond"/>
                <w:sz w:val="28"/>
                <w:szCs w:val="28"/>
              </w:rPr>
              <w:t xml:space="preserve"> </w:t>
            </w:r>
            <w:proofErr w:type="spellStart"/>
            <w:r w:rsidRPr="003C53CB">
              <w:rPr>
                <w:rFonts w:ascii="Garamond" w:hAnsi="Garamond"/>
                <w:sz w:val="28"/>
                <w:szCs w:val="28"/>
              </w:rPr>
              <w:t>ayns</w:t>
            </w:r>
            <w:proofErr w:type="spellEnd"/>
            <w:r w:rsidRPr="003C53CB">
              <w:rPr>
                <w:rFonts w:ascii="Garamond" w:hAnsi="Garamond"/>
                <w:sz w:val="28"/>
                <w:szCs w:val="28"/>
              </w:rPr>
              <w:t xml:space="preserve"> </w:t>
            </w:r>
            <w:proofErr w:type="spellStart"/>
            <w:r w:rsidRPr="003C53CB">
              <w:rPr>
                <w:rFonts w:ascii="Garamond" w:hAnsi="Garamond"/>
                <w:sz w:val="28"/>
                <w:szCs w:val="28"/>
              </w:rPr>
              <w:t>ny</w:t>
            </w:r>
            <w:proofErr w:type="spellEnd"/>
            <w:r w:rsidRPr="003C53CB">
              <w:rPr>
                <w:rFonts w:ascii="Garamond" w:hAnsi="Garamond"/>
                <w:sz w:val="28"/>
                <w:szCs w:val="28"/>
              </w:rPr>
              <w:t xml:space="preserve"> </w:t>
            </w:r>
            <w:proofErr w:type="spellStart"/>
            <w:r w:rsidRPr="003C53CB">
              <w:rPr>
                <w:rFonts w:ascii="Garamond" w:hAnsi="Garamond"/>
                <w:sz w:val="28"/>
                <w:szCs w:val="28"/>
              </w:rPr>
              <w:t>Banglanyn</w:t>
            </w:r>
            <w:proofErr w:type="spellEnd"/>
            <w:r w:rsidRPr="003C53CB">
              <w:rPr>
                <w:rFonts w:ascii="Garamond" w:hAnsi="Garamond"/>
                <w:sz w:val="28"/>
                <w:szCs w:val="28"/>
              </w:rPr>
              <w:t xml:space="preserve"> </w:t>
            </w:r>
            <w:proofErr w:type="spellStart"/>
            <w:r w:rsidRPr="003C53CB">
              <w:rPr>
                <w:rFonts w:ascii="Garamond" w:hAnsi="Garamond"/>
                <w:sz w:val="28"/>
                <w:szCs w:val="28"/>
              </w:rPr>
              <w:t>giarrey</w:t>
            </w:r>
            <w:proofErr w:type="spellEnd"/>
            <w:r w:rsidRPr="003C53CB">
              <w:rPr>
                <w:rFonts w:ascii="Garamond" w:hAnsi="Garamond"/>
                <w:sz w:val="28"/>
                <w:szCs w:val="28"/>
              </w:rPr>
              <w:t xml:space="preserve"> </w:t>
            </w:r>
            <w:proofErr w:type="spellStart"/>
            <w:r w:rsidRPr="003C53CB">
              <w:rPr>
                <w:rFonts w:ascii="Garamond" w:hAnsi="Garamond"/>
                <w:sz w:val="28"/>
                <w:szCs w:val="28"/>
              </w:rPr>
              <w:t>shoh</w:t>
            </w:r>
            <w:proofErr w:type="spellEnd"/>
            <w:r w:rsidRPr="003C53CB">
              <w:rPr>
                <w:rFonts w:ascii="Garamond" w:hAnsi="Garamond"/>
                <w:sz w:val="28"/>
                <w:szCs w:val="28"/>
              </w:rPr>
              <w:t xml:space="preserve">. </w:t>
            </w:r>
          </w:p>
        </w:tc>
        <w:tc>
          <w:tcPr>
            <w:tcW w:w="0" w:type="auto"/>
          </w:tcPr>
          <w:p w14:paraId="6D195DB5" w14:textId="77777777" w:rsidR="00167195" w:rsidRPr="00301C44" w:rsidRDefault="00167195"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A. </w:t>
            </w:r>
            <w:r w:rsidRPr="00301C44">
              <w:rPr>
                <w:rFonts w:ascii="Garamond" w:hAnsi="Garamond" w:cs="Times New Roman"/>
                <w:i/>
                <w:sz w:val="28"/>
              </w:rPr>
              <w:t>From the History of his Life, Death, and Resurrection from the dead</w:t>
            </w:r>
            <w:r w:rsidR="002C617D" w:rsidRPr="002C617D">
              <w:rPr>
                <w:rFonts w:ascii="Garamond" w:hAnsi="Garamond" w:cs="Times New Roman"/>
                <w:sz w:val="28"/>
              </w:rPr>
              <w:t> ;</w:t>
            </w:r>
            <w:r w:rsidRPr="00301C44">
              <w:rPr>
                <w:rFonts w:ascii="Garamond" w:hAnsi="Garamond" w:cs="Times New Roman"/>
                <w:i/>
                <w:sz w:val="28"/>
              </w:rPr>
              <w:t xml:space="preserve"> written at large in the Holy Scriptures, and briefly contained in these Articles.</w:t>
            </w:r>
          </w:p>
        </w:tc>
        <w:tc>
          <w:tcPr>
            <w:tcW w:w="0" w:type="auto"/>
          </w:tcPr>
          <w:p w14:paraId="012CE9DC" w14:textId="77777777" w:rsidR="00167195" w:rsidRPr="00167195" w:rsidRDefault="00167195" w:rsidP="00DB60C3">
            <w:pPr>
              <w:pStyle w:val="ListParagraph"/>
              <w:ind w:left="0"/>
              <w:jc w:val="both"/>
              <w:rPr>
                <w:rFonts w:ascii="Garamond" w:hAnsi="Garamond" w:cs="Times New Roman"/>
                <w:sz w:val="20"/>
                <w:szCs w:val="20"/>
              </w:rPr>
            </w:pPr>
          </w:p>
        </w:tc>
      </w:tr>
      <w:tr w:rsidR="00167195" w:rsidRPr="00301C44" w14:paraId="052E044A" w14:textId="77777777" w:rsidTr="00A13FBB">
        <w:tc>
          <w:tcPr>
            <w:tcW w:w="0" w:type="auto"/>
          </w:tcPr>
          <w:p w14:paraId="2D2F2CCC" w14:textId="77777777" w:rsidR="00167195" w:rsidRPr="003C53CB" w:rsidRDefault="00167195" w:rsidP="00DB60C3">
            <w:pPr>
              <w:pStyle w:val="CM3"/>
              <w:widowControl/>
              <w:spacing w:line="240" w:lineRule="auto"/>
              <w:ind w:firstLine="227"/>
              <w:contextualSpacing/>
              <w:jc w:val="both"/>
              <w:rPr>
                <w:rFonts w:ascii="Garamond" w:hAnsi="Garamond"/>
                <w:sz w:val="28"/>
                <w:szCs w:val="28"/>
              </w:rPr>
            </w:pPr>
            <w:r w:rsidRPr="003C53CB">
              <w:rPr>
                <w:rFonts w:ascii="Garamond" w:hAnsi="Garamond"/>
                <w:i/>
                <w:sz w:val="28"/>
                <w:szCs w:val="28"/>
              </w:rPr>
              <w:t>Q.</w:t>
            </w:r>
            <w:r w:rsidRPr="003C53CB">
              <w:rPr>
                <w:rFonts w:ascii="Garamond" w:hAnsi="Garamond"/>
                <w:sz w:val="28"/>
                <w:szCs w:val="28"/>
              </w:rPr>
              <w:t xml:space="preserve"> </w:t>
            </w:r>
            <w:proofErr w:type="spellStart"/>
            <w:r w:rsidRPr="003C53CB">
              <w:rPr>
                <w:rFonts w:ascii="Garamond" w:hAnsi="Garamond"/>
                <w:sz w:val="28"/>
                <w:szCs w:val="28"/>
              </w:rPr>
              <w:t>Cre</w:t>
            </w:r>
            <w:proofErr w:type="spellEnd"/>
            <w:r w:rsidRPr="003C53CB">
              <w:rPr>
                <w:rFonts w:ascii="Garamond" w:hAnsi="Garamond"/>
                <w:sz w:val="28"/>
                <w:szCs w:val="28"/>
              </w:rPr>
              <w:t xml:space="preserve"> </w:t>
            </w:r>
            <w:proofErr w:type="spellStart"/>
            <w:r w:rsidRPr="003C53CB">
              <w:rPr>
                <w:rFonts w:ascii="Garamond" w:hAnsi="Garamond"/>
                <w:sz w:val="28"/>
                <w:szCs w:val="28"/>
              </w:rPr>
              <w:t>ny</w:t>
            </w:r>
            <w:proofErr w:type="spellEnd"/>
            <w:r w:rsidRPr="003C53CB">
              <w:rPr>
                <w:rFonts w:ascii="Garamond" w:hAnsi="Garamond"/>
                <w:sz w:val="28"/>
                <w:szCs w:val="28"/>
              </w:rPr>
              <w:t xml:space="preserve"> </w:t>
            </w:r>
            <w:proofErr w:type="spellStart"/>
            <w:r w:rsidRPr="003C53CB">
              <w:rPr>
                <w:rFonts w:ascii="Garamond" w:hAnsi="Garamond"/>
                <w:sz w:val="28"/>
                <w:szCs w:val="28"/>
              </w:rPr>
              <w:t>ard</w:t>
            </w:r>
            <w:proofErr w:type="spellEnd"/>
            <w:r w:rsidRPr="003C53CB">
              <w:rPr>
                <w:rFonts w:ascii="Garamond" w:hAnsi="Garamond"/>
                <w:sz w:val="28"/>
                <w:szCs w:val="28"/>
              </w:rPr>
              <w:t xml:space="preserve"> </w:t>
            </w:r>
            <w:proofErr w:type="spellStart"/>
            <w:r w:rsidRPr="003C53CB">
              <w:rPr>
                <w:rFonts w:ascii="Garamond" w:hAnsi="Garamond"/>
                <w:sz w:val="28"/>
                <w:szCs w:val="28"/>
              </w:rPr>
              <w:t>reddyn</w:t>
            </w:r>
            <w:proofErr w:type="spellEnd"/>
            <w:r w:rsidRPr="003C53CB">
              <w:rPr>
                <w:rFonts w:ascii="Garamond" w:hAnsi="Garamond"/>
                <w:sz w:val="28"/>
                <w:szCs w:val="28"/>
              </w:rPr>
              <w:t xml:space="preserve"> ta </w:t>
            </w:r>
            <w:proofErr w:type="spellStart"/>
            <w:r w:rsidRPr="003C53CB">
              <w:rPr>
                <w:rFonts w:ascii="Garamond" w:hAnsi="Garamond"/>
                <w:sz w:val="28"/>
                <w:szCs w:val="28"/>
              </w:rPr>
              <w:t>scruit</w:t>
            </w:r>
            <w:proofErr w:type="spellEnd"/>
            <w:r w:rsidRPr="003C53CB">
              <w:rPr>
                <w:rFonts w:ascii="Garamond" w:hAnsi="Garamond"/>
                <w:sz w:val="28"/>
                <w:szCs w:val="28"/>
              </w:rPr>
              <w:t xml:space="preserve"> </w:t>
            </w:r>
            <w:proofErr w:type="spellStart"/>
            <w:r w:rsidRPr="003C53CB">
              <w:rPr>
                <w:rFonts w:ascii="Garamond" w:hAnsi="Garamond"/>
                <w:sz w:val="28"/>
                <w:szCs w:val="28"/>
              </w:rPr>
              <w:t>ayns</w:t>
            </w:r>
            <w:proofErr w:type="spellEnd"/>
            <w:r w:rsidRPr="003C53CB">
              <w:rPr>
                <w:rFonts w:ascii="Garamond" w:hAnsi="Garamond"/>
                <w:sz w:val="28"/>
                <w:szCs w:val="28"/>
              </w:rPr>
              <w:t xml:space="preserve"> Bea </w:t>
            </w:r>
            <w:proofErr w:type="spellStart"/>
            <w:r w:rsidRPr="003C53CB">
              <w:rPr>
                <w:rFonts w:ascii="Garamond" w:hAnsi="Garamond"/>
                <w:sz w:val="28"/>
                <w:szCs w:val="28"/>
              </w:rPr>
              <w:t>Yeesey</w:t>
            </w:r>
            <w:proofErr w:type="spellEnd"/>
            <w:r w:rsidRPr="003C53CB">
              <w:rPr>
                <w:rFonts w:ascii="Garamond" w:hAnsi="Garamond"/>
                <w:sz w:val="28"/>
                <w:szCs w:val="28"/>
              </w:rPr>
              <w:t xml:space="preserve"> ta </w:t>
            </w:r>
            <w:proofErr w:type="spellStart"/>
            <w:r w:rsidRPr="003C53CB">
              <w:rPr>
                <w:rFonts w:ascii="Garamond" w:hAnsi="Garamond"/>
                <w:sz w:val="28"/>
                <w:szCs w:val="28"/>
              </w:rPr>
              <w:t>cooie</w:t>
            </w:r>
            <w:proofErr w:type="spellEnd"/>
            <w:r w:rsidRPr="003C53CB">
              <w:rPr>
                <w:rFonts w:ascii="Garamond" w:hAnsi="Garamond"/>
                <w:sz w:val="28"/>
                <w:szCs w:val="28"/>
              </w:rPr>
              <w:t xml:space="preserve"> </w:t>
            </w:r>
            <w:proofErr w:type="spellStart"/>
            <w:r w:rsidRPr="003C53CB">
              <w:rPr>
                <w:rFonts w:ascii="Garamond" w:hAnsi="Garamond"/>
                <w:sz w:val="28"/>
                <w:szCs w:val="28"/>
              </w:rPr>
              <w:t>dy</w:t>
            </w:r>
            <w:proofErr w:type="spellEnd"/>
            <w:r w:rsidRPr="003C53CB">
              <w:rPr>
                <w:rFonts w:ascii="Garamond" w:hAnsi="Garamond"/>
                <w:sz w:val="28"/>
                <w:szCs w:val="28"/>
              </w:rPr>
              <w:t xml:space="preserve"> </w:t>
            </w:r>
            <w:proofErr w:type="spellStart"/>
            <w:r w:rsidRPr="003C53CB">
              <w:rPr>
                <w:rFonts w:ascii="Garamond" w:hAnsi="Garamond"/>
                <w:sz w:val="28"/>
                <w:szCs w:val="28"/>
              </w:rPr>
              <w:t>hickeragh</w:t>
            </w:r>
            <w:proofErr w:type="spellEnd"/>
            <w:r w:rsidRPr="003C53CB">
              <w:rPr>
                <w:rFonts w:ascii="Garamond" w:hAnsi="Garamond"/>
                <w:sz w:val="28"/>
                <w:szCs w:val="28"/>
              </w:rPr>
              <w:t xml:space="preserve"> </w:t>
            </w:r>
            <w:proofErr w:type="spellStart"/>
            <w:r w:rsidRPr="003C53CB">
              <w:rPr>
                <w:rFonts w:ascii="Garamond" w:hAnsi="Garamond"/>
                <w:sz w:val="28"/>
                <w:szCs w:val="28"/>
              </w:rPr>
              <w:t>nyn</w:t>
            </w:r>
            <w:proofErr w:type="spellEnd"/>
            <w:r w:rsidRPr="003C53CB">
              <w:rPr>
                <w:rFonts w:ascii="Garamond" w:hAnsi="Garamond"/>
                <w:sz w:val="28"/>
                <w:szCs w:val="28"/>
              </w:rPr>
              <w:t xml:space="preserve"> </w:t>
            </w:r>
            <w:proofErr w:type="spellStart"/>
            <w:r w:rsidRPr="003C53CB">
              <w:rPr>
                <w:rFonts w:ascii="Garamond" w:hAnsi="Garamond"/>
                <w:sz w:val="28"/>
                <w:szCs w:val="28"/>
              </w:rPr>
              <w:t>Gredjue</w:t>
            </w:r>
            <w:proofErr w:type="spellEnd"/>
            <w:r w:rsidRPr="003C53CB">
              <w:rPr>
                <w:rFonts w:ascii="Garamond" w:hAnsi="Garamond"/>
                <w:sz w:val="28"/>
                <w:szCs w:val="28"/>
              </w:rPr>
              <w:t xml:space="preserve"> </w:t>
            </w:r>
            <w:proofErr w:type="spellStart"/>
            <w:r w:rsidRPr="003C53CB">
              <w:rPr>
                <w:rFonts w:ascii="Garamond" w:hAnsi="Garamond"/>
                <w:sz w:val="28"/>
                <w:szCs w:val="28"/>
              </w:rPr>
              <w:t>aynsyn</w:t>
            </w:r>
            <w:proofErr w:type="spellEnd"/>
            <w:r w:rsidR="002C617D" w:rsidRPr="002C617D">
              <w:rPr>
                <w:rFonts w:ascii="Garamond" w:hAnsi="Garamond"/>
                <w:i/>
                <w:sz w:val="28"/>
                <w:szCs w:val="28"/>
              </w:rPr>
              <w:t> </w:t>
            </w:r>
            <w:r w:rsidR="00C57BF1" w:rsidRPr="00C57BF1">
              <w:rPr>
                <w:rFonts w:ascii="Garamond" w:hAnsi="Garamond"/>
                <w:sz w:val="28"/>
                <w:szCs w:val="28"/>
              </w:rPr>
              <w:t>?</w:t>
            </w:r>
            <w:r w:rsidRPr="003C53CB">
              <w:rPr>
                <w:rFonts w:ascii="Garamond" w:hAnsi="Garamond"/>
                <w:sz w:val="28"/>
                <w:szCs w:val="28"/>
              </w:rPr>
              <w:t xml:space="preserve"> </w:t>
            </w:r>
          </w:p>
        </w:tc>
        <w:tc>
          <w:tcPr>
            <w:tcW w:w="0" w:type="auto"/>
          </w:tcPr>
          <w:p w14:paraId="05D66837" w14:textId="77777777" w:rsidR="00167195" w:rsidRPr="00301C44" w:rsidRDefault="00167195"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Q. </w:t>
            </w:r>
            <w:r w:rsidRPr="00301C44">
              <w:rPr>
                <w:rFonts w:ascii="Garamond" w:hAnsi="Garamond" w:cs="Times New Roman"/>
                <w:i/>
                <w:sz w:val="28"/>
              </w:rPr>
              <w:t>What are the chief things in the History of the Life of Jesus which are proper to confirm our Faith in him</w:t>
            </w:r>
            <w:r w:rsidR="002C617D" w:rsidRPr="002C617D">
              <w:rPr>
                <w:rFonts w:ascii="Garamond" w:hAnsi="Garamond" w:cs="Times New Roman"/>
                <w:i/>
                <w:sz w:val="28"/>
              </w:rPr>
              <w:t> ?</w:t>
            </w:r>
          </w:p>
        </w:tc>
        <w:tc>
          <w:tcPr>
            <w:tcW w:w="0" w:type="auto"/>
          </w:tcPr>
          <w:p w14:paraId="0D68B680" w14:textId="77777777" w:rsidR="00167195" w:rsidRPr="00167195" w:rsidRDefault="00167195" w:rsidP="00DB60C3">
            <w:pPr>
              <w:pStyle w:val="ListParagraph"/>
              <w:ind w:left="0"/>
              <w:jc w:val="both"/>
              <w:rPr>
                <w:rFonts w:ascii="Garamond" w:hAnsi="Garamond" w:cs="Times New Roman"/>
                <w:sz w:val="20"/>
                <w:szCs w:val="20"/>
              </w:rPr>
            </w:pPr>
          </w:p>
        </w:tc>
      </w:tr>
      <w:tr w:rsidR="00167195" w:rsidRPr="00301C44" w14:paraId="4641AF74" w14:textId="77777777" w:rsidTr="00A13FBB">
        <w:tc>
          <w:tcPr>
            <w:tcW w:w="0" w:type="auto"/>
          </w:tcPr>
          <w:p w14:paraId="5167340E" w14:textId="77777777" w:rsidR="00167195" w:rsidRPr="003C53CB" w:rsidRDefault="00167195" w:rsidP="00DB60C3">
            <w:pPr>
              <w:pStyle w:val="CM3"/>
              <w:widowControl/>
              <w:spacing w:line="240" w:lineRule="auto"/>
              <w:ind w:firstLine="227"/>
              <w:contextualSpacing/>
              <w:jc w:val="both"/>
              <w:rPr>
                <w:rFonts w:ascii="Garamond" w:hAnsi="Garamond"/>
                <w:sz w:val="28"/>
                <w:szCs w:val="28"/>
              </w:rPr>
            </w:pPr>
            <w:r w:rsidRPr="003C53CB">
              <w:rPr>
                <w:rFonts w:ascii="Garamond" w:hAnsi="Garamond"/>
                <w:i/>
                <w:sz w:val="28"/>
                <w:szCs w:val="28"/>
              </w:rPr>
              <w:t xml:space="preserve">A. Dy </w:t>
            </w:r>
            <w:proofErr w:type="spellStart"/>
            <w:r w:rsidRPr="003C53CB">
              <w:rPr>
                <w:rFonts w:ascii="Garamond" w:hAnsi="Garamond"/>
                <w:i/>
                <w:sz w:val="28"/>
                <w:szCs w:val="28"/>
              </w:rPr>
              <w:t>loar</w:t>
            </w:r>
            <w:proofErr w:type="spellEnd"/>
            <w:r w:rsidRPr="003C53CB">
              <w:rPr>
                <w:rFonts w:ascii="Garamond" w:hAnsi="Garamond"/>
                <w:i/>
                <w:sz w:val="28"/>
                <w:szCs w:val="28"/>
              </w:rPr>
              <w:t xml:space="preserve"> </w:t>
            </w:r>
            <w:proofErr w:type="spellStart"/>
            <w:r w:rsidRPr="003C53CB">
              <w:rPr>
                <w:rFonts w:ascii="Garamond" w:hAnsi="Garamond"/>
                <w:i/>
                <w:sz w:val="28"/>
                <w:szCs w:val="28"/>
              </w:rPr>
              <w:t>ooilley</w:t>
            </w:r>
            <w:proofErr w:type="spellEnd"/>
            <w:r w:rsidRPr="003C53CB">
              <w:rPr>
                <w:rFonts w:ascii="Garamond" w:hAnsi="Garamond"/>
                <w:i/>
                <w:sz w:val="28"/>
                <w:szCs w:val="28"/>
              </w:rPr>
              <w:t xml:space="preserve"> </w:t>
            </w:r>
            <w:proofErr w:type="spellStart"/>
            <w:r w:rsidRPr="003C53CB">
              <w:rPr>
                <w:rFonts w:ascii="Garamond" w:hAnsi="Garamond"/>
                <w:i/>
                <w:sz w:val="28"/>
                <w:szCs w:val="28"/>
              </w:rPr>
              <w:t>ny</w:t>
            </w:r>
            <w:proofErr w:type="spellEnd"/>
            <w:r w:rsidRPr="003C53CB">
              <w:rPr>
                <w:rFonts w:ascii="Garamond" w:hAnsi="Garamond"/>
                <w:i/>
                <w:sz w:val="28"/>
                <w:szCs w:val="28"/>
              </w:rPr>
              <w:t xml:space="preserve"> </w:t>
            </w:r>
            <w:proofErr w:type="spellStart"/>
            <w:r w:rsidRPr="003C53CB">
              <w:rPr>
                <w:rFonts w:ascii="Garamond" w:hAnsi="Garamond"/>
                <w:i/>
                <w:sz w:val="28"/>
                <w:szCs w:val="28"/>
              </w:rPr>
              <w:t>Ph</w:t>
            </w:r>
            <w:r>
              <w:rPr>
                <w:rFonts w:ascii="Garamond" w:hAnsi="Garamond"/>
                <w:i/>
                <w:sz w:val="28"/>
                <w:szCs w:val="28"/>
              </w:rPr>
              <w:t>ade</w:t>
            </w:r>
            <w:r w:rsidRPr="003C53CB">
              <w:rPr>
                <w:rFonts w:ascii="Garamond" w:hAnsi="Garamond"/>
                <w:i/>
                <w:sz w:val="28"/>
                <w:szCs w:val="28"/>
              </w:rPr>
              <w:t>ryn</w:t>
            </w:r>
            <w:proofErr w:type="spellEnd"/>
            <w:r w:rsidRPr="003C53CB">
              <w:rPr>
                <w:rFonts w:ascii="Garamond" w:hAnsi="Garamond"/>
                <w:i/>
                <w:sz w:val="28"/>
                <w:szCs w:val="28"/>
              </w:rPr>
              <w:t xml:space="preserve"> </w:t>
            </w:r>
            <w:proofErr w:type="spellStart"/>
            <w:r w:rsidRPr="003C53CB">
              <w:rPr>
                <w:rFonts w:ascii="Garamond" w:hAnsi="Garamond"/>
                <w:i/>
                <w:sz w:val="28"/>
                <w:szCs w:val="28"/>
              </w:rPr>
              <w:t>jeh</w:t>
            </w:r>
            <w:proofErr w:type="spellEnd"/>
            <w:r w:rsidRPr="003C53CB">
              <w:rPr>
                <w:rFonts w:ascii="Garamond" w:hAnsi="Garamond"/>
                <w:i/>
                <w:sz w:val="28"/>
                <w:szCs w:val="28"/>
              </w:rPr>
              <w:t xml:space="preserve"> </w:t>
            </w:r>
            <w:proofErr w:type="spellStart"/>
            <w:r w:rsidRPr="003C53CB">
              <w:rPr>
                <w:rFonts w:ascii="Garamond" w:hAnsi="Garamond"/>
                <w:i/>
                <w:sz w:val="28"/>
                <w:szCs w:val="28"/>
              </w:rPr>
              <w:t>Veih</w:t>
            </w:r>
            <w:proofErr w:type="spellEnd"/>
            <w:r w:rsidRPr="003C53CB">
              <w:rPr>
                <w:rFonts w:ascii="Garamond" w:hAnsi="Garamond"/>
                <w:i/>
                <w:sz w:val="28"/>
                <w:szCs w:val="28"/>
              </w:rPr>
              <w:t xml:space="preserve"> </w:t>
            </w:r>
            <w:proofErr w:type="spellStart"/>
            <w:r w:rsidRPr="003C53CB">
              <w:rPr>
                <w:rFonts w:ascii="Garamond" w:hAnsi="Garamond"/>
                <w:i/>
                <w:sz w:val="28"/>
                <w:szCs w:val="28"/>
              </w:rPr>
              <w:t>toshiaght</w:t>
            </w:r>
            <w:proofErr w:type="spellEnd"/>
            <w:r w:rsidRPr="003C53CB">
              <w:rPr>
                <w:rFonts w:ascii="Garamond" w:hAnsi="Garamond"/>
                <w:i/>
                <w:sz w:val="28"/>
                <w:szCs w:val="28"/>
              </w:rPr>
              <w:t xml:space="preserve"> y </w:t>
            </w:r>
            <w:proofErr w:type="spellStart"/>
            <w:r w:rsidRPr="003C53CB">
              <w:rPr>
                <w:rFonts w:ascii="Garamond" w:hAnsi="Garamond"/>
                <w:i/>
                <w:sz w:val="28"/>
                <w:szCs w:val="28"/>
              </w:rPr>
              <w:t>teihl</w:t>
            </w:r>
            <w:proofErr w:type="spellEnd"/>
            <w:r w:rsidRPr="003C53CB">
              <w:rPr>
                <w:rFonts w:ascii="Garamond" w:hAnsi="Garamond"/>
                <w:sz w:val="28"/>
                <w:szCs w:val="28"/>
              </w:rPr>
              <w:t xml:space="preserve">. </w:t>
            </w:r>
            <w:proofErr w:type="spellStart"/>
            <w:r w:rsidRPr="003C53CB">
              <w:rPr>
                <w:rFonts w:ascii="Garamond" w:hAnsi="Garamond"/>
                <w:sz w:val="28"/>
                <w:szCs w:val="28"/>
              </w:rPr>
              <w:t>Tra</w:t>
            </w:r>
            <w:proofErr w:type="spellEnd"/>
            <w:r w:rsidRPr="003C53CB">
              <w:rPr>
                <w:rFonts w:ascii="Garamond" w:hAnsi="Garamond"/>
                <w:sz w:val="28"/>
                <w:szCs w:val="28"/>
              </w:rPr>
              <w:t xml:space="preserve"> </w:t>
            </w:r>
            <w:proofErr w:type="spellStart"/>
            <w:r w:rsidRPr="003C53CB">
              <w:rPr>
                <w:rFonts w:ascii="Garamond" w:hAnsi="Garamond"/>
                <w:sz w:val="28"/>
                <w:szCs w:val="28"/>
              </w:rPr>
              <w:t>va’n</w:t>
            </w:r>
            <w:proofErr w:type="spellEnd"/>
            <w:r w:rsidRPr="003C53CB">
              <w:rPr>
                <w:rFonts w:ascii="Garamond" w:hAnsi="Garamond"/>
                <w:sz w:val="28"/>
                <w:szCs w:val="28"/>
              </w:rPr>
              <w:t xml:space="preserve"> </w:t>
            </w:r>
            <w:proofErr w:type="spellStart"/>
            <w:r w:rsidRPr="003C53CB">
              <w:rPr>
                <w:rFonts w:ascii="Garamond" w:hAnsi="Garamond"/>
                <w:sz w:val="28"/>
                <w:szCs w:val="28"/>
              </w:rPr>
              <w:t>seihl</w:t>
            </w:r>
            <w:proofErr w:type="spellEnd"/>
            <w:r w:rsidRPr="003C53CB">
              <w:rPr>
                <w:rFonts w:ascii="Garamond" w:hAnsi="Garamond"/>
                <w:sz w:val="28"/>
                <w:szCs w:val="28"/>
              </w:rPr>
              <w:t xml:space="preserve"> er </w:t>
            </w:r>
            <w:proofErr w:type="spellStart"/>
            <w:r w:rsidRPr="003C53CB">
              <w:rPr>
                <w:rFonts w:ascii="Garamond" w:hAnsi="Garamond"/>
                <w:sz w:val="28"/>
                <w:szCs w:val="28"/>
              </w:rPr>
              <w:t>naase</w:t>
            </w:r>
            <w:proofErr w:type="spellEnd"/>
            <w:r w:rsidRPr="003C53CB">
              <w:rPr>
                <w:rFonts w:ascii="Garamond" w:hAnsi="Garamond"/>
                <w:sz w:val="28"/>
                <w:szCs w:val="28"/>
              </w:rPr>
              <w:t xml:space="preserve"> </w:t>
            </w:r>
            <w:proofErr w:type="spellStart"/>
            <w:r w:rsidRPr="003C53CB">
              <w:rPr>
                <w:rFonts w:ascii="Garamond" w:hAnsi="Garamond"/>
                <w:sz w:val="28"/>
                <w:szCs w:val="28"/>
              </w:rPr>
              <w:t>feer</w:t>
            </w:r>
            <w:proofErr w:type="spellEnd"/>
            <w:r w:rsidRPr="003C53CB">
              <w:rPr>
                <w:rFonts w:ascii="Garamond" w:hAnsi="Garamond"/>
                <w:sz w:val="28"/>
                <w:szCs w:val="28"/>
              </w:rPr>
              <w:t xml:space="preserve"> </w:t>
            </w:r>
            <w:r w:rsidR="00FE1446" w:rsidRPr="003C53CB">
              <w:rPr>
                <w:rFonts w:ascii="Garamond" w:hAnsi="Garamond"/>
                <w:sz w:val="28"/>
                <w:szCs w:val="28"/>
              </w:rPr>
              <w:t>[40]</w:t>
            </w:r>
            <w:r w:rsidR="00FE1446">
              <w:rPr>
                <w:rFonts w:ascii="Garamond" w:hAnsi="Garamond"/>
                <w:sz w:val="28"/>
                <w:szCs w:val="28"/>
              </w:rPr>
              <w:t xml:space="preserve"> </w:t>
            </w:r>
            <w:r w:rsidRPr="003C53CB">
              <w:rPr>
                <w:rFonts w:ascii="Garamond" w:hAnsi="Garamond"/>
                <w:sz w:val="28"/>
                <w:szCs w:val="28"/>
              </w:rPr>
              <w:t>Vee-</w:t>
            </w:r>
            <w:proofErr w:type="spellStart"/>
            <w:r w:rsidRPr="003C53CB">
              <w:rPr>
                <w:rFonts w:ascii="Garamond" w:hAnsi="Garamond"/>
                <w:sz w:val="28"/>
                <w:szCs w:val="28"/>
              </w:rPr>
              <w:t>chrau</w:t>
            </w:r>
            <w:proofErr w:type="spellEnd"/>
            <w:r w:rsidRPr="003C53CB">
              <w:rPr>
                <w:rFonts w:ascii="Garamond" w:hAnsi="Garamond"/>
                <w:sz w:val="28"/>
                <w:szCs w:val="28"/>
              </w:rPr>
              <w:t>-</w:t>
            </w:r>
            <w:proofErr w:type="spellStart"/>
            <w:r w:rsidRPr="003C53CB">
              <w:rPr>
                <w:rFonts w:ascii="Garamond" w:hAnsi="Garamond"/>
                <w:sz w:val="28"/>
                <w:szCs w:val="28"/>
              </w:rPr>
              <w:t>ee</w:t>
            </w:r>
            <w:proofErr w:type="spellEnd"/>
            <w:r w:rsidRPr="003C53CB">
              <w:rPr>
                <w:rFonts w:ascii="Garamond" w:hAnsi="Garamond"/>
                <w:sz w:val="28"/>
                <w:szCs w:val="28"/>
              </w:rPr>
              <w:t xml:space="preserve"> as </w:t>
            </w:r>
            <w:proofErr w:type="spellStart"/>
            <w:r w:rsidRPr="003C53CB">
              <w:rPr>
                <w:rFonts w:ascii="Garamond" w:hAnsi="Garamond"/>
                <w:sz w:val="28"/>
                <w:szCs w:val="28"/>
              </w:rPr>
              <w:t>faggys</w:t>
            </w:r>
            <w:proofErr w:type="spellEnd"/>
            <w:r w:rsidRPr="003C53CB">
              <w:rPr>
                <w:rFonts w:ascii="Garamond" w:hAnsi="Garamond"/>
                <w:sz w:val="28"/>
                <w:szCs w:val="28"/>
              </w:rPr>
              <w:t xml:space="preserve"> er </w:t>
            </w:r>
            <w:proofErr w:type="spellStart"/>
            <w:r w:rsidRPr="003C53CB">
              <w:rPr>
                <w:rFonts w:ascii="Garamond" w:hAnsi="Garamond"/>
                <w:sz w:val="28"/>
                <w:szCs w:val="28"/>
              </w:rPr>
              <w:t>yarrood</w:t>
            </w:r>
            <w:proofErr w:type="spellEnd"/>
            <w:r w:rsidRPr="003C53CB">
              <w:rPr>
                <w:rFonts w:ascii="Garamond" w:hAnsi="Garamond"/>
                <w:sz w:val="28"/>
                <w:szCs w:val="28"/>
              </w:rPr>
              <w:t xml:space="preserve"> </w:t>
            </w:r>
            <w:proofErr w:type="spellStart"/>
            <w:r w:rsidRPr="003C53CB">
              <w:rPr>
                <w:rFonts w:ascii="Garamond" w:hAnsi="Garamond"/>
                <w:sz w:val="28"/>
                <w:szCs w:val="28"/>
              </w:rPr>
              <w:t>yn</w:t>
            </w:r>
            <w:proofErr w:type="spellEnd"/>
            <w:r w:rsidRPr="003C53CB">
              <w:rPr>
                <w:rFonts w:ascii="Garamond" w:hAnsi="Garamond"/>
                <w:sz w:val="28"/>
                <w:szCs w:val="28"/>
              </w:rPr>
              <w:t xml:space="preserve"> </w:t>
            </w:r>
            <w:proofErr w:type="spellStart"/>
            <w:r w:rsidRPr="003C53CB">
              <w:rPr>
                <w:rFonts w:ascii="Garamond" w:hAnsi="Garamond"/>
                <w:sz w:val="28"/>
                <w:szCs w:val="28"/>
              </w:rPr>
              <w:t>Jee</w:t>
            </w:r>
            <w:proofErr w:type="spellEnd"/>
            <w:r w:rsidRPr="003C53CB">
              <w:rPr>
                <w:rFonts w:ascii="Garamond" w:hAnsi="Garamond"/>
                <w:sz w:val="28"/>
                <w:szCs w:val="28"/>
              </w:rPr>
              <w:t xml:space="preserve"> </w:t>
            </w:r>
            <w:proofErr w:type="spellStart"/>
            <w:r w:rsidRPr="003C53CB">
              <w:rPr>
                <w:rFonts w:ascii="Garamond" w:hAnsi="Garamond"/>
                <w:sz w:val="28"/>
                <w:szCs w:val="28"/>
              </w:rPr>
              <w:t>firrinagh</w:t>
            </w:r>
            <w:proofErr w:type="spellEnd"/>
            <w:r w:rsidRPr="003C53CB">
              <w:rPr>
                <w:rFonts w:ascii="Garamond" w:hAnsi="Garamond"/>
                <w:sz w:val="28"/>
                <w:szCs w:val="28"/>
              </w:rPr>
              <w:t xml:space="preserve">, </w:t>
            </w:r>
            <w:proofErr w:type="spellStart"/>
            <w:r w:rsidRPr="003C53CB">
              <w:rPr>
                <w:rFonts w:ascii="Garamond" w:hAnsi="Garamond"/>
                <w:sz w:val="28"/>
                <w:szCs w:val="28"/>
              </w:rPr>
              <w:t>ghou</w:t>
            </w:r>
            <w:proofErr w:type="spellEnd"/>
            <w:r w:rsidRPr="003C53CB">
              <w:rPr>
                <w:rFonts w:ascii="Garamond" w:hAnsi="Garamond"/>
                <w:sz w:val="28"/>
                <w:szCs w:val="28"/>
              </w:rPr>
              <w:t xml:space="preserve"> e er </w:t>
            </w:r>
            <w:proofErr w:type="spellStart"/>
            <w:r w:rsidRPr="003C53CB">
              <w:rPr>
                <w:rFonts w:ascii="Garamond" w:hAnsi="Garamond"/>
                <w:sz w:val="28"/>
                <w:szCs w:val="28"/>
              </w:rPr>
              <w:t>Annym</w:t>
            </w:r>
            <w:proofErr w:type="spellEnd"/>
            <w:r w:rsidRPr="003C53CB">
              <w:rPr>
                <w:rFonts w:ascii="Garamond" w:hAnsi="Garamond"/>
                <w:sz w:val="28"/>
                <w:szCs w:val="28"/>
              </w:rPr>
              <w:t xml:space="preserve"> as </w:t>
            </w:r>
            <w:proofErr w:type="spellStart"/>
            <w:r w:rsidRPr="003C53CB">
              <w:rPr>
                <w:rFonts w:ascii="Garamond" w:hAnsi="Garamond"/>
                <w:sz w:val="28"/>
                <w:szCs w:val="28"/>
              </w:rPr>
              <w:t>Callin</w:t>
            </w:r>
            <w:proofErr w:type="spellEnd"/>
            <w:r w:rsidRPr="003C53CB">
              <w:rPr>
                <w:rFonts w:ascii="Garamond" w:hAnsi="Garamond"/>
                <w:sz w:val="28"/>
                <w:szCs w:val="28"/>
              </w:rPr>
              <w:t xml:space="preserve"> </w:t>
            </w:r>
            <w:proofErr w:type="spellStart"/>
            <w:r w:rsidRPr="003C53CB">
              <w:rPr>
                <w:rFonts w:ascii="Garamond" w:hAnsi="Garamond"/>
                <w:sz w:val="28"/>
                <w:szCs w:val="28"/>
              </w:rPr>
              <w:t>dooiney</w:t>
            </w:r>
            <w:proofErr w:type="spellEnd"/>
            <w:r w:rsidRPr="003C53CB">
              <w:rPr>
                <w:rFonts w:ascii="Garamond" w:hAnsi="Garamond"/>
                <w:sz w:val="28"/>
                <w:szCs w:val="28"/>
              </w:rPr>
              <w:t xml:space="preserve"> </w:t>
            </w:r>
            <w:proofErr w:type="spellStart"/>
            <w:r w:rsidRPr="003C53CB">
              <w:rPr>
                <w:rFonts w:ascii="Garamond" w:hAnsi="Garamond"/>
                <w:sz w:val="28"/>
                <w:szCs w:val="28"/>
              </w:rPr>
              <w:t>liorish</w:t>
            </w:r>
            <w:proofErr w:type="spellEnd"/>
            <w:r w:rsidRPr="003C53CB">
              <w:rPr>
                <w:rFonts w:ascii="Garamond" w:hAnsi="Garamond"/>
                <w:sz w:val="28"/>
                <w:szCs w:val="28"/>
              </w:rPr>
              <w:t xml:space="preserve"> </w:t>
            </w:r>
            <w:proofErr w:type="spellStart"/>
            <w:r w:rsidRPr="003C53CB">
              <w:rPr>
                <w:rFonts w:ascii="Garamond" w:hAnsi="Garamond"/>
                <w:sz w:val="28"/>
                <w:szCs w:val="28"/>
              </w:rPr>
              <w:t>ve</w:t>
            </w:r>
            <w:proofErr w:type="spellEnd"/>
            <w:r w:rsidRPr="003C53CB">
              <w:rPr>
                <w:rFonts w:ascii="Garamond" w:hAnsi="Garamond"/>
                <w:sz w:val="28"/>
                <w:szCs w:val="28"/>
              </w:rPr>
              <w:t xml:space="preserve"> er </w:t>
            </w:r>
            <w:proofErr w:type="spellStart"/>
            <w:r w:rsidRPr="003C53CB">
              <w:rPr>
                <w:rFonts w:ascii="Garamond" w:hAnsi="Garamond"/>
                <w:sz w:val="28"/>
                <w:szCs w:val="28"/>
              </w:rPr>
              <w:t>ny</w:t>
            </w:r>
            <w:proofErr w:type="spellEnd"/>
            <w:r w:rsidRPr="003C53CB">
              <w:rPr>
                <w:rFonts w:ascii="Garamond" w:hAnsi="Garamond"/>
                <w:sz w:val="28"/>
                <w:szCs w:val="28"/>
              </w:rPr>
              <w:t xml:space="preserve"> </w:t>
            </w:r>
            <w:proofErr w:type="spellStart"/>
            <w:r w:rsidRPr="003C53CB">
              <w:rPr>
                <w:rFonts w:ascii="Garamond" w:hAnsi="Garamond"/>
                <w:sz w:val="28"/>
                <w:szCs w:val="28"/>
              </w:rPr>
              <w:t>vreh</w:t>
            </w:r>
            <w:proofErr w:type="spellEnd"/>
            <w:r w:rsidRPr="003C53CB">
              <w:rPr>
                <w:rFonts w:ascii="Garamond" w:hAnsi="Garamond"/>
                <w:sz w:val="28"/>
                <w:szCs w:val="28"/>
              </w:rPr>
              <w:t xml:space="preserve"> </w:t>
            </w:r>
            <w:proofErr w:type="spellStart"/>
            <w:r w:rsidRPr="003C53CB">
              <w:rPr>
                <w:rFonts w:ascii="Garamond" w:hAnsi="Garamond"/>
                <w:sz w:val="28"/>
                <w:szCs w:val="28"/>
              </w:rPr>
              <w:t>jeh</w:t>
            </w:r>
            <w:proofErr w:type="spellEnd"/>
            <w:r w:rsidRPr="003C53CB">
              <w:rPr>
                <w:rFonts w:ascii="Garamond" w:hAnsi="Garamond"/>
                <w:sz w:val="28"/>
                <w:szCs w:val="28"/>
              </w:rPr>
              <w:t xml:space="preserve"> </w:t>
            </w:r>
            <w:proofErr w:type="spellStart"/>
            <w:r w:rsidRPr="003C53CB">
              <w:rPr>
                <w:rFonts w:ascii="Garamond" w:hAnsi="Garamond"/>
                <w:sz w:val="28"/>
                <w:szCs w:val="28"/>
              </w:rPr>
              <w:t>Moidyn</w:t>
            </w:r>
            <w:proofErr w:type="spellEnd"/>
            <w:r w:rsidRPr="003C53CB">
              <w:rPr>
                <w:rFonts w:ascii="Garamond" w:hAnsi="Garamond"/>
                <w:sz w:val="28"/>
                <w:szCs w:val="28"/>
              </w:rPr>
              <w:t xml:space="preserve"> </w:t>
            </w:r>
            <w:proofErr w:type="spellStart"/>
            <w:r w:rsidRPr="003C53CB">
              <w:rPr>
                <w:rFonts w:ascii="Garamond" w:hAnsi="Garamond"/>
                <w:sz w:val="28"/>
                <w:szCs w:val="28"/>
              </w:rPr>
              <w:t>haink</w:t>
            </w:r>
            <w:proofErr w:type="spellEnd"/>
            <w:r w:rsidRPr="003C53CB">
              <w:rPr>
                <w:rFonts w:ascii="Garamond" w:hAnsi="Garamond"/>
                <w:sz w:val="28"/>
                <w:szCs w:val="28"/>
              </w:rPr>
              <w:t xml:space="preserve"> </w:t>
            </w:r>
            <w:proofErr w:type="spellStart"/>
            <w:r w:rsidRPr="003C53CB">
              <w:rPr>
                <w:rFonts w:ascii="Garamond" w:hAnsi="Garamond"/>
                <w:sz w:val="28"/>
                <w:szCs w:val="28"/>
              </w:rPr>
              <w:t>jeh</w:t>
            </w:r>
            <w:proofErr w:type="spellEnd"/>
            <w:r w:rsidRPr="003C53CB">
              <w:rPr>
                <w:rFonts w:ascii="Garamond" w:hAnsi="Garamond"/>
                <w:sz w:val="28"/>
                <w:szCs w:val="28"/>
              </w:rPr>
              <w:t xml:space="preserve"> </w:t>
            </w:r>
            <w:proofErr w:type="spellStart"/>
            <w:r w:rsidRPr="003C53CB">
              <w:rPr>
                <w:rFonts w:ascii="Garamond" w:hAnsi="Garamond"/>
                <w:sz w:val="28"/>
                <w:szCs w:val="28"/>
              </w:rPr>
              <w:t>sheeloagh</w:t>
            </w:r>
            <w:proofErr w:type="spellEnd"/>
            <w:r w:rsidRPr="003C53CB">
              <w:rPr>
                <w:rFonts w:ascii="Garamond" w:hAnsi="Garamond"/>
                <w:sz w:val="28"/>
                <w:szCs w:val="28"/>
              </w:rPr>
              <w:t xml:space="preserve"> </w:t>
            </w:r>
            <w:proofErr w:type="spellStart"/>
            <w:r w:rsidRPr="003C53CB">
              <w:rPr>
                <w:rFonts w:ascii="Garamond" w:hAnsi="Garamond"/>
                <w:sz w:val="28"/>
                <w:szCs w:val="28"/>
              </w:rPr>
              <w:t>Ghavid</w:t>
            </w:r>
            <w:proofErr w:type="spellEnd"/>
            <w:r w:rsidRPr="003C53CB">
              <w:rPr>
                <w:rFonts w:ascii="Garamond" w:hAnsi="Garamond"/>
                <w:sz w:val="28"/>
                <w:szCs w:val="28"/>
              </w:rPr>
              <w:t xml:space="preserve"> </w:t>
            </w:r>
            <w:proofErr w:type="spellStart"/>
            <w:r w:rsidRPr="003C53CB">
              <w:rPr>
                <w:rFonts w:ascii="Garamond" w:hAnsi="Garamond"/>
                <w:sz w:val="28"/>
                <w:szCs w:val="28"/>
              </w:rPr>
              <w:t>trooid</w:t>
            </w:r>
            <w:proofErr w:type="spellEnd"/>
            <w:r w:rsidRPr="003C53CB">
              <w:rPr>
                <w:rFonts w:ascii="Garamond" w:hAnsi="Garamond"/>
                <w:sz w:val="28"/>
                <w:szCs w:val="28"/>
              </w:rPr>
              <w:t xml:space="preserve"> </w:t>
            </w:r>
            <w:proofErr w:type="spellStart"/>
            <w:r w:rsidRPr="003C53CB">
              <w:rPr>
                <w:rFonts w:ascii="Garamond" w:hAnsi="Garamond"/>
                <w:sz w:val="28"/>
                <w:szCs w:val="28"/>
              </w:rPr>
              <w:t>pooar</w:t>
            </w:r>
            <w:proofErr w:type="spellEnd"/>
            <w:r w:rsidRPr="003C53CB">
              <w:rPr>
                <w:rFonts w:ascii="Garamond" w:hAnsi="Garamond"/>
                <w:sz w:val="28"/>
                <w:szCs w:val="28"/>
              </w:rPr>
              <w:t xml:space="preserve"> y </w:t>
            </w:r>
            <w:proofErr w:type="spellStart"/>
            <w:r w:rsidRPr="003C53CB">
              <w:rPr>
                <w:rFonts w:ascii="Garamond" w:hAnsi="Garamond"/>
                <w:sz w:val="28"/>
                <w:szCs w:val="28"/>
              </w:rPr>
              <w:t>Spyryd</w:t>
            </w:r>
            <w:proofErr w:type="spellEnd"/>
            <w:r w:rsidRPr="003C53CB">
              <w:rPr>
                <w:rFonts w:ascii="Garamond" w:hAnsi="Garamond"/>
                <w:sz w:val="28"/>
                <w:szCs w:val="28"/>
              </w:rPr>
              <w:t xml:space="preserve"> </w:t>
            </w:r>
            <w:proofErr w:type="spellStart"/>
            <w:r w:rsidRPr="003C53CB">
              <w:rPr>
                <w:rFonts w:ascii="Garamond" w:hAnsi="Garamond"/>
                <w:sz w:val="28"/>
                <w:szCs w:val="28"/>
              </w:rPr>
              <w:t>noo</w:t>
            </w:r>
            <w:proofErr w:type="spellEnd"/>
            <w:r w:rsidRPr="003C53CB">
              <w:rPr>
                <w:rFonts w:ascii="Garamond" w:hAnsi="Garamond"/>
                <w:sz w:val="28"/>
                <w:szCs w:val="28"/>
              </w:rPr>
              <w:t xml:space="preserve">. </w:t>
            </w:r>
          </w:p>
        </w:tc>
        <w:tc>
          <w:tcPr>
            <w:tcW w:w="0" w:type="auto"/>
          </w:tcPr>
          <w:p w14:paraId="7F44E2DF" w14:textId="77777777" w:rsidR="00167195" w:rsidRPr="00301C44" w:rsidRDefault="00167195"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A. </w:t>
            </w:r>
            <w:r w:rsidRPr="00301C44">
              <w:rPr>
                <w:rFonts w:ascii="Garamond" w:hAnsi="Garamond" w:cs="Times New Roman"/>
                <w:i/>
                <w:sz w:val="28"/>
              </w:rPr>
              <w:t>That</w:t>
            </w:r>
            <w:r w:rsidRPr="00301C44">
              <w:rPr>
                <w:rFonts w:ascii="Garamond" w:hAnsi="Garamond" w:cs="Times New Roman"/>
                <w:sz w:val="28"/>
              </w:rPr>
              <w:t xml:space="preserve"> </w:t>
            </w:r>
            <w:r w:rsidRPr="00301C44">
              <w:rPr>
                <w:rFonts w:ascii="Garamond" w:hAnsi="Garamond" w:cs="Times New Roman"/>
                <w:i/>
                <w:sz w:val="28"/>
              </w:rPr>
              <w:t>He</w:t>
            </w:r>
            <w:r w:rsidRPr="00301C44">
              <w:rPr>
                <w:rFonts w:ascii="Garamond" w:hAnsi="Garamond" w:cs="Times New Roman"/>
                <w:sz w:val="28"/>
              </w:rPr>
              <w:t xml:space="preserve"> was spoken of by all the Prophets from the beginning of the World. </w:t>
            </w:r>
            <w:r w:rsidRPr="00301C44">
              <w:rPr>
                <w:rFonts w:ascii="Garamond" w:hAnsi="Garamond" w:cs="Times New Roman"/>
                <w:i/>
                <w:sz w:val="28"/>
              </w:rPr>
              <w:t>That</w:t>
            </w:r>
            <w:r w:rsidRPr="00301C44">
              <w:rPr>
                <w:rFonts w:ascii="Garamond" w:hAnsi="Garamond" w:cs="Times New Roman"/>
                <w:sz w:val="28"/>
              </w:rPr>
              <w:t xml:space="preserve"> </w:t>
            </w:r>
            <w:r w:rsidRPr="00301C44">
              <w:rPr>
                <w:rFonts w:ascii="Garamond" w:hAnsi="Garamond" w:cs="Times New Roman"/>
                <w:i/>
                <w:sz w:val="28"/>
              </w:rPr>
              <w:t>when the World was grown very wicked, and for the most part ignorant of the true God,</w:t>
            </w:r>
            <w:r w:rsidRPr="00301C44">
              <w:rPr>
                <w:rFonts w:ascii="Garamond" w:hAnsi="Garamond" w:cs="Times New Roman"/>
                <w:sz w:val="28"/>
              </w:rPr>
              <w:t xml:space="preserve"> </w:t>
            </w:r>
            <w:r w:rsidRPr="00301C44">
              <w:rPr>
                <w:rFonts w:ascii="Garamond" w:hAnsi="Garamond" w:cs="Times New Roman"/>
                <w:i/>
                <w:sz w:val="28"/>
              </w:rPr>
              <w:t>he took upon him the Soul and Body of a Man, by being born of a Virgin of the</w:t>
            </w:r>
            <w:r w:rsidRPr="00301C44">
              <w:rPr>
                <w:rFonts w:ascii="Garamond" w:hAnsi="Garamond" w:cs="Times New Roman"/>
                <w:sz w:val="28"/>
              </w:rPr>
              <w:t xml:space="preserve"> </w:t>
            </w:r>
            <w:r w:rsidRPr="00301C44">
              <w:rPr>
                <w:rFonts w:ascii="Garamond" w:hAnsi="Garamond" w:cs="Times New Roman"/>
                <w:i/>
                <w:sz w:val="28"/>
              </w:rPr>
              <w:t>Family</w:t>
            </w:r>
            <w:r w:rsidRPr="00301C44">
              <w:rPr>
                <w:rFonts w:ascii="Garamond" w:hAnsi="Garamond" w:cs="Times New Roman"/>
                <w:sz w:val="28"/>
              </w:rPr>
              <w:t xml:space="preserve"> </w:t>
            </w:r>
            <w:r w:rsidRPr="00301C44">
              <w:rPr>
                <w:rFonts w:ascii="Garamond" w:hAnsi="Garamond" w:cs="Times New Roman"/>
                <w:i/>
                <w:sz w:val="28"/>
              </w:rPr>
              <w:t>of</w:t>
            </w:r>
            <w:r w:rsidRPr="00301C44">
              <w:rPr>
                <w:rFonts w:ascii="Garamond" w:hAnsi="Garamond" w:cs="Times New Roman"/>
                <w:sz w:val="28"/>
              </w:rPr>
              <w:t xml:space="preserve"> David, </w:t>
            </w:r>
            <w:r w:rsidRPr="00301C44">
              <w:rPr>
                <w:rFonts w:ascii="Garamond" w:hAnsi="Garamond" w:cs="Times New Roman"/>
                <w:i/>
                <w:sz w:val="28"/>
              </w:rPr>
              <w:t>by the Power of the Holy Ghost.</w:t>
            </w:r>
          </w:p>
        </w:tc>
        <w:tc>
          <w:tcPr>
            <w:tcW w:w="0" w:type="auto"/>
          </w:tcPr>
          <w:p w14:paraId="10C08F2F" w14:textId="77777777" w:rsidR="00167195" w:rsidRPr="00167195" w:rsidRDefault="00167195" w:rsidP="00DB60C3">
            <w:pPr>
              <w:pStyle w:val="ListParagraph"/>
              <w:ind w:left="0"/>
              <w:rPr>
                <w:rFonts w:ascii="Garamond" w:hAnsi="Garamond" w:cs="Times New Roman"/>
                <w:sz w:val="20"/>
                <w:szCs w:val="20"/>
              </w:rPr>
            </w:pPr>
            <w:r>
              <w:rPr>
                <w:rFonts w:ascii="Garamond" w:hAnsi="Garamond" w:cs="Times New Roman"/>
                <w:sz w:val="20"/>
                <w:szCs w:val="20"/>
              </w:rPr>
              <w:t>Luke 1. 70.</w:t>
            </w:r>
          </w:p>
        </w:tc>
      </w:tr>
      <w:tr w:rsidR="00167195" w:rsidRPr="00301C44" w14:paraId="08E75721" w14:textId="77777777" w:rsidTr="00A13FBB">
        <w:tc>
          <w:tcPr>
            <w:tcW w:w="0" w:type="auto"/>
          </w:tcPr>
          <w:p w14:paraId="60F4C384" w14:textId="77777777" w:rsidR="00167195" w:rsidRPr="00F37A97" w:rsidRDefault="00167195" w:rsidP="00DB60C3">
            <w:pPr>
              <w:pStyle w:val="CM3"/>
              <w:widowControl/>
              <w:spacing w:line="240" w:lineRule="auto"/>
              <w:ind w:firstLine="227"/>
              <w:contextualSpacing/>
              <w:jc w:val="both"/>
              <w:rPr>
                <w:rFonts w:ascii="Garamond" w:hAnsi="Garamond"/>
                <w:sz w:val="28"/>
                <w:szCs w:val="28"/>
              </w:rPr>
            </w:pPr>
            <w:proofErr w:type="spellStart"/>
            <w:r w:rsidRPr="00F37A97">
              <w:rPr>
                <w:rFonts w:ascii="Garamond" w:hAnsi="Garamond"/>
                <w:sz w:val="28"/>
                <w:szCs w:val="28"/>
              </w:rPr>
              <w:lastRenderedPageBreak/>
              <w:t>Tra</w:t>
            </w:r>
            <w:proofErr w:type="spellEnd"/>
            <w:r w:rsidRPr="00F37A97">
              <w:rPr>
                <w:rFonts w:ascii="Garamond" w:hAnsi="Garamond"/>
                <w:sz w:val="28"/>
                <w:szCs w:val="28"/>
              </w:rPr>
              <w:t xml:space="preserve"> </w:t>
            </w:r>
            <w:proofErr w:type="spellStart"/>
            <w:r w:rsidRPr="00F37A97">
              <w:rPr>
                <w:rFonts w:ascii="Garamond" w:hAnsi="Garamond"/>
                <w:sz w:val="28"/>
                <w:szCs w:val="28"/>
              </w:rPr>
              <w:t>ve</w:t>
            </w:r>
            <w:proofErr w:type="spellEnd"/>
            <w:r w:rsidRPr="00F37A97">
              <w:rPr>
                <w:rFonts w:ascii="Garamond" w:hAnsi="Garamond"/>
                <w:sz w:val="28"/>
                <w:szCs w:val="28"/>
              </w:rPr>
              <w:t xml:space="preserve"> </w:t>
            </w:r>
            <w:proofErr w:type="spellStart"/>
            <w:r w:rsidRPr="00F37A97">
              <w:rPr>
                <w:rFonts w:ascii="Garamond" w:hAnsi="Garamond"/>
                <w:sz w:val="28"/>
                <w:szCs w:val="28"/>
              </w:rPr>
              <w:t>myr</w:t>
            </w:r>
            <w:proofErr w:type="spellEnd"/>
            <w:r w:rsidRPr="00F37A97">
              <w:rPr>
                <w:rFonts w:ascii="Garamond" w:hAnsi="Garamond"/>
                <w:sz w:val="28"/>
                <w:szCs w:val="28"/>
              </w:rPr>
              <w:t xml:space="preserve"> </w:t>
            </w:r>
            <w:proofErr w:type="spellStart"/>
            <w:r w:rsidRPr="00F37A97">
              <w:rPr>
                <w:rFonts w:ascii="Garamond" w:hAnsi="Garamond"/>
                <w:sz w:val="28"/>
                <w:szCs w:val="28"/>
              </w:rPr>
              <w:t>shoh</w:t>
            </w:r>
            <w:proofErr w:type="spellEnd"/>
            <w:r w:rsidRPr="00F37A97">
              <w:rPr>
                <w:rFonts w:ascii="Garamond" w:hAnsi="Garamond"/>
                <w:sz w:val="28"/>
                <w:szCs w:val="28"/>
              </w:rPr>
              <w:t xml:space="preserve"> er </w:t>
            </w:r>
            <w:proofErr w:type="spellStart"/>
            <w:r w:rsidRPr="00F37A97">
              <w:rPr>
                <w:rFonts w:ascii="Garamond" w:hAnsi="Garamond"/>
                <w:sz w:val="28"/>
                <w:szCs w:val="28"/>
              </w:rPr>
              <w:t>ghoal</w:t>
            </w:r>
            <w:proofErr w:type="spellEnd"/>
            <w:r w:rsidRPr="00F37A97">
              <w:rPr>
                <w:rFonts w:ascii="Garamond" w:hAnsi="Garamond"/>
                <w:sz w:val="28"/>
                <w:szCs w:val="28"/>
              </w:rPr>
              <w:t xml:space="preserve"> er y </w:t>
            </w:r>
            <w:proofErr w:type="spellStart"/>
            <w:r w:rsidRPr="00F37A97">
              <w:rPr>
                <w:rFonts w:ascii="Garamond" w:hAnsi="Garamond"/>
                <w:sz w:val="28"/>
                <w:szCs w:val="28"/>
              </w:rPr>
              <w:t>Dooghys</w:t>
            </w:r>
            <w:proofErr w:type="spellEnd"/>
            <w:r w:rsidRPr="00F37A97">
              <w:rPr>
                <w:rFonts w:ascii="Garamond" w:hAnsi="Garamond"/>
                <w:sz w:val="28"/>
                <w:szCs w:val="28"/>
              </w:rPr>
              <w:t xml:space="preserve"> </w:t>
            </w:r>
            <w:proofErr w:type="spellStart"/>
            <w:r w:rsidRPr="00F37A97">
              <w:rPr>
                <w:rFonts w:ascii="Garamond" w:hAnsi="Garamond"/>
                <w:sz w:val="28"/>
                <w:szCs w:val="28"/>
              </w:rPr>
              <w:t>ainyn</w:t>
            </w:r>
            <w:proofErr w:type="spellEnd"/>
            <w:r w:rsidRPr="00F37A97">
              <w:rPr>
                <w:rFonts w:ascii="Garamond" w:hAnsi="Garamond"/>
                <w:sz w:val="28"/>
                <w:szCs w:val="28"/>
              </w:rPr>
              <w:t xml:space="preserve">, </w:t>
            </w:r>
            <w:proofErr w:type="spellStart"/>
            <w:r w:rsidRPr="00F37A97">
              <w:rPr>
                <w:rFonts w:ascii="Garamond" w:hAnsi="Garamond"/>
                <w:sz w:val="28"/>
                <w:szCs w:val="28"/>
              </w:rPr>
              <w:t>ve</w:t>
            </w:r>
            <w:proofErr w:type="spellEnd"/>
            <w:r w:rsidRPr="00F37A97">
              <w:rPr>
                <w:rFonts w:ascii="Garamond" w:hAnsi="Garamond"/>
                <w:sz w:val="28"/>
                <w:szCs w:val="28"/>
              </w:rPr>
              <w:t xml:space="preserve"> er </w:t>
            </w:r>
            <w:proofErr w:type="spellStart"/>
            <w:r w:rsidRPr="00F37A97">
              <w:rPr>
                <w:rFonts w:ascii="Garamond" w:hAnsi="Garamond"/>
                <w:sz w:val="28"/>
                <w:szCs w:val="28"/>
              </w:rPr>
              <w:t>ny</w:t>
            </w:r>
            <w:proofErr w:type="spellEnd"/>
            <w:r w:rsidRPr="00F37A97">
              <w:rPr>
                <w:rFonts w:ascii="Garamond" w:hAnsi="Garamond"/>
                <w:sz w:val="28"/>
                <w:szCs w:val="28"/>
              </w:rPr>
              <w:t xml:space="preserve"> </w:t>
            </w:r>
            <w:proofErr w:type="spellStart"/>
            <w:r w:rsidRPr="00F37A97">
              <w:rPr>
                <w:rFonts w:ascii="Garamond" w:hAnsi="Garamond"/>
                <w:sz w:val="28"/>
                <w:szCs w:val="28"/>
              </w:rPr>
              <w:t>hoilshagh</w:t>
            </w:r>
            <w:proofErr w:type="spellEnd"/>
            <w:r w:rsidRPr="00F37A97">
              <w:rPr>
                <w:rFonts w:ascii="Garamond" w:hAnsi="Garamond"/>
                <w:sz w:val="28"/>
                <w:szCs w:val="28"/>
              </w:rPr>
              <w:t xml:space="preserve"> </w:t>
            </w:r>
            <w:proofErr w:type="spellStart"/>
            <w:r w:rsidRPr="00F37A97">
              <w:rPr>
                <w:rFonts w:ascii="Garamond" w:hAnsi="Garamond"/>
                <w:i/>
                <w:sz w:val="28"/>
                <w:szCs w:val="28"/>
              </w:rPr>
              <w:t>dy</w:t>
            </w:r>
            <w:proofErr w:type="spellEnd"/>
            <w:r w:rsidRPr="00F37A97">
              <w:rPr>
                <w:rFonts w:ascii="Garamond" w:hAnsi="Garamond"/>
                <w:i/>
                <w:sz w:val="28"/>
                <w:szCs w:val="28"/>
              </w:rPr>
              <w:t xml:space="preserve"> </w:t>
            </w:r>
            <w:proofErr w:type="spellStart"/>
            <w:r w:rsidRPr="00F37A97">
              <w:rPr>
                <w:rFonts w:ascii="Garamond" w:hAnsi="Garamond"/>
                <w:i/>
                <w:sz w:val="28"/>
                <w:szCs w:val="28"/>
              </w:rPr>
              <w:t>ve</w:t>
            </w:r>
            <w:proofErr w:type="spellEnd"/>
            <w:r w:rsidRPr="00F37A97">
              <w:rPr>
                <w:rFonts w:ascii="Garamond" w:hAnsi="Garamond"/>
                <w:i/>
                <w:sz w:val="28"/>
                <w:szCs w:val="28"/>
              </w:rPr>
              <w:t xml:space="preserve"> Mac Yee </w:t>
            </w:r>
            <w:proofErr w:type="spellStart"/>
            <w:r w:rsidRPr="00F37A97">
              <w:rPr>
                <w:rFonts w:ascii="Garamond" w:hAnsi="Garamond"/>
                <w:sz w:val="28"/>
                <w:szCs w:val="28"/>
              </w:rPr>
              <w:t>liorish</w:t>
            </w:r>
            <w:proofErr w:type="spellEnd"/>
            <w:r w:rsidRPr="00F37A97">
              <w:rPr>
                <w:rFonts w:ascii="Garamond" w:hAnsi="Garamond"/>
                <w:sz w:val="28"/>
                <w:szCs w:val="28"/>
              </w:rPr>
              <w:t xml:space="preserve"> </w:t>
            </w:r>
            <w:proofErr w:type="spellStart"/>
            <w:r w:rsidRPr="00F37A97">
              <w:rPr>
                <w:rFonts w:ascii="Garamond" w:hAnsi="Garamond"/>
                <w:sz w:val="28"/>
                <w:szCs w:val="28"/>
              </w:rPr>
              <w:t>cor</w:t>
            </w:r>
            <w:r w:rsidR="00A13FBB">
              <w:rPr>
                <w:rFonts w:ascii="Garamond" w:hAnsi="Garamond"/>
                <w:sz w:val="28"/>
                <w:szCs w:val="28"/>
              </w:rPr>
              <w:t>r</w:t>
            </w:r>
            <w:r w:rsidRPr="00F37A97">
              <w:rPr>
                <w:rFonts w:ascii="Garamond" w:hAnsi="Garamond"/>
                <w:sz w:val="28"/>
                <w:szCs w:val="28"/>
              </w:rPr>
              <w:t>aa</w:t>
            </w:r>
            <w:proofErr w:type="spellEnd"/>
            <w:r w:rsidRPr="00F37A97">
              <w:rPr>
                <w:rFonts w:ascii="Garamond" w:hAnsi="Garamond"/>
                <w:sz w:val="28"/>
                <w:szCs w:val="28"/>
              </w:rPr>
              <w:t xml:space="preserve"> </w:t>
            </w:r>
            <w:proofErr w:type="spellStart"/>
            <w:r w:rsidRPr="00F37A97">
              <w:rPr>
                <w:rFonts w:ascii="Garamond" w:hAnsi="Garamond"/>
                <w:sz w:val="28"/>
                <w:szCs w:val="28"/>
              </w:rPr>
              <w:t>veih</w:t>
            </w:r>
            <w:proofErr w:type="spellEnd"/>
            <w:r w:rsidRPr="00F37A97">
              <w:rPr>
                <w:rFonts w:ascii="Garamond" w:hAnsi="Garamond"/>
                <w:sz w:val="28"/>
                <w:szCs w:val="28"/>
              </w:rPr>
              <w:t xml:space="preserve"> </w:t>
            </w:r>
            <w:proofErr w:type="spellStart"/>
            <w:r w:rsidRPr="00F37A97">
              <w:rPr>
                <w:rFonts w:ascii="Garamond" w:hAnsi="Garamond"/>
                <w:sz w:val="28"/>
                <w:szCs w:val="28"/>
              </w:rPr>
              <w:t>Niau</w:t>
            </w:r>
            <w:proofErr w:type="spellEnd"/>
            <w:r w:rsidRPr="00F37A97">
              <w:rPr>
                <w:rFonts w:ascii="Garamond" w:hAnsi="Garamond"/>
                <w:sz w:val="28"/>
                <w:szCs w:val="28"/>
              </w:rPr>
              <w:t xml:space="preserve"> as </w:t>
            </w:r>
            <w:proofErr w:type="spellStart"/>
            <w:r w:rsidRPr="00F37A97">
              <w:rPr>
                <w:rFonts w:ascii="Garamond" w:hAnsi="Garamond"/>
                <w:sz w:val="28"/>
                <w:szCs w:val="28"/>
              </w:rPr>
              <w:t>va’n</w:t>
            </w:r>
            <w:proofErr w:type="spellEnd"/>
            <w:r w:rsidRPr="00F37A97">
              <w:rPr>
                <w:rFonts w:ascii="Garamond" w:hAnsi="Garamond"/>
                <w:sz w:val="28"/>
                <w:szCs w:val="28"/>
              </w:rPr>
              <w:t xml:space="preserve"> </w:t>
            </w:r>
            <w:proofErr w:type="spellStart"/>
            <w:r w:rsidRPr="00F37A97">
              <w:rPr>
                <w:rFonts w:ascii="Garamond" w:hAnsi="Garamond"/>
                <w:sz w:val="28"/>
                <w:szCs w:val="28"/>
              </w:rPr>
              <w:t>Seihl</w:t>
            </w:r>
            <w:proofErr w:type="spellEnd"/>
            <w:r w:rsidRPr="00F37A97">
              <w:rPr>
                <w:rFonts w:ascii="Garamond" w:hAnsi="Garamond"/>
                <w:sz w:val="28"/>
                <w:szCs w:val="28"/>
              </w:rPr>
              <w:t xml:space="preserve"> </w:t>
            </w:r>
            <w:proofErr w:type="spellStart"/>
            <w:r w:rsidRPr="00F37A97">
              <w:rPr>
                <w:rFonts w:ascii="Garamond" w:hAnsi="Garamond"/>
                <w:sz w:val="28"/>
                <w:szCs w:val="28"/>
              </w:rPr>
              <w:t>sarit</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eashtagh</w:t>
            </w:r>
            <w:proofErr w:type="spellEnd"/>
            <w:r w:rsidRPr="00F37A97">
              <w:rPr>
                <w:rFonts w:ascii="Garamond" w:hAnsi="Garamond"/>
                <w:sz w:val="28"/>
                <w:szCs w:val="28"/>
              </w:rPr>
              <w:t xml:space="preserve"> </w:t>
            </w:r>
            <w:proofErr w:type="spellStart"/>
            <w:r w:rsidRPr="00F37A97">
              <w:rPr>
                <w:rFonts w:ascii="Garamond" w:hAnsi="Garamond"/>
                <w:sz w:val="28"/>
                <w:szCs w:val="28"/>
              </w:rPr>
              <w:t>rish</w:t>
            </w:r>
            <w:proofErr w:type="spellEnd"/>
            <w:r w:rsidRPr="00F37A97">
              <w:rPr>
                <w:rFonts w:ascii="Garamond" w:hAnsi="Garamond"/>
                <w:sz w:val="28"/>
                <w:szCs w:val="28"/>
              </w:rPr>
              <w:t xml:space="preserve"> as </w:t>
            </w:r>
            <w:proofErr w:type="spellStart"/>
            <w:r w:rsidRPr="00F37A97">
              <w:rPr>
                <w:rFonts w:ascii="Garamond" w:hAnsi="Garamond"/>
                <w:sz w:val="28"/>
                <w:szCs w:val="28"/>
              </w:rPr>
              <w:t>dy</w:t>
            </w:r>
            <w:proofErr w:type="spellEnd"/>
            <w:r w:rsidRPr="00F37A97">
              <w:rPr>
                <w:rFonts w:ascii="Garamond" w:hAnsi="Garamond"/>
                <w:sz w:val="28"/>
                <w:szCs w:val="28"/>
              </w:rPr>
              <w:t xml:space="preserve"> chur </w:t>
            </w:r>
            <w:proofErr w:type="spellStart"/>
            <w:r w:rsidRPr="00F37A97">
              <w:rPr>
                <w:rFonts w:ascii="Garamond" w:hAnsi="Garamond"/>
                <w:sz w:val="28"/>
                <w:szCs w:val="28"/>
              </w:rPr>
              <w:t>biallys</w:t>
            </w:r>
            <w:proofErr w:type="spellEnd"/>
            <w:r w:rsidRPr="00F37A97">
              <w:rPr>
                <w:rFonts w:ascii="Garamond" w:hAnsi="Garamond"/>
                <w:sz w:val="28"/>
                <w:szCs w:val="28"/>
              </w:rPr>
              <w:t xml:space="preserve"> da, </w:t>
            </w:r>
            <w:proofErr w:type="spellStart"/>
            <w:r w:rsidRPr="00F37A97">
              <w:rPr>
                <w:rFonts w:ascii="Garamond" w:hAnsi="Garamond"/>
                <w:i/>
                <w:sz w:val="28"/>
                <w:szCs w:val="28"/>
              </w:rPr>
              <w:t>Myr</w:t>
            </w:r>
            <w:proofErr w:type="spellEnd"/>
            <w:r w:rsidRPr="00F37A97">
              <w:rPr>
                <w:rFonts w:ascii="Garamond" w:hAnsi="Garamond"/>
                <w:i/>
                <w:sz w:val="28"/>
                <w:szCs w:val="28"/>
              </w:rPr>
              <w:t xml:space="preserve"> y </w:t>
            </w:r>
            <w:proofErr w:type="spellStart"/>
            <w:r w:rsidRPr="00167195">
              <w:rPr>
                <w:rFonts w:ascii="Garamond" w:hAnsi="Garamond"/>
                <w:i/>
                <w:sz w:val="28"/>
                <w:szCs w:val="28"/>
              </w:rPr>
              <w:t>Ch</w:t>
            </w:r>
            <w:r w:rsidRPr="00F37A97">
              <w:rPr>
                <w:rFonts w:ascii="Garamond" w:hAnsi="Garamond"/>
                <w:i/>
                <w:sz w:val="28"/>
                <w:szCs w:val="28"/>
              </w:rPr>
              <w:t>reest</w:t>
            </w:r>
            <w:proofErr w:type="spellEnd"/>
            <w:r w:rsidRPr="00F37A97">
              <w:rPr>
                <w:rFonts w:ascii="Garamond" w:hAnsi="Garamond"/>
                <w:sz w:val="28"/>
                <w:szCs w:val="28"/>
              </w:rPr>
              <w:t xml:space="preserve">, ta </w:t>
            </w:r>
            <w:proofErr w:type="spellStart"/>
            <w:r w:rsidRPr="00F37A97">
              <w:rPr>
                <w:rFonts w:ascii="Garamond" w:hAnsi="Garamond"/>
                <w:sz w:val="28"/>
                <w:szCs w:val="28"/>
              </w:rPr>
              <w:t>shen</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ghra</w:t>
            </w:r>
            <w:proofErr w:type="spellEnd"/>
            <w:r w:rsidRPr="00F37A97">
              <w:rPr>
                <w:rFonts w:ascii="Garamond" w:hAnsi="Garamond"/>
                <w:sz w:val="28"/>
                <w:szCs w:val="28"/>
              </w:rPr>
              <w:t xml:space="preserve">, </w:t>
            </w:r>
            <w:proofErr w:type="spellStart"/>
            <w:r w:rsidRPr="00F37A97">
              <w:rPr>
                <w:rFonts w:ascii="Garamond" w:hAnsi="Garamond"/>
                <w:sz w:val="28"/>
                <w:szCs w:val="28"/>
              </w:rPr>
              <w:t>yn</w:t>
            </w:r>
            <w:proofErr w:type="spellEnd"/>
            <w:r w:rsidRPr="00F37A97">
              <w:rPr>
                <w:rFonts w:ascii="Garamond" w:hAnsi="Garamond"/>
                <w:sz w:val="28"/>
                <w:szCs w:val="28"/>
              </w:rPr>
              <w:t xml:space="preserve"> </w:t>
            </w:r>
            <w:proofErr w:type="spellStart"/>
            <w:r w:rsidRPr="00F37A97">
              <w:rPr>
                <w:rFonts w:ascii="Garamond" w:hAnsi="Garamond"/>
                <w:sz w:val="28"/>
                <w:szCs w:val="28"/>
              </w:rPr>
              <w:t>persoon</w:t>
            </w:r>
            <w:proofErr w:type="spellEnd"/>
            <w:r w:rsidRPr="00F37A97">
              <w:rPr>
                <w:rFonts w:ascii="Garamond" w:hAnsi="Garamond"/>
                <w:sz w:val="28"/>
                <w:szCs w:val="28"/>
              </w:rPr>
              <w:t xml:space="preserve"> </w:t>
            </w:r>
            <w:proofErr w:type="spellStart"/>
            <w:r w:rsidRPr="00F37A97">
              <w:rPr>
                <w:rFonts w:ascii="Garamond" w:hAnsi="Garamond"/>
                <w:sz w:val="28"/>
                <w:szCs w:val="28"/>
              </w:rPr>
              <w:t>oardit</w:t>
            </w:r>
            <w:proofErr w:type="spellEnd"/>
            <w:r w:rsidRPr="00F37A97">
              <w:rPr>
                <w:rFonts w:ascii="Garamond" w:hAnsi="Garamond"/>
                <w:sz w:val="28"/>
                <w:szCs w:val="28"/>
              </w:rPr>
              <w:t xml:space="preserve"> </w:t>
            </w:r>
            <w:proofErr w:type="spellStart"/>
            <w:r w:rsidRPr="00F37A97">
              <w:rPr>
                <w:rFonts w:ascii="Garamond" w:hAnsi="Garamond"/>
                <w:sz w:val="28"/>
                <w:szCs w:val="28"/>
              </w:rPr>
              <w:t>liorish</w:t>
            </w:r>
            <w:proofErr w:type="spellEnd"/>
            <w:r w:rsidRPr="00F37A97">
              <w:rPr>
                <w:rFonts w:ascii="Garamond" w:hAnsi="Garamond"/>
                <w:sz w:val="28"/>
                <w:szCs w:val="28"/>
              </w:rPr>
              <w:t xml:space="preserve"> </w:t>
            </w:r>
            <w:proofErr w:type="spellStart"/>
            <w:r w:rsidRPr="00F37A97">
              <w:rPr>
                <w:rFonts w:ascii="Garamond" w:hAnsi="Garamond"/>
                <w:sz w:val="28"/>
                <w:szCs w:val="28"/>
              </w:rPr>
              <w:t>Jee</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insh</w:t>
            </w:r>
            <w:proofErr w:type="spellEnd"/>
            <w:r w:rsidRPr="00F37A97">
              <w:rPr>
                <w:rFonts w:ascii="Garamond" w:hAnsi="Garamond"/>
                <w:sz w:val="28"/>
                <w:szCs w:val="28"/>
              </w:rPr>
              <w:t xml:space="preserve"> e </w:t>
            </w:r>
            <w:proofErr w:type="spellStart"/>
            <w:r w:rsidRPr="00F37A97">
              <w:rPr>
                <w:rFonts w:ascii="Garamond" w:hAnsi="Garamond"/>
                <w:sz w:val="28"/>
                <w:szCs w:val="28"/>
              </w:rPr>
              <w:t>aigney</w:t>
            </w:r>
            <w:proofErr w:type="spellEnd"/>
            <w:r w:rsidRPr="00F37A97">
              <w:rPr>
                <w:rFonts w:ascii="Garamond" w:hAnsi="Garamond"/>
                <w:sz w:val="28"/>
                <w:szCs w:val="28"/>
              </w:rPr>
              <w:t xml:space="preserve"> </w:t>
            </w:r>
            <w:proofErr w:type="spellStart"/>
            <w:r w:rsidRPr="00F37A97">
              <w:rPr>
                <w:rFonts w:ascii="Garamond" w:hAnsi="Garamond"/>
                <w:sz w:val="28"/>
                <w:szCs w:val="28"/>
              </w:rPr>
              <w:t>gys</w:t>
            </w:r>
            <w:proofErr w:type="spellEnd"/>
            <w:r w:rsidRPr="00F37A97">
              <w:rPr>
                <w:rFonts w:ascii="Garamond" w:hAnsi="Garamond"/>
                <w:sz w:val="28"/>
                <w:szCs w:val="28"/>
              </w:rPr>
              <w:t xml:space="preserve"> </w:t>
            </w:r>
            <w:proofErr w:type="spellStart"/>
            <w:r w:rsidRPr="00F37A97">
              <w:rPr>
                <w:rFonts w:ascii="Garamond" w:hAnsi="Garamond"/>
                <w:sz w:val="28"/>
                <w:szCs w:val="28"/>
              </w:rPr>
              <w:t>sheelnaue</w:t>
            </w:r>
            <w:proofErr w:type="spellEnd"/>
            <w:r w:rsidRPr="00F37A97">
              <w:rPr>
                <w:rFonts w:ascii="Garamond" w:hAnsi="Garamond"/>
                <w:sz w:val="28"/>
                <w:szCs w:val="28"/>
              </w:rPr>
              <w:t xml:space="preserve">. </w:t>
            </w:r>
            <w:proofErr w:type="spellStart"/>
            <w:r w:rsidRPr="00F37A97">
              <w:rPr>
                <w:rFonts w:ascii="Garamond" w:hAnsi="Garamond"/>
                <w:sz w:val="28"/>
                <w:szCs w:val="28"/>
              </w:rPr>
              <w:t>Tra</w:t>
            </w:r>
            <w:proofErr w:type="spellEnd"/>
            <w:r w:rsidRPr="00F37A97">
              <w:rPr>
                <w:rFonts w:ascii="Garamond" w:hAnsi="Garamond"/>
                <w:sz w:val="28"/>
                <w:szCs w:val="28"/>
              </w:rPr>
              <w:t xml:space="preserve"> </w:t>
            </w:r>
            <w:proofErr w:type="spellStart"/>
            <w:r w:rsidRPr="00F37A97">
              <w:rPr>
                <w:rFonts w:ascii="Garamond" w:hAnsi="Garamond"/>
                <w:sz w:val="28"/>
                <w:szCs w:val="28"/>
              </w:rPr>
              <w:t>va’n</w:t>
            </w:r>
            <w:proofErr w:type="spellEnd"/>
            <w:r w:rsidRPr="00F37A97">
              <w:rPr>
                <w:rFonts w:ascii="Garamond" w:hAnsi="Garamond"/>
                <w:sz w:val="28"/>
                <w:szCs w:val="28"/>
              </w:rPr>
              <w:t xml:space="preserve"> </w:t>
            </w:r>
            <w:proofErr w:type="spellStart"/>
            <w:r w:rsidRPr="00F37A97">
              <w:rPr>
                <w:rFonts w:ascii="Garamond" w:hAnsi="Garamond"/>
                <w:sz w:val="28"/>
                <w:szCs w:val="28"/>
              </w:rPr>
              <w:t>phooar</w:t>
            </w:r>
            <w:proofErr w:type="spellEnd"/>
            <w:r w:rsidRPr="00F37A97">
              <w:rPr>
                <w:rFonts w:ascii="Garamond" w:hAnsi="Garamond"/>
                <w:sz w:val="28"/>
                <w:szCs w:val="28"/>
              </w:rPr>
              <w:t xml:space="preserve"> </w:t>
            </w:r>
            <w:proofErr w:type="spellStart"/>
            <w:r w:rsidRPr="00F37A97">
              <w:rPr>
                <w:rFonts w:ascii="Garamond" w:hAnsi="Garamond"/>
                <w:sz w:val="28"/>
                <w:szCs w:val="28"/>
              </w:rPr>
              <w:t>shoh</w:t>
            </w:r>
            <w:proofErr w:type="spellEnd"/>
            <w:r w:rsidRPr="00F37A97">
              <w:rPr>
                <w:rFonts w:ascii="Garamond" w:hAnsi="Garamond"/>
                <w:sz w:val="28"/>
                <w:szCs w:val="28"/>
              </w:rPr>
              <w:t xml:space="preserve"> </w:t>
            </w:r>
            <w:proofErr w:type="spellStart"/>
            <w:r w:rsidRPr="00F37A97">
              <w:rPr>
                <w:rFonts w:ascii="Garamond" w:hAnsi="Garamond"/>
                <w:sz w:val="28"/>
                <w:szCs w:val="28"/>
              </w:rPr>
              <w:t>echey</w:t>
            </w:r>
            <w:proofErr w:type="spellEnd"/>
            <w:r w:rsidRPr="00F37A97">
              <w:rPr>
                <w:rFonts w:ascii="Garamond" w:hAnsi="Garamond"/>
                <w:sz w:val="28"/>
                <w:szCs w:val="28"/>
              </w:rPr>
              <w:t xml:space="preserve"> </w:t>
            </w:r>
            <w:proofErr w:type="spellStart"/>
            <w:r w:rsidRPr="00F37A97">
              <w:rPr>
                <w:rFonts w:ascii="Garamond" w:hAnsi="Garamond"/>
                <w:sz w:val="28"/>
                <w:szCs w:val="28"/>
              </w:rPr>
              <w:t>veih</w:t>
            </w:r>
            <w:proofErr w:type="spellEnd"/>
            <w:r w:rsidRPr="00F37A97">
              <w:rPr>
                <w:rFonts w:ascii="Garamond" w:hAnsi="Garamond"/>
                <w:sz w:val="28"/>
                <w:szCs w:val="28"/>
              </w:rPr>
              <w:t xml:space="preserve"> </w:t>
            </w:r>
            <w:proofErr w:type="spellStart"/>
            <w:r w:rsidRPr="00F37A97">
              <w:rPr>
                <w:rFonts w:ascii="Garamond" w:hAnsi="Garamond"/>
                <w:sz w:val="28"/>
                <w:szCs w:val="28"/>
              </w:rPr>
              <w:t>Niau</w:t>
            </w:r>
            <w:proofErr w:type="spellEnd"/>
            <w:r w:rsidRPr="00F37A97">
              <w:rPr>
                <w:rFonts w:ascii="Garamond" w:hAnsi="Garamond"/>
                <w:sz w:val="28"/>
                <w:szCs w:val="28"/>
              </w:rPr>
              <w:t xml:space="preserve">, </w:t>
            </w:r>
            <w:proofErr w:type="spellStart"/>
            <w:r w:rsidRPr="00F37A97">
              <w:rPr>
                <w:rFonts w:ascii="Garamond" w:hAnsi="Garamond"/>
                <w:sz w:val="28"/>
                <w:szCs w:val="28"/>
              </w:rPr>
              <w:t>hoilshee</w:t>
            </w:r>
            <w:proofErr w:type="spellEnd"/>
            <w:r w:rsidRPr="00F37A97">
              <w:rPr>
                <w:rFonts w:ascii="Garamond" w:hAnsi="Garamond"/>
                <w:sz w:val="28"/>
                <w:szCs w:val="28"/>
              </w:rPr>
              <w:t xml:space="preserve"> e </w:t>
            </w:r>
            <w:proofErr w:type="spellStart"/>
            <w:r w:rsidRPr="00F37A97">
              <w:rPr>
                <w:rFonts w:ascii="Garamond" w:hAnsi="Garamond"/>
                <w:sz w:val="28"/>
                <w:szCs w:val="28"/>
              </w:rPr>
              <w:t>Magh</w:t>
            </w:r>
            <w:proofErr w:type="spellEnd"/>
            <w:r w:rsidRPr="00F37A97">
              <w:rPr>
                <w:rFonts w:ascii="Garamond" w:hAnsi="Garamond"/>
                <w:sz w:val="28"/>
                <w:szCs w:val="28"/>
              </w:rPr>
              <w:t xml:space="preserve"> e </w:t>
            </w:r>
            <w:proofErr w:type="spellStart"/>
            <w:r w:rsidRPr="00F37A97">
              <w:rPr>
                <w:rFonts w:ascii="Garamond" w:hAnsi="Garamond"/>
                <w:sz w:val="28"/>
                <w:szCs w:val="28"/>
              </w:rPr>
              <w:t>Hushtal</w:t>
            </w:r>
            <w:proofErr w:type="spellEnd"/>
            <w:r w:rsidRPr="00F37A97">
              <w:rPr>
                <w:rFonts w:ascii="Garamond" w:hAnsi="Garamond"/>
                <w:sz w:val="28"/>
                <w:szCs w:val="28"/>
              </w:rPr>
              <w:t xml:space="preserve">, ta </w:t>
            </w:r>
            <w:proofErr w:type="spellStart"/>
            <w:r w:rsidRPr="00F37A97">
              <w:rPr>
                <w:rFonts w:ascii="Garamond" w:hAnsi="Garamond"/>
                <w:sz w:val="28"/>
                <w:szCs w:val="28"/>
              </w:rPr>
              <w:t>livrey</w:t>
            </w:r>
            <w:proofErr w:type="spellEnd"/>
            <w:r w:rsidRPr="00F37A97">
              <w:rPr>
                <w:rFonts w:ascii="Garamond" w:hAnsi="Garamond"/>
                <w:sz w:val="28"/>
                <w:szCs w:val="28"/>
              </w:rPr>
              <w:t xml:space="preserve"> </w:t>
            </w:r>
            <w:proofErr w:type="spellStart"/>
            <w:r w:rsidRPr="00F37A97">
              <w:rPr>
                <w:rFonts w:ascii="Garamond" w:hAnsi="Garamond"/>
                <w:sz w:val="28"/>
                <w:szCs w:val="28"/>
              </w:rPr>
              <w:t>chaghteraght</w:t>
            </w:r>
            <w:proofErr w:type="spellEnd"/>
            <w:r w:rsidRPr="00F37A97">
              <w:rPr>
                <w:rFonts w:ascii="Garamond" w:hAnsi="Garamond"/>
                <w:sz w:val="28"/>
                <w:szCs w:val="28"/>
              </w:rPr>
              <w:t xml:space="preserve"> </w:t>
            </w:r>
            <w:proofErr w:type="spellStart"/>
            <w:r w:rsidRPr="00F37A97">
              <w:rPr>
                <w:rFonts w:ascii="Garamond" w:hAnsi="Garamond"/>
                <w:sz w:val="28"/>
                <w:szCs w:val="28"/>
              </w:rPr>
              <w:t>gerjola</w:t>
            </w:r>
            <w:r w:rsidRPr="00167195">
              <w:rPr>
                <w:rFonts w:ascii="Garamond" w:hAnsi="Garamond"/>
                <w:i/>
                <w:sz w:val="28"/>
                <w:szCs w:val="28"/>
              </w:rPr>
              <w:t>g</w:t>
            </w:r>
            <w:r w:rsidRPr="00F37A97">
              <w:rPr>
                <w:rFonts w:ascii="Garamond" w:hAnsi="Garamond"/>
                <w:sz w:val="28"/>
                <w:szCs w:val="28"/>
              </w:rPr>
              <w:t>h</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Haualtys</w:t>
            </w:r>
            <w:proofErr w:type="spellEnd"/>
            <w:r w:rsidRPr="00F37A97">
              <w:rPr>
                <w:rFonts w:ascii="Garamond" w:hAnsi="Garamond"/>
                <w:sz w:val="28"/>
                <w:szCs w:val="28"/>
              </w:rPr>
              <w:t xml:space="preserve"> as </w:t>
            </w:r>
            <w:proofErr w:type="spellStart"/>
            <w:r w:rsidRPr="00F37A97">
              <w:rPr>
                <w:rFonts w:ascii="Garamond" w:hAnsi="Garamond"/>
                <w:sz w:val="28"/>
                <w:szCs w:val="28"/>
              </w:rPr>
              <w:t>ny</w:t>
            </w:r>
            <w:proofErr w:type="spellEnd"/>
            <w:r w:rsidRPr="00F37A97">
              <w:rPr>
                <w:rFonts w:ascii="Garamond" w:hAnsi="Garamond"/>
                <w:sz w:val="28"/>
                <w:szCs w:val="28"/>
              </w:rPr>
              <w:t xml:space="preserve"> </w:t>
            </w:r>
            <w:proofErr w:type="spellStart"/>
            <w:r w:rsidRPr="00F37A97">
              <w:rPr>
                <w:rFonts w:ascii="Garamond" w:hAnsi="Garamond"/>
                <w:sz w:val="28"/>
                <w:szCs w:val="28"/>
              </w:rPr>
              <w:t>haghtyn</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chosney</w:t>
            </w:r>
            <w:proofErr w:type="spellEnd"/>
            <w:r w:rsidRPr="00F37A97">
              <w:rPr>
                <w:rFonts w:ascii="Garamond" w:hAnsi="Garamond"/>
                <w:sz w:val="28"/>
                <w:szCs w:val="28"/>
              </w:rPr>
              <w:t xml:space="preserve"> eh. As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yanoo</w:t>
            </w:r>
            <w:proofErr w:type="spellEnd"/>
            <w:r w:rsidRPr="00F37A97">
              <w:rPr>
                <w:rFonts w:ascii="Garamond" w:hAnsi="Garamond"/>
                <w:sz w:val="28"/>
                <w:szCs w:val="28"/>
              </w:rPr>
              <w:t xml:space="preserve"> Mie </w:t>
            </w:r>
            <w:proofErr w:type="spellStart"/>
            <w:r w:rsidRPr="00F37A97">
              <w:rPr>
                <w:rFonts w:ascii="Garamond" w:hAnsi="Garamond"/>
                <w:sz w:val="28"/>
                <w:szCs w:val="28"/>
              </w:rPr>
              <w:t>firrinys</w:t>
            </w:r>
            <w:proofErr w:type="spellEnd"/>
            <w:r w:rsidRPr="00F37A97">
              <w:rPr>
                <w:rFonts w:ascii="Garamond" w:hAnsi="Garamond"/>
                <w:sz w:val="28"/>
                <w:szCs w:val="28"/>
              </w:rPr>
              <w:t xml:space="preserve"> e </w:t>
            </w:r>
            <w:proofErr w:type="spellStart"/>
            <w:r w:rsidRPr="00F37A97">
              <w:rPr>
                <w:rFonts w:ascii="Garamond" w:hAnsi="Garamond"/>
                <w:sz w:val="28"/>
                <w:szCs w:val="28"/>
              </w:rPr>
              <w:t>Ynsagh</w:t>
            </w:r>
            <w:proofErr w:type="spellEnd"/>
            <w:r w:rsidRPr="00F37A97">
              <w:rPr>
                <w:rFonts w:ascii="Garamond" w:hAnsi="Garamond"/>
                <w:sz w:val="28"/>
                <w:szCs w:val="28"/>
              </w:rPr>
              <w:t xml:space="preserve">, </w:t>
            </w:r>
            <w:proofErr w:type="spellStart"/>
            <w:r w:rsidRPr="00F37A97">
              <w:rPr>
                <w:rFonts w:ascii="Garamond" w:hAnsi="Garamond"/>
                <w:sz w:val="28"/>
                <w:szCs w:val="28"/>
              </w:rPr>
              <w:t>dobbree</w:t>
            </w:r>
            <w:proofErr w:type="spellEnd"/>
            <w:r w:rsidRPr="00F37A97">
              <w:rPr>
                <w:rFonts w:ascii="Garamond" w:hAnsi="Garamond"/>
                <w:sz w:val="28"/>
                <w:szCs w:val="28"/>
              </w:rPr>
              <w:t xml:space="preserve"> eh </w:t>
            </w:r>
            <w:proofErr w:type="spellStart"/>
            <w:r w:rsidRPr="00F37A97">
              <w:rPr>
                <w:rFonts w:ascii="Garamond" w:hAnsi="Garamond"/>
                <w:sz w:val="28"/>
                <w:szCs w:val="28"/>
              </w:rPr>
              <w:t>earoo</w:t>
            </w:r>
            <w:proofErr w:type="spellEnd"/>
            <w:r w:rsidRPr="00F37A97">
              <w:rPr>
                <w:rFonts w:ascii="Garamond" w:hAnsi="Garamond"/>
                <w:sz w:val="28"/>
                <w:szCs w:val="28"/>
              </w:rPr>
              <w:t xml:space="preserve"> er skin </w:t>
            </w:r>
            <w:proofErr w:type="spellStart"/>
            <w:r w:rsidRPr="00F37A97">
              <w:rPr>
                <w:rFonts w:ascii="Garamond" w:hAnsi="Garamond"/>
                <w:sz w:val="28"/>
                <w:szCs w:val="28"/>
              </w:rPr>
              <w:t>earoo</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virril</w:t>
            </w:r>
            <w:r>
              <w:rPr>
                <w:rFonts w:ascii="Garamond" w:hAnsi="Garamond"/>
                <w:sz w:val="28"/>
                <w:szCs w:val="28"/>
              </w:rPr>
              <w:t>lyn</w:t>
            </w:r>
            <w:proofErr w:type="spellEnd"/>
            <w:r>
              <w:rPr>
                <w:rFonts w:ascii="Garamond" w:hAnsi="Garamond"/>
                <w:sz w:val="28"/>
                <w:szCs w:val="28"/>
              </w:rPr>
              <w:t xml:space="preserve">, </w:t>
            </w:r>
            <w:proofErr w:type="spellStart"/>
            <w:r>
              <w:rPr>
                <w:rFonts w:ascii="Garamond" w:hAnsi="Garamond"/>
                <w:sz w:val="28"/>
                <w:szCs w:val="28"/>
              </w:rPr>
              <w:t>leed</w:t>
            </w:r>
            <w:proofErr w:type="spellEnd"/>
            <w:r>
              <w:rPr>
                <w:rFonts w:ascii="Garamond" w:hAnsi="Garamond"/>
                <w:sz w:val="28"/>
                <w:szCs w:val="28"/>
              </w:rPr>
              <w:t xml:space="preserve"> e</w:t>
            </w:r>
            <w:r w:rsidRPr="00F37A97">
              <w:rPr>
                <w:rFonts w:ascii="Garamond" w:hAnsi="Garamond"/>
                <w:sz w:val="28"/>
                <w:szCs w:val="28"/>
              </w:rPr>
              <w:t xml:space="preserve"> Bea </w:t>
            </w:r>
            <w:proofErr w:type="spellStart"/>
            <w:r>
              <w:rPr>
                <w:rFonts w:ascii="Garamond" w:hAnsi="Garamond"/>
                <w:sz w:val="28"/>
                <w:szCs w:val="28"/>
              </w:rPr>
              <w:t>feer</w:t>
            </w:r>
            <w:proofErr w:type="spellEnd"/>
            <w:r>
              <w:rPr>
                <w:rFonts w:ascii="Garamond" w:hAnsi="Garamond"/>
                <w:sz w:val="28"/>
                <w:szCs w:val="28"/>
              </w:rPr>
              <w:t xml:space="preserve"> </w:t>
            </w:r>
            <w:proofErr w:type="spellStart"/>
            <w:r>
              <w:rPr>
                <w:rFonts w:ascii="Garamond" w:hAnsi="Garamond"/>
                <w:sz w:val="28"/>
                <w:szCs w:val="28"/>
              </w:rPr>
              <w:t>feeu</w:t>
            </w:r>
            <w:proofErr w:type="spellEnd"/>
            <w:r>
              <w:rPr>
                <w:rFonts w:ascii="Garamond" w:hAnsi="Garamond"/>
                <w:sz w:val="28"/>
                <w:szCs w:val="28"/>
              </w:rPr>
              <w:t xml:space="preserve"> as </w:t>
            </w:r>
            <w:proofErr w:type="spellStart"/>
            <w:r>
              <w:rPr>
                <w:rFonts w:ascii="Garamond" w:hAnsi="Garamond"/>
                <w:sz w:val="28"/>
                <w:szCs w:val="28"/>
              </w:rPr>
              <w:t>hur</w:t>
            </w:r>
            <w:proofErr w:type="spellEnd"/>
            <w:r>
              <w:rPr>
                <w:rFonts w:ascii="Garamond" w:hAnsi="Garamond"/>
                <w:sz w:val="28"/>
                <w:szCs w:val="28"/>
              </w:rPr>
              <w:t xml:space="preserve"> e</w:t>
            </w:r>
            <w:r w:rsidRPr="00F37A97">
              <w:rPr>
                <w:rFonts w:ascii="Garamond" w:hAnsi="Garamond"/>
                <w:sz w:val="28"/>
                <w:szCs w:val="28"/>
              </w:rPr>
              <w:t xml:space="preserve"> Baas </w:t>
            </w:r>
            <w:proofErr w:type="spellStart"/>
            <w:r w:rsidRPr="00F37A97">
              <w:rPr>
                <w:rFonts w:ascii="Garamond" w:hAnsi="Garamond"/>
                <w:sz w:val="28"/>
                <w:szCs w:val="28"/>
              </w:rPr>
              <w:t>feer</w:t>
            </w:r>
            <w:proofErr w:type="spellEnd"/>
            <w:r w:rsidRPr="00F37A97">
              <w:rPr>
                <w:rFonts w:ascii="Garamond" w:hAnsi="Garamond"/>
                <w:sz w:val="28"/>
                <w:szCs w:val="28"/>
              </w:rPr>
              <w:t xml:space="preserve"> </w:t>
            </w:r>
            <w:proofErr w:type="spellStart"/>
            <w:r w:rsidRPr="00F37A97">
              <w:rPr>
                <w:rFonts w:ascii="Garamond" w:hAnsi="Garamond"/>
                <w:sz w:val="28"/>
                <w:szCs w:val="28"/>
              </w:rPr>
              <w:t>sharroo</w:t>
            </w:r>
            <w:proofErr w:type="spellEnd"/>
            <w:r w:rsidRPr="00F37A97">
              <w:rPr>
                <w:rFonts w:ascii="Garamond" w:hAnsi="Garamond"/>
                <w:sz w:val="28"/>
                <w:szCs w:val="28"/>
              </w:rPr>
              <w:t xml:space="preserve">. </w:t>
            </w:r>
          </w:p>
        </w:tc>
        <w:tc>
          <w:tcPr>
            <w:tcW w:w="0" w:type="auto"/>
          </w:tcPr>
          <w:p w14:paraId="28FD78A5" w14:textId="77777777" w:rsidR="00167195" w:rsidRPr="00301C44" w:rsidRDefault="00167195" w:rsidP="00DB60C3">
            <w:pPr>
              <w:pStyle w:val="ListParagraph"/>
              <w:ind w:left="0" w:firstLine="227"/>
              <w:jc w:val="both"/>
              <w:rPr>
                <w:rFonts w:ascii="Garamond" w:hAnsi="Garamond" w:cs="Times New Roman"/>
                <w:i/>
                <w:sz w:val="28"/>
              </w:rPr>
            </w:pPr>
            <w:r w:rsidRPr="00301C44">
              <w:rPr>
                <w:rFonts w:ascii="Garamond" w:hAnsi="Garamond" w:cs="Times New Roman"/>
                <w:i/>
                <w:sz w:val="28"/>
              </w:rPr>
              <w:t>Having thus taken upon him our Nature,</w:t>
            </w:r>
            <w:r w:rsidRPr="00301C44">
              <w:rPr>
                <w:rFonts w:ascii="Garamond" w:hAnsi="Garamond" w:cs="Times New Roman"/>
                <w:sz w:val="28"/>
              </w:rPr>
              <w:t xml:space="preserve"> </w:t>
            </w:r>
            <w:r w:rsidRPr="00301C44">
              <w:rPr>
                <w:rFonts w:ascii="Garamond" w:hAnsi="Garamond" w:cs="Times New Roman"/>
                <w:i/>
                <w:sz w:val="28"/>
              </w:rPr>
              <w:t>He was declared</w:t>
            </w:r>
            <w:r w:rsidRPr="00301C44">
              <w:rPr>
                <w:rFonts w:ascii="Garamond" w:hAnsi="Garamond" w:cs="Times New Roman"/>
                <w:sz w:val="28"/>
              </w:rPr>
              <w:t xml:space="preserve"> to be the Son of God</w:t>
            </w:r>
            <w:r w:rsidRPr="00301C44">
              <w:rPr>
                <w:rFonts w:ascii="Garamond" w:hAnsi="Garamond" w:cs="Times New Roman"/>
                <w:i/>
                <w:sz w:val="28"/>
              </w:rPr>
              <w:t>, by a Voice from Heaven,</w:t>
            </w:r>
            <w:r w:rsidRPr="00301C44">
              <w:rPr>
                <w:rFonts w:ascii="Garamond" w:hAnsi="Garamond" w:cs="Times New Roman"/>
                <w:sz w:val="28"/>
              </w:rPr>
              <w:t xml:space="preserve"> and the World commanded to hear, </w:t>
            </w:r>
            <w:r w:rsidRPr="00301C44">
              <w:rPr>
                <w:rFonts w:ascii="Garamond" w:hAnsi="Garamond" w:cs="Times New Roman"/>
                <w:i/>
                <w:sz w:val="28"/>
              </w:rPr>
              <w:t>and to obey Him</w:t>
            </w:r>
            <w:r w:rsidRPr="00301C44">
              <w:rPr>
                <w:rFonts w:ascii="Garamond" w:hAnsi="Garamond" w:cs="Times New Roman"/>
                <w:sz w:val="28"/>
              </w:rPr>
              <w:t>, as the Christ</w:t>
            </w:r>
            <w:r w:rsidRPr="00301C44">
              <w:rPr>
                <w:rFonts w:ascii="Garamond" w:hAnsi="Garamond" w:cs="Times New Roman"/>
                <w:i/>
                <w:sz w:val="28"/>
              </w:rPr>
              <w:t xml:space="preserve">, that is, the Person </w:t>
            </w:r>
            <w:proofErr w:type="spellStart"/>
            <w:r w:rsidRPr="00301C44">
              <w:rPr>
                <w:rFonts w:ascii="Garamond" w:hAnsi="Garamond" w:cs="Times New Roman"/>
                <w:i/>
                <w:sz w:val="28"/>
              </w:rPr>
              <w:t>ordain’d</w:t>
            </w:r>
            <w:proofErr w:type="spellEnd"/>
            <w:r w:rsidRPr="00301C44">
              <w:rPr>
                <w:rFonts w:ascii="Garamond" w:hAnsi="Garamond" w:cs="Times New Roman"/>
                <w:i/>
                <w:sz w:val="28"/>
              </w:rPr>
              <w:t xml:space="preserve"> of God, to make known his Will to Mankind. Having this Commission from Heaven, He published His Gospel, containing the most joyful Message of Salvation, and the Means of attaining it.</w:t>
            </w:r>
            <w:r w:rsidRPr="00301C44">
              <w:rPr>
                <w:rFonts w:ascii="Garamond" w:hAnsi="Garamond" w:cs="Times New Roman"/>
                <w:sz w:val="28"/>
              </w:rPr>
              <w:t xml:space="preserve"> </w:t>
            </w:r>
            <w:r w:rsidRPr="00301C44">
              <w:rPr>
                <w:rFonts w:ascii="Garamond" w:hAnsi="Garamond" w:cs="Times New Roman"/>
                <w:i/>
                <w:sz w:val="28"/>
              </w:rPr>
              <w:t xml:space="preserve">And to confirm the Truth of His </w:t>
            </w:r>
            <w:proofErr w:type="spellStart"/>
            <w:r w:rsidRPr="00301C44">
              <w:rPr>
                <w:rFonts w:ascii="Garamond" w:hAnsi="Garamond" w:cs="Times New Roman"/>
                <w:i/>
                <w:sz w:val="28"/>
              </w:rPr>
              <w:t>Doctrin</w:t>
            </w:r>
            <w:proofErr w:type="spellEnd"/>
            <w:r w:rsidRPr="00301C44">
              <w:rPr>
                <w:rFonts w:ascii="Garamond" w:hAnsi="Garamond" w:cs="Times New Roman"/>
                <w:i/>
                <w:sz w:val="28"/>
              </w:rPr>
              <w:t xml:space="preserve">, he wrought an infinite number of Miracles, </w:t>
            </w:r>
            <w:proofErr w:type="spellStart"/>
            <w:r w:rsidRPr="00301C44">
              <w:rPr>
                <w:rFonts w:ascii="Garamond" w:hAnsi="Garamond" w:cs="Times New Roman"/>
                <w:i/>
                <w:sz w:val="28"/>
              </w:rPr>
              <w:t>Liv’d</w:t>
            </w:r>
            <w:proofErr w:type="spellEnd"/>
            <w:r w:rsidRPr="00301C44">
              <w:rPr>
                <w:rFonts w:ascii="Garamond" w:hAnsi="Garamond" w:cs="Times New Roman"/>
                <w:i/>
                <w:sz w:val="28"/>
              </w:rPr>
              <w:t xml:space="preserve"> a most worthy Life, and Died a most bitter Death.</w:t>
            </w:r>
          </w:p>
        </w:tc>
        <w:tc>
          <w:tcPr>
            <w:tcW w:w="0" w:type="auto"/>
          </w:tcPr>
          <w:p w14:paraId="1F0A15AE" w14:textId="77777777" w:rsidR="00167195" w:rsidRDefault="00167195" w:rsidP="00DB60C3">
            <w:pPr>
              <w:pStyle w:val="ListParagraph"/>
              <w:ind w:left="0"/>
              <w:rPr>
                <w:rFonts w:ascii="Garamond" w:hAnsi="Garamond" w:cs="Times New Roman"/>
                <w:sz w:val="20"/>
                <w:szCs w:val="20"/>
              </w:rPr>
            </w:pPr>
          </w:p>
          <w:p w14:paraId="60EE6F7A" w14:textId="77777777" w:rsidR="00167195" w:rsidRDefault="00167195" w:rsidP="00DB60C3">
            <w:pPr>
              <w:pStyle w:val="ListParagraph"/>
              <w:ind w:left="0"/>
              <w:rPr>
                <w:rFonts w:ascii="Garamond" w:hAnsi="Garamond" w:cs="Times New Roman"/>
                <w:sz w:val="20"/>
                <w:szCs w:val="20"/>
              </w:rPr>
            </w:pPr>
          </w:p>
          <w:p w14:paraId="36378F29" w14:textId="77777777" w:rsidR="00167195" w:rsidRDefault="00167195" w:rsidP="00DB60C3">
            <w:pPr>
              <w:pStyle w:val="ListParagraph"/>
              <w:ind w:left="0"/>
              <w:rPr>
                <w:rFonts w:ascii="Garamond" w:hAnsi="Garamond" w:cs="Times New Roman"/>
                <w:sz w:val="20"/>
                <w:szCs w:val="20"/>
              </w:rPr>
            </w:pPr>
          </w:p>
          <w:p w14:paraId="0C7BEAB2" w14:textId="77777777" w:rsidR="00167195" w:rsidRPr="00167195" w:rsidRDefault="00167195" w:rsidP="00DB60C3">
            <w:pPr>
              <w:pStyle w:val="ListParagraph"/>
              <w:ind w:left="0"/>
              <w:rPr>
                <w:rFonts w:ascii="Garamond" w:hAnsi="Garamond" w:cs="Times New Roman"/>
                <w:sz w:val="20"/>
                <w:szCs w:val="20"/>
              </w:rPr>
            </w:pPr>
            <w:r>
              <w:rPr>
                <w:rFonts w:ascii="Garamond" w:hAnsi="Garamond" w:cs="Times New Roman"/>
                <w:sz w:val="20"/>
                <w:szCs w:val="20"/>
              </w:rPr>
              <w:t>Matt. 17. 5.</w:t>
            </w:r>
          </w:p>
        </w:tc>
      </w:tr>
      <w:tr w:rsidR="00167195" w:rsidRPr="00301C44" w14:paraId="65DC3ED8" w14:textId="77777777" w:rsidTr="00A13FBB">
        <w:tc>
          <w:tcPr>
            <w:tcW w:w="0" w:type="auto"/>
          </w:tcPr>
          <w:p w14:paraId="2E0643C3" w14:textId="77777777" w:rsidR="00167195" w:rsidRPr="00F37A97" w:rsidRDefault="00167195" w:rsidP="00DB60C3">
            <w:pPr>
              <w:pStyle w:val="CM3"/>
              <w:widowControl/>
              <w:spacing w:line="240" w:lineRule="auto"/>
              <w:ind w:firstLine="227"/>
              <w:contextualSpacing/>
              <w:jc w:val="both"/>
              <w:rPr>
                <w:rFonts w:ascii="Garamond" w:hAnsi="Garamond"/>
                <w:sz w:val="28"/>
                <w:szCs w:val="28"/>
              </w:rPr>
            </w:pPr>
            <w:r w:rsidRPr="00F37A97">
              <w:rPr>
                <w:rFonts w:ascii="Garamond" w:hAnsi="Garamond"/>
                <w:sz w:val="28"/>
                <w:szCs w:val="28"/>
              </w:rPr>
              <w:t xml:space="preserve">Son cha row </w:t>
            </w:r>
            <w:proofErr w:type="spellStart"/>
            <w:r w:rsidRPr="00F37A97">
              <w:rPr>
                <w:rFonts w:ascii="Garamond" w:hAnsi="Garamond"/>
                <w:sz w:val="28"/>
                <w:szCs w:val="28"/>
              </w:rPr>
              <w:t>ny</w:t>
            </w:r>
            <w:proofErr w:type="spellEnd"/>
            <w:r w:rsidRPr="00F37A97">
              <w:rPr>
                <w:rFonts w:ascii="Garamond" w:hAnsi="Garamond"/>
                <w:sz w:val="28"/>
                <w:szCs w:val="28"/>
              </w:rPr>
              <w:t xml:space="preserve"> </w:t>
            </w:r>
            <w:proofErr w:type="spellStart"/>
            <w:r w:rsidRPr="00F37A97">
              <w:rPr>
                <w:rFonts w:ascii="Garamond" w:hAnsi="Garamond"/>
                <w:sz w:val="28"/>
                <w:szCs w:val="28"/>
              </w:rPr>
              <w:t>Hewnyn</w:t>
            </w:r>
            <w:proofErr w:type="spellEnd"/>
            <w:r w:rsidRPr="00F37A97">
              <w:rPr>
                <w:rFonts w:ascii="Garamond" w:hAnsi="Garamond"/>
                <w:sz w:val="28"/>
                <w:szCs w:val="28"/>
              </w:rPr>
              <w:t xml:space="preserve">, </w:t>
            </w:r>
            <w:proofErr w:type="spellStart"/>
            <w:r w:rsidRPr="00F37A97">
              <w:rPr>
                <w:rFonts w:ascii="Garamond" w:hAnsi="Garamond"/>
                <w:sz w:val="28"/>
                <w:szCs w:val="28"/>
              </w:rPr>
              <w:t>huc</w:t>
            </w:r>
            <w:proofErr w:type="spellEnd"/>
            <w:r w:rsidRPr="00F37A97">
              <w:rPr>
                <w:rFonts w:ascii="Garamond" w:hAnsi="Garamond"/>
                <w:sz w:val="28"/>
                <w:szCs w:val="28"/>
              </w:rPr>
              <w:t xml:space="preserve"> hi</w:t>
            </w:r>
            <w:r w:rsidRPr="00167195">
              <w:rPr>
                <w:rFonts w:ascii="Garamond" w:hAnsi="Garamond"/>
                <w:i/>
                <w:sz w:val="28"/>
                <w:szCs w:val="28"/>
              </w:rPr>
              <w:t>e</w:t>
            </w:r>
            <w:r w:rsidRPr="00F37A97">
              <w:rPr>
                <w:rFonts w:ascii="Garamond" w:hAnsi="Garamond"/>
                <w:sz w:val="28"/>
                <w:szCs w:val="28"/>
              </w:rPr>
              <w:t xml:space="preserve"> e er cur er y </w:t>
            </w:r>
            <w:proofErr w:type="spellStart"/>
            <w:r w:rsidRPr="00F37A97">
              <w:rPr>
                <w:rFonts w:ascii="Garamond" w:hAnsi="Garamond"/>
                <w:sz w:val="28"/>
                <w:szCs w:val="28"/>
              </w:rPr>
              <w:t>chaghteraght</w:t>
            </w:r>
            <w:proofErr w:type="spellEnd"/>
            <w:r w:rsidRPr="00F37A97">
              <w:rPr>
                <w:rFonts w:ascii="Garamond" w:hAnsi="Garamond"/>
                <w:sz w:val="28"/>
                <w:szCs w:val="28"/>
              </w:rPr>
              <w:t xml:space="preserve"> </w:t>
            </w:r>
            <w:proofErr w:type="spellStart"/>
            <w:r w:rsidRPr="00F37A97">
              <w:rPr>
                <w:rFonts w:ascii="Garamond" w:hAnsi="Garamond"/>
                <w:sz w:val="28"/>
                <w:szCs w:val="28"/>
              </w:rPr>
              <w:t>shoh</w:t>
            </w:r>
            <w:proofErr w:type="spellEnd"/>
            <w:r w:rsidRPr="00F37A97">
              <w:rPr>
                <w:rFonts w:ascii="Garamond" w:hAnsi="Garamond"/>
                <w:sz w:val="28"/>
                <w:szCs w:val="28"/>
              </w:rPr>
              <w:t xml:space="preserve">, </w:t>
            </w:r>
            <w:proofErr w:type="spellStart"/>
            <w:r w:rsidRPr="00F37A97">
              <w:rPr>
                <w:rFonts w:ascii="Garamond" w:hAnsi="Garamond"/>
                <w:sz w:val="28"/>
                <w:szCs w:val="28"/>
              </w:rPr>
              <w:t>agyndagh</w:t>
            </w:r>
            <w:proofErr w:type="spellEnd"/>
            <w:r w:rsidRPr="00F37A97">
              <w:rPr>
                <w:rFonts w:ascii="Garamond" w:hAnsi="Garamond"/>
                <w:sz w:val="28"/>
                <w:szCs w:val="28"/>
              </w:rPr>
              <w:t xml:space="preserve">, </w:t>
            </w:r>
            <w:proofErr w:type="spellStart"/>
            <w:r w:rsidRPr="00F37A97">
              <w:rPr>
                <w:rFonts w:ascii="Garamond" w:hAnsi="Garamond"/>
                <w:sz w:val="28"/>
                <w:szCs w:val="28"/>
              </w:rPr>
              <w:t>kindagh</w:t>
            </w:r>
            <w:proofErr w:type="spellEnd"/>
            <w:r w:rsidRPr="00F37A97">
              <w:rPr>
                <w:rFonts w:ascii="Garamond" w:hAnsi="Garamond"/>
                <w:sz w:val="28"/>
                <w:szCs w:val="28"/>
              </w:rPr>
              <w:t xml:space="preserve"> </w:t>
            </w:r>
            <w:proofErr w:type="spellStart"/>
            <w:r w:rsidRPr="00F37A97">
              <w:rPr>
                <w:rFonts w:ascii="Garamond" w:hAnsi="Garamond"/>
                <w:sz w:val="28"/>
                <w:szCs w:val="28"/>
              </w:rPr>
              <w:t>rish</w:t>
            </w:r>
            <w:proofErr w:type="spellEnd"/>
            <w:r w:rsidRPr="00F37A97">
              <w:rPr>
                <w:rFonts w:ascii="Garamond" w:hAnsi="Garamond"/>
                <w:sz w:val="28"/>
                <w:szCs w:val="28"/>
              </w:rPr>
              <w:t xml:space="preserve"> </w:t>
            </w:r>
            <w:proofErr w:type="spellStart"/>
            <w:r w:rsidRPr="00F37A97">
              <w:rPr>
                <w:rFonts w:ascii="Garamond" w:hAnsi="Garamond"/>
                <w:sz w:val="28"/>
                <w:szCs w:val="28"/>
              </w:rPr>
              <w:t>mooads</w:t>
            </w:r>
            <w:proofErr w:type="spellEnd"/>
            <w:r w:rsidRPr="00F37A97">
              <w:rPr>
                <w:rFonts w:ascii="Garamond" w:hAnsi="Garamond"/>
                <w:sz w:val="28"/>
                <w:szCs w:val="28"/>
              </w:rPr>
              <w:t xml:space="preserve"> </w:t>
            </w:r>
            <w:proofErr w:type="spellStart"/>
            <w:r w:rsidRPr="00F37A97">
              <w:rPr>
                <w:rFonts w:ascii="Garamond" w:hAnsi="Garamond"/>
                <w:sz w:val="28"/>
                <w:szCs w:val="28"/>
              </w:rPr>
              <w:t>nyn</w:t>
            </w:r>
            <w:proofErr w:type="spellEnd"/>
            <w:r w:rsidRPr="00F37A97">
              <w:rPr>
                <w:rFonts w:ascii="Garamond" w:hAnsi="Garamond"/>
                <w:sz w:val="28"/>
                <w:szCs w:val="28"/>
              </w:rPr>
              <w:t xml:space="preserve"> mee-</w:t>
            </w:r>
            <w:proofErr w:type="spellStart"/>
            <w:r w:rsidRPr="00F37A97">
              <w:rPr>
                <w:rFonts w:ascii="Garamond" w:hAnsi="Garamond"/>
                <w:sz w:val="28"/>
                <w:szCs w:val="28"/>
              </w:rPr>
              <w:t>chraweeys</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eyrt</w:t>
            </w:r>
            <w:proofErr w:type="spellEnd"/>
            <w:r w:rsidRPr="00F37A97">
              <w:rPr>
                <w:rFonts w:ascii="Garamond" w:hAnsi="Garamond"/>
                <w:sz w:val="28"/>
                <w:szCs w:val="28"/>
              </w:rPr>
              <w:t xml:space="preserve"> er </w:t>
            </w:r>
            <w:proofErr w:type="spellStart"/>
            <w:r w:rsidRPr="00F37A97">
              <w:rPr>
                <w:rFonts w:ascii="Garamond" w:hAnsi="Garamond"/>
                <w:sz w:val="28"/>
                <w:szCs w:val="28"/>
              </w:rPr>
              <w:t>leid</w:t>
            </w:r>
            <w:proofErr w:type="spellEnd"/>
            <w:r w:rsidRPr="00F37A97">
              <w:rPr>
                <w:rFonts w:ascii="Garamond" w:hAnsi="Garamond"/>
                <w:sz w:val="28"/>
                <w:szCs w:val="28"/>
              </w:rPr>
              <w:t xml:space="preserve"> </w:t>
            </w:r>
            <w:proofErr w:type="spellStart"/>
            <w:r w:rsidRPr="00F37A97">
              <w:rPr>
                <w:rFonts w:ascii="Garamond" w:hAnsi="Garamond"/>
                <w:sz w:val="28"/>
                <w:szCs w:val="28"/>
              </w:rPr>
              <w:t>ny</w:t>
            </w:r>
            <w:proofErr w:type="spellEnd"/>
            <w:r w:rsidRPr="00F37A97">
              <w:rPr>
                <w:rFonts w:ascii="Garamond" w:hAnsi="Garamond"/>
                <w:sz w:val="28"/>
                <w:szCs w:val="28"/>
              </w:rPr>
              <w:t xml:space="preserve"> </w:t>
            </w:r>
            <w:proofErr w:type="spellStart"/>
            <w:r w:rsidRPr="00F37A97">
              <w:rPr>
                <w:rFonts w:ascii="Garamond" w:hAnsi="Garamond"/>
                <w:sz w:val="28"/>
                <w:szCs w:val="28"/>
              </w:rPr>
              <w:t>raadjin</w:t>
            </w:r>
            <w:proofErr w:type="spellEnd"/>
            <w:r w:rsidRPr="00F37A97">
              <w:rPr>
                <w:rFonts w:ascii="Garamond" w:hAnsi="Garamond"/>
                <w:sz w:val="28"/>
                <w:szCs w:val="28"/>
              </w:rPr>
              <w:t xml:space="preserve"> </w:t>
            </w:r>
            <w:proofErr w:type="spellStart"/>
            <w:r w:rsidRPr="00F37A97">
              <w:rPr>
                <w:rFonts w:ascii="Garamond" w:hAnsi="Garamond"/>
                <w:sz w:val="28"/>
                <w:szCs w:val="28"/>
              </w:rPr>
              <w:t>casherick</w:t>
            </w:r>
            <w:proofErr w:type="spellEnd"/>
            <w:r w:rsidRPr="00F37A97">
              <w:rPr>
                <w:rFonts w:ascii="Garamond" w:hAnsi="Garamond"/>
                <w:sz w:val="28"/>
                <w:szCs w:val="28"/>
              </w:rPr>
              <w:t xml:space="preserve"> as </w:t>
            </w:r>
            <w:proofErr w:type="spellStart"/>
            <w:r w:rsidRPr="00F37A97">
              <w:rPr>
                <w:rFonts w:ascii="Garamond" w:hAnsi="Garamond"/>
                <w:sz w:val="28"/>
                <w:szCs w:val="28"/>
              </w:rPr>
              <w:t>hickeree</w:t>
            </w:r>
            <w:proofErr w:type="spellEnd"/>
            <w:r w:rsidRPr="00F37A97">
              <w:rPr>
                <w:rFonts w:ascii="Garamond" w:hAnsi="Garamond"/>
                <w:sz w:val="28"/>
                <w:szCs w:val="28"/>
              </w:rPr>
              <w:t xml:space="preserve"> </w:t>
            </w:r>
            <w:proofErr w:type="spellStart"/>
            <w:r w:rsidRPr="00F37A97">
              <w:rPr>
                <w:rFonts w:ascii="Garamond" w:hAnsi="Garamond"/>
                <w:sz w:val="28"/>
                <w:szCs w:val="28"/>
              </w:rPr>
              <w:t>eshyn</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ve</w:t>
            </w:r>
            <w:proofErr w:type="spellEnd"/>
            <w:r w:rsidRPr="00F37A97">
              <w:rPr>
                <w:rFonts w:ascii="Garamond" w:hAnsi="Garamond"/>
                <w:sz w:val="28"/>
                <w:szCs w:val="28"/>
              </w:rPr>
              <w:t xml:space="preserve"> </w:t>
            </w:r>
            <w:proofErr w:type="spellStart"/>
            <w:r w:rsidRPr="00F37A97">
              <w:rPr>
                <w:rFonts w:ascii="Garamond" w:hAnsi="Garamond"/>
                <w:sz w:val="28"/>
                <w:szCs w:val="28"/>
              </w:rPr>
              <w:t>ymmyrchagh</w:t>
            </w:r>
            <w:proofErr w:type="spellEnd"/>
            <w:r w:rsidRPr="00F37A97">
              <w:rPr>
                <w:rFonts w:ascii="Garamond" w:hAnsi="Garamond"/>
                <w:sz w:val="28"/>
                <w:szCs w:val="28"/>
              </w:rPr>
              <w:t xml:space="preserve"> </w:t>
            </w:r>
            <w:proofErr w:type="spellStart"/>
            <w:r w:rsidRPr="00F37A97">
              <w:rPr>
                <w:rFonts w:ascii="Garamond" w:hAnsi="Garamond"/>
                <w:sz w:val="28"/>
                <w:szCs w:val="28"/>
              </w:rPr>
              <w:t>gys</w:t>
            </w:r>
            <w:proofErr w:type="spellEnd"/>
            <w:r w:rsidRPr="00F37A97">
              <w:rPr>
                <w:rFonts w:ascii="Garamond" w:hAnsi="Garamond"/>
                <w:sz w:val="28"/>
                <w:szCs w:val="28"/>
              </w:rPr>
              <w:t xml:space="preserve"> </w:t>
            </w:r>
            <w:proofErr w:type="spellStart"/>
            <w:r w:rsidRPr="00F37A97">
              <w:rPr>
                <w:rFonts w:ascii="Garamond" w:hAnsi="Garamond"/>
                <w:sz w:val="28"/>
                <w:szCs w:val="28"/>
              </w:rPr>
              <w:t>saualtys</w:t>
            </w:r>
            <w:proofErr w:type="spellEnd"/>
            <w:r w:rsidR="002C617D" w:rsidRPr="002C617D">
              <w:rPr>
                <w:rFonts w:ascii="Garamond" w:hAnsi="Garamond"/>
                <w:sz w:val="28"/>
                <w:szCs w:val="28"/>
              </w:rPr>
              <w:t> ;</w:t>
            </w:r>
            <w:r w:rsidRPr="00F37A97">
              <w:rPr>
                <w:rFonts w:ascii="Garamond" w:hAnsi="Garamond"/>
                <w:sz w:val="28"/>
                <w:szCs w:val="28"/>
              </w:rPr>
              <w:t xml:space="preserve"> Shen y fa ren ad </w:t>
            </w:r>
            <w:proofErr w:type="spellStart"/>
            <w:r w:rsidRPr="00F37A97">
              <w:rPr>
                <w:rFonts w:ascii="Garamond" w:hAnsi="Garamond"/>
                <w:sz w:val="28"/>
                <w:szCs w:val="28"/>
              </w:rPr>
              <w:t>tranlaas</w:t>
            </w:r>
            <w:proofErr w:type="spellEnd"/>
            <w:r w:rsidRPr="00F37A97">
              <w:rPr>
                <w:rFonts w:ascii="Garamond" w:hAnsi="Garamond"/>
                <w:sz w:val="28"/>
                <w:szCs w:val="28"/>
              </w:rPr>
              <w:t xml:space="preserve"> er </w:t>
            </w:r>
            <w:proofErr w:type="spellStart"/>
            <w:r w:rsidRPr="00F37A97">
              <w:rPr>
                <w:rFonts w:ascii="Garamond" w:hAnsi="Garamond"/>
                <w:sz w:val="28"/>
                <w:szCs w:val="28"/>
              </w:rPr>
              <w:t>skyn</w:t>
            </w:r>
            <w:proofErr w:type="spellEnd"/>
            <w:r w:rsidRPr="00F37A97">
              <w:rPr>
                <w:rFonts w:ascii="Garamond" w:hAnsi="Garamond"/>
                <w:sz w:val="28"/>
                <w:szCs w:val="28"/>
              </w:rPr>
              <w:t xml:space="preserve"> </w:t>
            </w:r>
            <w:proofErr w:type="spellStart"/>
            <w:r w:rsidRPr="00F37A97">
              <w:rPr>
                <w:rFonts w:ascii="Garamond" w:hAnsi="Garamond"/>
                <w:sz w:val="28"/>
                <w:szCs w:val="28"/>
              </w:rPr>
              <w:t>touse</w:t>
            </w:r>
            <w:proofErr w:type="spellEnd"/>
            <w:r w:rsidRPr="00F37A97">
              <w:rPr>
                <w:rFonts w:ascii="Garamond" w:hAnsi="Garamond"/>
                <w:sz w:val="28"/>
                <w:szCs w:val="28"/>
              </w:rPr>
              <w:t xml:space="preserve"> er, as </w:t>
            </w:r>
            <w:proofErr w:type="spellStart"/>
            <w:r w:rsidRPr="00F37A97">
              <w:rPr>
                <w:rFonts w:ascii="Garamond" w:hAnsi="Garamond"/>
                <w:sz w:val="28"/>
                <w:szCs w:val="28"/>
              </w:rPr>
              <w:t>lurg</w:t>
            </w:r>
            <w:proofErr w:type="spellEnd"/>
            <w:r w:rsidRPr="00F37A97">
              <w:rPr>
                <w:rFonts w:ascii="Garamond" w:hAnsi="Garamond"/>
                <w:sz w:val="28"/>
                <w:szCs w:val="28"/>
              </w:rPr>
              <w:t xml:space="preserve"> </w:t>
            </w:r>
            <w:proofErr w:type="spellStart"/>
            <w:r w:rsidRPr="00F37A97">
              <w:rPr>
                <w:rFonts w:ascii="Garamond" w:hAnsi="Garamond"/>
                <w:sz w:val="28"/>
                <w:szCs w:val="28"/>
              </w:rPr>
              <w:t>daue</w:t>
            </w:r>
            <w:proofErr w:type="spellEnd"/>
            <w:r w:rsidRPr="00F37A97">
              <w:rPr>
                <w:rFonts w:ascii="Garamond" w:hAnsi="Garamond"/>
                <w:sz w:val="28"/>
                <w:szCs w:val="28"/>
              </w:rPr>
              <w:t xml:space="preserve"> </w:t>
            </w:r>
            <w:proofErr w:type="spellStart"/>
            <w:r w:rsidRPr="00F37A97">
              <w:rPr>
                <w:rFonts w:ascii="Garamond" w:hAnsi="Garamond"/>
                <w:sz w:val="28"/>
                <w:szCs w:val="28"/>
              </w:rPr>
              <w:t>ve’r</w:t>
            </w:r>
            <w:proofErr w:type="spellEnd"/>
            <w:r w:rsidRPr="00F37A97">
              <w:rPr>
                <w:rFonts w:ascii="Garamond" w:hAnsi="Garamond"/>
                <w:sz w:val="28"/>
                <w:szCs w:val="28"/>
              </w:rPr>
              <w:t xml:space="preserve"> </w:t>
            </w:r>
            <w:proofErr w:type="spellStart"/>
            <w:r w:rsidRPr="00F37A97">
              <w:rPr>
                <w:rFonts w:ascii="Garamond" w:hAnsi="Garamond"/>
                <w:sz w:val="28"/>
                <w:szCs w:val="28"/>
              </w:rPr>
              <w:t>hilgey</w:t>
            </w:r>
            <w:proofErr w:type="spellEnd"/>
            <w:r w:rsidRPr="00F37A97">
              <w:rPr>
                <w:rFonts w:ascii="Garamond" w:hAnsi="Garamond"/>
                <w:sz w:val="28"/>
                <w:szCs w:val="28"/>
              </w:rPr>
              <w:t xml:space="preserve"> </w:t>
            </w:r>
            <w:proofErr w:type="spellStart"/>
            <w:r w:rsidRPr="00F37A97">
              <w:rPr>
                <w:rFonts w:ascii="Garamond" w:hAnsi="Garamond"/>
                <w:sz w:val="28"/>
                <w:szCs w:val="28"/>
              </w:rPr>
              <w:t>chooilleen</w:t>
            </w:r>
            <w:proofErr w:type="spellEnd"/>
            <w:r w:rsidRPr="00F37A97">
              <w:rPr>
                <w:rFonts w:ascii="Garamond" w:hAnsi="Garamond"/>
                <w:sz w:val="28"/>
                <w:szCs w:val="28"/>
              </w:rPr>
              <w:t xml:space="preserve"> </w:t>
            </w:r>
            <w:proofErr w:type="spellStart"/>
            <w:r w:rsidRPr="00F37A97">
              <w:rPr>
                <w:rFonts w:ascii="Garamond" w:hAnsi="Garamond"/>
                <w:sz w:val="28"/>
                <w:szCs w:val="28"/>
              </w:rPr>
              <w:t>scamylt</w:t>
            </w:r>
            <w:proofErr w:type="spellEnd"/>
            <w:r w:rsidRPr="00F37A97">
              <w:rPr>
                <w:rFonts w:ascii="Garamond" w:hAnsi="Garamond"/>
                <w:sz w:val="28"/>
                <w:szCs w:val="28"/>
              </w:rPr>
              <w:t xml:space="preserve"> er as </w:t>
            </w:r>
            <w:proofErr w:type="spellStart"/>
            <w:r w:rsidRPr="00F37A97">
              <w:rPr>
                <w:rFonts w:ascii="Garamond" w:hAnsi="Garamond"/>
                <w:sz w:val="28"/>
                <w:szCs w:val="28"/>
              </w:rPr>
              <w:t>dod</w:t>
            </w:r>
            <w:proofErr w:type="spellEnd"/>
            <w:r w:rsidRPr="00F37A97">
              <w:rPr>
                <w:rFonts w:ascii="Garamond" w:hAnsi="Garamond"/>
                <w:sz w:val="28"/>
                <w:szCs w:val="28"/>
              </w:rPr>
              <w:t xml:space="preserve"> ad, </w:t>
            </w:r>
            <w:proofErr w:type="spellStart"/>
            <w:r w:rsidRPr="00F37A97">
              <w:rPr>
                <w:rFonts w:ascii="Garamond" w:hAnsi="Garamond"/>
                <w:sz w:val="28"/>
                <w:szCs w:val="28"/>
              </w:rPr>
              <w:t>d’eagnee</w:t>
            </w:r>
            <w:proofErr w:type="spellEnd"/>
            <w:r w:rsidRPr="00F37A97">
              <w:rPr>
                <w:rFonts w:ascii="Garamond" w:hAnsi="Garamond"/>
                <w:sz w:val="28"/>
                <w:szCs w:val="28"/>
              </w:rPr>
              <w:t xml:space="preserve"> ad </w:t>
            </w:r>
            <w:r w:rsidRPr="00F37A97">
              <w:rPr>
                <w:rFonts w:ascii="Garamond" w:hAnsi="Garamond"/>
                <w:i/>
                <w:sz w:val="28"/>
                <w:szCs w:val="28"/>
              </w:rPr>
              <w:t>Pontius Pilate</w:t>
            </w:r>
            <w:r w:rsidRPr="00F37A97">
              <w:rPr>
                <w:rFonts w:ascii="Garamond" w:hAnsi="Garamond"/>
                <w:sz w:val="28"/>
                <w:szCs w:val="28"/>
              </w:rPr>
              <w:t xml:space="preserve"> </w:t>
            </w:r>
            <w:proofErr w:type="spellStart"/>
            <w:r w:rsidRPr="00F37A97">
              <w:rPr>
                <w:rFonts w:ascii="Garamond" w:hAnsi="Garamond"/>
                <w:sz w:val="28"/>
                <w:szCs w:val="28"/>
              </w:rPr>
              <w:t>noi</w:t>
            </w:r>
            <w:proofErr w:type="spellEnd"/>
            <w:r w:rsidRPr="00F37A97">
              <w:rPr>
                <w:rFonts w:ascii="Garamond" w:hAnsi="Garamond"/>
                <w:sz w:val="28"/>
                <w:szCs w:val="28"/>
              </w:rPr>
              <w:t xml:space="preserve"> y </w:t>
            </w:r>
            <w:proofErr w:type="spellStart"/>
            <w:r w:rsidRPr="00F37A97">
              <w:rPr>
                <w:rFonts w:ascii="Garamond" w:hAnsi="Garamond"/>
                <w:sz w:val="28"/>
                <w:szCs w:val="28"/>
              </w:rPr>
              <w:t>chooinsheance</w:t>
            </w:r>
            <w:proofErr w:type="spellEnd"/>
            <w:r w:rsidRPr="00F37A97">
              <w:rPr>
                <w:rFonts w:ascii="Garamond" w:hAnsi="Garamond"/>
                <w:sz w:val="28"/>
                <w:szCs w:val="28"/>
              </w:rPr>
              <w:t xml:space="preserve"> </w:t>
            </w:r>
            <w:proofErr w:type="spellStart"/>
            <w:r w:rsidRPr="00F37A97">
              <w:rPr>
                <w:rFonts w:ascii="Garamond" w:hAnsi="Garamond"/>
                <w:sz w:val="28"/>
                <w:szCs w:val="28"/>
              </w:rPr>
              <w:t>hene</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gheyrey</w:t>
            </w:r>
            <w:proofErr w:type="spellEnd"/>
            <w:r w:rsidRPr="00F37A97">
              <w:rPr>
                <w:rFonts w:ascii="Garamond" w:hAnsi="Garamond"/>
                <w:sz w:val="28"/>
                <w:szCs w:val="28"/>
              </w:rPr>
              <w:t xml:space="preserve"> 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ve</w:t>
            </w:r>
            <w:proofErr w:type="spellEnd"/>
            <w:r w:rsidRPr="00F37A97">
              <w:rPr>
                <w:rFonts w:ascii="Garamond" w:hAnsi="Garamond"/>
                <w:sz w:val="28"/>
                <w:szCs w:val="28"/>
              </w:rPr>
              <w:t xml:space="preserve"> er </w:t>
            </w:r>
            <w:proofErr w:type="spellStart"/>
            <w:r w:rsidRPr="00F37A97">
              <w:rPr>
                <w:rFonts w:ascii="Garamond" w:hAnsi="Garamond"/>
                <w:sz w:val="28"/>
                <w:szCs w:val="28"/>
              </w:rPr>
              <w:t>ny</w:t>
            </w:r>
            <w:proofErr w:type="spellEnd"/>
            <w:r w:rsidRPr="00F37A97">
              <w:rPr>
                <w:rFonts w:ascii="Garamond" w:hAnsi="Garamond"/>
                <w:sz w:val="28"/>
                <w:szCs w:val="28"/>
              </w:rPr>
              <w:t xml:space="preserve"> </w:t>
            </w:r>
            <w:proofErr w:type="spellStart"/>
            <w:r w:rsidRPr="00F37A97">
              <w:rPr>
                <w:rFonts w:ascii="Garamond" w:hAnsi="Garamond"/>
                <w:sz w:val="28"/>
                <w:szCs w:val="28"/>
              </w:rPr>
              <w:t>chrossey</w:t>
            </w:r>
            <w:proofErr w:type="spellEnd"/>
            <w:r w:rsidRPr="00F37A97">
              <w:rPr>
                <w:rFonts w:ascii="Garamond" w:hAnsi="Garamond"/>
                <w:sz w:val="28"/>
                <w:szCs w:val="28"/>
              </w:rPr>
              <w:t xml:space="preserve">. </w:t>
            </w:r>
          </w:p>
        </w:tc>
        <w:tc>
          <w:tcPr>
            <w:tcW w:w="0" w:type="auto"/>
          </w:tcPr>
          <w:p w14:paraId="41626136" w14:textId="77777777" w:rsidR="00167195" w:rsidRPr="00301C44" w:rsidRDefault="00167195" w:rsidP="00DB60C3">
            <w:pPr>
              <w:pStyle w:val="ListParagraph"/>
              <w:ind w:left="0" w:firstLine="227"/>
              <w:jc w:val="both"/>
              <w:rPr>
                <w:rFonts w:ascii="Garamond" w:hAnsi="Garamond" w:cs="Times New Roman"/>
                <w:sz w:val="28"/>
              </w:rPr>
            </w:pPr>
            <w:r w:rsidRPr="00301C44">
              <w:rPr>
                <w:rFonts w:ascii="Garamond" w:hAnsi="Garamond" w:cs="Times New Roman"/>
                <w:i/>
                <w:sz w:val="28"/>
              </w:rPr>
              <w:t xml:space="preserve">For the People of the Jews, to whom he was sent with this Message, being not </w:t>
            </w:r>
            <w:proofErr w:type="spellStart"/>
            <w:r w:rsidRPr="00301C44">
              <w:rPr>
                <w:rFonts w:ascii="Garamond" w:hAnsi="Garamond" w:cs="Times New Roman"/>
                <w:i/>
                <w:sz w:val="28"/>
              </w:rPr>
              <w:t>dispos’d</w:t>
            </w:r>
            <w:proofErr w:type="spellEnd"/>
            <w:r w:rsidRPr="00301C44">
              <w:rPr>
                <w:rFonts w:ascii="Garamond" w:hAnsi="Garamond" w:cs="Times New Roman"/>
                <w:i/>
                <w:sz w:val="28"/>
              </w:rPr>
              <w:t xml:space="preserve"> by reason of their great Wickedness, to receive such Holy Rules as He </w:t>
            </w:r>
            <w:proofErr w:type="spellStart"/>
            <w:r w:rsidRPr="00301C44">
              <w:rPr>
                <w:rFonts w:ascii="Garamond" w:hAnsi="Garamond" w:cs="Times New Roman"/>
                <w:i/>
                <w:sz w:val="28"/>
              </w:rPr>
              <w:t>affirm’d</w:t>
            </w:r>
            <w:proofErr w:type="spellEnd"/>
            <w:r w:rsidRPr="00301C44">
              <w:rPr>
                <w:rFonts w:ascii="Garamond" w:hAnsi="Garamond" w:cs="Times New Roman"/>
                <w:i/>
                <w:sz w:val="28"/>
              </w:rPr>
              <w:t xml:space="preserve"> to be necessary to Salvation, they therefore Persecuted him most bitterly, and at last, having treated him with the utmost Scorn, they even </w:t>
            </w:r>
            <w:proofErr w:type="spellStart"/>
            <w:r w:rsidRPr="00301C44">
              <w:rPr>
                <w:rFonts w:ascii="Garamond" w:hAnsi="Garamond" w:cs="Times New Roman"/>
                <w:i/>
                <w:sz w:val="28"/>
              </w:rPr>
              <w:t>forc’d</w:t>
            </w:r>
            <w:proofErr w:type="spellEnd"/>
            <w:r w:rsidRPr="00301C44">
              <w:rPr>
                <w:rFonts w:ascii="Garamond" w:hAnsi="Garamond" w:cs="Times New Roman"/>
                <w:sz w:val="28"/>
              </w:rPr>
              <w:t xml:space="preserve"> Pontius Pilate, </w:t>
            </w:r>
            <w:r w:rsidRPr="00301C44">
              <w:rPr>
                <w:rFonts w:ascii="Garamond" w:hAnsi="Garamond" w:cs="Times New Roman"/>
                <w:i/>
                <w:sz w:val="28"/>
              </w:rPr>
              <w:t>against his Conscience, to condemn him to be crucified.</w:t>
            </w:r>
          </w:p>
        </w:tc>
        <w:tc>
          <w:tcPr>
            <w:tcW w:w="0" w:type="auto"/>
          </w:tcPr>
          <w:p w14:paraId="7638387E" w14:textId="77777777" w:rsidR="00167195" w:rsidRPr="00167195" w:rsidRDefault="00167195" w:rsidP="00DB60C3">
            <w:pPr>
              <w:pStyle w:val="ListParagraph"/>
              <w:ind w:left="0"/>
              <w:rPr>
                <w:rFonts w:ascii="Garamond" w:hAnsi="Garamond" w:cs="Times New Roman"/>
                <w:i/>
                <w:sz w:val="20"/>
                <w:szCs w:val="20"/>
              </w:rPr>
            </w:pPr>
          </w:p>
        </w:tc>
      </w:tr>
      <w:tr w:rsidR="00167195" w:rsidRPr="00301C44" w14:paraId="3F89E8C9" w14:textId="77777777" w:rsidTr="00A13FBB">
        <w:tc>
          <w:tcPr>
            <w:tcW w:w="0" w:type="auto"/>
          </w:tcPr>
          <w:p w14:paraId="4D63D516" w14:textId="77777777" w:rsidR="00167195" w:rsidRPr="00F37A97" w:rsidRDefault="00167195" w:rsidP="00DB60C3">
            <w:pPr>
              <w:pStyle w:val="CM3"/>
              <w:widowControl/>
              <w:spacing w:line="240" w:lineRule="auto"/>
              <w:ind w:firstLine="227"/>
              <w:contextualSpacing/>
              <w:jc w:val="both"/>
              <w:rPr>
                <w:rFonts w:ascii="Garamond" w:hAnsi="Garamond"/>
                <w:sz w:val="28"/>
                <w:szCs w:val="28"/>
              </w:rPr>
            </w:pPr>
            <w:proofErr w:type="spellStart"/>
            <w:r w:rsidRPr="00F37A97">
              <w:rPr>
                <w:rFonts w:ascii="Garamond" w:hAnsi="Garamond"/>
                <w:sz w:val="28"/>
                <w:szCs w:val="28"/>
              </w:rPr>
              <w:t>Tra</w:t>
            </w:r>
            <w:proofErr w:type="spellEnd"/>
            <w:r w:rsidRPr="00F37A97">
              <w:rPr>
                <w:rFonts w:ascii="Garamond" w:hAnsi="Garamond"/>
                <w:sz w:val="28"/>
                <w:szCs w:val="28"/>
              </w:rPr>
              <w:t xml:space="preserve"> </w:t>
            </w:r>
            <w:proofErr w:type="spellStart"/>
            <w:r w:rsidRPr="00F37A97">
              <w:rPr>
                <w:rFonts w:ascii="Garamond" w:hAnsi="Garamond"/>
                <w:sz w:val="28"/>
                <w:szCs w:val="28"/>
              </w:rPr>
              <w:t>v’ad</w:t>
            </w:r>
            <w:proofErr w:type="spellEnd"/>
            <w:r w:rsidRPr="00F37A97">
              <w:rPr>
                <w:rFonts w:ascii="Garamond" w:hAnsi="Garamond"/>
                <w:sz w:val="28"/>
                <w:szCs w:val="28"/>
              </w:rPr>
              <w:t xml:space="preserve"> </w:t>
            </w:r>
            <w:proofErr w:type="spellStart"/>
            <w:r w:rsidRPr="00F37A97">
              <w:rPr>
                <w:rFonts w:ascii="Garamond" w:hAnsi="Garamond"/>
                <w:sz w:val="28"/>
                <w:szCs w:val="28"/>
              </w:rPr>
              <w:t>shicker</w:t>
            </w:r>
            <w:proofErr w:type="spellEnd"/>
            <w:r w:rsidRPr="00F37A97">
              <w:rPr>
                <w:rFonts w:ascii="Garamond" w:hAnsi="Garamond"/>
                <w:sz w:val="28"/>
                <w:szCs w:val="28"/>
              </w:rPr>
              <w:t xml:space="preserve"> </w:t>
            </w:r>
            <w:proofErr w:type="spellStart"/>
            <w:r w:rsidRPr="00F37A97">
              <w:rPr>
                <w:rFonts w:ascii="Garamond" w:hAnsi="Garamond"/>
                <w:sz w:val="28"/>
                <w:szCs w:val="28"/>
              </w:rPr>
              <w:t>jeh</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rou</w:t>
            </w:r>
            <w:proofErr w:type="spellEnd"/>
            <w:r w:rsidRPr="00F37A97">
              <w:rPr>
                <w:rFonts w:ascii="Garamond" w:hAnsi="Garamond"/>
                <w:sz w:val="28"/>
                <w:szCs w:val="28"/>
              </w:rPr>
              <w:t xml:space="preserve"> e </w:t>
            </w:r>
            <w:proofErr w:type="spellStart"/>
            <w:r w:rsidRPr="00F37A97">
              <w:rPr>
                <w:rFonts w:ascii="Garamond" w:hAnsi="Garamond"/>
                <w:i/>
                <w:sz w:val="28"/>
                <w:szCs w:val="28"/>
              </w:rPr>
              <w:t>marroo</w:t>
            </w:r>
            <w:proofErr w:type="spellEnd"/>
            <w:r w:rsidRPr="00F37A97">
              <w:rPr>
                <w:rFonts w:ascii="Garamond" w:hAnsi="Garamond"/>
                <w:sz w:val="28"/>
                <w:szCs w:val="28"/>
              </w:rPr>
              <w:t xml:space="preserve"> </w:t>
            </w:r>
            <w:proofErr w:type="spellStart"/>
            <w:r w:rsidRPr="00F37A97">
              <w:rPr>
                <w:rFonts w:ascii="Garamond" w:hAnsi="Garamond"/>
                <w:sz w:val="28"/>
                <w:szCs w:val="28"/>
              </w:rPr>
              <w:t>va</w:t>
            </w:r>
            <w:proofErr w:type="spellEnd"/>
            <w:r w:rsidRPr="00F37A97">
              <w:rPr>
                <w:rFonts w:ascii="Garamond" w:hAnsi="Garamond"/>
                <w:sz w:val="28"/>
                <w:szCs w:val="28"/>
              </w:rPr>
              <w:t xml:space="preserve"> </w:t>
            </w:r>
            <w:proofErr w:type="spellStart"/>
            <w:r w:rsidRPr="00F37A97">
              <w:rPr>
                <w:rFonts w:ascii="Garamond" w:hAnsi="Garamond"/>
                <w:sz w:val="28"/>
                <w:szCs w:val="28"/>
              </w:rPr>
              <w:t>kiarrail</w:t>
            </w:r>
            <w:proofErr w:type="spellEnd"/>
            <w:r w:rsidRPr="00F37A97">
              <w:rPr>
                <w:rFonts w:ascii="Garamond" w:hAnsi="Garamond"/>
                <w:sz w:val="28"/>
                <w:szCs w:val="28"/>
              </w:rPr>
              <w:t xml:space="preserve"> </w:t>
            </w:r>
            <w:proofErr w:type="spellStart"/>
            <w:r w:rsidRPr="00F37A97">
              <w:rPr>
                <w:rFonts w:ascii="Garamond" w:hAnsi="Garamond"/>
                <w:sz w:val="28"/>
                <w:szCs w:val="28"/>
              </w:rPr>
              <w:t>wooar</w:t>
            </w:r>
            <w:proofErr w:type="spellEnd"/>
            <w:r w:rsidRPr="00F37A97">
              <w:rPr>
                <w:rFonts w:ascii="Garamond" w:hAnsi="Garamond"/>
                <w:sz w:val="28"/>
                <w:szCs w:val="28"/>
              </w:rPr>
              <w:t xml:space="preserve"> </w:t>
            </w:r>
            <w:proofErr w:type="spellStart"/>
            <w:r w:rsidRPr="00F37A97">
              <w:rPr>
                <w:rFonts w:ascii="Garamond" w:hAnsi="Garamond"/>
                <w:sz w:val="28"/>
                <w:szCs w:val="28"/>
              </w:rPr>
              <w:t>goit</w:t>
            </w:r>
            <w:proofErr w:type="spellEnd"/>
            <w:r w:rsidRPr="00F37A97">
              <w:rPr>
                <w:rFonts w:ascii="Garamond" w:hAnsi="Garamond"/>
                <w:sz w:val="28"/>
                <w:szCs w:val="28"/>
              </w:rPr>
              <w:t xml:space="preserve"> </w:t>
            </w:r>
            <w:proofErr w:type="spellStart"/>
            <w:r w:rsidRPr="00F37A97">
              <w:rPr>
                <w:rFonts w:ascii="Garamond" w:hAnsi="Garamond"/>
                <w:sz w:val="28"/>
                <w:szCs w:val="28"/>
              </w:rPr>
              <w:t>jeh</w:t>
            </w:r>
            <w:proofErr w:type="spellEnd"/>
            <w:r w:rsidRPr="00F37A97">
              <w:rPr>
                <w:rFonts w:ascii="Garamond" w:hAnsi="Garamond"/>
                <w:sz w:val="28"/>
                <w:szCs w:val="28"/>
              </w:rPr>
              <w:t xml:space="preserve"> e </w:t>
            </w:r>
            <w:proofErr w:type="spellStart"/>
            <w:r w:rsidRPr="00F37A97">
              <w:rPr>
                <w:rFonts w:ascii="Garamond" w:hAnsi="Garamond"/>
                <w:sz w:val="28"/>
                <w:szCs w:val="28"/>
              </w:rPr>
              <w:t>Oanluckey</w:t>
            </w:r>
            <w:proofErr w:type="spellEnd"/>
            <w:r w:rsidR="002C617D" w:rsidRPr="002C617D">
              <w:rPr>
                <w:rFonts w:ascii="Garamond" w:hAnsi="Garamond"/>
                <w:sz w:val="28"/>
                <w:szCs w:val="28"/>
              </w:rPr>
              <w:t> ;</w:t>
            </w:r>
            <w:r w:rsidRPr="00F37A97">
              <w:rPr>
                <w:rFonts w:ascii="Garamond" w:hAnsi="Garamond"/>
                <w:sz w:val="28"/>
                <w:szCs w:val="28"/>
              </w:rPr>
              <w:t xml:space="preserve"> son </w:t>
            </w:r>
            <w:proofErr w:type="spellStart"/>
            <w:r w:rsidRPr="00F37A97">
              <w:rPr>
                <w:rFonts w:ascii="Garamond" w:hAnsi="Garamond"/>
                <w:sz w:val="28"/>
                <w:szCs w:val="28"/>
              </w:rPr>
              <w:t>va</w:t>
            </w:r>
            <w:proofErr w:type="spellEnd"/>
            <w:r w:rsidRPr="00F37A97">
              <w:rPr>
                <w:rFonts w:ascii="Garamond" w:hAnsi="Garamond"/>
                <w:sz w:val="28"/>
                <w:szCs w:val="28"/>
              </w:rPr>
              <w:t xml:space="preserve"> </w:t>
            </w:r>
            <w:proofErr w:type="spellStart"/>
            <w:r w:rsidRPr="00F37A97">
              <w:rPr>
                <w:rFonts w:ascii="Garamond" w:hAnsi="Garamond"/>
                <w:sz w:val="28"/>
                <w:szCs w:val="28"/>
              </w:rPr>
              <w:t>sheshaght</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Hidooryn</w:t>
            </w:r>
            <w:proofErr w:type="spellEnd"/>
            <w:r w:rsidRPr="00F37A97">
              <w:rPr>
                <w:rFonts w:ascii="Garamond" w:hAnsi="Garamond"/>
                <w:sz w:val="28"/>
                <w:szCs w:val="28"/>
              </w:rPr>
              <w:t xml:space="preserve"> </w:t>
            </w:r>
            <w:proofErr w:type="spellStart"/>
            <w:r w:rsidRPr="00F37A97">
              <w:rPr>
                <w:rFonts w:ascii="Garamond" w:hAnsi="Garamond"/>
                <w:sz w:val="28"/>
                <w:szCs w:val="28"/>
              </w:rPr>
              <w:t>oardrit</w:t>
            </w:r>
            <w:proofErr w:type="spellEnd"/>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realley</w:t>
            </w:r>
            <w:proofErr w:type="spellEnd"/>
            <w:r w:rsidRPr="00F37A97">
              <w:rPr>
                <w:rFonts w:ascii="Garamond" w:hAnsi="Garamond"/>
                <w:sz w:val="28"/>
                <w:szCs w:val="28"/>
              </w:rPr>
              <w:t xml:space="preserve"> e </w:t>
            </w:r>
            <w:proofErr w:type="spellStart"/>
            <w:r w:rsidRPr="00F37A97">
              <w:rPr>
                <w:rFonts w:ascii="Garamond" w:hAnsi="Garamond"/>
                <w:sz w:val="28"/>
                <w:szCs w:val="28"/>
              </w:rPr>
              <w:t>Chorp</w:t>
            </w:r>
            <w:proofErr w:type="spellEnd"/>
            <w:r w:rsidRPr="00F37A97">
              <w:rPr>
                <w:rFonts w:ascii="Garamond" w:hAnsi="Garamond"/>
                <w:sz w:val="28"/>
                <w:szCs w:val="28"/>
              </w:rPr>
              <w:t xml:space="preserve">, </w:t>
            </w:r>
            <w:proofErr w:type="spellStart"/>
            <w:r w:rsidRPr="00F37A97">
              <w:rPr>
                <w:rFonts w:ascii="Garamond" w:hAnsi="Garamond"/>
                <w:sz w:val="28"/>
                <w:szCs w:val="28"/>
              </w:rPr>
              <w:t>nagh</w:t>
            </w:r>
            <w:proofErr w:type="spellEnd"/>
            <w:r w:rsidRPr="00F37A97">
              <w:rPr>
                <w:rFonts w:ascii="Garamond" w:hAnsi="Garamond"/>
                <w:sz w:val="28"/>
                <w:szCs w:val="28"/>
              </w:rPr>
              <w:t xml:space="preserve"> </w:t>
            </w:r>
            <w:proofErr w:type="spellStart"/>
            <w:r w:rsidRPr="00F37A97">
              <w:rPr>
                <w:rFonts w:ascii="Garamond" w:hAnsi="Garamond"/>
                <w:sz w:val="28"/>
                <w:szCs w:val="28"/>
              </w:rPr>
              <w:t>jinnagh</w:t>
            </w:r>
            <w:proofErr w:type="spellEnd"/>
            <w:r w:rsidRPr="00F37A97">
              <w:rPr>
                <w:rFonts w:ascii="Garamond" w:hAnsi="Garamond"/>
                <w:sz w:val="28"/>
                <w:szCs w:val="28"/>
              </w:rPr>
              <w:t xml:space="preserve"> e </w:t>
            </w:r>
            <w:proofErr w:type="spellStart"/>
            <w:r w:rsidRPr="00F37A97">
              <w:rPr>
                <w:rFonts w:ascii="Garamond" w:hAnsi="Garamond"/>
                <w:sz w:val="28"/>
                <w:szCs w:val="28"/>
              </w:rPr>
              <w:t>Gheney</w:t>
            </w:r>
            <w:proofErr w:type="spellEnd"/>
            <w:r w:rsidRPr="00F37A97">
              <w:rPr>
                <w:rFonts w:ascii="Garamond" w:hAnsi="Garamond"/>
                <w:sz w:val="28"/>
                <w:szCs w:val="28"/>
              </w:rPr>
              <w:t xml:space="preserve"> </w:t>
            </w:r>
            <w:proofErr w:type="spellStart"/>
            <w:r w:rsidRPr="00F37A97">
              <w:rPr>
                <w:rFonts w:ascii="Garamond" w:hAnsi="Garamond"/>
                <w:sz w:val="28"/>
                <w:szCs w:val="28"/>
              </w:rPr>
              <w:t>mooinjer</w:t>
            </w:r>
            <w:proofErr w:type="spellEnd"/>
            <w:r w:rsidRPr="00F37A97">
              <w:rPr>
                <w:rFonts w:ascii="Garamond" w:hAnsi="Garamond"/>
                <w:sz w:val="28"/>
                <w:szCs w:val="28"/>
              </w:rPr>
              <w:t xml:space="preserve"> lieu er </w:t>
            </w:r>
            <w:proofErr w:type="spellStart"/>
            <w:r w:rsidRPr="00F37A97">
              <w:rPr>
                <w:rFonts w:ascii="Garamond" w:hAnsi="Garamond"/>
                <w:sz w:val="28"/>
                <w:szCs w:val="28"/>
              </w:rPr>
              <w:t>sooyl</w:t>
            </w:r>
            <w:proofErr w:type="spellEnd"/>
            <w:r>
              <w:rPr>
                <w:rFonts w:ascii="Garamond" w:hAnsi="Garamond"/>
                <w:sz w:val="28"/>
                <w:szCs w:val="28"/>
              </w:rPr>
              <w:t xml:space="preserve"> e</w:t>
            </w:r>
            <w:r w:rsidR="00A13FBB">
              <w:rPr>
                <w:rFonts w:ascii="Garamond" w:hAnsi="Garamond"/>
                <w:sz w:val="28"/>
                <w:szCs w:val="28"/>
              </w:rPr>
              <w:t xml:space="preserve">, as </w:t>
            </w:r>
            <w:proofErr w:type="spellStart"/>
            <w:r w:rsidR="00A13FBB">
              <w:rPr>
                <w:rFonts w:ascii="Garamond" w:hAnsi="Garamond"/>
                <w:sz w:val="28"/>
                <w:szCs w:val="28"/>
              </w:rPr>
              <w:t>eisht</w:t>
            </w:r>
            <w:proofErr w:type="spellEnd"/>
            <w:r w:rsidR="00A13FBB">
              <w:rPr>
                <w:rFonts w:ascii="Garamond" w:hAnsi="Garamond"/>
                <w:sz w:val="28"/>
                <w:szCs w:val="28"/>
              </w:rPr>
              <w:t xml:space="preserve"> y </w:t>
            </w:r>
            <w:proofErr w:type="spellStart"/>
            <w:r w:rsidR="00A13FBB">
              <w:rPr>
                <w:rFonts w:ascii="Garamond" w:hAnsi="Garamond"/>
                <w:sz w:val="28"/>
                <w:szCs w:val="28"/>
              </w:rPr>
              <w:t>gra</w:t>
            </w:r>
            <w:proofErr w:type="spellEnd"/>
            <w:r w:rsidR="00A13FBB">
              <w:rPr>
                <w:rFonts w:ascii="Garamond" w:hAnsi="Garamond"/>
                <w:sz w:val="28"/>
                <w:szCs w:val="28"/>
              </w:rPr>
              <w:t xml:space="preserve"> </w:t>
            </w:r>
            <w:proofErr w:type="spellStart"/>
            <w:r w:rsidR="00A13FBB">
              <w:rPr>
                <w:rFonts w:ascii="Garamond" w:hAnsi="Garamond"/>
                <w:sz w:val="28"/>
                <w:szCs w:val="28"/>
              </w:rPr>
              <w:t>dy</w:t>
            </w:r>
            <w:proofErr w:type="spellEnd"/>
            <w:r w:rsidR="00A13FBB">
              <w:rPr>
                <w:rFonts w:ascii="Garamond" w:hAnsi="Garamond"/>
                <w:sz w:val="28"/>
                <w:szCs w:val="28"/>
              </w:rPr>
              <w:t xml:space="preserve"> </w:t>
            </w:r>
            <w:proofErr w:type="spellStart"/>
            <w:r w:rsidR="00A13FBB">
              <w:rPr>
                <w:rFonts w:ascii="Garamond" w:hAnsi="Garamond"/>
                <w:sz w:val="28"/>
                <w:szCs w:val="28"/>
              </w:rPr>
              <w:t>rou</w:t>
            </w:r>
            <w:proofErr w:type="spellEnd"/>
            <w:r w:rsidR="00A13FBB">
              <w:rPr>
                <w:rFonts w:ascii="Garamond" w:hAnsi="Garamond"/>
                <w:sz w:val="28"/>
                <w:szCs w:val="28"/>
              </w:rPr>
              <w:t xml:space="preserve"> e</w:t>
            </w:r>
            <w:r w:rsidRPr="00F37A97">
              <w:rPr>
                <w:rFonts w:ascii="Garamond" w:hAnsi="Garamond"/>
                <w:sz w:val="28"/>
                <w:szCs w:val="28"/>
              </w:rPr>
              <w:t xml:space="preserve"> er </w:t>
            </w:r>
            <w:proofErr w:type="spellStart"/>
            <w:r w:rsidRPr="00F37A97">
              <w:rPr>
                <w:rFonts w:ascii="Garamond" w:hAnsi="Garamond"/>
                <w:sz w:val="28"/>
                <w:szCs w:val="28"/>
              </w:rPr>
              <w:t>neeree</w:t>
            </w:r>
            <w:proofErr w:type="spellEnd"/>
            <w:r>
              <w:rPr>
                <w:rStyle w:val="FootnoteReference"/>
                <w:rFonts w:ascii="Garamond" w:hAnsi="Garamond"/>
                <w:sz w:val="28"/>
                <w:szCs w:val="28"/>
              </w:rPr>
              <w:footnoteReference w:id="24"/>
            </w:r>
            <w:r w:rsidRPr="00F37A97">
              <w:rPr>
                <w:rFonts w:ascii="Garamond" w:hAnsi="Garamond"/>
                <w:sz w:val="28"/>
                <w:szCs w:val="28"/>
              </w:rPr>
              <w:t xml:space="preserve"> </w:t>
            </w:r>
            <w:proofErr w:type="spellStart"/>
            <w:r w:rsidRPr="00F37A97">
              <w:rPr>
                <w:rFonts w:ascii="Garamond" w:hAnsi="Garamond"/>
                <w:sz w:val="28"/>
                <w:szCs w:val="28"/>
              </w:rPr>
              <w:t>reesht</w:t>
            </w:r>
            <w:proofErr w:type="spellEnd"/>
            <w:r w:rsidRPr="00F37A97">
              <w:rPr>
                <w:rFonts w:ascii="Garamond" w:hAnsi="Garamond"/>
                <w:sz w:val="28"/>
                <w:szCs w:val="28"/>
              </w:rPr>
              <w:t xml:space="preserve"> </w:t>
            </w:r>
            <w:proofErr w:type="spellStart"/>
            <w:r w:rsidRPr="00F37A97">
              <w:rPr>
                <w:rFonts w:ascii="Garamond" w:hAnsi="Garamond"/>
                <w:sz w:val="28"/>
                <w:szCs w:val="28"/>
              </w:rPr>
              <w:t>veih</w:t>
            </w:r>
            <w:proofErr w:type="spellEnd"/>
            <w:r w:rsidRPr="00F37A97">
              <w:rPr>
                <w:rFonts w:ascii="Garamond" w:hAnsi="Garamond"/>
                <w:sz w:val="28"/>
                <w:szCs w:val="28"/>
              </w:rPr>
              <w:t xml:space="preserve"> </w:t>
            </w:r>
            <w:proofErr w:type="spellStart"/>
            <w:r w:rsidRPr="00F37A97">
              <w:rPr>
                <w:rFonts w:ascii="Garamond" w:hAnsi="Garamond"/>
                <w:sz w:val="28"/>
                <w:szCs w:val="28"/>
              </w:rPr>
              <w:t>ny</w:t>
            </w:r>
            <w:proofErr w:type="spellEnd"/>
            <w:r w:rsidRPr="00F37A97">
              <w:rPr>
                <w:rFonts w:ascii="Garamond" w:hAnsi="Garamond"/>
                <w:sz w:val="28"/>
                <w:szCs w:val="28"/>
              </w:rPr>
              <w:t xml:space="preserve"> </w:t>
            </w:r>
            <w:proofErr w:type="spellStart"/>
            <w:r w:rsidRPr="00F37A97">
              <w:rPr>
                <w:rFonts w:ascii="Garamond" w:hAnsi="Garamond"/>
                <w:sz w:val="28"/>
                <w:szCs w:val="28"/>
              </w:rPr>
              <w:t>Merriu</w:t>
            </w:r>
            <w:proofErr w:type="spellEnd"/>
            <w:r w:rsidRPr="00F37A97">
              <w:rPr>
                <w:rFonts w:ascii="Garamond" w:hAnsi="Garamond"/>
                <w:sz w:val="28"/>
                <w:szCs w:val="28"/>
              </w:rPr>
              <w:t xml:space="preserve">. </w:t>
            </w:r>
          </w:p>
        </w:tc>
        <w:tc>
          <w:tcPr>
            <w:tcW w:w="0" w:type="auto"/>
          </w:tcPr>
          <w:p w14:paraId="09F2870F" w14:textId="77777777" w:rsidR="00167195" w:rsidRPr="00301C44" w:rsidRDefault="00167195" w:rsidP="00DB60C3">
            <w:pPr>
              <w:pStyle w:val="ListParagraph"/>
              <w:ind w:left="0" w:firstLine="227"/>
              <w:jc w:val="both"/>
              <w:rPr>
                <w:rFonts w:ascii="Garamond" w:hAnsi="Garamond" w:cs="Times New Roman"/>
                <w:sz w:val="28"/>
              </w:rPr>
            </w:pPr>
            <w:r w:rsidRPr="00301C44">
              <w:rPr>
                <w:rFonts w:ascii="Garamond" w:hAnsi="Garamond" w:cs="Times New Roman"/>
                <w:i/>
                <w:sz w:val="28"/>
              </w:rPr>
              <w:t>When they were assured He was</w:t>
            </w:r>
            <w:r w:rsidRPr="00301C44">
              <w:rPr>
                <w:rFonts w:ascii="Garamond" w:hAnsi="Garamond" w:cs="Times New Roman"/>
                <w:sz w:val="28"/>
              </w:rPr>
              <w:t xml:space="preserve"> Dead, </w:t>
            </w:r>
            <w:r w:rsidRPr="00301C44">
              <w:rPr>
                <w:rFonts w:ascii="Garamond" w:hAnsi="Garamond" w:cs="Times New Roman"/>
                <w:i/>
                <w:sz w:val="28"/>
              </w:rPr>
              <w:t xml:space="preserve">there was particular Care taken of his </w:t>
            </w:r>
            <w:r w:rsidRPr="00301C44">
              <w:rPr>
                <w:rFonts w:ascii="Garamond" w:hAnsi="Garamond" w:cs="Times New Roman"/>
                <w:sz w:val="28"/>
              </w:rPr>
              <w:t>Burial</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for a Company of Soldiers were appointed to watch his Body, that his Friends might not take it away, and say he was risen.</w:t>
            </w:r>
          </w:p>
        </w:tc>
        <w:tc>
          <w:tcPr>
            <w:tcW w:w="0" w:type="auto"/>
          </w:tcPr>
          <w:p w14:paraId="38340AAA" w14:textId="77777777" w:rsidR="00167195" w:rsidRPr="00167195" w:rsidRDefault="00167195" w:rsidP="00DB60C3">
            <w:pPr>
              <w:pStyle w:val="ListParagraph"/>
              <w:ind w:left="0"/>
              <w:rPr>
                <w:rFonts w:ascii="Garamond" w:hAnsi="Garamond" w:cs="Times New Roman"/>
                <w:i/>
                <w:sz w:val="20"/>
                <w:szCs w:val="20"/>
              </w:rPr>
            </w:pPr>
          </w:p>
        </w:tc>
      </w:tr>
      <w:tr w:rsidR="00167195" w:rsidRPr="00301C44" w14:paraId="6BF68382" w14:textId="77777777" w:rsidTr="00A13FBB">
        <w:tc>
          <w:tcPr>
            <w:tcW w:w="0" w:type="auto"/>
          </w:tcPr>
          <w:p w14:paraId="28B4365F" w14:textId="77777777" w:rsidR="00167195" w:rsidRPr="00F37A97" w:rsidRDefault="00167195" w:rsidP="00DB60C3">
            <w:pPr>
              <w:pStyle w:val="CM3"/>
              <w:widowControl/>
              <w:spacing w:line="240" w:lineRule="auto"/>
              <w:ind w:firstLine="227"/>
              <w:contextualSpacing/>
              <w:jc w:val="both"/>
              <w:rPr>
                <w:rFonts w:ascii="Garamond" w:hAnsi="Garamond"/>
                <w:sz w:val="28"/>
                <w:szCs w:val="28"/>
              </w:rPr>
            </w:pPr>
            <w:r w:rsidRPr="00F37A97">
              <w:rPr>
                <w:rFonts w:ascii="Garamond" w:hAnsi="Garamond"/>
                <w:sz w:val="28"/>
                <w:szCs w:val="28"/>
              </w:rPr>
              <w:t xml:space="preserve">[41] </w:t>
            </w:r>
            <w:proofErr w:type="spellStart"/>
            <w:r w:rsidRPr="00F37A97">
              <w:rPr>
                <w:rFonts w:ascii="Garamond" w:hAnsi="Garamond"/>
                <w:sz w:val="28"/>
                <w:szCs w:val="28"/>
              </w:rPr>
              <w:t>Ooilley’n</w:t>
            </w:r>
            <w:proofErr w:type="spellEnd"/>
            <w:r w:rsidRPr="00F37A97">
              <w:rPr>
                <w:rFonts w:ascii="Garamond" w:hAnsi="Garamond"/>
                <w:sz w:val="28"/>
                <w:szCs w:val="28"/>
              </w:rPr>
              <w:t xml:space="preserve"> </w:t>
            </w:r>
            <w:proofErr w:type="spellStart"/>
            <w:r w:rsidRPr="00F37A97">
              <w:rPr>
                <w:rFonts w:ascii="Garamond" w:hAnsi="Garamond"/>
                <w:sz w:val="28"/>
                <w:szCs w:val="28"/>
              </w:rPr>
              <w:t>tra</w:t>
            </w:r>
            <w:proofErr w:type="spellEnd"/>
            <w:r w:rsidRPr="00F37A97">
              <w:rPr>
                <w:rFonts w:ascii="Garamond" w:hAnsi="Garamond"/>
                <w:sz w:val="28"/>
                <w:szCs w:val="28"/>
              </w:rPr>
              <w:t xml:space="preserve"> </w:t>
            </w:r>
            <w:proofErr w:type="spellStart"/>
            <w:r w:rsidRPr="00F37A97">
              <w:rPr>
                <w:rFonts w:ascii="Garamond" w:hAnsi="Garamond"/>
                <w:sz w:val="28"/>
                <w:szCs w:val="28"/>
              </w:rPr>
              <w:t>shoh</w:t>
            </w:r>
            <w:proofErr w:type="spellEnd"/>
            <w:r w:rsidRPr="00F37A97">
              <w:rPr>
                <w:rFonts w:ascii="Garamond" w:hAnsi="Garamond"/>
                <w:sz w:val="28"/>
                <w:szCs w:val="28"/>
              </w:rPr>
              <w:t>, hi</w:t>
            </w:r>
            <w:r w:rsidRPr="00075FAF">
              <w:rPr>
                <w:rFonts w:ascii="Garamond" w:hAnsi="Garamond"/>
                <w:i/>
                <w:sz w:val="28"/>
                <w:szCs w:val="28"/>
              </w:rPr>
              <w:t xml:space="preserve">e </w:t>
            </w:r>
            <w:r w:rsidRPr="00F37A97">
              <w:rPr>
                <w:rFonts w:ascii="Garamond" w:hAnsi="Garamond"/>
                <w:sz w:val="28"/>
                <w:szCs w:val="28"/>
              </w:rPr>
              <w:t xml:space="preserve">e </w:t>
            </w:r>
            <w:proofErr w:type="spellStart"/>
            <w:r w:rsidRPr="00F37A97">
              <w:rPr>
                <w:rFonts w:ascii="Garamond" w:hAnsi="Garamond"/>
                <w:sz w:val="28"/>
                <w:szCs w:val="28"/>
              </w:rPr>
              <w:t>Annym</w:t>
            </w:r>
            <w:proofErr w:type="spellEnd"/>
            <w:r w:rsidRPr="00F37A97">
              <w:rPr>
                <w:rFonts w:ascii="Garamond" w:hAnsi="Garamond"/>
                <w:sz w:val="28"/>
                <w:szCs w:val="28"/>
              </w:rPr>
              <w:t xml:space="preserve"> </w:t>
            </w:r>
            <w:proofErr w:type="spellStart"/>
            <w:r w:rsidRPr="00F37A97">
              <w:rPr>
                <w:rFonts w:ascii="Garamond" w:hAnsi="Garamond"/>
                <w:sz w:val="28"/>
                <w:szCs w:val="28"/>
              </w:rPr>
              <w:t>gys</w:t>
            </w:r>
            <w:proofErr w:type="spellEnd"/>
            <w:r w:rsidRPr="00F37A97">
              <w:rPr>
                <w:rFonts w:ascii="Garamond" w:hAnsi="Garamond"/>
                <w:sz w:val="28"/>
                <w:szCs w:val="28"/>
              </w:rPr>
              <w:t xml:space="preserve"> </w:t>
            </w:r>
            <w:proofErr w:type="spellStart"/>
            <w:r w:rsidRPr="00F37A97">
              <w:rPr>
                <w:rFonts w:ascii="Garamond" w:hAnsi="Garamond"/>
                <w:sz w:val="28"/>
                <w:szCs w:val="28"/>
              </w:rPr>
              <w:t>yn</w:t>
            </w:r>
            <w:proofErr w:type="spellEnd"/>
            <w:r w:rsidRPr="00F37A97">
              <w:rPr>
                <w:rFonts w:ascii="Garamond" w:hAnsi="Garamond"/>
                <w:sz w:val="28"/>
                <w:szCs w:val="28"/>
              </w:rPr>
              <w:t xml:space="preserve"> </w:t>
            </w:r>
            <w:proofErr w:type="spellStart"/>
            <w:r w:rsidRPr="00F37A97">
              <w:rPr>
                <w:rFonts w:ascii="Garamond" w:hAnsi="Garamond"/>
                <w:sz w:val="28"/>
                <w:szCs w:val="28"/>
              </w:rPr>
              <w:t>ynnyd</w:t>
            </w:r>
            <w:proofErr w:type="spellEnd"/>
            <w:r w:rsidRPr="00F37A97">
              <w:rPr>
                <w:rFonts w:ascii="Garamond" w:hAnsi="Garamond"/>
                <w:sz w:val="28"/>
                <w:szCs w:val="28"/>
              </w:rPr>
              <w:t xml:space="preserve">, </w:t>
            </w:r>
            <w:proofErr w:type="spellStart"/>
            <w:r w:rsidRPr="00F37A97">
              <w:rPr>
                <w:rFonts w:ascii="Garamond" w:hAnsi="Garamond"/>
                <w:sz w:val="28"/>
                <w:szCs w:val="28"/>
              </w:rPr>
              <w:t>raad</w:t>
            </w:r>
            <w:proofErr w:type="spellEnd"/>
            <w:r w:rsidRPr="00F37A97">
              <w:rPr>
                <w:rFonts w:ascii="Garamond" w:hAnsi="Garamond"/>
                <w:sz w:val="28"/>
                <w:szCs w:val="28"/>
              </w:rPr>
              <w:t xml:space="preserve"> ta </w:t>
            </w:r>
            <w:proofErr w:type="spellStart"/>
            <w:r w:rsidRPr="00F37A97">
              <w:rPr>
                <w:rFonts w:ascii="Garamond" w:hAnsi="Garamond"/>
                <w:sz w:val="28"/>
                <w:szCs w:val="28"/>
              </w:rPr>
              <w:t>Anmeenyn</w:t>
            </w:r>
            <w:proofErr w:type="spellEnd"/>
            <w:r w:rsidRPr="00F37A97">
              <w:rPr>
                <w:rFonts w:ascii="Garamond" w:hAnsi="Garamond"/>
                <w:sz w:val="28"/>
                <w:szCs w:val="28"/>
              </w:rPr>
              <w:t xml:space="preserve"> </w:t>
            </w:r>
            <w:proofErr w:type="spellStart"/>
            <w:r w:rsidRPr="00F37A97">
              <w:rPr>
                <w:rFonts w:ascii="Garamond" w:hAnsi="Garamond"/>
                <w:sz w:val="28"/>
                <w:szCs w:val="28"/>
              </w:rPr>
              <w:t>deney</w:t>
            </w:r>
            <w:proofErr w:type="spellEnd"/>
            <w:r w:rsidRPr="00F37A97">
              <w:rPr>
                <w:rFonts w:ascii="Garamond" w:hAnsi="Garamond"/>
                <w:sz w:val="28"/>
                <w:szCs w:val="28"/>
              </w:rPr>
              <w:t xml:space="preserve"> </w:t>
            </w:r>
            <w:proofErr w:type="spellStart"/>
            <w:r w:rsidRPr="00F37A97">
              <w:rPr>
                <w:rFonts w:ascii="Garamond" w:hAnsi="Garamond"/>
                <w:sz w:val="28"/>
                <w:szCs w:val="28"/>
              </w:rPr>
              <w:t>gol</w:t>
            </w:r>
            <w:proofErr w:type="spellEnd"/>
            <w:r w:rsidRPr="00F37A97">
              <w:rPr>
                <w:rFonts w:ascii="Garamond" w:hAnsi="Garamond"/>
                <w:sz w:val="28"/>
                <w:szCs w:val="28"/>
              </w:rPr>
              <w:t xml:space="preserve">, </w:t>
            </w:r>
            <w:proofErr w:type="spellStart"/>
            <w:r w:rsidRPr="00F37A97">
              <w:rPr>
                <w:rFonts w:ascii="Garamond" w:hAnsi="Garamond"/>
                <w:sz w:val="28"/>
                <w:szCs w:val="28"/>
              </w:rPr>
              <w:t>tra</w:t>
            </w:r>
            <w:proofErr w:type="spellEnd"/>
            <w:r w:rsidRPr="00F37A97">
              <w:rPr>
                <w:rFonts w:ascii="Garamond" w:hAnsi="Garamond"/>
                <w:sz w:val="28"/>
                <w:szCs w:val="28"/>
              </w:rPr>
              <w:t xml:space="preserve"> </w:t>
            </w:r>
            <w:proofErr w:type="spellStart"/>
            <w:r w:rsidRPr="00F37A97">
              <w:rPr>
                <w:rFonts w:ascii="Garamond" w:hAnsi="Garamond"/>
                <w:sz w:val="28"/>
                <w:szCs w:val="28"/>
              </w:rPr>
              <w:t>t’ad</w:t>
            </w:r>
            <w:proofErr w:type="spellEnd"/>
            <w:r w:rsidRPr="00F37A97">
              <w:rPr>
                <w:rFonts w:ascii="Garamond" w:hAnsi="Garamond"/>
                <w:sz w:val="28"/>
                <w:szCs w:val="28"/>
              </w:rPr>
              <w:t xml:space="preserve"> </w:t>
            </w:r>
            <w:proofErr w:type="spellStart"/>
            <w:r w:rsidRPr="00F37A97">
              <w:rPr>
                <w:rFonts w:ascii="Garamond" w:hAnsi="Garamond"/>
                <w:sz w:val="28"/>
                <w:szCs w:val="28"/>
              </w:rPr>
              <w:t>faggail</w:t>
            </w:r>
            <w:proofErr w:type="spellEnd"/>
            <w:r w:rsidRPr="00F37A97">
              <w:rPr>
                <w:rFonts w:ascii="Garamond" w:hAnsi="Garamond"/>
                <w:sz w:val="28"/>
                <w:szCs w:val="28"/>
              </w:rPr>
              <w:t xml:space="preserve"> </w:t>
            </w:r>
            <w:proofErr w:type="spellStart"/>
            <w:r w:rsidRPr="00F37A97">
              <w:rPr>
                <w:rFonts w:ascii="Garamond" w:hAnsi="Garamond"/>
                <w:sz w:val="28"/>
                <w:szCs w:val="28"/>
              </w:rPr>
              <w:t>nyn</w:t>
            </w:r>
            <w:proofErr w:type="spellEnd"/>
            <w:r w:rsidRPr="00F37A97">
              <w:rPr>
                <w:rFonts w:ascii="Garamond" w:hAnsi="Garamond"/>
                <w:sz w:val="28"/>
                <w:szCs w:val="28"/>
              </w:rPr>
              <w:t xml:space="preserve"> </w:t>
            </w:r>
            <w:proofErr w:type="spellStart"/>
            <w:r w:rsidRPr="00F37A97">
              <w:rPr>
                <w:rFonts w:ascii="Garamond" w:hAnsi="Garamond"/>
                <w:sz w:val="28"/>
                <w:szCs w:val="28"/>
              </w:rPr>
              <w:t>Gallinyn</w:t>
            </w:r>
            <w:proofErr w:type="spellEnd"/>
            <w:r w:rsidR="002C617D" w:rsidRPr="002C617D">
              <w:rPr>
                <w:rFonts w:ascii="Garamond" w:hAnsi="Garamond"/>
                <w:sz w:val="28"/>
                <w:szCs w:val="28"/>
              </w:rPr>
              <w:t> ;</w:t>
            </w:r>
            <w:r w:rsidRPr="00F37A97">
              <w:rPr>
                <w:rFonts w:ascii="Garamond" w:hAnsi="Garamond"/>
                <w:sz w:val="28"/>
                <w:szCs w:val="28"/>
              </w:rPr>
              <w:t xml:space="preserve">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voddagh</w:t>
            </w:r>
            <w:proofErr w:type="spellEnd"/>
            <w:r w:rsidRPr="00F37A97">
              <w:rPr>
                <w:rFonts w:ascii="Garamond" w:hAnsi="Garamond"/>
                <w:sz w:val="28"/>
                <w:szCs w:val="28"/>
              </w:rPr>
              <w:t xml:space="preserve"> e goal er </w:t>
            </w:r>
            <w:proofErr w:type="spellStart"/>
            <w:r w:rsidRPr="00F37A97">
              <w:rPr>
                <w:rFonts w:ascii="Garamond" w:hAnsi="Garamond"/>
                <w:sz w:val="28"/>
                <w:szCs w:val="28"/>
              </w:rPr>
              <w:t>dy</w:t>
            </w:r>
            <w:proofErr w:type="spellEnd"/>
            <w:r w:rsidRPr="00F37A97">
              <w:rPr>
                <w:rFonts w:ascii="Garamond" w:hAnsi="Garamond"/>
                <w:sz w:val="28"/>
                <w:szCs w:val="28"/>
              </w:rPr>
              <w:t xml:space="preserve"> </w:t>
            </w:r>
            <w:proofErr w:type="spellStart"/>
            <w:r w:rsidRPr="00F37A97">
              <w:rPr>
                <w:rFonts w:ascii="Garamond" w:hAnsi="Garamond"/>
                <w:sz w:val="28"/>
                <w:szCs w:val="28"/>
              </w:rPr>
              <w:t>chooilley</w:t>
            </w:r>
            <w:proofErr w:type="spellEnd"/>
            <w:r w:rsidRPr="00F37A97">
              <w:rPr>
                <w:rFonts w:ascii="Garamond" w:hAnsi="Garamond"/>
                <w:sz w:val="28"/>
                <w:szCs w:val="28"/>
              </w:rPr>
              <w:t xml:space="preserve"> </w:t>
            </w:r>
            <w:proofErr w:type="spellStart"/>
            <w:r w:rsidRPr="00F37A97">
              <w:rPr>
                <w:rFonts w:ascii="Garamond" w:hAnsi="Garamond"/>
                <w:sz w:val="28"/>
                <w:szCs w:val="28"/>
              </w:rPr>
              <w:t>stayd</w:t>
            </w:r>
            <w:proofErr w:type="spellEnd"/>
            <w:r w:rsidRPr="00F37A97">
              <w:rPr>
                <w:rFonts w:ascii="Garamond" w:hAnsi="Garamond"/>
                <w:sz w:val="28"/>
                <w:szCs w:val="28"/>
              </w:rPr>
              <w:t xml:space="preserve"> ta </w:t>
            </w:r>
            <w:proofErr w:type="spellStart"/>
            <w:r w:rsidRPr="00F37A97">
              <w:rPr>
                <w:rFonts w:ascii="Garamond" w:hAnsi="Garamond"/>
                <w:sz w:val="28"/>
                <w:szCs w:val="28"/>
              </w:rPr>
              <w:t>dooghyssagh</w:t>
            </w:r>
            <w:proofErr w:type="spellEnd"/>
            <w:r w:rsidRPr="00F37A97">
              <w:rPr>
                <w:rFonts w:ascii="Garamond" w:hAnsi="Garamond"/>
                <w:sz w:val="28"/>
                <w:szCs w:val="28"/>
              </w:rPr>
              <w:t xml:space="preserve"> </w:t>
            </w:r>
            <w:proofErr w:type="spellStart"/>
            <w:r w:rsidRPr="00F37A97">
              <w:rPr>
                <w:rFonts w:ascii="Garamond" w:hAnsi="Garamond"/>
                <w:sz w:val="28"/>
                <w:szCs w:val="28"/>
              </w:rPr>
              <w:t>gys</w:t>
            </w:r>
            <w:proofErr w:type="spellEnd"/>
            <w:r w:rsidRPr="00F37A97">
              <w:rPr>
                <w:rFonts w:ascii="Garamond" w:hAnsi="Garamond"/>
                <w:sz w:val="28"/>
                <w:szCs w:val="28"/>
              </w:rPr>
              <w:t xml:space="preserve"> </w:t>
            </w:r>
            <w:proofErr w:type="spellStart"/>
            <w:r w:rsidRPr="00F37A97">
              <w:rPr>
                <w:rFonts w:ascii="Garamond" w:hAnsi="Garamond"/>
                <w:sz w:val="28"/>
                <w:szCs w:val="28"/>
              </w:rPr>
              <w:t>sheel-naue</w:t>
            </w:r>
            <w:proofErr w:type="spellEnd"/>
            <w:r w:rsidRPr="00F37A97">
              <w:rPr>
                <w:rFonts w:ascii="Garamond" w:hAnsi="Garamond"/>
                <w:sz w:val="28"/>
                <w:szCs w:val="28"/>
              </w:rPr>
              <w:t xml:space="preserve">. </w:t>
            </w:r>
          </w:p>
        </w:tc>
        <w:tc>
          <w:tcPr>
            <w:tcW w:w="0" w:type="auto"/>
          </w:tcPr>
          <w:p w14:paraId="24969BB4" w14:textId="77777777" w:rsidR="00167195" w:rsidRPr="00301C44" w:rsidRDefault="00167195" w:rsidP="00DB60C3">
            <w:pPr>
              <w:pStyle w:val="ListParagraph"/>
              <w:ind w:left="0" w:firstLine="227"/>
              <w:jc w:val="both"/>
              <w:rPr>
                <w:rFonts w:ascii="Garamond" w:hAnsi="Garamond" w:cs="Times New Roman"/>
                <w:i/>
                <w:sz w:val="28"/>
              </w:rPr>
            </w:pPr>
            <w:r w:rsidRPr="00301C44">
              <w:rPr>
                <w:rFonts w:ascii="Garamond" w:hAnsi="Garamond" w:cs="Times New Roman"/>
                <w:i/>
                <w:sz w:val="28"/>
              </w:rPr>
              <w:t>During this time, his Soul went into the Place where the Souls of Men do go, when they are parted from their Bodies</w:t>
            </w:r>
            <w:r w:rsidR="002C617D" w:rsidRPr="002C617D">
              <w:rPr>
                <w:rFonts w:ascii="Garamond" w:hAnsi="Garamond" w:cs="Times New Roman"/>
                <w:sz w:val="28"/>
              </w:rPr>
              <w:t> ;</w:t>
            </w:r>
            <w:r w:rsidRPr="00301C44">
              <w:rPr>
                <w:rFonts w:ascii="Garamond" w:hAnsi="Garamond" w:cs="Times New Roman"/>
                <w:i/>
                <w:sz w:val="28"/>
              </w:rPr>
              <w:t xml:space="preserve"> that he might undergo all Conditions of human Nature.</w:t>
            </w:r>
          </w:p>
        </w:tc>
        <w:tc>
          <w:tcPr>
            <w:tcW w:w="0" w:type="auto"/>
          </w:tcPr>
          <w:p w14:paraId="40DFFCEA" w14:textId="77777777" w:rsidR="00167195" w:rsidRPr="00167195" w:rsidRDefault="00167195" w:rsidP="00DB60C3">
            <w:pPr>
              <w:pStyle w:val="ListParagraph"/>
              <w:ind w:left="0"/>
              <w:rPr>
                <w:rFonts w:ascii="Garamond" w:hAnsi="Garamond" w:cs="Times New Roman"/>
                <w:i/>
                <w:sz w:val="20"/>
                <w:szCs w:val="20"/>
              </w:rPr>
            </w:pPr>
          </w:p>
        </w:tc>
      </w:tr>
      <w:tr w:rsidR="00075FAF" w:rsidRPr="00301C44" w14:paraId="79FAC37D" w14:textId="77777777" w:rsidTr="00A13FBB">
        <w:tc>
          <w:tcPr>
            <w:tcW w:w="0" w:type="auto"/>
          </w:tcPr>
          <w:p w14:paraId="6B1FFEA5" w14:textId="77777777" w:rsidR="00075FAF" w:rsidRPr="008E493A" w:rsidRDefault="00075FAF" w:rsidP="00DB60C3">
            <w:pPr>
              <w:pStyle w:val="CM3"/>
              <w:widowControl/>
              <w:spacing w:line="240" w:lineRule="auto"/>
              <w:ind w:firstLine="227"/>
              <w:contextualSpacing/>
              <w:jc w:val="both"/>
              <w:rPr>
                <w:rFonts w:ascii="Garamond" w:hAnsi="Garamond"/>
                <w:sz w:val="28"/>
                <w:szCs w:val="28"/>
              </w:rPr>
            </w:pPr>
            <w:proofErr w:type="spellStart"/>
            <w:r w:rsidRPr="008E493A">
              <w:rPr>
                <w:rFonts w:ascii="Garamond" w:hAnsi="Garamond"/>
                <w:sz w:val="28"/>
                <w:szCs w:val="28"/>
              </w:rPr>
              <w:lastRenderedPageBreak/>
              <w:t>Agh</w:t>
            </w:r>
            <w:proofErr w:type="spellEnd"/>
            <w:r w:rsidRPr="008E493A">
              <w:rPr>
                <w:rFonts w:ascii="Garamond" w:hAnsi="Garamond"/>
                <w:sz w:val="28"/>
                <w:szCs w:val="28"/>
              </w:rPr>
              <w:t xml:space="preserve"> er y </w:t>
            </w:r>
            <w:proofErr w:type="spellStart"/>
            <w:r w:rsidRPr="008E493A">
              <w:rPr>
                <w:rFonts w:ascii="Garamond" w:hAnsi="Garamond"/>
                <w:sz w:val="28"/>
                <w:szCs w:val="28"/>
              </w:rPr>
              <w:t>tras</w:t>
            </w:r>
            <w:proofErr w:type="spellEnd"/>
            <w:r w:rsidRPr="008E493A">
              <w:rPr>
                <w:rFonts w:ascii="Garamond" w:hAnsi="Garamond"/>
                <w:sz w:val="28"/>
                <w:szCs w:val="28"/>
              </w:rPr>
              <w:t xml:space="preserve"> </w:t>
            </w:r>
            <w:proofErr w:type="spellStart"/>
            <w:r w:rsidRPr="008E493A">
              <w:rPr>
                <w:rFonts w:ascii="Garamond" w:hAnsi="Garamond"/>
                <w:sz w:val="28"/>
                <w:szCs w:val="28"/>
              </w:rPr>
              <w:t>laa</w:t>
            </w:r>
            <w:proofErr w:type="spellEnd"/>
            <w:r w:rsidRPr="008E493A">
              <w:rPr>
                <w:rFonts w:ascii="Garamond" w:hAnsi="Garamond"/>
                <w:sz w:val="28"/>
                <w:szCs w:val="28"/>
              </w:rPr>
              <w:t xml:space="preserve"> </w:t>
            </w:r>
            <w:proofErr w:type="spellStart"/>
            <w:r w:rsidRPr="008E493A">
              <w:rPr>
                <w:rFonts w:ascii="Garamond" w:hAnsi="Garamond"/>
                <w:sz w:val="28"/>
                <w:szCs w:val="28"/>
              </w:rPr>
              <w:t>lurg</w:t>
            </w:r>
            <w:proofErr w:type="spellEnd"/>
            <w:r w:rsidRPr="008E493A">
              <w:rPr>
                <w:rFonts w:ascii="Garamond" w:hAnsi="Garamond"/>
                <w:sz w:val="28"/>
                <w:szCs w:val="28"/>
              </w:rPr>
              <w:t xml:space="preserve"> e </w:t>
            </w:r>
            <w:proofErr w:type="spellStart"/>
            <w:r w:rsidRPr="008E493A">
              <w:rPr>
                <w:rFonts w:ascii="Garamond" w:hAnsi="Garamond"/>
                <w:sz w:val="28"/>
                <w:szCs w:val="28"/>
              </w:rPr>
              <w:t>vaish</w:t>
            </w:r>
            <w:proofErr w:type="spellEnd"/>
            <w:r w:rsidRPr="008E493A">
              <w:rPr>
                <w:rFonts w:ascii="Garamond" w:hAnsi="Garamond"/>
                <w:sz w:val="28"/>
                <w:szCs w:val="28"/>
              </w:rPr>
              <w:t>, (</w:t>
            </w:r>
            <w:proofErr w:type="spellStart"/>
            <w:r w:rsidRPr="008E493A">
              <w:rPr>
                <w:rFonts w:ascii="Garamond" w:hAnsi="Garamond"/>
                <w:sz w:val="28"/>
                <w:szCs w:val="28"/>
              </w:rPr>
              <w:t>va</w:t>
            </w:r>
            <w:proofErr w:type="spellEnd"/>
            <w:r w:rsidRPr="008E493A">
              <w:rPr>
                <w:rFonts w:ascii="Garamond" w:hAnsi="Garamond"/>
                <w:sz w:val="28"/>
                <w:szCs w:val="28"/>
              </w:rPr>
              <w:t xml:space="preserve"> </w:t>
            </w:r>
            <w:proofErr w:type="spellStart"/>
            <w:r w:rsidRPr="008E493A">
              <w:rPr>
                <w:rFonts w:ascii="Garamond" w:hAnsi="Garamond"/>
                <w:sz w:val="28"/>
                <w:szCs w:val="28"/>
              </w:rPr>
              <w:t>rieau</w:t>
            </w:r>
            <w:proofErr w:type="spellEnd"/>
            <w:r w:rsidRPr="008E493A">
              <w:rPr>
                <w:rFonts w:ascii="Garamond" w:hAnsi="Garamond"/>
                <w:sz w:val="28"/>
                <w:szCs w:val="28"/>
              </w:rPr>
              <w:t xml:space="preserve"> er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henney</w:t>
            </w:r>
            <w:proofErr w:type="spellEnd"/>
            <w:r w:rsidRPr="008E493A">
              <w:rPr>
                <w:rFonts w:ascii="Garamond" w:hAnsi="Garamond"/>
                <w:sz w:val="28"/>
                <w:szCs w:val="28"/>
              </w:rPr>
              <w:t xml:space="preserve"> </w:t>
            </w:r>
            <w:proofErr w:type="spellStart"/>
            <w:r w:rsidRPr="008E493A">
              <w:rPr>
                <w:rFonts w:ascii="Garamond" w:hAnsi="Garamond"/>
                <w:sz w:val="28"/>
                <w:szCs w:val="28"/>
              </w:rPr>
              <w:t>enmyssit</w:t>
            </w:r>
            <w:proofErr w:type="spellEnd"/>
            <w:r w:rsidRPr="008E493A">
              <w:rPr>
                <w:rFonts w:ascii="Garamond" w:hAnsi="Garamond"/>
                <w:sz w:val="28"/>
                <w:szCs w:val="28"/>
              </w:rPr>
              <w:t xml:space="preserve"> </w:t>
            </w:r>
            <w:proofErr w:type="spellStart"/>
            <w:r w:rsidRPr="008E493A">
              <w:rPr>
                <w:rFonts w:ascii="Garamond" w:hAnsi="Garamond"/>
                <w:i/>
                <w:sz w:val="28"/>
                <w:szCs w:val="28"/>
              </w:rPr>
              <w:t>Laa’n</w:t>
            </w:r>
            <w:proofErr w:type="spellEnd"/>
            <w:r w:rsidRPr="008E493A">
              <w:rPr>
                <w:rFonts w:ascii="Garamond" w:hAnsi="Garamond"/>
                <w:i/>
                <w:sz w:val="28"/>
                <w:szCs w:val="28"/>
              </w:rPr>
              <w:t xml:space="preserve"> </w:t>
            </w:r>
            <w:proofErr w:type="spellStart"/>
            <w:r w:rsidRPr="008E493A">
              <w:rPr>
                <w:rFonts w:ascii="Garamond" w:hAnsi="Garamond"/>
                <w:i/>
                <w:sz w:val="28"/>
                <w:szCs w:val="28"/>
              </w:rPr>
              <w:t>Chiarn</w:t>
            </w:r>
            <w:proofErr w:type="spellEnd"/>
            <w:r w:rsidRPr="008E493A">
              <w:rPr>
                <w:rFonts w:ascii="Garamond" w:hAnsi="Garamond"/>
                <w:sz w:val="28"/>
                <w:szCs w:val="28"/>
              </w:rPr>
              <w:t xml:space="preserve">) </w:t>
            </w:r>
            <w:proofErr w:type="spellStart"/>
            <w:r w:rsidRPr="008E493A">
              <w:rPr>
                <w:rFonts w:ascii="Garamond" w:hAnsi="Garamond"/>
                <w:sz w:val="28"/>
                <w:szCs w:val="28"/>
              </w:rPr>
              <w:t>ve</w:t>
            </w:r>
            <w:proofErr w:type="spellEnd"/>
            <w:r w:rsidRPr="008E493A">
              <w:rPr>
                <w:rFonts w:ascii="Garamond" w:hAnsi="Garamond"/>
                <w:sz w:val="28"/>
                <w:szCs w:val="28"/>
              </w:rPr>
              <w:t xml:space="preserve"> </w:t>
            </w:r>
            <w:proofErr w:type="spellStart"/>
            <w:r w:rsidRPr="008E493A">
              <w:rPr>
                <w:rFonts w:ascii="Garamond" w:hAnsi="Garamond"/>
                <w:sz w:val="28"/>
                <w:szCs w:val="28"/>
              </w:rPr>
              <w:t>liorish</w:t>
            </w:r>
            <w:proofErr w:type="spellEnd"/>
            <w:r w:rsidRPr="008E493A">
              <w:rPr>
                <w:rFonts w:ascii="Garamond" w:hAnsi="Garamond"/>
                <w:sz w:val="28"/>
                <w:szCs w:val="28"/>
              </w:rPr>
              <w:t xml:space="preserve"> </w:t>
            </w:r>
            <w:proofErr w:type="spellStart"/>
            <w:r w:rsidRPr="008E493A">
              <w:rPr>
                <w:rFonts w:ascii="Garamond" w:hAnsi="Garamond"/>
                <w:sz w:val="28"/>
                <w:szCs w:val="28"/>
              </w:rPr>
              <w:t>pooar</w:t>
            </w:r>
            <w:proofErr w:type="spellEnd"/>
            <w:r w:rsidRPr="008E493A">
              <w:rPr>
                <w:rFonts w:ascii="Garamond" w:hAnsi="Garamond"/>
                <w:sz w:val="28"/>
                <w:szCs w:val="28"/>
              </w:rPr>
              <w:t xml:space="preserve"> Yee </w:t>
            </w:r>
            <w:proofErr w:type="spellStart"/>
            <w:r w:rsidRPr="008E493A">
              <w:rPr>
                <w:rFonts w:ascii="Garamond" w:hAnsi="Garamond"/>
                <w:sz w:val="28"/>
                <w:szCs w:val="28"/>
              </w:rPr>
              <w:t>troggit</w:t>
            </w:r>
            <w:proofErr w:type="spellEnd"/>
            <w:r w:rsidRPr="008E493A">
              <w:rPr>
                <w:rFonts w:ascii="Garamond" w:hAnsi="Garamond"/>
                <w:sz w:val="28"/>
                <w:szCs w:val="28"/>
              </w:rPr>
              <w:t xml:space="preserve"> </w:t>
            </w:r>
            <w:proofErr w:type="spellStart"/>
            <w:r w:rsidRPr="008E493A">
              <w:rPr>
                <w:rFonts w:ascii="Garamond" w:hAnsi="Garamond"/>
                <w:sz w:val="28"/>
                <w:szCs w:val="28"/>
              </w:rPr>
              <w:t>veih</w:t>
            </w:r>
            <w:proofErr w:type="spellEnd"/>
            <w:r w:rsidRPr="008E493A">
              <w:rPr>
                <w:rFonts w:ascii="Garamond" w:hAnsi="Garamond"/>
                <w:sz w:val="28"/>
                <w:szCs w:val="28"/>
              </w:rPr>
              <w:t xml:space="preserve"> </w:t>
            </w:r>
            <w:proofErr w:type="spellStart"/>
            <w:r w:rsidRPr="008E493A">
              <w:rPr>
                <w:rFonts w:ascii="Garamond" w:hAnsi="Garamond"/>
                <w:sz w:val="28"/>
                <w:szCs w:val="28"/>
              </w:rPr>
              <w:t>ny</w:t>
            </w:r>
            <w:proofErr w:type="spellEnd"/>
            <w:r w:rsidRPr="008E493A">
              <w:rPr>
                <w:rFonts w:ascii="Garamond" w:hAnsi="Garamond"/>
                <w:sz w:val="28"/>
                <w:szCs w:val="28"/>
              </w:rPr>
              <w:t xml:space="preserve"> </w:t>
            </w:r>
            <w:proofErr w:type="spellStart"/>
            <w:r w:rsidRPr="008E493A">
              <w:rPr>
                <w:rFonts w:ascii="Garamond" w:hAnsi="Garamond"/>
                <w:sz w:val="28"/>
                <w:szCs w:val="28"/>
              </w:rPr>
              <w:t>merriu</w:t>
            </w:r>
            <w:proofErr w:type="spellEnd"/>
            <w:r w:rsidRPr="008E493A">
              <w:rPr>
                <w:rFonts w:ascii="Garamond" w:hAnsi="Garamond"/>
                <w:sz w:val="28"/>
                <w:szCs w:val="28"/>
              </w:rPr>
              <w:t xml:space="preserve">, as </w:t>
            </w:r>
            <w:proofErr w:type="spellStart"/>
            <w:r w:rsidRPr="008E493A">
              <w:rPr>
                <w:rFonts w:ascii="Garamond" w:hAnsi="Garamond"/>
                <w:sz w:val="28"/>
                <w:szCs w:val="28"/>
              </w:rPr>
              <w:t>dooirree</w:t>
            </w:r>
            <w:proofErr w:type="spellEnd"/>
            <w:r w:rsidRPr="008E493A">
              <w:rPr>
                <w:rFonts w:ascii="Garamond" w:hAnsi="Garamond"/>
                <w:sz w:val="28"/>
                <w:szCs w:val="28"/>
              </w:rPr>
              <w:t xml:space="preserve"> e da-</w:t>
            </w:r>
            <w:proofErr w:type="spellStart"/>
            <w:r w:rsidRPr="008E493A">
              <w:rPr>
                <w:rFonts w:ascii="Garamond" w:hAnsi="Garamond"/>
                <w:sz w:val="28"/>
                <w:szCs w:val="28"/>
              </w:rPr>
              <w:t>eed</w:t>
            </w:r>
            <w:proofErr w:type="spellEnd"/>
            <w:r w:rsidRPr="008E493A">
              <w:rPr>
                <w:rFonts w:ascii="Garamond" w:hAnsi="Garamond"/>
                <w:sz w:val="28"/>
                <w:szCs w:val="28"/>
              </w:rPr>
              <w:t xml:space="preserve"> </w:t>
            </w:r>
            <w:proofErr w:type="spellStart"/>
            <w:r w:rsidRPr="008E493A">
              <w:rPr>
                <w:rFonts w:ascii="Garamond" w:hAnsi="Garamond"/>
                <w:sz w:val="28"/>
                <w:szCs w:val="28"/>
              </w:rPr>
              <w:t>laa</w:t>
            </w:r>
            <w:proofErr w:type="spellEnd"/>
            <w:r w:rsidRPr="008E493A">
              <w:rPr>
                <w:rFonts w:ascii="Garamond" w:hAnsi="Garamond"/>
                <w:sz w:val="28"/>
                <w:szCs w:val="28"/>
              </w:rPr>
              <w:t xml:space="preserve"> er y </w:t>
            </w:r>
            <w:proofErr w:type="spellStart"/>
            <w:r w:rsidRPr="008E493A">
              <w:rPr>
                <w:rFonts w:ascii="Garamond" w:hAnsi="Garamond"/>
                <w:sz w:val="28"/>
                <w:szCs w:val="28"/>
              </w:rPr>
              <w:t>talloo</w:t>
            </w:r>
            <w:proofErr w:type="spellEnd"/>
            <w:r w:rsidRPr="008E493A">
              <w:rPr>
                <w:rFonts w:ascii="Garamond" w:hAnsi="Garamond"/>
                <w:sz w:val="28"/>
                <w:szCs w:val="28"/>
              </w:rPr>
              <w:t xml:space="preserve"> </w:t>
            </w:r>
            <w:proofErr w:type="spellStart"/>
            <w:r w:rsidRPr="008E493A">
              <w:rPr>
                <w:rFonts w:ascii="Garamond" w:hAnsi="Garamond"/>
                <w:sz w:val="28"/>
                <w:szCs w:val="28"/>
              </w:rPr>
              <w:t>gynsagh</w:t>
            </w:r>
            <w:proofErr w:type="spellEnd"/>
            <w:r w:rsidRPr="008E493A">
              <w:rPr>
                <w:rFonts w:ascii="Garamond" w:hAnsi="Garamond"/>
                <w:sz w:val="28"/>
                <w:szCs w:val="28"/>
              </w:rPr>
              <w:t xml:space="preserve"> e </w:t>
            </w:r>
            <w:proofErr w:type="spellStart"/>
            <w:r w:rsidRPr="008E493A">
              <w:rPr>
                <w:rFonts w:ascii="Garamond" w:hAnsi="Garamond"/>
                <w:sz w:val="28"/>
                <w:szCs w:val="28"/>
              </w:rPr>
              <w:t>Ostyllyn</w:t>
            </w:r>
            <w:proofErr w:type="spellEnd"/>
            <w:r w:rsidRPr="008E493A">
              <w:rPr>
                <w:rFonts w:ascii="Garamond" w:hAnsi="Garamond"/>
                <w:sz w:val="28"/>
                <w:szCs w:val="28"/>
              </w:rPr>
              <w:t xml:space="preserve">, my </w:t>
            </w:r>
            <w:proofErr w:type="spellStart"/>
            <w:r w:rsidRPr="008E493A">
              <w:rPr>
                <w:rFonts w:ascii="Garamond" w:hAnsi="Garamond"/>
                <w:sz w:val="28"/>
                <w:szCs w:val="28"/>
              </w:rPr>
              <w:t>chion</w:t>
            </w:r>
            <w:proofErr w:type="spellEnd"/>
            <w:r w:rsidRPr="008E493A">
              <w:rPr>
                <w:rFonts w:ascii="Garamond" w:hAnsi="Garamond"/>
                <w:sz w:val="28"/>
                <w:szCs w:val="28"/>
              </w:rPr>
              <w:t xml:space="preserve"> y </w:t>
            </w:r>
            <w:proofErr w:type="spellStart"/>
            <w:r w:rsidRPr="008E493A">
              <w:rPr>
                <w:rFonts w:ascii="Garamond" w:hAnsi="Garamond"/>
                <w:sz w:val="28"/>
                <w:szCs w:val="28"/>
              </w:rPr>
              <w:t>Reereeaght</w:t>
            </w:r>
            <w:proofErr w:type="spellEnd"/>
            <w:r w:rsidRPr="008E493A">
              <w:rPr>
                <w:rFonts w:ascii="Garamond" w:hAnsi="Garamond"/>
                <w:sz w:val="28"/>
                <w:szCs w:val="28"/>
              </w:rPr>
              <w:t xml:space="preserve">, </w:t>
            </w:r>
            <w:proofErr w:type="spellStart"/>
            <w:r w:rsidRPr="008E493A">
              <w:rPr>
                <w:rFonts w:ascii="Garamond" w:hAnsi="Garamond"/>
                <w:sz w:val="28"/>
                <w:szCs w:val="28"/>
              </w:rPr>
              <w:t>ny’n</w:t>
            </w:r>
            <w:proofErr w:type="spellEnd"/>
            <w:r w:rsidRPr="008E493A">
              <w:rPr>
                <w:rFonts w:ascii="Garamond" w:hAnsi="Garamond"/>
                <w:sz w:val="28"/>
                <w:szCs w:val="28"/>
              </w:rPr>
              <w:t xml:space="preserve"> </w:t>
            </w:r>
            <w:proofErr w:type="spellStart"/>
            <w:r w:rsidRPr="008E493A">
              <w:rPr>
                <w:rFonts w:ascii="Garamond" w:hAnsi="Garamond"/>
                <w:sz w:val="28"/>
                <w:szCs w:val="28"/>
              </w:rPr>
              <w:t>Aglish</w:t>
            </w:r>
            <w:proofErr w:type="spellEnd"/>
            <w:r w:rsidRPr="008E493A">
              <w:rPr>
                <w:rFonts w:ascii="Garamond" w:hAnsi="Garamond"/>
                <w:sz w:val="28"/>
                <w:szCs w:val="28"/>
              </w:rPr>
              <w:t xml:space="preserve"> </w:t>
            </w:r>
            <w:proofErr w:type="spellStart"/>
            <w:r w:rsidRPr="008E493A">
              <w:rPr>
                <w:rFonts w:ascii="Garamond" w:hAnsi="Garamond"/>
                <w:sz w:val="28"/>
                <w:szCs w:val="28"/>
              </w:rPr>
              <w:t>va</w:t>
            </w:r>
            <w:proofErr w:type="spellEnd"/>
            <w:r w:rsidRPr="008E493A">
              <w:rPr>
                <w:rFonts w:ascii="Garamond" w:hAnsi="Garamond"/>
                <w:sz w:val="28"/>
                <w:szCs w:val="28"/>
              </w:rPr>
              <w:t xml:space="preserve">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gerrit</w:t>
            </w:r>
            <w:proofErr w:type="spellEnd"/>
            <w:r w:rsidRPr="008E493A">
              <w:rPr>
                <w:rFonts w:ascii="Garamond" w:hAnsi="Garamond"/>
                <w:sz w:val="28"/>
                <w:szCs w:val="28"/>
              </w:rPr>
              <w:t xml:space="preserve">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ve</w:t>
            </w:r>
            <w:proofErr w:type="spellEnd"/>
            <w:r w:rsidRPr="008E493A">
              <w:rPr>
                <w:rFonts w:ascii="Garamond" w:hAnsi="Garamond"/>
                <w:sz w:val="28"/>
                <w:szCs w:val="28"/>
              </w:rPr>
              <w:t xml:space="preserve"> </w:t>
            </w:r>
            <w:proofErr w:type="spellStart"/>
            <w:r w:rsidRPr="008E493A">
              <w:rPr>
                <w:rFonts w:ascii="Garamond" w:hAnsi="Garamond"/>
                <w:sz w:val="28"/>
                <w:szCs w:val="28"/>
              </w:rPr>
              <w:t>soit</w:t>
            </w:r>
            <w:proofErr w:type="spellEnd"/>
            <w:r w:rsidRPr="008E493A">
              <w:rPr>
                <w:rFonts w:ascii="Garamond" w:hAnsi="Garamond"/>
                <w:sz w:val="28"/>
                <w:szCs w:val="28"/>
              </w:rPr>
              <w:t xml:space="preserve"> </w:t>
            </w:r>
            <w:proofErr w:type="spellStart"/>
            <w:r w:rsidRPr="008E493A">
              <w:rPr>
                <w:rFonts w:ascii="Garamond" w:hAnsi="Garamond"/>
                <w:sz w:val="28"/>
                <w:szCs w:val="28"/>
              </w:rPr>
              <w:t>seose</w:t>
            </w:r>
            <w:proofErr w:type="spellEnd"/>
            <w:r w:rsidRPr="008E493A">
              <w:rPr>
                <w:rFonts w:ascii="Garamond" w:hAnsi="Garamond"/>
                <w:sz w:val="28"/>
                <w:szCs w:val="28"/>
              </w:rPr>
              <w:t xml:space="preserve">. </w:t>
            </w:r>
          </w:p>
        </w:tc>
        <w:tc>
          <w:tcPr>
            <w:tcW w:w="0" w:type="auto"/>
          </w:tcPr>
          <w:p w14:paraId="4578F9DA" w14:textId="77777777" w:rsidR="00075FAF" w:rsidRPr="00301C44" w:rsidRDefault="00075FAF" w:rsidP="00DB60C3">
            <w:pPr>
              <w:pStyle w:val="ListParagraph"/>
              <w:ind w:left="0" w:firstLine="227"/>
              <w:jc w:val="both"/>
              <w:rPr>
                <w:rFonts w:ascii="Garamond" w:hAnsi="Garamond" w:cs="Times New Roman"/>
                <w:sz w:val="28"/>
              </w:rPr>
            </w:pPr>
            <w:r w:rsidRPr="00301C44">
              <w:rPr>
                <w:rFonts w:ascii="Garamond" w:hAnsi="Garamond" w:cs="Times New Roman"/>
                <w:i/>
                <w:sz w:val="28"/>
              </w:rPr>
              <w:t>But upon the Third Day after his Death</w:t>
            </w:r>
            <w:r w:rsidRPr="00301C44">
              <w:rPr>
                <w:rFonts w:ascii="Garamond" w:hAnsi="Garamond" w:cs="Times New Roman"/>
                <w:sz w:val="28"/>
              </w:rPr>
              <w:t xml:space="preserve"> (</w:t>
            </w:r>
            <w:r w:rsidRPr="00301C44">
              <w:rPr>
                <w:rFonts w:ascii="Garamond" w:hAnsi="Garamond" w:cs="Times New Roman"/>
                <w:i/>
                <w:sz w:val="28"/>
              </w:rPr>
              <w:t>ever since called the</w:t>
            </w:r>
            <w:r w:rsidRPr="00301C44">
              <w:rPr>
                <w:rFonts w:ascii="Garamond" w:hAnsi="Garamond" w:cs="Times New Roman"/>
                <w:sz w:val="28"/>
              </w:rPr>
              <w:t xml:space="preserve"> Lords Day) </w:t>
            </w:r>
            <w:r w:rsidRPr="00301C44">
              <w:rPr>
                <w:rFonts w:ascii="Garamond" w:hAnsi="Garamond" w:cs="Times New Roman"/>
                <w:i/>
                <w:sz w:val="28"/>
              </w:rPr>
              <w:t>he was by the Power of God raised from the Dead</w:t>
            </w:r>
            <w:r w:rsidR="002C617D" w:rsidRPr="002C617D">
              <w:rPr>
                <w:rFonts w:ascii="Garamond" w:hAnsi="Garamond" w:cs="Times New Roman"/>
                <w:sz w:val="28"/>
              </w:rPr>
              <w:t> ;</w:t>
            </w:r>
            <w:r w:rsidRPr="00301C44">
              <w:rPr>
                <w:rFonts w:ascii="Garamond" w:hAnsi="Garamond" w:cs="Times New Roman"/>
                <w:i/>
                <w:sz w:val="28"/>
              </w:rPr>
              <w:t xml:space="preserve"> and continued </w:t>
            </w:r>
            <w:proofErr w:type="spellStart"/>
            <w:r w:rsidRPr="00301C44">
              <w:rPr>
                <w:rFonts w:ascii="Garamond" w:hAnsi="Garamond" w:cs="Times New Roman"/>
                <w:i/>
                <w:sz w:val="28"/>
              </w:rPr>
              <w:t>Fourty</w:t>
            </w:r>
            <w:proofErr w:type="spellEnd"/>
            <w:r w:rsidRPr="00301C44">
              <w:rPr>
                <w:rFonts w:ascii="Garamond" w:hAnsi="Garamond" w:cs="Times New Roman"/>
                <w:i/>
                <w:sz w:val="28"/>
              </w:rPr>
              <w:t xml:space="preserve"> Days upon Earth,</w:t>
            </w:r>
            <w:r w:rsidRPr="00301C44">
              <w:rPr>
                <w:rFonts w:ascii="Garamond" w:hAnsi="Garamond" w:cs="Times New Roman"/>
                <w:sz w:val="28"/>
              </w:rPr>
              <w:t xml:space="preserve"> Instructing his Disciples about the Kingdom </w:t>
            </w:r>
            <w:r w:rsidRPr="00301C44">
              <w:rPr>
                <w:rFonts w:ascii="Garamond" w:hAnsi="Garamond" w:cs="Times New Roman"/>
                <w:i/>
                <w:sz w:val="28"/>
              </w:rPr>
              <w:t>or Church</w:t>
            </w:r>
            <w:r w:rsidRPr="00301C44">
              <w:rPr>
                <w:rFonts w:ascii="Garamond" w:hAnsi="Garamond" w:cs="Times New Roman"/>
                <w:sz w:val="28"/>
              </w:rPr>
              <w:t xml:space="preserve">, which was shortly to be </w:t>
            </w:r>
            <w:proofErr w:type="spellStart"/>
            <w:r w:rsidRPr="00301C44">
              <w:rPr>
                <w:rFonts w:ascii="Garamond" w:hAnsi="Garamond" w:cs="Times New Roman"/>
                <w:sz w:val="28"/>
              </w:rPr>
              <w:t>establish’d</w:t>
            </w:r>
            <w:proofErr w:type="spellEnd"/>
            <w:r w:rsidRPr="00301C44">
              <w:rPr>
                <w:rFonts w:ascii="Garamond" w:hAnsi="Garamond" w:cs="Times New Roman"/>
                <w:sz w:val="28"/>
              </w:rPr>
              <w:t>.</w:t>
            </w:r>
          </w:p>
        </w:tc>
        <w:tc>
          <w:tcPr>
            <w:tcW w:w="0" w:type="auto"/>
          </w:tcPr>
          <w:p w14:paraId="4D15E80D" w14:textId="77777777" w:rsidR="00075FAF" w:rsidRDefault="00075FAF" w:rsidP="00DB60C3">
            <w:pPr>
              <w:pStyle w:val="ListParagraph"/>
              <w:ind w:left="0"/>
              <w:rPr>
                <w:rFonts w:ascii="Garamond" w:hAnsi="Garamond" w:cs="Times New Roman"/>
                <w:sz w:val="20"/>
                <w:szCs w:val="20"/>
              </w:rPr>
            </w:pPr>
          </w:p>
          <w:p w14:paraId="5C741BFA" w14:textId="77777777" w:rsidR="00075FAF" w:rsidRDefault="00075FAF" w:rsidP="00DB60C3">
            <w:pPr>
              <w:pStyle w:val="ListParagraph"/>
              <w:ind w:left="0"/>
              <w:rPr>
                <w:rFonts w:ascii="Garamond" w:hAnsi="Garamond" w:cs="Times New Roman"/>
                <w:sz w:val="20"/>
                <w:szCs w:val="20"/>
              </w:rPr>
            </w:pPr>
          </w:p>
          <w:p w14:paraId="6D623D2E" w14:textId="77777777" w:rsidR="00075FAF" w:rsidRDefault="00075FAF" w:rsidP="00DB60C3">
            <w:pPr>
              <w:pStyle w:val="ListParagraph"/>
              <w:ind w:left="0"/>
              <w:rPr>
                <w:rFonts w:ascii="Garamond" w:hAnsi="Garamond" w:cs="Times New Roman"/>
                <w:sz w:val="20"/>
                <w:szCs w:val="20"/>
              </w:rPr>
            </w:pPr>
          </w:p>
          <w:p w14:paraId="6CD1F51C" w14:textId="77777777" w:rsidR="00075FAF" w:rsidRDefault="00075FAF" w:rsidP="00DB60C3">
            <w:pPr>
              <w:pStyle w:val="ListParagraph"/>
              <w:ind w:left="0"/>
              <w:rPr>
                <w:rFonts w:ascii="Garamond" w:hAnsi="Garamond" w:cs="Times New Roman"/>
                <w:sz w:val="20"/>
                <w:szCs w:val="20"/>
              </w:rPr>
            </w:pPr>
          </w:p>
          <w:p w14:paraId="4DB5267C" w14:textId="77777777" w:rsidR="00075FAF" w:rsidRDefault="00075FAF" w:rsidP="00DB60C3">
            <w:pPr>
              <w:pStyle w:val="ListParagraph"/>
              <w:ind w:left="0"/>
              <w:rPr>
                <w:rFonts w:ascii="Garamond" w:hAnsi="Garamond" w:cs="Times New Roman"/>
                <w:sz w:val="20"/>
                <w:szCs w:val="20"/>
              </w:rPr>
            </w:pPr>
          </w:p>
          <w:p w14:paraId="399251DE" w14:textId="77777777" w:rsidR="00075FAF" w:rsidRDefault="00075FAF" w:rsidP="00DB60C3">
            <w:pPr>
              <w:pStyle w:val="ListParagraph"/>
              <w:ind w:left="0"/>
              <w:rPr>
                <w:rFonts w:ascii="Garamond" w:hAnsi="Garamond" w:cs="Times New Roman"/>
                <w:sz w:val="20"/>
                <w:szCs w:val="20"/>
              </w:rPr>
            </w:pPr>
          </w:p>
          <w:p w14:paraId="3D5B7DED" w14:textId="77777777" w:rsidR="00075FAF" w:rsidRPr="00075FAF" w:rsidRDefault="00075FAF" w:rsidP="00DB60C3">
            <w:pPr>
              <w:pStyle w:val="ListParagraph"/>
              <w:ind w:left="0"/>
              <w:rPr>
                <w:rFonts w:ascii="Garamond" w:hAnsi="Garamond" w:cs="Times New Roman"/>
                <w:sz w:val="20"/>
                <w:szCs w:val="20"/>
              </w:rPr>
            </w:pPr>
            <w:r>
              <w:rPr>
                <w:rFonts w:ascii="Garamond" w:hAnsi="Garamond" w:cs="Times New Roman"/>
                <w:sz w:val="20"/>
                <w:szCs w:val="20"/>
              </w:rPr>
              <w:t>Luke 24. 47</w:t>
            </w:r>
            <w:r w:rsidR="00D66F81">
              <w:rPr>
                <w:rFonts w:ascii="Garamond" w:hAnsi="Garamond" w:cs="Times New Roman"/>
                <w:sz w:val="20"/>
                <w:szCs w:val="20"/>
              </w:rPr>
              <w:t>.</w:t>
            </w:r>
          </w:p>
        </w:tc>
      </w:tr>
      <w:tr w:rsidR="00075FAF" w:rsidRPr="00301C44" w14:paraId="413495A9" w14:textId="77777777" w:rsidTr="00A13FBB">
        <w:tc>
          <w:tcPr>
            <w:tcW w:w="0" w:type="auto"/>
          </w:tcPr>
          <w:p w14:paraId="242A7CCF" w14:textId="77777777" w:rsidR="00075FAF" w:rsidRPr="008E493A" w:rsidRDefault="00075FAF" w:rsidP="00DB60C3">
            <w:pPr>
              <w:pStyle w:val="CM3"/>
              <w:widowControl/>
              <w:spacing w:line="240" w:lineRule="auto"/>
              <w:ind w:firstLine="227"/>
              <w:contextualSpacing/>
              <w:jc w:val="both"/>
              <w:rPr>
                <w:rFonts w:ascii="Garamond" w:hAnsi="Garamond"/>
                <w:sz w:val="28"/>
                <w:szCs w:val="28"/>
              </w:rPr>
            </w:pPr>
            <w:r w:rsidRPr="008E493A">
              <w:rPr>
                <w:rFonts w:ascii="Garamond" w:hAnsi="Garamond"/>
                <w:i/>
                <w:sz w:val="28"/>
                <w:szCs w:val="28"/>
              </w:rPr>
              <w:t>Q.</w:t>
            </w:r>
            <w:r w:rsidRPr="008E493A">
              <w:rPr>
                <w:rFonts w:ascii="Garamond" w:hAnsi="Garamond"/>
                <w:sz w:val="28"/>
                <w:szCs w:val="28"/>
              </w:rPr>
              <w:t xml:space="preserve"> </w:t>
            </w:r>
            <w:proofErr w:type="spellStart"/>
            <w:r w:rsidRPr="008E493A">
              <w:rPr>
                <w:rFonts w:ascii="Garamond" w:hAnsi="Garamond"/>
                <w:sz w:val="28"/>
                <w:szCs w:val="28"/>
              </w:rPr>
              <w:t>Cre’n</w:t>
            </w:r>
            <w:proofErr w:type="spellEnd"/>
            <w:r w:rsidRPr="008E493A">
              <w:rPr>
                <w:rFonts w:ascii="Garamond" w:hAnsi="Garamond"/>
                <w:sz w:val="28"/>
                <w:szCs w:val="28"/>
              </w:rPr>
              <w:t xml:space="preserve"> </w:t>
            </w:r>
            <w:proofErr w:type="spellStart"/>
            <w:r w:rsidRPr="008E493A">
              <w:rPr>
                <w:rFonts w:ascii="Garamond" w:hAnsi="Garamond"/>
                <w:sz w:val="28"/>
                <w:szCs w:val="28"/>
              </w:rPr>
              <w:t>aght</w:t>
            </w:r>
            <w:proofErr w:type="spellEnd"/>
            <w:r w:rsidRPr="008E493A">
              <w:rPr>
                <w:rFonts w:ascii="Garamond" w:hAnsi="Garamond"/>
                <w:sz w:val="28"/>
                <w:szCs w:val="28"/>
              </w:rPr>
              <w:t xml:space="preserve"> ta </w:t>
            </w:r>
            <w:proofErr w:type="spellStart"/>
            <w:r w:rsidRPr="008E493A">
              <w:rPr>
                <w:rFonts w:ascii="Garamond" w:hAnsi="Garamond"/>
                <w:sz w:val="28"/>
                <w:szCs w:val="28"/>
              </w:rPr>
              <w:t>shoh</w:t>
            </w:r>
            <w:proofErr w:type="spellEnd"/>
            <w:r w:rsidRPr="008E493A">
              <w:rPr>
                <w:rFonts w:ascii="Garamond" w:hAnsi="Garamond"/>
                <w:sz w:val="28"/>
                <w:szCs w:val="28"/>
              </w:rPr>
              <w:t xml:space="preserve"> </w:t>
            </w:r>
            <w:proofErr w:type="spellStart"/>
            <w:r w:rsidRPr="008E493A">
              <w:rPr>
                <w:rFonts w:ascii="Garamond" w:hAnsi="Garamond"/>
                <w:sz w:val="28"/>
                <w:szCs w:val="28"/>
              </w:rPr>
              <w:t>ginsh</w:t>
            </w:r>
            <w:proofErr w:type="spellEnd"/>
            <w:r w:rsidRPr="008E493A">
              <w:rPr>
                <w:rFonts w:ascii="Garamond" w:hAnsi="Garamond"/>
                <w:sz w:val="28"/>
                <w:szCs w:val="28"/>
              </w:rPr>
              <w:t xml:space="preserve"> </w:t>
            </w:r>
            <w:proofErr w:type="spellStart"/>
            <w:r w:rsidRPr="008E493A">
              <w:rPr>
                <w:rFonts w:ascii="Garamond" w:hAnsi="Garamond"/>
                <w:sz w:val="28"/>
                <w:szCs w:val="28"/>
              </w:rPr>
              <w:t>dy</w:t>
            </w:r>
            <w:proofErr w:type="spellEnd"/>
            <w:r w:rsidRPr="008E493A">
              <w:rPr>
                <w:rFonts w:ascii="Garamond" w:hAnsi="Garamond"/>
                <w:sz w:val="28"/>
                <w:szCs w:val="28"/>
              </w:rPr>
              <w:t xml:space="preserve"> nee </w:t>
            </w:r>
            <w:proofErr w:type="spellStart"/>
            <w:r w:rsidRPr="008E493A">
              <w:rPr>
                <w:rFonts w:ascii="Garamond" w:hAnsi="Garamond"/>
                <w:sz w:val="28"/>
                <w:szCs w:val="28"/>
              </w:rPr>
              <w:t>eshyn</w:t>
            </w:r>
            <w:proofErr w:type="spellEnd"/>
            <w:r w:rsidRPr="008E493A">
              <w:rPr>
                <w:rFonts w:ascii="Garamond" w:hAnsi="Garamond"/>
                <w:sz w:val="28"/>
                <w:szCs w:val="28"/>
              </w:rPr>
              <w:t xml:space="preserve"> </w:t>
            </w:r>
            <w:proofErr w:type="spellStart"/>
            <w:r w:rsidRPr="008E493A">
              <w:rPr>
                <w:rFonts w:ascii="Garamond" w:hAnsi="Garamond"/>
                <w:sz w:val="28"/>
                <w:szCs w:val="28"/>
              </w:rPr>
              <w:t>va</w:t>
            </w:r>
            <w:proofErr w:type="spellEnd"/>
            <w:r w:rsidRPr="008E493A">
              <w:rPr>
                <w:rFonts w:ascii="Garamond" w:hAnsi="Garamond"/>
                <w:sz w:val="28"/>
                <w:szCs w:val="28"/>
              </w:rPr>
              <w:t xml:space="preserve"> Mac Yee</w:t>
            </w:r>
            <w:r w:rsidR="002C617D" w:rsidRPr="002C617D">
              <w:rPr>
                <w:rFonts w:ascii="Garamond" w:hAnsi="Garamond"/>
                <w:i/>
                <w:sz w:val="28"/>
                <w:szCs w:val="28"/>
              </w:rPr>
              <w:t> </w:t>
            </w:r>
            <w:r w:rsidR="00C57BF1" w:rsidRPr="00C57BF1">
              <w:rPr>
                <w:rFonts w:ascii="Garamond" w:hAnsi="Garamond"/>
                <w:sz w:val="28"/>
                <w:szCs w:val="28"/>
              </w:rPr>
              <w:t>?</w:t>
            </w:r>
            <w:r w:rsidRPr="008E493A">
              <w:rPr>
                <w:rFonts w:ascii="Garamond" w:hAnsi="Garamond"/>
                <w:sz w:val="28"/>
                <w:szCs w:val="28"/>
              </w:rPr>
              <w:t xml:space="preserve"> </w:t>
            </w:r>
          </w:p>
        </w:tc>
        <w:tc>
          <w:tcPr>
            <w:tcW w:w="0" w:type="auto"/>
          </w:tcPr>
          <w:p w14:paraId="0D02E858" w14:textId="77777777" w:rsidR="00075FAF" w:rsidRPr="00301C44" w:rsidRDefault="00075FAF"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Q. </w:t>
            </w:r>
            <w:r w:rsidRPr="00301C44">
              <w:rPr>
                <w:rFonts w:ascii="Garamond" w:hAnsi="Garamond" w:cs="Times New Roman"/>
                <w:i/>
                <w:sz w:val="28"/>
              </w:rPr>
              <w:t>How doth this show that he was the</w:t>
            </w:r>
            <w:r w:rsidRPr="00301C44">
              <w:rPr>
                <w:rFonts w:ascii="Garamond" w:hAnsi="Garamond" w:cs="Times New Roman"/>
                <w:sz w:val="28"/>
              </w:rPr>
              <w:t xml:space="preserve"> Son of God</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439834F6" w14:textId="77777777" w:rsidR="00075FAF" w:rsidRPr="00167195" w:rsidRDefault="00075FAF" w:rsidP="00DB60C3">
            <w:pPr>
              <w:pStyle w:val="ListParagraph"/>
              <w:ind w:left="0"/>
              <w:rPr>
                <w:rFonts w:ascii="Garamond" w:hAnsi="Garamond" w:cs="Times New Roman"/>
                <w:sz w:val="20"/>
                <w:szCs w:val="20"/>
              </w:rPr>
            </w:pPr>
          </w:p>
        </w:tc>
      </w:tr>
      <w:tr w:rsidR="00075FAF" w:rsidRPr="00301C44" w14:paraId="28A7ABB8" w14:textId="77777777" w:rsidTr="00A13FBB">
        <w:tc>
          <w:tcPr>
            <w:tcW w:w="0" w:type="auto"/>
          </w:tcPr>
          <w:p w14:paraId="195E5B80" w14:textId="77777777" w:rsidR="00075FAF" w:rsidRPr="008E493A" w:rsidRDefault="00075FAF" w:rsidP="00DB60C3">
            <w:pPr>
              <w:pStyle w:val="CM3"/>
              <w:widowControl/>
              <w:spacing w:line="240" w:lineRule="auto"/>
              <w:ind w:firstLine="227"/>
              <w:contextualSpacing/>
              <w:jc w:val="both"/>
              <w:rPr>
                <w:rFonts w:ascii="Garamond" w:hAnsi="Garamond"/>
                <w:sz w:val="28"/>
                <w:szCs w:val="28"/>
              </w:rPr>
            </w:pPr>
            <w:r w:rsidRPr="008E493A">
              <w:rPr>
                <w:rFonts w:ascii="Garamond" w:hAnsi="Garamond"/>
                <w:i/>
                <w:sz w:val="28"/>
                <w:szCs w:val="28"/>
              </w:rPr>
              <w:t xml:space="preserve">A. </w:t>
            </w:r>
            <w:proofErr w:type="spellStart"/>
            <w:r w:rsidRPr="008E493A">
              <w:rPr>
                <w:rFonts w:ascii="Garamond" w:hAnsi="Garamond"/>
                <w:sz w:val="28"/>
                <w:szCs w:val="28"/>
              </w:rPr>
              <w:t>Ve</w:t>
            </w:r>
            <w:proofErr w:type="spellEnd"/>
            <w:r w:rsidRPr="008E493A">
              <w:rPr>
                <w:rFonts w:ascii="Garamond" w:hAnsi="Garamond"/>
                <w:sz w:val="28"/>
                <w:szCs w:val="28"/>
              </w:rPr>
              <w:t xml:space="preserve"> </w:t>
            </w:r>
            <w:proofErr w:type="spellStart"/>
            <w:r w:rsidRPr="008E493A">
              <w:rPr>
                <w:rFonts w:ascii="Garamond" w:hAnsi="Garamond"/>
                <w:sz w:val="28"/>
                <w:szCs w:val="28"/>
              </w:rPr>
              <w:t>myr</w:t>
            </w:r>
            <w:proofErr w:type="spellEnd"/>
            <w:r w:rsidRPr="008E493A">
              <w:rPr>
                <w:rFonts w:ascii="Garamond" w:hAnsi="Garamond"/>
                <w:sz w:val="28"/>
                <w:szCs w:val="28"/>
              </w:rPr>
              <w:t xml:space="preserve"> </w:t>
            </w:r>
            <w:proofErr w:type="spellStart"/>
            <w:r w:rsidRPr="008E493A">
              <w:rPr>
                <w:rFonts w:ascii="Garamond" w:hAnsi="Garamond"/>
                <w:sz w:val="28"/>
                <w:szCs w:val="28"/>
              </w:rPr>
              <w:t>shoh</w:t>
            </w:r>
            <w:proofErr w:type="spellEnd"/>
            <w:r w:rsidRPr="008E493A">
              <w:rPr>
                <w:rFonts w:ascii="Garamond" w:hAnsi="Garamond"/>
                <w:sz w:val="28"/>
                <w:szCs w:val="28"/>
              </w:rPr>
              <w:t xml:space="preserve">, ta </w:t>
            </w:r>
            <w:proofErr w:type="spellStart"/>
            <w:r w:rsidRPr="008E493A">
              <w:rPr>
                <w:rFonts w:ascii="Garamond" w:hAnsi="Garamond"/>
                <w:sz w:val="28"/>
                <w:szCs w:val="28"/>
              </w:rPr>
              <w:t>shen</w:t>
            </w:r>
            <w:proofErr w:type="spellEnd"/>
            <w:r w:rsidRPr="008E493A">
              <w:rPr>
                <w:rFonts w:ascii="Garamond" w:hAnsi="Garamond"/>
                <w:sz w:val="28"/>
                <w:szCs w:val="28"/>
              </w:rPr>
              <w:t xml:space="preserve">, </w:t>
            </w:r>
            <w:proofErr w:type="spellStart"/>
            <w:r w:rsidRPr="008E493A">
              <w:rPr>
                <w:rFonts w:ascii="Garamond" w:hAnsi="Garamond"/>
                <w:i/>
                <w:sz w:val="28"/>
                <w:szCs w:val="28"/>
              </w:rPr>
              <w:t>liorish</w:t>
            </w:r>
            <w:proofErr w:type="spellEnd"/>
            <w:r w:rsidRPr="008E493A">
              <w:rPr>
                <w:rFonts w:ascii="Garamond" w:hAnsi="Garamond"/>
                <w:i/>
                <w:sz w:val="28"/>
                <w:szCs w:val="28"/>
              </w:rPr>
              <w:t xml:space="preserve"> </w:t>
            </w:r>
            <w:proofErr w:type="spellStart"/>
            <w:r w:rsidRPr="008E493A">
              <w:rPr>
                <w:rFonts w:ascii="Garamond" w:hAnsi="Garamond"/>
                <w:i/>
                <w:sz w:val="28"/>
                <w:szCs w:val="28"/>
              </w:rPr>
              <w:t>Irree</w:t>
            </w:r>
            <w:proofErr w:type="spellEnd"/>
            <w:r w:rsidRPr="008E493A">
              <w:rPr>
                <w:rFonts w:ascii="Garamond" w:hAnsi="Garamond"/>
                <w:i/>
                <w:sz w:val="28"/>
                <w:szCs w:val="28"/>
              </w:rPr>
              <w:t xml:space="preserve"> </w:t>
            </w:r>
            <w:proofErr w:type="spellStart"/>
            <w:r w:rsidRPr="008E493A">
              <w:rPr>
                <w:rFonts w:ascii="Garamond" w:hAnsi="Garamond"/>
                <w:i/>
                <w:sz w:val="28"/>
                <w:szCs w:val="28"/>
              </w:rPr>
              <w:t>reesht</w:t>
            </w:r>
            <w:proofErr w:type="spellEnd"/>
            <w:r w:rsidRPr="008E493A">
              <w:rPr>
                <w:rFonts w:ascii="Garamond" w:hAnsi="Garamond"/>
                <w:i/>
                <w:sz w:val="28"/>
                <w:szCs w:val="28"/>
              </w:rPr>
              <w:t xml:space="preserve"> </w:t>
            </w:r>
            <w:proofErr w:type="spellStart"/>
            <w:r w:rsidRPr="008E493A">
              <w:rPr>
                <w:rFonts w:ascii="Garamond" w:hAnsi="Garamond"/>
                <w:i/>
                <w:sz w:val="28"/>
                <w:szCs w:val="28"/>
              </w:rPr>
              <w:t>veih</w:t>
            </w:r>
            <w:proofErr w:type="spellEnd"/>
            <w:r w:rsidRPr="008E493A">
              <w:rPr>
                <w:rFonts w:ascii="Garamond" w:hAnsi="Garamond"/>
                <w:i/>
                <w:sz w:val="28"/>
                <w:szCs w:val="28"/>
              </w:rPr>
              <w:t xml:space="preserve"> </w:t>
            </w:r>
            <w:proofErr w:type="spellStart"/>
            <w:r w:rsidRPr="008E493A">
              <w:rPr>
                <w:rFonts w:ascii="Garamond" w:hAnsi="Garamond"/>
                <w:i/>
                <w:sz w:val="28"/>
                <w:szCs w:val="28"/>
              </w:rPr>
              <w:t>ny</w:t>
            </w:r>
            <w:proofErr w:type="spellEnd"/>
            <w:r w:rsidRPr="008E493A">
              <w:rPr>
                <w:rFonts w:ascii="Garamond" w:hAnsi="Garamond"/>
                <w:i/>
                <w:sz w:val="28"/>
                <w:szCs w:val="28"/>
              </w:rPr>
              <w:t xml:space="preserve"> </w:t>
            </w:r>
            <w:proofErr w:type="spellStart"/>
            <w:r w:rsidRPr="008E493A">
              <w:rPr>
                <w:rFonts w:ascii="Garamond" w:hAnsi="Garamond"/>
                <w:i/>
                <w:sz w:val="28"/>
                <w:szCs w:val="28"/>
              </w:rPr>
              <w:t>merriu</w:t>
            </w:r>
            <w:proofErr w:type="spellEnd"/>
            <w:r w:rsidRPr="008E493A">
              <w:rPr>
                <w:rFonts w:ascii="Garamond" w:hAnsi="Garamond"/>
                <w:i/>
                <w:sz w:val="28"/>
                <w:szCs w:val="28"/>
              </w:rPr>
              <w:t xml:space="preserve">, </w:t>
            </w:r>
            <w:proofErr w:type="spellStart"/>
            <w:r w:rsidRPr="008E493A">
              <w:rPr>
                <w:rFonts w:ascii="Garamond" w:hAnsi="Garamond"/>
                <w:i/>
                <w:sz w:val="28"/>
                <w:szCs w:val="28"/>
              </w:rPr>
              <w:t>soilsit</w:t>
            </w:r>
            <w:proofErr w:type="spellEnd"/>
            <w:r w:rsidR="00D66F81" w:rsidRPr="00D66F81">
              <w:rPr>
                <w:rStyle w:val="FootnoteReference"/>
                <w:rFonts w:ascii="Garamond" w:hAnsi="Garamond"/>
                <w:sz w:val="28"/>
                <w:szCs w:val="28"/>
              </w:rPr>
              <w:footnoteReference w:id="25"/>
            </w:r>
            <w:r w:rsidRPr="008E493A">
              <w:rPr>
                <w:rFonts w:ascii="Garamond" w:hAnsi="Garamond"/>
                <w:i/>
                <w:sz w:val="28"/>
                <w:szCs w:val="28"/>
              </w:rPr>
              <w:t xml:space="preserve"> </w:t>
            </w:r>
            <w:proofErr w:type="spellStart"/>
            <w:r w:rsidRPr="008E493A">
              <w:rPr>
                <w:rFonts w:ascii="Garamond" w:hAnsi="Garamond"/>
                <w:i/>
                <w:sz w:val="28"/>
                <w:szCs w:val="28"/>
              </w:rPr>
              <w:t>dy</w:t>
            </w:r>
            <w:proofErr w:type="spellEnd"/>
            <w:r w:rsidRPr="008E493A">
              <w:rPr>
                <w:rFonts w:ascii="Garamond" w:hAnsi="Garamond"/>
                <w:i/>
                <w:sz w:val="28"/>
                <w:szCs w:val="28"/>
              </w:rPr>
              <w:t xml:space="preserve"> </w:t>
            </w:r>
            <w:proofErr w:type="spellStart"/>
            <w:r w:rsidRPr="008E493A">
              <w:rPr>
                <w:rFonts w:ascii="Garamond" w:hAnsi="Garamond"/>
                <w:i/>
                <w:sz w:val="28"/>
                <w:szCs w:val="28"/>
              </w:rPr>
              <w:t>ve</w:t>
            </w:r>
            <w:proofErr w:type="spellEnd"/>
            <w:r w:rsidRPr="008E493A">
              <w:rPr>
                <w:rFonts w:ascii="Garamond" w:hAnsi="Garamond"/>
                <w:i/>
                <w:sz w:val="28"/>
                <w:szCs w:val="28"/>
              </w:rPr>
              <w:t xml:space="preserve"> Mac Yee,</w:t>
            </w:r>
            <w:r w:rsidRPr="008E493A">
              <w:rPr>
                <w:rFonts w:ascii="Garamond" w:hAnsi="Garamond"/>
                <w:sz w:val="28"/>
                <w:szCs w:val="28"/>
              </w:rPr>
              <w:t xml:space="preserve"> </w:t>
            </w:r>
            <w:proofErr w:type="spellStart"/>
            <w:r w:rsidRPr="008E493A">
              <w:rPr>
                <w:rFonts w:ascii="Garamond" w:hAnsi="Garamond"/>
                <w:sz w:val="28"/>
                <w:szCs w:val="28"/>
              </w:rPr>
              <w:t>ta’n</w:t>
            </w:r>
            <w:proofErr w:type="spellEnd"/>
            <w:r w:rsidRPr="008E493A">
              <w:rPr>
                <w:rFonts w:ascii="Garamond" w:hAnsi="Garamond"/>
                <w:sz w:val="28"/>
                <w:szCs w:val="28"/>
              </w:rPr>
              <w:t xml:space="preserve"> </w:t>
            </w:r>
            <w:proofErr w:type="spellStart"/>
            <w:r w:rsidRPr="008E493A">
              <w:rPr>
                <w:rFonts w:ascii="Garamond" w:hAnsi="Garamond"/>
                <w:sz w:val="28"/>
                <w:szCs w:val="28"/>
              </w:rPr>
              <w:t>Noo</w:t>
            </w:r>
            <w:proofErr w:type="spellEnd"/>
            <w:r w:rsidRPr="008E493A">
              <w:rPr>
                <w:rFonts w:ascii="Garamond" w:hAnsi="Garamond"/>
                <w:sz w:val="28"/>
                <w:szCs w:val="28"/>
              </w:rPr>
              <w:t xml:space="preserve"> </w:t>
            </w:r>
            <w:r w:rsidRPr="008E493A">
              <w:rPr>
                <w:rFonts w:ascii="Garamond" w:hAnsi="Garamond"/>
                <w:i/>
                <w:sz w:val="28"/>
                <w:szCs w:val="28"/>
              </w:rPr>
              <w:t>Paul</w:t>
            </w:r>
            <w:r w:rsidRPr="008E493A">
              <w:rPr>
                <w:rFonts w:ascii="Garamond" w:hAnsi="Garamond"/>
                <w:sz w:val="28"/>
                <w:szCs w:val="28"/>
              </w:rPr>
              <w:t xml:space="preserve"> </w:t>
            </w:r>
            <w:proofErr w:type="spellStart"/>
            <w:r w:rsidRPr="008E493A">
              <w:rPr>
                <w:rFonts w:ascii="Garamond" w:hAnsi="Garamond"/>
                <w:sz w:val="28"/>
                <w:szCs w:val="28"/>
              </w:rPr>
              <w:t>gr</w:t>
            </w:r>
            <w:r w:rsidRPr="00075FAF">
              <w:rPr>
                <w:rFonts w:ascii="Garamond" w:hAnsi="Garamond"/>
                <w:sz w:val="28"/>
                <w:szCs w:val="28"/>
              </w:rPr>
              <w:t>a</w:t>
            </w:r>
            <w:proofErr w:type="spellEnd"/>
            <w:r w:rsidRPr="00075FAF">
              <w:rPr>
                <w:rFonts w:ascii="Garamond" w:hAnsi="Garamond"/>
                <w:sz w:val="28"/>
                <w:szCs w:val="28"/>
              </w:rPr>
              <w:t>.</w:t>
            </w:r>
            <w:r w:rsidRPr="008E493A">
              <w:rPr>
                <w:rFonts w:ascii="Garamond" w:hAnsi="Garamond"/>
                <w:i/>
                <w:sz w:val="28"/>
                <w:szCs w:val="28"/>
              </w:rPr>
              <w:t xml:space="preserve"> </w:t>
            </w:r>
            <w:r w:rsidRPr="008E493A">
              <w:rPr>
                <w:rFonts w:ascii="Garamond" w:hAnsi="Garamond"/>
                <w:sz w:val="28"/>
                <w:szCs w:val="28"/>
              </w:rPr>
              <w:t xml:space="preserve">Son cha </w:t>
            </w:r>
            <w:proofErr w:type="spellStart"/>
            <w:r w:rsidRPr="008E493A">
              <w:rPr>
                <w:rFonts w:ascii="Garamond" w:hAnsi="Garamond"/>
                <w:sz w:val="28"/>
                <w:szCs w:val="28"/>
              </w:rPr>
              <w:t>beagh</w:t>
            </w:r>
            <w:proofErr w:type="spellEnd"/>
            <w:r w:rsidRPr="008E493A">
              <w:rPr>
                <w:rFonts w:ascii="Garamond" w:hAnsi="Garamond"/>
                <w:sz w:val="28"/>
                <w:szCs w:val="28"/>
              </w:rPr>
              <w:t xml:space="preserve"> </w:t>
            </w:r>
            <w:proofErr w:type="spellStart"/>
            <w:r w:rsidRPr="008E493A">
              <w:rPr>
                <w:rFonts w:ascii="Garamond" w:hAnsi="Garamond"/>
                <w:sz w:val="28"/>
                <w:szCs w:val="28"/>
              </w:rPr>
              <w:t>Jee</w:t>
            </w:r>
            <w:proofErr w:type="spellEnd"/>
            <w:r w:rsidRPr="008E493A">
              <w:rPr>
                <w:rFonts w:ascii="Garamond" w:hAnsi="Garamond"/>
                <w:sz w:val="28"/>
                <w:szCs w:val="28"/>
              </w:rPr>
              <w:t xml:space="preserve"> er </w:t>
            </w:r>
            <w:proofErr w:type="spellStart"/>
            <w:r w:rsidRPr="008E493A">
              <w:rPr>
                <w:rFonts w:ascii="Garamond" w:hAnsi="Garamond"/>
                <w:sz w:val="28"/>
                <w:szCs w:val="28"/>
              </w:rPr>
              <w:t>hroggal</w:t>
            </w:r>
            <w:proofErr w:type="spellEnd"/>
            <w:r w:rsidRPr="008E493A">
              <w:rPr>
                <w:rFonts w:ascii="Garamond" w:hAnsi="Garamond"/>
                <w:sz w:val="28"/>
                <w:szCs w:val="28"/>
              </w:rPr>
              <w:t xml:space="preserve"> e </w:t>
            </w:r>
            <w:proofErr w:type="spellStart"/>
            <w:r w:rsidRPr="008E493A">
              <w:rPr>
                <w:rFonts w:ascii="Garamond" w:hAnsi="Garamond"/>
                <w:sz w:val="28"/>
                <w:szCs w:val="28"/>
              </w:rPr>
              <w:t>veih</w:t>
            </w:r>
            <w:proofErr w:type="spellEnd"/>
            <w:r w:rsidRPr="008E493A">
              <w:rPr>
                <w:rFonts w:ascii="Garamond" w:hAnsi="Garamond"/>
                <w:sz w:val="28"/>
                <w:szCs w:val="28"/>
              </w:rPr>
              <w:t xml:space="preserve"> </w:t>
            </w:r>
            <w:proofErr w:type="spellStart"/>
            <w:r w:rsidRPr="008E493A">
              <w:rPr>
                <w:rFonts w:ascii="Garamond" w:hAnsi="Garamond"/>
                <w:sz w:val="28"/>
                <w:szCs w:val="28"/>
              </w:rPr>
              <w:t>ny</w:t>
            </w:r>
            <w:proofErr w:type="spellEnd"/>
            <w:r w:rsidRPr="008E493A">
              <w:rPr>
                <w:rFonts w:ascii="Garamond" w:hAnsi="Garamond"/>
                <w:sz w:val="28"/>
                <w:szCs w:val="28"/>
              </w:rPr>
              <w:t xml:space="preserve"> </w:t>
            </w:r>
            <w:proofErr w:type="spellStart"/>
            <w:r w:rsidRPr="008E493A">
              <w:rPr>
                <w:rFonts w:ascii="Garamond" w:hAnsi="Garamond"/>
                <w:sz w:val="28"/>
                <w:szCs w:val="28"/>
              </w:rPr>
              <w:t>merriu</w:t>
            </w:r>
            <w:proofErr w:type="spellEnd"/>
            <w:r w:rsidRPr="008E493A">
              <w:rPr>
                <w:rFonts w:ascii="Garamond" w:hAnsi="Garamond"/>
                <w:sz w:val="28"/>
                <w:szCs w:val="28"/>
              </w:rPr>
              <w:t xml:space="preserve"> </w:t>
            </w:r>
            <w:proofErr w:type="spellStart"/>
            <w:r w:rsidRPr="008E493A">
              <w:rPr>
                <w:rFonts w:ascii="Garamond" w:hAnsi="Garamond"/>
                <w:sz w:val="28"/>
                <w:szCs w:val="28"/>
              </w:rPr>
              <w:t>agh</w:t>
            </w:r>
            <w:proofErr w:type="spellEnd"/>
            <w:r w:rsidRPr="008E493A">
              <w:rPr>
                <w:rFonts w:ascii="Garamond" w:hAnsi="Garamond"/>
                <w:sz w:val="28"/>
                <w:szCs w:val="28"/>
              </w:rPr>
              <w:t xml:space="preserve">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lhou</w:t>
            </w:r>
            <w:proofErr w:type="spellEnd"/>
            <w:r>
              <w:rPr>
                <w:rFonts w:ascii="Garamond" w:hAnsi="Garamond"/>
                <w:sz w:val="28"/>
                <w:szCs w:val="28"/>
              </w:rPr>
              <w:t xml:space="preserve"> e </w:t>
            </w:r>
            <w:proofErr w:type="spellStart"/>
            <w:r>
              <w:rPr>
                <w:rFonts w:ascii="Garamond" w:hAnsi="Garamond"/>
                <w:sz w:val="28"/>
                <w:szCs w:val="28"/>
              </w:rPr>
              <w:t>jeh</w:t>
            </w:r>
            <w:proofErr w:type="spellEnd"/>
            <w:r>
              <w:rPr>
                <w:rFonts w:ascii="Garamond" w:hAnsi="Garamond"/>
                <w:sz w:val="28"/>
                <w:szCs w:val="28"/>
              </w:rPr>
              <w:t xml:space="preserve"> </w:t>
            </w:r>
            <w:proofErr w:type="spellStart"/>
            <w:r>
              <w:rPr>
                <w:rFonts w:ascii="Garamond" w:hAnsi="Garamond"/>
                <w:sz w:val="28"/>
                <w:szCs w:val="28"/>
              </w:rPr>
              <w:t>ooilley</w:t>
            </w:r>
            <w:proofErr w:type="spellEnd"/>
            <w:r>
              <w:rPr>
                <w:rFonts w:ascii="Garamond" w:hAnsi="Garamond"/>
                <w:sz w:val="28"/>
                <w:szCs w:val="28"/>
              </w:rPr>
              <w:t xml:space="preserve"> </w:t>
            </w:r>
            <w:proofErr w:type="spellStart"/>
            <w:r>
              <w:rPr>
                <w:rFonts w:ascii="Garamond" w:hAnsi="Garamond"/>
                <w:sz w:val="28"/>
                <w:szCs w:val="28"/>
              </w:rPr>
              <w:t>ny</w:t>
            </w:r>
            <w:proofErr w:type="spellEnd"/>
            <w:r>
              <w:rPr>
                <w:rFonts w:ascii="Garamond" w:hAnsi="Garamond"/>
                <w:sz w:val="28"/>
                <w:szCs w:val="28"/>
              </w:rPr>
              <w:t xml:space="preserve"> </w:t>
            </w:r>
            <w:proofErr w:type="spellStart"/>
            <w:r w:rsidRPr="00075FAF">
              <w:rPr>
                <w:rFonts w:ascii="Garamond" w:hAnsi="Garamond"/>
                <w:i/>
                <w:sz w:val="28"/>
                <w:szCs w:val="28"/>
              </w:rPr>
              <w:t>loar</w:t>
            </w:r>
            <w:proofErr w:type="spellEnd"/>
            <w:r w:rsidRPr="008E493A">
              <w:rPr>
                <w:rFonts w:ascii="Garamond" w:hAnsi="Garamond"/>
                <w:sz w:val="28"/>
                <w:szCs w:val="28"/>
              </w:rPr>
              <w:t xml:space="preserve"> </w:t>
            </w:r>
            <w:r w:rsidRPr="008E493A">
              <w:rPr>
                <w:rFonts w:ascii="Garamond" w:hAnsi="Garamond"/>
                <w:i/>
                <w:sz w:val="28"/>
                <w:szCs w:val="28"/>
              </w:rPr>
              <w:t xml:space="preserve">e </w:t>
            </w:r>
            <w:proofErr w:type="spellStart"/>
            <w:r w:rsidRPr="008E493A">
              <w:rPr>
                <w:rFonts w:ascii="Garamond" w:hAnsi="Garamond"/>
                <w:i/>
                <w:sz w:val="28"/>
                <w:szCs w:val="28"/>
              </w:rPr>
              <w:t>jeh</w:t>
            </w:r>
            <w:proofErr w:type="spellEnd"/>
            <w:r w:rsidRPr="008E493A">
              <w:rPr>
                <w:rFonts w:ascii="Garamond" w:hAnsi="Garamond"/>
                <w:i/>
                <w:sz w:val="28"/>
                <w:szCs w:val="28"/>
              </w:rPr>
              <w:t xml:space="preserve"> </w:t>
            </w:r>
            <w:proofErr w:type="spellStart"/>
            <w:r w:rsidRPr="008E493A">
              <w:rPr>
                <w:rFonts w:ascii="Garamond" w:hAnsi="Garamond"/>
                <w:i/>
                <w:sz w:val="28"/>
                <w:szCs w:val="28"/>
              </w:rPr>
              <w:t>hene</w:t>
            </w:r>
            <w:proofErr w:type="spellEnd"/>
            <w:r w:rsidRPr="008E493A">
              <w:rPr>
                <w:rFonts w:ascii="Garamond" w:hAnsi="Garamond"/>
                <w:sz w:val="28"/>
                <w:szCs w:val="28"/>
              </w:rPr>
              <w:t xml:space="preserve">, </w:t>
            </w:r>
            <w:proofErr w:type="spellStart"/>
            <w:r w:rsidRPr="008E493A">
              <w:rPr>
                <w:rFonts w:ascii="Garamond" w:hAnsi="Garamond"/>
                <w:sz w:val="28"/>
                <w:szCs w:val="28"/>
              </w:rPr>
              <w:t>ooilley</w:t>
            </w:r>
            <w:proofErr w:type="spellEnd"/>
            <w:r w:rsidRPr="008E493A">
              <w:rPr>
                <w:rFonts w:ascii="Garamond" w:hAnsi="Garamond"/>
                <w:sz w:val="28"/>
                <w:szCs w:val="28"/>
              </w:rPr>
              <w:t xml:space="preserve"> </w:t>
            </w:r>
            <w:proofErr w:type="spellStart"/>
            <w:r w:rsidRPr="008E493A">
              <w:rPr>
                <w:rFonts w:ascii="Garamond" w:hAnsi="Garamond"/>
                <w:sz w:val="28"/>
                <w:szCs w:val="28"/>
              </w:rPr>
              <w:t>ny</w:t>
            </w:r>
            <w:proofErr w:type="spellEnd"/>
            <w:r w:rsidRPr="008E493A">
              <w:rPr>
                <w:rFonts w:ascii="Garamond" w:hAnsi="Garamond"/>
                <w:sz w:val="28"/>
                <w:szCs w:val="28"/>
              </w:rPr>
              <w:t xml:space="preserve"> </w:t>
            </w:r>
            <w:r w:rsidRPr="00075FAF">
              <w:rPr>
                <w:rFonts w:ascii="Garamond" w:hAnsi="Garamond"/>
                <w:i/>
                <w:sz w:val="28"/>
                <w:szCs w:val="28"/>
              </w:rPr>
              <w:t>ren</w:t>
            </w:r>
            <w:r w:rsidRPr="008E493A">
              <w:rPr>
                <w:rFonts w:ascii="Garamond" w:hAnsi="Garamond"/>
                <w:sz w:val="28"/>
                <w:szCs w:val="28"/>
              </w:rPr>
              <w:t xml:space="preserve"> e </w:t>
            </w:r>
            <w:proofErr w:type="spellStart"/>
            <w:r w:rsidRPr="008E493A">
              <w:rPr>
                <w:rFonts w:ascii="Garamond" w:hAnsi="Garamond"/>
                <w:sz w:val="28"/>
                <w:szCs w:val="28"/>
              </w:rPr>
              <w:t>ayns</w:t>
            </w:r>
            <w:proofErr w:type="spellEnd"/>
            <w:r w:rsidRPr="008E493A">
              <w:rPr>
                <w:rFonts w:ascii="Garamond" w:hAnsi="Garamond"/>
                <w:sz w:val="28"/>
                <w:szCs w:val="28"/>
              </w:rPr>
              <w:t xml:space="preserve"> e </w:t>
            </w:r>
            <w:proofErr w:type="spellStart"/>
            <w:r w:rsidRPr="008E493A">
              <w:rPr>
                <w:rFonts w:ascii="Garamond" w:hAnsi="Garamond"/>
                <w:sz w:val="28"/>
                <w:szCs w:val="28"/>
              </w:rPr>
              <w:t>ennym</w:t>
            </w:r>
            <w:proofErr w:type="spellEnd"/>
            <w:r w:rsidRPr="008E493A">
              <w:rPr>
                <w:rFonts w:ascii="Garamond" w:hAnsi="Garamond"/>
                <w:sz w:val="28"/>
                <w:szCs w:val="28"/>
              </w:rPr>
              <w:t xml:space="preserve"> as </w:t>
            </w:r>
            <w:proofErr w:type="spellStart"/>
            <w:r w:rsidRPr="008E493A">
              <w:rPr>
                <w:rFonts w:ascii="Garamond" w:hAnsi="Garamond"/>
                <w:sz w:val="28"/>
                <w:szCs w:val="28"/>
              </w:rPr>
              <w:t>ooilley</w:t>
            </w:r>
            <w:proofErr w:type="spellEnd"/>
            <w:r w:rsidRPr="008E493A">
              <w:rPr>
                <w:rFonts w:ascii="Garamond" w:hAnsi="Garamond"/>
                <w:sz w:val="28"/>
                <w:szCs w:val="28"/>
              </w:rPr>
              <w:t xml:space="preserve"> </w:t>
            </w:r>
            <w:proofErr w:type="spellStart"/>
            <w:r w:rsidRPr="008E493A">
              <w:rPr>
                <w:rFonts w:ascii="Garamond" w:hAnsi="Garamond"/>
                <w:sz w:val="28"/>
                <w:szCs w:val="28"/>
              </w:rPr>
              <w:t>ny</w:t>
            </w:r>
            <w:proofErr w:type="spellEnd"/>
            <w:r w:rsidRPr="008E493A">
              <w:rPr>
                <w:rFonts w:ascii="Garamond" w:hAnsi="Garamond"/>
                <w:sz w:val="28"/>
                <w:szCs w:val="28"/>
              </w:rPr>
              <w:t xml:space="preserve"> </w:t>
            </w:r>
            <w:proofErr w:type="spellStart"/>
            <w:r w:rsidRPr="008E493A">
              <w:rPr>
                <w:rFonts w:ascii="Garamond" w:hAnsi="Garamond"/>
                <w:i/>
                <w:sz w:val="28"/>
                <w:szCs w:val="28"/>
              </w:rPr>
              <w:t>hur</w:t>
            </w:r>
            <w:proofErr w:type="spellEnd"/>
            <w:r w:rsidRPr="008E493A">
              <w:rPr>
                <w:rFonts w:ascii="Garamond" w:hAnsi="Garamond"/>
                <w:sz w:val="28"/>
                <w:szCs w:val="28"/>
              </w:rPr>
              <w:t xml:space="preserve"> e son </w:t>
            </w:r>
            <w:proofErr w:type="spellStart"/>
            <w:r w:rsidRPr="008E493A">
              <w:rPr>
                <w:rFonts w:ascii="Garamond" w:hAnsi="Garamond"/>
                <w:sz w:val="28"/>
                <w:szCs w:val="28"/>
              </w:rPr>
              <w:t>Sheel-naue</w:t>
            </w:r>
            <w:proofErr w:type="spellEnd"/>
            <w:r w:rsidRPr="008E493A">
              <w:rPr>
                <w:rFonts w:ascii="Garamond" w:hAnsi="Garamond"/>
                <w:sz w:val="28"/>
                <w:szCs w:val="28"/>
              </w:rPr>
              <w:t xml:space="preserve">. </w:t>
            </w:r>
          </w:p>
        </w:tc>
        <w:tc>
          <w:tcPr>
            <w:tcW w:w="0" w:type="auto"/>
          </w:tcPr>
          <w:p w14:paraId="53E8EE94" w14:textId="77777777" w:rsidR="00075FAF" w:rsidRPr="00301C44" w:rsidRDefault="00075FAF"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A. </w:t>
            </w:r>
            <w:r w:rsidRPr="00301C44">
              <w:rPr>
                <w:rFonts w:ascii="Garamond" w:hAnsi="Garamond" w:cs="Times New Roman"/>
                <w:i/>
                <w:sz w:val="28"/>
              </w:rPr>
              <w:t>He was</w:t>
            </w:r>
            <w:r w:rsidRPr="00301C44">
              <w:rPr>
                <w:rFonts w:ascii="Garamond" w:hAnsi="Garamond" w:cs="Times New Roman"/>
                <w:sz w:val="28"/>
              </w:rPr>
              <w:t xml:space="preserve"> Thus, </w:t>
            </w:r>
            <w:r w:rsidRPr="00301C44">
              <w:rPr>
                <w:rFonts w:ascii="Garamond" w:hAnsi="Garamond" w:cs="Times New Roman"/>
                <w:i/>
                <w:sz w:val="28"/>
              </w:rPr>
              <w:t xml:space="preserve">that is, </w:t>
            </w:r>
            <w:r w:rsidRPr="00301C44">
              <w:rPr>
                <w:rFonts w:ascii="Garamond" w:hAnsi="Garamond" w:cs="Times New Roman"/>
                <w:sz w:val="28"/>
              </w:rPr>
              <w:t xml:space="preserve">By his Resurrection from the Dead, declared to be the Son of God, </w:t>
            </w:r>
            <w:r w:rsidRPr="00301C44">
              <w:rPr>
                <w:rFonts w:ascii="Garamond" w:hAnsi="Garamond" w:cs="Times New Roman"/>
                <w:i/>
                <w:sz w:val="28"/>
              </w:rPr>
              <w:t>saith</w:t>
            </w:r>
            <w:r w:rsidRPr="00301C44">
              <w:rPr>
                <w:rFonts w:ascii="Garamond" w:hAnsi="Garamond" w:cs="Times New Roman"/>
                <w:sz w:val="28"/>
              </w:rPr>
              <w:t xml:space="preserve"> </w:t>
            </w:r>
            <w:r w:rsidRPr="00301C44">
              <w:rPr>
                <w:rFonts w:ascii="Garamond" w:hAnsi="Garamond" w:cs="Times New Roman"/>
                <w:i/>
                <w:sz w:val="28"/>
              </w:rPr>
              <w:t>S</w:t>
            </w:r>
            <w:r w:rsidRPr="00301C44">
              <w:rPr>
                <w:rFonts w:ascii="Garamond" w:hAnsi="Garamond" w:cs="Times New Roman"/>
                <w:sz w:val="28"/>
              </w:rPr>
              <w:t xml:space="preserve">. Paul. </w:t>
            </w:r>
            <w:r w:rsidRPr="00301C44">
              <w:rPr>
                <w:rFonts w:ascii="Garamond" w:hAnsi="Garamond" w:cs="Times New Roman"/>
                <w:i/>
                <w:sz w:val="28"/>
              </w:rPr>
              <w:t>For God would not have raised him from the Dead, but that he approved of all that he had</w:t>
            </w:r>
            <w:r w:rsidRPr="00301C44">
              <w:rPr>
                <w:rFonts w:ascii="Garamond" w:hAnsi="Garamond" w:cs="Times New Roman"/>
                <w:sz w:val="28"/>
              </w:rPr>
              <w:t xml:space="preserve"> said of Himself</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all that he had</w:t>
            </w:r>
            <w:r w:rsidRPr="00301C44">
              <w:rPr>
                <w:rFonts w:ascii="Garamond" w:hAnsi="Garamond" w:cs="Times New Roman"/>
                <w:sz w:val="28"/>
              </w:rPr>
              <w:t xml:space="preserve"> Done </w:t>
            </w:r>
            <w:r w:rsidRPr="00075FAF">
              <w:rPr>
                <w:rFonts w:ascii="Garamond" w:hAnsi="Garamond" w:cs="Times New Roman"/>
                <w:i/>
                <w:sz w:val="28"/>
              </w:rPr>
              <w:t>in</w:t>
            </w:r>
            <w:r w:rsidRPr="00301C44">
              <w:rPr>
                <w:rFonts w:ascii="Garamond" w:hAnsi="Garamond" w:cs="Times New Roman"/>
                <w:sz w:val="28"/>
              </w:rPr>
              <w:t xml:space="preserve"> His Name</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and all that he had</w:t>
            </w:r>
            <w:r w:rsidRPr="00301C44">
              <w:rPr>
                <w:rFonts w:ascii="Garamond" w:hAnsi="Garamond" w:cs="Times New Roman"/>
                <w:sz w:val="28"/>
              </w:rPr>
              <w:t xml:space="preserve"> </w:t>
            </w:r>
            <w:proofErr w:type="spellStart"/>
            <w:r w:rsidRPr="00301C44">
              <w:rPr>
                <w:rFonts w:ascii="Garamond" w:hAnsi="Garamond" w:cs="Times New Roman"/>
                <w:sz w:val="28"/>
              </w:rPr>
              <w:t>Suffer’d</w:t>
            </w:r>
            <w:proofErr w:type="spellEnd"/>
            <w:r w:rsidRPr="00301C44">
              <w:rPr>
                <w:rFonts w:ascii="Garamond" w:hAnsi="Garamond" w:cs="Times New Roman"/>
                <w:sz w:val="28"/>
              </w:rPr>
              <w:t xml:space="preserve"> </w:t>
            </w:r>
            <w:r w:rsidRPr="00301C44">
              <w:rPr>
                <w:rFonts w:ascii="Garamond" w:hAnsi="Garamond" w:cs="Times New Roman"/>
                <w:i/>
                <w:sz w:val="28"/>
              </w:rPr>
              <w:t>for Mankind.</w:t>
            </w:r>
          </w:p>
        </w:tc>
        <w:tc>
          <w:tcPr>
            <w:tcW w:w="0" w:type="auto"/>
          </w:tcPr>
          <w:p w14:paraId="2A157CA2" w14:textId="77777777" w:rsidR="00075FAF" w:rsidRDefault="00075FAF" w:rsidP="00DB60C3">
            <w:pPr>
              <w:pStyle w:val="ListParagraph"/>
              <w:ind w:left="0"/>
              <w:rPr>
                <w:rFonts w:ascii="Garamond" w:hAnsi="Garamond" w:cs="Times New Roman"/>
                <w:sz w:val="20"/>
                <w:szCs w:val="20"/>
              </w:rPr>
            </w:pPr>
          </w:p>
          <w:p w14:paraId="155B16AA" w14:textId="77777777" w:rsidR="00075FAF" w:rsidRDefault="00075FAF" w:rsidP="00DB60C3">
            <w:pPr>
              <w:pStyle w:val="ListParagraph"/>
              <w:ind w:left="0"/>
              <w:rPr>
                <w:rFonts w:ascii="Garamond" w:hAnsi="Garamond" w:cs="Times New Roman"/>
                <w:sz w:val="20"/>
                <w:szCs w:val="20"/>
              </w:rPr>
            </w:pPr>
          </w:p>
          <w:p w14:paraId="628139FE" w14:textId="77777777" w:rsidR="00075FAF" w:rsidRDefault="00075FAF" w:rsidP="00DB60C3">
            <w:pPr>
              <w:pStyle w:val="ListParagraph"/>
              <w:ind w:left="0"/>
              <w:rPr>
                <w:rFonts w:ascii="Garamond" w:hAnsi="Garamond" w:cs="Times New Roman"/>
                <w:sz w:val="20"/>
                <w:szCs w:val="20"/>
              </w:rPr>
            </w:pPr>
          </w:p>
          <w:p w14:paraId="129AB4FF" w14:textId="77777777" w:rsidR="00075FAF" w:rsidRDefault="00075FAF" w:rsidP="00DB60C3">
            <w:pPr>
              <w:pStyle w:val="ListParagraph"/>
              <w:ind w:left="0"/>
              <w:rPr>
                <w:rFonts w:ascii="Garamond" w:hAnsi="Garamond" w:cs="Times New Roman"/>
                <w:sz w:val="20"/>
                <w:szCs w:val="20"/>
              </w:rPr>
            </w:pPr>
          </w:p>
          <w:p w14:paraId="541E4771" w14:textId="77777777" w:rsidR="00075FAF" w:rsidRPr="00167195" w:rsidRDefault="00075FAF" w:rsidP="00DB60C3">
            <w:pPr>
              <w:pStyle w:val="ListParagraph"/>
              <w:ind w:left="0"/>
              <w:rPr>
                <w:rFonts w:ascii="Garamond" w:hAnsi="Garamond" w:cs="Times New Roman"/>
                <w:sz w:val="20"/>
                <w:szCs w:val="20"/>
              </w:rPr>
            </w:pPr>
            <w:r>
              <w:rPr>
                <w:rFonts w:ascii="Garamond" w:hAnsi="Garamond" w:cs="Times New Roman"/>
                <w:sz w:val="20"/>
                <w:szCs w:val="20"/>
              </w:rPr>
              <w:t>Rom. 1. 4.</w:t>
            </w:r>
          </w:p>
        </w:tc>
      </w:tr>
      <w:tr w:rsidR="00075FAF" w:rsidRPr="00301C44" w14:paraId="47F04F2E" w14:textId="77777777" w:rsidTr="00A13FBB">
        <w:tc>
          <w:tcPr>
            <w:tcW w:w="0" w:type="auto"/>
          </w:tcPr>
          <w:p w14:paraId="43737A60" w14:textId="77777777" w:rsidR="00075FAF" w:rsidRPr="008E493A" w:rsidRDefault="00075FAF" w:rsidP="00DB60C3">
            <w:pPr>
              <w:pStyle w:val="CM3"/>
              <w:widowControl/>
              <w:spacing w:line="240" w:lineRule="auto"/>
              <w:ind w:firstLine="227"/>
              <w:contextualSpacing/>
              <w:jc w:val="both"/>
              <w:rPr>
                <w:rFonts w:ascii="Garamond" w:hAnsi="Garamond"/>
                <w:sz w:val="28"/>
                <w:szCs w:val="28"/>
              </w:rPr>
            </w:pPr>
            <w:r w:rsidRPr="008E493A">
              <w:rPr>
                <w:rFonts w:ascii="Garamond" w:hAnsi="Garamond"/>
                <w:i/>
                <w:sz w:val="28"/>
                <w:szCs w:val="28"/>
              </w:rPr>
              <w:t>Q.</w:t>
            </w:r>
            <w:r w:rsidRPr="008E493A">
              <w:rPr>
                <w:rFonts w:ascii="Garamond" w:hAnsi="Garamond"/>
                <w:sz w:val="28"/>
                <w:szCs w:val="28"/>
              </w:rPr>
              <w:t xml:space="preserve"> </w:t>
            </w:r>
            <w:proofErr w:type="spellStart"/>
            <w:r w:rsidRPr="008E493A">
              <w:rPr>
                <w:rFonts w:ascii="Garamond" w:hAnsi="Garamond"/>
                <w:sz w:val="28"/>
                <w:szCs w:val="28"/>
              </w:rPr>
              <w:t>Cre</w:t>
            </w:r>
            <w:proofErr w:type="spellEnd"/>
            <w:r w:rsidRPr="008E493A">
              <w:rPr>
                <w:rFonts w:ascii="Garamond" w:hAnsi="Garamond"/>
                <w:sz w:val="28"/>
                <w:szCs w:val="28"/>
              </w:rPr>
              <w:t xml:space="preserve"> chon </w:t>
            </w:r>
            <w:proofErr w:type="spellStart"/>
            <w:r w:rsidRPr="008E493A">
              <w:rPr>
                <w:rFonts w:ascii="Garamond" w:hAnsi="Garamond"/>
                <w:sz w:val="28"/>
                <w:szCs w:val="28"/>
              </w:rPr>
              <w:t>ghou</w:t>
            </w:r>
            <w:proofErr w:type="spellEnd"/>
            <w:r w:rsidRPr="008E493A">
              <w:rPr>
                <w:rFonts w:ascii="Garamond" w:hAnsi="Garamond"/>
                <w:sz w:val="28"/>
                <w:szCs w:val="28"/>
              </w:rPr>
              <w:t xml:space="preserve"> </w:t>
            </w:r>
            <w:proofErr w:type="spellStart"/>
            <w:r w:rsidRPr="008E493A">
              <w:rPr>
                <w:rFonts w:ascii="Garamond" w:hAnsi="Garamond"/>
                <w:sz w:val="28"/>
                <w:szCs w:val="28"/>
              </w:rPr>
              <w:t>Creest</w:t>
            </w:r>
            <w:proofErr w:type="spellEnd"/>
            <w:r w:rsidRPr="008E493A">
              <w:rPr>
                <w:rFonts w:ascii="Garamond" w:hAnsi="Garamond"/>
                <w:sz w:val="28"/>
                <w:szCs w:val="28"/>
              </w:rPr>
              <w:t xml:space="preserve"> y </w:t>
            </w:r>
            <w:proofErr w:type="spellStart"/>
            <w:r w:rsidRPr="008E493A">
              <w:rPr>
                <w:rFonts w:ascii="Garamond" w:hAnsi="Garamond"/>
                <w:sz w:val="28"/>
                <w:szCs w:val="28"/>
              </w:rPr>
              <w:t>dooghys</w:t>
            </w:r>
            <w:proofErr w:type="spellEnd"/>
            <w:r w:rsidRPr="008E493A">
              <w:rPr>
                <w:rFonts w:ascii="Garamond" w:hAnsi="Garamond"/>
                <w:sz w:val="28"/>
                <w:szCs w:val="28"/>
              </w:rPr>
              <w:t xml:space="preserve"> ain er</w:t>
            </w:r>
            <w:r w:rsidR="002C617D" w:rsidRPr="002C617D">
              <w:rPr>
                <w:rFonts w:ascii="Garamond" w:hAnsi="Garamond"/>
                <w:i/>
                <w:sz w:val="28"/>
                <w:szCs w:val="28"/>
              </w:rPr>
              <w:t> </w:t>
            </w:r>
            <w:r w:rsidR="00C57BF1" w:rsidRPr="00C57BF1">
              <w:rPr>
                <w:rFonts w:ascii="Garamond" w:hAnsi="Garamond"/>
                <w:sz w:val="28"/>
                <w:szCs w:val="28"/>
              </w:rPr>
              <w:t>?</w:t>
            </w:r>
            <w:r w:rsidRPr="008E493A">
              <w:rPr>
                <w:rFonts w:ascii="Garamond" w:hAnsi="Garamond"/>
                <w:sz w:val="28"/>
                <w:szCs w:val="28"/>
              </w:rPr>
              <w:t xml:space="preserve"> </w:t>
            </w:r>
          </w:p>
        </w:tc>
        <w:tc>
          <w:tcPr>
            <w:tcW w:w="0" w:type="auto"/>
          </w:tcPr>
          <w:p w14:paraId="402A881F" w14:textId="77777777" w:rsidR="00075FAF" w:rsidRPr="00301C44" w:rsidRDefault="00075FAF"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Q. </w:t>
            </w:r>
            <w:r w:rsidRPr="00301C44">
              <w:rPr>
                <w:rFonts w:ascii="Garamond" w:hAnsi="Garamond" w:cs="Times New Roman"/>
                <w:i/>
                <w:sz w:val="28"/>
              </w:rPr>
              <w:t>Why did Christ take our Nature upon him</w:t>
            </w:r>
            <w:r w:rsidR="002C617D" w:rsidRPr="002C617D">
              <w:rPr>
                <w:rFonts w:ascii="Garamond" w:hAnsi="Garamond" w:cs="Times New Roman"/>
                <w:i/>
                <w:sz w:val="28"/>
              </w:rPr>
              <w:t> ?</w:t>
            </w:r>
          </w:p>
        </w:tc>
        <w:tc>
          <w:tcPr>
            <w:tcW w:w="0" w:type="auto"/>
          </w:tcPr>
          <w:p w14:paraId="3AB4DF89" w14:textId="77777777" w:rsidR="00075FAF" w:rsidRPr="00167195" w:rsidRDefault="00075FAF" w:rsidP="00DB60C3">
            <w:pPr>
              <w:pStyle w:val="ListParagraph"/>
              <w:ind w:left="0"/>
              <w:rPr>
                <w:rFonts w:ascii="Garamond" w:hAnsi="Garamond" w:cs="Times New Roman"/>
                <w:sz w:val="20"/>
                <w:szCs w:val="20"/>
              </w:rPr>
            </w:pPr>
          </w:p>
        </w:tc>
      </w:tr>
      <w:tr w:rsidR="00075FAF" w:rsidRPr="00301C44" w14:paraId="05D8A646" w14:textId="77777777" w:rsidTr="00A13FBB">
        <w:tc>
          <w:tcPr>
            <w:tcW w:w="0" w:type="auto"/>
          </w:tcPr>
          <w:p w14:paraId="691A6B54" w14:textId="77777777" w:rsidR="00075FAF" w:rsidRPr="008E493A" w:rsidRDefault="00075FAF" w:rsidP="00DB60C3">
            <w:pPr>
              <w:pStyle w:val="CM3"/>
              <w:widowControl/>
              <w:spacing w:line="240" w:lineRule="auto"/>
              <w:ind w:firstLine="227"/>
              <w:contextualSpacing/>
              <w:jc w:val="both"/>
              <w:rPr>
                <w:rFonts w:ascii="Garamond" w:hAnsi="Garamond"/>
                <w:sz w:val="28"/>
                <w:szCs w:val="28"/>
              </w:rPr>
            </w:pPr>
            <w:r w:rsidRPr="008E493A">
              <w:rPr>
                <w:rFonts w:ascii="Garamond" w:hAnsi="Garamond"/>
                <w:i/>
                <w:sz w:val="28"/>
                <w:szCs w:val="28"/>
              </w:rPr>
              <w:t xml:space="preserve">A. </w:t>
            </w:r>
            <w:r w:rsidRPr="008E493A">
              <w:rPr>
                <w:rFonts w:ascii="Garamond" w:hAnsi="Garamond"/>
                <w:sz w:val="28"/>
                <w:szCs w:val="28"/>
              </w:rPr>
              <w:t xml:space="preserve">Dy </w:t>
            </w:r>
            <w:proofErr w:type="spellStart"/>
            <w:r w:rsidRPr="008E493A">
              <w:rPr>
                <w:rFonts w:ascii="Garamond" w:hAnsi="Garamond"/>
                <w:sz w:val="28"/>
                <w:szCs w:val="28"/>
              </w:rPr>
              <w:t>voddagh</w:t>
            </w:r>
            <w:proofErr w:type="spellEnd"/>
            <w:r w:rsidRPr="008E493A">
              <w:rPr>
                <w:rFonts w:ascii="Garamond" w:hAnsi="Garamond"/>
                <w:sz w:val="28"/>
                <w:szCs w:val="28"/>
              </w:rPr>
              <w:t xml:space="preserve"> e </w:t>
            </w:r>
            <w:proofErr w:type="spellStart"/>
            <w:r w:rsidRPr="008E493A">
              <w:rPr>
                <w:rFonts w:ascii="Garamond" w:hAnsi="Garamond"/>
                <w:sz w:val="28"/>
                <w:szCs w:val="28"/>
              </w:rPr>
              <w:t>ayns</w:t>
            </w:r>
            <w:proofErr w:type="spellEnd"/>
            <w:r w:rsidRPr="008E493A">
              <w:rPr>
                <w:rFonts w:ascii="Garamond" w:hAnsi="Garamond"/>
                <w:sz w:val="28"/>
                <w:szCs w:val="28"/>
              </w:rPr>
              <w:t xml:space="preserve"> y </w:t>
            </w:r>
            <w:proofErr w:type="spellStart"/>
            <w:r w:rsidRPr="008E493A">
              <w:rPr>
                <w:rFonts w:ascii="Garamond" w:hAnsi="Garamond"/>
                <w:sz w:val="28"/>
                <w:szCs w:val="28"/>
              </w:rPr>
              <w:t>dooghys</w:t>
            </w:r>
            <w:proofErr w:type="spellEnd"/>
            <w:r w:rsidRPr="008E493A">
              <w:rPr>
                <w:rFonts w:ascii="Garamond" w:hAnsi="Garamond"/>
                <w:sz w:val="28"/>
                <w:szCs w:val="28"/>
              </w:rPr>
              <w:t xml:space="preserve"> </w:t>
            </w:r>
            <w:proofErr w:type="spellStart"/>
            <w:r w:rsidRPr="008E493A">
              <w:rPr>
                <w:rFonts w:ascii="Garamond" w:hAnsi="Garamond"/>
                <w:sz w:val="28"/>
                <w:szCs w:val="28"/>
              </w:rPr>
              <w:t>ain</w:t>
            </w:r>
            <w:proofErr w:type="spellEnd"/>
            <w:r w:rsidRPr="008E493A">
              <w:rPr>
                <w:rFonts w:ascii="Garamond" w:hAnsi="Garamond"/>
                <w:sz w:val="28"/>
                <w:szCs w:val="28"/>
              </w:rPr>
              <w:t xml:space="preserve"> </w:t>
            </w:r>
            <w:proofErr w:type="spellStart"/>
            <w:r w:rsidRPr="008E493A">
              <w:rPr>
                <w:rFonts w:ascii="Garamond" w:hAnsi="Garamond"/>
                <w:sz w:val="28"/>
                <w:szCs w:val="28"/>
              </w:rPr>
              <w:t>Cairys</w:t>
            </w:r>
            <w:proofErr w:type="spellEnd"/>
            <w:r w:rsidRPr="008E493A">
              <w:rPr>
                <w:rFonts w:ascii="Garamond" w:hAnsi="Garamond"/>
                <w:sz w:val="28"/>
                <w:szCs w:val="28"/>
              </w:rPr>
              <w:t xml:space="preserve"> Yee y </w:t>
            </w:r>
            <w:proofErr w:type="spellStart"/>
            <w:r w:rsidRPr="008E493A">
              <w:rPr>
                <w:rFonts w:ascii="Garamond" w:hAnsi="Garamond"/>
                <w:sz w:val="28"/>
                <w:szCs w:val="28"/>
              </w:rPr>
              <w:t>yanoo</w:t>
            </w:r>
            <w:proofErr w:type="spellEnd"/>
            <w:r w:rsidRPr="008E493A">
              <w:rPr>
                <w:rFonts w:ascii="Garamond" w:hAnsi="Garamond"/>
                <w:sz w:val="28"/>
                <w:szCs w:val="28"/>
              </w:rPr>
              <w:t xml:space="preserve"> </w:t>
            </w:r>
            <w:proofErr w:type="spellStart"/>
            <w:r w:rsidRPr="008E493A">
              <w:rPr>
                <w:rFonts w:ascii="Garamond" w:hAnsi="Garamond"/>
                <w:sz w:val="28"/>
                <w:szCs w:val="28"/>
              </w:rPr>
              <w:t>magh</w:t>
            </w:r>
            <w:proofErr w:type="spellEnd"/>
            <w:r w:rsidRPr="008E493A">
              <w:rPr>
                <w:rFonts w:ascii="Garamond" w:hAnsi="Garamond"/>
                <w:sz w:val="28"/>
                <w:szCs w:val="28"/>
              </w:rPr>
              <w:t xml:space="preserve"> </w:t>
            </w:r>
            <w:proofErr w:type="spellStart"/>
            <w:r w:rsidRPr="008E493A">
              <w:rPr>
                <w:rFonts w:ascii="Garamond" w:hAnsi="Garamond"/>
                <w:sz w:val="28"/>
                <w:szCs w:val="28"/>
              </w:rPr>
              <w:t>va</w:t>
            </w:r>
            <w:proofErr w:type="spellEnd"/>
            <w:r w:rsidRPr="008E493A">
              <w:rPr>
                <w:rFonts w:ascii="Garamond" w:hAnsi="Garamond"/>
                <w:sz w:val="28"/>
                <w:szCs w:val="28"/>
              </w:rPr>
              <w:t xml:space="preserve"> </w:t>
            </w:r>
            <w:proofErr w:type="spellStart"/>
            <w:r w:rsidRPr="008E493A">
              <w:rPr>
                <w:rFonts w:ascii="Garamond" w:hAnsi="Garamond"/>
                <w:sz w:val="28"/>
                <w:szCs w:val="28"/>
              </w:rPr>
              <w:t>jummoosagh</w:t>
            </w:r>
            <w:proofErr w:type="spellEnd"/>
            <w:r w:rsidRPr="008E493A">
              <w:rPr>
                <w:rFonts w:ascii="Garamond" w:hAnsi="Garamond"/>
                <w:sz w:val="28"/>
                <w:szCs w:val="28"/>
              </w:rPr>
              <w:t xml:space="preserve"> </w:t>
            </w:r>
            <w:proofErr w:type="spellStart"/>
            <w:r w:rsidRPr="008E493A">
              <w:rPr>
                <w:rFonts w:ascii="Garamond" w:hAnsi="Garamond"/>
                <w:sz w:val="28"/>
                <w:szCs w:val="28"/>
              </w:rPr>
              <w:t>rish</w:t>
            </w:r>
            <w:proofErr w:type="spellEnd"/>
            <w:r w:rsidRPr="008E493A">
              <w:rPr>
                <w:rFonts w:ascii="Garamond" w:hAnsi="Garamond"/>
                <w:sz w:val="28"/>
                <w:szCs w:val="28"/>
              </w:rPr>
              <w:t xml:space="preserve"> </w:t>
            </w:r>
            <w:proofErr w:type="spellStart"/>
            <w:r w:rsidRPr="008E493A">
              <w:rPr>
                <w:rFonts w:ascii="Garamond" w:hAnsi="Garamond"/>
                <w:sz w:val="28"/>
                <w:szCs w:val="28"/>
              </w:rPr>
              <w:t>ooilley</w:t>
            </w:r>
            <w:proofErr w:type="spellEnd"/>
            <w:r w:rsidRPr="008E493A">
              <w:rPr>
                <w:rFonts w:ascii="Garamond" w:hAnsi="Garamond"/>
                <w:sz w:val="28"/>
                <w:szCs w:val="28"/>
              </w:rPr>
              <w:t xml:space="preserve"> </w:t>
            </w:r>
            <w:proofErr w:type="spellStart"/>
            <w:r w:rsidRPr="008E493A">
              <w:rPr>
                <w:rFonts w:ascii="Garamond" w:hAnsi="Garamond"/>
                <w:sz w:val="28"/>
                <w:szCs w:val="28"/>
              </w:rPr>
              <w:t>sheel-naue</w:t>
            </w:r>
            <w:proofErr w:type="spellEnd"/>
            <w:r w:rsidRPr="008E493A">
              <w:rPr>
                <w:rFonts w:ascii="Garamond" w:hAnsi="Garamond"/>
                <w:sz w:val="28"/>
                <w:szCs w:val="28"/>
              </w:rPr>
              <w:t xml:space="preserve">, son </w:t>
            </w:r>
            <w:proofErr w:type="spellStart"/>
            <w:r w:rsidRPr="008E493A">
              <w:rPr>
                <w:rFonts w:ascii="Garamond" w:hAnsi="Garamond"/>
                <w:sz w:val="28"/>
                <w:szCs w:val="28"/>
              </w:rPr>
              <w:t>dy</w:t>
            </w:r>
            <w:proofErr w:type="spellEnd"/>
            <w:r w:rsidRPr="008E493A">
              <w:rPr>
                <w:rFonts w:ascii="Garamond" w:hAnsi="Garamond"/>
                <w:sz w:val="28"/>
                <w:szCs w:val="28"/>
              </w:rPr>
              <w:t xml:space="preserve"> ren ad </w:t>
            </w:r>
            <w:proofErr w:type="spellStart"/>
            <w:r w:rsidRPr="008E493A">
              <w:rPr>
                <w:rFonts w:ascii="Garamond" w:hAnsi="Garamond"/>
                <w:sz w:val="28"/>
                <w:szCs w:val="28"/>
              </w:rPr>
              <w:t>girree</w:t>
            </w:r>
            <w:proofErr w:type="spellEnd"/>
            <w:r w:rsidRPr="008E493A">
              <w:rPr>
                <w:rFonts w:ascii="Garamond" w:hAnsi="Garamond"/>
                <w:sz w:val="28"/>
                <w:szCs w:val="28"/>
              </w:rPr>
              <w:t xml:space="preserve"> </w:t>
            </w:r>
            <w:proofErr w:type="spellStart"/>
            <w:r w:rsidRPr="008E493A">
              <w:rPr>
                <w:rFonts w:ascii="Garamond" w:hAnsi="Garamond"/>
                <w:sz w:val="28"/>
                <w:szCs w:val="28"/>
              </w:rPr>
              <w:t>magh</w:t>
            </w:r>
            <w:proofErr w:type="spellEnd"/>
            <w:r w:rsidRPr="008E493A">
              <w:rPr>
                <w:rFonts w:ascii="Garamond" w:hAnsi="Garamond"/>
                <w:sz w:val="28"/>
                <w:szCs w:val="28"/>
              </w:rPr>
              <w:t xml:space="preserve"> </w:t>
            </w:r>
            <w:proofErr w:type="spellStart"/>
            <w:r w:rsidRPr="008E493A">
              <w:rPr>
                <w:rFonts w:ascii="Garamond" w:hAnsi="Garamond"/>
                <w:sz w:val="28"/>
                <w:szCs w:val="28"/>
              </w:rPr>
              <w:t>ny</w:t>
            </w:r>
            <w:proofErr w:type="spellEnd"/>
            <w:r w:rsidRPr="008E493A">
              <w:rPr>
                <w:rFonts w:ascii="Garamond" w:hAnsi="Garamond"/>
                <w:sz w:val="28"/>
                <w:szCs w:val="28"/>
              </w:rPr>
              <w:t xml:space="preserve"> oi, as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huit</w:t>
            </w:r>
            <w:proofErr w:type="spellEnd"/>
            <w:r w:rsidRPr="008E493A">
              <w:rPr>
                <w:rFonts w:ascii="Garamond" w:hAnsi="Garamond"/>
                <w:sz w:val="28"/>
                <w:szCs w:val="28"/>
              </w:rPr>
              <w:t xml:space="preserve"> ad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ve</w:t>
            </w:r>
            <w:proofErr w:type="spellEnd"/>
            <w:r w:rsidRPr="008E493A">
              <w:rPr>
                <w:rFonts w:ascii="Garamond" w:hAnsi="Garamond"/>
                <w:sz w:val="28"/>
                <w:szCs w:val="28"/>
              </w:rPr>
              <w:t xml:space="preserve"> </w:t>
            </w:r>
            <w:proofErr w:type="spellStart"/>
            <w:r w:rsidRPr="008E493A">
              <w:rPr>
                <w:rFonts w:ascii="Garamond" w:hAnsi="Garamond"/>
                <w:sz w:val="28"/>
                <w:szCs w:val="28"/>
              </w:rPr>
              <w:t>feer</w:t>
            </w:r>
            <w:proofErr w:type="spellEnd"/>
            <w:r w:rsidRPr="008E493A">
              <w:rPr>
                <w:rFonts w:ascii="Garamond" w:hAnsi="Garamond"/>
                <w:sz w:val="28"/>
                <w:szCs w:val="28"/>
              </w:rPr>
              <w:t xml:space="preserve"> vee-</w:t>
            </w:r>
            <w:proofErr w:type="spellStart"/>
            <w:r w:rsidRPr="008E493A">
              <w:rPr>
                <w:rFonts w:ascii="Garamond" w:hAnsi="Garamond"/>
                <w:sz w:val="28"/>
                <w:szCs w:val="28"/>
              </w:rPr>
              <w:t>chrav</w:t>
            </w:r>
            <w:proofErr w:type="spellEnd"/>
            <w:r w:rsidRPr="008E493A">
              <w:rPr>
                <w:rFonts w:ascii="Garamond" w:hAnsi="Garamond"/>
                <w:sz w:val="28"/>
                <w:szCs w:val="28"/>
              </w:rPr>
              <w:t>-</w:t>
            </w:r>
            <w:proofErr w:type="spellStart"/>
            <w:r w:rsidRPr="008E493A">
              <w:rPr>
                <w:rFonts w:ascii="Garamond" w:hAnsi="Garamond"/>
                <w:sz w:val="28"/>
                <w:szCs w:val="28"/>
              </w:rPr>
              <w:t>ee</w:t>
            </w:r>
            <w:proofErr w:type="spellEnd"/>
            <w:r w:rsidRPr="008E493A">
              <w:rPr>
                <w:rFonts w:ascii="Garamond" w:hAnsi="Garamond"/>
                <w:sz w:val="28"/>
                <w:szCs w:val="28"/>
              </w:rPr>
              <w:t xml:space="preserve">. As er y fa </w:t>
            </w:r>
            <w:proofErr w:type="spellStart"/>
            <w:r w:rsidRPr="008E493A">
              <w:rPr>
                <w:rFonts w:ascii="Garamond" w:hAnsi="Garamond"/>
                <w:sz w:val="28"/>
                <w:szCs w:val="28"/>
              </w:rPr>
              <w:t>shoh</w:t>
            </w:r>
            <w:proofErr w:type="spellEnd"/>
            <w:r w:rsidRPr="008E493A">
              <w:rPr>
                <w:rFonts w:ascii="Garamond" w:hAnsi="Garamond"/>
                <w:sz w:val="28"/>
                <w:szCs w:val="28"/>
              </w:rPr>
              <w:t xml:space="preserve"> </w:t>
            </w:r>
            <w:proofErr w:type="spellStart"/>
            <w:r w:rsidRPr="008E493A">
              <w:rPr>
                <w:rFonts w:ascii="Garamond" w:hAnsi="Garamond"/>
                <w:sz w:val="28"/>
                <w:szCs w:val="28"/>
              </w:rPr>
              <w:t>ve</w:t>
            </w:r>
            <w:proofErr w:type="spellEnd"/>
            <w:r w:rsidRPr="008E493A">
              <w:rPr>
                <w:rFonts w:ascii="Garamond" w:hAnsi="Garamond"/>
                <w:sz w:val="28"/>
                <w:szCs w:val="28"/>
              </w:rPr>
              <w:t xml:space="preserve"> </w:t>
            </w:r>
            <w:proofErr w:type="spellStart"/>
            <w:r w:rsidRPr="008E493A">
              <w:rPr>
                <w:rFonts w:ascii="Garamond" w:hAnsi="Garamond"/>
                <w:sz w:val="28"/>
                <w:szCs w:val="28"/>
              </w:rPr>
              <w:t>enmyssit</w:t>
            </w:r>
            <w:proofErr w:type="spellEnd"/>
            <w:r w:rsidRPr="008E493A">
              <w:rPr>
                <w:rFonts w:ascii="Garamond" w:hAnsi="Garamond"/>
                <w:sz w:val="28"/>
                <w:szCs w:val="28"/>
              </w:rPr>
              <w:t xml:space="preserve"> </w:t>
            </w:r>
            <w:proofErr w:type="spellStart"/>
            <w:r w:rsidRPr="008E493A">
              <w:rPr>
                <w:rFonts w:ascii="Garamond" w:hAnsi="Garamond"/>
                <w:i/>
                <w:sz w:val="28"/>
                <w:szCs w:val="28"/>
              </w:rPr>
              <w:t>Yeesey</w:t>
            </w:r>
            <w:proofErr w:type="spellEnd"/>
            <w:r w:rsidRPr="008E493A">
              <w:rPr>
                <w:rFonts w:ascii="Garamond" w:hAnsi="Garamond"/>
                <w:sz w:val="28"/>
                <w:szCs w:val="28"/>
              </w:rPr>
              <w:t xml:space="preserve">, ta </w:t>
            </w:r>
            <w:proofErr w:type="spellStart"/>
            <w:r w:rsidRPr="008E493A">
              <w:rPr>
                <w:rFonts w:ascii="Garamond" w:hAnsi="Garamond"/>
                <w:sz w:val="28"/>
                <w:szCs w:val="28"/>
              </w:rPr>
              <w:t>shen</w:t>
            </w:r>
            <w:proofErr w:type="spellEnd"/>
            <w:r w:rsidRPr="008E493A">
              <w:rPr>
                <w:rFonts w:ascii="Garamond" w:hAnsi="Garamond"/>
                <w:sz w:val="28"/>
                <w:szCs w:val="28"/>
              </w:rPr>
              <w:t xml:space="preserve">, </w:t>
            </w:r>
            <w:proofErr w:type="spellStart"/>
            <w:r w:rsidRPr="008E493A">
              <w:rPr>
                <w:rFonts w:ascii="Garamond" w:hAnsi="Garamond"/>
                <w:i/>
                <w:sz w:val="28"/>
                <w:szCs w:val="28"/>
              </w:rPr>
              <w:t>Saualtagh</w:t>
            </w:r>
            <w:proofErr w:type="spellEnd"/>
            <w:r w:rsidRPr="008E493A">
              <w:rPr>
                <w:rFonts w:ascii="Garamond" w:hAnsi="Garamond"/>
                <w:sz w:val="28"/>
                <w:szCs w:val="28"/>
              </w:rPr>
              <w:t xml:space="preserve">, son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vel</w:t>
            </w:r>
            <w:proofErr w:type="spellEnd"/>
            <w:r w:rsidRPr="008E493A">
              <w:rPr>
                <w:rFonts w:ascii="Garamond" w:hAnsi="Garamond"/>
                <w:sz w:val="28"/>
                <w:szCs w:val="28"/>
              </w:rPr>
              <w:t xml:space="preserve"> e </w:t>
            </w:r>
            <w:proofErr w:type="spellStart"/>
            <w:r w:rsidRPr="008E493A">
              <w:rPr>
                <w:rFonts w:ascii="Garamond" w:hAnsi="Garamond"/>
                <w:i/>
                <w:sz w:val="28"/>
                <w:szCs w:val="28"/>
              </w:rPr>
              <w:t>sauail</w:t>
            </w:r>
            <w:proofErr w:type="spellEnd"/>
            <w:r w:rsidRPr="008E493A">
              <w:rPr>
                <w:rFonts w:ascii="Garamond" w:hAnsi="Garamond"/>
                <w:sz w:val="28"/>
                <w:szCs w:val="28"/>
              </w:rPr>
              <w:t xml:space="preserve"> </w:t>
            </w:r>
            <w:r w:rsidRPr="008E493A">
              <w:rPr>
                <w:rFonts w:ascii="Garamond" w:hAnsi="Garamond"/>
                <w:i/>
                <w:sz w:val="28"/>
                <w:szCs w:val="28"/>
              </w:rPr>
              <w:t xml:space="preserve">e </w:t>
            </w:r>
            <w:proofErr w:type="spellStart"/>
            <w:r w:rsidRPr="008E493A">
              <w:rPr>
                <w:rFonts w:ascii="Garamond" w:hAnsi="Garamond"/>
                <w:i/>
                <w:sz w:val="28"/>
                <w:szCs w:val="28"/>
              </w:rPr>
              <w:t>Phobble</w:t>
            </w:r>
            <w:proofErr w:type="spellEnd"/>
            <w:r w:rsidRPr="008E493A">
              <w:rPr>
                <w:rFonts w:ascii="Garamond" w:hAnsi="Garamond"/>
                <w:sz w:val="28"/>
                <w:szCs w:val="28"/>
              </w:rPr>
              <w:t xml:space="preserve"> </w:t>
            </w:r>
            <w:proofErr w:type="spellStart"/>
            <w:r w:rsidRPr="008E493A">
              <w:rPr>
                <w:rFonts w:ascii="Garamond" w:hAnsi="Garamond"/>
                <w:i/>
                <w:sz w:val="28"/>
                <w:szCs w:val="28"/>
              </w:rPr>
              <w:t>veih</w:t>
            </w:r>
            <w:proofErr w:type="spellEnd"/>
            <w:r w:rsidRPr="008E493A">
              <w:rPr>
                <w:rFonts w:ascii="Garamond" w:hAnsi="Garamond"/>
                <w:sz w:val="28"/>
                <w:szCs w:val="28"/>
              </w:rPr>
              <w:t xml:space="preserve"> </w:t>
            </w:r>
            <w:proofErr w:type="spellStart"/>
            <w:r w:rsidRPr="008E493A">
              <w:rPr>
                <w:rFonts w:ascii="Garamond" w:hAnsi="Garamond"/>
                <w:i/>
                <w:sz w:val="28"/>
                <w:szCs w:val="28"/>
              </w:rPr>
              <w:t>nyn</w:t>
            </w:r>
            <w:proofErr w:type="spellEnd"/>
            <w:r w:rsidRPr="008E493A">
              <w:rPr>
                <w:rFonts w:ascii="Garamond" w:hAnsi="Garamond"/>
                <w:i/>
                <w:sz w:val="28"/>
                <w:szCs w:val="28"/>
              </w:rPr>
              <w:t xml:space="preserve"> </w:t>
            </w:r>
            <w:proofErr w:type="spellStart"/>
            <w:r w:rsidRPr="008E493A">
              <w:rPr>
                <w:rFonts w:ascii="Garamond" w:hAnsi="Garamond"/>
                <w:i/>
                <w:sz w:val="28"/>
                <w:szCs w:val="28"/>
              </w:rPr>
              <w:t>beccaghyn</w:t>
            </w:r>
            <w:proofErr w:type="spellEnd"/>
            <w:r w:rsidRPr="008E493A">
              <w:rPr>
                <w:rFonts w:ascii="Garamond" w:hAnsi="Garamond"/>
                <w:sz w:val="28"/>
                <w:szCs w:val="28"/>
              </w:rPr>
              <w:t xml:space="preserve">. </w:t>
            </w:r>
          </w:p>
        </w:tc>
        <w:tc>
          <w:tcPr>
            <w:tcW w:w="0" w:type="auto"/>
          </w:tcPr>
          <w:p w14:paraId="35946AA1" w14:textId="77777777" w:rsidR="00075FAF" w:rsidRPr="00301C44" w:rsidRDefault="00075FAF"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A. </w:t>
            </w:r>
            <w:r w:rsidRPr="00301C44">
              <w:rPr>
                <w:rFonts w:ascii="Garamond" w:hAnsi="Garamond" w:cs="Times New Roman"/>
                <w:i/>
                <w:sz w:val="28"/>
              </w:rPr>
              <w:t xml:space="preserve">That in our Nature he might </w:t>
            </w:r>
            <w:proofErr w:type="spellStart"/>
            <w:r w:rsidRPr="00301C44">
              <w:rPr>
                <w:rFonts w:ascii="Garamond" w:hAnsi="Garamond" w:cs="Times New Roman"/>
                <w:i/>
                <w:sz w:val="28"/>
              </w:rPr>
              <w:t>satisfie</w:t>
            </w:r>
            <w:proofErr w:type="spellEnd"/>
            <w:r w:rsidRPr="00301C44">
              <w:rPr>
                <w:rFonts w:ascii="Garamond" w:hAnsi="Garamond" w:cs="Times New Roman"/>
                <w:i/>
                <w:sz w:val="28"/>
              </w:rPr>
              <w:t xml:space="preserve"> the Justice of God, who was highly </w:t>
            </w:r>
            <w:proofErr w:type="spellStart"/>
            <w:r w:rsidRPr="00301C44">
              <w:rPr>
                <w:rFonts w:ascii="Garamond" w:hAnsi="Garamond" w:cs="Times New Roman"/>
                <w:i/>
                <w:sz w:val="28"/>
              </w:rPr>
              <w:t>displeas’d</w:t>
            </w:r>
            <w:proofErr w:type="spellEnd"/>
            <w:r w:rsidRPr="00301C44">
              <w:rPr>
                <w:rFonts w:ascii="Garamond" w:hAnsi="Garamond" w:cs="Times New Roman"/>
                <w:i/>
                <w:sz w:val="28"/>
              </w:rPr>
              <w:t xml:space="preserve"> with the whole Race of Mankind, because they had </w:t>
            </w:r>
            <w:proofErr w:type="spellStart"/>
            <w:r w:rsidRPr="00301C44">
              <w:rPr>
                <w:rFonts w:ascii="Garamond" w:hAnsi="Garamond" w:cs="Times New Roman"/>
                <w:i/>
                <w:sz w:val="28"/>
              </w:rPr>
              <w:t>Rebell’d</w:t>
            </w:r>
            <w:proofErr w:type="spellEnd"/>
            <w:r w:rsidRPr="00301C44">
              <w:rPr>
                <w:rFonts w:ascii="Garamond" w:hAnsi="Garamond" w:cs="Times New Roman"/>
                <w:i/>
                <w:sz w:val="28"/>
              </w:rPr>
              <w:t xml:space="preserve"> against him, and were become </w:t>
            </w:r>
            <w:proofErr w:type="spellStart"/>
            <w:r w:rsidRPr="00301C44">
              <w:rPr>
                <w:rFonts w:ascii="Garamond" w:hAnsi="Garamond" w:cs="Times New Roman"/>
                <w:i/>
                <w:sz w:val="28"/>
              </w:rPr>
              <w:t>extreamly</w:t>
            </w:r>
            <w:proofErr w:type="spellEnd"/>
            <w:r w:rsidRPr="00301C44">
              <w:rPr>
                <w:rFonts w:ascii="Garamond" w:hAnsi="Garamond" w:cs="Times New Roman"/>
                <w:i/>
                <w:sz w:val="28"/>
              </w:rPr>
              <w:t xml:space="preserve"> wicked. And therefore he was called </w:t>
            </w:r>
            <w:r w:rsidRPr="00301C44">
              <w:rPr>
                <w:rFonts w:ascii="Garamond" w:hAnsi="Garamond" w:cs="Times New Roman"/>
                <w:sz w:val="28"/>
              </w:rPr>
              <w:t xml:space="preserve">Jesus, </w:t>
            </w:r>
            <w:r w:rsidRPr="00301C44">
              <w:rPr>
                <w:rFonts w:ascii="Garamond" w:hAnsi="Garamond" w:cs="Times New Roman"/>
                <w:i/>
                <w:sz w:val="28"/>
              </w:rPr>
              <w:t xml:space="preserve">that is, a </w:t>
            </w:r>
            <w:r w:rsidRPr="00301C44">
              <w:rPr>
                <w:rFonts w:ascii="Garamond" w:hAnsi="Garamond" w:cs="Times New Roman"/>
                <w:sz w:val="28"/>
              </w:rPr>
              <w:t xml:space="preserve">Saviour, </w:t>
            </w:r>
            <w:r w:rsidRPr="00301C44">
              <w:rPr>
                <w:rFonts w:ascii="Garamond" w:hAnsi="Garamond" w:cs="Times New Roman"/>
                <w:i/>
                <w:sz w:val="28"/>
              </w:rPr>
              <w:t>because</w:t>
            </w:r>
            <w:r w:rsidRPr="00301C44">
              <w:rPr>
                <w:rFonts w:ascii="Garamond" w:hAnsi="Garamond" w:cs="Times New Roman"/>
                <w:sz w:val="28"/>
              </w:rPr>
              <w:t xml:space="preserve"> he </w:t>
            </w:r>
            <w:proofErr w:type="spellStart"/>
            <w:r w:rsidRPr="00301C44">
              <w:rPr>
                <w:rFonts w:ascii="Garamond" w:hAnsi="Garamond" w:cs="Times New Roman"/>
                <w:sz w:val="28"/>
              </w:rPr>
              <w:t>saveth</w:t>
            </w:r>
            <w:proofErr w:type="spellEnd"/>
            <w:r w:rsidRPr="00301C44">
              <w:rPr>
                <w:rFonts w:ascii="Garamond" w:hAnsi="Garamond" w:cs="Times New Roman"/>
                <w:sz w:val="28"/>
              </w:rPr>
              <w:t xml:space="preserve"> his People from their Sins.</w:t>
            </w:r>
          </w:p>
        </w:tc>
        <w:tc>
          <w:tcPr>
            <w:tcW w:w="0" w:type="auto"/>
          </w:tcPr>
          <w:p w14:paraId="19CB78A9" w14:textId="77777777" w:rsidR="00075FAF" w:rsidRDefault="00075FAF" w:rsidP="00DB60C3">
            <w:pPr>
              <w:pStyle w:val="ListParagraph"/>
              <w:ind w:left="0"/>
              <w:rPr>
                <w:rFonts w:ascii="Garamond" w:hAnsi="Garamond" w:cs="Times New Roman"/>
                <w:sz w:val="20"/>
                <w:szCs w:val="20"/>
              </w:rPr>
            </w:pPr>
          </w:p>
          <w:p w14:paraId="2DE09A87" w14:textId="77777777" w:rsidR="00075FAF" w:rsidRDefault="00075FAF" w:rsidP="00DB60C3">
            <w:pPr>
              <w:pStyle w:val="ListParagraph"/>
              <w:ind w:left="0"/>
              <w:rPr>
                <w:rFonts w:ascii="Garamond" w:hAnsi="Garamond" w:cs="Times New Roman"/>
                <w:sz w:val="20"/>
                <w:szCs w:val="20"/>
              </w:rPr>
            </w:pPr>
          </w:p>
          <w:p w14:paraId="1C94EA30" w14:textId="77777777" w:rsidR="00075FAF" w:rsidRDefault="00075FAF" w:rsidP="00DB60C3">
            <w:pPr>
              <w:pStyle w:val="ListParagraph"/>
              <w:ind w:left="0"/>
              <w:rPr>
                <w:rFonts w:ascii="Garamond" w:hAnsi="Garamond" w:cs="Times New Roman"/>
                <w:sz w:val="20"/>
                <w:szCs w:val="20"/>
              </w:rPr>
            </w:pPr>
          </w:p>
          <w:p w14:paraId="17E8EF4F" w14:textId="77777777" w:rsidR="00075FAF" w:rsidRDefault="00075FAF" w:rsidP="00DB60C3">
            <w:pPr>
              <w:pStyle w:val="ListParagraph"/>
              <w:ind w:left="0"/>
              <w:rPr>
                <w:rFonts w:ascii="Garamond" w:hAnsi="Garamond" w:cs="Times New Roman"/>
                <w:sz w:val="20"/>
                <w:szCs w:val="20"/>
              </w:rPr>
            </w:pPr>
          </w:p>
          <w:p w14:paraId="5E316232" w14:textId="77777777" w:rsidR="00075FAF" w:rsidRDefault="00075FAF" w:rsidP="00DB60C3">
            <w:pPr>
              <w:pStyle w:val="ListParagraph"/>
              <w:ind w:left="0"/>
              <w:rPr>
                <w:rFonts w:ascii="Garamond" w:hAnsi="Garamond" w:cs="Times New Roman"/>
                <w:sz w:val="20"/>
                <w:szCs w:val="20"/>
              </w:rPr>
            </w:pPr>
          </w:p>
          <w:p w14:paraId="2790F05B" w14:textId="77777777" w:rsidR="00075FAF" w:rsidRDefault="00075FAF" w:rsidP="00DB60C3">
            <w:pPr>
              <w:pStyle w:val="ListParagraph"/>
              <w:ind w:left="0"/>
              <w:rPr>
                <w:rFonts w:ascii="Garamond" w:hAnsi="Garamond" w:cs="Times New Roman"/>
                <w:sz w:val="20"/>
                <w:szCs w:val="20"/>
              </w:rPr>
            </w:pPr>
          </w:p>
          <w:p w14:paraId="7E61A4E0" w14:textId="77777777" w:rsidR="00075FAF" w:rsidRDefault="00075FAF" w:rsidP="00DB60C3">
            <w:pPr>
              <w:pStyle w:val="ListParagraph"/>
              <w:ind w:left="0"/>
              <w:rPr>
                <w:rFonts w:ascii="Garamond" w:hAnsi="Garamond" w:cs="Times New Roman"/>
                <w:sz w:val="20"/>
                <w:szCs w:val="20"/>
              </w:rPr>
            </w:pPr>
          </w:p>
          <w:p w14:paraId="02FF3312" w14:textId="77777777" w:rsidR="00075FAF" w:rsidRDefault="00075FAF" w:rsidP="00DB60C3">
            <w:pPr>
              <w:pStyle w:val="ListParagraph"/>
              <w:ind w:left="0"/>
              <w:rPr>
                <w:rFonts w:ascii="Garamond" w:hAnsi="Garamond" w:cs="Times New Roman"/>
                <w:sz w:val="20"/>
                <w:szCs w:val="20"/>
              </w:rPr>
            </w:pPr>
          </w:p>
          <w:p w14:paraId="1356D93D" w14:textId="77777777" w:rsidR="00075FAF" w:rsidRPr="00167195" w:rsidRDefault="00075FAF" w:rsidP="00DB60C3">
            <w:pPr>
              <w:pStyle w:val="ListParagraph"/>
              <w:ind w:left="0"/>
              <w:rPr>
                <w:rFonts w:ascii="Garamond" w:hAnsi="Garamond" w:cs="Times New Roman"/>
                <w:sz w:val="20"/>
                <w:szCs w:val="20"/>
              </w:rPr>
            </w:pPr>
            <w:r>
              <w:rPr>
                <w:rFonts w:ascii="Garamond" w:hAnsi="Garamond" w:cs="Times New Roman"/>
                <w:sz w:val="20"/>
                <w:szCs w:val="20"/>
              </w:rPr>
              <w:t>Matt. 1. 21.</w:t>
            </w:r>
          </w:p>
        </w:tc>
      </w:tr>
      <w:tr w:rsidR="00075FAF" w:rsidRPr="00301C44" w14:paraId="02AB80A9" w14:textId="77777777" w:rsidTr="00A13FBB">
        <w:tc>
          <w:tcPr>
            <w:tcW w:w="0" w:type="auto"/>
          </w:tcPr>
          <w:p w14:paraId="636F7CE1" w14:textId="77777777" w:rsidR="00075FAF" w:rsidRPr="008E493A" w:rsidRDefault="00075FAF" w:rsidP="00DB60C3">
            <w:pPr>
              <w:pStyle w:val="CM3"/>
              <w:widowControl/>
              <w:spacing w:line="240" w:lineRule="auto"/>
              <w:ind w:firstLine="227"/>
              <w:contextualSpacing/>
              <w:jc w:val="both"/>
              <w:rPr>
                <w:rFonts w:ascii="Garamond" w:hAnsi="Garamond"/>
                <w:sz w:val="28"/>
                <w:szCs w:val="28"/>
              </w:rPr>
            </w:pPr>
            <w:r w:rsidRPr="008E493A">
              <w:rPr>
                <w:rFonts w:ascii="Garamond" w:hAnsi="Garamond"/>
                <w:i/>
                <w:sz w:val="28"/>
                <w:szCs w:val="28"/>
              </w:rPr>
              <w:t>Q.</w:t>
            </w:r>
            <w:r w:rsidRPr="008E493A">
              <w:rPr>
                <w:rFonts w:ascii="Garamond" w:hAnsi="Garamond"/>
                <w:sz w:val="28"/>
                <w:szCs w:val="28"/>
              </w:rPr>
              <w:t xml:space="preserve"> </w:t>
            </w:r>
            <w:proofErr w:type="spellStart"/>
            <w:r w:rsidRPr="008E493A">
              <w:rPr>
                <w:rFonts w:ascii="Garamond" w:hAnsi="Garamond"/>
                <w:sz w:val="28"/>
                <w:szCs w:val="28"/>
              </w:rPr>
              <w:t>Cre’n</w:t>
            </w:r>
            <w:proofErr w:type="spellEnd"/>
            <w:r w:rsidRPr="008E493A">
              <w:rPr>
                <w:rFonts w:ascii="Garamond" w:hAnsi="Garamond"/>
                <w:sz w:val="28"/>
                <w:szCs w:val="28"/>
              </w:rPr>
              <w:t xml:space="preserve"> fa </w:t>
            </w:r>
            <w:proofErr w:type="spellStart"/>
            <w:r w:rsidRPr="008E493A">
              <w:rPr>
                <w:rFonts w:ascii="Garamond" w:hAnsi="Garamond"/>
                <w:sz w:val="28"/>
                <w:szCs w:val="28"/>
              </w:rPr>
              <w:t>hur</w:t>
            </w:r>
            <w:proofErr w:type="spellEnd"/>
            <w:r w:rsidRPr="008E493A">
              <w:rPr>
                <w:rFonts w:ascii="Garamond" w:hAnsi="Garamond"/>
                <w:sz w:val="28"/>
                <w:szCs w:val="28"/>
              </w:rPr>
              <w:t xml:space="preserve"> </w:t>
            </w:r>
            <w:proofErr w:type="spellStart"/>
            <w:r w:rsidRPr="008E493A">
              <w:rPr>
                <w:rFonts w:ascii="Garamond" w:hAnsi="Garamond"/>
                <w:sz w:val="28"/>
                <w:szCs w:val="28"/>
              </w:rPr>
              <w:t>Creest</w:t>
            </w:r>
            <w:proofErr w:type="spellEnd"/>
            <w:r w:rsidRPr="008E493A">
              <w:rPr>
                <w:rFonts w:ascii="Garamond" w:hAnsi="Garamond"/>
                <w:sz w:val="28"/>
                <w:szCs w:val="28"/>
              </w:rPr>
              <w:t xml:space="preserve"> </w:t>
            </w:r>
            <w:proofErr w:type="spellStart"/>
            <w:r w:rsidRPr="008E493A">
              <w:rPr>
                <w:rFonts w:ascii="Garamond" w:hAnsi="Garamond"/>
                <w:sz w:val="28"/>
                <w:szCs w:val="28"/>
              </w:rPr>
              <w:t>leid</w:t>
            </w:r>
            <w:proofErr w:type="spellEnd"/>
            <w:r w:rsidRPr="008E493A">
              <w:rPr>
                <w:rFonts w:ascii="Garamond" w:hAnsi="Garamond"/>
                <w:sz w:val="28"/>
                <w:szCs w:val="28"/>
              </w:rPr>
              <w:t xml:space="preserve"> </w:t>
            </w:r>
            <w:proofErr w:type="spellStart"/>
            <w:r w:rsidRPr="008E493A">
              <w:rPr>
                <w:rFonts w:ascii="Garamond" w:hAnsi="Garamond"/>
                <w:sz w:val="28"/>
                <w:szCs w:val="28"/>
              </w:rPr>
              <w:t>ny</w:t>
            </w:r>
            <w:proofErr w:type="spellEnd"/>
            <w:r w:rsidRPr="008E493A">
              <w:rPr>
                <w:rFonts w:ascii="Garamond" w:hAnsi="Garamond"/>
                <w:sz w:val="28"/>
                <w:szCs w:val="28"/>
              </w:rPr>
              <w:t xml:space="preserve"> </w:t>
            </w:r>
            <w:proofErr w:type="spellStart"/>
            <w:r w:rsidRPr="008E493A">
              <w:rPr>
                <w:rFonts w:ascii="Garamond" w:hAnsi="Garamond"/>
                <w:sz w:val="28"/>
                <w:szCs w:val="28"/>
              </w:rPr>
              <w:t>reddyn</w:t>
            </w:r>
            <w:proofErr w:type="spellEnd"/>
            <w:r w:rsidRPr="008E493A">
              <w:rPr>
                <w:rFonts w:ascii="Garamond" w:hAnsi="Garamond"/>
                <w:sz w:val="28"/>
                <w:szCs w:val="28"/>
              </w:rPr>
              <w:t xml:space="preserve"> </w:t>
            </w:r>
            <w:proofErr w:type="spellStart"/>
            <w:r w:rsidRPr="008E493A">
              <w:rPr>
                <w:rFonts w:ascii="Garamond" w:hAnsi="Garamond"/>
                <w:sz w:val="28"/>
                <w:szCs w:val="28"/>
              </w:rPr>
              <w:t>dowil</w:t>
            </w:r>
            <w:proofErr w:type="spellEnd"/>
            <w:r w:rsidR="002C617D" w:rsidRPr="002C617D">
              <w:rPr>
                <w:rFonts w:ascii="Garamond" w:hAnsi="Garamond"/>
                <w:i/>
                <w:sz w:val="28"/>
                <w:szCs w:val="28"/>
              </w:rPr>
              <w:t> </w:t>
            </w:r>
            <w:r w:rsidR="00C57BF1" w:rsidRPr="00C57BF1">
              <w:rPr>
                <w:rFonts w:ascii="Garamond" w:hAnsi="Garamond"/>
                <w:sz w:val="28"/>
                <w:szCs w:val="28"/>
              </w:rPr>
              <w:t>?</w:t>
            </w:r>
            <w:r w:rsidRPr="008E493A">
              <w:rPr>
                <w:rFonts w:ascii="Garamond" w:hAnsi="Garamond"/>
                <w:sz w:val="28"/>
                <w:szCs w:val="28"/>
              </w:rPr>
              <w:t xml:space="preserve"> </w:t>
            </w:r>
          </w:p>
        </w:tc>
        <w:tc>
          <w:tcPr>
            <w:tcW w:w="0" w:type="auto"/>
          </w:tcPr>
          <w:p w14:paraId="4716BF72" w14:textId="77777777" w:rsidR="00075FAF" w:rsidRPr="00301C44" w:rsidRDefault="00075FAF"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Q. </w:t>
            </w:r>
            <w:r w:rsidRPr="00301C44">
              <w:rPr>
                <w:rFonts w:ascii="Garamond" w:hAnsi="Garamond" w:cs="Times New Roman"/>
                <w:i/>
                <w:sz w:val="28"/>
              </w:rPr>
              <w:t>Why did Jesus Christ suffer such severe things</w:t>
            </w:r>
            <w:r w:rsidR="002C617D" w:rsidRPr="002C617D">
              <w:rPr>
                <w:rFonts w:ascii="Garamond" w:hAnsi="Garamond" w:cs="Times New Roman"/>
                <w:i/>
                <w:sz w:val="28"/>
              </w:rPr>
              <w:t> ?</w:t>
            </w:r>
          </w:p>
        </w:tc>
        <w:tc>
          <w:tcPr>
            <w:tcW w:w="0" w:type="auto"/>
          </w:tcPr>
          <w:p w14:paraId="4EBB4DFB" w14:textId="77777777" w:rsidR="00075FAF" w:rsidRPr="00167195" w:rsidRDefault="00075FAF" w:rsidP="00DB60C3">
            <w:pPr>
              <w:pStyle w:val="ListParagraph"/>
              <w:ind w:left="0"/>
              <w:rPr>
                <w:rFonts w:ascii="Garamond" w:hAnsi="Garamond" w:cs="Times New Roman"/>
                <w:sz w:val="20"/>
                <w:szCs w:val="20"/>
              </w:rPr>
            </w:pPr>
          </w:p>
        </w:tc>
      </w:tr>
      <w:tr w:rsidR="00075FAF" w:rsidRPr="00301C44" w14:paraId="1F0A0DCD" w14:textId="77777777" w:rsidTr="00A13FBB">
        <w:tc>
          <w:tcPr>
            <w:tcW w:w="0" w:type="auto"/>
          </w:tcPr>
          <w:p w14:paraId="08738B25" w14:textId="77777777" w:rsidR="00075FAF" w:rsidRPr="008E493A" w:rsidRDefault="00075FAF" w:rsidP="00DB60C3">
            <w:pPr>
              <w:pStyle w:val="CM3"/>
              <w:widowControl/>
              <w:spacing w:line="240" w:lineRule="auto"/>
              <w:ind w:firstLine="227"/>
              <w:contextualSpacing/>
              <w:jc w:val="both"/>
              <w:rPr>
                <w:rFonts w:ascii="Garamond" w:hAnsi="Garamond"/>
                <w:i/>
                <w:sz w:val="28"/>
                <w:szCs w:val="28"/>
              </w:rPr>
            </w:pPr>
            <w:r w:rsidRPr="008E493A">
              <w:rPr>
                <w:rFonts w:ascii="Garamond" w:hAnsi="Garamond"/>
                <w:i/>
                <w:sz w:val="28"/>
                <w:szCs w:val="28"/>
              </w:rPr>
              <w:t xml:space="preserve">A. </w:t>
            </w:r>
            <w:proofErr w:type="spellStart"/>
            <w:r w:rsidRPr="008E493A">
              <w:rPr>
                <w:rFonts w:ascii="Garamond" w:hAnsi="Garamond"/>
                <w:sz w:val="28"/>
                <w:szCs w:val="28"/>
              </w:rPr>
              <w:t>Hur</w:t>
            </w:r>
            <w:proofErr w:type="spellEnd"/>
            <w:r w:rsidRPr="008E493A">
              <w:rPr>
                <w:rFonts w:ascii="Garamond" w:hAnsi="Garamond"/>
                <w:sz w:val="28"/>
                <w:szCs w:val="28"/>
              </w:rPr>
              <w:t xml:space="preserve"> e er </w:t>
            </w:r>
            <w:proofErr w:type="spellStart"/>
            <w:r w:rsidRPr="008E493A">
              <w:rPr>
                <w:rFonts w:ascii="Garamond" w:hAnsi="Garamond"/>
                <w:sz w:val="28"/>
                <w:szCs w:val="28"/>
              </w:rPr>
              <w:t>nyn</w:t>
            </w:r>
            <w:proofErr w:type="spellEnd"/>
            <w:r w:rsidRPr="008E493A">
              <w:rPr>
                <w:rFonts w:ascii="Garamond" w:hAnsi="Garamond"/>
                <w:sz w:val="28"/>
                <w:szCs w:val="28"/>
              </w:rPr>
              <w:t xml:space="preserve"> son as </w:t>
            </w:r>
            <w:proofErr w:type="spellStart"/>
            <w:r w:rsidRPr="008E493A">
              <w:rPr>
                <w:rFonts w:ascii="Garamond" w:hAnsi="Garamond"/>
                <w:sz w:val="28"/>
                <w:szCs w:val="28"/>
              </w:rPr>
              <w:t>ayns</w:t>
            </w:r>
            <w:proofErr w:type="spellEnd"/>
            <w:r w:rsidRPr="008E493A">
              <w:rPr>
                <w:rFonts w:ascii="Garamond" w:hAnsi="Garamond"/>
                <w:sz w:val="28"/>
                <w:szCs w:val="28"/>
              </w:rPr>
              <w:t xml:space="preserve"> </w:t>
            </w:r>
            <w:proofErr w:type="spellStart"/>
            <w:r w:rsidRPr="008E493A">
              <w:rPr>
                <w:rFonts w:ascii="Garamond" w:hAnsi="Garamond"/>
                <w:sz w:val="28"/>
                <w:szCs w:val="28"/>
              </w:rPr>
              <w:t>nyn</w:t>
            </w:r>
            <w:proofErr w:type="spellEnd"/>
            <w:r w:rsidRPr="008E493A">
              <w:rPr>
                <w:rFonts w:ascii="Garamond" w:hAnsi="Garamond"/>
                <w:sz w:val="28"/>
                <w:szCs w:val="28"/>
              </w:rPr>
              <w:t xml:space="preserve"> </w:t>
            </w:r>
            <w:proofErr w:type="spellStart"/>
            <w:r w:rsidRPr="008E493A">
              <w:rPr>
                <w:rFonts w:ascii="Garamond" w:hAnsi="Garamond"/>
                <w:sz w:val="28"/>
                <w:szCs w:val="28"/>
              </w:rPr>
              <w:t>ynnyd</w:t>
            </w:r>
            <w:proofErr w:type="spellEnd"/>
            <w:r w:rsidRPr="008E493A">
              <w:rPr>
                <w:rFonts w:ascii="Garamond" w:hAnsi="Garamond"/>
                <w:sz w:val="28"/>
                <w:szCs w:val="28"/>
              </w:rPr>
              <w:t xml:space="preserve">, </w:t>
            </w:r>
            <w:proofErr w:type="spellStart"/>
            <w:r w:rsidRPr="008E493A">
              <w:rPr>
                <w:rFonts w:ascii="Garamond" w:hAnsi="Garamond"/>
                <w:sz w:val="28"/>
                <w:szCs w:val="28"/>
              </w:rPr>
              <w:t>yn</w:t>
            </w:r>
            <w:proofErr w:type="spellEnd"/>
            <w:r w:rsidRPr="008E493A">
              <w:rPr>
                <w:rFonts w:ascii="Garamond" w:hAnsi="Garamond"/>
                <w:sz w:val="28"/>
                <w:szCs w:val="28"/>
              </w:rPr>
              <w:t xml:space="preserve"> </w:t>
            </w:r>
            <w:proofErr w:type="spellStart"/>
            <w:r w:rsidRPr="008E493A">
              <w:rPr>
                <w:rFonts w:ascii="Garamond" w:hAnsi="Garamond"/>
                <w:sz w:val="28"/>
                <w:szCs w:val="28"/>
              </w:rPr>
              <w:t>kerragh</w:t>
            </w:r>
            <w:proofErr w:type="spellEnd"/>
            <w:r w:rsidRPr="008E493A">
              <w:rPr>
                <w:rFonts w:ascii="Garamond" w:hAnsi="Garamond"/>
                <w:sz w:val="28"/>
                <w:szCs w:val="28"/>
              </w:rPr>
              <w:t xml:space="preserve"> </w:t>
            </w:r>
            <w:proofErr w:type="spellStart"/>
            <w:r w:rsidRPr="008E493A">
              <w:rPr>
                <w:rFonts w:ascii="Garamond" w:hAnsi="Garamond"/>
                <w:sz w:val="28"/>
                <w:szCs w:val="28"/>
              </w:rPr>
              <w:t>va</w:t>
            </w:r>
            <w:proofErr w:type="spellEnd"/>
            <w:r w:rsidRPr="008E493A">
              <w:rPr>
                <w:rFonts w:ascii="Garamond" w:hAnsi="Garamond"/>
                <w:sz w:val="28"/>
                <w:szCs w:val="28"/>
              </w:rPr>
              <w:t xml:space="preserve"> </w:t>
            </w:r>
            <w:proofErr w:type="spellStart"/>
            <w:r w:rsidRPr="008E493A">
              <w:rPr>
                <w:rFonts w:ascii="Garamond" w:hAnsi="Garamond"/>
                <w:sz w:val="28"/>
                <w:szCs w:val="28"/>
              </w:rPr>
              <w:t>cayr</w:t>
            </w:r>
            <w:proofErr w:type="spellEnd"/>
            <w:r w:rsidRPr="008E493A">
              <w:rPr>
                <w:rFonts w:ascii="Garamond" w:hAnsi="Garamond"/>
                <w:sz w:val="28"/>
                <w:szCs w:val="28"/>
              </w:rPr>
              <w:t xml:space="preserve"> da </w:t>
            </w:r>
            <w:proofErr w:type="spellStart"/>
            <w:r w:rsidRPr="008E493A">
              <w:rPr>
                <w:rFonts w:ascii="Garamond" w:hAnsi="Garamond"/>
                <w:sz w:val="28"/>
                <w:szCs w:val="28"/>
              </w:rPr>
              <w:t>ny</w:t>
            </w:r>
            <w:proofErr w:type="spellEnd"/>
            <w:r w:rsidRPr="008E493A">
              <w:rPr>
                <w:rFonts w:ascii="Garamond" w:hAnsi="Garamond"/>
                <w:sz w:val="28"/>
                <w:szCs w:val="28"/>
              </w:rPr>
              <w:t xml:space="preserve"> </w:t>
            </w:r>
            <w:proofErr w:type="spellStart"/>
            <w:r w:rsidRPr="008E493A">
              <w:rPr>
                <w:rFonts w:ascii="Garamond" w:hAnsi="Garamond"/>
                <w:sz w:val="28"/>
                <w:szCs w:val="28"/>
              </w:rPr>
              <w:t>peccaghyn</w:t>
            </w:r>
            <w:proofErr w:type="spellEnd"/>
            <w:r w:rsidRPr="008E493A">
              <w:rPr>
                <w:rFonts w:ascii="Garamond" w:hAnsi="Garamond"/>
                <w:sz w:val="28"/>
                <w:szCs w:val="28"/>
              </w:rPr>
              <w:t xml:space="preserve"> </w:t>
            </w:r>
            <w:proofErr w:type="spellStart"/>
            <w:r w:rsidRPr="008E493A">
              <w:rPr>
                <w:rFonts w:ascii="Garamond" w:hAnsi="Garamond"/>
                <w:sz w:val="28"/>
                <w:szCs w:val="28"/>
              </w:rPr>
              <w:t>ain</w:t>
            </w:r>
            <w:proofErr w:type="spellEnd"/>
            <w:r w:rsidRPr="008E493A">
              <w:rPr>
                <w:rFonts w:ascii="Garamond" w:hAnsi="Garamond"/>
                <w:sz w:val="28"/>
                <w:szCs w:val="28"/>
              </w:rPr>
              <w:t xml:space="preserve">. As </w:t>
            </w:r>
            <w:proofErr w:type="spellStart"/>
            <w:r w:rsidRPr="008E493A">
              <w:rPr>
                <w:rFonts w:ascii="Garamond" w:hAnsi="Garamond"/>
                <w:sz w:val="28"/>
                <w:szCs w:val="28"/>
              </w:rPr>
              <w:t>myr</w:t>
            </w:r>
            <w:proofErr w:type="spellEnd"/>
            <w:r w:rsidRPr="008E493A">
              <w:rPr>
                <w:rFonts w:ascii="Garamond" w:hAnsi="Garamond"/>
                <w:sz w:val="28"/>
                <w:szCs w:val="28"/>
              </w:rPr>
              <w:t xml:space="preserve"> </w:t>
            </w:r>
            <w:proofErr w:type="spellStart"/>
            <w:r w:rsidRPr="008E493A">
              <w:rPr>
                <w:rFonts w:ascii="Garamond" w:hAnsi="Garamond"/>
                <w:sz w:val="28"/>
                <w:szCs w:val="28"/>
              </w:rPr>
              <w:t>ve</w:t>
            </w:r>
            <w:proofErr w:type="spellEnd"/>
            <w:r w:rsidRPr="008E493A">
              <w:rPr>
                <w:rFonts w:ascii="Garamond" w:hAnsi="Garamond"/>
                <w:sz w:val="28"/>
                <w:szCs w:val="28"/>
              </w:rPr>
              <w:t xml:space="preserve"> </w:t>
            </w:r>
            <w:proofErr w:type="spellStart"/>
            <w:r w:rsidRPr="008E493A">
              <w:rPr>
                <w:rFonts w:ascii="Garamond" w:hAnsi="Garamond"/>
                <w:sz w:val="28"/>
                <w:szCs w:val="28"/>
              </w:rPr>
              <w:t>ny</w:t>
            </w:r>
            <w:proofErr w:type="spellEnd"/>
            <w:r w:rsidRPr="008E493A">
              <w:rPr>
                <w:rFonts w:ascii="Garamond" w:hAnsi="Garamond"/>
                <w:sz w:val="28"/>
                <w:szCs w:val="28"/>
              </w:rPr>
              <w:t xml:space="preserve"> Vac </w:t>
            </w:r>
            <w:proofErr w:type="spellStart"/>
            <w:r w:rsidRPr="008E493A">
              <w:rPr>
                <w:rFonts w:ascii="Garamond" w:hAnsi="Garamond"/>
                <w:sz w:val="28"/>
                <w:szCs w:val="28"/>
              </w:rPr>
              <w:t>dy</w:t>
            </w:r>
            <w:proofErr w:type="spellEnd"/>
            <w:r w:rsidRPr="008E493A">
              <w:rPr>
                <w:rFonts w:ascii="Garamond" w:hAnsi="Garamond"/>
                <w:sz w:val="28"/>
                <w:szCs w:val="28"/>
              </w:rPr>
              <w:t xml:space="preserve"> Yee as er </w:t>
            </w:r>
            <w:proofErr w:type="spellStart"/>
            <w:r w:rsidRPr="008E493A">
              <w:rPr>
                <w:rFonts w:ascii="Garamond" w:hAnsi="Garamond"/>
                <w:sz w:val="28"/>
                <w:szCs w:val="28"/>
              </w:rPr>
              <w:t>ny</w:t>
            </w:r>
            <w:proofErr w:type="spellEnd"/>
            <w:r w:rsidRPr="008E493A">
              <w:rPr>
                <w:rFonts w:ascii="Garamond" w:hAnsi="Garamond"/>
                <w:sz w:val="28"/>
                <w:szCs w:val="28"/>
              </w:rPr>
              <w:t xml:space="preserve"> </w:t>
            </w:r>
            <w:proofErr w:type="spellStart"/>
            <w:r w:rsidRPr="008E493A">
              <w:rPr>
                <w:rFonts w:ascii="Garamond" w:hAnsi="Garamond"/>
                <w:sz w:val="28"/>
                <w:szCs w:val="28"/>
              </w:rPr>
              <w:t>vreh</w:t>
            </w:r>
            <w:proofErr w:type="spellEnd"/>
            <w:r w:rsidRPr="008E493A">
              <w:rPr>
                <w:rFonts w:ascii="Garamond" w:hAnsi="Garamond"/>
                <w:sz w:val="28"/>
                <w:szCs w:val="28"/>
              </w:rPr>
              <w:t xml:space="preserve"> </w:t>
            </w:r>
            <w:proofErr w:type="spellStart"/>
            <w:r w:rsidRPr="008E493A">
              <w:rPr>
                <w:rFonts w:ascii="Garamond" w:hAnsi="Garamond"/>
                <w:sz w:val="28"/>
                <w:szCs w:val="28"/>
              </w:rPr>
              <w:t>neesht</w:t>
            </w:r>
            <w:proofErr w:type="spellEnd"/>
            <w:r w:rsidRPr="008E493A">
              <w:rPr>
                <w:rFonts w:ascii="Garamond" w:hAnsi="Garamond"/>
                <w:sz w:val="28"/>
                <w:szCs w:val="28"/>
              </w:rPr>
              <w:t xml:space="preserve"> </w:t>
            </w:r>
            <w:proofErr w:type="spellStart"/>
            <w:r w:rsidRPr="008E493A">
              <w:rPr>
                <w:rFonts w:ascii="Garamond" w:hAnsi="Garamond"/>
                <w:sz w:val="28"/>
                <w:szCs w:val="28"/>
              </w:rPr>
              <w:t>jeh</w:t>
            </w:r>
            <w:proofErr w:type="spellEnd"/>
            <w:r w:rsidRPr="008E493A">
              <w:rPr>
                <w:rFonts w:ascii="Garamond" w:hAnsi="Garamond"/>
                <w:sz w:val="28"/>
                <w:szCs w:val="28"/>
              </w:rPr>
              <w:t xml:space="preserve"> Ben, </w:t>
            </w:r>
            <w:proofErr w:type="spellStart"/>
            <w:r w:rsidRPr="008E493A">
              <w:rPr>
                <w:rFonts w:ascii="Garamond" w:hAnsi="Garamond"/>
                <w:sz w:val="28"/>
                <w:szCs w:val="28"/>
              </w:rPr>
              <w:t>haink</w:t>
            </w:r>
            <w:proofErr w:type="spellEnd"/>
            <w:r w:rsidRPr="008E493A">
              <w:rPr>
                <w:rFonts w:ascii="Garamond" w:hAnsi="Garamond"/>
                <w:sz w:val="28"/>
                <w:szCs w:val="28"/>
              </w:rPr>
              <w:t xml:space="preserve"> e </w:t>
            </w:r>
            <w:proofErr w:type="spellStart"/>
            <w:r w:rsidRPr="008E493A">
              <w:rPr>
                <w:rFonts w:ascii="Garamond" w:hAnsi="Garamond"/>
                <w:sz w:val="28"/>
                <w:szCs w:val="28"/>
              </w:rPr>
              <w:t>dy</w:t>
            </w:r>
            <w:proofErr w:type="spellEnd"/>
            <w:r w:rsidRPr="008E493A">
              <w:rPr>
                <w:rFonts w:ascii="Garamond" w:hAnsi="Garamond"/>
                <w:sz w:val="28"/>
                <w:szCs w:val="28"/>
              </w:rPr>
              <w:t xml:space="preserve"> </w:t>
            </w:r>
            <w:proofErr w:type="spellStart"/>
            <w:r w:rsidRPr="008E493A">
              <w:rPr>
                <w:rFonts w:ascii="Garamond" w:hAnsi="Garamond"/>
                <w:sz w:val="28"/>
                <w:szCs w:val="28"/>
              </w:rPr>
              <w:t>ve</w:t>
            </w:r>
            <w:proofErr w:type="spellEnd"/>
            <w:r w:rsidRPr="008E493A">
              <w:rPr>
                <w:rFonts w:ascii="Garamond" w:hAnsi="Garamond"/>
                <w:sz w:val="28"/>
                <w:szCs w:val="28"/>
              </w:rPr>
              <w:t xml:space="preserve"> </w:t>
            </w:r>
            <w:proofErr w:type="spellStart"/>
            <w:r w:rsidRPr="008E493A">
              <w:rPr>
                <w:rFonts w:ascii="Garamond" w:hAnsi="Garamond"/>
                <w:i/>
                <w:sz w:val="28"/>
                <w:szCs w:val="28"/>
              </w:rPr>
              <w:t>Oural</w:t>
            </w:r>
            <w:proofErr w:type="spellEnd"/>
            <w:r w:rsidRPr="008E493A">
              <w:rPr>
                <w:rFonts w:ascii="Garamond" w:hAnsi="Garamond"/>
                <w:i/>
                <w:sz w:val="28"/>
                <w:szCs w:val="28"/>
              </w:rPr>
              <w:t xml:space="preserve"> as </w:t>
            </w:r>
            <w:proofErr w:type="spellStart"/>
            <w:r w:rsidRPr="008E493A">
              <w:rPr>
                <w:rFonts w:ascii="Garamond" w:hAnsi="Garamond"/>
                <w:i/>
                <w:sz w:val="28"/>
                <w:szCs w:val="28"/>
              </w:rPr>
              <w:t>Liasagh</w:t>
            </w:r>
            <w:proofErr w:type="spellEnd"/>
            <w:r w:rsidRPr="008E493A">
              <w:rPr>
                <w:rFonts w:ascii="Garamond" w:hAnsi="Garamond"/>
                <w:sz w:val="28"/>
                <w:szCs w:val="28"/>
              </w:rPr>
              <w:t xml:space="preserve"> </w:t>
            </w:r>
            <w:proofErr w:type="spellStart"/>
            <w:r w:rsidRPr="008E493A">
              <w:rPr>
                <w:rFonts w:ascii="Garamond" w:hAnsi="Garamond"/>
                <w:i/>
                <w:sz w:val="28"/>
                <w:szCs w:val="28"/>
              </w:rPr>
              <w:t>s</w:t>
            </w:r>
            <w:r w:rsidR="00D53C12">
              <w:rPr>
                <w:rFonts w:ascii="Garamond" w:hAnsi="Garamond"/>
                <w:i/>
                <w:sz w:val="28"/>
                <w:szCs w:val="28"/>
              </w:rPr>
              <w:t>t</w:t>
            </w:r>
            <w:r w:rsidRPr="008E493A">
              <w:rPr>
                <w:rFonts w:ascii="Garamond" w:hAnsi="Garamond"/>
                <w:i/>
                <w:sz w:val="28"/>
                <w:szCs w:val="28"/>
              </w:rPr>
              <w:t>lane</w:t>
            </w:r>
            <w:proofErr w:type="spellEnd"/>
            <w:r w:rsidRPr="008E493A">
              <w:rPr>
                <w:rFonts w:ascii="Garamond" w:hAnsi="Garamond"/>
                <w:sz w:val="28"/>
                <w:szCs w:val="28"/>
              </w:rPr>
              <w:t xml:space="preserve"> </w:t>
            </w:r>
            <w:proofErr w:type="spellStart"/>
            <w:r w:rsidRPr="008E493A">
              <w:rPr>
                <w:rFonts w:ascii="Garamond" w:hAnsi="Garamond"/>
                <w:i/>
                <w:sz w:val="28"/>
                <w:szCs w:val="28"/>
              </w:rPr>
              <w:t>firrinagh</w:t>
            </w:r>
            <w:proofErr w:type="spellEnd"/>
            <w:r w:rsidRPr="008E493A">
              <w:rPr>
                <w:rFonts w:ascii="Garamond" w:hAnsi="Garamond"/>
                <w:sz w:val="28"/>
                <w:szCs w:val="28"/>
              </w:rPr>
              <w:t xml:space="preserve"> [42] </w:t>
            </w:r>
            <w:r w:rsidRPr="008E493A">
              <w:rPr>
                <w:rFonts w:ascii="Garamond" w:hAnsi="Garamond"/>
                <w:i/>
                <w:sz w:val="28"/>
                <w:szCs w:val="28"/>
              </w:rPr>
              <w:t xml:space="preserve">as </w:t>
            </w:r>
            <w:proofErr w:type="spellStart"/>
            <w:r w:rsidRPr="008E493A">
              <w:rPr>
                <w:rFonts w:ascii="Garamond" w:hAnsi="Garamond"/>
                <w:i/>
                <w:sz w:val="28"/>
                <w:szCs w:val="28"/>
              </w:rPr>
              <w:t>fondagh</w:t>
            </w:r>
            <w:proofErr w:type="spellEnd"/>
            <w:r w:rsidRPr="008E493A">
              <w:rPr>
                <w:rFonts w:ascii="Garamond" w:hAnsi="Garamond"/>
                <w:i/>
                <w:sz w:val="28"/>
                <w:szCs w:val="28"/>
              </w:rPr>
              <w:t xml:space="preserve"> son </w:t>
            </w:r>
            <w:proofErr w:type="spellStart"/>
            <w:r w:rsidRPr="008E493A">
              <w:rPr>
                <w:rFonts w:ascii="Garamond" w:hAnsi="Garamond"/>
                <w:i/>
                <w:sz w:val="28"/>
                <w:szCs w:val="28"/>
              </w:rPr>
              <w:t>peccaghyn</w:t>
            </w:r>
            <w:proofErr w:type="spellEnd"/>
            <w:r w:rsidRPr="008E493A">
              <w:rPr>
                <w:rFonts w:ascii="Garamond" w:hAnsi="Garamond"/>
                <w:i/>
                <w:sz w:val="28"/>
                <w:szCs w:val="28"/>
              </w:rPr>
              <w:t xml:space="preserve"> y </w:t>
            </w:r>
            <w:proofErr w:type="spellStart"/>
            <w:r w:rsidRPr="008E493A">
              <w:rPr>
                <w:rFonts w:ascii="Garamond" w:hAnsi="Garamond"/>
                <w:i/>
                <w:sz w:val="28"/>
                <w:szCs w:val="28"/>
              </w:rPr>
              <w:t>Teihl</w:t>
            </w:r>
            <w:proofErr w:type="spellEnd"/>
            <w:r w:rsidRPr="008E493A">
              <w:rPr>
                <w:rFonts w:ascii="Garamond" w:hAnsi="Garamond"/>
                <w:i/>
                <w:sz w:val="28"/>
                <w:szCs w:val="28"/>
              </w:rPr>
              <w:t xml:space="preserve"> </w:t>
            </w:r>
            <w:proofErr w:type="spellStart"/>
            <w:r w:rsidRPr="008E493A">
              <w:rPr>
                <w:rFonts w:ascii="Garamond" w:hAnsi="Garamond"/>
                <w:i/>
                <w:sz w:val="28"/>
                <w:szCs w:val="28"/>
              </w:rPr>
              <w:t>ooilley</w:t>
            </w:r>
            <w:proofErr w:type="spellEnd"/>
            <w:r w:rsidRPr="008E493A">
              <w:rPr>
                <w:rFonts w:ascii="Garamond" w:hAnsi="Garamond"/>
                <w:i/>
                <w:sz w:val="28"/>
                <w:szCs w:val="28"/>
              </w:rPr>
              <w:t xml:space="preserve">. </w:t>
            </w:r>
          </w:p>
        </w:tc>
        <w:tc>
          <w:tcPr>
            <w:tcW w:w="0" w:type="auto"/>
          </w:tcPr>
          <w:p w14:paraId="53ADC350" w14:textId="77777777" w:rsidR="00075FAF" w:rsidRPr="00301C44" w:rsidRDefault="00075FAF"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A. </w:t>
            </w:r>
            <w:r w:rsidRPr="00301C44">
              <w:rPr>
                <w:rFonts w:ascii="Garamond" w:hAnsi="Garamond" w:cs="Times New Roman"/>
                <w:i/>
                <w:sz w:val="28"/>
              </w:rPr>
              <w:t>He suffered for</w:t>
            </w:r>
            <w:r w:rsidRPr="00301C44">
              <w:rPr>
                <w:rFonts w:ascii="Garamond" w:hAnsi="Garamond" w:cs="Times New Roman"/>
                <w:sz w:val="28"/>
              </w:rPr>
              <w:t xml:space="preserve"> Our </w:t>
            </w:r>
            <w:r w:rsidRPr="00301C44">
              <w:rPr>
                <w:rFonts w:ascii="Garamond" w:hAnsi="Garamond" w:cs="Times New Roman"/>
                <w:i/>
                <w:sz w:val="28"/>
              </w:rPr>
              <w:t>sakes, and in</w:t>
            </w:r>
            <w:r w:rsidRPr="00301C44">
              <w:rPr>
                <w:rFonts w:ascii="Garamond" w:hAnsi="Garamond" w:cs="Times New Roman"/>
                <w:sz w:val="28"/>
              </w:rPr>
              <w:t xml:space="preserve"> Our </w:t>
            </w:r>
            <w:r w:rsidRPr="00301C44">
              <w:rPr>
                <w:rFonts w:ascii="Garamond" w:hAnsi="Garamond" w:cs="Times New Roman"/>
                <w:i/>
                <w:sz w:val="28"/>
              </w:rPr>
              <w:t xml:space="preserve">stead, and what our Sins justly </w:t>
            </w:r>
            <w:proofErr w:type="spellStart"/>
            <w:r w:rsidRPr="00301C44">
              <w:rPr>
                <w:rFonts w:ascii="Garamond" w:hAnsi="Garamond" w:cs="Times New Roman"/>
                <w:i/>
                <w:sz w:val="28"/>
              </w:rPr>
              <w:t>deserv’d</w:t>
            </w:r>
            <w:proofErr w:type="spellEnd"/>
            <w:r w:rsidRPr="00301C44">
              <w:rPr>
                <w:rFonts w:ascii="Garamond" w:hAnsi="Garamond" w:cs="Times New Roman"/>
                <w:i/>
                <w:sz w:val="28"/>
              </w:rPr>
              <w:t xml:space="preserve"> we should suffer. And being both the Son of God, and born of a Woman,</w:t>
            </w:r>
            <w:r w:rsidRPr="00301C44">
              <w:rPr>
                <w:rFonts w:ascii="Garamond" w:hAnsi="Garamond" w:cs="Times New Roman"/>
                <w:sz w:val="28"/>
              </w:rPr>
              <w:t xml:space="preserve"> He became a full, perfect, and sufficient Sacrifice and Satisfaction</w:t>
            </w:r>
            <w:r w:rsidR="00D53C12">
              <w:rPr>
                <w:rFonts w:ascii="Garamond" w:hAnsi="Garamond" w:cs="Times New Roman"/>
                <w:sz w:val="28"/>
              </w:rPr>
              <w:t>,</w:t>
            </w:r>
            <w:r w:rsidRPr="00301C44">
              <w:rPr>
                <w:rFonts w:ascii="Garamond" w:hAnsi="Garamond" w:cs="Times New Roman"/>
                <w:sz w:val="28"/>
              </w:rPr>
              <w:t xml:space="preserve"> for the Sins of the whole World. </w:t>
            </w:r>
          </w:p>
        </w:tc>
        <w:tc>
          <w:tcPr>
            <w:tcW w:w="0" w:type="auto"/>
          </w:tcPr>
          <w:p w14:paraId="4C2ABFBA" w14:textId="77777777" w:rsidR="00075FAF" w:rsidRPr="00167195" w:rsidRDefault="00075FAF" w:rsidP="00DB60C3">
            <w:pPr>
              <w:pStyle w:val="ListParagraph"/>
              <w:ind w:left="0"/>
              <w:rPr>
                <w:rFonts w:ascii="Garamond" w:hAnsi="Garamond" w:cs="Times New Roman"/>
                <w:sz w:val="20"/>
                <w:szCs w:val="20"/>
              </w:rPr>
            </w:pPr>
          </w:p>
        </w:tc>
      </w:tr>
      <w:tr w:rsidR="00D53C12" w:rsidRPr="00301C44" w14:paraId="161FB28B" w14:textId="77777777" w:rsidTr="00A13FBB">
        <w:tc>
          <w:tcPr>
            <w:tcW w:w="0" w:type="auto"/>
          </w:tcPr>
          <w:p w14:paraId="5FC03309" w14:textId="77777777" w:rsidR="00D53C12" w:rsidRPr="00775B1E" w:rsidRDefault="00D53C12" w:rsidP="00DB60C3">
            <w:pPr>
              <w:pStyle w:val="CM3"/>
              <w:widowControl/>
              <w:spacing w:line="240" w:lineRule="auto"/>
              <w:ind w:firstLine="227"/>
              <w:contextualSpacing/>
              <w:jc w:val="both"/>
              <w:rPr>
                <w:rFonts w:ascii="Garamond" w:hAnsi="Garamond"/>
                <w:sz w:val="28"/>
                <w:szCs w:val="28"/>
              </w:rPr>
            </w:pPr>
            <w:r w:rsidRPr="00775B1E">
              <w:rPr>
                <w:rFonts w:ascii="Garamond" w:hAnsi="Garamond"/>
                <w:i/>
                <w:sz w:val="28"/>
                <w:szCs w:val="28"/>
              </w:rPr>
              <w:t>Q.</w:t>
            </w:r>
            <w:r w:rsidRPr="00775B1E">
              <w:rPr>
                <w:rFonts w:ascii="Garamond" w:hAnsi="Garamond"/>
                <w:sz w:val="28"/>
                <w:szCs w:val="28"/>
              </w:rPr>
              <w:t xml:space="preserve"> </w:t>
            </w:r>
            <w:proofErr w:type="spellStart"/>
            <w:r w:rsidRPr="00775B1E">
              <w:rPr>
                <w:rFonts w:ascii="Garamond" w:hAnsi="Garamond"/>
                <w:sz w:val="28"/>
                <w:szCs w:val="28"/>
              </w:rPr>
              <w:t>Vod</w:t>
            </w:r>
            <w:proofErr w:type="spellEnd"/>
            <w:r w:rsidRPr="00775B1E">
              <w:rPr>
                <w:rFonts w:ascii="Garamond" w:hAnsi="Garamond"/>
                <w:sz w:val="28"/>
                <w:szCs w:val="28"/>
              </w:rPr>
              <w:t xml:space="preserve"> mad </w:t>
            </w:r>
            <w:proofErr w:type="spellStart"/>
            <w:r w:rsidRPr="00775B1E">
              <w:rPr>
                <w:rFonts w:ascii="Garamond" w:hAnsi="Garamond"/>
                <w:sz w:val="28"/>
                <w:szCs w:val="28"/>
              </w:rPr>
              <w:t>ve</w:t>
            </w:r>
            <w:proofErr w:type="spellEnd"/>
            <w:r w:rsidRPr="00775B1E">
              <w:rPr>
                <w:rFonts w:ascii="Garamond" w:hAnsi="Garamond"/>
                <w:sz w:val="28"/>
                <w:szCs w:val="28"/>
              </w:rPr>
              <w:t xml:space="preserve"> </w:t>
            </w:r>
            <w:proofErr w:type="spellStart"/>
            <w:r w:rsidRPr="00775B1E">
              <w:rPr>
                <w:rFonts w:ascii="Garamond" w:hAnsi="Garamond"/>
                <w:sz w:val="28"/>
                <w:szCs w:val="28"/>
              </w:rPr>
              <w:t>shicker</w:t>
            </w:r>
            <w:proofErr w:type="spellEnd"/>
            <w:r w:rsidRPr="00775B1E">
              <w:rPr>
                <w:rFonts w:ascii="Garamond" w:hAnsi="Garamond"/>
                <w:sz w:val="28"/>
                <w:szCs w:val="28"/>
              </w:rPr>
              <w:t xml:space="preserve"> </w:t>
            </w:r>
            <w:proofErr w:type="spellStart"/>
            <w:r w:rsidRPr="00775B1E">
              <w:rPr>
                <w:rFonts w:ascii="Garamond" w:hAnsi="Garamond"/>
                <w:sz w:val="28"/>
                <w:szCs w:val="28"/>
              </w:rPr>
              <w:t>jeh</w:t>
            </w:r>
            <w:proofErr w:type="spellEnd"/>
            <w:r w:rsidRPr="00775B1E">
              <w:rPr>
                <w:rFonts w:ascii="Garamond" w:hAnsi="Garamond"/>
                <w:sz w:val="28"/>
                <w:szCs w:val="28"/>
              </w:rPr>
              <w:t xml:space="preserve"> </w:t>
            </w:r>
            <w:proofErr w:type="spellStart"/>
            <w:r w:rsidRPr="00775B1E">
              <w:rPr>
                <w:rFonts w:ascii="Garamond" w:hAnsi="Garamond"/>
                <w:sz w:val="28"/>
                <w:szCs w:val="28"/>
              </w:rPr>
              <w:t>shoh</w:t>
            </w:r>
            <w:proofErr w:type="spellEnd"/>
            <w:r w:rsidRPr="00775B1E">
              <w:rPr>
                <w:rFonts w:ascii="Garamond" w:hAnsi="Garamond"/>
                <w:sz w:val="28"/>
                <w:szCs w:val="28"/>
              </w:rPr>
              <w:t xml:space="preserve"> as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vel</w:t>
            </w:r>
            <w:proofErr w:type="spellEnd"/>
            <w:r w:rsidRPr="00775B1E">
              <w:rPr>
                <w:rFonts w:ascii="Garamond" w:hAnsi="Garamond"/>
                <w:sz w:val="28"/>
                <w:szCs w:val="28"/>
              </w:rPr>
              <w:t xml:space="preserve"> </w:t>
            </w:r>
            <w:proofErr w:type="spellStart"/>
            <w:r w:rsidRPr="00775B1E">
              <w:rPr>
                <w:rFonts w:ascii="Garamond" w:hAnsi="Garamond"/>
                <w:sz w:val="28"/>
                <w:szCs w:val="28"/>
              </w:rPr>
              <w:t>Cairys</w:t>
            </w:r>
            <w:proofErr w:type="spellEnd"/>
            <w:r w:rsidRPr="00775B1E">
              <w:rPr>
                <w:rFonts w:ascii="Garamond" w:hAnsi="Garamond"/>
                <w:sz w:val="28"/>
                <w:szCs w:val="28"/>
              </w:rPr>
              <w:t xml:space="preserve"> Yee </w:t>
            </w:r>
            <w:proofErr w:type="spellStart"/>
            <w:r w:rsidRPr="00D53C12">
              <w:rPr>
                <w:rFonts w:ascii="Garamond" w:hAnsi="Garamond"/>
                <w:sz w:val="28"/>
                <w:szCs w:val="28"/>
              </w:rPr>
              <w:t>ch</w:t>
            </w:r>
            <w:r w:rsidRPr="00775B1E">
              <w:rPr>
                <w:rFonts w:ascii="Garamond" w:hAnsi="Garamond"/>
                <w:sz w:val="28"/>
                <w:szCs w:val="28"/>
              </w:rPr>
              <w:t>ooilleenit</w:t>
            </w:r>
            <w:proofErr w:type="spellEnd"/>
            <w:r w:rsidRPr="00775B1E">
              <w:rPr>
                <w:rFonts w:ascii="Garamond" w:hAnsi="Garamond"/>
                <w:sz w:val="28"/>
                <w:szCs w:val="28"/>
              </w:rPr>
              <w:t xml:space="preserve"> </w:t>
            </w:r>
            <w:proofErr w:type="spellStart"/>
            <w:r w:rsidRPr="00775B1E">
              <w:rPr>
                <w:rFonts w:ascii="Garamond" w:hAnsi="Garamond"/>
                <w:sz w:val="28"/>
                <w:szCs w:val="28"/>
              </w:rPr>
              <w:t>lesh</w:t>
            </w:r>
            <w:proofErr w:type="spellEnd"/>
            <w:r w:rsidRPr="00775B1E">
              <w:rPr>
                <w:rFonts w:ascii="Garamond" w:hAnsi="Garamond"/>
                <w:sz w:val="28"/>
                <w:szCs w:val="28"/>
              </w:rPr>
              <w:t xml:space="preserve"> </w:t>
            </w:r>
            <w:proofErr w:type="spellStart"/>
            <w:r w:rsidRPr="00775B1E">
              <w:rPr>
                <w:rFonts w:ascii="Garamond" w:hAnsi="Garamond"/>
                <w:sz w:val="28"/>
                <w:szCs w:val="28"/>
              </w:rPr>
              <w:t>ny</w:t>
            </w:r>
            <w:proofErr w:type="spellEnd"/>
            <w:r w:rsidRPr="00775B1E">
              <w:rPr>
                <w:rFonts w:ascii="Garamond" w:hAnsi="Garamond"/>
                <w:sz w:val="28"/>
                <w:szCs w:val="28"/>
              </w:rPr>
              <w:t xml:space="preserve"> </w:t>
            </w:r>
            <w:r w:rsidRPr="00775B1E">
              <w:rPr>
                <w:rFonts w:ascii="Garamond" w:hAnsi="Garamond"/>
                <w:sz w:val="28"/>
                <w:szCs w:val="28"/>
              </w:rPr>
              <w:lastRenderedPageBreak/>
              <w:t xml:space="preserve">ta </w:t>
            </w:r>
            <w:proofErr w:type="spellStart"/>
            <w:r w:rsidRPr="00775B1E">
              <w:rPr>
                <w:rFonts w:ascii="Garamond" w:hAnsi="Garamond"/>
                <w:sz w:val="28"/>
                <w:szCs w:val="28"/>
              </w:rPr>
              <w:t>Creest</w:t>
            </w:r>
            <w:proofErr w:type="spellEnd"/>
            <w:r w:rsidRPr="00775B1E">
              <w:rPr>
                <w:rFonts w:ascii="Garamond" w:hAnsi="Garamond"/>
                <w:sz w:val="28"/>
                <w:szCs w:val="28"/>
              </w:rPr>
              <w:t xml:space="preserve"> er </w:t>
            </w:r>
            <w:proofErr w:type="spellStart"/>
            <w:r w:rsidRPr="00775B1E">
              <w:rPr>
                <w:rFonts w:ascii="Garamond" w:hAnsi="Garamond"/>
                <w:sz w:val="28"/>
                <w:szCs w:val="28"/>
              </w:rPr>
              <w:t>yanoo</w:t>
            </w:r>
            <w:proofErr w:type="spellEnd"/>
            <w:r w:rsidRPr="00775B1E">
              <w:rPr>
                <w:rFonts w:ascii="Garamond" w:hAnsi="Garamond"/>
                <w:sz w:val="28"/>
                <w:szCs w:val="28"/>
              </w:rPr>
              <w:t xml:space="preserve"> as er </w:t>
            </w:r>
            <w:proofErr w:type="spellStart"/>
            <w:r w:rsidRPr="00775B1E">
              <w:rPr>
                <w:rFonts w:ascii="Garamond" w:hAnsi="Garamond"/>
                <w:sz w:val="28"/>
                <w:szCs w:val="28"/>
              </w:rPr>
              <w:t>hurransee</w:t>
            </w:r>
            <w:proofErr w:type="spellEnd"/>
            <w:r>
              <w:rPr>
                <w:rStyle w:val="FootnoteReference"/>
                <w:rFonts w:ascii="Garamond" w:hAnsi="Garamond"/>
                <w:sz w:val="28"/>
                <w:szCs w:val="28"/>
              </w:rPr>
              <w:footnoteReference w:id="26"/>
            </w:r>
            <w:r w:rsidRPr="00775B1E">
              <w:rPr>
                <w:rFonts w:ascii="Garamond" w:hAnsi="Garamond"/>
                <w:sz w:val="28"/>
                <w:szCs w:val="28"/>
              </w:rPr>
              <w:t xml:space="preserve"> er </w:t>
            </w:r>
            <w:proofErr w:type="spellStart"/>
            <w:r w:rsidRPr="00775B1E">
              <w:rPr>
                <w:rFonts w:ascii="Garamond" w:hAnsi="Garamond"/>
                <w:sz w:val="28"/>
                <w:szCs w:val="28"/>
              </w:rPr>
              <w:t>nyn</w:t>
            </w:r>
            <w:proofErr w:type="spellEnd"/>
            <w:r w:rsidRPr="00775B1E">
              <w:rPr>
                <w:rFonts w:ascii="Garamond" w:hAnsi="Garamond"/>
                <w:sz w:val="28"/>
                <w:szCs w:val="28"/>
              </w:rPr>
              <w:t xml:space="preserve"> son</w:t>
            </w:r>
            <w:r w:rsidR="002C617D" w:rsidRPr="002C617D">
              <w:rPr>
                <w:rFonts w:ascii="Garamond" w:hAnsi="Garamond"/>
                <w:i/>
                <w:sz w:val="28"/>
                <w:szCs w:val="28"/>
              </w:rPr>
              <w:t> </w:t>
            </w:r>
            <w:r w:rsidR="00C57BF1" w:rsidRPr="00C57BF1">
              <w:rPr>
                <w:rFonts w:ascii="Garamond" w:hAnsi="Garamond"/>
                <w:sz w:val="28"/>
                <w:szCs w:val="28"/>
              </w:rPr>
              <w:t>?</w:t>
            </w:r>
            <w:r w:rsidRPr="00775B1E">
              <w:rPr>
                <w:rFonts w:ascii="Garamond" w:hAnsi="Garamond"/>
                <w:sz w:val="28"/>
                <w:szCs w:val="28"/>
              </w:rPr>
              <w:t xml:space="preserve"> </w:t>
            </w:r>
          </w:p>
        </w:tc>
        <w:tc>
          <w:tcPr>
            <w:tcW w:w="0" w:type="auto"/>
          </w:tcPr>
          <w:p w14:paraId="6B72B7A2" w14:textId="77777777" w:rsidR="00D53C12" w:rsidRPr="00301C44" w:rsidRDefault="00D53C12" w:rsidP="00DB60C3">
            <w:pPr>
              <w:pStyle w:val="ListParagraph"/>
              <w:ind w:left="0" w:firstLine="227"/>
              <w:jc w:val="both"/>
              <w:rPr>
                <w:rFonts w:ascii="Garamond" w:hAnsi="Garamond" w:cs="Times New Roman"/>
                <w:i/>
                <w:sz w:val="28"/>
              </w:rPr>
            </w:pPr>
            <w:r w:rsidRPr="00301C44">
              <w:rPr>
                <w:rFonts w:ascii="Garamond" w:hAnsi="Garamond" w:cs="Times New Roman"/>
                <w:sz w:val="28"/>
              </w:rPr>
              <w:lastRenderedPageBreak/>
              <w:t xml:space="preserve">Q. </w:t>
            </w:r>
            <w:r w:rsidRPr="00301C44">
              <w:rPr>
                <w:rFonts w:ascii="Garamond" w:hAnsi="Garamond" w:cs="Times New Roman"/>
                <w:i/>
                <w:sz w:val="28"/>
              </w:rPr>
              <w:t xml:space="preserve">May we be </w:t>
            </w:r>
            <w:proofErr w:type="spellStart"/>
            <w:r w:rsidRPr="00301C44">
              <w:rPr>
                <w:rFonts w:ascii="Garamond" w:hAnsi="Garamond" w:cs="Times New Roman"/>
                <w:i/>
                <w:sz w:val="28"/>
              </w:rPr>
              <w:t>assur’d</w:t>
            </w:r>
            <w:proofErr w:type="spellEnd"/>
            <w:r w:rsidRPr="00301C44">
              <w:rPr>
                <w:rFonts w:ascii="Garamond" w:hAnsi="Garamond" w:cs="Times New Roman"/>
                <w:i/>
                <w:sz w:val="28"/>
              </w:rPr>
              <w:t xml:space="preserve"> of this, that God is fully sati</w:t>
            </w:r>
            <w:r w:rsidRPr="00301C44">
              <w:rPr>
                <w:rFonts w:ascii="Garamond" w:hAnsi="Garamond" w:cs="Times New Roman"/>
                <w:sz w:val="28"/>
              </w:rPr>
              <w:t>s</w:t>
            </w:r>
            <w:r w:rsidRPr="00301C44">
              <w:rPr>
                <w:rFonts w:ascii="Garamond" w:hAnsi="Garamond" w:cs="Times New Roman"/>
                <w:i/>
                <w:sz w:val="28"/>
              </w:rPr>
              <w:t>fied with what he hath done and suffered for us</w:t>
            </w:r>
            <w:r w:rsidR="002C617D" w:rsidRPr="002C617D">
              <w:rPr>
                <w:rFonts w:ascii="Garamond" w:hAnsi="Garamond" w:cs="Times New Roman"/>
                <w:i/>
                <w:sz w:val="28"/>
              </w:rPr>
              <w:t> ?</w:t>
            </w:r>
          </w:p>
        </w:tc>
        <w:tc>
          <w:tcPr>
            <w:tcW w:w="0" w:type="auto"/>
          </w:tcPr>
          <w:p w14:paraId="2AFBBA1D" w14:textId="77777777" w:rsidR="00D53C12" w:rsidRPr="00167195" w:rsidRDefault="00D53C12" w:rsidP="00DB60C3">
            <w:pPr>
              <w:pStyle w:val="ListParagraph"/>
              <w:ind w:left="0"/>
              <w:rPr>
                <w:rFonts w:ascii="Garamond" w:hAnsi="Garamond" w:cs="Times New Roman"/>
                <w:sz w:val="20"/>
                <w:szCs w:val="20"/>
              </w:rPr>
            </w:pPr>
          </w:p>
        </w:tc>
      </w:tr>
      <w:tr w:rsidR="00D53C12" w:rsidRPr="00301C44" w14:paraId="0ABE0741" w14:textId="77777777" w:rsidTr="00A13FBB">
        <w:tc>
          <w:tcPr>
            <w:tcW w:w="0" w:type="auto"/>
          </w:tcPr>
          <w:p w14:paraId="59114753" w14:textId="77777777" w:rsidR="00D53C12" w:rsidRPr="00775B1E" w:rsidRDefault="00D53C12" w:rsidP="00DB60C3">
            <w:pPr>
              <w:pStyle w:val="CM3"/>
              <w:widowControl/>
              <w:spacing w:line="240" w:lineRule="auto"/>
              <w:ind w:firstLine="227"/>
              <w:contextualSpacing/>
              <w:jc w:val="both"/>
              <w:rPr>
                <w:rFonts w:ascii="Garamond" w:hAnsi="Garamond"/>
                <w:sz w:val="28"/>
                <w:szCs w:val="28"/>
              </w:rPr>
            </w:pPr>
            <w:r w:rsidRPr="00775B1E">
              <w:rPr>
                <w:rFonts w:ascii="Garamond" w:hAnsi="Garamond"/>
                <w:i/>
                <w:sz w:val="28"/>
                <w:szCs w:val="28"/>
              </w:rPr>
              <w:t xml:space="preserve">A. </w:t>
            </w:r>
            <w:proofErr w:type="spellStart"/>
            <w:r w:rsidRPr="00775B1E">
              <w:rPr>
                <w:rFonts w:ascii="Garamond" w:hAnsi="Garamond"/>
                <w:sz w:val="28"/>
                <w:szCs w:val="28"/>
              </w:rPr>
              <w:t>Foddee</w:t>
            </w:r>
            <w:proofErr w:type="spellEnd"/>
            <w:r w:rsidRPr="00775B1E">
              <w:rPr>
                <w:rFonts w:ascii="Garamond" w:hAnsi="Garamond"/>
                <w:sz w:val="28"/>
                <w:szCs w:val="28"/>
              </w:rPr>
              <w:t xml:space="preserve"> shin </w:t>
            </w:r>
            <w:proofErr w:type="spellStart"/>
            <w:r w:rsidRPr="00775B1E">
              <w:rPr>
                <w:rFonts w:ascii="Garamond" w:hAnsi="Garamond"/>
                <w:sz w:val="28"/>
                <w:szCs w:val="28"/>
              </w:rPr>
              <w:t>ve</w:t>
            </w:r>
            <w:proofErr w:type="spellEnd"/>
            <w:r w:rsidRPr="00775B1E">
              <w:rPr>
                <w:rFonts w:ascii="Garamond" w:hAnsi="Garamond"/>
                <w:sz w:val="28"/>
                <w:szCs w:val="28"/>
              </w:rPr>
              <w:t xml:space="preserve"> </w:t>
            </w:r>
            <w:proofErr w:type="spellStart"/>
            <w:r w:rsidRPr="00775B1E">
              <w:rPr>
                <w:rFonts w:ascii="Garamond" w:hAnsi="Garamond"/>
                <w:sz w:val="28"/>
                <w:szCs w:val="28"/>
              </w:rPr>
              <w:t>shicker</w:t>
            </w:r>
            <w:proofErr w:type="spellEnd"/>
            <w:r w:rsidRPr="00775B1E">
              <w:rPr>
                <w:rFonts w:ascii="Garamond" w:hAnsi="Garamond"/>
                <w:sz w:val="28"/>
                <w:szCs w:val="28"/>
              </w:rPr>
              <w:t xml:space="preserve"> </w:t>
            </w:r>
            <w:proofErr w:type="spellStart"/>
            <w:r w:rsidRPr="00775B1E">
              <w:rPr>
                <w:rFonts w:ascii="Garamond" w:hAnsi="Garamond"/>
                <w:sz w:val="28"/>
                <w:szCs w:val="28"/>
              </w:rPr>
              <w:t>jeh</w:t>
            </w:r>
            <w:proofErr w:type="spellEnd"/>
            <w:r w:rsidRPr="00775B1E">
              <w:rPr>
                <w:rFonts w:ascii="Garamond" w:hAnsi="Garamond"/>
                <w:sz w:val="28"/>
                <w:szCs w:val="28"/>
              </w:rPr>
              <w:t>. So</w:t>
            </w:r>
            <w:r w:rsidRPr="00775B1E">
              <w:rPr>
                <w:rFonts w:ascii="Garamond" w:hAnsi="Garamond"/>
                <w:i/>
                <w:sz w:val="28"/>
                <w:szCs w:val="28"/>
              </w:rPr>
              <w:t>n</w:t>
            </w:r>
            <w:r w:rsidRPr="00775B1E">
              <w:rPr>
                <w:rFonts w:ascii="Garamond" w:hAnsi="Garamond"/>
                <w:sz w:val="28"/>
                <w:szCs w:val="28"/>
              </w:rPr>
              <w:t xml:space="preserve"> cha </w:t>
            </w:r>
            <w:proofErr w:type="spellStart"/>
            <w:r w:rsidRPr="00775B1E">
              <w:rPr>
                <w:rFonts w:ascii="Garamond" w:hAnsi="Garamond"/>
                <w:sz w:val="28"/>
                <w:szCs w:val="28"/>
              </w:rPr>
              <w:t>hrog</w:t>
            </w:r>
            <w:proofErr w:type="spellEnd"/>
            <w:r w:rsidRPr="00775B1E">
              <w:rPr>
                <w:rFonts w:ascii="Garamond" w:hAnsi="Garamond"/>
                <w:sz w:val="28"/>
                <w:szCs w:val="28"/>
              </w:rPr>
              <w:t xml:space="preserve"> </w:t>
            </w:r>
            <w:proofErr w:type="spellStart"/>
            <w:r w:rsidRPr="00775B1E">
              <w:rPr>
                <w:rFonts w:ascii="Garamond" w:hAnsi="Garamond"/>
                <w:sz w:val="28"/>
                <w:szCs w:val="28"/>
              </w:rPr>
              <w:t>Jee</w:t>
            </w:r>
            <w:proofErr w:type="spellEnd"/>
            <w:r w:rsidRPr="00775B1E">
              <w:rPr>
                <w:rFonts w:ascii="Garamond" w:hAnsi="Garamond"/>
                <w:sz w:val="28"/>
                <w:szCs w:val="28"/>
              </w:rPr>
              <w:t xml:space="preserve"> </w:t>
            </w:r>
            <w:proofErr w:type="spellStart"/>
            <w:r w:rsidRPr="00775B1E">
              <w:rPr>
                <w:rFonts w:ascii="Garamond" w:hAnsi="Garamond"/>
                <w:sz w:val="28"/>
                <w:szCs w:val="28"/>
              </w:rPr>
              <w:t>eshyn</w:t>
            </w:r>
            <w:proofErr w:type="spellEnd"/>
            <w:r w:rsidRPr="00775B1E">
              <w:rPr>
                <w:rFonts w:ascii="Garamond" w:hAnsi="Garamond"/>
                <w:sz w:val="28"/>
                <w:szCs w:val="28"/>
              </w:rPr>
              <w:t xml:space="preserve"> </w:t>
            </w:r>
            <w:proofErr w:type="spellStart"/>
            <w:r w:rsidRPr="00775B1E">
              <w:rPr>
                <w:rFonts w:ascii="Garamond" w:hAnsi="Garamond"/>
                <w:sz w:val="28"/>
                <w:szCs w:val="28"/>
              </w:rPr>
              <w:t>ny</w:t>
            </w:r>
            <w:proofErr w:type="spellEnd"/>
            <w:r w:rsidRPr="00775B1E">
              <w:rPr>
                <w:rFonts w:ascii="Garamond" w:hAnsi="Garamond"/>
                <w:sz w:val="28"/>
                <w:szCs w:val="28"/>
              </w:rPr>
              <w:t xml:space="preserve"> </w:t>
            </w:r>
            <w:proofErr w:type="spellStart"/>
            <w:r w:rsidRPr="00775B1E">
              <w:rPr>
                <w:rFonts w:ascii="Garamond" w:hAnsi="Garamond"/>
                <w:sz w:val="28"/>
                <w:szCs w:val="28"/>
              </w:rPr>
              <w:t>lomarcan</w:t>
            </w:r>
            <w:proofErr w:type="spellEnd"/>
            <w:r w:rsidRPr="00775B1E">
              <w:rPr>
                <w:rFonts w:ascii="Garamond" w:hAnsi="Garamond"/>
                <w:sz w:val="28"/>
                <w:szCs w:val="28"/>
              </w:rPr>
              <w:t xml:space="preserve"> </w:t>
            </w:r>
            <w:proofErr w:type="spellStart"/>
            <w:r w:rsidRPr="00775B1E">
              <w:rPr>
                <w:rFonts w:ascii="Garamond" w:hAnsi="Garamond"/>
                <w:sz w:val="28"/>
                <w:szCs w:val="28"/>
              </w:rPr>
              <w:t>veih</w:t>
            </w:r>
            <w:proofErr w:type="spellEnd"/>
            <w:r w:rsidRPr="00775B1E">
              <w:rPr>
                <w:rFonts w:ascii="Garamond" w:hAnsi="Garamond"/>
                <w:sz w:val="28"/>
                <w:szCs w:val="28"/>
              </w:rPr>
              <w:t xml:space="preserve"> </w:t>
            </w:r>
            <w:proofErr w:type="spellStart"/>
            <w:r w:rsidRPr="00775B1E">
              <w:rPr>
                <w:rFonts w:ascii="Garamond" w:hAnsi="Garamond"/>
                <w:sz w:val="28"/>
                <w:szCs w:val="28"/>
              </w:rPr>
              <w:t>ny</w:t>
            </w:r>
            <w:proofErr w:type="spellEnd"/>
            <w:r w:rsidRPr="00775B1E">
              <w:rPr>
                <w:rFonts w:ascii="Garamond" w:hAnsi="Garamond"/>
                <w:sz w:val="28"/>
                <w:szCs w:val="28"/>
              </w:rPr>
              <w:t xml:space="preserve"> </w:t>
            </w:r>
            <w:proofErr w:type="spellStart"/>
            <w:r w:rsidRPr="00775B1E">
              <w:rPr>
                <w:rFonts w:ascii="Garamond" w:hAnsi="Garamond"/>
                <w:sz w:val="28"/>
                <w:szCs w:val="28"/>
              </w:rPr>
              <w:t>merriu</w:t>
            </w:r>
            <w:proofErr w:type="spellEnd"/>
            <w:r w:rsidRPr="00775B1E">
              <w:rPr>
                <w:rFonts w:ascii="Garamond" w:hAnsi="Garamond"/>
                <w:sz w:val="28"/>
                <w:szCs w:val="28"/>
              </w:rPr>
              <w:t xml:space="preserve">, </w:t>
            </w:r>
            <w:proofErr w:type="spellStart"/>
            <w:r w:rsidRPr="00775B1E">
              <w:rPr>
                <w:rFonts w:ascii="Garamond" w:hAnsi="Garamond"/>
                <w:sz w:val="28"/>
                <w:szCs w:val="28"/>
              </w:rPr>
              <w:t>agh</w:t>
            </w:r>
            <w:proofErr w:type="spellEnd"/>
            <w:r w:rsidRPr="00775B1E">
              <w:rPr>
                <w:rFonts w:ascii="Garamond" w:hAnsi="Garamond"/>
                <w:sz w:val="28"/>
                <w:szCs w:val="28"/>
              </w:rPr>
              <w:t xml:space="preserve"> </w:t>
            </w:r>
            <w:proofErr w:type="spellStart"/>
            <w:r w:rsidRPr="00775B1E">
              <w:rPr>
                <w:rFonts w:ascii="Garamond" w:hAnsi="Garamond"/>
                <w:sz w:val="28"/>
                <w:szCs w:val="28"/>
              </w:rPr>
              <w:t>ghou</w:t>
            </w:r>
            <w:proofErr w:type="spellEnd"/>
            <w:r w:rsidRPr="00775B1E">
              <w:rPr>
                <w:rFonts w:ascii="Garamond" w:hAnsi="Garamond"/>
                <w:sz w:val="28"/>
                <w:szCs w:val="28"/>
              </w:rPr>
              <w:t xml:space="preserve"> e </w:t>
            </w:r>
            <w:proofErr w:type="spellStart"/>
            <w:r w:rsidRPr="00775B1E">
              <w:rPr>
                <w:rFonts w:ascii="Garamond" w:hAnsi="Garamond"/>
                <w:sz w:val="28"/>
                <w:szCs w:val="28"/>
              </w:rPr>
              <w:t>e</w:t>
            </w:r>
            <w:proofErr w:type="spellEnd"/>
            <w:r w:rsidRPr="00775B1E">
              <w:rPr>
                <w:rFonts w:ascii="Garamond" w:hAnsi="Garamond"/>
                <w:sz w:val="28"/>
                <w:szCs w:val="28"/>
              </w:rPr>
              <w:t xml:space="preserve"> </w:t>
            </w:r>
            <w:proofErr w:type="spellStart"/>
            <w:r w:rsidRPr="00775B1E">
              <w:rPr>
                <w:rFonts w:ascii="Garamond" w:hAnsi="Garamond"/>
                <w:sz w:val="28"/>
                <w:szCs w:val="28"/>
              </w:rPr>
              <w:t>stiagh</w:t>
            </w:r>
            <w:proofErr w:type="spellEnd"/>
            <w:r w:rsidRPr="00775B1E">
              <w:rPr>
                <w:rFonts w:ascii="Garamond" w:hAnsi="Garamond"/>
                <w:sz w:val="28"/>
                <w:szCs w:val="28"/>
              </w:rPr>
              <w:t xml:space="preserve"> </w:t>
            </w:r>
            <w:proofErr w:type="spellStart"/>
            <w:r w:rsidRPr="00775B1E">
              <w:rPr>
                <w:rFonts w:ascii="Garamond" w:hAnsi="Garamond"/>
                <w:sz w:val="28"/>
                <w:szCs w:val="28"/>
              </w:rPr>
              <w:t>ayns</w:t>
            </w:r>
            <w:proofErr w:type="spellEnd"/>
            <w:r w:rsidRPr="00775B1E">
              <w:rPr>
                <w:rFonts w:ascii="Garamond" w:hAnsi="Garamond"/>
                <w:sz w:val="28"/>
                <w:szCs w:val="28"/>
              </w:rPr>
              <w:t xml:space="preserve"> </w:t>
            </w:r>
            <w:proofErr w:type="spellStart"/>
            <w:r w:rsidRPr="00775B1E">
              <w:rPr>
                <w:rFonts w:ascii="Garamond" w:hAnsi="Garamond"/>
                <w:sz w:val="28"/>
                <w:szCs w:val="28"/>
              </w:rPr>
              <w:t>gloyr</w:t>
            </w:r>
            <w:proofErr w:type="spellEnd"/>
            <w:r w:rsidRPr="00775B1E">
              <w:rPr>
                <w:rFonts w:ascii="Garamond" w:hAnsi="Garamond"/>
                <w:sz w:val="28"/>
                <w:szCs w:val="28"/>
              </w:rPr>
              <w:t xml:space="preserve"> </w:t>
            </w:r>
            <w:proofErr w:type="spellStart"/>
            <w:r w:rsidRPr="00775B1E">
              <w:rPr>
                <w:rFonts w:ascii="Garamond" w:hAnsi="Garamond"/>
                <w:i/>
                <w:sz w:val="28"/>
                <w:szCs w:val="28"/>
              </w:rPr>
              <w:t>Soiagh</w:t>
            </w:r>
            <w:proofErr w:type="spellEnd"/>
            <w:r w:rsidRPr="00775B1E">
              <w:rPr>
                <w:rFonts w:ascii="Garamond" w:hAnsi="Garamond"/>
                <w:i/>
                <w:sz w:val="28"/>
                <w:szCs w:val="28"/>
              </w:rPr>
              <w:t xml:space="preserve"> e </w:t>
            </w:r>
            <w:proofErr w:type="spellStart"/>
            <w:r w:rsidRPr="00775B1E">
              <w:rPr>
                <w:rFonts w:ascii="Garamond" w:hAnsi="Garamond"/>
                <w:i/>
                <w:sz w:val="28"/>
                <w:szCs w:val="28"/>
              </w:rPr>
              <w:t>e</w:t>
            </w:r>
            <w:r w:rsidR="00D66F81">
              <w:rPr>
                <w:rFonts w:ascii="Garamond" w:hAnsi="Garamond"/>
                <w:i/>
                <w:sz w:val="28"/>
                <w:szCs w:val="28"/>
              </w:rPr>
              <w:t>c</w:t>
            </w:r>
            <w:proofErr w:type="spellEnd"/>
            <w:r w:rsidRPr="00775B1E">
              <w:rPr>
                <w:rFonts w:ascii="Garamond" w:hAnsi="Garamond"/>
                <w:i/>
                <w:sz w:val="28"/>
                <w:szCs w:val="28"/>
              </w:rPr>
              <w:t xml:space="preserve"> y Laue </w:t>
            </w:r>
            <w:proofErr w:type="spellStart"/>
            <w:r w:rsidRPr="00775B1E">
              <w:rPr>
                <w:rFonts w:ascii="Garamond" w:hAnsi="Garamond"/>
                <w:i/>
                <w:sz w:val="28"/>
                <w:szCs w:val="28"/>
              </w:rPr>
              <w:t>Yesh</w:t>
            </w:r>
            <w:proofErr w:type="spellEnd"/>
            <w:r w:rsidRPr="00775B1E">
              <w:rPr>
                <w:rFonts w:ascii="Garamond" w:hAnsi="Garamond"/>
                <w:i/>
                <w:sz w:val="28"/>
                <w:szCs w:val="28"/>
              </w:rPr>
              <w:t xml:space="preserve"> </w:t>
            </w:r>
            <w:proofErr w:type="spellStart"/>
            <w:r w:rsidRPr="00775B1E">
              <w:rPr>
                <w:rFonts w:ascii="Garamond" w:hAnsi="Garamond"/>
                <w:i/>
                <w:sz w:val="28"/>
                <w:szCs w:val="28"/>
              </w:rPr>
              <w:t>hene</w:t>
            </w:r>
            <w:proofErr w:type="spellEnd"/>
            <w:r w:rsidRPr="00775B1E">
              <w:rPr>
                <w:rFonts w:ascii="Garamond" w:hAnsi="Garamond"/>
                <w:sz w:val="28"/>
                <w:szCs w:val="28"/>
              </w:rPr>
              <w:t xml:space="preserve">, ta </w:t>
            </w:r>
            <w:proofErr w:type="spellStart"/>
            <w:r w:rsidRPr="00775B1E">
              <w:rPr>
                <w:rFonts w:ascii="Garamond" w:hAnsi="Garamond"/>
                <w:sz w:val="28"/>
                <w:szCs w:val="28"/>
              </w:rPr>
              <w:t>shen</w:t>
            </w:r>
            <w:proofErr w:type="spellEnd"/>
            <w:r w:rsidRPr="00775B1E">
              <w:rPr>
                <w:rFonts w:ascii="Garamond" w:hAnsi="Garamond"/>
                <w:sz w:val="28"/>
                <w:szCs w:val="28"/>
              </w:rPr>
              <w:t xml:space="preserve">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ghra</w:t>
            </w:r>
            <w:proofErr w:type="spellEnd"/>
            <w:r w:rsidRPr="00775B1E">
              <w:rPr>
                <w:rFonts w:ascii="Garamond" w:hAnsi="Garamond"/>
                <w:sz w:val="28"/>
                <w:szCs w:val="28"/>
              </w:rPr>
              <w:t xml:space="preserve">, hug e da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chooilley</w:t>
            </w:r>
            <w:proofErr w:type="spellEnd"/>
            <w:r w:rsidRPr="00775B1E">
              <w:rPr>
                <w:rFonts w:ascii="Garamond" w:hAnsi="Garamond"/>
                <w:sz w:val="28"/>
                <w:szCs w:val="28"/>
              </w:rPr>
              <w:t xml:space="preserve"> </w:t>
            </w:r>
            <w:proofErr w:type="spellStart"/>
            <w:r w:rsidRPr="00775B1E">
              <w:rPr>
                <w:rFonts w:ascii="Garamond" w:hAnsi="Garamond"/>
                <w:sz w:val="28"/>
                <w:szCs w:val="28"/>
              </w:rPr>
              <w:t>phooar</w:t>
            </w:r>
            <w:proofErr w:type="spellEnd"/>
            <w:r w:rsidRPr="00775B1E">
              <w:rPr>
                <w:rFonts w:ascii="Garamond" w:hAnsi="Garamond"/>
                <w:sz w:val="28"/>
                <w:szCs w:val="28"/>
              </w:rPr>
              <w:t xml:space="preserve"> </w:t>
            </w:r>
            <w:proofErr w:type="spellStart"/>
            <w:r w:rsidRPr="00775B1E">
              <w:rPr>
                <w:rFonts w:ascii="Garamond" w:hAnsi="Garamond"/>
                <w:sz w:val="28"/>
                <w:szCs w:val="28"/>
              </w:rPr>
              <w:t>ayns</w:t>
            </w:r>
            <w:proofErr w:type="spellEnd"/>
            <w:r w:rsidRPr="00775B1E">
              <w:rPr>
                <w:rFonts w:ascii="Garamond" w:hAnsi="Garamond"/>
                <w:sz w:val="28"/>
                <w:szCs w:val="28"/>
              </w:rPr>
              <w:t xml:space="preserve"> </w:t>
            </w:r>
            <w:proofErr w:type="spellStart"/>
            <w:r w:rsidRPr="00775B1E">
              <w:rPr>
                <w:rFonts w:ascii="Garamond" w:hAnsi="Garamond"/>
                <w:sz w:val="28"/>
                <w:szCs w:val="28"/>
              </w:rPr>
              <w:t>Niau</w:t>
            </w:r>
            <w:proofErr w:type="spellEnd"/>
            <w:r w:rsidRPr="00775B1E">
              <w:rPr>
                <w:rFonts w:ascii="Garamond" w:hAnsi="Garamond"/>
                <w:sz w:val="28"/>
                <w:szCs w:val="28"/>
              </w:rPr>
              <w:t xml:space="preserve"> as er y </w:t>
            </w:r>
            <w:proofErr w:type="spellStart"/>
            <w:r w:rsidRPr="00775B1E">
              <w:rPr>
                <w:rFonts w:ascii="Garamond" w:hAnsi="Garamond"/>
                <w:sz w:val="28"/>
                <w:szCs w:val="28"/>
              </w:rPr>
              <w:t>Talloo</w:t>
            </w:r>
            <w:proofErr w:type="spellEnd"/>
            <w:r w:rsidRPr="00775B1E">
              <w:rPr>
                <w:rFonts w:ascii="Garamond" w:hAnsi="Garamond"/>
                <w:sz w:val="28"/>
                <w:szCs w:val="28"/>
              </w:rPr>
              <w:t xml:space="preserve">. </w:t>
            </w:r>
          </w:p>
        </w:tc>
        <w:tc>
          <w:tcPr>
            <w:tcW w:w="0" w:type="auto"/>
          </w:tcPr>
          <w:p w14:paraId="06EA2A46" w14:textId="77777777" w:rsidR="00D53C12" w:rsidRPr="00301C44" w:rsidRDefault="00D53C12"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A. </w:t>
            </w:r>
            <w:r w:rsidRPr="00301C44">
              <w:rPr>
                <w:rFonts w:ascii="Garamond" w:hAnsi="Garamond" w:cs="Times New Roman"/>
                <w:i/>
                <w:sz w:val="28"/>
              </w:rPr>
              <w:t xml:space="preserve">We may be confident of it. Because God did not only raise him from the Dead, but received him into Glory, </w:t>
            </w:r>
            <w:r w:rsidRPr="00301C44">
              <w:rPr>
                <w:rFonts w:ascii="Garamond" w:hAnsi="Garamond" w:cs="Times New Roman"/>
                <w:sz w:val="28"/>
              </w:rPr>
              <w:t xml:space="preserve">setting him at his own Right Hand, </w:t>
            </w:r>
            <w:r w:rsidRPr="00301C44">
              <w:rPr>
                <w:rFonts w:ascii="Garamond" w:hAnsi="Garamond" w:cs="Times New Roman"/>
                <w:i/>
                <w:sz w:val="28"/>
              </w:rPr>
              <w:t>that is, giving him all Power in Heaven and on Earth.</w:t>
            </w:r>
          </w:p>
        </w:tc>
        <w:tc>
          <w:tcPr>
            <w:tcW w:w="0" w:type="auto"/>
          </w:tcPr>
          <w:p w14:paraId="60648137" w14:textId="77777777" w:rsidR="00D53C12" w:rsidRPr="00167195" w:rsidRDefault="00D53C12" w:rsidP="00DB60C3">
            <w:pPr>
              <w:pStyle w:val="ListParagraph"/>
              <w:ind w:left="0"/>
              <w:rPr>
                <w:rFonts w:ascii="Garamond" w:hAnsi="Garamond" w:cs="Times New Roman"/>
                <w:sz w:val="20"/>
                <w:szCs w:val="20"/>
              </w:rPr>
            </w:pPr>
          </w:p>
        </w:tc>
      </w:tr>
      <w:tr w:rsidR="00D53C12" w:rsidRPr="00301C44" w14:paraId="64B8A0EA" w14:textId="77777777" w:rsidTr="00A13FBB">
        <w:tc>
          <w:tcPr>
            <w:tcW w:w="0" w:type="auto"/>
          </w:tcPr>
          <w:p w14:paraId="37290E26" w14:textId="77777777" w:rsidR="00D53C12" w:rsidRPr="00775B1E" w:rsidRDefault="00D53C12" w:rsidP="00DB60C3">
            <w:pPr>
              <w:pStyle w:val="CM3"/>
              <w:widowControl/>
              <w:spacing w:line="240" w:lineRule="auto"/>
              <w:ind w:firstLine="227"/>
              <w:contextualSpacing/>
              <w:jc w:val="both"/>
              <w:rPr>
                <w:rFonts w:ascii="Garamond" w:hAnsi="Garamond"/>
                <w:sz w:val="28"/>
                <w:szCs w:val="28"/>
              </w:rPr>
            </w:pPr>
            <w:r w:rsidRPr="00775B1E">
              <w:rPr>
                <w:rFonts w:ascii="Garamond" w:hAnsi="Garamond"/>
                <w:i/>
                <w:sz w:val="28"/>
                <w:szCs w:val="28"/>
              </w:rPr>
              <w:t>Q.</w:t>
            </w:r>
            <w:r w:rsidRPr="00775B1E">
              <w:rPr>
                <w:rFonts w:ascii="Garamond" w:hAnsi="Garamond"/>
                <w:sz w:val="28"/>
                <w:szCs w:val="28"/>
              </w:rPr>
              <w:t xml:space="preserve"> </w:t>
            </w:r>
            <w:proofErr w:type="spellStart"/>
            <w:r w:rsidRPr="00775B1E">
              <w:rPr>
                <w:rFonts w:ascii="Garamond" w:hAnsi="Garamond"/>
                <w:sz w:val="28"/>
                <w:szCs w:val="28"/>
              </w:rPr>
              <w:t>Cre’n</w:t>
            </w:r>
            <w:proofErr w:type="spellEnd"/>
            <w:r w:rsidRPr="00775B1E">
              <w:rPr>
                <w:rFonts w:ascii="Garamond" w:hAnsi="Garamond"/>
                <w:sz w:val="28"/>
                <w:szCs w:val="28"/>
              </w:rPr>
              <w:t xml:space="preserve"> </w:t>
            </w:r>
            <w:proofErr w:type="spellStart"/>
            <w:r w:rsidRPr="00775B1E">
              <w:rPr>
                <w:rFonts w:ascii="Garamond" w:hAnsi="Garamond"/>
                <w:sz w:val="28"/>
                <w:szCs w:val="28"/>
              </w:rPr>
              <w:t>aght</w:t>
            </w:r>
            <w:proofErr w:type="spellEnd"/>
            <w:r w:rsidRPr="00775B1E">
              <w:rPr>
                <w:rFonts w:ascii="Garamond" w:hAnsi="Garamond"/>
                <w:sz w:val="28"/>
                <w:szCs w:val="28"/>
              </w:rPr>
              <w:t xml:space="preserve"> </w:t>
            </w:r>
            <w:proofErr w:type="spellStart"/>
            <w:r w:rsidRPr="00775B1E">
              <w:rPr>
                <w:rFonts w:ascii="Garamond" w:hAnsi="Garamond"/>
                <w:sz w:val="28"/>
                <w:szCs w:val="28"/>
              </w:rPr>
              <w:t>hee</w:t>
            </w:r>
            <w:proofErr w:type="spellEnd"/>
            <w:r w:rsidRPr="00775B1E">
              <w:rPr>
                <w:rFonts w:ascii="Garamond" w:hAnsi="Garamond"/>
                <w:sz w:val="28"/>
                <w:szCs w:val="28"/>
              </w:rPr>
              <w:t xml:space="preserve"> mad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vel</w:t>
            </w:r>
            <w:proofErr w:type="spellEnd"/>
            <w:r w:rsidRPr="00775B1E">
              <w:rPr>
                <w:rFonts w:ascii="Garamond" w:hAnsi="Garamond"/>
                <w:sz w:val="28"/>
                <w:szCs w:val="28"/>
              </w:rPr>
              <w:t xml:space="preserve"> </w:t>
            </w:r>
            <w:proofErr w:type="spellStart"/>
            <w:r w:rsidRPr="00775B1E">
              <w:rPr>
                <w:rFonts w:ascii="Garamond" w:hAnsi="Garamond"/>
                <w:sz w:val="28"/>
                <w:szCs w:val="28"/>
              </w:rPr>
              <w:t>Jee</w:t>
            </w:r>
            <w:proofErr w:type="spellEnd"/>
            <w:r w:rsidRPr="00775B1E">
              <w:rPr>
                <w:rFonts w:ascii="Garamond" w:hAnsi="Garamond"/>
                <w:sz w:val="28"/>
                <w:szCs w:val="28"/>
              </w:rPr>
              <w:t xml:space="preserve"> er </w:t>
            </w:r>
            <w:proofErr w:type="spellStart"/>
            <w:r w:rsidRPr="00775B1E">
              <w:rPr>
                <w:rFonts w:ascii="Garamond" w:hAnsi="Garamond"/>
                <w:sz w:val="28"/>
                <w:szCs w:val="28"/>
              </w:rPr>
              <w:t>yanoo</w:t>
            </w:r>
            <w:proofErr w:type="spellEnd"/>
            <w:r w:rsidRPr="00775B1E">
              <w:rPr>
                <w:rFonts w:ascii="Garamond" w:hAnsi="Garamond"/>
                <w:sz w:val="28"/>
                <w:szCs w:val="28"/>
              </w:rPr>
              <w:t xml:space="preserve"> </w:t>
            </w:r>
            <w:proofErr w:type="spellStart"/>
            <w:r w:rsidRPr="00775B1E">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775B1E">
              <w:rPr>
                <w:rFonts w:ascii="Garamond" w:hAnsi="Garamond"/>
                <w:sz w:val="28"/>
                <w:szCs w:val="28"/>
              </w:rPr>
              <w:t xml:space="preserve"> </w:t>
            </w:r>
          </w:p>
        </w:tc>
        <w:tc>
          <w:tcPr>
            <w:tcW w:w="0" w:type="auto"/>
          </w:tcPr>
          <w:p w14:paraId="3D1090DC" w14:textId="77777777" w:rsidR="00D53C12" w:rsidRPr="00301C44" w:rsidRDefault="00D53C12"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Q. </w:t>
            </w:r>
            <w:r w:rsidRPr="00301C44">
              <w:rPr>
                <w:rFonts w:ascii="Garamond" w:hAnsi="Garamond" w:cs="Times New Roman"/>
                <w:i/>
                <w:sz w:val="28"/>
              </w:rPr>
              <w:t>How doth it appear that God hath done so</w:t>
            </w:r>
            <w:r w:rsidR="002C617D" w:rsidRPr="002C617D">
              <w:rPr>
                <w:rFonts w:ascii="Garamond" w:hAnsi="Garamond" w:cs="Times New Roman"/>
                <w:i/>
                <w:sz w:val="28"/>
              </w:rPr>
              <w:t> ?</w:t>
            </w:r>
          </w:p>
        </w:tc>
        <w:tc>
          <w:tcPr>
            <w:tcW w:w="0" w:type="auto"/>
          </w:tcPr>
          <w:p w14:paraId="3F922595" w14:textId="77777777" w:rsidR="00D53C12" w:rsidRPr="00167195" w:rsidRDefault="00D53C12" w:rsidP="00DB60C3">
            <w:pPr>
              <w:pStyle w:val="ListParagraph"/>
              <w:ind w:left="0"/>
              <w:rPr>
                <w:rFonts w:ascii="Garamond" w:hAnsi="Garamond" w:cs="Times New Roman"/>
                <w:sz w:val="20"/>
                <w:szCs w:val="20"/>
              </w:rPr>
            </w:pPr>
          </w:p>
        </w:tc>
      </w:tr>
      <w:tr w:rsidR="00D53C12" w:rsidRPr="00301C44" w14:paraId="54EFD806" w14:textId="77777777" w:rsidTr="00A13FBB">
        <w:tc>
          <w:tcPr>
            <w:tcW w:w="0" w:type="auto"/>
          </w:tcPr>
          <w:p w14:paraId="1A021E68" w14:textId="77777777" w:rsidR="00D53C12" w:rsidRPr="00775B1E" w:rsidRDefault="00D53C12" w:rsidP="00DB60C3">
            <w:pPr>
              <w:pStyle w:val="CM3"/>
              <w:widowControl/>
              <w:spacing w:line="240" w:lineRule="auto"/>
              <w:ind w:firstLine="227"/>
              <w:contextualSpacing/>
              <w:jc w:val="both"/>
              <w:rPr>
                <w:rFonts w:ascii="Garamond" w:hAnsi="Garamond"/>
                <w:sz w:val="28"/>
                <w:szCs w:val="28"/>
              </w:rPr>
            </w:pPr>
            <w:r w:rsidRPr="00775B1E">
              <w:rPr>
                <w:rFonts w:ascii="Garamond" w:hAnsi="Garamond"/>
                <w:i/>
                <w:sz w:val="28"/>
                <w:szCs w:val="28"/>
              </w:rPr>
              <w:t xml:space="preserve">A. </w:t>
            </w:r>
            <w:r w:rsidRPr="00775B1E">
              <w:rPr>
                <w:rFonts w:ascii="Garamond" w:hAnsi="Garamond"/>
                <w:sz w:val="28"/>
                <w:szCs w:val="28"/>
              </w:rPr>
              <w:t xml:space="preserve">Son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vel</w:t>
            </w:r>
            <w:proofErr w:type="spellEnd"/>
            <w:r w:rsidRPr="00775B1E">
              <w:rPr>
                <w:rFonts w:ascii="Garamond" w:hAnsi="Garamond"/>
                <w:sz w:val="28"/>
                <w:szCs w:val="28"/>
              </w:rPr>
              <w:t xml:space="preserve"> </w:t>
            </w:r>
            <w:proofErr w:type="spellStart"/>
            <w:r w:rsidRPr="00775B1E">
              <w:rPr>
                <w:rFonts w:ascii="Garamond" w:hAnsi="Garamond"/>
                <w:sz w:val="28"/>
                <w:szCs w:val="28"/>
              </w:rPr>
              <w:t>Creest</w:t>
            </w:r>
            <w:proofErr w:type="spellEnd"/>
            <w:r w:rsidRPr="00775B1E">
              <w:rPr>
                <w:rFonts w:ascii="Garamond" w:hAnsi="Garamond"/>
                <w:sz w:val="28"/>
                <w:szCs w:val="28"/>
              </w:rPr>
              <w:t xml:space="preserve"> er </w:t>
            </w:r>
            <w:proofErr w:type="spellStart"/>
            <w:r w:rsidRPr="00775B1E">
              <w:rPr>
                <w:rFonts w:ascii="Garamond" w:hAnsi="Garamond"/>
                <w:sz w:val="28"/>
                <w:szCs w:val="28"/>
              </w:rPr>
              <w:t>yanoo</w:t>
            </w:r>
            <w:proofErr w:type="spellEnd"/>
            <w:r w:rsidRPr="00775B1E">
              <w:rPr>
                <w:rFonts w:ascii="Garamond" w:hAnsi="Garamond"/>
                <w:sz w:val="28"/>
                <w:szCs w:val="28"/>
              </w:rPr>
              <w:t xml:space="preserve"> </w:t>
            </w:r>
            <w:proofErr w:type="spellStart"/>
            <w:r w:rsidRPr="00775B1E">
              <w:rPr>
                <w:rFonts w:ascii="Garamond" w:hAnsi="Garamond"/>
                <w:sz w:val="28"/>
                <w:szCs w:val="28"/>
              </w:rPr>
              <w:t>ooilley</w:t>
            </w:r>
            <w:proofErr w:type="spellEnd"/>
            <w:r w:rsidRPr="00775B1E">
              <w:rPr>
                <w:rFonts w:ascii="Garamond" w:hAnsi="Garamond"/>
                <w:sz w:val="28"/>
                <w:szCs w:val="28"/>
              </w:rPr>
              <w:t xml:space="preserve"> e </w:t>
            </w:r>
            <w:proofErr w:type="spellStart"/>
            <w:r w:rsidRPr="00775B1E">
              <w:rPr>
                <w:rFonts w:ascii="Garamond" w:hAnsi="Garamond"/>
                <w:sz w:val="28"/>
                <w:szCs w:val="28"/>
              </w:rPr>
              <w:t>yialdynyn</w:t>
            </w:r>
            <w:proofErr w:type="spellEnd"/>
            <w:r w:rsidRPr="00775B1E">
              <w:rPr>
                <w:rFonts w:ascii="Garamond" w:hAnsi="Garamond"/>
                <w:sz w:val="28"/>
                <w:szCs w:val="28"/>
              </w:rPr>
              <w:t xml:space="preserve"> </w:t>
            </w:r>
            <w:proofErr w:type="spellStart"/>
            <w:r w:rsidRPr="00775B1E">
              <w:rPr>
                <w:rFonts w:ascii="Garamond" w:hAnsi="Garamond"/>
                <w:sz w:val="28"/>
                <w:szCs w:val="28"/>
              </w:rPr>
              <w:t>mie</w:t>
            </w:r>
            <w:proofErr w:type="spellEnd"/>
            <w:r w:rsidRPr="00775B1E">
              <w:rPr>
                <w:rFonts w:ascii="Garamond" w:hAnsi="Garamond"/>
                <w:sz w:val="28"/>
                <w:szCs w:val="28"/>
              </w:rPr>
              <w:t xml:space="preserve"> as er </w:t>
            </w:r>
            <w:proofErr w:type="spellStart"/>
            <w:r w:rsidRPr="00775B1E">
              <w:rPr>
                <w:rFonts w:ascii="Garamond" w:hAnsi="Garamond"/>
                <w:sz w:val="28"/>
                <w:szCs w:val="28"/>
              </w:rPr>
              <w:t>chooilleeney</w:t>
            </w:r>
            <w:proofErr w:type="spellEnd"/>
            <w:r w:rsidRPr="00775B1E">
              <w:rPr>
                <w:rFonts w:ascii="Garamond" w:hAnsi="Garamond"/>
                <w:sz w:val="28"/>
                <w:szCs w:val="28"/>
              </w:rPr>
              <w:t xml:space="preserve"> </w:t>
            </w:r>
            <w:proofErr w:type="spellStart"/>
            <w:r w:rsidRPr="00775B1E">
              <w:rPr>
                <w:rFonts w:ascii="Garamond" w:hAnsi="Garamond"/>
                <w:sz w:val="28"/>
                <w:szCs w:val="28"/>
              </w:rPr>
              <w:t>ooilley</w:t>
            </w:r>
            <w:proofErr w:type="spellEnd"/>
            <w:r w:rsidRPr="00775B1E">
              <w:rPr>
                <w:rFonts w:ascii="Garamond" w:hAnsi="Garamond"/>
                <w:sz w:val="28"/>
                <w:szCs w:val="28"/>
              </w:rPr>
              <w:t xml:space="preserve"> </w:t>
            </w:r>
            <w:proofErr w:type="spellStart"/>
            <w:r w:rsidRPr="00775B1E">
              <w:rPr>
                <w:rFonts w:ascii="Garamond" w:hAnsi="Garamond"/>
                <w:sz w:val="28"/>
                <w:szCs w:val="28"/>
              </w:rPr>
              <w:t>ny</w:t>
            </w:r>
            <w:proofErr w:type="spellEnd"/>
            <w:r w:rsidRPr="00775B1E">
              <w:rPr>
                <w:rFonts w:ascii="Garamond" w:hAnsi="Garamond"/>
                <w:sz w:val="28"/>
                <w:szCs w:val="28"/>
              </w:rPr>
              <w:t xml:space="preserve"> </w:t>
            </w:r>
            <w:proofErr w:type="spellStart"/>
            <w:r w:rsidRPr="00775B1E">
              <w:rPr>
                <w:rFonts w:ascii="Garamond" w:hAnsi="Garamond"/>
                <w:sz w:val="28"/>
                <w:szCs w:val="28"/>
              </w:rPr>
              <w:t>v’er</w:t>
            </w:r>
            <w:proofErr w:type="spellEnd"/>
            <w:r w:rsidRPr="00775B1E">
              <w:rPr>
                <w:rFonts w:ascii="Garamond" w:hAnsi="Garamond"/>
                <w:sz w:val="28"/>
                <w:szCs w:val="28"/>
              </w:rPr>
              <w:t xml:space="preserve"> </w:t>
            </w:r>
            <w:proofErr w:type="spellStart"/>
            <w:r w:rsidRPr="00775B1E">
              <w:rPr>
                <w:rFonts w:ascii="Garamond" w:hAnsi="Garamond"/>
                <w:sz w:val="28"/>
                <w:szCs w:val="28"/>
              </w:rPr>
              <w:t>ny</w:t>
            </w:r>
            <w:proofErr w:type="spellEnd"/>
            <w:r w:rsidRPr="00775B1E">
              <w:rPr>
                <w:rFonts w:ascii="Garamond" w:hAnsi="Garamond"/>
                <w:sz w:val="28"/>
                <w:szCs w:val="28"/>
              </w:rPr>
              <w:t xml:space="preserve"> </w:t>
            </w:r>
            <w:proofErr w:type="spellStart"/>
            <w:r w:rsidRPr="00775B1E">
              <w:rPr>
                <w:rFonts w:ascii="Garamond" w:hAnsi="Garamond"/>
                <w:sz w:val="28"/>
                <w:szCs w:val="28"/>
              </w:rPr>
              <w:t>hoilshaghey</w:t>
            </w:r>
            <w:proofErr w:type="spellEnd"/>
            <w:r w:rsidRPr="00775B1E">
              <w:rPr>
                <w:rFonts w:ascii="Garamond" w:hAnsi="Garamond"/>
                <w:sz w:val="28"/>
                <w:szCs w:val="28"/>
              </w:rPr>
              <w:t xml:space="preserve"> </w:t>
            </w:r>
            <w:proofErr w:type="spellStart"/>
            <w:r w:rsidRPr="00775B1E">
              <w:rPr>
                <w:rFonts w:ascii="Garamond" w:hAnsi="Garamond"/>
                <w:sz w:val="28"/>
                <w:szCs w:val="28"/>
              </w:rPr>
              <w:t>jeh</w:t>
            </w:r>
            <w:proofErr w:type="spellEnd"/>
            <w:r w:rsidRPr="00775B1E">
              <w:rPr>
                <w:rFonts w:ascii="Garamond" w:hAnsi="Garamond"/>
                <w:sz w:val="28"/>
                <w:szCs w:val="28"/>
              </w:rPr>
              <w:t xml:space="preserve">, </w:t>
            </w:r>
            <w:proofErr w:type="spellStart"/>
            <w:r w:rsidRPr="00775B1E">
              <w:rPr>
                <w:rFonts w:ascii="Garamond" w:hAnsi="Garamond"/>
                <w:sz w:val="28"/>
                <w:szCs w:val="28"/>
              </w:rPr>
              <w:t>yn</w:t>
            </w:r>
            <w:proofErr w:type="spellEnd"/>
            <w:r w:rsidRPr="00775B1E">
              <w:rPr>
                <w:rFonts w:ascii="Garamond" w:hAnsi="Garamond"/>
                <w:sz w:val="28"/>
                <w:szCs w:val="28"/>
              </w:rPr>
              <w:t xml:space="preserve"> red </w:t>
            </w:r>
            <w:proofErr w:type="spellStart"/>
            <w:r w:rsidRPr="00775B1E">
              <w:rPr>
                <w:rFonts w:ascii="Garamond" w:hAnsi="Garamond"/>
                <w:sz w:val="28"/>
                <w:szCs w:val="28"/>
              </w:rPr>
              <w:t>keddyn</w:t>
            </w:r>
            <w:proofErr w:type="spellEnd"/>
            <w:r w:rsidRPr="00775B1E">
              <w:rPr>
                <w:rFonts w:ascii="Garamond" w:hAnsi="Garamond"/>
                <w:sz w:val="28"/>
                <w:szCs w:val="28"/>
              </w:rPr>
              <w:t xml:space="preserve"> cha </w:t>
            </w:r>
            <w:proofErr w:type="spellStart"/>
            <w:r w:rsidRPr="00775B1E">
              <w:rPr>
                <w:rFonts w:ascii="Garamond" w:hAnsi="Garamond"/>
                <w:sz w:val="28"/>
                <w:szCs w:val="28"/>
              </w:rPr>
              <w:t>noddagh</w:t>
            </w:r>
            <w:proofErr w:type="spellEnd"/>
            <w:r w:rsidRPr="00775B1E">
              <w:rPr>
                <w:rFonts w:ascii="Garamond" w:hAnsi="Garamond"/>
                <w:sz w:val="28"/>
                <w:szCs w:val="28"/>
              </w:rPr>
              <w:t xml:space="preserve"> </w:t>
            </w:r>
            <w:proofErr w:type="spellStart"/>
            <w:r w:rsidRPr="00775B1E">
              <w:rPr>
                <w:rFonts w:ascii="Garamond" w:hAnsi="Garamond"/>
                <w:sz w:val="28"/>
                <w:szCs w:val="28"/>
              </w:rPr>
              <w:t>annane</w:t>
            </w:r>
            <w:proofErr w:type="spellEnd"/>
            <w:r w:rsidRPr="00775B1E">
              <w:rPr>
                <w:rFonts w:ascii="Garamond" w:hAnsi="Garamond"/>
                <w:sz w:val="28"/>
                <w:szCs w:val="28"/>
              </w:rPr>
              <w:t xml:space="preserve"> </w:t>
            </w:r>
            <w:proofErr w:type="spellStart"/>
            <w:r w:rsidRPr="00775B1E">
              <w:rPr>
                <w:rFonts w:ascii="Garamond" w:hAnsi="Garamond"/>
                <w:sz w:val="28"/>
                <w:szCs w:val="28"/>
              </w:rPr>
              <w:t>erbee</w:t>
            </w:r>
            <w:proofErr w:type="spellEnd"/>
            <w:r w:rsidRPr="00775B1E">
              <w:rPr>
                <w:rFonts w:ascii="Garamond" w:hAnsi="Garamond"/>
                <w:sz w:val="28"/>
                <w:szCs w:val="28"/>
              </w:rPr>
              <w:t xml:space="preserve"> y </w:t>
            </w:r>
            <w:proofErr w:type="spellStart"/>
            <w:r w:rsidRPr="00775B1E">
              <w:rPr>
                <w:rFonts w:ascii="Garamond" w:hAnsi="Garamond"/>
                <w:sz w:val="28"/>
                <w:szCs w:val="28"/>
              </w:rPr>
              <w:t>yanoo</w:t>
            </w:r>
            <w:proofErr w:type="spellEnd"/>
            <w:r w:rsidRPr="00775B1E">
              <w:rPr>
                <w:rFonts w:ascii="Garamond" w:hAnsi="Garamond"/>
                <w:sz w:val="28"/>
                <w:szCs w:val="28"/>
              </w:rPr>
              <w:t xml:space="preserve"> </w:t>
            </w:r>
            <w:proofErr w:type="spellStart"/>
            <w:r w:rsidRPr="00775B1E">
              <w:rPr>
                <w:rFonts w:ascii="Garamond" w:hAnsi="Garamond"/>
                <w:sz w:val="28"/>
                <w:szCs w:val="28"/>
              </w:rPr>
              <w:t>agh</w:t>
            </w:r>
            <w:proofErr w:type="spellEnd"/>
            <w:r w:rsidRPr="00775B1E">
              <w:rPr>
                <w:rFonts w:ascii="Garamond" w:hAnsi="Garamond"/>
                <w:sz w:val="28"/>
                <w:szCs w:val="28"/>
              </w:rPr>
              <w:t xml:space="preserve"> </w:t>
            </w:r>
            <w:proofErr w:type="spellStart"/>
            <w:r w:rsidRPr="00775B1E">
              <w:rPr>
                <w:rFonts w:ascii="Garamond" w:hAnsi="Garamond"/>
                <w:sz w:val="28"/>
                <w:szCs w:val="28"/>
              </w:rPr>
              <w:t>Jee</w:t>
            </w:r>
            <w:proofErr w:type="spellEnd"/>
            <w:r w:rsidRPr="00775B1E">
              <w:rPr>
                <w:rFonts w:ascii="Garamond" w:hAnsi="Garamond"/>
                <w:sz w:val="28"/>
                <w:szCs w:val="28"/>
              </w:rPr>
              <w:t xml:space="preserve">. Hug e </w:t>
            </w:r>
            <w:proofErr w:type="spellStart"/>
            <w:r w:rsidRPr="00775B1E">
              <w:rPr>
                <w:rFonts w:ascii="Garamond" w:hAnsi="Garamond"/>
                <w:sz w:val="28"/>
                <w:szCs w:val="28"/>
              </w:rPr>
              <w:t>chelleeragh</w:t>
            </w:r>
            <w:proofErr w:type="spellEnd"/>
            <w:r w:rsidRPr="00775B1E">
              <w:rPr>
                <w:rFonts w:ascii="Garamond" w:hAnsi="Garamond"/>
                <w:sz w:val="28"/>
                <w:szCs w:val="28"/>
              </w:rPr>
              <w:t xml:space="preserve"> y </w:t>
            </w:r>
            <w:proofErr w:type="spellStart"/>
            <w:r w:rsidRPr="00775B1E">
              <w:rPr>
                <w:rFonts w:ascii="Garamond" w:hAnsi="Garamond"/>
                <w:sz w:val="28"/>
                <w:szCs w:val="28"/>
              </w:rPr>
              <w:t>spyrryd</w:t>
            </w:r>
            <w:proofErr w:type="spellEnd"/>
            <w:r w:rsidRPr="00775B1E">
              <w:rPr>
                <w:rFonts w:ascii="Garamond" w:hAnsi="Garamond"/>
                <w:sz w:val="28"/>
                <w:szCs w:val="28"/>
              </w:rPr>
              <w:t xml:space="preserve"> </w:t>
            </w:r>
            <w:proofErr w:type="spellStart"/>
            <w:r w:rsidRPr="00775B1E">
              <w:rPr>
                <w:rFonts w:ascii="Garamond" w:hAnsi="Garamond"/>
                <w:sz w:val="28"/>
                <w:szCs w:val="28"/>
              </w:rPr>
              <w:t>noo</w:t>
            </w:r>
            <w:proofErr w:type="spellEnd"/>
            <w:r w:rsidRPr="00775B1E">
              <w:rPr>
                <w:rFonts w:ascii="Garamond" w:hAnsi="Garamond"/>
                <w:sz w:val="28"/>
                <w:szCs w:val="28"/>
              </w:rPr>
              <w:t xml:space="preserve"> </w:t>
            </w:r>
            <w:proofErr w:type="spellStart"/>
            <w:r w:rsidRPr="00775B1E">
              <w:rPr>
                <w:rFonts w:ascii="Garamond" w:hAnsi="Garamond"/>
                <w:sz w:val="28"/>
                <w:szCs w:val="28"/>
              </w:rPr>
              <w:t>neose</w:t>
            </w:r>
            <w:proofErr w:type="spellEnd"/>
            <w:r w:rsidRPr="00775B1E">
              <w:rPr>
                <w:rFonts w:ascii="Garamond" w:hAnsi="Garamond"/>
                <w:sz w:val="28"/>
                <w:szCs w:val="28"/>
              </w:rPr>
              <w:t xml:space="preserve">, </w:t>
            </w:r>
            <w:proofErr w:type="spellStart"/>
            <w:r w:rsidRPr="00775B1E">
              <w:rPr>
                <w:rFonts w:ascii="Garamond" w:hAnsi="Garamond"/>
                <w:sz w:val="28"/>
                <w:szCs w:val="28"/>
              </w:rPr>
              <w:t>liorish</w:t>
            </w:r>
            <w:proofErr w:type="spellEnd"/>
            <w:r w:rsidRPr="00775B1E">
              <w:rPr>
                <w:rFonts w:ascii="Garamond" w:hAnsi="Garamond"/>
                <w:sz w:val="28"/>
                <w:szCs w:val="28"/>
              </w:rPr>
              <w:t xml:space="preserve"> </w:t>
            </w:r>
            <w:proofErr w:type="spellStart"/>
            <w:r w:rsidRPr="00775B1E">
              <w:rPr>
                <w:rFonts w:ascii="Garamond" w:hAnsi="Garamond"/>
                <w:sz w:val="28"/>
                <w:szCs w:val="28"/>
              </w:rPr>
              <w:t>va</w:t>
            </w:r>
            <w:proofErr w:type="spellEnd"/>
            <w:r w:rsidRPr="00775B1E">
              <w:rPr>
                <w:rFonts w:ascii="Garamond" w:hAnsi="Garamond"/>
                <w:sz w:val="28"/>
                <w:szCs w:val="28"/>
              </w:rPr>
              <w:t xml:space="preserve"> </w:t>
            </w:r>
            <w:proofErr w:type="spellStart"/>
            <w:r w:rsidRPr="00775B1E">
              <w:rPr>
                <w:rFonts w:ascii="Garamond" w:hAnsi="Garamond"/>
                <w:sz w:val="28"/>
                <w:szCs w:val="28"/>
              </w:rPr>
              <w:t>Ostyllyn</w:t>
            </w:r>
            <w:proofErr w:type="spellEnd"/>
            <w:r w:rsidRPr="00775B1E">
              <w:rPr>
                <w:rFonts w:ascii="Garamond" w:hAnsi="Garamond"/>
                <w:sz w:val="28"/>
                <w:szCs w:val="28"/>
              </w:rPr>
              <w:t xml:space="preserve"> able </w:t>
            </w:r>
            <w:proofErr w:type="spellStart"/>
            <w:r w:rsidRPr="00775B1E">
              <w:rPr>
                <w:rFonts w:ascii="Garamond" w:hAnsi="Garamond"/>
                <w:sz w:val="28"/>
                <w:szCs w:val="28"/>
              </w:rPr>
              <w:t>ny</w:t>
            </w:r>
            <w:proofErr w:type="spellEnd"/>
            <w:r w:rsidRPr="00775B1E">
              <w:rPr>
                <w:rFonts w:ascii="Garamond" w:hAnsi="Garamond"/>
                <w:sz w:val="28"/>
                <w:szCs w:val="28"/>
              </w:rPr>
              <w:t xml:space="preserve"> </w:t>
            </w:r>
            <w:proofErr w:type="spellStart"/>
            <w:r w:rsidRPr="00775B1E">
              <w:rPr>
                <w:rFonts w:ascii="Garamond" w:hAnsi="Garamond"/>
                <w:sz w:val="28"/>
                <w:szCs w:val="28"/>
              </w:rPr>
              <w:t>mirrillyn</w:t>
            </w:r>
            <w:proofErr w:type="spellEnd"/>
            <w:r w:rsidRPr="00775B1E">
              <w:rPr>
                <w:rFonts w:ascii="Garamond" w:hAnsi="Garamond"/>
                <w:sz w:val="28"/>
                <w:szCs w:val="28"/>
              </w:rPr>
              <w:t xml:space="preserve"> </w:t>
            </w:r>
            <w:proofErr w:type="spellStart"/>
            <w:r w:rsidRPr="00775B1E">
              <w:rPr>
                <w:rFonts w:ascii="Garamond" w:hAnsi="Garamond"/>
                <w:sz w:val="28"/>
                <w:szCs w:val="28"/>
              </w:rPr>
              <w:t>smoo</w:t>
            </w:r>
            <w:proofErr w:type="spellEnd"/>
            <w:r w:rsidRPr="00775B1E">
              <w:rPr>
                <w:rFonts w:ascii="Garamond" w:hAnsi="Garamond"/>
                <w:sz w:val="28"/>
                <w:szCs w:val="28"/>
              </w:rPr>
              <w:t xml:space="preserve"> y </w:t>
            </w:r>
            <w:proofErr w:type="spellStart"/>
            <w:r w:rsidRPr="00775B1E">
              <w:rPr>
                <w:rFonts w:ascii="Garamond" w:hAnsi="Garamond"/>
                <w:sz w:val="28"/>
                <w:szCs w:val="28"/>
              </w:rPr>
              <w:t>yanoo</w:t>
            </w:r>
            <w:proofErr w:type="spellEnd"/>
            <w:r w:rsidR="002C617D" w:rsidRPr="002C617D">
              <w:rPr>
                <w:rFonts w:ascii="Garamond" w:hAnsi="Garamond"/>
                <w:sz w:val="28"/>
                <w:szCs w:val="28"/>
              </w:rPr>
              <w:t> ;</w:t>
            </w:r>
            <w:r w:rsidRPr="00775B1E">
              <w:rPr>
                <w:rFonts w:ascii="Garamond" w:hAnsi="Garamond"/>
                <w:sz w:val="28"/>
                <w:szCs w:val="28"/>
              </w:rPr>
              <w:t xml:space="preserve"> As </w:t>
            </w:r>
            <w:proofErr w:type="spellStart"/>
            <w:r w:rsidRPr="00775B1E">
              <w:rPr>
                <w:rFonts w:ascii="Garamond" w:hAnsi="Garamond"/>
                <w:sz w:val="28"/>
                <w:szCs w:val="28"/>
              </w:rPr>
              <w:t>ga</w:t>
            </w:r>
            <w:proofErr w:type="spellEnd"/>
            <w:r w:rsidRPr="00775B1E">
              <w:rPr>
                <w:rFonts w:ascii="Garamond" w:hAnsi="Garamond"/>
                <w:sz w:val="28"/>
                <w:szCs w:val="28"/>
              </w:rPr>
              <w:t xml:space="preserve"> </w:t>
            </w:r>
            <w:proofErr w:type="spellStart"/>
            <w:r w:rsidRPr="00775B1E">
              <w:rPr>
                <w:rFonts w:ascii="Garamond" w:hAnsi="Garamond"/>
                <w:sz w:val="28"/>
                <w:szCs w:val="28"/>
              </w:rPr>
              <w:t>nagh</w:t>
            </w:r>
            <w:proofErr w:type="spellEnd"/>
            <w:r w:rsidRPr="00775B1E">
              <w:rPr>
                <w:rFonts w:ascii="Garamond" w:hAnsi="Garamond"/>
                <w:sz w:val="28"/>
                <w:szCs w:val="28"/>
              </w:rPr>
              <w:t xml:space="preserve"> row ad </w:t>
            </w:r>
            <w:proofErr w:type="spellStart"/>
            <w:r w:rsidRPr="00775B1E">
              <w:rPr>
                <w:rFonts w:ascii="Garamond" w:hAnsi="Garamond"/>
                <w:sz w:val="28"/>
                <w:szCs w:val="28"/>
              </w:rPr>
              <w:t>agh</w:t>
            </w:r>
            <w:proofErr w:type="spellEnd"/>
            <w:r w:rsidRPr="00775B1E">
              <w:rPr>
                <w:rFonts w:ascii="Garamond" w:hAnsi="Garamond"/>
                <w:sz w:val="28"/>
                <w:szCs w:val="28"/>
              </w:rPr>
              <w:t xml:space="preserve"> </w:t>
            </w:r>
            <w:proofErr w:type="spellStart"/>
            <w:r w:rsidRPr="00775B1E">
              <w:rPr>
                <w:rFonts w:ascii="Garamond" w:hAnsi="Garamond"/>
                <w:sz w:val="28"/>
                <w:szCs w:val="28"/>
              </w:rPr>
              <w:t>sheshaght</w:t>
            </w:r>
            <w:proofErr w:type="spellEnd"/>
            <w:r w:rsidRPr="00775B1E">
              <w:rPr>
                <w:rFonts w:ascii="Garamond" w:hAnsi="Garamond"/>
                <w:sz w:val="28"/>
                <w:szCs w:val="28"/>
              </w:rPr>
              <w:t xml:space="preserve">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gheney</w:t>
            </w:r>
            <w:proofErr w:type="spellEnd"/>
            <w:r w:rsidRPr="00775B1E">
              <w:rPr>
                <w:rFonts w:ascii="Garamond" w:hAnsi="Garamond"/>
                <w:sz w:val="28"/>
                <w:szCs w:val="28"/>
              </w:rPr>
              <w:t xml:space="preserve"> bought, </w:t>
            </w:r>
            <w:proofErr w:type="spellStart"/>
            <w:r w:rsidRPr="00775B1E">
              <w:rPr>
                <w:rFonts w:ascii="Garamond" w:hAnsi="Garamond"/>
                <w:sz w:val="28"/>
                <w:szCs w:val="28"/>
              </w:rPr>
              <w:t>fegooish</w:t>
            </w:r>
            <w:proofErr w:type="spellEnd"/>
            <w:r w:rsidRPr="00775B1E">
              <w:rPr>
                <w:rFonts w:ascii="Garamond" w:hAnsi="Garamond"/>
                <w:sz w:val="28"/>
                <w:szCs w:val="28"/>
              </w:rPr>
              <w:t xml:space="preserve"> </w:t>
            </w:r>
            <w:proofErr w:type="spellStart"/>
            <w:r w:rsidRPr="00775B1E">
              <w:rPr>
                <w:rFonts w:ascii="Garamond" w:hAnsi="Garamond"/>
                <w:sz w:val="28"/>
                <w:szCs w:val="28"/>
              </w:rPr>
              <w:t>ynsagh</w:t>
            </w:r>
            <w:proofErr w:type="spellEnd"/>
            <w:r w:rsidRPr="00775B1E">
              <w:rPr>
                <w:rFonts w:ascii="Garamond" w:hAnsi="Garamond"/>
                <w:sz w:val="28"/>
                <w:szCs w:val="28"/>
              </w:rPr>
              <w:t xml:space="preserve">, </w:t>
            </w:r>
            <w:proofErr w:type="spellStart"/>
            <w:r w:rsidRPr="00775B1E">
              <w:rPr>
                <w:rFonts w:ascii="Garamond" w:hAnsi="Garamond"/>
                <w:sz w:val="28"/>
                <w:szCs w:val="28"/>
              </w:rPr>
              <w:t>chooin</w:t>
            </w:r>
            <w:proofErr w:type="spellEnd"/>
            <w:r w:rsidRPr="00775B1E">
              <w:rPr>
                <w:rFonts w:ascii="Garamond" w:hAnsi="Garamond"/>
                <w:sz w:val="28"/>
                <w:szCs w:val="28"/>
              </w:rPr>
              <w:t xml:space="preserve"> e lieu </w:t>
            </w:r>
            <w:proofErr w:type="spellStart"/>
            <w:r w:rsidRPr="00775B1E">
              <w:rPr>
                <w:rFonts w:ascii="Garamond" w:hAnsi="Garamond"/>
                <w:sz w:val="28"/>
                <w:szCs w:val="28"/>
              </w:rPr>
              <w:t>yn</w:t>
            </w:r>
            <w:proofErr w:type="spellEnd"/>
            <w:r w:rsidRPr="00775B1E">
              <w:rPr>
                <w:rFonts w:ascii="Garamond" w:hAnsi="Garamond"/>
                <w:sz w:val="28"/>
                <w:szCs w:val="28"/>
              </w:rPr>
              <w:t xml:space="preserve"> </w:t>
            </w:r>
            <w:proofErr w:type="spellStart"/>
            <w:r w:rsidRPr="00775B1E">
              <w:rPr>
                <w:rFonts w:ascii="Garamond" w:hAnsi="Garamond"/>
                <w:sz w:val="28"/>
                <w:szCs w:val="28"/>
              </w:rPr>
              <w:t>seihl</w:t>
            </w:r>
            <w:proofErr w:type="spellEnd"/>
            <w:r w:rsidRPr="00775B1E">
              <w:rPr>
                <w:rFonts w:ascii="Garamond" w:hAnsi="Garamond"/>
                <w:sz w:val="28"/>
                <w:szCs w:val="28"/>
              </w:rPr>
              <w:t xml:space="preserve"> y </w:t>
            </w:r>
            <w:proofErr w:type="spellStart"/>
            <w:r w:rsidRPr="00775B1E">
              <w:rPr>
                <w:rFonts w:ascii="Garamond" w:hAnsi="Garamond"/>
                <w:sz w:val="28"/>
                <w:szCs w:val="28"/>
              </w:rPr>
              <w:t>hyndaa</w:t>
            </w:r>
            <w:proofErr w:type="spellEnd"/>
            <w:r w:rsidRPr="00775B1E">
              <w:rPr>
                <w:rFonts w:ascii="Garamond" w:hAnsi="Garamond"/>
                <w:sz w:val="28"/>
                <w:szCs w:val="28"/>
              </w:rPr>
              <w:t xml:space="preserve"> </w:t>
            </w:r>
            <w:proofErr w:type="spellStart"/>
            <w:r w:rsidRPr="00775B1E">
              <w:rPr>
                <w:rFonts w:ascii="Garamond" w:hAnsi="Garamond"/>
                <w:sz w:val="28"/>
                <w:szCs w:val="28"/>
              </w:rPr>
              <w:t>gys</w:t>
            </w:r>
            <w:proofErr w:type="spellEnd"/>
            <w:r w:rsidRPr="00775B1E">
              <w:rPr>
                <w:rFonts w:ascii="Garamond" w:hAnsi="Garamond"/>
                <w:sz w:val="28"/>
                <w:szCs w:val="28"/>
              </w:rPr>
              <w:t xml:space="preserve"> </w:t>
            </w:r>
            <w:proofErr w:type="spellStart"/>
            <w:r w:rsidRPr="00775B1E">
              <w:rPr>
                <w:rFonts w:ascii="Garamond" w:hAnsi="Garamond"/>
                <w:sz w:val="28"/>
                <w:szCs w:val="28"/>
              </w:rPr>
              <w:t>Creesteeaght</w:t>
            </w:r>
            <w:proofErr w:type="spellEnd"/>
            <w:r w:rsidRPr="00775B1E">
              <w:rPr>
                <w:rFonts w:ascii="Garamond" w:hAnsi="Garamond"/>
                <w:sz w:val="28"/>
                <w:szCs w:val="28"/>
              </w:rPr>
              <w:t xml:space="preserve">. As </w:t>
            </w:r>
            <w:proofErr w:type="spellStart"/>
            <w:r w:rsidRPr="00775B1E">
              <w:rPr>
                <w:rFonts w:ascii="Garamond" w:hAnsi="Garamond"/>
                <w:i/>
                <w:sz w:val="28"/>
                <w:szCs w:val="28"/>
              </w:rPr>
              <w:t>Myr</w:t>
            </w:r>
            <w:proofErr w:type="spellEnd"/>
            <w:r w:rsidRPr="00775B1E">
              <w:rPr>
                <w:rFonts w:ascii="Garamond" w:hAnsi="Garamond"/>
                <w:i/>
                <w:sz w:val="28"/>
                <w:szCs w:val="28"/>
              </w:rPr>
              <w:t xml:space="preserve"> </w:t>
            </w:r>
            <w:proofErr w:type="spellStart"/>
            <w:r w:rsidRPr="00775B1E">
              <w:rPr>
                <w:rFonts w:ascii="Garamond" w:hAnsi="Garamond"/>
                <w:i/>
                <w:sz w:val="28"/>
                <w:szCs w:val="28"/>
              </w:rPr>
              <w:t>ve</w:t>
            </w:r>
            <w:proofErr w:type="spellEnd"/>
            <w:r w:rsidRPr="00775B1E">
              <w:rPr>
                <w:rFonts w:ascii="Garamond" w:hAnsi="Garamond"/>
                <w:i/>
                <w:sz w:val="28"/>
                <w:szCs w:val="28"/>
              </w:rPr>
              <w:t xml:space="preserve"> er </w:t>
            </w:r>
            <w:proofErr w:type="spellStart"/>
            <w:r w:rsidRPr="00775B1E">
              <w:rPr>
                <w:rFonts w:ascii="Garamond" w:hAnsi="Garamond"/>
                <w:i/>
                <w:sz w:val="28"/>
                <w:szCs w:val="28"/>
              </w:rPr>
              <w:t>ninsh</w:t>
            </w:r>
            <w:proofErr w:type="spellEnd"/>
            <w:r w:rsidRPr="00775B1E">
              <w:rPr>
                <w:rFonts w:ascii="Garamond" w:hAnsi="Garamond"/>
                <w:i/>
                <w:sz w:val="28"/>
                <w:szCs w:val="28"/>
              </w:rPr>
              <w:t xml:space="preserve"> </w:t>
            </w:r>
            <w:proofErr w:type="spellStart"/>
            <w:r w:rsidRPr="00775B1E">
              <w:rPr>
                <w:rFonts w:ascii="Garamond" w:hAnsi="Garamond"/>
                <w:i/>
                <w:sz w:val="28"/>
                <w:szCs w:val="28"/>
              </w:rPr>
              <w:t>ro</w:t>
            </w:r>
            <w:proofErr w:type="spellEnd"/>
            <w:r w:rsidRPr="00775B1E">
              <w:rPr>
                <w:rFonts w:ascii="Garamond" w:hAnsi="Garamond"/>
                <w:i/>
                <w:sz w:val="28"/>
                <w:szCs w:val="28"/>
              </w:rPr>
              <w:t xml:space="preserve"> </w:t>
            </w:r>
            <w:proofErr w:type="spellStart"/>
            <w:r w:rsidRPr="00775B1E">
              <w:rPr>
                <w:rFonts w:ascii="Garamond" w:hAnsi="Garamond"/>
                <w:i/>
                <w:sz w:val="28"/>
                <w:szCs w:val="28"/>
              </w:rPr>
              <w:t>laue</w:t>
            </w:r>
            <w:proofErr w:type="spellEnd"/>
            <w:r w:rsidRPr="00775B1E">
              <w:rPr>
                <w:rFonts w:ascii="Garamond" w:hAnsi="Garamond"/>
                <w:sz w:val="28"/>
                <w:szCs w:val="28"/>
              </w:rPr>
              <w:t xml:space="preserve"> </w:t>
            </w:r>
            <w:proofErr w:type="spellStart"/>
            <w:r w:rsidRPr="00775B1E">
              <w:rPr>
                <w:rFonts w:ascii="Garamond" w:hAnsi="Garamond"/>
                <w:sz w:val="28"/>
                <w:szCs w:val="28"/>
              </w:rPr>
              <w:t>stroie</w:t>
            </w:r>
            <w:proofErr w:type="spellEnd"/>
            <w:r w:rsidRPr="00775B1E">
              <w:rPr>
                <w:rFonts w:ascii="Garamond" w:hAnsi="Garamond"/>
                <w:sz w:val="28"/>
                <w:szCs w:val="28"/>
              </w:rPr>
              <w:t xml:space="preserve"> e </w:t>
            </w:r>
            <w:proofErr w:type="spellStart"/>
            <w:r w:rsidRPr="00775B1E">
              <w:rPr>
                <w:rFonts w:ascii="Garamond" w:hAnsi="Garamond"/>
                <w:sz w:val="28"/>
                <w:szCs w:val="28"/>
              </w:rPr>
              <w:t>ayns</w:t>
            </w:r>
            <w:proofErr w:type="spellEnd"/>
            <w:r w:rsidRPr="00775B1E">
              <w:rPr>
                <w:rFonts w:ascii="Garamond" w:hAnsi="Garamond"/>
                <w:sz w:val="28"/>
                <w:szCs w:val="28"/>
              </w:rPr>
              <w:t xml:space="preserve"> </w:t>
            </w:r>
            <w:proofErr w:type="spellStart"/>
            <w:r w:rsidRPr="00775B1E">
              <w:rPr>
                <w:rFonts w:ascii="Garamond" w:hAnsi="Garamond"/>
                <w:sz w:val="28"/>
                <w:szCs w:val="28"/>
              </w:rPr>
              <w:t>yn</w:t>
            </w:r>
            <w:proofErr w:type="spellEnd"/>
            <w:r w:rsidRPr="00775B1E">
              <w:rPr>
                <w:rFonts w:ascii="Garamond" w:hAnsi="Garamond"/>
                <w:sz w:val="28"/>
                <w:szCs w:val="28"/>
              </w:rPr>
              <w:t xml:space="preserve"> </w:t>
            </w:r>
            <w:proofErr w:type="spellStart"/>
            <w:r w:rsidRPr="00775B1E">
              <w:rPr>
                <w:rFonts w:ascii="Garamond" w:hAnsi="Garamond"/>
                <w:sz w:val="28"/>
                <w:szCs w:val="28"/>
              </w:rPr>
              <w:t>eash</w:t>
            </w:r>
            <w:proofErr w:type="spellEnd"/>
            <w:r w:rsidRPr="00775B1E">
              <w:rPr>
                <w:rFonts w:ascii="Garamond" w:hAnsi="Garamond"/>
                <w:sz w:val="28"/>
                <w:szCs w:val="28"/>
              </w:rPr>
              <w:t xml:space="preserve"> </w:t>
            </w:r>
            <w:proofErr w:type="spellStart"/>
            <w:r w:rsidRPr="00775B1E">
              <w:rPr>
                <w:rFonts w:ascii="Garamond" w:hAnsi="Garamond"/>
                <w:sz w:val="28"/>
                <w:szCs w:val="28"/>
              </w:rPr>
              <w:t>shen</w:t>
            </w:r>
            <w:proofErr w:type="spellEnd"/>
            <w:r w:rsidRPr="00775B1E">
              <w:rPr>
                <w:rFonts w:ascii="Garamond" w:hAnsi="Garamond"/>
                <w:sz w:val="28"/>
                <w:szCs w:val="28"/>
              </w:rPr>
              <w:t xml:space="preserve"> </w:t>
            </w:r>
            <w:proofErr w:type="spellStart"/>
            <w:r w:rsidRPr="00775B1E">
              <w:rPr>
                <w:rFonts w:ascii="Garamond" w:hAnsi="Garamond"/>
                <w:sz w:val="28"/>
                <w:szCs w:val="28"/>
              </w:rPr>
              <w:t>Ardvalley</w:t>
            </w:r>
            <w:proofErr w:type="spellEnd"/>
            <w:r w:rsidRPr="00775B1E">
              <w:rPr>
                <w:rFonts w:ascii="Garamond" w:hAnsi="Garamond"/>
                <w:sz w:val="28"/>
                <w:szCs w:val="28"/>
              </w:rPr>
              <w:t xml:space="preserve"> as </w:t>
            </w:r>
            <w:proofErr w:type="spellStart"/>
            <w:r w:rsidRPr="00775B1E">
              <w:rPr>
                <w:rFonts w:ascii="Garamond" w:hAnsi="Garamond"/>
                <w:sz w:val="28"/>
                <w:szCs w:val="28"/>
              </w:rPr>
              <w:t>Ashoon</w:t>
            </w:r>
            <w:proofErr w:type="spellEnd"/>
            <w:r w:rsidRPr="00775B1E">
              <w:rPr>
                <w:rFonts w:ascii="Garamond" w:hAnsi="Garamond"/>
                <w:sz w:val="28"/>
                <w:szCs w:val="28"/>
              </w:rPr>
              <w:t xml:space="preserve"> </w:t>
            </w:r>
            <w:proofErr w:type="spellStart"/>
            <w:r w:rsidRPr="00775B1E">
              <w:rPr>
                <w:rFonts w:ascii="Garamond" w:hAnsi="Garamond"/>
                <w:sz w:val="28"/>
                <w:szCs w:val="28"/>
              </w:rPr>
              <w:t>ny</w:t>
            </w:r>
            <w:proofErr w:type="spellEnd"/>
            <w:r w:rsidRPr="00775B1E">
              <w:rPr>
                <w:rFonts w:ascii="Garamond" w:hAnsi="Garamond"/>
                <w:sz w:val="28"/>
                <w:szCs w:val="28"/>
              </w:rPr>
              <w:t xml:space="preserve"> </w:t>
            </w:r>
            <w:proofErr w:type="spellStart"/>
            <w:r w:rsidRPr="00775B1E">
              <w:rPr>
                <w:rFonts w:ascii="Garamond" w:hAnsi="Garamond"/>
                <w:sz w:val="28"/>
                <w:szCs w:val="28"/>
              </w:rPr>
              <w:t>Hewnyn</w:t>
            </w:r>
            <w:proofErr w:type="spellEnd"/>
            <w:r w:rsidRPr="00775B1E">
              <w:rPr>
                <w:rFonts w:ascii="Garamond" w:hAnsi="Garamond"/>
                <w:sz w:val="28"/>
                <w:szCs w:val="28"/>
              </w:rPr>
              <w:t xml:space="preserve">, son </w:t>
            </w:r>
            <w:proofErr w:type="spellStart"/>
            <w:r w:rsidRPr="00775B1E">
              <w:rPr>
                <w:rFonts w:ascii="Garamond" w:hAnsi="Garamond"/>
                <w:sz w:val="28"/>
                <w:szCs w:val="28"/>
              </w:rPr>
              <w:t>nyn</w:t>
            </w:r>
            <w:proofErr w:type="spellEnd"/>
            <w:r w:rsidRPr="00775B1E">
              <w:rPr>
                <w:rFonts w:ascii="Garamond" w:hAnsi="Garamond"/>
                <w:sz w:val="28"/>
                <w:szCs w:val="28"/>
              </w:rPr>
              <w:t xml:space="preserve"> mee-</w:t>
            </w:r>
            <w:proofErr w:type="spellStart"/>
            <w:r w:rsidRPr="00775B1E">
              <w:rPr>
                <w:rFonts w:ascii="Garamond" w:hAnsi="Garamond"/>
                <w:sz w:val="28"/>
                <w:szCs w:val="28"/>
              </w:rPr>
              <w:t>chrauee</w:t>
            </w:r>
            <w:proofErr w:type="spellEnd"/>
            <w:r w:rsidRPr="00775B1E">
              <w:rPr>
                <w:rFonts w:ascii="Garamond" w:hAnsi="Garamond"/>
                <w:sz w:val="28"/>
                <w:szCs w:val="28"/>
              </w:rPr>
              <w:t>-</w:t>
            </w:r>
            <w:proofErr w:type="spellStart"/>
            <w:r w:rsidRPr="00775B1E">
              <w:rPr>
                <w:rFonts w:ascii="Garamond" w:hAnsi="Garamond"/>
                <w:sz w:val="28"/>
                <w:szCs w:val="28"/>
              </w:rPr>
              <w:t>ys</w:t>
            </w:r>
            <w:proofErr w:type="spellEnd"/>
            <w:r w:rsidRPr="00775B1E">
              <w:rPr>
                <w:rFonts w:ascii="Garamond" w:hAnsi="Garamond"/>
                <w:sz w:val="28"/>
                <w:szCs w:val="28"/>
              </w:rPr>
              <w:t xml:space="preserve"> as mee-</w:t>
            </w:r>
            <w:proofErr w:type="spellStart"/>
            <w:r w:rsidRPr="00775B1E">
              <w:rPr>
                <w:rFonts w:ascii="Garamond" w:hAnsi="Garamond"/>
                <w:sz w:val="28"/>
                <w:szCs w:val="28"/>
              </w:rPr>
              <w:t>arrys</w:t>
            </w:r>
            <w:proofErr w:type="spellEnd"/>
            <w:r w:rsidR="002C617D" w:rsidRPr="002C617D">
              <w:rPr>
                <w:rFonts w:ascii="Garamond" w:hAnsi="Garamond"/>
                <w:sz w:val="28"/>
                <w:szCs w:val="28"/>
              </w:rPr>
              <w:t> ;</w:t>
            </w:r>
            <w:r w:rsidRPr="00775B1E">
              <w:rPr>
                <w:rFonts w:ascii="Garamond" w:hAnsi="Garamond"/>
                <w:sz w:val="28"/>
                <w:szCs w:val="28"/>
              </w:rPr>
              <w:t xml:space="preserve"> As </w:t>
            </w:r>
            <w:proofErr w:type="spellStart"/>
            <w:r w:rsidRPr="00775B1E">
              <w:rPr>
                <w:rFonts w:ascii="Garamond" w:hAnsi="Garamond"/>
                <w:sz w:val="28"/>
                <w:szCs w:val="28"/>
              </w:rPr>
              <w:t>te</w:t>
            </w:r>
            <w:proofErr w:type="spellEnd"/>
            <w:r w:rsidRPr="00775B1E">
              <w:rPr>
                <w:rFonts w:ascii="Garamond" w:hAnsi="Garamond"/>
                <w:sz w:val="28"/>
                <w:szCs w:val="28"/>
              </w:rPr>
              <w:t xml:space="preserve"> er </w:t>
            </w:r>
            <w:proofErr w:type="spellStart"/>
            <w:r w:rsidRPr="00775B1E">
              <w:rPr>
                <w:rFonts w:ascii="Garamond" w:hAnsi="Garamond"/>
                <w:sz w:val="28"/>
                <w:szCs w:val="28"/>
              </w:rPr>
              <w:t>choadey</w:t>
            </w:r>
            <w:proofErr w:type="spellEnd"/>
            <w:r w:rsidRPr="00775B1E">
              <w:rPr>
                <w:rFonts w:ascii="Garamond" w:hAnsi="Garamond"/>
                <w:sz w:val="28"/>
                <w:szCs w:val="28"/>
              </w:rPr>
              <w:t xml:space="preserve"> e </w:t>
            </w:r>
            <w:proofErr w:type="spellStart"/>
            <w:r w:rsidRPr="00775B1E">
              <w:rPr>
                <w:rFonts w:ascii="Garamond" w:hAnsi="Garamond"/>
                <w:sz w:val="28"/>
                <w:szCs w:val="28"/>
              </w:rPr>
              <w:t>Aglish</w:t>
            </w:r>
            <w:proofErr w:type="spellEnd"/>
            <w:r w:rsidRPr="00775B1E">
              <w:rPr>
                <w:rFonts w:ascii="Garamond" w:hAnsi="Garamond"/>
                <w:sz w:val="28"/>
                <w:szCs w:val="28"/>
              </w:rPr>
              <w:t xml:space="preserve">, </w:t>
            </w:r>
            <w:proofErr w:type="spellStart"/>
            <w:r w:rsidRPr="00775B1E">
              <w:rPr>
                <w:rFonts w:ascii="Garamond" w:hAnsi="Garamond"/>
                <w:i/>
                <w:sz w:val="28"/>
                <w:szCs w:val="28"/>
              </w:rPr>
              <w:t>cordail</w:t>
            </w:r>
            <w:proofErr w:type="spellEnd"/>
            <w:r w:rsidRPr="00775B1E">
              <w:rPr>
                <w:rFonts w:ascii="Garamond" w:hAnsi="Garamond"/>
                <w:i/>
                <w:sz w:val="28"/>
                <w:szCs w:val="28"/>
              </w:rPr>
              <w:t xml:space="preserve"> </w:t>
            </w:r>
            <w:proofErr w:type="spellStart"/>
            <w:r w:rsidRPr="00775B1E">
              <w:rPr>
                <w:rFonts w:ascii="Garamond" w:hAnsi="Garamond"/>
                <w:i/>
                <w:sz w:val="28"/>
                <w:szCs w:val="28"/>
              </w:rPr>
              <w:t>rish</w:t>
            </w:r>
            <w:proofErr w:type="spellEnd"/>
            <w:r w:rsidRPr="00775B1E">
              <w:rPr>
                <w:rFonts w:ascii="Garamond" w:hAnsi="Garamond"/>
                <w:i/>
                <w:sz w:val="28"/>
                <w:szCs w:val="28"/>
              </w:rPr>
              <w:t xml:space="preserve"> e </w:t>
            </w:r>
            <w:proofErr w:type="spellStart"/>
            <w:r w:rsidRPr="00775B1E">
              <w:rPr>
                <w:rFonts w:ascii="Garamond" w:hAnsi="Garamond"/>
                <w:i/>
                <w:sz w:val="28"/>
                <w:szCs w:val="28"/>
              </w:rPr>
              <w:t>yaldyn</w:t>
            </w:r>
            <w:proofErr w:type="spellEnd"/>
            <w:r w:rsidRPr="00775B1E">
              <w:rPr>
                <w:rFonts w:ascii="Garamond" w:hAnsi="Garamond"/>
                <w:i/>
                <w:sz w:val="28"/>
                <w:szCs w:val="28"/>
              </w:rPr>
              <w:t xml:space="preserve"> </w:t>
            </w:r>
            <w:proofErr w:type="spellStart"/>
            <w:r w:rsidRPr="00775B1E">
              <w:rPr>
                <w:rFonts w:ascii="Garamond" w:hAnsi="Garamond"/>
                <w:i/>
                <w:sz w:val="28"/>
                <w:szCs w:val="28"/>
              </w:rPr>
              <w:t>firrinagh</w:t>
            </w:r>
            <w:proofErr w:type="spellEnd"/>
            <w:r w:rsidRPr="00775B1E">
              <w:rPr>
                <w:rFonts w:ascii="Garamond" w:hAnsi="Garamond"/>
                <w:sz w:val="28"/>
                <w:szCs w:val="28"/>
              </w:rPr>
              <w:t xml:space="preserve">, </w:t>
            </w:r>
            <w:proofErr w:type="spellStart"/>
            <w:r w:rsidRPr="00775B1E">
              <w:rPr>
                <w:rFonts w:ascii="Garamond" w:hAnsi="Garamond"/>
                <w:sz w:val="28"/>
                <w:szCs w:val="28"/>
              </w:rPr>
              <w:t>myr</w:t>
            </w:r>
            <w:proofErr w:type="spellEnd"/>
            <w:r w:rsidRPr="00775B1E">
              <w:rPr>
                <w:rFonts w:ascii="Garamond" w:hAnsi="Garamond"/>
                <w:sz w:val="28"/>
                <w:szCs w:val="28"/>
              </w:rPr>
              <w:t xml:space="preserve"> </w:t>
            </w:r>
            <w:proofErr w:type="spellStart"/>
            <w:r w:rsidRPr="00775B1E">
              <w:rPr>
                <w:rFonts w:ascii="Garamond" w:hAnsi="Garamond"/>
                <w:sz w:val="28"/>
                <w:szCs w:val="28"/>
              </w:rPr>
              <w:t>shen</w:t>
            </w:r>
            <w:proofErr w:type="spellEnd"/>
            <w:r w:rsidRPr="00775B1E">
              <w:rPr>
                <w:rFonts w:ascii="Garamond" w:hAnsi="Garamond"/>
                <w:sz w:val="28"/>
                <w:szCs w:val="28"/>
              </w:rPr>
              <w:t xml:space="preserve"> </w:t>
            </w:r>
            <w:proofErr w:type="spellStart"/>
            <w:r w:rsidRPr="00775B1E">
              <w:rPr>
                <w:rFonts w:ascii="Garamond" w:hAnsi="Garamond"/>
                <w:sz w:val="28"/>
                <w:szCs w:val="28"/>
              </w:rPr>
              <w:t>nagh</w:t>
            </w:r>
            <w:proofErr w:type="spellEnd"/>
            <w:r w:rsidRPr="00775B1E">
              <w:rPr>
                <w:rFonts w:ascii="Garamond" w:hAnsi="Garamond"/>
                <w:sz w:val="28"/>
                <w:szCs w:val="28"/>
              </w:rPr>
              <w:t xml:space="preserve"> </w:t>
            </w:r>
            <w:proofErr w:type="spellStart"/>
            <w:r w:rsidRPr="00775B1E">
              <w:rPr>
                <w:rFonts w:ascii="Garamond" w:hAnsi="Garamond"/>
                <w:sz w:val="28"/>
                <w:szCs w:val="28"/>
              </w:rPr>
              <w:t>dod</w:t>
            </w:r>
            <w:proofErr w:type="spellEnd"/>
            <w:r w:rsidRPr="00775B1E">
              <w:rPr>
                <w:rFonts w:ascii="Garamond" w:hAnsi="Garamond"/>
                <w:sz w:val="28"/>
                <w:szCs w:val="28"/>
              </w:rPr>
              <w:t xml:space="preserve"> </w:t>
            </w:r>
            <w:proofErr w:type="spellStart"/>
            <w:r w:rsidRPr="00775B1E">
              <w:rPr>
                <w:rFonts w:ascii="Garamond" w:hAnsi="Garamond"/>
                <w:sz w:val="28"/>
                <w:szCs w:val="28"/>
              </w:rPr>
              <w:t>goanlys</w:t>
            </w:r>
            <w:proofErr w:type="spellEnd"/>
            <w:r w:rsidRPr="00775B1E">
              <w:rPr>
                <w:rFonts w:ascii="Garamond" w:hAnsi="Garamond"/>
                <w:sz w:val="28"/>
                <w:szCs w:val="28"/>
              </w:rPr>
              <w:t xml:space="preserve"> </w:t>
            </w:r>
            <w:proofErr w:type="spellStart"/>
            <w:r w:rsidRPr="00775B1E">
              <w:rPr>
                <w:rFonts w:ascii="Garamond" w:hAnsi="Garamond"/>
                <w:sz w:val="28"/>
                <w:szCs w:val="28"/>
              </w:rPr>
              <w:t>deney</w:t>
            </w:r>
            <w:proofErr w:type="spellEnd"/>
            <w:r w:rsidRPr="00775B1E">
              <w:rPr>
                <w:rFonts w:ascii="Garamond" w:hAnsi="Garamond"/>
                <w:sz w:val="28"/>
                <w:szCs w:val="28"/>
              </w:rPr>
              <w:t xml:space="preserve"> </w:t>
            </w:r>
            <w:proofErr w:type="spellStart"/>
            <w:r w:rsidRPr="00775B1E">
              <w:rPr>
                <w:rFonts w:ascii="Garamond" w:hAnsi="Garamond"/>
                <w:sz w:val="28"/>
                <w:szCs w:val="28"/>
              </w:rPr>
              <w:t>ny</w:t>
            </w:r>
            <w:proofErr w:type="spellEnd"/>
            <w:r w:rsidRPr="00775B1E">
              <w:rPr>
                <w:rFonts w:ascii="Garamond" w:hAnsi="Garamond"/>
                <w:sz w:val="28"/>
                <w:szCs w:val="28"/>
              </w:rPr>
              <w:t xml:space="preserve"> </w:t>
            </w:r>
            <w:proofErr w:type="spellStart"/>
            <w:r w:rsidRPr="00775B1E">
              <w:rPr>
                <w:rFonts w:ascii="Garamond" w:hAnsi="Garamond"/>
                <w:sz w:val="28"/>
                <w:szCs w:val="28"/>
              </w:rPr>
              <w:t>drough</w:t>
            </w:r>
            <w:r>
              <w:rPr>
                <w:rFonts w:ascii="Garamond" w:hAnsi="Garamond"/>
                <w:sz w:val="28"/>
                <w:szCs w:val="28"/>
              </w:rPr>
              <w:t>-</w:t>
            </w:r>
            <w:r w:rsidRPr="00775B1E">
              <w:rPr>
                <w:rFonts w:ascii="Garamond" w:hAnsi="Garamond"/>
                <w:sz w:val="28"/>
                <w:szCs w:val="28"/>
              </w:rPr>
              <w:t>spyrrydyn</w:t>
            </w:r>
            <w:proofErr w:type="spellEnd"/>
            <w:r w:rsidRPr="00775B1E">
              <w:rPr>
                <w:rFonts w:ascii="Garamond" w:hAnsi="Garamond"/>
                <w:sz w:val="28"/>
                <w:szCs w:val="28"/>
              </w:rPr>
              <w:t xml:space="preserve"> er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henney</w:t>
            </w:r>
            <w:proofErr w:type="spellEnd"/>
            <w:r w:rsidRPr="00775B1E">
              <w:rPr>
                <w:rFonts w:ascii="Garamond" w:hAnsi="Garamond"/>
                <w:sz w:val="28"/>
                <w:szCs w:val="28"/>
              </w:rPr>
              <w:t xml:space="preserve"> </w:t>
            </w:r>
            <w:proofErr w:type="spellStart"/>
            <w:r w:rsidRPr="00775B1E">
              <w:rPr>
                <w:rFonts w:ascii="Garamond" w:hAnsi="Garamond"/>
                <w:sz w:val="28"/>
                <w:szCs w:val="28"/>
              </w:rPr>
              <w:t>barreeaght</w:t>
            </w:r>
            <w:proofErr w:type="spellEnd"/>
            <w:r w:rsidRPr="00775B1E">
              <w:rPr>
                <w:rFonts w:ascii="Garamond" w:hAnsi="Garamond"/>
                <w:sz w:val="28"/>
                <w:szCs w:val="28"/>
              </w:rPr>
              <w:t xml:space="preserve"> </w:t>
            </w:r>
            <w:proofErr w:type="spellStart"/>
            <w:r w:rsidRPr="00775B1E">
              <w:rPr>
                <w:rFonts w:ascii="Garamond" w:hAnsi="Garamond"/>
                <w:sz w:val="28"/>
                <w:szCs w:val="28"/>
              </w:rPr>
              <w:t>gheddyn</w:t>
            </w:r>
            <w:proofErr w:type="spellEnd"/>
            <w:r w:rsidRPr="00775B1E">
              <w:rPr>
                <w:rFonts w:ascii="Garamond" w:hAnsi="Garamond"/>
                <w:sz w:val="28"/>
                <w:szCs w:val="28"/>
              </w:rPr>
              <w:t xml:space="preserve"> er</w:t>
            </w:r>
            <w:r w:rsidR="002C617D" w:rsidRPr="002C617D">
              <w:rPr>
                <w:rFonts w:ascii="Garamond" w:hAnsi="Garamond"/>
                <w:sz w:val="28"/>
                <w:szCs w:val="28"/>
              </w:rPr>
              <w:t> ;</w:t>
            </w:r>
            <w:r w:rsidRPr="00775B1E">
              <w:rPr>
                <w:rFonts w:ascii="Garamond" w:hAnsi="Garamond"/>
                <w:sz w:val="28"/>
                <w:szCs w:val="28"/>
              </w:rPr>
              <w:t xml:space="preserve"> ta </w:t>
            </w:r>
            <w:proofErr w:type="spellStart"/>
            <w:r w:rsidRPr="00775B1E">
              <w:rPr>
                <w:rFonts w:ascii="Garamond" w:hAnsi="Garamond"/>
                <w:sz w:val="28"/>
                <w:szCs w:val="28"/>
              </w:rPr>
              <w:t>shoh</w:t>
            </w:r>
            <w:proofErr w:type="spellEnd"/>
            <w:r w:rsidRPr="00775B1E">
              <w:rPr>
                <w:rFonts w:ascii="Garamond" w:hAnsi="Garamond"/>
                <w:sz w:val="28"/>
                <w:szCs w:val="28"/>
              </w:rPr>
              <w:t xml:space="preserve"> </w:t>
            </w:r>
            <w:proofErr w:type="spellStart"/>
            <w:r w:rsidRPr="00775B1E">
              <w:rPr>
                <w:rFonts w:ascii="Garamond" w:hAnsi="Garamond"/>
                <w:sz w:val="28"/>
                <w:szCs w:val="28"/>
              </w:rPr>
              <w:t>fegooish</w:t>
            </w:r>
            <w:proofErr w:type="spellEnd"/>
            <w:r w:rsidRPr="00775B1E">
              <w:rPr>
                <w:rFonts w:ascii="Garamond" w:hAnsi="Garamond"/>
                <w:sz w:val="28"/>
                <w:szCs w:val="28"/>
              </w:rPr>
              <w:t xml:space="preserve"> </w:t>
            </w:r>
            <w:proofErr w:type="spellStart"/>
            <w:r w:rsidRPr="00775B1E">
              <w:rPr>
                <w:rFonts w:ascii="Garamond" w:hAnsi="Garamond"/>
                <w:sz w:val="28"/>
                <w:szCs w:val="28"/>
              </w:rPr>
              <w:t>dooyt</w:t>
            </w:r>
            <w:proofErr w:type="spellEnd"/>
            <w:r w:rsidRPr="00775B1E">
              <w:rPr>
                <w:rFonts w:ascii="Garamond" w:hAnsi="Garamond"/>
                <w:sz w:val="28"/>
                <w:szCs w:val="28"/>
              </w:rPr>
              <w:t xml:space="preserve"> </w:t>
            </w:r>
            <w:proofErr w:type="spellStart"/>
            <w:r w:rsidRPr="00775B1E">
              <w:rPr>
                <w:rFonts w:ascii="Garamond" w:hAnsi="Garamond"/>
                <w:sz w:val="28"/>
                <w:szCs w:val="28"/>
              </w:rPr>
              <w:t>soilshagh</w:t>
            </w:r>
            <w:proofErr w:type="spellEnd"/>
            <w:r w:rsidRPr="00775B1E">
              <w:rPr>
                <w:rFonts w:ascii="Garamond" w:hAnsi="Garamond"/>
                <w:sz w:val="28"/>
                <w:szCs w:val="28"/>
              </w:rPr>
              <w:t xml:space="preserve">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vel</w:t>
            </w:r>
            <w:proofErr w:type="spellEnd"/>
            <w:r w:rsidRPr="00775B1E">
              <w:rPr>
                <w:rFonts w:ascii="Garamond" w:hAnsi="Garamond"/>
                <w:sz w:val="28"/>
                <w:szCs w:val="28"/>
              </w:rPr>
              <w:t xml:space="preserve"> </w:t>
            </w:r>
            <w:proofErr w:type="spellStart"/>
            <w:r w:rsidRPr="00775B1E">
              <w:rPr>
                <w:rFonts w:ascii="Garamond" w:hAnsi="Garamond"/>
                <w:sz w:val="28"/>
                <w:szCs w:val="28"/>
              </w:rPr>
              <w:t>pooar</w:t>
            </w:r>
            <w:proofErr w:type="spellEnd"/>
            <w:r w:rsidRPr="00775B1E">
              <w:rPr>
                <w:rFonts w:ascii="Garamond" w:hAnsi="Garamond"/>
                <w:sz w:val="28"/>
                <w:szCs w:val="28"/>
              </w:rPr>
              <w:t xml:space="preserve"> Yee </w:t>
            </w:r>
            <w:proofErr w:type="spellStart"/>
            <w:r w:rsidRPr="00775B1E">
              <w:rPr>
                <w:rFonts w:ascii="Garamond" w:hAnsi="Garamond"/>
                <w:sz w:val="28"/>
                <w:szCs w:val="28"/>
              </w:rPr>
              <w:t>echey</w:t>
            </w:r>
            <w:proofErr w:type="spellEnd"/>
            <w:r w:rsidRPr="00775B1E">
              <w:rPr>
                <w:rFonts w:ascii="Garamond" w:hAnsi="Garamond"/>
                <w:sz w:val="28"/>
                <w:szCs w:val="28"/>
              </w:rPr>
              <w:t xml:space="preserve">. </w:t>
            </w:r>
          </w:p>
        </w:tc>
        <w:tc>
          <w:tcPr>
            <w:tcW w:w="0" w:type="auto"/>
          </w:tcPr>
          <w:p w14:paraId="5E5536C0" w14:textId="77777777" w:rsidR="00D53C12" w:rsidRPr="00301C44" w:rsidRDefault="00D53C12"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A. </w:t>
            </w:r>
            <w:r w:rsidRPr="00301C44">
              <w:rPr>
                <w:rFonts w:ascii="Garamond" w:hAnsi="Garamond" w:cs="Times New Roman"/>
                <w:i/>
                <w:sz w:val="28"/>
              </w:rPr>
              <w:t xml:space="preserve">Because Christ hath made good all his Promises, and </w:t>
            </w:r>
            <w:proofErr w:type="spellStart"/>
            <w:r w:rsidRPr="00301C44">
              <w:rPr>
                <w:rFonts w:ascii="Garamond" w:hAnsi="Garamond" w:cs="Times New Roman"/>
                <w:i/>
                <w:sz w:val="28"/>
              </w:rPr>
              <w:t>fulfill’d</w:t>
            </w:r>
            <w:proofErr w:type="spellEnd"/>
            <w:r w:rsidRPr="00301C44">
              <w:rPr>
                <w:rFonts w:ascii="Garamond" w:hAnsi="Garamond" w:cs="Times New Roman"/>
                <w:i/>
                <w:sz w:val="28"/>
              </w:rPr>
              <w:t xml:space="preserve"> his Prophecies,</w:t>
            </w:r>
            <w:r w:rsidRPr="00301C44">
              <w:rPr>
                <w:rFonts w:ascii="Garamond" w:hAnsi="Garamond" w:cs="Times New Roman"/>
                <w:sz w:val="28"/>
              </w:rPr>
              <w:t xml:space="preserve"> which none but God could do. </w:t>
            </w:r>
            <w:r w:rsidRPr="00301C44">
              <w:rPr>
                <w:rFonts w:ascii="Garamond" w:hAnsi="Garamond" w:cs="Times New Roman"/>
                <w:i/>
                <w:sz w:val="28"/>
              </w:rPr>
              <w:t>He immediately sent down the Holy Ghost, By which his Disciples were enabled to work the greatest Miracles</w:t>
            </w:r>
            <w:r w:rsidR="002C617D" w:rsidRPr="002C617D">
              <w:rPr>
                <w:rFonts w:ascii="Garamond" w:hAnsi="Garamond" w:cs="Times New Roman"/>
                <w:sz w:val="28"/>
              </w:rPr>
              <w:t> ;</w:t>
            </w:r>
            <w:r w:rsidRPr="00301C44">
              <w:rPr>
                <w:rFonts w:ascii="Garamond" w:hAnsi="Garamond" w:cs="Times New Roman"/>
                <w:i/>
                <w:sz w:val="28"/>
              </w:rPr>
              <w:t xml:space="preserve"> and </w:t>
            </w:r>
            <w:r w:rsidRPr="00301C44">
              <w:rPr>
                <w:rFonts w:ascii="Garamond" w:hAnsi="Garamond" w:cs="Times New Roman"/>
                <w:sz w:val="28"/>
              </w:rPr>
              <w:t>(</w:t>
            </w:r>
            <w:r w:rsidRPr="00301C44">
              <w:rPr>
                <w:rFonts w:ascii="Garamond" w:hAnsi="Garamond" w:cs="Times New Roman"/>
                <w:i/>
                <w:sz w:val="28"/>
              </w:rPr>
              <w:t>though a company of poor unlearned Men</w:t>
            </w:r>
            <w:r w:rsidRPr="00301C44">
              <w:rPr>
                <w:rFonts w:ascii="Garamond" w:hAnsi="Garamond" w:cs="Times New Roman"/>
                <w:sz w:val="28"/>
              </w:rPr>
              <w:t xml:space="preserve">) </w:t>
            </w:r>
            <w:r w:rsidRPr="00301C44">
              <w:rPr>
                <w:rFonts w:ascii="Garamond" w:hAnsi="Garamond" w:cs="Times New Roman"/>
                <w:i/>
                <w:sz w:val="28"/>
              </w:rPr>
              <w:t>to convert the World to Christianity.</w:t>
            </w:r>
            <w:r w:rsidRPr="00301C44">
              <w:rPr>
                <w:rFonts w:ascii="Garamond" w:hAnsi="Garamond" w:cs="Times New Roman"/>
                <w:sz w:val="28"/>
              </w:rPr>
              <w:t xml:space="preserve"> </w:t>
            </w:r>
            <w:r w:rsidRPr="00301C44">
              <w:rPr>
                <w:rFonts w:ascii="Garamond" w:hAnsi="Garamond" w:cs="Times New Roman"/>
                <w:i/>
                <w:sz w:val="28"/>
              </w:rPr>
              <w:t>And</w:t>
            </w:r>
            <w:r w:rsidRPr="00301C44">
              <w:rPr>
                <w:rFonts w:ascii="Garamond" w:hAnsi="Garamond" w:cs="Times New Roman"/>
                <w:sz w:val="28"/>
              </w:rPr>
              <w:t xml:space="preserve">, as he had foretold, </w:t>
            </w:r>
            <w:r w:rsidRPr="00301C44">
              <w:rPr>
                <w:rFonts w:ascii="Garamond" w:hAnsi="Garamond" w:cs="Times New Roman"/>
                <w:i/>
                <w:sz w:val="28"/>
              </w:rPr>
              <w:t>he destroyed, in that Age, the City and Nation of the Jews, for their Wickedness and Impenitency</w:t>
            </w:r>
            <w:r w:rsidR="002C617D" w:rsidRPr="002C617D">
              <w:rPr>
                <w:rFonts w:ascii="Garamond" w:hAnsi="Garamond" w:cs="Times New Roman"/>
                <w:sz w:val="28"/>
              </w:rPr>
              <w:t> ;</w:t>
            </w:r>
            <w:r w:rsidRPr="00301C44">
              <w:rPr>
                <w:rFonts w:ascii="Garamond" w:hAnsi="Garamond" w:cs="Times New Roman"/>
                <w:i/>
                <w:sz w:val="28"/>
              </w:rPr>
              <w:t xml:space="preserve"> And he has preserved his Church</w:t>
            </w:r>
            <w:r w:rsidRPr="00301C44">
              <w:rPr>
                <w:rFonts w:ascii="Garamond" w:hAnsi="Garamond" w:cs="Times New Roman"/>
                <w:sz w:val="28"/>
              </w:rPr>
              <w:t xml:space="preserve">, according to his true Promise, </w:t>
            </w:r>
            <w:r w:rsidRPr="00401E9C">
              <w:rPr>
                <w:rFonts w:ascii="Garamond" w:hAnsi="Garamond" w:cs="Times New Roman"/>
                <w:i/>
                <w:sz w:val="28"/>
              </w:rPr>
              <w:t>so</w:t>
            </w:r>
            <w:r w:rsidRPr="00301C44">
              <w:rPr>
                <w:rFonts w:ascii="Garamond" w:hAnsi="Garamond" w:cs="Times New Roman"/>
                <w:sz w:val="28"/>
              </w:rPr>
              <w:t xml:space="preserve"> </w:t>
            </w:r>
            <w:r w:rsidRPr="00301C44">
              <w:rPr>
                <w:rFonts w:ascii="Garamond" w:hAnsi="Garamond" w:cs="Times New Roman"/>
                <w:i/>
                <w:sz w:val="28"/>
              </w:rPr>
              <w:t>that neither the Malice of Men nor Devils have been able to prevail against it</w:t>
            </w:r>
            <w:r w:rsidR="002C617D" w:rsidRPr="002C617D">
              <w:rPr>
                <w:rFonts w:ascii="Garamond" w:hAnsi="Garamond" w:cs="Times New Roman"/>
                <w:sz w:val="28"/>
              </w:rPr>
              <w:t> ;</w:t>
            </w:r>
            <w:r w:rsidRPr="00301C44">
              <w:rPr>
                <w:rFonts w:ascii="Garamond" w:hAnsi="Garamond" w:cs="Times New Roman"/>
                <w:i/>
                <w:sz w:val="28"/>
              </w:rPr>
              <w:t xml:space="preserve"> which undoubtedly sheweth that he hath the Power of God.</w:t>
            </w:r>
          </w:p>
        </w:tc>
        <w:tc>
          <w:tcPr>
            <w:tcW w:w="0" w:type="auto"/>
          </w:tcPr>
          <w:p w14:paraId="06223BB8" w14:textId="77777777" w:rsidR="00D53C12" w:rsidRDefault="00D53C12" w:rsidP="00DB60C3">
            <w:pPr>
              <w:pStyle w:val="ListParagraph"/>
              <w:ind w:left="0"/>
              <w:rPr>
                <w:rFonts w:ascii="Garamond" w:hAnsi="Garamond" w:cs="Times New Roman"/>
                <w:sz w:val="20"/>
                <w:szCs w:val="20"/>
              </w:rPr>
            </w:pPr>
          </w:p>
          <w:p w14:paraId="6A59BEC2" w14:textId="77777777" w:rsidR="00401E9C" w:rsidRDefault="00401E9C" w:rsidP="00DB60C3">
            <w:pPr>
              <w:pStyle w:val="ListParagraph"/>
              <w:ind w:left="0"/>
              <w:rPr>
                <w:rFonts w:ascii="Garamond" w:hAnsi="Garamond" w:cs="Times New Roman"/>
                <w:sz w:val="20"/>
                <w:szCs w:val="20"/>
              </w:rPr>
            </w:pPr>
          </w:p>
          <w:p w14:paraId="0FF80C2B" w14:textId="77777777" w:rsidR="00401E9C" w:rsidRDefault="00401E9C" w:rsidP="00DB60C3">
            <w:pPr>
              <w:pStyle w:val="ListParagraph"/>
              <w:ind w:left="0"/>
              <w:rPr>
                <w:rFonts w:ascii="Garamond" w:hAnsi="Garamond" w:cs="Times New Roman"/>
                <w:sz w:val="20"/>
                <w:szCs w:val="20"/>
              </w:rPr>
            </w:pPr>
          </w:p>
          <w:p w14:paraId="39F7927B" w14:textId="77777777" w:rsidR="00401E9C" w:rsidRDefault="00401E9C" w:rsidP="00DB60C3">
            <w:pPr>
              <w:pStyle w:val="ListParagraph"/>
              <w:ind w:left="0"/>
              <w:rPr>
                <w:rFonts w:ascii="Garamond" w:hAnsi="Garamond" w:cs="Times New Roman"/>
                <w:sz w:val="20"/>
                <w:szCs w:val="20"/>
              </w:rPr>
            </w:pPr>
          </w:p>
          <w:p w14:paraId="69BB4FC0" w14:textId="77777777" w:rsidR="00401E9C" w:rsidRDefault="00401E9C" w:rsidP="00DB60C3">
            <w:pPr>
              <w:pStyle w:val="ListParagraph"/>
              <w:ind w:left="0"/>
              <w:rPr>
                <w:rFonts w:ascii="Garamond" w:hAnsi="Garamond" w:cs="Times New Roman"/>
                <w:sz w:val="20"/>
                <w:szCs w:val="20"/>
              </w:rPr>
            </w:pPr>
          </w:p>
          <w:p w14:paraId="51EF5523" w14:textId="77777777" w:rsidR="00401E9C" w:rsidRDefault="00401E9C" w:rsidP="00DB60C3">
            <w:pPr>
              <w:pStyle w:val="ListParagraph"/>
              <w:ind w:left="0"/>
              <w:rPr>
                <w:rFonts w:ascii="Garamond" w:hAnsi="Garamond" w:cs="Times New Roman"/>
                <w:sz w:val="20"/>
                <w:szCs w:val="20"/>
              </w:rPr>
            </w:pPr>
          </w:p>
          <w:p w14:paraId="65A1F821" w14:textId="77777777" w:rsidR="00401E9C" w:rsidRDefault="00401E9C" w:rsidP="00DB60C3">
            <w:pPr>
              <w:pStyle w:val="ListParagraph"/>
              <w:ind w:left="0"/>
              <w:rPr>
                <w:rFonts w:ascii="Garamond" w:hAnsi="Garamond" w:cs="Times New Roman"/>
                <w:sz w:val="20"/>
                <w:szCs w:val="20"/>
              </w:rPr>
            </w:pPr>
          </w:p>
          <w:p w14:paraId="11B8F0B8" w14:textId="77777777" w:rsidR="00401E9C" w:rsidRDefault="00401E9C" w:rsidP="00DB60C3">
            <w:pPr>
              <w:pStyle w:val="ListParagraph"/>
              <w:ind w:left="0"/>
              <w:rPr>
                <w:rFonts w:ascii="Garamond" w:hAnsi="Garamond" w:cs="Times New Roman"/>
                <w:sz w:val="20"/>
                <w:szCs w:val="20"/>
              </w:rPr>
            </w:pPr>
          </w:p>
          <w:p w14:paraId="7EF77771" w14:textId="77777777" w:rsidR="00401E9C" w:rsidRDefault="00401E9C" w:rsidP="00DB60C3">
            <w:pPr>
              <w:pStyle w:val="ListParagraph"/>
              <w:ind w:left="0"/>
              <w:rPr>
                <w:rFonts w:ascii="Garamond" w:hAnsi="Garamond" w:cs="Times New Roman"/>
                <w:sz w:val="20"/>
                <w:szCs w:val="20"/>
              </w:rPr>
            </w:pPr>
          </w:p>
          <w:p w14:paraId="76AE1785" w14:textId="77777777" w:rsidR="00401E9C" w:rsidRDefault="00401E9C" w:rsidP="00DB60C3">
            <w:pPr>
              <w:pStyle w:val="ListParagraph"/>
              <w:ind w:left="0"/>
              <w:rPr>
                <w:rFonts w:ascii="Garamond" w:hAnsi="Garamond" w:cs="Times New Roman"/>
                <w:sz w:val="20"/>
                <w:szCs w:val="20"/>
              </w:rPr>
            </w:pPr>
          </w:p>
          <w:p w14:paraId="0FC931B2" w14:textId="77777777" w:rsidR="00401E9C" w:rsidRDefault="00401E9C" w:rsidP="00DB60C3">
            <w:pPr>
              <w:pStyle w:val="ListParagraph"/>
              <w:ind w:left="0"/>
              <w:rPr>
                <w:rFonts w:ascii="Garamond" w:hAnsi="Garamond" w:cs="Times New Roman"/>
                <w:sz w:val="20"/>
                <w:szCs w:val="20"/>
              </w:rPr>
            </w:pPr>
          </w:p>
          <w:p w14:paraId="34842E31" w14:textId="77777777" w:rsidR="00401E9C" w:rsidRDefault="00401E9C" w:rsidP="00DB60C3">
            <w:pPr>
              <w:pStyle w:val="ListParagraph"/>
              <w:ind w:left="0"/>
              <w:rPr>
                <w:rFonts w:ascii="Garamond" w:hAnsi="Garamond" w:cs="Times New Roman"/>
                <w:sz w:val="20"/>
                <w:szCs w:val="20"/>
              </w:rPr>
            </w:pPr>
            <w:r>
              <w:rPr>
                <w:rFonts w:ascii="Garamond" w:hAnsi="Garamond" w:cs="Times New Roman"/>
                <w:sz w:val="20"/>
                <w:szCs w:val="20"/>
              </w:rPr>
              <w:t>Luke 21. 6.</w:t>
            </w:r>
          </w:p>
          <w:p w14:paraId="4DECCDF0" w14:textId="77777777" w:rsidR="00401E9C" w:rsidRDefault="00401E9C" w:rsidP="00DB60C3">
            <w:pPr>
              <w:pStyle w:val="ListParagraph"/>
              <w:ind w:left="0"/>
              <w:rPr>
                <w:rFonts w:ascii="Garamond" w:hAnsi="Garamond" w:cs="Times New Roman"/>
                <w:sz w:val="20"/>
                <w:szCs w:val="20"/>
              </w:rPr>
            </w:pPr>
          </w:p>
          <w:p w14:paraId="10A55C9D" w14:textId="77777777" w:rsidR="00401E9C" w:rsidRDefault="00401E9C" w:rsidP="00DB60C3">
            <w:pPr>
              <w:pStyle w:val="ListParagraph"/>
              <w:ind w:left="0"/>
              <w:rPr>
                <w:rFonts w:ascii="Garamond" w:hAnsi="Garamond" w:cs="Times New Roman"/>
                <w:sz w:val="20"/>
                <w:szCs w:val="20"/>
              </w:rPr>
            </w:pPr>
          </w:p>
          <w:p w14:paraId="32DEA025" w14:textId="77777777" w:rsidR="00401E9C" w:rsidRDefault="00401E9C" w:rsidP="00DB60C3">
            <w:pPr>
              <w:pStyle w:val="ListParagraph"/>
              <w:ind w:left="0"/>
              <w:rPr>
                <w:rFonts w:ascii="Garamond" w:hAnsi="Garamond" w:cs="Times New Roman"/>
                <w:sz w:val="20"/>
                <w:szCs w:val="20"/>
              </w:rPr>
            </w:pPr>
          </w:p>
          <w:p w14:paraId="21B26C42" w14:textId="77777777" w:rsidR="00401E9C" w:rsidRPr="00167195" w:rsidRDefault="00401E9C" w:rsidP="00DB60C3">
            <w:pPr>
              <w:pStyle w:val="ListParagraph"/>
              <w:ind w:left="0"/>
              <w:rPr>
                <w:rFonts w:ascii="Garamond" w:hAnsi="Garamond" w:cs="Times New Roman"/>
                <w:sz w:val="20"/>
                <w:szCs w:val="20"/>
              </w:rPr>
            </w:pPr>
            <w:r>
              <w:rPr>
                <w:rFonts w:ascii="Garamond" w:hAnsi="Garamond" w:cs="Times New Roman"/>
                <w:sz w:val="20"/>
                <w:szCs w:val="20"/>
              </w:rPr>
              <w:t>Matt. 6. 18.</w:t>
            </w:r>
          </w:p>
        </w:tc>
      </w:tr>
      <w:tr w:rsidR="00D53C12" w:rsidRPr="00301C44" w14:paraId="1306EDEA" w14:textId="77777777" w:rsidTr="00A13FBB">
        <w:tc>
          <w:tcPr>
            <w:tcW w:w="0" w:type="auto"/>
          </w:tcPr>
          <w:p w14:paraId="103F32ED" w14:textId="77777777" w:rsidR="00D53C12" w:rsidRPr="00775B1E" w:rsidRDefault="00D53C12" w:rsidP="00DB60C3">
            <w:pPr>
              <w:pStyle w:val="CM3"/>
              <w:widowControl/>
              <w:spacing w:line="240" w:lineRule="auto"/>
              <w:ind w:firstLine="227"/>
              <w:contextualSpacing/>
              <w:jc w:val="both"/>
              <w:rPr>
                <w:rFonts w:ascii="Garamond" w:hAnsi="Garamond"/>
                <w:sz w:val="28"/>
                <w:szCs w:val="28"/>
              </w:rPr>
            </w:pPr>
            <w:r w:rsidRPr="00775B1E">
              <w:rPr>
                <w:rFonts w:ascii="Garamond" w:hAnsi="Garamond"/>
                <w:i/>
                <w:sz w:val="28"/>
                <w:szCs w:val="28"/>
              </w:rPr>
              <w:t>Q.</w:t>
            </w:r>
            <w:r w:rsidRPr="00775B1E">
              <w:rPr>
                <w:rFonts w:ascii="Garamond" w:hAnsi="Garamond"/>
                <w:sz w:val="28"/>
                <w:szCs w:val="28"/>
              </w:rPr>
              <w:t xml:space="preserve"> </w:t>
            </w:r>
            <w:proofErr w:type="spellStart"/>
            <w:r w:rsidRPr="00775B1E">
              <w:rPr>
                <w:rFonts w:ascii="Garamond" w:hAnsi="Garamond"/>
                <w:sz w:val="28"/>
                <w:szCs w:val="28"/>
              </w:rPr>
              <w:t>Fakin</w:t>
            </w:r>
            <w:proofErr w:type="spellEnd"/>
            <w:r w:rsidRPr="00775B1E">
              <w:rPr>
                <w:rFonts w:ascii="Garamond" w:hAnsi="Garamond"/>
                <w:sz w:val="28"/>
                <w:szCs w:val="28"/>
              </w:rPr>
              <w:t xml:space="preserve"> </w:t>
            </w:r>
            <w:proofErr w:type="spellStart"/>
            <w:r w:rsidRPr="00775B1E">
              <w:rPr>
                <w:rFonts w:ascii="Garamond" w:hAnsi="Garamond"/>
                <w:sz w:val="28"/>
                <w:szCs w:val="28"/>
              </w:rPr>
              <w:t>eisht</w:t>
            </w:r>
            <w:proofErr w:type="spellEnd"/>
            <w:r w:rsidRPr="00775B1E">
              <w:rPr>
                <w:rFonts w:ascii="Garamond" w:hAnsi="Garamond"/>
                <w:sz w:val="28"/>
                <w:szCs w:val="28"/>
              </w:rPr>
              <w:t xml:space="preserve">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vel</w:t>
            </w:r>
            <w:proofErr w:type="spellEnd"/>
            <w:r w:rsidRPr="00775B1E">
              <w:rPr>
                <w:rFonts w:ascii="Garamond" w:hAnsi="Garamond"/>
                <w:sz w:val="28"/>
                <w:szCs w:val="28"/>
              </w:rPr>
              <w:t xml:space="preserve"> </w:t>
            </w:r>
            <w:proofErr w:type="spellStart"/>
            <w:r w:rsidRPr="00775B1E">
              <w:rPr>
                <w:rFonts w:ascii="Garamond" w:hAnsi="Garamond"/>
                <w:sz w:val="28"/>
                <w:szCs w:val="28"/>
              </w:rPr>
              <w:t>Yeesey</w:t>
            </w:r>
            <w:proofErr w:type="spellEnd"/>
            <w:r w:rsidRPr="00775B1E">
              <w:rPr>
                <w:rFonts w:ascii="Garamond" w:hAnsi="Garamond"/>
                <w:sz w:val="28"/>
                <w:szCs w:val="28"/>
              </w:rPr>
              <w:t xml:space="preserve"> </w:t>
            </w:r>
            <w:proofErr w:type="spellStart"/>
            <w:r w:rsidRPr="00775B1E">
              <w:rPr>
                <w:rFonts w:ascii="Garamond" w:hAnsi="Garamond"/>
                <w:sz w:val="28"/>
                <w:szCs w:val="28"/>
              </w:rPr>
              <w:t>Creest</w:t>
            </w:r>
            <w:proofErr w:type="spellEnd"/>
            <w:r w:rsidRPr="00775B1E">
              <w:rPr>
                <w:rFonts w:ascii="Garamond" w:hAnsi="Garamond"/>
                <w:sz w:val="28"/>
                <w:szCs w:val="28"/>
              </w:rPr>
              <w:t xml:space="preserve"> er </w:t>
            </w:r>
            <w:proofErr w:type="spellStart"/>
            <w:r w:rsidRPr="00775B1E">
              <w:rPr>
                <w:rFonts w:ascii="Garamond" w:hAnsi="Garamond"/>
                <w:sz w:val="28"/>
                <w:szCs w:val="28"/>
              </w:rPr>
              <w:t>Niannoo</w:t>
            </w:r>
            <w:proofErr w:type="spellEnd"/>
            <w:r w:rsidRPr="00775B1E">
              <w:rPr>
                <w:rFonts w:ascii="Garamond" w:hAnsi="Garamond"/>
                <w:sz w:val="28"/>
                <w:szCs w:val="28"/>
              </w:rPr>
              <w:t xml:space="preserve"> </w:t>
            </w:r>
            <w:proofErr w:type="spellStart"/>
            <w:r w:rsidRPr="00775B1E">
              <w:rPr>
                <w:rFonts w:ascii="Garamond" w:hAnsi="Garamond"/>
                <w:sz w:val="28"/>
                <w:szCs w:val="28"/>
              </w:rPr>
              <w:t>yn</w:t>
            </w:r>
            <w:proofErr w:type="spellEnd"/>
            <w:r w:rsidRPr="00775B1E">
              <w:rPr>
                <w:rFonts w:ascii="Garamond" w:hAnsi="Garamond"/>
                <w:sz w:val="28"/>
                <w:szCs w:val="28"/>
              </w:rPr>
              <w:t xml:space="preserve"> </w:t>
            </w:r>
            <w:proofErr w:type="spellStart"/>
            <w:r w:rsidRPr="00775B1E">
              <w:rPr>
                <w:rFonts w:ascii="Garamond" w:hAnsi="Garamond"/>
                <w:sz w:val="28"/>
                <w:szCs w:val="28"/>
              </w:rPr>
              <w:t>shee</w:t>
            </w:r>
            <w:proofErr w:type="spellEnd"/>
            <w:r w:rsidRPr="00775B1E">
              <w:rPr>
                <w:rFonts w:ascii="Garamond" w:hAnsi="Garamond"/>
                <w:sz w:val="28"/>
                <w:szCs w:val="28"/>
              </w:rPr>
              <w:t xml:space="preserve"> ain </w:t>
            </w:r>
            <w:proofErr w:type="spellStart"/>
            <w:r w:rsidRPr="00775B1E">
              <w:rPr>
                <w:rFonts w:ascii="Garamond" w:hAnsi="Garamond"/>
                <w:sz w:val="28"/>
                <w:szCs w:val="28"/>
              </w:rPr>
              <w:t>rish</w:t>
            </w:r>
            <w:proofErr w:type="spellEnd"/>
            <w:r w:rsidRPr="00775B1E">
              <w:rPr>
                <w:rFonts w:ascii="Garamond" w:hAnsi="Garamond"/>
                <w:sz w:val="28"/>
                <w:szCs w:val="28"/>
              </w:rPr>
              <w:t xml:space="preserve"> </w:t>
            </w:r>
            <w:proofErr w:type="spellStart"/>
            <w:r w:rsidRPr="00775B1E">
              <w:rPr>
                <w:rFonts w:ascii="Garamond" w:hAnsi="Garamond"/>
                <w:sz w:val="28"/>
                <w:szCs w:val="28"/>
              </w:rPr>
              <w:t>Jee</w:t>
            </w:r>
            <w:proofErr w:type="spellEnd"/>
            <w:r w:rsidRPr="00775B1E">
              <w:rPr>
                <w:rFonts w:ascii="Garamond" w:hAnsi="Garamond"/>
                <w:sz w:val="28"/>
                <w:szCs w:val="28"/>
              </w:rPr>
              <w:t xml:space="preserve">, ta shin </w:t>
            </w:r>
            <w:proofErr w:type="spellStart"/>
            <w:r w:rsidRPr="00775B1E">
              <w:rPr>
                <w:rFonts w:ascii="Garamond" w:hAnsi="Garamond"/>
                <w:sz w:val="28"/>
                <w:szCs w:val="28"/>
              </w:rPr>
              <w:t>Sauchey</w:t>
            </w:r>
            <w:proofErr w:type="spellEnd"/>
            <w:r w:rsidRPr="00775B1E">
              <w:rPr>
                <w:rFonts w:ascii="Garamond" w:hAnsi="Garamond"/>
                <w:sz w:val="28"/>
                <w:szCs w:val="28"/>
              </w:rPr>
              <w:t xml:space="preserve"> </w:t>
            </w:r>
            <w:proofErr w:type="spellStart"/>
            <w:r w:rsidRPr="00775B1E">
              <w:rPr>
                <w:rFonts w:ascii="Garamond" w:hAnsi="Garamond"/>
                <w:sz w:val="28"/>
                <w:szCs w:val="28"/>
              </w:rPr>
              <w:t>veih</w:t>
            </w:r>
            <w:proofErr w:type="spellEnd"/>
            <w:r w:rsidRPr="00775B1E">
              <w:rPr>
                <w:rFonts w:ascii="Garamond" w:hAnsi="Garamond"/>
                <w:sz w:val="28"/>
                <w:szCs w:val="28"/>
              </w:rPr>
              <w:t xml:space="preserve"> </w:t>
            </w:r>
            <w:proofErr w:type="spellStart"/>
            <w:r w:rsidRPr="00775B1E">
              <w:rPr>
                <w:rFonts w:ascii="Garamond" w:hAnsi="Garamond"/>
                <w:sz w:val="28"/>
                <w:szCs w:val="28"/>
              </w:rPr>
              <w:t>gaue</w:t>
            </w:r>
            <w:proofErr w:type="spellEnd"/>
            <w:r w:rsidRPr="00775B1E">
              <w:rPr>
                <w:rFonts w:ascii="Garamond" w:hAnsi="Garamond"/>
                <w:sz w:val="28"/>
                <w:szCs w:val="28"/>
              </w:rPr>
              <w:t xml:space="preserve"> y </w:t>
            </w:r>
            <w:proofErr w:type="spellStart"/>
            <w:r w:rsidRPr="00775B1E">
              <w:rPr>
                <w:rFonts w:ascii="Garamond" w:hAnsi="Garamond"/>
                <w:sz w:val="28"/>
                <w:szCs w:val="28"/>
              </w:rPr>
              <w:t>chorree</w:t>
            </w:r>
            <w:proofErr w:type="spellEnd"/>
            <w:r w:rsidRPr="00775B1E">
              <w:rPr>
                <w:rFonts w:ascii="Garamond" w:hAnsi="Garamond"/>
                <w:sz w:val="28"/>
                <w:szCs w:val="28"/>
              </w:rPr>
              <w:t xml:space="preserve">. </w:t>
            </w:r>
          </w:p>
        </w:tc>
        <w:tc>
          <w:tcPr>
            <w:tcW w:w="0" w:type="auto"/>
          </w:tcPr>
          <w:p w14:paraId="63917248" w14:textId="77777777" w:rsidR="00D53C12" w:rsidRPr="00301C44" w:rsidRDefault="00D53C12"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Q. </w:t>
            </w:r>
            <w:r w:rsidRPr="00301C44">
              <w:rPr>
                <w:rFonts w:ascii="Garamond" w:hAnsi="Garamond" w:cs="Times New Roman"/>
                <w:i/>
                <w:sz w:val="28"/>
              </w:rPr>
              <w:t xml:space="preserve">Since then Jesus Christ hath made our Peace with God, we are secure from all Danger of God’s </w:t>
            </w:r>
            <w:r w:rsidR="00401E9C" w:rsidRPr="00301C44">
              <w:rPr>
                <w:rFonts w:ascii="Garamond" w:hAnsi="Garamond" w:cs="Times New Roman"/>
                <w:i/>
                <w:sz w:val="28"/>
              </w:rPr>
              <w:t>Displeasure</w:t>
            </w:r>
            <w:r w:rsidRPr="00301C44">
              <w:rPr>
                <w:rFonts w:ascii="Garamond" w:hAnsi="Garamond" w:cs="Times New Roman"/>
                <w:i/>
                <w:sz w:val="28"/>
              </w:rPr>
              <w:t>.</w:t>
            </w:r>
          </w:p>
        </w:tc>
        <w:tc>
          <w:tcPr>
            <w:tcW w:w="0" w:type="auto"/>
          </w:tcPr>
          <w:p w14:paraId="5DDA193C" w14:textId="77777777" w:rsidR="00D53C12" w:rsidRPr="00167195" w:rsidRDefault="00D53C12" w:rsidP="00DB60C3">
            <w:pPr>
              <w:pStyle w:val="ListParagraph"/>
              <w:ind w:left="0"/>
              <w:rPr>
                <w:rFonts w:ascii="Garamond" w:hAnsi="Garamond" w:cs="Times New Roman"/>
                <w:sz w:val="20"/>
                <w:szCs w:val="20"/>
              </w:rPr>
            </w:pPr>
          </w:p>
        </w:tc>
      </w:tr>
      <w:tr w:rsidR="00D53C12" w:rsidRPr="00301C44" w14:paraId="10BF6220" w14:textId="77777777" w:rsidTr="00A13FBB">
        <w:tc>
          <w:tcPr>
            <w:tcW w:w="0" w:type="auto"/>
          </w:tcPr>
          <w:p w14:paraId="0BE1D8B1" w14:textId="77777777" w:rsidR="00D53C12" w:rsidRPr="00775B1E" w:rsidRDefault="00D53C12" w:rsidP="00DB60C3">
            <w:pPr>
              <w:pStyle w:val="CM3"/>
              <w:widowControl/>
              <w:spacing w:line="240" w:lineRule="auto"/>
              <w:ind w:firstLine="227"/>
              <w:contextualSpacing/>
              <w:jc w:val="both"/>
              <w:rPr>
                <w:rFonts w:ascii="Garamond" w:hAnsi="Garamond"/>
                <w:sz w:val="28"/>
                <w:szCs w:val="28"/>
              </w:rPr>
            </w:pPr>
            <w:r w:rsidRPr="00775B1E">
              <w:rPr>
                <w:rFonts w:ascii="Garamond" w:hAnsi="Garamond"/>
                <w:i/>
                <w:sz w:val="28"/>
                <w:szCs w:val="28"/>
              </w:rPr>
              <w:t xml:space="preserve">A. </w:t>
            </w:r>
            <w:proofErr w:type="spellStart"/>
            <w:r w:rsidR="00D66F81">
              <w:rPr>
                <w:rFonts w:ascii="Garamond" w:hAnsi="Garamond"/>
                <w:sz w:val="28"/>
                <w:szCs w:val="28"/>
              </w:rPr>
              <w:t>Yn</w:t>
            </w:r>
            <w:proofErr w:type="spellEnd"/>
            <w:r w:rsidR="00D66F81">
              <w:rPr>
                <w:rFonts w:ascii="Garamond" w:hAnsi="Garamond"/>
                <w:sz w:val="28"/>
                <w:szCs w:val="28"/>
              </w:rPr>
              <w:t xml:space="preserve"> </w:t>
            </w:r>
            <w:proofErr w:type="spellStart"/>
            <w:r w:rsidR="00D66F81">
              <w:rPr>
                <w:rFonts w:ascii="Garamond" w:hAnsi="Garamond"/>
                <w:sz w:val="28"/>
                <w:szCs w:val="28"/>
              </w:rPr>
              <w:t>foill</w:t>
            </w:r>
            <w:proofErr w:type="spellEnd"/>
            <w:r w:rsidR="00D66F81">
              <w:rPr>
                <w:rFonts w:ascii="Garamond" w:hAnsi="Garamond"/>
                <w:sz w:val="28"/>
                <w:szCs w:val="28"/>
              </w:rPr>
              <w:t xml:space="preserve"> ain-</w:t>
            </w:r>
            <w:proofErr w:type="spellStart"/>
            <w:r w:rsidRPr="00775B1E">
              <w:rPr>
                <w:rFonts w:ascii="Garamond" w:hAnsi="Garamond"/>
                <w:sz w:val="28"/>
                <w:szCs w:val="28"/>
              </w:rPr>
              <w:t>hene</w:t>
            </w:r>
            <w:proofErr w:type="spellEnd"/>
            <w:r w:rsidRPr="00775B1E">
              <w:rPr>
                <w:rFonts w:ascii="Garamond" w:hAnsi="Garamond"/>
                <w:sz w:val="28"/>
                <w:szCs w:val="28"/>
              </w:rPr>
              <w:t xml:space="preserve"> eh, </w:t>
            </w:r>
            <w:proofErr w:type="spellStart"/>
            <w:r w:rsidRPr="00775B1E">
              <w:rPr>
                <w:rFonts w:ascii="Garamond" w:hAnsi="Garamond"/>
                <w:sz w:val="28"/>
                <w:szCs w:val="28"/>
              </w:rPr>
              <w:t>managh</w:t>
            </w:r>
            <w:proofErr w:type="spellEnd"/>
            <w:r w:rsidRPr="00775B1E">
              <w:rPr>
                <w:rFonts w:ascii="Garamond" w:hAnsi="Garamond"/>
                <w:sz w:val="28"/>
                <w:szCs w:val="28"/>
              </w:rPr>
              <w:t xml:space="preserve"> </w:t>
            </w:r>
            <w:proofErr w:type="spellStart"/>
            <w:r w:rsidRPr="00775B1E">
              <w:rPr>
                <w:rFonts w:ascii="Garamond" w:hAnsi="Garamond"/>
                <w:sz w:val="28"/>
                <w:szCs w:val="28"/>
              </w:rPr>
              <w:t>vel</w:t>
            </w:r>
            <w:proofErr w:type="spellEnd"/>
            <w:r w:rsidRPr="00775B1E">
              <w:rPr>
                <w:rFonts w:ascii="Garamond" w:hAnsi="Garamond"/>
                <w:sz w:val="28"/>
                <w:szCs w:val="28"/>
              </w:rPr>
              <w:t xml:space="preserve"> shin. Son </w:t>
            </w:r>
            <w:proofErr w:type="spellStart"/>
            <w:r w:rsidRPr="00775B1E">
              <w:rPr>
                <w:rFonts w:ascii="Garamond" w:hAnsi="Garamond"/>
                <w:sz w:val="28"/>
                <w:szCs w:val="28"/>
              </w:rPr>
              <w:t>te</w:t>
            </w:r>
            <w:proofErr w:type="spellEnd"/>
            <w:r w:rsidRPr="00775B1E">
              <w:rPr>
                <w:rFonts w:ascii="Garamond" w:hAnsi="Garamond"/>
                <w:sz w:val="28"/>
                <w:szCs w:val="28"/>
              </w:rPr>
              <w:t xml:space="preserve"> er </w:t>
            </w:r>
            <w:r w:rsidR="00FE1446" w:rsidRPr="00775B1E">
              <w:rPr>
                <w:rFonts w:ascii="Garamond" w:hAnsi="Garamond"/>
                <w:sz w:val="28"/>
                <w:szCs w:val="28"/>
              </w:rPr>
              <w:t>[43]</w:t>
            </w:r>
            <w:r w:rsidR="00FE1446">
              <w:rPr>
                <w:rFonts w:ascii="Garamond" w:hAnsi="Garamond"/>
                <w:sz w:val="28"/>
                <w:szCs w:val="28"/>
              </w:rPr>
              <w:t xml:space="preserve"> </w:t>
            </w:r>
            <w:proofErr w:type="spellStart"/>
            <w:r w:rsidRPr="00775B1E">
              <w:rPr>
                <w:rFonts w:ascii="Garamond" w:hAnsi="Garamond"/>
                <w:sz w:val="28"/>
                <w:szCs w:val="28"/>
              </w:rPr>
              <w:t>chordail</w:t>
            </w:r>
            <w:proofErr w:type="spellEnd"/>
            <w:r w:rsidRPr="00775B1E">
              <w:rPr>
                <w:rFonts w:ascii="Garamond" w:hAnsi="Garamond"/>
                <w:sz w:val="28"/>
                <w:szCs w:val="28"/>
              </w:rPr>
              <w:t xml:space="preserve"> shin </w:t>
            </w:r>
            <w:proofErr w:type="spellStart"/>
            <w:r w:rsidRPr="00775B1E">
              <w:rPr>
                <w:rFonts w:ascii="Garamond" w:hAnsi="Garamond"/>
                <w:sz w:val="28"/>
                <w:szCs w:val="28"/>
              </w:rPr>
              <w:t>rish</w:t>
            </w:r>
            <w:proofErr w:type="spellEnd"/>
            <w:r w:rsidRPr="00775B1E">
              <w:rPr>
                <w:rFonts w:ascii="Garamond" w:hAnsi="Garamond"/>
                <w:sz w:val="28"/>
                <w:szCs w:val="28"/>
              </w:rPr>
              <w:t xml:space="preserve"> </w:t>
            </w:r>
            <w:proofErr w:type="spellStart"/>
            <w:r w:rsidRPr="00775B1E">
              <w:rPr>
                <w:rFonts w:ascii="Garamond" w:hAnsi="Garamond"/>
                <w:sz w:val="28"/>
                <w:szCs w:val="28"/>
              </w:rPr>
              <w:t>Jee</w:t>
            </w:r>
            <w:proofErr w:type="spellEnd"/>
            <w:r w:rsidR="002C617D" w:rsidRPr="002C617D">
              <w:rPr>
                <w:rFonts w:ascii="Garamond" w:hAnsi="Garamond"/>
                <w:sz w:val="28"/>
                <w:szCs w:val="28"/>
              </w:rPr>
              <w:t> ;</w:t>
            </w:r>
            <w:r w:rsidRPr="00775B1E">
              <w:rPr>
                <w:rFonts w:ascii="Garamond" w:hAnsi="Garamond"/>
                <w:sz w:val="28"/>
                <w:szCs w:val="28"/>
              </w:rPr>
              <w:t xml:space="preserve"> </w:t>
            </w:r>
            <w:proofErr w:type="spellStart"/>
            <w:r w:rsidRPr="00775B1E">
              <w:rPr>
                <w:rFonts w:ascii="Garamond" w:hAnsi="Garamond"/>
                <w:sz w:val="28"/>
                <w:szCs w:val="28"/>
              </w:rPr>
              <w:t>Te</w:t>
            </w:r>
            <w:proofErr w:type="spellEnd"/>
            <w:r w:rsidRPr="00775B1E">
              <w:rPr>
                <w:rFonts w:ascii="Garamond" w:hAnsi="Garamond"/>
                <w:sz w:val="28"/>
                <w:szCs w:val="28"/>
              </w:rPr>
              <w:t xml:space="preserve"> er </w:t>
            </w:r>
            <w:proofErr w:type="spellStart"/>
            <w:r w:rsidRPr="00775B1E">
              <w:rPr>
                <w:rFonts w:ascii="Garamond" w:hAnsi="Garamond"/>
                <w:sz w:val="28"/>
                <w:szCs w:val="28"/>
              </w:rPr>
              <w:t>soiagh</w:t>
            </w:r>
            <w:proofErr w:type="spellEnd"/>
            <w:r w:rsidRPr="00775B1E">
              <w:rPr>
                <w:rFonts w:ascii="Garamond" w:hAnsi="Garamond"/>
                <w:sz w:val="28"/>
                <w:szCs w:val="28"/>
              </w:rPr>
              <w:t xml:space="preserve"> </w:t>
            </w:r>
            <w:proofErr w:type="spellStart"/>
            <w:r w:rsidRPr="00775B1E">
              <w:rPr>
                <w:rFonts w:ascii="Garamond" w:hAnsi="Garamond"/>
                <w:sz w:val="28"/>
                <w:szCs w:val="28"/>
              </w:rPr>
              <w:t>samble</w:t>
            </w:r>
            <w:proofErr w:type="spellEnd"/>
            <w:r w:rsidRPr="00775B1E">
              <w:rPr>
                <w:rFonts w:ascii="Garamond" w:hAnsi="Garamond"/>
                <w:sz w:val="28"/>
                <w:szCs w:val="28"/>
              </w:rPr>
              <w:t xml:space="preserve"> </w:t>
            </w:r>
            <w:proofErr w:type="spellStart"/>
            <w:r w:rsidRPr="00775B1E">
              <w:rPr>
                <w:rFonts w:ascii="Garamond" w:hAnsi="Garamond"/>
                <w:sz w:val="28"/>
                <w:szCs w:val="28"/>
              </w:rPr>
              <w:t>roin</w:t>
            </w:r>
            <w:proofErr w:type="spellEnd"/>
            <w:r w:rsidRPr="00775B1E">
              <w:rPr>
                <w:rFonts w:ascii="Garamond" w:hAnsi="Garamond"/>
                <w:sz w:val="28"/>
                <w:szCs w:val="28"/>
              </w:rPr>
              <w:t xml:space="preserve">, </w:t>
            </w:r>
            <w:proofErr w:type="spellStart"/>
            <w:r w:rsidRPr="00775B1E">
              <w:rPr>
                <w:rFonts w:ascii="Garamond" w:hAnsi="Garamond"/>
                <w:i/>
                <w:sz w:val="28"/>
                <w:szCs w:val="28"/>
              </w:rPr>
              <w:t>cre’n</w:t>
            </w:r>
            <w:proofErr w:type="spellEnd"/>
            <w:r w:rsidRPr="00775B1E">
              <w:rPr>
                <w:rFonts w:ascii="Garamond" w:hAnsi="Garamond"/>
                <w:i/>
                <w:sz w:val="28"/>
                <w:szCs w:val="28"/>
              </w:rPr>
              <w:t xml:space="preserve"> </w:t>
            </w:r>
            <w:proofErr w:type="spellStart"/>
            <w:r w:rsidRPr="00775B1E">
              <w:rPr>
                <w:rFonts w:ascii="Garamond" w:hAnsi="Garamond"/>
                <w:i/>
                <w:sz w:val="28"/>
                <w:szCs w:val="28"/>
              </w:rPr>
              <w:t>aght</w:t>
            </w:r>
            <w:proofErr w:type="spellEnd"/>
            <w:r w:rsidRPr="00775B1E">
              <w:rPr>
                <w:rFonts w:ascii="Garamond" w:hAnsi="Garamond"/>
                <w:i/>
                <w:sz w:val="28"/>
                <w:szCs w:val="28"/>
              </w:rPr>
              <w:t xml:space="preserve"> </w:t>
            </w:r>
            <w:proofErr w:type="spellStart"/>
            <w:r w:rsidRPr="00775B1E">
              <w:rPr>
                <w:rFonts w:ascii="Garamond" w:hAnsi="Garamond"/>
                <w:i/>
                <w:sz w:val="28"/>
                <w:szCs w:val="28"/>
              </w:rPr>
              <w:t>lishagh</w:t>
            </w:r>
            <w:proofErr w:type="spellEnd"/>
            <w:r w:rsidRPr="00775B1E">
              <w:rPr>
                <w:rFonts w:ascii="Garamond" w:hAnsi="Garamond"/>
                <w:i/>
                <w:sz w:val="28"/>
                <w:szCs w:val="28"/>
              </w:rPr>
              <w:t xml:space="preserve"> shin </w:t>
            </w:r>
            <w:proofErr w:type="spellStart"/>
            <w:r w:rsidRPr="00775B1E">
              <w:rPr>
                <w:rFonts w:ascii="Garamond" w:hAnsi="Garamond"/>
                <w:i/>
                <w:sz w:val="28"/>
                <w:szCs w:val="28"/>
              </w:rPr>
              <w:t>gimmeeaght</w:t>
            </w:r>
            <w:proofErr w:type="spellEnd"/>
            <w:r w:rsidRPr="00775B1E">
              <w:rPr>
                <w:rFonts w:ascii="Garamond" w:hAnsi="Garamond"/>
                <w:i/>
                <w:sz w:val="28"/>
                <w:szCs w:val="28"/>
              </w:rPr>
              <w:t xml:space="preserve"> as </w:t>
            </w:r>
            <w:proofErr w:type="spellStart"/>
            <w:r w:rsidRPr="00775B1E">
              <w:rPr>
                <w:rFonts w:ascii="Garamond" w:hAnsi="Garamond"/>
                <w:i/>
                <w:sz w:val="28"/>
                <w:szCs w:val="28"/>
              </w:rPr>
              <w:t>Jee</w:t>
            </w:r>
            <w:proofErr w:type="spellEnd"/>
            <w:r w:rsidRPr="00775B1E">
              <w:rPr>
                <w:rFonts w:ascii="Garamond" w:hAnsi="Garamond"/>
                <w:i/>
                <w:sz w:val="28"/>
                <w:szCs w:val="28"/>
              </w:rPr>
              <w:t xml:space="preserve"> </w:t>
            </w:r>
            <w:proofErr w:type="spellStart"/>
            <w:r w:rsidRPr="00775B1E">
              <w:rPr>
                <w:rFonts w:ascii="Garamond" w:hAnsi="Garamond"/>
                <w:i/>
                <w:sz w:val="28"/>
                <w:szCs w:val="28"/>
              </w:rPr>
              <w:t>yanoo</w:t>
            </w:r>
            <w:proofErr w:type="spellEnd"/>
            <w:r w:rsidRPr="00775B1E">
              <w:rPr>
                <w:rFonts w:ascii="Garamond" w:hAnsi="Garamond"/>
                <w:i/>
                <w:sz w:val="28"/>
                <w:szCs w:val="28"/>
              </w:rPr>
              <w:t xml:space="preserve"> </w:t>
            </w:r>
            <w:proofErr w:type="spellStart"/>
            <w:r w:rsidRPr="00775B1E">
              <w:rPr>
                <w:rFonts w:ascii="Garamond" w:hAnsi="Garamond"/>
                <w:i/>
                <w:sz w:val="28"/>
                <w:szCs w:val="28"/>
              </w:rPr>
              <w:t>booiagh</w:t>
            </w:r>
            <w:proofErr w:type="spellEnd"/>
            <w:r w:rsidRPr="00775B1E">
              <w:rPr>
                <w:rFonts w:ascii="Garamond" w:hAnsi="Garamond"/>
                <w:sz w:val="28"/>
                <w:szCs w:val="28"/>
              </w:rPr>
              <w:t xml:space="preserve">. </w:t>
            </w:r>
            <w:proofErr w:type="spellStart"/>
            <w:r w:rsidRPr="00775B1E">
              <w:rPr>
                <w:rFonts w:ascii="Garamond" w:hAnsi="Garamond"/>
                <w:sz w:val="28"/>
                <w:szCs w:val="28"/>
              </w:rPr>
              <w:t>Te</w:t>
            </w:r>
            <w:proofErr w:type="spellEnd"/>
            <w:r w:rsidRPr="00775B1E">
              <w:rPr>
                <w:rFonts w:ascii="Garamond" w:hAnsi="Garamond"/>
                <w:sz w:val="28"/>
                <w:szCs w:val="28"/>
              </w:rPr>
              <w:t xml:space="preserve"> er </w:t>
            </w:r>
            <w:proofErr w:type="spellStart"/>
            <w:r w:rsidRPr="00775B1E">
              <w:rPr>
                <w:rFonts w:ascii="Garamond" w:hAnsi="Garamond"/>
                <w:sz w:val="28"/>
                <w:szCs w:val="28"/>
              </w:rPr>
              <w:t>Yaldyn</w:t>
            </w:r>
            <w:proofErr w:type="spellEnd"/>
            <w:r w:rsidRPr="00775B1E">
              <w:rPr>
                <w:rFonts w:ascii="Garamond" w:hAnsi="Garamond"/>
                <w:sz w:val="28"/>
                <w:szCs w:val="28"/>
              </w:rPr>
              <w:t xml:space="preserve">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gooin</w:t>
            </w:r>
            <w:proofErr w:type="spellEnd"/>
            <w:r w:rsidRPr="00775B1E">
              <w:rPr>
                <w:rFonts w:ascii="Garamond" w:hAnsi="Garamond"/>
                <w:sz w:val="28"/>
                <w:szCs w:val="28"/>
              </w:rPr>
              <w:t xml:space="preserve"> e lien </w:t>
            </w:r>
            <w:proofErr w:type="spellStart"/>
            <w:r w:rsidRPr="00775B1E">
              <w:rPr>
                <w:rFonts w:ascii="Garamond" w:hAnsi="Garamond"/>
                <w:sz w:val="28"/>
                <w:szCs w:val="28"/>
              </w:rPr>
              <w:t>liorish</w:t>
            </w:r>
            <w:proofErr w:type="spellEnd"/>
            <w:r w:rsidRPr="00775B1E">
              <w:rPr>
                <w:rFonts w:ascii="Garamond" w:hAnsi="Garamond"/>
                <w:sz w:val="28"/>
                <w:szCs w:val="28"/>
              </w:rPr>
              <w:t xml:space="preserve"> y </w:t>
            </w:r>
            <w:proofErr w:type="spellStart"/>
            <w:r w:rsidRPr="00775B1E">
              <w:rPr>
                <w:rFonts w:ascii="Garamond" w:hAnsi="Garamond"/>
                <w:sz w:val="28"/>
                <w:szCs w:val="28"/>
              </w:rPr>
              <w:t>Spyrryd</w:t>
            </w:r>
            <w:proofErr w:type="spellEnd"/>
            <w:r w:rsidRPr="00775B1E">
              <w:rPr>
                <w:rFonts w:ascii="Garamond" w:hAnsi="Garamond"/>
                <w:sz w:val="28"/>
                <w:szCs w:val="28"/>
              </w:rPr>
              <w:t xml:space="preserve">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yanoo</w:t>
            </w:r>
            <w:proofErr w:type="spellEnd"/>
            <w:r w:rsidRPr="00775B1E">
              <w:rPr>
                <w:rFonts w:ascii="Garamond" w:hAnsi="Garamond"/>
                <w:sz w:val="28"/>
                <w:szCs w:val="28"/>
              </w:rPr>
              <w:t xml:space="preserve"> e </w:t>
            </w:r>
            <w:proofErr w:type="spellStart"/>
            <w:r w:rsidRPr="00775B1E">
              <w:rPr>
                <w:rFonts w:ascii="Garamond" w:hAnsi="Garamond"/>
                <w:sz w:val="28"/>
                <w:szCs w:val="28"/>
              </w:rPr>
              <w:t>aigney</w:t>
            </w:r>
            <w:proofErr w:type="spellEnd"/>
            <w:r w:rsidRPr="00775B1E">
              <w:rPr>
                <w:rFonts w:ascii="Garamond" w:hAnsi="Garamond"/>
                <w:sz w:val="28"/>
                <w:szCs w:val="28"/>
              </w:rPr>
              <w:t xml:space="preserve">. As my nee shin </w:t>
            </w:r>
            <w:proofErr w:type="spellStart"/>
            <w:r w:rsidRPr="00775B1E">
              <w:rPr>
                <w:rFonts w:ascii="Garamond" w:hAnsi="Garamond"/>
                <w:sz w:val="28"/>
                <w:szCs w:val="28"/>
              </w:rPr>
              <w:t>ayns</w:t>
            </w:r>
            <w:proofErr w:type="spellEnd"/>
            <w:r w:rsidRPr="00775B1E">
              <w:rPr>
                <w:rFonts w:ascii="Garamond" w:hAnsi="Garamond"/>
                <w:sz w:val="28"/>
                <w:szCs w:val="28"/>
              </w:rPr>
              <w:t xml:space="preserve"> nee </w:t>
            </w:r>
            <w:proofErr w:type="spellStart"/>
            <w:r w:rsidRPr="00775B1E">
              <w:rPr>
                <w:rFonts w:ascii="Garamond" w:hAnsi="Garamond"/>
                <w:sz w:val="28"/>
                <w:szCs w:val="28"/>
              </w:rPr>
              <w:lastRenderedPageBreak/>
              <w:t>erbee</w:t>
            </w:r>
            <w:proofErr w:type="spellEnd"/>
            <w:r w:rsidRPr="00775B1E">
              <w:rPr>
                <w:rFonts w:ascii="Garamond" w:hAnsi="Garamond"/>
                <w:sz w:val="28"/>
                <w:szCs w:val="28"/>
              </w:rPr>
              <w:t xml:space="preserve"> </w:t>
            </w:r>
            <w:proofErr w:type="spellStart"/>
            <w:r w:rsidRPr="00775B1E">
              <w:rPr>
                <w:rFonts w:ascii="Garamond" w:hAnsi="Garamond"/>
                <w:sz w:val="28"/>
                <w:szCs w:val="28"/>
              </w:rPr>
              <w:t>failail</w:t>
            </w:r>
            <w:proofErr w:type="spellEnd"/>
            <w:r w:rsidRPr="00775B1E">
              <w:rPr>
                <w:rFonts w:ascii="Garamond" w:hAnsi="Garamond"/>
                <w:sz w:val="28"/>
                <w:szCs w:val="28"/>
              </w:rPr>
              <w:t xml:space="preserve"> </w:t>
            </w:r>
            <w:proofErr w:type="spellStart"/>
            <w:r w:rsidRPr="00775B1E">
              <w:rPr>
                <w:rFonts w:ascii="Garamond" w:hAnsi="Garamond"/>
                <w:sz w:val="28"/>
                <w:szCs w:val="28"/>
              </w:rPr>
              <w:t>ayns</w:t>
            </w:r>
            <w:proofErr w:type="spellEnd"/>
            <w:r w:rsidRPr="00775B1E">
              <w:rPr>
                <w:rFonts w:ascii="Garamond" w:hAnsi="Garamond"/>
                <w:sz w:val="28"/>
                <w:szCs w:val="28"/>
              </w:rPr>
              <w:t xml:space="preserve"> </w:t>
            </w:r>
            <w:proofErr w:type="spellStart"/>
            <w:r w:rsidRPr="00775B1E">
              <w:rPr>
                <w:rFonts w:ascii="Garamond" w:hAnsi="Garamond"/>
                <w:sz w:val="28"/>
                <w:szCs w:val="28"/>
              </w:rPr>
              <w:t>nyn</w:t>
            </w:r>
            <w:proofErr w:type="spellEnd"/>
            <w:r w:rsidRPr="00775B1E">
              <w:rPr>
                <w:rFonts w:ascii="Garamond" w:hAnsi="Garamond"/>
                <w:sz w:val="28"/>
                <w:szCs w:val="28"/>
              </w:rPr>
              <w:t xml:space="preserve"> </w:t>
            </w:r>
            <w:proofErr w:type="spellStart"/>
            <w:r w:rsidRPr="00775B1E">
              <w:rPr>
                <w:rFonts w:ascii="Garamond" w:hAnsi="Garamond"/>
                <w:sz w:val="28"/>
                <w:szCs w:val="28"/>
              </w:rPr>
              <w:t>Gurrym</w:t>
            </w:r>
            <w:proofErr w:type="spellEnd"/>
            <w:r w:rsidRPr="00775B1E">
              <w:rPr>
                <w:rFonts w:ascii="Garamond" w:hAnsi="Garamond"/>
                <w:sz w:val="28"/>
                <w:szCs w:val="28"/>
              </w:rPr>
              <w:t xml:space="preserve">, </w:t>
            </w:r>
            <w:proofErr w:type="spellStart"/>
            <w:r w:rsidRPr="00775B1E">
              <w:rPr>
                <w:rFonts w:ascii="Garamond" w:hAnsi="Garamond"/>
                <w:sz w:val="28"/>
                <w:szCs w:val="28"/>
              </w:rPr>
              <w:t>myr</w:t>
            </w:r>
            <w:proofErr w:type="spellEnd"/>
            <w:r w:rsidRPr="00775B1E">
              <w:rPr>
                <w:rFonts w:ascii="Garamond" w:hAnsi="Garamond"/>
                <w:sz w:val="28"/>
                <w:szCs w:val="28"/>
              </w:rPr>
              <w:t xml:space="preserve"> ta shin </w:t>
            </w:r>
            <w:proofErr w:type="spellStart"/>
            <w:r w:rsidRPr="00775B1E">
              <w:rPr>
                <w:rFonts w:ascii="Garamond" w:hAnsi="Garamond"/>
                <w:sz w:val="28"/>
                <w:szCs w:val="28"/>
              </w:rPr>
              <w:t>roa</w:t>
            </w:r>
            <w:proofErr w:type="spellEnd"/>
            <w:r w:rsidRPr="00775B1E">
              <w:rPr>
                <w:rFonts w:ascii="Garamond" w:hAnsi="Garamond"/>
                <w:sz w:val="28"/>
                <w:szCs w:val="28"/>
              </w:rPr>
              <w:t xml:space="preserve"> </w:t>
            </w:r>
            <w:proofErr w:type="spellStart"/>
            <w:r w:rsidRPr="00775B1E">
              <w:rPr>
                <w:rFonts w:ascii="Garamond" w:hAnsi="Garamond"/>
                <w:sz w:val="28"/>
                <w:szCs w:val="28"/>
              </w:rPr>
              <w:t>aarloo</w:t>
            </w:r>
            <w:proofErr w:type="spellEnd"/>
            <w:r w:rsidRPr="00775B1E">
              <w:rPr>
                <w:rFonts w:ascii="Garamond" w:hAnsi="Garamond"/>
                <w:sz w:val="28"/>
                <w:szCs w:val="28"/>
              </w:rPr>
              <w:t xml:space="preserve"> </w:t>
            </w:r>
            <w:proofErr w:type="spellStart"/>
            <w:r w:rsidRPr="00775B1E">
              <w:rPr>
                <w:rFonts w:ascii="Garamond" w:hAnsi="Garamond"/>
                <w:sz w:val="28"/>
                <w:szCs w:val="28"/>
              </w:rPr>
              <w:t>dy</w:t>
            </w:r>
            <w:proofErr w:type="spellEnd"/>
            <w:r w:rsidRPr="00775B1E">
              <w:rPr>
                <w:rFonts w:ascii="Garamond" w:hAnsi="Garamond"/>
                <w:sz w:val="28"/>
                <w:szCs w:val="28"/>
              </w:rPr>
              <w:t xml:space="preserve"> </w:t>
            </w:r>
            <w:proofErr w:type="spellStart"/>
            <w:r w:rsidRPr="00775B1E">
              <w:rPr>
                <w:rFonts w:ascii="Garamond" w:hAnsi="Garamond"/>
                <w:sz w:val="28"/>
                <w:szCs w:val="28"/>
              </w:rPr>
              <w:t>yanoo</w:t>
            </w:r>
            <w:proofErr w:type="spellEnd"/>
            <w:r w:rsidRPr="00775B1E">
              <w:rPr>
                <w:rFonts w:ascii="Garamond" w:hAnsi="Garamond"/>
                <w:sz w:val="28"/>
                <w:szCs w:val="28"/>
              </w:rPr>
              <w:t xml:space="preserve">, yow e </w:t>
            </w:r>
            <w:proofErr w:type="spellStart"/>
            <w:r w:rsidRPr="00775B1E">
              <w:rPr>
                <w:rFonts w:ascii="Garamond" w:hAnsi="Garamond"/>
                <w:sz w:val="28"/>
                <w:szCs w:val="28"/>
              </w:rPr>
              <w:t>veih</w:t>
            </w:r>
            <w:proofErr w:type="spellEnd"/>
            <w:r w:rsidRPr="00775B1E">
              <w:rPr>
                <w:rFonts w:ascii="Garamond" w:hAnsi="Garamond"/>
                <w:sz w:val="28"/>
                <w:szCs w:val="28"/>
              </w:rPr>
              <w:t xml:space="preserve"> </w:t>
            </w:r>
            <w:proofErr w:type="spellStart"/>
            <w:r w:rsidRPr="00775B1E">
              <w:rPr>
                <w:rFonts w:ascii="Garamond" w:hAnsi="Garamond"/>
                <w:sz w:val="28"/>
                <w:szCs w:val="28"/>
              </w:rPr>
              <w:t>Jee</w:t>
            </w:r>
            <w:proofErr w:type="spellEnd"/>
            <w:r w:rsidRPr="00775B1E">
              <w:rPr>
                <w:rFonts w:ascii="Garamond" w:hAnsi="Garamond"/>
                <w:sz w:val="28"/>
                <w:szCs w:val="28"/>
              </w:rPr>
              <w:t xml:space="preserve"> </w:t>
            </w:r>
            <w:proofErr w:type="spellStart"/>
            <w:r w:rsidRPr="00775B1E">
              <w:rPr>
                <w:rFonts w:ascii="Garamond" w:hAnsi="Garamond"/>
                <w:sz w:val="28"/>
                <w:szCs w:val="28"/>
              </w:rPr>
              <w:t>leih</w:t>
            </w:r>
            <w:proofErr w:type="spellEnd"/>
            <w:r w:rsidRPr="00775B1E">
              <w:rPr>
                <w:rFonts w:ascii="Garamond" w:hAnsi="Garamond"/>
                <w:sz w:val="28"/>
                <w:szCs w:val="28"/>
              </w:rPr>
              <w:t xml:space="preserve"> </w:t>
            </w:r>
            <w:proofErr w:type="spellStart"/>
            <w:r w:rsidRPr="00775B1E">
              <w:rPr>
                <w:rFonts w:ascii="Garamond" w:hAnsi="Garamond"/>
                <w:sz w:val="28"/>
                <w:szCs w:val="28"/>
              </w:rPr>
              <w:t>peccaghyn</w:t>
            </w:r>
            <w:proofErr w:type="spellEnd"/>
            <w:r w:rsidRPr="00775B1E">
              <w:rPr>
                <w:rFonts w:ascii="Garamond" w:hAnsi="Garamond"/>
                <w:sz w:val="28"/>
                <w:szCs w:val="28"/>
              </w:rPr>
              <w:t xml:space="preserve"> as </w:t>
            </w:r>
            <w:proofErr w:type="spellStart"/>
            <w:r w:rsidRPr="00775B1E">
              <w:rPr>
                <w:rFonts w:ascii="Garamond" w:hAnsi="Garamond"/>
                <w:sz w:val="28"/>
                <w:szCs w:val="28"/>
              </w:rPr>
              <w:t>grayse</w:t>
            </w:r>
            <w:proofErr w:type="spellEnd"/>
            <w:r w:rsidRPr="00775B1E">
              <w:rPr>
                <w:rFonts w:ascii="Garamond" w:hAnsi="Garamond"/>
                <w:sz w:val="28"/>
                <w:szCs w:val="28"/>
              </w:rPr>
              <w:t xml:space="preserve"> er </w:t>
            </w:r>
            <w:proofErr w:type="spellStart"/>
            <w:r w:rsidRPr="00775B1E">
              <w:rPr>
                <w:rFonts w:ascii="Garamond" w:hAnsi="Garamond"/>
                <w:sz w:val="28"/>
                <w:szCs w:val="28"/>
              </w:rPr>
              <w:t>nyn</w:t>
            </w:r>
            <w:proofErr w:type="spellEnd"/>
            <w:r w:rsidRPr="00775B1E">
              <w:rPr>
                <w:rFonts w:ascii="Garamond" w:hAnsi="Garamond"/>
                <w:sz w:val="28"/>
                <w:szCs w:val="28"/>
              </w:rPr>
              <w:t xml:space="preserve"> son </w:t>
            </w:r>
            <w:proofErr w:type="spellStart"/>
            <w:r w:rsidRPr="00775B1E">
              <w:rPr>
                <w:rFonts w:ascii="Garamond" w:hAnsi="Garamond"/>
                <w:sz w:val="28"/>
                <w:szCs w:val="28"/>
              </w:rPr>
              <w:t>ocsyn</w:t>
            </w:r>
            <w:proofErr w:type="spellEnd"/>
            <w:r w:rsidRPr="00775B1E">
              <w:rPr>
                <w:rFonts w:ascii="Garamond" w:hAnsi="Garamond"/>
                <w:sz w:val="28"/>
                <w:szCs w:val="28"/>
              </w:rPr>
              <w:t xml:space="preserve"> </w:t>
            </w:r>
            <w:proofErr w:type="spellStart"/>
            <w:r w:rsidRPr="00775B1E">
              <w:rPr>
                <w:rFonts w:ascii="Garamond" w:hAnsi="Garamond"/>
                <w:sz w:val="28"/>
                <w:szCs w:val="28"/>
              </w:rPr>
              <w:t>hoil-ys</w:t>
            </w:r>
            <w:proofErr w:type="spellEnd"/>
            <w:r w:rsidRPr="00775B1E">
              <w:rPr>
                <w:rFonts w:ascii="Garamond" w:hAnsi="Garamond"/>
                <w:sz w:val="28"/>
                <w:szCs w:val="28"/>
              </w:rPr>
              <w:t xml:space="preserve"> ad. </w:t>
            </w:r>
          </w:p>
        </w:tc>
        <w:tc>
          <w:tcPr>
            <w:tcW w:w="0" w:type="auto"/>
          </w:tcPr>
          <w:p w14:paraId="7242B7FE" w14:textId="77777777" w:rsidR="00D53C12" w:rsidRPr="00301C44" w:rsidRDefault="00D53C12" w:rsidP="00DB60C3">
            <w:pPr>
              <w:pStyle w:val="ListParagraph"/>
              <w:ind w:left="0" w:firstLine="227"/>
              <w:jc w:val="both"/>
              <w:rPr>
                <w:rFonts w:ascii="Garamond" w:hAnsi="Garamond" w:cs="Times New Roman"/>
                <w:i/>
                <w:sz w:val="28"/>
              </w:rPr>
            </w:pPr>
            <w:r w:rsidRPr="00301C44">
              <w:rPr>
                <w:rFonts w:ascii="Garamond" w:hAnsi="Garamond" w:cs="Times New Roman"/>
                <w:sz w:val="28"/>
              </w:rPr>
              <w:lastRenderedPageBreak/>
              <w:t xml:space="preserve">A. </w:t>
            </w:r>
            <w:r w:rsidRPr="00301C44">
              <w:rPr>
                <w:rFonts w:ascii="Garamond" w:hAnsi="Garamond" w:cs="Times New Roman"/>
                <w:i/>
                <w:sz w:val="28"/>
              </w:rPr>
              <w:t>It is our own fault, if we are not.</w:t>
            </w:r>
            <w:r w:rsidRPr="00301C44">
              <w:rPr>
                <w:rFonts w:ascii="Garamond" w:hAnsi="Garamond" w:cs="Times New Roman"/>
                <w:sz w:val="28"/>
              </w:rPr>
              <w:t xml:space="preserve"> </w:t>
            </w:r>
            <w:r w:rsidRPr="00301C44">
              <w:rPr>
                <w:rFonts w:ascii="Garamond" w:hAnsi="Garamond" w:cs="Times New Roman"/>
                <w:i/>
                <w:sz w:val="28"/>
              </w:rPr>
              <w:t>For he hath reconciled us to God</w:t>
            </w:r>
            <w:r w:rsidR="002C617D" w:rsidRPr="002C617D">
              <w:rPr>
                <w:rFonts w:ascii="Garamond" w:hAnsi="Garamond" w:cs="Times New Roman"/>
                <w:sz w:val="28"/>
              </w:rPr>
              <w:t> ;</w:t>
            </w:r>
            <w:r w:rsidRPr="00301C44">
              <w:rPr>
                <w:rFonts w:ascii="Garamond" w:hAnsi="Garamond" w:cs="Times New Roman"/>
                <w:i/>
                <w:sz w:val="28"/>
              </w:rPr>
              <w:t xml:space="preserve"> He has set us an Example</w:t>
            </w:r>
            <w:r w:rsidRPr="00301C44">
              <w:rPr>
                <w:rFonts w:ascii="Garamond" w:hAnsi="Garamond" w:cs="Times New Roman"/>
                <w:sz w:val="28"/>
              </w:rPr>
              <w:t xml:space="preserve">, how we ought to walk and to please God. </w:t>
            </w:r>
            <w:r w:rsidRPr="00301C44">
              <w:rPr>
                <w:rFonts w:ascii="Garamond" w:hAnsi="Garamond" w:cs="Times New Roman"/>
                <w:i/>
                <w:sz w:val="28"/>
              </w:rPr>
              <w:t>He hath promised to enable us by his Spirit to do his Will</w:t>
            </w:r>
            <w:r w:rsidR="002C617D" w:rsidRPr="002C617D">
              <w:rPr>
                <w:rFonts w:ascii="Garamond" w:hAnsi="Garamond" w:cs="Times New Roman"/>
                <w:sz w:val="28"/>
              </w:rPr>
              <w:t> ;</w:t>
            </w:r>
            <w:r w:rsidRPr="00301C44">
              <w:rPr>
                <w:rFonts w:ascii="Garamond" w:hAnsi="Garamond" w:cs="Times New Roman"/>
                <w:i/>
                <w:sz w:val="28"/>
              </w:rPr>
              <w:t xml:space="preserve"> and if in </w:t>
            </w:r>
            <w:proofErr w:type="spellStart"/>
            <w:r w:rsidRPr="00301C44">
              <w:rPr>
                <w:rFonts w:ascii="Garamond" w:hAnsi="Garamond" w:cs="Times New Roman"/>
                <w:i/>
                <w:sz w:val="28"/>
              </w:rPr>
              <w:t>any thing</w:t>
            </w:r>
            <w:proofErr w:type="spellEnd"/>
            <w:r w:rsidRPr="00301C44">
              <w:rPr>
                <w:rFonts w:ascii="Garamond" w:hAnsi="Garamond" w:cs="Times New Roman"/>
                <w:i/>
                <w:sz w:val="28"/>
              </w:rPr>
              <w:t xml:space="preserve"> we fall short of our Duty, as we are too apt to do, he </w:t>
            </w:r>
            <w:r w:rsidRPr="00301C44">
              <w:rPr>
                <w:rFonts w:ascii="Garamond" w:hAnsi="Garamond" w:cs="Times New Roman"/>
                <w:i/>
                <w:sz w:val="28"/>
              </w:rPr>
              <w:lastRenderedPageBreak/>
              <w:t>will prevail with God for Pardon and Grace, for all such as continue to deserve them.</w:t>
            </w:r>
          </w:p>
        </w:tc>
        <w:tc>
          <w:tcPr>
            <w:tcW w:w="0" w:type="auto"/>
          </w:tcPr>
          <w:p w14:paraId="0499863C" w14:textId="77777777" w:rsidR="00D53C12" w:rsidRPr="00167195" w:rsidRDefault="00D53C12" w:rsidP="00DB60C3">
            <w:pPr>
              <w:pStyle w:val="ListParagraph"/>
              <w:ind w:left="0"/>
              <w:rPr>
                <w:rFonts w:ascii="Garamond" w:hAnsi="Garamond" w:cs="Times New Roman"/>
                <w:sz w:val="20"/>
                <w:szCs w:val="20"/>
              </w:rPr>
            </w:pPr>
          </w:p>
        </w:tc>
      </w:tr>
      <w:tr w:rsidR="002F3716" w:rsidRPr="00301C44" w14:paraId="638638DE" w14:textId="77777777" w:rsidTr="00A13FBB">
        <w:tc>
          <w:tcPr>
            <w:tcW w:w="0" w:type="auto"/>
          </w:tcPr>
          <w:p w14:paraId="19240D31" w14:textId="77777777" w:rsidR="002F3716" w:rsidRPr="00071A7D" w:rsidRDefault="002F3716" w:rsidP="00DB60C3">
            <w:pPr>
              <w:pStyle w:val="CM3"/>
              <w:widowControl/>
              <w:spacing w:line="240" w:lineRule="auto"/>
              <w:ind w:firstLine="227"/>
              <w:contextualSpacing/>
              <w:jc w:val="both"/>
              <w:rPr>
                <w:rFonts w:ascii="Garamond" w:hAnsi="Garamond"/>
                <w:sz w:val="28"/>
                <w:szCs w:val="28"/>
              </w:rPr>
            </w:pPr>
            <w:r w:rsidRPr="00071A7D">
              <w:rPr>
                <w:rFonts w:ascii="Garamond" w:hAnsi="Garamond"/>
                <w:i/>
                <w:sz w:val="28"/>
                <w:szCs w:val="28"/>
              </w:rPr>
              <w:t>Q.</w:t>
            </w:r>
            <w:r w:rsidRPr="00071A7D">
              <w:rPr>
                <w:rFonts w:ascii="Garamond" w:hAnsi="Garamond"/>
                <w:sz w:val="28"/>
                <w:szCs w:val="28"/>
              </w:rPr>
              <w:t xml:space="preserve"> </w:t>
            </w:r>
            <w:proofErr w:type="spellStart"/>
            <w:r w:rsidRPr="00071A7D">
              <w:rPr>
                <w:rFonts w:ascii="Garamond" w:hAnsi="Garamond"/>
                <w:sz w:val="28"/>
                <w:szCs w:val="28"/>
              </w:rPr>
              <w:t>Agh</w:t>
            </w:r>
            <w:proofErr w:type="spellEnd"/>
            <w:r w:rsidRPr="00071A7D">
              <w:rPr>
                <w:rFonts w:ascii="Garamond" w:hAnsi="Garamond"/>
                <w:sz w:val="28"/>
                <w:szCs w:val="28"/>
              </w:rPr>
              <w:t xml:space="preserve"> </w:t>
            </w:r>
            <w:proofErr w:type="spellStart"/>
            <w:r w:rsidRPr="00071A7D">
              <w:rPr>
                <w:rFonts w:ascii="Garamond" w:hAnsi="Garamond"/>
                <w:sz w:val="28"/>
                <w:szCs w:val="28"/>
              </w:rPr>
              <w:t>cre</w:t>
            </w:r>
            <w:proofErr w:type="spellEnd"/>
            <w:r w:rsidRPr="00071A7D">
              <w:rPr>
                <w:rFonts w:ascii="Garamond" w:hAnsi="Garamond"/>
                <w:sz w:val="28"/>
                <w:szCs w:val="28"/>
              </w:rPr>
              <w:t xml:space="preserve"> my hoi-</w:t>
            </w:r>
            <w:proofErr w:type="spellStart"/>
            <w:r w:rsidRPr="00071A7D">
              <w:rPr>
                <w:rFonts w:ascii="Garamond" w:hAnsi="Garamond"/>
                <w:sz w:val="28"/>
                <w:szCs w:val="28"/>
              </w:rPr>
              <w:t>ys</w:t>
            </w:r>
            <w:proofErr w:type="spellEnd"/>
            <w:r w:rsidRPr="00071A7D">
              <w:rPr>
                <w:rFonts w:ascii="Garamond" w:hAnsi="Garamond"/>
                <w:sz w:val="28"/>
                <w:szCs w:val="28"/>
              </w:rPr>
              <w:t xml:space="preserve"> </w:t>
            </w:r>
            <w:proofErr w:type="spellStart"/>
            <w:r w:rsidRPr="00071A7D">
              <w:rPr>
                <w:rFonts w:ascii="Garamond" w:hAnsi="Garamond"/>
                <w:sz w:val="28"/>
                <w:szCs w:val="28"/>
              </w:rPr>
              <w:t>sleih</w:t>
            </w:r>
            <w:proofErr w:type="spellEnd"/>
            <w:r w:rsidRPr="00071A7D">
              <w:rPr>
                <w:rFonts w:ascii="Garamond" w:hAnsi="Garamond"/>
                <w:sz w:val="28"/>
                <w:szCs w:val="28"/>
              </w:rPr>
              <w:t xml:space="preserve"> beg </w:t>
            </w:r>
            <w:proofErr w:type="spellStart"/>
            <w:r w:rsidRPr="00071A7D">
              <w:rPr>
                <w:rFonts w:ascii="Garamond" w:hAnsi="Garamond"/>
                <w:sz w:val="28"/>
                <w:szCs w:val="28"/>
              </w:rPr>
              <w:t>jeh</w:t>
            </w:r>
            <w:proofErr w:type="spellEnd"/>
            <w:r w:rsidRPr="00071A7D">
              <w:rPr>
                <w:rFonts w:ascii="Garamond" w:hAnsi="Garamond"/>
                <w:sz w:val="28"/>
                <w:szCs w:val="28"/>
              </w:rPr>
              <w:t xml:space="preserve"> </w:t>
            </w:r>
            <w:proofErr w:type="spellStart"/>
            <w:r w:rsidRPr="00071A7D">
              <w:rPr>
                <w:rFonts w:ascii="Garamond" w:hAnsi="Garamond"/>
                <w:sz w:val="28"/>
                <w:szCs w:val="28"/>
              </w:rPr>
              <w:t>ny</w:t>
            </w:r>
            <w:proofErr w:type="spellEnd"/>
            <w:r w:rsidRPr="00071A7D">
              <w:rPr>
                <w:rFonts w:ascii="Garamond" w:hAnsi="Garamond"/>
                <w:sz w:val="28"/>
                <w:szCs w:val="28"/>
              </w:rPr>
              <w:t xml:space="preserve"> </w:t>
            </w:r>
            <w:proofErr w:type="spellStart"/>
            <w:r w:rsidRPr="00071A7D">
              <w:rPr>
                <w:rFonts w:ascii="Garamond" w:hAnsi="Garamond"/>
                <w:sz w:val="28"/>
                <w:szCs w:val="28"/>
              </w:rPr>
              <w:t>bannaghtyn</w:t>
            </w:r>
            <w:proofErr w:type="spellEnd"/>
            <w:r w:rsidRPr="00071A7D">
              <w:rPr>
                <w:rFonts w:ascii="Garamond" w:hAnsi="Garamond"/>
                <w:sz w:val="28"/>
                <w:szCs w:val="28"/>
              </w:rPr>
              <w:t xml:space="preserve">, as </w:t>
            </w:r>
            <w:proofErr w:type="spellStart"/>
            <w:r w:rsidRPr="00071A7D">
              <w:rPr>
                <w:rFonts w:ascii="Garamond" w:hAnsi="Garamond"/>
                <w:sz w:val="28"/>
                <w:szCs w:val="28"/>
              </w:rPr>
              <w:t>ny</w:t>
            </w:r>
            <w:proofErr w:type="spellEnd"/>
            <w:r w:rsidRPr="00071A7D">
              <w:rPr>
                <w:rFonts w:ascii="Garamond" w:hAnsi="Garamond"/>
                <w:sz w:val="28"/>
                <w:szCs w:val="28"/>
              </w:rPr>
              <w:t xml:space="preserve"> </w:t>
            </w:r>
            <w:proofErr w:type="spellStart"/>
            <w:r w:rsidRPr="00071A7D">
              <w:rPr>
                <w:rFonts w:ascii="Garamond" w:hAnsi="Garamond"/>
                <w:sz w:val="28"/>
                <w:szCs w:val="28"/>
              </w:rPr>
              <w:t>saysyn</w:t>
            </w:r>
            <w:proofErr w:type="spellEnd"/>
            <w:r w:rsidRPr="00071A7D">
              <w:rPr>
                <w:rFonts w:ascii="Garamond" w:hAnsi="Garamond"/>
                <w:sz w:val="28"/>
                <w:szCs w:val="28"/>
              </w:rPr>
              <w:t xml:space="preserve"> </w:t>
            </w:r>
            <w:proofErr w:type="spellStart"/>
            <w:r w:rsidRPr="00071A7D">
              <w:rPr>
                <w:rFonts w:ascii="Garamond" w:hAnsi="Garamond"/>
                <w:sz w:val="28"/>
                <w:szCs w:val="28"/>
              </w:rPr>
              <w:t>shoh</w:t>
            </w:r>
            <w:proofErr w:type="spellEnd"/>
            <w:r w:rsidRPr="00071A7D">
              <w:rPr>
                <w:rFonts w:ascii="Garamond" w:hAnsi="Garamond"/>
                <w:sz w:val="28"/>
                <w:szCs w:val="28"/>
              </w:rPr>
              <w:t xml:space="preserve">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haualtys</w:t>
            </w:r>
            <w:proofErr w:type="spellEnd"/>
            <w:r w:rsidR="002C617D" w:rsidRPr="002C617D">
              <w:rPr>
                <w:rFonts w:ascii="Garamond" w:hAnsi="Garamond"/>
                <w:i/>
                <w:sz w:val="28"/>
                <w:szCs w:val="28"/>
              </w:rPr>
              <w:t> </w:t>
            </w:r>
            <w:r w:rsidR="00C57BF1" w:rsidRPr="00C57BF1">
              <w:rPr>
                <w:rFonts w:ascii="Garamond" w:hAnsi="Garamond"/>
                <w:sz w:val="28"/>
                <w:szCs w:val="28"/>
              </w:rPr>
              <w:t>?</w:t>
            </w:r>
            <w:r w:rsidRPr="00071A7D">
              <w:rPr>
                <w:rFonts w:ascii="Garamond" w:hAnsi="Garamond"/>
                <w:sz w:val="28"/>
                <w:szCs w:val="28"/>
              </w:rPr>
              <w:t xml:space="preserve"> </w:t>
            </w:r>
          </w:p>
        </w:tc>
        <w:tc>
          <w:tcPr>
            <w:tcW w:w="0" w:type="auto"/>
          </w:tcPr>
          <w:p w14:paraId="171AC0AF" w14:textId="77777777" w:rsidR="002F3716" w:rsidRPr="00301C44" w:rsidRDefault="002F3716"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Q. </w:t>
            </w:r>
            <w:r w:rsidRPr="00301C44">
              <w:rPr>
                <w:rFonts w:ascii="Garamond" w:hAnsi="Garamond" w:cs="Times New Roman"/>
                <w:i/>
                <w:sz w:val="28"/>
              </w:rPr>
              <w:t>But what if Men despise these Favours, and Means of Salvation</w:t>
            </w:r>
            <w:r w:rsidR="002C617D" w:rsidRPr="002C617D">
              <w:rPr>
                <w:rFonts w:ascii="Garamond" w:hAnsi="Garamond" w:cs="Times New Roman"/>
                <w:i/>
                <w:sz w:val="28"/>
              </w:rPr>
              <w:t> ?</w:t>
            </w:r>
          </w:p>
        </w:tc>
        <w:tc>
          <w:tcPr>
            <w:tcW w:w="0" w:type="auto"/>
          </w:tcPr>
          <w:p w14:paraId="785EAFAB" w14:textId="77777777" w:rsidR="002F3716" w:rsidRPr="00167195" w:rsidRDefault="002F3716" w:rsidP="00DB60C3">
            <w:pPr>
              <w:pStyle w:val="ListParagraph"/>
              <w:ind w:left="0"/>
              <w:rPr>
                <w:rFonts w:ascii="Garamond" w:hAnsi="Garamond" w:cs="Times New Roman"/>
                <w:sz w:val="20"/>
                <w:szCs w:val="20"/>
              </w:rPr>
            </w:pPr>
          </w:p>
        </w:tc>
      </w:tr>
      <w:tr w:rsidR="002F3716" w:rsidRPr="00301C44" w14:paraId="29352BF8" w14:textId="77777777" w:rsidTr="00A13FBB">
        <w:tc>
          <w:tcPr>
            <w:tcW w:w="0" w:type="auto"/>
          </w:tcPr>
          <w:p w14:paraId="2F407F55" w14:textId="77777777" w:rsidR="002F3716" w:rsidRPr="00071A7D" w:rsidRDefault="002F3716" w:rsidP="00DB60C3">
            <w:pPr>
              <w:pStyle w:val="CM3"/>
              <w:widowControl/>
              <w:spacing w:line="240" w:lineRule="auto"/>
              <w:ind w:firstLine="227"/>
              <w:contextualSpacing/>
              <w:jc w:val="both"/>
              <w:rPr>
                <w:rFonts w:ascii="Garamond" w:hAnsi="Garamond"/>
                <w:sz w:val="28"/>
                <w:szCs w:val="28"/>
              </w:rPr>
            </w:pPr>
            <w:r w:rsidRPr="00071A7D">
              <w:rPr>
                <w:rFonts w:ascii="Garamond" w:hAnsi="Garamond"/>
                <w:i/>
                <w:sz w:val="28"/>
                <w:szCs w:val="28"/>
              </w:rPr>
              <w:t xml:space="preserve">A. </w:t>
            </w:r>
            <w:proofErr w:type="spellStart"/>
            <w:r w:rsidRPr="00071A7D">
              <w:rPr>
                <w:rFonts w:ascii="Garamond" w:hAnsi="Garamond"/>
                <w:sz w:val="28"/>
                <w:szCs w:val="28"/>
              </w:rPr>
              <w:t>Eisht</w:t>
            </w:r>
            <w:proofErr w:type="spellEnd"/>
            <w:r w:rsidRPr="00071A7D">
              <w:rPr>
                <w:rFonts w:ascii="Garamond" w:hAnsi="Garamond"/>
                <w:sz w:val="28"/>
                <w:szCs w:val="28"/>
              </w:rPr>
              <w:t xml:space="preserve"> cha bee veg </w:t>
            </w:r>
            <w:proofErr w:type="spellStart"/>
            <w:r w:rsidRPr="00071A7D">
              <w:rPr>
                <w:rFonts w:ascii="Garamond" w:hAnsi="Garamond"/>
                <w:sz w:val="28"/>
                <w:szCs w:val="28"/>
              </w:rPr>
              <w:t>nyn</w:t>
            </w:r>
            <w:proofErr w:type="spellEnd"/>
            <w:r w:rsidRPr="00071A7D">
              <w:rPr>
                <w:rFonts w:ascii="Garamond" w:hAnsi="Garamond"/>
                <w:sz w:val="28"/>
                <w:szCs w:val="28"/>
              </w:rPr>
              <w:t xml:space="preserve"> </w:t>
            </w:r>
            <w:proofErr w:type="spellStart"/>
            <w:r w:rsidRPr="00071A7D">
              <w:rPr>
                <w:rFonts w:ascii="Garamond" w:hAnsi="Garamond"/>
                <w:sz w:val="28"/>
                <w:szCs w:val="28"/>
              </w:rPr>
              <w:t>gouyr</w:t>
            </w:r>
            <w:proofErr w:type="spellEnd"/>
            <w:r w:rsidRPr="00071A7D">
              <w:rPr>
                <w:rFonts w:ascii="Garamond" w:hAnsi="Garamond"/>
                <w:sz w:val="28"/>
                <w:szCs w:val="28"/>
              </w:rPr>
              <w:t xml:space="preserve"> </w:t>
            </w:r>
            <w:proofErr w:type="spellStart"/>
            <w:r w:rsidRPr="00071A7D">
              <w:rPr>
                <w:rFonts w:ascii="Garamond" w:hAnsi="Garamond"/>
                <w:i/>
                <w:sz w:val="28"/>
                <w:szCs w:val="28"/>
              </w:rPr>
              <w:t>agh</w:t>
            </w:r>
            <w:proofErr w:type="spellEnd"/>
            <w:r w:rsidRPr="00071A7D">
              <w:rPr>
                <w:rFonts w:ascii="Garamond" w:hAnsi="Garamond"/>
                <w:i/>
                <w:sz w:val="28"/>
                <w:szCs w:val="28"/>
              </w:rPr>
              <w:t xml:space="preserve"> </w:t>
            </w:r>
            <w:proofErr w:type="spellStart"/>
            <w:r w:rsidRPr="00071A7D">
              <w:rPr>
                <w:rFonts w:ascii="Garamond" w:hAnsi="Garamond"/>
                <w:i/>
                <w:sz w:val="28"/>
                <w:szCs w:val="28"/>
              </w:rPr>
              <w:t>farkiaght</w:t>
            </w:r>
            <w:proofErr w:type="spellEnd"/>
            <w:r w:rsidRPr="00071A7D">
              <w:rPr>
                <w:rFonts w:ascii="Garamond" w:hAnsi="Garamond"/>
                <w:i/>
                <w:sz w:val="28"/>
                <w:szCs w:val="28"/>
              </w:rPr>
              <w:t xml:space="preserve"> </w:t>
            </w:r>
            <w:proofErr w:type="spellStart"/>
            <w:r w:rsidRPr="00071A7D">
              <w:rPr>
                <w:rFonts w:ascii="Garamond" w:hAnsi="Garamond"/>
                <w:i/>
                <w:sz w:val="28"/>
                <w:szCs w:val="28"/>
              </w:rPr>
              <w:t>aglagh</w:t>
            </w:r>
            <w:proofErr w:type="spellEnd"/>
            <w:r w:rsidRPr="00071A7D">
              <w:rPr>
                <w:rFonts w:ascii="Garamond" w:hAnsi="Garamond"/>
                <w:i/>
                <w:sz w:val="28"/>
                <w:szCs w:val="28"/>
              </w:rPr>
              <w:t xml:space="preserve"> er </w:t>
            </w:r>
            <w:proofErr w:type="spellStart"/>
            <w:r w:rsidRPr="00071A7D">
              <w:rPr>
                <w:rFonts w:ascii="Garamond" w:hAnsi="Garamond"/>
                <w:i/>
                <w:sz w:val="28"/>
                <w:szCs w:val="28"/>
              </w:rPr>
              <w:t>Briwnys</w:t>
            </w:r>
            <w:proofErr w:type="spellEnd"/>
            <w:r w:rsidRPr="00071A7D">
              <w:rPr>
                <w:rFonts w:ascii="Garamond" w:hAnsi="Garamond"/>
                <w:i/>
                <w:sz w:val="28"/>
                <w:szCs w:val="28"/>
              </w:rPr>
              <w:t xml:space="preserve">. Son </w:t>
            </w:r>
            <w:proofErr w:type="spellStart"/>
            <w:r w:rsidRPr="00071A7D">
              <w:rPr>
                <w:rFonts w:ascii="Garamond" w:hAnsi="Garamond"/>
                <w:i/>
                <w:sz w:val="28"/>
                <w:szCs w:val="28"/>
              </w:rPr>
              <w:t>hig</w:t>
            </w:r>
            <w:proofErr w:type="spellEnd"/>
            <w:r w:rsidRPr="00071A7D">
              <w:rPr>
                <w:rFonts w:ascii="Garamond" w:hAnsi="Garamond"/>
                <w:i/>
                <w:sz w:val="28"/>
                <w:szCs w:val="28"/>
              </w:rPr>
              <w:t xml:space="preserve"> </w:t>
            </w:r>
            <w:proofErr w:type="spellStart"/>
            <w:r w:rsidRPr="00071A7D">
              <w:rPr>
                <w:rFonts w:ascii="Garamond" w:hAnsi="Garamond"/>
                <w:i/>
                <w:sz w:val="28"/>
                <w:szCs w:val="28"/>
              </w:rPr>
              <w:t>Yeesey</w:t>
            </w:r>
            <w:proofErr w:type="spellEnd"/>
            <w:r w:rsidRPr="00071A7D">
              <w:rPr>
                <w:rFonts w:ascii="Garamond" w:hAnsi="Garamond"/>
                <w:i/>
                <w:sz w:val="28"/>
                <w:szCs w:val="28"/>
              </w:rPr>
              <w:t xml:space="preserve"> </w:t>
            </w:r>
            <w:proofErr w:type="spellStart"/>
            <w:r w:rsidRPr="00071A7D">
              <w:rPr>
                <w:rFonts w:ascii="Garamond" w:hAnsi="Garamond"/>
                <w:i/>
                <w:sz w:val="28"/>
                <w:szCs w:val="28"/>
              </w:rPr>
              <w:t>shoh</w:t>
            </w:r>
            <w:proofErr w:type="spellEnd"/>
            <w:r w:rsidRPr="00071A7D">
              <w:rPr>
                <w:rFonts w:ascii="Garamond" w:hAnsi="Garamond"/>
                <w:i/>
                <w:sz w:val="28"/>
                <w:szCs w:val="28"/>
              </w:rPr>
              <w:t xml:space="preserve"> </w:t>
            </w:r>
            <w:proofErr w:type="spellStart"/>
            <w:r w:rsidRPr="00071A7D">
              <w:rPr>
                <w:rFonts w:ascii="Garamond" w:hAnsi="Garamond"/>
                <w:i/>
                <w:sz w:val="28"/>
                <w:szCs w:val="28"/>
              </w:rPr>
              <w:t>reesht</w:t>
            </w:r>
            <w:proofErr w:type="spellEnd"/>
            <w:r w:rsidRPr="00071A7D">
              <w:rPr>
                <w:rFonts w:ascii="Garamond" w:hAnsi="Garamond"/>
                <w:i/>
                <w:sz w:val="28"/>
                <w:szCs w:val="28"/>
              </w:rPr>
              <w:t xml:space="preserve"> </w:t>
            </w:r>
            <w:proofErr w:type="spellStart"/>
            <w:r w:rsidRPr="00071A7D">
              <w:rPr>
                <w:rFonts w:ascii="Garamond" w:hAnsi="Garamond"/>
                <w:i/>
                <w:sz w:val="28"/>
                <w:szCs w:val="28"/>
              </w:rPr>
              <w:t>veih</w:t>
            </w:r>
            <w:proofErr w:type="spellEnd"/>
            <w:r w:rsidRPr="00071A7D">
              <w:rPr>
                <w:rFonts w:ascii="Garamond" w:hAnsi="Garamond"/>
                <w:i/>
                <w:sz w:val="28"/>
                <w:szCs w:val="28"/>
              </w:rPr>
              <w:t xml:space="preserve"> </w:t>
            </w:r>
            <w:proofErr w:type="spellStart"/>
            <w:r w:rsidRPr="00071A7D">
              <w:rPr>
                <w:rFonts w:ascii="Garamond" w:hAnsi="Garamond"/>
                <w:i/>
                <w:sz w:val="28"/>
                <w:szCs w:val="28"/>
              </w:rPr>
              <w:t>Niau</w:t>
            </w:r>
            <w:proofErr w:type="spellEnd"/>
            <w:r w:rsidRPr="00071A7D">
              <w:rPr>
                <w:rFonts w:ascii="Garamond" w:hAnsi="Garamond"/>
                <w:i/>
                <w:sz w:val="28"/>
                <w:szCs w:val="28"/>
              </w:rPr>
              <w:t xml:space="preserve">, </w:t>
            </w:r>
            <w:proofErr w:type="spellStart"/>
            <w:r w:rsidRPr="00071A7D">
              <w:rPr>
                <w:rFonts w:ascii="Garamond" w:hAnsi="Garamond"/>
                <w:i/>
                <w:sz w:val="28"/>
                <w:szCs w:val="28"/>
              </w:rPr>
              <w:t>dy</w:t>
            </w:r>
            <w:proofErr w:type="spellEnd"/>
            <w:r w:rsidRPr="00071A7D">
              <w:rPr>
                <w:rFonts w:ascii="Garamond" w:hAnsi="Garamond"/>
                <w:i/>
                <w:sz w:val="28"/>
                <w:szCs w:val="28"/>
              </w:rPr>
              <w:t xml:space="preserve"> </w:t>
            </w:r>
            <w:proofErr w:type="spellStart"/>
            <w:r w:rsidRPr="00071A7D">
              <w:rPr>
                <w:rFonts w:ascii="Garamond" w:hAnsi="Garamond"/>
                <w:i/>
                <w:sz w:val="28"/>
                <w:szCs w:val="28"/>
              </w:rPr>
              <w:t>vriwnys</w:t>
            </w:r>
            <w:proofErr w:type="spellEnd"/>
            <w:r w:rsidRPr="00071A7D">
              <w:rPr>
                <w:rFonts w:ascii="Garamond" w:hAnsi="Garamond"/>
                <w:i/>
                <w:sz w:val="28"/>
                <w:szCs w:val="28"/>
              </w:rPr>
              <w:t xml:space="preserve"> </w:t>
            </w:r>
            <w:proofErr w:type="spellStart"/>
            <w:r w:rsidRPr="00071A7D">
              <w:rPr>
                <w:rFonts w:ascii="Garamond" w:hAnsi="Garamond"/>
                <w:i/>
                <w:sz w:val="28"/>
                <w:szCs w:val="28"/>
              </w:rPr>
              <w:t>chammah</w:t>
            </w:r>
            <w:proofErr w:type="spellEnd"/>
            <w:r w:rsidRPr="00071A7D">
              <w:rPr>
                <w:rFonts w:ascii="Garamond" w:hAnsi="Garamond"/>
                <w:i/>
                <w:sz w:val="28"/>
                <w:szCs w:val="28"/>
              </w:rPr>
              <w:t xml:space="preserve"> </w:t>
            </w:r>
            <w:proofErr w:type="spellStart"/>
            <w:r w:rsidRPr="00071A7D">
              <w:rPr>
                <w:rFonts w:ascii="Garamond" w:hAnsi="Garamond"/>
                <w:i/>
                <w:sz w:val="28"/>
                <w:szCs w:val="28"/>
              </w:rPr>
              <w:t>ny</w:t>
            </w:r>
            <w:proofErr w:type="spellEnd"/>
            <w:r w:rsidRPr="00071A7D">
              <w:rPr>
                <w:rFonts w:ascii="Garamond" w:hAnsi="Garamond"/>
                <w:i/>
                <w:sz w:val="28"/>
                <w:szCs w:val="28"/>
              </w:rPr>
              <w:t xml:space="preserve"> Bio as </w:t>
            </w:r>
            <w:proofErr w:type="spellStart"/>
            <w:r w:rsidRPr="00071A7D">
              <w:rPr>
                <w:rFonts w:ascii="Garamond" w:hAnsi="Garamond"/>
                <w:i/>
                <w:sz w:val="28"/>
                <w:szCs w:val="28"/>
              </w:rPr>
              <w:t>ny</w:t>
            </w:r>
            <w:proofErr w:type="spellEnd"/>
            <w:r w:rsidRPr="00071A7D">
              <w:rPr>
                <w:rFonts w:ascii="Garamond" w:hAnsi="Garamond"/>
                <w:i/>
                <w:sz w:val="28"/>
                <w:szCs w:val="28"/>
              </w:rPr>
              <w:t xml:space="preserve"> </w:t>
            </w:r>
            <w:proofErr w:type="spellStart"/>
            <w:r w:rsidRPr="00071A7D">
              <w:rPr>
                <w:rFonts w:ascii="Garamond" w:hAnsi="Garamond"/>
                <w:i/>
                <w:sz w:val="28"/>
                <w:szCs w:val="28"/>
              </w:rPr>
              <w:t>Merriu</w:t>
            </w:r>
            <w:proofErr w:type="spellEnd"/>
            <w:r w:rsidRPr="00071A7D">
              <w:rPr>
                <w:rFonts w:ascii="Garamond" w:hAnsi="Garamond"/>
                <w:i/>
                <w:sz w:val="28"/>
                <w:szCs w:val="28"/>
              </w:rPr>
              <w:t>.</w:t>
            </w:r>
            <w:r w:rsidRPr="00071A7D">
              <w:rPr>
                <w:rFonts w:ascii="Garamond" w:hAnsi="Garamond"/>
                <w:sz w:val="28"/>
                <w:szCs w:val="28"/>
              </w:rPr>
              <w:t xml:space="preserve"> </w:t>
            </w:r>
          </w:p>
        </w:tc>
        <w:tc>
          <w:tcPr>
            <w:tcW w:w="0" w:type="auto"/>
          </w:tcPr>
          <w:p w14:paraId="58619BD2" w14:textId="77777777" w:rsidR="002F3716" w:rsidRPr="00301C44" w:rsidRDefault="002F3716"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A. </w:t>
            </w:r>
            <w:r w:rsidRPr="00301C44">
              <w:rPr>
                <w:rFonts w:ascii="Garamond" w:hAnsi="Garamond" w:cs="Times New Roman"/>
                <w:i/>
                <w:sz w:val="28"/>
              </w:rPr>
              <w:t xml:space="preserve">Why then there </w:t>
            </w:r>
            <w:proofErr w:type="spellStart"/>
            <w:r w:rsidRPr="00301C44">
              <w:rPr>
                <w:rFonts w:ascii="Garamond" w:hAnsi="Garamond" w:cs="Times New Roman"/>
                <w:i/>
                <w:sz w:val="28"/>
              </w:rPr>
              <w:t>remaineth</w:t>
            </w:r>
            <w:proofErr w:type="spellEnd"/>
            <w:r w:rsidRPr="00301C44">
              <w:rPr>
                <w:rFonts w:ascii="Garamond" w:hAnsi="Garamond" w:cs="Times New Roman"/>
                <w:i/>
                <w:sz w:val="28"/>
              </w:rPr>
              <w:t xml:space="preserve"> nothing</w:t>
            </w:r>
            <w:r w:rsidRPr="00301C44">
              <w:rPr>
                <w:rFonts w:ascii="Garamond" w:hAnsi="Garamond" w:cs="Times New Roman"/>
                <w:sz w:val="28"/>
              </w:rPr>
              <w:t>, but a fearful looking for of Judgment. For this Jesus shall come again from Heaven, to judg</w:t>
            </w:r>
            <w:r w:rsidRPr="00301C44">
              <w:rPr>
                <w:rFonts w:ascii="Garamond" w:hAnsi="Garamond" w:cs="Times New Roman"/>
                <w:i/>
                <w:sz w:val="28"/>
              </w:rPr>
              <w:t>e</w:t>
            </w:r>
            <w:r w:rsidRPr="00301C44">
              <w:rPr>
                <w:rFonts w:ascii="Garamond" w:hAnsi="Garamond" w:cs="Times New Roman"/>
                <w:sz w:val="28"/>
              </w:rPr>
              <w:t xml:space="preserve"> both the Quick and the Dead.</w:t>
            </w:r>
          </w:p>
        </w:tc>
        <w:tc>
          <w:tcPr>
            <w:tcW w:w="0" w:type="auto"/>
          </w:tcPr>
          <w:p w14:paraId="33A3AD1E" w14:textId="77777777" w:rsidR="002F3716" w:rsidRPr="00167195" w:rsidRDefault="002F3716" w:rsidP="00DB60C3">
            <w:pPr>
              <w:pStyle w:val="ListParagraph"/>
              <w:ind w:left="0"/>
              <w:rPr>
                <w:rFonts w:ascii="Garamond" w:hAnsi="Garamond" w:cs="Times New Roman"/>
                <w:sz w:val="20"/>
                <w:szCs w:val="20"/>
              </w:rPr>
            </w:pPr>
          </w:p>
        </w:tc>
      </w:tr>
      <w:tr w:rsidR="002F3716" w:rsidRPr="00301C44" w14:paraId="7B842D95" w14:textId="77777777" w:rsidTr="00A13FBB">
        <w:tc>
          <w:tcPr>
            <w:tcW w:w="0" w:type="auto"/>
          </w:tcPr>
          <w:p w14:paraId="77E49B49" w14:textId="77777777" w:rsidR="002F3716" w:rsidRPr="00071A7D" w:rsidRDefault="002F3716" w:rsidP="00DB60C3">
            <w:pPr>
              <w:pStyle w:val="CM3"/>
              <w:widowControl/>
              <w:spacing w:line="240" w:lineRule="auto"/>
              <w:ind w:firstLine="227"/>
              <w:contextualSpacing/>
              <w:jc w:val="both"/>
              <w:rPr>
                <w:rFonts w:ascii="Garamond" w:hAnsi="Garamond"/>
                <w:sz w:val="28"/>
                <w:szCs w:val="28"/>
              </w:rPr>
            </w:pPr>
            <w:r w:rsidRPr="00071A7D">
              <w:rPr>
                <w:rFonts w:ascii="Garamond" w:hAnsi="Garamond"/>
                <w:i/>
                <w:sz w:val="28"/>
                <w:szCs w:val="28"/>
              </w:rPr>
              <w:t>Q.</w:t>
            </w:r>
            <w:r w:rsidRPr="00071A7D">
              <w:rPr>
                <w:rFonts w:ascii="Garamond" w:hAnsi="Garamond"/>
                <w:sz w:val="28"/>
                <w:szCs w:val="28"/>
              </w:rPr>
              <w:t xml:space="preserve"> Cree</w:t>
            </w:r>
            <w:r>
              <w:rPr>
                <w:rStyle w:val="FootnoteReference"/>
                <w:rFonts w:ascii="Garamond" w:hAnsi="Garamond"/>
                <w:sz w:val="28"/>
                <w:szCs w:val="28"/>
              </w:rPr>
              <w:footnoteReference w:id="27"/>
            </w:r>
            <w:r w:rsidRPr="00071A7D">
              <w:rPr>
                <w:rFonts w:ascii="Garamond" w:hAnsi="Garamond"/>
                <w:sz w:val="28"/>
                <w:szCs w:val="28"/>
              </w:rPr>
              <w:t xml:space="preserve"> </w:t>
            </w:r>
            <w:proofErr w:type="spellStart"/>
            <w:r w:rsidRPr="00071A7D">
              <w:rPr>
                <w:rFonts w:ascii="Garamond" w:hAnsi="Garamond"/>
                <w:sz w:val="28"/>
                <w:szCs w:val="28"/>
              </w:rPr>
              <w:t>smoo</w:t>
            </w:r>
            <w:proofErr w:type="spellEnd"/>
            <w:r w:rsidRPr="00071A7D">
              <w:rPr>
                <w:rFonts w:ascii="Garamond" w:hAnsi="Garamond"/>
                <w:sz w:val="28"/>
                <w:szCs w:val="28"/>
              </w:rPr>
              <w:t xml:space="preserve"> ta shin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hoiggal</w:t>
            </w:r>
            <w:proofErr w:type="spellEnd"/>
            <w:r w:rsidRPr="00071A7D">
              <w:rPr>
                <w:rFonts w:ascii="Garamond" w:hAnsi="Garamond"/>
                <w:sz w:val="28"/>
                <w:szCs w:val="28"/>
              </w:rPr>
              <w:t xml:space="preserve"> </w:t>
            </w:r>
            <w:proofErr w:type="spellStart"/>
            <w:r w:rsidRPr="00071A7D">
              <w:rPr>
                <w:rFonts w:ascii="Garamond" w:hAnsi="Garamond"/>
                <w:sz w:val="28"/>
                <w:szCs w:val="28"/>
              </w:rPr>
              <w:t>liorish</w:t>
            </w:r>
            <w:proofErr w:type="spellEnd"/>
            <w:r w:rsidRPr="00071A7D">
              <w:rPr>
                <w:rFonts w:ascii="Garamond" w:hAnsi="Garamond"/>
                <w:sz w:val="28"/>
                <w:szCs w:val="28"/>
              </w:rPr>
              <w:t xml:space="preserve"> </w:t>
            </w:r>
            <w:proofErr w:type="spellStart"/>
            <w:r w:rsidRPr="00071A7D">
              <w:rPr>
                <w:rFonts w:ascii="Garamond" w:hAnsi="Garamond"/>
                <w:sz w:val="28"/>
                <w:szCs w:val="28"/>
              </w:rPr>
              <w:t>ny</w:t>
            </w:r>
            <w:proofErr w:type="spellEnd"/>
            <w:r w:rsidRPr="00071A7D">
              <w:rPr>
                <w:rFonts w:ascii="Garamond" w:hAnsi="Garamond"/>
                <w:sz w:val="28"/>
                <w:szCs w:val="28"/>
              </w:rPr>
              <w:t xml:space="preserve"> </w:t>
            </w:r>
            <w:proofErr w:type="spellStart"/>
            <w:r w:rsidRPr="00071A7D">
              <w:rPr>
                <w:rFonts w:ascii="Garamond" w:hAnsi="Garamond"/>
                <w:sz w:val="28"/>
                <w:szCs w:val="28"/>
              </w:rPr>
              <w:t>goan</w:t>
            </w:r>
            <w:proofErr w:type="spellEnd"/>
            <w:r w:rsidRPr="00071A7D">
              <w:rPr>
                <w:rFonts w:ascii="Garamond" w:hAnsi="Garamond"/>
                <w:sz w:val="28"/>
                <w:szCs w:val="28"/>
              </w:rPr>
              <w:t xml:space="preserve"> </w:t>
            </w:r>
            <w:proofErr w:type="spellStart"/>
            <w:r w:rsidRPr="00071A7D">
              <w:rPr>
                <w:rFonts w:ascii="Garamond" w:hAnsi="Garamond"/>
                <w:sz w:val="28"/>
                <w:szCs w:val="28"/>
              </w:rPr>
              <w:t>shen</w:t>
            </w:r>
            <w:proofErr w:type="spellEnd"/>
            <w:r w:rsidR="002C617D" w:rsidRPr="002C617D">
              <w:rPr>
                <w:rFonts w:ascii="Garamond" w:hAnsi="Garamond"/>
                <w:i/>
                <w:sz w:val="28"/>
                <w:szCs w:val="28"/>
              </w:rPr>
              <w:t> </w:t>
            </w:r>
            <w:r w:rsidR="00C57BF1" w:rsidRPr="00C57BF1">
              <w:rPr>
                <w:rFonts w:ascii="Garamond" w:hAnsi="Garamond"/>
                <w:sz w:val="28"/>
                <w:szCs w:val="28"/>
              </w:rPr>
              <w:t>?</w:t>
            </w:r>
            <w:r w:rsidRPr="00071A7D">
              <w:rPr>
                <w:rFonts w:ascii="Garamond" w:hAnsi="Garamond"/>
                <w:sz w:val="28"/>
                <w:szCs w:val="28"/>
              </w:rPr>
              <w:t xml:space="preserve"> </w:t>
            </w:r>
          </w:p>
        </w:tc>
        <w:tc>
          <w:tcPr>
            <w:tcW w:w="0" w:type="auto"/>
          </w:tcPr>
          <w:p w14:paraId="182649B1" w14:textId="77777777" w:rsidR="002F3716" w:rsidRPr="00301C44" w:rsidRDefault="002F3716"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Q. </w:t>
            </w:r>
            <w:r w:rsidRPr="00301C44">
              <w:rPr>
                <w:rFonts w:ascii="Garamond" w:hAnsi="Garamond" w:cs="Times New Roman"/>
                <w:i/>
                <w:sz w:val="28"/>
              </w:rPr>
              <w:t>What is the full meaning of those Words</w:t>
            </w:r>
            <w:r w:rsidR="002C617D" w:rsidRPr="002C617D">
              <w:rPr>
                <w:rFonts w:ascii="Garamond" w:hAnsi="Garamond" w:cs="Times New Roman"/>
                <w:i/>
                <w:sz w:val="28"/>
              </w:rPr>
              <w:t> ?</w:t>
            </w:r>
          </w:p>
        </w:tc>
        <w:tc>
          <w:tcPr>
            <w:tcW w:w="0" w:type="auto"/>
          </w:tcPr>
          <w:p w14:paraId="0FE5BCAF" w14:textId="77777777" w:rsidR="002F3716" w:rsidRPr="00167195" w:rsidRDefault="002F3716" w:rsidP="00DB60C3">
            <w:pPr>
              <w:pStyle w:val="ListParagraph"/>
              <w:ind w:left="0"/>
              <w:rPr>
                <w:rFonts w:ascii="Garamond" w:hAnsi="Garamond" w:cs="Times New Roman"/>
                <w:sz w:val="20"/>
                <w:szCs w:val="20"/>
              </w:rPr>
            </w:pPr>
          </w:p>
        </w:tc>
      </w:tr>
      <w:tr w:rsidR="002F3716" w:rsidRPr="00301C44" w14:paraId="7FB10270" w14:textId="77777777" w:rsidTr="00A13FBB">
        <w:tc>
          <w:tcPr>
            <w:tcW w:w="0" w:type="auto"/>
          </w:tcPr>
          <w:p w14:paraId="18D5AD2F" w14:textId="77777777" w:rsidR="002F3716" w:rsidRPr="00071A7D" w:rsidRDefault="002F3716" w:rsidP="00DB60C3">
            <w:pPr>
              <w:pStyle w:val="CM3"/>
              <w:widowControl/>
              <w:spacing w:line="240" w:lineRule="auto"/>
              <w:ind w:firstLine="227"/>
              <w:contextualSpacing/>
              <w:jc w:val="both"/>
              <w:rPr>
                <w:rFonts w:ascii="Garamond" w:hAnsi="Garamond"/>
                <w:sz w:val="28"/>
                <w:szCs w:val="28"/>
              </w:rPr>
            </w:pPr>
            <w:r w:rsidRPr="00071A7D">
              <w:rPr>
                <w:rFonts w:ascii="Garamond" w:hAnsi="Garamond"/>
                <w:i/>
                <w:sz w:val="28"/>
                <w:szCs w:val="28"/>
              </w:rPr>
              <w:t xml:space="preserve">A. Dy </w:t>
            </w:r>
            <w:proofErr w:type="spellStart"/>
            <w:r w:rsidRPr="00071A7D">
              <w:rPr>
                <w:rFonts w:ascii="Garamond" w:hAnsi="Garamond"/>
                <w:i/>
                <w:sz w:val="28"/>
                <w:szCs w:val="28"/>
              </w:rPr>
              <w:t>vel</w:t>
            </w:r>
            <w:proofErr w:type="spellEnd"/>
            <w:r w:rsidRPr="00071A7D">
              <w:rPr>
                <w:rFonts w:ascii="Garamond" w:hAnsi="Garamond"/>
                <w:i/>
                <w:sz w:val="28"/>
                <w:szCs w:val="28"/>
              </w:rPr>
              <w:t xml:space="preserve"> </w:t>
            </w:r>
            <w:proofErr w:type="spellStart"/>
            <w:r w:rsidRPr="00071A7D">
              <w:rPr>
                <w:rFonts w:ascii="Garamond" w:hAnsi="Garamond"/>
                <w:i/>
                <w:sz w:val="28"/>
                <w:szCs w:val="28"/>
              </w:rPr>
              <w:t>Jee</w:t>
            </w:r>
            <w:proofErr w:type="spellEnd"/>
            <w:r w:rsidRPr="00071A7D">
              <w:rPr>
                <w:rFonts w:ascii="Garamond" w:hAnsi="Garamond"/>
                <w:i/>
                <w:sz w:val="28"/>
                <w:szCs w:val="28"/>
              </w:rPr>
              <w:t xml:space="preserve"> er </w:t>
            </w:r>
            <w:proofErr w:type="spellStart"/>
            <w:r w:rsidRPr="00071A7D">
              <w:rPr>
                <w:rFonts w:ascii="Garamond" w:hAnsi="Garamond"/>
                <w:i/>
                <w:sz w:val="28"/>
                <w:szCs w:val="28"/>
              </w:rPr>
              <w:t>p</w:t>
            </w:r>
            <w:r>
              <w:rPr>
                <w:rFonts w:ascii="Garamond" w:hAnsi="Garamond"/>
                <w:i/>
                <w:sz w:val="28"/>
                <w:szCs w:val="28"/>
              </w:rPr>
              <w:t>ho</w:t>
            </w:r>
            <w:r w:rsidRPr="00071A7D">
              <w:rPr>
                <w:rFonts w:ascii="Garamond" w:hAnsi="Garamond"/>
                <w:i/>
                <w:sz w:val="28"/>
                <w:szCs w:val="28"/>
              </w:rPr>
              <w:t>nteil</w:t>
            </w:r>
            <w:proofErr w:type="spellEnd"/>
            <w:r w:rsidRPr="00071A7D">
              <w:rPr>
                <w:rFonts w:ascii="Garamond" w:hAnsi="Garamond"/>
                <w:i/>
                <w:sz w:val="28"/>
                <w:szCs w:val="28"/>
              </w:rPr>
              <w:t xml:space="preserve"> </w:t>
            </w:r>
            <w:proofErr w:type="spellStart"/>
            <w:r w:rsidRPr="00071A7D">
              <w:rPr>
                <w:rFonts w:ascii="Garamond" w:hAnsi="Garamond"/>
                <w:i/>
                <w:sz w:val="28"/>
                <w:szCs w:val="28"/>
              </w:rPr>
              <w:t>laa</w:t>
            </w:r>
            <w:proofErr w:type="spellEnd"/>
            <w:r w:rsidRPr="00071A7D">
              <w:rPr>
                <w:rFonts w:ascii="Garamond" w:hAnsi="Garamond"/>
                <w:i/>
                <w:sz w:val="28"/>
                <w:szCs w:val="28"/>
              </w:rPr>
              <w:t xml:space="preserve">, </w:t>
            </w:r>
            <w:proofErr w:type="spellStart"/>
            <w:r w:rsidRPr="00071A7D">
              <w:rPr>
                <w:rFonts w:ascii="Garamond" w:hAnsi="Garamond"/>
                <w:i/>
                <w:sz w:val="28"/>
                <w:szCs w:val="28"/>
              </w:rPr>
              <w:t>ayn</w:t>
            </w:r>
            <w:proofErr w:type="spellEnd"/>
            <w:r w:rsidRPr="00071A7D">
              <w:rPr>
                <w:rFonts w:ascii="Garamond" w:hAnsi="Garamond"/>
                <w:i/>
                <w:sz w:val="28"/>
                <w:szCs w:val="28"/>
              </w:rPr>
              <w:t xml:space="preserve"> nee </w:t>
            </w:r>
            <w:proofErr w:type="spellStart"/>
            <w:r w:rsidRPr="00071A7D">
              <w:rPr>
                <w:rFonts w:ascii="Garamond" w:hAnsi="Garamond"/>
                <w:i/>
                <w:sz w:val="28"/>
                <w:szCs w:val="28"/>
              </w:rPr>
              <w:t>e’n</w:t>
            </w:r>
            <w:proofErr w:type="spellEnd"/>
            <w:r w:rsidRPr="00071A7D">
              <w:rPr>
                <w:rFonts w:ascii="Garamond" w:hAnsi="Garamond"/>
                <w:i/>
                <w:sz w:val="28"/>
                <w:szCs w:val="28"/>
              </w:rPr>
              <w:t xml:space="preserve"> </w:t>
            </w:r>
            <w:proofErr w:type="spellStart"/>
            <w:r w:rsidRPr="00071A7D">
              <w:rPr>
                <w:rFonts w:ascii="Garamond" w:hAnsi="Garamond"/>
                <w:i/>
                <w:sz w:val="28"/>
                <w:szCs w:val="28"/>
              </w:rPr>
              <w:t>Seihl</w:t>
            </w:r>
            <w:proofErr w:type="spellEnd"/>
            <w:r w:rsidRPr="00071A7D">
              <w:rPr>
                <w:rFonts w:ascii="Garamond" w:hAnsi="Garamond"/>
                <w:i/>
                <w:sz w:val="28"/>
                <w:szCs w:val="28"/>
              </w:rPr>
              <w:t xml:space="preserve"> y </w:t>
            </w:r>
            <w:proofErr w:type="spellStart"/>
            <w:r w:rsidRPr="00071A7D">
              <w:rPr>
                <w:rFonts w:ascii="Garamond" w:hAnsi="Garamond"/>
                <w:i/>
                <w:sz w:val="28"/>
                <w:szCs w:val="28"/>
              </w:rPr>
              <w:t>vriwnys</w:t>
            </w:r>
            <w:proofErr w:type="spellEnd"/>
            <w:r w:rsidRPr="00071A7D">
              <w:rPr>
                <w:rFonts w:ascii="Garamond" w:hAnsi="Garamond"/>
                <w:i/>
                <w:sz w:val="28"/>
                <w:szCs w:val="28"/>
              </w:rPr>
              <w:t xml:space="preserve"> </w:t>
            </w:r>
            <w:proofErr w:type="spellStart"/>
            <w:r w:rsidRPr="00071A7D">
              <w:rPr>
                <w:rFonts w:ascii="Garamond" w:hAnsi="Garamond"/>
                <w:i/>
                <w:sz w:val="28"/>
                <w:szCs w:val="28"/>
              </w:rPr>
              <w:t>ayns</w:t>
            </w:r>
            <w:proofErr w:type="spellEnd"/>
            <w:r w:rsidRPr="00071A7D">
              <w:rPr>
                <w:rFonts w:ascii="Garamond" w:hAnsi="Garamond"/>
                <w:i/>
                <w:sz w:val="28"/>
                <w:szCs w:val="28"/>
              </w:rPr>
              <w:t xml:space="preserve"> </w:t>
            </w:r>
            <w:proofErr w:type="spellStart"/>
            <w:r w:rsidRPr="00071A7D">
              <w:rPr>
                <w:rFonts w:ascii="Garamond" w:hAnsi="Garamond"/>
                <w:i/>
                <w:sz w:val="28"/>
                <w:szCs w:val="28"/>
              </w:rPr>
              <w:t>cairys</w:t>
            </w:r>
            <w:proofErr w:type="spellEnd"/>
            <w:r w:rsidRPr="00071A7D">
              <w:rPr>
                <w:rFonts w:ascii="Garamond" w:hAnsi="Garamond"/>
                <w:i/>
                <w:sz w:val="28"/>
                <w:szCs w:val="28"/>
              </w:rPr>
              <w:t xml:space="preserve"> </w:t>
            </w:r>
            <w:proofErr w:type="spellStart"/>
            <w:r w:rsidRPr="00071A7D">
              <w:rPr>
                <w:rFonts w:ascii="Garamond" w:hAnsi="Garamond"/>
                <w:i/>
                <w:sz w:val="28"/>
                <w:szCs w:val="28"/>
              </w:rPr>
              <w:t>liorish</w:t>
            </w:r>
            <w:proofErr w:type="spellEnd"/>
            <w:r w:rsidRPr="00071A7D">
              <w:rPr>
                <w:rFonts w:ascii="Garamond" w:hAnsi="Garamond"/>
                <w:i/>
                <w:sz w:val="28"/>
                <w:szCs w:val="28"/>
              </w:rPr>
              <w:t xml:space="preserve"> </w:t>
            </w:r>
            <w:proofErr w:type="spellStart"/>
            <w:r w:rsidRPr="00071A7D">
              <w:rPr>
                <w:rFonts w:ascii="Garamond" w:hAnsi="Garamond"/>
                <w:i/>
                <w:sz w:val="28"/>
                <w:szCs w:val="28"/>
              </w:rPr>
              <w:t>Yeesey</w:t>
            </w:r>
            <w:proofErr w:type="spellEnd"/>
            <w:r w:rsidRPr="00071A7D">
              <w:rPr>
                <w:rFonts w:ascii="Garamond" w:hAnsi="Garamond"/>
                <w:i/>
                <w:sz w:val="28"/>
                <w:szCs w:val="28"/>
              </w:rPr>
              <w:t xml:space="preserve"> </w:t>
            </w:r>
            <w:proofErr w:type="spellStart"/>
            <w:r w:rsidRPr="00071A7D">
              <w:rPr>
                <w:rFonts w:ascii="Garamond" w:hAnsi="Garamond"/>
                <w:i/>
                <w:sz w:val="28"/>
                <w:szCs w:val="28"/>
              </w:rPr>
              <w:t>Creest</w:t>
            </w:r>
            <w:proofErr w:type="spellEnd"/>
            <w:r w:rsidRPr="00071A7D">
              <w:rPr>
                <w:rFonts w:ascii="Garamond" w:hAnsi="Garamond"/>
                <w:sz w:val="28"/>
                <w:szCs w:val="28"/>
              </w:rPr>
              <w:t xml:space="preserve">, </w:t>
            </w:r>
            <w:proofErr w:type="spellStart"/>
            <w:r w:rsidRPr="00071A7D">
              <w:rPr>
                <w:rFonts w:ascii="Garamond" w:hAnsi="Garamond"/>
                <w:sz w:val="28"/>
                <w:szCs w:val="28"/>
              </w:rPr>
              <w:t>tra</w:t>
            </w:r>
            <w:proofErr w:type="spellEnd"/>
            <w:r w:rsidRPr="00071A7D">
              <w:rPr>
                <w:rFonts w:ascii="Garamond" w:hAnsi="Garamond"/>
                <w:sz w:val="28"/>
                <w:szCs w:val="28"/>
              </w:rPr>
              <w:t xml:space="preserve"> </w:t>
            </w:r>
            <w:proofErr w:type="spellStart"/>
            <w:r w:rsidRPr="00071A7D">
              <w:rPr>
                <w:rFonts w:ascii="Garamond" w:hAnsi="Garamond"/>
                <w:sz w:val="28"/>
                <w:szCs w:val="28"/>
              </w:rPr>
              <w:t>shegin</w:t>
            </w:r>
            <w:proofErr w:type="spellEnd"/>
            <w:r w:rsidRPr="00071A7D">
              <w:rPr>
                <w:rFonts w:ascii="Garamond" w:hAnsi="Garamond"/>
                <w:sz w:val="28"/>
                <w:szCs w:val="28"/>
              </w:rPr>
              <w:t xml:space="preserve"> </w:t>
            </w:r>
            <w:proofErr w:type="spellStart"/>
            <w:r w:rsidRPr="00071A7D">
              <w:rPr>
                <w:rFonts w:ascii="Garamond" w:hAnsi="Garamond"/>
                <w:sz w:val="28"/>
                <w:szCs w:val="28"/>
              </w:rPr>
              <w:t>dooin</w:t>
            </w:r>
            <w:proofErr w:type="spellEnd"/>
            <w:r w:rsidRPr="00071A7D">
              <w:rPr>
                <w:rFonts w:ascii="Garamond" w:hAnsi="Garamond"/>
                <w:sz w:val="28"/>
                <w:szCs w:val="28"/>
              </w:rPr>
              <w:t xml:space="preserve"> </w:t>
            </w:r>
            <w:proofErr w:type="spellStart"/>
            <w:r w:rsidRPr="00071A7D">
              <w:rPr>
                <w:rFonts w:ascii="Garamond" w:hAnsi="Garamond"/>
                <w:sz w:val="28"/>
                <w:szCs w:val="28"/>
              </w:rPr>
              <w:t>ooilley</w:t>
            </w:r>
            <w:proofErr w:type="spellEnd"/>
            <w:r w:rsidRPr="00071A7D">
              <w:rPr>
                <w:rFonts w:ascii="Garamond" w:hAnsi="Garamond"/>
                <w:sz w:val="28"/>
                <w:szCs w:val="28"/>
              </w:rPr>
              <w:t xml:space="preserve"> </w:t>
            </w:r>
            <w:proofErr w:type="spellStart"/>
            <w:r w:rsidRPr="00071A7D">
              <w:rPr>
                <w:rFonts w:ascii="Garamond" w:hAnsi="Garamond"/>
                <w:sz w:val="28"/>
                <w:szCs w:val="28"/>
              </w:rPr>
              <w:t>shassoo</w:t>
            </w:r>
            <w:proofErr w:type="spellEnd"/>
            <w:r w:rsidRPr="00071A7D">
              <w:rPr>
                <w:rFonts w:ascii="Garamond" w:hAnsi="Garamond"/>
                <w:sz w:val="28"/>
                <w:szCs w:val="28"/>
              </w:rPr>
              <w:t xml:space="preserve"> </w:t>
            </w:r>
            <w:proofErr w:type="spellStart"/>
            <w:r w:rsidRPr="00071A7D">
              <w:rPr>
                <w:rFonts w:ascii="Garamond" w:hAnsi="Garamond"/>
                <w:sz w:val="28"/>
                <w:szCs w:val="28"/>
              </w:rPr>
              <w:t>kiangoyrt</w:t>
            </w:r>
            <w:proofErr w:type="spellEnd"/>
            <w:r w:rsidRPr="00071A7D">
              <w:rPr>
                <w:rFonts w:ascii="Garamond" w:hAnsi="Garamond"/>
                <w:sz w:val="28"/>
                <w:szCs w:val="28"/>
              </w:rPr>
              <w:t xml:space="preserve"> </w:t>
            </w:r>
            <w:proofErr w:type="spellStart"/>
            <w:r w:rsidRPr="00071A7D">
              <w:rPr>
                <w:rFonts w:ascii="Garamond" w:hAnsi="Garamond"/>
                <w:sz w:val="28"/>
                <w:szCs w:val="28"/>
              </w:rPr>
              <w:t>rish</w:t>
            </w:r>
            <w:proofErr w:type="spellEnd"/>
            <w:r w:rsidRPr="00071A7D">
              <w:rPr>
                <w:rFonts w:ascii="Garamond" w:hAnsi="Garamond"/>
                <w:sz w:val="28"/>
                <w:szCs w:val="28"/>
              </w:rPr>
              <w:t xml:space="preserve"> e Stole </w:t>
            </w:r>
            <w:proofErr w:type="spellStart"/>
            <w:r w:rsidRPr="00071A7D">
              <w:rPr>
                <w:rFonts w:ascii="Garamond" w:hAnsi="Garamond"/>
                <w:sz w:val="28"/>
                <w:szCs w:val="28"/>
              </w:rPr>
              <w:t>briwnys</w:t>
            </w:r>
            <w:proofErr w:type="spellEnd"/>
            <w:r w:rsidRPr="00071A7D">
              <w:rPr>
                <w:rFonts w:ascii="Garamond" w:hAnsi="Garamond"/>
                <w:sz w:val="28"/>
                <w:szCs w:val="28"/>
              </w:rPr>
              <w:t xml:space="preserve">, as yow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chooilley</w:t>
            </w:r>
            <w:proofErr w:type="spellEnd"/>
            <w:r w:rsidRPr="00071A7D">
              <w:rPr>
                <w:rFonts w:ascii="Garamond" w:hAnsi="Garamond"/>
                <w:sz w:val="28"/>
                <w:szCs w:val="28"/>
              </w:rPr>
              <w:t xml:space="preserve"> </w:t>
            </w:r>
            <w:proofErr w:type="spellStart"/>
            <w:r w:rsidRPr="00071A7D">
              <w:rPr>
                <w:rFonts w:ascii="Garamond" w:hAnsi="Garamond"/>
                <w:sz w:val="28"/>
                <w:szCs w:val="28"/>
              </w:rPr>
              <w:t>annane</w:t>
            </w:r>
            <w:proofErr w:type="spellEnd"/>
            <w:r w:rsidRPr="00071A7D">
              <w:rPr>
                <w:rFonts w:ascii="Garamond" w:hAnsi="Garamond"/>
                <w:sz w:val="28"/>
                <w:szCs w:val="28"/>
              </w:rPr>
              <w:t xml:space="preserve"> </w:t>
            </w:r>
            <w:proofErr w:type="spellStart"/>
            <w:r w:rsidRPr="00071A7D">
              <w:rPr>
                <w:rFonts w:ascii="Garamond" w:hAnsi="Garamond"/>
                <w:sz w:val="28"/>
                <w:szCs w:val="28"/>
              </w:rPr>
              <w:t>Briwnys</w:t>
            </w:r>
            <w:proofErr w:type="spellEnd"/>
            <w:r w:rsidRPr="00071A7D">
              <w:rPr>
                <w:rFonts w:ascii="Garamond" w:hAnsi="Garamond"/>
                <w:sz w:val="28"/>
                <w:szCs w:val="28"/>
              </w:rPr>
              <w:t xml:space="preserve"> </w:t>
            </w:r>
            <w:proofErr w:type="spellStart"/>
            <w:r w:rsidRPr="00071A7D">
              <w:rPr>
                <w:rFonts w:ascii="Garamond" w:hAnsi="Garamond"/>
                <w:sz w:val="28"/>
                <w:szCs w:val="28"/>
              </w:rPr>
              <w:t>kiart</w:t>
            </w:r>
            <w:proofErr w:type="spellEnd"/>
            <w:r w:rsidRPr="00071A7D">
              <w:rPr>
                <w:rFonts w:ascii="Garamond" w:hAnsi="Garamond"/>
                <w:sz w:val="28"/>
                <w:szCs w:val="28"/>
              </w:rPr>
              <w:t xml:space="preserve">, </w:t>
            </w:r>
            <w:proofErr w:type="spellStart"/>
            <w:r w:rsidRPr="00071A7D">
              <w:rPr>
                <w:rFonts w:ascii="Garamond" w:hAnsi="Garamond"/>
                <w:i/>
                <w:sz w:val="28"/>
                <w:szCs w:val="28"/>
              </w:rPr>
              <w:t>cordail</w:t>
            </w:r>
            <w:proofErr w:type="spellEnd"/>
            <w:r w:rsidRPr="00071A7D">
              <w:rPr>
                <w:rFonts w:ascii="Garamond" w:hAnsi="Garamond"/>
                <w:i/>
                <w:sz w:val="28"/>
                <w:szCs w:val="28"/>
              </w:rPr>
              <w:t xml:space="preserve"> </w:t>
            </w:r>
            <w:proofErr w:type="spellStart"/>
            <w:r w:rsidRPr="00071A7D">
              <w:rPr>
                <w:rFonts w:ascii="Garamond" w:hAnsi="Garamond"/>
                <w:i/>
                <w:sz w:val="28"/>
                <w:szCs w:val="28"/>
              </w:rPr>
              <w:t>rish</w:t>
            </w:r>
            <w:proofErr w:type="spellEnd"/>
            <w:r w:rsidRPr="00071A7D">
              <w:rPr>
                <w:rFonts w:ascii="Garamond" w:hAnsi="Garamond"/>
                <w:i/>
                <w:sz w:val="28"/>
                <w:szCs w:val="28"/>
              </w:rPr>
              <w:t xml:space="preserve"> </w:t>
            </w:r>
            <w:proofErr w:type="spellStart"/>
            <w:r w:rsidRPr="00071A7D">
              <w:rPr>
                <w:rFonts w:ascii="Garamond" w:hAnsi="Garamond"/>
                <w:i/>
                <w:sz w:val="28"/>
                <w:szCs w:val="28"/>
              </w:rPr>
              <w:t>ny</w:t>
            </w:r>
            <w:proofErr w:type="spellEnd"/>
            <w:r w:rsidRPr="00071A7D">
              <w:rPr>
                <w:rFonts w:ascii="Garamond" w:hAnsi="Garamond"/>
                <w:i/>
                <w:sz w:val="28"/>
                <w:szCs w:val="28"/>
              </w:rPr>
              <w:t xml:space="preserve"> </w:t>
            </w:r>
            <w:proofErr w:type="spellStart"/>
            <w:r w:rsidRPr="00071A7D">
              <w:rPr>
                <w:rFonts w:ascii="Garamond" w:hAnsi="Garamond"/>
                <w:i/>
                <w:sz w:val="28"/>
                <w:szCs w:val="28"/>
              </w:rPr>
              <w:t>te</w:t>
            </w:r>
            <w:proofErr w:type="spellEnd"/>
            <w:r w:rsidRPr="00071A7D">
              <w:rPr>
                <w:rFonts w:ascii="Garamond" w:hAnsi="Garamond"/>
                <w:i/>
                <w:sz w:val="28"/>
                <w:szCs w:val="28"/>
              </w:rPr>
              <w:t xml:space="preserve"> er </w:t>
            </w:r>
            <w:proofErr w:type="spellStart"/>
            <w:r w:rsidRPr="00071A7D">
              <w:rPr>
                <w:rFonts w:ascii="Garamond" w:hAnsi="Garamond"/>
                <w:i/>
                <w:sz w:val="28"/>
                <w:szCs w:val="28"/>
              </w:rPr>
              <w:t>yanoo</w:t>
            </w:r>
            <w:proofErr w:type="spellEnd"/>
            <w:r w:rsidRPr="00071A7D">
              <w:rPr>
                <w:rFonts w:ascii="Garamond" w:hAnsi="Garamond"/>
                <w:i/>
                <w:sz w:val="28"/>
                <w:szCs w:val="28"/>
              </w:rPr>
              <w:t xml:space="preserve">, my she </w:t>
            </w:r>
            <w:proofErr w:type="spellStart"/>
            <w:r w:rsidRPr="00071A7D">
              <w:rPr>
                <w:rFonts w:ascii="Garamond" w:hAnsi="Garamond"/>
                <w:i/>
                <w:sz w:val="28"/>
                <w:szCs w:val="28"/>
              </w:rPr>
              <w:t>mie</w:t>
            </w:r>
            <w:proofErr w:type="spellEnd"/>
            <w:r w:rsidRPr="00071A7D">
              <w:rPr>
                <w:rFonts w:ascii="Garamond" w:hAnsi="Garamond"/>
                <w:i/>
                <w:sz w:val="28"/>
                <w:szCs w:val="28"/>
              </w:rPr>
              <w:t xml:space="preserve"> </w:t>
            </w:r>
            <w:proofErr w:type="spellStart"/>
            <w:r w:rsidRPr="00071A7D">
              <w:rPr>
                <w:rFonts w:ascii="Garamond" w:hAnsi="Garamond"/>
                <w:i/>
                <w:sz w:val="28"/>
                <w:szCs w:val="28"/>
              </w:rPr>
              <w:t>ny</w:t>
            </w:r>
            <w:proofErr w:type="spellEnd"/>
            <w:r w:rsidRPr="00071A7D">
              <w:rPr>
                <w:rFonts w:ascii="Garamond" w:hAnsi="Garamond"/>
                <w:i/>
                <w:sz w:val="28"/>
                <w:szCs w:val="28"/>
              </w:rPr>
              <w:t xml:space="preserve"> </w:t>
            </w:r>
            <w:proofErr w:type="spellStart"/>
            <w:r w:rsidRPr="00071A7D">
              <w:rPr>
                <w:rFonts w:ascii="Garamond" w:hAnsi="Garamond"/>
                <w:i/>
                <w:sz w:val="28"/>
                <w:szCs w:val="28"/>
              </w:rPr>
              <w:t>s</w:t>
            </w:r>
            <w:r>
              <w:rPr>
                <w:rFonts w:ascii="Garamond" w:hAnsi="Garamond"/>
                <w:i/>
                <w:sz w:val="28"/>
                <w:szCs w:val="28"/>
              </w:rPr>
              <w:t>aih</w:t>
            </w:r>
            <w:proofErr w:type="spellEnd"/>
            <w:r w:rsidRPr="00071A7D">
              <w:rPr>
                <w:rFonts w:ascii="Garamond" w:hAnsi="Garamond"/>
                <w:i/>
                <w:sz w:val="28"/>
                <w:szCs w:val="28"/>
              </w:rPr>
              <w:t xml:space="preserve"> </w:t>
            </w:r>
            <w:proofErr w:type="spellStart"/>
            <w:r w:rsidRPr="00071A7D">
              <w:rPr>
                <w:rFonts w:ascii="Garamond" w:hAnsi="Garamond"/>
                <w:i/>
                <w:sz w:val="28"/>
                <w:szCs w:val="28"/>
              </w:rPr>
              <w:t>te</w:t>
            </w:r>
            <w:proofErr w:type="spellEnd"/>
            <w:r w:rsidRPr="00071A7D">
              <w:rPr>
                <w:rFonts w:ascii="Garamond" w:hAnsi="Garamond"/>
                <w:sz w:val="28"/>
                <w:szCs w:val="28"/>
              </w:rPr>
              <w:t xml:space="preserve">. </w:t>
            </w:r>
            <w:proofErr w:type="spellStart"/>
            <w:r w:rsidRPr="00071A7D">
              <w:rPr>
                <w:rFonts w:ascii="Garamond" w:hAnsi="Garamond"/>
                <w:sz w:val="28"/>
                <w:szCs w:val="28"/>
              </w:rPr>
              <w:t>Eisht</w:t>
            </w:r>
            <w:proofErr w:type="spellEnd"/>
            <w:r w:rsidRPr="00071A7D">
              <w:rPr>
                <w:rFonts w:ascii="Garamond" w:hAnsi="Garamond"/>
                <w:sz w:val="28"/>
                <w:szCs w:val="28"/>
              </w:rPr>
              <w:t xml:space="preserve"> bee </w:t>
            </w:r>
            <w:proofErr w:type="spellStart"/>
            <w:r w:rsidRPr="00071A7D">
              <w:rPr>
                <w:rFonts w:ascii="Garamond" w:hAnsi="Garamond"/>
                <w:sz w:val="28"/>
                <w:szCs w:val="28"/>
              </w:rPr>
              <w:t>folleeaght</w:t>
            </w:r>
            <w:proofErr w:type="spellEnd"/>
            <w:r w:rsidRPr="00071A7D">
              <w:rPr>
                <w:rFonts w:ascii="Garamond" w:hAnsi="Garamond"/>
                <w:sz w:val="28"/>
                <w:szCs w:val="28"/>
              </w:rPr>
              <w:t xml:space="preserve"> </w:t>
            </w:r>
            <w:proofErr w:type="spellStart"/>
            <w:r w:rsidRPr="00071A7D">
              <w:rPr>
                <w:rFonts w:ascii="Garamond" w:hAnsi="Garamond"/>
                <w:sz w:val="28"/>
                <w:szCs w:val="28"/>
              </w:rPr>
              <w:t>dagh</w:t>
            </w:r>
            <w:proofErr w:type="spellEnd"/>
            <w:r w:rsidRPr="00071A7D">
              <w:rPr>
                <w:rFonts w:ascii="Garamond" w:hAnsi="Garamond"/>
                <w:sz w:val="28"/>
                <w:szCs w:val="28"/>
              </w:rPr>
              <w:t xml:space="preserve"> Cree er </w:t>
            </w:r>
            <w:proofErr w:type="spellStart"/>
            <w:r w:rsidRPr="00071A7D">
              <w:rPr>
                <w:rFonts w:ascii="Garamond" w:hAnsi="Garamond"/>
                <w:sz w:val="28"/>
                <w:szCs w:val="28"/>
              </w:rPr>
              <w:t>ny</w:t>
            </w:r>
            <w:proofErr w:type="spellEnd"/>
            <w:r w:rsidRPr="00071A7D">
              <w:rPr>
                <w:rFonts w:ascii="Garamond" w:hAnsi="Garamond"/>
                <w:sz w:val="28"/>
                <w:szCs w:val="28"/>
              </w:rPr>
              <w:t xml:space="preserve"> akin, as </w:t>
            </w:r>
            <w:proofErr w:type="spellStart"/>
            <w:r w:rsidRPr="00071A7D">
              <w:rPr>
                <w:rFonts w:ascii="Garamond" w:hAnsi="Garamond"/>
                <w:sz w:val="28"/>
                <w:szCs w:val="28"/>
              </w:rPr>
              <w:t>hig</w:t>
            </w:r>
            <w:proofErr w:type="spellEnd"/>
            <w:r w:rsidRPr="00071A7D">
              <w:rPr>
                <w:rFonts w:ascii="Garamond" w:hAnsi="Garamond"/>
                <w:sz w:val="28"/>
                <w:szCs w:val="28"/>
              </w:rPr>
              <w:t xml:space="preserve"> </w:t>
            </w:r>
            <w:proofErr w:type="spellStart"/>
            <w:r w:rsidRPr="00071A7D">
              <w:rPr>
                <w:rFonts w:ascii="Garamond" w:hAnsi="Garamond"/>
                <w:sz w:val="28"/>
                <w:szCs w:val="28"/>
              </w:rPr>
              <w:t>ny</w:t>
            </w:r>
            <w:proofErr w:type="spellEnd"/>
            <w:r w:rsidRPr="00071A7D">
              <w:rPr>
                <w:rFonts w:ascii="Garamond" w:hAnsi="Garamond"/>
                <w:sz w:val="28"/>
                <w:szCs w:val="28"/>
              </w:rPr>
              <w:t xml:space="preserve"> </w:t>
            </w:r>
            <w:proofErr w:type="spellStart"/>
            <w:r w:rsidRPr="00071A7D">
              <w:rPr>
                <w:rFonts w:ascii="Garamond" w:hAnsi="Garamond"/>
                <w:sz w:val="28"/>
                <w:szCs w:val="28"/>
              </w:rPr>
              <w:t>Obbraghyn</w:t>
            </w:r>
            <w:proofErr w:type="spellEnd"/>
            <w:r w:rsidRPr="00071A7D">
              <w:rPr>
                <w:rFonts w:ascii="Garamond" w:hAnsi="Garamond"/>
                <w:sz w:val="28"/>
                <w:szCs w:val="28"/>
              </w:rPr>
              <w:t xml:space="preserve"> </w:t>
            </w:r>
            <w:proofErr w:type="spellStart"/>
            <w:r w:rsidRPr="00071A7D">
              <w:rPr>
                <w:rFonts w:ascii="Garamond" w:hAnsi="Garamond"/>
                <w:sz w:val="28"/>
                <w:szCs w:val="28"/>
              </w:rPr>
              <w:t>smoo</w:t>
            </w:r>
            <w:proofErr w:type="spellEnd"/>
            <w:r w:rsidRPr="00071A7D">
              <w:rPr>
                <w:rFonts w:ascii="Garamond" w:hAnsi="Garamond"/>
                <w:sz w:val="28"/>
                <w:szCs w:val="28"/>
              </w:rPr>
              <w:t xml:space="preserve"> ta </w:t>
            </w:r>
            <w:proofErr w:type="spellStart"/>
            <w:r w:rsidRPr="00071A7D">
              <w:rPr>
                <w:rFonts w:ascii="Garamond" w:hAnsi="Garamond"/>
                <w:sz w:val="28"/>
                <w:szCs w:val="28"/>
              </w:rPr>
              <w:t>follit</w:t>
            </w:r>
            <w:proofErr w:type="spellEnd"/>
            <w:r w:rsidRPr="00071A7D">
              <w:rPr>
                <w:rFonts w:ascii="Garamond" w:hAnsi="Garamond"/>
                <w:sz w:val="28"/>
                <w:szCs w:val="28"/>
              </w:rPr>
              <w:t xml:space="preserve"> </w:t>
            </w:r>
            <w:proofErr w:type="spellStart"/>
            <w:r w:rsidRPr="00071A7D">
              <w:rPr>
                <w:rFonts w:ascii="Garamond" w:hAnsi="Garamond"/>
                <w:sz w:val="28"/>
                <w:szCs w:val="28"/>
              </w:rPr>
              <w:t>ayns</w:t>
            </w:r>
            <w:proofErr w:type="spellEnd"/>
            <w:r w:rsidRPr="00071A7D">
              <w:rPr>
                <w:rFonts w:ascii="Garamond" w:hAnsi="Garamond"/>
                <w:sz w:val="28"/>
                <w:szCs w:val="28"/>
              </w:rPr>
              <w:t xml:space="preserve"> </w:t>
            </w:r>
            <w:proofErr w:type="spellStart"/>
            <w:r w:rsidRPr="00071A7D">
              <w:rPr>
                <w:rFonts w:ascii="Garamond" w:hAnsi="Garamond"/>
                <w:sz w:val="28"/>
                <w:szCs w:val="28"/>
              </w:rPr>
              <w:t>dorraghys</w:t>
            </w:r>
            <w:proofErr w:type="spellEnd"/>
            <w:r w:rsidRPr="00071A7D">
              <w:rPr>
                <w:rFonts w:ascii="Garamond" w:hAnsi="Garamond"/>
                <w:sz w:val="28"/>
                <w:szCs w:val="28"/>
              </w:rPr>
              <w:t xml:space="preserve"> </w:t>
            </w:r>
            <w:proofErr w:type="spellStart"/>
            <w:r w:rsidRPr="00071A7D">
              <w:rPr>
                <w:rFonts w:ascii="Garamond" w:hAnsi="Garamond"/>
                <w:sz w:val="28"/>
                <w:szCs w:val="28"/>
              </w:rPr>
              <w:t>gys</w:t>
            </w:r>
            <w:proofErr w:type="spellEnd"/>
            <w:r w:rsidRPr="00071A7D">
              <w:rPr>
                <w:rFonts w:ascii="Garamond" w:hAnsi="Garamond"/>
                <w:sz w:val="28"/>
                <w:szCs w:val="28"/>
              </w:rPr>
              <w:t xml:space="preserve"> </w:t>
            </w:r>
            <w:proofErr w:type="spellStart"/>
            <w:r w:rsidRPr="00071A7D">
              <w:rPr>
                <w:rFonts w:ascii="Garamond" w:hAnsi="Garamond"/>
                <w:sz w:val="28"/>
                <w:szCs w:val="28"/>
              </w:rPr>
              <w:t>soilshey</w:t>
            </w:r>
            <w:proofErr w:type="spellEnd"/>
            <w:r w:rsidRPr="00071A7D">
              <w:rPr>
                <w:rFonts w:ascii="Garamond" w:hAnsi="Garamond"/>
                <w:sz w:val="28"/>
                <w:szCs w:val="28"/>
              </w:rPr>
              <w:t xml:space="preserve">, Bee </w:t>
            </w:r>
            <w:proofErr w:type="spellStart"/>
            <w:r w:rsidRPr="00071A7D">
              <w:rPr>
                <w:rFonts w:ascii="Garamond" w:hAnsi="Garamond"/>
                <w:sz w:val="28"/>
                <w:szCs w:val="28"/>
              </w:rPr>
              <w:t>Cooinsheansyn</w:t>
            </w:r>
            <w:proofErr w:type="spellEnd"/>
            <w:r w:rsidRPr="00071A7D">
              <w:rPr>
                <w:rFonts w:ascii="Garamond" w:hAnsi="Garamond"/>
                <w:sz w:val="28"/>
                <w:szCs w:val="28"/>
              </w:rPr>
              <w:t xml:space="preserve"> </w:t>
            </w:r>
            <w:proofErr w:type="spellStart"/>
            <w:r w:rsidRPr="00071A7D">
              <w:rPr>
                <w:rFonts w:ascii="Garamond" w:hAnsi="Garamond"/>
                <w:sz w:val="28"/>
                <w:szCs w:val="28"/>
              </w:rPr>
              <w:t>deney</w:t>
            </w:r>
            <w:proofErr w:type="spellEnd"/>
            <w:r w:rsidRPr="00071A7D">
              <w:rPr>
                <w:rFonts w:ascii="Garamond" w:hAnsi="Garamond"/>
                <w:sz w:val="28"/>
                <w:szCs w:val="28"/>
              </w:rPr>
              <w:t xml:space="preserve"> </w:t>
            </w:r>
            <w:proofErr w:type="spellStart"/>
            <w:r w:rsidRPr="00071A7D">
              <w:rPr>
                <w:rFonts w:ascii="Garamond" w:hAnsi="Garamond"/>
                <w:sz w:val="28"/>
                <w:szCs w:val="28"/>
              </w:rPr>
              <w:t>eisht</w:t>
            </w:r>
            <w:proofErr w:type="spellEnd"/>
            <w:r w:rsidRPr="00071A7D">
              <w:rPr>
                <w:rFonts w:ascii="Garamond" w:hAnsi="Garamond"/>
                <w:sz w:val="28"/>
                <w:szCs w:val="28"/>
              </w:rPr>
              <w:t xml:space="preserve"> er </w:t>
            </w:r>
            <w:proofErr w:type="spellStart"/>
            <w:r w:rsidRPr="00071A7D">
              <w:rPr>
                <w:rFonts w:ascii="Garamond" w:hAnsi="Garamond"/>
                <w:sz w:val="28"/>
                <w:szCs w:val="28"/>
              </w:rPr>
              <w:t>ny</w:t>
            </w:r>
            <w:proofErr w:type="spellEnd"/>
            <w:r w:rsidRPr="00071A7D">
              <w:rPr>
                <w:rFonts w:ascii="Garamond" w:hAnsi="Garamond"/>
                <w:sz w:val="28"/>
                <w:szCs w:val="28"/>
              </w:rPr>
              <w:t xml:space="preserve"> </w:t>
            </w:r>
            <w:proofErr w:type="spellStart"/>
            <w:r w:rsidRPr="002F3716">
              <w:rPr>
                <w:rFonts w:ascii="Garamond" w:hAnsi="Garamond"/>
                <w:sz w:val="28"/>
                <w:szCs w:val="28"/>
              </w:rPr>
              <w:t>n</w:t>
            </w:r>
            <w:r w:rsidRPr="00071A7D">
              <w:rPr>
                <w:rFonts w:ascii="Garamond" w:hAnsi="Garamond"/>
                <w:sz w:val="28"/>
                <w:szCs w:val="28"/>
              </w:rPr>
              <w:t>oostey</w:t>
            </w:r>
            <w:proofErr w:type="spellEnd"/>
            <w:r w:rsidRPr="00071A7D">
              <w:rPr>
                <w:rFonts w:ascii="Garamond" w:hAnsi="Garamond"/>
                <w:sz w:val="28"/>
                <w:szCs w:val="28"/>
              </w:rPr>
              <w:t xml:space="preserve">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jarroo</w:t>
            </w:r>
            <w:proofErr w:type="spellEnd"/>
            <w:r w:rsidRPr="00071A7D">
              <w:rPr>
                <w:rFonts w:ascii="Garamond" w:hAnsi="Garamond"/>
                <w:sz w:val="28"/>
                <w:szCs w:val="28"/>
              </w:rPr>
              <w:t xml:space="preserve">, as bee ad </w:t>
            </w:r>
            <w:proofErr w:type="spellStart"/>
            <w:r w:rsidRPr="00071A7D">
              <w:rPr>
                <w:rFonts w:ascii="Garamond" w:hAnsi="Garamond"/>
                <w:sz w:val="28"/>
                <w:szCs w:val="28"/>
              </w:rPr>
              <w:t>eagnit</w:t>
            </w:r>
            <w:proofErr w:type="spellEnd"/>
            <w:r w:rsidRPr="00071A7D">
              <w:rPr>
                <w:rFonts w:ascii="Garamond" w:hAnsi="Garamond"/>
                <w:sz w:val="28"/>
                <w:szCs w:val="28"/>
              </w:rPr>
              <w:t xml:space="preserve"> </w:t>
            </w:r>
            <w:proofErr w:type="spellStart"/>
            <w:r w:rsidRPr="00071A7D">
              <w:rPr>
                <w:rFonts w:ascii="Garamond" w:hAnsi="Garamond"/>
                <w:sz w:val="28"/>
                <w:szCs w:val="28"/>
              </w:rPr>
              <w:t>dy</w:t>
            </w:r>
            <w:proofErr w:type="spellEnd"/>
            <w:r w:rsidRPr="00071A7D">
              <w:rPr>
                <w:rFonts w:ascii="Garamond" w:hAnsi="Garamond"/>
                <w:sz w:val="28"/>
                <w:szCs w:val="28"/>
              </w:rPr>
              <w:t xml:space="preserve"> akin as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ghoal</w:t>
            </w:r>
            <w:proofErr w:type="spellEnd"/>
            <w:r w:rsidRPr="00071A7D">
              <w:rPr>
                <w:rFonts w:ascii="Garamond" w:hAnsi="Garamond"/>
                <w:sz w:val="28"/>
                <w:szCs w:val="28"/>
              </w:rPr>
              <w:t xml:space="preserve"> </w:t>
            </w:r>
            <w:proofErr w:type="spellStart"/>
            <w:r w:rsidRPr="00071A7D">
              <w:rPr>
                <w:rFonts w:ascii="Garamond" w:hAnsi="Garamond"/>
                <w:sz w:val="28"/>
                <w:szCs w:val="28"/>
              </w:rPr>
              <w:t>rish</w:t>
            </w:r>
            <w:proofErr w:type="spellEnd"/>
            <w:r w:rsidRPr="00071A7D">
              <w:rPr>
                <w:rFonts w:ascii="Garamond" w:hAnsi="Garamond"/>
                <w:sz w:val="28"/>
                <w:szCs w:val="28"/>
              </w:rPr>
              <w:t xml:space="preserve"> </w:t>
            </w:r>
            <w:proofErr w:type="spellStart"/>
            <w:r w:rsidRPr="00071A7D">
              <w:rPr>
                <w:rFonts w:ascii="Garamond" w:hAnsi="Garamond"/>
                <w:sz w:val="28"/>
                <w:szCs w:val="28"/>
              </w:rPr>
              <w:t>nyn</w:t>
            </w:r>
            <w:proofErr w:type="spellEnd"/>
            <w:r w:rsidRPr="00071A7D">
              <w:rPr>
                <w:rFonts w:ascii="Garamond" w:hAnsi="Garamond"/>
                <w:sz w:val="28"/>
                <w:szCs w:val="28"/>
              </w:rPr>
              <w:t xml:space="preserve"> </w:t>
            </w:r>
            <w:proofErr w:type="spellStart"/>
            <w:r w:rsidRPr="00071A7D">
              <w:rPr>
                <w:rFonts w:ascii="Garamond" w:hAnsi="Garamond"/>
                <w:sz w:val="28"/>
                <w:szCs w:val="28"/>
              </w:rPr>
              <w:t>voil</w:t>
            </w:r>
            <w:proofErr w:type="spellEnd"/>
            <w:r w:rsidRPr="00071A7D">
              <w:rPr>
                <w:rFonts w:ascii="Garamond" w:hAnsi="Garamond"/>
                <w:sz w:val="28"/>
                <w:szCs w:val="28"/>
              </w:rPr>
              <w:t>-chi</w:t>
            </w:r>
            <w:r>
              <w:rPr>
                <w:rFonts w:ascii="Garamond" w:hAnsi="Garamond"/>
                <w:sz w:val="28"/>
                <w:szCs w:val="28"/>
              </w:rPr>
              <w:t>n</w:t>
            </w:r>
            <w:r w:rsidRPr="00071A7D">
              <w:rPr>
                <w:rFonts w:ascii="Garamond" w:hAnsi="Garamond"/>
                <w:sz w:val="28"/>
                <w:szCs w:val="28"/>
              </w:rPr>
              <w:t xml:space="preserve"> as </w:t>
            </w:r>
            <w:proofErr w:type="spellStart"/>
            <w:r w:rsidRPr="00071A7D">
              <w:rPr>
                <w:rFonts w:ascii="Garamond" w:hAnsi="Garamond"/>
                <w:sz w:val="28"/>
                <w:szCs w:val="28"/>
              </w:rPr>
              <w:t>Cairys</w:t>
            </w:r>
            <w:proofErr w:type="spellEnd"/>
            <w:r w:rsidRPr="00071A7D">
              <w:rPr>
                <w:rFonts w:ascii="Garamond" w:hAnsi="Garamond"/>
                <w:sz w:val="28"/>
                <w:szCs w:val="28"/>
              </w:rPr>
              <w:t xml:space="preserve"> y </w:t>
            </w:r>
            <w:proofErr w:type="spellStart"/>
            <w:r w:rsidRPr="00071A7D">
              <w:rPr>
                <w:rFonts w:ascii="Garamond" w:hAnsi="Garamond"/>
                <w:sz w:val="28"/>
                <w:szCs w:val="28"/>
              </w:rPr>
              <w:t>vriwnys</w:t>
            </w:r>
            <w:proofErr w:type="spellEnd"/>
            <w:r w:rsidRPr="00071A7D">
              <w:rPr>
                <w:rFonts w:ascii="Garamond" w:hAnsi="Garamond"/>
                <w:sz w:val="28"/>
                <w:szCs w:val="28"/>
              </w:rPr>
              <w:t xml:space="preserve"> </w:t>
            </w:r>
            <w:proofErr w:type="spellStart"/>
            <w:r w:rsidRPr="00071A7D">
              <w:rPr>
                <w:rFonts w:ascii="Garamond" w:hAnsi="Garamond"/>
                <w:sz w:val="28"/>
                <w:szCs w:val="28"/>
              </w:rPr>
              <w:t>shen</w:t>
            </w:r>
            <w:proofErr w:type="spellEnd"/>
            <w:r w:rsidRPr="00071A7D">
              <w:rPr>
                <w:rFonts w:ascii="Garamond" w:hAnsi="Garamond"/>
                <w:sz w:val="28"/>
                <w:szCs w:val="28"/>
              </w:rPr>
              <w:t xml:space="preserve"> </w:t>
            </w:r>
            <w:proofErr w:type="spellStart"/>
            <w:r w:rsidRPr="00071A7D">
              <w:rPr>
                <w:rFonts w:ascii="Garamond" w:hAnsi="Garamond"/>
                <w:sz w:val="28"/>
                <w:szCs w:val="28"/>
              </w:rPr>
              <w:t>hed</w:t>
            </w:r>
            <w:proofErr w:type="spellEnd"/>
            <w:r w:rsidRPr="00071A7D">
              <w:rPr>
                <w:rFonts w:ascii="Garamond" w:hAnsi="Garamond"/>
                <w:sz w:val="28"/>
                <w:szCs w:val="28"/>
              </w:rPr>
              <w:t xml:space="preserve"> </w:t>
            </w:r>
            <w:proofErr w:type="spellStart"/>
            <w:r w:rsidRPr="00071A7D">
              <w:rPr>
                <w:rFonts w:ascii="Garamond" w:hAnsi="Garamond"/>
                <w:sz w:val="28"/>
                <w:szCs w:val="28"/>
              </w:rPr>
              <w:t>orroosyn</w:t>
            </w:r>
            <w:proofErr w:type="spellEnd"/>
            <w:r w:rsidRPr="00071A7D">
              <w:rPr>
                <w:rFonts w:ascii="Garamond" w:hAnsi="Garamond"/>
                <w:sz w:val="28"/>
                <w:szCs w:val="28"/>
              </w:rPr>
              <w:t xml:space="preserve"> </w:t>
            </w:r>
            <w:proofErr w:type="spellStart"/>
            <w:r w:rsidRPr="00071A7D">
              <w:rPr>
                <w:rFonts w:ascii="Garamond" w:hAnsi="Garamond"/>
                <w:sz w:val="28"/>
                <w:szCs w:val="28"/>
              </w:rPr>
              <w:t>ooilley</w:t>
            </w:r>
            <w:proofErr w:type="spellEnd"/>
            <w:r w:rsidRPr="00071A7D">
              <w:rPr>
                <w:rFonts w:ascii="Garamond" w:hAnsi="Garamond"/>
                <w:sz w:val="28"/>
                <w:szCs w:val="28"/>
              </w:rPr>
              <w:t xml:space="preserve"> </w:t>
            </w:r>
            <w:proofErr w:type="spellStart"/>
            <w:r w:rsidRPr="00071A7D">
              <w:rPr>
                <w:rFonts w:ascii="Garamond" w:hAnsi="Garamond"/>
                <w:sz w:val="28"/>
                <w:szCs w:val="28"/>
              </w:rPr>
              <w:t>t’er</w:t>
            </w:r>
            <w:proofErr w:type="spellEnd"/>
            <w:r w:rsidRPr="00071A7D">
              <w:rPr>
                <w:rFonts w:ascii="Garamond" w:hAnsi="Garamond"/>
                <w:sz w:val="28"/>
                <w:szCs w:val="28"/>
              </w:rPr>
              <w:t xml:space="preserve"> </w:t>
            </w:r>
            <w:proofErr w:type="spellStart"/>
            <w:r w:rsidRPr="00071A7D">
              <w:rPr>
                <w:rFonts w:ascii="Garamond" w:hAnsi="Garamond"/>
                <w:sz w:val="28"/>
                <w:szCs w:val="28"/>
              </w:rPr>
              <w:t>gheddyn</w:t>
            </w:r>
            <w:proofErr w:type="spellEnd"/>
            <w:r w:rsidRPr="00071A7D">
              <w:rPr>
                <w:rFonts w:ascii="Garamond" w:hAnsi="Garamond"/>
                <w:sz w:val="28"/>
                <w:szCs w:val="28"/>
              </w:rPr>
              <w:t xml:space="preserve"> baas </w:t>
            </w:r>
            <w:proofErr w:type="spellStart"/>
            <w:r w:rsidRPr="00071A7D">
              <w:rPr>
                <w:rFonts w:ascii="Garamond" w:hAnsi="Garamond"/>
                <w:sz w:val="28"/>
                <w:szCs w:val="28"/>
              </w:rPr>
              <w:t>ayns</w:t>
            </w:r>
            <w:proofErr w:type="spellEnd"/>
            <w:r w:rsidRPr="00071A7D">
              <w:rPr>
                <w:rFonts w:ascii="Garamond" w:hAnsi="Garamond"/>
                <w:sz w:val="28"/>
                <w:szCs w:val="28"/>
              </w:rPr>
              <w:t xml:space="preserve"> </w:t>
            </w:r>
            <w:proofErr w:type="spellStart"/>
            <w:r w:rsidRPr="00071A7D">
              <w:rPr>
                <w:rFonts w:ascii="Garamond" w:hAnsi="Garamond"/>
                <w:sz w:val="28"/>
                <w:szCs w:val="28"/>
              </w:rPr>
              <w:t>nyn</w:t>
            </w:r>
            <w:proofErr w:type="spellEnd"/>
            <w:r w:rsidRPr="00071A7D">
              <w:rPr>
                <w:rFonts w:ascii="Garamond" w:hAnsi="Garamond"/>
                <w:sz w:val="28"/>
                <w:szCs w:val="28"/>
              </w:rPr>
              <w:t xml:space="preserve"> </w:t>
            </w:r>
            <w:proofErr w:type="spellStart"/>
            <w:r w:rsidRPr="00071A7D">
              <w:rPr>
                <w:rFonts w:ascii="Garamond" w:hAnsi="Garamond"/>
                <w:sz w:val="28"/>
                <w:szCs w:val="28"/>
              </w:rPr>
              <w:t>beccaghyn</w:t>
            </w:r>
            <w:proofErr w:type="spellEnd"/>
            <w:r w:rsidRPr="00071A7D">
              <w:rPr>
                <w:rFonts w:ascii="Garamond" w:hAnsi="Garamond"/>
                <w:sz w:val="28"/>
                <w:szCs w:val="28"/>
              </w:rPr>
              <w:t xml:space="preserve"> </w:t>
            </w:r>
            <w:proofErr w:type="spellStart"/>
            <w:r w:rsidRPr="00071A7D">
              <w:rPr>
                <w:rFonts w:ascii="Garamond" w:hAnsi="Garamond"/>
                <w:sz w:val="28"/>
                <w:szCs w:val="28"/>
              </w:rPr>
              <w:t>fegooish</w:t>
            </w:r>
            <w:proofErr w:type="spellEnd"/>
            <w:r w:rsidRPr="00071A7D">
              <w:rPr>
                <w:rFonts w:ascii="Garamond" w:hAnsi="Garamond"/>
                <w:sz w:val="28"/>
                <w:szCs w:val="28"/>
              </w:rPr>
              <w:t xml:space="preserve"> </w:t>
            </w:r>
            <w:proofErr w:type="spellStart"/>
            <w:r w:rsidRPr="00071A7D">
              <w:rPr>
                <w:rFonts w:ascii="Garamond" w:hAnsi="Garamond"/>
                <w:sz w:val="28"/>
                <w:szCs w:val="28"/>
              </w:rPr>
              <w:t>arrys</w:t>
            </w:r>
            <w:proofErr w:type="spellEnd"/>
            <w:r w:rsidRPr="00071A7D">
              <w:rPr>
                <w:rFonts w:ascii="Garamond" w:hAnsi="Garamond"/>
                <w:sz w:val="28"/>
                <w:szCs w:val="28"/>
              </w:rPr>
              <w:t xml:space="preserve">, </w:t>
            </w:r>
            <w:r w:rsidRPr="00071A7D">
              <w:rPr>
                <w:rFonts w:ascii="Garamond" w:hAnsi="Garamond"/>
                <w:i/>
                <w:sz w:val="28"/>
                <w:szCs w:val="28"/>
              </w:rPr>
              <w:t xml:space="preserve">vees er </w:t>
            </w:r>
            <w:proofErr w:type="spellStart"/>
            <w:r w:rsidRPr="00071A7D">
              <w:rPr>
                <w:rFonts w:ascii="Garamond" w:hAnsi="Garamond"/>
                <w:i/>
                <w:sz w:val="28"/>
                <w:szCs w:val="28"/>
              </w:rPr>
              <w:t>nyn</w:t>
            </w:r>
            <w:proofErr w:type="spellEnd"/>
            <w:r w:rsidRPr="00071A7D">
              <w:rPr>
                <w:rFonts w:ascii="Garamond" w:hAnsi="Garamond"/>
                <w:i/>
                <w:sz w:val="28"/>
                <w:szCs w:val="28"/>
              </w:rPr>
              <w:t xml:space="preserve"> </w:t>
            </w:r>
            <w:proofErr w:type="spellStart"/>
            <w:r w:rsidRPr="00071A7D">
              <w:rPr>
                <w:rFonts w:ascii="Garamond" w:hAnsi="Garamond"/>
                <w:i/>
                <w:sz w:val="28"/>
                <w:szCs w:val="28"/>
              </w:rPr>
              <w:t>dilgey</w:t>
            </w:r>
            <w:proofErr w:type="spellEnd"/>
            <w:r w:rsidRPr="00071A7D">
              <w:rPr>
                <w:rFonts w:ascii="Garamond" w:hAnsi="Garamond"/>
                <w:i/>
                <w:sz w:val="28"/>
                <w:szCs w:val="28"/>
              </w:rPr>
              <w:t xml:space="preserve"> </w:t>
            </w:r>
            <w:proofErr w:type="spellStart"/>
            <w:r w:rsidRPr="00071A7D">
              <w:rPr>
                <w:rFonts w:ascii="Garamond" w:hAnsi="Garamond"/>
                <w:i/>
                <w:sz w:val="28"/>
                <w:szCs w:val="28"/>
              </w:rPr>
              <w:t>ayns</w:t>
            </w:r>
            <w:proofErr w:type="spellEnd"/>
            <w:r w:rsidRPr="00071A7D">
              <w:rPr>
                <w:rFonts w:ascii="Garamond" w:hAnsi="Garamond"/>
                <w:i/>
                <w:sz w:val="28"/>
                <w:szCs w:val="28"/>
              </w:rPr>
              <w:t xml:space="preserve"> </w:t>
            </w:r>
            <w:proofErr w:type="spellStart"/>
            <w:r w:rsidRPr="00071A7D">
              <w:rPr>
                <w:rFonts w:ascii="Garamond" w:hAnsi="Garamond"/>
                <w:i/>
                <w:sz w:val="28"/>
                <w:szCs w:val="28"/>
              </w:rPr>
              <w:t>aile</w:t>
            </w:r>
            <w:proofErr w:type="spellEnd"/>
            <w:r w:rsidRPr="00071A7D">
              <w:rPr>
                <w:rFonts w:ascii="Garamond" w:hAnsi="Garamond"/>
                <w:i/>
                <w:sz w:val="28"/>
                <w:szCs w:val="28"/>
              </w:rPr>
              <w:t xml:space="preserve"> </w:t>
            </w:r>
            <w:proofErr w:type="spellStart"/>
            <w:r w:rsidRPr="00071A7D">
              <w:rPr>
                <w:rFonts w:ascii="Garamond" w:hAnsi="Garamond"/>
                <w:i/>
                <w:sz w:val="28"/>
                <w:szCs w:val="28"/>
              </w:rPr>
              <w:t>Ivrin</w:t>
            </w:r>
            <w:proofErr w:type="spellEnd"/>
            <w:r w:rsidRPr="00071A7D">
              <w:rPr>
                <w:rFonts w:ascii="Garamond" w:hAnsi="Garamond"/>
                <w:i/>
                <w:sz w:val="28"/>
                <w:szCs w:val="28"/>
              </w:rPr>
              <w:t xml:space="preserve"> </w:t>
            </w:r>
            <w:proofErr w:type="spellStart"/>
            <w:r w:rsidRPr="00071A7D">
              <w:rPr>
                <w:rFonts w:ascii="Garamond" w:hAnsi="Garamond"/>
                <w:i/>
                <w:sz w:val="28"/>
                <w:szCs w:val="28"/>
              </w:rPr>
              <w:t>raad</w:t>
            </w:r>
            <w:proofErr w:type="spellEnd"/>
            <w:r w:rsidRPr="00071A7D">
              <w:rPr>
                <w:rFonts w:ascii="Garamond" w:hAnsi="Garamond"/>
                <w:i/>
                <w:sz w:val="28"/>
                <w:szCs w:val="28"/>
              </w:rPr>
              <w:t xml:space="preserve"> vees </w:t>
            </w:r>
            <w:proofErr w:type="spellStart"/>
            <w:r w:rsidRPr="002F3716">
              <w:rPr>
                <w:rFonts w:ascii="Garamond" w:hAnsi="Garamond"/>
                <w:i/>
                <w:sz w:val="28"/>
                <w:szCs w:val="28"/>
              </w:rPr>
              <w:t>che</w:t>
            </w:r>
            <w:r w:rsidR="00561C91">
              <w:rPr>
                <w:rFonts w:ascii="Garamond" w:hAnsi="Garamond"/>
                <w:i/>
                <w:sz w:val="28"/>
                <w:szCs w:val="28"/>
              </w:rPr>
              <w:t>a</w:t>
            </w:r>
            <w:r w:rsidRPr="00071A7D">
              <w:rPr>
                <w:rFonts w:ascii="Garamond" w:hAnsi="Garamond"/>
                <w:i/>
                <w:sz w:val="28"/>
                <w:szCs w:val="28"/>
              </w:rPr>
              <w:t>ney</w:t>
            </w:r>
            <w:proofErr w:type="spellEnd"/>
            <w:r w:rsidRPr="00071A7D">
              <w:rPr>
                <w:rFonts w:ascii="Garamond" w:hAnsi="Garamond"/>
                <w:i/>
                <w:sz w:val="28"/>
                <w:szCs w:val="28"/>
              </w:rPr>
              <w:t xml:space="preserve"> as </w:t>
            </w:r>
            <w:proofErr w:type="spellStart"/>
            <w:r w:rsidRPr="00071A7D">
              <w:rPr>
                <w:rFonts w:ascii="Garamond" w:hAnsi="Garamond"/>
                <w:i/>
                <w:sz w:val="28"/>
                <w:szCs w:val="28"/>
              </w:rPr>
              <w:t>snaggeraght</w:t>
            </w:r>
            <w:proofErr w:type="spellEnd"/>
            <w:r w:rsidRPr="00071A7D">
              <w:rPr>
                <w:rFonts w:ascii="Garamond" w:hAnsi="Garamond"/>
                <w:i/>
                <w:sz w:val="28"/>
                <w:szCs w:val="28"/>
              </w:rPr>
              <w:t xml:space="preserve"> </w:t>
            </w:r>
            <w:proofErr w:type="spellStart"/>
            <w:r w:rsidRPr="00071A7D">
              <w:rPr>
                <w:rFonts w:ascii="Garamond" w:hAnsi="Garamond"/>
                <w:i/>
                <w:sz w:val="28"/>
                <w:szCs w:val="28"/>
              </w:rPr>
              <w:t>feaclyn</w:t>
            </w:r>
            <w:proofErr w:type="spellEnd"/>
            <w:r w:rsidRPr="00071A7D">
              <w:rPr>
                <w:rFonts w:ascii="Garamond" w:hAnsi="Garamond"/>
                <w:sz w:val="28"/>
                <w:szCs w:val="28"/>
              </w:rPr>
              <w:t xml:space="preserve">. </w:t>
            </w:r>
          </w:p>
        </w:tc>
        <w:tc>
          <w:tcPr>
            <w:tcW w:w="0" w:type="auto"/>
          </w:tcPr>
          <w:p w14:paraId="5861A7E2" w14:textId="77777777" w:rsidR="002F3716" w:rsidRPr="00301C44" w:rsidRDefault="002F3716" w:rsidP="00DB60C3">
            <w:pPr>
              <w:pStyle w:val="ListParagraph"/>
              <w:ind w:left="0" w:firstLine="227"/>
              <w:jc w:val="both"/>
              <w:rPr>
                <w:rFonts w:ascii="Garamond" w:hAnsi="Garamond" w:cs="Times New Roman"/>
                <w:sz w:val="28"/>
              </w:rPr>
            </w:pPr>
            <w:r w:rsidRPr="00301C44">
              <w:rPr>
                <w:rFonts w:ascii="Garamond" w:hAnsi="Garamond" w:cs="Times New Roman"/>
                <w:sz w:val="28"/>
              </w:rPr>
              <w:t>A. That God hath appointed a Day in which he will judge the World in Righteousness, by Jesus Christ</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when we must all appear before his Judgment Seat, and every one shall receive a just Sentence</w:t>
            </w:r>
            <w:r w:rsidRPr="00301C44">
              <w:rPr>
                <w:rFonts w:ascii="Garamond" w:hAnsi="Garamond" w:cs="Times New Roman"/>
                <w:sz w:val="28"/>
              </w:rPr>
              <w:t xml:space="preserve">, according to what he hath done, whether it be good or bad. </w:t>
            </w:r>
            <w:r w:rsidRPr="00301C44">
              <w:rPr>
                <w:rFonts w:ascii="Garamond" w:hAnsi="Garamond" w:cs="Times New Roman"/>
                <w:i/>
                <w:sz w:val="28"/>
              </w:rPr>
              <w:t>Then the Secrets of all Hearts shall be disclosed, and the most hidden Works of Darkness shall come to light</w:t>
            </w:r>
            <w:r w:rsidR="002C617D" w:rsidRPr="002C617D">
              <w:rPr>
                <w:rFonts w:ascii="Garamond" w:hAnsi="Garamond" w:cs="Times New Roman"/>
                <w:sz w:val="28"/>
              </w:rPr>
              <w:t> ;</w:t>
            </w:r>
            <w:r w:rsidRPr="00301C44">
              <w:rPr>
                <w:rFonts w:ascii="Garamond" w:hAnsi="Garamond" w:cs="Times New Roman"/>
                <w:i/>
                <w:sz w:val="28"/>
              </w:rPr>
              <w:t xml:space="preserve"> </w:t>
            </w:r>
            <w:proofErr w:type="spellStart"/>
            <w:r w:rsidRPr="00301C44">
              <w:rPr>
                <w:rFonts w:ascii="Garamond" w:hAnsi="Garamond" w:cs="Times New Roman"/>
                <w:i/>
                <w:sz w:val="28"/>
              </w:rPr>
              <w:t>Mens</w:t>
            </w:r>
            <w:proofErr w:type="spellEnd"/>
            <w:r w:rsidRPr="00301C44">
              <w:rPr>
                <w:rFonts w:ascii="Garamond" w:hAnsi="Garamond" w:cs="Times New Roman"/>
                <w:i/>
                <w:sz w:val="28"/>
              </w:rPr>
              <w:t xml:space="preserve"> Consciences shall then be truly awakened, and they shall be forced to see, and to confess their Crimes, and the Justice of that Sentence which shall then pass upon all those who have died in their Sins unrepented of</w:t>
            </w:r>
            <w:r w:rsidRPr="00301C44">
              <w:rPr>
                <w:rFonts w:ascii="Garamond" w:hAnsi="Garamond" w:cs="Times New Roman"/>
                <w:sz w:val="28"/>
              </w:rPr>
              <w:t>. Who shall be cast into Hell-Fire, where there shall be wailing and gnashing of Teeth.</w:t>
            </w:r>
          </w:p>
        </w:tc>
        <w:tc>
          <w:tcPr>
            <w:tcW w:w="0" w:type="auto"/>
          </w:tcPr>
          <w:p w14:paraId="357271B4" w14:textId="77777777" w:rsidR="002F3716" w:rsidRDefault="002F3716" w:rsidP="00DB60C3">
            <w:pPr>
              <w:pStyle w:val="ListParagraph"/>
              <w:ind w:left="0"/>
              <w:rPr>
                <w:rFonts w:ascii="Garamond" w:hAnsi="Garamond" w:cs="Times New Roman"/>
                <w:sz w:val="20"/>
                <w:szCs w:val="20"/>
              </w:rPr>
            </w:pPr>
            <w:r>
              <w:rPr>
                <w:rFonts w:ascii="Garamond" w:hAnsi="Garamond" w:cs="Times New Roman"/>
                <w:sz w:val="20"/>
                <w:szCs w:val="20"/>
              </w:rPr>
              <w:t>Acts 1. 31.</w:t>
            </w:r>
          </w:p>
          <w:p w14:paraId="0280CFC0" w14:textId="77777777" w:rsidR="002F3716" w:rsidRDefault="002F3716" w:rsidP="00DB60C3">
            <w:pPr>
              <w:pStyle w:val="ListParagraph"/>
              <w:ind w:left="0"/>
              <w:rPr>
                <w:rFonts w:ascii="Garamond" w:hAnsi="Garamond" w:cs="Times New Roman"/>
                <w:sz w:val="20"/>
                <w:szCs w:val="20"/>
              </w:rPr>
            </w:pPr>
          </w:p>
          <w:p w14:paraId="22AEA58F" w14:textId="77777777" w:rsidR="002F3716" w:rsidRDefault="002F3716" w:rsidP="00DB60C3">
            <w:pPr>
              <w:pStyle w:val="ListParagraph"/>
              <w:ind w:left="0"/>
              <w:rPr>
                <w:rFonts w:ascii="Garamond" w:hAnsi="Garamond" w:cs="Times New Roman"/>
                <w:sz w:val="20"/>
                <w:szCs w:val="20"/>
              </w:rPr>
            </w:pPr>
          </w:p>
          <w:p w14:paraId="21122A42" w14:textId="77777777" w:rsidR="002F3716" w:rsidRDefault="002F3716" w:rsidP="00DB60C3">
            <w:pPr>
              <w:pStyle w:val="ListParagraph"/>
              <w:ind w:left="0"/>
              <w:rPr>
                <w:rFonts w:ascii="Garamond" w:hAnsi="Garamond" w:cs="Times New Roman"/>
                <w:sz w:val="20"/>
                <w:szCs w:val="20"/>
              </w:rPr>
            </w:pPr>
          </w:p>
          <w:p w14:paraId="50EBDF25" w14:textId="77777777" w:rsidR="002F3716" w:rsidRDefault="002F3716" w:rsidP="00DB60C3">
            <w:pPr>
              <w:pStyle w:val="ListParagraph"/>
              <w:ind w:left="0"/>
              <w:rPr>
                <w:rFonts w:ascii="Garamond" w:hAnsi="Garamond" w:cs="Times New Roman"/>
                <w:sz w:val="20"/>
                <w:szCs w:val="20"/>
              </w:rPr>
            </w:pPr>
          </w:p>
          <w:p w14:paraId="03DC7EFD" w14:textId="77777777" w:rsidR="002F3716" w:rsidRDefault="002F3716" w:rsidP="00DB60C3">
            <w:pPr>
              <w:pStyle w:val="ListParagraph"/>
              <w:ind w:left="0"/>
              <w:rPr>
                <w:rFonts w:ascii="Garamond" w:hAnsi="Garamond" w:cs="Times New Roman"/>
                <w:sz w:val="20"/>
                <w:szCs w:val="20"/>
              </w:rPr>
            </w:pPr>
          </w:p>
          <w:p w14:paraId="3D005CA5" w14:textId="77777777" w:rsidR="002F3716" w:rsidRDefault="002F3716" w:rsidP="00DB60C3">
            <w:pPr>
              <w:pStyle w:val="ListParagraph"/>
              <w:ind w:left="0"/>
              <w:rPr>
                <w:rFonts w:ascii="Garamond" w:hAnsi="Garamond" w:cs="Times New Roman"/>
                <w:sz w:val="20"/>
                <w:szCs w:val="20"/>
              </w:rPr>
            </w:pPr>
            <w:r>
              <w:rPr>
                <w:rFonts w:ascii="Garamond" w:hAnsi="Garamond" w:cs="Times New Roman"/>
                <w:sz w:val="20"/>
                <w:szCs w:val="20"/>
              </w:rPr>
              <w:t>2 Cor. 5. 10.</w:t>
            </w:r>
          </w:p>
          <w:p w14:paraId="51EEEA46" w14:textId="77777777" w:rsidR="002F3716" w:rsidRDefault="002F3716" w:rsidP="00DB60C3">
            <w:pPr>
              <w:pStyle w:val="ListParagraph"/>
              <w:ind w:left="0"/>
              <w:rPr>
                <w:rFonts w:ascii="Garamond" w:hAnsi="Garamond" w:cs="Times New Roman"/>
                <w:sz w:val="20"/>
                <w:szCs w:val="20"/>
              </w:rPr>
            </w:pPr>
          </w:p>
          <w:p w14:paraId="559E7272" w14:textId="77777777" w:rsidR="002F3716" w:rsidRDefault="002F3716" w:rsidP="00DB60C3">
            <w:pPr>
              <w:pStyle w:val="ListParagraph"/>
              <w:ind w:left="0"/>
              <w:rPr>
                <w:rFonts w:ascii="Garamond" w:hAnsi="Garamond" w:cs="Times New Roman"/>
                <w:sz w:val="20"/>
                <w:szCs w:val="20"/>
              </w:rPr>
            </w:pPr>
          </w:p>
          <w:p w14:paraId="3A995249" w14:textId="77777777" w:rsidR="002F3716" w:rsidRDefault="002F3716" w:rsidP="00DB60C3">
            <w:pPr>
              <w:pStyle w:val="ListParagraph"/>
              <w:ind w:left="0"/>
              <w:rPr>
                <w:rFonts w:ascii="Garamond" w:hAnsi="Garamond" w:cs="Times New Roman"/>
                <w:sz w:val="20"/>
                <w:szCs w:val="20"/>
              </w:rPr>
            </w:pPr>
          </w:p>
          <w:p w14:paraId="26F69050" w14:textId="77777777" w:rsidR="002F3716" w:rsidRDefault="002F3716" w:rsidP="00DB60C3">
            <w:pPr>
              <w:pStyle w:val="ListParagraph"/>
              <w:ind w:left="0"/>
              <w:rPr>
                <w:rFonts w:ascii="Garamond" w:hAnsi="Garamond" w:cs="Times New Roman"/>
                <w:sz w:val="20"/>
                <w:szCs w:val="20"/>
              </w:rPr>
            </w:pPr>
          </w:p>
          <w:p w14:paraId="5C0B2613" w14:textId="77777777" w:rsidR="002F3716" w:rsidRDefault="002F3716" w:rsidP="00DB60C3">
            <w:pPr>
              <w:pStyle w:val="ListParagraph"/>
              <w:ind w:left="0"/>
              <w:rPr>
                <w:rFonts w:ascii="Garamond" w:hAnsi="Garamond" w:cs="Times New Roman"/>
                <w:sz w:val="20"/>
                <w:szCs w:val="20"/>
              </w:rPr>
            </w:pPr>
          </w:p>
          <w:p w14:paraId="32C09F03" w14:textId="77777777" w:rsidR="002F3716" w:rsidRDefault="002F3716" w:rsidP="00DB60C3">
            <w:pPr>
              <w:pStyle w:val="ListParagraph"/>
              <w:ind w:left="0"/>
              <w:rPr>
                <w:rFonts w:ascii="Garamond" w:hAnsi="Garamond" w:cs="Times New Roman"/>
                <w:sz w:val="20"/>
                <w:szCs w:val="20"/>
              </w:rPr>
            </w:pPr>
          </w:p>
          <w:p w14:paraId="22A11673" w14:textId="77777777" w:rsidR="002F3716" w:rsidRDefault="002F3716" w:rsidP="00DB60C3">
            <w:pPr>
              <w:pStyle w:val="ListParagraph"/>
              <w:ind w:left="0"/>
              <w:rPr>
                <w:rFonts w:ascii="Garamond" w:hAnsi="Garamond" w:cs="Times New Roman"/>
                <w:sz w:val="20"/>
                <w:szCs w:val="20"/>
              </w:rPr>
            </w:pPr>
          </w:p>
          <w:p w14:paraId="18E703E2" w14:textId="77777777" w:rsidR="002F3716" w:rsidRDefault="002F3716" w:rsidP="00DB60C3">
            <w:pPr>
              <w:pStyle w:val="ListParagraph"/>
              <w:ind w:left="0"/>
              <w:rPr>
                <w:rFonts w:ascii="Garamond" w:hAnsi="Garamond" w:cs="Times New Roman"/>
                <w:sz w:val="20"/>
                <w:szCs w:val="20"/>
              </w:rPr>
            </w:pPr>
          </w:p>
          <w:p w14:paraId="718CC13A" w14:textId="77777777" w:rsidR="002F3716" w:rsidRDefault="002F3716" w:rsidP="00DB60C3">
            <w:pPr>
              <w:pStyle w:val="ListParagraph"/>
              <w:ind w:left="0"/>
              <w:rPr>
                <w:rFonts w:ascii="Garamond" w:hAnsi="Garamond" w:cs="Times New Roman"/>
                <w:sz w:val="20"/>
                <w:szCs w:val="20"/>
              </w:rPr>
            </w:pPr>
          </w:p>
          <w:p w14:paraId="3FDDBCE4" w14:textId="77777777" w:rsidR="002F3716" w:rsidRDefault="002F3716" w:rsidP="00DB60C3">
            <w:pPr>
              <w:pStyle w:val="ListParagraph"/>
              <w:ind w:left="0"/>
              <w:rPr>
                <w:rFonts w:ascii="Garamond" w:hAnsi="Garamond" w:cs="Times New Roman"/>
                <w:sz w:val="20"/>
                <w:szCs w:val="20"/>
              </w:rPr>
            </w:pPr>
          </w:p>
          <w:p w14:paraId="38A4432E" w14:textId="77777777" w:rsidR="002F3716" w:rsidRDefault="002F3716" w:rsidP="00DB60C3">
            <w:pPr>
              <w:pStyle w:val="ListParagraph"/>
              <w:ind w:left="0"/>
              <w:rPr>
                <w:rFonts w:ascii="Garamond" w:hAnsi="Garamond" w:cs="Times New Roman"/>
                <w:sz w:val="20"/>
                <w:szCs w:val="20"/>
              </w:rPr>
            </w:pPr>
          </w:p>
          <w:p w14:paraId="10B21913" w14:textId="77777777" w:rsidR="002F3716" w:rsidRDefault="002F3716" w:rsidP="00DB60C3">
            <w:pPr>
              <w:pStyle w:val="ListParagraph"/>
              <w:ind w:left="0"/>
              <w:rPr>
                <w:rFonts w:ascii="Garamond" w:hAnsi="Garamond" w:cs="Times New Roman"/>
                <w:sz w:val="20"/>
                <w:szCs w:val="20"/>
              </w:rPr>
            </w:pPr>
          </w:p>
          <w:p w14:paraId="1B78ADD2" w14:textId="77777777" w:rsidR="002F3716" w:rsidRPr="00167195" w:rsidRDefault="002F3716" w:rsidP="00DB60C3">
            <w:pPr>
              <w:pStyle w:val="ListParagraph"/>
              <w:ind w:left="0"/>
              <w:rPr>
                <w:rFonts w:ascii="Garamond" w:hAnsi="Garamond" w:cs="Times New Roman"/>
                <w:sz w:val="20"/>
                <w:szCs w:val="20"/>
              </w:rPr>
            </w:pPr>
            <w:r>
              <w:rPr>
                <w:rFonts w:ascii="Garamond" w:hAnsi="Garamond" w:cs="Times New Roman"/>
                <w:sz w:val="20"/>
                <w:szCs w:val="20"/>
              </w:rPr>
              <w:t>Matt. 13. 42.</w:t>
            </w:r>
          </w:p>
        </w:tc>
      </w:tr>
      <w:tr w:rsidR="002F3716" w:rsidRPr="00301C44" w14:paraId="1410642B" w14:textId="77777777" w:rsidTr="00A13FBB">
        <w:tc>
          <w:tcPr>
            <w:tcW w:w="0" w:type="auto"/>
          </w:tcPr>
          <w:p w14:paraId="44B788E2" w14:textId="77777777" w:rsidR="002F3716" w:rsidRPr="00071A7D" w:rsidRDefault="002F3716" w:rsidP="00DB60C3">
            <w:pPr>
              <w:pStyle w:val="CM3"/>
              <w:widowControl/>
              <w:spacing w:line="240" w:lineRule="auto"/>
              <w:ind w:firstLine="227"/>
              <w:contextualSpacing/>
              <w:jc w:val="both"/>
              <w:rPr>
                <w:rFonts w:ascii="Garamond" w:hAnsi="Garamond"/>
                <w:sz w:val="28"/>
                <w:szCs w:val="28"/>
              </w:rPr>
            </w:pPr>
            <w:proofErr w:type="spellStart"/>
            <w:r w:rsidRPr="00071A7D">
              <w:rPr>
                <w:rFonts w:ascii="Garamond" w:hAnsi="Garamond"/>
                <w:sz w:val="28"/>
                <w:szCs w:val="28"/>
              </w:rPr>
              <w:t>Tra</w:t>
            </w:r>
            <w:proofErr w:type="spellEnd"/>
            <w:r w:rsidRPr="00071A7D">
              <w:rPr>
                <w:rFonts w:ascii="Garamond" w:hAnsi="Garamond"/>
                <w:sz w:val="28"/>
                <w:szCs w:val="28"/>
              </w:rPr>
              <w:t xml:space="preserve"> vees </w:t>
            </w:r>
            <w:proofErr w:type="spellStart"/>
            <w:r w:rsidRPr="00071A7D">
              <w:rPr>
                <w:rFonts w:ascii="Garamond" w:hAnsi="Garamond"/>
                <w:sz w:val="28"/>
                <w:szCs w:val="28"/>
              </w:rPr>
              <w:t>adsyn</w:t>
            </w:r>
            <w:proofErr w:type="spellEnd"/>
            <w:r w:rsidRPr="00071A7D">
              <w:rPr>
                <w:rFonts w:ascii="Garamond" w:hAnsi="Garamond"/>
                <w:sz w:val="28"/>
                <w:szCs w:val="28"/>
              </w:rPr>
              <w:t xml:space="preserve"> </w:t>
            </w:r>
            <w:proofErr w:type="spellStart"/>
            <w:r w:rsidRPr="00071A7D">
              <w:rPr>
                <w:rFonts w:ascii="Garamond" w:hAnsi="Garamond"/>
                <w:sz w:val="28"/>
                <w:szCs w:val="28"/>
              </w:rPr>
              <w:t>v’er</w:t>
            </w:r>
            <w:proofErr w:type="spellEnd"/>
            <w:r w:rsidRPr="00071A7D">
              <w:rPr>
                <w:rFonts w:ascii="Garamond" w:hAnsi="Garamond"/>
                <w:sz w:val="28"/>
                <w:szCs w:val="28"/>
              </w:rPr>
              <w:t xml:space="preserve"> </w:t>
            </w:r>
            <w:proofErr w:type="spellStart"/>
            <w:r w:rsidRPr="00071A7D">
              <w:rPr>
                <w:rFonts w:ascii="Garamond" w:hAnsi="Garamond"/>
                <w:sz w:val="28"/>
                <w:szCs w:val="28"/>
              </w:rPr>
              <w:t>nyn</w:t>
            </w:r>
            <w:proofErr w:type="spellEnd"/>
            <w:r w:rsidRPr="00071A7D">
              <w:rPr>
                <w:rFonts w:ascii="Garamond" w:hAnsi="Garamond"/>
                <w:sz w:val="28"/>
                <w:szCs w:val="28"/>
              </w:rPr>
              <w:t xml:space="preserve"> </w:t>
            </w:r>
            <w:proofErr w:type="spellStart"/>
            <w:r w:rsidRPr="00071A7D">
              <w:rPr>
                <w:rFonts w:ascii="Garamond" w:hAnsi="Garamond"/>
                <w:sz w:val="28"/>
                <w:szCs w:val="28"/>
              </w:rPr>
              <w:t>goyrlagh</w:t>
            </w:r>
            <w:proofErr w:type="spellEnd"/>
            <w:r w:rsidRPr="00071A7D">
              <w:rPr>
                <w:rFonts w:ascii="Garamond" w:hAnsi="Garamond"/>
                <w:sz w:val="28"/>
                <w:szCs w:val="28"/>
              </w:rPr>
              <w:t xml:space="preserve">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hea</w:t>
            </w:r>
            <w:proofErr w:type="spellEnd"/>
            <w:r w:rsidRPr="00071A7D">
              <w:rPr>
                <w:rFonts w:ascii="Garamond" w:hAnsi="Garamond"/>
                <w:sz w:val="28"/>
                <w:szCs w:val="28"/>
              </w:rPr>
              <w:t xml:space="preserve"> </w:t>
            </w:r>
            <w:proofErr w:type="spellStart"/>
            <w:r w:rsidRPr="00071A7D">
              <w:rPr>
                <w:rFonts w:ascii="Garamond" w:hAnsi="Garamond"/>
                <w:sz w:val="28"/>
                <w:szCs w:val="28"/>
              </w:rPr>
              <w:t>veih’n</w:t>
            </w:r>
            <w:proofErr w:type="spellEnd"/>
            <w:r w:rsidRPr="00071A7D">
              <w:rPr>
                <w:rFonts w:ascii="Garamond" w:hAnsi="Garamond"/>
                <w:sz w:val="28"/>
                <w:szCs w:val="28"/>
              </w:rPr>
              <w:t xml:space="preserve"> </w:t>
            </w:r>
            <w:proofErr w:type="spellStart"/>
            <w:r w:rsidRPr="002F3716">
              <w:rPr>
                <w:rFonts w:ascii="Garamond" w:hAnsi="Garamond"/>
                <w:sz w:val="28"/>
                <w:szCs w:val="28"/>
              </w:rPr>
              <w:t>c</w:t>
            </w:r>
            <w:r w:rsidRPr="00071A7D">
              <w:rPr>
                <w:rFonts w:ascii="Garamond" w:hAnsi="Garamond"/>
                <w:sz w:val="28"/>
                <w:szCs w:val="28"/>
              </w:rPr>
              <w:t>orree</w:t>
            </w:r>
            <w:proofErr w:type="spellEnd"/>
            <w:r w:rsidRPr="00071A7D">
              <w:rPr>
                <w:rFonts w:ascii="Garamond" w:hAnsi="Garamond"/>
                <w:sz w:val="28"/>
                <w:szCs w:val="28"/>
              </w:rPr>
              <w:t xml:space="preserve"> ta </w:t>
            </w:r>
            <w:proofErr w:type="spellStart"/>
            <w:r w:rsidRPr="00071A7D">
              <w:rPr>
                <w:rFonts w:ascii="Garamond" w:hAnsi="Garamond"/>
                <w:sz w:val="28"/>
                <w:szCs w:val="28"/>
              </w:rPr>
              <w:t>ry</w:t>
            </w:r>
            <w:proofErr w:type="spellEnd"/>
            <w:r w:rsidRPr="00071A7D">
              <w:rPr>
                <w:rFonts w:ascii="Garamond" w:hAnsi="Garamond"/>
                <w:sz w:val="28"/>
                <w:szCs w:val="28"/>
              </w:rPr>
              <w:t xml:space="preserve"> [44] </w:t>
            </w:r>
            <w:proofErr w:type="spellStart"/>
            <w:r w:rsidRPr="00071A7D">
              <w:rPr>
                <w:rFonts w:ascii="Garamond" w:hAnsi="Garamond"/>
                <w:sz w:val="28"/>
                <w:szCs w:val="28"/>
              </w:rPr>
              <w:t>heet</w:t>
            </w:r>
            <w:proofErr w:type="spellEnd"/>
            <w:r w:rsidRPr="00071A7D">
              <w:rPr>
                <w:rFonts w:ascii="Garamond" w:hAnsi="Garamond"/>
                <w:sz w:val="28"/>
                <w:szCs w:val="28"/>
              </w:rPr>
              <w:t xml:space="preserve">, as </w:t>
            </w:r>
            <w:proofErr w:type="spellStart"/>
            <w:r w:rsidRPr="00071A7D">
              <w:rPr>
                <w:rFonts w:ascii="Garamond" w:hAnsi="Garamond"/>
                <w:sz w:val="28"/>
                <w:szCs w:val="28"/>
              </w:rPr>
              <w:t>t’er</w:t>
            </w:r>
            <w:proofErr w:type="spellEnd"/>
            <w:r w:rsidRPr="00071A7D">
              <w:rPr>
                <w:rFonts w:ascii="Garamond" w:hAnsi="Garamond"/>
                <w:sz w:val="28"/>
                <w:szCs w:val="28"/>
              </w:rPr>
              <w:t xml:space="preserve"> </w:t>
            </w:r>
            <w:proofErr w:type="spellStart"/>
            <w:r w:rsidRPr="00071A7D">
              <w:rPr>
                <w:rFonts w:ascii="Garamond" w:hAnsi="Garamond"/>
                <w:sz w:val="28"/>
                <w:szCs w:val="28"/>
              </w:rPr>
              <w:t>nymmyrkey</w:t>
            </w:r>
            <w:proofErr w:type="spellEnd"/>
            <w:r w:rsidRPr="00071A7D">
              <w:rPr>
                <w:rFonts w:ascii="Garamond" w:hAnsi="Garamond"/>
                <w:sz w:val="28"/>
                <w:szCs w:val="28"/>
              </w:rPr>
              <w:t xml:space="preserve"> mess </w:t>
            </w:r>
            <w:proofErr w:type="spellStart"/>
            <w:r w:rsidRPr="00071A7D">
              <w:rPr>
                <w:rFonts w:ascii="Garamond" w:hAnsi="Garamond"/>
                <w:sz w:val="28"/>
                <w:szCs w:val="28"/>
              </w:rPr>
              <w:t>cordail</w:t>
            </w:r>
            <w:proofErr w:type="spellEnd"/>
            <w:r w:rsidRPr="00071A7D">
              <w:rPr>
                <w:rFonts w:ascii="Garamond" w:hAnsi="Garamond"/>
                <w:sz w:val="28"/>
                <w:szCs w:val="28"/>
              </w:rPr>
              <w:t xml:space="preserve"> </w:t>
            </w:r>
            <w:proofErr w:type="spellStart"/>
            <w:r w:rsidRPr="00071A7D">
              <w:rPr>
                <w:rFonts w:ascii="Garamond" w:hAnsi="Garamond"/>
                <w:sz w:val="28"/>
                <w:szCs w:val="28"/>
              </w:rPr>
              <w:t>rish</w:t>
            </w:r>
            <w:proofErr w:type="spellEnd"/>
            <w:r w:rsidRPr="00071A7D">
              <w:rPr>
                <w:rFonts w:ascii="Garamond" w:hAnsi="Garamond"/>
                <w:sz w:val="28"/>
                <w:szCs w:val="28"/>
              </w:rPr>
              <w:t xml:space="preserve"> </w:t>
            </w:r>
            <w:proofErr w:type="spellStart"/>
            <w:r w:rsidRPr="00071A7D">
              <w:rPr>
                <w:rFonts w:ascii="Garamond" w:hAnsi="Garamond"/>
                <w:sz w:val="28"/>
                <w:szCs w:val="28"/>
              </w:rPr>
              <w:t>arrys</w:t>
            </w:r>
            <w:proofErr w:type="spellEnd"/>
            <w:r w:rsidRPr="00071A7D">
              <w:rPr>
                <w:rFonts w:ascii="Garamond" w:hAnsi="Garamond"/>
                <w:sz w:val="28"/>
                <w:szCs w:val="28"/>
              </w:rPr>
              <w:t xml:space="preserve">, er </w:t>
            </w:r>
            <w:proofErr w:type="spellStart"/>
            <w:r w:rsidRPr="00071A7D">
              <w:rPr>
                <w:rFonts w:ascii="Garamond" w:hAnsi="Garamond"/>
                <w:sz w:val="28"/>
                <w:szCs w:val="28"/>
              </w:rPr>
              <w:t>nyn</w:t>
            </w:r>
            <w:proofErr w:type="spellEnd"/>
            <w:r w:rsidRPr="00071A7D">
              <w:rPr>
                <w:rFonts w:ascii="Garamond" w:hAnsi="Garamond"/>
                <w:sz w:val="28"/>
                <w:szCs w:val="28"/>
              </w:rPr>
              <w:t xml:space="preserve"> </w:t>
            </w:r>
            <w:proofErr w:type="spellStart"/>
            <w:r w:rsidRPr="00071A7D">
              <w:rPr>
                <w:rFonts w:ascii="Garamond" w:hAnsi="Garamond"/>
                <w:sz w:val="28"/>
                <w:szCs w:val="28"/>
              </w:rPr>
              <w:t>mriwnys</w:t>
            </w:r>
            <w:proofErr w:type="spellEnd"/>
            <w:r w:rsidRPr="00071A7D">
              <w:rPr>
                <w:rFonts w:ascii="Garamond" w:hAnsi="Garamond"/>
                <w:sz w:val="28"/>
                <w:szCs w:val="28"/>
              </w:rPr>
              <w:t xml:space="preserve">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ve</w:t>
            </w:r>
            <w:proofErr w:type="spellEnd"/>
            <w:r w:rsidRPr="00071A7D">
              <w:rPr>
                <w:rFonts w:ascii="Garamond" w:hAnsi="Garamond"/>
                <w:sz w:val="28"/>
                <w:szCs w:val="28"/>
              </w:rPr>
              <w:t xml:space="preserve"> </w:t>
            </w:r>
            <w:proofErr w:type="spellStart"/>
            <w:r w:rsidRPr="00071A7D">
              <w:rPr>
                <w:rFonts w:ascii="Garamond" w:hAnsi="Garamond"/>
                <w:sz w:val="28"/>
                <w:szCs w:val="28"/>
              </w:rPr>
              <w:t>feeu</w:t>
            </w:r>
            <w:proofErr w:type="spellEnd"/>
            <w:r w:rsidRPr="00071A7D">
              <w:rPr>
                <w:rFonts w:ascii="Garamond" w:hAnsi="Garamond"/>
                <w:sz w:val="28"/>
                <w:szCs w:val="28"/>
              </w:rPr>
              <w:t xml:space="preserve"> </w:t>
            </w:r>
            <w:proofErr w:type="spellStart"/>
            <w:r w:rsidRPr="00071A7D">
              <w:rPr>
                <w:rFonts w:ascii="Garamond" w:hAnsi="Garamond"/>
                <w:sz w:val="28"/>
                <w:szCs w:val="28"/>
              </w:rPr>
              <w:t>jeh</w:t>
            </w:r>
            <w:proofErr w:type="spellEnd"/>
            <w:r w:rsidRPr="00071A7D">
              <w:rPr>
                <w:rFonts w:ascii="Garamond" w:hAnsi="Garamond"/>
                <w:sz w:val="28"/>
                <w:szCs w:val="28"/>
              </w:rPr>
              <w:t xml:space="preserve"> </w:t>
            </w:r>
            <w:proofErr w:type="spellStart"/>
            <w:r w:rsidRPr="00071A7D">
              <w:rPr>
                <w:rFonts w:ascii="Garamond" w:hAnsi="Garamond"/>
                <w:sz w:val="28"/>
                <w:szCs w:val="28"/>
              </w:rPr>
              <w:t>maynrys</w:t>
            </w:r>
            <w:proofErr w:type="spellEnd"/>
            <w:r w:rsidRPr="00071A7D">
              <w:rPr>
                <w:rFonts w:ascii="Garamond" w:hAnsi="Garamond"/>
                <w:sz w:val="28"/>
                <w:szCs w:val="28"/>
              </w:rPr>
              <w:t xml:space="preserve"> </w:t>
            </w:r>
            <w:proofErr w:type="spellStart"/>
            <w:r w:rsidRPr="00071A7D">
              <w:rPr>
                <w:rFonts w:ascii="Garamond" w:hAnsi="Garamond"/>
                <w:sz w:val="28"/>
                <w:szCs w:val="28"/>
              </w:rPr>
              <w:t>dy</w:t>
            </w:r>
            <w:proofErr w:type="spellEnd"/>
            <w:r w:rsidRPr="00071A7D">
              <w:rPr>
                <w:rFonts w:ascii="Garamond" w:hAnsi="Garamond"/>
                <w:sz w:val="28"/>
                <w:szCs w:val="28"/>
              </w:rPr>
              <w:t xml:space="preserve"> </w:t>
            </w:r>
            <w:proofErr w:type="spellStart"/>
            <w:r w:rsidRPr="00071A7D">
              <w:rPr>
                <w:rFonts w:ascii="Garamond" w:hAnsi="Garamond"/>
                <w:sz w:val="28"/>
                <w:szCs w:val="28"/>
              </w:rPr>
              <w:t>bragh</w:t>
            </w:r>
            <w:proofErr w:type="spellEnd"/>
            <w:r w:rsidRPr="00071A7D">
              <w:rPr>
                <w:rFonts w:ascii="Garamond" w:hAnsi="Garamond"/>
                <w:sz w:val="28"/>
                <w:szCs w:val="28"/>
              </w:rPr>
              <w:t xml:space="preserve"> </w:t>
            </w:r>
            <w:proofErr w:type="spellStart"/>
            <w:r w:rsidRPr="00071A7D">
              <w:rPr>
                <w:rFonts w:ascii="Garamond" w:hAnsi="Garamond"/>
                <w:sz w:val="28"/>
                <w:szCs w:val="28"/>
              </w:rPr>
              <w:t>farraghtyn</w:t>
            </w:r>
            <w:proofErr w:type="spellEnd"/>
            <w:r w:rsidRPr="00071A7D">
              <w:rPr>
                <w:rFonts w:ascii="Garamond" w:hAnsi="Garamond"/>
                <w:sz w:val="28"/>
                <w:szCs w:val="28"/>
              </w:rPr>
              <w:t xml:space="preserve">. </w:t>
            </w:r>
          </w:p>
        </w:tc>
        <w:tc>
          <w:tcPr>
            <w:tcW w:w="0" w:type="auto"/>
          </w:tcPr>
          <w:p w14:paraId="500B2C3A" w14:textId="77777777" w:rsidR="002F3716" w:rsidRPr="00301C44" w:rsidRDefault="002F3716" w:rsidP="00DB60C3">
            <w:pPr>
              <w:pStyle w:val="ListParagraph"/>
              <w:ind w:left="0" w:firstLine="227"/>
              <w:jc w:val="both"/>
              <w:rPr>
                <w:rFonts w:ascii="Garamond" w:hAnsi="Garamond" w:cs="Times New Roman"/>
                <w:i/>
                <w:sz w:val="28"/>
              </w:rPr>
            </w:pPr>
            <w:r w:rsidRPr="00301C44">
              <w:rPr>
                <w:rFonts w:ascii="Garamond" w:hAnsi="Garamond" w:cs="Times New Roman"/>
                <w:i/>
                <w:sz w:val="28"/>
              </w:rPr>
              <w:t>While those that were warned to flee from the Wrath to come, and brought forth Fruits meet for Repentance, shall be judged worthy of Eternal Happiness.</w:t>
            </w:r>
          </w:p>
        </w:tc>
        <w:tc>
          <w:tcPr>
            <w:tcW w:w="0" w:type="auto"/>
          </w:tcPr>
          <w:p w14:paraId="57AC9D03" w14:textId="77777777" w:rsidR="002F3716" w:rsidRPr="00167195" w:rsidRDefault="002F3716" w:rsidP="00DB60C3">
            <w:pPr>
              <w:pStyle w:val="ListParagraph"/>
              <w:ind w:left="0"/>
              <w:rPr>
                <w:rFonts w:ascii="Garamond" w:hAnsi="Garamond" w:cs="Times New Roman"/>
                <w:i/>
                <w:sz w:val="20"/>
                <w:szCs w:val="20"/>
              </w:rPr>
            </w:pPr>
          </w:p>
        </w:tc>
      </w:tr>
      <w:tr w:rsidR="00562152" w:rsidRPr="00301C44" w14:paraId="045D101E" w14:textId="77777777" w:rsidTr="00A13FBB">
        <w:tc>
          <w:tcPr>
            <w:tcW w:w="0" w:type="auto"/>
          </w:tcPr>
          <w:p w14:paraId="53DF848F" w14:textId="77777777" w:rsidR="00562152" w:rsidRPr="0048744B" w:rsidRDefault="00562152" w:rsidP="00DB60C3">
            <w:pPr>
              <w:pStyle w:val="CM3"/>
              <w:widowControl/>
              <w:spacing w:line="240" w:lineRule="auto"/>
              <w:ind w:firstLine="227"/>
              <w:contextualSpacing/>
              <w:jc w:val="both"/>
              <w:rPr>
                <w:rFonts w:ascii="Garamond" w:hAnsi="Garamond"/>
                <w:sz w:val="28"/>
                <w:szCs w:val="28"/>
              </w:rPr>
            </w:pPr>
            <w:r w:rsidRPr="0048744B">
              <w:rPr>
                <w:rFonts w:ascii="Garamond" w:hAnsi="Garamond"/>
                <w:i/>
                <w:sz w:val="28"/>
                <w:szCs w:val="28"/>
              </w:rPr>
              <w:t>Q.</w:t>
            </w:r>
            <w:r w:rsidRPr="0048744B">
              <w:rPr>
                <w:rFonts w:ascii="Garamond" w:hAnsi="Garamond"/>
                <w:sz w:val="28"/>
                <w:szCs w:val="28"/>
              </w:rPr>
              <w:t xml:space="preserve"> </w:t>
            </w:r>
            <w:proofErr w:type="spellStart"/>
            <w:r w:rsidRPr="0048744B">
              <w:rPr>
                <w:rFonts w:ascii="Garamond" w:hAnsi="Garamond"/>
                <w:sz w:val="28"/>
                <w:szCs w:val="28"/>
              </w:rPr>
              <w:t>Cre</w:t>
            </w:r>
            <w:proofErr w:type="spellEnd"/>
            <w:r w:rsidRPr="0048744B">
              <w:rPr>
                <w:rFonts w:ascii="Garamond" w:hAnsi="Garamond"/>
                <w:sz w:val="28"/>
                <w:szCs w:val="28"/>
              </w:rPr>
              <w:t xml:space="preserve"> </w:t>
            </w:r>
            <w:r w:rsidR="00031AA4">
              <w:rPr>
                <w:rFonts w:ascii="Garamond" w:hAnsi="Garamond"/>
                <w:sz w:val="28"/>
                <w:szCs w:val="28"/>
              </w:rPr>
              <w:t>c</w:t>
            </w:r>
            <w:r w:rsidRPr="0048744B">
              <w:rPr>
                <w:rFonts w:ascii="Garamond" w:hAnsi="Garamond"/>
                <w:sz w:val="28"/>
                <w:szCs w:val="28"/>
              </w:rPr>
              <w:t xml:space="preserve">hon ta </w:t>
            </w:r>
            <w:proofErr w:type="spellStart"/>
            <w:r w:rsidRPr="0048744B">
              <w:rPr>
                <w:rFonts w:ascii="Garamond" w:hAnsi="Garamond"/>
                <w:sz w:val="28"/>
                <w:szCs w:val="28"/>
              </w:rPr>
              <w:t>Yeesey</w:t>
            </w:r>
            <w:proofErr w:type="spellEnd"/>
            <w:r w:rsidRPr="0048744B">
              <w:rPr>
                <w:rFonts w:ascii="Garamond" w:hAnsi="Garamond"/>
                <w:sz w:val="28"/>
                <w:szCs w:val="28"/>
              </w:rPr>
              <w:t xml:space="preserve"> </w:t>
            </w:r>
            <w:proofErr w:type="spellStart"/>
            <w:r w:rsidRPr="0048744B">
              <w:rPr>
                <w:rFonts w:ascii="Garamond" w:hAnsi="Garamond"/>
                <w:sz w:val="28"/>
                <w:szCs w:val="28"/>
              </w:rPr>
              <w:t>enmyssit</w:t>
            </w:r>
            <w:proofErr w:type="spellEnd"/>
            <w:r w:rsidRPr="0048744B">
              <w:rPr>
                <w:rFonts w:ascii="Garamond" w:hAnsi="Garamond"/>
                <w:sz w:val="28"/>
                <w:szCs w:val="28"/>
              </w:rPr>
              <w:t xml:space="preserve"> y </w:t>
            </w:r>
            <w:proofErr w:type="spellStart"/>
            <w:r w:rsidRPr="0048744B">
              <w:rPr>
                <w:rFonts w:ascii="Garamond" w:hAnsi="Garamond"/>
                <w:i/>
                <w:sz w:val="28"/>
                <w:szCs w:val="28"/>
              </w:rPr>
              <w:t>Chiarn</w:t>
            </w:r>
            <w:proofErr w:type="spellEnd"/>
            <w:r w:rsidRPr="0048744B">
              <w:rPr>
                <w:rFonts w:ascii="Garamond" w:hAnsi="Garamond"/>
                <w:i/>
                <w:sz w:val="28"/>
                <w:szCs w:val="28"/>
              </w:rPr>
              <w:t xml:space="preserve"> </w:t>
            </w:r>
            <w:proofErr w:type="spellStart"/>
            <w:r w:rsidRPr="0048744B">
              <w:rPr>
                <w:rFonts w:ascii="Garamond" w:hAnsi="Garamond"/>
                <w:i/>
                <w:sz w:val="28"/>
                <w:szCs w:val="28"/>
              </w:rPr>
              <w:t>ain</w:t>
            </w:r>
            <w:proofErr w:type="spellEnd"/>
            <w:r w:rsidR="002C617D" w:rsidRPr="002C617D">
              <w:rPr>
                <w:rFonts w:ascii="Garamond" w:hAnsi="Garamond"/>
                <w:i/>
                <w:sz w:val="28"/>
                <w:szCs w:val="28"/>
              </w:rPr>
              <w:t> ?</w:t>
            </w:r>
            <w:r w:rsidRPr="0048744B">
              <w:rPr>
                <w:rFonts w:ascii="Garamond" w:hAnsi="Garamond"/>
                <w:sz w:val="28"/>
                <w:szCs w:val="28"/>
              </w:rPr>
              <w:t xml:space="preserve"> </w:t>
            </w:r>
          </w:p>
        </w:tc>
        <w:tc>
          <w:tcPr>
            <w:tcW w:w="0" w:type="auto"/>
          </w:tcPr>
          <w:p w14:paraId="40ED51F8" w14:textId="77777777" w:rsidR="00562152" w:rsidRPr="00301C44" w:rsidRDefault="00562152" w:rsidP="00DB60C3">
            <w:pPr>
              <w:pStyle w:val="ListParagraph"/>
              <w:ind w:left="0" w:firstLine="227"/>
              <w:rPr>
                <w:rFonts w:ascii="Garamond" w:hAnsi="Garamond" w:cs="Times New Roman"/>
                <w:sz w:val="28"/>
              </w:rPr>
            </w:pPr>
            <w:r w:rsidRPr="00301C44">
              <w:rPr>
                <w:rFonts w:ascii="Garamond" w:hAnsi="Garamond" w:cs="Times New Roman"/>
                <w:sz w:val="28"/>
              </w:rPr>
              <w:t xml:space="preserve">Q. </w:t>
            </w:r>
            <w:r w:rsidRPr="00301C44">
              <w:rPr>
                <w:rFonts w:ascii="Garamond" w:hAnsi="Garamond" w:cs="Times New Roman"/>
                <w:i/>
                <w:sz w:val="28"/>
              </w:rPr>
              <w:t>Why is Jesus called</w:t>
            </w:r>
            <w:r w:rsidRPr="00301C44">
              <w:rPr>
                <w:rFonts w:ascii="Garamond" w:hAnsi="Garamond" w:cs="Times New Roman"/>
                <w:sz w:val="28"/>
              </w:rPr>
              <w:t xml:space="preserve"> Our Lord</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6B6E5FC6" w14:textId="77777777" w:rsidR="00562152" w:rsidRPr="00167195" w:rsidRDefault="00562152" w:rsidP="00DB60C3">
            <w:pPr>
              <w:pStyle w:val="ListParagraph"/>
              <w:ind w:left="0"/>
              <w:rPr>
                <w:rFonts w:ascii="Garamond" w:hAnsi="Garamond" w:cs="Times New Roman"/>
                <w:sz w:val="20"/>
                <w:szCs w:val="20"/>
              </w:rPr>
            </w:pPr>
          </w:p>
        </w:tc>
      </w:tr>
      <w:tr w:rsidR="00562152" w:rsidRPr="00301C44" w14:paraId="1ECE8866" w14:textId="77777777" w:rsidTr="00A13FBB">
        <w:tc>
          <w:tcPr>
            <w:tcW w:w="0" w:type="auto"/>
          </w:tcPr>
          <w:p w14:paraId="013FF2A5" w14:textId="77777777" w:rsidR="00562152" w:rsidRPr="0048744B" w:rsidRDefault="00562152" w:rsidP="00DB60C3">
            <w:pPr>
              <w:pStyle w:val="CM3"/>
              <w:widowControl/>
              <w:spacing w:line="240" w:lineRule="auto"/>
              <w:ind w:firstLine="227"/>
              <w:contextualSpacing/>
              <w:jc w:val="both"/>
              <w:rPr>
                <w:rFonts w:ascii="Garamond" w:hAnsi="Garamond"/>
                <w:sz w:val="28"/>
                <w:szCs w:val="28"/>
              </w:rPr>
            </w:pPr>
            <w:r w:rsidRPr="0048744B">
              <w:rPr>
                <w:rFonts w:ascii="Garamond" w:hAnsi="Garamond"/>
                <w:i/>
                <w:sz w:val="28"/>
                <w:szCs w:val="28"/>
              </w:rPr>
              <w:lastRenderedPageBreak/>
              <w:t xml:space="preserve">A. </w:t>
            </w:r>
            <w:r w:rsidRPr="0048744B">
              <w:rPr>
                <w:rFonts w:ascii="Garamond" w:hAnsi="Garamond"/>
                <w:sz w:val="28"/>
                <w:szCs w:val="28"/>
              </w:rPr>
              <w:t xml:space="preserve">Son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vel</w:t>
            </w:r>
            <w:proofErr w:type="spellEnd"/>
            <w:r w:rsidRPr="0048744B">
              <w:rPr>
                <w:rFonts w:ascii="Garamond" w:hAnsi="Garamond"/>
                <w:sz w:val="28"/>
                <w:szCs w:val="28"/>
              </w:rPr>
              <w:t xml:space="preserve"> e er </w:t>
            </w:r>
            <w:proofErr w:type="spellStart"/>
            <w:r w:rsidRPr="0048744B">
              <w:rPr>
                <w:rFonts w:ascii="Garamond" w:hAnsi="Garamond"/>
                <w:sz w:val="28"/>
                <w:szCs w:val="28"/>
              </w:rPr>
              <w:t>nyn</w:t>
            </w:r>
            <w:proofErr w:type="spellEnd"/>
            <w:r w:rsidRPr="0048744B">
              <w:rPr>
                <w:rFonts w:ascii="Garamond" w:hAnsi="Garamond"/>
                <w:sz w:val="28"/>
                <w:szCs w:val="28"/>
              </w:rPr>
              <w:t xml:space="preserve"> </w:t>
            </w:r>
            <w:proofErr w:type="spellStart"/>
            <w:r w:rsidRPr="0048744B">
              <w:rPr>
                <w:rFonts w:ascii="Garamond" w:hAnsi="Garamond"/>
                <w:i/>
                <w:sz w:val="28"/>
                <w:szCs w:val="28"/>
              </w:rPr>
              <w:t>Gionnagh</w:t>
            </w:r>
            <w:proofErr w:type="spellEnd"/>
            <w:r w:rsidRPr="0048744B">
              <w:rPr>
                <w:rFonts w:ascii="Garamond" w:hAnsi="Garamond"/>
                <w:sz w:val="28"/>
                <w:szCs w:val="28"/>
              </w:rPr>
              <w:t xml:space="preserve"> </w:t>
            </w:r>
            <w:proofErr w:type="spellStart"/>
            <w:r w:rsidRPr="0048744B">
              <w:rPr>
                <w:rFonts w:ascii="Garamond" w:hAnsi="Garamond"/>
                <w:sz w:val="28"/>
                <w:szCs w:val="28"/>
              </w:rPr>
              <w:t>veih</w:t>
            </w:r>
            <w:proofErr w:type="spellEnd"/>
            <w:r w:rsidRPr="0048744B">
              <w:rPr>
                <w:rFonts w:ascii="Garamond" w:hAnsi="Garamond"/>
                <w:sz w:val="28"/>
                <w:szCs w:val="28"/>
              </w:rPr>
              <w:t xml:space="preserve"> </w:t>
            </w:r>
            <w:proofErr w:type="spellStart"/>
            <w:r w:rsidRPr="0048744B">
              <w:rPr>
                <w:rFonts w:ascii="Garamond" w:hAnsi="Garamond"/>
                <w:sz w:val="28"/>
                <w:szCs w:val="28"/>
              </w:rPr>
              <w:t>Pooar</w:t>
            </w:r>
            <w:proofErr w:type="spellEnd"/>
            <w:r w:rsidRPr="0048744B">
              <w:rPr>
                <w:rFonts w:ascii="Garamond" w:hAnsi="Garamond"/>
                <w:sz w:val="28"/>
                <w:szCs w:val="28"/>
              </w:rPr>
              <w:t xml:space="preserve"> as </w:t>
            </w:r>
            <w:proofErr w:type="spellStart"/>
            <w:r w:rsidRPr="0048744B">
              <w:rPr>
                <w:rFonts w:ascii="Garamond" w:hAnsi="Garamond"/>
                <w:sz w:val="28"/>
                <w:szCs w:val="28"/>
              </w:rPr>
              <w:t>Bondiaght</w:t>
            </w:r>
            <w:proofErr w:type="spellEnd"/>
            <w:r w:rsidRPr="0048744B">
              <w:rPr>
                <w:rFonts w:ascii="Garamond" w:hAnsi="Garamond"/>
                <w:sz w:val="28"/>
                <w:szCs w:val="28"/>
              </w:rPr>
              <w:t xml:space="preserve"> y </w:t>
            </w:r>
            <w:proofErr w:type="spellStart"/>
            <w:r w:rsidRPr="0048744B">
              <w:rPr>
                <w:rFonts w:ascii="Garamond" w:hAnsi="Garamond"/>
                <w:sz w:val="28"/>
                <w:szCs w:val="28"/>
              </w:rPr>
              <w:t>drough-spyryd</w:t>
            </w:r>
            <w:proofErr w:type="spellEnd"/>
            <w:r w:rsidRPr="0048744B">
              <w:rPr>
                <w:rFonts w:ascii="Garamond" w:hAnsi="Garamond"/>
                <w:sz w:val="28"/>
                <w:szCs w:val="28"/>
              </w:rPr>
              <w:t xml:space="preserve">. Ta shin </w:t>
            </w:r>
            <w:proofErr w:type="spellStart"/>
            <w:r w:rsidRPr="0048744B">
              <w:rPr>
                <w:rFonts w:ascii="Garamond" w:hAnsi="Garamond"/>
                <w:sz w:val="28"/>
                <w:szCs w:val="28"/>
              </w:rPr>
              <w:t>beaghey</w:t>
            </w:r>
            <w:proofErr w:type="spellEnd"/>
            <w:r w:rsidRPr="0048744B">
              <w:rPr>
                <w:rFonts w:ascii="Garamond" w:hAnsi="Garamond"/>
                <w:sz w:val="28"/>
                <w:szCs w:val="28"/>
              </w:rPr>
              <w:t xml:space="preserve"> </w:t>
            </w:r>
            <w:proofErr w:type="spellStart"/>
            <w:r w:rsidRPr="0048744B">
              <w:rPr>
                <w:rFonts w:ascii="Garamond" w:hAnsi="Garamond"/>
                <w:sz w:val="28"/>
                <w:szCs w:val="28"/>
              </w:rPr>
              <w:t>fo’n</w:t>
            </w:r>
            <w:proofErr w:type="spellEnd"/>
            <w:r w:rsidRPr="0048744B">
              <w:rPr>
                <w:rFonts w:ascii="Garamond" w:hAnsi="Garamond"/>
                <w:sz w:val="28"/>
                <w:szCs w:val="28"/>
              </w:rPr>
              <w:t xml:space="preserve"> </w:t>
            </w:r>
            <w:proofErr w:type="spellStart"/>
            <w:r w:rsidRPr="0048744B">
              <w:rPr>
                <w:rFonts w:ascii="Garamond" w:hAnsi="Garamond"/>
                <w:i/>
                <w:sz w:val="28"/>
                <w:szCs w:val="28"/>
              </w:rPr>
              <w:t>choadey</w:t>
            </w:r>
            <w:proofErr w:type="spellEnd"/>
            <w:r w:rsidRPr="0048744B">
              <w:rPr>
                <w:rFonts w:ascii="Garamond" w:hAnsi="Garamond"/>
                <w:i/>
                <w:sz w:val="28"/>
                <w:szCs w:val="28"/>
              </w:rPr>
              <w:t xml:space="preserve"> </w:t>
            </w:r>
            <w:proofErr w:type="spellStart"/>
            <w:r w:rsidRPr="0048744B">
              <w:rPr>
                <w:rFonts w:ascii="Garamond" w:hAnsi="Garamond"/>
                <w:i/>
                <w:sz w:val="28"/>
                <w:szCs w:val="28"/>
              </w:rPr>
              <w:t>echyssyn</w:t>
            </w:r>
            <w:proofErr w:type="spellEnd"/>
            <w:r w:rsidRPr="0048744B">
              <w:rPr>
                <w:rFonts w:ascii="Garamond" w:hAnsi="Garamond"/>
                <w:sz w:val="28"/>
                <w:szCs w:val="28"/>
              </w:rPr>
              <w:t xml:space="preserve">. As </w:t>
            </w:r>
            <w:proofErr w:type="spellStart"/>
            <w:r w:rsidRPr="0048744B">
              <w:rPr>
                <w:rFonts w:ascii="Garamond" w:hAnsi="Garamond"/>
                <w:i/>
                <w:sz w:val="28"/>
                <w:szCs w:val="28"/>
              </w:rPr>
              <w:t>veih</w:t>
            </w:r>
            <w:proofErr w:type="spellEnd"/>
            <w:r w:rsidRPr="0048744B">
              <w:rPr>
                <w:rFonts w:ascii="Garamond" w:hAnsi="Garamond"/>
                <w:sz w:val="28"/>
                <w:szCs w:val="28"/>
              </w:rPr>
              <w:t xml:space="preserve"> ta </w:t>
            </w:r>
            <w:proofErr w:type="spellStart"/>
            <w:r w:rsidRPr="0048744B">
              <w:rPr>
                <w:rFonts w:ascii="Garamond" w:hAnsi="Garamond"/>
                <w:sz w:val="28"/>
                <w:szCs w:val="28"/>
              </w:rPr>
              <w:t>ooilley</w:t>
            </w:r>
            <w:proofErr w:type="spellEnd"/>
            <w:r w:rsidRPr="0048744B">
              <w:rPr>
                <w:rFonts w:ascii="Garamond" w:hAnsi="Garamond"/>
                <w:sz w:val="28"/>
                <w:szCs w:val="28"/>
              </w:rPr>
              <w:t xml:space="preserve"> </w:t>
            </w:r>
            <w:proofErr w:type="spellStart"/>
            <w:r w:rsidRPr="0048744B">
              <w:rPr>
                <w:rFonts w:ascii="Garamond" w:hAnsi="Garamond"/>
                <w:sz w:val="28"/>
                <w:szCs w:val="28"/>
              </w:rPr>
              <w:t>Harvaantyn</w:t>
            </w:r>
            <w:proofErr w:type="spellEnd"/>
            <w:r w:rsidRPr="0048744B">
              <w:rPr>
                <w:rFonts w:ascii="Garamond" w:hAnsi="Garamond"/>
                <w:sz w:val="28"/>
                <w:szCs w:val="28"/>
              </w:rPr>
              <w:t xml:space="preserve"> </w:t>
            </w:r>
            <w:proofErr w:type="spellStart"/>
            <w:r w:rsidRPr="0048744B">
              <w:rPr>
                <w:rFonts w:ascii="Garamond" w:hAnsi="Garamond"/>
                <w:sz w:val="28"/>
                <w:szCs w:val="28"/>
              </w:rPr>
              <w:t>firrinagh</w:t>
            </w:r>
            <w:proofErr w:type="spellEnd"/>
            <w:r w:rsidRPr="0048744B">
              <w:rPr>
                <w:rFonts w:ascii="Garamond" w:hAnsi="Garamond"/>
                <w:sz w:val="28"/>
                <w:szCs w:val="28"/>
              </w:rPr>
              <w:t xml:space="preserve"> </w:t>
            </w:r>
            <w:proofErr w:type="spellStart"/>
            <w:r w:rsidRPr="0048744B">
              <w:rPr>
                <w:rFonts w:ascii="Garamond" w:hAnsi="Garamond"/>
                <w:i/>
                <w:sz w:val="28"/>
                <w:szCs w:val="28"/>
              </w:rPr>
              <w:t>jeaghyn</w:t>
            </w:r>
            <w:proofErr w:type="spellEnd"/>
            <w:r w:rsidRPr="0048744B">
              <w:rPr>
                <w:rFonts w:ascii="Garamond" w:hAnsi="Garamond"/>
                <w:i/>
                <w:sz w:val="28"/>
                <w:szCs w:val="28"/>
              </w:rPr>
              <w:t xml:space="preserve"> </w:t>
            </w:r>
            <w:proofErr w:type="spellStart"/>
            <w:r w:rsidRPr="0048744B">
              <w:rPr>
                <w:rFonts w:ascii="Garamond" w:hAnsi="Garamond"/>
                <w:i/>
                <w:sz w:val="28"/>
                <w:szCs w:val="28"/>
              </w:rPr>
              <w:t>lurg</w:t>
            </w:r>
            <w:proofErr w:type="spellEnd"/>
            <w:r w:rsidRPr="0048744B">
              <w:rPr>
                <w:rFonts w:ascii="Garamond" w:hAnsi="Garamond"/>
                <w:i/>
                <w:sz w:val="28"/>
                <w:szCs w:val="28"/>
              </w:rPr>
              <w:t xml:space="preserve"> </w:t>
            </w:r>
            <w:proofErr w:type="spellStart"/>
            <w:r w:rsidRPr="0048744B">
              <w:rPr>
                <w:rFonts w:ascii="Garamond" w:hAnsi="Garamond"/>
                <w:i/>
                <w:sz w:val="28"/>
                <w:szCs w:val="28"/>
              </w:rPr>
              <w:t>nyn</w:t>
            </w:r>
            <w:proofErr w:type="spellEnd"/>
            <w:r w:rsidRPr="0048744B">
              <w:rPr>
                <w:rFonts w:ascii="Garamond" w:hAnsi="Garamond"/>
                <w:i/>
                <w:sz w:val="28"/>
                <w:szCs w:val="28"/>
              </w:rPr>
              <w:t xml:space="preserve"> </w:t>
            </w:r>
            <w:proofErr w:type="spellStart"/>
            <w:r w:rsidRPr="0048744B">
              <w:rPr>
                <w:rFonts w:ascii="Garamond" w:hAnsi="Garamond"/>
                <w:i/>
                <w:sz w:val="28"/>
                <w:szCs w:val="28"/>
              </w:rPr>
              <w:t>leagh</w:t>
            </w:r>
            <w:proofErr w:type="spellEnd"/>
            <w:r w:rsidRPr="0048744B">
              <w:rPr>
                <w:rFonts w:ascii="Garamond" w:hAnsi="Garamond"/>
                <w:sz w:val="28"/>
                <w:szCs w:val="28"/>
              </w:rPr>
              <w:t xml:space="preserve">. As </w:t>
            </w:r>
            <w:proofErr w:type="spellStart"/>
            <w:r w:rsidRPr="0048744B">
              <w:rPr>
                <w:rFonts w:ascii="Garamond" w:hAnsi="Garamond"/>
                <w:sz w:val="28"/>
                <w:szCs w:val="28"/>
              </w:rPr>
              <w:t>shen</w:t>
            </w:r>
            <w:proofErr w:type="spellEnd"/>
            <w:r w:rsidRPr="0048744B">
              <w:rPr>
                <w:rFonts w:ascii="Garamond" w:hAnsi="Garamond"/>
                <w:sz w:val="28"/>
                <w:szCs w:val="28"/>
              </w:rPr>
              <w:t xml:space="preserve">-y-fa </w:t>
            </w:r>
            <w:proofErr w:type="spellStart"/>
            <w:r w:rsidRPr="0048744B">
              <w:rPr>
                <w:rFonts w:ascii="Garamond" w:hAnsi="Garamond"/>
                <w:sz w:val="28"/>
                <w:szCs w:val="28"/>
              </w:rPr>
              <w:t>tra</w:t>
            </w:r>
            <w:proofErr w:type="spellEnd"/>
            <w:r w:rsidRPr="0048744B">
              <w:rPr>
                <w:rFonts w:ascii="Garamond" w:hAnsi="Garamond"/>
                <w:sz w:val="28"/>
                <w:szCs w:val="28"/>
              </w:rPr>
              <w:t xml:space="preserve"> ta shin </w:t>
            </w:r>
            <w:proofErr w:type="spellStart"/>
            <w:r w:rsidRPr="0048744B">
              <w:rPr>
                <w:rFonts w:ascii="Garamond" w:hAnsi="Garamond"/>
                <w:sz w:val="28"/>
                <w:szCs w:val="28"/>
              </w:rPr>
              <w:t>shirrey</w:t>
            </w:r>
            <w:proofErr w:type="spellEnd"/>
            <w:r w:rsidRPr="0048744B">
              <w:rPr>
                <w:rFonts w:ascii="Garamond" w:hAnsi="Garamond"/>
                <w:sz w:val="28"/>
                <w:szCs w:val="28"/>
              </w:rPr>
              <w:t xml:space="preserve"> </w:t>
            </w:r>
            <w:proofErr w:type="spellStart"/>
            <w:r w:rsidRPr="0048744B">
              <w:rPr>
                <w:rFonts w:ascii="Garamond" w:hAnsi="Garamond"/>
                <w:sz w:val="28"/>
                <w:szCs w:val="28"/>
              </w:rPr>
              <w:t>bannaght</w:t>
            </w:r>
            <w:proofErr w:type="spellEnd"/>
            <w:r w:rsidRPr="0048744B">
              <w:rPr>
                <w:rFonts w:ascii="Garamond" w:hAnsi="Garamond"/>
                <w:sz w:val="28"/>
                <w:szCs w:val="28"/>
              </w:rPr>
              <w:t xml:space="preserve"> </w:t>
            </w:r>
            <w:proofErr w:type="spellStart"/>
            <w:r w:rsidRPr="0048744B">
              <w:rPr>
                <w:rFonts w:ascii="Garamond" w:hAnsi="Garamond"/>
                <w:sz w:val="28"/>
                <w:szCs w:val="28"/>
              </w:rPr>
              <w:t>erbee</w:t>
            </w:r>
            <w:proofErr w:type="spellEnd"/>
            <w:r w:rsidRPr="0048744B">
              <w:rPr>
                <w:rFonts w:ascii="Garamond" w:hAnsi="Garamond"/>
                <w:sz w:val="28"/>
                <w:szCs w:val="28"/>
              </w:rPr>
              <w:t xml:space="preserve"> </w:t>
            </w:r>
            <w:proofErr w:type="spellStart"/>
            <w:r w:rsidRPr="0048744B">
              <w:rPr>
                <w:rFonts w:ascii="Garamond" w:hAnsi="Garamond"/>
                <w:sz w:val="28"/>
                <w:szCs w:val="28"/>
              </w:rPr>
              <w:t>veih</w:t>
            </w:r>
            <w:proofErr w:type="spellEnd"/>
            <w:r w:rsidRPr="0048744B">
              <w:rPr>
                <w:rFonts w:ascii="Garamond" w:hAnsi="Garamond"/>
                <w:sz w:val="28"/>
                <w:szCs w:val="28"/>
              </w:rPr>
              <w:t xml:space="preserve"> </w:t>
            </w:r>
            <w:proofErr w:type="spellStart"/>
            <w:r w:rsidRPr="0048744B">
              <w:rPr>
                <w:rFonts w:ascii="Garamond" w:hAnsi="Garamond"/>
                <w:sz w:val="28"/>
                <w:szCs w:val="28"/>
              </w:rPr>
              <w:t>Jee</w:t>
            </w:r>
            <w:proofErr w:type="spellEnd"/>
            <w:r w:rsidRPr="0048744B">
              <w:rPr>
                <w:rFonts w:ascii="Garamond" w:hAnsi="Garamond"/>
                <w:sz w:val="28"/>
                <w:szCs w:val="28"/>
              </w:rPr>
              <w:t xml:space="preserve">, ta shin </w:t>
            </w:r>
            <w:proofErr w:type="spellStart"/>
            <w:r w:rsidRPr="0048744B">
              <w:rPr>
                <w:rFonts w:ascii="Garamond" w:hAnsi="Garamond"/>
                <w:sz w:val="28"/>
                <w:szCs w:val="28"/>
              </w:rPr>
              <w:t>myr</w:t>
            </w:r>
            <w:proofErr w:type="spellEnd"/>
            <w:r w:rsidRPr="0048744B">
              <w:rPr>
                <w:rFonts w:ascii="Garamond" w:hAnsi="Garamond"/>
                <w:sz w:val="28"/>
                <w:szCs w:val="28"/>
              </w:rPr>
              <w:t xml:space="preserve"> </w:t>
            </w:r>
            <w:proofErr w:type="spellStart"/>
            <w:r w:rsidRPr="0048744B">
              <w:rPr>
                <w:rFonts w:ascii="Garamond" w:hAnsi="Garamond"/>
                <w:sz w:val="28"/>
                <w:szCs w:val="28"/>
              </w:rPr>
              <w:t>shoh</w:t>
            </w:r>
            <w:proofErr w:type="spellEnd"/>
            <w:r w:rsidRPr="0048744B">
              <w:rPr>
                <w:rFonts w:ascii="Garamond" w:hAnsi="Garamond"/>
                <w:sz w:val="28"/>
                <w:szCs w:val="28"/>
              </w:rPr>
              <w:t xml:space="preserve"> </w:t>
            </w:r>
            <w:proofErr w:type="spellStart"/>
            <w:r w:rsidRPr="0048744B">
              <w:rPr>
                <w:rFonts w:ascii="Garamond" w:hAnsi="Garamond"/>
                <w:sz w:val="28"/>
                <w:szCs w:val="28"/>
              </w:rPr>
              <w:t>ec</w:t>
            </w:r>
            <w:proofErr w:type="spellEnd"/>
            <w:r w:rsidRPr="0048744B">
              <w:rPr>
                <w:rFonts w:ascii="Garamond" w:hAnsi="Garamond"/>
                <w:sz w:val="28"/>
                <w:szCs w:val="28"/>
              </w:rPr>
              <w:t xml:space="preserve"> </w:t>
            </w:r>
            <w:proofErr w:type="spellStart"/>
            <w:r w:rsidRPr="0048744B">
              <w:rPr>
                <w:rFonts w:ascii="Garamond" w:hAnsi="Garamond"/>
                <w:sz w:val="28"/>
                <w:szCs w:val="28"/>
              </w:rPr>
              <w:t>jerrey</w:t>
            </w:r>
            <w:proofErr w:type="spellEnd"/>
            <w:r w:rsidRPr="0048744B">
              <w:rPr>
                <w:rFonts w:ascii="Garamond" w:hAnsi="Garamond"/>
                <w:sz w:val="28"/>
                <w:szCs w:val="28"/>
              </w:rPr>
              <w:t xml:space="preserve"> </w:t>
            </w:r>
            <w:proofErr w:type="spellStart"/>
            <w:r w:rsidRPr="0048744B">
              <w:rPr>
                <w:rFonts w:ascii="Garamond" w:hAnsi="Garamond"/>
                <w:sz w:val="28"/>
                <w:szCs w:val="28"/>
              </w:rPr>
              <w:t>nyn</w:t>
            </w:r>
            <w:proofErr w:type="spellEnd"/>
            <w:r w:rsidRPr="0048744B">
              <w:rPr>
                <w:rFonts w:ascii="Garamond" w:hAnsi="Garamond"/>
                <w:sz w:val="28"/>
                <w:szCs w:val="28"/>
              </w:rPr>
              <w:t xml:space="preserve"> </w:t>
            </w:r>
            <w:proofErr w:type="spellStart"/>
            <w:r w:rsidRPr="0048744B">
              <w:rPr>
                <w:rFonts w:ascii="Garamond" w:hAnsi="Garamond"/>
                <w:sz w:val="28"/>
                <w:szCs w:val="28"/>
              </w:rPr>
              <w:t>Badjeryn</w:t>
            </w:r>
            <w:proofErr w:type="spellEnd"/>
            <w:r w:rsidRPr="0048744B">
              <w:rPr>
                <w:rFonts w:ascii="Garamond" w:hAnsi="Garamond"/>
                <w:sz w:val="28"/>
                <w:szCs w:val="28"/>
              </w:rPr>
              <w:t xml:space="preserve"> </w:t>
            </w:r>
            <w:proofErr w:type="spellStart"/>
            <w:r w:rsidRPr="0048744B">
              <w:rPr>
                <w:rFonts w:ascii="Garamond" w:hAnsi="Garamond"/>
                <w:sz w:val="28"/>
                <w:szCs w:val="28"/>
              </w:rPr>
              <w:t>gra</w:t>
            </w:r>
            <w:proofErr w:type="spellEnd"/>
            <w:r w:rsidRPr="0048744B">
              <w:rPr>
                <w:rFonts w:ascii="Garamond" w:hAnsi="Garamond"/>
                <w:sz w:val="28"/>
                <w:szCs w:val="28"/>
              </w:rPr>
              <w:t xml:space="preserve"> </w:t>
            </w:r>
            <w:proofErr w:type="spellStart"/>
            <w:r w:rsidRPr="0048744B">
              <w:rPr>
                <w:rFonts w:ascii="Garamond" w:hAnsi="Garamond"/>
                <w:i/>
                <w:sz w:val="28"/>
                <w:szCs w:val="28"/>
              </w:rPr>
              <w:t>Trooid</w:t>
            </w:r>
            <w:proofErr w:type="spellEnd"/>
            <w:r w:rsidRPr="0048744B">
              <w:rPr>
                <w:rFonts w:ascii="Garamond" w:hAnsi="Garamond"/>
                <w:i/>
                <w:sz w:val="28"/>
                <w:szCs w:val="28"/>
              </w:rPr>
              <w:t xml:space="preserve"> </w:t>
            </w:r>
            <w:proofErr w:type="spellStart"/>
            <w:r w:rsidRPr="0048744B">
              <w:rPr>
                <w:rFonts w:ascii="Garamond" w:hAnsi="Garamond"/>
                <w:i/>
                <w:sz w:val="28"/>
                <w:szCs w:val="28"/>
              </w:rPr>
              <w:t>Yeesey</w:t>
            </w:r>
            <w:proofErr w:type="spellEnd"/>
            <w:r w:rsidRPr="0048744B">
              <w:rPr>
                <w:rFonts w:ascii="Garamond" w:hAnsi="Garamond"/>
                <w:i/>
                <w:sz w:val="28"/>
                <w:szCs w:val="28"/>
              </w:rPr>
              <w:t xml:space="preserve"> </w:t>
            </w:r>
            <w:proofErr w:type="spellStart"/>
            <w:r w:rsidRPr="0048744B">
              <w:rPr>
                <w:rFonts w:ascii="Garamond" w:hAnsi="Garamond"/>
                <w:i/>
                <w:sz w:val="28"/>
                <w:szCs w:val="28"/>
              </w:rPr>
              <w:t>Creest</w:t>
            </w:r>
            <w:proofErr w:type="spellEnd"/>
            <w:r w:rsidRPr="0048744B">
              <w:rPr>
                <w:rFonts w:ascii="Garamond" w:hAnsi="Garamond"/>
                <w:i/>
                <w:sz w:val="28"/>
                <w:szCs w:val="28"/>
              </w:rPr>
              <w:t xml:space="preserve"> </w:t>
            </w:r>
            <w:proofErr w:type="spellStart"/>
            <w:r w:rsidRPr="0048744B">
              <w:rPr>
                <w:rFonts w:ascii="Garamond" w:hAnsi="Garamond"/>
                <w:i/>
                <w:sz w:val="28"/>
                <w:szCs w:val="28"/>
              </w:rPr>
              <w:t>nyn</w:t>
            </w:r>
            <w:proofErr w:type="spellEnd"/>
            <w:r w:rsidRPr="0048744B">
              <w:rPr>
                <w:rFonts w:ascii="Garamond" w:hAnsi="Garamond"/>
                <w:i/>
                <w:sz w:val="28"/>
                <w:szCs w:val="28"/>
              </w:rPr>
              <w:t xml:space="preserve"> </w:t>
            </w:r>
            <w:proofErr w:type="spellStart"/>
            <w:r w:rsidRPr="0048744B">
              <w:rPr>
                <w:rFonts w:ascii="Garamond" w:hAnsi="Garamond"/>
                <w:i/>
                <w:sz w:val="28"/>
                <w:szCs w:val="28"/>
              </w:rPr>
              <w:t>Jiarn</w:t>
            </w:r>
            <w:proofErr w:type="spellEnd"/>
            <w:r w:rsidRPr="0048744B">
              <w:rPr>
                <w:rFonts w:ascii="Garamond" w:hAnsi="Garamond"/>
                <w:sz w:val="28"/>
                <w:szCs w:val="28"/>
              </w:rPr>
              <w:t xml:space="preserve">, goal </w:t>
            </w:r>
            <w:proofErr w:type="spellStart"/>
            <w:r w:rsidRPr="0048744B">
              <w:rPr>
                <w:rFonts w:ascii="Garamond" w:hAnsi="Garamond"/>
                <w:sz w:val="28"/>
                <w:szCs w:val="28"/>
              </w:rPr>
              <w:t>rish</w:t>
            </w:r>
            <w:proofErr w:type="spellEnd"/>
            <w:r w:rsidRPr="0048744B">
              <w:rPr>
                <w:rFonts w:ascii="Garamond" w:hAnsi="Garamond"/>
                <w:sz w:val="28"/>
                <w:szCs w:val="28"/>
              </w:rPr>
              <w:t xml:space="preserve"> </w:t>
            </w:r>
            <w:proofErr w:type="spellStart"/>
            <w:r w:rsidRPr="0048744B">
              <w:rPr>
                <w:rFonts w:ascii="Garamond" w:hAnsi="Garamond"/>
                <w:sz w:val="28"/>
                <w:szCs w:val="28"/>
              </w:rPr>
              <w:t>nagh</w:t>
            </w:r>
            <w:proofErr w:type="spellEnd"/>
            <w:r w:rsidRPr="0048744B">
              <w:rPr>
                <w:rFonts w:ascii="Garamond" w:hAnsi="Garamond"/>
                <w:sz w:val="28"/>
                <w:szCs w:val="28"/>
              </w:rPr>
              <w:t xml:space="preserve"> </w:t>
            </w:r>
            <w:proofErr w:type="spellStart"/>
            <w:r w:rsidRPr="0048744B">
              <w:rPr>
                <w:rFonts w:ascii="Garamond" w:hAnsi="Garamond"/>
                <w:sz w:val="28"/>
                <w:szCs w:val="28"/>
              </w:rPr>
              <w:t>vel</w:t>
            </w:r>
            <w:proofErr w:type="spellEnd"/>
            <w:r w:rsidRPr="0048744B">
              <w:rPr>
                <w:rFonts w:ascii="Garamond" w:hAnsi="Garamond"/>
                <w:sz w:val="28"/>
                <w:szCs w:val="28"/>
              </w:rPr>
              <w:t xml:space="preserve"> shin </w:t>
            </w:r>
            <w:proofErr w:type="spellStart"/>
            <w:r w:rsidRPr="0048744B">
              <w:rPr>
                <w:rFonts w:ascii="Garamond" w:hAnsi="Garamond"/>
                <w:sz w:val="28"/>
                <w:szCs w:val="28"/>
              </w:rPr>
              <w:t>feeu</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hirrey</w:t>
            </w:r>
            <w:proofErr w:type="spellEnd"/>
            <w:r w:rsidRPr="0048744B">
              <w:rPr>
                <w:rFonts w:ascii="Garamond" w:hAnsi="Garamond"/>
                <w:sz w:val="28"/>
                <w:szCs w:val="28"/>
              </w:rPr>
              <w:t xml:space="preserve"> </w:t>
            </w:r>
            <w:proofErr w:type="spellStart"/>
            <w:r w:rsidRPr="0048744B">
              <w:rPr>
                <w:rFonts w:ascii="Garamond" w:hAnsi="Garamond"/>
                <w:sz w:val="28"/>
                <w:szCs w:val="28"/>
              </w:rPr>
              <w:t>ny</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ghoal</w:t>
            </w:r>
            <w:proofErr w:type="spellEnd"/>
            <w:r w:rsidRPr="0048744B">
              <w:rPr>
                <w:rFonts w:ascii="Garamond" w:hAnsi="Garamond"/>
                <w:sz w:val="28"/>
                <w:szCs w:val="28"/>
              </w:rPr>
              <w:t xml:space="preserve"> </w:t>
            </w:r>
            <w:proofErr w:type="spellStart"/>
            <w:r w:rsidRPr="0048744B">
              <w:rPr>
                <w:rFonts w:ascii="Garamond" w:hAnsi="Garamond"/>
                <w:sz w:val="28"/>
                <w:szCs w:val="28"/>
              </w:rPr>
              <w:t>yn</w:t>
            </w:r>
            <w:proofErr w:type="spellEnd"/>
            <w:r w:rsidRPr="0048744B">
              <w:rPr>
                <w:rFonts w:ascii="Garamond" w:hAnsi="Garamond"/>
                <w:sz w:val="28"/>
                <w:szCs w:val="28"/>
              </w:rPr>
              <w:t xml:space="preserve"> </w:t>
            </w:r>
            <w:proofErr w:type="spellStart"/>
            <w:r w:rsidRPr="0048744B">
              <w:rPr>
                <w:rFonts w:ascii="Garamond" w:hAnsi="Garamond"/>
                <w:sz w:val="28"/>
                <w:szCs w:val="28"/>
              </w:rPr>
              <w:t>foar</w:t>
            </w:r>
            <w:proofErr w:type="spellEnd"/>
            <w:r w:rsidRPr="0048744B">
              <w:rPr>
                <w:rFonts w:ascii="Garamond" w:hAnsi="Garamond"/>
                <w:sz w:val="28"/>
                <w:szCs w:val="28"/>
              </w:rPr>
              <w:t xml:space="preserve"> </w:t>
            </w:r>
            <w:proofErr w:type="spellStart"/>
            <w:r w:rsidRPr="0048744B">
              <w:rPr>
                <w:rFonts w:ascii="Garamond" w:hAnsi="Garamond"/>
                <w:sz w:val="28"/>
                <w:szCs w:val="28"/>
              </w:rPr>
              <w:t>sloo</w:t>
            </w:r>
            <w:proofErr w:type="spellEnd"/>
            <w:r w:rsidRPr="0048744B">
              <w:rPr>
                <w:rFonts w:ascii="Garamond" w:hAnsi="Garamond"/>
                <w:sz w:val="28"/>
                <w:szCs w:val="28"/>
              </w:rPr>
              <w:t xml:space="preserve"> </w:t>
            </w:r>
            <w:proofErr w:type="spellStart"/>
            <w:r w:rsidRPr="0048744B">
              <w:rPr>
                <w:rFonts w:ascii="Garamond" w:hAnsi="Garamond"/>
                <w:sz w:val="28"/>
                <w:szCs w:val="28"/>
              </w:rPr>
              <w:t>agh</w:t>
            </w:r>
            <w:proofErr w:type="spellEnd"/>
            <w:r w:rsidRPr="0048744B">
              <w:rPr>
                <w:rFonts w:ascii="Garamond" w:hAnsi="Garamond"/>
                <w:sz w:val="28"/>
                <w:szCs w:val="28"/>
              </w:rPr>
              <w:t xml:space="preserve"> </w:t>
            </w:r>
            <w:proofErr w:type="spellStart"/>
            <w:r w:rsidRPr="0048744B">
              <w:rPr>
                <w:rFonts w:ascii="Garamond" w:hAnsi="Garamond"/>
                <w:sz w:val="28"/>
                <w:szCs w:val="28"/>
              </w:rPr>
              <w:t>aynsyn</w:t>
            </w:r>
            <w:proofErr w:type="spellEnd"/>
            <w:r w:rsidRPr="0048744B">
              <w:rPr>
                <w:rFonts w:ascii="Garamond" w:hAnsi="Garamond"/>
                <w:sz w:val="28"/>
                <w:szCs w:val="28"/>
              </w:rPr>
              <w:t xml:space="preserve"> as </w:t>
            </w:r>
            <w:proofErr w:type="spellStart"/>
            <w:r w:rsidRPr="0048744B">
              <w:rPr>
                <w:rFonts w:ascii="Garamond" w:hAnsi="Garamond"/>
                <w:sz w:val="28"/>
                <w:szCs w:val="28"/>
              </w:rPr>
              <w:t>ny</w:t>
            </w:r>
            <w:proofErr w:type="spellEnd"/>
            <w:r w:rsidRPr="0048744B">
              <w:rPr>
                <w:rFonts w:ascii="Garamond" w:hAnsi="Garamond"/>
                <w:sz w:val="28"/>
                <w:szCs w:val="28"/>
              </w:rPr>
              <w:t xml:space="preserve"> </w:t>
            </w:r>
            <w:proofErr w:type="spellStart"/>
            <w:r w:rsidRPr="0048744B">
              <w:rPr>
                <w:rFonts w:ascii="Garamond" w:hAnsi="Garamond"/>
                <w:sz w:val="28"/>
                <w:szCs w:val="28"/>
              </w:rPr>
              <w:t>hrooid</w:t>
            </w:r>
            <w:proofErr w:type="spellEnd"/>
            <w:r w:rsidRPr="0048744B">
              <w:rPr>
                <w:rFonts w:ascii="Garamond" w:hAnsi="Garamond"/>
                <w:sz w:val="28"/>
                <w:szCs w:val="28"/>
              </w:rPr>
              <w:t xml:space="preserve">. </w:t>
            </w:r>
          </w:p>
        </w:tc>
        <w:tc>
          <w:tcPr>
            <w:tcW w:w="0" w:type="auto"/>
          </w:tcPr>
          <w:p w14:paraId="0D4C49B5" w14:textId="77777777" w:rsidR="00562152" w:rsidRPr="00301C44" w:rsidRDefault="00562152"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A. </w:t>
            </w:r>
            <w:r w:rsidRPr="00301C44">
              <w:rPr>
                <w:rFonts w:ascii="Garamond" w:hAnsi="Garamond" w:cs="Times New Roman"/>
                <w:i/>
                <w:sz w:val="28"/>
              </w:rPr>
              <w:t>Because he hath</w:t>
            </w:r>
            <w:r w:rsidRPr="00301C44">
              <w:rPr>
                <w:rFonts w:ascii="Garamond" w:hAnsi="Garamond" w:cs="Times New Roman"/>
                <w:sz w:val="28"/>
              </w:rPr>
              <w:t xml:space="preserve"> Redeemed </w:t>
            </w:r>
            <w:r w:rsidRPr="00301C44">
              <w:rPr>
                <w:rFonts w:ascii="Garamond" w:hAnsi="Garamond" w:cs="Times New Roman"/>
                <w:i/>
                <w:sz w:val="28"/>
              </w:rPr>
              <w:t>us from the Power and Slavery of Satan. We live under</w:t>
            </w:r>
            <w:r w:rsidRPr="00301C44">
              <w:rPr>
                <w:rFonts w:ascii="Garamond" w:hAnsi="Garamond" w:cs="Times New Roman"/>
                <w:sz w:val="28"/>
              </w:rPr>
              <w:t xml:space="preserve"> his Protection. </w:t>
            </w:r>
            <w:r w:rsidRPr="00301C44">
              <w:rPr>
                <w:rFonts w:ascii="Garamond" w:hAnsi="Garamond" w:cs="Times New Roman"/>
                <w:i/>
                <w:sz w:val="28"/>
              </w:rPr>
              <w:t>Whatever Blessings we enjoy, it is for</w:t>
            </w:r>
            <w:r w:rsidRPr="00301C44">
              <w:rPr>
                <w:rFonts w:ascii="Garamond" w:hAnsi="Garamond" w:cs="Times New Roman"/>
                <w:sz w:val="28"/>
              </w:rPr>
              <w:t xml:space="preserve"> his Sake. </w:t>
            </w:r>
            <w:r w:rsidRPr="00301C44">
              <w:rPr>
                <w:rFonts w:ascii="Garamond" w:hAnsi="Garamond" w:cs="Times New Roman"/>
                <w:i/>
                <w:sz w:val="28"/>
              </w:rPr>
              <w:t>And it is from him, that all his faithful Servants</w:t>
            </w:r>
            <w:r w:rsidRPr="00301C44">
              <w:rPr>
                <w:rFonts w:ascii="Garamond" w:hAnsi="Garamond" w:cs="Times New Roman"/>
                <w:sz w:val="28"/>
              </w:rPr>
              <w:t xml:space="preserve"> expect their Reward. </w:t>
            </w:r>
            <w:r w:rsidRPr="00301C44">
              <w:rPr>
                <w:rFonts w:ascii="Garamond" w:hAnsi="Garamond" w:cs="Times New Roman"/>
                <w:i/>
                <w:sz w:val="28"/>
              </w:rPr>
              <w:t>And therefore when we ask any Blessing of God, we</w:t>
            </w:r>
            <w:r w:rsidRPr="00301C44">
              <w:rPr>
                <w:rFonts w:ascii="Garamond" w:hAnsi="Garamond" w:cs="Times New Roman"/>
                <w:sz w:val="28"/>
              </w:rPr>
              <w:t xml:space="preserve"> thus </w:t>
            </w:r>
            <w:r w:rsidRPr="00301C44">
              <w:rPr>
                <w:rFonts w:ascii="Garamond" w:hAnsi="Garamond" w:cs="Times New Roman"/>
                <w:i/>
                <w:sz w:val="28"/>
              </w:rPr>
              <w:t>conclude our Prayers,</w:t>
            </w:r>
            <w:r w:rsidRPr="00301C44">
              <w:rPr>
                <w:rFonts w:ascii="Garamond" w:hAnsi="Garamond" w:cs="Times New Roman"/>
                <w:sz w:val="28"/>
              </w:rPr>
              <w:t xml:space="preserve"> Through Jesus Christ Our Lord</w:t>
            </w:r>
            <w:r w:rsid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acknowledging that we are not worthy to ask</w:t>
            </w:r>
            <w:r>
              <w:rPr>
                <w:rFonts w:ascii="Garamond" w:hAnsi="Garamond" w:cs="Times New Roman"/>
                <w:i/>
                <w:sz w:val="28"/>
              </w:rPr>
              <w:t>,</w:t>
            </w:r>
            <w:r w:rsidRPr="00301C44">
              <w:rPr>
                <w:rFonts w:ascii="Garamond" w:hAnsi="Garamond" w:cs="Times New Roman"/>
                <w:i/>
                <w:sz w:val="28"/>
              </w:rPr>
              <w:t xml:space="preserve"> or to receive the least Favour, but </w:t>
            </w:r>
            <w:r w:rsidRPr="00301C44">
              <w:rPr>
                <w:rFonts w:ascii="Garamond" w:hAnsi="Garamond" w:cs="Times New Roman"/>
                <w:sz w:val="28"/>
              </w:rPr>
              <w:t xml:space="preserve">in </w:t>
            </w:r>
            <w:r w:rsidRPr="00301C44">
              <w:rPr>
                <w:rFonts w:ascii="Garamond" w:hAnsi="Garamond" w:cs="Times New Roman"/>
                <w:i/>
                <w:sz w:val="28"/>
              </w:rPr>
              <w:t>and</w:t>
            </w:r>
            <w:r w:rsidRPr="00301C44">
              <w:rPr>
                <w:rFonts w:ascii="Garamond" w:hAnsi="Garamond" w:cs="Times New Roman"/>
                <w:sz w:val="28"/>
              </w:rPr>
              <w:t xml:space="preserve"> through him.</w:t>
            </w:r>
          </w:p>
        </w:tc>
        <w:tc>
          <w:tcPr>
            <w:tcW w:w="0" w:type="auto"/>
          </w:tcPr>
          <w:p w14:paraId="42B46D36" w14:textId="77777777" w:rsidR="00562152" w:rsidRPr="00167195" w:rsidRDefault="00562152" w:rsidP="00DB60C3">
            <w:pPr>
              <w:pStyle w:val="ListParagraph"/>
              <w:ind w:left="0"/>
              <w:rPr>
                <w:rFonts w:ascii="Garamond" w:hAnsi="Garamond" w:cs="Times New Roman"/>
                <w:sz w:val="20"/>
                <w:szCs w:val="20"/>
              </w:rPr>
            </w:pPr>
            <w:r>
              <w:rPr>
                <w:rFonts w:ascii="Garamond" w:hAnsi="Garamond" w:cs="Times New Roman"/>
                <w:sz w:val="20"/>
                <w:szCs w:val="20"/>
              </w:rPr>
              <w:t>1 Cor. 6. 20.</w:t>
            </w:r>
          </w:p>
        </w:tc>
      </w:tr>
      <w:tr w:rsidR="00562152" w:rsidRPr="00301C44" w14:paraId="69DE0056" w14:textId="77777777" w:rsidTr="00A13FBB">
        <w:tc>
          <w:tcPr>
            <w:tcW w:w="0" w:type="auto"/>
          </w:tcPr>
          <w:p w14:paraId="74536FB1" w14:textId="77777777" w:rsidR="00562152" w:rsidRPr="0048744B" w:rsidRDefault="00562152" w:rsidP="00DB60C3">
            <w:pPr>
              <w:pStyle w:val="CM3"/>
              <w:widowControl/>
              <w:spacing w:line="240" w:lineRule="auto"/>
              <w:ind w:firstLine="227"/>
              <w:contextualSpacing/>
              <w:jc w:val="both"/>
              <w:rPr>
                <w:rFonts w:ascii="Garamond" w:hAnsi="Garamond"/>
                <w:sz w:val="28"/>
                <w:szCs w:val="28"/>
              </w:rPr>
            </w:pPr>
            <w:r w:rsidRPr="0048744B">
              <w:rPr>
                <w:rFonts w:ascii="Garamond" w:hAnsi="Garamond"/>
                <w:i/>
                <w:sz w:val="28"/>
                <w:szCs w:val="28"/>
              </w:rPr>
              <w:t>Q.</w:t>
            </w:r>
            <w:r w:rsidRPr="0048744B">
              <w:rPr>
                <w:rFonts w:ascii="Garamond" w:hAnsi="Garamond"/>
                <w:sz w:val="28"/>
                <w:szCs w:val="28"/>
              </w:rPr>
              <w:t xml:space="preserve"> </w:t>
            </w:r>
            <w:proofErr w:type="spellStart"/>
            <w:r w:rsidRPr="0048744B">
              <w:rPr>
                <w:rFonts w:ascii="Garamond" w:hAnsi="Garamond"/>
                <w:sz w:val="28"/>
                <w:szCs w:val="28"/>
              </w:rPr>
              <w:t>Cre’n</w:t>
            </w:r>
            <w:proofErr w:type="spellEnd"/>
            <w:r w:rsidRPr="0048744B">
              <w:rPr>
                <w:rFonts w:ascii="Garamond" w:hAnsi="Garamond"/>
                <w:sz w:val="28"/>
                <w:szCs w:val="28"/>
              </w:rPr>
              <w:t xml:space="preserve"> </w:t>
            </w:r>
            <w:proofErr w:type="spellStart"/>
            <w:r w:rsidRPr="0048744B">
              <w:rPr>
                <w:rFonts w:ascii="Garamond" w:hAnsi="Garamond"/>
                <w:sz w:val="28"/>
                <w:szCs w:val="28"/>
              </w:rPr>
              <w:t>vondeish</w:t>
            </w:r>
            <w:proofErr w:type="spellEnd"/>
            <w:r w:rsidRPr="0048744B">
              <w:rPr>
                <w:rFonts w:ascii="Garamond" w:hAnsi="Garamond"/>
                <w:sz w:val="28"/>
                <w:szCs w:val="28"/>
              </w:rPr>
              <w:t xml:space="preserve"> vees </w:t>
            </w:r>
            <w:proofErr w:type="spellStart"/>
            <w:r w:rsidRPr="0048744B">
              <w:rPr>
                <w:rFonts w:ascii="Garamond" w:hAnsi="Garamond"/>
                <w:sz w:val="28"/>
                <w:szCs w:val="28"/>
              </w:rPr>
              <w:t>liorish</w:t>
            </w:r>
            <w:proofErr w:type="spellEnd"/>
            <w:r w:rsidRPr="0048744B">
              <w:rPr>
                <w:rFonts w:ascii="Garamond" w:hAnsi="Garamond"/>
                <w:sz w:val="28"/>
                <w:szCs w:val="28"/>
              </w:rPr>
              <w:t xml:space="preserve"> </w:t>
            </w:r>
            <w:proofErr w:type="spellStart"/>
            <w:r w:rsidRPr="0048744B">
              <w:rPr>
                <w:rFonts w:ascii="Garamond" w:hAnsi="Garamond"/>
                <w:sz w:val="28"/>
                <w:szCs w:val="28"/>
              </w:rPr>
              <w:t>leid</w:t>
            </w:r>
            <w:proofErr w:type="spellEnd"/>
            <w:r w:rsidRPr="0048744B">
              <w:rPr>
                <w:rFonts w:ascii="Garamond" w:hAnsi="Garamond"/>
                <w:sz w:val="28"/>
                <w:szCs w:val="28"/>
              </w:rPr>
              <w:t xml:space="preserve"> y </w:t>
            </w:r>
            <w:proofErr w:type="spellStart"/>
            <w:r w:rsidRPr="0048744B">
              <w:rPr>
                <w:rFonts w:ascii="Garamond" w:hAnsi="Garamond"/>
                <w:sz w:val="28"/>
                <w:szCs w:val="28"/>
              </w:rPr>
              <w:t>Credjue</w:t>
            </w:r>
            <w:proofErr w:type="spellEnd"/>
            <w:r w:rsidRPr="0048744B">
              <w:rPr>
                <w:rFonts w:ascii="Garamond" w:hAnsi="Garamond"/>
                <w:sz w:val="28"/>
                <w:szCs w:val="28"/>
              </w:rPr>
              <w:t xml:space="preserve"> </w:t>
            </w:r>
            <w:proofErr w:type="spellStart"/>
            <w:r w:rsidRPr="0048744B">
              <w:rPr>
                <w:rFonts w:ascii="Garamond" w:hAnsi="Garamond"/>
                <w:sz w:val="28"/>
                <w:szCs w:val="28"/>
              </w:rPr>
              <w:t>shoh</w:t>
            </w:r>
            <w:proofErr w:type="spellEnd"/>
            <w:r w:rsidRPr="0048744B">
              <w:rPr>
                <w:rFonts w:ascii="Garamond" w:hAnsi="Garamond"/>
                <w:sz w:val="28"/>
                <w:szCs w:val="28"/>
              </w:rPr>
              <w:t xml:space="preserve"> </w:t>
            </w:r>
            <w:proofErr w:type="spellStart"/>
            <w:r w:rsidRPr="0048744B">
              <w:rPr>
                <w:rFonts w:ascii="Garamond" w:hAnsi="Garamond"/>
                <w:sz w:val="28"/>
                <w:szCs w:val="28"/>
              </w:rPr>
              <w:t>ayns</w:t>
            </w:r>
            <w:proofErr w:type="spellEnd"/>
            <w:r w:rsidRPr="0048744B">
              <w:rPr>
                <w:rFonts w:ascii="Garamond" w:hAnsi="Garamond"/>
                <w:sz w:val="28"/>
                <w:szCs w:val="28"/>
              </w:rPr>
              <w:t xml:space="preserve"> </w:t>
            </w:r>
            <w:proofErr w:type="spellStart"/>
            <w:r w:rsidRPr="0048744B">
              <w:rPr>
                <w:rFonts w:ascii="Garamond" w:hAnsi="Garamond"/>
                <w:sz w:val="28"/>
                <w:szCs w:val="28"/>
              </w:rPr>
              <w:t>Creest</w:t>
            </w:r>
            <w:proofErr w:type="spellEnd"/>
            <w:r w:rsidR="002C617D" w:rsidRPr="002C617D">
              <w:rPr>
                <w:rFonts w:ascii="Garamond" w:hAnsi="Garamond"/>
                <w:i/>
                <w:sz w:val="28"/>
                <w:szCs w:val="28"/>
              </w:rPr>
              <w:t> </w:t>
            </w:r>
            <w:r w:rsidR="00C57BF1" w:rsidRPr="00C57BF1">
              <w:rPr>
                <w:rFonts w:ascii="Garamond" w:hAnsi="Garamond"/>
                <w:sz w:val="28"/>
                <w:szCs w:val="28"/>
              </w:rPr>
              <w:t>?</w:t>
            </w:r>
            <w:r w:rsidRPr="0048744B">
              <w:rPr>
                <w:rFonts w:ascii="Garamond" w:hAnsi="Garamond"/>
                <w:sz w:val="28"/>
                <w:szCs w:val="28"/>
              </w:rPr>
              <w:t xml:space="preserve"> </w:t>
            </w:r>
          </w:p>
        </w:tc>
        <w:tc>
          <w:tcPr>
            <w:tcW w:w="0" w:type="auto"/>
          </w:tcPr>
          <w:p w14:paraId="3FF0D3CF" w14:textId="77777777" w:rsidR="00562152" w:rsidRPr="00301C44" w:rsidRDefault="00562152"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Q. </w:t>
            </w:r>
            <w:r w:rsidRPr="00301C44">
              <w:rPr>
                <w:rFonts w:ascii="Garamond" w:hAnsi="Garamond" w:cs="Times New Roman"/>
                <w:i/>
                <w:sz w:val="28"/>
              </w:rPr>
              <w:t>What will be the Fruits of such</w:t>
            </w:r>
            <w:r>
              <w:rPr>
                <w:rFonts w:ascii="Garamond" w:hAnsi="Garamond" w:cs="Times New Roman"/>
                <w:i/>
                <w:sz w:val="28"/>
              </w:rPr>
              <w:t xml:space="preserve"> a</w:t>
            </w:r>
            <w:r w:rsidRPr="00301C44">
              <w:rPr>
                <w:rFonts w:ascii="Garamond" w:hAnsi="Garamond" w:cs="Times New Roman"/>
                <w:i/>
                <w:sz w:val="28"/>
              </w:rPr>
              <w:t xml:space="preserve"> Belief in Christ</w:t>
            </w:r>
            <w:r w:rsidR="002C617D" w:rsidRPr="002C617D">
              <w:rPr>
                <w:rFonts w:ascii="Garamond" w:hAnsi="Garamond" w:cs="Times New Roman"/>
                <w:i/>
                <w:sz w:val="28"/>
              </w:rPr>
              <w:t> ?</w:t>
            </w:r>
          </w:p>
        </w:tc>
        <w:tc>
          <w:tcPr>
            <w:tcW w:w="0" w:type="auto"/>
          </w:tcPr>
          <w:p w14:paraId="14FA8571" w14:textId="77777777" w:rsidR="00562152" w:rsidRPr="00167195" w:rsidRDefault="00562152" w:rsidP="00DB60C3">
            <w:pPr>
              <w:pStyle w:val="ListParagraph"/>
              <w:ind w:left="0"/>
              <w:rPr>
                <w:rFonts w:ascii="Garamond" w:hAnsi="Garamond" w:cs="Times New Roman"/>
                <w:sz w:val="20"/>
                <w:szCs w:val="20"/>
              </w:rPr>
            </w:pPr>
          </w:p>
        </w:tc>
      </w:tr>
      <w:tr w:rsidR="00562152" w:rsidRPr="00301C44" w14:paraId="25534D03" w14:textId="77777777" w:rsidTr="00A13FBB">
        <w:tc>
          <w:tcPr>
            <w:tcW w:w="0" w:type="auto"/>
          </w:tcPr>
          <w:p w14:paraId="04BFDD9B" w14:textId="77777777" w:rsidR="00562152" w:rsidRPr="0048744B" w:rsidRDefault="00562152" w:rsidP="00DB60C3">
            <w:pPr>
              <w:pStyle w:val="CM3"/>
              <w:widowControl/>
              <w:spacing w:line="240" w:lineRule="auto"/>
              <w:ind w:firstLine="227"/>
              <w:contextualSpacing/>
              <w:jc w:val="both"/>
              <w:rPr>
                <w:rFonts w:ascii="Garamond" w:hAnsi="Garamond"/>
                <w:sz w:val="28"/>
                <w:szCs w:val="28"/>
              </w:rPr>
            </w:pPr>
            <w:r w:rsidRPr="0048744B">
              <w:rPr>
                <w:rFonts w:ascii="Garamond" w:hAnsi="Garamond"/>
                <w:i/>
                <w:sz w:val="28"/>
                <w:szCs w:val="28"/>
              </w:rPr>
              <w:t xml:space="preserve">A. </w:t>
            </w:r>
            <w:proofErr w:type="spellStart"/>
            <w:r w:rsidRPr="0048744B">
              <w:rPr>
                <w:rFonts w:ascii="Garamond" w:hAnsi="Garamond"/>
                <w:sz w:val="28"/>
                <w:szCs w:val="28"/>
              </w:rPr>
              <w:t>Te</w:t>
            </w:r>
            <w:proofErr w:type="spellEnd"/>
            <w:r>
              <w:rPr>
                <w:rFonts w:ascii="Garamond" w:hAnsi="Garamond"/>
                <w:sz w:val="28"/>
                <w:szCs w:val="28"/>
              </w:rPr>
              <w:t xml:space="preserve"> </w:t>
            </w:r>
            <w:proofErr w:type="spellStart"/>
            <w:r>
              <w:rPr>
                <w:rFonts w:ascii="Garamond" w:hAnsi="Garamond"/>
                <w:sz w:val="28"/>
                <w:szCs w:val="28"/>
              </w:rPr>
              <w:t>layn</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gherijagh</w:t>
            </w:r>
            <w:proofErr w:type="spellEnd"/>
            <w:r>
              <w:rPr>
                <w:rStyle w:val="FootnoteReference"/>
                <w:rFonts w:ascii="Garamond" w:hAnsi="Garamond"/>
                <w:sz w:val="28"/>
                <w:szCs w:val="28"/>
              </w:rPr>
              <w:footnoteReference w:id="28"/>
            </w:r>
            <w:r w:rsidRPr="0048744B">
              <w:rPr>
                <w:rFonts w:ascii="Garamond" w:hAnsi="Garamond"/>
                <w:sz w:val="28"/>
                <w:szCs w:val="28"/>
              </w:rPr>
              <w:t xml:space="preserve"> as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choyrle</w:t>
            </w:r>
            <w:proofErr w:type="spellEnd"/>
            <w:r w:rsidRPr="0048744B">
              <w:rPr>
                <w:rFonts w:ascii="Garamond" w:hAnsi="Garamond"/>
                <w:sz w:val="28"/>
                <w:szCs w:val="28"/>
              </w:rPr>
              <w:t xml:space="preserve"> vie. </w:t>
            </w:r>
          </w:p>
        </w:tc>
        <w:tc>
          <w:tcPr>
            <w:tcW w:w="0" w:type="auto"/>
          </w:tcPr>
          <w:p w14:paraId="4FA5282C" w14:textId="77777777" w:rsidR="00562152" w:rsidRPr="00301C44" w:rsidRDefault="00562152"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A. </w:t>
            </w:r>
            <w:r w:rsidRPr="00301C44">
              <w:rPr>
                <w:rFonts w:ascii="Garamond" w:hAnsi="Garamond" w:cs="Times New Roman"/>
                <w:i/>
                <w:sz w:val="28"/>
              </w:rPr>
              <w:t>Every part is full of Comfort and Instruction.</w:t>
            </w:r>
          </w:p>
        </w:tc>
        <w:tc>
          <w:tcPr>
            <w:tcW w:w="0" w:type="auto"/>
          </w:tcPr>
          <w:p w14:paraId="0E0307EA" w14:textId="77777777" w:rsidR="00562152" w:rsidRPr="00167195" w:rsidRDefault="00562152" w:rsidP="00DB60C3">
            <w:pPr>
              <w:pStyle w:val="ListParagraph"/>
              <w:ind w:left="0"/>
              <w:rPr>
                <w:rFonts w:ascii="Garamond" w:hAnsi="Garamond" w:cs="Times New Roman"/>
                <w:sz w:val="20"/>
                <w:szCs w:val="20"/>
              </w:rPr>
            </w:pPr>
          </w:p>
        </w:tc>
      </w:tr>
      <w:tr w:rsidR="00562152" w:rsidRPr="00301C44" w14:paraId="111753C2" w14:textId="77777777" w:rsidTr="00A13FBB">
        <w:tc>
          <w:tcPr>
            <w:tcW w:w="0" w:type="auto"/>
          </w:tcPr>
          <w:p w14:paraId="07BE3DFD" w14:textId="77777777" w:rsidR="00562152" w:rsidRPr="0048744B" w:rsidRDefault="00562152" w:rsidP="00DB60C3">
            <w:pPr>
              <w:pStyle w:val="CM3"/>
              <w:widowControl/>
              <w:spacing w:line="240" w:lineRule="auto"/>
              <w:ind w:firstLine="227"/>
              <w:contextualSpacing/>
              <w:jc w:val="both"/>
              <w:rPr>
                <w:rFonts w:ascii="Garamond" w:hAnsi="Garamond"/>
                <w:sz w:val="28"/>
                <w:szCs w:val="28"/>
              </w:rPr>
            </w:pPr>
            <w:proofErr w:type="spellStart"/>
            <w:r w:rsidRPr="0048744B">
              <w:rPr>
                <w:rFonts w:ascii="Garamond" w:hAnsi="Garamond"/>
                <w:i/>
                <w:sz w:val="28"/>
                <w:szCs w:val="28"/>
              </w:rPr>
              <w:t>T’ow</w:t>
            </w:r>
            <w:proofErr w:type="spellEnd"/>
            <w:r w:rsidRPr="0048744B">
              <w:rPr>
                <w:rFonts w:ascii="Garamond" w:hAnsi="Garamond"/>
                <w:i/>
                <w:sz w:val="28"/>
                <w:szCs w:val="28"/>
              </w:rPr>
              <w:t xml:space="preserve"> </w:t>
            </w:r>
            <w:proofErr w:type="spellStart"/>
            <w:r w:rsidRPr="0048744B">
              <w:rPr>
                <w:rFonts w:ascii="Garamond" w:hAnsi="Garamond"/>
                <w:i/>
                <w:sz w:val="28"/>
                <w:szCs w:val="28"/>
              </w:rPr>
              <w:t>Credjal</w:t>
            </w:r>
            <w:proofErr w:type="spellEnd"/>
            <w:r w:rsidRPr="0048744B">
              <w:rPr>
                <w:rFonts w:ascii="Garamond" w:hAnsi="Garamond"/>
                <w:i/>
                <w:sz w:val="28"/>
                <w:szCs w:val="28"/>
              </w:rPr>
              <w:t xml:space="preserve"> </w:t>
            </w:r>
            <w:proofErr w:type="spellStart"/>
            <w:r w:rsidRPr="0048744B">
              <w:rPr>
                <w:rFonts w:ascii="Garamond" w:hAnsi="Garamond"/>
                <w:i/>
                <w:sz w:val="28"/>
                <w:szCs w:val="28"/>
              </w:rPr>
              <w:t>ayns</w:t>
            </w:r>
            <w:proofErr w:type="spellEnd"/>
            <w:r w:rsidRPr="0048744B">
              <w:rPr>
                <w:rFonts w:ascii="Garamond" w:hAnsi="Garamond"/>
                <w:i/>
                <w:sz w:val="28"/>
                <w:szCs w:val="28"/>
              </w:rPr>
              <w:t xml:space="preserve"> </w:t>
            </w:r>
            <w:proofErr w:type="spellStart"/>
            <w:r w:rsidRPr="0048744B">
              <w:rPr>
                <w:rFonts w:ascii="Garamond" w:hAnsi="Garamond"/>
                <w:i/>
                <w:sz w:val="28"/>
                <w:szCs w:val="28"/>
              </w:rPr>
              <w:t>Yeesey</w:t>
            </w:r>
            <w:proofErr w:type="spellEnd"/>
            <w:r w:rsidR="002C617D" w:rsidRPr="002C617D">
              <w:rPr>
                <w:rFonts w:ascii="Garamond" w:hAnsi="Garamond"/>
                <w:sz w:val="28"/>
                <w:szCs w:val="28"/>
              </w:rPr>
              <w:t> ;</w:t>
            </w:r>
            <w:r w:rsidRPr="0048744B">
              <w:rPr>
                <w:rFonts w:ascii="Garamond" w:hAnsi="Garamond"/>
                <w:sz w:val="28"/>
                <w:szCs w:val="28"/>
              </w:rPr>
              <w:t xml:space="preserve"> </w:t>
            </w:r>
            <w:proofErr w:type="spellStart"/>
            <w:r w:rsidRPr="0048744B">
              <w:rPr>
                <w:rFonts w:ascii="Garamond" w:hAnsi="Garamond"/>
                <w:sz w:val="28"/>
                <w:szCs w:val="28"/>
              </w:rPr>
              <w:t>eisht</w:t>
            </w:r>
            <w:proofErr w:type="spellEnd"/>
            <w:r w:rsidRPr="0048744B">
              <w:rPr>
                <w:rFonts w:ascii="Garamond" w:hAnsi="Garamond"/>
                <w:sz w:val="28"/>
                <w:szCs w:val="28"/>
              </w:rPr>
              <w:t xml:space="preserve"> </w:t>
            </w:r>
            <w:proofErr w:type="spellStart"/>
            <w:r w:rsidRPr="0048744B">
              <w:rPr>
                <w:rFonts w:ascii="Garamond" w:hAnsi="Garamond"/>
                <w:sz w:val="28"/>
                <w:szCs w:val="28"/>
              </w:rPr>
              <w:t>t’ow</w:t>
            </w:r>
            <w:proofErr w:type="spellEnd"/>
            <w:r w:rsidRPr="0048744B">
              <w:rPr>
                <w:rFonts w:ascii="Garamond" w:hAnsi="Garamond"/>
                <w:sz w:val="28"/>
                <w:szCs w:val="28"/>
              </w:rPr>
              <w:t xml:space="preserve"> er </w:t>
            </w:r>
            <w:proofErr w:type="spellStart"/>
            <w:r w:rsidRPr="0048744B">
              <w:rPr>
                <w:rFonts w:ascii="Garamond" w:hAnsi="Garamond"/>
                <w:sz w:val="28"/>
                <w:szCs w:val="28"/>
              </w:rPr>
              <w:t>hoiagh</w:t>
            </w:r>
            <w:proofErr w:type="spellEnd"/>
            <w:r w:rsidRPr="0048744B">
              <w:rPr>
                <w:rFonts w:ascii="Garamond" w:hAnsi="Garamond"/>
                <w:sz w:val="28"/>
                <w:szCs w:val="28"/>
              </w:rPr>
              <w:t xml:space="preserve"> </w:t>
            </w:r>
            <w:proofErr w:type="spellStart"/>
            <w:r w:rsidRPr="0048744B">
              <w:rPr>
                <w:rFonts w:ascii="Garamond" w:hAnsi="Garamond"/>
                <w:sz w:val="28"/>
                <w:szCs w:val="28"/>
              </w:rPr>
              <w:t>ooilley</w:t>
            </w:r>
            <w:proofErr w:type="spellEnd"/>
            <w:r w:rsidRPr="0048744B">
              <w:rPr>
                <w:rFonts w:ascii="Garamond" w:hAnsi="Garamond"/>
                <w:sz w:val="28"/>
                <w:szCs w:val="28"/>
              </w:rPr>
              <w:t xml:space="preserve"> </w:t>
            </w:r>
            <w:proofErr w:type="spellStart"/>
            <w:r w:rsidRPr="0048744B">
              <w:rPr>
                <w:rFonts w:ascii="Garamond" w:hAnsi="Garamond"/>
                <w:sz w:val="28"/>
                <w:szCs w:val="28"/>
              </w:rPr>
              <w:t>dty</w:t>
            </w:r>
            <w:proofErr w:type="spellEnd"/>
            <w:r w:rsidRPr="0048744B">
              <w:rPr>
                <w:rFonts w:ascii="Garamond" w:hAnsi="Garamond"/>
                <w:sz w:val="28"/>
                <w:szCs w:val="28"/>
              </w:rPr>
              <w:t xml:space="preserve"> </w:t>
            </w:r>
            <w:proofErr w:type="spellStart"/>
            <w:r w:rsidRPr="0048744B">
              <w:rPr>
                <w:rFonts w:ascii="Garamond" w:hAnsi="Garamond"/>
                <w:sz w:val="28"/>
                <w:szCs w:val="28"/>
              </w:rPr>
              <w:t>hreshteil</w:t>
            </w:r>
            <w:proofErr w:type="spellEnd"/>
            <w:r w:rsidRPr="0048744B">
              <w:rPr>
                <w:rFonts w:ascii="Garamond" w:hAnsi="Garamond"/>
                <w:sz w:val="28"/>
                <w:szCs w:val="28"/>
              </w:rPr>
              <w:t xml:space="preserve"> </w:t>
            </w:r>
            <w:proofErr w:type="spellStart"/>
            <w:r w:rsidRPr="0048744B">
              <w:rPr>
                <w:rFonts w:ascii="Garamond" w:hAnsi="Garamond"/>
                <w:sz w:val="28"/>
                <w:szCs w:val="28"/>
              </w:rPr>
              <w:t>aynsyn</w:t>
            </w:r>
            <w:proofErr w:type="spellEnd"/>
            <w:r w:rsidRPr="0048744B">
              <w:rPr>
                <w:rFonts w:ascii="Garamond" w:hAnsi="Garamond"/>
                <w:sz w:val="28"/>
                <w:szCs w:val="28"/>
              </w:rPr>
              <w:t xml:space="preserve"> </w:t>
            </w:r>
            <w:proofErr w:type="spellStart"/>
            <w:r w:rsidRPr="0048744B">
              <w:rPr>
                <w:rFonts w:ascii="Garamond" w:hAnsi="Garamond"/>
                <w:sz w:val="28"/>
                <w:szCs w:val="28"/>
              </w:rPr>
              <w:t>oddys</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hau</w:t>
            </w:r>
            <w:proofErr w:type="spellEnd"/>
            <w:r w:rsidRPr="0048744B">
              <w:rPr>
                <w:rFonts w:ascii="Garamond" w:hAnsi="Garamond"/>
                <w:sz w:val="28"/>
                <w:szCs w:val="28"/>
              </w:rPr>
              <w:t xml:space="preserve">-ail, </w:t>
            </w:r>
            <w:proofErr w:type="spellStart"/>
            <w:r w:rsidRPr="0048744B">
              <w:rPr>
                <w:rFonts w:ascii="Garamond" w:hAnsi="Garamond"/>
                <w:sz w:val="28"/>
                <w:szCs w:val="28"/>
              </w:rPr>
              <w:t>oddys</w:t>
            </w:r>
            <w:proofErr w:type="spellEnd"/>
            <w:r w:rsidRPr="0048744B">
              <w:rPr>
                <w:rFonts w:ascii="Garamond" w:hAnsi="Garamond"/>
                <w:sz w:val="28"/>
                <w:szCs w:val="28"/>
              </w:rPr>
              <w:t xml:space="preserve"> </w:t>
            </w:r>
            <w:proofErr w:type="spellStart"/>
            <w:r w:rsidRPr="0048744B">
              <w:rPr>
                <w:rFonts w:ascii="Garamond" w:hAnsi="Garamond"/>
                <w:sz w:val="28"/>
                <w:szCs w:val="28"/>
              </w:rPr>
              <w:t>dty</w:t>
            </w:r>
            <w:proofErr w:type="spellEnd"/>
            <w:r w:rsidRPr="0048744B">
              <w:rPr>
                <w:rFonts w:ascii="Garamond" w:hAnsi="Garamond"/>
                <w:sz w:val="28"/>
                <w:szCs w:val="28"/>
              </w:rPr>
              <w:t xml:space="preserve"> </w:t>
            </w:r>
            <w:proofErr w:type="spellStart"/>
            <w:r w:rsidRPr="0048744B">
              <w:rPr>
                <w:rFonts w:ascii="Garamond" w:hAnsi="Garamond"/>
                <w:sz w:val="28"/>
                <w:szCs w:val="28"/>
              </w:rPr>
              <w:t>pheccaghyn</w:t>
            </w:r>
            <w:proofErr w:type="spellEnd"/>
            <w:r w:rsidRPr="0048744B">
              <w:rPr>
                <w:rFonts w:ascii="Garamond" w:hAnsi="Garamond"/>
                <w:sz w:val="28"/>
                <w:szCs w:val="28"/>
              </w:rPr>
              <w:t xml:space="preserve"> y </w:t>
            </w:r>
            <w:proofErr w:type="spellStart"/>
            <w:r w:rsidRPr="0048744B">
              <w:rPr>
                <w:rFonts w:ascii="Garamond" w:hAnsi="Garamond"/>
                <w:sz w:val="28"/>
                <w:szCs w:val="28"/>
              </w:rPr>
              <w:t>leih</w:t>
            </w:r>
            <w:proofErr w:type="spellEnd"/>
            <w:r w:rsidRPr="0048744B">
              <w:rPr>
                <w:rFonts w:ascii="Garamond" w:hAnsi="Garamond"/>
                <w:sz w:val="28"/>
                <w:szCs w:val="28"/>
              </w:rPr>
              <w:t xml:space="preserve">, </w:t>
            </w:r>
            <w:proofErr w:type="spellStart"/>
            <w:r w:rsidRPr="0048744B">
              <w:rPr>
                <w:rFonts w:ascii="Garamond" w:hAnsi="Garamond"/>
                <w:sz w:val="28"/>
                <w:szCs w:val="28"/>
              </w:rPr>
              <w:t>oddys</w:t>
            </w:r>
            <w:proofErr w:type="spellEnd"/>
            <w:r w:rsidRPr="0048744B">
              <w:rPr>
                <w:rFonts w:ascii="Garamond" w:hAnsi="Garamond"/>
                <w:sz w:val="28"/>
                <w:szCs w:val="28"/>
              </w:rPr>
              <w:t xml:space="preserve"> </w:t>
            </w:r>
            <w:proofErr w:type="spellStart"/>
            <w:r w:rsidRPr="0048744B">
              <w:rPr>
                <w:rFonts w:ascii="Garamond" w:hAnsi="Garamond"/>
                <w:sz w:val="28"/>
                <w:szCs w:val="28"/>
              </w:rPr>
              <w:t>grayse</w:t>
            </w:r>
            <w:proofErr w:type="spellEnd"/>
            <w:r w:rsidRPr="0048744B">
              <w:rPr>
                <w:rFonts w:ascii="Garamond" w:hAnsi="Garamond"/>
                <w:sz w:val="28"/>
                <w:szCs w:val="28"/>
              </w:rPr>
              <w:t xml:space="preserve"> as </w:t>
            </w:r>
            <w:proofErr w:type="spellStart"/>
            <w:r w:rsidRPr="0048744B">
              <w:rPr>
                <w:rFonts w:ascii="Garamond" w:hAnsi="Garamond"/>
                <w:sz w:val="28"/>
                <w:szCs w:val="28"/>
              </w:rPr>
              <w:t>pooar</w:t>
            </w:r>
            <w:proofErr w:type="spellEnd"/>
            <w:r w:rsidRPr="0048744B">
              <w:rPr>
                <w:rFonts w:ascii="Garamond" w:hAnsi="Garamond"/>
                <w:sz w:val="28"/>
                <w:szCs w:val="28"/>
              </w:rPr>
              <w:t xml:space="preserve"> </w:t>
            </w:r>
            <w:proofErr w:type="spellStart"/>
            <w:r w:rsidRPr="0048744B">
              <w:rPr>
                <w:rFonts w:ascii="Garamond" w:hAnsi="Garamond"/>
                <w:sz w:val="28"/>
                <w:szCs w:val="28"/>
              </w:rPr>
              <w:t>tannaghtyn</w:t>
            </w:r>
            <w:proofErr w:type="spellEnd"/>
            <w:r w:rsidRPr="0048744B">
              <w:rPr>
                <w:rFonts w:ascii="Garamond" w:hAnsi="Garamond"/>
                <w:sz w:val="28"/>
                <w:szCs w:val="28"/>
              </w:rPr>
              <w:t xml:space="preserve"> </w:t>
            </w:r>
            <w:proofErr w:type="spellStart"/>
            <w:r w:rsidRPr="0048744B">
              <w:rPr>
                <w:rFonts w:ascii="Garamond" w:hAnsi="Garamond"/>
                <w:sz w:val="28"/>
                <w:szCs w:val="28"/>
              </w:rPr>
              <w:t>ayns</w:t>
            </w:r>
            <w:proofErr w:type="spellEnd"/>
            <w:r w:rsidRPr="0048744B">
              <w:rPr>
                <w:rFonts w:ascii="Garamond" w:hAnsi="Garamond"/>
                <w:sz w:val="28"/>
                <w:szCs w:val="28"/>
              </w:rPr>
              <w:t xml:space="preserve"> </w:t>
            </w:r>
            <w:proofErr w:type="spellStart"/>
            <w:r w:rsidRPr="0048744B">
              <w:rPr>
                <w:rFonts w:ascii="Garamond" w:hAnsi="Garamond"/>
                <w:sz w:val="28"/>
                <w:szCs w:val="28"/>
              </w:rPr>
              <w:t>janoo</w:t>
            </w:r>
            <w:proofErr w:type="spellEnd"/>
            <w:r w:rsidRPr="0048744B">
              <w:rPr>
                <w:rFonts w:ascii="Garamond" w:hAnsi="Garamond"/>
                <w:sz w:val="28"/>
                <w:szCs w:val="28"/>
              </w:rPr>
              <w:t xml:space="preserve"> </w:t>
            </w:r>
            <w:proofErr w:type="spellStart"/>
            <w:r w:rsidRPr="0048744B">
              <w:rPr>
                <w:rFonts w:ascii="Garamond" w:hAnsi="Garamond"/>
                <w:sz w:val="28"/>
                <w:szCs w:val="28"/>
              </w:rPr>
              <w:t>mie</w:t>
            </w:r>
            <w:proofErr w:type="spellEnd"/>
            <w:r w:rsidRPr="0048744B">
              <w:rPr>
                <w:rFonts w:ascii="Garamond" w:hAnsi="Garamond"/>
                <w:sz w:val="28"/>
                <w:szCs w:val="28"/>
              </w:rPr>
              <w:t xml:space="preserve"> y chur </w:t>
            </w:r>
            <w:proofErr w:type="spellStart"/>
            <w:r w:rsidRPr="0048744B">
              <w:rPr>
                <w:rFonts w:ascii="Garamond" w:hAnsi="Garamond"/>
                <w:sz w:val="28"/>
                <w:szCs w:val="28"/>
              </w:rPr>
              <w:t>dhyt</w:t>
            </w:r>
            <w:proofErr w:type="spellEnd"/>
            <w:r w:rsidRPr="0048744B">
              <w:rPr>
                <w:rFonts w:ascii="Garamond" w:hAnsi="Garamond"/>
                <w:sz w:val="28"/>
                <w:szCs w:val="28"/>
              </w:rPr>
              <w:t xml:space="preserve">. </w:t>
            </w:r>
          </w:p>
        </w:tc>
        <w:tc>
          <w:tcPr>
            <w:tcW w:w="0" w:type="auto"/>
          </w:tcPr>
          <w:p w14:paraId="285CDAD8" w14:textId="77777777" w:rsidR="00562152" w:rsidRPr="00301C44" w:rsidRDefault="00562152" w:rsidP="00DB60C3">
            <w:pPr>
              <w:pStyle w:val="ListParagraph"/>
              <w:ind w:left="0" w:firstLine="227"/>
              <w:jc w:val="both"/>
              <w:rPr>
                <w:rFonts w:ascii="Garamond" w:hAnsi="Garamond" w:cs="Times New Roman"/>
                <w:sz w:val="28"/>
              </w:rPr>
            </w:pPr>
            <w:r w:rsidRPr="00301C44">
              <w:rPr>
                <w:rFonts w:ascii="Garamond" w:hAnsi="Garamond" w:cs="Times New Roman"/>
                <w:sz w:val="28"/>
              </w:rPr>
              <w:t>You believe in Jesus</w:t>
            </w:r>
            <w:r w:rsid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Why then you have placed your Confidence in one who is</w:t>
            </w:r>
            <w:r w:rsidRPr="00301C44">
              <w:rPr>
                <w:rFonts w:ascii="Garamond" w:hAnsi="Garamond" w:cs="Times New Roman"/>
                <w:sz w:val="28"/>
              </w:rPr>
              <w:t xml:space="preserve"> able to save you. </w:t>
            </w:r>
            <w:r w:rsidRPr="00301C44">
              <w:rPr>
                <w:rFonts w:ascii="Garamond" w:hAnsi="Garamond" w:cs="Times New Roman"/>
                <w:i/>
                <w:sz w:val="28"/>
              </w:rPr>
              <w:t>He can forgive your Sins</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he can give Grace, and Strength, and Perseverance</w:t>
            </w:r>
            <w:r>
              <w:rPr>
                <w:rFonts w:ascii="Garamond" w:hAnsi="Garamond" w:cs="Times New Roman"/>
                <w:i/>
                <w:sz w:val="28"/>
              </w:rPr>
              <w:t>,</w:t>
            </w:r>
            <w:r w:rsidR="00472FF6" w:rsidRPr="00472FF6">
              <w:rPr>
                <w:rStyle w:val="FootnoteReference"/>
                <w:rFonts w:ascii="Garamond" w:hAnsi="Garamond" w:cs="Times New Roman"/>
                <w:sz w:val="28"/>
              </w:rPr>
              <w:footnoteReference w:id="29"/>
            </w:r>
            <w:r>
              <w:rPr>
                <w:rFonts w:ascii="Garamond" w:hAnsi="Garamond" w:cs="Times New Roman"/>
                <w:i/>
                <w:sz w:val="28"/>
              </w:rPr>
              <w:t xml:space="preserve"> and</w:t>
            </w:r>
            <w:r w:rsidRPr="00301C44">
              <w:rPr>
                <w:rFonts w:ascii="Garamond" w:hAnsi="Garamond" w:cs="Times New Roman"/>
                <w:i/>
                <w:sz w:val="28"/>
              </w:rPr>
              <w:t xml:space="preserve"> after all, eternal Life</w:t>
            </w:r>
            <w:r w:rsidR="002C617D" w:rsidRPr="002C617D">
              <w:rPr>
                <w:rFonts w:ascii="Garamond" w:hAnsi="Garamond" w:cs="Times New Roman"/>
                <w:sz w:val="28"/>
              </w:rPr>
              <w:t> ;</w:t>
            </w:r>
            <w:r w:rsidRPr="00301C44">
              <w:rPr>
                <w:rFonts w:ascii="Garamond" w:hAnsi="Garamond" w:cs="Times New Roman"/>
                <w:i/>
                <w:sz w:val="28"/>
              </w:rPr>
              <w:t xml:space="preserve"> for</w:t>
            </w:r>
            <w:r w:rsidRPr="00301C44">
              <w:rPr>
                <w:rFonts w:ascii="Garamond" w:hAnsi="Garamond" w:cs="Times New Roman"/>
                <w:sz w:val="28"/>
              </w:rPr>
              <w:t xml:space="preserve"> He is the Son of God.</w:t>
            </w:r>
          </w:p>
        </w:tc>
        <w:tc>
          <w:tcPr>
            <w:tcW w:w="0" w:type="auto"/>
          </w:tcPr>
          <w:p w14:paraId="0D445256" w14:textId="77777777" w:rsidR="00562152" w:rsidRPr="00167195" w:rsidRDefault="00562152" w:rsidP="00DB60C3">
            <w:pPr>
              <w:pStyle w:val="ListParagraph"/>
              <w:ind w:left="0"/>
              <w:rPr>
                <w:rFonts w:ascii="Garamond" w:hAnsi="Garamond" w:cs="Times New Roman"/>
                <w:sz w:val="20"/>
                <w:szCs w:val="20"/>
              </w:rPr>
            </w:pPr>
          </w:p>
        </w:tc>
      </w:tr>
      <w:tr w:rsidR="00562152" w:rsidRPr="00301C44" w14:paraId="34A2C215" w14:textId="77777777" w:rsidTr="00A13FBB">
        <w:tc>
          <w:tcPr>
            <w:tcW w:w="0" w:type="auto"/>
          </w:tcPr>
          <w:p w14:paraId="46F4FAE4" w14:textId="77777777" w:rsidR="00562152" w:rsidRPr="0048744B" w:rsidRDefault="00562152" w:rsidP="00DB60C3">
            <w:pPr>
              <w:pStyle w:val="CM3"/>
              <w:widowControl/>
              <w:spacing w:line="240" w:lineRule="auto"/>
              <w:ind w:firstLine="227"/>
              <w:contextualSpacing/>
              <w:jc w:val="both"/>
              <w:rPr>
                <w:rFonts w:ascii="Garamond" w:hAnsi="Garamond"/>
                <w:sz w:val="28"/>
                <w:szCs w:val="28"/>
              </w:rPr>
            </w:pPr>
            <w:proofErr w:type="spellStart"/>
            <w:r w:rsidRPr="0048744B">
              <w:rPr>
                <w:rFonts w:ascii="Garamond" w:hAnsi="Garamond"/>
                <w:i/>
                <w:sz w:val="28"/>
                <w:szCs w:val="28"/>
              </w:rPr>
              <w:t>T’ow</w:t>
            </w:r>
            <w:proofErr w:type="spellEnd"/>
            <w:r w:rsidRPr="0048744B">
              <w:rPr>
                <w:rFonts w:ascii="Garamond" w:hAnsi="Garamond"/>
                <w:i/>
                <w:sz w:val="28"/>
                <w:szCs w:val="28"/>
              </w:rPr>
              <w:t xml:space="preserve"> </w:t>
            </w:r>
            <w:proofErr w:type="spellStart"/>
            <w:r w:rsidRPr="0048744B">
              <w:rPr>
                <w:rFonts w:ascii="Garamond" w:hAnsi="Garamond"/>
                <w:i/>
                <w:sz w:val="28"/>
                <w:szCs w:val="28"/>
              </w:rPr>
              <w:t>Credjal</w:t>
            </w:r>
            <w:proofErr w:type="spellEnd"/>
            <w:r w:rsidRPr="0048744B">
              <w:rPr>
                <w:rFonts w:ascii="Garamond" w:hAnsi="Garamond"/>
                <w:i/>
                <w:sz w:val="28"/>
                <w:szCs w:val="28"/>
              </w:rPr>
              <w:t xml:space="preserve"> </w:t>
            </w:r>
            <w:proofErr w:type="spellStart"/>
            <w:r w:rsidRPr="0048744B">
              <w:rPr>
                <w:rFonts w:ascii="Garamond" w:hAnsi="Garamond"/>
                <w:i/>
                <w:sz w:val="28"/>
                <w:szCs w:val="28"/>
              </w:rPr>
              <w:t>dy</w:t>
            </w:r>
            <w:proofErr w:type="spellEnd"/>
            <w:r w:rsidRPr="0048744B">
              <w:rPr>
                <w:rFonts w:ascii="Garamond" w:hAnsi="Garamond"/>
                <w:i/>
                <w:sz w:val="28"/>
                <w:szCs w:val="28"/>
              </w:rPr>
              <w:t xml:space="preserve"> nee </w:t>
            </w:r>
            <w:proofErr w:type="spellStart"/>
            <w:r w:rsidRPr="0048744B">
              <w:rPr>
                <w:rFonts w:ascii="Garamond" w:hAnsi="Garamond"/>
                <w:i/>
                <w:sz w:val="28"/>
                <w:szCs w:val="28"/>
              </w:rPr>
              <w:t>eshyn</w:t>
            </w:r>
            <w:proofErr w:type="spellEnd"/>
            <w:r w:rsidRPr="0048744B">
              <w:rPr>
                <w:rFonts w:ascii="Garamond" w:hAnsi="Garamond"/>
                <w:i/>
                <w:sz w:val="28"/>
                <w:szCs w:val="28"/>
              </w:rPr>
              <w:t xml:space="preserve"> y </w:t>
            </w:r>
            <w:proofErr w:type="spellStart"/>
            <w:r w:rsidRPr="0048744B">
              <w:rPr>
                <w:rFonts w:ascii="Garamond" w:hAnsi="Garamond"/>
                <w:i/>
                <w:sz w:val="28"/>
                <w:szCs w:val="28"/>
              </w:rPr>
              <w:t>Creest</w:t>
            </w:r>
            <w:proofErr w:type="spellEnd"/>
            <w:r w:rsidRPr="0048744B">
              <w:rPr>
                <w:rFonts w:ascii="Garamond" w:hAnsi="Garamond"/>
                <w:sz w:val="28"/>
                <w:szCs w:val="28"/>
              </w:rPr>
              <w:t xml:space="preserve">, fer </w:t>
            </w:r>
            <w:proofErr w:type="spellStart"/>
            <w:r w:rsidRPr="0048744B">
              <w:rPr>
                <w:rFonts w:ascii="Garamond" w:hAnsi="Garamond"/>
                <w:sz w:val="28"/>
                <w:szCs w:val="28"/>
              </w:rPr>
              <w:t>haink</w:t>
            </w:r>
            <w:proofErr w:type="spellEnd"/>
            <w:r w:rsidRPr="0048744B">
              <w:rPr>
                <w:rFonts w:ascii="Garamond" w:hAnsi="Garamond"/>
                <w:sz w:val="28"/>
                <w:szCs w:val="28"/>
              </w:rPr>
              <w:t xml:space="preserve"> er </w:t>
            </w:r>
            <w:proofErr w:type="spellStart"/>
            <w:r w:rsidRPr="0048744B">
              <w:rPr>
                <w:rFonts w:ascii="Garamond" w:hAnsi="Garamond"/>
                <w:sz w:val="28"/>
                <w:szCs w:val="28"/>
              </w:rPr>
              <w:t>chaghteraght</w:t>
            </w:r>
            <w:proofErr w:type="spellEnd"/>
            <w:r w:rsidRPr="0048744B">
              <w:rPr>
                <w:rFonts w:ascii="Garamond" w:hAnsi="Garamond"/>
                <w:sz w:val="28"/>
                <w:szCs w:val="28"/>
              </w:rPr>
              <w:t xml:space="preserve"> </w:t>
            </w:r>
            <w:proofErr w:type="spellStart"/>
            <w:r w:rsidRPr="0048744B">
              <w:rPr>
                <w:rFonts w:ascii="Garamond" w:hAnsi="Garamond"/>
                <w:sz w:val="28"/>
                <w:szCs w:val="28"/>
              </w:rPr>
              <w:t>veih</w:t>
            </w:r>
            <w:proofErr w:type="spellEnd"/>
            <w:r w:rsidRPr="0048744B">
              <w:rPr>
                <w:rFonts w:ascii="Garamond" w:hAnsi="Garamond"/>
                <w:sz w:val="28"/>
                <w:szCs w:val="28"/>
              </w:rPr>
              <w:t xml:space="preserve"> </w:t>
            </w:r>
            <w:proofErr w:type="spellStart"/>
            <w:r w:rsidRPr="0048744B">
              <w:rPr>
                <w:rFonts w:ascii="Garamond" w:hAnsi="Garamond"/>
                <w:sz w:val="28"/>
                <w:szCs w:val="28"/>
              </w:rPr>
              <w:t>Jee</w:t>
            </w:r>
            <w:proofErr w:type="spellEnd"/>
            <w:r w:rsidRPr="0048744B">
              <w:rPr>
                <w:rFonts w:ascii="Garamond" w:hAnsi="Garamond"/>
                <w:sz w:val="28"/>
                <w:szCs w:val="28"/>
              </w:rPr>
              <w:t xml:space="preserve">. </w:t>
            </w:r>
            <w:proofErr w:type="spellStart"/>
            <w:r w:rsidRPr="0048744B">
              <w:rPr>
                <w:rFonts w:ascii="Garamond" w:hAnsi="Garamond"/>
                <w:sz w:val="28"/>
                <w:szCs w:val="28"/>
              </w:rPr>
              <w:t>Eisht</w:t>
            </w:r>
            <w:proofErr w:type="spellEnd"/>
            <w:r w:rsidRPr="0048744B">
              <w:rPr>
                <w:rFonts w:ascii="Garamond" w:hAnsi="Garamond"/>
                <w:sz w:val="28"/>
                <w:szCs w:val="28"/>
              </w:rPr>
              <w:t xml:space="preserve"> </w:t>
            </w:r>
            <w:proofErr w:type="spellStart"/>
            <w:r w:rsidRPr="0048744B">
              <w:rPr>
                <w:rFonts w:ascii="Garamond" w:hAnsi="Garamond"/>
                <w:sz w:val="28"/>
                <w:szCs w:val="28"/>
              </w:rPr>
              <w:t>t’ow</w:t>
            </w:r>
            <w:proofErr w:type="spellEnd"/>
            <w:r w:rsidRPr="0048744B">
              <w:rPr>
                <w:rFonts w:ascii="Garamond" w:hAnsi="Garamond"/>
                <w:sz w:val="28"/>
                <w:szCs w:val="28"/>
              </w:rPr>
              <w:t xml:space="preserve"> </w:t>
            </w:r>
            <w:proofErr w:type="spellStart"/>
            <w:r w:rsidRPr="0048744B">
              <w:rPr>
                <w:rFonts w:ascii="Garamond" w:hAnsi="Garamond"/>
                <w:sz w:val="28"/>
                <w:szCs w:val="28"/>
              </w:rPr>
              <w:t>shicker</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vel</w:t>
            </w:r>
            <w:proofErr w:type="spellEnd"/>
            <w:r w:rsidRPr="0048744B">
              <w:rPr>
                <w:rFonts w:ascii="Garamond" w:hAnsi="Garamond"/>
                <w:sz w:val="28"/>
                <w:szCs w:val="28"/>
              </w:rPr>
              <w:t xml:space="preserve"> </w:t>
            </w:r>
            <w:proofErr w:type="spellStart"/>
            <w:r w:rsidRPr="0048744B">
              <w:rPr>
                <w:rFonts w:ascii="Garamond" w:hAnsi="Garamond"/>
                <w:sz w:val="28"/>
                <w:szCs w:val="28"/>
              </w:rPr>
              <w:t>yn</w:t>
            </w:r>
            <w:proofErr w:type="spellEnd"/>
            <w:r w:rsidRPr="0048744B">
              <w:rPr>
                <w:rFonts w:ascii="Garamond" w:hAnsi="Garamond"/>
                <w:sz w:val="28"/>
                <w:szCs w:val="28"/>
              </w:rPr>
              <w:t xml:space="preserve"> </w:t>
            </w:r>
            <w:proofErr w:type="spellStart"/>
            <w:r w:rsidRPr="0048744B">
              <w:rPr>
                <w:rFonts w:ascii="Garamond" w:hAnsi="Garamond"/>
                <w:sz w:val="28"/>
                <w:szCs w:val="28"/>
              </w:rPr>
              <w:t>ynsagh</w:t>
            </w:r>
            <w:proofErr w:type="spellEnd"/>
            <w:r w:rsidRPr="0048744B">
              <w:rPr>
                <w:rFonts w:ascii="Garamond" w:hAnsi="Garamond"/>
                <w:sz w:val="28"/>
                <w:szCs w:val="28"/>
              </w:rPr>
              <w:t xml:space="preserve"> </w:t>
            </w:r>
            <w:proofErr w:type="spellStart"/>
            <w:r w:rsidRPr="0048744B">
              <w:rPr>
                <w:rFonts w:ascii="Garamond" w:hAnsi="Garamond"/>
                <w:sz w:val="28"/>
                <w:szCs w:val="28"/>
              </w:rPr>
              <w:t>echey</w:t>
            </w:r>
            <w:proofErr w:type="spellEnd"/>
            <w:r w:rsidRPr="0048744B">
              <w:rPr>
                <w:rFonts w:ascii="Garamond" w:hAnsi="Garamond"/>
                <w:sz w:val="28"/>
                <w:szCs w:val="28"/>
              </w:rPr>
              <w:t xml:space="preserve"> </w:t>
            </w:r>
            <w:proofErr w:type="spellStart"/>
            <w:r w:rsidRPr="0048744B">
              <w:rPr>
                <w:rFonts w:ascii="Garamond" w:hAnsi="Garamond"/>
                <w:sz w:val="28"/>
                <w:szCs w:val="28"/>
              </w:rPr>
              <w:t>firrinagh</w:t>
            </w:r>
            <w:proofErr w:type="spellEnd"/>
            <w:r w:rsidRPr="0048744B">
              <w:rPr>
                <w:rFonts w:ascii="Garamond" w:hAnsi="Garamond"/>
                <w:sz w:val="28"/>
                <w:szCs w:val="28"/>
              </w:rPr>
              <w:t xml:space="preserve">, as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lishagh</w:t>
            </w:r>
            <w:proofErr w:type="spellEnd"/>
            <w:r w:rsidRPr="0048744B">
              <w:rPr>
                <w:rFonts w:ascii="Garamond" w:hAnsi="Garamond"/>
                <w:sz w:val="28"/>
                <w:szCs w:val="28"/>
              </w:rPr>
              <w:t xml:space="preserve"> </w:t>
            </w:r>
            <w:proofErr w:type="spellStart"/>
            <w:r w:rsidRPr="0048744B">
              <w:rPr>
                <w:rFonts w:ascii="Garamond" w:hAnsi="Garamond"/>
                <w:sz w:val="28"/>
                <w:szCs w:val="28"/>
              </w:rPr>
              <w:t>oo</w:t>
            </w:r>
            <w:proofErr w:type="spellEnd"/>
            <w:r w:rsidRPr="0048744B">
              <w:rPr>
                <w:rFonts w:ascii="Garamond" w:hAnsi="Garamond"/>
                <w:sz w:val="28"/>
                <w:szCs w:val="28"/>
              </w:rPr>
              <w:t xml:space="preserve"> </w:t>
            </w:r>
            <w:proofErr w:type="spellStart"/>
            <w:r w:rsidRPr="0048744B">
              <w:rPr>
                <w:rFonts w:ascii="Garamond" w:hAnsi="Garamond"/>
                <w:sz w:val="28"/>
                <w:szCs w:val="28"/>
              </w:rPr>
              <w:t>biallys</w:t>
            </w:r>
            <w:proofErr w:type="spellEnd"/>
            <w:r w:rsidRPr="0048744B">
              <w:rPr>
                <w:rFonts w:ascii="Garamond" w:hAnsi="Garamond"/>
                <w:sz w:val="28"/>
                <w:szCs w:val="28"/>
              </w:rPr>
              <w:t xml:space="preserve"> y chur </w:t>
            </w:r>
            <w:r>
              <w:rPr>
                <w:rFonts w:ascii="Garamond" w:hAnsi="Garamond"/>
                <w:sz w:val="28"/>
                <w:szCs w:val="28"/>
              </w:rPr>
              <w:t xml:space="preserve">da </w:t>
            </w:r>
            <w:r w:rsidRPr="0048744B">
              <w:rPr>
                <w:rFonts w:ascii="Garamond" w:hAnsi="Garamond"/>
                <w:sz w:val="28"/>
                <w:szCs w:val="28"/>
              </w:rPr>
              <w:t xml:space="preserve">as </w:t>
            </w:r>
            <w:proofErr w:type="spellStart"/>
            <w:r w:rsidRPr="0048744B">
              <w:rPr>
                <w:rFonts w:ascii="Garamond" w:hAnsi="Garamond"/>
                <w:sz w:val="28"/>
                <w:szCs w:val="28"/>
              </w:rPr>
              <w:t>v’er</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reihl</w:t>
            </w:r>
            <w:proofErr w:type="spellEnd"/>
            <w:r w:rsidRPr="0048744B">
              <w:rPr>
                <w:rFonts w:ascii="Garamond" w:hAnsi="Garamond"/>
                <w:sz w:val="28"/>
                <w:szCs w:val="28"/>
              </w:rPr>
              <w:t xml:space="preserve"> </w:t>
            </w:r>
            <w:proofErr w:type="spellStart"/>
            <w:r w:rsidRPr="0048744B">
              <w:rPr>
                <w:rFonts w:ascii="Garamond" w:hAnsi="Garamond"/>
                <w:sz w:val="28"/>
                <w:szCs w:val="28"/>
              </w:rPr>
              <w:t>liorish</w:t>
            </w:r>
            <w:proofErr w:type="spellEnd"/>
            <w:r w:rsidRPr="0048744B">
              <w:rPr>
                <w:rFonts w:ascii="Garamond" w:hAnsi="Garamond"/>
                <w:sz w:val="28"/>
                <w:szCs w:val="28"/>
              </w:rPr>
              <w:t xml:space="preserve"> e </w:t>
            </w:r>
            <w:proofErr w:type="spellStart"/>
            <w:r w:rsidRPr="0048744B">
              <w:rPr>
                <w:rFonts w:ascii="Garamond" w:hAnsi="Garamond"/>
                <w:sz w:val="28"/>
                <w:szCs w:val="28"/>
              </w:rPr>
              <w:t>Leih-aghyn</w:t>
            </w:r>
            <w:proofErr w:type="spellEnd"/>
            <w:r w:rsidRPr="0048744B">
              <w:rPr>
                <w:rFonts w:ascii="Garamond" w:hAnsi="Garamond"/>
                <w:sz w:val="28"/>
                <w:szCs w:val="28"/>
              </w:rPr>
              <w:t xml:space="preserve">. </w:t>
            </w:r>
          </w:p>
        </w:tc>
        <w:tc>
          <w:tcPr>
            <w:tcW w:w="0" w:type="auto"/>
          </w:tcPr>
          <w:p w14:paraId="3F49C642" w14:textId="77777777" w:rsidR="00562152" w:rsidRPr="00301C44" w:rsidRDefault="00562152" w:rsidP="00DB60C3">
            <w:pPr>
              <w:pStyle w:val="ListParagraph"/>
              <w:ind w:left="0" w:firstLine="227"/>
              <w:jc w:val="both"/>
              <w:rPr>
                <w:rFonts w:ascii="Garamond" w:hAnsi="Garamond" w:cs="Times New Roman"/>
                <w:i/>
                <w:sz w:val="28"/>
              </w:rPr>
            </w:pPr>
            <w:r w:rsidRPr="00301C44">
              <w:rPr>
                <w:rFonts w:ascii="Garamond" w:hAnsi="Garamond" w:cs="Times New Roman"/>
                <w:sz w:val="28"/>
              </w:rPr>
              <w:t>You believe that he is the Christ</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 xml:space="preserve">one sent from God. Then you are sure that the </w:t>
            </w:r>
            <w:proofErr w:type="spellStart"/>
            <w:r w:rsidRPr="00301C44">
              <w:rPr>
                <w:rFonts w:ascii="Garamond" w:hAnsi="Garamond" w:cs="Times New Roman"/>
                <w:i/>
                <w:sz w:val="28"/>
              </w:rPr>
              <w:t>Doctrin</w:t>
            </w:r>
            <w:proofErr w:type="spellEnd"/>
            <w:r w:rsidRPr="00301C44">
              <w:rPr>
                <w:rFonts w:ascii="Garamond" w:hAnsi="Garamond" w:cs="Times New Roman"/>
                <w:i/>
                <w:sz w:val="28"/>
              </w:rPr>
              <w:t xml:space="preserve"> which he taught is true, and that you ought to submit to it, and be governed by his Laws.</w:t>
            </w:r>
          </w:p>
        </w:tc>
        <w:tc>
          <w:tcPr>
            <w:tcW w:w="0" w:type="auto"/>
          </w:tcPr>
          <w:p w14:paraId="0C47AC1E" w14:textId="77777777" w:rsidR="00562152" w:rsidRPr="00167195" w:rsidRDefault="00562152" w:rsidP="00DB60C3">
            <w:pPr>
              <w:pStyle w:val="ListParagraph"/>
              <w:ind w:left="0"/>
              <w:rPr>
                <w:rFonts w:ascii="Garamond" w:hAnsi="Garamond" w:cs="Times New Roman"/>
                <w:sz w:val="20"/>
                <w:szCs w:val="20"/>
              </w:rPr>
            </w:pPr>
          </w:p>
        </w:tc>
      </w:tr>
      <w:tr w:rsidR="00562152" w:rsidRPr="00301C44" w14:paraId="588A8D1E" w14:textId="77777777" w:rsidTr="00A13FBB">
        <w:tc>
          <w:tcPr>
            <w:tcW w:w="0" w:type="auto"/>
          </w:tcPr>
          <w:p w14:paraId="62FC6888" w14:textId="77777777" w:rsidR="00562152" w:rsidRPr="0048744B" w:rsidRDefault="00562152" w:rsidP="00DB60C3">
            <w:pPr>
              <w:pStyle w:val="CM14"/>
              <w:widowControl/>
              <w:spacing w:line="240" w:lineRule="auto"/>
              <w:ind w:firstLine="227"/>
              <w:contextualSpacing/>
              <w:jc w:val="both"/>
              <w:rPr>
                <w:rFonts w:ascii="Garamond" w:hAnsi="Garamond"/>
                <w:sz w:val="28"/>
                <w:szCs w:val="28"/>
              </w:rPr>
            </w:pPr>
            <w:proofErr w:type="spellStart"/>
            <w:r w:rsidRPr="0048744B">
              <w:rPr>
                <w:rFonts w:ascii="Garamond" w:hAnsi="Garamond"/>
                <w:i/>
                <w:sz w:val="28"/>
                <w:szCs w:val="28"/>
              </w:rPr>
              <w:t>T’ow</w:t>
            </w:r>
            <w:proofErr w:type="spellEnd"/>
            <w:r w:rsidRPr="0048744B">
              <w:rPr>
                <w:rFonts w:ascii="Garamond" w:hAnsi="Garamond"/>
                <w:i/>
                <w:sz w:val="28"/>
                <w:szCs w:val="28"/>
              </w:rPr>
              <w:t xml:space="preserve"> goal </w:t>
            </w:r>
            <w:proofErr w:type="spellStart"/>
            <w:r w:rsidRPr="0048744B">
              <w:rPr>
                <w:rFonts w:ascii="Garamond" w:hAnsi="Garamond"/>
                <w:i/>
                <w:sz w:val="28"/>
                <w:szCs w:val="28"/>
              </w:rPr>
              <w:t>rish</w:t>
            </w:r>
            <w:proofErr w:type="spellEnd"/>
            <w:r w:rsidRPr="0048744B">
              <w:rPr>
                <w:rFonts w:ascii="Garamond" w:hAnsi="Garamond"/>
                <w:i/>
                <w:sz w:val="28"/>
                <w:szCs w:val="28"/>
              </w:rPr>
              <w:t xml:space="preserve"> </w:t>
            </w:r>
            <w:proofErr w:type="spellStart"/>
            <w:r w:rsidRPr="0048744B">
              <w:rPr>
                <w:rFonts w:ascii="Garamond" w:hAnsi="Garamond"/>
                <w:i/>
                <w:sz w:val="28"/>
                <w:szCs w:val="28"/>
              </w:rPr>
              <w:t>dy</w:t>
            </w:r>
            <w:proofErr w:type="spellEnd"/>
            <w:r w:rsidRPr="0048744B">
              <w:rPr>
                <w:rFonts w:ascii="Garamond" w:hAnsi="Garamond"/>
                <w:i/>
                <w:sz w:val="28"/>
                <w:szCs w:val="28"/>
              </w:rPr>
              <w:t xml:space="preserve"> nee </w:t>
            </w:r>
            <w:proofErr w:type="spellStart"/>
            <w:r w:rsidRPr="0048744B">
              <w:rPr>
                <w:rFonts w:ascii="Garamond" w:hAnsi="Garamond"/>
                <w:i/>
                <w:sz w:val="28"/>
                <w:szCs w:val="28"/>
              </w:rPr>
              <w:t>eshyn</w:t>
            </w:r>
            <w:proofErr w:type="spellEnd"/>
            <w:r w:rsidRPr="0048744B">
              <w:rPr>
                <w:rFonts w:ascii="Garamond" w:hAnsi="Garamond"/>
                <w:i/>
                <w:sz w:val="28"/>
                <w:szCs w:val="28"/>
              </w:rPr>
              <w:t xml:space="preserve"> </w:t>
            </w:r>
            <w:proofErr w:type="spellStart"/>
            <w:r w:rsidRPr="0048744B">
              <w:rPr>
                <w:rFonts w:ascii="Garamond" w:hAnsi="Garamond"/>
                <w:i/>
                <w:sz w:val="28"/>
                <w:szCs w:val="28"/>
              </w:rPr>
              <w:t>dty</w:t>
            </w:r>
            <w:proofErr w:type="spellEnd"/>
            <w:r w:rsidRPr="0048744B">
              <w:rPr>
                <w:rFonts w:ascii="Garamond" w:hAnsi="Garamond"/>
                <w:i/>
                <w:sz w:val="28"/>
                <w:szCs w:val="28"/>
              </w:rPr>
              <w:t xml:space="preserve"> </w:t>
            </w:r>
            <w:proofErr w:type="spellStart"/>
            <w:r w:rsidRPr="0048744B">
              <w:rPr>
                <w:rFonts w:ascii="Garamond" w:hAnsi="Garamond"/>
                <w:i/>
                <w:sz w:val="28"/>
                <w:szCs w:val="28"/>
              </w:rPr>
              <w:t>Hiarn</w:t>
            </w:r>
            <w:proofErr w:type="spellEnd"/>
            <w:r w:rsidRPr="0048744B">
              <w:rPr>
                <w:rFonts w:ascii="Garamond" w:hAnsi="Garamond"/>
                <w:sz w:val="28"/>
                <w:szCs w:val="28"/>
              </w:rPr>
              <w:t xml:space="preserve">, as </w:t>
            </w:r>
            <w:proofErr w:type="spellStart"/>
            <w:r w:rsidRPr="0048744B">
              <w:rPr>
                <w:rFonts w:ascii="Garamond" w:hAnsi="Garamond"/>
                <w:sz w:val="28"/>
                <w:szCs w:val="28"/>
              </w:rPr>
              <w:t>dy</w:t>
            </w:r>
            <w:proofErr w:type="spellEnd"/>
            <w:r w:rsidRPr="0048744B">
              <w:rPr>
                <w:rFonts w:ascii="Garamond" w:hAnsi="Garamond"/>
                <w:sz w:val="28"/>
                <w:szCs w:val="28"/>
              </w:rPr>
              <w:t xml:space="preserve"> nee </w:t>
            </w:r>
            <w:proofErr w:type="spellStart"/>
            <w:r w:rsidRPr="0048744B">
              <w:rPr>
                <w:rFonts w:ascii="Garamond" w:hAnsi="Garamond"/>
                <w:i/>
                <w:sz w:val="28"/>
                <w:szCs w:val="28"/>
              </w:rPr>
              <w:t>reamys</w:t>
            </w:r>
            <w:proofErr w:type="spellEnd"/>
            <w:r w:rsidRPr="0048744B">
              <w:rPr>
                <w:rFonts w:ascii="Garamond" w:hAnsi="Garamond"/>
                <w:i/>
                <w:sz w:val="28"/>
                <w:szCs w:val="28"/>
              </w:rPr>
              <w:t xml:space="preserve"> </w:t>
            </w:r>
            <w:proofErr w:type="spellStart"/>
            <w:r w:rsidRPr="0048744B">
              <w:rPr>
                <w:rFonts w:ascii="Garamond" w:hAnsi="Garamond"/>
                <w:i/>
                <w:sz w:val="28"/>
                <w:szCs w:val="28"/>
              </w:rPr>
              <w:t>firrinagh</w:t>
            </w:r>
            <w:proofErr w:type="spellEnd"/>
            <w:r w:rsidRPr="0048744B">
              <w:rPr>
                <w:rFonts w:ascii="Garamond" w:hAnsi="Garamond"/>
                <w:i/>
                <w:sz w:val="28"/>
                <w:szCs w:val="28"/>
              </w:rPr>
              <w:t xml:space="preserve"> y </w:t>
            </w:r>
            <w:proofErr w:type="spellStart"/>
            <w:r w:rsidRPr="0048744B">
              <w:rPr>
                <w:rFonts w:ascii="Garamond" w:hAnsi="Garamond"/>
                <w:i/>
                <w:sz w:val="28"/>
                <w:szCs w:val="28"/>
              </w:rPr>
              <w:t>chirveish</w:t>
            </w:r>
            <w:proofErr w:type="spellEnd"/>
            <w:r w:rsidRPr="0048744B">
              <w:rPr>
                <w:rFonts w:ascii="Garamond" w:hAnsi="Garamond"/>
                <w:i/>
                <w:sz w:val="28"/>
                <w:szCs w:val="28"/>
              </w:rPr>
              <w:t xml:space="preserve"> </w:t>
            </w:r>
            <w:proofErr w:type="spellStart"/>
            <w:r w:rsidRPr="0048744B">
              <w:rPr>
                <w:rFonts w:ascii="Garamond" w:hAnsi="Garamond"/>
                <w:i/>
                <w:sz w:val="28"/>
                <w:szCs w:val="28"/>
              </w:rPr>
              <w:t>echey</w:t>
            </w:r>
            <w:proofErr w:type="spellEnd"/>
            <w:r w:rsidRPr="0048744B">
              <w:rPr>
                <w:rFonts w:ascii="Garamond" w:hAnsi="Garamond"/>
                <w:sz w:val="28"/>
                <w:szCs w:val="28"/>
              </w:rPr>
              <w:t xml:space="preserve">. </w:t>
            </w:r>
          </w:p>
        </w:tc>
        <w:tc>
          <w:tcPr>
            <w:tcW w:w="0" w:type="auto"/>
          </w:tcPr>
          <w:p w14:paraId="08431F7F" w14:textId="77777777" w:rsidR="00562152" w:rsidRPr="00301C44" w:rsidRDefault="00562152"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You profess he is your Lord, </w:t>
            </w:r>
            <w:r w:rsidRPr="00301C44">
              <w:rPr>
                <w:rFonts w:ascii="Garamond" w:hAnsi="Garamond" w:cs="Times New Roman"/>
                <w:i/>
                <w:sz w:val="28"/>
              </w:rPr>
              <w:t>and that</w:t>
            </w:r>
            <w:r w:rsidRPr="00301C44">
              <w:rPr>
                <w:rFonts w:ascii="Garamond" w:hAnsi="Garamond" w:cs="Times New Roman"/>
                <w:sz w:val="28"/>
              </w:rPr>
              <w:t xml:space="preserve"> his Service is perfect Freedom.</w:t>
            </w:r>
          </w:p>
        </w:tc>
        <w:tc>
          <w:tcPr>
            <w:tcW w:w="0" w:type="auto"/>
          </w:tcPr>
          <w:p w14:paraId="121C08CE" w14:textId="77777777" w:rsidR="00562152" w:rsidRPr="00167195" w:rsidRDefault="00562152" w:rsidP="00DB60C3">
            <w:pPr>
              <w:pStyle w:val="ListParagraph"/>
              <w:ind w:left="0"/>
              <w:rPr>
                <w:rFonts w:ascii="Garamond" w:hAnsi="Garamond" w:cs="Times New Roman"/>
                <w:sz w:val="20"/>
                <w:szCs w:val="20"/>
              </w:rPr>
            </w:pPr>
          </w:p>
        </w:tc>
      </w:tr>
      <w:tr w:rsidR="00167195" w:rsidRPr="00301C44" w14:paraId="124B83A2" w14:textId="77777777" w:rsidTr="00A13FBB">
        <w:tc>
          <w:tcPr>
            <w:tcW w:w="0" w:type="auto"/>
          </w:tcPr>
          <w:p w14:paraId="5654A046" w14:textId="77777777" w:rsidR="00167195" w:rsidRPr="00301C44" w:rsidRDefault="00562152" w:rsidP="00DB60C3">
            <w:pPr>
              <w:pStyle w:val="ListParagraph"/>
              <w:ind w:left="0" w:firstLine="227"/>
              <w:jc w:val="both"/>
              <w:rPr>
                <w:rFonts w:ascii="Garamond" w:hAnsi="Garamond" w:cs="Times New Roman"/>
                <w:sz w:val="28"/>
              </w:rPr>
            </w:pPr>
            <w:r w:rsidRPr="0048744B">
              <w:rPr>
                <w:rFonts w:ascii="Garamond" w:hAnsi="Garamond"/>
                <w:sz w:val="28"/>
                <w:szCs w:val="28"/>
              </w:rPr>
              <w:t xml:space="preserve">My </w:t>
            </w:r>
            <w:proofErr w:type="spellStart"/>
            <w:r w:rsidRPr="0048744B">
              <w:rPr>
                <w:rFonts w:ascii="Garamond" w:hAnsi="Garamond"/>
                <w:sz w:val="28"/>
                <w:szCs w:val="28"/>
              </w:rPr>
              <w:t>t’ow</w:t>
            </w:r>
            <w:proofErr w:type="spellEnd"/>
            <w:r w:rsidRPr="0048744B">
              <w:rPr>
                <w:rFonts w:ascii="Garamond" w:hAnsi="Garamond"/>
                <w:sz w:val="28"/>
                <w:szCs w:val="28"/>
              </w:rPr>
              <w:t xml:space="preserve"> bought ta </w:t>
            </w:r>
            <w:proofErr w:type="spellStart"/>
            <w:r w:rsidRPr="0048744B">
              <w:rPr>
                <w:rFonts w:ascii="Garamond" w:hAnsi="Garamond"/>
                <w:sz w:val="28"/>
                <w:szCs w:val="28"/>
              </w:rPr>
              <w:t>chooish</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chairys</w:t>
            </w:r>
            <w:proofErr w:type="spellEnd"/>
            <w:r w:rsidRPr="0048744B">
              <w:rPr>
                <w:rFonts w:ascii="Garamond" w:hAnsi="Garamond"/>
                <w:sz w:val="28"/>
                <w:szCs w:val="28"/>
              </w:rPr>
              <w:t xml:space="preserve"> </w:t>
            </w:r>
            <w:proofErr w:type="spellStart"/>
            <w:r w:rsidRPr="0048744B">
              <w:rPr>
                <w:rFonts w:ascii="Garamond" w:hAnsi="Garamond"/>
                <w:sz w:val="28"/>
                <w:szCs w:val="28"/>
              </w:rPr>
              <w:t>ayd</w:t>
            </w:r>
            <w:proofErr w:type="spellEnd"/>
            <w:r w:rsidRPr="0048744B">
              <w:rPr>
                <w:rFonts w:ascii="Garamond" w:hAnsi="Garamond"/>
                <w:sz w:val="28"/>
                <w:szCs w:val="28"/>
              </w:rPr>
              <w:t xml:space="preserve"> </w:t>
            </w:r>
            <w:proofErr w:type="spellStart"/>
            <w:r w:rsidRPr="0048744B">
              <w:rPr>
                <w:rFonts w:ascii="Garamond" w:hAnsi="Garamond"/>
                <w:sz w:val="28"/>
                <w:szCs w:val="28"/>
              </w:rPr>
              <w:t>gys</w:t>
            </w:r>
            <w:proofErr w:type="spellEnd"/>
            <w:r w:rsidRPr="0048744B">
              <w:rPr>
                <w:rFonts w:ascii="Garamond" w:hAnsi="Garamond"/>
                <w:sz w:val="28"/>
                <w:szCs w:val="28"/>
              </w:rPr>
              <w:t xml:space="preserve"> </w:t>
            </w:r>
            <w:proofErr w:type="spellStart"/>
            <w:r w:rsidRPr="0048744B">
              <w:rPr>
                <w:rFonts w:ascii="Garamond" w:hAnsi="Garamond"/>
                <w:sz w:val="28"/>
                <w:szCs w:val="28"/>
              </w:rPr>
              <w:t>foar</w:t>
            </w:r>
            <w:proofErr w:type="spellEnd"/>
            <w:r w:rsidRPr="0048744B">
              <w:rPr>
                <w:rFonts w:ascii="Garamond" w:hAnsi="Garamond"/>
                <w:sz w:val="28"/>
                <w:szCs w:val="28"/>
              </w:rPr>
              <w:t xml:space="preserve"> </w:t>
            </w:r>
            <w:proofErr w:type="spellStart"/>
            <w:r w:rsidRPr="0048744B">
              <w:rPr>
                <w:rFonts w:ascii="Garamond" w:hAnsi="Garamond"/>
                <w:sz w:val="28"/>
                <w:szCs w:val="28"/>
              </w:rPr>
              <w:t>dty</w:t>
            </w:r>
            <w:proofErr w:type="spellEnd"/>
            <w:r w:rsidRPr="0048744B">
              <w:rPr>
                <w:rFonts w:ascii="Garamond" w:hAnsi="Garamond"/>
                <w:sz w:val="28"/>
                <w:szCs w:val="28"/>
              </w:rPr>
              <w:t xml:space="preserve"> </w:t>
            </w:r>
            <w:proofErr w:type="spellStart"/>
            <w:r w:rsidRPr="0048744B">
              <w:rPr>
                <w:rFonts w:ascii="Garamond" w:hAnsi="Garamond"/>
                <w:sz w:val="28"/>
                <w:szCs w:val="28"/>
              </w:rPr>
              <w:t>Hiarn</w:t>
            </w:r>
            <w:proofErr w:type="spellEnd"/>
            <w:r w:rsidRPr="0048744B">
              <w:rPr>
                <w:rFonts w:ascii="Garamond" w:hAnsi="Garamond"/>
                <w:sz w:val="28"/>
                <w:szCs w:val="28"/>
              </w:rPr>
              <w:t xml:space="preserve">, as </w:t>
            </w:r>
            <w:proofErr w:type="spellStart"/>
            <w:r w:rsidRPr="0048744B">
              <w:rPr>
                <w:rFonts w:ascii="Garamond" w:hAnsi="Garamond"/>
                <w:sz w:val="28"/>
                <w:szCs w:val="28"/>
              </w:rPr>
              <w:t>t’ec</w:t>
            </w:r>
            <w:proofErr w:type="spellEnd"/>
            <w:r w:rsidRPr="0048744B">
              <w:rPr>
                <w:rFonts w:ascii="Garamond" w:hAnsi="Garamond"/>
                <w:sz w:val="28"/>
                <w:szCs w:val="28"/>
              </w:rPr>
              <w:t xml:space="preserve"> y </w:t>
            </w:r>
            <w:proofErr w:type="spellStart"/>
            <w:r w:rsidRPr="0048744B">
              <w:rPr>
                <w:rFonts w:ascii="Garamond" w:hAnsi="Garamond"/>
                <w:sz w:val="28"/>
                <w:szCs w:val="28"/>
              </w:rPr>
              <w:t>dooiney</w:t>
            </w:r>
            <w:proofErr w:type="spellEnd"/>
            <w:r w:rsidRPr="0048744B">
              <w:rPr>
                <w:rFonts w:ascii="Garamond" w:hAnsi="Garamond"/>
                <w:sz w:val="28"/>
                <w:szCs w:val="28"/>
              </w:rPr>
              <w:t xml:space="preserve"> </w:t>
            </w:r>
            <w:proofErr w:type="spellStart"/>
            <w:r w:rsidRPr="0048744B">
              <w:rPr>
                <w:rFonts w:ascii="Garamond" w:hAnsi="Garamond"/>
                <w:sz w:val="28"/>
                <w:szCs w:val="28"/>
              </w:rPr>
              <w:t>sberchee</w:t>
            </w:r>
            <w:proofErr w:type="spellEnd"/>
            <w:r w:rsidRPr="0048744B">
              <w:rPr>
                <w:rFonts w:ascii="Garamond" w:hAnsi="Garamond"/>
                <w:sz w:val="28"/>
                <w:szCs w:val="28"/>
              </w:rPr>
              <w:t xml:space="preserve"> er y </w:t>
            </w:r>
            <w:proofErr w:type="spellStart"/>
            <w:r w:rsidRPr="0048744B">
              <w:rPr>
                <w:rFonts w:ascii="Garamond" w:hAnsi="Garamond"/>
                <w:sz w:val="28"/>
                <w:szCs w:val="28"/>
              </w:rPr>
              <w:t>talloo</w:t>
            </w:r>
            <w:proofErr w:type="spellEnd"/>
            <w:r w:rsidR="002C617D" w:rsidRPr="002C617D">
              <w:rPr>
                <w:rFonts w:ascii="Garamond" w:hAnsi="Garamond"/>
                <w:sz w:val="28"/>
                <w:szCs w:val="28"/>
              </w:rPr>
              <w:t> ;</w:t>
            </w:r>
            <w:r w:rsidRPr="0048744B">
              <w:rPr>
                <w:rFonts w:ascii="Garamond" w:hAnsi="Garamond"/>
                <w:sz w:val="28"/>
                <w:szCs w:val="28"/>
              </w:rPr>
              <w:t xml:space="preserve"> as my </w:t>
            </w:r>
            <w:proofErr w:type="spellStart"/>
            <w:r w:rsidRPr="0048744B">
              <w:rPr>
                <w:rFonts w:ascii="Garamond" w:hAnsi="Garamond"/>
                <w:sz w:val="28"/>
                <w:szCs w:val="28"/>
              </w:rPr>
              <w:t>t’ow</w:t>
            </w:r>
            <w:proofErr w:type="spellEnd"/>
            <w:r w:rsidRPr="0048744B">
              <w:rPr>
                <w:rFonts w:ascii="Garamond" w:hAnsi="Garamond"/>
                <w:sz w:val="28"/>
                <w:szCs w:val="28"/>
              </w:rPr>
              <w:t xml:space="preserve"> </w:t>
            </w:r>
            <w:r w:rsidR="00FE1446" w:rsidRPr="0048744B">
              <w:rPr>
                <w:rFonts w:ascii="Garamond" w:hAnsi="Garamond"/>
                <w:sz w:val="28"/>
                <w:szCs w:val="28"/>
              </w:rPr>
              <w:t>[45]</w:t>
            </w:r>
            <w:r w:rsidR="00FE1446">
              <w:rPr>
                <w:rFonts w:ascii="Garamond" w:hAnsi="Garamond"/>
                <w:sz w:val="28"/>
                <w:szCs w:val="28"/>
              </w:rPr>
              <w:t xml:space="preserve"> </w:t>
            </w:r>
            <w:proofErr w:type="spellStart"/>
            <w:r w:rsidRPr="0048744B">
              <w:rPr>
                <w:rFonts w:ascii="Garamond" w:hAnsi="Garamond"/>
                <w:sz w:val="28"/>
                <w:szCs w:val="28"/>
              </w:rPr>
              <w:t>Berchagh</w:t>
            </w:r>
            <w:proofErr w:type="spellEnd"/>
            <w:r w:rsidRPr="0048744B">
              <w:rPr>
                <w:rFonts w:ascii="Garamond" w:hAnsi="Garamond"/>
                <w:sz w:val="28"/>
                <w:szCs w:val="28"/>
              </w:rPr>
              <w:t xml:space="preserve"> </w:t>
            </w:r>
            <w:proofErr w:type="spellStart"/>
            <w:r w:rsidRPr="0048744B">
              <w:rPr>
                <w:rFonts w:ascii="Garamond" w:hAnsi="Garamond"/>
                <w:sz w:val="28"/>
                <w:szCs w:val="28"/>
              </w:rPr>
              <w:t>eshyn</w:t>
            </w:r>
            <w:proofErr w:type="spellEnd"/>
            <w:r w:rsidRPr="0048744B">
              <w:rPr>
                <w:rFonts w:ascii="Garamond" w:hAnsi="Garamond"/>
                <w:sz w:val="28"/>
                <w:szCs w:val="28"/>
              </w:rPr>
              <w:t xml:space="preserve"> y </w:t>
            </w:r>
            <w:proofErr w:type="spellStart"/>
            <w:r w:rsidRPr="0048744B">
              <w:rPr>
                <w:rFonts w:ascii="Garamond" w:hAnsi="Garamond"/>
                <w:sz w:val="28"/>
                <w:szCs w:val="28"/>
              </w:rPr>
              <w:t>Chiarn</w:t>
            </w:r>
            <w:proofErr w:type="spellEnd"/>
            <w:r w:rsidRPr="0048744B">
              <w:rPr>
                <w:rFonts w:ascii="Garamond" w:hAnsi="Garamond"/>
                <w:sz w:val="28"/>
                <w:szCs w:val="28"/>
              </w:rPr>
              <w:t xml:space="preserve"> </w:t>
            </w:r>
            <w:proofErr w:type="spellStart"/>
            <w:r w:rsidRPr="0048744B">
              <w:rPr>
                <w:rFonts w:ascii="Garamond" w:hAnsi="Garamond"/>
                <w:sz w:val="28"/>
                <w:szCs w:val="28"/>
              </w:rPr>
              <w:t>ayd</w:t>
            </w:r>
            <w:proofErr w:type="spellEnd"/>
            <w:r w:rsidRPr="0048744B">
              <w:rPr>
                <w:rFonts w:ascii="Garamond" w:hAnsi="Garamond"/>
                <w:sz w:val="28"/>
                <w:szCs w:val="28"/>
              </w:rPr>
              <w:t xml:space="preserve">, as </w:t>
            </w:r>
            <w:r>
              <w:rPr>
                <w:rFonts w:ascii="Garamond" w:hAnsi="Garamond"/>
                <w:sz w:val="28"/>
                <w:szCs w:val="28"/>
              </w:rPr>
              <w:t>to</w:t>
            </w:r>
            <w:r>
              <w:rPr>
                <w:rStyle w:val="FootnoteReference"/>
                <w:rFonts w:ascii="Garamond" w:hAnsi="Garamond"/>
                <w:sz w:val="28"/>
                <w:szCs w:val="28"/>
              </w:rPr>
              <w:footnoteReference w:id="30"/>
            </w:r>
            <w:r>
              <w:rPr>
                <w:rFonts w:ascii="Garamond" w:hAnsi="Garamond"/>
                <w:sz w:val="28"/>
                <w:szCs w:val="28"/>
              </w:rPr>
              <w:t xml:space="preserve"> </w:t>
            </w:r>
            <w:proofErr w:type="spellStart"/>
            <w:r w:rsidRPr="0048744B">
              <w:rPr>
                <w:rFonts w:ascii="Garamond" w:hAnsi="Garamond"/>
                <w:sz w:val="28"/>
                <w:szCs w:val="28"/>
              </w:rPr>
              <w:t>chooish</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ooashley</w:t>
            </w:r>
            <w:proofErr w:type="spellEnd"/>
            <w:r w:rsidRPr="0048744B">
              <w:rPr>
                <w:rFonts w:ascii="Garamond" w:hAnsi="Garamond"/>
                <w:sz w:val="28"/>
                <w:szCs w:val="28"/>
              </w:rPr>
              <w:t xml:space="preserve"> </w:t>
            </w:r>
            <w:proofErr w:type="spellStart"/>
            <w:r w:rsidRPr="0048744B">
              <w:rPr>
                <w:rFonts w:ascii="Garamond" w:hAnsi="Garamond"/>
                <w:sz w:val="28"/>
                <w:szCs w:val="28"/>
              </w:rPr>
              <w:t>dy</w:t>
            </w:r>
            <w:proofErr w:type="spellEnd"/>
            <w:r w:rsidRPr="0048744B">
              <w:rPr>
                <w:rFonts w:ascii="Garamond" w:hAnsi="Garamond"/>
                <w:sz w:val="28"/>
                <w:szCs w:val="28"/>
              </w:rPr>
              <w:t xml:space="preserve"> </w:t>
            </w:r>
            <w:proofErr w:type="spellStart"/>
            <w:r w:rsidRPr="0048744B">
              <w:rPr>
                <w:rFonts w:ascii="Garamond" w:hAnsi="Garamond"/>
                <w:sz w:val="28"/>
                <w:szCs w:val="28"/>
              </w:rPr>
              <w:t>ve</w:t>
            </w:r>
            <w:proofErr w:type="spellEnd"/>
            <w:r w:rsidRPr="0048744B">
              <w:rPr>
                <w:rFonts w:ascii="Garamond" w:hAnsi="Garamond"/>
                <w:sz w:val="28"/>
                <w:szCs w:val="28"/>
              </w:rPr>
              <w:t xml:space="preserve"> er </w:t>
            </w:r>
            <w:proofErr w:type="spellStart"/>
            <w:r w:rsidRPr="0048744B">
              <w:rPr>
                <w:rFonts w:ascii="Garamond" w:hAnsi="Garamond"/>
                <w:sz w:val="28"/>
                <w:szCs w:val="28"/>
              </w:rPr>
              <w:t>ny</w:t>
            </w:r>
            <w:proofErr w:type="spellEnd"/>
            <w:r w:rsidRPr="0048744B">
              <w:rPr>
                <w:rFonts w:ascii="Garamond" w:hAnsi="Garamond"/>
                <w:sz w:val="28"/>
                <w:szCs w:val="28"/>
              </w:rPr>
              <w:t xml:space="preserve"> chur da </w:t>
            </w:r>
            <w:proofErr w:type="spellStart"/>
            <w:r w:rsidRPr="0048744B">
              <w:rPr>
                <w:rFonts w:ascii="Garamond" w:hAnsi="Garamond"/>
                <w:sz w:val="28"/>
                <w:szCs w:val="28"/>
              </w:rPr>
              <w:t>liorts</w:t>
            </w:r>
            <w:proofErr w:type="spellEnd"/>
            <w:r w:rsidRPr="0048744B">
              <w:rPr>
                <w:rFonts w:ascii="Garamond" w:hAnsi="Garamond"/>
                <w:sz w:val="28"/>
                <w:szCs w:val="28"/>
              </w:rPr>
              <w:t xml:space="preserve"> as ta </w:t>
            </w:r>
            <w:proofErr w:type="spellStart"/>
            <w:r w:rsidRPr="0048744B">
              <w:rPr>
                <w:rFonts w:ascii="Garamond" w:hAnsi="Garamond"/>
                <w:sz w:val="28"/>
                <w:szCs w:val="28"/>
              </w:rPr>
              <w:t>liorish</w:t>
            </w:r>
            <w:proofErr w:type="spellEnd"/>
            <w:r w:rsidRPr="0048744B">
              <w:rPr>
                <w:rFonts w:ascii="Garamond" w:hAnsi="Garamond"/>
                <w:sz w:val="28"/>
                <w:szCs w:val="28"/>
              </w:rPr>
              <w:t xml:space="preserve"> y fer </w:t>
            </w:r>
            <w:proofErr w:type="spellStart"/>
            <w:r w:rsidRPr="0048744B">
              <w:rPr>
                <w:rFonts w:ascii="Garamond" w:hAnsi="Garamond"/>
                <w:sz w:val="28"/>
                <w:szCs w:val="28"/>
              </w:rPr>
              <w:t>sboughtey</w:t>
            </w:r>
            <w:proofErr w:type="spellEnd"/>
            <w:r w:rsidRPr="0048744B">
              <w:rPr>
                <w:rFonts w:ascii="Garamond" w:hAnsi="Garamond"/>
                <w:sz w:val="28"/>
                <w:szCs w:val="28"/>
              </w:rPr>
              <w:t xml:space="preserve"> </w:t>
            </w:r>
            <w:proofErr w:type="spellStart"/>
            <w:r w:rsidRPr="0048744B">
              <w:rPr>
                <w:rFonts w:ascii="Garamond" w:hAnsi="Garamond"/>
                <w:sz w:val="28"/>
                <w:szCs w:val="28"/>
              </w:rPr>
              <w:t>erbee</w:t>
            </w:r>
            <w:proofErr w:type="spellEnd"/>
            <w:r w:rsidRPr="0048744B">
              <w:rPr>
                <w:rFonts w:ascii="Garamond" w:hAnsi="Garamond"/>
                <w:sz w:val="28"/>
                <w:szCs w:val="28"/>
              </w:rPr>
              <w:t>.</w:t>
            </w:r>
          </w:p>
        </w:tc>
        <w:tc>
          <w:tcPr>
            <w:tcW w:w="0" w:type="auto"/>
          </w:tcPr>
          <w:p w14:paraId="0795783F" w14:textId="77777777" w:rsidR="00167195" w:rsidRPr="00301C44" w:rsidRDefault="00167195" w:rsidP="00DB60C3">
            <w:pPr>
              <w:pStyle w:val="ListParagraph"/>
              <w:ind w:left="0" w:firstLine="227"/>
              <w:jc w:val="both"/>
              <w:rPr>
                <w:rFonts w:ascii="Garamond" w:hAnsi="Garamond" w:cs="Times New Roman"/>
                <w:i/>
                <w:sz w:val="28"/>
              </w:rPr>
            </w:pPr>
            <w:r w:rsidRPr="00301C44">
              <w:rPr>
                <w:rFonts w:ascii="Garamond" w:hAnsi="Garamond" w:cs="Times New Roman"/>
                <w:i/>
                <w:sz w:val="28"/>
              </w:rPr>
              <w:t>If you are Poor, you have a right to the Favour of your Lord, as much as the greatest Man on Earth</w:t>
            </w:r>
            <w:r w:rsidR="002C617D" w:rsidRPr="002C617D">
              <w:rPr>
                <w:rFonts w:ascii="Garamond" w:hAnsi="Garamond" w:cs="Times New Roman"/>
                <w:sz w:val="28"/>
              </w:rPr>
              <w:t> ;</w:t>
            </w:r>
            <w:r w:rsidRPr="00301C44">
              <w:rPr>
                <w:rFonts w:ascii="Garamond" w:hAnsi="Garamond" w:cs="Times New Roman"/>
                <w:i/>
                <w:sz w:val="28"/>
              </w:rPr>
              <w:t xml:space="preserve"> and if you are Rich</w:t>
            </w:r>
            <w:r w:rsidRPr="00301C44">
              <w:rPr>
                <w:rFonts w:ascii="Garamond" w:hAnsi="Garamond" w:cs="Times New Roman"/>
                <w:sz w:val="28"/>
              </w:rPr>
              <w:t xml:space="preserve">, He is your Lord, </w:t>
            </w:r>
            <w:r w:rsidRPr="00301C44">
              <w:rPr>
                <w:rFonts w:ascii="Garamond" w:hAnsi="Garamond" w:cs="Times New Roman"/>
                <w:i/>
                <w:sz w:val="28"/>
              </w:rPr>
              <w:t>and as much to be honoured by you, as by the poorest.</w:t>
            </w:r>
          </w:p>
        </w:tc>
        <w:tc>
          <w:tcPr>
            <w:tcW w:w="0" w:type="auto"/>
          </w:tcPr>
          <w:p w14:paraId="0C32C20F" w14:textId="77777777" w:rsidR="00167195" w:rsidRPr="00167195" w:rsidRDefault="00167195" w:rsidP="00DB60C3">
            <w:pPr>
              <w:pStyle w:val="ListParagraph"/>
              <w:ind w:left="0"/>
              <w:rPr>
                <w:rFonts w:ascii="Garamond" w:hAnsi="Garamond" w:cs="Times New Roman"/>
                <w:i/>
                <w:sz w:val="20"/>
                <w:szCs w:val="20"/>
              </w:rPr>
            </w:pPr>
          </w:p>
        </w:tc>
      </w:tr>
      <w:tr w:rsidR="002932A2" w:rsidRPr="00301C44" w14:paraId="0D3A7FFF" w14:textId="77777777" w:rsidTr="00A13FBB">
        <w:tc>
          <w:tcPr>
            <w:tcW w:w="0" w:type="auto"/>
          </w:tcPr>
          <w:p w14:paraId="76058A95" w14:textId="77777777" w:rsidR="002932A2" w:rsidRPr="00882A8A" w:rsidRDefault="002932A2" w:rsidP="00DB60C3">
            <w:pPr>
              <w:pStyle w:val="CM3"/>
              <w:widowControl/>
              <w:spacing w:line="240" w:lineRule="auto"/>
              <w:ind w:firstLine="227"/>
              <w:contextualSpacing/>
              <w:jc w:val="both"/>
              <w:rPr>
                <w:rFonts w:ascii="Garamond" w:hAnsi="Garamond"/>
                <w:sz w:val="28"/>
                <w:szCs w:val="28"/>
              </w:rPr>
            </w:pPr>
            <w:proofErr w:type="spellStart"/>
            <w:r w:rsidRPr="00882A8A">
              <w:rPr>
                <w:rFonts w:ascii="Garamond" w:hAnsi="Garamond"/>
                <w:sz w:val="28"/>
                <w:szCs w:val="28"/>
              </w:rPr>
              <w:lastRenderedPageBreak/>
              <w:t>Myr</w:t>
            </w:r>
            <w:proofErr w:type="spellEnd"/>
            <w:r w:rsidRPr="00882A8A">
              <w:rPr>
                <w:rFonts w:ascii="Garamond" w:hAnsi="Garamond"/>
                <w:sz w:val="28"/>
                <w:szCs w:val="28"/>
              </w:rPr>
              <w:t xml:space="preserve"> </w:t>
            </w:r>
            <w:proofErr w:type="spellStart"/>
            <w:r w:rsidRPr="00882A8A">
              <w:rPr>
                <w:rFonts w:ascii="Garamond" w:hAnsi="Garamond"/>
                <w:sz w:val="28"/>
                <w:szCs w:val="28"/>
              </w:rPr>
              <w:t>shen</w:t>
            </w:r>
            <w:proofErr w:type="spellEnd"/>
            <w:r w:rsidRPr="00882A8A">
              <w:rPr>
                <w:rFonts w:ascii="Garamond" w:hAnsi="Garamond"/>
                <w:sz w:val="28"/>
                <w:szCs w:val="28"/>
              </w:rPr>
              <w:t xml:space="preserve"> ta shin </w:t>
            </w:r>
            <w:proofErr w:type="spellStart"/>
            <w:r w:rsidRPr="00882A8A">
              <w:rPr>
                <w:rFonts w:ascii="Garamond" w:hAnsi="Garamond"/>
                <w:sz w:val="28"/>
                <w:szCs w:val="28"/>
              </w:rPr>
              <w:t>ooilley</w:t>
            </w:r>
            <w:proofErr w:type="spellEnd"/>
            <w:r w:rsidRPr="00882A8A">
              <w:rPr>
                <w:rFonts w:ascii="Garamond" w:hAnsi="Garamond"/>
                <w:sz w:val="28"/>
                <w:szCs w:val="28"/>
              </w:rPr>
              <w:t xml:space="preserve"> </w:t>
            </w:r>
            <w:proofErr w:type="spellStart"/>
            <w:r w:rsidRPr="00882A8A">
              <w:rPr>
                <w:rFonts w:ascii="Garamond" w:hAnsi="Garamond"/>
                <w:sz w:val="28"/>
                <w:szCs w:val="28"/>
              </w:rPr>
              <w:t>nyn</w:t>
            </w:r>
            <w:proofErr w:type="spellEnd"/>
            <w:r w:rsidRPr="00882A8A">
              <w:rPr>
                <w:rFonts w:ascii="Garamond" w:hAnsi="Garamond"/>
                <w:sz w:val="28"/>
                <w:szCs w:val="28"/>
              </w:rPr>
              <w:t xml:space="preserve"> </w:t>
            </w:r>
            <w:proofErr w:type="spellStart"/>
            <w:r w:rsidRPr="00882A8A">
              <w:rPr>
                <w:rFonts w:ascii="Garamond" w:hAnsi="Garamond"/>
                <w:sz w:val="28"/>
                <w:szCs w:val="28"/>
              </w:rPr>
              <w:t>sheshaghyn</w:t>
            </w:r>
            <w:proofErr w:type="spellEnd"/>
            <w:r w:rsidRPr="00882A8A">
              <w:rPr>
                <w:rFonts w:ascii="Garamond" w:hAnsi="Garamond"/>
                <w:sz w:val="28"/>
                <w:szCs w:val="28"/>
              </w:rPr>
              <w:t xml:space="preserve"> </w:t>
            </w:r>
            <w:proofErr w:type="spellStart"/>
            <w:r w:rsidRPr="00882A8A">
              <w:rPr>
                <w:rFonts w:ascii="Garamond" w:hAnsi="Garamond"/>
                <w:sz w:val="28"/>
                <w:szCs w:val="28"/>
              </w:rPr>
              <w:t>sharvaant</w:t>
            </w:r>
            <w:proofErr w:type="spellEnd"/>
            <w:r w:rsidRPr="00882A8A">
              <w:rPr>
                <w:rFonts w:ascii="Garamond" w:hAnsi="Garamond"/>
                <w:sz w:val="28"/>
                <w:szCs w:val="28"/>
              </w:rPr>
              <w:t xml:space="preserve"> as cha </w:t>
            </w:r>
            <w:proofErr w:type="spellStart"/>
            <w:r w:rsidRPr="00882A8A">
              <w:rPr>
                <w:rFonts w:ascii="Garamond" w:hAnsi="Garamond"/>
                <w:sz w:val="28"/>
                <w:szCs w:val="28"/>
              </w:rPr>
              <w:t>lishagh</w:t>
            </w:r>
            <w:proofErr w:type="spellEnd"/>
            <w:r w:rsidRPr="00882A8A">
              <w:rPr>
                <w:rFonts w:ascii="Garamond" w:hAnsi="Garamond"/>
                <w:sz w:val="28"/>
                <w:szCs w:val="28"/>
              </w:rPr>
              <w:t xml:space="preserve"> shin </w:t>
            </w:r>
            <w:proofErr w:type="spellStart"/>
            <w:r w:rsidRPr="00882A8A">
              <w:rPr>
                <w:rFonts w:ascii="Garamond" w:hAnsi="Garamond"/>
                <w:sz w:val="28"/>
                <w:szCs w:val="28"/>
              </w:rPr>
              <w:t>tranlaase</w:t>
            </w:r>
            <w:proofErr w:type="spellEnd"/>
            <w:r w:rsidRPr="00882A8A">
              <w:rPr>
                <w:rFonts w:ascii="Garamond" w:hAnsi="Garamond"/>
                <w:sz w:val="28"/>
                <w:szCs w:val="28"/>
              </w:rPr>
              <w:t xml:space="preserve"> y </w:t>
            </w:r>
            <w:proofErr w:type="spellStart"/>
            <w:r w:rsidRPr="00882A8A">
              <w:rPr>
                <w:rFonts w:ascii="Garamond" w:hAnsi="Garamond"/>
                <w:sz w:val="28"/>
                <w:szCs w:val="28"/>
              </w:rPr>
              <w:t>yanoo</w:t>
            </w:r>
            <w:proofErr w:type="spellEnd"/>
            <w:r w:rsidRPr="00882A8A">
              <w:rPr>
                <w:rFonts w:ascii="Garamond" w:hAnsi="Garamond"/>
                <w:sz w:val="28"/>
                <w:szCs w:val="28"/>
              </w:rPr>
              <w:t xml:space="preserve"> </w:t>
            </w:r>
            <w:proofErr w:type="spellStart"/>
            <w:r w:rsidRPr="00882A8A">
              <w:rPr>
                <w:rFonts w:ascii="Garamond" w:hAnsi="Garamond"/>
                <w:sz w:val="28"/>
                <w:szCs w:val="28"/>
              </w:rPr>
              <w:t>yn</w:t>
            </w:r>
            <w:proofErr w:type="spellEnd"/>
            <w:r w:rsidRPr="00882A8A">
              <w:rPr>
                <w:rFonts w:ascii="Garamond" w:hAnsi="Garamond"/>
                <w:sz w:val="28"/>
                <w:szCs w:val="28"/>
              </w:rPr>
              <w:t xml:space="preserve"> </w:t>
            </w:r>
            <w:proofErr w:type="spellStart"/>
            <w:r w:rsidRPr="00882A8A">
              <w:rPr>
                <w:rFonts w:ascii="Garamond" w:hAnsi="Garamond"/>
                <w:sz w:val="28"/>
                <w:szCs w:val="28"/>
              </w:rPr>
              <w:t>derrey</w:t>
            </w:r>
            <w:proofErr w:type="spellEnd"/>
            <w:r w:rsidRPr="00882A8A">
              <w:rPr>
                <w:rFonts w:ascii="Garamond" w:hAnsi="Garamond"/>
                <w:sz w:val="28"/>
                <w:szCs w:val="28"/>
              </w:rPr>
              <w:t xml:space="preserve"> yeh er y </w:t>
            </w:r>
            <w:proofErr w:type="spellStart"/>
            <w:r w:rsidRPr="00882A8A">
              <w:rPr>
                <w:rFonts w:ascii="Garamond" w:hAnsi="Garamond"/>
                <w:sz w:val="28"/>
                <w:szCs w:val="28"/>
              </w:rPr>
              <w:t>jeh</w:t>
            </w:r>
            <w:proofErr w:type="spellEnd"/>
            <w:r w:rsidRPr="00882A8A">
              <w:rPr>
                <w:rFonts w:ascii="Garamond" w:hAnsi="Garamond"/>
                <w:sz w:val="28"/>
                <w:szCs w:val="28"/>
              </w:rPr>
              <w:t xml:space="preserve"> </w:t>
            </w:r>
            <w:proofErr w:type="spellStart"/>
            <w:r w:rsidRPr="00882A8A">
              <w:rPr>
                <w:rFonts w:ascii="Garamond" w:hAnsi="Garamond"/>
                <w:sz w:val="28"/>
                <w:szCs w:val="28"/>
              </w:rPr>
              <w:t>elley</w:t>
            </w:r>
            <w:proofErr w:type="spellEnd"/>
            <w:r w:rsidRPr="00882A8A">
              <w:rPr>
                <w:rFonts w:ascii="Garamond" w:hAnsi="Garamond"/>
                <w:sz w:val="28"/>
                <w:szCs w:val="28"/>
              </w:rPr>
              <w:t xml:space="preserve">. </w:t>
            </w:r>
          </w:p>
        </w:tc>
        <w:tc>
          <w:tcPr>
            <w:tcW w:w="0" w:type="auto"/>
          </w:tcPr>
          <w:p w14:paraId="4DA260D4" w14:textId="77777777" w:rsidR="002932A2" w:rsidRPr="00301C44" w:rsidRDefault="002932A2" w:rsidP="00DB60C3">
            <w:pPr>
              <w:pStyle w:val="ListParagraph"/>
              <w:ind w:left="0" w:firstLine="227"/>
              <w:jc w:val="both"/>
              <w:rPr>
                <w:rFonts w:ascii="Garamond" w:hAnsi="Garamond" w:cs="Times New Roman"/>
                <w:i/>
                <w:sz w:val="28"/>
              </w:rPr>
            </w:pPr>
            <w:r w:rsidRPr="00301C44">
              <w:rPr>
                <w:rFonts w:ascii="Garamond" w:hAnsi="Garamond" w:cs="Times New Roman"/>
                <w:i/>
                <w:sz w:val="28"/>
              </w:rPr>
              <w:t>So that we being all Fellow</w:t>
            </w:r>
            <w:r>
              <w:rPr>
                <w:rFonts w:ascii="Garamond" w:hAnsi="Garamond" w:cs="Times New Roman"/>
                <w:i/>
                <w:sz w:val="28"/>
              </w:rPr>
              <w:t>-</w:t>
            </w:r>
            <w:r w:rsidRPr="00301C44">
              <w:rPr>
                <w:rFonts w:ascii="Garamond" w:hAnsi="Garamond" w:cs="Times New Roman"/>
                <w:i/>
                <w:sz w:val="28"/>
              </w:rPr>
              <w:t>Servants, ought not to Lord it over one another.</w:t>
            </w:r>
          </w:p>
        </w:tc>
        <w:tc>
          <w:tcPr>
            <w:tcW w:w="0" w:type="auto"/>
          </w:tcPr>
          <w:p w14:paraId="696971AA" w14:textId="77777777" w:rsidR="002932A2" w:rsidRPr="00167195" w:rsidRDefault="002932A2" w:rsidP="00DB60C3">
            <w:pPr>
              <w:pStyle w:val="ListParagraph"/>
              <w:ind w:left="0"/>
              <w:rPr>
                <w:rFonts w:ascii="Garamond" w:hAnsi="Garamond" w:cs="Times New Roman"/>
                <w:i/>
                <w:sz w:val="20"/>
                <w:szCs w:val="20"/>
              </w:rPr>
            </w:pPr>
          </w:p>
        </w:tc>
      </w:tr>
      <w:tr w:rsidR="002932A2" w:rsidRPr="00301C44" w14:paraId="7ABB3A37" w14:textId="77777777" w:rsidTr="00A13FBB">
        <w:tc>
          <w:tcPr>
            <w:tcW w:w="0" w:type="auto"/>
          </w:tcPr>
          <w:p w14:paraId="184D0912" w14:textId="77777777" w:rsidR="002932A2" w:rsidRPr="00882A8A" w:rsidRDefault="002932A2" w:rsidP="00DB60C3">
            <w:pPr>
              <w:pStyle w:val="CM3"/>
              <w:widowControl/>
              <w:spacing w:line="240" w:lineRule="auto"/>
              <w:ind w:firstLine="227"/>
              <w:contextualSpacing/>
              <w:jc w:val="both"/>
              <w:rPr>
                <w:rFonts w:ascii="Garamond" w:hAnsi="Garamond"/>
                <w:sz w:val="28"/>
                <w:szCs w:val="28"/>
              </w:rPr>
            </w:pPr>
            <w:proofErr w:type="spellStart"/>
            <w:r w:rsidRPr="00882A8A">
              <w:rPr>
                <w:rFonts w:ascii="Garamond" w:hAnsi="Garamond"/>
                <w:i/>
                <w:sz w:val="28"/>
                <w:szCs w:val="28"/>
              </w:rPr>
              <w:t>Tra</w:t>
            </w:r>
            <w:proofErr w:type="spellEnd"/>
            <w:r w:rsidRPr="00882A8A">
              <w:rPr>
                <w:rFonts w:ascii="Garamond" w:hAnsi="Garamond"/>
                <w:i/>
                <w:sz w:val="28"/>
                <w:szCs w:val="28"/>
              </w:rPr>
              <w:t xml:space="preserve"> </w:t>
            </w:r>
            <w:proofErr w:type="spellStart"/>
            <w:r w:rsidRPr="00882A8A">
              <w:rPr>
                <w:rFonts w:ascii="Garamond" w:hAnsi="Garamond"/>
                <w:i/>
                <w:sz w:val="28"/>
                <w:szCs w:val="28"/>
              </w:rPr>
              <w:t>t’ow</w:t>
            </w:r>
            <w:proofErr w:type="spellEnd"/>
            <w:r w:rsidRPr="00882A8A">
              <w:rPr>
                <w:rFonts w:ascii="Garamond" w:hAnsi="Garamond"/>
                <w:i/>
                <w:sz w:val="28"/>
                <w:szCs w:val="28"/>
              </w:rPr>
              <w:t xml:space="preserve"> </w:t>
            </w:r>
            <w:proofErr w:type="spellStart"/>
            <w:r w:rsidRPr="00882A8A">
              <w:rPr>
                <w:rFonts w:ascii="Garamond" w:hAnsi="Garamond"/>
                <w:i/>
                <w:sz w:val="28"/>
                <w:szCs w:val="28"/>
              </w:rPr>
              <w:t>cooinaghtyn</w:t>
            </w:r>
            <w:proofErr w:type="spellEnd"/>
            <w:r w:rsidRPr="00882A8A">
              <w:rPr>
                <w:rFonts w:ascii="Garamond" w:hAnsi="Garamond"/>
                <w:i/>
                <w:sz w:val="28"/>
                <w:szCs w:val="28"/>
              </w:rPr>
              <w:t xml:space="preserve"> </w:t>
            </w:r>
            <w:proofErr w:type="spellStart"/>
            <w:r w:rsidRPr="00882A8A">
              <w:rPr>
                <w:rFonts w:ascii="Garamond" w:hAnsi="Garamond"/>
                <w:i/>
                <w:sz w:val="28"/>
                <w:szCs w:val="28"/>
              </w:rPr>
              <w:t>dy</w:t>
            </w:r>
            <w:proofErr w:type="spellEnd"/>
            <w:r w:rsidRPr="00882A8A">
              <w:rPr>
                <w:rFonts w:ascii="Garamond" w:hAnsi="Garamond"/>
                <w:i/>
                <w:sz w:val="28"/>
                <w:szCs w:val="28"/>
              </w:rPr>
              <w:t xml:space="preserve"> rug e </w:t>
            </w:r>
            <w:proofErr w:type="spellStart"/>
            <w:r w:rsidRPr="00882A8A">
              <w:rPr>
                <w:rFonts w:ascii="Garamond" w:hAnsi="Garamond"/>
                <w:i/>
                <w:sz w:val="28"/>
                <w:szCs w:val="28"/>
              </w:rPr>
              <w:t>jeh</w:t>
            </w:r>
            <w:proofErr w:type="spellEnd"/>
            <w:r w:rsidRPr="00882A8A">
              <w:rPr>
                <w:rFonts w:ascii="Garamond" w:hAnsi="Garamond"/>
                <w:i/>
                <w:sz w:val="28"/>
                <w:szCs w:val="28"/>
              </w:rPr>
              <w:t xml:space="preserve"> </w:t>
            </w:r>
            <w:proofErr w:type="spellStart"/>
            <w:r w:rsidRPr="00882A8A">
              <w:rPr>
                <w:rFonts w:ascii="Garamond" w:hAnsi="Garamond"/>
                <w:i/>
                <w:sz w:val="28"/>
                <w:szCs w:val="28"/>
              </w:rPr>
              <w:t>Ben</w:t>
            </w:r>
            <w:r w:rsidRPr="00882A8A">
              <w:rPr>
                <w:rFonts w:ascii="Garamond" w:hAnsi="Garamond"/>
                <w:sz w:val="28"/>
                <w:szCs w:val="28"/>
              </w:rPr>
              <w:t xml:space="preserve"> t</w:t>
            </w:r>
            <w:proofErr w:type="spellEnd"/>
            <w:r w:rsidRPr="00882A8A">
              <w:rPr>
                <w:rFonts w:ascii="Garamond" w:hAnsi="Garamond"/>
                <w:sz w:val="28"/>
                <w:szCs w:val="28"/>
              </w:rPr>
              <w:t xml:space="preserve">’ow </w:t>
            </w:r>
            <w:proofErr w:type="spellStart"/>
            <w:r w:rsidRPr="00882A8A">
              <w:rPr>
                <w:rFonts w:ascii="Garamond" w:hAnsi="Garamond"/>
                <w:sz w:val="28"/>
                <w:szCs w:val="28"/>
              </w:rPr>
              <w:t>shicker</w:t>
            </w:r>
            <w:proofErr w:type="spellEnd"/>
            <w:r w:rsidRPr="00882A8A">
              <w:rPr>
                <w:rFonts w:ascii="Garamond" w:hAnsi="Garamond"/>
                <w:sz w:val="28"/>
                <w:szCs w:val="28"/>
              </w:rPr>
              <w:t xml:space="preserve"> </w:t>
            </w:r>
            <w:proofErr w:type="spellStart"/>
            <w:r w:rsidRPr="00882A8A">
              <w:rPr>
                <w:rFonts w:ascii="Garamond" w:hAnsi="Garamond"/>
                <w:sz w:val="28"/>
                <w:szCs w:val="28"/>
              </w:rPr>
              <w:t>dy</w:t>
            </w:r>
            <w:proofErr w:type="spellEnd"/>
            <w:r w:rsidRPr="00882A8A">
              <w:rPr>
                <w:rFonts w:ascii="Garamond" w:hAnsi="Garamond"/>
                <w:sz w:val="28"/>
                <w:szCs w:val="28"/>
              </w:rPr>
              <w:t xml:space="preserve"> </w:t>
            </w:r>
            <w:proofErr w:type="spellStart"/>
            <w:r w:rsidRPr="00882A8A">
              <w:rPr>
                <w:rFonts w:ascii="Garamond" w:hAnsi="Garamond"/>
                <w:sz w:val="28"/>
                <w:szCs w:val="28"/>
              </w:rPr>
              <w:t>ghou</w:t>
            </w:r>
            <w:proofErr w:type="spellEnd"/>
            <w:r w:rsidRPr="00882A8A">
              <w:rPr>
                <w:rFonts w:ascii="Garamond" w:hAnsi="Garamond"/>
                <w:sz w:val="28"/>
                <w:szCs w:val="28"/>
              </w:rPr>
              <w:t xml:space="preserve"> e er y </w:t>
            </w:r>
            <w:proofErr w:type="spellStart"/>
            <w:r w:rsidRPr="00882A8A">
              <w:rPr>
                <w:rFonts w:ascii="Garamond" w:hAnsi="Garamond"/>
                <w:sz w:val="28"/>
                <w:szCs w:val="28"/>
              </w:rPr>
              <w:t>dooghys</w:t>
            </w:r>
            <w:proofErr w:type="spellEnd"/>
            <w:r w:rsidRPr="00882A8A">
              <w:rPr>
                <w:rFonts w:ascii="Garamond" w:hAnsi="Garamond"/>
                <w:sz w:val="28"/>
                <w:szCs w:val="28"/>
              </w:rPr>
              <w:t xml:space="preserve"> ain, marish </w:t>
            </w:r>
            <w:proofErr w:type="spellStart"/>
            <w:r w:rsidRPr="00882A8A">
              <w:rPr>
                <w:rFonts w:ascii="Garamond" w:hAnsi="Garamond"/>
                <w:sz w:val="28"/>
                <w:szCs w:val="28"/>
              </w:rPr>
              <w:t>ooilley</w:t>
            </w:r>
            <w:proofErr w:type="spellEnd"/>
            <w:r w:rsidRPr="00882A8A">
              <w:rPr>
                <w:rFonts w:ascii="Garamond" w:hAnsi="Garamond"/>
                <w:sz w:val="28"/>
                <w:szCs w:val="28"/>
              </w:rPr>
              <w:t xml:space="preserve"> e </w:t>
            </w:r>
            <w:proofErr w:type="spellStart"/>
            <w:r w:rsidRPr="00882A8A">
              <w:rPr>
                <w:rFonts w:ascii="Garamond" w:hAnsi="Garamond"/>
                <w:sz w:val="28"/>
                <w:szCs w:val="28"/>
              </w:rPr>
              <w:t>annooinidyn</w:t>
            </w:r>
            <w:proofErr w:type="spellEnd"/>
            <w:r w:rsidRPr="00882A8A">
              <w:rPr>
                <w:rFonts w:ascii="Garamond" w:hAnsi="Garamond"/>
                <w:sz w:val="28"/>
                <w:szCs w:val="28"/>
              </w:rPr>
              <w:t xml:space="preserve"> </w:t>
            </w:r>
            <w:proofErr w:type="spellStart"/>
            <w:r w:rsidRPr="00882A8A">
              <w:rPr>
                <w:rFonts w:ascii="Garamond" w:hAnsi="Garamond"/>
                <w:sz w:val="28"/>
                <w:szCs w:val="28"/>
              </w:rPr>
              <w:t>boughtynid</w:t>
            </w:r>
            <w:proofErr w:type="spellEnd"/>
            <w:r w:rsidRPr="00882A8A">
              <w:rPr>
                <w:rFonts w:ascii="Garamond" w:hAnsi="Garamond"/>
                <w:sz w:val="28"/>
                <w:szCs w:val="28"/>
              </w:rPr>
              <w:t xml:space="preserve"> as </w:t>
            </w:r>
            <w:proofErr w:type="spellStart"/>
            <w:r w:rsidRPr="00882A8A">
              <w:rPr>
                <w:rFonts w:ascii="Garamond" w:hAnsi="Garamond"/>
                <w:sz w:val="28"/>
                <w:szCs w:val="28"/>
              </w:rPr>
              <w:t>miolaghyn</w:t>
            </w:r>
            <w:proofErr w:type="spellEnd"/>
            <w:r w:rsidRPr="00882A8A">
              <w:rPr>
                <w:rFonts w:ascii="Garamond" w:hAnsi="Garamond"/>
                <w:sz w:val="28"/>
                <w:szCs w:val="28"/>
              </w:rPr>
              <w:t xml:space="preserve">, </w:t>
            </w:r>
            <w:proofErr w:type="spellStart"/>
            <w:r w:rsidRPr="00882A8A">
              <w:rPr>
                <w:rFonts w:ascii="Garamond" w:hAnsi="Garamond"/>
                <w:sz w:val="28"/>
                <w:szCs w:val="28"/>
              </w:rPr>
              <w:t>shen</w:t>
            </w:r>
            <w:proofErr w:type="spellEnd"/>
            <w:r w:rsidRPr="00882A8A">
              <w:rPr>
                <w:rFonts w:ascii="Garamond" w:hAnsi="Garamond"/>
                <w:sz w:val="28"/>
                <w:szCs w:val="28"/>
              </w:rPr>
              <w:t xml:space="preserve">-y-fa bee e </w:t>
            </w:r>
            <w:proofErr w:type="spellStart"/>
            <w:r w:rsidRPr="00882A8A">
              <w:rPr>
                <w:rFonts w:ascii="Garamond" w:hAnsi="Garamond"/>
                <w:sz w:val="28"/>
                <w:szCs w:val="28"/>
              </w:rPr>
              <w:t>arloo</w:t>
            </w:r>
            <w:proofErr w:type="spellEnd"/>
            <w:r w:rsidRPr="00882A8A">
              <w:rPr>
                <w:rFonts w:ascii="Garamond" w:hAnsi="Garamond"/>
                <w:sz w:val="28"/>
                <w:szCs w:val="28"/>
              </w:rPr>
              <w:t xml:space="preserve"> </w:t>
            </w:r>
            <w:proofErr w:type="spellStart"/>
            <w:r w:rsidRPr="00882A8A">
              <w:rPr>
                <w:rFonts w:ascii="Garamond" w:hAnsi="Garamond"/>
                <w:sz w:val="28"/>
                <w:szCs w:val="28"/>
              </w:rPr>
              <w:t>dy</w:t>
            </w:r>
            <w:proofErr w:type="spellEnd"/>
            <w:r w:rsidRPr="00882A8A">
              <w:rPr>
                <w:rFonts w:ascii="Garamond" w:hAnsi="Garamond"/>
                <w:sz w:val="28"/>
                <w:szCs w:val="28"/>
              </w:rPr>
              <w:t xml:space="preserve"> chur </w:t>
            </w:r>
            <w:proofErr w:type="spellStart"/>
            <w:r w:rsidRPr="00882A8A">
              <w:rPr>
                <w:rFonts w:ascii="Garamond" w:hAnsi="Garamond"/>
                <w:sz w:val="28"/>
                <w:szCs w:val="28"/>
              </w:rPr>
              <w:t>gerjagh</w:t>
            </w:r>
            <w:proofErr w:type="spellEnd"/>
            <w:r w:rsidRPr="00882A8A">
              <w:rPr>
                <w:rFonts w:ascii="Garamond" w:hAnsi="Garamond"/>
                <w:sz w:val="28"/>
                <w:szCs w:val="28"/>
              </w:rPr>
              <w:t xml:space="preserve">, </w:t>
            </w:r>
            <w:proofErr w:type="spellStart"/>
            <w:r w:rsidRPr="00882A8A">
              <w:rPr>
                <w:rFonts w:ascii="Garamond" w:hAnsi="Garamond"/>
                <w:sz w:val="28"/>
                <w:szCs w:val="28"/>
              </w:rPr>
              <w:t>kemmyrk</w:t>
            </w:r>
            <w:proofErr w:type="spellEnd"/>
            <w:r w:rsidRPr="00882A8A">
              <w:rPr>
                <w:rFonts w:ascii="Garamond" w:hAnsi="Garamond"/>
                <w:sz w:val="28"/>
                <w:szCs w:val="28"/>
              </w:rPr>
              <w:t xml:space="preserve"> as </w:t>
            </w:r>
            <w:proofErr w:type="spellStart"/>
            <w:r w:rsidRPr="00882A8A">
              <w:rPr>
                <w:rFonts w:ascii="Garamond" w:hAnsi="Garamond"/>
                <w:sz w:val="28"/>
                <w:szCs w:val="28"/>
              </w:rPr>
              <w:t>leih</w:t>
            </w:r>
            <w:proofErr w:type="spellEnd"/>
            <w:r w:rsidRPr="00882A8A">
              <w:rPr>
                <w:rFonts w:ascii="Garamond" w:hAnsi="Garamond"/>
                <w:sz w:val="28"/>
                <w:szCs w:val="28"/>
              </w:rPr>
              <w:t xml:space="preserve"> da </w:t>
            </w:r>
            <w:proofErr w:type="spellStart"/>
            <w:r w:rsidRPr="00882A8A">
              <w:rPr>
                <w:rFonts w:ascii="Garamond" w:hAnsi="Garamond"/>
                <w:sz w:val="28"/>
                <w:szCs w:val="28"/>
              </w:rPr>
              <w:t>ooilley</w:t>
            </w:r>
            <w:proofErr w:type="spellEnd"/>
            <w:r w:rsidRPr="00882A8A">
              <w:rPr>
                <w:rFonts w:ascii="Garamond" w:hAnsi="Garamond"/>
                <w:sz w:val="28"/>
                <w:szCs w:val="28"/>
              </w:rPr>
              <w:t xml:space="preserve"> </w:t>
            </w:r>
            <w:proofErr w:type="spellStart"/>
            <w:r w:rsidRPr="00882A8A">
              <w:rPr>
                <w:rFonts w:ascii="Garamond" w:hAnsi="Garamond"/>
                <w:sz w:val="28"/>
                <w:szCs w:val="28"/>
              </w:rPr>
              <w:t>ny</w:t>
            </w:r>
            <w:proofErr w:type="spellEnd"/>
            <w:r w:rsidRPr="00882A8A">
              <w:rPr>
                <w:rFonts w:ascii="Garamond" w:hAnsi="Garamond"/>
                <w:sz w:val="28"/>
                <w:szCs w:val="28"/>
              </w:rPr>
              <w:t xml:space="preserve"> </w:t>
            </w:r>
            <w:proofErr w:type="spellStart"/>
            <w:r w:rsidRPr="00882A8A">
              <w:rPr>
                <w:rFonts w:ascii="Garamond" w:hAnsi="Garamond"/>
                <w:sz w:val="28"/>
                <w:szCs w:val="28"/>
              </w:rPr>
              <w:t>hig</w:t>
            </w:r>
            <w:proofErr w:type="spellEnd"/>
            <w:r w:rsidRPr="00882A8A">
              <w:rPr>
                <w:rFonts w:ascii="Garamond" w:hAnsi="Garamond"/>
                <w:sz w:val="28"/>
                <w:szCs w:val="28"/>
              </w:rPr>
              <w:t xml:space="preserve"> </w:t>
            </w:r>
            <w:proofErr w:type="spellStart"/>
            <w:r w:rsidRPr="00882A8A">
              <w:rPr>
                <w:rFonts w:ascii="Garamond" w:hAnsi="Garamond"/>
                <w:sz w:val="28"/>
                <w:szCs w:val="28"/>
              </w:rPr>
              <w:t>ny</w:t>
            </w:r>
            <w:proofErr w:type="spellEnd"/>
            <w:r w:rsidRPr="00882A8A">
              <w:rPr>
                <w:rFonts w:ascii="Garamond" w:hAnsi="Garamond"/>
                <w:sz w:val="28"/>
                <w:szCs w:val="28"/>
              </w:rPr>
              <w:t xml:space="preserve"> </w:t>
            </w:r>
            <w:proofErr w:type="spellStart"/>
            <w:r w:rsidRPr="00882A8A">
              <w:rPr>
                <w:rFonts w:ascii="Garamond" w:hAnsi="Garamond"/>
                <w:sz w:val="28"/>
                <w:szCs w:val="28"/>
              </w:rPr>
              <w:t>hrooidsyn</w:t>
            </w:r>
            <w:proofErr w:type="spellEnd"/>
            <w:r w:rsidRPr="00882A8A">
              <w:rPr>
                <w:rFonts w:ascii="Garamond" w:hAnsi="Garamond"/>
                <w:sz w:val="28"/>
                <w:szCs w:val="28"/>
              </w:rPr>
              <w:t xml:space="preserve"> </w:t>
            </w:r>
            <w:proofErr w:type="spellStart"/>
            <w:r w:rsidRPr="00882A8A">
              <w:rPr>
                <w:rFonts w:ascii="Garamond" w:hAnsi="Garamond"/>
                <w:sz w:val="28"/>
                <w:szCs w:val="28"/>
              </w:rPr>
              <w:t>gys</w:t>
            </w:r>
            <w:proofErr w:type="spellEnd"/>
            <w:r w:rsidRPr="00882A8A">
              <w:rPr>
                <w:rFonts w:ascii="Garamond" w:hAnsi="Garamond"/>
                <w:sz w:val="28"/>
                <w:szCs w:val="28"/>
              </w:rPr>
              <w:t xml:space="preserve"> </w:t>
            </w:r>
            <w:proofErr w:type="spellStart"/>
            <w:r w:rsidRPr="00882A8A">
              <w:rPr>
                <w:rFonts w:ascii="Garamond" w:hAnsi="Garamond"/>
                <w:sz w:val="28"/>
                <w:szCs w:val="28"/>
              </w:rPr>
              <w:t>Jee</w:t>
            </w:r>
            <w:proofErr w:type="spellEnd"/>
            <w:r w:rsidRPr="00882A8A">
              <w:rPr>
                <w:rFonts w:ascii="Garamond" w:hAnsi="Garamond"/>
                <w:sz w:val="28"/>
                <w:szCs w:val="28"/>
              </w:rPr>
              <w:t xml:space="preserve">. </w:t>
            </w:r>
          </w:p>
        </w:tc>
        <w:tc>
          <w:tcPr>
            <w:tcW w:w="0" w:type="auto"/>
          </w:tcPr>
          <w:p w14:paraId="5E61AA30" w14:textId="77777777" w:rsidR="002932A2" w:rsidRPr="00301C44" w:rsidRDefault="002932A2" w:rsidP="00DB60C3">
            <w:pPr>
              <w:pStyle w:val="ListParagraph"/>
              <w:ind w:left="0" w:firstLine="227"/>
              <w:jc w:val="both"/>
              <w:rPr>
                <w:rFonts w:ascii="Garamond" w:hAnsi="Garamond" w:cs="Times New Roman"/>
                <w:sz w:val="28"/>
              </w:rPr>
            </w:pPr>
            <w:r w:rsidRPr="00301C44">
              <w:rPr>
                <w:rFonts w:ascii="Garamond" w:hAnsi="Garamond" w:cs="Times New Roman"/>
                <w:sz w:val="28"/>
              </w:rPr>
              <w:t xml:space="preserve">When you call to mind that He was born of a Woman, </w:t>
            </w:r>
            <w:r w:rsidRPr="00301C44">
              <w:rPr>
                <w:rFonts w:ascii="Garamond" w:hAnsi="Garamond" w:cs="Times New Roman"/>
                <w:i/>
                <w:sz w:val="28"/>
              </w:rPr>
              <w:t>you are sure that he took our Nature upon him, with all its Weaknesses, Miseries and Temptations</w:t>
            </w:r>
            <w:r w:rsidR="002C617D" w:rsidRPr="002C617D">
              <w:rPr>
                <w:rFonts w:ascii="Garamond" w:hAnsi="Garamond" w:cs="Times New Roman"/>
                <w:sz w:val="28"/>
              </w:rPr>
              <w:t> ;</w:t>
            </w:r>
            <w:r w:rsidRPr="00301C44">
              <w:rPr>
                <w:rFonts w:ascii="Garamond" w:hAnsi="Garamond" w:cs="Times New Roman"/>
                <w:i/>
                <w:sz w:val="28"/>
              </w:rPr>
              <w:t xml:space="preserve"> and therefore will be ready to support, to pity, and to pardon all that come to God by him.</w:t>
            </w:r>
          </w:p>
        </w:tc>
        <w:tc>
          <w:tcPr>
            <w:tcW w:w="0" w:type="auto"/>
          </w:tcPr>
          <w:p w14:paraId="63CAEB8C" w14:textId="77777777" w:rsidR="002932A2" w:rsidRPr="00167195" w:rsidRDefault="002932A2" w:rsidP="00DB60C3">
            <w:pPr>
              <w:pStyle w:val="ListParagraph"/>
              <w:ind w:left="0"/>
              <w:rPr>
                <w:rFonts w:ascii="Garamond" w:hAnsi="Garamond" w:cs="Times New Roman"/>
                <w:sz w:val="20"/>
                <w:szCs w:val="20"/>
              </w:rPr>
            </w:pPr>
          </w:p>
        </w:tc>
      </w:tr>
      <w:tr w:rsidR="002932A2" w:rsidRPr="00301C44" w14:paraId="6BC903C5" w14:textId="77777777" w:rsidTr="00A13FBB">
        <w:tc>
          <w:tcPr>
            <w:tcW w:w="0" w:type="auto"/>
          </w:tcPr>
          <w:p w14:paraId="7BB54072" w14:textId="77777777" w:rsidR="002932A2" w:rsidRPr="00882A8A" w:rsidRDefault="002932A2" w:rsidP="00DB60C3">
            <w:pPr>
              <w:pStyle w:val="CM3"/>
              <w:widowControl/>
              <w:spacing w:line="240" w:lineRule="auto"/>
              <w:ind w:firstLine="227"/>
              <w:contextualSpacing/>
              <w:jc w:val="both"/>
              <w:rPr>
                <w:rFonts w:ascii="Garamond" w:hAnsi="Garamond"/>
                <w:sz w:val="28"/>
                <w:szCs w:val="28"/>
              </w:rPr>
            </w:pPr>
            <w:proofErr w:type="spellStart"/>
            <w:r w:rsidRPr="00882A8A">
              <w:rPr>
                <w:rFonts w:ascii="Garamond" w:hAnsi="Garamond"/>
                <w:i/>
                <w:sz w:val="28"/>
                <w:szCs w:val="28"/>
              </w:rPr>
              <w:t>T’ow</w:t>
            </w:r>
            <w:proofErr w:type="spellEnd"/>
            <w:r w:rsidRPr="00882A8A">
              <w:rPr>
                <w:rFonts w:ascii="Garamond" w:hAnsi="Garamond"/>
                <w:i/>
                <w:sz w:val="28"/>
                <w:szCs w:val="28"/>
              </w:rPr>
              <w:t xml:space="preserve"> </w:t>
            </w:r>
            <w:proofErr w:type="spellStart"/>
            <w:r w:rsidRPr="00882A8A">
              <w:rPr>
                <w:rFonts w:ascii="Garamond" w:hAnsi="Garamond"/>
                <w:i/>
                <w:sz w:val="28"/>
                <w:szCs w:val="28"/>
              </w:rPr>
              <w:t>cooinaght</w:t>
            </w:r>
            <w:proofErr w:type="spellEnd"/>
            <w:r w:rsidRPr="00882A8A">
              <w:rPr>
                <w:rFonts w:ascii="Garamond" w:hAnsi="Garamond"/>
                <w:i/>
                <w:sz w:val="28"/>
                <w:szCs w:val="28"/>
              </w:rPr>
              <w:t xml:space="preserve"> </w:t>
            </w:r>
            <w:proofErr w:type="spellStart"/>
            <w:r w:rsidRPr="00882A8A">
              <w:rPr>
                <w:rFonts w:ascii="Garamond" w:hAnsi="Garamond"/>
                <w:i/>
                <w:sz w:val="28"/>
                <w:szCs w:val="28"/>
              </w:rPr>
              <w:t>dy</w:t>
            </w:r>
            <w:proofErr w:type="spellEnd"/>
            <w:r w:rsidRPr="00882A8A">
              <w:rPr>
                <w:rFonts w:ascii="Garamond" w:hAnsi="Garamond"/>
                <w:i/>
                <w:sz w:val="28"/>
                <w:szCs w:val="28"/>
              </w:rPr>
              <w:t xml:space="preserve"> ren </w:t>
            </w:r>
            <w:proofErr w:type="spellStart"/>
            <w:r w:rsidRPr="00882A8A">
              <w:rPr>
                <w:rFonts w:ascii="Garamond" w:hAnsi="Garamond"/>
                <w:i/>
                <w:sz w:val="28"/>
                <w:szCs w:val="28"/>
              </w:rPr>
              <w:t>Yeesey</w:t>
            </w:r>
            <w:proofErr w:type="spellEnd"/>
            <w:r w:rsidRPr="00882A8A">
              <w:rPr>
                <w:rFonts w:ascii="Garamond" w:hAnsi="Garamond"/>
                <w:i/>
                <w:sz w:val="28"/>
                <w:szCs w:val="28"/>
              </w:rPr>
              <w:t xml:space="preserve"> </w:t>
            </w:r>
            <w:proofErr w:type="spellStart"/>
            <w:r w:rsidRPr="00882A8A">
              <w:rPr>
                <w:rFonts w:ascii="Garamond" w:hAnsi="Garamond"/>
                <w:i/>
                <w:sz w:val="28"/>
                <w:szCs w:val="28"/>
              </w:rPr>
              <w:t>Creest</w:t>
            </w:r>
            <w:proofErr w:type="spellEnd"/>
            <w:r w:rsidRPr="00882A8A">
              <w:rPr>
                <w:rFonts w:ascii="Garamond" w:hAnsi="Garamond"/>
                <w:i/>
                <w:sz w:val="28"/>
                <w:szCs w:val="28"/>
              </w:rPr>
              <w:t xml:space="preserve"> </w:t>
            </w:r>
            <w:proofErr w:type="spellStart"/>
            <w:r w:rsidRPr="00882A8A">
              <w:rPr>
                <w:rFonts w:ascii="Garamond" w:hAnsi="Garamond"/>
                <w:i/>
                <w:sz w:val="28"/>
                <w:szCs w:val="28"/>
              </w:rPr>
              <w:t>surrance</w:t>
            </w:r>
            <w:proofErr w:type="spellEnd"/>
            <w:r w:rsidRPr="00882A8A">
              <w:rPr>
                <w:rFonts w:ascii="Garamond" w:hAnsi="Garamond"/>
                <w:i/>
                <w:sz w:val="28"/>
                <w:szCs w:val="28"/>
              </w:rPr>
              <w:t xml:space="preserve"> er </w:t>
            </w:r>
            <w:proofErr w:type="spellStart"/>
            <w:r w:rsidRPr="00882A8A">
              <w:rPr>
                <w:rFonts w:ascii="Garamond" w:hAnsi="Garamond"/>
                <w:i/>
                <w:sz w:val="28"/>
                <w:szCs w:val="28"/>
              </w:rPr>
              <w:t>dy</w:t>
            </w:r>
            <w:proofErr w:type="spellEnd"/>
            <w:r w:rsidRPr="00882A8A">
              <w:rPr>
                <w:rFonts w:ascii="Garamond" w:hAnsi="Garamond"/>
                <w:i/>
                <w:sz w:val="28"/>
                <w:szCs w:val="28"/>
              </w:rPr>
              <w:t xml:space="preserve"> hon</w:t>
            </w:r>
            <w:r w:rsidRPr="00882A8A">
              <w:rPr>
                <w:rFonts w:ascii="Garamond" w:hAnsi="Garamond"/>
                <w:sz w:val="28"/>
                <w:szCs w:val="28"/>
              </w:rPr>
              <w:t xml:space="preserve">. </w:t>
            </w:r>
            <w:proofErr w:type="spellStart"/>
            <w:r w:rsidRPr="00882A8A">
              <w:rPr>
                <w:rFonts w:ascii="Garamond" w:hAnsi="Garamond"/>
                <w:sz w:val="28"/>
                <w:szCs w:val="28"/>
              </w:rPr>
              <w:t>He</w:t>
            </w:r>
            <w:r w:rsidRPr="002932A2">
              <w:rPr>
                <w:rFonts w:ascii="Garamond" w:hAnsi="Garamond"/>
                <w:i/>
                <w:sz w:val="28"/>
                <w:szCs w:val="28"/>
              </w:rPr>
              <w:t>e</w:t>
            </w:r>
            <w:proofErr w:type="spellEnd"/>
            <w:r w:rsidRPr="00882A8A">
              <w:rPr>
                <w:rFonts w:ascii="Garamond" w:hAnsi="Garamond"/>
                <w:sz w:val="28"/>
                <w:szCs w:val="28"/>
              </w:rPr>
              <w:t xml:space="preserve"> </w:t>
            </w:r>
            <w:proofErr w:type="spellStart"/>
            <w:r w:rsidRPr="00882A8A">
              <w:rPr>
                <w:rFonts w:ascii="Garamond" w:hAnsi="Garamond"/>
                <w:sz w:val="28"/>
                <w:szCs w:val="28"/>
              </w:rPr>
              <w:t>oo</w:t>
            </w:r>
            <w:proofErr w:type="spellEnd"/>
            <w:r w:rsidRPr="00882A8A">
              <w:rPr>
                <w:rFonts w:ascii="Garamond" w:hAnsi="Garamond"/>
                <w:sz w:val="28"/>
                <w:szCs w:val="28"/>
              </w:rPr>
              <w:t xml:space="preserve"> </w:t>
            </w:r>
            <w:proofErr w:type="spellStart"/>
            <w:r w:rsidRPr="00882A8A">
              <w:rPr>
                <w:rFonts w:ascii="Garamond" w:hAnsi="Garamond"/>
                <w:sz w:val="28"/>
                <w:szCs w:val="28"/>
              </w:rPr>
              <w:t>eisht</w:t>
            </w:r>
            <w:proofErr w:type="spellEnd"/>
            <w:r w:rsidRPr="00882A8A">
              <w:rPr>
                <w:rFonts w:ascii="Garamond" w:hAnsi="Garamond"/>
                <w:sz w:val="28"/>
                <w:szCs w:val="28"/>
              </w:rPr>
              <w:t xml:space="preserve"> </w:t>
            </w:r>
            <w:proofErr w:type="spellStart"/>
            <w:r w:rsidRPr="00882A8A">
              <w:rPr>
                <w:rFonts w:ascii="Garamond" w:hAnsi="Garamond"/>
                <w:sz w:val="28"/>
                <w:szCs w:val="28"/>
              </w:rPr>
              <w:t>cre’n</w:t>
            </w:r>
            <w:proofErr w:type="spellEnd"/>
            <w:r w:rsidRPr="00882A8A">
              <w:rPr>
                <w:rFonts w:ascii="Garamond" w:hAnsi="Garamond"/>
                <w:sz w:val="28"/>
                <w:szCs w:val="28"/>
              </w:rPr>
              <w:t xml:space="preserve"> red </w:t>
            </w:r>
            <w:proofErr w:type="spellStart"/>
            <w:r w:rsidRPr="00882A8A">
              <w:rPr>
                <w:rFonts w:ascii="Garamond" w:hAnsi="Garamond"/>
                <w:sz w:val="28"/>
                <w:szCs w:val="28"/>
              </w:rPr>
              <w:t>eajee</w:t>
            </w:r>
            <w:proofErr w:type="spellEnd"/>
            <w:r w:rsidRPr="00882A8A">
              <w:rPr>
                <w:rFonts w:ascii="Garamond" w:hAnsi="Garamond"/>
                <w:sz w:val="28"/>
                <w:szCs w:val="28"/>
              </w:rPr>
              <w:t xml:space="preserve"> </w:t>
            </w:r>
            <w:proofErr w:type="spellStart"/>
            <w:r w:rsidRPr="00882A8A">
              <w:rPr>
                <w:rFonts w:ascii="Garamond" w:hAnsi="Garamond"/>
                <w:sz w:val="28"/>
                <w:szCs w:val="28"/>
              </w:rPr>
              <w:t>peccah</w:t>
            </w:r>
            <w:proofErr w:type="spellEnd"/>
            <w:r w:rsidRPr="00882A8A">
              <w:rPr>
                <w:rFonts w:ascii="Garamond" w:hAnsi="Garamond"/>
                <w:sz w:val="28"/>
                <w:szCs w:val="28"/>
              </w:rPr>
              <w:t xml:space="preserve">, </w:t>
            </w:r>
            <w:proofErr w:type="spellStart"/>
            <w:r w:rsidRPr="00882A8A">
              <w:rPr>
                <w:rFonts w:ascii="Garamond" w:hAnsi="Garamond"/>
                <w:sz w:val="28"/>
                <w:szCs w:val="28"/>
              </w:rPr>
              <w:t>dy</w:t>
            </w:r>
            <w:proofErr w:type="spellEnd"/>
            <w:r w:rsidRPr="00882A8A">
              <w:rPr>
                <w:rFonts w:ascii="Garamond" w:hAnsi="Garamond"/>
                <w:sz w:val="28"/>
                <w:szCs w:val="28"/>
              </w:rPr>
              <w:t xml:space="preserve"> begin da </w:t>
            </w:r>
            <w:proofErr w:type="spellStart"/>
            <w:r w:rsidRPr="00882A8A">
              <w:rPr>
                <w:rFonts w:ascii="Garamond" w:hAnsi="Garamond"/>
                <w:i/>
                <w:sz w:val="28"/>
                <w:szCs w:val="28"/>
              </w:rPr>
              <w:t>leid</w:t>
            </w:r>
            <w:proofErr w:type="spellEnd"/>
            <w:r w:rsidRPr="00882A8A">
              <w:rPr>
                <w:rFonts w:ascii="Garamond" w:hAnsi="Garamond"/>
                <w:i/>
                <w:sz w:val="28"/>
                <w:szCs w:val="28"/>
              </w:rPr>
              <w:t xml:space="preserve"> </w:t>
            </w:r>
            <w:proofErr w:type="spellStart"/>
            <w:r w:rsidRPr="00882A8A">
              <w:rPr>
                <w:rFonts w:ascii="Garamond" w:hAnsi="Garamond"/>
                <w:i/>
                <w:sz w:val="28"/>
                <w:szCs w:val="28"/>
              </w:rPr>
              <w:t>yn</w:t>
            </w:r>
            <w:proofErr w:type="spellEnd"/>
            <w:r w:rsidRPr="00882A8A">
              <w:rPr>
                <w:rFonts w:ascii="Garamond" w:hAnsi="Garamond"/>
                <w:i/>
                <w:sz w:val="28"/>
                <w:szCs w:val="28"/>
              </w:rPr>
              <w:t xml:space="preserve"> </w:t>
            </w:r>
            <w:proofErr w:type="spellStart"/>
            <w:r w:rsidRPr="00882A8A">
              <w:rPr>
                <w:rFonts w:ascii="Garamond" w:hAnsi="Garamond"/>
                <w:i/>
                <w:sz w:val="28"/>
                <w:szCs w:val="28"/>
              </w:rPr>
              <w:t>Oural</w:t>
            </w:r>
            <w:proofErr w:type="spellEnd"/>
            <w:r w:rsidRPr="00882A8A">
              <w:rPr>
                <w:rFonts w:ascii="Garamond" w:hAnsi="Garamond"/>
                <w:sz w:val="28"/>
                <w:szCs w:val="28"/>
              </w:rPr>
              <w:t xml:space="preserve"> </w:t>
            </w:r>
            <w:proofErr w:type="spellStart"/>
            <w:r w:rsidRPr="00882A8A">
              <w:rPr>
                <w:rFonts w:ascii="Garamond" w:hAnsi="Garamond"/>
                <w:sz w:val="28"/>
                <w:szCs w:val="28"/>
              </w:rPr>
              <w:t>ve</w:t>
            </w:r>
            <w:proofErr w:type="spellEnd"/>
            <w:r w:rsidRPr="00882A8A">
              <w:rPr>
                <w:rFonts w:ascii="Garamond" w:hAnsi="Garamond"/>
                <w:sz w:val="28"/>
                <w:szCs w:val="28"/>
              </w:rPr>
              <w:t xml:space="preserve"> </w:t>
            </w:r>
            <w:proofErr w:type="spellStart"/>
            <w:r w:rsidRPr="00882A8A">
              <w:rPr>
                <w:rFonts w:ascii="Garamond" w:hAnsi="Garamond"/>
                <w:sz w:val="28"/>
                <w:szCs w:val="28"/>
              </w:rPr>
              <w:t>chebbit</w:t>
            </w:r>
            <w:proofErr w:type="spellEnd"/>
            <w:r w:rsidRPr="00882A8A">
              <w:rPr>
                <w:rFonts w:ascii="Garamond" w:hAnsi="Garamond"/>
                <w:sz w:val="28"/>
                <w:szCs w:val="28"/>
              </w:rPr>
              <w:t xml:space="preserve"> er y hon as </w:t>
            </w:r>
            <w:proofErr w:type="spellStart"/>
            <w:r w:rsidRPr="00882A8A">
              <w:rPr>
                <w:rFonts w:ascii="Garamond" w:hAnsi="Garamond"/>
                <w:sz w:val="28"/>
                <w:szCs w:val="28"/>
              </w:rPr>
              <w:t>cre</w:t>
            </w:r>
            <w:proofErr w:type="spellEnd"/>
            <w:r w:rsidRPr="00882A8A">
              <w:rPr>
                <w:rFonts w:ascii="Garamond" w:hAnsi="Garamond"/>
                <w:sz w:val="28"/>
                <w:szCs w:val="28"/>
              </w:rPr>
              <w:t xml:space="preserve"> </w:t>
            </w:r>
            <w:proofErr w:type="spellStart"/>
            <w:r w:rsidRPr="00882A8A">
              <w:rPr>
                <w:rFonts w:ascii="Garamond" w:hAnsi="Garamond"/>
                <w:sz w:val="28"/>
                <w:szCs w:val="28"/>
              </w:rPr>
              <w:t>shegin</w:t>
            </w:r>
            <w:proofErr w:type="spellEnd"/>
            <w:r w:rsidRPr="00882A8A">
              <w:rPr>
                <w:rFonts w:ascii="Garamond" w:hAnsi="Garamond"/>
                <w:sz w:val="28"/>
                <w:szCs w:val="28"/>
              </w:rPr>
              <w:t xml:space="preserve"> </w:t>
            </w:r>
            <w:proofErr w:type="spellStart"/>
            <w:r w:rsidRPr="00882A8A">
              <w:rPr>
                <w:rFonts w:ascii="Garamond" w:hAnsi="Garamond"/>
                <w:sz w:val="28"/>
                <w:szCs w:val="28"/>
              </w:rPr>
              <w:t>dauesyn</w:t>
            </w:r>
            <w:proofErr w:type="spellEnd"/>
            <w:r w:rsidRPr="00882A8A">
              <w:rPr>
                <w:rFonts w:ascii="Garamond" w:hAnsi="Garamond"/>
                <w:sz w:val="28"/>
                <w:szCs w:val="28"/>
              </w:rPr>
              <w:t xml:space="preserve"> </w:t>
            </w:r>
            <w:proofErr w:type="spellStart"/>
            <w:r w:rsidRPr="00882A8A">
              <w:rPr>
                <w:rFonts w:ascii="Garamond" w:hAnsi="Garamond"/>
                <w:sz w:val="28"/>
                <w:szCs w:val="28"/>
              </w:rPr>
              <w:t>ooilley</w:t>
            </w:r>
            <w:proofErr w:type="spellEnd"/>
            <w:r w:rsidRPr="00882A8A">
              <w:rPr>
                <w:rFonts w:ascii="Garamond" w:hAnsi="Garamond"/>
                <w:sz w:val="28"/>
                <w:szCs w:val="28"/>
              </w:rPr>
              <w:t xml:space="preserve"> </w:t>
            </w:r>
            <w:proofErr w:type="spellStart"/>
            <w:r w:rsidRPr="00882A8A">
              <w:rPr>
                <w:rFonts w:ascii="Garamond" w:hAnsi="Garamond"/>
                <w:sz w:val="28"/>
                <w:szCs w:val="28"/>
              </w:rPr>
              <w:t>jeaghyn</w:t>
            </w:r>
            <w:proofErr w:type="spellEnd"/>
            <w:r w:rsidRPr="00882A8A">
              <w:rPr>
                <w:rFonts w:ascii="Garamond" w:hAnsi="Garamond"/>
                <w:sz w:val="28"/>
                <w:szCs w:val="28"/>
              </w:rPr>
              <w:t xml:space="preserve"> </w:t>
            </w:r>
            <w:proofErr w:type="spellStart"/>
            <w:r w:rsidRPr="00882A8A">
              <w:rPr>
                <w:rFonts w:ascii="Garamond" w:hAnsi="Garamond"/>
                <w:sz w:val="28"/>
                <w:szCs w:val="28"/>
              </w:rPr>
              <w:t>ny</w:t>
            </w:r>
            <w:proofErr w:type="spellEnd"/>
            <w:r w:rsidRPr="00882A8A">
              <w:rPr>
                <w:rFonts w:ascii="Garamond" w:hAnsi="Garamond"/>
                <w:sz w:val="28"/>
                <w:szCs w:val="28"/>
              </w:rPr>
              <w:t xml:space="preserve"> </w:t>
            </w:r>
            <w:proofErr w:type="spellStart"/>
            <w:r w:rsidRPr="00882A8A">
              <w:rPr>
                <w:rFonts w:ascii="Garamond" w:hAnsi="Garamond"/>
                <w:sz w:val="28"/>
                <w:szCs w:val="28"/>
              </w:rPr>
              <w:t>lurg</w:t>
            </w:r>
            <w:proofErr w:type="spellEnd"/>
            <w:r w:rsidRPr="00882A8A">
              <w:rPr>
                <w:rFonts w:ascii="Garamond" w:hAnsi="Garamond"/>
                <w:sz w:val="28"/>
                <w:szCs w:val="28"/>
              </w:rPr>
              <w:t xml:space="preserve"> ta </w:t>
            </w:r>
            <w:proofErr w:type="spellStart"/>
            <w:r w:rsidRPr="00882A8A">
              <w:rPr>
                <w:rFonts w:ascii="Garamond" w:hAnsi="Garamond"/>
                <w:sz w:val="28"/>
                <w:szCs w:val="28"/>
              </w:rPr>
              <w:t>tuitchim</w:t>
            </w:r>
            <w:proofErr w:type="spellEnd"/>
            <w:r w:rsidRPr="00882A8A">
              <w:rPr>
                <w:rFonts w:ascii="Garamond" w:hAnsi="Garamond"/>
                <w:sz w:val="28"/>
                <w:szCs w:val="28"/>
              </w:rPr>
              <w:t xml:space="preserve"> </w:t>
            </w:r>
            <w:proofErr w:type="spellStart"/>
            <w:r w:rsidRPr="00882A8A">
              <w:rPr>
                <w:rFonts w:ascii="Garamond" w:hAnsi="Garamond"/>
                <w:sz w:val="28"/>
                <w:szCs w:val="28"/>
              </w:rPr>
              <w:t>fo</w:t>
            </w:r>
            <w:proofErr w:type="spellEnd"/>
            <w:r w:rsidRPr="00882A8A">
              <w:rPr>
                <w:rFonts w:ascii="Garamond" w:hAnsi="Garamond"/>
                <w:sz w:val="28"/>
                <w:szCs w:val="28"/>
              </w:rPr>
              <w:t xml:space="preserve"> </w:t>
            </w:r>
            <w:proofErr w:type="spellStart"/>
            <w:r w:rsidRPr="00882A8A">
              <w:rPr>
                <w:rFonts w:ascii="Garamond" w:hAnsi="Garamond"/>
                <w:sz w:val="28"/>
                <w:szCs w:val="28"/>
              </w:rPr>
              <w:t>jummoose</w:t>
            </w:r>
            <w:proofErr w:type="spellEnd"/>
            <w:r w:rsidRPr="00882A8A">
              <w:rPr>
                <w:rFonts w:ascii="Garamond" w:hAnsi="Garamond"/>
                <w:sz w:val="28"/>
                <w:szCs w:val="28"/>
              </w:rPr>
              <w:t xml:space="preserve"> Yee, </w:t>
            </w:r>
            <w:proofErr w:type="spellStart"/>
            <w:r w:rsidRPr="00882A8A">
              <w:rPr>
                <w:rFonts w:ascii="Garamond" w:hAnsi="Garamond"/>
                <w:sz w:val="28"/>
                <w:szCs w:val="28"/>
              </w:rPr>
              <w:t>kyndjagh</w:t>
            </w:r>
            <w:proofErr w:type="spellEnd"/>
            <w:r w:rsidRPr="00882A8A">
              <w:rPr>
                <w:rFonts w:ascii="Garamond" w:hAnsi="Garamond"/>
                <w:sz w:val="28"/>
                <w:szCs w:val="28"/>
              </w:rPr>
              <w:t xml:space="preserve"> </w:t>
            </w:r>
            <w:proofErr w:type="spellStart"/>
            <w:r w:rsidRPr="00882A8A">
              <w:rPr>
                <w:rFonts w:ascii="Garamond" w:hAnsi="Garamond"/>
                <w:sz w:val="28"/>
                <w:szCs w:val="28"/>
              </w:rPr>
              <w:t>rish</w:t>
            </w:r>
            <w:proofErr w:type="spellEnd"/>
            <w:r w:rsidRPr="00882A8A">
              <w:rPr>
                <w:rFonts w:ascii="Garamond" w:hAnsi="Garamond"/>
                <w:sz w:val="28"/>
                <w:szCs w:val="28"/>
              </w:rPr>
              <w:t xml:space="preserve"> </w:t>
            </w:r>
            <w:proofErr w:type="spellStart"/>
            <w:r w:rsidRPr="00882A8A">
              <w:rPr>
                <w:rFonts w:ascii="Garamond" w:hAnsi="Garamond"/>
                <w:sz w:val="28"/>
                <w:szCs w:val="28"/>
              </w:rPr>
              <w:t>laccal</w:t>
            </w:r>
            <w:proofErr w:type="spellEnd"/>
            <w:r w:rsidRPr="00882A8A">
              <w:rPr>
                <w:rFonts w:ascii="Garamond" w:hAnsi="Garamond"/>
                <w:sz w:val="28"/>
                <w:szCs w:val="28"/>
              </w:rPr>
              <w:t xml:space="preserve"> </w:t>
            </w:r>
            <w:proofErr w:type="spellStart"/>
            <w:r w:rsidRPr="00882A8A">
              <w:rPr>
                <w:rFonts w:ascii="Garamond" w:hAnsi="Garamond"/>
                <w:sz w:val="28"/>
                <w:szCs w:val="28"/>
              </w:rPr>
              <w:t>Arrys</w:t>
            </w:r>
            <w:proofErr w:type="spellEnd"/>
            <w:r w:rsidRPr="00882A8A">
              <w:rPr>
                <w:rFonts w:ascii="Garamond" w:hAnsi="Garamond"/>
                <w:sz w:val="28"/>
                <w:szCs w:val="28"/>
              </w:rPr>
              <w:t xml:space="preserve"> </w:t>
            </w:r>
            <w:proofErr w:type="spellStart"/>
            <w:r w:rsidRPr="00882A8A">
              <w:rPr>
                <w:rFonts w:ascii="Garamond" w:hAnsi="Garamond"/>
                <w:sz w:val="28"/>
                <w:szCs w:val="28"/>
              </w:rPr>
              <w:t>ayns</w:t>
            </w:r>
            <w:proofErr w:type="spellEnd"/>
            <w:r w:rsidRPr="00882A8A">
              <w:rPr>
                <w:rFonts w:ascii="Garamond" w:hAnsi="Garamond"/>
                <w:sz w:val="28"/>
                <w:szCs w:val="28"/>
              </w:rPr>
              <w:t xml:space="preserve"> y bra.</w:t>
            </w:r>
            <w:r>
              <w:rPr>
                <w:rStyle w:val="FootnoteReference"/>
                <w:rFonts w:ascii="Garamond" w:hAnsi="Garamond"/>
                <w:sz w:val="28"/>
                <w:szCs w:val="28"/>
              </w:rPr>
              <w:footnoteReference w:id="31"/>
            </w:r>
            <w:r w:rsidRPr="00882A8A">
              <w:rPr>
                <w:rFonts w:ascii="Garamond" w:hAnsi="Garamond"/>
                <w:sz w:val="28"/>
                <w:szCs w:val="28"/>
              </w:rPr>
              <w:t xml:space="preserve"> </w:t>
            </w:r>
          </w:p>
        </w:tc>
        <w:tc>
          <w:tcPr>
            <w:tcW w:w="0" w:type="auto"/>
          </w:tcPr>
          <w:p w14:paraId="737647FA" w14:textId="77777777" w:rsidR="002932A2" w:rsidRPr="00301C44" w:rsidRDefault="002932A2"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You here remember that Jesus Christ suffered for you. </w:t>
            </w:r>
            <w:r w:rsidRPr="00301C44">
              <w:rPr>
                <w:rFonts w:ascii="Garamond" w:hAnsi="Garamond" w:cs="Times New Roman"/>
                <w:i/>
                <w:sz w:val="28"/>
              </w:rPr>
              <w:t>You see then, what an abominable thing Sin is, that it required</w:t>
            </w:r>
            <w:r w:rsidRPr="00301C44">
              <w:rPr>
                <w:rFonts w:ascii="Garamond" w:hAnsi="Garamond" w:cs="Times New Roman"/>
                <w:sz w:val="28"/>
              </w:rPr>
              <w:t xml:space="preserve"> such a Sacrifice</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and what all they must expect, who shall fall under God’s Displeasure, for want of a timely Repentance.</w:t>
            </w:r>
          </w:p>
        </w:tc>
        <w:tc>
          <w:tcPr>
            <w:tcW w:w="0" w:type="auto"/>
          </w:tcPr>
          <w:p w14:paraId="1BB437AF" w14:textId="77777777" w:rsidR="002932A2" w:rsidRPr="00167195" w:rsidRDefault="002932A2" w:rsidP="00DB60C3">
            <w:pPr>
              <w:pStyle w:val="ListParagraph"/>
              <w:ind w:left="0"/>
              <w:rPr>
                <w:rFonts w:ascii="Garamond" w:hAnsi="Garamond" w:cs="Times New Roman"/>
                <w:sz w:val="20"/>
                <w:szCs w:val="20"/>
              </w:rPr>
            </w:pPr>
          </w:p>
        </w:tc>
      </w:tr>
      <w:tr w:rsidR="002932A2" w:rsidRPr="00301C44" w14:paraId="494E42D7" w14:textId="77777777" w:rsidTr="00A13FBB">
        <w:tc>
          <w:tcPr>
            <w:tcW w:w="0" w:type="auto"/>
          </w:tcPr>
          <w:p w14:paraId="19A29C8C" w14:textId="77777777" w:rsidR="002932A2" w:rsidRPr="00882A8A" w:rsidRDefault="002932A2" w:rsidP="00DB60C3">
            <w:pPr>
              <w:pStyle w:val="CM3"/>
              <w:widowControl/>
              <w:spacing w:line="240" w:lineRule="auto"/>
              <w:ind w:firstLine="227"/>
              <w:contextualSpacing/>
              <w:jc w:val="both"/>
              <w:rPr>
                <w:rFonts w:ascii="Garamond" w:hAnsi="Garamond"/>
                <w:sz w:val="28"/>
                <w:szCs w:val="28"/>
              </w:rPr>
            </w:pPr>
            <w:proofErr w:type="spellStart"/>
            <w:r w:rsidRPr="00882A8A">
              <w:rPr>
                <w:rFonts w:ascii="Garamond" w:hAnsi="Garamond"/>
                <w:sz w:val="28"/>
                <w:szCs w:val="28"/>
              </w:rPr>
              <w:t>Ec</w:t>
            </w:r>
            <w:proofErr w:type="spellEnd"/>
            <w:r w:rsidRPr="00882A8A">
              <w:rPr>
                <w:rFonts w:ascii="Garamond" w:hAnsi="Garamond"/>
                <w:sz w:val="28"/>
                <w:szCs w:val="28"/>
              </w:rPr>
              <w:t xml:space="preserve"> y </w:t>
            </w:r>
            <w:proofErr w:type="spellStart"/>
            <w:r w:rsidRPr="00882A8A">
              <w:rPr>
                <w:rFonts w:ascii="Garamond" w:hAnsi="Garamond"/>
                <w:sz w:val="28"/>
                <w:szCs w:val="28"/>
              </w:rPr>
              <w:t>tra</w:t>
            </w:r>
            <w:proofErr w:type="spellEnd"/>
            <w:r w:rsidRPr="00882A8A">
              <w:rPr>
                <w:rFonts w:ascii="Garamond" w:hAnsi="Garamond"/>
                <w:sz w:val="28"/>
                <w:szCs w:val="28"/>
              </w:rPr>
              <w:t xml:space="preserve"> </w:t>
            </w:r>
            <w:proofErr w:type="spellStart"/>
            <w:r w:rsidRPr="00882A8A">
              <w:rPr>
                <w:rFonts w:ascii="Garamond" w:hAnsi="Garamond"/>
                <w:sz w:val="28"/>
                <w:szCs w:val="28"/>
              </w:rPr>
              <w:t>cheddyn</w:t>
            </w:r>
            <w:proofErr w:type="spellEnd"/>
            <w:r w:rsidRPr="00882A8A">
              <w:rPr>
                <w:rFonts w:ascii="Garamond" w:hAnsi="Garamond"/>
                <w:sz w:val="28"/>
                <w:szCs w:val="28"/>
              </w:rPr>
              <w:t xml:space="preserve"> </w:t>
            </w:r>
            <w:proofErr w:type="spellStart"/>
            <w:r w:rsidRPr="00882A8A">
              <w:rPr>
                <w:rFonts w:ascii="Garamond" w:hAnsi="Garamond"/>
                <w:sz w:val="28"/>
                <w:szCs w:val="28"/>
              </w:rPr>
              <w:t>t’ow</w:t>
            </w:r>
            <w:proofErr w:type="spellEnd"/>
            <w:r w:rsidRPr="00882A8A">
              <w:rPr>
                <w:rFonts w:ascii="Garamond" w:hAnsi="Garamond"/>
                <w:sz w:val="28"/>
                <w:szCs w:val="28"/>
              </w:rPr>
              <w:t xml:space="preserve"> </w:t>
            </w:r>
            <w:proofErr w:type="spellStart"/>
            <w:r w:rsidRPr="00882A8A">
              <w:rPr>
                <w:rFonts w:ascii="Garamond" w:hAnsi="Garamond"/>
                <w:sz w:val="28"/>
                <w:szCs w:val="28"/>
              </w:rPr>
              <w:t>shicker</w:t>
            </w:r>
            <w:proofErr w:type="spellEnd"/>
            <w:r w:rsidRPr="00882A8A">
              <w:rPr>
                <w:rFonts w:ascii="Garamond" w:hAnsi="Garamond"/>
                <w:sz w:val="28"/>
                <w:szCs w:val="28"/>
              </w:rPr>
              <w:t xml:space="preserve"> </w:t>
            </w:r>
            <w:proofErr w:type="spellStart"/>
            <w:r w:rsidRPr="00882A8A">
              <w:rPr>
                <w:rFonts w:ascii="Garamond" w:hAnsi="Garamond"/>
                <w:sz w:val="28"/>
                <w:szCs w:val="28"/>
              </w:rPr>
              <w:t>nagh</w:t>
            </w:r>
            <w:proofErr w:type="spellEnd"/>
            <w:r w:rsidRPr="00882A8A">
              <w:rPr>
                <w:rFonts w:ascii="Garamond" w:hAnsi="Garamond"/>
                <w:sz w:val="28"/>
                <w:szCs w:val="28"/>
              </w:rPr>
              <w:t xml:space="preserve"> </w:t>
            </w:r>
            <w:proofErr w:type="spellStart"/>
            <w:r w:rsidRPr="00882A8A">
              <w:rPr>
                <w:rFonts w:ascii="Garamond" w:hAnsi="Garamond"/>
                <w:sz w:val="28"/>
                <w:szCs w:val="28"/>
              </w:rPr>
              <w:t>vod</w:t>
            </w:r>
            <w:proofErr w:type="spellEnd"/>
            <w:r w:rsidRPr="00882A8A">
              <w:rPr>
                <w:rFonts w:ascii="Garamond" w:hAnsi="Garamond"/>
                <w:sz w:val="28"/>
                <w:szCs w:val="28"/>
              </w:rPr>
              <w:t xml:space="preserve"> </w:t>
            </w:r>
            <w:proofErr w:type="spellStart"/>
            <w:r w:rsidRPr="00882A8A">
              <w:rPr>
                <w:rFonts w:ascii="Garamond" w:hAnsi="Garamond"/>
                <w:sz w:val="28"/>
                <w:szCs w:val="28"/>
              </w:rPr>
              <w:t>dty</w:t>
            </w:r>
            <w:proofErr w:type="spellEnd"/>
            <w:r w:rsidRPr="00882A8A">
              <w:rPr>
                <w:rFonts w:ascii="Garamond" w:hAnsi="Garamond"/>
                <w:sz w:val="28"/>
                <w:szCs w:val="28"/>
              </w:rPr>
              <w:t xml:space="preserve"> </w:t>
            </w:r>
            <w:proofErr w:type="spellStart"/>
            <w:r w:rsidRPr="00882A8A">
              <w:rPr>
                <w:rFonts w:ascii="Garamond" w:hAnsi="Garamond"/>
                <w:sz w:val="28"/>
                <w:szCs w:val="28"/>
              </w:rPr>
              <w:t>pheccaghyn</w:t>
            </w:r>
            <w:proofErr w:type="spellEnd"/>
            <w:r w:rsidRPr="00882A8A">
              <w:rPr>
                <w:rFonts w:ascii="Garamond" w:hAnsi="Garamond"/>
                <w:sz w:val="28"/>
                <w:szCs w:val="28"/>
              </w:rPr>
              <w:t xml:space="preserve"> </w:t>
            </w:r>
            <w:proofErr w:type="spellStart"/>
            <w:r w:rsidRPr="00882A8A">
              <w:rPr>
                <w:rFonts w:ascii="Garamond" w:hAnsi="Garamond"/>
                <w:sz w:val="28"/>
                <w:szCs w:val="28"/>
              </w:rPr>
              <w:t>ve</w:t>
            </w:r>
            <w:proofErr w:type="spellEnd"/>
            <w:r w:rsidRPr="00882A8A">
              <w:rPr>
                <w:rFonts w:ascii="Garamond" w:hAnsi="Garamond"/>
                <w:sz w:val="28"/>
                <w:szCs w:val="28"/>
              </w:rPr>
              <w:t xml:space="preserve"> </w:t>
            </w:r>
            <w:proofErr w:type="spellStart"/>
            <w:r w:rsidRPr="00882A8A">
              <w:rPr>
                <w:rFonts w:ascii="Garamond" w:hAnsi="Garamond"/>
                <w:sz w:val="28"/>
                <w:szCs w:val="28"/>
              </w:rPr>
              <w:t>chooish</w:t>
            </w:r>
            <w:proofErr w:type="spellEnd"/>
            <w:r w:rsidRPr="00882A8A">
              <w:rPr>
                <w:rFonts w:ascii="Garamond" w:hAnsi="Garamond"/>
                <w:sz w:val="28"/>
                <w:szCs w:val="28"/>
              </w:rPr>
              <w:t xml:space="preserve"> </w:t>
            </w:r>
            <w:proofErr w:type="spellStart"/>
            <w:r w:rsidRPr="00882A8A">
              <w:rPr>
                <w:rFonts w:ascii="Garamond" w:hAnsi="Garamond"/>
                <w:sz w:val="28"/>
                <w:szCs w:val="28"/>
              </w:rPr>
              <w:t>nagh</w:t>
            </w:r>
            <w:proofErr w:type="spellEnd"/>
            <w:r w:rsidRPr="00882A8A">
              <w:rPr>
                <w:rFonts w:ascii="Garamond" w:hAnsi="Garamond"/>
                <w:sz w:val="28"/>
                <w:szCs w:val="28"/>
              </w:rPr>
              <w:t xml:space="preserve"> </w:t>
            </w:r>
            <w:proofErr w:type="spellStart"/>
            <w:r w:rsidRPr="00882A8A">
              <w:rPr>
                <w:rFonts w:ascii="Garamond" w:hAnsi="Garamond"/>
                <w:sz w:val="28"/>
                <w:szCs w:val="28"/>
              </w:rPr>
              <w:t>bee’n</w:t>
            </w:r>
            <w:proofErr w:type="spellEnd"/>
            <w:r w:rsidRPr="00882A8A">
              <w:rPr>
                <w:rFonts w:ascii="Garamond" w:hAnsi="Garamond"/>
                <w:sz w:val="28"/>
                <w:szCs w:val="28"/>
              </w:rPr>
              <w:t xml:space="preserve"> </w:t>
            </w:r>
            <w:proofErr w:type="spellStart"/>
            <w:r w:rsidRPr="00882A8A">
              <w:rPr>
                <w:rFonts w:ascii="Garamond" w:hAnsi="Garamond"/>
                <w:sz w:val="28"/>
                <w:szCs w:val="28"/>
              </w:rPr>
              <w:t>Leagh</w:t>
            </w:r>
            <w:proofErr w:type="spellEnd"/>
            <w:r w:rsidRPr="00882A8A">
              <w:rPr>
                <w:rFonts w:ascii="Garamond" w:hAnsi="Garamond"/>
                <w:sz w:val="28"/>
                <w:szCs w:val="28"/>
              </w:rPr>
              <w:t xml:space="preserve"> </w:t>
            </w:r>
            <w:proofErr w:type="spellStart"/>
            <w:r w:rsidRPr="00882A8A">
              <w:rPr>
                <w:rFonts w:ascii="Garamond" w:hAnsi="Garamond"/>
                <w:sz w:val="28"/>
                <w:szCs w:val="28"/>
              </w:rPr>
              <w:t>t’eshyn</w:t>
            </w:r>
            <w:proofErr w:type="spellEnd"/>
            <w:r w:rsidRPr="00882A8A">
              <w:rPr>
                <w:rFonts w:ascii="Garamond" w:hAnsi="Garamond"/>
                <w:sz w:val="28"/>
                <w:szCs w:val="28"/>
              </w:rPr>
              <w:t xml:space="preserve"> er eek </w:t>
            </w:r>
            <w:proofErr w:type="spellStart"/>
            <w:r w:rsidRPr="00882A8A">
              <w:rPr>
                <w:rFonts w:ascii="Garamond" w:hAnsi="Garamond"/>
                <w:sz w:val="28"/>
                <w:szCs w:val="28"/>
              </w:rPr>
              <w:t>fondagh</w:t>
            </w:r>
            <w:proofErr w:type="spellEnd"/>
            <w:r w:rsidRPr="00882A8A">
              <w:rPr>
                <w:rFonts w:ascii="Garamond" w:hAnsi="Garamond"/>
                <w:sz w:val="28"/>
                <w:szCs w:val="28"/>
              </w:rPr>
              <w:t xml:space="preserve"> er y hon, my </w:t>
            </w:r>
            <w:proofErr w:type="spellStart"/>
            <w:r w:rsidRPr="00882A8A">
              <w:rPr>
                <w:rFonts w:ascii="Garamond" w:hAnsi="Garamond"/>
                <w:sz w:val="28"/>
                <w:szCs w:val="28"/>
              </w:rPr>
              <w:t>ghou’s</w:t>
            </w:r>
            <w:proofErr w:type="spellEnd"/>
            <w:r w:rsidRPr="00882A8A">
              <w:rPr>
                <w:rFonts w:ascii="Garamond" w:hAnsi="Garamond"/>
                <w:sz w:val="28"/>
                <w:szCs w:val="28"/>
              </w:rPr>
              <w:t xml:space="preserve"> </w:t>
            </w:r>
            <w:proofErr w:type="spellStart"/>
            <w:r w:rsidRPr="00882A8A">
              <w:rPr>
                <w:rFonts w:ascii="Garamond" w:hAnsi="Garamond"/>
                <w:sz w:val="28"/>
                <w:szCs w:val="28"/>
              </w:rPr>
              <w:t>oo</w:t>
            </w:r>
            <w:proofErr w:type="spellEnd"/>
            <w:r w:rsidRPr="00882A8A">
              <w:rPr>
                <w:rFonts w:ascii="Garamond" w:hAnsi="Garamond"/>
                <w:sz w:val="28"/>
                <w:szCs w:val="28"/>
              </w:rPr>
              <w:t xml:space="preserve"> </w:t>
            </w:r>
            <w:proofErr w:type="spellStart"/>
            <w:r w:rsidRPr="00882A8A">
              <w:rPr>
                <w:rFonts w:ascii="Garamond" w:hAnsi="Garamond"/>
                <w:sz w:val="28"/>
                <w:szCs w:val="28"/>
              </w:rPr>
              <w:t>arrys</w:t>
            </w:r>
            <w:proofErr w:type="spellEnd"/>
            <w:r w:rsidRPr="00882A8A">
              <w:rPr>
                <w:rFonts w:ascii="Garamond" w:hAnsi="Garamond"/>
                <w:sz w:val="28"/>
                <w:szCs w:val="28"/>
              </w:rPr>
              <w:t xml:space="preserve"> son </w:t>
            </w:r>
            <w:proofErr w:type="spellStart"/>
            <w:r w:rsidRPr="00882A8A">
              <w:rPr>
                <w:rFonts w:ascii="Garamond" w:hAnsi="Garamond"/>
                <w:sz w:val="28"/>
                <w:szCs w:val="28"/>
              </w:rPr>
              <w:t>dty</w:t>
            </w:r>
            <w:proofErr w:type="spellEnd"/>
            <w:r w:rsidRPr="00882A8A">
              <w:rPr>
                <w:rFonts w:ascii="Garamond" w:hAnsi="Garamond"/>
                <w:sz w:val="28"/>
                <w:szCs w:val="28"/>
              </w:rPr>
              <w:t xml:space="preserve"> </w:t>
            </w:r>
            <w:proofErr w:type="spellStart"/>
            <w:r w:rsidRPr="00882A8A">
              <w:rPr>
                <w:rFonts w:ascii="Garamond" w:hAnsi="Garamond"/>
                <w:sz w:val="28"/>
                <w:szCs w:val="28"/>
              </w:rPr>
              <w:t>pheccaghyn</w:t>
            </w:r>
            <w:proofErr w:type="spellEnd"/>
            <w:r w:rsidRPr="00882A8A">
              <w:rPr>
                <w:rFonts w:ascii="Garamond" w:hAnsi="Garamond"/>
                <w:sz w:val="28"/>
                <w:szCs w:val="28"/>
              </w:rPr>
              <w:t xml:space="preserve"> as </w:t>
            </w:r>
            <w:proofErr w:type="spellStart"/>
            <w:r w:rsidRPr="00882A8A">
              <w:rPr>
                <w:rFonts w:ascii="Garamond" w:hAnsi="Garamond"/>
                <w:sz w:val="28"/>
                <w:szCs w:val="28"/>
              </w:rPr>
              <w:t>bea</w:t>
            </w:r>
            <w:proofErr w:type="spellEnd"/>
            <w:r w:rsidRPr="00882A8A">
              <w:rPr>
                <w:rFonts w:ascii="Garamond" w:hAnsi="Garamond"/>
                <w:sz w:val="28"/>
                <w:szCs w:val="28"/>
              </w:rPr>
              <w:t xml:space="preserve"> noa y </w:t>
            </w:r>
            <w:proofErr w:type="spellStart"/>
            <w:r w:rsidRPr="00882A8A">
              <w:rPr>
                <w:rFonts w:ascii="Garamond" w:hAnsi="Garamond"/>
                <w:sz w:val="28"/>
                <w:szCs w:val="28"/>
              </w:rPr>
              <w:t>leeideil</w:t>
            </w:r>
            <w:proofErr w:type="spellEnd"/>
            <w:r w:rsidRPr="00882A8A">
              <w:rPr>
                <w:rFonts w:ascii="Garamond" w:hAnsi="Garamond"/>
                <w:sz w:val="28"/>
                <w:szCs w:val="28"/>
              </w:rPr>
              <w:t xml:space="preserve">. </w:t>
            </w:r>
          </w:p>
        </w:tc>
        <w:tc>
          <w:tcPr>
            <w:tcW w:w="0" w:type="auto"/>
          </w:tcPr>
          <w:p w14:paraId="0E5C63A1" w14:textId="77777777" w:rsidR="002932A2" w:rsidRPr="00301C44" w:rsidRDefault="002932A2" w:rsidP="00DB60C3">
            <w:pPr>
              <w:pStyle w:val="ListParagraph"/>
              <w:ind w:left="0" w:firstLine="227"/>
              <w:jc w:val="both"/>
              <w:rPr>
                <w:rFonts w:ascii="Garamond" w:hAnsi="Garamond" w:cs="Times New Roman"/>
                <w:i/>
                <w:sz w:val="28"/>
              </w:rPr>
            </w:pPr>
            <w:r w:rsidRPr="00301C44">
              <w:rPr>
                <w:rFonts w:ascii="Garamond" w:hAnsi="Garamond" w:cs="Times New Roman"/>
                <w:i/>
                <w:sz w:val="28"/>
              </w:rPr>
              <w:t>At the same time, you are sure that your Sins cannot be so great, but that the Price he has paid will be sufficient, if you repent of your Sins, and endeavour to lead a new Life.</w:t>
            </w:r>
          </w:p>
        </w:tc>
        <w:tc>
          <w:tcPr>
            <w:tcW w:w="0" w:type="auto"/>
          </w:tcPr>
          <w:p w14:paraId="0966D6E2" w14:textId="77777777" w:rsidR="002932A2" w:rsidRPr="00167195" w:rsidRDefault="002932A2" w:rsidP="00DB60C3">
            <w:pPr>
              <w:pStyle w:val="ListParagraph"/>
              <w:ind w:left="0"/>
              <w:rPr>
                <w:rFonts w:ascii="Garamond" w:hAnsi="Garamond" w:cs="Times New Roman"/>
                <w:i/>
                <w:sz w:val="20"/>
                <w:szCs w:val="20"/>
              </w:rPr>
            </w:pPr>
          </w:p>
        </w:tc>
      </w:tr>
      <w:tr w:rsidR="002932A2" w:rsidRPr="00301C44" w14:paraId="013D7372" w14:textId="77777777" w:rsidTr="00A13FBB">
        <w:tc>
          <w:tcPr>
            <w:tcW w:w="0" w:type="auto"/>
          </w:tcPr>
          <w:p w14:paraId="5A67086C" w14:textId="77777777" w:rsidR="002932A2" w:rsidRPr="00882A8A" w:rsidRDefault="002932A2" w:rsidP="00DB60C3">
            <w:pPr>
              <w:pStyle w:val="CM3"/>
              <w:widowControl/>
              <w:spacing w:line="240" w:lineRule="auto"/>
              <w:ind w:firstLine="227"/>
              <w:contextualSpacing/>
              <w:jc w:val="both"/>
              <w:rPr>
                <w:rFonts w:ascii="Garamond" w:hAnsi="Garamond"/>
                <w:sz w:val="28"/>
                <w:szCs w:val="28"/>
              </w:rPr>
            </w:pPr>
            <w:r w:rsidRPr="00882A8A">
              <w:rPr>
                <w:rFonts w:ascii="Garamond" w:hAnsi="Garamond"/>
                <w:sz w:val="28"/>
                <w:szCs w:val="28"/>
              </w:rPr>
              <w:t xml:space="preserve">As nish </w:t>
            </w:r>
            <w:proofErr w:type="spellStart"/>
            <w:r w:rsidRPr="00882A8A">
              <w:rPr>
                <w:rFonts w:ascii="Garamond" w:hAnsi="Garamond"/>
                <w:sz w:val="28"/>
                <w:szCs w:val="28"/>
              </w:rPr>
              <w:t>myrgeddyn</w:t>
            </w:r>
            <w:proofErr w:type="spellEnd"/>
            <w:r w:rsidRPr="00882A8A">
              <w:rPr>
                <w:rFonts w:ascii="Garamond" w:hAnsi="Garamond"/>
                <w:sz w:val="28"/>
                <w:szCs w:val="28"/>
              </w:rPr>
              <w:t xml:space="preserve"> </w:t>
            </w:r>
            <w:proofErr w:type="spellStart"/>
            <w:r w:rsidRPr="00882A8A">
              <w:rPr>
                <w:rFonts w:ascii="Garamond" w:hAnsi="Garamond"/>
                <w:sz w:val="28"/>
                <w:szCs w:val="28"/>
              </w:rPr>
              <w:t>foddee</w:t>
            </w:r>
            <w:proofErr w:type="spellEnd"/>
            <w:r w:rsidRPr="00882A8A">
              <w:rPr>
                <w:rFonts w:ascii="Garamond" w:hAnsi="Garamond"/>
                <w:sz w:val="28"/>
                <w:szCs w:val="28"/>
              </w:rPr>
              <w:t xml:space="preserve"> </w:t>
            </w:r>
            <w:proofErr w:type="spellStart"/>
            <w:r w:rsidRPr="00882A8A">
              <w:rPr>
                <w:rFonts w:ascii="Garamond" w:hAnsi="Garamond"/>
                <w:sz w:val="28"/>
                <w:szCs w:val="28"/>
              </w:rPr>
              <w:t>oo</w:t>
            </w:r>
            <w:proofErr w:type="spellEnd"/>
            <w:r w:rsidRPr="00882A8A">
              <w:rPr>
                <w:rFonts w:ascii="Garamond" w:hAnsi="Garamond"/>
                <w:sz w:val="28"/>
                <w:szCs w:val="28"/>
              </w:rPr>
              <w:t xml:space="preserve"> </w:t>
            </w:r>
            <w:proofErr w:type="spellStart"/>
            <w:r w:rsidRPr="00882A8A">
              <w:rPr>
                <w:rFonts w:ascii="Garamond" w:hAnsi="Garamond"/>
                <w:sz w:val="28"/>
                <w:szCs w:val="28"/>
              </w:rPr>
              <w:t>dty</w:t>
            </w:r>
            <w:proofErr w:type="spellEnd"/>
            <w:r w:rsidRPr="00882A8A">
              <w:rPr>
                <w:rFonts w:ascii="Garamond" w:hAnsi="Garamond"/>
                <w:sz w:val="28"/>
                <w:szCs w:val="28"/>
              </w:rPr>
              <w:t xml:space="preserve"> </w:t>
            </w:r>
            <w:proofErr w:type="spellStart"/>
            <w:r w:rsidRPr="00882A8A">
              <w:rPr>
                <w:rFonts w:ascii="Garamond" w:hAnsi="Garamond"/>
                <w:sz w:val="28"/>
                <w:szCs w:val="28"/>
              </w:rPr>
              <w:t>varrant</w:t>
            </w:r>
            <w:proofErr w:type="spellEnd"/>
            <w:r w:rsidRPr="00882A8A">
              <w:rPr>
                <w:rFonts w:ascii="Garamond" w:hAnsi="Garamond"/>
                <w:sz w:val="28"/>
                <w:szCs w:val="28"/>
              </w:rPr>
              <w:t xml:space="preserve"> chur er </w:t>
            </w:r>
            <w:proofErr w:type="spellStart"/>
            <w:r w:rsidRPr="00882A8A">
              <w:rPr>
                <w:rFonts w:ascii="Garamond" w:hAnsi="Garamond"/>
                <w:sz w:val="28"/>
                <w:szCs w:val="28"/>
              </w:rPr>
              <w:t>Graih</w:t>
            </w:r>
            <w:proofErr w:type="spellEnd"/>
            <w:r w:rsidRPr="00882A8A">
              <w:rPr>
                <w:rFonts w:ascii="Garamond" w:hAnsi="Garamond"/>
                <w:sz w:val="28"/>
                <w:szCs w:val="28"/>
              </w:rPr>
              <w:t xml:space="preserve"> Yee</w:t>
            </w:r>
            <w:r w:rsidR="002C617D" w:rsidRPr="002C617D">
              <w:rPr>
                <w:rFonts w:ascii="Garamond" w:hAnsi="Garamond"/>
                <w:sz w:val="28"/>
                <w:szCs w:val="28"/>
              </w:rPr>
              <w:t> ;</w:t>
            </w:r>
            <w:r w:rsidRPr="00882A8A">
              <w:rPr>
                <w:rFonts w:ascii="Garamond" w:hAnsi="Garamond"/>
                <w:sz w:val="28"/>
                <w:szCs w:val="28"/>
              </w:rPr>
              <w:t xml:space="preserve"> </w:t>
            </w:r>
            <w:r w:rsidRPr="00882A8A">
              <w:rPr>
                <w:rFonts w:ascii="Garamond" w:hAnsi="Garamond"/>
                <w:i/>
                <w:sz w:val="28"/>
                <w:szCs w:val="28"/>
              </w:rPr>
              <w:t xml:space="preserve">Son </w:t>
            </w:r>
            <w:proofErr w:type="spellStart"/>
            <w:r w:rsidRPr="00882A8A">
              <w:rPr>
                <w:rFonts w:ascii="Garamond" w:hAnsi="Garamond"/>
                <w:i/>
                <w:sz w:val="28"/>
                <w:szCs w:val="28"/>
              </w:rPr>
              <w:t>eshyn</w:t>
            </w:r>
            <w:proofErr w:type="spellEnd"/>
            <w:r w:rsidRPr="00882A8A">
              <w:rPr>
                <w:rFonts w:ascii="Garamond" w:hAnsi="Garamond"/>
                <w:i/>
                <w:sz w:val="28"/>
                <w:szCs w:val="28"/>
              </w:rPr>
              <w:t xml:space="preserve"> </w:t>
            </w:r>
            <w:proofErr w:type="spellStart"/>
            <w:r w:rsidRPr="00882A8A">
              <w:rPr>
                <w:rFonts w:ascii="Garamond" w:hAnsi="Garamond"/>
                <w:i/>
                <w:sz w:val="28"/>
                <w:szCs w:val="28"/>
              </w:rPr>
              <w:t>nagh</w:t>
            </w:r>
            <w:proofErr w:type="spellEnd"/>
            <w:r w:rsidRPr="00882A8A">
              <w:rPr>
                <w:rFonts w:ascii="Garamond" w:hAnsi="Garamond"/>
                <w:i/>
                <w:sz w:val="28"/>
                <w:szCs w:val="28"/>
              </w:rPr>
              <w:t xml:space="preserve"> </w:t>
            </w:r>
            <w:proofErr w:type="spellStart"/>
            <w:r w:rsidRPr="00882A8A">
              <w:rPr>
                <w:rFonts w:ascii="Garamond" w:hAnsi="Garamond"/>
                <w:i/>
                <w:sz w:val="28"/>
                <w:szCs w:val="28"/>
              </w:rPr>
              <w:t>haghyn</w:t>
            </w:r>
            <w:proofErr w:type="spellEnd"/>
            <w:r w:rsidRPr="00882A8A">
              <w:rPr>
                <w:rFonts w:ascii="Garamond" w:hAnsi="Garamond"/>
                <w:i/>
                <w:sz w:val="28"/>
                <w:szCs w:val="28"/>
              </w:rPr>
              <w:t xml:space="preserve"> e Vac </w:t>
            </w:r>
            <w:proofErr w:type="spellStart"/>
            <w:r w:rsidRPr="00882A8A">
              <w:rPr>
                <w:rFonts w:ascii="Garamond" w:hAnsi="Garamond"/>
                <w:i/>
                <w:sz w:val="28"/>
                <w:szCs w:val="28"/>
              </w:rPr>
              <w:t>hene</w:t>
            </w:r>
            <w:proofErr w:type="spellEnd"/>
            <w:r w:rsidRPr="00882A8A">
              <w:rPr>
                <w:rFonts w:ascii="Garamond" w:hAnsi="Garamond"/>
                <w:i/>
                <w:sz w:val="28"/>
                <w:szCs w:val="28"/>
              </w:rPr>
              <w:t xml:space="preserve"> </w:t>
            </w:r>
            <w:proofErr w:type="spellStart"/>
            <w:r w:rsidRPr="00882A8A">
              <w:rPr>
                <w:rFonts w:ascii="Garamond" w:hAnsi="Garamond"/>
                <w:i/>
                <w:sz w:val="28"/>
                <w:szCs w:val="28"/>
              </w:rPr>
              <w:t>agh</w:t>
            </w:r>
            <w:proofErr w:type="spellEnd"/>
            <w:r w:rsidRPr="00882A8A">
              <w:rPr>
                <w:rFonts w:ascii="Garamond" w:hAnsi="Garamond"/>
                <w:i/>
                <w:sz w:val="28"/>
                <w:szCs w:val="28"/>
              </w:rPr>
              <w:t xml:space="preserve"> </w:t>
            </w:r>
            <w:proofErr w:type="spellStart"/>
            <w:r w:rsidRPr="00882A8A">
              <w:rPr>
                <w:rFonts w:ascii="Garamond" w:hAnsi="Garamond"/>
                <w:i/>
                <w:sz w:val="28"/>
                <w:szCs w:val="28"/>
              </w:rPr>
              <w:t>livrey</w:t>
            </w:r>
            <w:proofErr w:type="spellEnd"/>
            <w:r w:rsidRPr="00882A8A">
              <w:rPr>
                <w:rFonts w:ascii="Garamond" w:hAnsi="Garamond"/>
                <w:i/>
                <w:sz w:val="28"/>
                <w:szCs w:val="28"/>
              </w:rPr>
              <w:t xml:space="preserve"> e </w:t>
            </w:r>
            <w:proofErr w:type="spellStart"/>
            <w:r w:rsidRPr="00882A8A">
              <w:rPr>
                <w:rFonts w:ascii="Garamond" w:hAnsi="Garamond"/>
                <w:i/>
                <w:sz w:val="28"/>
                <w:szCs w:val="28"/>
              </w:rPr>
              <w:t>seose</w:t>
            </w:r>
            <w:proofErr w:type="spellEnd"/>
            <w:r w:rsidRPr="00882A8A">
              <w:rPr>
                <w:rFonts w:ascii="Garamond" w:hAnsi="Garamond"/>
                <w:i/>
                <w:sz w:val="28"/>
                <w:szCs w:val="28"/>
              </w:rPr>
              <w:t xml:space="preserve"> er </w:t>
            </w:r>
            <w:proofErr w:type="spellStart"/>
            <w:r w:rsidRPr="00882A8A">
              <w:rPr>
                <w:rFonts w:ascii="Garamond" w:hAnsi="Garamond"/>
                <w:i/>
                <w:sz w:val="28"/>
                <w:szCs w:val="28"/>
              </w:rPr>
              <w:t>nyn</w:t>
            </w:r>
            <w:proofErr w:type="spellEnd"/>
            <w:r w:rsidRPr="00882A8A">
              <w:rPr>
                <w:rFonts w:ascii="Garamond" w:hAnsi="Garamond"/>
                <w:i/>
                <w:sz w:val="28"/>
                <w:szCs w:val="28"/>
              </w:rPr>
              <w:t xml:space="preserve"> son </w:t>
            </w:r>
            <w:proofErr w:type="spellStart"/>
            <w:r w:rsidRPr="00882A8A">
              <w:rPr>
                <w:rFonts w:ascii="Garamond" w:hAnsi="Garamond"/>
                <w:i/>
                <w:sz w:val="28"/>
                <w:szCs w:val="28"/>
              </w:rPr>
              <w:t>ooilley</w:t>
            </w:r>
            <w:proofErr w:type="spellEnd"/>
            <w:r w:rsidRPr="00882A8A">
              <w:rPr>
                <w:rFonts w:ascii="Garamond" w:hAnsi="Garamond"/>
                <w:i/>
                <w:sz w:val="28"/>
                <w:szCs w:val="28"/>
              </w:rPr>
              <w:t xml:space="preserve">, cha nob e </w:t>
            </w:r>
            <w:proofErr w:type="spellStart"/>
            <w:r w:rsidRPr="00882A8A">
              <w:rPr>
                <w:rFonts w:ascii="Garamond" w:hAnsi="Garamond"/>
                <w:i/>
                <w:sz w:val="28"/>
                <w:szCs w:val="28"/>
              </w:rPr>
              <w:t>ny</w:t>
            </w:r>
            <w:proofErr w:type="spellEnd"/>
            <w:r w:rsidRPr="00882A8A">
              <w:rPr>
                <w:rFonts w:ascii="Garamond" w:hAnsi="Garamond"/>
                <w:i/>
                <w:sz w:val="28"/>
                <w:szCs w:val="28"/>
              </w:rPr>
              <w:t xml:space="preserve"> </w:t>
            </w:r>
            <w:proofErr w:type="spellStart"/>
            <w:r w:rsidRPr="00882A8A">
              <w:rPr>
                <w:rFonts w:ascii="Garamond" w:hAnsi="Garamond"/>
                <w:i/>
                <w:sz w:val="28"/>
                <w:szCs w:val="28"/>
              </w:rPr>
              <w:t>yei</w:t>
            </w:r>
            <w:proofErr w:type="spellEnd"/>
            <w:r w:rsidRPr="00882A8A">
              <w:rPr>
                <w:rFonts w:ascii="Garamond" w:hAnsi="Garamond"/>
                <w:i/>
                <w:sz w:val="28"/>
                <w:szCs w:val="28"/>
              </w:rPr>
              <w:t xml:space="preserve"> </w:t>
            </w:r>
            <w:proofErr w:type="spellStart"/>
            <w:r w:rsidRPr="00882A8A">
              <w:rPr>
                <w:rFonts w:ascii="Garamond" w:hAnsi="Garamond"/>
                <w:i/>
                <w:sz w:val="28"/>
                <w:szCs w:val="28"/>
              </w:rPr>
              <w:t>shen</w:t>
            </w:r>
            <w:proofErr w:type="spellEnd"/>
            <w:r w:rsidRPr="00882A8A">
              <w:rPr>
                <w:rFonts w:ascii="Garamond" w:hAnsi="Garamond"/>
                <w:i/>
                <w:sz w:val="28"/>
                <w:szCs w:val="28"/>
              </w:rPr>
              <w:t xml:space="preserve"> nee er bee </w:t>
            </w:r>
            <w:proofErr w:type="spellStart"/>
            <w:r w:rsidRPr="00882A8A">
              <w:rPr>
                <w:rFonts w:ascii="Garamond" w:hAnsi="Garamond"/>
                <w:i/>
                <w:sz w:val="28"/>
                <w:szCs w:val="28"/>
              </w:rPr>
              <w:t>dooin</w:t>
            </w:r>
            <w:proofErr w:type="spellEnd"/>
            <w:r w:rsidRPr="00882A8A">
              <w:rPr>
                <w:rFonts w:ascii="Garamond" w:hAnsi="Garamond"/>
                <w:i/>
                <w:sz w:val="28"/>
                <w:szCs w:val="28"/>
              </w:rPr>
              <w:t xml:space="preserve"> vees </w:t>
            </w:r>
            <w:proofErr w:type="spellStart"/>
            <w:r w:rsidRPr="00882A8A">
              <w:rPr>
                <w:rFonts w:ascii="Garamond" w:hAnsi="Garamond"/>
                <w:i/>
                <w:sz w:val="28"/>
                <w:szCs w:val="28"/>
              </w:rPr>
              <w:t>mie</w:t>
            </w:r>
            <w:proofErr w:type="spellEnd"/>
            <w:r w:rsidRPr="00882A8A">
              <w:rPr>
                <w:rFonts w:ascii="Garamond" w:hAnsi="Garamond"/>
                <w:i/>
                <w:sz w:val="28"/>
                <w:szCs w:val="28"/>
              </w:rPr>
              <w:t xml:space="preserve"> er </w:t>
            </w:r>
            <w:proofErr w:type="spellStart"/>
            <w:r w:rsidRPr="00882A8A">
              <w:rPr>
                <w:rFonts w:ascii="Garamond" w:hAnsi="Garamond"/>
                <w:i/>
                <w:sz w:val="28"/>
                <w:szCs w:val="28"/>
              </w:rPr>
              <w:t>nyn</w:t>
            </w:r>
            <w:proofErr w:type="spellEnd"/>
            <w:r w:rsidRPr="00882A8A">
              <w:rPr>
                <w:rFonts w:ascii="Garamond" w:hAnsi="Garamond"/>
                <w:i/>
                <w:sz w:val="28"/>
                <w:szCs w:val="28"/>
              </w:rPr>
              <w:t xml:space="preserve"> son.</w:t>
            </w:r>
            <w:r w:rsidRPr="00882A8A">
              <w:rPr>
                <w:rFonts w:ascii="Garamond" w:hAnsi="Garamond"/>
                <w:sz w:val="28"/>
                <w:szCs w:val="28"/>
              </w:rPr>
              <w:t xml:space="preserve"> </w:t>
            </w:r>
          </w:p>
        </w:tc>
        <w:tc>
          <w:tcPr>
            <w:tcW w:w="0" w:type="auto"/>
          </w:tcPr>
          <w:p w14:paraId="3DBAFAAA" w14:textId="77777777" w:rsidR="002932A2" w:rsidRPr="00301C44" w:rsidRDefault="002932A2" w:rsidP="00DB60C3">
            <w:pPr>
              <w:pStyle w:val="ListParagraph"/>
              <w:ind w:left="0" w:firstLine="227"/>
              <w:jc w:val="both"/>
              <w:rPr>
                <w:rFonts w:ascii="Garamond" w:hAnsi="Garamond" w:cs="Times New Roman"/>
                <w:sz w:val="28"/>
              </w:rPr>
            </w:pPr>
            <w:r w:rsidRPr="00301C44">
              <w:rPr>
                <w:rFonts w:ascii="Garamond" w:hAnsi="Garamond" w:cs="Times New Roman"/>
                <w:i/>
                <w:sz w:val="28"/>
              </w:rPr>
              <w:t>And now, also, you may depend entirely upon the Love of God</w:t>
            </w:r>
            <w:r w:rsidR="002C617D" w:rsidRPr="002C617D">
              <w:rPr>
                <w:rFonts w:ascii="Garamond" w:hAnsi="Garamond" w:cs="Times New Roman"/>
                <w:sz w:val="28"/>
              </w:rPr>
              <w:t> ;</w:t>
            </w:r>
            <w:r w:rsidRPr="00301C44">
              <w:rPr>
                <w:rFonts w:ascii="Garamond" w:hAnsi="Garamond" w:cs="Times New Roman"/>
                <w:sz w:val="28"/>
              </w:rPr>
              <w:t xml:space="preserve"> for he that spared not his own Son, but gave him up for us all, will after that deny us nothing that may be good for us.</w:t>
            </w:r>
          </w:p>
        </w:tc>
        <w:tc>
          <w:tcPr>
            <w:tcW w:w="0" w:type="auto"/>
          </w:tcPr>
          <w:p w14:paraId="492F2705" w14:textId="77777777" w:rsidR="00750434" w:rsidRDefault="00750434" w:rsidP="00DB60C3">
            <w:pPr>
              <w:pStyle w:val="ListParagraph"/>
              <w:ind w:left="0"/>
              <w:rPr>
                <w:rFonts w:ascii="Garamond" w:hAnsi="Garamond" w:cs="Times New Roman"/>
                <w:sz w:val="20"/>
                <w:szCs w:val="20"/>
              </w:rPr>
            </w:pPr>
          </w:p>
          <w:p w14:paraId="30F8CDCC" w14:textId="77777777" w:rsidR="00750434" w:rsidRDefault="00750434" w:rsidP="00DB60C3">
            <w:pPr>
              <w:pStyle w:val="ListParagraph"/>
              <w:ind w:left="0"/>
              <w:rPr>
                <w:rFonts w:ascii="Garamond" w:hAnsi="Garamond" w:cs="Times New Roman"/>
                <w:sz w:val="20"/>
                <w:szCs w:val="20"/>
              </w:rPr>
            </w:pPr>
          </w:p>
          <w:p w14:paraId="53FBE2ED" w14:textId="77777777" w:rsidR="002932A2" w:rsidRPr="002932A2" w:rsidRDefault="002932A2" w:rsidP="00DB60C3">
            <w:pPr>
              <w:pStyle w:val="ListParagraph"/>
              <w:ind w:left="0"/>
              <w:rPr>
                <w:rFonts w:ascii="Garamond" w:hAnsi="Garamond" w:cs="Times New Roman"/>
                <w:sz w:val="20"/>
                <w:szCs w:val="20"/>
              </w:rPr>
            </w:pPr>
            <w:r>
              <w:rPr>
                <w:rFonts w:ascii="Garamond" w:hAnsi="Garamond" w:cs="Times New Roman"/>
                <w:sz w:val="20"/>
                <w:szCs w:val="20"/>
              </w:rPr>
              <w:t>Rom. 8. 32.</w:t>
            </w:r>
          </w:p>
        </w:tc>
      </w:tr>
      <w:tr w:rsidR="002932A2" w:rsidRPr="00301C44" w14:paraId="48CB8BA5" w14:textId="77777777" w:rsidTr="00A13FBB">
        <w:tc>
          <w:tcPr>
            <w:tcW w:w="0" w:type="auto"/>
          </w:tcPr>
          <w:p w14:paraId="2D828B9F" w14:textId="77777777" w:rsidR="002932A2" w:rsidRPr="00882A8A" w:rsidRDefault="002932A2" w:rsidP="00DB60C3">
            <w:pPr>
              <w:pStyle w:val="CM3"/>
              <w:widowControl/>
              <w:spacing w:line="240" w:lineRule="auto"/>
              <w:ind w:firstLine="227"/>
              <w:contextualSpacing/>
              <w:jc w:val="both"/>
              <w:rPr>
                <w:rFonts w:ascii="Garamond" w:hAnsi="Garamond"/>
                <w:sz w:val="28"/>
                <w:szCs w:val="28"/>
              </w:rPr>
            </w:pPr>
            <w:proofErr w:type="spellStart"/>
            <w:r w:rsidRPr="00882A8A">
              <w:rPr>
                <w:rFonts w:ascii="Garamond" w:hAnsi="Garamond"/>
                <w:sz w:val="28"/>
                <w:szCs w:val="28"/>
              </w:rPr>
              <w:t>Fakin</w:t>
            </w:r>
            <w:proofErr w:type="spellEnd"/>
            <w:r w:rsidRPr="00882A8A">
              <w:rPr>
                <w:rFonts w:ascii="Garamond" w:hAnsi="Garamond"/>
                <w:sz w:val="28"/>
                <w:szCs w:val="28"/>
              </w:rPr>
              <w:t xml:space="preserve"> er y fa </w:t>
            </w:r>
            <w:proofErr w:type="spellStart"/>
            <w:r w:rsidRPr="00882A8A">
              <w:rPr>
                <w:rFonts w:ascii="Garamond" w:hAnsi="Garamond"/>
                <w:sz w:val="28"/>
                <w:szCs w:val="28"/>
              </w:rPr>
              <w:t>shen</w:t>
            </w:r>
            <w:proofErr w:type="spellEnd"/>
            <w:r w:rsidRPr="00882A8A">
              <w:rPr>
                <w:rFonts w:ascii="Garamond" w:hAnsi="Garamond"/>
                <w:sz w:val="28"/>
                <w:szCs w:val="28"/>
              </w:rPr>
              <w:t xml:space="preserve"> </w:t>
            </w:r>
            <w:proofErr w:type="spellStart"/>
            <w:r w:rsidRPr="00882A8A">
              <w:rPr>
                <w:rFonts w:ascii="Garamond" w:hAnsi="Garamond"/>
                <w:sz w:val="28"/>
                <w:szCs w:val="28"/>
              </w:rPr>
              <w:t>dy</w:t>
            </w:r>
            <w:proofErr w:type="spellEnd"/>
            <w:r w:rsidRPr="00882A8A">
              <w:rPr>
                <w:rFonts w:ascii="Garamond" w:hAnsi="Garamond"/>
                <w:sz w:val="28"/>
                <w:szCs w:val="28"/>
              </w:rPr>
              <w:t xml:space="preserve"> nee </w:t>
            </w:r>
            <w:proofErr w:type="spellStart"/>
            <w:r w:rsidRPr="00882A8A">
              <w:rPr>
                <w:rFonts w:ascii="Garamond" w:hAnsi="Garamond"/>
                <w:sz w:val="28"/>
                <w:szCs w:val="28"/>
              </w:rPr>
              <w:t>aynsyn</w:t>
            </w:r>
            <w:proofErr w:type="spellEnd"/>
            <w:r w:rsidRPr="00882A8A">
              <w:rPr>
                <w:rFonts w:ascii="Garamond" w:hAnsi="Garamond"/>
                <w:sz w:val="28"/>
                <w:szCs w:val="28"/>
              </w:rPr>
              <w:t xml:space="preserve"> </w:t>
            </w:r>
            <w:proofErr w:type="spellStart"/>
            <w:r w:rsidRPr="00882A8A">
              <w:rPr>
                <w:rFonts w:ascii="Garamond" w:hAnsi="Garamond"/>
                <w:sz w:val="28"/>
                <w:szCs w:val="28"/>
              </w:rPr>
              <w:t>ny</w:t>
            </w:r>
            <w:proofErr w:type="spellEnd"/>
            <w:r w:rsidRPr="00882A8A">
              <w:rPr>
                <w:rFonts w:ascii="Garamond" w:hAnsi="Garamond"/>
                <w:sz w:val="28"/>
                <w:szCs w:val="28"/>
              </w:rPr>
              <w:t xml:space="preserve"> </w:t>
            </w:r>
            <w:proofErr w:type="spellStart"/>
            <w:r w:rsidRPr="00882A8A">
              <w:rPr>
                <w:rFonts w:ascii="Garamond" w:hAnsi="Garamond"/>
                <w:sz w:val="28"/>
                <w:szCs w:val="28"/>
              </w:rPr>
              <w:t>lomarcan</w:t>
            </w:r>
            <w:proofErr w:type="spellEnd"/>
            <w:r w:rsidRPr="00882A8A">
              <w:rPr>
                <w:rFonts w:ascii="Garamond" w:hAnsi="Garamond"/>
                <w:sz w:val="28"/>
                <w:szCs w:val="28"/>
              </w:rPr>
              <w:t xml:space="preserve"> ta </w:t>
            </w:r>
            <w:proofErr w:type="spellStart"/>
            <w:r w:rsidRPr="00882A8A">
              <w:rPr>
                <w:rFonts w:ascii="Garamond" w:hAnsi="Garamond"/>
                <w:sz w:val="28"/>
                <w:szCs w:val="28"/>
              </w:rPr>
              <w:t>Treshteil</w:t>
            </w:r>
            <w:proofErr w:type="spellEnd"/>
            <w:r w:rsidRPr="00882A8A">
              <w:rPr>
                <w:rFonts w:ascii="Garamond" w:hAnsi="Garamond"/>
                <w:sz w:val="28"/>
                <w:szCs w:val="28"/>
              </w:rPr>
              <w:t xml:space="preserve"> </w:t>
            </w:r>
            <w:proofErr w:type="spellStart"/>
            <w:r w:rsidRPr="00882A8A">
              <w:rPr>
                <w:rFonts w:ascii="Garamond" w:hAnsi="Garamond"/>
                <w:sz w:val="28"/>
                <w:szCs w:val="28"/>
              </w:rPr>
              <w:t>ec</w:t>
            </w:r>
            <w:proofErr w:type="spellEnd"/>
            <w:r w:rsidRPr="00882A8A">
              <w:rPr>
                <w:rFonts w:ascii="Garamond" w:hAnsi="Garamond"/>
                <w:sz w:val="28"/>
                <w:szCs w:val="28"/>
              </w:rPr>
              <w:t xml:space="preserve"> </w:t>
            </w:r>
            <w:proofErr w:type="spellStart"/>
            <w:r w:rsidRPr="00882A8A">
              <w:rPr>
                <w:rFonts w:ascii="Garamond" w:hAnsi="Garamond"/>
                <w:sz w:val="28"/>
                <w:szCs w:val="28"/>
              </w:rPr>
              <w:t>peccee</w:t>
            </w:r>
            <w:proofErr w:type="spellEnd"/>
            <w:r w:rsidRPr="00882A8A">
              <w:rPr>
                <w:rFonts w:ascii="Garamond" w:hAnsi="Garamond"/>
                <w:sz w:val="28"/>
                <w:szCs w:val="28"/>
              </w:rPr>
              <w:t xml:space="preserve">, cha </w:t>
            </w:r>
            <w:proofErr w:type="spellStart"/>
            <w:r w:rsidRPr="00882A8A">
              <w:rPr>
                <w:rFonts w:ascii="Garamond" w:hAnsi="Garamond"/>
                <w:sz w:val="28"/>
                <w:szCs w:val="28"/>
              </w:rPr>
              <w:t>negin</w:t>
            </w:r>
            <w:proofErr w:type="spellEnd"/>
            <w:r w:rsidRPr="00882A8A">
              <w:rPr>
                <w:rFonts w:ascii="Garamond" w:hAnsi="Garamond"/>
                <w:sz w:val="28"/>
                <w:szCs w:val="28"/>
              </w:rPr>
              <w:t xml:space="preserve"> </w:t>
            </w:r>
            <w:proofErr w:type="spellStart"/>
            <w:r w:rsidRPr="00882A8A">
              <w:rPr>
                <w:rFonts w:ascii="Garamond" w:hAnsi="Garamond"/>
                <w:sz w:val="28"/>
                <w:szCs w:val="28"/>
              </w:rPr>
              <w:t>dhyt</w:t>
            </w:r>
            <w:proofErr w:type="spellEnd"/>
            <w:r w:rsidRPr="00882A8A">
              <w:rPr>
                <w:rFonts w:ascii="Garamond" w:hAnsi="Garamond"/>
                <w:sz w:val="28"/>
                <w:szCs w:val="28"/>
              </w:rPr>
              <w:t xml:space="preserve"> </w:t>
            </w:r>
            <w:proofErr w:type="spellStart"/>
            <w:r w:rsidRPr="00882A8A">
              <w:rPr>
                <w:rFonts w:ascii="Garamond" w:hAnsi="Garamond"/>
                <w:sz w:val="28"/>
                <w:szCs w:val="28"/>
              </w:rPr>
              <w:t>jarood</w:t>
            </w:r>
            <w:proofErr w:type="spellEnd"/>
            <w:r w:rsidRPr="00882A8A">
              <w:rPr>
                <w:rFonts w:ascii="Garamond" w:hAnsi="Garamond"/>
                <w:sz w:val="28"/>
                <w:szCs w:val="28"/>
              </w:rPr>
              <w:t xml:space="preserve"> </w:t>
            </w:r>
            <w:proofErr w:type="spellStart"/>
            <w:r w:rsidRPr="00882A8A">
              <w:rPr>
                <w:rFonts w:ascii="Garamond" w:hAnsi="Garamond"/>
                <w:sz w:val="28"/>
                <w:szCs w:val="28"/>
              </w:rPr>
              <w:t>Graih</w:t>
            </w:r>
            <w:proofErr w:type="spellEnd"/>
            <w:r w:rsidRPr="00882A8A">
              <w:rPr>
                <w:rFonts w:ascii="Garamond" w:hAnsi="Garamond"/>
                <w:sz w:val="28"/>
                <w:szCs w:val="28"/>
              </w:rPr>
              <w:t xml:space="preserve"> </w:t>
            </w:r>
            <w:proofErr w:type="spellStart"/>
            <w:r w:rsidRPr="00882A8A">
              <w:rPr>
                <w:rFonts w:ascii="Garamond" w:hAnsi="Garamond"/>
                <w:sz w:val="28"/>
                <w:szCs w:val="28"/>
              </w:rPr>
              <w:t>dty</w:t>
            </w:r>
            <w:proofErr w:type="spellEnd"/>
            <w:r w:rsidRPr="00882A8A">
              <w:rPr>
                <w:rFonts w:ascii="Garamond" w:hAnsi="Garamond"/>
                <w:sz w:val="28"/>
                <w:szCs w:val="28"/>
              </w:rPr>
              <w:t xml:space="preserve"> </w:t>
            </w:r>
            <w:proofErr w:type="spellStart"/>
            <w:r w:rsidRPr="00882A8A">
              <w:rPr>
                <w:rFonts w:ascii="Garamond" w:hAnsi="Garamond"/>
                <w:sz w:val="28"/>
                <w:szCs w:val="28"/>
              </w:rPr>
              <w:t>Haualtagh</w:t>
            </w:r>
            <w:proofErr w:type="spellEnd"/>
            <w:r w:rsidRPr="00882A8A">
              <w:rPr>
                <w:rFonts w:ascii="Garamond" w:hAnsi="Garamond"/>
                <w:sz w:val="28"/>
                <w:szCs w:val="28"/>
              </w:rPr>
              <w:t xml:space="preserve"> </w:t>
            </w:r>
            <w:proofErr w:type="spellStart"/>
            <w:r w:rsidRPr="00882A8A">
              <w:rPr>
                <w:rFonts w:ascii="Garamond" w:hAnsi="Garamond"/>
                <w:sz w:val="28"/>
                <w:szCs w:val="28"/>
              </w:rPr>
              <w:t>hooar</w:t>
            </w:r>
            <w:proofErr w:type="spellEnd"/>
            <w:r w:rsidRPr="00882A8A">
              <w:rPr>
                <w:rFonts w:ascii="Garamond" w:hAnsi="Garamond"/>
                <w:sz w:val="28"/>
                <w:szCs w:val="28"/>
              </w:rPr>
              <w:t xml:space="preserve"> </w:t>
            </w:r>
            <w:proofErr w:type="spellStart"/>
            <w:r w:rsidRPr="00882A8A">
              <w:rPr>
                <w:rFonts w:ascii="Garamond" w:hAnsi="Garamond"/>
                <w:sz w:val="28"/>
                <w:szCs w:val="28"/>
              </w:rPr>
              <w:t>myr</w:t>
            </w:r>
            <w:proofErr w:type="spellEnd"/>
            <w:r w:rsidRPr="00882A8A">
              <w:rPr>
                <w:rFonts w:ascii="Garamond" w:hAnsi="Garamond"/>
                <w:sz w:val="28"/>
                <w:szCs w:val="28"/>
              </w:rPr>
              <w:t xml:space="preserve"> </w:t>
            </w:r>
            <w:proofErr w:type="spellStart"/>
            <w:r w:rsidRPr="00882A8A">
              <w:rPr>
                <w:rFonts w:ascii="Garamond" w:hAnsi="Garamond"/>
                <w:sz w:val="28"/>
                <w:szCs w:val="28"/>
              </w:rPr>
              <w:t>shoh</w:t>
            </w:r>
            <w:proofErr w:type="spellEnd"/>
            <w:r w:rsidRPr="00882A8A">
              <w:rPr>
                <w:rFonts w:ascii="Garamond" w:hAnsi="Garamond"/>
                <w:sz w:val="28"/>
                <w:szCs w:val="28"/>
              </w:rPr>
              <w:t xml:space="preserve"> baas er </w:t>
            </w:r>
            <w:proofErr w:type="spellStart"/>
            <w:r w:rsidRPr="00882A8A">
              <w:rPr>
                <w:rFonts w:ascii="Garamond" w:hAnsi="Garamond"/>
                <w:sz w:val="28"/>
                <w:szCs w:val="28"/>
              </w:rPr>
              <w:t>dy</w:t>
            </w:r>
            <w:proofErr w:type="spellEnd"/>
            <w:r w:rsidRPr="00882A8A">
              <w:rPr>
                <w:rFonts w:ascii="Garamond" w:hAnsi="Garamond"/>
                <w:sz w:val="28"/>
                <w:szCs w:val="28"/>
              </w:rPr>
              <w:t xml:space="preserve"> hon. Ny </w:t>
            </w:r>
            <w:proofErr w:type="spellStart"/>
            <w:r w:rsidRPr="00882A8A">
              <w:rPr>
                <w:rFonts w:ascii="Garamond" w:hAnsi="Garamond"/>
                <w:sz w:val="28"/>
                <w:szCs w:val="28"/>
              </w:rPr>
              <w:t>dty</w:t>
            </w:r>
            <w:proofErr w:type="spellEnd"/>
            <w:r w:rsidRPr="00882A8A">
              <w:rPr>
                <w:rFonts w:ascii="Garamond" w:hAnsi="Garamond"/>
                <w:sz w:val="28"/>
                <w:szCs w:val="28"/>
              </w:rPr>
              <w:t xml:space="preserve"> </w:t>
            </w:r>
            <w:proofErr w:type="spellStart"/>
            <w:r w:rsidRPr="00882A8A">
              <w:rPr>
                <w:rFonts w:ascii="Garamond" w:hAnsi="Garamond"/>
                <w:sz w:val="28"/>
                <w:szCs w:val="28"/>
              </w:rPr>
              <w:t>ghr</w:t>
            </w:r>
            <w:r w:rsidR="00750434">
              <w:rPr>
                <w:rFonts w:ascii="Garamond" w:hAnsi="Garamond"/>
                <w:sz w:val="28"/>
                <w:szCs w:val="28"/>
              </w:rPr>
              <w:t>im</w:t>
            </w:r>
            <w:proofErr w:type="spellEnd"/>
            <w:r w:rsidR="00750434">
              <w:rPr>
                <w:rFonts w:ascii="Garamond" w:hAnsi="Garamond"/>
                <w:sz w:val="28"/>
                <w:szCs w:val="28"/>
              </w:rPr>
              <w:t xml:space="preserve"> y </w:t>
            </w:r>
            <w:proofErr w:type="spellStart"/>
            <w:r w:rsidR="00750434">
              <w:rPr>
                <w:rFonts w:ascii="Garamond" w:hAnsi="Garamond"/>
                <w:sz w:val="28"/>
                <w:szCs w:val="28"/>
              </w:rPr>
              <w:t>hyndaa</w:t>
            </w:r>
            <w:proofErr w:type="spellEnd"/>
            <w:r w:rsidR="00750434">
              <w:rPr>
                <w:rFonts w:ascii="Garamond" w:hAnsi="Garamond"/>
                <w:sz w:val="28"/>
                <w:szCs w:val="28"/>
              </w:rPr>
              <w:t xml:space="preserve"> </w:t>
            </w:r>
            <w:proofErr w:type="spellStart"/>
            <w:r w:rsidR="00750434">
              <w:rPr>
                <w:rFonts w:ascii="Garamond" w:hAnsi="Garamond"/>
                <w:sz w:val="28"/>
                <w:szCs w:val="28"/>
              </w:rPr>
              <w:t>rish</w:t>
            </w:r>
            <w:proofErr w:type="spellEnd"/>
            <w:r w:rsidR="00750434">
              <w:rPr>
                <w:rFonts w:ascii="Garamond" w:hAnsi="Garamond"/>
                <w:sz w:val="28"/>
                <w:szCs w:val="28"/>
              </w:rPr>
              <w:t xml:space="preserve"> y </w:t>
            </w:r>
            <w:r w:rsidR="00FE1446">
              <w:rPr>
                <w:rFonts w:ascii="Garamond" w:hAnsi="Garamond"/>
                <w:sz w:val="28"/>
                <w:szCs w:val="28"/>
              </w:rPr>
              <w:t xml:space="preserve">[46] </w:t>
            </w:r>
            <w:proofErr w:type="spellStart"/>
            <w:r w:rsidR="00750434">
              <w:rPr>
                <w:rFonts w:ascii="Garamond" w:hAnsi="Garamond"/>
                <w:sz w:val="28"/>
                <w:szCs w:val="28"/>
              </w:rPr>
              <w:t>Chreesti</w:t>
            </w:r>
            <w:r w:rsidRPr="00882A8A">
              <w:rPr>
                <w:rFonts w:ascii="Garamond" w:hAnsi="Garamond"/>
                <w:sz w:val="28"/>
                <w:szCs w:val="28"/>
              </w:rPr>
              <w:t>aght</w:t>
            </w:r>
            <w:proofErr w:type="spellEnd"/>
            <w:r w:rsidRPr="00882A8A">
              <w:rPr>
                <w:rFonts w:ascii="Garamond" w:hAnsi="Garamond"/>
                <w:sz w:val="28"/>
                <w:szCs w:val="28"/>
              </w:rPr>
              <w:t xml:space="preserve"> </w:t>
            </w:r>
            <w:proofErr w:type="spellStart"/>
            <w:r w:rsidRPr="00882A8A">
              <w:rPr>
                <w:rFonts w:ascii="Garamond" w:hAnsi="Garamond"/>
                <w:sz w:val="28"/>
                <w:szCs w:val="28"/>
              </w:rPr>
              <w:t>chasherick</w:t>
            </w:r>
            <w:proofErr w:type="spellEnd"/>
            <w:r w:rsidRPr="00882A8A">
              <w:rPr>
                <w:rFonts w:ascii="Garamond" w:hAnsi="Garamond"/>
                <w:sz w:val="28"/>
                <w:szCs w:val="28"/>
              </w:rPr>
              <w:t xml:space="preserve"> </w:t>
            </w:r>
            <w:proofErr w:type="spellStart"/>
            <w:r w:rsidRPr="00882A8A">
              <w:rPr>
                <w:rFonts w:ascii="Garamond" w:hAnsi="Garamond"/>
                <w:sz w:val="28"/>
                <w:szCs w:val="28"/>
              </w:rPr>
              <w:t>shen</w:t>
            </w:r>
            <w:proofErr w:type="spellEnd"/>
            <w:r w:rsidRPr="00882A8A">
              <w:rPr>
                <w:rFonts w:ascii="Garamond" w:hAnsi="Garamond"/>
                <w:sz w:val="28"/>
                <w:szCs w:val="28"/>
              </w:rPr>
              <w:t xml:space="preserve">, </w:t>
            </w:r>
            <w:proofErr w:type="spellStart"/>
            <w:r w:rsidRPr="00882A8A">
              <w:rPr>
                <w:rFonts w:ascii="Garamond" w:hAnsi="Garamond"/>
                <w:sz w:val="28"/>
                <w:szCs w:val="28"/>
              </w:rPr>
              <w:t>raad</w:t>
            </w:r>
            <w:proofErr w:type="spellEnd"/>
            <w:r w:rsidRPr="00882A8A">
              <w:rPr>
                <w:rFonts w:ascii="Garamond" w:hAnsi="Garamond"/>
                <w:sz w:val="28"/>
                <w:szCs w:val="28"/>
              </w:rPr>
              <w:t xml:space="preserve"> ta e </w:t>
            </w:r>
            <w:proofErr w:type="spellStart"/>
            <w:r w:rsidRPr="00882A8A">
              <w:rPr>
                <w:rFonts w:ascii="Garamond" w:hAnsi="Garamond"/>
                <w:sz w:val="28"/>
                <w:szCs w:val="28"/>
              </w:rPr>
              <w:t>Vaas</w:t>
            </w:r>
            <w:proofErr w:type="spellEnd"/>
            <w:r w:rsidRPr="00882A8A">
              <w:rPr>
                <w:rFonts w:ascii="Garamond" w:hAnsi="Garamond"/>
                <w:sz w:val="28"/>
                <w:szCs w:val="28"/>
              </w:rPr>
              <w:t xml:space="preserve"> as e </w:t>
            </w:r>
            <w:proofErr w:type="spellStart"/>
            <w:r w:rsidRPr="00882A8A">
              <w:rPr>
                <w:rFonts w:ascii="Garamond" w:hAnsi="Garamond"/>
                <w:sz w:val="28"/>
                <w:szCs w:val="28"/>
              </w:rPr>
              <w:t>Vyghinyn</w:t>
            </w:r>
            <w:proofErr w:type="spellEnd"/>
            <w:r w:rsidRPr="00882A8A">
              <w:rPr>
                <w:rFonts w:ascii="Garamond" w:hAnsi="Garamond"/>
                <w:sz w:val="28"/>
                <w:szCs w:val="28"/>
              </w:rPr>
              <w:t xml:space="preserve"> er </w:t>
            </w:r>
            <w:proofErr w:type="spellStart"/>
            <w:r w:rsidRPr="00882A8A">
              <w:rPr>
                <w:rFonts w:ascii="Garamond" w:hAnsi="Garamond"/>
                <w:sz w:val="28"/>
                <w:szCs w:val="28"/>
              </w:rPr>
              <w:t>skyn</w:t>
            </w:r>
            <w:proofErr w:type="spellEnd"/>
            <w:r w:rsidRPr="00882A8A">
              <w:rPr>
                <w:rFonts w:ascii="Garamond" w:hAnsi="Garamond"/>
                <w:sz w:val="28"/>
                <w:szCs w:val="28"/>
              </w:rPr>
              <w:t xml:space="preserve"> </w:t>
            </w:r>
            <w:proofErr w:type="spellStart"/>
            <w:r w:rsidRPr="00882A8A">
              <w:rPr>
                <w:rFonts w:ascii="Garamond" w:hAnsi="Garamond"/>
                <w:sz w:val="28"/>
                <w:szCs w:val="28"/>
              </w:rPr>
              <w:t>ooilley</w:t>
            </w:r>
            <w:proofErr w:type="spellEnd"/>
            <w:r w:rsidRPr="00882A8A">
              <w:rPr>
                <w:rFonts w:ascii="Garamond" w:hAnsi="Garamond"/>
                <w:sz w:val="28"/>
                <w:szCs w:val="28"/>
              </w:rPr>
              <w:t xml:space="preserve"> er </w:t>
            </w:r>
            <w:proofErr w:type="spellStart"/>
            <w:r w:rsidRPr="00882A8A">
              <w:rPr>
                <w:rFonts w:ascii="Garamond" w:hAnsi="Garamond"/>
                <w:sz w:val="28"/>
                <w:szCs w:val="28"/>
              </w:rPr>
              <w:t>nyn</w:t>
            </w:r>
            <w:proofErr w:type="spellEnd"/>
            <w:r w:rsidRPr="00882A8A">
              <w:rPr>
                <w:rFonts w:ascii="Garamond" w:hAnsi="Garamond"/>
                <w:sz w:val="28"/>
                <w:szCs w:val="28"/>
              </w:rPr>
              <w:t xml:space="preserve"> </w:t>
            </w:r>
            <w:proofErr w:type="spellStart"/>
            <w:r w:rsidRPr="00882A8A">
              <w:rPr>
                <w:rFonts w:ascii="Garamond" w:hAnsi="Garamond"/>
                <w:sz w:val="28"/>
                <w:szCs w:val="28"/>
              </w:rPr>
              <w:t>gooinaghtyn</w:t>
            </w:r>
            <w:proofErr w:type="spellEnd"/>
            <w:r w:rsidRPr="00882A8A">
              <w:rPr>
                <w:rFonts w:ascii="Garamond" w:hAnsi="Garamond"/>
                <w:sz w:val="28"/>
                <w:szCs w:val="28"/>
              </w:rPr>
              <w:t xml:space="preserve">. </w:t>
            </w:r>
          </w:p>
        </w:tc>
        <w:tc>
          <w:tcPr>
            <w:tcW w:w="0" w:type="auto"/>
          </w:tcPr>
          <w:p w14:paraId="043316E0" w14:textId="77777777" w:rsidR="002932A2" w:rsidRPr="00301C44" w:rsidRDefault="002932A2" w:rsidP="00DB60C3">
            <w:pPr>
              <w:pStyle w:val="ListParagraph"/>
              <w:ind w:left="0" w:firstLine="227"/>
              <w:jc w:val="both"/>
              <w:rPr>
                <w:rFonts w:ascii="Garamond" w:hAnsi="Garamond" w:cs="Times New Roman"/>
                <w:i/>
                <w:sz w:val="28"/>
              </w:rPr>
            </w:pPr>
            <w:r w:rsidRPr="00301C44">
              <w:rPr>
                <w:rFonts w:ascii="Garamond" w:hAnsi="Garamond" w:cs="Times New Roman"/>
                <w:i/>
                <w:sz w:val="28"/>
              </w:rPr>
              <w:t>Since therefore it is in Him only, that Sinners have hope, you must not forget the Love of your Saviour thus dying for you</w:t>
            </w:r>
            <w:r w:rsidR="002C617D" w:rsidRPr="002C617D">
              <w:rPr>
                <w:rFonts w:ascii="Garamond" w:hAnsi="Garamond" w:cs="Times New Roman"/>
                <w:sz w:val="28"/>
              </w:rPr>
              <w:t> ;</w:t>
            </w:r>
            <w:r w:rsidRPr="00301C44">
              <w:rPr>
                <w:rFonts w:ascii="Garamond" w:hAnsi="Garamond" w:cs="Times New Roman"/>
                <w:i/>
                <w:sz w:val="28"/>
              </w:rPr>
              <w:t xml:space="preserve"> nor turn your Back upon that</w:t>
            </w:r>
            <w:r w:rsidRPr="00301C44">
              <w:rPr>
                <w:rFonts w:ascii="Garamond" w:hAnsi="Garamond" w:cs="Times New Roman"/>
                <w:sz w:val="28"/>
              </w:rPr>
              <w:t xml:space="preserve"> </w:t>
            </w:r>
            <w:r w:rsidRPr="00301C44">
              <w:rPr>
                <w:rFonts w:ascii="Garamond" w:hAnsi="Garamond" w:cs="Times New Roman"/>
                <w:i/>
                <w:sz w:val="28"/>
              </w:rPr>
              <w:t xml:space="preserve">Holy Sacrament, where his Death and Mercies </w:t>
            </w:r>
            <w:r>
              <w:rPr>
                <w:rFonts w:ascii="Garamond" w:hAnsi="Garamond" w:cs="Times New Roman"/>
                <w:i/>
                <w:sz w:val="28"/>
              </w:rPr>
              <w:t xml:space="preserve">are especially </w:t>
            </w:r>
            <w:proofErr w:type="spellStart"/>
            <w:r>
              <w:rPr>
                <w:rFonts w:ascii="Garamond" w:hAnsi="Garamond" w:cs="Times New Roman"/>
                <w:i/>
                <w:sz w:val="28"/>
              </w:rPr>
              <w:t>rememb</w:t>
            </w:r>
            <w:r w:rsidRPr="00301C44">
              <w:rPr>
                <w:rFonts w:ascii="Garamond" w:hAnsi="Garamond" w:cs="Times New Roman"/>
                <w:i/>
                <w:sz w:val="28"/>
              </w:rPr>
              <w:t>red</w:t>
            </w:r>
            <w:proofErr w:type="spellEnd"/>
            <w:r w:rsidRPr="00301C44">
              <w:rPr>
                <w:rFonts w:ascii="Garamond" w:hAnsi="Garamond" w:cs="Times New Roman"/>
                <w:i/>
                <w:sz w:val="28"/>
              </w:rPr>
              <w:t>.</w:t>
            </w:r>
          </w:p>
        </w:tc>
        <w:tc>
          <w:tcPr>
            <w:tcW w:w="0" w:type="auto"/>
          </w:tcPr>
          <w:p w14:paraId="370152A0" w14:textId="77777777" w:rsidR="002932A2" w:rsidRPr="00167195" w:rsidRDefault="002932A2" w:rsidP="00DB60C3">
            <w:pPr>
              <w:pStyle w:val="ListParagraph"/>
              <w:ind w:left="0"/>
              <w:rPr>
                <w:rFonts w:ascii="Garamond" w:hAnsi="Garamond" w:cs="Times New Roman"/>
                <w:i/>
                <w:sz w:val="20"/>
                <w:szCs w:val="20"/>
              </w:rPr>
            </w:pPr>
          </w:p>
        </w:tc>
      </w:tr>
      <w:tr w:rsidR="002932A2" w:rsidRPr="00301C44" w14:paraId="048FF11C" w14:textId="77777777" w:rsidTr="00A13FBB">
        <w:tc>
          <w:tcPr>
            <w:tcW w:w="0" w:type="auto"/>
          </w:tcPr>
          <w:p w14:paraId="43B90E0F" w14:textId="77777777" w:rsidR="002932A2" w:rsidRPr="00FC02A8" w:rsidRDefault="002932A2" w:rsidP="00DB60C3">
            <w:pPr>
              <w:pStyle w:val="CM3"/>
              <w:widowControl/>
              <w:spacing w:line="240" w:lineRule="auto"/>
              <w:ind w:firstLine="227"/>
              <w:contextualSpacing/>
              <w:jc w:val="both"/>
              <w:rPr>
                <w:rFonts w:ascii="Garamond" w:hAnsi="Garamond"/>
                <w:sz w:val="28"/>
                <w:szCs w:val="28"/>
              </w:rPr>
            </w:pPr>
            <w:proofErr w:type="spellStart"/>
            <w:r w:rsidRPr="00FC02A8">
              <w:rPr>
                <w:rFonts w:ascii="Garamond" w:hAnsi="Garamond"/>
                <w:sz w:val="28"/>
                <w:szCs w:val="28"/>
              </w:rPr>
              <w:t>Ayns</w:t>
            </w:r>
            <w:proofErr w:type="spellEnd"/>
            <w:r w:rsidRPr="00FC02A8">
              <w:rPr>
                <w:rFonts w:ascii="Garamond" w:hAnsi="Garamond"/>
                <w:sz w:val="28"/>
                <w:szCs w:val="28"/>
              </w:rPr>
              <w:t xml:space="preserve"> </w:t>
            </w:r>
            <w:proofErr w:type="spellStart"/>
            <w:r w:rsidRPr="00FC02A8">
              <w:rPr>
                <w:rFonts w:ascii="Garamond" w:hAnsi="Garamond"/>
                <w:sz w:val="28"/>
                <w:szCs w:val="28"/>
              </w:rPr>
              <w:t>shen</w:t>
            </w:r>
            <w:proofErr w:type="spellEnd"/>
            <w:r w:rsidRPr="00FC02A8">
              <w:rPr>
                <w:rFonts w:ascii="Garamond" w:hAnsi="Garamond"/>
                <w:sz w:val="28"/>
                <w:szCs w:val="28"/>
              </w:rPr>
              <w:t xml:space="preserve"> nee </w:t>
            </w:r>
            <w:proofErr w:type="spellStart"/>
            <w:r w:rsidRPr="00FC02A8">
              <w:rPr>
                <w:rFonts w:ascii="Garamond" w:hAnsi="Garamond"/>
                <w:sz w:val="28"/>
                <w:szCs w:val="28"/>
              </w:rPr>
              <w:t>oo</w:t>
            </w:r>
            <w:proofErr w:type="spellEnd"/>
            <w:r w:rsidRPr="00FC02A8">
              <w:rPr>
                <w:rFonts w:ascii="Garamond" w:hAnsi="Garamond"/>
                <w:sz w:val="28"/>
                <w:szCs w:val="28"/>
              </w:rPr>
              <w:t xml:space="preserve"> </w:t>
            </w:r>
            <w:proofErr w:type="spellStart"/>
            <w:r w:rsidRPr="00FC02A8">
              <w:rPr>
                <w:rFonts w:ascii="Garamond" w:hAnsi="Garamond"/>
                <w:sz w:val="28"/>
                <w:szCs w:val="28"/>
              </w:rPr>
              <w:t>gynsagh</w:t>
            </w:r>
            <w:proofErr w:type="spellEnd"/>
            <w:r w:rsidRPr="00FC02A8">
              <w:rPr>
                <w:rFonts w:ascii="Garamond" w:hAnsi="Garamond"/>
                <w:sz w:val="28"/>
                <w:szCs w:val="28"/>
              </w:rPr>
              <w:t xml:space="preserve"> as bee </w:t>
            </w:r>
            <w:proofErr w:type="spellStart"/>
            <w:r w:rsidRPr="00FC02A8">
              <w:rPr>
                <w:rFonts w:ascii="Garamond" w:hAnsi="Garamond"/>
                <w:sz w:val="28"/>
                <w:szCs w:val="28"/>
              </w:rPr>
              <w:t>oo</w:t>
            </w:r>
            <w:proofErr w:type="spellEnd"/>
            <w:r w:rsidRPr="00FC02A8">
              <w:rPr>
                <w:rFonts w:ascii="Garamond" w:hAnsi="Garamond"/>
                <w:sz w:val="28"/>
                <w:szCs w:val="28"/>
              </w:rPr>
              <w:t xml:space="preserve"> </w:t>
            </w:r>
            <w:proofErr w:type="spellStart"/>
            <w:r w:rsidRPr="00FC02A8">
              <w:rPr>
                <w:rFonts w:ascii="Garamond" w:hAnsi="Garamond"/>
                <w:sz w:val="28"/>
                <w:szCs w:val="28"/>
              </w:rPr>
              <w:t>myrgeddyn</w:t>
            </w:r>
            <w:proofErr w:type="spellEnd"/>
            <w:r w:rsidRPr="00FC02A8">
              <w:rPr>
                <w:rFonts w:ascii="Garamond" w:hAnsi="Garamond"/>
                <w:sz w:val="28"/>
                <w:szCs w:val="28"/>
              </w:rPr>
              <w:t xml:space="preserve"> er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niartagh</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ymmyrkey</w:t>
            </w:r>
            <w:proofErr w:type="spellEnd"/>
            <w:r w:rsidRPr="00FC02A8">
              <w:rPr>
                <w:rFonts w:ascii="Garamond" w:hAnsi="Garamond"/>
                <w:sz w:val="28"/>
                <w:szCs w:val="28"/>
              </w:rPr>
              <w:t xml:space="preserve"> </w:t>
            </w:r>
            <w:proofErr w:type="spellStart"/>
            <w:r w:rsidRPr="00FC02A8">
              <w:rPr>
                <w:rFonts w:ascii="Garamond" w:hAnsi="Garamond"/>
                <w:sz w:val="28"/>
                <w:szCs w:val="28"/>
              </w:rPr>
              <w:t>yn</w:t>
            </w:r>
            <w:proofErr w:type="spellEnd"/>
            <w:r w:rsidRPr="00FC02A8">
              <w:rPr>
                <w:rFonts w:ascii="Garamond" w:hAnsi="Garamond"/>
                <w:sz w:val="28"/>
                <w:szCs w:val="28"/>
              </w:rPr>
              <w:t xml:space="preserve"> </w:t>
            </w:r>
            <w:proofErr w:type="spellStart"/>
            <w:r w:rsidRPr="00FC02A8">
              <w:rPr>
                <w:rFonts w:ascii="Garamond" w:hAnsi="Garamond"/>
                <w:i/>
                <w:sz w:val="28"/>
                <w:szCs w:val="28"/>
              </w:rPr>
              <w:t>Chrosh</w:t>
            </w:r>
            <w:proofErr w:type="spellEnd"/>
            <w:r w:rsidRPr="00FC02A8">
              <w:rPr>
                <w:rFonts w:ascii="Garamond" w:hAnsi="Garamond"/>
                <w:sz w:val="28"/>
                <w:szCs w:val="28"/>
              </w:rPr>
              <w:t xml:space="preserve">, </w:t>
            </w:r>
            <w:proofErr w:type="spellStart"/>
            <w:r w:rsidRPr="00FC02A8">
              <w:rPr>
                <w:rFonts w:ascii="Garamond" w:hAnsi="Garamond"/>
                <w:sz w:val="28"/>
                <w:szCs w:val="28"/>
              </w:rPr>
              <w:t>cre</w:t>
            </w:r>
            <w:proofErr w:type="spellEnd"/>
            <w:r w:rsidRPr="00FC02A8">
              <w:rPr>
                <w:rFonts w:ascii="Garamond" w:hAnsi="Garamond"/>
                <w:sz w:val="28"/>
                <w:szCs w:val="28"/>
              </w:rPr>
              <w:t xml:space="preserve"> </w:t>
            </w:r>
            <w:proofErr w:type="spellStart"/>
            <w:r w:rsidRPr="00FC02A8">
              <w:rPr>
                <w:rFonts w:ascii="Garamond" w:hAnsi="Garamond"/>
                <w:sz w:val="28"/>
                <w:szCs w:val="28"/>
              </w:rPr>
              <w:t>erbee’n</w:t>
            </w:r>
            <w:proofErr w:type="spellEnd"/>
            <w:r w:rsidRPr="00FC02A8">
              <w:rPr>
                <w:rFonts w:ascii="Garamond" w:hAnsi="Garamond"/>
                <w:sz w:val="28"/>
                <w:szCs w:val="28"/>
              </w:rPr>
              <w:t xml:space="preserve"> </w:t>
            </w:r>
            <w:proofErr w:type="spellStart"/>
            <w:r w:rsidRPr="00FC02A8">
              <w:rPr>
                <w:rFonts w:ascii="Garamond" w:hAnsi="Garamond"/>
                <w:sz w:val="28"/>
                <w:szCs w:val="28"/>
              </w:rPr>
              <w:lastRenderedPageBreak/>
              <w:t>Seaghyn</w:t>
            </w:r>
            <w:proofErr w:type="spellEnd"/>
            <w:r w:rsidRPr="00FC02A8">
              <w:rPr>
                <w:rFonts w:ascii="Garamond" w:hAnsi="Garamond"/>
                <w:sz w:val="28"/>
                <w:szCs w:val="28"/>
              </w:rPr>
              <w:t xml:space="preserve"> </w:t>
            </w:r>
            <w:proofErr w:type="spellStart"/>
            <w:r w:rsidRPr="00FC02A8">
              <w:rPr>
                <w:rFonts w:ascii="Garamond" w:hAnsi="Garamond"/>
                <w:sz w:val="28"/>
                <w:szCs w:val="28"/>
              </w:rPr>
              <w:t>ver</w:t>
            </w:r>
            <w:proofErr w:type="spellEnd"/>
            <w:r w:rsidRPr="00FC02A8">
              <w:rPr>
                <w:rFonts w:ascii="Garamond" w:hAnsi="Garamond"/>
                <w:sz w:val="28"/>
                <w:szCs w:val="28"/>
              </w:rPr>
              <w:t xml:space="preserve"> </w:t>
            </w:r>
            <w:proofErr w:type="spellStart"/>
            <w:r w:rsidRPr="00FC02A8">
              <w:rPr>
                <w:rFonts w:ascii="Garamond" w:hAnsi="Garamond"/>
                <w:sz w:val="28"/>
                <w:szCs w:val="28"/>
              </w:rPr>
              <w:t>Jee</w:t>
            </w:r>
            <w:proofErr w:type="spellEnd"/>
            <w:r w:rsidRPr="00FC02A8">
              <w:rPr>
                <w:rFonts w:ascii="Garamond" w:hAnsi="Garamond"/>
                <w:sz w:val="28"/>
                <w:szCs w:val="28"/>
              </w:rPr>
              <w:t xml:space="preserve"> ort,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dt’injilagh</w:t>
            </w:r>
            <w:proofErr w:type="spellEnd"/>
            <w:r w:rsidRPr="00FC02A8">
              <w:rPr>
                <w:rFonts w:ascii="Garamond" w:hAnsi="Garamond"/>
                <w:sz w:val="28"/>
                <w:szCs w:val="28"/>
              </w:rPr>
              <w:t xml:space="preserve"> </w:t>
            </w:r>
            <w:proofErr w:type="spellStart"/>
            <w:r w:rsidRPr="00FC02A8">
              <w:rPr>
                <w:rFonts w:ascii="Garamond" w:hAnsi="Garamond"/>
                <w:sz w:val="28"/>
                <w:szCs w:val="28"/>
              </w:rPr>
              <w:t>hene</w:t>
            </w:r>
            <w:proofErr w:type="spellEnd"/>
            <w:r w:rsidRPr="00FC02A8">
              <w:rPr>
                <w:rFonts w:ascii="Garamond" w:hAnsi="Garamond"/>
                <w:sz w:val="28"/>
                <w:szCs w:val="28"/>
              </w:rPr>
              <w:t xml:space="preserve"> </w:t>
            </w:r>
            <w:proofErr w:type="spellStart"/>
            <w:r w:rsidRPr="00FC02A8">
              <w:rPr>
                <w:rFonts w:ascii="Garamond" w:hAnsi="Garamond"/>
                <w:sz w:val="28"/>
                <w:szCs w:val="28"/>
              </w:rPr>
              <w:t>gys</w:t>
            </w:r>
            <w:proofErr w:type="spellEnd"/>
            <w:r w:rsidRPr="00FC02A8">
              <w:rPr>
                <w:rFonts w:ascii="Garamond" w:hAnsi="Garamond"/>
                <w:sz w:val="28"/>
                <w:szCs w:val="28"/>
              </w:rPr>
              <w:t xml:space="preserve"> e </w:t>
            </w:r>
            <w:proofErr w:type="spellStart"/>
            <w:r w:rsidRPr="00FC02A8">
              <w:rPr>
                <w:rFonts w:ascii="Garamond" w:hAnsi="Garamond"/>
                <w:sz w:val="28"/>
                <w:szCs w:val="28"/>
              </w:rPr>
              <w:t>aigney</w:t>
            </w:r>
            <w:proofErr w:type="spellEnd"/>
            <w:r w:rsidRPr="00FC02A8">
              <w:rPr>
                <w:rFonts w:ascii="Garamond" w:hAnsi="Garamond"/>
                <w:sz w:val="28"/>
                <w:szCs w:val="28"/>
              </w:rPr>
              <w:t xml:space="preserve"> as e </w:t>
            </w:r>
            <w:proofErr w:type="spellStart"/>
            <w:r w:rsidRPr="00FC02A8">
              <w:rPr>
                <w:rFonts w:ascii="Garamond" w:hAnsi="Garamond"/>
                <w:sz w:val="28"/>
                <w:szCs w:val="28"/>
              </w:rPr>
              <w:t>chreenaght</w:t>
            </w:r>
            <w:proofErr w:type="spellEnd"/>
            <w:r w:rsidRPr="00FC02A8">
              <w:rPr>
                <w:rFonts w:ascii="Garamond" w:hAnsi="Garamond"/>
                <w:sz w:val="28"/>
                <w:szCs w:val="28"/>
              </w:rPr>
              <w:t xml:space="preserve">, </w:t>
            </w:r>
            <w:proofErr w:type="spellStart"/>
            <w:r w:rsidRPr="00FC02A8">
              <w:rPr>
                <w:rFonts w:ascii="Garamond" w:hAnsi="Garamond"/>
                <w:sz w:val="28"/>
                <w:szCs w:val="28"/>
              </w:rPr>
              <w:t>myr</w:t>
            </w:r>
            <w:proofErr w:type="spellEnd"/>
            <w:r w:rsidRPr="00FC02A8">
              <w:rPr>
                <w:rFonts w:ascii="Garamond" w:hAnsi="Garamond"/>
                <w:sz w:val="28"/>
                <w:szCs w:val="28"/>
              </w:rPr>
              <w:t xml:space="preserve"> ren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Haualtagh</w:t>
            </w:r>
            <w:proofErr w:type="spellEnd"/>
            <w:r w:rsidR="002C617D" w:rsidRPr="002C617D">
              <w:rPr>
                <w:rFonts w:ascii="Garamond" w:hAnsi="Garamond"/>
                <w:sz w:val="28"/>
                <w:szCs w:val="28"/>
              </w:rPr>
              <w:t> ;</w:t>
            </w:r>
            <w:r w:rsidRPr="00FC02A8">
              <w:rPr>
                <w:rFonts w:ascii="Garamond" w:hAnsi="Garamond"/>
                <w:sz w:val="28"/>
                <w:szCs w:val="28"/>
              </w:rPr>
              <w:t xml:space="preserve"> </w:t>
            </w:r>
            <w:r w:rsidRPr="00FC02A8">
              <w:rPr>
                <w:rFonts w:ascii="Garamond" w:hAnsi="Garamond"/>
                <w:i/>
                <w:sz w:val="28"/>
                <w:szCs w:val="28"/>
              </w:rPr>
              <w:t xml:space="preserve">Son cha </w:t>
            </w:r>
            <w:proofErr w:type="spellStart"/>
            <w:r w:rsidRPr="00FC02A8">
              <w:rPr>
                <w:rFonts w:ascii="Garamond" w:hAnsi="Garamond"/>
                <w:i/>
                <w:sz w:val="28"/>
                <w:szCs w:val="28"/>
              </w:rPr>
              <w:t>negin</w:t>
            </w:r>
            <w:proofErr w:type="spellEnd"/>
            <w:r w:rsidRPr="00FC02A8">
              <w:rPr>
                <w:rFonts w:ascii="Garamond" w:hAnsi="Garamond"/>
                <w:i/>
                <w:sz w:val="28"/>
                <w:szCs w:val="28"/>
              </w:rPr>
              <w:t xml:space="preserve"> </w:t>
            </w:r>
            <w:proofErr w:type="spellStart"/>
            <w:r w:rsidRPr="00FC02A8">
              <w:rPr>
                <w:rFonts w:ascii="Garamond" w:hAnsi="Garamond"/>
                <w:i/>
                <w:sz w:val="28"/>
                <w:szCs w:val="28"/>
              </w:rPr>
              <w:t>da’n</w:t>
            </w:r>
            <w:proofErr w:type="spellEnd"/>
            <w:r w:rsidRPr="00FC02A8">
              <w:rPr>
                <w:rFonts w:ascii="Garamond" w:hAnsi="Garamond"/>
                <w:i/>
                <w:sz w:val="28"/>
                <w:szCs w:val="28"/>
              </w:rPr>
              <w:t xml:space="preserve"> </w:t>
            </w:r>
            <w:proofErr w:type="spellStart"/>
            <w:r w:rsidRPr="00FC02A8">
              <w:rPr>
                <w:rFonts w:ascii="Garamond" w:hAnsi="Garamond"/>
                <w:i/>
                <w:sz w:val="28"/>
                <w:szCs w:val="28"/>
              </w:rPr>
              <w:t>Charvaant</w:t>
            </w:r>
            <w:proofErr w:type="spellEnd"/>
            <w:r w:rsidRPr="00FC02A8">
              <w:rPr>
                <w:rFonts w:ascii="Garamond" w:hAnsi="Garamond"/>
                <w:i/>
                <w:sz w:val="28"/>
                <w:szCs w:val="28"/>
              </w:rPr>
              <w:t xml:space="preserve"> </w:t>
            </w:r>
            <w:proofErr w:type="spellStart"/>
            <w:r w:rsidRPr="00FC02A8">
              <w:rPr>
                <w:rFonts w:ascii="Garamond" w:hAnsi="Garamond"/>
                <w:i/>
                <w:sz w:val="28"/>
                <w:szCs w:val="28"/>
              </w:rPr>
              <w:t>v’erskyn</w:t>
            </w:r>
            <w:proofErr w:type="spellEnd"/>
            <w:r w:rsidRPr="00FC02A8">
              <w:rPr>
                <w:rFonts w:ascii="Garamond" w:hAnsi="Garamond"/>
                <w:i/>
                <w:sz w:val="28"/>
                <w:szCs w:val="28"/>
              </w:rPr>
              <w:t xml:space="preserve"> e </w:t>
            </w:r>
            <w:proofErr w:type="spellStart"/>
            <w:r w:rsidRPr="00FC02A8">
              <w:rPr>
                <w:rFonts w:ascii="Garamond" w:hAnsi="Garamond"/>
                <w:i/>
                <w:sz w:val="28"/>
                <w:szCs w:val="28"/>
              </w:rPr>
              <w:t>Hiarn</w:t>
            </w:r>
            <w:proofErr w:type="spellEnd"/>
            <w:r w:rsidRPr="00FC02A8">
              <w:rPr>
                <w:rFonts w:ascii="Garamond" w:hAnsi="Garamond"/>
                <w:i/>
                <w:sz w:val="28"/>
                <w:szCs w:val="28"/>
              </w:rPr>
              <w:t xml:space="preserve"> </w:t>
            </w:r>
            <w:proofErr w:type="spellStart"/>
            <w:r w:rsidRPr="00FC02A8">
              <w:rPr>
                <w:rFonts w:ascii="Garamond" w:hAnsi="Garamond"/>
                <w:i/>
                <w:sz w:val="28"/>
                <w:szCs w:val="28"/>
              </w:rPr>
              <w:t>ny</w:t>
            </w:r>
            <w:proofErr w:type="spellEnd"/>
            <w:r w:rsidRPr="00FC02A8">
              <w:rPr>
                <w:rFonts w:ascii="Garamond" w:hAnsi="Garamond"/>
                <w:i/>
                <w:sz w:val="28"/>
                <w:szCs w:val="28"/>
              </w:rPr>
              <w:t xml:space="preserve"> </w:t>
            </w:r>
            <w:proofErr w:type="spellStart"/>
            <w:r w:rsidRPr="00FC02A8">
              <w:rPr>
                <w:rFonts w:ascii="Garamond" w:hAnsi="Garamond"/>
                <w:i/>
                <w:sz w:val="28"/>
                <w:szCs w:val="28"/>
              </w:rPr>
              <w:t>seyr</w:t>
            </w:r>
            <w:proofErr w:type="spellEnd"/>
            <w:r w:rsidRPr="00FC02A8">
              <w:rPr>
                <w:rFonts w:ascii="Garamond" w:hAnsi="Garamond"/>
                <w:i/>
                <w:sz w:val="28"/>
                <w:szCs w:val="28"/>
              </w:rPr>
              <w:t xml:space="preserve"> </w:t>
            </w:r>
            <w:proofErr w:type="spellStart"/>
            <w:r w:rsidRPr="00FC02A8">
              <w:rPr>
                <w:rFonts w:ascii="Garamond" w:hAnsi="Garamond"/>
                <w:i/>
                <w:sz w:val="28"/>
                <w:szCs w:val="28"/>
              </w:rPr>
              <w:t>veih</w:t>
            </w:r>
            <w:proofErr w:type="spellEnd"/>
            <w:r w:rsidRPr="00FC02A8">
              <w:rPr>
                <w:rFonts w:ascii="Garamond" w:hAnsi="Garamond"/>
                <w:i/>
                <w:sz w:val="28"/>
                <w:szCs w:val="28"/>
              </w:rPr>
              <w:t xml:space="preserve"> </w:t>
            </w:r>
            <w:proofErr w:type="spellStart"/>
            <w:r w:rsidRPr="00FC02A8">
              <w:rPr>
                <w:rFonts w:ascii="Garamond" w:hAnsi="Garamond"/>
                <w:i/>
                <w:sz w:val="28"/>
                <w:szCs w:val="28"/>
              </w:rPr>
              <w:t>seaghyn</w:t>
            </w:r>
            <w:proofErr w:type="spellEnd"/>
            <w:r w:rsidRPr="00FC02A8">
              <w:rPr>
                <w:rFonts w:ascii="Garamond" w:hAnsi="Garamond"/>
                <w:i/>
                <w:sz w:val="28"/>
                <w:szCs w:val="28"/>
              </w:rPr>
              <w:t>.</w:t>
            </w:r>
            <w:r w:rsidRPr="00FC02A8">
              <w:rPr>
                <w:rFonts w:ascii="Garamond" w:hAnsi="Garamond"/>
                <w:sz w:val="28"/>
                <w:szCs w:val="28"/>
              </w:rPr>
              <w:t xml:space="preserve"> </w:t>
            </w:r>
          </w:p>
        </w:tc>
        <w:tc>
          <w:tcPr>
            <w:tcW w:w="0" w:type="auto"/>
          </w:tcPr>
          <w:p w14:paraId="2D5D3C7A" w14:textId="77777777" w:rsidR="002932A2" w:rsidRPr="00301C44" w:rsidRDefault="002932A2" w:rsidP="00DB60C3">
            <w:pPr>
              <w:pStyle w:val="ListParagraph"/>
              <w:ind w:left="0" w:firstLine="227"/>
              <w:jc w:val="both"/>
              <w:rPr>
                <w:rFonts w:ascii="Garamond" w:hAnsi="Garamond" w:cs="Times New Roman"/>
                <w:sz w:val="28"/>
              </w:rPr>
            </w:pPr>
            <w:r w:rsidRPr="00301C44">
              <w:rPr>
                <w:rFonts w:ascii="Garamond" w:hAnsi="Garamond" w:cs="Times New Roman"/>
                <w:i/>
                <w:sz w:val="28"/>
              </w:rPr>
              <w:lastRenderedPageBreak/>
              <w:t>There you will learn, and be enabled also</w:t>
            </w:r>
            <w:r w:rsidRPr="00301C44">
              <w:rPr>
                <w:rFonts w:ascii="Garamond" w:hAnsi="Garamond" w:cs="Times New Roman"/>
                <w:sz w:val="28"/>
              </w:rPr>
              <w:t xml:space="preserve">, to take up the Cross, </w:t>
            </w:r>
            <w:r w:rsidRPr="00301C44">
              <w:rPr>
                <w:rFonts w:ascii="Garamond" w:hAnsi="Garamond" w:cs="Times New Roman"/>
                <w:i/>
                <w:sz w:val="28"/>
              </w:rPr>
              <w:t>whatever Affliction God shall lay upon you</w:t>
            </w:r>
            <w:r w:rsidR="002C617D" w:rsidRPr="002C617D">
              <w:rPr>
                <w:rFonts w:ascii="Garamond" w:hAnsi="Garamond" w:cs="Times New Roman"/>
                <w:sz w:val="28"/>
              </w:rPr>
              <w:t> ;</w:t>
            </w:r>
            <w:r w:rsidRPr="00301C44">
              <w:rPr>
                <w:rFonts w:ascii="Garamond" w:hAnsi="Garamond" w:cs="Times New Roman"/>
                <w:i/>
                <w:sz w:val="28"/>
              </w:rPr>
              <w:t xml:space="preserve"> to </w:t>
            </w:r>
            <w:r w:rsidRPr="00301C44">
              <w:rPr>
                <w:rFonts w:ascii="Garamond" w:hAnsi="Garamond" w:cs="Times New Roman"/>
                <w:i/>
                <w:sz w:val="28"/>
              </w:rPr>
              <w:lastRenderedPageBreak/>
              <w:t xml:space="preserve">submit </w:t>
            </w:r>
            <w:proofErr w:type="spellStart"/>
            <w:r w:rsidRPr="00301C44">
              <w:rPr>
                <w:rFonts w:ascii="Garamond" w:hAnsi="Garamond" w:cs="Times New Roman"/>
                <w:i/>
                <w:sz w:val="28"/>
              </w:rPr>
              <w:t>your self</w:t>
            </w:r>
            <w:proofErr w:type="spellEnd"/>
            <w:r w:rsidRPr="00301C44">
              <w:rPr>
                <w:rFonts w:ascii="Garamond" w:hAnsi="Garamond" w:cs="Times New Roman"/>
                <w:i/>
                <w:sz w:val="28"/>
              </w:rPr>
              <w:t xml:space="preserve"> to his Will and Wisdom, with all Humility, as your Saviour did</w:t>
            </w:r>
            <w:r w:rsidR="002C617D" w:rsidRPr="002C617D">
              <w:rPr>
                <w:rFonts w:ascii="Garamond" w:hAnsi="Garamond" w:cs="Times New Roman"/>
                <w:sz w:val="28"/>
              </w:rPr>
              <w:t> ;</w:t>
            </w:r>
            <w:r w:rsidRPr="00301C44">
              <w:rPr>
                <w:rFonts w:ascii="Garamond" w:hAnsi="Garamond" w:cs="Times New Roman"/>
                <w:sz w:val="28"/>
              </w:rPr>
              <w:t xml:space="preserve"> </w:t>
            </w:r>
            <w:r w:rsidR="000D0F51" w:rsidRPr="00301C44">
              <w:rPr>
                <w:rFonts w:ascii="Garamond" w:hAnsi="Garamond" w:cs="Times New Roman"/>
                <w:sz w:val="28"/>
              </w:rPr>
              <w:t xml:space="preserve">for </w:t>
            </w:r>
            <w:r w:rsidRPr="00301C44">
              <w:rPr>
                <w:rFonts w:ascii="Garamond" w:hAnsi="Garamond" w:cs="Times New Roman"/>
                <w:sz w:val="28"/>
              </w:rPr>
              <w:t>the Servant must not be above his Lord, nor freed from Sufferings.</w:t>
            </w:r>
          </w:p>
        </w:tc>
        <w:tc>
          <w:tcPr>
            <w:tcW w:w="0" w:type="auto"/>
          </w:tcPr>
          <w:p w14:paraId="6CE5E4CA" w14:textId="77777777" w:rsidR="002932A2" w:rsidRDefault="002932A2" w:rsidP="00DB60C3">
            <w:pPr>
              <w:pStyle w:val="ListParagraph"/>
              <w:ind w:left="0"/>
              <w:rPr>
                <w:rFonts w:ascii="Garamond" w:hAnsi="Garamond" w:cs="Times New Roman"/>
                <w:sz w:val="20"/>
                <w:szCs w:val="20"/>
              </w:rPr>
            </w:pPr>
          </w:p>
          <w:p w14:paraId="4A871CBB" w14:textId="77777777" w:rsidR="000D0F51" w:rsidRDefault="000D0F51" w:rsidP="00DB60C3">
            <w:pPr>
              <w:pStyle w:val="ListParagraph"/>
              <w:ind w:left="0"/>
              <w:rPr>
                <w:rFonts w:ascii="Garamond" w:hAnsi="Garamond" w:cs="Times New Roman"/>
                <w:sz w:val="20"/>
                <w:szCs w:val="20"/>
              </w:rPr>
            </w:pPr>
          </w:p>
          <w:p w14:paraId="3C661BCF" w14:textId="77777777" w:rsidR="000D0F51" w:rsidRDefault="000D0F51" w:rsidP="00DB60C3">
            <w:pPr>
              <w:pStyle w:val="ListParagraph"/>
              <w:ind w:left="0"/>
              <w:rPr>
                <w:rFonts w:ascii="Garamond" w:hAnsi="Garamond" w:cs="Times New Roman"/>
                <w:sz w:val="20"/>
                <w:szCs w:val="20"/>
              </w:rPr>
            </w:pPr>
          </w:p>
          <w:p w14:paraId="3445A0ED" w14:textId="77777777" w:rsidR="000D0F51" w:rsidRDefault="000D0F51" w:rsidP="00DB60C3">
            <w:pPr>
              <w:pStyle w:val="ListParagraph"/>
              <w:ind w:left="0"/>
              <w:rPr>
                <w:rFonts w:ascii="Garamond" w:hAnsi="Garamond" w:cs="Times New Roman"/>
                <w:sz w:val="20"/>
                <w:szCs w:val="20"/>
              </w:rPr>
            </w:pPr>
          </w:p>
          <w:p w14:paraId="6E3B7DEF" w14:textId="77777777" w:rsidR="000D0F51" w:rsidRDefault="000D0F51" w:rsidP="00DB60C3">
            <w:pPr>
              <w:pStyle w:val="ListParagraph"/>
              <w:ind w:left="0"/>
              <w:rPr>
                <w:rFonts w:ascii="Garamond" w:hAnsi="Garamond" w:cs="Times New Roman"/>
                <w:sz w:val="20"/>
                <w:szCs w:val="20"/>
              </w:rPr>
            </w:pPr>
          </w:p>
          <w:p w14:paraId="7B5B31DB" w14:textId="77777777" w:rsidR="000D0F51" w:rsidRDefault="000D0F51" w:rsidP="00DB60C3">
            <w:pPr>
              <w:pStyle w:val="ListParagraph"/>
              <w:ind w:left="0"/>
              <w:rPr>
                <w:rFonts w:ascii="Garamond" w:hAnsi="Garamond" w:cs="Times New Roman"/>
                <w:sz w:val="20"/>
                <w:szCs w:val="20"/>
              </w:rPr>
            </w:pPr>
          </w:p>
          <w:p w14:paraId="74949E75" w14:textId="77777777" w:rsidR="000D0F51" w:rsidRPr="000D0F51" w:rsidRDefault="000D0F51" w:rsidP="00DB60C3">
            <w:pPr>
              <w:pStyle w:val="ListParagraph"/>
              <w:ind w:left="0"/>
              <w:rPr>
                <w:rFonts w:ascii="Garamond" w:hAnsi="Garamond" w:cs="Times New Roman"/>
                <w:sz w:val="20"/>
                <w:szCs w:val="20"/>
              </w:rPr>
            </w:pPr>
            <w:r>
              <w:rPr>
                <w:rFonts w:ascii="Garamond" w:hAnsi="Garamond" w:cs="Times New Roman"/>
                <w:sz w:val="20"/>
                <w:szCs w:val="20"/>
              </w:rPr>
              <w:t>John 15. 20.</w:t>
            </w:r>
          </w:p>
        </w:tc>
      </w:tr>
      <w:tr w:rsidR="002932A2" w:rsidRPr="00301C44" w14:paraId="43683F7A" w14:textId="77777777" w:rsidTr="00A13FBB">
        <w:tc>
          <w:tcPr>
            <w:tcW w:w="0" w:type="auto"/>
          </w:tcPr>
          <w:p w14:paraId="2121635D" w14:textId="77777777" w:rsidR="002932A2" w:rsidRPr="00FC02A8" w:rsidRDefault="002932A2" w:rsidP="00DB60C3">
            <w:pPr>
              <w:pStyle w:val="CM3"/>
              <w:widowControl/>
              <w:spacing w:line="240" w:lineRule="auto"/>
              <w:ind w:firstLine="227"/>
              <w:contextualSpacing/>
              <w:jc w:val="both"/>
              <w:rPr>
                <w:rFonts w:ascii="Garamond" w:hAnsi="Garamond"/>
                <w:sz w:val="28"/>
                <w:szCs w:val="28"/>
              </w:rPr>
            </w:pPr>
            <w:proofErr w:type="spellStart"/>
            <w:r w:rsidRPr="00FC02A8">
              <w:rPr>
                <w:rFonts w:ascii="Garamond" w:hAnsi="Garamond"/>
                <w:sz w:val="28"/>
                <w:szCs w:val="28"/>
              </w:rPr>
              <w:lastRenderedPageBreak/>
              <w:t>T’ow</w:t>
            </w:r>
            <w:proofErr w:type="spellEnd"/>
            <w:r w:rsidRPr="00FC02A8">
              <w:rPr>
                <w:rFonts w:ascii="Garamond" w:hAnsi="Garamond"/>
                <w:sz w:val="28"/>
                <w:szCs w:val="28"/>
              </w:rPr>
              <w:t xml:space="preserve"> </w:t>
            </w:r>
            <w:proofErr w:type="spellStart"/>
            <w:r w:rsidRPr="00FC02A8">
              <w:rPr>
                <w:rFonts w:ascii="Garamond" w:hAnsi="Garamond"/>
                <w:sz w:val="28"/>
                <w:szCs w:val="28"/>
              </w:rPr>
              <w:t>Credjal</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dooar</w:t>
            </w:r>
            <w:proofErr w:type="spellEnd"/>
            <w:r w:rsidRPr="00FC02A8">
              <w:rPr>
                <w:rFonts w:ascii="Garamond" w:hAnsi="Garamond"/>
                <w:sz w:val="28"/>
                <w:szCs w:val="28"/>
              </w:rPr>
              <w:t xml:space="preserve"> e baas,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rou</w:t>
            </w:r>
            <w:proofErr w:type="spellEnd"/>
            <w:r w:rsidRPr="00FC02A8">
              <w:rPr>
                <w:rFonts w:ascii="Garamond" w:hAnsi="Garamond"/>
                <w:sz w:val="28"/>
                <w:szCs w:val="28"/>
              </w:rPr>
              <w:t xml:space="preserve"> e er </w:t>
            </w:r>
            <w:proofErr w:type="spellStart"/>
            <w:r w:rsidRPr="00FC02A8">
              <w:rPr>
                <w:rFonts w:ascii="Garamond" w:hAnsi="Garamond"/>
                <w:sz w:val="28"/>
                <w:szCs w:val="28"/>
              </w:rPr>
              <w:t>ny</w:t>
            </w:r>
            <w:proofErr w:type="spellEnd"/>
            <w:r w:rsidRPr="00FC02A8">
              <w:rPr>
                <w:rFonts w:ascii="Garamond" w:hAnsi="Garamond"/>
                <w:sz w:val="28"/>
                <w:szCs w:val="28"/>
              </w:rPr>
              <w:t xml:space="preserve"> </w:t>
            </w:r>
            <w:proofErr w:type="spellStart"/>
            <w:r w:rsidRPr="00FC02A8">
              <w:rPr>
                <w:rFonts w:ascii="Garamond" w:hAnsi="Garamond"/>
                <w:sz w:val="28"/>
                <w:szCs w:val="28"/>
              </w:rPr>
              <w:t>Oanluckey</w:t>
            </w:r>
            <w:proofErr w:type="spellEnd"/>
            <w:r w:rsidRPr="00FC02A8">
              <w:rPr>
                <w:rFonts w:ascii="Garamond" w:hAnsi="Garamond"/>
                <w:sz w:val="28"/>
                <w:szCs w:val="28"/>
              </w:rPr>
              <w:t xml:space="preserve"> as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jirree</w:t>
            </w:r>
            <w:proofErr w:type="spellEnd"/>
            <w:r w:rsidRPr="00FC02A8">
              <w:rPr>
                <w:rFonts w:ascii="Garamond" w:hAnsi="Garamond"/>
                <w:sz w:val="28"/>
                <w:szCs w:val="28"/>
              </w:rPr>
              <w:t xml:space="preserve"> e </w:t>
            </w:r>
            <w:proofErr w:type="spellStart"/>
            <w:r w:rsidRPr="00FC02A8">
              <w:rPr>
                <w:rFonts w:ascii="Garamond" w:hAnsi="Garamond"/>
                <w:sz w:val="28"/>
                <w:szCs w:val="28"/>
              </w:rPr>
              <w:t>reesht</w:t>
            </w:r>
            <w:proofErr w:type="spellEnd"/>
            <w:r w:rsidRPr="00FC02A8">
              <w:rPr>
                <w:rFonts w:ascii="Garamond" w:hAnsi="Garamond"/>
                <w:sz w:val="28"/>
                <w:szCs w:val="28"/>
              </w:rPr>
              <w:t xml:space="preserve"> y </w:t>
            </w:r>
            <w:proofErr w:type="spellStart"/>
            <w:r w:rsidRPr="00FC02A8">
              <w:rPr>
                <w:rFonts w:ascii="Garamond" w:hAnsi="Garamond"/>
                <w:sz w:val="28"/>
                <w:szCs w:val="28"/>
              </w:rPr>
              <w:t>tras</w:t>
            </w:r>
            <w:proofErr w:type="spellEnd"/>
            <w:r w:rsidRPr="00FC02A8">
              <w:rPr>
                <w:rFonts w:ascii="Garamond" w:hAnsi="Garamond"/>
                <w:sz w:val="28"/>
                <w:szCs w:val="28"/>
              </w:rPr>
              <w:t xml:space="preserve"> </w:t>
            </w:r>
            <w:proofErr w:type="spellStart"/>
            <w:r w:rsidRPr="00FC02A8">
              <w:rPr>
                <w:rFonts w:ascii="Garamond" w:hAnsi="Garamond"/>
                <w:sz w:val="28"/>
                <w:szCs w:val="28"/>
              </w:rPr>
              <w:t>laa</w:t>
            </w:r>
            <w:proofErr w:type="spellEnd"/>
            <w:r w:rsidRPr="00FC02A8">
              <w:rPr>
                <w:rFonts w:ascii="Garamond" w:hAnsi="Garamond"/>
                <w:sz w:val="28"/>
                <w:szCs w:val="28"/>
              </w:rPr>
              <w:t xml:space="preserve"> </w:t>
            </w:r>
            <w:proofErr w:type="spellStart"/>
            <w:r w:rsidRPr="00FC02A8">
              <w:rPr>
                <w:rFonts w:ascii="Garamond" w:hAnsi="Garamond"/>
                <w:sz w:val="28"/>
                <w:szCs w:val="28"/>
              </w:rPr>
              <w:t>veih</w:t>
            </w:r>
            <w:proofErr w:type="spellEnd"/>
            <w:r w:rsidRPr="00FC02A8">
              <w:rPr>
                <w:rFonts w:ascii="Garamond" w:hAnsi="Garamond"/>
                <w:sz w:val="28"/>
                <w:szCs w:val="28"/>
              </w:rPr>
              <w:t xml:space="preserve"> </w:t>
            </w:r>
            <w:proofErr w:type="spellStart"/>
            <w:r w:rsidRPr="00FC02A8">
              <w:rPr>
                <w:rFonts w:ascii="Garamond" w:hAnsi="Garamond"/>
                <w:sz w:val="28"/>
                <w:szCs w:val="28"/>
              </w:rPr>
              <w:t>ny</w:t>
            </w:r>
            <w:proofErr w:type="spellEnd"/>
            <w:r w:rsidRPr="00FC02A8">
              <w:rPr>
                <w:rFonts w:ascii="Garamond" w:hAnsi="Garamond"/>
                <w:sz w:val="28"/>
                <w:szCs w:val="28"/>
              </w:rPr>
              <w:t xml:space="preserve"> </w:t>
            </w:r>
            <w:proofErr w:type="spellStart"/>
            <w:r w:rsidRPr="00FC02A8">
              <w:rPr>
                <w:rFonts w:ascii="Garamond" w:hAnsi="Garamond"/>
                <w:sz w:val="28"/>
                <w:szCs w:val="28"/>
              </w:rPr>
              <w:t>merriu</w:t>
            </w:r>
            <w:proofErr w:type="spellEnd"/>
            <w:r w:rsidRPr="00FC02A8">
              <w:rPr>
                <w:rFonts w:ascii="Garamond" w:hAnsi="Garamond"/>
                <w:sz w:val="28"/>
                <w:szCs w:val="28"/>
              </w:rPr>
              <w:t xml:space="preserve">. </w:t>
            </w:r>
          </w:p>
        </w:tc>
        <w:tc>
          <w:tcPr>
            <w:tcW w:w="0" w:type="auto"/>
          </w:tcPr>
          <w:p w14:paraId="18EDB65D" w14:textId="77777777" w:rsidR="002932A2" w:rsidRPr="00301C44" w:rsidRDefault="002932A2" w:rsidP="00DB60C3">
            <w:pPr>
              <w:pStyle w:val="ListParagraph"/>
              <w:ind w:left="0" w:firstLine="227"/>
              <w:jc w:val="both"/>
              <w:rPr>
                <w:rFonts w:ascii="Garamond" w:hAnsi="Garamond" w:cs="Times New Roman"/>
                <w:sz w:val="28"/>
              </w:rPr>
            </w:pPr>
            <w:r w:rsidRPr="00301C44">
              <w:rPr>
                <w:rFonts w:ascii="Garamond" w:hAnsi="Garamond" w:cs="Times New Roman"/>
                <w:sz w:val="28"/>
              </w:rPr>
              <w:t>You believe that he died, was buried, and rose the third Day from the dead.</w:t>
            </w:r>
          </w:p>
        </w:tc>
        <w:tc>
          <w:tcPr>
            <w:tcW w:w="0" w:type="auto"/>
          </w:tcPr>
          <w:p w14:paraId="7279BD83" w14:textId="77777777" w:rsidR="002932A2" w:rsidRPr="00167195" w:rsidRDefault="002932A2" w:rsidP="00DB60C3">
            <w:pPr>
              <w:pStyle w:val="ListParagraph"/>
              <w:ind w:left="0"/>
              <w:rPr>
                <w:rFonts w:ascii="Garamond" w:hAnsi="Garamond" w:cs="Times New Roman"/>
                <w:sz w:val="20"/>
                <w:szCs w:val="20"/>
              </w:rPr>
            </w:pPr>
          </w:p>
        </w:tc>
      </w:tr>
      <w:tr w:rsidR="002932A2" w:rsidRPr="00301C44" w14:paraId="2832C8A9" w14:textId="77777777" w:rsidTr="00A13FBB">
        <w:tc>
          <w:tcPr>
            <w:tcW w:w="0" w:type="auto"/>
          </w:tcPr>
          <w:p w14:paraId="115812F3" w14:textId="77777777" w:rsidR="002932A2" w:rsidRPr="00FC02A8" w:rsidRDefault="002932A2" w:rsidP="00DB60C3">
            <w:pPr>
              <w:pStyle w:val="CM3"/>
              <w:widowControl/>
              <w:spacing w:line="240" w:lineRule="auto"/>
              <w:ind w:firstLine="227"/>
              <w:contextualSpacing/>
              <w:jc w:val="both"/>
              <w:rPr>
                <w:rFonts w:ascii="Garamond" w:hAnsi="Garamond"/>
                <w:i/>
                <w:sz w:val="28"/>
                <w:szCs w:val="28"/>
              </w:rPr>
            </w:pPr>
            <w:proofErr w:type="spellStart"/>
            <w:r w:rsidRPr="00FC02A8">
              <w:rPr>
                <w:rFonts w:ascii="Garamond" w:hAnsi="Garamond"/>
                <w:sz w:val="28"/>
                <w:szCs w:val="28"/>
              </w:rPr>
              <w:t>Eisht</w:t>
            </w:r>
            <w:proofErr w:type="spellEnd"/>
            <w:r w:rsidRPr="00FC02A8">
              <w:rPr>
                <w:rFonts w:ascii="Garamond" w:hAnsi="Garamond"/>
                <w:sz w:val="28"/>
                <w:szCs w:val="28"/>
              </w:rPr>
              <w:t xml:space="preserve"> </w:t>
            </w:r>
            <w:proofErr w:type="spellStart"/>
            <w:r w:rsidRPr="00FC02A8">
              <w:rPr>
                <w:rFonts w:ascii="Garamond" w:hAnsi="Garamond"/>
                <w:sz w:val="28"/>
                <w:szCs w:val="28"/>
              </w:rPr>
              <w:t>t’ow</w:t>
            </w:r>
            <w:proofErr w:type="spellEnd"/>
            <w:r w:rsidRPr="00FC02A8">
              <w:rPr>
                <w:rFonts w:ascii="Garamond" w:hAnsi="Garamond"/>
                <w:sz w:val="28"/>
                <w:szCs w:val="28"/>
              </w:rPr>
              <w:t xml:space="preserve"> </w:t>
            </w:r>
            <w:proofErr w:type="spellStart"/>
            <w:r w:rsidRPr="00FC02A8">
              <w:rPr>
                <w:rFonts w:ascii="Garamond" w:hAnsi="Garamond"/>
                <w:sz w:val="28"/>
                <w:szCs w:val="28"/>
              </w:rPr>
              <w:t>shicker</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vod</w:t>
            </w:r>
            <w:proofErr w:type="spellEnd"/>
            <w:r w:rsidRPr="00FC02A8">
              <w:rPr>
                <w:rFonts w:ascii="Garamond" w:hAnsi="Garamond"/>
                <w:sz w:val="28"/>
                <w:szCs w:val="28"/>
              </w:rPr>
              <w:t xml:space="preserve"> </w:t>
            </w:r>
            <w:proofErr w:type="spellStart"/>
            <w:r w:rsidRPr="00FC02A8">
              <w:rPr>
                <w:rFonts w:ascii="Garamond" w:hAnsi="Garamond"/>
                <w:sz w:val="28"/>
                <w:szCs w:val="28"/>
              </w:rPr>
              <w:t>Jee</w:t>
            </w:r>
            <w:proofErr w:type="spellEnd"/>
            <w:r w:rsidRPr="00FC02A8">
              <w:rPr>
                <w:rFonts w:ascii="Garamond" w:hAnsi="Garamond"/>
                <w:sz w:val="28"/>
                <w:szCs w:val="28"/>
              </w:rPr>
              <w:t xml:space="preserve"> </w:t>
            </w:r>
            <w:proofErr w:type="spellStart"/>
            <w:r w:rsidRPr="00FC02A8">
              <w:rPr>
                <w:rFonts w:ascii="Garamond" w:hAnsi="Garamond"/>
                <w:sz w:val="28"/>
                <w:szCs w:val="28"/>
              </w:rPr>
              <w:t>ny</w:t>
            </w:r>
            <w:proofErr w:type="spellEnd"/>
            <w:r w:rsidRPr="00FC02A8">
              <w:rPr>
                <w:rFonts w:ascii="Garamond" w:hAnsi="Garamond"/>
                <w:sz w:val="28"/>
                <w:szCs w:val="28"/>
              </w:rPr>
              <w:t xml:space="preserve"> </w:t>
            </w:r>
            <w:proofErr w:type="spellStart"/>
            <w:r w:rsidRPr="00FC02A8">
              <w:rPr>
                <w:rFonts w:ascii="Garamond" w:hAnsi="Garamond"/>
                <w:sz w:val="28"/>
                <w:szCs w:val="28"/>
              </w:rPr>
              <w:t>merriu</w:t>
            </w:r>
            <w:proofErr w:type="spellEnd"/>
            <w:r w:rsidRPr="00FC02A8">
              <w:rPr>
                <w:rFonts w:ascii="Garamond" w:hAnsi="Garamond"/>
                <w:sz w:val="28"/>
                <w:szCs w:val="28"/>
              </w:rPr>
              <w:t xml:space="preserve"> y </w:t>
            </w:r>
            <w:proofErr w:type="spellStart"/>
            <w:r w:rsidRPr="00FC02A8">
              <w:rPr>
                <w:rFonts w:ascii="Garamond" w:hAnsi="Garamond"/>
                <w:sz w:val="28"/>
                <w:szCs w:val="28"/>
              </w:rPr>
              <w:t>vioaghey</w:t>
            </w:r>
            <w:proofErr w:type="spellEnd"/>
            <w:r w:rsidRPr="00FC02A8">
              <w:rPr>
                <w:rFonts w:ascii="Garamond" w:hAnsi="Garamond"/>
                <w:sz w:val="28"/>
                <w:szCs w:val="28"/>
              </w:rPr>
              <w:t xml:space="preserve">, as </w:t>
            </w:r>
            <w:proofErr w:type="spellStart"/>
            <w:r w:rsidRPr="00FC02A8">
              <w:rPr>
                <w:rFonts w:ascii="Garamond" w:hAnsi="Garamond"/>
                <w:sz w:val="28"/>
                <w:szCs w:val="28"/>
              </w:rPr>
              <w:t>shen</w:t>
            </w:r>
            <w:proofErr w:type="spellEnd"/>
            <w:r w:rsidRPr="00FC02A8">
              <w:rPr>
                <w:rFonts w:ascii="Garamond" w:hAnsi="Garamond"/>
                <w:sz w:val="28"/>
                <w:szCs w:val="28"/>
              </w:rPr>
              <w:t xml:space="preserve">-y-fa ta </w:t>
            </w:r>
            <w:proofErr w:type="spellStart"/>
            <w:r w:rsidRPr="00FC02A8">
              <w:rPr>
                <w:rFonts w:ascii="Garamond" w:hAnsi="Garamond"/>
                <w:sz w:val="28"/>
                <w:szCs w:val="28"/>
              </w:rPr>
              <w:t>treshteil</w:t>
            </w:r>
            <w:proofErr w:type="spellEnd"/>
            <w:r w:rsidRPr="00FC02A8">
              <w:rPr>
                <w:rFonts w:ascii="Garamond" w:hAnsi="Garamond"/>
                <w:sz w:val="28"/>
                <w:szCs w:val="28"/>
              </w:rPr>
              <w:t xml:space="preserve"> </w:t>
            </w:r>
            <w:proofErr w:type="spellStart"/>
            <w:r w:rsidRPr="00FC02A8">
              <w:rPr>
                <w:rFonts w:ascii="Garamond" w:hAnsi="Garamond"/>
                <w:sz w:val="28"/>
                <w:szCs w:val="28"/>
              </w:rPr>
              <w:t>ain</w:t>
            </w:r>
            <w:proofErr w:type="spellEnd"/>
            <w:r w:rsidRPr="00FC02A8">
              <w:rPr>
                <w:rFonts w:ascii="Garamond" w:hAnsi="Garamond"/>
                <w:sz w:val="28"/>
                <w:szCs w:val="28"/>
              </w:rPr>
              <w:t xml:space="preserve"> </w:t>
            </w:r>
            <w:proofErr w:type="spellStart"/>
            <w:r w:rsidRPr="00FC02A8">
              <w:rPr>
                <w:rFonts w:ascii="Garamond" w:hAnsi="Garamond"/>
                <w:sz w:val="28"/>
                <w:szCs w:val="28"/>
              </w:rPr>
              <w:t>chammah</w:t>
            </w:r>
            <w:proofErr w:type="spellEnd"/>
            <w:r w:rsidRPr="00FC02A8">
              <w:rPr>
                <w:rFonts w:ascii="Garamond" w:hAnsi="Garamond"/>
                <w:sz w:val="28"/>
                <w:szCs w:val="28"/>
              </w:rPr>
              <w:t xml:space="preserve"> er </w:t>
            </w:r>
            <w:proofErr w:type="spellStart"/>
            <w:r w:rsidRPr="00FC02A8">
              <w:rPr>
                <w:rFonts w:ascii="Garamond" w:hAnsi="Garamond"/>
                <w:sz w:val="28"/>
                <w:szCs w:val="28"/>
              </w:rPr>
              <w:t>nyn</w:t>
            </w:r>
            <w:proofErr w:type="spellEnd"/>
            <w:r w:rsidRPr="00FC02A8">
              <w:rPr>
                <w:rFonts w:ascii="Garamond" w:hAnsi="Garamond"/>
                <w:sz w:val="28"/>
                <w:szCs w:val="28"/>
              </w:rPr>
              <w:t xml:space="preserve"> son </w:t>
            </w:r>
            <w:proofErr w:type="spellStart"/>
            <w:r w:rsidRPr="00FC02A8">
              <w:rPr>
                <w:rFonts w:ascii="Garamond" w:hAnsi="Garamond"/>
                <w:sz w:val="28"/>
                <w:szCs w:val="28"/>
              </w:rPr>
              <w:t>hene</w:t>
            </w:r>
            <w:proofErr w:type="spellEnd"/>
            <w:r w:rsidRPr="00FC02A8">
              <w:rPr>
                <w:rFonts w:ascii="Garamond" w:hAnsi="Garamond"/>
                <w:sz w:val="28"/>
                <w:szCs w:val="28"/>
              </w:rPr>
              <w:t xml:space="preserve">, as er son </w:t>
            </w:r>
            <w:proofErr w:type="spellStart"/>
            <w:r w:rsidRPr="00FC02A8">
              <w:rPr>
                <w:rFonts w:ascii="Garamond" w:hAnsi="Garamond"/>
                <w:sz w:val="28"/>
                <w:szCs w:val="28"/>
              </w:rPr>
              <w:t>nyn</w:t>
            </w:r>
            <w:proofErr w:type="spellEnd"/>
            <w:r w:rsidRPr="00FC02A8">
              <w:rPr>
                <w:rFonts w:ascii="Garamond" w:hAnsi="Garamond"/>
                <w:sz w:val="28"/>
                <w:szCs w:val="28"/>
              </w:rPr>
              <w:t xml:space="preserve"> </w:t>
            </w:r>
            <w:proofErr w:type="spellStart"/>
            <w:r w:rsidRPr="00FC02A8">
              <w:rPr>
                <w:rFonts w:ascii="Garamond" w:hAnsi="Garamond"/>
                <w:sz w:val="28"/>
                <w:szCs w:val="28"/>
              </w:rPr>
              <w:t>Gaardjyn</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bee mad bio </w:t>
            </w:r>
            <w:proofErr w:type="spellStart"/>
            <w:r w:rsidRPr="00FC02A8">
              <w:rPr>
                <w:rFonts w:ascii="Garamond" w:hAnsi="Garamond"/>
                <w:sz w:val="28"/>
                <w:szCs w:val="28"/>
              </w:rPr>
              <w:t>reesht</w:t>
            </w:r>
            <w:proofErr w:type="spellEnd"/>
            <w:r w:rsidR="002C617D" w:rsidRPr="002C617D">
              <w:rPr>
                <w:rFonts w:ascii="Garamond" w:hAnsi="Garamond"/>
                <w:sz w:val="28"/>
                <w:szCs w:val="28"/>
              </w:rPr>
              <w:t> ;</w:t>
            </w:r>
            <w:r w:rsidRPr="00FC02A8">
              <w:rPr>
                <w:rFonts w:ascii="Garamond" w:hAnsi="Garamond"/>
                <w:sz w:val="28"/>
                <w:szCs w:val="28"/>
              </w:rPr>
              <w:t xml:space="preserve"> </w:t>
            </w:r>
            <w:r w:rsidRPr="00FC02A8">
              <w:rPr>
                <w:rFonts w:ascii="Garamond" w:hAnsi="Garamond"/>
                <w:i/>
                <w:sz w:val="28"/>
                <w:szCs w:val="28"/>
              </w:rPr>
              <w:t xml:space="preserve">Son </w:t>
            </w:r>
            <w:proofErr w:type="spellStart"/>
            <w:r w:rsidRPr="00FC02A8">
              <w:rPr>
                <w:rFonts w:ascii="Garamond" w:hAnsi="Garamond"/>
                <w:i/>
                <w:sz w:val="28"/>
                <w:szCs w:val="28"/>
              </w:rPr>
              <w:t>ver</w:t>
            </w:r>
            <w:proofErr w:type="spellEnd"/>
            <w:r w:rsidRPr="00FC02A8">
              <w:rPr>
                <w:rFonts w:ascii="Garamond" w:hAnsi="Garamond"/>
                <w:i/>
                <w:sz w:val="28"/>
                <w:szCs w:val="28"/>
              </w:rPr>
              <w:t xml:space="preserve"> </w:t>
            </w:r>
            <w:proofErr w:type="spellStart"/>
            <w:r w:rsidRPr="00FC02A8">
              <w:rPr>
                <w:rFonts w:ascii="Garamond" w:hAnsi="Garamond"/>
                <w:i/>
                <w:sz w:val="28"/>
                <w:szCs w:val="28"/>
              </w:rPr>
              <w:t>Jee</w:t>
            </w:r>
            <w:proofErr w:type="spellEnd"/>
            <w:r w:rsidRPr="00FC02A8">
              <w:rPr>
                <w:rFonts w:ascii="Garamond" w:hAnsi="Garamond"/>
                <w:i/>
                <w:sz w:val="28"/>
                <w:szCs w:val="28"/>
              </w:rPr>
              <w:t xml:space="preserve"> </w:t>
            </w:r>
            <w:proofErr w:type="spellStart"/>
            <w:r w:rsidRPr="00FC02A8">
              <w:rPr>
                <w:rFonts w:ascii="Garamond" w:hAnsi="Garamond"/>
                <w:i/>
                <w:sz w:val="28"/>
                <w:szCs w:val="28"/>
              </w:rPr>
              <w:t>lesh</w:t>
            </w:r>
            <w:proofErr w:type="spellEnd"/>
            <w:r w:rsidRPr="00FC02A8">
              <w:rPr>
                <w:rFonts w:ascii="Garamond" w:hAnsi="Garamond"/>
                <w:i/>
                <w:sz w:val="28"/>
                <w:szCs w:val="28"/>
              </w:rPr>
              <w:t xml:space="preserve"> marish </w:t>
            </w:r>
            <w:proofErr w:type="spellStart"/>
            <w:r w:rsidRPr="00FC02A8">
              <w:rPr>
                <w:rFonts w:ascii="Garamond" w:hAnsi="Garamond"/>
                <w:i/>
                <w:sz w:val="28"/>
                <w:szCs w:val="28"/>
              </w:rPr>
              <w:t>adsyn</w:t>
            </w:r>
            <w:proofErr w:type="spellEnd"/>
            <w:r w:rsidRPr="00FC02A8">
              <w:rPr>
                <w:rFonts w:ascii="Garamond" w:hAnsi="Garamond"/>
                <w:i/>
                <w:sz w:val="28"/>
                <w:szCs w:val="28"/>
              </w:rPr>
              <w:t xml:space="preserve"> ta </w:t>
            </w:r>
            <w:proofErr w:type="spellStart"/>
            <w:r w:rsidRPr="00FC02A8">
              <w:rPr>
                <w:rFonts w:ascii="Garamond" w:hAnsi="Garamond"/>
                <w:i/>
                <w:sz w:val="28"/>
                <w:szCs w:val="28"/>
              </w:rPr>
              <w:t>cadley</w:t>
            </w:r>
            <w:proofErr w:type="spellEnd"/>
            <w:r w:rsidRPr="00FC02A8">
              <w:rPr>
                <w:rFonts w:ascii="Garamond" w:hAnsi="Garamond"/>
                <w:i/>
                <w:sz w:val="28"/>
                <w:szCs w:val="28"/>
              </w:rPr>
              <w:t xml:space="preserve"> </w:t>
            </w:r>
            <w:proofErr w:type="spellStart"/>
            <w:r w:rsidRPr="00FC02A8">
              <w:rPr>
                <w:rFonts w:ascii="Garamond" w:hAnsi="Garamond"/>
                <w:i/>
                <w:sz w:val="28"/>
                <w:szCs w:val="28"/>
              </w:rPr>
              <w:t>ayns</w:t>
            </w:r>
            <w:proofErr w:type="spellEnd"/>
            <w:r w:rsidRPr="00FC02A8">
              <w:rPr>
                <w:rFonts w:ascii="Garamond" w:hAnsi="Garamond"/>
                <w:i/>
                <w:sz w:val="28"/>
                <w:szCs w:val="28"/>
              </w:rPr>
              <w:t xml:space="preserve"> </w:t>
            </w:r>
            <w:proofErr w:type="spellStart"/>
            <w:r w:rsidRPr="00FC02A8">
              <w:rPr>
                <w:rFonts w:ascii="Garamond" w:hAnsi="Garamond"/>
                <w:i/>
                <w:sz w:val="28"/>
                <w:szCs w:val="28"/>
              </w:rPr>
              <w:t>Yeesey</w:t>
            </w:r>
            <w:proofErr w:type="spellEnd"/>
            <w:r w:rsidRPr="00FC02A8">
              <w:rPr>
                <w:rFonts w:ascii="Garamond" w:hAnsi="Garamond"/>
                <w:i/>
                <w:sz w:val="28"/>
                <w:szCs w:val="28"/>
              </w:rPr>
              <w:t xml:space="preserve">. </w:t>
            </w:r>
          </w:p>
        </w:tc>
        <w:tc>
          <w:tcPr>
            <w:tcW w:w="0" w:type="auto"/>
          </w:tcPr>
          <w:p w14:paraId="7ADBAFC4" w14:textId="77777777" w:rsidR="002932A2" w:rsidRPr="00301C44" w:rsidRDefault="002932A2" w:rsidP="00DB60C3">
            <w:pPr>
              <w:pStyle w:val="ListParagraph"/>
              <w:ind w:left="0" w:firstLine="227"/>
              <w:jc w:val="both"/>
              <w:rPr>
                <w:rFonts w:ascii="Garamond" w:hAnsi="Garamond" w:cs="Times New Roman"/>
                <w:sz w:val="28"/>
              </w:rPr>
            </w:pPr>
            <w:r w:rsidRPr="00301C44">
              <w:rPr>
                <w:rFonts w:ascii="Garamond" w:hAnsi="Garamond" w:cs="Times New Roman"/>
                <w:i/>
                <w:sz w:val="28"/>
              </w:rPr>
              <w:t>Then you are sure that</w:t>
            </w:r>
            <w:r w:rsidRPr="00301C44">
              <w:rPr>
                <w:rFonts w:ascii="Garamond" w:hAnsi="Garamond" w:cs="Times New Roman"/>
                <w:sz w:val="28"/>
              </w:rPr>
              <w:t xml:space="preserve"> God can raise the Dead, </w:t>
            </w:r>
            <w:r w:rsidRPr="00301C44">
              <w:rPr>
                <w:rFonts w:ascii="Garamond" w:hAnsi="Garamond" w:cs="Times New Roman"/>
                <w:i/>
                <w:sz w:val="28"/>
              </w:rPr>
              <w:t xml:space="preserve">and therefore we hope, both for </w:t>
            </w:r>
            <w:proofErr w:type="spellStart"/>
            <w:r w:rsidRPr="00301C44">
              <w:rPr>
                <w:rFonts w:ascii="Garamond" w:hAnsi="Garamond" w:cs="Times New Roman"/>
                <w:i/>
                <w:sz w:val="28"/>
              </w:rPr>
              <w:t>our selves</w:t>
            </w:r>
            <w:proofErr w:type="spellEnd"/>
            <w:r w:rsidRPr="00301C44">
              <w:rPr>
                <w:rFonts w:ascii="Garamond" w:hAnsi="Garamond" w:cs="Times New Roman"/>
                <w:i/>
                <w:sz w:val="28"/>
              </w:rPr>
              <w:t xml:space="preserve"> and our Friends, that we shall live again</w:t>
            </w:r>
            <w:r w:rsidR="002C617D" w:rsidRPr="002C617D">
              <w:rPr>
                <w:rFonts w:ascii="Garamond" w:hAnsi="Garamond" w:cs="Times New Roman"/>
                <w:sz w:val="28"/>
              </w:rPr>
              <w:t> ;</w:t>
            </w:r>
            <w:r w:rsidRPr="00301C44">
              <w:rPr>
                <w:rFonts w:ascii="Garamond" w:hAnsi="Garamond" w:cs="Times New Roman"/>
                <w:sz w:val="28"/>
              </w:rPr>
              <w:t xml:space="preserve"> For them that sleep in Jesus, shall God bring with him.</w:t>
            </w:r>
          </w:p>
        </w:tc>
        <w:tc>
          <w:tcPr>
            <w:tcW w:w="0" w:type="auto"/>
          </w:tcPr>
          <w:p w14:paraId="58F2FAF2" w14:textId="77777777" w:rsidR="00750434" w:rsidRDefault="00750434" w:rsidP="00DB60C3">
            <w:pPr>
              <w:pStyle w:val="ListParagraph"/>
              <w:ind w:left="0"/>
              <w:rPr>
                <w:rFonts w:ascii="Garamond" w:hAnsi="Garamond" w:cs="Times New Roman"/>
                <w:sz w:val="20"/>
                <w:szCs w:val="20"/>
              </w:rPr>
            </w:pPr>
          </w:p>
          <w:p w14:paraId="7C9202C8" w14:textId="77777777" w:rsidR="00750434" w:rsidRDefault="00750434" w:rsidP="00DB60C3">
            <w:pPr>
              <w:pStyle w:val="ListParagraph"/>
              <w:ind w:left="0"/>
              <w:rPr>
                <w:rFonts w:ascii="Garamond" w:hAnsi="Garamond" w:cs="Times New Roman"/>
                <w:sz w:val="20"/>
                <w:szCs w:val="20"/>
              </w:rPr>
            </w:pPr>
          </w:p>
          <w:p w14:paraId="0881AFF1" w14:textId="77777777" w:rsidR="00750434" w:rsidRDefault="00750434" w:rsidP="00DB60C3">
            <w:pPr>
              <w:pStyle w:val="ListParagraph"/>
              <w:ind w:left="0"/>
              <w:rPr>
                <w:rFonts w:ascii="Garamond" w:hAnsi="Garamond" w:cs="Times New Roman"/>
                <w:sz w:val="20"/>
                <w:szCs w:val="20"/>
              </w:rPr>
            </w:pPr>
          </w:p>
          <w:p w14:paraId="724758A2" w14:textId="77777777" w:rsidR="00750434" w:rsidRDefault="00750434" w:rsidP="00DB60C3">
            <w:pPr>
              <w:pStyle w:val="ListParagraph"/>
              <w:ind w:left="0"/>
              <w:rPr>
                <w:rFonts w:ascii="Garamond" w:hAnsi="Garamond" w:cs="Times New Roman"/>
                <w:sz w:val="20"/>
                <w:szCs w:val="20"/>
              </w:rPr>
            </w:pPr>
          </w:p>
          <w:p w14:paraId="362045E0" w14:textId="77777777" w:rsidR="00750434" w:rsidRDefault="00750434" w:rsidP="00DB60C3">
            <w:pPr>
              <w:pStyle w:val="ListParagraph"/>
              <w:ind w:left="0"/>
              <w:rPr>
                <w:rFonts w:ascii="Garamond" w:hAnsi="Garamond" w:cs="Times New Roman"/>
                <w:sz w:val="20"/>
                <w:szCs w:val="20"/>
              </w:rPr>
            </w:pPr>
          </w:p>
          <w:p w14:paraId="0F256224" w14:textId="77777777" w:rsidR="002932A2" w:rsidRPr="000D0F51" w:rsidRDefault="000D0F51" w:rsidP="00DB60C3">
            <w:pPr>
              <w:pStyle w:val="ListParagraph"/>
              <w:ind w:left="0"/>
              <w:rPr>
                <w:rFonts w:ascii="Garamond" w:hAnsi="Garamond" w:cs="Times New Roman"/>
                <w:sz w:val="20"/>
                <w:szCs w:val="20"/>
              </w:rPr>
            </w:pPr>
            <w:r>
              <w:rPr>
                <w:rFonts w:ascii="Garamond" w:hAnsi="Garamond" w:cs="Times New Roman"/>
                <w:sz w:val="20"/>
                <w:szCs w:val="20"/>
              </w:rPr>
              <w:t>1 Thess. 4. 14.</w:t>
            </w:r>
          </w:p>
        </w:tc>
      </w:tr>
      <w:tr w:rsidR="002932A2" w:rsidRPr="00301C44" w14:paraId="63A7647B" w14:textId="77777777" w:rsidTr="00A13FBB">
        <w:tc>
          <w:tcPr>
            <w:tcW w:w="0" w:type="auto"/>
          </w:tcPr>
          <w:p w14:paraId="3F48BD1B" w14:textId="77777777" w:rsidR="002932A2" w:rsidRPr="00FC02A8" w:rsidRDefault="002932A2" w:rsidP="00DB60C3">
            <w:pPr>
              <w:pStyle w:val="CM3"/>
              <w:widowControl/>
              <w:spacing w:line="240" w:lineRule="auto"/>
              <w:ind w:firstLine="227"/>
              <w:contextualSpacing/>
              <w:jc w:val="both"/>
              <w:rPr>
                <w:rFonts w:ascii="Garamond" w:hAnsi="Garamond"/>
                <w:sz w:val="28"/>
                <w:szCs w:val="28"/>
              </w:rPr>
            </w:pPr>
            <w:r w:rsidRPr="00FC02A8">
              <w:rPr>
                <w:rFonts w:ascii="Garamond" w:hAnsi="Garamond"/>
                <w:i/>
                <w:sz w:val="28"/>
                <w:szCs w:val="28"/>
              </w:rPr>
              <w:t xml:space="preserve">My </w:t>
            </w:r>
            <w:proofErr w:type="spellStart"/>
            <w:r w:rsidRPr="00FC02A8">
              <w:rPr>
                <w:rFonts w:ascii="Garamond" w:hAnsi="Garamond"/>
                <w:i/>
                <w:sz w:val="28"/>
                <w:szCs w:val="28"/>
              </w:rPr>
              <w:t>hrog</w:t>
            </w:r>
            <w:proofErr w:type="spellEnd"/>
            <w:r w:rsidRPr="00FC02A8">
              <w:rPr>
                <w:rFonts w:ascii="Garamond" w:hAnsi="Garamond"/>
                <w:i/>
                <w:sz w:val="28"/>
                <w:szCs w:val="28"/>
              </w:rPr>
              <w:t xml:space="preserve"> </w:t>
            </w:r>
            <w:proofErr w:type="spellStart"/>
            <w:r w:rsidRPr="00FC02A8">
              <w:rPr>
                <w:rFonts w:ascii="Garamond" w:hAnsi="Garamond"/>
                <w:i/>
                <w:sz w:val="28"/>
                <w:szCs w:val="28"/>
              </w:rPr>
              <w:t>Jee</w:t>
            </w:r>
            <w:proofErr w:type="spellEnd"/>
            <w:r w:rsidRPr="00FC02A8">
              <w:rPr>
                <w:rFonts w:ascii="Garamond" w:hAnsi="Garamond"/>
                <w:i/>
                <w:sz w:val="28"/>
                <w:szCs w:val="28"/>
              </w:rPr>
              <w:t xml:space="preserve"> </w:t>
            </w:r>
            <w:proofErr w:type="spellStart"/>
            <w:r w:rsidRPr="00FC02A8">
              <w:rPr>
                <w:rFonts w:ascii="Garamond" w:hAnsi="Garamond"/>
                <w:i/>
                <w:sz w:val="28"/>
                <w:szCs w:val="28"/>
              </w:rPr>
              <w:t>Creest</w:t>
            </w:r>
            <w:proofErr w:type="spellEnd"/>
            <w:r w:rsidRPr="00FC02A8">
              <w:rPr>
                <w:rFonts w:ascii="Garamond" w:hAnsi="Garamond"/>
                <w:i/>
                <w:sz w:val="28"/>
                <w:szCs w:val="28"/>
              </w:rPr>
              <w:t xml:space="preserve"> </w:t>
            </w:r>
            <w:proofErr w:type="spellStart"/>
            <w:r w:rsidRPr="00FC02A8">
              <w:rPr>
                <w:rFonts w:ascii="Garamond" w:hAnsi="Garamond"/>
                <w:i/>
                <w:sz w:val="28"/>
                <w:szCs w:val="28"/>
              </w:rPr>
              <w:t>veih</w:t>
            </w:r>
            <w:proofErr w:type="spellEnd"/>
            <w:r w:rsidRPr="00FC02A8">
              <w:rPr>
                <w:rFonts w:ascii="Garamond" w:hAnsi="Garamond"/>
                <w:i/>
                <w:sz w:val="28"/>
                <w:szCs w:val="28"/>
              </w:rPr>
              <w:t xml:space="preserve"> </w:t>
            </w:r>
            <w:proofErr w:type="spellStart"/>
            <w:r w:rsidRPr="00FC02A8">
              <w:rPr>
                <w:rFonts w:ascii="Garamond" w:hAnsi="Garamond"/>
                <w:i/>
                <w:sz w:val="28"/>
                <w:szCs w:val="28"/>
              </w:rPr>
              <w:t>ny</w:t>
            </w:r>
            <w:proofErr w:type="spellEnd"/>
            <w:r w:rsidRPr="00FC02A8">
              <w:rPr>
                <w:rFonts w:ascii="Garamond" w:hAnsi="Garamond"/>
                <w:i/>
                <w:sz w:val="28"/>
                <w:szCs w:val="28"/>
              </w:rPr>
              <w:t xml:space="preserve"> </w:t>
            </w:r>
            <w:proofErr w:type="spellStart"/>
            <w:r w:rsidRPr="00FC02A8">
              <w:rPr>
                <w:rFonts w:ascii="Garamond" w:hAnsi="Garamond"/>
                <w:i/>
                <w:sz w:val="28"/>
                <w:szCs w:val="28"/>
              </w:rPr>
              <w:t>merriu</w:t>
            </w:r>
            <w:proofErr w:type="spellEnd"/>
            <w:r w:rsidRPr="00FC02A8">
              <w:rPr>
                <w:rFonts w:ascii="Garamond" w:hAnsi="Garamond"/>
                <w:sz w:val="28"/>
                <w:szCs w:val="28"/>
              </w:rPr>
              <w:t xml:space="preserve">, </w:t>
            </w:r>
            <w:proofErr w:type="spellStart"/>
            <w:r w:rsidRPr="00FC02A8">
              <w:rPr>
                <w:rFonts w:ascii="Garamond" w:hAnsi="Garamond"/>
                <w:sz w:val="28"/>
                <w:szCs w:val="28"/>
              </w:rPr>
              <w:t>eisht</w:t>
            </w:r>
            <w:proofErr w:type="spellEnd"/>
            <w:r w:rsidRPr="00FC02A8">
              <w:rPr>
                <w:rFonts w:ascii="Garamond" w:hAnsi="Garamond"/>
                <w:sz w:val="28"/>
                <w:szCs w:val="28"/>
              </w:rPr>
              <w:t xml:space="preserve"> ta shin </w:t>
            </w:r>
            <w:proofErr w:type="spellStart"/>
            <w:r w:rsidRPr="00FC02A8">
              <w:rPr>
                <w:rFonts w:ascii="Garamond" w:hAnsi="Garamond"/>
                <w:sz w:val="28"/>
                <w:szCs w:val="28"/>
              </w:rPr>
              <w:t>feer</w:t>
            </w:r>
            <w:proofErr w:type="spellEnd"/>
            <w:r w:rsidRPr="00FC02A8">
              <w:rPr>
                <w:rFonts w:ascii="Garamond" w:hAnsi="Garamond"/>
                <w:sz w:val="28"/>
                <w:szCs w:val="28"/>
              </w:rPr>
              <w:t xml:space="preserve"> </w:t>
            </w:r>
            <w:proofErr w:type="spellStart"/>
            <w:r w:rsidRPr="00FC02A8">
              <w:rPr>
                <w:rFonts w:ascii="Garamond" w:hAnsi="Garamond"/>
                <w:sz w:val="28"/>
                <w:szCs w:val="28"/>
              </w:rPr>
              <w:t>shicker</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w:t>
            </w:r>
            <w:proofErr w:type="spellStart"/>
            <w:r w:rsidRPr="00FC02A8">
              <w:rPr>
                <w:rFonts w:ascii="Garamond" w:hAnsi="Garamond"/>
                <w:sz w:val="28"/>
                <w:szCs w:val="28"/>
              </w:rPr>
              <w:t>rou</w:t>
            </w:r>
            <w:proofErr w:type="spellEnd"/>
            <w:r w:rsidRPr="00FC02A8">
              <w:rPr>
                <w:rFonts w:ascii="Garamond" w:hAnsi="Garamond"/>
                <w:sz w:val="28"/>
                <w:szCs w:val="28"/>
              </w:rPr>
              <w:t xml:space="preserve"> </w:t>
            </w:r>
            <w:proofErr w:type="spellStart"/>
            <w:r w:rsidRPr="00FC02A8">
              <w:rPr>
                <w:rFonts w:ascii="Garamond" w:hAnsi="Garamond"/>
                <w:sz w:val="28"/>
                <w:szCs w:val="28"/>
              </w:rPr>
              <w:t>ooilley</w:t>
            </w:r>
            <w:proofErr w:type="spellEnd"/>
            <w:r w:rsidRPr="00FC02A8">
              <w:rPr>
                <w:rFonts w:ascii="Garamond" w:hAnsi="Garamond"/>
                <w:sz w:val="28"/>
                <w:szCs w:val="28"/>
              </w:rPr>
              <w:t xml:space="preserve"> </w:t>
            </w:r>
            <w:proofErr w:type="spellStart"/>
            <w:r w:rsidRPr="00FC02A8">
              <w:rPr>
                <w:rFonts w:ascii="Garamond" w:hAnsi="Garamond"/>
                <w:sz w:val="28"/>
                <w:szCs w:val="28"/>
              </w:rPr>
              <w:t>ny</w:t>
            </w:r>
            <w:proofErr w:type="spellEnd"/>
            <w:r w:rsidRPr="00FC02A8">
              <w:rPr>
                <w:rFonts w:ascii="Garamond" w:hAnsi="Garamond"/>
                <w:sz w:val="28"/>
                <w:szCs w:val="28"/>
              </w:rPr>
              <w:t xml:space="preserve"> </w:t>
            </w:r>
            <w:proofErr w:type="spellStart"/>
            <w:r w:rsidRPr="00FC02A8">
              <w:rPr>
                <w:rFonts w:ascii="Garamond" w:hAnsi="Garamond"/>
                <w:sz w:val="28"/>
                <w:szCs w:val="28"/>
              </w:rPr>
              <w:t>jynsee</w:t>
            </w:r>
            <w:proofErr w:type="spellEnd"/>
            <w:r w:rsidRPr="00FC02A8">
              <w:rPr>
                <w:rFonts w:ascii="Garamond" w:hAnsi="Garamond"/>
                <w:sz w:val="28"/>
                <w:szCs w:val="28"/>
              </w:rPr>
              <w:t xml:space="preserve"> e </w:t>
            </w:r>
            <w:proofErr w:type="spellStart"/>
            <w:r w:rsidRPr="00FC02A8">
              <w:rPr>
                <w:rFonts w:ascii="Garamond" w:hAnsi="Garamond"/>
                <w:sz w:val="28"/>
                <w:szCs w:val="28"/>
              </w:rPr>
              <w:t>firrinagh</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bee </w:t>
            </w:r>
            <w:proofErr w:type="spellStart"/>
            <w:r w:rsidRPr="00FC02A8">
              <w:rPr>
                <w:rFonts w:ascii="Garamond" w:hAnsi="Garamond"/>
                <w:sz w:val="28"/>
                <w:szCs w:val="28"/>
              </w:rPr>
              <w:t>ooilley</w:t>
            </w:r>
            <w:proofErr w:type="spellEnd"/>
            <w:r w:rsidRPr="00FC02A8">
              <w:rPr>
                <w:rFonts w:ascii="Garamond" w:hAnsi="Garamond"/>
                <w:sz w:val="28"/>
                <w:szCs w:val="28"/>
              </w:rPr>
              <w:t xml:space="preserve"> </w:t>
            </w:r>
            <w:proofErr w:type="spellStart"/>
            <w:r w:rsidRPr="00FC02A8">
              <w:rPr>
                <w:rFonts w:ascii="Garamond" w:hAnsi="Garamond"/>
                <w:sz w:val="28"/>
                <w:szCs w:val="28"/>
              </w:rPr>
              <w:t>ny</w:t>
            </w:r>
            <w:proofErr w:type="spellEnd"/>
            <w:r w:rsidRPr="00FC02A8">
              <w:rPr>
                <w:rFonts w:ascii="Garamond" w:hAnsi="Garamond"/>
                <w:sz w:val="28"/>
                <w:szCs w:val="28"/>
              </w:rPr>
              <w:t xml:space="preserve"> </w:t>
            </w:r>
            <w:proofErr w:type="spellStart"/>
            <w:r w:rsidRPr="00FC02A8">
              <w:rPr>
                <w:rFonts w:ascii="Garamond" w:hAnsi="Garamond"/>
                <w:sz w:val="28"/>
                <w:szCs w:val="28"/>
              </w:rPr>
              <w:t>yiall</w:t>
            </w:r>
            <w:proofErr w:type="spellEnd"/>
            <w:r w:rsidRPr="00FC02A8">
              <w:rPr>
                <w:rFonts w:ascii="Garamond" w:hAnsi="Garamond"/>
                <w:sz w:val="28"/>
                <w:szCs w:val="28"/>
              </w:rPr>
              <w:t xml:space="preserve"> e </w:t>
            </w:r>
            <w:proofErr w:type="spellStart"/>
            <w:r w:rsidRPr="00FC02A8">
              <w:rPr>
                <w:rFonts w:ascii="Garamond" w:hAnsi="Garamond"/>
                <w:i/>
                <w:sz w:val="28"/>
                <w:szCs w:val="28"/>
              </w:rPr>
              <w:t>cooilleenit</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jig </w:t>
            </w:r>
            <w:proofErr w:type="spellStart"/>
            <w:r w:rsidRPr="00FC02A8">
              <w:rPr>
                <w:rFonts w:ascii="Garamond" w:hAnsi="Garamond"/>
                <w:sz w:val="28"/>
                <w:szCs w:val="28"/>
              </w:rPr>
              <w:t>ooilley</w:t>
            </w:r>
            <w:proofErr w:type="spellEnd"/>
            <w:r w:rsidRPr="00FC02A8">
              <w:rPr>
                <w:rFonts w:ascii="Garamond" w:hAnsi="Garamond"/>
                <w:sz w:val="28"/>
                <w:szCs w:val="28"/>
              </w:rPr>
              <w:t xml:space="preserve"> </w:t>
            </w:r>
            <w:proofErr w:type="spellStart"/>
            <w:r w:rsidRPr="00FC02A8">
              <w:rPr>
                <w:rFonts w:ascii="Garamond" w:hAnsi="Garamond"/>
                <w:sz w:val="28"/>
                <w:szCs w:val="28"/>
              </w:rPr>
              <w:t>ny</w:t>
            </w:r>
            <w:proofErr w:type="spellEnd"/>
            <w:r w:rsidRPr="00FC02A8">
              <w:rPr>
                <w:rFonts w:ascii="Garamond" w:hAnsi="Garamond"/>
                <w:sz w:val="28"/>
                <w:szCs w:val="28"/>
              </w:rPr>
              <w:t xml:space="preserve"> </w:t>
            </w:r>
            <w:proofErr w:type="spellStart"/>
            <w:r w:rsidRPr="00FC02A8">
              <w:rPr>
                <w:rFonts w:ascii="Garamond" w:hAnsi="Garamond"/>
                <w:sz w:val="28"/>
                <w:szCs w:val="28"/>
              </w:rPr>
              <w:t>vaggyr</w:t>
            </w:r>
            <w:proofErr w:type="spellEnd"/>
            <w:r w:rsidRPr="00FC02A8">
              <w:rPr>
                <w:rFonts w:ascii="Garamond" w:hAnsi="Garamond"/>
                <w:sz w:val="28"/>
                <w:szCs w:val="28"/>
              </w:rPr>
              <w:t xml:space="preserve"> e </w:t>
            </w:r>
            <w:proofErr w:type="spellStart"/>
            <w:r w:rsidRPr="00FC02A8">
              <w:rPr>
                <w:rFonts w:ascii="Garamond" w:hAnsi="Garamond"/>
                <w:sz w:val="28"/>
                <w:szCs w:val="28"/>
              </w:rPr>
              <w:t>gys</w:t>
            </w:r>
            <w:proofErr w:type="spellEnd"/>
            <w:r w:rsidRPr="00FC02A8">
              <w:rPr>
                <w:rFonts w:ascii="Garamond" w:hAnsi="Garamond"/>
                <w:sz w:val="28"/>
                <w:szCs w:val="28"/>
              </w:rPr>
              <w:t xml:space="preserve"> </w:t>
            </w:r>
            <w:proofErr w:type="spellStart"/>
            <w:r w:rsidRPr="00FC02A8">
              <w:rPr>
                <w:rFonts w:ascii="Garamond" w:hAnsi="Garamond"/>
                <w:sz w:val="28"/>
                <w:szCs w:val="28"/>
              </w:rPr>
              <w:t>kion</w:t>
            </w:r>
            <w:proofErr w:type="spellEnd"/>
            <w:r w:rsidRPr="00FC02A8">
              <w:rPr>
                <w:rFonts w:ascii="Garamond" w:hAnsi="Garamond"/>
                <w:sz w:val="28"/>
                <w:szCs w:val="28"/>
              </w:rPr>
              <w:t xml:space="preserve">. Er </w:t>
            </w:r>
            <w:proofErr w:type="spellStart"/>
            <w:r w:rsidRPr="00FC02A8">
              <w:rPr>
                <w:rFonts w:ascii="Garamond" w:hAnsi="Garamond"/>
                <w:sz w:val="28"/>
                <w:szCs w:val="28"/>
              </w:rPr>
              <w:t>aght</w:t>
            </w:r>
            <w:proofErr w:type="spellEnd"/>
            <w:r w:rsidRPr="00FC02A8">
              <w:rPr>
                <w:rFonts w:ascii="Garamond" w:hAnsi="Garamond"/>
                <w:sz w:val="28"/>
                <w:szCs w:val="28"/>
              </w:rPr>
              <w:t xml:space="preserve"> </w:t>
            </w:r>
            <w:proofErr w:type="spellStart"/>
            <w:r w:rsidRPr="00FC02A8">
              <w:rPr>
                <w:rFonts w:ascii="Garamond" w:hAnsi="Garamond"/>
                <w:sz w:val="28"/>
                <w:szCs w:val="28"/>
              </w:rPr>
              <w:t>elley</w:t>
            </w:r>
            <w:proofErr w:type="spellEnd"/>
            <w:r w:rsidRPr="00FC02A8">
              <w:rPr>
                <w:rFonts w:ascii="Garamond" w:hAnsi="Garamond"/>
                <w:sz w:val="28"/>
                <w:szCs w:val="28"/>
              </w:rPr>
              <w:t xml:space="preserve"> cha </w:t>
            </w:r>
            <w:proofErr w:type="spellStart"/>
            <w:r w:rsidRPr="00FC02A8">
              <w:rPr>
                <w:rFonts w:ascii="Garamond" w:hAnsi="Garamond"/>
                <w:sz w:val="28"/>
                <w:szCs w:val="28"/>
              </w:rPr>
              <w:t>beagh</w:t>
            </w:r>
            <w:proofErr w:type="spellEnd"/>
            <w:r w:rsidRPr="00FC02A8">
              <w:rPr>
                <w:rFonts w:ascii="Garamond" w:hAnsi="Garamond"/>
                <w:sz w:val="28"/>
                <w:szCs w:val="28"/>
              </w:rPr>
              <w:t xml:space="preserve"> </w:t>
            </w:r>
            <w:proofErr w:type="spellStart"/>
            <w:r w:rsidRPr="00FC02A8">
              <w:rPr>
                <w:rFonts w:ascii="Garamond" w:hAnsi="Garamond"/>
                <w:sz w:val="28"/>
                <w:szCs w:val="28"/>
              </w:rPr>
              <w:t>Jee</w:t>
            </w:r>
            <w:proofErr w:type="spellEnd"/>
            <w:r w:rsidRPr="00FC02A8">
              <w:rPr>
                <w:rFonts w:ascii="Garamond" w:hAnsi="Garamond"/>
                <w:sz w:val="28"/>
                <w:szCs w:val="28"/>
              </w:rPr>
              <w:t xml:space="preserve"> er </w:t>
            </w:r>
            <w:proofErr w:type="spellStart"/>
            <w:r w:rsidRPr="00FC02A8">
              <w:rPr>
                <w:rFonts w:ascii="Garamond" w:hAnsi="Garamond"/>
                <w:sz w:val="28"/>
                <w:szCs w:val="28"/>
              </w:rPr>
              <w:t>droggal</w:t>
            </w:r>
            <w:proofErr w:type="spellEnd"/>
            <w:r w:rsidRPr="00FC02A8">
              <w:rPr>
                <w:rFonts w:ascii="Garamond" w:hAnsi="Garamond"/>
                <w:sz w:val="28"/>
                <w:szCs w:val="28"/>
              </w:rPr>
              <w:t xml:space="preserve"> </w:t>
            </w:r>
            <w:proofErr w:type="spellStart"/>
            <w:r w:rsidRPr="00FC02A8">
              <w:rPr>
                <w:rFonts w:ascii="Garamond" w:hAnsi="Garamond"/>
                <w:sz w:val="28"/>
                <w:szCs w:val="28"/>
              </w:rPr>
              <w:t>eshyn</w:t>
            </w:r>
            <w:proofErr w:type="spellEnd"/>
            <w:r w:rsidRPr="00FC02A8">
              <w:rPr>
                <w:rFonts w:ascii="Garamond" w:hAnsi="Garamond"/>
                <w:sz w:val="28"/>
                <w:szCs w:val="28"/>
              </w:rPr>
              <w:t xml:space="preserve"> </w:t>
            </w:r>
            <w:proofErr w:type="spellStart"/>
            <w:r w:rsidRPr="00FC02A8">
              <w:rPr>
                <w:rFonts w:ascii="Garamond" w:hAnsi="Garamond"/>
                <w:sz w:val="28"/>
                <w:szCs w:val="28"/>
              </w:rPr>
              <w:t>seose</w:t>
            </w:r>
            <w:proofErr w:type="spellEnd"/>
            <w:r w:rsidRPr="00FC02A8">
              <w:rPr>
                <w:rFonts w:ascii="Garamond" w:hAnsi="Garamond"/>
                <w:sz w:val="28"/>
                <w:szCs w:val="28"/>
              </w:rPr>
              <w:t xml:space="preserve"> </w:t>
            </w:r>
            <w:proofErr w:type="spellStart"/>
            <w:r w:rsidRPr="00FC02A8">
              <w:rPr>
                <w:rFonts w:ascii="Garamond" w:hAnsi="Garamond"/>
                <w:sz w:val="28"/>
                <w:szCs w:val="28"/>
              </w:rPr>
              <w:t>reesht</w:t>
            </w:r>
            <w:proofErr w:type="spellEnd"/>
            <w:r w:rsidRPr="00FC02A8">
              <w:rPr>
                <w:rFonts w:ascii="Garamond" w:hAnsi="Garamond"/>
                <w:sz w:val="28"/>
                <w:szCs w:val="28"/>
              </w:rPr>
              <w:t xml:space="preserve"> </w:t>
            </w:r>
            <w:proofErr w:type="spellStart"/>
            <w:r w:rsidRPr="00FC02A8">
              <w:rPr>
                <w:rFonts w:ascii="Garamond" w:hAnsi="Garamond"/>
                <w:sz w:val="28"/>
                <w:szCs w:val="28"/>
              </w:rPr>
              <w:t>veih’n</w:t>
            </w:r>
            <w:proofErr w:type="spellEnd"/>
            <w:r w:rsidRPr="00FC02A8">
              <w:rPr>
                <w:rFonts w:ascii="Garamond" w:hAnsi="Garamond"/>
                <w:sz w:val="28"/>
                <w:szCs w:val="28"/>
              </w:rPr>
              <w:t xml:space="preserve"> </w:t>
            </w:r>
            <w:proofErr w:type="spellStart"/>
            <w:r w:rsidRPr="00FC02A8">
              <w:rPr>
                <w:rFonts w:ascii="Garamond" w:hAnsi="Garamond"/>
                <w:sz w:val="28"/>
                <w:szCs w:val="28"/>
              </w:rPr>
              <w:t>Vaas</w:t>
            </w:r>
            <w:proofErr w:type="spellEnd"/>
            <w:r w:rsidRPr="00FC02A8">
              <w:rPr>
                <w:rFonts w:ascii="Garamond" w:hAnsi="Garamond"/>
                <w:sz w:val="28"/>
                <w:szCs w:val="28"/>
              </w:rPr>
              <w:t xml:space="preserve"> </w:t>
            </w:r>
            <w:proofErr w:type="spellStart"/>
            <w:r w:rsidRPr="00FC02A8">
              <w:rPr>
                <w:rFonts w:ascii="Garamond" w:hAnsi="Garamond"/>
                <w:sz w:val="28"/>
                <w:szCs w:val="28"/>
              </w:rPr>
              <w:t>gys</w:t>
            </w:r>
            <w:proofErr w:type="spellEnd"/>
            <w:r w:rsidRPr="00FC02A8">
              <w:rPr>
                <w:rFonts w:ascii="Garamond" w:hAnsi="Garamond"/>
                <w:sz w:val="28"/>
                <w:szCs w:val="28"/>
              </w:rPr>
              <w:t xml:space="preserve"> </w:t>
            </w:r>
            <w:proofErr w:type="spellStart"/>
            <w:r w:rsidRPr="00FC02A8">
              <w:rPr>
                <w:rFonts w:ascii="Garamond" w:hAnsi="Garamond"/>
                <w:sz w:val="28"/>
                <w:szCs w:val="28"/>
              </w:rPr>
              <w:t>bea</w:t>
            </w:r>
            <w:proofErr w:type="spellEnd"/>
            <w:r w:rsidRPr="00FC02A8">
              <w:rPr>
                <w:rFonts w:ascii="Garamond" w:hAnsi="Garamond"/>
                <w:sz w:val="28"/>
                <w:szCs w:val="28"/>
              </w:rPr>
              <w:t xml:space="preserve">, son </w:t>
            </w:r>
            <w:proofErr w:type="spellStart"/>
            <w:r w:rsidRPr="00FC02A8">
              <w:rPr>
                <w:rFonts w:ascii="Garamond" w:hAnsi="Garamond"/>
                <w:sz w:val="28"/>
                <w:szCs w:val="28"/>
              </w:rPr>
              <w:t>veagh</w:t>
            </w:r>
            <w:proofErr w:type="spellEnd"/>
            <w:r w:rsidRPr="00FC02A8">
              <w:rPr>
                <w:rFonts w:ascii="Garamond" w:hAnsi="Garamond"/>
                <w:sz w:val="28"/>
                <w:szCs w:val="28"/>
              </w:rPr>
              <w:t xml:space="preserve"> </w:t>
            </w:r>
            <w:proofErr w:type="spellStart"/>
            <w:r w:rsidRPr="00FC02A8">
              <w:rPr>
                <w:rFonts w:ascii="Garamond" w:hAnsi="Garamond"/>
                <w:sz w:val="28"/>
                <w:szCs w:val="28"/>
              </w:rPr>
              <w:t>shen</w:t>
            </w:r>
            <w:proofErr w:type="spellEnd"/>
            <w:r w:rsidRPr="00FC02A8">
              <w:rPr>
                <w:rFonts w:ascii="Garamond" w:hAnsi="Garamond"/>
                <w:sz w:val="28"/>
                <w:szCs w:val="28"/>
              </w:rPr>
              <w:t xml:space="preserve"> </w:t>
            </w:r>
            <w:proofErr w:type="spellStart"/>
            <w:r w:rsidRPr="00FC02A8">
              <w:rPr>
                <w:rFonts w:ascii="Garamond" w:hAnsi="Garamond"/>
                <w:sz w:val="28"/>
                <w:szCs w:val="28"/>
              </w:rPr>
              <w:t>dy</w:t>
            </w:r>
            <w:proofErr w:type="spellEnd"/>
            <w:r w:rsidRPr="00FC02A8">
              <w:rPr>
                <w:rFonts w:ascii="Garamond" w:hAnsi="Garamond"/>
                <w:sz w:val="28"/>
                <w:szCs w:val="28"/>
              </w:rPr>
              <w:t xml:space="preserve"> volley e </w:t>
            </w:r>
            <w:proofErr w:type="spellStart"/>
            <w:r w:rsidRPr="00FC02A8">
              <w:rPr>
                <w:rFonts w:ascii="Garamond" w:hAnsi="Garamond"/>
                <w:sz w:val="28"/>
                <w:szCs w:val="28"/>
              </w:rPr>
              <w:t>chreturyn</w:t>
            </w:r>
            <w:proofErr w:type="spellEnd"/>
            <w:r w:rsidRPr="00FC02A8">
              <w:rPr>
                <w:rFonts w:ascii="Garamond" w:hAnsi="Garamond"/>
                <w:sz w:val="28"/>
                <w:szCs w:val="28"/>
              </w:rPr>
              <w:t xml:space="preserve">. </w:t>
            </w:r>
          </w:p>
        </w:tc>
        <w:tc>
          <w:tcPr>
            <w:tcW w:w="0" w:type="auto"/>
          </w:tcPr>
          <w:p w14:paraId="648B9A1C" w14:textId="77777777" w:rsidR="002932A2" w:rsidRPr="00301C44" w:rsidRDefault="002932A2" w:rsidP="00DB60C3">
            <w:pPr>
              <w:pStyle w:val="ListParagraph"/>
              <w:ind w:left="0" w:firstLine="227"/>
              <w:jc w:val="both"/>
              <w:rPr>
                <w:rFonts w:ascii="Garamond" w:hAnsi="Garamond" w:cs="Times New Roman"/>
                <w:i/>
                <w:sz w:val="28"/>
              </w:rPr>
            </w:pPr>
            <w:r w:rsidRPr="00301C44">
              <w:rPr>
                <w:rFonts w:ascii="Garamond" w:hAnsi="Garamond" w:cs="Times New Roman"/>
                <w:sz w:val="28"/>
              </w:rPr>
              <w:t xml:space="preserve">If God raised Christ from the dead, </w:t>
            </w:r>
            <w:r w:rsidRPr="00301C44">
              <w:rPr>
                <w:rFonts w:ascii="Garamond" w:hAnsi="Garamond" w:cs="Times New Roman"/>
                <w:i/>
                <w:sz w:val="28"/>
              </w:rPr>
              <w:t xml:space="preserve">then are we most sure, that whatever he taught, was true, whatever he promised will be performed, whatever he </w:t>
            </w:r>
            <w:proofErr w:type="spellStart"/>
            <w:r w:rsidRPr="00301C44">
              <w:rPr>
                <w:rFonts w:ascii="Garamond" w:hAnsi="Garamond" w:cs="Times New Roman"/>
                <w:i/>
                <w:sz w:val="28"/>
              </w:rPr>
              <w:t>threatned</w:t>
            </w:r>
            <w:proofErr w:type="spellEnd"/>
            <w:r w:rsidRPr="00301C44">
              <w:rPr>
                <w:rFonts w:ascii="Garamond" w:hAnsi="Garamond" w:cs="Times New Roman"/>
                <w:i/>
                <w:sz w:val="28"/>
              </w:rPr>
              <w:t xml:space="preserve"> will come to pass</w:t>
            </w:r>
            <w:r w:rsidR="002C617D" w:rsidRPr="002C617D">
              <w:rPr>
                <w:rFonts w:ascii="Garamond" w:hAnsi="Garamond" w:cs="Times New Roman"/>
                <w:sz w:val="28"/>
              </w:rPr>
              <w:t> ;</w:t>
            </w:r>
            <w:r w:rsidRPr="00301C44">
              <w:rPr>
                <w:rFonts w:ascii="Garamond" w:hAnsi="Garamond" w:cs="Times New Roman"/>
                <w:sz w:val="28"/>
              </w:rPr>
              <w:t xml:space="preserve"> </w:t>
            </w:r>
            <w:r w:rsidRPr="00301C44">
              <w:rPr>
                <w:rFonts w:ascii="Garamond" w:hAnsi="Garamond" w:cs="Times New Roman"/>
                <w:i/>
                <w:sz w:val="28"/>
              </w:rPr>
              <w:t>otherwise, God would not have raised him from Death to Life</w:t>
            </w:r>
            <w:r w:rsidR="000D0F51">
              <w:rPr>
                <w:rFonts w:ascii="Garamond" w:hAnsi="Garamond" w:cs="Times New Roman"/>
                <w:i/>
                <w:sz w:val="28"/>
              </w:rPr>
              <w:t>,</w:t>
            </w:r>
            <w:r w:rsidRPr="00301C44">
              <w:rPr>
                <w:rFonts w:ascii="Garamond" w:hAnsi="Garamond" w:cs="Times New Roman"/>
                <w:i/>
                <w:sz w:val="28"/>
              </w:rPr>
              <w:t xml:space="preserve"> for that would have been to have deceived his Creatures.</w:t>
            </w:r>
          </w:p>
        </w:tc>
        <w:tc>
          <w:tcPr>
            <w:tcW w:w="0" w:type="auto"/>
          </w:tcPr>
          <w:p w14:paraId="5AA41430" w14:textId="77777777" w:rsidR="002932A2" w:rsidRPr="00167195" w:rsidRDefault="002932A2" w:rsidP="00DB60C3">
            <w:pPr>
              <w:pStyle w:val="ListParagraph"/>
              <w:ind w:left="0"/>
              <w:rPr>
                <w:rFonts w:ascii="Garamond" w:hAnsi="Garamond" w:cs="Times New Roman"/>
                <w:sz w:val="20"/>
                <w:szCs w:val="20"/>
              </w:rPr>
            </w:pPr>
          </w:p>
        </w:tc>
      </w:tr>
      <w:tr w:rsidR="002932A2" w:rsidRPr="00301C44" w14:paraId="54FFAE16" w14:textId="77777777" w:rsidTr="00A13FBB">
        <w:tc>
          <w:tcPr>
            <w:tcW w:w="0" w:type="auto"/>
          </w:tcPr>
          <w:p w14:paraId="27C6A3DE" w14:textId="77777777" w:rsidR="002932A2" w:rsidRPr="00FC02A8" w:rsidRDefault="002932A2" w:rsidP="00DB60C3">
            <w:pPr>
              <w:pStyle w:val="CM3"/>
              <w:widowControl/>
              <w:spacing w:line="240" w:lineRule="auto"/>
              <w:ind w:firstLine="227"/>
              <w:contextualSpacing/>
              <w:jc w:val="both"/>
              <w:rPr>
                <w:rFonts w:ascii="Garamond" w:hAnsi="Garamond"/>
                <w:sz w:val="28"/>
                <w:szCs w:val="28"/>
              </w:rPr>
            </w:pPr>
            <w:proofErr w:type="spellStart"/>
            <w:r w:rsidRPr="00FC02A8">
              <w:rPr>
                <w:rFonts w:ascii="Garamond" w:hAnsi="Garamond"/>
                <w:i/>
                <w:sz w:val="28"/>
                <w:szCs w:val="28"/>
              </w:rPr>
              <w:t>T’eshyn</w:t>
            </w:r>
            <w:proofErr w:type="spellEnd"/>
            <w:r w:rsidRPr="00FC02A8">
              <w:rPr>
                <w:rFonts w:ascii="Garamond" w:hAnsi="Garamond"/>
                <w:i/>
                <w:sz w:val="28"/>
                <w:szCs w:val="28"/>
              </w:rPr>
              <w:t xml:space="preserve"> </w:t>
            </w:r>
            <w:proofErr w:type="spellStart"/>
            <w:r w:rsidRPr="00FC02A8">
              <w:rPr>
                <w:rFonts w:ascii="Garamond" w:hAnsi="Garamond"/>
                <w:i/>
                <w:sz w:val="28"/>
                <w:szCs w:val="28"/>
              </w:rPr>
              <w:t>ayns</w:t>
            </w:r>
            <w:proofErr w:type="spellEnd"/>
            <w:r w:rsidRPr="00FC02A8">
              <w:rPr>
                <w:rFonts w:ascii="Garamond" w:hAnsi="Garamond"/>
                <w:i/>
                <w:sz w:val="28"/>
                <w:szCs w:val="28"/>
              </w:rPr>
              <w:t xml:space="preserve"> </w:t>
            </w:r>
            <w:proofErr w:type="spellStart"/>
            <w:r w:rsidRPr="00FC02A8">
              <w:rPr>
                <w:rFonts w:ascii="Garamond" w:hAnsi="Garamond"/>
                <w:i/>
                <w:sz w:val="28"/>
                <w:szCs w:val="28"/>
              </w:rPr>
              <w:t>Niau</w:t>
            </w:r>
            <w:proofErr w:type="spellEnd"/>
            <w:r w:rsidRPr="00FC02A8">
              <w:rPr>
                <w:rFonts w:ascii="Garamond" w:hAnsi="Garamond"/>
                <w:i/>
                <w:sz w:val="28"/>
                <w:szCs w:val="28"/>
              </w:rPr>
              <w:t xml:space="preserve"> er Laue </w:t>
            </w:r>
            <w:proofErr w:type="spellStart"/>
            <w:r w:rsidRPr="00FC02A8">
              <w:rPr>
                <w:rFonts w:ascii="Garamond" w:hAnsi="Garamond"/>
                <w:i/>
                <w:sz w:val="28"/>
                <w:szCs w:val="28"/>
              </w:rPr>
              <w:t>Yesh</w:t>
            </w:r>
            <w:proofErr w:type="spellEnd"/>
            <w:r w:rsidRPr="00FC02A8">
              <w:rPr>
                <w:rFonts w:ascii="Garamond" w:hAnsi="Garamond"/>
                <w:i/>
                <w:sz w:val="28"/>
                <w:szCs w:val="28"/>
              </w:rPr>
              <w:t xml:space="preserve"> Yee</w:t>
            </w:r>
            <w:r w:rsidRPr="00FC02A8">
              <w:rPr>
                <w:rFonts w:ascii="Garamond" w:hAnsi="Garamond"/>
                <w:sz w:val="28"/>
                <w:szCs w:val="28"/>
              </w:rPr>
              <w:t xml:space="preserve">. </w:t>
            </w:r>
            <w:proofErr w:type="spellStart"/>
            <w:r w:rsidRPr="00FC02A8">
              <w:rPr>
                <w:rFonts w:ascii="Garamond" w:hAnsi="Garamond"/>
                <w:sz w:val="28"/>
                <w:szCs w:val="28"/>
              </w:rPr>
              <w:t>Shoh</w:t>
            </w:r>
            <w:proofErr w:type="spellEnd"/>
            <w:r w:rsidRPr="00FC02A8">
              <w:rPr>
                <w:rFonts w:ascii="Garamond" w:hAnsi="Garamond"/>
                <w:sz w:val="28"/>
                <w:szCs w:val="28"/>
              </w:rPr>
              <w:t xml:space="preserve"> </w:t>
            </w:r>
            <w:proofErr w:type="spellStart"/>
            <w:r w:rsidRPr="00FC02A8">
              <w:rPr>
                <w:rFonts w:ascii="Garamond" w:hAnsi="Garamond"/>
                <w:sz w:val="28"/>
                <w:szCs w:val="28"/>
              </w:rPr>
              <w:t>nyn</w:t>
            </w:r>
            <w:proofErr w:type="spellEnd"/>
            <w:r w:rsidRPr="00FC02A8">
              <w:rPr>
                <w:rFonts w:ascii="Garamond" w:hAnsi="Garamond"/>
                <w:sz w:val="28"/>
                <w:szCs w:val="28"/>
              </w:rPr>
              <w:t xml:space="preserve"> </w:t>
            </w:r>
            <w:proofErr w:type="spellStart"/>
            <w:r w:rsidRPr="00FC02A8">
              <w:rPr>
                <w:rFonts w:ascii="Garamond" w:hAnsi="Garamond"/>
                <w:sz w:val="28"/>
                <w:szCs w:val="28"/>
              </w:rPr>
              <w:t>gerjagh</w:t>
            </w:r>
            <w:proofErr w:type="spellEnd"/>
            <w:r w:rsidRPr="00FC02A8">
              <w:rPr>
                <w:rFonts w:ascii="Garamond" w:hAnsi="Garamond"/>
                <w:sz w:val="28"/>
                <w:szCs w:val="28"/>
              </w:rPr>
              <w:t xml:space="preserve">, ta </w:t>
            </w:r>
            <w:proofErr w:type="spellStart"/>
            <w:r w:rsidRPr="00FC02A8">
              <w:rPr>
                <w:rFonts w:ascii="Garamond" w:hAnsi="Garamond"/>
                <w:sz w:val="28"/>
                <w:szCs w:val="28"/>
              </w:rPr>
              <w:t>fys</w:t>
            </w:r>
            <w:proofErr w:type="spellEnd"/>
            <w:r w:rsidRPr="00FC02A8">
              <w:rPr>
                <w:rFonts w:ascii="Garamond" w:hAnsi="Garamond"/>
                <w:sz w:val="28"/>
                <w:szCs w:val="28"/>
              </w:rPr>
              <w:t xml:space="preserve"> ain </w:t>
            </w:r>
            <w:proofErr w:type="spellStart"/>
            <w:r w:rsidRPr="00FC02A8">
              <w:rPr>
                <w:rFonts w:ascii="Garamond" w:hAnsi="Garamond"/>
                <w:sz w:val="28"/>
                <w:szCs w:val="28"/>
              </w:rPr>
              <w:t>dy</w:t>
            </w:r>
            <w:proofErr w:type="spellEnd"/>
            <w:r w:rsidRPr="00FC02A8">
              <w:rPr>
                <w:rFonts w:ascii="Garamond" w:hAnsi="Garamond"/>
                <w:sz w:val="28"/>
                <w:szCs w:val="28"/>
              </w:rPr>
              <w:t xml:space="preserve"> nee </w:t>
            </w:r>
            <w:proofErr w:type="spellStart"/>
            <w:r w:rsidRPr="00FC02A8">
              <w:rPr>
                <w:rFonts w:ascii="Garamond" w:hAnsi="Garamond"/>
                <w:sz w:val="28"/>
                <w:szCs w:val="28"/>
              </w:rPr>
              <w:t>peccee</w:t>
            </w:r>
            <w:proofErr w:type="spellEnd"/>
            <w:r w:rsidRPr="00FC02A8">
              <w:rPr>
                <w:rFonts w:ascii="Garamond" w:hAnsi="Garamond"/>
                <w:sz w:val="28"/>
                <w:szCs w:val="28"/>
              </w:rPr>
              <w:t xml:space="preserve"> shin, </w:t>
            </w:r>
            <w:proofErr w:type="spellStart"/>
            <w:r w:rsidRPr="00FC02A8">
              <w:rPr>
                <w:rFonts w:ascii="Garamond" w:hAnsi="Garamond"/>
                <w:sz w:val="28"/>
                <w:szCs w:val="28"/>
              </w:rPr>
              <w:t>agh</w:t>
            </w:r>
            <w:proofErr w:type="spellEnd"/>
            <w:r w:rsidRPr="00FC02A8">
              <w:rPr>
                <w:rFonts w:ascii="Garamond" w:hAnsi="Garamond"/>
                <w:sz w:val="28"/>
                <w:szCs w:val="28"/>
              </w:rPr>
              <w:t xml:space="preserve"> </w:t>
            </w:r>
            <w:proofErr w:type="spellStart"/>
            <w:r w:rsidRPr="00FC02A8">
              <w:rPr>
                <w:rFonts w:ascii="Garamond" w:hAnsi="Garamond"/>
                <w:sz w:val="28"/>
                <w:szCs w:val="28"/>
              </w:rPr>
              <w:t>eisht</w:t>
            </w:r>
            <w:proofErr w:type="spellEnd"/>
            <w:r w:rsidRPr="00FC02A8">
              <w:rPr>
                <w:rFonts w:ascii="Garamond" w:hAnsi="Garamond"/>
                <w:sz w:val="28"/>
                <w:szCs w:val="28"/>
              </w:rPr>
              <w:t xml:space="preserve"> ta </w:t>
            </w:r>
            <w:proofErr w:type="spellStart"/>
            <w:r w:rsidRPr="00FC02A8">
              <w:rPr>
                <w:rFonts w:ascii="Garamond" w:hAnsi="Garamond"/>
                <w:sz w:val="28"/>
                <w:szCs w:val="28"/>
              </w:rPr>
              <w:t>nyn</w:t>
            </w:r>
            <w:proofErr w:type="spellEnd"/>
            <w:r w:rsidRPr="00FC02A8">
              <w:rPr>
                <w:rFonts w:ascii="Garamond" w:hAnsi="Garamond"/>
                <w:sz w:val="28"/>
                <w:szCs w:val="28"/>
              </w:rPr>
              <w:t xml:space="preserve"> Ver</w:t>
            </w:r>
            <w:r w:rsidR="000D0F51">
              <w:rPr>
                <w:rFonts w:ascii="Garamond" w:hAnsi="Garamond"/>
                <w:sz w:val="28"/>
                <w:szCs w:val="28"/>
              </w:rPr>
              <w:t xml:space="preserve"> </w:t>
            </w:r>
            <w:proofErr w:type="spellStart"/>
            <w:r w:rsidRPr="00FC02A8">
              <w:rPr>
                <w:rFonts w:ascii="Garamond" w:hAnsi="Garamond"/>
                <w:sz w:val="28"/>
                <w:szCs w:val="28"/>
              </w:rPr>
              <w:t>kionnee</w:t>
            </w:r>
            <w:proofErr w:type="spellEnd"/>
            <w:r w:rsidRPr="00FC02A8">
              <w:rPr>
                <w:rFonts w:ascii="Garamond" w:hAnsi="Garamond"/>
                <w:sz w:val="28"/>
                <w:szCs w:val="28"/>
              </w:rPr>
              <w:t xml:space="preserve"> as </w:t>
            </w:r>
            <w:proofErr w:type="spellStart"/>
            <w:r w:rsidRPr="00FC02A8">
              <w:rPr>
                <w:rFonts w:ascii="Garamond" w:hAnsi="Garamond"/>
                <w:sz w:val="28"/>
                <w:szCs w:val="28"/>
              </w:rPr>
              <w:t>eshyn</w:t>
            </w:r>
            <w:proofErr w:type="spellEnd"/>
            <w:r w:rsidRPr="00FC02A8">
              <w:rPr>
                <w:rFonts w:ascii="Garamond" w:hAnsi="Garamond"/>
                <w:sz w:val="28"/>
                <w:szCs w:val="28"/>
              </w:rPr>
              <w:t xml:space="preserve"> ta </w:t>
            </w:r>
            <w:proofErr w:type="spellStart"/>
            <w:r w:rsidRPr="00FC02A8">
              <w:rPr>
                <w:rFonts w:ascii="Garamond" w:hAnsi="Garamond"/>
                <w:sz w:val="28"/>
                <w:szCs w:val="28"/>
              </w:rPr>
              <w:t>loart</w:t>
            </w:r>
            <w:proofErr w:type="spellEnd"/>
            <w:r w:rsidRPr="00FC02A8">
              <w:rPr>
                <w:rFonts w:ascii="Garamond" w:hAnsi="Garamond"/>
                <w:sz w:val="28"/>
                <w:szCs w:val="28"/>
              </w:rPr>
              <w:t xml:space="preserve"> er </w:t>
            </w:r>
            <w:proofErr w:type="spellStart"/>
            <w:r w:rsidRPr="00FC02A8">
              <w:rPr>
                <w:rFonts w:ascii="Garamond" w:hAnsi="Garamond"/>
                <w:sz w:val="28"/>
                <w:szCs w:val="28"/>
              </w:rPr>
              <w:t>nyn</w:t>
            </w:r>
            <w:proofErr w:type="spellEnd"/>
            <w:r w:rsidRPr="00FC02A8">
              <w:rPr>
                <w:rFonts w:ascii="Garamond" w:hAnsi="Garamond"/>
                <w:sz w:val="28"/>
                <w:szCs w:val="28"/>
              </w:rPr>
              <w:t xml:space="preserve"> son </w:t>
            </w:r>
            <w:proofErr w:type="spellStart"/>
            <w:r w:rsidRPr="00FC02A8">
              <w:rPr>
                <w:rFonts w:ascii="Garamond" w:hAnsi="Garamond"/>
                <w:sz w:val="28"/>
                <w:szCs w:val="28"/>
              </w:rPr>
              <w:t>ayns</w:t>
            </w:r>
            <w:proofErr w:type="spellEnd"/>
            <w:r w:rsidRPr="00FC02A8">
              <w:rPr>
                <w:rFonts w:ascii="Garamond" w:hAnsi="Garamond"/>
                <w:sz w:val="28"/>
                <w:szCs w:val="28"/>
              </w:rPr>
              <w:t xml:space="preserve"> y </w:t>
            </w:r>
            <w:proofErr w:type="spellStart"/>
            <w:r w:rsidRPr="00FC02A8">
              <w:rPr>
                <w:rFonts w:ascii="Garamond" w:hAnsi="Garamond"/>
                <w:sz w:val="28"/>
                <w:szCs w:val="28"/>
              </w:rPr>
              <w:t>phooar</w:t>
            </w:r>
            <w:proofErr w:type="spellEnd"/>
            <w:r w:rsidRPr="00FC02A8">
              <w:rPr>
                <w:rFonts w:ascii="Garamond" w:hAnsi="Garamond"/>
                <w:sz w:val="28"/>
                <w:szCs w:val="28"/>
              </w:rPr>
              <w:t xml:space="preserve"> as y </w:t>
            </w:r>
            <w:proofErr w:type="spellStart"/>
            <w:r w:rsidRPr="00FC02A8">
              <w:rPr>
                <w:rFonts w:ascii="Garamond" w:hAnsi="Garamond"/>
                <w:sz w:val="28"/>
                <w:szCs w:val="28"/>
              </w:rPr>
              <w:t>foar</w:t>
            </w:r>
            <w:proofErr w:type="spellEnd"/>
            <w:r w:rsidRPr="00FC02A8">
              <w:rPr>
                <w:rFonts w:ascii="Garamond" w:hAnsi="Garamond"/>
                <w:sz w:val="28"/>
                <w:szCs w:val="28"/>
              </w:rPr>
              <w:t xml:space="preserve"> </w:t>
            </w:r>
            <w:proofErr w:type="spellStart"/>
            <w:r w:rsidRPr="00FC02A8">
              <w:rPr>
                <w:rFonts w:ascii="Garamond" w:hAnsi="Garamond"/>
                <w:sz w:val="28"/>
                <w:szCs w:val="28"/>
              </w:rPr>
              <w:t>smoo</w:t>
            </w:r>
            <w:proofErr w:type="spellEnd"/>
            <w:r w:rsidRPr="00FC02A8">
              <w:rPr>
                <w:rFonts w:ascii="Garamond" w:hAnsi="Garamond"/>
                <w:sz w:val="28"/>
                <w:szCs w:val="28"/>
              </w:rPr>
              <w:t xml:space="preserve"> </w:t>
            </w:r>
            <w:proofErr w:type="spellStart"/>
            <w:r w:rsidRPr="00FC02A8">
              <w:rPr>
                <w:rFonts w:ascii="Garamond" w:hAnsi="Garamond"/>
                <w:sz w:val="28"/>
                <w:szCs w:val="28"/>
              </w:rPr>
              <w:t>ayns</w:t>
            </w:r>
            <w:proofErr w:type="spellEnd"/>
            <w:r w:rsidRPr="00FC02A8">
              <w:rPr>
                <w:rFonts w:ascii="Garamond" w:hAnsi="Garamond"/>
                <w:sz w:val="28"/>
                <w:szCs w:val="28"/>
              </w:rPr>
              <w:t xml:space="preserve"> </w:t>
            </w:r>
            <w:proofErr w:type="spellStart"/>
            <w:r w:rsidRPr="00FC02A8">
              <w:rPr>
                <w:rFonts w:ascii="Garamond" w:hAnsi="Garamond"/>
                <w:sz w:val="28"/>
                <w:szCs w:val="28"/>
              </w:rPr>
              <w:t>Niau</w:t>
            </w:r>
            <w:proofErr w:type="spellEnd"/>
            <w:r w:rsidRPr="00FC02A8">
              <w:rPr>
                <w:rFonts w:ascii="Garamond" w:hAnsi="Garamond"/>
                <w:sz w:val="28"/>
                <w:szCs w:val="28"/>
              </w:rPr>
              <w:t xml:space="preserve">. </w:t>
            </w:r>
          </w:p>
        </w:tc>
        <w:tc>
          <w:tcPr>
            <w:tcW w:w="0" w:type="auto"/>
          </w:tcPr>
          <w:p w14:paraId="0A8945AE" w14:textId="77777777" w:rsidR="002932A2" w:rsidRPr="00301C44" w:rsidRDefault="002932A2" w:rsidP="00DB60C3">
            <w:pPr>
              <w:pStyle w:val="ListParagraph"/>
              <w:ind w:left="0" w:firstLine="227"/>
              <w:rPr>
                <w:rFonts w:ascii="Garamond" w:hAnsi="Garamond" w:cs="Times New Roman"/>
                <w:i/>
                <w:sz w:val="28"/>
              </w:rPr>
            </w:pPr>
            <w:r w:rsidRPr="00301C44">
              <w:rPr>
                <w:rFonts w:ascii="Garamond" w:hAnsi="Garamond" w:cs="Times New Roman"/>
                <w:sz w:val="28"/>
              </w:rPr>
              <w:t xml:space="preserve">He is in Heaven, at the Right Hand of God. </w:t>
            </w:r>
            <w:r w:rsidRPr="00301C44">
              <w:rPr>
                <w:rFonts w:ascii="Garamond" w:hAnsi="Garamond" w:cs="Times New Roman"/>
                <w:i/>
                <w:sz w:val="28"/>
              </w:rPr>
              <w:t>Here is our Comfort, we know we are Sinners, but then, our Redeemer, our Advocate, is in the greatest Power and Favour in Heaven.</w:t>
            </w:r>
          </w:p>
        </w:tc>
        <w:tc>
          <w:tcPr>
            <w:tcW w:w="0" w:type="auto"/>
          </w:tcPr>
          <w:p w14:paraId="4F42E95F" w14:textId="77777777" w:rsidR="002932A2" w:rsidRPr="00167195" w:rsidRDefault="002932A2" w:rsidP="00DB60C3">
            <w:pPr>
              <w:pStyle w:val="ListParagraph"/>
              <w:ind w:left="0"/>
              <w:rPr>
                <w:rFonts w:ascii="Garamond" w:hAnsi="Garamond" w:cs="Times New Roman"/>
                <w:sz w:val="20"/>
                <w:szCs w:val="20"/>
              </w:rPr>
            </w:pPr>
          </w:p>
        </w:tc>
      </w:tr>
      <w:tr w:rsidR="00167195" w:rsidRPr="00301C44" w14:paraId="7152C667" w14:textId="77777777" w:rsidTr="00A13FBB">
        <w:tc>
          <w:tcPr>
            <w:tcW w:w="0" w:type="auto"/>
          </w:tcPr>
          <w:p w14:paraId="6FC67441" w14:textId="77777777" w:rsidR="00167195" w:rsidRPr="000D0F51" w:rsidRDefault="000D0F51" w:rsidP="00DB60C3">
            <w:pPr>
              <w:pStyle w:val="CM3"/>
              <w:widowControl/>
              <w:spacing w:line="240" w:lineRule="auto"/>
              <w:ind w:firstLine="227"/>
              <w:contextualSpacing/>
              <w:jc w:val="both"/>
              <w:rPr>
                <w:rFonts w:ascii="Garamond" w:hAnsi="Garamond"/>
                <w:sz w:val="28"/>
                <w:szCs w:val="28"/>
              </w:rPr>
            </w:pPr>
            <w:proofErr w:type="spellStart"/>
            <w:r w:rsidRPr="002A263B">
              <w:rPr>
                <w:rFonts w:ascii="Garamond" w:hAnsi="Garamond"/>
                <w:sz w:val="28"/>
                <w:szCs w:val="28"/>
              </w:rPr>
              <w:t>Te</w:t>
            </w:r>
            <w:proofErr w:type="spellEnd"/>
            <w:r w:rsidRPr="002A263B">
              <w:rPr>
                <w:rFonts w:ascii="Garamond" w:hAnsi="Garamond"/>
                <w:sz w:val="28"/>
                <w:szCs w:val="28"/>
              </w:rPr>
              <w:t xml:space="preserve"> er </w:t>
            </w:r>
            <w:proofErr w:type="spellStart"/>
            <w:r w:rsidRPr="002A263B">
              <w:rPr>
                <w:rFonts w:ascii="Garamond" w:hAnsi="Garamond"/>
                <w:sz w:val="28"/>
                <w:szCs w:val="28"/>
              </w:rPr>
              <w:t>shickeragh</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Bardoon</w:t>
            </w:r>
            <w:proofErr w:type="spellEnd"/>
            <w:r w:rsidRPr="002A263B">
              <w:rPr>
                <w:rFonts w:ascii="Garamond" w:hAnsi="Garamond"/>
                <w:sz w:val="28"/>
                <w:szCs w:val="28"/>
              </w:rPr>
              <w:t xml:space="preserve"> er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Arrys</w:t>
            </w:r>
            <w:proofErr w:type="spellEnd"/>
            <w:r w:rsidRPr="002A263B">
              <w:rPr>
                <w:rFonts w:ascii="Garamond" w:hAnsi="Garamond"/>
                <w:sz w:val="28"/>
                <w:szCs w:val="28"/>
              </w:rPr>
              <w:t xml:space="preserve">, </w:t>
            </w:r>
            <w:proofErr w:type="spellStart"/>
            <w:r w:rsidRPr="002A263B">
              <w:rPr>
                <w:rFonts w:ascii="Garamond" w:hAnsi="Garamond"/>
                <w:sz w:val="28"/>
                <w:szCs w:val="28"/>
              </w:rPr>
              <w:t>cooinee</w:t>
            </w:r>
            <w:proofErr w:type="spellEnd"/>
            <w:r w:rsidRPr="002A263B">
              <w:rPr>
                <w:rFonts w:ascii="Garamond" w:hAnsi="Garamond"/>
                <w:sz w:val="28"/>
                <w:szCs w:val="28"/>
              </w:rPr>
              <w:t xml:space="preserve"> e lien as livre-</w:t>
            </w:r>
            <w:proofErr w:type="spellStart"/>
            <w:r w:rsidRPr="002A263B">
              <w:rPr>
                <w:rFonts w:ascii="Garamond" w:hAnsi="Garamond"/>
                <w:sz w:val="28"/>
                <w:szCs w:val="28"/>
              </w:rPr>
              <w:t>ee</w:t>
            </w:r>
            <w:proofErr w:type="spellEnd"/>
            <w:r w:rsidRPr="002A263B">
              <w:rPr>
                <w:rFonts w:ascii="Garamond" w:hAnsi="Garamond"/>
                <w:sz w:val="28"/>
                <w:szCs w:val="28"/>
              </w:rPr>
              <w:t xml:space="preserve"> e shin </w:t>
            </w:r>
            <w:proofErr w:type="spellStart"/>
            <w:r w:rsidRPr="002A263B">
              <w:rPr>
                <w:rFonts w:ascii="Garamond" w:hAnsi="Garamond"/>
                <w:sz w:val="28"/>
                <w:szCs w:val="28"/>
              </w:rPr>
              <w:t>veih</w:t>
            </w:r>
            <w:proofErr w:type="spellEnd"/>
            <w:r w:rsidRPr="002A263B">
              <w:rPr>
                <w:rFonts w:ascii="Garamond" w:hAnsi="Garamond"/>
                <w:sz w:val="28"/>
                <w:szCs w:val="28"/>
              </w:rPr>
              <w:t xml:space="preserve"> </w:t>
            </w:r>
            <w:proofErr w:type="spellStart"/>
            <w:r w:rsidRPr="002A263B">
              <w:rPr>
                <w:rFonts w:ascii="Garamond" w:hAnsi="Garamond"/>
                <w:sz w:val="28"/>
                <w:szCs w:val="28"/>
              </w:rPr>
              <w:t>noyd</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hanmey</w:t>
            </w:r>
            <w:proofErr w:type="spellEnd"/>
            <w:r w:rsidRPr="002A263B">
              <w:rPr>
                <w:rFonts w:ascii="Garamond" w:hAnsi="Garamond"/>
                <w:sz w:val="28"/>
                <w:szCs w:val="28"/>
              </w:rPr>
              <w:t xml:space="preserve">, as </w:t>
            </w:r>
            <w:proofErr w:type="spellStart"/>
            <w:r w:rsidRPr="002A263B">
              <w:rPr>
                <w:rFonts w:ascii="Garamond" w:hAnsi="Garamond"/>
                <w:sz w:val="28"/>
                <w:szCs w:val="28"/>
              </w:rPr>
              <w:t>veih</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Greeaghyn</w:t>
            </w:r>
            <w:proofErr w:type="spellEnd"/>
            <w:r w:rsidRPr="002A263B">
              <w:rPr>
                <w:rFonts w:ascii="Garamond" w:hAnsi="Garamond"/>
                <w:sz w:val="28"/>
                <w:szCs w:val="28"/>
              </w:rPr>
              <w:t xml:space="preserve"> </w:t>
            </w:r>
            <w:proofErr w:type="spellStart"/>
            <w:r w:rsidRPr="002A263B">
              <w:rPr>
                <w:rFonts w:ascii="Garamond" w:hAnsi="Garamond"/>
                <w:sz w:val="28"/>
                <w:szCs w:val="28"/>
              </w:rPr>
              <w:t>broagh</w:t>
            </w:r>
            <w:proofErr w:type="spellEnd"/>
            <w:r w:rsidRPr="002A263B">
              <w:rPr>
                <w:rFonts w:ascii="Garamond" w:hAnsi="Garamond"/>
                <w:sz w:val="28"/>
                <w:szCs w:val="28"/>
              </w:rPr>
              <w:t xml:space="preserve"> </w:t>
            </w:r>
            <w:proofErr w:type="spellStart"/>
            <w:r w:rsidRPr="002A263B">
              <w:rPr>
                <w:rFonts w:ascii="Garamond" w:hAnsi="Garamond"/>
                <w:sz w:val="28"/>
                <w:szCs w:val="28"/>
              </w:rPr>
              <w:t>hene</w:t>
            </w:r>
            <w:proofErr w:type="spellEnd"/>
            <w:r w:rsidR="002C617D" w:rsidRPr="002C617D">
              <w:rPr>
                <w:rFonts w:ascii="Garamond" w:hAnsi="Garamond"/>
                <w:sz w:val="28"/>
                <w:szCs w:val="28"/>
              </w:rPr>
              <w:t> ;</w:t>
            </w:r>
            <w:r w:rsidRPr="002A263B">
              <w:rPr>
                <w:rFonts w:ascii="Garamond" w:hAnsi="Garamond"/>
                <w:sz w:val="28"/>
                <w:szCs w:val="28"/>
              </w:rPr>
              <w:t xml:space="preserve"> As </w:t>
            </w:r>
            <w:proofErr w:type="spellStart"/>
            <w:r w:rsidRPr="002A263B">
              <w:rPr>
                <w:rFonts w:ascii="Garamond" w:hAnsi="Garamond"/>
                <w:sz w:val="28"/>
                <w:szCs w:val="28"/>
              </w:rPr>
              <w:t>kiaree</w:t>
            </w:r>
            <w:proofErr w:type="spellEnd"/>
            <w:r w:rsidRPr="002A263B">
              <w:rPr>
                <w:rFonts w:ascii="Garamond" w:hAnsi="Garamond"/>
                <w:sz w:val="28"/>
                <w:szCs w:val="28"/>
              </w:rPr>
              <w:t xml:space="preserve"> [47] e </w:t>
            </w:r>
            <w:proofErr w:type="spellStart"/>
            <w:r w:rsidRPr="002A263B">
              <w:rPr>
                <w:rFonts w:ascii="Garamond" w:hAnsi="Garamond"/>
                <w:sz w:val="28"/>
                <w:szCs w:val="28"/>
              </w:rPr>
              <w:t>ynyd</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vaynrys</w:t>
            </w:r>
            <w:proofErr w:type="spellEnd"/>
            <w:r w:rsidRPr="002A263B">
              <w:rPr>
                <w:rFonts w:ascii="Garamond" w:hAnsi="Garamond"/>
                <w:sz w:val="28"/>
                <w:szCs w:val="28"/>
              </w:rPr>
              <w:t xml:space="preserve"> er </w:t>
            </w:r>
            <w:proofErr w:type="spellStart"/>
            <w:r w:rsidRPr="002A263B">
              <w:rPr>
                <w:rFonts w:ascii="Garamond" w:hAnsi="Garamond"/>
                <w:sz w:val="28"/>
                <w:szCs w:val="28"/>
              </w:rPr>
              <w:t>nyn</w:t>
            </w:r>
            <w:proofErr w:type="spellEnd"/>
            <w:r w:rsidRPr="002A263B">
              <w:rPr>
                <w:rFonts w:ascii="Garamond" w:hAnsi="Garamond"/>
                <w:sz w:val="28"/>
                <w:szCs w:val="28"/>
              </w:rPr>
              <w:t xml:space="preserve"> son </w:t>
            </w:r>
            <w:proofErr w:type="spellStart"/>
            <w:r w:rsidRPr="002A263B">
              <w:rPr>
                <w:rFonts w:ascii="Garamond" w:hAnsi="Garamond"/>
                <w:sz w:val="28"/>
                <w:szCs w:val="28"/>
              </w:rPr>
              <w:t>tra</w:t>
            </w:r>
            <w:proofErr w:type="spellEnd"/>
            <w:r w:rsidRPr="002A263B">
              <w:rPr>
                <w:rFonts w:ascii="Garamond" w:hAnsi="Garamond"/>
                <w:sz w:val="28"/>
                <w:szCs w:val="28"/>
              </w:rPr>
              <w:t xml:space="preserve"> yow mad baas. </w:t>
            </w:r>
            <w:proofErr w:type="spellStart"/>
            <w:r w:rsidRPr="002A263B">
              <w:rPr>
                <w:rFonts w:ascii="Garamond" w:hAnsi="Garamond"/>
                <w:sz w:val="28"/>
                <w:szCs w:val="28"/>
              </w:rPr>
              <w:t>Agh</w:t>
            </w:r>
            <w:proofErr w:type="spellEnd"/>
            <w:r w:rsidRPr="002A263B">
              <w:rPr>
                <w:rFonts w:ascii="Garamond" w:hAnsi="Garamond"/>
                <w:sz w:val="28"/>
                <w:szCs w:val="28"/>
              </w:rPr>
              <w:t xml:space="preserve"> </w:t>
            </w:r>
            <w:proofErr w:type="spellStart"/>
            <w:r w:rsidRPr="002A263B">
              <w:rPr>
                <w:rFonts w:ascii="Garamond" w:hAnsi="Garamond"/>
                <w:i/>
                <w:sz w:val="28"/>
                <w:szCs w:val="28"/>
              </w:rPr>
              <w:t>lig</w:t>
            </w:r>
            <w:proofErr w:type="spellEnd"/>
            <w:r w:rsidRPr="002A263B">
              <w:rPr>
                <w:rFonts w:ascii="Garamond" w:hAnsi="Garamond"/>
                <w:i/>
                <w:sz w:val="28"/>
                <w:szCs w:val="28"/>
              </w:rPr>
              <w:t xml:space="preserve"> da </w:t>
            </w:r>
            <w:proofErr w:type="spellStart"/>
            <w:r w:rsidRPr="002A263B">
              <w:rPr>
                <w:rFonts w:ascii="Garamond" w:hAnsi="Garamond"/>
                <w:i/>
                <w:sz w:val="28"/>
                <w:szCs w:val="28"/>
              </w:rPr>
              <w:t>nyn</w:t>
            </w:r>
            <w:proofErr w:type="spellEnd"/>
            <w:r w:rsidRPr="002A263B">
              <w:rPr>
                <w:rFonts w:ascii="Garamond" w:hAnsi="Garamond"/>
                <w:i/>
                <w:sz w:val="28"/>
                <w:szCs w:val="28"/>
              </w:rPr>
              <w:t xml:space="preserve"> </w:t>
            </w:r>
            <w:proofErr w:type="spellStart"/>
            <w:r w:rsidRPr="002A263B">
              <w:rPr>
                <w:rFonts w:ascii="Garamond" w:hAnsi="Garamond"/>
                <w:i/>
                <w:sz w:val="28"/>
                <w:szCs w:val="28"/>
              </w:rPr>
              <w:t>Greeaghyn</w:t>
            </w:r>
            <w:proofErr w:type="spellEnd"/>
            <w:r w:rsidRPr="002A263B">
              <w:rPr>
                <w:rFonts w:ascii="Garamond" w:hAnsi="Garamond"/>
                <w:i/>
                <w:sz w:val="28"/>
                <w:szCs w:val="28"/>
              </w:rPr>
              <w:t xml:space="preserve"> </w:t>
            </w:r>
            <w:proofErr w:type="spellStart"/>
            <w:r w:rsidRPr="002A263B">
              <w:rPr>
                <w:rFonts w:ascii="Garamond" w:hAnsi="Garamond"/>
                <w:i/>
                <w:sz w:val="28"/>
                <w:szCs w:val="28"/>
              </w:rPr>
              <w:t>ve</w:t>
            </w:r>
            <w:proofErr w:type="spellEnd"/>
            <w:r w:rsidRPr="002A263B">
              <w:rPr>
                <w:rFonts w:ascii="Garamond" w:hAnsi="Garamond"/>
                <w:i/>
                <w:sz w:val="28"/>
                <w:szCs w:val="28"/>
              </w:rPr>
              <w:t xml:space="preserve"> </w:t>
            </w:r>
            <w:proofErr w:type="spellStart"/>
            <w:r w:rsidRPr="002A263B">
              <w:rPr>
                <w:rFonts w:ascii="Garamond" w:hAnsi="Garamond"/>
                <w:i/>
                <w:sz w:val="28"/>
                <w:szCs w:val="28"/>
              </w:rPr>
              <w:t>raad</w:t>
            </w:r>
            <w:proofErr w:type="spellEnd"/>
            <w:r w:rsidRPr="002A263B">
              <w:rPr>
                <w:rFonts w:ascii="Garamond" w:hAnsi="Garamond"/>
                <w:i/>
                <w:sz w:val="28"/>
                <w:szCs w:val="28"/>
              </w:rPr>
              <w:t xml:space="preserve"> ta </w:t>
            </w:r>
            <w:proofErr w:type="spellStart"/>
            <w:r w:rsidRPr="002A263B">
              <w:rPr>
                <w:rFonts w:ascii="Garamond" w:hAnsi="Garamond"/>
                <w:i/>
                <w:sz w:val="28"/>
                <w:szCs w:val="28"/>
              </w:rPr>
              <w:t>nyn</w:t>
            </w:r>
            <w:proofErr w:type="spellEnd"/>
            <w:r w:rsidRPr="002A263B">
              <w:rPr>
                <w:rFonts w:ascii="Garamond" w:hAnsi="Garamond"/>
                <w:i/>
                <w:sz w:val="28"/>
                <w:szCs w:val="28"/>
              </w:rPr>
              <w:t xml:space="preserve"> </w:t>
            </w:r>
            <w:proofErr w:type="spellStart"/>
            <w:r w:rsidRPr="002A263B">
              <w:rPr>
                <w:rFonts w:ascii="Garamond" w:hAnsi="Garamond"/>
                <w:i/>
                <w:sz w:val="28"/>
                <w:szCs w:val="28"/>
              </w:rPr>
              <w:t>merchys</w:t>
            </w:r>
            <w:proofErr w:type="spellEnd"/>
            <w:r w:rsidRPr="002A263B">
              <w:rPr>
                <w:rFonts w:ascii="Garamond" w:hAnsi="Garamond"/>
                <w:i/>
                <w:sz w:val="28"/>
                <w:szCs w:val="28"/>
              </w:rPr>
              <w:t xml:space="preserve">, </w:t>
            </w:r>
            <w:proofErr w:type="spellStart"/>
            <w:r w:rsidRPr="002A263B">
              <w:rPr>
                <w:rFonts w:ascii="Garamond" w:hAnsi="Garamond"/>
                <w:i/>
                <w:sz w:val="28"/>
                <w:szCs w:val="28"/>
              </w:rPr>
              <w:t>ayns</w:t>
            </w:r>
            <w:proofErr w:type="spellEnd"/>
            <w:r w:rsidRPr="002A263B">
              <w:rPr>
                <w:rFonts w:ascii="Garamond" w:hAnsi="Garamond"/>
                <w:i/>
                <w:sz w:val="28"/>
                <w:szCs w:val="28"/>
              </w:rPr>
              <w:t xml:space="preserve"> </w:t>
            </w:r>
            <w:proofErr w:type="spellStart"/>
            <w:r w:rsidRPr="002A263B">
              <w:rPr>
                <w:rFonts w:ascii="Garamond" w:hAnsi="Garamond"/>
                <w:i/>
                <w:sz w:val="28"/>
                <w:szCs w:val="28"/>
              </w:rPr>
              <w:t>Niau</w:t>
            </w:r>
            <w:proofErr w:type="spellEnd"/>
            <w:r w:rsidRPr="002A263B">
              <w:rPr>
                <w:rFonts w:ascii="Garamond" w:hAnsi="Garamond"/>
                <w:i/>
                <w:sz w:val="28"/>
                <w:szCs w:val="28"/>
              </w:rPr>
              <w:t>.</w:t>
            </w:r>
            <w:r w:rsidRPr="002A263B">
              <w:rPr>
                <w:rFonts w:ascii="Garamond" w:hAnsi="Garamond"/>
                <w:sz w:val="28"/>
                <w:szCs w:val="28"/>
              </w:rPr>
              <w:t xml:space="preserve"> </w:t>
            </w:r>
          </w:p>
        </w:tc>
        <w:tc>
          <w:tcPr>
            <w:tcW w:w="0" w:type="auto"/>
          </w:tcPr>
          <w:p w14:paraId="2B66E1E4" w14:textId="77777777" w:rsidR="00167195" w:rsidRPr="00301C44" w:rsidRDefault="00167195" w:rsidP="00DB60C3">
            <w:pPr>
              <w:pStyle w:val="ListParagraph"/>
              <w:ind w:left="0" w:firstLine="227"/>
              <w:jc w:val="both"/>
              <w:rPr>
                <w:rFonts w:ascii="Garamond" w:hAnsi="Garamond" w:cs="Times New Roman"/>
                <w:sz w:val="28"/>
              </w:rPr>
            </w:pPr>
            <w:r w:rsidRPr="00301C44">
              <w:rPr>
                <w:rFonts w:ascii="Garamond" w:hAnsi="Garamond" w:cs="Times New Roman"/>
                <w:i/>
                <w:sz w:val="28"/>
              </w:rPr>
              <w:t>He has secured our Pardon upon our Repentance, he will assist and deliver us from the Devil, and our own corrupt Hearts, and he will provide a place of Happiness for us, when we die</w:t>
            </w:r>
            <w:r w:rsidRPr="00301C44">
              <w:rPr>
                <w:rFonts w:ascii="Garamond" w:hAnsi="Garamond" w:cs="Times New Roman"/>
                <w:sz w:val="28"/>
              </w:rPr>
              <w:t>, only let our Hearts be where our Treasure is, in Heaven.</w:t>
            </w:r>
          </w:p>
        </w:tc>
        <w:tc>
          <w:tcPr>
            <w:tcW w:w="0" w:type="auto"/>
          </w:tcPr>
          <w:p w14:paraId="24F4C078" w14:textId="77777777" w:rsidR="00167195" w:rsidRDefault="00167195" w:rsidP="00DB60C3">
            <w:pPr>
              <w:pStyle w:val="ListParagraph"/>
              <w:ind w:left="0"/>
              <w:rPr>
                <w:rFonts w:ascii="Garamond" w:hAnsi="Garamond" w:cs="Times New Roman"/>
                <w:sz w:val="20"/>
                <w:szCs w:val="20"/>
              </w:rPr>
            </w:pPr>
          </w:p>
          <w:p w14:paraId="5C8890DC" w14:textId="77777777" w:rsidR="000D0F51" w:rsidRDefault="000D0F51" w:rsidP="00DB60C3">
            <w:pPr>
              <w:pStyle w:val="ListParagraph"/>
              <w:ind w:left="0"/>
              <w:rPr>
                <w:rFonts w:ascii="Garamond" w:hAnsi="Garamond" w:cs="Times New Roman"/>
                <w:sz w:val="20"/>
                <w:szCs w:val="20"/>
              </w:rPr>
            </w:pPr>
          </w:p>
          <w:p w14:paraId="7E2A3CE2" w14:textId="77777777" w:rsidR="000D0F51" w:rsidRDefault="000D0F51" w:rsidP="00DB60C3">
            <w:pPr>
              <w:pStyle w:val="ListParagraph"/>
              <w:ind w:left="0"/>
              <w:rPr>
                <w:rFonts w:ascii="Garamond" w:hAnsi="Garamond" w:cs="Times New Roman"/>
                <w:sz w:val="20"/>
                <w:szCs w:val="20"/>
              </w:rPr>
            </w:pPr>
          </w:p>
          <w:p w14:paraId="356E98B2" w14:textId="77777777" w:rsidR="000D0F51" w:rsidRDefault="000D0F51" w:rsidP="00DB60C3">
            <w:pPr>
              <w:pStyle w:val="ListParagraph"/>
              <w:ind w:left="0"/>
              <w:rPr>
                <w:rFonts w:ascii="Garamond" w:hAnsi="Garamond" w:cs="Times New Roman"/>
                <w:sz w:val="20"/>
                <w:szCs w:val="20"/>
              </w:rPr>
            </w:pPr>
          </w:p>
          <w:p w14:paraId="6EE4C266" w14:textId="77777777" w:rsidR="000D0F51" w:rsidRDefault="000D0F51" w:rsidP="00DB60C3">
            <w:pPr>
              <w:pStyle w:val="ListParagraph"/>
              <w:ind w:left="0"/>
              <w:rPr>
                <w:rFonts w:ascii="Garamond" w:hAnsi="Garamond" w:cs="Times New Roman"/>
                <w:sz w:val="20"/>
                <w:szCs w:val="20"/>
              </w:rPr>
            </w:pPr>
          </w:p>
          <w:p w14:paraId="5902A5CF" w14:textId="77777777" w:rsidR="000D0F51" w:rsidRDefault="000D0F51" w:rsidP="00DB60C3">
            <w:pPr>
              <w:pStyle w:val="ListParagraph"/>
              <w:ind w:left="0"/>
              <w:rPr>
                <w:rFonts w:ascii="Garamond" w:hAnsi="Garamond" w:cs="Times New Roman"/>
                <w:sz w:val="20"/>
                <w:szCs w:val="20"/>
              </w:rPr>
            </w:pPr>
          </w:p>
          <w:p w14:paraId="559FDF9F" w14:textId="77777777" w:rsidR="000D0F51" w:rsidRPr="000D0F51" w:rsidRDefault="000D0F51" w:rsidP="00DB60C3">
            <w:pPr>
              <w:pStyle w:val="ListParagraph"/>
              <w:ind w:left="0"/>
              <w:rPr>
                <w:rFonts w:ascii="Garamond" w:hAnsi="Garamond" w:cs="Times New Roman"/>
                <w:sz w:val="20"/>
                <w:szCs w:val="20"/>
              </w:rPr>
            </w:pPr>
            <w:r>
              <w:rPr>
                <w:rFonts w:ascii="Garamond" w:hAnsi="Garamond" w:cs="Times New Roman"/>
                <w:sz w:val="20"/>
                <w:szCs w:val="20"/>
              </w:rPr>
              <w:t>Matt. 6. 21.</w:t>
            </w:r>
          </w:p>
        </w:tc>
      </w:tr>
      <w:tr w:rsidR="00046A57" w:rsidRPr="00301C44" w14:paraId="313FACB2" w14:textId="77777777" w:rsidTr="00A13FBB">
        <w:tc>
          <w:tcPr>
            <w:tcW w:w="0" w:type="auto"/>
          </w:tcPr>
          <w:p w14:paraId="0F924FFD" w14:textId="77777777" w:rsidR="00046A57" w:rsidRPr="006F78D5" w:rsidRDefault="00046A57" w:rsidP="00DB60C3">
            <w:pPr>
              <w:pStyle w:val="CM3"/>
              <w:widowControl/>
              <w:spacing w:line="240" w:lineRule="auto"/>
              <w:ind w:firstLine="227"/>
              <w:contextualSpacing/>
              <w:jc w:val="both"/>
              <w:rPr>
                <w:rFonts w:ascii="Garamond" w:hAnsi="Garamond"/>
                <w:i/>
                <w:sz w:val="28"/>
                <w:szCs w:val="28"/>
              </w:rPr>
            </w:pPr>
            <w:proofErr w:type="spellStart"/>
            <w:r w:rsidRPr="006F78D5">
              <w:rPr>
                <w:rFonts w:ascii="Garamond" w:hAnsi="Garamond"/>
                <w:i/>
                <w:sz w:val="28"/>
                <w:szCs w:val="28"/>
              </w:rPr>
              <w:t>T’ow</w:t>
            </w:r>
            <w:proofErr w:type="spellEnd"/>
            <w:r w:rsidRPr="006F78D5">
              <w:rPr>
                <w:rFonts w:ascii="Garamond" w:hAnsi="Garamond"/>
                <w:i/>
                <w:sz w:val="28"/>
                <w:szCs w:val="28"/>
              </w:rPr>
              <w:t xml:space="preserve"> </w:t>
            </w:r>
            <w:proofErr w:type="spellStart"/>
            <w:r w:rsidRPr="006F78D5">
              <w:rPr>
                <w:rFonts w:ascii="Garamond" w:hAnsi="Garamond"/>
                <w:i/>
                <w:sz w:val="28"/>
                <w:szCs w:val="28"/>
              </w:rPr>
              <w:t>credjal</w:t>
            </w:r>
            <w:proofErr w:type="spellEnd"/>
            <w:r w:rsidRPr="006F78D5">
              <w:rPr>
                <w:rFonts w:ascii="Garamond" w:hAnsi="Garamond"/>
                <w:i/>
                <w:sz w:val="28"/>
                <w:szCs w:val="28"/>
              </w:rPr>
              <w:t xml:space="preserve"> </w:t>
            </w:r>
            <w:proofErr w:type="spellStart"/>
            <w:r w:rsidRPr="006F78D5">
              <w:rPr>
                <w:rFonts w:ascii="Garamond" w:hAnsi="Garamond"/>
                <w:i/>
                <w:sz w:val="28"/>
                <w:szCs w:val="28"/>
              </w:rPr>
              <w:t>dy</w:t>
            </w:r>
            <w:proofErr w:type="spellEnd"/>
            <w:r w:rsidRPr="006F78D5">
              <w:rPr>
                <w:rFonts w:ascii="Garamond" w:hAnsi="Garamond"/>
                <w:i/>
                <w:sz w:val="28"/>
                <w:szCs w:val="28"/>
              </w:rPr>
              <w:t xml:space="preserve"> jig </w:t>
            </w:r>
            <w:proofErr w:type="spellStart"/>
            <w:r w:rsidRPr="006F78D5">
              <w:rPr>
                <w:rFonts w:ascii="Garamond" w:hAnsi="Garamond"/>
                <w:i/>
                <w:sz w:val="28"/>
                <w:szCs w:val="28"/>
              </w:rPr>
              <w:t>Yeesey</w:t>
            </w:r>
            <w:proofErr w:type="spellEnd"/>
            <w:r w:rsidRPr="006F78D5">
              <w:rPr>
                <w:rFonts w:ascii="Garamond" w:hAnsi="Garamond"/>
                <w:i/>
                <w:sz w:val="28"/>
                <w:szCs w:val="28"/>
              </w:rPr>
              <w:t xml:space="preserve"> </w:t>
            </w:r>
            <w:proofErr w:type="spellStart"/>
            <w:r w:rsidRPr="006F78D5">
              <w:rPr>
                <w:rFonts w:ascii="Garamond" w:hAnsi="Garamond"/>
                <w:i/>
                <w:sz w:val="28"/>
                <w:szCs w:val="28"/>
              </w:rPr>
              <w:t>Creest</w:t>
            </w:r>
            <w:proofErr w:type="spellEnd"/>
            <w:r w:rsidRPr="006F78D5">
              <w:rPr>
                <w:rFonts w:ascii="Garamond" w:hAnsi="Garamond"/>
                <w:i/>
                <w:sz w:val="28"/>
                <w:szCs w:val="28"/>
              </w:rPr>
              <w:t xml:space="preserve"> </w:t>
            </w:r>
            <w:proofErr w:type="spellStart"/>
            <w:r w:rsidRPr="006F78D5">
              <w:rPr>
                <w:rFonts w:ascii="Garamond" w:hAnsi="Garamond"/>
                <w:i/>
                <w:sz w:val="28"/>
                <w:szCs w:val="28"/>
              </w:rPr>
              <w:t>reesht</w:t>
            </w:r>
            <w:proofErr w:type="spellEnd"/>
            <w:r w:rsidRPr="006F78D5">
              <w:rPr>
                <w:rFonts w:ascii="Garamond" w:hAnsi="Garamond"/>
                <w:i/>
                <w:sz w:val="28"/>
                <w:szCs w:val="28"/>
              </w:rPr>
              <w:t xml:space="preserve"> </w:t>
            </w:r>
            <w:proofErr w:type="spellStart"/>
            <w:r w:rsidRPr="006F78D5">
              <w:rPr>
                <w:rFonts w:ascii="Garamond" w:hAnsi="Garamond"/>
                <w:i/>
                <w:sz w:val="28"/>
                <w:szCs w:val="28"/>
              </w:rPr>
              <w:t>dy</w:t>
            </w:r>
            <w:proofErr w:type="spellEnd"/>
            <w:r w:rsidRPr="006F78D5">
              <w:rPr>
                <w:rFonts w:ascii="Garamond" w:hAnsi="Garamond"/>
                <w:i/>
                <w:sz w:val="28"/>
                <w:szCs w:val="28"/>
              </w:rPr>
              <w:t xml:space="preserve"> </w:t>
            </w:r>
            <w:proofErr w:type="spellStart"/>
            <w:r w:rsidRPr="006F78D5">
              <w:rPr>
                <w:rFonts w:ascii="Garamond" w:hAnsi="Garamond"/>
                <w:i/>
                <w:sz w:val="28"/>
                <w:szCs w:val="28"/>
              </w:rPr>
              <w:t>vriwnys</w:t>
            </w:r>
            <w:proofErr w:type="spellEnd"/>
            <w:r w:rsidRPr="006F78D5">
              <w:rPr>
                <w:rFonts w:ascii="Garamond" w:hAnsi="Garamond"/>
                <w:i/>
                <w:sz w:val="28"/>
                <w:szCs w:val="28"/>
              </w:rPr>
              <w:t xml:space="preserve"> y </w:t>
            </w:r>
            <w:proofErr w:type="spellStart"/>
            <w:r w:rsidRPr="006F78D5">
              <w:rPr>
                <w:rFonts w:ascii="Garamond" w:hAnsi="Garamond"/>
                <w:i/>
                <w:sz w:val="28"/>
                <w:szCs w:val="28"/>
              </w:rPr>
              <w:t>Teihl</w:t>
            </w:r>
            <w:proofErr w:type="spellEnd"/>
            <w:r w:rsidRPr="006F78D5">
              <w:rPr>
                <w:rFonts w:ascii="Garamond" w:hAnsi="Garamond"/>
                <w:i/>
                <w:sz w:val="28"/>
                <w:szCs w:val="28"/>
              </w:rPr>
              <w:t xml:space="preserve"> </w:t>
            </w:r>
            <w:proofErr w:type="spellStart"/>
            <w:r w:rsidRPr="006F78D5">
              <w:rPr>
                <w:rFonts w:ascii="Garamond" w:hAnsi="Garamond"/>
                <w:i/>
                <w:sz w:val="28"/>
                <w:szCs w:val="28"/>
              </w:rPr>
              <w:t>ayns</w:t>
            </w:r>
            <w:proofErr w:type="spellEnd"/>
            <w:r w:rsidRPr="006F78D5">
              <w:rPr>
                <w:rFonts w:ascii="Garamond" w:hAnsi="Garamond"/>
                <w:i/>
                <w:sz w:val="28"/>
                <w:szCs w:val="28"/>
              </w:rPr>
              <w:t xml:space="preserve"> </w:t>
            </w:r>
            <w:proofErr w:type="spellStart"/>
            <w:r w:rsidRPr="006F78D5">
              <w:rPr>
                <w:rFonts w:ascii="Garamond" w:hAnsi="Garamond"/>
                <w:i/>
                <w:sz w:val="28"/>
                <w:szCs w:val="28"/>
              </w:rPr>
              <w:t>ynricus</w:t>
            </w:r>
            <w:proofErr w:type="spellEnd"/>
            <w:r w:rsidRPr="006F78D5">
              <w:rPr>
                <w:rFonts w:ascii="Garamond" w:hAnsi="Garamond"/>
                <w:i/>
                <w:sz w:val="28"/>
                <w:szCs w:val="28"/>
              </w:rPr>
              <w:t xml:space="preserve">. </w:t>
            </w:r>
          </w:p>
        </w:tc>
        <w:tc>
          <w:tcPr>
            <w:tcW w:w="0" w:type="auto"/>
          </w:tcPr>
          <w:p w14:paraId="7B13460B" w14:textId="77777777" w:rsidR="00046A57" w:rsidRPr="00301C44" w:rsidRDefault="00046A57" w:rsidP="00DB60C3">
            <w:pPr>
              <w:pStyle w:val="ListParagraph"/>
              <w:ind w:left="0" w:firstLine="227"/>
              <w:jc w:val="both"/>
              <w:rPr>
                <w:rFonts w:ascii="Garamond" w:hAnsi="Garamond" w:cs="Times New Roman"/>
                <w:sz w:val="28"/>
              </w:rPr>
            </w:pPr>
            <w:r w:rsidRPr="00301C44">
              <w:rPr>
                <w:rFonts w:ascii="Garamond" w:hAnsi="Garamond" w:cs="Times New Roman"/>
                <w:sz w:val="28"/>
              </w:rPr>
              <w:t>You believe that Jesus Christ shall come again to judge the World in Righteousness.</w:t>
            </w:r>
          </w:p>
        </w:tc>
        <w:tc>
          <w:tcPr>
            <w:tcW w:w="0" w:type="auto"/>
          </w:tcPr>
          <w:p w14:paraId="2D73097C" w14:textId="77777777" w:rsidR="00046A57" w:rsidRPr="00167195" w:rsidRDefault="00046A57" w:rsidP="00DB60C3">
            <w:pPr>
              <w:pStyle w:val="ListParagraph"/>
              <w:ind w:left="0"/>
              <w:rPr>
                <w:rFonts w:ascii="Garamond" w:hAnsi="Garamond" w:cs="Times New Roman"/>
                <w:sz w:val="20"/>
                <w:szCs w:val="20"/>
              </w:rPr>
            </w:pPr>
          </w:p>
        </w:tc>
      </w:tr>
      <w:tr w:rsidR="00046A57" w:rsidRPr="00301C44" w14:paraId="30489C78" w14:textId="77777777" w:rsidTr="00A13FBB">
        <w:tc>
          <w:tcPr>
            <w:tcW w:w="0" w:type="auto"/>
          </w:tcPr>
          <w:p w14:paraId="72D0E98D" w14:textId="77777777" w:rsidR="00046A57" w:rsidRPr="006F78D5" w:rsidRDefault="00046A57" w:rsidP="00DB60C3">
            <w:pPr>
              <w:pStyle w:val="CM3"/>
              <w:widowControl/>
              <w:spacing w:line="240" w:lineRule="auto"/>
              <w:ind w:firstLine="227"/>
              <w:contextualSpacing/>
              <w:jc w:val="both"/>
              <w:rPr>
                <w:rFonts w:ascii="Garamond" w:hAnsi="Garamond"/>
                <w:sz w:val="28"/>
                <w:szCs w:val="28"/>
              </w:rPr>
            </w:pPr>
            <w:r w:rsidRPr="006F78D5">
              <w:rPr>
                <w:rFonts w:ascii="Garamond" w:hAnsi="Garamond"/>
                <w:sz w:val="28"/>
                <w:szCs w:val="28"/>
              </w:rPr>
              <w:t xml:space="preserve">As </w:t>
            </w:r>
            <w:proofErr w:type="spellStart"/>
            <w:r w:rsidRPr="006F78D5">
              <w:rPr>
                <w:rFonts w:ascii="Garamond" w:hAnsi="Garamond"/>
                <w:sz w:val="28"/>
                <w:szCs w:val="28"/>
              </w:rPr>
              <w:t>nagh</w:t>
            </w:r>
            <w:proofErr w:type="spellEnd"/>
            <w:r w:rsidRPr="006F78D5">
              <w:rPr>
                <w:rFonts w:ascii="Garamond" w:hAnsi="Garamond"/>
                <w:sz w:val="28"/>
                <w:szCs w:val="28"/>
              </w:rPr>
              <w:t xml:space="preserve"> </w:t>
            </w:r>
            <w:proofErr w:type="spellStart"/>
            <w:r w:rsidRPr="006F78D5">
              <w:rPr>
                <w:rFonts w:ascii="Garamond" w:hAnsi="Garamond"/>
                <w:sz w:val="28"/>
                <w:szCs w:val="28"/>
              </w:rPr>
              <w:t>dooisht</w:t>
            </w:r>
            <w:proofErr w:type="spellEnd"/>
            <w:r w:rsidRPr="006F78D5">
              <w:rPr>
                <w:rFonts w:ascii="Garamond" w:hAnsi="Garamond"/>
                <w:sz w:val="28"/>
                <w:szCs w:val="28"/>
              </w:rPr>
              <w:t xml:space="preserve"> </w:t>
            </w:r>
            <w:proofErr w:type="spellStart"/>
            <w:r w:rsidRPr="006F78D5">
              <w:rPr>
                <w:rFonts w:ascii="Garamond" w:hAnsi="Garamond"/>
                <w:sz w:val="28"/>
                <w:szCs w:val="28"/>
              </w:rPr>
              <w:t>shoh</w:t>
            </w:r>
            <w:proofErr w:type="spellEnd"/>
            <w:r w:rsidRPr="006F78D5">
              <w:rPr>
                <w:rFonts w:ascii="Garamond" w:hAnsi="Garamond"/>
                <w:sz w:val="28"/>
                <w:szCs w:val="28"/>
              </w:rPr>
              <w:t xml:space="preserve"> </w:t>
            </w:r>
            <w:proofErr w:type="spellStart"/>
            <w:r w:rsidRPr="006F78D5">
              <w:rPr>
                <w:rFonts w:ascii="Garamond" w:hAnsi="Garamond"/>
                <w:sz w:val="28"/>
                <w:szCs w:val="28"/>
              </w:rPr>
              <w:t>oo</w:t>
            </w:r>
            <w:proofErr w:type="spellEnd"/>
            <w:r w:rsidRPr="006F78D5">
              <w:rPr>
                <w:rFonts w:ascii="Garamond" w:hAnsi="Garamond"/>
                <w:sz w:val="28"/>
                <w:szCs w:val="28"/>
              </w:rPr>
              <w:t xml:space="preserve">, as </w:t>
            </w:r>
            <w:proofErr w:type="spellStart"/>
            <w:r w:rsidRPr="006F78D5">
              <w:rPr>
                <w:rFonts w:ascii="Garamond" w:hAnsi="Garamond"/>
                <w:sz w:val="28"/>
                <w:szCs w:val="28"/>
              </w:rPr>
              <w:t>nagh</w:t>
            </w:r>
            <w:proofErr w:type="spellEnd"/>
            <w:r w:rsidRPr="006F78D5">
              <w:rPr>
                <w:rFonts w:ascii="Garamond" w:hAnsi="Garamond"/>
                <w:sz w:val="28"/>
                <w:szCs w:val="28"/>
              </w:rPr>
              <w:t xml:space="preserve"> der e ort </w:t>
            </w:r>
            <w:proofErr w:type="spellStart"/>
            <w:r w:rsidRPr="006F78D5">
              <w:rPr>
                <w:rFonts w:ascii="Garamond" w:hAnsi="Garamond"/>
                <w:sz w:val="28"/>
                <w:szCs w:val="28"/>
              </w:rPr>
              <w:t>smooinaght</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dowin</w:t>
            </w:r>
            <w:proofErr w:type="spellEnd"/>
            <w:r w:rsidRPr="006F78D5">
              <w:rPr>
                <w:rFonts w:ascii="Garamond" w:hAnsi="Garamond"/>
                <w:sz w:val="28"/>
                <w:szCs w:val="28"/>
              </w:rPr>
              <w:t xml:space="preserve"> </w:t>
            </w:r>
            <w:proofErr w:type="spellStart"/>
            <w:r w:rsidRPr="006F78D5">
              <w:rPr>
                <w:rFonts w:ascii="Garamond" w:hAnsi="Garamond"/>
                <w:sz w:val="28"/>
                <w:szCs w:val="28"/>
              </w:rPr>
              <w:t>cre’n</w:t>
            </w:r>
            <w:proofErr w:type="spellEnd"/>
            <w:r w:rsidRPr="006F78D5">
              <w:rPr>
                <w:rFonts w:ascii="Garamond" w:hAnsi="Garamond"/>
                <w:sz w:val="28"/>
                <w:szCs w:val="28"/>
              </w:rPr>
              <w:t xml:space="preserve"> </w:t>
            </w:r>
            <w:proofErr w:type="spellStart"/>
            <w:r w:rsidRPr="006F78D5">
              <w:rPr>
                <w:rFonts w:ascii="Garamond" w:hAnsi="Garamond"/>
                <w:sz w:val="28"/>
                <w:szCs w:val="28"/>
              </w:rPr>
              <w:lastRenderedPageBreak/>
              <w:t>aght</w:t>
            </w:r>
            <w:proofErr w:type="spellEnd"/>
            <w:r w:rsidRPr="006F78D5">
              <w:rPr>
                <w:rFonts w:ascii="Garamond" w:hAnsi="Garamond"/>
                <w:sz w:val="28"/>
                <w:szCs w:val="28"/>
              </w:rPr>
              <w:t xml:space="preserve"> </w:t>
            </w:r>
            <w:proofErr w:type="spellStart"/>
            <w:r w:rsidRPr="006F78D5">
              <w:rPr>
                <w:rFonts w:ascii="Garamond" w:hAnsi="Garamond"/>
                <w:sz w:val="28"/>
                <w:szCs w:val="28"/>
              </w:rPr>
              <w:t>chiarys</w:t>
            </w:r>
            <w:proofErr w:type="spellEnd"/>
            <w:r w:rsidRPr="006F78D5">
              <w:rPr>
                <w:rFonts w:ascii="Garamond" w:hAnsi="Garamond"/>
                <w:sz w:val="28"/>
                <w:szCs w:val="28"/>
              </w:rPr>
              <w:t xml:space="preserve"> </w:t>
            </w:r>
            <w:proofErr w:type="spellStart"/>
            <w:r w:rsidRPr="006F78D5">
              <w:rPr>
                <w:rFonts w:ascii="Garamond" w:hAnsi="Garamond"/>
                <w:sz w:val="28"/>
                <w:szCs w:val="28"/>
              </w:rPr>
              <w:t>oo</w:t>
            </w:r>
            <w:proofErr w:type="spellEnd"/>
            <w:r w:rsidRPr="006F78D5">
              <w:rPr>
                <w:rFonts w:ascii="Garamond" w:hAnsi="Garamond"/>
                <w:sz w:val="28"/>
                <w:szCs w:val="28"/>
              </w:rPr>
              <w:t xml:space="preserve"> son y </w:t>
            </w:r>
            <w:proofErr w:type="spellStart"/>
            <w:r w:rsidRPr="006F78D5">
              <w:rPr>
                <w:rFonts w:ascii="Garamond" w:hAnsi="Garamond"/>
                <w:sz w:val="28"/>
                <w:szCs w:val="28"/>
              </w:rPr>
              <w:t>laa</w:t>
            </w:r>
            <w:proofErr w:type="spellEnd"/>
            <w:r w:rsidRPr="006F78D5">
              <w:rPr>
                <w:rFonts w:ascii="Garamond" w:hAnsi="Garamond"/>
                <w:sz w:val="28"/>
                <w:szCs w:val="28"/>
              </w:rPr>
              <w:t xml:space="preserve"> </w:t>
            </w:r>
            <w:proofErr w:type="spellStart"/>
            <w:r w:rsidRPr="006F78D5">
              <w:rPr>
                <w:rFonts w:ascii="Garamond" w:hAnsi="Garamond"/>
                <w:sz w:val="28"/>
                <w:szCs w:val="28"/>
              </w:rPr>
              <w:t>mooar</w:t>
            </w:r>
            <w:proofErr w:type="spellEnd"/>
            <w:r w:rsidRPr="006F78D5">
              <w:rPr>
                <w:rFonts w:ascii="Garamond" w:hAnsi="Garamond"/>
                <w:sz w:val="28"/>
                <w:szCs w:val="28"/>
              </w:rPr>
              <w:t xml:space="preserve"> </w:t>
            </w:r>
            <w:proofErr w:type="spellStart"/>
            <w:r w:rsidRPr="006F78D5">
              <w:rPr>
                <w:rFonts w:ascii="Garamond" w:hAnsi="Garamond"/>
                <w:sz w:val="28"/>
                <w:szCs w:val="28"/>
              </w:rPr>
              <w:t>shen</w:t>
            </w:r>
            <w:proofErr w:type="spellEnd"/>
            <w:r w:rsidRPr="006F78D5">
              <w:rPr>
                <w:rFonts w:ascii="Garamond" w:hAnsi="Garamond"/>
                <w:sz w:val="28"/>
                <w:szCs w:val="28"/>
              </w:rPr>
              <w:t xml:space="preserve">, </w:t>
            </w:r>
            <w:proofErr w:type="spellStart"/>
            <w:r w:rsidRPr="006F78D5">
              <w:rPr>
                <w:rFonts w:ascii="Garamond" w:hAnsi="Garamond"/>
                <w:sz w:val="28"/>
                <w:szCs w:val="28"/>
              </w:rPr>
              <w:t>liorish</w:t>
            </w:r>
            <w:proofErr w:type="spellEnd"/>
            <w:r w:rsidRPr="006F78D5">
              <w:rPr>
                <w:rFonts w:ascii="Garamond" w:hAnsi="Garamond"/>
                <w:sz w:val="28"/>
                <w:szCs w:val="28"/>
              </w:rPr>
              <w:t xml:space="preserve"> </w:t>
            </w:r>
            <w:proofErr w:type="spellStart"/>
            <w:r w:rsidRPr="006F78D5">
              <w:rPr>
                <w:rFonts w:ascii="Garamond" w:hAnsi="Garamond"/>
                <w:sz w:val="28"/>
                <w:szCs w:val="28"/>
              </w:rPr>
              <w:t>Arrys</w:t>
            </w:r>
            <w:proofErr w:type="spellEnd"/>
            <w:r w:rsidRPr="006F78D5">
              <w:rPr>
                <w:rFonts w:ascii="Garamond" w:hAnsi="Garamond"/>
                <w:sz w:val="28"/>
                <w:szCs w:val="28"/>
              </w:rPr>
              <w:t xml:space="preserve"> </w:t>
            </w:r>
            <w:r>
              <w:rPr>
                <w:rFonts w:ascii="Garamond" w:hAnsi="Garamond"/>
                <w:sz w:val="28"/>
                <w:szCs w:val="28"/>
              </w:rPr>
              <w:t>lea</w:t>
            </w:r>
            <w:r w:rsidR="002C617D" w:rsidRPr="002C617D">
              <w:rPr>
                <w:rFonts w:ascii="Garamond" w:hAnsi="Garamond"/>
                <w:i/>
                <w:sz w:val="28"/>
                <w:szCs w:val="28"/>
              </w:rPr>
              <w:t> </w:t>
            </w:r>
            <w:r w:rsidR="00C57BF1" w:rsidRPr="00C57BF1">
              <w:rPr>
                <w:rFonts w:ascii="Garamond" w:hAnsi="Garamond"/>
                <w:sz w:val="28"/>
                <w:szCs w:val="28"/>
              </w:rPr>
              <w:t>?</w:t>
            </w:r>
            <w:r w:rsidRPr="006F78D5">
              <w:rPr>
                <w:rFonts w:ascii="Garamond" w:hAnsi="Garamond"/>
                <w:sz w:val="28"/>
                <w:szCs w:val="28"/>
              </w:rPr>
              <w:t xml:space="preserve"> </w:t>
            </w:r>
          </w:p>
        </w:tc>
        <w:tc>
          <w:tcPr>
            <w:tcW w:w="0" w:type="auto"/>
          </w:tcPr>
          <w:p w14:paraId="539CAB9A" w14:textId="77777777" w:rsidR="00046A57" w:rsidRPr="00301C44" w:rsidRDefault="00046A57" w:rsidP="00DB60C3">
            <w:pPr>
              <w:pStyle w:val="ListParagraph"/>
              <w:ind w:left="0" w:firstLine="227"/>
              <w:jc w:val="both"/>
              <w:rPr>
                <w:rFonts w:ascii="Garamond" w:hAnsi="Garamond" w:cs="Times New Roman"/>
                <w:i/>
                <w:sz w:val="28"/>
              </w:rPr>
            </w:pPr>
            <w:r w:rsidRPr="00301C44">
              <w:rPr>
                <w:rFonts w:ascii="Garamond" w:hAnsi="Garamond" w:cs="Times New Roman"/>
                <w:i/>
                <w:sz w:val="28"/>
              </w:rPr>
              <w:lastRenderedPageBreak/>
              <w:t>And will not this awaken you, and make you seriously to prepare for that great Day, by a timely Repentance</w:t>
            </w:r>
            <w:r w:rsidR="002C617D" w:rsidRPr="002C617D">
              <w:rPr>
                <w:rFonts w:ascii="Garamond" w:hAnsi="Garamond" w:cs="Times New Roman"/>
                <w:i/>
                <w:sz w:val="28"/>
              </w:rPr>
              <w:t> ?</w:t>
            </w:r>
          </w:p>
        </w:tc>
        <w:tc>
          <w:tcPr>
            <w:tcW w:w="0" w:type="auto"/>
          </w:tcPr>
          <w:p w14:paraId="3C7003A5" w14:textId="77777777" w:rsidR="00046A57" w:rsidRPr="00167195" w:rsidRDefault="00046A57" w:rsidP="00DB60C3">
            <w:pPr>
              <w:pStyle w:val="ListParagraph"/>
              <w:ind w:left="0"/>
              <w:rPr>
                <w:rFonts w:ascii="Garamond" w:hAnsi="Garamond" w:cs="Times New Roman"/>
                <w:i/>
                <w:sz w:val="20"/>
                <w:szCs w:val="20"/>
              </w:rPr>
            </w:pPr>
          </w:p>
        </w:tc>
      </w:tr>
      <w:tr w:rsidR="00046A57" w:rsidRPr="00301C44" w14:paraId="53634451" w14:textId="77777777" w:rsidTr="00A13FBB">
        <w:tc>
          <w:tcPr>
            <w:tcW w:w="0" w:type="auto"/>
          </w:tcPr>
          <w:p w14:paraId="6CA78507" w14:textId="77777777" w:rsidR="00046A57" w:rsidRPr="006F78D5" w:rsidRDefault="00046A57" w:rsidP="00DB60C3">
            <w:pPr>
              <w:pStyle w:val="CM3"/>
              <w:widowControl/>
              <w:spacing w:line="240" w:lineRule="auto"/>
              <w:ind w:firstLine="227"/>
              <w:contextualSpacing/>
              <w:jc w:val="both"/>
              <w:rPr>
                <w:rFonts w:ascii="Garamond" w:hAnsi="Garamond"/>
                <w:sz w:val="28"/>
                <w:szCs w:val="28"/>
              </w:rPr>
            </w:pPr>
            <w:proofErr w:type="spellStart"/>
            <w:r w:rsidRPr="006F78D5">
              <w:rPr>
                <w:rFonts w:ascii="Garamond" w:hAnsi="Garamond"/>
                <w:sz w:val="28"/>
                <w:szCs w:val="28"/>
              </w:rPr>
              <w:t>Vod</w:t>
            </w:r>
            <w:proofErr w:type="spellEnd"/>
            <w:r w:rsidRPr="006F78D5">
              <w:rPr>
                <w:rFonts w:ascii="Garamond" w:hAnsi="Garamond"/>
                <w:sz w:val="28"/>
                <w:szCs w:val="28"/>
              </w:rPr>
              <w:t xml:space="preserve"> </w:t>
            </w:r>
            <w:proofErr w:type="spellStart"/>
            <w:r w:rsidRPr="006F78D5">
              <w:rPr>
                <w:rFonts w:ascii="Garamond" w:hAnsi="Garamond"/>
                <w:sz w:val="28"/>
                <w:szCs w:val="28"/>
              </w:rPr>
              <w:t>oo</w:t>
            </w:r>
            <w:proofErr w:type="spellEnd"/>
            <w:r w:rsidRPr="006F78D5">
              <w:rPr>
                <w:rFonts w:ascii="Garamond" w:hAnsi="Garamond"/>
                <w:sz w:val="28"/>
                <w:szCs w:val="28"/>
              </w:rPr>
              <w:t xml:space="preserve"> </w:t>
            </w:r>
            <w:proofErr w:type="spellStart"/>
            <w:r w:rsidRPr="006F78D5">
              <w:rPr>
                <w:rFonts w:ascii="Garamond" w:hAnsi="Garamond"/>
                <w:sz w:val="28"/>
                <w:szCs w:val="28"/>
              </w:rPr>
              <w:t>smooinaght</w:t>
            </w:r>
            <w:proofErr w:type="spellEnd"/>
            <w:r w:rsidRPr="006F78D5">
              <w:rPr>
                <w:rFonts w:ascii="Garamond" w:hAnsi="Garamond"/>
                <w:sz w:val="28"/>
                <w:szCs w:val="28"/>
              </w:rPr>
              <w:t xml:space="preserve"> er </w:t>
            </w:r>
            <w:proofErr w:type="spellStart"/>
            <w:r w:rsidRPr="006F78D5">
              <w:rPr>
                <w:rFonts w:ascii="Garamond" w:hAnsi="Garamond"/>
                <w:sz w:val="28"/>
                <w:szCs w:val="28"/>
              </w:rPr>
              <w:t>Briwnys</w:t>
            </w:r>
            <w:proofErr w:type="spellEnd"/>
            <w:r w:rsidRPr="006F78D5">
              <w:rPr>
                <w:rFonts w:ascii="Garamond" w:hAnsi="Garamond"/>
                <w:sz w:val="28"/>
                <w:szCs w:val="28"/>
              </w:rPr>
              <w:t xml:space="preserve"> as </w:t>
            </w:r>
            <w:proofErr w:type="spellStart"/>
            <w:r w:rsidRPr="006F78D5">
              <w:rPr>
                <w:rFonts w:ascii="Garamond" w:hAnsi="Garamond"/>
                <w:i/>
                <w:sz w:val="28"/>
                <w:szCs w:val="28"/>
              </w:rPr>
              <w:t>Corree</w:t>
            </w:r>
            <w:proofErr w:type="spellEnd"/>
            <w:r w:rsidRPr="006F78D5">
              <w:rPr>
                <w:rFonts w:ascii="Garamond" w:hAnsi="Garamond"/>
                <w:i/>
                <w:sz w:val="28"/>
                <w:szCs w:val="28"/>
              </w:rPr>
              <w:t xml:space="preserve"> </w:t>
            </w:r>
            <w:proofErr w:type="spellStart"/>
            <w:r w:rsidRPr="006F78D5">
              <w:rPr>
                <w:rFonts w:ascii="Garamond" w:hAnsi="Garamond"/>
                <w:i/>
                <w:sz w:val="28"/>
                <w:szCs w:val="28"/>
              </w:rPr>
              <w:t>ry</w:t>
            </w:r>
            <w:proofErr w:type="spellEnd"/>
            <w:r w:rsidRPr="006F78D5">
              <w:rPr>
                <w:rFonts w:ascii="Garamond" w:hAnsi="Garamond"/>
                <w:i/>
                <w:sz w:val="28"/>
                <w:szCs w:val="28"/>
              </w:rPr>
              <w:t xml:space="preserve"> </w:t>
            </w:r>
            <w:proofErr w:type="spellStart"/>
            <w:r w:rsidRPr="006F78D5">
              <w:rPr>
                <w:rFonts w:ascii="Garamond" w:hAnsi="Garamond"/>
                <w:i/>
                <w:sz w:val="28"/>
                <w:szCs w:val="28"/>
              </w:rPr>
              <w:t>heet</w:t>
            </w:r>
            <w:proofErr w:type="spellEnd"/>
            <w:r w:rsidRPr="006F78D5">
              <w:rPr>
                <w:rFonts w:ascii="Garamond" w:hAnsi="Garamond"/>
                <w:sz w:val="28"/>
                <w:szCs w:val="28"/>
              </w:rPr>
              <w:t xml:space="preserve">, as </w:t>
            </w:r>
            <w:proofErr w:type="spellStart"/>
            <w:r w:rsidRPr="006F78D5">
              <w:rPr>
                <w:rFonts w:ascii="Garamond" w:hAnsi="Garamond"/>
                <w:sz w:val="28"/>
                <w:szCs w:val="28"/>
              </w:rPr>
              <w:t>nagh</w:t>
            </w:r>
            <w:proofErr w:type="spellEnd"/>
            <w:r w:rsidRPr="006F78D5">
              <w:rPr>
                <w:rFonts w:ascii="Garamond" w:hAnsi="Garamond"/>
                <w:sz w:val="28"/>
                <w:szCs w:val="28"/>
              </w:rPr>
              <w:t xml:space="preserve"> </w:t>
            </w:r>
            <w:proofErr w:type="spellStart"/>
            <w:r w:rsidRPr="006F78D5">
              <w:rPr>
                <w:rFonts w:ascii="Garamond" w:hAnsi="Garamond"/>
                <w:sz w:val="28"/>
                <w:szCs w:val="28"/>
              </w:rPr>
              <w:t>niaglee</w:t>
            </w:r>
            <w:proofErr w:type="spellEnd"/>
            <w:r w:rsidRPr="006F78D5">
              <w:rPr>
                <w:rFonts w:ascii="Garamond" w:hAnsi="Garamond"/>
                <w:sz w:val="28"/>
                <w:szCs w:val="28"/>
              </w:rPr>
              <w:t xml:space="preserve"> </w:t>
            </w:r>
            <w:proofErr w:type="spellStart"/>
            <w:r w:rsidRPr="006F78D5">
              <w:rPr>
                <w:rFonts w:ascii="Garamond" w:hAnsi="Garamond"/>
                <w:sz w:val="28"/>
                <w:szCs w:val="28"/>
              </w:rPr>
              <w:t>shoh</w:t>
            </w:r>
            <w:proofErr w:type="spellEnd"/>
            <w:r w:rsidRPr="006F78D5">
              <w:rPr>
                <w:rFonts w:ascii="Garamond" w:hAnsi="Garamond"/>
                <w:sz w:val="28"/>
                <w:szCs w:val="28"/>
              </w:rPr>
              <w:t xml:space="preserve"> </w:t>
            </w:r>
            <w:proofErr w:type="spellStart"/>
            <w:r w:rsidRPr="006F78D5">
              <w:rPr>
                <w:rFonts w:ascii="Garamond" w:hAnsi="Garamond"/>
                <w:sz w:val="28"/>
                <w:szCs w:val="28"/>
              </w:rPr>
              <w:t>oo</w:t>
            </w:r>
            <w:proofErr w:type="spellEnd"/>
            <w:r w:rsidRPr="006F78D5">
              <w:rPr>
                <w:rFonts w:ascii="Garamond" w:hAnsi="Garamond"/>
                <w:sz w:val="28"/>
                <w:szCs w:val="28"/>
              </w:rPr>
              <w:t xml:space="preserve"> </w:t>
            </w:r>
            <w:proofErr w:type="spellStart"/>
            <w:r w:rsidRPr="006F78D5">
              <w:rPr>
                <w:rFonts w:ascii="Garamond" w:hAnsi="Garamond"/>
                <w:sz w:val="28"/>
                <w:szCs w:val="28"/>
              </w:rPr>
              <w:t>veih</w:t>
            </w:r>
            <w:proofErr w:type="spellEnd"/>
            <w:r w:rsidRPr="006F78D5">
              <w:rPr>
                <w:rFonts w:ascii="Garamond" w:hAnsi="Garamond"/>
                <w:sz w:val="28"/>
                <w:szCs w:val="28"/>
              </w:rPr>
              <w:t xml:space="preserve"> </w:t>
            </w:r>
            <w:proofErr w:type="spellStart"/>
            <w:r w:rsidRPr="006F78D5">
              <w:rPr>
                <w:rFonts w:ascii="Garamond" w:hAnsi="Garamond"/>
                <w:sz w:val="28"/>
                <w:szCs w:val="28"/>
              </w:rPr>
              <w:t>geyrt</w:t>
            </w:r>
            <w:proofErr w:type="spellEnd"/>
            <w:r w:rsidRPr="006F78D5">
              <w:rPr>
                <w:rFonts w:ascii="Garamond" w:hAnsi="Garamond"/>
                <w:sz w:val="28"/>
                <w:szCs w:val="28"/>
              </w:rPr>
              <w:t xml:space="preserve"> er </w:t>
            </w:r>
            <w:proofErr w:type="spellStart"/>
            <w:r w:rsidRPr="006F78D5">
              <w:rPr>
                <w:rFonts w:ascii="Garamond" w:hAnsi="Garamond"/>
                <w:sz w:val="28"/>
                <w:szCs w:val="28"/>
              </w:rPr>
              <w:t>saynt</w:t>
            </w:r>
            <w:proofErr w:type="spellEnd"/>
            <w:r w:rsidRPr="006F78D5">
              <w:rPr>
                <w:rFonts w:ascii="Garamond" w:hAnsi="Garamond"/>
                <w:sz w:val="28"/>
                <w:szCs w:val="28"/>
              </w:rPr>
              <w:t xml:space="preserve"> </w:t>
            </w:r>
            <w:proofErr w:type="spellStart"/>
            <w:r w:rsidRPr="006F78D5">
              <w:rPr>
                <w:rFonts w:ascii="Garamond" w:hAnsi="Garamond"/>
                <w:sz w:val="28"/>
                <w:szCs w:val="28"/>
              </w:rPr>
              <w:t>ny</w:t>
            </w:r>
            <w:proofErr w:type="spellEnd"/>
            <w:r w:rsidRPr="006F78D5">
              <w:rPr>
                <w:rFonts w:ascii="Garamond" w:hAnsi="Garamond"/>
                <w:sz w:val="28"/>
                <w:szCs w:val="28"/>
              </w:rPr>
              <w:t xml:space="preserve"> </w:t>
            </w:r>
            <w:proofErr w:type="spellStart"/>
            <w:r w:rsidRPr="006F78D5">
              <w:rPr>
                <w:rFonts w:ascii="Garamond" w:hAnsi="Garamond"/>
                <w:sz w:val="28"/>
                <w:szCs w:val="28"/>
              </w:rPr>
              <w:t>foalley</w:t>
            </w:r>
            <w:proofErr w:type="spellEnd"/>
            <w:r w:rsidR="002C617D" w:rsidRPr="002C617D">
              <w:rPr>
                <w:rFonts w:ascii="Garamond" w:hAnsi="Garamond"/>
                <w:i/>
                <w:sz w:val="28"/>
                <w:szCs w:val="28"/>
              </w:rPr>
              <w:t> </w:t>
            </w:r>
            <w:r w:rsidR="00C57BF1" w:rsidRPr="00C57BF1">
              <w:rPr>
                <w:rFonts w:ascii="Garamond" w:hAnsi="Garamond"/>
                <w:sz w:val="28"/>
                <w:szCs w:val="28"/>
              </w:rPr>
              <w:t>?</w:t>
            </w:r>
            <w:r w:rsidRPr="006F78D5">
              <w:rPr>
                <w:rFonts w:ascii="Garamond" w:hAnsi="Garamond"/>
                <w:sz w:val="28"/>
                <w:szCs w:val="28"/>
              </w:rPr>
              <w:t xml:space="preserve"> </w:t>
            </w:r>
          </w:p>
        </w:tc>
        <w:tc>
          <w:tcPr>
            <w:tcW w:w="0" w:type="auto"/>
          </w:tcPr>
          <w:p w14:paraId="71A74AC9" w14:textId="77777777" w:rsidR="00046A57" w:rsidRPr="00301C44" w:rsidRDefault="00046A57" w:rsidP="00DB60C3">
            <w:pPr>
              <w:pStyle w:val="ListParagraph"/>
              <w:ind w:left="0" w:firstLine="227"/>
              <w:jc w:val="both"/>
              <w:rPr>
                <w:rFonts w:ascii="Garamond" w:hAnsi="Garamond" w:cs="Times New Roman"/>
                <w:i/>
                <w:sz w:val="28"/>
              </w:rPr>
            </w:pPr>
            <w:r w:rsidRPr="00301C44">
              <w:rPr>
                <w:rFonts w:ascii="Garamond" w:hAnsi="Garamond" w:cs="Times New Roman"/>
                <w:i/>
                <w:sz w:val="28"/>
              </w:rPr>
              <w:t>Can you think of Judgment</w:t>
            </w:r>
            <w:r w:rsidRPr="00301C44">
              <w:rPr>
                <w:rFonts w:ascii="Garamond" w:hAnsi="Garamond" w:cs="Times New Roman"/>
                <w:sz w:val="28"/>
              </w:rPr>
              <w:t xml:space="preserve"> and Wrath to come, </w:t>
            </w:r>
            <w:r w:rsidRPr="00301C44">
              <w:rPr>
                <w:rFonts w:ascii="Garamond" w:hAnsi="Garamond" w:cs="Times New Roman"/>
                <w:i/>
                <w:sz w:val="28"/>
              </w:rPr>
              <w:t xml:space="preserve">and will not this </w:t>
            </w:r>
            <w:proofErr w:type="spellStart"/>
            <w:r w:rsidRPr="00301C44">
              <w:rPr>
                <w:rFonts w:ascii="Garamond" w:hAnsi="Garamond" w:cs="Times New Roman"/>
                <w:i/>
                <w:sz w:val="28"/>
              </w:rPr>
              <w:t>terrifie</w:t>
            </w:r>
            <w:proofErr w:type="spellEnd"/>
            <w:r w:rsidRPr="00301C44">
              <w:rPr>
                <w:rFonts w:ascii="Garamond" w:hAnsi="Garamond" w:cs="Times New Roman"/>
                <w:i/>
                <w:sz w:val="28"/>
              </w:rPr>
              <w:t xml:space="preserve"> you from following your Lusts</w:t>
            </w:r>
            <w:r w:rsidR="002C617D" w:rsidRPr="002C617D">
              <w:rPr>
                <w:rFonts w:ascii="Garamond" w:hAnsi="Garamond" w:cs="Times New Roman"/>
                <w:i/>
                <w:sz w:val="28"/>
              </w:rPr>
              <w:t> ?</w:t>
            </w:r>
          </w:p>
        </w:tc>
        <w:tc>
          <w:tcPr>
            <w:tcW w:w="0" w:type="auto"/>
          </w:tcPr>
          <w:p w14:paraId="39ECFAEE" w14:textId="77777777" w:rsidR="00046A57" w:rsidRPr="00167195" w:rsidRDefault="00046A57" w:rsidP="00DB60C3">
            <w:pPr>
              <w:pStyle w:val="ListParagraph"/>
              <w:ind w:left="0"/>
              <w:rPr>
                <w:rFonts w:ascii="Garamond" w:hAnsi="Garamond" w:cs="Times New Roman"/>
                <w:i/>
                <w:sz w:val="20"/>
                <w:szCs w:val="20"/>
              </w:rPr>
            </w:pPr>
          </w:p>
        </w:tc>
      </w:tr>
      <w:tr w:rsidR="00046A57" w:rsidRPr="00301C44" w14:paraId="1D7CD601" w14:textId="77777777" w:rsidTr="00A13FBB">
        <w:tc>
          <w:tcPr>
            <w:tcW w:w="0" w:type="auto"/>
          </w:tcPr>
          <w:p w14:paraId="2240B8AF" w14:textId="77777777" w:rsidR="00046A57" w:rsidRPr="006F78D5" w:rsidRDefault="00046A57" w:rsidP="00DB60C3">
            <w:pPr>
              <w:pStyle w:val="CM3"/>
              <w:widowControl/>
              <w:spacing w:line="240" w:lineRule="auto"/>
              <w:ind w:firstLine="227"/>
              <w:contextualSpacing/>
              <w:jc w:val="both"/>
              <w:rPr>
                <w:rFonts w:ascii="Garamond" w:hAnsi="Garamond"/>
                <w:sz w:val="28"/>
                <w:szCs w:val="28"/>
              </w:rPr>
            </w:pPr>
            <w:r w:rsidRPr="006F78D5">
              <w:rPr>
                <w:rFonts w:ascii="Garamond" w:hAnsi="Garamond"/>
                <w:sz w:val="28"/>
                <w:szCs w:val="28"/>
              </w:rPr>
              <w:t xml:space="preserve">My vees </w:t>
            </w:r>
            <w:proofErr w:type="spellStart"/>
            <w:r w:rsidRPr="006F78D5">
              <w:rPr>
                <w:rFonts w:ascii="Garamond" w:hAnsi="Garamond"/>
                <w:sz w:val="28"/>
                <w:szCs w:val="28"/>
              </w:rPr>
              <w:t>folliaght</w:t>
            </w:r>
            <w:proofErr w:type="spellEnd"/>
            <w:r w:rsidRPr="006F78D5">
              <w:rPr>
                <w:rFonts w:ascii="Garamond" w:hAnsi="Garamond"/>
                <w:sz w:val="28"/>
                <w:szCs w:val="28"/>
              </w:rPr>
              <w:t xml:space="preserve"> </w:t>
            </w:r>
            <w:proofErr w:type="spellStart"/>
            <w:r w:rsidRPr="006F78D5">
              <w:rPr>
                <w:rFonts w:ascii="Garamond" w:hAnsi="Garamond"/>
                <w:sz w:val="28"/>
                <w:szCs w:val="28"/>
              </w:rPr>
              <w:t>dagh</w:t>
            </w:r>
            <w:proofErr w:type="spellEnd"/>
            <w:r w:rsidRPr="006F78D5">
              <w:rPr>
                <w:rFonts w:ascii="Garamond" w:hAnsi="Garamond"/>
                <w:sz w:val="28"/>
                <w:szCs w:val="28"/>
              </w:rPr>
              <w:t xml:space="preserve"> Cree er </w:t>
            </w:r>
            <w:proofErr w:type="spellStart"/>
            <w:r w:rsidRPr="006F78D5">
              <w:rPr>
                <w:rFonts w:ascii="Garamond" w:hAnsi="Garamond"/>
                <w:sz w:val="28"/>
                <w:szCs w:val="28"/>
              </w:rPr>
              <w:t>ny</w:t>
            </w:r>
            <w:proofErr w:type="spellEnd"/>
            <w:r w:rsidRPr="006F78D5">
              <w:rPr>
                <w:rFonts w:ascii="Garamond" w:hAnsi="Garamond"/>
                <w:sz w:val="28"/>
                <w:szCs w:val="28"/>
              </w:rPr>
              <w:t xml:space="preserve"> </w:t>
            </w:r>
            <w:proofErr w:type="spellStart"/>
            <w:r w:rsidRPr="006F78D5">
              <w:rPr>
                <w:rFonts w:ascii="Garamond" w:hAnsi="Garamond"/>
                <w:sz w:val="28"/>
                <w:szCs w:val="28"/>
              </w:rPr>
              <w:t>o</w:t>
            </w:r>
            <w:r w:rsidRPr="00046A57">
              <w:rPr>
                <w:rFonts w:ascii="Garamond" w:hAnsi="Garamond"/>
                <w:i/>
                <w:sz w:val="28"/>
                <w:szCs w:val="28"/>
              </w:rPr>
              <w:t>s</w:t>
            </w:r>
            <w:r w:rsidRPr="006F78D5">
              <w:rPr>
                <w:rFonts w:ascii="Garamond" w:hAnsi="Garamond"/>
                <w:sz w:val="28"/>
                <w:szCs w:val="28"/>
              </w:rPr>
              <w:t>ley</w:t>
            </w:r>
            <w:proofErr w:type="spellEnd"/>
            <w:r w:rsidRPr="006F78D5">
              <w:rPr>
                <w:rFonts w:ascii="Garamond" w:hAnsi="Garamond"/>
                <w:sz w:val="28"/>
                <w:szCs w:val="28"/>
              </w:rPr>
              <w:t xml:space="preserve">, </w:t>
            </w:r>
            <w:proofErr w:type="spellStart"/>
            <w:r w:rsidRPr="006F78D5">
              <w:rPr>
                <w:rFonts w:ascii="Garamond" w:hAnsi="Garamond"/>
                <w:sz w:val="28"/>
                <w:szCs w:val="28"/>
              </w:rPr>
              <w:t>nagh</w:t>
            </w:r>
            <w:proofErr w:type="spellEnd"/>
            <w:r w:rsidRPr="006F78D5">
              <w:rPr>
                <w:rFonts w:ascii="Garamond" w:hAnsi="Garamond"/>
                <w:sz w:val="28"/>
                <w:szCs w:val="28"/>
              </w:rPr>
              <w:t xml:space="preserve"> bee </w:t>
            </w:r>
            <w:proofErr w:type="spellStart"/>
            <w:r w:rsidRPr="006F78D5">
              <w:rPr>
                <w:rFonts w:ascii="Garamond" w:hAnsi="Garamond"/>
                <w:sz w:val="28"/>
                <w:szCs w:val="28"/>
              </w:rPr>
              <w:t>oo</w:t>
            </w:r>
            <w:proofErr w:type="spellEnd"/>
            <w:r w:rsidRPr="006F78D5">
              <w:rPr>
                <w:rFonts w:ascii="Garamond" w:hAnsi="Garamond"/>
                <w:sz w:val="28"/>
                <w:szCs w:val="28"/>
              </w:rPr>
              <w:t xml:space="preserve"> </w:t>
            </w:r>
            <w:proofErr w:type="spellStart"/>
            <w:r w:rsidRPr="006F78D5">
              <w:rPr>
                <w:rFonts w:ascii="Garamond" w:hAnsi="Garamond"/>
                <w:sz w:val="28"/>
                <w:szCs w:val="28"/>
              </w:rPr>
              <w:t>aglagh</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reall</w:t>
            </w:r>
            <w:proofErr w:type="spellEnd"/>
            <w:r w:rsidRPr="006F78D5">
              <w:rPr>
                <w:rFonts w:ascii="Garamond" w:hAnsi="Garamond"/>
                <w:sz w:val="28"/>
                <w:szCs w:val="28"/>
              </w:rPr>
              <w:t xml:space="preserve"> </w:t>
            </w:r>
            <w:proofErr w:type="spellStart"/>
            <w:r w:rsidRPr="006F78D5">
              <w:rPr>
                <w:rFonts w:ascii="Garamond" w:hAnsi="Garamond"/>
                <w:sz w:val="28"/>
                <w:szCs w:val="28"/>
              </w:rPr>
              <w:t>ayns</w:t>
            </w:r>
            <w:proofErr w:type="spellEnd"/>
            <w:r w:rsidRPr="006F78D5">
              <w:rPr>
                <w:rFonts w:ascii="Garamond" w:hAnsi="Garamond"/>
                <w:sz w:val="28"/>
                <w:szCs w:val="28"/>
              </w:rPr>
              <w:t xml:space="preserve"> </w:t>
            </w:r>
            <w:proofErr w:type="spellStart"/>
            <w:r w:rsidRPr="006F78D5">
              <w:rPr>
                <w:rFonts w:ascii="Garamond" w:hAnsi="Garamond"/>
                <w:sz w:val="28"/>
                <w:szCs w:val="28"/>
              </w:rPr>
              <w:t>dty</w:t>
            </w:r>
            <w:proofErr w:type="spellEnd"/>
            <w:r w:rsidRPr="006F78D5">
              <w:rPr>
                <w:rFonts w:ascii="Garamond" w:hAnsi="Garamond"/>
                <w:sz w:val="28"/>
                <w:szCs w:val="28"/>
              </w:rPr>
              <w:t xml:space="preserve"> </w:t>
            </w:r>
            <w:proofErr w:type="spellStart"/>
            <w:r w:rsidRPr="006F78D5">
              <w:rPr>
                <w:rFonts w:ascii="Garamond" w:hAnsi="Garamond"/>
                <w:sz w:val="28"/>
                <w:szCs w:val="28"/>
              </w:rPr>
              <w:t>chree</w:t>
            </w:r>
            <w:proofErr w:type="spellEnd"/>
            <w:r w:rsidRPr="006F78D5">
              <w:rPr>
                <w:rFonts w:ascii="Garamond" w:hAnsi="Garamond"/>
                <w:sz w:val="28"/>
                <w:szCs w:val="28"/>
              </w:rPr>
              <w:t xml:space="preserve"> </w:t>
            </w:r>
            <w:proofErr w:type="spellStart"/>
            <w:r w:rsidRPr="006F78D5">
              <w:rPr>
                <w:rFonts w:ascii="Garamond" w:hAnsi="Garamond"/>
                <w:sz w:val="28"/>
                <w:szCs w:val="28"/>
              </w:rPr>
              <w:t>leid</w:t>
            </w:r>
            <w:proofErr w:type="spellEnd"/>
            <w:r w:rsidRPr="006F78D5">
              <w:rPr>
                <w:rFonts w:ascii="Garamond" w:hAnsi="Garamond"/>
                <w:sz w:val="28"/>
                <w:szCs w:val="28"/>
              </w:rPr>
              <w:t xml:space="preserve"> </w:t>
            </w:r>
            <w:proofErr w:type="spellStart"/>
            <w:r w:rsidRPr="006F78D5">
              <w:rPr>
                <w:rFonts w:ascii="Garamond" w:hAnsi="Garamond"/>
                <w:sz w:val="28"/>
                <w:szCs w:val="28"/>
              </w:rPr>
              <w:t>ny</w:t>
            </w:r>
            <w:proofErr w:type="spellEnd"/>
            <w:r w:rsidRPr="006F78D5">
              <w:rPr>
                <w:rFonts w:ascii="Garamond" w:hAnsi="Garamond"/>
                <w:sz w:val="28"/>
                <w:szCs w:val="28"/>
              </w:rPr>
              <w:t xml:space="preserve"> </w:t>
            </w:r>
            <w:proofErr w:type="spellStart"/>
            <w:r w:rsidRPr="006F78D5">
              <w:rPr>
                <w:rFonts w:ascii="Garamond" w:hAnsi="Garamond"/>
                <w:sz w:val="28"/>
                <w:szCs w:val="28"/>
              </w:rPr>
              <w:t>smooinaghtyn</w:t>
            </w:r>
            <w:proofErr w:type="spellEnd"/>
            <w:r w:rsidRPr="006F78D5">
              <w:rPr>
                <w:rFonts w:ascii="Garamond" w:hAnsi="Garamond"/>
                <w:sz w:val="28"/>
                <w:szCs w:val="28"/>
              </w:rPr>
              <w:t xml:space="preserve">, </w:t>
            </w:r>
            <w:proofErr w:type="spellStart"/>
            <w:r w:rsidRPr="006F78D5">
              <w:rPr>
                <w:rFonts w:ascii="Garamond" w:hAnsi="Garamond"/>
                <w:sz w:val="28"/>
                <w:szCs w:val="28"/>
              </w:rPr>
              <w:t>leid</w:t>
            </w:r>
            <w:proofErr w:type="spellEnd"/>
            <w:r w:rsidRPr="006F78D5">
              <w:rPr>
                <w:rFonts w:ascii="Garamond" w:hAnsi="Garamond"/>
                <w:sz w:val="28"/>
                <w:szCs w:val="28"/>
              </w:rPr>
              <w:t xml:space="preserve"> e </w:t>
            </w:r>
            <w:proofErr w:type="spellStart"/>
            <w:r w:rsidRPr="006F78D5">
              <w:rPr>
                <w:rFonts w:ascii="Garamond" w:hAnsi="Garamond"/>
                <w:sz w:val="28"/>
                <w:szCs w:val="28"/>
              </w:rPr>
              <w:t>chiarrail</w:t>
            </w:r>
            <w:proofErr w:type="spellEnd"/>
            <w:r w:rsidRPr="006F78D5">
              <w:rPr>
                <w:rFonts w:ascii="Garamond" w:hAnsi="Garamond"/>
                <w:sz w:val="28"/>
                <w:szCs w:val="28"/>
              </w:rPr>
              <w:t xml:space="preserve"> </w:t>
            </w:r>
            <w:proofErr w:type="spellStart"/>
            <w:r w:rsidRPr="006F78D5">
              <w:rPr>
                <w:rFonts w:ascii="Garamond" w:hAnsi="Garamond"/>
                <w:sz w:val="28"/>
                <w:szCs w:val="28"/>
              </w:rPr>
              <w:t>seihltagh</w:t>
            </w:r>
            <w:proofErr w:type="spellEnd"/>
            <w:r w:rsidRPr="006F78D5">
              <w:rPr>
                <w:rFonts w:ascii="Garamond" w:hAnsi="Garamond"/>
                <w:sz w:val="28"/>
                <w:szCs w:val="28"/>
              </w:rPr>
              <w:t xml:space="preserve"> </w:t>
            </w:r>
            <w:proofErr w:type="spellStart"/>
            <w:r w:rsidRPr="006F78D5">
              <w:rPr>
                <w:rFonts w:ascii="Garamond" w:hAnsi="Garamond"/>
                <w:sz w:val="28"/>
                <w:szCs w:val="28"/>
              </w:rPr>
              <w:t>nagh</w:t>
            </w:r>
            <w:proofErr w:type="spellEnd"/>
            <w:r w:rsidRPr="006F78D5">
              <w:rPr>
                <w:rFonts w:ascii="Garamond" w:hAnsi="Garamond"/>
                <w:sz w:val="28"/>
                <w:szCs w:val="28"/>
              </w:rPr>
              <w:t xml:space="preserve"> sur </w:t>
            </w:r>
            <w:proofErr w:type="spellStart"/>
            <w:r w:rsidRPr="006F78D5">
              <w:rPr>
                <w:rFonts w:ascii="Garamond" w:hAnsi="Garamond"/>
                <w:sz w:val="28"/>
                <w:szCs w:val="28"/>
              </w:rPr>
              <w:t>soilshey</w:t>
            </w:r>
            <w:proofErr w:type="spellEnd"/>
            <w:r w:rsidRPr="006F78D5">
              <w:rPr>
                <w:rFonts w:ascii="Garamond" w:hAnsi="Garamond"/>
                <w:sz w:val="28"/>
                <w:szCs w:val="28"/>
              </w:rPr>
              <w:t xml:space="preserve"> as </w:t>
            </w:r>
            <w:proofErr w:type="spellStart"/>
            <w:r w:rsidRPr="006F78D5">
              <w:rPr>
                <w:rFonts w:ascii="Garamond" w:hAnsi="Garamond"/>
                <w:sz w:val="28"/>
                <w:szCs w:val="28"/>
              </w:rPr>
              <w:t>briwnys</w:t>
            </w:r>
            <w:proofErr w:type="spellEnd"/>
            <w:r w:rsidRPr="006F78D5">
              <w:rPr>
                <w:rFonts w:ascii="Garamond" w:hAnsi="Garamond"/>
                <w:sz w:val="28"/>
                <w:szCs w:val="28"/>
              </w:rPr>
              <w:t xml:space="preserve"> Yee</w:t>
            </w:r>
            <w:r w:rsidR="002C617D" w:rsidRPr="002C617D">
              <w:rPr>
                <w:rFonts w:ascii="Garamond" w:hAnsi="Garamond"/>
                <w:i/>
                <w:sz w:val="28"/>
                <w:szCs w:val="28"/>
              </w:rPr>
              <w:t> </w:t>
            </w:r>
            <w:r w:rsidR="00C57BF1" w:rsidRPr="00C57BF1">
              <w:rPr>
                <w:rFonts w:ascii="Garamond" w:hAnsi="Garamond"/>
                <w:sz w:val="28"/>
                <w:szCs w:val="28"/>
              </w:rPr>
              <w:t>?</w:t>
            </w:r>
            <w:r w:rsidRPr="006F78D5">
              <w:rPr>
                <w:rFonts w:ascii="Garamond" w:hAnsi="Garamond"/>
                <w:sz w:val="28"/>
                <w:szCs w:val="28"/>
              </w:rPr>
              <w:t xml:space="preserve"> </w:t>
            </w:r>
          </w:p>
        </w:tc>
        <w:tc>
          <w:tcPr>
            <w:tcW w:w="0" w:type="auto"/>
          </w:tcPr>
          <w:p w14:paraId="27F9E293" w14:textId="77777777" w:rsidR="00046A57" w:rsidRPr="00301C44" w:rsidRDefault="00046A57" w:rsidP="00DB60C3">
            <w:pPr>
              <w:pStyle w:val="ListParagraph"/>
              <w:ind w:left="0" w:firstLine="227"/>
              <w:jc w:val="both"/>
              <w:rPr>
                <w:rFonts w:ascii="Garamond" w:hAnsi="Garamond" w:cs="Times New Roman"/>
                <w:sz w:val="28"/>
              </w:rPr>
            </w:pPr>
            <w:r w:rsidRPr="00301C44">
              <w:rPr>
                <w:rFonts w:ascii="Garamond" w:hAnsi="Garamond" w:cs="Times New Roman"/>
                <w:i/>
                <w:sz w:val="28"/>
              </w:rPr>
              <w:t>If the Secrets of all Hearts will then be disclosed, will not you be afraid to harbour such Thoughts, such Designs, as will not bear the Light and Judgment of God</w:t>
            </w:r>
            <w:r w:rsidR="002C617D" w:rsidRPr="002C617D">
              <w:rPr>
                <w:rFonts w:ascii="Garamond" w:hAnsi="Garamond" w:cs="Times New Roman"/>
                <w:i/>
                <w:sz w:val="28"/>
              </w:rPr>
              <w:t> ?</w:t>
            </w:r>
            <w:r w:rsidRPr="00301C44">
              <w:rPr>
                <w:rFonts w:ascii="Garamond" w:hAnsi="Garamond" w:cs="Times New Roman"/>
                <w:sz w:val="28"/>
              </w:rPr>
              <w:t xml:space="preserve"> </w:t>
            </w:r>
          </w:p>
        </w:tc>
        <w:tc>
          <w:tcPr>
            <w:tcW w:w="0" w:type="auto"/>
          </w:tcPr>
          <w:p w14:paraId="3875E271" w14:textId="77777777" w:rsidR="00046A57" w:rsidRPr="00167195" w:rsidRDefault="00046A57" w:rsidP="00DB60C3">
            <w:pPr>
              <w:pStyle w:val="ListParagraph"/>
              <w:ind w:left="0"/>
              <w:rPr>
                <w:rFonts w:ascii="Garamond" w:hAnsi="Garamond" w:cs="Times New Roman"/>
                <w:i/>
                <w:sz w:val="20"/>
                <w:szCs w:val="20"/>
              </w:rPr>
            </w:pPr>
          </w:p>
        </w:tc>
      </w:tr>
      <w:tr w:rsidR="00046A57" w:rsidRPr="00301C44" w14:paraId="2D02935F" w14:textId="77777777" w:rsidTr="00A13FBB">
        <w:tc>
          <w:tcPr>
            <w:tcW w:w="0" w:type="auto"/>
          </w:tcPr>
          <w:p w14:paraId="592AACBE" w14:textId="77777777" w:rsidR="00046A57" w:rsidRPr="006F78D5" w:rsidRDefault="00046A57" w:rsidP="00DB60C3">
            <w:pPr>
              <w:pStyle w:val="CM3"/>
              <w:widowControl/>
              <w:spacing w:line="240" w:lineRule="auto"/>
              <w:ind w:firstLine="227"/>
              <w:contextualSpacing/>
              <w:jc w:val="both"/>
              <w:rPr>
                <w:rFonts w:ascii="Garamond" w:hAnsi="Garamond"/>
                <w:sz w:val="28"/>
                <w:szCs w:val="28"/>
              </w:rPr>
            </w:pPr>
            <w:proofErr w:type="spellStart"/>
            <w:r w:rsidRPr="006F78D5">
              <w:rPr>
                <w:rFonts w:ascii="Garamond" w:hAnsi="Garamond"/>
                <w:sz w:val="28"/>
                <w:szCs w:val="28"/>
              </w:rPr>
              <w:t>Vod</w:t>
            </w:r>
            <w:proofErr w:type="spellEnd"/>
            <w:r w:rsidRPr="006F78D5">
              <w:rPr>
                <w:rFonts w:ascii="Garamond" w:hAnsi="Garamond"/>
                <w:sz w:val="28"/>
                <w:szCs w:val="28"/>
              </w:rPr>
              <w:t xml:space="preserve"> </w:t>
            </w:r>
            <w:proofErr w:type="spellStart"/>
            <w:r w:rsidRPr="006F78D5">
              <w:rPr>
                <w:rFonts w:ascii="Garamond" w:hAnsi="Garamond"/>
                <w:sz w:val="28"/>
                <w:szCs w:val="28"/>
              </w:rPr>
              <w:t>oo</w:t>
            </w:r>
            <w:proofErr w:type="spellEnd"/>
            <w:r w:rsidRPr="006F78D5">
              <w:rPr>
                <w:rFonts w:ascii="Garamond" w:hAnsi="Garamond"/>
                <w:sz w:val="28"/>
                <w:szCs w:val="28"/>
              </w:rPr>
              <w:t xml:space="preserve"> </w:t>
            </w:r>
            <w:proofErr w:type="spellStart"/>
            <w:r w:rsidRPr="006F78D5">
              <w:rPr>
                <w:rFonts w:ascii="Garamond" w:hAnsi="Garamond"/>
                <w:sz w:val="28"/>
                <w:szCs w:val="28"/>
              </w:rPr>
              <w:t>craid</w:t>
            </w:r>
            <w:proofErr w:type="spellEnd"/>
            <w:r w:rsidRPr="006F78D5">
              <w:rPr>
                <w:rFonts w:ascii="Garamond" w:hAnsi="Garamond"/>
                <w:sz w:val="28"/>
                <w:szCs w:val="28"/>
              </w:rPr>
              <w:t xml:space="preserve"> </w:t>
            </w:r>
            <w:proofErr w:type="spellStart"/>
            <w:r w:rsidRPr="006F78D5">
              <w:rPr>
                <w:rFonts w:ascii="Garamond" w:hAnsi="Garamond"/>
                <w:sz w:val="28"/>
                <w:szCs w:val="28"/>
              </w:rPr>
              <w:t>ommyjagh</w:t>
            </w:r>
            <w:proofErr w:type="spellEnd"/>
            <w:r w:rsidRPr="006F78D5">
              <w:rPr>
                <w:rFonts w:ascii="Garamond" w:hAnsi="Garamond"/>
                <w:sz w:val="28"/>
                <w:szCs w:val="28"/>
              </w:rPr>
              <w:t xml:space="preserve"> y </w:t>
            </w:r>
            <w:proofErr w:type="spellStart"/>
            <w:r w:rsidRPr="006F78D5">
              <w:rPr>
                <w:rFonts w:ascii="Garamond" w:hAnsi="Garamond"/>
                <w:sz w:val="28"/>
                <w:szCs w:val="28"/>
              </w:rPr>
              <w:t>yanoo</w:t>
            </w:r>
            <w:proofErr w:type="spellEnd"/>
            <w:r w:rsidRPr="006F78D5">
              <w:rPr>
                <w:rFonts w:ascii="Garamond" w:hAnsi="Garamond"/>
                <w:sz w:val="28"/>
                <w:szCs w:val="28"/>
              </w:rPr>
              <w:t xml:space="preserve"> </w:t>
            </w:r>
            <w:proofErr w:type="spellStart"/>
            <w:r w:rsidRPr="006F78D5">
              <w:rPr>
                <w:rFonts w:ascii="Garamond" w:hAnsi="Garamond"/>
                <w:sz w:val="28"/>
                <w:szCs w:val="28"/>
              </w:rPr>
              <w:t>yn</w:t>
            </w:r>
            <w:proofErr w:type="spellEnd"/>
            <w:r w:rsidRPr="006F78D5">
              <w:rPr>
                <w:rFonts w:ascii="Garamond" w:hAnsi="Garamond"/>
                <w:sz w:val="28"/>
                <w:szCs w:val="28"/>
              </w:rPr>
              <w:t xml:space="preserve"> </w:t>
            </w:r>
            <w:proofErr w:type="spellStart"/>
            <w:r w:rsidRPr="006F78D5">
              <w:rPr>
                <w:rFonts w:ascii="Garamond" w:hAnsi="Garamond"/>
                <w:sz w:val="28"/>
                <w:szCs w:val="28"/>
              </w:rPr>
              <w:t>laa</w:t>
            </w:r>
            <w:proofErr w:type="spellEnd"/>
            <w:r w:rsidRPr="006F78D5">
              <w:rPr>
                <w:rFonts w:ascii="Garamond" w:hAnsi="Garamond"/>
                <w:sz w:val="28"/>
                <w:szCs w:val="28"/>
              </w:rPr>
              <w:t xml:space="preserve"> </w:t>
            </w:r>
            <w:proofErr w:type="spellStart"/>
            <w:r w:rsidRPr="006F78D5">
              <w:rPr>
                <w:rFonts w:ascii="Garamond" w:hAnsi="Garamond"/>
                <w:sz w:val="28"/>
                <w:szCs w:val="28"/>
              </w:rPr>
              <w:t>t’ow</w:t>
            </w:r>
            <w:proofErr w:type="spellEnd"/>
            <w:r w:rsidRPr="006F78D5">
              <w:rPr>
                <w:rFonts w:ascii="Garamond" w:hAnsi="Garamond"/>
                <w:sz w:val="28"/>
                <w:szCs w:val="28"/>
              </w:rPr>
              <w:t xml:space="preserve"> er </w:t>
            </w:r>
            <w:proofErr w:type="spellStart"/>
            <w:r w:rsidRPr="006F78D5">
              <w:rPr>
                <w:rFonts w:ascii="Garamond" w:hAnsi="Garamond"/>
                <w:sz w:val="28"/>
                <w:szCs w:val="28"/>
              </w:rPr>
              <w:t>ghra</w:t>
            </w:r>
            <w:proofErr w:type="spellEnd"/>
            <w:r w:rsidRPr="006F78D5">
              <w:rPr>
                <w:rFonts w:ascii="Garamond" w:hAnsi="Garamond"/>
                <w:sz w:val="28"/>
                <w:szCs w:val="28"/>
              </w:rPr>
              <w:t xml:space="preserve"> </w:t>
            </w:r>
            <w:proofErr w:type="spellStart"/>
            <w:r w:rsidRPr="006F78D5">
              <w:rPr>
                <w:rFonts w:ascii="Garamond" w:hAnsi="Garamond"/>
                <w:sz w:val="28"/>
                <w:szCs w:val="28"/>
              </w:rPr>
              <w:t>harrish</w:t>
            </w:r>
            <w:proofErr w:type="spellEnd"/>
            <w:r w:rsidRPr="006F78D5">
              <w:rPr>
                <w:rFonts w:ascii="Garamond" w:hAnsi="Garamond"/>
                <w:sz w:val="28"/>
                <w:szCs w:val="28"/>
              </w:rPr>
              <w:t xml:space="preserve"> </w:t>
            </w:r>
            <w:proofErr w:type="spellStart"/>
            <w:r w:rsidRPr="006F78D5">
              <w:rPr>
                <w:rFonts w:ascii="Garamond" w:hAnsi="Garamond"/>
                <w:sz w:val="28"/>
                <w:szCs w:val="28"/>
              </w:rPr>
              <w:t>Banglanyn</w:t>
            </w:r>
            <w:proofErr w:type="spellEnd"/>
            <w:r w:rsidRPr="006F78D5">
              <w:rPr>
                <w:rFonts w:ascii="Garamond" w:hAnsi="Garamond"/>
                <w:sz w:val="28"/>
                <w:szCs w:val="28"/>
              </w:rPr>
              <w:t xml:space="preserve"> y </w:t>
            </w:r>
            <w:proofErr w:type="spellStart"/>
            <w:r w:rsidRPr="006F78D5">
              <w:rPr>
                <w:rFonts w:ascii="Garamond" w:hAnsi="Garamond"/>
                <w:sz w:val="28"/>
                <w:szCs w:val="28"/>
              </w:rPr>
              <w:t>Chredjue</w:t>
            </w:r>
            <w:proofErr w:type="spellEnd"/>
            <w:r w:rsidRPr="006F78D5">
              <w:rPr>
                <w:rFonts w:ascii="Garamond" w:hAnsi="Garamond"/>
                <w:sz w:val="28"/>
                <w:szCs w:val="28"/>
              </w:rPr>
              <w:t xml:space="preserve"> </w:t>
            </w:r>
            <w:proofErr w:type="spellStart"/>
            <w:r w:rsidRPr="006F78D5">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6F78D5">
              <w:rPr>
                <w:rFonts w:ascii="Garamond" w:hAnsi="Garamond"/>
                <w:sz w:val="28"/>
                <w:szCs w:val="28"/>
              </w:rPr>
              <w:t xml:space="preserve"> </w:t>
            </w:r>
          </w:p>
        </w:tc>
        <w:tc>
          <w:tcPr>
            <w:tcW w:w="0" w:type="auto"/>
          </w:tcPr>
          <w:p w14:paraId="5531E0B2" w14:textId="77777777" w:rsidR="00046A57" w:rsidRPr="00301C44" w:rsidRDefault="00046A57" w:rsidP="00DB60C3">
            <w:pPr>
              <w:pStyle w:val="ListParagraph"/>
              <w:ind w:left="0" w:firstLine="227"/>
              <w:jc w:val="both"/>
              <w:rPr>
                <w:rFonts w:ascii="Garamond" w:hAnsi="Garamond" w:cs="Times New Roman"/>
                <w:i/>
                <w:sz w:val="28"/>
              </w:rPr>
            </w:pPr>
            <w:r w:rsidRPr="00301C44">
              <w:rPr>
                <w:rFonts w:ascii="Garamond" w:hAnsi="Garamond" w:cs="Times New Roman"/>
                <w:i/>
                <w:sz w:val="28"/>
              </w:rPr>
              <w:t>Can you be foolishly merry</w:t>
            </w:r>
            <w:r>
              <w:rPr>
                <w:rFonts w:ascii="Garamond" w:hAnsi="Garamond" w:cs="Times New Roman"/>
                <w:i/>
                <w:sz w:val="28"/>
              </w:rPr>
              <w:t>,</w:t>
            </w:r>
            <w:r w:rsidRPr="00301C44">
              <w:rPr>
                <w:rFonts w:ascii="Garamond" w:hAnsi="Garamond" w:cs="Times New Roman"/>
                <w:i/>
                <w:sz w:val="28"/>
              </w:rPr>
              <w:t xml:space="preserve"> the Day you have repeated this Belief</w:t>
            </w:r>
            <w:r w:rsidR="002C617D" w:rsidRPr="002C617D">
              <w:rPr>
                <w:rFonts w:ascii="Garamond" w:hAnsi="Garamond" w:cs="Times New Roman"/>
                <w:i/>
                <w:sz w:val="28"/>
              </w:rPr>
              <w:t> ?</w:t>
            </w:r>
          </w:p>
        </w:tc>
        <w:tc>
          <w:tcPr>
            <w:tcW w:w="0" w:type="auto"/>
          </w:tcPr>
          <w:p w14:paraId="7585E72D" w14:textId="77777777" w:rsidR="00046A57" w:rsidRPr="00167195" w:rsidRDefault="00046A57" w:rsidP="00DB60C3">
            <w:pPr>
              <w:pStyle w:val="ListParagraph"/>
              <w:ind w:left="0"/>
              <w:rPr>
                <w:rFonts w:ascii="Garamond" w:hAnsi="Garamond" w:cs="Times New Roman"/>
                <w:i/>
                <w:sz w:val="20"/>
                <w:szCs w:val="20"/>
              </w:rPr>
            </w:pPr>
          </w:p>
        </w:tc>
      </w:tr>
      <w:tr w:rsidR="00046A57" w:rsidRPr="00301C44" w14:paraId="7B2BC0CA" w14:textId="77777777" w:rsidTr="00A13FBB">
        <w:tc>
          <w:tcPr>
            <w:tcW w:w="0" w:type="auto"/>
          </w:tcPr>
          <w:p w14:paraId="56DC7E40" w14:textId="77777777" w:rsidR="00046A57" w:rsidRPr="006F78D5" w:rsidRDefault="00046A57" w:rsidP="00DB60C3">
            <w:pPr>
              <w:pStyle w:val="CM3"/>
              <w:widowControl/>
              <w:spacing w:line="240" w:lineRule="auto"/>
              <w:ind w:firstLine="227"/>
              <w:contextualSpacing/>
              <w:jc w:val="both"/>
              <w:rPr>
                <w:rFonts w:ascii="Garamond" w:hAnsi="Garamond"/>
                <w:sz w:val="28"/>
                <w:szCs w:val="28"/>
              </w:rPr>
            </w:pPr>
            <w:r w:rsidRPr="006F78D5">
              <w:rPr>
                <w:rFonts w:ascii="Garamond" w:hAnsi="Garamond"/>
                <w:sz w:val="28"/>
                <w:szCs w:val="28"/>
              </w:rPr>
              <w:t xml:space="preserve">Bee </w:t>
            </w:r>
            <w:proofErr w:type="spellStart"/>
            <w:r w:rsidRPr="006F78D5">
              <w:rPr>
                <w:rFonts w:ascii="Garamond" w:hAnsi="Garamond"/>
                <w:sz w:val="28"/>
                <w:szCs w:val="28"/>
              </w:rPr>
              <w:t>oo</w:t>
            </w:r>
            <w:proofErr w:type="spellEnd"/>
            <w:r w:rsidRPr="006F78D5">
              <w:rPr>
                <w:rFonts w:ascii="Garamond" w:hAnsi="Garamond"/>
                <w:sz w:val="28"/>
                <w:szCs w:val="28"/>
              </w:rPr>
              <w:t xml:space="preserve"> </w:t>
            </w:r>
            <w:proofErr w:type="spellStart"/>
            <w:r w:rsidRPr="006F78D5">
              <w:rPr>
                <w:rFonts w:ascii="Garamond" w:hAnsi="Garamond"/>
                <w:sz w:val="28"/>
                <w:szCs w:val="28"/>
              </w:rPr>
              <w:t>niau-vooiaght</w:t>
            </w:r>
            <w:proofErr w:type="spellEnd"/>
            <w:r w:rsidRPr="006F78D5">
              <w:rPr>
                <w:rFonts w:ascii="Garamond" w:hAnsi="Garamond"/>
                <w:sz w:val="28"/>
                <w:szCs w:val="28"/>
              </w:rPr>
              <w:t xml:space="preserve"> </w:t>
            </w:r>
            <w:proofErr w:type="spellStart"/>
            <w:r w:rsidRPr="006F78D5">
              <w:rPr>
                <w:rFonts w:ascii="Garamond" w:hAnsi="Garamond"/>
                <w:sz w:val="28"/>
                <w:szCs w:val="28"/>
              </w:rPr>
              <w:t>leih</w:t>
            </w:r>
            <w:proofErr w:type="spellEnd"/>
            <w:r w:rsidRPr="006F78D5">
              <w:rPr>
                <w:rFonts w:ascii="Garamond" w:hAnsi="Garamond"/>
                <w:sz w:val="28"/>
                <w:szCs w:val="28"/>
              </w:rPr>
              <w:t xml:space="preserve"> da </w:t>
            </w:r>
            <w:proofErr w:type="spellStart"/>
            <w:r w:rsidRPr="006F78D5">
              <w:rPr>
                <w:rFonts w:ascii="Garamond" w:hAnsi="Garamond"/>
                <w:sz w:val="28"/>
                <w:szCs w:val="28"/>
              </w:rPr>
              <w:t>dty</w:t>
            </w:r>
            <w:proofErr w:type="spellEnd"/>
            <w:r w:rsidRPr="006F78D5">
              <w:rPr>
                <w:rFonts w:ascii="Garamond" w:hAnsi="Garamond"/>
                <w:sz w:val="28"/>
                <w:szCs w:val="28"/>
              </w:rPr>
              <w:t xml:space="preserve"> Naboo </w:t>
            </w:r>
            <w:proofErr w:type="spellStart"/>
            <w:r w:rsidRPr="006F78D5">
              <w:rPr>
                <w:rFonts w:ascii="Garamond" w:hAnsi="Garamond"/>
                <w:sz w:val="28"/>
                <w:szCs w:val="28"/>
              </w:rPr>
              <w:t>t’er</w:t>
            </w:r>
            <w:proofErr w:type="spellEnd"/>
            <w:r w:rsidRPr="006F78D5">
              <w:rPr>
                <w:rFonts w:ascii="Garamond" w:hAnsi="Garamond"/>
                <w:sz w:val="28"/>
                <w:szCs w:val="28"/>
              </w:rPr>
              <w:t xml:space="preserve"> chur </w:t>
            </w:r>
            <w:proofErr w:type="spellStart"/>
            <w:r w:rsidRPr="006F78D5">
              <w:rPr>
                <w:rFonts w:ascii="Garamond" w:hAnsi="Garamond"/>
                <w:sz w:val="28"/>
                <w:szCs w:val="28"/>
              </w:rPr>
              <w:t>jummoose</w:t>
            </w:r>
            <w:proofErr w:type="spellEnd"/>
            <w:r w:rsidRPr="006F78D5">
              <w:rPr>
                <w:rFonts w:ascii="Garamond" w:hAnsi="Garamond"/>
                <w:sz w:val="28"/>
                <w:szCs w:val="28"/>
              </w:rPr>
              <w:t xml:space="preserve"> ort, as jean </w:t>
            </w:r>
            <w:proofErr w:type="spellStart"/>
            <w:r w:rsidRPr="006F78D5">
              <w:rPr>
                <w:rFonts w:ascii="Garamond" w:hAnsi="Garamond"/>
                <w:sz w:val="28"/>
                <w:szCs w:val="28"/>
              </w:rPr>
              <w:t>oo</w:t>
            </w:r>
            <w:proofErr w:type="spellEnd"/>
            <w:r w:rsidRPr="006F78D5">
              <w:rPr>
                <w:rFonts w:ascii="Garamond" w:hAnsi="Garamond"/>
                <w:sz w:val="28"/>
                <w:szCs w:val="28"/>
              </w:rPr>
              <w:t xml:space="preserve"> </w:t>
            </w:r>
            <w:proofErr w:type="spellStart"/>
            <w:r w:rsidRPr="006F78D5">
              <w:rPr>
                <w:rFonts w:ascii="Garamond" w:hAnsi="Garamond"/>
                <w:sz w:val="28"/>
                <w:szCs w:val="28"/>
              </w:rPr>
              <w:t>eisht</w:t>
            </w:r>
            <w:proofErr w:type="spellEnd"/>
            <w:r w:rsidRPr="006F78D5">
              <w:rPr>
                <w:rFonts w:ascii="Garamond" w:hAnsi="Garamond"/>
                <w:sz w:val="28"/>
                <w:szCs w:val="28"/>
              </w:rPr>
              <w:t xml:space="preserve"> </w:t>
            </w:r>
            <w:proofErr w:type="spellStart"/>
            <w:r w:rsidRPr="006F78D5">
              <w:rPr>
                <w:rFonts w:ascii="Garamond" w:hAnsi="Garamond"/>
                <w:sz w:val="28"/>
                <w:szCs w:val="28"/>
              </w:rPr>
              <w:t>treshteil</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bee </w:t>
            </w:r>
            <w:proofErr w:type="spellStart"/>
            <w:r w:rsidRPr="006F78D5">
              <w:rPr>
                <w:rFonts w:ascii="Garamond" w:hAnsi="Garamond"/>
                <w:sz w:val="28"/>
                <w:szCs w:val="28"/>
              </w:rPr>
              <w:t>Jee</w:t>
            </w:r>
            <w:proofErr w:type="spellEnd"/>
            <w:r w:rsidRPr="006F78D5">
              <w:rPr>
                <w:rFonts w:ascii="Garamond" w:hAnsi="Garamond"/>
                <w:sz w:val="28"/>
                <w:szCs w:val="28"/>
              </w:rPr>
              <w:t xml:space="preserve"> </w:t>
            </w:r>
            <w:proofErr w:type="spellStart"/>
            <w:r w:rsidRPr="006F78D5">
              <w:rPr>
                <w:rFonts w:ascii="Garamond" w:hAnsi="Garamond"/>
                <w:sz w:val="28"/>
                <w:szCs w:val="28"/>
              </w:rPr>
              <w:t>arrultagh</w:t>
            </w:r>
            <w:proofErr w:type="spellEnd"/>
            <w:r>
              <w:rPr>
                <w:rStyle w:val="FootnoteReference"/>
                <w:rFonts w:ascii="Garamond" w:hAnsi="Garamond"/>
                <w:sz w:val="28"/>
                <w:szCs w:val="28"/>
              </w:rPr>
              <w:footnoteReference w:id="32"/>
            </w:r>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leih</w:t>
            </w:r>
            <w:proofErr w:type="spellEnd"/>
            <w:r w:rsidRPr="006F78D5">
              <w:rPr>
                <w:rFonts w:ascii="Garamond" w:hAnsi="Garamond"/>
                <w:sz w:val="28"/>
                <w:szCs w:val="28"/>
              </w:rPr>
              <w:t xml:space="preserve"> </w:t>
            </w:r>
            <w:proofErr w:type="spellStart"/>
            <w:r w:rsidRPr="006F78D5">
              <w:rPr>
                <w:rFonts w:ascii="Garamond" w:hAnsi="Garamond"/>
                <w:sz w:val="28"/>
                <w:szCs w:val="28"/>
              </w:rPr>
              <w:t>dhyts</w:t>
            </w:r>
            <w:proofErr w:type="spellEnd"/>
            <w:r w:rsidR="002C617D" w:rsidRPr="002C617D">
              <w:rPr>
                <w:rFonts w:ascii="Garamond" w:hAnsi="Garamond"/>
                <w:i/>
                <w:sz w:val="28"/>
                <w:szCs w:val="28"/>
              </w:rPr>
              <w:t> </w:t>
            </w:r>
            <w:r w:rsidR="00C57BF1" w:rsidRPr="00C57BF1">
              <w:rPr>
                <w:rFonts w:ascii="Garamond" w:hAnsi="Garamond"/>
                <w:sz w:val="28"/>
                <w:szCs w:val="28"/>
              </w:rPr>
              <w:t>?</w:t>
            </w:r>
            <w:r w:rsidRPr="006F78D5">
              <w:rPr>
                <w:rFonts w:ascii="Garamond" w:hAnsi="Garamond"/>
                <w:sz w:val="28"/>
                <w:szCs w:val="28"/>
              </w:rPr>
              <w:t xml:space="preserve"> </w:t>
            </w:r>
          </w:p>
        </w:tc>
        <w:tc>
          <w:tcPr>
            <w:tcW w:w="0" w:type="auto"/>
          </w:tcPr>
          <w:p w14:paraId="63E435D0" w14:textId="77777777" w:rsidR="00046A57" w:rsidRPr="00301C44" w:rsidRDefault="00046A57" w:rsidP="00DB60C3">
            <w:pPr>
              <w:pStyle w:val="ListParagraph"/>
              <w:ind w:left="0" w:firstLine="227"/>
              <w:jc w:val="both"/>
              <w:rPr>
                <w:rFonts w:ascii="Garamond" w:hAnsi="Garamond" w:cs="Times New Roman"/>
                <w:i/>
                <w:sz w:val="28"/>
              </w:rPr>
            </w:pPr>
            <w:r w:rsidRPr="00301C44">
              <w:rPr>
                <w:rFonts w:ascii="Garamond" w:hAnsi="Garamond" w:cs="Times New Roman"/>
                <w:i/>
                <w:sz w:val="28"/>
              </w:rPr>
              <w:t>Will you hardly forgive your Neighbour that has offended you,</w:t>
            </w:r>
            <w:r>
              <w:rPr>
                <w:rFonts w:ascii="Garamond" w:hAnsi="Garamond" w:cs="Times New Roman"/>
                <w:i/>
                <w:sz w:val="28"/>
              </w:rPr>
              <w:t xml:space="preserve"> </w:t>
            </w:r>
            <w:r w:rsidRPr="00301C44">
              <w:rPr>
                <w:rFonts w:ascii="Garamond" w:hAnsi="Garamond" w:cs="Times New Roman"/>
                <w:i/>
                <w:sz w:val="28"/>
              </w:rPr>
              <w:t>and will you then hope that God will be ready to forgive you</w:t>
            </w:r>
            <w:r w:rsidR="002C617D" w:rsidRPr="002C617D">
              <w:rPr>
                <w:rFonts w:ascii="Garamond" w:hAnsi="Garamond" w:cs="Times New Roman"/>
                <w:i/>
                <w:sz w:val="28"/>
              </w:rPr>
              <w:t> ?</w:t>
            </w:r>
          </w:p>
        </w:tc>
        <w:tc>
          <w:tcPr>
            <w:tcW w:w="0" w:type="auto"/>
          </w:tcPr>
          <w:p w14:paraId="44F1613A" w14:textId="77777777" w:rsidR="00046A57" w:rsidRPr="00167195" w:rsidRDefault="00046A57" w:rsidP="00DB60C3">
            <w:pPr>
              <w:pStyle w:val="ListParagraph"/>
              <w:ind w:left="0"/>
              <w:rPr>
                <w:rFonts w:ascii="Garamond" w:hAnsi="Garamond" w:cs="Times New Roman"/>
                <w:i/>
                <w:sz w:val="20"/>
                <w:szCs w:val="20"/>
              </w:rPr>
            </w:pPr>
          </w:p>
        </w:tc>
      </w:tr>
      <w:tr w:rsidR="00046A57" w:rsidRPr="00301C44" w14:paraId="0EB7C0C3" w14:textId="77777777" w:rsidTr="00A13FBB">
        <w:tc>
          <w:tcPr>
            <w:tcW w:w="0" w:type="auto"/>
          </w:tcPr>
          <w:p w14:paraId="588FF39A" w14:textId="77777777" w:rsidR="00046A57" w:rsidRPr="006F78D5" w:rsidRDefault="00046A57" w:rsidP="00DB60C3">
            <w:pPr>
              <w:pStyle w:val="CM3"/>
              <w:widowControl/>
              <w:spacing w:line="240" w:lineRule="auto"/>
              <w:ind w:firstLine="227"/>
              <w:contextualSpacing/>
              <w:jc w:val="both"/>
              <w:rPr>
                <w:rFonts w:ascii="Garamond" w:hAnsi="Garamond"/>
                <w:sz w:val="28"/>
                <w:szCs w:val="28"/>
              </w:rPr>
            </w:pPr>
            <w:proofErr w:type="spellStart"/>
            <w:r w:rsidRPr="006F78D5">
              <w:rPr>
                <w:rFonts w:ascii="Garamond" w:hAnsi="Garamond"/>
                <w:sz w:val="28"/>
                <w:szCs w:val="28"/>
              </w:rPr>
              <w:t>Vel</w:t>
            </w:r>
            <w:proofErr w:type="spellEnd"/>
            <w:r w:rsidRPr="006F78D5">
              <w:rPr>
                <w:rFonts w:ascii="Garamond" w:hAnsi="Garamond"/>
                <w:sz w:val="28"/>
                <w:szCs w:val="28"/>
              </w:rPr>
              <w:t xml:space="preserve"> </w:t>
            </w:r>
            <w:proofErr w:type="spellStart"/>
            <w:r w:rsidRPr="006F78D5">
              <w:rPr>
                <w:rFonts w:ascii="Garamond" w:hAnsi="Garamond"/>
                <w:sz w:val="28"/>
                <w:szCs w:val="28"/>
              </w:rPr>
              <w:t>oo</w:t>
            </w:r>
            <w:proofErr w:type="spellEnd"/>
            <w:r w:rsidRPr="006F78D5">
              <w:rPr>
                <w:rFonts w:ascii="Garamond" w:hAnsi="Garamond"/>
                <w:sz w:val="28"/>
                <w:szCs w:val="28"/>
              </w:rPr>
              <w:t xml:space="preserve"> </w:t>
            </w:r>
            <w:proofErr w:type="spellStart"/>
            <w:r w:rsidRPr="006F78D5">
              <w:rPr>
                <w:rFonts w:ascii="Garamond" w:hAnsi="Garamond"/>
                <w:sz w:val="28"/>
                <w:szCs w:val="28"/>
              </w:rPr>
              <w:t>credjal</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negin</w:t>
            </w:r>
            <w:proofErr w:type="spellEnd"/>
            <w:r w:rsidRPr="006F78D5">
              <w:rPr>
                <w:rFonts w:ascii="Garamond" w:hAnsi="Garamond"/>
                <w:sz w:val="28"/>
                <w:szCs w:val="28"/>
              </w:rPr>
              <w:t xml:space="preserve"> </w:t>
            </w:r>
            <w:proofErr w:type="spellStart"/>
            <w:r w:rsidRPr="006F78D5">
              <w:rPr>
                <w:rFonts w:ascii="Garamond" w:hAnsi="Garamond"/>
                <w:sz w:val="28"/>
                <w:szCs w:val="28"/>
              </w:rPr>
              <w:t>dooin</w:t>
            </w:r>
            <w:proofErr w:type="spellEnd"/>
            <w:r w:rsidRPr="006F78D5">
              <w:rPr>
                <w:rFonts w:ascii="Garamond" w:hAnsi="Garamond"/>
                <w:sz w:val="28"/>
                <w:szCs w:val="28"/>
              </w:rPr>
              <w:t xml:space="preserve"> </w:t>
            </w:r>
            <w:proofErr w:type="spellStart"/>
            <w:r w:rsidRPr="006F78D5">
              <w:rPr>
                <w:rFonts w:ascii="Garamond" w:hAnsi="Garamond"/>
                <w:sz w:val="28"/>
                <w:szCs w:val="28"/>
              </w:rPr>
              <w:t>coontey</w:t>
            </w:r>
            <w:proofErr w:type="spellEnd"/>
            <w:r w:rsidRPr="006F78D5">
              <w:rPr>
                <w:rFonts w:ascii="Garamond" w:hAnsi="Garamond"/>
                <w:sz w:val="28"/>
                <w:szCs w:val="28"/>
              </w:rPr>
              <w:t xml:space="preserve"> chur son </w:t>
            </w:r>
            <w:proofErr w:type="spellStart"/>
            <w:r w:rsidRPr="006F78D5">
              <w:rPr>
                <w:rFonts w:ascii="Garamond" w:hAnsi="Garamond"/>
                <w:sz w:val="28"/>
                <w:szCs w:val="28"/>
              </w:rPr>
              <w:t>ooilley</w:t>
            </w:r>
            <w:proofErr w:type="spellEnd"/>
            <w:r w:rsidRPr="006F78D5">
              <w:rPr>
                <w:rFonts w:ascii="Garamond" w:hAnsi="Garamond"/>
                <w:sz w:val="28"/>
                <w:szCs w:val="28"/>
              </w:rPr>
              <w:t xml:space="preserve"> </w:t>
            </w:r>
            <w:proofErr w:type="spellStart"/>
            <w:r w:rsidRPr="006F78D5">
              <w:rPr>
                <w:rFonts w:ascii="Garamond" w:hAnsi="Garamond"/>
                <w:sz w:val="28"/>
                <w:szCs w:val="28"/>
              </w:rPr>
              <w:t>ny</w:t>
            </w:r>
            <w:proofErr w:type="spellEnd"/>
            <w:r w:rsidRPr="006F78D5">
              <w:rPr>
                <w:rFonts w:ascii="Garamond" w:hAnsi="Garamond"/>
                <w:sz w:val="28"/>
                <w:szCs w:val="28"/>
              </w:rPr>
              <w:t xml:space="preserve"> </w:t>
            </w:r>
            <w:proofErr w:type="spellStart"/>
            <w:r w:rsidRPr="006F78D5">
              <w:rPr>
                <w:rFonts w:ascii="Garamond" w:hAnsi="Garamond"/>
                <w:sz w:val="28"/>
                <w:szCs w:val="28"/>
              </w:rPr>
              <w:t>foaryn</w:t>
            </w:r>
            <w:proofErr w:type="spellEnd"/>
            <w:r w:rsidRPr="006F78D5">
              <w:rPr>
                <w:rFonts w:ascii="Garamond" w:hAnsi="Garamond"/>
                <w:sz w:val="28"/>
                <w:szCs w:val="28"/>
              </w:rPr>
              <w:t xml:space="preserve"> ta </w:t>
            </w:r>
            <w:proofErr w:type="spellStart"/>
            <w:r w:rsidRPr="006F78D5">
              <w:rPr>
                <w:rFonts w:ascii="Garamond" w:hAnsi="Garamond"/>
                <w:sz w:val="28"/>
                <w:szCs w:val="28"/>
              </w:rPr>
              <w:t>Jee</w:t>
            </w:r>
            <w:proofErr w:type="spellEnd"/>
            <w:r w:rsidRPr="006F78D5">
              <w:rPr>
                <w:rFonts w:ascii="Garamond" w:hAnsi="Garamond"/>
                <w:sz w:val="28"/>
                <w:szCs w:val="28"/>
              </w:rPr>
              <w:t xml:space="preserve"> er chur </w:t>
            </w:r>
            <w:proofErr w:type="spellStart"/>
            <w:r w:rsidRPr="006F78D5">
              <w:rPr>
                <w:rFonts w:ascii="Garamond" w:hAnsi="Garamond"/>
                <w:sz w:val="28"/>
                <w:szCs w:val="28"/>
              </w:rPr>
              <w:t>dooin</w:t>
            </w:r>
            <w:proofErr w:type="spellEnd"/>
            <w:r w:rsidRPr="006F78D5">
              <w:rPr>
                <w:rFonts w:ascii="Garamond" w:hAnsi="Garamond"/>
                <w:sz w:val="28"/>
                <w:szCs w:val="28"/>
              </w:rPr>
              <w:t xml:space="preserve">, as </w:t>
            </w:r>
            <w:proofErr w:type="spellStart"/>
            <w:r w:rsidRPr="006F78D5">
              <w:rPr>
                <w:rFonts w:ascii="Garamond" w:hAnsi="Garamond"/>
                <w:sz w:val="28"/>
                <w:szCs w:val="28"/>
              </w:rPr>
              <w:t>nagh</w:t>
            </w:r>
            <w:proofErr w:type="spellEnd"/>
            <w:r w:rsidRPr="006F78D5">
              <w:rPr>
                <w:rFonts w:ascii="Garamond" w:hAnsi="Garamond"/>
                <w:sz w:val="28"/>
                <w:szCs w:val="28"/>
              </w:rPr>
              <w:t xml:space="preserve"> jean </w:t>
            </w:r>
            <w:proofErr w:type="spellStart"/>
            <w:r w:rsidRPr="006F78D5">
              <w:rPr>
                <w:rFonts w:ascii="Garamond" w:hAnsi="Garamond"/>
                <w:sz w:val="28"/>
                <w:szCs w:val="28"/>
              </w:rPr>
              <w:t>shoh</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hionney</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yanoo</w:t>
            </w:r>
            <w:proofErr w:type="spellEnd"/>
            <w:r w:rsidRPr="006F78D5">
              <w:rPr>
                <w:rFonts w:ascii="Garamond" w:hAnsi="Garamond"/>
                <w:sz w:val="28"/>
                <w:szCs w:val="28"/>
              </w:rPr>
              <w:t xml:space="preserve"> </w:t>
            </w:r>
            <w:proofErr w:type="spellStart"/>
            <w:r w:rsidRPr="006F78D5">
              <w:rPr>
                <w:rFonts w:ascii="Garamond" w:hAnsi="Garamond"/>
                <w:sz w:val="28"/>
                <w:szCs w:val="28"/>
              </w:rPr>
              <w:t>ymyd</w:t>
            </w:r>
            <w:proofErr w:type="spellEnd"/>
            <w:r w:rsidRPr="006F78D5">
              <w:rPr>
                <w:rFonts w:ascii="Garamond" w:hAnsi="Garamond"/>
                <w:sz w:val="28"/>
                <w:szCs w:val="28"/>
              </w:rPr>
              <w:t xml:space="preserve"> jeu </w:t>
            </w:r>
            <w:proofErr w:type="spellStart"/>
            <w:r w:rsidRPr="006F78D5">
              <w:rPr>
                <w:rFonts w:ascii="Garamond" w:hAnsi="Garamond"/>
                <w:sz w:val="28"/>
                <w:szCs w:val="28"/>
              </w:rPr>
              <w:t>gys</w:t>
            </w:r>
            <w:proofErr w:type="spellEnd"/>
            <w:r w:rsidRPr="006F78D5">
              <w:rPr>
                <w:rFonts w:ascii="Garamond" w:hAnsi="Garamond"/>
                <w:sz w:val="28"/>
                <w:szCs w:val="28"/>
              </w:rPr>
              <w:t xml:space="preserve"> </w:t>
            </w:r>
            <w:proofErr w:type="spellStart"/>
            <w:r w:rsidRPr="006F78D5">
              <w:rPr>
                <w:rFonts w:ascii="Garamond" w:hAnsi="Garamond"/>
                <w:sz w:val="28"/>
                <w:szCs w:val="28"/>
              </w:rPr>
              <w:t>gloyr</w:t>
            </w:r>
            <w:proofErr w:type="spellEnd"/>
            <w:r w:rsidRPr="006F78D5">
              <w:rPr>
                <w:rFonts w:ascii="Garamond" w:hAnsi="Garamond"/>
                <w:sz w:val="28"/>
                <w:szCs w:val="28"/>
              </w:rPr>
              <w:t xml:space="preserve"> Yee as y </w:t>
            </w:r>
            <w:proofErr w:type="spellStart"/>
            <w:r w:rsidRPr="006F78D5">
              <w:rPr>
                <w:rFonts w:ascii="Garamond" w:hAnsi="Garamond"/>
                <w:sz w:val="28"/>
                <w:szCs w:val="28"/>
              </w:rPr>
              <w:t>saualtys</w:t>
            </w:r>
            <w:proofErr w:type="spellEnd"/>
            <w:r w:rsidRPr="006F78D5">
              <w:rPr>
                <w:rFonts w:ascii="Garamond" w:hAnsi="Garamond"/>
                <w:sz w:val="28"/>
                <w:szCs w:val="28"/>
              </w:rPr>
              <w:t xml:space="preserve"> </w:t>
            </w:r>
            <w:proofErr w:type="spellStart"/>
            <w:r w:rsidRPr="006F78D5">
              <w:rPr>
                <w:rFonts w:ascii="Garamond" w:hAnsi="Garamond"/>
                <w:sz w:val="28"/>
                <w:szCs w:val="28"/>
              </w:rPr>
              <w:t>ayd</w:t>
            </w:r>
            <w:proofErr w:type="spellEnd"/>
            <w:r w:rsidRPr="006F78D5">
              <w:rPr>
                <w:rFonts w:ascii="Garamond" w:hAnsi="Garamond"/>
                <w:sz w:val="28"/>
                <w:szCs w:val="28"/>
              </w:rPr>
              <w:t xml:space="preserve"> </w:t>
            </w:r>
            <w:proofErr w:type="spellStart"/>
            <w:r w:rsidRPr="006F78D5">
              <w:rPr>
                <w:rFonts w:ascii="Garamond" w:hAnsi="Garamond"/>
                <w:sz w:val="28"/>
                <w:szCs w:val="28"/>
              </w:rPr>
              <w:t>hene</w:t>
            </w:r>
            <w:proofErr w:type="spellEnd"/>
            <w:r w:rsidR="002C617D" w:rsidRPr="002C617D">
              <w:rPr>
                <w:rFonts w:ascii="Garamond" w:hAnsi="Garamond"/>
                <w:i/>
                <w:sz w:val="28"/>
                <w:szCs w:val="28"/>
              </w:rPr>
              <w:t> </w:t>
            </w:r>
            <w:r w:rsidR="00C57BF1" w:rsidRPr="00C57BF1">
              <w:rPr>
                <w:rFonts w:ascii="Garamond" w:hAnsi="Garamond"/>
                <w:sz w:val="28"/>
                <w:szCs w:val="28"/>
              </w:rPr>
              <w:t>?</w:t>
            </w:r>
            <w:r w:rsidRPr="006F78D5">
              <w:rPr>
                <w:rFonts w:ascii="Garamond" w:hAnsi="Garamond"/>
                <w:sz w:val="28"/>
                <w:szCs w:val="28"/>
              </w:rPr>
              <w:t xml:space="preserve"> </w:t>
            </w:r>
          </w:p>
        </w:tc>
        <w:tc>
          <w:tcPr>
            <w:tcW w:w="0" w:type="auto"/>
          </w:tcPr>
          <w:p w14:paraId="25813C47" w14:textId="77777777" w:rsidR="00046A57" w:rsidRPr="00301C44" w:rsidRDefault="00046A57" w:rsidP="00DB60C3">
            <w:pPr>
              <w:pStyle w:val="ListParagraph"/>
              <w:ind w:left="0" w:firstLine="227"/>
              <w:jc w:val="both"/>
              <w:rPr>
                <w:rFonts w:ascii="Garamond" w:hAnsi="Garamond" w:cs="Times New Roman"/>
                <w:i/>
                <w:sz w:val="28"/>
              </w:rPr>
            </w:pPr>
            <w:r w:rsidRPr="00301C44">
              <w:rPr>
                <w:rFonts w:ascii="Garamond" w:hAnsi="Garamond" w:cs="Times New Roman"/>
                <w:i/>
                <w:sz w:val="28"/>
              </w:rPr>
              <w:t>Do you Believe that we must then give an Account for all the Favours which God hath given us,</w:t>
            </w:r>
            <w:r>
              <w:rPr>
                <w:rFonts w:ascii="Garamond" w:hAnsi="Garamond" w:cs="Times New Roman"/>
                <w:i/>
                <w:sz w:val="28"/>
              </w:rPr>
              <w:t xml:space="preserve"> </w:t>
            </w:r>
            <w:r w:rsidRPr="00301C44">
              <w:rPr>
                <w:rFonts w:ascii="Garamond" w:hAnsi="Garamond" w:cs="Times New Roman"/>
                <w:i/>
                <w:sz w:val="28"/>
              </w:rPr>
              <w:t>and will not this force you to use and improve them to the Glory of God, and your own Salvation</w:t>
            </w:r>
            <w:r w:rsidR="002C617D" w:rsidRPr="002C617D">
              <w:rPr>
                <w:rFonts w:ascii="Garamond" w:hAnsi="Garamond" w:cs="Times New Roman"/>
                <w:i/>
                <w:sz w:val="28"/>
              </w:rPr>
              <w:t> ?</w:t>
            </w:r>
          </w:p>
        </w:tc>
        <w:tc>
          <w:tcPr>
            <w:tcW w:w="0" w:type="auto"/>
          </w:tcPr>
          <w:p w14:paraId="69F247C2" w14:textId="77777777" w:rsidR="00046A57" w:rsidRPr="00167195" w:rsidRDefault="00046A57" w:rsidP="00DB60C3">
            <w:pPr>
              <w:pStyle w:val="ListParagraph"/>
              <w:ind w:left="0"/>
              <w:rPr>
                <w:rFonts w:ascii="Garamond" w:hAnsi="Garamond" w:cs="Times New Roman"/>
                <w:i/>
                <w:sz w:val="20"/>
                <w:szCs w:val="20"/>
              </w:rPr>
            </w:pPr>
          </w:p>
        </w:tc>
      </w:tr>
      <w:tr w:rsidR="00046A57" w:rsidRPr="00301C44" w14:paraId="7CDC8F51" w14:textId="77777777" w:rsidTr="00A13FBB">
        <w:tc>
          <w:tcPr>
            <w:tcW w:w="0" w:type="auto"/>
          </w:tcPr>
          <w:p w14:paraId="3A6A9FCE" w14:textId="77777777" w:rsidR="00046A57" w:rsidRPr="006F78D5" w:rsidRDefault="00046A57" w:rsidP="00DB60C3">
            <w:pPr>
              <w:pStyle w:val="CM3"/>
              <w:widowControl/>
              <w:spacing w:line="240" w:lineRule="auto"/>
              <w:ind w:firstLine="227"/>
              <w:contextualSpacing/>
              <w:jc w:val="both"/>
              <w:rPr>
                <w:rFonts w:ascii="Garamond" w:hAnsi="Garamond"/>
                <w:sz w:val="28"/>
                <w:szCs w:val="28"/>
              </w:rPr>
            </w:pPr>
            <w:r w:rsidRPr="006F78D5">
              <w:rPr>
                <w:rFonts w:ascii="Garamond" w:hAnsi="Garamond"/>
                <w:sz w:val="28"/>
                <w:szCs w:val="28"/>
              </w:rPr>
              <w:t xml:space="preserve">As er </w:t>
            </w:r>
            <w:proofErr w:type="spellStart"/>
            <w:r w:rsidRPr="006F78D5">
              <w:rPr>
                <w:rFonts w:ascii="Garamond" w:hAnsi="Garamond"/>
                <w:sz w:val="28"/>
                <w:szCs w:val="28"/>
              </w:rPr>
              <w:t>skyn</w:t>
            </w:r>
            <w:proofErr w:type="spellEnd"/>
            <w:r w:rsidRPr="006F78D5">
              <w:rPr>
                <w:rFonts w:ascii="Garamond" w:hAnsi="Garamond"/>
                <w:sz w:val="28"/>
                <w:szCs w:val="28"/>
              </w:rPr>
              <w:t xml:space="preserve"> </w:t>
            </w:r>
            <w:proofErr w:type="spellStart"/>
            <w:r w:rsidRPr="006F78D5">
              <w:rPr>
                <w:rFonts w:ascii="Garamond" w:hAnsi="Garamond"/>
                <w:sz w:val="28"/>
                <w:szCs w:val="28"/>
              </w:rPr>
              <w:t>ooilley</w:t>
            </w:r>
            <w:proofErr w:type="spellEnd"/>
            <w:r w:rsidRPr="006F78D5">
              <w:rPr>
                <w:rFonts w:ascii="Garamond" w:hAnsi="Garamond"/>
                <w:sz w:val="28"/>
                <w:szCs w:val="28"/>
              </w:rPr>
              <w:t xml:space="preserve"> </w:t>
            </w:r>
            <w:proofErr w:type="spellStart"/>
            <w:r w:rsidRPr="006F78D5">
              <w:rPr>
                <w:rFonts w:ascii="Garamond" w:hAnsi="Garamond"/>
                <w:sz w:val="28"/>
                <w:szCs w:val="28"/>
              </w:rPr>
              <w:t>smooinee</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negin</w:t>
            </w:r>
            <w:proofErr w:type="spellEnd"/>
            <w:r w:rsidRPr="006F78D5">
              <w:rPr>
                <w:rFonts w:ascii="Garamond" w:hAnsi="Garamond"/>
                <w:sz w:val="28"/>
                <w:szCs w:val="28"/>
              </w:rPr>
              <w:t xml:space="preserve"> </w:t>
            </w:r>
            <w:proofErr w:type="spellStart"/>
            <w:r w:rsidRPr="006F78D5">
              <w:rPr>
                <w:rFonts w:ascii="Garamond" w:hAnsi="Garamond"/>
                <w:sz w:val="28"/>
                <w:szCs w:val="28"/>
              </w:rPr>
              <w:t>dhyt</w:t>
            </w:r>
            <w:proofErr w:type="spellEnd"/>
            <w:r w:rsidRPr="006F78D5">
              <w:rPr>
                <w:rFonts w:ascii="Garamond" w:hAnsi="Garamond"/>
                <w:sz w:val="28"/>
                <w:szCs w:val="28"/>
              </w:rPr>
              <w:t xml:space="preserve"> </w:t>
            </w:r>
            <w:proofErr w:type="spellStart"/>
            <w:r w:rsidRPr="006F78D5">
              <w:rPr>
                <w:rFonts w:ascii="Garamond" w:hAnsi="Garamond"/>
                <w:sz w:val="28"/>
                <w:szCs w:val="28"/>
              </w:rPr>
              <w:t>ve</w:t>
            </w:r>
            <w:proofErr w:type="spellEnd"/>
            <w:r w:rsidRPr="006F78D5">
              <w:rPr>
                <w:rFonts w:ascii="Garamond" w:hAnsi="Garamond"/>
                <w:sz w:val="28"/>
                <w:szCs w:val="28"/>
              </w:rPr>
              <w:t xml:space="preserve"> er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vriwnys</w:t>
            </w:r>
            <w:proofErr w:type="spellEnd"/>
            <w:r w:rsidRPr="006F78D5">
              <w:rPr>
                <w:rFonts w:ascii="Garamond" w:hAnsi="Garamond"/>
                <w:sz w:val="28"/>
                <w:szCs w:val="28"/>
              </w:rPr>
              <w:t xml:space="preserve">, cha </w:t>
            </w:r>
            <w:proofErr w:type="spellStart"/>
            <w:r w:rsidRPr="006F78D5">
              <w:rPr>
                <w:rFonts w:ascii="Garamond" w:hAnsi="Garamond"/>
                <w:sz w:val="28"/>
                <w:szCs w:val="28"/>
              </w:rPr>
              <w:t>nee’n</w:t>
            </w:r>
            <w:proofErr w:type="spellEnd"/>
            <w:r w:rsidRPr="006F78D5">
              <w:rPr>
                <w:rFonts w:ascii="Garamond" w:hAnsi="Garamond"/>
                <w:sz w:val="28"/>
                <w:szCs w:val="28"/>
              </w:rPr>
              <w:t xml:space="preserve"> </w:t>
            </w:r>
            <w:proofErr w:type="spellStart"/>
            <w:r w:rsidRPr="006F78D5">
              <w:rPr>
                <w:rFonts w:ascii="Garamond" w:hAnsi="Garamond"/>
                <w:sz w:val="28"/>
                <w:szCs w:val="28"/>
              </w:rPr>
              <w:t>aght</w:t>
            </w:r>
            <w:proofErr w:type="spellEnd"/>
            <w:r w:rsidRPr="006F78D5">
              <w:rPr>
                <w:rFonts w:ascii="Garamond" w:hAnsi="Garamond"/>
                <w:sz w:val="28"/>
                <w:szCs w:val="28"/>
              </w:rPr>
              <w:t xml:space="preserve"> </w:t>
            </w:r>
            <w:proofErr w:type="spellStart"/>
            <w:r w:rsidRPr="006F78D5">
              <w:rPr>
                <w:rFonts w:ascii="Garamond" w:hAnsi="Garamond"/>
                <w:sz w:val="28"/>
                <w:szCs w:val="28"/>
              </w:rPr>
              <w:t>myr</w:t>
            </w:r>
            <w:proofErr w:type="spellEnd"/>
            <w:r w:rsidRPr="006F78D5">
              <w:rPr>
                <w:rFonts w:ascii="Garamond" w:hAnsi="Garamond"/>
                <w:sz w:val="28"/>
                <w:szCs w:val="28"/>
              </w:rPr>
              <w:t xml:space="preserve"> </w:t>
            </w:r>
            <w:proofErr w:type="spellStart"/>
            <w:r w:rsidRPr="006F78D5">
              <w:rPr>
                <w:rFonts w:ascii="Garamond" w:hAnsi="Garamond"/>
                <w:sz w:val="28"/>
                <w:szCs w:val="28"/>
              </w:rPr>
              <w:t>ta’n</w:t>
            </w:r>
            <w:proofErr w:type="spellEnd"/>
            <w:r w:rsidRPr="006F78D5">
              <w:rPr>
                <w:rFonts w:ascii="Garamond" w:hAnsi="Garamond"/>
                <w:sz w:val="28"/>
                <w:szCs w:val="28"/>
              </w:rPr>
              <w:t xml:space="preserve"> </w:t>
            </w:r>
            <w:proofErr w:type="spellStart"/>
            <w:r w:rsidRPr="006F78D5">
              <w:rPr>
                <w:rFonts w:ascii="Garamond" w:hAnsi="Garamond"/>
                <w:sz w:val="28"/>
                <w:szCs w:val="28"/>
              </w:rPr>
              <w:t>seihl</w:t>
            </w:r>
            <w:proofErr w:type="spellEnd"/>
            <w:r w:rsidRPr="006F78D5">
              <w:rPr>
                <w:rFonts w:ascii="Garamond" w:hAnsi="Garamond"/>
                <w:sz w:val="28"/>
                <w:szCs w:val="28"/>
              </w:rPr>
              <w:t xml:space="preserve"> </w:t>
            </w:r>
            <w:proofErr w:type="spellStart"/>
            <w:r w:rsidRPr="006F78D5">
              <w:rPr>
                <w:rFonts w:ascii="Garamond" w:hAnsi="Garamond"/>
                <w:sz w:val="28"/>
                <w:szCs w:val="28"/>
              </w:rPr>
              <w:t>briwnys</w:t>
            </w:r>
            <w:proofErr w:type="spellEnd"/>
            <w:r w:rsidRPr="006F78D5">
              <w:rPr>
                <w:rFonts w:ascii="Garamond" w:hAnsi="Garamond"/>
                <w:sz w:val="28"/>
                <w:szCs w:val="28"/>
              </w:rPr>
              <w:t xml:space="preserve">, </w:t>
            </w:r>
            <w:proofErr w:type="spellStart"/>
            <w:r w:rsidRPr="006F78D5">
              <w:rPr>
                <w:rFonts w:ascii="Garamond" w:hAnsi="Garamond"/>
                <w:sz w:val="28"/>
                <w:szCs w:val="28"/>
              </w:rPr>
              <w:t>agh</w:t>
            </w:r>
            <w:proofErr w:type="spellEnd"/>
            <w:r w:rsidRPr="006F78D5">
              <w:rPr>
                <w:rFonts w:ascii="Garamond" w:hAnsi="Garamond"/>
                <w:sz w:val="28"/>
                <w:szCs w:val="28"/>
              </w:rPr>
              <w:t xml:space="preserve"> </w:t>
            </w:r>
            <w:proofErr w:type="spellStart"/>
            <w:r w:rsidRPr="006F78D5">
              <w:rPr>
                <w:rFonts w:ascii="Garamond" w:hAnsi="Garamond"/>
                <w:sz w:val="28"/>
                <w:szCs w:val="28"/>
              </w:rPr>
              <w:t>liorish</w:t>
            </w:r>
            <w:proofErr w:type="spellEnd"/>
            <w:r w:rsidRPr="006F78D5">
              <w:rPr>
                <w:rFonts w:ascii="Garamond" w:hAnsi="Garamond"/>
                <w:sz w:val="28"/>
                <w:szCs w:val="28"/>
              </w:rPr>
              <w:t xml:space="preserve"> goo Yee, </w:t>
            </w:r>
            <w:proofErr w:type="spellStart"/>
            <w:r w:rsidRPr="006F78D5">
              <w:rPr>
                <w:rFonts w:ascii="Garamond" w:hAnsi="Garamond"/>
                <w:sz w:val="28"/>
                <w:szCs w:val="28"/>
              </w:rPr>
              <w:t>liorish</w:t>
            </w:r>
            <w:proofErr w:type="spellEnd"/>
            <w:r w:rsidRPr="006F78D5">
              <w:rPr>
                <w:rFonts w:ascii="Garamond" w:hAnsi="Garamond"/>
                <w:sz w:val="28"/>
                <w:szCs w:val="28"/>
              </w:rPr>
              <w:t xml:space="preserve"> er-y-fa </w:t>
            </w:r>
            <w:proofErr w:type="spellStart"/>
            <w:r w:rsidRPr="006F78D5">
              <w:rPr>
                <w:rFonts w:ascii="Garamond" w:hAnsi="Garamond"/>
                <w:sz w:val="28"/>
                <w:szCs w:val="28"/>
              </w:rPr>
              <w:t>shen</w:t>
            </w:r>
            <w:proofErr w:type="spellEnd"/>
            <w:r w:rsidRPr="006F78D5">
              <w:rPr>
                <w:rFonts w:ascii="Garamond" w:hAnsi="Garamond"/>
                <w:sz w:val="28"/>
                <w:szCs w:val="28"/>
              </w:rPr>
              <w:t xml:space="preserve"> </w:t>
            </w:r>
            <w:proofErr w:type="spellStart"/>
            <w:r w:rsidRPr="006F78D5">
              <w:rPr>
                <w:rFonts w:ascii="Garamond" w:hAnsi="Garamond"/>
                <w:sz w:val="28"/>
                <w:szCs w:val="28"/>
              </w:rPr>
              <w:t>shegin</w:t>
            </w:r>
            <w:proofErr w:type="spellEnd"/>
            <w:r w:rsidRPr="006F78D5">
              <w:rPr>
                <w:rFonts w:ascii="Garamond" w:hAnsi="Garamond"/>
                <w:sz w:val="28"/>
                <w:szCs w:val="28"/>
              </w:rPr>
              <w:t xml:space="preserve"> </w:t>
            </w:r>
            <w:proofErr w:type="spellStart"/>
            <w:r w:rsidRPr="006F78D5">
              <w:rPr>
                <w:rFonts w:ascii="Garamond" w:hAnsi="Garamond"/>
                <w:sz w:val="28"/>
                <w:szCs w:val="28"/>
              </w:rPr>
              <w:t>dhyt</w:t>
            </w:r>
            <w:proofErr w:type="spellEnd"/>
            <w:r w:rsidRPr="006F78D5">
              <w:rPr>
                <w:rFonts w:ascii="Garamond" w:hAnsi="Garamond"/>
                <w:sz w:val="28"/>
                <w:szCs w:val="28"/>
              </w:rPr>
              <w:t xml:space="preserve"> goal as </w:t>
            </w:r>
            <w:proofErr w:type="spellStart"/>
            <w:r w:rsidRPr="006F78D5">
              <w:rPr>
                <w:rFonts w:ascii="Garamond" w:hAnsi="Garamond"/>
                <w:sz w:val="28"/>
                <w:szCs w:val="28"/>
              </w:rPr>
              <w:t>laue</w:t>
            </w:r>
            <w:proofErr w:type="spellEnd"/>
            <w:r w:rsidRPr="006F78D5">
              <w:rPr>
                <w:rFonts w:ascii="Garamond" w:hAnsi="Garamond"/>
                <w:sz w:val="28"/>
                <w:szCs w:val="28"/>
              </w:rPr>
              <w:t xml:space="preserve"> </w:t>
            </w:r>
            <w:proofErr w:type="spellStart"/>
            <w:r w:rsidRPr="006F78D5">
              <w:rPr>
                <w:rFonts w:ascii="Garamond" w:hAnsi="Garamond"/>
                <w:sz w:val="28"/>
                <w:szCs w:val="28"/>
              </w:rPr>
              <w:t>beaghey</w:t>
            </w:r>
            <w:proofErr w:type="spellEnd"/>
            <w:r w:rsidRPr="006F78D5">
              <w:rPr>
                <w:rFonts w:ascii="Garamond" w:hAnsi="Garamond"/>
                <w:sz w:val="28"/>
                <w:szCs w:val="28"/>
              </w:rPr>
              <w:t xml:space="preserve"> as cha nee </w:t>
            </w:r>
            <w:proofErr w:type="spellStart"/>
            <w:r w:rsidRPr="006F78D5">
              <w:rPr>
                <w:rFonts w:ascii="Garamond" w:hAnsi="Garamond"/>
                <w:sz w:val="28"/>
                <w:szCs w:val="28"/>
              </w:rPr>
              <w:t>lurg</w:t>
            </w:r>
            <w:proofErr w:type="spellEnd"/>
            <w:r w:rsidRPr="006F78D5">
              <w:rPr>
                <w:rFonts w:ascii="Garamond" w:hAnsi="Garamond"/>
                <w:sz w:val="28"/>
                <w:szCs w:val="28"/>
              </w:rPr>
              <w:t xml:space="preserve"> </w:t>
            </w:r>
            <w:proofErr w:type="spellStart"/>
            <w:r w:rsidRPr="006F78D5">
              <w:rPr>
                <w:rFonts w:ascii="Garamond" w:hAnsi="Garamond"/>
                <w:sz w:val="28"/>
                <w:szCs w:val="28"/>
              </w:rPr>
              <w:t>smooinaghtyn</w:t>
            </w:r>
            <w:proofErr w:type="spellEnd"/>
            <w:r w:rsidRPr="006F78D5">
              <w:rPr>
                <w:rFonts w:ascii="Garamond" w:hAnsi="Garamond"/>
                <w:sz w:val="28"/>
                <w:szCs w:val="28"/>
              </w:rPr>
              <w:t xml:space="preserve"> </w:t>
            </w:r>
            <w:proofErr w:type="spellStart"/>
            <w:r w:rsidRPr="006F78D5">
              <w:rPr>
                <w:rFonts w:ascii="Garamond" w:hAnsi="Garamond"/>
                <w:sz w:val="28"/>
                <w:szCs w:val="28"/>
              </w:rPr>
              <w:t>ommyjagh</w:t>
            </w:r>
            <w:proofErr w:type="spellEnd"/>
            <w:r w:rsidRPr="006F78D5">
              <w:rPr>
                <w:rFonts w:ascii="Garamond" w:hAnsi="Garamond"/>
                <w:sz w:val="28"/>
                <w:szCs w:val="28"/>
              </w:rPr>
              <w:t xml:space="preserve"> as </w:t>
            </w:r>
            <w:proofErr w:type="spellStart"/>
            <w:r w:rsidRPr="006F78D5">
              <w:rPr>
                <w:rFonts w:ascii="Garamond" w:hAnsi="Garamond"/>
                <w:sz w:val="28"/>
                <w:szCs w:val="28"/>
              </w:rPr>
              <w:t>cliaghtaghyn</w:t>
            </w:r>
            <w:proofErr w:type="spellEnd"/>
            <w:r w:rsidRPr="006F78D5">
              <w:rPr>
                <w:rFonts w:ascii="Garamond" w:hAnsi="Garamond"/>
                <w:sz w:val="28"/>
                <w:szCs w:val="28"/>
              </w:rPr>
              <w:t xml:space="preserve"> </w:t>
            </w:r>
            <w:proofErr w:type="spellStart"/>
            <w:r w:rsidRPr="006F78D5">
              <w:rPr>
                <w:rFonts w:ascii="Garamond" w:hAnsi="Garamond"/>
                <w:sz w:val="28"/>
                <w:szCs w:val="28"/>
              </w:rPr>
              <w:t>peccoil</w:t>
            </w:r>
            <w:proofErr w:type="spellEnd"/>
            <w:r w:rsidRPr="006F78D5">
              <w:rPr>
                <w:rFonts w:ascii="Garamond" w:hAnsi="Garamond"/>
                <w:sz w:val="28"/>
                <w:szCs w:val="28"/>
              </w:rPr>
              <w:t xml:space="preserve"> y </w:t>
            </w:r>
            <w:proofErr w:type="spellStart"/>
            <w:r w:rsidRPr="006F78D5">
              <w:rPr>
                <w:rFonts w:ascii="Garamond" w:hAnsi="Garamond"/>
                <w:sz w:val="28"/>
                <w:szCs w:val="28"/>
              </w:rPr>
              <w:t>Teihl</w:t>
            </w:r>
            <w:proofErr w:type="spellEnd"/>
            <w:r w:rsidRPr="006F78D5">
              <w:rPr>
                <w:rFonts w:ascii="Garamond" w:hAnsi="Garamond"/>
                <w:sz w:val="28"/>
                <w:szCs w:val="28"/>
              </w:rPr>
              <w:t xml:space="preserve">. </w:t>
            </w:r>
          </w:p>
        </w:tc>
        <w:tc>
          <w:tcPr>
            <w:tcW w:w="0" w:type="auto"/>
          </w:tcPr>
          <w:p w14:paraId="278166B2" w14:textId="77777777" w:rsidR="00046A57" w:rsidRPr="00301C44" w:rsidRDefault="00046A57" w:rsidP="00DB60C3">
            <w:pPr>
              <w:pStyle w:val="ListParagraph"/>
              <w:ind w:left="0" w:firstLine="227"/>
              <w:jc w:val="both"/>
              <w:rPr>
                <w:rFonts w:ascii="Garamond" w:hAnsi="Garamond" w:cs="Times New Roman"/>
                <w:i/>
                <w:sz w:val="28"/>
              </w:rPr>
            </w:pPr>
            <w:r w:rsidRPr="00301C44">
              <w:rPr>
                <w:rFonts w:ascii="Garamond" w:hAnsi="Garamond" w:cs="Times New Roman"/>
                <w:i/>
                <w:sz w:val="28"/>
              </w:rPr>
              <w:t>And above all consider, that you must then be judged, not as the World judgeth of things, but by the Word of God, by which, therefore, you must resolve to live, and not according to the foolish Opinions</w:t>
            </w:r>
            <w:r w:rsidR="00415699">
              <w:rPr>
                <w:rFonts w:ascii="Garamond" w:hAnsi="Garamond" w:cs="Times New Roman"/>
                <w:i/>
                <w:sz w:val="28"/>
              </w:rPr>
              <w:t>,</w:t>
            </w:r>
            <w:r w:rsidRPr="00301C44">
              <w:rPr>
                <w:rFonts w:ascii="Garamond" w:hAnsi="Garamond" w:cs="Times New Roman"/>
                <w:i/>
                <w:sz w:val="28"/>
              </w:rPr>
              <w:t xml:space="preserve"> and sinful Customs of the World.</w:t>
            </w:r>
          </w:p>
        </w:tc>
        <w:tc>
          <w:tcPr>
            <w:tcW w:w="0" w:type="auto"/>
          </w:tcPr>
          <w:p w14:paraId="2A4D91BB" w14:textId="77777777" w:rsidR="00046A57" w:rsidRPr="00167195" w:rsidRDefault="00046A57" w:rsidP="00DB60C3">
            <w:pPr>
              <w:pStyle w:val="ListParagraph"/>
              <w:ind w:left="0"/>
              <w:rPr>
                <w:rFonts w:ascii="Garamond" w:hAnsi="Garamond" w:cs="Times New Roman"/>
                <w:i/>
                <w:sz w:val="20"/>
                <w:szCs w:val="20"/>
              </w:rPr>
            </w:pPr>
          </w:p>
        </w:tc>
      </w:tr>
      <w:tr w:rsidR="00046A57" w:rsidRPr="00301C44" w14:paraId="3A2380E5" w14:textId="77777777" w:rsidTr="00A13FBB">
        <w:tc>
          <w:tcPr>
            <w:tcW w:w="0" w:type="auto"/>
          </w:tcPr>
          <w:p w14:paraId="34731535" w14:textId="77777777" w:rsidR="00046A57" w:rsidRPr="006F78D5" w:rsidRDefault="00046A57" w:rsidP="00DB60C3">
            <w:pPr>
              <w:pStyle w:val="CM18"/>
              <w:widowControl/>
              <w:ind w:firstLine="227"/>
              <w:contextualSpacing/>
              <w:jc w:val="both"/>
              <w:rPr>
                <w:rFonts w:ascii="Garamond" w:hAnsi="Garamond"/>
                <w:sz w:val="28"/>
                <w:szCs w:val="28"/>
              </w:rPr>
            </w:pPr>
            <w:r w:rsidRPr="006F78D5">
              <w:rPr>
                <w:rFonts w:ascii="Garamond" w:hAnsi="Garamond"/>
                <w:sz w:val="28"/>
                <w:szCs w:val="28"/>
              </w:rPr>
              <w:t xml:space="preserve">[48] Er </w:t>
            </w:r>
            <w:proofErr w:type="spellStart"/>
            <w:r w:rsidRPr="006F78D5">
              <w:rPr>
                <w:rFonts w:ascii="Garamond" w:hAnsi="Garamond"/>
                <w:sz w:val="28"/>
                <w:szCs w:val="28"/>
              </w:rPr>
              <w:t>jerrey</w:t>
            </w:r>
            <w:proofErr w:type="spellEnd"/>
            <w:r w:rsidRPr="006F78D5">
              <w:rPr>
                <w:rFonts w:ascii="Garamond" w:hAnsi="Garamond"/>
                <w:sz w:val="28"/>
                <w:szCs w:val="28"/>
              </w:rPr>
              <w:t xml:space="preserve"> </w:t>
            </w:r>
            <w:proofErr w:type="spellStart"/>
            <w:r w:rsidRPr="006F78D5">
              <w:rPr>
                <w:rFonts w:ascii="Garamond" w:hAnsi="Garamond"/>
                <w:sz w:val="28"/>
                <w:szCs w:val="28"/>
              </w:rPr>
              <w:t>ooilley</w:t>
            </w:r>
            <w:proofErr w:type="spellEnd"/>
            <w:r w:rsidRPr="006F78D5">
              <w:rPr>
                <w:rFonts w:ascii="Garamond" w:hAnsi="Garamond"/>
                <w:sz w:val="28"/>
                <w:szCs w:val="28"/>
              </w:rPr>
              <w:t xml:space="preserve">, ta </w:t>
            </w:r>
            <w:proofErr w:type="spellStart"/>
            <w:r w:rsidRPr="006F78D5">
              <w:rPr>
                <w:rFonts w:ascii="Garamond" w:hAnsi="Garamond"/>
                <w:sz w:val="28"/>
                <w:szCs w:val="28"/>
              </w:rPr>
              <w:t>Gerjagh</w:t>
            </w:r>
            <w:proofErr w:type="spellEnd"/>
            <w:r w:rsidRPr="006F78D5">
              <w:rPr>
                <w:rFonts w:ascii="Garamond" w:hAnsi="Garamond"/>
                <w:sz w:val="28"/>
                <w:szCs w:val="28"/>
              </w:rPr>
              <w:t xml:space="preserve"> </w:t>
            </w:r>
            <w:proofErr w:type="spellStart"/>
            <w:r w:rsidRPr="006F78D5">
              <w:rPr>
                <w:rFonts w:ascii="Garamond" w:hAnsi="Garamond"/>
                <w:sz w:val="28"/>
                <w:szCs w:val="28"/>
              </w:rPr>
              <w:t>chammah</w:t>
            </w:r>
            <w:proofErr w:type="spellEnd"/>
            <w:r w:rsidRPr="006F78D5">
              <w:rPr>
                <w:rFonts w:ascii="Garamond" w:hAnsi="Garamond"/>
                <w:sz w:val="28"/>
                <w:szCs w:val="28"/>
              </w:rPr>
              <w:t xml:space="preserve"> as </w:t>
            </w:r>
            <w:proofErr w:type="spellStart"/>
            <w:r w:rsidRPr="006F78D5">
              <w:rPr>
                <w:rFonts w:ascii="Garamond" w:hAnsi="Garamond"/>
                <w:sz w:val="28"/>
                <w:szCs w:val="28"/>
              </w:rPr>
              <w:t>atchim</w:t>
            </w:r>
            <w:proofErr w:type="spellEnd"/>
            <w:r w:rsidRPr="006F78D5">
              <w:rPr>
                <w:rFonts w:ascii="Garamond" w:hAnsi="Garamond"/>
                <w:sz w:val="28"/>
                <w:szCs w:val="28"/>
              </w:rPr>
              <w:t xml:space="preserve"> </w:t>
            </w:r>
            <w:proofErr w:type="spellStart"/>
            <w:r w:rsidRPr="006F78D5">
              <w:rPr>
                <w:rFonts w:ascii="Garamond" w:hAnsi="Garamond"/>
                <w:sz w:val="28"/>
                <w:szCs w:val="28"/>
              </w:rPr>
              <w:t>ayns</w:t>
            </w:r>
            <w:proofErr w:type="spellEnd"/>
            <w:r w:rsidRPr="006F78D5">
              <w:rPr>
                <w:rFonts w:ascii="Garamond" w:hAnsi="Garamond"/>
                <w:sz w:val="28"/>
                <w:szCs w:val="28"/>
              </w:rPr>
              <w:t xml:space="preserve"> y </w:t>
            </w:r>
            <w:proofErr w:type="spellStart"/>
            <w:r w:rsidRPr="006F78D5">
              <w:rPr>
                <w:rFonts w:ascii="Garamond" w:hAnsi="Garamond"/>
                <w:sz w:val="28"/>
                <w:szCs w:val="28"/>
              </w:rPr>
              <w:t>chredjue</w:t>
            </w:r>
            <w:proofErr w:type="spellEnd"/>
            <w:r w:rsidRPr="006F78D5">
              <w:rPr>
                <w:rFonts w:ascii="Garamond" w:hAnsi="Garamond"/>
                <w:sz w:val="28"/>
                <w:szCs w:val="28"/>
              </w:rPr>
              <w:t xml:space="preserve"> </w:t>
            </w:r>
            <w:proofErr w:type="spellStart"/>
            <w:r w:rsidRPr="006F78D5">
              <w:rPr>
                <w:rFonts w:ascii="Garamond" w:hAnsi="Garamond"/>
                <w:sz w:val="28"/>
                <w:szCs w:val="28"/>
              </w:rPr>
              <w:t>shoh</w:t>
            </w:r>
            <w:proofErr w:type="spellEnd"/>
            <w:r w:rsidRPr="006F78D5">
              <w:rPr>
                <w:rFonts w:ascii="Garamond" w:hAnsi="Garamond"/>
                <w:sz w:val="28"/>
                <w:szCs w:val="28"/>
              </w:rPr>
              <w:t xml:space="preserve">, son </w:t>
            </w:r>
            <w:proofErr w:type="spellStart"/>
            <w:r w:rsidRPr="006F78D5">
              <w:rPr>
                <w:rFonts w:ascii="Garamond" w:hAnsi="Garamond"/>
                <w:sz w:val="28"/>
                <w:szCs w:val="28"/>
              </w:rPr>
              <w:t>ga</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bee mad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jarroo</w:t>
            </w:r>
            <w:proofErr w:type="spellEnd"/>
            <w:r w:rsidRPr="006F78D5">
              <w:rPr>
                <w:rFonts w:ascii="Garamond" w:hAnsi="Garamond"/>
                <w:sz w:val="28"/>
                <w:szCs w:val="28"/>
              </w:rPr>
              <w:t xml:space="preserve"> </w:t>
            </w:r>
            <w:proofErr w:type="spellStart"/>
            <w:r w:rsidRPr="006F78D5">
              <w:rPr>
                <w:rFonts w:ascii="Garamond" w:hAnsi="Garamond"/>
                <w:sz w:val="28"/>
                <w:szCs w:val="28"/>
              </w:rPr>
              <w:t>eit</w:t>
            </w:r>
            <w:proofErr w:type="spellEnd"/>
            <w:r w:rsidRPr="006F78D5">
              <w:rPr>
                <w:rFonts w:ascii="Garamond" w:hAnsi="Garamond"/>
                <w:sz w:val="28"/>
                <w:szCs w:val="28"/>
              </w:rPr>
              <w:t xml:space="preserve"> </w:t>
            </w:r>
            <w:proofErr w:type="spellStart"/>
            <w:r w:rsidRPr="006F78D5">
              <w:rPr>
                <w:rFonts w:ascii="Garamond" w:hAnsi="Garamond"/>
                <w:sz w:val="28"/>
                <w:szCs w:val="28"/>
              </w:rPr>
              <w:t>gys</w:t>
            </w:r>
            <w:proofErr w:type="spellEnd"/>
            <w:r w:rsidRPr="006F78D5">
              <w:rPr>
                <w:rFonts w:ascii="Garamond" w:hAnsi="Garamond"/>
                <w:sz w:val="28"/>
                <w:szCs w:val="28"/>
              </w:rPr>
              <w:t xml:space="preserve"> </w:t>
            </w:r>
            <w:proofErr w:type="spellStart"/>
            <w:r w:rsidRPr="006F78D5">
              <w:rPr>
                <w:rFonts w:ascii="Garamond" w:hAnsi="Garamond"/>
                <w:sz w:val="28"/>
                <w:szCs w:val="28"/>
              </w:rPr>
              <w:t>coontey</w:t>
            </w:r>
            <w:proofErr w:type="spellEnd"/>
            <w:r w:rsidRPr="006F78D5">
              <w:rPr>
                <w:rFonts w:ascii="Garamond" w:hAnsi="Garamond"/>
                <w:sz w:val="28"/>
                <w:szCs w:val="28"/>
              </w:rPr>
              <w:t xml:space="preserve"> </w:t>
            </w:r>
            <w:proofErr w:type="spellStart"/>
            <w:r w:rsidRPr="006F78D5">
              <w:rPr>
                <w:rFonts w:ascii="Garamond" w:hAnsi="Garamond"/>
                <w:sz w:val="28"/>
                <w:szCs w:val="28"/>
              </w:rPr>
              <w:t>geyr</w:t>
            </w:r>
            <w:proofErr w:type="spellEnd"/>
            <w:r w:rsidRPr="006F78D5">
              <w:rPr>
                <w:rFonts w:ascii="Garamond" w:hAnsi="Garamond"/>
                <w:sz w:val="28"/>
                <w:szCs w:val="28"/>
              </w:rPr>
              <w:t xml:space="preserve">, </w:t>
            </w:r>
            <w:proofErr w:type="spellStart"/>
            <w:r w:rsidRPr="006F78D5">
              <w:rPr>
                <w:rFonts w:ascii="Garamond" w:hAnsi="Garamond"/>
                <w:sz w:val="28"/>
                <w:szCs w:val="28"/>
              </w:rPr>
              <w:t>ny</w:t>
            </w:r>
            <w:proofErr w:type="spellEnd"/>
            <w:r w:rsidRPr="006F78D5">
              <w:rPr>
                <w:rFonts w:ascii="Garamond" w:hAnsi="Garamond"/>
                <w:sz w:val="28"/>
                <w:szCs w:val="28"/>
              </w:rPr>
              <w:t xml:space="preserve"> </w:t>
            </w:r>
            <w:proofErr w:type="spellStart"/>
            <w:r w:rsidRPr="006F78D5">
              <w:rPr>
                <w:rFonts w:ascii="Garamond" w:hAnsi="Garamond"/>
                <w:sz w:val="28"/>
                <w:szCs w:val="28"/>
              </w:rPr>
              <w:t>yei</w:t>
            </w:r>
            <w:proofErr w:type="spellEnd"/>
            <w:r w:rsidRPr="006F78D5">
              <w:rPr>
                <w:rFonts w:ascii="Garamond" w:hAnsi="Garamond"/>
                <w:sz w:val="28"/>
                <w:szCs w:val="28"/>
              </w:rPr>
              <w:t xml:space="preserve"> ta shin </w:t>
            </w:r>
            <w:proofErr w:type="spellStart"/>
            <w:r w:rsidRPr="006F78D5">
              <w:rPr>
                <w:rFonts w:ascii="Garamond" w:hAnsi="Garamond"/>
                <w:sz w:val="28"/>
                <w:szCs w:val="28"/>
              </w:rPr>
              <w:t>shicker</w:t>
            </w:r>
            <w:proofErr w:type="spellEnd"/>
            <w:r w:rsidRPr="006F78D5">
              <w:rPr>
                <w:rFonts w:ascii="Garamond" w:hAnsi="Garamond"/>
                <w:sz w:val="28"/>
                <w:szCs w:val="28"/>
              </w:rPr>
              <w:t xml:space="preserve"> </w:t>
            </w:r>
            <w:proofErr w:type="spellStart"/>
            <w:r w:rsidRPr="006F78D5">
              <w:rPr>
                <w:rFonts w:ascii="Garamond" w:hAnsi="Garamond"/>
                <w:sz w:val="28"/>
                <w:szCs w:val="28"/>
              </w:rPr>
              <w:t>dy</w:t>
            </w:r>
            <w:proofErr w:type="spellEnd"/>
            <w:r w:rsidRPr="006F78D5">
              <w:rPr>
                <w:rFonts w:ascii="Garamond" w:hAnsi="Garamond"/>
                <w:sz w:val="28"/>
                <w:szCs w:val="28"/>
              </w:rPr>
              <w:t xml:space="preserve"> bee mad er </w:t>
            </w:r>
            <w:proofErr w:type="spellStart"/>
            <w:r w:rsidRPr="006F78D5">
              <w:rPr>
                <w:rFonts w:ascii="Garamond" w:hAnsi="Garamond"/>
                <w:sz w:val="28"/>
                <w:szCs w:val="28"/>
              </w:rPr>
              <w:t>nyn</w:t>
            </w:r>
            <w:proofErr w:type="spellEnd"/>
            <w:r w:rsidRPr="006F78D5">
              <w:rPr>
                <w:rFonts w:ascii="Garamond" w:hAnsi="Garamond"/>
                <w:sz w:val="28"/>
                <w:szCs w:val="28"/>
              </w:rPr>
              <w:t xml:space="preserve"> </w:t>
            </w:r>
            <w:proofErr w:type="spellStart"/>
            <w:r w:rsidRPr="006F78D5">
              <w:rPr>
                <w:rFonts w:ascii="Garamond" w:hAnsi="Garamond"/>
                <w:sz w:val="28"/>
                <w:szCs w:val="28"/>
              </w:rPr>
              <w:t>glashtyn</w:t>
            </w:r>
            <w:proofErr w:type="spellEnd"/>
            <w:r w:rsidRPr="006F78D5">
              <w:rPr>
                <w:rFonts w:ascii="Garamond" w:hAnsi="Garamond"/>
                <w:sz w:val="28"/>
                <w:szCs w:val="28"/>
              </w:rPr>
              <w:t xml:space="preserve"> </w:t>
            </w:r>
            <w:proofErr w:type="spellStart"/>
            <w:r w:rsidRPr="006F78D5">
              <w:rPr>
                <w:rFonts w:ascii="Garamond" w:hAnsi="Garamond"/>
                <w:sz w:val="28"/>
                <w:szCs w:val="28"/>
              </w:rPr>
              <w:t>lesh</w:t>
            </w:r>
            <w:proofErr w:type="spellEnd"/>
            <w:r w:rsidRPr="006F78D5">
              <w:rPr>
                <w:rFonts w:ascii="Garamond" w:hAnsi="Garamond"/>
                <w:sz w:val="28"/>
                <w:szCs w:val="28"/>
              </w:rPr>
              <w:t xml:space="preserve"> </w:t>
            </w:r>
            <w:proofErr w:type="spellStart"/>
            <w:r w:rsidRPr="006F78D5">
              <w:rPr>
                <w:rFonts w:ascii="Garamond" w:hAnsi="Garamond"/>
                <w:sz w:val="28"/>
                <w:szCs w:val="28"/>
              </w:rPr>
              <w:t>Foar</w:t>
            </w:r>
            <w:proofErr w:type="spellEnd"/>
            <w:r w:rsidRPr="006F78D5">
              <w:rPr>
                <w:rFonts w:ascii="Garamond" w:hAnsi="Garamond"/>
                <w:sz w:val="28"/>
                <w:szCs w:val="28"/>
              </w:rPr>
              <w:t xml:space="preserve">, as </w:t>
            </w:r>
            <w:proofErr w:type="spellStart"/>
            <w:r w:rsidRPr="006F78D5">
              <w:rPr>
                <w:rFonts w:ascii="Garamond" w:hAnsi="Garamond"/>
                <w:sz w:val="28"/>
                <w:szCs w:val="28"/>
              </w:rPr>
              <w:t>dy</w:t>
            </w:r>
            <w:proofErr w:type="spellEnd"/>
            <w:r w:rsidRPr="006F78D5">
              <w:rPr>
                <w:rFonts w:ascii="Garamond" w:hAnsi="Garamond"/>
                <w:sz w:val="28"/>
                <w:szCs w:val="28"/>
              </w:rPr>
              <w:t xml:space="preserve"> bee </w:t>
            </w:r>
            <w:proofErr w:type="spellStart"/>
            <w:r w:rsidRPr="006F78D5">
              <w:rPr>
                <w:rFonts w:ascii="Garamond" w:hAnsi="Garamond"/>
                <w:sz w:val="28"/>
                <w:szCs w:val="28"/>
              </w:rPr>
              <w:t>dellal</w:t>
            </w:r>
            <w:proofErr w:type="spellEnd"/>
            <w:r w:rsidRPr="006F78D5">
              <w:rPr>
                <w:rFonts w:ascii="Garamond" w:hAnsi="Garamond"/>
                <w:sz w:val="28"/>
                <w:szCs w:val="28"/>
              </w:rPr>
              <w:t xml:space="preserve"> </w:t>
            </w:r>
            <w:proofErr w:type="spellStart"/>
            <w:r w:rsidRPr="006F78D5">
              <w:rPr>
                <w:rFonts w:ascii="Garamond" w:hAnsi="Garamond"/>
                <w:sz w:val="28"/>
                <w:szCs w:val="28"/>
              </w:rPr>
              <w:t>erreeshagh</w:t>
            </w:r>
            <w:proofErr w:type="spellEnd"/>
            <w:r w:rsidRPr="006F78D5">
              <w:rPr>
                <w:rFonts w:ascii="Garamond" w:hAnsi="Garamond"/>
                <w:sz w:val="28"/>
                <w:szCs w:val="28"/>
              </w:rPr>
              <w:t xml:space="preserve"> er </w:t>
            </w:r>
            <w:proofErr w:type="spellStart"/>
            <w:r w:rsidRPr="006F78D5">
              <w:rPr>
                <w:rFonts w:ascii="Garamond" w:hAnsi="Garamond"/>
                <w:sz w:val="28"/>
                <w:szCs w:val="28"/>
              </w:rPr>
              <w:t>ny</w:t>
            </w:r>
            <w:proofErr w:type="spellEnd"/>
            <w:r w:rsidRPr="006F78D5">
              <w:rPr>
                <w:rFonts w:ascii="Garamond" w:hAnsi="Garamond"/>
                <w:sz w:val="28"/>
                <w:szCs w:val="28"/>
              </w:rPr>
              <w:t xml:space="preserve"> chur </w:t>
            </w:r>
            <w:proofErr w:type="spellStart"/>
            <w:r w:rsidRPr="006F78D5">
              <w:rPr>
                <w:rFonts w:ascii="Garamond" w:hAnsi="Garamond"/>
                <w:sz w:val="28"/>
                <w:szCs w:val="28"/>
              </w:rPr>
              <w:t>dooin</w:t>
            </w:r>
            <w:proofErr w:type="spellEnd"/>
            <w:r w:rsidRPr="006F78D5">
              <w:rPr>
                <w:rFonts w:ascii="Garamond" w:hAnsi="Garamond"/>
                <w:sz w:val="28"/>
                <w:szCs w:val="28"/>
              </w:rPr>
              <w:t xml:space="preserve">, my vees </w:t>
            </w:r>
            <w:proofErr w:type="spellStart"/>
            <w:r w:rsidRPr="006F78D5">
              <w:rPr>
                <w:rFonts w:ascii="Garamond" w:hAnsi="Garamond"/>
                <w:sz w:val="28"/>
                <w:szCs w:val="28"/>
              </w:rPr>
              <w:t>nyn</w:t>
            </w:r>
            <w:proofErr w:type="spellEnd"/>
            <w:r w:rsidRPr="006F78D5">
              <w:rPr>
                <w:rFonts w:ascii="Garamond" w:hAnsi="Garamond"/>
                <w:sz w:val="28"/>
                <w:szCs w:val="28"/>
              </w:rPr>
              <w:t xml:space="preserve"> </w:t>
            </w:r>
            <w:proofErr w:type="spellStart"/>
            <w:r w:rsidRPr="006F78D5">
              <w:rPr>
                <w:rFonts w:ascii="Garamond" w:hAnsi="Garamond"/>
                <w:sz w:val="28"/>
                <w:szCs w:val="28"/>
              </w:rPr>
              <w:t>stayd</w:t>
            </w:r>
            <w:proofErr w:type="spellEnd"/>
            <w:r w:rsidRPr="006F78D5">
              <w:rPr>
                <w:rFonts w:ascii="Garamond" w:hAnsi="Garamond"/>
                <w:sz w:val="28"/>
                <w:szCs w:val="28"/>
              </w:rPr>
              <w:t xml:space="preserve"> er y hon</w:t>
            </w:r>
            <w:r w:rsidR="002C617D" w:rsidRPr="002C617D">
              <w:rPr>
                <w:rFonts w:ascii="Garamond" w:hAnsi="Garamond"/>
                <w:sz w:val="28"/>
                <w:szCs w:val="28"/>
              </w:rPr>
              <w:t> ;</w:t>
            </w:r>
            <w:r w:rsidRPr="006F78D5">
              <w:rPr>
                <w:rFonts w:ascii="Garamond" w:hAnsi="Garamond"/>
                <w:sz w:val="28"/>
                <w:szCs w:val="28"/>
              </w:rPr>
              <w:t xml:space="preserve"> Son </w:t>
            </w:r>
            <w:proofErr w:type="spellStart"/>
            <w:r w:rsidRPr="006F78D5">
              <w:rPr>
                <w:rFonts w:ascii="Garamond" w:hAnsi="Garamond"/>
                <w:sz w:val="28"/>
                <w:szCs w:val="28"/>
              </w:rPr>
              <w:t>eshyn</w:t>
            </w:r>
            <w:proofErr w:type="spellEnd"/>
            <w:r w:rsidRPr="006F78D5">
              <w:rPr>
                <w:rFonts w:ascii="Garamond" w:hAnsi="Garamond"/>
                <w:sz w:val="28"/>
                <w:szCs w:val="28"/>
              </w:rPr>
              <w:t xml:space="preserve"> ta </w:t>
            </w:r>
            <w:proofErr w:type="spellStart"/>
            <w:r w:rsidRPr="006F78D5">
              <w:rPr>
                <w:rFonts w:ascii="Garamond" w:hAnsi="Garamond"/>
                <w:sz w:val="28"/>
                <w:szCs w:val="28"/>
              </w:rPr>
              <w:t>toiggal</w:t>
            </w:r>
            <w:proofErr w:type="spellEnd"/>
            <w:r w:rsidRPr="006F78D5">
              <w:rPr>
                <w:rFonts w:ascii="Garamond" w:hAnsi="Garamond"/>
                <w:sz w:val="28"/>
                <w:szCs w:val="28"/>
              </w:rPr>
              <w:t xml:space="preserve"> </w:t>
            </w:r>
            <w:proofErr w:type="spellStart"/>
            <w:r w:rsidRPr="006F78D5">
              <w:rPr>
                <w:rFonts w:ascii="Garamond" w:hAnsi="Garamond"/>
                <w:sz w:val="28"/>
                <w:szCs w:val="28"/>
              </w:rPr>
              <w:t>echey</w:t>
            </w:r>
            <w:proofErr w:type="spellEnd"/>
            <w:r w:rsidRPr="006F78D5">
              <w:rPr>
                <w:rFonts w:ascii="Garamond" w:hAnsi="Garamond"/>
                <w:sz w:val="28"/>
                <w:szCs w:val="28"/>
              </w:rPr>
              <w:t xml:space="preserve"> </w:t>
            </w:r>
            <w:proofErr w:type="spellStart"/>
            <w:r w:rsidRPr="006F78D5">
              <w:rPr>
                <w:rFonts w:ascii="Garamond" w:hAnsi="Garamond"/>
                <w:sz w:val="28"/>
                <w:szCs w:val="28"/>
              </w:rPr>
              <w:t>jeh</w:t>
            </w:r>
            <w:proofErr w:type="spellEnd"/>
            <w:r w:rsidRPr="006F78D5">
              <w:rPr>
                <w:rFonts w:ascii="Garamond" w:hAnsi="Garamond"/>
                <w:sz w:val="28"/>
                <w:szCs w:val="28"/>
              </w:rPr>
              <w:t xml:space="preserve"> </w:t>
            </w:r>
            <w:proofErr w:type="spellStart"/>
            <w:r w:rsidRPr="006F78D5">
              <w:rPr>
                <w:rFonts w:ascii="Garamond" w:hAnsi="Garamond"/>
                <w:sz w:val="28"/>
                <w:szCs w:val="28"/>
              </w:rPr>
              <w:t>nyn</w:t>
            </w:r>
            <w:proofErr w:type="spellEnd"/>
            <w:r w:rsidRPr="006F78D5">
              <w:rPr>
                <w:rFonts w:ascii="Garamond" w:hAnsi="Garamond"/>
                <w:sz w:val="28"/>
                <w:szCs w:val="28"/>
              </w:rPr>
              <w:t xml:space="preserve"> </w:t>
            </w:r>
            <w:proofErr w:type="spellStart"/>
            <w:r w:rsidRPr="006F78D5">
              <w:rPr>
                <w:rFonts w:ascii="Garamond" w:hAnsi="Garamond"/>
                <w:sz w:val="28"/>
                <w:szCs w:val="28"/>
              </w:rPr>
              <w:t>annoonid</w:t>
            </w:r>
            <w:proofErr w:type="spellEnd"/>
            <w:r w:rsidRPr="006F78D5">
              <w:rPr>
                <w:rFonts w:ascii="Garamond" w:hAnsi="Garamond"/>
                <w:sz w:val="28"/>
                <w:szCs w:val="28"/>
              </w:rPr>
              <w:t xml:space="preserve">, </w:t>
            </w:r>
            <w:proofErr w:type="spellStart"/>
            <w:r w:rsidRPr="006F78D5">
              <w:rPr>
                <w:rFonts w:ascii="Garamond" w:hAnsi="Garamond"/>
                <w:sz w:val="28"/>
                <w:szCs w:val="28"/>
              </w:rPr>
              <w:t>eshyn</w:t>
            </w:r>
            <w:proofErr w:type="spellEnd"/>
            <w:r w:rsidRPr="006F78D5">
              <w:rPr>
                <w:rFonts w:ascii="Garamond" w:hAnsi="Garamond"/>
                <w:sz w:val="28"/>
                <w:szCs w:val="28"/>
              </w:rPr>
              <w:t xml:space="preserve"> </w:t>
            </w:r>
            <w:proofErr w:type="spellStart"/>
            <w:r w:rsidRPr="006F78D5">
              <w:rPr>
                <w:rFonts w:ascii="Garamond" w:hAnsi="Garamond"/>
                <w:sz w:val="28"/>
                <w:szCs w:val="28"/>
              </w:rPr>
              <w:t>hooar</w:t>
            </w:r>
            <w:proofErr w:type="spellEnd"/>
            <w:r w:rsidRPr="006F78D5">
              <w:rPr>
                <w:rFonts w:ascii="Garamond" w:hAnsi="Garamond"/>
                <w:sz w:val="28"/>
                <w:szCs w:val="28"/>
              </w:rPr>
              <w:t xml:space="preserve"> baas </w:t>
            </w:r>
            <w:proofErr w:type="spellStart"/>
            <w:r w:rsidRPr="006F78D5">
              <w:rPr>
                <w:rFonts w:ascii="Garamond" w:hAnsi="Garamond"/>
                <w:sz w:val="28"/>
                <w:szCs w:val="28"/>
              </w:rPr>
              <w:t>dyn</w:t>
            </w:r>
            <w:proofErr w:type="spellEnd"/>
            <w:r w:rsidRPr="006F78D5">
              <w:rPr>
                <w:rFonts w:ascii="Garamond" w:hAnsi="Garamond"/>
                <w:sz w:val="28"/>
                <w:szCs w:val="28"/>
              </w:rPr>
              <w:t xml:space="preserve"> </w:t>
            </w:r>
            <w:proofErr w:type="spellStart"/>
            <w:r w:rsidRPr="006F78D5">
              <w:rPr>
                <w:rFonts w:ascii="Garamond" w:hAnsi="Garamond"/>
                <w:sz w:val="28"/>
                <w:szCs w:val="28"/>
              </w:rPr>
              <w:t>sauail</w:t>
            </w:r>
            <w:proofErr w:type="spellEnd"/>
            <w:r w:rsidRPr="006F78D5">
              <w:rPr>
                <w:rFonts w:ascii="Garamond" w:hAnsi="Garamond"/>
                <w:sz w:val="28"/>
                <w:szCs w:val="28"/>
              </w:rPr>
              <w:t xml:space="preserve"> shin, ta </w:t>
            </w:r>
            <w:proofErr w:type="spellStart"/>
            <w:r w:rsidRPr="006F78D5">
              <w:rPr>
                <w:rFonts w:ascii="Garamond" w:hAnsi="Garamond"/>
                <w:sz w:val="28"/>
                <w:szCs w:val="28"/>
              </w:rPr>
              <w:t>dy</w:t>
            </w:r>
            <w:proofErr w:type="spellEnd"/>
            <w:r w:rsidRPr="006F78D5">
              <w:rPr>
                <w:rFonts w:ascii="Garamond" w:hAnsi="Garamond"/>
                <w:sz w:val="28"/>
                <w:szCs w:val="28"/>
              </w:rPr>
              <w:t xml:space="preserve"> </w:t>
            </w:r>
            <w:proofErr w:type="spellStart"/>
            <w:r w:rsidRPr="006F78D5">
              <w:rPr>
                <w:rFonts w:ascii="Garamond" w:hAnsi="Garamond"/>
                <w:sz w:val="28"/>
                <w:szCs w:val="28"/>
              </w:rPr>
              <w:t>ve</w:t>
            </w:r>
            <w:proofErr w:type="spellEnd"/>
            <w:r w:rsidRPr="006F78D5">
              <w:rPr>
                <w:rFonts w:ascii="Garamond" w:hAnsi="Garamond"/>
                <w:sz w:val="28"/>
                <w:szCs w:val="28"/>
              </w:rPr>
              <w:t xml:space="preserve"> </w:t>
            </w:r>
            <w:proofErr w:type="spellStart"/>
            <w:r w:rsidRPr="006F78D5">
              <w:rPr>
                <w:rFonts w:ascii="Garamond" w:hAnsi="Garamond"/>
                <w:sz w:val="28"/>
                <w:szCs w:val="28"/>
              </w:rPr>
              <w:t>nyn</w:t>
            </w:r>
            <w:proofErr w:type="spellEnd"/>
            <w:r w:rsidRPr="006F78D5">
              <w:rPr>
                <w:rFonts w:ascii="Garamond" w:hAnsi="Garamond"/>
                <w:sz w:val="28"/>
                <w:szCs w:val="28"/>
              </w:rPr>
              <w:t xml:space="preserve"> </w:t>
            </w:r>
            <w:proofErr w:type="spellStart"/>
            <w:r w:rsidRPr="006F78D5">
              <w:rPr>
                <w:rFonts w:ascii="Garamond" w:hAnsi="Garamond"/>
                <w:sz w:val="28"/>
                <w:szCs w:val="28"/>
              </w:rPr>
              <w:t>Mriw</w:t>
            </w:r>
            <w:proofErr w:type="spellEnd"/>
            <w:r w:rsidRPr="006F78D5">
              <w:rPr>
                <w:rFonts w:ascii="Garamond" w:hAnsi="Garamond"/>
                <w:sz w:val="28"/>
                <w:szCs w:val="28"/>
              </w:rPr>
              <w:t xml:space="preserve">. </w:t>
            </w:r>
          </w:p>
        </w:tc>
        <w:tc>
          <w:tcPr>
            <w:tcW w:w="0" w:type="auto"/>
          </w:tcPr>
          <w:p w14:paraId="3E01529E" w14:textId="77777777" w:rsidR="00046A57" w:rsidRPr="00301C44" w:rsidRDefault="00046A57" w:rsidP="00DB60C3">
            <w:pPr>
              <w:pStyle w:val="ListParagraph"/>
              <w:ind w:left="0" w:firstLine="227"/>
              <w:jc w:val="both"/>
              <w:rPr>
                <w:rFonts w:ascii="Garamond" w:hAnsi="Garamond" w:cs="Times New Roman"/>
                <w:i/>
                <w:sz w:val="28"/>
              </w:rPr>
            </w:pPr>
            <w:r w:rsidRPr="00301C44">
              <w:rPr>
                <w:rFonts w:ascii="Garamond" w:hAnsi="Garamond" w:cs="Times New Roman"/>
                <w:i/>
                <w:sz w:val="28"/>
              </w:rPr>
              <w:t>Lastly</w:t>
            </w:r>
            <w:r w:rsidR="002C617D" w:rsidRPr="002C617D">
              <w:rPr>
                <w:rFonts w:ascii="Garamond" w:hAnsi="Garamond" w:cs="Times New Roman"/>
                <w:sz w:val="28"/>
              </w:rPr>
              <w:t> ;</w:t>
            </w:r>
            <w:r w:rsidRPr="00301C44">
              <w:rPr>
                <w:rFonts w:ascii="Garamond" w:hAnsi="Garamond" w:cs="Times New Roman"/>
                <w:i/>
                <w:sz w:val="28"/>
              </w:rPr>
              <w:t xml:space="preserve"> This Belief hath Comforts</w:t>
            </w:r>
            <w:r w:rsidR="00415699">
              <w:rPr>
                <w:rFonts w:ascii="Garamond" w:hAnsi="Garamond" w:cs="Times New Roman"/>
                <w:i/>
                <w:sz w:val="28"/>
              </w:rPr>
              <w:t>,</w:t>
            </w:r>
            <w:r w:rsidRPr="00301C44">
              <w:rPr>
                <w:rFonts w:ascii="Garamond" w:hAnsi="Garamond" w:cs="Times New Roman"/>
                <w:i/>
                <w:sz w:val="28"/>
              </w:rPr>
              <w:t xml:space="preserve"> as well as Terrors</w:t>
            </w:r>
            <w:r w:rsidR="002C617D" w:rsidRPr="002C617D">
              <w:rPr>
                <w:rFonts w:ascii="Garamond" w:hAnsi="Garamond" w:cs="Times New Roman"/>
                <w:sz w:val="28"/>
              </w:rPr>
              <w:t> ;</w:t>
            </w:r>
            <w:r w:rsidRPr="00301C44">
              <w:rPr>
                <w:rFonts w:ascii="Garamond" w:hAnsi="Garamond" w:cs="Times New Roman"/>
                <w:i/>
                <w:sz w:val="28"/>
              </w:rPr>
              <w:t xml:space="preserve"> for though we shall indeed be called to a strict Account yet we are sure to be heard with Favour, and treated with Compassion, if our Case will bear it.</w:t>
            </w:r>
            <w:r w:rsidRPr="00301C44">
              <w:rPr>
                <w:rFonts w:ascii="Garamond" w:hAnsi="Garamond" w:cs="Times New Roman"/>
                <w:sz w:val="28"/>
              </w:rPr>
              <w:t xml:space="preserve"> </w:t>
            </w:r>
            <w:r w:rsidRPr="00301C44">
              <w:rPr>
                <w:rFonts w:ascii="Garamond" w:hAnsi="Garamond" w:cs="Times New Roman"/>
                <w:i/>
                <w:sz w:val="28"/>
              </w:rPr>
              <w:t>For, He who knows our Infirmities, He that died to save us, is to be our Judge.</w:t>
            </w:r>
          </w:p>
        </w:tc>
        <w:tc>
          <w:tcPr>
            <w:tcW w:w="0" w:type="auto"/>
          </w:tcPr>
          <w:p w14:paraId="53CB525C" w14:textId="77777777" w:rsidR="00046A57" w:rsidRPr="00167195" w:rsidRDefault="00046A57" w:rsidP="00DB60C3">
            <w:pPr>
              <w:pStyle w:val="ListParagraph"/>
              <w:ind w:left="0"/>
              <w:rPr>
                <w:rFonts w:ascii="Garamond" w:hAnsi="Garamond" w:cs="Times New Roman"/>
                <w:i/>
                <w:sz w:val="20"/>
                <w:szCs w:val="20"/>
              </w:rPr>
            </w:pPr>
          </w:p>
        </w:tc>
      </w:tr>
      <w:tr w:rsidR="00415699" w:rsidRPr="00301C44" w14:paraId="32B5C1F2" w14:textId="77777777" w:rsidTr="00A13FBB">
        <w:tc>
          <w:tcPr>
            <w:tcW w:w="0" w:type="auto"/>
          </w:tcPr>
          <w:p w14:paraId="7F149320" w14:textId="77777777" w:rsidR="00415699" w:rsidRPr="00E01F5C" w:rsidRDefault="00415699" w:rsidP="00A47ED6">
            <w:pPr>
              <w:pStyle w:val="CM18"/>
              <w:keepNext/>
              <w:widowControl/>
              <w:spacing w:before="240" w:after="240"/>
              <w:jc w:val="center"/>
              <w:rPr>
                <w:rFonts w:ascii="Garamond" w:hAnsi="Garamond"/>
                <w:sz w:val="28"/>
                <w:szCs w:val="28"/>
              </w:rPr>
            </w:pPr>
            <w:proofErr w:type="spellStart"/>
            <w:r w:rsidRPr="00D544E6">
              <w:rPr>
                <w:rFonts w:ascii="Garamond" w:hAnsi="Garamond"/>
                <w:i/>
                <w:sz w:val="28"/>
                <w:szCs w:val="28"/>
              </w:rPr>
              <w:lastRenderedPageBreak/>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0" w:type="auto"/>
          </w:tcPr>
          <w:p w14:paraId="535D2CD5" w14:textId="77777777" w:rsidR="00415699" w:rsidRPr="00684253" w:rsidRDefault="00415699" w:rsidP="00A47ED6">
            <w:pPr>
              <w:pStyle w:val="ListParagraph"/>
              <w:keepNext/>
              <w:autoSpaceDE w:val="0"/>
              <w:autoSpaceDN w:val="0"/>
              <w:adjustRightInd w:val="0"/>
              <w:spacing w:before="240" w:after="24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388DCB1C" w14:textId="77777777" w:rsidR="00415699" w:rsidRPr="00167195" w:rsidRDefault="00415699" w:rsidP="00DB60C3">
            <w:pPr>
              <w:pStyle w:val="ListParagraph"/>
              <w:ind w:left="0"/>
              <w:jc w:val="center"/>
              <w:rPr>
                <w:rFonts w:ascii="Garamond" w:hAnsi="Garamond" w:cs="Times New Roman"/>
                <w:sz w:val="20"/>
                <w:szCs w:val="20"/>
              </w:rPr>
            </w:pPr>
          </w:p>
        </w:tc>
      </w:tr>
      <w:tr w:rsidR="00167195" w:rsidRPr="00301C44" w14:paraId="33478C81" w14:textId="77777777" w:rsidTr="00A13FBB">
        <w:tc>
          <w:tcPr>
            <w:tcW w:w="0" w:type="auto"/>
          </w:tcPr>
          <w:p w14:paraId="01DE336A" w14:textId="77777777" w:rsidR="00167195" w:rsidRPr="00415699" w:rsidRDefault="00415699" w:rsidP="00DB60C3">
            <w:pPr>
              <w:pStyle w:val="CM19"/>
              <w:widowControl/>
              <w:spacing w:after="80" w:line="300" w:lineRule="atLeast"/>
              <w:jc w:val="both"/>
            </w:pPr>
            <w:r w:rsidRPr="00A47ED6">
              <w:rPr>
                <w:rFonts w:ascii="Garamond" w:hAnsi="Garamond"/>
                <w:sz w:val="44"/>
                <w:szCs w:val="28"/>
              </w:rPr>
              <w:t>O</w:t>
            </w:r>
            <w:r w:rsidRPr="00A47ED6">
              <w:rPr>
                <w:rFonts w:ascii="Garamond" w:hAnsi="Garamond"/>
                <w:sz w:val="32"/>
                <w:szCs w:val="28"/>
              </w:rPr>
              <w:t xml:space="preserve"> </w:t>
            </w:r>
            <w:proofErr w:type="spellStart"/>
            <w:r w:rsidRPr="00A47ED6">
              <w:rPr>
                <w:rFonts w:ascii="Garamond" w:hAnsi="Garamond"/>
                <w:sz w:val="32"/>
                <w:szCs w:val="28"/>
              </w:rPr>
              <w:t>Haualtagh</w:t>
            </w:r>
            <w:proofErr w:type="spellEnd"/>
            <w:r w:rsidRPr="00A47ED6">
              <w:rPr>
                <w:rFonts w:ascii="Garamond" w:hAnsi="Garamond"/>
                <w:sz w:val="32"/>
                <w:szCs w:val="28"/>
              </w:rPr>
              <w:t xml:space="preserve"> y </w:t>
            </w:r>
            <w:proofErr w:type="spellStart"/>
            <w:r w:rsidRPr="00A47ED6">
              <w:rPr>
                <w:rFonts w:ascii="Garamond" w:hAnsi="Garamond"/>
                <w:sz w:val="32"/>
                <w:szCs w:val="28"/>
              </w:rPr>
              <w:t>Teihl</w:t>
            </w:r>
            <w:proofErr w:type="spellEnd"/>
            <w:r w:rsidRPr="00A47ED6">
              <w:rPr>
                <w:rFonts w:ascii="Garamond" w:hAnsi="Garamond"/>
                <w:sz w:val="32"/>
                <w:szCs w:val="28"/>
              </w:rPr>
              <w:t xml:space="preserve">, </w:t>
            </w:r>
            <w:proofErr w:type="spellStart"/>
            <w:r w:rsidRPr="00A47ED6">
              <w:rPr>
                <w:rFonts w:ascii="Garamond" w:hAnsi="Garamond"/>
                <w:sz w:val="32"/>
                <w:szCs w:val="28"/>
              </w:rPr>
              <w:t>liorish</w:t>
            </w:r>
            <w:proofErr w:type="spellEnd"/>
            <w:r w:rsidRPr="00A47ED6">
              <w:rPr>
                <w:rFonts w:ascii="Garamond" w:hAnsi="Garamond"/>
                <w:sz w:val="32"/>
                <w:szCs w:val="28"/>
              </w:rPr>
              <w:t xml:space="preserve"> </w:t>
            </w:r>
            <w:proofErr w:type="spellStart"/>
            <w:r w:rsidRPr="00A47ED6">
              <w:rPr>
                <w:rFonts w:ascii="Garamond" w:hAnsi="Garamond"/>
                <w:sz w:val="32"/>
                <w:szCs w:val="28"/>
              </w:rPr>
              <w:t>dty</w:t>
            </w:r>
            <w:proofErr w:type="spellEnd"/>
            <w:r w:rsidRPr="00A47ED6">
              <w:rPr>
                <w:rFonts w:ascii="Garamond" w:hAnsi="Garamond"/>
                <w:sz w:val="32"/>
                <w:szCs w:val="28"/>
              </w:rPr>
              <w:t xml:space="preserve"> </w:t>
            </w:r>
            <w:proofErr w:type="spellStart"/>
            <w:r w:rsidRPr="00A47ED6">
              <w:rPr>
                <w:rFonts w:ascii="Garamond" w:hAnsi="Garamond"/>
                <w:sz w:val="32"/>
                <w:szCs w:val="28"/>
              </w:rPr>
              <w:t>Chrosh</w:t>
            </w:r>
            <w:proofErr w:type="spellEnd"/>
            <w:r w:rsidRPr="00A47ED6">
              <w:rPr>
                <w:rFonts w:ascii="Garamond" w:hAnsi="Garamond"/>
                <w:sz w:val="32"/>
                <w:szCs w:val="28"/>
              </w:rPr>
              <w:t xml:space="preserve"> as </w:t>
            </w:r>
            <w:proofErr w:type="spellStart"/>
            <w:r w:rsidRPr="00A47ED6">
              <w:rPr>
                <w:rFonts w:ascii="Garamond" w:hAnsi="Garamond"/>
                <w:sz w:val="32"/>
                <w:szCs w:val="28"/>
              </w:rPr>
              <w:t>dt’ooill</w:t>
            </w:r>
            <w:proofErr w:type="spellEnd"/>
            <w:r w:rsidRPr="00A47ED6">
              <w:rPr>
                <w:rFonts w:ascii="Garamond" w:hAnsi="Garamond"/>
                <w:sz w:val="32"/>
                <w:szCs w:val="28"/>
              </w:rPr>
              <w:t xml:space="preserve"> </w:t>
            </w:r>
            <w:proofErr w:type="spellStart"/>
            <w:r w:rsidRPr="00A47ED6">
              <w:rPr>
                <w:rFonts w:ascii="Garamond" w:hAnsi="Garamond"/>
                <w:sz w:val="32"/>
                <w:szCs w:val="28"/>
              </w:rPr>
              <w:t>smoo</w:t>
            </w:r>
            <w:proofErr w:type="spellEnd"/>
            <w:r w:rsidRPr="00A47ED6">
              <w:rPr>
                <w:rFonts w:ascii="Garamond" w:hAnsi="Garamond"/>
                <w:sz w:val="32"/>
                <w:szCs w:val="28"/>
              </w:rPr>
              <w:t xml:space="preserve"> </w:t>
            </w:r>
            <w:proofErr w:type="spellStart"/>
            <w:r w:rsidRPr="00A47ED6">
              <w:rPr>
                <w:rFonts w:ascii="Garamond" w:hAnsi="Garamond"/>
                <w:sz w:val="32"/>
                <w:szCs w:val="28"/>
              </w:rPr>
              <w:t>ooasle</w:t>
            </w:r>
            <w:proofErr w:type="spellEnd"/>
            <w:r w:rsidRPr="00A47ED6">
              <w:rPr>
                <w:rFonts w:ascii="Garamond" w:hAnsi="Garamond"/>
                <w:sz w:val="32"/>
                <w:szCs w:val="28"/>
              </w:rPr>
              <w:t xml:space="preserve"> </w:t>
            </w:r>
            <w:proofErr w:type="spellStart"/>
            <w:r w:rsidRPr="00A47ED6">
              <w:rPr>
                <w:rFonts w:ascii="Garamond" w:hAnsi="Garamond"/>
                <w:sz w:val="32"/>
                <w:szCs w:val="28"/>
              </w:rPr>
              <w:t>t’er</w:t>
            </w:r>
            <w:proofErr w:type="spellEnd"/>
            <w:r w:rsidRPr="00A47ED6">
              <w:rPr>
                <w:rFonts w:ascii="Garamond" w:hAnsi="Garamond"/>
                <w:sz w:val="32"/>
                <w:szCs w:val="28"/>
              </w:rPr>
              <w:t xml:space="preserve"> </w:t>
            </w:r>
            <w:proofErr w:type="spellStart"/>
            <w:r w:rsidRPr="00A47ED6">
              <w:rPr>
                <w:rFonts w:ascii="Garamond" w:hAnsi="Garamond"/>
                <w:sz w:val="32"/>
                <w:szCs w:val="28"/>
              </w:rPr>
              <w:t>chionnagh</w:t>
            </w:r>
            <w:proofErr w:type="spellEnd"/>
            <w:r w:rsidRPr="00A47ED6">
              <w:rPr>
                <w:rFonts w:ascii="Garamond" w:hAnsi="Garamond"/>
                <w:sz w:val="32"/>
                <w:szCs w:val="28"/>
              </w:rPr>
              <w:t xml:space="preserve"> shin </w:t>
            </w:r>
            <w:proofErr w:type="spellStart"/>
            <w:r w:rsidRPr="00A47ED6">
              <w:rPr>
                <w:rFonts w:ascii="Garamond" w:hAnsi="Garamond"/>
                <w:sz w:val="32"/>
                <w:szCs w:val="28"/>
              </w:rPr>
              <w:t>reesht</w:t>
            </w:r>
            <w:proofErr w:type="spellEnd"/>
            <w:r w:rsidRPr="00A47ED6">
              <w:rPr>
                <w:rFonts w:ascii="Garamond" w:hAnsi="Garamond"/>
                <w:sz w:val="32"/>
                <w:szCs w:val="28"/>
              </w:rPr>
              <w:t xml:space="preserve">, </w:t>
            </w:r>
            <w:proofErr w:type="spellStart"/>
            <w:r w:rsidRPr="00A47ED6">
              <w:rPr>
                <w:rFonts w:ascii="Garamond" w:hAnsi="Garamond"/>
                <w:sz w:val="32"/>
                <w:szCs w:val="28"/>
              </w:rPr>
              <w:t>saue</w:t>
            </w:r>
            <w:proofErr w:type="spellEnd"/>
            <w:r w:rsidRPr="00A47ED6">
              <w:rPr>
                <w:rFonts w:ascii="Garamond" w:hAnsi="Garamond"/>
                <w:sz w:val="32"/>
                <w:szCs w:val="28"/>
              </w:rPr>
              <w:t xml:space="preserve"> shin ta shin </w:t>
            </w:r>
            <w:proofErr w:type="spellStart"/>
            <w:r w:rsidRPr="00A47ED6">
              <w:rPr>
                <w:rFonts w:ascii="Garamond" w:hAnsi="Garamond"/>
                <w:sz w:val="32"/>
                <w:szCs w:val="28"/>
              </w:rPr>
              <w:t>dy</w:t>
            </w:r>
            <w:proofErr w:type="spellEnd"/>
            <w:r w:rsidRPr="00A47ED6">
              <w:rPr>
                <w:rFonts w:ascii="Garamond" w:hAnsi="Garamond"/>
                <w:sz w:val="32"/>
                <w:szCs w:val="28"/>
              </w:rPr>
              <w:t xml:space="preserve"> </w:t>
            </w:r>
            <w:proofErr w:type="spellStart"/>
            <w:r w:rsidRPr="00A47ED6">
              <w:rPr>
                <w:rFonts w:ascii="Garamond" w:hAnsi="Garamond"/>
                <w:sz w:val="32"/>
                <w:szCs w:val="28"/>
              </w:rPr>
              <w:t>hinjil</w:t>
            </w:r>
            <w:proofErr w:type="spellEnd"/>
            <w:r w:rsidRPr="00A47ED6">
              <w:rPr>
                <w:rFonts w:ascii="Garamond" w:hAnsi="Garamond"/>
                <w:sz w:val="32"/>
                <w:szCs w:val="28"/>
              </w:rPr>
              <w:t xml:space="preserve"> </w:t>
            </w:r>
            <w:proofErr w:type="spellStart"/>
            <w:r w:rsidRPr="00A47ED6">
              <w:rPr>
                <w:rFonts w:ascii="Garamond" w:hAnsi="Garamond"/>
                <w:sz w:val="32"/>
                <w:szCs w:val="28"/>
              </w:rPr>
              <w:t>guee</w:t>
            </w:r>
            <w:proofErr w:type="spellEnd"/>
            <w:r w:rsidRPr="00A47ED6">
              <w:rPr>
                <w:rFonts w:ascii="Garamond" w:hAnsi="Garamond"/>
                <w:sz w:val="32"/>
                <w:szCs w:val="28"/>
              </w:rPr>
              <w:t xml:space="preserve"> ort. </w:t>
            </w:r>
            <w:proofErr w:type="spellStart"/>
            <w:r w:rsidRPr="00A47ED6">
              <w:rPr>
                <w:rFonts w:ascii="Garamond" w:hAnsi="Garamond"/>
                <w:sz w:val="32"/>
                <w:szCs w:val="28"/>
              </w:rPr>
              <w:t>Giall</w:t>
            </w:r>
            <w:proofErr w:type="spellEnd"/>
            <w:r w:rsidRPr="00A47ED6">
              <w:rPr>
                <w:rFonts w:ascii="Garamond" w:hAnsi="Garamond"/>
                <w:sz w:val="32"/>
                <w:szCs w:val="28"/>
              </w:rPr>
              <w:t xml:space="preserve"> </w:t>
            </w:r>
            <w:proofErr w:type="spellStart"/>
            <w:r w:rsidRPr="00A47ED6">
              <w:rPr>
                <w:rFonts w:ascii="Garamond" w:hAnsi="Garamond"/>
                <w:sz w:val="32"/>
                <w:szCs w:val="28"/>
              </w:rPr>
              <w:t>dy</w:t>
            </w:r>
            <w:proofErr w:type="spellEnd"/>
            <w:r w:rsidRPr="00A47ED6">
              <w:rPr>
                <w:rFonts w:ascii="Garamond" w:hAnsi="Garamond"/>
                <w:sz w:val="32"/>
                <w:szCs w:val="28"/>
              </w:rPr>
              <w:t xml:space="preserve"> </w:t>
            </w:r>
            <w:proofErr w:type="spellStart"/>
            <w:r w:rsidRPr="00A47ED6">
              <w:rPr>
                <w:rFonts w:ascii="Garamond" w:hAnsi="Garamond"/>
                <w:sz w:val="32"/>
                <w:szCs w:val="28"/>
              </w:rPr>
              <w:t>vod</w:t>
            </w:r>
            <w:proofErr w:type="spellEnd"/>
            <w:r w:rsidRPr="00A47ED6">
              <w:rPr>
                <w:rFonts w:ascii="Garamond" w:hAnsi="Garamond"/>
                <w:sz w:val="32"/>
                <w:szCs w:val="28"/>
              </w:rPr>
              <w:t xml:space="preserve"> </w:t>
            </w:r>
            <w:proofErr w:type="spellStart"/>
            <w:r w:rsidRPr="00A47ED6">
              <w:rPr>
                <w:rFonts w:ascii="Garamond" w:hAnsi="Garamond"/>
                <w:sz w:val="32"/>
                <w:szCs w:val="28"/>
              </w:rPr>
              <w:t>yn</w:t>
            </w:r>
            <w:proofErr w:type="spellEnd"/>
            <w:r w:rsidRPr="00A47ED6">
              <w:rPr>
                <w:rFonts w:ascii="Garamond" w:hAnsi="Garamond"/>
                <w:sz w:val="32"/>
                <w:szCs w:val="28"/>
              </w:rPr>
              <w:t xml:space="preserve"> </w:t>
            </w:r>
            <w:proofErr w:type="spellStart"/>
            <w:r w:rsidRPr="00A47ED6">
              <w:rPr>
                <w:rFonts w:ascii="Garamond" w:hAnsi="Garamond"/>
                <w:sz w:val="32"/>
                <w:szCs w:val="28"/>
              </w:rPr>
              <w:t>Credjue</w:t>
            </w:r>
            <w:proofErr w:type="spellEnd"/>
            <w:r w:rsidRPr="00A47ED6">
              <w:rPr>
                <w:rFonts w:ascii="Garamond" w:hAnsi="Garamond"/>
                <w:sz w:val="32"/>
                <w:szCs w:val="28"/>
              </w:rPr>
              <w:t xml:space="preserve"> </w:t>
            </w:r>
            <w:proofErr w:type="spellStart"/>
            <w:r w:rsidRPr="00A47ED6">
              <w:rPr>
                <w:rFonts w:ascii="Garamond" w:hAnsi="Garamond"/>
                <w:sz w:val="32"/>
                <w:szCs w:val="28"/>
              </w:rPr>
              <w:t>firrinagh</w:t>
            </w:r>
            <w:proofErr w:type="spellEnd"/>
            <w:r w:rsidRPr="00A47ED6">
              <w:rPr>
                <w:rFonts w:ascii="Garamond" w:hAnsi="Garamond"/>
                <w:sz w:val="32"/>
                <w:szCs w:val="28"/>
              </w:rPr>
              <w:t xml:space="preserve"> </w:t>
            </w:r>
            <w:proofErr w:type="spellStart"/>
            <w:r w:rsidRPr="00A47ED6">
              <w:rPr>
                <w:rFonts w:ascii="Garamond" w:hAnsi="Garamond"/>
                <w:sz w:val="32"/>
                <w:szCs w:val="28"/>
              </w:rPr>
              <w:t>shoh</w:t>
            </w:r>
            <w:proofErr w:type="spellEnd"/>
            <w:r w:rsidRPr="00A47ED6">
              <w:rPr>
                <w:rFonts w:ascii="Garamond" w:hAnsi="Garamond"/>
                <w:sz w:val="32"/>
                <w:szCs w:val="28"/>
              </w:rPr>
              <w:t xml:space="preserve"> </w:t>
            </w:r>
            <w:proofErr w:type="spellStart"/>
            <w:r w:rsidRPr="00A47ED6">
              <w:rPr>
                <w:rFonts w:ascii="Garamond" w:hAnsi="Garamond"/>
                <w:sz w:val="32"/>
                <w:szCs w:val="28"/>
              </w:rPr>
              <w:t>ve</w:t>
            </w:r>
            <w:proofErr w:type="spellEnd"/>
            <w:r w:rsidRPr="00A47ED6">
              <w:rPr>
                <w:rFonts w:ascii="Garamond" w:hAnsi="Garamond"/>
                <w:sz w:val="32"/>
                <w:szCs w:val="28"/>
              </w:rPr>
              <w:t xml:space="preserve"> </w:t>
            </w:r>
            <w:proofErr w:type="spellStart"/>
            <w:r w:rsidRPr="00A47ED6">
              <w:rPr>
                <w:rFonts w:ascii="Garamond" w:hAnsi="Garamond"/>
                <w:sz w:val="32"/>
                <w:szCs w:val="28"/>
              </w:rPr>
              <w:t>kinjagh</w:t>
            </w:r>
            <w:proofErr w:type="spellEnd"/>
            <w:r w:rsidRPr="00A47ED6">
              <w:rPr>
                <w:rFonts w:ascii="Garamond" w:hAnsi="Garamond"/>
                <w:sz w:val="32"/>
                <w:szCs w:val="28"/>
              </w:rPr>
              <w:t xml:space="preserve"> </w:t>
            </w:r>
            <w:proofErr w:type="spellStart"/>
            <w:r w:rsidRPr="00A47ED6">
              <w:rPr>
                <w:rFonts w:ascii="Garamond" w:hAnsi="Garamond"/>
                <w:sz w:val="32"/>
                <w:szCs w:val="28"/>
              </w:rPr>
              <w:t>ayns</w:t>
            </w:r>
            <w:proofErr w:type="spellEnd"/>
            <w:r w:rsidRPr="00A47ED6">
              <w:rPr>
                <w:rFonts w:ascii="Garamond" w:hAnsi="Garamond"/>
                <w:sz w:val="32"/>
                <w:szCs w:val="28"/>
              </w:rPr>
              <w:t xml:space="preserve"> </w:t>
            </w:r>
            <w:proofErr w:type="spellStart"/>
            <w:r w:rsidRPr="00A47ED6">
              <w:rPr>
                <w:rFonts w:ascii="Garamond" w:hAnsi="Garamond"/>
                <w:sz w:val="32"/>
                <w:szCs w:val="28"/>
              </w:rPr>
              <w:t>nyn</w:t>
            </w:r>
            <w:proofErr w:type="spellEnd"/>
            <w:r w:rsidRPr="00A47ED6">
              <w:rPr>
                <w:rFonts w:ascii="Garamond" w:hAnsi="Garamond"/>
                <w:sz w:val="32"/>
                <w:szCs w:val="28"/>
              </w:rPr>
              <w:t xml:space="preserve"> </w:t>
            </w:r>
            <w:proofErr w:type="spellStart"/>
            <w:r w:rsidRPr="00A47ED6">
              <w:rPr>
                <w:rFonts w:ascii="Garamond" w:hAnsi="Garamond"/>
                <w:sz w:val="32"/>
                <w:szCs w:val="28"/>
              </w:rPr>
              <w:t>smooinaghtyn</w:t>
            </w:r>
            <w:proofErr w:type="spellEnd"/>
            <w:r w:rsidRPr="00A47ED6">
              <w:rPr>
                <w:rFonts w:ascii="Garamond" w:hAnsi="Garamond"/>
                <w:sz w:val="32"/>
                <w:szCs w:val="28"/>
              </w:rPr>
              <w:t xml:space="preserve">, </w:t>
            </w:r>
            <w:proofErr w:type="spellStart"/>
            <w:r w:rsidRPr="00A47ED6">
              <w:rPr>
                <w:rFonts w:ascii="Garamond" w:hAnsi="Garamond"/>
                <w:sz w:val="32"/>
                <w:szCs w:val="28"/>
              </w:rPr>
              <w:t>dy</w:t>
            </w:r>
            <w:proofErr w:type="spellEnd"/>
            <w:r w:rsidRPr="00A47ED6">
              <w:rPr>
                <w:rFonts w:ascii="Garamond" w:hAnsi="Garamond"/>
                <w:sz w:val="32"/>
                <w:szCs w:val="28"/>
              </w:rPr>
              <w:t xml:space="preserve"> </w:t>
            </w:r>
            <w:proofErr w:type="spellStart"/>
            <w:r w:rsidRPr="00A47ED6">
              <w:rPr>
                <w:rFonts w:ascii="Garamond" w:hAnsi="Garamond"/>
                <w:sz w:val="32"/>
                <w:szCs w:val="28"/>
              </w:rPr>
              <w:t>vod</w:t>
            </w:r>
            <w:proofErr w:type="spellEnd"/>
            <w:r w:rsidRPr="00A47ED6">
              <w:rPr>
                <w:rFonts w:ascii="Garamond" w:hAnsi="Garamond"/>
                <w:sz w:val="32"/>
                <w:szCs w:val="28"/>
              </w:rPr>
              <w:t xml:space="preserve"> mad baas y </w:t>
            </w:r>
            <w:proofErr w:type="spellStart"/>
            <w:r w:rsidRPr="00A47ED6">
              <w:rPr>
                <w:rFonts w:ascii="Garamond" w:hAnsi="Garamond"/>
                <w:sz w:val="32"/>
                <w:szCs w:val="28"/>
              </w:rPr>
              <w:t>gheddyn</w:t>
            </w:r>
            <w:proofErr w:type="spellEnd"/>
            <w:r w:rsidRPr="00A47ED6">
              <w:rPr>
                <w:rFonts w:ascii="Garamond" w:hAnsi="Garamond"/>
                <w:sz w:val="32"/>
                <w:szCs w:val="28"/>
              </w:rPr>
              <w:t xml:space="preserve"> </w:t>
            </w:r>
            <w:proofErr w:type="spellStart"/>
            <w:r w:rsidRPr="00A47ED6">
              <w:rPr>
                <w:rFonts w:ascii="Garamond" w:hAnsi="Garamond"/>
                <w:sz w:val="32"/>
                <w:szCs w:val="28"/>
              </w:rPr>
              <w:t>veih</w:t>
            </w:r>
            <w:proofErr w:type="spellEnd"/>
            <w:r w:rsidRPr="00A47ED6">
              <w:rPr>
                <w:rFonts w:ascii="Garamond" w:hAnsi="Garamond"/>
                <w:sz w:val="32"/>
                <w:szCs w:val="28"/>
              </w:rPr>
              <w:t xml:space="preserve"> </w:t>
            </w:r>
            <w:proofErr w:type="spellStart"/>
            <w:r w:rsidRPr="00A47ED6">
              <w:rPr>
                <w:rFonts w:ascii="Garamond" w:hAnsi="Garamond"/>
                <w:sz w:val="32"/>
                <w:szCs w:val="28"/>
              </w:rPr>
              <w:t>peccah</w:t>
            </w:r>
            <w:proofErr w:type="spellEnd"/>
            <w:r w:rsidRPr="00A47ED6">
              <w:rPr>
                <w:rFonts w:ascii="Garamond" w:hAnsi="Garamond"/>
                <w:sz w:val="32"/>
                <w:szCs w:val="28"/>
              </w:rPr>
              <w:t xml:space="preserve">, as </w:t>
            </w:r>
            <w:proofErr w:type="spellStart"/>
            <w:r w:rsidRPr="00A47ED6">
              <w:rPr>
                <w:rFonts w:ascii="Garamond" w:hAnsi="Garamond"/>
                <w:sz w:val="32"/>
                <w:szCs w:val="28"/>
              </w:rPr>
              <w:t>girree</w:t>
            </w:r>
            <w:proofErr w:type="spellEnd"/>
            <w:r w:rsidRPr="00A47ED6">
              <w:rPr>
                <w:rFonts w:ascii="Garamond" w:hAnsi="Garamond"/>
                <w:sz w:val="32"/>
                <w:szCs w:val="28"/>
              </w:rPr>
              <w:t xml:space="preserve"> </w:t>
            </w:r>
            <w:proofErr w:type="spellStart"/>
            <w:r w:rsidRPr="00A47ED6">
              <w:rPr>
                <w:rFonts w:ascii="Garamond" w:hAnsi="Garamond"/>
                <w:sz w:val="32"/>
                <w:szCs w:val="28"/>
              </w:rPr>
              <w:t>reesht</w:t>
            </w:r>
            <w:proofErr w:type="spellEnd"/>
            <w:r w:rsidRPr="00A47ED6">
              <w:rPr>
                <w:rFonts w:ascii="Garamond" w:hAnsi="Garamond"/>
                <w:sz w:val="32"/>
                <w:szCs w:val="28"/>
              </w:rPr>
              <w:t xml:space="preserve"> </w:t>
            </w:r>
            <w:proofErr w:type="spellStart"/>
            <w:r w:rsidRPr="00A47ED6">
              <w:rPr>
                <w:rFonts w:ascii="Garamond" w:hAnsi="Garamond"/>
                <w:sz w:val="32"/>
                <w:szCs w:val="28"/>
              </w:rPr>
              <w:t>gys</w:t>
            </w:r>
            <w:proofErr w:type="spellEnd"/>
            <w:r w:rsidRPr="00A47ED6">
              <w:rPr>
                <w:rFonts w:ascii="Garamond" w:hAnsi="Garamond"/>
                <w:sz w:val="32"/>
                <w:szCs w:val="28"/>
              </w:rPr>
              <w:t xml:space="preserve"> </w:t>
            </w:r>
            <w:proofErr w:type="spellStart"/>
            <w:r w:rsidRPr="00A47ED6">
              <w:rPr>
                <w:rFonts w:ascii="Garamond" w:hAnsi="Garamond"/>
                <w:sz w:val="32"/>
                <w:szCs w:val="28"/>
              </w:rPr>
              <w:t>craweeaght</w:t>
            </w:r>
            <w:proofErr w:type="spellEnd"/>
            <w:r w:rsidRPr="00A47ED6">
              <w:rPr>
                <w:rFonts w:ascii="Garamond" w:hAnsi="Garamond"/>
                <w:sz w:val="32"/>
                <w:szCs w:val="28"/>
              </w:rPr>
              <w:t xml:space="preserve">, </w:t>
            </w:r>
            <w:proofErr w:type="spellStart"/>
            <w:r w:rsidRPr="00A47ED6">
              <w:rPr>
                <w:rFonts w:ascii="Garamond" w:hAnsi="Garamond"/>
                <w:sz w:val="32"/>
                <w:szCs w:val="28"/>
              </w:rPr>
              <w:t>dy</w:t>
            </w:r>
            <w:proofErr w:type="spellEnd"/>
            <w:r w:rsidRPr="00A47ED6">
              <w:rPr>
                <w:rFonts w:ascii="Garamond" w:hAnsi="Garamond"/>
                <w:sz w:val="32"/>
                <w:szCs w:val="28"/>
              </w:rPr>
              <w:t xml:space="preserve"> </w:t>
            </w:r>
            <w:proofErr w:type="spellStart"/>
            <w:r w:rsidRPr="00A47ED6">
              <w:rPr>
                <w:rFonts w:ascii="Garamond" w:hAnsi="Garamond"/>
                <w:sz w:val="32"/>
                <w:szCs w:val="28"/>
              </w:rPr>
              <w:t>vod</w:t>
            </w:r>
            <w:proofErr w:type="spellEnd"/>
            <w:r w:rsidRPr="00A47ED6">
              <w:rPr>
                <w:rFonts w:ascii="Garamond" w:hAnsi="Garamond"/>
                <w:sz w:val="32"/>
                <w:szCs w:val="28"/>
              </w:rPr>
              <w:t xml:space="preserve"> mad </w:t>
            </w:r>
            <w:proofErr w:type="spellStart"/>
            <w:r w:rsidRPr="00A47ED6">
              <w:rPr>
                <w:rFonts w:ascii="Garamond" w:hAnsi="Garamond"/>
                <w:sz w:val="32"/>
                <w:szCs w:val="28"/>
              </w:rPr>
              <w:t>ayns</w:t>
            </w:r>
            <w:proofErr w:type="spellEnd"/>
            <w:r w:rsidRPr="00A47ED6">
              <w:rPr>
                <w:rFonts w:ascii="Garamond" w:hAnsi="Garamond"/>
                <w:sz w:val="32"/>
                <w:szCs w:val="28"/>
              </w:rPr>
              <w:t xml:space="preserve"> </w:t>
            </w:r>
            <w:proofErr w:type="spellStart"/>
            <w:r w:rsidRPr="00A47ED6">
              <w:rPr>
                <w:rFonts w:ascii="Garamond" w:hAnsi="Garamond"/>
                <w:sz w:val="32"/>
                <w:szCs w:val="28"/>
              </w:rPr>
              <w:t>nyn</w:t>
            </w:r>
            <w:proofErr w:type="spellEnd"/>
            <w:r w:rsidRPr="00A47ED6">
              <w:rPr>
                <w:rFonts w:ascii="Garamond" w:hAnsi="Garamond"/>
                <w:sz w:val="32"/>
                <w:szCs w:val="28"/>
              </w:rPr>
              <w:t xml:space="preserve"> </w:t>
            </w:r>
            <w:proofErr w:type="spellStart"/>
            <w:r w:rsidRPr="00A47ED6">
              <w:rPr>
                <w:rFonts w:ascii="Garamond" w:hAnsi="Garamond"/>
                <w:sz w:val="32"/>
                <w:szCs w:val="28"/>
              </w:rPr>
              <w:t>greeaghyn</w:t>
            </w:r>
            <w:proofErr w:type="spellEnd"/>
            <w:r w:rsidRPr="00A47ED6">
              <w:rPr>
                <w:rFonts w:ascii="Garamond" w:hAnsi="Garamond"/>
                <w:sz w:val="32"/>
                <w:szCs w:val="28"/>
              </w:rPr>
              <w:t xml:space="preserve"> </w:t>
            </w:r>
            <w:proofErr w:type="spellStart"/>
            <w:r w:rsidRPr="00A47ED6">
              <w:rPr>
                <w:rFonts w:ascii="Garamond" w:hAnsi="Garamond"/>
                <w:sz w:val="32"/>
                <w:szCs w:val="28"/>
              </w:rPr>
              <w:t>cheet</w:t>
            </w:r>
            <w:proofErr w:type="spellEnd"/>
            <w:r w:rsidRPr="00A47ED6">
              <w:rPr>
                <w:rFonts w:ascii="Garamond" w:hAnsi="Garamond"/>
                <w:sz w:val="32"/>
                <w:szCs w:val="28"/>
              </w:rPr>
              <w:t xml:space="preserve"> </w:t>
            </w:r>
            <w:proofErr w:type="spellStart"/>
            <w:r w:rsidRPr="00A47ED6">
              <w:rPr>
                <w:rFonts w:ascii="Garamond" w:hAnsi="Garamond"/>
                <w:sz w:val="32"/>
                <w:szCs w:val="28"/>
              </w:rPr>
              <w:t>seose</w:t>
            </w:r>
            <w:proofErr w:type="spellEnd"/>
            <w:r w:rsidRPr="00A47ED6">
              <w:rPr>
                <w:rFonts w:ascii="Garamond" w:hAnsi="Garamond"/>
                <w:sz w:val="32"/>
                <w:szCs w:val="28"/>
              </w:rPr>
              <w:t xml:space="preserve"> hoods as </w:t>
            </w:r>
            <w:proofErr w:type="spellStart"/>
            <w:r w:rsidRPr="00A47ED6">
              <w:rPr>
                <w:rFonts w:ascii="Garamond" w:hAnsi="Garamond"/>
                <w:sz w:val="32"/>
                <w:szCs w:val="28"/>
              </w:rPr>
              <w:t>vaghey</w:t>
            </w:r>
            <w:proofErr w:type="spellEnd"/>
            <w:r w:rsidRPr="00A47ED6">
              <w:rPr>
                <w:rFonts w:ascii="Garamond" w:hAnsi="Garamond"/>
                <w:sz w:val="32"/>
                <w:szCs w:val="28"/>
              </w:rPr>
              <w:t xml:space="preserve"> </w:t>
            </w:r>
            <w:proofErr w:type="spellStart"/>
            <w:r w:rsidRPr="00A47ED6">
              <w:rPr>
                <w:rFonts w:ascii="Garamond" w:hAnsi="Garamond"/>
                <w:sz w:val="32"/>
                <w:szCs w:val="28"/>
              </w:rPr>
              <w:t>kinjagh</w:t>
            </w:r>
            <w:proofErr w:type="spellEnd"/>
            <w:r w:rsidRPr="00A47ED6">
              <w:rPr>
                <w:rFonts w:ascii="Garamond" w:hAnsi="Garamond"/>
                <w:sz w:val="32"/>
                <w:szCs w:val="28"/>
              </w:rPr>
              <w:t xml:space="preserve"> </w:t>
            </w:r>
            <w:proofErr w:type="spellStart"/>
            <w:r w:rsidRPr="00A47ED6">
              <w:rPr>
                <w:rFonts w:ascii="Garamond" w:hAnsi="Garamond"/>
                <w:sz w:val="32"/>
                <w:szCs w:val="28"/>
              </w:rPr>
              <w:t>mayrt</w:t>
            </w:r>
            <w:proofErr w:type="spellEnd"/>
            <w:r w:rsidRPr="00A47ED6">
              <w:rPr>
                <w:rFonts w:ascii="Garamond" w:hAnsi="Garamond"/>
                <w:sz w:val="32"/>
                <w:szCs w:val="28"/>
              </w:rPr>
              <w:t xml:space="preserve">, as </w:t>
            </w:r>
            <w:proofErr w:type="spellStart"/>
            <w:r w:rsidRPr="00A47ED6">
              <w:rPr>
                <w:rFonts w:ascii="Garamond" w:hAnsi="Garamond"/>
                <w:sz w:val="32"/>
                <w:szCs w:val="28"/>
              </w:rPr>
              <w:t>dy</w:t>
            </w:r>
            <w:proofErr w:type="spellEnd"/>
            <w:r w:rsidRPr="00A47ED6">
              <w:rPr>
                <w:rFonts w:ascii="Garamond" w:hAnsi="Garamond"/>
                <w:sz w:val="32"/>
                <w:szCs w:val="28"/>
              </w:rPr>
              <w:t xml:space="preserve"> </w:t>
            </w:r>
            <w:proofErr w:type="spellStart"/>
            <w:r w:rsidRPr="00A47ED6">
              <w:rPr>
                <w:rFonts w:ascii="Garamond" w:hAnsi="Garamond"/>
                <w:sz w:val="32"/>
                <w:szCs w:val="28"/>
              </w:rPr>
              <w:t>vod</w:t>
            </w:r>
            <w:proofErr w:type="spellEnd"/>
            <w:r w:rsidRPr="00A47ED6">
              <w:rPr>
                <w:rFonts w:ascii="Garamond" w:hAnsi="Garamond"/>
                <w:sz w:val="32"/>
                <w:szCs w:val="28"/>
              </w:rPr>
              <w:t xml:space="preserve"> mad shin </w:t>
            </w:r>
            <w:proofErr w:type="spellStart"/>
            <w:r w:rsidRPr="00A47ED6">
              <w:rPr>
                <w:rFonts w:ascii="Garamond" w:hAnsi="Garamond"/>
                <w:sz w:val="32"/>
                <w:szCs w:val="28"/>
              </w:rPr>
              <w:t>hene</w:t>
            </w:r>
            <w:proofErr w:type="spellEnd"/>
            <w:r w:rsidRPr="00A47ED6">
              <w:rPr>
                <w:rFonts w:ascii="Garamond" w:hAnsi="Garamond"/>
                <w:sz w:val="32"/>
                <w:szCs w:val="28"/>
              </w:rPr>
              <w:t xml:space="preserve"> y </w:t>
            </w:r>
            <w:proofErr w:type="spellStart"/>
            <w:r w:rsidRPr="00A47ED6">
              <w:rPr>
                <w:rFonts w:ascii="Garamond" w:hAnsi="Garamond"/>
                <w:sz w:val="32"/>
                <w:szCs w:val="28"/>
              </w:rPr>
              <w:t>vriwnys</w:t>
            </w:r>
            <w:proofErr w:type="spellEnd"/>
            <w:r w:rsidRPr="00A47ED6">
              <w:rPr>
                <w:rFonts w:ascii="Garamond" w:hAnsi="Garamond"/>
                <w:sz w:val="32"/>
                <w:szCs w:val="28"/>
              </w:rPr>
              <w:t xml:space="preserve"> as </w:t>
            </w:r>
            <w:proofErr w:type="spellStart"/>
            <w:r w:rsidRPr="00A47ED6">
              <w:rPr>
                <w:rFonts w:ascii="Garamond" w:hAnsi="Garamond"/>
                <w:sz w:val="32"/>
                <w:szCs w:val="28"/>
              </w:rPr>
              <w:t>nagh</w:t>
            </w:r>
            <w:proofErr w:type="spellEnd"/>
            <w:r w:rsidRPr="00A47ED6">
              <w:rPr>
                <w:rFonts w:ascii="Garamond" w:hAnsi="Garamond"/>
                <w:sz w:val="32"/>
                <w:szCs w:val="28"/>
              </w:rPr>
              <w:t xml:space="preserve"> bee mad er </w:t>
            </w:r>
            <w:proofErr w:type="spellStart"/>
            <w:r w:rsidRPr="00A47ED6">
              <w:rPr>
                <w:rFonts w:ascii="Garamond" w:hAnsi="Garamond"/>
                <w:sz w:val="32"/>
                <w:szCs w:val="28"/>
              </w:rPr>
              <w:t>nyn</w:t>
            </w:r>
            <w:proofErr w:type="spellEnd"/>
            <w:r w:rsidRPr="00A47ED6">
              <w:rPr>
                <w:rFonts w:ascii="Garamond" w:hAnsi="Garamond"/>
                <w:sz w:val="32"/>
                <w:szCs w:val="28"/>
              </w:rPr>
              <w:t xml:space="preserve"> </w:t>
            </w:r>
            <w:proofErr w:type="spellStart"/>
            <w:r w:rsidRPr="00A47ED6">
              <w:rPr>
                <w:rFonts w:ascii="Garamond" w:hAnsi="Garamond"/>
                <w:sz w:val="32"/>
                <w:szCs w:val="28"/>
              </w:rPr>
              <w:t>neyrey</w:t>
            </w:r>
            <w:proofErr w:type="spellEnd"/>
            <w:r w:rsidRPr="00A47ED6">
              <w:rPr>
                <w:rFonts w:ascii="Garamond" w:hAnsi="Garamond"/>
                <w:sz w:val="32"/>
                <w:szCs w:val="28"/>
              </w:rPr>
              <w:t xml:space="preserve"> </w:t>
            </w:r>
            <w:proofErr w:type="spellStart"/>
            <w:r w:rsidRPr="00A47ED6">
              <w:rPr>
                <w:rFonts w:ascii="Garamond" w:hAnsi="Garamond"/>
                <w:sz w:val="32"/>
                <w:szCs w:val="28"/>
              </w:rPr>
              <w:t>tra</w:t>
            </w:r>
            <w:proofErr w:type="spellEnd"/>
            <w:r w:rsidRPr="00A47ED6">
              <w:rPr>
                <w:rFonts w:ascii="Garamond" w:hAnsi="Garamond"/>
                <w:sz w:val="32"/>
                <w:szCs w:val="28"/>
              </w:rPr>
              <w:t xml:space="preserve"> </w:t>
            </w:r>
            <w:proofErr w:type="spellStart"/>
            <w:r w:rsidRPr="00A47ED6">
              <w:rPr>
                <w:rFonts w:ascii="Garamond" w:hAnsi="Garamond"/>
                <w:sz w:val="32"/>
                <w:szCs w:val="28"/>
              </w:rPr>
              <w:t>hig</w:t>
            </w:r>
            <w:proofErr w:type="spellEnd"/>
            <w:r w:rsidRPr="00A47ED6">
              <w:rPr>
                <w:rFonts w:ascii="Garamond" w:hAnsi="Garamond"/>
                <w:sz w:val="32"/>
                <w:szCs w:val="28"/>
              </w:rPr>
              <w:t xml:space="preserve"> us </w:t>
            </w:r>
            <w:proofErr w:type="spellStart"/>
            <w:r w:rsidRPr="00A47ED6">
              <w:rPr>
                <w:rFonts w:ascii="Garamond" w:hAnsi="Garamond"/>
                <w:sz w:val="32"/>
                <w:szCs w:val="28"/>
              </w:rPr>
              <w:t>dy</w:t>
            </w:r>
            <w:proofErr w:type="spellEnd"/>
            <w:r w:rsidRPr="00A47ED6">
              <w:rPr>
                <w:rFonts w:ascii="Garamond" w:hAnsi="Garamond"/>
                <w:sz w:val="32"/>
                <w:szCs w:val="28"/>
              </w:rPr>
              <w:t xml:space="preserve"> </w:t>
            </w:r>
            <w:proofErr w:type="spellStart"/>
            <w:r w:rsidRPr="00A47ED6">
              <w:rPr>
                <w:rFonts w:ascii="Garamond" w:hAnsi="Garamond"/>
                <w:sz w:val="32"/>
                <w:szCs w:val="28"/>
              </w:rPr>
              <w:t>vriwnys</w:t>
            </w:r>
            <w:proofErr w:type="spellEnd"/>
            <w:r w:rsidRPr="00A47ED6">
              <w:rPr>
                <w:rFonts w:ascii="Garamond" w:hAnsi="Garamond"/>
                <w:sz w:val="32"/>
                <w:szCs w:val="28"/>
              </w:rPr>
              <w:t xml:space="preserve"> y </w:t>
            </w:r>
            <w:proofErr w:type="spellStart"/>
            <w:r w:rsidRPr="00A47ED6">
              <w:rPr>
                <w:rFonts w:ascii="Garamond" w:hAnsi="Garamond"/>
                <w:sz w:val="32"/>
                <w:szCs w:val="28"/>
              </w:rPr>
              <w:t>Teihl</w:t>
            </w:r>
            <w:proofErr w:type="spellEnd"/>
            <w:r w:rsidRPr="00A47ED6">
              <w:rPr>
                <w:rFonts w:ascii="Garamond" w:hAnsi="Garamond"/>
                <w:sz w:val="32"/>
                <w:szCs w:val="28"/>
              </w:rPr>
              <w:t xml:space="preserve"> </w:t>
            </w:r>
            <w:proofErr w:type="spellStart"/>
            <w:r w:rsidRPr="00A47ED6">
              <w:rPr>
                <w:rFonts w:ascii="Garamond" w:hAnsi="Garamond"/>
                <w:sz w:val="32"/>
                <w:szCs w:val="28"/>
              </w:rPr>
              <w:t>ayns</w:t>
            </w:r>
            <w:proofErr w:type="spellEnd"/>
            <w:r w:rsidRPr="00A47ED6">
              <w:rPr>
                <w:rFonts w:ascii="Garamond" w:hAnsi="Garamond"/>
                <w:sz w:val="32"/>
                <w:szCs w:val="28"/>
              </w:rPr>
              <w:t xml:space="preserve"> </w:t>
            </w:r>
            <w:proofErr w:type="spellStart"/>
            <w:r w:rsidRPr="00A47ED6">
              <w:rPr>
                <w:rFonts w:ascii="Garamond" w:hAnsi="Garamond"/>
                <w:sz w:val="32"/>
                <w:szCs w:val="28"/>
              </w:rPr>
              <w:t>Cairys</w:t>
            </w:r>
            <w:proofErr w:type="spellEnd"/>
            <w:r w:rsidRPr="00A47ED6">
              <w:rPr>
                <w:rFonts w:ascii="Garamond" w:hAnsi="Garamond"/>
                <w:sz w:val="32"/>
                <w:szCs w:val="28"/>
              </w:rPr>
              <w:t xml:space="preserve">. O </w:t>
            </w:r>
            <w:proofErr w:type="spellStart"/>
            <w:r w:rsidRPr="00A47ED6">
              <w:rPr>
                <w:rFonts w:ascii="Garamond" w:hAnsi="Garamond"/>
                <w:sz w:val="32"/>
                <w:szCs w:val="28"/>
              </w:rPr>
              <w:t>Hiarn</w:t>
            </w:r>
            <w:proofErr w:type="spellEnd"/>
            <w:r w:rsidRPr="00A47ED6">
              <w:rPr>
                <w:rFonts w:ascii="Garamond" w:hAnsi="Garamond"/>
                <w:sz w:val="32"/>
                <w:szCs w:val="28"/>
              </w:rPr>
              <w:t xml:space="preserve"> </w:t>
            </w:r>
            <w:proofErr w:type="spellStart"/>
            <w:r w:rsidRPr="00A47ED6">
              <w:rPr>
                <w:rFonts w:ascii="Garamond" w:hAnsi="Garamond"/>
                <w:sz w:val="32"/>
                <w:szCs w:val="28"/>
              </w:rPr>
              <w:t>giall</w:t>
            </w:r>
            <w:proofErr w:type="spellEnd"/>
            <w:r w:rsidRPr="00A47ED6">
              <w:rPr>
                <w:rFonts w:ascii="Garamond" w:hAnsi="Garamond"/>
                <w:sz w:val="32"/>
                <w:szCs w:val="28"/>
              </w:rPr>
              <w:t xml:space="preserve"> </w:t>
            </w:r>
            <w:proofErr w:type="spellStart"/>
            <w:r w:rsidRPr="00A47ED6">
              <w:rPr>
                <w:rFonts w:ascii="Garamond" w:hAnsi="Garamond"/>
                <w:sz w:val="32"/>
                <w:szCs w:val="28"/>
              </w:rPr>
              <w:t>dy</w:t>
            </w:r>
            <w:proofErr w:type="spellEnd"/>
            <w:r w:rsidRPr="00A47ED6">
              <w:rPr>
                <w:rFonts w:ascii="Garamond" w:hAnsi="Garamond"/>
                <w:sz w:val="32"/>
                <w:szCs w:val="28"/>
              </w:rPr>
              <w:t xml:space="preserve"> </w:t>
            </w:r>
            <w:proofErr w:type="spellStart"/>
            <w:r w:rsidRPr="00A47ED6">
              <w:rPr>
                <w:rFonts w:ascii="Garamond" w:hAnsi="Garamond"/>
                <w:sz w:val="32"/>
                <w:szCs w:val="28"/>
              </w:rPr>
              <w:t>vod</w:t>
            </w:r>
            <w:proofErr w:type="spellEnd"/>
            <w:r w:rsidRPr="00A47ED6">
              <w:rPr>
                <w:rFonts w:ascii="Garamond" w:hAnsi="Garamond"/>
                <w:sz w:val="32"/>
                <w:szCs w:val="28"/>
              </w:rPr>
              <w:t xml:space="preserve"> mad </w:t>
            </w:r>
            <w:proofErr w:type="spellStart"/>
            <w:r w:rsidRPr="00A47ED6">
              <w:rPr>
                <w:rFonts w:ascii="Garamond" w:hAnsi="Garamond"/>
                <w:sz w:val="32"/>
                <w:szCs w:val="28"/>
              </w:rPr>
              <w:t>jeaghyn</w:t>
            </w:r>
            <w:proofErr w:type="spellEnd"/>
            <w:r w:rsidRPr="00A47ED6">
              <w:rPr>
                <w:rFonts w:ascii="Garamond" w:hAnsi="Garamond"/>
                <w:sz w:val="32"/>
                <w:szCs w:val="28"/>
              </w:rPr>
              <w:t xml:space="preserve"> </w:t>
            </w:r>
            <w:proofErr w:type="spellStart"/>
            <w:r w:rsidRPr="00A47ED6">
              <w:rPr>
                <w:rFonts w:ascii="Garamond" w:hAnsi="Garamond"/>
                <w:sz w:val="32"/>
                <w:szCs w:val="28"/>
              </w:rPr>
              <w:t>lurg</w:t>
            </w:r>
            <w:proofErr w:type="spellEnd"/>
            <w:r w:rsidRPr="00A47ED6">
              <w:rPr>
                <w:rFonts w:ascii="Garamond" w:hAnsi="Garamond"/>
                <w:sz w:val="32"/>
                <w:szCs w:val="28"/>
              </w:rPr>
              <w:t xml:space="preserve"> y </w:t>
            </w:r>
            <w:proofErr w:type="spellStart"/>
            <w:r w:rsidRPr="00A47ED6">
              <w:rPr>
                <w:rFonts w:ascii="Garamond" w:hAnsi="Garamond"/>
                <w:sz w:val="32"/>
                <w:szCs w:val="28"/>
              </w:rPr>
              <w:t>cheet</w:t>
            </w:r>
            <w:proofErr w:type="spellEnd"/>
            <w:r w:rsidRPr="00A47ED6">
              <w:rPr>
                <w:rFonts w:ascii="Garamond" w:hAnsi="Garamond"/>
                <w:sz w:val="32"/>
                <w:szCs w:val="28"/>
              </w:rPr>
              <w:t xml:space="preserve"> </w:t>
            </w:r>
            <w:proofErr w:type="spellStart"/>
            <w:r w:rsidRPr="00A47ED6">
              <w:rPr>
                <w:rFonts w:ascii="Garamond" w:hAnsi="Garamond"/>
                <w:sz w:val="32"/>
                <w:szCs w:val="28"/>
              </w:rPr>
              <w:t>ayds</w:t>
            </w:r>
            <w:proofErr w:type="spellEnd"/>
            <w:r w:rsidRPr="00A47ED6">
              <w:rPr>
                <w:rFonts w:ascii="Garamond" w:hAnsi="Garamond"/>
                <w:sz w:val="32"/>
                <w:szCs w:val="28"/>
              </w:rPr>
              <w:t xml:space="preserve"> </w:t>
            </w:r>
            <w:proofErr w:type="spellStart"/>
            <w:r w:rsidRPr="00A47ED6">
              <w:rPr>
                <w:rFonts w:ascii="Garamond" w:hAnsi="Garamond"/>
                <w:sz w:val="32"/>
                <w:szCs w:val="28"/>
              </w:rPr>
              <w:t>lesh</w:t>
            </w:r>
            <w:proofErr w:type="spellEnd"/>
            <w:r w:rsidRPr="00A47ED6">
              <w:rPr>
                <w:rFonts w:ascii="Garamond" w:hAnsi="Garamond"/>
                <w:sz w:val="32"/>
                <w:szCs w:val="28"/>
              </w:rPr>
              <w:t xml:space="preserve"> </w:t>
            </w:r>
            <w:proofErr w:type="spellStart"/>
            <w:r w:rsidRPr="00A47ED6">
              <w:rPr>
                <w:rFonts w:ascii="Garamond" w:hAnsi="Garamond"/>
                <w:sz w:val="32"/>
                <w:szCs w:val="28"/>
              </w:rPr>
              <w:t>boggey</w:t>
            </w:r>
            <w:proofErr w:type="spellEnd"/>
            <w:r w:rsidRPr="00A47ED6">
              <w:rPr>
                <w:rFonts w:ascii="Garamond" w:hAnsi="Garamond"/>
                <w:sz w:val="32"/>
                <w:szCs w:val="28"/>
              </w:rPr>
              <w:t xml:space="preserve">, as </w:t>
            </w:r>
            <w:proofErr w:type="spellStart"/>
            <w:r w:rsidRPr="00A47ED6">
              <w:rPr>
                <w:rFonts w:ascii="Garamond" w:hAnsi="Garamond"/>
                <w:sz w:val="32"/>
                <w:szCs w:val="28"/>
              </w:rPr>
              <w:t>myghyn</w:t>
            </w:r>
            <w:proofErr w:type="spellEnd"/>
            <w:r w:rsidRPr="00A47ED6">
              <w:rPr>
                <w:rFonts w:ascii="Garamond" w:hAnsi="Garamond"/>
                <w:sz w:val="32"/>
                <w:szCs w:val="28"/>
              </w:rPr>
              <w:t xml:space="preserve"> y </w:t>
            </w:r>
            <w:proofErr w:type="spellStart"/>
            <w:r w:rsidRPr="00A47ED6">
              <w:rPr>
                <w:rFonts w:ascii="Garamond" w:hAnsi="Garamond"/>
                <w:sz w:val="32"/>
                <w:szCs w:val="28"/>
              </w:rPr>
              <w:t>gheddyn</w:t>
            </w:r>
            <w:proofErr w:type="spellEnd"/>
            <w:r w:rsidRPr="00A47ED6">
              <w:rPr>
                <w:rFonts w:ascii="Garamond" w:hAnsi="Garamond"/>
                <w:sz w:val="32"/>
                <w:szCs w:val="28"/>
              </w:rPr>
              <w:t xml:space="preserve"> </w:t>
            </w:r>
            <w:proofErr w:type="spellStart"/>
            <w:r w:rsidRPr="00A47ED6">
              <w:rPr>
                <w:rFonts w:ascii="Garamond" w:hAnsi="Garamond"/>
                <w:sz w:val="32"/>
                <w:szCs w:val="28"/>
              </w:rPr>
              <w:t>ayns</w:t>
            </w:r>
            <w:proofErr w:type="spellEnd"/>
            <w:r w:rsidRPr="00A47ED6">
              <w:rPr>
                <w:rFonts w:ascii="Garamond" w:hAnsi="Garamond"/>
                <w:sz w:val="32"/>
                <w:szCs w:val="28"/>
              </w:rPr>
              <w:t xml:space="preserve"> </w:t>
            </w:r>
            <w:proofErr w:type="spellStart"/>
            <w:r w:rsidRPr="00A47ED6">
              <w:rPr>
                <w:rFonts w:ascii="Garamond" w:hAnsi="Garamond"/>
                <w:sz w:val="32"/>
                <w:szCs w:val="28"/>
              </w:rPr>
              <w:t>Laa</w:t>
            </w:r>
            <w:proofErr w:type="spellEnd"/>
            <w:r w:rsidRPr="00A47ED6">
              <w:rPr>
                <w:rFonts w:ascii="Garamond" w:hAnsi="Garamond"/>
                <w:sz w:val="32"/>
                <w:szCs w:val="28"/>
              </w:rPr>
              <w:t xml:space="preserve"> </w:t>
            </w:r>
            <w:proofErr w:type="spellStart"/>
            <w:r w:rsidRPr="00A47ED6">
              <w:rPr>
                <w:rFonts w:ascii="Garamond" w:hAnsi="Garamond"/>
                <w:sz w:val="32"/>
                <w:szCs w:val="28"/>
              </w:rPr>
              <w:t>yn</w:t>
            </w:r>
            <w:proofErr w:type="spellEnd"/>
            <w:r w:rsidRPr="00A47ED6">
              <w:rPr>
                <w:rFonts w:ascii="Garamond" w:hAnsi="Garamond"/>
                <w:sz w:val="32"/>
                <w:szCs w:val="28"/>
              </w:rPr>
              <w:t xml:space="preserve"> </w:t>
            </w:r>
            <w:proofErr w:type="spellStart"/>
            <w:r w:rsidRPr="00A47ED6">
              <w:rPr>
                <w:rFonts w:ascii="Garamond" w:hAnsi="Garamond"/>
                <w:sz w:val="32"/>
                <w:szCs w:val="28"/>
              </w:rPr>
              <w:t>chooilleeney</w:t>
            </w:r>
            <w:proofErr w:type="spellEnd"/>
            <w:r w:rsidRPr="00A47ED6">
              <w:rPr>
                <w:rFonts w:ascii="Garamond" w:hAnsi="Garamond"/>
                <w:sz w:val="32"/>
                <w:szCs w:val="28"/>
              </w:rPr>
              <w:t xml:space="preserve">. </w:t>
            </w:r>
            <w:r w:rsidRPr="00A47ED6">
              <w:rPr>
                <w:rFonts w:ascii="Garamond" w:hAnsi="Garamond"/>
                <w:i/>
                <w:sz w:val="32"/>
                <w:szCs w:val="28"/>
              </w:rPr>
              <w:t>Amen</w:t>
            </w:r>
            <w:r w:rsidRPr="00A47ED6">
              <w:rPr>
                <w:rFonts w:ascii="Garamond" w:hAnsi="Garamond"/>
                <w:sz w:val="32"/>
                <w:szCs w:val="28"/>
              </w:rPr>
              <w:t xml:space="preserve">. </w:t>
            </w:r>
          </w:p>
        </w:tc>
        <w:tc>
          <w:tcPr>
            <w:tcW w:w="0" w:type="auto"/>
          </w:tcPr>
          <w:p w14:paraId="44671C76" w14:textId="77777777" w:rsidR="00167195" w:rsidRPr="00301C44" w:rsidRDefault="00167195" w:rsidP="00DB60C3">
            <w:pPr>
              <w:pStyle w:val="ListParagraph"/>
              <w:ind w:left="0"/>
              <w:jc w:val="both"/>
              <w:rPr>
                <w:rFonts w:ascii="Garamond" w:hAnsi="Garamond" w:cs="Times New Roman"/>
                <w:sz w:val="28"/>
              </w:rPr>
            </w:pPr>
            <w:r w:rsidRPr="00A47ED6">
              <w:rPr>
                <w:rFonts w:ascii="Garamond" w:hAnsi="Garamond" w:cs="Times New Roman"/>
                <w:sz w:val="44"/>
              </w:rPr>
              <w:t>O</w:t>
            </w:r>
            <w:r w:rsidRPr="00A47ED6">
              <w:rPr>
                <w:rFonts w:ascii="Garamond" w:hAnsi="Garamond" w:cs="Times New Roman"/>
                <w:i/>
                <w:sz w:val="32"/>
              </w:rPr>
              <w:t xml:space="preserve"> Saviour of the World, who by thy Cross and precious Blood hast redeemed us, save us, we most humbly beseech thee. Grant that the Belief of these great Truths may ever be present in our Minds, that we may die from Sin, and rise again unto Righteousness</w:t>
            </w:r>
            <w:r w:rsidR="00415699" w:rsidRPr="00A47ED6">
              <w:rPr>
                <w:rFonts w:ascii="Garamond" w:hAnsi="Garamond" w:cs="Times New Roman"/>
                <w:i/>
                <w:sz w:val="32"/>
              </w:rPr>
              <w:t>,</w:t>
            </w:r>
            <w:r w:rsidRPr="00A47ED6">
              <w:rPr>
                <w:rFonts w:ascii="Garamond" w:hAnsi="Garamond" w:cs="Times New Roman"/>
                <w:i/>
                <w:sz w:val="32"/>
              </w:rPr>
              <w:t xml:space="preserve"> that we may with Hearts ascend to thee, and with thee continually dwell, That we may judge </w:t>
            </w:r>
            <w:proofErr w:type="spellStart"/>
            <w:r w:rsidRPr="00A47ED6">
              <w:rPr>
                <w:rFonts w:ascii="Garamond" w:hAnsi="Garamond" w:cs="Times New Roman"/>
                <w:i/>
                <w:sz w:val="32"/>
              </w:rPr>
              <w:t>our selves</w:t>
            </w:r>
            <w:proofErr w:type="spellEnd"/>
            <w:r w:rsidRPr="00A47ED6">
              <w:rPr>
                <w:rFonts w:ascii="Garamond" w:hAnsi="Garamond" w:cs="Times New Roman"/>
                <w:i/>
                <w:sz w:val="32"/>
              </w:rPr>
              <w:t xml:space="preserve">, and that we may not be condemned, when thou </w:t>
            </w:r>
            <w:proofErr w:type="spellStart"/>
            <w:r w:rsidRPr="00A47ED6">
              <w:rPr>
                <w:rFonts w:ascii="Garamond" w:hAnsi="Garamond" w:cs="Times New Roman"/>
                <w:i/>
                <w:sz w:val="32"/>
              </w:rPr>
              <w:t>comest</w:t>
            </w:r>
            <w:proofErr w:type="spellEnd"/>
            <w:r w:rsidRPr="00A47ED6">
              <w:rPr>
                <w:rFonts w:ascii="Garamond" w:hAnsi="Garamond" w:cs="Times New Roman"/>
                <w:i/>
                <w:sz w:val="32"/>
              </w:rPr>
              <w:t xml:space="preserve"> to judge the World in Righteousness. O Lord, grant that we may expect thy coming with Joy, and find Mercy in the great day of </w:t>
            </w:r>
            <w:proofErr w:type="spellStart"/>
            <w:r w:rsidRPr="00A47ED6">
              <w:rPr>
                <w:rFonts w:ascii="Garamond" w:hAnsi="Garamond" w:cs="Times New Roman"/>
                <w:i/>
                <w:sz w:val="32"/>
              </w:rPr>
              <w:t>Recompence</w:t>
            </w:r>
            <w:proofErr w:type="spellEnd"/>
            <w:r w:rsidRPr="00A47ED6">
              <w:rPr>
                <w:rFonts w:ascii="Garamond" w:hAnsi="Garamond" w:cs="Times New Roman"/>
                <w:i/>
                <w:sz w:val="32"/>
              </w:rPr>
              <w:t>.</w:t>
            </w:r>
            <w:r w:rsidRPr="00A47ED6">
              <w:rPr>
                <w:rFonts w:ascii="Garamond" w:hAnsi="Garamond" w:cs="Times New Roman"/>
                <w:sz w:val="32"/>
              </w:rPr>
              <w:t xml:space="preserve"> Amen.</w:t>
            </w:r>
          </w:p>
        </w:tc>
        <w:tc>
          <w:tcPr>
            <w:tcW w:w="0" w:type="auto"/>
          </w:tcPr>
          <w:p w14:paraId="42BBA220" w14:textId="77777777" w:rsidR="00167195" w:rsidRPr="00167195" w:rsidRDefault="00167195" w:rsidP="00DB60C3">
            <w:pPr>
              <w:pStyle w:val="ListParagraph"/>
              <w:ind w:left="0"/>
              <w:rPr>
                <w:rFonts w:ascii="Garamond" w:hAnsi="Garamond" w:cs="Times New Roman"/>
                <w:i/>
                <w:sz w:val="20"/>
                <w:szCs w:val="20"/>
              </w:rPr>
            </w:pPr>
          </w:p>
        </w:tc>
      </w:tr>
    </w:tbl>
    <w:p w14:paraId="5AE5F366" w14:textId="77777777" w:rsidR="00472FF6" w:rsidRPr="008B4C85" w:rsidRDefault="0035623A" w:rsidP="00A47ED6">
      <w:pPr>
        <w:pStyle w:val="ListParagraph"/>
        <w:pageBreakBefore/>
        <w:pBdr>
          <w:bottom w:val="single" w:sz="4" w:space="1" w:color="auto"/>
        </w:pBdr>
        <w:spacing w:after="120"/>
        <w:ind w:left="0"/>
        <w:contextualSpacing w:val="0"/>
        <w:rPr>
          <w:rFonts w:ascii="Garamond" w:hAnsi="Garamond" w:cs="Times New Roman"/>
          <w:sz w:val="28"/>
        </w:rPr>
      </w:pPr>
      <w:r w:rsidRPr="008B4C85">
        <w:rPr>
          <w:rFonts w:ascii="Garamond" w:hAnsi="Garamond" w:cs="Times New Roman"/>
          <w:sz w:val="28"/>
        </w:rPr>
        <w:lastRenderedPageBreak/>
        <w:t xml:space="preserve">[49] </w:t>
      </w:r>
    </w:p>
    <w:p w14:paraId="42B77548" w14:textId="77777777" w:rsidR="00472FF6" w:rsidRDefault="00472FF6" w:rsidP="00DB60C3">
      <w:pPr>
        <w:pStyle w:val="ListParagraph"/>
        <w:spacing w:before="360" w:after="360"/>
        <w:ind w:left="0"/>
        <w:contextualSpacing w:val="0"/>
        <w:jc w:val="center"/>
        <w:rPr>
          <w:rFonts w:ascii="Garamond" w:hAnsi="Garamond" w:cs="Times New Roman"/>
          <w:sz w:val="28"/>
        </w:rPr>
      </w:pPr>
      <w:r w:rsidRPr="00D96449">
        <w:rPr>
          <w:rFonts w:ascii="Garamond" w:hAnsi="Garamond" w:cs="Times New Roman"/>
          <w:spacing w:val="60"/>
          <w:sz w:val="32"/>
        </w:rPr>
        <w:t>SEC</w:t>
      </w:r>
      <w:r w:rsidRPr="00D96449">
        <w:rPr>
          <w:rFonts w:ascii="Garamond" w:hAnsi="Garamond" w:cs="Times New Roman"/>
          <w:sz w:val="32"/>
        </w:rPr>
        <w:t>T.</w:t>
      </w:r>
      <w:r w:rsidR="00801FF1" w:rsidRPr="008B4C85">
        <w:rPr>
          <w:rFonts w:ascii="Garamond" w:hAnsi="Garamond" w:cs="Times New Roman"/>
          <w:sz w:val="28"/>
        </w:rPr>
        <w:t xml:space="preserve"> </w:t>
      </w:r>
      <w:r w:rsidR="00801FF1" w:rsidRPr="00472FF6">
        <w:rPr>
          <w:rFonts w:ascii="Garamond" w:hAnsi="Garamond" w:cs="Times New Roman"/>
          <w:sz w:val="32"/>
        </w:rPr>
        <w:t>VII.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945"/>
        <w:gridCol w:w="1002"/>
      </w:tblGrid>
      <w:tr w:rsidR="00765571" w:rsidRPr="00472FF6" w14:paraId="7A4CC5BD" w14:textId="77777777" w:rsidTr="00C82D1A">
        <w:tc>
          <w:tcPr>
            <w:tcW w:w="0" w:type="auto"/>
          </w:tcPr>
          <w:p w14:paraId="131B3435" w14:textId="77777777" w:rsidR="008A3D8D" w:rsidRPr="00052517" w:rsidRDefault="008A3D8D" w:rsidP="00DB60C3">
            <w:pPr>
              <w:pStyle w:val="CM5"/>
              <w:widowControl/>
              <w:spacing w:after="80"/>
              <w:jc w:val="both"/>
              <w:rPr>
                <w:rFonts w:ascii="Garamond" w:hAnsi="Garamond"/>
                <w:sz w:val="28"/>
                <w:szCs w:val="28"/>
              </w:rPr>
            </w:pPr>
            <w:r w:rsidRPr="00A47ED6">
              <w:rPr>
                <w:rFonts w:ascii="Old English Text MT" w:hAnsi="Old English Text MT"/>
                <w:sz w:val="40"/>
                <w:szCs w:val="28"/>
                <w14:ligatures w14:val="historicalDiscretional"/>
                <w14:cntxtAlts/>
              </w:rPr>
              <w:t>T</w:t>
            </w:r>
            <w:r w:rsidRPr="00472FF6">
              <w:rPr>
                <w:rFonts w:ascii="Old English Text MT" w:hAnsi="Old English Text MT"/>
                <w:sz w:val="28"/>
                <w:szCs w:val="28"/>
                <w14:ligatures w14:val="historicalDiscretional"/>
                <w14:cntxtAlts/>
              </w:rPr>
              <w:t xml:space="preserve">A mee </w:t>
            </w:r>
            <w:proofErr w:type="spellStart"/>
            <w:r w:rsidR="00A47ED6" w:rsidRPr="00472FF6">
              <w:rPr>
                <w:rFonts w:ascii="Old English Text MT" w:hAnsi="Old English Text MT"/>
                <w:sz w:val="28"/>
                <w:szCs w:val="28"/>
                <w14:ligatures w14:val="historicalDiscretional"/>
                <w14:cntxtAlts/>
              </w:rPr>
              <w:t>Credjal</w:t>
            </w:r>
            <w:proofErr w:type="spellEnd"/>
            <w:r w:rsidR="00A47ED6"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ayns</w:t>
            </w:r>
            <w:proofErr w:type="spellEnd"/>
            <w:r w:rsidRPr="00472FF6">
              <w:rPr>
                <w:rFonts w:ascii="Old English Text MT" w:hAnsi="Old English Text MT"/>
                <w:sz w:val="28"/>
                <w:szCs w:val="28"/>
                <w14:ligatures w14:val="historicalDiscretional"/>
                <w14:cntxtAlts/>
              </w:rPr>
              <w:t xml:space="preserve"> y </w:t>
            </w:r>
            <w:proofErr w:type="spellStart"/>
            <w:r w:rsidRPr="00472FF6">
              <w:rPr>
                <w:rFonts w:ascii="Old English Text MT" w:hAnsi="Old English Text MT"/>
                <w:sz w:val="28"/>
                <w:szCs w:val="28"/>
                <w14:ligatures w14:val="historicalDiscretional"/>
                <w14:cntxtAlts/>
              </w:rPr>
              <w:t>Spyrrid</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Noo</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yn</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Slane-Aglish</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Casherick</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Sheshaght</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ny</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Nooghyn</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Leih</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Peccaghyn</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Irree</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reesht</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ny</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Mirrieu</w:t>
            </w:r>
            <w:proofErr w:type="spellEnd"/>
            <w:r w:rsidRPr="00472FF6">
              <w:rPr>
                <w:rFonts w:ascii="Old English Text MT" w:hAnsi="Old English Text MT"/>
                <w:sz w:val="28"/>
                <w:szCs w:val="28"/>
                <w14:ligatures w14:val="historicalDiscretional"/>
                <w14:cntxtAlts/>
              </w:rPr>
              <w:t xml:space="preserve">, as y </w:t>
            </w:r>
            <w:proofErr w:type="spellStart"/>
            <w:r w:rsidRPr="00472FF6">
              <w:rPr>
                <w:rFonts w:ascii="Old English Text MT" w:hAnsi="Old English Text MT"/>
                <w:sz w:val="28"/>
                <w:szCs w:val="28"/>
                <w14:ligatures w14:val="historicalDiscretional"/>
                <w14:cntxtAlts/>
              </w:rPr>
              <w:t>Vea</w:t>
            </w:r>
            <w:proofErr w:type="spellEnd"/>
            <w:r w:rsidRPr="00472FF6">
              <w:rPr>
                <w:rFonts w:ascii="Old English Text MT" w:hAnsi="Old English Text MT"/>
                <w:sz w:val="28"/>
                <w:szCs w:val="28"/>
                <w14:ligatures w14:val="historicalDiscretional"/>
                <w14:cntxtAlts/>
              </w:rPr>
              <w:t xml:space="preserve"> ta </w:t>
            </w:r>
            <w:proofErr w:type="spellStart"/>
            <w:r w:rsidRPr="00472FF6">
              <w:rPr>
                <w:rFonts w:ascii="Old English Text MT" w:hAnsi="Old English Text MT"/>
                <w:sz w:val="28"/>
                <w:szCs w:val="28"/>
                <w14:ligatures w14:val="historicalDiscretional"/>
                <w14:cntxtAlts/>
              </w:rPr>
              <w:t>dy</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bragh</w:t>
            </w:r>
            <w:proofErr w:type="spellEnd"/>
            <w:r w:rsidRPr="00472FF6">
              <w:rPr>
                <w:rFonts w:ascii="Old English Text MT" w:hAnsi="Old English Text MT"/>
                <w:sz w:val="28"/>
                <w:szCs w:val="28"/>
                <w14:ligatures w14:val="historicalDiscretional"/>
                <w14:cntxtAlts/>
              </w:rPr>
              <w:t xml:space="preserve"> </w:t>
            </w:r>
            <w:proofErr w:type="spellStart"/>
            <w:r w:rsidRPr="00472FF6">
              <w:rPr>
                <w:rFonts w:ascii="Old English Text MT" w:hAnsi="Old English Text MT"/>
                <w:sz w:val="28"/>
                <w:szCs w:val="28"/>
                <w14:ligatures w14:val="historicalDiscretional"/>
                <w14:cntxtAlts/>
              </w:rPr>
              <w:t>farraghtyn</w:t>
            </w:r>
            <w:proofErr w:type="spellEnd"/>
            <w:r w:rsidRPr="00472FF6">
              <w:rPr>
                <w:rFonts w:ascii="Old English Text MT" w:hAnsi="Old English Text MT"/>
                <w:sz w:val="28"/>
                <w:szCs w:val="28"/>
              </w:rPr>
              <w:t>.</w:t>
            </w:r>
            <w:r w:rsidRPr="00052517">
              <w:rPr>
                <w:rFonts w:ascii="Garamond" w:hAnsi="Garamond"/>
                <w:sz w:val="28"/>
                <w:szCs w:val="28"/>
              </w:rPr>
              <w:t xml:space="preserve"> Amen. </w:t>
            </w:r>
          </w:p>
        </w:tc>
        <w:tc>
          <w:tcPr>
            <w:tcW w:w="0" w:type="auto"/>
          </w:tcPr>
          <w:p w14:paraId="15AEA20F" w14:textId="77777777" w:rsidR="008A3D8D" w:rsidRPr="00472FF6" w:rsidRDefault="008A3D8D" w:rsidP="00A47ED6">
            <w:pPr>
              <w:pStyle w:val="ListParagraph"/>
              <w:ind w:left="0"/>
              <w:jc w:val="both"/>
              <w:rPr>
                <w:rFonts w:ascii="Garamond" w:hAnsi="Garamond" w:cs="Times New Roman"/>
                <w:sz w:val="28"/>
              </w:rPr>
            </w:pPr>
            <w:r w:rsidRPr="00A47ED6">
              <w:rPr>
                <w:rFonts w:ascii="Old English Text MT" w:hAnsi="Old English Text MT" w:cs="Times New Roman"/>
                <w:sz w:val="40"/>
              </w:rPr>
              <w:t>I</w:t>
            </w:r>
            <w:r w:rsidRPr="00472FF6">
              <w:rPr>
                <w:rFonts w:ascii="Old English Text MT" w:hAnsi="Old English Text MT" w:cs="Times New Roman"/>
                <w:sz w:val="28"/>
              </w:rPr>
              <w:t xml:space="preserve"> Believe in the Holy Ghost, the Holy </w:t>
            </w:r>
            <w:proofErr w:type="spellStart"/>
            <w:r w:rsidRPr="00472FF6">
              <w:rPr>
                <w:rFonts w:ascii="Old English Text MT" w:hAnsi="Old English Text MT" w:cs="Times New Roman"/>
                <w:sz w:val="28"/>
              </w:rPr>
              <w:t>Catholick</w:t>
            </w:r>
            <w:proofErr w:type="spellEnd"/>
            <w:r w:rsidRPr="00472FF6">
              <w:rPr>
                <w:rFonts w:ascii="Old English Text MT" w:hAnsi="Old English Text MT" w:cs="Times New Roman"/>
                <w:sz w:val="28"/>
              </w:rPr>
              <w:t xml:space="preserve"> Church</w:t>
            </w:r>
            <w:r w:rsidR="002C617D" w:rsidRPr="002C617D">
              <w:rPr>
                <w:rFonts w:ascii="Old English Text MT" w:hAnsi="Old English Text MT" w:cs="Times New Roman"/>
                <w:sz w:val="28"/>
              </w:rPr>
              <w:t> ;</w:t>
            </w:r>
            <w:r w:rsidRPr="00472FF6">
              <w:rPr>
                <w:rFonts w:ascii="Old English Text MT" w:hAnsi="Old English Text MT" w:cs="Times New Roman"/>
                <w:sz w:val="28"/>
              </w:rPr>
              <w:t xml:space="preserve"> the Communion of Saints</w:t>
            </w:r>
            <w:r w:rsidR="002C617D" w:rsidRPr="002C617D">
              <w:rPr>
                <w:rFonts w:ascii="Old English Text MT" w:hAnsi="Old English Text MT" w:cs="Times New Roman"/>
                <w:sz w:val="28"/>
              </w:rPr>
              <w:t> ;</w:t>
            </w:r>
            <w:r w:rsidRPr="00472FF6">
              <w:rPr>
                <w:rFonts w:ascii="Old English Text MT" w:hAnsi="Old English Text MT" w:cs="Times New Roman"/>
                <w:sz w:val="28"/>
              </w:rPr>
              <w:t xml:space="preserve"> the Forgiv</w:t>
            </w:r>
            <w:r w:rsidR="00A47ED6">
              <w:rPr>
                <w:rFonts w:ascii="Old English Text MT" w:hAnsi="Old English Text MT" w:cs="Times New Roman"/>
                <w:sz w:val="28"/>
              </w:rPr>
              <w:t>e</w:t>
            </w:r>
            <w:r w:rsidRPr="00472FF6">
              <w:rPr>
                <w:rFonts w:ascii="Old English Text MT" w:hAnsi="Old English Text MT" w:cs="Times New Roman"/>
                <w:sz w:val="28"/>
              </w:rPr>
              <w:t>ness of Sins</w:t>
            </w:r>
            <w:r w:rsidR="002C617D" w:rsidRPr="002C617D">
              <w:rPr>
                <w:rFonts w:ascii="Old English Text MT" w:hAnsi="Old English Text MT" w:cs="Times New Roman"/>
                <w:sz w:val="28"/>
              </w:rPr>
              <w:t> ;</w:t>
            </w:r>
            <w:r w:rsidRPr="00472FF6">
              <w:rPr>
                <w:rFonts w:ascii="Old English Text MT" w:hAnsi="Old English Text MT" w:cs="Times New Roman"/>
                <w:sz w:val="28"/>
              </w:rPr>
              <w:t xml:space="preserve"> the Resurrection of the Body</w:t>
            </w:r>
            <w:r w:rsidR="002C617D" w:rsidRPr="002C617D">
              <w:rPr>
                <w:rFonts w:ascii="Old English Text MT" w:hAnsi="Old English Text MT" w:cs="Times New Roman"/>
                <w:sz w:val="28"/>
              </w:rPr>
              <w:t> ;</w:t>
            </w:r>
            <w:r w:rsidRPr="00472FF6">
              <w:rPr>
                <w:rFonts w:ascii="Old English Text MT" w:hAnsi="Old English Text MT" w:cs="Times New Roman"/>
                <w:sz w:val="28"/>
              </w:rPr>
              <w:t xml:space="preserve"> and the Life everlasting. </w:t>
            </w:r>
            <w:r w:rsidRPr="00472FF6">
              <w:rPr>
                <w:rFonts w:ascii="Garamond" w:hAnsi="Garamond" w:cs="Times New Roman"/>
                <w:sz w:val="28"/>
              </w:rPr>
              <w:t xml:space="preserve">Amen. </w:t>
            </w:r>
          </w:p>
        </w:tc>
        <w:tc>
          <w:tcPr>
            <w:tcW w:w="0" w:type="auto"/>
          </w:tcPr>
          <w:p w14:paraId="678BD3E4" w14:textId="77777777" w:rsidR="008A3D8D" w:rsidRPr="008A3D8D" w:rsidRDefault="008A3D8D" w:rsidP="00C82D1A">
            <w:pPr>
              <w:pStyle w:val="ListParagraph"/>
              <w:ind w:left="0"/>
              <w:rPr>
                <w:rFonts w:ascii="Garamond" w:hAnsi="Garamond" w:cs="Times New Roman"/>
                <w:sz w:val="20"/>
                <w:szCs w:val="20"/>
              </w:rPr>
            </w:pPr>
          </w:p>
        </w:tc>
      </w:tr>
      <w:tr w:rsidR="00765571" w:rsidRPr="00472FF6" w14:paraId="0412BA5F" w14:textId="77777777" w:rsidTr="00C82D1A">
        <w:tc>
          <w:tcPr>
            <w:tcW w:w="0" w:type="auto"/>
          </w:tcPr>
          <w:p w14:paraId="6E4AE3C9" w14:textId="77777777" w:rsidR="008A3D8D" w:rsidRPr="00052517" w:rsidRDefault="008A3D8D" w:rsidP="00DB60C3">
            <w:pPr>
              <w:pStyle w:val="CM3"/>
              <w:widowControl/>
              <w:spacing w:line="240" w:lineRule="auto"/>
              <w:ind w:firstLine="227"/>
              <w:contextualSpacing/>
              <w:jc w:val="both"/>
              <w:rPr>
                <w:rFonts w:ascii="Garamond" w:hAnsi="Garamond"/>
                <w:sz w:val="28"/>
                <w:szCs w:val="28"/>
              </w:rPr>
            </w:pPr>
            <w:r w:rsidRPr="00052517">
              <w:rPr>
                <w:rFonts w:ascii="Garamond" w:hAnsi="Garamond"/>
                <w:i/>
                <w:sz w:val="28"/>
                <w:szCs w:val="28"/>
              </w:rPr>
              <w:t>Q.</w:t>
            </w:r>
            <w:r w:rsidRPr="00052517">
              <w:rPr>
                <w:rFonts w:ascii="Garamond" w:hAnsi="Garamond"/>
                <w:sz w:val="28"/>
                <w:szCs w:val="28"/>
              </w:rPr>
              <w:t xml:space="preserve"> </w:t>
            </w:r>
            <w:proofErr w:type="spellStart"/>
            <w:r w:rsidRPr="00052517">
              <w:rPr>
                <w:rFonts w:ascii="Garamond" w:hAnsi="Garamond"/>
                <w:sz w:val="28"/>
                <w:szCs w:val="28"/>
              </w:rPr>
              <w:t>Cre</w:t>
            </w:r>
            <w:proofErr w:type="spellEnd"/>
            <w:r w:rsidRPr="00052517">
              <w:rPr>
                <w:rFonts w:ascii="Garamond" w:hAnsi="Garamond"/>
                <w:sz w:val="28"/>
                <w:szCs w:val="28"/>
              </w:rPr>
              <w:t xml:space="preserve"> chon ta shin </w:t>
            </w:r>
            <w:proofErr w:type="spellStart"/>
            <w:r w:rsidRPr="00052517">
              <w:rPr>
                <w:rFonts w:ascii="Garamond" w:hAnsi="Garamond"/>
                <w:sz w:val="28"/>
                <w:szCs w:val="28"/>
              </w:rPr>
              <w:t>Credjal</w:t>
            </w:r>
            <w:proofErr w:type="spellEnd"/>
            <w:r w:rsidRPr="00052517">
              <w:rPr>
                <w:rFonts w:ascii="Garamond" w:hAnsi="Garamond"/>
                <w:sz w:val="28"/>
                <w:szCs w:val="28"/>
              </w:rPr>
              <w:t xml:space="preserve"> </w:t>
            </w:r>
            <w:proofErr w:type="spellStart"/>
            <w:r w:rsidRPr="00052517">
              <w:rPr>
                <w:rFonts w:ascii="Garamond" w:hAnsi="Garamond"/>
                <w:sz w:val="28"/>
                <w:szCs w:val="28"/>
              </w:rPr>
              <w:t>ayns</w:t>
            </w:r>
            <w:proofErr w:type="spellEnd"/>
            <w:r w:rsidRPr="00052517">
              <w:rPr>
                <w:rFonts w:ascii="Garamond" w:hAnsi="Garamond"/>
                <w:sz w:val="28"/>
                <w:szCs w:val="28"/>
              </w:rPr>
              <w:t xml:space="preserve"> y </w:t>
            </w:r>
            <w:proofErr w:type="spellStart"/>
            <w:r w:rsidRPr="00052517">
              <w:rPr>
                <w:rFonts w:ascii="Garamond" w:hAnsi="Garamond"/>
                <w:i/>
                <w:sz w:val="28"/>
                <w:szCs w:val="28"/>
              </w:rPr>
              <w:t>Spyrryd</w:t>
            </w:r>
            <w:proofErr w:type="spellEnd"/>
            <w:r w:rsidRPr="00052517">
              <w:rPr>
                <w:rFonts w:ascii="Garamond" w:hAnsi="Garamond"/>
                <w:i/>
                <w:sz w:val="28"/>
                <w:szCs w:val="28"/>
              </w:rPr>
              <w:t xml:space="preserve"> </w:t>
            </w:r>
            <w:proofErr w:type="spellStart"/>
            <w:r w:rsidRPr="00052517">
              <w:rPr>
                <w:rFonts w:ascii="Garamond" w:hAnsi="Garamond"/>
                <w:i/>
                <w:sz w:val="28"/>
                <w:szCs w:val="28"/>
              </w:rPr>
              <w:t>Noo</w:t>
            </w:r>
            <w:proofErr w:type="spellEnd"/>
            <w:r w:rsidR="002C617D" w:rsidRPr="002C617D">
              <w:rPr>
                <w:rFonts w:ascii="Garamond" w:hAnsi="Garamond"/>
                <w:i/>
                <w:sz w:val="28"/>
                <w:szCs w:val="28"/>
              </w:rPr>
              <w:t> ?</w:t>
            </w:r>
            <w:r w:rsidRPr="00052517">
              <w:rPr>
                <w:rFonts w:ascii="Garamond" w:hAnsi="Garamond"/>
                <w:sz w:val="28"/>
                <w:szCs w:val="28"/>
              </w:rPr>
              <w:t xml:space="preserve"> </w:t>
            </w:r>
          </w:p>
        </w:tc>
        <w:tc>
          <w:tcPr>
            <w:tcW w:w="0" w:type="auto"/>
          </w:tcPr>
          <w:p w14:paraId="4A11873C" w14:textId="77777777" w:rsidR="008A3D8D" w:rsidRPr="00472FF6" w:rsidRDefault="008A3D8D"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Q. </w:t>
            </w:r>
            <w:r w:rsidRPr="00472FF6">
              <w:rPr>
                <w:rFonts w:ascii="Garamond" w:hAnsi="Garamond" w:cs="Times New Roman"/>
                <w:i/>
                <w:sz w:val="28"/>
              </w:rPr>
              <w:t>Why do we believe in the</w:t>
            </w:r>
            <w:r w:rsidRPr="00472FF6">
              <w:rPr>
                <w:rFonts w:ascii="Garamond" w:hAnsi="Garamond" w:cs="Times New Roman"/>
                <w:sz w:val="28"/>
              </w:rPr>
              <w:t xml:space="preserve"> Holy Ghost</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1D7DF452" w14:textId="77777777" w:rsidR="008A3D8D" w:rsidRPr="008A3D8D" w:rsidRDefault="008A3D8D" w:rsidP="00C82D1A">
            <w:pPr>
              <w:pStyle w:val="ListParagraph"/>
              <w:ind w:left="0"/>
              <w:rPr>
                <w:rFonts w:ascii="Garamond" w:hAnsi="Garamond" w:cs="Times New Roman"/>
                <w:sz w:val="20"/>
                <w:szCs w:val="20"/>
              </w:rPr>
            </w:pPr>
          </w:p>
        </w:tc>
      </w:tr>
      <w:tr w:rsidR="00765571" w:rsidRPr="00472FF6" w14:paraId="64084676" w14:textId="77777777" w:rsidTr="00C82D1A">
        <w:tc>
          <w:tcPr>
            <w:tcW w:w="0" w:type="auto"/>
          </w:tcPr>
          <w:p w14:paraId="5D84740D" w14:textId="77777777" w:rsidR="008A3D8D" w:rsidRPr="00052517" w:rsidRDefault="008A3D8D" w:rsidP="00DB60C3">
            <w:pPr>
              <w:pStyle w:val="CM3"/>
              <w:widowControl/>
              <w:spacing w:line="240" w:lineRule="auto"/>
              <w:ind w:firstLine="227"/>
              <w:contextualSpacing/>
              <w:jc w:val="both"/>
              <w:rPr>
                <w:rFonts w:ascii="Garamond" w:hAnsi="Garamond"/>
                <w:sz w:val="28"/>
                <w:szCs w:val="28"/>
              </w:rPr>
            </w:pPr>
            <w:r w:rsidRPr="00052517">
              <w:rPr>
                <w:rFonts w:ascii="Garamond" w:hAnsi="Garamond"/>
                <w:i/>
                <w:sz w:val="28"/>
                <w:szCs w:val="28"/>
              </w:rPr>
              <w:t xml:space="preserve">A. </w:t>
            </w:r>
            <w:r w:rsidRPr="00052517">
              <w:rPr>
                <w:rFonts w:ascii="Garamond" w:hAnsi="Garamond"/>
                <w:sz w:val="28"/>
                <w:szCs w:val="28"/>
              </w:rPr>
              <w:t xml:space="preserve">Son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nee’n</w:t>
            </w:r>
            <w:proofErr w:type="spellEnd"/>
            <w:r w:rsidRPr="00052517">
              <w:rPr>
                <w:rFonts w:ascii="Garamond" w:hAnsi="Garamond"/>
                <w:sz w:val="28"/>
                <w:szCs w:val="28"/>
              </w:rPr>
              <w:t xml:space="preserve"> </w:t>
            </w:r>
            <w:proofErr w:type="spellStart"/>
            <w:r w:rsidRPr="00052517">
              <w:rPr>
                <w:rFonts w:ascii="Garamond" w:hAnsi="Garamond"/>
                <w:sz w:val="28"/>
                <w:szCs w:val="28"/>
              </w:rPr>
              <w:t>Spyrryd</w:t>
            </w:r>
            <w:proofErr w:type="spellEnd"/>
            <w:r w:rsidRPr="00052517">
              <w:rPr>
                <w:rFonts w:ascii="Garamond" w:hAnsi="Garamond"/>
                <w:sz w:val="28"/>
                <w:szCs w:val="28"/>
              </w:rPr>
              <w:t xml:space="preserve"> </w:t>
            </w:r>
            <w:proofErr w:type="spellStart"/>
            <w:r w:rsidRPr="00052517">
              <w:rPr>
                <w:rFonts w:ascii="Garamond" w:hAnsi="Garamond"/>
                <w:sz w:val="28"/>
                <w:szCs w:val="28"/>
              </w:rPr>
              <w:t>Noo</w:t>
            </w:r>
            <w:proofErr w:type="spellEnd"/>
            <w:r w:rsidRPr="00052517">
              <w:rPr>
                <w:rFonts w:ascii="Garamond" w:hAnsi="Garamond"/>
                <w:sz w:val="28"/>
                <w:szCs w:val="28"/>
              </w:rPr>
              <w:t xml:space="preserve"> ta </w:t>
            </w:r>
            <w:proofErr w:type="spellStart"/>
            <w:r w:rsidRPr="00052517">
              <w:rPr>
                <w:rFonts w:ascii="Garamond" w:hAnsi="Garamond"/>
                <w:sz w:val="28"/>
                <w:szCs w:val="28"/>
              </w:rPr>
              <w:t>dyn</w:t>
            </w:r>
            <w:proofErr w:type="spellEnd"/>
            <w:r w:rsidRPr="00052517">
              <w:rPr>
                <w:rFonts w:ascii="Garamond" w:hAnsi="Garamond"/>
                <w:sz w:val="28"/>
                <w:szCs w:val="28"/>
              </w:rPr>
              <w:t xml:space="preserve"> </w:t>
            </w:r>
            <w:proofErr w:type="spellStart"/>
            <w:r w:rsidRPr="00052517">
              <w:rPr>
                <w:rFonts w:ascii="Garamond" w:hAnsi="Garamond"/>
                <w:sz w:val="28"/>
                <w:szCs w:val="28"/>
              </w:rPr>
              <w:t>Nianoo</w:t>
            </w:r>
            <w:proofErr w:type="spellEnd"/>
            <w:r w:rsidRPr="00052517">
              <w:rPr>
                <w:rFonts w:ascii="Garamond" w:hAnsi="Garamond"/>
                <w:sz w:val="28"/>
                <w:szCs w:val="28"/>
              </w:rPr>
              <w:t xml:space="preserve"> </w:t>
            </w:r>
            <w:proofErr w:type="spellStart"/>
            <w:r w:rsidRPr="00052517">
              <w:rPr>
                <w:rFonts w:ascii="Garamond" w:hAnsi="Garamond"/>
                <w:sz w:val="28"/>
                <w:szCs w:val="28"/>
              </w:rPr>
              <w:t>arloo</w:t>
            </w:r>
            <w:proofErr w:type="spellEnd"/>
            <w:r w:rsidRPr="00052517">
              <w:rPr>
                <w:rFonts w:ascii="Garamond" w:hAnsi="Garamond"/>
                <w:sz w:val="28"/>
                <w:szCs w:val="28"/>
              </w:rPr>
              <w:t xml:space="preserve"> son </w:t>
            </w:r>
            <w:proofErr w:type="spellStart"/>
            <w:r w:rsidRPr="00052517">
              <w:rPr>
                <w:rFonts w:ascii="Garamond" w:hAnsi="Garamond"/>
                <w:sz w:val="28"/>
                <w:szCs w:val="28"/>
              </w:rPr>
              <w:t>Niau</w:t>
            </w:r>
            <w:proofErr w:type="spellEnd"/>
            <w:r w:rsidRPr="00052517">
              <w:rPr>
                <w:rFonts w:ascii="Garamond" w:hAnsi="Garamond"/>
                <w:sz w:val="28"/>
                <w:szCs w:val="28"/>
              </w:rPr>
              <w:t xml:space="preserve">. As </w:t>
            </w:r>
            <w:proofErr w:type="spellStart"/>
            <w:r w:rsidRPr="00052517">
              <w:rPr>
                <w:rFonts w:ascii="Garamond" w:hAnsi="Garamond"/>
                <w:sz w:val="28"/>
                <w:szCs w:val="28"/>
              </w:rPr>
              <w:t>shen</w:t>
            </w:r>
            <w:proofErr w:type="spellEnd"/>
            <w:r w:rsidRPr="00052517">
              <w:rPr>
                <w:rFonts w:ascii="Garamond" w:hAnsi="Garamond"/>
                <w:sz w:val="28"/>
                <w:szCs w:val="28"/>
              </w:rPr>
              <w:t xml:space="preserve">-y-fa ta shin er </w:t>
            </w:r>
            <w:proofErr w:type="spellStart"/>
            <w:r w:rsidRPr="00052517">
              <w:rPr>
                <w:rFonts w:ascii="Garamond" w:hAnsi="Garamond"/>
                <w:sz w:val="28"/>
                <w:szCs w:val="28"/>
              </w:rPr>
              <w:t>nyn</w:t>
            </w:r>
            <w:proofErr w:type="spellEnd"/>
            <w:r w:rsidRPr="00052517">
              <w:rPr>
                <w:rFonts w:ascii="Garamond" w:hAnsi="Garamond"/>
                <w:sz w:val="28"/>
                <w:szCs w:val="28"/>
              </w:rPr>
              <w:t xml:space="preserve"> </w:t>
            </w:r>
            <w:proofErr w:type="spellStart"/>
            <w:r w:rsidRPr="00052517">
              <w:rPr>
                <w:rFonts w:ascii="Garamond" w:hAnsi="Garamond"/>
                <w:sz w:val="28"/>
                <w:szCs w:val="28"/>
              </w:rPr>
              <w:t>gasherick</w:t>
            </w:r>
            <w:proofErr w:type="spellEnd"/>
            <w:r w:rsidRPr="00052517">
              <w:rPr>
                <w:rFonts w:ascii="Garamond" w:hAnsi="Garamond"/>
                <w:sz w:val="28"/>
                <w:szCs w:val="28"/>
              </w:rPr>
              <w:t xml:space="preserve"> </w:t>
            </w:r>
            <w:proofErr w:type="spellStart"/>
            <w:r w:rsidRPr="00052517">
              <w:rPr>
                <w:rFonts w:ascii="Garamond" w:hAnsi="Garamond"/>
                <w:sz w:val="28"/>
                <w:szCs w:val="28"/>
              </w:rPr>
              <w:t>huggysyn</w:t>
            </w:r>
            <w:proofErr w:type="spellEnd"/>
            <w:r w:rsidRPr="00052517">
              <w:rPr>
                <w:rFonts w:ascii="Garamond" w:hAnsi="Garamond"/>
                <w:sz w:val="28"/>
                <w:szCs w:val="28"/>
              </w:rPr>
              <w:t xml:space="preserve"> </w:t>
            </w:r>
            <w:proofErr w:type="spellStart"/>
            <w:r w:rsidRPr="00052517">
              <w:rPr>
                <w:rFonts w:ascii="Garamond" w:hAnsi="Garamond"/>
                <w:sz w:val="28"/>
                <w:szCs w:val="28"/>
              </w:rPr>
              <w:t>ayns</w:t>
            </w:r>
            <w:proofErr w:type="spellEnd"/>
            <w:r w:rsidRPr="00052517">
              <w:rPr>
                <w:rFonts w:ascii="Garamond" w:hAnsi="Garamond"/>
                <w:sz w:val="28"/>
                <w:szCs w:val="28"/>
              </w:rPr>
              <w:t xml:space="preserve"> </w:t>
            </w:r>
            <w:proofErr w:type="spellStart"/>
            <w:r w:rsidRPr="00052517">
              <w:rPr>
                <w:rFonts w:ascii="Garamond" w:hAnsi="Garamond"/>
                <w:sz w:val="28"/>
                <w:szCs w:val="28"/>
              </w:rPr>
              <w:t>Bashtey</w:t>
            </w:r>
            <w:proofErr w:type="spellEnd"/>
            <w:r w:rsidRPr="00052517">
              <w:rPr>
                <w:rFonts w:ascii="Garamond" w:hAnsi="Garamond"/>
                <w:sz w:val="28"/>
                <w:szCs w:val="28"/>
              </w:rPr>
              <w:t xml:space="preserve"> </w:t>
            </w:r>
            <w:proofErr w:type="spellStart"/>
            <w:r w:rsidRPr="00052517">
              <w:rPr>
                <w:rFonts w:ascii="Garamond" w:hAnsi="Garamond"/>
                <w:sz w:val="28"/>
                <w:szCs w:val="28"/>
              </w:rPr>
              <w:t>liorish</w:t>
            </w:r>
            <w:proofErr w:type="spellEnd"/>
            <w:r w:rsidRPr="00052517">
              <w:rPr>
                <w:rFonts w:ascii="Garamond" w:hAnsi="Garamond"/>
                <w:sz w:val="28"/>
                <w:szCs w:val="28"/>
              </w:rPr>
              <w:t xml:space="preserve"> </w:t>
            </w:r>
            <w:proofErr w:type="spellStart"/>
            <w:r w:rsidRPr="00052517">
              <w:rPr>
                <w:rFonts w:ascii="Garamond" w:hAnsi="Garamond"/>
                <w:sz w:val="28"/>
                <w:szCs w:val="28"/>
              </w:rPr>
              <w:t>Sarey</w:t>
            </w:r>
            <w:proofErr w:type="spellEnd"/>
            <w:r w:rsidRPr="00052517">
              <w:rPr>
                <w:rFonts w:ascii="Garamond" w:hAnsi="Garamond"/>
                <w:sz w:val="28"/>
                <w:szCs w:val="28"/>
              </w:rPr>
              <w:t xml:space="preserve"> </w:t>
            </w:r>
            <w:proofErr w:type="spellStart"/>
            <w:r w:rsidRPr="00052517">
              <w:rPr>
                <w:rFonts w:ascii="Garamond" w:hAnsi="Garamond"/>
                <w:sz w:val="28"/>
                <w:szCs w:val="28"/>
              </w:rPr>
              <w:t>Chreest</w:t>
            </w:r>
            <w:proofErr w:type="spellEnd"/>
            <w:r w:rsidRPr="00052517">
              <w:rPr>
                <w:rFonts w:ascii="Garamond" w:hAnsi="Garamond"/>
                <w:sz w:val="28"/>
                <w:szCs w:val="28"/>
              </w:rPr>
              <w:t xml:space="preserve">, as ta shin </w:t>
            </w:r>
            <w:proofErr w:type="spellStart"/>
            <w:r w:rsidRPr="00052517">
              <w:rPr>
                <w:rFonts w:ascii="Garamond" w:hAnsi="Garamond"/>
                <w:sz w:val="28"/>
                <w:szCs w:val="28"/>
              </w:rPr>
              <w:t>ynsit</w:t>
            </w:r>
            <w:proofErr w:type="spellEnd"/>
            <w:r w:rsidRPr="00052517">
              <w:rPr>
                <w:rFonts w:ascii="Garamond" w:hAnsi="Garamond"/>
                <w:sz w:val="28"/>
                <w:szCs w:val="28"/>
              </w:rPr>
              <w:t xml:space="preserve">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ghuee</w:t>
            </w:r>
            <w:proofErr w:type="spellEnd"/>
            <w:r w:rsidRPr="00052517">
              <w:rPr>
                <w:rFonts w:ascii="Garamond" w:hAnsi="Garamond"/>
                <w:sz w:val="28"/>
                <w:szCs w:val="28"/>
              </w:rPr>
              <w:t xml:space="preserve">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vod</w:t>
            </w:r>
            <w:proofErr w:type="spellEnd"/>
            <w:r w:rsidRPr="00052517">
              <w:rPr>
                <w:rFonts w:ascii="Garamond" w:hAnsi="Garamond"/>
                <w:sz w:val="28"/>
                <w:szCs w:val="28"/>
              </w:rPr>
              <w:t xml:space="preserve"> E </w:t>
            </w:r>
            <w:proofErr w:type="spellStart"/>
            <w:r w:rsidRPr="00052517">
              <w:rPr>
                <w:rFonts w:ascii="Garamond" w:hAnsi="Garamond"/>
                <w:sz w:val="28"/>
                <w:szCs w:val="28"/>
              </w:rPr>
              <w:t>ve</w:t>
            </w:r>
            <w:proofErr w:type="spellEnd"/>
            <w:r w:rsidRPr="00052517">
              <w:rPr>
                <w:rFonts w:ascii="Garamond" w:hAnsi="Garamond"/>
                <w:sz w:val="28"/>
                <w:szCs w:val="28"/>
              </w:rPr>
              <w:t xml:space="preserve"> </w:t>
            </w:r>
            <w:proofErr w:type="spellStart"/>
            <w:r w:rsidRPr="00052517">
              <w:rPr>
                <w:rFonts w:ascii="Garamond" w:hAnsi="Garamond"/>
                <w:sz w:val="28"/>
                <w:szCs w:val="28"/>
              </w:rPr>
              <w:t>marin</w:t>
            </w:r>
            <w:proofErr w:type="spellEnd"/>
            <w:r w:rsidRPr="00052517">
              <w:rPr>
                <w:rFonts w:ascii="Garamond" w:hAnsi="Garamond"/>
                <w:sz w:val="28"/>
                <w:szCs w:val="28"/>
              </w:rPr>
              <w:t xml:space="preserve"> son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bragh</w:t>
            </w:r>
            <w:proofErr w:type="spellEnd"/>
            <w:r w:rsidRPr="00052517">
              <w:rPr>
                <w:rFonts w:ascii="Garamond" w:hAnsi="Garamond"/>
                <w:sz w:val="28"/>
                <w:szCs w:val="28"/>
              </w:rPr>
              <w:t xml:space="preserve">. </w:t>
            </w:r>
          </w:p>
        </w:tc>
        <w:tc>
          <w:tcPr>
            <w:tcW w:w="0" w:type="auto"/>
          </w:tcPr>
          <w:p w14:paraId="3D64F0A3" w14:textId="77777777" w:rsidR="008A3D8D" w:rsidRPr="00472FF6" w:rsidRDefault="008A3D8D"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Because it is the Holy Ghost who fits us for Heaven</w:t>
            </w:r>
            <w:r w:rsidR="002C617D" w:rsidRPr="002C617D">
              <w:rPr>
                <w:rFonts w:ascii="Garamond" w:hAnsi="Garamond" w:cs="Times New Roman"/>
                <w:sz w:val="28"/>
              </w:rPr>
              <w:t> ;</w:t>
            </w:r>
            <w:r w:rsidRPr="00472FF6">
              <w:rPr>
                <w:rFonts w:ascii="Garamond" w:hAnsi="Garamond" w:cs="Times New Roman"/>
                <w:i/>
                <w:sz w:val="28"/>
              </w:rPr>
              <w:t xml:space="preserve"> and therefore we are dedicated to Him in Baptism, by the Command of Christ, and are taught to pray, that He may </w:t>
            </w:r>
            <w:r>
              <w:rPr>
                <w:rFonts w:ascii="Garamond" w:hAnsi="Garamond" w:cs="Times New Roman"/>
                <w:i/>
                <w:sz w:val="28"/>
              </w:rPr>
              <w:t xml:space="preserve">ever </w:t>
            </w:r>
            <w:r w:rsidRPr="00472FF6">
              <w:rPr>
                <w:rFonts w:ascii="Garamond" w:hAnsi="Garamond" w:cs="Times New Roman"/>
                <w:i/>
                <w:sz w:val="28"/>
              </w:rPr>
              <w:t>be with us.</w:t>
            </w:r>
          </w:p>
        </w:tc>
        <w:tc>
          <w:tcPr>
            <w:tcW w:w="0" w:type="auto"/>
          </w:tcPr>
          <w:p w14:paraId="647075DA" w14:textId="77777777" w:rsidR="008A3D8D" w:rsidRDefault="008A3D8D" w:rsidP="00C82D1A">
            <w:pPr>
              <w:pStyle w:val="ListParagraph"/>
              <w:ind w:left="0"/>
              <w:rPr>
                <w:rFonts w:ascii="Garamond" w:hAnsi="Garamond" w:cs="Times New Roman"/>
                <w:sz w:val="20"/>
                <w:szCs w:val="20"/>
              </w:rPr>
            </w:pPr>
            <w:r w:rsidRPr="008A3D8D">
              <w:rPr>
                <w:rFonts w:ascii="Garamond" w:hAnsi="Garamond" w:cs="Times New Roman"/>
                <w:sz w:val="20"/>
                <w:szCs w:val="20"/>
              </w:rPr>
              <w:t>Tit. 3. 5.</w:t>
            </w:r>
          </w:p>
          <w:p w14:paraId="496627D4" w14:textId="77777777" w:rsidR="008A3D8D" w:rsidRDefault="008A3D8D" w:rsidP="00C82D1A">
            <w:pPr>
              <w:pStyle w:val="ListParagraph"/>
              <w:ind w:left="0"/>
              <w:rPr>
                <w:rFonts w:ascii="Garamond" w:hAnsi="Garamond" w:cs="Times New Roman"/>
                <w:sz w:val="20"/>
                <w:szCs w:val="20"/>
              </w:rPr>
            </w:pPr>
          </w:p>
          <w:p w14:paraId="6F12BE9D" w14:textId="77777777" w:rsidR="00A47ED6" w:rsidRDefault="00A47ED6" w:rsidP="00C82D1A">
            <w:pPr>
              <w:pStyle w:val="ListParagraph"/>
              <w:ind w:left="0"/>
              <w:contextualSpacing w:val="0"/>
              <w:rPr>
                <w:rFonts w:ascii="Garamond" w:hAnsi="Garamond" w:cs="Times New Roman"/>
                <w:sz w:val="20"/>
                <w:szCs w:val="20"/>
              </w:rPr>
            </w:pPr>
          </w:p>
          <w:p w14:paraId="3D277BA1" w14:textId="77777777" w:rsidR="008A3D8D" w:rsidRDefault="008A3D8D" w:rsidP="00C82D1A">
            <w:pPr>
              <w:pStyle w:val="ListParagraph"/>
              <w:ind w:left="0"/>
              <w:contextualSpacing w:val="0"/>
              <w:rPr>
                <w:rFonts w:ascii="Garamond" w:hAnsi="Garamond" w:cs="Times New Roman"/>
                <w:sz w:val="20"/>
                <w:szCs w:val="20"/>
              </w:rPr>
            </w:pPr>
            <w:r>
              <w:rPr>
                <w:rFonts w:ascii="Garamond" w:hAnsi="Garamond" w:cs="Times New Roman"/>
                <w:sz w:val="20"/>
                <w:szCs w:val="20"/>
              </w:rPr>
              <w:t>Matt. 28. 17.</w:t>
            </w:r>
          </w:p>
          <w:p w14:paraId="2EBEAD3A" w14:textId="77777777" w:rsidR="008A3D8D" w:rsidRPr="008A3D8D" w:rsidRDefault="008A3D8D" w:rsidP="00C82D1A">
            <w:pPr>
              <w:pStyle w:val="ListParagraph"/>
              <w:ind w:left="0"/>
              <w:rPr>
                <w:rFonts w:ascii="Garamond" w:hAnsi="Garamond" w:cs="Times New Roman"/>
                <w:sz w:val="20"/>
                <w:szCs w:val="20"/>
              </w:rPr>
            </w:pPr>
            <w:r>
              <w:rPr>
                <w:rFonts w:ascii="Garamond" w:hAnsi="Garamond" w:cs="Times New Roman"/>
                <w:sz w:val="20"/>
                <w:szCs w:val="20"/>
              </w:rPr>
              <w:t>2 Cor. 12. 14.</w:t>
            </w:r>
          </w:p>
        </w:tc>
      </w:tr>
      <w:tr w:rsidR="00765571" w:rsidRPr="00472FF6" w14:paraId="4815FEE8" w14:textId="77777777" w:rsidTr="00C82D1A">
        <w:tc>
          <w:tcPr>
            <w:tcW w:w="0" w:type="auto"/>
          </w:tcPr>
          <w:p w14:paraId="2C840625" w14:textId="77777777" w:rsidR="008A3D8D" w:rsidRPr="00052517" w:rsidRDefault="008A3D8D" w:rsidP="00DB60C3">
            <w:pPr>
              <w:pStyle w:val="CM3"/>
              <w:widowControl/>
              <w:spacing w:line="240" w:lineRule="auto"/>
              <w:ind w:firstLine="227"/>
              <w:contextualSpacing/>
              <w:jc w:val="both"/>
              <w:rPr>
                <w:rFonts w:ascii="Garamond" w:hAnsi="Garamond"/>
                <w:sz w:val="28"/>
                <w:szCs w:val="28"/>
              </w:rPr>
            </w:pPr>
            <w:r w:rsidRPr="00052517">
              <w:rPr>
                <w:rFonts w:ascii="Garamond" w:hAnsi="Garamond"/>
                <w:i/>
                <w:sz w:val="28"/>
                <w:szCs w:val="28"/>
              </w:rPr>
              <w:t>Q.</w:t>
            </w:r>
            <w:r w:rsidRPr="00052517">
              <w:rPr>
                <w:rFonts w:ascii="Garamond" w:hAnsi="Garamond"/>
                <w:sz w:val="28"/>
                <w:szCs w:val="28"/>
              </w:rPr>
              <w:t xml:space="preserve"> </w:t>
            </w:r>
            <w:proofErr w:type="spellStart"/>
            <w:r w:rsidRPr="00052517">
              <w:rPr>
                <w:rFonts w:ascii="Garamond" w:hAnsi="Garamond"/>
                <w:sz w:val="28"/>
                <w:szCs w:val="28"/>
              </w:rPr>
              <w:t>Cre’n</w:t>
            </w:r>
            <w:proofErr w:type="spellEnd"/>
            <w:r w:rsidRPr="00052517">
              <w:rPr>
                <w:rFonts w:ascii="Garamond" w:hAnsi="Garamond"/>
                <w:sz w:val="28"/>
                <w:szCs w:val="28"/>
              </w:rPr>
              <w:t xml:space="preserve"> </w:t>
            </w:r>
            <w:proofErr w:type="spellStart"/>
            <w:r w:rsidRPr="00052517">
              <w:rPr>
                <w:rFonts w:ascii="Garamond" w:hAnsi="Garamond"/>
                <w:sz w:val="28"/>
                <w:szCs w:val="28"/>
              </w:rPr>
              <w:t>aght</w:t>
            </w:r>
            <w:proofErr w:type="spellEnd"/>
            <w:r w:rsidRPr="00052517">
              <w:rPr>
                <w:rFonts w:ascii="Garamond" w:hAnsi="Garamond"/>
                <w:sz w:val="28"/>
                <w:szCs w:val="28"/>
              </w:rPr>
              <w:t xml:space="preserve"> </w:t>
            </w:r>
            <w:proofErr w:type="spellStart"/>
            <w:r w:rsidRPr="00052517">
              <w:rPr>
                <w:rFonts w:ascii="Garamond" w:hAnsi="Garamond"/>
                <w:sz w:val="28"/>
                <w:szCs w:val="28"/>
              </w:rPr>
              <w:t>ta’n</w:t>
            </w:r>
            <w:proofErr w:type="spellEnd"/>
            <w:r w:rsidRPr="00052517">
              <w:rPr>
                <w:rFonts w:ascii="Garamond" w:hAnsi="Garamond"/>
                <w:sz w:val="28"/>
                <w:szCs w:val="28"/>
              </w:rPr>
              <w:t xml:space="preserve"> </w:t>
            </w:r>
            <w:proofErr w:type="spellStart"/>
            <w:r w:rsidRPr="00052517">
              <w:rPr>
                <w:rFonts w:ascii="Garamond" w:hAnsi="Garamond"/>
                <w:sz w:val="28"/>
                <w:szCs w:val="28"/>
              </w:rPr>
              <w:t>Spyrryd</w:t>
            </w:r>
            <w:proofErr w:type="spellEnd"/>
            <w:r w:rsidRPr="00052517">
              <w:rPr>
                <w:rFonts w:ascii="Garamond" w:hAnsi="Garamond"/>
                <w:sz w:val="28"/>
                <w:szCs w:val="28"/>
              </w:rPr>
              <w:t xml:space="preserve"> </w:t>
            </w:r>
            <w:proofErr w:type="spellStart"/>
            <w:r w:rsidRPr="00052517">
              <w:rPr>
                <w:rFonts w:ascii="Garamond" w:hAnsi="Garamond"/>
                <w:sz w:val="28"/>
                <w:szCs w:val="28"/>
              </w:rPr>
              <w:t>dyn</w:t>
            </w:r>
            <w:proofErr w:type="spellEnd"/>
            <w:r w:rsidRPr="00052517">
              <w:rPr>
                <w:rFonts w:ascii="Garamond" w:hAnsi="Garamond"/>
                <w:sz w:val="28"/>
                <w:szCs w:val="28"/>
              </w:rPr>
              <w:t xml:space="preserve"> </w:t>
            </w:r>
            <w:proofErr w:type="spellStart"/>
            <w:r w:rsidRPr="00052517">
              <w:rPr>
                <w:rFonts w:ascii="Garamond" w:hAnsi="Garamond"/>
                <w:sz w:val="28"/>
                <w:szCs w:val="28"/>
              </w:rPr>
              <w:t>nianoo</w:t>
            </w:r>
            <w:proofErr w:type="spellEnd"/>
            <w:r w:rsidRPr="00052517">
              <w:rPr>
                <w:rFonts w:ascii="Garamond" w:hAnsi="Garamond"/>
                <w:sz w:val="28"/>
                <w:szCs w:val="28"/>
              </w:rPr>
              <w:t xml:space="preserve"> </w:t>
            </w:r>
            <w:proofErr w:type="spellStart"/>
            <w:r w:rsidRPr="00052517">
              <w:rPr>
                <w:rFonts w:ascii="Garamond" w:hAnsi="Garamond"/>
                <w:sz w:val="28"/>
                <w:szCs w:val="28"/>
              </w:rPr>
              <w:t>arloo</w:t>
            </w:r>
            <w:proofErr w:type="spellEnd"/>
            <w:r w:rsidRPr="00052517">
              <w:rPr>
                <w:rFonts w:ascii="Garamond" w:hAnsi="Garamond"/>
                <w:sz w:val="28"/>
                <w:szCs w:val="28"/>
              </w:rPr>
              <w:t xml:space="preserve"> son </w:t>
            </w:r>
            <w:proofErr w:type="spellStart"/>
            <w:r w:rsidRPr="00052517">
              <w:rPr>
                <w:rFonts w:ascii="Garamond" w:hAnsi="Garamond"/>
                <w:sz w:val="28"/>
                <w:szCs w:val="28"/>
              </w:rPr>
              <w:t>Niau</w:t>
            </w:r>
            <w:proofErr w:type="spellEnd"/>
            <w:r w:rsidR="002C617D" w:rsidRPr="002C617D">
              <w:rPr>
                <w:rFonts w:ascii="Garamond" w:hAnsi="Garamond"/>
                <w:i/>
                <w:sz w:val="28"/>
                <w:szCs w:val="28"/>
              </w:rPr>
              <w:t> </w:t>
            </w:r>
            <w:r w:rsidR="00C57BF1" w:rsidRPr="00C57BF1">
              <w:rPr>
                <w:rFonts w:ascii="Garamond" w:hAnsi="Garamond"/>
                <w:sz w:val="28"/>
                <w:szCs w:val="28"/>
              </w:rPr>
              <w:t>?</w:t>
            </w:r>
            <w:r w:rsidRPr="00052517">
              <w:rPr>
                <w:rFonts w:ascii="Garamond" w:hAnsi="Garamond"/>
                <w:sz w:val="28"/>
                <w:szCs w:val="28"/>
              </w:rPr>
              <w:t xml:space="preserve"> </w:t>
            </w:r>
          </w:p>
        </w:tc>
        <w:tc>
          <w:tcPr>
            <w:tcW w:w="0" w:type="auto"/>
          </w:tcPr>
          <w:p w14:paraId="5FEC74C8" w14:textId="77777777" w:rsidR="008A3D8D" w:rsidRPr="00472FF6" w:rsidRDefault="008A3D8D"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How doth the Holy Ghost fit us for Heaven</w:t>
            </w:r>
            <w:r w:rsidR="002C617D" w:rsidRPr="002C617D">
              <w:rPr>
                <w:rFonts w:ascii="Garamond" w:hAnsi="Garamond" w:cs="Times New Roman"/>
                <w:i/>
                <w:sz w:val="28"/>
              </w:rPr>
              <w:t> ?</w:t>
            </w:r>
          </w:p>
        </w:tc>
        <w:tc>
          <w:tcPr>
            <w:tcW w:w="0" w:type="auto"/>
          </w:tcPr>
          <w:p w14:paraId="0D491778" w14:textId="77777777" w:rsidR="008A3D8D" w:rsidRPr="008A3D8D" w:rsidRDefault="008A3D8D" w:rsidP="00C82D1A">
            <w:pPr>
              <w:pStyle w:val="ListParagraph"/>
              <w:ind w:left="0"/>
              <w:rPr>
                <w:rFonts w:ascii="Garamond" w:hAnsi="Garamond" w:cs="Times New Roman"/>
                <w:sz w:val="20"/>
                <w:szCs w:val="20"/>
              </w:rPr>
            </w:pPr>
          </w:p>
        </w:tc>
      </w:tr>
      <w:tr w:rsidR="00765571" w:rsidRPr="00472FF6" w14:paraId="0FDF8E9D" w14:textId="77777777" w:rsidTr="00C82D1A">
        <w:tc>
          <w:tcPr>
            <w:tcW w:w="0" w:type="auto"/>
          </w:tcPr>
          <w:p w14:paraId="0EE0D97C" w14:textId="77777777" w:rsidR="008A3D8D" w:rsidRPr="00052517" w:rsidRDefault="008A3D8D" w:rsidP="00DB60C3">
            <w:pPr>
              <w:pStyle w:val="CM3"/>
              <w:widowControl/>
              <w:spacing w:line="240" w:lineRule="auto"/>
              <w:ind w:firstLine="227"/>
              <w:contextualSpacing/>
              <w:jc w:val="both"/>
              <w:rPr>
                <w:rFonts w:ascii="Garamond" w:hAnsi="Garamond"/>
                <w:sz w:val="28"/>
                <w:szCs w:val="28"/>
              </w:rPr>
            </w:pPr>
            <w:r w:rsidRPr="00052517">
              <w:rPr>
                <w:rFonts w:ascii="Garamond" w:hAnsi="Garamond"/>
                <w:i/>
                <w:sz w:val="28"/>
                <w:szCs w:val="28"/>
              </w:rPr>
              <w:t xml:space="preserve">A. </w:t>
            </w:r>
            <w:proofErr w:type="spellStart"/>
            <w:r w:rsidRPr="00052517">
              <w:rPr>
                <w:rFonts w:ascii="Garamond" w:hAnsi="Garamond"/>
                <w:sz w:val="28"/>
                <w:szCs w:val="28"/>
              </w:rPr>
              <w:t>Liorish</w:t>
            </w:r>
            <w:proofErr w:type="spellEnd"/>
            <w:r w:rsidRPr="00052517">
              <w:rPr>
                <w:rFonts w:ascii="Garamond" w:hAnsi="Garamond"/>
                <w:sz w:val="28"/>
                <w:szCs w:val="28"/>
              </w:rPr>
              <w:t xml:space="preserve"> </w:t>
            </w:r>
            <w:proofErr w:type="spellStart"/>
            <w:r w:rsidRPr="00052517">
              <w:rPr>
                <w:rFonts w:ascii="Garamond" w:hAnsi="Garamond"/>
                <w:i/>
                <w:sz w:val="28"/>
                <w:szCs w:val="28"/>
              </w:rPr>
              <w:t>Soiagh</w:t>
            </w:r>
            <w:proofErr w:type="spellEnd"/>
            <w:r w:rsidRPr="00052517">
              <w:rPr>
                <w:rFonts w:ascii="Garamond" w:hAnsi="Garamond"/>
                <w:i/>
                <w:sz w:val="28"/>
                <w:szCs w:val="28"/>
              </w:rPr>
              <w:t xml:space="preserve"> </w:t>
            </w:r>
            <w:proofErr w:type="spellStart"/>
            <w:r w:rsidRPr="00052517">
              <w:rPr>
                <w:rFonts w:ascii="Garamond" w:hAnsi="Garamond"/>
                <w:i/>
                <w:sz w:val="28"/>
                <w:szCs w:val="28"/>
              </w:rPr>
              <w:t>roin</w:t>
            </w:r>
            <w:proofErr w:type="spellEnd"/>
            <w:r w:rsidRPr="00052517">
              <w:rPr>
                <w:rFonts w:ascii="Garamond" w:hAnsi="Garamond"/>
                <w:i/>
                <w:sz w:val="28"/>
                <w:szCs w:val="28"/>
              </w:rPr>
              <w:t xml:space="preserve"> </w:t>
            </w:r>
            <w:proofErr w:type="spellStart"/>
            <w:r w:rsidRPr="00052517">
              <w:rPr>
                <w:rFonts w:ascii="Garamond" w:hAnsi="Garamond"/>
                <w:sz w:val="28"/>
                <w:szCs w:val="28"/>
              </w:rPr>
              <w:t>gaue</w:t>
            </w:r>
            <w:proofErr w:type="spellEnd"/>
            <w:r w:rsidRPr="00052517">
              <w:rPr>
                <w:rFonts w:ascii="Garamond" w:hAnsi="Garamond"/>
                <w:i/>
                <w:sz w:val="28"/>
                <w:szCs w:val="28"/>
              </w:rPr>
              <w:t xml:space="preserve"> </w:t>
            </w:r>
            <w:proofErr w:type="spellStart"/>
            <w:r w:rsidRPr="00052517">
              <w:rPr>
                <w:rFonts w:ascii="Garamond" w:hAnsi="Garamond"/>
                <w:i/>
                <w:sz w:val="28"/>
                <w:szCs w:val="28"/>
              </w:rPr>
              <w:t>peccah</w:t>
            </w:r>
            <w:proofErr w:type="spellEnd"/>
            <w:r w:rsidRPr="00052517">
              <w:rPr>
                <w:rFonts w:ascii="Garamond" w:hAnsi="Garamond"/>
                <w:sz w:val="28"/>
                <w:szCs w:val="28"/>
              </w:rPr>
              <w:t xml:space="preserve">, feme as </w:t>
            </w:r>
            <w:proofErr w:type="spellStart"/>
            <w:r w:rsidRPr="00052517">
              <w:rPr>
                <w:rFonts w:ascii="Garamond" w:hAnsi="Garamond"/>
                <w:sz w:val="28"/>
                <w:szCs w:val="28"/>
              </w:rPr>
              <w:t>myghyn</w:t>
            </w:r>
            <w:proofErr w:type="spellEnd"/>
            <w:r w:rsidRPr="00052517">
              <w:rPr>
                <w:rFonts w:ascii="Garamond" w:hAnsi="Garamond"/>
                <w:sz w:val="28"/>
                <w:szCs w:val="28"/>
              </w:rPr>
              <w:t xml:space="preserve"> Fer </w:t>
            </w:r>
            <w:proofErr w:type="spellStart"/>
            <w:r w:rsidRPr="00052517">
              <w:rPr>
                <w:rFonts w:ascii="Garamond" w:hAnsi="Garamond"/>
                <w:sz w:val="28"/>
                <w:szCs w:val="28"/>
              </w:rPr>
              <w:t>kionnee</w:t>
            </w:r>
            <w:proofErr w:type="spellEnd"/>
            <w:r w:rsidRPr="00052517">
              <w:rPr>
                <w:rFonts w:ascii="Garamond" w:hAnsi="Garamond"/>
                <w:sz w:val="28"/>
                <w:szCs w:val="28"/>
              </w:rPr>
              <w:t xml:space="preserve">, as </w:t>
            </w:r>
            <w:proofErr w:type="spellStart"/>
            <w:r w:rsidRPr="00052517">
              <w:rPr>
                <w:rFonts w:ascii="Garamond" w:hAnsi="Garamond"/>
                <w:sz w:val="28"/>
                <w:szCs w:val="28"/>
              </w:rPr>
              <w:t>cre’n</w:t>
            </w:r>
            <w:proofErr w:type="spellEnd"/>
            <w:r w:rsidRPr="00052517">
              <w:rPr>
                <w:rFonts w:ascii="Garamond" w:hAnsi="Garamond"/>
                <w:sz w:val="28"/>
                <w:szCs w:val="28"/>
              </w:rPr>
              <w:t xml:space="preserve"> </w:t>
            </w:r>
            <w:proofErr w:type="spellStart"/>
            <w:r w:rsidRPr="00052517">
              <w:rPr>
                <w:rFonts w:ascii="Garamond" w:hAnsi="Garamond"/>
                <w:sz w:val="28"/>
                <w:szCs w:val="28"/>
              </w:rPr>
              <w:t>aght</w:t>
            </w:r>
            <w:proofErr w:type="spellEnd"/>
            <w:r w:rsidRPr="00052517">
              <w:rPr>
                <w:rFonts w:ascii="Garamond" w:hAnsi="Garamond"/>
                <w:sz w:val="28"/>
                <w:szCs w:val="28"/>
              </w:rPr>
              <w:t xml:space="preserve"> </w:t>
            </w:r>
            <w:proofErr w:type="spellStart"/>
            <w:r w:rsidRPr="00052517">
              <w:rPr>
                <w:rFonts w:ascii="Garamond" w:hAnsi="Garamond"/>
                <w:sz w:val="28"/>
                <w:szCs w:val="28"/>
              </w:rPr>
              <w:t>oddys</w:t>
            </w:r>
            <w:proofErr w:type="spellEnd"/>
            <w:r w:rsidRPr="00052517">
              <w:rPr>
                <w:rFonts w:ascii="Garamond" w:hAnsi="Garamond"/>
                <w:sz w:val="28"/>
                <w:szCs w:val="28"/>
              </w:rPr>
              <w:t xml:space="preserve"> mad </w:t>
            </w:r>
            <w:proofErr w:type="spellStart"/>
            <w:r w:rsidRPr="00052517">
              <w:rPr>
                <w:rFonts w:ascii="Garamond" w:hAnsi="Garamond"/>
                <w:sz w:val="28"/>
                <w:szCs w:val="28"/>
              </w:rPr>
              <w:t>barriaght</w:t>
            </w:r>
            <w:proofErr w:type="spellEnd"/>
            <w:r w:rsidRPr="00052517">
              <w:rPr>
                <w:rFonts w:ascii="Garamond" w:hAnsi="Garamond"/>
                <w:sz w:val="28"/>
                <w:szCs w:val="28"/>
              </w:rPr>
              <w:t xml:space="preserve"> </w:t>
            </w:r>
            <w:proofErr w:type="spellStart"/>
            <w:r w:rsidRPr="00052517">
              <w:rPr>
                <w:rFonts w:ascii="Garamond" w:hAnsi="Garamond"/>
                <w:sz w:val="28"/>
                <w:szCs w:val="28"/>
              </w:rPr>
              <w:t>gheddyn</w:t>
            </w:r>
            <w:proofErr w:type="spellEnd"/>
            <w:r w:rsidRPr="00052517">
              <w:rPr>
                <w:rFonts w:ascii="Garamond" w:hAnsi="Garamond"/>
                <w:sz w:val="28"/>
                <w:szCs w:val="28"/>
              </w:rPr>
              <w:t xml:space="preserve"> </w:t>
            </w:r>
            <w:proofErr w:type="spellStart"/>
            <w:r w:rsidRPr="00052517">
              <w:rPr>
                <w:rFonts w:ascii="Garamond" w:hAnsi="Garamond"/>
                <w:sz w:val="28"/>
                <w:szCs w:val="28"/>
              </w:rPr>
              <w:t>harrish</w:t>
            </w:r>
            <w:proofErr w:type="spellEnd"/>
            <w:r w:rsidRPr="00052517">
              <w:rPr>
                <w:rFonts w:ascii="Garamond" w:hAnsi="Garamond"/>
                <w:sz w:val="28"/>
                <w:szCs w:val="28"/>
              </w:rPr>
              <w:t xml:space="preserve"> </w:t>
            </w:r>
            <w:proofErr w:type="spellStart"/>
            <w:r w:rsidRPr="00052517">
              <w:rPr>
                <w:rFonts w:ascii="Garamond" w:hAnsi="Garamond"/>
                <w:sz w:val="28"/>
                <w:szCs w:val="28"/>
              </w:rPr>
              <w:t>nyn</w:t>
            </w:r>
            <w:proofErr w:type="spellEnd"/>
            <w:r w:rsidRPr="00052517">
              <w:rPr>
                <w:rFonts w:ascii="Garamond" w:hAnsi="Garamond"/>
                <w:sz w:val="28"/>
                <w:szCs w:val="28"/>
              </w:rPr>
              <w:t xml:space="preserve"> </w:t>
            </w:r>
            <w:proofErr w:type="spellStart"/>
            <w:r w:rsidRPr="00052517">
              <w:rPr>
                <w:rFonts w:ascii="Garamond" w:hAnsi="Garamond"/>
                <w:sz w:val="28"/>
                <w:szCs w:val="28"/>
              </w:rPr>
              <w:t>Noidjin</w:t>
            </w:r>
            <w:proofErr w:type="spellEnd"/>
            <w:r w:rsidRPr="00052517">
              <w:rPr>
                <w:rFonts w:ascii="Garamond" w:hAnsi="Garamond"/>
                <w:sz w:val="28"/>
                <w:szCs w:val="28"/>
              </w:rPr>
              <w:t xml:space="preserve">. </w:t>
            </w:r>
          </w:p>
        </w:tc>
        <w:tc>
          <w:tcPr>
            <w:tcW w:w="0" w:type="auto"/>
          </w:tcPr>
          <w:p w14:paraId="63041D4C" w14:textId="77777777" w:rsidR="008A3D8D" w:rsidRPr="00472FF6" w:rsidRDefault="008A3D8D"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By convincing us </w:t>
            </w:r>
            <w:r w:rsidRPr="00472FF6">
              <w:rPr>
                <w:rFonts w:ascii="Garamond" w:hAnsi="Garamond" w:cs="Times New Roman"/>
                <w:i/>
                <w:sz w:val="28"/>
              </w:rPr>
              <w:t xml:space="preserve">of the danger </w:t>
            </w:r>
            <w:r w:rsidRPr="00472FF6">
              <w:rPr>
                <w:rFonts w:ascii="Garamond" w:hAnsi="Garamond" w:cs="Times New Roman"/>
                <w:sz w:val="28"/>
              </w:rPr>
              <w:t>of Sin</w:t>
            </w:r>
            <w:r w:rsidR="002C617D" w:rsidRPr="002C617D">
              <w:rPr>
                <w:rFonts w:ascii="Garamond" w:hAnsi="Garamond" w:cs="Times New Roman"/>
                <w:sz w:val="28"/>
              </w:rPr>
              <w:t> ;</w:t>
            </w:r>
            <w:r w:rsidRPr="00472FF6">
              <w:rPr>
                <w:rFonts w:ascii="Garamond" w:hAnsi="Garamond" w:cs="Times New Roman"/>
                <w:i/>
                <w:sz w:val="28"/>
              </w:rPr>
              <w:t xml:space="preserve"> Of the Necessity and Mercy of a Redeemer, and of the possibility of overcoming our Enemies.</w:t>
            </w:r>
          </w:p>
        </w:tc>
        <w:tc>
          <w:tcPr>
            <w:tcW w:w="0" w:type="auto"/>
          </w:tcPr>
          <w:p w14:paraId="2FE4CFBE" w14:textId="77777777" w:rsidR="00A47ED6" w:rsidRDefault="00A47ED6" w:rsidP="00C82D1A">
            <w:pPr>
              <w:pStyle w:val="ListParagraph"/>
              <w:ind w:left="0"/>
              <w:rPr>
                <w:rFonts w:ascii="Garamond" w:hAnsi="Garamond" w:cs="Times New Roman"/>
                <w:sz w:val="20"/>
                <w:szCs w:val="20"/>
              </w:rPr>
            </w:pPr>
          </w:p>
          <w:p w14:paraId="78026B69" w14:textId="77777777" w:rsidR="008A3D8D" w:rsidRPr="008A3D8D" w:rsidRDefault="008A3D8D" w:rsidP="00C82D1A">
            <w:pPr>
              <w:pStyle w:val="ListParagraph"/>
              <w:ind w:left="0"/>
              <w:rPr>
                <w:rFonts w:ascii="Garamond" w:hAnsi="Garamond" w:cs="Times New Roman"/>
                <w:sz w:val="20"/>
                <w:szCs w:val="20"/>
              </w:rPr>
            </w:pPr>
            <w:r>
              <w:rPr>
                <w:rFonts w:ascii="Garamond" w:hAnsi="Garamond" w:cs="Times New Roman"/>
                <w:sz w:val="20"/>
                <w:szCs w:val="20"/>
              </w:rPr>
              <w:t>John 15. 26.</w:t>
            </w:r>
          </w:p>
        </w:tc>
      </w:tr>
      <w:tr w:rsidR="00765571" w:rsidRPr="00472FF6" w14:paraId="19803CD6" w14:textId="77777777" w:rsidTr="00C82D1A">
        <w:tc>
          <w:tcPr>
            <w:tcW w:w="0" w:type="auto"/>
          </w:tcPr>
          <w:p w14:paraId="0E6ECD11" w14:textId="77777777" w:rsidR="008A3D8D" w:rsidRPr="00052517" w:rsidRDefault="008A3D8D" w:rsidP="00DB60C3">
            <w:pPr>
              <w:pStyle w:val="CM3"/>
              <w:widowControl/>
              <w:spacing w:line="240" w:lineRule="auto"/>
              <w:ind w:firstLine="227"/>
              <w:contextualSpacing/>
              <w:jc w:val="both"/>
              <w:rPr>
                <w:rFonts w:ascii="Garamond" w:hAnsi="Garamond"/>
                <w:sz w:val="28"/>
                <w:szCs w:val="28"/>
              </w:rPr>
            </w:pPr>
            <w:r w:rsidRPr="00052517">
              <w:rPr>
                <w:rFonts w:ascii="Garamond" w:hAnsi="Garamond"/>
                <w:i/>
                <w:sz w:val="28"/>
                <w:szCs w:val="28"/>
              </w:rPr>
              <w:t>Q.</w:t>
            </w:r>
            <w:r w:rsidRPr="00052517">
              <w:rPr>
                <w:rFonts w:ascii="Garamond" w:hAnsi="Garamond"/>
                <w:sz w:val="28"/>
                <w:szCs w:val="28"/>
              </w:rPr>
              <w:t xml:space="preserve"> </w:t>
            </w:r>
            <w:proofErr w:type="spellStart"/>
            <w:r w:rsidRPr="00052517">
              <w:rPr>
                <w:rFonts w:ascii="Garamond" w:hAnsi="Garamond"/>
                <w:sz w:val="28"/>
                <w:szCs w:val="28"/>
              </w:rPr>
              <w:t>Cre</w:t>
            </w:r>
            <w:proofErr w:type="spellEnd"/>
            <w:r w:rsidRPr="00052517">
              <w:rPr>
                <w:rFonts w:ascii="Garamond" w:hAnsi="Garamond"/>
                <w:sz w:val="28"/>
                <w:szCs w:val="28"/>
              </w:rPr>
              <w:t xml:space="preserve"> </w:t>
            </w:r>
            <w:proofErr w:type="spellStart"/>
            <w:r w:rsidRPr="00052517">
              <w:rPr>
                <w:rFonts w:ascii="Garamond" w:hAnsi="Garamond"/>
                <w:sz w:val="28"/>
                <w:szCs w:val="28"/>
              </w:rPr>
              <w:t>ny</w:t>
            </w:r>
            <w:proofErr w:type="spellEnd"/>
            <w:r w:rsidRPr="00052517">
              <w:rPr>
                <w:rFonts w:ascii="Garamond" w:hAnsi="Garamond"/>
                <w:sz w:val="28"/>
                <w:szCs w:val="28"/>
              </w:rPr>
              <w:t xml:space="preserve"> </w:t>
            </w:r>
            <w:proofErr w:type="spellStart"/>
            <w:r w:rsidRPr="00052517">
              <w:rPr>
                <w:rFonts w:ascii="Garamond" w:hAnsi="Garamond"/>
                <w:sz w:val="28"/>
                <w:szCs w:val="28"/>
              </w:rPr>
              <w:t>haghtyn</w:t>
            </w:r>
            <w:proofErr w:type="spellEnd"/>
            <w:r w:rsidRPr="00052517">
              <w:rPr>
                <w:rFonts w:ascii="Garamond" w:hAnsi="Garamond"/>
                <w:sz w:val="28"/>
                <w:szCs w:val="28"/>
              </w:rPr>
              <w:t xml:space="preserve"> </w:t>
            </w:r>
            <w:proofErr w:type="spellStart"/>
            <w:r w:rsidRPr="00052517">
              <w:rPr>
                <w:rFonts w:ascii="Garamond" w:hAnsi="Garamond"/>
                <w:sz w:val="28"/>
                <w:szCs w:val="28"/>
              </w:rPr>
              <w:t>ta’n</w:t>
            </w:r>
            <w:proofErr w:type="spellEnd"/>
            <w:r w:rsidRPr="00052517">
              <w:rPr>
                <w:rFonts w:ascii="Garamond" w:hAnsi="Garamond"/>
                <w:sz w:val="28"/>
                <w:szCs w:val="28"/>
              </w:rPr>
              <w:t xml:space="preserve"> </w:t>
            </w:r>
            <w:proofErr w:type="spellStart"/>
            <w:r w:rsidRPr="00052517">
              <w:rPr>
                <w:rFonts w:ascii="Garamond" w:hAnsi="Garamond"/>
                <w:sz w:val="28"/>
                <w:szCs w:val="28"/>
              </w:rPr>
              <w:t>Spyrryd</w:t>
            </w:r>
            <w:proofErr w:type="spellEnd"/>
            <w:r w:rsidRPr="00052517">
              <w:rPr>
                <w:rFonts w:ascii="Garamond" w:hAnsi="Garamond"/>
                <w:sz w:val="28"/>
                <w:szCs w:val="28"/>
              </w:rPr>
              <w:t xml:space="preserve">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ghoal</w:t>
            </w:r>
            <w:proofErr w:type="spellEnd"/>
            <w:r w:rsidRPr="00052517">
              <w:rPr>
                <w:rFonts w:ascii="Garamond" w:hAnsi="Garamond"/>
                <w:sz w:val="28"/>
                <w:szCs w:val="28"/>
              </w:rPr>
              <w:t xml:space="preserve"> </w:t>
            </w:r>
            <w:proofErr w:type="spellStart"/>
            <w:r w:rsidRPr="00052517">
              <w:rPr>
                <w:rFonts w:ascii="Garamond" w:hAnsi="Garamond"/>
                <w:sz w:val="28"/>
                <w:szCs w:val="28"/>
              </w:rPr>
              <w:t>dy</w:t>
            </w:r>
            <w:proofErr w:type="spellEnd"/>
            <w:r w:rsidRPr="00052517">
              <w:rPr>
                <w:rFonts w:ascii="Garamond" w:hAnsi="Garamond"/>
                <w:sz w:val="28"/>
                <w:szCs w:val="28"/>
              </w:rPr>
              <w:t xml:space="preserve"> chur </w:t>
            </w:r>
            <w:proofErr w:type="spellStart"/>
            <w:r w:rsidRPr="00052517">
              <w:rPr>
                <w:rFonts w:ascii="Garamond" w:hAnsi="Garamond"/>
                <w:sz w:val="28"/>
                <w:szCs w:val="28"/>
              </w:rPr>
              <w:t>tushtey</w:t>
            </w:r>
            <w:proofErr w:type="spellEnd"/>
            <w:r w:rsidRPr="00052517">
              <w:rPr>
                <w:rFonts w:ascii="Garamond" w:hAnsi="Garamond"/>
                <w:sz w:val="28"/>
                <w:szCs w:val="28"/>
              </w:rPr>
              <w:t xml:space="preserve"> </w:t>
            </w:r>
            <w:proofErr w:type="spellStart"/>
            <w:r w:rsidRPr="00052517">
              <w:rPr>
                <w:rFonts w:ascii="Garamond" w:hAnsi="Garamond"/>
                <w:sz w:val="28"/>
                <w:szCs w:val="28"/>
              </w:rPr>
              <w:t>dooin</w:t>
            </w:r>
            <w:proofErr w:type="spellEnd"/>
            <w:r w:rsidRPr="00052517">
              <w:rPr>
                <w:rFonts w:ascii="Garamond" w:hAnsi="Garamond"/>
                <w:sz w:val="28"/>
                <w:szCs w:val="28"/>
              </w:rPr>
              <w:t xml:space="preserve"> </w:t>
            </w:r>
            <w:proofErr w:type="spellStart"/>
            <w:r w:rsidRPr="00052517">
              <w:rPr>
                <w:rFonts w:ascii="Garamond" w:hAnsi="Garamond"/>
                <w:sz w:val="28"/>
                <w:szCs w:val="28"/>
              </w:rPr>
              <w:t>jeh</w:t>
            </w:r>
            <w:proofErr w:type="spellEnd"/>
            <w:r w:rsidRPr="00052517">
              <w:rPr>
                <w:rFonts w:ascii="Garamond" w:hAnsi="Garamond"/>
                <w:sz w:val="28"/>
                <w:szCs w:val="28"/>
              </w:rPr>
              <w:t xml:space="preserve"> </w:t>
            </w:r>
            <w:proofErr w:type="spellStart"/>
            <w:r w:rsidRPr="00052517">
              <w:rPr>
                <w:rFonts w:ascii="Garamond" w:hAnsi="Garamond"/>
                <w:sz w:val="28"/>
                <w:szCs w:val="28"/>
              </w:rPr>
              <w:t>firrinys</w:t>
            </w:r>
            <w:proofErr w:type="spellEnd"/>
            <w:r w:rsidRPr="00052517">
              <w:rPr>
                <w:rFonts w:ascii="Garamond" w:hAnsi="Garamond"/>
                <w:sz w:val="28"/>
                <w:szCs w:val="28"/>
              </w:rPr>
              <w:t xml:space="preserve"> </w:t>
            </w:r>
            <w:proofErr w:type="spellStart"/>
            <w:r w:rsidRPr="00052517">
              <w:rPr>
                <w:rFonts w:ascii="Garamond" w:hAnsi="Garamond"/>
                <w:sz w:val="28"/>
                <w:szCs w:val="28"/>
              </w:rPr>
              <w:t>ny</w:t>
            </w:r>
            <w:proofErr w:type="spellEnd"/>
            <w:r w:rsidRPr="00052517">
              <w:rPr>
                <w:rFonts w:ascii="Garamond" w:hAnsi="Garamond"/>
                <w:sz w:val="28"/>
                <w:szCs w:val="28"/>
              </w:rPr>
              <w:t xml:space="preserve"> </w:t>
            </w:r>
            <w:proofErr w:type="spellStart"/>
            <w:r w:rsidRPr="00052517">
              <w:rPr>
                <w:rFonts w:ascii="Garamond" w:hAnsi="Garamond"/>
                <w:sz w:val="28"/>
                <w:szCs w:val="28"/>
              </w:rPr>
              <w:t>reddyn</w:t>
            </w:r>
            <w:proofErr w:type="spellEnd"/>
            <w:r w:rsidRPr="00052517">
              <w:rPr>
                <w:rFonts w:ascii="Garamond" w:hAnsi="Garamond"/>
                <w:sz w:val="28"/>
                <w:szCs w:val="28"/>
              </w:rPr>
              <w:t xml:space="preserve"> </w:t>
            </w:r>
            <w:proofErr w:type="spellStart"/>
            <w:r w:rsidRPr="00052517">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052517">
              <w:rPr>
                <w:rFonts w:ascii="Garamond" w:hAnsi="Garamond"/>
                <w:sz w:val="28"/>
                <w:szCs w:val="28"/>
              </w:rPr>
              <w:t xml:space="preserve"> </w:t>
            </w:r>
          </w:p>
        </w:tc>
        <w:tc>
          <w:tcPr>
            <w:tcW w:w="0" w:type="auto"/>
          </w:tcPr>
          <w:p w14:paraId="4BBDC936" w14:textId="77777777" w:rsidR="008A3D8D" w:rsidRPr="00472FF6" w:rsidRDefault="008A3D8D"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Q. </w:t>
            </w:r>
            <w:r w:rsidRPr="00472FF6">
              <w:rPr>
                <w:rFonts w:ascii="Garamond" w:hAnsi="Garamond" w:cs="Times New Roman"/>
                <w:i/>
                <w:sz w:val="28"/>
              </w:rPr>
              <w:t>By what Means doth the Spirit convince us of the Truth of these Things</w:t>
            </w:r>
            <w:r w:rsidR="002C617D" w:rsidRPr="002C617D">
              <w:rPr>
                <w:rFonts w:ascii="Garamond" w:hAnsi="Garamond" w:cs="Times New Roman"/>
                <w:i/>
                <w:sz w:val="28"/>
              </w:rPr>
              <w:t> ?</w:t>
            </w:r>
          </w:p>
        </w:tc>
        <w:tc>
          <w:tcPr>
            <w:tcW w:w="0" w:type="auto"/>
          </w:tcPr>
          <w:p w14:paraId="4ADCF3C2" w14:textId="77777777" w:rsidR="008A3D8D" w:rsidRPr="008A3D8D" w:rsidRDefault="008A3D8D" w:rsidP="00C82D1A">
            <w:pPr>
              <w:pStyle w:val="ListParagraph"/>
              <w:ind w:left="0"/>
              <w:rPr>
                <w:rFonts w:ascii="Garamond" w:hAnsi="Garamond" w:cs="Times New Roman"/>
                <w:sz w:val="20"/>
                <w:szCs w:val="20"/>
              </w:rPr>
            </w:pPr>
          </w:p>
        </w:tc>
      </w:tr>
      <w:tr w:rsidR="00765571" w:rsidRPr="00472FF6" w14:paraId="7B0EA2B0" w14:textId="77777777" w:rsidTr="00C82D1A">
        <w:tc>
          <w:tcPr>
            <w:tcW w:w="0" w:type="auto"/>
          </w:tcPr>
          <w:p w14:paraId="67AA8BAC" w14:textId="77777777" w:rsidR="008A3D8D" w:rsidRPr="00052517" w:rsidRDefault="008A3D8D" w:rsidP="00DB60C3">
            <w:pPr>
              <w:pStyle w:val="CM3"/>
              <w:widowControl/>
              <w:spacing w:line="240" w:lineRule="auto"/>
              <w:ind w:firstLine="227"/>
              <w:contextualSpacing/>
              <w:jc w:val="both"/>
              <w:rPr>
                <w:rFonts w:ascii="Garamond" w:hAnsi="Garamond"/>
                <w:sz w:val="28"/>
                <w:szCs w:val="28"/>
              </w:rPr>
            </w:pPr>
            <w:r w:rsidRPr="00052517">
              <w:rPr>
                <w:rFonts w:ascii="Garamond" w:hAnsi="Garamond"/>
                <w:i/>
                <w:sz w:val="28"/>
                <w:szCs w:val="28"/>
              </w:rPr>
              <w:t xml:space="preserve">A. </w:t>
            </w:r>
            <w:proofErr w:type="spellStart"/>
            <w:r w:rsidRPr="00052517">
              <w:rPr>
                <w:rFonts w:ascii="Garamond" w:hAnsi="Garamond"/>
                <w:sz w:val="28"/>
                <w:szCs w:val="28"/>
              </w:rPr>
              <w:t>Liorish</w:t>
            </w:r>
            <w:proofErr w:type="spellEnd"/>
            <w:r w:rsidRPr="00052517">
              <w:rPr>
                <w:rFonts w:ascii="Garamond" w:hAnsi="Garamond"/>
                <w:sz w:val="28"/>
                <w:szCs w:val="28"/>
              </w:rPr>
              <w:t xml:space="preserve"> y </w:t>
            </w:r>
            <w:proofErr w:type="spellStart"/>
            <w:r w:rsidRPr="00052517">
              <w:rPr>
                <w:rFonts w:ascii="Garamond" w:hAnsi="Garamond"/>
                <w:sz w:val="28"/>
                <w:szCs w:val="28"/>
              </w:rPr>
              <w:t>phooar</w:t>
            </w:r>
            <w:proofErr w:type="spellEnd"/>
            <w:r w:rsidRPr="00052517">
              <w:rPr>
                <w:rFonts w:ascii="Garamond" w:hAnsi="Garamond"/>
                <w:sz w:val="28"/>
                <w:szCs w:val="28"/>
              </w:rPr>
              <w:t xml:space="preserve"> hug e da </w:t>
            </w:r>
            <w:proofErr w:type="spellStart"/>
            <w:r w:rsidRPr="00052517">
              <w:rPr>
                <w:rFonts w:ascii="Garamond" w:hAnsi="Garamond"/>
                <w:sz w:val="28"/>
                <w:szCs w:val="28"/>
              </w:rPr>
              <w:t>ny</w:t>
            </w:r>
            <w:proofErr w:type="spellEnd"/>
            <w:r w:rsidRPr="00052517">
              <w:rPr>
                <w:rFonts w:ascii="Garamond" w:hAnsi="Garamond"/>
                <w:sz w:val="28"/>
                <w:szCs w:val="28"/>
              </w:rPr>
              <w:t xml:space="preserve"> </w:t>
            </w:r>
            <w:proofErr w:type="spellStart"/>
            <w:r w:rsidRPr="00052517">
              <w:rPr>
                <w:rFonts w:ascii="Garamond" w:hAnsi="Garamond"/>
                <w:sz w:val="28"/>
                <w:szCs w:val="28"/>
              </w:rPr>
              <w:t>Phaderyn</w:t>
            </w:r>
            <w:proofErr w:type="spellEnd"/>
            <w:r w:rsidRPr="00052517">
              <w:rPr>
                <w:rFonts w:ascii="Garamond" w:hAnsi="Garamond"/>
                <w:sz w:val="28"/>
                <w:szCs w:val="28"/>
              </w:rPr>
              <w:t xml:space="preserve"> as </w:t>
            </w:r>
            <w:proofErr w:type="spellStart"/>
            <w:r w:rsidRPr="00052517">
              <w:rPr>
                <w:rFonts w:ascii="Garamond" w:hAnsi="Garamond"/>
                <w:sz w:val="28"/>
                <w:szCs w:val="28"/>
              </w:rPr>
              <w:t>ny</w:t>
            </w:r>
            <w:proofErr w:type="spellEnd"/>
            <w:r w:rsidRPr="00052517">
              <w:rPr>
                <w:rFonts w:ascii="Garamond" w:hAnsi="Garamond"/>
                <w:sz w:val="28"/>
                <w:szCs w:val="28"/>
              </w:rPr>
              <w:t xml:space="preserve"> </w:t>
            </w:r>
            <w:proofErr w:type="spellStart"/>
            <w:r w:rsidRPr="00052517">
              <w:rPr>
                <w:rFonts w:ascii="Garamond" w:hAnsi="Garamond"/>
                <w:sz w:val="28"/>
                <w:szCs w:val="28"/>
              </w:rPr>
              <w:t>Ostylyn</w:t>
            </w:r>
            <w:proofErr w:type="spellEnd"/>
            <w:r w:rsidRPr="00052517">
              <w:rPr>
                <w:rFonts w:ascii="Garamond" w:hAnsi="Garamond"/>
                <w:sz w:val="28"/>
                <w:szCs w:val="28"/>
              </w:rPr>
              <w:t xml:space="preserve">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hoilshagh</w:t>
            </w:r>
            <w:proofErr w:type="spellEnd"/>
            <w:r w:rsidRPr="00052517">
              <w:rPr>
                <w:rFonts w:ascii="Garamond" w:hAnsi="Garamond"/>
                <w:sz w:val="28"/>
                <w:szCs w:val="28"/>
              </w:rPr>
              <w:t xml:space="preserve"> </w:t>
            </w:r>
            <w:proofErr w:type="spellStart"/>
            <w:r w:rsidRPr="00052517">
              <w:rPr>
                <w:rFonts w:ascii="Garamond" w:hAnsi="Garamond"/>
                <w:sz w:val="28"/>
                <w:szCs w:val="28"/>
              </w:rPr>
              <w:t>aigney</w:t>
            </w:r>
            <w:proofErr w:type="spellEnd"/>
            <w:r w:rsidRPr="00052517">
              <w:rPr>
                <w:rFonts w:ascii="Garamond" w:hAnsi="Garamond"/>
                <w:sz w:val="28"/>
                <w:szCs w:val="28"/>
              </w:rPr>
              <w:t xml:space="preserve"> Yee, as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yanoo</w:t>
            </w:r>
            <w:proofErr w:type="spellEnd"/>
            <w:r w:rsidRPr="00052517">
              <w:rPr>
                <w:rFonts w:ascii="Garamond" w:hAnsi="Garamond"/>
                <w:sz w:val="28"/>
                <w:szCs w:val="28"/>
              </w:rPr>
              <w:t xml:space="preserve"> </w:t>
            </w:r>
            <w:proofErr w:type="spellStart"/>
            <w:r w:rsidRPr="00052517">
              <w:rPr>
                <w:rFonts w:ascii="Garamond" w:hAnsi="Garamond"/>
                <w:sz w:val="28"/>
                <w:szCs w:val="28"/>
              </w:rPr>
              <w:t>ny</w:t>
            </w:r>
            <w:proofErr w:type="spellEnd"/>
            <w:r w:rsidRPr="00052517">
              <w:rPr>
                <w:rFonts w:ascii="Garamond" w:hAnsi="Garamond"/>
                <w:sz w:val="28"/>
                <w:szCs w:val="28"/>
              </w:rPr>
              <w:t xml:space="preserve"> </w:t>
            </w:r>
            <w:proofErr w:type="spellStart"/>
            <w:r w:rsidRPr="00052517">
              <w:rPr>
                <w:rFonts w:ascii="Garamond" w:hAnsi="Garamond"/>
                <w:sz w:val="28"/>
                <w:szCs w:val="28"/>
              </w:rPr>
              <w:t>loar</w:t>
            </w:r>
            <w:proofErr w:type="spellEnd"/>
            <w:r w:rsidRPr="00052517">
              <w:rPr>
                <w:rFonts w:ascii="Garamond" w:hAnsi="Garamond"/>
                <w:sz w:val="28"/>
                <w:szCs w:val="28"/>
              </w:rPr>
              <w:t xml:space="preserve"> </w:t>
            </w:r>
            <w:proofErr w:type="spellStart"/>
            <w:r w:rsidRPr="00052517">
              <w:rPr>
                <w:rFonts w:ascii="Garamond" w:hAnsi="Garamond"/>
                <w:sz w:val="28"/>
                <w:szCs w:val="28"/>
              </w:rPr>
              <w:t>ad</w:t>
            </w:r>
            <w:proofErr w:type="spellEnd"/>
            <w:r w:rsidRPr="00052517">
              <w:rPr>
                <w:rFonts w:ascii="Garamond" w:hAnsi="Garamond"/>
                <w:sz w:val="28"/>
                <w:szCs w:val="28"/>
              </w:rPr>
              <w:t xml:space="preserve"> </w:t>
            </w:r>
            <w:proofErr w:type="spellStart"/>
            <w:r w:rsidRPr="00052517">
              <w:rPr>
                <w:rFonts w:ascii="Garamond" w:hAnsi="Garamond"/>
                <w:sz w:val="28"/>
                <w:szCs w:val="28"/>
              </w:rPr>
              <w:t>firrinagh</w:t>
            </w:r>
            <w:proofErr w:type="spellEnd"/>
            <w:r w:rsidRPr="00052517">
              <w:rPr>
                <w:rFonts w:ascii="Garamond" w:hAnsi="Garamond"/>
                <w:sz w:val="28"/>
                <w:szCs w:val="28"/>
              </w:rPr>
              <w:t xml:space="preserve"> </w:t>
            </w:r>
            <w:proofErr w:type="spellStart"/>
            <w:r w:rsidRPr="00052517">
              <w:rPr>
                <w:rFonts w:ascii="Garamond" w:hAnsi="Garamond"/>
                <w:sz w:val="28"/>
                <w:szCs w:val="28"/>
              </w:rPr>
              <w:t>liorish</w:t>
            </w:r>
            <w:proofErr w:type="spellEnd"/>
            <w:r w:rsidRPr="00052517">
              <w:rPr>
                <w:rFonts w:ascii="Garamond" w:hAnsi="Garamond"/>
                <w:sz w:val="28"/>
                <w:szCs w:val="28"/>
              </w:rPr>
              <w:t xml:space="preserve"> </w:t>
            </w:r>
            <w:proofErr w:type="spellStart"/>
            <w:r>
              <w:rPr>
                <w:rFonts w:ascii="Garamond" w:hAnsi="Garamond"/>
                <w:sz w:val="28"/>
                <w:szCs w:val="28"/>
              </w:rPr>
              <w:t>mi</w:t>
            </w:r>
            <w:r w:rsidRPr="00052517">
              <w:rPr>
                <w:rFonts w:ascii="Garamond" w:hAnsi="Garamond"/>
                <w:sz w:val="28"/>
                <w:szCs w:val="28"/>
              </w:rPr>
              <w:t>rillyn</w:t>
            </w:r>
            <w:proofErr w:type="spellEnd"/>
            <w:r w:rsidRPr="00052517">
              <w:rPr>
                <w:rFonts w:ascii="Garamond" w:hAnsi="Garamond"/>
                <w:sz w:val="28"/>
                <w:szCs w:val="28"/>
              </w:rPr>
              <w:t xml:space="preserve">, </w:t>
            </w:r>
            <w:proofErr w:type="spellStart"/>
            <w:r w:rsidRPr="00052517">
              <w:rPr>
                <w:rFonts w:ascii="Garamond" w:hAnsi="Garamond"/>
                <w:sz w:val="28"/>
                <w:szCs w:val="28"/>
              </w:rPr>
              <w:t>dy</w:t>
            </w:r>
            <w:proofErr w:type="spellEnd"/>
            <w:r w:rsidRPr="00052517">
              <w:rPr>
                <w:rFonts w:ascii="Garamond" w:hAnsi="Garamond"/>
                <w:sz w:val="28"/>
                <w:szCs w:val="28"/>
              </w:rPr>
              <w:t xml:space="preserve"> </w:t>
            </w:r>
            <w:proofErr w:type="spellStart"/>
            <w:r w:rsidRPr="00052517">
              <w:rPr>
                <w:rFonts w:ascii="Garamond" w:hAnsi="Garamond"/>
                <w:sz w:val="28"/>
                <w:szCs w:val="28"/>
              </w:rPr>
              <w:t>voddagh</w:t>
            </w:r>
            <w:proofErr w:type="spellEnd"/>
            <w:r w:rsidRPr="00052517">
              <w:rPr>
                <w:rFonts w:ascii="Garamond" w:hAnsi="Garamond"/>
                <w:sz w:val="28"/>
                <w:szCs w:val="28"/>
              </w:rPr>
              <w:t xml:space="preserve"> </w:t>
            </w:r>
            <w:proofErr w:type="spellStart"/>
            <w:r w:rsidRPr="00052517">
              <w:rPr>
                <w:rFonts w:ascii="Garamond" w:hAnsi="Garamond"/>
                <w:sz w:val="28"/>
                <w:szCs w:val="28"/>
              </w:rPr>
              <w:t>deney</w:t>
            </w:r>
            <w:proofErr w:type="spellEnd"/>
            <w:r w:rsidRPr="00052517">
              <w:rPr>
                <w:rFonts w:ascii="Garamond" w:hAnsi="Garamond"/>
                <w:sz w:val="28"/>
                <w:szCs w:val="28"/>
              </w:rPr>
              <w:t xml:space="preserve"> </w:t>
            </w:r>
            <w:proofErr w:type="spellStart"/>
            <w:r w:rsidRPr="00052517">
              <w:rPr>
                <w:rFonts w:ascii="Garamond" w:hAnsi="Garamond"/>
                <w:sz w:val="28"/>
                <w:szCs w:val="28"/>
              </w:rPr>
              <w:t>ve</w:t>
            </w:r>
            <w:proofErr w:type="spellEnd"/>
            <w:r w:rsidRPr="00052517">
              <w:rPr>
                <w:rFonts w:ascii="Garamond" w:hAnsi="Garamond"/>
                <w:sz w:val="28"/>
                <w:szCs w:val="28"/>
              </w:rPr>
              <w:t xml:space="preserve"> </w:t>
            </w:r>
            <w:proofErr w:type="spellStart"/>
            <w:r w:rsidRPr="00052517">
              <w:rPr>
                <w:rFonts w:ascii="Garamond" w:hAnsi="Garamond"/>
                <w:sz w:val="28"/>
                <w:szCs w:val="28"/>
              </w:rPr>
              <w:t>shicker</w:t>
            </w:r>
            <w:proofErr w:type="spellEnd"/>
            <w:r w:rsidRPr="00052517">
              <w:rPr>
                <w:rFonts w:ascii="Garamond" w:hAnsi="Garamond"/>
                <w:sz w:val="28"/>
                <w:szCs w:val="28"/>
              </w:rPr>
              <w:t xml:space="preserve"> </w:t>
            </w:r>
            <w:proofErr w:type="spellStart"/>
            <w:r w:rsidRPr="00052517">
              <w:rPr>
                <w:rFonts w:ascii="Garamond" w:hAnsi="Garamond"/>
                <w:sz w:val="28"/>
                <w:szCs w:val="28"/>
              </w:rPr>
              <w:t>jeh</w:t>
            </w:r>
            <w:proofErr w:type="spellEnd"/>
            <w:r w:rsidRPr="00052517">
              <w:rPr>
                <w:rFonts w:ascii="Garamond" w:hAnsi="Garamond"/>
                <w:sz w:val="28"/>
                <w:szCs w:val="28"/>
              </w:rPr>
              <w:t xml:space="preserve"> </w:t>
            </w:r>
            <w:proofErr w:type="spellStart"/>
            <w:r w:rsidRPr="00052517">
              <w:rPr>
                <w:rFonts w:ascii="Garamond" w:hAnsi="Garamond"/>
                <w:sz w:val="28"/>
                <w:szCs w:val="28"/>
              </w:rPr>
              <w:t>dy</w:t>
            </w:r>
            <w:proofErr w:type="spellEnd"/>
            <w:r w:rsidRPr="00052517">
              <w:rPr>
                <w:rFonts w:ascii="Garamond" w:hAnsi="Garamond"/>
                <w:sz w:val="28"/>
                <w:szCs w:val="28"/>
              </w:rPr>
              <w:t xml:space="preserve"> nee </w:t>
            </w:r>
            <w:r w:rsidRPr="00052517">
              <w:rPr>
                <w:rFonts w:ascii="Garamond" w:hAnsi="Garamond"/>
                <w:i/>
                <w:sz w:val="28"/>
                <w:szCs w:val="28"/>
              </w:rPr>
              <w:t>Goo</w:t>
            </w:r>
            <w:r w:rsidRPr="00052517">
              <w:rPr>
                <w:rFonts w:ascii="Garamond" w:hAnsi="Garamond"/>
                <w:sz w:val="28"/>
                <w:szCs w:val="28"/>
              </w:rPr>
              <w:t xml:space="preserve"> </w:t>
            </w:r>
            <w:r w:rsidRPr="00052517">
              <w:rPr>
                <w:rFonts w:ascii="Garamond" w:hAnsi="Garamond"/>
                <w:i/>
                <w:sz w:val="28"/>
                <w:szCs w:val="28"/>
              </w:rPr>
              <w:t>Yee</w:t>
            </w:r>
            <w:r w:rsidRPr="00052517">
              <w:rPr>
                <w:rFonts w:ascii="Garamond" w:hAnsi="Garamond"/>
                <w:sz w:val="28"/>
                <w:szCs w:val="28"/>
              </w:rPr>
              <w:t xml:space="preserve"> </w:t>
            </w:r>
            <w:proofErr w:type="spellStart"/>
            <w:r w:rsidRPr="00052517">
              <w:rPr>
                <w:rFonts w:ascii="Garamond" w:hAnsi="Garamond"/>
                <w:sz w:val="28"/>
                <w:szCs w:val="28"/>
              </w:rPr>
              <w:t>va</w:t>
            </w:r>
            <w:proofErr w:type="spellEnd"/>
            <w:r w:rsidRPr="00052517">
              <w:rPr>
                <w:rFonts w:ascii="Garamond" w:hAnsi="Garamond"/>
                <w:sz w:val="28"/>
                <w:szCs w:val="28"/>
              </w:rPr>
              <w:t xml:space="preserve"> </w:t>
            </w:r>
            <w:proofErr w:type="spellStart"/>
            <w:r w:rsidRPr="00052517">
              <w:rPr>
                <w:rFonts w:ascii="Garamond" w:hAnsi="Garamond"/>
                <w:sz w:val="28"/>
                <w:szCs w:val="28"/>
              </w:rPr>
              <w:t>ny</w:t>
            </w:r>
            <w:proofErr w:type="spellEnd"/>
            <w:r w:rsidRPr="00052517">
              <w:rPr>
                <w:rFonts w:ascii="Garamond" w:hAnsi="Garamond"/>
                <w:sz w:val="28"/>
                <w:szCs w:val="28"/>
              </w:rPr>
              <w:t xml:space="preserve"> </w:t>
            </w:r>
            <w:proofErr w:type="spellStart"/>
            <w:r w:rsidRPr="00052517">
              <w:rPr>
                <w:rFonts w:ascii="Garamond" w:hAnsi="Garamond"/>
                <w:sz w:val="28"/>
                <w:szCs w:val="28"/>
              </w:rPr>
              <w:t>goan</w:t>
            </w:r>
            <w:proofErr w:type="spellEnd"/>
            <w:r w:rsidRPr="00052517">
              <w:rPr>
                <w:rFonts w:ascii="Garamond" w:hAnsi="Garamond"/>
                <w:sz w:val="28"/>
                <w:szCs w:val="28"/>
              </w:rPr>
              <w:t xml:space="preserve"> </w:t>
            </w:r>
            <w:proofErr w:type="spellStart"/>
            <w:r w:rsidRPr="00052517">
              <w:rPr>
                <w:rFonts w:ascii="Garamond" w:hAnsi="Garamond"/>
                <w:i/>
                <w:sz w:val="28"/>
                <w:szCs w:val="28"/>
              </w:rPr>
              <w:t>ocsyn</w:t>
            </w:r>
            <w:proofErr w:type="spellEnd"/>
            <w:r w:rsidRPr="00052517">
              <w:rPr>
                <w:rFonts w:ascii="Garamond" w:hAnsi="Garamond"/>
                <w:sz w:val="28"/>
                <w:szCs w:val="28"/>
              </w:rPr>
              <w:t xml:space="preserve">. </w:t>
            </w:r>
            <w:proofErr w:type="spellStart"/>
            <w:r w:rsidRPr="00052517">
              <w:rPr>
                <w:rFonts w:ascii="Garamond" w:hAnsi="Garamond"/>
                <w:sz w:val="28"/>
                <w:szCs w:val="28"/>
              </w:rPr>
              <w:t>Myr</w:t>
            </w:r>
            <w:proofErr w:type="spellEnd"/>
            <w:r w:rsidRPr="00052517">
              <w:rPr>
                <w:rFonts w:ascii="Garamond" w:hAnsi="Garamond"/>
                <w:sz w:val="28"/>
                <w:szCs w:val="28"/>
              </w:rPr>
              <w:t xml:space="preserve"> </w:t>
            </w:r>
            <w:proofErr w:type="spellStart"/>
            <w:r w:rsidRPr="00052517">
              <w:rPr>
                <w:rFonts w:ascii="Garamond" w:hAnsi="Garamond"/>
                <w:sz w:val="28"/>
                <w:szCs w:val="28"/>
              </w:rPr>
              <w:t>shen</w:t>
            </w:r>
            <w:proofErr w:type="spellEnd"/>
            <w:r w:rsidRPr="00052517">
              <w:rPr>
                <w:rFonts w:ascii="Garamond" w:hAnsi="Garamond"/>
                <w:sz w:val="28"/>
                <w:szCs w:val="28"/>
              </w:rPr>
              <w:t xml:space="preserve"> </w:t>
            </w:r>
            <w:proofErr w:type="spellStart"/>
            <w:r w:rsidRPr="00052517">
              <w:rPr>
                <w:rFonts w:ascii="Garamond" w:hAnsi="Garamond"/>
                <w:sz w:val="28"/>
                <w:szCs w:val="28"/>
              </w:rPr>
              <w:t>ayns</w:t>
            </w:r>
            <w:proofErr w:type="spellEnd"/>
            <w:r w:rsidRPr="00052517">
              <w:rPr>
                <w:rFonts w:ascii="Garamond" w:hAnsi="Garamond"/>
                <w:sz w:val="28"/>
                <w:szCs w:val="28"/>
              </w:rPr>
              <w:t xml:space="preserve"> </w:t>
            </w:r>
            <w:proofErr w:type="spellStart"/>
            <w:r w:rsidRPr="00052517">
              <w:rPr>
                <w:rFonts w:ascii="Garamond" w:hAnsi="Garamond"/>
                <w:sz w:val="28"/>
                <w:szCs w:val="28"/>
              </w:rPr>
              <w:t>earish</w:t>
            </w:r>
            <w:proofErr w:type="spellEnd"/>
            <w:r w:rsidRPr="00052517">
              <w:rPr>
                <w:rFonts w:ascii="Garamond" w:hAnsi="Garamond"/>
                <w:sz w:val="28"/>
                <w:szCs w:val="28"/>
              </w:rPr>
              <w:t xml:space="preserve"> </w:t>
            </w:r>
            <w:proofErr w:type="spellStart"/>
            <w:r w:rsidRPr="00052517">
              <w:rPr>
                <w:rFonts w:ascii="Garamond" w:hAnsi="Garamond"/>
                <w:sz w:val="28"/>
                <w:szCs w:val="28"/>
              </w:rPr>
              <w:t>feer</w:t>
            </w:r>
            <w:proofErr w:type="spellEnd"/>
            <w:r w:rsidRPr="00052517">
              <w:rPr>
                <w:rFonts w:ascii="Garamond" w:hAnsi="Garamond"/>
                <w:sz w:val="28"/>
                <w:szCs w:val="28"/>
              </w:rPr>
              <w:t xml:space="preserve"> yare, </w:t>
            </w:r>
            <w:proofErr w:type="spellStart"/>
            <w:r w:rsidRPr="00052517">
              <w:rPr>
                <w:rFonts w:ascii="Garamond" w:hAnsi="Garamond"/>
                <w:sz w:val="28"/>
                <w:szCs w:val="28"/>
              </w:rPr>
              <w:t>va</w:t>
            </w:r>
            <w:proofErr w:type="spellEnd"/>
            <w:r w:rsidRPr="00052517">
              <w:rPr>
                <w:rFonts w:ascii="Garamond" w:hAnsi="Garamond"/>
                <w:sz w:val="28"/>
                <w:szCs w:val="28"/>
              </w:rPr>
              <w:t xml:space="preserve"> </w:t>
            </w:r>
            <w:proofErr w:type="spellStart"/>
            <w:r w:rsidRPr="00052517">
              <w:rPr>
                <w:rFonts w:ascii="Garamond" w:hAnsi="Garamond"/>
                <w:sz w:val="28"/>
                <w:szCs w:val="28"/>
              </w:rPr>
              <w:t>ayrn</w:t>
            </w:r>
            <w:proofErr w:type="spellEnd"/>
            <w:r w:rsidRPr="00052517">
              <w:rPr>
                <w:rFonts w:ascii="Garamond" w:hAnsi="Garamond"/>
                <w:sz w:val="28"/>
                <w:szCs w:val="28"/>
              </w:rPr>
              <w:t xml:space="preserve"> </w:t>
            </w:r>
            <w:proofErr w:type="spellStart"/>
            <w:r w:rsidRPr="00052517">
              <w:rPr>
                <w:rFonts w:ascii="Garamond" w:hAnsi="Garamond"/>
                <w:sz w:val="28"/>
                <w:szCs w:val="28"/>
              </w:rPr>
              <w:t>wooar</w:t>
            </w:r>
            <w:proofErr w:type="spellEnd"/>
            <w:r w:rsidRPr="00052517">
              <w:rPr>
                <w:rFonts w:ascii="Garamond" w:hAnsi="Garamond"/>
                <w:sz w:val="28"/>
                <w:szCs w:val="28"/>
              </w:rPr>
              <w:t xml:space="preserve"> </w:t>
            </w:r>
            <w:proofErr w:type="spellStart"/>
            <w:r w:rsidRPr="00052517">
              <w:rPr>
                <w:rFonts w:ascii="Garamond" w:hAnsi="Garamond"/>
                <w:sz w:val="28"/>
                <w:szCs w:val="28"/>
              </w:rPr>
              <w:t>jeh’n</w:t>
            </w:r>
            <w:proofErr w:type="spellEnd"/>
            <w:r w:rsidRPr="00052517">
              <w:rPr>
                <w:rFonts w:ascii="Garamond" w:hAnsi="Garamond"/>
                <w:sz w:val="28"/>
                <w:szCs w:val="28"/>
              </w:rPr>
              <w:t xml:space="preserve"> </w:t>
            </w:r>
            <w:proofErr w:type="spellStart"/>
            <w:r w:rsidRPr="00052517">
              <w:rPr>
                <w:rFonts w:ascii="Garamond" w:hAnsi="Garamond"/>
                <w:sz w:val="28"/>
                <w:szCs w:val="28"/>
              </w:rPr>
              <w:t>teihl</w:t>
            </w:r>
            <w:proofErr w:type="spellEnd"/>
            <w:r w:rsidRPr="00052517">
              <w:rPr>
                <w:rFonts w:ascii="Garamond" w:hAnsi="Garamond"/>
                <w:sz w:val="28"/>
                <w:szCs w:val="28"/>
              </w:rPr>
              <w:t xml:space="preserve"> er </w:t>
            </w:r>
            <w:proofErr w:type="spellStart"/>
            <w:r w:rsidRPr="00052517">
              <w:rPr>
                <w:rFonts w:ascii="Garamond" w:hAnsi="Garamond"/>
                <w:sz w:val="28"/>
                <w:szCs w:val="28"/>
              </w:rPr>
              <w:t>ny</w:t>
            </w:r>
            <w:proofErr w:type="spellEnd"/>
            <w:r w:rsidRPr="00052517">
              <w:rPr>
                <w:rFonts w:ascii="Garamond" w:hAnsi="Garamond"/>
                <w:sz w:val="28"/>
                <w:szCs w:val="28"/>
              </w:rPr>
              <w:t xml:space="preserve"> </w:t>
            </w:r>
            <w:proofErr w:type="spellStart"/>
            <w:r w:rsidRPr="00052517">
              <w:rPr>
                <w:rFonts w:ascii="Garamond" w:hAnsi="Garamond"/>
                <w:sz w:val="28"/>
                <w:szCs w:val="28"/>
              </w:rPr>
              <w:t>hyndaa</w:t>
            </w:r>
            <w:proofErr w:type="spellEnd"/>
            <w:r w:rsidRPr="00052517">
              <w:rPr>
                <w:rFonts w:ascii="Garamond" w:hAnsi="Garamond"/>
                <w:sz w:val="28"/>
                <w:szCs w:val="28"/>
              </w:rPr>
              <w:t xml:space="preserve"> </w:t>
            </w:r>
            <w:proofErr w:type="spellStart"/>
            <w:r w:rsidRPr="00052517">
              <w:rPr>
                <w:rFonts w:ascii="Garamond" w:hAnsi="Garamond"/>
                <w:sz w:val="28"/>
                <w:szCs w:val="28"/>
              </w:rPr>
              <w:t>gys</w:t>
            </w:r>
            <w:proofErr w:type="spellEnd"/>
            <w:r w:rsidRPr="00052517">
              <w:rPr>
                <w:rFonts w:ascii="Garamond" w:hAnsi="Garamond"/>
                <w:sz w:val="28"/>
                <w:szCs w:val="28"/>
              </w:rPr>
              <w:t xml:space="preserve"> [50] </w:t>
            </w:r>
            <w:proofErr w:type="spellStart"/>
            <w:r w:rsidRPr="00052517">
              <w:rPr>
                <w:rFonts w:ascii="Garamond" w:hAnsi="Garamond"/>
                <w:sz w:val="28"/>
                <w:szCs w:val="28"/>
              </w:rPr>
              <w:t>Creesteeaght</w:t>
            </w:r>
            <w:proofErr w:type="spellEnd"/>
            <w:r w:rsidRPr="00052517">
              <w:rPr>
                <w:rFonts w:ascii="Garamond" w:hAnsi="Garamond"/>
                <w:sz w:val="28"/>
                <w:szCs w:val="28"/>
              </w:rPr>
              <w:t xml:space="preserve">, cha nee </w:t>
            </w:r>
            <w:proofErr w:type="spellStart"/>
            <w:r w:rsidRPr="00052517">
              <w:rPr>
                <w:rFonts w:ascii="Garamond" w:hAnsi="Garamond"/>
                <w:sz w:val="28"/>
                <w:szCs w:val="28"/>
              </w:rPr>
              <w:t>liorish</w:t>
            </w:r>
            <w:proofErr w:type="spellEnd"/>
            <w:r w:rsidRPr="00052517">
              <w:rPr>
                <w:rFonts w:ascii="Garamond" w:hAnsi="Garamond"/>
                <w:sz w:val="28"/>
                <w:szCs w:val="28"/>
              </w:rPr>
              <w:t xml:space="preserve"> </w:t>
            </w:r>
            <w:proofErr w:type="spellStart"/>
            <w:r w:rsidRPr="00052517">
              <w:rPr>
                <w:rFonts w:ascii="Garamond" w:hAnsi="Garamond"/>
                <w:sz w:val="28"/>
                <w:szCs w:val="28"/>
              </w:rPr>
              <w:t>Niart</w:t>
            </w:r>
            <w:proofErr w:type="spellEnd"/>
            <w:r w:rsidRPr="00052517">
              <w:rPr>
                <w:rFonts w:ascii="Garamond" w:hAnsi="Garamond"/>
                <w:sz w:val="28"/>
                <w:szCs w:val="28"/>
              </w:rPr>
              <w:t xml:space="preserve"> </w:t>
            </w:r>
            <w:proofErr w:type="spellStart"/>
            <w:r w:rsidRPr="00052517">
              <w:rPr>
                <w:rFonts w:ascii="Garamond" w:hAnsi="Garamond"/>
                <w:sz w:val="28"/>
                <w:szCs w:val="28"/>
              </w:rPr>
              <w:t>seihltagh</w:t>
            </w:r>
            <w:proofErr w:type="spellEnd"/>
            <w:r w:rsidRPr="00052517">
              <w:rPr>
                <w:rFonts w:ascii="Garamond" w:hAnsi="Garamond"/>
                <w:sz w:val="28"/>
                <w:szCs w:val="28"/>
              </w:rPr>
              <w:t xml:space="preserve"> </w:t>
            </w:r>
            <w:proofErr w:type="spellStart"/>
            <w:r w:rsidRPr="00052517">
              <w:rPr>
                <w:rFonts w:ascii="Garamond" w:hAnsi="Garamond"/>
                <w:sz w:val="28"/>
                <w:szCs w:val="28"/>
              </w:rPr>
              <w:t>agh</w:t>
            </w:r>
            <w:proofErr w:type="spellEnd"/>
            <w:r w:rsidRPr="00052517">
              <w:rPr>
                <w:rFonts w:ascii="Garamond" w:hAnsi="Garamond"/>
                <w:sz w:val="28"/>
                <w:szCs w:val="28"/>
              </w:rPr>
              <w:t xml:space="preserve"> </w:t>
            </w:r>
            <w:proofErr w:type="spellStart"/>
            <w:r w:rsidRPr="00052517">
              <w:rPr>
                <w:rFonts w:ascii="Garamond" w:hAnsi="Garamond"/>
                <w:sz w:val="28"/>
                <w:szCs w:val="28"/>
              </w:rPr>
              <w:t>liorish</w:t>
            </w:r>
            <w:proofErr w:type="spellEnd"/>
            <w:r w:rsidRPr="00052517">
              <w:rPr>
                <w:rFonts w:ascii="Garamond" w:hAnsi="Garamond"/>
                <w:sz w:val="28"/>
                <w:szCs w:val="28"/>
              </w:rPr>
              <w:t xml:space="preserve"> </w:t>
            </w:r>
            <w:proofErr w:type="spellStart"/>
            <w:r w:rsidRPr="00052517">
              <w:rPr>
                <w:rFonts w:ascii="Garamond" w:hAnsi="Garamond"/>
                <w:sz w:val="28"/>
                <w:szCs w:val="28"/>
              </w:rPr>
              <w:t>ynsagh</w:t>
            </w:r>
            <w:proofErr w:type="spellEnd"/>
            <w:r w:rsidRPr="00052517">
              <w:rPr>
                <w:rFonts w:ascii="Garamond" w:hAnsi="Garamond"/>
                <w:sz w:val="28"/>
                <w:szCs w:val="28"/>
              </w:rPr>
              <w:t xml:space="preserve"> </w:t>
            </w:r>
            <w:proofErr w:type="spellStart"/>
            <w:r w:rsidRPr="00052517">
              <w:rPr>
                <w:rFonts w:ascii="Garamond" w:hAnsi="Garamond"/>
                <w:sz w:val="28"/>
                <w:szCs w:val="28"/>
              </w:rPr>
              <w:t>yn</w:t>
            </w:r>
            <w:proofErr w:type="spellEnd"/>
            <w:r w:rsidRPr="00052517">
              <w:rPr>
                <w:rFonts w:ascii="Garamond" w:hAnsi="Garamond"/>
                <w:sz w:val="28"/>
                <w:szCs w:val="28"/>
              </w:rPr>
              <w:t xml:space="preserve"> </w:t>
            </w:r>
            <w:proofErr w:type="spellStart"/>
            <w:r w:rsidRPr="00052517">
              <w:rPr>
                <w:rFonts w:ascii="Garamond" w:hAnsi="Garamond"/>
                <w:sz w:val="28"/>
                <w:szCs w:val="28"/>
              </w:rPr>
              <w:t>Tushtal</w:t>
            </w:r>
            <w:proofErr w:type="spellEnd"/>
            <w:r w:rsidRPr="00052517">
              <w:rPr>
                <w:rFonts w:ascii="Garamond" w:hAnsi="Garamond"/>
                <w:sz w:val="28"/>
                <w:szCs w:val="28"/>
              </w:rPr>
              <w:t xml:space="preserve"> as </w:t>
            </w:r>
            <w:proofErr w:type="spellStart"/>
            <w:r w:rsidRPr="00052517">
              <w:rPr>
                <w:rFonts w:ascii="Garamond" w:hAnsi="Garamond"/>
                <w:sz w:val="28"/>
                <w:szCs w:val="28"/>
              </w:rPr>
              <w:t>liorish</w:t>
            </w:r>
            <w:proofErr w:type="spellEnd"/>
            <w:r w:rsidRPr="00052517">
              <w:rPr>
                <w:rFonts w:ascii="Garamond" w:hAnsi="Garamond"/>
                <w:sz w:val="28"/>
                <w:szCs w:val="28"/>
              </w:rPr>
              <w:t xml:space="preserve"> </w:t>
            </w:r>
            <w:proofErr w:type="spellStart"/>
            <w:r w:rsidRPr="00052517">
              <w:rPr>
                <w:rFonts w:ascii="Garamond" w:hAnsi="Garamond"/>
                <w:sz w:val="28"/>
                <w:szCs w:val="28"/>
              </w:rPr>
              <w:t>pooar</w:t>
            </w:r>
            <w:proofErr w:type="spellEnd"/>
            <w:r w:rsidRPr="00052517">
              <w:rPr>
                <w:rFonts w:ascii="Garamond" w:hAnsi="Garamond"/>
                <w:sz w:val="28"/>
                <w:szCs w:val="28"/>
              </w:rPr>
              <w:t xml:space="preserve"> y </w:t>
            </w:r>
            <w:proofErr w:type="spellStart"/>
            <w:r w:rsidRPr="00052517">
              <w:rPr>
                <w:rFonts w:ascii="Garamond" w:hAnsi="Garamond"/>
                <w:sz w:val="28"/>
                <w:szCs w:val="28"/>
              </w:rPr>
              <w:t>Spyrryd</w:t>
            </w:r>
            <w:proofErr w:type="spellEnd"/>
            <w:r w:rsidRPr="00052517">
              <w:rPr>
                <w:rFonts w:ascii="Garamond" w:hAnsi="Garamond"/>
                <w:sz w:val="28"/>
                <w:szCs w:val="28"/>
              </w:rPr>
              <w:t xml:space="preserve"> </w:t>
            </w:r>
            <w:proofErr w:type="spellStart"/>
            <w:r w:rsidRPr="00052517">
              <w:rPr>
                <w:rFonts w:ascii="Garamond" w:hAnsi="Garamond"/>
                <w:sz w:val="28"/>
                <w:szCs w:val="28"/>
              </w:rPr>
              <w:t>Noo</w:t>
            </w:r>
            <w:proofErr w:type="spellEnd"/>
            <w:r w:rsidRPr="00052517">
              <w:rPr>
                <w:rFonts w:ascii="Garamond" w:hAnsi="Garamond"/>
                <w:sz w:val="28"/>
                <w:szCs w:val="28"/>
              </w:rPr>
              <w:t xml:space="preserve">. </w:t>
            </w:r>
          </w:p>
        </w:tc>
        <w:tc>
          <w:tcPr>
            <w:tcW w:w="0" w:type="auto"/>
          </w:tcPr>
          <w:p w14:paraId="14BD2C97" w14:textId="77777777" w:rsidR="008A3D8D" w:rsidRPr="00472FF6" w:rsidRDefault="008A3D8D"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 xml:space="preserve">By establishing the Prophets and Apostles to make known the Will of God, and to confirm by Miracles what they said, that Men </w:t>
            </w:r>
            <w:r>
              <w:rPr>
                <w:rFonts w:ascii="Garamond" w:hAnsi="Garamond" w:cs="Times New Roman"/>
                <w:i/>
                <w:sz w:val="28"/>
              </w:rPr>
              <w:t>may</w:t>
            </w:r>
            <w:r w:rsidRPr="00472FF6">
              <w:rPr>
                <w:rFonts w:ascii="Garamond" w:hAnsi="Garamond" w:cs="Times New Roman"/>
                <w:i/>
                <w:sz w:val="28"/>
              </w:rPr>
              <w:t xml:space="preserve"> be assured,</w:t>
            </w:r>
            <w:r w:rsidRPr="00472FF6">
              <w:rPr>
                <w:rFonts w:ascii="Garamond" w:hAnsi="Garamond" w:cs="Times New Roman"/>
                <w:sz w:val="28"/>
              </w:rPr>
              <w:t xml:space="preserve"> their </w:t>
            </w:r>
            <w:r w:rsidRPr="00472FF6">
              <w:rPr>
                <w:rFonts w:ascii="Garamond" w:hAnsi="Garamond" w:cs="Times New Roman"/>
                <w:i/>
                <w:sz w:val="28"/>
              </w:rPr>
              <w:t>Word</w:t>
            </w:r>
            <w:r w:rsidRPr="00472FF6">
              <w:rPr>
                <w:rFonts w:ascii="Garamond" w:hAnsi="Garamond" w:cs="Times New Roman"/>
                <w:sz w:val="28"/>
              </w:rPr>
              <w:t xml:space="preserve"> was the Word of God</w:t>
            </w:r>
            <w:r w:rsidRPr="00472FF6">
              <w:rPr>
                <w:rFonts w:ascii="Garamond" w:hAnsi="Garamond" w:cs="Times New Roman"/>
                <w:i/>
                <w:sz w:val="28"/>
              </w:rPr>
              <w:t>. So that in a very short time, a great Part of the World was converted to Christianity, not by worldly Force, but by the Preaching of the Gospel, and by the Power of the Holy Ghost.</w:t>
            </w:r>
          </w:p>
        </w:tc>
        <w:tc>
          <w:tcPr>
            <w:tcW w:w="0" w:type="auto"/>
          </w:tcPr>
          <w:p w14:paraId="38644DEF" w14:textId="77777777" w:rsidR="008A3D8D" w:rsidRPr="008A3D8D" w:rsidRDefault="008A3D8D" w:rsidP="00C82D1A">
            <w:pPr>
              <w:pStyle w:val="ListParagraph"/>
              <w:ind w:left="0"/>
              <w:rPr>
                <w:rFonts w:ascii="Garamond" w:hAnsi="Garamond" w:cs="Times New Roman"/>
                <w:sz w:val="20"/>
                <w:szCs w:val="20"/>
              </w:rPr>
            </w:pPr>
          </w:p>
        </w:tc>
      </w:tr>
      <w:tr w:rsidR="00765571" w:rsidRPr="00472FF6" w14:paraId="4D7FAC73" w14:textId="77777777" w:rsidTr="00C82D1A">
        <w:tc>
          <w:tcPr>
            <w:tcW w:w="0" w:type="auto"/>
          </w:tcPr>
          <w:p w14:paraId="7B84241C" w14:textId="77777777" w:rsidR="009F2DF3" w:rsidRPr="00927775" w:rsidRDefault="009F2DF3" w:rsidP="00DB60C3">
            <w:pPr>
              <w:pStyle w:val="CM3"/>
              <w:widowControl/>
              <w:spacing w:line="240" w:lineRule="auto"/>
              <w:ind w:firstLine="227"/>
              <w:contextualSpacing/>
              <w:jc w:val="both"/>
              <w:rPr>
                <w:rFonts w:ascii="Garamond" w:hAnsi="Garamond"/>
                <w:sz w:val="28"/>
                <w:szCs w:val="28"/>
              </w:rPr>
            </w:pPr>
            <w:proofErr w:type="spellStart"/>
            <w:r w:rsidRPr="00927775">
              <w:rPr>
                <w:rFonts w:ascii="Garamond" w:hAnsi="Garamond"/>
                <w:sz w:val="28"/>
                <w:szCs w:val="28"/>
              </w:rPr>
              <w:lastRenderedPageBreak/>
              <w:t>Liorish</w:t>
            </w:r>
            <w:proofErr w:type="spellEnd"/>
            <w:r w:rsidRPr="00927775">
              <w:rPr>
                <w:rFonts w:ascii="Garamond" w:hAnsi="Garamond"/>
                <w:sz w:val="28"/>
                <w:szCs w:val="28"/>
              </w:rPr>
              <w:t xml:space="preserve"> </w:t>
            </w:r>
            <w:proofErr w:type="spellStart"/>
            <w:r w:rsidRPr="00927775">
              <w:rPr>
                <w:rFonts w:ascii="Garamond" w:hAnsi="Garamond"/>
                <w:sz w:val="28"/>
                <w:szCs w:val="28"/>
              </w:rPr>
              <w:t>ny</w:t>
            </w:r>
            <w:proofErr w:type="spellEnd"/>
            <w:r w:rsidRPr="00927775">
              <w:rPr>
                <w:rFonts w:ascii="Garamond" w:hAnsi="Garamond"/>
                <w:sz w:val="28"/>
                <w:szCs w:val="28"/>
              </w:rPr>
              <w:t xml:space="preserve"> </w:t>
            </w:r>
            <w:proofErr w:type="spellStart"/>
            <w:r w:rsidRPr="00927775">
              <w:rPr>
                <w:rFonts w:ascii="Garamond" w:hAnsi="Garamond"/>
                <w:sz w:val="28"/>
                <w:szCs w:val="28"/>
              </w:rPr>
              <w:t>haghtyn</w:t>
            </w:r>
            <w:proofErr w:type="spellEnd"/>
            <w:r w:rsidRPr="00927775">
              <w:rPr>
                <w:rFonts w:ascii="Garamond" w:hAnsi="Garamond"/>
                <w:sz w:val="28"/>
                <w:szCs w:val="28"/>
              </w:rPr>
              <w:t xml:space="preserve"> </w:t>
            </w:r>
            <w:proofErr w:type="spellStart"/>
            <w:r w:rsidRPr="00927775">
              <w:rPr>
                <w:rFonts w:ascii="Garamond" w:hAnsi="Garamond"/>
                <w:sz w:val="28"/>
                <w:szCs w:val="28"/>
              </w:rPr>
              <w:t>shen</w:t>
            </w:r>
            <w:proofErr w:type="spellEnd"/>
            <w:r w:rsidRPr="00927775">
              <w:rPr>
                <w:rFonts w:ascii="Garamond" w:hAnsi="Garamond"/>
                <w:sz w:val="28"/>
                <w:szCs w:val="28"/>
              </w:rPr>
              <w:t xml:space="preserve"> </w:t>
            </w:r>
            <w:proofErr w:type="spellStart"/>
            <w:r w:rsidRPr="00927775">
              <w:rPr>
                <w:rFonts w:ascii="Garamond" w:hAnsi="Garamond"/>
                <w:sz w:val="28"/>
                <w:szCs w:val="28"/>
              </w:rPr>
              <w:t>Te</w:t>
            </w:r>
            <w:proofErr w:type="spellEnd"/>
            <w:r w:rsidRPr="00927775">
              <w:rPr>
                <w:rFonts w:ascii="Garamond" w:hAnsi="Garamond"/>
                <w:sz w:val="28"/>
                <w:szCs w:val="28"/>
              </w:rPr>
              <w:t xml:space="preserve"> </w:t>
            </w:r>
            <w:proofErr w:type="spellStart"/>
            <w:r w:rsidRPr="00927775">
              <w:rPr>
                <w:rFonts w:ascii="Garamond" w:hAnsi="Garamond"/>
                <w:sz w:val="28"/>
                <w:szCs w:val="28"/>
              </w:rPr>
              <w:t>kinjagh</w:t>
            </w:r>
            <w:proofErr w:type="spellEnd"/>
            <w:r w:rsidRPr="00927775">
              <w:rPr>
                <w:rFonts w:ascii="Garamond" w:hAnsi="Garamond"/>
                <w:sz w:val="28"/>
                <w:szCs w:val="28"/>
              </w:rPr>
              <w:t xml:space="preserve"> </w:t>
            </w:r>
            <w:proofErr w:type="spellStart"/>
            <w:r w:rsidRPr="00927775">
              <w:rPr>
                <w:rFonts w:ascii="Garamond" w:hAnsi="Garamond"/>
                <w:sz w:val="28"/>
                <w:szCs w:val="28"/>
              </w:rPr>
              <w:t>gobbragh</w:t>
            </w:r>
            <w:proofErr w:type="spellEnd"/>
            <w:r w:rsidRPr="00927775">
              <w:rPr>
                <w:rFonts w:ascii="Garamond" w:hAnsi="Garamond"/>
                <w:sz w:val="28"/>
                <w:szCs w:val="28"/>
              </w:rPr>
              <w:t xml:space="preserve"> er </w:t>
            </w:r>
            <w:proofErr w:type="spellStart"/>
            <w:r w:rsidRPr="00927775">
              <w:rPr>
                <w:rFonts w:ascii="Garamond" w:hAnsi="Garamond"/>
                <w:sz w:val="28"/>
                <w:szCs w:val="28"/>
              </w:rPr>
              <w:t>Creeaghyn</w:t>
            </w:r>
            <w:proofErr w:type="spellEnd"/>
            <w:r w:rsidRPr="00927775">
              <w:rPr>
                <w:rFonts w:ascii="Garamond" w:hAnsi="Garamond"/>
                <w:sz w:val="28"/>
                <w:szCs w:val="28"/>
              </w:rPr>
              <w:t xml:space="preserve"> </w:t>
            </w:r>
            <w:proofErr w:type="spellStart"/>
            <w:r w:rsidRPr="00927775">
              <w:rPr>
                <w:rFonts w:ascii="Garamond" w:hAnsi="Garamond"/>
                <w:sz w:val="28"/>
                <w:szCs w:val="28"/>
              </w:rPr>
              <w:t>leid</w:t>
            </w:r>
            <w:proofErr w:type="spellEnd"/>
            <w:r w:rsidRPr="00927775">
              <w:rPr>
                <w:rFonts w:ascii="Garamond" w:hAnsi="Garamond"/>
                <w:sz w:val="28"/>
                <w:szCs w:val="28"/>
              </w:rPr>
              <w:t xml:space="preserve"> as vees er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sauail</w:t>
            </w:r>
            <w:proofErr w:type="spellEnd"/>
            <w:r w:rsidRPr="00927775">
              <w:rPr>
                <w:rFonts w:ascii="Garamond" w:hAnsi="Garamond"/>
                <w:sz w:val="28"/>
                <w:szCs w:val="28"/>
              </w:rPr>
              <w:t xml:space="preserve">. </w:t>
            </w:r>
          </w:p>
        </w:tc>
        <w:tc>
          <w:tcPr>
            <w:tcW w:w="0" w:type="auto"/>
          </w:tcPr>
          <w:p w14:paraId="176A2ED9" w14:textId="77777777" w:rsidR="009F2DF3" w:rsidRPr="00472FF6" w:rsidRDefault="009F2DF3" w:rsidP="00DB60C3">
            <w:pPr>
              <w:pStyle w:val="ListParagraph"/>
              <w:ind w:left="0" w:firstLine="227"/>
              <w:jc w:val="both"/>
              <w:rPr>
                <w:rFonts w:ascii="Garamond" w:hAnsi="Garamond" w:cs="Times New Roman"/>
                <w:i/>
                <w:sz w:val="28"/>
              </w:rPr>
            </w:pPr>
            <w:r w:rsidRPr="00472FF6">
              <w:rPr>
                <w:rFonts w:ascii="Garamond" w:hAnsi="Garamond" w:cs="Times New Roman"/>
                <w:i/>
                <w:sz w:val="28"/>
              </w:rPr>
              <w:t>By which Means, he still worketh upon the Hearts of such as shall be saved.</w:t>
            </w:r>
          </w:p>
        </w:tc>
        <w:tc>
          <w:tcPr>
            <w:tcW w:w="0" w:type="auto"/>
          </w:tcPr>
          <w:p w14:paraId="5F940B3A" w14:textId="77777777" w:rsidR="009F2DF3" w:rsidRPr="008A3D8D" w:rsidRDefault="009F2DF3" w:rsidP="00C82D1A">
            <w:pPr>
              <w:pStyle w:val="ListParagraph"/>
              <w:ind w:left="0"/>
              <w:rPr>
                <w:rFonts w:ascii="Garamond" w:hAnsi="Garamond" w:cs="Times New Roman"/>
                <w:i/>
                <w:sz w:val="20"/>
                <w:szCs w:val="20"/>
              </w:rPr>
            </w:pPr>
          </w:p>
        </w:tc>
      </w:tr>
      <w:tr w:rsidR="00765571" w:rsidRPr="00472FF6" w14:paraId="2F347A07" w14:textId="77777777" w:rsidTr="00C82D1A">
        <w:tc>
          <w:tcPr>
            <w:tcW w:w="0" w:type="auto"/>
          </w:tcPr>
          <w:p w14:paraId="3607A5B3" w14:textId="77777777" w:rsidR="009F2DF3" w:rsidRPr="00927775" w:rsidRDefault="009F2DF3" w:rsidP="00DB60C3">
            <w:pPr>
              <w:pStyle w:val="CM3"/>
              <w:widowControl/>
              <w:spacing w:line="240" w:lineRule="auto"/>
              <w:ind w:firstLine="227"/>
              <w:contextualSpacing/>
              <w:jc w:val="both"/>
              <w:rPr>
                <w:rFonts w:ascii="Garamond" w:hAnsi="Garamond"/>
                <w:sz w:val="28"/>
                <w:szCs w:val="28"/>
              </w:rPr>
            </w:pPr>
            <w:r w:rsidRPr="00927775">
              <w:rPr>
                <w:rFonts w:ascii="Garamond" w:hAnsi="Garamond"/>
                <w:i/>
                <w:sz w:val="28"/>
                <w:szCs w:val="28"/>
              </w:rPr>
              <w:t>Q.</w:t>
            </w:r>
            <w:r w:rsidRPr="00927775">
              <w:rPr>
                <w:rFonts w:ascii="Garamond" w:hAnsi="Garamond"/>
                <w:sz w:val="28"/>
                <w:szCs w:val="28"/>
              </w:rPr>
              <w:t xml:space="preserve"> </w:t>
            </w:r>
            <w:proofErr w:type="spellStart"/>
            <w:r w:rsidRPr="00927775">
              <w:rPr>
                <w:rFonts w:ascii="Garamond" w:hAnsi="Garamond"/>
                <w:sz w:val="28"/>
                <w:szCs w:val="28"/>
              </w:rPr>
              <w:t>Nagh</w:t>
            </w:r>
            <w:proofErr w:type="spellEnd"/>
            <w:r w:rsidRPr="00927775">
              <w:rPr>
                <w:rFonts w:ascii="Garamond" w:hAnsi="Garamond"/>
                <w:sz w:val="28"/>
                <w:szCs w:val="28"/>
              </w:rPr>
              <w:t xml:space="preserve"> </w:t>
            </w:r>
            <w:proofErr w:type="spellStart"/>
            <w:r w:rsidRPr="00927775">
              <w:rPr>
                <w:rFonts w:ascii="Garamond" w:hAnsi="Garamond"/>
                <w:sz w:val="28"/>
                <w:szCs w:val="28"/>
              </w:rPr>
              <w:t>vel</w:t>
            </w:r>
            <w:proofErr w:type="spellEnd"/>
            <w:r w:rsidRPr="00927775">
              <w:rPr>
                <w:rFonts w:ascii="Garamond" w:hAnsi="Garamond"/>
                <w:sz w:val="28"/>
                <w:szCs w:val="28"/>
              </w:rPr>
              <w:t xml:space="preserve"> eh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liooar</w:t>
            </w:r>
            <w:proofErr w:type="spellEnd"/>
            <w:r w:rsidRPr="00927775">
              <w:rPr>
                <w:rFonts w:ascii="Garamond" w:hAnsi="Garamond"/>
                <w:sz w:val="28"/>
                <w:szCs w:val="28"/>
              </w:rPr>
              <w:t xml:space="preserve">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vel</w:t>
            </w:r>
            <w:proofErr w:type="spellEnd"/>
            <w:r w:rsidRPr="00927775">
              <w:rPr>
                <w:rFonts w:ascii="Garamond" w:hAnsi="Garamond"/>
                <w:sz w:val="28"/>
                <w:szCs w:val="28"/>
              </w:rPr>
              <w:t xml:space="preserve"> y </w:t>
            </w:r>
            <w:proofErr w:type="spellStart"/>
            <w:r w:rsidRPr="00927775">
              <w:rPr>
                <w:rFonts w:ascii="Garamond" w:hAnsi="Garamond"/>
                <w:sz w:val="28"/>
                <w:szCs w:val="28"/>
              </w:rPr>
              <w:t>Sushtal</w:t>
            </w:r>
            <w:proofErr w:type="spellEnd"/>
            <w:r w:rsidRPr="00927775">
              <w:rPr>
                <w:rFonts w:ascii="Garamond" w:hAnsi="Garamond"/>
                <w:sz w:val="28"/>
                <w:szCs w:val="28"/>
              </w:rPr>
              <w:t xml:space="preserve"> er </w:t>
            </w:r>
            <w:proofErr w:type="spellStart"/>
            <w:r w:rsidRPr="00927775">
              <w:rPr>
                <w:rFonts w:ascii="Garamond" w:hAnsi="Garamond"/>
                <w:sz w:val="28"/>
                <w:szCs w:val="28"/>
              </w:rPr>
              <w:t>ny</w:t>
            </w:r>
            <w:proofErr w:type="spellEnd"/>
            <w:r w:rsidRPr="00927775">
              <w:rPr>
                <w:rFonts w:ascii="Garamond" w:hAnsi="Garamond"/>
                <w:sz w:val="28"/>
                <w:szCs w:val="28"/>
              </w:rPr>
              <w:t xml:space="preserve"> </w:t>
            </w:r>
            <w:proofErr w:type="spellStart"/>
            <w:r w:rsidRPr="00927775">
              <w:rPr>
                <w:rFonts w:ascii="Garamond" w:hAnsi="Garamond"/>
                <w:sz w:val="28"/>
                <w:szCs w:val="28"/>
              </w:rPr>
              <w:t>ynsagh</w:t>
            </w:r>
            <w:proofErr w:type="spellEnd"/>
            <w:r w:rsidRPr="00927775">
              <w:rPr>
                <w:rFonts w:ascii="Garamond" w:hAnsi="Garamond"/>
                <w:sz w:val="28"/>
                <w:szCs w:val="28"/>
              </w:rPr>
              <w:t xml:space="preserve"> </w:t>
            </w:r>
            <w:proofErr w:type="spellStart"/>
            <w:r w:rsidRPr="00927775">
              <w:rPr>
                <w:rFonts w:ascii="Garamond" w:hAnsi="Garamond"/>
                <w:sz w:val="28"/>
                <w:szCs w:val="28"/>
              </w:rPr>
              <w:t>dooin</w:t>
            </w:r>
            <w:proofErr w:type="spellEnd"/>
            <w:r w:rsidR="002C617D" w:rsidRPr="002C617D">
              <w:rPr>
                <w:rFonts w:ascii="Garamond" w:hAnsi="Garamond"/>
                <w:i/>
                <w:sz w:val="28"/>
                <w:szCs w:val="28"/>
              </w:rPr>
              <w:t> </w:t>
            </w:r>
            <w:r w:rsidR="00C57BF1" w:rsidRPr="00C57BF1">
              <w:rPr>
                <w:rFonts w:ascii="Garamond" w:hAnsi="Garamond"/>
                <w:sz w:val="28"/>
                <w:szCs w:val="28"/>
              </w:rPr>
              <w:t>?</w:t>
            </w:r>
            <w:r w:rsidRPr="00927775">
              <w:rPr>
                <w:rFonts w:ascii="Garamond" w:hAnsi="Garamond"/>
                <w:sz w:val="28"/>
                <w:szCs w:val="28"/>
              </w:rPr>
              <w:t xml:space="preserve"> </w:t>
            </w:r>
          </w:p>
        </w:tc>
        <w:tc>
          <w:tcPr>
            <w:tcW w:w="0" w:type="auto"/>
          </w:tcPr>
          <w:p w14:paraId="5E6C8969" w14:textId="77777777" w:rsidR="009F2DF3" w:rsidRPr="00472FF6" w:rsidRDefault="009F2DF3"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It is not sufficient that we have the Gosp</w:t>
            </w:r>
            <w:r w:rsidRPr="00472FF6">
              <w:rPr>
                <w:rFonts w:ascii="Garamond" w:hAnsi="Garamond" w:cs="Times New Roman"/>
                <w:sz w:val="28"/>
              </w:rPr>
              <w:t>el</w:t>
            </w:r>
            <w:r w:rsidRPr="00472FF6">
              <w:rPr>
                <w:rFonts w:ascii="Garamond" w:hAnsi="Garamond" w:cs="Times New Roman"/>
                <w:i/>
                <w:sz w:val="28"/>
              </w:rPr>
              <w:t xml:space="preserve"> preached unto us</w:t>
            </w:r>
            <w:r w:rsidR="002C617D" w:rsidRPr="002C617D">
              <w:rPr>
                <w:rFonts w:ascii="Garamond" w:hAnsi="Garamond" w:cs="Times New Roman"/>
                <w:i/>
                <w:sz w:val="28"/>
              </w:rPr>
              <w:t> ?</w:t>
            </w:r>
          </w:p>
        </w:tc>
        <w:tc>
          <w:tcPr>
            <w:tcW w:w="0" w:type="auto"/>
          </w:tcPr>
          <w:p w14:paraId="04E062A1" w14:textId="77777777" w:rsidR="009F2DF3" w:rsidRPr="008A3D8D" w:rsidRDefault="009F2DF3" w:rsidP="00C82D1A">
            <w:pPr>
              <w:pStyle w:val="ListParagraph"/>
              <w:ind w:left="0"/>
              <w:rPr>
                <w:rFonts w:ascii="Garamond" w:hAnsi="Garamond" w:cs="Times New Roman"/>
                <w:sz w:val="20"/>
                <w:szCs w:val="20"/>
              </w:rPr>
            </w:pPr>
          </w:p>
        </w:tc>
      </w:tr>
      <w:tr w:rsidR="00765571" w:rsidRPr="00472FF6" w14:paraId="0F9F7513" w14:textId="77777777" w:rsidTr="00C82D1A">
        <w:tc>
          <w:tcPr>
            <w:tcW w:w="0" w:type="auto"/>
          </w:tcPr>
          <w:p w14:paraId="0B3A3996" w14:textId="77777777" w:rsidR="009F2DF3" w:rsidRPr="00927775" w:rsidRDefault="009F2DF3" w:rsidP="00DB60C3">
            <w:pPr>
              <w:pStyle w:val="CM3"/>
              <w:widowControl/>
              <w:spacing w:line="240" w:lineRule="auto"/>
              <w:ind w:firstLine="227"/>
              <w:contextualSpacing/>
              <w:jc w:val="both"/>
              <w:rPr>
                <w:rFonts w:ascii="Garamond" w:hAnsi="Garamond"/>
                <w:i/>
                <w:sz w:val="28"/>
                <w:szCs w:val="28"/>
              </w:rPr>
            </w:pPr>
            <w:r w:rsidRPr="00927775">
              <w:rPr>
                <w:rFonts w:ascii="Garamond" w:hAnsi="Garamond"/>
                <w:i/>
                <w:sz w:val="28"/>
                <w:szCs w:val="28"/>
              </w:rPr>
              <w:t xml:space="preserve">A. </w:t>
            </w:r>
            <w:r w:rsidRPr="00927775">
              <w:rPr>
                <w:rFonts w:ascii="Garamond" w:hAnsi="Garamond"/>
                <w:sz w:val="28"/>
                <w:szCs w:val="28"/>
              </w:rPr>
              <w:t xml:space="preserve">Cha </w:t>
            </w:r>
            <w:proofErr w:type="spellStart"/>
            <w:r w:rsidRPr="00927775">
              <w:rPr>
                <w:rFonts w:ascii="Garamond" w:hAnsi="Garamond"/>
                <w:sz w:val="28"/>
                <w:szCs w:val="28"/>
              </w:rPr>
              <w:t>vel</w:t>
            </w:r>
            <w:proofErr w:type="spellEnd"/>
            <w:r w:rsidRPr="00927775">
              <w:rPr>
                <w:rFonts w:ascii="Garamond" w:hAnsi="Garamond"/>
                <w:sz w:val="28"/>
                <w:szCs w:val="28"/>
              </w:rPr>
              <w:t xml:space="preserve">, </w:t>
            </w:r>
            <w:proofErr w:type="spellStart"/>
            <w:r w:rsidRPr="00927775">
              <w:rPr>
                <w:rFonts w:ascii="Garamond" w:hAnsi="Garamond"/>
                <w:sz w:val="28"/>
                <w:szCs w:val="28"/>
              </w:rPr>
              <w:t>managh</w:t>
            </w:r>
            <w:proofErr w:type="spellEnd"/>
            <w:r w:rsidRPr="00927775">
              <w:rPr>
                <w:rFonts w:ascii="Garamond" w:hAnsi="Garamond"/>
                <w:sz w:val="28"/>
                <w:szCs w:val="28"/>
              </w:rPr>
              <w:t xml:space="preserve"> jean y </w:t>
            </w:r>
            <w:proofErr w:type="spellStart"/>
            <w:r w:rsidRPr="00927775">
              <w:rPr>
                <w:rFonts w:ascii="Garamond" w:hAnsi="Garamond"/>
                <w:sz w:val="28"/>
                <w:szCs w:val="28"/>
              </w:rPr>
              <w:t>Spyrryd</w:t>
            </w:r>
            <w:proofErr w:type="spellEnd"/>
            <w:r w:rsidRPr="00927775">
              <w:rPr>
                <w:rFonts w:ascii="Garamond" w:hAnsi="Garamond"/>
                <w:sz w:val="28"/>
                <w:szCs w:val="28"/>
              </w:rPr>
              <w:t xml:space="preserve"> </w:t>
            </w:r>
            <w:proofErr w:type="spellStart"/>
            <w:r w:rsidRPr="00927775">
              <w:rPr>
                <w:rFonts w:ascii="Garamond" w:hAnsi="Garamond"/>
                <w:sz w:val="28"/>
                <w:szCs w:val="28"/>
              </w:rPr>
              <w:t>Noo</w:t>
            </w:r>
            <w:proofErr w:type="spellEnd"/>
            <w:r w:rsidRPr="00927775">
              <w:rPr>
                <w:rFonts w:ascii="Garamond" w:hAnsi="Garamond"/>
                <w:sz w:val="28"/>
                <w:szCs w:val="28"/>
              </w:rPr>
              <w:t xml:space="preserve">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dushtey</w:t>
            </w:r>
            <w:proofErr w:type="spellEnd"/>
            <w:r w:rsidRPr="00927775">
              <w:rPr>
                <w:rFonts w:ascii="Garamond" w:hAnsi="Garamond"/>
                <w:sz w:val="28"/>
                <w:szCs w:val="28"/>
              </w:rPr>
              <w:t xml:space="preserve"> y </w:t>
            </w:r>
            <w:proofErr w:type="spellStart"/>
            <w:r w:rsidRPr="00927775">
              <w:rPr>
                <w:rFonts w:ascii="Garamond" w:hAnsi="Garamond"/>
                <w:sz w:val="28"/>
                <w:szCs w:val="28"/>
              </w:rPr>
              <w:t>hoilshagh</w:t>
            </w:r>
            <w:proofErr w:type="spellEnd"/>
            <w:r w:rsidRPr="00927775">
              <w:rPr>
                <w:rFonts w:ascii="Garamond" w:hAnsi="Garamond"/>
                <w:sz w:val="28"/>
                <w:szCs w:val="28"/>
              </w:rPr>
              <w:t xml:space="preserve">. </w:t>
            </w:r>
            <w:r w:rsidRPr="00927775">
              <w:rPr>
                <w:rFonts w:ascii="Garamond" w:hAnsi="Garamond"/>
                <w:i/>
                <w:sz w:val="28"/>
                <w:szCs w:val="28"/>
              </w:rPr>
              <w:t xml:space="preserve">Son cha </w:t>
            </w:r>
            <w:proofErr w:type="spellStart"/>
            <w:r w:rsidRPr="00927775">
              <w:rPr>
                <w:rFonts w:ascii="Garamond" w:hAnsi="Garamond"/>
                <w:i/>
                <w:sz w:val="28"/>
                <w:szCs w:val="28"/>
              </w:rPr>
              <w:t>nione</w:t>
            </w:r>
            <w:proofErr w:type="spellEnd"/>
            <w:r w:rsidRPr="00927775">
              <w:rPr>
                <w:rFonts w:ascii="Garamond" w:hAnsi="Garamond"/>
                <w:i/>
                <w:sz w:val="28"/>
                <w:szCs w:val="28"/>
              </w:rPr>
              <w:t xml:space="preserve"> da </w:t>
            </w:r>
            <w:proofErr w:type="spellStart"/>
            <w:r w:rsidRPr="00927775">
              <w:rPr>
                <w:rFonts w:ascii="Garamond" w:hAnsi="Garamond"/>
                <w:i/>
                <w:sz w:val="28"/>
                <w:szCs w:val="28"/>
              </w:rPr>
              <w:t>dooiney</w:t>
            </w:r>
            <w:proofErr w:type="spellEnd"/>
            <w:r w:rsidRPr="00927775">
              <w:rPr>
                <w:rFonts w:ascii="Garamond" w:hAnsi="Garamond"/>
                <w:i/>
                <w:sz w:val="28"/>
                <w:szCs w:val="28"/>
              </w:rPr>
              <w:t xml:space="preserve"> </w:t>
            </w:r>
            <w:proofErr w:type="spellStart"/>
            <w:r w:rsidRPr="00927775">
              <w:rPr>
                <w:rFonts w:ascii="Garamond" w:hAnsi="Garamond"/>
                <w:i/>
                <w:sz w:val="28"/>
                <w:szCs w:val="28"/>
              </w:rPr>
              <w:t>erbee</w:t>
            </w:r>
            <w:proofErr w:type="spellEnd"/>
            <w:r w:rsidRPr="00927775">
              <w:rPr>
                <w:rFonts w:ascii="Garamond" w:hAnsi="Garamond"/>
                <w:i/>
                <w:sz w:val="28"/>
                <w:szCs w:val="28"/>
              </w:rPr>
              <w:t xml:space="preserve"> </w:t>
            </w:r>
            <w:proofErr w:type="spellStart"/>
            <w:r w:rsidRPr="00927775">
              <w:rPr>
                <w:rFonts w:ascii="Garamond" w:hAnsi="Garamond"/>
                <w:i/>
                <w:sz w:val="28"/>
                <w:szCs w:val="28"/>
              </w:rPr>
              <w:t>ny</w:t>
            </w:r>
            <w:proofErr w:type="spellEnd"/>
            <w:r w:rsidRPr="00927775">
              <w:rPr>
                <w:rFonts w:ascii="Garamond" w:hAnsi="Garamond"/>
                <w:i/>
                <w:sz w:val="28"/>
                <w:szCs w:val="28"/>
              </w:rPr>
              <w:t xml:space="preserve"> </w:t>
            </w:r>
            <w:proofErr w:type="spellStart"/>
            <w:r w:rsidRPr="00927775">
              <w:rPr>
                <w:rFonts w:ascii="Garamond" w:hAnsi="Garamond"/>
                <w:i/>
                <w:sz w:val="28"/>
                <w:szCs w:val="28"/>
              </w:rPr>
              <w:t>reddyn</w:t>
            </w:r>
            <w:proofErr w:type="spellEnd"/>
            <w:r w:rsidRPr="00927775">
              <w:rPr>
                <w:rFonts w:ascii="Garamond" w:hAnsi="Garamond"/>
                <w:i/>
                <w:sz w:val="28"/>
                <w:szCs w:val="28"/>
              </w:rPr>
              <w:t xml:space="preserve"> ta </w:t>
            </w:r>
            <w:proofErr w:type="spellStart"/>
            <w:r w:rsidRPr="00927775">
              <w:rPr>
                <w:rFonts w:ascii="Garamond" w:hAnsi="Garamond"/>
                <w:i/>
                <w:sz w:val="28"/>
                <w:szCs w:val="28"/>
              </w:rPr>
              <w:t>bentyn</w:t>
            </w:r>
            <w:proofErr w:type="spellEnd"/>
            <w:r w:rsidRPr="00927775">
              <w:rPr>
                <w:rFonts w:ascii="Garamond" w:hAnsi="Garamond"/>
                <w:i/>
                <w:sz w:val="28"/>
                <w:szCs w:val="28"/>
              </w:rPr>
              <w:t xml:space="preserve"> </w:t>
            </w:r>
            <w:proofErr w:type="spellStart"/>
            <w:r w:rsidRPr="00927775">
              <w:rPr>
                <w:rFonts w:ascii="Garamond" w:hAnsi="Garamond"/>
                <w:i/>
                <w:sz w:val="28"/>
                <w:szCs w:val="28"/>
              </w:rPr>
              <w:t>rish</w:t>
            </w:r>
            <w:proofErr w:type="spellEnd"/>
            <w:r w:rsidRPr="00927775">
              <w:rPr>
                <w:rFonts w:ascii="Garamond" w:hAnsi="Garamond"/>
                <w:i/>
                <w:sz w:val="28"/>
                <w:szCs w:val="28"/>
              </w:rPr>
              <w:t xml:space="preserve"> </w:t>
            </w:r>
            <w:proofErr w:type="spellStart"/>
            <w:r w:rsidRPr="00927775">
              <w:rPr>
                <w:rFonts w:ascii="Garamond" w:hAnsi="Garamond"/>
                <w:i/>
                <w:sz w:val="28"/>
                <w:szCs w:val="28"/>
              </w:rPr>
              <w:t>Jee</w:t>
            </w:r>
            <w:proofErr w:type="spellEnd"/>
            <w:r w:rsidRPr="00927775">
              <w:rPr>
                <w:rFonts w:ascii="Garamond" w:hAnsi="Garamond"/>
                <w:i/>
                <w:sz w:val="28"/>
                <w:szCs w:val="28"/>
              </w:rPr>
              <w:t xml:space="preserve"> </w:t>
            </w:r>
            <w:proofErr w:type="spellStart"/>
            <w:r w:rsidRPr="00927775">
              <w:rPr>
                <w:rFonts w:ascii="Garamond" w:hAnsi="Garamond"/>
                <w:i/>
                <w:sz w:val="28"/>
                <w:szCs w:val="28"/>
              </w:rPr>
              <w:t>agh</w:t>
            </w:r>
            <w:proofErr w:type="spellEnd"/>
            <w:r w:rsidRPr="00927775">
              <w:rPr>
                <w:rFonts w:ascii="Garamond" w:hAnsi="Garamond"/>
                <w:i/>
                <w:sz w:val="28"/>
                <w:szCs w:val="28"/>
              </w:rPr>
              <w:t xml:space="preserve"> </w:t>
            </w:r>
            <w:proofErr w:type="spellStart"/>
            <w:r w:rsidRPr="00927775">
              <w:rPr>
                <w:rFonts w:ascii="Garamond" w:hAnsi="Garamond"/>
                <w:i/>
                <w:sz w:val="28"/>
                <w:szCs w:val="28"/>
              </w:rPr>
              <w:t>Spyrryd</w:t>
            </w:r>
            <w:proofErr w:type="spellEnd"/>
            <w:r w:rsidRPr="00927775">
              <w:rPr>
                <w:rFonts w:ascii="Garamond" w:hAnsi="Garamond"/>
                <w:i/>
                <w:sz w:val="28"/>
                <w:szCs w:val="28"/>
              </w:rPr>
              <w:t xml:space="preserve"> Yee. </w:t>
            </w:r>
            <w:r w:rsidRPr="009F2DF3">
              <w:rPr>
                <w:rFonts w:ascii="Garamond" w:hAnsi="Garamond"/>
                <w:sz w:val="28"/>
                <w:szCs w:val="28"/>
              </w:rPr>
              <w:t>As</w:t>
            </w:r>
            <w:r w:rsidRPr="00927775">
              <w:rPr>
                <w:rFonts w:ascii="Garamond" w:hAnsi="Garamond"/>
                <w:i/>
                <w:sz w:val="28"/>
                <w:szCs w:val="28"/>
              </w:rPr>
              <w:t xml:space="preserve"> </w:t>
            </w:r>
            <w:proofErr w:type="spellStart"/>
            <w:r w:rsidRPr="00927775">
              <w:rPr>
                <w:rFonts w:ascii="Garamond" w:hAnsi="Garamond"/>
                <w:sz w:val="28"/>
                <w:szCs w:val="28"/>
              </w:rPr>
              <w:t>shen</w:t>
            </w:r>
            <w:proofErr w:type="spellEnd"/>
            <w:r w:rsidRPr="00927775">
              <w:rPr>
                <w:rFonts w:ascii="Garamond" w:hAnsi="Garamond"/>
                <w:sz w:val="28"/>
                <w:szCs w:val="28"/>
              </w:rPr>
              <w:t>-y-fa</w:t>
            </w:r>
            <w:r w:rsidRPr="00927775">
              <w:rPr>
                <w:rFonts w:ascii="Garamond" w:hAnsi="Garamond"/>
                <w:i/>
                <w:sz w:val="28"/>
                <w:szCs w:val="28"/>
              </w:rPr>
              <w:t xml:space="preserve"> </w:t>
            </w:r>
            <w:proofErr w:type="spellStart"/>
            <w:r w:rsidRPr="00927775">
              <w:rPr>
                <w:rFonts w:ascii="Garamond" w:hAnsi="Garamond"/>
                <w:i/>
                <w:sz w:val="28"/>
                <w:szCs w:val="28"/>
              </w:rPr>
              <w:t>gys</w:t>
            </w:r>
            <w:proofErr w:type="spellEnd"/>
            <w:r w:rsidRPr="00927775">
              <w:rPr>
                <w:rFonts w:ascii="Garamond" w:hAnsi="Garamond"/>
                <w:i/>
                <w:sz w:val="28"/>
                <w:szCs w:val="28"/>
              </w:rPr>
              <w:t xml:space="preserve"> y </w:t>
            </w:r>
            <w:proofErr w:type="spellStart"/>
            <w:r w:rsidRPr="00927775">
              <w:rPr>
                <w:rFonts w:ascii="Garamond" w:hAnsi="Garamond"/>
                <w:i/>
                <w:sz w:val="28"/>
                <w:szCs w:val="28"/>
              </w:rPr>
              <w:t>dooiney</w:t>
            </w:r>
            <w:proofErr w:type="spellEnd"/>
            <w:r w:rsidRPr="00927775">
              <w:rPr>
                <w:rFonts w:ascii="Garamond" w:hAnsi="Garamond"/>
                <w:i/>
                <w:sz w:val="28"/>
                <w:szCs w:val="28"/>
              </w:rPr>
              <w:t xml:space="preserve"> </w:t>
            </w:r>
            <w:proofErr w:type="spellStart"/>
            <w:r w:rsidRPr="00927775">
              <w:rPr>
                <w:rFonts w:ascii="Garamond" w:hAnsi="Garamond"/>
                <w:i/>
                <w:sz w:val="28"/>
                <w:szCs w:val="28"/>
              </w:rPr>
              <w:t>dooghyssagh</w:t>
            </w:r>
            <w:proofErr w:type="spellEnd"/>
            <w:r w:rsidRPr="00927775">
              <w:rPr>
                <w:rFonts w:ascii="Garamond" w:hAnsi="Garamond"/>
                <w:i/>
                <w:sz w:val="28"/>
                <w:szCs w:val="28"/>
              </w:rPr>
              <w:t xml:space="preserve"> </w:t>
            </w:r>
            <w:proofErr w:type="spellStart"/>
            <w:r w:rsidRPr="00927775">
              <w:rPr>
                <w:rFonts w:ascii="Garamond" w:hAnsi="Garamond"/>
                <w:i/>
                <w:sz w:val="28"/>
                <w:szCs w:val="28"/>
              </w:rPr>
              <w:t>ta’n</w:t>
            </w:r>
            <w:proofErr w:type="spellEnd"/>
            <w:r w:rsidRPr="00927775">
              <w:rPr>
                <w:rFonts w:ascii="Garamond" w:hAnsi="Garamond"/>
                <w:i/>
                <w:sz w:val="28"/>
                <w:szCs w:val="28"/>
              </w:rPr>
              <w:t xml:space="preserve"> </w:t>
            </w:r>
            <w:proofErr w:type="spellStart"/>
            <w:r w:rsidRPr="00927775">
              <w:rPr>
                <w:rFonts w:ascii="Garamond" w:hAnsi="Garamond"/>
                <w:i/>
                <w:sz w:val="28"/>
                <w:szCs w:val="28"/>
              </w:rPr>
              <w:t>Sushtal</w:t>
            </w:r>
            <w:proofErr w:type="spellEnd"/>
            <w:r w:rsidRPr="00927775">
              <w:rPr>
                <w:rFonts w:ascii="Garamond" w:hAnsi="Garamond"/>
                <w:i/>
                <w:sz w:val="28"/>
                <w:szCs w:val="28"/>
              </w:rPr>
              <w:t xml:space="preserve"> </w:t>
            </w:r>
            <w:proofErr w:type="spellStart"/>
            <w:r w:rsidRPr="00927775">
              <w:rPr>
                <w:rFonts w:ascii="Garamond" w:hAnsi="Garamond"/>
                <w:i/>
                <w:sz w:val="28"/>
                <w:szCs w:val="28"/>
              </w:rPr>
              <w:t>dy</w:t>
            </w:r>
            <w:proofErr w:type="spellEnd"/>
            <w:r w:rsidRPr="00927775">
              <w:rPr>
                <w:rFonts w:ascii="Garamond" w:hAnsi="Garamond"/>
                <w:i/>
                <w:sz w:val="28"/>
                <w:szCs w:val="28"/>
              </w:rPr>
              <w:t xml:space="preserve"> </w:t>
            </w:r>
            <w:proofErr w:type="spellStart"/>
            <w:r w:rsidRPr="00927775">
              <w:rPr>
                <w:rFonts w:ascii="Garamond" w:hAnsi="Garamond"/>
                <w:i/>
                <w:sz w:val="28"/>
                <w:szCs w:val="28"/>
              </w:rPr>
              <w:t>jarroo</w:t>
            </w:r>
            <w:proofErr w:type="spellEnd"/>
            <w:r w:rsidRPr="00927775">
              <w:rPr>
                <w:rFonts w:ascii="Garamond" w:hAnsi="Garamond"/>
                <w:i/>
                <w:sz w:val="28"/>
                <w:szCs w:val="28"/>
              </w:rPr>
              <w:t xml:space="preserve"> </w:t>
            </w:r>
            <w:proofErr w:type="spellStart"/>
            <w:r w:rsidRPr="00927775">
              <w:rPr>
                <w:rFonts w:ascii="Garamond" w:hAnsi="Garamond"/>
                <w:i/>
                <w:sz w:val="28"/>
                <w:szCs w:val="28"/>
              </w:rPr>
              <w:t>ommyjagh</w:t>
            </w:r>
            <w:proofErr w:type="spellEnd"/>
            <w:r w:rsidRPr="00927775">
              <w:rPr>
                <w:rFonts w:ascii="Garamond" w:hAnsi="Garamond"/>
                <w:i/>
                <w:sz w:val="28"/>
                <w:szCs w:val="28"/>
              </w:rPr>
              <w:t xml:space="preserve">, cha moo </w:t>
            </w:r>
            <w:proofErr w:type="spellStart"/>
            <w:r w:rsidRPr="00927775">
              <w:rPr>
                <w:rFonts w:ascii="Garamond" w:hAnsi="Garamond"/>
                <w:i/>
                <w:sz w:val="28"/>
                <w:szCs w:val="28"/>
              </w:rPr>
              <w:t>oddys</w:t>
            </w:r>
            <w:proofErr w:type="spellEnd"/>
            <w:r w:rsidRPr="00927775">
              <w:rPr>
                <w:rFonts w:ascii="Garamond" w:hAnsi="Garamond"/>
                <w:i/>
                <w:sz w:val="28"/>
                <w:szCs w:val="28"/>
              </w:rPr>
              <w:t xml:space="preserve"> </w:t>
            </w:r>
            <w:proofErr w:type="spellStart"/>
            <w:r w:rsidRPr="00927775">
              <w:rPr>
                <w:rFonts w:ascii="Garamond" w:hAnsi="Garamond"/>
                <w:i/>
                <w:sz w:val="28"/>
                <w:szCs w:val="28"/>
              </w:rPr>
              <w:t>fys</w:t>
            </w:r>
            <w:proofErr w:type="spellEnd"/>
            <w:r w:rsidRPr="00927775">
              <w:rPr>
                <w:rFonts w:ascii="Garamond" w:hAnsi="Garamond"/>
                <w:i/>
                <w:sz w:val="28"/>
                <w:szCs w:val="28"/>
              </w:rPr>
              <w:t xml:space="preserve"> </w:t>
            </w:r>
            <w:proofErr w:type="spellStart"/>
            <w:r w:rsidRPr="00927775">
              <w:rPr>
                <w:rFonts w:ascii="Garamond" w:hAnsi="Garamond"/>
                <w:i/>
                <w:sz w:val="28"/>
                <w:szCs w:val="28"/>
              </w:rPr>
              <w:t>ve</w:t>
            </w:r>
            <w:proofErr w:type="spellEnd"/>
            <w:r w:rsidRPr="00927775">
              <w:rPr>
                <w:rFonts w:ascii="Garamond" w:hAnsi="Garamond"/>
                <w:i/>
                <w:sz w:val="28"/>
                <w:szCs w:val="28"/>
              </w:rPr>
              <w:t xml:space="preserve"> </w:t>
            </w:r>
            <w:proofErr w:type="spellStart"/>
            <w:r w:rsidRPr="00927775">
              <w:rPr>
                <w:rFonts w:ascii="Garamond" w:hAnsi="Garamond"/>
                <w:i/>
                <w:sz w:val="28"/>
                <w:szCs w:val="28"/>
              </w:rPr>
              <w:t>echey</w:t>
            </w:r>
            <w:proofErr w:type="spellEnd"/>
            <w:r w:rsidRPr="00927775">
              <w:rPr>
                <w:rFonts w:ascii="Garamond" w:hAnsi="Garamond"/>
                <w:i/>
                <w:sz w:val="28"/>
                <w:szCs w:val="28"/>
              </w:rPr>
              <w:t xml:space="preserve"> er </w:t>
            </w:r>
            <w:proofErr w:type="spellStart"/>
            <w:r w:rsidRPr="00927775">
              <w:rPr>
                <w:rFonts w:ascii="Garamond" w:hAnsi="Garamond"/>
                <w:i/>
                <w:sz w:val="28"/>
                <w:szCs w:val="28"/>
              </w:rPr>
              <w:t>ny</w:t>
            </w:r>
            <w:proofErr w:type="spellEnd"/>
            <w:r w:rsidRPr="00927775">
              <w:rPr>
                <w:rFonts w:ascii="Garamond" w:hAnsi="Garamond"/>
                <w:i/>
                <w:sz w:val="28"/>
                <w:szCs w:val="28"/>
              </w:rPr>
              <w:t xml:space="preserve"> </w:t>
            </w:r>
            <w:proofErr w:type="spellStart"/>
            <w:r w:rsidRPr="00927775">
              <w:rPr>
                <w:rFonts w:ascii="Garamond" w:hAnsi="Garamond"/>
                <w:i/>
                <w:sz w:val="28"/>
                <w:szCs w:val="28"/>
              </w:rPr>
              <w:t>reddyn</w:t>
            </w:r>
            <w:proofErr w:type="spellEnd"/>
            <w:r w:rsidRPr="00927775">
              <w:rPr>
                <w:rFonts w:ascii="Garamond" w:hAnsi="Garamond"/>
                <w:i/>
                <w:sz w:val="28"/>
                <w:szCs w:val="28"/>
              </w:rPr>
              <w:t xml:space="preserve"> </w:t>
            </w:r>
            <w:proofErr w:type="spellStart"/>
            <w:r w:rsidRPr="00927775">
              <w:rPr>
                <w:rFonts w:ascii="Garamond" w:hAnsi="Garamond"/>
                <w:i/>
                <w:sz w:val="28"/>
                <w:szCs w:val="28"/>
              </w:rPr>
              <w:t>t’er</w:t>
            </w:r>
            <w:proofErr w:type="spellEnd"/>
            <w:r w:rsidRPr="00927775">
              <w:rPr>
                <w:rFonts w:ascii="Garamond" w:hAnsi="Garamond"/>
                <w:i/>
                <w:sz w:val="28"/>
                <w:szCs w:val="28"/>
              </w:rPr>
              <w:t xml:space="preserve"> </w:t>
            </w:r>
            <w:proofErr w:type="spellStart"/>
            <w:r w:rsidRPr="00927775">
              <w:rPr>
                <w:rFonts w:ascii="Garamond" w:hAnsi="Garamond"/>
                <w:i/>
                <w:sz w:val="28"/>
                <w:szCs w:val="28"/>
              </w:rPr>
              <w:t>ny</w:t>
            </w:r>
            <w:proofErr w:type="spellEnd"/>
            <w:r w:rsidRPr="00927775">
              <w:rPr>
                <w:rFonts w:ascii="Garamond" w:hAnsi="Garamond"/>
                <w:i/>
                <w:sz w:val="28"/>
                <w:szCs w:val="28"/>
              </w:rPr>
              <w:t xml:space="preserve"> </w:t>
            </w:r>
            <w:proofErr w:type="spellStart"/>
            <w:r w:rsidRPr="00927775">
              <w:rPr>
                <w:rFonts w:ascii="Garamond" w:hAnsi="Garamond"/>
                <w:i/>
                <w:sz w:val="28"/>
                <w:szCs w:val="28"/>
              </w:rPr>
              <w:t>loart</w:t>
            </w:r>
            <w:proofErr w:type="spellEnd"/>
            <w:r w:rsidRPr="00927775">
              <w:rPr>
                <w:rFonts w:ascii="Garamond" w:hAnsi="Garamond"/>
                <w:i/>
                <w:sz w:val="28"/>
                <w:szCs w:val="28"/>
              </w:rPr>
              <w:t xml:space="preserve">. </w:t>
            </w:r>
          </w:p>
        </w:tc>
        <w:tc>
          <w:tcPr>
            <w:tcW w:w="0" w:type="auto"/>
          </w:tcPr>
          <w:p w14:paraId="53BFD734" w14:textId="77777777" w:rsidR="009F2DF3" w:rsidRPr="00472FF6" w:rsidRDefault="009F2DF3" w:rsidP="00DB60C3">
            <w:pPr>
              <w:pStyle w:val="ListParagraph"/>
              <w:ind w:left="0" w:firstLine="227"/>
              <w:jc w:val="both"/>
              <w:rPr>
                <w:rFonts w:ascii="Garamond" w:hAnsi="Garamond" w:cs="Times New Roman"/>
                <w:sz w:val="28"/>
              </w:rPr>
            </w:pPr>
            <w:r w:rsidRPr="00472FF6">
              <w:rPr>
                <w:rFonts w:ascii="Garamond" w:hAnsi="Garamond" w:cs="Times New Roman"/>
                <w:sz w:val="28"/>
              </w:rPr>
              <w:t>A</w:t>
            </w:r>
            <w:r w:rsidRPr="00472FF6">
              <w:rPr>
                <w:rFonts w:ascii="Garamond" w:hAnsi="Garamond" w:cs="Times New Roman"/>
                <w:i/>
                <w:sz w:val="28"/>
              </w:rPr>
              <w:t>. It is not</w:t>
            </w:r>
            <w:r w:rsidR="002C617D" w:rsidRPr="002C617D">
              <w:rPr>
                <w:rFonts w:ascii="Garamond" w:hAnsi="Garamond" w:cs="Times New Roman"/>
                <w:sz w:val="28"/>
              </w:rPr>
              <w:t> ;</w:t>
            </w:r>
            <w:r w:rsidRPr="00472FF6">
              <w:rPr>
                <w:rFonts w:ascii="Garamond" w:hAnsi="Garamond" w:cs="Times New Roman"/>
                <w:i/>
                <w:sz w:val="28"/>
              </w:rPr>
              <w:t xml:space="preserve"> unless the Holy Ghost enlighten our Understanding.</w:t>
            </w:r>
            <w:r w:rsidRPr="00472FF6">
              <w:rPr>
                <w:rFonts w:ascii="Garamond" w:hAnsi="Garamond" w:cs="Times New Roman"/>
                <w:sz w:val="28"/>
              </w:rPr>
              <w:t xml:space="preserve"> For no Man knoweth the Things of God, but the Spirit of God. </w:t>
            </w:r>
            <w:r w:rsidRPr="00472FF6">
              <w:rPr>
                <w:rFonts w:ascii="Garamond" w:hAnsi="Garamond" w:cs="Times New Roman"/>
                <w:i/>
                <w:sz w:val="28"/>
              </w:rPr>
              <w:t>And therefore</w:t>
            </w:r>
            <w:r w:rsidRPr="00472FF6">
              <w:rPr>
                <w:rFonts w:ascii="Garamond" w:hAnsi="Garamond" w:cs="Times New Roman"/>
                <w:sz w:val="28"/>
              </w:rPr>
              <w:t>, to the natural Man, the Gospel is mere foolishness, neither can he know the things that are spoken.</w:t>
            </w:r>
          </w:p>
        </w:tc>
        <w:tc>
          <w:tcPr>
            <w:tcW w:w="0" w:type="auto"/>
          </w:tcPr>
          <w:p w14:paraId="01AFCA13" w14:textId="77777777" w:rsidR="009F2DF3" w:rsidRDefault="009F2DF3" w:rsidP="00C82D1A">
            <w:pPr>
              <w:pStyle w:val="ListParagraph"/>
              <w:ind w:left="0"/>
              <w:rPr>
                <w:rFonts w:ascii="Garamond" w:hAnsi="Garamond" w:cs="Times New Roman"/>
                <w:sz w:val="20"/>
                <w:szCs w:val="20"/>
              </w:rPr>
            </w:pPr>
          </w:p>
          <w:p w14:paraId="4FE7E8C2" w14:textId="77777777" w:rsidR="009F2DF3" w:rsidRDefault="009F2DF3" w:rsidP="00C82D1A">
            <w:pPr>
              <w:pStyle w:val="ListParagraph"/>
              <w:ind w:left="0"/>
              <w:rPr>
                <w:rFonts w:ascii="Garamond" w:hAnsi="Garamond" w:cs="Times New Roman"/>
                <w:sz w:val="20"/>
                <w:szCs w:val="20"/>
              </w:rPr>
            </w:pPr>
          </w:p>
          <w:p w14:paraId="0ED93A9D" w14:textId="77777777" w:rsidR="009F2DF3" w:rsidRDefault="009F2DF3" w:rsidP="00C82D1A">
            <w:pPr>
              <w:pStyle w:val="ListParagraph"/>
              <w:ind w:left="0"/>
              <w:rPr>
                <w:rFonts w:ascii="Garamond" w:hAnsi="Garamond" w:cs="Times New Roman"/>
                <w:sz w:val="20"/>
                <w:szCs w:val="20"/>
              </w:rPr>
            </w:pPr>
            <w:r>
              <w:rPr>
                <w:rFonts w:ascii="Garamond" w:hAnsi="Garamond" w:cs="Times New Roman"/>
                <w:sz w:val="20"/>
                <w:szCs w:val="20"/>
              </w:rPr>
              <w:t>1 Cor. 2. 11.</w:t>
            </w:r>
          </w:p>
          <w:p w14:paraId="3EAA653D" w14:textId="77777777" w:rsidR="009F2DF3" w:rsidRDefault="009F2DF3" w:rsidP="00C82D1A">
            <w:pPr>
              <w:pStyle w:val="ListParagraph"/>
              <w:ind w:left="0"/>
              <w:rPr>
                <w:rFonts w:ascii="Garamond" w:hAnsi="Garamond" w:cs="Times New Roman"/>
                <w:sz w:val="20"/>
                <w:szCs w:val="20"/>
              </w:rPr>
            </w:pPr>
          </w:p>
          <w:p w14:paraId="29FAA496" w14:textId="77777777" w:rsidR="009F2DF3" w:rsidRDefault="009F2DF3" w:rsidP="00C82D1A">
            <w:pPr>
              <w:pStyle w:val="ListParagraph"/>
              <w:ind w:left="0"/>
              <w:rPr>
                <w:rFonts w:ascii="Garamond" w:hAnsi="Garamond" w:cs="Times New Roman"/>
                <w:sz w:val="20"/>
                <w:szCs w:val="20"/>
              </w:rPr>
            </w:pPr>
          </w:p>
          <w:p w14:paraId="0F88D6A7" w14:textId="77777777" w:rsidR="009F2DF3" w:rsidRPr="008A3D8D" w:rsidRDefault="009F2DF3" w:rsidP="00C82D1A">
            <w:pPr>
              <w:pStyle w:val="ListParagraph"/>
              <w:ind w:left="0"/>
              <w:rPr>
                <w:rFonts w:ascii="Garamond" w:hAnsi="Garamond" w:cs="Times New Roman"/>
                <w:sz w:val="20"/>
                <w:szCs w:val="20"/>
              </w:rPr>
            </w:pPr>
            <w:r>
              <w:rPr>
                <w:rFonts w:ascii="Garamond" w:hAnsi="Garamond" w:cs="Times New Roman"/>
                <w:sz w:val="20"/>
                <w:szCs w:val="20"/>
              </w:rPr>
              <w:t>Ver. 14.</w:t>
            </w:r>
          </w:p>
        </w:tc>
      </w:tr>
      <w:tr w:rsidR="00765571" w:rsidRPr="00472FF6" w14:paraId="0A39C9C8" w14:textId="77777777" w:rsidTr="00C82D1A">
        <w:tc>
          <w:tcPr>
            <w:tcW w:w="0" w:type="auto"/>
          </w:tcPr>
          <w:p w14:paraId="735B1A6A" w14:textId="77777777" w:rsidR="009F2DF3" w:rsidRPr="00927775" w:rsidRDefault="009F2DF3" w:rsidP="00DB60C3">
            <w:pPr>
              <w:pStyle w:val="CM3"/>
              <w:widowControl/>
              <w:spacing w:line="240" w:lineRule="auto"/>
              <w:ind w:firstLine="227"/>
              <w:contextualSpacing/>
              <w:jc w:val="both"/>
              <w:rPr>
                <w:rFonts w:ascii="Garamond" w:hAnsi="Garamond"/>
                <w:sz w:val="28"/>
                <w:szCs w:val="28"/>
              </w:rPr>
            </w:pPr>
            <w:r w:rsidRPr="00927775">
              <w:rPr>
                <w:rFonts w:ascii="Garamond" w:hAnsi="Garamond"/>
                <w:sz w:val="28"/>
                <w:szCs w:val="28"/>
              </w:rPr>
              <w:t xml:space="preserve">As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firrinagh</w:t>
            </w:r>
            <w:proofErr w:type="spellEnd"/>
            <w:r w:rsidRPr="00927775">
              <w:rPr>
                <w:rFonts w:ascii="Garamond" w:hAnsi="Garamond"/>
                <w:sz w:val="28"/>
                <w:szCs w:val="28"/>
              </w:rPr>
              <w:t xml:space="preserve"> </w:t>
            </w:r>
            <w:proofErr w:type="spellStart"/>
            <w:r w:rsidRPr="00927775">
              <w:rPr>
                <w:rFonts w:ascii="Garamond" w:hAnsi="Garamond"/>
                <w:sz w:val="28"/>
                <w:szCs w:val="28"/>
              </w:rPr>
              <w:t>raad</w:t>
            </w:r>
            <w:proofErr w:type="spellEnd"/>
            <w:r w:rsidRPr="00927775">
              <w:rPr>
                <w:rFonts w:ascii="Garamond" w:hAnsi="Garamond"/>
                <w:sz w:val="28"/>
                <w:szCs w:val="28"/>
              </w:rPr>
              <w:t xml:space="preserve"> ta </w:t>
            </w:r>
            <w:proofErr w:type="spellStart"/>
            <w:r w:rsidRPr="00927775">
              <w:rPr>
                <w:rFonts w:ascii="Garamond" w:hAnsi="Garamond"/>
                <w:sz w:val="28"/>
                <w:szCs w:val="28"/>
              </w:rPr>
              <w:t>fys</w:t>
            </w:r>
            <w:proofErr w:type="spellEnd"/>
            <w:r w:rsidRPr="00927775">
              <w:rPr>
                <w:rFonts w:ascii="Garamond" w:hAnsi="Garamond"/>
                <w:sz w:val="28"/>
                <w:szCs w:val="28"/>
              </w:rPr>
              <w:t xml:space="preserve"> ain er </w:t>
            </w:r>
            <w:proofErr w:type="spellStart"/>
            <w:r w:rsidRPr="009F2DF3">
              <w:rPr>
                <w:rFonts w:ascii="Garamond" w:hAnsi="Garamond"/>
                <w:i/>
                <w:sz w:val="28"/>
                <w:szCs w:val="28"/>
              </w:rPr>
              <w:t>y</w:t>
            </w:r>
            <w:r>
              <w:rPr>
                <w:rFonts w:ascii="Garamond" w:hAnsi="Garamond"/>
                <w:sz w:val="28"/>
                <w:szCs w:val="28"/>
              </w:rPr>
              <w:t>n</w:t>
            </w:r>
            <w:proofErr w:type="spellEnd"/>
            <w:r>
              <w:rPr>
                <w:rFonts w:ascii="Garamond" w:hAnsi="Garamond"/>
                <w:sz w:val="28"/>
                <w:szCs w:val="28"/>
              </w:rPr>
              <w:t xml:space="preserve"> </w:t>
            </w:r>
            <w:proofErr w:type="spellStart"/>
            <w:r w:rsidRPr="00927775">
              <w:rPr>
                <w:rFonts w:ascii="Garamond" w:hAnsi="Garamond"/>
                <w:sz w:val="28"/>
                <w:szCs w:val="28"/>
              </w:rPr>
              <w:t>irrin</w:t>
            </w:r>
            <w:proofErr w:type="spellEnd"/>
            <w:r w:rsidRPr="00927775">
              <w:rPr>
                <w:rFonts w:ascii="Garamond" w:hAnsi="Garamond"/>
                <w:sz w:val="28"/>
                <w:szCs w:val="28"/>
              </w:rPr>
              <w:t xml:space="preserve"> as ta shin </w:t>
            </w:r>
            <w:proofErr w:type="spellStart"/>
            <w:r w:rsidRPr="00927775">
              <w:rPr>
                <w:rFonts w:ascii="Garamond" w:hAnsi="Garamond"/>
                <w:sz w:val="28"/>
                <w:szCs w:val="28"/>
              </w:rPr>
              <w:t>fakin</w:t>
            </w:r>
            <w:proofErr w:type="spellEnd"/>
            <w:r w:rsidRPr="00927775">
              <w:rPr>
                <w:rFonts w:ascii="Garamond" w:hAnsi="Garamond"/>
                <w:sz w:val="28"/>
                <w:szCs w:val="28"/>
              </w:rPr>
              <w:t xml:space="preserve">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Gurrym</w:t>
            </w:r>
            <w:proofErr w:type="spellEnd"/>
            <w:r>
              <w:rPr>
                <w:rFonts w:ascii="Garamond" w:hAnsi="Garamond"/>
                <w:sz w:val="28"/>
                <w:szCs w:val="28"/>
              </w:rPr>
              <w:t xml:space="preserve"> </w:t>
            </w:r>
            <w:r w:rsidRPr="00927775">
              <w:rPr>
                <w:rFonts w:ascii="Garamond" w:hAnsi="Garamond"/>
                <w:sz w:val="28"/>
                <w:szCs w:val="28"/>
              </w:rPr>
              <w:t xml:space="preserve">cha nod mad y </w:t>
            </w:r>
            <w:proofErr w:type="spellStart"/>
            <w:r w:rsidRPr="00927775">
              <w:rPr>
                <w:rFonts w:ascii="Garamond" w:hAnsi="Garamond"/>
                <w:sz w:val="28"/>
                <w:szCs w:val="28"/>
              </w:rPr>
              <w:t>chooilleeney</w:t>
            </w:r>
            <w:proofErr w:type="spellEnd"/>
            <w:r w:rsidRPr="00927775">
              <w:rPr>
                <w:rFonts w:ascii="Garamond" w:hAnsi="Garamond"/>
                <w:sz w:val="28"/>
                <w:szCs w:val="28"/>
              </w:rPr>
              <w:t xml:space="preserve"> eh, </w:t>
            </w:r>
            <w:proofErr w:type="spellStart"/>
            <w:r w:rsidRPr="00927775">
              <w:rPr>
                <w:rFonts w:ascii="Garamond" w:hAnsi="Garamond"/>
                <w:sz w:val="28"/>
                <w:szCs w:val="28"/>
              </w:rPr>
              <w:t>derreh</w:t>
            </w:r>
            <w:proofErr w:type="spellEnd"/>
            <w:r w:rsidRPr="00927775">
              <w:rPr>
                <w:rFonts w:ascii="Garamond" w:hAnsi="Garamond"/>
                <w:sz w:val="28"/>
                <w:szCs w:val="28"/>
              </w:rPr>
              <w:t xml:space="preserve"> </w:t>
            </w:r>
            <w:proofErr w:type="spellStart"/>
            <w:r w:rsidRPr="00927775">
              <w:rPr>
                <w:rFonts w:ascii="Garamond" w:hAnsi="Garamond"/>
                <w:sz w:val="28"/>
                <w:szCs w:val="28"/>
              </w:rPr>
              <w:t>ta’n</w:t>
            </w:r>
            <w:proofErr w:type="spellEnd"/>
            <w:r w:rsidRPr="00927775">
              <w:rPr>
                <w:rFonts w:ascii="Garamond" w:hAnsi="Garamond"/>
                <w:sz w:val="28"/>
                <w:szCs w:val="28"/>
              </w:rPr>
              <w:t xml:space="preserve"> </w:t>
            </w:r>
            <w:proofErr w:type="spellStart"/>
            <w:r w:rsidRPr="00927775">
              <w:rPr>
                <w:rFonts w:ascii="Garamond" w:hAnsi="Garamond"/>
                <w:sz w:val="28"/>
                <w:szCs w:val="28"/>
              </w:rPr>
              <w:t>Spyrryd</w:t>
            </w:r>
            <w:proofErr w:type="spellEnd"/>
            <w:r w:rsidRPr="00927775">
              <w:rPr>
                <w:rFonts w:ascii="Garamond" w:hAnsi="Garamond"/>
                <w:sz w:val="28"/>
                <w:szCs w:val="28"/>
              </w:rPr>
              <w:t xml:space="preserve"> </w:t>
            </w:r>
            <w:proofErr w:type="spellStart"/>
            <w:r w:rsidRPr="00927775">
              <w:rPr>
                <w:rFonts w:ascii="Garamond" w:hAnsi="Garamond"/>
                <w:sz w:val="28"/>
                <w:szCs w:val="28"/>
              </w:rPr>
              <w:t>cheddyn</w:t>
            </w:r>
            <w:proofErr w:type="spellEnd"/>
            <w:r w:rsidRPr="00927775">
              <w:rPr>
                <w:rFonts w:ascii="Garamond" w:hAnsi="Garamond"/>
                <w:sz w:val="28"/>
                <w:szCs w:val="28"/>
              </w:rPr>
              <w:t xml:space="preserve"> </w:t>
            </w:r>
            <w:proofErr w:type="spellStart"/>
            <w:r w:rsidRPr="00927775">
              <w:rPr>
                <w:rFonts w:ascii="Garamond" w:hAnsi="Garamond"/>
                <w:sz w:val="28"/>
                <w:szCs w:val="28"/>
              </w:rPr>
              <w:t>casherickey</w:t>
            </w:r>
            <w:proofErr w:type="spellEnd"/>
            <w:r w:rsidRPr="00927775">
              <w:rPr>
                <w:rFonts w:ascii="Garamond" w:hAnsi="Garamond"/>
                <w:sz w:val="28"/>
                <w:szCs w:val="28"/>
              </w:rPr>
              <w:t xml:space="preserve">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Greeaghyn</w:t>
            </w:r>
            <w:proofErr w:type="spellEnd"/>
            <w:r w:rsidRPr="00927775">
              <w:rPr>
                <w:rFonts w:ascii="Garamond" w:hAnsi="Garamond"/>
                <w:sz w:val="28"/>
                <w:szCs w:val="28"/>
              </w:rPr>
              <w:t xml:space="preserve">, ta </w:t>
            </w:r>
            <w:proofErr w:type="spellStart"/>
            <w:r w:rsidRPr="00927775">
              <w:rPr>
                <w:rFonts w:ascii="Garamond" w:hAnsi="Garamond"/>
                <w:sz w:val="28"/>
                <w:szCs w:val="28"/>
              </w:rPr>
              <w:t>shen</w:t>
            </w:r>
            <w:proofErr w:type="spellEnd"/>
            <w:r w:rsidRPr="00927775">
              <w:rPr>
                <w:rFonts w:ascii="Garamond" w:hAnsi="Garamond"/>
                <w:sz w:val="28"/>
                <w:szCs w:val="28"/>
              </w:rPr>
              <w:t xml:space="preserve"> </w:t>
            </w:r>
            <w:proofErr w:type="spellStart"/>
            <w:r w:rsidRPr="00927775">
              <w:rPr>
                <w:rFonts w:ascii="Garamond" w:hAnsi="Garamond"/>
                <w:sz w:val="28"/>
                <w:szCs w:val="28"/>
              </w:rPr>
              <w:t>te</w:t>
            </w:r>
            <w:proofErr w:type="spellEnd"/>
            <w:r w:rsidRPr="00927775">
              <w:rPr>
                <w:rFonts w:ascii="Garamond" w:hAnsi="Garamond"/>
                <w:sz w:val="28"/>
                <w:szCs w:val="28"/>
              </w:rPr>
              <w:t xml:space="preserve"> </w:t>
            </w:r>
            <w:proofErr w:type="spellStart"/>
            <w:r w:rsidRPr="00927775">
              <w:rPr>
                <w:rFonts w:ascii="Garamond" w:hAnsi="Garamond"/>
                <w:sz w:val="28"/>
                <w:szCs w:val="28"/>
              </w:rPr>
              <w:t>gobbragh</w:t>
            </w:r>
            <w:proofErr w:type="spellEnd"/>
            <w:r w:rsidRPr="00927775">
              <w:rPr>
                <w:rFonts w:ascii="Garamond" w:hAnsi="Garamond"/>
                <w:sz w:val="28"/>
                <w:szCs w:val="28"/>
              </w:rPr>
              <w:t xml:space="preserve"> </w:t>
            </w:r>
            <w:proofErr w:type="spellStart"/>
            <w:r w:rsidRPr="00927775">
              <w:rPr>
                <w:rFonts w:ascii="Garamond" w:hAnsi="Garamond"/>
                <w:sz w:val="28"/>
                <w:szCs w:val="28"/>
              </w:rPr>
              <w:t>aynyn</w:t>
            </w:r>
            <w:proofErr w:type="spellEnd"/>
            <w:r w:rsidRPr="00927775">
              <w:rPr>
                <w:rFonts w:ascii="Garamond" w:hAnsi="Garamond"/>
                <w:sz w:val="28"/>
                <w:szCs w:val="28"/>
              </w:rPr>
              <w:t xml:space="preserve"> </w:t>
            </w:r>
            <w:proofErr w:type="spellStart"/>
            <w:r w:rsidRPr="00927775">
              <w:rPr>
                <w:rFonts w:ascii="Garamond" w:hAnsi="Garamond"/>
                <w:sz w:val="28"/>
                <w:szCs w:val="28"/>
              </w:rPr>
              <w:t>aignaghyn</w:t>
            </w:r>
            <w:proofErr w:type="spellEnd"/>
            <w:r w:rsidRPr="00927775">
              <w:rPr>
                <w:rFonts w:ascii="Garamond" w:hAnsi="Garamond"/>
                <w:sz w:val="28"/>
                <w:szCs w:val="28"/>
              </w:rPr>
              <w:t xml:space="preserve"> </w:t>
            </w:r>
            <w:proofErr w:type="spellStart"/>
            <w:r w:rsidRPr="00927775">
              <w:rPr>
                <w:rFonts w:ascii="Garamond" w:hAnsi="Garamond"/>
                <w:sz w:val="28"/>
                <w:szCs w:val="28"/>
              </w:rPr>
              <w:t>mie</w:t>
            </w:r>
            <w:proofErr w:type="spellEnd"/>
            <w:r w:rsidR="002C617D" w:rsidRPr="002C617D">
              <w:rPr>
                <w:rFonts w:ascii="Garamond" w:hAnsi="Garamond"/>
                <w:sz w:val="28"/>
                <w:szCs w:val="28"/>
              </w:rPr>
              <w:t> ;</w:t>
            </w:r>
            <w:r w:rsidRPr="00927775">
              <w:rPr>
                <w:rFonts w:ascii="Garamond" w:hAnsi="Garamond"/>
                <w:sz w:val="28"/>
                <w:szCs w:val="28"/>
              </w:rPr>
              <w:t xml:space="preserve"> </w:t>
            </w:r>
            <w:proofErr w:type="spellStart"/>
            <w:r w:rsidRPr="00927775">
              <w:rPr>
                <w:rFonts w:ascii="Garamond" w:hAnsi="Garamond"/>
                <w:sz w:val="28"/>
                <w:szCs w:val="28"/>
              </w:rPr>
              <w:t>Aggle</w:t>
            </w:r>
            <w:proofErr w:type="spellEnd"/>
            <w:r w:rsidRPr="00927775">
              <w:rPr>
                <w:rFonts w:ascii="Garamond" w:hAnsi="Garamond"/>
                <w:sz w:val="28"/>
                <w:szCs w:val="28"/>
              </w:rPr>
              <w:t xml:space="preserve"> Yee, </w:t>
            </w:r>
            <w:proofErr w:type="spellStart"/>
            <w:r w:rsidRPr="00927775">
              <w:rPr>
                <w:rFonts w:ascii="Garamond" w:hAnsi="Garamond"/>
                <w:sz w:val="28"/>
                <w:szCs w:val="28"/>
              </w:rPr>
              <w:t>Graih</w:t>
            </w:r>
            <w:proofErr w:type="spellEnd"/>
            <w:r w:rsidRPr="00927775">
              <w:rPr>
                <w:rFonts w:ascii="Garamond" w:hAnsi="Garamond"/>
                <w:sz w:val="28"/>
                <w:szCs w:val="28"/>
              </w:rPr>
              <w:t xml:space="preserve"> </w:t>
            </w:r>
            <w:proofErr w:type="spellStart"/>
            <w:r w:rsidRPr="00927775">
              <w:rPr>
                <w:rFonts w:ascii="Garamond" w:hAnsi="Garamond"/>
                <w:sz w:val="28"/>
                <w:szCs w:val="28"/>
              </w:rPr>
              <w:t>gys</w:t>
            </w:r>
            <w:proofErr w:type="spellEnd"/>
            <w:r w:rsidRPr="00927775">
              <w:rPr>
                <w:rFonts w:ascii="Garamond" w:hAnsi="Garamond"/>
                <w:sz w:val="28"/>
                <w:szCs w:val="28"/>
              </w:rPr>
              <w:t xml:space="preserve"> e </w:t>
            </w:r>
            <w:proofErr w:type="spellStart"/>
            <w:r w:rsidRPr="00927775">
              <w:rPr>
                <w:rFonts w:ascii="Garamond" w:hAnsi="Garamond"/>
                <w:sz w:val="28"/>
                <w:szCs w:val="28"/>
              </w:rPr>
              <w:t>Leiaghyn</w:t>
            </w:r>
            <w:proofErr w:type="spellEnd"/>
            <w:r w:rsidRPr="00927775">
              <w:rPr>
                <w:rFonts w:ascii="Garamond" w:hAnsi="Garamond"/>
                <w:sz w:val="28"/>
                <w:szCs w:val="28"/>
              </w:rPr>
              <w:t xml:space="preserve"> as </w:t>
            </w:r>
            <w:proofErr w:type="spellStart"/>
            <w:r w:rsidRPr="00927775">
              <w:rPr>
                <w:rFonts w:ascii="Garamond" w:hAnsi="Garamond"/>
                <w:sz w:val="28"/>
                <w:szCs w:val="28"/>
              </w:rPr>
              <w:t>kairrail</w:t>
            </w:r>
            <w:proofErr w:type="spellEnd"/>
            <w:r w:rsidRPr="00927775">
              <w:rPr>
                <w:rFonts w:ascii="Garamond" w:hAnsi="Garamond"/>
                <w:sz w:val="28"/>
                <w:szCs w:val="28"/>
              </w:rPr>
              <w:t xml:space="preserve"> </w:t>
            </w:r>
            <w:proofErr w:type="spellStart"/>
            <w:r w:rsidRPr="00927775">
              <w:rPr>
                <w:rFonts w:ascii="Garamond" w:hAnsi="Garamond"/>
                <w:sz w:val="28"/>
                <w:szCs w:val="28"/>
              </w:rPr>
              <w:t>chreeoil</w:t>
            </w:r>
            <w:proofErr w:type="spellEnd"/>
            <w:r w:rsidRPr="00927775">
              <w:rPr>
                <w:rFonts w:ascii="Garamond" w:hAnsi="Garamond"/>
                <w:sz w:val="28"/>
                <w:szCs w:val="28"/>
              </w:rPr>
              <w:t xml:space="preserve"> </w:t>
            </w:r>
            <w:proofErr w:type="spellStart"/>
            <w:r w:rsidRPr="00927775">
              <w:rPr>
                <w:rFonts w:ascii="Garamond" w:hAnsi="Garamond"/>
                <w:sz w:val="28"/>
                <w:szCs w:val="28"/>
              </w:rPr>
              <w:t>jeh</w:t>
            </w:r>
            <w:proofErr w:type="spellEnd"/>
            <w:r w:rsidRPr="00927775">
              <w:rPr>
                <w:rFonts w:ascii="Garamond" w:hAnsi="Garamond"/>
                <w:sz w:val="28"/>
                <w:szCs w:val="28"/>
              </w:rPr>
              <w:t xml:space="preserve">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Anmeenyn</w:t>
            </w:r>
            <w:proofErr w:type="spellEnd"/>
            <w:r w:rsidRPr="00927775">
              <w:rPr>
                <w:rFonts w:ascii="Garamond" w:hAnsi="Garamond"/>
                <w:sz w:val="28"/>
                <w:szCs w:val="28"/>
              </w:rPr>
              <w:t xml:space="preserve">. </w:t>
            </w:r>
            <w:proofErr w:type="spellStart"/>
            <w:r w:rsidRPr="00927775">
              <w:rPr>
                <w:rFonts w:ascii="Garamond" w:hAnsi="Garamond"/>
                <w:sz w:val="28"/>
                <w:szCs w:val="28"/>
              </w:rPr>
              <w:t>Liorish</w:t>
            </w:r>
            <w:proofErr w:type="spellEnd"/>
            <w:r w:rsidRPr="00927775">
              <w:rPr>
                <w:rFonts w:ascii="Garamond" w:hAnsi="Garamond"/>
                <w:sz w:val="28"/>
                <w:szCs w:val="28"/>
              </w:rPr>
              <w:t xml:space="preserve"> </w:t>
            </w:r>
            <w:proofErr w:type="spellStart"/>
            <w:r w:rsidRPr="00927775">
              <w:rPr>
                <w:rFonts w:ascii="Garamond" w:hAnsi="Garamond"/>
                <w:sz w:val="28"/>
                <w:szCs w:val="28"/>
              </w:rPr>
              <w:t>shoh</w:t>
            </w:r>
            <w:proofErr w:type="spellEnd"/>
            <w:r w:rsidRPr="00927775">
              <w:rPr>
                <w:rFonts w:ascii="Garamond" w:hAnsi="Garamond"/>
                <w:sz w:val="28"/>
                <w:szCs w:val="28"/>
              </w:rPr>
              <w:t xml:space="preserve"> </w:t>
            </w:r>
            <w:proofErr w:type="spellStart"/>
            <w:r w:rsidRPr="00927775">
              <w:rPr>
                <w:rFonts w:ascii="Garamond" w:hAnsi="Garamond"/>
                <w:sz w:val="28"/>
                <w:szCs w:val="28"/>
              </w:rPr>
              <w:t>oddys</w:t>
            </w:r>
            <w:proofErr w:type="spellEnd"/>
            <w:r w:rsidRPr="00927775">
              <w:rPr>
                <w:rFonts w:ascii="Garamond" w:hAnsi="Garamond"/>
                <w:sz w:val="28"/>
                <w:szCs w:val="28"/>
              </w:rPr>
              <w:t xml:space="preserve"> shin </w:t>
            </w:r>
            <w:proofErr w:type="spellStart"/>
            <w:r w:rsidRPr="00927775">
              <w:rPr>
                <w:rFonts w:ascii="Garamond" w:hAnsi="Garamond"/>
                <w:sz w:val="28"/>
                <w:szCs w:val="28"/>
              </w:rPr>
              <w:t>ayns</w:t>
            </w:r>
            <w:proofErr w:type="spellEnd"/>
            <w:r w:rsidRPr="00927775">
              <w:rPr>
                <w:rFonts w:ascii="Garamond" w:hAnsi="Garamond"/>
                <w:sz w:val="28"/>
                <w:szCs w:val="28"/>
              </w:rPr>
              <w:t xml:space="preserve"> y </w:t>
            </w:r>
            <w:proofErr w:type="spellStart"/>
            <w:r w:rsidRPr="00927775">
              <w:rPr>
                <w:rFonts w:ascii="Garamond" w:hAnsi="Garamond"/>
                <w:sz w:val="28"/>
                <w:szCs w:val="28"/>
              </w:rPr>
              <w:t>tra</w:t>
            </w:r>
            <w:proofErr w:type="spellEnd"/>
            <w:r w:rsidRPr="00927775">
              <w:rPr>
                <w:rFonts w:ascii="Garamond" w:hAnsi="Garamond"/>
                <w:sz w:val="28"/>
                <w:szCs w:val="28"/>
              </w:rPr>
              <w:t xml:space="preserve"> </w:t>
            </w:r>
            <w:proofErr w:type="spellStart"/>
            <w:r w:rsidRPr="00927775">
              <w:rPr>
                <w:rFonts w:ascii="Garamond" w:hAnsi="Garamond"/>
                <w:sz w:val="28"/>
                <w:szCs w:val="28"/>
              </w:rPr>
              <w:t>barriaght</w:t>
            </w:r>
            <w:proofErr w:type="spellEnd"/>
            <w:r w:rsidRPr="00927775">
              <w:rPr>
                <w:rFonts w:ascii="Garamond" w:hAnsi="Garamond"/>
                <w:sz w:val="28"/>
                <w:szCs w:val="28"/>
              </w:rPr>
              <w:t xml:space="preserve"> y </w:t>
            </w:r>
            <w:proofErr w:type="spellStart"/>
            <w:r w:rsidRPr="00927775">
              <w:rPr>
                <w:rFonts w:ascii="Garamond" w:hAnsi="Garamond"/>
                <w:sz w:val="28"/>
                <w:szCs w:val="28"/>
              </w:rPr>
              <w:t>gheddyn</w:t>
            </w:r>
            <w:proofErr w:type="spellEnd"/>
            <w:r w:rsidRPr="00927775">
              <w:rPr>
                <w:rFonts w:ascii="Garamond" w:hAnsi="Garamond"/>
                <w:sz w:val="28"/>
                <w:szCs w:val="28"/>
              </w:rPr>
              <w:t xml:space="preserve"> er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Saynt</w:t>
            </w:r>
            <w:proofErr w:type="spellEnd"/>
            <w:r w:rsidRPr="00927775">
              <w:rPr>
                <w:rFonts w:ascii="Garamond" w:hAnsi="Garamond"/>
                <w:sz w:val="28"/>
                <w:szCs w:val="28"/>
              </w:rPr>
              <w:t xml:space="preserve">,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eyrt</w:t>
            </w:r>
            <w:proofErr w:type="spellEnd"/>
            <w:r w:rsidRPr="00927775">
              <w:rPr>
                <w:rFonts w:ascii="Garamond" w:hAnsi="Garamond"/>
                <w:sz w:val="28"/>
                <w:szCs w:val="28"/>
              </w:rPr>
              <w:t xml:space="preserve"> er </w:t>
            </w:r>
            <w:proofErr w:type="spellStart"/>
            <w:r w:rsidRPr="00927775">
              <w:rPr>
                <w:rFonts w:ascii="Garamond" w:hAnsi="Garamond"/>
                <w:sz w:val="28"/>
                <w:szCs w:val="28"/>
              </w:rPr>
              <w:t>shen</w:t>
            </w:r>
            <w:proofErr w:type="spellEnd"/>
            <w:r w:rsidRPr="00927775">
              <w:rPr>
                <w:rFonts w:ascii="Garamond" w:hAnsi="Garamond"/>
                <w:sz w:val="28"/>
                <w:szCs w:val="28"/>
              </w:rPr>
              <w:t xml:space="preserve"> ta </w:t>
            </w:r>
            <w:proofErr w:type="spellStart"/>
            <w:r w:rsidRPr="00927775">
              <w:rPr>
                <w:rFonts w:ascii="Garamond" w:hAnsi="Garamond"/>
                <w:sz w:val="28"/>
                <w:szCs w:val="28"/>
              </w:rPr>
              <w:t>mie</w:t>
            </w:r>
            <w:proofErr w:type="spellEnd"/>
            <w:r w:rsidRPr="00927775">
              <w:rPr>
                <w:rFonts w:ascii="Garamond" w:hAnsi="Garamond"/>
                <w:sz w:val="28"/>
                <w:szCs w:val="28"/>
              </w:rPr>
              <w:t xml:space="preserve"> as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yanoo</w:t>
            </w:r>
            <w:proofErr w:type="spellEnd"/>
            <w:r w:rsidRPr="00927775">
              <w:rPr>
                <w:rFonts w:ascii="Garamond" w:hAnsi="Garamond"/>
                <w:sz w:val="28"/>
                <w:szCs w:val="28"/>
              </w:rPr>
              <w:t xml:space="preserve"> </w:t>
            </w:r>
            <w:proofErr w:type="spellStart"/>
            <w:r w:rsidRPr="00927775">
              <w:rPr>
                <w:rFonts w:ascii="Garamond" w:hAnsi="Garamond"/>
                <w:sz w:val="28"/>
                <w:szCs w:val="28"/>
              </w:rPr>
              <w:t>arloo</w:t>
            </w:r>
            <w:proofErr w:type="spellEnd"/>
            <w:r w:rsidRPr="00927775">
              <w:rPr>
                <w:rFonts w:ascii="Garamond" w:hAnsi="Garamond"/>
                <w:sz w:val="28"/>
                <w:szCs w:val="28"/>
              </w:rPr>
              <w:t xml:space="preserve"> son Bea </w:t>
            </w:r>
            <w:proofErr w:type="spellStart"/>
            <w:r w:rsidRPr="00927775">
              <w:rPr>
                <w:rFonts w:ascii="Garamond" w:hAnsi="Garamond"/>
                <w:sz w:val="28"/>
                <w:szCs w:val="28"/>
              </w:rPr>
              <w:t>elley</w:t>
            </w:r>
            <w:proofErr w:type="spellEnd"/>
            <w:r w:rsidRPr="00927775">
              <w:rPr>
                <w:rFonts w:ascii="Garamond" w:hAnsi="Garamond"/>
                <w:sz w:val="28"/>
                <w:szCs w:val="28"/>
              </w:rPr>
              <w:t xml:space="preserve">. </w:t>
            </w:r>
          </w:p>
        </w:tc>
        <w:tc>
          <w:tcPr>
            <w:tcW w:w="0" w:type="auto"/>
          </w:tcPr>
          <w:p w14:paraId="09113D69" w14:textId="77777777" w:rsidR="009F2DF3" w:rsidRPr="00472FF6" w:rsidRDefault="009F2DF3" w:rsidP="00DB60C3">
            <w:pPr>
              <w:pStyle w:val="ListParagraph"/>
              <w:ind w:left="0" w:firstLine="227"/>
              <w:jc w:val="both"/>
              <w:rPr>
                <w:rFonts w:ascii="Garamond" w:hAnsi="Garamond" w:cs="Times New Roman"/>
                <w:i/>
                <w:sz w:val="28"/>
              </w:rPr>
            </w:pPr>
            <w:r w:rsidRPr="00472FF6">
              <w:rPr>
                <w:rFonts w:ascii="Garamond" w:hAnsi="Garamond" w:cs="Times New Roman"/>
                <w:i/>
                <w:sz w:val="28"/>
              </w:rPr>
              <w:t>And even, where we do know the Truth, and see our Duty, we are not able to perform it, until the same Spirit</w:t>
            </w:r>
            <w:r w:rsidRPr="00472FF6">
              <w:rPr>
                <w:rFonts w:ascii="Garamond" w:hAnsi="Garamond" w:cs="Times New Roman"/>
                <w:sz w:val="28"/>
              </w:rPr>
              <w:t xml:space="preserve"> sanctifieth our Hearts, </w:t>
            </w:r>
            <w:r w:rsidRPr="00472FF6">
              <w:rPr>
                <w:rFonts w:ascii="Garamond" w:hAnsi="Garamond" w:cs="Times New Roman"/>
                <w:i/>
                <w:sz w:val="28"/>
              </w:rPr>
              <w:t>that is, worketh in us good Dispositions, The Fear of God, a Love to his Law, and hearty Concern for our Souls, by which, we are enabled, in time, to overcome our Lust, to follow that which is good, and to prepare for another Life.</w:t>
            </w:r>
          </w:p>
        </w:tc>
        <w:tc>
          <w:tcPr>
            <w:tcW w:w="0" w:type="auto"/>
          </w:tcPr>
          <w:p w14:paraId="756DA402" w14:textId="77777777" w:rsidR="009F2DF3" w:rsidRPr="008A3D8D" w:rsidRDefault="009F2DF3" w:rsidP="00C82D1A">
            <w:pPr>
              <w:pStyle w:val="ListParagraph"/>
              <w:ind w:left="0"/>
              <w:rPr>
                <w:rFonts w:ascii="Garamond" w:hAnsi="Garamond" w:cs="Times New Roman"/>
                <w:i/>
                <w:sz w:val="20"/>
                <w:szCs w:val="20"/>
              </w:rPr>
            </w:pPr>
          </w:p>
        </w:tc>
      </w:tr>
      <w:tr w:rsidR="00765571" w:rsidRPr="00472FF6" w14:paraId="2E495E77" w14:textId="77777777" w:rsidTr="00C82D1A">
        <w:tc>
          <w:tcPr>
            <w:tcW w:w="0" w:type="auto"/>
          </w:tcPr>
          <w:p w14:paraId="65FEA43E" w14:textId="77777777" w:rsidR="009F2DF3" w:rsidRPr="00927775" w:rsidRDefault="009F2DF3" w:rsidP="00DB60C3">
            <w:pPr>
              <w:pStyle w:val="CM3"/>
              <w:widowControl/>
              <w:spacing w:line="240" w:lineRule="auto"/>
              <w:ind w:firstLine="227"/>
              <w:contextualSpacing/>
              <w:jc w:val="both"/>
              <w:rPr>
                <w:rFonts w:ascii="Garamond" w:hAnsi="Garamond"/>
                <w:sz w:val="28"/>
                <w:szCs w:val="28"/>
              </w:rPr>
            </w:pPr>
            <w:r w:rsidRPr="00927775">
              <w:rPr>
                <w:rFonts w:ascii="Garamond" w:hAnsi="Garamond"/>
                <w:i/>
                <w:sz w:val="28"/>
                <w:szCs w:val="28"/>
              </w:rPr>
              <w:t>Q.</w:t>
            </w:r>
            <w:r w:rsidRPr="00927775">
              <w:rPr>
                <w:rFonts w:ascii="Garamond" w:hAnsi="Garamond"/>
                <w:sz w:val="28"/>
                <w:szCs w:val="28"/>
              </w:rPr>
              <w:t xml:space="preserve"> </w:t>
            </w:r>
            <w:proofErr w:type="spellStart"/>
            <w:r w:rsidRPr="00927775">
              <w:rPr>
                <w:rFonts w:ascii="Garamond" w:hAnsi="Garamond"/>
                <w:sz w:val="28"/>
                <w:szCs w:val="28"/>
              </w:rPr>
              <w:t>Cre</w:t>
            </w:r>
            <w:proofErr w:type="spellEnd"/>
            <w:r w:rsidRPr="00927775">
              <w:rPr>
                <w:rFonts w:ascii="Garamond" w:hAnsi="Garamond"/>
                <w:sz w:val="28"/>
                <w:szCs w:val="28"/>
              </w:rPr>
              <w:t xml:space="preserve"> </w:t>
            </w:r>
            <w:proofErr w:type="spellStart"/>
            <w:r w:rsidRPr="00927775">
              <w:rPr>
                <w:rFonts w:ascii="Garamond" w:hAnsi="Garamond"/>
                <w:sz w:val="28"/>
                <w:szCs w:val="28"/>
              </w:rPr>
              <w:t>shegin</w:t>
            </w:r>
            <w:proofErr w:type="spellEnd"/>
            <w:r w:rsidRPr="00927775">
              <w:rPr>
                <w:rFonts w:ascii="Garamond" w:hAnsi="Garamond"/>
                <w:sz w:val="28"/>
                <w:szCs w:val="28"/>
              </w:rPr>
              <w:t xml:space="preserve"> </w:t>
            </w:r>
            <w:proofErr w:type="spellStart"/>
            <w:r w:rsidRPr="00927775">
              <w:rPr>
                <w:rFonts w:ascii="Garamond" w:hAnsi="Garamond"/>
                <w:sz w:val="28"/>
                <w:szCs w:val="28"/>
              </w:rPr>
              <w:t>dooin</w:t>
            </w:r>
            <w:proofErr w:type="spellEnd"/>
            <w:r w:rsidRPr="00927775">
              <w:rPr>
                <w:rFonts w:ascii="Garamond" w:hAnsi="Garamond"/>
                <w:sz w:val="28"/>
                <w:szCs w:val="28"/>
              </w:rPr>
              <w:t xml:space="preserve"> y </w:t>
            </w:r>
            <w:proofErr w:type="spellStart"/>
            <w:r w:rsidRPr="00927775">
              <w:rPr>
                <w:rFonts w:ascii="Garamond" w:hAnsi="Garamond"/>
                <w:sz w:val="28"/>
                <w:szCs w:val="28"/>
              </w:rPr>
              <w:t>yanoo</w:t>
            </w:r>
            <w:proofErr w:type="spellEnd"/>
            <w:r w:rsidRPr="00927775">
              <w:rPr>
                <w:rFonts w:ascii="Garamond" w:hAnsi="Garamond"/>
                <w:sz w:val="28"/>
                <w:szCs w:val="28"/>
              </w:rPr>
              <w:t xml:space="preserve">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vod</w:t>
            </w:r>
            <w:proofErr w:type="spellEnd"/>
            <w:r w:rsidRPr="00927775">
              <w:rPr>
                <w:rFonts w:ascii="Garamond" w:hAnsi="Garamond"/>
                <w:sz w:val="28"/>
                <w:szCs w:val="28"/>
              </w:rPr>
              <w:t xml:space="preserve"> y </w:t>
            </w:r>
            <w:proofErr w:type="spellStart"/>
            <w:r w:rsidRPr="00927775">
              <w:rPr>
                <w:rFonts w:ascii="Garamond" w:hAnsi="Garamond"/>
                <w:sz w:val="28"/>
                <w:szCs w:val="28"/>
              </w:rPr>
              <w:t>Spyrryd</w:t>
            </w:r>
            <w:proofErr w:type="spellEnd"/>
            <w:r w:rsidRPr="00927775">
              <w:rPr>
                <w:rFonts w:ascii="Garamond" w:hAnsi="Garamond"/>
                <w:sz w:val="28"/>
                <w:szCs w:val="28"/>
              </w:rPr>
              <w:t xml:space="preserve"> </w:t>
            </w:r>
            <w:proofErr w:type="spellStart"/>
            <w:r w:rsidRPr="00927775">
              <w:rPr>
                <w:rFonts w:ascii="Garamond" w:hAnsi="Garamond"/>
                <w:sz w:val="28"/>
                <w:szCs w:val="28"/>
              </w:rPr>
              <w:t>Noo</w:t>
            </w:r>
            <w:proofErr w:type="spellEnd"/>
            <w:r w:rsidRPr="00927775">
              <w:rPr>
                <w:rFonts w:ascii="Garamond" w:hAnsi="Garamond"/>
                <w:sz w:val="28"/>
                <w:szCs w:val="28"/>
              </w:rPr>
              <w:t xml:space="preserve"> </w:t>
            </w:r>
            <w:proofErr w:type="spellStart"/>
            <w:r w:rsidRPr="00927775">
              <w:rPr>
                <w:rFonts w:ascii="Garamond" w:hAnsi="Garamond"/>
                <w:sz w:val="28"/>
                <w:szCs w:val="28"/>
              </w:rPr>
              <w:t>myr</w:t>
            </w:r>
            <w:proofErr w:type="spellEnd"/>
            <w:r w:rsidRPr="00927775">
              <w:rPr>
                <w:rFonts w:ascii="Garamond" w:hAnsi="Garamond"/>
                <w:sz w:val="28"/>
                <w:szCs w:val="28"/>
              </w:rPr>
              <w:t xml:space="preserve"> </w:t>
            </w:r>
            <w:proofErr w:type="spellStart"/>
            <w:r w:rsidRPr="00927775">
              <w:rPr>
                <w:rFonts w:ascii="Garamond" w:hAnsi="Garamond"/>
                <w:sz w:val="28"/>
                <w:szCs w:val="28"/>
              </w:rPr>
              <w:t>shoh</w:t>
            </w:r>
            <w:proofErr w:type="spellEnd"/>
            <w:r w:rsidRPr="00927775">
              <w:rPr>
                <w:rFonts w:ascii="Garamond" w:hAnsi="Garamond"/>
                <w:sz w:val="28"/>
                <w:szCs w:val="28"/>
              </w:rPr>
              <w:t xml:space="preserve"> </w:t>
            </w:r>
            <w:proofErr w:type="spellStart"/>
            <w:r w:rsidRPr="00927775">
              <w:rPr>
                <w:rFonts w:ascii="Garamond" w:hAnsi="Garamond"/>
                <w:sz w:val="28"/>
                <w:szCs w:val="28"/>
              </w:rPr>
              <w:t>soilsheh</w:t>
            </w:r>
            <w:proofErr w:type="spellEnd"/>
            <w:r w:rsidRPr="00927775">
              <w:rPr>
                <w:rFonts w:ascii="Garamond" w:hAnsi="Garamond"/>
                <w:sz w:val="28"/>
                <w:szCs w:val="28"/>
              </w:rPr>
              <w:t xml:space="preserve"> y chur </w:t>
            </w:r>
            <w:proofErr w:type="spellStart"/>
            <w:r w:rsidRPr="00927775">
              <w:rPr>
                <w:rFonts w:ascii="Garamond" w:hAnsi="Garamond"/>
                <w:sz w:val="28"/>
                <w:szCs w:val="28"/>
              </w:rPr>
              <w:t>ayns</w:t>
            </w:r>
            <w:proofErr w:type="spellEnd"/>
            <w:r w:rsidRPr="00927775">
              <w:rPr>
                <w:rFonts w:ascii="Garamond" w:hAnsi="Garamond"/>
                <w:sz w:val="28"/>
                <w:szCs w:val="28"/>
              </w:rPr>
              <w:t xml:space="preserve">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Aignaghyn</w:t>
            </w:r>
            <w:proofErr w:type="spellEnd"/>
            <w:r w:rsidRPr="00927775">
              <w:rPr>
                <w:rFonts w:ascii="Garamond" w:hAnsi="Garamond"/>
                <w:sz w:val="28"/>
                <w:szCs w:val="28"/>
              </w:rPr>
              <w:t xml:space="preserve"> as </w:t>
            </w:r>
            <w:proofErr w:type="spellStart"/>
            <w:r w:rsidRPr="00927775">
              <w:rPr>
                <w:rFonts w:ascii="Garamond" w:hAnsi="Garamond"/>
                <w:sz w:val="28"/>
                <w:szCs w:val="28"/>
              </w:rPr>
              <w:t>nyn</w:t>
            </w:r>
            <w:proofErr w:type="spellEnd"/>
            <w:r w:rsidRPr="00927775">
              <w:rPr>
                <w:rFonts w:ascii="Garamond" w:hAnsi="Garamond"/>
                <w:sz w:val="28"/>
                <w:szCs w:val="28"/>
              </w:rPr>
              <w:t xml:space="preserve"> </w:t>
            </w:r>
            <w:proofErr w:type="spellStart"/>
            <w:r w:rsidRPr="00927775">
              <w:rPr>
                <w:rFonts w:ascii="Garamond" w:hAnsi="Garamond"/>
                <w:sz w:val="28"/>
                <w:szCs w:val="28"/>
              </w:rPr>
              <w:t>Greeaghyn</w:t>
            </w:r>
            <w:proofErr w:type="spellEnd"/>
            <w:r w:rsidRPr="00927775">
              <w:rPr>
                <w:rFonts w:ascii="Garamond" w:hAnsi="Garamond"/>
                <w:sz w:val="28"/>
                <w:szCs w:val="28"/>
              </w:rPr>
              <w:t xml:space="preserve"> y </w:t>
            </w:r>
            <w:proofErr w:type="spellStart"/>
            <w:r w:rsidRPr="009F2DF3">
              <w:rPr>
                <w:rFonts w:ascii="Garamond" w:hAnsi="Garamond"/>
                <w:sz w:val="28"/>
                <w:szCs w:val="28"/>
              </w:rPr>
              <w:t>c</w:t>
            </w:r>
            <w:r w:rsidRPr="00927775">
              <w:rPr>
                <w:rFonts w:ascii="Garamond" w:hAnsi="Garamond"/>
                <w:sz w:val="28"/>
                <w:szCs w:val="28"/>
              </w:rPr>
              <w:t>asherickey</w:t>
            </w:r>
            <w:proofErr w:type="spellEnd"/>
            <w:r w:rsidR="002C617D" w:rsidRPr="002C617D">
              <w:rPr>
                <w:rFonts w:ascii="Garamond" w:hAnsi="Garamond"/>
                <w:i/>
                <w:sz w:val="28"/>
                <w:szCs w:val="28"/>
              </w:rPr>
              <w:t> </w:t>
            </w:r>
            <w:r w:rsidR="00C57BF1" w:rsidRPr="00C57BF1">
              <w:rPr>
                <w:rFonts w:ascii="Garamond" w:hAnsi="Garamond"/>
                <w:sz w:val="28"/>
                <w:szCs w:val="28"/>
              </w:rPr>
              <w:t>?</w:t>
            </w:r>
            <w:r w:rsidRPr="00927775">
              <w:rPr>
                <w:rFonts w:ascii="Garamond" w:hAnsi="Garamond"/>
                <w:sz w:val="28"/>
                <w:szCs w:val="28"/>
              </w:rPr>
              <w:t xml:space="preserve"> </w:t>
            </w:r>
          </w:p>
        </w:tc>
        <w:tc>
          <w:tcPr>
            <w:tcW w:w="0" w:type="auto"/>
          </w:tcPr>
          <w:p w14:paraId="74EFCD44" w14:textId="77777777" w:rsidR="009F2DF3" w:rsidRPr="00472FF6" w:rsidRDefault="009F2DF3"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 xml:space="preserve">What must we do, that the Holy Ghost may thus enlighten our Minds, and </w:t>
            </w:r>
            <w:proofErr w:type="spellStart"/>
            <w:r w:rsidRPr="00472FF6">
              <w:rPr>
                <w:rFonts w:ascii="Garamond" w:hAnsi="Garamond" w:cs="Times New Roman"/>
                <w:i/>
                <w:sz w:val="28"/>
              </w:rPr>
              <w:t>sanctifie</w:t>
            </w:r>
            <w:proofErr w:type="spellEnd"/>
            <w:r w:rsidRPr="00472FF6">
              <w:rPr>
                <w:rFonts w:ascii="Garamond" w:hAnsi="Garamond" w:cs="Times New Roman"/>
                <w:i/>
                <w:sz w:val="28"/>
              </w:rPr>
              <w:t xml:space="preserve"> our Hearts</w:t>
            </w:r>
            <w:r w:rsidR="002C617D" w:rsidRPr="002C617D">
              <w:rPr>
                <w:rFonts w:ascii="Garamond" w:hAnsi="Garamond" w:cs="Times New Roman"/>
                <w:i/>
                <w:sz w:val="28"/>
              </w:rPr>
              <w:t> ?</w:t>
            </w:r>
          </w:p>
        </w:tc>
        <w:tc>
          <w:tcPr>
            <w:tcW w:w="0" w:type="auto"/>
          </w:tcPr>
          <w:p w14:paraId="2EA29560" w14:textId="77777777" w:rsidR="009F2DF3" w:rsidRPr="008A3D8D" w:rsidRDefault="009F2DF3" w:rsidP="00C82D1A">
            <w:pPr>
              <w:pStyle w:val="ListParagraph"/>
              <w:ind w:left="0"/>
              <w:rPr>
                <w:rFonts w:ascii="Garamond" w:hAnsi="Garamond" w:cs="Times New Roman"/>
                <w:sz w:val="20"/>
                <w:szCs w:val="20"/>
              </w:rPr>
            </w:pPr>
          </w:p>
        </w:tc>
      </w:tr>
      <w:tr w:rsidR="00765571" w:rsidRPr="00472FF6" w14:paraId="157AB87E" w14:textId="77777777" w:rsidTr="00C82D1A">
        <w:tc>
          <w:tcPr>
            <w:tcW w:w="0" w:type="auto"/>
          </w:tcPr>
          <w:p w14:paraId="4FB9C5DC" w14:textId="77777777" w:rsidR="009F2DF3" w:rsidRPr="00927775" w:rsidRDefault="009F2DF3" w:rsidP="00DB60C3">
            <w:pPr>
              <w:pStyle w:val="CM3"/>
              <w:widowControl/>
              <w:spacing w:line="240" w:lineRule="auto"/>
              <w:ind w:firstLine="227"/>
              <w:contextualSpacing/>
              <w:jc w:val="both"/>
              <w:rPr>
                <w:rFonts w:ascii="Garamond" w:hAnsi="Garamond"/>
                <w:i/>
                <w:sz w:val="28"/>
                <w:szCs w:val="28"/>
              </w:rPr>
            </w:pPr>
            <w:r w:rsidRPr="00927775">
              <w:rPr>
                <w:rFonts w:ascii="Garamond" w:hAnsi="Garamond"/>
                <w:i/>
                <w:sz w:val="28"/>
                <w:szCs w:val="28"/>
              </w:rPr>
              <w:t xml:space="preserve">A. </w:t>
            </w:r>
            <w:r w:rsidRPr="00927775">
              <w:rPr>
                <w:rFonts w:ascii="Garamond" w:hAnsi="Garamond"/>
                <w:sz w:val="28"/>
                <w:szCs w:val="28"/>
              </w:rPr>
              <w:t xml:space="preserve">Ta </w:t>
            </w:r>
            <w:proofErr w:type="spellStart"/>
            <w:r w:rsidRPr="00927775">
              <w:rPr>
                <w:rFonts w:ascii="Garamond" w:hAnsi="Garamond"/>
                <w:sz w:val="28"/>
                <w:szCs w:val="28"/>
              </w:rPr>
              <w:t>Yeesey</w:t>
            </w:r>
            <w:proofErr w:type="spellEnd"/>
            <w:r w:rsidRPr="00927775">
              <w:rPr>
                <w:rFonts w:ascii="Garamond" w:hAnsi="Garamond"/>
                <w:sz w:val="28"/>
                <w:szCs w:val="28"/>
              </w:rPr>
              <w:t xml:space="preserve"> </w:t>
            </w:r>
            <w:proofErr w:type="spellStart"/>
            <w:r w:rsidRPr="00927775">
              <w:rPr>
                <w:rFonts w:ascii="Garamond" w:hAnsi="Garamond"/>
                <w:sz w:val="28"/>
                <w:szCs w:val="28"/>
              </w:rPr>
              <w:t>Creest</w:t>
            </w:r>
            <w:proofErr w:type="spellEnd"/>
            <w:r w:rsidRPr="00927775">
              <w:rPr>
                <w:rFonts w:ascii="Garamond" w:hAnsi="Garamond"/>
                <w:sz w:val="28"/>
                <w:szCs w:val="28"/>
              </w:rPr>
              <w:t xml:space="preserve"> er </w:t>
            </w:r>
            <w:proofErr w:type="spellStart"/>
            <w:r w:rsidRPr="00927775">
              <w:rPr>
                <w:rFonts w:ascii="Garamond" w:hAnsi="Garamond"/>
                <w:sz w:val="28"/>
                <w:szCs w:val="28"/>
              </w:rPr>
              <w:t>vagail</w:t>
            </w:r>
            <w:proofErr w:type="spellEnd"/>
            <w:r w:rsidRPr="00927775">
              <w:rPr>
                <w:rFonts w:ascii="Garamond" w:hAnsi="Garamond"/>
                <w:sz w:val="28"/>
                <w:szCs w:val="28"/>
              </w:rPr>
              <w:t xml:space="preserve"> </w:t>
            </w:r>
            <w:proofErr w:type="spellStart"/>
            <w:r w:rsidRPr="00927775">
              <w:rPr>
                <w:rFonts w:ascii="Garamond" w:hAnsi="Garamond"/>
                <w:sz w:val="28"/>
                <w:szCs w:val="28"/>
              </w:rPr>
              <w:t>dooin</w:t>
            </w:r>
            <w:proofErr w:type="spellEnd"/>
            <w:r w:rsidRPr="00927775">
              <w:rPr>
                <w:rFonts w:ascii="Garamond" w:hAnsi="Garamond"/>
                <w:sz w:val="28"/>
                <w:szCs w:val="28"/>
              </w:rPr>
              <w:t xml:space="preserve"> y </w:t>
            </w:r>
            <w:proofErr w:type="spellStart"/>
            <w:r w:rsidRPr="00927775">
              <w:rPr>
                <w:rFonts w:ascii="Garamond" w:hAnsi="Garamond"/>
                <w:sz w:val="28"/>
                <w:szCs w:val="28"/>
              </w:rPr>
              <w:t>choyrle</w:t>
            </w:r>
            <w:proofErr w:type="spellEnd"/>
            <w:r w:rsidRPr="00927775">
              <w:rPr>
                <w:rFonts w:ascii="Garamond" w:hAnsi="Garamond"/>
                <w:sz w:val="28"/>
                <w:szCs w:val="28"/>
              </w:rPr>
              <w:t xml:space="preserve"> as y </w:t>
            </w:r>
            <w:proofErr w:type="spellStart"/>
            <w:r w:rsidRPr="00927775">
              <w:rPr>
                <w:rFonts w:ascii="Garamond" w:hAnsi="Garamond"/>
                <w:sz w:val="28"/>
                <w:szCs w:val="28"/>
              </w:rPr>
              <w:t>Gialdyn</w:t>
            </w:r>
            <w:proofErr w:type="spellEnd"/>
            <w:r w:rsidRPr="00927775">
              <w:rPr>
                <w:rFonts w:ascii="Garamond" w:hAnsi="Garamond"/>
                <w:sz w:val="28"/>
                <w:szCs w:val="28"/>
              </w:rPr>
              <w:t xml:space="preserve"> </w:t>
            </w:r>
            <w:proofErr w:type="spellStart"/>
            <w:r w:rsidRPr="00927775">
              <w:rPr>
                <w:rFonts w:ascii="Garamond" w:hAnsi="Garamond"/>
                <w:sz w:val="28"/>
                <w:szCs w:val="28"/>
              </w:rPr>
              <w:t>shoh</w:t>
            </w:r>
            <w:proofErr w:type="spellEnd"/>
            <w:r>
              <w:rPr>
                <w:rFonts w:ascii="Garamond" w:hAnsi="Garamond"/>
                <w:sz w:val="28"/>
                <w:szCs w:val="28"/>
              </w:rPr>
              <w:t>,</w:t>
            </w:r>
            <w:r w:rsidRPr="00927775">
              <w:rPr>
                <w:rFonts w:ascii="Garamond" w:hAnsi="Garamond"/>
                <w:sz w:val="28"/>
                <w:szCs w:val="28"/>
              </w:rPr>
              <w:t xml:space="preserve"> </w:t>
            </w:r>
            <w:r w:rsidRPr="00927775">
              <w:rPr>
                <w:rFonts w:ascii="Garamond" w:hAnsi="Garamond"/>
                <w:i/>
                <w:sz w:val="28"/>
                <w:szCs w:val="28"/>
              </w:rPr>
              <w:t xml:space="preserve">Ver </w:t>
            </w:r>
            <w:proofErr w:type="spellStart"/>
            <w:r w:rsidRPr="00927775">
              <w:rPr>
                <w:rFonts w:ascii="Garamond" w:hAnsi="Garamond"/>
                <w:i/>
                <w:sz w:val="28"/>
                <w:szCs w:val="28"/>
              </w:rPr>
              <w:t>Jee</w:t>
            </w:r>
            <w:proofErr w:type="spellEnd"/>
            <w:r w:rsidRPr="00927775">
              <w:rPr>
                <w:rFonts w:ascii="Garamond" w:hAnsi="Garamond"/>
                <w:i/>
                <w:sz w:val="28"/>
                <w:szCs w:val="28"/>
              </w:rPr>
              <w:t xml:space="preserve"> </w:t>
            </w:r>
            <w:proofErr w:type="spellStart"/>
            <w:r w:rsidRPr="00927775">
              <w:rPr>
                <w:rFonts w:ascii="Garamond" w:hAnsi="Garamond"/>
                <w:i/>
                <w:sz w:val="28"/>
                <w:szCs w:val="28"/>
              </w:rPr>
              <w:t>yn</w:t>
            </w:r>
            <w:proofErr w:type="spellEnd"/>
            <w:r w:rsidRPr="00927775">
              <w:rPr>
                <w:rFonts w:ascii="Garamond" w:hAnsi="Garamond"/>
                <w:i/>
                <w:sz w:val="28"/>
                <w:szCs w:val="28"/>
              </w:rPr>
              <w:t xml:space="preserve"> </w:t>
            </w:r>
            <w:proofErr w:type="spellStart"/>
            <w:r w:rsidRPr="00927775">
              <w:rPr>
                <w:rFonts w:ascii="Garamond" w:hAnsi="Garamond"/>
                <w:i/>
                <w:sz w:val="28"/>
                <w:szCs w:val="28"/>
              </w:rPr>
              <w:t>Spyrryd</w:t>
            </w:r>
            <w:proofErr w:type="spellEnd"/>
            <w:r w:rsidRPr="00927775">
              <w:rPr>
                <w:rFonts w:ascii="Garamond" w:hAnsi="Garamond"/>
                <w:i/>
                <w:sz w:val="28"/>
                <w:szCs w:val="28"/>
              </w:rPr>
              <w:t xml:space="preserve"> </w:t>
            </w:r>
            <w:proofErr w:type="spellStart"/>
            <w:r w:rsidRPr="00927775">
              <w:rPr>
                <w:rFonts w:ascii="Garamond" w:hAnsi="Garamond"/>
                <w:i/>
                <w:sz w:val="28"/>
                <w:szCs w:val="28"/>
              </w:rPr>
              <w:t>Casherick</w:t>
            </w:r>
            <w:proofErr w:type="spellEnd"/>
            <w:r w:rsidRPr="00927775">
              <w:rPr>
                <w:rFonts w:ascii="Garamond" w:hAnsi="Garamond"/>
                <w:i/>
                <w:sz w:val="28"/>
                <w:szCs w:val="28"/>
              </w:rPr>
              <w:t xml:space="preserve"> </w:t>
            </w:r>
            <w:proofErr w:type="spellStart"/>
            <w:r w:rsidRPr="00927775">
              <w:rPr>
                <w:rFonts w:ascii="Garamond" w:hAnsi="Garamond"/>
                <w:i/>
                <w:sz w:val="28"/>
                <w:szCs w:val="28"/>
              </w:rPr>
              <w:t>dauesyn</w:t>
            </w:r>
            <w:proofErr w:type="spellEnd"/>
            <w:r w:rsidRPr="00927775">
              <w:rPr>
                <w:rFonts w:ascii="Garamond" w:hAnsi="Garamond"/>
                <w:i/>
                <w:sz w:val="28"/>
                <w:szCs w:val="28"/>
              </w:rPr>
              <w:t xml:space="preserve"> </w:t>
            </w:r>
            <w:proofErr w:type="spellStart"/>
            <w:r w:rsidRPr="00927775">
              <w:rPr>
                <w:rFonts w:ascii="Garamond" w:hAnsi="Garamond"/>
                <w:i/>
                <w:sz w:val="28"/>
                <w:szCs w:val="28"/>
              </w:rPr>
              <w:t>hirrys</w:t>
            </w:r>
            <w:proofErr w:type="spellEnd"/>
            <w:r w:rsidRPr="00927775">
              <w:rPr>
                <w:rFonts w:ascii="Garamond" w:hAnsi="Garamond"/>
                <w:i/>
                <w:sz w:val="28"/>
                <w:szCs w:val="28"/>
              </w:rPr>
              <w:t xml:space="preserve"> e</w:t>
            </w:r>
            <w:r>
              <w:rPr>
                <w:rFonts w:ascii="Garamond" w:hAnsi="Garamond"/>
                <w:i/>
                <w:sz w:val="28"/>
                <w:szCs w:val="28"/>
              </w:rPr>
              <w:t>h</w:t>
            </w:r>
            <w:r w:rsidRPr="00927775">
              <w:rPr>
                <w:rFonts w:ascii="Garamond" w:hAnsi="Garamond"/>
                <w:i/>
                <w:sz w:val="28"/>
                <w:szCs w:val="28"/>
              </w:rPr>
              <w:t xml:space="preserve">. </w:t>
            </w:r>
          </w:p>
        </w:tc>
        <w:tc>
          <w:tcPr>
            <w:tcW w:w="0" w:type="auto"/>
          </w:tcPr>
          <w:p w14:paraId="24E85F77" w14:textId="77777777" w:rsidR="009F2DF3" w:rsidRPr="00472FF6" w:rsidRDefault="009F2DF3"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A. </w:t>
            </w:r>
            <w:r w:rsidRPr="00472FF6">
              <w:rPr>
                <w:rFonts w:ascii="Garamond" w:hAnsi="Garamond" w:cs="Times New Roman"/>
                <w:i/>
                <w:sz w:val="28"/>
              </w:rPr>
              <w:t>Jesus Christ hath left us this Direction and Promise</w:t>
            </w:r>
            <w:r w:rsidR="002C617D" w:rsidRPr="002C617D">
              <w:rPr>
                <w:rFonts w:ascii="Garamond" w:hAnsi="Garamond" w:cs="Times New Roman"/>
                <w:sz w:val="28"/>
              </w:rPr>
              <w:t> ;</w:t>
            </w:r>
            <w:r w:rsidRPr="00472FF6">
              <w:rPr>
                <w:rFonts w:ascii="Garamond" w:hAnsi="Garamond" w:cs="Times New Roman"/>
                <w:sz w:val="28"/>
              </w:rPr>
              <w:t xml:space="preserve"> God will give the Holy Spirit to them that ask him.</w:t>
            </w:r>
          </w:p>
        </w:tc>
        <w:tc>
          <w:tcPr>
            <w:tcW w:w="0" w:type="auto"/>
          </w:tcPr>
          <w:p w14:paraId="01A32A35" w14:textId="77777777" w:rsidR="009F2DF3" w:rsidRDefault="009F2DF3" w:rsidP="00C82D1A">
            <w:pPr>
              <w:pStyle w:val="ListParagraph"/>
              <w:ind w:left="0"/>
              <w:rPr>
                <w:rFonts w:ascii="Garamond" w:hAnsi="Garamond" w:cs="Times New Roman"/>
                <w:sz w:val="20"/>
                <w:szCs w:val="20"/>
              </w:rPr>
            </w:pPr>
          </w:p>
          <w:p w14:paraId="6B96DBCA" w14:textId="77777777" w:rsidR="009F2DF3" w:rsidRPr="008A3D8D" w:rsidRDefault="009F2DF3" w:rsidP="00C82D1A">
            <w:pPr>
              <w:pStyle w:val="ListParagraph"/>
              <w:ind w:left="0"/>
              <w:rPr>
                <w:rFonts w:ascii="Garamond" w:hAnsi="Garamond" w:cs="Times New Roman"/>
                <w:sz w:val="20"/>
                <w:szCs w:val="20"/>
              </w:rPr>
            </w:pPr>
            <w:r>
              <w:rPr>
                <w:rFonts w:ascii="Garamond" w:hAnsi="Garamond" w:cs="Times New Roman"/>
                <w:sz w:val="20"/>
                <w:szCs w:val="20"/>
              </w:rPr>
              <w:t>Luke 11. 13.</w:t>
            </w:r>
          </w:p>
        </w:tc>
      </w:tr>
      <w:tr w:rsidR="00765571" w:rsidRPr="00472FF6" w14:paraId="771A78EE" w14:textId="77777777" w:rsidTr="00C82D1A">
        <w:tc>
          <w:tcPr>
            <w:tcW w:w="0" w:type="auto"/>
          </w:tcPr>
          <w:p w14:paraId="20046C34" w14:textId="77777777" w:rsidR="009F2DF3" w:rsidRPr="00927775" w:rsidRDefault="009F2DF3" w:rsidP="00DB60C3">
            <w:pPr>
              <w:pStyle w:val="CM3"/>
              <w:widowControl/>
              <w:spacing w:line="240" w:lineRule="auto"/>
              <w:ind w:firstLine="227"/>
              <w:contextualSpacing/>
              <w:jc w:val="both"/>
              <w:rPr>
                <w:rFonts w:ascii="Garamond" w:hAnsi="Garamond"/>
                <w:sz w:val="28"/>
                <w:szCs w:val="28"/>
              </w:rPr>
            </w:pPr>
            <w:r w:rsidRPr="00927775">
              <w:rPr>
                <w:rFonts w:ascii="Garamond" w:hAnsi="Garamond"/>
                <w:sz w:val="28"/>
                <w:szCs w:val="28"/>
              </w:rPr>
              <w:t xml:space="preserve">Hug E </w:t>
            </w:r>
            <w:proofErr w:type="spellStart"/>
            <w:r w:rsidRPr="00927775">
              <w:rPr>
                <w:rFonts w:ascii="Garamond" w:hAnsi="Garamond"/>
                <w:i/>
                <w:sz w:val="28"/>
                <w:szCs w:val="28"/>
              </w:rPr>
              <w:t>earlys</w:t>
            </w:r>
            <w:proofErr w:type="spellEnd"/>
            <w:r w:rsidRPr="00927775">
              <w:rPr>
                <w:rFonts w:ascii="Garamond" w:hAnsi="Garamond"/>
                <w:i/>
                <w:sz w:val="28"/>
                <w:szCs w:val="28"/>
              </w:rPr>
              <w:t xml:space="preserve"> y </w:t>
            </w:r>
            <w:proofErr w:type="spellStart"/>
            <w:r w:rsidRPr="00927775">
              <w:rPr>
                <w:rFonts w:ascii="Garamond" w:hAnsi="Garamond"/>
                <w:i/>
                <w:sz w:val="28"/>
                <w:szCs w:val="28"/>
              </w:rPr>
              <w:t>Spyrryd</w:t>
            </w:r>
            <w:proofErr w:type="spellEnd"/>
            <w:r w:rsidRPr="00927775">
              <w:rPr>
                <w:rFonts w:ascii="Garamond" w:hAnsi="Garamond"/>
                <w:sz w:val="28"/>
                <w:szCs w:val="28"/>
              </w:rPr>
              <w:t xml:space="preserve"> </w:t>
            </w:r>
            <w:proofErr w:type="spellStart"/>
            <w:r w:rsidRPr="00927775">
              <w:rPr>
                <w:rFonts w:ascii="Garamond" w:hAnsi="Garamond"/>
                <w:sz w:val="28"/>
                <w:szCs w:val="28"/>
              </w:rPr>
              <w:t>dhyt</w:t>
            </w:r>
            <w:proofErr w:type="spellEnd"/>
            <w:r w:rsidRPr="00927775">
              <w:rPr>
                <w:rFonts w:ascii="Garamond" w:hAnsi="Garamond"/>
                <w:sz w:val="28"/>
                <w:szCs w:val="28"/>
              </w:rPr>
              <w:t xml:space="preserve">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jarroo</w:t>
            </w:r>
            <w:proofErr w:type="spellEnd"/>
            <w:r w:rsidRPr="00927775">
              <w:rPr>
                <w:rFonts w:ascii="Garamond" w:hAnsi="Garamond"/>
                <w:sz w:val="28"/>
                <w:szCs w:val="28"/>
              </w:rPr>
              <w:t xml:space="preserve"> </w:t>
            </w:r>
            <w:proofErr w:type="spellStart"/>
            <w:r w:rsidRPr="00927775">
              <w:rPr>
                <w:rFonts w:ascii="Garamond" w:hAnsi="Garamond"/>
                <w:sz w:val="28"/>
                <w:szCs w:val="28"/>
              </w:rPr>
              <w:t>roish</w:t>
            </w:r>
            <w:proofErr w:type="spellEnd"/>
            <w:r w:rsidRPr="00927775">
              <w:rPr>
                <w:rFonts w:ascii="Garamond" w:hAnsi="Garamond"/>
                <w:sz w:val="28"/>
                <w:szCs w:val="28"/>
              </w:rPr>
              <w:t xml:space="preserve"> my </w:t>
            </w:r>
            <w:proofErr w:type="spellStart"/>
            <w:r w:rsidRPr="00927775">
              <w:rPr>
                <w:rFonts w:ascii="Garamond" w:hAnsi="Garamond"/>
                <w:sz w:val="28"/>
                <w:szCs w:val="28"/>
              </w:rPr>
              <w:t>voddagh</w:t>
            </w:r>
            <w:proofErr w:type="spellEnd"/>
            <w:r w:rsidRPr="00927775">
              <w:rPr>
                <w:rFonts w:ascii="Garamond" w:hAnsi="Garamond"/>
                <w:sz w:val="28"/>
                <w:szCs w:val="28"/>
              </w:rPr>
              <w:t xml:space="preserve"> </w:t>
            </w:r>
            <w:proofErr w:type="spellStart"/>
            <w:r w:rsidRPr="00927775">
              <w:rPr>
                <w:rFonts w:ascii="Garamond" w:hAnsi="Garamond"/>
                <w:sz w:val="28"/>
                <w:szCs w:val="28"/>
              </w:rPr>
              <w:t>oo</w:t>
            </w:r>
            <w:proofErr w:type="spellEnd"/>
            <w:r w:rsidRPr="00927775">
              <w:rPr>
                <w:rFonts w:ascii="Garamond" w:hAnsi="Garamond"/>
                <w:sz w:val="28"/>
                <w:szCs w:val="28"/>
              </w:rPr>
              <w:t xml:space="preserve"> </w:t>
            </w:r>
            <w:proofErr w:type="spellStart"/>
            <w:r w:rsidRPr="00927775">
              <w:rPr>
                <w:rFonts w:ascii="Garamond" w:hAnsi="Garamond"/>
                <w:sz w:val="28"/>
                <w:szCs w:val="28"/>
              </w:rPr>
              <w:t>hirrey</w:t>
            </w:r>
            <w:proofErr w:type="spellEnd"/>
            <w:r w:rsidRPr="00927775">
              <w:rPr>
                <w:rFonts w:ascii="Garamond" w:hAnsi="Garamond"/>
                <w:sz w:val="28"/>
                <w:szCs w:val="28"/>
              </w:rPr>
              <w:t xml:space="preserve"> eh</w:t>
            </w:r>
            <w:r w:rsidR="002C617D" w:rsidRPr="002C617D">
              <w:rPr>
                <w:rFonts w:ascii="Garamond" w:hAnsi="Garamond"/>
                <w:sz w:val="28"/>
                <w:szCs w:val="28"/>
              </w:rPr>
              <w:t> ;</w:t>
            </w:r>
            <w:r w:rsidRPr="00927775">
              <w:rPr>
                <w:rFonts w:ascii="Garamond" w:hAnsi="Garamond"/>
                <w:sz w:val="28"/>
                <w:szCs w:val="28"/>
              </w:rPr>
              <w:t xml:space="preserve"> As nish </w:t>
            </w:r>
            <w:proofErr w:type="spellStart"/>
            <w:r w:rsidRPr="00927775">
              <w:rPr>
                <w:rFonts w:ascii="Garamond" w:hAnsi="Garamond"/>
                <w:sz w:val="28"/>
                <w:szCs w:val="28"/>
              </w:rPr>
              <w:t>tra</w:t>
            </w:r>
            <w:proofErr w:type="spellEnd"/>
            <w:r w:rsidRPr="00927775">
              <w:rPr>
                <w:rFonts w:ascii="Garamond" w:hAnsi="Garamond"/>
                <w:sz w:val="28"/>
                <w:szCs w:val="28"/>
              </w:rPr>
              <w:t xml:space="preserve"> ta </w:t>
            </w:r>
            <w:proofErr w:type="spellStart"/>
            <w:r w:rsidRPr="00927775">
              <w:rPr>
                <w:rFonts w:ascii="Garamond" w:hAnsi="Garamond"/>
                <w:sz w:val="28"/>
                <w:szCs w:val="28"/>
              </w:rPr>
              <w:t>fys</w:t>
            </w:r>
            <w:proofErr w:type="spellEnd"/>
            <w:r w:rsidRPr="00927775">
              <w:rPr>
                <w:rFonts w:ascii="Garamond" w:hAnsi="Garamond"/>
                <w:sz w:val="28"/>
                <w:szCs w:val="28"/>
              </w:rPr>
              <w:t xml:space="preserve"> [51] </w:t>
            </w:r>
            <w:proofErr w:type="spellStart"/>
            <w:r w:rsidRPr="00927775">
              <w:rPr>
                <w:rFonts w:ascii="Garamond" w:hAnsi="Garamond"/>
                <w:sz w:val="28"/>
                <w:szCs w:val="28"/>
              </w:rPr>
              <w:t>ayd</w:t>
            </w:r>
            <w:proofErr w:type="spellEnd"/>
            <w:r w:rsidRPr="00927775">
              <w:rPr>
                <w:rFonts w:ascii="Garamond" w:hAnsi="Garamond"/>
                <w:sz w:val="28"/>
                <w:szCs w:val="28"/>
              </w:rPr>
              <w:t xml:space="preserve"> er </w:t>
            </w:r>
            <w:proofErr w:type="spellStart"/>
            <w:r w:rsidRPr="00927775">
              <w:rPr>
                <w:rFonts w:ascii="Garamond" w:hAnsi="Garamond"/>
                <w:sz w:val="28"/>
                <w:szCs w:val="28"/>
              </w:rPr>
              <w:t>dt’eme</w:t>
            </w:r>
            <w:proofErr w:type="spellEnd"/>
            <w:r w:rsidR="002C617D" w:rsidRPr="002C617D">
              <w:rPr>
                <w:rFonts w:ascii="Garamond" w:hAnsi="Garamond"/>
                <w:sz w:val="28"/>
                <w:szCs w:val="28"/>
              </w:rPr>
              <w:t> ;</w:t>
            </w:r>
            <w:r w:rsidRPr="00927775">
              <w:rPr>
                <w:rFonts w:ascii="Garamond" w:hAnsi="Garamond"/>
                <w:sz w:val="28"/>
                <w:szCs w:val="28"/>
              </w:rPr>
              <w:t xml:space="preserve"> My nee </w:t>
            </w:r>
            <w:proofErr w:type="spellStart"/>
            <w:r w:rsidRPr="00927775">
              <w:rPr>
                <w:rFonts w:ascii="Garamond" w:hAnsi="Garamond"/>
                <w:sz w:val="28"/>
                <w:szCs w:val="28"/>
              </w:rPr>
              <w:t>oo</w:t>
            </w:r>
            <w:proofErr w:type="spellEnd"/>
            <w:r w:rsidRPr="00927775">
              <w:rPr>
                <w:rFonts w:ascii="Garamond" w:hAnsi="Garamond"/>
                <w:sz w:val="28"/>
                <w:szCs w:val="28"/>
              </w:rPr>
              <w:t xml:space="preserve"> </w:t>
            </w:r>
            <w:proofErr w:type="spellStart"/>
            <w:r w:rsidRPr="00927775">
              <w:rPr>
                <w:rFonts w:ascii="Garamond" w:hAnsi="Garamond"/>
                <w:sz w:val="28"/>
                <w:szCs w:val="28"/>
              </w:rPr>
              <w:t>gearee</w:t>
            </w:r>
            <w:proofErr w:type="spellEnd"/>
            <w:r w:rsidRPr="00927775">
              <w:rPr>
                <w:rFonts w:ascii="Garamond" w:hAnsi="Garamond"/>
                <w:sz w:val="28"/>
                <w:szCs w:val="28"/>
              </w:rPr>
              <w:t xml:space="preserve">, nee </w:t>
            </w:r>
            <w:proofErr w:type="spellStart"/>
            <w:r w:rsidRPr="00927775">
              <w:rPr>
                <w:rFonts w:ascii="Garamond" w:hAnsi="Garamond"/>
                <w:sz w:val="28"/>
                <w:szCs w:val="28"/>
              </w:rPr>
              <w:t>oo</w:t>
            </w:r>
            <w:proofErr w:type="spellEnd"/>
            <w:r w:rsidRPr="00927775">
              <w:rPr>
                <w:rFonts w:ascii="Garamond" w:hAnsi="Garamond"/>
                <w:sz w:val="28"/>
                <w:szCs w:val="28"/>
              </w:rPr>
              <w:t xml:space="preserve"> </w:t>
            </w:r>
            <w:proofErr w:type="spellStart"/>
            <w:r w:rsidRPr="00927775">
              <w:rPr>
                <w:rFonts w:ascii="Garamond" w:hAnsi="Garamond"/>
                <w:sz w:val="28"/>
                <w:szCs w:val="28"/>
              </w:rPr>
              <w:t>geddyn</w:t>
            </w:r>
            <w:proofErr w:type="spellEnd"/>
            <w:r w:rsidRPr="00927775">
              <w:rPr>
                <w:rFonts w:ascii="Garamond" w:hAnsi="Garamond"/>
                <w:sz w:val="28"/>
                <w:szCs w:val="28"/>
              </w:rPr>
              <w:t xml:space="preserve">, yow </w:t>
            </w:r>
            <w:proofErr w:type="spellStart"/>
            <w:r w:rsidRPr="00927775">
              <w:rPr>
                <w:rFonts w:ascii="Garamond" w:hAnsi="Garamond"/>
                <w:sz w:val="28"/>
                <w:szCs w:val="28"/>
              </w:rPr>
              <w:t>leid</w:t>
            </w:r>
            <w:proofErr w:type="spellEnd"/>
            <w:r w:rsidRPr="00927775">
              <w:rPr>
                <w:rFonts w:ascii="Garamond" w:hAnsi="Garamond"/>
                <w:sz w:val="28"/>
                <w:szCs w:val="28"/>
              </w:rPr>
              <w:t xml:space="preserve"> y </w:t>
            </w:r>
            <w:proofErr w:type="spellStart"/>
            <w:r w:rsidRPr="00927775">
              <w:rPr>
                <w:rFonts w:ascii="Garamond" w:hAnsi="Garamond"/>
                <w:sz w:val="28"/>
                <w:szCs w:val="28"/>
              </w:rPr>
              <w:t>grayse</w:t>
            </w:r>
            <w:proofErr w:type="spellEnd"/>
            <w:r w:rsidRPr="00927775">
              <w:rPr>
                <w:rFonts w:ascii="Garamond" w:hAnsi="Garamond"/>
                <w:sz w:val="28"/>
                <w:szCs w:val="28"/>
              </w:rPr>
              <w:t xml:space="preserve"> as vees </w:t>
            </w:r>
            <w:proofErr w:type="spellStart"/>
            <w:r w:rsidRPr="00927775">
              <w:rPr>
                <w:rFonts w:ascii="Garamond" w:hAnsi="Garamond"/>
                <w:sz w:val="28"/>
                <w:szCs w:val="28"/>
              </w:rPr>
              <w:t>fondagh</w:t>
            </w:r>
            <w:proofErr w:type="spellEnd"/>
            <w:r w:rsidRPr="00927775">
              <w:rPr>
                <w:rFonts w:ascii="Garamond" w:hAnsi="Garamond"/>
                <w:sz w:val="28"/>
                <w:szCs w:val="28"/>
              </w:rPr>
              <w:t xml:space="preserve">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dt’ynsagh</w:t>
            </w:r>
            <w:proofErr w:type="spellEnd"/>
            <w:r w:rsidRPr="00927775">
              <w:rPr>
                <w:rFonts w:ascii="Garamond" w:hAnsi="Garamond"/>
                <w:sz w:val="28"/>
                <w:szCs w:val="28"/>
              </w:rPr>
              <w:t xml:space="preserve">,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chooney</w:t>
            </w:r>
            <w:proofErr w:type="spellEnd"/>
            <w:r w:rsidRPr="00927775">
              <w:rPr>
                <w:rFonts w:ascii="Garamond" w:hAnsi="Garamond"/>
                <w:sz w:val="28"/>
                <w:szCs w:val="28"/>
              </w:rPr>
              <w:t xml:space="preserve"> </w:t>
            </w:r>
            <w:proofErr w:type="spellStart"/>
            <w:r w:rsidRPr="00927775">
              <w:rPr>
                <w:rFonts w:ascii="Garamond" w:hAnsi="Garamond"/>
                <w:sz w:val="28"/>
                <w:szCs w:val="28"/>
              </w:rPr>
              <w:t>liat</w:t>
            </w:r>
            <w:proofErr w:type="spellEnd"/>
            <w:r w:rsidRPr="00927775">
              <w:rPr>
                <w:rFonts w:ascii="Garamond" w:hAnsi="Garamond"/>
                <w:sz w:val="28"/>
                <w:szCs w:val="28"/>
              </w:rPr>
              <w:t xml:space="preserve">,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dty</w:t>
            </w:r>
            <w:proofErr w:type="spellEnd"/>
            <w:r w:rsidRPr="00927775">
              <w:rPr>
                <w:rFonts w:ascii="Garamond" w:hAnsi="Garamond"/>
                <w:sz w:val="28"/>
                <w:szCs w:val="28"/>
              </w:rPr>
              <w:t xml:space="preserve"> </w:t>
            </w:r>
            <w:proofErr w:type="spellStart"/>
            <w:r w:rsidRPr="00927775">
              <w:rPr>
                <w:rFonts w:ascii="Garamond" w:hAnsi="Garamond"/>
                <w:sz w:val="28"/>
                <w:szCs w:val="28"/>
              </w:rPr>
              <w:t>chummal</w:t>
            </w:r>
            <w:proofErr w:type="spellEnd"/>
            <w:r w:rsidRPr="00927775">
              <w:rPr>
                <w:rFonts w:ascii="Garamond" w:hAnsi="Garamond"/>
                <w:sz w:val="28"/>
                <w:szCs w:val="28"/>
              </w:rPr>
              <w:t xml:space="preserve"> </w:t>
            </w:r>
            <w:proofErr w:type="spellStart"/>
            <w:r w:rsidRPr="00927775">
              <w:rPr>
                <w:rFonts w:ascii="Garamond" w:hAnsi="Garamond"/>
                <w:sz w:val="28"/>
                <w:szCs w:val="28"/>
              </w:rPr>
              <w:t>seose</w:t>
            </w:r>
            <w:proofErr w:type="spellEnd"/>
            <w:r w:rsidRPr="00927775">
              <w:rPr>
                <w:rFonts w:ascii="Garamond" w:hAnsi="Garamond"/>
                <w:sz w:val="28"/>
                <w:szCs w:val="28"/>
              </w:rPr>
              <w:t xml:space="preserve"> as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dty</w:t>
            </w:r>
            <w:proofErr w:type="spellEnd"/>
            <w:r w:rsidRPr="00927775">
              <w:rPr>
                <w:rFonts w:ascii="Garamond" w:hAnsi="Garamond"/>
                <w:sz w:val="28"/>
                <w:szCs w:val="28"/>
              </w:rPr>
              <w:t xml:space="preserve"> </w:t>
            </w:r>
            <w:proofErr w:type="spellStart"/>
            <w:r w:rsidRPr="00927775">
              <w:rPr>
                <w:rFonts w:ascii="Garamond" w:hAnsi="Garamond"/>
                <w:sz w:val="28"/>
                <w:szCs w:val="28"/>
              </w:rPr>
              <w:t>gherja</w:t>
            </w:r>
            <w:r w:rsidRPr="009F2DF3">
              <w:rPr>
                <w:rFonts w:ascii="Garamond" w:hAnsi="Garamond"/>
                <w:i/>
                <w:sz w:val="28"/>
                <w:szCs w:val="28"/>
              </w:rPr>
              <w:t>g</w:t>
            </w:r>
            <w:r w:rsidRPr="00927775">
              <w:rPr>
                <w:rFonts w:ascii="Garamond" w:hAnsi="Garamond"/>
                <w:sz w:val="28"/>
                <w:szCs w:val="28"/>
              </w:rPr>
              <w:t>h</w:t>
            </w:r>
            <w:proofErr w:type="spellEnd"/>
            <w:r w:rsidRPr="00927775">
              <w:rPr>
                <w:rFonts w:ascii="Garamond" w:hAnsi="Garamond"/>
                <w:sz w:val="28"/>
                <w:szCs w:val="28"/>
              </w:rPr>
              <w:t xml:space="preserve">, </w:t>
            </w:r>
            <w:proofErr w:type="spellStart"/>
            <w:r w:rsidRPr="00927775">
              <w:rPr>
                <w:rFonts w:ascii="Garamond" w:hAnsi="Garamond"/>
                <w:sz w:val="28"/>
                <w:szCs w:val="28"/>
              </w:rPr>
              <w:t>derrey</w:t>
            </w:r>
            <w:proofErr w:type="spellEnd"/>
            <w:r w:rsidRPr="00927775">
              <w:rPr>
                <w:rFonts w:ascii="Garamond" w:hAnsi="Garamond"/>
                <w:sz w:val="28"/>
                <w:szCs w:val="28"/>
              </w:rPr>
              <w:t xml:space="preserve"> </w:t>
            </w:r>
            <w:proofErr w:type="spellStart"/>
            <w:r w:rsidRPr="00927775">
              <w:rPr>
                <w:rFonts w:ascii="Garamond" w:hAnsi="Garamond"/>
                <w:sz w:val="28"/>
                <w:szCs w:val="28"/>
              </w:rPr>
              <w:t>hig</w:t>
            </w:r>
            <w:proofErr w:type="spellEnd"/>
            <w:r w:rsidRPr="00927775">
              <w:rPr>
                <w:rFonts w:ascii="Garamond" w:hAnsi="Garamond"/>
                <w:sz w:val="28"/>
                <w:szCs w:val="28"/>
              </w:rPr>
              <w:t xml:space="preserve"> </w:t>
            </w:r>
            <w:proofErr w:type="spellStart"/>
            <w:r w:rsidRPr="00927775">
              <w:rPr>
                <w:rFonts w:ascii="Garamond" w:hAnsi="Garamond"/>
                <w:sz w:val="28"/>
                <w:szCs w:val="28"/>
              </w:rPr>
              <w:t>oo</w:t>
            </w:r>
            <w:proofErr w:type="spellEnd"/>
            <w:r w:rsidRPr="00927775">
              <w:rPr>
                <w:rFonts w:ascii="Garamond" w:hAnsi="Garamond"/>
                <w:sz w:val="28"/>
                <w:szCs w:val="28"/>
              </w:rPr>
              <w:t xml:space="preserve"> </w:t>
            </w:r>
            <w:proofErr w:type="spellStart"/>
            <w:r w:rsidRPr="00927775">
              <w:rPr>
                <w:rFonts w:ascii="Garamond" w:hAnsi="Garamond"/>
                <w:sz w:val="28"/>
                <w:szCs w:val="28"/>
              </w:rPr>
              <w:t>gys</w:t>
            </w:r>
            <w:proofErr w:type="spellEnd"/>
            <w:r w:rsidRPr="00927775">
              <w:rPr>
                <w:rFonts w:ascii="Garamond" w:hAnsi="Garamond"/>
                <w:sz w:val="28"/>
                <w:szCs w:val="28"/>
              </w:rPr>
              <w:t xml:space="preserve"> y </w:t>
            </w:r>
            <w:proofErr w:type="spellStart"/>
            <w:r w:rsidRPr="00927775">
              <w:rPr>
                <w:rFonts w:ascii="Garamond" w:hAnsi="Garamond"/>
                <w:sz w:val="28"/>
                <w:szCs w:val="28"/>
              </w:rPr>
              <w:t>Reereeaght</w:t>
            </w:r>
            <w:proofErr w:type="spellEnd"/>
            <w:r w:rsidRPr="00927775">
              <w:rPr>
                <w:rFonts w:ascii="Garamond" w:hAnsi="Garamond"/>
                <w:sz w:val="28"/>
                <w:szCs w:val="28"/>
              </w:rPr>
              <w:t xml:space="preserve"> </w:t>
            </w:r>
            <w:proofErr w:type="spellStart"/>
            <w:r w:rsidRPr="00927775">
              <w:rPr>
                <w:rFonts w:ascii="Garamond" w:hAnsi="Garamond"/>
                <w:sz w:val="28"/>
                <w:szCs w:val="28"/>
              </w:rPr>
              <w:t>echyssyn</w:t>
            </w:r>
            <w:proofErr w:type="spellEnd"/>
            <w:r w:rsidRPr="00927775">
              <w:rPr>
                <w:rFonts w:ascii="Garamond" w:hAnsi="Garamond"/>
                <w:sz w:val="28"/>
                <w:szCs w:val="28"/>
              </w:rPr>
              <w:t xml:space="preserve"> ta </w:t>
            </w:r>
            <w:proofErr w:type="spellStart"/>
            <w:r w:rsidRPr="00927775">
              <w:rPr>
                <w:rFonts w:ascii="Garamond" w:hAnsi="Garamond"/>
                <w:sz w:val="28"/>
                <w:szCs w:val="28"/>
              </w:rPr>
              <w:t>dy</w:t>
            </w:r>
            <w:proofErr w:type="spellEnd"/>
            <w:r w:rsidRPr="00927775">
              <w:rPr>
                <w:rFonts w:ascii="Garamond" w:hAnsi="Garamond"/>
                <w:sz w:val="28"/>
                <w:szCs w:val="28"/>
              </w:rPr>
              <w:t xml:space="preserve"> </w:t>
            </w:r>
            <w:proofErr w:type="spellStart"/>
            <w:r w:rsidRPr="00927775">
              <w:rPr>
                <w:rFonts w:ascii="Garamond" w:hAnsi="Garamond"/>
                <w:sz w:val="28"/>
                <w:szCs w:val="28"/>
              </w:rPr>
              <w:t>bragh</w:t>
            </w:r>
            <w:proofErr w:type="spellEnd"/>
            <w:r w:rsidRPr="00927775">
              <w:rPr>
                <w:rFonts w:ascii="Garamond" w:hAnsi="Garamond"/>
                <w:sz w:val="28"/>
                <w:szCs w:val="28"/>
              </w:rPr>
              <w:t xml:space="preserve"> </w:t>
            </w:r>
            <w:proofErr w:type="spellStart"/>
            <w:r w:rsidRPr="00927775">
              <w:rPr>
                <w:rFonts w:ascii="Garamond" w:hAnsi="Garamond"/>
                <w:sz w:val="28"/>
                <w:szCs w:val="28"/>
              </w:rPr>
              <w:t>farraghtyn</w:t>
            </w:r>
            <w:proofErr w:type="spellEnd"/>
            <w:r w:rsidRPr="00927775">
              <w:rPr>
                <w:rFonts w:ascii="Garamond" w:hAnsi="Garamond"/>
                <w:sz w:val="28"/>
                <w:szCs w:val="28"/>
              </w:rPr>
              <w:t xml:space="preserve">. </w:t>
            </w:r>
          </w:p>
        </w:tc>
        <w:tc>
          <w:tcPr>
            <w:tcW w:w="0" w:type="auto"/>
          </w:tcPr>
          <w:p w14:paraId="64B7C3BB" w14:textId="77777777" w:rsidR="009F2DF3" w:rsidRPr="00472FF6" w:rsidRDefault="009F2DF3" w:rsidP="00DB60C3">
            <w:pPr>
              <w:pStyle w:val="ListParagraph"/>
              <w:ind w:left="0" w:firstLine="227"/>
              <w:jc w:val="both"/>
              <w:rPr>
                <w:rFonts w:ascii="Garamond" w:hAnsi="Garamond" w:cs="Times New Roman"/>
                <w:sz w:val="28"/>
              </w:rPr>
            </w:pPr>
            <w:r w:rsidRPr="00472FF6">
              <w:rPr>
                <w:rFonts w:ascii="Garamond" w:hAnsi="Garamond" w:cs="Times New Roman"/>
                <w:i/>
                <w:sz w:val="28"/>
              </w:rPr>
              <w:t>He gave you</w:t>
            </w:r>
            <w:r w:rsidRPr="00472FF6">
              <w:rPr>
                <w:rFonts w:ascii="Garamond" w:hAnsi="Garamond" w:cs="Times New Roman"/>
                <w:sz w:val="28"/>
              </w:rPr>
              <w:t xml:space="preserve"> the earnest of his Spirit, </w:t>
            </w:r>
            <w:r w:rsidRPr="00472FF6">
              <w:rPr>
                <w:rFonts w:ascii="Garamond" w:hAnsi="Garamond" w:cs="Times New Roman"/>
                <w:i/>
                <w:sz w:val="28"/>
              </w:rPr>
              <w:t>even before you could ask it</w:t>
            </w:r>
            <w:r w:rsidR="002C617D" w:rsidRPr="002C617D">
              <w:rPr>
                <w:rFonts w:ascii="Garamond" w:hAnsi="Garamond" w:cs="Times New Roman"/>
                <w:sz w:val="28"/>
              </w:rPr>
              <w:t> ;</w:t>
            </w:r>
            <w:r w:rsidRPr="00472FF6">
              <w:rPr>
                <w:rFonts w:ascii="Garamond" w:hAnsi="Garamond" w:cs="Times New Roman"/>
                <w:i/>
                <w:sz w:val="28"/>
              </w:rPr>
              <w:t xml:space="preserve"> And now, when you know your Wants, if you ask, you shall receive</w:t>
            </w:r>
            <w:r w:rsidR="002C617D" w:rsidRPr="002C617D">
              <w:rPr>
                <w:rFonts w:ascii="Garamond" w:hAnsi="Garamond" w:cs="Times New Roman"/>
                <w:sz w:val="28"/>
              </w:rPr>
              <w:t> ;</w:t>
            </w:r>
            <w:r w:rsidRPr="00472FF6">
              <w:rPr>
                <w:rFonts w:ascii="Garamond" w:hAnsi="Garamond" w:cs="Times New Roman"/>
                <w:i/>
                <w:sz w:val="28"/>
              </w:rPr>
              <w:t xml:space="preserve"> you shall receive such Grace as shall be sufficient to direct, to assist, to support and to comfort you, until you come to his everlasting Kingdom.</w:t>
            </w:r>
          </w:p>
        </w:tc>
        <w:tc>
          <w:tcPr>
            <w:tcW w:w="0" w:type="auto"/>
          </w:tcPr>
          <w:p w14:paraId="78DCC9A7" w14:textId="77777777" w:rsidR="00C82D1A" w:rsidRDefault="00C82D1A" w:rsidP="00C82D1A">
            <w:pPr>
              <w:pStyle w:val="ListParagraph"/>
              <w:ind w:left="0"/>
              <w:rPr>
                <w:rFonts w:ascii="Garamond" w:hAnsi="Garamond" w:cs="Times New Roman"/>
                <w:sz w:val="20"/>
                <w:szCs w:val="20"/>
              </w:rPr>
            </w:pPr>
          </w:p>
          <w:p w14:paraId="4930FB03" w14:textId="77777777" w:rsidR="009F2DF3" w:rsidRPr="009F2DF3" w:rsidRDefault="009F2DF3" w:rsidP="00C82D1A">
            <w:pPr>
              <w:pStyle w:val="ListParagraph"/>
              <w:ind w:left="0"/>
              <w:rPr>
                <w:rFonts w:ascii="Garamond" w:hAnsi="Garamond" w:cs="Times New Roman"/>
                <w:sz w:val="20"/>
                <w:szCs w:val="20"/>
              </w:rPr>
            </w:pPr>
            <w:r>
              <w:rPr>
                <w:rFonts w:ascii="Garamond" w:hAnsi="Garamond" w:cs="Times New Roman"/>
                <w:sz w:val="20"/>
                <w:szCs w:val="20"/>
              </w:rPr>
              <w:t>2 Cor. 5. 5.</w:t>
            </w:r>
          </w:p>
        </w:tc>
      </w:tr>
      <w:tr w:rsidR="00765571" w:rsidRPr="00472FF6" w14:paraId="50F84261" w14:textId="77777777" w:rsidTr="00C82D1A">
        <w:tc>
          <w:tcPr>
            <w:tcW w:w="0" w:type="auto"/>
          </w:tcPr>
          <w:p w14:paraId="4D9E304E" w14:textId="77777777" w:rsidR="00765571" w:rsidRPr="007D2D6D" w:rsidRDefault="00765571" w:rsidP="00DB60C3">
            <w:pPr>
              <w:pStyle w:val="CM3"/>
              <w:widowControl/>
              <w:spacing w:line="240" w:lineRule="auto"/>
              <w:ind w:firstLine="227"/>
              <w:contextualSpacing/>
              <w:jc w:val="both"/>
              <w:rPr>
                <w:rFonts w:ascii="Garamond" w:hAnsi="Garamond"/>
                <w:sz w:val="28"/>
                <w:szCs w:val="28"/>
              </w:rPr>
            </w:pPr>
            <w:r w:rsidRPr="007D2D6D">
              <w:rPr>
                <w:rFonts w:ascii="Garamond" w:hAnsi="Garamond"/>
                <w:sz w:val="28"/>
                <w:szCs w:val="28"/>
              </w:rPr>
              <w:lastRenderedPageBreak/>
              <w:t xml:space="preserve">As </w:t>
            </w:r>
            <w:proofErr w:type="spellStart"/>
            <w:r w:rsidRPr="007D2D6D">
              <w:rPr>
                <w:rFonts w:ascii="Garamond" w:hAnsi="Garamond"/>
                <w:sz w:val="28"/>
                <w:szCs w:val="28"/>
              </w:rPr>
              <w:t>eisht</w:t>
            </w:r>
            <w:proofErr w:type="spellEnd"/>
            <w:r w:rsidRPr="007D2D6D">
              <w:rPr>
                <w:rFonts w:ascii="Garamond" w:hAnsi="Garamond"/>
                <w:sz w:val="28"/>
                <w:szCs w:val="28"/>
              </w:rPr>
              <w:t xml:space="preserve"> </w:t>
            </w:r>
            <w:proofErr w:type="spellStart"/>
            <w:r w:rsidRPr="007D2D6D">
              <w:rPr>
                <w:rFonts w:ascii="Garamond" w:hAnsi="Garamond"/>
                <w:sz w:val="28"/>
                <w:szCs w:val="28"/>
              </w:rPr>
              <w:t>shegin</w:t>
            </w:r>
            <w:proofErr w:type="spellEnd"/>
            <w:r w:rsidRPr="007D2D6D">
              <w:rPr>
                <w:rFonts w:ascii="Garamond" w:hAnsi="Garamond"/>
                <w:sz w:val="28"/>
                <w:szCs w:val="28"/>
              </w:rPr>
              <w:t xml:space="preserve"> </w:t>
            </w:r>
            <w:proofErr w:type="spellStart"/>
            <w:r w:rsidRPr="007D2D6D">
              <w:rPr>
                <w:rFonts w:ascii="Garamond" w:hAnsi="Garamond"/>
                <w:sz w:val="28"/>
                <w:szCs w:val="28"/>
              </w:rPr>
              <w:t>dhyt</w:t>
            </w:r>
            <w:proofErr w:type="spellEnd"/>
            <w:r w:rsidRPr="007D2D6D">
              <w:rPr>
                <w:rFonts w:ascii="Garamond" w:hAnsi="Garamond"/>
                <w:sz w:val="28"/>
                <w:szCs w:val="28"/>
              </w:rPr>
              <w:t xml:space="preserve"> </w:t>
            </w:r>
            <w:proofErr w:type="spellStart"/>
            <w:r w:rsidRPr="007D2D6D">
              <w:rPr>
                <w:rFonts w:ascii="Garamond" w:hAnsi="Garamond"/>
                <w:sz w:val="28"/>
                <w:szCs w:val="28"/>
              </w:rPr>
              <w:t>gear</w:t>
            </w:r>
            <w:r>
              <w:rPr>
                <w:rFonts w:ascii="Garamond" w:hAnsi="Garamond"/>
                <w:sz w:val="28"/>
                <w:szCs w:val="28"/>
              </w:rPr>
              <w:t>r</w:t>
            </w:r>
            <w:r w:rsidRPr="007D2D6D">
              <w:rPr>
                <w:rFonts w:ascii="Garamond" w:hAnsi="Garamond"/>
                <w:sz w:val="28"/>
                <w:szCs w:val="28"/>
              </w:rPr>
              <w:t>ee</w:t>
            </w:r>
            <w:proofErr w:type="spellEnd"/>
            <w:r w:rsidRPr="007D2D6D">
              <w:rPr>
                <w:rFonts w:ascii="Garamond" w:hAnsi="Garamond"/>
                <w:sz w:val="28"/>
                <w:szCs w:val="28"/>
              </w:rPr>
              <w:t xml:space="preserve"> as </w:t>
            </w:r>
            <w:proofErr w:type="spellStart"/>
            <w:r w:rsidRPr="007D2D6D">
              <w:rPr>
                <w:rFonts w:ascii="Garamond" w:hAnsi="Garamond"/>
                <w:sz w:val="28"/>
                <w:szCs w:val="28"/>
              </w:rPr>
              <w:t>guee</w:t>
            </w:r>
            <w:proofErr w:type="spellEnd"/>
            <w:r w:rsidRPr="007D2D6D">
              <w:rPr>
                <w:rFonts w:ascii="Garamond" w:hAnsi="Garamond"/>
                <w:sz w:val="28"/>
                <w:szCs w:val="28"/>
              </w:rPr>
              <w:t xml:space="preserve"> son y </w:t>
            </w:r>
            <w:proofErr w:type="spellStart"/>
            <w:r w:rsidRPr="007D2D6D">
              <w:rPr>
                <w:rFonts w:ascii="Garamond" w:hAnsi="Garamond"/>
                <w:sz w:val="28"/>
                <w:szCs w:val="28"/>
              </w:rPr>
              <w:t>Cheshaght</w:t>
            </w:r>
            <w:proofErr w:type="spellEnd"/>
            <w:r w:rsidRPr="007D2D6D">
              <w:rPr>
                <w:rFonts w:ascii="Garamond" w:hAnsi="Garamond"/>
                <w:sz w:val="28"/>
                <w:szCs w:val="28"/>
              </w:rPr>
              <w:t xml:space="preserve"> </w:t>
            </w:r>
            <w:proofErr w:type="spellStart"/>
            <w:r w:rsidRPr="007D2D6D">
              <w:rPr>
                <w:rFonts w:ascii="Garamond" w:hAnsi="Garamond"/>
                <w:sz w:val="28"/>
                <w:szCs w:val="28"/>
              </w:rPr>
              <w:t>ghraysoil</w:t>
            </w:r>
            <w:proofErr w:type="spellEnd"/>
            <w:r w:rsidRPr="007D2D6D">
              <w:rPr>
                <w:rFonts w:ascii="Garamond" w:hAnsi="Garamond"/>
                <w:sz w:val="28"/>
                <w:szCs w:val="28"/>
              </w:rPr>
              <w:t xml:space="preserve"> </w:t>
            </w:r>
            <w:proofErr w:type="spellStart"/>
            <w:r w:rsidRPr="007D2D6D">
              <w:rPr>
                <w:rFonts w:ascii="Garamond" w:hAnsi="Garamond"/>
                <w:sz w:val="28"/>
                <w:szCs w:val="28"/>
              </w:rPr>
              <w:t>echey</w:t>
            </w:r>
            <w:proofErr w:type="spellEnd"/>
            <w:r w:rsidR="002C617D" w:rsidRPr="002C617D">
              <w:rPr>
                <w:rFonts w:ascii="Garamond" w:hAnsi="Garamond"/>
                <w:sz w:val="28"/>
                <w:szCs w:val="28"/>
              </w:rPr>
              <w:t> ;</w:t>
            </w:r>
            <w:r w:rsidRPr="007D2D6D">
              <w:rPr>
                <w:rFonts w:ascii="Garamond" w:hAnsi="Garamond"/>
                <w:sz w:val="28"/>
                <w:szCs w:val="28"/>
              </w:rPr>
              <w:t xml:space="preserve"> </w:t>
            </w:r>
            <w:proofErr w:type="spellStart"/>
            <w:r w:rsidRPr="007D2D6D">
              <w:rPr>
                <w:rFonts w:ascii="Garamond" w:hAnsi="Garamond"/>
                <w:i/>
                <w:sz w:val="28"/>
                <w:szCs w:val="28"/>
              </w:rPr>
              <w:t>Shegin</w:t>
            </w:r>
            <w:proofErr w:type="spellEnd"/>
            <w:r w:rsidRPr="007D2D6D">
              <w:rPr>
                <w:rFonts w:ascii="Garamond" w:hAnsi="Garamond"/>
                <w:i/>
                <w:sz w:val="28"/>
                <w:szCs w:val="28"/>
              </w:rPr>
              <w:t xml:space="preserve"> </w:t>
            </w:r>
            <w:proofErr w:type="spellStart"/>
            <w:r w:rsidRPr="007D2D6D">
              <w:rPr>
                <w:rFonts w:ascii="Garamond" w:hAnsi="Garamond"/>
                <w:i/>
                <w:sz w:val="28"/>
                <w:szCs w:val="28"/>
              </w:rPr>
              <w:t>dhyt</w:t>
            </w:r>
            <w:proofErr w:type="spellEnd"/>
            <w:r w:rsidRPr="007D2D6D">
              <w:rPr>
                <w:rFonts w:ascii="Garamond" w:hAnsi="Garamond"/>
                <w:i/>
                <w:sz w:val="28"/>
                <w:szCs w:val="28"/>
              </w:rPr>
              <w:t xml:space="preserve"> </w:t>
            </w:r>
            <w:proofErr w:type="spellStart"/>
            <w:r w:rsidRPr="007D2D6D">
              <w:rPr>
                <w:rFonts w:ascii="Garamond" w:hAnsi="Garamond"/>
                <w:i/>
                <w:sz w:val="28"/>
                <w:szCs w:val="28"/>
              </w:rPr>
              <w:t>oo</w:t>
            </w:r>
            <w:proofErr w:type="spellEnd"/>
            <w:r w:rsidRPr="007D2D6D">
              <w:rPr>
                <w:rFonts w:ascii="Garamond" w:hAnsi="Garamond"/>
                <w:i/>
                <w:sz w:val="28"/>
                <w:szCs w:val="28"/>
              </w:rPr>
              <w:t xml:space="preserve"> </w:t>
            </w:r>
            <w:proofErr w:type="spellStart"/>
            <w:r w:rsidRPr="007D2D6D">
              <w:rPr>
                <w:rFonts w:ascii="Garamond" w:hAnsi="Garamond"/>
                <w:i/>
                <w:sz w:val="28"/>
                <w:szCs w:val="28"/>
              </w:rPr>
              <w:t>hene</w:t>
            </w:r>
            <w:proofErr w:type="spellEnd"/>
            <w:r w:rsidRPr="007D2D6D">
              <w:rPr>
                <w:rFonts w:ascii="Garamond" w:hAnsi="Garamond"/>
                <w:i/>
                <w:sz w:val="28"/>
                <w:szCs w:val="28"/>
              </w:rPr>
              <w:t xml:space="preserve"> y </w:t>
            </w:r>
            <w:proofErr w:type="spellStart"/>
            <w:r w:rsidRPr="007D2D6D">
              <w:rPr>
                <w:rFonts w:ascii="Garamond" w:hAnsi="Garamond"/>
                <w:i/>
                <w:sz w:val="28"/>
                <w:szCs w:val="28"/>
              </w:rPr>
              <w:t>ghlenney</w:t>
            </w:r>
            <w:proofErr w:type="spellEnd"/>
            <w:r w:rsidRPr="007D2D6D">
              <w:rPr>
                <w:rFonts w:ascii="Garamond" w:hAnsi="Garamond"/>
                <w:i/>
                <w:sz w:val="28"/>
                <w:szCs w:val="28"/>
              </w:rPr>
              <w:t xml:space="preserve"> </w:t>
            </w:r>
            <w:proofErr w:type="spellStart"/>
            <w:r w:rsidRPr="007D2D6D">
              <w:rPr>
                <w:rFonts w:ascii="Garamond" w:hAnsi="Garamond"/>
                <w:i/>
                <w:sz w:val="28"/>
                <w:szCs w:val="28"/>
              </w:rPr>
              <w:t>veih</w:t>
            </w:r>
            <w:proofErr w:type="spellEnd"/>
            <w:r w:rsidRPr="007D2D6D">
              <w:rPr>
                <w:rFonts w:ascii="Garamond" w:hAnsi="Garamond"/>
                <w:i/>
                <w:sz w:val="28"/>
                <w:szCs w:val="28"/>
              </w:rPr>
              <w:t xml:space="preserve"> </w:t>
            </w:r>
            <w:proofErr w:type="spellStart"/>
            <w:r w:rsidRPr="007D2D6D">
              <w:rPr>
                <w:rFonts w:ascii="Garamond" w:hAnsi="Garamond"/>
                <w:i/>
                <w:sz w:val="28"/>
                <w:szCs w:val="28"/>
              </w:rPr>
              <w:t>dy</w:t>
            </w:r>
            <w:proofErr w:type="spellEnd"/>
            <w:r w:rsidRPr="007D2D6D">
              <w:rPr>
                <w:rFonts w:ascii="Garamond" w:hAnsi="Garamond"/>
                <w:i/>
                <w:sz w:val="28"/>
                <w:szCs w:val="28"/>
              </w:rPr>
              <w:t xml:space="preserve"> </w:t>
            </w:r>
            <w:proofErr w:type="spellStart"/>
            <w:r w:rsidRPr="007D2D6D">
              <w:rPr>
                <w:rFonts w:ascii="Garamond" w:hAnsi="Garamond"/>
                <w:i/>
                <w:sz w:val="28"/>
                <w:szCs w:val="28"/>
              </w:rPr>
              <w:t>chooilley</w:t>
            </w:r>
            <w:proofErr w:type="spellEnd"/>
            <w:r w:rsidRPr="007D2D6D">
              <w:rPr>
                <w:rFonts w:ascii="Garamond" w:hAnsi="Garamond"/>
                <w:i/>
                <w:sz w:val="28"/>
                <w:szCs w:val="28"/>
              </w:rPr>
              <w:t xml:space="preserve"> </w:t>
            </w:r>
            <w:proofErr w:type="spellStart"/>
            <w:r w:rsidRPr="007D2D6D">
              <w:rPr>
                <w:rFonts w:ascii="Garamond" w:hAnsi="Garamond"/>
                <w:i/>
                <w:sz w:val="28"/>
                <w:szCs w:val="28"/>
              </w:rPr>
              <w:t>vro</w:t>
            </w:r>
            <w:proofErr w:type="spellEnd"/>
            <w:r w:rsidRPr="007D2D6D">
              <w:rPr>
                <w:rFonts w:ascii="Garamond" w:hAnsi="Garamond"/>
                <w:i/>
                <w:sz w:val="28"/>
                <w:szCs w:val="28"/>
              </w:rPr>
              <w:t xml:space="preserve">-id </w:t>
            </w:r>
            <w:proofErr w:type="spellStart"/>
            <w:r w:rsidRPr="007D2D6D">
              <w:rPr>
                <w:rFonts w:ascii="Garamond" w:hAnsi="Garamond"/>
                <w:i/>
                <w:sz w:val="28"/>
                <w:szCs w:val="28"/>
              </w:rPr>
              <w:t>dyn</w:t>
            </w:r>
            <w:proofErr w:type="spellEnd"/>
            <w:r w:rsidRPr="007D2D6D">
              <w:rPr>
                <w:rFonts w:ascii="Garamond" w:hAnsi="Garamond"/>
                <w:i/>
                <w:sz w:val="28"/>
                <w:szCs w:val="28"/>
              </w:rPr>
              <w:t xml:space="preserve"> </w:t>
            </w:r>
            <w:proofErr w:type="spellStart"/>
            <w:r w:rsidRPr="007D2D6D">
              <w:rPr>
                <w:rFonts w:ascii="Garamond" w:hAnsi="Garamond"/>
                <w:i/>
                <w:sz w:val="28"/>
                <w:szCs w:val="28"/>
              </w:rPr>
              <w:t>Eihl</w:t>
            </w:r>
            <w:proofErr w:type="spellEnd"/>
            <w:r w:rsidRPr="007D2D6D">
              <w:rPr>
                <w:rFonts w:ascii="Garamond" w:hAnsi="Garamond"/>
                <w:i/>
                <w:sz w:val="28"/>
                <w:szCs w:val="28"/>
              </w:rPr>
              <w:t xml:space="preserve"> as </w:t>
            </w:r>
            <w:proofErr w:type="spellStart"/>
            <w:r w:rsidRPr="007D2D6D">
              <w:rPr>
                <w:rFonts w:ascii="Garamond" w:hAnsi="Garamond"/>
                <w:i/>
                <w:sz w:val="28"/>
                <w:szCs w:val="28"/>
              </w:rPr>
              <w:t>dyn</w:t>
            </w:r>
            <w:proofErr w:type="spellEnd"/>
            <w:r w:rsidRPr="007D2D6D">
              <w:rPr>
                <w:rFonts w:ascii="Garamond" w:hAnsi="Garamond"/>
                <w:i/>
                <w:sz w:val="28"/>
                <w:szCs w:val="28"/>
              </w:rPr>
              <w:t xml:space="preserve"> </w:t>
            </w:r>
            <w:proofErr w:type="spellStart"/>
            <w:r w:rsidRPr="007D2D6D">
              <w:rPr>
                <w:rFonts w:ascii="Garamond" w:hAnsi="Garamond"/>
                <w:i/>
                <w:sz w:val="28"/>
                <w:szCs w:val="28"/>
              </w:rPr>
              <w:t>Spyrryd</w:t>
            </w:r>
            <w:proofErr w:type="spellEnd"/>
            <w:r w:rsidRPr="007D2D6D">
              <w:rPr>
                <w:rFonts w:ascii="Garamond" w:hAnsi="Garamond"/>
                <w:i/>
                <w:sz w:val="28"/>
                <w:szCs w:val="28"/>
              </w:rPr>
              <w:t xml:space="preserve"> </w:t>
            </w:r>
            <w:r w:rsidRPr="007D2D6D">
              <w:rPr>
                <w:rFonts w:ascii="Garamond" w:hAnsi="Garamond"/>
                <w:sz w:val="28"/>
                <w:szCs w:val="28"/>
              </w:rPr>
              <w:t xml:space="preserve">as </w:t>
            </w:r>
            <w:proofErr w:type="spellStart"/>
            <w:r w:rsidRPr="007D2D6D">
              <w:rPr>
                <w:rFonts w:ascii="Garamond" w:hAnsi="Garamond"/>
                <w:sz w:val="28"/>
                <w:szCs w:val="28"/>
              </w:rPr>
              <w:t>dty</w:t>
            </w:r>
            <w:proofErr w:type="spellEnd"/>
            <w:r w:rsidRPr="007D2D6D">
              <w:rPr>
                <w:rFonts w:ascii="Garamond" w:hAnsi="Garamond"/>
                <w:i/>
                <w:sz w:val="28"/>
                <w:szCs w:val="28"/>
              </w:rPr>
              <w:t xml:space="preserve"> </w:t>
            </w:r>
            <w:proofErr w:type="spellStart"/>
            <w:r w:rsidRPr="007D2D6D">
              <w:rPr>
                <w:rFonts w:ascii="Garamond" w:hAnsi="Garamond"/>
                <w:i/>
                <w:sz w:val="28"/>
                <w:szCs w:val="28"/>
              </w:rPr>
              <w:t>Chorp</w:t>
            </w:r>
            <w:proofErr w:type="spellEnd"/>
            <w:r w:rsidRPr="007D2D6D">
              <w:rPr>
                <w:rFonts w:ascii="Garamond" w:hAnsi="Garamond"/>
                <w:i/>
                <w:sz w:val="28"/>
                <w:szCs w:val="28"/>
              </w:rPr>
              <w:t xml:space="preserve"> y </w:t>
            </w:r>
            <w:proofErr w:type="spellStart"/>
            <w:r w:rsidRPr="007D2D6D">
              <w:rPr>
                <w:rFonts w:ascii="Garamond" w:hAnsi="Garamond"/>
                <w:i/>
                <w:sz w:val="28"/>
                <w:szCs w:val="28"/>
              </w:rPr>
              <w:t>reall</w:t>
            </w:r>
            <w:proofErr w:type="spellEnd"/>
            <w:r w:rsidRPr="007D2D6D">
              <w:rPr>
                <w:rFonts w:ascii="Garamond" w:hAnsi="Garamond"/>
                <w:i/>
                <w:sz w:val="28"/>
                <w:szCs w:val="28"/>
              </w:rPr>
              <w:t xml:space="preserve"> </w:t>
            </w:r>
            <w:proofErr w:type="spellStart"/>
            <w:r w:rsidRPr="007D2D6D">
              <w:rPr>
                <w:rFonts w:ascii="Garamond" w:hAnsi="Garamond"/>
                <w:i/>
                <w:sz w:val="28"/>
                <w:szCs w:val="28"/>
              </w:rPr>
              <w:t>ny</w:t>
            </w:r>
            <w:proofErr w:type="spellEnd"/>
            <w:r w:rsidRPr="007D2D6D">
              <w:rPr>
                <w:rFonts w:ascii="Garamond" w:hAnsi="Garamond"/>
                <w:i/>
                <w:sz w:val="28"/>
                <w:szCs w:val="28"/>
              </w:rPr>
              <w:t xml:space="preserve"> </w:t>
            </w:r>
            <w:proofErr w:type="spellStart"/>
            <w:r w:rsidRPr="007D2D6D">
              <w:rPr>
                <w:rFonts w:ascii="Garamond" w:hAnsi="Garamond"/>
                <w:i/>
                <w:sz w:val="28"/>
                <w:szCs w:val="28"/>
              </w:rPr>
              <w:t>Hiamble</w:t>
            </w:r>
            <w:proofErr w:type="spellEnd"/>
            <w:r w:rsidRPr="007D2D6D">
              <w:rPr>
                <w:rFonts w:ascii="Garamond" w:hAnsi="Garamond"/>
                <w:i/>
                <w:sz w:val="28"/>
                <w:szCs w:val="28"/>
              </w:rPr>
              <w:t xml:space="preserve"> glen </w:t>
            </w:r>
            <w:proofErr w:type="spellStart"/>
            <w:r w:rsidRPr="007D2D6D">
              <w:rPr>
                <w:rFonts w:ascii="Garamond" w:hAnsi="Garamond"/>
                <w:i/>
                <w:sz w:val="28"/>
                <w:szCs w:val="28"/>
              </w:rPr>
              <w:t>da’n</w:t>
            </w:r>
            <w:proofErr w:type="spellEnd"/>
            <w:r w:rsidRPr="007D2D6D">
              <w:rPr>
                <w:rFonts w:ascii="Garamond" w:hAnsi="Garamond"/>
                <w:i/>
                <w:sz w:val="28"/>
                <w:szCs w:val="28"/>
              </w:rPr>
              <w:t xml:space="preserve"> </w:t>
            </w:r>
            <w:proofErr w:type="spellStart"/>
            <w:r w:rsidRPr="007D2D6D">
              <w:rPr>
                <w:rFonts w:ascii="Garamond" w:hAnsi="Garamond"/>
                <w:i/>
                <w:sz w:val="28"/>
                <w:szCs w:val="28"/>
              </w:rPr>
              <w:t>Spyrryd</w:t>
            </w:r>
            <w:proofErr w:type="spellEnd"/>
            <w:r w:rsidRPr="007D2D6D">
              <w:rPr>
                <w:rFonts w:ascii="Garamond" w:hAnsi="Garamond"/>
                <w:i/>
                <w:sz w:val="28"/>
                <w:szCs w:val="28"/>
              </w:rPr>
              <w:t xml:space="preserve"> </w:t>
            </w:r>
            <w:proofErr w:type="spellStart"/>
            <w:r w:rsidRPr="007D2D6D">
              <w:rPr>
                <w:rFonts w:ascii="Garamond" w:hAnsi="Garamond"/>
                <w:i/>
                <w:sz w:val="28"/>
                <w:szCs w:val="28"/>
              </w:rPr>
              <w:t>Noo</w:t>
            </w:r>
            <w:proofErr w:type="spellEnd"/>
            <w:r w:rsidRPr="007D2D6D">
              <w:rPr>
                <w:rFonts w:ascii="Garamond" w:hAnsi="Garamond"/>
                <w:i/>
                <w:sz w:val="28"/>
                <w:szCs w:val="28"/>
              </w:rPr>
              <w:t xml:space="preserve"> </w:t>
            </w:r>
            <w:proofErr w:type="spellStart"/>
            <w:r w:rsidRPr="007D2D6D">
              <w:rPr>
                <w:rFonts w:ascii="Garamond" w:hAnsi="Garamond"/>
                <w:i/>
                <w:sz w:val="28"/>
                <w:szCs w:val="28"/>
              </w:rPr>
              <w:t>dy</w:t>
            </w:r>
            <w:proofErr w:type="spellEnd"/>
            <w:r w:rsidRPr="007D2D6D">
              <w:rPr>
                <w:rFonts w:ascii="Garamond" w:hAnsi="Garamond"/>
                <w:i/>
                <w:sz w:val="28"/>
                <w:szCs w:val="28"/>
              </w:rPr>
              <w:t xml:space="preserve"> </w:t>
            </w:r>
            <w:proofErr w:type="spellStart"/>
            <w:r w:rsidRPr="007D2D6D">
              <w:rPr>
                <w:rFonts w:ascii="Garamond" w:hAnsi="Garamond"/>
                <w:i/>
                <w:sz w:val="28"/>
                <w:szCs w:val="28"/>
              </w:rPr>
              <w:t>vaghey</w:t>
            </w:r>
            <w:proofErr w:type="spellEnd"/>
            <w:r w:rsidRPr="007D2D6D">
              <w:rPr>
                <w:rFonts w:ascii="Garamond" w:hAnsi="Garamond"/>
                <w:i/>
                <w:sz w:val="28"/>
                <w:szCs w:val="28"/>
              </w:rPr>
              <w:t xml:space="preserve"> </w:t>
            </w:r>
            <w:proofErr w:type="spellStart"/>
            <w:r w:rsidRPr="007D2D6D">
              <w:rPr>
                <w:rFonts w:ascii="Garamond" w:hAnsi="Garamond"/>
                <w:i/>
                <w:sz w:val="28"/>
                <w:szCs w:val="28"/>
              </w:rPr>
              <w:t>ayn</w:t>
            </w:r>
            <w:proofErr w:type="spellEnd"/>
            <w:r w:rsidR="002C617D" w:rsidRPr="002C617D">
              <w:rPr>
                <w:rFonts w:ascii="Garamond" w:hAnsi="Garamond"/>
                <w:sz w:val="28"/>
                <w:szCs w:val="28"/>
              </w:rPr>
              <w:t> ;</w:t>
            </w:r>
            <w:r w:rsidRPr="007D2D6D">
              <w:rPr>
                <w:rFonts w:ascii="Garamond" w:hAnsi="Garamond"/>
                <w:sz w:val="28"/>
                <w:szCs w:val="28"/>
              </w:rPr>
              <w:t xml:space="preserve"> As </w:t>
            </w:r>
            <w:proofErr w:type="spellStart"/>
            <w:r w:rsidRPr="007D2D6D">
              <w:rPr>
                <w:rFonts w:ascii="Garamond" w:hAnsi="Garamond"/>
                <w:sz w:val="28"/>
                <w:szCs w:val="28"/>
              </w:rPr>
              <w:t>shegin</w:t>
            </w:r>
            <w:proofErr w:type="spellEnd"/>
            <w:r w:rsidRPr="007D2D6D">
              <w:rPr>
                <w:rFonts w:ascii="Garamond" w:hAnsi="Garamond"/>
                <w:sz w:val="28"/>
                <w:szCs w:val="28"/>
              </w:rPr>
              <w:t xml:space="preserve"> </w:t>
            </w:r>
            <w:proofErr w:type="spellStart"/>
            <w:r w:rsidRPr="007D2D6D">
              <w:rPr>
                <w:rFonts w:ascii="Garamond" w:hAnsi="Garamond"/>
                <w:sz w:val="28"/>
                <w:szCs w:val="28"/>
              </w:rPr>
              <w:t>dhyt</w:t>
            </w:r>
            <w:proofErr w:type="spellEnd"/>
            <w:r w:rsidRPr="007D2D6D">
              <w:rPr>
                <w:rFonts w:ascii="Garamond" w:hAnsi="Garamond"/>
                <w:sz w:val="28"/>
                <w:szCs w:val="28"/>
              </w:rPr>
              <w:t xml:space="preserve"> </w:t>
            </w:r>
            <w:proofErr w:type="spellStart"/>
            <w:r w:rsidRPr="007D2D6D">
              <w:rPr>
                <w:rFonts w:ascii="Garamond" w:hAnsi="Garamond"/>
                <w:sz w:val="28"/>
                <w:szCs w:val="28"/>
              </w:rPr>
              <w:t>beaghey</w:t>
            </w:r>
            <w:proofErr w:type="spellEnd"/>
            <w:r w:rsidRPr="007D2D6D">
              <w:rPr>
                <w:rFonts w:ascii="Garamond" w:hAnsi="Garamond"/>
                <w:sz w:val="28"/>
                <w:szCs w:val="28"/>
              </w:rPr>
              <w:t xml:space="preserve"> </w:t>
            </w:r>
            <w:proofErr w:type="spellStart"/>
            <w:r w:rsidRPr="007D2D6D">
              <w:rPr>
                <w:rFonts w:ascii="Garamond" w:hAnsi="Garamond"/>
                <w:sz w:val="28"/>
                <w:szCs w:val="28"/>
              </w:rPr>
              <w:t>ayns</w:t>
            </w:r>
            <w:proofErr w:type="spellEnd"/>
            <w:r w:rsidRPr="007D2D6D">
              <w:rPr>
                <w:rFonts w:ascii="Garamond" w:hAnsi="Garamond"/>
                <w:sz w:val="28"/>
                <w:szCs w:val="28"/>
              </w:rPr>
              <w:t xml:space="preserve"> bialys </w:t>
            </w:r>
            <w:proofErr w:type="spellStart"/>
            <w:r w:rsidRPr="007D2D6D">
              <w:rPr>
                <w:rFonts w:ascii="Garamond" w:hAnsi="Garamond"/>
                <w:sz w:val="28"/>
                <w:szCs w:val="28"/>
              </w:rPr>
              <w:t>dauesyn</w:t>
            </w:r>
            <w:proofErr w:type="spellEnd"/>
            <w:r w:rsidRPr="007D2D6D">
              <w:rPr>
                <w:rFonts w:ascii="Garamond" w:hAnsi="Garamond"/>
                <w:sz w:val="28"/>
                <w:szCs w:val="28"/>
              </w:rPr>
              <w:t xml:space="preserve"> </w:t>
            </w:r>
            <w:proofErr w:type="spellStart"/>
            <w:r w:rsidRPr="007D2D6D">
              <w:rPr>
                <w:rFonts w:ascii="Garamond" w:hAnsi="Garamond"/>
                <w:sz w:val="28"/>
                <w:szCs w:val="28"/>
              </w:rPr>
              <w:t>ta’n</w:t>
            </w:r>
            <w:proofErr w:type="spellEnd"/>
            <w:r w:rsidRPr="007D2D6D">
              <w:rPr>
                <w:rFonts w:ascii="Garamond" w:hAnsi="Garamond"/>
                <w:i/>
                <w:sz w:val="28"/>
                <w:szCs w:val="28"/>
              </w:rPr>
              <w:t xml:space="preserve"> </w:t>
            </w:r>
            <w:proofErr w:type="spellStart"/>
            <w:r w:rsidRPr="007D2D6D">
              <w:rPr>
                <w:rFonts w:ascii="Garamond" w:hAnsi="Garamond"/>
                <w:i/>
                <w:sz w:val="28"/>
                <w:szCs w:val="28"/>
              </w:rPr>
              <w:t>Spyrryd</w:t>
            </w:r>
            <w:proofErr w:type="spellEnd"/>
            <w:r w:rsidRPr="007D2D6D">
              <w:rPr>
                <w:rFonts w:ascii="Garamond" w:hAnsi="Garamond"/>
                <w:i/>
                <w:sz w:val="28"/>
                <w:szCs w:val="28"/>
              </w:rPr>
              <w:t xml:space="preserve"> </w:t>
            </w:r>
            <w:proofErr w:type="spellStart"/>
            <w:r w:rsidRPr="007D2D6D">
              <w:rPr>
                <w:rFonts w:ascii="Garamond" w:hAnsi="Garamond"/>
                <w:i/>
                <w:sz w:val="28"/>
                <w:szCs w:val="28"/>
              </w:rPr>
              <w:t>Noo</w:t>
            </w:r>
            <w:proofErr w:type="spellEnd"/>
            <w:r w:rsidRPr="007D2D6D">
              <w:rPr>
                <w:rFonts w:ascii="Garamond" w:hAnsi="Garamond"/>
                <w:i/>
                <w:sz w:val="28"/>
                <w:szCs w:val="28"/>
              </w:rPr>
              <w:t xml:space="preserve"> er hoi-</w:t>
            </w:r>
            <w:proofErr w:type="spellStart"/>
            <w:r w:rsidRPr="007D2D6D">
              <w:rPr>
                <w:rFonts w:ascii="Garamond" w:hAnsi="Garamond"/>
                <w:i/>
                <w:sz w:val="28"/>
                <w:szCs w:val="28"/>
              </w:rPr>
              <w:t>agh</w:t>
            </w:r>
            <w:proofErr w:type="spellEnd"/>
            <w:r w:rsidRPr="007D2D6D">
              <w:rPr>
                <w:rFonts w:ascii="Garamond" w:hAnsi="Garamond"/>
                <w:i/>
                <w:sz w:val="28"/>
                <w:szCs w:val="28"/>
              </w:rPr>
              <w:t xml:space="preserve"> </w:t>
            </w:r>
            <w:proofErr w:type="spellStart"/>
            <w:r w:rsidRPr="007D2D6D">
              <w:rPr>
                <w:rFonts w:ascii="Garamond" w:hAnsi="Garamond"/>
                <w:i/>
                <w:sz w:val="28"/>
                <w:szCs w:val="28"/>
              </w:rPr>
              <w:t>harryd</w:t>
            </w:r>
            <w:proofErr w:type="spellEnd"/>
            <w:r w:rsidRPr="007D2D6D">
              <w:rPr>
                <w:rFonts w:ascii="Garamond" w:hAnsi="Garamond"/>
                <w:sz w:val="28"/>
                <w:szCs w:val="28"/>
              </w:rPr>
              <w:t xml:space="preserve">, </w:t>
            </w:r>
            <w:proofErr w:type="spellStart"/>
            <w:r w:rsidRPr="007D2D6D">
              <w:rPr>
                <w:rFonts w:ascii="Garamond" w:hAnsi="Garamond"/>
                <w:sz w:val="28"/>
                <w:szCs w:val="28"/>
              </w:rPr>
              <w:t>dy</w:t>
            </w:r>
            <w:proofErr w:type="spellEnd"/>
            <w:r w:rsidRPr="007D2D6D">
              <w:rPr>
                <w:rFonts w:ascii="Garamond" w:hAnsi="Garamond"/>
                <w:sz w:val="28"/>
                <w:szCs w:val="28"/>
              </w:rPr>
              <w:t xml:space="preserve"> </w:t>
            </w:r>
            <w:proofErr w:type="spellStart"/>
            <w:r w:rsidRPr="007D2D6D">
              <w:rPr>
                <w:rFonts w:ascii="Garamond" w:hAnsi="Garamond"/>
                <w:sz w:val="28"/>
                <w:szCs w:val="28"/>
              </w:rPr>
              <w:t>dt’yns</w:t>
            </w:r>
            <w:r>
              <w:rPr>
                <w:rFonts w:ascii="Garamond" w:hAnsi="Garamond"/>
                <w:sz w:val="28"/>
                <w:szCs w:val="28"/>
              </w:rPr>
              <w:t>agh</w:t>
            </w:r>
            <w:proofErr w:type="spellEnd"/>
            <w:r>
              <w:rPr>
                <w:rFonts w:ascii="Garamond" w:hAnsi="Garamond"/>
                <w:sz w:val="28"/>
                <w:szCs w:val="28"/>
              </w:rPr>
              <w:t xml:space="preserve"> as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dty</w:t>
            </w:r>
            <w:proofErr w:type="spellEnd"/>
            <w:r>
              <w:rPr>
                <w:rFonts w:ascii="Garamond" w:hAnsi="Garamond"/>
                <w:sz w:val="28"/>
                <w:szCs w:val="28"/>
              </w:rPr>
              <w:t xml:space="preserve"> </w:t>
            </w:r>
            <w:proofErr w:type="spellStart"/>
            <w:r>
              <w:rPr>
                <w:rFonts w:ascii="Garamond" w:hAnsi="Garamond"/>
                <w:sz w:val="28"/>
                <w:szCs w:val="28"/>
              </w:rPr>
              <w:t>rei</w:t>
            </w:r>
            <w:r w:rsidRPr="007D2D6D">
              <w:rPr>
                <w:rFonts w:ascii="Garamond" w:hAnsi="Garamond"/>
                <w:sz w:val="28"/>
                <w:szCs w:val="28"/>
              </w:rPr>
              <w:t>l</w:t>
            </w:r>
            <w:proofErr w:type="spellEnd"/>
            <w:r w:rsidRPr="007D2D6D">
              <w:rPr>
                <w:rFonts w:ascii="Garamond" w:hAnsi="Garamond"/>
                <w:sz w:val="28"/>
                <w:szCs w:val="28"/>
              </w:rPr>
              <w:t xml:space="preserve">. As </w:t>
            </w:r>
            <w:proofErr w:type="spellStart"/>
            <w:r w:rsidRPr="007D2D6D">
              <w:rPr>
                <w:rFonts w:ascii="Garamond" w:hAnsi="Garamond"/>
                <w:sz w:val="28"/>
                <w:szCs w:val="28"/>
              </w:rPr>
              <w:t>eisht</w:t>
            </w:r>
            <w:proofErr w:type="spellEnd"/>
            <w:r w:rsidRPr="007D2D6D">
              <w:rPr>
                <w:rFonts w:ascii="Garamond" w:hAnsi="Garamond"/>
                <w:sz w:val="28"/>
                <w:szCs w:val="28"/>
              </w:rPr>
              <w:t xml:space="preserve"> </w:t>
            </w:r>
            <w:proofErr w:type="spellStart"/>
            <w:r w:rsidRPr="007D2D6D">
              <w:rPr>
                <w:rFonts w:ascii="Garamond" w:hAnsi="Garamond"/>
                <w:sz w:val="28"/>
                <w:szCs w:val="28"/>
              </w:rPr>
              <w:t>foddee</w:t>
            </w:r>
            <w:proofErr w:type="spellEnd"/>
            <w:r w:rsidRPr="007D2D6D">
              <w:rPr>
                <w:rFonts w:ascii="Garamond" w:hAnsi="Garamond"/>
                <w:sz w:val="28"/>
                <w:szCs w:val="28"/>
              </w:rPr>
              <w:t xml:space="preserve"> </w:t>
            </w:r>
            <w:proofErr w:type="spellStart"/>
            <w:r w:rsidRPr="007D2D6D">
              <w:rPr>
                <w:rFonts w:ascii="Garamond" w:hAnsi="Garamond"/>
                <w:sz w:val="28"/>
                <w:szCs w:val="28"/>
              </w:rPr>
              <w:t>oo</w:t>
            </w:r>
            <w:proofErr w:type="spellEnd"/>
            <w:r w:rsidRPr="007D2D6D">
              <w:rPr>
                <w:rFonts w:ascii="Garamond" w:hAnsi="Garamond"/>
                <w:sz w:val="28"/>
                <w:szCs w:val="28"/>
              </w:rPr>
              <w:t xml:space="preserve"> </w:t>
            </w:r>
            <w:proofErr w:type="spellStart"/>
            <w:r w:rsidRPr="007D2D6D">
              <w:rPr>
                <w:rFonts w:ascii="Garamond" w:hAnsi="Garamond"/>
                <w:sz w:val="28"/>
                <w:szCs w:val="28"/>
              </w:rPr>
              <w:t>ve</w:t>
            </w:r>
            <w:proofErr w:type="spellEnd"/>
            <w:r w:rsidRPr="007D2D6D">
              <w:rPr>
                <w:rFonts w:ascii="Garamond" w:hAnsi="Garamond"/>
                <w:sz w:val="28"/>
                <w:szCs w:val="28"/>
              </w:rPr>
              <w:t xml:space="preserve"> </w:t>
            </w:r>
            <w:proofErr w:type="spellStart"/>
            <w:r w:rsidRPr="007D2D6D">
              <w:rPr>
                <w:rFonts w:ascii="Garamond" w:hAnsi="Garamond"/>
                <w:sz w:val="28"/>
                <w:szCs w:val="28"/>
              </w:rPr>
              <w:t>shicker</w:t>
            </w:r>
            <w:proofErr w:type="spellEnd"/>
            <w:r w:rsidRPr="007D2D6D">
              <w:rPr>
                <w:rFonts w:ascii="Garamond" w:hAnsi="Garamond"/>
                <w:sz w:val="28"/>
                <w:szCs w:val="28"/>
              </w:rPr>
              <w:t xml:space="preserve"> </w:t>
            </w:r>
            <w:proofErr w:type="spellStart"/>
            <w:r w:rsidRPr="007D2D6D">
              <w:rPr>
                <w:rFonts w:ascii="Garamond" w:hAnsi="Garamond"/>
                <w:sz w:val="28"/>
                <w:szCs w:val="28"/>
              </w:rPr>
              <w:t>dy</w:t>
            </w:r>
            <w:proofErr w:type="spellEnd"/>
            <w:r w:rsidRPr="007D2D6D">
              <w:rPr>
                <w:rFonts w:ascii="Garamond" w:hAnsi="Garamond"/>
                <w:sz w:val="28"/>
                <w:szCs w:val="28"/>
              </w:rPr>
              <w:t xml:space="preserve"> </w:t>
            </w:r>
            <w:proofErr w:type="spellStart"/>
            <w:r w:rsidRPr="007D2D6D">
              <w:rPr>
                <w:rFonts w:ascii="Garamond" w:hAnsi="Garamond"/>
                <w:sz w:val="28"/>
                <w:szCs w:val="28"/>
              </w:rPr>
              <w:t>leeid</w:t>
            </w:r>
            <w:proofErr w:type="spellEnd"/>
            <w:r w:rsidRPr="007D2D6D">
              <w:rPr>
                <w:rFonts w:ascii="Garamond" w:hAnsi="Garamond"/>
                <w:sz w:val="28"/>
                <w:szCs w:val="28"/>
              </w:rPr>
              <w:t xml:space="preserve"> </w:t>
            </w:r>
            <w:proofErr w:type="spellStart"/>
            <w:r w:rsidRPr="007D2D6D">
              <w:rPr>
                <w:rFonts w:ascii="Garamond" w:hAnsi="Garamond"/>
                <w:sz w:val="28"/>
                <w:szCs w:val="28"/>
              </w:rPr>
              <w:t>Jee</w:t>
            </w:r>
            <w:proofErr w:type="spellEnd"/>
            <w:r w:rsidRPr="007D2D6D">
              <w:rPr>
                <w:rFonts w:ascii="Garamond" w:hAnsi="Garamond"/>
                <w:sz w:val="28"/>
                <w:szCs w:val="28"/>
              </w:rPr>
              <w:t xml:space="preserve"> </w:t>
            </w:r>
            <w:proofErr w:type="spellStart"/>
            <w:r w:rsidRPr="007D2D6D">
              <w:rPr>
                <w:rFonts w:ascii="Garamond" w:hAnsi="Garamond"/>
                <w:sz w:val="28"/>
                <w:szCs w:val="28"/>
              </w:rPr>
              <w:t>oo</w:t>
            </w:r>
            <w:proofErr w:type="spellEnd"/>
            <w:r w:rsidRPr="007D2D6D">
              <w:rPr>
                <w:rFonts w:ascii="Garamond" w:hAnsi="Garamond"/>
                <w:sz w:val="28"/>
                <w:szCs w:val="28"/>
              </w:rPr>
              <w:t xml:space="preserve"> </w:t>
            </w:r>
            <w:proofErr w:type="spellStart"/>
            <w:r w:rsidRPr="007D2D6D">
              <w:rPr>
                <w:rFonts w:ascii="Garamond" w:hAnsi="Garamond"/>
                <w:sz w:val="28"/>
                <w:szCs w:val="28"/>
              </w:rPr>
              <w:t>sauchey</w:t>
            </w:r>
            <w:proofErr w:type="spellEnd"/>
            <w:r w:rsidRPr="007D2D6D">
              <w:rPr>
                <w:rFonts w:ascii="Garamond" w:hAnsi="Garamond"/>
                <w:sz w:val="28"/>
                <w:szCs w:val="28"/>
              </w:rPr>
              <w:t xml:space="preserve"> </w:t>
            </w:r>
            <w:proofErr w:type="spellStart"/>
            <w:r w:rsidRPr="007D2D6D">
              <w:rPr>
                <w:rFonts w:ascii="Garamond" w:hAnsi="Garamond"/>
                <w:sz w:val="28"/>
                <w:szCs w:val="28"/>
              </w:rPr>
              <w:t>gys</w:t>
            </w:r>
            <w:proofErr w:type="spellEnd"/>
            <w:r w:rsidRPr="007D2D6D">
              <w:rPr>
                <w:rFonts w:ascii="Garamond" w:hAnsi="Garamond"/>
                <w:sz w:val="28"/>
                <w:szCs w:val="28"/>
              </w:rPr>
              <w:t xml:space="preserve"> </w:t>
            </w:r>
            <w:proofErr w:type="spellStart"/>
            <w:r w:rsidRPr="007D2D6D">
              <w:rPr>
                <w:rFonts w:ascii="Garamond" w:hAnsi="Garamond"/>
                <w:sz w:val="28"/>
                <w:szCs w:val="28"/>
              </w:rPr>
              <w:t>Niau</w:t>
            </w:r>
            <w:proofErr w:type="spellEnd"/>
            <w:r w:rsidRPr="007D2D6D">
              <w:rPr>
                <w:rFonts w:ascii="Garamond" w:hAnsi="Garamond"/>
                <w:sz w:val="28"/>
                <w:szCs w:val="28"/>
              </w:rPr>
              <w:t xml:space="preserve">. </w:t>
            </w:r>
          </w:p>
        </w:tc>
        <w:tc>
          <w:tcPr>
            <w:tcW w:w="0" w:type="auto"/>
          </w:tcPr>
          <w:p w14:paraId="48B00544"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i/>
                <w:sz w:val="28"/>
              </w:rPr>
              <w:t>But then, you must desire and pray for his gracious Fellowship</w:t>
            </w:r>
            <w:r w:rsidR="002C617D" w:rsidRPr="002C617D">
              <w:rPr>
                <w:rFonts w:ascii="Garamond" w:hAnsi="Garamond" w:cs="Times New Roman"/>
                <w:sz w:val="28"/>
              </w:rPr>
              <w:t> ;</w:t>
            </w:r>
            <w:r w:rsidRPr="00472FF6">
              <w:rPr>
                <w:rFonts w:ascii="Garamond" w:hAnsi="Garamond" w:cs="Times New Roman"/>
                <w:sz w:val="28"/>
              </w:rPr>
              <w:t xml:space="preserve"> You must cleanse </w:t>
            </w:r>
            <w:proofErr w:type="spellStart"/>
            <w:r w:rsidRPr="00472FF6">
              <w:rPr>
                <w:rFonts w:ascii="Garamond" w:hAnsi="Garamond" w:cs="Times New Roman"/>
                <w:sz w:val="28"/>
              </w:rPr>
              <w:t>your self</w:t>
            </w:r>
            <w:proofErr w:type="spellEnd"/>
            <w:r w:rsidRPr="00472FF6">
              <w:rPr>
                <w:rFonts w:ascii="Garamond" w:hAnsi="Garamond" w:cs="Times New Roman"/>
                <w:sz w:val="28"/>
              </w:rPr>
              <w:t xml:space="preserve"> from all Filthiness of Flesh and Spirit, </w:t>
            </w:r>
            <w:r w:rsidRPr="00472FF6">
              <w:rPr>
                <w:rFonts w:ascii="Garamond" w:hAnsi="Garamond" w:cs="Times New Roman"/>
                <w:i/>
                <w:sz w:val="28"/>
              </w:rPr>
              <w:t>and preserve</w:t>
            </w:r>
            <w:r w:rsidRPr="00472FF6">
              <w:rPr>
                <w:rFonts w:ascii="Garamond" w:hAnsi="Garamond" w:cs="Times New Roman"/>
                <w:sz w:val="28"/>
              </w:rPr>
              <w:t xml:space="preserve"> your Body a fit Temple for the Holy Ghost to dwell in</w:t>
            </w:r>
            <w:r w:rsidR="002C617D" w:rsidRPr="002C617D">
              <w:rPr>
                <w:rFonts w:ascii="Garamond" w:hAnsi="Garamond" w:cs="Times New Roman"/>
                <w:sz w:val="28"/>
              </w:rPr>
              <w:t> ;</w:t>
            </w:r>
            <w:r w:rsidRPr="00472FF6">
              <w:rPr>
                <w:rFonts w:ascii="Garamond" w:hAnsi="Garamond" w:cs="Times New Roman"/>
                <w:sz w:val="28"/>
              </w:rPr>
              <w:t xml:space="preserve"> </w:t>
            </w:r>
            <w:r w:rsidRPr="00472FF6">
              <w:rPr>
                <w:rFonts w:ascii="Garamond" w:hAnsi="Garamond" w:cs="Times New Roman"/>
                <w:i/>
                <w:sz w:val="28"/>
              </w:rPr>
              <w:t>and you must live in Obedience to those whom the</w:t>
            </w:r>
            <w:r w:rsidRPr="00472FF6">
              <w:rPr>
                <w:rFonts w:ascii="Garamond" w:hAnsi="Garamond" w:cs="Times New Roman"/>
                <w:sz w:val="28"/>
              </w:rPr>
              <w:t xml:space="preserve"> Holy Ghost hath set over you, </w:t>
            </w:r>
            <w:r w:rsidRPr="00472FF6">
              <w:rPr>
                <w:rFonts w:ascii="Garamond" w:hAnsi="Garamond" w:cs="Times New Roman"/>
                <w:i/>
                <w:sz w:val="28"/>
              </w:rPr>
              <w:t>to teach and to govern you</w:t>
            </w:r>
            <w:r w:rsidR="002C617D" w:rsidRPr="002C617D">
              <w:rPr>
                <w:rFonts w:ascii="Garamond" w:hAnsi="Garamond" w:cs="Times New Roman"/>
                <w:sz w:val="28"/>
              </w:rPr>
              <w:t> ;</w:t>
            </w:r>
            <w:r w:rsidRPr="00472FF6">
              <w:rPr>
                <w:rFonts w:ascii="Garamond" w:hAnsi="Garamond" w:cs="Times New Roman"/>
                <w:i/>
                <w:sz w:val="28"/>
              </w:rPr>
              <w:t xml:space="preserve"> and then you may be confident he will conduct you safe to Heaven.</w:t>
            </w:r>
          </w:p>
        </w:tc>
        <w:tc>
          <w:tcPr>
            <w:tcW w:w="0" w:type="auto"/>
          </w:tcPr>
          <w:p w14:paraId="23C6CEE2" w14:textId="77777777" w:rsidR="00765571" w:rsidRDefault="00765571" w:rsidP="00C82D1A">
            <w:pPr>
              <w:pStyle w:val="ListParagraph"/>
              <w:ind w:left="0"/>
              <w:rPr>
                <w:rFonts w:ascii="Garamond" w:hAnsi="Garamond" w:cs="Times New Roman"/>
                <w:sz w:val="20"/>
                <w:szCs w:val="20"/>
              </w:rPr>
            </w:pPr>
          </w:p>
          <w:p w14:paraId="1CFB6B07" w14:textId="77777777" w:rsidR="00765571" w:rsidRDefault="00765571" w:rsidP="00C82D1A">
            <w:pPr>
              <w:pStyle w:val="ListParagraph"/>
              <w:ind w:left="0"/>
              <w:rPr>
                <w:rFonts w:ascii="Garamond" w:hAnsi="Garamond" w:cs="Times New Roman"/>
                <w:sz w:val="20"/>
                <w:szCs w:val="20"/>
              </w:rPr>
            </w:pPr>
          </w:p>
          <w:p w14:paraId="7445A47C" w14:textId="77777777" w:rsidR="00765571" w:rsidRDefault="00765571" w:rsidP="00C82D1A">
            <w:pPr>
              <w:pStyle w:val="ListParagraph"/>
              <w:ind w:left="0"/>
              <w:rPr>
                <w:rFonts w:ascii="Garamond" w:hAnsi="Garamond" w:cs="Times New Roman"/>
                <w:sz w:val="20"/>
                <w:szCs w:val="20"/>
              </w:rPr>
            </w:pPr>
            <w:r>
              <w:rPr>
                <w:rFonts w:ascii="Garamond" w:hAnsi="Garamond" w:cs="Times New Roman"/>
                <w:sz w:val="20"/>
                <w:szCs w:val="20"/>
              </w:rPr>
              <w:t>2 Cor. 7. 1.</w:t>
            </w:r>
          </w:p>
          <w:p w14:paraId="2EC42B0D" w14:textId="77777777" w:rsidR="00765571" w:rsidRDefault="00765571" w:rsidP="00C82D1A">
            <w:pPr>
              <w:pStyle w:val="ListParagraph"/>
              <w:ind w:left="0"/>
              <w:rPr>
                <w:rFonts w:ascii="Garamond" w:hAnsi="Garamond" w:cs="Times New Roman"/>
                <w:sz w:val="20"/>
                <w:szCs w:val="20"/>
              </w:rPr>
            </w:pPr>
          </w:p>
          <w:p w14:paraId="36B44AE5" w14:textId="77777777" w:rsidR="00765571" w:rsidRDefault="00765571" w:rsidP="00C82D1A">
            <w:pPr>
              <w:pStyle w:val="ListParagraph"/>
              <w:ind w:left="0"/>
              <w:rPr>
                <w:rFonts w:ascii="Garamond" w:hAnsi="Garamond" w:cs="Times New Roman"/>
                <w:sz w:val="20"/>
                <w:szCs w:val="20"/>
              </w:rPr>
            </w:pPr>
            <w:r>
              <w:rPr>
                <w:rFonts w:ascii="Garamond" w:hAnsi="Garamond" w:cs="Times New Roman"/>
                <w:sz w:val="20"/>
                <w:szCs w:val="20"/>
              </w:rPr>
              <w:t>1 Cor. 3. 16.</w:t>
            </w:r>
          </w:p>
          <w:p w14:paraId="3DA9FD5F" w14:textId="77777777" w:rsidR="00765571" w:rsidRDefault="00765571" w:rsidP="00C82D1A">
            <w:pPr>
              <w:pStyle w:val="ListParagraph"/>
              <w:ind w:left="0"/>
              <w:rPr>
                <w:rFonts w:ascii="Garamond" w:hAnsi="Garamond" w:cs="Times New Roman"/>
                <w:sz w:val="20"/>
                <w:szCs w:val="20"/>
              </w:rPr>
            </w:pPr>
          </w:p>
          <w:p w14:paraId="3D69F89C" w14:textId="77777777" w:rsidR="00765571" w:rsidRDefault="00765571" w:rsidP="00C82D1A">
            <w:pPr>
              <w:pStyle w:val="ListParagraph"/>
              <w:ind w:left="0"/>
              <w:rPr>
                <w:rFonts w:ascii="Garamond" w:hAnsi="Garamond" w:cs="Times New Roman"/>
                <w:sz w:val="20"/>
                <w:szCs w:val="20"/>
              </w:rPr>
            </w:pPr>
          </w:p>
          <w:p w14:paraId="25733D02" w14:textId="77777777" w:rsidR="00765571" w:rsidRPr="00765571" w:rsidRDefault="00765571" w:rsidP="00C82D1A">
            <w:pPr>
              <w:pStyle w:val="ListParagraph"/>
              <w:ind w:left="0"/>
              <w:rPr>
                <w:rFonts w:ascii="Garamond" w:hAnsi="Garamond" w:cs="Times New Roman"/>
                <w:sz w:val="20"/>
                <w:szCs w:val="20"/>
              </w:rPr>
            </w:pPr>
            <w:r>
              <w:rPr>
                <w:rFonts w:ascii="Garamond" w:hAnsi="Garamond" w:cs="Times New Roman"/>
                <w:sz w:val="20"/>
                <w:szCs w:val="20"/>
              </w:rPr>
              <w:t>1 Cor. 12. 28.</w:t>
            </w:r>
          </w:p>
        </w:tc>
      </w:tr>
      <w:tr w:rsidR="00765571" w:rsidRPr="00472FF6" w14:paraId="671C8A22" w14:textId="77777777" w:rsidTr="00C82D1A">
        <w:tc>
          <w:tcPr>
            <w:tcW w:w="0" w:type="auto"/>
          </w:tcPr>
          <w:p w14:paraId="5F17561B" w14:textId="77777777" w:rsidR="00765571" w:rsidRPr="007D2D6D" w:rsidRDefault="00765571" w:rsidP="00DB60C3">
            <w:pPr>
              <w:pStyle w:val="CM3"/>
              <w:widowControl/>
              <w:spacing w:line="240" w:lineRule="auto"/>
              <w:ind w:firstLine="227"/>
              <w:contextualSpacing/>
              <w:jc w:val="both"/>
              <w:rPr>
                <w:rFonts w:ascii="Garamond" w:hAnsi="Garamond"/>
                <w:sz w:val="28"/>
                <w:szCs w:val="28"/>
              </w:rPr>
            </w:pPr>
            <w:r w:rsidRPr="007D2D6D">
              <w:rPr>
                <w:rFonts w:ascii="Garamond" w:hAnsi="Garamond"/>
                <w:i/>
                <w:sz w:val="28"/>
                <w:szCs w:val="28"/>
              </w:rPr>
              <w:t>Q.</w:t>
            </w:r>
            <w:r w:rsidRPr="007D2D6D">
              <w:rPr>
                <w:rFonts w:ascii="Garamond" w:hAnsi="Garamond"/>
                <w:sz w:val="28"/>
                <w:szCs w:val="28"/>
              </w:rPr>
              <w:t xml:space="preserve"> </w:t>
            </w:r>
            <w:proofErr w:type="spellStart"/>
            <w:r w:rsidRPr="007D2D6D">
              <w:rPr>
                <w:rFonts w:ascii="Garamond" w:hAnsi="Garamond"/>
                <w:sz w:val="28"/>
                <w:szCs w:val="28"/>
              </w:rPr>
              <w:t>Vel</w:t>
            </w:r>
            <w:proofErr w:type="spellEnd"/>
            <w:r w:rsidRPr="007D2D6D">
              <w:rPr>
                <w:rFonts w:ascii="Garamond" w:hAnsi="Garamond"/>
                <w:sz w:val="28"/>
                <w:szCs w:val="28"/>
              </w:rPr>
              <w:t xml:space="preserve"> </w:t>
            </w:r>
            <w:proofErr w:type="spellStart"/>
            <w:r w:rsidRPr="007D2D6D">
              <w:rPr>
                <w:rFonts w:ascii="Garamond" w:hAnsi="Garamond"/>
                <w:sz w:val="28"/>
                <w:szCs w:val="28"/>
              </w:rPr>
              <w:t>Jee</w:t>
            </w:r>
            <w:proofErr w:type="spellEnd"/>
            <w:r w:rsidRPr="007D2D6D">
              <w:rPr>
                <w:rFonts w:ascii="Garamond" w:hAnsi="Garamond"/>
                <w:sz w:val="28"/>
                <w:szCs w:val="28"/>
              </w:rPr>
              <w:t xml:space="preserve"> </w:t>
            </w:r>
            <w:proofErr w:type="spellStart"/>
            <w:r w:rsidRPr="007D2D6D">
              <w:rPr>
                <w:rFonts w:ascii="Garamond" w:hAnsi="Garamond"/>
                <w:sz w:val="28"/>
                <w:szCs w:val="28"/>
              </w:rPr>
              <w:t>myr</w:t>
            </w:r>
            <w:proofErr w:type="spellEnd"/>
            <w:r w:rsidRPr="007D2D6D">
              <w:rPr>
                <w:rFonts w:ascii="Garamond" w:hAnsi="Garamond"/>
                <w:sz w:val="28"/>
                <w:szCs w:val="28"/>
              </w:rPr>
              <w:t xml:space="preserve"> </w:t>
            </w:r>
            <w:proofErr w:type="spellStart"/>
            <w:r w:rsidRPr="007D2D6D">
              <w:rPr>
                <w:rFonts w:ascii="Garamond" w:hAnsi="Garamond"/>
                <w:sz w:val="28"/>
                <w:szCs w:val="28"/>
              </w:rPr>
              <w:t>shoh</w:t>
            </w:r>
            <w:proofErr w:type="spellEnd"/>
            <w:r w:rsidRPr="007D2D6D">
              <w:rPr>
                <w:rFonts w:ascii="Garamond" w:hAnsi="Garamond"/>
                <w:sz w:val="28"/>
                <w:szCs w:val="28"/>
              </w:rPr>
              <w:t xml:space="preserve"> </w:t>
            </w:r>
            <w:proofErr w:type="spellStart"/>
            <w:r w:rsidRPr="007D2D6D">
              <w:rPr>
                <w:rFonts w:ascii="Garamond" w:hAnsi="Garamond"/>
                <w:sz w:val="28"/>
                <w:szCs w:val="28"/>
              </w:rPr>
              <w:t>myghynagh</w:t>
            </w:r>
            <w:proofErr w:type="spellEnd"/>
            <w:r w:rsidRPr="007D2D6D">
              <w:rPr>
                <w:rFonts w:ascii="Garamond" w:hAnsi="Garamond"/>
                <w:sz w:val="28"/>
                <w:szCs w:val="28"/>
              </w:rPr>
              <w:t xml:space="preserve"> </w:t>
            </w:r>
            <w:proofErr w:type="spellStart"/>
            <w:r w:rsidRPr="007D2D6D">
              <w:rPr>
                <w:rFonts w:ascii="Garamond" w:hAnsi="Garamond"/>
                <w:sz w:val="28"/>
                <w:szCs w:val="28"/>
              </w:rPr>
              <w:t>dauesyn</w:t>
            </w:r>
            <w:proofErr w:type="spellEnd"/>
            <w:r w:rsidRPr="007D2D6D">
              <w:rPr>
                <w:rFonts w:ascii="Garamond" w:hAnsi="Garamond"/>
                <w:sz w:val="28"/>
                <w:szCs w:val="28"/>
              </w:rPr>
              <w:t xml:space="preserve"> </w:t>
            </w:r>
            <w:proofErr w:type="spellStart"/>
            <w:r w:rsidRPr="007D2D6D">
              <w:rPr>
                <w:rFonts w:ascii="Garamond" w:hAnsi="Garamond"/>
                <w:sz w:val="28"/>
                <w:szCs w:val="28"/>
              </w:rPr>
              <w:t>ooilley</w:t>
            </w:r>
            <w:proofErr w:type="spellEnd"/>
            <w:r w:rsidRPr="007D2D6D">
              <w:rPr>
                <w:rFonts w:ascii="Garamond" w:hAnsi="Garamond"/>
                <w:sz w:val="28"/>
                <w:szCs w:val="28"/>
              </w:rPr>
              <w:t xml:space="preserve"> ta </w:t>
            </w:r>
            <w:proofErr w:type="spellStart"/>
            <w:r w:rsidRPr="007D2D6D">
              <w:rPr>
                <w:rFonts w:ascii="Garamond" w:hAnsi="Garamond"/>
                <w:sz w:val="28"/>
                <w:szCs w:val="28"/>
              </w:rPr>
              <w:t>bashtit</w:t>
            </w:r>
            <w:proofErr w:type="spellEnd"/>
            <w:r w:rsidR="002C617D" w:rsidRPr="002C617D">
              <w:rPr>
                <w:rFonts w:ascii="Garamond" w:hAnsi="Garamond"/>
                <w:i/>
                <w:sz w:val="28"/>
                <w:szCs w:val="28"/>
              </w:rPr>
              <w:t> </w:t>
            </w:r>
            <w:r w:rsidR="00C57BF1" w:rsidRPr="00C57BF1">
              <w:rPr>
                <w:rFonts w:ascii="Garamond" w:hAnsi="Garamond"/>
                <w:sz w:val="28"/>
                <w:szCs w:val="28"/>
              </w:rPr>
              <w:t>?</w:t>
            </w:r>
            <w:r w:rsidRPr="007D2D6D">
              <w:rPr>
                <w:rFonts w:ascii="Garamond" w:hAnsi="Garamond"/>
                <w:sz w:val="28"/>
                <w:szCs w:val="28"/>
              </w:rPr>
              <w:t xml:space="preserve"> </w:t>
            </w:r>
          </w:p>
        </w:tc>
        <w:tc>
          <w:tcPr>
            <w:tcW w:w="0" w:type="auto"/>
          </w:tcPr>
          <w:p w14:paraId="1D4F45F8"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Is God thus merciful to all that are baptised</w:t>
            </w:r>
            <w:r w:rsidR="002C617D" w:rsidRPr="002C617D">
              <w:rPr>
                <w:rFonts w:ascii="Garamond" w:hAnsi="Garamond" w:cs="Times New Roman"/>
                <w:i/>
                <w:sz w:val="28"/>
              </w:rPr>
              <w:t> ?</w:t>
            </w:r>
          </w:p>
        </w:tc>
        <w:tc>
          <w:tcPr>
            <w:tcW w:w="0" w:type="auto"/>
          </w:tcPr>
          <w:p w14:paraId="053BEDC0" w14:textId="77777777" w:rsidR="00765571" w:rsidRPr="008A3D8D" w:rsidRDefault="00765571" w:rsidP="00C82D1A">
            <w:pPr>
              <w:pStyle w:val="ListParagraph"/>
              <w:ind w:left="0"/>
              <w:rPr>
                <w:rFonts w:ascii="Garamond" w:hAnsi="Garamond" w:cs="Times New Roman"/>
                <w:sz w:val="20"/>
                <w:szCs w:val="20"/>
              </w:rPr>
            </w:pPr>
          </w:p>
        </w:tc>
      </w:tr>
      <w:tr w:rsidR="00765571" w:rsidRPr="00472FF6" w14:paraId="55E22A32" w14:textId="77777777" w:rsidTr="00C82D1A">
        <w:tc>
          <w:tcPr>
            <w:tcW w:w="0" w:type="auto"/>
          </w:tcPr>
          <w:p w14:paraId="4CEC1AB5" w14:textId="77777777" w:rsidR="00765571" w:rsidRPr="007D2D6D" w:rsidRDefault="00765571" w:rsidP="00DB60C3">
            <w:pPr>
              <w:pStyle w:val="CM3"/>
              <w:widowControl/>
              <w:spacing w:line="240" w:lineRule="auto"/>
              <w:ind w:firstLine="227"/>
              <w:contextualSpacing/>
              <w:jc w:val="both"/>
              <w:rPr>
                <w:rFonts w:ascii="Garamond" w:hAnsi="Garamond"/>
                <w:sz w:val="28"/>
                <w:szCs w:val="28"/>
              </w:rPr>
            </w:pPr>
            <w:r w:rsidRPr="007D2D6D">
              <w:rPr>
                <w:rFonts w:ascii="Garamond" w:hAnsi="Garamond"/>
                <w:i/>
                <w:sz w:val="28"/>
                <w:szCs w:val="28"/>
              </w:rPr>
              <w:t xml:space="preserve">A. Ta </w:t>
            </w:r>
            <w:proofErr w:type="spellStart"/>
            <w:r w:rsidRPr="007D2D6D">
              <w:rPr>
                <w:rFonts w:ascii="Garamond" w:hAnsi="Garamond"/>
                <w:i/>
                <w:sz w:val="28"/>
                <w:szCs w:val="28"/>
              </w:rPr>
              <w:t>Jee</w:t>
            </w:r>
            <w:proofErr w:type="spellEnd"/>
            <w:r w:rsidRPr="007D2D6D">
              <w:rPr>
                <w:rFonts w:ascii="Garamond" w:hAnsi="Garamond"/>
                <w:i/>
                <w:sz w:val="28"/>
                <w:szCs w:val="28"/>
              </w:rPr>
              <w:t xml:space="preserve"> </w:t>
            </w:r>
            <w:proofErr w:type="spellStart"/>
            <w:r w:rsidRPr="007D2D6D">
              <w:rPr>
                <w:rFonts w:ascii="Garamond" w:hAnsi="Garamond"/>
                <w:i/>
                <w:sz w:val="28"/>
                <w:szCs w:val="28"/>
              </w:rPr>
              <w:t>booiagh</w:t>
            </w:r>
            <w:proofErr w:type="spellEnd"/>
            <w:r w:rsidRPr="007D2D6D">
              <w:rPr>
                <w:rFonts w:ascii="Garamond" w:hAnsi="Garamond"/>
                <w:i/>
                <w:sz w:val="28"/>
                <w:szCs w:val="28"/>
              </w:rPr>
              <w:t xml:space="preserve"> </w:t>
            </w:r>
            <w:proofErr w:type="spellStart"/>
            <w:r w:rsidRPr="007D2D6D">
              <w:rPr>
                <w:rFonts w:ascii="Garamond" w:hAnsi="Garamond"/>
                <w:i/>
                <w:sz w:val="28"/>
                <w:szCs w:val="28"/>
              </w:rPr>
              <w:t>ooilley</w:t>
            </w:r>
            <w:proofErr w:type="spellEnd"/>
            <w:r w:rsidRPr="007D2D6D">
              <w:rPr>
                <w:rFonts w:ascii="Garamond" w:hAnsi="Garamond"/>
                <w:i/>
                <w:sz w:val="28"/>
                <w:szCs w:val="28"/>
              </w:rPr>
              <w:t xml:space="preserve"> </w:t>
            </w:r>
            <w:proofErr w:type="spellStart"/>
            <w:r w:rsidRPr="007D2D6D">
              <w:rPr>
                <w:rFonts w:ascii="Garamond" w:hAnsi="Garamond"/>
                <w:i/>
                <w:sz w:val="28"/>
                <w:szCs w:val="28"/>
              </w:rPr>
              <w:t>ve</w:t>
            </w:r>
            <w:proofErr w:type="spellEnd"/>
            <w:r w:rsidRPr="007D2D6D">
              <w:rPr>
                <w:rFonts w:ascii="Garamond" w:hAnsi="Garamond"/>
                <w:i/>
                <w:sz w:val="28"/>
                <w:szCs w:val="28"/>
              </w:rPr>
              <w:t xml:space="preserve"> </w:t>
            </w:r>
            <w:proofErr w:type="spellStart"/>
            <w:r w:rsidRPr="007D2D6D">
              <w:rPr>
                <w:rFonts w:ascii="Garamond" w:hAnsi="Garamond"/>
                <w:i/>
                <w:sz w:val="28"/>
                <w:szCs w:val="28"/>
              </w:rPr>
              <w:t>sauchey</w:t>
            </w:r>
            <w:proofErr w:type="spellEnd"/>
            <w:r w:rsidRPr="007D2D6D">
              <w:rPr>
                <w:rFonts w:ascii="Garamond" w:hAnsi="Garamond"/>
                <w:i/>
                <w:sz w:val="28"/>
                <w:szCs w:val="28"/>
              </w:rPr>
              <w:t xml:space="preserve"> as </w:t>
            </w:r>
            <w:proofErr w:type="spellStart"/>
            <w:r w:rsidRPr="007D2D6D">
              <w:rPr>
                <w:rFonts w:ascii="Garamond" w:hAnsi="Garamond"/>
                <w:i/>
                <w:sz w:val="28"/>
                <w:szCs w:val="28"/>
              </w:rPr>
              <w:t>dy</w:t>
            </w:r>
            <w:proofErr w:type="spellEnd"/>
            <w:r w:rsidRPr="007D2D6D">
              <w:rPr>
                <w:rFonts w:ascii="Garamond" w:hAnsi="Garamond"/>
                <w:i/>
                <w:sz w:val="28"/>
                <w:szCs w:val="28"/>
              </w:rPr>
              <w:t xml:space="preserve"> </w:t>
            </w:r>
            <w:proofErr w:type="spellStart"/>
            <w:r w:rsidRPr="007D2D6D">
              <w:rPr>
                <w:rFonts w:ascii="Garamond" w:hAnsi="Garamond"/>
                <w:i/>
                <w:sz w:val="28"/>
                <w:szCs w:val="28"/>
              </w:rPr>
              <w:t>heet</w:t>
            </w:r>
            <w:proofErr w:type="spellEnd"/>
            <w:r w:rsidRPr="007D2D6D">
              <w:rPr>
                <w:rFonts w:ascii="Garamond" w:hAnsi="Garamond"/>
                <w:i/>
                <w:sz w:val="28"/>
                <w:szCs w:val="28"/>
              </w:rPr>
              <w:t xml:space="preserve"> </w:t>
            </w:r>
            <w:proofErr w:type="spellStart"/>
            <w:r w:rsidRPr="007D2D6D">
              <w:rPr>
                <w:rFonts w:ascii="Garamond" w:hAnsi="Garamond"/>
                <w:i/>
                <w:sz w:val="28"/>
                <w:szCs w:val="28"/>
              </w:rPr>
              <w:t>gys</w:t>
            </w:r>
            <w:proofErr w:type="spellEnd"/>
            <w:r w:rsidRPr="007D2D6D">
              <w:rPr>
                <w:rFonts w:ascii="Garamond" w:hAnsi="Garamond"/>
                <w:i/>
                <w:sz w:val="28"/>
                <w:szCs w:val="28"/>
              </w:rPr>
              <w:t xml:space="preserve"> </w:t>
            </w:r>
            <w:proofErr w:type="spellStart"/>
            <w:r w:rsidRPr="007D2D6D">
              <w:rPr>
                <w:rFonts w:ascii="Garamond" w:hAnsi="Garamond"/>
                <w:i/>
                <w:sz w:val="28"/>
                <w:szCs w:val="28"/>
              </w:rPr>
              <w:t>tushtey</w:t>
            </w:r>
            <w:proofErr w:type="spellEnd"/>
            <w:r w:rsidRPr="007D2D6D">
              <w:rPr>
                <w:rFonts w:ascii="Garamond" w:hAnsi="Garamond"/>
                <w:i/>
                <w:sz w:val="28"/>
                <w:szCs w:val="28"/>
              </w:rPr>
              <w:t xml:space="preserve"> </w:t>
            </w:r>
            <w:proofErr w:type="spellStart"/>
            <w:r w:rsidRPr="007D2D6D">
              <w:rPr>
                <w:rFonts w:ascii="Garamond" w:hAnsi="Garamond"/>
                <w:i/>
                <w:sz w:val="28"/>
                <w:szCs w:val="28"/>
              </w:rPr>
              <w:t>jeh’n</w:t>
            </w:r>
            <w:proofErr w:type="spellEnd"/>
            <w:r w:rsidRPr="007D2D6D">
              <w:rPr>
                <w:rFonts w:ascii="Garamond" w:hAnsi="Garamond"/>
                <w:i/>
                <w:sz w:val="28"/>
                <w:szCs w:val="28"/>
              </w:rPr>
              <w:t xml:space="preserve"> </w:t>
            </w:r>
            <w:proofErr w:type="spellStart"/>
            <w:r w:rsidRPr="007D2D6D">
              <w:rPr>
                <w:rFonts w:ascii="Garamond" w:hAnsi="Garamond"/>
                <w:i/>
                <w:sz w:val="28"/>
                <w:szCs w:val="28"/>
              </w:rPr>
              <w:t>Irrin</w:t>
            </w:r>
            <w:proofErr w:type="spellEnd"/>
            <w:r w:rsidRPr="007D2D6D">
              <w:rPr>
                <w:rFonts w:ascii="Garamond" w:hAnsi="Garamond"/>
                <w:i/>
                <w:sz w:val="28"/>
                <w:szCs w:val="28"/>
              </w:rPr>
              <w:t>.</w:t>
            </w:r>
            <w:r w:rsidRPr="007D2D6D">
              <w:rPr>
                <w:rFonts w:ascii="Garamond" w:hAnsi="Garamond"/>
                <w:sz w:val="28"/>
                <w:szCs w:val="28"/>
              </w:rPr>
              <w:t xml:space="preserve"> </w:t>
            </w:r>
            <w:proofErr w:type="spellStart"/>
            <w:r w:rsidRPr="007D2D6D">
              <w:rPr>
                <w:rFonts w:ascii="Garamond" w:hAnsi="Garamond"/>
                <w:sz w:val="28"/>
                <w:szCs w:val="28"/>
              </w:rPr>
              <w:t>Agh</w:t>
            </w:r>
            <w:proofErr w:type="spellEnd"/>
            <w:r w:rsidRPr="007D2D6D">
              <w:rPr>
                <w:rFonts w:ascii="Garamond" w:hAnsi="Garamond"/>
                <w:sz w:val="28"/>
                <w:szCs w:val="28"/>
              </w:rPr>
              <w:t xml:space="preserve"> ta </w:t>
            </w:r>
            <w:proofErr w:type="spellStart"/>
            <w:r w:rsidRPr="007D2D6D">
              <w:rPr>
                <w:rFonts w:ascii="Garamond" w:hAnsi="Garamond"/>
                <w:sz w:val="28"/>
                <w:szCs w:val="28"/>
              </w:rPr>
              <w:t>ymmodee</w:t>
            </w:r>
            <w:proofErr w:type="spellEnd"/>
            <w:r w:rsidRPr="007D2D6D">
              <w:rPr>
                <w:rFonts w:ascii="Garamond" w:hAnsi="Garamond"/>
                <w:sz w:val="28"/>
                <w:szCs w:val="28"/>
              </w:rPr>
              <w:t xml:space="preserve"> ta </w:t>
            </w:r>
            <w:proofErr w:type="spellStart"/>
            <w:r w:rsidRPr="007D2D6D">
              <w:rPr>
                <w:rFonts w:ascii="Garamond" w:hAnsi="Garamond"/>
                <w:sz w:val="28"/>
                <w:szCs w:val="28"/>
              </w:rPr>
              <w:t>cherraghtyn</w:t>
            </w:r>
            <w:proofErr w:type="spellEnd"/>
            <w:r w:rsidRPr="007D2D6D">
              <w:rPr>
                <w:rFonts w:ascii="Garamond" w:hAnsi="Garamond"/>
                <w:sz w:val="28"/>
                <w:szCs w:val="28"/>
              </w:rPr>
              <w:t xml:space="preserve"> son </w:t>
            </w:r>
            <w:proofErr w:type="spellStart"/>
            <w:r w:rsidRPr="007D2D6D">
              <w:rPr>
                <w:rFonts w:ascii="Garamond" w:hAnsi="Garamond"/>
                <w:sz w:val="28"/>
                <w:szCs w:val="28"/>
              </w:rPr>
              <w:t>laccal</w:t>
            </w:r>
            <w:proofErr w:type="spellEnd"/>
            <w:r w:rsidRPr="007D2D6D">
              <w:rPr>
                <w:rFonts w:ascii="Garamond" w:hAnsi="Garamond"/>
                <w:sz w:val="28"/>
                <w:szCs w:val="28"/>
              </w:rPr>
              <w:t xml:space="preserve"> </w:t>
            </w:r>
            <w:proofErr w:type="spellStart"/>
            <w:r w:rsidRPr="007D2D6D">
              <w:rPr>
                <w:rFonts w:ascii="Garamond" w:hAnsi="Garamond"/>
                <w:sz w:val="28"/>
                <w:szCs w:val="28"/>
              </w:rPr>
              <w:t>Grayse</w:t>
            </w:r>
            <w:proofErr w:type="spellEnd"/>
            <w:r w:rsidRPr="007D2D6D">
              <w:rPr>
                <w:rFonts w:ascii="Garamond" w:hAnsi="Garamond"/>
                <w:sz w:val="28"/>
                <w:szCs w:val="28"/>
              </w:rPr>
              <w:t xml:space="preserve">, as </w:t>
            </w:r>
            <w:proofErr w:type="spellStart"/>
            <w:r w:rsidRPr="007D2D6D">
              <w:rPr>
                <w:rFonts w:ascii="Garamond" w:hAnsi="Garamond"/>
                <w:sz w:val="28"/>
                <w:szCs w:val="28"/>
              </w:rPr>
              <w:t>fo</w:t>
            </w:r>
            <w:r>
              <w:rPr>
                <w:rFonts w:ascii="Garamond" w:hAnsi="Garamond"/>
                <w:sz w:val="28"/>
                <w:szCs w:val="28"/>
              </w:rPr>
              <w:t>o</w:t>
            </w:r>
            <w:r w:rsidRPr="007D2D6D">
              <w:rPr>
                <w:rFonts w:ascii="Garamond" w:hAnsi="Garamond"/>
                <w:sz w:val="28"/>
                <w:szCs w:val="28"/>
              </w:rPr>
              <w:t>ast</w:t>
            </w:r>
            <w:proofErr w:type="spellEnd"/>
            <w:r w:rsidRPr="007D2D6D">
              <w:rPr>
                <w:rFonts w:ascii="Garamond" w:hAnsi="Garamond"/>
                <w:sz w:val="28"/>
                <w:szCs w:val="28"/>
              </w:rPr>
              <w:t xml:space="preserve"> </w:t>
            </w:r>
            <w:proofErr w:type="spellStart"/>
            <w:r w:rsidRPr="007D2D6D">
              <w:rPr>
                <w:rFonts w:ascii="Garamond" w:hAnsi="Garamond"/>
                <w:sz w:val="28"/>
                <w:szCs w:val="28"/>
              </w:rPr>
              <w:t>ta’n</w:t>
            </w:r>
            <w:proofErr w:type="spellEnd"/>
            <w:r w:rsidRPr="007D2D6D">
              <w:rPr>
                <w:rFonts w:ascii="Garamond" w:hAnsi="Garamond"/>
                <w:sz w:val="28"/>
                <w:szCs w:val="28"/>
              </w:rPr>
              <w:t xml:space="preserve"> Coal </w:t>
            </w:r>
            <w:proofErr w:type="spellStart"/>
            <w:r w:rsidRPr="007D2D6D">
              <w:rPr>
                <w:rFonts w:ascii="Garamond" w:hAnsi="Garamond"/>
                <w:sz w:val="28"/>
                <w:szCs w:val="28"/>
              </w:rPr>
              <w:t>oc</w:t>
            </w:r>
            <w:proofErr w:type="spellEnd"/>
            <w:r w:rsidRPr="007D2D6D">
              <w:rPr>
                <w:rFonts w:ascii="Garamond" w:hAnsi="Garamond"/>
                <w:sz w:val="28"/>
                <w:szCs w:val="28"/>
              </w:rPr>
              <w:t xml:space="preserve"> </w:t>
            </w:r>
            <w:proofErr w:type="spellStart"/>
            <w:r w:rsidRPr="007D2D6D">
              <w:rPr>
                <w:rFonts w:ascii="Garamond" w:hAnsi="Garamond"/>
                <w:sz w:val="28"/>
                <w:szCs w:val="28"/>
              </w:rPr>
              <w:t>kyndagh</w:t>
            </w:r>
            <w:proofErr w:type="spellEnd"/>
            <w:r w:rsidRPr="007D2D6D">
              <w:rPr>
                <w:rFonts w:ascii="Garamond" w:hAnsi="Garamond"/>
                <w:sz w:val="28"/>
                <w:szCs w:val="28"/>
              </w:rPr>
              <w:t xml:space="preserve"> </w:t>
            </w:r>
            <w:proofErr w:type="spellStart"/>
            <w:r w:rsidRPr="007D2D6D">
              <w:rPr>
                <w:rFonts w:ascii="Garamond" w:hAnsi="Garamond"/>
                <w:sz w:val="28"/>
                <w:szCs w:val="28"/>
              </w:rPr>
              <w:t>roo</w:t>
            </w:r>
            <w:proofErr w:type="spellEnd"/>
            <w:r w:rsidRPr="007D2D6D">
              <w:rPr>
                <w:rFonts w:ascii="Garamond" w:hAnsi="Garamond"/>
                <w:sz w:val="28"/>
                <w:szCs w:val="28"/>
              </w:rPr>
              <w:t xml:space="preserve"> </w:t>
            </w:r>
            <w:proofErr w:type="spellStart"/>
            <w:r w:rsidRPr="007D2D6D">
              <w:rPr>
                <w:rFonts w:ascii="Garamond" w:hAnsi="Garamond"/>
                <w:sz w:val="28"/>
                <w:szCs w:val="28"/>
              </w:rPr>
              <w:t>hene</w:t>
            </w:r>
            <w:proofErr w:type="spellEnd"/>
            <w:r w:rsidRPr="007D2D6D">
              <w:rPr>
                <w:rFonts w:ascii="Garamond" w:hAnsi="Garamond"/>
                <w:sz w:val="28"/>
                <w:szCs w:val="28"/>
              </w:rPr>
              <w:t xml:space="preserve">. </w:t>
            </w:r>
          </w:p>
        </w:tc>
        <w:tc>
          <w:tcPr>
            <w:tcW w:w="0" w:type="auto"/>
          </w:tcPr>
          <w:p w14:paraId="18C98239"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God would have all Men to be saved, and to come to the knowledge of the Truth. </w:t>
            </w:r>
            <w:r w:rsidRPr="00472FF6">
              <w:rPr>
                <w:rFonts w:ascii="Garamond" w:hAnsi="Garamond" w:cs="Times New Roman"/>
                <w:i/>
                <w:sz w:val="28"/>
              </w:rPr>
              <w:t>But there are very many who perish for want of Grace, and yet their Destruction is from themselves.</w:t>
            </w:r>
          </w:p>
        </w:tc>
        <w:tc>
          <w:tcPr>
            <w:tcW w:w="0" w:type="auto"/>
          </w:tcPr>
          <w:p w14:paraId="059590D7" w14:textId="77777777" w:rsidR="00765571" w:rsidRPr="008A3D8D" w:rsidRDefault="00765571" w:rsidP="00C82D1A">
            <w:pPr>
              <w:pStyle w:val="ListParagraph"/>
              <w:ind w:left="0"/>
              <w:rPr>
                <w:rFonts w:ascii="Garamond" w:hAnsi="Garamond" w:cs="Times New Roman"/>
                <w:sz w:val="20"/>
                <w:szCs w:val="20"/>
              </w:rPr>
            </w:pPr>
            <w:r>
              <w:rPr>
                <w:rFonts w:ascii="Garamond" w:hAnsi="Garamond" w:cs="Times New Roman"/>
                <w:sz w:val="20"/>
                <w:szCs w:val="20"/>
              </w:rPr>
              <w:t>1 Tim. 2. 4.</w:t>
            </w:r>
          </w:p>
        </w:tc>
      </w:tr>
      <w:tr w:rsidR="00765571" w:rsidRPr="00472FF6" w14:paraId="3B27E7A7" w14:textId="77777777" w:rsidTr="00C82D1A">
        <w:tc>
          <w:tcPr>
            <w:tcW w:w="0" w:type="auto"/>
          </w:tcPr>
          <w:p w14:paraId="6079B2CD" w14:textId="77777777" w:rsidR="00765571" w:rsidRPr="007D2D6D" w:rsidRDefault="00765571" w:rsidP="00DB60C3">
            <w:pPr>
              <w:pStyle w:val="CM3"/>
              <w:widowControl/>
              <w:spacing w:line="240" w:lineRule="auto"/>
              <w:ind w:firstLine="227"/>
              <w:contextualSpacing/>
              <w:jc w:val="both"/>
              <w:rPr>
                <w:rFonts w:ascii="Garamond" w:hAnsi="Garamond"/>
                <w:sz w:val="28"/>
                <w:szCs w:val="28"/>
              </w:rPr>
            </w:pPr>
            <w:proofErr w:type="spellStart"/>
            <w:r w:rsidRPr="007D2D6D">
              <w:rPr>
                <w:rFonts w:ascii="Garamond" w:hAnsi="Garamond"/>
                <w:sz w:val="28"/>
                <w:szCs w:val="28"/>
              </w:rPr>
              <w:t>Leid</w:t>
            </w:r>
            <w:proofErr w:type="spellEnd"/>
            <w:r w:rsidRPr="007D2D6D">
              <w:rPr>
                <w:rFonts w:ascii="Garamond" w:hAnsi="Garamond"/>
                <w:sz w:val="28"/>
                <w:szCs w:val="28"/>
              </w:rPr>
              <w:t xml:space="preserve"> </w:t>
            </w:r>
            <w:proofErr w:type="spellStart"/>
            <w:r w:rsidRPr="007D2D6D">
              <w:rPr>
                <w:rFonts w:ascii="Garamond" w:hAnsi="Garamond"/>
                <w:sz w:val="28"/>
                <w:szCs w:val="28"/>
              </w:rPr>
              <w:t>shoh</w:t>
            </w:r>
            <w:proofErr w:type="spellEnd"/>
            <w:r w:rsidRPr="007D2D6D">
              <w:rPr>
                <w:rFonts w:ascii="Garamond" w:hAnsi="Garamond"/>
                <w:sz w:val="28"/>
                <w:szCs w:val="28"/>
              </w:rPr>
              <w:t xml:space="preserve"> </w:t>
            </w:r>
            <w:proofErr w:type="spellStart"/>
            <w:r w:rsidRPr="007D2D6D">
              <w:rPr>
                <w:rFonts w:ascii="Garamond" w:hAnsi="Garamond"/>
                <w:sz w:val="28"/>
                <w:szCs w:val="28"/>
              </w:rPr>
              <w:t>adsyn</w:t>
            </w:r>
            <w:proofErr w:type="spellEnd"/>
            <w:r w:rsidRPr="007D2D6D">
              <w:rPr>
                <w:rFonts w:ascii="Garamond" w:hAnsi="Garamond"/>
                <w:sz w:val="28"/>
                <w:szCs w:val="28"/>
              </w:rPr>
              <w:t xml:space="preserve"> ta mee-</w:t>
            </w:r>
            <w:proofErr w:type="spellStart"/>
            <w:r w:rsidRPr="007D2D6D">
              <w:rPr>
                <w:rFonts w:ascii="Garamond" w:hAnsi="Garamond"/>
                <w:sz w:val="28"/>
                <w:szCs w:val="28"/>
              </w:rPr>
              <w:t>rioosagh</w:t>
            </w:r>
            <w:proofErr w:type="spellEnd"/>
            <w:r w:rsidRPr="007D2D6D">
              <w:rPr>
                <w:rFonts w:ascii="Garamond" w:hAnsi="Garamond"/>
                <w:sz w:val="28"/>
                <w:szCs w:val="28"/>
              </w:rPr>
              <w:t xml:space="preserve"> </w:t>
            </w:r>
            <w:proofErr w:type="spellStart"/>
            <w:r w:rsidRPr="007D2D6D">
              <w:rPr>
                <w:rFonts w:ascii="Garamond" w:hAnsi="Garamond"/>
                <w:sz w:val="28"/>
                <w:szCs w:val="28"/>
              </w:rPr>
              <w:t>jeh</w:t>
            </w:r>
            <w:proofErr w:type="spellEnd"/>
            <w:r w:rsidRPr="007D2D6D">
              <w:rPr>
                <w:rFonts w:ascii="Garamond" w:hAnsi="Garamond"/>
                <w:sz w:val="28"/>
                <w:szCs w:val="28"/>
              </w:rPr>
              <w:t xml:space="preserve"> </w:t>
            </w:r>
            <w:proofErr w:type="spellStart"/>
            <w:r w:rsidRPr="007D2D6D">
              <w:rPr>
                <w:rFonts w:ascii="Garamond" w:hAnsi="Garamond"/>
                <w:sz w:val="28"/>
                <w:szCs w:val="28"/>
              </w:rPr>
              <w:t>sasyn</w:t>
            </w:r>
            <w:proofErr w:type="spellEnd"/>
            <w:r w:rsidRPr="007D2D6D">
              <w:rPr>
                <w:rFonts w:ascii="Garamond" w:hAnsi="Garamond"/>
                <w:sz w:val="28"/>
                <w:szCs w:val="28"/>
              </w:rPr>
              <w:t xml:space="preserve"> y </w:t>
            </w:r>
            <w:proofErr w:type="spellStart"/>
            <w:r w:rsidRPr="007D2D6D">
              <w:rPr>
                <w:rFonts w:ascii="Garamond" w:hAnsi="Garamond"/>
                <w:sz w:val="28"/>
                <w:szCs w:val="28"/>
              </w:rPr>
              <w:t>grayse</w:t>
            </w:r>
            <w:proofErr w:type="spellEnd"/>
            <w:r w:rsidRPr="007D2D6D">
              <w:rPr>
                <w:rFonts w:ascii="Garamond" w:hAnsi="Garamond"/>
                <w:sz w:val="28"/>
                <w:szCs w:val="28"/>
              </w:rPr>
              <w:t xml:space="preserve">, </w:t>
            </w:r>
            <w:r w:rsidRPr="007D2D6D">
              <w:rPr>
                <w:rFonts w:ascii="Garamond" w:hAnsi="Garamond"/>
                <w:i/>
                <w:sz w:val="28"/>
                <w:szCs w:val="28"/>
              </w:rPr>
              <w:t xml:space="preserve">Cha </w:t>
            </w:r>
            <w:proofErr w:type="spellStart"/>
            <w:r w:rsidRPr="007D2D6D">
              <w:rPr>
                <w:rFonts w:ascii="Garamond" w:hAnsi="Garamond"/>
                <w:i/>
                <w:sz w:val="28"/>
                <w:szCs w:val="28"/>
              </w:rPr>
              <w:t>vel</w:t>
            </w:r>
            <w:proofErr w:type="spellEnd"/>
            <w:r w:rsidRPr="007D2D6D">
              <w:rPr>
                <w:rFonts w:ascii="Garamond" w:hAnsi="Garamond"/>
                <w:i/>
                <w:sz w:val="28"/>
                <w:szCs w:val="28"/>
              </w:rPr>
              <w:t xml:space="preserve"> </w:t>
            </w:r>
            <w:proofErr w:type="spellStart"/>
            <w:r w:rsidRPr="007D2D6D">
              <w:rPr>
                <w:rFonts w:ascii="Garamond" w:hAnsi="Garamond"/>
                <w:i/>
                <w:sz w:val="28"/>
                <w:szCs w:val="28"/>
              </w:rPr>
              <w:t>oc</w:t>
            </w:r>
            <w:proofErr w:type="spellEnd"/>
            <w:r w:rsidRPr="007D2D6D">
              <w:rPr>
                <w:rFonts w:ascii="Garamond" w:hAnsi="Garamond"/>
                <w:i/>
                <w:sz w:val="28"/>
                <w:szCs w:val="28"/>
              </w:rPr>
              <w:t xml:space="preserve">, son </w:t>
            </w:r>
            <w:proofErr w:type="spellStart"/>
            <w:r w:rsidRPr="007D2D6D">
              <w:rPr>
                <w:rFonts w:ascii="Garamond" w:hAnsi="Garamond"/>
                <w:i/>
                <w:sz w:val="28"/>
                <w:szCs w:val="28"/>
              </w:rPr>
              <w:t>nagh</w:t>
            </w:r>
            <w:proofErr w:type="spellEnd"/>
            <w:r w:rsidRPr="007D2D6D">
              <w:rPr>
                <w:rFonts w:ascii="Garamond" w:hAnsi="Garamond"/>
                <w:i/>
                <w:sz w:val="28"/>
                <w:szCs w:val="28"/>
              </w:rPr>
              <w:t xml:space="preserve"> </w:t>
            </w:r>
            <w:proofErr w:type="spellStart"/>
            <w:r w:rsidRPr="007D2D6D">
              <w:rPr>
                <w:rFonts w:ascii="Garamond" w:hAnsi="Garamond"/>
                <w:i/>
                <w:sz w:val="28"/>
                <w:szCs w:val="28"/>
              </w:rPr>
              <w:t>vel</w:t>
            </w:r>
            <w:proofErr w:type="spellEnd"/>
            <w:r w:rsidRPr="007D2D6D">
              <w:rPr>
                <w:rFonts w:ascii="Garamond" w:hAnsi="Garamond"/>
                <w:i/>
                <w:sz w:val="28"/>
                <w:szCs w:val="28"/>
              </w:rPr>
              <w:t xml:space="preserve"> ad </w:t>
            </w:r>
            <w:proofErr w:type="spellStart"/>
            <w:r w:rsidRPr="007D2D6D">
              <w:rPr>
                <w:rFonts w:ascii="Garamond" w:hAnsi="Garamond"/>
                <w:i/>
                <w:sz w:val="28"/>
                <w:szCs w:val="28"/>
              </w:rPr>
              <w:t>shirreh</w:t>
            </w:r>
            <w:proofErr w:type="spellEnd"/>
            <w:r w:rsidRPr="007D2D6D">
              <w:rPr>
                <w:rFonts w:ascii="Garamond" w:hAnsi="Garamond"/>
                <w:i/>
                <w:sz w:val="28"/>
                <w:szCs w:val="28"/>
              </w:rPr>
              <w:t>.</w:t>
            </w:r>
            <w:r w:rsidRPr="007D2D6D">
              <w:rPr>
                <w:rFonts w:ascii="Garamond" w:hAnsi="Garamond"/>
                <w:sz w:val="28"/>
                <w:szCs w:val="28"/>
              </w:rPr>
              <w:t xml:space="preserve"> </w:t>
            </w:r>
          </w:p>
        </w:tc>
        <w:tc>
          <w:tcPr>
            <w:tcW w:w="0" w:type="auto"/>
          </w:tcPr>
          <w:p w14:paraId="37CD5F3B" w14:textId="77777777" w:rsidR="00765571" w:rsidRPr="00472FF6" w:rsidRDefault="00765571" w:rsidP="00DB60C3">
            <w:pPr>
              <w:pStyle w:val="ListParagraph"/>
              <w:ind w:left="0" w:firstLine="227"/>
              <w:jc w:val="both"/>
              <w:rPr>
                <w:rFonts w:ascii="Garamond" w:hAnsi="Garamond" w:cs="Times New Roman"/>
                <w:sz w:val="28"/>
              </w:rPr>
            </w:pPr>
            <w:r w:rsidRPr="00472FF6">
              <w:rPr>
                <w:rFonts w:ascii="Garamond" w:hAnsi="Garamond" w:cs="Times New Roman"/>
                <w:i/>
                <w:sz w:val="28"/>
              </w:rPr>
              <w:t>Such are they who neglect the Means of Grace</w:t>
            </w:r>
            <w:r w:rsidR="002C617D" w:rsidRPr="002C617D">
              <w:rPr>
                <w:rFonts w:ascii="Garamond" w:hAnsi="Garamond" w:cs="Times New Roman"/>
                <w:sz w:val="28"/>
              </w:rPr>
              <w:t> ;</w:t>
            </w:r>
            <w:r w:rsidRPr="00472FF6">
              <w:rPr>
                <w:rFonts w:ascii="Garamond" w:hAnsi="Garamond" w:cs="Times New Roman"/>
                <w:sz w:val="28"/>
              </w:rPr>
              <w:t xml:space="preserve"> they have not, because they ask not.</w:t>
            </w:r>
          </w:p>
        </w:tc>
        <w:tc>
          <w:tcPr>
            <w:tcW w:w="0" w:type="auto"/>
          </w:tcPr>
          <w:p w14:paraId="5CCB1E78" w14:textId="77777777" w:rsidR="00765571" w:rsidRDefault="00765571" w:rsidP="00C82D1A">
            <w:pPr>
              <w:pStyle w:val="ListParagraph"/>
              <w:ind w:left="0"/>
              <w:rPr>
                <w:rFonts w:ascii="Garamond" w:hAnsi="Garamond" w:cs="Times New Roman"/>
                <w:sz w:val="20"/>
                <w:szCs w:val="20"/>
              </w:rPr>
            </w:pPr>
          </w:p>
          <w:p w14:paraId="775CB8BB" w14:textId="77777777" w:rsidR="00765571" w:rsidRPr="00765571" w:rsidRDefault="00765571" w:rsidP="00C82D1A">
            <w:pPr>
              <w:pStyle w:val="ListParagraph"/>
              <w:ind w:left="0"/>
              <w:rPr>
                <w:rFonts w:ascii="Garamond" w:hAnsi="Garamond" w:cs="Times New Roman"/>
                <w:sz w:val="20"/>
                <w:szCs w:val="20"/>
              </w:rPr>
            </w:pPr>
            <w:r>
              <w:rPr>
                <w:rFonts w:ascii="Garamond" w:hAnsi="Garamond" w:cs="Times New Roman"/>
                <w:sz w:val="20"/>
                <w:szCs w:val="20"/>
              </w:rPr>
              <w:t>Jam. 4. 2.</w:t>
            </w:r>
          </w:p>
        </w:tc>
      </w:tr>
      <w:tr w:rsidR="00765571" w:rsidRPr="00472FF6" w14:paraId="61327CD1" w14:textId="77777777" w:rsidTr="00C82D1A">
        <w:tc>
          <w:tcPr>
            <w:tcW w:w="0" w:type="auto"/>
          </w:tcPr>
          <w:p w14:paraId="04EEC61E" w14:textId="77777777" w:rsidR="00765571" w:rsidRPr="007D2D6D" w:rsidRDefault="00765571" w:rsidP="00DB60C3">
            <w:pPr>
              <w:pStyle w:val="CM3"/>
              <w:widowControl/>
              <w:spacing w:line="240" w:lineRule="auto"/>
              <w:ind w:firstLine="227"/>
              <w:contextualSpacing/>
              <w:jc w:val="both"/>
              <w:rPr>
                <w:rFonts w:ascii="Garamond" w:hAnsi="Garamond"/>
                <w:sz w:val="28"/>
                <w:szCs w:val="28"/>
              </w:rPr>
            </w:pPr>
            <w:proofErr w:type="spellStart"/>
            <w:r w:rsidRPr="007D2D6D">
              <w:rPr>
                <w:rFonts w:ascii="Garamond" w:hAnsi="Garamond"/>
                <w:sz w:val="28"/>
                <w:szCs w:val="28"/>
              </w:rPr>
              <w:t>Leid</w:t>
            </w:r>
            <w:proofErr w:type="spellEnd"/>
            <w:r w:rsidRPr="007D2D6D">
              <w:rPr>
                <w:rFonts w:ascii="Garamond" w:hAnsi="Garamond"/>
                <w:sz w:val="28"/>
                <w:szCs w:val="28"/>
              </w:rPr>
              <w:t xml:space="preserve"> </w:t>
            </w:r>
            <w:proofErr w:type="spellStart"/>
            <w:r w:rsidRPr="007D2D6D">
              <w:rPr>
                <w:rFonts w:ascii="Garamond" w:hAnsi="Garamond"/>
                <w:sz w:val="28"/>
                <w:szCs w:val="28"/>
              </w:rPr>
              <w:t>shoh</w:t>
            </w:r>
            <w:proofErr w:type="spellEnd"/>
            <w:r w:rsidRPr="007D2D6D">
              <w:rPr>
                <w:rFonts w:ascii="Garamond" w:hAnsi="Garamond"/>
                <w:sz w:val="28"/>
                <w:szCs w:val="28"/>
              </w:rPr>
              <w:t xml:space="preserve"> </w:t>
            </w:r>
            <w:proofErr w:type="spellStart"/>
            <w:r w:rsidRPr="007D2D6D">
              <w:rPr>
                <w:rFonts w:ascii="Garamond" w:hAnsi="Garamond"/>
                <w:sz w:val="28"/>
                <w:szCs w:val="28"/>
              </w:rPr>
              <w:t>adsyn</w:t>
            </w:r>
            <w:proofErr w:type="spellEnd"/>
            <w:r w:rsidRPr="007D2D6D">
              <w:rPr>
                <w:rFonts w:ascii="Garamond" w:hAnsi="Garamond"/>
                <w:sz w:val="28"/>
                <w:szCs w:val="28"/>
              </w:rPr>
              <w:t xml:space="preserve"> </w:t>
            </w:r>
            <w:proofErr w:type="spellStart"/>
            <w:r w:rsidRPr="007D2D6D">
              <w:rPr>
                <w:rFonts w:ascii="Garamond" w:hAnsi="Garamond"/>
                <w:sz w:val="28"/>
                <w:szCs w:val="28"/>
              </w:rPr>
              <w:t>myrgeddyn</w:t>
            </w:r>
            <w:proofErr w:type="spellEnd"/>
            <w:r w:rsidRPr="007D2D6D">
              <w:rPr>
                <w:rFonts w:ascii="Garamond" w:hAnsi="Garamond"/>
                <w:sz w:val="28"/>
                <w:szCs w:val="28"/>
              </w:rPr>
              <w:t xml:space="preserve"> </w:t>
            </w:r>
            <w:proofErr w:type="spellStart"/>
            <w:r w:rsidRPr="007D2D6D">
              <w:rPr>
                <w:rFonts w:ascii="Garamond" w:hAnsi="Garamond"/>
                <w:sz w:val="28"/>
                <w:szCs w:val="28"/>
              </w:rPr>
              <w:t>nagh</w:t>
            </w:r>
            <w:proofErr w:type="spellEnd"/>
            <w:r w:rsidRPr="007D2D6D">
              <w:rPr>
                <w:rFonts w:ascii="Garamond" w:hAnsi="Garamond"/>
                <w:sz w:val="28"/>
                <w:szCs w:val="28"/>
              </w:rPr>
              <w:t xml:space="preserve"> </w:t>
            </w:r>
            <w:proofErr w:type="spellStart"/>
            <w:r w:rsidRPr="007D2D6D">
              <w:rPr>
                <w:rFonts w:ascii="Garamond" w:hAnsi="Garamond"/>
                <w:sz w:val="28"/>
                <w:szCs w:val="28"/>
              </w:rPr>
              <w:t>vel</w:t>
            </w:r>
            <w:proofErr w:type="spellEnd"/>
            <w:r w:rsidRPr="007D2D6D">
              <w:rPr>
                <w:rFonts w:ascii="Garamond" w:hAnsi="Garamond"/>
                <w:sz w:val="28"/>
                <w:szCs w:val="28"/>
              </w:rPr>
              <w:t xml:space="preserve"> </w:t>
            </w:r>
            <w:proofErr w:type="spellStart"/>
            <w:r w:rsidRPr="007D2D6D">
              <w:rPr>
                <w:rFonts w:ascii="Garamond" w:hAnsi="Garamond"/>
                <w:sz w:val="28"/>
                <w:szCs w:val="28"/>
              </w:rPr>
              <w:t>janoo</w:t>
            </w:r>
            <w:proofErr w:type="spellEnd"/>
            <w:r w:rsidRPr="007D2D6D">
              <w:rPr>
                <w:rFonts w:ascii="Garamond" w:hAnsi="Garamond"/>
                <w:sz w:val="28"/>
                <w:szCs w:val="28"/>
              </w:rPr>
              <w:t xml:space="preserve"> </w:t>
            </w:r>
            <w:proofErr w:type="spellStart"/>
            <w:r w:rsidRPr="007D2D6D">
              <w:rPr>
                <w:rFonts w:ascii="Garamond" w:hAnsi="Garamond"/>
                <w:sz w:val="28"/>
                <w:szCs w:val="28"/>
              </w:rPr>
              <w:t>ymmyd</w:t>
            </w:r>
            <w:proofErr w:type="spellEnd"/>
            <w:r w:rsidRPr="007D2D6D">
              <w:rPr>
                <w:rFonts w:ascii="Garamond" w:hAnsi="Garamond"/>
                <w:sz w:val="28"/>
                <w:szCs w:val="28"/>
              </w:rPr>
              <w:t xml:space="preserve"> </w:t>
            </w:r>
            <w:proofErr w:type="spellStart"/>
            <w:r w:rsidRPr="007D2D6D">
              <w:rPr>
                <w:rFonts w:ascii="Garamond" w:hAnsi="Garamond"/>
                <w:sz w:val="28"/>
                <w:szCs w:val="28"/>
              </w:rPr>
              <w:t>jeh</w:t>
            </w:r>
            <w:proofErr w:type="spellEnd"/>
            <w:r w:rsidRPr="007D2D6D">
              <w:rPr>
                <w:rFonts w:ascii="Garamond" w:hAnsi="Garamond"/>
                <w:sz w:val="28"/>
                <w:szCs w:val="28"/>
              </w:rPr>
              <w:t xml:space="preserve"> </w:t>
            </w:r>
            <w:proofErr w:type="spellStart"/>
            <w:r w:rsidRPr="007D2D6D">
              <w:rPr>
                <w:rFonts w:ascii="Garamond" w:hAnsi="Garamond"/>
                <w:sz w:val="28"/>
                <w:szCs w:val="28"/>
              </w:rPr>
              <w:t>ny</w:t>
            </w:r>
            <w:proofErr w:type="spellEnd"/>
            <w:r w:rsidRPr="007D2D6D">
              <w:rPr>
                <w:rFonts w:ascii="Garamond" w:hAnsi="Garamond"/>
                <w:sz w:val="28"/>
                <w:szCs w:val="28"/>
              </w:rPr>
              <w:t xml:space="preserve"> </w:t>
            </w:r>
            <w:proofErr w:type="spellStart"/>
            <w:r w:rsidRPr="007D2D6D">
              <w:rPr>
                <w:rFonts w:ascii="Garamond" w:hAnsi="Garamond"/>
                <w:sz w:val="28"/>
                <w:szCs w:val="28"/>
              </w:rPr>
              <w:t>Graysyn</w:t>
            </w:r>
            <w:proofErr w:type="spellEnd"/>
            <w:r w:rsidRPr="007D2D6D">
              <w:rPr>
                <w:rFonts w:ascii="Garamond" w:hAnsi="Garamond"/>
                <w:sz w:val="28"/>
                <w:szCs w:val="28"/>
              </w:rPr>
              <w:t xml:space="preserve"> ta </w:t>
            </w:r>
            <w:proofErr w:type="spellStart"/>
            <w:r w:rsidRPr="007D2D6D">
              <w:rPr>
                <w:rFonts w:ascii="Garamond" w:hAnsi="Garamond"/>
                <w:sz w:val="28"/>
                <w:szCs w:val="28"/>
              </w:rPr>
              <w:t>Jee</w:t>
            </w:r>
            <w:proofErr w:type="spellEnd"/>
            <w:r w:rsidRPr="007D2D6D">
              <w:rPr>
                <w:rFonts w:ascii="Garamond" w:hAnsi="Garamond"/>
                <w:sz w:val="28"/>
                <w:szCs w:val="28"/>
              </w:rPr>
              <w:t xml:space="preserve"> er chur </w:t>
            </w:r>
            <w:proofErr w:type="spellStart"/>
            <w:r w:rsidRPr="007D2D6D">
              <w:rPr>
                <w:rFonts w:ascii="Garamond" w:hAnsi="Garamond"/>
                <w:sz w:val="28"/>
                <w:szCs w:val="28"/>
              </w:rPr>
              <w:t>daue</w:t>
            </w:r>
            <w:proofErr w:type="spellEnd"/>
            <w:r w:rsidRPr="007D2D6D">
              <w:rPr>
                <w:rFonts w:ascii="Garamond" w:hAnsi="Garamond"/>
                <w:sz w:val="28"/>
                <w:szCs w:val="28"/>
              </w:rPr>
              <w:t xml:space="preserve"> as </w:t>
            </w:r>
            <w:proofErr w:type="spellStart"/>
            <w:r w:rsidRPr="007D2D6D">
              <w:rPr>
                <w:rFonts w:ascii="Garamond" w:hAnsi="Garamond"/>
                <w:sz w:val="28"/>
                <w:szCs w:val="28"/>
              </w:rPr>
              <w:t>eisht</w:t>
            </w:r>
            <w:proofErr w:type="spellEnd"/>
            <w:r w:rsidRPr="007D2D6D">
              <w:rPr>
                <w:rFonts w:ascii="Garamond" w:hAnsi="Garamond"/>
                <w:sz w:val="28"/>
                <w:szCs w:val="28"/>
              </w:rPr>
              <w:t xml:space="preserve"> </w:t>
            </w:r>
            <w:proofErr w:type="spellStart"/>
            <w:r w:rsidRPr="007D2D6D">
              <w:rPr>
                <w:rFonts w:ascii="Garamond" w:hAnsi="Garamond"/>
                <w:sz w:val="28"/>
                <w:szCs w:val="28"/>
              </w:rPr>
              <w:t>cordail</w:t>
            </w:r>
            <w:proofErr w:type="spellEnd"/>
            <w:r w:rsidRPr="007D2D6D">
              <w:rPr>
                <w:rFonts w:ascii="Garamond" w:hAnsi="Garamond"/>
                <w:sz w:val="28"/>
                <w:szCs w:val="28"/>
              </w:rPr>
              <w:t xml:space="preserve"> </w:t>
            </w:r>
            <w:proofErr w:type="spellStart"/>
            <w:r w:rsidRPr="007D2D6D">
              <w:rPr>
                <w:rFonts w:ascii="Garamond" w:hAnsi="Garamond"/>
                <w:sz w:val="28"/>
                <w:szCs w:val="28"/>
              </w:rPr>
              <w:t>rish</w:t>
            </w:r>
            <w:proofErr w:type="spellEnd"/>
            <w:r w:rsidRPr="007D2D6D">
              <w:rPr>
                <w:rFonts w:ascii="Garamond" w:hAnsi="Garamond"/>
                <w:sz w:val="28"/>
                <w:szCs w:val="28"/>
              </w:rPr>
              <w:t xml:space="preserve"> e </w:t>
            </w:r>
            <w:proofErr w:type="spellStart"/>
            <w:r w:rsidRPr="007D2D6D">
              <w:rPr>
                <w:rFonts w:ascii="Garamond" w:hAnsi="Garamond"/>
                <w:sz w:val="28"/>
                <w:szCs w:val="28"/>
              </w:rPr>
              <w:t>ghoo</w:t>
            </w:r>
            <w:proofErr w:type="spellEnd"/>
            <w:r w:rsidRPr="007D2D6D">
              <w:rPr>
                <w:rFonts w:ascii="Garamond" w:hAnsi="Garamond"/>
                <w:sz w:val="28"/>
                <w:szCs w:val="28"/>
              </w:rPr>
              <w:t xml:space="preserve">, </w:t>
            </w:r>
            <w:proofErr w:type="spellStart"/>
            <w:r w:rsidRPr="007D2D6D">
              <w:rPr>
                <w:rFonts w:ascii="Garamond" w:hAnsi="Garamond"/>
                <w:i/>
                <w:sz w:val="28"/>
                <w:szCs w:val="28"/>
              </w:rPr>
              <w:t>te</w:t>
            </w:r>
            <w:proofErr w:type="spellEnd"/>
            <w:r w:rsidRPr="007D2D6D">
              <w:rPr>
                <w:rFonts w:ascii="Garamond" w:hAnsi="Garamond"/>
                <w:i/>
                <w:sz w:val="28"/>
                <w:szCs w:val="28"/>
              </w:rPr>
              <w:t xml:space="preserve"> goal </w:t>
            </w:r>
            <w:proofErr w:type="spellStart"/>
            <w:r w:rsidRPr="007D2D6D">
              <w:rPr>
                <w:rFonts w:ascii="Garamond" w:hAnsi="Garamond"/>
                <w:i/>
                <w:sz w:val="28"/>
                <w:szCs w:val="28"/>
              </w:rPr>
              <w:t>vou</w:t>
            </w:r>
            <w:proofErr w:type="spellEnd"/>
            <w:r w:rsidRPr="007D2D6D">
              <w:rPr>
                <w:rFonts w:ascii="Garamond" w:hAnsi="Garamond"/>
                <w:i/>
                <w:sz w:val="28"/>
                <w:szCs w:val="28"/>
              </w:rPr>
              <w:t xml:space="preserve"> </w:t>
            </w:r>
            <w:proofErr w:type="spellStart"/>
            <w:r w:rsidRPr="007D2D6D">
              <w:rPr>
                <w:rFonts w:ascii="Garamond" w:hAnsi="Garamond"/>
                <w:i/>
                <w:sz w:val="28"/>
                <w:szCs w:val="28"/>
              </w:rPr>
              <w:t>dy</w:t>
            </w:r>
            <w:proofErr w:type="spellEnd"/>
            <w:r w:rsidRPr="007D2D6D">
              <w:rPr>
                <w:rFonts w:ascii="Garamond" w:hAnsi="Garamond"/>
                <w:i/>
                <w:sz w:val="28"/>
                <w:szCs w:val="28"/>
              </w:rPr>
              <w:t xml:space="preserve"> </w:t>
            </w:r>
            <w:proofErr w:type="spellStart"/>
            <w:r w:rsidRPr="007D2D6D">
              <w:rPr>
                <w:rFonts w:ascii="Garamond" w:hAnsi="Garamond"/>
                <w:i/>
                <w:sz w:val="28"/>
                <w:szCs w:val="28"/>
              </w:rPr>
              <w:t>jarroo</w:t>
            </w:r>
            <w:proofErr w:type="spellEnd"/>
            <w:r w:rsidRPr="007D2D6D">
              <w:rPr>
                <w:rFonts w:ascii="Garamond" w:hAnsi="Garamond"/>
                <w:i/>
                <w:sz w:val="28"/>
                <w:szCs w:val="28"/>
              </w:rPr>
              <w:t xml:space="preserve"> </w:t>
            </w:r>
            <w:proofErr w:type="spellStart"/>
            <w:r w:rsidRPr="007D2D6D">
              <w:rPr>
                <w:rFonts w:ascii="Garamond" w:hAnsi="Garamond"/>
                <w:i/>
                <w:sz w:val="28"/>
                <w:szCs w:val="28"/>
              </w:rPr>
              <w:t>shen</w:t>
            </w:r>
            <w:proofErr w:type="spellEnd"/>
            <w:r w:rsidRPr="007D2D6D">
              <w:rPr>
                <w:rFonts w:ascii="Garamond" w:hAnsi="Garamond"/>
                <w:i/>
                <w:sz w:val="28"/>
                <w:szCs w:val="28"/>
              </w:rPr>
              <w:t xml:space="preserve"> </w:t>
            </w:r>
            <w:proofErr w:type="spellStart"/>
            <w:r w:rsidRPr="007D2D6D">
              <w:rPr>
                <w:rFonts w:ascii="Garamond" w:hAnsi="Garamond"/>
                <w:i/>
                <w:sz w:val="28"/>
                <w:szCs w:val="28"/>
              </w:rPr>
              <w:t>ny</w:t>
            </w:r>
            <w:proofErr w:type="spellEnd"/>
            <w:r w:rsidRPr="007D2D6D">
              <w:rPr>
                <w:rFonts w:ascii="Garamond" w:hAnsi="Garamond"/>
                <w:i/>
                <w:sz w:val="28"/>
                <w:szCs w:val="28"/>
              </w:rPr>
              <w:t xml:space="preserve"> </w:t>
            </w:r>
            <w:proofErr w:type="spellStart"/>
            <w:r w:rsidRPr="007D2D6D">
              <w:rPr>
                <w:rFonts w:ascii="Garamond" w:hAnsi="Garamond"/>
                <w:i/>
                <w:sz w:val="28"/>
                <w:szCs w:val="28"/>
              </w:rPr>
              <w:t>t</w:t>
            </w:r>
            <w:r w:rsidRPr="00765571">
              <w:rPr>
                <w:rFonts w:ascii="Garamond" w:hAnsi="Garamond"/>
                <w:sz w:val="28"/>
                <w:szCs w:val="28"/>
              </w:rPr>
              <w:t>’o</w:t>
            </w:r>
            <w:r w:rsidRPr="007D2D6D">
              <w:rPr>
                <w:rFonts w:ascii="Garamond" w:hAnsi="Garamond"/>
                <w:i/>
                <w:sz w:val="28"/>
                <w:szCs w:val="28"/>
              </w:rPr>
              <w:t>c</w:t>
            </w:r>
            <w:proofErr w:type="spellEnd"/>
            <w:r w:rsidRPr="007D2D6D">
              <w:rPr>
                <w:rFonts w:ascii="Garamond" w:hAnsi="Garamond"/>
                <w:sz w:val="28"/>
                <w:szCs w:val="28"/>
              </w:rPr>
              <w:t xml:space="preserve">. </w:t>
            </w:r>
          </w:p>
        </w:tc>
        <w:tc>
          <w:tcPr>
            <w:tcW w:w="0" w:type="auto"/>
          </w:tcPr>
          <w:p w14:paraId="57331535" w14:textId="77777777" w:rsidR="00765571" w:rsidRPr="00472FF6" w:rsidRDefault="00765571" w:rsidP="00DB60C3">
            <w:pPr>
              <w:pStyle w:val="ListParagraph"/>
              <w:ind w:left="0" w:firstLine="227"/>
              <w:jc w:val="both"/>
              <w:rPr>
                <w:rFonts w:ascii="Garamond" w:hAnsi="Garamond" w:cs="Times New Roman"/>
                <w:sz w:val="28"/>
              </w:rPr>
            </w:pPr>
            <w:r w:rsidRPr="00472FF6">
              <w:rPr>
                <w:rFonts w:ascii="Garamond" w:hAnsi="Garamond" w:cs="Times New Roman"/>
                <w:i/>
                <w:sz w:val="28"/>
              </w:rPr>
              <w:t>Such are they also</w:t>
            </w:r>
            <w:r>
              <w:rPr>
                <w:rFonts w:ascii="Garamond" w:hAnsi="Garamond" w:cs="Times New Roman"/>
                <w:i/>
                <w:sz w:val="28"/>
              </w:rPr>
              <w:t>,</w:t>
            </w:r>
            <w:r w:rsidRPr="00472FF6">
              <w:rPr>
                <w:rFonts w:ascii="Garamond" w:hAnsi="Garamond" w:cs="Times New Roman"/>
                <w:i/>
                <w:sz w:val="28"/>
              </w:rPr>
              <w:t xml:space="preserve"> who will not use the Graces God hath given them, and then, according to his Word</w:t>
            </w:r>
            <w:r w:rsidRPr="00472FF6">
              <w:rPr>
                <w:rFonts w:ascii="Garamond" w:hAnsi="Garamond" w:cs="Times New Roman"/>
                <w:sz w:val="28"/>
              </w:rPr>
              <w:t>, He taketh away, even that which they have.</w:t>
            </w:r>
          </w:p>
        </w:tc>
        <w:tc>
          <w:tcPr>
            <w:tcW w:w="0" w:type="auto"/>
          </w:tcPr>
          <w:p w14:paraId="5DC187D1" w14:textId="77777777" w:rsidR="00765571" w:rsidRDefault="00765571" w:rsidP="00C82D1A">
            <w:pPr>
              <w:pStyle w:val="ListParagraph"/>
              <w:ind w:left="0"/>
              <w:rPr>
                <w:rFonts w:ascii="Garamond" w:hAnsi="Garamond" w:cs="Times New Roman"/>
                <w:sz w:val="20"/>
                <w:szCs w:val="20"/>
              </w:rPr>
            </w:pPr>
          </w:p>
          <w:p w14:paraId="6484368A" w14:textId="77777777" w:rsidR="00765571" w:rsidRDefault="00765571" w:rsidP="00C82D1A">
            <w:pPr>
              <w:pStyle w:val="ListParagraph"/>
              <w:ind w:left="0"/>
              <w:rPr>
                <w:rFonts w:ascii="Garamond" w:hAnsi="Garamond" w:cs="Times New Roman"/>
                <w:sz w:val="20"/>
                <w:szCs w:val="20"/>
              </w:rPr>
            </w:pPr>
          </w:p>
          <w:p w14:paraId="3F2D2F43" w14:textId="77777777" w:rsidR="00765571" w:rsidRDefault="00765571" w:rsidP="00C82D1A">
            <w:pPr>
              <w:pStyle w:val="ListParagraph"/>
              <w:ind w:left="0"/>
              <w:rPr>
                <w:rFonts w:ascii="Garamond" w:hAnsi="Garamond" w:cs="Times New Roman"/>
                <w:sz w:val="20"/>
                <w:szCs w:val="20"/>
              </w:rPr>
            </w:pPr>
          </w:p>
          <w:p w14:paraId="437B0318" w14:textId="77777777" w:rsidR="00765571" w:rsidRPr="00765571" w:rsidRDefault="00765571" w:rsidP="00C82D1A">
            <w:pPr>
              <w:pStyle w:val="ListParagraph"/>
              <w:ind w:left="0"/>
              <w:rPr>
                <w:rFonts w:ascii="Garamond" w:hAnsi="Garamond" w:cs="Times New Roman"/>
                <w:sz w:val="20"/>
                <w:szCs w:val="20"/>
              </w:rPr>
            </w:pPr>
            <w:r>
              <w:rPr>
                <w:rFonts w:ascii="Garamond" w:hAnsi="Garamond" w:cs="Times New Roman"/>
                <w:sz w:val="20"/>
                <w:szCs w:val="20"/>
              </w:rPr>
              <w:t>Matt. 25. 29.</w:t>
            </w:r>
          </w:p>
        </w:tc>
      </w:tr>
      <w:tr w:rsidR="00765571" w:rsidRPr="00472FF6" w14:paraId="4A8020B7" w14:textId="77777777" w:rsidTr="00C82D1A">
        <w:tc>
          <w:tcPr>
            <w:tcW w:w="0" w:type="auto"/>
          </w:tcPr>
          <w:p w14:paraId="68EB5A9B" w14:textId="77777777" w:rsidR="00765571" w:rsidRPr="007D2D6D" w:rsidRDefault="00765571" w:rsidP="00DB60C3">
            <w:pPr>
              <w:pStyle w:val="CM3"/>
              <w:widowControl/>
              <w:spacing w:line="240" w:lineRule="auto"/>
              <w:ind w:firstLine="227"/>
              <w:contextualSpacing/>
              <w:jc w:val="both"/>
              <w:rPr>
                <w:rFonts w:ascii="Garamond" w:hAnsi="Garamond"/>
                <w:sz w:val="28"/>
                <w:szCs w:val="28"/>
              </w:rPr>
            </w:pPr>
            <w:r w:rsidRPr="007D2D6D">
              <w:rPr>
                <w:rFonts w:ascii="Garamond" w:hAnsi="Garamond"/>
                <w:sz w:val="28"/>
                <w:szCs w:val="28"/>
              </w:rPr>
              <w:t xml:space="preserve">Ta </w:t>
            </w:r>
            <w:proofErr w:type="spellStart"/>
            <w:r w:rsidRPr="007D2D6D">
              <w:rPr>
                <w:rFonts w:ascii="Garamond" w:hAnsi="Garamond"/>
                <w:sz w:val="28"/>
                <w:szCs w:val="28"/>
              </w:rPr>
              <w:t>ymmodee</w:t>
            </w:r>
            <w:proofErr w:type="spellEnd"/>
            <w:r w:rsidRPr="007D2D6D">
              <w:rPr>
                <w:rFonts w:ascii="Garamond" w:hAnsi="Garamond"/>
                <w:sz w:val="28"/>
                <w:szCs w:val="28"/>
              </w:rPr>
              <w:t xml:space="preserve"> </w:t>
            </w:r>
            <w:proofErr w:type="spellStart"/>
            <w:r w:rsidRPr="007D2D6D">
              <w:rPr>
                <w:rFonts w:ascii="Garamond" w:hAnsi="Garamond"/>
                <w:sz w:val="28"/>
                <w:szCs w:val="28"/>
              </w:rPr>
              <w:t>ayn</w:t>
            </w:r>
            <w:proofErr w:type="spellEnd"/>
            <w:r w:rsidRPr="007D2D6D">
              <w:rPr>
                <w:rFonts w:ascii="Garamond" w:hAnsi="Garamond"/>
                <w:sz w:val="28"/>
                <w:szCs w:val="28"/>
              </w:rPr>
              <w:t xml:space="preserve"> ta cur </w:t>
            </w:r>
            <w:proofErr w:type="spellStart"/>
            <w:r w:rsidRPr="007D2D6D">
              <w:rPr>
                <w:rFonts w:ascii="Garamond" w:hAnsi="Garamond"/>
                <w:i/>
                <w:sz w:val="28"/>
                <w:szCs w:val="28"/>
              </w:rPr>
              <w:t>corree</w:t>
            </w:r>
            <w:proofErr w:type="spellEnd"/>
            <w:r w:rsidRPr="007D2D6D">
              <w:rPr>
                <w:rFonts w:ascii="Garamond" w:hAnsi="Garamond"/>
                <w:i/>
                <w:sz w:val="28"/>
                <w:szCs w:val="28"/>
              </w:rPr>
              <w:t xml:space="preserve"> er y </w:t>
            </w:r>
            <w:proofErr w:type="spellStart"/>
            <w:r w:rsidRPr="007D2D6D">
              <w:rPr>
                <w:rFonts w:ascii="Garamond" w:hAnsi="Garamond"/>
                <w:i/>
                <w:sz w:val="28"/>
                <w:szCs w:val="28"/>
              </w:rPr>
              <w:t>Spyrryd</w:t>
            </w:r>
            <w:proofErr w:type="spellEnd"/>
            <w:r w:rsidRPr="007D2D6D">
              <w:rPr>
                <w:rFonts w:ascii="Garamond" w:hAnsi="Garamond"/>
                <w:i/>
                <w:sz w:val="28"/>
                <w:szCs w:val="28"/>
              </w:rPr>
              <w:t xml:space="preserve"> </w:t>
            </w:r>
            <w:proofErr w:type="spellStart"/>
            <w:r w:rsidRPr="007D2D6D">
              <w:rPr>
                <w:rFonts w:ascii="Garamond" w:hAnsi="Garamond"/>
                <w:i/>
                <w:sz w:val="28"/>
                <w:szCs w:val="28"/>
              </w:rPr>
              <w:t>casherick</w:t>
            </w:r>
            <w:proofErr w:type="spellEnd"/>
            <w:r w:rsidRPr="007D2D6D">
              <w:rPr>
                <w:rFonts w:ascii="Garamond" w:hAnsi="Garamond"/>
                <w:sz w:val="28"/>
                <w:szCs w:val="28"/>
              </w:rPr>
              <w:t xml:space="preserve">, as cur er e </w:t>
            </w:r>
            <w:proofErr w:type="spellStart"/>
            <w:r w:rsidRPr="007D2D6D">
              <w:rPr>
                <w:rFonts w:ascii="Garamond" w:hAnsi="Garamond"/>
                <w:sz w:val="28"/>
                <w:szCs w:val="28"/>
              </w:rPr>
              <w:t>chooney</w:t>
            </w:r>
            <w:proofErr w:type="spellEnd"/>
            <w:r w:rsidRPr="007D2D6D">
              <w:rPr>
                <w:rFonts w:ascii="Garamond" w:hAnsi="Garamond"/>
                <w:sz w:val="28"/>
                <w:szCs w:val="28"/>
              </w:rPr>
              <w:t xml:space="preserve"> </w:t>
            </w:r>
            <w:proofErr w:type="spellStart"/>
            <w:r w:rsidRPr="007D2D6D">
              <w:rPr>
                <w:rFonts w:ascii="Garamond" w:hAnsi="Garamond"/>
                <w:sz w:val="28"/>
                <w:szCs w:val="28"/>
              </w:rPr>
              <w:t>graysoil</w:t>
            </w:r>
            <w:proofErr w:type="spellEnd"/>
            <w:r w:rsidRPr="007D2D6D">
              <w:rPr>
                <w:rFonts w:ascii="Garamond" w:hAnsi="Garamond"/>
                <w:sz w:val="28"/>
                <w:szCs w:val="28"/>
              </w:rPr>
              <w:t xml:space="preserve"> y </w:t>
            </w:r>
            <w:proofErr w:type="spellStart"/>
            <w:r w:rsidRPr="007D2D6D">
              <w:rPr>
                <w:rFonts w:ascii="Garamond" w:hAnsi="Garamond"/>
                <w:sz w:val="28"/>
                <w:szCs w:val="28"/>
              </w:rPr>
              <w:t>hayrn</w:t>
            </w:r>
            <w:proofErr w:type="spellEnd"/>
            <w:r w:rsidRPr="007D2D6D">
              <w:rPr>
                <w:rFonts w:ascii="Garamond" w:hAnsi="Garamond"/>
                <w:sz w:val="28"/>
                <w:szCs w:val="28"/>
              </w:rPr>
              <w:t xml:space="preserve"> </w:t>
            </w:r>
            <w:proofErr w:type="spellStart"/>
            <w:r w:rsidRPr="007D2D6D">
              <w:rPr>
                <w:rFonts w:ascii="Garamond" w:hAnsi="Garamond"/>
                <w:sz w:val="28"/>
                <w:szCs w:val="28"/>
              </w:rPr>
              <w:t>vou</w:t>
            </w:r>
            <w:proofErr w:type="spellEnd"/>
            <w:r w:rsidRPr="007D2D6D">
              <w:rPr>
                <w:rFonts w:ascii="Garamond" w:hAnsi="Garamond"/>
                <w:sz w:val="28"/>
                <w:szCs w:val="28"/>
              </w:rPr>
              <w:t xml:space="preserve">, son </w:t>
            </w:r>
            <w:proofErr w:type="spellStart"/>
            <w:r w:rsidRPr="007D2D6D">
              <w:rPr>
                <w:rFonts w:ascii="Garamond" w:hAnsi="Garamond"/>
                <w:sz w:val="28"/>
                <w:szCs w:val="28"/>
              </w:rPr>
              <w:t>dy</w:t>
            </w:r>
            <w:proofErr w:type="spellEnd"/>
            <w:r w:rsidRPr="007D2D6D">
              <w:rPr>
                <w:rFonts w:ascii="Garamond" w:hAnsi="Garamond"/>
                <w:sz w:val="28"/>
                <w:szCs w:val="28"/>
              </w:rPr>
              <w:t xml:space="preserve"> </w:t>
            </w:r>
            <w:proofErr w:type="spellStart"/>
            <w:r w:rsidRPr="007D2D6D">
              <w:rPr>
                <w:rFonts w:ascii="Garamond" w:hAnsi="Garamond"/>
                <w:sz w:val="28"/>
                <w:szCs w:val="28"/>
              </w:rPr>
              <w:t>vel</w:t>
            </w:r>
            <w:proofErr w:type="spellEnd"/>
            <w:r w:rsidRPr="007D2D6D">
              <w:rPr>
                <w:rFonts w:ascii="Garamond" w:hAnsi="Garamond"/>
                <w:sz w:val="28"/>
                <w:szCs w:val="28"/>
              </w:rPr>
              <w:t xml:space="preserve"> ad cur </w:t>
            </w:r>
            <w:proofErr w:type="spellStart"/>
            <w:r w:rsidRPr="007D2D6D">
              <w:rPr>
                <w:rFonts w:ascii="Garamond" w:hAnsi="Garamond"/>
                <w:sz w:val="28"/>
                <w:szCs w:val="28"/>
              </w:rPr>
              <w:t>rish</w:t>
            </w:r>
            <w:proofErr w:type="spellEnd"/>
            <w:r w:rsidRPr="007D2D6D">
              <w:rPr>
                <w:rFonts w:ascii="Garamond" w:hAnsi="Garamond"/>
                <w:sz w:val="28"/>
                <w:szCs w:val="28"/>
              </w:rPr>
              <w:t xml:space="preserve"> </w:t>
            </w:r>
            <w:proofErr w:type="spellStart"/>
            <w:r w:rsidRPr="007D2D6D">
              <w:rPr>
                <w:rFonts w:ascii="Garamond" w:hAnsi="Garamond"/>
                <w:sz w:val="28"/>
                <w:szCs w:val="28"/>
              </w:rPr>
              <w:t>peccah</w:t>
            </w:r>
            <w:proofErr w:type="spellEnd"/>
            <w:r w:rsidRPr="007D2D6D">
              <w:rPr>
                <w:rFonts w:ascii="Garamond" w:hAnsi="Garamond"/>
                <w:sz w:val="28"/>
                <w:szCs w:val="28"/>
              </w:rPr>
              <w:t xml:space="preserve"> er </w:t>
            </w:r>
            <w:proofErr w:type="spellStart"/>
            <w:r w:rsidRPr="007D2D6D">
              <w:rPr>
                <w:rFonts w:ascii="Garamond" w:hAnsi="Garamond"/>
                <w:sz w:val="28"/>
                <w:szCs w:val="28"/>
              </w:rPr>
              <w:t>fys</w:t>
            </w:r>
            <w:proofErr w:type="spellEnd"/>
            <w:r w:rsidRPr="007D2D6D">
              <w:rPr>
                <w:rFonts w:ascii="Garamond" w:hAnsi="Garamond"/>
                <w:sz w:val="28"/>
                <w:szCs w:val="28"/>
              </w:rPr>
              <w:t xml:space="preserve"> </w:t>
            </w:r>
            <w:proofErr w:type="spellStart"/>
            <w:r w:rsidRPr="007D2D6D">
              <w:rPr>
                <w:rFonts w:ascii="Garamond" w:hAnsi="Garamond"/>
                <w:sz w:val="28"/>
                <w:szCs w:val="28"/>
              </w:rPr>
              <w:t>daue</w:t>
            </w:r>
            <w:proofErr w:type="spellEnd"/>
            <w:r w:rsidRPr="007D2D6D">
              <w:rPr>
                <w:rFonts w:ascii="Garamond" w:hAnsi="Garamond"/>
                <w:sz w:val="28"/>
                <w:szCs w:val="28"/>
              </w:rPr>
              <w:t xml:space="preserve"> as </w:t>
            </w:r>
            <w:proofErr w:type="spellStart"/>
            <w:r w:rsidRPr="007D2D6D">
              <w:rPr>
                <w:rFonts w:ascii="Garamond" w:hAnsi="Garamond"/>
                <w:sz w:val="28"/>
                <w:szCs w:val="28"/>
              </w:rPr>
              <w:t>tannaghtyn</w:t>
            </w:r>
            <w:proofErr w:type="spellEnd"/>
            <w:r w:rsidRPr="007D2D6D">
              <w:rPr>
                <w:rFonts w:ascii="Garamond" w:hAnsi="Garamond"/>
                <w:sz w:val="28"/>
                <w:szCs w:val="28"/>
              </w:rPr>
              <w:t xml:space="preserve"> </w:t>
            </w:r>
            <w:proofErr w:type="spellStart"/>
            <w:r w:rsidRPr="007D2D6D">
              <w:rPr>
                <w:rFonts w:ascii="Garamond" w:hAnsi="Garamond"/>
                <w:sz w:val="28"/>
                <w:szCs w:val="28"/>
              </w:rPr>
              <w:t>ayn</w:t>
            </w:r>
            <w:proofErr w:type="spellEnd"/>
            <w:r w:rsidRPr="007D2D6D">
              <w:rPr>
                <w:rFonts w:ascii="Garamond" w:hAnsi="Garamond"/>
                <w:sz w:val="28"/>
                <w:szCs w:val="28"/>
              </w:rPr>
              <w:t xml:space="preserve">. </w:t>
            </w:r>
          </w:p>
        </w:tc>
        <w:tc>
          <w:tcPr>
            <w:tcW w:w="0" w:type="auto"/>
          </w:tcPr>
          <w:p w14:paraId="27FFCFBD"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i/>
                <w:sz w:val="28"/>
              </w:rPr>
              <w:t>There are many</w:t>
            </w:r>
            <w:r w:rsidRPr="00472FF6">
              <w:rPr>
                <w:rFonts w:ascii="Garamond" w:hAnsi="Garamond" w:cs="Times New Roman"/>
                <w:sz w:val="28"/>
              </w:rPr>
              <w:t xml:space="preserve"> who grieve the Holy Spirit, </w:t>
            </w:r>
            <w:r w:rsidRPr="00472FF6">
              <w:rPr>
                <w:rFonts w:ascii="Garamond" w:hAnsi="Garamond" w:cs="Times New Roman"/>
                <w:i/>
                <w:sz w:val="28"/>
              </w:rPr>
              <w:t>and force him to withdraw his gracious Assistance, by their Consenting to known Iniquity, and continuing in it.</w:t>
            </w:r>
          </w:p>
        </w:tc>
        <w:tc>
          <w:tcPr>
            <w:tcW w:w="0" w:type="auto"/>
          </w:tcPr>
          <w:p w14:paraId="1BD160ED" w14:textId="77777777" w:rsidR="00765571" w:rsidRPr="008A3D8D" w:rsidRDefault="00765571" w:rsidP="00C82D1A">
            <w:pPr>
              <w:pStyle w:val="ListParagraph"/>
              <w:ind w:left="0"/>
              <w:rPr>
                <w:rFonts w:ascii="Garamond" w:hAnsi="Garamond" w:cs="Times New Roman"/>
                <w:i/>
                <w:sz w:val="20"/>
                <w:szCs w:val="20"/>
              </w:rPr>
            </w:pPr>
          </w:p>
        </w:tc>
      </w:tr>
      <w:tr w:rsidR="00765571" w:rsidRPr="00472FF6" w14:paraId="17B0E216" w14:textId="77777777" w:rsidTr="00C82D1A">
        <w:tc>
          <w:tcPr>
            <w:tcW w:w="0" w:type="auto"/>
          </w:tcPr>
          <w:p w14:paraId="3073E44C"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r w:rsidRPr="00232898">
              <w:rPr>
                <w:rFonts w:ascii="Garamond" w:hAnsi="Garamond"/>
                <w:sz w:val="28"/>
                <w:szCs w:val="28"/>
              </w:rPr>
              <w:t xml:space="preserve">[52] As er </w:t>
            </w:r>
            <w:proofErr w:type="spellStart"/>
            <w:r w:rsidRPr="00232898">
              <w:rPr>
                <w:rFonts w:ascii="Garamond" w:hAnsi="Garamond"/>
                <w:sz w:val="28"/>
                <w:szCs w:val="28"/>
              </w:rPr>
              <w:t>jerreh</w:t>
            </w:r>
            <w:proofErr w:type="spellEnd"/>
            <w:r w:rsidRPr="00232898">
              <w:rPr>
                <w:rFonts w:ascii="Garamond" w:hAnsi="Garamond"/>
                <w:sz w:val="28"/>
                <w:szCs w:val="28"/>
              </w:rPr>
              <w:t xml:space="preserve"> </w:t>
            </w:r>
            <w:proofErr w:type="spellStart"/>
            <w:r w:rsidRPr="00232898">
              <w:rPr>
                <w:rFonts w:ascii="Garamond" w:hAnsi="Garamond"/>
                <w:sz w:val="28"/>
                <w:szCs w:val="28"/>
              </w:rPr>
              <w:t>ooilley</w:t>
            </w:r>
            <w:proofErr w:type="spellEnd"/>
            <w:r w:rsidRPr="00232898">
              <w:rPr>
                <w:rFonts w:ascii="Garamond" w:hAnsi="Garamond"/>
                <w:sz w:val="28"/>
                <w:szCs w:val="28"/>
              </w:rPr>
              <w:t xml:space="preserve"> ta </w:t>
            </w:r>
            <w:proofErr w:type="spellStart"/>
            <w:r w:rsidRPr="00232898">
              <w:rPr>
                <w:rFonts w:ascii="Garamond" w:hAnsi="Garamond"/>
                <w:sz w:val="28"/>
                <w:szCs w:val="28"/>
              </w:rPr>
              <w:t>ymmodee</w:t>
            </w:r>
            <w:proofErr w:type="spellEnd"/>
            <w:r w:rsidRPr="00232898">
              <w:rPr>
                <w:rFonts w:ascii="Garamond" w:hAnsi="Garamond"/>
                <w:sz w:val="28"/>
                <w:szCs w:val="28"/>
              </w:rPr>
              <w:t xml:space="preserve">, </w:t>
            </w:r>
            <w:r w:rsidRPr="00232898">
              <w:rPr>
                <w:rFonts w:ascii="Garamond" w:hAnsi="Garamond"/>
                <w:i/>
                <w:sz w:val="28"/>
                <w:szCs w:val="28"/>
              </w:rPr>
              <w:t xml:space="preserve">ta </w:t>
            </w:r>
            <w:proofErr w:type="spellStart"/>
            <w:r w:rsidRPr="00232898">
              <w:rPr>
                <w:rFonts w:ascii="Garamond" w:hAnsi="Garamond"/>
                <w:i/>
                <w:sz w:val="28"/>
                <w:szCs w:val="28"/>
              </w:rPr>
              <w:t>gobbal</w:t>
            </w:r>
            <w:proofErr w:type="spellEnd"/>
            <w:r w:rsidRPr="00232898">
              <w:rPr>
                <w:rFonts w:ascii="Garamond" w:hAnsi="Garamond"/>
                <w:i/>
                <w:sz w:val="28"/>
                <w:szCs w:val="28"/>
              </w:rPr>
              <w:t xml:space="preserve"> y </w:t>
            </w:r>
            <w:proofErr w:type="spellStart"/>
            <w:r w:rsidRPr="00232898">
              <w:rPr>
                <w:rFonts w:ascii="Garamond" w:hAnsi="Garamond"/>
                <w:i/>
                <w:sz w:val="28"/>
                <w:szCs w:val="28"/>
              </w:rPr>
              <w:t>Spyrryd</w:t>
            </w:r>
            <w:proofErr w:type="spellEnd"/>
            <w:r w:rsidRPr="00232898">
              <w:rPr>
                <w:rFonts w:ascii="Garamond" w:hAnsi="Garamond"/>
                <w:i/>
                <w:sz w:val="28"/>
                <w:szCs w:val="28"/>
              </w:rPr>
              <w:t xml:space="preserve"> </w:t>
            </w:r>
            <w:proofErr w:type="spellStart"/>
            <w:r w:rsidRPr="00232898">
              <w:rPr>
                <w:rFonts w:ascii="Garamond" w:hAnsi="Garamond"/>
                <w:i/>
                <w:sz w:val="28"/>
                <w:szCs w:val="28"/>
              </w:rPr>
              <w:t>Casherick</w:t>
            </w:r>
            <w:proofErr w:type="spellEnd"/>
            <w:r w:rsidRPr="00232898">
              <w:rPr>
                <w:rFonts w:ascii="Garamond" w:hAnsi="Garamond"/>
                <w:i/>
                <w:sz w:val="28"/>
                <w:szCs w:val="28"/>
              </w:rPr>
              <w:t xml:space="preserve"> </w:t>
            </w:r>
            <w:proofErr w:type="spellStart"/>
            <w:r w:rsidRPr="00232898">
              <w:rPr>
                <w:rFonts w:ascii="Garamond" w:hAnsi="Garamond"/>
                <w:i/>
                <w:sz w:val="28"/>
                <w:szCs w:val="28"/>
              </w:rPr>
              <w:t>dy</w:t>
            </w:r>
            <w:proofErr w:type="spellEnd"/>
            <w:r w:rsidRPr="00232898">
              <w:rPr>
                <w:rFonts w:ascii="Garamond" w:hAnsi="Garamond"/>
                <w:i/>
                <w:sz w:val="28"/>
                <w:szCs w:val="28"/>
              </w:rPr>
              <w:t xml:space="preserve"> </w:t>
            </w:r>
            <w:proofErr w:type="spellStart"/>
            <w:r w:rsidRPr="00232898">
              <w:rPr>
                <w:rFonts w:ascii="Garamond" w:hAnsi="Garamond"/>
                <w:i/>
                <w:sz w:val="28"/>
                <w:szCs w:val="28"/>
              </w:rPr>
              <w:t>roonagh</w:t>
            </w:r>
            <w:proofErr w:type="spellEnd"/>
            <w:r w:rsidRPr="00232898">
              <w:rPr>
                <w:rFonts w:ascii="Garamond" w:hAnsi="Garamond"/>
                <w:i/>
                <w:sz w:val="28"/>
                <w:szCs w:val="28"/>
              </w:rPr>
              <w:t xml:space="preserve">, </w:t>
            </w:r>
            <w:proofErr w:type="spellStart"/>
            <w:r w:rsidRPr="00232898">
              <w:rPr>
                <w:rFonts w:ascii="Garamond" w:hAnsi="Garamond"/>
                <w:sz w:val="28"/>
                <w:szCs w:val="28"/>
              </w:rPr>
              <w:t>gra</w:t>
            </w:r>
            <w:proofErr w:type="spellEnd"/>
            <w:r w:rsidRPr="00232898">
              <w:rPr>
                <w:rFonts w:ascii="Garamond" w:hAnsi="Garamond"/>
                <w:i/>
                <w:sz w:val="28"/>
                <w:szCs w:val="28"/>
              </w:rPr>
              <w:t xml:space="preserve"> </w:t>
            </w:r>
            <w:proofErr w:type="spellStart"/>
            <w:r w:rsidRPr="00232898">
              <w:rPr>
                <w:rFonts w:ascii="Garamond" w:hAnsi="Garamond"/>
                <w:i/>
                <w:sz w:val="28"/>
                <w:szCs w:val="28"/>
              </w:rPr>
              <w:t>immee</w:t>
            </w:r>
            <w:proofErr w:type="spellEnd"/>
            <w:r w:rsidRPr="00232898">
              <w:rPr>
                <w:rFonts w:ascii="Garamond" w:hAnsi="Garamond"/>
                <w:i/>
                <w:sz w:val="28"/>
                <w:szCs w:val="28"/>
              </w:rPr>
              <w:t xml:space="preserve"> er </w:t>
            </w:r>
            <w:proofErr w:type="spellStart"/>
            <w:r w:rsidRPr="00232898">
              <w:rPr>
                <w:rFonts w:ascii="Garamond" w:hAnsi="Garamond"/>
                <w:i/>
                <w:sz w:val="28"/>
                <w:szCs w:val="28"/>
              </w:rPr>
              <w:t>sooyl</w:t>
            </w:r>
            <w:proofErr w:type="spellEnd"/>
            <w:r w:rsidRPr="00232898">
              <w:rPr>
                <w:rFonts w:ascii="Garamond" w:hAnsi="Garamond"/>
                <w:i/>
                <w:sz w:val="28"/>
                <w:szCs w:val="28"/>
              </w:rPr>
              <w:t xml:space="preserve"> </w:t>
            </w:r>
            <w:proofErr w:type="spellStart"/>
            <w:r w:rsidRPr="00232898">
              <w:rPr>
                <w:rFonts w:ascii="Garamond" w:hAnsi="Garamond"/>
                <w:i/>
                <w:sz w:val="28"/>
                <w:szCs w:val="28"/>
              </w:rPr>
              <w:t>woin</w:t>
            </w:r>
            <w:proofErr w:type="spellEnd"/>
            <w:r w:rsidRPr="00232898">
              <w:rPr>
                <w:rFonts w:ascii="Garamond" w:hAnsi="Garamond"/>
                <w:i/>
                <w:sz w:val="28"/>
                <w:szCs w:val="28"/>
              </w:rPr>
              <w:t xml:space="preserve">, son cha </w:t>
            </w:r>
            <w:proofErr w:type="spellStart"/>
            <w:r w:rsidRPr="00232898">
              <w:rPr>
                <w:rFonts w:ascii="Garamond" w:hAnsi="Garamond"/>
                <w:i/>
                <w:sz w:val="28"/>
                <w:szCs w:val="28"/>
              </w:rPr>
              <w:t>vel</w:t>
            </w:r>
            <w:proofErr w:type="spellEnd"/>
            <w:r w:rsidRPr="00232898">
              <w:rPr>
                <w:rFonts w:ascii="Garamond" w:hAnsi="Garamond"/>
                <w:i/>
                <w:sz w:val="28"/>
                <w:szCs w:val="28"/>
              </w:rPr>
              <w:t xml:space="preserve"> shin </w:t>
            </w:r>
            <w:proofErr w:type="spellStart"/>
            <w:r w:rsidRPr="00232898">
              <w:rPr>
                <w:rFonts w:ascii="Garamond" w:hAnsi="Garamond"/>
                <w:i/>
                <w:sz w:val="28"/>
                <w:szCs w:val="28"/>
              </w:rPr>
              <w:t>shirrey</w:t>
            </w:r>
            <w:proofErr w:type="spellEnd"/>
            <w:r w:rsidRPr="00232898">
              <w:rPr>
                <w:rFonts w:ascii="Garamond" w:hAnsi="Garamond"/>
                <w:i/>
                <w:sz w:val="28"/>
                <w:szCs w:val="28"/>
              </w:rPr>
              <w:t xml:space="preserve"> </w:t>
            </w:r>
            <w:proofErr w:type="spellStart"/>
            <w:r w:rsidRPr="00232898">
              <w:rPr>
                <w:rFonts w:ascii="Garamond" w:hAnsi="Garamond"/>
                <w:i/>
                <w:sz w:val="28"/>
                <w:szCs w:val="28"/>
              </w:rPr>
              <w:t>tushtey</w:t>
            </w:r>
            <w:proofErr w:type="spellEnd"/>
            <w:r w:rsidRPr="00232898">
              <w:rPr>
                <w:rFonts w:ascii="Garamond" w:hAnsi="Garamond"/>
                <w:i/>
                <w:sz w:val="28"/>
                <w:szCs w:val="28"/>
              </w:rPr>
              <w:t xml:space="preserve"> </w:t>
            </w:r>
            <w:proofErr w:type="spellStart"/>
            <w:r w:rsidRPr="00232898">
              <w:rPr>
                <w:rFonts w:ascii="Garamond" w:hAnsi="Garamond"/>
                <w:i/>
                <w:sz w:val="28"/>
                <w:szCs w:val="28"/>
              </w:rPr>
              <w:t>jeh</w:t>
            </w:r>
            <w:proofErr w:type="spellEnd"/>
            <w:r w:rsidRPr="00232898">
              <w:rPr>
                <w:rFonts w:ascii="Garamond" w:hAnsi="Garamond"/>
                <w:i/>
                <w:sz w:val="28"/>
                <w:szCs w:val="28"/>
              </w:rPr>
              <w:t xml:space="preserve"> </w:t>
            </w:r>
            <w:proofErr w:type="spellStart"/>
            <w:r w:rsidRPr="00232898">
              <w:rPr>
                <w:rFonts w:ascii="Garamond" w:hAnsi="Garamond"/>
                <w:i/>
                <w:sz w:val="28"/>
                <w:szCs w:val="28"/>
              </w:rPr>
              <w:t>dty</w:t>
            </w:r>
            <w:proofErr w:type="spellEnd"/>
            <w:r w:rsidRPr="00232898">
              <w:rPr>
                <w:rFonts w:ascii="Garamond" w:hAnsi="Garamond"/>
                <w:i/>
                <w:sz w:val="28"/>
                <w:szCs w:val="28"/>
              </w:rPr>
              <w:t xml:space="preserve"> </w:t>
            </w:r>
            <w:proofErr w:type="spellStart"/>
            <w:r w:rsidRPr="00232898">
              <w:rPr>
                <w:rFonts w:ascii="Garamond" w:hAnsi="Garamond"/>
                <w:i/>
                <w:sz w:val="28"/>
                <w:szCs w:val="28"/>
              </w:rPr>
              <w:t>raadjin</w:t>
            </w:r>
            <w:proofErr w:type="spellEnd"/>
            <w:r w:rsidRPr="00232898">
              <w:rPr>
                <w:rFonts w:ascii="Garamond" w:hAnsi="Garamond"/>
                <w:i/>
                <w:sz w:val="28"/>
                <w:szCs w:val="28"/>
              </w:rPr>
              <w:t>.</w:t>
            </w:r>
            <w:r w:rsidRPr="00232898">
              <w:rPr>
                <w:rFonts w:ascii="Garamond" w:hAnsi="Garamond"/>
                <w:sz w:val="28"/>
                <w:szCs w:val="28"/>
              </w:rPr>
              <w:t xml:space="preserve"> </w:t>
            </w:r>
          </w:p>
        </w:tc>
        <w:tc>
          <w:tcPr>
            <w:tcW w:w="0" w:type="auto"/>
          </w:tcPr>
          <w:p w14:paraId="690A0CF3" w14:textId="77777777" w:rsidR="00765571" w:rsidRPr="00472FF6" w:rsidRDefault="00765571" w:rsidP="00DB60C3">
            <w:pPr>
              <w:pStyle w:val="ListParagraph"/>
              <w:ind w:left="0" w:firstLine="227"/>
              <w:jc w:val="both"/>
              <w:rPr>
                <w:rFonts w:ascii="Garamond" w:hAnsi="Garamond" w:cs="Times New Roman"/>
                <w:sz w:val="28"/>
              </w:rPr>
            </w:pPr>
            <w:r w:rsidRPr="00472FF6">
              <w:rPr>
                <w:rFonts w:ascii="Garamond" w:hAnsi="Garamond" w:cs="Times New Roman"/>
                <w:i/>
                <w:sz w:val="28"/>
              </w:rPr>
              <w:t>And lastly, there are many</w:t>
            </w:r>
            <w:r w:rsidRPr="00472FF6">
              <w:rPr>
                <w:rFonts w:ascii="Garamond" w:hAnsi="Garamond" w:cs="Times New Roman"/>
                <w:sz w:val="28"/>
              </w:rPr>
              <w:t xml:space="preserve"> who do despite to the Holy Spirit, </w:t>
            </w:r>
            <w:r w:rsidRPr="00472FF6">
              <w:rPr>
                <w:rFonts w:ascii="Garamond" w:hAnsi="Garamond" w:cs="Times New Roman"/>
                <w:i/>
                <w:sz w:val="28"/>
              </w:rPr>
              <w:t>saying</w:t>
            </w:r>
            <w:r w:rsidRPr="00472FF6">
              <w:rPr>
                <w:rFonts w:ascii="Garamond" w:hAnsi="Garamond" w:cs="Times New Roman"/>
                <w:sz w:val="28"/>
              </w:rPr>
              <w:t>, Depart from us, for we desire not the knowledge of thy ways.</w:t>
            </w:r>
          </w:p>
        </w:tc>
        <w:tc>
          <w:tcPr>
            <w:tcW w:w="0" w:type="auto"/>
          </w:tcPr>
          <w:p w14:paraId="419FC235" w14:textId="77777777" w:rsidR="004F1F48" w:rsidRDefault="004F1F48" w:rsidP="00C82D1A">
            <w:pPr>
              <w:pStyle w:val="ListParagraph"/>
              <w:ind w:left="0"/>
              <w:rPr>
                <w:rFonts w:ascii="Garamond" w:hAnsi="Garamond" w:cs="Times New Roman"/>
                <w:sz w:val="20"/>
                <w:szCs w:val="20"/>
              </w:rPr>
            </w:pPr>
          </w:p>
          <w:p w14:paraId="28EA55BB" w14:textId="77777777" w:rsidR="00765571" w:rsidRDefault="00B525C6" w:rsidP="00C82D1A">
            <w:pPr>
              <w:pStyle w:val="ListParagraph"/>
              <w:ind w:left="0"/>
              <w:rPr>
                <w:rFonts w:ascii="Garamond" w:hAnsi="Garamond" w:cs="Times New Roman"/>
                <w:sz w:val="20"/>
                <w:szCs w:val="20"/>
              </w:rPr>
            </w:pPr>
            <w:r>
              <w:rPr>
                <w:rFonts w:ascii="Garamond" w:hAnsi="Garamond" w:cs="Times New Roman"/>
                <w:sz w:val="20"/>
                <w:szCs w:val="20"/>
              </w:rPr>
              <w:t>Heb. 10. 29.</w:t>
            </w:r>
          </w:p>
          <w:p w14:paraId="40E79EAE" w14:textId="77777777" w:rsidR="00B525C6" w:rsidRDefault="00B525C6" w:rsidP="00C82D1A">
            <w:pPr>
              <w:pStyle w:val="ListParagraph"/>
              <w:ind w:left="0"/>
              <w:rPr>
                <w:rFonts w:ascii="Garamond" w:hAnsi="Garamond" w:cs="Times New Roman"/>
                <w:sz w:val="20"/>
                <w:szCs w:val="20"/>
              </w:rPr>
            </w:pPr>
          </w:p>
          <w:p w14:paraId="10BF5873" w14:textId="77777777" w:rsidR="00B525C6" w:rsidRPr="00B525C6" w:rsidRDefault="00B525C6" w:rsidP="00C82D1A">
            <w:pPr>
              <w:pStyle w:val="ListParagraph"/>
              <w:ind w:left="0"/>
              <w:rPr>
                <w:rFonts w:ascii="Garamond" w:hAnsi="Garamond" w:cs="Times New Roman"/>
                <w:sz w:val="20"/>
                <w:szCs w:val="20"/>
              </w:rPr>
            </w:pPr>
            <w:r>
              <w:rPr>
                <w:rFonts w:ascii="Garamond" w:hAnsi="Garamond" w:cs="Times New Roman"/>
                <w:sz w:val="20"/>
                <w:szCs w:val="20"/>
              </w:rPr>
              <w:t>Job 21. 14.</w:t>
            </w:r>
          </w:p>
        </w:tc>
      </w:tr>
      <w:tr w:rsidR="00765571" w:rsidRPr="00472FF6" w14:paraId="7C12354D" w14:textId="77777777" w:rsidTr="00C82D1A">
        <w:tc>
          <w:tcPr>
            <w:tcW w:w="0" w:type="auto"/>
          </w:tcPr>
          <w:p w14:paraId="77DE2335"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r w:rsidRPr="00232898">
              <w:rPr>
                <w:rFonts w:ascii="Garamond" w:hAnsi="Garamond"/>
                <w:i/>
                <w:sz w:val="28"/>
                <w:szCs w:val="28"/>
              </w:rPr>
              <w:t>Q.</w:t>
            </w:r>
            <w:r w:rsidRPr="00232898">
              <w:rPr>
                <w:rFonts w:ascii="Garamond" w:hAnsi="Garamond"/>
                <w:sz w:val="28"/>
                <w:szCs w:val="28"/>
              </w:rPr>
              <w:t xml:space="preserve"> </w:t>
            </w:r>
            <w:proofErr w:type="spellStart"/>
            <w:r w:rsidRPr="00232898">
              <w:rPr>
                <w:rFonts w:ascii="Garamond" w:hAnsi="Garamond"/>
                <w:sz w:val="28"/>
                <w:szCs w:val="28"/>
              </w:rPr>
              <w:t>Cre’n</w:t>
            </w:r>
            <w:proofErr w:type="spellEnd"/>
            <w:r w:rsidRPr="00232898">
              <w:rPr>
                <w:rFonts w:ascii="Garamond" w:hAnsi="Garamond"/>
                <w:sz w:val="28"/>
                <w:szCs w:val="28"/>
              </w:rPr>
              <w:t xml:space="preserve"> </w:t>
            </w:r>
            <w:proofErr w:type="spellStart"/>
            <w:r w:rsidRPr="00232898">
              <w:rPr>
                <w:rFonts w:ascii="Garamond" w:hAnsi="Garamond"/>
                <w:sz w:val="28"/>
                <w:szCs w:val="28"/>
              </w:rPr>
              <w:t>vondeish</w:t>
            </w:r>
            <w:proofErr w:type="spellEnd"/>
            <w:r w:rsidRPr="00232898">
              <w:rPr>
                <w:rFonts w:ascii="Garamond" w:hAnsi="Garamond"/>
                <w:sz w:val="28"/>
                <w:szCs w:val="28"/>
              </w:rPr>
              <w:t xml:space="preserve"> vees y </w:t>
            </w:r>
            <w:proofErr w:type="spellStart"/>
            <w:r w:rsidRPr="00232898">
              <w:rPr>
                <w:rFonts w:ascii="Garamond" w:hAnsi="Garamond"/>
                <w:sz w:val="28"/>
                <w:szCs w:val="28"/>
              </w:rPr>
              <w:t>Credjue</w:t>
            </w:r>
            <w:proofErr w:type="spellEnd"/>
            <w:r w:rsidRPr="00232898">
              <w:rPr>
                <w:rFonts w:ascii="Garamond" w:hAnsi="Garamond"/>
                <w:sz w:val="28"/>
                <w:szCs w:val="28"/>
              </w:rPr>
              <w:t xml:space="preserve"> </w:t>
            </w:r>
            <w:proofErr w:type="spellStart"/>
            <w:r w:rsidRPr="00232898">
              <w:rPr>
                <w:rFonts w:ascii="Garamond" w:hAnsi="Garamond"/>
                <w:sz w:val="28"/>
                <w:szCs w:val="28"/>
              </w:rPr>
              <w:t>shoh</w:t>
            </w:r>
            <w:proofErr w:type="spellEnd"/>
            <w:r w:rsidRPr="00232898">
              <w:rPr>
                <w:rFonts w:ascii="Garamond" w:hAnsi="Garamond"/>
                <w:sz w:val="28"/>
                <w:szCs w:val="28"/>
              </w:rPr>
              <w:t xml:space="preserve"> </w:t>
            </w:r>
            <w:proofErr w:type="spellStart"/>
            <w:r w:rsidRPr="00232898">
              <w:rPr>
                <w:rFonts w:ascii="Garamond" w:hAnsi="Garamond"/>
                <w:sz w:val="28"/>
                <w:szCs w:val="28"/>
              </w:rPr>
              <w:t>dooin</w:t>
            </w:r>
            <w:proofErr w:type="spellEnd"/>
            <w:r w:rsidR="002C617D" w:rsidRPr="002C617D">
              <w:rPr>
                <w:rFonts w:ascii="Garamond" w:hAnsi="Garamond"/>
                <w:i/>
                <w:sz w:val="28"/>
                <w:szCs w:val="28"/>
              </w:rPr>
              <w:t> </w:t>
            </w:r>
            <w:r w:rsidR="00C57BF1" w:rsidRPr="00C57BF1">
              <w:rPr>
                <w:rFonts w:ascii="Garamond" w:hAnsi="Garamond"/>
                <w:sz w:val="28"/>
                <w:szCs w:val="28"/>
              </w:rPr>
              <w:t>?</w:t>
            </w:r>
            <w:r w:rsidRPr="00232898">
              <w:rPr>
                <w:rFonts w:ascii="Garamond" w:hAnsi="Garamond"/>
                <w:sz w:val="28"/>
                <w:szCs w:val="28"/>
              </w:rPr>
              <w:t xml:space="preserve"> </w:t>
            </w:r>
          </w:p>
        </w:tc>
        <w:tc>
          <w:tcPr>
            <w:tcW w:w="0" w:type="auto"/>
          </w:tcPr>
          <w:p w14:paraId="1FF99175"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Of what use will this Belief be to us</w:t>
            </w:r>
            <w:r w:rsidR="002C617D" w:rsidRPr="002C617D">
              <w:rPr>
                <w:rFonts w:ascii="Garamond" w:hAnsi="Garamond" w:cs="Times New Roman"/>
                <w:i/>
                <w:sz w:val="28"/>
              </w:rPr>
              <w:t> ?</w:t>
            </w:r>
          </w:p>
        </w:tc>
        <w:tc>
          <w:tcPr>
            <w:tcW w:w="0" w:type="auto"/>
          </w:tcPr>
          <w:p w14:paraId="444DE9E1" w14:textId="77777777" w:rsidR="00765571" w:rsidRPr="008A3D8D" w:rsidRDefault="00765571" w:rsidP="00C82D1A">
            <w:pPr>
              <w:pStyle w:val="ListParagraph"/>
              <w:ind w:left="0"/>
              <w:rPr>
                <w:rFonts w:ascii="Garamond" w:hAnsi="Garamond" w:cs="Times New Roman"/>
                <w:sz w:val="20"/>
                <w:szCs w:val="20"/>
              </w:rPr>
            </w:pPr>
          </w:p>
        </w:tc>
      </w:tr>
      <w:tr w:rsidR="00765571" w:rsidRPr="00472FF6" w14:paraId="70A21AD5" w14:textId="77777777" w:rsidTr="00C82D1A">
        <w:tc>
          <w:tcPr>
            <w:tcW w:w="0" w:type="auto"/>
          </w:tcPr>
          <w:p w14:paraId="6193BFA2"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r w:rsidRPr="00232898">
              <w:rPr>
                <w:rFonts w:ascii="Garamond" w:hAnsi="Garamond"/>
                <w:i/>
                <w:sz w:val="28"/>
                <w:szCs w:val="28"/>
              </w:rPr>
              <w:t xml:space="preserve">A. </w:t>
            </w:r>
            <w:proofErr w:type="spellStart"/>
            <w:r w:rsidRPr="00232898">
              <w:rPr>
                <w:rFonts w:ascii="Garamond" w:hAnsi="Garamond"/>
                <w:sz w:val="28"/>
                <w:szCs w:val="28"/>
              </w:rPr>
              <w:t>Freilee</w:t>
            </w:r>
            <w:proofErr w:type="spellEnd"/>
            <w:r w:rsidRPr="00232898">
              <w:rPr>
                <w:rFonts w:ascii="Garamond" w:hAnsi="Garamond"/>
                <w:sz w:val="28"/>
                <w:szCs w:val="28"/>
              </w:rPr>
              <w:t xml:space="preserve"> eh </w:t>
            </w:r>
            <w:proofErr w:type="spellStart"/>
            <w:r w:rsidRPr="00232898">
              <w:rPr>
                <w:rFonts w:ascii="Garamond" w:hAnsi="Garamond"/>
                <w:sz w:val="28"/>
                <w:szCs w:val="28"/>
              </w:rPr>
              <w:t>oo</w:t>
            </w:r>
            <w:proofErr w:type="spellEnd"/>
            <w:r w:rsidRPr="00232898">
              <w:rPr>
                <w:rFonts w:ascii="Garamond" w:hAnsi="Garamond"/>
                <w:sz w:val="28"/>
                <w:szCs w:val="28"/>
              </w:rPr>
              <w:t xml:space="preserve"> </w:t>
            </w:r>
            <w:proofErr w:type="spellStart"/>
            <w:r w:rsidRPr="00232898">
              <w:rPr>
                <w:rFonts w:ascii="Garamond" w:hAnsi="Garamond"/>
                <w:sz w:val="28"/>
                <w:szCs w:val="28"/>
              </w:rPr>
              <w:t>veih</w:t>
            </w:r>
            <w:proofErr w:type="spellEnd"/>
            <w:r w:rsidRPr="00232898">
              <w:rPr>
                <w:rFonts w:ascii="Garamond" w:hAnsi="Garamond"/>
                <w:sz w:val="28"/>
                <w:szCs w:val="28"/>
              </w:rPr>
              <w:t xml:space="preserve"> mee-</w:t>
            </w:r>
            <w:proofErr w:type="spellStart"/>
            <w:r w:rsidRPr="00232898">
              <w:rPr>
                <w:rFonts w:ascii="Garamond" w:hAnsi="Garamond"/>
                <w:sz w:val="28"/>
                <w:szCs w:val="28"/>
              </w:rPr>
              <w:t>hreshteil</w:t>
            </w:r>
            <w:proofErr w:type="spellEnd"/>
            <w:r w:rsidR="002C617D" w:rsidRPr="002C617D">
              <w:rPr>
                <w:rFonts w:ascii="Garamond" w:hAnsi="Garamond"/>
                <w:sz w:val="28"/>
                <w:szCs w:val="28"/>
              </w:rPr>
              <w:t> ;</w:t>
            </w:r>
            <w:r w:rsidRPr="00232898">
              <w:rPr>
                <w:rFonts w:ascii="Garamond" w:hAnsi="Garamond"/>
                <w:sz w:val="28"/>
                <w:szCs w:val="28"/>
              </w:rPr>
              <w:t xml:space="preserve"> </w:t>
            </w:r>
            <w:proofErr w:type="spellStart"/>
            <w:r w:rsidRPr="00232898">
              <w:rPr>
                <w:rFonts w:ascii="Garamond" w:hAnsi="Garamond"/>
                <w:sz w:val="28"/>
                <w:szCs w:val="28"/>
              </w:rPr>
              <w:t>foddee</w:t>
            </w:r>
            <w:proofErr w:type="spellEnd"/>
            <w:r w:rsidRPr="00232898">
              <w:rPr>
                <w:rFonts w:ascii="Garamond" w:hAnsi="Garamond"/>
                <w:sz w:val="28"/>
                <w:szCs w:val="28"/>
              </w:rPr>
              <w:t xml:space="preserve"> </w:t>
            </w:r>
            <w:proofErr w:type="spellStart"/>
            <w:r w:rsidRPr="00232898">
              <w:rPr>
                <w:rFonts w:ascii="Garamond" w:hAnsi="Garamond"/>
                <w:sz w:val="28"/>
                <w:szCs w:val="28"/>
              </w:rPr>
              <w:t>niart</w:t>
            </w:r>
            <w:proofErr w:type="spellEnd"/>
            <w:r w:rsidRPr="00232898">
              <w:rPr>
                <w:rFonts w:ascii="Garamond" w:hAnsi="Garamond"/>
                <w:sz w:val="28"/>
                <w:szCs w:val="28"/>
              </w:rPr>
              <w:t xml:space="preserve"> y </w:t>
            </w:r>
            <w:proofErr w:type="spellStart"/>
            <w:r w:rsidRPr="00232898">
              <w:rPr>
                <w:rFonts w:ascii="Garamond" w:hAnsi="Garamond"/>
                <w:sz w:val="28"/>
                <w:szCs w:val="28"/>
              </w:rPr>
              <w:t>dooghys</w:t>
            </w:r>
            <w:proofErr w:type="spellEnd"/>
            <w:r w:rsidRPr="00232898">
              <w:rPr>
                <w:rFonts w:ascii="Garamond" w:hAnsi="Garamond"/>
                <w:sz w:val="28"/>
                <w:szCs w:val="28"/>
              </w:rPr>
              <w:t xml:space="preserve"> </w:t>
            </w:r>
            <w:proofErr w:type="spellStart"/>
            <w:r w:rsidRPr="00232898">
              <w:rPr>
                <w:rFonts w:ascii="Garamond" w:hAnsi="Garamond"/>
                <w:sz w:val="28"/>
                <w:szCs w:val="28"/>
              </w:rPr>
              <w:t>ayd</w:t>
            </w:r>
            <w:proofErr w:type="spellEnd"/>
            <w:r w:rsidRPr="00232898">
              <w:rPr>
                <w:rFonts w:ascii="Garamond" w:hAnsi="Garamond"/>
                <w:sz w:val="28"/>
                <w:szCs w:val="28"/>
              </w:rPr>
              <w:t xml:space="preserve"> </w:t>
            </w:r>
            <w:proofErr w:type="spellStart"/>
            <w:r w:rsidRPr="00232898">
              <w:rPr>
                <w:rFonts w:ascii="Garamond" w:hAnsi="Garamond"/>
                <w:sz w:val="28"/>
                <w:szCs w:val="28"/>
              </w:rPr>
              <w:t>ve</w:t>
            </w:r>
            <w:proofErr w:type="spellEnd"/>
            <w:r w:rsidRPr="00232898">
              <w:rPr>
                <w:rFonts w:ascii="Garamond" w:hAnsi="Garamond"/>
                <w:sz w:val="28"/>
                <w:szCs w:val="28"/>
              </w:rPr>
              <w:t xml:space="preserve"> </w:t>
            </w:r>
            <w:proofErr w:type="spellStart"/>
            <w:r w:rsidRPr="00232898">
              <w:rPr>
                <w:rFonts w:ascii="Garamond" w:hAnsi="Garamond"/>
                <w:sz w:val="28"/>
                <w:szCs w:val="28"/>
              </w:rPr>
              <w:t>mooar</w:t>
            </w:r>
            <w:proofErr w:type="spellEnd"/>
            <w:r w:rsidRPr="00232898">
              <w:rPr>
                <w:rFonts w:ascii="Garamond" w:hAnsi="Garamond"/>
                <w:sz w:val="28"/>
                <w:szCs w:val="28"/>
              </w:rPr>
              <w:t xml:space="preserve">, as </w:t>
            </w:r>
            <w:proofErr w:type="spellStart"/>
            <w:r w:rsidRPr="00232898">
              <w:rPr>
                <w:rFonts w:ascii="Garamond" w:hAnsi="Garamond"/>
                <w:sz w:val="28"/>
                <w:szCs w:val="28"/>
              </w:rPr>
              <w:t>gys</w:t>
            </w:r>
            <w:proofErr w:type="spellEnd"/>
            <w:r w:rsidRPr="00232898">
              <w:rPr>
                <w:rFonts w:ascii="Garamond" w:hAnsi="Garamond"/>
                <w:sz w:val="28"/>
                <w:szCs w:val="28"/>
              </w:rPr>
              <w:t xml:space="preserve"> </w:t>
            </w:r>
            <w:proofErr w:type="spellStart"/>
            <w:r w:rsidRPr="00232898">
              <w:rPr>
                <w:rFonts w:ascii="Garamond" w:hAnsi="Garamond"/>
                <w:sz w:val="28"/>
                <w:szCs w:val="28"/>
              </w:rPr>
              <w:t>tushtey</w:t>
            </w:r>
            <w:proofErr w:type="spellEnd"/>
            <w:r w:rsidRPr="00232898">
              <w:rPr>
                <w:rFonts w:ascii="Garamond" w:hAnsi="Garamond"/>
                <w:sz w:val="28"/>
                <w:szCs w:val="28"/>
              </w:rPr>
              <w:t xml:space="preserve"> </w:t>
            </w:r>
            <w:proofErr w:type="spellStart"/>
            <w:r w:rsidRPr="00232898">
              <w:rPr>
                <w:rFonts w:ascii="Garamond" w:hAnsi="Garamond"/>
                <w:sz w:val="28"/>
                <w:szCs w:val="28"/>
              </w:rPr>
              <w:t>seihltagh</w:t>
            </w:r>
            <w:proofErr w:type="spellEnd"/>
            <w:r w:rsidRPr="00232898">
              <w:rPr>
                <w:rFonts w:ascii="Garamond" w:hAnsi="Garamond"/>
                <w:sz w:val="28"/>
                <w:szCs w:val="28"/>
              </w:rPr>
              <w:t xml:space="preserve"> </w:t>
            </w:r>
            <w:proofErr w:type="spellStart"/>
            <w:r w:rsidRPr="00232898">
              <w:rPr>
                <w:rFonts w:ascii="Garamond" w:hAnsi="Garamond"/>
                <w:sz w:val="28"/>
                <w:szCs w:val="28"/>
              </w:rPr>
              <w:t>niau-phossable</w:t>
            </w:r>
            <w:proofErr w:type="spellEnd"/>
            <w:r w:rsidRPr="00232898">
              <w:rPr>
                <w:rFonts w:ascii="Garamond" w:hAnsi="Garamond"/>
                <w:sz w:val="28"/>
                <w:szCs w:val="28"/>
              </w:rPr>
              <w:t xml:space="preserve"> y </w:t>
            </w:r>
            <w:proofErr w:type="spellStart"/>
            <w:r w:rsidRPr="00232898">
              <w:rPr>
                <w:rFonts w:ascii="Garamond" w:hAnsi="Garamond"/>
                <w:sz w:val="28"/>
                <w:szCs w:val="28"/>
              </w:rPr>
              <w:t>ve</w:t>
            </w:r>
            <w:proofErr w:type="spellEnd"/>
            <w:r w:rsidRPr="00232898">
              <w:rPr>
                <w:rFonts w:ascii="Garamond" w:hAnsi="Garamond"/>
                <w:sz w:val="28"/>
                <w:szCs w:val="28"/>
              </w:rPr>
              <w:t xml:space="preserve"> </w:t>
            </w:r>
            <w:proofErr w:type="spellStart"/>
            <w:r w:rsidRPr="00232898">
              <w:rPr>
                <w:rFonts w:ascii="Garamond" w:hAnsi="Garamond"/>
                <w:sz w:val="28"/>
                <w:szCs w:val="28"/>
              </w:rPr>
              <w:lastRenderedPageBreak/>
              <w:t>smaghtit</w:t>
            </w:r>
            <w:proofErr w:type="spellEnd"/>
            <w:r w:rsidRPr="00232898">
              <w:rPr>
                <w:rFonts w:ascii="Garamond" w:hAnsi="Garamond"/>
                <w:sz w:val="28"/>
                <w:szCs w:val="28"/>
              </w:rPr>
              <w:t xml:space="preserve">, </w:t>
            </w:r>
            <w:proofErr w:type="spellStart"/>
            <w:r w:rsidRPr="00232898">
              <w:rPr>
                <w:rFonts w:ascii="Garamond" w:hAnsi="Garamond"/>
                <w:sz w:val="28"/>
                <w:szCs w:val="28"/>
              </w:rPr>
              <w:t>agh</w:t>
            </w:r>
            <w:proofErr w:type="spellEnd"/>
            <w:r w:rsidRPr="00232898">
              <w:rPr>
                <w:rFonts w:ascii="Garamond" w:hAnsi="Garamond"/>
                <w:sz w:val="28"/>
                <w:szCs w:val="28"/>
              </w:rPr>
              <w:t xml:space="preserve"> </w:t>
            </w:r>
            <w:r w:rsidRPr="00232898">
              <w:rPr>
                <w:rFonts w:ascii="Garamond" w:hAnsi="Garamond"/>
                <w:i/>
                <w:sz w:val="28"/>
                <w:szCs w:val="28"/>
              </w:rPr>
              <w:t xml:space="preserve">cha </w:t>
            </w:r>
            <w:proofErr w:type="spellStart"/>
            <w:r w:rsidRPr="00232898">
              <w:rPr>
                <w:rFonts w:ascii="Garamond" w:hAnsi="Garamond"/>
                <w:i/>
                <w:sz w:val="28"/>
                <w:szCs w:val="28"/>
              </w:rPr>
              <w:t>vel</w:t>
            </w:r>
            <w:proofErr w:type="spellEnd"/>
            <w:r w:rsidRPr="00232898">
              <w:rPr>
                <w:rFonts w:ascii="Garamond" w:hAnsi="Garamond"/>
                <w:i/>
                <w:sz w:val="28"/>
                <w:szCs w:val="28"/>
              </w:rPr>
              <w:t xml:space="preserve"> nee </w:t>
            </w:r>
            <w:proofErr w:type="spellStart"/>
            <w:r w:rsidRPr="00232898">
              <w:rPr>
                <w:rFonts w:ascii="Garamond" w:hAnsi="Garamond"/>
                <w:i/>
                <w:sz w:val="28"/>
                <w:szCs w:val="28"/>
              </w:rPr>
              <w:t>erbee</w:t>
            </w:r>
            <w:proofErr w:type="spellEnd"/>
            <w:r w:rsidRPr="00232898">
              <w:rPr>
                <w:rFonts w:ascii="Garamond" w:hAnsi="Garamond"/>
                <w:i/>
                <w:sz w:val="28"/>
                <w:szCs w:val="28"/>
              </w:rPr>
              <w:t xml:space="preserve"> </w:t>
            </w:r>
            <w:proofErr w:type="spellStart"/>
            <w:r w:rsidRPr="00232898">
              <w:rPr>
                <w:rFonts w:ascii="Garamond" w:hAnsi="Garamond"/>
                <w:i/>
                <w:sz w:val="28"/>
                <w:szCs w:val="28"/>
              </w:rPr>
              <w:t>roa</w:t>
            </w:r>
            <w:proofErr w:type="spellEnd"/>
            <w:r w:rsidRPr="00232898">
              <w:rPr>
                <w:rFonts w:ascii="Garamond" w:hAnsi="Garamond"/>
                <w:i/>
                <w:sz w:val="28"/>
                <w:szCs w:val="28"/>
              </w:rPr>
              <w:t xml:space="preserve"> </w:t>
            </w:r>
            <w:proofErr w:type="spellStart"/>
            <w:r w:rsidRPr="00232898">
              <w:rPr>
                <w:rFonts w:ascii="Garamond" w:hAnsi="Garamond"/>
                <w:i/>
                <w:sz w:val="28"/>
                <w:szCs w:val="28"/>
              </w:rPr>
              <w:t>ghoillee</w:t>
            </w:r>
            <w:proofErr w:type="spellEnd"/>
            <w:r w:rsidRPr="00232898">
              <w:rPr>
                <w:rFonts w:ascii="Garamond" w:hAnsi="Garamond"/>
                <w:i/>
                <w:sz w:val="28"/>
                <w:szCs w:val="28"/>
              </w:rPr>
              <w:t xml:space="preserve"> da </w:t>
            </w:r>
            <w:proofErr w:type="spellStart"/>
            <w:r w:rsidRPr="00232898">
              <w:rPr>
                <w:rFonts w:ascii="Garamond" w:hAnsi="Garamond"/>
                <w:i/>
                <w:sz w:val="28"/>
                <w:szCs w:val="28"/>
              </w:rPr>
              <w:t>Jee</w:t>
            </w:r>
            <w:proofErr w:type="spellEnd"/>
            <w:r w:rsidRPr="00232898">
              <w:rPr>
                <w:rFonts w:ascii="Garamond" w:hAnsi="Garamond"/>
                <w:i/>
                <w:sz w:val="28"/>
                <w:szCs w:val="28"/>
              </w:rPr>
              <w:t xml:space="preserve">. </w:t>
            </w:r>
          </w:p>
        </w:tc>
        <w:tc>
          <w:tcPr>
            <w:tcW w:w="0" w:type="auto"/>
          </w:tcPr>
          <w:p w14:paraId="7C2BA302" w14:textId="77777777" w:rsidR="00765571" w:rsidRPr="00472FF6" w:rsidRDefault="00765571" w:rsidP="00DB60C3">
            <w:pPr>
              <w:pStyle w:val="ListParagraph"/>
              <w:ind w:left="0" w:firstLine="227"/>
              <w:jc w:val="both"/>
              <w:rPr>
                <w:rFonts w:ascii="Garamond" w:hAnsi="Garamond" w:cs="Times New Roman"/>
                <w:sz w:val="28"/>
              </w:rPr>
            </w:pPr>
            <w:r w:rsidRPr="00472FF6">
              <w:rPr>
                <w:rFonts w:ascii="Garamond" w:hAnsi="Garamond" w:cs="Times New Roman"/>
                <w:sz w:val="28"/>
              </w:rPr>
              <w:lastRenderedPageBreak/>
              <w:t xml:space="preserve">A. </w:t>
            </w:r>
            <w:r w:rsidRPr="00472FF6">
              <w:rPr>
                <w:rFonts w:ascii="Garamond" w:hAnsi="Garamond" w:cs="Times New Roman"/>
                <w:i/>
                <w:sz w:val="28"/>
              </w:rPr>
              <w:t>It will keep you from Despair</w:t>
            </w:r>
            <w:r w:rsidR="002C617D" w:rsidRPr="002C617D">
              <w:rPr>
                <w:rFonts w:ascii="Garamond" w:hAnsi="Garamond" w:cs="Times New Roman"/>
                <w:sz w:val="28"/>
              </w:rPr>
              <w:t> ;</w:t>
            </w:r>
            <w:r w:rsidRPr="00472FF6">
              <w:rPr>
                <w:rFonts w:ascii="Garamond" w:hAnsi="Garamond" w:cs="Times New Roman"/>
                <w:i/>
                <w:sz w:val="28"/>
              </w:rPr>
              <w:t xml:space="preserve"> your Corruptions may be great, and to human Reason</w:t>
            </w:r>
            <w:r w:rsidR="00B525C6">
              <w:rPr>
                <w:rFonts w:ascii="Garamond" w:hAnsi="Garamond" w:cs="Times New Roman"/>
                <w:i/>
                <w:sz w:val="28"/>
              </w:rPr>
              <w:t>,</w:t>
            </w:r>
            <w:r w:rsidRPr="00472FF6">
              <w:rPr>
                <w:rFonts w:ascii="Garamond" w:hAnsi="Garamond" w:cs="Times New Roman"/>
                <w:i/>
                <w:sz w:val="28"/>
              </w:rPr>
              <w:t xml:space="preserve"> impossible to be </w:t>
            </w:r>
            <w:r w:rsidRPr="00472FF6">
              <w:rPr>
                <w:rFonts w:ascii="Garamond" w:hAnsi="Garamond" w:cs="Times New Roman"/>
                <w:i/>
                <w:sz w:val="28"/>
              </w:rPr>
              <w:lastRenderedPageBreak/>
              <w:t>overcome</w:t>
            </w:r>
            <w:r w:rsidR="002C617D" w:rsidRPr="002C617D">
              <w:rPr>
                <w:rFonts w:ascii="Garamond" w:hAnsi="Garamond" w:cs="Times New Roman"/>
                <w:sz w:val="28"/>
              </w:rPr>
              <w:t> ;</w:t>
            </w:r>
            <w:r w:rsidRPr="00472FF6">
              <w:rPr>
                <w:rFonts w:ascii="Garamond" w:hAnsi="Garamond" w:cs="Times New Roman"/>
                <w:sz w:val="28"/>
              </w:rPr>
              <w:t xml:space="preserve"> but with God all things are possible.</w:t>
            </w:r>
          </w:p>
        </w:tc>
        <w:tc>
          <w:tcPr>
            <w:tcW w:w="0" w:type="auto"/>
          </w:tcPr>
          <w:p w14:paraId="311978EA" w14:textId="77777777" w:rsidR="00765571" w:rsidRDefault="00765571" w:rsidP="00C82D1A">
            <w:pPr>
              <w:pStyle w:val="ListParagraph"/>
              <w:ind w:left="0"/>
              <w:rPr>
                <w:rFonts w:ascii="Garamond" w:hAnsi="Garamond" w:cs="Times New Roman"/>
                <w:sz w:val="20"/>
                <w:szCs w:val="20"/>
              </w:rPr>
            </w:pPr>
          </w:p>
          <w:p w14:paraId="39408625" w14:textId="77777777" w:rsidR="00B525C6" w:rsidRDefault="00B525C6" w:rsidP="00C82D1A">
            <w:pPr>
              <w:pStyle w:val="ListParagraph"/>
              <w:ind w:left="0"/>
              <w:rPr>
                <w:rFonts w:ascii="Garamond" w:hAnsi="Garamond" w:cs="Times New Roman"/>
                <w:sz w:val="20"/>
                <w:szCs w:val="20"/>
              </w:rPr>
            </w:pPr>
          </w:p>
          <w:p w14:paraId="7B670ACF" w14:textId="77777777" w:rsidR="00B525C6" w:rsidRDefault="00B525C6" w:rsidP="00C82D1A">
            <w:pPr>
              <w:pStyle w:val="ListParagraph"/>
              <w:ind w:left="0"/>
              <w:rPr>
                <w:rFonts w:ascii="Garamond" w:hAnsi="Garamond" w:cs="Times New Roman"/>
                <w:sz w:val="20"/>
                <w:szCs w:val="20"/>
              </w:rPr>
            </w:pPr>
          </w:p>
          <w:p w14:paraId="3B16B171" w14:textId="77777777" w:rsidR="00B525C6" w:rsidRPr="008A3D8D" w:rsidRDefault="00B525C6" w:rsidP="00C82D1A">
            <w:pPr>
              <w:pStyle w:val="ListParagraph"/>
              <w:ind w:left="0"/>
              <w:rPr>
                <w:rFonts w:ascii="Garamond" w:hAnsi="Garamond" w:cs="Times New Roman"/>
                <w:sz w:val="20"/>
                <w:szCs w:val="20"/>
              </w:rPr>
            </w:pPr>
            <w:r>
              <w:rPr>
                <w:rFonts w:ascii="Garamond" w:hAnsi="Garamond" w:cs="Times New Roman"/>
                <w:sz w:val="20"/>
                <w:szCs w:val="20"/>
              </w:rPr>
              <w:t>Mar. 10. 27.</w:t>
            </w:r>
          </w:p>
        </w:tc>
      </w:tr>
      <w:tr w:rsidR="00765571" w:rsidRPr="00472FF6" w14:paraId="6C07EA08" w14:textId="77777777" w:rsidTr="00C82D1A">
        <w:tc>
          <w:tcPr>
            <w:tcW w:w="0" w:type="auto"/>
          </w:tcPr>
          <w:p w14:paraId="15EC54F8"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proofErr w:type="spellStart"/>
            <w:r w:rsidRPr="00232898">
              <w:rPr>
                <w:rFonts w:ascii="Garamond" w:hAnsi="Garamond"/>
                <w:sz w:val="28"/>
                <w:szCs w:val="28"/>
              </w:rPr>
              <w:t>Freilee</w:t>
            </w:r>
            <w:proofErr w:type="spellEnd"/>
            <w:r w:rsidRPr="00232898">
              <w:rPr>
                <w:rFonts w:ascii="Garamond" w:hAnsi="Garamond"/>
                <w:sz w:val="28"/>
                <w:szCs w:val="28"/>
              </w:rPr>
              <w:t xml:space="preserve"> eh </w:t>
            </w:r>
            <w:proofErr w:type="spellStart"/>
            <w:r w:rsidRPr="00232898">
              <w:rPr>
                <w:rFonts w:ascii="Garamond" w:hAnsi="Garamond"/>
                <w:sz w:val="28"/>
                <w:szCs w:val="28"/>
              </w:rPr>
              <w:t>oo</w:t>
            </w:r>
            <w:proofErr w:type="spellEnd"/>
            <w:r w:rsidRPr="00232898">
              <w:rPr>
                <w:rFonts w:ascii="Garamond" w:hAnsi="Garamond"/>
                <w:sz w:val="28"/>
                <w:szCs w:val="28"/>
              </w:rPr>
              <w:t xml:space="preserve"> </w:t>
            </w:r>
            <w:proofErr w:type="spellStart"/>
            <w:r w:rsidRPr="00232898">
              <w:rPr>
                <w:rFonts w:ascii="Garamond" w:hAnsi="Garamond"/>
                <w:sz w:val="28"/>
                <w:szCs w:val="28"/>
              </w:rPr>
              <w:t>veih</w:t>
            </w:r>
            <w:proofErr w:type="spellEnd"/>
            <w:r w:rsidRPr="00232898">
              <w:rPr>
                <w:rFonts w:ascii="Garamond" w:hAnsi="Garamond"/>
                <w:sz w:val="28"/>
                <w:szCs w:val="28"/>
              </w:rPr>
              <w:t xml:space="preserve"> </w:t>
            </w:r>
            <w:proofErr w:type="spellStart"/>
            <w:r w:rsidRPr="00232898">
              <w:rPr>
                <w:rFonts w:ascii="Garamond" w:hAnsi="Garamond"/>
                <w:sz w:val="28"/>
                <w:szCs w:val="28"/>
              </w:rPr>
              <w:t>danys</w:t>
            </w:r>
            <w:proofErr w:type="spellEnd"/>
            <w:r w:rsidRPr="00232898">
              <w:rPr>
                <w:rFonts w:ascii="Garamond" w:hAnsi="Garamond"/>
                <w:sz w:val="28"/>
                <w:szCs w:val="28"/>
              </w:rPr>
              <w:t xml:space="preserve">, cha </w:t>
            </w:r>
            <w:proofErr w:type="spellStart"/>
            <w:r w:rsidRPr="00232898">
              <w:rPr>
                <w:rFonts w:ascii="Garamond" w:hAnsi="Garamond"/>
                <w:sz w:val="28"/>
                <w:szCs w:val="28"/>
              </w:rPr>
              <w:t>jeagh</w:t>
            </w:r>
            <w:proofErr w:type="spellEnd"/>
            <w:r w:rsidRPr="00232898">
              <w:rPr>
                <w:rFonts w:ascii="Garamond" w:hAnsi="Garamond"/>
                <w:sz w:val="28"/>
                <w:szCs w:val="28"/>
              </w:rPr>
              <w:t xml:space="preserve"> </w:t>
            </w:r>
            <w:proofErr w:type="spellStart"/>
            <w:r w:rsidRPr="00232898">
              <w:rPr>
                <w:rFonts w:ascii="Garamond" w:hAnsi="Garamond"/>
                <w:sz w:val="28"/>
                <w:szCs w:val="28"/>
              </w:rPr>
              <w:t>oo</w:t>
            </w:r>
            <w:proofErr w:type="spellEnd"/>
            <w:r w:rsidRPr="00232898">
              <w:rPr>
                <w:rFonts w:ascii="Garamond" w:hAnsi="Garamond"/>
                <w:sz w:val="28"/>
                <w:szCs w:val="28"/>
              </w:rPr>
              <w:t xml:space="preserve"> </w:t>
            </w:r>
            <w:proofErr w:type="spellStart"/>
            <w:r w:rsidRPr="00232898">
              <w:rPr>
                <w:rFonts w:ascii="Garamond" w:hAnsi="Garamond"/>
                <w:sz w:val="28"/>
                <w:szCs w:val="28"/>
              </w:rPr>
              <w:t>lurg</w:t>
            </w:r>
            <w:proofErr w:type="spellEnd"/>
            <w:r w:rsidRPr="00232898">
              <w:rPr>
                <w:rFonts w:ascii="Garamond" w:hAnsi="Garamond"/>
                <w:sz w:val="28"/>
                <w:szCs w:val="28"/>
              </w:rPr>
              <w:t xml:space="preserve"> </w:t>
            </w:r>
            <w:proofErr w:type="spellStart"/>
            <w:r w:rsidRPr="00232898">
              <w:rPr>
                <w:rFonts w:ascii="Garamond" w:hAnsi="Garamond"/>
                <w:sz w:val="28"/>
                <w:szCs w:val="28"/>
              </w:rPr>
              <w:t>cooney</w:t>
            </w:r>
            <w:proofErr w:type="spellEnd"/>
            <w:r w:rsidRPr="00232898">
              <w:rPr>
                <w:rFonts w:ascii="Garamond" w:hAnsi="Garamond"/>
                <w:sz w:val="28"/>
                <w:szCs w:val="28"/>
              </w:rPr>
              <w:t xml:space="preserve"> Yee as gyn </w:t>
            </w:r>
            <w:proofErr w:type="spellStart"/>
            <w:r w:rsidRPr="00232898">
              <w:rPr>
                <w:rFonts w:ascii="Garamond" w:hAnsi="Garamond"/>
                <w:sz w:val="28"/>
                <w:szCs w:val="28"/>
              </w:rPr>
              <w:t>oo</w:t>
            </w:r>
            <w:proofErr w:type="spellEnd"/>
            <w:r w:rsidRPr="00232898">
              <w:rPr>
                <w:rFonts w:ascii="Garamond" w:hAnsi="Garamond"/>
                <w:sz w:val="28"/>
                <w:szCs w:val="28"/>
              </w:rPr>
              <w:t xml:space="preserve"> </w:t>
            </w:r>
            <w:proofErr w:type="spellStart"/>
            <w:r w:rsidRPr="00232898">
              <w:rPr>
                <w:rFonts w:ascii="Garamond" w:hAnsi="Garamond"/>
                <w:sz w:val="28"/>
                <w:szCs w:val="28"/>
              </w:rPr>
              <w:t>hene</w:t>
            </w:r>
            <w:proofErr w:type="spellEnd"/>
            <w:r w:rsidRPr="00232898">
              <w:rPr>
                <w:rFonts w:ascii="Garamond" w:hAnsi="Garamond"/>
                <w:sz w:val="28"/>
                <w:szCs w:val="28"/>
              </w:rPr>
              <w:t xml:space="preserve"> y </w:t>
            </w:r>
            <w:proofErr w:type="spellStart"/>
            <w:r w:rsidRPr="00232898">
              <w:rPr>
                <w:rFonts w:ascii="Garamond" w:hAnsi="Garamond"/>
                <w:sz w:val="28"/>
                <w:szCs w:val="28"/>
              </w:rPr>
              <w:t>yanoo</w:t>
            </w:r>
            <w:proofErr w:type="spellEnd"/>
            <w:r w:rsidRPr="00232898">
              <w:rPr>
                <w:rFonts w:ascii="Garamond" w:hAnsi="Garamond"/>
                <w:sz w:val="28"/>
                <w:szCs w:val="28"/>
              </w:rPr>
              <w:t xml:space="preserve"> </w:t>
            </w:r>
            <w:proofErr w:type="spellStart"/>
            <w:r w:rsidRPr="00232898">
              <w:rPr>
                <w:rFonts w:ascii="Garamond" w:hAnsi="Garamond"/>
                <w:sz w:val="28"/>
                <w:szCs w:val="28"/>
              </w:rPr>
              <w:t>ny</w:t>
            </w:r>
            <w:proofErr w:type="spellEnd"/>
            <w:r w:rsidRPr="00232898">
              <w:rPr>
                <w:rFonts w:ascii="Garamond" w:hAnsi="Garamond"/>
                <w:sz w:val="28"/>
                <w:szCs w:val="28"/>
              </w:rPr>
              <w:t xml:space="preserve"> </w:t>
            </w:r>
            <w:proofErr w:type="spellStart"/>
            <w:r w:rsidRPr="00232898">
              <w:rPr>
                <w:rFonts w:ascii="Garamond" w:hAnsi="Garamond"/>
                <w:sz w:val="28"/>
                <w:szCs w:val="28"/>
              </w:rPr>
              <w:t>oddys</w:t>
            </w:r>
            <w:proofErr w:type="spellEnd"/>
            <w:r w:rsidRPr="00232898">
              <w:rPr>
                <w:rFonts w:ascii="Garamond" w:hAnsi="Garamond"/>
                <w:sz w:val="28"/>
                <w:szCs w:val="28"/>
              </w:rPr>
              <w:t xml:space="preserve"> </w:t>
            </w:r>
            <w:proofErr w:type="spellStart"/>
            <w:r w:rsidRPr="00232898">
              <w:rPr>
                <w:rFonts w:ascii="Garamond" w:hAnsi="Garamond"/>
                <w:sz w:val="28"/>
                <w:szCs w:val="28"/>
              </w:rPr>
              <w:t>oo</w:t>
            </w:r>
            <w:proofErr w:type="spellEnd"/>
            <w:r w:rsidRPr="00232898">
              <w:rPr>
                <w:rFonts w:ascii="Garamond" w:hAnsi="Garamond"/>
                <w:sz w:val="28"/>
                <w:szCs w:val="28"/>
              </w:rPr>
              <w:t xml:space="preserve">. </w:t>
            </w:r>
          </w:p>
        </w:tc>
        <w:tc>
          <w:tcPr>
            <w:tcW w:w="0" w:type="auto"/>
          </w:tcPr>
          <w:p w14:paraId="26845DAD"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i/>
                <w:sz w:val="28"/>
              </w:rPr>
              <w:t>It will keep you from Presumption, you will not expect God’s Assistance, without using your own Endeavours.</w:t>
            </w:r>
          </w:p>
        </w:tc>
        <w:tc>
          <w:tcPr>
            <w:tcW w:w="0" w:type="auto"/>
          </w:tcPr>
          <w:p w14:paraId="3F0A7670" w14:textId="77777777" w:rsidR="00765571" w:rsidRDefault="00765571" w:rsidP="00C82D1A">
            <w:pPr>
              <w:pStyle w:val="ListParagraph"/>
              <w:ind w:left="0"/>
              <w:rPr>
                <w:rFonts w:ascii="Garamond" w:hAnsi="Garamond" w:cs="Times New Roman"/>
                <w:sz w:val="20"/>
                <w:szCs w:val="20"/>
              </w:rPr>
            </w:pPr>
          </w:p>
          <w:p w14:paraId="0F6E7032" w14:textId="77777777" w:rsidR="00B525C6" w:rsidRDefault="00B525C6" w:rsidP="00C82D1A">
            <w:pPr>
              <w:pStyle w:val="ListParagraph"/>
              <w:ind w:left="0"/>
              <w:rPr>
                <w:rFonts w:ascii="Garamond" w:hAnsi="Garamond" w:cs="Times New Roman"/>
                <w:sz w:val="20"/>
                <w:szCs w:val="20"/>
              </w:rPr>
            </w:pPr>
          </w:p>
          <w:p w14:paraId="1AD2E8E9" w14:textId="77777777" w:rsidR="00B51150" w:rsidRDefault="00B525C6" w:rsidP="00C82D1A">
            <w:pPr>
              <w:pStyle w:val="ListParagraph"/>
              <w:ind w:left="0"/>
              <w:rPr>
                <w:rFonts w:ascii="Garamond" w:hAnsi="Garamond" w:cs="Times New Roman"/>
                <w:sz w:val="20"/>
                <w:szCs w:val="20"/>
              </w:rPr>
            </w:pPr>
            <w:r>
              <w:rPr>
                <w:rFonts w:ascii="Garamond" w:hAnsi="Garamond" w:cs="Times New Roman"/>
                <w:sz w:val="20"/>
                <w:szCs w:val="20"/>
              </w:rPr>
              <w:t>Phil. 2.</w:t>
            </w:r>
          </w:p>
          <w:p w14:paraId="283DF5B5" w14:textId="77777777" w:rsidR="00B525C6" w:rsidRPr="00B525C6" w:rsidRDefault="00B525C6" w:rsidP="00C82D1A">
            <w:pPr>
              <w:pStyle w:val="ListParagraph"/>
              <w:ind w:left="0"/>
              <w:rPr>
                <w:rFonts w:ascii="Garamond" w:hAnsi="Garamond" w:cs="Times New Roman"/>
                <w:sz w:val="20"/>
                <w:szCs w:val="20"/>
              </w:rPr>
            </w:pPr>
            <w:r>
              <w:rPr>
                <w:rFonts w:ascii="Garamond" w:hAnsi="Garamond" w:cs="Times New Roman"/>
                <w:sz w:val="20"/>
                <w:szCs w:val="20"/>
              </w:rPr>
              <w:t>12.</w:t>
            </w:r>
          </w:p>
        </w:tc>
      </w:tr>
      <w:tr w:rsidR="00765571" w:rsidRPr="00472FF6" w14:paraId="1D178A23" w14:textId="77777777" w:rsidTr="00C82D1A">
        <w:tc>
          <w:tcPr>
            <w:tcW w:w="0" w:type="auto"/>
          </w:tcPr>
          <w:p w14:paraId="06AA277A"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r w:rsidRPr="00232898">
              <w:rPr>
                <w:rFonts w:ascii="Garamond" w:hAnsi="Garamond"/>
                <w:sz w:val="28"/>
                <w:szCs w:val="28"/>
              </w:rPr>
              <w:t xml:space="preserve">As er </w:t>
            </w:r>
            <w:proofErr w:type="spellStart"/>
            <w:r w:rsidRPr="00232898">
              <w:rPr>
                <w:rFonts w:ascii="Garamond" w:hAnsi="Garamond"/>
                <w:sz w:val="28"/>
                <w:szCs w:val="28"/>
              </w:rPr>
              <w:t>jerrey</w:t>
            </w:r>
            <w:proofErr w:type="spellEnd"/>
            <w:r w:rsidRPr="00232898">
              <w:rPr>
                <w:rFonts w:ascii="Garamond" w:hAnsi="Garamond"/>
                <w:sz w:val="28"/>
                <w:szCs w:val="28"/>
              </w:rPr>
              <w:t xml:space="preserve">, </w:t>
            </w:r>
            <w:proofErr w:type="spellStart"/>
            <w:r w:rsidRPr="00232898">
              <w:rPr>
                <w:rFonts w:ascii="Garamond" w:hAnsi="Garamond"/>
                <w:sz w:val="28"/>
                <w:szCs w:val="28"/>
              </w:rPr>
              <w:t>freilee</w:t>
            </w:r>
            <w:proofErr w:type="spellEnd"/>
            <w:r w:rsidRPr="00232898">
              <w:rPr>
                <w:rFonts w:ascii="Garamond" w:hAnsi="Garamond"/>
                <w:sz w:val="28"/>
                <w:szCs w:val="28"/>
              </w:rPr>
              <w:t xml:space="preserve"> eh </w:t>
            </w:r>
            <w:proofErr w:type="spellStart"/>
            <w:r w:rsidRPr="00232898">
              <w:rPr>
                <w:rFonts w:ascii="Garamond" w:hAnsi="Garamond"/>
                <w:sz w:val="28"/>
                <w:szCs w:val="28"/>
              </w:rPr>
              <w:t>oo</w:t>
            </w:r>
            <w:proofErr w:type="spellEnd"/>
            <w:r w:rsidRPr="00232898">
              <w:rPr>
                <w:rFonts w:ascii="Garamond" w:hAnsi="Garamond"/>
                <w:sz w:val="28"/>
                <w:szCs w:val="28"/>
              </w:rPr>
              <w:t xml:space="preserve"> </w:t>
            </w:r>
            <w:proofErr w:type="spellStart"/>
            <w:r w:rsidRPr="00232898">
              <w:rPr>
                <w:rFonts w:ascii="Garamond" w:hAnsi="Garamond"/>
                <w:sz w:val="28"/>
                <w:szCs w:val="28"/>
              </w:rPr>
              <w:t>veih</w:t>
            </w:r>
            <w:proofErr w:type="spellEnd"/>
            <w:r w:rsidRPr="00232898">
              <w:rPr>
                <w:rFonts w:ascii="Garamond" w:hAnsi="Garamond"/>
                <w:sz w:val="28"/>
                <w:szCs w:val="28"/>
              </w:rPr>
              <w:t xml:space="preserve"> </w:t>
            </w:r>
            <w:proofErr w:type="spellStart"/>
            <w:r w:rsidRPr="00232898">
              <w:rPr>
                <w:rFonts w:ascii="Garamond" w:hAnsi="Garamond"/>
                <w:sz w:val="28"/>
                <w:szCs w:val="28"/>
              </w:rPr>
              <w:t>roih</w:t>
            </w:r>
            <w:proofErr w:type="spellEnd"/>
            <w:r w:rsidRPr="00232898">
              <w:rPr>
                <w:rFonts w:ascii="Garamond" w:hAnsi="Garamond"/>
                <w:sz w:val="28"/>
                <w:szCs w:val="28"/>
              </w:rPr>
              <w:t xml:space="preserve"> </w:t>
            </w:r>
            <w:proofErr w:type="spellStart"/>
            <w:r w:rsidRPr="00232898">
              <w:rPr>
                <w:rFonts w:ascii="Garamond" w:hAnsi="Garamond"/>
                <w:sz w:val="28"/>
                <w:szCs w:val="28"/>
              </w:rPr>
              <w:t>ayns</w:t>
            </w:r>
            <w:proofErr w:type="spellEnd"/>
            <w:r w:rsidRPr="00232898">
              <w:rPr>
                <w:rFonts w:ascii="Garamond" w:hAnsi="Garamond"/>
                <w:sz w:val="28"/>
                <w:szCs w:val="28"/>
              </w:rPr>
              <w:t xml:space="preserve"> </w:t>
            </w:r>
            <w:proofErr w:type="spellStart"/>
            <w:r w:rsidRPr="00232898">
              <w:rPr>
                <w:rFonts w:ascii="Garamond" w:hAnsi="Garamond"/>
                <w:sz w:val="28"/>
                <w:szCs w:val="28"/>
              </w:rPr>
              <w:t>shiaghranys</w:t>
            </w:r>
            <w:proofErr w:type="spellEnd"/>
            <w:r w:rsidRPr="00232898">
              <w:rPr>
                <w:rFonts w:ascii="Garamond" w:hAnsi="Garamond"/>
                <w:sz w:val="28"/>
                <w:szCs w:val="28"/>
              </w:rPr>
              <w:t xml:space="preserve">, </w:t>
            </w:r>
            <w:proofErr w:type="spellStart"/>
            <w:r w:rsidRPr="00232898">
              <w:rPr>
                <w:rFonts w:ascii="Garamond" w:hAnsi="Garamond"/>
                <w:sz w:val="28"/>
                <w:szCs w:val="28"/>
              </w:rPr>
              <w:t>choud</w:t>
            </w:r>
            <w:proofErr w:type="spellEnd"/>
            <w:r w:rsidRPr="00232898">
              <w:rPr>
                <w:rFonts w:ascii="Garamond" w:hAnsi="Garamond"/>
                <w:sz w:val="28"/>
                <w:szCs w:val="28"/>
              </w:rPr>
              <w:t xml:space="preserve"> as </w:t>
            </w:r>
            <w:proofErr w:type="spellStart"/>
            <w:r w:rsidRPr="00232898">
              <w:rPr>
                <w:rFonts w:ascii="Garamond" w:hAnsi="Garamond"/>
                <w:sz w:val="28"/>
                <w:szCs w:val="28"/>
              </w:rPr>
              <w:t>eyrys</w:t>
            </w:r>
            <w:proofErr w:type="spellEnd"/>
            <w:r w:rsidRPr="00232898">
              <w:rPr>
                <w:rFonts w:ascii="Garamond" w:hAnsi="Garamond"/>
                <w:sz w:val="28"/>
                <w:szCs w:val="28"/>
              </w:rPr>
              <w:t xml:space="preserve"> </w:t>
            </w:r>
            <w:proofErr w:type="spellStart"/>
            <w:r w:rsidRPr="00232898">
              <w:rPr>
                <w:rFonts w:ascii="Garamond" w:hAnsi="Garamond"/>
                <w:sz w:val="28"/>
                <w:szCs w:val="28"/>
              </w:rPr>
              <w:t>oo</w:t>
            </w:r>
            <w:proofErr w:type="spellEnd"/>
            <w:r w:rsidRPr="00232898">
              <w:rPr>
                <w:rFonts w:ascii="Garamond" w:hAnsi="Garamond"/>
                <w:sz w:val="28"/>
                <w:szCs w:val="28"/>
              </w:rPr>
              <w:t xml:space="preserve"> er y </w:t>
            </w:r>
            <w:r w:rsidRPr="00B525C6">
              <w:rPr>
                <w:rFonts w:ascii="Garamond" w:hAnsi="Garamond"/>
                <w:i/>
                <w:sz w:val="28"/>
                <w:szCs w:val="28"/>
              </w:rPr>
              <w:t>G</w:t>
            </w:r>
            <w:r w:rsidRPr="00232898">
              <w:rPr>
                <w:rFonts w:ascii="Garamond" w:hAnsi="Garamond"/>
                <w:i/>
                <w:sz w:val="28"/>
                <w:szCs w:val="28"/>
              </w:rPr>
              <w:t>oo</w:t>
            </w:r>
            <w:r w:rsidRPr="00232898">
              <w:rPr>
                <w:rFonts w:ascii="Garamond" w:hAnsi="Garamond"/>
                <w:sz w:val="28"/>
                <w:szCs w:val="28"/>
              </w:rPr>
              <w:t xml:space="preserve"> </w:t>
            </w:r>
            <w:proofErr w:type="spellStart"/>
            <w:r w:rsidRPr="00232898">
              <w:rPr>
                <w:rFonts w:ascii="Garamond" w:hAnsi="Garamond"/>
                <w:sz w:val="28"/>
                <w:szCs w:val="28"/>
              </w:rPr>
              <w:t>t’eshyn</w:t>
            </w:r>
            <w:proofErr w:type="spellEnd"/>
            <w:r w:rsidRPr="00232898">
              <w:rPr>
                <w:rFonts w:ascii="Garamond" w:hAnsi="Garamond"/>
                <w:sz w:val="28"/>
                <w:szCs w:val="28"/>
              </w:rPr>
              <w:t xml:space="preserve"> er </w:t>
            </w:r>
            <w:proofErr w:type="spellStart"/>
            <w:r w:rsidRPr="00232898">
              <w:rPr>
                <w:rFonts w:ascii="Garamond" w:hAnsi="Garamond"/>
                <w:sz w:val="28"/>
                <w:szCs w:val="28"/>
              </w:rPr>
              <w:t>livrey</w:t>
            </w:r>
            <w:proofErr w:type="spellEnd"/>
            <w:r w:rsidRPr="00232898">
              <w:rPr>
                <w:rFonts w:ascii="Garamond" w:hAnsi="Garamond"/>
                <w:sz w:val="28"/>
                <w:szCs w:val="28"/>
              </w:rPr>
              <w:t xml:space="preserve">, er </w:t>
            </w:r>
            <w:proofErr w:type="spellStart"/>
            <w:r w:rsidRPr="00232898">
              <w:rPr>
                <w:rFonts w:ascii="Garamond" w:hAnsi="Garamond"/>
                <w:sz w:val="28"/>
                <w:szCs w:val="28"/>
              </w:rPr>
              <w:t>ny</w:t>
            </w:r>
            <w:proofErr w:type="spellEnd"/>
            <w:r w:rsidRPr="00232898">
              <w:rPr>
                <w:rFonts w:ascii="Garamond" w:hAnsi="Garamond"/>
                <w:sz w:val="28"/>
                <w:szCs w:val="28"/>
              </w:rPr>
              <w:t xml:space="preserve"> </w:t>
            </w:r>
            <w:proofErr w:type="spellStart"/>
            <w:r w:rsidRPr="00232898">
              <w:rPr>
                <w:rFonts w:ascii="Garamond" w:hAnsi="Garamond"/>
                <w:i/>
                <w:sz w:val="28"/>
                <w:szCs w:val="28"/>
              </w:rPr>
              <w:t>Sagyrtyn</w:t>
            </w:r>
            <w:proofErr w:type="spellEnd"/>
            <w:r w:rsidRPr="00232898">
              <w:rPr>
                <w:rFonts w:ascii="Garamond" w:hAnsi="Garamond"/>
                <w:sz w:val="28"/>
                <w:szCs w:val="28"/>
              </w:rPr>
              <w:t xml:space="preserve"> </w:t>
            </w:r>
            <w:proofErr w:type="spellStart"/>
            <w:r w:rsidRPr="00232898">
              <w:rPr>
                <w:rFonts w:ascii="Garamond" w:hAnsi="Garamond"/>
                <w:i/>
                <w:sz w:val="28"/>
                <w:szCs w:val="28"/>
              </w:rPr>
              <w:t>t’eshyn</w:t>
            </w:r>
            <w:proofErr w:type="spellEnd"/>
            <w:r w:rsidRPr="00232898">
              <w:rPr>
                <w:rFonts w:ascii="Garamond" w:hAnsi="Garamond"/>
                <w:sz w:val="28"/>
                <w:szCs w:val="28"/>
              </w:rPr>
              <w:t xml:space="preserve"> er chur er </w:t>
            </w:r>
            <w:proofErr w:type="spellStart"/>
            <w:r w:rsidRPr="00232898">
              <w:rPr>
                <w:rFonts w:ascii="Garamond" w:hAnsi="Garamond"/>
                <w:sz w:val="28"/>
                <w:szCs w:val="28"/>
              </w:rPr>
              <w:t>chaghteraght</w:t>
            </w:r>
            <w:proofErr w:type="spellEnd"/>
            <w:r w:rsidRPr="00232898">
              <w:rPr>
                <w:rFonts w:ascii="Garamond" w:hAnsi="Garamond"/>
                <w:sz w:val="28"/>
                <w:szCs w:val="28"/>
              </w:rPr>
              <w:t xml:space="preserve"> as </w:t>
            </w:r>
            <w:proofErr w:type="spellStart"/>
            <w:r w:rsidRPr="00232898">
              <w:rPr>
                <w:rFonts w:ascii="Garamond" w:hAnsi="Garamond"/>
                <w:sz w:val="28"/>
                <w:szCs w:val="28"/>
              </w:rPr>
              <w:t>vaghey</w:t>
            </w:r>
            <w:proofErr w:type="spellEnd"/>
            <w:r w:rsidRPr="00232898">
              <w:rPr>
                <w:rFonts w:ascii="Garamond" w:hAnsi="Garamond"/>
                <w:sz w:val="28"/>
                <w:szCs w:val="28"/>
              </w:rPr>
              <w:t xml:space="preserve"> </w:t>
            </w:r>
            <w:proofErr w:type="spellStart"/>
            <w:r w:rsidRPr="00232898">
              <w:rPr>
                <w:rFonts w:ascii="Garamond" w:hAnsi="Garamond"/>
                <w:sz w:val="28"/>
                <w:szCs w:val="28"/>
              </w:rPr>
              <w:t>ayns</w:t>
            </w:r>
            <w:proofErr w:type="spellEnd"/>
            <w:r w:rsidRPr="00232898">
              <w:rPr>
                <w:rFonts w:ascii="Garamond" w:hAnsi="Garamond"/>
                <w:sz w:val="28"/>
                <w:szCs w:val="28"/>
              </w:rPr>
              <w:t xml:space="preserve"> </w:t>
            </w:r>
            <w:proofErr w:type="spellStart"/>
            <w:r w:rsidRPr="00232898">
              <w:rPr>
                <w:rFonts w:ascii="Garamond" w:hAnsi="Garamond"/>
                <w:sz w:val="28"/>
                <w:szCs w:val="28"/>
              </w:rPr>
              <w:t>yn</w:t>
            </w:r>
            <w:proofErr w:type="spellEnd"/>
            <w:r w:rsidRPr="00232898">
              <w:rPr>
                <w:rFonts w:ascii="Garamond" w:hAnsi="Garamond"/>
                <w:sz w:val="28"/>
                <w:szCs w:val="28"/>
              </w:rPr>
              <w:t xml:space="preserve"> </w:t>
            </w:r>
            <w:proofErr w:type="spellStart"/>
            <w:r w:rsidRPr="00232898">
              <w:rPr>
                <w:rFonts w:ascii="Garamond" w:hAnsi="Garamond"/>
                <w:i/>
                <w:sz w:val="28"/>
                <w:szCs w:val="28"/>
              </w:rPr>
              <w:t>Aglish</w:t>
            </w:r>
            <w:proofErr w:type="spellEnd"/>
            <w:r w:rsidRPr="00232898">
              <w:rPr>
                <w:rFonts w:ascii="Garamond" w:hAnsi="Garamond"/>
                <w:sz w:val="28"/>
                <w:szCs w:val="28"/>
              </w:rPr>
              <w:t xml:space="preserve"> </w:t>
            </w:r>
            <w:proofErr w:type="spellStart"/>
            <w:r w:rsidRPr="00232898">
              <w:rPr>
                <w:rFonts w:ascii="Garamond" w:hAnsi="Garamond"/>
                <w:sz w:val="28"/>
                <w:szCs w:val="28"/>
              </w:rPr>
              <w:t>t’eshyn</w:t>
            </w:r>
            <w:proofErr w:type="spellEnd"/>
            <w:r w:rsidRPr="00232898">
              <w:rPr>
                <w:rFonts w:ascii="Garamond" w:hAnsi="Garamond"/>
                <w:sz w:val="28"/>
                <w:szCs w:val="28"/>
              </w:rPr>
              <w:t xml:space="preserve"> er </w:t>
            </w:r>
            <w:proofErr w:type="spellStart"/>
            <w:r w:rsidRPr="00232898">
              <w:rPr>
                <w:rFonts w:ascii="Garamond" w:hAnsi="Garamond"/>
                <w:sz w:val="28"/>
                <w:szCs w:val="28"/>
              </w:rPr>
              <w:t>chasherick</w:t>
            </w:r>
            <w:proofErr w:type="spellEnd"/>
            <w:r w:rsidRPr="00232898">
              <w:rPr>
                <w:rFonts w:ascii="Garamond" w:hAnsi="Garamond"/>
                <w:sz w:val="28"/>
                <w:szCs w:val="28"/>
              </w:rPr>
              <w:t xml:space="preserve">. </w:t>
            </w:r>
          </w:p>
        </w:tc>
        <w:tc>
          <w:tcPr>
            <w:tcW w:w="0" w:type="auto"/>
          </w:tcPr>
          <w:p w14:paraId="48B91C75"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i/>
                <w:sz w:val="28"/>
              </w:rPr>
              <w:t>Lastly</w:t>
            </w:r>
            <w:r w:rsidR="002C617D" w:rsidRPr="002C617D">
              <w:rPr>
                <w:rFonts w:ascii="Garamond" w:hAnsi="Garamond" w:cs="Times New Roman"/>
                <w:sz w:val="28"/>
              </w:rPr>
              <w:t> ;</w:t>
            </w:r>
            <w:r w:rsidRPr="00472FF6">
              <w:rPr>
                <w:rFonts w:ascii="Garamond" w:hAnsi="Garamond" w:cs="Times New Roman"/>
                <w:i/>
                <w:sz w:val="28"/>
              </w:rPr>
              <w:t xml:space="preserve"> It will keep you from running into Error, while you keep close to that</w:t>
            </w:r>
            <w:r w:rsidRPr="00472FF6">
              <w:rPr>
                <w:rFonts w:ascii="Garamond" w:hAnsi="Garamond" w:cs="Times New Roman"/>
                <w:sz w:val="28"/>
              </w:rPr>
              <w:t xml:space="preserve"> Word </w:t>
            </w:r>
            <w:r w:rsidRPr="00472FF6">
              <w:rPr>
                <w:rFonts w:ascii="Garamond" w:hAnsi="Garamond" w:cs="Times New Roman"/>
                <w:i/>
                <w:sz w:val="28"/>
              </w:rPr>
              <w:t>which he hath inspired,</w:t>
            </w:r>
            <w:r w:rsidRPr="00472FF6">
              <w:rPr>
                <w:rFonts w:ascii="Garamond" w:hAnsi="Garamond" w:cs="Times New Roman"/>
                <w:sz w:val="28"/>
              </w:rPr>
              <w:t xml:space="preserve"> </w:t>
            </w:r>
            <w:r w:rsidRPr="00472FF6">
              <w:rPr>
                <w:rFonts w:ascii="Garamond" w:hAnsi="Garamond" w:cs="Times New Roman"/>
                <w:i/>
                <w:sz w:val="28"/>
              </w:rPr>
              <w:t>to those</w:t>
            </w:r>
            <w:r w:rsidRPr="00472FF6">
              <w:rPr>
                <w:rFonts w:ascii="Garamond" w:hAnsi="Garamond" w:cs="Times New Roman"/>
                <w:sz w:val="28"/>
              </w:rPr>
              <w:t xml:space="preserve"> Pastors </w:t>
            </w:r>
            <w:r w:rsidRPr="00472FF6">
              <w:rPr>
                <w:rFonts w:ascii="Garamond" w:hAnsi="Garamond" w:cs="Times New Roman"/>
                <w:i/>
                <w:sz w:val="28"/>
              </w:rPr>
              <w:t>which he hath sent, and continue in that</w:t>
            </w:r>
            <w:r w:rsidRPr="00472FF6">
              <w:rPr>
                <w:rFonts w:ascii="Garamond" w:hAnsi="Garamond" w:cs="Times New Roman"/>
                <w:sz w:val="28"/>
              </w:rPr>
              <w:t xml:space="preserve"> Church </w:t>
            </w:r>
            <w:r w:rsidRPr="00472FF6">
              <w:rPr>
                <w:rFonts w:ascii="Garamond" w:hAnsi="Garamond" w:cs="Times New Roman"/>
                <w:i/>
                <w:sz w:val="28"/>
              </w:rPr>
              <w:t>which he hath sanctified.</w:t>
            </w:r>
          </w:p>
        </w:tc>
        <w:tc>
          <w:tcPr>
            <w:tcW w:w="0" w:type="auto"/>
          </w:tcPr>
          <w:p w14:paraId="008583A2" w14:textId="77777777" w:rsidR="00765571" w:rsidRPr="008A3D8D" w:rsidRDefault="00765571" w:rsidP="00C82D1A">
            <w:pPr>
              <w:pStyle w:val="ListParagraph"/>
              <w:ind w:left="0"/>
              <w:rPr>
                <w:rFonts w:ascii="Garamond" w:hAnsi="Garamond" w:cs="Times New Roman"/>
                <w:i/>
                <w:sz w:val="20"/>
                <w:szCs w:val="20"/>
              </w:rPr>
            </w:pPr>
          </w:p>
        </w:tc>
      </w:tr>
      <w:tr w:rsidR="00765571" w:rsidRPr="00472FF6" w14:paraId="33727B08" w14:textId="77777777" w:rsidTr="00C82D1A">
        <w:tc>
          <w:tcPr>
            <w:tcW w:w="0" w:type="auto"/>
          </w:tcPr>
          <w:p w14:paraId="2B1B219B" w14:textId="77777777" w:rsidR="00765571" w:rsidRPr="00232898" w:rsidRDefault="00765571" w:rsidP="00DB60C3">
            <w:pPr>
              <w:pStyle w:val="CM3"/>
              <w:widowControl/>
              <w:spacing w:line="240" w:lineRule="auto"/>
              <w:ind w:firstLine="227"/>
              <w:contextualSpacing/>
              <w:jc w:val="both"/>
              <w:rPr>
                <w:rFonts w:ascii="Garamond" w:hAnsi="Garamond"/>
                <w:i/>
                <w:sz w:val="28"/>
                <w:szCs w:val="28"/>
              </w:rPr>
            </w:pPr>
            <w:r w:rsidRPr="00232898">
              <w:rPr>
                <w:rFonts w:ascii="Garamond" w:hAnsi="Garamond"/>
                <w:i/>
                <w:sz w:val="28"/>
                <w:szCs w:val="28"/>
              </w:rPr>
              <w:t>Q.</w:t>
            </w:r>
            <w:r w:rsidRPr="00232898">
              <w:rPr>
                <w:rFonts w:ascii="Garamond" w:hAnsi="Garamond"/>
                <w:sz w:val="28"/>
                <w:szCs w:val="28"/>
              </w:rPr>
              <w:t xml:space="preserve"> </w:t>
            </w:r>
            <w:proofErr w:type="spellStart"/>
            <w:r w:rsidRPr="00232898">
              <w:rPr>
                <w:rFonts w:ascii="Garamond" w:hAnsi="Garamond"/>
                <w:i/>
                <w:sz w:val="28"/>
                <w:szCs w:val="28"/>
              </w:rPr>
              <w:t>Cre</w:t>
            </w:r>
            <w:proofErr w:type="spellEnd"/>
            <w:r w:rsidRPr="00232898">
              <w:rPr>
                <w:rFonts w:ascii="Garamond" w:hAnsi="Garamond"/>
                <w:i/>
                <w:sz w:val="28"/>
                <w:szCs w:val="28"/>
              </w:rPr>
              <w:t xml:space="preserve"> </w:t>
            </w:r>
            <w:proofErr w:type="spellStart"/>
            <w:r w:rsidRPr="00232898">
              <w:rPr>
                <w:rFonts w:ascii="Garamond" w:hAnsi="Garamond"/>
                <w:i/>
                <w:sz w:val="28"/>
                <w:szCs w:val="28"/>
              </w:rPr>
              <w:t>shegin</w:t>
            </w:r>
            <w:proofErr w:type="spellEnd"/>
            <w:r w:rsidRPr="00232898">
              <w:rPr>
                <w:rFonts w:ascii="Garamond" w:hAnsi="Garamond"/>
                <w:i/>
                <w:sz w:val="28"/>
                <w:szCs w:val="28"/>
              </w:rPr>
              <w:t xml:space="preserve"> </w:t>
            </w:r>
            <w:proofErr w:type="spellStart"/>
            <w:r w:rsidRPr="00232898">
              <w:rPr>
                <w:rFonts w:ascii="Garamond" w:hAnsi="Garamond"/>
                <w:i/>
                <w:sz w:val="28"/>
                <w:szCs w:val="28"/>
              </w:rPr>
              <w:t>dooin</w:t>
            </w:r>
            <w:proofErr w:type="spellEnd"/>
            <w:r w:rsidRPr="00232898">
              <w:rPr>
                <w:rFonts w:ascii="Garamond" w:hAnsi="Garamond"/>
                <w:i/>
                <w:sz w:val="28"/>
                <w:szCs w:val="28"/>
              </w:rPr>
              <w:t xml:space="preserve"> y </w:t>
            </w:r>
            <w:proofErr w:type="spellStart"/>
            <w:r w:rsidRPr="00232898">
              <w:rPr>
                <w:rFonts w:ascii="Garamond" w:hAnsi="Garamond"/>
                <w:i/>
                <w:sz w:val="28"/>
                <w:szCs w:val="28"/>
              </w:rPr>
              <w:t>chredjal</w:t>
            </w:r>
            <w:proofErr w:type="spellEnd"/>
            <w:r w:rsidRPr="00232898">
              <w:rPr>
                <w:rFonts w:ascii="Garamond" w:hAnsi="Garamond"/>
                <w:i/>
                <w:sz w:val="28"/>
                <w:szCs w:val="28"/>
              </w:rPr>
              <w:t xml:space="preserve"> my </w:t>
            </w:r>
            <w:proofErr w:type="spellStart"/>
            <w:r w:rsidRPr="00232898">
              <w:rPr>
                <w:rFonts w:ascii="Garamond" w:hAnsi="Garamond"/>
                <w:i/>
                <w:sz w:val="28"/>
                <w:szCs w:val="28"/>
              </w:rPr>
              <w:t>chion</w:t>
            </w:r>
            <w:proofErr w:type="spellEnd"/>
            <w:r w:rsidRPr="00232898">
              <w:rPr>
                <w:rFonts w:ascii="Garamond" w:hAnsi="Garamond"/>
                <w:i/>
                <w:sz w:val="28"/>
                <w:szCs w:val="28"/>
              </w:rPr>
              <w:t xml:space="preserve"> y </w:t>
            </w:r>
            <w:proofErr w:type="spellStart"/>
            <w:r w:rsidRPr="00232898">
              <w:rPr>
                <w:rFonts w:ascii="Garamond" w:hAnsi="Garamond"/>
                <w:i/>
                <w:sz w:val="28"/>
                <w:szCs w:val="28"/>
              </w:rPr>
              <w:t>slane</w:t>
            </w:r>
            <w:proofErr w:type="spellEnd"/>
            <w:r w:rsidRPr="00232898">
              <w:rPr>
                <w:rFonts w:ascii="Garamond" w:hAnsi="Garamond"/>
                <w:i/>
                <w:sz w:val="28"/>
                <w:szCs w:val="28"/>
              </w:rPr>
              <w:t xml:space="preserve"> </w:t>
            </w:r>
            <w:proofErr w:type="spellStart"/>
            <w:r w:rsidRPr="00232898">
              <w:rPr>
                <w:rFonts w:ascii="Garamond" w:hAnsi="Garamond"/>
                <w:i/>
                <w:sz w:val="28"/>
                <w:szCs w:val="28"/>
              </w:rPr>
              <w:t>Aglish</w:t>
            </w:r>
            <w:proofErr w:type="spellEnd"/>
            <w:r w:rsidRPr="00232898">
              <w:rPr>
                <w:rFonts w:ascii="Garamond" w:hAnsi="Garamond"/>
                <w:i/>
                <w:sz w:val="28"/>
                <w:szCs w:val="28"/>
              </w:rPr>
              <w:t xml:space="preserve"> </w:t>
            </w:r>
            <w:proofErr w:type="spellStart"/>
            <w:r w:rsidRPr="00232898">
              <w:rPr>
                <w:rFonts w:ascii="Garamond" w:hAnsi="Garamond"/>
                <w:i/>
                <w:sz w:val="28"/>
                <w:szCs w:val="28"/>
              </w:rPr>
              <w:t>Casherick</w:t>
            </w:r>
            <w:proofErr w:type="spellEnd"/>
            <w:r w:rsidR="002C617D" w:rsidRPr="002C617D">
              <w:rPr>
                <w:rFonts w:ascii="Garamond" w:hAnsi="Garamond"/>
                <w:i/>
                <w:sz w:val="28"/>
                <w:szCs w:val="28"/>
              </w:rPr>
              <w:t> ?</w:t>
            </w:r>
            <w:r w:rsidRPr="00232898">
              <w:rPr>
                <w:rFonts w:ascii="Garamond" w:hAnsi="Garamond"/>
                <w:i/>
                <w:sz w:val="28"/>
                <w:szCs w:val="28"/>
              </w:rPr>
              <w:t xml:space="preserve"> </w:t>
            </w:r>
          </w:p>
        </w:tc>
        <w:tc>
          <w:tcPr>
            <w:tcW w:w="0" w:type="auto"/>
          </w:tcPr>
          <w:p w14:paraId="4AE501D3" w14:textId="77777777" w:rsidR="00765571" w:rsidRPr="00472FF6" w:rsidRDefault="00765571"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Q. What must we believe concerning the Holy </w:t>
            </w:r>
            <w:proofErr w:type="spellStart"/>
            <w:r w:rsidRPr="00472FF6">
              <w:rPr>
                <w:rFonts w:ascii="Garamond" w:hAnsi="Garamond" w:cs="Times New Roman"/>
                <w:sz w:val="28"/>
              </w:rPr>
              <w:t>Catholick</w:t>
            </w:r>
            <w:proofErr w:type="spellEnd"/>
            <w:r w:rsidRPr="00472FF6">
              <w:rPr>
                <w:rFonts w:ascii="Garamond" w:hAnsi="Garamond" w:cs="Times New Roman"/>
                <w:sz w:val="28"/>
              </w:rPr>
              <w:t xml:space="preserve"> Church</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4E83DAEC" w14:textId="77777777" w:rsidR="00765571" w:rsidRPr="008A3D8D" w:rsidRDefault="00765571" w:rsidP="00C82D1A">
            <w:pPr>
              <w:pStyle w:val="ListParagraph"/>
              <w:ind w:left="0"/>
              <w:rPr>
                <w:rFonts w:ascii="Garamond" w:hAnsi="Garamond" w:cs="Times New Roman"/>
                <w:sz w:val="20"/>
                <w:szCs w:val="20"/>
              </w:rPr>
            </w:pPr>
          </w:p>
        </w:tc>
      </w:tr>
      <w:tr w:rsidR="00765571" w:rsidRPr="00472FF6" w14:paraId="757AA9AF" w14:textId="77777777" w:rsidTr="00C82D1A">
        <w:tc>
          <w:tcPr>
            <w:tcW w:w="0" w:type="auto"/>
          </w:tcPr>
          <w:p w14:paraId="49E6BFF1"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r w:rsidRPr="00232898">
              <w:rPr>
                <w:rFonts w:ascii="Garamond" w:hAnsi="Garamond"/>
                <w:i/>
                <w:sz w:val="28"/>
                <w:szCs w:val="28"/>
              </w:rPr>
              <w:t xml:space="preserve">A. </w:t>
            </w:r>
            <w:r w:rsidRPr="00232898">
              <w:rPr>
                <w:rFonts w:ascii="Garamond" w:hAnsi="Garamond"/>
                <w:sz w:val="28"/>
                <w:szCs w:val="28"/>
              </w:rPr>
              <w:t xml:space="preserve">Ta shin </w:t>
            </w:r>
            <w:proofErr w:type="spellStart"/>
            <w:r w:rsidRPr="00232898">
              <w:rPr>
                <w:rFonts w:ascii="Garamond" w:hAnsi="Garamond"/>
                <w:sz w:val="28"/>
                <w:szCs w:val="28"/>
              </w:rPr>
              <w:t>credjal</w:t>
            </w:r>
            <w:proofErr w:type="spellEnd"/>
            <w:r w:rsidRPr="00232898">
              <w:rPr>
                <w:rFonts w:ascii="Garamond" w:hAnsi="Garamond"/>
                <w:sz w:val="28"/>
                <w:szCs w:val="28"/>
              </w:rPr>
              <w:t xml:space="preserve">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Doardee</w:t>
            </w:r>
            <w:proofErr w:type="spellEnd"/>
            <w:r w:rsidRPr="00232898">
              <w:rPr>
                <w:rFonts w:ascii="Garamond" w:hAnsi="Garamond"/>
                <w:sz w:val="28"/>
                <w:szCs w:val="28"/>
              </w:rPr>
              <w:t xml:space="preserve"> </w:t>
            </w:r>
            <w:proofErr w:type="spellStart"/>
            <w:r w:rsidRPr="00232898">
              <w:rPr>
                <w:rFonts w:ascii="Garamond" w:hAnsi="Garamond"/>
                <w:sz w:val="28"/>
                <w:szCs w:val="28"/>
              </w:rPr>
              <w:t>Yeesey</w:t>
            </w:r>
            <w:proofErr w:type="spellEnd"/>
            <w:r w:rsidRPr="00232898">
              <w:rPr>
                <w:rFonts w:ascii="Garamond" w:hAnsi="Garamond"/>
                <w:sz w:val="28"/>
                <w:szCs w:val="28"/>
              </w:rPr>
              <w:t xml:space="preserve"> </w:t>
            </w:r>
            <w:proofErr w:type="spellStart"/>
            <w:r w:rsidRPr="00232898">
              <w:rPr>
                <w:rFonts w:ascii="Garamond" w:hAnsi="Garamond"/>
                <w:sz w:val="28"/>
                <w:szCs w:val="28"/>
              </w:rPr>
              <w:t>Creest</w:t>
            </w:r>
            <w:proofErr w:type="spellEnd"/>
            <w:r w:rsidRPr="00232898">
              <w:rPr>
                <w:rFonts w:ascii="Garamond" w:hAnsi="Garamond"/>
                <w:sz w:val="28"/>
                <w:szCs w:val="28"/>
              </w:rPr>
              <w:t xml:space="preserve"> e </w:t>
            </w:r>
            <w:proofErr w:type="spellStart"/>
            <w:r w:rsidRPr="00232898">
              <w:rPr>
                <w:rFonts w:ascii="Garamond" w:hAnsi="Garamond"/>
                <w:sz w:val="28"/>
                <w:szCs w:val="28"/>
              </w:rPr>
              <w:t>Ostylyn</w:t>
            </w:r>
            <w:proofErr w:type="spellEnd"/>
            <w:r w:rsidRPr="00232898">
              <w:rPr>
                <w:rFonts w:ascii="Garamond" w:hAnsi="Garamond"/>
                <w:sz w:val="28"/>
                <w:szCs w:val="28"/>
              </w:rPr>
              <w:t xml:space="preserve">, as </w:t>
            </w:r>
            <w:proofErr w:type="spellStart"/>
            <w:r w:rsidRPr="00232898">
              <w:rPr>
                <w:rFonts w:ascii="Garamond" w:hAnsi="Garamond"/>
                <w:sz w:val="28"/>
                <w:szCs w:val="28"/>
              </w:rPr>
              <w:t>adsyn</w:t>
            </w:r>
            <w:proofErr w:type="spellEnd"/>
            <w:r w:rsidRPr="00232898">
              <w:rPr>
                <w:rFonts w:ascii="Garamond" w:hAnsi="Garamond"/>
                <w:sz w:val="28"/>
                <w:szCs w:val="28"/>
              </w:rPr>
              <w:t xml:space="preserve"> </w:t>
            </w:r>
            <w:proofErr w:type="spellStart"/>
            <w:r w:rsidRPr="00232898">
              <w:rPr>
                <w:rFonts w:ascii="Garamond" w:hAnsi="Garamond"/>
                <w:i/>
                <w:sz w:val="28"/>
                <w:szCs w:val="28"/>
              </w:rPr>
              <w:t>ad</w:t>
            </w:r>
            <w:proofErr w:type="spellEnd"/>
            <w:r w:rsidRPr="00232898">
              <w:rPr>
                <w:rFonts w:ascii="Garamond" w:hAnsi="Garamond"/>
                <w:i/>
                <w:sz w:val="28"/>
                <w:szCs w:val="28"/>
              </w:rPr>
              <w:t xml:space="preserve"> </w:t>
            </w:r>
            <w:proofErr w:type="spellStart"/>
            <w:r w:rsidRPr="00232898">
              <w:rPr>
                <w:rFonts w:ascii="Garamond" w:hAnsi="Garamond"/>
                <w:i/>
                <w:sz w:val="28"/>
                <w:szCs w:val="28"/>
              </w:rPr>
              <w:t>haink</w:t>
            </w:r>
            <w:proofErr w:type="spellEnd"/>
            <w:r w:rsidRPr="00232898">
              <w:rPr>
                <w:rFonts w:ascii="Garamond" w:hAnsi="Garamond"/>
                <w:i/>
                <w:sz w:val="28"/>
                <w:szCs w:val="28"/>
              </w:rPr>
              <w:t xml:space="preserve"> </w:t>
            </w:r>
            <w:proofErr w:type="spellStart"/>
            <w:r w:rsidRPr="00232898">
              <w:rPr>
                <w:rFonts w:ascii="Garamond" w:hAnsi="Garamond"/>
                <w:i/>
                <w:sz w:val="28"/>
                <w:szCs w:val="28"/>
              </w:rPr>
              <w:t>nyn</w:t>
            </w:r>
            <w:proofErr w:type="spellEnd"/>
            <w:r w:rsidRPr="00232898">
              <w:rPr>
                <w:rFonts w:ascii="Garamond" w:hAnsi="Garamond"/>
                <w:i/>
                <w:sz w:val="28"/>
                <w:szCs w:val="28"/>
              </w:rPr>
              <w:t xml:space="preserve"> </w:t>
            </w:r>
            <w:proofErr w:type="spellStart"/>
            <w:r w:rsidRPr="00232898">
              <w:rPr>
                <w:rFonts w:ascii="Garamond" w:hAnsi="Garamond"/>
                <w:i/>
                <w:sz w:val="28"/>
                <w:szCs w:val="28"/>
              </w:rPr>
              <w:t>nei</w:t>
            </w:r>
            <w:proofErr w:type="spellEnd"/>
            <w:r w:rsidRPr="00232898">
              <w:rPr>
                <w:rFonts w:ascii="Garamond" w:hAnsi="Garamond"/>
                <w:i/>
                <w:sz w:val="28"/>
                <w:szCs w:val="28"/>
              </w:rPr>
              <w:t>,</w:t>
            </w:r>
            <w:r w:rsidRPr="00232898">
              <w:rPr>
                <w:rFonts w:ascii="Garamond" w:hAnsi="Garamond"/>
                <w:sz w:val="28"/>
                <w:szCs w:val="28"/>
              </w:rPr>
              <w:t xml:space="preserve">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phreacheil</w:t>
            </w:r>
            <w:proofErr w:type="spellEnd"/>
            <w:r w:rsidRPr="00232898">
              <w:rPr>
                <w:rFonts w:ascii="Garamond" w:hAnsi="Garamond"/>
                <w:sz w:val="28"/>
                <w:szCs w:val="28"/>
              </w:rPr>
              <w:t xml:space="preserve"> y </w:t>
            </w:r>
            <w:proofErr w:type="spellStart"/>
            <w:r w:rsidR="00B525C6" w:rsidRPr="00232898">
              <w:rPr>
                <w:rFonts w:ascii="Garamond" w:hAnsi="Garamond"/>
                <w:sz w:val="28"/>
                <w:szCs w:val="28"/>
              </w:rPr>
              <w:t>sushtal</w:t>
            </w:r>
            <w:proofErr w:type="spellEnd"/>
            <w:r w:rsidRPr="00232898">
              <w:rPr>
                <w:rFonts w:ascii="Garamond" w:hAnsi="Garamond"/>
                <w:sz w:val="28"/>
                <w:szCs w:val="28"/>
              </w:rPr>
              <w:t xml:space="preserve">,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vashtey</w:t>
            </w:r>
            <w:proofErr w:type="spellEnd"/>
            <w:r w:rsidRPr="00232898">
              <w:rPr>
                <w:rFonts w:ascii="Garamond" w:hAnsi="Garamond"/>
                <w:sz w:val="28"/>
                <w:szCs w:val="28"/>
              </w:rPr>
              <w:t xml:space="preserve"> as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ghoal</w:t>
            </w:r>
            <w:proofErr w:type="spellEnd"/>
            <w:r w:rsidRPr="00232898">
              <w:rPr>
                <w:rFonts w:ascii="Garamond" w:hAnsi="Garamond"/>
                <w:sz w:val="28"/>
                <w:szCs w:val="28"/>
              </w:rPr>
              <w:t xml:space="preserve"> </w:t>
            </w:r>
            <w:proofErr w:type="spellStart"/>
            <w:r w:rsidRPr="00232898">
              <w:rPr>
                <w:rFonts w:ascii="Garamond" w:hAnsi="Garamond"/>
                <w:sz w:val="28"/>
                <w:szCs w:val="28"/>
              </w:rPr>
              <w:t>padjer</w:t>
            </w:r>
            <w:proofErr w:type="spellEnd"/>
            <w:r w:rsidRPr="00232898">
              <w:rPr>
                <w:rFonts w:ascii="Garamond" w:hAnsi="Garamond"/>
                <w:sz w:val="28"/>
                <w:szCs w:val="28"/>
              </w:rPr>
              <w:t xml:space="preserve"> son </w:t>
            </w:r>
            <w:proofErr w:type="spellStart"/>
            <w:r w:rsidRPr="00232898">
              <w:rPr>
                <w:rFonts w:ascii="Garamond" w:hAnsi="Garamond"/>
                <w:sz w:val="28"/>
                <w:szCs w:val="28"/>
              </w:rPr>
              <w:t>ooilley</w:t>
            </w:r>
            <w:proofErr w:type="spellEnd"/>
            <w:r w:rsidRPr="00232898">
              <w:rPr>
                <w:rFonts w:ascii="Garamond" w:hAnsi="Garamond"/>
                <w:sz w:val="28"/>
                <w:szCs w:val="28"/>
              </w:rPr>
              <w:t xml:space="preserve"> </w:t>
            </w:r>
            <w:proofErr w:type="spellStart"/>
            <w:r w:rsidRPr="00232898">
              <w:rPr>
                <w:rFonts w:ascii="Garamond" w:hAnsi="Garamond"/>
                <w:sz w:val="28"/>
                <w:szCs w:val="28"/>
              </w:rPr>
              <w:t>ny</w:t>
            </w:r>
            <w:proofErr w:type="spellEnd"/>
            <w:r w:rsidRPr="00232898">
              <w:rPr>
                <w:rFonts w:ascii="Garamond" w:hAnsi="Garamond"/>
                <w:sz w:val="28"/>
                <w:szCs w:val="28"/>
              </w:rPr>
              <w:t xml:space="preserve"> </w:t>
            </w:r>
            <w:proofErr w:type="spellStart"/>
            <w:r w:rsidRPr="00232898">
              <w:rPr>
                <w:rFonts w:ascii="Garamond" w:hAnsi="Garamond"/>
                <w:sz w:val="28"/>
                <w:szCs w:val="28"/>
              </w:rPr>
              <w:t>va</w:t>
            </w:r>
            <w:proofErr w:type="spellEnd"/>
            <w:r w:rsidRPr="00232898">
              <w:rPr>
                <w:rFonts w:ascii="Garamond" w:hAnsi="Garamond"/>
                <w:sz w:val="28"/>
                <w:szCs w:val="28"/>
              </w:rPr>
              <w:t xml:space="preserve"> </w:t>
            </w:r>
            <w:proofErr w:type="spellStart"/>
            <w:r w:rsidRPr="00232898">
              <w:rPr>
                <w:rFonts w:ascii="Garamond" w:hAnsi="Garamond"/>
                <w:sz w:val="28"/>
                <w:szCs w:val="28"/>
              </w:rPr>
              <w:t>agyndagh</w:t>
            </w:r>
            <w:proofErr w:type="spellEnd"/>
            <w:r w:rsidRPr="00232898">
              <w:rPr>
                <w:rFonts w:ascii="Garamond" w:hAnsi="Garamond"/>
                <w:sz w:val="28"/>
                <w:szCs w:val="28"/>
              </w:rPr>
              <w:t xml:space="preserve"> </w:t>
            </w:r>
            <w:proofErr w:type="spellStart"/>
            <w:r w:rsidRPr="00232898">
              <w:rPr>
                <w:rFonts w:ascii="Garamond" w:hAnsi="Garamond"/>
                <w:sz w:val="28"/>
                <w:szCs w:val="28"/>
              </w:rPr>
              <w:t>dy</w:t>
            </w:r>
            <w:proofErr w:type="spellEnd"/>
            <w:r w:rsidRPr="00232898">
              <w:rPr>
                <w:rFonts w:ascii="Garamond" w:hAnsi="Garamond"/>
                <w:sz w:val="28"/>
                <w:szCs w:val="28"/>
              </w:rPr>
              <w:t xml:space="preserve"> chur bialys da</w:t>
            </w:r>
            <w:r w:rsidR="002C617D" w:rsidRPr="002C617D">
              <w:rPr>
                <w:rFonts w:ascii="Garamond" w:hAnsi="Garamond"/>
                <w:sz w:val="28"/>
                <w:szCs w:val="28"/>
              </w:rPr>
              <w:t> ;</w:t>
            </w:r>
            <w:r w:rsidRPr="00232898">
              <w:rPr>
                <w:rFonts w:ascii="Garamond" w:hAnsi="Garamond"/>
                <w:sz w:val="28"/>
                <w:szCs w:val="28"/>
              </w:rPr>
              <w:t xml:space="preserve"> as </w:t>
            </w:r>
            <w:proofErr w:type="spellStart"/>
            <w:r w:rsidRPr="00232898">
              <w:rPr>
                <w:rFonts w:ascii="Garamond" w:hAnsi="Garamond"/>
                <w:sz w:val="28"/>
                <w:szCs w:val="28"/>
              </w:rPr>
              <w:t>dy</w:t>
            </w:r>
            <w:proofErr w:type="spellEnd"/>
            <w:r w:rsidRPr="00232898">
              <w:rPr>
                <w:rFonts w:ascii="Garamond" w:hAnsi="Garamond"/>
                <w:sz w:val="28"/>
                <w:szCs w:val="28"/>
              </w:rPr>
              <w:t xml:space="preserve"> chur </w:t>
            </w:r>
            <w:proofErr w:type="spellStart"/>
            <w:r w:rsidRPr="00232898">
              <w:rPr>
                <w:rFonts w:ascii="Garamond" w:hAnsi="Garamond"/>
                <w:sz w:val="28"/>
                <w:szCs w:val="28"/>
              </w:rPr>
              <w:t>oghsyn</w:t>
            </w:r>
            <w:proofErr w:type="spellEnd"/>
            <w:r w:rsidRPr="00232898">
              <w:rPr>
                <w:rFonts w:ascii="Garamond" w:hAnsi="Garamond"/>
                <w:sz w:val="28"/>
                <w:szCs w:val="28"/>
              </w:rPr>
              <w:t xml:space="preserve">,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cherragh</w:t>
            </w:r>
            <w:proofErr w:type="spellEnd"/>
            <w:r w:rsidRPr="00232898">
              <w:rPr>
                <w:rFonts w:ascii="Garamond" w:hAnsi="Garamond"/>
                <w:sz w:val="28"/>
                <w:szCs w:val="28"/>
              </w:rPr>
              <w:t xml:space="preserve"> as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yarey</w:t>
            </w:r>
            <w:proofErr w:type="spellEnd"/>
            <w:r w:rsidRPr="00232898">
              <w:rPr>
                <w:rFonts w:ascii="Garamond" w:hAnsi="Garamond"/>
                <w:sz w:val="28"/>
                <w:szCs w:val="28"/>
              </w:rPr>
              <w:t xml:space="preserve"> </w:t>
            </w:r>
            <w:proofErr w:type="spellStart"/>
            <w:r w:rsidRPr="00232898">
              <w:rPr>
                <w:rFonts w:ascii="Garamond" w:hAnsi="Garamond"/>
                <w:sz w:val="28"/>
                <w:szCs w:val="28"/>
              </w:rPr>
              <w:t>jeh</w:t>
            </w:r>
            <w:proofErr w:type="spellEnd"/>
            <w:r w:rsidRPr="00232898">
              <w:rPr>
                <w:rFonts w:ascii="Garamond" w:hAnsi="Garamond"/>
                <w:sz w:val="28"/>
                <w:szCs w:val="28"/>
              </w:rPr>
              <w:t xml:space="preserve"> </w:t>
            </w:r>
            <w:proofErr w:type="spellStart"/>
            <w:r w:rsidRPr="00232898">
              <w:rPr>
                <w:rFonts w:ascii="Garamond" w:hAnsi="Garamond"/>
                <w:sz w:val="28"/>
                <w:szCs w:val="28"/>
              </w:rPr>
              <w:t>leid</w:t>
            </w:r>
            <w:proofErr w:type="spellEnd"/>
            <w:r w:rsidRPr="00232898">
              <w:rPr>
                <w:rFonts w:ascii="Garamond" w:hAnsi="Garamond"/>
                <w:sz w:val="28"/>
                <w:szCs w:val="28"/>
              </w:rPr>
              <w:t xml:space="preserve"> as </w:t>
            </w:r>
            <w:proofErr w:type="spellStart"/>
            <w:r w:rsidRPr="00232898">
              <w:rPr>
                <w:rFonts w:ascii="Garamond" w:hAnsi="Garamond"/>
                <w:sz w:val="28"/>
                <w:szCs w:val="28"/>
              </w:rPr>
              <w:t>veagh</w:t>
            </w:r>
            <w:proofErr w:type="spellEnd"/>
            <w:r w:rsidRPr="00232898">
              <w:rPr>
                <w:rFonts w:ascii="Garamond" w:hAnsi="Garamond"/>
                <w:sz w:val="28"/>
                <w:szCs w:val="28"/>
              </w:rPr>
              <w:t xml:space="preserve"> </w:t>
            </w:r>
            <w:proofErr w:type="spellStart"/>
            <w:r w:rsidRPr="00232898">
              <w:rPr>
                <w:rFonts w:ascii="Garamond" w:hAnsi="Garamond"/>
                <w:sz w:val="28"/>
                <w:szCs w:val="28"/>
              </w:rPr>
              <w:t>scammyltagh</w:t>
            </w:r>
            <w:proofErr w:type="spellEnd"/>
            <w:r w:rsidRPr="00232898">
              <w:rPr>
                <w:rFonts w:ascii="Garamond" w:hAnsi="Garamond"/>
                <w:sz w:val="28"/>
                <w:szCs w:val="28"/>
              </w:rPr>
              <w:t xml:space="preserve"> </w:t>
            </w:r>
            <w:proofErr w:type="spellStart"/>
            <w:r w:rsidRPr="00232898">
              <w:rPr>
                <w:rFonts w:ascii="Garamond" w:hAnsi="Garamond"/>
                <w:sz w:val="28"/>
                <w:szCs w:val="28"/>
              </w:rPr>
              <w:t>gys</w:t>
            </w:r>
            <w:proofErr w:type="spellEnd"/>
            <w:r w:rsidRPr="00232898">
              <w:rPr>
                <w:rFonts w:ascii="Garamond" w:hAnsi="Garamond"/>
                <w:sz w:val="28"/>
                <w:szCs w:val="28"/>
              </w:rPr>
              <w:t xml:space="preserve"> </w:t>
            </w:r>
            <w:proofErr w:type="spellStart"/>
            <w:r w:rsidRPr="00232898">
              <w:rPr>
                <w:rFonts w:ascii="Garamond" w:hAnsi="Garamond"/>
                <w:sz w:val="28"/>
                <w:szCs w:val="28"/>
              </w:rPr>
              <w:t>nyn</w:t>
            </w:r>
            <w:proofErr w:type="spellEnd"/>
            <w:r w:rsidRPr="00232898">
              <w:rPr>
                <w:rFonts w:ascii="Garamond" w:hAnsi="Garamond"/>
                <w:sz w:val="28"/>
                <w:szCs w:val="28"/>
              </w:rPr>
              <w:t xml:space="preserve"> </w:t>
            </w:r>
            <w:proofErr w:type="spellStart"/>
            <w:r w:rsidRPr="00232898">
              <w:rPr>
                <w:rFonts w:ascii="Garamond" w:hAnsi="Garamond"/>
                <w:sz w:val="28"/>
                <w:szCs w:val="28"/>
              </w:rPr>
              <w:t>Gredjue</w:t>
            </w:r>
            <w:proofErr w:type="spellEnd"/>
            <w:r w:rsidRPr="00232898">
              <w:rPr>
                <w:rFonts w:ascii="Garamond" w:hAnsi="Garamond"/>
                <w:sz w:val="28"/>
                <w:szCs w:val="28"/>
              </w:rPr>
              <w:t xml:space="preserve"> </w:t>
            </w:r>
            <w:proofErr w:type="spellStart"/>
            <w:r w:rsidRPr="00232898">
              <w:rPr>
                <w:rFonts w:ascii="Garamond" w:hAnsi="Garamond"/>
                <w:sz w:val="28"/>
                <w:szCs w:val="28"/>
              </w:rPr>
              <w:t>Crauee</w:t>
            </w:r>
            <w:proofErr w:type="spellEnd"/>
            <w:r w:rsidRPr="00232898">
              <w:rPr>
                <w:rFonts w:ascii="Garamond" w:hAnsi="Garamond"/>
                <w:sz w:val="28"/>
                <w:szCs w:val="28"/>
              </w:rPr>
              <w:t xml:space="preserve">. </w:t>
            </w:r>
          </w:p>
        </w:tc>
        <w:tc>
          <w:tcPr>
            <w:tcW w:w="0" w:type="auto"/>
          </w:tcPr>
          <w:p w14:paraId="345E58D1"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We believe that Jesus Christ ordained the Apostles, and they</w:t>
            </w:r>
            <w:r w:rsidRPr="00472FF6">
              <w:rPr>
                <w:rFonts w:ascii="Garamond" w:hAnsi="Garamond" w:cs="Times New Roman"/>
                <w:sz w:val="28"/>
              </w:rPr>
              <w:t xml:space="preserve"> their Successors, </w:t>
            </w:r>
            <w:r w:rsidRPr="00472FF6">
              <w:rPr>
                <w:rFonts w:ascii="Garamond" w:hAnsi="Garamond" w:cs="Times New Roman"/>
                <w:i/>
                <w:sz w:val="28"/>
              </w:rPr>
              <w:t>to preach the Gospel, to baptise, and to pray for all that were disposed to obey it</w:t>
            </w:r>
            <w:r w:rsidR="002C617D" w:rsidRPr="002C617D">
              <w:rPr>
                <w:rFonts w:ascii="Garamond" w:hAnsi="Garamond" w:cs="Times New Roman"/>
                <w:sz w:val="28"/>
              </w:rPr>
              <w:t> ;</w:t>
            </w:r>
            <w:r w:rsidRPr="00472FF6">
              <w:rPr>
                <w:rFonts w:ascii="Garamond" w:hAnsi="Garamond" w:cs="Times New Roman"/>
                <w:sz w:val="28"/>
              </w:rPr>
              <w:t xml:space="preserve"> </w:t>
            </w:r>
            <w:r w:rsidRPr="00472FF6">
              <w:rPr>
                <w:rFonts w:ascii="Garamond" w:hAnsi="Garamond" w:cs="Times New Roman"/>
                <w:i/>
                <w:sz w:val="28"/>
              </w:rPr>
              <w:t>and to reprove, correct, or cut off, such as should become a Scandal to their holy Profession.</w:t>
            </w:r>
          </w:p>
        </w:tc>
        <w:tc>
          <w:tcPr>
            <w:tcW w:w="0" w:type="auto"/>
          </w:tcPr>
          <w:p w14:paraId="228222B8" w14:textId="77777777" w:rsidR="00765571" w:rsidRPr="008A3D8D" w:rsidRDefault="00765571" w:rsidP="00C82D1A">
            <w:pPr>
              <w:pStyle w:val="ListParagraph"/>
              <w:ind w:left="0"/>
              <w:rPr>
                <w:rFonts w:ascii="Garamond" w:hAnsi="Garamond" w:cs="Times New Roman"/>
                <w:sz w:val="20"/>
                <w:szCs w:val="20"/>
              </w:rPr>
            </w:pPr>
          </w:p>
        </w:tc>
      </w:tr>
      <w:tr w:rsidR="00765571" w:rsidRPr="00472FF6" w14:paraId="6E04A287" w14:textId="77777777" w:rsidTr="00C82D1A">
        <w:tc>
          <w:tcPr>
            <w:tcW w:w="0" w:type="auto"/>
          </w:tcPr>
          <w:p w14:paraId="7DCC8B4B"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r w:rsidRPr="00232898">
              <w:rPr>
                <w:rFonts w:ascii="Garamond" w:hAnsi="Garamond"/>
                <w:sz w:val="28"/>
                <w:szCs w:val="28"/>
              </w:rPr>
              <w:t xml:space="preserve">Nish ta </w:t>
            </w:r>
            <w:proofErr w:type="spellStart"/>
            <w:r w:rsidRPr="00232898">
              <w:rPr>
                <w:rFonts w:ascii="Garamond" w:hAnsi="Garamond"/>
                <w:sz w:val="28"/>
                <w:szCs w:val="28"/>
              </w:rPr>
              <w:t>ny</w:t>
            </w:r>
            <w:proofErr w:type="spellEnd"/>
            <w:r w:rsidRPr="00232898">
              <w:rPr>
                <w:rFonts w:ascii="Garamond" w:hAnsi="Garamond"/>
                <w:sz w:val="28"/>
                <w:szCs w:val="28"/>
              </w:rPr>
              <w:t xml:space="preserve"> </w:t>
            </w:r>
            <w:proofErr w:type="spellStart"/>
            <w:r w:rsidRPr="00232898">
              <w:rPr>
                <w:rFonts w:ascii="Garamond" w:hAnsi="Garamond"/>
                <w:sz w:val="28"/>
                <w:szCs w:val="28"/>
              </w:rPr>
              <w:t>Kianoortyn</w:t>
            </w:r>
            <w:proofErr w:type="spellEnd"/>
            <w:r w:rsidRPr="00232898">
              <w:rPr>
                <w:rFonts w:ascii="Garamond" w:hAnsi="Garamond"/>
                <w:sz w:val="28"/>
                <w:szCs w:val="28"/>
              </w:rPr>
              <w:t xml:space="preserve"> as </w:t>
            </w:r>
            <w:proofErr w:type="spellStart"/>
            <w:r w:rsidRPr="00232898">
              <w:rPr>
                <w:rFonts w:ascii="Garamond" w:hAnsi="Garamond"/>
                <w:sz w:val="28"/>
                <w:szCs w:val="28"/>
              </w:rPr>
              <w:t>Sa</w:t>
            </w:r>
            <w:r w:rsidR="00B525C6" w:rsidRPr="00B525C6">
              <w:rPr>
                <w:rFonts w:ascii="Garamond" w:hAnsi="Garamond"/>
                <w:i/>
                <w:sz w:val="28"/>
                <w:szCs w:val="28"/>
              </w:rPr>
              <w:t>g</w:t>
            </w:r>
            <w:r w:rsidRPr="00232898">
              <w:rPr>
                <w:rFonts w:ascii="Garamond" w:hAnsi="Garamond"/>
                <w:sz w:val="28"/>
                <w:szCs w:val="28"/>
              </w:rPr>
              <w:t>gyrtyn</w:t>
            </w:r>
            <w:proofErr w:type="spellEnd"/>
            <w:r w:rsidRPr="00232898">
              <w:rPr>
                <w:rFonts w:ascii="Garamond" w:hAnsi="Garamond"/>
                <w:sz w:val="28"/>
                <w:szCs w:val="28"/>
              </w:rPr>
              <w:t xml:space="preserve"> </w:t>
            </w:r>
            <w:proofErr w:type="spellStart"/>
            <w:r w:rsidRPr="00232898">
              <w:rPr>
                <w:rFonts w:ascii="Garamond" w:hAnsi="Garamond"/>
                <w:sz w:val="28"/>
                <w:szCs w:val="28"/>
              </w:rPr>
              <w:t>shoh</w:t>
            </w:r>
            <w:proofErr w:type="spellEnd"/>
            <w:r w:rsidRPr="00232898">
              <w:rPr>
                <w:rFonts w:ascii="Garamond" w:hAnsi="Garamond"/>
                <w:sz w:val="28"/>
                <w:szCs w:val="28"/>
              </w:rPr>
              <w:t xml:space="preserve"> marish </w:t>
            </w:r>
            <w:r w:rsidRPr="00B51150">
              <w:rPr>
                <w:rFonts w:ascii="Garamond" w:hAnsi="Garamond"/>
                <w:sz w:val="28"/>
                <w:szCs w:val="28"/>
              </w:rPr>
              <w:t xml:space="preserve">y </w:t>
            </w:r>
            <w:proofErr w:type="spellStart"/>
            <w:r w:rsidRPr="00B51150">
              <w:rPr>
                <w:rFonts w:ascii="Garamond" w:hAnsi="Garamond"/>
                <w:sz w:val="28"/>
                <w:szCs w:val="28"/>
              </w:rPr>
              <w:t>Pobble</w:t>
            </w:r>
            <w:proofErr w:type="spellEnd"/>
            <w:r w:rsidRPr="00B51150">
              <w:rPr>
                <w:rFonts w:ascii="Garamond" w:hAnsi="Garamond"/>
                <w:sz w:val="28"/>
                <w:szCs w:val="28"/>
              </w:rPr>
              <w:t xml:space="preserve"> ta </w:t>
            </w:r>
            <w:proofErr w:type="spellStart"/>
            <w:r w:rsidRPr="00B51150">
              <w:rPr>
                <w:rFonts w:ascii="Garamond" w:hAnsi="Garamond"/>
                <w:sz w:val="28"/>
                <w:szCs w:val="28"/>
              </w:rPr>
              <w:t>fo’n</w:t>
            </w:r>
            <w:proofErr w:type="spellEnd"/>
            <w:r w:rsidRPr="00B51150">
              <w:rPr>
                <w:rFonts w:ascii="Garamond" w:hAnsi="Garamond"/>
                <w:sz w:val="28"/>
                <w:szCs w:val="28"/>
              </w:rPr>
              <w:t xml:space="preserve"> </w:t>
            </w:r>
            <w:proofErr w:type="spellStart"/>
            <w:r w:rsidRPr="00B51150">
              <w:rPr>
                <w:rFonts w:ascii="Garamond" w:hAnsi="Garamond"/>
                <w:sz w:val="28"/>
                <w:szCs w:val="28"/>
              </w:rPr>
              <w:t>currym</w:t>
            </w:r>
            <w:proofErr w:type="spellEnd"/>
            <w:r w:rsidRPr="00232898">
              <w:rPr>
                <w:rFonts w:ascii="Garamond" w:hAnsi="Garamond"/>
                <w:sz w:val="28"/>
                <w:szCs w:val="28"/>
              </w:rPr>
              <w:t xml:space="preserve"> </w:t>
            </w:r>
            <w:proofErr w:type="spellStart"/>
            <w:r w:rsidRPr="00232898">
              <w:rPr>
                <w:rFonts w:ascii="Garamond" w:hAnsi="Garamond"/>
                <w:sz w:val="28"/>
                <w:szCs w:val="28"/>
              </w:rPr>
              <w:t>oc</w:t>
            </w:r>
            <w:proofErr w:type="spellEnd"/>
            <w:r w:rsidRPr="00232898">
              <w:rPr>
                <w:rFonts w:ascii="Garamond" w:hAnsi="Garamond"/>
                <w:sz w:val="28"/>
                <w:szCs w:val="28"/>
              </w:rPr>
              <w:t xml:space="preserve">, </w:t>
            </w:r>
            <w:proofErr w:type="spellStart"/>
            <w:r w:rsidRPr="00232898">
              <w:rPr>
                <w:rFonts w:ascii="Garamond" w:hAnsi="Garamond"/>
                <w:sz w:val="28"/>
                <w:szCs w:val="28"/>
              </w:rPr>
              <w:t>enmyssit</w:t>
            </w:r>
            <w:proofErr w:type="spellEnd"/>
            <w:r w:rsidRPr="00232898">
              <w:rPr>
                <w:rFonts w:ascii="Garamond" w:hAnsi="Garamond"/>
                <w:sz w:val="28"/>
                <w:szCs w:val="28"/>
              </w:rPr>
              <w:t xml:space="preserve"> </w:t>
            </w:r>
            <w:proofErr w:type="spellStart"/>
            <w:r w:rsidRPr="00232898">
              <w:rPr>
                <w:rFonts w:ascii="Garamond" w:hAnsi="Garamond"/>
                <w:i/>
                <w:sz w:val="28"/>
                <w:szCs w:val="28"/>
              </w:rPr>
              <w:t>yn</w:t>
            </w:r>
            <w:proofErr w:type="spellEnd"/>
            <w:r w:rsidRPr="00232898">
              <w:rPr>
                <w:rFonts w:ascii="Garamond" w:hAnsi="Garamond"/>
                <w:i/>
                <w:sz w:val="28"/>
                <w:szCs w:val="28"/>
              </w:rPr>
              <w:t xml:space="preserve"> </w:t>
            </w:r>
            <w:proofErr w:type="spellStart"/>
            <w:r w:rsidRPr="00232898">
              <w:rPr>
                <w:rFonts w:ascii="Garamond" w:hAnsi="Garamond"/>
                <w:i/>
                <w:sz w:val="28"/>
                <w:szCs w:val="28"/>
              </w:rPr>
              <w:t>Aglish</w:t>
            </w:r>
            <w:proofErr w:type="spellEnd"/>
            <w:r w:rsidRPr="00232898">
              <w:rPr>
                <w:rFonts w:ascii="Garamond" w:hAnsi="Garamond"/>
                <w:sz w:val="28"/>
                <w:szCs w:val="28"/>
              </w:rPr>
              <w:t xml:space="preserve"> as </w:t>
            </w:r>
            <w:proofErr w:type="spellStart"/>
            <w:r w:rsidRPr="00232898">
              <w:rPr>
                <w:rFonts w:ascii="Garamond" w:hAnsi="Garamond"/>
                <w:sz w:val="28"/>
                <w:szCs w:val="28"/>
              </w:rPr>
              <w:t>Creest</w:t>
            </w:r>
            <w:proofErr w:type="spellEnd"/>
            <w:r w:rsidRPr="00232898">
              <w:rPr>
                <w:rFonts w:ascii="Garamond" w:hAnsi="Garamond"/>
                <w:sz w:val="28"/>
                <w:szCs w:val="28"/>
              </w:rPr>
              <w:t xml:space="preserve"> y Kione </w:t>
            </w:r>
            <w:proofErr w:type="spellStart"/>
            <w:r w:rsidRPr="00232898">
              <w:rPr>
                <w:rFonts w:ascii="Garamond" w:hAnsi="Garamond"/>
                <w:sz w:val="28"/>
                <w:szCs w:val="28"/>
              </w:rPr>
              <w:t>ek</w:t>
            </w:r>
            <w:proofErr w:type="spellEnd"/>
            <w:r w:rsidRPr="00232898">
              <w:rPr>
                <w:rFonts w:ascii="Garamond" w:hAnsi="Garamond"/>
                <w:sz w:val="28"/>
                <w:szCs w:val="28"/>
              </w:rPr>
              <w:t xml:space="preserve">. </w:t>
            </w:r>
          </w:p>
        </w:tc>
        <w:tc>
          <w:tcPr>
            <w:tcW w:w="0" w:type="auto"/>
          </w:tcPr>
          <w:p w14:paraId="2B08ABAB"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i/>
                <w:sz w:val="28"/>
              </w:rPr>
              <w:t xml:space="preserve">Now these </w:t>
            </w:r>
            <w:proofErr w:type="spellStart"/>
            <w:r w:rsidRPr="00472FF6">
              <w:rPr>
                <w:rFonts w:ascii="Garamond" w:hAnsi="Garamond" w:cs="Times New Roman"/>
                <w:i/>
                <w:sz w:val="28"/>
              </w:rPr>
              <w:t>Governours</w:t>
            </w:r>
            <w:proofErr w:type="spellEnd"/>
            <w:r w:rsidRPr="00472FF6">
              <w:rPr>
                <w:rFonts w:ascii="Garamond" w:hAnsi="Garamond" w:cs="Times New Roman"/>
                <w:i/>
                <w:sz w:val="28"/>
              </w:rPr>
              <w:t xml:space="preserve"> and Pastors, with the People under their Charge, are called the </w:t>
            </w:r>
            <w:r w:rsidRPr="00472FF6">
              <w:rPr>
                <w:rFonts w:ascii="Garamond" w:hAnsi="Garamond" w:cs="Times New Roman"/>
                <w:sz w:val="28"/>
              </w:rPr>
              <w:t>Church</w:t>
            </w:r>
            <w:r w:rsidR="002C617D" w:rsidRPr="002C617D">
              <w:rPr>
                <w:rFonts w:ascii="Garamond" w:hAnsi="Garamond" w:cs="Times New Roman"/>
                <w:sz w:val="28"/>
              </w:rPr>
              <w:t> ;</w:t>
            </w:r>
            <w:r w:rsidRPr="00472FF6">
              <w:rPr>
                <w:rFonts w:ascii="Garamond" w:hAnsi="Garamond" w:cs="Times New Roman"/>
                <w:sz w:val="28"/>
              </w:rPr>
              <w:t xml:space="preserve"> </w:t>
            </w:r>
            <w:r w:rsidRPr="00472FF6">
              <w:rPr>
                <w:rFonts w:ascii="Garamond" w:hAnsi="Garamond" w:cs="Times New Roman"/>
                <w:i/>
                <w:sz w:val="28"/>
              </w:rPr>
              <w:t>of which</w:t>
            </w:r>
            <w:r w:rsidRPr="00472FF6">
              <w:rPr>
                <w:rFonts w:ascii="Garamond" w:hAnsi="Garamond" w:cs="Times New Roman"/>
                <w:sz w:val="28"/>
              </w:rPr>
              <w:t xml:space="preserve">, Christ </w:t>
            </w:r>
            <w:r w:rsidRPr="00472FF6">
              <w:rPr>
                <w:rFonts w:ascii="Garamond" w:hAnsi="Garamond" w:cs="Times New Roman"/>
                <w:i/>
                <w:sz w:val="28"/>
              </w:rPr>
              <w:t>is the Head.</w:t>
            </w:r>
          </w:p>
        </w:tc>
        <w:tc>
          <w:tcPr>
            <w:tcW w:w="0" w:type="auto"/>
          </w:tcPr>
          <w:p w14:paraId="06AE767F" w14:textId="77777777" w:rsidR="00765571" w:rsidRPr="008A3D8D" w:rsidRDefault="00765571" w:rsidP="00C82D1A">
            <w:pPr>
              <w:pStyle w:val="ListParagraph"/>
              <w:ind w:left="0"/>
              <w:rPr>
                <w:rFonts w:ascii="Garamond" w:hAnsi="Garamond" w:cs="Times New Roman"/>
                <w:i/>
                <w:sz w:val="20"/>
                <w:szCs w:val="20"/>
              </w:rPr>
            </w:pPr>
          </w:p>
        </w:tc>
      </w:tr>
      <w:tr w:rsidR="00765571" w:rsidRPr="00472FF6" w14:paraId="090E69AE" w14:textId="77777777" w:rsidTr="00C82D1A">
        <w:tc>
          <w:tcPr>
            <w:tcW w:w="0" w:type="auto"/>
          </w:tcPr>
          <w:p w14:paraId="42DBFE51" w14:textId="77777777" w:rsidR="00765571" w:rsidRPr="00232898" w:rsidRDefault="00765571" w:rsidP="00DB60C3">
            <w:pPr>
              <w:pStyle w:val="CM3"/>
              <w:widowControl/>
              <w:spacing w:line="240" w:lineRule="auto"/>
              <w:ind w:firstLine="227"/>
              <w:contextualSpacing/>
              <w:jc w:val="both"/>
              <w:rPr>
                <w:rFonts w:ascii="Garamond" w:hAnsi="Garamond"/>
                <w:sz w:val="28"/>
                <w:szCs w:val="28"/>
              </w:rPr>
            </w:pPr>
            <w:proofErr w:type="spellStart"/>
            <w:r w:rsidRPr="00232898">
              <w:rPr>
                <w:rFonts w:ascii="Garamond" w:hAnsi="Garamond"/>
                <w:sz w:val="28"/>
                <w:szCs w:val="28"/>
              </w:rPr>
              <w:t>Ti-ee</w:t>
            </w:r>
            <w:proofErr w:type="spellEnd"/>
            <w:r w:rsidRPr="00232898">
              <w:rPr>
                <w:rFonts w:ascii="Garamond" w:hAnsi="Garamond"/>
                <w:sz w:val="28"/>
                <w:szCs w:val="28"/>
              </w:rPr>
              <w:t xml:space="preserve"> </w:t>
            </w:r>
            <w:proofErr w:type="spellStart"/>
            <w:r w:rsidRPr="00232898">
              <w:rPr>
                <w:rFonts w:ascii="Garamond" w:hAnsi="Garamond"/>
                <w:sz w:val="28"/>
                <w:szCs w:val="28"/>
              </w:rPr>
              <w:t>enmyssit</w:t>
            </w:r>
            <w:proofErr w:type="spellEnd"/>
            <w:r w:rsidRPr="00232898">
              <w:rPr>
                <w:rFonts w:ascii="Garamond" w:hAnsi="Garamond"/>
                <w:sz w:val="28"/>
                <w:szCs w:val="28"/>
              </w:rPr>
              <w:t xml:space="preserve"> </w:t>
            </w:r>
            <w:proofErr w:type="spellStart"/>
            <w:r w:rsidRPr="00232898">
              <w:rPr>
                <w:rFonts w:ascii="Garamond" w:hAnsi="Garamond"/>
                <w:i/>
                <w:sz w:val="28"/>
                <w:szCs w:val="28"/>
              </w:rPr>
              <w:t>Cashirick</w:t>
            </w:r>
            <w:proofErr w:type="spellEnd"/>
            <w:r w:rsidRPr="00232898">
              <w:rPr>
                <w:rFonts w:ascii="Garamond" w:hAnsi="Garamond"/>
                <w:sz w:val="28"/>
                <w:szCs w:val="28"/>
              </w:rPr>
              <w:t xml:space="preserve"> son </w:t>
            </w:r>
            <w:proofErr w:type="spellStart"/>
            <w:r w:rsidRPr="00232898">
              <w:rPr>
                <w:rFonts w:ascii="Garamond" w:hAnsi="Garamond"/>
                <w:sz w:val="28"/>
                <w:szCs w:val="28"/>
              </w:rPr>
              <w:t>ymmodee</w:t>
            </w:r>
            <w:proofErr w:type="spellEnd"/>
            <w:r w:rsidRPr="00232898">
              <w:rPr>
                <w:rFonts w:ascii="Garamond" w:hAnsi="Garamond"/>
                <w:sz w:val="28"/>
                <w:szCs w:val="28"/>
              </w:rPr>
              <w:t xml:space="preserve"> </w:t>
            </w:r>
            <w:proofErr w:type="spellStart"/>
            <w:r w:rsidRPr="00232898">
              <w:rPr>
                <w:rFonts w:ascii="Garamond" w:hAnsi="Garamond"/>
                <w:sz w:val="28"/>
                <w:szCs w:val="28"/>
              </w:rPr>
              <w:t>Oyryn</w:t>
            </w:r>
            <w:proofErr w:type="spellEnd"/>
            <w:r w:rsidRPr="00232898">
              <w:rPr>
                <w:rFonts w:ascii="Garamond" w:hAnsi="Garamond"/>
                <w:sz w:val="28"/>
                <w:szCs w:val="28"/>
              </w:rPr>
              <w:t xml:space="preserve"> </w:t>
            </w:r>
            <w:proofErr w:type="spellStart"/>
            <w:r w:rsidRPr="00232898">
              <w:rPr>
                <w:rFonts w:ascii="Garamond" w:hAnsi="Garamond"/>
                <w:sz w:val="28"/>
                <w:szCs w:val="28"/>
              </w:rPr>
              <w:t>agh</w:t>
            </w:r>
            <w:proofErr w:type="spellEnd"/>
            <w:r w:rsidRPr="00232898">
              <w:rPr>
                <w:rFonts w:ascii="Garamond" w:hAnsi="Garamond"/>
                <w:sz w:val="28"/>
                <w:szCs w:val="28"/>
              </w:rPr>
              <w:t xml:space="preserve"> er </w:t>
            </w:r>
            <w:proofErr w:type="spellStart"/>
            <w:r w:rsidRPr="00232898">
              <w:rPr>
                <w:rFonts w:ascii="Garamond" w:hAnsi="Garamond"/>
                <w:sz w:val="28"/>
                <w:szCs w:val="28"/>
              </w:rPr>
              <w:t>skyn</w:t>
            </w:r>
            <w:proofErr w:type="spellEnd"/>
            <w:r w:rsidRPr="00232898">
              <w:rPr>
                <w:rFonts w:ascii="Garamond" w:hAnsi="Garamond"/>
                <w:sz w:val="28"/>
                <w:szCs w:val="28"/>
              </w:rPr>
              <w:t xml:space="preserve"> </w:t>
            </w:r>
            <w:proofErr w:type="spellStart"/>
            <w:r w:rsidRPr="00232898">
              <w:rPr>
                <w:rFonts w:ascii="Garamond" w:hAnsi="Garamond"/>
                <w:sz w:val="28"/>
                <w:szCs w:val="28"/>
              </w:rPr>
              <w:t>ooilley</w:t>
            </w:r>
            <w:proofErr w:type="spellEnd"/>
            <w:r w:rsidRPr="00232898">
              <w:rPr>
                <w:rFonts w:ascii="Garamond" w:hAnsi="Garamond"/>
                <w:sz w:val="28"/>
                <w:szCs w:val="28"/>
              </w:rPr>
              <w:t xml:space="preserve"> son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nee’n</w:t>
            </w:r>
            <w:proofErr w:type="spellEnd"/>
            <w:r w:rsidRPr="00232898">
              <w:rPr>
                <w:rFonts w:ascii="Garamond" w:hAnsi="Garamond"/>
                <w:sz w:val="28"/>
                <w:szCs w:val="28"/>
              </w:rPr>
              <w:t xml:space="preserve"> </w:t>
            </w:r>
            <w:proofErr w:type="spellStart"/>
            <w:r w:rsidRPr="00232898">
              <w:rPr>
                <w:rFonts w:ascii="Garamond" w:hAnsi="Garamond"/>
                <w:sz w:val="28"/>
                <w:szCs w:val="28"/>
              </w:rPr>
              <w:t>chiarrail</w:t>
            </w:r>
            <w:proofErr w:type="spellEnd"/>
            <w:r w:rsidRPr="00232898">
              <w:rPr>
                <w:rFonts w:ascii="Garamond" w:hAnsi="Garamond"/>
                <w:sz w:val="28"/>
                <w:szCs w:val="28"/>
              </w:rPr>
              <w:t xml:space="preserve"> [53] </w:t>
            </w:r>
            <w:proofErr w:type="spellStart"/>
            <w:r w:rsidRPr="00232898">
              <w:rPr>
                <w:rFonts w:ascii="Garamond" w:hAnsi="Garamond"/>
                <w:sz w:val="28"/>
                <w:szCs w:val="28"/>
              </w:rPr>
              <w:t>wooar</w:t>
            </w:r>
            <w:proofErr w:type="spellEnd"/>
            <w:r w:rsidRPr="00232898">
              <w:rPr>
                <w:rFonts w:ascii="Garamond" w:hAnsi="Garamond"/>
                <w:sz w:val="28"/>
                <w:szCs w:val="28"/>
              </w:rPr>
              <w:t xml:space="preserve"> </w:t>
            </w:r>
            <w:proofErr w:type="spellStart"/>
            <w:r w:rsidRPr="00232898">
              <w:rPr>
                <w:rFonts w:ascii="Garamond" w:hAnsi="Garamond"/>
                <w:sz w:val="28"/>
                <w:szCs w:val="28"/>
              </w:rPr>
              <w:t>ek</w:t>
            </w:r>
            <w:proofErr w:type="spellEnd"/>
            <w:r w:rsidRPr="00232898">
              <w:rPr>
                <w:rFonts w:ascii="Garamond" w:hAnsi="Garamond"/>
                <w:sz w:val="28"/>
                <w:szCs w:val="28"/>
              </w:rPr>
              <w:t xml:space="preserve"> eh,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yanoo</w:t>
            </w:r>
            <w:proofErr w:type="spellEnd"/>
            <w:r w:rsidRPr="00232898">
              <w:rPr>
                <w:rFonts w:ascii="Garamond" w:hAnsi="Garamond"/>
                <w:sz w:val="28"/>
                <w:szCs w:val="28"/>
              </w:rPr>
              <w:t xml:space="preserve"> </w:t>
            </w:r>
            <w:proofErr w:type="spellStart"/>
            <w:r w:rsidRPr="00232898">
              <w:rPr>
                <w:rFonts w:ascii="Garamond" w:hAnsi="Garamond"/>
                <w:sz w:val="28"/>
                <w:szCs w:val="28"/>
              </w:rPr>
              <w:t>sleih</w:t>
            </w:r>
            <w:proofErr w:type="spellEnd"/>
            <w:r w:rsidRPr="00232898">
              <w:rPr>
                <w:rFonts w:ascii="Garamond" w:hAnsi="Garamond"/>
                <w:sz w:val="28"/>
                <w:szCs w:val="28"/>
              </w:rPr>
              <w:t xml:space="preserve"> </w:t>
            </w:r>
            <w:proofErr w:type="spellStart"/>
            <w:r w:rsidRPr="00232898">
              <w:rPr>
                <w:rFonts w:ascii="Garamond" w:hAnsi="Garamond"/>
                <w:sz w:val="28"/>
                <w:szCs w:val="28"/>
              </w:rPr>
              <w:t>Casherick</w:t>
            </w:r>
            <w:proofErr w:type="spellEnd"/>
            <w:r w:rsidRPr="00232898">
              <w:rPr>
                <w:rFonts w:ascii="Garamond" w:hAnsi="Garamond"/>
                <w:sz w:val="28"/>
                <w:szCs w:val="28"/>
              </w:rPr>
              <w:t xml:space="preserve">, as ta </w:t>
            </w:r>
            <w:proofErr w:type="spellStart"/>
            <w:r w:rsidRPr="00232898">
              <w:rPr>
                <w:rFonts w:ascii="Garamond" w:hAnsi="Garamond"/>
                <w:sz w:val="28"/>
                <w:szCs w:val="28"/>
              </w:rPr>
              <w:t>sarey</w:t>
            </w:r>
            <w:proofErr w:type="spellEnd"/>
            <w:r w:rsidRPr="00232898">
              <w:rPr>
                <w:rFonts w:ascii="Garamond" w:hAnsi="Garamond"/>
                <w:sz w:val="28"/>
                <w:szCs w:val="28"/>
              </w:rPr>
              <w:t xml:space="preserve"> </w:t>
            </w:r>
            <w:proofErr w:type="spellStart"/>
            <w:r w:rsidRPr="00232898">
              <w:rPr>
                <w:rFonts w:ascii="Garamond" w:hAnsi="Garamond"/>
                <w:sz w:val="28"/>
                <w:szCs w:val="28"/>
              </w:rPr>
              <w:t>ec</w:t>
            </w:r>
            <w:proofErr w:type="spellEnd"/>
            <w:r w:rsidRPr="00232898">
              <w:rPr>
                <w:rFonts w:ascii="Garamond" w:hAnsi="Garamond"/>
                <w:sz w:val="28"/>
                <w:szCs w:val="28"/>
              </w:rPr>
              <w:t xml:space="preserve"> </w:t>
            </w:r>
            <w:proofErr w:type="spellStart"/>
            <w:r w:rsidRPr="00232898">
              <w:rPr>
                <w:rFonts w:ascii="Garamond" w:hAnsi="Garamond"/>
                <w:sz w:val="28"/>
                <w:szCs w:val="28"/>
              </w:rPr>
              <w:t>ooilley</w:t>
            </w:r>
            <w:proofErr w:type="spellEnd"/>
            <w:r w:rsidRPr="00232898">
              <w:rPr>
                <w:rFonts w:ascii="Garamond" w:hAnsi="Garamond"/>
                <w:sz w:val="28"/>
                <w:szCs w:val="28"/>
              </w:rPr>
              <w:t xml:space="preserve"> </w:t>
            </w:r>
            <w:proofErr w:type="spellStart"/>
            <w:r w:rsidRPr="00232898">
              <w:rPr>
                <w:rFonts w:ascii="Garamond" w:hAnsi="Garamond"/>
                <w:sz w:val="28"/>
                <w:szCs w:val="28"/>
              </w:rPr>
              <w:t>ny</w:t>
            </w:r>
            <w:proofErr w:type="spellEnd"/>
            <w:r w:rsidRPr="00232898">
              <w:rPr>
                <w:rFonts w:ascii="Garamond" w:hAnsi="Garamond"/>
                <w:sz w:val="28"/>
                <w:szCs w:val="28"/>
              </w:rPr>
              <w:t xml:space="preserve"> </w:t>
            </w:r>
            <w:proofErr w:type="spellStart"/>
            <w:r w:rsidRPr="00232898">
              <w:rPr>
                <w:rFonts w:ascii="Garamond" w:hAnsi="Garamond"/>
                <w:sz w:val="28"/>
                <w:szCs w:val="28"/>
              </w:rPr>
              <w:t>Holtyn</w:t>
            </w:r>
            <w:proofErr w:type="spellEnd"/>
            <w:r w:rsidRPr="00232898">
              <w:rPr>
                <w:rFonts w:ascii="Garamond" w:hAnsi="Garamond"/>
                <w:sz w:val="28"/>
                <w:szCs w:val="28"/>
              </w:rPr>
              <w:t xml:space="preserve"> </w:t>
            </w:r>
            <w:proofErr w:type="spellStart"/>
            <w:r w:rsidRPr="00232898">
              <w:rPr>
                <w:rFonts w:ascii="Garamond" w:hAnsi="Garamond"/>
                <w:sz w:val="28"/>
                <w:szCs w:val="28"/>
              </w:rPr>
              <w:t>ek</w:t>
            </w:r>
            <w:proofErr w:type="spellEnd"/>
            <w:r w:rsidRPr="00232898">
              <w:rPr>
                <w:rFonts w:ascii="Garamond" w:hAnsi="Garamond"/>
                <w:sz w:val="28"/>
                <w:szCs w:val="28"/>
              </w:rPr>
              <w:t xml:space="preserve"> </w:t>
            </w:r>
            <w:proofErr w:type="spellStart"/>
            <w:r w:rsidRPr="00232898">
              <w:rPr>
                <w:rFonts w:ascii="Garamond" w:hAnsi="Garamond"/>
                <w:sz w:val="28"/>
                <w:szCs w:val="28"/>
              </w:rPr>
              <w:t>dy</w:t>
            </w:r>
            <w:proofErr w:type="spellEnd"/>
            <w:r w:rsidRPr="00232898">
              <w:rPr>
                <w:rFonts w:ascii="Garamond" w:hAnsi="Garamond"/>
                <w:sz w:val="28"/>
                <w:szCs w:val="28"/>
              </w:rPr>
              <w:t xml:space="preserve"> [</w:t>
            </w:r>
            <w:proofErr w:type="spellStart"/>
            <w:r w:rsidRPr="00232898">
              <w:rPr>
                <w:rFonts w:ascii="Garamond" w:hAnsi="Garamond"/>
                <w:sz w:val="28"/>
                <w:szCs w:val="28"/>
              </w:rPr>
              <w:t>ve</w:t>
            </w:r>
            <w:proofErr w:type="spellEnd"/>
            <w:r w:rsidRPr="00232898">
              <w:rPr>
                <w:rFonts w:ascii="Garamond" w:hAnsi="Garamond"/>
                <w:sz w:val="28"/>
                <w:szCs w:val="28"/>
              </w:rPr>
              <w:t xml:space="preserve">] </w:t>
            </w:r>
            <w:proofErr w:type="spellStart"/>
            <w:r w:rsidRPr="00232898">
              <w:rPr>
                <w:rFonts w:ascii="Garamond" w:hAnsi="Garamond"/>
                <w:sz w:val="28"/>
                <w:szCs w:val="28"/>
              </w:rPr>
              <w:t>myr</w:t>
            </w:r>
            <w:proofErr w:type="spellEnd"/>
            <w:r w:rsidRPr="00232898">
              <w:rPr>
                <w:rFonts w:ascii="Garamond" w:hAnsi="Garamond"/>
                <w:sz w:val="28"/>
                <w:szCs w:val="28"/>
              </w:rPr>
              <w:t xml:space="preserve"> </w:t>
            </w:r>
            <w:proofErr w:type="spellStart"/>
            <w:r w:rsidRPr="00232898">
              <w:rPr>
                <w:rFonts w:ascii="Garamond" w:hAnsi="Garamond"/>
                <w:sz w:val="28"/>
                <w:szCs w:val="28"/>
              </w:rPr>
              <w:t>shen</w:t>
            </w:r>
            <w:proofErr w:type="spellEnd"/>
            <w:r w:rsidRPr="00232898">
              <w:rPr>
                <w:rFonts w:ascii="Garamond" w:hAnsi="Garamond"/>
                <w:sz w:val="28"/>
                <w:szCs w:val="28"/>
              </w:rPr>
              <w:t xml:space="preserve">. </w:t>
            </w:r>
          </w:p>
        </w:tc>
        <w:tc>
          <w:tcPr>
            <w:tcW w:w="0" w:type="auto"/>
          </w:tcPr>
          <w:p w14:paraId="0CB84B36" w14:textId="77777777" w:rsidR="00765571" w:rsidRPr="00472FF6" w:rsidRDefault="00765571" w:rsidP="00DB60C3">
            <w:pPr>
              <w:pStyle w:val="ListParagraph"/>
              <w:ind w:left="0" w:firstLine="227"/>
              <w:jc w:val="both"/>
              <w:rPr>
                <w:rFonts w:ascii="Garamond" w:hAnsi="Garamond" w:cs="Times New Roman"/>
                <w:i/>
                <w:sz w:val="28"/>
              </w:rPr>
            </w:pPr>
            <w:r w:rsidRPr="00472FF6">
              <w:rPr>
                <w:rFonts w:ascii="Garamond" w:hAnsi="Garamond" w:cs="Times New Roman"/>
                <w:i/>
                <w:sz w:val="28"/>
              </w:rPr>
              <w:t>It is called</w:t>
            </w:r>
            <w:r w:rsidRPr="00472FF6">
              <w:rPr>
                <w:rFonts w:ascii="Garamond" w:hAnsi="Garamond" w:cs="Times New Roman"/>
                <w:sz w:val="28"/>
              </w:rPr>
              <w:t xml:space="preserve"> Holy </w:t>
            </w:r>
            <w:r w:rsidRPr="00472FF6">
              <w:rPr>
                <w:rFonts w:ascii="Garamond" w:hAnsi="Garamond" w:cs="Times New Roman"/>
                <w:i/>
                <w:sz w:val="28"/>
              </w:rPr>
              <w:t>upon many Accounts, but especially, because its great Design is to make Men Holy, and all its Members are required to be so.</w:t>
            </w:r>
          </w:p>
        </w:tc>
        <w:tc>
          <w:tcPr>
            <w:tcW w:w="0" w:type="auto"/>
          </w:tcPr>
          <w:p w14:paraId="152A0BAB" w14:textId="77777777" w:rsidR="00765571" w:rsidRPr="008A3D8D" w:rsidRDefault="00765571" w:rsidP="00C82D1A">
            <w:pPr>
              <w:pStyle w:val="ListParagraph"/>
              <w:ind w:left="0"/>
              <w:rPr>
                <w:rFonts w:ascii="Garamond" w:hAnsi="Garamond" w:cs="Times New Roman"/>
                <w:i/>
                <w:sz w:val="20"/>
                <w:szCs w:val="20"/>
              </w:rPr>
            </w:pPr>
          </w:p>
        </w:tc>
      </w:tr>
      <w:tr w:rsidR="00B51150" w:rsidRPr="00472FF6" w14:paraId="46FF9895" w14:textId="77777777" w:rsidTr="00C82D1A">
        <w:tc>
          <w:tcPr>
            <w:tcW w:w="0" w:type="auto"/>
          </w:tcPr>
          <w:p w14:paraId="08F8E16D" w14:textId="77777777" w:rsidR="00B51150" w:rsidRPr="0078727F" w:rsidRDefault="00B51150" w:rsidP="00DB60C3">
            <w:pPr>
              <w:pStyle w:val="CM3"/>
              <w:widowControl/>
              <w:spacing w:line="240" w:lineRule="auto"/>
              <w:ind w:firstLine="227"/>
              <w:contextualSpacing/>
              <w:jc w:val="both"/>
              <w:rPr>
                <w:rFonts w:ascii="Garamond" w:hAnsi="Garamond"/>
                <w:sz w:val="28"/>
                <w:szCs w:val="28"/>
              </w:rPr>
            </w:pPr>
            <w:proofErr w:type="spellStart"/>
            <w:r w:rsidRPr="0078727F">
              <w:rPr>
                <w:rFonts w:ascii="Garamond" w:hAnsi="Garamond"/>
                <w:sz w:val="28"/>
                <w:szCs w:val="28"/>
              </w:rPr>
              <w:t>Ti</w:t>
            </w:r>
            <w:proofErr w:type="spellEnd"/>
            <w:r w:rsidRPr="0078727F">
              <w:rPr>
                <w:rFonts w:ascii="Garamond" w:hAnsi="Garamond"/>
                <w:sz w:val="28"/>
                <w:szCs w:val="28"/>
              </w:rPr>
              <w:t xml:space="preserve"> </w:t>
            </w:r>
            <w:proofErr w:type="spellStart"/>
            <w:r w:rsidRPr="0078727F">
              <w:rPr>
                <w:rFonts w:ascii="Garamond" w:hAnsi="Garamond"/>
                <w:sz w:val="28"/>
                <w:szCs w:val="28"/>
              </w:rPr>
              <w:t>ee</w:t>
            </w:r>
            <w:proofErr w:type="spellEnd"/>
            <w:r w:rsidRPr="0078727F">
              <w:rPr>
                <w:rFonts w:ascii="Garamond" w:hAnsi="Garamond"/>
                <w:sz w:val="28"/>
                <w:szCs w:val="28"/>
              </w:rPr>
              <w:t xml:space="preserve"> </w:t>
            </w:r>
            <w:proofErr w:type="spellStart"/>
            <w:r w:rsidRPr="0078727F">
              <w:rPr>
                <w:rFonts w:ascii="Garamond" w:hAnsi="Garamond"/>
                <w:sz w:val="28"/>
                <w:szCs w:val="28"/>
              </w:rPr>
              <w:t>myrgeddyn</w:t>
            </w:r>
            <w:proofErr w:type="spellEnd"/>
            <w:r w:rsidRPr="0078727F">
              <w:rPr>
                <w:rFonts w:ascii="Garamond" w:hAnsi="Garamond"/>
                <w:sz w:val="28"/>
                <w:szCs w:val="28"/>
              </w:rPr>
              <w:t xml:space="preserve"> </w:t>
            </w:r>
            <w:proofErr w:type="spellStart"/>
            <w:r w:rsidRPr="0078727F">
              <w:rPr>
                <w:rFonts w:ascii="Garamond" w:hAnsi="Garamond"/>
                <w:sz w:val="28"/>
                <w:szCs w:val="28"/>
              </w:rPr>
              <w:t>enmyssit</w:t>
            </w:r>
            <w:proofErr w:type="spellEnd"/>
            <w:r w:rsidRPr="0078727F">
              <w:rPr>
                <w:rFonts w:ascii="Garamond" w:hAnsi="Garamond"/>
                <w:sz w:val="28"/>
                <w:szCs w:val="28"/>
              </w:rPr>
              <w:t xml:space="preserve"> </w:t>
            </w:r>
            <w:proofErr w:type="spellStart"/>
            <w:r w:rsidRPr="0078727F">
              <w:rPr>
                <w:rFonts w:ascii="Garamond" w:hAnsi="Garamond"/>
                <w:i/>
                <w:sz w:val="28"/>
                <w:szCs w:val="28"/>
              </w:rPr>
              <w:t>yn</w:t>
            </w:r>
            <w:proofErr w:type="spellEnd"/>
            <w:r w:rsidRPr="0078727F">
              <w:rPr>
                <w:rFonts w:ascii="Garamond" w:hAnsi="Garamond"/>
                <w:i/>
                <w:sz w:val="28"/>
                <w:szCs w:val="28"/>
              </w:rPr>
              <w:t xml:space="preserve"> </w:t>
            </w:r>
            <w:proofErr w:type="spellStart"/>
            <w:r w:rsidRPr="0078727F">
              <w:rPr>
                <w:rFonts w:ascii="Garamond" w:hAnsi="Garamond"/>
                <w:i/>
                <w:sz w:val="28"/>
                <w:szCs w:val="28"/>
              </w:rPr>
              <w:t>slane</w:t>
            </w:r>
            <w:proofErr w:type="spellEnd"/>
            <w:r w:rsidRPr="0078727F">
              <w:rPr>
                <w:rFonts w:ascii="Garamond" w:hAnsi="Garamond"/>
                <w:i/>
                <w:sz w:val="28"/>
                <w:szCs w:val="28"/>
              </w:rPr>
              <w:t xml:space="preserve"> </w:t>
            </w:r>
            <w:proofErr w:type="spellStart"/>
            <w:r w:rsidRPr="0078727F">
              <w:rPr>
                <w:rFonts w:ascii="Garamond" w:hAnsi="Garamond"/>
                <w:i/>
                <w:sz w:val="28"/>
                <w:szCs w:val="28"/>
              </w:rPr>
              <w:t>Aglish</w:t>
            </w:r>
            <w:proofErr w:type="spellEnd"/>
            <w:r w:rsidRPr="0078727F">
              <w:rPr>
                <w:rFonts w:ascii="Garamond" w:hAnsi="Garamond"/>
                <w:sz w:val="28"/>
                <w:szCs w:val="28"/>
              </w:rPr>
              <w:t xml:space="preserve">, ta </w:t>
            </w:r>
            <w:proofErr w:type="spellStart"/>
            <w:r w:rsidRPr="0078727F">
              <w:rPr>
                <w:rFonts w:ascii="Garamond" w:hAnsi="Garamond"/>
                <w:sz w:val="28"/>
                <w:szCs w:val="28"/>
              </w:rPr>
              <w:t>shen</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ghra</w:t>
            </w:r>
            <w:proofErr w:type="spellEnd"/>
            <w:r w:rsidRPr="0078727F">
              <w:rPr>
                <w:rFonts w:ascii="Garamond" w:hAnsi="Garamond"/>
                <w:sz w:val="28"/>
                <w:szCs w:val="28"/>
              </w:rPr>
              <w:t xml:space="preserve">, </w:t>
            </w:r>
            <w:proofErr w:type="spellStart"/>
            <w:r w:rsidRPr="0078727F">
              <w:rPr>
                <w:rFonts w:ascii="Garamond" w:hAnsi="Garamond"/>
                <w:sz w:val="28"/>
                <w:szCs w:val="28"/>
              </w:rPr>
              <w:t>Roshtyn</w:t>
            </w:r>
            <w:proofErr w:type="spellEnd"/>
            <w:r w:rsidRPr="0078727F">
              <w:rPr>
                <w:rFonts w:ascii="Garamond" w:hAnsi="Garamond"/>
                <w:sz w:val="28"/>
                <w:szCs w:val="28"/>
              </w:rPr>
              <w:t xml:space="preserve"> er </w:t>
            </w:r>
            <w:proofErr w:type="spellStart"/>
            <w:r w:rsidRPr="0078727F">
              <w:rPr>
                <w:rFonts w:ascii="Garamond" w:hAnsi="Garamond"/>
                <w:sz w:val="28"/>
                <w:szCs w:val="28"/>
              </w:rPr>
              <w:t>ooilley</w:t>
            </w:r>
            <w:proofErr w:type="spellEnd"/>
            <w:r w:rsidRPr="0078727F">
              <w:rPr>
                <w:rFonts w:ascii="Garamond" w:hAnsi="Garamond"/>
                <w:sz w:val="28"/>
                <w:szCs w:val="28"/>
              </w:rPr>
              <w:t xml:space="preserve">, son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vel</w:t>
            </w:r>
            <w:proofErr w:type="spellEnd"/>
            <w:r w:rsidRPr="0078727F">
              <w:rPr>
                <w:rFonts w:ascii="Garamond" w:hAnsi="Garamond"/>
                <w:sz w:val="28"/>
                <w:szCs w:val="28"/>
              </w:rPr>
              <w:t xml:space="preserve"> </w:t>
            </w:r>
            <w:proofErr w:type="spellStart"/>
            <w:r w:rsidRPr="0078727F">
              <w:rPr>
                <w:rFonts w:ascii="Garamond" w:hAnsi="Garamond"/>
                <w:sz w:val="28"/>
                <w:szCs w:val="28"/>
              </w:rPr>
              <w:t>ee</w:t>
            </w:r>
            <w:proofErr w:type="spellEnd"/>
            <w:r w:rsidRPr="0078727F">
              <w:rPr>
                <w:rFonts w:ascii="Garamond" w:hAnsi="Garamond"/>
                <w:sz w:val="28"/>
                <w:szCs w:val="28"/>
              </w:rPr>
              <w:t xml:space="preserve"> </w:t>
            </w:r>
            <w:proofErr w:type="spellStart"/>
            <w:r w:rsidRPr="0078727F">
              <w:rPr>
                <w:rFonts w:ascii="Garamond" w:hAnsi="Garamond"/>
                <w:sz w:val="28"/>
                <w:szCs w:val="28"/>
              </w:rPr>
              <w:t>liorish</w:t>
            </w:r>
            <w:proofErr w:type="spellEnd"/>
            <w:r w:rsidRPr="0078727F">
              <w:rPr>
                <w:rFonts w:ascii="Garamond" w:hAnsi="Garamond"/>
                <w:sz w:val="28"/>
                <w:szCs w:val="28"/>
              </w:rPr>
              <w:t xml:space="preserve"> </w:t>
            </w:r>
            <w:proofErr w:type="spellStart"/>
            <w:r w:rsidRPr="0078727F">
              <w:rPr>
                <w:rFonts w:ascii="Garamond" w:hAnsi="Garamond"/>
                <w:sz w:val="28"/>
                <w:szCs w:val="28"/>
              </w:rPr>
              <w:t>Creest</w:t>
            </w:r>
            <w:proofErr w:type="spellEnd"/>
            <w:r w:rsidRPr="0078727F">
              <w:rPr>
                <w:rFonts w:ascii="Garamond" w:hAnsi="Garamond"/>
                <w:sz w:val="28"/>
                <w:szCs w:val="28"/>
              </w:rPr>
              <w:t xml:space="preserve"> </w:t>
            </w:r>
            <w:proofErr w:type="spellStart"/>
            <w:r w:rsidRPr="0078727F">
              <w:rPr>
                <w:rFonts w:ascii="Garamond" w:hAnsi="Garamond"/>
                <w:sz w:val="28"/>
                <w:szCs w:val="28"/>
              </w:rPr>
              <w:t>kiarrit</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ve</w:t>
            </w:r>
            <w:proofErr w:type="spellEnd"/>
            <w:r w:rsidRPr="0078727F">
              <w:rPr>
                <w:rFonts w:ascii="Garamond" w:hAnsi="Garamond"/>
                <w:sz w:val="28"/>
                <w:szCs w:val="28"/>
              </w:rPr>
              <w:t xml:space="preserve"> </w:t>
            </w:r>
            <w:proofErr w:type="spellStart"/>
            <w:r w:rsidRPr="0078727F">
              <w:rPr>
                <w:rFonts w:ascii="Garamond" w:hAnsi="Garamond"/>
                <w:sz w:val="28"/>
                <w:szCs w:val="28"/>
              </w:rPr>
              <w:t>saualtys</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chooilley</w:t>
            </w:r>
            <w:proofErr w:type="spellEnd"/>
            <w:r w:rsidRPr="0078727F">
              <w:rPr>
                <w:rFonts w:ascii="Garamond" w:hAnsi="Garamond"/>
                <w:sz w:val="28"/>
                <w:szCs w:val="28"/>
              </w:rPr>
              <w:t xml:space="preserve"> </w:t>
            </w:r>
            <w:proofErr w:type="spellStart"/>
            <w:r w:rsidRPr="0078727F">
              <w:rPr>
                <w:rFonts w:ascii="Garamond" w:hAnsi="Garamond"/>
                <w:sz w:val="28"/>
                <w:szCs w:val="28"/>
              </w:rPr>
              <w:t>Ashoon</w:t>
            </w:r>
            <w:proofErr w:type="spellEnd"/>
            <w:r w:rsidRPr="0078727F">
              <w:rPr>
                <w:rFonts w:ascii="Garamond" w:hAnsi="Garamond"/>
                <w:sz w:val="28"/>
                <w:szCs w:val="28"/>
              </w:rPr>
              <w:t xml:space="preserve"> as </w:t>
            </w:r>
            <w:proofErr w:type="spellStart"/>
            <w:r w:rsidRPr="0078727F">
              <w:rPr>
                <w:rFonts w:ascii="Garamond" w:hAnsi="Garamond"/>
                <w:sz w:val="28"/>
                <w:szCs w:val="28"/>
              </w:rPr>
              <w:t>Pobble</w:t>
            </w:r>
            <w:proofErr w:type="spellEnd"/>
            <w:r w:rsidRPr="0078727F">
              <w:rPr>
                <w:rFonts w:ascii="Garamond" w:hAnsi="Garamond"/>
                <w:sz w:val="28"/>
                <w:szCs w:val="28"/>
              </w:rPr>
              <w:t xml:space="preserve"> </w:t>
            </w:r>
            <w:proofErr w:type="spellStart"/>
            <w:r w:rsidRPr="0078727F">
              <w:rPr>
                <w:rFonts w:ascii="Garamond" w:hAnsi="Garamond"/>
                <w:sz w:val="28"/>
                <w:szCs w:val="28"/>
              </w:rPr>
              <w:t>ghoys</w:t>
            </w:r>
            <w:proofErr w:type="spellEnd"/>
            <w:r w:rsidRPr="0078727F">
              <w:rPr>
                <w:rFonts w:ascii="Garamond" w:hAnsi="Garamond"/>
                <w:sz w:val="28"/>
                <w:szCs w:val="28"/>
              </w:rPr>
              <w:t xml:space="preserve"> as </w:t>
            </w:r>
            <w:proofErr w:type="spellStart"/>
            <w:r w:rsidRPr="0078727F">
              <w:rPr>
                <w:rFonts w:ascii="Garamond" w:hAnsi="Garamond"/>
                <w:sz w:val="28"/>
                <w:szCs w:val="28"/>
              </w:rPr>
              <w:t>ver</w:t>
            </w:r>
            <w:proofErr w:type="spellEnd"/>
            <w:r w:rsidRPr="0078727F">
              <w:rPr>
                <w:rFonts w:ascii="Garamond" w:hAnsi="Garamond"/>
                <w:sz w:val="28"/>
                <w:szCs w:val="28"/>
              </w:rPr>
              <w:t xml:space="preserve"> bialys </w:t>
            </w:r>
            <w:proofErr w:type="spellStart"/>
            <w:r w:rsidRPr="0078727F">
              <w:rPr>
                <w:rFonts w:ascii="Garamond" w:hAnsi="Garamond"/>
                <w:sz w:val="28"/>
                <w:szCs w:val="28"/>
              </w:rPr>
              <w:t>gys</w:t>
            </w:r>
            <w:proofErr w:type="spellEnd"/>
            <w:r w:rsidRPr="0078727F">
              <w:rPr>
                <w:rFonts w:ascii="Garamond" w:hAnsi="Garamond"/>
                <w:sz w:val="28"/>
                <w:szCs w:val="28"/>
              </w:rPr>
              <w:t xml:space="preserve"> </w:t>
            </w:r>
            <w:proofErr w:type="spellStart"/>
            <w:r w:rsidRPr="0078727F">
              <w:rPr>
                <w:rFonts w:ascii="Garamond" w:hAnsi="Garamond"/>
                <w:sz w:val="28"/>
                <w:szCs w:val="28"/>
              </w:rPr>
              <w:t>Leiaghyn</w:t>
            </w:r>
            <w:proofErr w:type="spellEnd"/>
            <w:r w:rsidRPr="0078727F">
              <w:rPr>
                <w:rFonts w:ascii="Garamond" w:hAnsi="Garamond"/>
                <w:sz w:val="28"/>
                <w:szCs w:val="28"/>
              </w:rPr>
              <w:t xml:space="preserve"> y </w:t>
            </w:r>
            <w:proofErr w:type="spellStart"/>
            <w:r w:rsidRPr="0078727F">
              <w:rPr>
                <w:rFonts w:ascii="Garamond" w:hAnsi="Garamond"/>
                <w:sz w:val="28"/>
                <w:szCs w:val="28"/>
              </w:rPr>
              <w:t>Sushtal</w:t>
            </w:r>
            <w:proofErr w:type="spellEnd"/>
            <w:r w:rsidRPr="0078727F">
              <w:rPr>
                <w:rFonts w:ascii="Garamond" w:hAnsi="Garamond"/>
                <w:sz w:val="28"/>
                <w:szCs w:val="28"/>
              </w:rPr>
              <w:t xml:space="preserve">. </w:t>
            </w:r>
          </w:p>
        </w:tc>
        <w:tc>
          <w:tcPr>
            <w:tcW w:w="0" w:type="auto"/>
          </w:tcPr>
          <w:p w14:paraId="4EECC254" w14:textId="77777777" w:rsidR="00B51150" w:rsidRPr="00472FF6" w:rsidRDefault="00B51150" w:rsidP="00DB60C3">
            <w:pPr>
              <w:pStyle w:val="ListParagraph"/>
              <w:ind w:left="0" w:firstLine="227"/>
              <w:jc w:val="both"/>
              <w:rPr>
                <w:rFonts w:ascii="Garamond" w:hAnsi="Garamond" w:cs="Times New Roman"/>
                <w:sz w:val="28"/>
              </w:rPr>
            </w:pPr>
            <w:r w:rsidRPr="00472FF6">
              <w:rPr>
                <w:rFonts w:ascii="Garamond" w:hAnsi="Garamond" w:cs="Times New Roman"/>
                <w:i/>
                <w:sz w:val="28"/>
              </w:rPr>
              <w:t>It is also called</w:t>
            </w:r>
            <w:r w:rsidRPr="00472FF6">
              <w:rPr>
                <w:rFonts w:ascii="Garamond" w:hAnsi="Garamond" w:cs="Times New Roman"/>
                <w:sz w:val="28"/>
              </w:rPr>
              <w:t xml:space="preserve"> </w:t>
            </w:r>
            <w:proofErr w:type="spellStart"/>
            <w:r w:rsidRPr="00472FF6">
              <w:rPr>
                <w:rFonts w:ascii="Garamond" w:hAnsi="Garamond" w:cs="Times New Roman"/>
                <w:sz w:val="28"/>
              </w:rPr>
              <w:t>Catholick</w:t>
            </w:r>
            <w:proofErr w:type="spellEnd"/>
            <w:r w:rsidRPr="00472FF6">
              <w:rPr>
                <w:rFonts w:ascii="Garamond" w:hAnsi="Garamond" w:cs="Times New Roman"/>
                <w:sz w:val="28"/>
              </w:rPr>
              <w:t xml:space="preserve">, </w:t>
            </w:r>
            <w:r>
              <w:rPr>
                <w:rFonts w:ascii="Garamond" w:hAnsi="Garamond" w:cs="Times New Roman"/>
                <w:i/>
                <w:sz w:val="28"/>
              </w:rPr>
              <w:t xml:space="preserve">that is, </w:t>
            </w:r>
            <w:r w:rsidRPr="00472FF6">
              <w:rPr>
                <w:rFonts w:ascii="Garamond" w:hAnsi="Garamond" w:cs="Times New Roman"/>
                <w:i/>
                <w:sz w:val="28"/>
              </w:rPr>
              <w:t xml:space="preserve">Universal, because it is by Christ designed for the Salvation </w:t>
            </w:r>
            <w:r w:rsidRPr="00B51150">
              <w:rPr>
                <w:rFonts w:ascii="Garamond" w:hAnsi="Garamond" w:cs="Times New Roman"/>
                <w:sz w:val="28"/>
              </w:rPr>
              <w:t>of</w:t>
            </w:r>
            <w:r w:rsidRPr="00472FF6">
              <w:rPr>
                <w:rFonts w:ascii="Garamond" w:hAnsi="Garamond" w:cs="Times New Roman"/>
                <w:sz w:val="28"/>
              </w:rPr>
              <w:t xml:space="preserve"> all Nations and People, </w:t>
            </w:r>
            <w:r w:rsidRPr="00472FF6">
              <w:rPr>
                <w:rFonts w:ascii="Garamond" w:hAnsi="Garamond" w:cs="Times New Roman"/>
                <w:i/>
                <w:sz w:val="28"/>
              </w:rPr>
              <w:t>that will receive and obey the Laws of the Gospel.</w:t>
            </w:r>
          </w:p>
        </w:tc>
        <w:tc>
          <w:tcPr>
            <w:tcW w:w="0" w:type="auto"/>
          </w:tcPr>
          <w:p w14:paraId="6BE7DF0A" w14:textId="77777777" w:rsidR="00B51150" w:rsidRDefault="00B51150" w:rsidP="00C82D1A">
            <w:pPr>
              <w:pStyle w:val="ListParagraph"/>
              <w:ind w:left="0"/>
              <w:rPr>
                <w:rFonts w:ascii="Garamond" w:hAnsi="Garamond" w:cs="Times New Roman"/>
                <w:sz w:val="20"/>
                <w:szCs w:val="20"/>
              </w:rPr>
            </w:pPr>
          </w:p>
          <w:p w14:paraId="39646A42" w14:textId="77777777" w:rsidR="00B51150" w:rsidRDefault="00B51150" w:rsidP="00C82D1A">
            <w:pPr>
              <w:pStyle w:val="ListParagraph"/>
              <w:ind w:left="0"/>
              <w:rPr>
                <w:rFonts w:ascii="Garamond" w:hAnsi="Garamond" w:cs="Times New Roman"/>
                <w:sz w:val="20"/>
                <w:szCs w:val="20"/>
              </w:rPr>
            </w:pPr>
          </w:p>
          <w:p w14:paraId="5C4D47E8" w14:textId="77777777" w:rsidR="00B51150" w:rsidRDefault="00B51150" w:rsidP="00C82D1A">
            <w:pPr>
              <w:pStyle w:val="ListParagraph"/>
              <w:ind w:left="0"/>
              <w:rPr>
                <w:rFonts w:ascii="Garamond" w:hAnsi="Garamond" w:cs="Times New Roman"/>
                <w:sz w:val="20"/>
                <w:szCs w:val="20"/>
              </w:rPr>
            </w:pPr>
          </w:p>
          <w:p w14:paraId="1BCC78A2" w14:textId="77777777" w:rsidR="00B51150" w:rsidRDefault="00B51150" w:rsidP="00C82D1A">
            <w:pPr>
              <w:pStyle w:val="ListParagraph"/>
              <w:ind w:left="0"/>
              <w:rPr>
                <w:rFonts w:ascii="Garamond" w:hAnsi="Garamond" w:cs="Times New Roman"/>
                <w:sz w:val="20"/>
                <w:szCs w:val="20"/>
              </w:rPr>
            </w:pPr>
            <w:r>
              <w:rPr>
                <w:rFonts w:ascii="Garamond" w:hAnsi="Garamond" w:cs="Times New Roman"/>
                <w:sz w:val="20"/>
                <w:szCs w:val="20"/>
              </w:rPr>
              <w:t>Mar. 16.</w:t>
            </w:r>
          </w:p>
          <w:p w14:paraId="0E3CA12B" w14:textId="77777777" w:rsidR="00B51150" w:rsidRPr="00B51150" w:rsidRDefault="00B51150" w:rsidP="00C82D1A">
            <w:pPr>
              <w:pStyle w:val="ListParagraph"/>
              <w:ind w:left="0"/>
              <w:rPr>
                <w:rFonts w:ascii="Garamond" w:hAnsi="Garamond" w:cs="Times New Roman"/>
                <w:sz w:val="20"/>
                <w:szCs w:val="20"/>
              </w:rPr>
            </w:pPr>
            <w:r>
              <w:rPr>
                <w:rFonts w:ascii="Garamond" w:hAnsi="Garamond" w:cs="Times New Roman"/>
                <w:sz w:val="20"/>
                <w:szCs w:val="20"/>
              </w:rPr>
              <w:t>15.</w:t>
            </w:r>
          </w:p>
        </w:tc>
      </w:tr>
      <w:tr w:rsidR="00B51150" w:rsidRPr="00472FF6" w14:paraId="60A7675F" w14:textId="77777777" w:rsidTr="00C82D1A">
        <w:tc>
          <w:tcPr>
            <w:tcW w:w="0" w:type="auto"/>
          </w:tcPr>
          <w:p w14:paraId="568D5B2D" w14:textId="77777777" w:rsidR="00B51150" w:rsidRPr="0078727F" w:rsidRDefault="00B51150" w:rsidP="00DB60C3">
            <w:pPr>
              <w:pStyle w:val="CM3"/>
              <w:widowControl/>
              <w:spacing w:line="240" w:lineRule="auto"/>
              <w:ind w:firstLine="227"/>
              <w:contextualSpacing/>
              <w:jc w:val="both"/>
              <w:rPr>
                <w:rFonts w:ascii="Garamond" w:hAnsi="Garamond"/>
                <w:i/>
                <w:sz w:val="28"/>
                <w:szCs w:val="28"/>
              </w:rPr>
            </w:pPr>
            <w:r w:rsidRPr="0078727F">
              <w:rPr>
                <w:rFonts w:ascii="Garamond" w:hAnsi="Garamond"/>
                <w:sz w:val="28"/>
                <w:szCs w:val="28"/>
              </w:rPr>
              <w:t xml:space="preserve">As she </w:t>
            </w:r>
            <w:proofErr w:type="spellStart"/>
            <w:r w:rsidRPr="0078727F">
              <w:rPr>
                <w:rFonts w:ascii="Garamond" w:hAnsi="Garamond"/>
                <w:sz w:val="28"/>
                <w:szCs w:val="28"/>
              </w:rPr>
              <w:t>gys</w:t>
            </w:r>
            <w:proofErr w:type="spellEnd"/>
            <w:r w:rsidRPr="0078727F">
              <w:rPr>
                <w:rFonts w:ascii="Garamond" w:hAnsi="Garamond"/>
                <w:sz w:val="28"/>
                <w:szCs w:val="28"/>
              </w:rPr>
              <w:t xml:space="preserve"> </w:t>
            </w:r>
            <w:proofErr w:type="spellStart"/>
            <w:r w:rsidRPr="0078727F">
              <w:rPr>
                <w:rFonts w:ascii="Garamond" w:hAnsi="Garamond"/>
                <w:sz w:val="28"/>
                <w:szCs w:val="28"/>
              </w:rPr>
              <w:t>Kianoortyn</w:t>
            </w:r>
            <w:proofErr w:type="spellEnd"/>
            <w:r w:rsidRPr="0078727F">
              <w:rPr>
                <w:rFonts w:ascii="Garamond" w:hAnsi="Garamond"/>
                <w:sz w:val="28"/>
                <w:szCs w:val="28"/>
              </w:rPr>
              <w:t xml:space="preserve"> as </w:t>
            </w:r>
            <w:proofErr w:type="spellStart"/>
            <w:r w:rsidRPr="0078727F">
              <w:rPr>
                <w:rFonts w:ascii="Garamond" w:hAnsi="Garamond"/>
                <w:sz w:val="28"/>
                <w:szCs w:val="28"/>
              </w:rPr>
              <w:t>Saggyrtyn</w:t>
            </w:r>
            <w:proofErr w:type="spellEnd"/>
            <w:r w:rsidRPr="0078727F">
              <w:rPr>
                <w:rFonts w:ascii="Garamond" w:hAnsi="Garamond"/>
                <w:sz w:val="28"/>
                <w:szCs w:val="28"/>
              </w:rPr>
              <w:t xml:space="preserve"> </w:t>
            </w:r>
            <w:proofErr w:type="spellStart"/>
            <w:r w:rsidRPr="0078727F">
              <w:rPr>
                <w:rFonts w:ascii="Garamond" w:hAnsi="Garamond"/>
                <w:sz w:val="28"/>
                <w:szCs w:val="28"/>
              </w:rPr>
              <w:t>yn</w:t>
            </w:r>
            <w:proofErr w:type="spellEnd"/>
            <w:r w:rsidRPr="0078727F">
              <w:rPr>
                <w:rFonts w:ascii="Garamond" w:hAnsi="Garamond"/>
                <w:sz w:val="28"/>
                <w:szCs w:val="28"/>
              </w:rPr>
              <w:t xml:space="preserve"> </w:t>
            </w:r>
            <w:proofErr w:type="spellStart"/>
            <w:r w:rsidRPr="0078727F">
              <w:rPr>
                <w:rFonts w:ascii="Garamond" w:hAnsi="Garamond"/>
                <w:sz w:val="28"/>
                <w:szCs w:val="28"/>
              </w:rPr>
              <w:t>Aglish</w:t>
            </w:r>
            <w:proofErr w:type="spellEnd"/>
            <w:r w:rsidRPr="0078727F">
              <w:rPr>
                <w:rFonts w:ascii="Garamond" w:hAnsi="Garamond"/>
                <w:sz w:val="28"/>
                <w:szCs w:val="28"/>
              </w:rPr>
              <w:t xml:space="preserve"> </w:t>
            </w:r>
            <w:proofErr w:type="spellStart"/>
            <w:r w:rsidRPr="0078727F">
              <w:rPr>
                <w:rFonts w:ascii="Garamond" w:hAnsi="Garamond"/>
                <w:sz w:val="28"/>
                <w:szCs w:val="28"/>
              </w:rPr>
              <w:t>shoh</w:t>
            </w:r>
            <w:proofErr w:type="spellEnd"/>
            <w:r w:rsidRPr="0078727F">
              <w:rPr>
                <w:rFonts w:ascii="Garamond" w:hAnsi="Garamond"/>
                <w:sz w:val="28"/>
                <w:szCs w:val="28"/>
              </w:rPr>
              <w:t xml:space="preserve"> ta </w:t>
            </w:r>
            <w:proofErr w:type="spellStart"/>
            <w:r w:rsidRPr="0078727F">
              <w:rPr>
                <w:rFonts w:ascii="Garamond" w:hAnsi="Garamond"/>
                <w:sz w:val="28"/>
                <w:szCs w:val="28"/>
              </w:rPr>
              <w:t>Yeesey</w:t>
            </w:r>
            <w:proofErr w:type="spellEnd"/>
            <w:r w:rsidRPr="0078727F">
              <w:rPr>
                <w:rFonts w:ascii="Garamond" w:hAnsi="Garamond"/>
                <w:sz w:val="28"/>
                <w:szCs w:val="28"/>
              </w:rPr>
              <w:t xml:space="preserve"> </w:t>
            </w:r>
            <w:proofErr w:type="spellStart"/>
            <w:r w:rsidRPr="0078727F">
              <w:rPr>
                <w:rFonts w:ascii="Garamond" w:hAnsi="Garamond"/>
                <w:sz w:val="28"/>
                <w:szCs w:val="28"/>
              </w:rPr>
              <w:t>Creest</w:t>
            </w:r>
            <w:proofErr w:type="spellEnd"/>
            <w:r w:rsidRPr="0078727F">
              <w:rPr>
                <w:rFonts w:ascii="Garamond" w:hAnsi="Garamond"/>
                <w:sz w:val="28"/>
                <w:szCs w:val="28"/>
              </w:rPr>
              <w:t xml:space="preserve"> er </w:t>
            </w:r>
            <w:proofErr w:type="spellStart"/>
            <w:r w:rsidRPr="0078727F">
              <w:rPr>
                <w:rFonts w:ascii="Garamond" w:hAnsi="Garamond"/>
                <w:sz w:val="28"/>
                <w:szCs w:val="28"/>
              </w:rPr>
              <w:t>yanoo’n</w:t>
            </w:r>
            <w:proofErr w:type="spellEnd"/>
            <w:r w:rsidRPr="0078727F">
              <w:rPr>
                <w:rFonts w:ascii="Garamond" w:hAnsi="Garamond"/>
                <w:sz w:val="28"/>
                <w:szCs w:val="28"/>
              </w:rPr>
              <w:t xml:space="preserve"> </w:t>
            </w:r>
            <w:proofErr w:type="spellStart"/>
            <w:r w:rsidRPr="0078727F">
              <w:rPr>
                <w:rFonts w:ascii="Garamond" w:hAnsi="Garamond"/>
                <w:sz w:val="28"/>
                <w:szCs w:val="28"/>
              </w:rPr>
              <w:t>Gialdyn</w:t>
            </w:r>
            <w:proofErr w:type="spellEnd"/>
            <w:r w:rsidRPr="0078727F">
              <w:rPr>
                <w:rFonts w:ascii="Garamond" w:hAnsi="Garamond"/>
                <w:sz w:val="28"/>
                <w:szCs w:val="28"/>
              </w:rPr>
              <w:t xml:space="preserve"> </w:t>
            </w:r>
            <w:proofErr w:type="spellStart"/>
            <w:r w:rsidRPr="0078727F">
              <w:rPr>
                <w:rFonts w:ascii="Garamond" w:hAnsi="Garamond"/>
                <w:sz w:val="28"/>
                <w:szCs w:val="28"/>
              </w:rPr>
              <w:t>mooar</w:t>
            </w:r>
            <w:proofErr w:type="spellEnd"/>
            <w:r w:rsidRPr="0078727F">
              <w:rPr>
                <w:rFonts w:ascii="Garamond" w:hAnsi="Garamond"/>
                <w:sz w:val="28"/>
                <w:szCs w:val="28"/>
              </w:rPr>
              <w:t xml:space="preserve"> </w:t>
            </w:r>
            <w:proofErr w:type="spellStart"/>
            <w:r w:rsidRPr="0078727F">
              <w:rPr>
                <w:rFonts w:ascii="Garamond" w:hAnsi="Garamond"/>
                <w:sz w:val="28"/>
                <w:szCs w:val="28"/>
              </w:rPr>
              <w:lastRenderedPageBreak/>
              <w:t>shoh</w:t>
            </w:r>
            <w:proofErr w:type="spellEnd"/>
            <w:r w:rsidRPr="0078727F">
              <w:rPr>
                <w:rFonts w:ascii="Garamond" w:hAnsi="Garamond"/>
                <w:sz w:val="28"/>
                <w:szCs w:val="28"/>
              </w:rPr>
              <w:t xml:space="preserve">, </w:t>
            </w:r>
            <w:r w:rsidRPr="0078727F">
              <w:rPr>
                <w:rFonts w:ascii="Garamond" w:hAnsi="Garamond"/>
                <w:i/>
                <w:sz w:val="28"/>
                <w:szCs w:val="28"/>
              </w:rPr>
              <w:t xml:space="preserve">Cur my </w:t>
            </w:r>
            <w:proofErr w:type="spellStart"/>
            <w:r w:rsidRPr="0078727F">
              <w:rPr>
                <w:rFonts w:ascii="Garamond" w:hAnsi="Garamond"/>
                <w:i/>
                <w:sz w:val="28"/>
                <w:szCs w:val="28"/>
              </w:rPr>
              <w:t>ner</w:t>
            </w:r>
            <w:proofErr w:type="spellEnd"/>
            <w:r w:rsidRPr="0078727F">
              <w:rPr>
                <w:rFonts w:ascii="Garamond" w:hAnsi="Garamond"/>
                <w:i/>
                <w:sz w:val="28"/>
                <w:szCs w:val="28"/>
              </w:rPr>
              <w:t xml:space="preserve">, ta mish </w:t>
            </w:r>
            <w:proofErr w:type="spellStart"/>
            <w:r w:rsidRPr="0078727F">
              <w:rPr>
                <w:rFonts w:ascii="Garamond" w:hAnsi="Garamond"/>
                <w:i/>
                <w:sz w:val="28"/>
                <w:szCs w:val="28"/>
              </w:rPr>
              <w:t>meriu</w:t>
            </w:r>
            <w:proofErr w:type="spellEnd"/>
            <w:r w:rsidRPr="0078727F">
              <w:rPr>
                <w:rFonts w:ascii="Garamond" w:hAnsi="Garamond"/>
                <w:i/>
                <w:sz w:val="28"/>
                <w:szCs w:val="28"/>
              </w:rPr>
              <w:t xml:space="preserve"> </w:t>
            </w:r>
            <w:proofErr w:type="spellStart"/>
            <w:r w:rsidRPr="0078727F">
              <w:rPr>
                <w:rFonts w:ascii="Garamond" w:hAnsi="Garamond"/>
                <w:i/>
                <w:sz w:val="28"/>
                <w:szCs w:val="28"/>
              </w:rPr>
              <w:t>kinjagh</w:t>
            </w:r>
            <w:proofErr w:type="spellEnd"/>
            <w:r w:rsidRPr="0078727F">
              <w:rPr>
                <w:rFonts w:ascii="Garamond" w:hAnsi="Garamond"/>
                <w:i/>
                <w:sz w:val="28"/>
                <w:szCs w:val="28"/>
              </w:rPr>
              <w:t xml:space="preserve"> </w:t>
            </w:r>
            <w:proofErr w:type="spellStart"/>
            <w:r w:rsidRPr="0078727F">
              <w:rPr>
                <w:rFonts w:ascii="Garamond" w:hAnsi="Garamond"/>
                <w:i/>
                <w:sz w:val="28"/>
                <w:szCs w:val="28"/>
              </w:rPr>
              <w:t>gys</w:t>
            </w:r>
            <w:proofErr w:type="spellEnd"/>
            <w:r w:rsidRPr="0078727F">
              <w:rPr>
                <w:rFonts w:ascii="Garamond" w:hAnsi="Garamond"/>
                <w:i/>
                <w:sz w:val="28"/>
                <w:szCs w:val="28"/>
              </w:rPr>
              <w:t xml:space="preserve"> </w:t>
            </w:r>
            <w:proofErr w:type="spellStart"/>
            <w:r w:rsidRPr="0078727F">
              <w:rPr>
                <w:rFonts w:ascii="Garamond" w:hAnsi="Garamond"/>
                <w:i/>
                <w:sz w:val="28"/>
                <w:szCs w:val="28"/>
              </w:rPr>
              <w:t>jerrey’n</w:t>
            </w:r>
            <w:proofErr w:type="spellEnd"/>
            <w:r w:rsidRPr="0078727F">
              <w:rPr>
                <w:rFonts w:ascii="Garamond" w:hAnsi="Garamond"/>
                <w:i/>
                <w:sz w:val="28"/>
                <w:szCs w:val="28"/>
              </w:rPr>
              <w:t xml:space="preserve"> </w:t>
            </w:r>
            <w:proofErr w:type="spellStart"/>
            <w:r w:rsidRPr="0078727F">
              <w:rPr>
                <w:rFonts w:ascii="Garamond" w:hAnsi="Garamond"/>
                <w:i/>
                <w:sz w:val="28"/>
                <w:szCs w:val="28"/>
              </w:rPr>
              <w:t>Teihl</w:t>
            </w:r>
            <w:proofErr w:type="spellEnd"/>
            <w:r w:rsidRPr="0078727F">
              <w:rPr>
                <w:rFonts w:ascii="Garamond" w:hAnsi="Garamond"/>
                <w:i/>
                <w:sz w:val="28"/>
                <w:szCs w:val="28"/>
              </w:rPr>
              <w:t xml:space="preserve">. </w:t>
            </w:r>
          </w:p>
        </w:tc>
        <w:tc>
          <w:tcPr>
            <w:tcW w:w="0" w:type="auto"/>
          </w:tcPr>
          <w:p w14:paraId="07EFBF64" w14:textId="77777777" w:rsidR="00B51150" w:rsidRPr="00472FF6" w:rsidRDefault="00B51150" w:rsidP="00DB60C3">
            <w:pPr>
              <w:pStyle w:val="ListParagraph"/>
              <w:ind w:left="0" w:firstLine="227"/>
              <w:rPr>
                <w:rFonts w:ascii="Garamond" w:hAnsi="Garamond" w:cs="Times New Roman"/>
                <w:sz w:val="28"/>
              </w:rPr>
            </w:pPr>
            <w:r w:rsidRPr="00472FF6">
              <w:rPr>
                <w:rFonts w:ascii="Garamond" w:hAnsi="Garamond" w:cs="Times New Roman"/>
                <w:i/>
                <w:sz w:val="28"/>
              </w:rPr>
              <w:lastRenderedPageBreak/>
              <w:t xml:space="preserve">And it is to the </w:t>
            </w:r>
            <w:proofErr w:type="spellStart"/>
            <w:r w:rsidRPr="00472FF6">
              <w:rPr>
                <w:rFonts w:ascii="Garamond" w:hAnsi="Garamond" w:cs="Times New Roman"/>
                <w:i/>
                <w:sz w:val="28"/>
              </w:rPr>
              <w:t>Governours</w:t>
            </w:r>
            <w:proofErr w:type="spellEnd"/>
            <w:r w:rsidRPr="00472FF6">
              <w:rPr>
                <w:rFonts w:ascii="Garamond" w:hAnsi="Garamond" w:cs="Times New Roman"/>
                <w:i/>
                <w:sz w:val="28"/>
              </w:rPr>
              <w:t xml:space="preserve"> and Pastors of this Church, that Jesus Christ has made this remarkable </w:t>
            </w:r>
            <w:r w:rsidRPr="00472FF6">
              <w:rPr>
                <w:rFonts w:ascii="Garamond" w:hAnsi="Garamond" w:cs="Times New Roman"/>
                <w:i/>
                <w:sz w:val="28"/>
              </w:rPr>
              <w:lastRenderedPageBreak/>
              <w:t>Promise</w:t>
            </w:r>
            <w:r w:rsidR="002C617D" w:rsidRPr="002C617D">
              <w:rPr>
                <w:rFonts w:ascii="Garamond" w:hAnsi="Garamond" w:cs="Times New Roman"/>
                <w:sz w:val="28"/>
              </w:rPr>
              <w:t> ;</w:t>
            </w:r>
            <w:r w:rsidRPr="00472FF6">
              <w:rPr>
                <w:rFonts w:ascii="Garamond" w:hAnsi="Garamond" w:cs="Times New Roman"/>
                <w:sz w:val="28"/>
              </w:rPr>
              <w:t xml:space="preserve"> Lo, I am with you always, even unto the end of the World.</w:t>
            </w:r>
          </w:p>
        </w:tc>
        <w:tc>
          <w:tcPr>
            <w:tcW w:w="0" w:type="auto"/>
          </w:tcPr>
          <w:p w14:paraId="138E2457" w14:textId="77777777" w:rsidR="00B51150" w:rsidRDefault="00B51150" w:rsidP="00C82D1A">
            <w:pPr>
              <w:pStyle w:val="ListParagraph"/>
              <w:ind w:left="0"/>
              <w:rPr>
                <w:rFonts w:ascii="Garamond" w:hAnsi="Garamond" w:cs="Times New Roman"/>
                <w:sz w:val="20"/>
                <w:szCs w:val="20"/>
              </w:rPr>
            </w:pPr>
          </w:p>
          <w:p w14:paraId="4F14DC3F" w14:textId="77777777" w:rsidR="00B51150" w:rsidRDefault="00B51150" w:rsidP="00C82D1A">
            <w:pPr>
              <w:pStyle w:val="ListParagraph"/>
              <w:ind w:left="0"/>
              <w:rPr>
                <w:rFonts w:ascii="Garamond" w:hAnsi="Garamond" w:cs="Times New Roman"/>
                <w:sz w:val="20"/>
                <w:szCs w:val="20"/>
              </w:rPr>
            </w:pPr>
          </w:p>
          <w:p w14:paraId="6E523107" w14:textId="77777777" w:rsidR="00B51150" w:rsidRDefault="00B51150" w:rsidP="00C82D1A">
            <w:pPr>
              <w:pStyle w:val="ListParagraph"/>
              <w:ind w:left="0"/>
              <w:rPr>
                <w:rFonts w:ascii="Garamond" w:hAnsi="Garamond" w:cs="Times New Roman"/>
                <w:sz w:val="20"/>
                <w:szCs w:val="20"/>
              </w:rPr>
            </w:pPr>
            <w:r>
              <w:rPr>
                <w:rFonts w:ascii="Garamond" w:hAnsi="Garamond" w:cs="Times New Roman"/>
                <w:sz w:val="20"/>
                <w:szCs w:val="20"/>
              </w:rPr>
              <w:t>Matt. 28.</w:t>
            </w:r>
          </w:p>
          <w:p w14:paraId="622FD912" w14:textId="77777777" w:rsidR="00B51150" w:rsidRPr="00B51150" w:rsidRDefault="00B51150" w:rsidP="00C82D1A">
            <w:pPr>
              <w:pStyle w:val="ListParagraph"/>
              <w:ind w:left="0"/>
              <w:rPr>
                <w:rFonts w:ascii="Garamond" w:hAnsi="Garamond" w:cs="Times New Roman"/>
                <w:sz w:val="20"/>
                <w:szCs w:val="20"/>
              </w:rPr>
            </w:pPr>
            <w:r>
              <w:rPr>
                <w:rFonts w:ascii="Garamond" w:hAnsi="Garamond" w:cs="Times New Roman"/>
                <w:sz w:val="20"/>
                <w:szCs w:val="20"/>
              </w:rPr>
              <w:t>20.</w:t>
            </w:r>
          </w:p>
        </w:tc>
      </w:tr>
      <w:tr w:rsidR="00B51150" w:rsidRPr="00472FF6" w14:paraId="680C2368" w14:textId="77777777" w:rsidTr="00C82D1A">
        <w:tc>
          <w:tcPr>
            <w:tcW w:w="0" w:type="auto"/>
          </w:tcPr>
          <w:p w14:paraId="11358D91" w14:textId="77777777" w:rsidR="00B51150" w:rsidRPr="0078727F" w:rsidRDefault="00B51150" w:rsidP="00DB60C3">
            <w:pPr>
              <w:pStyle w:val="CM3"/>
              <w:widowControl/>
              <w:spacing w:line="240" w:lineRule="auto"/>
              <w:ind w:firstLine="227"/>
              <w:contextualSpacing/>
              <w:jc w:val="both"/>
              <w:rPr>
                <w:rFonts w:ascii="Garamond" w:hAnsi="Garamond"/>
                <w:sz w:val="28"/>
                <w:szCs w:val="28"/>
              </w:rPr>
            </w:pPr>
            <w:r w:rsidRPr="0078727F">
              <w:rPr>
                <w:rFonts w:ascii="Garamond" w:hAnsi="Garamond"/>
                <w:i/>
                <w:sz w:val="28"/>
                <w:szCs w:val="28"/>
              </w:rPr>
              <w:t>Q.</w:t>
            </w:r>
            <w:r w:rsidRPr="0078727F">
              <w:rPr>
                <w:rFonts w:ascii="Garamond" w:hAnsi="Garamond"/>
                <w:sz w:val="28"/>
                <w:szCs w:val="28"/>
              </w:rPr>
              <w:t xml:space="preserve"> </w:t>
            </w:r>
            <w:proofErr w:type="spellStart"/>
            <w:r w:rsidRPr="0078727F">
              <w:rPr>
                <w:rFonts w:ascii="Garamond" w:hAnsi="Garamond"/>
                <w:sz w:val="28"/>
                <w:szCs w:val="28"/>
              </w:rPr>
              <w:t>Cre’n</w:t>
            </w:r>
            <w:proofErr w:type="spellEnd"/>
            <w:r w:rsidRPr="0078727F">
              <w:rPr>
                <w:rFonts w:ascii="Garamond" w:hAnsi="Garamond"/>
                <w:sz w:val="28"/>
                <w:szCs w:val="28"/>
              </w:rPr>
              <w:t xml:space="preserve"> </w:t>
            </w:r>
            <w:proofErr w:type="spellStart"/>
            <w:r w:rsidRPr="0078727F">
              <w:rPr>
                <w:rFonts w:ascii="Garamond" w:hAnsi="Garamond"/>
                <w:sz w:val="28"/>
                <w:szCs w:val="28"/>
              </w:rPr>
              <w:t>aght</w:t>
            </w:r>
            <w:proofErr w:type="spellEnd"/>
            <w:r w:rsidRPr="0078727F">
              <w:rPr>
                <w:rFonts w:ascii="Garamond" w:hAnsi="Garamond"/>
                <w:sz w:val="28"/>
                <w:szCs w:val="28"/>
              </w:rPr>
              <w:t xml:space="preserve"> ta </w:t>
            </w:r>
            <w:proofErr w:type="spellStart"/>
            <w:r w:rsidRPr="0078727F">
              <w:rPr>
                <w:rFonts w:ascii="Garamond" w:hAnsi="Garamond"/>
                <w:sz w:val="28"/>
                <w:szCs w:val="28"/>
              </w:rPr>
              <w:t>Creest</w:t>
            </w:r>
            <w:proofErr w:type="spellEnd"/>
            <w:r w:rsidRPr="0078727F">
              <w:rPr>
                <w:rFonts w:ascii="Garamond" w:hAnsi="Garamond"/>
                <w:sz w:val="28"/>
                <w:szCs w:val="28"/>
              </w:rPr>
              <w:t xml:space="preserve"> marish </w:t>
            </w:r>
            <w:proofErr w:type="spellStart"/>
            <w:r w:rsidRPr="0078727F">
              <w:rPr>
                <w:rFonts w:ascii="Garamond" w:hAnsi="Garamond"/>
                <w:sz w:val="28"/>
                <w:szCs w:val="28"/>
              </w:rPr>
              <w:t>Sa</w:t>
            </w:r>
            <w:r w:rsidRPr="00B51150">
              <w:rPr>
                <w:rFonts w:ascii="Garamond" w:hAnsi="Garamond"/>
                <w:i/>
                <w:sz w:val="28"/>
                <w:szCs w:val="28"/>
              </w:rPr>
              <w:t>g</w:t>
            </w:r>
            <w:r w:rsidRPr="0078727F">
              <w:rPr>
                <w:rFonts w:ascii="Garamond" w:hAnsi="Garamond"/>
                <w:sz w:val="28"/>
                <w:szCs w:val="28"/>
              </w:rPr>
              <w:t>gyrtyn</w:t>
            </w:r>
            <w:proofErr w:type="spellEnd"/>
            <w:r w:rsidRPr="0078727F">
              <w:rPr>
                <w:rFonts w:ascii="Garamond" w:hAnsi="Garamond"/>
                <w:sz w:val="28"/>
                <w:szCs w:val="28"/>
              </w:rPr>
              <w:t xml:space="preserve"> </w:t>
            </w:r>
            <w:proofErr w:type="spellStart"/>
            <w:r w:rsidRPr="0078727F">
              <w:rPr>
                <w:rFonts w:ascii="Garamond" w:hAnsi="Garamond"/>
                <w:sz w:val="28"/>
                <w:szCs w:val="28"/>
              </w:rPr>
              <w:t>ny</w:t>
            </w:r>
            <w:proofErr w:type="spellEnd"/>
            <w:r w:rsidRPr="0078727F">
              <w:rPr>
                <w:rFonts w:ascii="Garamond" w:hAnsi="Garamond"/>
                <w:sz w:val="28"/>
                <w:szCs w:val="28"/>
              </w:rPr>
              <w:t xml:space="preserve"> </w:t>
            </w:r>
            <w:proofErr w:type="spellStart"/>
            <w:r w:rsidRPr="0078727F">
              <w:rPr>
                <w:rFonts w:ascii="Garamond" w:hAnsi="Garamond"/>
                <w:sz w:val="28"/>
                <w:szCs w:val="28"/>
              </w:rPr>
              <w:t>Haglish</w:t>
            </w:r>
            <w:proofErr w:type="spellEnd"/>
            <w:r w:rsidR="002C617D" w:rsidRPr="002C617D">
              <w:rPr>
                <w:rFonts w:ascii="Garamond" w:hAnsi="Garamond"/>
                <w:i/>
                <w:sz w:val="28"/>
                <w:szCs w:val="28"/>
              </w:rPr>
              <w:t> </w:t>
            </w:r>
            <w:r w:rsidR="00C57BF1" w:rsidRPr="00C57BF1">
              <w:rPr>
                <w:rFonts w:ascii="Garamond" w:hAnsi="Garamond"/>
                <w:sz w:val="28"/>
                <w:szCs w:val="28"/>
              </w:rPr>
              <w:t>?</w:t>
            </w:r>
            <w:r w:rsidRPr="0078727F">
              <w:rPr>
                <w:rFonts w:ascii="Garamond" w:hAnsi="Garamond"/>
                <w:sz w:val="28"/>
                <w:szCs w:val="28"/>
              </w:rPr>
              <w:t xml:space="preserve"> </w:t>
            </w:r>
          </w:p>
        </w:tc>
        <w:tc>
          <w:tcPr>
            <w:tcW w:w="0" w:type="auto"/>
          </w:tcPr>
          <w:p w14:paraId="4E84B649" w14:textId="77777777" w:rsidR="00B51150" w:rsidRPr="00472FF6" w:rsidRDefault="00B51150"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How is Christ with the Pastors of his Church</w:t>
            </w:r>
            <w:r w:rsidR="002C617D" w:rsidRPr="002C617D">
              <w:rPr>
                <w:rFonts w:ascii="Garamond" w:hAnsi="Garamond" w:cs="Times New Roman"/>
                <w:i/>
                <w:sz w:val="28"/>
              </w:rPr>
              <w:t> ?</w:t>
            </w:r>
          </w:p>
        </w:tc>
        <w:tc>
          <w:tcPr>
            <w:tcW w:w="0" w:type="auto"/>
          </w:tcPr>
          <w:p w14:paraId="5451FAB7" w14:textId="77777777" w:rsidR="00B51150" w:rsidRPr="008A3D8D" w:rsidRDefault="00B51150" w:rsidP="00C82D1A">
            <w:pPr>
              <w:pStyle w:val="ListParagraph"/>
              <w:ind w:left="0"/>
              <w:rPr>
                <w:rFonts w:ascii="Garamond" w:hAnsi="Garamond" w:cs="Times New Roman"/>
                <w:sz w:val="20"/>
                <w:szCs w:val="20"/>
              </w:rPr>
            </w:pPr>
          </w:p>
        </w:tc>
      </w:tr>
      <w:tr w:rsidR="00B51150" w:rsidRPr="00472FF6" w14:paraId="2839AA42" w14:textId="77777777" w:rsidTr="00C82D1A">
        <w:tc>
          <w:tcPr>
            <w:tcW w:w="0" w:type="auto"/>
          </w:tcPr>
          <w:p w14:paraId="34B74052" w14:textId="77777777" w:rsidR="00B51150" w:rsidRPr="0078727F" w:rsidRDefault="00B51150" w:rsidP="00DB60C3">
            <w:pPr>
              <w:pStyle w:val="CM3"/>
              <w:widowControl/>
              <w:spacing w:line="240" w:lineRule="auto"/>
              <w:ind w:firstLine="227"/>
              <w:contextualSpacing/>
              <w:jc w:val="both"/>
              <w:rPr>
                <w:rFonts w:ascii="Garamond" w:hAnsi="Garamond"/>
                <w:sz w:val="28"/>
                <w:szCs w:val="28"/>
              </w:rPr>
            </w:pPr>
            <w:r w:rsidRPr="0078727F">
              <w:rPr>
                <w:rFonts w:ascii="Garamond" w:hAnsi="Garamond"/>
                <w:i/>
                <w:sz w:val="28"/>
                <w:szCs w:val="28"/>
              </w:rPr>
              <w:t xml:space="preserve">A. </w:t>
            </w:r>
            <w:proofErr w:type="spellStart"/>
            <w:r w:rsidRPr="0078727F">
              <w:rPr>
                <w:rFonts w:ascii="Garamond" w:hAnsi="Garamond"/>
                <w:sz w:val="28"/>
                <w:szCs w:val="28"/>
              </w:rPr>
              <w:t>Ta’n</w:t>
            </w:r>
            <w:proofErr w:type="spellEnd"/>
            <w:r w:rsidRPr="0078727F">
              <w:rPr>
                <w:rFonts w:ascii="Garamond" w:hAnsi="Garamond"/>
                <w:sz w:val="28"/>
                <w:szCs w:val="28"/>
              </w:rPr>
              <w:t xml:space="preserve"> </w:t>
            </w:r>
            <w:proofErr w:type="spellStart"/>
            <w:r w:rsidRPr="0078727F">
              <w:rPr>
                <w:rFonts w:ascii="Garamond" w:hAnsi="Garamond"/>
                <w:sz w:val="28"/>
                <w:szCs w:val="28"/>
              </w:rPr>
              <w:t>Spyrryd</w:t>
            </w:r>
            <w:proofErr w:type="spellEnd"/>
            <w:r w:rsidRPr="0078727F">
              <w:rPr>
                <w:rFonts w:ascii="Garamond" w:hAnsi="Garamond"/>
                <w:sz w:val="28"/>
                <w:szCs w:val="28"/>
              </w:rPr>
              <w:t xml:space="preserve"> </w:t>
            </w:r>
            <w:proofErr w:type="spellStart"/>
            <w:r w:rsidRPr="0078727F">
              <w:rPr>
                <w:rFonts w:ascii="Garamond" w:hAnsi="Garamond"/>
                <w:sz w:val="28"/>
                <w:szCs w:val="28"/>
              </w:rPr>
              <w:t>Casherick</w:t>
            </w:r>
            <w:proofErr w:type="spellEnd"/>
            <w:r w:rsidRPr="0078727F">
              <w:rPr>
                <w:rFonts w:ascii="Garamond" w:hAnsi="Garamond"/>
                <w:sz w:val="28"/>
                <w:szCs w:val="28"/>
              </w:rPr>
              <w:t xml:space="preserve"> </w:t>
            </w:r>
            <w:proofErr w:type="spellStart"/>
            <w:r w:rsidRPr="0078727F">
              <w:rPr>
                <w:rFonts w:ascii="Garamond" w:hAnsi="Garamond"/>
                <w:sz w:val="28"/>
                <w:szCs w:val="28"/>
              </w:rPr>
              <w:t>echey</w:t>
            </w:r>
            <w:proofErr w:type="spellEnd"/>
            <w:r w:rsidRPr="0078727F">
              <w:rPr>
                <w:rFonts w:ascii="Garamond" w:hAnsi="Garamond"/>
                <w:sz w:val="28"/>
                <w:szCs w:val="28"/>
              </w:rPr>
              <w:t xml:space="preserve"> </w:t>
            </w:r>
            <w:proofErr w:type="spellStart"/>
            <w:r w:rsidRPr="0078727F">
              <w:rPr>
                <w:rFonts w:ascii="Garamond" w:hAnsi="Garamond"/>
                <w:sz w:val="28"/>
                <w:szCs w:val="28"/>
              </w:rPr>
              <w:t>maroo</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vannagh</w:t>
            </w:r>
            <w:proofErr w:type="spellEnd"/>
            <w:r w:rsidRPr="0078727F">
              <w:rPr>
                <w:rFonts w:ascii="Garamond" w:hAnsi="Garamond"/>
                <w:sz w:val="28"/>
                <w:szCs w:val="28"/>
              </w:rPr>
              <w:t xml:space="preserve"> </w:t>
            </w:r>
            <w:proofErr w:type="spellStart"/>
            <w:r w:rsidRPr="0078727F">
              <w:rPr>
                <w:rFonts w:ascii="Garamond" w:hAnsi="Garamond"/>
                <w:sz w:val="28"/>
                <w:szCs w:val="28"/>
              </w:rPr>
              <w:t>adsyn</w:t>
            </w:r>
            <w:proofErr w:type="spellEnd"/>
            <w:r w:rsidRPr="0078727F">
              <w:rPr>
                <w:rFonts w:ascii="Garamond" w:hAnsi="Garamond"/>
                <w:sz w:val="28"/>
                <w:szCs w:val="28"/>
              </w:rPr>
              <w:t xml:space="preserve"> </w:t>
            </w:r>
            <w:proofErr w:type="spellStart"/>
            <w:r w:rsidRPr="0078727F">
              <w:rPr>
                <w:rFonts w:ascii="Garamond" w:hAnsi="Garamond"/>
                <w:sz w:val="28"/>
                <w:szCs w:val="28"/>
              </w:rPr>
              <w:t>t’ad</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vannagh</w:t>
            </w:r>
            <w:proofErr w:type="spellEnd"/>
            <w:r w:rsidRPr="0078727F">
              <w:rPr>
                <w:rFonts w:ascii="Garamond" w:hAnsi="Garamond"/>
                <w:sz w:val="28"/>
                <w:szCs w:val="28"/>
              </w:rPr>
              <w:t xml:space="preserve"> </w:t>
            </w:r>
            <w:proofErr w:type="spellStart"/>
            <w:r w:rsidRPr="0078727F">
              <w:rPr>
                <w:rFonts w:ascii="Garamond" w:hAnsi="Garamond"/>
                <w:sz w:val="28"/>
                <w:szCs w:val="28"/>
              </w:rPr>
              <w:t>ayns</w:t>
            </w:r>
            <w:proofErr w:type="spellEnd"/>
            <w:r w:rsidRPr="0078727F">
              <w:rPr>
                <w:rFonts w:ascii="Garamond" w:hAnsi="Garamond"/>
                <w:sz w:val="28"/>
                <w:szCs w:val="28"/>
              </w:rPr>
              <w:t xml:space="preserve"> </w:t>
            </w:r>
            <w:proofErr w:type="spellStart"/>
            <w:r w:rsidRPr="0078727F">
              <w:rPr>
                <w:rFonts w:ascii="Garamond" w:hAnsi="Garamond"/>
                <w:sz w:val="28"/>
                <w:szCs w:val="28"/>
              </w:rPr>
              <w:t>ennym</w:t>
            </w:r>
            <w:proofErr w:type="spellEnd"/>
            <w:r w:rsidRPr="0078727F">
              <w:rPr>
                <w:rFonts w:ascii="Garamond" w:hAnsi="Garamond"/>
                <w:sz w:val="28"/>
                <w:szCs w:val="28"/>
              </w:rPr>
              <w:t xml:space="preserve"> </w:t>
            </w:r>
            <w:proofErr w:type="spellStart"/>
            <w:r w:rsidRPr="0078727F">
              <w:rPr>
                <w:rFonts w:ascii="Garamond" w:hAnsi="Garamond"/>
                <w:sz w:val="28"/>
                <w:szCs w:val="28"/>
              </w:rPr>
              <w:t>Chreest</w:t>
            </w:r>
            <w:proofErr w:type="spellEnd"/>
            <w:r w:rsidRPr="0078727F">
              <w:rPr>
                <w:rFonts w:ascii="Garamond" w:hAnsi="Garamond"/>
                <w:sz w:val="28"/>
                <w:szCs w:val="28"/>
              </w:rPr>
              <w:t xml:space="preserve"> as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cherragh</w:t>
            </w:r>
            <w:proofErr w:type="spellEnd"/>
            <w:r w:rsidRPr="0078727F">
              <w:rPr>
                <w:rFonts w:ascii="Garamond" w:hAnsi="Garamond"/>
                <w:sz w:val="28"/>
                <w:szCs w:val="28"/>
              </w:rPr>
              <w:t xml:space="preserve"> </w:t>
            </w:r>
            <w:proofErr w:type="spellStart"/>
            <w:r w:rsidRPr="0078727F">
              <w:rPr>
                <w:rFonts w:ascii="Garamond" w:hAnsi="Garamond"/>
                <w:sz w:val="28"/>
                <w:szCs w:val="28"/>
              </w:rPr>
              <w:t>adsyn</w:t>
            </w:r>
            <w:proofErr w:type="spellEnd"/>
            <w:r w:rsidRPr="0078727F">
              <w:rPr>
                <w:rFonts w:ascii="Garamond" w:hAnsi="Garamond"/>
                <w:sz w:val="28"/>
                <w:szCs w:val="28"/>
              </w:rPr>
              <w:t xml:space="preserve"> </w:t>
            </w:r>
            <w:proofErr w:type="spellStart"/>
            <w:r w:rsidRPr="0078727F">
              <w:rPr>
                <w:rFonts w:ascii="Garamond" w:hAnsi="Garamond"/>
                <w:sz w:val="28"/>
                <w:szCs w:val="28"/>
              </w:rPr>
              <w:t>t’ad</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vriwnys</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cairagh</w:t>
            </w:r>
            <w:proofErr w:type="spellEnd"/>
            <w:r w:rsidRPr="0078727F">
              <w:rPr>
                <w:rFonts w:ascii="Garamond" w:hAnsi="Garamond"/>
                <w:sz w:val="28"/>
                <w:szCs w:val="28"/>
              </w:rPr>
              <w:t xml:space="preserve">. </w:t>
            </w:r>
          </w:p>
        </w:tc>
        <w:tc>
          <w:tcPr>
            <w:tcW w:w="0" w:type="auto"/>
          </w:tcPr>
          <w:p w14:paraId="752B6712" w14:textId="77777777" w:rsidR="00B51150" w:rsidRPr="00472FF6" w:rsidRDefault="00B51150"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His Holy Spirit is with them</w:t>
            </w:r>
            <w:r w:rsidRPr="00472FF6">
              <w:rPr>
                <w:rFonts w:ascii="Garamond" w:hAnsi="Garamond" w:cs="Times New Roman"/>
                <w:sz w:val="28"/>
              </w:rPr>
              <w:t xml:space="preserve"> </w:t>
            </w:r>
            <w:r w:rsidRPr="00472FF6">
              <w:rPr>
                <w:rFonts w:ascii="Garamond" w:hAnsi="Garamond" w:cs="Times New Roman"/>
                <w:i/>
                <w:sz w:val="28"/>
              </w:rPr>
              <w:t>to bless those whom they bless in his Name, and to chastise those whom they justly censure.</w:t>
            </w:r>
          </w:p>
        </w:tc>
        <w:tc>
          <w:tcPr>
            <w:tcW w:w="0" w:type="auto"/>
          </w:tcPr>
          <w:p w14:paraId="1D1E2337" w14:textId="77777777" w:rsidR="00B51150" w:rsidRPr="008A3D8D" w:rsidRDefault="00B51150" w:rsidP="00C82D1A">
            <w:pPr>
              <w:pStyle w:val="ListParagraph"/>
              <w:ind w:left="0"/>
              <w:rPr>
                <w:rFonts w:ascii="Garamond" w:hAnsi="Garamond" w:cs="Times New Roman"/>
                <w:sz w:val="20"/>
                <w:szCs w:val="20"/>
              </w:rPr>
            </w:pPr>
          </w:p>
        </w:tc>
      </w:tr>
      <w:tr w:rsidR="00B51150" w:rsidRPr="00472FF6" w14:paraId="0A621A14" w14:textId="77777777" w:rsidTr="00C82D1A">
        <w:tc>
          <w:tcPr>
            <w:tcW w:w="0" w:type="auto"/>
          </w:tcPr>
          <w:p w14:paraId="47455F12" w14:textId="77777777" w:rsidR="00B51150" w:rsidRPr="0078727F" w:rsidRDefault="00B51150" w:rsidP="00DB60C3">
            <w:pPr>
              <w:pStyle w:val="CM3"/>
              <w:widowControl/>
              <w:spacing w:line="240" w:lineRule="auto"/>
              <w:ind w:firstLine="227"/>
              <w:contextualSpacing/>
              <w:jc w:val="both"/>
              <w:rPr>
                <w:rFonts w:ascii="Garamond" w:hAnsi="Garamond"/>
                <w:sz w:val="28"/>
                <w:szCs w:val="28"/>
              </w:rPr>
            </w:pPr>
            <w:r w:rsidRPr="0078727F">
              <w:rPr>
                <w:rFonts w:ascii="Garamond" w:hAnsi="Garamond"/>
                <w:i/>
                <w:sz w:val="28"/>
                <w:szCs w:val="28"/>
              </w:rPr>
              <w:t>Q.</w:t>
            </w:r>
            <w:r w:rsidRPr="0078727F">
              <w:rPr>
                <w:rFonts w:ascii="Garamond" w:hAnsi="Garamond"/>
                <w:sz w:val="28"/>
                <w:szCs w:val="28"/>
              </w:rPr>
              <w:t xml:space="preserve"> </w:t>
            </w:r>
            <w:proofErr w:type="spellStart"/>
            <w:r w:rsidRPr="0078727F">
              <w:rPr>
                <w:rFonts w:ascii="Garamond" w:hAnsi="Garamond"/>
                <w:sz w:val="28"/>
                <w:szCs w:val="28"/>
              </w:rPr>
              <w:t>Cre’n</w:t>
            </w:r>
            <w:proofErr w:type="spellEnd"/>
            <w:r w:rsidRPr="0078727F">
              <w:rPr>
                <w:rFonts w:ascii="Garamond" w:hAnsi="Garamond"/>
                <w:sz w:val="28"/>
                <w:szCs w:val="28"/>
              </w:rPr>
              <w:t xml:space="preserve"> </w:t>
            </w:r>
            <w:proofErr w:type="spellStart"/>
            <w:r w:rsidRPr="0078727F">
              <w:rPr>
                <w:rFonts w:ascii="Garamond" w:hAnsi="Garamond"/>
                <w:sz w:val="28"/>
                <w:szCs w:val="28"/>
              </w:rPr>
              <w:t>ymmyd</w:t>
            </w:r>
            <w:proofErr w:type="spellEnd"/>
            <w:r w:rsidRPr="0078727F">
              <w:rPr>
                <w:rFonts w:ascii="Garamond" w:hAnsi="Garamond"/>
                <w:sz w:val="28"/>
                <w:szCs w:val="28"/>
              </w:rPr>
              <w:t xml:space="preserve"> </w:t>
            </w:r>
            <w:proofErr w:type="spellStart"/>
            <w:r w:rsidRPr="0078727F">
              <w:rPr>
                <w:rFonts w:ascii="Garamond" w:hAnsi="Garamond"/>
                <w:sz w:val="28"/>
                <w:szCs w:val="28"/>
              </w:rPr>
              <w:t>t’ayns</w:t>
            </w:r>
            <w:proofErr w:type="spellEnd"/>
            <w:r w:rsidRPr="0078727F">
              <w:rPr>
                <w:rFonts w:ascii="Garamond" w:hAnsi="Garamond"/>
                <w:sz w:val="28"/>
                <w:szCs w:val="28"/>
              </w:rPr>
              <w:t xml:space="preserve"> </w:t>
            </w:r>
            <w:proofErr w:type="spellStart"/>
            <w:r w:rsidRPr="0078727F">
              <w:rPr>
                <w:rFonts w:ascii="Garamond" w:hAnsi="Garamond"/>
                <w:sz w:val="28"/>
                <w:szCs w:val="28"/>
              </w:rPr>
              <w:t>Briwnysyn</w:t>
            </w:r>
            <w:proofErr w:type="spellEnd"/>
            <w:r w:rsidRPr="0078727F">
              <w:rPr>
                <w:rFonts w:ascii="Garamond" w:hAnsi="Garamond"/>
                <w:sz w:val="28"/>
                <w:szCs w:val="28"/>
              </w:rPr>
              <w:t xml:space="preserve"> </w:t>
            </w:r>
            <w:proofErr w:type="spellStart"/>
            <w:r w:rsidRPr="0078727F">
              <w:rPr>
                <w:rFonts w:ascii="Garamond" w:hAnsi="Garamond"/>
                <w:sz w:val="28"/>
                <w:szCs w:val="28"/>
              </w:rPr>
              <w:t>ny</w:t>
            </w:r>
            <w:proofErr w:type="spellEnd"/>
            <w:r w:rsidRPr="0078727F">
              <w:rPr>
                <w:rFonts w:ascii="Garamond" w:hAnsi="Garamond"/>
                <w:sz w:val="28"/>
                <w:szCs w:val="28"/>
              </w:rPr>
              <w:t xml:space="preserve"> </w:t>
            </w:r>
            <w:proofErr w:type="spellStart"/>
            <w:r w:rsidRPr="0078727F">
              <w:rPr>
                <w:rFonts w:ascii="Garamond" w:hAnsi="Garamond"/>
                <w:sz w:val="28"/>
                <w:szCs w:val="28"/>
              </w:rPr>
              <w:t>Haglish</w:t>
            </w:r>
            <w:proofErr w:type="spellEnd"/>
            <w:r w:rsidR="002C617D" w:rsidRPr="002C617D">
              <w:rPr>
                <w:rFonts w:ascii="Garamond" w:hAnsi="Garamond"/>
                <w:i/>
                <w:sz w:val="28"/>
                <w:szCs w:val="28"/>
              </w:rPr>
              <w:t> </w:t>
            </w:r>
            <w:r w:rsidR="00C57BF1" w:rsidRPr="00C57BF1">
              <w:rPr>
                <w:rFonts w:ascii="Garamond" w:hAnsi="Garamond"/>
                <w:sz w:val="28"/>
                <w:szCs w:val="28"/>
              </w:rPr>
              <w:t>?</w:t>
            </w:r>
            <w:r w:rsidRPr="0078727F">
              <w:rPr>
                <w:rFonts w:ascii="Garamond" w:hAnsi="Garamond"/>
                <w:sz w:val="28"/>
                <w:szCs w:val="28"/>
              </w:rPr>
              <w:t xml:space="preserve"> </w:t>
            </w:r>
          </w:p>
        </w:tc>
        <w:tc>
          <w:tcPr>
            <w:tcW w:w="0" w:type="auto"/>
          </w:tcPr>
          <w:p w14:paraId="4B5D1F1D" w14:textId="77777777" w:rsidR="00B51150" w:rsidRPr="00472FF6" w:rsidRDefault="00B51150"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Q. </w:t>
            </w:r>
            <w:r w:rsidRPr="00472FF6">
              <w:rPr>
                <w:rFonts w:ascii="Garamond" w:hAnsi="Garamond" w:cs="Times New Roman"/>
                <w:i/>
                <w:sz w:val="28"/>
              </w:rPr>
              <w:t xml:space="preserve">What is the end of </w:t>
            </w:r>
            <w:r w:rsidRPr="00472FF6">
              <w:rPr>
                <w:rFonts w:ascii="Garamond" w:hAnsi="Garamond" w:cs="Times New Roman"/>
                <w:sz w:val="28"/>
              </w:rPr>
              <w:t>Church Censures</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4E7F72C0" w14:textId="77777777" w:rsidR="00B51150" w:rsidRPr="008A3D8D" w:rsidRDefault="00B51150" w:rsidP="00C82D1A">
            <w:pPr>
              <w:pStyle w:val="ListParagraph"/>
              <w:ind w:left="0"/>
              <w:rPr>
                <w:rFonts w:ascii="Garamond" w:hAnsi="Garamond" w:cs="Times New Roman"/>
                <w:sz w:val="20"/>
                <w:szCs w:val="20"/>
              </w:rPr>
            </w:pPr>
          </w:p>
        </w:tc>
      </w:tr>
      <w:tr w:rsidR="00B51150" w:rsidRPr="00472FF6" w14:paraId="64D5D906" w14:textId="77777777" w:rsidTr="00C82D1A">
        <w:tc>
          <w:tcPr>
            <w:tcW w:w="0" w:type="auto"/>
          </w:tcPr>
          <w:p w14:paraId="708F1B13" w14:textId="77777777" w:rsidR="00B51150" w:rsidRPr="0078727F" w:rsidRDefault="00B51150" w:rsidP="00DB60C3">
            <w:pPr>
              <w:pStyle w:val="CM3"/>
              <w:widowControl/>
              <w:spacing w:line="240" w:lineRule="auto"/>
              <w:ind w:firstLine="227"/>
              <w:contextualSpacing/>
              <w:jc w:val="both"/>
              <w:rPr>
                <w:rFonts w:ascii="Garamond" w:hAnsi="Garamond"/>
                <w:sz w:val="28"/>
                <w:szCs w:val="28"/>
              </w:rPr>
            </w:pPr>
            <w:r w:rsidRPr="0078727F">
              <w:rPr>
                <w:rFonts w:ascii="Garamond" w:hAnsi="Garamond"/>
                <w:i/>
                <w:sz w:val="28"/>
                <w:szCs w:val="28"/>
              </w:rPr>
              <w:t xml:space="preserve">A. </w:t>
            </w:r>
            <w:r w:rsidRPr="0078727F">
              <w:rPr>
                <w:rFonts w:ascii="Garamond" w:hAnsi="Garamond"/>
                <w:sz w:val="28"/>
                <w:szCs w:val="28"/>
              </w:rPr>
              <w:t xml:space="preserve">Dy </w:t>
            </w:r>
            <w:proofErr w:type="spellStart"/>
            <w:r w:rsidRPr="0078727F">
              <w:rPr>
                <w:rFonts w:ascii="Garamond" w:hAnsi="Garamond"/>
                <w:sz w:val="28"/>
                <w:szCs w:val="28"/>
              </w:rPr>
              <w:t>hayrn</w:t>
            </w:r>
            <w:proofErr w:type="spellEnd"/>
            <w:r w:rsidRPr="0078727F">
              <w:rPr>
                <w:rFonts w:ascii="Garamond" w:hAnsi="Garamond"/>
                <w:sz w:val="28"/>
                <w:szCs w:val="28"/>
              </w:rPr>
              <w:t xml:space="preserve"> </w:t>
            </w:r>
            <w:proofErr w:type="spellStart"/>
            <w:r w:rsidRPr="0078727F">
              <w:rPr>
                <w:rFonts w:ascii="Garamond" w:hAnsi="Garamond"/>
                <w:sz w:val="28"/>
                <w:szCs w:val="28"/>
              </w:rPr>
              <w:t>peccee</w:t>
            </w:r>
            <w:proofErr w:type="spellEnd"/>
            <w:r w:rsidRPr="0078727F">
              <w:rPr>
                <w:rFonts w:ascii="Garamond" w:hAnsi="Garamond"/>
                <w:sz w:val="28"/>
                <w:szCs w:val="28"/>
              </w:rPr>
              <w:t xml:space="preserve"> </w:t>
            </w:r>
            <w:proofErr w:type="spellStart"/>
            <w:r w:rsidRPr="0078727F">
              <w:rPr>
                <w:rFonts w:ascii="Garamond" w:hAnsi="Garamond"/>
                <w:sz w:val="28"/>
                <w:szCs w:val="28"/>
              </w:rPr>
              <w:t>gys</w:t>
            </w:r>
            <w:proofErr w:type="spellEnd"/>
            <w:r w:rsidRPr="0078727F">
              <w:rPr>
                <w:rFonts w:ascii="Garamond" w:hAnsi="Garamond"/>
                <w:sz w:val="28"/>
                <w:szCs w:val="28"/>
              </w:rPr>
              <w:t xml:space="preserve"> </w:t>
            </w:r>
            <w:proofErr w:type="spellStart"/>
            <w:r w:rsidRPr="0078727F">
              <w:rPr>
                <w:rFonts w:ascii="Garamond" w:hAnsi="Garamond"/>
                <w:sz w:val="28"/>
                <w:szCs w:val="28"/>
              </w:rPr>
              <w:t>Arrys</w:t>
            </w:r>
            <w:proofErr w:type="spellEnd"/>
            <w:r w:rsidRPr="0078727F">
              <w:rPr>
                <w:rFonts w:ascii="Garamond" w:hAnsi="Garamond"/>
                <w:sz w:val="28"/>
                <w:szCs w:val="28"/>
              </w:rPr>
              <w:t xml:space="preserve"> as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reall</w:t>
            </w:r>
            <w:proofErr w:type="spellEnd"/>
            <w:r w:rsidRPr="0078727F">
              <w:rPr>
                <w:rFonts w:ascii="Garamond" w:hAnsi="Garamond"/>
                <w:sz w:val="28"/>
                <w:szCs w:val="28"/>
              </w:rPr>
              <w:t xml:space="preserve"> </w:t>
            </w:r>
            <w:proofErr w:type="spellStart"/>
            <w:r w:rsidRPr="0078727F">
              <w:rPr>
                <w:rFonts w:ascii="Garamond" w:hAnsi="Garamond"/>
                <w:sz w:val="28"/>
                <w:szCs w:val="28"/>
              </w:rPr>
              <w:t>yn</w:t>
            </w:r>
            <w:proofErr w:type="spellEnd"/>
            <w:r w:rsidRPr="0078727F">
              <w:rPr>
                <w:rFonts w:ascii="Garamond" w:hAnsi="Garamond"/>
                <w:sz w:val="28"/>
                <w:szCs w:val="28"/>
              </w:rPr>
              <w:t xml:space="preserve"> </w:t>
            </w:r>
            <w:proofErr w:type="spellStart"/>
            <w:r w:rsidRPr="0078727F">
              <w:rPr>
                <w:rFonts w:ascii="Garamond" w:hAnsi="Garamond"/>
                <w:sz w:val="28"/>
                <w:szCs w:val="28"/>
              </w:rPr>
              <w:t>Aglish</w:t>
            </w:r>
            <w:proofErr w:type="spellEnd"/>
            <w:r w:rsidRPr="0078727F">
              <w:rPr>
                <w:rFonts w:ascii="Garamond" w:hAnsi="Garamond"/>
                <w:sz w:val="28"/>
                <w:szCs w:val="28"/>
              </w:rPr>
              <w:t xml:space="preserve"> glen as gyn </w:t>
            </w:r>
            <w:proofErr w:type="spellStart"/>
            <w:r w:rsidRPr="0078727F">
              <w:rPr>
                <w:rFonts w:ascii="Garamond" w:hAnsi="Garamond"/>
                <w:sz w:val="28"/>
                <w:szCs w:val="28"/>
              </w:rPr>
              <w:t>loght</w:t>
            </w:r>
            <w:proofErr w:type="spellEnd"/>
            <w:r w:rsidRPr="0078727F">
              <w:rPr>
                <w:rFonts w:ascii="Garamond" w:hAnsi="Garamond"/>
                <w:sz w:val="28"/>
                <w:szCs w:val="28"/>
              </w:rPr>
              <w:t xml:space="preserve">, my </w:t>
            </w:r>
            <w:proofErr w:type="spellStart"/>
            <w:r w:rsidRPr="0078727F">
              <w:rPr>
                <w:rFonts w:ascii="Garamond" w:hAnsi="Garamond"/>
                <w:sz w:val="28"/>
                <w:szCs w:val="28"/>
              </w:rPr>
              <w:t>oddys</w:t>
            </w:r>
            <w:proofErr w:type="spellEnd"/>
            <w:r w:rsidRPr="0078727F">
              <w:rPr>
                <w:rFonts w:ascii="Garamond" w:hAnsi="Garamond"/>
                <w:sz w:val="28"/>
                <w:szCs w:val="28"/>
              </w:rPr>
              <w:t xml:space="preserve"> eh </w:t>
            </w:r>
            <w:proofErr w:type="spellStart"/>
            <w:r w:rsidRPr="0078727F">
              <w:rPr>
                <w:rFonts w:ascii="Garamond" w:hAnsi="Garamond"/>
                <w:sz w:val="28"/>
                <w:szCs w:val="28"/>
              </w:rPr>
              <w:t>ve</w:t>
            </w:r>
            <w:proofErr w:type="spellEnd"/>
            <w:r>
              <w:rPr>
                <w:rFonts w:ascii="Garamond" w:hAnsi="Garamond"/>
                <w:sz w:val="28"/>
                <w:szCs w:val="28"/>
              </w:rPr>
              <w:t>,</w:t>
            </w:r>
            <w:r w:rsidRPr="0078727F">
              <w:rPr>
                <w:rFonts w:ascii="Garamond" w:hAnsi="Garamond"/>
                <w:sz w:val="28"/>
                <w:szCs w:val="28"/>
              </w:rPr>
              <w:t xml:space="preserve"> </w:t>
            </w:r>
            <w:proofErr w:type="spellStart"/>
            <w:r w:rsidRPr="0078727F">
              <w:rPr>
                <w:rFonts w:ascii="Garamond" w:hAnsi="Garamond"/>
                <w:sz w:val="28"/>
                <w:szCs w:val="28"/>
              </w:rPr>
              <w:t>yn</w:t>
            </w:r>
            <w:proofErr w:type="spellEnd"/>
            <w:r w:rsidRPr="0078727F">
              <w:rPr>
                <w:rFonts w:ascii="Garamond" w:hAnsi="Garamond"/>
                <w:sz w:val="28"/>
                <w:szCs w:val="28"/>
              </w:rPr>
              <w:t xml:space="preserve"> </w:t>
            </w:r>
            <w:proofErr w:type="spellStart"/>
            <w:r w:rsidRPr="0078727F">
              <w:rPr>
                <w:rFonts w:ascii="Garamond" w:hAnsi="Garamond"/>
                <w:sz w:val="28"/>
                <w:szCs w:val="28"/>
              </w:rPr>
              <w:t>chooid</w:t>
            </w:r>
            <w:proofErr w:type="spellEnd"/>
            <w:r w:rsidRPr="0078727F">
              <w:rPr>
                <w:rFonts w:ascii="Garamond" w:hAnsi="Garamond"/>
                <w:sz w:val="28"/>
                <w:szCs w:val="28"/>
              </w:rPr>
              <w:t xml:space="preserve"> </w:t>
            </w:r>
            <w:proofErr w:type="spellStart"/>
            <w:r w:rsidRPr="0078727F">
              <w:rPr>
                <w:rFonts w:ascii="Garamond" w:hAnsi="Garamond"/>
                <w:sz w:val="28"/>
                <w:szCs w:val="28"/>
              </w:rPr>
              <w:t>sloo</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liettal</w:t>
            </w:r>
            <w:proofErr w:type="spellEnd"/>
            <w:r w:rsidRPr="0078727F">
              <w:rPr>
                <w:rFonts w:ascii="Garamond" w:hAnsi="Garamond"/>
                <w:sz w:val="28"/>
                <w:szCs w:val="28"/>
              </w:rPr>
              <w:t xml:space="preserve"> </w:t>
            </w:r>
            <w:proofErr w:type="spellStart"/>
            <w:r w:rsidRPr="0078727F">
              <w:rPr>
                <w:rFonts w:ascii="Garamond" w:hAnsi="Garamond"/>
                <w:sz w:val="28"/>
                <w:szCs w:val="28"/>
              </w:rPr>
              <w:t>Briwnyssyn</w:t>
            </w:r>
            <w:proofErr w:type="spellEnd"/>
            <w:r w:rsidRPr="0078727F">
              <w:rPr>
                <w:rFonts w:ascii="Garamond" w:hAnsi="Garamond"/>
                <w:sz w:val="28"/>
                <w:szCs w:val="28"/>
              </w:rPr>
              <w:t xml:space="preserve"> Yee </w:t>
            </w:r>
            <w:proofErr w:type="spellStart"/>
            <w:r w:rsidRPr="0078727F">
              <w:rPr>
                <w:rFonts w:ascii="Garamond" w:hAnsi="Garamond"/>
                <w:sz w:val="28"/>
                <w:szCs w:val="28"/>
              </w:rPr>
              <w:t>veih</w:t>
            </w:r>
            <w:proofErr w:type="spellEnd"/>
            <w:r w:rsidRPr="0078727F">
              <w:rPr>
                <w:rFonts w:ascii="Garamond" w:hAnsi="Garamond"/>
                <w:sz w:val="28"/>
                <w:szCs w:val="28"/>
              </w:rPr>
              <w:t xml:space="preserve"> </w:t>
            </w:r>
            <w:proofErr w:type="spellStart"/>
            <w:r w:rsidRPr="0078727F">
              <w:rPr>
                <w:rFonts w:ascii="Garamond" w:hAnsi="Garamond"/>
                <w:sz w:val="28"/>
                <w:szCs w:val="28"/>
              </w:rPr>
              <w:t>tuitchym</w:t>
            </w:r>
            <w:proofErr w:type="spellEnd"/>
            <w:r w:rsidRPr="0078727F">
              <w:rPr>
                <w:rFonts w:ascii="Garamond" w:hAnsi="Garamond"/>
                <w:sz w:val="28"/>
                <w:szCs w:val="28"/>
              </w:rPr>
              <w:t xml:space="preserve"> er y </w:t>
            </w:r>
            <w:proofErr w:type="spellStart"/>
            <w:r w:rsidRPr="0078727F">
              <w:rPr>
                <w:rFonts w:ascii="Garamond" w:hAnsi="Garamond"/>
                <w:sz w:val="28"/>
                <w:szCs w:val="28"/>
              </w:rPr>
              <w:t>Cheshaght</w:t>
            </w:r>
            <w:proofErr w:type="spellEnd"/>
            <w:r w:rsidRPr="0078727F">
              <w:rPr>
                <w:rFonts w:ascii="Garamond" w:hAnsi="Garamond"/>
                <w:sz w:val="28"/>
                <w:szCs w:val="28"/>
              </w:rPr>
              <w:t xml:space="preserve"> </w:t>
            </w:r>
            <w:proofErr w:type="spellStart"/>
            <w:r w:rsidRPr="0078727F">
              <w:rPr>
                <w:rFonts w:ascii="Garamond" w:hAnsi="Garamond"/>
                <w:sz w:val="28"/>
                <w:szCs w:val="28"/>
              </w:rPr>
              <w:t>ooilley</w:t>
            </w:r>
            <w:proofErr w:type="spellEnd"/>
            <w:r w:rsidRPr="0078727F">
              <w:rPr>
                <w:rFonts w:ascii="Garamond" w:hAnsi="Garamond"/>
                <w:sz w:val="28"/>
                <w:szCs w:val="28"/>
              </w:rPr>
              <w:t xml:space="preserve">, </w:t>
            </w:r>
            <w:proofErr w:type="spellStart"/>
            <w:r w:rsidRPr="0078727F">
              <w:rPr>
                <w:rFonts w:ascii="Garamond" w:hAnsi="Garamond"/>
                <w:sz w:val="28"/>
                <w:szCs w:val="28"/>
              </w:rPr>
              <w:t>roish</w:t>
            </w:r>
            <w:proofErr w:type="spellEnd"/>
            <w:r w:rsidRPr="0078727F">
              <w:rPr>
                <w:rFonts w:ascii="Garamond" w:hAnsi="Garamond"/>
                <w:sz w:val="28"/>
                <w:szCs w:val="28"/>
              </w:rPr>
              <w:t xml:space="preserve"> </w:t>
            </w:r>
            <w:proofErr w:type="spellStart"/>
            <w:r w:rsidRPr="0078727F">
              <w:rPr>
                <w:rFonts w:ascii="Garamond" w:hAnsi="Garamond"/>
                <w:sz w:val="28"/>
                <w:szCs w:val="28"/>
              </w:rPr>
              <w:t>shen</w:t>
            </w:r>
            <w:proofErr w:type="spellEnd"/>
            <w:r w:rsidRPr="0078727F">
              <w:rPr>
                <w:rFonts w:ascii="Garamond" w:hAnsi="Garamond"/>
                <w:sz w:val="28"/>
                <w:szCs w:val="28"/>
              </w:rPr>
              <w:t xml:space="preserve"> cha </w:t>
            </w:r>
            <w:proofErr w:type="spellStart"/>
            <w:r w:rsidRPr="0078727F">
              <w:rPr>
                <w:rFonts w:ascii="Garamond" w:hAnsi="Garamond"/>
                <w:sz w:val="28"/>
                <w:szCs w:val="28"/>
              </w:rPr>
              <w:t>lias</w:t>
            </w:r>
            <w:proofErr w:type="spellEnd"/>
            <w:r w:rsidRPr="0078727F">
              <w:rPr>
                <w:rFonts w:ascii="Garamond" w:hAnsi="Garamond"/>
                <w:sz w:val="28"/>
                <w:szCs w:val="28"/>
              </w:rPr>
              <w:t xml:space="preserve"> </w:t>
            </w:r>
            <w:proofErr w:type="spellStart"/>
            <w:r w:rsidRPr="0078727F">
              <w:rPr>
                <w:rFonts w:ascii="Garamond" w:hAnsi="Garamond"/>
                <w:sz w:val="28"/>
                <w:szCs w:val="28"/>
              </w:rPr>
              <w:t>dooin</w:t>
            </w:r>
            <w:proofErr w:type="spellEnd"/>
            <w:r w:rsidRPr="0078727F">
              <w:rPr>
                <w:rFonts w:ascii="Garamond" w:hAnsi="Garamond"/>
                <w:sz w:val="28"/>
                <w:szCs w:val="28"/>
              </w:rPr>
              <w:t xml:space="preserve"> </w:t>
            </w:r>
            <w:proofErr w:type="spellStart"/>
            <w:r w:rsidRPr="0078727F">
              <w:rPr>
                <w:rFonts w:ascii="Garamond" w:hAnsi="Garamond"/>
                <w:sz w:val="28"/>
                <w:szCs w:val="28"/>
              </w:rPr>
              <w:t>aggle</w:t>
            </w:r>
            <w:proofErr w:type="spellEnd"/>
            <w:r w:rsidRPr="0078727F">
              <w:rPr>
                <w:rFonts w:ascii="Garamond" w:hAnsi="Garamond"/>
                <w:sz w:val="28"/>
                <w:szCs w:val="28"/>
              </w:rPr>
              <w:t xml:space="preserve"> </w:t>
            </w:r>
            <w:proofErr w:type="spellStart"/>
            <w:r w:rsidRPr="0078727F">
              <w:rPr>
                <w:rFonts w:ascii="Garamond" w:hAnsi="Garamond"/>
                <w:sz w:val="28"/>
                <w:szCs w:val="28"/>
              </w:rPr>
              <w:t>ghoal</w:t>
            </w:r>
            <w:proofErr w:type="spellEnd"/>
            <w:r w:rsidRPr="0078727F">
              <w:rPr>
                <w:rFonts w:ascii="Garamond" w:hAnsi="Garamond"/>
                <w:sz w:val="28"/>
                <w:szCs w:val="28"/>
              </w:rPr>
              <w:t xml:space="preserve">, </w:t>
            </w:r>
            <w:proofErr w:type="spellStart"/>
            <w:r w:rsidRPr="0078727F">
              <w:rPr>
                <w:rFonts w:ascii="Garamond" w:hAnsi="Garamond"/>
                <w:sz w:val="28"/>
                <w:szCs w:val="28"/>
              </w:rPr>
              <w:t>choud</w:t>
            </w:r>
            <w:proofErr w:type="spellEnd"/>
            <w:r w:rsidRPr="0078727F">
              <w:rPr>
                <w:rFonts w:ascii="Garamond" w:hAnsi="Garamond"/>
                <w:sz w:val="28"/>
                <w:szCs w:val="28"/>
              </w:rPr>
              <w:t xml:space="preserve"> as ta </w:t>
            </w:r>
            <w:proofErr w:type="spellStart"/>
            <w:r w:rsidRPr="0078727F">
              <w:rPr>
                <w:rFonts w:ascii="Garamond" w:hAnsi="Garamond"/>
                <w:sz w:val="28"/>
                <w:szCs w:val="28"/>
              </w:rPr>
              <w:t>Drough</w:t>
            </w:r>
            <w:proofErr w:type="spellEnd"/>
            <w:r w:rsidRPr="0078727F">
              <w:rPr>
                <w:rFonts w:ascii="Garamond" w:hAnsi="Garamond"/>
                <w:sz w:val="28"/>
                <w:szCs w:val="28"/>
              </w:rPr>
              <w:t xml:space="preserve"> </w:t>
            </w:r>
            <w:proofErr w:type="spellStart"/>
            <w:r w:rsidRPr="0078727F">
              <w:rPr>
                <w:rFonts w:ascii="Garamond" w:hAnsi="Garamond"/>
                <w:sz w:val="28"/>
                <w:szCs w:val="28"/>
              </w:rPr>
              <w:t>yeantee</w:t>
            </w:r>
            <w:proofErr w:type="spellEnd"/>
            <w:r w:rsidRPr="0078727F">
              <w:rPr>
                <w:rFonts w:ascii="Garamond" w:hAnsi="Garamond"/>
                <w:sz w:val="28"/>
                <w:szCs w:val="28"/>
              </w:rPr>
              <w:t xml:space="preserve"> </w:t>
            </w:r>
            <w:proofErr w:type="spellStart"/>
            <w:r w:rsidRPr="0078727F">
              <w:rPr>
                <w:rFonts w:ascii="Garamond" w:hAnsi="Garamond"/>
                <w:sz w:val="28"/>
                <w:szCs w:val="28"/>
              </w:rPr>
              <w:t>eit</w:t>
            </w:r>
            <w:proofErr w:type="spellEnd"/>
            <w:r w:rsidRPr="0078727F">
              <w:rPr>
                <w:rFonts w:ascii="Garamond" w:hAnsi="Garamond"/>
                <w:sz w:val="28"/>
                <w:szCs w:val="28"/>
              </w:rPr>
              <w:t xml:space="preserve"> </w:t>
            </w:r>
            <w:proofErr w:type="spellStart"/>
            <w:r w:rsidRPr="0078727F">
              <w:rPr>
                <w:rFonts w:ascii="Garamond" w:hAnsi="Garamond"/>
                <w:sz w:val="28"/>
                <w:szCs w:val="28"/>
              </w:rPr>
              <w:t>gys</w:t>
            </w:r>
            <w:proofErr w:type="spellEnd"/>
            <w:r w:rsidRPr="0078727F">
              <w:rPr>
                <w:rFonts w:ascii="Garamond" w:hAnsi="Garamond"/>
                <w:sz w:val="28"/>
                <w:szCs w:val="28"/>
              </w:rPr>
              <w:t xml:space="preserve"> </w:t>
            </w:r>
            <w:proofErr w:type="spellStart"/>
            <w:r w:rsidRPr="0078727F">
              <w:rPr>
                <w:rFonts w:ascii="Garamond" w:hAnsi="Garamond"/>
                <w:sz w:val="28"/>
                <w:szCs w:val="28"/>
              </w:rPr>
              <w:t>coontey</w:t>
            </w:r>
            <w:proofErr w:type="spellEnd"/>
            <w:r w:rsidRPr="0078727F">
              <w:rPr>
                <w:rFonts w:ascii="Garamond" w:hAnsi="Garamond"/>
                <w:sz w:val="28"/>
                <w:szCs w:val="28"/>
              </w:rPr>
              <w:t xml:space="preserve">, er </w:t>
            </w:r>
            <w:proofErr w:type="spellStart"/>
            <w:r w:rsidRPr="0078727F">
              <w:rPr>
                <w:rFonts w:ascii="Garamond" w:hAnsi="Garamond"/>
                <w:sz w:val="28"/>
                <w:szCs w:val="28"/>
              </w:rPr>
              <w:t>nyn</w:t>
            </w:r>
            <w:proofErr w:type="spellEnd"/>
            <w:r w:rsidRPr="0078727F">
              <w:rPr>
                <w:rFonts w:ascii="Garamond" w:hAnsi="Garamond"/>
                <w:sz w:val="28"/>
                <w:szCs w:val="28"/>
              </w:rPr>
              <w:t xml:space="preserve"> </w:t>
            </w:r>
            <w:proofErr w:type="spellStart"/>
            <w:r w:rsidRPr="0078727F">
              <w:rPr>
                <w:rFonts w:ascii="Garamond" w:hAnsi="Garamond"/>
                <w:sz w:val="28"/>
                <w:szCs w:val="28"/>
              </w:rPr>
              <w:t>dayrn</w:t>
            </w:r>
            <w:proofErr w:type="spellEnd"/>
            <w:r w:rsidRPr="0078727F">
              <w:rPr>
                <w:rFonts w:ascii="Garamond" w:hAnsi="Garamond"/>
                <w:sz w:val="28"/>
                <w:szCs w:val="28"/>
              </w:rPr>
              <w:t xml:space="preserve"> </w:t>
            </w:r>
            <w:proofErr w:type="spellStart"/>
            <w:r w:rsidRPr="0078727F">
              <w:rPr>
                <w:rFonts w:ascii="Garamond" w:hAnsi="Garamond"/>
                <w:sz w:val="28"/>
                <w:szCs w:val="28"/>
              </w:rPr>
              <w:t>gys</w:t>
            </w:r>
            <w:proofErr w:type="spellEnd"/>
            <w:r w:rsidRPr="0078727F">
              <w:rPr>
                <w:rFonts w:ascii="Garamond" w:hAnsi="Garamond"/>
                <w:sz w:val="28"/>
                <w:szCs w:val="28"/>
              </w:rPr>
              <w:t xml:space="preserve"> </w:t>
            </w:r>
            <w:proofErr w:type="spellStart"/>
            <w:r w:rsidRPr="0078727F">
              <w:rPr>
                <w:rFonts w:ascii="Garamond" w:hAnsi="Garamond"/>
                <w:sz w:val="28"/>
                <w:szCs w:val="28"/>
              </w:rPr>
              <w:t>tushtey</w:t>
            </w:r>
            <w:proofErr w:type="spellEnd"/>
            <w:r w:rsidRPr="0078727F">
              <w:rPr>
                <w:rFonts w:ascii="Garamond" w:hAnsi="Garamond"/>
                <w:sz w:val="28"/>
                <w:szCs w:val="28"/>
              </w:rPr>
              <w:t xml:space="preserve"> </w:t>
            </w:r>
            <w:proofErr w:type="spellStart"/>
            <w:r w:rsidRPr="0078727F">
              <w:rPr>
                <w:rFonts w:ascii="Garamond" w:hAnsi="Garamond"/>
                <w:sz w:val="28"/>
                <w:szCs w:val="28"/>
              </w:rPr>
              <w:t>jeh</w:t>
            </w:r>
            <w:proofErr w:type="spellEnd"/>
            <w:r w:rsidRPr="0078727F">
              <w:rPr>
                <w:rFonts w:ascii="Garamond" w:hAnsi="Garamond"/>
                <w:sz w:val="28"/>
                <w:szCs w:val="28"/>
              </w:rPr>
              <w:t xml:space="preserve"> </w:t>
            </w:r>
            <w:proofErr w:type="spellStart"/>
            <w:r w:rsidRPr="0078727F">
              <w:rPr>
                <w:rFonts w:ascii="Garamond" w:hAnsi="Garamond"/>
                <w:sz w:val="28"/>
                <w:szCs w:val="28"/>
              </w:rPr>
              <w:t>nyn</w:t>
            </w:r>
            <w:proofErr w:type="spellEnd"/>
            <w:r w:rsidRPr="0078727F">
              <w:rPr>
                <w:rFonts w:ascii="Garamond" w:hAnsi="Garamond"/>
                <w:sz w:val="28"/>
                <w:szCs w:val="28"/>
              </w:rPr>
              <w:t xml:space="preserve"> </w:t>
            </w:r>
            <w:proofErr w:type="spellStart"/>
            <w:r w:rsidRPr="0078727F">
              <w:rPr>
                <w:rFonts w:ascii="Garamond" w:hAnsi="Garamond"/>
                <w:sz w:val="28"/>
                <w:szCs w:val="28"/>
              </w:rPr>
              <w:t>Beccaghyn</w:t>
            </w:r>
            <w:proofErr w:type="spellEnd"/>
            <w:r w:rsidRPr="0078727F">
              <w:rPr>
                <w:rFonts w:ascii="Garamond" w:hAnsi="Garamond"/>
                <w:sz w:val="28"/>
                <w:szCs w:val="28"/>
              </w:rPr>
              <w:t xml:space="preserve">, </w:t>
            </w:r>
            <w:proofErr w:type="spellStart"/>
            <w:r w:rsidRPr="0078727F">
              <w:rPr>
                <w:rFonts w:ascii="Garamond" w:hAnsi="Garamond"/>
                <w:sz w:val="28"/>
                <w:szCs w:val="28"/>
              </w:rPr>
              <w:t>ny</w:t>
            </w:r>
            <w:proofErr w:type="spellEnd"/>
            <w:r w:rsidRPr="0078727F">
              <w:rPr>
                <w:rFonts w:ascii="Garamond" w:hAnsi="Garamond"/>
                <w:sz w:val="28"/>
                <w:szCs w:val="28"/>
              </w:rPr>
              <w:t xml:space="preserve"> </w:t>
            </w:r>
            <w:proofErr w:type="spellStart"/>
            <w:r w:rsidRPr="0078727F">
              <w:rPr>
                <w:rFonts w:ascii="Garamond" w:hAnsi="Garamond"/>
                <w:sz w:val="28"/>
                <w:szCs w:val="28"/>
              </w:rPr>
              <w:t>tilgit</w:t>
            </w:r>
            <w:proofErr w:type="spellEnd"/>
            <w:r w:rsidRPr="0078727F">
              <w:rPr>
                <w:rFonts w:ascii="Garamond" w:hAnsi="Garamond"/>
                <w:sz w:val="28"/>
                <w:szCs w:val="28"/>
              </w:rPr>
              <w:t xml:space="preserve"> </w:t>
            </w:r>
            <w:proofErr w:type="spellStart"/>
            <w:r w:rsidRPr="0078727F">
              <w:rPr>
                <w:rFonts w:ascii="Garamond" w:hAnsi="Garamond"/>
                <w:sz w:val="28"/>
                <w:szCs w:val="28"/>
              </w:rPr>
              <w:t>magh</w:t>
            </w:r>
            <w:proofErr w:type="spellEnd"/>
            <w:r w:rsidRPr="0078727F">
              <w:rPr>
                <w:rFonts w:ascii="Garamond" w:hAnsi="Garamond"/>
                <w:sz w:val="28"/>
                <w:szCs w:val="28"/>
              </w:rPr>
              <w:t xml:space="preserve">, my nee ad </w:t>
            </w:r>
            <w:proofErr w:type="spellStart"/>
            <w:r w:rsidRPr="0078727F">
              <w:rPr>
                <w:rFonts w:ascii="Garamond" w:hAnsi="Garamond"/>
                <w:sz w:val="28"/>
                <w:szCs w:val="28"/>
              </w:rPr>
              <w:t>tannaghtyn</w:t>
            </w:r>
            <w:proofErr w:type="spellEnd"/>
            <w:r w:rsidRPr="0078727F">
              <w:rPr>
                <w:rFonts w:ascii="Garamond" w:hAnsi="Garamond"/>
                <w:sz w:val="28"/>
                <w:szCs w:val="28"/>
              </w:rPr>
              <w:t xml:space="preserve"> mee-</w:t>
            </w:r>
            <w:proofErr w:type="spellStart"/>
            <w:r w:rsidRPr="0078727F">
              <w:rPr>
                <w:rFonts w:ascii="Garamond" w:hAnsi="Garamond"/>
                <w:sz w:val="28"/>
                <w:szCs w:val="28"/>
              </w:rPr>
              <w:t>viallagh</w:t>
            </w:r>
            <w:proofErr w:type="spellEnd"/>
            <w:r w:rsidRPr="0078727F">
              <w:rPr>
                <w:rFonts w:ascii="Garamond" w:hAnsi="Garamond"/>
                <w:sz w:val="28"/>
                <w:szCs w:val="28"/>
              </w:rPr>
              <w:t xml:space="preserve">. </w:t>
            </w:r>
          </w:p>
        </w:tc>
        <w:tc>
          <w:tcPr>
            <w:tcW w:w="0" w:type="auto"/>
          </w:tcPr>
          <w:p w14:paraId="3D0E8F61" w14:textId="77777777" w:rsidR="00B51150" w:rsidRPr="00472FF6" w:rsidRDefault="00B51150"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A. </w:t>
            </w:r>
            <w:r w:rsidRPr="00472FF6">
              <w:rPr>
                <w:rFonts w:ascii="Garamond" w:hAnsi="Garamond" w:cs="Times New Roman"/>
                <w:i/>
                <w:sz w:val="28"/>
              </w:rPr>
              <w:t>To bring Sinners to Repentance, and to preserve the Church</w:t>
            </w:r>
            <w:r w:rsidRPr="00472FF6">
              <w:rPr>
                <w:rFonts w:ascii="Garamond" w:hAnsi="Garamond" w:cs="Times New Roman"/>
                <w:sz w:val="28"/>
              </w:rPr>
              <w:t xml:space="preserve"> pure and undefiled, </w:t>
            </w:r>
            <w:r w:rsidRPr="00472FF6">
              <w:rPr>
                <w:rFonts w:ascii="Garamond" w:hAnsi="Garamond" w:cs="Times New Roman"/>
                <w:i/>
                <w:sz w:val="28"/>
              </w:rPr>
              <w:t>if that may be, at least</w:t>
            </w:r>
            <w:r>
              <w:rPr>
                <w:rFonts w:ascii="Garamond" w:hAnsi="Garamond" w:cs="Times New Roman"/>
                <w:i/>
                <w:sz w:val="28"/>
              </w:rPr>
              <w:t>,</w:t>
            </w:r>
            <w:r w:rsidRPr="00472FF6">
              <w:rPr>
                <w:rFonts w:ascii="Garamond" w:hAnsi="Garamond" w:cs="Times New Roman"/>
                <w:i/>
                <w:sz w:val="28"/>
              </w:rPr>
              <w:t xml:space="preserve"> to hinder the Judgments of God from falling upon the whole Body, which we shall not have Reason to fear, while notorious Offenders are called to an account, brought to a sense of their Wickedness, or cast out, if they continue obstinate.</w:t>
            </w:r>
            <w:r w:rsidRPr="00472FF6">
              <w:rPr>
                <w:rFonts w:ascii="Garamond" w:hAnsi="Garamond" w:cs="Times New Roman"/>
                <w:sz w:val="28"/>
              </w:rPr>
              <w:t xml:space="preserve"> </w:t>
            </w:r>
          </w:p>
        </w:tc>
        <w:tc>
          <w:tcPr>
            <w:tcW w:w="0" w:type="auto"/>
          </w:tcPr>
          <w:p w14:paraId="729F503B" w14:textId="77777777" w:rsidR="00B51150" w:rsidRPr="008A3D8D" w:rsidRDefault="00B51150" w:rsidP="00C82D1A">
            <w:pPr>
              <w:pStyle w:val="ListParagraph"/>
              <w:ind w:left="0"/>
              <w:rPr>
                <w:rFonts w:ascii="Garamond" w:hAnsi="Garamond" w:cs="Times New Roman"/>
                <w:sz w:val="20"/>
                <w:szCs w:val="20"/>
              </w:rPr>
            </w:pPr>
          </w:p>
        </w:tc>
      </w:tr>
      <w:tr w:rsidR="00B51150" w:rsidRPr="00472FF6" w14:paraId="048AB2A3" w14:textId="77777777" w:rsidTr="00C82D1A">
        <w:tc>
          <w:tcPr>
            <w:tcW w:w="0" w:type="auto"/>
          </w:tcPr>
          <w:p w14:paraId="7AF3A31A" w14:textId="77777777" w:rsidR="00B51150" w:rsidRPr="0078727F" w:rsidRDefault="00B51150" w:rsidP="00DB60C3">
            <w:pPr>
              <w:pStyle w:val="CM3"/>
              <w:widowControl/>
              <w:spacing w:line="240" w:lineRule="auto"/>
              <w:ind w:firstLine="227"/>
              <w:contextualSpacing/>
              <w:jc w:val="both"/>
              <w:rPr>
                <w:rFonts w:ascii="Garamond" w:hAnsi="Garamond"/>
                <w:sz w:val="28"/>
                <w:szCs w:val="28"/>
              </w:rPr>
            </w:pPr>
            <w:r w:rsidRPr="0078727F">
              <w:rPr>
                <w:rFonts w:ascii="Garamond" w:hAnsi="Garamond"/>
                <w:i/>
                <w:sz w:val="28"/>
                <w:szCs w:val="28"/>
              </w:rPr>
              <w:t>Q.</w:t>
            </w:r>
            <w:r w:rsidRPr="0078727F">
              <w:rPr>
                <w:rFonts w:ascii="Garamond" w:hAnsi="Garamond"/>
                <w:sz w:val="28"/>
                <w:szCs w:val="28"/>
              </w:rPr>
              <w:t xml:space="preserve"> </w:t>
            </w:r>
            <w:proofErr w:type="spellStart"/>
            <w:r w:rsidRPr="0078727F">
              <w:rPr>
                <w:rFonts w:ascii="Garamond" w:hAnsi="Garamond"/>
                <w:sz w:val="28"/>
                <w:szCs w:val="28"/>
              </w:rPr>
              <w:t>Nagh</w:t>
            </w:r>
            <w:proofErr w:type="spellEnd"/>
            <w:r w:rsidRPr="0078727F">
              <w:rPr>
                <w:rFonts w:ascii="Garamond" w:hAnsi="Garamond"/>
                <w:sz w:val="28"/>
                <w:szCs w:val="28"/>
              </w:rPr>
              <w:t xml:space="preserve"> </w:t>
            </w:r>
            <w:proofErr w:type="spellStart"/>
            <w:r w:rsidRPr="0078727F">
              <w:rPr>
                <w:rFonts w:ascii="Garamond" w:hAnsi="Garamond"/>
                <w:sz w:val="28"/>
                <w:szCs w:val="28"/>
              </w:rPr>
              <w:t>vod</w:t>
            </w:r>
            <w:proofErr w:type="spellEnd"/>
            <w:r w:rsidRPr="0078727F">
              <w:rPr>
                <w:rFonts w:ascii="Garamond" w:hAnsi="Garamond"/>
                <w:sz w:val="28"/>
                <w:szCs w:val="28"/>
              </w:rPr>
              <w:t xml:space="preserve"> fer </w:t>
            </w:r>
            <w:proofErr w:type="spellStart"/>
            <w:r w:rsidRPr="0078727F">
              <w:rPr>
                <w:rFonts w:ascii="Garamond" w:hAnsi="Garamond"/>
                <w:sz w:val="28"/>
                <w:szCs w:val="28"/>
              </w:rPr>
              <w:t>treshteil</w:t>
            </w:r>
            <w:proofErr w:type="spellEnd"/>
            <w:r w:rsidRPr="0078727F">
              <w:rPr>
                <w:rFonts w:ascii="Garamond" w:hAnsi="Garamond"/>
                <w:sz w:val="28"/>
                <w:szCs w:val="28"/>
              </w:rPr>
              <w:t xml:space="preserve"> son </w:t>
            </w:r>
            <w:proofErr w:type="spellStart"/>
            <w:r w:rsidRPr="0078727F">
              <w:rPr>
                <w:rFonts w:ascii="Garamond" w:hAnsi="Garamond"/>
                <w:sz w:val="28"/>
                <w:szCs w:val="28"/>
              </w:rPr>
              <w:t>leih</w:t>
            </w:r>
            <w:proofErr w:type="spellEnd"/>
            <w:r w:rsidRPr="0078727F">
              <w:rPr>
                <w:rFonts w:ascii="Garamond" w:hAnsi="Garamond"/>
                <w:sz w:val="28"/>
                <w:szCs w:val="28"/>
              </w:rPr>
              <w:t xml:space="preserve"> </w:t>
            </w:r>
            <w:r>
              <w:rPr>
                <w:rFonts w:ascii="Garamond" w:hAnsi="Garamond"/>
                <w:sz w:val="28"/>
                <w:szCs w:val="28"/>
              </w:rPr>
              <w:t>y</w:t>
            </w:r>
            <w:r w:rsidRPr="0078727F">
              <w:rPr>
                <w:rFonts w:ascii="Garamond" w:hAnsi="Garamond"/>
                <w:sz w:val="28"/>
                <w:szCs w:val="28"/>
              </w:rPr>
              <w:t xml:space="preserve"> </w:t>
            </w:r>
            <w:proofErr w:type="spellStart"/>
            <w:r w:rsidRPr="0078727F">
              <w:rPr>
                <w:rFonts w:ascii="Garamond" w:hAnsi="Garamond"/>
                <w:sz w:val="28"/>
                <w:szCs w:val="28"/>
              </w:rPr>
              <w:t>pheccaghyn</w:t>
            </w:r>
            <w:proofErr w:type="spellEnd"/>
            <w:r w:rsidRPr="0078727F">
              <w:rPr>
                <w:rFonts w:ascii="Garamond" w:hAnsi="Garamond"/>
                <w:sz w:val="28"/>
                <w:szCs w:val="28"/>
              </w:rPr>
              <w:t xml:space="preserve"> </w:t>
            </w:r>
            <w:proofErr w:type="spellStart"/>
            <w:r w:rsidRPr="0078727F">
              <w:rPr>
                <w:rFonts w:ascii="Garamond" w:hAnsi="Garamond"/>
                <w:sz w:val="28"/>
                <w:szCs w:val="28"/>
              </w:rPr>
              <w:t>veih</w:t>
            </w:r>
            <w:proofErr w:type="spellEnd"/>
            <w:r w:rsidRPr="0078727F">
              <w:rPr>
                <w:rFonts w:ascii="Garamond" w:hAnsi="Garamond"/>
                <w:sz w:val="28"/>
                <w:szCs w:val="28"/>
              </w:rPr>
              <w:t xml:space="preserve"> </w:t>
            </w:r>
            <w:proofErr w:type="spellStart"/>
            <w:r w:rsidRPr="0078727F">
              <w:rPr>
                <w:rFonts w:ascii="Garamond" w:hAnsi="Garamond"/>
                <w:sz w:val="28"/>
                <w:szCs w:val="28"/>
              </w:rPr>
              <w:t>Jee</w:t>
            </w:r>
            <w:proofErr w:type="spellEnd"/>
            <w:r w:rsidRPr="0078727F">
              <w:rPr>
                <w:rFonts w:ascii="Garamond" w:hAnsi="Garamond"/>
                <w:sz w:val="28"/>
                <w:szCs w:val="28"/>
              </w:rPr>
              <w:t xml:space="preserve">, </w:t>
            </w:r>
            <w:proofErr w:type="spellStart"/>
            <w:r w:rsidRPr="0078727F">
              <w:rPr>
                <w:rFonts w:ascii="Garamond" w:hAnsi="Garamond"/>
                <w:sz w:val="28"/>
                <w:szCs w:val="28"/>
              </w:rPr>
              <w:t>fegooish</w:t>
            </w:r>
            <w:proofErr w:type="spellEnd"/>
            <w:r w:rsidRPr="0078727F">
              <w:rPr>
                <w:rFonts w:ascii="Garamond" w:hAnsi="Garamond"/>
                <w:sz w:val="28"/>
                <w:szCs w:val="28"/>
              </w:rPr>
              <w:t xml:space="preserve"> </w:t>
            </w:r>
            <w:proofErr w:type="spellStart"/>
            <w:r w:rsidRPr="0078727F">
              <w:rPr>
                <w:rFonts w:ascii="Garamond" w:hAnsi="Garamond"/>
                <w:sz w:val="28"/>
                <w:szCs w:val="28"/>
              </w:rPr>
              <w:t>ve</w:t>
            </w:r>
            <w:proofErr w:type="spellEnd"/>
            <w:r w:rsidRPr="0078727F">
              <w:rPr>
                <w:rFonts w:ascii="Garamond" w:hAnsi="Garamond"/>
                <w:sz w:val="28"/>
                <w:szCs w:val="28"/>
              </w:rPr>
              <w:t xml:space="preserve"> er </w:t>
            </w:r>
            <w:proofErr w:type="spellStart"/>
            <w:r w:rsidRPr="0078727F">
              <w:rPr>
                <w:rFonts w:ascii="Garamond" w:hAnsi="Garamond"/>
                <w:sz w:val="28"/>
                <w:szCs w:val="28"/>
              </w:rPr>
              <w:t>ny</w:t>
            </w:r>
            <w:proofErr w:type="spellEnd"/>
            <w:r w:rsidRPr="0078727F">
              <w:rPr>
                <w:rFonts w:ascii="Garamond" w:hAnsi="Garamond"/>
                <w:sz w:val="28"/>
                <w:szCs w:val="28"/>
              </w:rPr>
              <w:t xml:space="preserve"> chur </w:t>
            </w:r>
            <w:proofErr w:type="spellStart"/>
            <w:r w:rsidRPr="0078727F">
              <w:rPr>
                <w:rFonts w:ascii="Garamond" w:hAnsi="Garamond"/>
                <w:sz w:val="28"/>
                <w:szCs w:val="28"/>
              </w:rPr>
              <w:t>gys</w:t>
            </w:r>
            <w:proofErr w:type="spellEnd"/>
            <w:r w:rsidRPr="0078727F">
              <w:rPr>
                <w:rFonts w:ascii="Garamond" w:hAnsi="Garamond"/>
                <w:sz w:val="28"/>
                <w:szCs w:val="28"/>
              </w:rPr>
              <w:t xml:space="preserve"> </w:t>
            </w:r>
            <w:proofErr w:type="spellStart"/>
            <w:r w:rsidRPr="0078727F">
              <w:rPr>
                <w:rFonts w:ascii="Garamond" w:hAnsi="Garamond"/>
                <w:sz w:val="28"/>
                <w:szCs w:val="28"/>
              </w:rPr>
              <w:t>n</w:t>
            </w:r>
            <w:r w:rsidR="00A2386E">
              <w:rPr>
                <w:rFonts w:ascii="Garamond" w:hAnsi="Garamond"/>
                <w:sz w:val="28"/>
                <w:szCs w:val="28"/>
              </w:rPr>
              <w:t>ay</w:t>
            </w:r>
            <w:r w:rsidRPr="0078727F">
              <w:rPr>
                <w:rFonts w:ascii="Garamond" w:hAnsi="Garamond"/>
                <w:sz w:val="28"/>
                <w:szCs w:val="28"/>
              </w:rPr>
              <w:t>rey</w:t>
            </w:r>
            <w:proofErr w:type="spellEnd"/>
            <w:r w:rsidR="002C617D" w:rsidRPr="002C617D">
              <w:rPr>
                <w:rFonts w:ascii="Garamond" w:hAnsi="Garamond"/>
                <w:i/>
                <w:sz w:val="28"/>
                <w:szCs w:val="28"/>
              </w:rPr>
              <w:t> </w:t>
            </w:r>
            <w:r w:rsidR="00C57BF1" w:rsidRPr="00C57BF1">
              <w:rPr>
                <w:rFonts w:ascii="Garamond" w:hAnsi="Garamond"/>
                <w:sz w:val="28"/>
                <w:szCs w:val="28"/>
              </w:rPr>
              <w:t>?</w:t>
            </w:r>
            <w:r w:rsidRPr="0078727F">
              <w:rPr>
                <w:rFonts w:ascii="Garamond" w:hAnsi="Garamond"/>
                <w:sz w:val="28"/>
                <w:szCs w:val="28"/>
              </w:rPr>
              <w:t xml:space="preserve"> </w:t>
            </w:r>
          </w:p>
        </w:tc>
        <w:tc>
          <w:tcPr>
            <w:tcW w:w="0" w:type="auto"/>
          </w:tcPr>
          <w:p w14:paraId="6FC51A2C" w14:textId="77777777" w:rsidR="00B51150" w:rsidRPr="00472FF6" w:rsidRDefault="00B51150"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Q. </w:t>
            </w:r>
            <w:r w:rsidRPr="00472FF6">
              <w:rPr>
                <w:rFonts w:ascii="Garamond" w:hAnsi="Garamond" w:cs="Times New Roman"/>
                <w:i/>
                <w:sz w:val="28"/>
              </w:rPr>
              <w:t>May not one hope for Pardon from God, without being exposed to shame</w:t>
            </w:r>
            <w:r w:rsidR="002C617D" w:rsidRPr="002C617D">
              <w:rPr>
                <w:rFonts w:ascii="Garamond" w:hAnsi="Garamond" w:cs="Times New Roman"/>
                <w:i/>
                <w:sz w:val="28"/>
              </w:rPr>
              <w:t> ?</w:t>
            </w:r>
          </w:p>
        </w:tc>
        <w:tc>
          <w:tcPr>
            <w:tcW w:w="0" w:type="auto"/>
          </w:tcPr>
          <w:p w14:paraId="778A0264" w14:textId="77777777" w:rsidR="00B51150" w:rsidRPr="008A3D8D" w:rsidRDefault="00B51150" w:rsidP="00C82D1A">
            <w:pPr>
              <w:pStyle w:val="ListParagraph"/>
              <w:ind w:left="0"/>
              <w:rPr>
                <w:rFonts w:ascii="Garamond" w:hAnsi="Garamond" w:cs="Times New Roman"/>
                <w:sz w:val="20"/>
                <w:szCs w:val="20"/>
              </w:rPr>
            </w:pPr>
          </w:p>
        </w:tc>
      </w:tr>
      <w:tr w:rsidR="00B51150" w:rsidRPr="00472FF6" w14:paraId="24A49CBF" w14:textId="77777777" w:rsidTr="00C82D1A">
        <w:tc>
          <w:tcPr>
            <w:tcW w:w="0" w:type="auto"/>
          </w:tcPr>
          <w:p w14:paraId="57F3D7E0" w14:textId="77777777" w:rsidR="00B51150" w:rsidRPr="0078727F" w:rsidRDefault="00B51150" w:rsidP="00DB60C3">
            <w:pPr>
              <w:pStyle w:val="CM3"/>
              <w:widowControl/>
              <w:spacing w:line="240" w:lineRule="auto"/>
              <w:ind w:firstLine="227"/>
              <w:contextualSpacing/>
              <w:jc w:val="both"/>
              <w:rPr>
                <w:rFonts w:ascii="Garamond" w:hAnsi="Garamond"/>
                <w:sz w:val="28"/>
                <w:szCs w:val="28"/>
              </w:rPr>
            </w:pPr>
            <w:r w:rsidRPr="0078727F">
              <w:rPr>
                <w:rFonts w:ascii="Garamond" w:hAnsi="Garamond"/>
                <w:i/>
                <w:sz w:val="28"/>
                <w:szCs w:val="28"/>
              </w:rPr>
              <w:t xml:space="preserve">A. </w:t>
            </w:r>
            <w:r w:rsidRPr="0078727F">
              <w:rPr>
                <w:rFonts w:ascii="Garamond" w:hAnsi="Garamond"/>
                <w:sz w:val="28"/>
                <w:szCs w:val="28"/>
              </w:rPr>
              <w:t xml:space="preserve">Quoi </w:t>
            </w:r>
            <w:proofErr w:type="spellStart"/>
            <w:r w:rsidRPr="0078727F">
              <w:rPr>
                <w:rFonts w:ascii="Garamond" w:hAnsi="Garamond"/>
                <w:sz w:val="28"/>
                <w:szCs w:val="28"/>
              </w:rPr>
              <w:t>erbee</w:t>
            </w:r>
            <w:proofErr w:type="spellEnd"/>
            <w:r w:rsidRPr="0078727F">
              <w:rPr>
                <w:rFonts w:ascii="Garamond" w:hAnsi="Garamond"/>
                <w:sz w:val="28"/>
                <w:szCs w:val="28"/>
              </w:rPr>
              <w:t xml:space="preserve"> ta </w:t>
            </w:r>
            <w:proofErr w:type="spellStart"/>
            <w:r w:rsidRPr="0078727F">
              <w:rPr>
                <w:rFonts w:ascii="Garamond" w:hAnsi="Garamond"/>
                <w:sz w:val="28"/>
                <w:szCs w:val="28"/>
              </w:rPr>
              <w:t>streeu</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hea</w:t>
            </w:r>
            <w:proofErr w:type="spellEnd"/>
            <w:r w:rsidRPr="0078727F">
              <w:rPr>
                <w:rFonts w:ascii="Garamond" w:hAnsi="Garamond"/>
                <w:sz w:val="28"/>
                <w:szCs w:val="28"/>
              </w:rPr>
              <w:t xml:space="preserve"> </w:t>
            </w:r>
            <w:proofErr w:type="spellStart"/>
            <w:r w:rsidRPr="0078727F">
              <w:rPr>
                <w:rFonts w:ascii="Garamond" w:hAnsi="Garamond"/>
                <w:sz w:val="28"/>
                <w:szCs w:val="28"/>
              </w:rPr>
              <w:t>veih</w:t>
            </w:r>
            <w:proofErr w:type="spellEnd"/>
            <w:r w:rsidRPr="0078727F">
              <w:rPr>
                <w:rFonts w:ascii="Garamond" w:hAnsi="Garamond"/>
                <w:sz w:val="28"/>
                <w:szCs w:val="28"/>
              </w:rPr>
              <w:t xml:space="preserve"> </w:t>
            </w:r>
            <w:proofErr w:type="spellStart"/>
            <w:r w:rsidRPr="0078727F">
              <w:rPr>
                <w:rFonts w:ascii="Garamond" w:hAnsi="Garamond"/>
                <w:sz w:val="28"/>
                <w:szCs w:val="28"/>
              </w:rPr>
              <w:t>cherragh</w:t>
            </w:r>
            <w:proofErr w:type="spellEnd"/>
            <w:r w:rsidRPr="0078727F">
              <w:rPr>
                <w:rFonts w:ascii="Garamond" w:hAnsi="Garamond"/>
                <w:sz w:val="28"/>
                <w:szCs w:val="28"/>
              </w:rPr>
              <w:t xml:space="preserve"> </w:t>
            </w:r>
            <w:proofErr w:type="spellStart"/>
            <w:r w:rsidRPr="0078727F">
              <w:rPr>
                <w:rFonts w:ascii="Garamond" w:hAnsi="Garamond"/>
                <w:sz w:val="28"/>
                <w:szCs w:val="28"/>
              </w:rPr>
              <w:t>ny</w:t>
            </w:r>
            <w:proofErr w:type="spellEnd"/>
            <w:r w:rsidRPr="0078727F">
              <w:rPr>
                <w:rFonts w:ascii="Garamond" w:hAnsi="Garamond"/>
                <w:sz w:val="28"/>
                <w:szCs w:val="28"/>
              </w:rPr>
              <w:t xml:space="preserve"> </w:t>
            </w:r>
            <w:proofErr w:type="spellStart"/>
            <w:r w:rsidRPr="0078727F">
              <w:rPr>
                <w:rFonts w:ascii="Garamond" w:hAnsi="Garamond"/>
                <w:sz w:val="28"/>
                <w:szCs w:val="28"/>
              </w:rPr>
              <w:t>Haglish</w:t>
            </w:r>
            <w:proofErr w:type="spellEnd"/>
            <w:r w:rsidRPr="0078727F">
              <w:rPr>
                <w:rFonts w:ascii="Garamond" w:hAnsi="Garamond"/>
                <w:sz w:val="28"/>
                <w:szCs w:val="28"/>
              </w:rPr>
              <w:t xml:space="preserve">, cha </w:t>
            </w:r>
            <w:proofErr w:type="spellStart"/>
            <w:r w:rsidRPr="0078727F">
              <w:rPr>
                <w:rFonts w:ascii="Garamond" w:hAnsi="Garamond"/>
                <w:sz w:val="28"/>
                <w:szCs w:val="28"/>
              </w:rPr>
              <w:t>vel</w:t>
            </w:r>
            <w:proofErr w:type="spellEnd"/>
            <w:r w:rsidRPr="0078727F">
              <w:rPr>
                <w:rFonts w:ascii="Garamond" w:hAnsi="Garamond"/>
                <w:sz w:val="28"/>
                <w:szCs w:val="28"/>
              </w:rPr>
              <w:t xml:space="preserve"> e </w:t>
            </w:r>
            <w:proofErr w:type="spellStart"/>
            <w:r w:rsidRPr="0078727F">
              <w:rPr>
                <w:rFonts w:ascii="Garamond" w:hAnsi="Garamond"/>
                <w:sz w:val="28"/>
                <w:szCs w:val="28"/>
              </w:rPr>
              <w:t>fakin</w:t>
            </w:r>
            <w:proofErr w:type="spellEnd"/>
            <w:r w:rsidRPr="0078727F">
              <w:rPr>
                <w:rFonts w:ascii="Garamond" w:hAnsi="Garamond"/>
                <w:sz w:val="28"/>
                <w:szCs w:val="28"/>
              </w:rPr>
              <w:t xml:space="preserve"> </w:t>
            </w:r>
            <w:proofErr w:type="spellStart"/>
            <w:r w:rsidRPr="0078727F">
              <w:rPr>
                <w:rFonts w:ascii="Garamond" w:hAnsi="Garamond"/>
                <w:sz w:val="28"/>
                <w:szCs w:val="28"/>
              </w:rPr>
              <w:t>cre’n</w:t>
            </w:r>
            <w:proofErr w:type="spellEnd"/>
            <w:r w:rsidRPr="0078727F">
              <w:rPr>
                <w:rFonts w:ascii="Garamond" w:hAnsi="Garamond"/>
                <w:sz w:val="28"/>
                <w:szCs w:val="28"/>
              </w:rPr>
              <w:t xml:space="preserve"> </w:t>
            </w:r>
            <w:proofErr w:type="spellStart"/>
            <w:r w:rsidRPr="0078727F">
              <w:rPr>
                <w:rFonts w:ascii="Garamond" w:hAnsi="Garamond"/>
                <w:sz w:val="28"/>
                <w:szCs w:val="28"/>
              </w:rPr>
              <w:t>gaue</w:t>
            </w:r>
            <w:proofErr w:type="spellEnd"/>
            <w:r w:rsidRPr="0078727F">
              <w:rPr>
                <w:rFonts w:ascii="Garamond" w:hAnsi="Garamond"/>
                <w:sz w:val="28"/>
                <w:szCs w:val="28"/>
              </w:rPr>
              <w:t xml:space="preserve"> ta </w:t>
            </w:r>
            <w:proofErr w:type="spellStart"/>
            <w:r w:rsidRPr="0078727F">
              <w:rPr>
                <w:rFonts w:ascii="Garamond" w:hAnsi="Garamond"/>
                <w:sz w:val="28"/>
                <w:szCs w:val="28"/>
              </w:rPr>
              <w:t>liorish</w:t>
            </w:r>
            <w:proofErr w:type="spellEnd"/>
            <w:r w:rsidRPr="0078727F">
              <w:rPr>
                <w:rFonts w:ascii="Garamond" w:hAnsi="Garamond"/>
                <w:sz w:val="28"/>
                <w:szCs w:val="28"/>
              </w:rPr>
              <w:t xml:space="preserve"> </w:t>
            </w:r>
            <w:proofErr w:type="spellStart"/>
            <w:r w:rsidRPr="0078727F">
              <w:rPr>
                <w:rFonts w:ascii="Garamond" w:hAnsi="Garamond"/>
                <w:sz w:val="28"/>
                <w:szCs w:val="28"/>
              </w:rPr>
              <w:t>shen</w:t>
            </w:r>
            <w:proofErr w:type="spellEnd"/>
            <w:r w:rsidRPr="0078727F">
              <w:rPr>
                <w:rFonts w:ascii="Garamond" w:hAnsi="Garamond"/>
                <w:sz w:val="28"/>
                <w:szCs w:val="28"/>
              </w:rPr>
              <w:t xml:space="preserve"> y </w:t>
            </w:r>
            <w:proofErr w:type="spellStart"/>
            <w:r w:rsidRPr="0078727F">
              <w:rPr>
                <w:rFonts w:ascii="Garamond" w:hAnsi="Garamond"/>
                <w:sz w:val="28"/>
                <w:szCs w:val="28"/>
              </w:rPr>
              <w:t>yanoo</w:t>
            </w:r>
            <w:proofErr w:type="spellEnd"/>
            <w:r w:rsidRPr="0078727F">
              <w:rPr>
                <w:rFonts w:ascii="Garamond" w:hAnsi="Garamond"/>
                <w:sz w:val="28"/>
                <w:szCs w:val="28"/>
              </w:rPr>
              <w:t xml:space="preserve">, cha </w:t>
            </w:r>
            <w:proofErr w:type="spellStart"/>
            <w:r w:rsidRPr="0078727F">
              <w:rPr>
                <w:rFonts w:ascii="Garamond" w:hAnsi="Garamond"/>
                <w:sz w:val="28"/>
                <w:szCs w:val="28"/>
              </w:rPr>
              <w:t>vel</w:t>
            </w:r>
            <w:proofErr w:type="spellEnd"/>
            <w:r w:rsidRPr="0078727F">
              <w:rPr>
                <w:rFonts w:ascii="Garamond" w:hAnsi="Garamond"/>
                <w:sz w:val="28"/>
                <w:szCs w:val="28"/>
              </w:rPr>
              <w:t xml:space="preserve"> e [54] </w:t>
            </w:r>
            <w:proofErr w:type="spellStart"/>
            <w:r w:rsidRPr="0078727F">
              <w:rPr>
                <w:rFonts w:ascii="Garamond" w:hAnsi="Garamond"/>
                <w:sz w:val="28"/>
                <w:szCs w:val="28"/>
              </w:rPr>
              <w:t>toiggal</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vel</w:t>
            </w:r>
            <w:proofErr w:type="spellEnd"/>
            <w:r w:rsidRPr="0078727F">
              <w:rPr>
                <w:rFonts w:ascii="Garamond" w:hAnsi="Garamond"/>
                <w:sz w:val="28"/>
                <w:szCs w:val="28"/>
              </w:rPr>
              <w:t xml:space="preserve"> e </w:t>
            </w:r>
            <w:proofErr w:type="spellStart"/>
            <w:r w:rsidRPr="0078727F">
              <w:rPr>
                <w:rFonts w:ascii="Garamond" w:hAnsi="Garamond"/>
                <w:sz w:val="28"/>
                <w:szCs w:val="28"/>
              </w:rPr>
              <w:t>ny</w:t>
            </w:r>
            <w:proofErr w:type="spellEnd"/>
            <w:r w:rsidRPr="0078727F">
              <w:rPr>
                <w:rFonts w:ascii="Garamond" w:hAnsi="Garamond"/>
                <w:sz w:val="28"/>
                <w:szCs w:val="28"/>
              </w:rPr>
              <w:t xml:space="preserve"> </w:t>
            </w:r>
            <w:proofErr w:type="spellStart"/>
            <w:r w:rsidRPr="0078727F">
              <w:rPr>
                <w:rFonts w:ascii="Garamond" w:hAnsi="Garamond"/>
                <w:sz w:val="28"/>
                <w:szCs w:val="28"/>
              </w:rPr>
              <w:t>skiarrailee</w:t>
            </w:r>
            <w:proofErr w:type="spellEnd"/>
            <w:r w:rsidRPr="0078727F">
              <w:rPr>
                <w:rFonts w:ascii="Garamond" w:hAnsi="Garamond"/>
                <w:sz w:val="28"/>
                <w:szCs w:val="28"/>
              </w:rPr>
              <w:t xml:space="preserve"> </w:t>
            </w:r>
            <w:proofErr w:type="spellStart"/>
            <w:r w:rsidRPr="0078727F">
              <w:rPr>
                <w:rFonts w:ascii="Garamond" w:hAnsi="Garamond"/>
                <w:sz w:val="28"/>
                <w:szCs w:val="28"/>
              </w:rPr>
              <w:t>jeh</w:t>
            </w:r>
            <w:proofErr w:type="spellEnd"/>
            <w:r w:rsidRPr="0078727F">
              <w:rPr>
                <w:rFonts w:ascii="Garamond" w:hAnsi="Garamond"/>
                <w:sz w:val="28"/>
                <w:szCs w:val="28"/>
              </w:rPr>
              <w:t xml:space="preserve"> </w:t>
            </w:r>
            <w:proofErr w:type="spellStart"/>
            <w:r w:rsidRPr="0078727F">
              <w:rPr>
                <w:rFonts w:ascii="Garamond" w:hAnsi="Garamond"/>
                <w:i/>
                <w:sz w:val="28"/>
                <w:szCs w:val="28"/>
              </w:rPr>
              <w:t>Onnor</w:t>
            </w:r>
            <w:proofErr w:type="spellEnd"/>
            <w:r w:rsidRPr="0078727F">
              <w:rPr>
                <w:rFonts w:ascii="Garamond" w:hAnsi="Garamond"/>
                <w:i/>
                <w:sz w:val="28"/>
                <w:szCs w:val="28"/>
              </w:rPr>
              <w:t xml:space="preserve"> </w:t>
            </w:r>
            <w:proofErr w:type="spellStart"/>
            <w:r w:rsidRPr="0078727F">
              <w:rPr>
                <w:rFonts w:ascii="Garamond" w:hAnsi="Garamond"/>
                <w:i/>
                <w:sz w:val="28"/>
                <w:szCs w:val="28"/>
              </w:rPr>
              <w:t>hene</w:t>
            </w:r>
            <w:proofErr w:type="spellEnd"/>
            <w:r w:rsidRPr="0078727F">
              <w:rPr>
                <w:rFonts w:ascii="Garamond" w:hAnsi="Garamond"/>
                <w:sz w:val="28"/>
                <w:szCs w:val="28"/>
              </w:rPr>
              <w:t xml:space="preserve"> </w:t>
            </w:r>
            <w:proofErr w:type="spellStart"/>
            <w:r w:rsidRPr="0078727F">
              <w:rPr>
                <w:rFonts w:ascii="Garamond" w:hAnsi="Garamond"/>
                <w:sz w:val="28"/>
                <w:szCs w:val="28"/>
              </w:rPr>
              <w:t>ny</w:t>
            </w:r>
            <w:proofErr w:type="spellEnd"/>
            <w:r w:rsidRPr="0078727F">
              <w:rPr>
                <w:rFonts w:ascii="Garamond" w:hAnsi="Garamond"/>
                <w:sz w:val="28"/>
                <w:szCs w:val="28"/>
              </w:rPr>
              <w:t xml:space="preserve"> </w:t>
            </w:r>
            <w:proofErr w:type="spellStart"/>
            <w:r w:rsidRPr="0078727F">
              <w:rPr>
                <w:rFonts w:ascii="Garamond" w:hAnsi="Garamond"/>
                <w:sz w:val="28"/>
                <w:szCs w:val="28"/>
              </w:rPr>
              <w:t>te</w:t>
            </w:r>
            <w:proofErr w:type="spellEnd"/>
            <w:r w:rsidRPr="0078727F">
              <w:rPr>
                <w:rFonts w:ascii="Garamond" w:hAnsi="Garamond"/>
                <w:sz w:val="28"/>
                <w:szCs w:val="28"/>
              </w:rPr>
              <w:t xml:space="preserve"> </w:t>
            </w:r>
            <w:proofErr w:type="spellStart"/>
            <w:r w:rsidRPr="0078727F">
              <w:rPr>
                <w:rFonts w:ascii="Garamond" w:hAnsi="Garamond"/>
                <w:sz w:val="28"/>
                <w:szCs w:val="28"/>
              </w:rPr>
              <w:t>jeh</w:t>
            </w:r>
            <w:proofErr w:type="spellEnd"/>
            <w:r w:rsidRPr="0078727F">
              <w:rPr>
                <w:rFonts w:ascii="Garamond" w:hAnsi="Garamond"/>
                <w:sz w:val="28"/>
                <w:szCs w:val="28"/>
              </w:rPr>
              <w:t xml:space="preserve"> </w:t>
            </w:r>
            <w:proofErr w:type="spellStart"/>
            <w:r w:rsidRPr="0078727F">
              <w:rPr>
                <w:rFonts w:ascii="Garamond" w:hAnsi="Garamond"/>
                <w:i/>
                <w:sz w:val="28"/>
                <w:szCs w:val="28"/>
              </w:rPr>
              <w:t>Onnor</w:t>
            </w:r>
            <w:proofErr w:type="spellEnd"/>
            <w:r w:rsidRPr="0078727F">
              <w:rPr>
                <w:rFonts w:ascii="Garamond" w:hAnsi="Garamond"/>
                <w:sz w:val="28"/>
                <w:szCs w:val="28"/>
              </w:rPr>
              <w:t xml:space="preserve"> </w:t>
            </w:r>
            <w:r w:rsidRPr="0078727F">
              <w:rPr>
                <w:rFonts w:ascii="Garamond" w:hAnsi="Garamond"/>
                <w:i/>
                <w:sz w:val="28"/>
                <w:szCs w:val="28"/>
              </w:rPr>
              <w:t>Yee</w:t>
            </w:r>
            <w:r w:rsidR="002C617D" w:rsidRPr="002C617D">
              <w:rPr>
                <w:rFonts w:ascii="Garamond" w:hAnsi="Garamond"/>
                <w:sz w:val="28"/>
                <w:szCs w:val="28"/>
              </w:rPr>
              <w:t> ;</w:t>
            </w:r>
            <w:r w:rsidRPr="0078727F">
              <w:rPr>
                <w:rFonts w:ascii="Garamond" w:hAnsi="Garamond"/>
                <w:sz w:val="28"/>
                <w:szCs w:val="28"/>
              </w:rPr>
              <w:t xml:space="preserve"> Dy </w:t>
            </w:r>
            <w:proofErr w:type="spellStart"/>
            <w:r w:rsidRPr="0078727F">
              <w:rPr>
                <w:rFonts w:ascii="Garamond" w:hAnsi="Garamond"/>
                <w:sz w:val="28"/>
                <w:szCs w:val="28"/>
              </w:rPr>
              <w:t>vel</w:t>
            </w:r>
            <w:proofErr w:type="spellEnd"/>
            <w:r w:rsidRPr="0078727F">
              <w:rPr>
                <w:rFonts w:ascii="Garamond" w:hAnsi="Garamond"/>
                <w:sz w:val="28"/>
                <w:szCs w:val="28"/>
              </w:rPr>
              <w:t xml:space="preserve"> e </w:t>
            </w:r>
            <w:proofErr w:type="spellStart"/>
            <w:r w:rsidRPr="0078727F">
              <w:rPr>
                <w:rFonts w:ascii="Garamond" w:hAnsi="Garamond"/>
                <w:sz w:val="28"/>
                <w:szCs w:val="28"/>
              </w:rPr>
              <w:t>soiagh</w:t>
            </w:r>
            <w:proofErr w:type="spellEnd"/>
            <w:r w:rsidRPr="0078727F">
              <w:rPr>
                <w:rFonts w:ascii="Garamond" w:hAnsi="Garamond"/>
                <w:sz w:val="28"/>
                <w:szCs w:val="28"/>
              </w:rPr>
              <w:t xml:space="preserve"> beg </w:t>
            </w:r>
            <w:proofErr w:type="spellStart"/>
            <w:r w:rsidRPr="0078727F">
              <w:rPr>
                <w:rFonts w:ascii="Garamond" w:hAnsi="Garamond"/>
                <w:sz w:val="28"/>
                <w:szCs w:val="28"/>
              </w:rPr>
              <w:t>jeh</w:t>
            </w:r>
            <w:proofErr w:type="spellEnd"/>
            <w:r w:rsidRPr="0078727F">
              <w:rPr>
                <w:rFonts w:ascii="Garamond" w:hAnsi="Garamond"/>
                <w:sz w:val="28"/>
                <w:szCs w:val="28"/>
              </w:rPr>
              <w:t xml:space="preserve"> </w:t>
            </w:r>
            <w:proofErr w:type="spellStart"/>
            <w:r w:rsidRPr="0078727F">
              <w:rPr>
                <w:rFonts w:ascii="Garamond" w:hAnsi="Garamond"/>
                <w:sz w:val="28"/>
                <w:szCs w:val="28"/>
              </w:rPr>
              <w:t>Oardagh</w:t>
            </w:r>
            <w:proofErr w:type="spellEnd"/>
            <w:r w:rsidRPr="0078727F">
              <w:rPr>
                <w:rFonts w:ascii="Garamond" w:hAnsi="Garamond"/>
                <w:sz w:val="28"/>
                <w:szCs w:val="28"/>
              </w:rPr>
              <w:t xml:space="preserve"> </w:t>
            </w:r>
            <w:proofErr w:type="spellStart"/>
            <w:r w:rsidRPr="0078727F">
              <w:rPr>
                <w:rFonts w:ascii="Garamond" w:hAnsi="Garamond"/>
                <w:sz w:val="28"/>
                <w:szCs w:val="28"/>
              </w:rPr>
              <w:t>slaintoil</w:t>
            </w:r>
            <w:proofErr w:type="spellEnd"/>
            <w:r w:rsidRPr="0078727F">
              <w:rPr>
                <w:rFonts w:ascii="Garamond" w:hAnsi="Garamond"/>
                <w:sz w:val="28"/>
                <w:szCs w:val="28"/>
              </w:rPr>
              <w:t xml:space="preserve"> </w:t>
            </w:r>
            <w:proofErr w:type="spellStart"/>
            <w:r w:rsidRPr="0078727F">
              <w:rPr>
                <w:rFonts w:ascii="Garamond" w:hAnsi="Garamond"/>
                <w:sz w:val="28"/>
                <w:szCs w:val="28"/>
              </w:rPr>
              <w:t>ny</w:t>
            </w:r>
            <w:proofErr w:type="spellEnd"/>
            <w:r w:rsidRPr="0078727F">
              <w:rPr>
                <w:rFonts w:ascii="Garamond" w:hAnsi="Garamond"/>
                <w:sz w:val="28"/>
                <w:szCs w:val="28"/>
              </w:rPr>
              <w:t xml:space="preserve"> </w:t>
            </w:r>
            <w:proofErr w:type="spellStart"/>
            <w:r w:rsidRPr="0078727F">
              <w:rPr>
                <w:rFonts w:ascii="Garamond" w:hAnsi="Garamond"/>
                <w:sz w:val="28"/>
                <w:szCs w:val="28"/>
              </w:rPr>
              <w:t>Haglish</w:t>
            </w:r>
            <w:proofErr w:type="spellEnd"/>
            <w:r w:rsidRPr="0078727F">
              <w:rPr>
                <w:rFonts w:ascii="Garamond" w:hAnsi="Garamond"/>
                <w:sz w:val="28"/>
                <w:szCs w:val="28"/>
              </w:rPr>
              <w:t xml:space="preserve"> </w:t>
            </w:r>
            <w:proofErr w:type="spellStart"/>
            <w:r w:rsidRPr="0078727F">
              <w:rPr>
                <w:rFonts w:ascii="Garamond" w:hAnsi="Garamond"/>
                <w:sz w:val="28"/>
                <w:szCs w:val="28"/>
              </w:rPr>
              <w:t>dy</w:t>
            </w:r>
            <w:proofErr w:type="spellEnd"/>
            <w:r w:rsidRPr="0078727F">
              <w:rPr>
                <w:rFonts w:ascii="Garamond" w:hAnsi="Garamond"/>
                <w:sz w:val="28"/>
                <w:szCs w:val="28"/>
              </w:rPr>
              <w:t xml:space="preserve"> chur </w:t>
            </w:r>
            <w:proofErr w:type="spellStart"/>
            <w:r w:rsidRPr="0078727F">
              <w:rPr>
                <w:rFonts w:ascii="Garamond" w:hAnsi="Garamond"/>
                <w:sz w:val="28"/>
                <w:szCs w:val="28"/>
              </w:rPr>
              <w:t>tusht</w:t>
            </w:r>
            <w:r w:rsidRPr="00A2386E">
              <w:rPr>
                <w:rFonts w:ascii="Garamond" w:hAnsi="Garamond"/>
                <w:i/>
                <w:sz w:val="28"/>
                <w:szCs w:val="28"/>
              </w:rPr>
              <w:t>e</w:t>
            </w:r>
            <w:r w:rsidRPr="0078727F">
              <w:rPr>
                <w:rFonts w:ascii="Garamond" w:hAnsi="Garamond"/>
                <w:sz w:val="28"/>
                <w:szCs w:val="28"/>
              </w:rPr>
              <w:t>y</w:t>
            </w:r>
            <w:proofErr w:type="spellEnd"/>
            <w:r w:rsidRPr="0078727F">
              <w:rPr>
                <w:rFonts w:ascii="Garamond" w:hAnsi="Garamond"/>
                <w:sz w:val="28"/>
                <w:szCs w:val="28"/>
              </w:rPr>
              <w:t xml:space="preserve"> da </w:t>
            </w:r>
            <w:proofErr w:type="spellStart"/>
            <w:r w:rsidRPr="0078727F">
              <w:rPr>
                <w:rFonts w:ascii="Garamond" w:hAnsi="Garamond"/>
                <w:sz w:val="28"/>
                <w:szCs w:val="28"/>
              </w:rPr>
              <w:t>Pecce</w:t>
            </w:r>
            <w:r w:rsidRPr="0078727F">
              <w:rPr>
                <w:rFonts w:ascii="Garamond" w:hAnsi="Garamond"/>
                <w:i/>
                <w:sz w:val="28"/>
                <w:szCs w:val="28"/>
              </w:rPr>
              <w:t>e</w:t>
            </w:r>
            <w:proofErr w:type="spellEnd"/>
            <w:r w:rsidRPr="0078727F">
              <w:rPr>
                <w:rFonts w:ascii="Garamond" w:hAnsi="Garamond"/>
                <w:sz w:val="28"/>
                <w:szCs w:val="28"/>
              </w:rPr>
              <w:t xml:space="preserve">, ad </w:t>
            </w:r>
            <w:proofErr w:type="spellStart"/>
            <w:r w:rsidRPr="0078727F">
              <w:rPr>
                <w:rFonts w:ascii="Garamond" w:hAnsi="Garamond"/>
                <w:sz w:val="28"/>
                <w:szCs w:val="28"/>
              </w:rPr>
              <w:t>dy</w:t>
            </w:r>
            <w:proofErr w:type="spellEnd"/>
            <w:r w:rsidRPr="0078727F">
              <w:rPr>
                <w:rFonts w:ascii="Garamond" w:hAnsi="Garamond"/>
                <w:sz w:val="28"/>
                <w:szCs w:val="28"/>
              </w:rPr>
              <w:t xml:space="preserve"> </w:t>
            </w:r>
            <w:proofErr w:type="spellStart"/>
            <w:r w:rsidRPr="0078727F">
              <w:rPr>
                <w:rFonts w:ascii="Garamond" w:hAnsi="Garamond"/>
                <w:sz w:val="28"/>
                <w:szCs w:val="28"/>
              </w:rPr>
              <w:t>yiarey</w:t>
            </w:r>
            <w:proofErr w:type="spellEnd"/>
            <w:r w:rsidRPr="0078727F">
              <w:rPr>
                <w:rFonts w:ascii="Garamond" w:hAnsi="Garamond"/>
                <w:sz w:val="28"/>
                <w:szCs w:val="28"/>
              </w:rPr>
              <w:t xml:space="preserve"> e </w:t>
            </w:r>
            <w:proofErr w:type="spellStart"/>
            <w:r w:rsidRPr="0078727F">
              <w:rPr>
                <w:rFonts w:ascii="Garamond" w:hAnsi="Garamond"/>
                <w:sz w:val="28"/>
                <w:szCs w:val="28"/>
              </w:rPr>
              <w:t>hene</w:t>
            </w:r>
            <w:proofErr w:type="spellEnd"/>
            <w:r w:rsidRPr="0078727F">
              <w:rPr>
                <w:rFonts w:ascii="Garamond" w:hAnsi="Garamond"/>
                <w:sz w:val="28"/>
                <w:szCs w:val="28"/>
              </w:rPr>
              <w:t xml:space="preserve"> </w:t>
            </w:r>
            <w:proofErr w:type="spellStart"/>
            <w:r w:rsidRPr="0078727F">
              <w:rPr>
                <w:rFonts w:ascii="Garamond" w:hAnsi="Garamond"/>
                <w:sz w:val="28"/>
                <w:szCs w:val="28"/>
              </w:rPr>
              <w:t>magh</w:t>
            </w:r>
            <w:proofErr w:type="spellEnd"/>
            <w:r w:rsidRPr="0078727F">
              <w:rPr>
                <w:rFonts w:ascii="Garamond" w:hAnsi="Garamond"/>
                <w:sz w:val="28"/>
                <w:szCs w:val="28"/>
              </w:rPr>
              <w:t xml:space="preserve"> </w:t>
            </w:r>
            <w:proofErr w:type="spellStart"/>
            <w:r w:rsidR="00A2386E" w:rsidRPr="002A263B">
              <w:rPr>
                <w:rFonts w:ascii="Garamond" w:hAnsi="Garamond"/>
                <w:sz w:val="28"/>
                <w:szCs w:val="28"/>
              </w:rPr>
              <w:t>veih</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padjer</w:t>
            </w:r>
            <w:proofErr w:type="spellEnd"/>
            <w:r w:rsidR="00A2386E" w:rsidRPr="002A263B">
              <w:rPr>
                <w:rFonts w:ascii="Garamond" w:hAnsi="Garamond"/>
                <w:sz w:val="28"/>
                <w:szCs w:val="28"/>
              </w:rPr>
              <w:t xml:space="preserve"> y </w:t>
            </w:r>
            <w:proofErr w:type="spellStart"/>
            <w:r w:rsidR="00A2386E" w:rsidRPr="002A263B">
              <w:rPr>
                <w:rFonts w:ascii="Garamond" w:hAnsi="Garamond"/>
                <w:sz w:val="28"/>
                <w:szCs w:val="28"/>
              </w:rPr>
              <w:t>chloan</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chrau-ee</w:t>
            </w:r>
            <w:proofErr w:type="spellEnd"/>
            <w:r w:rsidR="00A2386E" w:rsidRPr="002A263B">
              <w:rPr>
                <w:rFonts w:ascii="Garamond" w:hAnsi="Garamond"/>
                <w:sz w:val="28"/>
                <w:szCs w:val="28"/>
              </w:rPr>
              <w:t xml:space="preserve"> as </w:t>
            </w:r>
            <w:proofErr w:type="spellStart"/>
            <w:r w:rsidR="00A2386E" w:rsidRPr="002A263B">
              <w:rPr>
                <w:rFonts w:ascii="Garamond" w:hAnsi="Garamond"/>
                <w:sz w:val="28"/>
                <w:szCs w:val="28"/>
              </w:rPr>
              <w:t>veih’n</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Feasley</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peccaghyn</w:t>
            </w:r>
            <w:proofErr w:type="spellEnd"/>
            <w:r w:rsidR="00A2386E" w:rsidRPr="002A263B">
              <w:rPr>
                <w:rFonts w:ascii="Garamond" w:hAnsi="Garamond"/>
                <w:sz w:val="28"/>
                <w:szCs w:val="28"/>
              </w:rPr>
              <w:t xml:space="preserve"> ta </w:t>
            </w:r>
            <w:proofErr w:type="spellStart"/>
            <w:r w:rsidR="00A2386E" w:rsidRPr="002A263B">
              <w:rPr>
                <w:rFonts w:ascii="Garamond" w:hAnsi="Garamond"/>
                <w:sz w:val="28"/>
                <w:szCs w:val="28"/>
              </w:rPr>
              <w:t>Shirveishee</w:t>
            </w:r>
            <w:proofErr w:type="spellEnd"/>
            <w:r w:rsidR="00A2386E" w:rsidRPr="002A263B">
              <w:rPr>
                <w:rFonts w:ascii="Garamond" w:hAnsi="Garamond"/>
                <w:sz w:val="28"/>
                <w:szCs w:val="28"/>
              </w:rPr>
              <w:t xml:space="preserve"> Yee </w:t>
            </w:r>
            <w:proofErr w:type="spellStart"/>
            <w:r w:rsidR="00A2386E" w:rsidRPr="002A263B">
              <w:rPr>
                <w:rFonts w:ascii="Garamond" w:hAnsi="Garamond"/>
                <w:sz w:val="28"/>
                <w:szCs w:val="28"/>
              </w:rPr>
              <w:t>dy</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hoilshagh</w:t>
            </w:r>
            <w:proofErr w:type="spellEnd"/>
            <w:r w:rsidR="00A2386E" w:rsidRPr="002A263B">
              <w:rPr>
                <w:rFonts w:ascii="Garamond" w:hAnsi="Garamond"/>
                <w:sz w:val="28"/>
                <w:szCs w:val="28"/>
              </w:rPr>
              <w:t xml:space="preserve">, as </w:t>
            </w:r>
            <w:proofErr w:type="spellStart"/>
            <w:r w:rsidR="00A2386E" w:rsidRPr="002A263B">
              <w:rPr>
                <w:rFonts w:ascii="Garamond" w:hAnsi="Garamond"/>
                <w:sz w:val="28"/>
                <w:szCs w:val="28"/>
              </w:rPr>
              <w:t>dy</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vod</w:t>
            </w:r>
            <w:proofErr w:type="spellEnd"/>
            <w:r w:rsidR="00A2386E" w:rsidRPr="002A263B">
              <w:rPr>
                <w:rFonts w:ascii="Garamond" w:hAnsi="Garamond"/>
                <w:sz w:val="28"/>
                <w:szCs w:val="28"/>
              </w:rPr>
              <w:t xml:space="preserve"> e </w:t>
            </w:r>
            <w:proofErr w:type="spellStart"/>
            <w:r w:rsidR="00A2386E" w:rsidRPr="002A263B">
              <w:rPr>
                <w:rFonts w:ascii="Garamond" w:hAnsi="Garamond"/>
                <w:sz w:val="28"/>
                <w:szCs w:val="28"/>
              </w:rPr>
              <w:t>dy</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cairagh</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jerkal</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dy</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glin</w:t>
            </w:r>
            <w:proofErr w:type="spellEnd"/>
            <w:r w:rsidR="00A2386E" w:rsidRPr="002A263B">
              <w:rPr>
                <w:rFonts w:ascii="Garamond" w:hAnsi="Garamond"/>
                <w:sz w:val="28"/>
                <w:szCs w:val="28"/>
              </w:rPr>
              <w:t xml:space="preserve"> e </w:t>
            </w:r>
            <w:proofErr w:type="spellStart"/>
            <w:r w:rsidR="00A2386E" w:rsidRPr="002A263B">
              <w:rPr>
                <w:rFonts w:ascii="Garamond" w:hAnsi="Garamond"/>
                <w:sz w:val="28"/>
                <w:szCs w:val="28"/>
              </w:rPr>
              <w:t>veih</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Jee</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ayns</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aght</w:t>
            </w:r>
            <w:proofErr w:type="spellEnd"/>
            <w:r w:rsidR="00A2386E" w:rsidRPr="002A263B">
              <w:rPr>
                <w:rFonts w:ascii="Garamond" w:hAnsi="Garamond"/>
                <w:sz w:val="28"/>
                <w:szCs w:val="28"/>
              </w:rPr>
              <w:t xml:space="preserve"> </w:t>
            </w:r>
            <w:proofErr w:type="spellStart"/>
            <w:r w:rsidR="00A2386E" w:rsidRPr="002A263B">
              <w:rPr>
                <w:rFonts w:ascii="Garamond" w:hAnsi="Garamond"/>
                <w:sz w:val="28"/>
                <w:szCs w:val="28"/>
              </w:rPr>
              <w:t>strimshee</w:t>
            </w:r>
            <w:proofErr w:type="spellEnd"/>
            <w:r w:rsidR="00A2386E" w:rsidRPr="002A263B">
              <w:rPr>
                <w:rFonts w:ascii="Garamond" w:hAnsi="Garamond"/>
                <w:sz w:val="28"/>
                <w:szCs w:val="28"/>
              </w:rPr>
              <w:t xml:space="preserve">. </w:t>
            </w:r>
          </w:p>
        </w:tc>
        <w:tc>
          <w:tcPr>
            <w:tcW w:w="0" w:type="auto"/>
          </w:tcPr>
          <w:p w14:paraId="40ADA336" w14:textId="77777777" w:rsidR="00B51150" w:rsidRPr="00472FF6" w:rsidRDefault="00B51150"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Whoever strives to avoid the Church’s Censures, doth not see the Danger of doing so</w:t>
            </w:r>
            <w:r w:rsidR="002C617D" w:rsidRPr="002C617D">
              <w:rPr>
                <w:rFonts w:ascii="Garamond" w:hAnsi="Garamond" w:cs="Times New Roman"/>
                <w:sz w:val="28"/>
              </w:rPr>
              <w:t> ;</w:t>
            </w:r>
            <w:r w:rsidRPr="00472FF6">
              <w:rPr>
                <w:rFonts w:ascii="Garamond" w:hAnsi="Garamond" w:cs="Times New Roman"/>
                <w:i/>
                <w:sz w:val="28"/>
              </w:rPr>
              <w:t xml:space="preserve"> he doth not consider, that he consults his</w:t>
            </w:r>
            <w:r w:rsidRPr="00472FF6">
              <w:rPr>
                <w:rFonts w:ascii="Garamond" w:hAnsi="Garamond" w:cs="Times New Roman"/>
                <w:sz w:val="28"/>
              </w:rPr>
              <w:t xml:space="preserve"> own, </w:t>
            </w:r>
            <w:r w:rsidRPr="00472FF6">
              <w:rPr>
                <w:rFonts w:ascii="Garamond" w:hAnsi="Garamond" w:cs="Times New Roman"/>
                <w:i/>
                <w:sz w:val="28"/>
              </w:rPr>
              <w:t>more than</w:t>
            </w:r>
            <w:r w:rsidRPr="00472FF6">
              <w:rPr>
                <w:rFonts w:ascii="Garamond" w:hAnsi="Garamond" w:cs="Times New Roman"/>
                <w:sz w:val="28"/>
              </w:rPr>
              <w:t xml:space="preserve"> Gods </w:t>
            </w:r>
            <w:r w:rsidRPr="00472FF6">
              <w:rPr>
                <w:rFonts w:ascii="Garamond" w:hAnsi="Garamond" w:cs="Times New Roman"/>
                <w:i/>
                <w:sz w:val="28"/>
              </w:rPr>
              <w:t>Honour</w:t>
            </w:r>
            <w:r w:rsidR="002C617D">
              <w:rPr>
                <w:rFonts w:ascii="Garamond" w:hAnsi="Garamond" w:cs="Times New Roman"/>
                <w:sz w:val="28"/>
              </w:rPr>
              <w:t> :</w:t>
            </w:r>
            <w:r w:rsidRPr="00472FF6">
              <w:rPr>
                <w:rFonts w:ascii="Garamond" w:hAnsi="Garamond" w:cs="Times New Roman"/>
                <w:sz w:val="28"/>
              </w:rPr>
              <w:t xml:space="preserve"> </w:t>
            </w:r>
            <w:r w:rsidRPr="00472FF6">
              <w:rPr>
                <w:rFonts w:ascii="Garamond" w:hAnsi="Garamond" w:cs="Times New Roman"/>
                <w:i/>
                <w:sz w:val="28"/>
              </w:rPr>
              <w:t xml:space="preserve">That he </w:t>
            </w:r>
            <w:proofErr w:type="spellStart"/>
            <w:r w:rsidRPr="00472FF6">
              <w:rPr>
                <w:rFonts w:ascii="Garamond" w:hAnsi="Garamond" w:cs="Times New Roman"/>
                <w:i/>
                <w:sz w:val="28"/>
              </w:rPr>
              <w:t>despiseth</w:t>
            </w:r>
            <w:proofErr w:type="spellEnd"/>
            <w:r w:rsidRPr="00472FF6">
              <w:rPr>
                <w:rFonts w:ascii="Garamond" w:hAnsi="Garamond" w:cs="Times New Roman"/>
                <w:i/>
                <w:sz w:val="28"/>
              </w:rPr>
              <w:t xml:space="preserve"> the wholesome Order of the Church for the Conviction of Sinners, and </w:t>
            </w:r>
            <w:proofErr w:type="spellStart"/>
            <w:r w:rsidRPr="00472FF6">
              <w:rPr>
                <w:rFonts w:ascii="Garamond" w:hAnsi="Garamond" w:cs="Times New Roman"/>
                <w:i/>
                <w:sz w:val="28"/>
              </w:rPr>
              <w:t>depriveth</w:t>
            </w:r>
            <w:proofErr w:type="spellEnd"/>
            <w:r w:rsidRPr="00472FF6">
              <w:rPr>
                <w:rFonts w:ascii="Garamond" w:hAnsi="Garamond" w:cs="Times New Roman"/>
                <w:i/>
                <w:sz w:val="28"/>
              </w:rPr>
              <w:t xml:space="preserve"> himself of the Prayers of the Faithful, and the Ministry of Absolution</w:t>
            </w:r>
            <w:r w:rsidR="002C617D" w:rsidRPr="002C617D">
              <w:rPr>
                <w:rFonts w:ascii="Garamond" w:hAnsi="Garamond" w:cs="Times New Roman"/>
                <w:sz w:val="28"/>
              </w:rPr>
              <w:t> ;</w:t>
            </w:r>
            <w:r w:rsidRPr="00472FF6">
              <w:rPr>
                <w:rFonts w:ascii="Garamond" w:hAnsi="Garamond" w:cs="Times New Roman"/>
                <w:i/>
                <w:sz w:val="28"/>
              </w:rPr>
              <w:t xml:space="preserve"> and that he may justly expect to hear from God in a way more afflicting.</w:t>
            </w:r>
          </w:p>
        </w:tc>
        <w:tc>
          <w:tcPr>
            <w:tcW w:w="0" w:type="auto"/>
          </w:tcPr>
          <w:p w14:paraId="605B2B9A" w14:textId="77777777" w:rsidR="00B51150" w:rsidRPr="008A3D8D" w:rsidRDefault="00B51150" w:rsidP="00C82D1A">
            <w:pPr>
              <w:pStyle w:val="ListParagraph"/>
              <w:ind w:left="0"/>
              <w:rPr>
                <w:rFonts w:ascii="Garamond" w:hAnsi="Garamond" w:cs="Times New Roman"/>
                <w:sz w:val="20"/>
                <w:szCs w:val="20"/>
              </w:rPr>
            </w:pPr>
          </w:p>
        </w:tc>
      </w:tr>
      <w:tr w:rsidR="00A2386E" w:rsidRPr="00472FF6" w14:paraId="18C34F65" w14:textId="77777777" w:rsidTr="00C82D1A">
        <w:tc>
          <w:tcPr>
            <w:tcW w:w="0" w:type="auto"/>
          </w:tcPr>
          <w:p w14:paraId="5A1E1125" w14:textId="77777777" w:rsidR="00A2386E" w:rsidRPr="00D37C86" w:rsidRDefault="00A2386E" w:rsidP="00DB60C3">
            <w:pPr>
              <w:pStyle w:val="CM3"/>
              <w:widowControl/>
              <w:spacing w:line="240" w:lineRule="auto"/>
              <w:ind w:firstLine="227"/>
              <w:contextualSpacing/>
              <w:jc w:val="both"/>
              <w:rPr>
                <w:rFonts w:ascii="Garamond" w:hAnsi="Garamond"/>
                <w:sz w:val="28"/>
                <w:szCs w:val="28"/>
              </w:rPr>
            </w:pPr>
            <w:r w:rsidRPr="00D37C86">
              <w:rPr>
                <w:rFonts w:ascii="Garamond" w:hAnsi="Garamond"/>
                <w:i/>
                <w:sz w:val="28"/>
                <w:szCs w:val="28"/>
              </w:rPr>
              <w:t>Q.</w:t>
            </w:r>
            <w:r w:rsidRPr="00D37C86">
              <w:rPr>
                <w:rFonts w:ascii="Garamond" w:hAnsi="Garamond"/>
                <w:sz w:val="28"/>
                <w:szCs w:val="28"/>
              </w:rPr>
              <w:t xml:space="preserve"> </w:t>
            </w:r>
            <w:proofErr w:type="spellStart"/>
            <w:r w:rsidRPr="00D37C86">
              <w:rPr>
                <w:rFonts w:ascii="Garamond" w:hAnsi="Garamond"/>
                <w:sz w:val="28"/>
                <w:szCs w:val="28"/>
              </w:rPr>
              <w:t>Cre</w:t>
            </w:r>
            <w:proofErr w:type="spellEnd"/>
            <w:r w:rsidRPr="00D37C86">
              <w:rPr>
                <w:rFonts w:ascii="Garamond" w:hAnsi="Garamond"/>
                <w:sz w:val="28"/>
                <w:szCs w:val="28"/>
              </w:rPr>
              <w:t xml:space="preserve"> </w:t>
            </w:r>
            <w:proofErr w:type="spellStart"/>
            <w:r w:rsidRPr="00D37C86">
              <w:rPr>
                <w:rFonts w:ascii="Garamond" w:hAnsi="Garamond"/>
                <w:sz w:val="28"/>
                <w:szCs w:val="28"/>
              </w:rPr>
              <w:t>eisht</w:t>
            </w:r>
            <w:proofErr w:type="spellEnd"/>
            <w:r w:rsidRPr="00D37C86">
              <w:rPr>
                <w:rFonts w:ascii="Garamond" w:hAnsi="Garamond"/>
                <w:sz w:val="28"/>
                <w:szCs w:val="28"/>
              </w:rPr>
              <w:t xml:space="preserve"> </w:t>
            </w:r>
            <w:proofErr w:type="spellStart"/>
            <w:r w:rsidRPr="00D37C86">
              <w:rPr>
                <w:rFonts w:ascii="Garamond" w:hAnsi="Garamond"/>
                <w:sz w:val="28"/>
                <w:szCs w:val="28"/>
              </w:rPr>
              <w:t>ta’n</w:t>
            </w:r>
            <w:proofErr w:type="spellEnd"/>
            <w:r w:rsidRPr="00D37C86">
              <w:rPr>
                <w:rFonts w:ascii="Garamond" w:hAnsi="Garamond"/>
                <w:sz w:val="28"/>
                <w:szCs w:val="28"/>
              </w:rPr>
              <w:t xml:space="preserve"> </w:t>
            </w:r>
            <w:proofErr w:type="spellStart"/>
            <w:r w:rsidRPr="00D37C86">
              <w:rPr>
                <w:rFonts w:ascii="Garamond" w:hAnsi="Garamond"/>
                <w:sz w:val="28"/>
                <w:szCs w:val="28"/>
              </w:rPr>
              <w:t>currym</w:t>
            </w:r>
            <w:proofErr w:type="spellEnd"/>
            <w:r w:rsidRPr="00D37C86">
              <w:rPr>
                <w:rFonts w:ascii="Garamond" w:hAnsi="Garamond"/>
                <w:sz w:val="28"/>
                <w:szCs w:val="28"/>
              </w:rPr>
              <w:t xml:space="preserve"> </w:t>
            </w:r>
            <w:proofErr w:type="spellStart"/>
            <w:r w:rsidRPr="00D37C86">
              <w:rPr>
                <w:rFonts w:ascii="Garamond" w:hAnsi="Garamond"/>
                <w:sz w:val="28"/>
                <w:szCs w:val="28"/>
              </w:rPr>
              <w:t>echyssyn</w:t>
            </w:r>
            <w:proofErr w:type="spellEnd"/>
            <w:r w:rsidRPr="00D37C86">
              <w:rPr>
                <w:rFonts w:ascii="Garamond" w:hAnsi="Garamond"/>
                <w:sz w:val="28"/>
                <w:szCs w:val="28"/>
              </w:rPr>
              <w:t xml:space="preserve"> ta </w:t>
            </w:r>
            <w:proofErr w:type="spellStart"/>
            <w:r w:rsidRPr="00D37C86">
              <w:rPr>
                <w:rFonts w:ascii="Garamond" w:hAnsi="Garamond"/>
                <w:sz w:val="28"/>
                <w:szCs w:val="28"/>
              </w:rPr>
              <w:t>tuitchim</w:t>
            </w:r>
            <w:proofErr w:type="spellEnd"/>
            <w:r w:rsidRPr="00D37C86">
              <w:rPr>
                <w:rFonts w:ascii="Garamond" w:hAnsi="Garamond"/>
                <w:sz w:val="28"/>
                <w:szCs w:val="28"/>
              </w:rPr>
              <w:t xml:space="preserve"> </w:t>
            </w:r>
            <w:proofErr w:type="spellStart"/>
            <w:r w:rsidRPr="00D37C86">
              <w:rPr>
                <w:rFonts w:ascii="Garamond" w:hAnsi="Garamond"/>
                <w:sz w:val="28"/>
                <w:szCs w:val="28"/>
              </w:rPr>
              <w:t>fo</w:t>
            </w:r>
            <w:proofErr w:type="spellEnd"/>
            <w:r w:rsidRPr="00D37C86">
              <w:rPr>
                <w:rFonts w:ascii="Garamond" w:hAnsi="Garamond"/>
                <w:sz w:val="28"/>
                <w:szCs w:val="28"/>
              </w:rPr>
              <w:t xml:space="preserve"> </w:t>
            </w:r>
            <w:proofErr w:type="spellStart"/>
            <w:r w:rsidRPr="00D37C86">
              <w:rPr>
                <w:rFonts w:ascii="Garamond" w:hAnsi="Garamond"/>
                <w:sz w:val="28"/>
                <w:szCs w:val="28"/>
              </w:rPr>
              <w:t>Briwnys</w:t>
            </w:r>
            <w:proofErr w:type="spellEnd"/>
            <w:r w:rsidRPr="00D37C86">
              <w:rPr>
                <w:rFonts w:ascii="Garamond" w:hAnsi="Garamond"/>
                <w:sz w:val="28"/>
                <w:szCs w:val="28"/>
              </w:rPr>
              <w:t xml:space="preserve"> </w:t>
            </w:r>
            <w:proofErr w:type="spellStart"/>
            <w:r w:rsidRPr="00D37C86">
              <w:rPr>
                <w:rFonts w:ascii="Garamond" w:hAnsi="Garamond"/>
                <w:sz w:val="28"/>
                <w:szCs w:val="28"/>
              </w:rPr>
              <w:t>ny</w:t>
            </w:r>
            <w:proofErr w:type="spellEnd"/>
            <w:r w:rsidRPr="00D37C86">
              <w:rPr>
                <w:rFonts w:ascii="Garamond" w:hAnsi="Garamond"/>
                <w:sz w:val="28"/>
                <w:szCs w:val="28"/>
              </w:rPr>
              <w:t xml:space="preserve"> </w:t>
            </w:r>
            <w:proofErr w:type="spellStart"/>
            <w:r w:rsidRPr="00D37C86">
              <w:rPr>
                <w:rFonts w:ascii="Garamond" w:hAnsi="Garamond"/>
                <w:sz w:val="28"/>
                <w:szCs w:val="28"/>
              </w:rPr>
              <w:t>Haglish</w:t>
            </w:r>
            <w:proofErr w:type="spellEnd"/>
            <w:r w:rsidR="002C617D" w:rsidRPr="002C617D">
              <w:rPr>
                <w:rFonts w:ascii="Garamond" w:hAnsi="Garamond"/>
                <w:i/>
                <w:sz w:val="28"/>
                <w:szCs w:val="28"/>
              </w:rPr>
              <w:t> </w:t>
            </w:r>
            <w:r w:rsidR="00C57BF1" w:rsidRPr="00C57BF1">
              <w:rPr>
                <w:rFonts w:ascii="Garamond" w:hAnsi="Garamond"/>
                <w:sz w:val="28"/>
                <w:szCs w:val="28"/>
              </w:rPr>
              <w:t>?</w:t>
            </w:r>
            <w:r w:rsidRPr="00D37C86">
              <w:rPr>
                <w:rFonts w:ascii="Garamond" w:hAnsi="Garamond"/>
                <w:sz w:val="28"/>
                <w:szCs w:val="28"/>
              </w:rPr>
              <w:t xml:space="preserve"> </w:t>
            </w:r>
          </w:p>
        </w:tc>
        <w:tc>
          <w:tcPr>
            <w:tcW w:w="0" w:type="auto"/>
          </w:tcPr>
          <w:p w14:paraId="4E849667" w14:textId="77777777" w:rsidR="00A2386E" w:rsidRPr="00472FF6" w:rsidRDefault="00A2386E"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What then is the Duty of a Person who makes himself liable to the Censures of the Church</w:t>
            </w:r>
            <w:r w:rsidR="002C617D" w:rsidRPr="002C617D">
              <w:rPr>
                <w:rFonts w:ascii="Garamond" w:hAnsi="Garamond" w:cs="Times New Roman"/>
                <w:i/>
                <w:sz w:val="28"/>
              </w:rPr>
              <w:t> ?</w:t>
            </w:r>
          </w:p>
        </w:tc>
        <w:tc>
          <w:tcPr>
            <w:tcW w:w="0" w:type="auto"/>
          </w:tcPr>
          <w:p w14:paraId="4F8ABEB7" w14:textId="77777777" w:rsidR="00A2386E" w:rsidRPr="008A3D8D" w:rsidRDefault="00A2386E" w:rsidP="00C82D1A">
            <w:pPr>
              <w:pStyle w:val="ListParagraph"/>
              <w:ind w:left="0"/>
              <w:rPr>
                <w:rFonts w:ascii="Garamond" w:hAnsi="Garamond" w:cs="Times New Roman"/>
                <w:sz w:val="20"/>
                <w:szCs w:val="20"/>
              </w:rPr>
            </w:pPr>
          </w:p>
        </w:tc>
      </w:tr>
      <w:tr w:rsidR="00A2386E" w:rsidRPr="00472FF6" w14:paraId="5E7D19C5" w14:textId="77777777" w:rsidTr="00C82D1A">
        <w:tc>
          <w:tcPr>
            <w:tcW w:w="0" w:type="auto"/>
          </w:tcPr>
          <w:p w14:paraId="17C99229" w14:textId="77777777" w:rsidR="00A2386E" w:rsidRPr="00D37C86" w:rsidRDefault="00A2386E" w:rsidP="00DB60C3">
            <w:pPr>
              <w:pStyle w:val="CM3"/>
              <w:widowControl/>
              <w:spacing w:line="240" w:lineRule="auto"/>
              <w:ind w:firstLine="227"/>
              <w:contextualSpacing/>
              <w:jc w:val="both"/>
              <w:rPr>
                <w:rFonts w:ascii="Garamond" w:hAnsi="Garamond"/>
                <w:sz w:val="28"/>
                <w:szCs w:val="28"/>
              </w:rPr>
            </w:pPr>
            <w:r w:rsidRPr="00D37C86">
              <w:rPr>
                <w:rFonts w:ascii="Garamond" w:hAnsi="Garamond"/>
                <w:i/>
                <w:sz w:val="28"/>
                <w:szCs w:val="28"/>
              </w:rPr>
              <w:t xml:space="preserve">A. </w:t>
            </w:r>
            <w:proofErr w:type="spellStart"/>
            <w:r w:rsidRPr="00D37C86">
              <w:rPr>
                <w:rFonts w:ascii="Garamond" w:hAnsi="Garamond"/>
                <w:sz w:val="28"/>
                <w:szCs w:val="28"/>
              </w:rPr>
              <w:t>Yn</w:t>
            </w:r>
            <w:proofErr w:type="spellEnd"/>
            <w:r w:rsidRPr="00D37C86">
              <w:rPr>
                <w:rFonts w:ascii="Garamond" w:hAnsi="Garamond"/>
                <w:sz w:val="28"/>
                <w:szCs w:val="28"/>
              </w:rPr>
              <w:t xml:space="preserve"> </w:t>
            </w:r>
            <w:proofErr w:type="spellStart"/>
            <w:r w:rsidRPr="00D37C86">
              <w:rPr>
                <w:rFonts w:ascii="Garamond" w:hAnsi="Garamond"/>
                <w:sz w:val="28"/>
                <w:szCs w:val="28"/>
              </w:rPr>
              <w:t>currym</w:t>
            </w:r>
            <w:proofErr w:type="spellEnd"/>
            <w:r w:rsidRPr="00D37C86">
              <w:rPr>
                <w:rFonts w:ascii="Garamond" w:hAnsi="Garamond"/>
                <w:sz w:val="28"/>
                <w:szCs w:val="28"/>
              </w:rPr>
              <w:t xml:space="preserve"> </w:t>
            </w:r>
            <w:proofErr w:type="spellStart"/>
            <w:r w:rsidRPr="00D37C86">
              <w:rPr>
                <w:rFonts w:ascii="Garamond" w:hAnsi="Garamond"/>
                <w:sz w:val="28"/>
                <w:szCs w:val="28"/>
              </w:rPr>
              <w:t>echey</w:t>
            </w:r>
            <w:proofErr w:type="spellEnd"/>
            <w:r w:rsidRPr="00D37C86">
              <w:rPr>
                <w:rFonts w:ascii="Garamond" w:hAnsi="Garamond"/>
                <w:sz w:val="28"/>
                <w:szCs w:val="28"/>
              </w:rPr>
              <w:t xml:space="preserve">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injila</w:t>
            </w:r>
            <w:r w:rsidRPr="00A2386E">
              <w:rPr>
                <w:rFonts w:ascii="Garamond" w:hAnsi="Garamond"/>
                <w:i/>
                <w:sz w:val="28"/>
                <w:szCs w:val="28"/>
              </w:rPr>
              <w:t>g</w:t>
            </w:r>
            <w:r w:rsidRPr="00D37C86">
              <w:rPr>
                <w:rFonts w:ascii="Garamond" w:hAnsi="Garamond"/>
                <w:sz w:val="28"/>
                <w:szCs w:val="28"/>
              </w:rPr>
              <w:t>h</w:t>
            </w:r>
            <w:proofErr w:type="spellEnd"/>
            <w:r w:rsidRPr="00D37C86">
              <w:rPr>
                <w:rFonts w:ascii="Garamond" w:hAnsi="Garamond"/>
                <w:sz w:val="28"/>
                <w:szCs w:val="28"/>
              </w:rPr>
              <w:t xml:space="preserve"> e </w:t>
            </w:r>
            <w:proofErr w:type="spellStart"/>
            <w:r w:rsidRPr="00D37C86">
              <w:rPr>
                <w:rFonts w:ascii="Garamond" w:hAnsi="Garamond"/>
                <w:sz w:val="28"/>
                <w:szCs w:val="28"/>
              </w:rPr>
              <w:t>hene</w:t>
            </w:r>
            <w:proofErr w:type="spellEnd"/>
            <w:r w:rsidRPr="00D37C86">
              <w:rPr>
                <w:rFonts w:ascii="Garamond" w:hAnsi="Garamond"/>
                <w:sz w:val="28"/>
                <w:szCs w:val="28"/>
              </w:rPr>
              <w:t xml:space="preserve"> </w:t>
            </w:r>
            <w:r>
              <w:rPr>
                <w:rFonts w:ascii="Garamond" w:hAnsi="Garamond"/>
                <w:sz w:val="28"/>
                <w:szCs w:val="28"/>
              </w:rPr>
              <w:t>[</w:t>
            </w:r>
            <w:proofErr w:type="spellStart"/>
            <w:r w:rsidRPr="00D37C86">
              <w:rPr>
                <w:rFonts w:ascii="Garamond" w:hAnsi="Garamond"/>
                <w:sz w:val="28"/>
                <w:szCs w:val="28"/>
              </w:rPr>
              <w:t>gys</w:t>
            </w:r>
            <w:proofErr w:type="spellEnd"/>
            <w:r>
              <w:rPr>
                <w:rFonts w:ascii="Garamond" w:hAnsi="Garamond"/>
                <w:sz w:val="28"/>
                <w:szCs w:val="28"/>
              </w:rPr>
              <w:t>]</w:t>
            </w:r>
            <w:r w:rsidRPr="00D37C86">
              <w:rPr>
                <w:rFonts w:ascii="Garamond" w:hAnsi="Garamond"/>
                <w:sz w:val="28"/>
                <w:szCs w:val="28"/>
              </w:rPr>
              <w:t xml:space="preserve"> </w:t>
            </w:r>
            <w:r>
              <w:rPr>
                <w:rFonts w:ascii="Garamond" w:hAnsi="Garamond"/>
                <w:sz w:val="28"/>
                <w:szCs w:val="28"/>
              </w:rPr>
              <w:t>y</w:t>
            </w:r>
            <w:r w:rsidRPr="00D37C86">
              <w:rPr>
                <w:rFonts w:ascii="Garamond" w:hAnsi="Garamond"/>
                <w:sz w:val="28"/>
                <w:szCs w:val="28"/>
              </w:rPr>
              <w:t xml:space="preserve"> </w:t>
            </w:r>
            <w:proofErr w:type="spellStart"/>
            <w:r w:rsidRPr="00D37C86">
              <w:rPr>
                <w:rFonts w:ascii="Garamond" w:hAnsi="Garamond"/>
                <w:sz w:val="28"/>
                <w:szCs w:val="28"/>
              </w:rPr>
              <w:t>Chianoortyn</w:t>
            </w:r>
            <w:proofErr w:type="spellEnd"/>
            <w:r w:rsidRPr="00D37C86">
              <w:rPr>
                <w:rFonts w:ascii="Garamond" w:hAnsi="Garamond"/>
                <w:sz w:val="28"/>
                <w:szCs w:val="28"/>
              </w:rPr>
              <w:t xml:space="preserve"> </w:t>
            </w:r>
            <w:proofErr w:type="spellStart"/>
            <w:r w:rsidRPr="00D37C86">
              <w:rPr>
                <w:rFonts w:ascii="Garamond" w:hAnsi="Garamond"/>
                <w:sz w:val="28"/>
                <w:szCs w:val="28"/>
              </w:rPr>
              <w:t>spyrrydoil</w:t>
            </w:r>
            <w:proofErr w:type="spellEnd"/>
            <w:r w:rsidRPr="00D37C86">
              <w:rPr>
                <w:rFonts w:ascii="Garamond" w:hAnsi="Garamond"/>
                <w:sz w:val="28"/>
                <w:szCs w:val="28"/>
              </w:rPr>
              <w:t xml:space="preserve"> </w:t>
            </w:r>
            <w:proofErr w:type="spellStart"/>
            <w:r w:rsidRPr="00D37C86">
              <w:rPr>
                <w:rFonts w:ascii="Garamond" w:hAnsi="Garamond"/>
                <w:sz w:val="28"/>
                <w:szCs w:val="28"/>
              </w:rPr>
              <w:lastRenderedPageBreak/>
              <w:t>myr</w:t>
            </w:r>
            <w:proofErr w:type="spellEnd"/>
            <w:r w:rsidRPr="00D37C86">
              <w:rPr>
                <w:rFonts w:ascii="Garamond" w:hAnsi="Garamond"/>
                <w:sz w:val="28"/>
                <w:szCs w:val="28"/>
              </w:rPr>
              <w:t xml:space="preserve"> </w:t>
            </w:r>
            <w:proofErr w:type="spellStart"/>
            <w:r w:rsidRPr="00D37C86">
              <w:rPr>
                <w:rFonts w:ascii="Garamond" w:hAnsi="Garamond"/>
                <w:sz w:val="28"/>
                <w:szCs w:val="28"/>
              </w:rPr>
              <w:t>gys</w:t>
            </w:r>
            <w:proofErr w:type="spellEnd"/>
            <w:r w:rsidRPr="00D37C86">
              <w:rPr>
                <w:rFonts w:ascii="Garamond" w:hAnsi="Garamond"/>
                <w:sz w:val="28"/>
                <w:szCs w:val="28"/>
              </w:rPr>
              <w:t xml:space="preserve"> </w:t>
            </w:r>
            <w:proofErr w:type="spellStart"/>
            <w:r w:rsidRPr="00D37C86">
              <w:rPr>
                <w:rFonts w:ascii="Garamond" w:hAnsi="Garamond"/>
                <w:sz w:val="28"/>
                <w:szCs w:val="28"/>
              </w:rPr>
              <w:t>Creest</w:t>
            </w:r>
            <w:proofErr w:type="spellEnd"/>
            <w:r w:rsidRPr="00D37C86">
              <w:rPr>
                <w:rFonts w:ascii="Garamond" w:hAnsi="Garamond"/>
                <w:sz w:val="28"/>
                <w:szCs w:val="28"/>
              </w:rPr>
              <w:t xml:space="preserve">, gyn </w:t>
            </w:r>
            <w:proofErr w:type="spellStart"/>
            <w:r w:rsidRPr="00D37C86">
              <w:rPr>
                <w:rFonts w:ascii="Garamond" w:hAnsi="Garamond"/>
                <w:sz w:val="28"/>
                <w:szCs w:val="28"/>
              </w:rPr>
              <w:t>jeaghyn</w:t>
            </w:r>
            <w:proofErr w:type="spellEnd"/>
            <w:r w:rsidRPr="00D37C86">
              <w:rPr>
                <w:rFonts w:ascii="Garamond" w:hAnsi="Garamond"/>
                <w:sz w:val="28"/>
                <w:szCs w:val="28"/>
              </w:rPr>
              <w:t xml:space="preserve"> er y </w:t>
            </w:r>
            <w:proofErr w:type="spellStart"/>
            <w:r w:rsidRPr="00D37C86">
              <w:rPr>
                <w:rFonts w:ascii="Garamond" w:hAnsi="Garamond"/>
                <w:sz w:val="28"/>
                <w:szCs w:val="28"/>
              </w:rPr>
              <w:t>vriwnys</w:t>
            </w:r>
            <w:proofErr w:type="spellEnd"/>
            <w:r w:rsidRPr="00D37C86">
              <w:rPr>
                <w:rFonts w:ascii="Garamond" w:hAnsi="Garamond"/>
                <w:sz w:val="28"/>
                <w:szCs w:val="28"/>
              </w:rPr>
              <w:t xml:space="preserve"> </w:t>
            </w:r>
            <w:proofErr w:type="spellStart"/>
            <w:r w:rsidRPr="00D37C86">
              <w:rPr>
                <w:rFonts w:ascii="Garamond" w:hAnsi="Garamond"/>
                <w:sz w:val="28"/>
                <w:szCs w:val="28"/>
              </w:rPr>
              <w:t>oc</w:t>
            </w:r>
            <w:proofErr w:type="spellEnd"/>
            <w:r w:rsidRPr="00D37C86">
              <w:rPr>
                <w:rFonts w:ascii="Garamond" w:hAnsi="Garamond"/>
                <w:sz w:val="28"/>
                <w:szCs w:val="28"/>
              </w:rPr>
              <w:t xml:space="preserve"> </w:t>
            </w:r>
            <w:proofErr w:type="spellStart"/>
            <w:r w:rsidRPr="00D37C86">
              <w:rPr>
                <w:rFonts w:ascii="Garamond" w:hAnsi="Garamond"/>
                <w:sz w:val="28"/>
                <w:szCs w:val="28"/>
              </w:rPr>
              <w:t>myr</w:t>
            </w:r>
            <w:proofErr w:type="spellEnd"/>
            <w:r w:rsidRPr="00D37C86">
              <w:rPr>
                <w:rFonts w:ascii="Garamond" w:hAnsi="Garamond"/>
                <w:sz w:val="28"/>
                <w:szCs w:val="28"/>
              </w:rPr>
              <w:t xml:space="preserve"> </w:t>
            </w:r>
            <w:proofErr w:type="spellStart"/>
            <w:r w:rsidRPr="00D37C86">
              <w:rPr>
                <w:rFonts w:ascii="Garamond" w:hAnsi="Garamond"/>
                <w:sz w:val="28"/>
                <w:szCs w:val="28"/>
              </w:rPr>
              <w:t>kerragh</w:t>
            </w:r>
            <w:proofErr w:type="spellEnd"/>
            <w:r w:rsidRPr="00D37C86">
              <w:rPr>
                <w:rFonts w:ascii="Garamond" w:hAnsi="Garamond"/>
                <w:sz w:val="28"/>
                <w:szCs w:val="28"/>
              </w:rPr>
              <w:t xml:space="preserve">, </w:t>
            </w:r>
            <w:proofErr w:type="spellStart"/>
            <w:r w:rsidRPr="00D37C86">
              <w:rPr>
                <w:rFonts w:ascii="Garamond" w:hAnsi="Garamond"/>
                <w:sz w:val="28"/>
                <w:szCs w:val="28"/>
              </w:rPr>
              <w:t>agh</w:t>
            </w:r>
            <w:proofErr w:type="spellEnd"/>
            <w:r w:rsidRPr="00D37C86">
              <w:rPr>
                <w:rFonts w:ascii="Garamond" w:hAnsi="Garamond"/>
                <w:sz w:val="28"/>
                <w:szCs w:val="28"/>
              </w:rPr>
              <w:t xml:space="preserve"> </w:t>
            </w:r>
            <w:proofErr w:type="spellStart"/>
            <w:r w:rsidRPr="00D37C86">
              <w:rPr>
                <w:rFonts w:ascii="Garamond" w:hAnsi="Garamond"/>
                <w:sz w:val="28"/>
                <w:szCs w:val="28"/>
              </w:rPr>
              <w:t>myr</w:t>
            </w:r>
            <w:proofErr w:type="spellEnd"/>
            <w:r w:rsidRPr="00D37C86">
              <w:rPr>
                <w:rFonts w:ascii="Garamond" w:hAnsi="Garamond"/>
                <w:sz w:val="28"/>
                <w:szCs w:val="28"/>
              </w:rPr>
              <w:t xml:space="preserve"> </w:t>
            </w:r>
            <w:proofErr w:type="spellStart"/>
            <w:r w:rsidRPr="00D37C86">
              <w:rPr>
                <w:rFonts w:ascii="Garamond" w:hAnsi="Garamond"/>
                <w:sz w:val="28"/>
                <w:szCs w:val="28"/>
              </w:rPr>
              <w:t>myghyn</w:t>
            </w:r>
            <w:proofErr w:type="spellEnd"/>
            <w:r w:rsidRPr="00D37C86">
              <w:rPr>
                <w:rFonts w:ascii="Garamond" w:hAnsi="Garamond"/>
                <w:sz w:val="28"/>
                <w:szCs w:val="28"/>
              </w:rPr>
              <w:t xml:space="preserve">,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ve</w:t>
            </w:r>
            <w:proofErr w:type="spellEnd"/>
            <w:r w:rsidRPr="00D37C86">
              <w:rPr>
                <w:rFonts w:ascii="Garamond" w:hAnsi="Garamond"/>
                <w:sz w:val="28"/>
                <w:szCs w:val="28"/>
              </w:rPr>
              <w:t xml:space="preserve"> </w:t>
            </w:r>
            <w:proofErr w:type="spellStart"/>
            <w:r w:rsidRPr="00D37C86">
              <w:rPr>
                <w:rFonts w:ascii="Garamond" w:hAnsi="Garamond"/>
                <w:sz w:val="28"/>
                <w:szCs w:val="28"/>
              </w:rPr>
              <w:t>eit</w:t>
            </w:r>
            <w:proofErr w:type="spellEnd"/>
            <w:r w:rsidRPr="00D37C86">
              <w:rPr>
                <w:rFonts w:ascii="Garamond" w:hAnsi="Garamond"/>
                <w:sz w:val="28"/>
                <w:szCs w:val="28"/>
              </w:rPr>
              <w:t xml:space="preserve"> </w:t>
            </w:r>
            <w:proofErr w:type="spellStart"/>
            <w:r w:rsidRPr="00D37C86">
              <w:rPr>
                <w:rFonts w:ascii="Garamond" w:hAnsi="Garamond"/>
                <w:sz w:val="28"/>
                <w:szCs w:val="28"/>
              </w:rPr>
              <w:t>gys</w:t>
            </w:r>
            <w:proofErr w:type="spellEnd"/>
            <w:r w:rsidRPr="00D37C86">
              <w:rPr>
                <w:rFonts w:ascii="Garamond" w:hAnsi="Garamond"/>
                <w:sz w:val="28"/>
                <w:szCs w:val="28"/>
              </w:rPr>
              <w:t xml:space="preserve"> </w:t>
            </w:r>
            <w:proofErr w:type="spellStart"/>
            <w:r w:rsidRPr="00D37C86">
              <w:rPr>
                <w:rFonts w:ascii="Garamond" w:hAnsi="Garamond"/>
                <w:sz w:val="28"/>
                <w:szCs w:val="28"/>
              </w:rPr>
              <w:t>coon</w:t>
            </w:r>
            <w:r>
              <w:rPr>
                <w:rFonts w:ascii="Garamond" w:hAnsi="Garamond"/>
                <w:sz w:val="28"/>
                <w:szCs w:val="28"/>
              </w:rPr>
              <w:t>t</w:t>
            </w:r>
            <w:r w:rsidRPr="00D37C86">
              <w:rPr>
                <w:rFonts w:ascii="Garamond" w:hAnsi="Garamond"/>
                <w:sz w:val="28"/>
                <w:szCs w:val="28"/>
              </w:rPr>
              <w:t>ey</w:t>
            </w:r>
            <w:proofErr w:type="spellEnd"/>
            <w:r w:rsidRPr="00D37C86">
              <w:rPr>
                <w:rFonts w:ascii="Garamond" w:hAnsi="Garamond"/>
                <w:sz w:val="28"/>
                <w:szCs w:val="28"/>
              </w:rPr>
              <w:t xml:space="preserve"> </w:t>
            </w:r>
            <w:proofErr w:type="spellStart"/>
            <w:r w:rsidRPr="00D37C86">
              <w:rPr>
                <w:rFonts w:ascii="Garamond" w:hAnsi="Garamond"/>
                <w:sz w:val="28"/>
                <w:szCs w:val="28"/>
              </w:rPr>
              <w:t>ayns</w:t>
            </w:r>
            <w:proofErr w:type="spellEnd"/>
            <w:r w:rsidRPr="00D37C86">
              <w:rPr>
                <w:rFonts w:ascii="Garamond" w:hAnsi="Garamond"/>
                <w:sz w:val="28"/>
                <w:szCs w:val="28"/>
              </w:rPr>
              <w:t xml:space="preserve"> y </w:t>
            </w:r>
            <w:proofErr w:type="spellStart"/>
            <w:r w:rsidRPr="00D37C86">
              <w:rPr>
                <w:rFonts w:ascii="Garamond" w:hAnsi="Garamond"/>
                <w:sz w:val="28"/>
                <w:szCs w:val="28"/>
              </w:rPr>
              <w:t>Teihl</w:t>
            </w:r>
            <w:proofErr w:type="spellEnd"/>
            <w:r w:rsidRPr="00D37C86">
              <w:rPr>
                <w:rFonts w:ascii="Garamond" w:hAnsi="Garamond"/>
                <w:sz w:val="28"/>
                <w:szCs w:val="28"/>
              </w:rPr>
              <w:t xml:space="preserve"> </w:t>
            </w:r>
            <w:proofErr w:type="spellStart"/>
            <w:r w:rsidRPr="00D37C86">
              <w:rPr>
                <w:rFonts w:ascii="Garamond" w:hAnsi="Garamond"/>
                <w:sz w:val="28"/>
                <w:szCs w:val="28"/>
              </w:rPr>
              <w:t>shoh</w:t>
            </w:r>
            <w:proofErr w:type="spellEnd"/>
            <w:r w:rsidRPr="00D37C86">
              <w:rPr>
                <w:rFonts w:ascii="Garamond" w:hAnsi="Garamond"/>
                <w:sz w:val="28"/>
                <w:szCs w:val="28"/>
              </w:rPr>
              <w:t xml:space="preserve">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vod</w:t>
            </w:r>
            <w:proofErr w:type="spellEnd"/>
            <w:r w:rsidRPr="00D37C86">
              <w:rPr>
                <w:rFonts w:ascii="Garamond" w:hAnsi="Garamond"/>
                <w:sz w:val="28"/>
                <w:szCs w:val="28"/>
              </w:rPr>
              <w:t xml:space="preserve"> e gyn </w:t>
            </w:r>
            <w:proofErr w:type="spellStart"/>
            <w:r w:rsidRPr="00D37C86">
              <w:rPr>
                <w:rFonts w:ascii="Garamond" w:hAnsi="Garamond"/>
                <w:sz w:val="28"/>
                <w:szCs w:val="28"/>
              </w:rPr>
              <w:t>ve</w:t>
            </w:r>
            <w:proofErr w:type="spellEnd"/>
            <w:r w:rsidRPr="00D37C86">
              <w:rPr>
                <w:rFonts w:ascii="Garamond" w:hAnsi="Garamond"/>
                <w:sz w:val="28"/>
                <w:szCs w:val="28"/>
              </w:rPr>
              <w:t xml:space="preserve"> </w:t>
            </w:r>
            <w:proofErr w:type="spellStart"/>
            <w:r w:rsidRPr="00D37C86">
              <w:rPr>
                <w:rFonts w:ascii="Garamond" w:hAnsi="Garamond"/>
                <w:sz w:val="28"/>
                <w:szCs w:val="28"/>
              </w:rPr>
              <w:t>deyrit</w:t>
            </w:r>
            <w:proofErr w:type="spellEnd"/>
            <w:r w:rsidRPr="00D37C86">
              <w:rPr>
                <w:rFonts w:ascii="Garamond" w:hAnsi="Garamond"/>
                <w:sz w:val="28"/>
                <w:szCs w:val="28"/>
              </w:rPr>
              <w:t xml:space="preserve"> </w:t>
            </w:r>
            <w:proofErr w:type="spellStart"/>
            <w:r w:rsidRPr="00D37C86">
              <w:rPr>
                <w:rFonts w:ascii="Garamond" w:hAnsi="Garamond"/>
                <w:sz w:val="28"/>
                <w:szCs w:val="28"/>
              </w:rPr>
              <w:t>ayns</w:t>
            </w:r>
            <w:proofErr w:type="spellEnd"/>
            <w:r w:rsidRPr="00D37C86">
              <w:rPr>
                <w:rFonts w:ascii="Garamond" w:hAnsi="Garamond"/>
                <w:sz w:val="28"/>
                <w:szCs w:val="28"/>
              </w:rPr>
              <w:t xml:space="preserve"> y </w:t>
            </w:r>
            <w:proofErr w:type="spellStart"/>
            <w:r w:rsidRPr="00D37C86">
              <w:rPr>
                <w:rFonts w:ascii="Garamond" w:hAnsi="Garamond"/>
                <w:sz w:val="28"/>
                <w:szCs w:val="28"/>
              </w:rPr>
              <w:t>T</w:t>
            </w:r>
            <w:r w:rsidRPr="00A2386E">
              <w:rPr>
                <w:rFonts w:ascii="Garamond" w:hAnsi="Garamond"/>
                <w:i/>
                <w:sz w:val="28"/>
                <w:szCs w:val="28"/>
              </w:rPr>
              <w:t>e</w:t>
            </w:r>
            <w:r w:rsidRPr="00D37C86">
              <w:rPr>
                <w:rFonts w:ascii="Garamond" w:hAnsi="Garamond"/>
                <w:sz w:val="28"/>
                <w:szCs w:val="28"/>
              </w:rPr>
              <w:t>ihl</w:t>
            </w:r>
            <w:proofErr w:type="spellEnd"/>
            <w:r w:rsidRPr="00D37C86">
              <w:rPr>
                <w:rFonts w:ascii="Garamond" w:hAnsi="Garamond"/>
                <w:sz w:val="28"/>
                <w:szCs w:val="28"/>
              </w:rPr>
              <w:t xml:space="preserve"> ta </w:t>
            </w:r>
            <w:proofErr w:type="spellStart"/>
            <w:r w:rsidRPr="00D37C86">
              <w:rPr>
                <w:rFonts w:ascii="Garamond" w:hAnsi="Garamond"/>
                <w:sz w:val="28"/>
                <w:szCs w:val="28"/>
              </w:rPr>
              <w:t>ry</w:t>
            </w:r>
            <w:proofErr w:type="spellEnd"/>
            <w:r w:rsidRPr="00D37C86">
              <w:rPr>
                <w:rFonts w:ascii="Garamond" w:hAnsi="Garamond"/>
                <w:sz w:val="28"/>
                <w:szCs w:val="28"/>
              </w:rPr>
              <w:t xml:space="preserve"> </w:t>
            </w:r>
            <w:proofErr w:type="spellStart"/>
            <w:r w:rsidRPr="00D37C86">
              <w:rPr>
                <w:rFonts w:ascii="Garamond" w:hAnsi="Garamond"/>
                <w:sz w:val="28"/>
                <w:szCs w:val="28"/>
              </w:rPr>
              <w:t>heet</w:t>
            </w:r>
            <w:proofErr w:type="spellEnd"/>
            <w:r w:rsidRPr="00D37C86">
              <w:rPr>
                <w:rFonts w:ascii="Garamond" w:hAnsi="Garamond"/>
                <w:sz w:val="28"/>
                <w:szCs w:val="28"/>
              </w:rPr>
              <w:t xml:space="preserve">. </w:t>
            </w:r>
          </w:p>
        </w:tc>
        <w:tc>
          <w:tcPr>
            <w:tcW w:w="0" w:type="auto"/>
          </w:tcPr>
          <w:p w14:paraId="2AF8F8C7" w14:textId="77777777" w:rsidR="00A2386E" w:rsidRPr="00472FF6" w:rsidRDefault="00A2386E" w:rsidP="00DB60C3">
            <w:pPr>
              <w:pStyle w:val="ListParagraph"/>
              <w:ind w:left="0" w:firstLine="227"/>
              <w:jc w:val="both"/>
              <w:rPr>
                <w:rFonts w:ascii="Garamond" w:hAnsi="Garamond" w:cs="Times New Roman"/>
                <w:i/>
                <w:sz w:val="28"/>
              </w:rPr>
            </w:pPr>
            <w:r w:rsidRPr="00472FF6">
              <w:rPr>
                <w:rFonts w:ascii="Garamond" w:hAnsi="Garamond" w:cs="Times New Roman"/>
                <w:sz w:val="28"/>
              </w:rPr>
              <w:lastRenderedPageBreak/>
              <w:t xml:space="preserve">A. </w:t>
            </w:r>
            <w:r w:rsidRPr="00472FF6">
              <w:rPr>
                <w:rFonts w:ascii="Garamond" w:hAnsi="Garamond" w:cs="Times New Roman"/>
                <w:i/>
                <w:sz w:val="28"/>
              </w:rPr>
              <w:t xml:space="preserve">His Duty is humbly to submit to his Spiritual </w:t>
            </w:r>
            <w:proofErr w:type="spellStart"/>
            <w:r w:rsidRPr="00472FF6">
              <w:rPr>
                <w:rFonts w:ascii="Garamond" w:hAnsi="Garamond" w:cs="Times New Roman"/>
                <w:i/>
                <w:sz w:val="28"/>
              </w:rPr>
              <w:t>Governours</w:t>
            </w:r>
            <w:proofErr w:type="spellEnd"/>
            <w:r w:rsidRPr="00472FF6">
              <w:rPr>
                <w:rFonts w:ascii="Garamond" w:hAnsi="Garamond" w:cs="Times New Roman"/>
                <w:i/>
                <w:sz w:val="28"/>
              </w:rPr>
              <w:t xml:space="preserve">, as unto </w:t>
            </w:r>
            <w:r w:rsidRPr="00472FF6">
              <w:rPr>
                <w:rFonts w:ascii="Garamond" w:hAnsi="Garamond" w:cs="Times New Roman"/>
                <w:i/>
                <w:sz w:val="28"/>
              </w:rPr>
              <w:lastRenderedPageBreak/>
              <w:t>Christ</w:t>
            </w:r>
            <w:r w:rsidR="002C617D" w:rsidRPr="002C617D">
              <w:rPr>
                <w:rFonts w:ascii="Garamond" w:hAnsi="Garamond" w:cs="Times New Roman"/>
                <w:sz w:val="28"/>
              </w:rPr>
              <w:t> ;</w:t>
            </w:r>
            <w:r w:rsidRPr="00472FF6">
              <w:rPr>
                <w:rFonts w:ascii="Garamond" w:hAnsi="Garamond" w:cs="Times New Roman"/>
                <w:sz w:val="28"/>
              </w:rPr>
              <w:t xml:space="preserve"> </w:t>
            </w:r>
            <w:r w:rsidRPr="00472FF6">
              <w:rPr>
                <w:rFonts w:ascii="Garamond" w:hAnsi="Garamond" w:cs="Times New Roman"/>
                <w:i/>
                <w:sz w:val="28"/>
              </w:rPr>
              <w:t>not looking upon their Censures as a</w:t>
            </w:r>
            <w:r w:rsidRPr="00472FF6">
              <w:rPr>
                <w:rFonts w:ascii="Garamond" w:hAnsi="Garamond" w:cs="Times New Roman"/>
                <w:sz w:val="28"/>
              </w:rPr>
              <w:t xml:space="preserve"> Punishment</w:t>
            </w:r>
            <w:r w:rsidRPr="00472FF6">
              <w:rPr>
                <w:rFonts w:ascii="Garamond" w:hAnsi="Garamond" w:cs="Times New Roman"/>
                <w:i/>
                <w:sz w:val="28"/>
              </w:rPr>
              <w:t>, but as a</w:t>
            </w:r>
            <w:r w:rsidRPr="00472FF6">
              <w:rPr>
                <w:rFonts w:ascii="Garamond" w:hAnsi="Garamond" w:cs="Times New Roman"/>
                <w:sz w:val="28"/>
              </w:rPr>
              <w:t xml:space="preserve"> Mercy, </w:t>
            </w:r>
            <w:r w:rsidRPr="00472FF6">
              <w:rPr>
                <w:rFonts w:ascii="Garamond" w:hAnsi="Garamond" w:cs="Times New Roman"/>
                <w:i/>
                <w:sz w:val="28"/>
              </w:rPr>
              <w:t xml:space="preserve">to be </w:t>
            </w:r>
            <w:proofErr w:type="spellStart"/>
            <w:r w:rsidRPr="00472FF6">
              <w:rPr>
                <w:rFonts w:ascii="Garamond" w:hAnsi="Garamond" w:cs="Times New Roman"/>
                <w:i/>
                <w:sz w:val="28"/>
              </w:rPr>
              <w:t>call</w:t>
            </w:r>
            <w:r>
              <w:rPr>
                <w:rFonts w:ascii="Garamond" w:hAnsi="Garamond" w:cs="Times New Roman"/>
                <w:i/>
                <w:sz w:val="28"/>
              </w:rPr>
              <w:t>’</w:t>
            </w:r>
            <w:r w:rsidRPr="00472FF6">
              <w:rPr>
                <w:rFonts w:ascii="Garamond" w:hAnsi="Garamond" w:cs="Times New Roman"/>
                <w:i/>
                <w:sz w:val="28"/>
              </w:rPr>
              <w:t>d</w:t>
            </w:r>
            <w:proofErr w:type="spellEnd"/>
            <w:r w:rsidRPr="00472FF6">
              <w:rPr>
                <w:rFonts w:ascii="Garamond" w:hAnsi="Garamond" w:cs="Times New Roman"/>
                <w:i/>
                <w:sz w:val="28"/>
              </w:rPr>
              <w:t xml:space="preserve"> to an account in this World, that he may not be condemned in the next.</w:t>
            </w:r>
          </w:p>
        </w:tc>
        <w:tc>
          <w:tcPr>
            <w:tcW w:w="0" w:type="auto"/>
          </w:tcPr>
          <w:p w14:paraId="2C6CA184" w14:textId="77777777" w:rsidR="00A2386E" w:rsidRPr="008A3D8D" w:rsidRDefault="00A2386E" w:rsidP="00C82D1A">
            <w:pPr>
              <w:pStyle w:val="ListParagraph"/>
              <w:ind w:left="0"/>
              <w:rPr>
                <w:rFonts w:ascii="Garamond" w:hAnsi="Garamond" w:cs="Times New Roman"/>
                <w:sz w:val="20"/>
                <w:szCs w:val="20"/>
              </w:rPr>
            </w:pPr>
          </w:p>
        </w:tc>
      </w:tr>
      <w:tr w:rsidR="00A2386E" w:rsidRPr="00472FF6" w14:paraId="26A5D02B" w14:textId="77777777" w:rsidTr="00C82D1A">
        <w:tc>
          <w:tcPr>
            <w:tcW w:w="0" w:type="auto"/>
          </w:tcPr>
          <w:p w14:paraId="00528C16" w14:textId="77777777" w:rsidR="00A2386E" w:rsidRPr="00D37C86" w:rsidRDefault="00A2386E" w:rsidP="00DB60C3">
            <w:pPr>
              <w:pStyle w:val="CM3"/>
              <w:widowControl/>
              <w:spacing w:line="240" w:lineRule="auto"/>
              <w:ind w:firstLine="227"/>
              <w:contextualSpacing/>
              <w:jc w:val="both"/>
              <w:rPr>
                <w:rFonts w:ascii="Garamond" w:hAnsi="Garamond"/>
                <w:sz w:val="28"/>
                <w:szCs w:val="28"/>
              </w:rPr>
            </w:pPr>
            <w:r w:rsidRPr="00D37C86">
              <w:rPr>
                <w:rFonts w:ascii="Garamond" w:hAnsi="Garamond"/>
                <w:sz w:val="28"/>
                <w:szCs w:val="28"/>
              </w:rPr>
              <w:t xml:space="preserve">Dy chur </w:t>
            </w:r>
            <w:proofErr w:type="spellStart"/>
            <w:r w:rsidRPr="00D37C86">
              <w:rPr>
                <w:rFonts w:ascii="Garamond" w:hAnsi="Garamond"/>
                <w:sz w:val="28"/>
                <w:szCs w:val="28"/>
              </w:rPr>
              <w:t>gloyr</w:t>
            </w:r>
            <w:proofErr w:type="spellEnd"/>
            <w:r w:rsidRPr="00D37C86">
              <w:rPr>
                <w:rFonts w:ascii="Garamond" w:hAnsi="Garamond"/>
                <w:sz w:val="28"/>
                <w:szCs w:val="28"/>
              </w:rPr>
              <w:t xml:space="preserve"> </w:t>
            </w:r>
            <w:proofErr w:type="spellStart"/>
            <w:r w:rsidRPr="00D37C86">
              <w:rPr>
                <w:rFonts w:ascii="Garamond" w:hAnsi="Garamond"/>
                <w:sz w:val="28"/>
                <w:szCs w:val="28"/>
              </w:rPr>
              <w:t>gys</w:t>
            </w:r>
            <w:proofErr w:type="spellEnd"/>
            <w:r w:rsidRPr="00D37C86">
              <w:rPr>
                <w:rFonts w:ascii="Garamond" w:hAnsi="Garamond"/>
                <w:sz w:val="28"/>
                <w:szCs w:val="28"/>
              </w:rPr>
              <w:t xml:space="preserve"> </w:t>
            </w:r>
            <w:proofErr w:type="spellStart"/>
            <w:r w:rsidRPr="00D37C86">
              <w:rPr>
                <w:rFonts w:ascii="Garamond" w:hAnsi="Garamond"/>
                <w:sz w:val="28"/>
                <w:szCs w:val="28"/>
              </w:rPr>
              <w:t>Jee</w:t>
            </w:r>
            <w:proofErr w:type="spellEnd"/>
            <w:r w:rsidRPr="00D37C86">
              <w:rPr>
                <w:rFonts w:ascii="Garamond" w:hAnsi="Garamond"/>
                <w:sz w:val="28"/>
                <w:szCs w:val="28"/>
              </w:rPr>
              <w:t xml:space="preserve"> </w:t>
            </w:r>
            <w:proofErr w:type="spellStart"/>
            <w:r w:rsidRPr="00D37C86">
              <w:rPr>
                <w:rFonts w:ascii="Garamond" w:hAnsi="Garamond"/>
                <w:sz w:val="28"/>
                <w:szCs w:val="28"/>
              </w:rPr>
              <w:t>ayns</w:t>
            </w:r>
            <w:proofErr w:type="spellEnd"/>
            <w:r w:rsidRPr="00D37C86">
              <w:rPr>
                <w:rFonts w:ascii="Garamond" w:hAnsi="Garamond"/>
                <w:sz w:val="28"/>
                <w:szCs w:val="28"/>
              </w:rPr>
              <w:t xml:space="preserve"> goal </w:t>
            </w:r>
            <w:proofErr w:type="spellStart"/>
            <w:r w:rsidRPr="00D37C86">
              <w:rPr>
                <w:rFonts w:ascii="Garamond" w:hAnsi="Garamond"/>
                <w:sz w:val="28"/>
                <w:szCs w:val="28"/>
              </w:rPr>
              <w:t>rish</w:t>
            </w:r>
            <w:proofErr w:type="spellEnd"/>
            <w:r w:rsidRPr="00D37C86">
              <w:rPr>
                <w:rFonts w:ascii="Garamond" w:hAnsi="Garamond"/>
                <w:sz w:val="28"/>
                <w:szCs w:val="28"/>
              </w:rPr>
              <w:t xml:space="preserve"> e </w:t>
            </w:r>
            <w:proofErr w:type="spellStart"/>
            <w:r w:rsidRPr="00D37C86">
              <w:rPr>
                <w:rFonts w:ascii="Garamond" w:hAnsi="Garamond"/>
                <w:sz w:val="28"/>
                <w:szCs w:val="28"/>
              </w:rPr>
              <w:t>phecca</w:t>
            </w:r>
            <w:r w:rsidRPr="00A2386E">
              <w:rPr>
                <w:rFonts w:ascii="Garamond" w:hAnsi="Garamond"/>
                <w:i/>
                <w:sz w:val="28"/>
                <w:szCs w:val="28"/>
              </w:rPr>
              <w:t>g</w:t>
            </w:r>
            <w:r w:rsidRPr="00D37C86">
              <w:rPr>
                <w:rFonts w:ascii="Garamond" w:hAnsi="Garamond"/>
                <w:sz w:val="28"/>
                <w:szCs w:val="28"/>
              </w:rPr>
              <w:t>hyn</w:t>
            </w:r>
            <w:proofErr w:type="spellEnd"/>
            <w:r w:rsidRPr="00D37C86">
              <w:rPr>
                <w:rFonts w:ascii="Garamond" w:hAnsi="Garamond"/>
                <w:sz w:val="28"/>
                <w:szCs w:val="28"/>
              </w:rPr>
              <w:t xml:space="preserve">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arryltagh</w:t>
            </w:r>
            <w:proofErr w:type="spellEnd"/>
            <w:r w:rsidRPr="00D37C86">
              <w:rPr>
                <w:rFonts w:ascii="Garamond" w:hAnsi="Garamond"/>
                <w:sz w:val="28"/>
                <w:szCs w:val="28"/>
              </w:rPr>
              <w:t xml:space="preserve">, goal </w:t>
            </w:r>
            <w:proofErr w:type="spellStart"/>
            <w:r w:rsidRPr="00D37C86">
              <w:rPr>
                <w:rFonts w:ascii="Garamond" w:hAnsi="Garamond"/>
                <w:sz w:val="28"/>
                <w:szCs w:val="28"/>
              </w:rPr>
              <w:t>rish</w:t>
            </w:r>
            <w:proofErr w:type="spellEnd"/>
            <w:r w:rsidRPr="00D37C86">
              <w:rPr>
                <w:rFonts w:ascii="Garamond" w:hAnsi="Garamond"/>
                <w:sz w:val="28"/>
                <w:szCs w:val="28"/>
              </w:rPr>
              <w:t xml:space="preserve">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vod</w:t>
            </w:r>
            <w:proofErr w:type="spellEnd"/>
            <w:r w:rsidRPr="00D37C86">
              <w:rPr>
                <w:rFonts w:ascii="Garamond" w:hAnsi="Garamond"/>
                <w:sz w:val="28"/>
                <w:szCs w:val="28"/>
              </w:rPr>
              <w:t xml:space="preserve"> </w:t>
            </w:r>
            <w:proofErr w:type="spellStart"/>
            <w:r w:rsidRPr="00D37C86">
              <w:rPr>
                <w:rFonts w:ascii="Garamond" w:hAnsi="Garamond"/>
                <w:sz w:val="28"/>
                <w:szCs w:val="28"/>
              </w:rPr>
              <w:t>Jee</w:t>
            </w:r>
            <w:proofErr w:type="spellEnd"/>
            <w:r w:rsidRPr="00D37C86">
              <w:rPr>
                <w:rFonts w:ascii="Garamond" w:hAnsi="Garamond"/>
                <w:sz w:val="28"/>
                <w:szCs w:val="28"/>
              </w:rPr>
              <w:t xml:space="preserve"> </w:t>
            </w:r>
            <w:proofErr w:type="spellStart"/>
            <w:r w:rsidRPr="00D37C86">
              <w:rPr>
                <w:rFonts w:ascii="Garamond" w:hAnsi="Garamond"/>
                <w:sz w:val="28"/>
                <w:szCs w:val="28"/>
              </w:rPr>
              <w:t>Peccee</w:t>
            </w:r>
            <w:proofErr w:type="spellEnd"/>
            <w:r w:rsidRPr="00D37C86">
              <w:rPr>
                <w:rFonts w:ascii="Garamond" w:hAnsi="Garamond"/>
                <w:sz w:val="28"/>
                <w:szCs w:val="28"/>
              </w:rPr>
              <w:t xml:space="preserve"> y </w:t>
            </w:r>
            <w:proofErr w:type="spellStart"/>
            <w:r w:rsidRPr="00D37C86">
              <w:rPr>
                <w:rFonts w:ascii="Garamond" w:hAnsi="Garamond"/>
                <w:sz w:val="28"/>
                <w:szCs w:val="28"/>
              </w:rPr>
              <w:t>cherragh</w:t>
            </w:r>
            <w:proofErr w:type="spellEnd"/>
            <w:r w:rsidRPr="00D37C86">
              <w:rPr>
                <w:rFonts w:ascii="Garamond" w:hAnsi="Garamond"/>
                <w:sz w:val="28"/>
                <w:szCs w:val="28"/>
              </w:rPr>
              <w:t xml:space="preserve"> </w:t>
            </w:r>
            <w:proofErr w:type="spellStart"/>
            <w:r w:rsidRPr="00D37C86">
              <w:rPr>
                <w:rFonts w:ascii="Garamond" w:hAnsi="Garamond"/>
                <w:sz w:val="28"/>
                <w:szCs w:val="28"/>
              </w:rPr>
              <w:t>cre</w:t>
            </w:r>
            <w:proofErr w:type="spellEnd"/>
            <w:r w:rsidRPr="00D37C86">
              <w:rPr>
                <w:rFonts w:ascii="Garamond" w:hAnsi="Garamond"/>
                <w:sz w:val="28"/>
                <w:szCs w:val="28"/>
              </w:rPr>
              <w:t xml:space="preserve"> </w:t>
            </w:r>
            <w:proofErr w:type="spellStart"/>
            <w:r w:rsidRPr="00D37C86">
              <w:rPr>
                <w:rFonts w:ascii="Garamond" w:hAnsi="Garamond"/>
                <w:sz w:val="28"/>
                <w:szCs w:val="28"/>
              </w:rPr>
              <w:t>erbee’n</w:t>
            </w:r>
            <w:proofErr w:type="spellEnd"/>
            <w:r w:rsidRPr="00D37C86">
              <w:rPr>
                <w:rFonts w:ascii="Garamond" w:hAnsi="Garamond"/>
                <w:sz w:val="28"/>
                <w:szCs w:val="28"/>
              </w:rPr>
              <w:t xml:space="preserve"> </w:t>
            </w:r>
            <w:proofErr w:type="spellStart"/>
            <w:r w:rsidRPr="00D37C86">
              <w:rPr>
                <w:rFonts w:ascii="Garamond" w:hAnsi="Garamond"/>
                <w:sz w:val="28"/>
                <w:szCs w:val="28"/>
              </w:rPr>
              <w:t>aght</w:t>
            </w:r>
            <w:proofErr w:type="spellEnd"/>
            <w:r w:rsidRPr="00D37C86">
              <w:rPr>
                <w:rFonts w:ascii="Garamond" w:hAnsi="Garamond"/>
                <w:sz w:val="28"/>
                <w:szCs w:val="28"/>
              </w:rPr>
              <w:t xml:space="preserve"> </w:t>
            </w:r>
            <w:proofErr w:type="spellStart"/>
            <w:r w:rsidRPr="00D37C86">
              <w:rPr>
                <w:rFonts w:ascii="Garamond" w:hAnsi="Garamond"/>
                <w:sz w:val="28"/>
                <w:szCs w:val="28"/>
              </w:rPr>
              <w:t>scapys</w:t>
            </w:r>
            <w:proofErr w:type="spellEnd"/>
            <w:r w:rsidRPr="00D37C86">
              <w:rPr>
                <w:rFonts w:ascii="Garamond" w:hAnsi="Garamond"/>
                <w:sz w:val="28"/>
                <w:szCs w:val="28"/>
              </w:rPr>
              <w:t xml:space="preserve"> </w:t>
            </w:r>
            <w:proofErr w:type="spellStart"/>
            <w:r w:rsidRPr="00D37C86">
              <w:rPr>
                <w:rFonts w:ascii="Garamond" w:hAnsi="Garamond"/>
                <w:sz w:val="28"/>
                <w:szCs w:val="28"/>
              </w:rPr>
              <w:t>ad</w:t>
            </w:r>
            <w:proofErr w:type="spellEnd"/>
            <w:r w:rsidRPr="00D37C86">
              <w:rPr>
                <w:rFonts w:ascii="Garamond" w:hAnsi="Garamond"/>
                <w:sz w:val="28"/>
                <w:szCs w:val="28"/>
              </w:rPr>
              <w:t xml:space="preserve"> </w:t>
            </w:r>
            <w:proofErr w:type="spellStart"/>
            <w:r w:rsidRPr="00D37C86">
              <w:rPr>
                <w:rFonts w:ascii="Garamond" w:hAnsi="Garamond"/>
                <w:sz w:val="28"/>
                <w:szCs w:val="28"/>
              </w:rPr>
              <w:t>Briwnys</w:t>
            </w:r>
            <w:proofErr w:type="spellEnd"/>
            <w:r w:rsidRPr="00D37C86">
              <w:rPr>
                <w:rFonts w:ascii="Garamond" w:hAnsi="Garamond"/>
                <w:sz w:val="28"/>
                <w:szCs w:val="28"/>
              </w:rPr>
              <w:t xml:space="preserve"> </w:t>
            </w:r>
            <w:proofErr w:type="spellStart"/>
            <w:r w:rsidRPr="00D37C86">
              <w:rPr>
                <w:rFonts w:ascii="Garamond" w:hAnsi="Garamond"/>
                <w:sz w:val="28"/>
                <w:szCs w:val="28"/>
              </w:rPr>
              <w:t>deney</w:t>
            </w:r>
            <w:proofErr w:type="spellEnd"/>
            <w:r w:rsidRPr="00D37C86">
              <w:rPr>
                <w:rFonts w:ascii="Garamond" w:hAnsi="Garamond"/>
                <w:sz w:val="28"/>
                <w:szCs w:val="28"/>
              </w:rPr>
              <w:t xml:space="preserve">. </w:t>
            </w:r>
          </w:p>
        </w:tc>
        <w:tc>
          <w:tcPr>
            <w:tcW w:w="0" w:type="auto"/>
          </w:tcPr>
          <w:p w14:paraId="79D4E295" w14:textId="77777777" w:rsidR="00A2386E" w:rsidRPr="00472FF6" w:rsidRDefault="00A2386E" w:rsidP="00DB60C3">
            <w:pPr>
              <w:pStyle w:val="ListParagraph"/>
              <w:ind w:left="0" w:firstLine="227"/>
              <w:jc w:val="both"/>
              <w:rPr>
                <w:rFonts w:ascii="Garamond" w:hAnsi="Garamond" w:cs="Times New Roman"/>
                <w:i/>
                <w:sz w:val="28"/>
              </w:rPr>
            </w:pPr>
            <w:r w:rsidRPr="00472FF6">
              <w:rPr>
                <w:rFonts w:ascii="Garamond" w:hAnsi="Garamond" w:cs="Times New Roman"/>
                <w:i/>
                <w:sz w:val="28"/>
              </w:rPr>
              <w:t>To give Glory to God, in a</w:t>
            </w:r>
            <w:r w:rsidRPr="00472FF6">
              <w:rPr>
                <w:rFonts w:ascii="Garamond" w:hAnsi="Garamond" w:cs="Times New Roman"/>
                <w:sz w:val="28"/>
              </w:rPr>
              <w:t xml:space="preserve"> free Confession </w:t>
            </w:r>
            <w:r w:rsidRPr="00472FF6">
              <w:rPr>
                <w:rFonts w:ascii="Garamond" w:hAnsi="Garamond" w:cs="Times New Roman"/>
                <w:i/>
                <w:sz w:val="28"/>
              </w:rPr>
              <w:t>of his Sins, acknowledging that God is able to punish Sinners, however they may escape the Censures of Men.</w:t>
            </w:r>
          </w:p>
        </w:tc>
        <w:tc>
          <w:tcPr>
            <w:tcW w:w="0" w:type="auto"/>
          </w:tcPr>
          <w:p w14:paraId="77056FFA" w14:textId="77777777" w:rsidR="00A2386E" w:rsidRPr="008A3D8D" w:rsidRDefault="00A2386E" w:rsidP="00C82D1A">
            <w:pPr>
              <w:pStyle w:val="ListParagraph"/>
              <w:ind w:left="0"/>
              <w:rPr>
                <w:rFonts w:ascii="Garamond" w:hAnsi="Garamond" w:cs="Times New Roman"/>
                <w:i/>
                <w:sz w:val="20"/>
                <w:szCs w:val="20"/>
              </w:rPr>
            </w:pPr>
          </w:p>
        </w:tc>
      </w:tr>
      <w:tr w:rsidR="00A2386E" w:rsidRPr="00472FF6" w14:paraId="4926FD3D" w14:textId="77777777" w:rsidTr="00C82D1A">
        <w:tc>
          <w:tcPr>
            <w:tcW w:w="0" w:type="auto"/>
          </w:tcPr>
          <w:p w14:paraId="422FCF52" w14:textId="77777777" w:rsidR="00A2386E" w:rsidRPr="00D37C86" w:rsidRDefault="00A2386E" w:rsidP="00DB60C3">
            <w:pPr>
              <w:pStyle w:val="CM3"/>
              <w:widowControl/>
              <w:spacing w:line="240" w:lineRule="auto"/>
              <w:ind w:firstLine="227"/>
              <w:contextualSpacing/>
              <w:jc w:val="both"/>
              <w:rPr>
                <w:rFonts w:ascii="Garamond" w:hAnsi="Garamond"/>
                <w:i/>
                <w:sz w:val="28"/>
                <w:szCs w:val="28"/>
              </w:rPr>
            </w:pPr>
            <w:proofErr w:type="spellStart"/>
            <w:r w:rsidRPr="00D37C86">
              <w:rPr>
                <w:rFonts w:ascii="Garamond" w:hAnsi="Garamond"/>
                <w:sz w:val="28"/>
                <w:szCs w:val="28"/>
              </w:rPr>
              <w:t>Te</w:t>
            </w:r>
            <w:proofErr w:type="spellEnd"/>
            <w:r w:rsidRPr="00D37C86">
              <w:rPr>
                <w:rFonts w:ascii="Garamond" w:hAnsi="Garamond"/>
                <w:sz w:val="28"/>
                <w:szCs w:val="28"/>
              </w:rPr>
              <w:t xml:space="preserve">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yanoo</w:t>
            </w:r>
            <w:proofErr w:type="spellEnd"/>
            <w:r w:rsidRPr="00D37C86">
              <w:rPr>
                <w:rFonts w:ascii="Garamond" w:hAnsi="Garamond"/>
                <w:sz w:val="28"/>
                <w:szCs w:val="28"/>
              </w:rPr>
              <w:t xml:space="preserve"> </w:t>
            </w:r>
            <w:proofErr w:type="spellStart"/>
            <w:r w:rsidRPr="00D37C86">
              <w:rPr>
                <w:rFonts w:ascii="Garamond" w:hAnsi="Garamond"/>
                <w:sz w:val="28"/>
                <w:szCs w:val="28"/>
              </w:rPr>
              <w:t>shoh</w:t>
            </w:r>
            <w:proofErr w:type="spellEnd"/>
            <w:r w:rsidRPr="00D37C86">
              <w:rPr>
                <w:rFonts w:ascii="Garamond" w:hAnsi="Garamond"/>
                <w:sz w:val="28"/>
                <w:szCs w:val="28"/>
              </w:rPr>
              <w:t xml:space="preserve"> </w:t>
            </w:r>
            <w:proofErr w:type="spellStart"/>
            <w:r w:rsidRPr="00D37C86">
              <w:rPr>
                <w:rFonts w:ascii="Garamond" w:hAnsi="Garamond"/>
                <w:sz w:val="28"/>
                <w:szCs w:val="28"/>
              </w:rPr>
              <w:t>lesh</w:t>
            </w:r>
            <w:proofErr w:type="spellEnd"/>
            <w:r w:rsidRPr="00D37C86">
              <w:rPr>
                <w:rFonts w:ascii="Garamond" w:hAnsi="Garamond"/>
                <w:sz w:val="28"/>
                <w:szCs w:val="28"/>
              </w:rPr>
              <w:t xml:space="preserve"> </w:t>
            </w:r>
            <w:proofErr w:type="spellStart"/>
            <w:r w:rsidRPr="00D37C86">
              <w:rPr>
                <w:rFonts w:ascii="Garamond" w:hAnsi="Garamond"/>
                <w:sz w:val="28"/>
                <w:szCs w:val="28"/>
              </w:rPr>
              <w:t>trimshey</w:t>
            </w:r>
            <w:proofErr w:type="spellEnd"/>
            <w:r w:rsidRPr="00D37C86">
              <w:rPr>
                <w:rFonts w:ascii="Garamond" w:hAnsi="Garamond"/>
                <w:sz w:val="28"/>
                <w:szCs w:val="28"/>
              </w:rPr>
              <w:t xml:space="preserve"> </w:t>
            </w:r>
            <w:proofErr w:type="spellStart"/>
            <w:r w:rsidRPr="00D37C86">
              <w:rPr>
                <w:rFonts w:ascii="Garamond" w:hAnsi="Garamond"/>
                <w:sz w:val="28"/>
                <w:szCs w:val="28"/>
              </w:rPr>
              <w:t>ferrinagh</w:t>
            </w:r>
            <w:proofErr w:type="spellEnd"/>
            <w:r w:rsidRPr="00D37C86">
              <w:rPr>
                <w:rFonts w:ascii="Garamond" w:hAnsi="Garamond"/>
                <w:sz w:val="28"/>
                <w:szCs w:val="28"/>
              </w:rPr>
              <w:t xml:space="preserve"> son e </w:t>
            </w:r>
            <w:proofErr w:type="spellStart"/>
            <w:r w:rsidRPr="00D37C86">
              <w:rPr>
                <w:rFonts w:ascii="Garamond" w:hAnsi="Garamond"/>
                <w:sz w:val="28"/>
                <w:szCs w:val="28"/>
              </w:rPr>
              <w:t>oilchin</w:t>
            </w:r>
            <w:proofErr w:type="spellEnd"/>
            <w:r w:rsidRPr="00D37C86">
              <w:rPr>
                <w:rFonts w:ascii="Garamond" w:hAnsi="Garamond"/>
                <w:sz w:val="28"/>
                <w:szCs w:val="28"/>
              </w:rPr>
              <w:t xml:space="preserve">,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shicker</w:t>
            </w:r>
            <w:proofErr w:type="spellEnd"/>
            <w:r w:rsidRPr="00D37C86">
              <w:rPr>
                <w:rFonts w:ascii="Garamond" w:hAnsi="Garamond"/>
                <w:sz w:val="28"/>
                <w:szCs w:val="28"/>
              </w:rPr>
              <w:t xml:space="preserve"> </w:t>
            </w:r>
            <w:proofErr w:type="spellStart"/>
            <w:r w:rsidRPr="00D37C86">
              <w:rPr>
                <w:rFonts w:ascii="Garamond" w:hAnsi="Garamond"/>
                <w:sz w:val="28"/>
                <w:szCs w:val="28"/>
              </w:rPr>
              <w:t>kiarrail</w:t>
            </w:r>
            <w:proofErr w:type="spellEnd"/>
            <w:r w:rsidRPr="00D37C86">
              <w:rPr>
                <w:rFonts w:ascii="Garamond" w:hAnsi="Garamond"/>
                <w:sz w:val="28"/>
                <w:szCs w:val="28"/>
              </w:rPr>
              <w:t xml:space="preserve"> Bea noa y </w:t>
            </w:r>
            <w:proofErr w:type="spellStart"/>
            <w:r w:rsidRPr="00D37C86">
              <w:rPr>
                <w:rFonts w:ascii="Garamond" w:hAnsi="Garamond"/>
                <w:sz w:val="28"/>
                <w:szCs w:val="28"/>
              </w:rPr>
              <w:t>lee</w:t>
            </w:r>
            <w:r>
              <w:rPr>
                <w:rFonts w:ascii="Garamond" w:hAnsi="Garamond"/>
                <w:sz w:val="28"/>
                <w:szCs w:val="28"/>
              </w:rPr>
              <w:t>i</w:t>
            </w:r>
            <w:r w:rsidRPr="00D37C86">
              <w:rPr>
                <w:rFonts w:ascii="Garamond" w:hAnsi="Garamond"/>
                <w:sz w:val="28"/>
                <w:szCs w:val="28"/>
              </w:rPr>
              <w:t>deil</w:t>
            </w:r>
            <w:proofErr w:type="spellEnd"/>
            <w:r w:rsidRPr="00D37C86">
              <w:rPr>
                <w:rFonts w:ascii="Garamond" w:hAnsi="Garamond"/>
                <w:sz w:val="28"/>
                <w:szCs w:val="28"/>
              </w:rPr>
              <w:t xml:space="preserve">, </w:t>
            </w:r>
            <w:proofErr w:type="spellStart"/>
            <w:r w:rsidRPr="00D37C86">
              <w:rPr>
                <w:rFonts w:ascii="Garamond" w:hAnsi="Garamond"/>
                <w:sz w:val="28"/>
                <w:szCs w:val="28"/>
              </w:rPr>
              <w:t>chammah</w:t>
            </w:r>
            <w:proofErr w:type="spellEnd"/>
            <w:r w:rsidRPr="00D37C86">
              <w:rPr>
                <w:rFonts w:ascii="Garamond" w:hAnsi="Garamond"/>
                <w:sz w:val="28"/>
                <w:szCs w:val="28"/>
              </w:rPr>
              <w:t xml:space="preserve"> son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vel</w:t>
            </w:r>
            <w:proofErr w:type="spellEnd"/>
            <w:r w:rsidRPr="00D37C86">
              <w:rPr>
                <w:rFonts w:ascii="Garamond" w:hAnsi="Garamond"/>
                <w:sz w:val="28"/>
                <w:szCs w:val="28"/>
              </w:rPr>
              <w:t xml:space="preserve"> </w:t>
            </w:r>
            <w:proofErr w:type="spellStart"/>
            <w:r w:rsidRPr="00D37C86">
              <w:rPr>
                <w:rFonts w:ascii="Garamond" w:hAnsi="Garamond"/>
                <w:sz w:val="28"/>
                <w:szCs w:val="28"/>
              </w:rPr>
              <w:t>Jee</w:t>
            </w:r>
            <w:proofErr w:type="spellEnd"/>
            <w:r w:rsidRPr="00D37C86">
              <w:rPr>
                <w:rFonts w:ascii="Garamond" w:hAnsi="Garamond"/>
                <w:sz w:val="28"/>
                <w:szCs w:val="28"/>
              </w:rPr>
              <w:t xml:space="preserve"> ta </w:t>
            </w:r>
            <w:proofErr w:type="spellStart"/>
            <w:r w:rsidRPr="00D37C86">
              <w:rPr>
                <w:rFonts w:ascii="Garamond" w:hAnsi="Garamond"/>
                <w:sz w:val="28"/>
                <w:szCs w:val="28"/>
              </w:rPr>
              <w:t>ronsagh</w:t>
            </w:r>
            <w:proofErr w:type="spellEnd"/>
            <w:r w:rsidRPr="00D37C86">
              <w:rPr>
                <w:rFonts w:ascii="Garamond" w:hAnsi="Garamond"/>
                <w:sz w:val="28"/>
                <w:szCs w:val="28"/>
              </w:rPr>
              <w:t xml:space="preserve"> </w:t>
            </w:r>
            <w:proofErr w:type="spellStart"/>
            <w:r w:rsidRPr="00D37C86">
              <w:rPr>
                <w:rFonts w:ascii="Garamond" w:hAnsi="Garamond"/>
                <w:sz w:val="28"/>
                <w:szCs w:val="28"/>
              </w:rPr>
              <w:t>Creeaghyn</w:t>
            </w:r>
            <w:proofErr w:type="spellEnd"/>
            <w:r w:rsidRPr="00D37C86">
              <w:rPr>
                <w:rFonts w:ascii="Garamond" w:hAnsi="Garamond"/>
                <w:sz w:val="28"/>
                <w:szCs w:val="28"/>
              </w:rPr>
              <w:t xml:space="preserve"> cur </w:t>
            </w:r>
            <w:proofErr w:type="spellStart"/>
            <w:r w:rsidRPr="00D37C86">
              <w:rPr>
                <w:rFonts w:ascii="Garamond" w:hAnsi="Garamond"/>
                <w:sz w:val="28"/>
                <w:szCs w:val="28"/>
              </w:rPr>
              <w:t>feah</w:t>
            </w:r>
            <w:proofErr w:type="spellEnd"/>
            <w:r w:rsidRPr="00D37C86">
              <w:rPr>
                <w:rFonts w:ascii="Garamond" w:hAnsi="Garamond"/>
                <w:sz w:val="28"/>
                <w:szCs w:val="28"/>
              </w:rPr>
              <w:t xml:space="preserve"> da </w:t>
            </w:r>
            <w:proofErr w:type="spellStart"/>
            <w:r w:rsidRPr="00D37C86">
              <w:rPr>
                <w:rFonts w:ascii="Garamond" w:hAnsi="Garamond"/>
                <w:sz w:val="28"/>
                <w:szCs w:val="28"/>
              </w:rPr>
              <w:t>Crau-eea</w:t>
            </w:r>
            <w:r w:rsidRPr="00D37C86">
              <w:rPr>
                <w:rFonts w:ascii="Garamond" w:hAnsi="Garamond"/>
                <w:i/>
                <w:sz w:val="28"/>
                <w:szCs w:val="28"/>
              </w:rPr>
              <w:t>g</w:t>
            </w:r>
            <w:r w:rsidRPr="00D37C86">
              <w:rPr>
                <w:rFonts w:ascii="Garamond" w:hAnsi="Garamond"/>
                <w:sz w:val="28"/>
                <w:szCs w:val="28"/>
              </w:rPr>
              <w:t>ht-oalsey</w:t>
            </w:r>
            <w:proofErr w:type="spellEnd"/>
            <w:r w:rsidRPr="00D37C86">
              <w:rPr>
                <w:rFonts w:ascii="Garamond" w:hAnsi="Garamond"/>
                <w:sz w:val="28"/>
                <w:szCs w:val="28"/>
              </w:rPr>
              <w:t xml:space="preserve">, as son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vod</w:t>
            </w:r>
            <w:proofErr w:type="spellEnd"/>
            <w:r w:rsidRPr="00D37C86">
              <w:rPr>
                <w:rFonts w:ascii="Garamond" w:hAnsi="Garamond"/>
                <w:sz w:val="28"/>
                <w:szCs w:val="28"/>
              </w:rPr>
              <w:t xml:space="preserve"> </w:t>
            </w:r>
            <w:proofErr w:type="spellStart"/>
            <w:r w:rsidRPr="00D37C86">
              <w:rPr>
                <w:rFonts w:ascii="Garamond" w:hAnsi="Garamond"/>
                <w:sz w:val="28"/>
                <w:szCs w:val="28"/>
              </w:rPr>
              <w:t>feollagh</w:t>
            </w:r>
            <w:proofErr w:type="spellEnd"/>
            <w:r w:rsidRPr="00D37C86">
              <w:rPr>
                <w:rFonts w:ascii="Garamond" w:hAnsi="Garamond"/>
                <w:sz w:val="28"/>
                <w:szCs w:val="28"/>
              </w:rPr>
              <w:t xml:space="preserve"> </w:t>
            </w:r>
            <w:proofErr w:type="spellStart"/>
            <w:r w:rsidRPr="00D37C86">
              <w:rPr>
                <w:rFonts w:ascii="Garamond" w:hAnsi="Garamond"/>
                <w:sz w:val="28"/>
                <w:szCs w:val="28"/>
              </w:rPr>
              <w:t>elley</w:t>
            </w:r>
            <w:proofErr w:type="spellEnd"/>
            <w:r w:rsidRPr="00D37C86">
              <w:rPr>
                <w:rFonts w:ascii="Garamond" w:hAnsi="Garamond"/>
                <w:sz w:val="28"/>
                <w:szCs w:val="28"/>
              </w:rPr>
              <w:t xml:space="preserve"> </w:t>
            </w:r>
            <w:proofErr w:type="spellStart"/>
            <w:r w:rsidRPr="00D37C86">
              <w:rPr>
                <w:rFonts w:ascii="Garamond" w:hAnsi="Garamond"/>
                <w:sz w:val="28"/>
                <w:szCs w:val="28"/>
              </w:rPr>
              <w:t>yn</w:t>
            </w:r>
            <w:proofErr w:type="spellEnd"/>
            <w:r w:rsidRPr="00D37C86">
              <w:rPr>
                <w:rFonts w:ascii="Garamond" w:hAnsi="Garamond"/>
                <w:sz w:val="28"/>
                <w:szCs w:val="28"/>
              </w:rPr>
              <w:t xml:space="preserve"> </w:t>
            </w:r>
            <w:proofErr w:type="spellStart"/>
            <w:r w:rsidRPr="00D37C86">
              <w:rPr>
                <w:rFonts w:ascii="Garamond" w:hAnsi="Garamond"/>
                <w:sz w:val="28"/>
                <w:szCs w:val="28"/>
              </w:rPr>
              <w:t>trimshey</w:t>
            </w:r>
            <w:proofErr w:type="spellEnd"/>
            <w:r w:rsidRPr="00D37C86">
              <w:rPr>
                <w:rFonts w:ascii="Garamond" w:hAnsi="Garamond"/>
                <w:sz w:val="28"/>
                <w:szCs w:val="28"/>
              </w:rPr>
              <w:t xml:space="preserve"> </w:t>
            </w:r>
            <w:proofErr w:type="spellStart"/>
            <w:r w:rsidRPr="00D37C86">
              <w:rPr>
                <w:rFonts w:ascii="Garamond" w:hAnsi="Garamond"/>
                <w:sz w:val="28"/>
                <w:szCs w:val="28"/>
              </w:rPr>
              <w:t>echey</w:t>
            </w:r>
            <w:proofErr w:type="spellEnd"/>
            <w:r w:rsidRPr="00D37C86">
              <w:rPr>
                <w:rFonts w:ascii="Garamond" w:hAnsi="Garamond"/>
                <w:sz w:val="28"/>
                <w:szCs w:val="28"/>
              </w:rPr>
              <w:t xml:space="preserve"> y akin as </w:t>
            </w:r>
            <w:proofErr w:type="spellStart"/>
            <w:r w:rsidRPr="00D37C86">
              <w:rPr>
                <w:rFonts w:ascii="Garamond" w:hAnsi="Garamond"/>
                <w:sz w:val="28"/>
                <w:szCs w:val="28"/>
              </w:rPr>
              <w:t>gynsagh</w:t>
            </w:r>
            <w:proofErr w:type="spellEnd"/>
            <w:r w:rsidRPr="00D37C86">
              <w:rPr>
                <w:rFonts w:ascii="Garamond" w:hAnsi="Garamond"/>
                <w:sz w:val="28"/>
                <w:szCs w:val="28"/>
              </w:rPr>
              <w:t xml:space="preserve"> </w:t>
            </w:r>
            <w:proofErr w:type="spellStart"/>
            <w:r w:rsidRPr="00D37C86">
              <w:rPr>
                <w:rFonts w:ascii="Garamond" w:hAnsi="Garamond"/>
                <w:i/>
                <w:sz w:val="28"/>
                <w:szCs w:val="28"/>
              </w:rPr>
              <w:t>dy</w:t>
            </w:r>
            <w:proofErr w:type="spellEnd"/>
            <w:r w:rsidRPr="00D37C86">
              <w:rPr>
                <w:rFonts w:ascii="Garamond" w:hAnsi="Garamond"/>
                <w:i/>
                <w:sz w:val="28"/>
                <w:szCs w:val="28"/>
              </w:rPr>
              <w:t xml:space="preserve"> </w:t>
            </w:r>
            <w:proofErr w:type="spellStart"/>
            <w:r w:rsidRPr="00D37C86">
              <w:rPr>
                <w:rFonts w:ascii="Garamond" w:hAnsi="Garamond"/>
                <w:i/>
                <w:sz w:val="28"/>
                <w:szCs w:val="28"/>
              </w:rPr>
              <w:t>vel</w:t>
            </w:r>
            <w:proofErr w:type="spellEnd"/>
            <w:r w:rsidRPr="00D37C86">
              <w:rPr>
                <w:rFonts w:ascii="Garamond" w:hAnsi="Garamond"/>
                <w:i/>
                <w:sz w:val="28"/>
                <w:szCs w:val="28"/>
              </w:rPr>
              <w:t xml:space="preserve"> eh red </w:t>
            </w:r>
            <w:proofErr w:type="spellStart"/>
            <w:r w:rsidRPr="00D37C86">
              <w:rPr>
                <w:rFonts w:ascii="Garamond" w:hAnsi="Garamond"/>
                <w:i/>
                <w:sz w:val="28"/>
                <w:szCs w:val="28"/>
              </w:rPr>
              <w:t>olk</w:t>
            </w:r>
            <w:proofErr w:type="spellEnd"/>
            <w:r w:rsidRPr="00D37C86">
              <w:rPr>
                <w:rFonts w:ascii="Garamond" w:hAnsi="Garamond"/>
                <w:i/>
                <w:sz w:val="28"/>
                <w:szCs w:val="28"/>
              </w:rPr>
              <w:t xml:space="preserve"> as </w:t>
            </w:r>
            <w:proofErr w:type="spellStart"/>
            <w:r w:rsidRPr="00D37C86">
              <w:rPr>
                <w:rFonts w:ascii="Garamond" w:hAnsi="Garamond"/>
                <w:i/>
                <w:sz w:val="28"/>
                <w:szCs w:val="28"/>
              </w:rPr>
              <w:t>sharroo</w:t>
            </w:r>
            <w:proofErr w:type="spellEnd"/>
            <w:r w:rsidRPr="00D37C86">
              <w:rPr>
                <w:rFonts w:ascii="Garamond" w:hAnsi="Garamond"/>
                <w:i/>
                <w:sz w:val="28"/>
                <w:szCs w:val="28"/>
              </w:rPr>
              <w:t xml:space="preserve"> </w:t>
            </w:r>
            <w:proofErr w:type="spellStart"/>
            <w:r w:rsidRPr="00D37C86">
              <w:rPr>
                <w:rFonts w:ascii="Garamond" w:hAnsi="Garamond"/>
                <w:i/>
                <w:sz w:val="28"/>
                <w:szCs w:val="28"/>
              </w:rPr>
              <w:t>yn</w:t>
            </w:r>
            <w:proofErr w:type="spellEnd"/>
            <w:r w:rsidRPr="00D37C86">
              <w:rPr>
                <w:rFonts w:ascii="Garamond" w:hAnsi="Garamond"/>
                <w:i/>
                <w:sz w:val="28"/>
                <w:szCs w:val="28"/>
              </w:rPr>
              <w:t xml:space="preserve"> </w:t>
            </w:r>
            <w:proofErr w:type="spellStart"/>
            <w:r w:rsidRPr="00D37C86">
              <w:rPr>
                <w:rFonts w:ascii="Garamond" w:hAnsi="Garamond"/>
                <w:i/>
                <w:sz w:val="28"/>
                <w:szCs w:val="28"/>
              </w:rPr>
              <w:t>Chiarn</w:t>
            </w:r>
            <w:proofErr w:type="spellEnd"/>
            <w:r w:rsidRPr="00D37C86">
              <w:rPr>
                <w:rFonts w:ascii="Garamond" w:hAnsi="Garamond"/>
                <w:i/>
                <w:sz w:val="28"/>
                <w:szCs w:val="28"/>
              </w:rPr>
              <w:t xml:space="preserve"> y </w:t>
            </w:r>
            <w:proofErr w:type="spellStart"/>
            <w:r w:rsidRPr="00D37C86">
              <w:rPr>
                <w:rFonts w:ascii="Garamond" w:hAnsi="Garamond"/>
                <w:i/>
                <w:sz w:val="28"/>
                <w:szCs w:val="28"/>
              </w:rPr>
              <w:t>hreggeil</w:t>
            </w:r>
            <w:proofErr w:type="spellEnd"/>
            <w:r w:rsidRPr="00D37C86">
              <w:rPr>
                <w:rFonts w:ascii="Garamond" w:hAnsi="Garamond"/>
                <w:i/>
                <w:sz w:val="28"/>
                <w:szCs w:val="28"/>
              </w:rPr>
              <w:t xml:space="preserve">. </w:t>
            </w:r>
          </w:p>
        </w:tc>
        <w:tc>
          <w:tcPr>
            <w:tcW w:w="0" w:type="auto"/>
          </w:tcPr>
          <w:p w14:paraId="3F31647D" w14:textId="77777777" w:rsidR="00A2386E" w:rsidRPr="00472FF6" w:rsidRDefault="00A2386E" w:rsidP="00DB60C3">
            <w:pPr>
              <w:pStyle w:val="ListParagraph"/>
              <w:ind w:left="0" w:firstLine="227"/>
              <w:jc w:val="both"/>
              <w:rPr>
                <w:rFonts w:ascii="Garamond" w:hAnsi="Garamond" w:cs="Times New Roman"/>
                <w:sz w:val="28"/>
              </w:rPr>
            </w:pPr>
            <w:r w:rsidRPr="00472FF6">
              <w:rPr>
                <w:rFonts w:ascii="Garamond" w:hAnsi="Garamond" w:cs="Times New Roman"/>
                <w:i/>
                <w:sz w:val="28"/>
              </w:rPr>
              <w:t xml:space="preserve">He is to do this with a true Sorrow for his Offences, </w:t>
            </w:r>
            <w:proofErr w:type="spellStart"/>
            <w:r w:rsidRPr="00472FF6">
              <w:rPr>
                <w:rFonts w:ascii="Garamond" w:hAnsi="Garamond" w:cs="Times New Roman"/>
                <w:i/>
                <w:sz w:val="28"/>
              </w:rPr>
              <w:t>stedfastly</w:t>
            </w:r>
            <w:proofErr w:type="spellEnd"/>
            <w:r w:rsidRPr="00472FF6">
              <w:rPr>
                <w:rFonts w:ascii="Garamond" w:hAnsi="Garamond" w:cs="Times New Roman"/>
                <w:i/>
                <w:sz w:val="28"/>
              </w:rPr>
              <w:t xml:space="preserve"> purposing to lead a New Life</w:t>
            </w:r>
            <w:r w:rsidR="002C617D" w:rsidRPr="002C617D">
              <w:rPr>
                <w:rFonts w:ascii="Garamond" w:hAnsi="Garamond" w:cs="Times New Roman"/>
                <w:sz w:val="28"/>
              </w:rPr>
              <w:t> ;</w:t>
            </w:r>
            <w:r w:rsidRPr="00472FF6">
              <w:rPr>
                <w:rFonts w:ascii="Garamond" w:hAnsi="Garamond" w:cs="Times New Roman"/>
                <w:i/>
                <w:sz w:val="28"/>
              </w:rPr>
              <w:t xml:space="preserve"> both because God the Searcher of Hearts </w:t>
            </w:r>
            <w:proofErr w:type="spellStart"/>
            <w:r w:rsidRPr="00472FF6">
              <w:rPr>
                <w:rFonts w:ascii="Garamond" w:hAnsi="Garamond" w:cs="Times New Roman"/>
                <w:i/>
                <w:sz w:val="28"/>
              </w:rPr>
              <w:t>hateth</w:t>
            </w:r>
            <w:proofErr w:type="spellEnd"/>
            <w:r w:rsidRPr="00472FF6">
              <w:rPr>
                <w:rFonts w:ascii="Garamond" w:hAnsi="Garamond" w:cs="Times New Roman"/>
                <w:i/>
                <w:sz w:val="28"/>
              </w:rPr>
              <w:t xml:space="preserve"> </w:t>
            </w:r>
            <w:proofErr w:type="spellStart"/>
            <w:r w:rsidRPr="00472FF6">
              <w:rPr>
                <w:rFonts w:ascii="Garamond" w:hAnsi="Garamond" w:cs="Times New Roman"/>
                <w:i/>
                <w:sz w:val="28"/>
              </w:rPr>
              <w:t>Hypocrisie</w:t>
            </w:r>
            <w:proofErr w:type="spellEnd"/>
            <w:r w:rsidRPr="00472FF6">
              <w:rPr>
                <w:rFonts w:ascii="Garamond" w:hAnsi="Garamond" w:cs="Times New Roman"/>
                <w:i/>
                <w:sz w:val="28"/>
              </w:rPr>
              <w:t>, and that others, seeing his Affliction, may learn,</w:t>
            </w:r>
            <w:r w:rsidRPr="00472FF6">
              <w:rPr>
                <w:rFonts w:ascii="Garamond" w:hAnsi="Garamond" w:cs="Times New Roman"/>
                <w:sz w:val="28"/>
              </w:rPr>
              <w:t xml:space="preserve"> That it is indeed an evil thing, and Bitter to forsake the Lord.</w:t>
            </w:r>
          </w:p>
        </w:tc>
        <w:tc>
          <w:tcPr>
            <w:tcW w:w="0" w:type="auto"/>
          </w:tcPr>
          <w:p w14:paraId="64E8F83C" w14:textId="77777777" w:rsidR="00A2386E" w:rsidRDefault="00A2386E" w:rsidP="00C82D1A">
            <w:pPr>
              <w:pStyle w:val="ListParagraph"/>
              <w:ind w:left="0"/>
              <w:rPr>
                <w:rFonts w:ascii="Garamond" w:hAnsi="Garamond" w:cs="Times New Roman"/>
                <w:i/>
                <w:sz w:val="20"/>
                <w:szCs w:val="20"/>
              </w:rPr>
            </w:pPr>
          </w:p>
          <w:p w14:paraId="5887F40E" w14:textId="77777777" w:rsidR="00A2386E" w:rsidRDefault="00A2386E" w:rsidP="00C82D1A">
            <w:pPr>
              <w:pStyle w:val="ListParagraph"/>
              <w:ind w:left="0"/>
              <w:rPr>
                <w:rFonts w:ascii="Garamond" w:hAnsi="Garamond" w:cs="Times New Roman"/>
                <w:i/>
                <w:sz w:val="20"/>
                <w:szCs w:val="20"/>
              </w:rPr>
            </w:pPr>
          </w:p>
          <w:p w14:paraId="72AAAA41" w14:textId="77777777" w:rsidR="00A2386E" w:rsidRDefault="00A2386E" w:rsidP="00C82D1A">
            <w:pPr>
              <w:pStyle w:val="ListParagraph"/>
              <w:ind w:left="0"/>
              <w:rPr>
                <w:rFonts w:ascii="Garamond" w:hAnsi="Garamond" w:cs="Times New Roman"/>
                <w:i/>
                <w:sz w:val="20"/>
                <w:szCs w:val="20"/>
              </w:rPr>
            </w:pPr>
          </w:p>
          <w:p w14:paraId="18527268" w14:textId="77777777" w:rsidR="00A2386E" w:rsidRDefault="00A2386E" w:rsidP="00C82D1A">
            <w:pPr>
              <w:pStyle w:val="ListParagraph"/>
              <w:ind w:left="0"/>
              <w:rPr>
                <w:rFonts w:ascii="Garamond" w:hAnsi="Garamond" w:cs="Times New Roman"/>
                <w:i/>
                <w:sz w:val="20"/>
                <w:szCs w:val="20"/>
              </w:rPr>
            </w:pPr>
          </w:p>
          <w:p w14:paraId="2DFBBDC0" w14:textId="77777777" w:rsidR="00A2386E" w:rsidRDefault="00A2386E" w:rsidP="00C82D1A">
            <w:pPr>
              <w:pStyle w:val="ListParagraph"/>
              <w:ind w:left="0"/>
              <w:rPr>
                <w:rFonts w:ascii="Garamond" w:hAnsi="Garamond" w:cs="Times New Roman"/>
                <w:i/>
                <w:sz w:val="20"/>
                <w:szCs w:val="20"/>
              </w:rPr>
            </w:pPr>
          </w:p>
          <w:p w14:paraId="2DAB2A8B" w14:textId="77777777" w:rsidR="00A2386E" w:rsidRDefault="00A2386E" w:rsidP="00C82D1A">
            <w:pPr>
              <w:pStyle w:val="ListParagraph"/>
              <w:ind w:left="0"/>
              <w:rPr>
                <w:rFonts w:ascii="Garamond" w:hAnsi="Garamond" w:cs="Times New Roman"/>
                <w:i/>
                <w:sz w:val="20"/>
                <w:szCs w:val="20"/>
              </w:rPr>
            </w:pPr>
          </w:p>
          <w:p w14:paraId="1A8BEE64" w14:textId="77777777" w:rsidR="00A2386E" w:rsidRDefault="00A2386E" w:rsidP="00C82D1A">
            <w:pPr>
              <w:pStyle w:val="ListParagraph"/>
              <w:ind w:left="0"/>
              <w:rPr>
                <w:rFonts w:ascii="Garamond" w:hAnsi="Garamond" w:cs="Times New Roman"/>
                <w:i/>
                <w:sz w:val="20"/>
                <w:szCs w:val="20"/>
              </w:rPr>
            </w:pPr>
          </w:p>
          <w:p w14:paraId="05452848" w14:textId="77777777" w:rsidR="00A2386E" w:rsidRPr="00A2386E" w:rsidRDefault="00A2386E" w:rsidP="00C82D1A">
            <w:pPr>
              <w:pStyle w:val="ListParagraph"/>
              <w:ind w:left="0"/>
              <w:rPr>
                <w:rFonts w:ascii="Garamond" w:hAnsi="Garamond" w:cs="Times New Roman"/>
                <w:sz w:val="20"/>
                <w:szCs w:val="20"/>
              </w:rPr>
            </w:pPr>
            <w:r>
              <w:rPr>
                <w:rFonts w:ascii="Garamond" w:hAnsi="Garamond" w:cs="Times New Roman"/>
                <w:sz w:val="20"/>
                <w:szCs w:val="20"/>
              </w:rPr>
              <w:t>Jer. 2. 19.</w:t>
            </w:r>
          </w:p>
        </w:tc>
      </w:tr>
      <w:tr w:rsidR="00A2386E" w:rsidRPr="00472FF6" w14:paraId="02828AC5" w14:textId="77777777" w:rsidTr="00C82D1A">
        <w:tc>
          <w:tcPr>
            <w:tcW w:w="0" w:type="auto"/>
          </w:tcPr>
          <w:p w14:paraId="77CDF801" w14:textId="77777777" w:rsidR="00A2386E" w:rsidRPr="00D37C86" w:rsidRDefault="00A2386E" w:rsidP="00DB60C3">
            <w:pPr>
              <w:pStyle w:val="CM3"/>
              <w:widowControl/>
              <w:spacing w:line="240" w:lineRule="auto"/>
              <w:ind w:firstLine="227"/>
              <w:contextualSpacing/>
              <w:jc w:val="both"/>
              <w:rPr>
                <w:rFonts w:ascii="Garamond" w:hAnsi="Garamond"/>
                <w:sz w:val="28"/>
                <w:szCs w:val="28"/>
              </w:rPr>
            </w:pPr>
            <w:r w:rsidRPr="00D37C86">
              <w:rPr>
                <w:rFonts w:ascii="Garamond" w:hAnsi="Garamond"/>
                <w:sz w:val="28"/>
                <w:szCs w:val="28"/>
              </w:rPr>
              <w:t xml:space="preserve">Er </w:t>
            </w:r>
            <w:proofErr w:type="spellStart"/>
            <w:r w:rsidRPr="00D37C86">
              <w:rPr>
                <w:rFonts w:ascii="Garamond" w:hAnsi="Garamond"/>
                <w:sz w:val="28"/>
                <w:szCs w:val="28"/>
              </w:rPr>
              <w:t>jerrey</w:t>
            </w:r>
            <w:proofErr w:type="spellEnd"/>
            <w:r w:rsidRPr="00D37C86">
              <w:rPr>
                <w:rFonts w:ascii="Garamond" w:hAnsi="Garamond"/>
                <w:sz w:val="28"/>
                <w:szCs w:val="28"/>
              </w:rPr>
              <w:t xml:space="preserve"> </w:t>
            </w:r>
            <w:proofErr w:type="spellStart"/>
            <w:r w:rsidRPr="00D37C86">
              <w:rPr>
                <w:rFonts w:ascii="Garamond" w:hAnsi="Garamond"/>
                <w:sz w:val="28"/>
                <w:szCs w:val="28"/>
              </w:rPr>
              <w:t>ooilley</w:t>
            </w:r>
            <w:proofErr w:type="spellEnd"/>
            <w:r w:rsidRPr="00D37C86">
              <w:rPr>
                <w:rFonts w:ascii="Garamond" w:hAnsi="Garamond"/>
                <w:sz w:val="28"/>
                <w:szCs w:val="28"/>
              </w:rPr>
              <w:t xml:space="preserve"> </w:t>
            </w:r>
            <w:proofErr w:type="spellStart"/>
            <w:r w:rsidRPr="00D37C86">
              <w:rPr>
                <w:rFonts w:ascii="Garamond" w:hAnsi="Garamond"/>
                <w:sz w:val="28"/>
                <w:szCs w:val="28"/>
              </w:rPr>
              <w:t>yn</w:t>
            </w:r>
            <w:proofErr w:type="spellEnd"/>
            <w:r w:rsidRPr="00D37C86">
              <w:rPr>
                <w:rFonts w:ascii="Garamond" w:hAnsi="Garamond"/>
                <w:sz w:val="28"/>
                <w:szCs w:val="28"/>
              </w:rPr>
              <w:t xml:space="preserve"> </w:t>
            </w:r>
            <w:proofErr w:type="spellStart"/>
            <w:r w:rsidRPr="00D37C86">
              <w:rPr>
                <w:rFonts w:ascii="Garamond" w:hAnsi="Garamond"/>
                <w:sz w:val="28"/>
                <w:szCs w:val="28"/>
              </w:rPr>
              <w:t>currym</w:t>
            </w:r>
            <w:proofErr w:type="spellEnd"/>
            <w:r w:rsidRPr="00D37C86">
              <w:rPr>
                <w:rFonts w:ascii="Garamond" w:hAnsi="Garamond"/>
                <w:sz w:val="28"/>
                <w:szCs w:val="28"/>
              </w:rPr>
              <w:t xml:space="preserve"> </w:t>
            </w:r>
            <w:proofErr w:type="spellStart"/>
            <w:r w:rsidRPr="00D37C86">
              <w:rPr>
                <w:rFonts w:ascii="Garamond" w:hAnsi="Garamond"/>
                <w:sz w:val="28"/>
                <w:szCs w:val="28"/>
              </w:rPr>
              <w:t>echey</w:t>
            </w:r>
            <w:proofErr w:type="spellEnd"/>
            <w:r w:rsidRPr="00D37C86">
              <w:rPr>
                <w:rFonts w:ascii="Garamond" w:hAnsi="Garamond"/>
                <w:sz w:val="28"/>
                <w:szCs w:val="28"/>
              </w:rPr>
              <w:t xml:space="preserve"> eh, </w:t>
            </w:r>
            <w:proofErr w:type="spellStart"/>
            <w:r w:rsidRPr="00D37C86">
              <w:rPr>
                <w:rFonts w:ascii="Garamond" w:hAnsi="Garamond"/>
                <w:sz w:val="28"/>
                <w:szCs w:val="28"/>
              </w:rPr>
              <w:t>dy</w:t>
            </w:r>
            <w:proofErr w:type="spellEnd"/>
            <w:r w:rsidRPr="00D37C86">
              <w:rPr>
                <w:rFonts w:ascii="Garamond" w:hAnsi="Garamond"/>
                <w:sz w:val="28"/>
                <w:szCs w:val="28"/>
              </w:rPr>
              <w:t xml:space="preserve"> </w:t>
            </w:r>
            <w:proofErr w:type="spellStart"/>
            <w:r w:rsidRPr="00D37C86">
              <w:rPr>
                <w:rFonts w:ascii="Garamond" w:hAnsi="Garamond"/>
                <w:sz w:val="28"/>
                <w:szCs w:val="28"/>
              </w:rPr>
              <w:t>yearee</w:t>
            </w:r>
            <w:proofErr w:type="spellEnd"/>
            <w:r w:rsidRPr="00D37C86">
              <w:rPr>
                <w:rFonts w:ascii="Garamond" w:hAnsi="Garamond"/>
                <w:sz w:val="28"/>
                <w:szCs w:val="28"/>
              </w:rPr>
              <w:t xml:space="preserve"> </w:t>
            </w:r>
            <w:proofErr w:type="spellStart"/>
            <w:r w:rsidRPr="00D37C86">
              <w:rPr>
                <w:rFonts w:ascii="Garamond" w:hAnsi="Garamond"/>
                <w:sz w:val="28"/>
                <w:szCs w:val="28"/>
              </w:rPr>
              <w:t>Pardoon</w:t>
            </w:r>
            <w:proofErr w:type="spellEnd"/>
            <w:r w:rsidRPr="00D37C86">
              <w:rPr>
                <w:rFonts w:ascii="Garamond" w:hAnsi="Garamond"/>
                <w:sz w:val="28"/>
                <w:szCs w:val="28"/>
              </w:rPr>
              <w:t xml:space="preserve"> as </w:t>
            </w:r>
            <w:proofErr w:type="spellStart"/>
            <w:r w:rsidRPr="00D37C86">
              <w:rPr>
                <w:rFonts w:ascii="Garamond" w:hAnsi="Garamond"/>
                <w:sz w:val="28"/>
                <w:szCs w:val="28"/>
              </w:rPr>
              <w:t>Padjeryn</w:t>
            </w:r>
            <w:proofErr w:type="spellEnd"/>
            <w:r w:rsidRPr="00D37C86">
              <w:rPr>
                <w:rFonts w:ascii="Garamond" w:hAnsi="Garamond"/>
                <w:sz w:val="28"/>
                <w:szCs w:val="28"/>
              </w:rPr>
              <w:t xml:space="preserve"> e </w:t>
            </w:r>
            <w:proofErr w:type="spellStart"/>
            <w:r w:rsidRPr="00D37C86">
              <w:rPr>
                <w:rFonts w:ascii="Garamond" w:hAnsi="Garamond"/>
                <w:sz w:val="28"/>
                <w:szCs w:val="28"/>
              </w:rPr>
              <w:t>Heshaghyn</w:t>
            </w:r>
            <w:proofErr w:type="spellEnd"/>
            <w:r w:rsidRPr="00D37C86">
              <w:rPr>
                <w:rFonts w:ascii="Garamond" w:hAnsi="Garamond"/>
                <w:sz w:val="28"/>
                <w:szCs w:val="28"/>
              </w:rPr>
              <w:t xml:space="preserve"> </w:t>
            </w:r>
            <w:proofErr w:type="spellStart"/>
            <w:r w:rsidRPr="00D37C86">
              <w:rPr>
                <w:rFonts w:ascii="Garamond" w:hAnsi="Garamond"/>
                <w:sz w:val="28"/>
                <w:szCs w:val="28"/>
              </w:rPr>
              <w:t>Creestee</w:t>
            </w:r>
            <w:proofErr w:type="spellEnd"/>
            <w:r w:rsidRPr="00D37C86">
              <w:rPr>
                <w:rFonts w:ascii="Garamond" w:hAnsi="Garamond"/>
                <w:sz w:val="28"/>
                <w:szCs w:val="28"/>
              </w:rPr>
              <w:t xml:space="preserve">, as </w:t>
            </w:r>
            <w:proofErr w:type="spellStart"/>
            <w:r w:rsidRPr="00D37C86">
              <w:rPr>
                <w:rFonts w:ascii="Garamond" w:hAnsi="Garamond"/>
                <w:sz w:val="28"/>
                <w:szCs w:val="28"/>
              </w:rPr>
              <w:t>Saggyrt</w:t>
            </w:r>
            <w:proofErr w:type="spellEnd"/>
            <w:r w:rsidRPr="00D37C86">
              <w:rPr>
                <w:rFonts w:ascii="Garamond" w:hAnsi="Garamond"/>
                <w:sz w:val="28"/>
                <w:szCs w:val="28"/>
              </w:rPr>
              <w:t xml:space="preserve"> Yee </w:t>
            </w:r>
            <w:proofErr w:type="spellStart"/>
            <w:r w:rsidRPr="00D37C86">
              <w:rPr>
                <w:rFonts w:ascii="Garamond" w:hAnsi="Garamond"/>
                <w:sz w:val="28"/>
                <w:szCs w:val="28"/>
              </w:rPr>
              <w:t>dy</w:t>
            </w:r>
            <w:proofErr w:type="spellEnd"/>
            <w:r w:rsidRPr="00D37C86">
              <w:rPr>
                <w:rFonts w:ascii="Garamond" w:hAnsi="Garamond"/>
                <w:sz w:val="28"/>
                <w:szCs w:val="28"/>
              </w:rPr>
              <w:t xml:space="preserve"> chur da </w:t>
            </w:r>
            <w:proofErr w:type="spellStart"/>
            <w:r w:rsidRPr="00D37C86">
              <w:rPr>
                <w:rFonts w:ascii="Garamond" w:hAnsi="Garamond"/>
                <w:sz w:val="28"/>
                <w:szCs w:val="28"/>
              </w:rPr>
              <w:t>Feasley</w:t>
            </w:r>
            <w:proofErr w:type="spellEnd"/>
            <w:r w:rsidRPr="00D37C86">
              <w:rPr>
                <w:rFonts w:ascii="Garamond" w:hAnsi="Garamond"/>
                <w:sz w:val="28"/>
                <w:szCs w:val="28"/>
              </w:rPr>
              <w:t xml:space="preserve"> </w:t>
            </w:r>
            <w:proofErr w:type="spellStart"/>
            <w:r w:rsidRPr="00D37C86">
              <w:rPr>
                <w:rFonts w:ascii="Garamond" w:hAnsi="Garamond"/>
                <w:sz w:val="28"/>
                <w:szCs w:val="28"/>
              </w:rPr>
              <w:t>veih</w:t>
            </w:r>
            <w:proofErr w:type="spellEnd"/>
            <w:r w:rsidRPr="00D37C86">
              <w:rPr>
                <w:rFonts w:ascii="Garamond" w:hAnsi="Garamond"/>
                <w:sz w:val="28"/>
                <w:szCs w:val="28"/>
              </w:rPr>
              <w:t xml:space="preserve"> e </w:t>
            </w:r>
            <w:proofErr w:type="spellStart"/>
            <w:r w:rsidRPr="00D37C86">
              <w:rPr>
                <w:rFonts w:ascii="Garamond" w:hAnsi="Garamond"/>
                <w:sz w:val="28"/>
                <w:szCs w:val="28"/>
              </w:rPr>
              <w:t>pheccaghyn</w:t>
            </w:r>
            <w:proofErr w:type="spellEnd"/>
            <w:r w:rsidRPr="00D37C86">
              <w:rPr>
                <w:rFonts w:ascii="Garamond" w:hAnsi="Garamond"/>
                <w:sz w:val="28"/>
                <w:szCs w:val="28"/>
              </w:rPr>
              <w:t xml:space="preserve">, Lurg </w:t>
            </w:r>
            <w:proofErr w:type="spellStart"/>
            <w:r w:rsidRPr="00D37C86">
              <w:rPr>
                <w:rFonts w:ascii="Garamond" w:hAnsi="Garamond"/>
                <w:sz w:val="28"/>
                <w:szCs w:val="28"/>
              </w:rPr>
              <w:t>shoh</w:t>
            </w:r>
            <w:proofErr w:type="spellEnd"/>
            <w:r w:rsidRPr="00D37C86">
              <w:rPr>
                <w:rFonts w:ascii="Garamond" w:hAnsi="Garamond"/>
                <w:sz w:val="28"/>
                <w:szCs w:val="28"/>
              </w:rPr>
              <w:t xml:space="preserve"> </w:t>
            </w:r>
            <w:proofErr w:type="spellStart"/>
            <w:r w:rsidRPr="00D37C86">
              <w:rPr>
                <w:rFonts w:ascii="Garamond" w:hAnsi="Garamond"/>
                <w:sz w:val="28"/>
                <w:szCs w:val="28"/>
              </w:rPr>
              <w:t>foddee</w:t>
            </w:r>
            <w:proofErr w:type="spellEnd"/>
            <w:r w:rsidRPr="00D37C86">
              <w:rPr>
                <w:rFonts w:ascii="Garamond" w:hAnsi="Garamond"/>
                <w:sz w:val="28"/>
                <w:szCs w:val="28"/>
              </w:rPr>
              <w:t xml:space="preserve"> e </w:t>
            </w:r>
            <w:proofErr w:type="spellStart"/>
            <w:r w:rsidRPr="00D37C86">
              <w:rPr>
                <w:rFonts w:ascii="Garamond" w:hAnsi="Garamond"/>
                <w:sz w:val="28"/>
                <w:szCs w:val="28"/>
              </w:rPr>
              <w:t>gerjagh</w:t>
            </w:r>
            <w:proofErr w:type="spellEnd"/>
            <w:r w:rsidRPr="00D37C86">
              <w:rPr>
                <w:rFonts w:ascii="Garamond" w:hAnsi="Garamond"/>
                <w:sz w:val="28"/>
                <w:szCs w:val="28"/>
              </w:rPr>
              <w:t xml:space="preserve"> y </w:t>
            </w:r>
            <w:proofErr w:type="spellStart"/>
            <w:r w:rsidRPr="00D37C86">
              <w:rPr>
                <w:rFonts w:ascii="Garamond" w:hAnsi="Garamond"/>
                <w:sz w:val="28"/>
                <w:szCs w:val="28"/>
              </w:rPr>
              <w:t>ghoal</w:t>
            </w:r>
            <w:proofErr w:type="spellEnd"/>
            <w:r w:rsidRPr="00D37C86">
              <w:rPr>
                <w:rFonts w:ascii="Garamond" w:hAnsi="Garamond"/>
                <w:sz w:val="28"/>
                <w:szCs w:val="28"/>
              </w:rPr>
              <w:t xml:space="preserve"> </w:t>
            </w:r>
            <w:proofErr w:type="spellStart"/>
            <w:r w:rsidRPr="00D37C86">
              <w:rPr>
                <w:rFonts w:ascii="Garamond" w:hAnsi="Garamond"/>
                <w:sz w:val="28"/>
                <w:szCs w:val="28"/>
              </w:rPr>
              <w:t>veih’n</w:t>
            </w:r>
            <w:proofErr w:type="spellEnd"/>
            <w:r w:rsidRPr="00D37C86">
              <w:rPr>
                <w:rFonts w:ascii="Garamond" w:hAnsi="Garamond"/>
                <w:sz w:val="28"/>
                <w:szCs w:val="28"/>
              </w:rPr>
              <w:t xml:space="preserve"> </w:t>
            </w:r>
            <w:proofErr w:type="spellStart"/>
            <w:r w:rsidRPr="00D37C86">
              <w:rPr>
                <w:rFonts w:ascii="Garamond" w:hAnsi="Garamond"/>
                <w:sz w:val="28"/>
                <w:szCs w:val="28"/>
              </w:rPr>
              <w:t>Gialdyn</w:t>
            </w:r>
            <w:proofErr w:type="spellEnd"/>
            <w:r w:rsidRPr="00D37C86">
              <w:rPr>
                <w:rFonts w:ascii="Garamond" w:hAnsi="Garamond"/>
                <w:sz w:val="28"/>
                <w:szCs w:val="28"/>
              </w:rPr>
              <w:t xml:space="preserve"> </w:t>
            </w:r>
            <w:proofErr w:type="spellStart"/>
            <w:r w:rsidRPr="00D37C86">
              <w:rPr>
                <w:rFonts w:ascii="Garamond" w:hAnsi="Garamond"/>
                <w:sz w:val="28"/>
                <w:szCs w:val="28"/>
              </w:rPr>
              <w:t>shen</w:t>
            </w:r>
            <w:proofErr w:type="spellEnd"/>
            <w:r w:rsidRPr="00D37C86">
              <w:rPr>
                <w:rFonts w:ascii="Garamond" w:hAnsi="Garamond"/>
                <w:sz w:val="28"/>
                <w:szCs w:val="28"/>
              </w:rPr>
              <w:t xml:space="preserve"> ren </w:t>
            </w:r>
            <w:proofErr w:type="spellStart"/>
            <w:r w:rsidRPr="00D37C86">
              <w:rPr>
                <w:rFonts w:ascii="Garamond" w:hAnsi="Garamond"/>
                <w:sz w:val="28"/>
                <w:szCs w:val="28"/>
              </w:rPr>
              <w:t>Creest</w:t>
            </w:r>
            <w:proofErr w:type="spellEnd"/>
            <w:r w:rsidRPr="00D37C86">
              <w:rPr>
                <w:rFonts w:ascii="Garamond" w:hAnsi="Garamond"/>
                <w:sz w:val="28"/>
                <w:szCs w:val="28"/>
              </w:rPr>
              <w:t xml:space="preserve"> [55] </w:t>
            </w:r>
            <w:proofErr w:type="spellStart"/>
            <w:r w:rsidRPr="00D37C86">
              <w:rPr>
                <w:rFonts w:ascii="Garamond" w:hAnsi="Garamond"/>
                <w:sz w:val="28"/>
                <w:szCs w:val="28"/>
              </w:rPr>
              <w:t>gys</w:t>
            </w:r>
            <w:proofErr w:type="spellEnd"/>
            <w:r w:rsidRPr="00D37C86">
              <w:rPr>
                <w:rFonts w:ascii="Garamond" w:hAnsi="Garamond"/>
                <w:sz w:val="28"/>
                <w:szCs w:val="28"/>
              </w:rPr>
              <w:t xml:space="preserve"> e </w:t>
            </w:r>
            <w:proofErr w:type="spellStart"/>
            <w:r w:rsidRPr="00D37C86">
              <w:rPr>
                <w:rFonts w:ascii="Garamond" w:hAnsi="Garamond"/>
                <w:sz w:val="28"/>
                <w:szCs w:val="28"/>
              </w:rPr>
              <w:t>Aglish</w:t>
            </w:r>
            <w:proofErr w:type="spellEnd"/>
            <w:r w:rsidR="002C617D" w:rsidRPr="002C617D">
              <w:rPr>
                <w:rFonts w:ascii="Garamond" w:hAnsi="Garamond"/>
                <w:sz w:val="28"/>
                <w:szCs w:val="28"/>
              </w:rPr>
              <w:t> ;</w:t>
            </w:r>
            <w:r w:rsidRPr="00D37C86">
              <w:rPr>
                <w:rFonts w:ascii="Garamond" w:hAnsi="Garamond"/>
                <w:sz w:val="28"/>
                <w:szCs w:val="28"/>
              </w:rPr>
              <w:t xml:space="preserve"> </w:t>
            </w:r>
            <w:r w:rsidRPr="00D37C86">
              <w:rPr>
                <w:rFonts w:ascii="Garamond" w:hAnsi="Garamond"/>
                <w:i/>
                <w:sz w:val="28"/>
                <w:szCs w:val="28"/>
              </w:rPr>
              <w:t xml:space="preserve">Da quoi </w:t>
            </w:r>
            <w:proofErr w:type="spellStart"/>
            <w:r w:rsidRPr="00D37C86">
              <w:rPr>
                <w:rFonts w:ascii="Garamond" w:hAnsi="Garamond"/>
                <w:i/>
                <w:sz w:val="28"/>
                <w:szCs w:val="28"/>
              </w:rPr>
              <w:t>erbee</w:t>
            </w:r>
            <w:proofErr w:type="spellEnd"/>
            <w:r w:rsidRPr="00D37C86">
              <w:rPr>
                <w:rFonts w:ascii="Garamond" w:hAnsi="Garamond"/>
                <w:i/>
                <w:sz w:val="28"/>
                <w:szCs w:val="28"/>
              </w:rPr>
              <w:t xml:space="preserve"> ta </w:t>
            </w:r>
            <w:proofErr w:type="spellStart"/>
            <w:r w:rsidRPr="00D37C86">
              <w:rPr>
                <w:rFonts w:ascii="Garamond" w:hAnsi="Garamond"/>
                <w:i/>
                <w:sz w:val="28"/>
                <w:szCs w:val="28"/>
              </w:rPr>
              <w:t>shivish</w:t>
            </w:r>
            <w:proofErr w:type="spellEnd"/>
            <w:r w:rsidRPr="00D37C86">
              <w:rPr>
                <w:rFonts w:ascii="Garamond" w:hAnsi="Garamond"/>
                <w:i/>
                <w:sz w:val="28"/>
                <w:szCs w:val="28"/>
              </w:rPr>
              <w:t xml:space="preserve"> </w:t>
            </w:r>
            <w:proofErr w:type="spellStart"/>
            <w:r w:rsidRPr="00D37C86">
              <w:rPr>
                <w:rFonts w:ascii="Garamond" w:hAnsi="Garamond"/>
                <w:i/>
                <w:sz w:val="28"/>
                <w:szCs w:val="28"/>
              </w:rPr>
              <w:t>leih</w:t>
            </w:r>
            <w:proofErr w:type="spellEnd"/>
            <w:r w:rsidRPr="00D37C86">
              <w:rPr>
                <w:rFonts w:ascii="Garamond" w:hAnsi="Garamond"/>
                <w:i/>
                <w:sz w:val="28"/>
                <w:szCs w:val="28"/>
              </w:rPr>
              <w:t xml:space="preserve"> </w:t>
            </w:r>
            <w:proofErr w:type="spellStart"/>
            <w:r w:rsidRPr="00D37C86">
              <w:rPr>
                <w:rFonts w:ascii="Garamond" w:hAnsi="Garamond"/>
                <w:i/>
                <w:sz w:val="28"/>
                <w:szCs w:val="28"/>
              </w:rPr>
              <w:t>peccaghyn</w:t>
            </w:r>
            <w:proofErr w:type="spellEnd"/>
            <w:r w:rsidRPr="00D37C86">
              <w:rPr>
                <w:rFonts w:ascii="Garamond" w:hAnsi="Garamond"/>
                <w:i/>
                <w:sz w:val="28"/>
                <w:szCs w:val="28"/>
              </w:rPr>
              <w:t xml:space="preserve">, </w:t>
            </w:r>
            <w:proofErr w:type="spellStart"/>
            <w:r w:rsidRPr="00D37C86">
              <w:rPr>
                <w:rFonts w:ascii="Garamond" w:hAnsi="Garamond"/>
                <w:i/>
                <w:sz w:val="28"/>
                <w:szCs w:val="28"/>
              </w:rPr>
              <w:t>t’ad</w:t>
            </w:r>
            <w:proofErr w:type="spellEnd"/>
            <w:r w:rsidRPr="00D37C86">
              <w:rPr>
                <w:rFonts w:ascii="Garamond" w:hAnsi="Garamond"/>
                <w:i/>
                <w:sz w:val="28"/>
                <w:szCs w:val="28"/>
              </w:rPr>
              <w:t xml:space="preserve"> </w:t>
            </w:r>
            <w:proofErr w:type="spellStart"/>
            <w:r w:rsidRPr="00D37C86">
              <w:rPr>
                <w:rFonts w:ascii="Garamond" w:hAnsi="Garamond"/>
                <w:i/>
                <w:sz w:val="28"/>
                <w:szCs w:val="28"/>
              </w:rPr>
              <w:t>leiht</w:t>
            </w:r>
            <w:proofErr w:type="spellEnd"/>
            <w:r w:rsidRPr="00D37C86">
              <w:rPr>
                <w:rFonts w:ascii="Garamond" w:hAnsi="Garamond"/>
                <w:i/>
                <w:sz w:val="28"/>
                <w:szCs w:val="28"/>
              </w:rPr>
              <w:t xml:space="preserve"> </w:t>
            </w:r>
            <w:proofErr w:type="spellStart"/>
            <w:r w:rsidRPr="00D37C86">
              <w:rPr>
                <w:rFonts w:ascii="Garamond" w:hAnsi="Garamond"/>
                <w:i/>
                <w:sz w:val="28"/>
                <w:szCs w:val="28"/>
              </w:rPr>
              <w:t>daue</w:t>
            </w:r>
            <w:proofErr w:type="spellEnd"/>
            <w:r w:rsidRPr="00D37C86">
              <w:rPr>
                <w:rFonts w:ascii="Garamond" w:hAnsi="Garamond"/>
                <w:i/>
                <w:sz w:val="28"/>
                <w:szCs w:val="28"/>
              </w:rPr>
              <w:t xml:space="preserve"> as da quoi </w:t>
            </w:r>
            <w:proofErr w:type="spellStart"/>
            <w:r w:rsidRPr="00D37C86">
              <w:rPr>
                <w:rFonts w:ascii="Garamond" w:hAnsi="Garamond"/>
                <w:i/>
                <w:sz w:val="28"/>
                <w:szCs w:val="28"/>
              </w:rPr>
              <w:t>erbee</w:t>
            </w:r>
            <w:proofErr w:type="spellEnd"/>
            <w:r w:rsidRPr="00D37C86">
              <w:rPr>
                <w:rFonts w:ascii="Garamond" w:hAnsi="Garamond"/>
                <w:i/>
                <w:sz w:val="28"/>
                <w:szCs w:val="28"/>
              </w:rPr>
              <w:t xml:space="preserve"> </w:t>
            </w:r>
            <w:proofErr w:type="spellStart"/>
            <w:r w:rsidRPr="00D37C86">
              <w:rPr>
                <w:rFonts w:ascii="Garamond" w:hAnsi="Garamond"/>
                <w:i/>
                <w:sz w:val="28"/>
                <w:szCs w:val="28"/>
              </w:rPr>
              <w:t>nagh</w:t>
            </w:r>
            <w:proofErr w:type="spellEnd"/>
            <w:r w:rsidRPr="00D37C86">
              <w:rPr>
                <w:rFonts w:ascii="Garamond" w:hAnsi="Garamond"/>
                <w:i/>
                <w:sz w:val="28"/>
                <w:szCs w:val="28"/>
              </w:rPr>
              <w:t xml:space="preserve"> </w:t>
            </w:r>
            <w:proofErr w:type="spellStart"/>
            <w:r w:rsidRPr="00D37C86">
              <w:rPr>
                <w:rFonts w:ascii="Garamond" w:hAnsi="Garamond"/>
                <w:i/>
                <w:sz w:val="28"/>
                <w:szCs w:val="28"/>
              </w:rPr>
              <w:t>vel</w:t>
            </w:r>
            <w:proofErr w:type="spellEnd"/>
            <w:r w:rsidRPr="00D37C86">
              <w:rPr>
                <w:rFonts w:ascii="Garamond" w:hAnsi="Garamond"/>
                <w:i/>
                <w:sz w:val="28"/>
                <w:szCs w:val="28"/>
              </w:rPr>
              <w:t xml:space="preserve"> </w:t>
            </w:r>
            <w:proofErr w:type="spellStart"/>
            <w:r w:rsidRPr="00D37C86">
              <w:rPr>
                <w:rFonts w:ascii="Garamond" w:hAnsi="Garamond"/>
                <w:i/>
                <w:sz w:val="28"/>
                <w:szCs w:val="28"/>
              </w:rPr>
              <w:t>shiu</w:t>
            </w:r>
            <w:proofErr w:type="spellEnd"/>
            <w:r w:rsidRPr="00D37C86">
              <w:rPr>
                <w:rFonts w:ascii="Garamond" w:hAnsi="Garamond"/>
                <w:i/>
                <w:sz w:val="28"/>
                <w:szCs w:val="28"/>
              </w:rPr>
              <w:t xml:space="preserve"> cur </w:t>
            </w:r>
            <w:proofErr w:type="spellStart"/>
            <w:r w:rsidRPr="00D37C86">
              <w:rPr>
                <w:rFonts w:ascii="Garamond" w:hAnsi="Garamond"/>
                <w:i/>
                <w:sz w:val="28"/>
                <w:szCs w:val="28"/>
              </w:rPr>
              <w:t>feasley</w:t>
            </w:r>
            <w:proofErr w:type="spellEnd"/>
            <w:r w:rsidRPr="00D37C86">
              <w:rPr>
                <w:rFonts w:ascii="Garamond" w:hAnsi="Garamond"/>
                <w:i/>
                <w:sz w:val="28"/>
                <w:szCs w:val="28"/>
              </w:rPr>
              <w:t xml:space="preserve">, cha </w:t>
            </w:r>
            <w:proofErr w:type="spellStart"/>
            <w:r w:rsidRPr="00D37C86">
              <w:rPr>
                <w:rFonts w:ascii="Garamond" w:hAnsi="Garamond"/>
                <w:i/>
                <w:sz w:val="28"/>
                <w:szCs w:val="28"/>
              </w:rPr>
              <w:t>vel</w:t>
            </w:r>
            <w:proofErr w:type="spellEnd"/>
            <w:r w:rsidRPr="00D37C86">
              <w:rPr>
                <w:rFonts w:ascii="Garamond" w:hAnsi="Garamond"/>
                <w:i/>
                <w:sz w:val="28"/>
                <w:szCs w:val="28"/>
              </w:rPr>
              <w:t xml:space="preserve"> ad </w:t>
            </w:r>
            <w:proofErr w:type="spellStart"/>
            <w:r w:rsidRPr="00D37C86">
              <w:rPr>
                <w:rFonts w:ascii="Garamond" w:hAnsi="Garamond"/>
                <w:i/>
                <w:sz w:val="28"/>
                <w:szCs w:val="28"/>
              </w:rPr>
              <w:t>feaslit</w:t>
            </w:r>
            <w:proofErr w:type="spellEnd"/>
            <w:r w:rsidRPr="00D37C86">
              <w:rPr>
                <w:rFonts w:ascii="Garamond" w:hAnsi="Garamond"/>
                <w:i/>
                <w:sz w:val="28"/>
                <w:szCs w:val="28"/>
              </w:rPr>
              <w:t>.</w:t>
            </w:r>
            <w:r w:rsidRPr="00D37C86">
              <w:rPr>
                <w:rFonts w:ascii="Garamond" w:hAnsi="Garamond"/>
                <w:sz w:val="28"/>
                <w:szCs w:val="28"/>
              </w:rPr>
              <w:t xml:space="preserve"> </w:t>
            </w:r>
          </w:p>
        </w:tc>
        <w:tc>
          <w:tcPr>
            <w:tcW w:w="0" w:type="auto"/>
          </w:tcPr>
          <w:p w14:paraId="33B03F51" w14:textId="77777777" w:rsidR="00A2386E" w:rsidRPr="00472FF6" w:rsidRDefault="00A2386E" w:rsidP="00DB60C3">
            <w:pPr>
              <w:pStyle w:val="ListParagraph"/>
              <w:ind w:left="0" w:firstLine="227"/>
              <w:jc w:val="both"/>
              <w:rPr>
                <w:rFonts w:ascii="Garamond" w:hAnsi="Garamond" w:cs="Times New Roman"/>
                <w:sz w:val="28"/>
              </w:rPr>
            </w:pPr>
            <w:r w:rsidRPr="00472FF6">
              <w:rPr>
                <w:rFonts w:ascii="Garamond" w:hAnsi="Garamond" w:cs="Times New Roman"/>
                <w:i/>
                <w:sz w:val="28"/>
              </w:rPr>
              <w:t xml:space="preserve">Lastly, his Duty is, to desire the Pardon and Prayers of his Fellow Christians, and the Absolution of God’s Minister, and then to comfort himself with the Promise of Christ to his Church, </w:t>
            </w:r>
            <w:r w:rsidRPr="00472FF6">
              <w:rPr>
                <w:rFonts w:ascii="Garamond" w:hAnsi="Garamond" w:cs="Times New Roman"/>
                <w:sz w:val="28"/>
              </w:rPr>
              <w:t>Whose soever sins ye remit, they are remitted unto them</w:t>
            </w:r>
            <w:r w:rsidR="002C617D" w:rsidRPr="002C617D">
              <w:rPr>
                <w:rFonts w:ascii="Garamond" w:hAnsi="Garamond" w:cs="Times New Roman"/>
                <w:sz w:val="28"/>
              </w:rPr>
              <w:t> ;</w:t>
            </w:r>
            <w:r w:rsidRPr="00472FF6">
              <w:rPr>
                <w:rFonts w:ascii="Garamond" w:hAnsi="Garamond" w:cs="Times New Roman"/>
                <w:sz w:val="28"/>
              </w:rPr>
              <w:t xml:space="preserve"> and whose soever sins ye retain, they are retained.</w:t>
            </w:r>
          </w:p>
        </w:tc>
        <w:tc>
          <w:tcPr>
            <w:tcW w:w="0" w:type="auto"/>
          </w:tcPr>
          <w:p w14:paraId="0B79D122" w14:textId="77777777" w:rsidR="00A2386E" w:rsidRDefault="00A2386E" w:rsidP="00C82D1A">
            <w:pPr>
              <w:pStyle w:val="ListParagraph"/>
              <w:ind w:left="0"/>
              <w:rPr>
                <w:rFonts w:ascii="Garamond" w:hAnsi="Garamond" w:cs="Times New Roman"/>
                <w:sz w:val="20"/>
                <w:szCs w:val="20"/>
              </w:rPr>
            </w:pPr>
          </w:p>
          <w:p w14:paraId="5B58BC7F" w14:textId="77777777" w:rsidR="00522C6B" w:rsidRDefault="00522C6B" w:rsidP="00C82D1A">
            <w:pPr>
              <w:pStyle w:val="ListParagraph"/>
              <w:ind w:left="0"/>
              <w:rPr>
                <w:rFonts w:ascii="Garamond" w:hAnsi="Garamond" w:cs="Times New Roman"/>
                <w:sz w:val="20"/>
                <w:szCs w:val="20"/>
              </w:rPr>
            </w:pPr>
          </w:p>
          <w:p w14:paraId="76444859" w14:textId="77777777" w:rsidR="00522C6B" w:rsidRDefault="00522C6B" w:rsidP="00C82D1A">
            <w:pPr>
              <w:pStyle w:val="ListParagraph"/>
              <w:ind w:left="0"/>
              <w:rPr>
                <w:rFonts w:ascii="Garamond" w:hAnsi="Garamond" w:cs="Times New Roman"/>
                <w:sz w:val="20"/>
                <w:szCs w:val="20"/>
              </w:rPr>
            </w:pPr>
          </w:p>
          <w:p w14:paraId="349873F8" w14:textId="77777777" w:rsidR="00522C6B" w:rsidRDefault="00522C6B" w:rsidP="00C82D1A">
            <w:pPr>
              <w:pStyle w:val="ListParagraph"/>
              <w:ind w:left="0"/>
              <w:rPr>
                <w:rFonts w:ascii="Garamond" w:hAnsi="Garamond" w:cs="Times New Roman"/>
                <w:sz w:val="20"/>
                <w:szCs w:val="20"/>
              </w:rPr>
            </w:pPr>
          </w:p>
          <w:p w14:paraId="57A5D1D3" w14:textId="77777777" w:rsidR="00522C6B" w:rsidRDefault="00522C6B" w:rsidP="00C82D1A">
            <w:pPr>
              <w:pStyle w:val="ListParagraph"/>
              <w:ind w:left="0"/>
              <w:rPr>
                <w:rFonts w:ascii="Garamond" w:hAnsi="Garamond" w:cs="Times New Roman"/>
                <w:sz w:val="20"/>
                <w:szCs w:val="20"/>
              </w:rPr>
            </w:pPr>
          </w:p>
          <w:p w14:paraId="0F6F789A" w14:textId="77777777" w:rsidR="00522C6B" w:rsidRDefault="00522C6B" w:rsidP="00C82D1A">
            <w:pPr>
              <w:pStyle w:val="ListParagraph"/>
              <w:ind w:left="0"/>
              <w:rPr>
                <w:rFonts w:ascii="Garamond" w:hAnsi="Garamond" w:cs="Times New Roman"/>
                <w:sz w:val="20"/>
                <w:szCs w:val="20"/>
              </w:rPr>
            </w:pPr>
          </w:p>
          <w:p w14:paraId="42726378" w14:textId="77777777" w:rsidR="00BF6268" w:rsidRDefault="00BF6268" w:rsidP="00C82D1A">
            <w:pPr>
              <w:pStyle w:val="ListParagraph"/>
              <w:ind w:left="0"/>
              <w:rPr>
                <w:rFonts w:ascii="Garamond" w:hAnsi="Garamond" w:cs="Times New Roman"/>
                <w:sz w:val="20"/>
                <w:szCs w:val="20"/>
              </w:rPr>
            </w:pPr>
          </w:p>
          <w:p w14:paraId="395EBCEC" w14:textId="77777777" w:rsidR="00522C6B" w:rsidRPr="00522C6B" w:rsidRDefault="00522C6B" w:rsidP="00C82D1A">
            <w:pPr>
              <w:pStyle w:val="ListParagraph"/>
              <w:ind w:left="0"/>
              <w:rPr>
                <w:rFonts w:ascii="Garamond" w:hAnsi="Garamond" w:cs="Times New Roman"/>
                <w:sz w:val="20"/>
                <w:szCs w:val="20"/>
              </w:rPr>
            </w:pPr>
            <w:r>
              <w:rPr>
                <w:rFonts w:ascii="Garamond" w:hAnsi="Garamond" w:cs="Times New Roman"/>
                <w:sz w:val="20"/>
                <w:szCs w:val="20"/>
              </w:rPr>
              <w:t>John 20. 23.</w:t>
            </w:r>
          </w:p>
        </w:tc>
      </w:tr>
      <w:tr w:rsidR="00522C6B" w:rsidRPr="00472FF6" w14:paraId="33751A6E" w14:textId="77777777" w:rsidTr="00C82D1A">
        <w:tc>
          <w:tcPr>
            <w:tcW w:w="0" w:type="auto"/>
          </w:tcPr>
          <w:p w14:paraId="651263A8" w14:textId="77777777" w:rsidR="00522C6B" w:rsidRPr="003211E6" w:rsidRDefault="00522C6B" w:rsidP="00DB60C3">
            <w:pPr>
              <w:pStyle w:val="CM3"/>
              <w:widowControl/>
              <w:spacing w:line="240" w:lineRule="auto"/>
              <w:ind w:firstLine="227"/>
              <w:contextualSpacing/>
              <w:jc w:val="both"/>
              <w:rPr>
                <w:rFonts w:ascii="Garamond" w:hAnsi="Garamond"/>
                <w:sz w:val="28"/>
                <w:szCs w:val="28"/>
              </w:rPr>
            </w:pPr>
            <w:r w:rsidRPr="003211E6">
              <w:rPr>
                <w:rFonts w:ascii="Garamond" w:hAnsi="Garamond"/>
                <w:i/>
                <w:sz w:val="28"/>
                <w:szCs w:val="28"/>
              </w:rPr>
              <w:t>Q.</w:t>
            </w:r>
            <w:r w:rsidRPr="003211E6">
              <w:rPr>
                <w:rFonts w:ascii="Garamond" w:hAnsi="Garamond"/>
                <w:sz w:val="28"/>
                <w:szCs w:val="28"/>
              </w:rPr>
              <w:t xml:space="preserve"> </w:t>
            </w:r>
            <w:proofErr w:type="spellStart"/>
            <w:r w:rsidRPr="003211E6">
              <w:rPr>
                <w:rFonts w:ascii="Garamond" w:hAnsi="Garamond"/>
                <w:sz w:val="28"/>
                <w:szCs w:val="28"/>
              </w:rPr>
              <w:t>Cre</w:t>
            </w:r>
            <w:proofErr w:type="spellEnd"/>
            <w:r w:rsidRPr="003211E6">
              <w:rPr>
                <w:rFonts w:ascii="Garamond" w:hAnsi="Garamond"/>
                <w:sz w:val="28"/>
                <w:szCs w:val="28"/>
              </w:rPr>
              <w:t xml:space="preserve"> ta </w:t>
            </w:r>
            <w:proofErr w:type="spellStart"/>
            <w:r w:rsidRPr="003211E6">
              <w:rPr>
                <w:rFonts w:ascii="Garamond" w:hAnsi="Garamond"/>
                <w:sz w:val="28"/>
                <w:szCs w:val="28"/>
              </w:rPr>
              <w:t>toiggit</w:t>
            </w:r>
            <w:proofErr w:type="spellEnd"/>
            <w:r w:rsidRPr="003211E6">
              <w:rPr>
                <w:rFonts w:ascii="Garamond" w:hAnsi="Garamond"/>
                <w:sz w:val="28"/>
                <w:szCs w:val="28"/>
              </w:rPr>
              <w:t xml:space="preserve"> </w:t>
            </w:r>
            <w:proofErr w:type="spellStart"/>
            <w:r w:rsidRPr="003211E6">
              <w:rPr>
                <w:rFonts w:ascii="Garamond" w:hAnsi="Garamond"/>
                <w:sz w:val="28"/>
                <w:szCs w:val="28"/>
              </w:rPr>
              <w:t>liorish</w:t>
            </w:r>
            <w:proofErr w:type="spellEnd"/>
            <w:r w:rsidRPr="003211E6">
              <w:rPr>
                <w:rFonts w:ascii="Garamond" w:hAnsi="Garamond"/>
                <w:sz w:val="28"/>
                <w:szCs w:val="28"/>
              </w:rPr>
              <w:t xml:space="preserve"> </w:t>
            </w:r>
            <w:proofErr w:type="spellStart"/>
            <w:r w:rsidRPr="003211E6">
              <w:rPr>
                <w:rFonts w:ascii="Garamond" w:hAnsi="Garamond"/>
                <w:i/>
                <w:sz w:val="28"/>
                <w:szCs w:val="28"/>
              </w:rPr>
              <w:t>sheshaght</w:t>
            </w:r>
            <w:proofErr w:type="spellEnd"/>
            <w:r w:rsidRPr="003211E6">
              <w:rPr>
                <w:rFonts w:ascii="Garamond" w:hAnsi="Garamond"/>
                <w:i/>
                <w:sz w:val="28"/>
                <w:szCs w:val="28"/>
              </w:rPr>
              <w:t xml:space="preserve"> </w:t>
            </w:r>
            <w:proofErr w:type="spellStart"/>
            <w:r w:rsidRPr="003211E6">
              <w:rPr>
                <w:rFonts w:ascii="Garamond" w:hAnsi="Garamond"/>
                <w:i/>
                <w:sz w:val="28"/>
                <w:szCs w:val="28"/>
              </w:rPr>
              <w:t>ny</w:t>
            </w:r>
            <w:proofErr w:type="spellEnd"/>
            <w:r w:rsidRPr="003211E6">
              <w:rPr>
                <w:rFonts w:ascii="Garamond" w:hAnsi="Garamond"/>
                <w:i/>
                <w:sz w:val="28"/>
                <w:szCs w:val="28"/>
              </w:rPr>
              <w:t xml:space="preserve"> </w:t>
            </w:r>
            <w:proofErr w:type="spellStart"/>
            <w:r w:rsidRPr="003211E6">
              <w:rPr>
                <w:rFonts w:ascii="Garamond" w:hAnsi="Garamond"/>
                <w:i/>
                <w:sz w:val="28"/>
                <w:szCs w:val="28"/>
              </w:rPr>
              <w:t>Nooghyn</w:t>
            </w:r>
            <w:proofErr w:type="spellEnd"/>
            <w:r w:rsidR="002C617D" w:rsidRPr="002C617D">
              <w:rPr>
                <w:rFonts w:ascii="Garamond" w:hAnsi="Garamond"/>
                <w:i/>
                <w:sz w:val="28"/>
                <w:szCs w:val="28"/>
              </w:rPr>
              <w:t> ?</w:t>
            </w:r>
            <w:r w:rsidRPr="003211E6">
              <w:rPr>
                <w:rFonts w:ascii="Garamond" w:hAnsi="Garamond"/>
                <w:sz w:val="28"/>
                <w:szCs w:val="28"/>
              </w:rPr>
              <w:t xml:space="preserve"> </w:t>
            </w:r>
          </w:p>
        </w:tc>
        <w:tc>
          <w:tcPr>
            <w:tcW w:w="0" w:type="auto"/>
          </w:tcPr>
          <w:p w14:paraId="0D8617CD" w14:textId="77777777" w:rsidR="00522C6B" w:rsidRPr="00472FF6" w:rsidRDefault="00522C6B"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 xml:space="preserve">What is meant by </w:t>
            </w:r>
            <w:r w:rsidR="006760DD" w:rsidRPr="006760DD">
              <w:rPr>
                <w:rFonts w:ascii="Garamond" w:hAnsi="Garamond" w:cs="Times New Roman"/>
                <w:sz w:val="28"/>
              </w:rPr>
              <w:t xml:space="preserve">The </w:t>
            </w:r>
            <w:r w:rsidRPr="006760DD">
              <w:rPr>
                <w:rFonts w:ascii="Garamond" w:hAnsi="Garamond" w:cs="Times New Roman"/>
                <w:sz w:val="28"/>
              </w:rPr>
              <w:t>Communion of Saints</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6C4BCFF0" w14:textId="77777777" w:rsidR="00522C6B" w:rsidRPr="008A3D8D" w:rsidRDefault="00522C6B" w:rsidP="00C82D1A">
            <w:pPr>
              <w:pStyle w:val="ListParagraph"/>
              <w:ind w:left="0"/>
              <w:rPr>
                <w:rFonts w:ascii="Garamond" w:hAnsi="Garamond" w:cs="Times New Roman"/>
                <w:sz w:val="20"/>
                <w:szCs w:val="20"/>
              </w:rPr>
            </w:pPr>
          </w:p>
        </w:tc>
      </w:tr>
      <w:tr w:rsidR="00522C6B" w:rsidRPr="00472FF6" w14:paraId="284F9526" w14:textId="77777777" w:rsidTr="00C82D1A">
        <w:tc>
          <w:tcPr>
            <w:tcW w:w="0" w:type="auto"/>
          </w:tcPr>
          <w:p w14:paraId="2E83CBB3" w14:textId="77777777" w:rsidR="00522C6B" w:rsidRPr="003211E6" w:rsidRDefault="00522C6B" w:rsidP="00DB60C3">
            <w:pPr>
              <w:pStyle w:val="CM3"/>
              <w:widowControl/>
              <w:spacing w:line="240" w:lineRule="auto"/>
              <w:ind w:firstLine="227"/>
              <w:contextualSpacing/>
              <w:jc w:val="both"/>
              <w:rPr>
                <w:rFonts w:ascii="Garamond" w:hAnsi="Garamond"/>
                <w:sz w:val="28"/>
                <w:szCs w:val="28"/>
              </w:rPr>
            </w:pPr>
            <w:r w:rsidRPr="003211E6">
              <w:rPr>
                <w:rFonts w:ascii="Garamond" w:hAnsi="Garamond"/>
                <w:i/>
                <w:sz w:val="28"/>
                <w:szCs w:val="28"/>
              </w:rPr>
              <w:t xml:space="preserve">A. </w:t>
            </w:r>
            <w:r w:rsidRPr="003211E6">
              <w:rPr>
                <w:rFonts w:ascii="Garamond" w:hAnsi="Garamond"/>
                <w:sz w:val="28"/>
                <w:szCs w:val="28"/>
              </w:rPr>
              <w:t xml:space="preserve">Dy </w:t>
            </w:r>
            <w:proofErr w:type="spellStart"/>
            <w:r w:rsidRPr="003211E6">
              <w:rPr>
                <w:rFonts w:ascii="Garamond" w:hAnsi="Garamond"/>
                <w:sz w:val="28"/>
                <w:szCs w:val="28"/>
              </w:rPr>
              <w:t>chooilley</w:t>
            </w:r>
            <w:proofErr w:type="spellEnd"/>
            <w:r w:rsidRPr="003211E6">
              <w:rPr>
                <w:rFonts w:ascii="Garamond" w:hAnsi="Garamond"/>
                <w:sz w:val="28"/>
                <w:szCs w:val="28"/>
              </w:rPr>
              <w:t xml:space="preserve"> </w:t>
            </w:r>
            <w:proofErr w:type="spellStart"/>
            <w:r w:rsidRPr="003211E6">
              <w:rPr>
                <w:rFonts w:ascii="Garamond" w:hAnsi="Garamond"/>
                <w:sz w:val="28"/>
                <w:szCs w:val="28"/>
              </w:rPr>
              <w:t>Chreestee</w:t>
            </w:r>
            <w:proofErr w:type="spellEnd"/>
            <w:r w:rsidRPr="003211E6">
              <w:rPr>
                <w:rFonts w:ascii="Garamond" w:hAnsi="Garamond"/>
                <w:sz w:val="28"/>
                <w:szCs w:val="28"/>
              </w:rPr>
              <w:t xml:space="preserve"> </w:t>
            </w:r>
            <w:proofErr w:type="spellStart"/>
            <w:r w:rsidRPr="003211E6">
              <w:rPr>
                <w:rFonts w:ascii="Garamond" w:hAnsi="Garamond"/>
                <w:sz w:val="28"/>
                <w:szCs w:val="28"/>
              </w:rPr>
              <w:t>firrinagh</w:t>
            </w:r>
            <w:proofErr w:type="spellEnd"/>
            <w:r w:rsidRPr="003211E6">
              <w:rPr>
                <w:rFonts w:ascii="Garamond" w:hAnsi="Garamond"/>
                <w:sz w:val="28"/>
                <w:szCs w:val="28"/>
              </w:rPr>
              <w:t xml:space="preserve">, ta </w:t>
            </w:r>
            <w:proofErr w:type="spellStart"/>
            <w:r w:rsidRPr="003211E6">
              <w:rPr>
                <w:rFonts w:ascii="Garamond" w:hAnsi="Garamond"/>
                <w:sz w:val="28"/>
                <w:szCs w:val="28"/>
              </w:rPr>
              <w:t>enmyssit</w:t>
            </w:r>
            <w:proofErr w:type="spellEnd"/>
            <w:r w:rsidRPr="003211E6">
              <w:rPr>
                <w:rFonts w:ascii="Garamond" w:hAnsi="Garamond"/>
                <w:sz w:val="28"/>
                <w:szCs w:val="28"/>
              </w:rPr>
              <w:t xml:space="preserve"> </w:t>
            </w:r>
            <w:proofErr w:type="spellStart"/>
            <w:r w:rsidRPr="003211E6">
              <w:rPr>
                <w:rFonts w:ascii="Garamond" w:hAnsi="Garamond"/>
                <w:i/>
                <w:sz w:val="28"/>
                <w:szCs w:val="28"/>
              </w:rPr>
              <w:t>Nooghyn</w:t>
            </w:r>
            <w:proofErr w:type="spellEnd"/>
            <w:r w:rsidRPr="003211E6">
              <w:rPr>
                <w:rFonts w:ascii="Garamond" w:hAnsi="Garamond"/>
                <w:sz w:val="28"/>
                <w:szCs w:val="28"/>
              </w:rPr>
              <w:t xml:space="preserve">, ta </w:t>
            </w:r>
            <w:proofErr w:type="spellStart"/>
            <w:r w:rsidRPr="003211E6">
              <w:rPr>
                <w:rFonts w:ascii="Garamond" w:hAnsi="Garamond"/>
                <w:sz w:val="28"/>
                <w:szCs w:val="28"/>
              </w:rPr>
              <w:t>shen</w:t>
            </w:r>
            <w:proofErr w:type="spellEnd"/>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w:t>
            </w:r>
            <w:proofErr w:type="spellStart"/>
            <w:r w:rsidRPr="003211E6">
              <w:rPr>
                <w:rFonts w:ascii="Garamond" w:hAnsi="Garamond"/>
                <w:sz w:val="28"/>
                <w:szCs w:val="28"/>
              </w:rPr>
              <w:t>ghra</w:t>
            </w:r>
            <w:proofErr w:type="spellEnd"/>
            <w:r w:rsidRPr="003211E6">
              <w:rPr>
                <w:rFonts w:ascii="Garamond" w:hAnsi="Garamond"/>
                <w:sz w:val="28"/>
                <w:szCs w:val="28"/>
              </w:rPr>
              <w:t xml:space="preserve">, </w:t>
            </w:r>
            <w:proofErr w:type="spellStart"/>
            <w:r w:rsidRPr="003211E6">
              <w:rPr>
                <w:rFonts w:ascii="Garamond" w:hAnsi="Garamond"/>
                <w:sz w:val="28"/>
                <w:szCs w:val="28"/>
              </w:rPr>
              <w:t>Pobble</w:t>
            </w:r>
            <w:proofErr w:type="spellEnd"/>
            <w:r w:rsidRPr="003211E6">
              <w:rPr>
                <w:rFonts w:ascii="Garamond" w:hAnsi="Garamond"/>
                <w:sz w:val="28"/>
                <w:szCs w:val="28"/>
              </w:rPr>
              <w:t xml:space="preserve"> </w:t>
            </w:r>
            <w:r w:rsidRPr="003211E6">
              <w:rPr>
                <w:rFonts w:ascii="Garamond" w:hAnsi="Garamond"/>
                <w:i/>
                <w:sz w:val="28"/>
                <w:szCs w:val="28"/>
              </w:rPr>
              <w:t>ta</w:t>
            </w:r>
            <w:r w:rsidRPr="003211E6">
              <w:rPr>
                <w:rFonts w:ascii="Garamond" w:hAnsi="Garamond"/>
                <w:sz w:val="28"/>
                <w:szCs w:val="28"/>
              </w:rPr>
              <w:t xml:space="preserve"> </w:t>
            </w:r>
            <w:proofErr w:type="spellStart"/>
            <w:r w:rsidRPr="003211E6">
              <w:rPr>
                <w:rFonts w:ascii="Garamond" w:hAnsi="Garamond"/>
                <w:i/>
                <w:sz w:val="28"/>
                <w:szCs w:val="28"/>
              </w:rPr>
              <w:t>Casherick</w:t>
            </w:r>
            <w:proofErr w:type="spellEnd"/>
            <w:r w:rsidRPr="003211E6">
              <w:rPr>
                <w:rFonts w:ascii="Garamond" w:hAnsi="Garamond"/>
                <w:sz w:val="28"/>
                <w:szCs w:val="28"/>
              </w:rPr>
              <w:t xml:space="preserve"> </w:t>
            </w:r>
            <w:proofErr w:type="spellStart"/>
            <w:r w:rsidRPr="003211E6">
              <w:rPr>
                <w:rFonts w:ascii="Garamond" w:hAnsi="Garamond"/>
                <w:i/>
                <w:sz w:val="28"/>
                <w:szCs w:val="28"/>
              </w:rPr>
              <w:t>gys</w:t>
            </w:r>
            <w:proofErr w:type="spellEnd"/>
            <w:r w:rsidRPr="003211E6">
              <w:rPr>
                <w:rFonts w:ascii="Garamond" w:hAnsi="Garamond"/>
                <w:sz w:val="28"/>
                <w:szCs w:val="28"/>
              </w:rPr>
              <w:t xml:space="preserve"> </w:t>
            </w:r>
            <w:proofErr w:type="spellStart"/>
            <w:r w:rsidRPr="003211E6">
              <w:rPr>
                <w:rFonts w:ascii="Garamond" w:hAnsi="Garamond"/>
                <w:i/>
                <w:sz w:val="28"/>
                <w:szCs w:val="28"/>
              </w:rPr>
              <w:t>shirveish</w:t>
            </w:r>
            <w:proofErr w:type="spellEnd"/>
            <w:r w:rsidRPr="003211E6">
              <w:rPr>
                <w:rFonts w:ascii="Garamond" w:hAnsi="Garamond"/>
                <w:sz w:val="28"/>
                <w:szCs w:val="28"/>
              </w:rPr>
              <w:t xml:space="preserve"> </w:t>
            </w:r>
            <w:r w:rsidRPr="003211E6">
              <w:rPr>
                <w:rFonts w:ascii="Garamond" w:hAnsi="Garamond"/>
                <w:i/>
                <w:sz w:val="28"/>
                <w:szCs w:val="28"/>
              </w:rPr>
              <w:t>Yee</w:t>
            </w:r>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w:t>
            </w:r>
            <w:proofErr w:type="spellStart"/>
            <w:r w:rsidRPr="003211E6">
              <w:rPr>
                <w:rFonts w:ascii="Garamond" w:hAnsi="Garamond"/>
                <w:sz w:val="28"/>
                <w:szCs w:val="28"/>
              </w:rPr>
              <w:t>vel</w:t>
            </w:r>
            <w:proofErr w:type="spellEnd"/>
            <w:r w:rsidRPr="003211E6">
              <w:rPr>
                <w:rFonts w:ascii="Garamond" w:hAnsi="Garamond"/>
                <w:sz w:val="28"/>
                <w:szCs w:val="28"/>
              </w:rPr>
              <w:t xml:space="preserve"> ad </w:t>
            </w:r>
            <w:proofErr w:type="spellStart"/>
            <w:r w:rsidRPr="003211E6">
              <w:rPr>
                <w:rFonts w:ascii="Garamond" w:hAnsi="Garamond"/>
                <w:sz w:val="28"/>
                <w:szCs w:val="28"/>
              </w:rPr>
              <w:t>yn</w:t>
            </w:r>
            <w:proofErr w:type="spellEnd"/>
            <w:r w:rsidRPr="003211E6">
              <w:rPr>
                <w:rFonts w:ascii="Garamond" w:hAnsi="Garamond"/>
                <w:sz w:val="28"/>
                <w:szCs w:val="28"/>
              </w:rPr>
              <w:t xml:space="preserve"> </w:t>
            </w:r>
            <w:proofErr w:type="spellStart"/>
            <w:r w:rsidRPr="003647C3">
              <w:rPr>
                <w:rFonts w:ascii="Garamond" w:hAnsi="Garamond"/>
                <w:sz w:val="28"/>
                <w:szCs w:val="28"/>
              </w:rPr>
              <w:t>Chorp</w:t>
            </w:r>
            <w:proofErr w:type="spellEnd"/>
            <w:r w:rsidR="002C617D" w:rsidRPr="002C617D">
              <w:rPr>
                <w:rFonts w:ascii="Garamond" w:hAnsi="Garamond"/>
                <w:sz w:val="28"/>
                <w:szCs w:val="28"/>
              </w:rPr>
              <w:t> ;</w:t>
            </w:r>
            <w:r w:rsidRPr="003647C3">
              <w:rPr>
                <w:rFonts w:ascii="Garamond" w:hAnsi="Garamond"/>
                <w:sz w:val="28"/>
                <w:szCs w:val="28"/>
              </w:rPr>
              <w:t xml:space="preserve"> </w:t>
            </w:r>
            <w:proofErr w:type="spellStart"/>
            <w:r w:rsidRPr="003647C3">
              <w:rPr>
                <w:rFonts w:ascii="Garamond" w:hAnsi="Garamond"/>
                <w:sz w:val="28"/>
                <w:szCs w:val="28"/>
              </w:rPr>
              <w:t>Oc</w:t>
            </w:r>
            <w:proofErr w:type="spellEnd"/>
            <w:r w:rsidRPr="003647C3">
              <w:rPr>
                <w:rFonts w:ascii="Garamond" w:hAnsi="Garamond"/>
                <w:sz w:val="28"/>
                <w:szCs w:val="28"/>
              </w:rPr>
              <w:t xml:space="preserve"> ta </w:t>
            </w:r>
            <w:proofErr w:type="spellStart"/>
            <w:r w:rsidRPr="003647C3">
              <w:rPr>
                <w:rFonts w:ascii="Garamond" w:hAnsi="Garamond"/>
                <w:sz w:val="28"/>
                <w:szCs w:val="28"/>
              </w:rPr>
              <w:t>yn</w:t>
            </w:r>
            <w:proofErr w:type="spellEnd"/>
            <w:r w:rsidRPr="003647C3">
              <w:rPr>
                <w:rFonts w:ascii="Garamond" w:hAnsi="Garamond"/>
                <w:sz w:val="28"/>
                <w:szCs w:val="28"/>
              </w:rPr>
              <w:t xml:space="preserve"> </w:t>
            </w:r>
            <w:r w:rsidRPr="003647C3">
              <w:rPr>
                <w:rFonts w:ascii="Garamond" w:hAnsi="Garamond"/>
                <w:i/>
                <w:sz w:val="28"/>
                <w:szCs w:val="28"/>
              </w:rPr>
              <w:t>Chione</w:t>
            </w:r>
            <w:r w:rsidRPr="003647C3">
              <w:rPr>
                <w:rFonts w:ascii="Garamond" w:hAnsi="Garamond"/>
                <w:sz w:val="28"/>
                <w:szCs w:val="28"/>
              </w:rPr>
              <w:t xml:space="preserve">, </w:t>
            </w:r>
            <w:proofErr w:type="spellStart"/>
            <w:r w:rsidRPr="003647C3">
              <w:rPr>
                <w:rFonts w:ascii="Garamond" w:hAnsi="Garamond"/>
                <w:sz w:val="28"/>
                <w:szCs w:val="28"/>
              </w:rPr>
              <w:t>yn</w:t>
            </w:r>
            <w:proofErr w:type="spellEnd"/>
            <w:r w:rsidRPr="003647C3">
              <w:rPr>
                <w:rFonts w:ascii="Garamond" w:hAnsi="Garamond"/>
                <w:sz w:val="28"/>
                <w:szCs w:val="28"/>
              </w:rPr>
              <w:t xml:space="preserve"> </w:t>
            </w:r>
            <w:proofErr w:type="spellStart"/>
            <w:r w:rsidR="006760DD" w:rsidRPr="003647C3">
              <w:rPr>
                <w:rFonts w:ascii="Garamond" w:hAnsi="Garamond"/>
                <w:i/>
                <w:sz w:val="28"/>
                <w:szCs w:val="28"/>
              </w:rPr>
              <w:t>C</w:t>
            </w:r>
            <w:r w:rsidRPr="003647C3">
              <w:rPr>
                <w:rFonts w:ascii="Garamond" w:hAnsi="Garamond"/>
                <w:i/>
                <w:sz w:val="28"/>
                <w:szCs w:val="28"/>
              </w:rPr>
              <w:t>redjue</w:t>
            </w:r>
            <w:proofErr w:type="spellEnd"/>
            <w:r w:rsidRPr="003647C3">
              <w:rPr>
                <w:rFonts w:ascii="Garamond" w:hAnsi="Garamond"/>
                <w:sz w:val="28"/>
                <w:szCs w:val="28"/>
              </w:rPr>
              <w:t xml:space="preserve">, </w:t>
            </w:r>
            <w:proofErr w:type="spellStart"/>
            <w:r w:rsidRPr="003647C3">
              <w:rPr>
                <w:rFonts w:ascii="Garamond" w:hAnsi="Garamond"/>
                <w:sz w:val="28"/>
                <w:szCs w:val="28"/>
              </w:rPr>
              <w:t>yn</w:t>
            </w:r>
            <w:proofErr w:type="spellEnd"/>
            <w:r w:rsidRPr="003647C3">
              <w:rPr>
                <w:rFonts w:ascii="Garamond" w:hAnsi="Garamond"/>
                <w:sz w:val="28"/>
                <w:szCs w:val="28"/>
              </w:rPr>
              <w:t xml:space="preserve"> </w:t>
            </w:r>
            <w:proofErr w:type="spellStart"/>
            <w:r w:rsidRPr="003647C3">
              <w:rPr>
                <w:rFonts w:ascii="Garamond" w:hAnsi="Garamond"/>
                <w:i/>
                <w:sz w:val="28"/>
                <w:szCs w:val="28"/>
              </w:rPr>
              <w:t>Hreshteil</w:t>
            </w:r>
            <w:proofErr w:type="spellEnd"/>
            <w:r w:rsidRPr="003647C3">
              <w:rPr>
                <w:rFonts w:ascii="Garamond" w:hAnsi="Garamond"/>
                <w:sz w:val="28"/>
                <w:szCs w:val="28"/>
              </w:rPr>
              <w:t xml:space="preserve">, </w:t>
            </w:r>
            <w:proofErr w:type="spellStart"/>
            <w:r w:rsidRPr="003647C3">
              <w:rPr>
                <w:rFonts w:ascii="Garamond" w:hAnsi="Garamond"/>
                <w:sz w:val="28"/>
                <w:szCs w:val="28"/>
              </w:rPr>
              <w:t>yn</w:t>
            </w:r>
            <w:proofErr w:type="spellEnd"/>
            <w:r w:rsidRPr="003647C3">
              <w:rPr>
                <w:rFonts w:ascii="Garamond" w:hAnsi="Garamond"/>
                <w:sz w:val="28"/>
                <w:szCs w:val="28"/>
              </w:rPr>
              <w:t xml:space="preserve"> </w:t>
            </w:r>
            <w:proofErr w:type="spellStart"/>
            <w:r w:rsidRPr="003647C3">
              <w:rPr>
                <w:rFonts w:ascii="Garamond" w:hAnsi="Garamond"/>
                <w:i/>
                <w:sz w:val="28"/>
                <w:szCs w:val="28"/>
              </w:rPr>
              <w:t>Vashtey</w:t>
            </w:r>
            <w:proofErr w:type="spellEnd"/>
            <w:r w:rsidRPr="003647C3">
              <w:rPr>
                <w:rFonts w:ascii="Garamond" w:hAnsi="Garamond"/>
                <w:sz w:val="28"/>
                <w:szCs w:val="28"/>
              </w:rPr>
              <w:t xml:space="preserve">. As </w:t>
            </w:r>
            <w:proofErr w:type="spellStart"/>
            <w:r w:rsidRPr="003647C3">
              <w:rPr>
                <w:rFonts w:ascii="Garamond" w:hAnsi="Garamond"/>
                <w:sz w:val="28"/>
                <w:szCs w:val="28"/>
              </w:rPr>
              <w:t>shen</w:t>
            </w:r>
            <w:proofErr w:type="spellEnd"/>
            <w:r w:rsidRPr="003647C3">
              <w:rPr>
                <w:rFonts w:ascii="Garamond" w:hAnsi="Garamond"/>
                <w:sz w:val="28"/>
                <w:szCs w:val="28"/>
              </w:rPr>
              <w:t xml:space="preserve">-y-fa ta </w:t>
            </w:r>
            <w:proofErr w:type="spellStart"/>
            <w:r w:rsidRPr="003647C3">
              <w:rPr>
                <w:rFonts w:ascii="Garamond" w:hAnsi="Garamond"/>
                <w:sz w:val="28"/>
                <w:szCs w:val="28"/>
              </w:rPr>
              <w:t>cairys</w:t>
            </w:r>
            <w:proofErr w:type="spellEnd"/>
            <w:r w:rsidRPr="003647C3">
              <w:rPr>
                <w:rFonts w:ascii="Garamond" w:hAnsi="Garamond"/>
                <w:sz w:val="28"/>
                <w:szCs w:val="28"/>
              </w:rPr>
              <w:t xml:space="preserve"> </w:t>
            </w:r>
            <w:proofErr w:type="spellStart"/>
            <w:r w:rsidRPr="003647C3">
              <w:rPr>
                <w:rFonts w:ascii="Garamond" w:hAnsi="Garamond"/>
                <w:sz w:val="28"/>
                <w:szCs w:val="28"/>
              </w:rPr>
              <w:t>ec</w:t>
            </w:r>
            <w:proofErr w:type="spellEnd"/>
            <w:r w:rsidRPr="003647C3">
              <w:rPr>
                <w:rFonts w:ascii="Garamond" w:hAnsi="Garamond"/>
                <w:sz w:val="28"/>
                <w:szCs w:val="28"/>
              </w:rPr>
              <w:t xml:space="preserve"> </w:t>
            </w:r>
            <w:proofErr w:type="spellStart"/>
            <w:r w:rsidRPr="003647C3">
              <w:rPr>
                <w:rFonts w:ascii="Garamond" w:hAnsi="Garamond"/>
                <w:sz w:val="28"/>
                <w:szCs w:val="28"/>
              </w:rPr>
              <w:t>dy</w:t>
            </w:r>
            <w:proofErr w:type="spellEnd"/>
            <w:r w:rsidRPr="003647C3">
              <w:rPr>
                <w:rFonts w:ascii="Garamond" w:hAnsi="Garamond"/>
                <w:sz w:val="28"/>
                <w:szCs w:val="28"/>
              </w:rPr>
              <w:t xml:space="preserve"> </w:t>
            </w:r>
            <w:proofErr w:type="spellStart"/>
            <w:r w:rsidRPr="003647C3">
              <w:rPr>
                <w:rFonts w:ascii="Garamond" w:hAnsi="Garamond"/>
                <w:sz w:val="28"/>
                <w:szCs w:val="28"/>
              </w:rPr>
              <w:t>choilley</w:t>
            </w:r>
            <w:proofErr w:type="spellEnd"/>
            <w:r w:rsidRPr="003647C3">
              <w:rPr>
                <w:rFonts w:ascii="Garamond" w:hAnsi="Garamond"/>
                <w:sz w:val="28"/>
                <w:szCs w:val="28"/>
              </w:rPr>
              <w:t xml:space="preserve"> </w:t>
            </w:r>
            <w:proofErr w:type="spellStart"/>
            <w:r w:rsidRPr="003647C3">
              <w:rPr>
                <w:rFonts w:ascii="Garamond" w:hAnsi="Garamond"/>
                <w:sz w:val="28"/>
                <w:szCs w:val="28"/>
              </w:rPr>
              <w:t>Creestee</w:t>
            </w:r>
            <w:proofErr w:type="spellEnd"/>
            <w:r w:rsidRPr="003647C3">
              <w:rPr>
                <w:rFonts w:ascii="Garamond" w:hAnsi="Garamond"/>
                <w:sz w:val="28"/>
                <w:szCs w:val="28"/>
              </w:rPr>
              <w:t xml:space="preserve"> </w:t>
            </w:r>
            <w:proofErr w:type="spellStart"/>
            <w:r w:rsidRPr="003647C3">
              <w:rPr>
                <w:rFonts w:ascii="Garamond" w:hAnsi="Garamond"/>
                <w:sz w:val="28"/>
                <w:szCs w:val="28"/>
              </w:rPr>
              <w:t>firrinagh</w:t>
            </w:r>
            <w:proofErr w:type="spellEnd"/>
            <w:r w:rsidRPr="003211E6">
              <w:rPr>
                <w:rFonts w:ascii="Garamond" w:hAnsi="Garamond"/>
                <w:sz w:val="28"/>
                <w:szCs w:val="28"/>
              </w:rPr>
              <w:t xml:space="preserve"> </w:t>
            </w:r>
            <w:proofErr w:type="spellStart"/>
            <w:r w:rsidRPr="003211E6">
              <w:rPr>
                <w:rFonts w:ascii="Garamond" w:hAnsi="Garamond"/>
                <w:sz w:val="28"/>
                <w:szCs w:val="28"/>
              </w:rPr>
              <w:t>ayns</w:t>
            </w:r>
            <w:proofErr w:type="spellEnd"/>
            <w:r w:rsidRPr="003211E6">
              <w:rPr>
                <w:rFonts w:ascii="Garamond" w:hAnsi="Garamond"/>
                <w:sz w:val="28"/>
                <w:szCs w:val="28"/>
              </w:rPr>
              <w:t xml:space="preserve"> </w:t>
            </w:r>
            <w:proofErr w:type="spellStart"/>
            <w:r w:rsidRPr="003211E6">
              <w:rPr>
                <w:rFonts w:ascii="Garamond" w:hAnsi="Garamond"/>
                <w:sz w:val="28"/>
                <w:szCs w:val="28"/>
              </w:rPr>
              <w:t>Padjeryn</w:t>
            </w:r>
            <w:proofErr w:type="spellEnd"/>
            <w:r w:rsidRPr="003211E6">
              <w:rPr>
                <w:rFonts w:ascii="Garamond" w:hAnsi="Garamond"/>
                <w:sz w:val="28"/>
                <w:szCs w:val="28"/>
              </w:rPr>
              <w:t xml:space="preserve"> as </w:t>
            </w:r>
            <w:proofErr w:type="spellStart"/>
            <w:r w:rsidR="003647C3">
              <w:rPr>
                <w:rFonts w:ascii="Garamond" w:hAnsi="Garamond"/>
                <w:sz w:val="28"/>
                <w:szCs w:val="28"/>
              </w:rPr>
              <w:t>Giastyl</w:t>
            </w:r>
            <w:r w:rsidRPr="003211E6">
              <w:rPr>
                <w:rFonts w:ascii="Garamond" w:hAnsi="Garamond"/>
                <w:sz w:val="28"/>
                <w:szCs w:val="28"/>
              </w:rPr>
              <w:t>ys</w:t>
            </w:r>
            <w:proofErr w:type="spellEnd"/>
            <w:r w:rsidRPr="003211E6">
              <w:rPr>
                <w:rFonts w:ascii="Garamond" w:hAnsi="Garamond"/>
                <w:sz w:val="28"/>
                <w:szCs w:val="28"/>
              </w:rPr>
              <w:t xml:space="preserve"> </w:t>
            </w:r>
            <w:proofErr w:type="spellStart"/>
            <w:r w:rsidRPr="003211E6">
              <w:rPr>
                <w:rFonts w:ascii="Garamond" w:hAnsi="Garamond"/>
                <w:sz w:val="28"/>
                <w:szCs w:val="28"/>
              </w:rPr>
              <w:t>yn</w:t>
            </w:r>
            <w:proofErr w:type="spellEnd"/>
            <w:r w:rsidRPr="003211E6">
              <w:rPr>
                <w:rFonts w:ascii="Garamond" w:hAnsi="Garamond"/>
                <w:sz w:val="28"/>
                <w:szCs w:val="28"/>
              </w:rPr>
              <w:t xml:space="preserve"> </w:t>
            </w:r>
            <w:proofErr w:type="spellStart"/>
            <w:r w:rsidRPr="003211E6">
              <w:rPr>
                <w:rFonts w:ascii="Garamond" w:hAnsi="Garamond"/>
                <w:sz w:val="28"/>
                <w:szCs w:val="28"/>
              </w:rPr>
              <w:t>Aglish</w:t>
            </w:r>
            <w:proofErr w:type="spellEnd"/>
            <w:r w:rsidRPr="003211E6">
              <w:rPr>
                <w:rFonts w:ascii="Garamond" w:hAnsi="Garamond"/>
                <w:sz w:val="28"/>
                <w:szCs w:val="28"/>
              </w:rPr>
              <w:t xml:space="preserve"> </w:t>
            </w:r>
            <w:proofErr w:type="spellStart"/>
            <w:r w:rsidRPr="003211E6">
              <w:rPr>
                <w:rFonts w:ascii="Garamond" w:hAnsi="Garamond"/>
                <w:sz w:val="28"/>
                <w:szCs w:val="28"/>
              </w:rPr>
              <w:t>slane</w:t>
            </w:r>
            <w:proofErr w:type="spellEnd"/>
            <w:r w:rsidRPr="003211E6">
              <w:rPr>
                <w:rFonts w:ascii="Garamond" w:hAnsi="Garamond"/>
                <w:sz w:val="28"/>
                <w:szCs w:val="28"/>
              </w:rPr>
              <w:t xml:space="preserve">, as </w:t>
            </w:r>
            <w:proofErr w:type="spellStart"/>
            <w:r w:rsidRPr="003211E6">
              <w:rPr>
                <w:rFonts w:ascii="Garamond" w:hAnsi="Garamond"/>
                <w:sz w:val="28"/>
                <w:szCs w:val="28"/>
              </w:rPr>
              <w:t>gys</w:t>
            </w:r>
            <w:proofErr w:type="spellEnd"/>
            <w:r w:rsidRPr="003211E6">
              <w:rPr>
                <w:rFonts w:ascii="Garamond" w:hAnsi="Garamond"/>
                <w:sz w:val="28"/>
                <w:szCs w:val="28"/>
              </w:rPr>
              <w:t xml:space="preserve"> </w:t>
            </w:r>
            <w:proofErr w:type="spellStart"/>
            <w:r w:rsidRPr="003211E6">
              <w:rPr>
                <w:rFonts w:ascii="Garamond" w:hAnsi="Garamond"/>
                <w:sz w:val="28"/>
                <w:szCs w:val="28"/>
              </w:rPr>
              <w:t>dagh</w:t>
            </w:r>
            <w:proofErr w:type="spellEnd"/>
            <w:r w:rsidRPr="003211E6">
              <w:rPr>
                <w:rFonts w:ascii="Garamond" w:hAnsi="Garamond"/>
                <w:sz w:val="28"/>
                <w:szCs w:val="28"/>
              </w:rPr>
              <w:t xml:space="preserve"> </w:t>
            </w:r>
            <w:proofErr w:type="spellStart"/>
            <w:r w:rsidRPr="003211E6">
              <w:rPr>
                <w:rFonts w:ascii="Garamond" w:hAnsi="Garamond"/>
                <w:sz w:val="28"/>
                <w:szCs w:val="28"/>
              </w:rPr>
              <w:t>vondeish</w:t>
            </w:r>
            <w:proofErr w:type="spellEnd"/>
            <w:r w:rsidRPr="003211E6">
              <w:rPr>
                <w:rFonts w:ascii="Garamond" w:hAnsi="Garamond"/>
                <w:sz w:val="28"/>
                <w:szCs w:val="28"/>
              </w:rPr>
              <w:t xml:space="preserve"> ta </w:t>
            </w:r>
            <w:proofErr w:type="spellStart"/>
            <w:r w:rsidRPr="003211E6">
              <w:rPr>
                <w:rFonts w:ascii="Garamond" w:hAnsi="Garamond"/>
                <w:sz w:val="28"/>
                <w:szCs w:val="28"/>
              </w:rPr>
              <w:t>bentyn</w:t>
            </w:r>
            <w:proofErr w:type="spellEnd"/>
            <w:r w:rsidRPr="003211E6">
              <w:rPr>
                <w:rFonts w:ascii="Garamond" w:hAnsi="Garamond"/>
                <w:sz w:val="28"/>
                <w:szCs w:val="28"/>
              </w:rPr>
              <w:t xml:space="preserve"> </w:t>
            </w:r>
            <w:proofErr w:type="spellStart"/>
            <w:r w:rsidRPr="003211E6">
              <w:rPr>
                <w:rFonts w:ascii="Garamond" w:hAnsi="Garamond"/>
                <w:sz w:val="28"/>
                <w:szCs w:val="28"/>
              </w:rPr>
              <w:t>ree</w:t>
            </w:r>
            <w:proofErr w:type="spellEnd"/>
            <w:r w:rsidRPr="003211E6">
              <w:rPr>
                <w:rFonts w:ascii="Garamond" w:hAnsi="Garamond"/>
                <w:sz w:val="28"/>
                <w:szCs w:val="28"/>
              </w:rPr>
              <w:t xml:space="preserve">. Ta </w:t>
            </w:r>
            <w:proofErr w:type="spellStart"/>
            <w:r w:rsidRPr="003211E6">
              <w:rPr>
                <w:rFonts w:ascii="Garamond" w:hAnsi="Garamond"/>
                <w:sz w:val="28"/>
                <w:szCs w:val="28"/>
              </w:rPr>
              <w:t>shen</w:t>
            </w:r>
            <w:proofErr w:type="spellEnd"/>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w:t>
            </w:r>
            <w:proofErr w:type="spellStart"/>
            <w:r w:rsidRPr="003211E6">
              <w:rPr>
                <w:rFonts w:ascii="Garamond" w:hAnsi="Garamond"/>
                <w:sz w:val="28"/>
                <w:szCs w:val="28"/>
              </w:rPr>
              <w:t>ghra</w:t>
            </w:r>
            <w:proofErr w:type="spellEnd"/>
            <w:r w:rsidRPr="003211E6">
              <w:rPr>
                <w:rFonts w:ascii="Garamond" w:hAnsi="Garamond"/>
                <w:sz w:val="28"/>
                <w:szCs w:val="28"/>
              </w:rPr>
              <w:t xml:space="preserve">, Ta </w:t>
            </w:r>
            <w:proofErr w:type="spellStart"/>
            <w:r w:rsidRPr="003211E6">
              <w:rPr>
                <w:rFonts w:ascii="Garamond" w:hAnsi="Garamond"/>
                <w:sz w:val="28"/>
                <w:szCs w:val="28"/>
              </w:rPr>
              <w:t>cairys</w:t>
            </w:r>
            <w:proofErr w:type="spellEnd"/>
            <w:r w:rsidRPr="003211E6">
              <w:rPr>
                <w:rFonts w:ascii="Garamond" w:hAnsi="Garamond"/>
                <w:sz w:val="28"/>
                <w:szCs w:val="28"/>
              </w:rPr>
              <w:t xml:space="preserve"> </w:t>
            </w:r>
            <w:proofErr w:type="spellStart"/>
            <w:r w:rsidRPr="003211E6">
              <w:rPr>
                <w:rFonts w:ascii="Garamond" w:hAnsi="Garamond"/>
                <w:sz w:val="28"/>
                <w:szCs w:val="28"/>
              </w:rPr>
              <w:t>ec</w:t>
            </w:r>
            <w:proofErr w:type="spellEnd"/>
            <w:r w:rsidRPr="003211E6">
              <w:rPr>
                <w:rFonts w:ascii="Garamond" w:hAnsi="Garamond"/>
                <w:sz w:val="28"/>
                <w:szCs w:val="28"/>
              </w:rPr>
              <w:t xml:space="preserve"> </w:t>
            </w:r>
            <w:proofErr w:type="spellStart"/>
            <w:r w:rsidRPr="003211E6">
              <w:rPr>
                <w:rFonts w:ascii="Garamond" w:hAnsi="Garamond"/>
                <w:sz w:val="28"/>
                <w:szCs w:val="28"/>
              </w:rPr>
              <w:t>dagh</w:t>
            </w:r>
            <w:proofErr w:type="spellEnd"/>
            <w:r w:rsidRPr="003211E6">
              <w:rPr>
                <w:rFonts w:ascii="Garamond" w:hAnsi="Garamond"/>
                <w:sz w:val="28"/>
                <w:szCs w:val="28"/>
              </w:rPr>
              <w:t xml:space="preserve"> </w:t>
            </w:r>
            <w:proofErr w:type="spellStart"/>
            <w:r w:rsidRPr="003211E6">
              <w:rPr>
                <w:rFonts w:ascii="Garamond" w:hAnsi="Garamond"/>
                <w:sz w:val="28"/>
                <w:szCs w:val="28"/>
              </w:rPr>
              <w:t>Creestee</w:t>
            </w:r>
            <w:proofErr w:type="spellEnd"/>
            <w:r w:rsidRPr="003211E6">
              <w:rPr>
                <w:rFonts w:ascii="Garamond" w:hAnsi="Garamond"/>
                <w:sz w:val="28"/>
                <w:szCs w:val="28"/>
              </w:rPr>
              <w:t xml:space="preserve"> </w:t>
            </w:r>
            <w:proofErr w:type="spellStart"/>
            <w:r w:rsidRPr="003211E6">
              <w:rPr>
                <w:rFonts w:ascii="Garamond" w:hAnsi="Garamond"/>
                <w:sz w:val="28"/>
                <w:szCs w:val="28"/>
              </w:rPr>
              <w:t>gys</w:t>
            </w:r>
            <w:proofErr w:type="spellEnd"/>
            <w:r w:rsidRPr="003211E6">
              <w:rPr>
                <w:rFonts w:ascii="Garamond" w:hAnsi="Garamond"/>
                <w:sz w:val="28"/>
                <w:szCs w:val="28"/>
              </w:rPr>
              <w:t xml:space="preserve"> Leigh </w:t>
            </w:r>
            <w:proofErr w:type="spellStart"/>
            <w:r w:rsidRPr="003211E6">
              <w:rPr>
                <w:rFonts w:ascii="Garamond" w:hAnsi="Garamond"/>
                <w:sz w:val="28"/>
                <w:szCs w:val="28"/>
              </w:rPr>
              <w:t>Peccaghyn</w:t>
            </w:r>
            <w:proofErr w:type="spellEnd"/>
            <w:r w:rsidRPr="003211E6">
              <w:rPr>
                <w:rFonts w:ascii="Garamond" w:hAnsi="Garamond"/>
                <w:sz w:val="28"/>
                <w:szCs w:val="28"/>
              </w:rPr>
              <w:t xml:space="preserve">, </w:t>
            </w:r>
            <w:proofErr w:type="spellStart"/>
            <w:r w:rsidRPr="003211E6">
              <w:rPr>
                <w:rFonts w:ascii="Garamond" w:hAnsi="Garamond"/>
                <w:sz w:val="28"/>
                <w:szCs w:val="28"/>
              </w:rPr>
              <w:t>gys</w:t>
            </w:r>
            <w:proofErr w:type="spellEnd"/>
            <w:r w:rsidRPr="003211E6">
              <w:rPr>
                <w:rFonts w:ascii="Garamond" w:hAnsi="Garamond"/>
                <w:sz w:val="28"/>
                <w:szCs w:val="28"/>
              </w:rPr>
              <w:t xml:space="preserve"> </w:t>
            </w:r>
            <w:proofErr w:type="spellStart"/>
            <w:r w:rsidRPr="003211E6">
              <w:rPr>
                <w:rFonts w:ascii="Garamond" w:hAnsi="Garamond"/>
                <w:sz w:val="28"/>
                <w:szCs w:val="28"/>
              </w:rPr>
              <w:t>Graih</w:t>
            </w:r>
            <w:proofErr w:type="spellEnd"/>
            <w:r w:rsidRPr="003211E6">
              <w:rPr>
                <w:rFonts w:ascii="Garamond" w:hAnsi="Garamond"/>
                <w:sz w:val="28"/>
                <w:szCs w:val="28"/>
              </w:rPr>
              <w:t xml:space="preserve"> Yee, </w:t>
            </w:r>
            <w:proofErr w:type="spellStart"/>
            <w:r w:rsidRPr="003211E6">
              <w:rPr>
                <w:rFonts w:ascii="Garamond" w:hAnsi="Garamond"/>
                <w:sz w:val="28"/>
                <w:szCs w:val="28"/>
              </w:rPr>
              <w:t>gys</w:t>
            </w:r>
            <w:proofErr w:type="spellEnd"/>
            <w:r w:rsidRPr="003211E6">
              <w:rPr>
                <w:rFonts w:ascii="Garamond" w:hAnsi="Garamond"/>
                <w:sz w:val="28"/>
                <w:szCs w:val="28"/>
              </w:rPr>
              <w:t xml:space="preserve"> </w:t>
            </w:r>
            <w:proofErr w:type="spellStart"/>
            <w:r w:rsidRPr="003211E6">
              <w:rPr>
                <w:rFonts w:ascii="Garamond" w:hAnsi="Garamond"/>
                <w:sz w:val="28"/>
                <w:szCs w:val="28"/>
              </w:rPr>
              <w:lastRenderedPageBreak/>
              <w:t>Toilchinys</w:t>
            </w:r>
            <w:proofErr w:type="spellEnd"/>
            <w:r w:rsidRPr="003211E6">
              <w:rPr>
                <w:rFonts w:ascii="Garamond" w:hAnsi="Garamond"/>
                <w:sz w:val="28"/>
                <w:szCs w:val="28"/>
              </w:rPr>
              <w:t xml:space="preserve"> </w:t>
            </w:r>
            <w:proofErr w:type="spellStart"/>
            <w:r w:rsidRPr="003211E6">
              <w:rPr>
                <w:rFonts w:ascii="Garamond" w:hAnsi="Garamond"/>
                <w:sz w:val="28"/>
                <w:szCs w:val="28"/>
              </w:rPr>
              <w:t>Chreest</w:t>
            </w:r>
            <w:proofErr w:type="spellEnd"/>
            <w:r w:rsidRPr="003211E6">
              <w:rPr>
                <w:rFonts w:ascii="Garamond" w:hAnsi="Garamond"/>
                <w:sz w:val="28"/>
                <w:szCs w:val="28"/>
              </w:rPr>
              <w:t xml:space="preserve">, </w:t>
            </w:r>
            <w:proofErr w:type="spellStart"/>
            <w:r w:rsidRPr="003211E6">
              <w:rPr>
                <w:rFonts w:ascii="Garamond" w:hAnsi="Garamond"/>
                <w:sz w:val="28"/>
                <w:szCs w:val="28"/>
              </w:rPr>
              <w:t>gys</w:t>
            </w:r>
            <w:proofErr w:type="spellEnd"/>
            <w:r w:rsidRPr="003211E6">
              <w:rPr>
                <w:rFonts w:ascii="Garamond" w:hAnsi="Garamond"/>
                <w:sz w:val="28"/>
                <w:szCs w:val="28"/>
              </w:rPr>
              <w:t xml:space="preserve"> </w:t>
            </w:r>
            <w:proofErr w:type="spellStart"/>
            <w:r w:rsidRPr="003211E6">
              <w:rPr>
                <w:rFonts w:ascii="Garamond" w:hAnsi="Garamond"/>
                <w:sz w:val="28"/>
                <w:szCs w:val="28"/>
              </w:rPr>
              <w:t>sheshaght</w:t>
            </w:r>
            <w:proofErr w:type="spellEnd"/>
            <w:r w:rsidRPr="003211E6">
              <w:rPr>
                <w:rFonts w:ascii="Garamond" w:hAnsi="Garamond"/>
                <w:sz w:val="28"/>
                <w:szCs w:val="28"/>
              </w:rPr>
              <w:t xml:space="preserve"> y </w:t>
            </w:r>
            <w:proofErr w:type="spellStart"/>
            <w:r w:rsidRPr="003211E6">
              <w:rPr>
                <w:rFonts w:ascii="Garamond" w:hAnsi="Garamond"/>
                <w:sz w:val="28"/>
                <w:szCs w:val="28"/>
              </w:rPr>
              <w:t>Spyrryd</w:t>
            </w:r>
            <w:proofErr w:type="spellEnd"/>
            <w:r w:rsidRPr="003211E6">
              <w:rPr>
                <w:rFonts w:ascii="Garamond" w:hAnsi="Garamond"/>
                <w:sz w:val="28"/>
                <w:szCs w:val="28"/>
              </w:rPr>
              <w:t xml:space="preserve"> </w:t>
            </w:r>
            <w:proofErr w:type="spellStart"/>
            <w:r w:rsidRPr="003211E6">
              <w:rPr>
                <w:rFonts w:ascii="Garamond" w:hAnsi="Garamond"/>
                <w:sz w:val="28"/>
                <w:szCs w:val="28"/>
              </w:rPr>
              <w:t>noo</w:t>
            </w:r>
            <w:proofErr w:type="spellEnd"/>
            <w:r w:rsidRPr="003211E6">
              <w:rPr>
                <w:rFonts w:ascii="Garamond" w:hAnsi="Garamond"/>
                <w:sz w:val="28"/>
                <w:szCs w:val="28"/>
              </w:rPr>
              <w:t xml:space="preserve"> as </w:t>
            </w:r>
            <w:proofErr w:type="spellStart"/>
            <w:r w:rsidRPr="003211E6">
              <w:rPr>
                <w:rFonts w:ascii="Garamond" w:hAnsi="Garamond"/>
                <w:sz w:val="28"/>
                <w:szCs w:val="28"/>
              </w:rPr>
              <w:t>gys</w:t>
            </w:r>
            <w:proofErr w:type="spellEnd"/>
            <w:r w:rsidRPr="003211E6">
              <w:rPr>
                <w:rFonts w:ascii="Garamond" w:hAnsi="Garamond"/>
                <w:sz w:val="28"/>
                <w:szCs w:val="28"/>
              </w:rPr>
              <w:t xml:space="preserve"> </w:t>
            </w:r>
            <w:proofErr w:type="spellStart"/>
            <w:r w:rsidRPr="003211E6">
              <w:rPr>
                <w:rFonts w:ascii="Garamond" w:hAnsi="Garamond"/>
                <w:sz w:val="28"/>
                <w:szCs w:val="28"/>
              </w:rPr>
              <w:t>shirveish</w:t>
            </w:r>
            <w:proofErr w:type="spellEnd"/>
            <w:r w:rsidRPr="003211E6">
              <w:rPr>
                <w:rFonts w:ascii="Garamond" w:hAnsi="Garamond"/>
                <w:sz w:val="28"/>
                <w:szCs w:val="28"/>
              </w:rPr>
              <w:t xml:space="preserve"> </w:t>
            </w:r>
            <w:proofErr w:type="spellStart"/>
            <w:r w:rsidRPr="003211E6">
              <w:rPr>
                <w:rFonts w:ascii="Garamond" w:hAnsi="Garamond"/>
                <w:sz w:val="28"/>
                <w:szCs w:val="28"/>
              </w:rPr>
              <w:t>ny</w:t>
            </w:r>
            <w:proofErr w:type="spellEnd"/>
            <w:r w:rsidRPr="003211E6">
              <w:rPr>
                <w:rFonts w:ascii="Garamond" w:hAnsi="Garamond"/>
                <w:sz w:val="28"/>
                <w:szCs w:val="28"/>
              </w:rPr>
              <w:t xml:space="preserve"> </w:t>
            </w:r>
            <w:proofErr w:type="spellStart"/>
            <w:r w:rsidRPr="003211E6">
              <w:rPr>
                <w:rFonts w:ascii="Garamond" w:hAnsi="Garamond"/>
                <w:sz w:val="28"/>
                <w:szCs w:val="28"/>
              </w:rPr>
              <w:t>Ainlyn</w:t>
            </w:r>
            <w:proofErr w:type="spellEnd"/>
            <w:r w:rsidRPr="003211E6">
              <w:rPr>
                <w:rFonts w:ascii="Garamond" w:hAnsi="Garamond"/>
                <w:sz w:val="28"/>
                <w:szCs w:val="28"/>
              </w:rPr>
              <w:t xml:space="preserve"> </w:t>
            </w:r>
            <w:proofErr w:type="spellStart"/>
            <w:r w:rsidRPr="003211E6">
              <w:rPr>
                <w:rFonts w:ascii="Garamond" w:hAnsi="Garamond"/>
                <w:sz w:val="28"/>
                <w:szCs w:val="28"/>
              </w:rPr>
              <w:t>cashrick</w:t>
            </w:r>
            <w:proofErr w:type="spellEnd"/>
            <w:r w:rsidRPr="003211E6">
              <w:rPr>
                <w:rFonts w:ascii="Garamond" w:hAnsi="Garamond"/>
                <w:sz w:val="28"/>
                <w:szCs w:val="28"/>
              </w:rPr>
              <w:t xml:space="preserve">. </w:t>
            </w:r>
          </w:p>
        </w:tc>
        <w:tc>
          <w:tcPr>
            <w:tcW w:w="0" w:type="auto"/>
          </w:tcPr>
          <w:p w14:paraId="112A4E6C" w14:textId="77777777" w:rsidR="00522C6B" w:rsidRPr="00472FF6" w:rsidRDefault="00522C6B" w:rsidP="00DB60C3">
            <w:pPr>
              <w:pStyle w:val="ListParagraph"/>
              <w:ind w:left="0" w:firstLine="227"/>
              <w:jc w:val="both"/>
              <w:rPr>
                <w:rFonts w:ascii="Garamond" w:hAnsi="Garamond" w:cs="Times New Roman"/>
                <w:i/>
                <w:sz w:val="28"/>
              </w:rPr>
            </w:pPr>
            <w:r w:rsidRPr="00472FF6">
              <w:rPr>
                <w:rFonts w:ascii="Garamond" w:hAnsi="Garamond" w:cs="Times New Roman"/>
                <w:sz w:val="28"/>
              </w:rPr>
              <w:lastRenderedPageBreak/>
              <w:t xml:space="preserve">A. </w:t>
            </w:r>
            <w:r w:rsidRPr="00472FF6">
              <w:rPr>
                <w:rFonts w:ascii="Garamond" w:hAnsi="Garamond" w:cs="Times New Roman"/>
                <w:i/>
                <w:sz w:val="28"/>
              </w:rPr>
              <w:t>That all true Christians</w:t>
            </w:r>
            <w:r w:rsidRPr="00472FF6">
              <w:rPr>
                <w:rFonts w:ascii="Garamond" w:hAnsi="Garamond" w:cs="Times New Roman"/>
                <w:sz w:val="28"/>
              </w:rPr>
              <w:t xml:space="preserve">, called Saints, </w:t>
            </w:r>
            <w:r w:rsidRPr="00472FF6">
              <w:rPr>
                <w:rFonts w:ascii="Garamond" w:hAnsi="Garamond" w:cs="Times New Roman"/>
                <w:i/>
                <w:sz w:val="28"/>
              </w:rPr>
              <w:t>that is, People</w:t>
            </w:r>
            <w:r w:rsidRPr="00472FF6">
              <w:rPr>
                <w:rFonts w:ascii="Garamond" w:hAnsi="Garamond" w:cs="Times New Roman"/>
                <w:sz w:val="28"/>
              </w:rPr>
              <w:t xml:space="preserve"> Dedicated to God, </w:t>
            </w:r>
            <w:r w:rsidRPr="00472FF6">
              <w:rPr>
                <w:rFonts w:ascii="Garamond" w:hAnsi="Garamond" w:cs="Times New Roman"/>
                <w:i/>
                <w:sz w:val="28"/>
              </w:rPr>
              <w:t xml:space="preserve">are </w:t>
            </w:r>
            <w:r w:rsidR="003647C3" w:rsidRPr="00472FF6">
              <w:rPr>
                <w:rFonts w:ascii="Garamond" w:hAnsi="Garamond" w:cs="Times New Roman"/>
                <w:i/>
                <w:sz w:val="28"/>
              </w:rPr>
              <w:t xml:space="preserve">One </w:t>
            </w:r>
            <w:r w:rsidRPr="00472FF6">
              <w:rPr>
                <w:rFonts w:ascii="Garamond" w:hAnsi="Garamond" w:cs="Times New Roman"/>
                <w:i/>
                <w:sz w:val="28"/>
              </w:rPr>
              <w:t>Body, having</w:t>
            </w:r>
            <w:r w:rsidRPr="00472FF6">
              <w:rPr>
                <w:rFonts w:ascii="Garamond" w:hAnsi="Garamond" w:cs="Times New Roman"/>
                <w:sz w:val="28"/>
              </w:rPr>
              <w:t xml:space="preserve"> One head, One Faith, One Hope, One Baptism. </w:t>
            </w:r>
            <w:r w:rsidRPr="00472FF6">
              <w:rPr>
                <w:rFonts w:ascii="Garamond" w:hAnsi="Garamond" w:cs="Times New Roman"/>
                <w:i/>
                <w:sz w:val="28"/>
              </w:rPr>
              <w:t>And, therefore, every true Christian hath an Interest in the Prayers and Charities of the whole Church, and a right to all its Privileges.</w:t>
            </w:r>
            <w:r w:rsidRPr="00472FF6">
              <w:rPr>
                <w:rFonts w:ascii="Garamond" w:hAnsi="Garamond" w:cs="Times New Roman"/>
                <w:sz w:val="28"/>
              </w:rPr>
              <w:t xml:space="preserve"> </w:t>
            </w:r>
            <w:r w:rsidRPr="00472FF6">
              <w:rPr>
                <w:rFonts w:ascii="Garamond" w:hAnsi="Garamond" w:cs="Times New Roman"/>
                <w:i/>
                <w:sz w:val="28"/>
              </w:rPr>
              <w:t>That is, every Christian hath a right to the Forgiv</w:t>
            </w:r>
            <w:r w:rsidR="003647C3">
              <w:rPr>
                <w:rFonts w:ascii="Garamond" w:hAnsi="Garamond" w:cs="Times New Roman"/>
                <w:i/>
                <w:sz w:val="28"/>
              </w:rPr>
              <w:t>e</w:t>
            </w:r>
            <w:r w:rsidRPr="00472FF6">
              <w:rPr>
                <w:rFonts w:ascii="Garamond" w:hAnsi="Garamond" w:cs="Times New Roman"/>
                <w:i/>
                <w:sz w:val="28"/>
              </w:rPr>
              <w:t xml:space="preserve">ness of Sins, the Love of God, the Merits of Christ, the Fellowship of the Holy </w:t>
            </w:r>
            <w:r w:rsidRPr="00472FF6">
              <w:rPr>
                <w:rFonts w:ascii="Garamond" w:hAnsi="Garamond" w:cs="Times New Roman"/>
                <w:i/>
                <w:sz w:val="28"/>
              </w:rPr>
              <w:lastRenderedPageBreak/>
              <w:t>Ghost, and the Ministry of the Holy Angels.</w:t>
            </w:r>
          </w:p>
        </w:tc>
        <w:tc>
          <w:tcPr>
            <w:tcW w:w="0" w:type="auto"/>
          </w:tcPr>
          <w:p w14:paraId="1F0F4826" w14:textId="77777777" w:rsidR="00522C6B" w:rsidRPr="008A3D8D" w:rsidRDefault="00522C6B" w:rsidP="00C82D1A">
            <w:pPr>
              <w:pStyle w:val="ListParagraph"/>
              <w:ind w:left="0"/>
              <w:rPr>
                <w:rFonts w:ascii="Garamond" w:hAnsi="Garamond" w:cs="Times New Roman"/>
                <w:sz w:val="20"/>
                <w:szCs w:val="20"/>
              </w:rPr>
            </w:pPr>
          </w:p>
        </w:tc>
      </w:tr>
      <w:tr w:rsidR="00522C6B" w:rsidRPr="00472FF6" w14:paraId="5016F439" w14:textId="77777777" w:rsidTr="00C82D1A">
        <w:tc>
          <w:tcPr>
            <w:tcW w:w="0" w:type="auto"/>
          </w:tcPr>
          <w:p w14:paraId="1019A741" w14:textId="77777777" w:rsidR="00522C6B" w:rsidRPr="003211E6" w:rsidRDefault="00522C6B" w:rsidP="00DB60C3">
            <w:pPr>
              <w:pStyle w:val="CM3"/>
              <w:widowControl/>
              <w:spacing w:line="240" w:lineRule="auto"/>
              <w:ind w:firstLine="227"/>
              <w:contextualSpacing/>
              <w:jc w:val="both"/>
              <w:rPr>
                <w:rFonts w:ascii="Garamond" w:hAnsi="Garamond"/>
                <w:sz w:val="28"/>
                <w:szCs w:val="28"/>
              </w:rPr>
            </w:pPr>
            <w:proofErr w:type="spellStart"/>
            <w:r w:rsidRPr="003211E6">
              <w:rPr>
                <w:rFonts w:ascii="Garamond" w:hAnsi="Garamond"/>
                <w:sz w:val="28"/>
                <w:szCs w:val="28"/>
              </w:rPr>
              <w:t>Vei</w:t>
            </w:r>
            <w:r w:rsidRPr="003211E6">
              <w:rPr>
                <w:rFonts w:ascii="Garamond" w:hAnsi="Garamond"/>
                <w:i/>
                <w:sz w:val="28"/>
                <w:szCs w:val="28"/>
              </w:rPr>
              <w:t>h</w:t>
            </w:r>
            <w:proofErr w:type="spellEnd"/>
            <w:r w:rsidRPr="003211E6">
              <w:rPr>
                <w:rFonts w:ascii="Garamond" w:hAnsi="Garamond"/>
                <w:sz w:val="28"/>
                <w:szCs w:val="28"/>
              </w:rPr>
              <w:t xml:space="preserve"> </w:t>
            </w:r>
            <w:proofErr w:type="spellStart"/>
            <w:r w:rsidRPr="003211E6">
              <w:rPr>
                <w:rFonts w:ascii="Garamond" w:hAnsi="Garamond"/>
                <w:sz w:val="28"/>
                <w:szCs w:val="28"/>
              </w:rPr>
              <w:t>shoh</w:t>
            </w:r>
            <w:proofErr w:type="spellEnd"/>
            <w:r w:rsidRPr="003211E6">
              <w:rPr>
                <w:rFonts w:ascii="Garamond" w:hAnsi="Garamond"/>
                <w:sz w:val="28"/>
                <w:szCs w:val="28"/>
              </w:rPr>
              <w:t xml:space="preserve"> </w:t>
            </w:r>
            <w:proofErr w:type="spellStart"/>
            <w:r w:rsidRPr="003211E6">
              <w:rPr>
                <w:rFonts w:ascii="Garamond" w:hAnsi="Garamond"/>
                <w:sz w:val="28"/>
                <w:szCs w:val="28"/>
              </w:rPr>
              <w:t>t’ow</w:t>
            </w:r>
            <w:proofErr w:type="spellEnd"/>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chur </w:t>
            </w:r>
            <w:proofErr w:type="spellStart"/>
            <w:r w:rsidRPr="003211E6">
              <w:rPr>
                <w:rFonts w:ascii="Garamond" w:hAnsi="Garamond"/>
                <w:sz w:val="28"/>
                <w:szCs w:val="28"/>
              </w:rPr>
              <w:t>tastey</w:t>
            </w:r>
            <w:proofErr w:type="spellEnd"/>
            <w:r w:rsidRPr="003211E6">
              <w:rPr>
                <w:rFonts w:ascii="Garamond" w:hAnsi="Garamond"/>
                <w:sz w:val="28"/>
                <w:szCs w:val="28"/>
              </w:rPr>
              <w:t xml:space="preserve"> </w:t>
            </w:r>
            <w:proofErr w:type="spellStart"/>
            <w:r w:rsidRPr="003211E6">
              <w:rPr>
                <w:rFonts w:ascii="Garamond" w:hAnsi="Garamond"/>
                <w:sz w:val="28"/>
                <w:szCs w:val="28"/>
              </w:rPr>
              <w:t>cre’n</w:t>
            </w:r>
            <w:proofErr w:type="spellEnd"/>
            <w:r w:rsidRPr="003211E6">
              <w:rPr>
                <w:rFonts w:ascii="Garamond" w:hAnsi="Garamond"/>
                <w:sz w:val="28"/>
                <w:szCs w:val="28"/>
              </w:rPr>
              <w:t xml:space="preserve"> </w:t>
            </w:r>
            <w:proofErr w:type="spellStart"/>
            <w:r w:rsidRPr="003211E6">
              <w:rPr>
                <w:rFonts w:ascii="Garamond" w:hAnsi="Garamond"/>
                <w:sz w:val="28"/>
                <w:szCs w:val="28"/>
              </w:rPr>
              <w:t>stayd</w:t>
            </w:r>
            <w:proofErr w:type="spellEnd"/>
            <w:r w:rsidRPr="003211E6">
              <w:rPr>
                <w:rFonts w:ascii="Garamond" w:hAnsi="Garamond"/>
                <w:sz w:val="28"/>
                <w:szCs w:val="28"/>
              </w:rPr>
              <w:t xml:space="preserve"> </w:t>
            </w:r>
            <w:proofErr w:type="spellStart"/>
            <w:r w:rsidRPr="003211E6">
              <w:rPr>
                <w:rFonts w:ascii="Garamond" w:hAnsi="Garamond"/>
                <w:sz w:val="28"/>
                <w:szCs w:val="28"/>
              </w:rPr>
              <w:t>trimshagh</w:t>
            </w:r>
            <w:proofErr w:type="spellEnd"/>
            <w:r w:rsidRPr="003211E6">
              <w:rPr>
                <w:rFonts w:ascii="Garamond" w:hAnsi="Garamond"/>
                <w:sz w:val="28"/>
                <w:szCs w:val="28"/>
              </w:rPr>
              <w:t xml:space="preserve"> eh, </w:t>
            </w:r>
            <w:proofErr w:type="spellStart"/>
            <w:r w:rsidRPr="003211E6">
              <w:rPr>
                <w:rFonts w:ascii="Garamond" w:hAnsi="Garamond"/>
                <w:i/>
                <w:sz w:val="28"/>
                <w:szCs w:val="28"/>
              </w:rPr>
              <w:t>dy</w:t>
            </w:r>
            <w:proofErr w:type="spellEnd"/>
            <w:r w:rsidRPr="003211E6">
              <w:rPr>
                <w:rFonts w:ascii="Garamond" w:hAnsi="Garamond"/>
                <w:i/>
                <w:sz w:val="28"/>
                <w:szCs w:val="28"/>
              </w:rPr>
              <w:t xml:space="preserve"> </w:t>
            </w:r>
            <w:proofErr w:type="spellStart"/>
            <w:r w:rsidRPr="003211E6">
              <w:rPr>
                <w:rFonts w:ascii="Garamond" w:hAnsi="Garamond"/>
                <w:i/>
                <w:sz w:val="28"/>
                <w:szCs w:val="28"/>
              </w:rPr>
              <w:t>ve</w:t>
            </w:r>
            <w:proofErr w:type="spellEnd"/>
            <w:r w:rsidRPr="003211E6">
              <w:rPr>
                <w:rFonts w:ascii="Garamond" w:hAnsi="Garamond"/>
                <w:i/>
                <w:sz w:val="28"/>
                <w:szCs w:val="28"/>
              </w:rPr>
              <w:t xml:space="preserve"> ass y </w:t>
            </w:r>
            <w:proofErr w:type="spellStart"/>
            <w:r w:rsidRPr="003211E6">
              <w:rPr>
                <w:rFonts w:ascii="Garamond" w:hAnsi="Garamond"/>
                <w:i/>
                <w:sz w:val="28"/>
                <w:szCs w:val="28"/>
              </w:rPr>
              <w:t>Cheshaght</w:t>
            </w:r>
            <w:proofErr w:type="spellEnd"/>
            <w:r w:rsidRPr="003211E6">
              <w:rPr>
                <w:rFonts w:ascii="Garamond" w:hAnsi="Garamond"/>
                <w:i/>
                <w:sz w:val="28"/>
                <w:szCs w:val="28"/>
              </w:rPr>
              <w:t xml:space="preserve"> </w:t>
            </w:r>
            <w:proofErr w:type="spellStart"/>
            <w:r w:rsidRPr="003211E6">
              <w:rPr>
                <w:rFonts w:ascii="Garamond" w:hAnsi="Garamond"/>
                <w:i/>
                <w:sz w:val="28"/>
                <w:szCs w:val="28"/>
              </w:rPr>
              <w:t>shoh</w:t>
            </w:r>
            <w:proofErr w:type="spellEnd"/>
            <w:r w:rsidRPr="003211E6">
              <w:rPr>
                <w:rFonts w:ascii="Garamond" w:hAnsi="Garamond"/>
                <w:sz w:val="28"/>
                <w:szCs w:val="28"/>
              </w:rPr>
              <w:t xml:space="preserve">, </w:t>
            </w:r>
            <w:proofErr w:type="spellStart"/>
            <w:r w:rsidRPr="003211E6">
              <w:rPr>
                <w:rFonts w:ascii="Garamond" w:hAnsi="Garamond"/>
                <w:sz w:val="28"/>
                <w:szCs w:val="28"/>
              </w:rPr>
              <w:t>ny</w:t>
            </w:r>
            <w:proofErr w:type="spellEnd"/>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w:t>
            </w:r>
            <w:proofErr w:type="spellStart"/>
            <w:r w:rsidRPr="003211E6">
              <w:rPr>
                <w:rFonts w:ascii="Garamond" w:hAnsi="Garamond"/>
                <w:sz w:val="28"/>
                <w:szCs w:val="28"/>
              </w:rPr>
              <w:t>ve</w:t>
            </w:r>
            <w:proofErr w:type="spellEnd"/>
            <w:r w:rsidRPr="003211E6">
              <w:rPr>
                <w:rFonts w:ascii="Garamond" w:hAnsi="Garamond"/>
                <w:sz w:val="28"/>
                <w:szCs w:val="28"/>
              </w:rPr>
              <w:t xml:space="preserve"> </w:t>
            </w:r>
            <w:proofErr w:type="spellStart"/>
            <w:r w:rsidRPr="003211E6">
              <w:rPr>
                <w:rFonts w:ascii="Garamond" w:hAnsi="Garamond"/>
                <w:sz w:val="28"/>
                <w:szCs w:val="28"/>
              </w:rPr>
              <w:t>jeh’n</w:t>
            </w:r>
            <w:proofErr w:type="spellEnd"/>
            <w:r w:rsidRPr="003211E6">
              <w:rPr>
                <w:rFonts w:ascii="Garamond" w:hAnsi="Garamond"/>
                <w:sz w:val="28"/>
                <w:szCs w:val="28"/>
              </w:rPr>
              <w:t xml:space="preserve"> </w:t>
            </w:r>
            <w:proofErr w:type="spellStart"/>
            <w:r w:rsidRPr="003211E6">
              <w:rPr>
                <w:rFonts w:ascii="Garamond" w:hAnsi="Garamond"/>
                <w:sz w:val="28"/>
                <w:szCs w:val="28"/>
              </w:rPr>
              <w:t>earoo</w:t>
            </w:r>
            <w:proofErr w:type="spellEnd"/>
            <w:r w:rsidRPr="003211E6">
              <w:rPr>
                <w:rFonts w:ascii="Garamond" w:hAnsi="Garamond"/>
                <w:sz w:val="28"/>
                <w:szCs w:val="28"/>
              </w:rPr>
              <w:t xml:space="preserve"> </w:t>
            </w:r>
            <w:proofErr w:type="spellStart"/>
            <w:r w:rsidRPr="003211E6">
              <w:rPr>
                <w:rFonts w:ascii="Garamond" w:hAnsi="Garamond"/>
                <w:sz w:val="28"/>
                <w:szCs w:val="28"/>
              </w:rPr>
              <w:t>ocsyn</w:t>
            </w:r>
            <w:proofErr w:type="spellEnd"/>
            <w:r w:rsidRPr="003211E6">
              <w:rPr>
                <w:rFonts w:ascii="Garamond" w:hAnsi="Garamond"/>
                <w:sz w:val="28"/>
                <w:szCs w:val="28"/>
              </w:rPr>
              <w:t xml:space="preserve"> </w:t>
            </w:r>
            <w:proofErr w:type="spellStart"/>
            <w:r w:rsidRPr="003211E6">
              <w:rPr>
                <w:rFonts w:ascii="Garamond" w:hAnsi="Garamond"/>
                <w:sz w:val="28"/>
                <w:szCs w:val="28"/>
              </w:rPr>
              <w:t>nagh</w:t>
            </w:r>
            <w:proofErr w:type="spellEnd"/>
            <w:r w:rsidRPr="003211E6">
              <w:rPr>
                <w:rFonts w:ascii="Garamond" w:hAnsi="Garamond"/>
                <w:sz w:val="28"/>
                <w:szCs w:val="28"/>
              </w:rPr>
              <w:t xml:space="preserve"> </w:t>
            </w:r>
            <w:proofErr w:type="spellStart"/>
            <w:r w:rsidRPr="003211E6">
              <w:rPr>
                <w:rFonts w:ascii="Garamond" w:hAnsi="Garamond"/>
                <w:sz w:val="28"/>
                <w:szCs w:val="28"/>
              </w:rPr>
              <w:t>vel</w:t>
            </w:r>
            <w:proofErr w:type="spellEnd"/>
            <w:r w:rsidRPr="003211E6">
              <w:rPr>
                <w:rFonts w:ascii="Garamond" w:hAnsi="Garamond"/>
                <w:sz w:val="28"/>
                <w:szCs w:val="28"/>
              </w:rPr>
              <w:t xml:space="preserve"> </w:t>
            </w:r>
            <w:proofErr w:type="spellStart"/>
            <w:r w:rsidRPr="003211E6">
              <w:rPr>
                <w:rFonts w:ascii="Garamond" w:hAnsi="Garamond"/>
                <w:i/>
                <w:sz w:val="28"/>
                <w:szCs w:val="28"/>
              </w:rPr>
              <w:t>enmyssit</w:t>
            </w:r>
            <w:proofErr w:type="spellEnd"/>
            <w:r w:rsidRPr="003211E6">
              <w:rPr>
                <w:rFonts w:ascii="Garamond" w:hAnsi="Garamond"/>
                <w:i/>
                <w:sz w:val="28"/>
                <w:szCs w:val="28"/>
              </w:rPr>
              <w:t xml:space="preserve"> </w:t>
            </w:r>
            <w:proofErr w:type="spellStart"/>
            <w:r w:rsidRPr="003211E6">
              <w:rPr>
                <w:rFonts w:ascii="Garamond" w:hAnsi="Garamond"/>
                <w:i/>
                <w:sz w:val="28"/>
                <w:szCs w:val="28"/>
              </w:rPr>
              <w:t>Nooghyn</w:t>
            </w:r>
            <w:proofErr w:type="spellEnd"/>
            <w:r w:rsidRPr="003211E6">
              <w:rPr>
                <w:rFonts w:ascii="Garamond" w:hAnsi="Garamond"/>
                <w:sz w:val="28"/>
                <w:szCs w:val="28"/>
              </w:rPr>
              <w:t xml:space="preserve">, ta </w:t>
            </w:r>
            <w:proofErr w:type="spellStart"/>
            <w:r w:rsidRPr="003211E6">
              <w:rPr>
                <w:rFonts w:ascii="Garamond" w:hAnsi="Garamond"/>
                <w:sz w:val="28"/>
                <w:szCs w:val="28"/>
              </w:rPr>
              <w:t>shen</w:t>
            </w:r>
            <w:proofErr w:type="spellEnd"/>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w:t>
            </w:r>
            <w:proofErr w:type="spellStart"/>
            <w:r w:rsidRPr="003211E6">
              <w:rPr>
                <w:rFonts w:ascii="Garamond" w:hAnsi="Garamond"/>
                <w:sz w:val="28"/>
                <w:szCs w:val="28"/>
              </w:rPr>
              <w:t>ghra</w:t>
            </w:r>
            <w:proofErr w:type="spellEnd"/>
            <w:r w:rsidRPr="003211E6">
              <w:rPr>
                <w:rFonts w:ascii="Garamond" w:hAnsi="Garamond"/>
                <w:sz w:val="28"/>
                <w:szCs w:val="28"/>
              </w:rPr>
              <w:t xml:space="preserve">, </w:t>
            </w:r>
            <w:proofErr w:type="spellStart"/>
            <w:r w:rsidRPr="003211E6">
              <w:rPr>
                <w:rFonts w:ascii="Garamond" w:hAnsi="Garamond"/>
                <w:sz w:val="28"/>
                <w:szCs w:val="28"/>
              </w:rPr>
              <w:t>nagh</w:t>
            </w:r>
            <w:proofErr w:type="spellEnd"/>
            <w:r w:rsidRPr="003211E6">
              <w:rPr>
                <w:rFonts w:ascii="Garamond" w:hAnsi="Garamond"/>
                <w:sz w:val="28"/>
                <w:szCs w:val="28"/>
              </w:rPr>
              <w:t xml:space="preserve"> </w:t>
            </w:r>
            <w:proofErr w:type="spellStart"/>
            <w:r w:rsidRPr="003211E6">
              <w:rPr>
                <w:rFonts w:ascii="Garamond" w:hAnsi="Garamond"/>
                <w:sz w:val="28"/>
                <w:szCs w:val="28"/>
              </w:rPr>
              <w:t>vel</w:t>
            </w:r>
            <w:proofErr w:type="spellEnd"/>
            <w:r w:rsidRPr="003211E6">
              <w:rPr>
                <w:rFonts w:ascii="Garamond" w:hAnsi="Garamond"/>
                <w:sz w:val="28"/>
                <w:szCs w:val="28"/>
              </w:rPr>
              <w:t xml:space="preserve"> </w:t>
            </w:r>
            <w:proofErr w:type="spellStart"/>
            <w:r w:rsidRPr="003211E6">
              <w:rPr>
                <w:rFonts w:ascii="Garamond" w:hAnsi="Garamond"/>
                <w:sz w:val="28"/>
                <w:szCs w:val="28"/>
              </w:rPr>
              <w:t>leeideil</w:t>
            </w:r>
            <w:proofErr w:type="spellEnd"/>
            <w:r w:rsidRPr="003211E6">
              <w:rPr>
                <w:rFonts w:ascii="Garamond" w:hAnsi="Garamond"/>
                <w:sz w:val="28"/>
                <w:szCs w:val="28"/>
              </w:rPr>
              <w:t xml:space="preserve"> </w:t>
            </w:r>
            <w:proofErr w:type="spellStart"/>
            <w:r w:rsidRPr="003211E6">
              <w:rPr>
                <w:rFonts w:ascii="Garamond" w:hAnsi="Garamond"/>
                <w:sz w:val="28"/>
                <w:szCs w:val="28"/>
              </w:rPr>
              <w:t>nyn</w:t>
            </w:r>
            <w:proofErr w:type="spellEnd"/>
            <w:r w:rsidRPr="003211E6">
              <w:rPr>
                <w:rFonts w:ascii="Garamond" w:hAnsi="Garamond"/>
                <w:sz w:val="28"/>
                <w:szCs w:val="28"/>
              </w:rPr>
              <w:t xml:space="preserve"> </w:t>
            </w:r>
            <w:proofErr w:type="spellStart"/>
            <w:r w:rsidRPr="003211E6">
              <w:rPr>
                <w:rFonts w:ascii="Garamond" w:hAnsi="Garamond"/>
                <w:sz w:val="28"/>
                <w:szCs w:val="28"/>
              </w:rPr>
              <w:t>Mea</w:t>
            </w:r>
            <w:proofErr w:type="spellEnd"/>
            <w:r w:rsidRPr="003211E6">
              <w:rPr>
                <w:rFonts w:ascii="Garamond" w:hAnsi="Garamond"/>
                <w:sz w:val="28"/>
                <w:szCs w:val="28"/>
              </w:rPr>
              <w:t xml:space="preserve"> </w:t>
            </w:r>
            <w:proofErr w:type="spellStart"/>
            <w:r w:rsidRPr="003211E6">
              <w:rPr>
                <w:rFonts w:ascii="Garamond" w:hAnsi="Garamond"/>
                <w:sz w:val="28"/>
                <w:szCs w:val="28"/>
              </w:rPr>
              <w:t>cordail</w:t>
            </w:r>
            <w:proofErr w:type="spellEnd"/>
            <w:r w:rsidRPr="003211E6">
              <w:rPr>
                <w:rFonts w:ascii="Garamond" w:hAnsi="Garamond"/>
                <w:sz w:val="28"/>
                <w:szCs w:val="28"/>
              </w:rPr>
              <w:t xml:space="preserve"> </w:t>
            </w:r>
            <w:proofErr w:type="spellStart"/>
            <w:r w:rsidRPr="003211E6">
              <w:rPr>
                <w:rFonts w:ascii="Garamond" w:hAnsi="Garamond"/>
                <w:sz w:val="28"/>
                <w:szCs w:val="28"/>
              </w:rPr>
              <w:t>rish</w:t>
            </w:r>
            <w:proofErr w:type="spellEnd"/>
            <w:r w:rsidRPr="003211E6">
              <w:rPr>
                <w:rFonts w:ascii="Garamond" w:hAnsi="Garamond"/>
                <w:sz w:val="28"/>
                <w:szCs w:val="28"/>
              </w:rPr>
              <w:t xml:space="preserve"> y </w:t>
            </w:r>
            <w:proofErr w:type="spellStart"/>
            <w:r w:rsidRPr="003211E6">
              <w:rPr>
                <w:rFonts w:ascii="Garamond" w:hAnsi="Garamond"/>
                <w:sz w:val="28"/>
                <w:szCs w:val="28"/>
              </w:rPr>
              <w:t>Sushtal</w:t>
            </w:r>
            <w:proofErr w:type="spellEnd"/>
            <w:r w:rsidRPr="003211E6">
              <w:rPr>
                <w:rFonts w:ascii="Garamond" w:hAnsi="Garamond"/>
                <w:sz w:val="28"/>
                <w:szCs w:val="28"/>
              </w:rPr>
              <w:t xml:space="preserve">, </w:t>
            </w:r>
            <w:proofErr w:type="spellStart"/>
            <w:r w:rsidRPr="003211E6">
              <w:rPr>
                <w:rFonts w:ascii="Garamond" w:hAnsi="Garamond"/>
                <w:sz w:val="28"/>
                <w:szCs w:val="28"/>
              </w:rPr>
              <w:t>t</w:t>
            </w:r>
            <w:r w:rsidR="008076C3">
              <w:rPr>
                <w:rFonts w:ascii="Garamond" w:hAnsi="Garamond"/>
                <w:sz w:val="28"/>
                <w:szCs w:val="28"/>
              </w:rPr>
              <w:t>a</w:t>
            </w:r>
            <w:r w:rsidRPr="003211E6">
              <w:rPr>
                <w:rFonts w:ascii="Garamond" w:hAnsi="Garamond"/>
                <w:sz w:val="28"/>
                <w:szCs w:val="28"/>
              </w:rPr>
              <w:t>’d</w:t>
            </w:r>
            <w:proofErr w:type="spellEnd"/>
            <w:r w:rsidRPr="003211E6">
              <w:rPr>
                <w:rFonts w:ascii="Garamond" w:hAnsi="Garamond"/>
                <w:sz w:val="28"/>
                <w:szCs w:val="28"/>
              </w:rPr>
              <w:t xml:space="preserve"> </w:t>
            </w:r>
            <w:proofErr w:type="spellStart"/>
            <w:r w:rsidRPr="003211E6">
              <w:rPr>
                <w:rFonts w:ascii="Garamond" w:hAnsi="Garamond"/>
                <w:sz w:val="28"/>
                <w:szCs w:val="28"/>
              </w:rPr>
              <w:t>shoh</w:t>
            </w:r>
            <w:proofErr w:type="spellEnd"/>
            <w:r w:rsidRPr="003211E6">
              <w:rPr>
                <w:rFonts w:ascii="Garamond" w:hAnsi="Garamond"/>
                <w:sz w:val="28"/>
                <w:szCs w:val="28"/>
              </w:rPr>
              <w:t xml:space="preserve"> </w:t>
            </w:r>
            <w:proofErr w:type="spellStart"/>
            <w:r w:rsidRPr="003211E6">
              <w:rPr>
                <w:rFonts w:ascii="Garamond" w:hAnsi="Garamond"/>
                <w:sz w:val="28"/>
                <w:szCs w:val="28"/>
              </w:rPr>
              <w:t>ooilley</w:t>
            </w:r>
            <w:proofErr w:type="spellEnd"/>
            <w:r w:rsidRPr="003211E6">
              <w:rPr>
                <w:rFonts w:ascii="Garamond" w:hAnsi="Garamond"/>
                <w:sz w:val="28"/>
                <w:szCs w:val="28"/>
              </w:rPr>
              <w:t xml:space="preserve"> </w:t>
            </w:r>
            <w:proofErr w:type="spellStart"/>
            <w:r w:rsidRPr="003211E6">
              <w:rPr>
                <w:rFonts w:ascii="Garamond" w:hAnsi="Garamond"/>
                <w:sz w:val="28"/>
                <w:szCs w:val="28"/>
              </w:rPr>
              <w:t>fegooish</w:t>
            </w:r>
            <w:proofErr w:type="spellEnd"/>
            <w:r w:rsidRPr="003211E6">
              <w:rPr>
                <w:rFonts w:ascii="Garamond" w:hAnsi="Garamond"/>
                <w:sz w:val="28"/>
                <w:szCs w:val="28"/>
              </w:rPr>
              <w:t xml:space="preserve"> </w:t>
            </w:r>
            <w:proofErr w:type="spellStart"/>
            <w:r w:rsidRPr="003211E6">
              <w:rPr>
                <w:rFonts w:ascii="Garamond" w:hAnsi="Garamond"/>
                <w:sz w:val="28"/>
                <w:szCs w:val="28"/>
              </w:rPr>
              <w:t>Treshteil</w:t>
            </w:r>
            <w:proofErr w:type="spellEnd"/>
            <w:r w:rsidRPr="003211E6">
              <w:rPr>
                <w:rFonts w:ascii="Garamond" w:hAnsi="Garamond"/>
                <w:sz w:val="28"/>
                <w:szCs w:val="28"/>
              </w:rPr>
              <w:t xml:space="preserve"> as </w:t>
            </w:r>
            <w:proofErr w:type="spellStart"/>
            <w:r w:rsidRPr="003211E6">
              <w:rPr>
                <w:rFonts w:ascii="Garamond" w:hAnsi="Garamond"/>
                <w:sz w:val="28"/>
                <w:szCs w:val="28"/>
              </w:rPr>
              <w:t>fegooish</w:t>
            </w:r>
            <w:proofErr w:type="spellEnd"/>
            <w:r w:rsidRPr="003211E6">
              <w:rPr>
                <w:rFonts w:ascii="Garamond" w:hAnsi="Garamond"/>
                <w:sz w:val="28"/>
                <w:szCs w:val="28"/>
              </w:rPr>
              <w:t xml:space="preserve"> </w:t>
            </w:r>
            <w:proofErr w:type="spellStart"/>
            <w:r w:rsidRPr="003211E6">
              <w:rPr>
                <w:rFonts w:ascii="Garamond" w:hAnsi="Garamond"/>
                <w:sz w:val="28"/>
                <w:szCs w:val="28"/>
              </w:rPr>
              <w:t>Gialdynyn</w:t>
            </w:r>
            <w:proofErr w:type="spellEnd"/>
            <w:r w:rsidRPr="003211E6">
              <w:rPr>
                <w:rFonts w:ascii="Garamond" w:hAnsi="Garamond"/>
                <w:sz w:val="28"/>
                <w:szCs w:val="28"/>
              </w:rPr>
              <w:t xml:space="preserve">. </w:t>
            </w:r>
          </w:p>
        </w:tc>
        <w:tc>
          <w:tcPr>
            <w:tcW w:w="0" w:type="auto"/>
          </w:tcPr>
          <w:p w14:paraId="433210ED" w14:textId="77777777" w:rsidR="00522C6B" w:rsidRPr="00472FF6" w:rsidRDefault="00522C6B" w:rsidP="00DB60C3">
            <w:pPr>
              <w:pStyle w:val="ListParagraph"/>
              <w:ind w:left="0" w:firstLine="227"/>
              <w:jc w:val="both"/>
              <w:rPr>
                <w:rFonts w:ascii="Garamond" w:hAnsi="Garamond" w:cs="Times New Roman"/>
                <w:i/>
                <w:sz w:val="28"/>
              </w:rPr>
            </w:pPr>
            <w:r w:rsidRPr="00472FF6">
              <w:rPr>
                <w:rFonts w:ascii="Garamond" w:hAnsi="Garamond" w:cs="Times New Roman"/>
                <w:i/>
                <w:sz w:val="28"/>
              </w:rPr>
              <w:t xml:space="preserve">From which you ought to learn, what a very sad condition it is </w:t>
            </w:r>
            <w:r w:rsidRPr="00472FF6">
              <w:rPr>
                <w:rFonts w:ascii="Garamond" w:hAnsi="Garamond" w:cs="Times New Roman"/>
                <w:sz w:val="28"/>
              </w:rPr>
              <w:t xml:space="preserve">to be out of this Communion, </w:t>
            </w:r>
            <w:r w:rsidRPr="00472FF6">
              <w:rPr>
                <w:rFonts w:ascii="Garamond" w:hAnsi="Garamond" w:cs="Times New Roman"/>
                <w:i/>
                <w:sz w:val="28"/>
              </w:rPr>
              <w:t>or to be of the number of them who are</w:t>
            </w:r>
            <w:r w:rsidRPr="00472FF6">
              <w:rPr>
                <w:rFonts w:ascii="Garamond" w:hAnsi="Garamond" w:cs="Times New Roman"/>
                <w:sz w:val="28"/>
              </w:rPr>
              <w:t xml:space="preserve"> not called Saints, </w:t>
            </w:r>
            <w:r w:rsidRPr="00472FF6">
              <w:rPr>
                <w:rFonts w:ascii="Garamond" w:hAnsi="Garamond" w:cs="Times New Roman"/>
                <w:i/>
                <w:sz w:val="28"/>
              </w:rPr>
              <w:t>that is, who do not live as becomes the Gospel, all such being without Hopes, and without Promises.</w:t>
            </w:r>
          </w:p>
        </w:tc>
        <w:tc>
          <w:tcPr>
            <w:tcW w:w="0" w:type="auto"/>
          </w:tcPr>
          <w:p w14:paraId="72C0234B" w14:textId="77777777" w:rsidR="00522C6B" w:rsidRPr="008A3D8D" w:rsidRDefault="00522C6B" w:rsidP="00C82D1A">
            <w:pPr>
              <w:pStyle w:val="ListParagraph"/>
              <w:ind w:left="0"/>
              <w:rPr>
                <w:rFonts w:ascii="Garamond" w:hAnsi="Garamond" w:cs="Times New Roman"/>
                <w:i/>
                <w:sz w:val="20"/>
                <w:szCs w:val="20"/>
              </w:rPr>
            </w:pPr>
          </w:p>
        </w:tc>
      </w:tr>
      <w:tr w:rsidR="00522C6B" w:rsidRPr="00472FF6" w14:paraId="3B699F7B" w14:textId="77777777" w:rsidTr="00C82D1A">
        <w:tc>
          <w:tcPr>
            <w:tcW w:w="0" w:type="auto"/>
          </w:tcPr>
          <w:p w14:paraId="1BA411D7" w14:textId="77777777" w:rsidR="00522C6B" w:rsidRPr="003211E6" w:rsidRDefault="00522C6B" w:rsidP="00DB60C3">
            <w:pPr>
              <w:pStyle w:val="CM3"/>
              <w:widowControl/>
              <w:spacing w:line="240" w:lineRule="auto"/>
              <w:ind w:firstLine="227"/>
              <w:contextualSpacing/>
              <w:jc w:val="both"/>
              <w:rPr>
                <w:rFonts w:ascii="Garamond" w:hAnsi="Garamond"/>
                <w:sz w:val="28"/>
                <w:szCs w:val="28"/>
              </w:rPr>
            </w:pPr>
            <w:r w:rsidRPr="003211E6">
              <w:rPr>
                <w:rFonts w:ascii="Garamond" w:hAnsi="Garamond"/>
                <w:i/>
                <w:sz w:val="28"/>
                <w:szCs w:val="28"/>
              </w:rPr>
              <w:t>Q.</w:t>
            </w:r>
            <w:r w:rsidRPr="003211E6">
              <w:rPr>
                <w:rFonts w:ascii="Garamond" w:hAnsi="Garamond"/>
                <w:sz w:val="28"/>
                <w:szCs w:val="28"/>
              </w:rPr>
              <w:t xml:space="preserve"> </w:t>
            </w:r>
            <w:proofErr w:type="spellStart"/>
            <w:r w:rsidRPr="003211E6">
              <w:rPr>
                <w:rFonts w:ascii="Garamond" w:hAnsi="Garamond"/>
                <w:sz w:val="28"/>
                <w:szCs w:val="28"/>
              </w:rPr>
              <w:t>Cre’n</w:t>
            </w:r>
            <w:proofErr w:type="spellEnd"/>
            <w:r w:rsidRPr="003211E6">
              <w:rPr>
                <w:rFonts w:ascii="Garamond" w:hAnsi="Garamond"/>
                <w:sz w:val="28"/>
                <w:szCs w:val="28"/>
              </w:rPr>
              <w:t xml:space="preserve"> </w:t>
            </w:r>
            <w:proofErr w:type="spellStart"/>
            <w:r w:rsidRPr="003211E6">
              <w:rPr>
                <w:rFonts w:ascii="Garamond" w:hAnsi="Garamond"/>
                <w:sz w:val="28"/>
                <w:szCs w:val="28"/>
              </w:rPr>
              <w:t>aght</w:t>
            </w:r>
            <w:proofErr w:type="spellEnd"/>
            <w:r w:rsidRPr="003211E6">
              <w:rPr>
                <w:rFonts w:ascii="Garamond" w:hAnsi="Garamond"/>
                <w:sz w:val="28"/>
                <w:szCs w:val="28"/>
              </w:rPr>
              <w:t xml:space="preserve"> ta </w:t>
            </w:r>
            <w:proofErr w:type="spellStart"/>
            <w:r w:rsidRPr="003211E6">
              <w:rPr>
                <w:rFonts w:ascii="Garamond" w:hAnsi="Garamond"/>
                <w:sz w:val="28"/>
                <w:szCs w:val="28"/>
              </w:rPr>
              <w:t>Cairys</w:t>
            </w:r>
            <w:proofErr w:type="spellEnd"/>
            <w:r w:rsidRPr="003211E6">
              <w:rPr>
                <w:rFonts w:ascii="Garamond" w:hAnsi="Garamond"/>
                <w:sz w:val="28"/>
                <w:szCs w:val="28"/>
              </w:rPr>
              <w:t xml:space="preserve"> </w:t>
            </w:r>
            <w:proofErr w:type="spellStart"/>
            <w:r w:rsidRPr="003211E6">
              <w:rPr>
                <w:rFonts w:ascii="Garamond" w:hAnsi="Garamond"/>
                <w:sz w:val="28"/>
                <w:szCs w:val="28"/>
              </w:rPr>
              <w:t>ec</w:t>
            </w:r>
            <w:proofErr w:type="spellEnd"/>
            <w:r w:rsidRPr="003211E6">
              <w:rPr>
                <w:rFonts w:ascii="Garamond" w:hAnsi="Garamond"/>
                <w:sz w:val="28"/>
                <w:szCs w:val="28"/>
              </w:rPr>
              <w:t xml:space="preserve"> </w:t>
            </w:r>
            <w:proofErr w:type="spellStart"/>
            <w:r w:rsidRPr="003211E6">
              <w:rPr>
                <w:rFonts w:ascii="Garamond" w:hAnsi="Garamond"/>
                <w:sz w:val="28"/>
                <w:szCs w:val="28"/>
              </w:rPr>
              <w:t>dagh</w:t>
            </w:r>
            <w:proofErr w:type="spellEnd"/>
            <w:r w:rsidRPr="003211E6">
              <w:rPr>
                <w:rFonts w:ascii="Garamond" w:hAnsi="Garamond"/>
                <w:sz w:val="28"/>
                <w:szCs w:val="28"/>
              </w:rPr>
              <w:t xml:space="preserve"> </w:t>
            </w:r>
            <w:proofErr w:type="spellStart"/>
            <w:r w:rsidRPr="003211E6">
              <w:rPr>
                <w:rFonts w:ascii="Garamond" w:hAnsi="Garamond"/>
                <w:sz w:val="28"/>
                <w:szCs w:val="28"/>
              </w:rPr>
              <w:t>Creestee</w:t>
            </w:r>
            <w:proofErr w:type="spellEnd"/>
            <w:r w:rsidRPr="003211E6">
              <w:rPr>
                <w:rFonts w:ascii="Garamond" w:hAnsi="Garamond"/>
                <w:sz w:val="28"/>
                <w:szCs w:val="28"/>
              </w:rPr>
              <w:t xml:space="preserve"> </w:t>
            </w:r>
            <w:proofErr w:type="spellStart"/>
            <w:r w:rsidRPr="003211E6">
              <w:rPr>
                <w:rFonts w:ascii="Garamond" w:hAnsi="Garamond"/>
                <w:sz w:val="28"/>
                <w:szCs w:val="28"/>
              </w:rPr>
              <w:t>gys</w:t>
            </w:r>
            <w:proofErr w:type="spellEnd"/>
            <w:r w:rsidRPr="003211E6">
              <w:rPr>
                <w:rFonts w:ascii="Garamond" w:hAnsi="Garamond"/>
                <w:sz w:val="28"/>
                <w:szCs w:val="28"/>
              </w:rPr>
              <w:t xml:space="preserve"> </w:t>
            </w:r>
            <w:proofErr w:type="spellStart"/>
            <w:r w:rsidRPr="003211E6">
              <w:rPr>
                <w:rFonts w:ascii="Garamond" w:hAnsi="Garamond"/>
                <w:sz w:val="28"/>
                <w:szCs w:val="28"/>
              </w:rPr>
              <w:t>Leih</w:t>
            </w:r>
            <w:proofErr w:type="spellEnd"/>
            <w:r w:rsidRPr="003211E6">
              <w:rPr>
                <w:rFonts w:ascii="Garamond" w:hAnsi="Garamond"/>
                <w:sz w:val="28"/>
                <w:szCs w:val="28"/>
              </w:rPr>
              <w:t xml:space="preserve"> </w:t>
            </w:r>
            <w:proofErr w:type="spellStart"/>
            <w:r w:rsidRPr="003211E6">
              <w:rPr>
                <w:rFonts w:ascii="Garamond" w:hAnsi="Garamond"/>
                <w:sz w:val="28"/>
                <w:szCs w:val="28"/>
              </w:rPr>
              <w:t>peccaghyn</w:t>
            </w:r>
            <w:proofErr w:type="spellEnd"/>
            <w:r w:rsidR="002C617D" w:rsidRPr="002C617D">
              <w:rPr>
                <w:rFonts w:ascii="Garamond" w:hAnsi="Garamond"/>
                <w:i/>
                <w:sz w:val="28"/>
                <w:szCs w:val="28"/>
              </w:rPr>
              <w:t> </w:t>
            </w:r>
            <w:r w:rsidR="00C57BF1" w:rsidRPr="00C57BF1">
              <w:rPr>
                <w:rFonts w:ascii="Garamond" w:hAnsi="Garamond"/>
                <w:sz w:val="28"/>
                <w:szCs w:val="28"/>
              </w:rPr>
              <w:t>?</w:t>
            </w:r>
            <w:r w:rsidRPr="003211E6">
              <w:rPr>
                <w:rFonts w:ascii="Garamond" w:hAnsi="Garamond"/>
                <w:sz w:val="28"/>
                <w:szCs w:val="28"/>
              </w:rPr>
              <w:t xml:space="preserve"> </w:t>
            </w:r>
          </w:p>
        </w:tc>
        <w:tc>
          <w:tcPr>
            <w:tcW w:w="0" w:type="auto"/>
          </w:tcPr>
          <w:p w14:paraId="004D2480" w14:textId="77777777" w:rsidR="00522C6B" w:rsidRPr="00472FF6" w:rsidRDefault="00522C6B"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Q. </w:t>
            </w:r>
            <w:r w:rsidRPr="00472FF6">
              <w:rPr>
                <w:rFonts w:ascii="Garamond" w:hAnsi="Garamond" w:cs="Times New Roman"/>
                <w:i/>
                <w:sz w:val="28"/>
              </w:rPr>
              <w:t>How hath every Christian a right to</w:t>
            </w:r>
            <w:r w:rsidRPr="00472FF6">
              <w:rPr>
                <w:rFonts w:ascii="Garamond" w:hAnsi="Garamond" w:cs="Times New Roman"/>
                <w:sz w:val="28"/>
              </w:rPr>
              <w:t xml:space="preserve"> the Forgiv</w:t>
            </w:r>
            <w:r w:rsidR="008076C3">
              <w:rPr>
                <w:rFonts w:ascii="Garamond" w:hAnsi="Garamond" w:cs="Times New Roman"/>
                <w:sz w:val="28"/>
              </w:rPr>
              <w:t>e</w:t>
            </w:r>
            <w:r w:rsidRPr="00472FF6">
              <w:rPr>
                <w:rFonts w:ascii="Garamond" w:hAnsi="Garamond" w:cs="Times New Roman"/>
                <w:sz w:val="28"/>
              </w:rPr>
              <w:t>ness of Sins</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2A7DE93D" w14:textId="77777777" w:rsidR="00522C6B" w:rsidRPr="008A3D8D" w:rsidRDefault="00522C6B" w:rsidP="00C82D1A">
            <w:pPr>
              <w:pStyle w:val="ListParagraph"/>
              <w:ind w:left="0"/>
              <w:rPr>
                <w:rFonts w:ascii="Garamond" w:hAnsi="Garamond" w:cs="Times New Roman"/>
                <w:sz w:val="20"/>
                <w:szCs w:val="20"/>
              </w:rPr>
            </w:pPr>
          </w:p>
        </w:tc>
      </w:tr>
      <w:tr w:rsidR="00522C6B" w:rsidRPr="00472FF6" w14:paraId="43DBFE49" w14:textId="77777777" w:rsidTr="00C82D1A">
        <w:tc>
          <w:tcPr>
            <w:tcW w:w="0" w:type="auto"/>
          </w:tcPr>
          <w:p w14:paraId="5E17FD23" w14:textId="77777777" w:rsidR="00522C6B" w:rsidRPr="003211E6" w:rsidRDefault="00522C6B" w:rsidP="00DB60C3">
            <w:pPr>
              <w:pStyle w:val="CM3"/>
              <w:widowControl/>
              <w:spacing w:line="240" w:lineRule="auto"/>
              <w:ind w:firstLine="227"/>
              <w:contextualSpacing/>
              <w:jc w:val="both"/>
              <w:rPr>
                <w:rFonts w:ascii="Garamond" w:hAnsi="Garamond"/>
                <w:sz w:val="28"/>
                <w:szCs w:val="28"/>
              </w:rPr>
            </w:pPr>
            <w:r w:rsidRPr="003211E6">
              <w:rPr>
                <w:rFonts w:ascii="Garamond" w:hAnsi="Garamond"/>
                <w:i/>
                <w:sz w:val="28"/>
                <w:szCs w:val="28"/>
              </w:rPr>
              <w:t xml:space="preserve">A. </w:t>
            </w:r>
            <w:r w:rsidRPr="003211E6">
              <w:rPr>
                <w:rFonts w:ascii="Garamond" w:hAnsi="Garamond"/>
                <w:sz w:val="28"/>
                <w:szCs w:val="28"/>
              </w:rPr>
              <w:t xml:space="preserve">Ny </w:t>
            </w:r>
            <w:proofErr w:type="spellStart"/>
            <w:r w:rsidRPr="003211E6">
              <w:rPr>
                <w:rFonts w:ascii="Garamond" w:hAnsi="Garamond"/>
                <w:sz w:val="28"/>
                <w:szCs w:val="28"/>
              </w:rPr>
              <w:t>lomarcan</w:t>
            </w:r>
            <w:proofErr w:type="spellEnd"/>
            <w:r w:rsidRPr="003211E6">
              <w:rPr>
                <w:rFonts w:ascii="Garamond" w:hAnsi="Garamond"/>
                <w:sz w:val="28"/>
                <w:szCs w:val="28"/>
              </w:rPr>
              <w:t xml:space="preserve"> </w:t>
            </w:r>
            <w:proofErr w:type="spellStart"/>
            <w:r w:rsidRPr="003211E6">
              <w:rPr>
                <w:rFonts w:ascii="Garamond" w:hAnsi="Garamond"/>
                <w:sz w:val="28"/>
                <w:szCs w:val="28"/>
              </w:rPr>
              <w:t>liorish</w:t>
            </w:r>
            <w:proofErr w:type="spellEnd"/>
            <w:r w:rsidRPr="003211E6">
              <w:rPr>
                <w:rFonts w:ascii="Garamond" w:hAnsi="Garamond"/>
                <w:sz w:val="28"/>
                <w:szCs w:val="28"/>
              </w:rPr>
              <w:t xml:space="preserve"> </w:t>
            </w:r>
            <w:proofErr w:type="spellStart"/>
            <w:r w:rsidRPr="003211E6">
              <w:rPr>
                <w:rFonts w:ascii="Garamond" w:hAnsi="Garamond"/>
                <w:sz w:val="28"/>
                <w:szCs w:val="28"/>
              </w:rPr>
              <w:t>toilchinys</w:t>
            </w:r>
            <w:proofErr w:type="spellEnd"/>
            <w:r w:rsidRPr="003211E6">
              <w:rPr>
                <w:rFonts w:ascii="Garamond" w:hAnsi="Garamond"/>
                <w:sz w:val="28"/>
                <w:szCs w:val="28"/>
              </w:rPr>
              <w:t xml:space="preserve"> as </w:t>
            </w:r>
            <w:proofErr w:type="spellStart"/>
            <w:r w:rsidRPr="003211E6">
              <w:rPr>
                <w:rFonts w:ascii="Garamond" w:hAnsi="Garamond"/>
                <w:sz w:val="28"/>
                <w:szCs w:val="28"/>
              </w:rPr>
              <w:t>Gialdyn</w:t>
            </w:r>
            <w:proofErr w:type="spellEnd"/>
            <w:r w:rsidRPr="003211E6">
              <w:rPr>
                <w:rFonts w:ascii="Garamond" w:hAnsi="Garamond"/>
                <w:sz w:val="28"/>
                <w:szCs w:val="28"/>
              </w:rPr>
              <w:t xml:space="preserve"> </w:t>
            </w:r>
            <w:proofErr w:type="spellStart"/>
            <w:r w:rsidRPr="003211E6">
              <w:rPr>
                <w:rFonts w:ascii="Garamond" w:hAnsi="Garamond"/>
                <w:sz w:val="28"/>
                <w:szCs w:val="28"/>
              </w:rPr>
              <w:t>Chreest</w:t>
            </w:r>
            <w:proofErr w:type="spellEnd"/>
            <w:r w:rsidRPr="003211E6">
              <w:rPr>
                <w:rFonts w:ascii="Garamond" w:hAnsi="Garamond"/>
                <w:sz w:val="28"/>
                <w:szCs w:val="28"/>
              </w:rPr>
              <w:t xml:space="preserve"> </w:t>
            </w:r>
            <w:proofErr w:type="spellStart"/>
            <w:r w:rsidRPr="003211E6">
              <w:rPr>
                <w:rFonts w:ascii="Garamond" w:hAnsi="Garamond"/>
                <w:sz w:val="28"/>
                <w:szCs w:val="28"/>
              </w:rPr>
              <w:t>t’er</w:t>
            </w:r>
            <w:proofErr w:type="spellEnd"/>
            <w:r w:rsidRPr="003211E6">
              <w:rPr>
                <w:rFonts w:ascii="Garamond" w:hAnsi="Garamond"/>
                <w:sz w:val="28"/>
                <w:szCs w:val="28"/>
              </w:rPr>
              <w:t xml:space="preserve"> </w:t>
            </w:r>
            <w:proofErr w:type="spellStart"/>
            <w:r w:rsidRPr="003211E6">
              <w:rPr>
                <w:rFonts w:ascii="Garamond" w:hAnsi="Garamond"/>
                <w:sz w:val="28"/>
                <w:szCs w:val="28"/>
              </w:rPr>
              <w:t>yanoo</w:t>
            </w:r>
            <w:proofErr w:type="spellEnd"/>
            <w:r w:rsidRPr="003211E6">
              <w:rPr>
                <w:rFonts w:ascii="Garamond" w:hAnsi="Garamond"/>
                <w:sz w:val="28"/>
                <w:szCs w:val="28"/>
              </w:rPr>
              <w:t xml:space="preserve"> </w:t>
            </w:r>
            <w:proofErr w:type="spellStart"/>
            <w:r w:rsidRPr="003211E6">
              <w:rPr>
                <w:rFonts w:ascii="Garamond" w:hAnsi="Garamond"/>
                <w:sz w:val="28"/>
                <w:szCs w:val="28"/>
              </w:rPr>
              <w:t>nyn</w:t>
            </w:r>
            <w:proofErr w:type="spellEnd"/>
            <w:r w:rsidRPr="003211E6">
              <w:rPr>
                <w:rFonts w:ascii="Garamond" w:hAnsi="Garamond"/>
                <w:sz w:val="28"/>
                <w:szCs w:val="28"/>
              </w:rPr>
              <w:t xml:space="preserve"> </w:t>
            </w:r>
            <w:proofErr w:type="spellStart"/>
            <w:r w:rsidRPr="003211E6">
              <w:rPr>
                <w:rFonts w:ascii="Garamond" w:hAnsi="Garamond"/>
                <w:sz w:val="28"/>
                <w:szCs w:val="28"/>
              </w:rPr>
              <w:t>Shee</w:t>
            </w:r>
            <w:proofErr w:type="spellEnd"/>
            <w:r w:rsidRPr="003211E6">
              <w:rPr>
                <w:rFonts w:ascii="Garamond" w:hAnsi="Garamond"/>
                <w:sz w:val="28"/>
                <w:szCs w:val="28"/>
              </w:rPr>
              <w:t xml:space="preserve"> </w:t>
            </w:r>
            <w:proofErr w:type="spellStart"/>
            <w:r w:rsidRPr="003211E6">
              <w:rPr>
                <w:rFonts w:ascii="Garamond" w:hAnsi="Garamond"/>
                <w:sz w:val="28"/>
                <w:szCs w:val="28"/>
              </w:rPr>
              <w:t>rish</w:t>
            </w:r>
            <w:proofErr w:type="spellEnd"/>
            <w:r w:rsidRPr="003211E6">
              <w:rPr>
                <w:rFonts w:ascii="Garamond" w:hAnsi="Garamond"/>
                <w:sz w:val="28"/>
                <w:szCs w:val="28"/>
              </w:rPr>
              <w:t xml:space="preserve"> </w:t>
            </w:r>
            <w:proofErr w:type="spellStart"/>
            <w:r w:rsidRPr="003211E6">
              <w:rPr>
                <w:rFonts w:ascii="Garamond" w:hAnsi="Garamond"/>
                <w:sz w:val="28"/>
                <w:szCs w:val="28"/>
              </w:rPr>
              <w:t>Jee</w:t>
            </w:r>
            <w:proofErr w:type="spellEnd"/>
            <w:r w:rsidRPr="003211E6">
              <w:rPr>
                <w:rFonts w:ascii="Garamond" w:hAnsi="Garamond"/>
                <w:sz w:val="28"/>
                <w:szCs w:val="28"/>
              </w:rPr>
              <w:t xml:space="preserve">, er </w:t>
            </w:r>
            <w:proofErr w:type="spellStart"/>
            <w:r w:rsidRPr="003211E6">
              <w:rPr>
                <w:rFonts w:ascii="Garamond" w:hAnsi="Garamond"/>
                <w:sz w:val="28"/>
                <w:szCs w:val="28"/>
              </w:rPr>
              <w:t>conaant</w:t>
            </w:r>
            <w:proofErr w:type="spellEnd"/>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w:t>
            </w:r>
            <w:proofErr w:type="spellStart"/>
            <w:r w:rsidRPr="003211E6">
              <w:rPr>
                <w:rFonts w:ascii="Garamond" w:hAnsi="Garamond"/>
                <w:sz w:val="28"/>
                <w:szCs w:val="28"/>
              </w:rPr>
              <w:t>vel</w:t>
            </w:r>
            <w:proofErr w:type="spellEnd"/>
            <w:r w:rsidRPr="003211E6">
              <w:rPr>
                <w:rFonts w:ascii="Garamond" w:hAnsi="Garamond"/>
                <w:sz w:val="28"/>
                <w:szCs w:val="28"/>
              </w:rPr>
              <w:t xml:space="preserve"> shin </w:t>
            </w:r>
            <w:proofErr w:type="spellStart"/>
            <w:r w:rsidRPr="003211E6">
              <w:rPr>
                <w:rFonts w:ascii="Garamond" w:hAnsi="Garamond"/>
                <w:sz w:val="28"/>
                <w:szCs w:val="28"/>
              </w:rPr>
              <w:t>lesh</w:t>
            </w:r>
            <w:proofErr w:type="spellEnd"/>
            <w:r w:rsidRPr="003211E6">
              <w:rPr>
                <w:rFonts w:ascii="Garamond" w:hAnsi="Garamond"/>
                <w:sz w:val="28"/>
                <w:szCs w:val="28"/>
              </w:rPr>
              <w:t xml:space="preserve"> </w:t>
            </w:r>
            <w:proofErr w:type="spellStart"/>
            <w:r w:rsidRPr="003211E6">
              <w:rPr>
                <w:rFonts w:ascii="Garamond" w:hAnsi="Garamond"/>
                <w:sz w:val="28"/>
                <w:szCs w:val="28"/>
              </w:rPr>
              <w:t>Arrys</w:t>
            </w:r>
            <w:proofErr w:type="spellEnd"/>
            <w:r w:rsidRPr="003211E6">
              <w:rPr>
                <w:rFonts w:ascii="Garamond" w:hAnsi="Garamond"/>
                <w:sz w:val="28"/>
                <w:szCs w:val="28"/>
              </w:rPr>
              <w:t xml:space="preserve"> cree-oil as </w:t>
            </w:r>
            <w:proofErr w:type="spellStart"/>
            <w:r w:rsidRPr="003211E6">
              <w:rPr>
                <w:rFonts w:ascii="Garamond" w:hAnsi="Garamond"/>
                <w:sz w:val="28"/>
                <w:szCs w:val="28"/>
              </w:rPr>
              <w:t>credjue</w:t>
            </w:r>
            <w:proofErr w:type="spellEnd"/>
            <w:r w:rsidRPr="003211E6">
              <w:rPr>
                <w:rFonts w:ascii="Garamond" w:hAnsi="Garamond"/>
                <w:sz w:val="28"/>
                <w:szCs w:val="28"/>
              </w:rPr>
              <w:t xml:space="preserve"> </w:t>
            </w:r>
            <w:proofErr w:type="spellStart"/>
            <w:r w:rsidRPr="003211E6">
              <w:rPr>
                <w:rFonts w:ascii="Garamond" w:hAnsi="Garamond"/>
                <w:sz w:val="28"/>
                <w:szCs w:val="28"/>
              </w:rPr>
              <w:t>firrinagh</w:t>
            </w:r>
            <w:proofErr w:type="spellEnd"/>
            <w:r w:rsidRPr="003211E6">
              <w:rPr>
                <w:rFonts w:ascii="Garamond" w:hAnsi="Garamond"/>
                <w:sz w:val="28"/>
                <w:szCs w:val="28"/>
              </w:rPr>
              <w:t xml:space="preserve"> </w:t>
            </w:r>
            <w:proofErr w:type="spellStart"/>
            <w:r w:rsidRPr="003211E6">
              <w:rPr>
                <w:rFonts w:ascii="Garamond" w:hAnsi="Garamond"/>
                <w:sz w:val="28"/>
                <w:szCs w:val="28"/>
              </w:rPr>
              <w:t>chyndaa</w:t>
            </w:r>
            <w:proofErr w:type="spellEnd"/>
            <w:r w:rsidRPr="003211E6">
              <w:rPr>
                <w:rFonts w:ascii="Garamond" w:hAnsi="Garamond"/>
                <w:sz w:val="28"/>
                <w:szCs w:val="28"/>
              </w:rPr>
              <w:t xml:space="preserve"> </w:t>
            </w:r>
            <w:proofErr w:type="spellStart"/>
            <w:r w:rsidRPr="003211E6">
              <w:rPr>
                <w:rFonts w:ascii="Garamond" w:hAnsi="Garamond"/>
                <w:sz w:val="28"/>
                <w:szCs w:val="28"/>
              </w:rPr>
              <w:t>huggey</w:t>
            </w:r>
            <w:proofErr w:type="spellEnd"/>
            <w:r w:rsidRPr="003211E6">
              <w:rPr>
                <w:rFonts w:ascii="Garamond" w:hAnsi="Garamond"/>
                <w:sz w:val="28"/>
                <w:szCs w:val="28"/>
              </w:rPr>
              <w:t xml:space="preserve">. </w:t>
            </w:r>
          </w:p>
        </w:tc>
        <w:tc>
          <w:tcPr>
            <w:tcW w:w="0" w:type="auto"/>
          </w:tcPr>
          <w:p w14:paraId="5956FE2E" w14:textId="77777777" w:rsidR="00522C6B" w:rsidRPr="00472FF6" w:rsidRDefault="00522C6B"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A. </w:t>
            </w:r>
            <w:r w:rsidRPr="00472FF6">
              <w:rPr>
                <w:rFonts w:ascii="Garamond" w:hAnsi="Garamond" w:cs="Times New Roman"/>
                <w:i/>
                <w:sz w:val="28"/>
              </w:rPr>
              <w:t>Only by the Merits and Promise of Christ, who hath made our Peace with God, upon condition, that</w:t>
            </w:r>
            <w:r w:rsidRPr="00472FF6">
              <w:rPr>
                <w:rFonts w:ascii="Garamond" w:hAnsi="Garamond" w:cs="Times New Roman"/>
                <w:sz w:val="28"/>
              </w:rPr>
              <w:t xml:space="preserve"> with hearty Repentance and true Faith we turn unto him.</w:t>
            </w:r>
          </w:p>
        </w:tc>
        <w:tc>
          <w:tcPr>
            <w:tcW w:w="0" w:type="auto"/>
          </w:tcPr>
          <w:p w14:paraId="79621C13" w14:textId="77777777" w:rsidR="00522C6B" w:rsidRPr="008A3D8D" w:rsidRDefault="00522C6B" w:rsidP="00C82D1A">
            <w:pPr>
              <w:pStyle w:val="ListParagraph"/>
              <w:ind w:left="0"/>
              <w:rPr>
                <w:rFonts w:ascii="Garamond" w:hAnsi="Garamond" w:cs="Times New Roman"/>
                <w:sz w:val="20"/>
                <w:szCs w:val="20"/>
              </w:rPr>
            </w:pPr>
          </w:p>
        </w:tc>
      </w:tr>
      <w:tr w:rsidR="00522C6B" w:rsidRPr="00472FF6" w14:paraId="6AB5C829" w14:textId="77777777" w:rsidTr="00C82D1A">
        <w:tc>
          <w:tcPr>
            <w:tcW w:w="0" w:type="auto"/>
          </w:tcPr>
          <w:p w14:paraId="69B71A3F" w14:textId="77777777" w:rsidR="00522C6B" w:rsidRPr="003211E6" w:rsidRDefault="00522C6B" w:rsidP="00DB60C3">
            <w:pPr>
              <w:pStyle w:val="CM3"/>
              <w:widowControl/>
              <w:spacing w:line="240" w:lineRule="auto"/>
              <w:ind w:firstLine="227"/>
              <w:contextualSpacing/>
              <w:jc w:val="both"/>
              <w:rPr>
                <w:rFonts w:ascii="Garamond" w:hAnsi="Garamond"/>
                <w:sz w:val="28"/>
                <w:szCs w:val="28"/>
              </w:rPr>
            </w:pPr>
            <w:r w:rsidRPr="003211E6">
              <w:rPr>
                <w:rFonts w:ascii="Garamond" w:hAnsi="Garamond"/>
                <w:i/>
                <w:sz w:val="28"/>
                <w:szCs w:val="28"/>
              </w:rPr>
              <w:t>Q.</w:t>
            </w:r>
            <w:r w:rsidRPr="003211E6">
              <w:rPr>
                <w:rFonts w:ascii="Garamond" w:hAnsi="Garamond"/>
                <w:sz w:val="28"/>
                <w:szCs w:val="28"/>
              </w:rPr>
              <w:t xml:space="preserve"> </w:t>
            </w:r>
            <w:proofErr w:type="spellStart"/>
            <w:r w:rsidRPr="003211E6">
              <w:rPr>
                <w:rFonts w:ascii="Garamond" w:hAnsi="Garamond"/>
                <w:sz w:val="28"/>
                <w:szCs w:val="28"/>
              </w:rPr>
              <w:t>Eisht</w:t>
            </w:r>
            <w:proofErr w:type="spellEnd"/>
            <w:r w:rsidRPr="003211E6">
              <w:rPr>
                <w:rFonts w:ascii="Garamond" w:hAnsi="Garamond"/>
                <w:sz w:val="28"/>
                <w:szCs w:val="28"/>
              </w:rPr>
              <w:t xml:space="preserve"> cha </w:t>
            </w:r>
            <w:proofErr w:type="spellStart"/>
            <w:r w:rsidRPr="003211E6">
              <w:rPr>
                <w:rFonts w:ascii="Garamond" w:hAnsi="Garamond"/>
                <w:sz w:val="28"/>
                <w:szCs w:val="28"/>
              </w:rPr>
              <w:t>vel</w:t>
            </w:r>
            <w:proofErr w:type="spellEnd"/>
            <w:r w:rsidRPr="003211E6">
              <w:rPr>
                <w:rFonts w:ascii="Garamond" w:hAnsi="Garamond"/>
                <w:sz w:val="28"/>
                <w:szCs w:val="28"/>
              </w:rPr>
              <w:t xml:space="preserve"> </w:t>
            </w:r>
            <w:proofErr w:type="spellStart"/>
            <w:r w:rsidRPr="003211E6">
              <w:rPr>
                <w:rFonts w:ascii="Garamond" w:hAnsi="Garamond"/>
                <w:sz w:val="28"/>
                <w:szCs w:val="28"/>
              </w:rPr>
              <w:t>Gialdyn</w:t>
            </w:r>
            <w:proofErr w:type="spellEnd"/>
            <w:r w:rsidRPr="003211E6">
              <w:rPr>
                <w:rFonts w:ascii="Garamond" w:hAnsi="Garamond"/>
                <w:sz w:val="28"/>
                <w:szCs w:val="28"/>
              </w:rPr>
              <w:t xml:space="preserve"> </w:t>
            </w:r>
            <w:proofErr w:type="spellStart"/>
            <w:r w:rsidRPr="003211E6">
              <w:rPr>
                <w:rFonts w:ascii="Garamond" w:hAnsi="Garamond"/>
                <w:sz w:val="28"/>
                <w:szCs w:val="28"/>
              </w:rPr>
              <w:t>Leih</w:t>
            </w:r>
            <w:proofErr w:type="spellEnd"/>
            <w:r w:rsidRPr="003211E6">
              <w:rPr>
                <w:rFonts w:ascii="Garamond" w:hAnsi="Garamond"/>
                <w:sz w:val="28"/>
                <w:szCs w:val="28"/>
              </w:rPr>
              <w:t xml:space="preserve"> </w:t>
            </w:r>
            <w:proofErr w:type="spellStart"/>
            <w:r w:rsidRPr="003211E6">
              <w:rPr>
                <w:rFonts w:ascii="Garamond" w:hAnsi="Garamond"/>
                <w:sz w:val="28"/>
                <w:szCs w:val="28"/>
              </w:rPr>
              <w:t>Peccaghyn</w:t>
            </w:r>
            <w:proofErr w:type="spellEnd"/>
            <w:r w:rsidRPr="003211E6">
              <w:rPr>
                <w:rFonts w:ascii="Garamond" w:hAnsi="Garamond"/>
                <w:sz w:val="28"/>
                <w:szCs w:val="28"/>
              </w:rPr>
              <w:t xml:space="preserve"> </w:t>
            </w:r>
            <w:proofErr w:type="spellStart"/>
            <w:r w:rsidRPr="003211E6">
              <w:rPr>
                <w:rFonts w:ascii="Garamond" w:hAnsi="Garamond"/>
                <w:sz w:val="28"/>
                <w:szCs w:val="28"/>
              </w:rPr>
              <w:t>resoon</w:t>
            </w:r>
            <w:proofErr w:type="spellEnd"/>
            <w:r w:rsidRPr="003211E6">
              <w:rPr>
                <w:rFonts w:ascii="Garamond" w:hAnsi="Garamond"/>
                <w:sz w:val="28"/>
                <w:szCs w:val="28"/>
              </w:rPr>
              <w:t xml:space="preserve"> da </w:t>
            </w:r>
            <w:proofErr w:type="spellStart"/>
            <w:r w:rsidRPr="003211E6">
              <w:rPr>
                <w:rFonts w:ascii="Garamond" w:hAnsi="Garamond"/>
                <w:sz w:val="28"/>
                <w:szCs w:val="28"/>
              </w:rPr>
              <w:t>sleih</w:t>
            </w:r>
            <w:proofErr w:type="spellEnd"/>
            <w:r w:rsidRPr="003211E6">
              <w:rPr>
                <w:rFonts w:ascii="Garamond" w:hAnsi="Garamond"/>
                <w:sz w:val="28"/>
                <w:szCs w:val="28"/>
              </w:rPr>
              <w:t xml:space="preserve"> </w:t>
            </w:r>
            <w:proofErr w:type="spellStart"/>
            <w:r w:rsidRPr="003211E6">
              <w:rPr>
                <w:rFonts w:ascii="Garamond" w:hAnsi="Garamond"/>
                <w:sz w:val="28"/>
                <w:szCs w:val="28"/>
              </w:rPr>
              <w:t>dy</w:t>
            </w:r>
            <w:proofErr w:type="spellEnd"/>
            <w:r w:rsidRPr="003211E6">
              <w:rPr>
                <w:rFonts w:ascii="Garamond" w:hAnsi="Garamond"/>
                <w:sz w:val="28"/>
                <w:szCs w:val="28"/>
              </w:rPr>
              <w:t xml:space="preserve"> </w:t>
            </w:r>
            <w:proofErr w:type="spellStart"/>
            <w:r w:rsidRPr="003211E6">
              <w:rPr>
                <w:rFonts w:ascii="Garamond" w:hAnsi="Garamond"/>
                <w:sz w:val="28"/>
                <w:szCs w:val="28"/>
              </w:rPr>
              <w:t>hannaghtyn</w:t>
            </w:r>
            <w:proofErr w:type="spellEnd"/>
            <w:r w:rsidRPr="003211E6">
              <w:rPr>
                <w:rFonts w:ascii="Garamond" w:hAnsi="Garamond"/>
                <w:sz w:val="28"/>
                <w:szCs w:val="28"/>
              </w:rPr>
              <w:t xml:space="preserve"> </w:t>
            </w:r>
            <w:proofErr w:type="spellStart"/>
            <w:r w:rsidRPr="003211E6">
              <w:rPr>
                <w:rFonts w:ascii="Garamond" w:hAnsi="Garamond"/>
                <w:sz w:val="28"/>
                <w:szCs w:val="28"/>
              </w:rPr>
              <w:t>ayns</w:t>
            </w:r>
            <w:proofErr w:type="spellEnd"/>
            <w:r w:rsidRPr="003211E6">
              <w:rPr>
                <w:rFonts w:ascii="Garamond" w:hAnsi="Garamond"/>
                <w:sz w:val="28"/>
                <w:szCs w:val="28"/>
              </w:rPr>
              <w:t xml:space="preserve"> </w:t>
            </w:r>
            <w:proofErr w:type="spellStart"/>
            <w:r w:rsidRPr="003211E6">
              <w:rPr>
                <w:rFonts w:ascii="Garamond" w:hAnsi="Garamond"/>
                <w:sz w:val="28"/>
                <w:szCs w:val="28"/>
              </w:rPr>
              <w:t>peccah</w:t>
            </w:r>
            <w:proofErr w:type="spellEnd"/>
            <w:r w:rsidRPr="003211E6">
              <w:rPr>
                <w:rFonts w:ascii="Garamond" w:hAnsi="Garamond"/>
                <w:sz w:val="28"/>
                <w:szCs w:val="28"/>
              </w:rPr>
              <w:t xml:space="preserve"> </w:t>
            </w:r>
            <w:proofErr w:type="spellStart"/>
            <w:r w:rsidRPr="003211E6">
              <w:rPr>
                <w:rFonts w:ascii="Garamond" w:hAnsi="Garamond"/>
                <w:sz w:val="28"/>
                <w:szCs w:val="28"/>
              </w:rPr>
              <w:t>ayns</w:t>
            </w:r>
            <w:proofErr w:type="spellEnd"/>
            <w:r w:rsidRPr="003211E6">
              <w:rPr>
                <w:rFonts w:ascii="Garamond" w:hAnsi="Garamond"/>
                <w:sz w:val="28"/>
                <w:szCs w:val="28"/>
              </w:rPr>
              <w:t xml:space="preserve"> </w:t>
            </w:r>
            <w:proofErr w:type="spellStart"/>
            <w:r w:rsidRPr="003211E6">
              <w:rPr>
                <w:rFonts w:ascii="Garamond" w:hAnsi="Garamond"/>
                <w:sz w:val="28"/>
                <w:szCs w:val="28"/>
              </w:rPr>
              <w:t>treshteil</w:t>
            </w:r>
            <w:proofErr w:type="spellEnd"/>
            <w:r w:rsidRPr="003211E6">
              <w:rPr>
                <w:rFonts w:ascii="Garamond" w:hAnsi="Garamond"/>
                <w:sz w:val="28"/>
                <w:szCs w:val="28"/>
              </w:rPr>
              <w:t xml:space="preserve"> </w:t>
            </w:r>
            <w:proofErr w:type="spellStart"/>
            <w:r w:rsidRPr="003211E6">
              <w:rPr>
                <w:rFonts w:ascii="Garamond" w:hAnsi="Garamond"/>
                <w:sz w:val="28"/>
                <w:szCs w:val="28"/>
              </w:rPr>
              <w:t>pardoon</w:t>
            </w:r>
            <w:proofErr w:type="spellEnd"/>
            <w:r w:rsidRPr="003211E6">
              <w:rPr>
                <w:rFonts w:ascii="Garamond" w:hAnsi="Garamond"/>
                <w:sz w:val="28"/>
                <w:szCs w:val="28"/>
              </w:rPr>
              <w:t xml:space="preserve"> y </w:t>
            </w:r>
            <w:proofErr w:type="spellStart"/>
            <w:r w:rsidRPr="003211E6">
              <w:rPr>
                <w:rFonts w:ascii="Garamond" w:hAnsi="Garamond"/>
                <w:sz w:val="28"/>
                <w:szCs w:val="28"/>
              </w:rPr>
              <w:t>gheddyn</w:t>
            </w:r>
            <w:proofErr w:type="spellEnd"/>
            <w:r w:rsidR="002C617D" w:rsidRPr="002C617D">
              <w:rPr>
                <w:rFonts w:ascii="Garamond" w:hAnsi="Garamond"/>
                <w:i/>
                <w:sz w:val="28"/>
                <w:szCs w:val="28"/>
              </w:rPr>
              <w:t> </w:t>
            </w:r>
            <w:r w:rsidR="00C57BF1" w:rsidRPr="00C57BF1">
              <w:rPr>
                <w:rFonts w:ascii="Garamond" w:hAnsi="Garamond"/>
                <w:sz w:val="28"/>
                <w:szCs w:val="28"/>
              </w:rPr>
              <w:t>?</w:t>
            </w:r>
            <w:r w:rsidRPr="003211E6">
              <w:rPr>
                <w:rFonts w:ascii="Garamond" w:hAnsi="Garamond"/>
                <w:sz w:val="28"/>
                <w:szCs w:val="28"/>
              </w:rPr>
              <w:t xml:space="preserve"> </w:t>
            </w:r>
          </w:p>
        </w:tc>
        <w:tc>
          <w:tcPr>
            <w:tcW w:w="0" w:type="auto"/>
          </w:tcPr>
          <w:p w14:paraId="3076DA06" w14:textId="77777777" w:rsidR="00522C6B" w:rsidRPr="00472FF6" w:rsidRDefault="00522C6B"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 xml:space="preserve">Then the Promise of </w:t>
            </w:r>
            <w:proofErr w:type="spellStart"/>
            <w:r w:rsidRPr="00472FF6">
              <w:rPr>
                <w:rFonts w:ascii="Garamond" w:hAnsi="Garamond" w:cs="Times New Roman"/>
                <w:i/>
                <w:sz w:val="28"/>
              </w:rPr>
              <w:t>Forgivness</w:t>
            </w:r>
            <w:proofErr w:type="spellEnd"/>
            <w:r w:rsidRPr="00472FF6">
              <w:rPr>
                <w:rFonts w:ascii="Garamond" w:hAnsi="Garamond" w:cs="Times New Roman"/>
                <w:i/>
                <w:sz w:val="28"/>
              </w:rPr>
              <w:t xml:space="preserve"> is no reason why People should continue in Sin, in hopes of Pardon</w:t>
            </w:r>
            <w:r w:rsidR="002C617D" w:rsidRPr="002C617D">
              <w:rPr>
                <w:rFonts w:ascii="Garamond" w:hAnsi="Garamond" w:cs="Times New Roman"/>
                <w:i/>
                <w:sz w:val="28"/>
              </w:rPr>
              <w:t> ?</w:t>
            </w:r>
          </w:p>
        </w:tc>
        <w:tc>
          <w:tcPr>
            <w:tcW w:w="0" w:type="auto"/>
          </w:tcPr>
          <w:p w14:paraId="5A96EAAD" w14:textId="77777777" w:rsidR="00522C6B" w:rsidRPr="008A3D8D" w:rsidRDefault="00522C6B" w:rsidP="00C82D1A">
            <w:pPr>
              <w:pStyle w:val="ListParagraph"/>
              <w:ind w:left="0"/>
              <w:rPr>
                <w:rFonts w:ascii="Garamond" w:hAnsi="Garamond" w:cs="Times New Roman"/>
                <w:sz w:val="20"/>
                <w:szCs w:val="20"/>
              </w:rPr>
            </w:pPr>
          </w:p>
        </w:tc>
      </w:tr>
      <w:tr w:rsidR="004D160F" w:rsidRPr="00472FF6" w14:paraId="351901E2" w14:textId="77777777" w:rsidTr="00C82D1A">
        <w:trPr>
          <w:trHeight w:val="1970"/>
        </w:trPr>
        <w:tc>
          <w:tcPr>
            <w:tcW w:w="0" w:type="auto"/>
          </w:tcPr>
          <w:p w14:paraId="5ACCBA83" w14:textId="77777777" w:rsidR="004D160F" w:rsidRPr="004D160F" w:rsidRDefault="004D160F" w:rsidP="00DB60C3">
            <w:pPr>
              <w:pStyle w:val="CM3"/>
              <w:widowControl/>
              <w:spacing w:line="240" w:lineRule="auto"/>
              <w:ind w:firstLine="227"/>
              <w:contextualSpacing/>
              <w:jc w:val="both"/>
              <w:rPr>
                <w:rFonts w:ascii="Garamond" w:hAnsi="Garamond"/>
                <w:sz w:val="28"/>
                <w:szCs w:val="28"/>
              </w:rPr>
            </w:pPr>
            <w:r w:rsidRPr="00B10C61">
              <w:rPr>
                <w:rFonts w:ascii="Garamond" w:hAnsi="Garamond"/>
                <w:sz w:val="28"/>
                <w:szCs w:val="28"/>
                <w:lang w:val="es-ES"/>
              </w:rPr>
              <w:t xml:space="preserve">[56] </w:t>
            </w:r>
            <w:r w:rsidRPr="00B10C61">
              <w:rPr>
                <w:rFonts w:ascii="Garamond" w:hAnsi="Garamond"/>
                <w:i/>
                <w:sz w:val="28"/>
                <w:szCs w:val="28"/>
                <w:lang w:val="es-ES"/>
              </w:rPr>
              <w:t xml:space="preserve">A. </w:t>
            </w:r>
            <w:proofErr w:type="spellStart"/>
            <w:r w:rsidRPr="00B10C61">
              <w:rPr>
                <w:rFonts w:ascii="Garamond" w:hAnsi="Garamond"/>
                <w:sz w:val="28"/>
                <w:szCs w:val="28"/>
                <w:lang w:val="es-ES"/>
              </w:rPr>
              <w:t>Cha</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vel</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ny</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smoo</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ny</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ta</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resoon</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ec</w:t>
            </w:r>
            <w:proofErr w:type="spellEnd"/>
            <w:r w:rsidRPr="00B10C61">
              <w:rPr>
                <w:rFonts w:ascii="Garamond" w:hAnsi="Garamond"/>
                <w:sz w:val="28"/>
                <w:szCs w:val="28"/>
                <w:lang w:val="es-ES"/>
              </w:rPr>
              <w:t xml:space="preserve"> Mac </w:t>
            </w:r>
            <w:proofErr w:type="spellStart"/>
            <w:r w:rsidRPr="00B10C61">
              <w:rPr>
                <w:rFonts w:ascii="Garamond" w:hAnsi="Garamond"/>
                <w:sz w:val="28"/>
                <w:szCs w:val="28"/>
                <w:lang w:val="es-ES"/>
              </w:rPr>
              <w:t>dy</w:t>
            </w:r>
            <w:proofErr w:type="spellEnd"/>
            <w:r w:rsidRPr="00B10C61">
              <w:rPr>
                <w:rFonts w:ascii="Garamond" w:hAnsi="Garamond"/>
                <w:sz w:val="28"/>
                <w:szCs w:val="28"/>
                <w:lang w:val="es-ES"/>
              </w:rPr>
              <w:t xml:space="preserve"> ve </w:t>
            </w:r>
            <w:proofErr w:type="spellStart"/>
            <w:r w:rsidRPr="00B10C61">
              <w:rPr>
                <w:rFonts w:ascii="Garamond" w:hAnsi="Garamond"/>
                <w:sz w:val="28"/>
                <w:szCs w:val="28"/>
                <w:lang w:val="es-ES"/>
              </w:rPr>
              <w:t>niau</w:t>
            </w:r>
            <w:r w:rsidRPr="004D160F">
              <w:rPr>
                <w:rFonts w:ascii="Garamond" w:hAnsi="Garamond"/>
                <w:i/>
                <w:sz w:val="28"/>
                <w:szCs w:val="28"/>
                <w:lang w:val="es-ES"/>
              </w:rPr>
              <w:t>-</w:t>
            </w:r>
            <w:r w:rsidRPr="00B10C61">
              <w:rPr>
                <w:rFonts w:ascii="Garamond" w:hAnsi="Garamond"/>
                <w:sz w:val="28"/>
                <w:szCs w:val="28"/>
                <w:lang w:val="es-ES"/>
              </w:rPr>
              <w:t>vialla</w:t>
            </w:r>
            <w:r w:rsidRPr="004D160F">
              <w:rPr>
                <w:rFonts w:ascii="Garamond" w:hAnsi="Garamond"/>
                <w:i/>
                <w:sz w:val="28"/>
                <w:szCs w:val="28"/>
                <w:lang w:val="es-ES"/>
              </w:rPr>
              <w:t>g</w:t>
            </w:r>
            <w:r w:rsidRPr="00B10C61">
              <w:rPr>
                <w:rFonts w:ascii="Garamond" w:hAnsi="Garamond"/>
                <w:sz w:val="28"/>
                <w:szCs w:val="28"/>
                <w:lang w:val="es-ES"/>
              </w:rPr>
              <w:t>h</w:t>
            </w:r>
            <w:proofErr w:type="spellEnd"/>
            <w:r w:rsidRPr="00B10C61">
              <w:rPr>
                <w:rFonts w:ascii="Garamond" w:hAnsi="Garamond"/>
                <w:sz w:val="28"/>
                <w:szCs w:val="28"/>
                <w:lang w:val="es-ES"/>
              </w:rPr>
              <w:t xml:space="preserve"> son </w:t>
            </w:r>
            <w:proofErr w:type="spellStart"/>
            <w:r w:rsidRPr="00B10C61">
              <w:rPr>
                <w:rFonts w:ascii="Garamond" w:hAnsi="Garamond"/>
                <w:sz w:val="28"/>
                <w:szCs w:val="28"/>
                <w:lang w:val="es-ES"/>
              </w:rPr>
              <w:t>dy</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vel</w:t>
            </w:r>
            <w:proofErr w:type="spellEnd"/>
            <w:r w:rsidRPr="00B10C61">
              <w:rPr>
                <w:rFonts w:ascii="Garamond" w:hAnsi="Garamond"/>
                <w:sz w:val="28"/>
                <w:szCs w:val="28"/>
                <w:lang w:val="es-ES"/>
              </w:rPr>
              <w:t xml:space="preserve"> e </w:t>
            </w:r>
            <w:proofErr w:type="spellStart"/>
            <w:r w:rsidRPr="00B10C61">
              <w:rPr>
                <w:rFonts w:ascii="Garamond" w:hAnsi="Garamond"/>
                <w:sz w:val="28"/>
                <w:szCs w:val="28"/>
                <w:lang w:val="es-ES"/>
              </w:rPr>
              <w:t>Ayr</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cha</w:t>
            </w:r>
            <w:proofErr w:type="spellEnd"/>
            <w:r w:rsidRPr="00B10C61">
              <w:rPr>
                <w:rFonts w:ascii="Garamond" w:hAnsi="Garamond"/>
                <w:sz w:val="28"/>
                <w:szCs w:val="28"/>
                <w:lang w:val="es-ES"/>
              </w:rPr>
              <w:t xml:space="preserve"> </w:t>
            </w:r>
            <w:proofErr w:type="spellStart"/>
            <w:r w:rsidRPr="00B10C61">
              <w:rPr>
                <w:rFonts w:ascii="Garamond" w:hAnsi="Garamond"/>
                <w:sz w:val="28"/>
                <w:szCs w:val="28"/>
                <w:lang w:val="es-ES"/>
              </w:rPr>
              <w:t>dooie</w:t>
            </w:r>
            <w:proofErr w:type="spellEnd"/>
            <w:r w:rsidRPr="00B10C61">
              <w:rPr>
                <w:rFonts w:ascii="Garamond" w:hAnsi="Garamond"/>
                <w:sz w:val="28"/>
                <w:szCs w:val="28"/>
                <w:lang w:val="es-ES"/>
              </w:rPr>
              <w:t xml:space="preserve"> da. </w:t>
            </w:r>
            <w:proofErr w:type="spellStart"/>
            <w:r w:rsidRPr="00B10C61">
              <w:rPr>
                <w:rFonts w:ascii="Garamond" w:hAnsi="Garamond"/>
                <w:i/>
                <w:sz w:val="28"/>
                <w:szCs w:val="28"/>
              </w:rPr>
              <w:t>Liasagh</w:t>
            </w:r>
            <w:proofErr w:type="spellEnd"/>
            <w:r w:rsidRPr="00B10C61">
              <w:rPr>
                <w:rFonts w:ascii="Garamond" w:hAnsi="Garamond"/>
                <w:i/>
                <w:sz w:val="28"/>
                <w:szCs w:val="28"/>
              </w:rPr>
              <w:t xml:space="preserve"> </w:t>
            </w:r>
            <w:proofErr w:type="spellStart"/>
            <w:r w:rsidRPr="00B10C61">
              <w:rPr>
                <w:rFonts w:ascii="Garamond" w:hAnsi="Garamond"/>
                <w:i/>
                <w:sz w:val="28"/>
                <w:szCs w:val="28"/>
              </w:rPr>
              <w:t>Miys</w:t>
            </w:r>
            <w:proofErr w:type="spellEnd"/>
            <w:r w:rsidRPr="00B10C61">
              <w:rPr>
                <w:rFonts w:ascii="Garamond" w:hAnsi="Garamond"/>
                <w:i/>
                <w:sz w:val="28"/>
                <w:szCs w:val="28"/>
              </w:rPr>
              <w:t xml:space="preserve"> Yee </w:t>
            </w:r>
            <w:proofErr w:type="spellStart"/>
            <w:r w:rsidRPr="00B10C61">
              <w:rPr>
                <w:rFonts w:ascii="Garamond" w:hAnsi="Garamond"/>
                <w:i/>
                <w:sz w:val="28"/>
                <w:szCs w:val="28"/>
              </w:rPr>
              <w:t>sleih</w:t>
            </w:r>
            <w:proofErr w:type="spellEnd"/>
            <w:r w:rsidRPr="00B10C61">
              <w:rPr>
                <w:rFonts w:ascii="Garamond" w:hAnsi="Garamond"/>
                <w:i/>
                <w:sz w:val="28"/>
                <w:szCs w:val="28"/>
              </w:rPr>
              <w:t xml:space="preserve"> y </w:t>
            </w:r>
            <w:proofErr w:type="spellStart"/>
            <w:r w:rsidRPr="00B10C61">
              <w:rPr>
                <w:rFonts w:ascii="Garamond" w:hAnsi="Garamond"/>
                <w:i/>
                <w:sz w:val="28"/>
                <w:szCs w:val="28"/>
              </w:rPr>
              <w:t>leeideil</w:t>
            </w:r>
            <w:proofErr w:type="spellEnd"/>
            <w:r w:rsidRPr="00B10C61">
              <w:rPr>
                <w:rFonts w:ascii="Garamond" w:hAnsi="Garamond"/>
                <w:i/>
                <w:sz w:val="28"/>
                <w:szCs w:val="28"/>
              </w:rPr>
              <w:t xml:space="preserve"> </w:t>
            </w:r>
            <w:proofErr w:type="spellStart"/>
            <w:r w:rsidRPr="00B10C61">
              <w:rPr>
                <w:rFonts w:ascii="Garamond" w:hAnsi="Garamond"/>
                <w:i/>
                <w:sz w:val="28"/>
                <w:szCs w:val="28"/>
              </w:rPr>
              <w:t>gys</w:t>
            </w:r>
            <w:proofErr w:type="spellEnd"/>
            <w:r w:rsidRPr="00B10C61">
              <w:rPr>
                <w:rFonts w:ascii="Garamond" w:hAnsi="Garamond"/>
                <w:i/>
                <w:sz w:val="28"/>
                <w:szCs w:val="28"/>
              </w:rPr>
              <w:t xml:space="preserve"> </w:t>
            </w:r>
            <w:proofErr w:type="spellStart"/>
            <w:r w:rsidRPr="00B10C61">
              <w:rPr>
                <w:rFonts w:ascii="Garamond" w:hAnsi="Garamond"/>
                <w:i/>
                <w:sz w:val="28"/>
                <w:szCs w:val="28"/>
              </w:rPr>
              <w:t>Arrys</w:t>
            </w:r>
            <w:proofErr w:type="spellEnd"/>
            <w:r w:rsidRPr="00B10C61">
              <w:rPr>
                <w:rFonts w:ascii="Garamond" w:hAnsi="Garamond"/>
                <w:i/>
                <w:sz w:val="28"/>
                <w:szCs w:val="28"/>
              </w:rPr>
              <w:t xml:space="preserve">, as </w:t>
            </w:r>
            <w:proofErr w:type="spellStart"/>
            <w:r w:rsidRPr="00B10C61">
              <w:rPr>
                <w:rFonts w:ascii="Garamond" w:hAnsi="Garamond"/>
                <w:i/>
                <w:sz w:val="28"/>
                <w:szCs w:val="28"/>
              </w:rPr>
              <w:t>mannagh</w:t>
            </w:r>
            <w:proofErr w:type="spellEnd"/>
            <w:r w:rsidRPr="00B10C61">
              <w:rPr>
                <w:rFonts w:ascii="Garamond" w:hAnsi="Garamond"/>
                <w:i/>
                <w:sz w:val="28"/>
                <w:szCs w:val="28"/>
              </w:rPr>
              <w:t xml:space="preserve"> jean eh </w:t>
            </w:r>
            <w:proofErr w:type="spellStart"/>
            <w:r w:rsidRPr="00B10C61">
              <w:rPr>
                <w:rFonts w:ascii="Garamond" w:hAnsi="Garamond"/>
                <w:i/>
                <w:sz w:val="28"/>
                <w:szCs w:val="28"/>
              </w:rPr>
              <w:t>shen</w:t>
            </w:r>
            <w:proofErr w:type="spellEnd"/>
            <w:r w:rsidRPr="00B10C61">
              <w:rPr>
                <w:rFonts w:ascii="Garamond" w:hAnsi="Garamond"/>
                <w:i/>
                <w:sz w:val="28"/>
                <w:szCs w:val="28"/>
              </w:rPr>
              <w:t xml:space="preserve">, </w:t>
            </w:r>
            <w:proofErr w:type="spellStart"/>
            <w:r w:rsidRPr="00B10C61">
              <w:rPr>
                <w:rFonts w:ascii="Garamond" w:hAnsi="Garamond"/>
                <w:i/>
                <w:sz w:val="28"/>
                <w:szCs w:val="28"/>
              </w:rPr>
              <w:t>livrey-ee</w:t>
            </w:r>
            <w:proofErr w:type="spellEnd"/>
            <w:r w:rsidRPr="00B10C61">
              <w:rPr>
                <w:rFonts w:ascii="Garamond" w:hAnsi="Garamond"/>
                <w:i/>
                <w:sz w:val="28"/>
                <w:szCs w:val="28"/>
              </w:rPr>
              <w:t xml:space="preserve"> </w:t>
            </w:r>
            <w:proofErr w:type="spellStart"/>
            <w:r w:rsidRPr="00B10C61">
              <w:rPr>
                <w:rFonts w:ascii="Garamond" w:hAnsi="Garamond"/>
                <w:i/>
                <w:sz w:val="28"/>
                <w:szCs w:val="28"/>
              </w:rPr>
              <w:t>yn</w:t>
            </w:r>
            <w:proofErr w:type="spellEnd"/>
            <w:r w:rsidRPr="00B10C61">
              <w:rPr>
                <w:rFonts w:ascii="Garamond" w:hAnsi="Garamond"/>
                <w:i/>
                <w:sz w:val="28"/>
                <w:szCs w:val="28"/>
              </w:rPr>
              <w:t xml:space="preserve"> </w:t>
            </w:r>
            <w:proofErr w:type="spellStart"/>
            <w:r w:rsidRPr="00B10C61">
              <w:rPr>
                <w:rFonts w:ascii="Garamond" w:hAnsi="Garamond"/>
                <w:i/>
                <w:sz w:val="28"/>
                <w:szCs w:val="28"/>
              </w:rPr>
              <w:t>chairys</w:t>
            </w:r>
            <w:proofErr w:type="spellEnd"/>
            <w:r w:rsidRPr="00B10C61">
              <w:rPr>
                <w:rFonts w:ascii="Garamond" w:hAnsi="Garamond"/>
                <w:i/>
                <w:sz w:val="28"/>
                <w:szCs w:val="28"/>
              </w:rPr>
              <w:t xml:space="preserve"> </w:t>
            </w:r>
            <w:proofErr w:type="spellStart"/>
            <w:r w:rsidRPr="00B10C61">
              <w:rPr>
                <w:rFonts w:ascii="Garamond" w:hAnsi="Garamond"/>
                <w:i/>
                <w:sz w:val="28"/>
                <w:szCs w:val="28"/>
              </w:rPr>
              <w:t>echey</w:t>
            </w:r>
            <w:proofErr w:type="spellEnd"/>
            <w:r w:rsidRPr="00B10C61">
              <w:rPr>
                <w:rFonts w:ascii="Garamond" w:hAnsi="Garamond"/>
                <w:i/>
                <w:sz w:val="28"/>
                <w:szCs w:val="28"/>
              </w:rPr>
              <w:t xml:space="preserve"> </w:t>
            </w:r>
            <w:proofErr w:type="spellStart"/>
            <w:r w:rsidRPr="00B10C61">
              <w:rPr>
                <w:rFonts w:ascii="Garamond" w:hAnsi="Garamond"/>
                <w:i/>
                <w:sz w:val="28"/>
                <w:szCs w:val="28"/>
              </w:rPr>
              <w:t>ad</w:t>
            </w:r>
            <w:proofErr w:type="spellEnd"/>
            <w:r w:rsidRPr="00B10C61">
              <w:rPr>
                <w:rFonts w:ascii="Garamond" w:hAnsi="Garamond"/>
                <w:i/>
                <w:sz w:val="28"/>
                <w:szCs w:val="28"/>
              </w:rPr>
              <w:t xml:space="preserve"> </w:t>
            </w:r>
            <w:proofErr w:type="spellStart"/>
            <w:r w:rsidRPr="00B10C61">
              <w:rPr>
                <w:rFonts w:ascii="Garamond" w:hAnsi="Garamond"/>
                <w:i/>
                <w:sz w:val="28"/>
                <w:szCs w:val="28"/>
              </w:rPr>
              <w:t>gys</w:t>
            </w:r>
            <w:proofErr w:type="spellEnd"/>
            <w:r w:rsidRPr="00B10C61">
              <w:rPr>
                <w:rFonts w:ascii="Garamond" w:hAnsi="Garamond"/>
                <w:i/>
                <w:sz w:val="28"/>
                <w:szCs w:val="28"/>
              </w:rPr>
              <w:t xml:space="preserve"> </w:t>
            </w:r>
            <w:proofErr w:type="spellStart"/>
            <w:r w:rsidRPr="00B10C61">
              <w:rPr>
                <w:rFonts w:ascii="Garamond" w:hAnsi="Garamond"/>
                <w:i/>
                <w:sz w:val="28"/>
                <w:szCs w:val="28"/>
              </w:rPr>
              <w:t>coalanmey</w:t>
            </w:r>
            <w:proofErr w:type="spellEnd"/>
            <w:r w:rsidRPr="00B10C61">
              <w:rPr>
                <w:rFonts w:ascii="Garamond" w:hAnsi="Garamond"/>
                <w:i/>
                <w:sz w:val="28"/>
                <w:szCs w:val="28"/>
              </w:rPr>
              <w:t xml:space="preserve">. </w:t>
            </w:r>
          </w:p>
        </w:tc>
        <w:tc>
          <w:tcPr>
            <w:tcW w:w="0" w:type="auto"/>
          </w:tcPr>
          <w:p w14:paraId="7B1C29D3"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i/>
                <w:sz w:val="28"/>
              </w:rPr>
              <w:t>A. No more reason, than that a Son should be more undutiful, because his Father is more kind.</w:t>
            </w:r>
            <w:r>
              <w:rPr>
                <w:rFonts w:ascii="Garamond" w:hAnsi="Garamond" w:cs="Times New Roman"/>
                <w:i/>
                <w:sz w:val="28"/>
              </w:rPr>
              <w:t xml:space="preserve"> </w:t>
            </w:r>
            <w:r w:rsidRPr="00472FF6">
              <w:rPr>
                <w:rFonts w:ascii="Garamond" w:hAnsi="Garamond" w:cs="Times New Roman"/>
                <w:sz w:val="28"/>
              </w:rPr>
              <w:t>The Goodness of God ought to lead Men to Repentance</w:t>
            </w:r>
            <w:r w:rsidR="002C617D" w:rsidRPr="002C617D">
              <w:rPr>
                <w:rFonts w:ascii="Garamond" w:hAnsi="Garamond" w:cs="Times New Roman"/>
                <w:sz w:val="28"/>
              </w:rPr>
              <w:t> ;</w:t>
            </w:r>
            <w:r w:rsidRPr="00472FF6">
              <w:rPr>
                <w:rFonts w:ascii="Garamond" w:hAnsi="Garamond" w:cs="Times New Roman"/>
                <w:i/>
                <w:sz w:val="28"/>
              </w:rPr>
              <w:t xml:space="preserve"> and if it doth not do that, his Justice will send them to Destruction.</w:t>
            </w:r>
          </w:p>
        </w:tc>
        <w:tc>
          <w:tcPr>
            <w:tcW w:w="0" w:type="auto"/>
          </w:tcPr>
          <w:p w14:paraId="027D759F" w14:textId="77777777" w:rsidR="004D160F" w:rsidRDefault="004D160F" w:rsidP="00C82D1A">
            <w:pPr>
              <w:pStyle w:val="ListParagraph"/>
              <w:ind w:left="0"/>
              <w:rPr>
                <w:rFonts w:ascii="Garamond" w:hAnsi="Garamond" w:cs="Times New Roman"/>
                <w:i/>
                <w:sz w:val="20"/>
                <w:szCs w:val="20"/>
              </w:rPr>
            </w:pPr>
          </w:p>
          <w:p w14:paraId="221612E1" w14:textId="77777777" w:rsidR="004D160F" w:rsidRDefault="004D160F" w:rsidP="00C82D1A">
            <w:pPr>
              <w:pStyle w:val="ListParagraph"/>
              <w:ind w:left="0"/>
              <w:rPr>
                <w:rFonts w:ascii="Garamond" w:hAnsi="Garamond" w:cs="Times New Roman"/>
                <w:sz w:val="20"/>
                <w:szCs w:val="20"/>
              </w:rPr>
            </w:pPr>
          </w:p>
          <w:p w14:paraId="43DF0B78" w14:textId="77777777" w:rsidR="004D160F" w:rsidRDefault="004D160F" w:rsidP="00C82D1A">
            <w:pPr>
              <w:pStyle w:val="ListParagraph"/>
              <w:ind w:left="0"/>
              <w:rPr>
                <w:rFonts w:ascii="Garamond" w:hAnsi="Garamond" w:cs="Times New Roman"/>
                <w:sz w:val="20"/>
                <w:szCs w:val="20"/>
              </w:rPr>
            </w:pPr>
          </w:p>
          <w:p w14:paraId="5EC7E13E" w14:textId="77777777" w:rsidR="004D160F" w:rsidRPr="004D160F" w:rsidRDefault="004D160F" w:rsidP="00C82D1A">
            <w:pPr>
              <w:pStyle w:val="ListParagraph"/>
              <w:ind w:left="0"/>
              <w:rPr>
                <w:rFonts w:ascii="Garamond" w:hAnsi="Garamond" w:cs="Times New Roman"/>
                <w:sz w:val="20"/>
                <w:szCs w:val="20"/>
              </w:rPr>
            </w:pPr>
            <w:r>
              <w:rPr>
                <w:rFonts w:ascii="Garamond" w:hAnsi="Garamond" w:cs="Times New Roman"/>
                <w:sz w:val="20"/>
                <w:szCs w:val="20"/>
              </w:rPr>
              <w:t>Rom. 2. 4.</w:t>
            </w:r>
          </w:p>
        </w:tc>
      </w:tr>
      <w:tr w:rsidR="004D160F" w:rsidRPr="00472FF6" w14:paraId="4B1DD4C4" w14:textId="77777777" w:rsidTr="00C82D1A">
        <w:tc>
          <w:tcPr>
            <w:tcW w:w="0" w:type="auto"/>
          </w:tcPr>
          <w:p w14:paraId="1B6A0655" w14:textId="77777777" w:rsidR="004D160F" w:rsidRPr="00B10C61" w:rsidRDefault="004D160F" w:rsidP="00DB60C3">
            <w:pPr>
              <w:pStyle w:val="CM3"/>
              <w:widowControl/>
              <w:spacing w:line="240" w:lineRule="auto"/>
              <w:ind w:firstLine="227"/>
              <w:contextualSpacing/>
              <w:jc w:val="both"/>
              <w:rPr>
                <w:rFonts w:ascii="Garamond" w:hAnsi="Garamond"/>
                <w:sz w:val="28"/>
                <w:szCs w:val="28"/>
              </w:rPr>
            </w:pPr>
            <w:r w:rsidRPr="00B10C61">
              <w:rPr>
                <w:rFonts w:ascii="Garamond" w:hAnsi="Garamond"/>
                <w:sz w:val="28"/>
                <w:szCs w:val="28"/>
              </w:rPr>
              <w:t xml:space="preserve">Shen-y-fa </w:t>
            </w:r>
            <w:proofErr w:type="spellStart"/>
            <w:r w:rsidRPr="00B10C61">
              <w:rPr>
                <w:rFonts w:ascii="Garamond" w:hAnsi="Garamond"/>
                <w:sz w:val="28"/>
                <w:szCs w:val="28"/>
              </w:rPr>
              <w:t>cooinee</w:t>
            </w:r>
            <w:proofErr w:type="spellEnd"/>
            <w:r w:rsidRPr="00B10C61">
              <w:rPr>
                <w:rFonts w:ascii="Garamond" w:hAnsi="Garamond"/>
                <w:sz w:val="28"/>
                <w:szCs w:val="28"/>
              </w:rPr>
              <w:t xml:space="preserve"> er, my </w:t>
            </w:r>
            <w:proofErr w:type="spellStart"/>
            <w:r w:rsidRPr="00B10C61">
              <w:rPr>
                <w:rFonts w:ascii="Garamond" w:hAnsi="Garamond"/>
                <w:sz w:val="28"/>
                <w:szCs w:val="28"/>
              </w:rPr>
              <w:t>hed</w:t>
            </w:r>
            <w:proofErr w:type="spellEnd"/>
            <w:r w:rsidRPr="00B10C61">
              <w:rPr>
                <w:rFonts w:ascii="Garamond" w:hAnsi="Garamond"/>
                <w:sz w:val="28"/>
                <w:szCs w:val="28"/>
              </w:rPr>
              <w:t xml:space="preserve"> </w:t>
            </w:r>
            <w:proofErr w:type="spellStart"/>
            <w:r w:rsidRPr="00B10C61">
              <w:rPr>
                <w:rFonts w:ascii="Garamond" w:hAnsi="Garamond"/>
                <w:sz w:val="28"/>
                <w:szCs w:val="28"/>
              </w:rPr>
              <w:t>oo</w:t>
            </w:r>
            <w:proofErr w:type="spellEnd"/>
            <w:r w:rsidRPr="00B10C61">
              <w:rPr>
                <w:rFonts w:ascii="Garamond" w:hAnsi="Garamond"/>
                <w:sz w:val="28"/>
                <w:szCs w:val="28"/>
              </w:rPr>
              <w:t xml:space="preserve"> er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hoshiaght</w:t>
            </w:r>
            <w:proofErr w:type="spellEnd"/>
            <w:r w:rsidRPr="00B10C61">
              <w:rPr>
                <w:rFonts w:ascii="Garamond" w:hAnsi="Garamond"/>
                <w:sz w:val="28"/>
                <w:szCs w:val="28"/>
              </w:rPr>
              <w:t xml:space="preserve"> </w:t>
            </w:r>
            <w:proofErr w:type="spellStart"/>
            <w:r w:rsidRPr="00B10C61">
              <w:rPr>
                <w:rFonts w:ascii="Garamond" w:hAnsi="Garamond"/>
                <w:sz w:val="28"/>
                <w:szCs w:val="28"/>
              </w:rPr>
              <w:t>ayns</w:t>
            </w:r>
            <w:proofErr w:type="spellEnd"/>
            <w:r w:rsidRPr="00B10C61">
              <w:rPr>
                <w:rFonts w:ascii="Garamond" w:hAnsi="Garamond"/>
                <w:sz w:val="28"/>
                <w:szCs w:val="28"/>
              </w:rPr>
              <w:t xml:space="preserve"> </w:t>
            </w:r>
            <w:proofErr w:type="spellStart"/>
            <w:r w:rsidRPr="00B10C61">
              <w:rPr>
                <w:rFonts w:ascii="Garamond" w:hAnsi="Garamond"/>
                <w:sz w:val="28"/>
                <w:szCs w:val="28"/>
              </w:rPr>
              <w:t>peccah</w:t>
            </w:r>
            <w:proofErr w:type="spellEnd"/>
            <w:r w:rsidRPr="00B10C61">
              <w:rPr>
                <w:rFonts w:ascii="Garamond" w:hAnsi="Garamond"/>
                <w:sz w:val="28"/>
                <w:szCs w:val="28"/>
              </w:rPr>
              <w:t xml:space="preserve"> </w:t>
            </w:r>
            <w:proofErr w:type="spellStart"/>
            <w:r w:rsidRPr="00B10C61">
              <w:rPr>
                <w:rFonts w:ascii="Garamond" w:hAnsi="Garamond"/>
                <w:sz w:val="28"/>
                <w:szCs w:val="28"/>
              </w:rPr>
              <w:t>lesh</w:t>
            </w:r>
            <w:proofErr w:type="spellEnd"/>
            <w:r w:rsidRPr="00B10C61">
              <w:rPr>
                <w:rFonts w:ascii="Garamond" w:hAnsi="Garamond"/>
                <w:sz w:val="28"/>
                <w:szCs w:val="28"/>
              </w:rPr>
              <w:t xml:space="preserve"> </w:t>
            </w:r>
            <w:proofErr w:type="spellStart"/>
            <w:r w:rsidRPr="00B10C61">
              <w:rPr>
                <w:rFonts w:ascii="Garamond" w:hAnsi="Garamond"/>
                <w:sz w:val="28"/>
                <w:szCs w:val="28"/>
              </w:rPr>
              <w:t>dt’aigney</w:t>
            </w:r>
            <w:proofErr w:type="spellEnd"/>
            <w:r w:rsidRPr="00B10C61">
              <w:rPr>
                <w:rFonts w:ascii="Garamond" w:hAnsi="Garamond"/>
                <w:sz w:val="28"/>
                <w:szCs w:val="28"/>
              </w:rPr>
              <w:t xml:space="preserve">, </w:t>
            </w:r>
            <w:proofErr w:type="spellStart"/>
            <w:r w:rsidRPr="00B10C61">
              <w:rPr>
                <w:rFonts w:ascii="Garamond" w:hAnsi="Garamond"/>
                <w:sz w:val="28"/>
                <w:szCs w:val="28"/>
              </w:rPr>
              <w:t>t’ow</w:t>
            </w:r>
            <w:proofErr w:type="spellEnd"/>
            <w:r w:rsidRPr="00B10C61">
              <w:rPr>
                <w:rFonts w:ascii="Garamond" w:hAnsi="Garamond"/>
                <w:sz w:val="28"/>
                <w:szCs w:val="28"/>
              </w:rPr>
              <w:t xml:space="preserve"> </w:t>
            </w:r>
            <w:proofErr w:type="spellStart"/>
            <w:r w:rsidRPr="00B10C61">
              <w:rPr>
                <w:rFonts w:ascii="Garamond" w:hAnsi="Garamond"/>
                <w:sz w:val="28"/>
                <w:szCs w:val="28"/>
              </w:rPr>
              <w:t>roih</w:t>
            </w:r>
            <w:proofErr w:type="spellEnd"/>
            <w:r w:rsidRPr="00B10C61">
              <w:rPr>
                <w:rFonts w:ascii="Garamond" w:hAnsi="Garamond"/>
                <w:sz w:val="28"/>
                <w:szCs w:val="28"/>
              </w:rPr>
              <w:t xml:space="preserve"> </w:t>
            </w:r>
            <w:proofErr w:type="spellStart"/>
            <w:r w:rsidRPr="00B10C61">
              <w:rPr>
                <w:rFonts w:ascii="Garamond" w:hAnsi="Garamond"/>
                <w:sz w:val="28"/>
                <w:szCs w:val="28"/>
              </w:rPr>
              <w:t>ayns</w:t>
            </w:r>
            <w:proofErr w:type="spellEnd"/>
            <w:r w:rsidRPr="00B10C61">
              <w:rPr>
                <w:rFonts w:ascii="Garamond" w:hAnsi="Garamond"/>
                <w:sz w:val="28"/>
                <w:szCs w:val="28"/>
              </w:rPr>
              <w:t xml:space="preserve"> y </w:t>
            </w:r>
            <w:proofErr w:type="spellStart"/>
            <w:r w:rsidRPr="004D160F">
              <w:rPr>
                <w:rFonts w:ascii="Garamond" w:hAnsi="Garamond"/>
                <w:sz w:val="28"/>
                <w:szCs w:val="28"/>
              </w:rPr>
              <w:t>G</w:t>
            </w:r>
            <w:r w:rsidRPr="00B10C61">
              <w:rPr>
                <w:rFonts w:ascii="Garamond" w:hAnsi="Garamond"/>
                <w:sz w:val="28"/>
                <w:szCs w:val="28"/>
              </w:rPr>
              <w:t>aue</w:t>
            </w:r>
            <w:proofErr w:type="spellEnd"/>
            <w:r w:rsidRPr="00B10C61">
              <w:rPr>
                <w:rFonts w:ascii="Garamond" w:hAnsi="Garamond"/>
                <w:sz w:val="28"/>
                <w:szCs w:val="28"/>
              </w:rPr>
              <w:t xml:space="preserve"> </w:t>
            </w:r>
            <w:proofErr w:type="spellStart"/>
            <w:r w:rsidRPr="00B10C61">
              <w:rPr>
                <w:rFonts w:ascii="Garamond" w:hAnsi="Garamond"/>
                <w:sz w:val="28"/>
                <w:szCs w:val="28"/>
              </w:rPr>
              <w:t>smoo</w:t>
            </w:r>
            <w:proofErr w:type="spellEnd"/>
            <w:r w:rsidRPr="00B10C61">
              <w:rPr>
                <w:rFonts w:ascii="Garamond" w:hAnsi="Garamond"/>
                <w:sz w:val="28"/>
                <w:szCs w:val="28"/>
              </w:rPr>
              <w:t xml:space="preserve"> </w:t>
            </w:r>
            <w:proofErr w:type="spellStart"/>
            <w:r w:rsidRPr="00B10C61">
              <w:rPr>
                <w:rFonts w:ascii="Garamond" w:hAnsi="Garamond"/>
                <w:sz w:val="28"/>
                <w:szCs w:val="28"/>
              </w:rPr>
              <w:t>erbee</w:t>
            </w:r>
            <w:proofErr w:type="spellEnd"/>
            <w:r w:rsidR="002C617D" w:rsidRPr="002C617D">
              <w:rPr>
                <w:rFonts w:ascii="Garamond" w:hAnsi="Garamond"/>
                <w:sz w:val="28"/>
                <w:szCs w:val="28"/>
              </w:rPr>
              <w:t> ;</w:t>
            </w:r>
            <w:r w:rsidRPr="00B10C61">
              <w:rPr>
                <w:rFonts w:ascii="Garamond" w:hAnsi="Garamond"/>
                <w:sz w:val="28"/>
                <w:szCs w:val="28"/>
              </w:rPr>
              <w:t xml:space="preserve"> cha </w:t>
            </w:r>
            <w:proofErr w:type="spellStart"/>
            <w:r w:rsidRPr="00B10C61">
              <w:rPr>
                <w:rFonts w:ascii="Garamond" w:hAnsi="Garamond"/>
                <w:sz w:val="28"/>
                <w:szCs w:val="28"/>
              </w:rPr>
              <w:t>vel</w:t>
            </w:r>
            <w:proofErr w:type="spellEnd"/>
            <w:r w:rsidRPr="00B10C61">
              <w:rPr>
                <w:rFonts w:ascii="Garamond" w:hAnsi="Garamond"/>
                <w:sz w:val="28"/>
                <w:szCs w:val="28"/>
              </w:rPr>
              <w:t xml:space="preserve"> </w:t>
            </w:r>
            <w:proofErr w:type="spellStart"/>
            <w:r w:rsidRPr="00B10C61">
              <w:rPr>
                <w:rFonts w:ascii="Garamond" w:hAnsi="Garamond"/>
                <w:sz w:val="28"/>
                <w:szCs w:val="28"/>
              </w:rPr>
              <w:t>fys</w:t>
            </w:r>
            <w:proofErr w:type="spellEnd"/>
            <w:r w:rsidRPr="00B10C61">
              <w:rPr>
                <w:rFonts w:ascii="Garamond" w:hAnsi="Garamond"/>
                <w:sz w:val="28"/>
                <w:szCs w:val="28"/>
              </w:rPr>
              <w:t xml:space="preserve"> </w:t>
            </w:r>
            <w:proofErr w:type="spellStart"/>
            <w:r w:rsidRPr="00B10C61">
              <w:rPr>
                <w:rFonts w:ascii="Garamond" w:hAnsi="Garamond"/>
                <w:sz w:val="28"/>
                <w:szCs w:val="28"/>
              </w:rPr>
              <w:t>ayd</w:t>
            </w:r>
            <w:proofErr w:type="spellEnd"/>
            <w:r w:rsidRPr="00B10C61">
              <w:rPr>
                <w:rFonts w:ascii="Garamond" w:hAnsi="Garamond"/>
                <w:sz w:val="28"/>
                <w:szCs w:val="28"/>
              </w:rPr>
              <w:t xml:space="preserve"> </w:t>
            </w:r>
            <w:proofErr w:type="spellStart"/>
            <w:r w:rsidRPr="00B10C61">
              <w:rPr>
                <w:rFonts w:ascii="Garamond" w:hAnsi="Garamond"/>
                <w:sz w:val="28"/>
                <w:szCs w:val="28"/>
              </w:rPr>
              <w:t>vou</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bragh</w:t>
            </w:r>
            <w:proofErr w:type="spellEnd"/>
            <w:r w:rsidRPr="00B10C61">
              <w:rPr>
                <w:rFonts w:ascii="Garamond" w:hAnsi="Garamond"/>
                <w:sz w:val="28"/>
                <w:szCs w:val="28"/>
              </w:rPr>
              <w:t xml:space="preserve"> </w:t>
            </w:r>
            <w:proofErr w:type="spellStart"/>
            <w:r w:rsidRPr="00B10C61">
              <w:rPr>
                <w:rFonts w:ascii="Garamond" w:hAnsi="Garamond"/>
                <w:sz w:val="28"/>
                <w:szCs w:val="28"/>
              </w:rPr>
              <w:t>tra</w:t>
            </w:r>
            <w:proofErr w:type="spellEnd"/>
            <w:r w:rsidRPr="00B10C61">
              <w:rPr>
                <w:rFonts w:ascii="Garamond" w:hAnsi="Garamond"/>
                <w:sz w:val="28"/>
                <w:szCs w:val="28"/>
              </w:rPr>
              <w:t xml:space="preserve"> </w:t>
            </w:r>
            <w:proofErr w:type="spellStart"/>
            <w:r w:rsidRPr="00B10C61">
              <w:rPr>
                <w:rFonts w:ascii="Garamond" w:hAnsi="Garamond"/>
                <w:sz w:val="28"/>
                <w:szCs w:val="28"/>
              </w:rPr>
              <w:t>ny</w:t>
            </w:r>
            <w:proofErr w:type="spellEnd"/>
            <w:r w:rsidRPr="00B10C61">
              <w:rPr>
                <w:rFonts w:ascii="Garamond" w:hAnsi="Garamond"/>
                <w:sz w:val="28"/>
                <w:szCs w:val="28"/>
              </w:rPr>
              <w:t xml:space="preserve"> </w:t>
            </w:r>
            <w:proofErr w:type="spellStart"/>
            <w:r w:rsidRPr="00B10C61">
              <w:rPr>
                <w:rFonts w:ascii="Garamond" w:hAnsi="Garamond"/>
                <w:sz w:val="28"/>
                <w:szCs w:val="28"/>
              </w:rPr>
              <w:t>grayse</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ghoal</w:t>
            </w:r>
            <w:proofErr w:type="spellEnd"/>
            <w:r w:rsidRPr="00B10C61">
              <w:rPr>
                <w:rFonts w:ascii="Garamond" w:hAnsi="Garamond"/>
                <w:sz w:val="28"/>
                <w:szCs w:val="28"/>
              </w:rPr>
              <w:t xml:space="preserve"> </w:t>
            </w:r>
            <w:proofErr w:type="spellStart"/>
            <w:r w:rsidRPr="00B10C61">
              <w:rPr>
                <w:rFonts w:ascii="Garamond" w:hAnsi="Garamond"/>
                <w:sz w:val="28"/>
                <w:szCs w:val="28"/>
              </w:rPr>
              <w:t>Arrys</w:t>
            </w:r>
            <w:proofErr w:type="spellEnd"/>
            <w:r w:rsidRPr="00B10C61">
              <w:rPr>
                <w:rFonts w:ascii="Garamond" w:hAnsi="Garamond"/>
                <w:sz w:val="28"/>
                <w:szCs w:val="28"/>
              </w:rPr>
              <w:t>, n’</w:t>
            </w:r>
            <w:r w:rsidR="008076C3">
              <w:rPr>
                <w:rFonts w:ascii="Garamond" w:hAnsi="Garamond"/>
                <w:sz w:val="28"/>
                <w:szCs w:val="28"/>
              </w:rPr>
              <w:t> </w:t>
            </w:r>
            <w:proofErr w:type="spellStart"/>
            <w:r w:rsidRPr="00B10C61">
              <w:rPr>
                <w:rFonts w:ascii="Garamond" w:hAnsi="Garamond"/>
                <w:sz w:val="28"/>
                <w:szCs w:val="28"/>
              </w:rPr>
              <w:t>egooish</w:t>
            </w:r>
            <w:proofErr w:type="spellEnd"/>
            <w:r w:rsidRPr="00B10C61">
              <w:rPr>
                <w:rFonts w:ascii="Garamond" w:hAnsi="Garamond"/>
                <w:sz w:val="28"/>
                <w:szCs w:val="28"/>
              </w:rPr>
              <w:t xml:space="preserve"> </w:t>
            </w:r>
            <w:proofErr w:type="spellStart"/>
            <w:r w:rsidRPr="00B10C61">
              <w:rPr>
                <w:rFonts w:ascii="Garamond" w:hAnsi="Garamond"/>
                <w:sz w:val="28"/>
                <w:szCs w:val="28"/>
              </w:rPr>
              <w:t>shen</w:t>
            </w:r>
            <w:proofErr w:type="spellEnd"/>
            <w:r w:rsidRPr="00B10C61">
              <w:rPr>
                <w:rFonts w:ascii="Garamond" w:hAnsi="Garamond"/>
                <w:sz w:val="28"/>
                <w:szCs w:val="28"/>
              </w:rPr>
              <w:t xml:space="preserve"> cha bee </w:t>
            </w:r>
            <w:proofErr w:type="spellStart"/>
            <w:r w:rsidRPr="00B10C61">
              <w:rPr>
                <w:rFonts w:ascii="Garamond" w:hAnsi="Garamond"/>
                <w:sz w:val="28"/>
                <w:szCs w:val="28"/>
              </w:rPr>
              <w:t>Leih</w:t>
            </w:r>
            <w:proofErr w:type="spellEnd"/>
            <w:r w:rsidRPr="00B10C61">
              <w:rPr>
                <w:rFonts w:ascii="Garamond" w:hAnsi="Garamond"/>
                <w:sz w:val="28"/>
                <w:szCs w:val="28"/>
              </w:rPr>
              <w:t xml:space="preserve"> </w:t>
            </w:r>
            <w:proofErr w:type="spellStart"/>
            <w:r w:rsidRPr="00B10C61">
              <w:rPr>
                <w:rFonts w:ascii="Garamond" w:hAnsi="Garamond"/>
                <w:sz w:val="28"/>
                <w:szCs w:val="28"/>
              </w:rPr>
              <w:t>peccaghyn</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chouyr</w:t>
            </w:r>
            <w:proofErr w:type="spellEnd"/>
            <w:r w:rsidRPr="00B10C61">
              <w:rPr>
                <w:rFonts w:ascii="Garamond" w:hAnsi="Garamond"/>
                <w:sz w:val="28"/>
                <w:szCs w:val="28"/>
              </w:rPr>
              <w:t xml:space="preserve">. </w:t>
            </w:r>
          </w:p>
        </w:tc>
        <w:tc>
          <w:tcPr>
            <w:tcW w:w="0" w:type="auto"/>
          </w:tcPr>
          <w:p w14:paraId="4D81AC71"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i/>
                <w:sz w:val="28"/>
              </w:rPr>
              <w:t>Therefore remember, that if you sin wilfully, you run the greatest Hazzard</w:t>
            </w:r>
            <w:r w:rsidR="002C617D" w:rsidRPr="002C617D">
              <w:rPr>
                <w:rFonts w:ascii="Garamond" w:hAnsi="Garamond" w:cs="Times New Roman"/>
                <w:sz w:val="28"/>
              </w:rPr>
              <w:t> ;</w:t>
            </w:r>
            <w:r w:rsidRPr="00472FF6">
              <w:rPr>
                <w:rFonts w:ascii="Garamond" w:hAnsi="Garamond" w:cs="Times New Roman"/>
                <w:i/>
                <w:sz w:val="28"/>
              </w:rPr>
              <w:t xml:space="preserve"> you know not whether ever you shall have Time or Grace to repent, without which there is no Forgiv</w:t>
            </w:r>
            <w:r>
              <w:rPr>
                <w:rFonts w:ascii="Garamond" w:hAnsi="Garamond" w:cs="Times New Roman"/>
                <w:i/>
                <w:sz w:val="28"/>
              </w:rPr>
              <w:t>e</w:t>
            </w:r>
            <w:r w:rsidRPr="00472FF6">
              <w:rPr>
                <w:rFonts w:ascii="Garamond" w:hAnsi="Garamond" w:cs="Times New Roman"/>
                <w:i/>
                <w:sz w:val="28"/>
              </w:rPr>
              <w:t>ness of Sins.</w:t>
            </w:r>
          </w:p>
        </w:tc>
        <w:tc>
          <w:tcPr>
            <w:tcW w:w="0" w:type="auto"/>
          </w:tcPr>
          <w:p w14:paraId="02C1426C" w14:textId="77777777" w:rsidR="004D160F" w:rsidRPr="008A3D8D" w:rsidRDefault="004D160F" w:rsidP="00C82D1A">
            <w:pPr>
              <w:pStyle w:val="ListParagraph"/>
              <w:ind w:left="0"/>
              <w:rPr>
                <w:rFonts w:ascii="Garamond" w:hAnsi="Garamond" w:cs="Times New Roman"/>
                <w:i/>
                <w:sz w:val="20"/>
                <w:szCs w:val="20"/>
              </w:rPr>
            </w:pPr>
          </w:p>
        </w:tc>
      </w:tr>
      <w:tr w:rsidR="004D160F" w:rsidRPr="00472FF6" w14:paraId="791A88AD" w14:textId="77777777" w:rsidTr="00C82D1A">
        <w:tc>
          <w:tcPr>
            <w:tcW w:w="0" w:type="auto"/>
          </w:tcPr>
          <w:p w14:paraId="52785180" w14:textId="77777777" w:rsidR="004D160F" w:rsidRPr="00B10C61" w:rsidRDefault="004D160F" w:rsidP="00DB60C3">
            <w:pPr>
              <w:pStyle w:val="CM3"/>
              <w:widowControl/>
              <w:spacing w:line="240" w:lineRule="auto"/>
              <w:ind w:firstLine="227"/>
              <w:contextualSpacing/>
              <w:jc w:val="both"/>
              <w:rPr>
                <w:rFonts w:ascii="Garamond" w:hAnsi="Garamond"/>
                <w:sz w:val="28"/>
                <w:szCs w:val="28"/>
              </w:rPr>
            </w:pPr>
            <w:r w:rsidRPr="00B10C61">
              <w:rPr>
                <w:rFonts w:ascii="Garamond" w:hAnsi="Garamond"/>
                <w:i/>
                <w:sz w:val="28"/>
                <w:szCs w:val="28"/>
              </w:rPr>
              <w:t>Q.</w:t>
            </w:r>
            <w:r w:rsidRPr="00B10C61">
              <w:rPr>
                <w:rFonts w:ascii="Garamond" w:hAnsi="Garamond"/>
                <w:sz w:val="28"/>
                <w:szCs w:val="28"/>
              </w:rPr>
              <w:t xml:space="preserve"> </w:t>
            </w:r>
            <w:proofErr w:type="spellStart"/>
            <w:r w:rsidRPr="00B10C61">
              <w:rPr>
                <w:rFonts w:ascii="Garamond" w:hAnsi="Garamond"/>
                <w:sz w:val="28"/>
                <w:szCs w:val="28"/>
              </w:rPr>
              <w:t>Cre’n</w:t>
            </w:r>
            <w:proofErr w:type="spellEnd"/>
            <w:r w:rsidRPr="00B10C61">
              <w:rPr>
                <w:rFonts w:ascii="Garamond" w:hAnsi="Garamond"/>
                <w:sz w:val="28"/>
                <w:szCs w:val="28"/>
              </w:rPr>
              <w:t xml:space="preserve"> </w:t>
            </w:r>
            <w:proofErr w:type="spellStart"/>
            <w:r w:rsidRPr="00B10C61">
              <w:rPr>
                <w:rFonts w:ascii="Garamond" w:hAnsi="Garamond"/>
                <w:sz w:val="28"/>
                <w:szCs w:val="28"/>
              </w:rPr>
              <w:t>oyr</w:t>
            </w:r>
            <w:proofErr w:type="spellEnd"/>
            <w:r w:rsidRPr="00B10C61">
              <w:rPr>
                <w:rFonts w:ascii="Garamond" w:hAnsi="Garamond"/>
                <w:sz w:val="28"/>
                <w:szCs w:val="28"/>
              </w:rPr>
              <w:t xml:space="preserve"> ta part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leih</w:t>
            </w:r>
            <w:proofErr w:type="spellEnd"/>
            <w:r w:rsidRPr="00B10C61">
              <w:rPr>
                <w:rFonts w:ascii="Garamond" w:hAnsi="Garamond"/>
                <w:sz w:val="28"/>
                <w:szCs w:val="28"/>
              </w:rPr>
              <w:t xml:space="preserve">, ta goal </w:t>
            </w:r>
            <w:proofErr w:type="spellStart"/>
            <w:r w:rsidRPr="00B10C61">
              <w:rPr>
                <w:rFonts w:ascii="Garamond" w:hAnsi="Garamond"/>
                <w:sz w:val="28"/>
                <w:szCs w:val="28"/>
              </w:rPr>
              <w:t>rish</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vel</w:t>
            </w:r>
            <w:proofErr w:type="spellEnd"/>
            <w:r w:rsidRPr="00B10C61">
              <w:rPr>
                <w:rFonts w:ascii="Garamond" w:hAnsi="Garamond"/>
                <w:sz w:val="28"/>
                <w:szCs w:val="28"/>
              </w:rPr>
              <w:t xml:space="preserve"> ad </w:t>
            </w:r>
            <w:proofErr w:type="spellStart"/>
            <w:r w:rsidRPr="00B10C61">
              <w:rPr>
                <w:rFonts w:ascii="Garamond" w:hAnsi="Garamond"/>
                <w:i/>
                <w:sz w:val="28"/>
                <w:szCs w:val="28"/>
              </w:rPr>
              <w:t>credjal</w:t>
            </w:r>
            <w:proofErr w:type="spellEnd"/>
            <w:r w:rsidRPr="00B10C61">
              <w:rPr>
                <w:rFonts w:ascii="Garamond" w:hAnsi="Garamond"/>
                <w:sz w:val="28"/>
                <w:szCs w:val="28"/>
              </w:rPr>
              <w:t xml:space="preserve"> </w:t>
            </w:r>
            <w:proofErr w:type="spellStart"/>
            <w:r w:rsidRPr="00B10C61">
              <w:rPr>
                <w:rFonts w:ascii="Garamond" w:hAnsi="Garamond"/>
                <w:i/>
                <w:sz w:val="28"/>
                <w:szCs w:val="28"/>
              </w:rPr>
              <w:t>Leih</w:t>
            </w:r>
            <w:proofErr w:type="spellEnd"/>
            <w:r w:rsidRPr="00B10C61">
              <w:rPr>
                <w:rFonts w:ascii="Garamond" w:hAnsi="Garamond"/>
                <w:sz w:val="28"/>
                <w:szCs w:val="28"/>
              </w:rPr>
              <w:t xml:space="preserve"> </w:t>
            </w:r>
            <w:proofErr w:type="spellStart"/>
            <w:r w:rsidRPr="00B10C61">
              <w:rPr>
                <w:rFonts w:ascii="Garamond" w:hAnsi="Garamond"/>
                <w:i/>
                <w:sz w:val="28"/>
                <w:szCs w:val="28"/>
              </w:rPr>
              <w:t>peccaghyn</w:t>
            </w:r>
            <w:proofErr w:type="spellEnd"/>
            <w:r w:rsidRPr="00B10C61">
              <w:rPr>
                <w:rFonts w:ascii="Garamond" w:hAnsi="Garamond"/>
                <w:sz w:val="28"/>
                <w:szCs w:val="28"/>
              </w:rPr>
              <w:t xml:space="preserve">, </w:t>
            </w:r>
            <w:proofErr w:type="spellStart"/>
            <w:r w:rsidRPr="00B10C61">
              <w:rPr>
                <w:rFonts w:ascii="Garamond" w:hAnsi="Garamond"/>
                <w:sz w:val="28"/>
                <w:szCs w:val="28"/>
              </w:rPr>
              <w:t>foast</w:t>
            </w:r>
            <w:proofErr w:type="spellEnd"/>
            <w:r w:rsidRPr="00B10C61">
              <w:rPr>
                <w:rFonts w:ascii="Garamond" w:hAnsi="Garamond"/>
                <w:sz w:val="28"/>
                <w:szCs w:val="28"/>
              </w:rPr>
              <w:t xml:space="preserve"> </w:t>
            </w:r>
            <w:proofErr w:type="spellStart"/>
            <w:r w:rsidRPr="00B10C61">
              <w:rPr>
                <w:rFonts w:ascii="Garamond" w:hAnsi="Garamond"/>
                <w:sz w:val="28"/>
                <w:szCs w:val="28"/>
              </w:rPr>
              <w:t>janoo</w:t>
            </w:r>
            <w:proofErr w:type="spellEnd"/>
            <w:r w:rsidRPr="00B10C61">
              <w:rPr>
                <w:rFonts w:ascii="Garamond" w:hAnsi="Garamond"/>
                <w:sz w:val="28"/>
                <w:szCs w:val="28"/>
              </w:rPr>
              <w:t xml:space="preserve"> mee-</w:t>
            </w:r>
            <w:proofErr w:type="spellStart"/>
            <w:r w:rsidRPr="00B10C61">
              <w:rPr>
                <w:rFonts w:ascii="Garamond" w:hAnsi="Garamond"/>
                <w:sz w:val="28"/>
                <w:szCs w:val="28"/>
              </w:rPr>
              <w:t>hreshteil</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vou</w:t>
            </w:r>
            <w:proofErr w:type="spellEnd"/>
            <w:r w:rsidRPr="00B10C61">
              <w:rPr>
                <w:rFonts w:ascii="Garamond" w:hAnsi="Garamond"/>
                <w:sz w:val="28"/>
                <w:szCs w:val="28"/>
              </w:rPr>
              <w:t xml:space="preserve"> ad </w:t>
            </w:r>
            <w:proofErr w:type="spellStart"/>
            <w:r w:rsidRPr="00B10C61">
              <w:rPr>
                <w:rFonts w:ascii="Garamond" w:hAnsi="Garamond"/>
                <w:sz w:val="28"/>
                <w:szCs w:val="28"/>
              </w:rPr>
              <w:t>pardoon</w:t>
            </w:r>
            <w:proofErr w:type="spellEnd"/>
            <w:r w:rsidR="002C617D" w:rsidRPr="002C617D">
              <w:rPr>
                <w:rFonts w:ascii="Garamond" w:hAnsi="Garamond"/>
                <w:i/>
                <w:sz w:val="28"/>
                <w:szCs w:val="28"/>
              </w:rPr>
              <w:t> </w:t>
            </w:r>
            <w:r w:rsidR="00C57BF1" w:rsidRPr="00C57BF1">
              <w:rPr>
                <w:rFonts w:ascii="Garamond" w:hAnsi="Garamond"/>
                <w:sz w:val="28"/>
                <w:szCs w:val="28"/>
              </w:rPr>
              <w:t>?</w:t>
            </w:r>
            <w:r w:rsidRPr="00B10C61">
              <w:rPr>
                <w:rFonts w:ascii="Garamond" w:hAnsi="Garamond"/>
                <w:sz w:val="28"/>
                <w:szCs w:val="28"/>
              </w:rPr>
              <w:t xml:space="preserve"> </w:t>
            </w:r>
          </w:p>
        </w:tc>
        <w:tc>
          <w:tcPr>
            <w:tcW w:w="0" w:type="auto"/>
          </w:tcPr>
          <w:p w14:paraId="6CDB745D"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 xml:space="preserve">What is the reason why some People, who profess </w:t>
            </w:r>
            <w:r w:rsidRPr="00472FF6">
              <w:rPr>
                <w:rFonts w:ascii="Garamond" w:hAnsi="Garamond" w:cs="Times New Roman"/>
                <w:sz w:val="28"/>
              </w:rPr>
              <w:t>to believe the Forgiv</w:t>
            </w:r>
            <w:r>
              <w:rPr>
                <w:rFonts w:ascii="Garamond" w:hAnsi="Garamond" w:cs="Times New Roman"/>
                <w:sz w:val="28"/>
              </w:rPr>
              <w:t>e</w:t>
            </w:r>
            <w:r w:rsidRPr="00472FF6">
              <w:rPr>
                <w:rFonts w:ascii="Garamond" w:hAnsi="Garamond" w:cs="Times New Roman"/>
                <w:sz w:val="28"/>
              </w:rPr>
              <w:t>ness of Sins</w:t>
            </w:r>
            <w:r w:rsidRPr="00472FF6">
              <w:rPr>
                <w:rFonts w:ascii="Garamond" w:hAnsi="Garamond" w:cs="Times New Roman"/>
                <w:i/>
                <w:sz w:val="28"/>
              </w:rPr>
              <w:t>, do yet despair of Pardon</w:t>
            </w:r>
            <w:r w:rsidR="002C617D" w:rsidRPr="002C617D">
              <w:rPr>
                <w:rFonts w:ascii="Garamond" w:hAnsi="Garamond" w:cs="Times New Roman"/>
                <w:i/>
                <w:sz w:val="28"/>
              </w:rPr>
              <w:t> ?</w:t>
            </w:r>
          </w:p>
        </w:tc>
        <w:tc>
          <w:tcPr>
            <w:tcW w:w="0" w:type="auto"/>
          </w:tcPr>
          <w:p w14:paraId="3A0BFDF6"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2D5E431B" w14:textId="77777777" w:rsidTr="00C82D1A">
        <w:tc>
          <w:tcPr>
            <w:tcW w:w="0" w:type="auto"/>
          </w:tcPr>
          <w:p w14:paraId="09FA4B8A" w14:textId="77777777" w:rsidR="004D160F" w:rsidRPr="00B10C61" w:rsidRDefault="004D160F" w:rsidP="00DB60C3">
            <w:pPr>
              <w:pStyle w:val="CM3"/>
              <w:widowControl/>
              <w:spacing w:line="240" w:lineRule="auto"/>
              <w:ind w:firstLine="227"/>
              <w:contextualSpacing/>
              <w:jc w:val="both"/>
              <w:rPr>
                <w:rFonts w:ascii="Garamond" w:hAnsi="Garamond"/>
                <w:sz w:val="28"/>
                <w:szCs w:val="28"/>
              </w:rPr>
            </w:pPr>
            <w:r w:rsidRPr="00B10C61">
              <w:rPr>
                <w:rFonts w:ascii="Garamond" w:hAnsi="Garamond"/>
                <w:i/>
                <w:sz w:val="28"/>
                <w:szCs w:val="28"/>
              </w:rPr>
              <w:t xml:space="preserve">A. </w:t>
            </w:r>
            <w:proofErr w:type="spellStart"/>
            <w:r w:rsidRPr="00B10C61">
              <w:rPr>
                <w:rFonts w:ascii="Garamond" w:hAnsi="Garamond"/>
                <w:sz w:val="28"/>
                <w:szCs w:val="28"/>
              </w:rPr>
              <w:t>Choud</w:t>
            </w:r>
            <w:proofErr w:type="spellEnd"/>
            <w:r w:rsidRPr="00B10C61">
              <w:rPr>
                <w:rFonts w:ascii="Garamond" w:hAnsi="Garamond"/>
                <w:sz w:val="28"/>
                <w:szCs w:val="28"/>
              </w:rPr>
              <w:t xml:space="preserve"> as ta fer </w:t>
            </w:r>
            <w:proofErr w:type="spellStart"/>
            <w:r w:rsidRPr="00B10C61">
              <w:rPr>
                <w:rFonts w:ascii="Garamond" w:hAnsi="Garamond"/>
                <w:sz w:val="28"/>
                <w:szCs w:val="28"/>
              </w:rPr>
              <w:t>erbee</w:t>
            </w:r>
            <w:proofErr w:type="spellEnd"/>
            <w:r w:rsidRPr="00B10C61">
              <w:rPr>
                <w:rFonts w:ascii="Garamond" w:hAnsi="Garamond"/>
                <w:sz w:val="28"/>
                <w:szCs w:val="28"/>
              </w:rPr>
              <w:t xml:space="preserve"> </w:t>
            </w:r>
            <w:proofErr w:type="spellStart"/>
            <w:r w:rsidRPr="00B10C61">
              <w:rPr>
                <w:rFonts w:ascii="Garamond" w:hAnsi="Garamond"/>
                <w:sz w:val="28"/>
                <w:szCs w:val="28"/>
              </w:rPr>
              <w:t>leeideil</w:t>
            </w:r>
            <w:proofErr w:type="spellEnd"/>
            <w:r w:rsidRPr="00B10C61">
              <w:rPr>
                <w:rFonts w:ascii="Garamond" w:hAnsi="Garamond"/>
                <w:sz w:val="28"/>
                <w:szCs w:val="28"/>
              </w:rPr>
              <w:t xml:space="preserve"> Bea vee-</w:t>
            </w:r>
            <w:proofErr w:type="spellStart"/>
            <w:r w:rsidRPr="00B10C61">
              <w:rPr>
                <w:rFonts w:ascii="Garamond" w:hAnsi="Garamond"/>
                <w:sz w:val="28"/>
                <w:szCs w:val="28"/>
              </w:rPr>
              <w:t>chiarralagh</w:t>
            </w:r>
            <w:proofErr w:type="spellEnd"/>
            <w:r w:rsidRPr="00B10C61">
              <w:rPr>
                <w:rFonts w:ascii="Garamond" w:hAnsi="Garamond"/>
                <w:sz w:val="28"/>
                <w:szCs w:val="28"/>
              </w:rPr>
              <w:t xml:space="preserve"> </w:t>
            </w:r>
            <w:proofErr w:type="spellStart"/>
            <w:r w:rsidRPr="00B10C61">
              <w:rPr>
                <w:rFonts w:ascii="Garamond" w:hAnsi="Garamond"/>
                <w:sz w:val="28"/>
                <w:szCs w:val="28"/>
              </w:rPr>
              <w:t>lishagh</w:t>
            </w:r>
            <w:proofErr w:type="spellEnd"/>
            <w:r w:rsidRPr="00B10C61">
              <w:rPr>
                <w:rFonts w:ascii="Garamond" w:hAnsi="Garamond"/>
                <w:sz w:val="28"/>
                <w:szCs w:val="28"/>
              </w:rPr>
              <w:t xml:space="preserve"> e </w:t>
            </w:r>
            <w:proofErr w:type="spellStart"/>
            <w:r w:rsidRPr="00B10C61">
              <w:rPr>
                <w:rFonts w:ascii="Garamond" w:hAnsi="Garamond"/>
                <w:sz w:val="28"/>
                <w:szCs w:val="28"/>
              </w:rPr>
              <w:t>ve</w:t>
            </w:r>
            <w:proofErr w:type="spellEnd"/>
            <w:r w:rsidRPr="00B10C61">
              <w:rPr>
                <w:rFonts w:ascii="Garamond" w:hAnsi="Garamond"/>
                <w:sz w:val="28"/>
                <w:szCs w:val="28"/>
              </w:rPr>
              <w:t xml:space="preserve"> </w:t>
            </w:r>
            <w:proofErr w:type="spellStart"/>
            <w:r w:rsidRPr="00B10C61">
              <w:rPr>
                <w:rFonts w:ascii="Garamond" w:hAnsi="Garamond"/>
                <w:sz w:val="28"/>
                <w:szCs w:val="28"/>
              </w:rPr>
              <w:t>myr</w:t>
            </w:r>
            <w:proofErr w:type="spellEnd"/>
            <w:r w:rsidRPr="00B10C61">
              <w:rPr>
                <w:rFonts w:ascii="Garamond" w:hAnsi="Garamond"/>
                <w:sz w:val="28"/>
                <w:szCs w:val="28"/>
              </w:rPr>
              <w:t xml:space="preserve"> </w:t>
            </w:r>
            <w:proofErr w:type="spellStart"/>
            <w:r w:rsidRPr="00B10C61">
              <w:rPr>
                <w:rFonts w:ascii="Garamond" w:hAnsi="Garamond"/>
                <w:sz w:val="28"/>
                <w:szCs w:val="28"/>
              </w:rPr>
              <w:t>shoh</w:t>
            </w:r>
            <w:proofErr w:type="spellEnd"/>
            <w:r w:rsidRPr="00B10C61">
              <w:rPr>
                <w:rFonts w:ascii="Garamond" w:hAnsi="Garamond"/>
                <w:sz w:val="28"/>
                <w:szCs w:val="28"/>
              </w:rPr>
              <w:t xml:space="preserve"> </w:t>
            </w:r>
            <w:proofErr w:type="spellStart"/>
            <w:r w:rsidRPr="00B10C61">
              <w:rPr>
                <w:rFonts w:ascii="Garamond" w:hAnsi="Garamond"/>
                <w:sz w:val="28"/>
                <w:szCs w:val="28"/>
              </w:rPr>
              <w:t>seaghnit</w:t>
            </w:r>
            <w:proofErr w:type="spellEnd"/>
            <w:r w:rsidRPr="00B10C61">
              <w:rPr>
                <w:rFonts w:ascii="Garamond" w:hAnsi="Garamond"/>
                <w:sz w:val="28"/>
                <w:szCs w:val="28"/>
              </w:rPr>
              <w:t xml:space="preserve">, as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hirrey</w:t>
            </w:r>
            <w:proofErr w:type="spellEnd"/>
            <w:r w:rsidRPr="00B10C61">
              <w:rPr>
                <w:rFonts w:ascii="Garamond" w:hAnsi="Garamond"/>
                <w:sz w:val="28"/>
                <w:szCs w:val="28"/>
              </w:rPr>
              <w:t xml:space="preserve"> </w:t>
            </w:r>
            <w:proofErr w:type="spellStart"/>
            <w:r w:rsidRPr="00B10C61">
              <w:rPr>
                <w:rFonts w:ascii="Garamond" w:hAnsi="Garamond"/>
                <w:sz w:val="28"/>
                <w:szCs w:val="28"/>
              </w:rPr>
              <w:t>leid</w:t>
            </w:r>
            <w:proofErr w:type="spellEnd"/>
            <w:r w:rsidRPr="00B10C61">
              <w:rPr>
                <w:rFonts w:ascii="Garamond" w:hAnsi="Garamond"/>
                <w:sz w:val="28"/>
                <w:szCs w:val="28"/>
              </w:rPr>
              <w:t xml:space="preserve"> y </w:t>
            </w:r>
            <w:proofErr w:type="spellStart"/>
            <w:r w:rsidRPr="00B10C61">
              <w:rPr>
                <w:rFonts w:ascii="Garamond" w:hAnsi="Garamond"/>
                <w:sz w:val="28"/>
                <w:szCs w:val="28"/>
              </w:rPr>
              <w:lastRenderedPageBreak/>
              <w:t>phersoon</w:t>
            </w:r>
            <w:proofErr w:type="spellEnd"/>
            <w:r w:rsidRPr="00B10C61">
              <w:rPr>
                <w:rFonts w:ascii="Garamond" w:hAnsi="Garamond"/>
                <w:sz w:val="28"/>
                <w:szCs w:val="28"/>
              </w:rPr>
              <w:t xml:space="preserve"> y </w:t>
            </w:r>
            <w:proofErr w:type="spellStart"/>
            <w:r w:rsidRPr="00B10C61">
              <w:rPr>
                <w:rFonts w:ascii="Garamond" w:hAnsi="Garamond"/>
                <w:sz w:val="28"/>
                <w:szCs w:val="28"/>
              </w:rPr>
              <w:t>gherjagh</w:t>
            </w:r>
            <w:proofErr w:type="spellEnd"/>
            <w:r w:rsidRPr="00B10C61">
              <w:rPr>
                <w:rFonts w:ascii="Garamond" w:hAnsi="Garamond"/>
                <w:sz w:val="28"/>
                <w:szCs w:val="28"/>
              </w:rPr>
              <w:t xml:space="preserve"> </w:t>
            </w:r>
            <w:proofErr w:type="spellStart"/>
            <w:r w:rsidRPr="00B10C61">
              <w:rPr>
                <w:rFonts w:ascii="Garamond" w:hAnsi="Garamond"/>
                <w:sz w:val="28"/>
                <w:szCs w:val="28"/>
              </w:rPr>
              <w:t>ny</w:t>
            </w:r>
            <w:proofErr w:type="spellEnd"/>
            <w:r w:rsidRPr="00B10C61">
              <w:rPr>
                <w:rFonts w:ascii="Garamond" w:hAnsi="Garamond"/>
                <w:sz w:val="28"/>
                <w:szCs w:val="28"/>
              </w:rPr>
              <w:t xml:space="preserve"> </w:t>
            </w:r>
            <w:proofErr w:type="spellStart"/>
            <w:r w:rsidRPr="00B10C61">
              <w:rPr>
                <w:rFonts w:ascii="Garamond" w:hAnsi="Garamond"/>
                <w:sz w:val="28"/>
                <w:szCs w:val="28"/>
              </w:rPr>
              <w:t>hayrn</w:t>
            </w:r>
            <w:proofErr w:type="spellEnd"/>
            <w:r w:rsidRPr="00B10C61">
              <w:rPr>
                <w:rFonts w:ascii="Garamond" w:hAnsi="Garamond"/>
                <w:sz w:val="28"/>
                <w:szCs w:val="28"/>
              </w:rPr>
              <w:t xml:space="preserve"> as y </w:t>
            </w:r>
            <w:proofErr w:type="spellStart"/>
            <w:r w:rsidRPr="00B10C61">
              <w:rPr>
                <w:rFonts w:ascii="Garamond" w:hAnsi="Garamond"/>
                <w:sz w:val="28"/>
                <w:szCs w:val="28"/>
              </w:rPr>
              <w:t>smooinaght</w:t>
            </w:r>
            <w:proofErr w:type="spellEnd"/>
            <w:r w:rsidRPr="00B10C61">
              <w:rPr>
                <w:rFonts w:ascii="Garamond" w:hAnsi="Garamond"/>
                <w:sz w:val="28"/>
                <w:szCs w:val="28"/>
              </w:rPr>
              <w:t xml:space="preserve"> </w:t>
            </w:r>
            <w:proofErr w:type="spellStart"/>
            <w:r w:rsidRPr="00B10C61">
              <w:rPr>
                <w:rFonts w:ascii="Garamond" w:hAnsi="Garamond"/>
                <w:sz w:val="28"/>
                <w:szCs w:val="28"/>
              </w:rPr>
              <w:t>shen</w:t>
            </w:r>
            <w:proofErr w:type="spellEnd"/>
            <w:r w:rsidRPr="00B10C61">
              <w:rPr>
                <w:rFonts w:ascii="Garamond" w:hAnsi="Garamond"/>
                <w:sz w:val="28"/>
                <w:szCs w:val="28"/>
              </w:rPr>
              <w:t xml:space="preserve"> </w:t>
            </w:r>
            <w:proofErr w:type="spellStart"/>
            <w:r w:rsidRPr="00B10C61">
              <w:rPr>
                <w:rFonts w:ascii="Garamond" w:hAnsi="Garamond"/>
                <w:sz w:val="28"/>
                <w:szCs w:val="28"/>
              </w:rPr>
              <w:t>yn</w:t>
            </w:r>
            <w:proofErr w:type="spellEnd"/>
            <w:r w:rsidRPr="00B10C61">
              <w:rPr>
                <w:rFonts w:ascii="Garamond" w:hAnsi="Garamond"/>
                <w:sz w:val="28"/>
                <w:szCs w:val="28"/>
              </w:rPr>
              <w:t xml:space="preserve"> </w:t>
            </w:r>
            <w:proofErr w:type="spellStart"/>
            <w:r w:rsidRPr="00B10C61">
              <w:rPr>
                <w:rFonts w:ascii="Garamond" w:hAnsi="Garamond"/>
                <w:sz w:val="28"/>
                <w:szCs w:val="28"/>
              </w:rPr>
              <w:t>aght</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chur </w:t>
            </w:r>
            <w:proofErr w:type="spellStart"/>
            <w:r w:rsidRPr="00B10C61">
              <w:rPr>
                <w:rFonts w:ascii="Garamond" w:hAnsi="Garamond"/>
                <w:sz w:val="28"/>
                <w:szCs w:val="28"/>
              </w:rPr>
              <w:t>mou</w:t>
            </w:r>
            <w:proofErr w:type="spellEnd"/>
            <w:r w:rsidRPr="00B10C61">
              <w:rPr>
                <w:rFonts w:ascii="Garamond" w:hAnsi="Garamond"/>
                <w:sz w:val="28"/>
                <w:szCs w:val="28"/>
              </w:rPr>
              <w:t xml:space="preserve"> e son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bragh</w:t>
            </w:r>
            <w:proofErr w:type="spellEnd"/>
            <w:r w:rsidRPr="00B10C61">
              <w:rPr>
                <w:rFonts w:ascii="Garamond" w:hAnsi="Garamond"/>
                <w:sz w:val="28"/>
                <w:szCs w:val="28"/>
              </w:rPr>
              <w:t xml:space="preserve">. </w:t>
            </w:r>
          </w:p>
        </w:tc>
        <w:tc>
          <w:tcPr>
            <w:tcW w:w="0" w:type="auto"/>
          </w:tcPr>
          <w:p w14:paraId="623095D1"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lastRenderedPageBreak/>
              <w:t xml:space="preserve">A. </w:t>
            </w:r>
            <w:r w:rsidRPr="00472FF6">
              <w:rPr>
                <w:rFonts w:ascii="Garamond" w:hAnsi="Garamond" w:cs="Times New Roman"/>
                <w:i/>
                <w:sz w:val="28"/>
              </w:rPr>
              <w:t xml:space="preserve">While any Person leads a careless Life, he ought to be thus afflicted, and to </w:t>
            </w:r>
            <w:r w:rsidRPr="00472FF6">
              <w:rPr>
                <w:rFonts w:ascii="Garamond" w:hAnsi="Garamond" w:cs="Times New Roman"/>
                <w:i/>
                <w:sz w:val="28"/>
              </w:rPr>
              <w:lastRenderedPageBreak/>
              <w:t xml:space="preserve">endeavour to comfort or divert such a Person, is to undo him. </w:t>
            </w:r>
          </w:p>
        </w:tc>
        <w:tc>
          <w:tcPr>
            <w:tcW w:w="0" w:type="auto"/>
          </w:tcPr>
          <w:p w14:paraId="7CF064F7"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4DBDB171" w14:textId="77777777" w:rsidTr="00C82D1A">
        <w:tc>
          <w:tcPr>
            <w:tcW w:w="0" w:type="auto"/>
          </w:tcPr>
          <w:p w14:paraId="14412187" w14:textId="77777777" w:rsidR="004D160F" w:rsidRPr="00B10C61" w:rsidRDefault="004D160F" w:rsidP="00DB60C3">
            <w:pPr>
              <w:pStyle w:val="CM3"/>
              <w:widowControl/>
              <w:spacing w:line="240" w:lineRule="auto"/>
              <w:ind w:firstLine="227"/>
              <w:contextualSpacing/>
              <w:jc w:val="both"/>
              <w:rPr>
                <w:rFonts w:ascii="Garamond" w:hAnsi="Garamond"/>
                <w:sz w:val="28"/>
                <w:szCs w:val="28"/>
              </w:rPr>
            </w:pPr>
            <w:proofErr w:type="spellStart"/>
            <w:r w:rsidRPr="00B10C61">
              <w:rPr>
                <w:rFonts w:ascii="Garamond" w:hAnsi="Garamond"/>
                <w:sz w:val="28"/>
                <w:szCs w:val="28"/>
              </w:rPr>
              <w:t>Agh</w:t>
            </w:r>
            <w:proofErr w:type="spellEnd"/>
            <w:r w:rsidRPr="00B10C61">
              <w:rPr>
                <w:rFonts w:ascii="Garamond" w:hAnsi="Garamond"/>
                <w:sz w:val="28"/>
                <w:szCs w:val="28"/>
              </w:rPr>
              <w:t xml:space="preserve"> my ta </w:t>
            </w:r>
            <w:proofErr w:type="spellStart"/>
            <w:r w:rsidRPr="00B10C61">
              <w:rPr>
                <w:rFonts w:ascii="Garamond" w:hAnsi="Garamond"/>
                <w:sz w:val="28"/>
                <w:szCs w:val="28"/>
              </w:rPr>
              <w:t>dooinney</w:t>
            </w:r>
            <w:proofErr w:type="spellEnd"/>
            <w:r w:rsidRPr="00B10C61">
              <w:rPr>
                <w:rFonts w:ascii="Garamond" w:hAnsi="Garamond"/>
                <w:sz w:val="28"/>
                <w:szCs w:val="28"/>
              </w:rPr>
              <w:t xml:space="preserve"> er </w:t>
            </w:r>
            <w:proofErr w:type="spellStart"/>
            <w:r w:rsidRPr="00B10C61">
              <w:rPr>
                <w:rFonts w:ascii="Garamond" w:hAnsi="Garamond"/>
                <w:sz w:val="28"/>
                <w:szCs w:val="28"/>
              </w:rPr>
              <w:t>leeideil</w:t>
            </w:r>
            <w:proofErr w:type="spellEnd"/>
            <w:r w:rsidRPr="00B10C61">
              <w:rPr>
                <w:rFonts w:ascii="Garamond" w:hAnsi="Garamond"/>
                <w:sz w:val="28"/>
                <w:szCs w:val="28"/>
              </w:rPr>
              <w:t xml:space="preserve"> Bea </w:t>
            </w:r>
            <w:proofErr w:type="spellStart"/>
            <w:r w:rsidRPr="00B10C61">
              <w:rPr>
                <w:rFonts w:ascii="Garamond" w:hAnsi="Garamond"/>
                <w:sz w:val="28"/>
                <w:szCs w:val="28"/>
              </w:rPr>
              <w:t>sheelt</w:t>
            </w:r>
            <w:proofErr w:type="spellEnd"/>
            <w:r w:rsidRPr="00B10C61">
              <w:rPr>
                <w:rFonts w:ascii="Garamond" w:hAnsi="Garamond"/>
                <w:sz w:val="28"/>
                <w:szCs w:val="28"/>
              </w:rPr>
              <w:t xml:space="preserve">, </w:t>
            </w:r>
            <w:proofErr w:type="spellStart"/>
            <w:r w:rsidRPr="00B10C61">
              <w:rPr>
                <w:rFonts w:ascii="Garamond" w:hAnsi="Garamond"/>
                <w:sz w:val="28"/>
                <w:szCs w:val="28"/>
              </w:rPr>
              <w:t>ny</w:t>
            </w:r>
            <w:proofErr w:type="spellEnd"/>
            <w:r w:rsidRPr="00B10C61">
              <w:rPr>
                <w:rFonts w:ascii="Garamond" w:hAnsi="Garamond"/>
                <w:sz w:val="28"/>
                <w:szCs w:val="28"/>
              </w:rPr>
              <w:t xml:space="preserve"> </w:t>
            </w:r>
            <w:proofErr w:type="spellStart"/>
            <w:r w:rsidRPr="00B10C61">
              <w:rPr>
                <w:rFonts w:ascii="Garamond" w:hAnsi="Garamond"/>
                <w:sz w:val="28"/>
                <w:szCs w:val="28"/>
              </w:rPr>
              <w:t>fooast</w:t>
            </w:r>
            <w:proofErr w:type="spellEnd"/>
            <w:r w:rsidRPr="00B10C61">
              <w:rPr>
                <w:rFonts w:ascii="Garamond" w:hAnsi="Garamond"/>
                <w:sz w:val="28"/>
                <w:szCs w:val="28"/>
              </w:rPr>
              <w:t xml:space="preserve"> </w:t>
            </w:r>
            <w:proofErr w:type="spellStart"/>
            <w:r w:rsidRPr="00B10C61">
              <w:rPr>
                <w:rFonts w:ascii="Garamond" w:hAnsi="Garamond"/>
                <w:sz w:val="28"/>
                <w:szCs w:val="28"/>
              </w:rPr>
              <w:t>bea</w:t>
            </w:r>
            <w:proofErr w:type="spellEnd"/>
            <w:r w:rsidRPr="00B10C61">
              <w:rPr>
                <w:rFonts w:ascii="Garamond" w:hAnsi="Garamond"/>
                <w:sz w:val="28"/>
                <w:szCs w:val="28"/>
              </w:rPr>
              <w:t xml:space="preserve"> vee-</w:t>
            </w:r>
            <w:proofErr w:type="spellStart"/>
            <w:r w:rsidRPr="00B10C61">
              <w:rPr>
                <w:rFonts w:ascii="Garamond" w:hAnsi="Garamond"/>
                <w:sz w:val="28"/>
                <w:szCs w:val="28"/>
              </w:rPr>
              <w:t>reiltagh</w:t>
            </w:r>
            <w:proofErr w:type="spellEnd"/>
            <w:r w:rsidRPr="00B10C61">
              <w:rPr>
                <w:rFonts w:ascii="Garamond" w:hAnsi="Garamond"/>
                <w:sz w:val="28"/>
                <w:szCs w:val="28"/>
              </w:rPr>
              <w:t xml:space="preserve"> as </w:t>
            </w:r>
            <w:proofErr w:type="spellStart"/>
            <w:r w:rsidRPr="00B10C61">
              <w:rPr>
                <w:rFonts w:ascii="Garamond" w:hAnsi="Garamond"/>
                <w:sz w:val="28"/>
                <w:szCs w:val="28"/>
              </w:rPr>
              <w:t>Arrys</w:t>
            </w:r>
            <w:proofErr w:type="spellEnd"/>
            <w:r w:rsidRPr="00B10C61">
              <w:rPr>
                <w:rFonts w:ascii="Garamond" w:hAnsi="Garamond"/>
                <w:sz w:val="28"/>
                <w:szCs w:val="28"/>
              </w:rPr>
              <w:t xml:space="preserve"> </w:t>
            </w:r>
            <w:proofErr w:type="spellStart"/>
            <w:r w:rsidRPr="00B10C61">
              <w:rPr>
                <w:rFonts w:ascii="Garamond" w:hAnsi="Garamond"/>
                <w:sz w:val="28"/>
                <w:szCs w:val="28"/>
              </w:rPr>
              <w:t>firrina</w:t>
            </w:r>
            <w:r w:rsidRPr="004D160F">
              <w:rPr>
                <w:rFonts w:ascii="Garamond" w:hAnsi="Garamond"/>
                <w:i/>
                <w:sz w:val="28"/>
                <w:szCs w:val="28"/>
              </w:rPr>
              <w:t>g</w:t>
            </w:r>
            <w:r w:rsidRPr="00B10C61">
              <w:rPr>
                <w:rFonts w:ascii="Garamond" w:hAnsi="Garamond"/>
                <w:sz w:val="28"/>
                <w:szCs w:val="28"/>
              </w:rPr>
              <w:t>h</w:t>
            </w:r>
            <w:proofErr w:type="spellEnd"/>
            <w:r w:rsidRPr="00B10C61">
              <w:rPr>
                <w:rFonts w:ascii="Garamond" w:hAnsi="Garamond"/>
                <w:sz w:val="28"/>
                <w:szCs w:val="28"/>
              </w:rPr>
              <w:t xml:space="preserve"> y </w:t>
            </w:r>
            <w:proofErr w:type="spellStart"/>
            <w:r w:rsidRPr="00B10C61">
              <w:rPr>
                <w:rFonts w:ascii="Garamond" w:hAnsi="Garamond"/>
                <w:sz w:val="28"/>
                <w:szCs w:val="28"/>
              </w:rPr>
              <w:t>ghoal</w:t>
            </w:r>
            <w:proofErr w:type="spellEnd"/>
            <w:r w:rsidRPr="00B10C61">
              <w:rPr>
                <w:rFonts w:ascii="Garamond" w:hAnsi="Garamond"/>
                <w:sz w:val="28"/>
                <w:szCs w:val="28"/>
              </w:rPr>
              <w:t xml:space="preserve">, cha </w:t>
            </w:r>
            <w:proofErr w:type="spellStart"/>
            <w:r w:rsidRPr="00B10C61">
              <w:rPr>
                <w:rFonts w:ascii="Garamond" w:hAnsi="Garamond"/>
                <w:sz w:val="28"/>
                <w:szCs w:val="28"/>
              </w:rPr>
              <w:t>vel</w:t>
            </w:r>
            <w:proofErr w:type="spellEnd"/>
            <w:r w:rsidRPr="00B10C61">
              <w:rPr>
                <w:rFonts w:ascii="Garamond" w:hAnsi="Garamond"/>
                <w:sz w:val="28"/>
                <w:szCs w:val="28"/>
              </w:rPr>
              <w:t xml:space="preserve"> </w:t>
            </w:r>
            <w:proofErr w:type="spellStart"/>
            <w:r w:rsidRPr="00B10C61">
              <w:rPr>
                <w:rFonts w:ascii="Garamond" w:hAnsi="Garamond"/>
                <w:sz w:val="28"/>
                <w:szCs w:val="28"/>
              </w:rPr>
              <w:t>oyr</w:t>
            </w:r>
            <w:proofErr w:type="spellEnd"/>
            <w:r w:rsidRPr="00B10C61">
              <w:rPr>
                <w:rFonts w:ascii="Garamond" w:hAnsi="Garamond"/>
                <w:sz w:val="28"/>
                <w:szCs w:val="28"/>
              </w:rPr>
              <w:t xml:space="preserve"> </w:t>
            </w:r>
            <w:proofErr w:type="spellStart"/>
            <w:r w:rsidRPr="00B10C61">
              <w:rPr>
                <w:rFonts w:ascii="Garamond" w:hAnsi="Garamond"/>
                <w:sz w:val="28"/>
                <w:szCs w:val="28"/>
              </w:rPr>
              <w:t>echey</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ve</w:t>
            </w:r>
            <w:proofErr w:type="spellEnd"/>
            <w:r w:rsidRPr="00B10C61">
              <w:rPr>
                <w:rFonts w:ascii="Garamond" w:hAnsi="Garamond"/>
                <w:sz w:val="28"/>
                <w:szCs w:val="28"/>
              </w:rPr>
              <w:t xml:space="preserve"> mee-</w:t>
            </w:r>
            <w:proofErr w:type="spellStart"/>
            <w:r w:rsidRPr="00B10C61">
              <w:rPr>
                <w:rFonts w:ascii="Garamond" w:hAnsi="Garamond"/>
                <w:sz w:val="28"/>
                <w:szCs w:val="28"/>
              </w:rPr>
              <w:t>hreshteilagh</w:t>
            </w:r>
            <w:proofErr w:type="spellEnd"/>
            <w:r w:rsidRPr="00B10C61">
              <w:rPr>
                <w:rFonts w:ascii="Garamond" w:hAnsi="Garamond"/>
                <w:sz w:val="28"/>
                <w:szCs w:val="28"/>
              </w:rPr>
              <w:t xml:space="preserve"> </w:t>
            </w:r>
            <w:proofErr w:type="spellStart"/>
            <w:r w:rsidRPr="00B10C61">
              <w:rPr>
                <w:rFonts w:ascii="Garamond" w:hAnsi="Garamond"/>
                <w:sz w:val="28"/>
                <w:szCs w:val="28"/>
              </w:rPr>
              <w:t>jeh</w:t>
            </w:r>
            <w:proofErr w:type="spellEnd"/>
            <w:r w:rsidRPr="00B10C61">
              <w:rPr>
                <w:rFonts w:ascii="Garamond" w:hAnsi="Garamond"/>
                <w:sz w:val="28"/>
                <w:szCs w:val="28"/>
              </w:rPr>
              <w:t xml:space="preserve"> </w:t>
            </w:r>
            <w:proofErr w:type="spellStart"/>
            <w:r w:rsidRPr="00B10C61">
              <w:rPr>
                <w:rFonts w:ascii="Garamond" w:hAnsi="Garamond"/>
                <w:sz w:val="28"/>
                <w:szCs w:val="28"/>
              </w:rPr>
              <w:t>Myghyn</w:t>
            </w:r>
            <w:proofErr w:type="spellEnd"/>
            <w:r w:rsidRPr="00B10C61">
              <w:rPr>
                <w:rFonts w:ascii="Garamond" w:hAnsi="Garamond"/>
                <w:sz w:val="28"/>
                <w:szCs w:val="28"/>
              </w:rPr>
              <w:t xml:space="preserve">, as she son </w:t>
            </w:r>
            <w:proofErr w:type="spellStart"/>
            <w:r w:rsidRPr="00B10C61">
              <w:rPr>
                <w:rFonts w:ascii="Garamond" w:hAnsi="Garamond"/>
                <w:sz w:val="28"/>
                <w:szCs w:val="28"/>
              </w:rPr>
              <w:t>laccal</w:t>
            </w:r>
            <w:proofErr w:type="spellEnd"/>
            <w:r w:rsidRPr="00B10C61">
              <w:rPr>
                <w:rFonts w:ascii="Garamond" w:hAnsi="Garamond"/>
                <w:sz w:val="28"/>
                <w:szCs w:val="28"/>
              </w:rPr>
              <w:t xml:space="preserve"> </w:t>
            </w:r>
            <w:proofErr w:type="spellStart"/>
            <w:r w:rsidRPr="00B10C61">
              <w:rPr>
                <w:rFonts w:ascii="Garamond" w:hAnsi="Garamond"/>
                <w:sz w:val="28"/>
                <w:szCs w:val="28"/>
              </w:rPr>
              <w:t>coyrle</w:t>
            </w:r>
            <w:proofErr w:type="spellEnd"/>
            <w:r w:rsidRPr="00B10C61">
              <w:rPr>
                <w:rFonts w:ascii="Garamond" w:hAnsi="Garamond"/>
                <w:sz w:val="28"/>
                <w:szCs w:val="28"/>
              </w:rPr>
              <w:t xml:space="preserve"> vie </w:t>
            </w:r>
            <w:proofErr w:type="spellStart"/>
            <w:r w:rsidRPr="00B10C61">
              <w:rPr>
                <w:rFonts w:ascii="Garamond" w:hAnsi="Garamond"/>
                <w:sz w:val="28"/>
                <w:szCs w:val="28"/>
              </w:rPr>
              <w:t>te</w:t>
            </w:r>
            <w:proofErr w:type="spellEnd"/>
            <w:r w:rsidRPr="00B10C61">
              <w:rPr>
                <w:rFonts w:ascii="Garamond" w:hAnsi="Garamond"/>
                <w:sz w:val="28"/>
                <w:szCs w:val="28"/>
              </w:rPr>
              <w:t xml:space="preserve"> </w:t>
            </w:r>
            <w:proofErr w:type="spellStart"/>
            <w:r w:rsidRPr="00B10C61">
              <w:rPr>
                <w:rFonts w:ascii="Garamond" w:hAnsi="Garamond"/>
                <w:sz w:val="28"/>
                <w:szCs w:val="28"/>
              </w:rPr>
              <w:t>janoo</w:t>
            </w:r>
            <w:proofErr w:type="spellEnd"/>
            <w:r w:rsidRPr="00B10C61">
              <w:rPr>
                <w:rFonts w:ascii="Garamond" w:hAnsi="Garamond"/>
                <w:sz w:val="28"/>
                <w:szCs w:val="28"/>
              </w:rPr>
              <w:t xml:space="preserve"> </w:t>
            </w:r>
            <w:proofErr w:type="spellStart"/>
            <w:r w:rsidRPr="00B10C61">
              <w:rPr>
                <w:rFonts w:ascii="Garamond" w:hAnsi="Garamond"/>
                <w:sz w:val="28"/>
                <w:szCs w:val="28"/>
              </w:rPr>
              <w:t>shen</w:t>
            </w:r>
            <w:proofErr w:type="spellEnd"/>
            <w:r w:rsidRPr="00B10C61">
              <w:rPr>
                <w:rFonts w:ascii="Garamond" w:hAnsi="Garamond"/>
                <w:sz w:val="28"/>
                <w:szCs w:val="28"/>
              </w:rPr>
              <w:t xml:space="preserve">. As </w:t>
            </w:r>
            <w:proofErr w:type="spellStart"/>
            <w:r w:rsidRPr="00B10C61">
              <w:rPr>
                <w:rFonts w:ascii="Garamond" w:hAnsi="Garamond"/>
                <w:sz w:val="28"/>
                <w:szCs w:val="28"/>
              </w:rPr>
              <w:t>curr</w:t>
            </w:r>
            <w:r w:rsidRPr="004D160F">
              <w:rPr>
                <w:rFonts w:ascii="Garamond" w:hAnsi="Garamond"/>
                <w:i/>
                <w:sz w:val="28"/>
                <w:szCs w:val="28"/>
              </w:rPr>
              <w:t>y</w:t>
            </w:r>
            <w:r w:rsidRPr="00B10C61">
              <w:rPr>
                <w:rFonts w:ascii="Garamond" w:hAnsi="Garamond"/>
                <w:sz w:val="28"/>
                <w:szCs w:val="28"/>
              </w:rPr>
              <w:t>m</w:t>
            </w:r>
            <w:proofErr w:type="spellEnd"/>
            <w:r w:rsidRPr="00B10C61">
              <w:rPr>
                <w:rFonts w:ascii="Garamond" w:hAnsi="Garamond"/>
                <w:sz w:val="28"/>
                <w:szCs w:val="28"/>
              </w:rPr>
              <w:t xml:space="preserve"> </w:t>
            </w:r>
            <w:proofErr w:type="spellStart"/>
            <w:r w:rsidRPr="00B10C61">
              <w:rPr>
                <w:rFonts w:ascii="Garamond" w:hAnsi="Garamond"/>
                <w:sz w:val="28"/>
                <w:szCs w:val="28"/>
              </w:rPr>
              <w:t>leid</w:t>
            </w:r>
            <w:proofErr w:type="spellEnd"/>
            <w:r w:rsidRPr="00B10C61">
              <w:rPr>
                <w:rFonts w:ascii="Garamond" w:hAnsi="Garamond"/>
                <w:sz w:val="28"/>
                <w:szCs w:val="28"/>
              </w:rPr>
              <w:t xml:space="preserve"> y </w:t>
            </w:r>
            <w:proofErr w:type="spellStart"/>
            <w:r w:rsidRPr="00B10C61">
              <w:rPr>
                <w:rFonts w:ascii="Garamond" w:hAnsi="Garamond"/>
                <w:sz w:val="28"/>
                <w:szCs w:val="28"/>
              </w:rPr>
              <w:t>persoon</w:t>
            </w:r>
            <w:proofErr w:type="spellEnd"/>
            <w:r w:rsidRPr="00B10C61">
              <w:rPr>
                <w:rFonts w:ascii="Garamond" w:hAnsi="Garamond"/>
                <w:sz w:val="28"/>
                <w:szCs w:val="28"/>
              </w:rPr>
              <w:t xml:space="preserve"> eh,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ghol</w:t>
            </w:r>
            <w:proofErr w:type="spellEnd"/>
            <w:r w:rsidRPr="00B10C61">
              <w:rPr>
                <w:rFonts w:ascii="Garamond" w:hAnsi="Garamond"/>
                <w:sz w:val="28"/>
                <w:szCs w:val="28"/>
              </w:rPr>
              <w:t xml:space="preserve"> </w:t>
            </w:r>
            <w:proofErr w:type="spellStart"/>
            <w:r w:rsidRPr="00B10C61">
              <w:rPr>
                <w:rFonts w:ascii="Garamond" w:hAnsi="Garamond"/>
                <w:sz w:val="28"/>
                <w:szCs w:val="28"/>
              </w:rPr>
              <w:t>gys</w:t>
            </w:r>
            <w:proofErr w:type="spellEnd"/>
            <w:r w:rsidRPr="00B10C61">
              <w:rPr>
                <w:rFonts w:ascii="Garamond" w:hAnsi="Garamond"/>
                <w:sz w:val="28"/>
                <w:szCs w:val="28"/>
              </w:rPr>
              <w:t xml:space="preserve"> </w:t>
            </w:r>
            <w:proofErr w:type="spellStart"/>
            <w:r w:rsidRPr="00B10C61">
              <w:rPr>
                <w:rFonts w:ascii="Garamond" w:hAnsi="Garamond"/>
                <w:sz w:val="28"/>
                <w:szCs w:val="28"/>
              </w:rPr>
              <w:t>Saggyrt</w:t>
            </w:r>
            <w:proofErr w:type="spellEnd"/>
            <w:r w:rsidRPr="00B10C61">
              <w:rPr>
                <w:rFonts w:ascii="Garamond" w:hAnsi="Garamond"/>
                <w:sz w:val="28"/>
                <w:szCs w:val="28"/>
              </w:rPr>
              <w:t xml:space="preserve"> </w:t>
            </w:r>
            <w:proofErr w:type="spellStart"/>
            <w:r w:rsidRPr="00B10C61">
              <w:rPr>
                <w:rFonts w:ascii="Garamond" w:hAnsi="Garamond"/>
                <w:sz w:val="28"/>
                <w:szCs w:val="28"/>
              </w:rPr>
              <w:t>ennagh</w:t>
            </w:r>
            <w:proofErr w:type="spellEnd"/>
            <w:r w:rsidRPr="00B10C61">
              <w:rPr>
                <w:rFonts w:ascii="Garamond" w:hAnsi="Garamond"/>
                <w:sz w:val="28"/>
                <w:szCs w:val="28"/>
              </w:rPr>
              <w:t xml:space="preserve"> </w:t>
            </w:r>
            <w:proofErr w:type="spellStart"/>
            <w:r w:rsidRPr="00B10C61">
              <w:rPr>
                <w:rFonts w:ascii="Garamond" w:hAnsi="Garamond"/>
                <w:sz w:val="28"/>
                <w:szCs w:val="28"/>
              </w:rPr>
              <w:t>tushtagh</w:t>
            </w:r>
            <w:proofErr w:type="spellEnd"/>
            <w:r w:rsidRPr="00B10C61">
              <w:rPr>
                <w:rFonts w:ascii="Garamond" w:hAnsi="Garamond"/>
                <w:sz w:val="28"/>
                <w:szCs w:val="28"/>
              </w:rPr>
              <w:t xml:space="preserve"> as </w:t>
            </w:r>
            <w:proofErr w:type="spellStart"/>
            <w:r w:rsidRPr="00B10C61">
              <w:rPr>
                <w:rFonts w:ascii="Garamond" w:hAnsi="Garamond"/>
                <w:sz w:val="28"/>
                <w:szCs w:val="28"/>
              </w:rPr>
              <w:t>ynsit</w:t>
            </w:r>
            <w:proofErr w:type="spellEnd"/>
            <w:r w:rsidRPr="00B10C61">
              <w:rPr>
                <w:rFonts w:ascii="Garamond" w:hAnsi="Garamond"/>
                <w:sz w:val="28"/>
                <w:szCs w:val="28"/>
              </w:rPr>
              <w:t xml:space="preserve"> </w:t>
            </w:r>
            <w:proofErr w:type="spellStart"/>
            <w:r w:rsidRPr="00B10C61">
              <w:rPr>
                <w:rFonts w:ascii="Garamond" w:hAnsi="Garamond"/>
                <w:sz w:val="28"/>
                <w:szCs w:val="28"/>
              </w:rPr>
              <w:t>ayns</w:t>
            </w:r>
            <w:proofErr w:type="spellEnd"/>
            <w:r w:rsidRPr="00B10C61">
              <w:rPr>
                <w:rFonts w:ascii="Garamond" w:hAnsi="Garamond"/>
                <w:sz w:val="28"/>
                <w:szCs w:val="28"/>
              </w:rPr>
              <w:t xml:space="preserve"> Goo Ye</w:t>
            </w:r>
            <w:r w:rsidRPr="004D160F">
              <w:rPr>
                <w:rFonts w:ascii="Garamond" w:hAnsi="Garamond"/>
                <w:i/>
                <w:sz w:val="28"/>
                <w:szCs w:val="28"/>
              </w:rPr>
              <w:t>e</w:t>
            </w:r>
            <w:r w:rsidRPr="00B10C61">
              <w:rPr>
                <w:rFonts w:ascii="Garamond" w:hAnsi="Garamond"/>
                <w:sz w:val="28"/>
                <w:szCs w:val="28"/>
              </w:rPr>
              <w:t xml:space="preserve"> </w:t>
            </w:r>
            <w:proofErr w:type="spellStart"/>
            <w:r w:rsidRPr="00B10C61">
              <w:rPr>
                <w:rFonts w:ascii="Garamond" w:hAnsi="Garamond"/>
                <w:sz w:val="28"/>
                <w:szCs w:val="28"/>
              </w:rPr>
              <w:t>ver</w:t>
            </w:r>
            <w:proofErr w:type="spellEnd"/>
            <w:r w:rsidRPr="00B10C61">
              <w:rPr>
                <w:rFonts w:ascii="Garamond" w:hAnsi="Garamond"/>
                <w:sz w:val="28"/>
                <w:szCs w:val="28"/>
              </w:rPr>
              <w:t xml:space="preserve"> </w:t>
            </w:r>
            <w:proofErr w:type="spellStart"/>
            <w:r w:rsidRPr="00B10C61">
              <w:rPr>
                <w:rFonts w:ascii="Garamond" w:hAnsi="Garamond"/>
                <w:sz w:val="28"/>
                <w:szCs w:val="28"/>
              </w:rPr>
              <w:t>shickerys</w:t>
            </w:r>
            <w:proofErr w:type="spellEnd"/>
            <w:r w:rsidRPr="00B10C61">
              <w:rPr>
                <w:rFonts w:ascii="Garamond" w:hAnsi="Garamond"/>
                <w:sz w:val="28"/>
                <w:szCs w:val="28"/>
              </w:rPr>
              <w:t xml:space="preserve"> da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vel</w:t>
            </w:r>
            <w:proofErr w:type="spellEnd"/>
            <w:r w:rsidRPr="00B10C61">
              <w:rPr>
                <w:rFonts w:ascii="Garamond" w:hAnsi="Garamond"/>
                <w:sz w:val="28"/>
                <w:szCs w:val="28"/>
              </w:rPr>
              <w:t xml:space="preserve"> </w:t>
            </w:r>
            <w:proofErr w:type="spellStart"/>
            <w:r w:rsidRPr="00B10C61">
              <w:rPr>
                <w:rFonts w:ascii="Garamond" w:hAnsi="Garamond"/>
                <w:sz w:val="28"/>
                <w:szCs w:val="28"/>
              </w:rPr>
              <w:t>Jee</w:t>
            </w:r>
            <w:proofErr w:type="spellEnd"/>
            <w:r w:rsidRPr="00B10C61">
              <w:rPr>
                <w:rFonts w:ascii="Garamond" w:hAnsi="Garamond"/>
                <w:sz w:val="28"/>
                <w:szCs w:val="28"/>
              </w:rPr>
              <w:t xml:space="preserve"> </w:t>
            </w:r>
            <w:proofErr w:type="spellStart"/>
            <w:r w:rsidRPr="00B10C61">
              <w:rPr>
                <w:rFonts w:ascii="Garamond" w:hAnsi="Garamond"/>
                <w:sz w:val="28"/>
                <w:szCs w:val="28"/>
              </w:rPr>
              <w:t>myghynagh</w:t>
            </w:r>
            <w:proofErr w:type="spellEnd"/>
            <w:r w:rsidRPr="00B10C61">
              <w:rPr>
                <w:rFonts w:ascii="Garamond" w:hAnsi="Garamond"/>
                <w:sz w:val="28"/>
                <w:szCs w:val="28"/>
              </w:rPr>
              <w:t xml:space="preserve">, </w:t>
            </w:r>
            <w:proofErr w:type="spellStart"/>
            <w:r w:rsidRPr="00B10C61">
              <w:rPr>
                <w:rFonts w:ascii="Garamond" w:hAnsi="Garamond"/>
                <w:sz w:val="28"/>
                <w:szCs w:val="28"/>
              </w:rPr>
              <w:t>booiagh</w:t>
            </w:r>
            <w:proofErr w:type="spellEnd"/>
            <w:r w:rsidRPr="00B10C61">
              <w:rPr>
                <w:rFonts w:ascii="Garamond" w:hAnsi="Garamond"/>
                <w:sz w:val="28"/>
                <w:szCs w:val="28"/>
              </w:rPr>
              <w:t xml:space="preserve"> </w:t>
            </w:r>
            <w:proofErr w:type="spellStart"/>
            <w:r w:rsidRPr="00B10C61">
              <w:rPr>
                <w:rFonts w:ascii="Garamond" w:hAnsi="Garamond"/>
                <w:sz w:val="28"/>
                <w:szCs w:val="28"/>
              </w:rPr>
              <w:t>ooilley</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ve</w:t>
            </w:r>
            <w:proofErr w:type="spellEnd"/>
            <w:r w:rsidRPr="00B10C61">
              <w:rPr>
                <w:rFonts w:ascii="Garamond" w:hAnsi="Garamond"/>
                <w:sz w:val="28"/>
                <w:szCs w:val="28"/>
              </w:rPr>
              <w:t xml:space="preserve"> </w:t>
            </w:r>
            <w:proofErr w:type="spellStart"/>
            <w:r w:rsidRPr="00B10C61">
              <w:rPr>
                <w:rFonts w:ascii="Garamond" w:hAnsi="Garamond"/>
                <w:sz w:val="28"/>
                <w:szCs w:val="28"/>
              </w:rPr>
              <w:t>sauchey</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vel</w:t>
            </w:r>
            <w:proofErr w:type="spellEnd"/>
            <w:r w:rsidRPr="00B10C61">
              <w:rPr>
                <w:rFonts w:ascii="Garamond" w:hAnsi="Garamond"/>
                <w:sz w:val="28"/>
                <w:szCs w:val="28"/>
              </w:rPr>
              <w:t xml:space="preserve"> e </w:t>
            </w:r>
            <w:proofErr w:type="spellStart"/>
            <w:r w:rsidRPr="00B10C61">
              <w:rPr>
                <w:rFonts w:ascii="Garamond" w:hAnsi="Garamond"/>
                <w:sz w:val="28"/>
                <w:szCs w:val="28"/>
              </w:rPr>
              <w:t>firrinagh</w:t>
            </w:r>
            <w:proofErr w:type="spellEnd"/>
            <w:r w:rsidRPr="00B10C61">
              <w:rPr>
                <w:rFonts w:ascii="Garamond" w:hAnsi="Garamond"/>
                <w:sz w:val="28"/>
                <w:szCs w:val="28"/>
              </w:rPr>
              <w:t xml:space="preserve"> </w:t>
            </w:r>
            <w:proofErr w:type="spellStart"/>
            <w:r w:rsidRPr="00B10C61">
              <w:rPr>
                <w:rFonts w:ascii="Garamond" w:hAnsi="Garamond"/>
                <w:sz w:val="28"/>
                <w:szCs w:val="28"/>
              </w:rPr>
              <w:t>gys</w:t>
            </w:r>
            <w:proofErr w:type="spellEnd"/>
            <w:r w:rsidRPr="00B10C61">
              <w:rPr>
                <w:rFonts w:ascii="Garamond" w:hAnsi="Garamond"/>
                <w:sz w:val="28"/>
                <w:szCs w:val="28"/>
              </w:rPr>
              <w:t xml:space="preserve"> </w:t>
            </w:r>
            <w:r>
              <w:rPr>
                <w:rFonts w:ascii="Garamond" w:hAnsi="Garamond"/>
                <w:sz w:val="28"/>
                <w:szCs w:val="28"/>
              </w:rPr>
              <w:t>y</w:t>
            </w:r>
            <w:r w:rsidRPr="00B10C61">
              <w:rPr>
                <w:rFonts w:ascii="Garamond" w:hAnsi="Garamond"/>
                <w:sz w:val="28"/>
                <w:szCs w:val="28"/>
              </w:rPr>
              <w:t xml:space="preserve"> </w:t>
            </w:r>
            <w:proofErr w:type="spellStart"/>
            <w:r w:rsidRPr="00B10C61">
              <w:rPr>
                <w:rFonts w:ascii="Garamond" w:hAnsi="Garamond"/>
                <w:sz w:val="28"/>
                <w:szCs w:val="28"/>
              </w:rPr>
              <w:t>yialdynyn</w:t>
            </w:r>
            <w:proofErr w:type="spellEnd"/>
            <w:r w:rsidRPr="00B10C61">
              <w:rPr>
                <w:rFonts w:ascii="Garamond" w:hAnsi="Garamond"/>
                <w:sz w:val="28"/>
                <w:szCs w:val="28"/>
              </w:rPr>
              <w:t xml:space="preserve">, as ta cur er </w:t>
            </w:r>
            <w:proofErr w:type="spellStart"/>
            <w:r w:rsidRPr="00B10C61">
              <w:rPr>
                <w:rFonts w:ascii="Garamond" w:hAnsi="Garamond"/>
                <w:sz w:val="28"/>
                <w:szCs w:val="28"/>
              </w:rPr>
              <w:t>nyn</w:t>
            </w:r>
            <w:proofErr w:type="spellEnd"/>
            <w:r w:rsidRPr="00B10C61">
              <w:rPr>
                <w:rFonts w:ascii="Garamond" w:hAnsi="Garamond"/>
                <w:sz w:val="28"/>
                <w:szCs w:val="28"/>
              </w:rPr>
              <w:t xml:space="preserve"> </w:t>
            </w:r>
            <w:proofErr w:type="spellStart"/>
            <w:r w:rsidRPr="00B10C61">
              <w:rPr>
                <w:rFonts w:ascii="Garamond" w:hAnsi="Garamond"/>
                <w:sz w:val="28"/>
                <w:szCs w:val="28"/>
              </w:rPr>
              <w:t>eer</w:t>
            </w:r>
            <w:proofErr w:type="spellEnd"/>
            <w:r w:rsidRPr="00B10C61">
              <w:rPr>
                <w:rFonts w:ascii="Garamond" w:hAnsi="Garamond"/>
                <w:sz w:val="28"/>
                <w:szCs w:val="28"/>
              </w:rPr>
              <w:t xml:space="preserve"> </w:t>
            </w:r>
            <w:proofErr w:type="spellStart"/>
            <w:r w:rsidRPr="00B10C61">
              <w:rPr>
                <w:rFonts w:ascii="Garamond" w:hAnsi="Garamond"/>
                <w:sz w:val="28"/>
                <w:szCs w:val="28"/>
              </w:rPr>
              <w:t>seaghyn</w:t>
            </w:r>
            <w:proofErr w:type="spellEnd"/>
            <w:r w:rsidRPr="00B10C61">
              <w:rPr>
                <w:rFonts w:ascii="Garamond" w:hAnsi="Garamond"/>
                <w:sz w:val="28"/>
                <w:szCs w:val="28"/>
              </w:rPr>
              <w:t xml:space="preserve"> </w:t>
            </w:r>
            <w:proofErr w:type="spellStart"/>
            <w:r w:rsidRPr="00B10C61">
              <w:rPr>
                <w:rFonts w:ascii="Garamond" w:hAnsi="Garamond"/>
                <w:sz w:val="28"/>
                <w:szCs w:val="28"/>
              </w:rPr>
              <w:t>dy</w:t>
            </w:r>
            <w:proofErr w:type="spellEnd"/>
            <w:r w:rsidRPr="00B10C61">
              <w:rPr>
                <w:rFonts w:ascii="Garamond" w:hAnsi="Garamond"/>
                <w:sz w:val="28"/>
                <w:szCs w:val="28"/>
              </w:rPr>
              <w:t xml:space="preserve"> </w:t>
            </w:r>
            <w:proofErr w:type="spellStart"/>
            <w:r w:rsidRPr="00B10C61">
              <w:rPr>
                <w:rFonts w:ascii="Garamond" w:hAnsi="Garamond"/>
                <w:sz w:val="28"/>
                <w:szCs w:val="28"/>
              </w:rPr>
              <w:t>ve</w:t>
            </w:r>
            <w:proofErr w:type="spellEnd"/>
            <w:r w:rsidRPr="00B10C61">
              <w:rPr>
                <w:rFonts w:ascii="Garamond" w:hAnsi="Garamond"/>
                <w:sz w:val="28"/>
                <w:szCs w:val="28"/>
              </w:rPr>
              <w:t xml:space="preserve"> </w:t>
            </w:r>
            <w:proofErr w:type="spellStart"/>
            <w:r w:rsidRPr="00B10C61">
              <w:rPr>
                <w:rFonts w:ascii="Garamond" w:hAnsi="Garamond"/>
                <w:sz w:val="28"/>
                <w:szCs w:val="28"/>
              </w:rPr>
              <w:t>vondeishagh</w:t>
            </w:r>
            <w:proofErr w:type="spellEnd"/>
            <w:r w:rsidRPr="00B10C61">
              <w:rPr>
                <w:rFonts w:ascii="Garamond" w:hAnsi="Garamond"/>
                <w:sz w:val="28"/>
                <w:szCs w:val="28"/>
              </w:rPr>
              <w:t xml:space="preserve"> </w:t>
            </w:r>
            <w:proofErr w:type="spellStart"/>
            <w:r w:rsidRPr="00B10C61">
              <w:rPr>
                <w:rFonts w:ascii="Garamond" w:hAnsi="Garamond"/>
                <w:sz w:val="28"/>
                <w:szCs w:val="28"/>
              </w:rPr>
              <w:t>daue</w:t>
            </w:r>
            <w:proofErr w:type="spellEnd"/>
            <w:r w:rsidRPr="00B10C61">
              <w:rPr>
                <w:rFonts w:ascii="Garamond" w:hAnsi="Garamond"/>
                <w:sz w:val="28"/>
                <w:szCs w:val="28"/>
              </w:rPr>
              <w:t xml:space="preserve">. </w:t>
            </w:r>
          </w:p>
        </w:tc>
        <w:tc>
          <w:tcPr>
            <w:tcW w:w="0" w:type="auto"/>
          </w:tcPr>
          <w:p w14:paraId="21AFECCB"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i/>
                <w:sz w:val="28"/>
              </w:rPr>
              <w:t xml:space="preserve">But if a Man hath been a sober Liver, or having been </w:t>
            </w:r>
            <w:proofErr w:type="spellStart"/>
            <w:r w:rsidRPr="00472FF6">
              <w:rPr>
                <w:rFonts w:ascii="Garamond" w:hAnsi="Garamond" w:cs="Times New Roman"/>
                <w:i/>
                <w:sz w:val="28"/>
              </w:rPr>
              <w:t>otherways</w:t>
            </w:r>
            <w:proofErr w:type="spellEnd"/>
            <w:r w:rsidRPr="00472FF6">
              <w:rPr>
                <w:rFonts w:ascii="Garamond" w:hAnsi="Garamond" w:cs="Times New Roman"/>
                <w:i/>
                <w:sz w:val="28"/>
              </w:rPr>
              <w:t>, doth truly Repent, he hath no reason to despair of Mercy</w:t>
            </w:r>
            <w:r w:rsidR="002C617D" w:rsidRPr="002C617D">
              <w:rPr>
                <w:rFonts w:ascii="Garamond" w:hAnsi="Garamond" w:cs="Times New Roman"/>
                <w:sz w:val="28"/>
              </w:rPr>
              <w:t> ;</w:t>
            </w:r>
            <w:r w:rsidRPr="00472FF6">
              <w:rPr>
                <w:rFonts w:ascii="Garamond" w:hAnsi="Garamond" w:cs="Times New Roman"/>
                <w:i/>
                <w:sz w:val="28"/>
              </w:rPr>
              <w:t xml:space="preserve"> and it is for want of right Information if he doth so. And it is the Duty of such a Person to go to some discreet and learned Minister of </w:t>
            </w:r>
            <w:proofErr w:type="spellStart"/>
            <w:r w:rsidRPr="00472FF6">
              <w:rPr>
                <w:rFonts w:ascii="Garamond" w:hAnsi="Garamond" w:cs="Times New Roman"/>
                <w:i/>
                <w:sz w:val="28"/>
              </w:rPr>
              <w:t>Gods</w:t>
            </w:r>
            <w:proofErr w:type="spellEnd"/>
            <w:r w:rsidRPr="00472FF6">
              <w:rPr>
                <w:rFonts w:ascii="Garamond" w:hAnsi="Garamond" w:cs="Times New Roman"/>
                <w:i/>
                <w:sz w:val="28"/>
              </w:rPr>
              <w:t xml:space="preserve"> Word, who will </w:t>
            </w:r>
            <w:proofErr w:type="spellStart"/>
            <w:r w:rsidRPr="00472FF6">
              <w:rPr>
                <w:rFonts w:ascii="Garamond" w:hAnsi="Garamond" w:cs="Times New Roman"/>
                <w:i/>
                <w:sz w:val="28"/>
              </w:rPr>
              <w:t>satisfie</w:t>
            </w:r>
            <w:proofErr w:type="spellEnd"/>
            <w:r w:rsidRPr="00472FF6">
              <w:rPr>
                <w:rFonts w:ascii="Garamond" w:hAnsi="Garamond" w:cs="Times New Roman"/>
                <w:i/>
                <w:sz w:val="28"/>
              </w:rPr>
              <w:t xml:space="preserve"> him, that God is merciful</w:t>
            </w:r>
            <w:r w:rsidR="002C617D" w:rsidRPr="002C617D">
              <w:rPr>
                <w:rFonts w:ascii="Garamond" w:hAnsi="Garamond" w:cs="Times New Roman"/>
                <w:sz w:val="28"/>
              </w:rPr>
              <w:t> ;</w:t>
            </w:r>
            <w:r w:rsidRPr="00472FF6">
              <w:rPr>
                <w:rFonts w:ascii="Garamond" w:hAnsi="Garamond" w:cs="Times New Roman"/>
                <w:i/>
                <w:sz w:val="28"/>
              </w:rPr>
              <w:t xml:space="preserve"> would have all Men to be saved</w:t>
            </w:r>
            <w:r w:rsidR="002C617D" w:rsidRPr="002C617D">
              <w:rPr>
                <w:rFonts w:ascii="Garamond" w:hAnsi="Garamond" w:cs="Times New Roman"/>
                <w:sz w:val="28"/>
              </w:rPr>
              <w:t> ;</w:t>
            </w:r>
            <w:r w:rsidRPr="00472FF6">
              <w:rPr>
                <w:rFonts w:ascii="Garamond" w:hAnsi="Garamond" w:cs="Times New Roman"/>
                <w:i/>
                <w:sz w:val="28"/>
              </w:rPr>
              <w:t xml:space="preserve"> is faithful to his Promises, and maketh even our Afflictions useful to us.</w:t>
            </w:r>
          </w:p>
        </w:tc>
        <w:tc>
          <w:tcPr>
            <w:tcW w:w="0" w:type="auto"/>
          </w:tcPr>
          <w:p w14:paraId="751BFCC9" w14:textId="77777777" w:rsidR="004D160F" w:rsidRPr="008A3D8D" w:rsidRDefault="004D160F" w:rsidP="00C82D1A">
            <w:pPr>
              <w:pStyle w:val="ListParagraph"/>
              <w:ind w:left="0"/>
              <w:rPr>
                <w:rFonts w:ascii="Garamond" w:hAnsi="Garamond" w:cs="Times New Roman"/>
                <w:i/>
                <w:sz w:val="20"/>
                <w:szCs w:val="20"/>
              </w:rPr>
            </w:pPr>
          </w:p>
        </w:tc>
      </w:tr>
      <w:tr w:rsidR="004D160F" w:rsidRPr="00472FF6" w14:paraId="676668FB" w14:textId="77777777" w:rsidTr="00C82D1A">
        <w:tc>
          <w:tcPr>
            <w:tcW w:w="0" w:type="auto"/>
          </w:tcPr>
          <w:p w14:paraId="014D10CD" w14:textId="77777777" w:rsidR="004D160F" w:rsidRPr="007C5B8B" w:rsidRDefault="004D160F" w:rsidP="00DB60C3">
            <w:pPr>
              <w:pStyle w:val="CM3"/>
              <w:widowControl/>
              <w:spacing w:line="240" w:lineRule="auto"/>
              <w:ind w:firstLine="227"/>
              <w:contextualSpacing/>
              <w:jc w:val="both"/>
              <w:rPr>
                <w:rFonts w:ascii="Garamond" w:hAnsi="Garamond"/>
                <w:sz w:val="28"/>
                <w:szCs w:val="28"/>
              </w:rPr>
            </w:pPr>
            <w:r w:rsidRPr="007C5B8B">
              <w:rPr>
                <w:rFonts w:ascii="Garamond" w:hAnsi="Garamond"/>
                <w:sz w:val="28"/>
                <w:szCs w:val="28"/>
              </w:rPr>
              <w:t xml:space="preserve">Dy jean </w:t>
            </w:r>
            <w:proofErr w:type="spellStart"/>
            <w:r w:rsidRPr="007C5B8B">
              <w:rPr>
                <w:rFonts w:ascii="Garamond" w:hAnsi="Garamond"/>
                <w:sz w:val="28"/>
                <w:szCs w:val="28"/>
              </w:rPr>
              <w:t>eshyn</w:t>
            </w:r>
            <w:proofErr w:type="spellEnd"/>
            <w:r w:rsidRPr="007C5B8B">
              <w:rPr>
                <w:rFonts w:ascii="Garamond" w:hAnsi="Garamond"/>
                <w:sz w:val="28"/>
                <w:szCs w:val="28"/>
              </w:rPr>
              <w:t xml:space="preserve"> ta </w:t>
            </w:r>
            <w:proofErr w:type="spellStart"/>
            <w:r w:rsidRPr="007C5B8B">
              <w:rPr>
                <w:rFonts w:ascii="Garamond" w:hAnsi="Garamond"/>
                <w:sz w:val="28"/>
                <w:szCs w:val="28"/>
              </w:rPr>
              <w:t>gynsa</w:t>
            </w:r>
            <w:r w:rsidRPr="004D160F">
              <w:rPr>
                <w:rFonts w:ascii="Garamond" w:hAnsi="Garamond"/>
                <w:i/>
                <w:sz w:val="28"/>
                <w:szCs w:val="28"/>
              </w:rPr>
              <w:t>g</w:t>
            </w:r>
            <w:r w:rsidRPr="007C5B8B">
              <w:rPr>
                <w:rFonts w:ascii="Garamond" w:hAnsi="Garamond"/>
                <w:sz w:val="28"/>
                <w:szCs w:val="28"/>
              </w:rPr>
              <w:t>h</w:t>
            </w:r>
            <w:proofErr w:type="spellEnd"/>
            <w:r w:rsidRPr="007C5B8B">
              <w:rPr>
                <w:rFonts w:ascii="Garamond" w:hAnsi="Garamond"/>
                <w:sz w:val="28"/>
                <w:szCs w:val="28"/>
              </w:rPr>
              <w:t xml:space="preserve"> </w:t>
            </w:r>
            <w:proofErr w:type="spellStart"/>
            <w:r w:rsidRPr="007C5B8B">
              <w:rPr>
                <w:rFonts w:ascii="Garamond" w:hAnsi="Garamond"/>
                <w:sz w:val="28"/>
                <w:szCs w:val="28"/>
              </w:rPr>
              <w:t>dooin</w:t>
            </w:r>
            <w:proofErr w:type="spellEnd"/>
            <w:r w:rsidRPr="007C5B8B">
              <w:rPr>
                <w:rFonts w:ascii="Garamond" w:hAnsi="Garamond"/>
                <w:sz w:val="28"/>
                <w:szCs w:val="28"/>
              </w:rPr>
              <w:t xml:space="preserve"> </w:t>
            </w:r>
            <w:proofErr w:type="spellStart"/>
            <w:r w:rsidRPr="007C5B8B">
              <w:rPr>
                <w:rFonts w:ascii="Garamond" w:hAnsi="Garamond"/>
                <w:sz w:val="28"/>
                <w:szCs w:val="28"/>
              </w:rPr>
              <w:t>Padjer</w:t>
            </w:r>
            <w:proofErr w:type="spellEnd"/>
            <w:r w:rsidRPr="007C5B8B">
              <w:rPr>
                <w:rFonts w:ascii="Garamond" w:hAnsi="Garamond"/>
                <w:sz w:val="28"/>
                <w:szCs w:val="28"/>
              </w:rPr>
              <w:t xml:space="preserve"> </w:t>
            </w:r>
            <w:proofErr w:type="spellStart"/>
            <w:r w:rsidRPr="007C5B8B">
              <w:rPr>
                <w:rFonts w:ascii="Garamond" w:hAnsi="Garamond"/>
                <w:sz w:val="28"/>
                <w:szCs w:val="28"/>
              </w:rPr>
              <w:t>gagh</w:t>
            </w:r>
            <w:proofErr w:type="spellEnd"/>
            <w:r w:rsidRPr="007C5B8B">
              <w:rPr>
                <w:rFonts w:ascii="Garamond" w:hAnsi="Garamond"/>
                <w:sz w:val="28"/>
                <w:szCs w:val="28"/>
              </w:rPr>
              <w:t xml:space="preserve"> </w:t>
            </w:r>
            <w:proofErr w:type="spellStart"/>
            <w:r w:rsidRPr="007C5B8B">
              <w:rPr>
                <w:rFonts w:ascii="Garamond" w:hAnsi="Garamond"/>
                <w:sz w:val="28"/>
                <w:szCs w:val="28"/>
              </w:rPr>
              <w:t>laa</w:t>
            </w:r>
            <w:proofErr w:type="spellEnd"/>
            <w:r w:rsidRPr="007C5B8B">
              <w:rPr>
                <w:rFonts w:ascii="Garamond" w:hAnsi="Garamond"/>
                <w:sz w:val="28"/>
                <w:szCs w:val="28"/>
              </w:rPr>
              <w:t xml:space="preserve"> y </w:t>
            </w:r>
            <w:proofErr w:type="spellStart"/>
            <w:r w:rsidRPr="007C5B8B">
              <w:rPr>
                <w:rFonts w:ascii="Garamond" w:hAnsi="Garamond"/>
                <w:sz w:val="28"/>
                <w:szCs w:val="28"/>
              </w:rPr>
              <w:t>ghoal</w:t>
            </w:r>
            <w:proofErr w:type="spellEnd"/>
            <w:r w:rsidRPr="007C5B8B">
              <w:rPr>
                <w:rFonts w:ascii="Garamond" w:hAnsi="Garamond"/>
                <w:sz w:val="28"/>
                <w:szCs w:val="28"/>
              </w:rPr>
              <w:t xml:space="preserve">, </w:t>
            </w:r>
            <w:proofErr w:type="spellStart"/>
            <w:r w:rsidRPr="007C5B8B">
              <w:rPr>
                <w:rFonts w:ascii="Garamond" w:hAnsi="Garamond"/>
                <w:sz w:val="28"/>
                <w:szCs w:val="28"/>
              </w:rPr>
              <w:t>nyn</w:t>
            </w:r>
            <w:proofErr w:type="spellEnd"/>
            <w:r w:rsidRPr="007C5B8B">
              <w:rPr>
                <w:rFonts w:ascii="Garamond" w:hAnsi="Garamond"/>
                <w:sz w:val="28"/>
                <w:szCs w:val="28"/>
              </w:rPr>
              <w:t xml:space="preserve"> </w:t>
            </w:r>
            <w:proofErr w:type="spellStart"/>
            <w:r w:rsidRPr="007C5B8B">
              <w:rPr>
                <w:rFonts w:ascii="Garamond" w:hAnsi="Garamond"/>
                <w:sz w:val="28"/>
                <w:szCs w:val="28"/>
              </w:rPr>
              <w:t>nrogh</w:t>
            </w:r>
            <w:proofErr w:type="spellEnd"/>
            <w:r w:rsidRPr="007C5B8B">
              <w:rPr>
                <w:rFonts w:ascii="Garamond" w:hAnsi="Garamond"/>
                <w:sz w:val="28"/>
                <w:szCs w:val="28"/>
              </w:rPr>
              <w:t xml:space="preserve"> </w:t>
            </w:r>
            <w:proofErr w:type="spellStart"/>
            <w:r w:rsidRPr="007C5B8B">
              <w:rPr>
                <w:rFonts w:ascii="Garamond" w:hAnsi="Garamond"/>
                <w:sz w:val="28"/>
                <w:szCs w:val="28"/>
              </w:rPr>
              <w:t>yanoo</w:t>
            </w:r>
            <w:proofErr w:type="spellEnd"/>
            <w:r w:rsidRPr="007C5B8B">
              <w:rPr>
                <w:rFonts w:ascii="Garamond" w:hAnsi="Garamond"/>
                <w:sz w:val="28"/>
                <w:szCs w:val="28"/>
              </w:rPr>
              <w:t xml:space="preserve"> y </w:t>
            </w:r>
            <w:proofErr w:type="spellStart"/>
            <w:r w:rsidRPr="007C5B8B">
              <w:rPr>
                <w:rFonts w:ascii="Garamond" w:hAnsi="Garamond"/>
                <w:sz w:val="28"/>
                <w:szCs w:val="28"/>
              </w:rPr>
              <w:t>leih</w:t>
            </w:r>
            <w:proofErr w:type="spellEnd"/>
            <w:r w:rsidRPr="007C5B8B">
              <w:rPr>
                <w:rFonts w:ascii="Garamond" w:hAnsi="Garamond"/>
                <w:sz w:val="28"/>
                <w:szCs w:val="28"/>
              </w:rPr>
              <w:t xml:space="preserve"> </w:t>
            </w:r>
            <w:proofErr w:type="spellStart"/>
            <w:r w:rsidRPr="007C5B8B">
              <w:rPr>
                <w:rFonts w:ascii="Garamond" w:hAnsi="Garamond"/>
                <w:sz w:val="28"/>
                <w:szCs w:val="28"/>
              </w:rPr>
              <w:t>dooin</w:t>
            </w:r>
            <w:proofErr w:type="spellEnd"/>
            <w:r w:rsidRPr="007C5B8B">
              <w:rPr>
                <w:rFonts w:ascii="Garamond" w:hAnsi="Garamond"/>
                <w:sz w:val="28"/>
                <w:szCs w:val="28"/>
              </w:rPr>
              <w:t xml:space="preserve">, my ta shin </w:t>
            </w:r>
            <w:proofErr w:type="spellStart"/>
            <w:r w:rsidRPr="007C5B8B">
              <w:rPr>
                <w:rFonts w:ascii="Garamond" w:hAnsi="Garamond"/>
                <w:sz w:val="28"/>
                <w:szCs w:val="28"/>
              </w:rPr>
              <w:t>streeue</w:t>
            </w:r>
            <w:proofErr w:type="spellEnd"/>
            <w:r w:rsidRPr="007C5B8B">
              <w:rPr>
                <w:rFonts w:ascii="Garamond" w:hAnsi="Garamond"/>
                <w:sz w:val="28"/>
                <w:szCs w:val="28"/>
              </w:rPr>
              <w:t xml:space="preserve"> </w:t>
            </w:r>
            <w:proofErr w:type="spellStart"/>
            <w:r w:rsidRPr="007C5B8B">
              <w:rPr>
                <w:rFonts w:ascii="Garamond" w:hAnsi="Garamond"/>
                <w:sz w:val="28"/>
                <w:szCs w:val="28"/>
              </w:rPr>
              <w:t>gagh</w:t>
            </w:r>
            <w:proofErr w:type="spellEnd"/>
            <w:r w:rsidRPr="007C5B8B">
              <w:rPr>
                <w:rFonts w:ascii="Garamond" w:hAnsi="Garamond"/>
                <w:sz w:val="28"/>
                <w:szCs w:val="28"/>
              </w:rPr>
              <w:t xml:space="preserve"> </w:t>
            </w:r>
            <w:proofErr w:type="spellStart"/>
            <w:r w:rsidRPr="007C5B8B">
              <w:rPr>
                <w:rFonts w:ascii="Garamond" w:hAnsi="Garamond"/>
                <w:sz w:val="28"/>
                <w:szCs w:val="28"/>
              </w:rPr>
              <w:t>laa</w:t>
            </w:r>
            <w:proofErr w:type="spellEnd"/>
            <w:r w:rsidRPr="007C5B8B">
              <w:rPr>
                <w:rFonts w:ascii="Garamond" w:hAnsi="Garamond"/>
                <w:sz w:val="28"/>
                <w:szCs w:val="28"/>
              </w:rPr>
              <w:t xml:space="preserve"> </w:t>
            </w:r>
            <w:proofErr w:type="spellStart"/>
            <w:r w:rsidRPr="007C5B8B">
              <w:rPr>
                <w:rFonts w:ascii="Garamond" w:hAnsi="Garamond"/>
                <w:sz w:val="28"/>
                <w:szCs w:val="28"/>
              </w:rPr>
              <w:t>noi</w:t>
            </w:r>
            <w:proofErr w:type="spellEnd"/>
            <w:r w:rsidRPr="007C5B8B">
              <w:rPr>
                <w:rFonts w:ascii="Garamond" w:hAnsi="Garamond"/>
                <w:sz w:val="28"/>
                <w:szCs w:val="28"/>
              </w:rPr>
              <w:t xml:space="preserve"> </w:t>
            </w:r>
            <w:proofErr w:type="spellStart"/>
            <w:r w:rsidRPr="007C5B8B">
              <w:rPr>
                <w:rFonts w:ascii="Garamond" w:hAnsi="Garamond"/>
                <w:sz w:val="28"/>
                <w:szCs w:val="28"/>
              </w:rPr>
              <w:t>niau</w:t>
            </w:r>
            <w:proofErr w:type="spellEnd"/>
            <w:r w:rsidRPr="007C5B8B">
              <w:rPr>
                <w:rFonts w:ascii="Garamond" w:hAnsi="Garamond"/>
                <w:sz w:val="28"/>
                <w:szCs w:val="28"/>
              </w:rPr>
              <w:t>-[57]</w:t>
            </w:r>
            <w:proofErr w:type="spellStart"/>
            <w:r w:rsidRPr="007C5B8B">
              <w:rPr>
                <w:rFonts w:ascii="Garamond" w:hAnsi="Garamond"/>
                <w:sz w:val="28"/>
                <w:szCs w:val="28"/>
              </w:rPr>
              <w:t>ghlennid</w:t>
            </w:r>
            <w:proofErr w:type="spellEnd"/>
            <w:r w:rsidRPr="007C5B8B">
              <w:rPr>
                <w:rFonts w:ascii="Garamond" w:hAnsi="Garamond"/>
                <w:sz w:val="28"/>
                <w:szCs w:val="28"/>
              </w:rPr>
              <w:t xml:space="preserve"> y </w:t>
            </w:r>
            <w:proofErr w:type="spellStart"/>
            <w:r w:rsidRPr="007C5B8B">
              <w:rPr>
                <w:rFonts w:ascii="Garamond" w:hAnsi="Garamond"/>
                <w:sz w:val="28"/>
                <w:szCs w:val="28"/>
              </w:rPr>
              <w:t>dooghys</w:t>
            </w:r>
            <w:proofErr w:type="spellEnd"/>
            <w:r w:rsidRPr="007C5B8B">
              <w:rPr>
                <w:rFonts w:ascii="Garamond" w:hAnsi="Garamond"/>
                <w:sz w:val="28"/>
                <w:szCs w:val="28"/>
              </w:rPr>
              <w:t xml:space="preserve"> </w:t>
            </w:r>
            <w:proofErr w:type="spellStart"/>
            <w:r w:rsidRPr="007C5B8B">
              <w:rPr>
                <w:rFonts w:ascii="Garamond" w:hAnsi="Garamond"/>
                <w:sz w:val="28"/>
                <w:szCs w:val="28"/>
              </w:rPr>
              <w:t>ain</w:t>
            </w:r>
            <w:proofErr w:type="spellEnd"/>
            <w:r w:rsidRPr="007C5B8B">
              <w:rPr>
                <w:rFonts w:ascii="Garamond" w:hAnsi="Garamond"/>
                <w:sz w:val="28"/>
                <w:szCs w:val="28"/>
              </w:rPr>
              <w:t xml:space="preserve">. As son </w:t>
            </w:r>
            <w:proofErr w:type="spellStart"/>
            <w:r w:rsidRPr="007C5B8B">
              <w:rPr>
                <w:rFonts w:ascii="Garamond" w:hAnsi="Garamond"/>
                <w:sz w:val="28"/>
                <w:szCs w:val="28"/>
              </w:rPr>
              <w:t>nagh</w:t>
            </w:r>
            <w:proofErr w:type="spellEnd"/>
            <w:r w:rsidRPr="007C5B8B">
              <w:rPr>
                <w:rFonts w:ascii="Garamond" w:hAnsi="Garamond"/>
                <w:sz w:val="28"/>
                <w:szCs w:val="28"/>
              </w:rPr>
              <w:t xml:space="preserve"> bee </w:t>
            </w:r>
            <w:proofErr w:type="spellStart"/>
            <w:r w:rsidRPr="007C5B8B">
              <w:rPr>
                <w:rFonts w:ascii="Garamond" w:hAnsi="Garamond"/>
                <w:sz w:val="28"/>
                <w:szCs w:val="28"/>
              </w:rPr>
              <w:t>resoon</w:t>
            </w:r>
            <w:proofErr w:type="spellEnd"/>
            <w:r w:rsidRPr="007C5B8B">
              <w:rPr>
                <w:rFonts w:ascii="Garamond" w:hAnsi="Garamond"/>
                <w:sz w:val="28"/>
                <w:szCs w:val="28"/>
              </w:rPr>
              <w:t xml:space="preserve"> </w:t>
            </w:r>
            <w:proofErr w:type="spellStart"/>
            <w:r w:rsidRPr="007C5B8B">
              <w:rPr>
                <w:rFonts w:ascii="Garamond" w:hAnsi="Garamond"/>
                <w:sz w:val="28"/>
                <w:szCs w:val="28"/>
              </w:rPr>
              <w:t>ec</w:t>
            </w:r>
            <w:proofErr w:type="spellEnd"/>
            <w:r w:rsidRPr="007C5B8B">
              <w:rPr>
                <w:rFonts w:ascii="Garamond" w:hAnsi="Garamond"/>
                <w:sz w:val="28"/>
                <w:szCs w:val="28"/>
              </w:rPr>
              <w:t xml:space="preserve"> </w:t>
            </w:r>
            <w:proofErr w:type="spellStart"/>
            <w:r w:rsidRPr="007C5B8B">
              <w:rPr>
                <w:rFonts w:ascii="Garamond" w:hAnsi="Garamond"/>
                <w:sz w:val="28"/>
                <w:szCs w:val="28"/>
              </w:rPr>
              <w:t>sleih</w:t>
            </w:r>
            <w:proofErr w:type="spellEnd"/>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vee-</w:t>
            </w:r>
            <w:proofErr w:type="spellStart"/>
            <w:r w:rsidRPr="007C5B8B">
              <w:rPr>
                <w:rFonts w:ascii="Garamond" w:hAnsi="Garamond"/>
                <w:sz w:val="28"/>
                <w:szCs w:val="28"/>
              </w:rPr>
              <w:t>hreshteil</w:t>
            </w:r>
            <w:proofErr w:type="spellEnd"/>
            <w:r w:rsidRPr="007C5B8B">
              <w:rPr>
                <w:rFonts w:ascii="Garamond" w:hAnsi="Garamond"/>
                <w:sz w:val="28"/>
                <w:szCs w:val="28"/>
              </w:rPr>
              <w:t xml:space="preserve">, ta </w:t>
            </w:r>
            <w:proofErr w:type="spellStart"/>
            <w:r w:rsidRPr="007C5B8B">
              <w:rPr>
                <w:rFonts w:ascii="Garamond" w:hAnsi="Garamond"/>
                <w:sz w:val="28"/>
                <w:szCs w:val="28"/>
              </w:rPr>
              <w:t>Jee</w:t>
            </w:r>
            <w:proofErr w:type="spellEnd"/>
            <w:r w:rsidRPr="007C5B8B">
              <w:rPr>
                <w:rFonts w:ascii="Garamond" w:hAnsi="Garamond"/>
                <w:sz w:val="28"/>
                <w:szCs w:val="28"/>
              </w:rPr>
              <w:t xml:space="preserve"> er chur </w:t>
            </w:r>
            <w:proofErr w:type="spellStart"/>
            <w:r w:rsidRPr="007C5B8B">
              <w:rPr>
                <w:rFonts w:ascii="Garamond" w:hAnsi="Garamond"/>
                <w:sz w:val="28"/>
                <w:szCs w:val="28"/>
              </w:rPr>
              <w:t>Pooar</w:t>
            </w:r>
            <w:proofErr w:type="spellEnd"/>
            <w:r w:rsidRPr="007C5B8B">
              <w:rPr>
                <w:rFonts w:ascii="Garamond" w:hAnsi="Garamond"/>
                <w:sz w:val="28"/>
                <w:szCs w:val="28"/>
              </w:rPr>
              <w:t xml:space="preserve"> da e </w:t>
            </w:r>
            <w:proofErr w:type="spellStart"/>
            <w:r w:rsidRPr="007C5B8B">
              <w:rPr>
                <w:rFonts w:ascii="Garamond" w:hAnsi="Garamond"/>
                <w:sz w:val="28"/>
                <w:szCs w:val="28"/>
              </w:rPr>
              <w:t>Hagyrtyn</w:t>
            </w:r>
            <w:proofErr w:type="spellEnd"/>
            <w:r w:rsidRPr="007C5B8B">
              <w:rPr>
                <w:rFonts w:ascii="Garamond" w:hAnsi="Garamond"/>
                <w:sz w:val="28"/>
                <w:szCs w:val="28"/>
              </w:rPr>
              <w:t xml:space="preserve"> </w:t>
            </w:r>
            <w:proofErr w:type="spellStart"/>
            <w:r w:rsidRPr="007C5B8B">
              <w:rPr>
                <w:rFonts w:ascii="Garamond" w:hAnsi="Garamond"/>
                <w:sz w:val="28"/>
                <w:szCs w:val="28"/>
              </w:rPr>
              <w:t>d’easley</w:t>
            </w:r>
            <w:proofErr w:type="spellEnd"/>
            <w:r w:rsidR="008076C3">
              <w:rPr>
                <w:rFonts w:ascii="Garamond" w:hAnsi="Garamond"/>
                <w:sz w:val="28"/>
                <w:szCs w:val="28"/>
              </w:rPr>
              <w:t xml:space="preserve"> </w:t>
            </w:r>
            <w:r w:rsidRPr="007C5B8B">
              <w:rPr>
                <w:rFonts w:ascii="Garamond" w:hAnsi="Garamond"/>
                <w:sz w:val="28"/>
                <w:szCs w:val="28"/>
              </w:rPr>
              <w:t xml:space="preserve">’n </w:t>
            </w:r>
            <w:proofErr w:type="spellStart"/>
            <w:r w:rsidRPr="007C5B8B">
              <w:rPr>
                <w:rFonts w:ascii="Garamond" w:hAnsi="Garamond"/>
                <w:sz w:val="28"/>
                <w:szCs w:val="28"/>
              </w:rPr>
              <w:t>Peccagh</w:t>
            </w:r>
            <w:proofErr w:type="spellEnd"/>
            <w:r w:rsidRPr="007C5B8B">
              <w:rPr>
                <w:rFonts w:ascii="Garamond" w:hAnsi="Garamond"/>
                <w:sz w:val="28"/>
                <w:szCs w:val="28"/>
              </w:rPr>
              <w:t xml:space="preserve"> </w:t>
            </w:r>
            <w:proofErr w:type="spellStart"/>
            <w:r w:rsidRPr="007C5B8B">
              <w:rPr>
                <w:rFonts w:ascii="Garamond" w:hAnsi="Garamond"/>
                <w:sz w:val="28"/>
                <w:szCs w:val="28"/>
              </w:rPr>
              <w:t>arryssagh</w:t>
            </w:r>
            <w:proofErr w:type="spellEnd"/>
            <w:r w:rsidRPr="007C5B8B">
              <w:rPr>
                <w:rFonts w:ascii="Garamond" w:hAnsi="Garamond"/>
                <w:sz w:val="28"/>
                <w:szCs w:val="28"/>
              </w:rPr>
              <w:t xml:space="preserve"> </w:t>
            </w:r>
            <w:proofErr w:type="spellStart"/>
            <w:r w:rsidRPr="007C5B8B">
              <w:rPr>
                <w:rFonts w:ascii="Garamond" w:hAnsi="Garamond"/>
                <w:sz w:val="28"/>
                <w:szCs w:val="28"/>
              </w:rPr>
              <w:t>veih</w:t>
            </w:r>
            <w:proofErr w:type="spellEnd"/>
            <w:r w:rsidRPr="007C5B8B">
              <w:rPr>
                <w:rFonts w:ascii="Garamond" w:hAnsi="Garamond"/>
                <w:sz w:val="28"/>
                <w:szCs w:val="28"/>
              </w:rPr>
              <w:t xml:space="preserve"> y </w:t>
            </w:r>
            <w:proofErr w:type="spellStart"/>
            <w:r w:rsidRPr="007C5B8B">
              <w:rPr>
                <w:rFonts w:ascii="Garamond" w:hAnsi="Garamond"/>
                <w:sz w:val="28"/>
                <w:szCs w:val="28"/>
              </w:rPr>
              <w:t>pheccaghyn</w:t>
            </w:r>
            <w:proofErr w:type="spellEnd"/>
            <w:r w:rsidRPr="007C5B8B">
              <w:rPr>
                <w:rFonts w:ascii="Garamond" w:hAnsi="Garamond"/>
                <w:sz w:val="28"/>
                <w:szCs w:val="28"/>
              </w:rPr>
              <w:t xml:space="preserve"> as </w:t>
            </w:r>
            <w:proofErr w:type="spellStart"/>
            <w:r w:rsidRPr="007C5B8B">
              <w:rPr>
                <w:rFonts w:ascii="Garamond" w:hAnsi="Garamond"/>
                <w:sz w:val="28"/>
                <w:szCs w:val="28"/>
              </w:rPr>
              <w:t>lowee</w:t>
            </w:r>
            <w:proofErr w:type="spellEnd"/>
            <w:r w:rsidRPr="007C5B8B">
              <w:rPr>
                <w:rFonts w:ascii="Garamond" w:hAnsi="Garamond"/>
                <w:sz w:val="28"/>
                <w:szCs w:val="28"/>
              </w:rPr>
              <w:t xml:space="preserve"> </w:t>
            </w:r>
            <w:proofErr w:type="spellStart"/>
            <w:r w:rsidRPr="007C5B8B">
              <w:rPr>
                <w:rFonts w:ascii="Garamond" w:hAnsi="Garamond"/>
                <w:sz w:val="28"/>
                <w:szCs w:val="28"/>
              </w:rPr>
              <w:t>eshyn</w:t>
            </w:r>
            <w:proofErr w:type="spellEnd"/>
            <w:r w:rsidRPr="007C5B8B">
              <w:rPr>
                <w:rFonts w:ascii="Garamond" w:hAnsi="Garamond"/>
                <w:sz w:val="28"/>
                <w:szCs w:val="28"/>
              </w:rPr>
              <w:t xml:space="preserve"> </w:t>
            </w:r>
            <w:proofErr w:type="spellStart"/>
            <w:r w:rsidRPr="007C5B8B">
              <w:rPr>
                <w:rFonts w:ascii="Garamond" w:hAnsi="Garamond"/>
                <w:sz w:val="28"/>
                <w:szCs w:val="28"/>
              </w:rPr>
              <w:t>ayns</w:t>
            </w:r>
            <w:proofErr w:type="spellEnd"/>
            <w:r w:rsidRPr="007C5B8B">
              <w:rPr>
                <w:rFonts w:ascii="Garamond" w:hAnsi="Garamond"/>
                <w:sz w:val="28"/>
                <w:szCs w:val="28"/>
              </w:rPr>
              <w:t xml:space="preserve"> </w:t>
            </w:r>
            <w:proofErr w:type="spellStart"/>
            <w:r w:rsidRPr="007C5B8B">
              <w:rPr>
                <w:rFonts w:ascii="Garamond" w:hAnsi="Garamond"/>
                <w:sz w:val="28"/>
                <w:szCs w:val="28"/>
              </w:rPr>
              <w:t>niau</w:t>
            </w:r>
            <w:proofErr w:type="spellEnd"/>
            <w:r w:rsidRPr="007C5B8B">
              <w:rPr>
                <w:rFonts w:ascii="Garamond" w:hAnsi="Garamond"/>
                <w:sz w:val="28"/>
                <w:szCs w:val="28"/>
              </w:rPr>
              <w:t xml:space="preserve"> </w:t>
            </w:r>
            <w:proofErr w:type="spellStart"/>
            <w:r w:rsidRPr="007C5B8B">
              <w:rPr>
                <w:rFonts w:ascii="Garamond" w:hAnsi="Garamond"/>
                <w:sz w:val="28"/>
                <w:szCs w:val="28"/>
              </w:rPr>
              <w:t>ny</w:t>
            </w:r>
            <w:proofErr w:type="spellEnd"/>
            <w:r w:rsidRPr="007C5B8B">
              <w:rPr>
                <w:rFonts w:ascii="Garamond" w:hAnsi="Garamond"/>
                <w:sz w:val="28"/>
                <w:szCs w:val="28"/>
              </w:rPr>
              <w:t xml:space="preserve"> nee </w:t>
            </w:r>
            <w:proofErr w:type="spellStart"/>
            <w:r w:rsidRPr="007C5B8B">
              <w:rPr>
                <w:rFonts w:ascii="Garamond" w:hAnsi="Garamond"/>
                <w:i/>
                <w:sz w:val="28"/>
                <w:szCs w:val="28"/>
              </w:rPr>
              <w:t>adsyn</w:t>
            </w:r>
            <w:proofErr w:type="spellEnd"/>
            <w:r w:rsidRPr="007C5B8B">
              <w:rPr>
                <w:rFonts w:ascii="Garamond" w:hAnsi="Garamond"/>
                <w:sz w:val="28"/>
                <w:szCs w:val="28"/>
              </w:rPr>
              <w:t xml:space="preserve"> er y </w:t>
            </w:r>
            <w:proofErr w:type="spellStart"/>
            <w:r w:rsidRPr="007C5B8B">
              <w:rPr>
                <w:rFonts w:ascii="Garamond" w:hAnsi="Garamond"/>
                <w:sz w:val="28"/>
                <w:szCs w:val="28"/>
              </w:rPr>
              <w:t>Talloo</w:t>
            </w:r>
            <w:proofErr w:type="spellEnd"/>
            <w:r w:rsidRPr="007C5B8B">
              <w:rPr>
                <w:rFonts w:ascii="Garamond" w:hAnsi="Garamond"/>
                <w:sz w:val="28"/>
                <w:szCs w:val="28"/>
              </w:rPr>
              <w:t xml:space="preserve">. </w:t>
            </w:r>
          </w:p>
        </w:tc>
        <w:tc>
          <w:tcPr>
            <w:tcW w:w="0" w:type="auto"/>
          </w:tcPr>
          <w:p w14:paraId="048A264C"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i/>
                <w:sz w:val="28"/>
              </w:rPr>
              <w:t xml:space="preserve">That he who hath taught us to pray daily for Pardon, will forgive us our Trespasses, if we strive daily to </w:t>
            </w:r>
            <w:proofErr w:type="spellStart"/>
            <w:r w:rsidRPr="00472FF6">
              <w:rPr>
                <w:rFonts w:ascii="Garamond" w:hAnsi="Garamond" w:cs="Times New Roman"/>
                <w:i/>
                <w:sz w:val="28"/>
              </w:rPr>
              <w:t>mortifie</w:t>
            </w:r>
            <w:proofErr w:type="spellEnd"/>
            <w:r w:rsidRPr="00472FF6">
              <w:rPr>
                <w:rFonts w:ascii="Garamond" w:hAnsi="Garamond" w:cs="Times New Roman"/>
                <w:i/>
                <w:sz w:val="28"/>
              </w:rPr>
              <w:t xml:space="preserve"> our Corruptions. And that Men may have no reason to despair, God hath given Power to his Ministers to absolve the Penitent, and what </w:t>
            </w:r>
            <w:r w:rsidRPr="00472FF6">
              <w:rPr>
                <w:rFonts w:ascii="Garamond" w:hAnsi="Garamond" w:cs="Times New Roman"/>
                <w:sz w:val="28"/>
              </w:rPr>
              <w:t>they</w:t>
            </w:r>
            <w:r w:rsidRPr="00472FF6">
              <w:rPr>
                <w:rFonts w:ascii="Garamond" w:hAnsi="Garamond" w:cs="Times New Roman"/>
                <w:i/>
                <w:sz w:val="28"/>
              </w:rPr>
              <w:t xml:space="preserve"> do</w:t>
            </w:r>
            <w:r>
              <w:rPr>
                <w:rFonts w:ascii="Garamond" w:hAnsi="Garamond" w:cs="Times New Roman"/>
                <w:i/>
                <w:sz w:val="28"/>
              </w:rPr>
              <w:t>,</w:t>
            </w:r>
            <w:r w:rsidRPr="00472FF6">
              <w:rPr>
                <w:rFonts w:ascii="Garamond" w:hAnsi="Garamond" w:cs="Times New Roman"/>
                <w:i/>
                <w:sz w:val="28"/>
              </w:rPr>
              <w:t xml:space="preserve"> will be </w:t>
            </w:r>
            <w:proofErr w:type="spellStart"/>
            <w:r w:rsidRPr="00472FF6">
              <w:rPr>
                <w:rFonts w:ascii="Garamond" w:hAnsi="Garamond" w:cs="Times New Roman"/>
                <w:i/>
                <w:sz w:val="28"/>
              </w:rPr>
              <w:t>approv’d</w:t>
            </w:r>
            <w:proofErr w:type="spellEnd"/>
            <w:r w:rsidRPr="00472FF6">
              <w:rPr>
                <w:rFonts w:ascii="Garamond" w:hAnsi="Garamond" w:cs="Times New Roman"/>
                <w:i/>
                <w:sz w:val="28"/>
              </w:rPr>
              <w:t xml:space="preserve"> in Heaven.</w:t>
            </w:r>
          </w:p>
        </w:tc>
        <w:tc>
          <w:tcPr>
            <w:tcW w:w="0" w:type="auto"/>
          </w:tcPr>
          <w:p w14:paraId="42EBF053" w14:textId="77777777" w:rsidR="004D160F" w:rsidRDefault="004D160F" w:rsidP="00C82D1A">
            <w:pPr>
              <w:pStyle w:val="ListParagraph"/>
              <w:ind w:left="0"/>
              <w:rPr>
                <w:rFonts w:ascii="Garamond" w:hAnsi="Garamond" w:cs="Times New Roman"/>
                <w:sz w:val="20"/>
                <w:szCs w:val="20"/>
              </w:rPr>
            </w:pPr>
          </w:p>
          <w:p w14:paraId="706F86C2" w14:textId="77777777" w:rsidR="004D160F" w:rsidRDefault="004D160F" w:rsidP="00C82D1A">
            <w:pPr>
              <w:pStyle w:val="ListParagraph"/>
              <w:ind w:left="0"/>
              <w:rPr>
                <w:rFonts w:ascii="Garamond" w:hAnsi="Garamond" w:cs="Times New Roman"/>
                <w:sz w:val="20"/>
                <w:szCs w:val="20"/>
              </w:rPr>
            </w:pPr>
          </w:p>
          <w:p w14:paraId="0191C2EE" w14:textId="77777777" w:rsidR="004D160F" w:rsidRDefault="004D160F" w:rsidP="00C82D1A">
            <w:pPr>
              <w:pStyle w:val="ListParagraph"/>
              <w:ind w:left="0"/>
              <w:rPr>
                <w:rFonts w:ascii="Garamond" w:hAnsi="Garamond" w:cs="Times New Roman"/>
                <w:sz w:val="20"/>
                <w:szCs w:val="20"/>
              </w:rPr>
            </w:pPr>
          </w:p>
          <w:p w14:paraId="4FEFE114" w14:textId="77777777" w:rsidR="004D160F" w:rsidRDefault="004D160F" w:rsidP="00C82D1A">
            <w:pPr>
              <w:pStyle w:val="ListParagraph"/>
              <w:ind w:left="0"/>
              <w:rPr>
                <w:rFonts w:ascii="Garamond" w:hAnsi="Garamond" w:cs="Times New Roman"/>
                <w:sz w:val="20"/>
                <w:szCs w:val="20"/>
              </w:rPr>
            </w:pPr>
          </w:p>
          <w:p w14:paraId="409A9415" w14:textId="77777777" w:rsidR="004D160F" w:rsidRDefault="004D160F" w:rsidP="00C82D1A">
            <w:pPr>
              <w:pStyle w:val="ListParagraph"/>
              <w:ind w:left="0"/>
              <w:rPr>
                <w:rFonts w:ascii="Garamond" w:hAnsi="Garamond" w:cs="Times New Roman"/>
                <w:sz w:val="20"/>
                <w:szCs w:val="20"/>
              </w:rPr>
            </w:pPr>
          </w:p>
          <w:p w14:paraId="052FCA71" w14:textId="77777777" w:rsidR="004D160F" w:rsidRDefault="004D160F" w:rsidP="00C82D1A">
            <w:pPr>
              <w:pStyle w:val="ListParagraph"/>
              <w:ind w:left="0"/>
              <w:rPr>
                <w:rFonts w:ascii="Garamond" w:hAnsi="Garamond" w:cs="Times New Roman"/>
                <w:sz w:val="20"/>
                <w:szCs w:val="20"/>
              </w:rPr>
            </w:pPr>
          </w:p>
          <w:p w14:paraId="1575F83E" w14:textId="77777777" w:rsidR="004D160F" w:rsidRDefault="004D160F" w:rsidP="00C82D1A">
            <w:pPr>
              <w:pStyle w:val="ListParagraph"/>
              <w:ind w:left="0"/>
              <w:rPr>
                <w:rFonts w:ascii="Garamond" w:hAnsi="Garamond" w:cs="Times New Roman"/>
                <w:sz w:val="20"/>
                <w:szCs w:val="20"/>
              </w:rPr>
            </w:pPr>
          </w:p>
          <w:p w14:paraId="69C115EC" w14:textId="77777777" w:rsidR="004D160F" w:rsidRDefault="004D160F" w:rsidP="00C82D1A">
            <w:pPr>
              <w:pStyle w:val="ListParagraph"/>
              <w:ind w:left="0"/>
              <w:rPr>
                <w:rFonts w:ascii="Garamond" w:hAnsi="Garamond" w:cs="Times New Roman"/>
                <w:sz w:val="20"/>
                <w:szCs w:val="20"/>
              </w:rPr>
            </w:pPr>
          </w:p>
          <w:p w14:paraId="2F72EFCD" w14:textId="77777777" w:rsidR="004D160F" w:rsidRPr="004D160F" w:rsidRDefault="004D160F" w:rsidP="00C82D1A">
            <w:pPr>
              <w:pStyle w:val="ListParagraph"/>
              <w:ind w:left="0"/>
              <w:rPr>
                <w:rFonts w:ascii="Garamond" w:hAnsi="Garamond" w:cs="Times New Roman"/>
                <w:sz w:val="20"/>
                <w:szCs w:val="20"/>
              </w:rPr>
            </w:pPr>
            <w:r>
              <w:rPr>
                <w:rFonts w:ascii="Garamond" w:hAnsi="Garamond" w:cs="Times New Roman"/>
                <w:sz w:val="20"/>
                <w:szCs w:val="20"/>
              </w:rPr>
              <w:t>Matt. 16. 19.</w:t>
            </w:r>
          </w:p>
        </w:tc>
      </w:tr>
      <w:tr w:rsidR="004D160F" w:rsidRPr="00472FF6" w14:paraId="54796E17" w14:textId="77777777" w:rsidTr="00C82D1A">
        <w:tc>
          <w:tcPr>
            <w:tcW w:w="0" w:type="auto"/>
          </w:tcPr>
          <w:p w14:paraId="5ED65965" w14:textId="77777777" w:rsidR="004D160F" w:rsidRPr="007C5B8B" w:rsidRDefault="004D160F" w:rsidP="00DB60C3">
            <w:pPr>
              <w:pStyle w:val="CM3"/>
              <w:widowControl/>
              <w:spacing w:line="240" w:lineRule="auto"/>
              <w:ind w:firstLine="227"/>
              <w:contextualSpacing/>
              <w:jc w:val="both"/>
              <w:rPr>
                <w:rFonts w:ascii="Garamond" w:hAnsi="Garamond"/>
                <w:sz w:val="28"/>
                <w:szCs w:val="28"/>
              </w:rPr>
            </w:pPr>
            <w:r w:rsidRPr="007C5B8B">
              <w:rPr>
                <w:rFonts w:ascii="Garamond" w:hAnsi="Garamond"/>
                <w:i/>
                <w:sz w:val="28"/>
                <w:szCs w:val="28"/>
              </w:rPr>
              <w:t>Q.</w:t>
            </w:r>
            <w:r w:rsidRPr="007C5B8B">
              <w:rPr>
                <w:rFonts w:ascii="Garamond" w:hAnsi="Garamond"/>
                <w:sz w:val="28"/>
                <w:szCs w:val="28"/>
              </w:rPr>
              <w:t xml:space="preserve"> Bee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jarroo</w:t>
            </w:r>
            <w:proofErr w:type="spellEnd"/>
            <w:r w:rsidRPr="007C5B8B">
              <w:rPr>
                <w:rFonts w:ascii="Garamond" w:hAnsi="Garamond"/>
                <w:sz w:val="28"/>
                <w:szCs w:val="28"/>
              </w:rPr>
              <w:t xml:space="preserve"> </w:t>
            </w:r>
            <w:proofErr w:type="spellStart"/>
            <w:r w:rsidRPr="007C5B8B">
              <w:rPr>
                <w:rFonts w:ascii="Garamond" w:hAnsi="Garamond"/>
                <w:i/>
                <w:sz w:val="28"/>
                <w:szCs w:val="28"/>
              </w:rPr>
              <w:t>Irree</w:t>
            </w:r>
            <w:proofErr w:type="spellEnd"/>
            <w:r w:rsidRPr="007C5B8B">
              <w:rPr>
                <w:rFonts w:ascii="Garamond" w:hAnsi="Garamond"/>
                <w:i/>
                <w:sz w:val="28"/>
                <w:szCs w:val="28"/>
              </w:rPr>
              <w:t xml:space="preserve"> </w:t>
            </w:r>
            <w:proofErr w:type="spellStart"/>
            <w:r w:rsidRPr="007C5B8B">
              <w:rPr>
                <w:rFonts w:ascii="Garamond" w:hAnsi="Garamond"/>
                <w:i/>
                <w:sz w:val="28"/>
                <w:szCs w:val="28"/>
              </w:rPr>
              <w:t>reeisht</w:t>
            </w:r>
            <w:proofErr w:type="spellEnd"/>
            <w:r w:rsidRPr="007C5B8B">
              <w:rPr>
                <w:rFonts w:ascii="Garamond" w:hAnsi="Garamond"/>
                <w:i/>
                <w:sz w:val="28"/>
                <w:szCs w:val="28"/>
              </w:rPr>
              <w:t xml:space="preserve"> </w:t>
            </w:r>
            <w:proofErr w:type="spellStart"/>
            <w:r w:rsidRPr="007C5B8B">
              <w:rPr>
                <w:rFonts w:ascii="Garamond" w:hAnsi="Garamond"/>
                <w:i/>
                <w:sz w:val="28"/>
                <w:szCs w:val="28"/>
              </w:rPr>
              <w:t>ny</w:t>
            </w:r>
            <w:proofErr w:type="spellEnd"/>
            <w:r w:rsidRPr="007C5B8B">
              <w:rPr>
                <w:rFonts w:ascii="Garamond" w:hAnsi="Garamond"/>
                <w:i/>
                <w:sz w:val="28"/>
                <w:szCs w:val="28"/>
              </w:rPr>
              <w:t xml:space="preserve"> </w:t>
            </w:r>
            <w:proofErr w:type="spellStart"/>
            <w:r w:rsidRPr="007C5B8B">
              <w:rPr>
                <w:rFonts w:ascii="Garamond" w:hAnsi="Garamond"/>
                <w:i/>
                <w:sz w:val="28"/>
                <w:szCs w:val="28"/>
              </w:rPr>
              <w:t>merriu</w:t>
            </w:r>
            <w:proofErr w:type="spellEnd"/>
            <w:r w:rsidRPr="007C5B8B">
              <w:rPr>
                <w:rFonts w:ascii="Garamond" w:hAnsi="Garamond"/>
                <w:sz w:val="28"/>
                <w:szCs w:val="28"/>
              </w:rPr>
              <w:t xml:space="preserve"> </w:t>
            </w:r>
            <w:proofErr w:type="spellStart"/>
            <w:r w:rsidRPr="007C5B8B">
              <w:rPr>
                <w:rFonts w:ascii="Garamond" w:hAnsi="Garamond"/>
                <w:sz w:val="28"/>
                <w:szCs w:val="28"/>
              </w:rPr>
              <w:t>ayn</w:t>
            </w:r>
            <w:proofErr w:type="spellEnd"/>
            <w:r w:rsidR="002C617D" w:rsidRPr="002C617D">
              <w:rPr>
                <w:rFonts w:ascii="Garamond" w:hAnsi="Garamond"/>
                <w:i/>
                <w:sz w:val="28"/>
                <w:szCs w:val="28"/>
              </w:rPr>
              <w:t> </w:t>
            </w:r>
            <w:r w:rsidR="00C57BF1" w:rsidRPr="00C57BF1">
              <w:rPr>
                <w:rFonts w:ascii="Garamond" w:hAnsi="Garamond"/>
                <w:sz w:val="28"/>
                <w:szCs w:val="28"/>
              </w:rPr>
              <w:t>?</w:t>
            </w:r>
            <w:r w:rsidRPr="007C5B8B">
              <w:rPr>
                <w:rFonts w:ascii="Garamond" w:hAnsi="Garamond"/>
                <w:sz w:val="28"/>
                <w:szCs w:val="28"/>
              </w:rPr>
              <w:t xml:space="preserve"> </w:t>
            </w:r>
          </w:p>
        </w:tc>
        <w:tc>
          <w:tcPr>
            <w:tcW w:w="0" w:type="auto"/>
          </w:tcPr>
          <w:p w14:paraId="60306D54" w14:textId="77777777" w:rsidR="004D160F" w:rsidRPr="00472FF6" w:rsidRDefault="004D160F"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Q. </w:t>
            </w:r>
            <w:r w:rsidRPr="00472FF6">
              <w:rPr>
                <w:rFonts w:ascii="Garamond" w:hAnsi="Garamond" w:cs="Times New Roman"/>
                <w:i/>
                <w:sz w:val="28"/>
              </w:rPr>
              <w:t xml:space="preserve">Will there certainly be a </w:t>
            </w:r>
            <w:r w:rsidRPr="00472FF6">
              <w:rPr>
                <w:rFonts w:ascii="Garamond" w:hAnsi="Garamond" w:cs="Times New Roman"/>
                <w:sz w:val="28"/>
              </w:rPr>
              <w:t>Resurrection of the Body</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3CDF1019"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3C831868" w14:textId="77777777" w:rsidTr="00C82D1A">
        <w:tc>
          <w:tcPr>
            <w:tcW w:w="0" w:type="auto"/>
          </w:tcPr>
          <w:p w14:paraId="51814E7B" w14:textId="77777777" w:rsidR="004D160F" w:rsidRPr="007C5B8B" w:rsidRDefault="004D160F" w:rsidP="00DB60C3">
            <w:pPr>
              <w:pStyle w:val="CM3"/>
              <w:widowControl/>
              <w:spacing w:line="240" w:lineRule="auto"/>
              <w:ind w:firstLine="227"/>
              <w:contextualSpacing/>
              <w:jc w:val="both"/>
              <w:rPr>
                <w:rFonts w:ascii="Garamond" w:hAnsi="Garamond"/>
                <w:sz w:val="28"/>
                <w:szCs w:val="28"/>
              </w:rPr>
            </w:pPr>
            <w:r w:rsidRPr="007C5B8B">
              <w:rPr>
                <w:rFonts w:ascii="Garamond" w:hAnsi="Garamond"/>
                <w:i/>
                <w:sz w:val="28"/>
                <w:szCs w:val="28"/>
              </w:rPr>
              <w:t xml:space="preserve">A. </w:t>
            </w:r>
            <w:r w:rsidRPr="007C5B8B">
              <w:rPr>
                <w:rFonts w:ascii="Garamond" w:hAnsi="Garamond"/>
                <w:sz w:val="28"/>
                <w:szCs w:val="28"/>
              </w:rPr>
              <w:t xml:space="preserve">Cha </w:t>
            </w:r>
            <w:proofErr w:type="spellStart"/>
            <w:r w:rsidRPr="007C5B8B">
              <w:rPr>
                <w:rFonts w:ascii="Garamond" w:hAnsi="Garamond"/>
                <w:sz w:val="28"/>
                <w:szCs w:val="28"/>
              </w:rPr>
              <w:t>firrinagh</w:t>
            </w:r>
            <w:proofErr w:type="spellEnd"/>
            <w:r w:rsidRPr="007C5B8B">
              <w:rPr>
                <w:rFonts w:ascii="Garamond" w:hAnsi="Garamond"/>
                <w:sz w:val="28"/>
                <w:szCs w:val="28"/>
              </w:rPr>
              <w:t xml:space="preserve"> as ta shin nish bio, nee shin </w:t>
            </w:r>
            <w:proofErr w:type="spellStart"/>
            <w:r w:rsidRPr="007C5B8B">
              <w:rPr>
                <w:rFonts w:ascii="Garamond" w:hAnsi="Garamond"/>
                <w:sz w:val="28"/>
                <w:szCs w:val="28"/>
              </w:rPr>
              <w:t>girree</w:t>
            </w:r>
            <w:proofErr w:type="spellEnd"/>
            <w:r w:rsidRPr="007C5B8B">
              <w:rPr>
                <w:rFonts w:ascii="Garamond" w:hAnsi="Garamond"/>
                <w:sz w:val="28"/>
                <w:szCs w:val="28"/>
              </w:rPr>
              <w:t xml:space="preserve"> </w:t>
            </w:r>
            <w:proofErr w:type="spellStart"/>
            <w:r w:rsidRPr="007C5B8B">
              <w:rPr>
                <w:rFonts w:ascii="Garamond" w:hAnsi="Garamond"/>
                <w:sz w:val="28"/>
                <w:szCs w:val="28"/>
              </w:rPr>
              <w:t>reeisht</w:t>
            </w:r>
            <w:proofErr w:type="spellEnd"/>
            <w:r w:rsidRPr="007C5B8B">
              <w:rPr>
                <w:rFonts w:ascii="Garamond" w:hAnsi="Garamond"/>
                <w:sz w:val="28"/>
                <w:szCs w:val="28"/>
              </w:rPr>
              <w:t xml:space="preserve">, ta </w:t>
            </w:r>
            <w:proofErr w:type="spellStart"/>
            <w:r w:rsidRPr="007C5B8B">
              <w:rPr>
                <w:rFonts w:ascii="Garamond" w:hAnsi="Garamond"/>
                <w:sz w:val="28"/>
                <w:szCs w:val="28"/>
              </w:rPr>
              <w:t>Jee</w:t>
            </w:r>
            <w:proofErr w:type="spellEnd"/>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foslit</w:t>
            </w:r>
            <w:proofErr w:type="spellEnd"/>
            <w:r w:rsidRPr="007C5B8B">
              <w:rPr>
                <w:rFonts w:ascii="Garamond" w:hAnsi="Garamond"/>
                <w:sz w:val="28"/>
                <w:szCs w:val="28"/>
              </w:rPr>
              <w:t xml:space="preserve"> er </w:t>
            </w:r>
            <w:proofErr w:type="spellStart"/>
            <w:r w:rsidRPr="007C5B8B">
              <w:rPr>
                <w:rFonts w:ascii="Garamond" w:hAnsi="Garamond"/>
                <w:sz w:val="28"/>
                <w:szCs w:val="28"/>
              </w:rPr>
              <w:t>ghra</w:t>
            </w:r>
            <w:proofErr w:type="spellEnd"/>
            <w:r w:rsidRPr="007C5B8B">
              <w:rPr>
                <w:rFonts w:ascii="Garamond" w:hAnsi="Garamond"/>
                <w:sz w:val="28"/>
                <w:szCs w:val="28"/>
              </w:rPr>
              <w:t xml:space="preserve"> eh as ta </w:t>
            </w:r>
            <w:proofErr w:type="spellStart"/>
            <w:r w:rsidRPr="007C5B8B">
              <w:rPr>
                <w:rFonts w:ascii="Garamond" w:hAnsi="Garamond"/>
                <w:sz w:val="28"/>
                <w:szCs w:val="28"/>
              </w:rPr>
              <w:t>pooar</w:t>
            </w:r>
            <w:proofErr w:type="spellEnd"/>
            <w:r w:rsidRPr="007C5B8B">
              <w:rPr>
                <w:rFonts w:ascii="Garamond" w:hAnsi="Garamond"/>
                <w:sz w:val="28"/>
                <w:szCs w:val="28"/>
              </w:rPr>
              <w:t xml:space="preserve"> </w:t>
            </w:r>
            <w:proofErr w:type="spellStart"/>
            <w:r w:rsidRPr="007C5B8B">
              <w:rPr>
                <w:rFonts w:ascii="Garamond" w:hAnsi="Garamond"/>
                <w:sz w:val="28"/>
                <w:szCs w:val="28"/>
              </w:rPr>
              <w:t>echey</w:t>
            </w:r>
            <w:proofErr w:type="spellEnd"/>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yanoo</w:t>
            </w:r>
            <w:proofErr w:type="spellEnd"/>
            <w:r w:rsidRPr="007C5B8B">
              <w:rPr>
                <w:rFonts w:ascii="Garamond" w:hAnsi="Garamond"/>
                <w:sz w:val="28"/>
                <w:szCs w:val="28"/>
              </w:rPr>
              <w:t xml:space="preserve"> eh. </w:t>
            </w:r>
          </w:p>
        </w:tc>
        <w:tc>
          <w:tcPr>
            <w:tcW w:w="0" w:type="auto"/>
          </w:tcPr>
          <w:p w14:paraId="68ACB4A0"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As sure as now we live, we shall Rise again</w:t>
            </w:r>
            <w:r w:rsidR="002C617D" w:rsidRPr="002C617D">
              <w:rPr>
                <w:rFonts w:ascii="Garamond" w:hAnsi="Garamond" w:cs="Times New Roman"/>
                <w:sz w:val="28"/>
              </w:rPr>
              <w:t> ;</w:t>
            </w:r>
            <w:r w:rsidRPr="00472FF6">
              <w:rPr>
                <w:rFonts w:ascii="Garamond" w:hAnsi="Garamond" w:cs="Times New Roman"/>
                <w:i/>
                <w:sz w:val="28"/>
              </w:rPr>
              <w:t xml:space="preserve"> God hath expressly said it, and he is able to do it.  </w:t>
            </w:r>
          </w:p>
        </w:tc>
        <w:tc>
          <w:tcPr>
            <w:tcW w:w="0" w:type="auto"/>
          </w:tcPr>
          <w:p w14:paraId="449A4633" w14:textId="77777777" w:rsidR="004D160F" w:rsidRDefault="004D160F" w:rsidP="00C82D1A">
            <w:pPr>
              <w:pStyle w:val="ListParagraph"/>
              <w:ind w:left="0"/>
              <w:rPr>
                <w:rFonts w:ascii="Garamond" w:hAnsi="Garamond" w:cs="Times New Roman"/>
                <w:sz w:val="20"/>
                <w:szCs w:val="20"/>
              </w:rPr>
            </w:pPr>
          </w:p>
          <w:p w14:paraId="6D83F7D4" w14:textId="77777777" w:rsidR="004D160F" w:rsidRDefault="004D160F" w:rsidP="00C82D1A">
            <w:pPr>
              <w:pStyle w:val="ListParagraph"/>
              <w:ind w:left="0"/>
              <w:rPr>
                <w:rFonts w:ascii="Garamond" w:hAnsi="Garamond" w:cs="Times New Roman"/>
                <w:sz w:val="20"/>
                <w:szCs w:val="20"/>
              </w:rPr>
            </w:pPr>
          </w:p>
          <w:p w14:paraId="7AC77008" w14:textId="77777777" w:rsidR="004D160F" w:rsidRDefault="004D160F" w:rsidP="00C82D1A">
            <w:pPr>
              <w:pStyle w:val="ListParagraph"/>
              <w:ind w:left="0"/>
              <w:rPr>
                <w:rFonts w:ascii="Garamond" w:hAnsi="Garamond" w:cs="Times New Roman"/>
                <w:sz w:val="20"/>
                <w:szCs w:val="20"/>
              </w:rPr>
            </w:pPr>
          </w:p>
          <w:p w14:paraId="5021D206" w14:textId="77777777" w:rsidR="004D160F" w:rsidRPr="008A3D8D" w:rsidRDefault="004D160F" w:rsidP="00C82D1A">
            <w:pPr>
              <w:pStyle w:val="ListParagraph"/>
              <w:ind w:left="0"/>
              <w:rPr>
                <w:rFonts w:ascii="Garamond" w:hAnsi="Garamond" w:cs="Times New Roman"/>
                <w:sz w:val="20"/>
                <w:szCs w:val="20"/>
              </w:rPr>
            </w:pPr>
            <w:r>
              <w:rPr>
                <w:rFonts w:ascii="Garamond" w:hAnsi="Garamond" w:cs="Times New Roman"/>
                <w:sz w:val="20"/>
                <w:szCs w:val="20"/>
              </w:rPr>
              <w:t>Joh. 5. 28.</w:t>
            </w:r>
          </w:p>
        </w:tc>
      </w:tr>
      <w:tr w:rsidR="004D160F" w:rsidRPr="00472FF6" w14:paraId="741906A0" w14:textId="77777777" w:rsidTr="00C82D1A">
        <w:tc>
          <w:tcPr>
            <w:tcW w:w="0" w:type="auto"/>
          </w:tcPr>
          <w:p w14:paraId="0C4C1AA9" w14:textId="77777777" w:rsidR="004D160F" w:rsidRPr="007C5B8B" w:rsidRDefault="004D160F" w:rsidP="00DB60C3">
            <w:pPr>
              <w:pStyle w:val="CM3"/>
              <w:widowControl/>
              <w:spacing w:line="240" w:lineRule="auto"/>
              <w:ind w:firstLine="227"/>
              <w:contextualSpacing/>
              <w:jc w:val="both"/>
              <w:rPr>
                <w:rFonts w:ascii="Garamond" w:hAnsi="Garamond"/>
                <w:sz w:val="28"/>
                <w:szCs w:val="28"/>
              </w:rPr>
            </w:pPr>
            <w:r w:rsidRPr="007C5B8B">
              <w:rPr>
                <w:rFonts w:ascii="Garamond" w:hAnsi="Garamond"/>
                <w:i/>
                <w:sz w:val="28"/>
                <w:szCs w:val="28"/>
              </w:rPr>
              <w:t>Q.</w:t>
            </w:r>
            <w:r w:rsidRPr="007C5B8B">
              <w:rPr>
                <w:rFonts w:ascii="Garamond" w:hAnsi="Garamond"/>
                <w:sz w:val="28"/>
                <w:szCs w:val="28"/>
              </w:rPr>
              <w:t xml:space="preserve"> </w:t>
            </w:r>
            <w:proofErr w:type="spellStart"/>
            <w:r w:rsidRPr="007C5B8B">
              <w:rPr>
                <w:rFonts w:ascii="Garamond" w:hAnsi="Garamond"/>
                <w:sz w:val="28"/>
                <w:szCs w:val="28"/>
              </w:rPr>
              <w:t>Cre</w:t>
            </w:r>
            <w:proofErr w:type="spellEnd"/>
            <w:r w:rsidRPr="007C5B8B">
              <w:rPr>
                <w:rFonts w:ascii="Garamond" w:hAnsi="Garamond"/>
                <w:sz w:val="28"/>
                <w:szCs w:val="28"/>
              </w:rPr>
              <w:t xml:space="preserve"> </w:t>
            </w:r>
            <w:proofErr w:type="spellStart"/>
            <w:r w:rsidRPr="007C5B8B">
              <w:rPr>
                <w:rFonts w:ascii="Garamond" w:hAnsi="Garamond"/>
                <w:sz w:val="28"/>
                <w:szCs w:val="28"/>
              </w:rPr>
              <w:t>ta’n</w:t>
            </w:r>
            <w:proofErr w:type="spellEnd"/>
            <w:r w:rsidRPr="007C5B8B">
              <w:rPr>
                <w:rFonts w:ascii="Garamond" w:hAnsi="Garamond"/>
                <w:sz w:val="28"/>
                <w:szCs w:val="28"/>
              </w:rPr>
              <w:t xml:space="preserve"> </w:t>
            </w:r>
            <w:proofErr w:type="spellStart"/>
            <w:r w:rsidRPr="007C5B8B">
              <w:rPr>
                <w:rFonts w:ascii="Garamond" w:hAnsi="Garamond"/>
                <w:sz w:val="28"/>
                <w:szCs w:val="28"/>
              </w:rPr>
              <w:t>currym</w:t>
            </w:r>
            <w:proofErr w:type="spellEnd"/>
            <w:r w:rsidRPr="007C5B8B">
              <w:rPr>
                <w:rFonts w:ascii="Garamond" w:hAnsi="Garamond"/>
                <w:sz w:val="28"/>
                <w:szCs w:val="28"/>
              </w:rPr>
              <w:t xml:space="preserve"> </w:t>
            </w:r>
            <w:proofErr w:type="spellStart"/>
            <w:r w:rsidRPr="007C5B8B">
              <w:rPr>
                <w:rFonts w:ascii="Garamond" w:hAnsi="Garamond"/>
                <w:sz w:val="28"/>
                <w:szCs w:val="28"/>
              </w:rPr>
              <w:t>echyssyn</w:t>
            </w:r>
            <w:proofErr w:type="spellEnd"/>
            <w:r w:rsidRPr="007C5B8B">
              <w:rPr>
                <w:rFonts w:ascii="Garamond" w:hAnsi="Garamond"/>
                <w:sz w:val="28"/>
                <w:szCs w:val="28"/>
              </w:rPr>
              <w:t xml:space="preserve"> ta </w:t>
            </w:r>
            <w:proofErr w:type="spellStart"/>
            <w:r w:rsidRPr="007C5B8B">
              <w:rPr>
                <w:rFonts w:ascii="Garamond" w:hAnsi="Garamond"/>
                <w:sz w:val="28"/>
                <w:szCs w:val="28"/>
              </w:rPr>
              <w:t>credjal</w:t>
            </w:r>
            <w:proofErr w:type="spellEnd"/>
            <w:r w:rsidRPr="007C5B8B">
              <w:rPr>
                <w:rFonts w:ascii="Garamond" w:hAnsi="Garamond"/>
                <w:sz w:val="28"/>
                <w:szCs w:val="28"/>
              </w:rPr>
              <w:t xml:space="preserve"> </w:t>
            </w:r>
            <w:proofErr w:type="spellStart"/>
            <w:r w:rsidRPr="007C5B8B">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7C5B8B">
              <w:rPr>
                <w:rFonts w:ascii="Garamond" w:hAnsi="Garamond"/>
                <w:sz w:val="28"/>
                <w:szCs w:val="28"/>
              </w:rPr>
              <w:t xml:space="preserve"> </w:t>
            </w:r>
          </w:p>
        </w:tc>
        <w:tc>
          <w:tcPr>
            <w:tcW w:w="0" w:type="auto"/>
          </w:tcPr>
          <w:p w14:paraId="5EA786CE"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What is the Duty of one who believes this</w:t>
            </w:r>
            <w:r w:rsidR="002C617D" w:rsidRPr="002C617D">
              <w:rPr>
                <w:rFonts w:ascii="Garamond" w:hAnsi="Garamond" w:cs="Times New Roman"/>
                <w:i/>
                <w:sz w:val="28"/>
              </w:rPr>
              <w:t> ?</w:t>
            </w:r>
          </w:p>
        </w:tc>
        <w:tc>
          <w:tcPr>
            <w:tcW w:w="0" w:type="auto"/>
          </w:tcPr>
          <w:p w14:paraId="5BEB7CA1"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20AB514B" w14:textId="77777777" w:rsidTr="00C82D1A">
        <w:tc>
          <w:tcPr>
            <w:tcW w:w="0" w:type="auto"/>
          </w:tcPr>
          <w:p w14:paraId="7F2015AB" w14:textId="77777777" w:rsidR="004D160F" w:rsidRPr="007C5B8B" w:rsidRDefault="004D160F" w:rsidP="00DB60C3">
            <w:pPr>
              <w:pStyle w:val="CM3"/>
              <w:widowControl/>
              <w:spacing w:line="240" w:lineRule="auto"/>
              <w:ind w:firstLine="227"/>
              <w:contextualSpacing/>
              <w:jc w:val="both"/>
              <w:rPr>
                <w:rFonts w:ascii="Garamond" w:hAnsi="Garamond"/>
                <w:sz w:val="28"/>
                <w:szCs w:val="28"/>
              </w:rPr>
            </w:pPr>
            <w:r w:rsidRPr="007C5B8B">
              <w:rPr>
                <w:rFonts w:ascii="Garamond" w:hAnsi="Garamond"/>
                <w:i/>
                <w:sz w:val="28"/>
                <w:szCs w:val="28"/>
              </w:rPr>
              <w:t xml:space="preserve">A. </w:t>
            </w:r>
            <w:r w:rsidR="008076C3">
              <w:rPr>
                <w:rFonts w:ascii="Garamond" w:hAnsi="Garamond"/>
                <w:sz w:val="28"/>
                <w:szCs w:val="28"/>
              </w:rPr>
              <w:t>Dy real</w:t>
            </w:r>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Chorp</w:t>
            </w:r>
            <w:proofErr w:type="spellEnd"/>
            <w:r w:rsidRPr="007C5B8B">
              <w:rPr>
                <w:rFonts w:ascii="Garamond" w:hAnsi="Garamond"/>
                <w:sz w:val="28"/>
                <w:szCs w:val="28"/>
              </w:rPr>
              <w:t xml:space="preserve"> </w:t>
            </w:r>
            <w:proofErr w:type="spellStart"/>
            <w:r w:rsidRPr="007C5B8B">
              <w:rPr>
                <w:rFonts w:ascii="Garamond" w:hAnsi="Garamond"/>
                <w:sz w:val="28"/>
                <w:szCs w:val="28"/>
              </w:rPr>
              <w:t>fo</w:t>
            </w:r>
            <w:proofErr w:type="spellEnd"/>
            <w:r w:rsidRPr="007C5B8B">
              <w:rPr>
                <w:rFonts w:ascii="Garamond" w:hAnsi="Garamond"/>
                <w:sz w:val="28"/>
                <w:szCs w:val="28"/>
              </w:rPr>
              <w:t xml:space="preserve"> </w:t>
            </w:r>
            <w:proofErr w:type="spellStart"/>
            <w:r w:rsidRPr="007C5B8B">
              <w:rPr>
                <w:rFonts w:ascii="Garamond" w:hAnsi="Garamond"/>
                <w:sz w:val="28"/>
                <w:szCs w:val="28"/>
              </w:rPr>
              <w:t>Smaghtaghey</w:t>
            </w:r>
            <w:proofErr w:type="spellEnd"/>
            <w:r w:rsidRPr="007C5B8B">
              <w:rPr>
                <w:rFonts w:ascii="Garamond" w:hAnsi="Garamond"/>
                <w:sz w:val="28"/>
                <w:szCs w:val="28"/>
              </w:rPr>
              <w:t xml:space="preserve">, </w:t>
            </w:r>
            <w:proofErr w:type="spellStart"/>
            <w:r w:rsidRPr="007C5B8B">
              <w:rPr>
                <w:rFonts w:ascii="Garamond" w:hAnsi="Garamond"/>
                <w:sz w:val="28"/>
                <w:szCs w:val="28"/>
              </w:rPr>
              <w:t>Sheeltys</w:t>
            </w:r>
            <w:proofErr w:type="spellEnd"/>
            <w:r w:rsidRPr="007C5B8B">
              <w:rPr>
                <w:rFonts w:ascii="Garamond" w:hAnsi="Garamond"/>
                <w:sz w:val="28"/>
                <w:szCs w:val="28"/>
              </w:rPr>
              <w:t xml:space="preserve"> as </w:t>
            </w:r>
            <w:proofErr w:type="spellStart"/>
            <w:r w:rsidRPr="007C5B8B">
              <w:rPr>
                <w:rFonts w:ascii="Garamond" w:hAnsi="Garamond"/>
                <w:sz w:val="28"/>
                <w:szCs w:val="28"/>
              </w:rPr>
              <w:t>Glennid</w:t>
            </w:r>
            <w:proofErr w:type="spellEnd"/>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vod</w:t>
            </w:r>
            <w:proofErr w:type="spellEnd"/>
            <w:r w:rsidRPr="007C5B8B">
              <w:rPr>
                <w:rFonts w:ascii="Garamond" w:hAnsi="Garamond"/>
                <w:sz w:val="28"/>
                <w:szCs w:val="28"/>
              </w:rPr>
              <w:t xml:space="preserve"> e</w:t>
            </w:r>
            <w:r>
              <w:rPr>
                <w:rFonts w:ascii="Garamond" w:hAnsi="Garamond"/>
                <w:sz w:val="28"/>
                <w:szCs w:val="28"/>
              </w:rPr>
              <w:t>h</w:t>
            </w:r>
            <w:r w:rsidRPr="007C5B8B">
              <w:rPr>
                <w:rFonts w:ascii="Garamond" w:hAnsi="Garamond"/>
                <w:sz w:val="28"/>
                <w:szCs w:val="28"/>
              </w:rPr>
              <w:t xml:space="preserve"> </w:t>
            </w:r>
            <w:proofErr w:type="spellStart"/>
            <w:r w:rsidRPr="007C5B8B">
              <w:rPr>
                <w:rFonts w:ascii="Garamond" w:hAnsi="Garamond"/>
                <w:sz w:val="28"/>
                <w:szCs w:val="28"/>
              </w:rPr>
              <w:t>ve</w:t>
            </w:r>
            <w:proofErr w:type="spellEnd"/>
            <w:r w:rsidRPr="007C5B8B">
              <w:rPr>
                <w:rFonts w:ascii="Garamond" w:hAnsi="Garamond"/>
                <w:sz w:val="28"/>
                <w:szCs w:val="28"/>
              </w:rPr>
              <w:t xml:space="preserve"> </w:t>
            </w:r>
            <w:proofErr w:type="spellStart"/>
            <w:r w:rsidRPr="007C5B8B">
              <w:rPr>
                <w:rFonts w:ascii="Garamond" w:hAnsi="Garamond"/>
                <w:sz w:val="28"/>
                <w:szCs w:val="28"/>
              </w:rPr>
              <w:t>Chiamble</w:t>
            </w:r>
            <w:proofErr w:type="spellEnd"/>
            <w:r w:rsidRPr="007C5B8B">
              <w:rPr>
                <w:rFonts w:ascii="Garamond" w:hAnsi="Garamond"/>
                <w:sz w:val="28"/>
                <w:szCs w:val="28"/>
              </w:rPr>
              <w:t xml:space="preserve"> </w:t>
            </w:r>
            <w:proofErr w:type="spellStart"/>
            <w:r w:rsidRPr="007C5B8B">
              <w:rPr>
                <w:rFonts w:ascii="Garamond" w:hAnsi="Garamond"/>
                <w:sz w:val="28"/>
                <w:szCs w:val="28"/>
              </w:rPr>
              <w:t>cooie</w:t>
            </w:r>
            <w:proofErr w:type="spellEnd"/>
            <w:r w:rsidRPr="007C5B8B">
              <w:rPr>
                <w:rFonts w:ascii="Garamond" w:hAnsi="Garamond"/>
                <w:sz w:val="28"/>
                <w:szCs w:val="28"/>
              </w:rPr>
              <w:t xml:space="preserve"> </w:t>
            </w:r>
            <w:proofErr w:type="spellStart"/>
            <w:r w:rsidRPr="007C5B8B">
              <w:rPr>
                <w:rFonts w:ascii="Garamond" w:hAnsi="Garamond"/>
                <w:sz w:val="28"/>
                <w:szCs w:val="28"/>
              </w:rPr>
              <w:t>da’n</w:t>
            </w:r>
            <w:proofErr w:type="spellEnd"/>
            <w:r w:rsidRPr="007C5B8B">
              <w:rPr>
                <w:rFonts w:ascii="Garamond" w:hAnsi="Garamond"/>
                <w:sz w:val="28"/>
                <w:szCs w:val="28"/>
              </w:rPr>
              <w:t xml:space="preserve"> </w:t>
            </w:r>
            <w:proofErr w:type="spellStart"/>
            <w:r w:rsidRPr="007C5B8B">
              <w:rPr>
                <w:rFonts w:ascii="Garamond" w:hAnsi="Garamond"/>
                <w:sz w:val="28"/>
                <w:szCs w:val="28"/>
              </w:rPr>
              <w:t>Spyrryd</w:t>
            </w:r>
            <w:proofErr w:type="spellEnd"/>
            <w:r w:rsidRPr="007C5B8B">
              <w:rPr>
                <w:rFonts w:ascii="Garamond" w:hAnsi="Garamond"/>
                <w:sz w:val="28"/>
                <w:szCs w:val="28"/>
              </w:rPr>
              <w:t xml:space="preserve"> </w:t>
            </w:r>
            <w:proofErr w:type="spellStart"/>
            <w:r w:rsidRPr="007C5B8B">
              <w:rPr>
                <w:rFonts w:ascii="Garamond" w:hAnsi="Garamond"/>
                <w:sz w:val="28"/>
                <w:szCs w:val="28"/>
              </w:rPr>
              <w:t>noo</w:t>
            </w:r>
            <w:proofErr w:type="spellEnd"/>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vaghey</w:t>
            </w:r>
            <w:proofErr w:type="spellEnd"/>
            <w:r w:rsidRPr="007C5B8B">
              <w:rPr>
                <w:rFonts w:ascii="Garamond" w:hAnsi="Garamond"/>
                <w:sz w:val="28"/>
                <w:szCs w:val="28"/>
              </w:rPr>
              <w:t xml:space="preserve"> </w:t>
            </w:r>
            <w:proofErr w:type="spellStart"/>
            <w:r w:rsidRPr="007C5B8B">
              <w:rPr>
                <w:rFonts w:ascii="Garamond" w:hAnsi="Garamond"/>
                <w:sz w:val="28"/>
                <w:szCs w:val="28"/>
              </w:rPr>
              <w:t>ayn</w:t>
            </w:r>
            <w:proofErr w:type="spellEnd"/>
            <w:r w:rsidR="002C617D">
              <w:rPr>
                <w:rFonts w:ascii="Garamond" w:hAnsi="Garamond"/>
                <w:sz w:val="28"/>
                <w:szCs w:val="28"/>
              </w:rPr>
              <w:t> :</w:t>
            </w:r>
            <w:r w:rsidRPr="007C5B8B">
              <w:rPr>
                <w:rFonts w:ascii="Garamond" w:hAnsi="Garamond"/>
                <w:sz w:val="28"/>
                <w:szCs w:val="28"/>
              </w:rPr>
              <w:t xml:space="preserve"> </w:t>
            </w:r>
            <w:r w:rsidRPr="007C5B8B">
              <w:rPr>
                <w:rFonts w:ascii="Garamond" w:hAnsi="Garamond"/>
                <w:i/>
                <w:sz w:val="28"/>
                <w:szCs w:val="28"/>
              </w:rPr>
              <w:t xml:space="preserve">Dy jean </w:t>
            </w:r>
            <w:proofErr w:type="spellStart"/>
            <w:r w:rsidRPr="007C5B8B">
              <w:rPr>
                <w:rFonts w:ascii="Garamond" w:hAnsi="Garamond"/>
                <w:i/>
                <w:sz w:val="28"/>
                <w:szCs w:val="28"/>
              </w:rPr>
              <w:t>eshyn</w:t>
            </w:r>
            <w:proofErr w:type="spellEnd"/>
            <w:r w:rsidRPr="007C5B8B">
              <w:rPr>
                <w:rFonts w:ascii="Garamond" w:hAnsi="Garamond"/>
                <w:i/>
                <w:sz w:val="28"/>
                <w:szCs w:val="28"/>
              </w:rPr>
              <w:t xml:space="preserve"> </w:t>
            </w:r>
            <w:proofErr w:type="spellStart"/>
            <w:r w:rsidRPr="007C5B8B">
              <w:rPr>
                <w:rFonts w:ascii="Garamond" w:hAnsi="Garamond"/>
                <w:i/>
                <w:sz w:val="28"/>
                <w:szCs w:val="28"/>
              </w:rPr>
              <w:t>hrog</w:t>
            </w:r>
            <w:proofErr w:type="spellEnd"/>
            <w:r w:rsidRPr="007C5B8B">
              <w:rPr>
                <w:rFonts w:ascii="Garamond" w:hAnsi="Garamond"/>
                <w:i/>
                <w:sz w:val="28"/>
                <w:szCs w:val="28"/>
              </w:rPr>
              <w:t xml:space="preserve"> </w:t>
            </w:r>
            <w:proofErr w:type="spellStart"/>
            <w:r w:rsidRPr="007C5B8B">
              <w:rPr>
                <w:rFonts w:ascii="Garamond" w:hAnsi="Garamond"/>
                <w:i/>
                <w:sz w:val="28"/>
                <w:szCs w:val="28"/>
              </w:rPr>
              <w:t>Creest</w:t>
            </w:r>
            <w:proofErr w:type="spellEnd"/>
            <w:r w:rsidRPr="007C5B8B">
              <w:rPr>
                <w:rFonts w:ascii="Garamond" w:hAnsi="Garamond"/>
                <w:i/>
                <w:sz w:val="28"/>
                <w:szCs w:val="28"/>
              </w:rPr>
              <w:t xml:space="preserve"> </w:t>
            </w:r>
            <w:proofErr w:type="spellStart"/>
            <w:r w:rsidRPr="007C5B8B">
              <w:rPr>
                <w:rFonts w:ascii="Garamond" w:hAnsi="Garamond"/>
                <w:i/>
                <w:sz w:val="28"/>
                <w:szCs w:val="28"/>
              </w:rPr>
              <w:t>veih</w:t>
            </w:r>
            <w:proofErr w:type="spellEnd"/>
            <w:r w:rsidRPr="007C5B8B">
              <w:rPr>
                <w:rFonts w:ascii="Garamond" w:hAnsi="Garamond"/>
                <w:i/>
                <w:sz w:val="28"/>
                <w:szCs w:val="28"/>
              </w:rPr>
              <w:t xml:space="preserve"> </w:t>
            </w:r>
            <w:proofErr w:type="spellStart"/>
            <w:r w:rsidRPr="007C5B8B">
              <w:rPr>
                <w:rFonts w:ascii="Garamond" w:hAnsi="Garamond"/>
                <w:i/>
                <w:sz w:val="28"/>
                <w:szCs w:val="28"/>
              </w:rPr>
              <w:t>ny</w:t>
            </w:r>
            <w:proofErr w:type="spellEnd"/>
            <w:r w:rsidRPr="007C5B8B">
              <w:rPr>
                <w:rFonts w:ascii="Garamond" w:hAnsi="Garamond"/>
                <w:i/>
                <w:sz w:val="28"/>
                <w:szCs w:val="28"/>
              </w:rPr>
              <w:t xml:space="preserve"> </w:t>
            </w:r>
            <w:proofErr w:type="spellStart"/>
            <w:r w:rsidRPr="007C5B8B">
              <w:rPr>
                <w:rFonts w:ascii="Garamond" w:hAnsi="Garamond"/>
                <w:i/>
                <w:sz w:val="28"/>
                <w:szCs w:val="28"/>
              </w:rPr>
              <w:t>merriu</w:t>
            </w:r>
            <w:proofErr w:type="spellEnd"/>
            <w:r w:rsidRPr="007C5B8B">
              <w:rPr>
                <w:rFonts w:ascii="Garamond" w:hAnsi="Garamond"/>
                <w:i/>
                <w:sz w:val="28"/>
                <w:szCs w:val="28"/>
              </w:rPr>
              <w:t xml:space="preserve"> </w:t>
            </w:r>
            <w:proofErr w:type="spellStart"/>
            <w:r w:rsidRPr="007C5B8B">
              <w:rPr>
                <w:rFonts w:ascii="Garamond" w:hAnsi="Garamond"/>
                <w:i/>
                <w:sz w:val="28"/>
                <w:szCs w:val="28"/>
              </w:rPr>
              <w:t>yn</w:t>
            </w:r>
            <w:proofErr w:type="spellEnd"/>
            <w:r w:rsidRPr="007C5B8B">
              <w:rPr>
                <w:rFonts w:ascii="Garamond" w:hAnsi="Garamond"/>
                <w:i/>
                <w:sz w:val="28"/>
                <w:szCs w:val="28"/>
              </w:rPr>
              <w:t xml:space="preserve"> Corp </w:t>
            </w:r>
            <w:proofErr w:type="spellStart"/>
            <w:r w:rsidRPr="007C5B8B">
              <w:rPr>
                <w:rFonts w:ascii="Garamond" w:hAnsi="Garamond"/>
                <w:i/>
                <w:sz w:val="28"/>
                <w:szCs w:val="28"/>
              </w:rPr>
              <w:t>marvanagh</w:t>
            </w:r>
            <w:proofErr w:type="spellEnd"/>
            <w:r w:rsidRPr="007C5B8B">
              <w:rPr>
                <w:rFonts w:ascii="Garamond" w:hAnsi="Garamond"/>
                <w:i/>
                <w:sz w:val="28"/>
                <w:szCs w:val="28"/>
              </w:rPr>
              <w:t xml:space="preserve"> </w:t>
            </w:r>
            <w:proofErr w:type="spellStart"/>
            <w:r w:rsidRPr="007C5B8B">
              <w:rPr>
                <w:rFonts w:ascii="Garamond" w:hAnsi="Garamond"/>
                <w:i/>
                <w:sz w:val="28"/>
                <w:szCs w:val="28"/>
              </w:rPr>
              <w:t>ayds</w:t>
            </w:r>
            <w:proofErr w:type="spellEnd"/>
            <w:r w:rsidRPr="007C5B8B">
              <w:rPr>
                <w:rFonts w:ascii="Garamond" w:hAnsi="Garamond"/>
                <w:i/>
                <w:sz w:val="28"/>
                <w:szCs w:val="28"/>
              </w:rPr>
              <w:t xml:space="preserve"> y </w:t>
            </w:r>
            <w:proofErr w:type="spellStart"/>
            <w:r w:rsidRPr="007C5B8B">
              <w:rPr>
                <w:rFonts w:ascii="Garamond" w:hAnsi="Garamond"/>
                <w:i/>
                <w:sz w:val="28"/>
                <w:szCs w:val="28"/>
              </w:rPr>
              <w:t>vioghey</w:t>
            </w:r>
            <w:proofErr w:type="spellEnd"/>
            <w:r w:rsidRPr="007C5B8B">
              <w:rPr>
                <w:rFonts w:ascii="Garamond" w:hAnsi="Garamond"/>
                <w:i/>
                <w:sz w:val="28"/>
                <w:szCs w:val="28"/>
              </w:rPr>
              <w:t xml:space="preserve">, </w:t>
            </w:r>
            <w:proofErr w:type="spellStart"/>
            <w:r w:rsidRPr="007C5B8B">
              <w:rPr>
                <w:rFonts w:ascii="Garamond" w:hAnsi="Garamond"/>
                <w:i/>
                <w:sz w:val="28"/>
                <w:szCs w:val="28"/>
              </w:rPr>
              <w:t>liorish</w:t>
            </w:r>
            <w:proofErr w:type="spellEnd"/>
            <w:r w:rsidRPr="007C5B8B">
              <w:rPr>
                <w:rFonts w:ascii="Garamond" w:hAnsi="Garamond"/>
                <w:i/>
                <w:sz w:val="28"/>
                <w:szCs w:val="28"/>
              </w:rPr>
              <w:t xml:space="preserve"> y </w:t>
            </w:r>
            <w:proofErr w:type="spellStart"/>
            <w:r w:rsidRPr="007C5B8B">
              <w:rPr>
                <w:rFonts w:ascii="Garamond" w:hAnsi="Garamond"/>
                <w:i/>
                <w:sz w:val="28"/>
                <w:szCs w:val="28"/>
              </w:rPr>
              <w:t>Spyrryd</w:t>
            </w:r>
            <w:proofErr w:type="spellEnd"/>
            <w:r w:rsidRPr="007C5B8B">
              <w:rPr>
                <w:rFonts w:ascii="Garamond" w:hAnsi="Garamond"/>
                <w:i/>
                <w:sz w:val="28"/>
                <w:szCs w:val="28"/>
              </w:rPr>
              <w:t xml:space="preserve"> ta </w:t>
            </w:r>
            <w:proofErr w:type="spellStart"/>
            <w:r w:rsidRPr="007C5B8B">
              <w:rPr>
                <w:rFonts w:ascii="Garamond" w:hAnsi="Garamond"/>
                <w:i/>
                <w:sz w:val="28"/>
                <w:szCs w:val="28"/>
              </w:rPr>
              <w:t>vaghey</w:t>
            </w:r>
            <w:proofErr w:type="spellEnd"/>
            <w:r w:rsidRPr="007C5B8B">
              <w:rPr>
                <w:rFonts w:ascii="Garamond" w:hAnsi="Garamond"/>
                <w:i/>
                <w:sz w:val="28"/>
                <w:szCs w:val="28"/>
              </w:rPr>
              <w:t xml:space="preserve"> </w:t>
            </w:r>
            <w:proofErr w:type="spellStart"/>
            <w:r w:rsidRPr="007C5B8B">
              <w:rPr>
                <w:rFonts w:ascii="Garamond" w:hAnsi="Garamond"/>
                <w:i/>
                <w:sz w:val="28"/>
                <w:szCs w:val="28"/>
              </w:rPr>
              <w:t>aynyd</w:t>
            </w:r>
            <w:proofErr w:type="spellEnd"/>
            <w:r w:rsidRPr="007C5B8B">
              <w:rPr>
                <w:rFonts w:ascii="Garamond" w:hAnsi="Garamond"/>
                <w:i/>
                <w:sz w:val="28"/>
                <w:szCs w:val="28"/>
              </w:rPr>
              <w:t>.</w:t>
            </w:r>
            <w:r w:rsidRPr="007C5B8B">
              <w:rPr>
                <w:rFonts w:ascii="Garamond" w:hAnsi="Garamond"/>
                <w:sz w:val="28"/>
                <w:szCs w:val="28"/>
              </w:rPr>
              <w:t xml:space="preserve"> As </w:t>
            </w:r>
            <w:proofErr w:type="spellStart"/>
            <w:r w:rsidRPr="007C5B8B">
              <w:rPr>
                <w:rFonts w:ascii="Garamond" w:hAnsi="Garamond"/>
                <w:sz w:val="28"/>
                <w:szCs w:val="28"/>
              </w:rPr>
              <w:t>eisht</w:t>
            </w:r>
            <w:proofErr w:type="spellEnd"/>
            <w:r w:rsidRPr="007C5B8B">
              <w:rPr>
                <w:rFonts w:ascii="Garamond" w:hAnsi="Garamond"/>
                <w:sz w:val="28"/>
                <w:szCs w:val="28"/>
              </w:rPr>
              <w:t xml:space="preserve"> </w:t>
            </w:r>
            <w:proofErr w:type="spellStart"/>
            <w:r w:rsidRPr="007C5B8B">
              <w:rPr>
                <w:rFonts w:ascii="Garamond" w:hAnsi="Garamond"/>
                <w:sz w:val="28"/>
                <w:szCs w:val="28"/>
              </w:rPr>
              <w:t>bee’n</w:t>
            </w:r>
            <w:proofErr w:type="spellEnd"/>
            <w:r w:rsidRPr="007C5B8B">
              <w:rPr>
                <w:rFonts w:ascii="Garamond" w:hAnsi="Garamond"/>
                <w:sz w:val="28"/>
                <w:szCs w:val="28"/>
              </w:rPr>
              <w:t xml:space="preserve"> </w:t>
            </w:r>
            <w:proofErr w:type="spellStart"/>
            <w:r w:rsidRPr="007C5B8B">
              <w:rPr>
                <w:rFonts w:ascii="Garamond" w:hAnsi="Garamond"/>
                <w:sz w:val="28"/>
                <w:szCs w:val="28"/>
              </w:rPr>
              <w:lastRenderedPageBreak/>
              <w:t>Vea</w:t>
            </w:r>
            <w:proofErr w:type="spellEnd"/>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bragh</w:t>
            </w:r>
            <w:proofErr w:type="spellEnd"/>
            <w:r w:rsidRPr="007C5B8B">
              <w:rPr>
                <w:rFonts w:ascii="Garamond" w:hAnsi="Garamond"/>
                <w:sz w:val="28"/>
                <w:szCs w:val="28"/>
              </w:rPr>
              <w:t xml:space="preserve"> </w:t>
            </w:r>
            <w:proofErr w:type="spellStart"/>
            <w:r w:rsidRPr="007C5B8B">
              <w:rPr>
                <w:rFonts w:ascii="Garamond" w:hAnsi="Garamond"/>
                <w:sz w:val="28"/>
                <w:szCs w:val="28"/>
              </w:rPr>
              <w:t>farraghtyn</w:t>
            </w:r>
            <w:proofErr w:type="spellEnd"/>
            <w:r w:rsidRPr="007C5B8B">
              <w:rPr>
                <w:rFonts w:ascii="Garamond" w:hAnsi="Garamond"/>
                <w:sz w:val="28"/>
                <w:szCs w:val="28"/>
              </w:rPr>
              <w:t xml:space="preserve"> </w:t>
            </w:r>
            <w:proofErr w:type="spellStart"/>
            <w:r w:rsidRPr="007C5B8B">
              <w:rPr>
                <w:rFonts w:ascii="Garamond" w:hAnsi="Garamond"/>
                <w:sz w:val="28"/>
                <w:szCs w:val="28"/>
              </w:rPr>
              <w:t>Bannaght</w:t>
            </w:r>
            <w:proofErr w:type="spellEnd"/>
            <w:r w:rsidRPr="007C5B8B">
              <w:rPr>
                <w:rFonts w:ascii="Garamond" w:hAnsi="Garamond"/>
                <w:sz w:val="28"/>
                <w:szCs w:val="28"/>
              </w:rPr>
              <w:t xml:space="preserve">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jarroo</w:t>
            </w:r>
            <w:proofErr w:type="spellEnd"/>
            <w:r w:rsidRPr="007C5B8B">
              <w:rPr>
                <w:rFonts w:ascii="Garamond" w:hAnsi="Garamond"/>
                <w:sz w:val="28"/>
                <w:szCs w:val="28"/>
              </w:rPr>
              <w:t xml:space="preserve">. </w:t>
            </w:r>
          </w:p>
        </w:tc>
        <w:tc>
          <w:tcPr>
            <w:tcW w:w="0" w:type="auto"/>
          </w:tcPr>
          <w:p w14:paraId="0CEC308B"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lastRenderedPageBreak/>
              <w:t xml:space="preserve">A. </w:t>
            </w:r>
            <w:r w:rsidRPr="00472FF6">
              <w:rPr>
                <w:rFonts w:ascii="Garamond" w:hAnsi="Garamond" w:cs="Times New Roman"/>
                <w:i/>
                <w:sz w:val="28"/>
              </w:rPr>
              <w:t>To keep his Body in Temperance, Soberness, and Chastity, that it may be a fit Temple for the Holy Ghost to dwell in</w:t>
            </w:r>
            <w:r w:rsidR="002C617D">
              <w:rPr>
                <w:rFonts w:ascii="Garamond" w:hAnsi="Garamond" w:cs="Times New Roman"/>
                <w:i/>
                <w:sz w:val="28"/>
              </w:rPr>
              <w:t> :</w:t>
            </w:r>
            <w:r w:rsidRPr="00472FF6">
              <w:rPr>
                <w:rFonts w:ascii="Garamond" w:hAnsi="Garamond" w:cs="Times New Roman"/>
                <w:i/>
                <w:sz w:val="28"/>
              </w:rPr>
              <w:t xml:space="preserve"> </w:t>
            </w:r>
            <w:r w:rsidRPr="00472FF6">
              <w:rPr>
                <w:rFonts w:ascii="Garamond" w:hAnsi="Garamond" w:cs="Times New Roman"/>
                <w:sz w:val="28"/>
              </w:rPr>
              <w:t xml:space="preserve">That he who raised Christ from the Dead, may quicken our mortal Body, by the Spirit that dwelleth in </w:t>
            </w:r>
            <w:r w:rsidRPr="00472FF6">
              <w:rPr>
                <w:rFonts w:ascii="Garamond" w:hAnsi="Garamond" w:cs="Times New Roman"/>
                <w:sz w:val="28"/>
              </w:rPr>
              <w:lastRenderedPageBreak/>
              <w:t>us</w:t>
            </w:r>
            <w:r w:rsidR="002C617D" w:rsidRPr="002C617D">
              <w:rPr>
                <w:rFonts w:ascii="Garamond" w:hAnsi="Garamond" w:cs="Times New Roman"/>
                <w:sz w:val="28"/>
              </w:rPr>
              <w:t> ;</w:t>
            </w:r>
            <w:r w:rsidRPr="00472FF6">
              <w:rPr>
                <w:rFonts w:ascii="Garamond" w:hAnsi="Garamond" w:cs="Times New Roman"/>
                <w:i/>
                <w:sz w:val="28"/>
              </w:rPr>
              <w:t xml:space="preserve"> and then everlasting Life will be a Blessing indeed.</w:t>
            </w:r>
          </w:p>
        </w:tc>
        <w:tc>
          <w:tcPr>
            <w:tcW w:w="0" w:type="auto"/>
          </w:tcPr>
          <w:p w14:paraId="5C0EFBDE" w14:textId="77777777" w:rsidR="004D160F" w:rsidRDefault="004D160F" w:rsidP="00C82D1A">
            <w:pPr>
              <w:pStyle w:val="ListParagraph"/>
              <w:ind w:left="0"/>
              <w:rPr>
                <w:rFonts w:ascii="Garamond" w:hAnsi="Garamond" w:cs="Times New Roman"/>
                <w:sz w:val="20"/>
                <w:szCs w:val="20"/>
              </w:rPr>
            </w:pPr>
          </w:p>
          <w:p w14:paraId="45E15667" w14:textId="77777777" w:rsidR="004D160F" w:rsidRDefault="004D160F" w:rsidP="00C82D1A">
            <w:pPr>
              <w:pStyle w:val="ListParagraph"/>
              <w:ind w:left="0"/>
              <w:rPr>
                <w:rFonts w:ascii="Garamond" w:hAnsi="Garamond" w:cs="Times New Roman"/>
                <w:sz w:val="20"/>
                <w:szCs w:val="20"/>
              </w:rPr>
            </w:pPr>
          </w:p>
          <w:p w14:paraId="70BC96B1" w14:textId="77777777" w:rsidR="004D160F" w:rsidRDefault="004D160F" w:rsidP="00C82D1A">
            <w:pPr>
              <w:pStyle w:val="ListParagraph"/>
              <w:ind w:left="0"/>
              <w:rPr>
                <w:rFonts w:ascii="Garamond" w:hAnsi="Garamond" w:cs="Times New Roman"/>
                <w:sz w:val="20"/>
                <w:szCs w:val="20"/>
              </w:rPr>
            </w:pPr>
          </w:p>
          <w:p w14:paraId="0DEDE603" w14:textId="77777777" w:rsidR="004D160F" w:rsidRDefault="004D160F" w:rsidP="00C82D1A">
            <w:pPr>
              <w:pStyle w:val="ListParagraph"/>
              <w:ind w:left="0"/>
              <w:rPr>
                <w:rFonts w:ascii="Garamond" w:hAnsi="Garamond" w:cs="Times New Roman"/>
                <w:sz w:val="20"/>
                <w:szCs w:val="20"/>
              </w:rPr>
            </w:pPr>
          </w:p>
          <w:p w14:paraId="7A9DAF2B" w14:textId="77777777" w:rsidR="004D160F" w:rsidRDefault="004D160F" w:rsidP="00C82D1A">
            <w:pPr>
              <w:pStyle w:val="ListParagraph"/>
              <w:ind w:left="0"/>
              <w:rPr>
                <w:rFonts w:ascii="Garamond" w:hAnsi="Garamond" w:cs="Times New Roman"/>
                <w:sz w:val="20"/>
                <w:szCs w:val="20"/>
              </w:rPr>
            </w:pPr>
          </w:p>
          <w:p w14:paraId="0E55F9AA" w14:textId="77777777" w:rsidR="004D160F" w:rsidRDefault="004D160F" w:rsidP="00C82D1A">
            <w:pPr>
              <w:pStyle w:val="ListParagraph"/>
              <w:ind w:left="0"/>
              <w:rPr>
                <w:rFonts w:ascii="Garamond" w:hAnsi="Garamond" w:cs="Times New Roman"/>
                <w:sz w:val="20"/>
                <w:szCs w:val="20"/>
              </w:rPr>
            </w:pPr>
          </w:p>
          <w:p w14:paraId="135797BF" w14:textId="77777777" w:rsidR="004D160F" w:rsidRDefault="004D160F" w:rsidP="00C82D1A">
            <w:pPr>
              <w:pStyle w:val="ListParagraph"/>
              <w:ind w:left="0"/>
              <w:rPr>
                <w:rFonts w:ascii="Garamond" w:hAnsi="Garamond" w:cs="Times New Roman"/>
                <w:sz w:val="20"/>
                <w:szCs w:val="20"/>
              </w:rPr>
            </w:pPr>
          </w:p>
          <w:p w14:paraId="22653B94" w14:textId="77777777" w:rsidR="004D160F" w:rsidRPr="008A3D8D" w:rsidRDefault="004D160F" w:rsidP="00C82D1A">
            <w:pPr>
              <w:pStyle w:val="ListParagraph"/>
              <w:ind w:left="0"/>
              <w:rPr>
                <w:rFonts w:ascii="Garamond" w:hAnsi="Garamond" w:cs="Times New Roman"/>
                <w:sz w:val="20"/>
                <w:szCs w:val="20"/>
              </w:rPr>
            </w:pPr>
            <w:r>
              <w:rPr>
                <w:rFonts w:ascii="Garamond" w:hAnsi="Garamond" w:cs="Times New Roman"/>
                <w:sz w:val="20"/>
                <w:szCs w:val="20"/>
              </w:rPr>
              <w:t>Rom. 8. 11.</w:t>
            </w:r>
          </w:p>
        </w:tc>
      </w:tr>
      <w:tr w:rsidR="004D160F" w:rsidRPr="00472FF6" w14:paraId="0D058A7C" w14:textId="77777777" w:rsidTr="00C82D1A">
        <w:tc>
          <w:tcPr>
            <w:tcW w:w="0" w:type="auto"/>
          </w:tcPr>
          <w:p w14:paraId="675A6A62" w14:textId="77777777" w:rsidR="004D160F" w:rsidRPr="007C5B8B" w:rsidRDefault="004D160F" w:rsidP="00DB60C3">
            <w:pPr>
              <w:pStyle w:val="CM3"/>
              <w:widowControl/>
              <w:spacing w:line="240" w:lineRule="auto"/>
              <w:ind w:firstLine="227"/>
              <w:contextualSpacing/>
              <w:jc w:val="both"/>
              <w:rPr>
                <w:rFonts w:ascii="Garamond" w:hAnsi="Garamond"/>
                <w:sz w:val="28"/>
                <w:szCs w:val="28"/>
              </w:rPr>
            </w:pPr>
            <w:r w:rsidRPr="007C5B8B">
              <w:rPr>
                <w:rFonts w:ascii="Garamond" w:hAnsi="Garamond"/>
                <w:i/>
                <w:sz w:val="28"/>
                <w:szCs w:val="28"/>
              </w:rPr>
              <w:t>Q.</w:t>
            </w:r>
            <w:r w:rsidRPr="007C5B8B">
              <w:rPr>
                <w:rFonts w:ascii="Garamond" w:hAnsi="Garamond"/>
                <w:sz w:val="28"/>
                <w:szCs w:val="28"/>
              </w:rPr>
              <w:t xml:space="preserve"> </w:t>
            </w:r>
            <w:proofErr w:type="spellStart"/>
            <w:r w:rsidRPr="007C5B8B">
              <w:rPr>
                <w:rFonts w:ascii="Garamond" w:hAnsi="Garamond"/>
                <w:sz w:val="28"/>
                <w:szCs w:val="28"/>
              </w:rPr>
              <w:t>Cre</w:t>
            </w:r>
            <w:proofErr w:type="spellEnd"/>
            <w:r w:rsidRPr="007C5B8B">
              <w:rPr>
                <w:rFonts w:ascii="Garamond" w:hAnsi="Garamond"/>
                <w:sz w:val="28"/>
                <w:szCs w:val="28"/>
              </w:rPr>
              <w:t xml:space="preserve"> ta </w:t>
            </w:r>
            <w:proofErr w:type="spellStart"/>
            <w:r w:rsidRPr="007C5B8B">
              <w:rPr>
                <w:rFonts w:ascii="Garamond" w:hAnsi="Garamond"/>
                <w:sz w:val="28"/>
                <w:szCs w:val="28"/>
              </w:rPr>
              <w:t>toiggit</w:t>
            </w:r>
            <w:proofErr w:type="spellEnd"/>
            <w:r w:rsidRPr="007C5B8B">
              <w:rPr>
                <w:rFonts w:ascii="Garamond" w:hAnsi="Garamond"/>
                <w:sz w:val="28"/>
                <w:szCs w:val="28"/>
              </w:rPr>
              <w:t xml:space="preserve"> </w:t>
            </w:r>
            <w:proofErr w:type="spellStart"/>
            <w:r w:rsidRPr="007C5B8B">
              <w:rPr>
                <w:rFonts w:ascii="Garamond" w:hAnsi="Garamond"/>
                <w:sz w:val="28"/>
                <w:szCs w:val="28"/>
              </w:rPr>
              <w:t>liorish</w:t>
            </w:r>
            <w:proofErr w:type="spellEnd"/>
            <w:r w:rsidRPr="007C5B8B">
              <w:rPr>
                <w:rFonts w:ascii="Garamond" w:hAnsi="Garamond"/>
                <w:sz w:val="28"/>
                <w:szCs w:val="28"/>
              </w:rPr>
              <w:t xml:space="preserve"> y </w:t>
            </w:r>
            <w:proofErr w:type="spellStart"/>
            <w:r w:rsidRPr="007C5B8B">
              <w:rPr>
                <w:rFonts w:ascii="Garamond" w:hAnsi="Garamond"/>
                <w:i/>
                <w:sz w:val="28"/>
                <w:szCs w:val="28"/>
              </w:rPr>
              <w:t>vea</w:t>
            </w:r>
            <w:proofErr w:type="spellEnd"/>
            <w:r w:rsidRPr="007C5B8B">
              <w:rPr>
                <w:rFonts w:ascii="Garamond" w:hAnsi="Garamond"/>
                <w:i/>
                <w:sz w:val="28"/>
                <w:szCs w:val="28"/>
              </w:rPr>
              <w:t xml:space="preserve"> </w:t>
            </w:r>
            <w:proofErr w:type="spellStart"/>
            <w:r w:rsidRPr="007C5B8B">
              <w:rPr>
                <w:rFonts w:ascii="Garamond" w:hAnsi="Garamond"/>
                <w:i/>
                <w:sz w:val="28"/>
                <w:szCs w:val="28"/>
              </w:rPr>
              <w:t>dy</w:t>
            </w:r>
            <w:proofErr w:type="spellEnd"/>
            <w:r w:rsidRPr="007C5B8B">
              <w:rPr>
                <w:rFonts w:ascii="Garamond" w:hAnsi="Garamond"/>
                <w:i/>
                <w:sz w:val="28"/>
                <w:szCs w:val="28"/>
              </w:rPr>
              <w:t xml:space="preserve"> </w:t>
            </w:r>
            <w:proofErr w:type="spellStart"/>
            <w:r w:rsidRPr="007C5B8B">
              <w:rPr>
                <w:rFonts w:ascii="Garamond" w:hAnsi="Garamond"/>
                <w:i/>
                <w:sz w:val="28"/>
                <w:szCs w:val="28"/>
              </w:rPr>
              <w:t>bragh</w:t>
            </w:r>
            <w:proofErr w:type="spellEnd"/>
            <w:r w:rsidRPr="007C5B8B">
              <w:rPr>
                <w:rFonts w:ascii="Garamond" w:hAnsi="Garamond"/>
                <w:i/>
                <w:sz w:val="28"/>
                <w:szCs w:val="28"/>
              </w:rPr>
              <w:t xml:space="preserve"> </w:t>
            </w:r>
            <w:proofErr w:type="spellStart"/>
            <w:r w:rsidRPr="007C5B8B">
              <w:rPr>
                <w:rFonts w:ascii="Garamond" w:hAnsi="Garamond"/>
                <w:i/>
                <w:sz w:val="28"/>
                <w:szCs w:val="28"/>
              </w:rPr>
              <w:t>farraghtyn</w:t>
            </w:r>
            <w:proofErr w:type="spellEnd"/>
            <w:r w:rsidR="002C617D" w:rsidRPr="002C617D">
              <w:rPr>
                <w:rFonts w:ascii="Garamond" w:hAnsi="Garamond"/>
                <w:i/>
                <w:sz w:val="28"/>
                <w:szCs w:val="28"/>
              </w:rPr>
              <w:t> ?</w:t>
            </w:r>
            <w:r w:rsidRPr="007C5B8B">
              <w:rPr>
                <w:rFonts w:ascii="Garamond" w:hAnsi="Garamond"/>
                <w:sz w:val="28"/>
                <w:szCs w:val="28"/>
              </w:rPr>
              <w:t xml:space="preserve"> </w:t>
            </w:r>
          </w:p>
        </w:tc>
        <w:tc>
          <w:tcPr>
            <w:tcW w:w="0" w:type="auto"/>
          </w:tcPr>
          <w:p w14:paraId="12B01E07"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 xml:space="preserve">What is meant by </w:t>
            </w:r>
            <w:r w:rsidRPr="00472FF6">
              <w:rPr>
                <w:rFonts w:ascii="Garamond" w:hAnsi="Garamond" w:cs="Times New Roman"/>
                <w:sz w:val="28"/>
              </w:rPr>
              <w:t>Life everlasting</w:t>
            </w:r>
            <w:r w:rsidR="002C617D" w:rsidRPr="002C617D">
              <w:rPr>
                <w:rFonts w:ascii="Garamond" w:hAnsi="Garamond" w:cs="Times New Roman"/>
                <w:i/>
                <w:sz w:val="28"/>
              </w:rPr>
              <w:t> </w:t>
            </w:r>
            <w:r w:rsidR="00C57BF1" w:rsidRPr="00C57BF1">
              <w:rPr>
                <w:rFonts w:ascii="Garamond" w:hAnsi="Garamond" w:cs="Times New Roman"/>
                <w:sz w:val="28"/>
              </w:rPr>
              <w:t>?</w:t>
            </w:r>
          </w:p>
        </w:tc>
        <w:tc>
          <w:tcPr>
            <w:tcW w:w="0" w:type="auto"/>
          </w:tcPr>
          <w:p w14:paraId="097C9FA7"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2D8A78DC" w14:textId="77777777" w:rsidTr="00C82D1A">
        <w:tc>
          <w:tcPr>
            <w:tcW w:w="0" w:type="auto"/>
          </w:tcPr>
          <w:p w14:paraId="289E6F18" w14:textId="77777777" w:rsidR="004D160F" w:rsidRPr="007C5B8B" w:rsidRDefault="004D160F" w:rsidP="00DB60C3">
            <w:pPr>
              <w:pStyle w:val="CM3"/>
              <w:widowControl/>
              <w:spacing w:line="240" w:lineRule="auto"/>
              <w:ind w:firstLine="227"/>
              <w:contextualSpacing/>
              <w:jc w:val="both"/>
              <w:rPr>
                <w:rFonts w:ascii="Garamond" w:hAnsi="Garamond"/>
                <w:i/>
                <w:sz w:val="28"/>
                <w:szCs w:val="28"/>
              </w:rPr>
            </w:pPr>
            <w:r w:rsidRPr="007C5B8B">
              <w:rPr>
                <w:rFonts w:ascii="Garamond" w:hAnsi="Garamond"/>
                <w:i/>
                <w:sz w:val="28"/>
                <w:szCs w:val="28"/>
              </w:rPr>
              <w:t xml:space="preserve">A. </w:t>
            </w:r>
            <w:r w:rsidRPr="007C5B8B">
              <w:rPr>
                <w:rFonts w:ascii="Garamond" w:hAnsi="Garamond"/>
                <w:sz w:val="28"/>
                <w:szCs w:val="28"/>
              </w:rPr>
              <w:t xml:space="preserve">Dy bee </w:t>
            </w:r>
            <w:proofErr w:type="spellStart"/>
            <w:r w:rsidRPr="007C5B8B">
              <w:rPr>
                <w:rFonts w:ascii="Garamond" w:hAnsi="Garamond"/>
                <w:sz w:val="28"/>
                <w:szCs w:val="28"/>
              </w:rPr>
              <w:t>nyn</w:t>
            </w:r>
            <w:proofErr w:type="spellEnd"/>
            <w:r w:rsidRPr="007C5B8B">
              <w:rPr>
                <w:rFonts w:ascii="Garamond" w:hAnsi="Garamond"/>
                <w:sz w:val="28"/>
                <w:szCs w:val="28"/>
              </w:rPr>
              <w:t xml:space="preserve"> </w:t>
            </w:r>
            <w:proofErr w:type="spellStart"/>
            <w:r w:rsidRPr="007C5B8B">
              <w:rPr>
                <w:rFonts w:ascii="Garamond" w:hAnsi="Garamond"/>
                <w:sz w:val="28"/>
                <w:szCs w:val="28"/>
              </w:rPr>
              <w:t>Gallinyn</w:t>
            </w:r>
            <w:proofErr w:type="spellEnd"/>
            <w:r w:rsidRPr="007C5B8B">
              <w:rPr>
                <w:rFonts w:ascii="Garamond" w:hAnsi="Garamond"/>
                <w:sz w:val="28"/>
                <w:szCs w:val="28"/>
              </w:rPr>
              <w:t xml:space="preserve"> as </w:t>
            </w:r>
            <w:proofErr w:type="spellStart"/>
            <w:r w:rsidRPr="007C5B8B">
              <w:rPr>
                <w:rFonts w:ascii="Garamond" w:hAnsi="Garamond"/>
                <w:sz w:val="28"/>
                <w:szCs w:val="28"/>
              </w:rPr>
              <w:t>nyn</w:t>
            </w:r>
            <w:proofErr w:type="spellEnd"/>
            <w:r w:rsidRPr="007C5B8B">
              <w:rPr>
                <w:rFonts w:ascii="Garamond" w:hAnsi="Garamond"/>
                <w:sz w:val="28"/>
                <w:szCs w:val="28"/>
              </w:rPr>
              <w:t xml:space="preserve"> </w:t>
            </w:r>
            <w:proofErr w:type="spellStart"/>
            <w:r w:rsidRPr="007C5B8B">
              <w:rPr>
                <w:rFonts w:ascii="Garamond" w:hAnsi="Garamond"/>
                <w:sz w:val="28"/>
                <w:szCs w:val="28"/>
              </w:rPr>
              <w:t>Anmeenyn</w:t>
            </w:r>
            <w:proofErr w:type="spellEnd"/>
            <w:r w:rsidRPr="007C5B8B">
              <w:rPr>
                <w:rFonts w:ascii="Garamond" w:hAnsi="Garamond"/>
                <w:sz w:val="28"/>
                <w:szCs w:val="28"/>
              </w:rPr>
              <w:t xml:space="preserve"> </w:t>
            </w:r>
            <w:proofErr w:type="spellStart"/>
            <w:r w:rsidRPr="007C5B8B">
              <w:rPr>
                <w:rFonts w:ascii="Garamond" w:hAnsi="Garamond"/>
                <w:sz w:val="28"/>
                <w:szCs w:val="28"/>
              </w:rPr>
              <w:t>e</w:t>
            </w:r>
            <w:r w:rsidRPr="004D160F">
              <w:rPr>
                <w:rFonts w:ascii="Garamond" w:hAnsi="Garamond"/>
                <w:i/>
                <w:sz w:val="28"/>
                <w:szCs w:val="28"/>
              </w:rPr>
              <w:t>c</w:t>
            </w:r>
            <w:proofErr w:type="spellEnd"/>
            <w:r w:rsidRPr="007C5B8B">
              <w:rPr>
                <w:rFonts w:ascii="Garamond" w:hAnsi="Garamond"/>
                <w:sz w:val="28"/>
                <w:szCs w:val="28"/>
              </w:rPr>
              <w:t xml:space="preserve"> </w:t>
            </w:r>
            <w:proofErr w:type="spellStart"/>
            <w:r w:rsidRPr="007C5B8B">
              <w:rPr>
                <w:rFonts w:ascii="Garamond" w:hAnsi="Garamond"/>
                <w:sz w:val="28"/>
                <w:szCs w:val="28"/>
              </w:rPr>
              <w:t>yn</w:t>
            </w:r>
            <w:proofErr w:type="spellEnd"/>
            <w:r w:rsidRPr="007C5B8B">
              <w:rPr>
                <w:rFonts w:ascii="Garamond" w:hAnsi="Garamond"/>
                <w:sz w:val="28"/>
                <w:szCs w:val="28"/>
              </w:rPr>
              <w:t xml:space="preserve"> </w:t>
            </w:r>
            <w:proofErr w:type="spellStart"/>
            <w:r w:rsidRPr="007C5B8B">
              <w:rPr>
                <w:rFonts w:ascii="Garamond" w:hAnsi="Garamond"/>
                <w:sz w:val="28"/>
                <w:szCs w:val="28"/>
              </w:rPr>
              <w:t>Irree</w:t>
            </w:r>
            <w:proofErr w:type="spellEnd"/>
            <w:r w:rsidRPr="007C5B8B">
              <w:rPr>
                <w:rFonts w:ascii="Garamond" w:hAnsi="Garamond"/>
                <w:sz w:val="28"/>
                <w:szCs w:val="28"/>
              </w:rPr>
              <w:t xml:space="preserve"> </w:t>
            </w:r>
            <w:proofErr w:type="spellStart"/>
            <w:r w:rsidRPr="007C5B8B">
              <w:rPr>
                <w:rFonts w:ascii="Garamond" w:hAnsi="Garamond"/>
                <w:sz w:val="28"/>
                <w:szCs w:val="28"/>
              </w:rPr>
              <w:t>seose</w:t>
            </w:r>
            <w:proofErr w:type="spellEnd"/>
            <w:r w:rsidRPr="007C5B8B">
              <w:rPr>
                <w:rFonts w:ascii="Garamond" w:hAnsi="Garamond"/>
                <w:sz w:val="28"/>
                <w:szCs w:val="28"/>
              </w:rPr>
              <w:t xml:space="preserve"> </w:t>
            </w:r>
            <w:proofErr w:type="spellStart"/>
            <w:r w:rsidRPr="007C5B8B">
              <w:rPr>
                <w:rFonts w:ascii="Garamond" w:hAnsi="Garamond"/>
                <w:sz w:val="28"/>
                <w:szCs w:val="28"/>
              </w:rPr>
              <w:t>snemmit</w:t>
            </w:r>
            <w:proofErr w:type="spellEnd"/>
            <w:r w:rsidRPr="007C5B8B">
              <w:rPr>
                <w:rFonts w:ascii="Garamond" w:hAnsi="Garamond"/>
                <w:sz w:val="28"/>
                <w:szCs w:val="28"/>
              </w:rPr>
              <w:t xml:space="preserve"> </w:t>
            </w:r>
            <w:proofErr w:type="spellStart"/>
            <w:r w:rsidRPr="007C5B8B">
              <w:rPr>
                <w:rFonts w:ascii="Garamond" w:hAnsi="Garamond"/>
                <w:sz w:val="28"/>
                <w:szCs w:val="28"/>
              </w:rPr>
              <w:t>cuidjaght</w:t>
            </w:r>
            <w:proofErr w:type="spellEnd"/>
            <w:r w:rsidRPr="007C5B8B">
              <w:rPr>
                <w:rFonts w:ascii="Garamond" w:hAnsi="Garamond"/>
                <w:sz w:val="28"/>
                <w:szCs w:val="28"/>
              </w:rPr>
              <w:t xml:space="preserve">, bee shin </w:t>
            </w:r>
            <w:proofErr w:type="spellStart"/>
            <w:r w:rsidRPr="007C5B8B">
              <w:rPr>
                <w:rFonts w:ascii="Garamond" w:hAnsi="Garamond"/>
                <w:sz w:val="28"/>
                <w:szCs w:val="28"/>
              </w:rPr>
              <w:t>eisht</w:t>
            </w:r>
            <w:proofErr w:type="spellEnd"/>
            <w:r w:rsidRPr="007C5B8B">
              <w:rPr>
                <w:rFonts w:ascii="Garamond" w:hAnsi="Garamond"/>
                <w:sz w:val="28"/>
                <w:szCs w:val="28"/>
              </w:rPr>
              <w:t xml:space="preserve"> bio son </w:t>
            </w:r>
            <w:proofErr w:type="spellStart"/>
            <w:r w:rsidRPr="007C5B8B">
              <w:rPr>
                <w:rFonts w:ascii="Garamond" w:hAnsi="Garamond"/>
                <w:sz w:val="28"/>
                <w:szCs w:val="28"/>
              </w:rPr>
              <w:t>dy</w:t>
            </w:r>
            <w:proofErr w:type="spellEnd"/>
            <w:r w:rsidRPr="007C5B8B">
              <w:rPr>
                <w:rFonts w:ascii="Garamond" w:hAnsi="Garamond"/>
                <w:sz w:val="28"/>
                <w:szCs w:val="28"/>
              </w:rPr>
              <w:t xml:space="preserve"> </w:t>
            </w:r>
            <w:proofErr w:type="spellStart"/>
            <w:r w:rsidRPr="007C5B8B">
              <w:rPr>
                <w:rFonts w:ascii="Garamond" w:hAnsi="Garamond"/>
                <w:sz w:val="28"/>
                <w:szCs w:val="28"/>
              </w:rPr>
              <w:t>bragh</w:t>
            </w:r>
            <w:proofErr w:type="spellEnd"/>
            <w:r w:rsidRPr="007C5B8B">
              <w:rPr>
                <w:rFonts w:ascii="Garamond" w:hAnsi="Garamond"/>
                <w:sz w:val="28"/>
                <w:szCs w:val="28"/>
              </w:rPr>
              <w:t xml:space="preserve">, </w:t>
            </w:r>
            <w:proofErr w:type="spellStart"/>
            <w:r w:rsidRPr="007C5B8B">
              <w:rPr>
                <w:rFonts w:ascii="Garamond" w:hAnsi="Garamond"/>
                <w:sz w:val="28"/>
                <w:szCs w:val="28"/>
              </w:rPr>
              <w:t>edyr</w:t>
            </w:r>
            <w:proofErr w:type="spellEnd"/>
            <w:r w:rsidRPr="007C5B8B">
              <w:rPr>
                <w:rFonts w:ascii="Garamond" w:hAnsi="Garamond"/>
                <w:sz w:val="28"/>
                <w:szCs w:val="28"/>
              </w:rPr>
              <w:t xml:space="preserve"> </w:t>
            </w:r>
            <w:proofErr w:type="spellStart"/>
            <w:r w:rsidRPr="007C5B8B">
              <w:rPr>
                <w:rFonts w:ascii="Garamond" w:hAnsi="Garamond"/>
                <w:sz w:val="28"/>
                <w:szCs w:val="28"/>
              </w:rPr>
              <w:t>ayns</w:t>
            </w:r>
            <w:proofErr w:type="spellEnd"/>
            <w:r w:rsidRPr="007C5B8B">
              <w:rPr>
                <w:rFonts w:ascii="Garamond" w:hAnsi="Garamond"/>
                <w:sz w:val="28"/>
                <w:szCs w:val="28"/>
              </w:rPr>
              <w:t xml:space="preserve"> </w:t>
            </w:r>
            <w:proofErr w:type="spellStart"/>
            <w:r w:rsidRPr="007C5B8B">
              <w:rPr>
                <w:rFonts w:ascii="Garamond" w:hAnsi="Garamond"/>
                <w:sz w:val="28"/>
                <w:szCs w:val="28"/>
              </w:rPr>
              <w:t>maynrys</w:t>
            </w:r>
            <w:proofErr w:type="spellEnd"/>
            <w:r w:rsidRPr="007C5B8B">
              <w:rPr>
                <w:rFonts w:ascii="Garamond" w:hAnsi="Garamond"/>
                <w:sz w:val="28"/>
                <w:szCs w:val="28"/>
              </w:rPr>
              <w:t xml:space="preserve"> </w:t>
            </w:r>
            <w:proofErr w:type="spellStart"/>
            <w:r w:rsidRPr="007C5B8B">
              <w:rPr>
                <w:rFonts w:ascii="Garamond" w:hAnsi="Garamond"/>
                <w:sz w:val="28"/>
                <w:szCs w:val="28"/>
              </w:rPr>
              <w:t>ny</w:t>
            </w:r>
            <w:proofErr w:type="spellEnd"/>
            <w:r w:rsidRPr="007C5B8B">
              <w:rPr>
                <w:rFonts w:ascii="Garamond" w:hAnsi="Garamond"/>
                <w:sz w:val="28"/>
                <w:szCs w:val="28"/>
              </w:rPr>
              <w:t xml:space="preserve"> </w:t>
            </w:r>
            <w:proofErr w:type="spellStart"/>
            <w:r w:rsidRPr="007C5B8B">
              <w:rPr>
                <w:rFonts w:ascii="Garamond" w:hAnsi="Garamond"/>
                <w:sz w:val="28"/>
                <w:szCs w:val="28"/>
              </w:rPr>
              <w:t>trimshey</w:t>
            </w:r>
            <w:proofErr w:type="spellEnd"/>
            <w:r w:rsidRPr="007C5B8B">
              <w:rPr>
                <w:rFonts w:ascii="Garamond" w:hAnsi="Garamond"/>
                <w:sz w:val="28"/>
                <w:szCs w:val="28"/>
              </w:rPr>
              <w:t xml:space="preserve"> </w:t>
            </w:r>
            <w:proofErr w:type="spellStart"/>
            <w:r w:rsidRPr="007C5B8B">
              <w:rPr>
                <w:rFonts w:ascii="Garamond" w:hAnsi="Garamond"/>
                <w:sz w:val="28"/>
                <w:szCs w:val="28"/>
              </w:rPr>
              <w:t>fegooish</w:t>
            </w:r>
            <w:proofErr w:type="spellEnd"/>
            <w:r w:rsidRPr="007C5B8B">
              <w:rPr>
                <w:rFonts w:ascii="Garamond" w:hAnsi="Garamond"/>
                <w:sz w:val="28"/>
                <w:szCs w:val="28"/>
              </w:rPr>
              <w:t xml:space="preserve"> </w:t>
            </w:r>
            <w:proofErr w:type="spellStart"/>
            <w:r w:rsidRPr="007C5B8B">
              <w:rPr>
                <w:rFonts w:ascii="Garamond" w:hAnsi="Garamond"/>
                <w:sz w:val="28"/>
                <w:szCs w:val="28"/>
              </w:rPr>
              <w:t>jerrey</w:t>
            </w:r>
            <w:proofErr w:type="spellEnd"/>
            <w:r w:rsidRPr="007C5B8B">
              <w:rPr>
                <w:rFonts w:ascii="Garamond" w:hAnsi="Garamond"/>
                <w:sz w:val="28"/>
                <w:szCs w:val="28"/>
              </w:rPr>
              <w:t xml:space="preserve">, </w:t>
            </w:r>
            <w:r w:rsidRPr="007C5B8B">
              <w:rPr>
                <w:rFonts w:ascii="Garamond" w:hAnsi="Garamond"/>
                <w:i/>
                <w:sz w:val="28"/>
                <w:szCs w:val="28"/>
              </w:rPr>
              <w:t xml:space="preserve">son </w:t>
            </w:r>
            <w:proofErr w:type="spellStart"/>
            <w:r w:rsidRPr="007C5B8B">
              <w:rPr>
                <w:rFonts w:ascii="Garamond" w:hAnsi="Garamond"/>
                <w:i/>
                <w:sz w:val="28"/>
                <w:szCs w:val="28"/>
              </w:rPr>
              <w:t>myr</w:t>
            </w:r>
            <w:proofErr w:type="spellEnd"/>
            <w:r w:rsidRPr="007C5B8B">
              <w:rPr>
                <w:rFonts w:ascii="Garamond" w:hAnsi="Garamond"/>
                <w:i/>
                <w:sz w:val="28"/>
                <w:szCs w:val="28"/>
              </w:rPr>
              <w:t xml:space="preserve"> </w:t>
            </w:r>
            <w:proofErr w:type="spellStart"/>
            <w:r w:rsidRPr="007C5B8B">
              <w:rPr>
                <w:rFonts w:ascii="Garamond" w:hAnsi="Garamond"/>
                <w:i/>
                <w:sz w:val="28"/>
                <w:szCs w:val="28"/>
              </w:rPr>
              <w:t>shen</w:t>
            </w:r>
            <w:proofErr w:type="spellEnd"/>
            <w:r w:rsidRPr="007C5B8B">
              <w:rPr>
                <w:rFonts w:ascii="Garamond" w:hAnsi="Garamond"/>
                <w:i/>
                <w:sz w:val="28"/>
                <w:szCs w:val="28"/>
              </w:rPr>
              <w:t xml:space="preserve"> ta </w:t>
            </w:r>
            <w:proofErr w:type="spellStart"/>
            <w:r w:rsidRPr="007C5B8B">
              <w:rPr>
                <w:rFonts w:ascii="Garamond" w:hAnsi="Garamond"/>
                <w:i/>
                <w:sz w:val="28"/>
                <w:szCs w:val="28"/>
              </w:rPr>
              <w:t>Jee</w:t>
            </w:r>
            <w:proofErr w:type="spellEnd"/>
            <w:r w:rsidRPr="007C5B8B">
              <w:rPr>
                <w:rFonts w:ascii="Garamond" w:hAnsi="Garamond"/>
                <w:i/>
                <w:sz w:val="28"/>
                <w:szCs w:val="28"/>
              </w:rPr>
              <w:t xml:space="preserve"> er chur </w:t>
            </w:r>
            <w:proofErr w:type="spellStart"/>
            <w:r w:rsidRPr="007C5B8B">
              <w:rPr>
                <w:rFonts w:ascii="Garamond" w:hAnsi="Garamond"/>
                <w:i/>
                <w:sz w:val="28"/>
                <w:szCs w:val="28"/>
              </w:rPr>
              <w:t>shickerys</w:t>
            </w:r>
            <w:proofErr w:type="spellEnd"/>
            <w:r w:rsidRPr="007C5B8B">
              <w:rPr>
                <w:rFonts w:ascii="Garamond" w:hAnsi="Garamond"/>
                <w:i/>
                <w:sz w:val="28"/>
                <w:szCs w:val="28"/>
              </w:rPr>
              <w:t xml:space="preserve"> </w:t>
            </w:r>
            <w:proofErr w:type="spellStart"/>
            <w:r w:rsidRPr="007C5B8B">
              <w:rPr>
                <w:rFonts w:ascii="Garamond" w:hAnsi="Garamond"/>
                <w:i/>
                <w:sz w:val="28"/>
                <w:szCs w:val="28"/>
              </w:rPr>
              <w:t>dooin</w:t>
            </w:r>
            <w:proofErr w:type="spellEnd"/>
            <w:r w:rsidRPr="007C5B8B">
              <w:rPr>
                <w:rFonts w:ascii="Garamond" w:hAnsi="Garamond"/>
                <w:i/>
                <w:sz w:val="28"/>
                <w:szCs w:val="28"/>
              </w:rPr>
              <w:t xml:space="preserve">. </w:t>
            </w:r>
          </w:p>
        </w:tc>
        <w:tc>
          <w:tcPr>
            <w:tcW w:w="0" w:type="auto"/>
          </w:tcPr>
          <w:p w14:paraId="6118C076" w14:textId="77777777" w:rsidR="004D160F" w:rsidRPr="00472FF6" w:rsidRDefault="004D160F" w:rsidP="00DB60C3">
            <w:pPr>
              <w:pStyle w:val="ListParagraph"/>
              <w:ind w:left="0" w:firstLine="227"/>
              <w:jc w:val="both"/>
              <w:rPr>
                <w:rFonts w:ascii="Garamond" w:hAnsi="Garamond" w:cs="Times New Roman"/>
                <w:sz w:val="28"/>
              </w:rPr>
            </w:pPr>
            <w:r w:rsidRPr="00472FF6">
              <w:rPr>
                <w:rFonts w:ascii="Garamond" w:hAnsi="Garamond" w:cs="Times New Roman"/>
                <w:sz w:val="28"/>
              </w:rPr>
              <w:t xml:space="preserve">A. </w:t>
            </w:r>
            <w:r w:rsidRPr="00472FF6">
              <w:rPr>
                <w:rFonts w:ascii="Garamond" w:hAnsi="Garamond" w:cs="Times New Roman"/>
                <w:i/>
                <w:sz w:val="28"/>
              </w:rPr>
              <w:t xml:space="preserve">That, at the Resurrection, our Bodies and Souls being </w:t>
            </w:r>
            <w:proofErr w:type="spellStart"/>
            <w:r w:rsidRPr="00472FF6">
              <w:rPr>
                <w:rFonts w:ascii="Garamond" w:hAnsi="Garamond" w:cs="Times New Roman"/>
                <w:i/>
                <w:sz w:val="28"/>
              </w:rPr>
              <w:t>joiyn’d</w:t>
            </w:r>
            <w:proofErr w:type="spellEnd"/>
            <w:r w:rsidRPr="00472FF6">
              <w:rPr>
                <w:rFonts w:ascii="Garamond" w:hAnsi="Garamond" w:cs="Times New Roman"/>
                <w:i/>
                <w:sz w:val="28"/>
              </w:rPr>
              <w:t xml:space="preserve"> again, we shall then live for ever, either in endless Happiness, or endless Misery. </w:t>
            </w:r>
            <w:r w:rsidRPr="00472FF6">
              <w:rPr>
                <w:rFonts w:ascii="Garamond" w:hAnsi="Garamond" w:cs="Times New Roman"/>
                <w:sz w:val="28"/>
              </w:rPr>
              <w:t>For so God hath assured us.</w:t>
            </w:r>
          </w:p>
        </w:tc>
        <w:tc>
          <w:tcPr>
            <w:tcW w:w="0" w:type="auto"/>
          </w:tcPr>
          <w:p w14:paraId="0D9C596B" w14:textId="77777777" w:rsidR="004D160F" w:rsidRDefault="004D160F" w:rsidP="00C82D1A">
            <w:pPr>
              <w:pStyle w:val="ListParagraph"/>
              <w:ind w:left="0"/>
              <w:rPr>
                <w:rFonts w:ascii="Garamond" w:hAnsi="Garamond" w:cs="Times New Roman"/>
                <w:sz w:val="20"/>
                <w:szCs w:val="20"/>
              </w:rPr>
            </w:pPr>
          </w:p>
          <w:p w14:paraId="421F1C96" w14:textId="77777777" w:rsidR="004D160F" w:rsidRDefault="004D160F" w:rsidP="00C82D1A">
            <w:pPr>
              <w:pStyle w:val="ListParagraph"/>
              <w:ind w:left="0"/>
              <w:rPr>
                <w:rFonts w:ascii="Garamond" w:hAnsi="Garamond" w:cs="Times New Roman"/>
                <w:sz w:val="20"/>
                <w:szCs w:val="20"/>
              </w:rPr>
            </w:pPr>
          </w:p>
          <w:p w14:paraId="3E98819B" w14:textId="77777777" w:rsidR="004D160F" w:rsidRDefault="004D160F" w:rsidP="00C82D1A">
            <w:pPr>
              <w:pStyle w:val="ListParagraph"/>
              <w:ind w:left="0"/>
              <w:rPr>
                <w:rFonts w:ascii="Garamond" w:hAnsi="Garamond" w:cs="Times New Roman"/>
                <w:sz w:val="20"/>
                <w:szCs w:val="20"/>
              </w:rPr>
            </w:pPr>
          </w:p>
          <w:p w14:paraId="7BB0EC59" w14:textId="77777777" w:rsidR="004D160F" w:rsidRDefault="004D160F" w:rsidP="00C82D1A">
            <w:pPr>
              <w:pStyle w:val="ListParagraph"/>
              <w:ind w:left="0"/>
              <w:rPr>
                <w:rFonts w:ascii="Garamond" w:hAnsi="Garamond" w:cs="Times New Roman"/>
                <w:sz w:val="20"/>
                <w:szCs w:val="20"/>
              </w:rPr>
            </w:pPr>
          </w:p>
          <w:p w14:paraId="4D6818C1" w14:textId="77777777" w:rsidR="004D160F" w:rsidRPr="008A3D8D" w:rsidRDefault="004D160F" w:rsidP="00C82D1A">
            <w:pPr>
              <w:pStyle w:val="ListParagraph"/>
              <w:ind w:left="0"/>
              <w:rPr>
                <w:rFonts w:ascii="Garamond" w:hAnsi="Garamond" w:cs="Times New Roman"/>
                <w:sz w:val="20"/>
                <w:szCs w:val="20"/>
              </w:rPr>
            </w:pPr>
            <w:r>
              <w:rPr>
                <w:rFonts w:ascii="Garamond" w:hAnsi="Garamond" w:cs="Times New Roman"/>
                <w:sz w:val="20"/>
                <w:szCs w:val="20"/>
              </w:rPr>
              <w:t>Matt. 25. 46.</w:t>
            </w:r>
          </w:p>
        </w:tc>
      </w:tr>
      <w:tr w:rsidR="004D160F" w:rsidRPr="00472FF6" w14:paraId="5CD919CF" w14:textId="77777777" w:rsidTr="00C82D1A">
        <w:tc>
          <w:tcPr>
            <w:tcW w:w="0" w:type="auto"/>
          </w:tcPr>
          <w:p w14:paraId="344B541C" w14:textId="77777777" w:rsidR="004D160F" w:rsidRPr="007C5B8B" w:rsidRDefault="004D160F" w:rsidP="00DB60C3">
            <w:pPr>
              <w:pStyle w:val="CM3"/>
              <w:widowControl/>
              <w:spacing w:line="240" w:lineRule="auto"/>
              <w:ind w:firstLine="227"/>
              <w:contextualSpacing/>
              <w:jc w:val="both"/>
              <w:rPr>
                <w:rFonts w:ascii="Garamond" w:hAnsi="Garamond"/>
                <w:sz w:val="28"/>
                <w:szCs w:val="28"/>
              </w:rPr>
            </w:pPr>
            <w:r w:rsidRPr="007C5B8B">
              <w:rPr>
                <w:rFonts w:ascii="Garamond" w:hAnsi="Garamond"/>
                <w:i/>
                <w:sz w:val="28"/>
                <w:szCs w:val="28"/>
              </w:rPr>
              <w:t>Q.</w:t>
            </w:r>
            <w:r w:rsidRPr="007C5B8B">
              <w:rPr>
                <w:rFonts w:ascii="Garamond" w:hAnsi="Garamond"/>
                <w:sz w:val="28"/>
                <w:szCs w:val="28"/>
              </w:rPr>
              <w:t xml:space="preserve"> Ta </w:t>
            </w:r>
            <w:proofErr w:type="spellStart"/>
            <w:r w:rsidRPr="007C5B8B">
              <w:rPr>
                <w:rFonts w:ascii="Garamond" w:hAnsi="Garamond"/>
                <w:sz w:val="28"/>
                <w:szCs w:val="28"/>
              </w:rPr>
              <w:t>shoh</w:t>
            </w:r>
            <w:proofErr w:type="spellEnd"/>
            <w:r w:rsidRPr="007C5B8B">
              <w:rPr>
                <w:rFonts w:ascii="Garamond" w:hAnsi="Garamond"/>
                <w:sz w:val="28"/>
                <w:szCs w:val="28"/>
              </w:rPr>
              <w:t xml:space="preserve"> red </w:t>
            </w:r>
            <w:proofErr w:type="spellStart"/>
            <w:r w:rsidRPr="007C5B8B">
              <w:rPr>
                <w:rFonts w:ascii="Garamond" w:hAnsi="Garamond"/>
                <w:sz w:val="28"/>
                <w:szCs w:val="28"/>
              </w:rPr>
              <w:t>lishagh</w:t>
            </w:r>
            <w:proofErr w:type="spellEnd"/>
            <w:r w:rsidRPr="007C5B8B">
              <w:rPr>
                <w:rFonts w:ascii="Garamond" w:hAnsi="Garamond"/>
                <w:sz w:val="28"/>
                <w:szCs w:val="28"/>
              </w:rPr>
              <w:t xml:space="preserve"> shin y </w:t>
            </w:r>
            <w:proofErr w:type="spellStart"/>
            <w:r w:rsidRPr="007C5B8B">
              <w:rPr>
                <w:rFonts w:ascii="Garamond" w:hAnsi="Garamond"/>
                <w:sz w:val="28"/>
                <w:szCs w:val="28"/>
              </w:rPr>
              <w:t>ghoal</w:t>
            </w:r>
            <w:proofErr w:type="spellEnd"/>
            <w:r w:rsidRPr="007C5B8B">
              <w:rPr>
                <w:rFonts w:ascii="Garamond" w:hAnsi="Garamond"/>
                <w:sz w:val="28"/>
                <w:szCs w:val="28"/>
              </w:rPr>
              <w:t xml:space="preserve"> </w:t>
            </w:r>
            <w:proofErr w:type="spellStart"/>
            <w:r w:rsidRPr="007C5B8B">
              <w:rPr>
                <w:rFonts w:ascii="Garamond" w:hAnsi="Garamond"/>
                <w:sz w:val="28"/>
                <w:szCs w:val="28"/>
              </w:rPr>
              <w:t>feer</w:t>
            </w:r>
            <w:proofErr w:type="spellEnd"/>
            <w:r w:rsidRPr="007C5B8B">
              <w:rPr>
                <w:rFonts w:ascii="Garamond" w:hAnsi="Garamond"/>
                <w:sz w:val="28"/>
                <w:szCs w:val="28"/>
              </w:rPr>
              <w:t xml:space="preserve"> </w:t>
            </w:r>
            <w:proofErr w:type="spellStart"/>
            <w:r w:rsidRPr="007C5B8B">
              <w:rPr>
                <w:rFonts w:ascii="Garamond" w:hAnsi="Garamond"/>
                <w:sz w:val="28"/>
                <w:szCs w:val="28"/>
              </w:rPr>
              <w:t>faggys</w:t>
            </w:r>
            <w:proofErr w:type="spellEnd"/>
            <w:r w:rsidRPr="007C5B8B">
              <w:rPr>
                <w:rFonts w:ascii="Garamond" w:hAnsi="Garamond"/>
                <w:sz w:val="28"/>
                <w:szCs w:val="28"/>
              </w:rPr>
              <w:t xml:space="preserve"> </w:t>
            </w:r>
            <w:proofErr w:type="spellStart"/>
            <w:r w:rsidRPr="007C5B8B">
              <w:rPr>
                <w:rFonts w:ascii="Garamond" w:hAnsi="Garamond"/>
                <w:sz w:val="28"/>
                <w:szCs w:val="28"/>
              </w:rPr>
              <w:t>dooin</w:t>
            </w:r>
            <w:proofErr w:type="spellEnd"/>
            <w:r w:rsidRPr="007C5B8B">
              <w:rPr>
                <w:rFonts w:ascii="Garamond" w:hAnsi="Garamond"/>
                <w:sz w:val="28"/>
                <w:szCs w:val="28"/>
              </w:rPr>
              <w:t xml:space="preserve"> </w:t>
            </w:r>
            <w:proofErr w:type="spellStart"/>
            <w:r w:rsidRPr="007C5B8B">
              <w:rPr>
                <w:rFonts w:ascii="Garamond" w:hAnsi="Garamond"/>
                <w:sz w:val="28"/>
                <w:szCs w:val="28"/>
              </w:rPr>
              <w:t>hene</w:t>
            </w:r>
            <w:proofErr w:type="spellEnd"/>
            <w:r w:rsidRPr="007C5B8B">
              <w:rPr>
                <w:rFonts w:ascii="Garamond" w:hAnsi="Garamond"/>
                <w:sz w:val="28"/>
                <w:szCs w:val="28"/>
              </w:rPr>
              <w:t xml:space="preserve"> dy </w:t>
            </w:r>
            <w:proofErr w:type="spellStart"/>
            <w:r w:rsidRPr="007C5B8B">
              <w:rPr>
                <w:rFonts w:ascii="Garamond" w:hAnsi="Garamond"/>
                <w:sz w:val="28"/>
                <w:szCs w:val="28"/>
              </w:rPr>
              <w:t>jarroo</w:t>
            </w:r>
            <w:proofErr w:type="spellEnd"/>
            <w:r w:rsidRPr="007C5B8B">
              <w:rPr>
                <w:rFonts w:ascii="Garamond" w:hAnsi="Garamond"/>
                <w:sz w:val="28"/>
                <w:szCs w:val="28"/>
              </w:rPr>
              <w:t xml:space="preserve">. </w:t>
            </w:r>
          </w:p>
        </w:tc>
        <w:tc>
          <w:tcPr>
            <w:tcW w:w="0" w:type="auto"/>
          </w:tcPr>
          <w:p w14:paraId="48E674E3"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This is a Matter of great concern, indeed.</w:t>
            </w:r>
          </w:p>
        </w:tc>
        <w:tc>
          <w:tcPr>
            <w:tcW w:w="0" w:type="auto"/>
          </w:tcPr>
          <w:p w14:paraId="4C1F0394"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4990D0A0" w14:textId="77777777" w:rsidTr="00C82D1A">
        <w:tc>
          <w:tcPr>
            <w:tcW w:w="0" w:type="auto"/>
          </w:tcPr>
          <w:p w14:paraId="0FBFFA43" w14:textId="77777777" w:rsidR="004D160F" w:rsidRPr="002A0166" w:rsidRDefault="004D160F" w:rsidP="00DB60C3">
            <w:pPr>
              <w:pStyle w:val="CM3"/>
              <w:widowControl/>
              <w:spacing w:line="240" w:lineRule="auto"/>
              <w:ind w:firstLine="227"/>
              <w:contextualSpacing/>
              <w:jc w:val="both"/>
              <w:rPr>
                <w:rFonts w:ascii="Garamond" w:hAnsi="Garamond"/>
                <w:sz w:val="28"/>
                <w:szCs w:val="28"/>
              </w:rPr>
            </w:pPr>
            <w:r w:rsidRPr="002A0166">
              <w:rPr>
                <w:rFonts w:ascii="Garamond" w:hAnsi="Garamond"/>
                <w:i/>
                <w:sz w:val="28"/>
                <w:szCs w:val="28"/>
              </w:rPr>
              <w:t xml:space="preserve">A. </w:t>
            </w:r>
            <w:proofErr w:type="spellStart"/>
            <w:r w:rsidRPr="002A0166">
              <w:rPr>
                <w:rFonts w:ascii="Garamond" w:hAnsi="Garamond"/>
                <w:sz w:val="28"/>
                <w:szCs w:val="28"/>
              </w:rPr>
              <w:t>Agh</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chur ort </w:t>
            </w:r>
            <w:proofErr w:type="spellStart"/>
            <w:r w:rsidRPr="002A0166">
              <w:rPr>
                <w:rFonts w:ascii="Garamond" w:hAnsi="Garamond"/>
                <w:sz w:val="28"/>
                <w:szCs w:val="28"/>
              </w:rPr>
              <w:t>ve</w:t>
            </w:r>
            <w:proofErr w:type="spellEnd"/>
            <w:r w:rsidRPr="002A0166">
              <w:rPr>
                <w:rFonts w:ascii="Garamond" w:hAnsi="Garamond"/>
                <w:sz w:val="28"/>
                <w:szCs w:val="28"/>
              </w:rPr>
              <w:t xml:space="preserve"> </w:t>
            </w:r>
            <w:proofErr w:type="spellStart"/>
            <w:r w:rsidRPr="002A0166">
              <w:rPr>
                <w:rFonts w:ascii="Garamond" w:hAnsi="Garamond"/>
                <w:sz w:val="28"/>
                <w:szCs w:val="28"/>
              </w:rPr>
              <w:t>feer</w:t>
            </w:r>
            <w:proofErr w:type="spellEnd"/>
            <w:r w:rsidRPr="002A0166">
              <w:rPr>
                <w:rFonts w:ascii="Garamond" w:hAnsi="Garamond"/>
                <w:sz w:val="28"/>
                <w:szCs w:val="28"/>
              </w:rPr>
              <w:t xml:space="preserve"> </w:t>
            </w:r>
            <w:proofErr w:type="spellStart"/>
            <w:r w:rsidRPr="002A0166">
              <w:rPr>
                <w:rFonts w:ascii="Garamond" w:hAnsi="Garamond"/>
                <w:sz w:val="28"/>
                <w:szCs w:val="28"/>
              </w:rPr>
              <w:t>chiarralagh</w:t>
            </w:r>
            <w:proofErr w:type="spellEnd"/>
            <w:r w:rsidRPr="002A0166">
              <w:rPr>
                <w:rFonts w:ascii="Garamond" w:hAnsi="Garamond"/>
                <w:sz w:val="28"/>
                <w:szCs w:val="28"/>
              </w:rPr>
              <w:t xml:space="preserve">, </w:t>
            </w:r>
            <w:proofErr w:type="spellStart"/>
            <w:r w:rsidRPr="002A0166">
              <w:rPr>
                <w:rFonts w:ascii="Garamond" w:hAnsi="Garamond"/>
                <w:sz w:val="28"/>
                <w:szCs w:val="28"/>
              </w:rPr>
              <w:t>smooinee</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dowin</w:t>
            </w:r>
            <w:proofErr w:type="spellEnd"/>
            <w:r w:rsidRPr="002A0166">
              <w:rPr>
                <w:rFonts w:ascii="Garamond" w:hAnsi="Garamond"/>
                <w:sz w:val="28"/>
                <w:szCs w:val="28"/>
              </w:rPr>
              <w:t xml:space="preserve"> er, </w:t>
            </w:r>
            <w:proofErr w:type="spellStart"/>
            <w:r w:rsidRPr="002A0166">
              <w:rPr>
                <w:rFonts w:ascii="Garamond" w:hAnsi="Garamond"/>
                <w:sz w:val="28"/>
                <w:szCs w:val="28"/>
              </w:rPr>
              <w:t>dy</w:t>
            </w:r>
            <w:proofErr w:type="spellEnd"/>
            <w:r w:rsidRPr="002A0166">
              <w:rPr>
                <w:rFonts w:ascii="Garamond" w:hAnsi="Garamond"/>
                <w:sz w:val="28"/>
                <w:szCs w:val="28"/>
              </w:rPr>
              <w:t xml:space="preserve"> be</w:t>
            </w:r>
            <w:r w:rsidRPr="002A0166">
              <w:rPr>
                <w:rFonts w:ascii="Garamond" w:hAnsi="Garamond"/>
                <w:i/>
                <w:sz w:val="28"/>
                <w:szCs w:val="28"/>
              </w:rPr>
              <w:t>e</w:t>
            </w:r>
            <w:r w:rsidRPr="002A0166">
              <w:rPr>
                <w:rFonts w:ascii="Garamond" w:hAnsi="Garamond"/>
                <w:sz w:val="28"/>
                <w:szCs w:val="28"/>
              </w:rPr>
              <w:t xml:space="preserve"> </w:t>
            </w:r>
            <w:proofErr w:type="spellStart"/>
            <w:r w:rsidRPr="002A0166">
              <w:rPr>
                <w:rFonts w:ascii="Garamond" w:hAnsi="Garamond"/>
                <w:sz w:val="28"/>
                <w:szCs w:val="28"/>
              </w:rPr>
              <w:t>oo</w:t>
            </w:r>
            <w:proofErr w:type="spellEnd"/>
            <w:r w:rsidRPr="002A0166">
              <w:rPr>
                <w:rFonts w:ascii="Garamond" w:hAnsi="Garamond"/>
                <w:sz w:val="28"/>
                <w:szCs w:val="28"/>
              </w:rPr>
              <w:t xml:space="preserve"> </w:t>
            </w:r>
            <w:proofErr w:type="spellStart"/>
            <w:r w:rsidRPr="002A0166">
              <w:rPr>
                <w:rFonts w:ascii="Garamond" w:hAnsi="Garamond"/>
                <w:sz w:val="28"/>
                <w:szCs w:val="28"/>
              </w:rPr>
              <w:t>ec</w:t>
            </w:r>
            <w:proofErr w:type="spellEnd"/>
            <w:r w:rsidRPr="002A0166">
              <w:rPr>
                <w:rFonts w:ascii="Garamond" w:hAnsi="Garamond"/>
                <w:sz w:val="28"/>
                <w:szCs w:val="28"/>
              </w:rPr>
              <w:t xml:space="preserve"> </w:t>
            </w:r>
            <w:proofErr w:type="spellStart"/>
            <w:r w:rsidRPr="002A0166">
              <w:rPr>
                <w:rFonts w:ascii="Garamond" w:hAnsi="Garamond"/>
                <w:sz w:val="28"/>
                <w:szCs w:val="28"/>
              </w:rPr>
              <w:t>oor</w:t>
            </w:r>
            <w:proofErr w:type="spellEnd"/>
            <w:r w:rsidRPr="002A0166">
              <w:rPr>
                <w:rFonts w:ascii="Garamond" w:hAnsi="Garamond"/>
                <w:sz w:val="28"/>
                <w:szCs w:val="28"/>
              </w:rPr>
              <w:t xml:space="preserve"> y </w:t>
            </w:r>
            <w:proofErr w:type="spellStart"/>
            <w:r w:rsidRPr="002A0166">
              <w:rPr>
                <w:rFonts w:ascii="Garamond" w:hAnsi="Garamond"/>
                <w:sz w:val="28"/>
                <w:szCs w:val="28"/>
              </w:rPr>
              <w:t>Vaish</w:t>
            </w:r>
            <w:proofErr w:type="spellEnd"/>
            <w:r w:rsidRPr="002A0166">
              <w:rPr>
                <w:rFonts w:ascii="Garamond" w:hAnsi="Garamond"/>
                <w:sz w:val="28"/>
                <w:szCs w:val="28"/>
              </w:rPr>
              <w:t xml:space="preserve"> </w:t>
            </w:r>
            <w:proofErr w:type="spellStart"/>
            <w:r w:rsidRPr="002A0166">
              <w:rPr>
                <w:rFonts w:ascii="Garamond" w:hAnsi="Garamond"/>
                <w:sz w:val="28"/>
                <w:szCs w:val="28"/>
              </w:rPr>
              <w:t>ayns</w:t>
            </w:r>
            <w:proofErr w:type="spellEnd"/>
            <w:r w:rsidRPr="002A0166">
              <w:rPr>
                <w:rFonts w:ascii="Garamond" w:hAnsi="Garamond"/>
                <w:sz w:val="28"/>
                <w:szCs w:val="28"/>
              </w:rPr>
              <w:t xml:space="preserve"> </w:t>
            </w:r>
            <w:proofErr w:type="spellStart"/>
            <w:r w:rsidRPr="002A0166">
              <w:rPr>
                <w:rFonts w:ascii="Garamond" w:hAnsi="Garamond"/>
                <w:sz w:val="28"/>
                <w:szCs w:val="28"/>
              </w:rPr>
              <w:t>stayd</w:t>
            </w:r>
            <w:proofErr w:type="spellEnd"/>
            <w:r w:rsidRPr="002A0166">
              <w:rPr>
                <w:rFonts w:ascii="Garamond" w:hAnsi="Garamond"/>
                <w:sz w:val="28"/>
                <w:szCs w:val="28"/>
              </w:rPr>
              <w:t xml:space="preserve"> </w:t>
            </w:r>
            <w:proofErr w:type="spellStart"/>
            <w:r w:rsidRPr="002A0166">
              <w:rPr>
                <w:rFonts w:ascii="Garamond" w:hAnsi="Garamond"/>
                <w:sz w:val="28"/>
                <w:szCs w:val="28"/>
              </w:rPr>
              <w:t>nagh</w:t>
            </w:r>
            <w:proofErr w:type="spellEnd"/>
            <w:r w:rsidRPr="002A0166">
              <w:rPr>
                <w:rFonts w:ascii="Garamond" w:hAnsi="Garamond"/>
                <w:sz w:val="28"/>
                <w:szCs w:val="28"/>
              </w:rPr>
              <w:t xml:space="preserve"> </w:t>
            </w:r>
            <w:proofErr w:type="spellStart"/>
            <w:r w:rsidRPr="002A0166">
              <w:rPr>
                <w:rFonts w:ascii="Garamond" w:hAnsi="Garamond"/>
                <w:sz w:val="28"/>
                <w:szCs w:val="28"/>
              </w:rPr>
              <w:t>jed</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bragh</w:t>
            </w:r>
            <w:proofErr w:type="spellEnd"/>
            <w:r w:rsidRPr="002A0166">
              <w:rPr>
                <w:rFonts w:ascii="Garamond" w:hAnsi="Garamond"/>
                <w:sz w:val="28"/>
                <w:szCs w:val="28"/>
              </w:rPr>
              <w:t xml:space="preserve"> er </w:t>
            </w:r>
            <w:proofErr w:type="spellStart"/>
            <w:r w:rsidRPr="002A0166">
              <w:rPr>
                <w:rFonts w:ascii="Garamond" w:hAnsi="Garamond"/>
                <w:sz w:val="28"/>
                <w:szCs w:val="28"/>
              </w:rPr>
              <w:t>caghlaa</w:t>
            </w:r>
            <w:proofErr w:type="spellEnd"/>
            <w:r w:rsidRPr="002A0166">
              <w:rPr>
                <w:rFonts w:ascii="Garamond" w:hAnsi="Garamond"/>
                <w:i/>
                <w:sz w:val="28"/>
                <w:szCs w:val="28"/>
              </w:rPr>
              <w:t xml:space="preserve">. </w:t>
            </w:r>
            <w:r w:rsidR="00F81F8B">
              <w:rPr>
                <w:rFonts w:ascii="Garamond" w:hAnsi="Garamond"/>
                <w:sz w:val="28"/>
                <w:szCs w:val="28"/>
              </w:rPr>
              <w:t>My t</w:t>
            </w:r>
            <w:r w:rsidRPr="002A0166">
              <w:rPr>
                <w:rFonts w:ascii="Garamond" w:hAnsi="Garamond"/>
                <w:sz w:val="28"/>
                <w:szCs w:val="28"/>
              </w:rPr>
              <w:t xml:space="preserve">ow er </w:t>
            </w:r>
            <w:proofErr w:type="spellStart"/>
            <w:r w:rsidRPr="002A0166">
              <w:rPr>
                <w:rFonts w:ascii="Garamond" w:hAnsi="Garamond"/>
                <w:sz w:val="28"/>
                <w:szCs w:val="28"/>
              </w:rPr>
              <w:t>leeideil</w:t>
            </w:r>
            <w:proofErr w:type="spellEnd"/>
            <w:r w:rsidRPr="002A0166">
              <w:rPr>
                <w:rFonts w:ascii="Garamond" w:hAnsi="Garamond"/>
                <w:sz w:val="28"/>
                <w:szCs w:val="28"/>
              </w:rPr>
              <w:t xml:space="preserve"> </w:t>
            </w:r>
            <w:r w:rsidRPr="004D160F">
              <w:rPr>
                <w:rFonts w:ascii="Garamond" w:hAnsi="Garamond"/>
                <w:sz w:val="28"/>
                <w:szCs w:val="28"/>
              </w:rPr>
              <w:t xml:space="preserve">Bea </w:t>
            </w:r>
            <w:proofErr w:type="spellStart"/>
            <w:r w:rsidRPr="004D160F">
              <w:rPr>
                <w:rFonts w:ascii="Garamond" w:hAnsi="Garamond"/>
                <w:sz w:val="28"/>
                <w:szCs w:val="28"/>
              </w:rPr>
              <w:t>Chreestee</w:t>
            </w:r>
            <w:proofErr w:type="spellEnd"/>
            <w:r w:rsidRPr="004D160F">
              <w:rPr>
                <w:rFonts w:ascii="Garamond" w:hAnsi="Garamond"/>
                <w:sz w:val="28"/>
                <w:szCs w:val="28"/>
              </w:rPr>
              <w:t xml:space="preserve">, bee </w:t>
            </w:r>
            <w:proofErr w:type="spellStart"/>
            <w:r w:rsidRPr="004D160F">
              <w:rPr>
                <w:rFonts w:ascii="Garamond" w:hAnsi="Garamond"/>
                <w:sz w:val="28"/>
                <w:szCs w:val="28"/>
              </w:rPr>
              <w:t>oo</w:t>
            </w:r>
            <w:proofErr w:type="spellEnd"/>
            <w:r w:rsidRPr="004D160F">
              <w:rPr>
                <w:rFonts w:ascii="Garamond" w:hAnsi="Garamond"/>
                <w:sz w:val="28"/>
                <w:szCs w:val="28"/>
              </w:rPr>
              <w:t xml:space="preserve"> </w:t>
            </w:r>
            <w:proofErr w:type="spellStart"/>
            <w:r w:rsidRPr="004D160F">
              <w:rPr>
                <w:rFonts w:ascii="Garamond" w:hAnsi="Garamond"/>
                <w:sz w:val="28"/>
                <w:szCs w:val="28"/>
              </w:rPr>
              <w:t>eisht</w:t>
            </w:r>
            <w:proofErr w:type="spellEnd"/>
            <w:r w:rsidRPr="004D160F">
              <w:rPr>
                <w:rFonts w:ascii="Garamond" w:hAnsi="Garamond"/>
                <w:sz w:val="28"/>
                <w:szCs w:val="28"/>
              </w:rPr>
              <w:t xml:space="preserve"> </w:t>
            </w:r>
            <w:proofErr w:type="spellStart"/>
            <w:r w:rsidRPr="004D160F">
              <w:rPr>
                <w:rFonts w:ascii="Garamond" w:hAnsi="Garamond"/>
                <w:sz w:val="28"/>
                <w:szCs w:val="28"/>
              </w:rPr>
              <w:t>dy</w:t>
            </w:r>
            <w:proofErr w:type="spellEnd"/>
            <w:r w:rsidRPr="004D160F">
              <w:rPr>
                <w:rFonts w:ascii="Garamond" w:hAnsi="Garamond"/>
                <w:sz w:val="28"/>
                <w:szCs w:val="28"/>
              </w:rPr>
              <w:t xml:space="preserve"> </w:t>
            </w:r>
            <w:proofErr w:type="spellStart"/>
            <w:r w:rsidRPr="004D160F">
              <w:rPr>
                <w:rFonts w:ascii="Garamond" w:hAnsi="Garamond"/>
                <w:sz w:val="28"/>
                <w:szCs w:val="28"/>
              </w:rPr>
              <w:t>bragh</w:t>
            </w:r>
            <w:proofErr w:type="spellEnd"/>
            <w:r w:rsidRPr="004D160F">
              <w:rPr>
                <w:rFonts w:ascii="Garamond" w:hAnsi="Garamond"/>
                <w:sz w:val="28"/>
                <w:szCs w:val="28"/>
              </w:rPr>
              <w:t xml:space="preserve"> </w:t>
            </w:r>
            <w:proofErr w:type="spellStart"/>
            <w:r w:rsidRPr="004D160F">
              <w:rPr>
                <w:rFonts w:ascii="Garamond" w:hAnsi="Garamond"/>
                <w:sz w:val="28"/>
                <w:szCs w:val="28"/>
              </w:rPr>
              <w:t>bannit</w:t>
            </w:r>
            <w:proofErr w:type="spellEnd"/>
            <w:r w:rsidR="002C617D" w:rsidRPr="002C617D">
              <w:rPr>
                <w:rFonts w:ascii="Garamond" w:hAnsi="Garamond"/>
                <w:sz w:val="28"/>
                <w:szCs w:val="28"/>
              </w:rPr>
              <w:t> ;</w:t>
            </w:r>
            <w:r w:rsidRPr="004D160F">
              <w:rPr>
                <w:rFonts w:ascii="Garamond" w:hAnsi="Garamond"/>
                <w:sz w:val="28"/>
                <w:szCs w:val="28"/>
              </w:rPr>
              <w:t xml:space="preserve"> </w:t>
            </w:r>
            <w:proofErr w:type="spellStart"/>
            <w:r w:rsidRPr="004D160F">
              <w:rPr>
                <w:rFonts w:ascii="Garamond" w:hAnsi="Garamond"/>
                <w:sz w:val="28"/>
                <w:szCs w:val="28"/>
              </w:rPr>
              <w:t>agh</w:t>
            </w:r>
            <w:proofErr w:type="spellEnd"/>
            <w:r w:rsidRPr="004D160F">
              <w:rPr>
                <w:rFonts w:ascii="Garamond" w:hAnsi="Garamond"/>
                <w:sz w:val="28"/>
                <w:szCs w:val="28"/>
              </w:rPr>
              <w:t xml:space="preserve"> my </w:t>
            </w:r>
            <w:proofErr w:type="spellStart"/>
            <w:r w:rsidRPr="004D160F">
              <w:rPr>
                <w:rFonts w:ascii="Garamond" w:hAnsi="Garamond"/>
                <w:sz w:val="28"/>
                <w:szCs w:val="28"/>
              </w:rPr>
              <w:t>t’ow</w:t>
            </w:r>
            <w:proofErr w:type="spellEnd"/>
            <w:r w:rsidRPr="004D160F">
              <w:rPr>
                <w:rFonts w:ascii="Garamond" w:hAnsi="Garamond"/>
                <w:sz w:val="28"/>
                <w:szCs w:val="28"/>
              </w:rPr>
              <w:t xml:space="preserve"> er </w:t>
            </w:r>
            <w:proofErr w:type="spellStart"/>
            <w:r w:rsidRPr="004D160F">
              <w:rPr>
                <w:rFonts w:ascii="Garamond" w:hAnsi="Garamond"/>
                <w:sz w:val="28"/>
                <w:szCs w:val="28"/>
              </w:rPr>
              <w:t>leeideil</w:t>
            </w:r>
            <w:proofErr w:type="spellEnd"/>
            <w:r w:rsidRPr="004D160F">
              <w:rPr>
                <w:rFonts w:ascii="Garamond" w:hAnsi="Garamond"/>
                <w:sz w:val="28"/>
                <w:szCs w:val="28"/>
              </w:rPr>
              <w:t xml:space="preserve"> Bea mee</w:t>
            </w:r>
            <w:r w:rsidRPr="004D160F">
              <w:rPr>
                <w:rFonts w:ascii="Garamond" w:hAnsi="Garamond"/>
                <w:sz w:val="28"/>
                <w:szCs w:val="28"/>
              </w:rPr>
              <w:softHyphen/>
              <w:t>-</w:t>
            </w:r>
            <w:proofErr w:type="spellStart"/>
            <w:r w:rsidRPr="004D160F">
              <w:rPr>
                <w:rFonts w:ascii="Garamond" w:hAnsi="Garamond"/>
                <w:sz w:val="28"/>
                <w:szCs w:val="28"/>
              </w:rPr>
              <w:t>rioosagh</w:t>
            </w:r>
            <w:proofErr w:type="spellEnd"/>
            <w:r w:rsidRPr="002A0166">
              <w:rPr>
                <w:rFonts w:ascii="Garamond" w:hAnsi="Garamond"/>
                <w:sz w:val="28"/>
                <w:szCs w:val="28"/>
              </w:rPr>
              <w:t xml:space="preserve"> as baas y [58] </w:t>
            </w:r>
            <w:proofErr w:type="spellStart"/>
            <w:r w:rsidRPr="002A0166">
              <w:rPr>
                <w:rFonts w:ascii="Garamond" w:hAnsi="Garamond"/>
                <w:sz w:val="28"/>
                <w:szCs w:val="28"/>
              </w:rPr>
              <w:t>gheddyn</w:t>
            </w:r>
            <w:proofErr w:type="spellEnd"/>
            <w:r w:rsidRPr="002A0166">
              <w:rPr>
                <w:rFonts w:ascii="Garamond" w:hAnsi="Garamond"/>
                <w:sz w:val="28"/>
                <w:szCs w:val="28"/>
              </w:rPr>
              <w:t xml:space="preserve"> </w:t>
            </w:r>
            <w:proofErr w:type="spellStart"/>
            <w:r w:rsidRPr="002A0166">
              <w:rPr>
                <w:rFonts w:ascii="Garamond" w:hAnsi="Garamond"/>
                <w:sz w:val="28"/>
                <w:szCs w:val="28"/>
              </w:rPr>
              <w:t>fegooish</w:t>
            </w:r>
            <w:proofErr w:type="spellEnd"/>
            <w:r w:rsidRPr="002A0166">
              <w:rPr>
                <w:rFonts w:ascii="Garamond" w:hAnsi="Garamond"/>
                <w:sz w:val="28"/>
                <w:szCs w:val="28"/>
              </w:rPr>
              <w:t xml:space="preserve"> </w:t>
            </w:r>
            <w:proofErr w:type="spellStart"/>
            <w:r w:rsidRPr="002A0166">
              <w:rPr>
                <w:rFonts w:ascii="Garamond" w:hAnsi="Garamond"/>
                <w:sz w:val="28"/>
                <w:szCs w:val="28"/>
              </w:rPr>
              <w:t>Arrys</w:t>
            </w:r>
            <w:proofErr w:type="spellEnd"/>
            <w:r w:rsidRPr="002A0166">
              <w:rPr>
                <w:rFonts w:ascii="Garamond" w:hAnsi="Garamond"/>
                <w:sz w:val="28"/>
                <w:szCs w:val="28"/>
              </w:rPr>
              <w:t xml:space="preserve">, bee </w:t>
            </w:r>
            <w:proofErr w:type="spellStart"/>
            <w:r w:rsidRPr="002A0166">
              <w:rPr>
                <w:rFonts w:ascii="Garamond" w:hAnsi="Garamond"/>
                <w:sz w:val="28"/>
                <w:szCs w:val="28"/>
              </w:rPr>
              <w:t>oo</w:t>
            </w:r>
            <w:proofErr w:type="spellEnd"/>
            <w:r w:rsidRPr="002A0166">
              <w:rPr>
                <w:rFonts w:ascii="Garamond" w:hAnsi="Garamond"/>
                <w:sz w:val="28"/>
                <w:szCs w:val="28"/>
              </w:rPr>
              <w:t xml:space="preserve"> </w:t>
            </w:r>
            <w:proofErr w:type="spellStart"/>
            <w:r w:rsidRPr="002A0166">
              <w:rPr>
                <w:rFonts w:ascii="Garamond" w:hAnsi="Garamond"/>
                <w:sz w:val="28"/>
                <w:szCs w:val="28"/>
              </w:rPr>
              <w:t>treih</w:t>
            </w:r>
            <w:proofErr w:type="spellEnd"/>
            <w:r w:rsidRPr="002A0166">
              <w:rPr>
                <w:rFonts w:ascii="Garamond" w:hAnsi="Garamond"/>
                <w:sz w:val="28"/>
                <w:szCs w:val="28"/>
              </w:rPr>
              <w:t xml:space="preserve"> er son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bragh</w:t>
            </w:r>
            <w:proofErr w:type="spellEnd"/>
            <w:r w:rsidRPr="002A0166">
              <w:rPr>
                <w:rFonts w:ascii="Garamond" w:hAnsi="Garamond"/>
                <w:sz w:val="28"/>
                <w:szCs w:val="28"/>
              </w:rPr>
              <w:t xml:space="preserve"> as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bragh</w:t>
            </w:r>
            <w:proofErr w:type="spellEnd"/>
            <w:r w:rsidRPr="002A0166">
              <w:rPr>
                <w:rFonts w:ascii="Garamond" w:hAnsi="Garamond"/>
                <w:sz w:val="28"/>
                <w:szCs w:val="28"/>
              </w:rPr>
              <w:t xml:space="preserve">. As </w:t>
            </w:r>
            <w:proofErr w:type="spellStart"/>
            <w:r w:rsidRPr="002A0166">
              <w:rPr>
                <w:rFonts w:ascii="Garamond" w:hAnsi="Garamond"/>
                <w:sz w:val="28"/>
                <w:szCs w:val="28"/>
              </w:rPr>
              <w:t>myr</w:t>
            </w:r>
            <w:proofErr w:type="spellEnd"/>
            <w:r w:rsidRPr="002A0166">
              <w:rPr>
                <w:rFonts w:ascii="Garamond" w:hAnsi="Garamond"/>
                <w:sz w:val="28"/>
                <w:szCs w:val="28"/>
              </w:rPr>
              <w:t xml:space="preserve"> </w:t>
            </w:r>
            <w:proofErr w:type="spellStart"/>
            <w:r w:rsidRPr="002A0166">
              <w:rPr>
                <w:rFonts w:ascii="Garamond" w:hAnsi="Garamond"/>
                <w:sz w:val="28"/>
                <w:szCs w:val="28"/>
              </w:rPr>
              <w:t>shoh</w:t>
            </w:r>
            <w:proofErr w:type="spellEnd"/>
            <w:r w:rsidRPr="002A0166">
              <w:rPr>
                <w:rFonts w:ascii="Garamond" w:hAnsi="Garamond"/>
                <w:sz w:val="28"/>
                <w:szCs w:val="28"/>
              </w:rPr>
              <w:t xml:space="preserve"> vees </w:t>
            </w:r>
            <w:proofErr w:type="spellStart"/>
            <w:r w:rsidRPr="002A0166">
              <w:rPr>
                <w:rFonts w:ascii="Garamond" w:hAnsi="Garamond"/>
                <w:sz w:val="28"/>
                <w:szCs w:val="28"/>
              </w:rPr>
              <w:t>oo</w:t>
            </w:r>
            <w:proofErr w:type="spellEnd"/>
            <w:r w:rsidRPr="002A0166">
              <w:rPr>
                <w:rFonts w:ascii="Garamond" w:hAnsi="Garamond"/>
                <w:sz w:val="28"/>
                <w:szCs w:val="28"/>
              </w:rPr>
              <w:t xml:space="preserve"> </w:t>
            </w:r>
            <w:proofErr w:type="spellStart"/>
            <w:r w:rsidRPr="002A0166">
              <w:rPr>
                <w:rFonts w:ascii="Garamond" w:hAnsi="Garamond"/>
                <w:sz w:val="28"/>
                <w:szCs w:val="28"/>
              </w:rPr>
              <w:t>cheu</w:t>
            </w:r>
            <w:proofErr w:type="spellEnd"/>
            <w:r w:rsidRPr="002A0166">
              <w:rPr>
                <w:rFonts w:ascii="Garamond" w:hAnsi="Garamond"/>
                <w:sz w:val="28"/>
                <w:szCs w:val="28"/>
              </w:rPr>
              <w:t xml:space="preserve"> </w:t>
            </w:r>
            <w:proofErr w:type="spellStart"/>
            <w:r w:rsidRPr="002A0166">
              <w:rPr>
                <w:rFonts w:ascii="Garamond" w:hAnsi="Garamond"/>
                <w:sz w:val="28"/>
                <w:szCs w:val="28"/>
              </w:rPr>
              <w:t>stih</w:t>
            </w:r>
            <w:proofErr w:type="spellEnd"/>
            <w:r w:rsidRPr="002A0166">
              <w:rPr>
                <w:rFonts w:ascii="Garamond" w:hAnsi="Garamond"/>
                <w:sz w:val="28"/>
                <w:szCs w:val="28"/>
              </w:rPr>
              <w:t xml:space="preserve"> </w:t>
            </w:r>
            <w:proofErr w:type="spellStart"/>
            <w:r w:rsidRPr="002A0166">
              <w:rPr>
                <w:rFonts w:ascii="Garamond" w:hAnsi="Garamond"/>
                <w:sz w:val="28"/>
                <w:szCs w:val="28"/>
              </w:rPr>
              <w:t>jeh</w:t>
            </w:r>
            <w:proofErr w:type="spellEnd"/>
            <w:r w:rsidRPr="002A0166">
              <w:rPr>
                <w:rFonts w:ascii="Garamond" w:hAnsi="Garamond"/>
                <w:sz w:val="28"/>
                <w:szCs w:val="28"/>
              </w:rPr>
              <w:t xml:space="preserve"> </w:t>
            </w:r>
            <w:proofErr w:type="spellStart"/>
            <w:r w:rsidRPr="002A0166">
              <w:rPr>
                <w:rFonts w:ascii="Garamond" w:hAnsi="Garamond"/>
                <w:sz w:val="28"/>
                <w:szCs w:val="28"/>
              </w:rPr>
              <w:t>beggan</w:t>
            </w:r>
            <w:proofErr w:type="spellEnd"/>
            <w:r w:rsidRPr="002A0166">
              <w:rPr>
                <w:rFonts w:ascii="Garamond" w:hAnsi="Garamond"/>
                <w:sz w:val="28"/>
                <w:szCs w:val="28"/>
              </w:rPr>
              <w:t xml:space="preserve"> beg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vleantyn</w:t>
            </w:r>
            <w:proofErr w:type="spellEnd"/>
            <w:r w:rsidRPr="002A0166">
              <w:rPr>
                <w:rFonts w:ascii="Garamond" w:hAnsi="Garamond"/>
                <w:sz w:val="28"/>
                <w:szCs w:val="28"/>
              </w:rPr>
              <w:t xml:space="preserve"> </w:t>
            </w:r>
            <w:proofErr w:type="spellStart"/>
            <w:r w:rsidRPr="002A0166">
              <w:rPr>
                <w:rFonts w:ascii="Garamond" w:hAnsi="Garamond"/>
                <w:sz w:val="28"/>
                <w:szCs w:val="28"/>
              </w:rPr>
              <w:t>edyr</w:t>
            </w:r>
            <w:proofErr w:type="spellEnd"/>
            <w:r w:rsidRPr="002A0166">
              <w:rPr>
                <w:rFonts w:ascii="Garamond" w:hAnsi="Garamond"/>
                <w:sz w:val="28"/>
                <w:szCs w:val="28"/>
              </w:rPr>
              <w:t xml:space="preserve"> </w:t>
            </w:r>
            <w:proofErr w:type="spellStart"/>
            <w:r w:rsidRPr="002A0166">
              <w:rPr>
                <w:rFonts w:ascii="Garamond" w:hAnsi="Garamond"/>
                <w:sz w:val="28"/>
                <w:szCs w:val="28"/>
              </w:rPr>
              <w:t>oo</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ghoal</w:t>
            </w:r>
            <w:proofErr w:type="spellEnd"/>
            <w:r w:rsidRPr="002A0166">
              <w:rPr>
                <w:rFonts w:ascii="Garamond" w:hAnsi="Garamond"/>
                <w:sz w:val="28"/>
                <w:szCs w:val="28"/>
              </w:rPr>
              <w:t xml:space="preserve"> eh </w:t>
            </w:r>
            <w:proofErr w:type="spellStart"/>
            <w:r w:rsidRPr="002A0166">
              <w:rPr>
                <w:rFonts w:ascii="Garamond" w:hAnsi="Garamond"/>
                <w:sz w:val="28"/>
                <w:szCs w:val="28"/>
              </w:rPr>
              <w:t>gys</w:t>
            </w:r>
            <w:proofErr w:type="spellEnd"/>
            <w:r w:rsidRPr="002A0166">
              <w:rPr>
                <w:rFonts w:ascii="Garamond" w:hAnsi="Garamond"/>
                <w:sz w:val="28"/>
                <w:szCs w:val="28"/>
              </w:rPr>
              <w:t xml:space="preserve"> dt’</w:t>
            </w:r>
            <w:r w:rsidR="00BC5F55">
              <w:rPr>
                <w:rFonts w:ascii="Garamond" w:hAnsi="Garamond"/>
                <w:sz w:val="28"/>
                <w:szCs w:val="28"/>
              </w:rPr>
              <w:t xml:space="preserve"> </w:t>
            </w:r>
            <w:proofErr w:type="spellStart"/>
            <w:r w:rsidRPr="002A0166">
              <w:rPr>
                <w:rFonts w:ascii="Garamond" w:hAnsi="Garamond"/>
                <w:sz w:val="28"/>
                <w:szCs w:val="28"/>
              </w:rPr>
              <w:t>aigney</w:t>
            </w:r>
            <w:proofErr w:type="spellEnd"/>
            <w:r w:rsidRPr="002A0166">
              <w:rPr>
                <w:rFonts w:ascii="Garamond" w:hAnsi="Garamond"/>
                <w:sz w:val="28"/>
                <w:szCs w:val="28"/>
              </w:rPr>
              <w:t xml:space="preserve">, </w:t>
            </w:r>
            <w:proofErr w:type="spellStart"/>
            <w:r w:rsidRPr="002A0166">
              <w:rPr>
                <w:rFonts w:ascii="Garamond" w:hAnsi="Garamond"/>
                <w:sz w:val="28"/>
                <w:szCs w:val="28"/>
              </w:rPr>
              <w:t>ny</w:t>
            </w:r>
            <w:proofErr w:type="spellEnd"/>
            <w:r w:rsidRPr="002A0166">
              <w:rPr>
                <w:rFonts w:ascii="Garamond" w:hAnsi="Garamond"/>
                <w:sz w:val="28"/>
                <w:szCs w:val="28"/>
              </w:rPr>
              <w:t xml:space="preserve"> gyn y </w:t>
            </w:r>
            <w:proofErr w:type="spellStart"/>
            <w:r w:rsidRPr="002A0166">
              <w:rPr>
                <w:rFonts w:ascii="Garamond" w:hAnsi="Garamond"/>
                <w:sz w:val="28"/>
                <w:szCs w:val="28"/>
              </w:rPr>
              <w:t>ghoal</w:t>
            </w:r>
            <w:proofErr w:type="spellEnd"/>
            <w:r w:rsidRPr="002A0166">
              <w:rPr>
                <w:rFonts w:ascii="Garamond" w:hAnsi="Garamond"/>
                <w:sz w:val="28"/>
                <w:szCs w:val="28"/>
              </w:rPr>
              <w:t xml:space="preserve">. </w:t>
            </w:r>
          </w:p>
        </w:tc>
        <w:tc>
          <w:tcPr>
            <w:tcW w:w="0" w:type="auto"/>
          </w:tcPr>
          <w:p w14:paraId="52F08A92"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But to make you serious, consider, that, at the Hour of your Death, your Condition will be unchangeable</w:t>
            </w:r>
            <w:r w:rsidR="002C617D" w:rsidRPr="002C617D">
              <w:rPr>
                <w:rFonts w:ascii="Garamond" w:hAnsi="Garamond" w:cs="Times New Roman"/>
                <w:sz w:val="28"/>
              </w:rPr>
              <w:t> ;</w:t>
            </w:r>
            <w:r w:rsidRPr="00472FF6">
              <w:rPr>
                <w:rFonts w:ascii="Garamond" w:hAnsi="Garamond" w:cs="Times New Roman"/>
                <w:i/>
                <w:sz w:val="28"/>
              </w:rPr>
              <w:t xml:space="preserve"> If you have </w:t>
            </w:r>
            <w:proofErr w:type="spellStart"/>
            <w:r w:rsidRPr="00472FF6">
              <w:rPr>
                <w:rFonts w:ascii="Garamond" w:hAnsi="Garamond" w:cs="Times New Roman"/>
                <w:i/>
                <w:sz w:val="28"/>
              </w:rPr>
              <w:t>liv’d</w:t>
            </w:r>
            <w:proofErr w:type="spellEnd"/>
            <w:r w:rsidRPr="00472FF6">
              <w:rPr>
                <w:rFonts w:ascii="Garamond" w:hAnsi="Garamond" w:cs="Times New Roman"/>
                <w:i/>
                <w:sz w:val="28"/>
              </w:rPr>
              <w:t xml:space="preserve"> a Christian Life, you will then be happy for ever</w:t>
            </w:r>
            <w:r w:rsidR="002C617D" w:rsidRPr="002C617D">
              <w:rPr>
                <w:rFonts w:ascii="Garamond" w:hAnsi="Garamond" w:cs="Times New Roman"/>
                <w:sz w:val="28"/>
              </w:rPr>
              <w:t> ;</w:t>
            </w:r>
            <w:r w:rsidRPr="00472FF6">
              <w:rPr>
                <w:rFonts w:ascii="Garamond" w:hAnsi="Garamond" w:cs="Times New Roman"/>
                <w:i/>
                <w:sz w:val="28"/>
              </w:rPr>
              <w:t xml:space="preserve"> but if you shall have </w:t>
            </w:r>
            <w:proofErr w:type="spellStart"/>
            <w:r w:rsidRPr="00472FF6">
              <w:rPr>
                <w:rFonts w:ascii="Garamond" w:hAnsi="Garamond" w:cs="Times New Roman"/>
                <w:i/>
                <w:sz w:val="28"/>
              </w:rPr>
              <w:t>liv’d</w:t>
            </w:r>
            <w:proofErr w:type="spellEnd"/>
            <w:r w:rsidRPr="00472FF6">
              <w:rPr>
                <w:rFonts w:ascii="Garamond" w:hAnsi="Garamond" w:cs="Times New Roman"/>
                <w:i/>
                <w:sz w:val="28"/>
              </w:rPr>
              <w:t xml:space="preserve"> </w:t>
            </w:r>
            <w:proofErr w:type="spellStart"/>
            <w:r w:rsidRPr="00472FF6">
              <w:rPr>
                <w:rFonts w:ascii="Garamond" w:hAnsi="Garamond" w:cs="Times New Roman"/>
                <w:i/>
                <w:sz w:val="28"/>
              </w:rPr>
              <w:t>carelesly</w:t>
            </w:r>
            <w:proofErr w:type="spellEnd"/>
            <w:r w:rsidRPr="00472FF6">
              <w:rPr>
                <w:rFonts w:ascii="Garamond" w:hAnsi="Garamond" w:cs="Times New Roman"/>
                <w:i/>
                <w:sz w:val="28"/>
              </w:rPr>
              <w:t>, and dye without a timely Repentance, you will be miserable to all Eternity. And thus it will be with you, within a very few Years, and whether you think of it or not.</w:t>
            </w:r>
          </w:p>
        </w:tc>
        <w:tc>
          <w:tcPr>
            <w:tcW w:w="0" w:type="auto"/>
          </w:tcPr>
          <w:p w14:paraId="7100DFA6"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595FA90C" w14:textId="77777777" w:rsidTr="00C82D1A">
        <w:tc>
          <w:tcPr>
            <w:tcW w:w="0" w:type="auto"/>
          </w:tcPr>
          <w:p w14:paraId="53A06490" w14:textId="77777777" w:rsidR="004D160F" w:rsidRPr="002A0166" w:rsidRDefault="004D160F" w:rsidP="00DB60C3">
            <w:pPr>
              <w:pStyle w:val="CM3"/>
              <w:widowControl/>
              <w:spacing w:line="240" w:lineRule="auto"/>
              <w:ind w:firstLine="227"/>
              <w:contextualSpacing/>
              <w:jc w:val="both"/>
              <w:rPr>
                <w:rFonts w:ascii="Garamond" w:hAnsi="Garamond"/>
                <w:sz w:val="28"/>
                <w:szCs w:val="28"/>
              </w:rPr>
            </w:pPr>
            <w:r w:rsidRPr="002A0166">
              <w:rPr>
                <w:rFonts w:ascii="Garamond" w:hAnsi="Garamond"/>
                <w:i/>
                <w:sz w:val="28"/>
                <w:szCs w:val="28"/>
              </w:rPr>
              <w:t>Q.</w:t>
            </w:r>
            <w:r w:rsidRPr="002A0166">
              <w:rPr>
                <w:rFonts w:ascii="Garamond" w:hAnsi="Garamond"/>
                <w:sz w:val="28"/>
                <w:szCs w:val="28"/>
              </w:rPr>
              <w:t xml:space="preserve"> </w:t>
            </w:r>
            <w:proofErr w:type="spellStart"/>
            <w:r w:rsidRPr="002A0166">
              <w:rPr>
                <w:rFonts w:ascii="Garamond" w:hAnsi="Garamond"/>
                <w:sz w:val="28"/>
                <w:szCs w:val="28"/>
              </w:rPr>
              <w:t>Shicker</w:t>
            </w:r>
            <w:proofErr w:type="spellEnd"/>
            <w:r w:rsidRPr="002A0166">
              <w:rPr>
                <w:rFonts w:ascii="Garamond" w:hAnsi="Garamond"/>
                <w:sz w:val="28"/>
                <w:szCs w:val="28"/>
              </w:rPr>
              <w:t xml:space="preserve"> cha nod fer gyn </w:t>
            </w:r>
            <w:proofErr w:type="spellStart"/>
            <w:r w:rsidRPr="002A0166">
              <w:rPr>
                <w:rFonts w:ascii="Garamond" w:hAnsi="Garamond"/>
                <w:sz w:val="28"/>
                <w:szCs w:val="28"/>
              </w:rPr>
              <w:t>smooinaght</w:t>
            </w:r>
            <w:proofErr w:type="spellEnd"/>
            <w:r w:rsidRPr="002A0166">
              <w:rPr>
                <w:rFonts w:ascii="Garamond" w:hAnsi="Garamond"/>
                <w:sz w:val="28"/>
                <w:szCs w:val="28"/>
              </w:rPr>
              <w:t xml:space="preserve"> er, as </w:t>
            </w:r>
            <w:proofErr w:type="spellStart"/>
            <w:r w:rsidR="00BC5F55">
              <w:rPr>
                <w:rFonts w:ascii="Garamond" w:hAnsi="Garamond"/>
                <w:sz w:val="28"/>
                <w:szCs w:val="28"/>
              </w:rPr>
              <w:t>chicker</w:t>
            </w:r>
            <w:proofErr w:type="spellEnd"/>
            <w:r w:rsidR="00BC5F55">
              <w:rPr>
                <w:rStyle w:val="FootnoteReference"/>
                <w:rFonts w:ascii="Garamond" w:hAnsi="Garamond"/>
                <w:sz w:val="28"/>
                <w:szCs w:val="28"/>
              </w:rPr>
              <w:footnoteReference w:id="33"/>
            </w:r>
            <w:r w:rsidRPr="002A0166">
              <w:rPr>
                <w:rFonts w:ascii="Garamond" w:hAnsi="Garamond"/>
                <w:sz w:val="28"/>
                <w:szCs w:val="28"/>
              </w:rPr>
              <w:t xml:space="preserve"> ta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chooilley</w:t>
            </w:r>
            <w:proofErr w:type="spellEnd"/>
            <w:r w:rsidRPr="002A0166">
              <w:rPr>
                <w:rFonts w:ascii="Garamond" w:hAnsi="Garamond"/>
                <w:sz w:val="28"/>
                <w:szCs w:val="28"/>
              </w:rPr>
              <w:t xml:space="preserve"> </w:t>
            </w:r>
            <w:proofErr w:type="spellStart"/>
            <w:r w:rsidRPr="002A0166">
              <w:rPr>
                <w:rFonts w:ascii="Garamond" w:hAnsi="Garamond"/>
                <w:sz w:val="28"/>
                <w:szCs w:val="28"/>
              </w:rPr>
              <w:t>annane</w:t>
            </w:r>
            <w:proofErr w:type="spellEnd"/>
            <w:r w:rsidRPr="002A0166">
              <w:rPr>
                <w:rFonts w:ascii="Garamond" w:hAnsi="Garamond"/>
                <w:sz w:val="28"/>
                <w:szCs w:val="28"/>
              </w:rPr>
              <w:t xml:space="preserve"> ta </w:t>
            </w:r>
            <w:proofErr w:type="spellStart"/>
            <w:r w:rsidRPr="002A0166">
              <w:rPr>
                <w:rFonts w:ascii="Garamond" w:hAnsi="Garamond"/>
                <w:sz w:val="28"/>
                <w:szCs w:val="28"/>
              </w:rPr>
              <w:t>janoo</w:t>
            </w:r>
            <w:proofErr w:type="spellEnd"/>
            <w:r w:rsidRPr="002A0166">
              <w:rPr>
                <w:rFonts w:ascii="Garamond" w:hAnsi="Garamond"/>
                <w:sz w:val="28"/>
                <w:szCs w:val="28"/>
              </w:rPr>
              <w:t xml:space="preserve"> </w:t>
            </w:r>
            <w:proofErr w:type="spellStart"/>
            <w:r w:rsidRPr="002A0166">
              <w:rPr>
                <w:rFonts w:ascii="Garamond" w:hAnsi="Garamond"/>
                <w:sz w:val="28"/>
                <w:szCs w:val="28"/>
              </w:rPr>
              <w:t>shen</w:t>
            </w:r>
            <w:proofErr w:type="spellEnd"/>
            <w:r w:rsidRPr="002A0166">
              <w:rPr>
                <w:rFonts w:ascii="Garamond" w:hAnsi="Garamond"/>
                <w:sz w:val="28"/>
                <w:szCs w:val="28"/>
              </w:rPr>
              <w:t xml:space="preserve"> </w:t>
            </w:r>
            <w:proofErr w:type="spellStart"/>
            <w:r w:rsidRPr="002A0166">
              <w:rPr>
                <w:rFonts w:ascii="Garamond" w:hAnsi="Garamond"/>
                <w:sz w:val="28"/>
                <w:szCs w:val="28"/>
              </w:rPr>
              <w:t>treshteil</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ve</w:t>
            </w:r>
            <w:proofErr w:type="spellEnd"/>
            <w:r w:rsidRPr="002A0166">
              <w:rPr>
                <w:rFonts w:ascii="Garamond" w:hAnsi="Garamond"/>
                <w:sz w:val="28"/>
                <w:szCs w:val="28"/>
              </w:rPr>
              <w:t xml:space="preserve"> </w:t>
            </w:r>
            <w:proofErr w:type="spellStart"/>
            <w:r w:rsidRPr="002A0166">
              <w:rPr>
                <w:rFonts w:ascii="Garamond" w:hAnsi="Garamond"/>
                <w:sz w:val="28"/>
                <w:szCs w:val="28"/>
              </w:rPr>
              <w:t>sauchey</w:t>
            </w:r>
            <w:proofErr w:type="spellEnd"/>
            <w:r w:rsidRPr="002A0166">
              <w:rPr>
                <w:rFonts w:ascii="Garamond" w:hAnsi="Garamond"/>
                <w:sz w:val="28"/>
                <w:szCs w:val="28"/>
              </w:rPr>
              <w:t xml:space="preserve">. </w:t>
            </w:r>
          </w:p>
        </w:tc>
        <w:tc>
          <w:tcPr>
            <w:tcW w:w="0" w:type="auto"/>
          </w:tcPr>
          <w:p w14:paraId="4B3ECB5E"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One cannot sure but think of it, and every one that doth so, to be sure hopes to be saved.</w:t>
            </w:r>
          </w:p>
        </w:tc>
        <w:tc>
          <w:tcPr>
            <w:tcW w:w="0" w:type="auto"/>
          </w:tcPr>
          <w:p w14:paraId="430CB3EF"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17EF0121" w14:textId="77777777" w:rsidTr="00C82D1A">
        <w:tc>
          <w:tcPr>
            <w:tcW w:w="0" w:type="auto"/>
          </w:tcPr>
          <w:p w14:paraId="45E5074D" w14:textId="77777777" w:rsidR="004D160F" w:rsidRPr="002A0166" w:rsidRDefault="004D160F" w:rsidP="00DB60C3">
            <w:pPr>
              <w:pStyle w:val="CM3"/>
              <w:widowControl/>
              <w:spacing w:line="240" w:lineRule="auto"/>
              <w:ind w:firstLine="227"/>
              <w:contextualSpacing/>
              <w:jc w:val="both"/>
              <w:rPr>
                <w:rFonts w:ascii="Garamond" w:hAnsi="Garamond"/>
                <w:sz w:val="28"/>
                <w:szCs w:val="28"/>
              </w:rPr>
            </w:pPr>
            <w:r w:rsidRPr="002A0166">
              <w:rPr>
                <w:rFonts w:ascii="Garamond" w:hAnsi="Garamond"/>
                <w:i/>
                <w:sz w:val="28"/>
                <w:szCs w:val="28"/>
              </w:rPr>
              <w:t xml:space="preserve">A. </w:t>
            </w:r>
            <w:proofErr w:type="spellStart"/>
            <w:r w:rsidRPr="002A0166">
              <w:rPr>
                <w:rFonts w:ascii="Garamond" w:hAnsi="Garamond"/>
                <w:sz w:val="28"/>
                <w:szCs w:val="28"/>
              </w:rPr>
              <w:t>Streih’n</w:t>
            </w:r>
            <w:proofErr w:type="spellEnd"/>
            <w:r w:rsidRPr="002A0166">
              <w:rPr>
                <w:rFonts w:ascii="Garamond" w:hAnsi="Garamond"/>
                <w:sz w:val="28"/>
                <w:szCs w:val="28"/>
              </w:rPr>
              <w:t xml:space="preserve"> </w:t>
            </w:r>
            <w:proofErr w:type="spellStart"/>
            <w:r w:rsidRPr="002A0166">
              <w:rPr>
                <w:rFonts w:ascii="Garamond" w:hAnsi="Garamond"/>
                <w:sz w:val="28"/>
                <w:szCs w:val="28"/>
              </w:rPr>
              <w:t>stayd</w:t>
            </w:r>
            <w:proofErr w:type="spellEnd"/>
            <w:r w:rsidRPr="002A0166">
              <w:rPr>
                <w:rFonts w:ascii="Garamond" w:hAnsi="Garamond"/>
                <w:sz w:val="28"/>
                <w:szCs w:val="28"/>
              </w:rPr>
              <w:t xml:space="preserve"> </w:t>
            </w:r>
            <w:proofErr w:type="spellStart"/>
            <w:r w:rsidRPr="002A0166">
              <w:rPr>
                <w:rFonts w:ascii="Garamond" w:hAnsi="Garamond"/>
                <w:sz w:val="28"/>
                <w:szCs w:val="28"/>
              </w:rPr>
              <w:t>shen</w:t>
            </w:r>
            <w:proofErr w:type="spellEnd"/>
            <w:r w:rsidRPr="002A0166">
              <w:rPr>
                <w:rFonts w:ascii="Garamond" w:hAnsi="Garamond"/>
                <w:sz w:val="28"/>
                <w:szCs w:val="28"/>
              </w:rPr>
              <w:t xml:space="preserve">. </w:t>
            </w:r>
            <w:proofErr w:type="spellStart"/>
            <w:r w:rsidRPr="002A0166">
              <w:rPr>
                <w:rFonts w:ascii="Garamond" w:hAnsi="Garamond"/>
                <w:sz w:val="28"/>
                <w:szCs w:val="28"/>
              </w:rPr>
              <w:t>Sleih</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hreshteil</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ghol</w:t>
            </w:r>
            <w:proofErr w:type="spellEnd"/>
            <w:r w:rsidRPr="002A0166">
              <w:rPr>
                <w:rFonts w:ascii="Garamond" w:hAnsi="Garamond"/>
                <w:sz w:val="28"/>
                <w:szCs w:val="28"/>
              </w:rPr>
              <w:t xml:space="preserve"> </w:t>
            </w:r>
            <w:proofErr w:type="spellStart"/>
            <w:r w:rsidRPr="002A0166">
              <w:rPr>
                <w:rFonts w:ascii="Garamond" w:hAnsi="Garamond"/>
                <w:sz w:val="28"/>
                <w:szCs w:val="28"/>
              </w:rPr>
              <w:t>gys</w:t>
            </w:r>
            <w:proofErr w:type="spellEnd"/>
            <w:r w:rsidRPr="002A0166">
              <w:rPr>
                <w:rFonts w:ascii="Garamond" w:hAnsi="Garamond"/>
                <w:sz w:val="28"/>
                <w:szCs w:val="28"/>
              </w:rPr>
              <w:t xml:space="preserve"> </w:t>
            </w:r>
            <w:proofErr w:type="spellStart"/>
            <w:r w:rsidRPr="002A0166">
              <w:rPr>
                <w:rFonts w:ascii="Garamond" w:hAnsi="Garamond"/>
                <w:sz w:val="28"/>
                <w:szCs w:val="28"/>
              </w:rPr>
              <w:t>Niau</w:t>
            </w:r>
            <w:proofErr w:type="spellEnd"/>
            <w:r w:rsidRPr="002A0166">
              <w:rPr>
                <w:rFonts w:ascii="Garamond" w:hAnsi="Garamond"/>
                <w:sz w:val="28"/>
                <w:szCs w:val="28"/>
              </w:rPr>
              <w:t xml:space="preserve">, as </w:t>
            </w:r>
            <w:proofErr w:type="spellStart"/>
            <w:r w:rsidRPr="002A0166">
              <w:rPr>
                <w:rFonts w:ascii="Garamond" w:hAnsi="Garamond"/>
                <w:sz w:val="28"/>
                <w:szCs w:val="28"/>
              </w:rPr>
              <w:t>fooast</w:t>
            </w:r>
            <w:proofErr w:type="spellEnd"/>
            <w:r w:rsidRPr="002A0166">
              <w:rPr>
                <w:rFonts w:ascii="Garamond" w:hAnsi="Garamond"/>
                <w:sz w:val="28"/>
                <w:szCs w:val="28"/>
              </w:rPr>
              <w:t xml:space="preserve"> gyn </w:t>
            </w:r>
            <w:proofErr w:type="spellStart"/>
            <w:r w:rsidRPr="002A0166">
              <w:rPr>
                <w:rFonts w:ascii="Garamond" w:hAnsi="Garamond"/>
                <w:sz w:val="28"/>
                <w:szCs w:val="28"/>
              </w:rPr>
              <w:t>kiarrail</w:t>
            </w:r>
            <w:proofErr w:type="spellEnd"/>
            <w:r w:rsidRPr="002A0166">
              <w:rPr>
                <w:rFonts w:ascii="Garamond" w:hAnsi="Garamond"/>
                <w:sz w:val="28"/>
                <w:szCs w:val="28"/>
              </w:rPr>
              <w:t xml:space="preserve"> y </w:t>
            </w:r>
            <w:proofErr w:type="spellStart"/>
            <w:r w:rsidRPr="002A0166">
              <w:rPr>
                <w:rFonts w:ascii="Garamond" w:hAnsi="Garamond"/>
                <w:sz w:val="28"/>
                <w:szCs w:val="28"/>
              </w:rPr>
              <w:t>ghoal</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yanoo</w:t>
            </w:r>
            <w:proofErr w:type="spellEnd"/>
            <w:r w:rsidRPr="002A0166">
              <w:rPr>
                <w:rFonts w:ascii="Garamond" w:hAnsi="Garamond"/>
                <w:sz w:val="28"/>
                <w:szCs w:val="28"/>
              </w:rPr>
              <w:t xml:space="preserve"> </w:t>
            </w:r>
            <w:proofErr w:type="spellStart"/>
            <w:r w:rsidRPr="002A0166">
              <w:rPr>
                <w:rFonts w:ascii="Garamond" w:hAnsi="Garamond"/>
                <w:sz w:val="28"/>
                <w:szCs w:val="28"/>
              </w:rPr>
              <w:t>ad</w:t>
            </w:r>
            <w:proofErr w:type="spellEnd"/>
            <w:r w:rsidRPr="002A0166">
              <w:rPr>
                <w:rFonts w:ascii="Garamond" w:hAnsi="Garamond"/>
                <w:sz w:val="28"/>
                <w:szCs w:val="28"/>
              </w:rPr>
              <w:t xml:space="preserve"> </w:t>
            </w:r>
            <w:proofErr w:type="spellStart"/>
            <w:r w:rsidRPr="002A0166">
              <w:rPr>
                <w:rFonts w:ascii="Garamond" w:hAnsi="Garamond"/>
                <w:sz w:val="28"/>
                <w:szCs w:val="28"/>
              </w:rPr>
              <w:t>hene</w:t>
            </w:r>
            <w:proofErr w:type="spellEnd"/>
            <w:r w:rsidRPr="002A0166">
              <w:rPr>
                <w:rFonts w:ascii="Garamond" w:hAnsi="Garamond"/>
                <w:sz w:val="28"/>
                <w:szCs w:val="28"/>
              </w:rPr>
              <w:t xml:space="preserve"> </w:t>
            </w:r>
            <w:proofErr w:type="spellStart"/>
            <w:r w:rsidRPr="002A0166">
              <w:rPr>
                <w:rFonts w:ascii="Garamond" w:hAnsi="Garamond"/>
                <w:sz w:val="28"/>
                <w:szCs w:val="28"/>
              </w:rPr>
              <w:t>arloo</w:t>
            </w:r>
            <w:proofErr w:type="spellEnd"/>
            <w:r w:rsidRPr="002A0166">
              <w:rPr>
                <w:rFonts w:ascii="Garamond" w:hAnsi="Garamond"/>
                <w:sz w:val="28"/>
                <w:szCs w:val="28"/>
              </w:rPr>
              <w:t xml:space="preserve"> er y hon. </w:t>
            </w:r>
            <w:proofErr w:type="spellStart"/>
            <w:r w:rsidRPr="002A0166">
              <w:rPr>
                <w:rFonts w:ascii="Garamond" w:hAnsi="Garamond"/>
                <w:sz w:val="28"/>
                <w:szCs w:val="28"/>
              </w:rPr>
              <w:t>Agh</w:t>
            </w:r>
            <w:proofErr w:type="spellEnd"/>
            <w:r w:rsidRPr="002A0166">
              <w:rPr>
                <w:rFonts w:ascii="Garamond" w:hAnsi="Garamond"/>
                <w:sz w:val="28"/>
                <w:szCs w:val="28"/>
              </w:rPr>
              <w:t xml:space="preserve"> </w:t>
            </w:r>
            <w:proofErr w:type="spellStart"/>
            <w:r w:rsidRPr="002A0166">
              <w:rPr>
                <w:rFonts w:ascii="Garamond" w:hAnsi="Garamond"/>
                <w:sz w:val="28"/>
                <w:szCs w:val="28"/>
              </w:rPr>
              <w:t>cooinee</w:t>
            </w:r>
            <w:proofErr w:type="spellEnd"/>
            <w:r w:rsidRPr="002A0166">
              <w:rPr>
                <w:rFonts w:ascii="Garamond" w:hAnsi="Garamond"/>
                <w:sz w:val="28"/>
                <w:szCs w:val="28"/>
              </w:rPr>
              <w:t xml:space="preserve"> er </w:t>
            </w:r>
            <w:proofErr w:type="spellStart"/>
            <w:r w:rsidRPr="002A0166">
              <w:rPr>
                <w:rFonts w:ascii="Garamond" w:hAnsi="Garamond"/>
                <w:sz w:val="28"/>
                <w:szCs w:val="28"/>
              </w:rPr>
              <w:t>tra</w:t>
            </w:r>
            <w:proofErr w:type="spellEnd"/>
            <w:r w:rsidRPr="002A0166">
              <w:rPr>
                <w:rFonts w:ascii="Garamond" w:hAnsi="Garamond"/>
                <w:sz w:val="28"/>
                <w:szCs w:val="28"/>
              </w:rPr>
              <w:t xml:space="preserve"> ta </w:t>
            </w:r>
            <w:proofErr w:type="spellStart"/>
            <w:r w:rsidRPr="002A0166">
              <w:rPr>
                <w:rFonts w:ascii="Garamond" w:hAnsi="Garamond"/>
                <w:sz w:val="28"/>
                <w:szCs w:val="28"/>
              </w:rPr>
              <w:t>dooiney</w:t>
            </w:r>
            <w:proofErr w:type="spellEnd"/>
            <w:r w:rsidRPr="002A0166">
              <w:rPr>
                <w:rFonts w:ascii="Garamond" w:hAnsi="Garamond"/>
                <w:sz w:val="28"/>
                <w:szCs w:val="28"/>
              </w:rPr>
              <w:t xml:space="preserve"> </w:t>
            </w:r>
            <w:proofErr w:type="spellStart"/>
            <w:r w:rsidRPr="002A0166">
              <w:rPr>
                <w:rFonts w:ascii="Garamond" w:hAnsi="Garamond"/>
                <w:sz w:val="28"/>
                <w:szCs w:val="28"/>
              </w:rPr>
              <w:t>meerioosagh</w:t>
            </w:r>
            <w:proofErr w:type="spellEnd"/>
            <w:r w:rsidRPr="002A0166">
              <w:rPr>
                <w:rFonts w:ascii="Garamond" w:hAnsi="Garamond"/>
                <w:sz w:val="28"/>
                <w:szCs w:val="28"/>
              </w:rPr>
              <w:t xml:space="preserve"> </w:t>
            </w:r>
            <w:proofErr w:type="spellStart"/>
            <w:r w:rsidRPr="002A0166">
              <w:rPr>
                <w:rFonts w:ascii="Garamond" w:hAnsi="Garamond"/>
                <w:sz w:val="28"/>
                <w:szCs w:val="28"/>
              </w:rPr>
              <w:t>ny</w:t>
            </w:r>
            <w:proofErr w:type="spellEnd"/>
            <w:r w:rsidRPr="002A0166">
              <w:rPr>
                <w:rFonts w:ascii="Garamond" w:hAnsi="Garamond"/>
                <w:sz w:val="28"/>
                <w:szCs w:val="28"/>
              </w:rPr>
              <w:t xml:space="preserve"> mee-</w:t>
            </w:r>
            <w:proofErr w:type="spellStart"/>
            <w:r w:rsidRPr="002A0166">
              <w:rPr>
                <w:rFonts w:ascii="Garamond" w:hAnsi="Garamond"/>
                <w:sz w:val="28"/>
                <w:szCs w:val="28"/>
              </w:rPr>
              <w:t>chrawee</w:t>
            </w:r>
            <w:proofErr w:type="spellEnd"/>
            <w:r w:rsidRPr="002A0166">
              <w:rPr>
                <w:rFonts w:ascii="Garamond" w:hAnsi="Garamond"/>
                <w:sz w:val="28"/>
                <w:szCs w:val="28"/>
              </w:rPr>
              <w:t xml:space="preserve"> </w:t>
            </w:r>
            <w:proofErr w:type="spellStart"/>
            <w:r w:rsidRPr="002A0166">
              <w:rPr>
                <w:rFonts w:ascii="Garamond" w:hAnsi="Garamond"/>
                <w:sz w:val="28"/>
                <w:szCs w:val="28"/>
              </w:rPr>
              <w:t>gra</w:t>
            </w:r>
            <w:proofErr w:type="spellEnd"/>
            <w:r w:rsidRPr="002A0166">
              <w:rPr>
                <w:rFonts w:ascii="Garamond" w:hAnsi="Garamond"/>
                <w:sz w:val="28"/>
                <w:szCs w:val="28"/>
              </w:rPr>
              <w:t xml:space="preserve"> </w:t>
            </w:r>
            <w:proofErr w:type="spellStart"/>
            <w:r w:rsidRPr="002A0166">
              <w:rPr>
                <w:rFonts w:ascii="Garamond" w:hAnsi="Garamond"/>
                <w:i/>
                <w:sz w:val="28"/>
                <w:szCs w:val="28"/>
              </w:rPr>
              <w:t>harrish</w:t>
            </w:r>
            <w:proofErr w:type="spellEnd"/>
            <w:r w:rsidRPr="002A0166">
              <w:rPr>
                <w:rFonts w:ascii="Garamond" w:hAnsi="Garamond"/>
                <w:i/>
                <w:sz w:val="28"/>
                <w:szCs w:val="28"/>
              </w:rPr>
              <w:t xml:space="preserve"> </w:t>
            </w:r>
            <w:proofErr w:type="spellStart"/>
            <w:r w:rsidRPr="002A0166">
              <w:rPr>
                <w:rFonts w:ascii="Garamond" w:hAnsi="Garamond"/>
                <w:i/>
                <w:sz w:val="28"/>
                <w:szCs w:val="28"/>
              </w:rPr>
              <w:t>yn</w:t>
            </w:r>
            <w:proofErr w:type="spellEnd"/>
            <w:r w:rsidRPr="002A0166">
              <w:rPr>
                <w:rFonts w:ascii="Garamond" w:hAnsi="Garamond"/>
                <w:i/>
                <w:sz w:val="28"/>
                <w:szCs w:val="28"/>
              </w:rPr>
              <w:t xml:space="preserve"> </w:t>
            </w:r>
            <w:proofErr w:type="spellStart"/>
            <w:r w:rsidRPr="002A0166">
              <w:rPr>
                <w:rFonts w:ascii="Garamond" w:hAnsi="Garamond"/>
                <w:i/>
                <w:sz w:val="28"/>
                <w:szCs w:val="28"/>
              </w:rPr>
              <w:t>Ayrn</w:t>
            </w:r>
            <w:proofErr w:type="spellEnd"/>
            <w:r w:rsidRPr="002A0166">
              <w:rPr>
                <w:rFonts w:ascii="Garamond" w:hAnsi="Garamond"/>
                <w:i/>
                <w:sz w:val="28"/>
                <w:szCs w:val="28"/>
              </w:rPr>
              <w:t xml:space="preserve"> </w:t>
            </w:r>
            <w:proofErr w:type="spellStart"/>
            <w:r w:rsidRPr="002A0166">
              <w:rPr>
                <w:rFonts w:ascii="Garamond" w:hAnsi="Garamond"/>
                <w:i/>
                <w:sz w:val="28"/>
                <w:szCs w:val="28"/>
              </w:rPr>
              <w:t>shoh</w:t>
            </w:r>
            <w:proofErr w:type="spellEnd"/>
            <w:r w:rsidRPr="002A0166">
              <w:rPr>
                <w:rFonts w:ascii="Garamond" w:hAnsi="Garamond"/>
                <w:i/>
                <w:sz w:val="28"/>
                <w:szCs w:val="28"/>
              </w:rPr>
              <w:t xml:space="preserve"> </w:t>
            </w:r>
            <w:proofErr w:type="spellStart"/>
            <w:r w:rsidRPr="002A0166">
              <w:rPr>
                <w:rFonts w:ascii="Garamond" w:hAnsi="Garamond"/>
                <w:i/>
                <w:sz w:val="28"/>
                <w:szCs w:val="28"/>
              </w:rPr>
              <w:t>jeh</w:t>
            </w:r>
            <w:proofErr w:type="spellEnd"/>
            <w:r w:rsidRPr="002A0166">
              <w:rPr>
                <w:rFonts w:ascii="Garamond" w:hAnsi="Garamond"/>
                <w:i/>
                <w:sz w:val="28"/>
                <w:szCs w:val="28"/>
              </w:rPr>
              <w:t xml:space="preserve"> </w:t>
            </w:r>
            <w:r w:rsidR="00F81F8B">
              <w:rPr>
                <w:rFonts w:ascii="Garamond" w:hAnsi="Garamond"/>
                <w:i/>
                <w:sz w:val="28"/>
                <w:szCs w:val="28"/>
              </w:rPr>
              <w:t>y</w:t>
            </w:r>
            <w:r w:rsidRPr="002A0166">
              <w:rPr>
                <w:rFonts w:ascii="Garamond" w:hAnsi="Garamond"/>
                <w:i/>
                <w:sz w:val="28"/>
                <w:szCs w:val="28"/>
              </w:rPr>
              <w:t xml:space="preserve"> </w:t>
            </w:r>
            <w:proofErr w:type="spellStart"/>
            <w:r w:rsidRPr="002A0166">
              <w:rPr>
                <w:rFonts w:ascii="Garamond" w:hAnsi="Garamond"/>
                <w:i/>
                <w:sz w:val="28"/>
                <w:szCs w:val="28"/>
              </w:rPr>
              <w:t>Chrea</w:t>
            </w:r>
            <w:proofErr w:type="spellEnd"/>
            <w:r w:rsidRPr="002A0166">
              <w:rPr>
                <w:rFonts w:ascii="Garamond" w:hAnsi="Garamond"/>
                <w:i/>
                <w:sz w:val="28"/>
                <w:szCs w:val="28"/>
              </w:rPr>
              <w:t>,</w:t>
            </w:r>
            <w:r w:rsidRPr="002A0166">
              <w:rPr>
                <w:rFonts w:ascii="Garamond" w:hAnsi="Garamond"/>
                <w:sz w:val="28"/>
                <w:szCs w:val="28"/>
              </w:rPr>
              <w:t xml:space="preserve"> </w:t>
            </w:r>
            <w:proofErr w:type="spellStart"/>
            <w:r w:rsidRPr="002A0166">
              <w:rPr>
                <w:rFonts w:ascii="Garamond" w:hAnsi="Garamond"/>
                <w:sz w:val="28"/>
                <w:szCs w:val="28"/>
              </w:rPr>
              <w:t>te</w:t>
            </w:r>
            <w:proofErr w:type="spellEnd"/>
            <w:r w:rsidRPr="002A0166">
              <w:rPr>
                <w:rFonts w:ascii="Garamond" w:hAnsi="Garamond"/>
                <w:sz w:val="28"/>
                <w:szCs w:val="28"/>
              </w:rPr>
              <w:t xml:space="preserve"> </w:t>
            </w:r>
            <w:proofErr w:type="spellStart"/>
            <w:r w:rsidRPr="002A0166">
              <w:rPr>
                <w:rFonts w:ascii="Garamond" w:hAnsi="Garamond"/>
                <w:sz w:val="28"/>
                <w:szCs w:val="28"/>
              </w:rPr>
              <w:t>ayns</w:t>
            </w:r>
            <w:proofErr w:type="spellEnd"/>
            <w:r w:rsidRPr="002A0166">
              <w:rPr>
                <w:rFonts w:ascii="Garamond" w:hAnsi="Garamond"/>
                <w:sz w:val="28"/>
                <w:szCs w:val="28"/>
              </w:rPr>
              <w:t xml:space="preserve"> </w:t>
            </w:r>
            <w:proofErr w:type="spellStart"/>
            <w:r w:rsidRPr="002A0166">
              <w:rPr>
                <w:rFonts w:ascii="Garamond" w:hAnsi="Garamond"/>
                <w:sz w:val="28"/>
                <w:szCs w:val="28"/>
              </w:rPr>
              <w:t>firrinys</w:t>
            </w:r>
            <w:proofErr w:type="spellEnd"/>
            <w:r w:rsidRPr="002A0166">
              <w:rPr>
                <w:rFonts w:ascii="Garamond" w:hAnsi="Garamond"/>
                <w:sz w:val="28"/>
                <w:szCs w:val="28"/>
              </w:rPr>
              <w:t xml:space="preserve"> goal </w:t>
            </w:r>
            <w:proofErr w:type="spellStart"/>
            <w:r w:rsidRPr="002A0166">
              <w:rPr>
                <w:rFonts w:ascii="Garamond" w:hAnsi="Garamond"/>
                <w:sz w:val="28"/>
                <w:szCs w:val="28"/>
              </w:rPr>
              <w:t>rish</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vel</w:t>
            </w:r>
            <w:proofErr w:type="spellEnd"/>
            <w:r w:rsidRPr="002A0166">
              <w:rPr>
                <w:rFonts w:ascii="Garamond" w:hAnsi="Garamond"/>
                <w:sz w:val="28"/>
                <w:szCs w:val="28"/>
              </w:rPr>
              <w:t xml:space="preserve"> e </w:t>
            </w:r>
            <w:proofErr w:type="spellStart"/>
            <w:r w:rsidRPr="002A0166">
              <w:rPr>
                <w:rFonts w:ascii="Garamond" w:hAnsi="Garamond"/>
                <w:sz w:val="28"/>
                <w:szCs w:val="28"/>
              </w:rPr>
              <w:t>jercal</w:t>
            </w:r>
            <w:proofErr w:type="spellEnd"/>
            <w:r w:rsidRPr="002A0166">
              <w:rPr>
                <w:rFonts w:ascii="Garamond" w:hAnsi="Garamond"/>
                <w:sz w:val="28"/>
                <w:szCs w:val="28"/>
              </w:rPr>
              <w:t xml:space="preserve"> </w:t>
            </w:r>
            <w:proofErr w:type="spellStart"/>
            <w:r w:rsidRPr="002A0166">
              <w:rPr>
                <w:rFonts w:ascii="Garamond" w:hAnsi="Garamond"/>
                <w:sz w:val="28"/>
                <w:szCs w:val="28"/>
              </w:rPr>
              <w:t>rish</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ve</w:t>
            </w:r>
            <w:proofErr w:type="spellEnd"/>
            <w:r w:rsidRPr="002A0166">
              <w:rPr>
                <w:rFonts w:ascii="Garamond" w:hAnsi="Garamond"/>
                <w:sz w:val="28"/>
                <w:szCs w:val="28"/>
              </w:rPr>
              <w:t xml:space="preserve"> er </w:t>
            </w:r>
            <w:proofErr w:type="spellStart"/>
            <w:r w:rsidRPr="002A0166">
              <w:rPr>
                <w:rFonts w:ascii="Garamond" w:hAnsi="Garamond"/>
                <w:sz w:val="28"/>
                <w:szCs w:val="28"/>
              </w:rPr>
              <w:t>ny</w:t>
            </w:r>
            <w:proofErr w:type="spellEnd"/>
            <w:r w:rsidRPr="002A0166">
              <w:rPr>
                <w:rFonts w:ascii="Garamond" w:hAnsi="Garamond"/>
                <w:sz w:val="28"/>
                <w:szCs w:val="28"/>
              </w:rPr>
              <w:t xml:space="preserve"> </w:t>
            </w:r>
            <w:proofErr w:type="spellStart"/>
            <w:r w:rsidRPr="002A0166">
              <w:rPr>
                <w:rFonts w:ascii="Garamond" w:hAnsi="Garamond"/>
                <w:sz w:val="28"/>
                <w:szCs w:val="28"/>
              </w:rPr>
              <w:t>stroie</w:t>
            </w:r>
            <w:proofErr w:type="spellEnd"/>
            <w:r w:rsidRPr="002A0166">
              <w:rPr>
                <w:rFonts w:ascii="Garamond" w:hAnsi="Garamond"/>
                <w:sz w:val="28"/>
                <w:szCs w:val="28"/>
              </w:rPr>
              <w:t xml:space="preserve"> </w:t>
            </w:r>
            <w:proofErr w:type="spellStart"/>
            <w:r w:rsidRPr="002A0166">
              <w:rPr>
                <w:rFonts w:ascii="Garamond" w:hAnsi="Garamond"/>
                <w:i/>
                <w:sz w:val="28"/>
                <w:szCs w:val="28"/>
              </w:rPr>
              <w:t>Annym</w:t>
            </w:r>
            <w:proofErr w:type="spellEnd"/>
            <w:r w:rsidRPr="002A0166">
              <w:rPr>
                <w:rFonts w:ascii="Garamond" w:hAnsi="Garamond"/>
                <w:i/>
                <w:sz w:val="28"/>
                <w:szCs w:val="28"/>
              </w:rPr>
              <w:t xml:space="preserve"> as </w:t>
            </w:r>
            <w:proofErr w:type="spellStart"/>
            <w:r w:rsidRPr="002A0166">
              <w:rPr>
                <w:rFonts w:ascii="Garamond" w:hAnsi="Garamond"/>
                <w:i/>
                <w:sz w:val="28"/>
                <w:szCs w:val="28"/>
              </w:rPr>
              <w:t>Callin</w:t>
            </w:r>
            <w:proofErr w:type="spellEnd"/>
            <w:r w:rsidRPr="002A0166">
              <w:rPr>
                <w:rFonts w:ascii="Garamond" w:hAnsi="Garamond"/>
                <w:sz w:val="28"/>
                <w:szCs w:val="28"/>
              </w:rPr>
              <w:t xml:space="preserve">. </w:t>
            </w:r>
          </w:p>
        </w:tc>
        <w:tc>
          <w:tcPr>
            <w:tcW w:w="0" w:type="auto"/>
          </w:tcPr>
          <w:p w14:paraId="7E55FBEC"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 xml:space="preserve">That is a sad Misfortune. Men hope to go to Heaven, and yet take no care to fit themselves for it. But remember, that when a careless, or an ungodly Man </w:t>
            </w:r>
            <w:r w:rsidRPr="00472FF6">
              <w:rPr>
                <w:rFonts w:ascii="Garamond" w:hAnsi="Garamond" w:cs="Times New Roman"/>
                <w:sz w:val="28"/>
              </w:rPr>
              <w:t>repeats this part of his Creed</w:t>
            </w:r>
            <w:r w:rsidRPr="00472FF6">
              <w:rPr>
                <w:rFonts w:ascii="Garamond" w:hAnsi="Garamond" w:cs="Times New Roman"/>
                <w:i/>
                <w:sz w:val="28"/>
              </w:rPr>
              <w:t xml:space="preserve">, he doth in truth profess that he expects to be </w:t>
            </w:r>
            <w:proofErr w:type="spellStart"/>
            <w:r w:rsidRPr="00472FF6">
              <w:rPr>
                <w:rFonts w:ascii="Garamond" w:hAnsi="Garamond" w:cs="Times New Roman"/>
                <w:sz w:val="28"/>
              </w:rPr>
              <w:t>Damn’d</w:t>
            </w:r>
            <w:proofErr w:type="spellEnd"/>
            <w:r w:rsidRPr="00472FF6">
              <w:rPr>
                <w:rFonts w:ascii="Garamond" w:hAnsi="Garamond" w:cs="Times New Roman"/>
                <w:i/>
                <w:sz w:val="28"/>
              </w:rPr>
              <w:t>.</w:t>
            </w:r>
          </w:p>
        </w:tc>
        <w:tc>
          <w:tcPr>
            <w:tcW w:w="0" w:type="auto"/>
          </w:tcPr>
          <w:p w14:paraId="43AE7C9A"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50208CF5" w14:textId="77777777" w:rsidTr="00C82D1A">
        <w:tc>
          <w:tcPr>
            <w:tcW w:w="0" w:type="auto"/>
          </w:tcPr>
          <w:p w14:paraId="470B1904" w14:textId="77777777" w:rsidR="004D160F" w:rsidRPr="002A0166" w:rsidRDefault="004D160F" w:rsidP="00DB60C3">
            <w:pPr>
              <w:pStyle w:val="CM3"/>
              <w:widowControl/>
              <w:spacing w:line="240" w:lineRule="auto"/>
              <w:ind w:firstLine="227"/>
              <w:contextualSpacing/>
              <w:jc w:val="both"/>
              <w:rPr>
                <w:rFonts w:ascii="Garamond" w:hAnsi="Garamond"/>
                <w:sz w:val="28"/>
                <w:szCs w:val="28"/>
              </w:rPr>
            </w:pPr>
            <w:r w:rsidRPr="002A0166">
              <w:rPr>
                <w:rFonts w:ascii="Garamond" w:hAnsi="Garamond"/>
                <w:i/>
                <w:sz w:val="28"/>
                <w:szCs w:val="28"/>
              </w:rPr>
              <w:t>Q.</w:t>
            </w:r>
            <w:r w:rsidRPr="002A0166">
              <w:rPr>
                <w:rFonts w:ascii="Garamond" w:hAnsi="Garamond"/>
                <w:sz w:val="28"/>
                <w:szCs w:val="28"/>
              </w:rPr>
              <w:t xml:space="preserve"> </w:t>
            </w:r>
            <w:proofErr w:type="spellStart"/>
            <w:r w:rsidRPr="002A0166">
              <w:rPr>
                <w:rFonts w:ascii="Garamond" w:hAnsi="Garamond"/>
                <w:sz w:val="28"/>
                <w:szCs w:val="28"/>
              </w:rPr>
              <w:t>Cre</w:t>
            </w:r>
            <w:proofErr w:type="spellEnd"/>
            <w:r w:rsidRPr="002A0166">
              <w:rPr>
                <w:rFonts w:ascii="Garamond" w:hAnsi="Garamond"/>
                <w:sz w:val="28"/>
                <w:szCs w:val="28"/>
              </w:rPr>
              <w:t xml:space="preserve"> ta Goo Yee </w:t>
            </w:r>
            <w:proofErr w:type="spellStart"/>
            <w:r w:rsidRPr="002A0166">
              <w:rPr>
                <w:rFonts w:ascii="Garamond" w:hAnsi="Garamond"/>
                <w:sz w:val="28"/>
                <w:szCs w:val="28"/>
              </w:rPr>
              <w:t>ginsh</w:t>
            </w:r>
            <w:proofErr w:type="spellEnd"/>
            <w:r w:rsidRPr="002A0166">
              <w:rPr>
                <w:rFonts w:ascii="Garamond" w:hAnsi="Garamond"/>
                <w:sz w:val="28"/>
                <w:szCs w:val="28"/>
              </w:rPr>
              <w:t xml:space="preserve"> vees </w:t>
            </w:r>
            <w:proofErr w:type="spellStart"/>
            <w:r w:rsidRPr="002A0166">
              <w:rPr>
                <w:rFonts w:ascii="Garamond" w:hAnsi="Garamond"/>
                <w:sz w:val="28"/>
                <w:szCs w:val="28"/>
              </w:rPr>
              <w:t>stayd</w:t>
            </w:r>
            <w:proofErr w:type="spellEnd"/>
            <w:r w:rsidRPr="002A0166">
              <w:rPr>
                <w:rFonts w:ascii="Garamond" w:hAnsi="Garamond"/>
                <w:sz w:val="28"/>
                <w:szCs w:val="28"/>
              </w:rPr>
              <w:t xml:space="preserve"> y </w:t>
            </w:r>
            <w:proofErr w:type="spellStart"/>
            <w:r w:rsidRPr="002A0166">
              <w:rPr>
                <w:rFonts w:ascii="Garamond" w:hAnsi="Garamond"/>
                <w:sz w:val="28"/>
                <w:szCs w:val="28"/>
              </w:rPr>
              <w:t>leid</w:t>
            </w:r>
            <w:proofErr w:type="spellEnd"/>
            <w:r w:rsidRPr="002A0166">
              <w:rPr>
                <w:rFonts w:ascii="Garamond" w:hAnsi="Garamond"/>
                <w:sz w:val="28"/>
                <w:szCs w:val="28"/>
              </w:rPr>
              <w:t xml:space="preserve"> </w:t>
            </w:r>
            <w:proofErr w:type="spellStart"/>
            <w:r w:rsidRPr="002A0166">
              <w:rPr>
                <w:rFonts w:ascii="Garamond" w:hAnsi="Garamond"/>
                <w:sz w:val="28"/>
                <w:szCs w:val="28"/>
              </w:rPr>
              <w:t>oc</w:t>
            </w:r>
            <w:proofErr w:type="spellEnd"/>
            <w:r w:rsidRPr="002A0166">
              <w:rPr>
                <w:rFonts w:ascii="Garamond" w:hAnsi="Garamond"/>
                <w:sz w:val="28"/>
                <w:szCs w:val="28"/>
              </w:rPr>
              <w:t xml:space="preserve"> </w:t>
            </w:r>
            <w:proofErr w:type="spellStart"/>
            <w:r w:rsidRPr="002A0166">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2A0166">
              <w:rPr>
                <w:rFonts w:ascii="Garamond" w:hAnsi="Garamond"/>
                <w:sz w:val="28"/>
                <w:szCs w:val="28"/>
              </w:rPr>
              <w:t xml:space="preserve"> </w:t>
            </w:r>
          </w:p>
        </w:tc>
        <w:tc>
          <w:tcPr>
            <w:tcW w:w="0" w:type="auto"/>
          </w:tcPr>
          <w:p w14:paraId="0FCB99FA"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Pray, what do the Scriptures say will be the Condition of such</w:t>
            </w:r>
            <w:r w:rsidR="002C617D" w:rsidRPr="002C617D">
              <w:rPr>
                <w:rFonts w:ascii="Garamond" w:hAnsi="Garamond" w:cs="Times New Roman"/>
                <w:i/>
                <w:sz w:val="28"/>
              </w:rPr>
              <w:t> ?</w:t>
            </w:r>
          </w:p>
        </w:tc>
        <w:tc>
          <w:tcPr>
            <w:tcW w:w="0" w:type="auto"/>
          </w:tcPr>
          <w:p w14:paraId="10DED866"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04C19BE2" w14:textId="77777777" w:rsidTr="00C82D1A">
        <w:tc>
          <w:tcPr>
            <w:tcW w:w="0" w:type="auto"/>
          </w:tcPr>
          <w:p w14:paraId="0BCC6CEC" w14:textId="77777777" w:rsidR="004D160F" w:rsidRPr="002A0166" w:rsidRDefault="004D160F" w:rsidP="00DB60C3">
            <w:pPr>
              <w:pStyle w:val="CM3"/>
              <w:widowControl/>
              <w:spacing w:line="240" w:lineRule="auto"/>
              <w:ind w:firstLine="227"/>
              <w:contextualSpacing/>
              <w:jc w:val="both"/>
              <w:rPr>
                <w:rFonts w:ascii="Garamond" w:hAnsi="Garamond"/>
                <w:sz w:val="28"/>
                <w:szCs w:val="28"/>
              </w:rPr>
            </w:pPr>
            <w:r w:rsidRPr="002A0166">
              <w:rPr>
                <w:rFonts w:ascii="Garamond" w:hAnsi="Garamond"/>
                <w:i/>
                <w:sz w:val="28"/>
                <w:szCs w:val="28"/>
              </w:rPr>
              <w:lastRenderedPageBreak/>
              <w:t xml:space="preserve">A. </w:t>
            </w:r>
            <w:r w:rsidRPr="002A0166">
              <w:rPr>
                <w:rFonts w:ascii="Garamond" w:hAnsi="Garamond"/>
                <w:sz w:val="28"/>
                <w:szCs w:val="28"/>
              </w:rPr>
              <w:t xml:space="preserve">Dy bee ad </w:t>
            </w:r>
            <w:proofErr w:type="spellStart"/>
            <w:r w:rsidRPr="002A0166">
              <w:rPr>
                <w:rFonts w:ascii="Garamond" w:hAnsi="Garamond"/>
                <w:i/>
                <w:sz w:val="28"/>
                <w:szCs w:val="28"/>
              </w:rPr>
              <w:t>tilgit</w:t>
            </w:r>
            <w:proofErr w:type="spellEnd"/>
            <w:r w:rsidRPr="002A0166">
              <w:rPr>
                <w:rFonts w:ascii="Garamond" w:hAnsi="Garamond"/>
                <w:i/>
                <w:sz w:val="28"/>
                <w:szCs w:val="28"/>
              </w:rPr>
              <w:t xml:space="preserve"> </w:t>
            </w:r>
            <w:proofErr w:type="spellStart"/>
            <w:r w:rsidRPr="002A0166">
              <w:rPr>
                <w:rFonts w:ascii="Garamond" w:hAnsi="Garamond"/>
                <w:i/>
                <w:sz w:val="28"/>
                <w:szCs w:val="28"/>
              </w:rPr>
              <w:t>shees</w:t>
            </w:r>
            <w:proofErr w:type="spellEnd"/>
            <w:r w:rsidRPr="002A0166">
              <w:rPr>
                <w:rFonts w:ascii="Garamond" w:hAnsi="Garamond"/>
                <w:i/>
                <w:sz w:val="28"/>
                <w:szCs w:val="28"/>
              </w:rPr>
              <w:t xml:space="preserve"> </w:t>
            </w:r>
            <w:proofErr w:type="spellStart"/>
            <w:r w:rsidRPr="002A0166">
              <w:rPr>
                <w:rFonts w:ascii="Garamond" w:hAnsi="Garamond"/>
                <w:i/>
                <w:sz w:val="28"/>
                <w:szCs w:val="28"/>
              </w:rPr>
              <w:t>ayns</w:t>
            </w:r>
            <w:proofErr w:type="spellEnd"/>
            <w:r w:rsidRPr="002A0166">
              <w:rPr>
                <w:rFonts w:ascii="Garamond" w:hAnsi="Garamond"/>
                <w:i/>
                <w:sz w:val="28"/>
                <w:szCs w:val="28"/>
              </w:rPr>
              <w:t xml:space="preserve"> </w:t>
            </w:r>
            <w:proofErr w:type="spellStart"/>
            <w:r w:rsidRPr="002A0166">
              <w:rPr>
                <w:rFonts w:ascii="Garamond" w:hAnsi="Garamond"/>
                <w:i/>
                <w:sz w:val="28"/>
                <w:szCs w:val="28"/>
              </w:rPr>
              <w:t>Aile</w:t>
            </w:r>
            <w:proofErr w:type="spellEnd"/>
            <w:r w:rsidRPr="002A0166">
              <w:rPr>
                <w:rFonts w:ascii="Garamond" w:hAnsi="Garamond"/>
                <w:i/>
                <w:sz w:val="28"/>
                <w:szCs w:val="28"/>
              </w:rPr>
              <w:t xml:space="preserve"> </w:t>
            </w:r>
            <w:proofErr w:type="spellStart"/>
            <w:r w:rsidRPr="002A0166">
              <w:rPr>
                <w:rFonts w:ascii="Garamond" w:hAnsi="Garamond"/>
                <w:i/>
                <w:sz w:val="28"/>
                <w:szCs w:val="28"/>
              </w:rPr>
              <w:t>Ivrin</w:t>
            </w:r>
            <w:proofErr w:type="spellEnd"/>
            <w:r w:rsidRPr="002A0166">
              <w:rPr>
                <w:rFonts w:ascii="Garamond" w:hAnsi="Garamond"/>
                <w:sz w:val="28"/>
                <w:szCs w:val="28"/>
              </w:rPr>
              <w:t xml:space="preserve"> </w:t>
            </w:r>
            <w:proofErr w:type="spellStart"/>
            <w:r w:rsidRPr="002A0166">
              <w:rPr>
                <w:rFonts w:ascii="Garamond" w:hAnsi="Garamond"/>
                <w:sz w:val="28"/>
                <w:szCs w:val="28"/>
              </w:rPr>
              <w:t>fegooish</w:t>
            </w:r>
            <w:proofErr w:type="spellEnd"/>
            <w:r w:rsidRPr="002A0166">
              <w:rPr>
                <w:rFonts w:ascii="Garamond" w:hAnsi="Garamond"/>
                <w:sz w:val="28"/>
                <w:szCs w:val="28"/>
              </w:rPr>
              <w:t xml:space="preserve"> </w:t>
            </w:r>
            <w:proofErr w:type="spellStart"/>
            <w:r w:rsidRPr="002A0166">
              <w:rPr>
                <w:rFonts w:ascii="Garamond" w:hAnsi="Garamond"/>
                <w:sz w:val="28"/>
                <w:szCs w:val="28"/>
              </w:rPr>
              <w:t>treshteil</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akin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bragh</w:t>
            </w:r>
            <w:proofErr w:type="spellEnd"/>
            <w:r w:rsidRPr="002A0166">
              <w:rPr>
                <w:rFonts w:ascii="Garamond" w:hAnsi="Garamond"/>
                <w:sz w:val="28"/>
                <w:szCs w:val="28"/>
              </w:rPr>
              <w:t xml:space="preserve"> </w:t>
            </w:r>
            <w:proofErr w:type="spellStart"/>
            <w:r w:rsidRPr="002A0166">
              <w:rPr>
                <w:rFonts w:ascii="Garamond" w:hAnsi="Garamond"/>
                <w:i/>
                <w:sz w:val="28"/>
                <w:szCs w:val="28"/>
              </w:rPr>
              <w:t>jerrey</w:t>
            </w:r>
            <w:proofErr w:type="spellEnd"/>
            <w:r w:rsidRPr="002A0166">
              <w:rPr>
                <w:rFonts w:ascii="Garamond" w:hAnsi="Garamond"/>
                <w:i/>
                <w:sz w:val="28"/>
                <w:szCs w:val="28"/>
              </w:rPr>
              <w:t xml:space="preserve"> er </w:t>
            </w:r>
            <w:proofErr w:type="spellStart"/>
            <w:r w:rsidRPr="002A0166">
              <w:rPr>
                <w:rFonts w:ascii="Garamond" w:hAnsi="Garamond"/>
                <w:i/>
                <w:sz w:val="28"/>
                <w:szCs w:val="28"/>
              </w:rPr>
              <w:t>nyn</w:t>
            </w:r>
            <w:proofErr w:type="spellEnd"/>
            <w:r w:rsidRPr="002A0166">
              <w:rPr>
                <w:rFonts w:ascii="Garamond" w:hAnsi="Garamond"/>
                <w:i/>
                <w:sz w:val="28"/>
                <w:szCs w:val="28"/>
              </w:rPr>
              <w:t xml:space="preserve"> </w:t>
            </w:r>
            <w:proofErr w:type="spellStart"/>
            <w:r w:rsidRPr="002A0166">
              <w:rPr>
                <w:rFonts w:ascii="Garamond" w:hAnsi="Garamond"/>
                <w:i/>
                <w:sz w:val="28"/>
                <w:szCs w:val="28"/>
              </w:rPr>
              <w:t>drimshey</w:t>
            </w:r>
            <w:proofErr w:type="spellEnd"/>
            <w:r w:rsidRPr="002A0166">
              <w:rPr>
                <w:rFonts w:ascii="Garamond" w:hAnsi="Garamond"/>
                <w:sz w:val="28"/>
                <w:szCs w:val="28"/>
              </w:rPr>
              <w:t xml:space="preserve">, gyn </w:t>
            </w:r>
            <w:proofErr w:type="spellStart"/>
            <w:r w:rsidR="00BC5F55">
              <w:rPr>
                <w:rFonts w:ascii="Garamond" w:hAnsi="Garamond"/>
                <w:sz w:val="28"/>
                <w:szCs w:val="28"/>
              </w:rPr>
              <w:t>dooney</w:t>
            </w:r>
            <w:proofErr w:type="spellEnd"/>
            <w:r w:rsidR="00BC5F55">
              <w:rPr>
                <w:rStyle w:val="FootnoteReference"/>
                <w:rFonts w:ascii="Garamond" w:hAnsi="Garamond"/>
                <w:sz w:val="28"/>
                <w:szCs w:val="28"/>
              </w:rPr>
              <w:footnoteReference w:id="34"/>
            </w:r>
            <w:r w:rsidR="00BC5F55">
              <w:rPr>
                <w:rFonts w:ascii="Garamond" w:hAnsi="Garamond"/>
                <w:sz w:val="28"/>
                <w:szCs w:val="28"/>
              </w:rPr>
              <w:t>-</w:t>
            </w:r>
            <w:proofErr w:type="spellStart"/>
            <w:r w:rsidRPr="002A0166">
              <w:rPr>
                <w:rFonts w:ascii="Garamond" w:hAnsi="Garamond"/>
                <w:sz w:val="28"/>
                <w:szCs w:val="28"/>
              </w:rPr>
              <w:t>mooinjer</w:t>
            </w:r>
            <w:proofErr w:type="spellEnd"/>
            <w:r w:rsidRPr="002A0166">
              <w:rPr>
                <w:rFonts w:ascii="Garamond" w:hAnsi="Garamond"/>
                <w:sz w:val="28"/>
                <w:szCs w:val="28"/>
              </w:rPr>
              <w:t xml:space="preserve"> </w:t>
            </w:r>
            <w:proofErr w:type="spellStart"/>
            <w:r w:rsidRPr="002A0166">
              <w:rPr>
                <w:rFonts w:ascii="Garamond" w:hAnsi="Garamond"/>
                <w:sz w:val="28"/>
                <w:szCs w:val="28"/>
              </w:rPr>
              <w:t>dy</w:t>
            </w:r>
            <w:proofErr w:type="spellEnd"/>
            <w:r w:rsidRPr="002A0166">
              <w:rPr>
                <w:rFonts w:ascii="Garamond" w:hAnsi="Garamond"/>
                <w:sz w:val="28"/>
                <w:szCs w:val="28"/>
              </w:rPr>
              <w:t xml:space="preserve"> </w:t>
            </w:r>
            <w:proofErr w:type="spellStart"/>
            <w:r w:rsidRPr="002A0166">
              <w:rPr>
                <w:rFonts w:ascii="Garamond" w:hAnsi="Garamond"/>
                <w:sz w:val="28"/>
                <w:szCs w:val="28"/>
              </w:rPr>
              <w:t>chooney</w:t>
            </w:r>
            <w:proofErr w:type="spellEnd"/>
            <w:r w:rsidRPr="002A0166">
              <w:rPr>
                <w:rFonts w:ascii="Garamond" w:hAnsi="Garamond"/>
                <w:sz w:val="28"/>
                <w:szCs w:val="28"/>
              </w:rPr>
              <w:t xml:space="preserve"> lieu, gyn </w:t>
            </w:r>
            <w:proofErr w:type="spellStart"/>
            <w:r w:rsidRPr="002A0166">
              <w:rPr>
                <w:rFonts w:ascii="Garamond" w:hAnsi="Garamond"/>
                <w:sz w:val="28"/>
                <w:szCs w:val="28"/>
              </w:rPr>
              <w:t>annane</w:t>
            </w:r>
            <w:proofErr w:type="spellEnd"/>
            <w:r w:rsidRPr="002A0166">
              <w:rPr>
                <w:rFonts w:ascii="Garamond" w:hAnsi="Garamond"/>
                <w:sz w:val="28"/>
                <w:szCs w:val="28"/>
              </w:rPr>
              <w:t xml:space="preserve"> </w:t>
            </w:r>
            <w:proofErr w:type="spellStart"/>
            <w:r w:rsidRPr="002A0166">
              <w:rPr>
                <w:rFonts w:ascii="Garamond" w:hAnsi="Garamond"/>
                <w:sz w:val="28"/>
                <w:szCs w:val="28"/>
              </w:rPr>
              <w:t>erbee</w:t>
            </w:r>
            <w:proofErr w:type="spellEnd"/>
            <w:r w:rsidRPr="002A0166">
              <w:rPr>
                <w:rFonts w:ascii="Garamond" w:hAnsi="Garamond"/>
                <w:sz w:val="28"/>
                <w:szCs w:val="28"/>
              </w:rPr>
              <w:t xml:space="preserve"> </w:t>
            </w:r>
            <w:proofErr w:type="spellStart"/>
            <w:r w:rsidRPr="002A0166">
              <w:rPr>
                <w:rFonts w:ascii="Garamond" w:hAnsi="Garamond"/>
                <w:sz w:val="28"/>
                <w:szCs w:val="28"/>
              </w:rPr>
              <w:t>dyn</w:t>
            </w:r>
            <w:proofErr w:type="spellEnd"/>
            <w:r w:rsidRPr="002A0166">
              <w:rPr>
                <w:rFonts w:ascii="Garamond" w:hAnsi="Garamond"/>
                <w:sz w:val="28"/>
                <w:szCs w:val="28"/>
              </w:rPr>
              <w:t xml:space="preserve"> </w:t>
            </w:r>
            <w:proofErr w:type="spellStart"/>
            <w:r w:rsidRPr="002A0166">
              <w:rPr>
                <w:rFonts w:ascii="Garamond" w:hAnsi="Garamond"/>
                <w:sz w:val="28"/>
                <w:szCs w:val="28"/>
              </w:rPr>
              <w:t>ngerjagh</w:t>
            </w:r>
            <w:proofErr w:type="spellEnd"/>
            <w:r w:rsidRPr="002A0166">
              <w:rPr>
                <w:rFonts w:ascii="Garamond" w:hAnsi="Garamond"/>
                <w:sz w:val="28"/>
                <w:szCs w:val="28"/>
              </w:rPr>
              <w:t xml:space="preserve"> ad. </w:t>
            </w:r>
          </w:p>
        </w:tc>
        <w:tc>
          <w:tcPr>
            <w:tcW w:w="0" w:type="auto"/>
          </w:tcPr>
          <w:p w14:paraId="3C7B4C03"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A. </w:t>
            </w:r>
            <w:r w:rsidRPr="00472FF6">
              <w:rPr>
                <w:rFonts w:ascii="Garamond" w:hAnsi="Garamond" w:cs="Times New Roman"/>
                <w:i/>
                <w:sz w:val="28"/>
              </w:rPr>
              <w:t xml:space="preserve">That </w:t>
            </w:r>
            <w:r w:rsidRPr="00BC5F55">
              <w:rPr>
                <w:rFonts w:ascii="Garamond" w:hAnsi="Garamond" w:cs="Times New Roman"/>
                <w:sz w:val="28"/>
              </w:rPr>
              <w:t>they</w:t>
            </w:r>
            <w:r w:rsidRPr="00472FF6">
              <w:rPr>
                <w:rFonts w:ascii="Garamond" w:hAnsi="Garamond" w:cs="Times New Roman"/>
                <w:i/>
                <w:sz w:val="28"/>
              </w:rPr>
              <w:t xml:space="preserve"> </w:t>
            </w:r>
            <w:r w:rsidRPr="00472FF6">
              <w:rPr>
                <w:rFonts w:ascii="Garamond" w:hAnsi="Garamond" w:cs="Times New Roman"/>
                <w:sz w:val="28"/>
              </w:rPr>
              <w:t>shall be cast into Hell-Fire</w:t>
            </w:r>
            <w:r w:rsidRPr="00472FF6">
              <w:rPr>
                <w:rFonts w:ascii="Garamond" w:hAnsi="Garamond" w:cs="Times New Roman"/>
                <w:i/>
                <w:sz w:val="28"/>
              </w:rPr>
              <w:t xml:space="preserve">, without Hopes of ever seeing </w:t>
            </w:r>
            <w:r w:rsidRPr="00472FF6">
              <w:rPr>
                <w:rFonts w:ascii="Garamond" w:hAnsi="Garamond" w:cs="Times New Roman"/>
                <w:sz w:val="28"/>
              </w:rPr>
              <w:t>an End of their Miseries</w:t>
            </w:r>
            <w:r w:rsidR="002C617D" w:rsidRPr="002C617D">
              <w:rPr>
                <w:rFonts w:ascii="Garamond" w:hAnsi="Garamond" w:cs="Times New Roman"/>
                <w:sz w:val="28"/>
              </w:rPr>
              <w:t> ;</w:t>
            </w:r>
            <w:r w:rsidRPr="00472FF6">
              <w:rPr>
                <w:rFonts w:ascii="Garamond" w:hAnsi="Garamond" w:cs="Times New Roman"/>
                <w:i/>
                <w:sz w:val="28"/>
              </w:rPr>
              <w:t xml:space="preserve"> without Friend to help them, without any to comfort them.</w:t>
            </w:r>
          </w:p>
        </w:tc>
        <w:tc>
          <w:tcPr>
            <w:tcW w:w="0" w:type="auto"/>
          </w:tcPr>
          <w:p w14:paraId="611FE45B" w14:textId="77777777" w:rsidR="00F81F8B" w:rsidRDefault="00F81F8B" w:rsidP="00C82D1A">
            <w:pPr>
              <w:pStyle w:val="ListParagraph"/>
              <w:ind w:left="0"/>
              <w:rPr>
                <w:rFonts w:ascii="Garamond" w:hAnsi="Garamond" w:cs="Times New Roman"/>
                <w:sz w:val="20"/>
                <w:szCs w:val="20"/>
              </w:rPr>
            </w:pPr>
          </w:p>
          <w:p w14:paraId="1F886C06" w14:textId="77777777" w:rsidR="004D160F" w:rsidRDefault="00BC5F55" w:rsidP="00C82D1A">
            <w:pPr>
              <w:pStyle w:val="ListParagraph"/>
              <w:ind w:left="0"/>
              <w:rPr>
                <w:rFonts w:ascii="Garamond" w:hAnsi="Garamond" w:cs="Times New Roman"/>
                <w:sz w:val="20"/>
                <w:szCs w:val="20"/>
              </w:rPr>
            </w:pPr>
            <w:r>
              <w:rPr>
                <w:rFonts w:ascii="Garamond" w:hAnsi="Garamond" w:cs="Times New Roman"/>
                <w:sz w:val="20"/>
                <w:szCs w:val="20"/>
              </w:rPr>
              <w:t>Matt. 13. 42.</w:t>
            </w:r>
          </w:p>
          <w:p w14:paraId="4FA4EA69" w14:textId="77777777" w:rsidR="00BC5F55" w:rsidRPr="008A3D8D" w:rsidRDefault="00BC5F55" w:rsidP="00C82D1A">
            <w:pPr>
              <w:pStyle w:val="ListParagraph"/>
              <w:ind w:left="0"/>
              <w:rPr>
                <w:rFonts w:ascii="Garamond" w:hAnsi="Garamond" w:cs="Times New Roman"/>
                <w:sz w:val="20"/>
                <w:szCs w:val="20"/>
              </w:rPr>
            </w:pPr>
            <w:r>
              <w:rPr>
                <w:rFonts w:ascii="Garamond" w:hAnsi="Garamond" w:cs="Times New Roman"/>
                <w:sz w:val="20"/>
                <w:szCs w:val="20"/>
              </w:rPr>
              <w:t>Rev. 4. 11.</w:t>
            </w:r>
          </w:p>
        </w:tc>
      </w:tr>
      <w:tr w:rsidR="004D160F" w:rsidRPr="00472FF6" w14:paraId="5CB3869E" w14:textId="77777777" w:rsidTr="00C82D1A">
        <w:tc>
          <w:tcPr>
            <w:tcW w:w="0" w:type="auto"/>
          </w:tcPr>
          <w:p w14:paraId="1285E97F" w14:textId="77777777" w:rsidR="004D160F" w:rsidRPr="002A0166" w:rsidRDefault="004D160F" w:rsidP="00DB60C3">
            <w:pPr>
              <w:pStyle w:val="CM3"/>
              <w:widowControl/>
              <w:spacing w:line="240" w:lineRule="auto"/>
              <w:ind w:firstLine="227"/>
              <w:contextualSpacing/>
              <w:jc w:val="both"/>
              <w:rPr>
                <w:rFonts w:ascii="Garamond" w:hAnsi="Garamond"/>
                <w:sz w:val="28"/>
                <w:szCs w:val="28"/>
              </w:rPr>
            </w:pPr>
            <w:r w:rsidRPr="002A0166">
              <w:rPr>
                <w:rFonts w:ascii="Garamond" w:hAnsi="Garamond"/>
                <w:i/>
                <w:sz w:val="28"/>
                <w:szCs w:val="28"/>
              </w:rPr>
              <w:t>Q.</w:t>
            </w:r>
            <w:r w:rsidRPr="002A0166">
              <w:rPr>
                <w:rFonts w:ascii="Garamond" w:hAnsi="Garamond"/>
                <w:sz w:val="28"/>
                <w:szCs w:val="28"/>
              </w:rPr>
              <w:t xml:space="preserve"> As </w:t>
            </w:r>
            <w:proofErr w:type="spellStart"/>
            <w:r w:rsidRPr="002A0166">
              <w:rPr>
                <w:rFonts w:ascii="Garamond" w:hAnsi="Garamond"/>
                <w:sz w:val="28"/>
                <w:szCs w:val="28"/>
              </w:rPr>
              <w:t>cre</w:t>
            </w:r>
            <w:proofErr w:type="spellEnd"/>
            <w:r w:rsidRPr="002A0166">
              <w:rPr>
                <w:rFonts w:ascii="Garamond" w:hAnsi="Garamond"/>
                <w:sz w:val="28"/>
                <w:szCs w:val="28"/>
              </w:rPr>
              <w:t xml:space="preserve"> vees y </w:t>
            </w:r>
            <w:proofErr w:type="spellStart"/>
            <w:r w:rsidRPr="002A0166">
              <w:rPr>
                <w:rFonts w:ascii="Garamond" w:hAnsi="Garamond"/>
                <w:sz w:val="28"/>
                <w:szCs w:val="28"/>
              </w:rPr>
              <w:t>stayd</w:t>
            </w:r>
            <w:proofErr w:type="spellEnd"/>
            <w:r w:rsidRPr="002A0166">
              <w:rPr>
                <w:rFonts w:ascii="Garamond" w:hAnsi="Garamond"/>
                <w:sz w:val="28"/>
                <w:szCs w:val="28"/>
              </w:rPr>
              <w:t xml:space="preserve"> </w:t>
            </w:r>
            <w:proofErr w:type="spellStart"/>
            <w:r w:rsidR="00BC5F55">
              <w:rPr>
                <w:rFonts w:ascii="Garamond" w:hAnsi="Garamond"/>
                <w:sz w:val="28"/>
                <w:szCs w:val="28"/>
              </w:rPr>
              <w:t>o</w:t>
            </w:r>
            <w:r w:rsidR="00F81F8B" w:rsidRPr="00F81F8B">
              <w:rPr>
                <w:rFonts w:ascii="Garamond" w:hAnsi="Garamond"/>
                <w:i/>
                <w:sz w:val="28"/>
                <w:szCs w:val="28"/>
              </w:rPr>
              <w:t>c</w:t>
            </w:r>
            <w:r w:rsidR="00BC5F55">
              <w:rPr>
                <w:rFonts w:ascii="Garamond" w:hAnsi="Garamond"/>
                <w:sz w:val="28"/>
                <w:szCs w:val="28"/>
              </w:rPr>
              <w:t>syn</w:t>
            </w:r>
            <w:proofErr w:type="spellEnd"/>
            <w:r w:rsidRPr="002A0166">
              <w:rPr>
                <w:rFonts w:ascii="Garamond" w:hAnsi="Garamond"/>
                <w:sz w:val="28"/>
                <w:szCs w:val="28"/>
              </w:rPr>
              <w:t xml:space="preserve"> ta </w:t>
            </w:r>
            <w:proofErr w:type="spellStart"/>
            <w:r w:rsidRPr="002A0166">
              <w:rPr>
                <w:rFonts w:ascii="Garamond" w:hAnsi="Garamond"/>
                <w:sz w:val="28"/>
                <w:szCs w:val="28"/>
              </w:rPr>
              <w:t>gol</w:t>
            </w:r>
            <w:proofErr w:type="spellEnd"/>
            <w:r w:rsidRPr="002A0166">
              <w:rPr>
                <w:rFonts w:ascii="Garamond" w:hAnsi="Garamond"/>
                <w:sz w:val="28"/>
                <w:szCs w:val="28"/>
              </w:rPr>
              <w:t xml:space="preserve"> </w:t>
            </w:r>
            <w:proofErr w:type="spellStart"/>
            <w:r w:rsidRPr="002A0166">
              <w:rPr>
                <w:rFonts w:ascii="Garamond" w:hAnsi="Garamond"/>
                <w:sz w:val="28"/>
                <w:szCs w:val="28"/>
              </w:rPr>
              <w:t>gys</w:t>
            </w:r>
            <w:proofErr w:type="spellEnd"/>
            <w:r w:rsidRPr="002A0166">
              <w:rPr>
                <w:rFonts w:ascii="Garamond" w:hAnsi="Garamond"/>
                <w:sz w:val="28"/>
                <w:szCs w:val="28"/>
              </w:rPr>
              <w:t xml:space="preserve"> </w:t>
            </w:r>
            <w:proofErr w:type="spellStart"/>
            <w:r w:rsidRPr="002A0166">
              <w:rPr>
                <w:rFonts w:ascii="Garamond" w:hAnsi="Garamond"/>
                <w:sz w:val="28"/>
                <w:szCs w:val="28"/>
              </w:rPr>
              <w:t>Niau</w:t>
            </w:r>
            <w:proofErr w:type="spellEnd"/>
            <w:r w:rsidR="002C617D" w:rsidRPr="002C617D">
              <w:rPr>
                <w:rFonts w:ascii="Garamond" w:hAnsi="Garamond"/>
                <w:i/>
                <w:sz w:val="28"/>
                <w:szCs w:val="28"/>
              </w:rPr>
              <w:t> </w:t>
            </w:r>
            <w:r w:rsidR="00C57BF1" w:rsidRPr="00C57BF1">
              <w:rPr>
                <w:rFonts w:ascii="Garamond" w:hAnsi="Garamond"/>
                <w:sz w:val="28"/>
                <w:szCs w:val="28"/>
              </w:rPr>
              <w:t>?</w:t>
            </w:r>
            <w:r w:rsidRPr="002A0166">
              <w:rPr>
                <w:rFonts w:ascii="Garamond" w:hAnsi="Garamond"/>
                <w:sz w:val="28"/>
                <w:szCs w:val="28"/>
              </w:rPr>
              <w:t xml:space="preserve"> </w:t>
            </w:r>
          </w:p>
        </w:tc>
        <w:tc>
          <w:tcPr>
            <w:tcW w:w="0" w:type="auto"/>
          </w:tcPr>
          <w:p w14:paraId="365B700C"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 xml:space="preserve">Q. </w:t>
            </w:r>
            <w:r w:rsidRPr="00472FF6">
              <w:rPr>
                <w:rFonts w:ascii="Garamond" w:hAnsi="Garamond" w:cs="Times New Roman"/>
                <w:i/>
                <w:sz w:val="28"/>
              </w:rPr>
              <w:t>And what will be the Condition of those that go to Heaven</w:t>
            </w:r>
            <w:r w:rsidR="002C617D" w:rsidRPr="002C617D">
              <w:rPr>
                <w:rFonts w:ascii="Garamond" w:hAnsi="Garamond" w:cs="Times New Roman"/>
                <w:i/>
                <w:sz w:val="28"/>
              </w:rPr>
              <w:t> ?</w:t>
            </w:r>
          </w:p>
        </w:tc>
        <w:tc>
          <w:tcPr>
            <w:tcW w:w="0" w:type="auto"/>
          </w:tcPr>
          <w:p w14:paraId="6CE65E10" w14:textId="77777777" w:rsidR="004D160F" w:rsidRPr="008A3D8D" w:rsidRDefault="004D160F" w:rsidP="00C82D1A">
            <w:pPr>
              <w:pStyle w:val="ListParagraph"/>
              <w:ind w:left="0"/>
              <w:rPr>
                <w:rFonts w:ascii="Garamond" w:hAnsi="Garamond" w:cs="Times New Roman"/>
                <w:sz w:val="20"/>
                <w:szCs w:val="20"/>
              </w:rPr>
            </w:pPr>
          </w:p>
        </w:tc>
      </w:tr>
      <w:tr w:rsidR="004D160F" w:rsidRPr="00472FF6" w14:paraId="22A9C0AB" w14:textId="77777777" w:rsidTr="00C82D1A">
        <w:tc>
          <w:tcPr>
            <w:tcW w:w="0" w:type="auto"/>
          </w:tcPr>
          <w:p w14:paraId="6E405082" w14:textId="77777777" w:rsidR="004D160F" w:rsidRPr="002A0166" w:rsidRDefault="004D160F" w:rsidP="00DB60C3">
            <w:pPr>
              <w:pStyle w:val="CM3"/>
              <w:widowControl/>
              <w:spacing w:line="240" w:lineRule="auto"/>
              <w:ind w:firstLine="227"/>
              <w:contextualSpacing/>
              <w:jc w:val="both"/>
              <w:rPr>
                <w:rFonts w:ascii="Garamond" w:hAnsi="Garamond"/>
                <w:sz w:val="28"/>
                <w:szCs w:val="28"/>
              </w:rPr>
            </w:pPr>
            <w:r w:rsidRPr="002A0166">
              <w:rPr>
                <w:rFonts w:ascii="Garamond" w:hAnsi="Garamond"/>
                <w:i/>
                <w:sz w:val="28"/>
                <w:szCs w:val="28"/>
              </w:rPr>
              <w:t xml:space="preserve">A. Cha bee </w:t>
            </w:r>
            <w:proofErr w:type="spellStart"/>
            <w:r w:rsidRPr="002A0166">
              <w:rPr>
                <w:rFonts w:ascii="Garamond" w:hAnsi="Garamond"/>
                <w:i/>
                <w:sz w:val="28"/>
                <w:szCs w:val="28"/>
              </w:rPr>
              <w:t>ny</w:t>
            </w:r>
            <w:proofErr w:type="spellEnd"/>
            <w:r w:rsidRPr="002A0166">
              <w:rPr>
                <w:rFonts w:ascii="Garamond" w:hAnsi="Garamond"/>
                <w:i/>
                <w:sz w:val="28"/>
                <w:szCs w:val="28"/>
              </w:rPr>
              <w:t xml:space="preserve"> </w:t>
            </w:r>
            <w:proofErr w:type="spellStart"/>
            <w:r w:rsidRPr="002A0166">
              <w:rPr>
                <w:rFonts w:ascii="Garamond" w:hAnsi="Garamond"/>
                <w:i/>
                <w:sz w:val="28"/>
                <w:szCs w:val="28"/>
              </w:rPr>
              <w:t>smoo</w:t>
            </w:r>
            <w:proofErr w:type="spellEnd"/>
            <w:r w:rsidRPr="002A0166">
              <w:rPr>
                <w:rFonts w:ascii="Garamond" w:hAnsi="Garamond"/>
                <w:i/>
                <w:sz w:val="28"/>
                <w:szCs w:val="28"/>
              </w:rPr>
              <w:t xml:space="preserve"> </w:t>
            </w:r>
            <w:proofErr w:type="spellStart"/>
            <w:r w:rsidRPr="002A0166">
              <w:rPr>
                <w:rFonts w:ascii="Garamond" w:hAnsi="Garamond"/>
                <w:i/>
                <w:sz w:val="28"/>
                <w:szCs w:val="28"/>
              </w:rPr>
              <w:t>dy</w:t>
            </w:r>
            <w:proofErr w:type="spellEnd"/>
            <w:r w:rsidRPr="002A0166">
              <w:rPr>
                <w:rFonts w:ascii="Garamond" w:hAnsi="Garamond"/>
                <w:i/>
                <w:sz w:val="28"/>
                <w:szCs w:val="28"/>
              </w:rPr>
              <w:t xml:space="preserve"> </w:t>
            </w:r>
            <w:proofErr w:type="spellStart"/>
            <w:r w:rsidRPr="002A0166">
              <w:rPr>
                <w:rFonts w:ascii="Garamond" w:hAnsi="Garamond"/>
                <w:i/>
                <w:sz w:val="28"/>
                <w:szCs w:val="28"/>
              </w:rPr>
              <w:t>hrimshey</w:t>
            </w:r>
            <w:proofErr w:type="spellEnd"/>
            <w:r w:rsidRPr="002A0166">
              <w:rPr>
                <w:rFonts w:ascii="Garamond" w:hAnsi="Garamond"/>
                <w:i/>
                <w:sz w:val="28"/>
                <w:szCs w:val="28"/>
              </w:rPr>
              <w:t xml:space="preserve"> </w:t>
            </w:r>
            <w:proofErr w:type="spellStart"/>
            <w:r w:rsidRPr="002A0166">
              <w:rPr>
                <w:rFonts w:ascii="Garamond" w:hAnsi="Garamond"/>
                <w:i/>
                <w:sz w:val="28"/>
                <w:szCs w:val="28"/>
              </w:rPr>
              <w:t>oc</w:t>
            </w:r>
            <w:proofErr w:type="spellEnd"/>
            <w:r w:rsidRPr="002A0166">
              <w:rPr>
                <w:rFonts w:ascii="Garamond" w:hAnsi="Garamond"/>
                <w:sz w:val="28"/>
                <w:szCs w:val="28"/>
              </w:rPr>
              <w:t xml:space="preserve">, cha bee </w:t>
            </w:r>
            <w:proofErr w:type="spellStart"/>
            <w:r w:rsidRPr="002A0166">
              <w:rPr>
                <w:rFonts w:ascii="Garamond" w:hAnsi="Garamond"/>
                <w:sz w:val="28"/>
                <w:szCs w:val="28"/>
              </w:rPr>
              <w:t>miolaghyn</w:t>
            </w:r>
            <w:proofErr w:type="spellEnd"/>
            <w:r w:rsidRPr="002A0166">
              <w:rPr>
                <w:rFonts w:ascii="Garamond" w:hAnsi="Garamond"/>
                <w:sz w:val="28"/>
                <w:szCs w:val="28"/>
              </w:rPr>
              <w:t xml:space="preserve">, cha bee </w:t>
            </w:r>
            <w:proofErr w:type="spellStart"/>
            <w:r w:rsidRPr="002A0166">
              <w:rPr>
                <w:rFonts w:ascii="Garamond" w:hAnsi="Garamond"/>
                <w:sz w:val="28"/>
                <w:szCs w:val="28"/>
              </w:rPr>
              <w:t>gaue</w:t>
            </w:r>
            <w:proofErr w:type="spellEnd"/>
            <w:r w:rsidRPr="002A0166">
              <w:rPr>
                <w:rFonts w:ascii="Garamond" w:hAnsi="Garamond"/>
                <w:sz w:val="28"/>
                <w:szCs w:val="28"/>
              </w:rPr>
              <w:t xml:space="preserve"> </w:t>
            </w:r>
            <w:proofErr w:type="spellStart"/>
            <w:r w:rsidRPr="002A0166">
              <w:rPr>
                <w:rFonts w:ascii="Garamond" w:hAnsi="Garamond"/>
                <w:sz w:val="28"/>
                <w:szCs w:val="28"/>
              </w:rPr>
              <w:t>tuitchim</w:t>
            </w:r>
            <w:proofErr w:type="spellEnd"/>
            <w:r w:rsidRPr="002A0166">
              <w:rPr>
                <w:rFonts w:ascii="Garamond" w:hAnsi="Garamond"/>
                <w:sz w:val="28"/>
                <w:szCs w:val="28"/>
              </w:rPr>
              <w:t xml:space="preserve"> </w:t>
            </w:r>
            <w:proofErr w:type="spellStart"/>
            <w:r w:rsidRPr="002A0166">
              <w:rPr>
                <w:rFonts w:ascii="Garamond" w:hAnsi="Garamond"/>
                <w:sz w:val="28"/>
                <w:szCs w:val="28"/>
              </w:rPr>
              <w:t>ayns</w:t>
            </w:r>
            <w:proofErr w:type="spellEnd"/>
            <w:r w:rsidRPr="002A0166">
              <w:rPr>
                <w:rFonts w:ascii="Garamond" w:hAnsi="Garamond"/>
                <w:sz w:val="28"/>
                <w:szCs w:val="28"/>
              </w:rPr>
              <w:t xml:space="preserve"> </w:t>
            </w:r>
            <w:proofErr w:type="spellStart"/>
            <w:r w:rsidRPr="002A0166">
              <w:rPr>
                <w:rFonts w:ascii="Garamond" w:hAnsi="Garamond"/>
                <w:sz w:val="28"/>
                <w:szCs w:val="28"/>
              </w:rPr>
              <w:t>peccah</w:t>
            </w:r>
            <w:proofErr w:type="spellEnd"/>
            <w:r w:rsidRPr="002A0166">
              <w:rPr>
                <w:rFonts w:ascii="Garamond" w:hAnsi="Garamond"/>
                <w:sz w:val="28"/>
                <w:szCs w:val="28"/>
              </w:rPr>
              <w:t xml:space="preserve">, cha bee </w:t>
            </w:r>
            <w:proofErr w:type="spellStart"/>
            <w:r w:rsidRPr="002A0166">
              <w:rPr>
                <w:rFonts w:ascii="Garamond" w:hAnsi="Garamond"/>
                <w:sz w:val="28"/>
                <w:szCs w:val="28"/>
              </w:rPr>
              <w:t>jerreh</w:t>
            </w:r>
            <w:proofErr w:type="spellEnd"/>
            <w:r w:rsidRPr="002A0166">
              <w:rPr>
                <w:rFonts w:ascii="Garamond" w:hAnsi="Garamond"/>
                <w:sz w:val="28"/>
                <w:szCs w:val="28"/>
              </w:rPr>
              <w:t xml:space="preserve"> er </w:t>
            </w:r>
            <w:proofErr w:type="spellStart"/>
            <w:r w:rsidRPr="002A0166">
              <w:rPr>
                <w:rFonts w:ascii="Garamond" w:hAnsi="Garamond"/>
                <w:sz w:val="28"/>
                <w:szCs w:val="28"/>
              </w:rPr>
              <w:t>nyn</w:t>
            </w:r>
            <w:proofErr w:type="spellEnd"/>
            <w:r w:rsidRPr="002A0166">
              <w:rPr>
                <w:rFonts w:ascii="Garamond" w:hAnsi="Garamond"/>
                <w:sz w:val="28"/>
                <w:szCs w:val="28"/>
              </w:rPr>
              <w:t xml:space="preserve"> </w:t>
            </w:r>
            <w:proofErr w:type="spellStart"/>
            <w:r w:rsidRPr="002A0166">
              <w:rPr>
                <w:rFonts w:ascii="Garamond" w:hAnsi="Garamond"/>
                <w:sz w:val="28"/>
                <w:szCs w:val="28"/>
              </w:rPr>
              <w:t>maynrys</w:t>
            </w:r>
            <w:proofErr w:type="spellEnd"/>
            <w:r w:rsidRPr="002A0166">
              <w:rPr>
                <w:rFonts w:ascii="Garamond" w:hAnsi="Garamond"/>
                <w:sz w:val="28"/>
                <w:szCs w:val="28"/>
              </w:rPr>
              <w:t xml:space="preserve">. </w:t>
            </w:r>
            <w:proofErr w:type="spellStart"/>
            <w:r w:rsidRPr="002A0166">
              <w:rPr>
                <w:rFonts w:ascii="Garamond" w:hAnsi="Garamond"/>
                <w:sz w:val="28"/>
                <w:szCs w:val="28"/>
              </w:rPr>
              <w:t>Agh</w:t>
            </w:r>
            <w:proofErr w:type="spellEnd"/>
            <w:r w:rsidRPr="002A0166">
              <w:rPr>
                <w:rFonts w:ascii="Garamond" w:hAnsi="Garamond"/>
                <w:sz w:val="28"/>
                <w:szCs w:val="28"/>
              </w:rPr>
              <w:t xml:space="preserve"> </w:t>
            </w:r>
            <w:proofErr w:type="spellStart"/>
            <w:r w:rsidRPr="002A0166">
              <w:rPr>
                <w:rFonts w:ascii="Garamond" w:hAnsi="Garamond"/>
                <w:sz w:val="28"/>
                <w:szCs w:val="28"/>
              </w:rPr>
              <w:t>cre</w:t>
            </w:r>
            <w:proofErr w:type="spellEnd"/>
            <w:r w:rsidRPr="002A0166">
              <w:rPr>
                <w:rFonts w:ascii="Garamond" w:hAnsi="Garamond"/>
                <w:sz w:val="28"/>
                <w:szCs w:val="28"/>
              </w:rPr>
              <w:t xml:space="preserve"> vees y </w:t>
            </w:r>
            <w:proofErr w:type="spellStart"/>
            <w:r w:rsidRPr="002A0166">
              <w:rPr>
                <w:rFonts w:ascii="Garamond" w:hAnsi="Garamond"/>
                <w:sz w:val="28"/>
                <w:szCs w:val="28"/>
              </w:rPr>
              <w:t>vaynrys</w:t>
            </w:r>
            <w:proofErr w:type="spellEnd"/>
            <w:r w:rsidRPr="002A0166">
              <w:rPr>
                <w:rFonts w:ascii="Garamond" w:hAnsi="Garamond"/>
                <w:sz w:val="28"/>
                <w:szCs w:val="28"/>
              </w:rPr>
              <w:t xml:space="preserve"> </w:t>
            </w:r>
            <w:proofErr w:type="spellStart"/>
            <w:r w:rsidRPr="002A0166">
              <w:rPr>
                <w:rFonts w:ascii="Garamond" w:hAnsi="Garamond"/>
                <w:sz w:val="28"/>
                <w:szCs w:val="28"/>
              </w:rPr>
              <w:t>shen</w:t>
            </w:r>
            <w:proofErr w:type="spellEnd"/>
            <w:r w:rsidRPr="002A0166">
              <w:rPr>
                <w:rFonts w:ascii="Garamond" w:hAnsi="Garamond"/>
                <w:sz w:val="28"/>
                <w:szCs w:val="28"/>
              </w:rPr>
              <w:t xml:space="preserve">, </w:t>
            </w:r>
            <w:r w:rsidRPr="002A0166">
              <w:rPr>
                <w:rFonts w:ascii="Garamond" w:hAnsi="Garamond"/>
                <w:i/>
                <w:sz w:val="28"/>
                <w:szCs w:val="28"/>
              </w:rPr>
              <w:t xml:space="preserve">cha </w:t>
            </w:r>
            <w:proofErr w:type="spellStart"/>
            <w:r w:rsidRPr="002A0166">
              <w:rPr>
                <w:rFonts w:ascii="Garamond" w:hAnsi="Garamond"/>
                <w:i/>
                <w:sz w:val="28"/>
                <w:szCs w:val="28"/>
              </w:rPr>
              <w:t>vod</w:t>
            </w:r>
            <w:proofErr w:type="spellEnd"/>
            <w:r w:rsidRPr="002A0166">
              <w:rPr>
                <w:rFonts w:ascii="Garamond" w:hAnsi="Garamond"/>
                <w:i/>
                <w:sz w:val="28"/>
                <w:szCs w:val="28"/>
              </w:rPr>
              <w:t xml:space="preserve"> cree </w:t>
            </w:r>
            <w:proofErr w:type="spellStart"/>
            <w:r w:rsidRPr="002A0166">
              <w:rPr>
                <w:rFonts w:ascii="Garamond" w:hAnsi="Garamond"/>
                <w:i/>
                <w:sz w:val="28"/>
                <w:szCs w:val="28"/>
              </w:rPr>
              <w:t>dooiney</w:t>
            </w:r>
            <w:proofErr w:type="spellEnd"/>
            <w:r w:rsidRPr="002A0166">
              <w:rPr>
                <w:rFonts w:ascii="Garamond" w:hAnsi="Garamond"/>
                <w:i/>
                <w:sz w:val="28"/>
                <w:szCs w:val="28"/>
              </w:rPr>
              <w:t xml:space="preserve"> </w:t>
            </w:r>
            <w:proofErr w:type="spellStart"/>
            <w:r w:rsidRPr="002A0166">
              <w:rPr>
                <w:rFonts w:ascii="Garamond" w:hAnsi="Garamond"/>
                <w:i/>
                <w:sz w:val="28"/>
                <w:szCs w:val="28"/>
              </w:rPr>
              <w:t>smooinaght</w:t>
            </w:r>
            <w:proofErr w:type="spellEnd"/>
            <w:r w:rsidRPr="002A0166">
              <w:rPr>
                <w:rFonts w:ascii="Garamond" w:hAnsi="Garamond"/>
                <w:i/>
                <w:sz w:val="28"/>
                <w:szCs w:val="28"/>
              </w:rPr>
              <w:t xml:space="preserve"> er</w:t>
            </w:r>
            <w:r w:rsidRPr="002A0166">
              <w:rPr>
                <w:rFonts w:ascii="Garamond" w:hAnsi="Garamond"/>
                <w:sz w:val="28"/>
                <w:szCs w:val="28"/>
              </w:rPr>
              <w:t xml:space="preserve">. </w:t>
            </w:r>
          </w:p>
        </w:tc>
        <w:tc>
          <w:tcPr>
            <w:tcW w:w="0" w:type="auto"/>
          </w:tcPr>
          <w:p w14:paraId="345D87C2" w14:textId="77777777" w:rsidR="004D160F" w:rsidRPr="00472FF6" w:rsidRDefault="004D160F" w:rsidP="00DB60C3">
            <w:pPr>
              <w:pStyle w:val="ListParagraph"/>
              <w:ind w:left="0" w:firstLine="227"/>
              <w:jc w:val="both"/>
              <w:rPr>
                <w:rFonts w:ascii="Garamond" w:hAnsi="Garamond" w:cs="Times New Roman"/>
                <w:i/>
                <w:sz w:val="28"/>
              </w:rPr>
            </w:pPr>
            <w:r w:rsidRPr="00472FF6">
              <w:rPr>
                <w:rFonts w:ascii="Garamond" w:hAnsi="Garamond" w:cs="Times New Roman"/>
                <w:sz w:val="28"/>
              </w:rPr>
              <w:t>A. They will have no more Sorrow,</w:t>
            </w:r>
            <w:r w:rsidRPr="00472FF6">
              <w:rPr>
                <w:rFonts w:ascii="Garamond" w:hAnsi="Garamond" w:cs="Times New Roman"/>
                <w:i/>
                <w:sz w:val="28"/>
              </w:rPr>
              <w:t xml:space="preserve"> no Temptations, no Danger of falling, no End of their Happiness. But what that Happiness will be, </w:t>
            </w:r>
            <w:r w:rsidRPr="00472FF6">
              <w:rPr>
                <w:rFonts w:ascii="Garamond" w:hAnsi="Garamond" w:cs="Times New Roman"/>
                <w:sz w:val="28"/>
              </w:rPr>
              <w:t>the Heart of Man cannot conceive.</w:t>
            </w:r>
          </w:p>
        </w:tc>
        <w:tc>
          <w:tcPr>
            <w:tcW w:w="0" w:type="auto"/>
          </w:tcPr>
          <w:p w14:paraId="032DF320" w14:textId="77777777" w:rsidR="004D160F" w:rsidRDefault="004D160F" w:rsidP="00C82D1A">
            <w:pPr>
              <w:pStyle w:val="ListParagraph"/>
              <w:ind w:left="0"/>
              <w:rPr>
                <w:rFonts w:ascii="Garamond" w:hAnsi="Garamond" w:cs="Times New Roman"/>
                <w:sz w:val="20"/>
                <w:szCs w:val="20"/>
              </w:rPr>
            </w:pPr>
          </w:p>
          <w:p w14:paraId="14D4B758" w14:textId="77777777" w:rsidR="00BC5F55" w:rsidRDefault="00BC5F55" w:rsidP="00C82D1A">
            <w:pPr>
              <w:pStyle w:val="ListParagraph"/>
              <w:ind w:left="0"/>
              <w:rPr>
                <w:rFonts w:ascii="Garamond" w:hAnsi="Garamond" w:cs="Times New Roman"/>
                <w:sz w:val="20"/>
                <w:szCs w:val="20"/>
              </w:rPr>
            </w:pPr>
          </w:p>
          <w:p w14:paraId="3F8A5E99" w14:textId="77777777" w:rsidR="00BC5F55" w:rsidRDefault="00BC5F55" w:rsidP="00C82D1A">
            <w:pPr>
              <w:pStyle w:val="ListParagraph"/>
              <w:ind w:left="0"/>
              <w:rPr>
                <w:rFonts w:ascii="Garamond" w:hAnsi="Garamond" w:cs="Times New Roman"/>
                <w:sz w:val="20"/>
                <w:szCs w:val="20"/>
              </w:rPr>
            </w:pPr>
          </w:p>
          <w:p w14:paraId="3A5BE3D5" w14:textId="77777777" w:rsidR="00BC5F55" w:rsidRDefault="00BC5F55" w:rsidP="00C82D1A">
            <w:pPr>
              <w:pStyle w:val="ListParagraph"/>
              <w:ind w:left="0"/>
              <w:rPr>
                <w:rFonts w:ascii="Garamond" w:hAnsi="Garamond" w:cs="Times New Roman"/>
                <w:sz w:val="20"/>
                <w:szCs w:val="20"/>
              </w:rPr>
            </w:pPr>
          </w:p>
          <w:p w14:paraId="72402A75" w14:textId="77777777" w:rsidR="00BC5F55" w:rsidRPr="00BC5F55" w:rsidRDefault="00BC5F55" w:rsidP="00C82D1A">
            <w:pPr>
              <w:pStyle w:val="ListParagraph"/>
              <w:ind w:left="0"/>
              <w:rPr>
                <w:rFonts w:ascii="Garamond" w:hAnsi="Garamond" w:cs="Times New Roman"/>
                <w:sz w:val="20"/>
                <w:szCs w:val="20"/>
              </w:rPr>
            </w:pPr>
            <w:r>
              <w:rPr>
                <w:rFonts w:ascii="Garamond" w:hAnsi="Garamond" w:cs="Times New Roman"/>
                <w:sz w:val="20"/>
                <w:szCs w:val="20"/>
              </w:rPr>
              <w:t>1 Cor. 2. 9.</w:t>
            </w:r>
          </w:p>
        </w:tc>
      </w:tr>
      <w:tr w:rsidR="00765571" w:rsidRPr="00472FF6" w14:paraId="71BD344C" w14:textId="77777777" w:rsidTr="00C82D1A">
        <w:tc>
          <w:tcPr>
            <w:tcW w:w="0" w:type="auto"/>
          </w:tcPr>
          <w:p w14:paraId="655124D4" w14:textId="77777777" w:rsidR="008A3D8D" w:rsidRPr="00BC5F55" w:rsidRDefault="00BC5F55" w:rsidP="00DB60C3">
            <w:pPr>
              <w:pStyle w:val="CM18"/>
              <w:widowControl/>
              <w:ind w:firstLine="227"/>
              <w:contextualSpacing/>
              <w:jc w:val="both"/>
              <w:rPr>
                <w:rFonts w:ascii="Garamond" w:hAnsi="Garamond"/>
                <w:sz w:val="28"/>
                <w:szCs w:val="28"/>
              </w:rPr>
            </w:pPr>
            <w:proofErr w:type="spellStart"/>
            <w:r w:rsidRPr="002A263B">
              <w:rPr>
                <w:rFonts w:ascii="Garamond" w:hAnsi="Garamond"/>
                <w:sz w:val="28"/>
                <w:szCs w:val="28"/>
              </w:rPr>
              <w:t>Choud</w:t>
            </w:r>
            <w:proofErr w:type="spellEnd"/>
            <w:r w:rsidRPr="002A263B">
              <w:rPr>
                <w:rFonts w:ascii="Garamond" w:hAnsi="Garamond"/>
                <w:sz w:val="28"/>
                <w:szCs w:val="28"/>
              </w:rPr>
              <w:t xml:space="preserve"> as </w:t>
            </w:r>
            <w:proofErr w:type="spellStart"/>
            <w:r w:rsidRPr="002A263B">
              <w:rPr>
                <w:rFonts w:ascii="Garamond" w:hAnsi="Garamond"/>
                <w:sz w:val="28"/>
                <w:szCs w:val="28"/>
              </w:rPr>
              <w:t>t’ow</w:t>
            </w:r>
            <w:proofErr w:type="spellEnd"/>
            <w:r w:rsidRPr="002A263B">
              <w:rPr>
                <w:rFonts w:ascii="Garamond" w:hAnsi="Garamond"/>
                <w:sz w:val="28"/>
                <w:szCs w:val="28"/>
              </w:rPr>
              <w:t xml:space="preserve"> bio ta Bea as Baas </w:t>
            </w:r>
            <w:proofErr w:type="spellStart"/>
            <w:r w:rsidRPr="002A263B">
              <w:rPr>
                <w:rFonts w:ascii="Garamond" w:hAnsi="Garamond"/>
                <w:sz w:val="28"/>
                <w:szCs w:val="28"/>
              </w:rPr>
              <w:t>ayd</w:t>
            </w:r>
            <w:proofErr w:type="spellEnd"/>
            <w:r w:rsidRPr="002A263B">
              <w:rPr>
                <w:rFonts w:ascii="Garamond" w:hAnsi="Garamond"/>
                <w:sz w:val="28"/>
                <w:szCs w:val="28"/>
              </w:rPr>
              <w:t xml:space="preserve"> </w:t>
            </w:r>
            <w:proofErr w:type="spellStart"/>
            <w:r w:rsidRPr="002A263B">
              <w:rPr>
                <w:rFonts w:ascii="Garamond" w:hAnsi="Garamond"/>
                <w:sz w:val="28"/>
                <w:szCs w:val="28"/>
              </w:rPr>
              <w:t>soit</w:t>
            </w:r>
            <w:proofErr w:type="spellEnd"/>
            <w:r w:rsidRPr="002A263B">
              <w:rPr>
                <w:rFonts w:ascii="Garamond" w:hAnsi="Garamond"/>
                <w:sz w:val="28"/>
                <w:szCs w:val="28"/>
              </w:rPr>
              <w:t xml:space="preserve"> </w:t>
            </w:r>
            <w:proofErr w:type="spellStart"/>
            <w:r w:rsidRPr="002A263B">
              <w:rPr>
                <w:rFonts w:ascii="Garamond" w:hAnsi="Garamond"/>
                <w:sz w:val="28"/>
                <w:szCs w:val="28"/>
              </w:rPr>
              <w:t>kian-goyrt</w:t>
            </w:r>
            <w:proofErr w:type="spellEnd"/>
            <w:r w:rsidRPr="002A263B">
              <w:rPr>
                <w:rFonts w:ascii="Garamond" w:hAnsi="Garamond"/>
                <w:sz w:val="28"/>
                <w:szCs w:val="28"/>
              </w:rPr>
              <w:t xml:space="preserve"> </w:t>
            </w:r>
            <w:proofErr w:type="spellStart"/>
            <w:r w:rsidRPr="002A263B">
              <w:rPr>
                <w:rFonts w:ascii="Garamond" w:hAnsi="Garamond"/>
                <w:sz w:val="28"/>
                <w:szCs w:val="28"/>
              </w:rPr>
              <w:t>rhyt</w:t>
            </w:r>
            <w:proofErr w:type="spellEnd"/>
            <w:r w:rsidRPr="002A263B">
              <w:rPr>
                <w:rFonts w:ascii="Garamond" w:hAnsi="Garamond"/>
                <w:sz w:val="28"/>
                <w:szCs w:val="28"/>
              </w:rPr>
              <w:t xml:space="preserve">, </w:t>
            </w:r>
            <w:proofErr w:type="spellStart"/>
            <w:r w:rsidRPr="002A263B">
              <w:rPr>
                <w:rFonts w:ascii="Garamond" w:hAnsi="Garamond"/>
                <w:sz w:val="28"/>
                <w:szCs w:val="28"/>
              </w:rPr>
              <w:t>agh</w:t>
            </w:r>
            <w:proofErr w:type="spellEnd"/>
            <w:r w:rsidRPr="002A263B">
              <w:rPr>
                <w:rFonts w:ascii="Garamond" w:hAnsi="Garamond"/>
                <w:sz w:val="28"/>
                <w:szCs w:val="28"/>
              </w:rPr>
              <w:t xml:space="preserve"> </w:t>
            </w:r>
            <w:proofErr w:type="spellStart"/>
            <w:r w:rsidRPr="002A263B">
              <w:rPr>
                <w:rFonts w:ascii="Garamond" w:hAnsi="Garamond"/>
                <w:sz w:val="28"/>
                <w:szCs w:val="28"/>
              </w:rPr>
              <w:t>tra</w:t>
            </w:r>
            <w:proofErr w:type="spellEnd"/>
            <w:r w:rsidRPr="002A263B">
              <w:rPr>
                <w:rFonts w:ascii="Garamond" w:hAnsi="Garamond"/>
                <w:sz w:val="28"/>
                <w:szCs w:val="28"/>
              </w:rPr>
              <w:t xml:space="preserve"> </w:t>
            </w:r>
            <w:proofErr w:type="spellStart"/>
            <w:r w:rsidRPr="002A263B">
              <w:rPr>
                <w:rFonts w:ascii="Garamond" w:hAnsi="Garamond"/>
                <w:sz w:val="28"/>
                <w:szCs w:val="28"/>
              </w:rPr>
              <w:t>t’ow</w:t>
            </w:r>
            <w:proofErr w:type="spellEnd"/>
            <w:r w:rsidRPr="002A263B">
              <w:rPr>
                <w:rFonts w:ascii="Garamond" w:hAnsi="Garamond"/>
                <w:sz w:val="28"/>
                <w:szCs w:val="28"/>
              </w:rPr>
              <w:t xml:space="preserve"> </w:t>
            </w:r>
            <w:proofErr w:type="spellStart"/>
            <w:r w:rsidRPr="002A263B">
              <w:rPr>
                <w:rFonts w:ascii="Garamond" w:hAnsi="Garamond"/>
                <w:sz w:val="28"/>
                <w:szCs w:val="28"/>
              </w:rPr>
              <w:t>marroo</w:t>
            </w:r>
            <w:proofErr w:type="spellEnd"/>
            <w:r w:rsidRPr="002A263B">
              <w:rPr>
                <w:rFonts w:ascii="Garamond" w:hAnsi="Garamond"/>
                <w:sz w:val="28"/>
                <w:szCs w:val="28"/>
              </w:rPr>
              <w:t xml:space="preserve">, cha </w:t>
            </w:r>
            <w:proofErr w:type="spellStart"/>
            <w:r w:rsidRPr="002A263B">
              <w:rPr>
                <w:rFonts w:ascii="Garamond" w:hAnsi="Garamond"/>
                <w:sz w:val="28"/>
                <w:szCs w:val="28"/>
              </w:rPr>
              <w:t>vou’n</w:t>
            </w:r>
            <w:proofErr w:type="spellEnd"/>
            <w:r w:rsidRPr="002A263B">
              <w:rPr>
                <w:rFonts w:ascii="Garamond" w:hAnsi="Garamond"/>
                <w:sz w:val="28"/>
                <w:szCs w:val="28"/>
              </w:rPr>
              <w:t xml:space="preserve"> </w:t>
            </w:r>
            <w:proofErr w:type="spellStart"/>
            <w:r w:rsidRPr="002A263B">
              <w:rPr>
                <w:rFonts w:ascii="Garamond" w:hAnsi="Garamond"/>
                <w:sz w:val="28"/>
                <w:szCs w:val="28"/>
              </w:rPr>
              <w:t>reih</w:t>
            </w:r>
            <w:proofErr w:type="spellEnd"/>
            <w:r w:rsidRPr="002A263B">
              <w:rPr>
                <w:rFonts w:ascii="Garamond" w:hAnsi="Garamond"/>
                <w:sz w:val="28"/>
                <w:szCs w:val="28"/>
              </w:rPr>
              <w:t xml:space="preserve"> </w:t>
            </w:r>
            <w:proofErr w:type="spellStart"/>
            <w:r w:rsidRPr="002A263B">
              <w:rPr>
                <w:rFonts w:ascii="Garamond" w:hAnsi="Garamond"/>
                <w:sz w:val="28"/>
                <w:szCs w:val="28"/>
              </w:rPr>
              <w:t>shen</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smoo</w:t>
            </w:r>
            <w:proofErr w:type="spellEnd"/>
            <w:r w:rsidRPr="002A263B">
              <w:rPr>
                <w:rFonts w:ascii="Garamond" w:hAnsi="Garamond"/>
                <w:sz w:val="28"/>
                <w:szCs w:val="28"/>
              </w:rPr>
              <w:t xml:space="preserve">, </w:t>
            </w:r>
            <w:proofErr w:type="spellStart"/>
            <w:r w:rsidRPr="002A263B">
              <w:rPr>
                <w:rFonts w:ascii="Garamond" w:hAnsi="Garamond"/>
                <w:sz w:val="28"/>
                <w:szCs w:val="28"/>
              </w:rPr>
              <w:t>agh</w:t>
            </w:r>
            <w:proofErr w:type="spellEnd"/>
            <w:r w:rsidRPr="002A263B">
              <w:rPr>
                <w:rFonts w:ascii="Garamond" w:hAnsi="Garamond"/>
                <w:sz w:val="28"/>
                <w:szCs w:val="28"/>
              </w:rPr>
              <w:t xml:space="preserve"> Bea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farraghtyn</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Baas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farraghtyn</w:t>
            </w:r>
            <w:proofErr w:type="spellEnd"/>
            <w:r w:rsidRPr="002A263B">
              <w:rPr>
                <w:rFonts w:ascii="Garamond" w:hAnsi="Garamond"/>
                <w:sz w:val="28"/>
                <w:szCs w:val="28"/>
              </w:rPr>
              <w:t xml:space="preserve"> vees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Chronney</w:t>
            </w:r>
            <w:proofErr w:type="spellEnd"/>
            <w:r w:rsidRPr="002A263B">
              <w:rPr>
                <w:rFonts w:ascii="Garamond" w:hAnsi="Garamond"/>
                <w:sz w:val="28"/>
                <w:szCs w:val="28"/>
              </w:rPr>
              <w:t xml:space="preserve">. </w:t>
            </w:r>
            <w:proofErr w:type="spellStart"/>
            <w:r w:rsidRPr="002A263B">
              <w:rPr>
                <w:rFonts w:ascii="Garamond" w:hAnsi="Garamond"/>
                <w:sz w:val="28"/>
                <w:szCs w:val="28"/>
              </w:rPr>
              <w:t>Yinnagh</w:t>
            </w:r>
            <w:proofErr w:type="spellEnd"/>
            <w:r w:rsidRPr="002A263B">
              <w:rPr>
                <w:rFonts w:ascii="Garamond" w:hAnsi="Garamond"/>
                <w:sz w:val="28"/>
                <w:szCs w:val="28"/>
              </w:rPr>
              <w:t xml:space="preserve">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mie</w:t>
            </w:r>
            <w:proofErr w:type="spellEnd"/>
            <w:r w:rsidRPr="002A263B">
              <w:rPr>
                <w:rFonts w:ascii="Garamond" w:hAnsi="Garamond"/>
                <w:sz w:val="28"/>
                <w:szCs w:val="28"/>
              </w:rPr>
              <w:t xml:space="preserve"> </w:t>
            </w:r>
            <w:proofErr w:type="spellStart"/>
            <w:r w:rsidRPr="002A263B">
              <w:rPr>
                <w:rFonts w:ascii="Garamond" w:hAnsi="Garamond"/>
                <w:sz w:val="28"/>
                <w:szCs w:val="28"/>
              </w:rPr>
              <w:t>smooinaght</w:t>
            </w:r>
            <w:proofErr w:type="spellEnd"/>
            <w:r w:rsidRPr="002A263B">
              <w:rPr>
                <w:rFonts w:ascii="Garamond" w:hAnsi="Garamond"/>
                <w:sz w:val="28"/>
                <w:szCs w:val="28"/>
              </w:rPr>
              <w:t xml:space="preserve"> er </w:t>
            </w:r>
            <w:proofErr w:type="spellStart"/>
            <w:r w:rsidRPr="002A263B">
              <w:rPr>
                <w:rFonts w:ascii="Garamond" w:hAnsi="Garamond"/>
                <w:sz w:val="28"/>
                <w:szCs w:val="28"/>
              </w:rPr>
              <w:t>shoh</w:t>
            </w:r>
            <w:proofErr w:type="spellEnd"/>
            <w:r w:rsidRPr="002A263B">
              <w:rPr>
                <w:rFonts w:ascii="Garamond" w:hAnsi="Garamond"/>
                <w:sz w:val="28"/>
                <w:szCs w:val="28"/>
              </w:rPr>
              <w:t xml:space="preserve"> as </w:t>
            </w:r>
            <w:proofErr w:type="spellStart"/>
            <w:r w:rsidRPr="002A263B">
              <w:rPr>
                <w:rFonts w:ascii="Garamond" w:hAnsi="Garamond"/>
                <w:sz w:val="28"/>
                <w:szCs w:val="28"/>
              </w:rPr>
              <w:t>padjer</w:t>
            </w:r>
            <w:proofErr w:type="spellEnd"/>
            <w:r w:rsidRPr="002A263B">
              <w:rPr>
                <w:rFonts w:ascii="Garamond" w:hAnsi="Garamond"/>
                <w:sz w:val="28"/>
                <w:szCs w:val="28"/>
              </w:rPr>
              <w:t xml:space="preserve"> y </w:t>
            </w:r>
            <w:proofErr w:type="spellStart"/>
            <w:r w:rsidRPr="002A263B">
              <w:rPr>
                <w:rFonts w:ascii="Garamond" w:hAnsi="Garamond"/>
                <w:sz w:val="28"/>
                <w:szCs w:val="28"/>
              </w:rPr>
              <w:t>yanoo</w:t>
            </w:r>
            <w:proofErr w:type="spellEnd"/>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Jee</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chur </w:t>
            </w:r>
            <w:proofErr w:type="spellStart"/>
            <w:r w:rsidRPr="002A263B">
              <w:rPr>
                <w:rFonts w:ascii="Garamond" w:hAnsi="Garamond"/>
                <w:sz w:val="28"/>
                <w:szCs w:val="28"/>
              </w:rPr>
              <w:t>creenaght</w:t>
            </w:r>
            <w:proofErr w:type="spellEnd"/>
            <w:r w:rsidRPr="002A263B">
              <w:rPr>
                <w:rFonts w:ascii="Garamond" w:hAnsi="Garamond"/>
                <w:sz w:val="28"/>
                <w:szCs w:val="28"/>
              </w:rPr>
              <w:t xml:space="preserve"> </w:t>
            </w:r>
            <w:proofErr w:type="spellStart"/>
            <w:r w:rsidRPr="002A263B">
              <w:rPr>
                <w:rFonts w:ascii="Garamond" w:hAnsi="Garamond"/>
                <w:sz w:val="28"/>
                <w:szCs w:val="28"/>
              </w:rPr>
              <w:t>dhyt</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yanoo</w:t>
            </w:r>
            <w:proofErr w:type="spellEnd"/>
            <w:r w:rsidRPr="002A263B">
              <w:rPr>
                <w:rFonts w:ascii="Garamond" w:hAnsi="Garamond"/>
                <w:sz w:val="28"/>
                <w:szCs w:val="28"/>
              </w:rPr>
              <w:t xml:space="preserve"> </w:t>
            </w:r>
            <w:proofErr w:type="spellStart"/>
            <w:r w:rsidRPr="002A263B">
              <w:rPr>
                <w:rFonts w:ascii="Garamond" w:hAnsi="Garamond"/>
                <w:sz w:val="28"/>
                <w:szCs w:val="28"/>
              </w:rPr>
              <w:t>reih</w:t>
            </w:r>
            <w:proofErr w:type="spellEnd"/>
            <w:r w:rsidRPr="002A263B">
              <w:rPr>
                <w:rFonts w:ascii="Garamond" w:hAnsi="Garamond"/>
                <w:sz w:val="28"/>
                <w:szCs w:val="28"/>
              </w:rPr>
              <w:t xml:space="preserve"> </w:t>
            </w:r>
            <w:proofErr w:type="spellStart"/>
            <w:r w:rsidRPr="002A263B">
              <w:rPr>
                <w:rFonts w:ascii="Garamond" w:hAnsi="Garamond"/>
                <w:sz w:val="28"/>
                <w:szCs w:val="28"/>
              </w:rPr>
              <w:t>mie</w:t>
            </w:r>
            <w:proofErr w:type="spellEnd"/>
            <w:r w:rsidRPr="002A263B">
              <w:rPr>
                <w:rFonts w:ascii="Garamond" w:hAnsi="Garamond"/>
                <w:sz w:val="28"/>
                <w:szCs w:val="28"/>
              </w:rPr>
              <w:t xml:space="preserve">. </w:t>
            </w:r>
          </w:p>
        </w:tc>
        <w:tc>
          <w:tcPr>
            <w:tcW w:w="0" w:type="auto"/>
          </w:tcPr>
          <w:p w14:paraId="74FEC882" w14:textId="77777777" w:rsidR="008A3D8D" w:rsidRPr="00472FF6" w:rsidRDefault="008A3D8D" w:rsidP="00DB60C3">
            <w:pPr>
              <w:pStyle w:val="ListParagraph"/>
              <w:ind w:left="0" w:firstLine="227"/>
              <w:jc w:val="both"/>
              <w:rPr>
                <w:rFonts w:ascii="Garamond" w:hAnsi="Garamond" w:cs="Times New Roman"/>
                <w:i/>
                <w:sz w:val="28"/>
              </w:rPr>
            </w:pPr>
            <w:r w:rsidRPr="00472FF6">
              <w:rPr>
                <w:rFonts w:ascii="Garamond" w:hAnsi="Garamond" w:cs="Times New Roman"/>
                <w:i/>
                <w:sz w:val="28"/>
              </w:rPr>
              <w:t>While you live, you have Life and Death set before you</w:t>
            </w:r>
            <w:r w:rsidR="002C617D" w:rsidRPr="002C617D">
              <w:rPr>
                <w:rFonts w:ascii="Garamond" w:hAnsi="Garamond" w:cs="Times New Roman"/>
                <w:sz w:val="28"/>
              </w:rPr>
              <w:t> ;</w:t>
            </w:r>
            <w:r w:rsidRPr="00472FF6">
              <w:rPr>
                <w:rFonts w:ascii="Garamond" w:hAnsi="Garamond" w:cs="Times New Roman"/>
                <w:i/>
                <w:sz w:val="28"/>
              </w:rPr>
              <w:t xml:space="preserve"> but when you dye, you have no longer that Choice, but Life Eternal, or Eternal Death will be your Portion</w:t>
            </w:r>
            <w:r w:rsidR="002C617D" w:rsidRPr="002C617D">
              <w:rPr>
                <w:rFonts w:ascii="Garamond" w:hAnsi="Garamond" w:cs="Times New Roman"/>
                <w:sz w:val="28"/>
              </w:rPr>
              <w:t> ;</w:t>
            </w:r>
            <w:r w:rsidRPr="00472FF6">
              <w:rPr>
                <w:rFonts w:ascii="Garamond" w:hAnsi="Garamond" w:cs="Times New Roman"/>
                <w:i/>
                <w:sz w:val="28"/>
              </w:rPr>
              <w:t xml:space="preserve"> which you would do well to think of, and to pray to God that you may make a wise Choice.  </w:t>
            </w:r>
          </w:p>
        </w:tc>
        <w:tc>
          <w:tcPr>
            <w:tcW w:w="0" w:type="auto"/>
          </w:tcPr>
          <w:p w14:paraId="6D5F07DA" w14:textId="77777777" w:rsidR="008A3D8D" w:rsidRPr="008A3D8D" w:rsidRDefault="008A3D8D" w:rsidP="00C82D1A">
            <w:pPr>
              <w:pStyle w:val="ListParagraph"/>
              <w:ind w:left="0"/>
              <w:rPr>
                <w:rFonts w:ascii="Garamond" w:hAnsi="Garamond" w:cs="Times New Roman"/>
                <w:i/>
                <w:sz w:val="20"/>
                <w:szCs w:val="20"/>
              </w:rPr>
            </w:pPr>
          </w:p>
        </w:tc>
      </w:tr>
      <w:tr w:rsidR="00BC5F55" w:rsidRPr="00472FF6" w14:paraId="646C04BC" w14:textId="77777777" w:rsidTr="00C82D1A">
        <w:tc>
          <w:tcPr>
            <w:tcW w:w="0" w:type="auto"/>
          </w:tcPr>
          <w:p w14:paraId="028C3C6D" w14:textId="77777777" w:rsidR="00BC5F55" w:rsidRPr="002A263B" w:rsidRDefault="00BC5F55" w:rsidP="00DB60C3">
            <w:pPr>
              <w:pStyle w:val="CM18"/>
              <w:keepNext/>
              <w:widowControl/>
              <w:spacing w:after="80" w:line="300" w:lineRule="atLeast"/>
              <w:jc w:val="both"/>
              <w:rPr>
                <w:rFonts w:ascii="Garamond" w:hAnsi="Garamond"/>
                <w:sz w:val="28"/>
                <w:szCs w:val="28"/>
              </w:rPr>
            </w:pPr>
            <w:r>
              <w:rPr>
                <w:rFonts w:ascii="Garamond" w:hAnsi="Garamond"/>
                <w:sz w:val="28"/>
                <w:szCs w:val="28"/>
              </w:rPr>
              <w:lastRenderedPageBreak/>
              <w:t>[59]</w:t>
            </w:r>
          </w:p>
        </w:tc>
        <w:tc>
          <w:tcPr>
            <w:tcW w:w="0" w:type="auto"/>
          </w:tcPr>
          <w:p w14:paraId="58F6DBF7" w14:textId="77777777" w:rsidR="00BC5F55" w:rsidRPr="00472FF6" w:rsidRDefault="00BC5F55" w:rsidP="00DB60C3">
            <w:pPr>
              <w:pStyle w:val="ListParagraph"/>
              <w:keepNext/>
              <w:ind w:left="0"/>
              <w:jc w:val="both"/>
              <w:rPr>
                <w:rFonts w:ascii="Garamond" w:hAnsi="Garamond" w:cs="Times New Roman"/>
                <w:i/>
                <w:sz w:val="28"/>
              </w:rPr>
            </w:pPr>
          </w:p>
        </w:tc>
        <w:tc>
          <w:tcPr>
            <w:tcW w:w="0" w:type="auto"/>
          </w:tcPr>
          <w:p w14:paraId="11617FAF" w14:textId="77777777" w:rsidR="00BC5F55" w:rsidRPr="008A3D8D" w:rsidRDefault="00BC5F55" w:rsidP="00C82D1A">
            <w:pPr>
              <w:pStyle w:val="ListParagraph"/>
              <w:keepNext/>
              <w:ind w:left="0"/>
              <w:rPr>
                <w:rFonts w:ascii="Garamond" w:hAnsi="Garamond" w:cs="Times New Roman"/>
                <w:i/>
                <w:sz w:val="20"/>
                <w:szCs w:val="20"/>
              </w:rPr>
            </w:pPr>
          </w:p>
        </w:tc>
      </w:tr>
      <w:tr w:rsidR="00BC5F55" w:rsidRPr="00472FF6" w14:paraId="6E439B97" w14:textId="77777777" w:rsidTr="00C82D1A">
        <w:tc>
          <w:tcPr>
            <w:tcW w:w="0" w:type="auto"/>
          </w:tcPr>
          <w:p w14:paraId="1EFE87ED" w14:textId="77777777" w:rsidR="00BC5F55" w:rsidRPr="00E01F5C" w:rsidRDefault="00BC5F55" w:rsidP="00DB60C3">
            <w:pPr>
              <w:pStyle w:val="CM18"/>
              <w:keepNext/>
              <w:widowControl/>
              <w:spacing w:after="80" w:line="300" w:lineRule="atLeast"/>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0" w:type="auto"/>
          </w:tcPr>
          <w:p w14:paraId="25B14A98" w14:textId="77777777" w:rsidR="00BC5F55" w:rsidRPr="00684253" w:rsidRDefault="00BC5F55" w:rsidP="00DB60C3">
            <w:pPr>
              <w:pStyle w:val="ListParagraph"/>
              <w:keepNext/>
              <w:ind w:left="0" w:firstLine="17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1D87653D" w14:textId="77777777" w:rsidR="00BC5F55" w:rsidRPr="008A3D8D" w:rsidRDefault="00BC5F55" w:rsidP="00C82D1A">
            <w:pPr>
              <w:pStyle w:val="ListParagraph"/>
              <w:keepNext/>
              <w:ind w:left="0"/>
              <w:rPr>
                <w:rFonts w:ascii="Garamond" w:hAnsi="Garamond" w:cs="Times New Roman"/>
                <w:sz w:val="20"/>
                <w:szCs w:val="20"/>
              </w:rPr>
            </w:pPr>
          </w:p>
        </w:tc>
      </w:tr>
      <w:tr w:rsidR="00765571" w:rsidRPr="00472FF6" w14:paraId="5C5F9770" w14:textId="77777777" w:rsidTr="00C82D1A">
        <w:trPr>
          <w:cantSplit/>
        </w:trPr>
        <w:tc>
          <w:tcPr>
            <w:tcW w:w="0" w:type="auto"/>
            <w:tcBorders>
              <w:bottom w:val="single" w:sz="4" w:space="0" w:color="auto"/>
            </w:tcBorders>
          </w:tcPr>
          <w:p w14:paraId="32B4E62B" w14:textId="77777777" w:rsidR="008A3D8D" w:rsidRDefault="00256FDC" w:rsidP="00DB60C3">
            <w:pPr>
              <w:pStyle w:val="CM19"/>
              <w:widowControl/>
              <w:jc w:val="both"/>
              <w:rPr>
                <w:rFonts w:ascii="Garamond" w:hAnsi="Garamond"/>
                <w:sz w:val="28"/>
                <w:szCs w:val="28"/>
              </w:rPr>
            </w:pPr>
            <w:r w:rsidRPr="007D2840">
              <w:rPr>
                <w:rFonts w:ascii="Garamond" w:hAnsi="Garamond"/>
                <w:sz w:val="40"/>
                <w:szCs w:val="28"/>
              </w:rPr>
              <w:t>O</w:t>
            </w:r>
            <w:r w:rsidRPr="002A263B">
              <w:rPr>
                <w:rFonts w:ascii="Garamond" w:hAnsi="Garamond"/>
                <w:sz w:val="28"/>
                <w:szCs w:val="28"/>
              </w:rPr>
              <w:t xml:space="preserve"> Yee son </w:t>
            </w:r>
            <w:proofErr w:type="spellStart"/>
            <w:r w:rsidRPr="002A263B">
              <w:rPr>
                <w:rFonts w:ascii="Garamond" w:hAnsi="Garamond"/>
                <w:sz w:val="28"/>
                <w:szCs w:val="28"/>
              </w:rPr>
              <w:t>chooish</w:t>
            </w:r>
            <w:proofErr w:type="spellEnd"/>
            <w:r w:rsidRPr="002A263B">
              <w:rPr>
                <w:rFonts w:ascii="Garamond" w:hAnsi="Garamond"/>
                <w:sz w:val="28"/>
                <w:szCs w:val="28"/>
              </w:rPr>
              <w:t xml:space="preserve"> as dt’</w:t>
            </w:r>
            <w:r>
              <w:rPr>
                <w:rFonts w:ascii="Garamond" w:hAnsi="Garamond"/>
                <w:sz w:val="28"/>
                <w:szCs w:val="28"/>
              </w:rPr>
              <w:t xml:space="preserve"> </w:t>
            </w:r>
            <w:proofErr w:type="spellStart"/>
            <w:r w:rsidRPr="002A263B">
              <w:rPr>
                <w:rFonts w:ascii="Garamond" w:hAnsi="Garamond"/>
                <w:sz w:val="28"/>
                <w:szCs w:val="28"/>
              </w:rPr>
              <w:t>ego</w:t>
            </w:r>
            <w:r w:rsidRPr="007D2840">
              <w:rPr>
                <w:rFonts w:ascii="Garamond" w:hAnsi="Garamond"/>
                <w:i/>
                <w:sz w:val="28"/>
                <w:szCs w:val="28"/>
              </w:rPr>
              <w:t>o</w:t>
            </w:r>
            <w:r w:rsidRPr="002A263B">
              <w:rPr>
                <w:rFonts w:ascii="Garamond" w:hAnsi="Garamond"/>
                <w:sz w:val="28"/>
                <w:szCs w:val="28"/>
              </w:rPr>
              <w:t>ish-ys</w:t>
            </w:r>
            <w:proofErr w:type="spellEnd"/>
            <w:r w:rsidRPr="002A263B">
              <w:rPr>
                <w:rFonts w:ascii="Garamond" w:hAnsi="Garamond"/>
                <w:sz w:val="28"/>
                <w:szCs w:val="28"/>
              </w:rPr>
              <w:t xml:space="preserve">, </w:t>
            </w:r>
            <w:proofErr w:type="spellStart"/>
            <w:r w:rsidRPr="002A263B">
              <w:rPr>
                <w:rFonts w:ascii="Garamond" w:hAnsi="Garamond"/>
                <w:sz w:val="28"/>
                <w:szCs w:val="28"/>
              </w:rPr>
              <w:t>nagh</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shin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yanoo</w:t>
            </w:r>
            <w:proofErr w:type="spellEnd"/>
            <w:r w:rsidRPr="002A263B">
              <w:rPr>
                <w:rFonts w:ascii="Garamond" w:hAnsi="Garamond"/>
                <w:sz w:val="28"/>
                <w:szCs w:val="28"/>
              </w:rPr>
              <w:t xml:space="preserve"> </w:t>
            </w:r>
            <w:proofErr w:type="spellStart"/>
            <w:r w:rsidRPr="002A263B">
              <w:rPr>
                <w:rFonts w:ascii="Garamond" w:hAnsi="Garamond"/>
                <w:sz w:val="28"/>
                <w:szCs w:val="28"/>
              </w:rPr>
              <w:t>booiagh</w:t>
            </w:r>
            <w:proofErr w:type="spellEnd"/>
            <w:r w:rsidRPr="002A263B">
              <w:rPr>
                <w:rFonts w:ascii="Garamond" w:hAnsi="Garamond"/>
                <w:sz w:val="28"/>
                <w:szCs w:val="28"/>
              </w:rPr>
              <w:t xml:space="preserve">, </w:t>
            </w:r>
            <w:proofErr w:type="spellStart"/>
            <w:r w:rsidRPr="002A263B">
              <w:rPr>
                <w:rFonts w:ascii="Garamond" w:hAnsi="Garamond"/>
                <w:sz w:val="28"/>
                <w:szCs w:val="28"/>
              </w:rPr>
              <w:t>giall</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Spyrryd</w:t>
            </w:r>
            <w:proofErr w:type="spellEnd"/>
            <w:r w:rsidRPr="002A263B">
              <w:rPr>
                <w:rFonts w:ascii="Garamond" w:hAnsi="Garamond"/>
                <w:sz w:val="28"/>
                <w:szCs w:val="28"/>
              </w:rPr>
              <w:t xml:space="preserve"> </w:t>
            </w:r>
            <w:proofErr w:type="spellStart"/>
            <w:r w:rsidRPr="002A263B">
              <w:rPr>
                <w:rFonts w:ascii="Garamond" w:hAnsi="Garamond"/>
                <w:sz w:val="28"/>
                <w:szCs w:val="28"/>
              </w:rPr>
              <w:t>Casherick</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chooilley</w:t>
            </w:r>
            <w:proofErr w:type="spellEnd"/>
            <w:r w:rsidRPr="002A263B">
              <w:rPr>
                <w:rFonts w:ascii="Garamond" w:hAnsi="Garamond"/>
                <w:sz w:val="28"/>
                <w:szCs w:val="28"/>
              </w:rPr>
              <w:t xml:space="preserve"> nee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Cre</w:t>
            </w:r>
            <w:r w:rsidRPr="00256FDC">
              <w:rPr>
                <w:rFonts w:ascii="Garamond" w:hAnsi="Garamond"/>
                <w:i/>
                <w:sz w:val="28"/>
                <w:szCs w:val="28"/>
              </w:rPr>
              <w:t>e</w:t>
            </w:r>
            <w:r w:rsidRPr="002A263B">
              <w:rPr>
                <w:rFonts w:ascii="Garamond" w:hAnsi="Garamond"/>
                <w:sz w:val="28"/>
                <w:szCs w:val="28"/>
              </w:rPr>
              <w:t>aghyn</w:t>
            </w:r>
            <w:proofErr w:type="spellEnd"/>
            <w:r w:rsidRPr="002A263B">
              <w:rPr>
                <w:rFonts w:ascii="Garamond" w:hAnsi="Garamond"/>
                <w:sz w:val="28"/>
                <w:szCs w:val="28"/>
              </w:rPr>
              <w:t xml:space="preserve"> ain y </w:t>
            </w:r>
            <w:proofErr w:type="spellStart"/>
            <w:r w:rsidRPr="002A263B">
              <w:rPr>
                <w:rFonts w:ascii="Garamond" w:hAnsi="Garamond"/>
                <w:sz w:val="28"/>
                <w:szCs w:val="28"/>
              </w:rPr>
              <w:t>leideil</w:t>
            </w:r>
            <w:proofErr w:type="spellEnd"/>
            <w:r w:rsidRPr="002A263B">
              <w:rPr>
                <w:rFonts w:ascii="Garamond" w:hAnsi="Garamond"/>
                <w:sz w:val="28"/>
                <w:szCs w:val="28"/>
              </w:rPr>
              <w:t xml:space="preserve"> as y </w:t>
            </w:r>
            <w:proofErr w:type="spellStart"/>
            <w:r w:rsidRPr="002A263B">
              <w:rPr>
                <w:rFonts w:ascii="Garamond" w:hAnsi="Garamond"/>
                <w:sz w:val="28"/>
                <w:szCs w:val="28"/>
              </w:rPr>
              <w:t>reill</w:t>
            </w:r>
            <w:proofErr w:type="spellEnd"/>
            <w:r w:rsidRPr="002A263B">
              <w:rPr>
                <w:rFonts w:ascii="Garamond" w:hAnsi="Garamond"/>
                <w:sz w:val="28"/>
                <w:szCs w:val="28"/>
              </w:rPr>
              <w:t xml:space="preserve">. Jean shin </w:t>
            </w:r>
            <w:proofErr w:type="spellStart"/>
            <w:r w:rsidRPr="002A263B">
              <w:rPr>
                <w:rFonts w:ascii="Garamond" w:hAnsi="Garamond"/>
                <w:sz w:val="28"/>
                <w:szCs w:val="28"/>
              </w:rPr>
              <w:t>Oltyn</w:t>
            </w:r>
            <w:proofErr w:type="spellEnd"/>
            <w:r w:rsidRPr="002A263B">
              <w:rPr>
                <w:rFonts w:ascii="Garamond" w:hAnsi="Garamond"/>
                <w:sz w:val="28"/>
                <w:szCs w:val="28"/>
              </w:rPr>
              <w:t xml:space="preserve"> bio </w:t>
            </w:r>
            <w:proofErr w:type="spellStart"/>
            <w:r w:rsidRPr="002A263B">
              <w:rPr>
                <w:rFonts w:ascii="Garamond" w:hAnsi="Garamond"/>
                <w:sz w:val="28"/>
                <w:szCs w:val="28"/>
              </w:rPr>
              <w:t>jeh</w:t>
            </w:r>
            <w:proofErr w:type="spellEnd"/>
            <w:r w:rsidRPr="002A263B">
              <w:rPr>
                <w:rFonts w:ascii="Garamond" w:hAnsi="Garamond"/>
                <w:sz w:val="28"/>
                <w:szCs w:val="28"/>
              </w:rPr>
              <w:t xml:space="preserve"> dt’ </w:t>
            </w:r>
            <w:proofErr w:type="spellStart"/>
            <w:r w:rsidRPr="002A263B">
              <w:rPr>
                <w:rFonts w:ascii="Garamond" w:hAnsi="Garamond"/>
                <w:sz w:val="28"/>
                <w:szCs w:val="28"/>
              </w:rPr>
              <w:t>Aglish</w:t>
            </w:r>
            <w:proofErr w:type="spellEnd"/>
            <w:r w:rsidRPr="002A263B">
              <w:rPr>
                <w:rFonts w:ascii="Garamond" w:hAnsi="Garamond"/>
                <w:sz w:val="28"/>
                <w:szCs w:val="28"/>
              </w:rPr>
              <w:t xml:space="preserve">, as cur </w:t>
            </w:r>
            <w:proofErr w:type="spellStart"/>
            <w:r w:rsidRPr="002A263B">
              <w:rPr>
                <w:rFonts w:ascii="Garamond" w:hAnsi="Garamond"/>
                <w:sz w:val="28"/>
                <w:szCs w:val="28"/>
              </w:rPr>
              <w:t>ayrn</w:t>
            </w:r>
            <w:proofErr w:type="spellEnd"/>
            <w:r w:rsidRPr="002A263B">
              <w:rPr>
                <w:rFonts w:ascii="Garamond" w:hAnsi="Garamond"/>
                <w:sz w:val="28"/>
                <w:szCs w:val="28"/>
              </w:rPr>
              <w:t xml:space="preserve"> </w:t>
            </w:r>
            <w:proofErr w:type="spellStart"/>
            <w:r w:rsidRPr="002A263B">
              <w:rPr>
                <w:rFonts w:ascii="Garamond" w:hAnsi="Garamond"/>
                <w:sz w:val="28"/>
                <w:szCs w:val="28"/>
              </w:rPr>
              <w:t>dooin</w:t>
            </w:r>
            <w:proofErr w:type="spellEnd"/>
            <w:r w:rsidRPr="002A263B">
              <w:rPr>
                <w:rFonts w:ascii="Garamond" w:hAnsi="Garamond"/>
                <w:sz w:val="28"/>
                <w:szCs w:val="28"/>
              </w:rPr>
              <w:t xml:space="preserve"> </w:t>
            </w:r>
            <w:proofErr w:type="spellStart"/>
            <w:r w:rsidRPr="002A263B">
              <w:rPr>
                <w:rFonts w:ascii="Garamond" w:hAnsi="Garamond"/>
                <w:sz w:val="28"/>
                <w:szCs w:val="28"/>
              </w:rPr>
              <w:t>jeh</w:t>
            </w:r>
            <w:proofErr w:type="spellEnd"/>
            <w:r w:rsidRPr="002A263B">
              <w:rPr>
                <w:rFonts w:ascii="Garamond" w:hAnsi="Garamond"/>
                <w:sz w:val="28"/>
                <w:szCs w:val="28"/>
              </w:rPr>
              <w:t xml:space="preserve"> </w:t>
            </w:r>
            <w:proofErr w:type="spellStart"/>
            <w:r w:rsidRPr="002A263B">
              <w:rPr>
                <w:rFonts w:ascii="Garamond" w:hAnsi="Garamond"/>
                <w:sz w:val="28"/>
                <w:szCs w:val="28"/>
              </w:rPr>
              <w:t>ooilley</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vondeishyn</w:t>
            </w:r>
            <w:proofErr w:type="spellEnd"/>
            <w:r w:rsidRPr="002A263B">
              <w:rPr>
                <w:rFonts w:ascii="Garamond" w:hAnsi="Garamond"/>
                <w:sz w:val="28"/>
                <w:szCs w:val="28"/>
              </w:rPr>
              <w:t xml:space="preserve"> </w:t>
            </w:r>
            <w:proofErr w:type="spellStart"/>
            <w:r w:rsidRPr="002A263B">
              <w:rPr>
                <w:rFonts w:ascii="Garamond" w:hAnsi="Garamond"/>
                <w:sz w:val="28"/>
                <w:szCs w:val="28"/>
              </w:rPr>
              <w:t>bannit</w:t>
            </w:r>
            <w:proofErr w:type="spellEnd"/>
            <w:r w:rsidRPr="002A263B">
              <w:rPr>
                <w:rFonts w:ascii="Garamond" w:hAnsi="Garamond"/>
                <w:sz w:val="28"/>
                <w:szCs w:val="28"/>
              </w:rPr>
              <w:t xml:space="preserve"> </w:t>
            </w:r>
            <w:proofErr w:type="spellStart"/>
            <w:r w:rsidRPr="002A263B">
              <w:rPr>
                <w:rFonts w:ascii="Garamond" w:hAnsi="Garamond"/>
                <w:sz w:val="28"/>
                <w:szCs w:val="28"/>
              </w:rPr>
              <w:t>ek</w:t>
            </w:r>
            <w:proofErr w:type="spellEnd"/>
            <w:r w:rsidRPr="002A263B">
              <w:rPr>
                <w:rFonts w:ascii="Garamond" w:hAnsi="Garamond"/>
                <w:sz w:val="28"/>
                <w:szCs w:val="28"/>
              </w:rPr>
              <w:t xml:space="preserve">, as cur </w:t>
            </w:r>
            <w:proofErr w:type="spellStart"/>
            <w:r w:rsidRPr="002A263B">
              <w:rPr>
                <w:rFonts w:ascii="Garamond" w:hAnsi="Garamond"/>
                <w:sz w:val="28"/>
                <w:szCs w:val="28"/>
              </w:rPr>
              <w:t>grayse</w:t>
            </w:r>
            <w:proofErr w:type="spellEnd"/>
            <w:r w:rsidRPr="002A263B">
              <w:rPr>
                <w:rFonts w:ascii="Garamond" w:hAnsi="Garamond"/>
                <w:sz w:val="28"/>
                <w:szCs w:val="28"/>
              </w:rPr>
              <w:t xml:space="preserve"> </w:t>
            </w:r>
            <w:proofErr w:type="spellStart"/>
            <w:r w:rsidRPr="002A263B">
              <w:rPr>
                <w:rFonts w:ascii="Garamond" w:hAnsi="Garamond"/>
                <w:sz w:val="28"/>
                <w:szCs w:val="28"/>
              </w:rPr>
              <w:t>dooin</w:t>
            </w:r>
            <w:proofErr w:type="spellEnd"/>
            <w:r w:rsidRPr="002A263B">
              <w:rPr>
                <w:rFonts w:ascii="Garamond" w:hAnsi="Garamond"/>
                <w:sz w:val="28"/>
                <w:szCs w:val="28"/>
              </w:rPr>
              <w:t xml:space="preserve"> </w:t>
            </w:r>
            <w:proofErr w:type="spellStart"/>
            <w:r w:rsidRPr="002A263B">
              <w:rPr>
                <w:rFonts w:ascii="Garamond" w:hAnsi="Garamond"/>
                <w:sz w:val="28"/>
                <w:szCs w:val="28"/>
              </w:rPr>
              <w:t>nagh</w:t>
            </w:r>
            <w:proofErr w:type="spellEnd"/>
            <w:r w:rsidRPr="002A263B">
              <w:rPr>
                <w:rFonts w:ascii="Garamond" w:hAnsi="Garamond"/>
                <w:sz w:val="28"/>
                <w:szCs w:val="28"/>
              </w:rPr>
              <w:t xml:space="preserve"> gall mad ad </w:t>
            </w:r>
            <w:proofErr w:type="spellStart"/>
            <w:r w:rsidRPr="002A263B">
              <w:rPr>
                <w:rFonts w:ascii="Garamond" w:hAnsi="Garamond"/>
                <w:sz w:val="28"/>
                <w:szCs w:val="28"/>
              </w:rPr>
              <w:t>liorish</w:t>
            </w:r>
            <w:proofErr w:type="spellEnd"/>
            <w:r w:rsidRPr="002A263B">
              <w:rPr>
                <w:rFonts w:ascii="Garamond" w:hAnsi="Garamond"/>
                <w:sz w:val="28"/>
                <w:szCs w:val="28"/>
              </w:rPr>
              <w:t xml:space="preserve"> mee-</w:t>
            </w:r>
            <w:r w:rsidRPr="002A263B">
              <w:rPr>
                <w:rFonts w:ascii="Garamond" w:hAnsi="Garamond"/>
                <w:sz w:val="28"/>
                <w:szCs w:val="28"/>
              </w:rPr>
              <w:softHyphen/>
            </w:r>
            <w:proofErr w:type="spellStart"/>
            <w:r w:rsidRPr="002A263B">
              <w:rPr>
                <w:rFonts w:ascii="Garamond" w:hAnsi="Garamond"/>
                <w:sz w:val="28"/>
                <w:szCs w:val="28"/>
              </w:rPr>
              <w:t>vialys</w:t>
            </w:r>
            <w:proofErr w:type="spellEnd"/>
            <w:r w:rsidRPr="002A263B">
              <w:rPr>
                <w:rFonts w:ascii="Garamond" w:hAnsi="Garamond"/>
                <w:sz w:val="28"/>
                <w:szCs w:val="28"/>
              </w:rPr>
              <w:t xml:space="preserve"> </w:t>
            </w:r>
            <w:proofErr w:type="spellStart"/>
            <w:r w:rsidRPr="002A263B">
              <w:rPr>
                <w:rFonts w:ascii="Garamond" w:hAnsi="Garamond"/>
                <w:sz w:val="28"/>
                <w:szCs w:val="28"/>
              </w:rPr>
              <w:t>erbee</w:t>
            </w:r>
            <w:proofErr w:type="spellEnd"/>
            <w:r w:rsidRPr="002A263B">
              <w:rPr>
                <w:rFonts w:ascii="Garamond" w:hAnsi="Garamond"/>
                <w:sz w:val="28"/>
                <w:szCs w:val="28"/>
              </w:rPr>
              <w:t xml:space="preserve"> </w:t>
            </w:r>
            <w:proofErr w:type="spellStart"/>
            <w:r w:rsidRPr="002A263B">
              <w:rPr>
                <w:rFonts w:ascii="Garamond" w:hAnsi="Garamond"/>
                <w:sz w:val="28"/>
                <w:szCs w:val="28"/>
              </w:rPr>
              <w:t>aignagh</w:t>
            </w:r>
            <w:proofErr w:type="spellEnd"/>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Leihaghyn</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hucsyn</w:t>
            </w:r>
            <w:proofErr w:type="spellEnd"/>
            <w:r w:rsidRPr="002A263B">
              <w:rPr>
                <w:rFonts w:ascii="Garamond" w:hAnsi="Garamond"/>
                <w:sz w:val="28"/>
                <w:szCs w:val="28"/>
              </w:rPr>
              <w:t xml:space="preserve"> </w:t>
            </w:r>
            <w:proofErr w:type="spellStart"/>
            <w:r w:rsidRPr="002A263B">
              <w:rPr>
                <w:rFonts w:ascii="Garamond" w:hAnsi="Garamond"/>
                <w:sz w:val="28"/>
                <w:szCs w:val="28"/>
              </w:rPr>
              <w:t>t’</w:t>
            </w:r>
            <w:r w:rsidRPr="00256FDC">
              <w:rPr>
                <w:rFonts w:ascii="Garamond" w:hAnsi="Garamond"/>
                <w:i/>
                <w:sz w:val="28"/>
                <w:szCs w:val="28"/>
              </w:rPr>
              <w:t>ow</w:t>
            </w:r>
            <w:proofErr w:type="spellEnd"/>
            <w:r w:rsidRPr="002A263B">
              <w:rPr>
                <w:rFonts w:ascii="Garamond" w:hAnsi="Garamond"/>
                <w:sz w:val="28"/>
                <w:szCs w:val="28"/>
              </w:rPr>
              <w:t xml:space="preserve"> er </w:t>
            </w:r>
            <w:proofErr w:type="spellStart"/>
            <w:r w:rsidRPr="002A263B">
              <w:rPr>
                <w:rFonts w:ascii="Garamond" w:hAnsi="Garamond"/>
                <w:sz w:val="28"/>
                <w:szCs w:val="28"/>
              </w:rPr>
              <w:t>soiagh</w:t>
            </w:r>
            <w:proofErr w:type="spellEnd"/>
            <w:r w:rsidRPr="002A263B">
              <w:rPr>
                <w:rFonts w:ascii="Garamond" w:hAnsi="Garamond"/>
                <w:sz w:val="28"/>
                <w:szCs w:val="28"/>
              </w:rPr>
              <w:t xml:space="preserve"> er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skyn</w:t>
            </w:r>
            <w:proofErr w:type="spellEnd"/>
            <w:r w:rsidRPr="002A263B">
              <w:rPr>
                <w:rFonts w:ascii="Garamond" w:hAnsi="Garamond"/>
                <w:sz w:val="28"/>
                <w:szCs w:val="28"/>
              </w:rPr>
              <w:t xml:space="preserve">. Dy </w:t>
            </w:r>
            <w:proofErr w:type="spellStart"/>
            <w:r w:rsidRPr="002A263B">
              <w:rPr>
                <w:rFonts w:ascii="Garamond" w:hAnsi="Garamond"/>
                <w:sz w:val="28"/>
                <w:szCs w:val="28"/>
              </w:rPr>
              <w:t>gooid</w:t>
            </w:r>
            <w:proofErr w:type="spellEnd"/>
            <w:r w:rsidRPr="002A263B">
              <w:rPr>
                <w:rFonts w:ascii="Garamond" w:hAnsi="Garamond"/>
                <w:sz w:val="28"/>
                <w:szCs w:val="28"/>
              </w:rPr>
              <w:t xml:space="preserve">-save </w:t>
            </w:r>
            <w:proofErr w:type="spellStart"/>
            <w:r w:rsidRPr="002A263B">
              <w:rPr>
                <w:rFonts w:ascii="Garamond" w:hAnsi="Garamond"/>
                <w:sz w:val="28"/>
                <w:szCs w:val="28"/>
              </w:rPr>
              <w:t>liat</w:t>
            </w:r>
            <w:proofErr w:type="spellEnd"/>
            <w:r w:rsidRPr="002A263B">
              <w:rPr>
                <w:rFonts w:ascii="Garamond" w:hAnsi="Garamond"/>
                <w:sz w:val="28"/>
                <w:szCs w:val="28"/>
              </w:rPr>
              <w:t xml:space="preserve"> </w:t>
            </w:r>
            <w:proofErr w:type="spellStart"/>
            <w:r w:rsidRPr="002A263B">
              <w:rPr>
                <w:rFonts w:ascii="Garamond" w:hAnsi="Garamond"/>
                <w:sz w:val="28"/>
                <w:szCs w:val="28"/>
              </w:rPr>
              <w:t>ooilley</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Beccaghyn</w:t>
            </w:r>
            <w:proofErr w:type="spellEnd"/>
            <w:r w:rsidRPr="002A263B">
              <w:rPr>
                <w:rFonts w:ascii="Garamond" w:hAnsi="Garamond"/>
                <w:sz w:val="28"/>
                <w:szCs w:val="28"/>
              </w:rPr>
              <w:t xml:space="preserve"> y </w:t>
            </w:r>
            <w:proofErr w:type="spellStart"/>
            <w:r w:rsidRPr="002A263B">
              <w:rPr>
                <w:rFonts w:ascii="Garamond" w:hAnsi="Garamond"/>
                <w:sz w:val="28"/>
                <w:szCs w:val="28"/>
              </w:rPr>
              <w:t>leih</w:t>
            </w:r>
            <w:proofErr w:type="spellEnd"/>
            <w:r w:rsidRPr="002A263B">
              <w:rPr>
                <w:rFonts w:ascii="Garamond" w:hAnsi="Garamond"/>
                <w:sz w:val="28"/>
                <w:szCs w:val="28"/>
              </w:rPr>
              <w:t xml:space="preserve"> </w:t>
            </w:r>
            <w:proofErr w:type="spellStart"/>
            <w:r w:rsidRPr="002A263B">
              <w:rPr>
                <w:rFonts w:ascii="Garamond" w:hAnsi="Garamond"/>
                <w:sz w:val="28"/>
                <w:szCs w:val="28"/>
              </w:rPr>
              <w:t>dooin</w:t>
            </w:r>
            <w:proofErr w:type="spellEnd"/>
            <w:r w:rsidRPr="002A263B">
              <w:rPr>
                <w:rFonts w:ascii="Garamond" w:hAnsi="Garamond"/>
                <w:sz w:val="28"/>
                <w:szCs w:val="28"/>
              </w:rPr>
              <w:t xml:space="preserve"> my vow mad </w:t>
            </w:r>
            <w:proofErr w:type="spellStart"/>
            <w:r w:rsidRPr="002A263B">
              <w:rPr>
                <w:rFonts w:ascii="Garamond" w:hAnsi="Garamond"/>
                <w:sz w:val="28"/>
                <w:szCs w:val="28"/>
              </w:rPr>
              <w:t>baase</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mad </w:t>
            </w:r>
            <w:proofErr w:type="spellStart"/>
            <w:r w:rsidRPr="002A263B">
              <w:rPr>
                <w:rFonts w:ascii="Garamond" w:hAnsi="Garamond"/>
                <w:sz w:val="28"/>
                <w:szCs w:val="28"/>
              </w:rPr>
              <w:t>trooid</w:t>
            </w:r>
            <w:proofErr w:type="spellEnd"/>
            <w:r w:rsidRPr="002A263B">
              <w:rPr>
                <w:rFonts w:ascii="Garamond" w:hAnsi="Garamond"/>
                <w:sz w:val="28"/>
                <w:szCs w:val="28"/>
              </w:rPr>
              <w:t xml:space="preserve"> </w:t>
            </w:r>
            <w:proofErr w:type="spellStart"/>
            <w:r w:rsidRPr="002A263B">
              <w:rPr>
                <w:rFonts w:ascii="Garamond" w:hAnsi="Garamond"/>
                <w:sz w:val="28"/>
                <w:szCs w:val="28"/>
              </w:rPr>
              <w:t>yn</w:t>
            </w:r>
            <w:proofErr w:type="spellEnd"/>
            <w:r w:rsidRPr="002A263B">
              <w:rPr>
                <w:rFonts w:ascii="Garamond" w:hAnsi="Garamond"/>
                <w:sz w:val="28"/>
                <w:szCs w:val="28"/>
              </w:rPr>
              <w:t xml:space="preserve"> Oi as </w:t>
            </w:r>
            <w:proofErr w:type="spellStart"/>
            <w:r w:rsidRPr="002A263B">
              <w:rPr>
                <w:rFonts w:ascii="Garamond" w:hAnsi="Garamond"/>
                <w:sz w:val="28"/>
                <w:szCs w:val="28"/>
              </w:rPr>
              <w:t>giat</w:t>
            </w:r>
            <w:proofErr w:type="spellEnd"/>
            <w:r w:rsidRPr="002A263B">
              <w:rPr>
                <w:rFonts w:ascii="Garamond" w:hAnsi="Garamond"/>
                <w:sz w:val="28"/>
                <w:szCs w:val="28"/>
              </w:rPr>
              <w:t xml:space="preserve"> y </w:t>
            </w:r>
            <w:proofErr w:type="spellStart"/>
            <w:r w:rsidRPr="002A263B">
              <w:rPr>
                <w:rFonts w:ascii="Garamond" w:hAnsi="Garamond"/>
                <w:sz w:val="28"/>
                <w:szCs w:val="28"/>
              </w:rPr>
              <w:t>vaish</w:t>
            </w:r>
            <w:proofErr w:type="spellEnd"/>
            <w:r w:rsidRPr="002A263B">
              <w:rPr>
                <w:rFonts w:ascii="Garamond" w:hAnsi="Garamond"/>
                <w:sz w:val="28"/>
                <w:szCs w:val="28"/>
              </w:rPr>
              <w:t xml:space="preserve"> </w:t>
            </w:r>
            <w:proofErr w:type="spellStart"/>
            <w:r w:rsidRPr="002A263B">
              <w:rPr>
                <w:rFonts w:ascii="Garamond" w:hAnsi="Garamond"/>
                <w:sz w:val="28"/>
                <w:szCs w:val="28"/>
              </w:rPr>
              <w:t>cheet</w:t>
            </w:r>
            <w:proofErr w:type="spellEnd"/>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Irree</w:t>
            </w:r>
            <w:proofErr w:type="spellEnd"/>
            <w:r w:rsidRPr="002A263B">
              <w:rPr>
                <w:rFonts w:ascii="Garamond" w:hAnsi="Garamond"/>
                <w:sz w:val="28"/>
                <w:szCs w:val="28"/>
              </w:rPr>
              <w:t xml:space="preserve"> </w:t>
            </w:r>
            <w:proofErr w:type="spellStart"/>
            <w:r w:rsidRPr="002A263B">
              <w:rPr>
                <w:rFonts w:ascii="Garamond" w:hAnsi="Garamond"/>
                <w:sz w:val="28"/>
                <w:szCs w:val="28"/>
              </w:rPr>
              <w:t>reesht</w:t>
            </w:r>
            <w:proofErr w:type="spellEnd"/>
            <w:r w:rsidRPr="002A263B">
              <w:rPr>
                <w:rFonts w:ascii="Garamond" w:hAnsi="Garamond"/>
                <w:sz w:val="28"/>
                <w:szCs w:val="28"/>
              </w:rPr>
              <w:t xml:space="preserve"> </w:t>
            </w:r>
            <w:proofErr w:type="spellStart"/>
            <w:r w:rsidRPr="002A263B">
              <w:rPr>
                <w:rFonts w:ascii="Garamond" w:hAnsi="Garamond"/>
                <w:sz w:val="28"/>
                <w:szCs w:val="28"/>
              </w:rPr>
              <w:t>gerjolagh</w:t>
            </w:r>
            <w:proofErr w:type="spellEnd"/>
            <w:r w:rsidR="002C617D" w:rsidRPr="002C617D">
              <w:rPr>
                <w:rFonts w:ascii="Garamond" w:hAnsi="Garamond"/>
                <w:sz w:val="28"/>
                <w:szCs w:val="28"/>
              </w:rPr>
              <w:t> ;</w:t>
            </w:r>
            <w:r w:rsidRPr="002A263B">
              <w:rPr>
                <w:rFonts w:ascii="Garamond" w:hAnsi="Garamond"/>
                <w:sz w:val="28"/>
                <w:szCs w:val="28"/>
              </w:rPr>
              <w:t xml:space="preserve"> As </w:t>
            </w:r>
            <w:proofErr w:type="spellStart"/>
            <w:r w:rsidRPr="002A263B">
              <w:rPr>
                <w:rFonts w:ascii="Garamond" w:hAnsi="Garamond"/>
                <w:sz w:val="28"/>
                <w:szCs w:val="28"/>
              </w:rPr>
              <w:t>ec</w:t>
            </w:r>
            <w:proofErr w:type="spellEnd"/>
            <w:r w:rsidRPr="002A263B">
              <w:rPr>
                <w:rFonts w:ascii="Garamond" w:hAnsi="Garamond"/>
                <w:sz w:val="28"/>
                <w:szCs w:val="28"/>
              </w:rPr>
              <w:t xml:space="preserve"> y </w:t>
            </w:r>
            <w:proofErr w:type="spellStart"/>
            <w:r w:rsidRPr="002A263B">
              <w:rPr>
                <w:rFonts w:ascii="Garamond" w:hAnsi="Garamond"/>
                <w:sz w:val="28"/>
                <w:szCs w:val="28"/>
              </w:rPr>
              <w:t>jerrey</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mad </w:t>
            </w:r>
            <w:proofErr w:type="spellStart"/>
            <w:r w:rsidRPr="002A263B">
              <w:rPr>
                <w:rFonts w:ascii="Garamond" w:hAnsi="Garamond"/>
                <w:sz w:val="28"/>
                <w:szCs w:val="28"/>
              </w:rPr>
              <w:t>cheet</w:t>
            </w:r>
            <w:proofErr w:type="spellEnd"/>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Reereeaghts</w:t>
            </w:r>
            <w:proofErr w:type="spellEnd"/>
            <w:r w:rsidRPr="002A263B">
              <w:rPr>
                <w:rFonts w:ascii="Garamond" w:hAnsi="Garamond"/>
                <w:sz w:val="28"/>
                <w:szCs w:val="28"/>
              </w:rPr>
              <w:t xml:space="preserve"> vees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er-</w:t>
            </w:r>
            <w:proofErr w:type="spellStart"/>
            <w:r w:rsidRPr="002A263B">
              <w:rPr>
                <w:rFonts w:ascii="Garamond" w:hAnsi="Garamond"/>
                <w:sz w:val="28"/>
                <w:szCs w:val="28"/>
              </w:rPr>
              <w:t>mayrn</w:t>
            </w:r>
            <w:proofErr w:type="spellEnd"/>
            <w:r w:rsidRPr="002A263B">
              <w:rPr>
                <w:rFonts w:ascii="Garamond" w:hAnsi="Garamond"/>
                <w:sz w:val="28"/>
                <w:szCs w:val="28"/>
              </w:rPr>
              <w:t xml:space="preserve">, </w:t>
            </w:r>
            <w:proofErr w:type="spellStart"/>
            <w:r w:rsidRPr="002A263B">
              <w:rPr>
                <w:rFonts w:ascii="Garamond" w:hAnsi="Garamond"/>
                <w:sz w:val="28"/>
                <w:szCs w:val="28"/>
              </w:rPr>
              <w:t>Trooid</w:t>
            </w:r>
            <w:proofErr w:type="spellEnd"/>
            <w:r w:rsidRPr="002A263B">
              <w:rPr>
                <w:rFonts w:ascii="Garamond" w:hAnsi="Garamond"/>
                <w:sz w:val="28"/>
                <w:szCs w:val="28"/>
              </w:rPr>
              <w:t xml:space="preserve"> </w:t>
            </w:r>
            <w:proofErr w:type="spellStart"/>
            <w:r w:rsidRPr="002A263B">
              <w:rPr>
                <w:rFonts w:ascii="Garamond" w:hAnsi="Garamond"/>
                <w:sz w:val="28"/>
                <w:szCs w:val="28"/>
              </w:rPr>
              <w:t>Yeesey</w:t>
            </w:r>
            <w:proofErr w:type="spellEnd"/>
            <w:r w:rsidRPr="002A263B">
              <w:rPr>
                <w:rFonts w:ascii="Garamond" w:hAnsi="Garamond"/>
                <w:sz w:val="28"/>
                <w:szCs w:val="28"/>
              </w:rPr>
              <w:t xml:space="preserve"> </w:t>
            </w:r>
            <w:proofErr w:type="spellStart"/>
            <w:r w:rsidRPr="002A263B">
              <w:rPr>
                <w:rFonts w:ascii="Garamond" w:hAnsi="Garamond"/>
                <w:sz w:val="28"/>
                <w:szCs w:val="28"/>
              </w:rPr>
              <w:t>Creest</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Jiarne</w:t>
            </w:r>
            <w:proofErr w:type="spellEnd"/>
            <w:r w:rsidRPr="002A263B">
              <w:rPr>
                <w:rFonts w:ascii="Garamond" w:hAnsi="Garamond"/>
                <w:sz w:val="28"/>
                <w:szCs w:val="28"/>
              </w:rPr>
              <w:t xml:space="preserve">. </w:t>
            </w:r>
            <w:r w:rsidRPr="002A263B">
              <w:rPr>
                <w:rFonts w:ascii="Garamond" w:hAnsi="Garamond"/>
                <w:i/>
                <w:sz w:val="28"/>
                <w:szCs w:val="28"/>
              </w:rPr>
              <w:t>Amen</w:t>
            </w:r>
            <w:r w:rsidRPr="002A263B">
              <w:rPr>
                <w:rFonts w:ascii="Garamond" w:hAnsi="Garamond"/>
                <w:sz w:val="28"/>
                <w:szCs w:val="28"/>
              </w:rPr>
              <w:t xml:space="preserve">. </w:t>
            </w:r>
          </w:p>
          <w:p w14:paraId="60EED244" w14:textId="77777777" w:rsidR="007D2840" w:rsidRPr="007D2840" w:rsidRDefault="007D2840" w:rsidP="007D2840">
            <w:pPr>
              <w:pStyle w:val="Default"/>
            </w:pPr>
          </w:p>
        </w:tc>
        <w:tc>
          <w:tcPr>
            <w:tcW w:w="0" w:type="auto"/>
            <w:tcBorders>
              <w:bottom w:val="single" w:sz="4" w:space="0" w:color="auto"/>
            </w:tcBorders>
          </w:tcPr>
          <w:p w14:paraId="450561F4" w14:textId="77777777" w:rsidR="008A3D8D" w:rsidRPr="00472FF6" w:rsidRDefault="008A3D8D" w:rsidP="00DB60C3">
            <w:pPr>
              <w:pStyle w:val="ListParagraph"/>
              <w:ind w:left="0"/>
              <w:jc w:val="both"/>
              <w:rPr>
                <w:rFonts w:ascii="Garamond" w:hAnsi="Garamond" w:cs="Times New Roman"/>
                <w:i/>
                <w:sz w:val="28"/>
              </w:rPr>
            </w:pPr>
            <w:r w:rsidRPr="007D2840">
              <w:rPr>
                <w:rFonts w:ascii="Garamond" w:hAnsi="Garamond" w:cs="Times New Roman"/>
                <w:sz w:val="40"/>
              </w:rPr>
              <w:t>O</w:t>
            </w:r>
            <w:r w:rsidRPr="00472FF6">
              <w:rPr>
                <w:rFonts w:ascii="Garamond" w:hAnsi="Garamond" w:cs="Times New Roman"/>
                <w:i/>
                <w:sz w:val="28"/>
              </w:rPr>
              <w:t xml:space="preserve"> God, forasmuch as without thee we are not able to please thee, grant that thy Holy Spirit may in all things direct and rule our Hearts. Make us lively Members of thy Church, and Partakers of all its blessed Privileges, and give us Grace that we may never forfeit them by any wilful Disobedience to thy Laws, or to those whom thou hast set over us. Vouchsafe us Forgiv</w:t>
            </w:r>
            <w:r w:rsidR="00256FDC">
              <w:rPr>
                <w:rFonts w:ascii="Garamond" w:hAnsi="Garamond" w:cs="Times New Roman"/>
                <w:i/>
                <w:sz w:val="28"/>
              </w:rPr>
              <w:t>e</w:t>
            </w:r>
            <w:r w:rsidRPr="00472FF6">
              <w:rPr>
                <w:rFonts w:ascii="Garamond" w:hAnsi="Garamond" w:cs="Times New Roman"/>
                <w:i/>
                <w:sz w:val="28"/>
              </w:rPr>
              <w:t>ness of all our Sins before we dye, that through the Grave and Gate of Death, we may pass to a joyful Resurrection</w:t>
            </w:r>
            <w:r w:rsidR="002C617D" w:rsidRPr="002C617D">
              <w:rPr>
                <w:rFonts w:ascii="Garamond" w:hAnsi="Garamond" w:cs="Times New Roman"/>
                <w:sz w:val="28"/>
              </w:rPr>
              <w:t> ;</w:t>
            </w:r>
            <w:r w:rsidRPr="00472FF6">
              <w:rPr>
                <w:rFonts w:ascii="Garamond" w:hAnsi="Garamond" w:cs="Times New Roman"/>
                <w:i/>
                <w:sz w:val="28"/>
              </w:rPr>
              <w:t xml:space="preserve"> </w:t>
            </w:r>
            <w:r w:rsidR="00256FDC" w:rsidRPr="00472FF6">
              <w:rPr>
                <w:rFonts w:ascii="Garamond" w:hAnsi="Garamond" w:cs="Times New Roman"/>
                <w:i/>
                <w:sz w:val="28"/>
              </w:rPr>
              <w:t xml:space="preserve">And </w:t>
            </w:r>
            <w:r w:rsidRPr="00472FF6">
              <w:rPr>
                <w:rFonts w:ascii="Garamond" w:hAnsi="Garamond" w:cs="Times New Roman"/>
                <w:i/>
                <w:sz w:val="28"/>
              </w:rPr>
              <w:t xml:space="preserve">that finally we may come to thine everlasting Kingdom, through Jesus Christ our Lord. </w:t>
            </w:r>
            <w:r w:rsidRPr="00472FF6">
              <w:rPr>
                <w:rFonts w:ascii="Garamond" w:hAnsi="Garamond" w:cs="Times New Roman"/>
                <w:sz w:val="28"/>
              </w:rPr>
              <w:t>Amen</w:t>
            </w:r>
            <w:r w:rsidRPr="00472FF6">
              <w:rPr>
                <w:rFonts w:ascii="Garamond" w:hAnsi="Garamond" w:cs="Times New Roman"/>
                <w:i/>
                <w:sz w:val="28"/>
              </w:rPr>
              <w:t>.</w:t>
            </w:r>
          </w:p>
        </w:tc>
        <w:tc>
          <w:tcPr>
            <w:tcW w:w="0" w:type="auto"/>
          </w:tcPr>
          <w:p w14:paraId="7A8BB304" w14:textId="77777777" w:rsidR="008A3D8D" w:rsidRPr="008A3D8D" w:rsidRDefault="008A3D8D" w:rsidP="00C82D1A">
            <w:pPr>
              <w:pStyle w:val="ListParagraph"/>
              <w:ind w:left="0"/>
              <w:rPr>
                <w:rFonts w:ascii="Garamond" w:hAnsi="Garamond" w:cs="Times New Roman"/>
                <w:i/>
                <w:sz w:val="20"/>
                <w:szCs w:val="20"/>
              </w:rPr>
            </w:pPr>
          </w:p>
        </w:tc>
      </w:tr>
    </w:tbl>
    <w:p w14:paraId="5A418E9C" w14:textId="77777777" w:rsidR="00256FDC" w:rsidRDefault="00256FDC" w:rsidP="00DB60C3">
      <w:pPr>
        <w:pStyle w:val="ListParagraph"/>
        <w:keepNext/>
        <w:spacing w:before="360" w:after="360"/>
        <w:ind w:left="0"/>
        <w:contextualSpacing w:val="0"/>
        <w:jc w:val="center"/>
        <w:rPr>
          <w:rFonts w:ascii="Garamond" w:hAnsi="Garamond" w:cs="Times New Roman"/>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00801FF1" w:rsidRPr="00256FDC">
        <w:rPr>
          <w:rFonts w:ascii="Garamond" w:hAnsi="Garamond" w:cs="Times New Roman"/>
          <w:sz w:val="32"/>
        </w:rPr>
        <w:t>VIII</w:t>
      </w:r>
      <w:r w:rsidR="00E95A45" w:rsidRPr="00256FDC">
        <w:rPr>
          <w:rFonts w:ascii="Garamond" w:hAnsi="Garamond" w:cs="Times New Roman"/>
          <w:sz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4009"/>
        <w:gridCol w:w="920"/>
      </w:tblGrid>
      <w:tr w:rsidR="00C1228A" w:rsidRPr="00256FDC" w14:paraId="2CECEB0C" w14:textId="77777777" w:rsidTr="00C1228A">
        <w:tc>
          <w:tcPr>
            <w:tcW w:w="0" w:type="auto"/>
          </w:tcPr>
          <w:p w14:paraId="2008D83B" w14:textId="77777777" w:rsidR="00C1228A" w:rsidRPr="00422191" w:rsidRDefault="00C1228A" w:rsidP="00DB60C3">
            <w:pPr>
              <w:pStyle w:val="CM5"/>
              <w:keepNext/>
              <w:widowControl/>
              <w:spacing w:after="80"/>
              <w:jc w:val="both"/>
              <w:rPr>
                <w:rFonts w:ascii="Garamond" w:hAnsi="Garamond"/>
                <w:sz w:val="28"/>
                <w:szCs w:val="28"/>
              </w:rPr>
            </w:pPr>
            <w:r w:rsidRPr="00422191">
              <w:rPr>
                <w:rFonts w:ascii="Garamond" w:hAnsi="Garamond"/>
                <w:i/>
                <w:sz w:val="28"/>
                <w:szCs w:val="28"/>
              </w:rPr>
              <w:t>Q.</w:t>
            </w:r>
            <w:r w:rsidRPr="00422191">
              <w:rPr>
                <w:rFonts w:ascii="Garamond" w:hAnsi="Garamond"/>
                <w:sz w:val="28"/>
                <w:szCs w:val="28"/>
              </w:rPr>
              <w:t xml:space="preserve"> </w:t>
            </w:r>
            <w:r w:rsidRPr="007D2840">
              <w:rPr>
                <w:rFonts w:ascii="Old English Text MT" w:hAnsi="Old English Text MT"/>
                <w:sz w:val="40"/>
                <w:szCs w:val="28"/>
              </w:rPr>
              <w:t>C</w:t>
            </w:r>
            <w:r w:rsidRPr="00C1228A">
              <w:rPr>
                <w:rFonts w:ascii="Old English Text MT" w:hAnsi="Old English Text MT"/>
                <w:sz w:val="28"/>
                <w:szCs w:val="28"/>
              </w:rPr>
              <w:t xml:space="preserve">RE </w:t>
            </w:r>
            <w:proofErr w:type="spellStart"/>
            <w:r w:rsidRPr="00C1228A">
              <w:rPr>
                <w:rFonts w:ascii="Old English Text MT" w:hAnsi="Old English Text MT"/>
                <w:sz w:val="28"/>
                <w:szCs w:val="28"/>
              </w:rPr>
              <w:t>smoo</w:t>
            </w:r>
            <w:proofErr w:type="spellEnd"/>
            <w:r w:rsidRPr="00422191">
              <w:rPr>
                <w:rFonts w:ascii="Garamond" w:hAnsi="Garamond"/>
                <w:sz w:val="28"/>
                <w:szCs w:val="28"/>
              </w:rPr>
              <w:t xml:space="preserve"> </w:t>
            </w:r>
            <w:r w:rsidRPr="007D2840">
              <w:rPr>
                <w:rFonts w:ascii="Garamond" w:hAnsi="Garamond"/>
                <w:sz w:val="28"/>
                <w:szCs w:val="28"/>
              </w:rPr>
              <w:t>[</w:t>
            </w:r>
            <w:proofErr w:type="spellStart"/>
            <w:r w:rsidRPr="007D2840">
              <w:rPr>
                <w:rFonts w:ascii="Garamond" w:hAnsi="Garamond"/>
                <w:sz w:val="28"/>
                <w:szCs w:val="28"/>
              </w:rPr>
              <w:t>t’ow</w:t>
            </w:r>
            <w:proofErr w:type="spellEnd"/>
            <w:r w:rsidRPr="007D2840">
              <w:rPr>
                <w:rFonts w:ascii="Garamond" w:hAnsi="Garamond"/>
                <w:sz w:val="28"/>
                <w:szCs w:val="28"/>
              </w:rPr>
              <w:t>]</w:t>
            </w:r>
            <w:r w:rsidRPr="00422191">
              <w:rPr>
                <w:rFonts w:ascii="Garamond" w:hAnsi="Garamond"/>
                <w:sz w:val="28"/>
                <w:szCs w:val="28"/>
              </w:rPr>
              <w:t xml:space="preserve"> </w:t>
            </w:r>
            <w:proofErr w:type="spellStart"/>
            <w:r w:rsidRPr="00C1228A">
              <w:rPr>
                <w:rFonts w:ascii="Old English Text MT" w:hAnsi="Old English Text MT"/>
                <w:sz w:val="28"/>
                <w:szCs w:val="28"/>
              </w:rPr>
              <w:t>gynsagh</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ayns</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ny</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Banglanyn</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shoh</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jeh</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dty</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Chredjue</w:t>
            </w:r>
            <w:proofErr w:type="spellEnd"/>
            <w:r w:rsidR="002C617D" w:rsidRPr="002C617D">
              <w:rPr>
                <w:rFonts w:ascii="Old English Text MT" w:hAnsi="Old English Text MT"/>
                <w:i/>
                <w:sz w:val="28"/>
                <w:szCs w:val="28"/>
              </w:rPr>
              <w:t> </w:t>
            </w:r>
            <w:r w:rsidR="00C57BF1" w:rsidRPr="00C57BF1">
              <w:rPr>
                <w:rFonts w:ascii="Old English Text MT" w:hAnsi="Old English Text MT"/>
                <w:sz w:val="28"/>
                <w:szCs w:val="28"/>
              </w:rPr>
              <w:t>?</w:t>
            </w:r>
            <w:r w:rsidRPr="00422191">
              <w:rPr>
                <w:rFonts w:ascii="Garamond" w:hAnsi="Garamond"/>
                <w:sz w:val="28"/>
                <w:szCs w:val="28"/>
              </w:rPr>
              <w:t xml:space="preserve"> </w:t>
            </w:r>
          </w:p>
        </w:tc>
        <w:tc>
          <w:tcPr>
            <w:tcW w:w="0" w:type="auto"/>
          </w:tcPr>
          <w:p w14:paraId="0E5C15F2" w14:textId="77777777" w:rsidR="00C1228A" w:rsidRPr="00256FDC" w:rsidRDefault="00C1228A" w:rsidP="00DB60C3">
            <w:pPr>
              <w:pStyle w:val="ListParagraph"/>
              <w:keepNext/>
              <w:ind w:left="0"/>
              <w:jc w:val="both"/>
              <w:rPr>
                <w:rFonts w:ascii="Old English Text MT" w:hAnsi="Old English Text MT" w:cs="Times New Roman"/>
                <w:sz w:val="28"/>
              </w:rPr>
            </w:pPr>
            <w:r w:rsidRPr="00256FDC">
              <w:rPr>
                <w:rFonts w:ascii="Garamond" w:hAnsi="Garamond" w:cs="Times New Roman"/>
                <w:sz w:val="28"/>
              </w:rPr>
              <w:t xml:space="preserve">Q. </w:t>
            </w:r>
            <w:proofErr w:type="spellStart"/>
            <w:r w:rsidRPr="007D2840">
              <w:rPr>
                <w:rFonts w:ascii="Old English Text MT" w:hAnsi="Old English Text MT" w:cs="Times New Roman"/>
                <w:sz w:val="40"/>
              </w:rPr>
              <w:t>W</w:t>
            </w:r>
            <w:r w:rsidRPr="00256FDC">
              <w:rPr>
                <w:rFonts w:ascii="Old English Text MT" w:hAnsi="Old English Text MT" w:cs="Times New Roman"/>
                <w:sz w:val="28"/>
              </w:rPr>
              <w:t>Hat</w:t>
            </w:r>
            <w:proofErr w:type="spellEnd"/>
            <w:r w:rsidRPr="00256FDC">
              <w:rPr>
                <w:rFonts w:ascii="Old English Text MT" w:hAnsi="Old English Text MT" w:cs="Times New Roman"/>
                <w:sz w:val="28"/>
              </w:rPr>
              <w:t xml:space="preserve"> dost thou chiefly learn in these Articles of thy Belief</w:t>
            </w:r>
            <w:r w:rsidR="002C617D" w:rsidRPr="002C617D">
              <w:rPr>
                <w:rFonts w:ascii="Old English Text MT" w:hAnsi="Old English Text MT" w:cs="Times New Roman"/>
                <w:i/>
                <w:sz w:val="28"/>
              </w:rPr>
              <w:t> </w:t>
            </w:r>
            <w:r w:rsidR="00C57BF1" w:rsidRPr="00C57BF1">
              <w:rPr>
                <w:rFonts w:ascii="Old English Text MT" w:hAnsi="Old English Text MT" w:cs="Times New Roman"/>
                <w:sz w:val="28"/>
              </w:rPr>
              <w:t>?</w:t>
            </w:r>
          </w:p>
        </w:tc>
        <w:tc>
          <w:tcPr>
            <w:tcW w:w="0" w:type="auto"/>
          </w:tcPr>
          <w:p w14:paraId="7DC29577" w14:textId="77777777" w:rsidR="00C1228A" w:rsidRPr="00C1228A" w:rsidRDefault="00C1228A" w:rsidP="00DB60C3">
            <w:pPr>
              <w:pStyle w:val="ListParagraph"/>
              <w:keepNext/>
              <w:ind w:left="0"/>
              <w:jc w:val="both"/>
              <w:rPr>
                <w:rFonts w:ascii="Garamond" w:hAnsi="Garamond" w:cs="Times New Roman"/>
                <w:sz w:val="20"/>
                <w:szCs w:val="20"/>
              </w:rPr>
            </w:pPr>
          </w:p>
        </w:tc>
      </w:tr>
      <w:tr w:rsidR="00C1228A" w:rsidRPr="00256FDC" w14:paraId="261C9870" w14:textId="77777777" w:rsidTr="00C1228A">
        <w:tc>
          <w:tcPr>
            <w:tcW w:w="0" w:type="auto"/>
          </w:tcPr>
          <w:p w14:paraId="1801E5BB" w14:textId="77777777" w:rsidR="00C1228A" w:rsidRPr="00422191" w:rsidRDefault="00C1228A" w:rsidP="0040043C">
            <w:pPr>
              <w:pStyle w:val="CM14"/>
              <w:widowControl/>
              <w:spacing w:line="240" w:lineRule="auto"/>
              <w:ind w:firstLine="227"/>
              <w:jc w:val="both"/>
              <w:rPr>
                <w:rFonts w:ascii="Garamond" w:hAnsi="Garamond"/>
                <w:sz w:val="28"/>
                <w:szCs w:val="28"/>
              </w:rPr>
            </w:pPr>
            <w:r w:rsidRPr="00422191">
              <w:rPr>
                <w:rFonts w:ascii="Garamond" w:hAnsi="Garamond"/>
                <w:i/>
                <w:sz w:val="28"/>
                <w:szCs w:val="28"/>
              </w:rPr>
              <w:t xml:space="preserve">A. </w:t>
            </w:r>
            <w:proofErr w:type="spellStart"/>
            <w:r w:rsidRPr="00422191">
              <w:rPr>
                <w:rFonts w:ascii="Garamond" w:hAnsi="Garamond"/>
                <w:sz w:val="28"/>
                <w:szCs w:val="28"/>
              </w:rPr>
              <w:t>Hoshiagt</w:t>
            </w:r>
            <w:proofErr w:type="spellEnd"/>
            <w:r w:rsidRPr="00422191">
              <w:rPr>
                <w:rFonts w:ascii="Garamond" w:hAnsi="Garamond"/>
                <w:sz w:val="28"/>
                <w:szCs w:val="28"/>
              </w:rPr>
              <w:t xml:space="preserve">. </w:t>
            </w:r>
            <w:r w:rsidRPr="00C1228A">
              <w:rPr>
                <w:rFonts w:ascii="Old English Text MT" w:hAnsi="Old English Text MT"/>
                <w:sz w:val="28"/>
                <w:szCs w:val="28"/>
              </w:rPr>
              <w:t xml:space="preserve">Ta mee </w:t>
            </w:r>
            <w:proofErr w:type="spellStart"/>
            <w:r w:rsidRPr="00C1228A">
              <w:rPr>
                <w:rFonts w:ascii="Old English Text MT" w:hAnsi="Old English Text MT"/>
                <w:sz w:val="28"/>
                <w:szCs w:val="28"/>
              </w:rPr>
              <w:t>gynsagh</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dy</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Chredjal</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ayns</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Jee</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yn</w:t>
            </w:r>
            <w:proofErr w:type="spellEnd"/>
            <w:r w:rsidRPr="00C1228A">
              <w:rPr>
                <w:rFonts w:ascii="Old English Text MT" w:hAnsi="Old English Text MT"/>
                <w:sz w:val="28"/>
                <w:szCs w:val="28"/>
              </w:rPr>
              <w:t xml:space="preserve"> Ayr, </w:t>
            </w:r>
            <w:proofErr w:type="spellStart"/>
            <w:r w:rsidRPr="00C1228A">
              <w:rPr>
                <w:rFonts w:ascii="Old English Text MT" w:hAnsi="Old English Text MT"/>
                <w:sz w:val="28"/>
                <w:szCs w:val="28"/>
              </w:rPr>
              <w:t>chroo</w:t>
            </w:r>
            <w:proofErr w:type="spellEnd"/>
            <w:r w:rsidRPr="00C1228A">
              <w:rPr>
                <w:rFonts w:ascii="Old English Text MT" w:hAnsi="Old English Text MT"/>
                <w:sz w:val="28"/>
                <w:szCs w:val="28"/>
              </w:rPr>
              <w:t xml:space="preserve"> mish as </w:t>
            </w:r>
            <w:proofErr w:type="spellStart"/>
            <w:r w:rsidRPr="00C1228A">
              <w:rPr>
                <w:rFonts w:ascii="Old English Text MT" w:hAnsi="Old English Text MT"/>
                <w:sz w:val="28"/>
                <w:szCs w:val="28"/>
              </w:rPr>
              <w:t>oilley’n</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seihl</w:t>
            </w:r>
            <w:proofErr w:type="spellEnd"/>
            <w:r w:rsidRPr="00C1228A">
              <w:rPr>
                <w:rFonts w:ascii="Old English Text MT" w:hAnsi="Old English Text MT"/>
                <w:sz w:val="28"/>
                <w:szCs w:val="28"/>
              </w:rPr>
              <w:t>.</w:t>
            </w:r>
            <w:r w:rsidRPr="00422191">
              <w:rPr>
                <w:rFonts w:ascii="Garamond" w:hAnsi="Garamond"/>
                <w:sz w:val="28"/>
                <w:szCs w:val="28"/>
              </w:rPr>
              <w:t xml:space="preserve"> </w:t>
            </w:r>
          </w:p>
        </w:tc>
        <w:tc>
          <w:tcPr>
            <w:tcW w:w="0" w:type="auto"/>
          </w:tcPr>
          <w:p w14:paraId="1BD6FD85" w14:textId="77777777" w:rsidR="00C1228A" w:rsidRPr="00256FDC" w:rsidRDefault="00C1228A" w:rsidP="0040043C">
            <w:pPr>
              <w:pStyle w:val="ListParagraph"/>
              <w:ind w:left="0" w:firstLine="227"/>
              <w:contextualSpacing w:val="0"/>
              <w:jc w:val="both"/>
              <w:rPr>
                <w:rFonts w:ascii="Old English Text MT" w:hAnsi="Old English Text MT" w:cs="Times New Roman"/>
                <w:sz w:val="28"/>
              </w:rPr>
            </w:pPr>
            <w:r w:rsidRPr="00256FDC">
              <w:rPr>
                <w:rFonts w:ascii="Garamond" w:hAnsi="Garamond" w:cs="Times New Roman"/>
                <w:sz w:val="28"/>
              </w:rPr>
              <w:t xml:space="preserve">A. First. </w:t>
            </w:r>
            <w:r w:rsidRPr="00256FDC">
              <w:rPr>
                <w:rFonts w:ascii="Old English Text MT" w:hAnsi="Old English Text MT" w:cs="Times New Roman"/>
                <w:sz w:val="28"/>
              </w:rPr>
              <w:t xml:space="preserve">I learn to believe in God the Father, who hath made me and all the World. </w:t>
            </w:r>
          </w:p>
        </w:tc>
        <w:tc>
          <w:tcPr>
            <w:tcW w:w="0" w:type="auto"/>
          </w:tcPr>
          <w:p w14:paraId="21C88ED7" w14:textId="77777777" w:rsidR="00C1228A" w:rsidRPr="00C1228A" w:rsidRDefault="00C1228A" w:rsidP="00DB60C3">
            <w:pPr>
              <w:pStyle w:val="ListParagraph"/>
              <w:ind w:left="0"/>
              <w:jc w:val="both"/>
              <w:rPr>
                <w:rFonts w:ascii="Garamond" w:hAnsi="Garamond" w:cs="Times New Roman"/>
                <w:sz w:val="20"/>
                <w:szCs w:val="20"/>
              </w:rPr>
            </w:pPr>
          </w:p>
        </w:tc>
      </w:tr>
      <w:tr w:rsidR="00C1228A" w:rsidRPr="00256FDC" w14:paraId="107DA3E4" w14:textId="77777777" w:rsidTr="00C1228A">
        <w:tc>
          <w:tcPr>
            <w:tcW w:w="0" w:type="auto"/>
          </w:tcPr>
          <w:p w14:paraId="3210BB5C" w14:textId="77777777" w:rsidR="00C1228A" w:rsidRPr="00422191" w:rsidRDefault="00C1228A" w:rsidP="0040043C">
            <w:pPr>
              <w:pStyle w:val="CM14"/>
              <w:widowControl/>
              <w:spacing w:line="240" w:lineRule="auto"/>
              <w:ind w:firstLine="227"/>
              <w:jc w:val="both"/>
              <w:rPr>
                <w:rFonts w:ascii="Garamond" w:hAnsi="Garamond"/>
                <w:sz w:val="28"/>
                <w:szCs w:val="28"/>
              </w:rPr>
            </w:pPr>
            <w:r w:rsidRPr="00422191">
              <w:rPr>
                <w:rFonts w:ascii="Garamond" w:hAnsi="Garamond"/>
                <w:sz w:val="28"/>
                <w:szCs w:val="28"/>
              </w:rPr>
              <w:t xml:space="preserve">Y nah </w:t>
            </w:r>
            <w:proofErr w:type="spellStart"/>
            <w:r w:rsidRPr="00422191">
              <w:rPr>
                <w:rFonts w:ascii="Garamond" w:hAnsi="Garamond"/>
                <w:sz w:val="28"/>
                <w:szCs w:val="28"/>
              </w:rPr>
              <w:t>ynnyd</w:t>
            </w:r>
            <w:proofErr w:type="spellEnd"/>
            <w:r w:rsidRPr="00422191">
              <w:rPr>
                <w:rFonts w:ascii="Garamond" w:hAnsi="Garamond"/>
                <w:sz w:val="28"/>
                <w:szCs w:val="28"/>
              </w:rPr>
              <w:t xml:space="preserve">. </w:t>
            </w:r>
            <w:proofErr w:type="spellStart"/>
            <w:r w:rsidRPr="00C1228A">
              <w:rPr>
                <w:rFonts w:ascii="Old English Text MT" w:hAnsi="Old English Text MT"/>
                <w:sz w:val="28"/>
                <w:szCs w:val="28"/>
              </w:rPr>
              <w:t>Ayns</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Jee’n</w:t>
            </w:r>
            <w:proofErr w:type="spellEnd"/>
            <w:r w:rsidRPr="00C1228A">
              <w:rPr>
                <w:rFonts w:ascii="Old English Text MT" w:hAnsi="Old English Text MT"/>
                <w:sz w:val="28"/>
                <w:szCs w:val="28"/>
              </w:rPr>
              <w:t xml:space="preserve"> Mac ren mish as </w:t>
            </w:r>
            <w:proofErr w:type="spellStart"/>
            <w:r w:rsidRPr="00C1228A">
              <w:rPr>
                <w:rFonts w:ascii="Old English Text MT" w:hAnsi="Old English Text MT"/>
                <w:sz w:val="28"/>
                <w:szCs w:val="28"/>
              </w:rPr>
              <w:t>Sheelnaue</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ooilley</w:t>
            </w:r>
            <w:proofErr w:type="spellEnd"/>
            <w:r w:rsidRPr="00C1228A">
              <w:rPr>
                <w:rFonts w:ascii="Old English Text MT" w:hAnsi="Old English Text MT"/>
                <w:sz w:val="28"/>
                <w:szCs w:val="28"/>
              </w:rPr>
              <w:t xml:space="preserve"> y </w:t>
            </w:r>
            <w:proofErr w:type="spellStart"/>
            <w:r w:rsidRPr="00C1228A">
              <w:rPr>
                <w:rFonts w:ascii="Old English Text MT" w:hAnsi="Old English Text MT"/>
                <w:sz w:val="28"/>
                <w:szCs w:val="28"/>
              </w:rPr>
              <w:t>chionagh</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reesht</w:t>
            </w:r>
            <w:proofErr w:type="spellEnd"/>
            <w:r w:rsidRPr="00C1228A">
              <w:rPr>
                <w:rFonts w:ascii="Old English Text MT" w:hAnsi="Old English Text MT"/>
                <w:sz w:val="28"/>
                <w:szCs w:val="28"/>
              </w:rPr>
              <w:t>.</w:t>
            </w:r>
            <w:r w:rsidRPr="00422191">
              <w:rPr>
                <w:rFonts w:ascii="Garamond" w:hAnsi="Garamond"/>
                <w:sz w:val="28"/>
                <w:szCs w:val="28"/>
              </w:rPr>
              <w:t xml:space="preserve"> </w:t>
            </w:r>
          </w:p>
        </w:tc>
        <w:tc>
          <w:tcPr>
            <w:tcW w:w="0" w:type="auto"/>
          </w:tcPr>
          <w:p w14:paraId="46F07484" w14:textId="77777777" w:rsidR="00C1228A" w:rsidRPr="00256FDC" w:rsidRDefault="00C1228A" w:rsidP="0040043C">
            <w:pPr>
              <w:pStyle w:val="ListParagraph"/>
              <w:ind w:left="0" w:firstLine="227"/>
              <w:contextualSpacing w:val="0"/>
              <w:jc w:val="both"/>
              <w:rPr>
                <w:rFonts w:ascii="Garamond" w:hAnsi="Garamond" w:cs="Times New Roman"/>
                <w:sz w:val="28"/>
              </w:rPr>
            </w:pPr>
            <w:r w:rsidRPr="00256FDC">
              <w:rPr>
                <w:rFonts w:ascii="Garamond" w:hAnsi="Garamond" w:cs="Times New Roman"/>
                <w:sz w:val="28"/>
              </w:rPr>
              <w:t xml:space="preserve">Secondly. </w:t>
            </w:r>
            <w:r w:rsidRPr="00256FDC">
              <w:rPr>
                <w:rFonts w:ascii="Old English Text MT" w:hAnsi="Old English Text MT" w:cs="Times New Roman"/>
                <w:sz w:val="28"/>
              </w:rPr>
              <w:t>In God the Son, who hath redeemed me, and all Mankind.</w:t>
            </w:r>
            <w:r w:rsidRPr="00256FDC">
              <w:rPr>
                <w:rFonts w:ascii="Garamond" w:hAnsi="Garamond" w:cs="Times New Roman"/>
                <w:sz w:val="28"/>
              </w:rPr>
              <w:t xml:space="preserve"> </w:t>
            </w:r>
          </w:p>
        </w:tc>
        <w:tc>
          <w:tcPr>
            <w:tcW w:w="0" w:type="auto"/>
          </w:tcPr>
          <w:p w14:paraId="11B2B95B" w14:textId="77777777" w:rsidR="00C1228A" w:rsidRPr="00C1228A" w:rsidRDefault="00C1228A" w:rsidP="00DB60C3">
            <w:pPr>
              <w:pStyle w:val="ListParagraph"/>
              <w:ind w:left="0"/>
              <w:jc w:val="both"/>
              <w:rPr>
                <w:rFonts w:ascii="Garamond" w:hAnsi="Garamond" w:cs="Times New Roman"/>
                <w:sz w:val="20"/>
                <w:szCs w:val="20"/>
              </w:rPr>
            </w:pPr>
          </w:p>
        </w:tc>
      </w:tr>
      <w:tr w:rsidR="00C1228A" w:rsidRPr="00256FDC" w14:paraId="11C8C379" w14:textId="77777777" w:rsidTr="00C1228A">
        <w:tc>
          <w:tcPr>
            <w:tcW w:w="0" w:type="auto"/>
          </w:tcPr>
          <w:p w14:paraId="3F050E69" w14:textId="77777777" w:rsidR="00C1228A" w:rsidRPr="0040043C" w:rsidRDefault="00C1228A" w:rsidP="0040043C">
            <w:pPr>
              <w:pStyle w:val="CM3"/>
              <w:widowControl/>
              <w:spacing w:line="240" w:lineRule="auto"/>
              <w:ind w:firstLine="227"/>
              <w:jc w:val="both"/>
              <w:rPr>
                <w:rFonts w:ascii="Garamond" w:hAnsi="Garamond"/>
                <w:sz w:val="28"/>
                <w:szCs w:val="28"/>
                <w:lang w:val="ca-ES"/>
              </w:rPr>
            </w:pPr>
            <w:r w:rsidRPr="00422191">
              <w:rPr>
                <w:rFonts w:ascii="Garamond" w:hAnsi="Garamond"/>
                <w:sz w:val="28"/>
                <w:szCs w:val="28"/>
              </w:rPr>
              <w:t xml:space="preserve">[60] </w:t>
            </w:r>
            <w:proofErr w:type="spellStart"/>
            <w:r w:rsidRPr="00422191">
              <w:rPr>
                <w:rFonts w:ascii="Garamond" w:hAnsi="Garamond"/>
                <w:sz w:val="28"/>
                <w:szCs w:val="28"/>
              </w:rPr>
              <w:t>Yn</w:t>
            </w:r>
            <w:proofErr w:type="spellEnd"/>
            <w:r w:rsidRPr="00422191">
              <w:rPr>
                <w:rFonts w:ascii="Garamond" w:hAnsi="Garamond"/>
                <w:sz w:val="28"/>
                <w:szCs w:val="28"/>
              </w:rPr>
              <w:t xml:space="preserve"> </w:t>
            </w:r>
            <w:proofErr w:type="spellStart"/>
            <w:r w:rsidRPr="00422191">
              <w:rPr>
                <w:rFonts w:ascii="Garamond" w:hAnsi="Garamond"/>
                <w:sz w:val="28"/>
                <w:szCs w:val="28"/>
              </w:rPr>
              <w:t>tras</w:t>
            </w:r>
            <w:proofErr w:type="spellEnd"/>
            <w:r w:rsidRPr="00422191">
              <w:rPr>
                <w:rFonts w:ascii="Garamond" w:hAnsi="Garamond"/>
                <w:sz w:val="28"/>
                <w:szCs w:val="28"/>
              </w:rPr>
              <w:t xml:space="preserve"> </w:t>
            </w:r>
            <w:proofErr w:type="spellStart"/>
            <w:r w:rsidRPr="00422191">
              <w:rPr>
                <w:rFonts w:ascii="Garamond" w:hAnsi="Garamond"/>
                <w:sz w:val="28"/>
                <w:szCs w:val="28"/>
              </w:rPr>
              <w:t>ynnyd</w:t>
            </w:r>
            <w:proofErr w:type="spellEnd"/>
            <w:r w:rsidRPr="00422191">
              <w:rPr>
                <w:rFonts w:ascii="Garamond" w:hAnsi="Garamond"/>
                <w:sz w:val="28"/>
                <w:szCs w:val="28"/>
              </w:rPr>
              <w:t xml:space="preserve">. </w:t>
            </w:r>
            <w:proofErr w:type="spellStart"/>
            <w:r w:rsidRPr="00C1228A">
              <w:rPr>
                <w:rFonts w:ascii="Old English Text MT" w:hAnsi="Old English Text MT"/>
                <w:sz w:val="28"/>
                <w:szCs w:val="28"/>
              </w:rPr>
              <w:t>Ayns</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Jee</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yn</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Spyrryd</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Noo</w:t>
            </w:r>
            <w:proofErr w:type="spellEnd"/>
            <w:r w:rsidRPr="00C1228A">
              <w:rPr>
                <w:rFonts w:ascii="Old English Text MT" w:hAnsi="Old English Text MT"/>
                <w:sz w:val="28"/>
                <w:szCs w:val="28"/>
              </w:rPr>
              <w:t xml:space="preserve"> ta </w:t>
            </w:r>
            <w:proofErr w:type="spellStart"/>
            <w:r w:rsidRPr="00C1228A">
              <w:rPr>
                <w:rFonts w:ascii="Old English Text MT" w:hAnsi="Old English Text MT"/>
                <w:sz w:val="28"/>
                <w:szCs w:val="28"/>
              </w:rPr>
              <w:t>casherickey</w:t>
            </w:r>
            <w:proofErr w:type="spellEnd"/>
            <w:r w:rsidRPr="00C1228A">
              <w:rPr>
                <w:rFonts w:ascii="Old English Text MT" w:hAnsi="Old English Text MT"/>
                <w:sz w:val="28"/>
                <w:szCs w:val="28"/>
              </w:rPr>
              <w:t xml:space="preserve"> mish as </w:t>
            </w:r>
            <w:proofErr w:type="spellStart"/>
            <w:r w:rsidRPr="00C1228A">
              <w:rPr>
                <w:rFonts w:ascii="Old English Text MT" w:hAnsi="Old English Text MT"/>
                <w:sz w:val="28"/>
                <w:szCs w:val="28"/>
              </w:rPr>
              <w:t>ooilley</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Pobble</w:t>
            </w:r>
            <w:proofErr w:type="spellEnd"/>
            <w:r w:rsidRPr="00C1228A">
              <w:rPr>
                <w:rFonts w:ascii="Old English Text MT" w:hAnsi="Old English Text MT"/>
                <w:sz w:val="28"/>
                <w:szCs w:val="28"/>
              </w:rPr>
              <w:t xml:space="preserve"> </w:t>
            </w:r>
            <w:proofErr w:type="spellStart"/>
            <w:r w:rsidRPr="00C1228A">
              <w:rPr>
                <w:rFonts w:ascii="Old English Text MT" w:hAnsi="Old English Text MT"/>
                <w:sz w:val="28"/>
                <w:szCs w:val="28"/>
              </w:rPr>
              <w:t>reiht</w:t>
            </w:r>
            <w:proofErr w:type="spellEnd"/>
            <w:r w:rsidRPr="00C1228A">
              <w:rPr>
                <w:rFonts w:ascii="Old English Text MT" w:hAnsi="Old English Text MT"/>
                <w:sz w:val="28"/>
                <w:szCs w:val="28"/>
              </w:rPr>
              <w:t xml:space="preserve"> Yee.</w:t>
            </w:r>
            <w:r w:rsidRPr="00422191">
              <w:rPr>
                <w:rFonts w:ascii="Garamond" w:hAnsi="Garamond"/>
                <w:sz w:val="28"/>
                <w:szCs w:val="28"/>
              </w:rPr>
              <w:t xml:space="preserve"> </w:t>
            </w:r>
          </w:p>
        </w:tc>
        <w:tc>
          <w:tcPr>
            <w:tcW w:w="0" w:type="auto"/>
          </w:tcPr>
          <w:p w14:paraId="4006AEE8" w14:textId="77777777" w:rsidR="00C1228A" w:rsidRPr="00256FDC" w:rsidRDefault="00C1228A" w:rsidP="0040043C">
            <w:pPr>
              <w:pStyle w:val="ListParagraph"/>
              <w:ind w:left="0" w:firstLine="227"/>
              <w:contextualSpacing w:val="0"/>
              <w:jc w:val="both"/>
              <w:rPr>
                <w:rFonts w:ascii="Garamond" w:hAnsi="Garamond" w:cs="Times New Roman"/>
                <w:sz w:val="28"/>
              </w:rPr>
            </w:pPr>
            <w:r w:rsidRPr="00256FDC">
              <w:rPr>
                <w:rFonts w:ascii="Garamond" w:hAnsi="Garamond" w:cs="Times New Roman"/>
                <w:sz w:val="28"/>
              </w:rPr>
              <w:t xml:space="preserve">Thirdly. </w:t>
            </w:r>
            <w:r w:rsidRPr="00256FDC">
              <w:rPr>
                <w:rFonts w:ascii="Old English Text MT" w:hAnsi="Old English Text MT" w:cs="Times New Roman"/>
                <w:sz w:val="28"/>
              </w:rPr>
              <w:t>In God the Holy Ghost, who sanctifieth me, and all the elect People of God.</w:t>
            </w:r>
            <w:r w:rsidRPr="00256FDC">
              <w:rPr>
                <w:rFonts w:ascii="Garamond" w:hAnsi="Garamond" w:cs="Times New Roman"/>
                <w:sz w:val="28"/>
              </w:rPr>
              <w:t xml:space="preserve"> </w:t>
            </w:r>
          </w:p>
        </w:tc>
        <w:tc>
          <w:tcPr>
            <w:tcW w:w="0" w:type="auto"/>
          </w:tcPr>
          <w:p w14:paraId="5B70CF2C" w14:textId="77777777" w:rsidR="00C1228A" w:rsidRPr="00C1228A" w:rsidRDefault="00C1228A" w:rsidP="00DB60C3">
            <w:pPr>
              <w:pStyle w:val="ListParagraph"/>
              <w:ind w:left="0"/>
              <w:jc w:val="both"/>
              <w:rPr>
                <w:rFonts w:ascii="Garamond" w:hAnsi="Garamond" w:cs="Times New Roman"/>
                <w:sz w:val="20"/>
                <w:szCs w:val="20"/>
              </w:rPr>
            </w:pPr>
          </w:p>
        </w:tc>
      </w:tr>
      <w:tr w:rsidR="00C1228A" w:rsidRPr="00256FDC" w14:paraId="424BD9E1" w14:textId="77777777" w:rsidTr="00C1228A">
        <w:tc>
          <w:tcPr>
            <w:tcW w:w="0" w:type="auto"/>
          </w:tcPr>
          <w:p w14:paraId="5DFFAF6E" w14:textId="77777777" w:rsidR="00C1228A" w:rsidRPr="00422191" w:rsidRDefault="00C1228A" w:rsidP="0040043C">
            <w:pPr>
              <w:pStyle w:val="CM3"/>
              <w:widowControl/>
              <w:spacing w:line="240" w:lineRule="auto"/>
              <w:ind w:firstLine="227"/>
              <w:jc w:val="both"/>
              <w:rPr>
                <w:rFonts w:ascii="Garamond" w:hAnsi="Garamond"/>
                <w:sz w:val="28"/>
                <w:szCs w:val="28"/>
              </w:rPr>
            </w:pPr>
            <w:r w:rsidRPr="00422191">
              <w:rPr>
                <w:rFonts w:ascii="Garamond" w:hAnsi="Garamond"/>
                <w:i/>
                <w:sz w:val="28"/>
                <w:szCs w:val="28"/>
              </w:rPr>
              <w:t>Q.</w:t>
            </w:r>
            <w:r w:rsidRPr="00422191">
              <w:rPr>
                <w:rFonts w:ascii="Garamond" w:hAnsi="Garamond"/>
                <w:sz w:val="28"/>
                <w:szCs w:val="28"/>
              </w:rPr>
              <w:t xml:space="preserve"> </w:t>
            </w:r>
            <w:proofErr w:type="spellStart"/>
            <w:r w:rsidRPr="00422191">
              <w:rPr>
                <w:rFonts w:ascii="Garamond" w:hAnsi="Garamond"/>
                <w:sz w:val="28"/>
                <w:szCs w:val="28"/>
              </w:rPr>
              <w:t>Cre</w:t>
            </w:r>
            <w:proofErr w:type="spellEnd"/>
            <w:r w:rsidRPr="00422191">
              <w:rPr>
                <w:rFonts w:ascii="Garamond" w:hAnsi="Garamond"/>
                <w:sz w:val="28"/>
                <w:szCs w:val="28"/>
              </w:rPr>
              <w:t xml:space="preserve"> ta shin </w:t>
            </w:r>
            <w:proofErr w:type="spellStart"/>
            <w:r w:rsidRPr="00422191">
              <w:rPr>
                <w:rFonts w:ascii="Garamond" w:hAnsi="Garamond"/>
                <w:sz w:val="28"/>
                <w:szCs w:val="28"/>
              </w:rPr>
              <w:t>gynsagh</w:t>
            </w:r>
            <w:proofErr w:type="spellEnd"/>
            <w:r w:rsidRPr="00422191">
              <w:rPr>
                <w:rFonts w:ascii="Garamond" w:hAnsi="Garamond"/>
                <w:sz w:val="28"/>
                <w:szCs w:val="28"/>
              </w:rPr>
              <w:t xml:space="preserve"> </w:t>
            </w:r>
            <w:proofErr w:type="spellStart"/>
            <w:r w:rsidRPr="00422191">
              <w:rPr>
                <w:rFonts w:ascii="Garamond" w:hAnsi="Garamond"/>
                <w:sz w:val="28"/>
                <w:szCs w:val="28"/>
              </w:rPr>
              <w:t>veih’n</w:t>
            </w:r>
            <w:proofErr w:type="spellEnd"/>
            <w:r w:rsidRPr="00422191">
              <w:rPr>
                <w:rFonts w:ascii="Garamond" w:hAnsi="Garamond"/>
                <w:sz w:val="28"/>
                <w:szCs w:val="28"/>
              </w:rPr>
              <w:t xml:space="preserve"> </w:t>
            </w:r>
            <w:proofErr w:type="spellStart"/>
            <w:r w:rsidRPr="00422191">
              <w:rPr>
                <w:rFonts w:ascii="Garamond" w:hAnsi="Garamond"/>
                <w:sz w:val="28"/>
                <w:szCs w:val="28"/>
              </w:rPr>
              <w:t>Ansoor</w:t>
            </w:r>
            <w:proofErr w:type="spellEnd"/>
            <w:r w:rsidRPr="00422191">
              <w:rPr>
                <w:rFonts w:ascii="Garamond" w:hAnsi="Garamond"/>
                <w:sz w:val="28"/>
                <w:szCs w:val="28"/>
              </w:rPr>
              <w:t xml:space="preserve"> </w:t>
            </w:r>
            <w:proofErr w:type="spellStart"/>
            <w:r w:rsidRPr="00422191">
              <w:rPr>
                <w:rFonts w:ascii="Garamond" w:hAnsi="Garamond"/>
                <w:sz w:val="28"/>
                <w:szCs w:val="28"/>
              </w:rPr>
              <w:t>shoh</w:t>
            </w:r>
            <w:proofErr w:type="spellEnd"/>
            <w:r w:rsidR="002C617D" w:rsidRPr="002C617D">
              <w:rPr>
                <w:rFonts w:ascii="Garamond" w:hAnsi="Garamond"/>
                <w:i/>
                <w:sz w:val="28"/>
                <w:szCs w:val="28"/>
              </w:rPr>
              <w:t> </w:t>
            </w:r>
            <w:r w:rsidR="00C57BF1" w:rsidRPr="00C57BF1">
              <w:rPr>
                <w:rFonts w:ascii="Garamond" w:hAnsi="Garamond"/>
                <w:sz w:val="28"/>
                <w:szCs w:val="28"/>
              </w:rPr>
              <w:t>?</w:t>
            </w:r>
            <w:r w:rsidRPr="00422191">
              <w:rPr>
                <w:rFonts w:ascii="Garamond" w:hAnsi="Garamond"/>
                <w:sz w:val="28"/>
                <w:szCs w:val="28"/>
              </w:rPr>
              <w:t xml:space="preserve"> </w:t>
            </w:r>
          </w:p>
        </w:tc>
        <w:tc>
          <w:tcPr>
            <w:tcW w:w="0" w:type="auto"/>
          </w:tcPr>
          <w:p w14:paraId="34F9EAD3" w14:textId="77777777" w:rsidR="00C1228A" w:rsidRPr="00256FDC" w:rsidRDefault="00C1228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What do we learn from this Answer</w:t>
            </w:r>
            <w:r w:rsidR="002C617D" w:rsidRPr="002C617D">
              <w:rPr>
                <w:rFonts w:ascii="Garamond" w:hAnsi="Garamond" w:cs="Times New Roman"/>
                <w:i/>
                <w:sz w:val="28"/>
              </w:rPr>
              <w:t> ?</w:t>
            </w:r>
          </w:p>
        </w:tc>
        <w:tc>
          <w:tcPr>
            <w:tcW w:w="0" w:type="auto"/>
          </w:tcPr>
          <w:p w14:paraId="72B26EA6" w14:textId="77777777" w:rsidR="00C1228A" w:rsidRPr="00C1228A" w:rsidRDefault="00C1228A" w:rsidP="00DB60C3">
            <w:pPr>
              <w:pStyle w:val="ListParagraph"/>
              <w:ind w:left="0"/>
              <w:jc w:val="both"/>
              <w:rPr>
                <w:rFonts w:ascii="Garamond" w:hAnsi="Garamond" w:cs="Times New Roman"/>
                <w:sz w:val="20"/>
                <w:szCs w:val="20"/>
              </w:rPr>
            </w:pPr>
          </w:p>
        </w:tc>
      </w:tr>
      <w:tr w:rsidR="00C1228A" w:rsidRPr="00256FDC" w14:paraId="53FB99ED" w14:textId="77777777" w:rsidTr="00C1228A">
        <w:tc>
          <w:tcPr>
            <w:tcW w:w="0" w:type="auto"/>
          </w:tcPr>
          <w:p w14:paraId="72F26513" w14:textId="77777777" w:rsidR="00C1228A" w:rsidRPr="00422191" w:rsidRDefault="00C1228A" w:rsidP="0040043C">
            <w:pPr>
              <w:pStyle w:val="CM3"/>
              <w:widowControl/>
              <w:spacing w:line="240" w:lineRule="auto"/>
              <w:ind w:firstLine="227"/>
              <w:jc w:val="both"/>
              <w:rPr>
                <w:rFonts w:ascii="Garamond" w:hAnsi="Garamond"/>
                <w:sz w:val="28"/>
                <w:szCs w:val="28"/>
              </w:rPr>
            </w:pPr>
            <w:r w:rsidRPr="00422191">
              <w:rPr>
                <w:rFonts w:ascii="Garamond" w:hAnsi="Garamond"/>
                <w:i/>
                <w:sz w:val="28"/>
                <w:szCs w:val="28"/>
              </w:rPr>
              <w:lastRenderedPageBreak/>
              <w:t xml:space="preserve">A. </w:t>
            </w:r>
            <w:r w:rsidRPr="00422191">
              <w:rPr>
                <w:rFonts w:ascii="Garamond" w:hAnsi="Garamond"/>
                <w:sz w:val="28"/>
                <w:szCs w:val="28"/>
              </w:rPr>
              <w:t xml:space="preserve">Dy </w:t>
            </w:r>
            <w:proofErr w:type="spellStart"/>
            <w:r w:rsidRPr="00422191">
              <w:rPr>
                <w:rFonts w:ascii="Garamond" w:hAnsi="Garamond"/>
                <w:sz w:val="28"/>
                <w:szCs w:val="28"/>
              </w:rPr>
              <w:t>vel</w:t>
            </w:r>
            <w:proofErr w:type="spellEnd"/>
            <w:r w:rsidRPr="00422191">
              <w:rPr>
                <w:rFonts w:ascii="Garamond" w:hAnsi="Garamond"/>
                <w:sz w:val="28"/>
                <w:szCs w:val="28"/>
              </w:rPr>
              <w:t xml:space="preserve"> </w:t>
            </w:r>
            <w:proofErr w:type="spellStart"/>
            <w:r w:rsidRPr="00422191">
              <w:rPr>
                <w:rFonts w:ascii="Garamond" w:hAnsi="Garamond"/>
                <w:i/>
                <w:sz w:val="28"/>
                <w:szCs w:val="28"/>
              </w:rPr>
              <w:t>yn</w:t>
            </w:r>
            <w:proofErr w:type="spellEnd"/>
            <w:r w:rsidRPr="00422191">
              <w:rPr>
                <w:rFonts w:ascii="Garamond" w:hAnsi="Garamond"/>
                <w:i/>
                <w:sz w:val="28"/>
                <w:szCs w:val="28"/>
              </w:rPr>
              <w:t xml:space="preserve"> </w:t>
            </w:r>
            <w:proofErr w:type="spellStart"/>
            <w:r w:rsidRPr="00422191">
              <w:rPr>
                <w:rFonts w:ascii="Garamond" w:hAnsi="Garamond"/>
                <w:i/>
                <w:sz w:val="28"/>
                <w:szCs w:val="28"/>
              </w:rPr>
              <w:t>Jee</w:t>
            </w:r>
            <w:proofErr w:type="spellEnd"/>
            <w:r w:rsidRPr="00422191">
              <w:rPr>
                <w:rFonts w:ascii="Garamond" w:hAnsi="Garamond"/>
                <w:i/>
                <w:sz w:val="28"/>
                <w:szCs w:val="28"/>
              </w:rPr>
              <w:t xml:space="preserve"> </w:t>
            </w:r>
            <w:proofErr w:type="spellStart"/>
            <w:r w:rsidRPr="00422191">
              <w:rPr>
                <w:rFonts w:ascii="Garamond" w:hAnsi="Garamond"/>
                <w:i/>
                <w:sz w:val="28"/>
                <w:szCs w:val="28"/>
              </w:rPr>
              <w:t>ayn</w:t>
            </w:r>
            <w:proofErr w:type="spellEnd"/>
            <w:r w:rsidR="002C617D">
              <w:rPr>
                <w:rFonts w:ascii="Garamond" w:hAnsi="Garamond"/>
                <w:i/>
                <w:sz w:val="28"/>
                <w:szCs w:val="28"/>
              </w:rPr>
              <w:t> :</w:t>
            </w:r>
            <w:r w:rsidRPr="00422191">
              <w:rPr>
                <w:rFonts w:ascii="Garamond" w:hAnsi="Garamond"/>
                <w:i/>
                <w:sz w:val="28"/>
                <w:szCs w:val="28"/>
              </w:rPr>
              <w:t xml:space="preserve"> </w:t>
            </w:r>
            <w:proofErr w:type="spellStart"/>
            <w:r w:rsidRPr="00422191">
              <w:rPr>
                <w:rFonts w:ascii="Garamond" w:hAnsi="Garamond"/>
                <w:i/>
                <w:sz w:val="28"/>
                <w:szCs w:val="28"/>
              </w:rPr>
              <w:t>nagh</w:t>
            </w:r>
            <w:proofErr w:type="spellEnd"/>
            <w:r w:rsidRPr="00422191">
              <w:rPr>
                <w:rFonts w:ascii="Garamond" w:hAnsi="Garamond"/>
                <w:i/>
                <w:sz w:val="28"/>
                <w:szCs w:val="28"/>
              </w:rPr>
              <w:t xml:space="preserve"> </w:t>
            </w:r>
            <w:proofErr w:type="spellStart"/>
            <w:r w:rsidRPr="00422191">
              <w:rPr>
                <w:rFonts w:ascii="Garamond" w:hAnsi="Garamond"/>
                <w:i/>
                <w:sz w:val="28"/>
                <w:szCs w:val="28"/>
              </w:rPr>
              <w:t>daag</w:t>
            </w:r>
            <w:proofErr w:type="spellEnd"/>
            <w:r w:rsidRPr="00422191">
              <w:rPr>
                <w:rFonts w:ascii="Garamond" w:hAnsi="Garamond"/>
                <w:i/>
                <w:sz w:val="28"/>
                <w:szCs w:val="28"/>
              </w:rPr>
              <w:t xml:space="preserve"> </w:t>
            </w:r>
            <w:proofErr w:type="spellStart"/>
            <w:r w:rsidRPr="00422191">
              <w:rPr>
                <w:rFonts w:ascii="Garamond" w:hAnsi="Garamond"/>
                <w:i/>
                <w:sz w:val="28"/>
                <w:szCs w:val="28"/>
              </w:rPr>
              <w:t>reau</w:t>
            </w:r>
            <w:proofErr w:type="spellEnd"/>
            <w:r w:rsidRPr="00422191">
              <w:rPr>
                <w:rFonts w:ascii="Garamond" w:hAnsi="Garamond"/>
                <w:i/>
                <w:sz w:val="28"/>
                <w:szCs w:val="28"/>
              </w:rPr>
              <w:t xml:space="preserve"> e </w:t>
            </w:r>
            <w:proofErr w:type="spellStart"/>
            <w:r w:rsidRPr="00422191">
              <w:rPr>
                <w:rFonts w:ascii="Garamond" w:hAnsi="Garamond"/>
                <w:i/>
                <w:sz w:val="28"/>
                <w:szCs w:val="28"/>
              </w:rPr>
              <w:t>hene</w:t>
            </w:r>
            <w:proofErr w:type="spellEnd"/>
            <w:r w:rsidRPr="00422191">
              <w:rPr>
                <w:rFonts w:ascii="Garamond" w:hAnsi="Garamond"/>
                <w:i/>
                <w:sz w:val="28"/>
                <w:szCs w:val="28"/>
              </w:rPr>
              <w:t xml:space="preserve"> </w:t>
            </w:r>
            <w:proofErr w:type="spellStart"/>
            <w:r w:rsidRPr="00422191">
              <w:rPr>
                <w:rFonts w:ascii="Garamond" w:hAnsi="Garamond"/>
                <w:i/>
                <w:sz w:val="28"/>
                <w:szCs w:val="28"/>
              </w:rPr>
              <w:t>fegooish</w:t>
            </w:r>
            <w:proofErr w:type="spellEnd"/>
            <w:r w:rsidRPr="00422191">
              <w:rPr>
                <w:rFonts w:ascii="Garamond" w:hAnsi="Garamond"/>
                <w:i/>
                <w:sz w:val="28"/>
                <w:szCs w:val="28"/>
              </w:rPr>
              <w:t xml:space="preserve"> </w:t>
            </w:r>
            <w:proofErr w:type="spellStart"/>
            <w:r w:rsidRPr="00422191">
              <w:rPr>
                <w:rFonts w:ascii="Garamond" w:hAnsi="Garamond"/>
                <w:i/>
                <w:sz w:val="28"/>
                <w:szCs w:val="28"/>
              </w:rPr>
              <w:t>fenish</w:t>
            </w:r>
            <w:proofErr w:type="spellEnd"/>
            <w:r w:rsidRPr="00422191">
              <w:rPr>
                <w:rFonts w:ascii="Garamond" w:hAnsi="Garamond"/>
                <w:sz w:val="28"/>
                <w:szCs w:val="28"/>
              </w:rPr>
              <w:t xml:space="preserve">, </w:t>
            </w:r>
            <w:proofErr w:type="spellStart"/>
            <w:r w:rsidRPr="00422191">
              <w:rPr>
                <w:rFonts w:ascii="Garamond" w:hAnsi="Garamond"/>
                <w:sz w:val="28"/>
                <w:szCs w:val="28"/>
              </w:rPr>
              <w:t>agh</w:t>
            </w:r>
            <w:proofErr w:type="spellEnd"/>
            <w:r w:rsidRPr="00422191">
              <w:rPr>
                <w:rFonts w:ascii="Garamond" w:hAnsi="Garamond"/>
                <w:sz w:val="28"/>
                <w:szCs w:val="28"/>
              </w:rPr>
              <w:t xml:space="preserve"> </w:t>
            </w:r>
            <w:proofErr w:type="spellStart"/>
            <w:r w:rsidRPr="00422191">
              <w:rPr>
                <w:rFonts w:ascii="Garamond" w:hAnsi="Garamond"/>
                <w:sz w:val="28"/>
                <w:szCs w:val="28"/>
              </w:rPr>
              <w:t>hoilshee</w:t>
            </w:r>
            <w:proofErr w:type="spellEnd"/>
            <w:r w:rsidRPr="00422191">
              <w:rPr>
                <w:rFonts w:ascii="Garamond" w:hAnsi="Garamond"/>
                <w:sz w:val="28"/>
                <w:szCs w:val="28"/>
              </w:rPr>
              <w:t xml:space="preserve"> e </w:t>
            </w:r>
            <w:proofErr w:type="spellStart"/>
            <w:r w:rsidRPr="00422191">
              <w:rPr>
                <w:rFonts w:ascii="Garamond" w:hAnsi="Garamond"/>
                <w:sz w:val="28"/>
                <w:szCs w:val="28"/>
              </w:rPr>
              <w:t>e</w:t>
            </w:r>
            <w:proofErr w:type="spellEnd"/>
            <w:r w:rsidRPr="00422191">
              <w:rPr>
                <w:rFonts w:ascii="Garamond" w:hAnsi="Garamond"/>
                <w:sz w:val="28"/>
                <w:szCs w:val="28"/>
              </w:rPr>
              <w:t xml:space="preserve"> </w:t>
            </w:r>
            <w:proofErr w:type="spellStart"/>
            <w:r w:rsidRPr="00422191">
              <w:rPr>
                <w:rFonts w:ascii="Garamond" w:hAnsi="Garamond"/>
                <w:sz w:val="28"/>
                <w:szCs w:val="28"/>
              </w:rPr>
              <w:t>phooar</w:t>
            </w:r>
            <w:proofErr w:type="spellEnd"/>
            <w:r w:rsidRPr="00422191">
              <w:rPr>
                <w:rFonts w:ascii="Garamond" w:hAnsi="Garamond"/>
                <w:sz w:val="28"/>
                <w:szCs w:val="28"/>
              </w:rPr>
              <w:t xml:space="preserve"> as e </w:t>
            </w:r>
            <w:proofErr w:type="spellStart"/>
            <w:r w:rsidRPr="00422191">
              <w:rPr>
                <w:rFonts w:ascii="Garamond" w:hAnsi="Garamond"/>
                <w:sz w:val="28"/>
                <w:szCs w:val="28"/>
              </w:rPr>
              <w:t>chreenaght</w:t>
            </w:r>
            <w:proofErr w:type="spellEnd"/>
            <w:r w:rsidRPr="00422191">
              <w:rPr>
                <w:rFonts w:ascii="Garamond" w:hAnsi="Garamond"/>
                <w:sz w:val="28"/>
                <w:szCs w:val="28"/>
              </w:rPr>
              <w:t xml:space="preserve"> as e </w:t>
            </w:r>
            <w:proofErr w:type="spellStart"/>
            <w:r w:rsidRPr="00422191">
              <w:rPr>
                <w:rFonts w:ascii="Garamond" w:hAnsi="Garamond"/>
                <w:sz w:val="28"/>
                <w:szCs w:val="28"/>
              </w:rPr>
              <w:t>Viys</w:t>
            </w:r>
            <w:proofErr w:type="spellEnd"/>
            <w:r w:rsidRPr="00422191">
              <w:rPr>
                <w:rFonts w:ascii="Garamond" w:hAnsi="Garamond"/>
                <w:sz w:val="28"/>
                <w:szCs w:val="28"/>
              </w:rPr>
              <w:t xml:space="preserve"> </w:t>
            </w:r>
            <w:proofErr w:type="spellStart"/>
            <w:r w:rsidRPr="00422191">
              <w:rPr>
                <w:rFonts w:ascii="Garamond" w:hAnsi="Garamond"/>
                <w:sz w:val="28"/>
                <w:szCs w:val="28"/>
              </w:rPr>
              <w:t>gys</w:t>
            </w:r>
            <w:proofErr w:type="spellEnd"/>
            <w:r w:rsidRPr="00422191">
              <w:rPr>
                <w:rFonts w:ascii="Garamond" w:hAnsi="Garamond"/>
                <w:sz w:val="28"/>
                <w:szCs w:val="28"/>
              </w:rPr>
              <w:t xml:space="preserve"> </w:t>
            </w:r>
            <w:proofErr w:type="spellStart"/>
            <w:r w:rsidRPr="00422191">
              <w:rPr>
                <w:rFonts w:ascii="Garamond" w:hAnsi="Garamond"/>
                <w:sz w:val="28"/>
                <w:szCs w:val="28"/>
              </w:rPr>
              <w:t>dy</w:t>
            </w:r>
            <w:proofErr w:type="spellEnd"/>
            <w:r w:rsidRPr="00422191">
              <w:rPr>
                <w:rFonts w:ascii="Garamond" w:hAnsi="Garamond"/>
                <w:sz w:val="28"/>
                <w:szCs w:val="28"/>
              </w:rPr>
              <w:t xml:space="preserve"> </w:t>
            </w:r>
            <w:proofErr w:type="spellStart"/>
            <w:r w:rsidRPr="00422191">
              <w:rPr>
                <w:rFonts w:ascii="Garamond" w:hAnsi="Garamond"/>
                <w:sz w:val="28"/>
                <w:szCs w:val="28"/>
              </w:rPr>
              <w:t>chooilley</w:t>
            </w:r>
            <w:proofErr w:type="spellEnd"/>
            <w:r w:rsidRPr="00422191">
              <w:rPr>
                <w:rFonts w:ascii="Garamond" w:hAnsi="Garamond"/>
                <w:sz w:val="28"/>
                <w:szCs w:val="28"/>
              </w:rPr>
              <w:t xml:space="preserve"> </w:t>
            </w:r>
            <w:proofErr w:type="spellStart"/>
            <w:r w:rsidRPr="00422191">
              <w:rPr>
                <w:rFonts w:ascii="Garamond" w:hAnsi="Garamond"/>
                <w:sz w:val="28"/>
                <w:szCs w:val="28"/>
              </w:rPr>
              <w:t>eash</w:t>
            </w:r>
            <w:proofErr w:type="spellEnd"/>
            <w:r w:rsidRPr="00422191">
              <w:rPr>
                <w:rFonts w:ascii="Garamond" w:hAnsi="Garamond"/>
                <w:sz w:val="28"/>
                <w:szCs w:val="28"/>
              </w:rPr>
              <w:t xml:space="preserve">. </w:t>
            </w:r>
            <w:proofErr w:type="spellStart"/>
            <w:r w:rsidRPr="00422191">
              <w:rPr>
                <w:rFonts w:ascii="Garamond" w:hAnsi="Garamond"/>
                <w:sz w:val="28"/>
                <w:szCs w:val="28"/>
              </w:rPr>
              <w:t>Agh</w:t>
            </w:r>
            <w:proofErr w:type="spellEnd"/>
            <w:r w:rsidRPr="00422191">
              <w:rPr>
                <w:rFonts w:ascii="Garamond" w:hAnsi="Garamond"/>
                <w:sz w:val="28"/>
                <w:szCs w:val="28"/>
              </w:rPr>
              <w:t xml:space="preserve"> </w:t>
            </w:r>
            <w:proofErr w:type="spellStart"/>
            <w:r w:rsidRPr="00422191">
              <w:rPr>
                <w:rFonts w:ascii="Garamond" w:hAnsi="Garamond"/>
                <w:sz w:val="28"/>
                <w:szCs w:val="28"/>
              </w:rPr>
              <w:t>dooinyn</w:t>
            </w:r>
            <w:proofErr w:type="spellEnd"/>
            <w:r w:rsidRPr="00422191">
              <w:rPr>
                <w:rFonts w:ascii="Garamond" w:hAnsi="Garamond"/>
                <w:sz w:val="28"/>
                <w:szCs w:val="28"/>
              </w:rPr>
              <w:t xml:space="preserve"> </w:t>
            </w:r>
            <w:proofErr w:type="spellStart"/>
            <w:r w:rsidRPr="00422191">
              <w:rPr>
                <w:rFonts w:ascii="Garamond" w:hAnsi="Garamond"/>
                <w:sz w:val="28"/>
                <w:szCs w:val="28"/>
              </w:rPr>
              <w:t>te</w:t>
            </w:r>
            <w:proofErr w:type="spellEnd"/>
            <w:r w:rsidRPr="00422191">
              <w:rPr>
                <w:rFonts w:ascii="Garamond" w:hAnsi="Garamond"/>
                <w:sz w:val="28"/>
                <w:szCs w:val="28"/>
              </w:rPr>
              <w:t xml:space="preserve"> cur </w:t>
            </w:r>
            <w:proofErr w:type="spellStart"/>
            <w:r w:rsidRPr="00422191">
              <w:rPr>
                <w:rFonts w:ascii="Garamond" w:hAnsi="Garamond"/>
                <w:sz w:val="28"/>
                <w:szCs w:val="28"/>
              </w:rPr>
              <w:t>tushtey</w:t>
            </w:r>
            <w:proofErr w:type="spellEnd"/>
            <w:r w:rsidRPr="00422191">
              <w:rPr>
                <w:rFonts w:ascii="Garamond" w:hAnsi="Garamond"/>
                <w:sz w:val="28"/>
                <w:szCs w:val="28"/>
              </w:rPr>
              <w:t xml:space="preserve"> </w:t>
            </w:r>
            <w:proofErr w:type="spellStart"/>
            <w:r w:rsidRPr="00422191">
              <w:rPr>
                <w:rFonts w:ascii="Garamond" w:hAnsi="Garamond"/>
                <w:sz w:val="28"/>
                <w:szCs w:val="28"/>
              </w:rPr>
              <w:t>jeh</w:t>
            </w:r>
            <w:proofErr w:type="spellEnd"/>
            <w:r w:rsidRPr="00422191">
              <w:rPr>
                <w:rFonts w:ascii="Garamond" w:hAnsi="Garamond"/>
                <w:sz w:val="28"/>
                <w:szCs w:val="28"/>
              </w:rPr>
              <w:t xml:space="preserve"> </w:t>
            </w:r>
            <w:proofErr w:type="spellStart"/>
            <w:r w:rsidRPr="00422191">
              <w:rPr>
                <w:rFonts w:ascii="Garamond" w:hAnsi="Garamond"/>
                <w:sz w:val="28"/>
                <w:szCs w:val="28"/>
              </w:rPr>
              <w:t>hene</w:t>
            </w:r>
            <w:proofErr w:type="spellEnd"/>
            <w:r w:rsidRPr="00422191">
              <w:rPr>
                <w:rFonts w:ascii="Garamond" w:hAnsi="Garamond"/>
                <w:sz w:val="28"/>
                <w:szCs w:val="28"/>
              </w:rPr>
              <w:t xml:space="preserve"> </w:t>
            </w:r>
            <w:proofErr w:type="spellStart"/>
            <w:r w:rsidRPr="00422191">
              <w:rPr>
                <w:rFonts w:ascii="Garamond" w:hAnsi="Garamond"/>
                <w:sz w:val="28"/>
                <w:szCs w:val="28"/>
              </w:rPr>
              <w:t>ayns</w:t>
            </w:r>
            <w:proofErr w:type="spellEnd"/>
            <w:r w:rsidRPr="00422191">
              <w:rPr>
                <w:rFonts w:ascii="Garamond" w:hAnsi="Garamond"/>
                <w:sz w:val="28"/>
                <w:szCs w:val="28"/>
              </w:rPr>
              <w:t xml:space="preserve"> </w:t>
            </w:r>
            <w:proofErr w:type="spellStart"/>
            <w:r w:rsidRPr="00422191">
              <w:rPr>
                <w:rFonts w:ascii="Garamond" w:hAnsi="Garamond"/>
                <w:sz w:val="28"/>
                <w:szCs w:val="28"/>
              </w:rPr>
              <w:t>Persoonyn</w:t>
            </w:r>
            <w:proofErr w:type="spellEnd"/>
            <w:r w:rsidRPr="00422191">
              <w:rPr>
                <w:rFonts w:ascii="Garamond" w:hAnsi="Garamond"/>
                <w:sz w:val="28"/>
                <w:szCs w:val="28"/>
              </w:rPr>
              <w:t xml:space="preserve"> </w:t>
            </w:r>
            <w:proofErr w:type="spellStart"/>
            <w:r w:rsidRPr="00422191">
              <w:rPr>
                <w:rFonts w:ascii="Garamond" w:hAnsi="Garamond"/>
                <w:i/>
                <w:sz w:val="28"/>
                <w:szCs w:val="28"/>
              </w:rPr>
              <w:t>yn</w:t>
            </w:r>
            <w:proofErr w:type="spellEnd"/>
            <w:r w:rsidRPr="00422191">
              <w:rPr>
                <w:rFonts w:ascii="Garamond" w:hAnsi="Garamond"/>
                <w:i/>
                <w:sz w:val="28"/>
                <w:szCs w:val="28"/>
              </w:rPr>
              <w:t xml:space="preserve"> Ayr, y Mac as y </w:t>
            </w:r>
            <w:proofErr w:type="spellStart"/>
            <w:r w:rsidRPr="00422191">
              <w:rPr>
                <w:rFonts w:ascii="Garamond" w:hAnsi="Garamond"/>
                <w:i/>
                <w:sz w:val="28"/>
                <w:szCs w:val="28"/>
              </w:rPr>
              <w:t>Spyrryd</w:t>
            </w:r>
            <w:proofErr w:type="spellEnd"/>
            <w:r w:rsidRPr="00422191">
              <w:rPr>
                <w:rFonts w:ascii="Garamond" w:hAnsi="Garamond"/>
                <w:i/>
                <w:sz w:val="28"/>
                <w:szCs w:val="28"/>
              </w:rPr>
              <w:t xml:space="preserve"> </w:t>
            </w:r>
            <w:proofErr w:type="spellStart"/>
            <w:r w:rsidRPr="00422191">
              <w:rPr>
                <w:rFonts w:ascii="Garamond" w:hAnsi="Garamond"/>
                <w:i/>
                <w:sz w:val="28"/>
                <w:szCs w:val="28"/>
              </w:rPr>
              <w:t>noo</w:t>
            </w:r>
            <w:proofErr w:type="spellEnd"/>
            <w:r w:rsidRPr="00422191">
              <w:rPr>
                <w:rFonts w:ascii="Garamond" w:hAnsi="Garamond"/>
                <w:sz w:val="28"/>
                <w:szCs w:val="28"/>
              </w:rPr>
              <w:t xml:space="preserve">, ren y </w:t>
            </w:r>
            <w:proofErr w:type="spellStart"/>
            <w:r w:rsidRPr="00422191">
              <w:rPr>
                <w:rFonts w:ascii="Garamond" w:hAnsi="Garamond"/>
                <w:sz w:val="28"/>
                <w:szCs w:val="28"/>
              </w:rPr>
              <w:t>chroo</w:t>
            </w:r>
            <w:proofErr w:type="spellEnd"/>
            <w:r w:rsidRPr="00422191">
              <w:rPr>
                <w:rFonts w:ascii="Garamond" w:hAnsi="Garamond"/>
                <w:sz w:val="28"/>
                <w:szCs w:val="28"/>
              </w:rPr>
              <w:t xml:space="preserve">, y </w:t>
            </w:r>
            <w:proofErr w:type="spellStart"/>
            <w:r w:rsidRPr="00422191">
              <w:rPr>
                <w:rFonts w:ascii="Garamond" w:hAnsi="Garamond"/>
                <w:sz w:val="28"/>
                <w:szCs w:val="28"/>
              </w:rPr>
              <w:t>chionnagh</w:t>
            </w:r>
            <w:proofErr w:type="spellEnd"/>
            <w:r w:rsidRPr="00422191">
              <w:rPr>
                <w:rFonts w:ascii="Garamond" w:hAnsi="Garamond"/>
                <w:sz w:val="28"/>
                <w:szCs w:val="28"/>
              </w:rPr>
              <w:t xml:space="preserve"> as y </w:t>
            </w:r>
            <w:proofErr w:type="spellStart"/>
            <w:r w:rsidRPr="00422191">
              <w:rPr>
                <w:rFonts w:ascii="Garamond" w:hAnsi="Garamond"/>
                <w:sz w:val="28"/>
                <w:szCs w:val="28"/>
              </w:rPr>
              <w:t>chasherick</w:t>
            </w:r>
            <w:proofErr w:type="spellEnd"/>
            <w:r w:rsidRPr="00422191">
              <w:rPr>
                <w:rFonts w:ascii="Garamond" w:hAnsi="Garamond"/>
                <w:sz w:val="28"/>
                <w:szCs w:val="28"/>
              </w:rPr>
              <w:t xml:space="preserve"> shin. </w:t>
            </w:r>
            <w:proofErr w:type="spellStart"/>
            <w:r w:rsidRPr="00422191">
              <w:rPr>
                <w:rFonts w:ascii="Garamond" w:hAnsi="Garamond"/>
                <w:sz w:val="28"/>
                <w:szCs w:val="28"/>
              </w:rPr>
              <w:t>Liorish</w:t>
            </w:r>
            <w:proofErr w:type="spellEnd"/>
            <w:r w:rsidRPr="00422191">
              <w:rPr>
                <w:rFonts w:ascii="Garamond" w:hAnsi="Garamond"/>
                <w:sz w:val="28"/>
                <w:szCs w:val="28"/>
              </w:rPr>
              <w:t xml:space="preserve"> </w:t>
            </w:r>
            <w:proofErr w:type="spellStart"/>
            <w:r w:rsidRPr="00422191">
              <w:rPr>
                <w:rFonts w:ascii="Garamond" w:hAnsi="Garamond"/>
                <w:sz w:val="28"/>
                <w:szCs w:val="28"/>
              </w:rPr>
              <w:t>shoh</w:t>
            </w:r>
            <w:proofErr w:type="spellEnd"/>
            <w:r w:rsidRPr="00422191">
              <w:rPr>
                <w:rFonts w:ascii="Garamond" w:hAnsi="Garamond"/>
                <w:sz w:val="28"/>
                <w:szCs w:val="28"/>
              </w:rPr>
              <w:t xml:space="preserve"> ta shin </w:t>
            </w:r>
            <w:proofErr w:type="spellStart"/>
            <w:r w:rsidRPr="00422191">
              <w:rPr>
                <w:rFonts w:ascii="Garamond" w:hAnsi="Garamond"/>
                <w:sz w:val="28"/>
                <w:szCs w:val="28"/>
              </w:rPr>
              <w:t>cheet</w:t>
            </w:r>
            <w:proofErr w:type="spellEnd"/>
            <w:r w:rsidRPr="00422191">
              <w:rPr>
                <w:rFonts w:ascii="Garamond" w:hAnsi="Garamond"/>
                <w:sz w:val="28"/>
                <w:szCs w:val="28"/>
              </w:rPr>
              <w:t xml:space="preserve"> </w:t>
            </w:r>
            <w:proofErr w:type="spellStart"/>
            <w:r w:rsidRPr="00422191">
              <w:rPr>
                <w:rFonts w:ascii="Garamond" w:hAnsi="Garamond"/>
                <w:sz w:val="28"/>
                <w:szCs w:val="28"/>
              </w:rPr>
              <w:t>gys</w:t>
            </w:r>
            <w:proofErr w:type="spellEnd"/>
            <w:r w:rsidRPr="00422191">
              <w:rPr>
                <w:rFonts w:ascii="Garamond" w:hAnsi="Garamond"/>
                <w:sz w:val="28"/>
                <w:szCs w:val="28"/>
              </w:rPr>
              <w:t xml:space="preserve"> </w:t>
            </w:r>
            <w:proofErr w:type="spellStart"/>
            <w:r w:rsidRPr="00422191">
              <w:rPr>
                <w:rFonts w:ascii="Garamond" w:hAnsi="Garamond"/>
                <w:sz w:val="28"/>
                <w:szCs w:val="28"/>
              </w:rPr>
              <w:t>toiggal</w:t>
            </w:r>
            <w:proofErr w:type="spellEnd"/>
            <w:r w:rsidRPr="00422191">
              <w:rPr>
                <w:rFonts w:ascii="Garamond" w:hAnsi="Garamond"/>
                <w:sz w:val="28"/>
                <w:szCs w:val="28"/>
              </w:rPr>
              <w:t xml:space="preserve"> share </w:t>
            </w:r>
            <w:proofErr w:type="spellStart"/>
            <w:r w:rsidRPr="00422191">
              <w:rPr>
                <w:rFonts w:ascii="Garamond" w:hAnsi="Garamond"/>
                <w:sz w:val="28"/>
                <w:szCs w:val="28"/>
              </w:rPr>
              <w:t>jeh’n</w:t>
            </w:r>
            <w:proofErr w:type="spellEnd"/>
            <w:r w:rsidRPr="00422191">
              <w:rPr>
                <w:rFonts w:ascii="Garamond" w:hAnsi="Garamond"/>
                <w:sz w:val="28"/>
                <w:szCs w:val="28"/>
              </w:rPr>
              <w:t xml:space="preserve"> </w:t>
            </w:r>
            <w:proofErr w:type="spellStart"/>
            <w:r w:rsidRPr="00422191">
              <w:rPr>
                <w:rFonts w:ascii="Garamond" w:hAnsi="Garamond"/>
                <w:sz w:val="28"/>
                <w:szCs w:val="28"/>
              </w:rPr>
              <w:t>aght</w:t>
            </w:r>
            <w:proofErr w:type="spellEnd"/>
            <w:r w:rsidRPr="00422191">
              <w:rPr>
                <w:rFonts w:ascii="Garamond" w:hAnsi="Garamond"/>
                <w:sz w:val="28"/>
                <w:szCs w:val="28"/>
              </w:rPr>
              <w:t xml:space="preserve"> </w:t>
            </w:r>
            <w:r w:rsidRPr="00422191">
              <w:rPr>
                <w:rFonts w:ascii="Garamond" w:hAnsi="Garamond"/>
                <w:i/>
                <w:sz w:val="28"/>
                <w:szCs w:val="28"/>
              </w:rPr>
              <w:t xml:space="preserve">hie shin er </w:t>
            </w:r>
            <w:proofErr w:type="spellStart"/>
            <w:r w:rsidRPr="00422191">
              <w:rPr>
                <w:rFonts w:ascii="Garamond" w:hAnsi="Garamond"/>
                <w:i/>
                <w:sz w:val="28"/>
                <w:szCs w:val="28"/>
              </w:rPr>
              <w:t>kionnagh</w:t>
            </w:r>
            <w:proofErr w:type="spellEnd"/>
            <w:r w:rsidRPr="00422191">
              <w:rPr>
                <w:rFonts w:ascii="Garamond" w:hAnsi="Garamond"/>
                <w:i/>
                <w:sz w:val="28"/>
                <w:szCs w:val="28"/>
              </w:rPr>
              <w:t xml:space="preserve"> </w:t>
            </w:r>
            <w:proofErr w:type="spellStart"/>
            <w:r w:rsidRPr="00422191">
              <w:rPr>
                <w:rFonts w:ascii="Garamond" w:hAnsi="Garamond"/>
                <w:i/>
                <w:sz w:val="28"/>
                <w:szCs w:val="28"/>
              </w:rPr>
              <w:t>reesht</w:t>
            </w:r>
            <w:proofErr w:type="spellEnd"/>
            <w:r w:rsidRPr="00422191">
              <w:rPr>
                <w:rFonts w:ascii="Garamond" w:hAnsi="Garamond"/>
                <w:sz w:val="28"/>
                <w:szCs w:val="28"/>
              </w:rPr>
              <w:t xml:space="preserve">. </w:t>
            </w:r>
          </w:p>
        </w:tc>
        <w:tc>
          <w:tcPr>
            <w:tcW w:w="0" w:type="auto"/>
          </w:tcPr>
          <w:p w14:paraId="581C9006" w14:textId="77777777" w:rsidR="00C1228A" w:rsidRPr="00256FDC" w:rsidRDefault="00C1228A" w:rsidP="0040043C">
            <w:pPr>
              <w:pStyle w:val="ListParagraph"/>
              <w:ind w:left="0" w:firstLine="227"/>
              <w:contextualSpacing w:val="0"/>
              <w:jc w:val="both"/>
              <w:rPr>
                <w:rFonts w:ascii="Garamond" w:hAnsi="Garamond" w:cs="Times New Roman"/>
                <w:sz w:val="28"/>
              </w:rPr>
            </w:pPr>
            <w:r w:rsidRPr="00256FDC">
              <w:rPr>
                <w:rFonts w:ascii="Garamond" w:hAnsi="Garamond" w:cs="Times New Roman"/>
                <w:sz w:val="28"/>
              </w:rPr>
              <w:t xml:space="preserve">A. </w:t>
            </w:r>
            <w:r w:rsidRPr="00256FDC">
              <w:rPr>
                <w:rFonts w:ascii="Garamond" w:hAnsi="Garamond" w:cs="Times New Roman"/>
                <w:i/>
                <w:sz w:val="28"/>
              </w:rPr>
              <w:t xml:space="preserve">That there is </w:t>
            </w:r>
            <w:r w:rsidRPr="00256FDC">
              <w:rPr>
                <w:rFonts w:ascii="Garamond" w:hAnsi="Garamond" w:cs="Times New Roman"/>
                <w:sz w:val="28"/>
              </w:rPr>
              <w:t>One God</w:t>
            </w:r>
            <w:r w:rsidR="002C617D">
              <w:rPr>
                <w:rFonts w:ascii="Garamond" w:hAnsi="Garamond" w:cs="Times New Roman"/>
                <w:sz w:val="28"/>
              </w:rPr>
              <w:t> :</w:t>
            </w:r>
            <w:r w:rsidRPr="00256FDC">
              <w:rPr>
                <w:rFonts w:ascii="Garamond" w:hAnsi="Garamond" w:cs="Times New Roman"/>
                <w:i/>
                <w:sz w:val="28"/>
              </w:rPr>
              <w:t xml:space="preserve"> who </w:t>
            </w:r>
            <w:r w:rsidRPr="00256FDC">
              <w:rPr>
                <w:rFonts w:ascii="Garamond" w:hAnsi="Garamond" w:cs="Times New Roman"/>
                <w:sz w:val="28"/>
              </w:rPr>
              <w:t>never left himself without Witness</w:t>
            </w:r>
            <w:r w:rsidRPr="00256FDC">
              <w:rPr>
                <w:rFonts w:ascii="Garamond" w:hAnsi="Garamond" w:cs="Times New Roman"/>
                <w:i/>
                <w:sz w:val="28"/>
              </w:rPr>
              <w:t xml:space="preserve">, but gave evidence of his Power, and Wisdom, and Goodness to all Ages. But unto </w:t>
            </w:r>
            <w:r w:rsidRPr="00256FDC">
              <w:rPr>
                <w:rFonts w:ascii="Garamond" w:hAnsi="Garamond" w:cs="Times New Roman"/>
                <w:sz w:val="28"/>
              </w:rPr>
              <w:t>Us</w:t>
            </w:r>
            <w:r w:rsidRPr="00256FDC">
              <w:rPr>
                <w:rFonts w:ascii="Garamond" w:hAnsi="Garamond" w:cs="Times New Roman"/>
                <w:i/>
                <w:sz w:val="28"/>
              </w:rPr>
              <w:t xml:space="preserve"> he hath made himself known in the Persons of the </w:t>
            </w:r>
            <w:r w:rsidRPr="00256FDC">
              <w:rPr>
                <w:rFonts w:ascii="Garamond" w:hAnsi="Garamond" w:cs="Times New Roman"/>
                <w:sz w:val="28"/>
              </w:rPr>
              <w:t xml:space="preserve">Father, Son, </w:t>
            </w:r>
            <w:r w:rsidRPr="00256FDC">
              <w:rPr>
                <w:rFonts w:ascii="Garamond" w:hAnsi="Garamond" w:cs="Times New Roman"/>
                <w:i/>
                <w:sz w:val="28"/>
              </w:rPr>
              <w:t>and</w:t>
            </w:r>
            <w:r w:rsidRPr="00256FDC">
              <w:rPr>
                <w:rFonts w:ascii="Garamond" w:hAnsi="Garamond" w:cs="Times New Roman"/>
                <w:sz w:val="28"/>
              </w:rPr>
              <w:t xml:space="preserve"> Holy Ghost</w:t>
            </w:r>
            <w:r w:rsidR="002C617D" w:rsidRPr="002C617D">
              <w:rPr>
                <w:rFonts w:ascii="Garamond" w:hAnsi="Garamond" w:cs="Times New Roman"/>
                <w:sz w:val="28"/>
              </w:rPr>
              <w:t> ;</w:t>
            </w:r>
            <w:r w:rsidRPr="00256FDC">
              <w:rPr>
                <w:rFonts w:ascii="Garamond" w:hAnsi="Garamond" w:cs="Times New Roman"/>
                <w:i/>
                <w:sz w:val="28"/>
              </w:rPr>
              <w:t xml:space="preserve"> as our Creator, Redeemer, and Sanctifier</w:t>
            </w:r>
            <w:r w:rsidR="002C617D">
              <w:rPr>
                <w:rFonts w:ascii="Garamond" w:hAnsi="Garamond" w:cs="Times New Roman"/>
                <w:i/>
                <w:sz w:val="28"/>
              </w:rPr>
              <w:t> :</w:t>
            </w:r>
            <w:r w:rsidRPr="00256FDC">
              <w:rPr>
                <w:rFonts w:ascii="Garamond" w:hAnsi="Garamond" w:cs="Times New Roman"/>
                <w:i/>
                <w:sz w:val="28"/>
              </w:rPr>
              <w:t xml:space="preserve"> By which we come more perfectly to know </w:t>
            </w:r>
            <w:r w:rsidRPr="00256FDC">
              <w:rPr>
                <w:rFonts w:ascii="Garamond" w:hAnsi="Garamond" w:cs="Times New Roman"/>
                <w:sz w:val="28"/>
              </w:rPr>
              <w:t>the manner of our Redemption.</w:t>
            </w:r>
          </w:p>
        </w:tc>
        <w:tc>
          <w:tcPr>
            <w:tcW w:w="0" w:type="auto"/>
          </w:tcPr>
          <w:p w14:paraId="5ACE156A" w14:textId="77777777" w:rsidR="0040043C" w:rsidRDefault="0040043C" w:rsidP="00DB60C3">
            <w:pPr>
              <w:pStyle w:val="ListParagraph"/>
              <w:ind w:left="0"/>
              <w:jc w:val="both"/>
              <w:rPr>
                <w:rFonts w:ascii="Garamond" w:hAnsi="Garamond" w:cs="Times New Roman"/>
                <w:sz w:val="20"/>
                <w:szCs w:val="20"/>
              </w:rPr>
            </w:pPr>
          </w:p>
          <w:p w14:paraId="2F18582E" w14:textId="77777777" w:rsidR="00C1228A" w:rsidRPr="00C1228A" w:rsidRDefault="00C1228A" w:rsidP="00DB60C3">
            <w:pPr>
              <w:pStyle w:val="ListParagraph"/>
              <w:ind w:left="0"/>
              <w:jc w:val="both"/>
              <w:rPr>
                <w:rFonts w:ascii="Garamond" w:hAnsi="Garamond" w:cs="Times New Roman"/>
                <w:sz w:val="20"/>
                <w:szCs w:val="20"/>
              </w:rPr>
            </w:pPr>
            <w:r w:rsidRPr="00C1228A">
              <w:rPr>
                <w:rFonts w:ascii="Garamond" w:hAnsi="Garamond" w:cs="Times New Roman"/>
                <w:sz w:val="20"/>
                <w:szCs w:val="20"/>
              </w:rPr>
              <w:t>Acts 14. 17.</w:t>
            </w:r>
          </w:p>
        </w:tc>
      </w:tr>
      <w:tr w:rsidR="00C1228A" w:rsidRPr="00256FDC" w14:paraId="636893B9" w14:textId="77777777" w:rsidTr="00C1228A">
        <w:tc>
          <w:tcPr>
            <w:tcW w:w="0" w:type="auto"/>
          </w:tcPr>
          <w:p w14:paraId="764D024B" w14:textId="77777777" w:rsidR="00C1228A" w:rsidRPr="00422191" w:rsidRDefault="00C1228A" w:rsidP="0040043C">
            <w:pPr>
              <w:pStyle w:val="CM3"/>
              <w:widowControl/>
              <w:spacing w:line="240" w:lineRule="auto"/>
              <w:ind w:firstLine="227"/>
              <w:jc w:val="both"/>
              <w:rPr>
                <w:rFonts w:ascii="Garamond" w:hAnsi="Garamond"/>
                <w:sz w:val="28"/>
                <w:szCs w:val="28"/>
              </w:rPr>
            </w:pPr>
            <w:r w:rsidRPr="00422191">
              <w:rPr>
                <w:rFonts w:ascii="Garamond" w:hAnsi="Garamond"/>
                <w:sz w:val="28"/>
                <w:szCs w:val="28"/>
              </w:rPr>
              <w:t xml:space="preserve">Dy row </w:t>
            </w:r>
            <w:proofErr w:type="spellStart"/>
            <w:r w:rsidRPr="00422191">
              <w:rPr>
                <w:rFonts w:ascii="Garamond" w:hAnsi="Garamond"/>
                <w:sz w:val="28"/>
                <w:szCs w:val="28"/>
              </w:rPr>
              <w:t>chummey</w:t>
            </w:r>
            <w:proofErr w:type="spellEnd"/>
            <w:r w:rsidRPr="00422191">
              <w:rPr>
                <w:rFonts w:ascii="Garamond" w:hAnsi="Garamond"/>
                <w:sz w:val="28"/>
                <w:szCs w:val="28"/>
              </w:rPr>
              <w:t xml:space="preserve"> </w:t>
            </w:r>
            <w:proofErr w:type="spellStart"/>
            <w:r w:rsidRPr="00422191">
              <w:rPr>
                <w:rFonts w:ascii="Garamond" w:hAnsi="Garamond"/>
                <w:sz w:val="28"/>
                <w:szCs w:val="28"/>
              </w:rPr>
              <w:t>ec</w:t>
            </w:r>
            <w:proofErr w:type="spellEnd"/>
            <w:r w:rsidRPr="00422191">
              <w:rPr>
                <w:rFonts w:ascii="Garamond" w:hAnsi="Garamond"/>
                <w:sz w:val="28"/>
                <w:szCs w:val="28"/>
              </w:rPr>
              <w:t xml:space="preserve"> </w:t>
            </w:r>
            <w:proofErr w:type="spellStart"/>
            <w:r w:rsidRPr="00422191">
              <w:rPr>
                <w:rFonts w:ascii="Garamond" w:hAnsi="Garamond"/>
                <w:i/>
                <w:sz w:val="28"/>
                <w:szCs w:val="28"/>
              </w:rPr>
              <w:t>Jee’n</w:t>
            </w:r>
            <w:proofErr w:type="spellEnd"/>
            <w:r w:rsidRPr="00422191">
              <w:rPr>
                <w:rFonts w:ascii="Garamond" w:hAnsi="Garamond"/>
                <w:i/>
                <w:sz w:val="28"/>
                <w:szCs w:val="28"/>
              </w:rPr>
              <w:t xml:space="preserve"> Ayr</w:t>
            </w:r>
            <w:r w:rsidRPr="00422191">
              <w:rPr>
                <w:rFonts w:ascii="Garamond" w:hAnsi="Garamond"/>
                <w:sz w:val="28"/>
                <w:szCs w:val="28"/>
              </w:rPr>
              <w:t xml:space="preserve"> er e </w:t>
            </w:r>
            <w:proofErr w:type="spellStart"/>
            <w:r w:rsidRPr="00422191">
              <w:rPr>
                <w:rFonts w:ascii="Garamond" w:hAnsi="Garamond"/>
                <w:sz w:val="28"/>
                <w:szCs w:val="28"/>
              </w:rPr>
              <w:t>chreturyn</w:t>
            </w:r>
            <w:proofErr w:type="spellEnd"/>
            <w:r w:rsidRPr="00422191">
              <w:rPr>
                <w:rFonts w:ascii="Garamond" w:hAnsi="Garamond"/>
                <w:sz w:val="28"/>
                <w:szCs w:val="28"/>
              </w:rPr>
              <w:t xml:space="preserve"> </w:t>
            </w:r>
            <w:proofErr w:type="spellStart"/>
            <w:r w:rsidRPr="00422191">
              <w:rPr>
                <w:rFonts w:ascii="Garamond" w:hAnsi="Garamond"/>
                <w:sz w:val="28"/>
                <w:szCs w:val="28"/>
              </w:rPr>
              <w:t>peccoil</w:t>
            </w:r>
            <w:proofErr w:type="spellEnd"/>
            <w:r w:rsidRPr="00422191">
              <w:rPr>
                <w:rFonts w:ascii="Garamond" w:hAnsi="Garamond"/>
                <w:sz w:val="28"/>
                <w:szCs w:val="28"/>
              </w:rPr>
              <w:t xml:space="preserve">, </w:t>
            </w:r>
            <w:proofErr w:type="spellStart"/>
            <w:r w:rsidRPr="00422191">
              <w:rPr>
                <w:rFonts w:ascii="Garamond" w:hAnsi="Garamond"/>
                <w:sz w:val="28"/>
                <w:szCs w:val="28"/>
              </w:rPr>
              <w:t>oc</w:t>
            </w:r>
            <w:proofErr w:type="spellEnd"/>
            <w:r w:rsidRPr="00422191">
              <w:rPr>
                <w:rFonts w:ascii="Garamond" w:hAnsi="Garamond"/>
                <w:sz w:val="28"/>
                <w:szCs w:val="28"/>
              </w:rPr>
              <w:t xml:space="preserve"> </w:t>
            </w:r>
            <w:proofErr w:type="spellStart"/>
            <w:r w:rsidRPr="00422191">
              <w:rPr>
                <w:rFonts w:ascii="Garamond" w:hAnsi="Garamond"/>
                <w:sz w:val="28"/>
                <w:szCs w:val="28"/>
              </w:rPr>
              <w:t>va</w:t>
            </w:r>
            <w:proofErr w:type="spellEnd"/>
            <w:r w:rsidRPr="00422191">
              <w:rPr>
                <w:rFonts w:ascii="Garamond" w:hAnsi="Garamond"/>
                <w:sz w:val="28"/>
                <w:szCs w:val="28"/>
              </w:rPr>
              <w:t xml:space="preserve"> feme </w:t>
            </w:r>
            <w:proofErr w:type="spellStart"/>
            <w:r w:rsidRPr="00422191">
              <w:rPr>
                <w:rFonts w:ascii="Garamond" w:hAnsi="Garamond"/>
                <w:sz w:val="28"/>
                <w:szCs w:val="28"/>
              </w:rPr>
              <w:t>feer</w:t>
            </w:r>
            <w:proofErr w:type="spellEnd"/>
            <w:r w:rsidRPr="00422191">
              <w:rPr>
                <w:rFonts w:ascii="Garamond" w:hAnsi="Garamond"/>
                <w:sz w:val="28"/>
                <w:szCs w:val="28"/>
              </w:rPr>
              <w:t xml:space="preserve"> </w:t>
            </w:r>
            <w:proofErr w:type="spellStart"/>
            <w:r w:rsidRPr="00422191">
              <w:rPr>
                <w:rFonts w:ascii="Garamond" w:hAnsi="Garamond"/>
                <w:sz w:val="28"/>
                <w:szCs w:val="28"/>
              </w:rPr>
              <w:t>wooar</w:t>
            </w:r>
            <w:proofErr w:type="spellEnd"/>
            <w:r w:rsidRPr="00422191">
              <w:rPr>
                <w:rFonts w:ascii="Garamond" w:hAnsi="Garamond"/>
                <w:sz w:val="28"/>
                <w:szCs w:val="28"/>
              </w:rPr>
              <w:t xml:space="preserve"> er e </w:t>
            </w:r>
            <w:proofErr w:type="spellStart"/>
            <w:r w:rsidRPr="00422191">
              <w:rPr>
                <w:rFonts w:ascii="Garamond" w:hAnsi="Garamond"/>
                <w:sz w:val="28"/>
                <w:szCs w:val="28"/>
              </w:rPr>
              <w:t>vyghyn</w:t>
            </w:r>
            <w:proofErr w:type="spellEnd"/>
            <w:r w:rsidRPr="00422191">
              <w:rPr>
                <w:rFonts w:ascii="Garamond" w:hAnsi="Garamond"/>
                <w:sz w:val="28"/>
                <w:szCs w:val="28"/>
              </w:rPr>
              <w:t xml:space="preserve"> as hug e </w:t>
            </w:r>
            <w:proofErr w:type="spellStart"/>
            <w:r w:rsidRPr="00422191">
              <w:rPr>
                <w:rFonts w:ascii="Garamond" w:hAnsi="Garamond"/>
                <w:sz w:val="28"/>
                <w:szCs w:val="28"/>
              </w:rPr>
              <w:t>e</w:t>
            </w:r>
            <w:proofErr w:type="spellEnd"/>
            <w:r w:rsidRPr="00422191">
              <w:rPr>
                <w:rFonts w:ascii="Garamond" w:hAnsi="Garamond"/>
                <w:sz w:val="28"/>
                <w:szCs w:val="28"/>
              </w:rPr>
              <w:t xml:space="preserve"> vac </w:t>
            </w:r>
            <w:proofErr w:type="spellStart"/>
            <w:r w:rsidRPr="00422191">
              <w:rPr>
                <w:rFonts w:ascii="Garamond" w:hAnsi="Garamond"/>
                <w:sz w:val="28"/>
                <w:szCs w:val="28"/>
              </w:rPr>
              <w:t>ynrycan</w:t>
            </w:r>
            <w:proofErr w:type="spellEnd"/>
            <w:r w:rsidRPr="00422191">
              <w:rPr>
                <w:rFonts w:ascii="Garamond" w:hAnsi="Garamond"/>
                <w:sz w:val="28"/>
                <w:szCs w:val="28"/>
              </w:rPr>
              <w:t xml:space="preserve"> </w:t>
            </w:r>
            <w:proofErr w:type="spellStart"/>
            <w:r w:rsidRPr="00422191">
              <w:rPr>
                <w:rFonts w:ascii="Garamond" w:hAnsi="Garamond"/>
                <w:sz w:val="28"/>
                <w:szCs w:val="28"/>
              </w:rPr>
              <w:t>dy</w:t>
            </w:r>
            <w:proofErr w:type="spellEnd"/>
            <w:r w:rsidRPr="00422191">
              <w:rPr>
                <w:rFonts w:ascii="Garamond" w:hAnsi="Garamond"/>
                <w:sz w:val="28"/>
                <w:szCs w:val="28"/>
              </w:rPr>
              <w:t xml:space="preserve"> </w:t>
            </w:r>
            <w:proofErr w:type="spellStart"/>
            <w:r w:rsidRPr="00422191">
              <w:rPr>
                <w:rFonts w:ascii="Garamond" w:hAnsi="Garamond"/>
                <w:sz w:val="28"/>
                <w:szCs w:val="28"/>
              </w:rPr>
              <w:t>chionnagh</w:t>
            </w:r>
            <w:proofErr w:type="spellEnd"/>
            <w:r w:rsidRPr="00422191">
              <w:rPr>
                <w:rFonts w:ascii="Garamond" w:hAnsi="Garamond"/>
                <w:sz w:val="28"/>
                <w:szCs w:val="28"/>
              </w:rPr>
              <w:t xml:space="preserve"> shin </w:t>
            </w:r>
            <w:proofErr w:type="spellStart"/>
            <w:r w:rsidRPr="00422191">
              <w:rPr>
                <w:rFonts w:ascii="Garamond" w:hAnsi="Garamond"/>
                <w:sz w:val="28"/>
                <w:szCs w:val="28"/>
              </w:rPr>
              <w:t>reesht</w:t>
            </w:r>
            <w:proofErr w:type="spellEnd"/>
            <w:r w:rsidRPr="00422191">
              <w:rPr>
                <w:rFonts w:ascii="Garamond" w:hAnsi="Garamond"/>
                <w:sz w:val="28"/>
                <w:szCs w:val="28"/>
              </w:rPr>
              <w:t xml:space="preserve">. </w:t>
            </w:r>
          </w:p>
        </w:tc>
        <w:tc>
          <w:tcPr>
            <w:tcW w:w="0" w:type="auto"/>
          </w:tcPr>
          <w:p w14:paraId="035DF85A" w14:textId="77777777" w:rsidR="00C1228A" w:rsidRPr="00256FDC" w:rsidRDefault="00C1228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That </w:t>
            </w:r>
            <w:r w:rsidRPr="00256FDC">
              <w:rPr>
                <w:rFonts w:ascii="Garamond" w:hAnsi="Garamond" w:cs="Times New Roman"/>
                <w:sz w:val="28"/>
              </w:rPr>
              <w:t>God the Father</w:t>
            </w:r>
            <w:r w:rsidRPr="00256FDC">
              <w:rPr>
                <w:rFonts w:ascii="Garamond" w:hAnsi="Garamond" w:cs="Times New Roman"/>
                <w:i/>
                <w:sz w:val="28"/>
              </w:rPr>
              <w:t xml:space="preserve"> had Compassion for his sinful Creatures, which greatly stood in need of his Mercy, and sent his only Son to redeem us.</w:t>
            </w:r>
          </w:p>
        </w:tc>
        <w:tc>
          <w:tcPr>
            <w:tcW w:w="0" w:type="auto"/>
          </w:tcPr>
          <w:p w14:paraId="470D46F9" w14:textId="77777777" w:rsidR="00C1228A" w:rsidRPr="00C1228A" w:rsidRDefault="00C1228A" w:rsidP="00DB60C3">
            <w:pPr>
              <w:pStyle w:val="ListParagraph"/>
              <w:ind w:left="0"/>
              <w:rPr>
                <w:rFonts w:ascii="Garamond" w:hAnsi="Garamond" w:cs="Times New Roman"/>
                <w:i/>
                <w:sz w:val="20"/>
                <w:szCs w:val="20"/>
              </w:rPr>
            </w:pPr>
          </w:p>
        </w:tc>
      </w:tr>
      <w:tr w:rsidR="00C1228A" w:rsidRPr="00256FDC" w14:paraId="6E7DC6E7" w14:textId="77777777" w:rsidTr="00C1228A">
        <w:tc>
          <w:tcPr>
            <w:tcW w:w="0" w:type="auto"/>
          </w:tcPr>
          <w:p w14:paraId="3DF8152C" w14:textId="77777777" w:rsidR="00C1228A" w:rsidRPr="00D3496C" w:rsidRDefault="00C1228A" w:rsidP="0040043C">
            <w:pPr>
              <w:pStyle w:val="CM3"/>
              <w:widowControl/>
              <w:spacing w:line="240" w:lineRule="auto"/>
              <w:ind w:firstLine="227"/>
              <w:jc w:val="both"/>
              <w:rPr>
                <w:rFonts w:ascii="Garamond" w:hAnsi="Garamond"/>
                <w:sz w:val="28"/>
                <w:szCs w:val="28"/>
              </w:rPr>
            </w:pPr>
            <w:r w:rsidRPr="00D3496C">
              <w:rPr>
                <w:rFonts w:ascii="Garamond" w:hAnsi="Garamond"/>
                <w:sz w:val="28"/>
                <w:szCs w:val="28"/>
              </w:rPr>
              <w:t xml:space="preserve">Dy ren </w:t>
            </w:r>
            <w:proofErr w:type="spellStart"/>
            <w:r w:rsidRPr="00D3496C">
              <w:rPr>
                <w:rFonts w:ascii="Garamond" w:hAnsi="Garamond"/>
                <w:sz w:val="28"/>
                <w:szCs w:val="28"/>
              </w:rPr>
              <w:t>Jee’n</w:t>
            </w:r>
            <w:proofErr w:type="spellEnd"/>
            <w:r w:rsidRPr="00D3496C">
              <w:rPr>
                <w:rFonts w:ascii="Garamond" w:hAnsi="Garamond"/>
                <w:sz w:val="28"/>
                <w:szCs w:val="28"/>
              </w:rPr>
              <w:t xml:space="preserve"> Mac y </w:t>
            </w:r>
            <w:proofErr w:type="spellStart"/>
            <w:r w:rsidRPr="00D3496C">
              <w:rPr>
                <w:rFonts w:ascii="Garamond" w:hAnsi="Garamond"/>
                <w:sz w:val="28"/>
                <w:szCs w:val="28"/>
              </w:rPr>
              <w:t>dooghys</w:t>
            </w:r>
            <w:proofErr w:type="spellEnd"/>
            <w:r w:rsidRPr="00D3496C">
              <w:rPr>
                <w:rFonts w:ascii="Garamond" w:hAnsi="Garamond"/>
                <w:sz w:val="28"/>
                <w:szCs w:val="28"/>
              </w:rPr>
              <w:t xml:space="preserve"> ain y </w:t>
            </w:r>
            <w:proofErr w:type="spellStart"/>
            <w:r w:rsidRPr="00D3496C">
              <w:rPr>
                <w:rFonts w:ascii="Garamond" w:hAnsi="Garamond"/>
                <w:sz w:val="28"/>
                <w:szCs w:val="28"/>
              </w:rPr>
              <w:t>ghoal</w:t>
            </w:r>
            <w:proofErr w:type="spellEnd"/>
            <w:r w:rsidRPr="00D3496C">
              <w:rPr>
                <w:rFonts w:ascii="Garamond" w:hAnsi="Garamond"/>
                <w:sz w:val="28"/>
                <w:szCs w:val="28"/>
              </w:rPr>
              <w:t xml:space="preserve"> er </w:t>
            </w:r>
            <w:proofErr w:type="spellStart"/>
            <w:r w:rsidRPr="00D3496C">
              <w:rPr>
                <w:rFonts w:ascii="Garamond" w:hAnsi="Garamond"/>
                <w:sz w:val="28"/>
                <w:szCs w:val="28"/>
              </w:rPr>
              <w:t>hoilshee</w:t>
            </w:r>
            <w:proofErr w:type="spellEnd"/>
            <w:r w:rsidRPr="00D3496C">
              <w:rPr>
                <w:rFonts w:ascii="Garamond" w:hAnsi="Garamond"/>
                <w:sz w:val="28"/>
                <w:szCs w:val="28"/>
              </w:rPr>
              <w:t xml:space="preserve"> e </w:t>
            </w:r>
            <w:proofErr w:type="spellStart"/>
            <w:r w:rsidRPr="00D3496C">
              <w:rPr>
                <w:rFonts w:ascii="Garamond" w:hAnsi="Garamond"/>
                <w:sz w:val="28"/>
                <w:szCs w:val="28"/>
              </w:rPr>
              <w:t>dooin</w:t>
            </w:r>
            <w:proofErr w:type="spellEnd"/>
            <w:r w:rsidRPr="00D3496C">
              <w:rPr>
                <w:rFonts w:ascii="Garamond" w:hAnsi="Garamond"/>
                <w:sz w:val="28"/>
                <w:szCs w:val="28"/>
              </w:rPr>
              <w:t xml:space="preserve"> </w:t>
            </w:r>
            <w:proofErr w:type="spellStart"/>
            <w:r w:rsidRPr="00D3496C">
              <w:rPr>
                <w:rFonts w:ascii="Garamond" w:hAnsi="Garamond"/>
                <w:sz w:val="28"/>
                <w:szCs w:val="28"/>
              </w:rPr>
              <w:t>aigney</w:t>
            </w:r>
            <w:proofErr w:type="spellEnd"/>
            <w:r w:rsidRPr="00D3496C">
              <w:rPr>
                <w:rFonts w:ascii="Garamond" w:hAnsi="Garamond"/>
                <w:sz w:val="28"/>
                <w:szCs w:val="28"/>
              </w:rPr>
              <w:t xml:space="preserve"> </w:t>
            </w:r>
            <w:proofErr w:type="spellStart"/>
            <w:r w:rsidRPr="00D3496C">
              <w:rPr>
                <w:rFonts w:ascii="Garamond" w:hAnsi="Garamond"/>
                <w:sz w:val="28"/>
                <w:szCs w:val="28"/>
              </w:rPr>
              <w:t>Ayrey</w:t>
            </w:r>
            <w:proofErr w:type="spellEnd"/>
            <w:r w:rsidR="002C617D" w:rsidRPr="002C617D">
              <w:rPr>
                <w:rFonts w:ascii="Garamond" w:hAnsi="Garamond"/>
                <w:sz w:val="28"/>
                <w:szCs w:val="28"/>
              </w:rPr>
              <w:t> ;</w:t>
            </w:r>
            <w:r w:rsidRPr="00D3496C">
              <w:rPr>
                <w:rFonts w:ascii="Garamond" w:hAnsi="Garamond"/>
                <w:sz w:val="28"/>
                <w:szCs w:val="28"/>
              </w:rPr>
              <w:t xml:space="preserve"> Hug e </w:t>
            </w:r>
            <w:proofErr w:type="spellStart"/>
            <w:r w:rsidRPr="00D3496C">
              <w:rPr>
                <w:rFonts w:ascii="Garamond" w:hAnsi="Garamond"/>
                <w:sz w:val="28"/>
                <w:szCs w:val="28"/>
              </w:rPr>
              <w:t>samble</w:t>
            </w:r>
            <w:proofErr w:type="spellEnd"/>
            <w:r w:rsidRPr="00D3496C">
              <w:rPr>
                <w:rFonts w:ascii="Garamond" w:hAnsi="Garamond"/>
                <w:sz w:val="28"/>
                <w:szCs w:val="28"/>
              </w:rPr>
              <w:t xml:space="preserve"> </w:t>
            </w:r>
            <w:proofErr w:type="spellStart"/>
            <w:r w:rsidRPr="00D3496C">
              <w:rPr>
                <w:rFonts w:ascii="Garamond" w:hAnsi="Garamond"/>
                <w:sz w:val="28"/>
                <w:szCs w:val="28"/>
              </w:rPr>
              <w:t>dooin</w:t>
            </w:r>
            <w:proofErr w:type="spellEnd"/>
            <w:r w:rsidRPr="00D3496C">
              <w:rPr>
                <w:rFonts w:ascii="Garamond" w:hAnsi="Garamond"/>
                <w:sz w:val="28"/>
                <w:szCs w:val="28"/>
              </w:rPr>
              <w:t xml:space="preserve"> </w:t>
            </w:r>
            <w:proofErr w:type="spellStart"/>
            <w:r w:rsidRPr="00D3496C">
              <w:rPr>
                <w:rFonts w:ascii="Garamond" w:hAnsi="Garamond"/>
                <w:i/>
                <w:sz w:val="28"/>
                <w:szCs w:val="28"/>
              </w:rPr>
              <w:t>cre’n</w:t>
            </w:r>
            <w:proofErr w:type="spellEnd"/>
            <w:r w:rsidRPr="00D3496C">
              <w:rPr>
                <w:rFonts w:ascii="Garamond" w:hAnsi="Garamond"/>
                <w:i/>
                <w:sz w:val="28"/>
                <w:szCs w:val="28"/>
              </w:rPr>
              <w:t xml:space="preserve"> </w:t>
            </w:r>
            <w:proofErr w:type="spellStart"/>
            <w:r w:rsidRPr="00D3496C">
              <w:rPr>
                <w:rFonts w:ascii="Garamond" w:hAnsi="Garamond"/>
                <w:i/>
                <w:sz w:val="28"/>
                <w:szCs w:val="28"/>
              </w:rPr>
              <w:t>aght</w:t>
            </w:r>
            <w:proofErr w:type="spellEnd"/>
            <w:r w:rsidRPr="00D3496C">
              <w:rPr>
                <w:rFonts w:ascii="Garamond" w:hAnsi="Garamond"/>
                <w:i/>
                <w:sz w:val="28"/>
                <w:szCs w:val="28"/>
              </w:rPr>
              <w:t xml:space="preserve"> </w:t>
            </w:r>
            <w:proofErr w:type="spellStart"/>
            <w:r w:rsidRPr="00D3496C">
              <w:rPr>
                <w:rFonts w:ascii="Garamond" w:hAnsi="Garamond"/>
                <w:i/>
                <w:sz w:val="28"/>
                <w:szCs w:val="28"/>
              </w:rPr>
              <w:t>leeidagh</w:t>
            </w:r>
            <w:proofErr w:type="spellEnd"/>
            <w:r w:rsidRPr="00D3496C">
              <w:rPr>
                <w:rFonts w:ascii="Garamond" w:hAnsi="Garamond"/>
                <w:i/>
                <w:sz w:val="28"/>
                <w:szCs w:val="28"/>
              </w:rPr>
              <w:t xml:space="preserve"> mad </w:t>
            </w:r>
            <w:proofErr w:type="spellStart"/>
            <w:r w:rsidRPr="00D3496C">
              <w:rPr>
                <w:rFonts w:ascii="Garamond" w:hAnsi="Garamond"/>
                <w:i/>
                <w:sz w:val="28"/>
                <w:szCs w:val="28"/>
              </w:rPr>
              <w:t>nyn</w:t>
            </w:r>
            <w:proofErr w:type="spellEnd"/>
            <w:r w:rsidRPr="00D3496C">
              <w:rPr>
                <w:rFonts w:ascii="Garamond" w:hAnsi="Garamond"/>
                <w:i/>
                <w:sz w:val="28"/>
                <w:szCs w:val="28"/>
              </w:rPr>
              <w:t xml:space="preserve"> </w:t>
            </w:r>
            <w:proofErr w:type="spellStart"/>
            <w:r w:rsidRPr="00D3496C">
              <w:rPr>
                <w:rFonts w:ascii="Garamond" w:hAnsi="Garamond"/>
                <w:i/>
                <w:sz w:val="28"/>
                <w:szCs w:val="28"/>
              </w:rPr>
              <w:t>Mea</w:t>
            </w:r>
            <w:proofErr w:type="spellEnd"/>
            <w:r w:rsidRPr="00D3496C">
              <w:rPr>
                <w:rFonts w:ascii="Garamond" w:hAnsi="Garamond"/>
                <w:i/>
                <w:sz w:val="28"/>
                <w:szCs w:val="28"/>
              </w:rPr>
              <w:t xml:space="preserve"> </w:t>
            </w:r>
            <w:proofErr w:type="spellStart"/>
            <w:r w:rsidRPr="00D3496C">
              <w:rPr>
                <w:rFonts w:ascii="Garamond" w:hAnsi="Garamond"/>
                <w:i/>
                <w:sz w:val="28"/>
                <w:szCs w:val="28"/>
              </w:rPr>
              <w:t>dy</w:t>
            </w:r>
            <w:proofErr w:type="spellEnd"/>
            <w:r w:rsidRPr="00D3496C">
              <w:rPr>
                <w:rFonts w:ascii="Garamond" w:hAnsi="Garamond"/>
                <w:i/>
                <w:sz w:val="28"/>
                <w:szCs w:val="28"/>
              </w:rPr>
              <w:t xml:space="preserve"> </w:t>
            </w:r>
            <w:proofErr w:type="spellStart"/>
            <w:r w:rsidRPr="00D3496C">
              <w:rPr>
                <w:rFonts w:ascii="Garamond" w:hAnsi="Garamond"/>
                <w:i/>
                <w:sz w:val="28"/>
                <w:szCs w:val="28"/>
              </w:rPr>
              <w:t>yanoo</w:t>
            </w:r>
            <w:proofErr w:type="spellEnd"/>
            <w:r w:rsidRPr="00D3496C">
              <w:rPr>
                <w:rFonts w:ascii="Garamond" w:hAnsi="Garamond"/>
                <w:i/>
                <w:sz w:val="28"/>
                <w:szCs w:val="28"/>
              </w:rPr>
              <w:t xml:space="preserve"> </w:t>
            </w:r>
            <w:proofErr w:type="spellStart"/>
            <w:r w:rsidRPr="00D3496C">
              <w:rPr>
                <w:rFonts w:ascii="Garamond" w:hAnsi="Garamond"/>
                <w:i/>
                <w:sz w:val="28"/>
                <w:szCs w:val="28"/>
              </w:rPr>
              <w:t>Jee</w:t>
            </w:r>
            <w:proofErr w:type="spellEnd"/>
            <w:r w:rsidRPr="00D3496C">
              <w:rPr>
                <w:rFonts w:ascii="Garamond" w:hAnsi="Garamond"/>
                <w:i/>
                <w:sz w:val="28"/>
                <w:szCs w:val="28"/>
              </w:rPr>
              <w:t xml:space="preserve"> </w:t>
            </w:r>
            <w:proofErr w:type="spellStart"/>
            <w:r w:rsidRPr="00D3496C">
              <w:rPr>
                <w:rFonts w:ascii="Garamond" w:hAnsi="Garamond"/>
                <w:i/>
                <w:sz w:val="28"/>
                <w:szCs w:val="28"/>
              </w:rPr>
              <w:t>booiagh</w:t>
            </w:r>
            <w:proofErr w:type="spellEnd"/>
            <w:r w:rsidRPr="00D3496C">
              <w:rPr>
                <w:rFonts w:ascii="Garamond" w:hAnsi="Garamond"/>
                <w:sz w:val="28"/>
                <w:szCs w:val="28"/>
              </w:rPr>
              <w:t xml:space="preserve">. </w:t>
            </w:r>
            <w:proofErr w:type="spellStart"/>
            <w:r w:rsidRPr="00D3496C">
              <w:rPr>
                <w:rFonts w:ascii="Garamond" w:hAnsi="Garamond"/>
                <w:sz w:val="28"/>
                <w:szCs w:val="28"/>
              </w:rPr>
              <w:t>Heb</w:t>
            </w:r>
            <w:proofErr w:type="spellEnd"/>
            <w:r w:rsidRPr="00D3496C">
              <w:rPr>
                <w:rFonts w:ascii="Garamond" w:hAnsi="Garamond"/>
                <w:sz w:val="28"/>
                <w:szCs w:val="28"/>
              </w:rPr>
              <w:t xml:space="preserve"> e </w:t>
            </w:r>
            <w:proofErr w:type="spellStart"/>
            <w:r w:rsidRPr="00D3496C">
              <w:rPr>
                <w:rFonts w:ascii="Garamond" w:hAnsi="Garamond"/>
                <w:sz w:val="28"/>
                <w:szCs w:val="28"/>
              </w:rPr>
              <w:t>e</w:t>
            </w:r>
            <w:proofErr w:type="spellEnd"/>
            <w:r w:rsidRPr="00D3496C">
              <w:rPr>
                <w:rFonts w:ascii="Garamond" w:hAnsi="Garamond"/>
                <w:sz w:val="28"/>
                <w:szCs w:val="28"/>
              </w:rPr>
              <w:t xml:space="preserve"> </w:t>
            </w:r>
            <w:proofErr w:type="spellStart"/>
            <w:r w:rsidRPr="00D3496C">
              <w:rPr>
                <w:rFonts w:ascii="Garamond" w:hAnsi="Garamond"/>
                <w:sz w:val="28"/>
                <w:szCs w:val="28"/>
              </w:rPr>
              <w:t>hene</w:t>
            </w:r>
            <w:proofErr w:type="spellEnd"/>
            <w:r w:rsidRPr="00D3496C">
              <w:rPr>
                <w:rFonts w:ascii="Garamond" w:hAnsi="Garamond"/>
                <w:sz w:val="28"/>
                <w:szCs w:val="28"/>
              </w:rPr>
              <w:t xml:space="preserve">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Oural</w:t>
            </w:r>
            <w:proofErr w:type="spellEnd"/>
            <w:r w:rsidRPr="00D3496C">
              <w:rPr>
                <w:rFonts w:ascii="Garamond" w:hAnsi="Garamond"/>
                <w:sz w:val="28"/>
                <w:szCs w:val="28"/>
              </w:rPr>
              <w:t xml:space="preserve"> er </w:t>
            </w:r>
            <w:proofErr w:type="spellStart"/>
            <w:r w:rsidRPr="00D3496C">
              <w:rPr>
                <w:rFonts w:ascii="Garamond" w:hAnsi="Garamond"/>
                <w:sz w:val="28"/>
                <w:szCs w:val="28"/>
              </w:rPr>
              <w:t>nyn</w:t>
            </w:r>
            <w:proofErr w:type="spellEnd"/>
            <w:r w:rsidRPr="00D3496C">
              <w:rPr>
                <w:rFonts w:ascii="Garamond" w:hAnsi="Garamond"/>
                <w:sz w:val="28"/>
                <w:szCs w:val="28"/>
              </w:rPr>
              <w:t xml:space="preserve"> Son</w:t>
            </w:r>
            <w:r w:rsidR="002C617D" w:rsidRPr="002C617D">
              <w:rPr>
                <w:rFonts w:ascii="Garamond" w:hAnsi="Garamond"/>
                <w:sz w:val="28"/>
                <w:szCs w:val="28"/>
              </w:rPr>
              <w:t> ;</w:t>
            </w:r>
            <w:r w:rsidRPr="00D3496C">
              <w:rPr>
                <w:rFonts w:ascii="Garamond" w:hAnsi="Garamond"/>
                <w:sz w:val="28"/>
                <w:szCs w:val="28"/>
              </w:rPr>
              <w:t xml:space="preserve"> </w:t>
            </w:r>
            <w:proofErr w:type="spellStart"/>
            <w:r w:rsidRPr="00D3496C">
              <w:rPr>
                <w:rFonts w:ascii="Garamond" w:hAnsi="Garamond"/>
                <w:sz w:val="28"/>
                <w:szCs w:val="28"/>
              </w:rPr>
              <w:t>liorish</w:t>
            </w:r>
            <w:proofErr w:type="spellEnd"/>
            <w:r w:rsidRPr="00D3496C">
              <w:rPr>
                <w:rFonts w:ascii="Garamond" w:hAnsi="Garamond"/>
                <w:sz w:val="28"/>
                <w:szCs w:val="28"/>
              </w:rPr>
              <w:t xml:space="preserve"> </w:t>
            </w:r>
            <w:proofErr w:type="spellStart"/>
            <w:r w:rsidRPr="00D3496C">
              <w:rPr>
                <w:rFonts w:ascii="Garamond" w:hAnsi="Garamond"/>
                <w:sz w:val="28"/>
                <w:szCs w:val="28"/>
              </w:rPr>
              <w:t>yn</w:t>
            </w:r>
            <w:proofErr w:type="spellEnd"/>
            <w:r w:rsidRPr="00D3496C">
              <w:rPr>
                <w:rFonts w:ascii="Garamond" w:hAnsi="Garamond"/>
                <w:sz w:val="28"/>
                <w:szCs w:val="28"/>
              </w:rPr>
              <w:t xml:space="preserve"> </w:t>
            </w:r>
            <w:proofErr w:type="spellStart"/>
            <w:r w:rsidRPr="00D3496C">
              <w:rPr>
                <w:rFonts w:ascii="Garamond" w:hAnsi="Garamond"/>
                <w:sz w:val="28"/>
                <w:szCs w:val="28"/>
              </w:rPr>
              <w:t>Oural</w:t>
            </w:r>
            <w:proofErr w:type="spellEnd"/>
            <w:r w:rsidRPr="00D3496C">
              <w:rPr>
                <w:rFonts w:ascii="Garamond" w:hAnsi="Garamond"/>
                <w:sz w:val="28"/>
                <w:szCs w:val="28"/>
              </w:rPr>
              <w:t xml:space="preserve"> </w:t>
            </w:r>
            <w:proofErr w:type="spellStart"/>
            <w:r w:rsidRPr="00D3496C">
              <w:rPr>
                <w:rFonts w:ascii="Garamond" w:hAnsi="Garamond"/>
                <w:sz w:val="28"/>
                <w:szCs w:val="28"/>
              </w:rPr>
              <w:t>cheddyn</w:t>
            </w:r>
            <w:proofErr w:type="spellEnd"/>
            <w:r w:rsidRPr="00D3496C">
              <w:rPr>
                <w:rFonts w:ascii="Garamond" w:hAnsi="Garamond"/>
                <w:sz w:val="28"/>
                <w:szCs w:val="28"/>
              </w:rPr>
              <w:t xml:space="preserve"> </w:t>
            </w:r>
            <w:r w:rsidRPr="00D3496C">
              <w:rPr>
                <w:rFonts w:ascii="Garamond" w:hAnsi="Garamond"/>
                <w:i/>
                <w:sz w:val="28"/>
                <w:szCs w:val="28"/>
              </w:rPr>
              <w:t xml:space="preserve">ta </w:t>
            </w:r>
            <w:proofErr w:type="spellStart"/>
            <w:r w:rsidRPr="00D3496C">
              <w:rPr>
                <w:rFonts w:ascii="Garamond" w:hAnsi="Garamond"/>
                <w:i/>
                <w:sz w:val="28"/>
                <w:szCs w:val="28"/>
              </w:rPr>
              <w:t>kionnagh</w:t>
            </w:r>
            <w:proofErr w:type="spellEnd"/>
            <w:r w:rsidRPr="00D3496C">
              <w:rPr>
                <w:rFonts w:ascii="Garamond" w:hAnsi="Garamond"/>
                <w:i/>
                <w:sz w:val="28"/>
                <w:szCs w:val="28"/>
              </w:rPr>
              <w:t xml:space="preserve"> </w:t>
            </w:r>
            <w:proofErr w:type="spellStart"/>
            <w:r w:rsidRPr="00D3496C">
              <w:rPr>
                <w:rFonts w:ascii="Garamond" w:hAnsi="Garamond"/>
                <w:i/>
                <w:sz w:val="28"/>
                <w:szCs w:val="28"/>
              </w:rPr>
              <w:t>reesht</w:t>
            </w:r>
            <w:proofErr w:type="spellEnd"/>
            <w:r w:rsidRPr="00D3496C">
              <w:rPr>
                <w:rFonts w:ascii="Garamond" w:hAnsi="Garamond"/>
                <w:i/>
                <w:sz w:val="28"/>
                <w:szCs w:val="28"/>
              </w:rPr>
              <w:t xml:space="preserve"> </w:t>
            </w:r>
            <w:proofErr w:type="spellStart"/>
            <w:r w:rsidRPr="00D3496C">
              <w:rPr>
                <w:rFonts w:ascii="Garamond" w:hAnsi="Garamond"/>
                <w:i/>
                <w:sz w:val="28"/>
                <w:szCs w:val="28"/>
              </w:rPr>
              <w:t>ain</w:t>
            </w:r>
            <w:proofErr w:type="spellEnd"/>
            <w:r w:rsidRPr="00D3496C">
              <w:rPr>
                <w:rFonts w:ascii="Garamond" w:hAnsi="Garamond"/>
                <w:i/>
                <w:sz w:val="28"/>
                <w:szCs w:val="28"/>
              </w:rPr>
              <w:t xml:space="preserve"> </w:t>
            </w:r>
            <w:proofErr w:type="spellStart"/>
            <w:r w:rsidRPr="00D3496C">
              <w:rPr>
                <w:rFonts w:ascii="Garamond" w:hAnsi="Garamond"/>
                <w:i/>
                <w:sz w:val="28"/>
                <w:szCs w:val="28"/>
              </w:rPr>
              <w:t>trooid</w:t>
            </w:r>
            <w:proofErr w:type="spellEnd"/>
            <w:r w:rsidRPr="00D3496C">
              <w:rPr>
                <w:rFonts w:ascii="Garamond" w:hAnsi="Garamond"/>
                <w:i/>
                <w:sz w:val="28"/>
                <w:szCs w:val="28"/>
              </w:rPr>
              <w:t xml:space="preserve"> e </w:t>
            </w:r>
            <w:proofErr w:type="spellStart"/>
            <w:r w:rsidRPr="00D3496C">
              <w:rPr>
                <w:rFonts w:ascii="Garamond" w:hAnsi="Garamond"/>
                <w:i/>
                <w:sz w:val="28"/>
                <w:szCs w:val="28"/>
              </w:rPr>
              <w:t>ooill</w:t>
            </w:r>
            <w:proofErr w:type="spellEnd"/>
            <w:r w:rsidRPr="00D3496C">
              <w:rPr>
                <w:rFonts w:ascii="Garamond" w:hAnsi="Garamond"/>
                <w:i/>
                <w:sz w:val="28"/>
                <w:szCs w:val="28"/>
              </w:rPr>
              <w:t xml:space="preserve"> </w:t>
            </w:r>
            <w:proofErr w:type="spellStart"/>
            <w:r w:rsidRPr="00D3496C">
              <w:rPr>
                <w:rFonts w:ascii="Garamond" w:hAnsi="Garamond"/>
                <w:i/>
                <w:sz w:val="28"/>
                <w:szCs w:val="28"/>
              </w:rPr>
              <w:t>hene</w:t>
            </w:r>
            <w:proofErr w:type="spellEnd"/>
            <w:r w:rsidRPr="00D3496C">
              <w:rPr>
                <w:rFonts w:ascii="Garamond" w:hAnsi="Garamond"/>
                <w:i/>
                <w:sz w:val="28"/>
                <w:szCs w:val="28"/>
              </w:rPr>
              <w:t xml:space="preserve">, </w:t>
            </w:r>
            <w:proofErr w:type="spellStart"/>
            <w:r w:rsidRPr="00D3496C">
              <w:rPr>
                <w:rFonts w:ascii="Garamond" w:hAnsi="Garamond"/>
                <w:i/>
                <w:sz w:val="28"/>
                <w:szCs w:val="28"/>
              </w:rPr>
              <w:t>dy</w:t>
            </w:r>
            <w:proofErr w:type="spellEnd"/>
            <w:r w:rsidRPr="00D3496C">
              <w:rPr>
                <w:rFonts w:ascii="Garamond" w:hAnsi="Garamond"/>
                <w:i/>
                <w:sz w:val="28"/>
                <w:szCs w:val="28"/>
              </w:rPr>
              <w:t xml:space="preserve"> </w:t>
            </w:r>
            <w:proofErr w:type="spellStart"/>
            <w:r w:rsidRPr="00D3496C">
              <w:rPr>
                <w:rFonts w:ascii="Garamond" w:hAnsi="Garamond"/>
                <w:i/>
                <w:sz w:val="28"/>
                <w:szCs w:val="28"/>
              </w:rPr>
              <w:t>jarroo</w:t>
            </w:r>
            <w:proofErr w:type="spellEnd"/>
            <w:r w:rsidRPr="00D3496C">
              <w:rPr>
                <w:rFonts w:ascii="Garamond" w:hAnsi="Garamond"/>
                <w:i/>
                <w:sz w:val="28"/>
                <w:szCs w:val="28"/>
              </w:rPr>
              <w:t xml:space="preserve"> </w:t>
            </w:r>
            <w:proofErr w:type="spellStart"/>
            <w:r w:rsidRPr="00D3496C">
              <w:rPr>
                <w:rFonts w:ascii="Garamond" w:hAnsi="Garamond"/>
                <w:i/>
                <w:sz w:val="28"/>
                <w:szCs w:val="28"/>
              </w:rPr>
              <w:t>leih</w:t>
            </w:r>
            <w:proofErr w:type="spellEnd"/>
            <w:r w:rsidRPr="00D3496C">
              <w:rPr>
                <w:rFonts w:ascii="Garamond" w:hAnsi="Garamond"/>
                <w:i/>
                <w:sz w:val="28"/>
                <w:szCs w:val="28"/>
              </w:rPr>
              <w:t xml:space="preserve"> </w:t>
            </w:r>
            <w:proofErr w:type="spellStart"/>
            <w:r w:rsidRPr="00D3496C">
              <w:rPr>
                <w:rFonts w:ascii="Garamond" w:hAnsi="Garamond"/>
                <w:i/>
                <w:sz w:val="28"/>
                <w:szCs w:val="28"/>
              </w:rPr>
              <w:t>nyn</w:t>
            </w:r>
            <w:proofErr w:type="spellEnd"/>
            <w:r w:rsidRPr="00D3496C">
              <w:rPr>
                <w:rFonts w:ascii="Garamond" w:hAnsi="Garamond"/>
                <w:i/>
                <w:sz w:val="28"/>
                <w:szCs w:val="28"/>
              </w:rPr>
              <w:t xml:space="preserve"> </w:t>
            </w:r>
            <w:proofErr w:type="spellStart"/>
            <w:r w:rsidRPr="00D3496C">
              <w:rPr>
                <w:rFonts w:ascii="Garamond" w:hAnsi="Garamond"/>
                <w:i/>
                <w:sz w:val="28"/>
                <w:szCs w:val="28"/>
              </w:rPr>
              <w:t>Beccaghyn</w:t>
            </w:r>
            <w:proofErr w:type="spellEnd"/>
            <w:r w:rsidRPr="00D3496C">
              <w:rPr>
                <w:rFonts w:ascii="Garamond" w:hAnsi="Garamond"/>
                <w:sz w:val="28"/>
                <w:szCs w:val="28"/>
              </w:rPr>
              <w:t xml:space="preserve">. Dy chur </w:t>
            </w:r>
            <w:proofErr w:type="spellStart"/>
            <w:r w:rsidRPr="00D3496C">
              <w:rPr>
                <w:rFonts w:ascii="Garamond" w:hAnsi="Garamond"/>
                <w:sz w:val="28"/>
                <w:szCs w:val="28"/>
              </w:rPr>
              <w:t>shickerys</w:t>
            </w:r>
            <w:proofErr w:type="spellEnd"/>
            <w:r w:rsidRPr="00D3496C">
              <w:rPr>
                <w:rFonts w:ascii="Garamond" w:hAnsi="Garamond"/>
                <w:sz w:val="28"/>
                <w:szCs w:val="28"/>
              </w:rPr>
              <w:t xml:space="preserve"> </w:t>
            </w:r>
            <w:proofErr w:type="spellStart"/>
            <w:r w:rsidRPr="00D3496C">
              <w:rPr>
                <w:rFonts w:ascii="Garamond" w:hAnsi="Garamond"/>
                <w:sz w:val="28"/>
                <w:szCs w:val="28"/>
              </w:rPr>
              <w:t>dooin</w:t>
            </w:r>
            <w:proofErr w:type="spellEnd"/>
            <w:r w:rsidRPr="00D3496C">
              <w:rPr>
                <w:rFonts w:ascii="Garamond" w:hAnsi="Garamond"/>
                <w:sz w:val="28"/>
                <w:szCs w:val="28"/>
              </w:rPr>
              <w:t xml:space="preserve"> </w:t>
            </w:r>
            <w:proofErr w:type="spellStart"/>
            <w:r w:rsidRPr="00D3496C">
              <w:rPr>
                <w:rFonts w:ascii="Garamond" w:hAnsi="Garamond"/>
                <w:sz w:val="28"/>
                <w:szCs w:val="28"/>
              </w:rPr>
              <w:t>jeh</w:t>
            </w:r>
            <w:proofErr w:type="spellEnd"/>
            <w:r w:rsidRPr="00D3496C">
              <w:rPr>
                <w:rFonts w:ascii="Garamond" w:hAnsi="Garamond"/>
                <w:sz w:val="28"/>
                <w:szCs w:val="28"/>
              </w:rPr>
              <w:t xml:space="preserve"> </w:t>
            </w:r>
            <w:proofErr w:type="spellStart"/>
            <w:r w:rsidRPr="00D3496C">
              <w:rPr>
                <w:rFonts w:ascii="Garamond" w:hAnsi="Garamond"/>
                <w:sz w:val="28"/>
                <w:szCs w:val="28"/>
              </w:rPr>
              <w:t>shoh</w:t>
            </w:r>
            <w:proofErr w:type="spellEnd"/>
            <w:r w:rsidRPr="00D3496C">
              <w:rPr>
                <w:rFonts w:ascii="Garamond" w:hAnsi="Garamond"/>
                <w:sz w:val="28"/>
                <w:szCs w:val="28"/>
              </w:rPr>
              <w:t xml:space="preserve">. </w:t>
            </w:r>
            <w:proofErr w:type="spellStart"/>
            <w:r w:rsidRPr="00D3496C">
              <w:rPr>
                <w:rFonts w:ascii="Garamond" w:hAnsi="Garamond"/>
                <w:sz w:val="28"/>
                <w:szCs w:val="28"/>
              </w:rPr>
              <w:t>Jirree</w:t>
            </w:r>
            <w:proofErr w:type="spellEnd"/>
            <w:r w:rsidRPr="00D3496C">
              <w:rPr>
                <w:rFonts w:ascii="Garamond" w:hAnsi="Garamond"/>
                <w:sz w:val="28"/>
                <w:szCs w:val="28"/>
              </w:rPr>
              <w:t xml:space="preserve"> e </w:t>
            </w:r>
            <w:proofErr w:type="spellStart"/>
            <w:r w:rsidRPr="00D3496C">
              <w:rPr>
                <w:rFonts w:ascii="Garamond" w:hAnsi="Garamond"/>
                <w:sz w:val="28"/>
                <w:szCs w:val="28"/>
              </w:rPr>
              <w:t>reesht</w:t>
            </w:r>
            <w:proofErr w:type="spellEnd"/>
            <w:r w:rsidRPr="00D3496C">
              <w:rPr>
                <w:rFonts w:ascii="Garamond" w:hAnsi="Garamond"/>
                <w:sz w:val="28"/>
                <w:szCs w:val="28"/>
              </w:rPr>
              <w:t xml:space="preserve"> </w:t>
            </w:r>
            <w:proofErr w:type="spellStart"/>
            <w:r w:rsidRPr="00D3496C">
              <w:rPr>
                <w:rFonts w:ascii="Garamond" w:hAnsi="Garamond"/>
                <w:sz w:val="28"/>
                <w:szCs w:val="28"/>
              </w:rPr>
              <w:t>veih</w:t>
            </w:r>
            <w:proofErr w:type="spellEnd"/>
            <w:r w:rsidRPr="00D3496C">
              <w:rPr>
                <w:rFonts w:ascii="Garamond" w:hAnsi="Garamond"/>
                <w:sz w:val="28"/>
                <w:szCs w:val="28"/>
              </w:rPr>
              <w:t xml:space="preserve">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Merriu</w:t>
            </w:r>
            <w:proofErr w:type="spellEnd"/>
            <w:r w:rsidRPr="00D3496C">
              <w:rPr>
                <w:rFonts w:ascii="Garamond" w:hAnsi="Garamond"/>
                <w:sz w:val="28"/>
                <w:szCs w:val="28"/>
              </w:rPr>
              <w:t xml:space="preserve"> as hug e </w:t>
            </w:r>
            <w:proofErr w:type="spellStart"/>
            <w:r w:rsidRPr="00D3496C">
              <w:rPr>
                <w:rFonts w:ascii="Garamond" w:hAnsi="Garamond"/>
                <w:sz w:val="28"/>
                <w:szCs w:val="28"/>
              </w:rPr>
              <w:t>yn</w:t>
            </w:r>
            <w:proofErr w:type="spellEnd"/>
            <w:r w:rsidRPr="00D3496C">
              <w:rPr>
                <w:rFonts w:ascii="Garamond" w:hAnsi="Garamond"/>
                <w:sz w:val="28"/>
                <w:szCs w:val="28"/>
              </w:rPr>
              <w:t xml:space="preserve"> </w:t>
            </w:r>
            <w:proofErr w:type="spellStart"/>
            <w:r w:rsidRPr="00D3496C">
              <w:rPr>
                <w:rFonts w:ascii="Garamond" w:hAnsi="Garamond"/>
                <w:sz w:val="28"/>
                <w:szCs w:val="28"/>
              </w:rPr>
              <w:t>Spyrryd</w:t>
            </w:r>
            <w:proofErr w:type="spellEnd"/>
            <w:r w:rsidRPr="00D3496C">
              <w:rPr>
                <w:rFonts w:ascii="Garamond" w:hAnsi="Garamond"/>
                <w:sz w:val="28"/>
                <w:szCs w:val="28"/>
              </w:rPr>
              <w:t xml:space="preserve"> </w:t>
            </w:r>
            <w:proofErr w:type="spellStart"/>
            <w:r w:rsidRPr="00D3496C">
              <w:rPr>
                <w:rFonts w:ascii="Garamond" w:hAnsi="Garamond"/>
                <w:sz w:val="28"/>
                <w:szCs w:val="28"/>
              </w:rPr>
              <w:t>noo</w:t>
            </w:r>
            <w:proofErr w:type="spellEnd"/>
            <w:r w:rsidRPr="00D3496C">
              <w:rPr>
                <w:rFonts w:ascii="Garamond" w:hAnsi="Garamond"/>
                <w:sz w:val="28"/>
                <w:szCs w:val="28"/>
              </w:rPr>
              <w:t xml:space="preserve"> er </w:t>
            </w:r>
            <w:proofErr w:type="spellStart"/>
            <w:r w:rsidRPr="00D3496C">
              <w:rPr>
                <w:rFonts w:ascii="Garamond" w:hAnsi="Garamond"/>
                <w:sz w:val="28"/>
                <w:szCs w:val="28"/>
              </w:rPr>
              <w:t>chaghteragh</w:t>
            </w:r>
            <w:proofErr w:type="spellEnd"/>
            <w:r w:rsidRPr="00D3496C">
              <w:rPr>
                <w:rFonts w:ascii="Garamond" w:hAnsi="Garamond"/>
                <w:sz w:val="28"/>
                <w:szCs w:val="28"/>
              </w:rPr>
              <w:t xml:space="preserve"> </w:t>
            </w:r>
            <w:proofErr w:type="spellStart"/>
            <w:r w:rsidRPr="00D3496C">
              <w:rPr>
                <w:rFonts w:ascii="Garamond" w:hAnsi="Garamond"/>
                <w:sz w:val="28"/>
                <w:szCs w:val="28"/>
              </w:rPr>
              <w:t>dy</w:t>
            </w:r>
            <w:proofErr w:type="spellEnd"/>
            <w:r w:rsidRPr="00D3496C">
              <w:rPr>
                <w:rFonts w:ascii="Garamond" w:hAnsi="Garamond"/>
                <w:sz w:val="28"/>
                <w:szCs w:val="28"/>
              </w:rPr>
              <w:t xml:space="preserve"> </w:t>
            </w:r>
            <w:proofErr w:type="spellStart"/>
            <w:r w:rsidRPr="00D3496C">
              <w:rPr>
                <w:rFonts w:ascii="Garamond" w:hAnsi="Garamond"/>
                <w:sz w:val="28"/>
                <w:szCs w:val="28"/>
              </w:rPr>
              <w:t>yanoo</w:t>
            </w:r>
            <w:proofErr w:type="spellEnd"/>
            <w:r w:rsidRPr="00D3496C">
              <w:rPr>
                <w:rFonts w:ascii="Garamond" w:hAnsi="Garamond"/>
                <w:sz w:val="28"/>
                <w:szCs w:val="28"/>
              </w:rPr>
              <w:t xml:space="preserve"> shin </w:t>
            </w:r>
            <w:proofErr w:type="spellStart"/>
            <w:r w:rsidRPr="00D3496C">
              <w:rPr>
                <w:rFonts w:ascii="Garamond" w:hAnsi="Garamond"/>
                <w:sz w:val="28"/>
                <w:szCs w:val="28"/>
              </w:rPr>
              <w:t>arloo</w:t>
            </w:r>
            <w:proofErr w:type="spellEnd"/>
            <w:r w:rsidRPr="00D3496C">
              <w:rPr>
                <w:rFonts w:ascii="Garamond" w:hAnsi="Garamond"/>
                <w:sz w:val="28"/>
                <w:szCs w:val="28"/>
              </w:rPr>
              <w:t xml:space="preserve"> son y </w:t>
            </w:r>
            <w:proofErr w:type="spellStart"/>
            <w:r w:rsidRPr="00D3496C">
              <w:rPr>
                <w:rFonts w:ascii="Garamond" w:hAnsi="Garamond"/>
                <w:sz w:val="28"/>
                <w:szCs w:val="28"/>
              </w:rPr>
              <w:t>vaynrys</w:t>
            </w:r>
            <w:proofErr w:type="spellEnd"/>
            <w:r w:rsidRPr="00D3496C">
              <w:rPr>
                <w:rFonts w:ascii="Garamond" w:hAnsi="Garamond"/>
                <w:sz w:val="28"/>
                <w:szCs w:val="28"/>
              </w:rPr>
              <w:t xml:space="preserve"> </w:t>
            </w:r>
            <w:proofErr w:type="spellStart"/>
            <w:r w:rsidRPr="00D3496C">
              <w:rPr>
                <w:rFonts w:ascii="Garamond" w:hAnsi="Garamond"/>
                <w:sz w:val="28"/>
                <w:szCs w:val="28"/>
              </w:rPr>
              <w:t>shen</w:t>
            </w:r>
            <w:proofErr w:type="spellEnd"/>
            <w:r w:rsidRPr="00D3496C">
              <w:rPr>
                <w:rFonts w:ascii="Garamond" w:hAnsi="Garamond"/>
                <w:sz w:val="28"/>
                <w:szCs w:val="28"/>
              </w:rPr>
              <w:t xml:space="preserve"> </w:t>
            </w:r>
            <w:proofErr w:type="spellStart"/>
            <w:r w:rsidRPr="00D3496C">
              <w:rPr>
                <w:rFonts w:ascii="Garamond" w:hAnsi="Garamond"/>
                <w:sz w:val="28"/>
                <w:szCs w:val="28"/>
              </w:rPr>
              <w:t>ve</w:t>
            </w:r>
            <w:proofErr w:type="spellEnd"/>
            <w:r w:rsidRPr="00D3496C">
              <w:rPr>
                <w:rFonts w:ascii="Garamond" w:hAnsi="Garamond"/>
                <w:sz w:val="28"/>
                <w:szCs w:val="28"/>
              </w:rPr>
              <w:t xml:space="preserve"> er </w:t>
            </w:r>
            <w:proofErr w:type="spellStart"/>
            <w:r w:rsidRPr="00D3496C">
              <w:rPr>
                <w:rFonts w:ascii="Garamond" w:hAnsi="Garamond"/>
                <w:sz w:val="28"/>
                <w:szCs w:val="28"/>
              </w:rPr>
              <w:t>chosney</w:t>
            </w:r>
            <w:proofErr w:type="spellEnd"/>
            <w:r w:rsidRPr="00D3496C">
              <w:rPr>
                <w:rFonts w:ascii="Garamond" w:hAnsi="Garamond"/>
                <w:sz w:val="28"/>
                <w:szCs w:val="28"/>
              </w:rPr>
              <w:t xml:space="preserve"> er </w:t>
            </w:r>
            <w:proofErr w:type="spellStart"/>
            <w:r w:rsidRPr="00D3496C">
              <w:rPr>
                <w:rFonts w:ascii="Garamond" w:hAnsi="Garamond"/>
                <w:sz w:val="28"/>
                <w:szCs w:val="28"/>
              </w:rPr>
              <w:t>nyn</w:t>
            </w:r>
            <w:proofErr w:type="spellEnd"/>
            <w:r w:rsidRPr="00D3496C">
              <w:rPr>
                <w:rFonts w:ascii="Garamond" w:hAnsi="Garamond"/>
                <w:sz w:val="28"/>
                <w:szCs w:val="28"/>
              </w:rPr>
              <w:t xml:space="preserve"> son. </w:t>
            </w:r>
          </w:p>
        </w:tc>
        <w:tc>
          <w:tcPr>
            <w:tcW w:w="0" w:type="auto"/>
          </w:tcPr>
          <w:p w14:paraId="71510136" w14:textId="77777777" w:rsidR="00C1228A" w:rsidRPr="00256FDC" w:rsidRDefault="00C1228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That </w:t>
            </w:r>
            <w:r w:rsidRPr="00256FDC">
              <w:rPr>
                <w:rFonts w:ascii="Garamond" w:hAnsi="Garamond" w:cs="Times New Roman"/>
                <w:sz w:val="28"/>
              </w:rPr>
              <w:t>God the Son</w:t>
            </w:r>
            <w:r w:rsidRPr="00256FDC">
              <w:rPr>
                <w:rFonts w:ascii="Garamond" w:hAnsi="Garamond" w:cs="Times New Roman"/>
                <w:i/>
                <w:sz w:val="28"/>
              </w:rPr>
              <w:t xml:space="preserve"> took our Nature upon him</w:t>
            </w:r>
            <w:r w:rsidR="002C617D" w:rsidRPr="002C617D">
              <w:rPr>
                <w:rFonts w:ascii="Garamond" w:hAnsi="Garamond" w:cs="Times New Roman"/>
                <w:sz w:val="28"/>
              </w:rPr>
              <w:t> ;</w:t>
            </w:r>
            <w:r w:rsidRPr="00256FDC">
              <w:rPr>
                <w:rFonts w:ascii="Garamond" w:hAnsi="Garamond" w:cs="Times New Roman"/>
                <w:i/>
                <w:sz w:val="28"/>
              </w:rPr>
              <w:t xml:space="preserve"> made known his Fathers Will</w:t>
            </w:r>
            <w:r w:rsidR="002C617D" w:rsidRPr="002C617D">
              <w:rPr>
                <w:rFonts w:ascii="Garamond" w:hAnsi="Garamond" w:cs="Times New Roman"/>
                <w:sz w:val="28"/>
              </w:rPr>
              <w:t> ;</w:t>
            </w:r>
            <w:r w:rsidRPr="00256FDC">
              <w:rPr>
                <w:rFonts w:ascii="Garamond" w:hAnsi="Garamond" w:cs="Times New Roman"/>
                <w:i/>
                <w:sz w:val="28"/>
              </w:rPr>
              <w:t xml:space="preserve"> set us an Example </w:t>
            </w:r>
            <w:r w:rsidRPr="00256FDC">
              <w:rPr>
                <w:rFonts w:ascii="Garamond" w:hAnsi="Garamond" w:cs="Times New Roman"/>
                <w:sz w:val="28"/>
              </w:rPr>
              <w:t>how we ought to walk and to please God</w:t>
            </w:r>
            <w:r w:rsidR="002C617D" w:rsidRPr="002C617D">
              <w:rPr>
                <w:rFonts w:ascii="Garamond" w:hAnsi="Garamond" w:cs="Times New Roman"/>
                <w:sz w:val="28"/>
              </w:rPr>
              <w:t> ;</w:t>
            </w:r>
            <w:r w:rsidRPr="00256FDC">
              <w:rPr>
                <w:rFonts w:ascii="Garamond" w:hAnsi="Garamond" w:cs="Times New Roman"/>
                <w:i/>
                <w:sz w:val="28"/>
              </w:rPr>
              <w:t xml:space="preserve"> became a Sacrifice for us</w:t>
            </w:r>
            <w:r w:rsidR="002C617D" w:rsidRPr="002C617D">
              <w:rPr>
                <w:rFonts w:ascii="Garamond" w:hAnsi="Garamond" w:cs="Times New Roman"/>
                <w:sz w:val="28"/>
              </w:rPr>
              <w:t> ;</w:t>
            </w:r>
            <w:r w:rsidRPr="00256FDC">
              <w:rPr>
                <w:rFonts w:ascii="Garamond" w:hAnsi="Garamond" w:cs="Times New Roman"/>
                <w:i/>
                <w:sz w:val="28"/>
              </w:rPr>
              <w:t xml:space="preserve"> by which Sacrifice </w:t>
            </w:r>
            <w:r w:rsidRPr="00256FDC">
              <w:rPr>
                <w:rFonts w:ascii="Garamond" w:hAnsi="Garamond" w:cs="Times New Roman"/>
                <w:sz w:val="28"/>
              </w:rPr>
              <w:t>we have Redemption through his Blood, even the Forgiv</w:t>
            </w:r>
            <w:r w:rsidR="00DF1BF5">
              <w:rPr>
                <w:rFonts w:ascii="Garamond" w:hAnsi="Garamond" w:cs="Times New Roman"/>
                <w:sz w:val="28"/>
              </w:rPr>
              <w:t>e</w:t>
            </w:r>
            <w:r w:rsidRPr="00256FDC">
              <w:rPr>
                <w:rFonts w:ascii="Garamond" w:hAnsi="Garamond" w:cs="Times New Roman"/>
                <w:sz w:val="28"/>
              </w:rPr>
              <w:t>ness of our Sins</w:t>
            </w:r>
            <w:r w:rsidR="002C617D" w:rsidRPr="002C617D">
              <w:rPr>
                <w:rFonts w:ascii="Garamond" w:hAnsi="Garamond" w:cs="Times New Roman"/>
                <w:sz w:val="28"/>
              </w:rPr>
              <w:t> ;</w:t>
            </w:r>
            <w:r w:rsidRPr="00256FDC">
              <w:rPr>
                <w:rFonts w:ascii="Garamond" w:hAnsi="Garamond" w:cs="Times New Roman"/>
                <w:sz w:val="28"/>
              </w:rPr>
              <w:t xml:space="preserve"> </w:t>
            </w:r>
            <w:r w:rsidRPr="00256FDC">
              <w:rPr>
                <w:rFonts w:ascii="Garamond" w:hAnsi="Garamond" w:cs="Times New Roman"/>
                <w:i/>
                <w:sz w:val="28"/>
              </w:rPr>
              <w:t>for Confirmation of which, he rose again from the Dead, and sent the Holy Ghost to prepare us for that Happiness which he had purchased for us.</w:t>
            </w:r>
          </w:p>
        </w:tc>
        <w:tc>
          <w:tcPr>
            <w:tcW w:w="0" w:type="auto"/>
          </w:tcPr>
          <w:p w14:paraId="4BA878B7" w14:textId="77777777" w:rsidR="00C1228A" w:rsidRDefault="00C1228A" w:rsidP="00DB60C3">
            <w:pPr>
              <w:pStyle w:val="ListParagraph"/>
              <w:ind w:left="0"/>
              <w:rPr>
                <w:rFonts w:ascii="Garamond" w:hAnsi="Garamond" w:cs="Times New Roman"/>
                <w:sz w:val="20"/>
                <w:szCs w:val="20"/>
              </w:rPr>
            </w:pPr>
          </w:p>
          <w:p w14:paraId="192BE750" w14:textId="77777777" w:rsidR="00DF1BF5" w:rsidRDefault="00DF1BF5" w:rsidP="00DB60C3">
            <w:pPr>
              <w:pStyle w:val="ListParagraph"/>
              <w:ind w:left="0"/>
              <w:rPr>
                <w:rFonts w:ascii="Garamond" w:hAnsi="Garamond" w:cs="Times New Roman"/>
                <w:sz w:val="20"/>
                <w:szCs w:val="20"/>
              </w:rPr>
            </w:pPr>
          </w:p>
          <w:p w14:paraId="4455B1F1" w14:textId="77777777" w:rsidR="00DF1BF5" w:rsidRDefault="00DF1BF5" w:rsidP="00DB60C3">
            <w:pPr>
              <w:pStyle w:val="ListParagraph"/>
              <w:ind w:left="0"/>
              <w:rPr>
                <w:rFonts w:ascii="Garamond" w:hAnsi="Garamond" w:cs="Times New Roman"/>
                <w:sz w:val="20"/>
                <w:szCs w:val="20"/>
              </w:rPr>
            </w:pPr>
          </w:p>
          <w:p w14:paraId="26984823" w14:textId="77777777" w:rsidR="00DF1BF5" w:rsidRDefault="00DF1BF5" w:rsidP="00DB60C3">
            <w:pPr>
              <w:pStyle w:val="ListParagraph"/>
              <w:ind w:left="0"/>
              <w:rPr>
                <w:rFonts w:ascii="Garamond" w:hAnsi="Garamond" w:cs="Times New Roman"/>
                <w:sz w:val="20"/>
                <w:szCs w:val="20"/>
              </w:rPr>
            </w:pPr>
          </w:p>
          <w:p w14:paraId="3B143B89" w14:textId="77777777" w:rsidR="00DF1BF5" w:rsidRDefault="00DF1BF5" w:rsidP="00DB60C3">
            <w:pPr>
              <w:pStyle w:val="ListParagraph"/>
              <w:ind w:left="0"/>
              <w:rPr>
                <w:rFonts w:ascii="Garamond" w:hAnsi="Garamond" w:cs="Times New Roman"/>
                <w:sz w:val="20"/>
                <w:szCs w:val="20"/>
              </w:rPr>
            </w:pPr>
          </w:p>
          <w:p w14:paraId="123CC1ED" w14:textId="77777777" w:rsidR="00DF1BF5" w:rsidRDefault="00DF1BF5" w:rsidP="00DB60C3">
            <w:pPr>
              <w:pStyle w:val="ListParagraph"/>
              <w:ind w:left="0"/>
              <w:rPr>
                <w:rFonts w:ascii="Garamond" w:hAnsi="Garamond" w:cs="Times New Roman"/>
                <w:sz w:val="20"/>
                <w:szCs w:val="20"/>
              </w:rPr>
            </w:pPr>
          </w:p>
          <w:p w14:paraId="3FE85BB1" w14:textId="77777777" w:rsidR="00DF1BF5" w:rsidRDefault="00DF1BF5" w:rsidP="00DB60C3">
            <w:pPr>
              <w:pStyle w:val="ListParagraph"/>
              <w:ind w:left="0"/>
              <w:rPr>
                <w:rFonts w:ascii="Garamond" w:hAnsi="Garamond" w:cs="Times New Roman"/>
                <w:sz w:val="20"/>
                <w:szCs w:val="20"/>
              </w:rPr>
            </w:pPr>
          </w:p>
          <w:p w14:paraId="501270CA" w14:textId="77777777" w:rsidR="00DF1BF5" w:rsidRPr="00DF1BF5" w:rsidRDefault="00DF1BF5" w:rsidP="00DB60C3">
            <w:pPr>
              <w:pStyle w:val="ListParagraph"/>
              <w:ind w:left="0"/>
              <w:rPr>
                <w:rFonts w:ascii="Garamond" w:hAnsi="Garamond" w:cs="Times New Roman"/>
                <w:sz w:val="20"/>
                <w:szCs w:val="20"/>
              </w:rPr>
            </w:pPr>
            <w:r>
              <w:rPr>
                <w:rFonts w:ascii="Garamond" w:hAnsi="Garamond" w:cs="Times New Roman"/>
                <w:sz w:val="20"/>
                <w:szCs w:val="20"/>
              </w:rPr>
              <w:t>Eph. 1. 6.</w:t>
            </w:r>
          </w:p>
        </w:tc>
      </w:tr>
      <w:tr w:rsidR="00C1228A" w:rsidRPr="00256FDC" w14:paraId="5D93732A" w14:textId="77777777" w:rsidTr="00C1228A">
        <w:tc>
          <w:tcPr>
            <w:tcW w:w="0" w:type="auto"/>
          </w:tcPr>
          <w:p w14:paraId="6A447DBB" w14:textId="77777777" w:rsidR="00C1228A" w:rsidRPr="00D3496C" w:rsidRDefault="00C1228A" w:rsidP="0040043C">
            <w:pPr>
              <w:pStyle w:val="CM3"/>
              <w:widowControl/>
              <w:spacing w:line="240" w:lineRule="auto"/>
              <w:ind w:firstLine="227"/>
              <w:jc w:val="both"/>
              <w:rPr>
                <w:rFonts w:ascii="Garamond" w:hAnsi="Garamond"/>
                <w:sz w:val="28"/>
                <w:szCs w:val="28"/>
              </w:rPr>
            </w:pPr>
            <w:r w:rsidRPr="00D3496C">
              <w:rPr>
                <w:rFonts w:ascii="Garamond" w:hAnsi="Garamond"/>
                <w:sz w:val="28"/>
                <w:szCs w:val="28"/>
              </w:rPr>
              <w:t xml:space="preserve">Dy </w:t>
            </w:r>
            <w:proofErr w:type="spellStart"/>
            <w:r w:rsidRPr="00D3496C">
              <w:rPr>
                <w:rFonts w:ascii="Garamond" w:hAnsi="Garamond"/>
                <w:sz w:val="28"/>
                <w:szCs w:val="28"/>
              </w:rPr>
              <w:t>vel</w:t>
            </w:r>
            <w:proofErr w:type="spellEnd"/>
            <w:r w:rsidRPr="00D3496C">
              <w:rPr>
                <w:rFonts w:ascii="Garamond" w:hAnsi="Garamond"/>
                <w:sz w:val="28"/>
                <w:szCs w:val="28"/>
              </w:rPr>
              <w:t xml:space="preserve"> </w:t>
            </w:r>
            <w:proofErr w:type="spellStart"/>
            <w:r w:rsidRPr="00D3496C">
              <w:rPr>
                <w:rFonts w:ascii="Garamond" w:hAnsi="Garamond"/>
                <w:sz w:val="28"/>
                <w:szCs w:val="28"/>
              </w:rPr>
              <w:t>Jee’n</w:t>
            </w:r>
            <w:proofErr w:type="spellEnd"/>
            <w:r w:rsidRPr="00D3496C">
              <w:rPr>
                <w:rFonts w:ascii="Garamond" w:hAnsi="Garamond"/>
                <w:sz w:val="28"/>
                <w:szCs w:val="28"/>
              </w:rPr>
              <w:t xml:space="preserve"> </w:t>
            </w:r>
            <w:proofErr w:type="spellStart"/>
            <w:r w:rsidRPr="00D3496C">
              <w:rPr>
                <w:rFonts w:ascii="Garamond" w:hAnsi="Garamond"/>
                <w:sz w:val="28"/>
                <w:szCs w:val="28"/>
              </w:rPr>
              <w:t>Spyrryd</w:t>
            </w:r>
            <w:proofErr w:type="spellEnd"/>
            <w:r w:rsidRPr="00D3496C">
              <w:rPr>
                <w:rFonts w:ascii="Garamond" w:hAnsi="Garamond"/>
                <w:sz w:val="28"/>
                <w:szCs w:val="28"/>
              </w:rPr>
              <w:t xml:space="preserve"> </w:t>
            </w:r>
            <w:proofErr w:type="spellStart"/>
            <w:r w:rsidRPr="00D3496C">
              <w:rPr>
                <w:rFonts w:ascii="Garamond" w:hAnsi="Garamond"/>
                <w:sz w:val="28"/>
                <w:szCs w:val="28"/>
              </w:rPr>
              <w:t>noo</w:t>
            </w:r>
            <w:proofErr w:type="spellEnd"/>
            <w:r w:rsidRPr="00D3496C">
              <w:rPr>
                <w:rFonts w:ascii="Garamond" w:hAnsi="Garamond"/>
                <w:sz w:val="28"/>
                <w:szCs w:val="28"/>
              </w:rPr>
              <w:t xml:space="preserve"> goal </w:t>
            </w:r>
            <w:proofErr w:type="spellStart"/>
            <w:r w:rsidRPr="00D3496C">
              <w:rPr>
                <w:rFonts w:ascii="Garamond" w:hAnsi="Garamond"/>
                <w:sz w:val="28"/>
                <w:szCs w:val="28"/>
              </w:rPr>
              <w:t>kiarrail</w:t>
            </w:r>
            <w:proofErr w:type="spellEnd"/>
            <w:r w:rsidRPr="00D3496C">
              <w:rPr>
                <w:rFonts w:ascii="Garamond" w:hAnsi="Garamond"/>
                <w:sz w:val="28"/>
                <w:szCs w:val="28"/>
              </w:rPr>
              <w:t xml:space="preserve"> </w:t>
            </w:r>
            <w:proofErr w:type="spellStart"/>
            <w:r w:rsidRPr="00D3496C">
              <w:rPr>
                <w:rFonts w:ascii="Garamond" w:hAnsi="Garamond"/>
                <w:sz w:val="28"/>
                <w:szCs w:val="28"/>
              </w:rPr>
              <w:t>jeusyn</w:t>
            </w:r>
            <w:proofErr w:type="spellEnd"/>
            <w:r w:rsidRPr="00D3496C">
              <w:rPr>
                <w:rFonts w:ascii="Garamond" w:hAnsi="Garamond"/>
                <w:sz w:val="28"/>
                <w:szCs w:val="28"/>
              </w:rPr>
              <w:t xml:space="preserve"> </w:t>
            </w:r>
            <w:proofErr w:type="spellStart"/>
            <w:r w:rsidRPr="00D3496C">
              <w:rPr>
                <w:rFonts w:ascii="Garamond" w:hAnsi="Garamond"/>
                <w:sz w:val="28"/>
                <w:szCs w:val="28"/>
              </w:rPr>
              <w:t>ooilley</w:t>
            </w:r>
            <w:proofErr w:type="spellEnd"/>
            <w:r w:rsidRPr="00D3496C">
              <w:rPr>
                <w:rFonts w:ascii="Garamond" w:hAnsi="Garamond"/>
                <w:sz w:val="28"/>
                <w:szCs w:val="28"/>
              </w:rPr>
              <w:t xml:space="preserve"> ta </w:t>
            </w:r>
            <w:proofErr w:type="spellStart"/>
            <w:r w:rsidRPr="00D3496C">
              <w:rPr>
                <w:rFonts w:ascii="Garamond" w:hAnsi="Garamond"/>
                <w:sz w:val="28"/>
                <w:szCs w:val="28"/>
              </w:rPr>
              <w:t>credjal</w:t>
            </w:r>
            <w:proofErr w:type="spellEnd"/>
            <w:r w:rsidRPr="00D3496C">
              <w:rPr>
                <w:rFonts w:ascii="Garamond" w:hAnsi="Garamond"/>
                <w:sz w:val="28"/>
                <w:szCs w:val="28"/>
              </w:rPr>
              <w:t xml:space="preserve"> </w:t>
            </w:r>
            <w:proofErr w:type="spellStart"/>
            <w:r w:rsidRPr="00D3496C">
              <w:rPr>
                <w:rFonts w:ascii="Garamond" w:hAnsi="Garamond"/>
                <w:sz w:val="28"/>
                <w:szCs w:val="28"/>
              </w:rPr>
              <w:t>ayns</w:t>
            </w:r>
            <w:proofErr w:type="spellEnd"/>
            <w:r w:rsidRPr="00D3496C">
              <w:rPr>
                <w:rFonts w:ascii="Garamond" w:hAnsi="Garamond"/>
                <w:sz w:val="28"/>
                <w:szCs w:val="28"/>
              </w:rPr>
              <w:t xml:space="preserve"> </w:t>
            </w:r>
            <w:proofErr w:type="spellStart"/>
            <w:r w:rsidRPr="00D3496C">
              <w:rPr>
                <w:rFonts w:ascii="Garamond" w:hAnsi="Garamond"/>
                <w:sz w:val="28"/>
                <w:szCs w:val="28"/>
              </w:rPr>
              <w:t>Yeesey</w:t>
            </w:r>
            <w:proofErr w:type="spellEnd"/>
            <w:r w:rsidRPr="00D3496C">
              <w:rPr>
                <w:rFonts w:ascii="Garamond" w:hAnsi="Garamond"/>
                <w:sz w:val="28"/>
                <w:szCs w:val="28"/>
              </w:rPr>
              <w:t xml:space="preserve"> </w:t>
            </w:r>
            <w:proofErr w:type="spellStart"/>
            <w:r w:rsidRPr="00D3496C">
              <w:rPr>
                <w:rFonts w:ascii="Garamond" w:hAnsi="Garamond"/>
                <w:sz w:val="28"/>
                <w:szCs w:val="28"/>
              </w:rPr>
              <w:t>Creest</w:t>
            </w:r>
            <w:proofErr w:type="spellEnd"/>
            <w:r w:rsidRPr="00D3496C">
              <w:rPr>
                <w:rFonts w:ascii="Garamond" w:hAnsi="Garamond"/>
                <w:sz w:val="28"/>
                <w:szCs w:val="28"/>
              </w:rPr>
              <w:t xml:space="preserve"> as </w:t>
            </w:r>
            <w:proofErr w:type="spellStart"/>
            <w:r w:rsidRPr="00D3496C">
              <w:rPr>
                <w:rFonts w:ascii="Garamond" w:hAnsi="Garamond"/>
                <w:sz w:val="28"/>
                <w:szCs w:val="28"/>
              </w:rPr>
              <w:t>dy</w:t>
            </w:r>
            <w:proofErr w:type="spellEnd"/>
            <w:r w:rsidRPr="00D3496C">
              <w:rPr>
                <w:rFonts w:ascii="Garamond" w:hAnsi="Garamond"/>
                <w:sz w:val="28"/>
                <w:szCs w:val="28"/>
              </w:rPr>
              <w:t xml:space="preserve"> </w:t>
            </w:r>
            <w:proofErr w:type="spellStart"/>
            <w:r w:rsidRPr="00D3496C">
              <w:rPr>
                <w:rFonts w:ascii="Garamond" w:hAnsi="Garamond"/>
                <w:sz w:val="28"/>
                <w:szCs w:val="28"/>
              </w:rPr>
              <w:t>chasherickey</w:t>
            </w:r>
            <w:proofErr w:type="spellEnd"/>
            <w:r w:rsidRPr="00D3496C">
              <w:rPr>
                <w:rFonts w:ascii="Garamond" w:hAnsi="Garamond"/>
                <w:sz w:val="28"/>
                <w:szCs w:val="28"/>
              </w:rPr>
              <w:t xml:space="preserve"> ad, ta </w:t>
            </w:r>
            <w:proofErr w:type="spellStart"/>
            <w:r w:rsidRPr="00D3496C">
              <w:rPr>
                <w:rFonts w:ascii="Garamond" w:hAnsi="Garamond"/>
                <w:sz w:val="28"/>
                <w:szCs w:val="28"/>
              </w:rPr>
              <w:t>shen</w:t>
            </w:r>
            <w:proofErr w:type="spellEnd"/>
            <w:r w:rsidRPr="00D3496C">
              <w:rPr>
                <w:rFonts w:ascii="Garamond" w:hAnsi="Garamond"/>
                <w:sz w:val="28"/>
                <w:szCs w:val="28"/>
              </w:rPr>
              <w:t xml:space="preserve"> </w:t>
            </w:r>
            <w:proofErr w:type="spellStart"/>
            <w:r w:rsidRPr="00D3496C">
              <w:rPr>
                <w:rFonts w:ascii="Garamond" w:hAnsi="Garamond"/>
                <w:sz w:val="28"/>
                <w:szCs w:val="28"/>
              </w:rPr>
              <w:t>dy</w:t>
            </w:r>
            <w:proofErr w:type="spellEnd"/>
            <w:r w:rsidRPr="00D3496C">
              <w:rPr>
                <w:rFonts w:ascii="Garamond" w:hAnsi="Garamond"/>
                <w:sz w:val="28"/>
                <w:szCs w:val="28"/>
              </w:rPr>
              <w:t xml:space="preserve"> </w:t>
            </w:r>
            <w:proofErr w:type="spellStart"/>
            <w:r w:rsidRPr="00D3496C">
              <w:rPr>
                <w:rFonts w:ascii="Garamond" w:hAnsi="Garamond"/>
                <w:sz w:val="28"/>
                <w:szCs w:val="28"/>
              </w:rPr>
              <w:t>ghra</w:t>
            </w:r>
            <w:proofErr w:type="spellEnd"/>
            <w:r w:rsidRPr="00D3496C">
              <w:rPr>
                <w:rFonts w:ascii="Garamond" w:hAnsi="Garamond"/>
                <w:sz w:val="28"/>
                <w:szCs w:val="28"/>
              </w:rPr>
              <w:t xml:space="preserve">, </w:t>
            </w:r>
            <w:proofErr w:type="spellStart"/>
            <w:r w:rsidRPr="00D3496C">
              <w:rPr>
                <w:rFonts w:ascii="Garamond" w:hAnsi="Garamond"/>
                <w:sz w:val="28"/>
                <w:szCs w:val="28"/>
              </w:rPr>
              <w:t>te</w:t>
            </w:r>
            <w:proofErr w:type="spellEnd"/>
            <w:r w:rsidRPr="00D3496C">
              <w:rPr>
                <w:rFonts w:ascii="Garamond" w:hAnsi="Garamond"/>
                <w:sz w:val="28"/>
                <w:szCs w:val="28"/>
              </w:rPr>
              <w:t xml:space="preserve"> </w:t>
            </w:r>
            <w:proofErr w:type="spellStart"/>
            <w:r w:rsidRPr="00D3496C">
              <w:rPr>
                <w:rFonts w:ascii="Garamond" w:hAnsi="Garamond"/>
                <w:sz w:val="28"/>
                <w:szCs w:val="28"/>
              </w:rPr>
              <w:t>fosley’n</w:t>
            </w:r>
            <w:proofErr w:type="spellEnd"/>
            <w:r w:rsidRPr="00D3496C">
              <w:rPr>
                <w:rFonts w:ascii="Garamond" w:hAnsi="Garamond"/>
                <w:sz w:val="28"/>
                <w:szCs w:val="28"/>
              </w:rPr>
              <w:t xml:space="preserve"> </w:t>
            </w:r>
            <w:proofErr w:type="spellStart"/>
            <w:r w:rsidRPr="00D3496C">
              <w:rPr>
                <w:rFonts w:ascii="Garamond" w:hAnsi="Garamond"/>
                <w:sz w:val="28"/>
                <w:szCs w:val="28"/>
              </w:rPr>
              <w:t>toiggal</w:t>
            </w:r>
            <w:proofErr w:type="spellEnd"/>
            <w:r w:rsidRPr="00D3496C">
              <w:rPr>
                <w:rFonts w:ascii="Garamond" w:hAnsi="Garamond"/>
                <w:sz w:val="28"/>
                <w:szCs w:val="28"/>
              </w:rPr>
              <w:t xml:space="preserve"> </w:t>
            </w:r>
            <w:proofErr w:type="spellStart"/>
            <w:r w:rsidRPr="00D3496C">
              <w:rPr>
                <w:rFonts w:ascii="Garamond" w:hAnsi="Garamond"/>
                <w:sz w:val="28"/>
                <w:szCs w:val="28"/>
              </w:rPr>
              <w:t>oc</w:t>
            </w:r>
            <w:proofErr w:type="spellEnd"/>
            <w:r w:rsidRPr="00D3496C">
              <w:rPr>
                <w:rFonts w:ascii="Garamond" w:hAnsi="Garamond"/>
                <w:sz w:val="28"/>
                <w:szCs w:val="28"/>
              </w:rPr>
              <w:t xml:space="preserve">, as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veggan</w:t>
            </w:r>
            <w:proofErr w:type="spellEnd"/>
            <w:r w:rsidRPr="00D3496C">
              <w:rPr>
                <w:rFonts w:ascii="Garamond" w:hAnsi="Garamond"/>
                <w:sz w:val="28"/>
                <w:szCs w:val="28"/>
              </w:rPr>
              <w:t xml:space="preserve"> as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veggan</w:t>
            </w:r>
            <w:proofErr w:type="spellEnd"/>
            <w:r w:rsidRPr="00D3496C">
              <w:rPr>
                <w:rFonts w:ascii="Garamond" w:hAnsi="Garamond"/>
                <w:sz w:val="28"/>
                <w:szCs w:val="28"/>
              </w:rPr>
              <w:t xml:space="preserve"> </w:t>
            </w:r>
            <w:proofErr w:type="spellStart"/>
            <w:r w:rsidRPr="00D3496C">
              <w:rPr>
                <w:rFonts w:ascii="Garamond" w:hAnsi="Garamond"/>
                <w:sz w:val="28"/>
                <w:szCs w:val="28"/>
              </w:rPr>
              <w:t>caghlaa</w:t>
            </w:r>
            <w:proofErr w:type="spellEnd"/>
            <w:r w:rsidRPr="00D3496C">
              <w:rPr>
                <w:rFonts w:ascii="Garamond" w:hAnsi="Garamond"/>
                <w:sz w:val="28"/>
                <w:szCs w:val="28"/>
              </w:rPr>
              <w:t xml:space="preserve"> </w:t>
            </w:r>
            <w:proofErr w:type="spellStart"/>
            <w:r w:rsidRPr="00D3496C">
              <w:rPr>
                <w:rFonts w:ascii="Garamond" w:hAnsi="Garamond"/>
                <w:sz w:val="28"/>
                <w:szCs w:val="28"/>
              </w:rPr>
              <w:t>ny</w:t>
            </w:r>
            <w:proofErr w:type="spellEnd"/>
            <w:r w:rsidRPr="00D3496C">
              <w:rPr>
                <w:rFonts w:ascii="Garamond" w:hAnsi="Garamond"/>
                <w:sz w:val="28"/>
                <w:szCs w:val="28"/>
              </w:rPr>
              <w:t xml:space="preserve"> [61] </w:t>
            </w:r>
            <w:proofErr w:type="spellStart"/>
            <w:r w:rsidRPr="00D3496C">
              <w:rPr>
                <w:rFonts w:ascii="Garamond" w:hAnsi="Garamond"/>
                <w:sz w:val="28"/>
                <w:szCs w:val="28"/>
              </w:rPr>
              <w:t>haignaghyn</w:t>
            </w:r>
            <w:proofErr w:type="spellEnd"/>
            <w:r w:rsidRPr="00D3496C">
              <w:rPr>
                <w:rFonts w:ascii="Garamond" w:hAnsi="Garamond"/>
                <w:sz w:val="28"/>
                <w:szCs w:val="28"/>
              </w:rPr>
              <w:t xml:space="preserve"> </w:t>
            </w:r>
            <w:proofErr w:type="spellStart"/>
            <w:r w:rsidRPr="00D3496C">
              <w:rPr>
                <w:rFonts w:ascii="Garamond" w:hAnsi="Garamond"/>
                <w:sz w:val="28"/>
                <w:szCs w:val="28"/>
              </w:rPr>
              <w:t>oc</w:t>
            </w:r>
            <w:proofErr w:type="spellEnd"/>
            <w:r w:rsidRPr="00D3496C">
              <w:rPr>
                <w:rFonts w:ascii="Garamond" w:hAnsi="Garamond"/>
                <w:sz w:val="28"/>
                <w:szCs w:val="28"/>
              </w:rPr>
              <w:t xml:space="preserve">, </w:t>
            </w:r>
            <w:proofErr w:type="spellStart"/>
            <w:r w:rsidRPr="00D3496C">
              <w:rPr>
                <w:rFonts w:ascii="Garamond" w:hAnsi="Garamond"/>
                <w:sz w:val="28"/>
                <w:szCs w:val="28"/>
              </w:rPr>
              <w:t>myr</w:t>
            </w:r>
            <w:proofErr w:type="spellEnd"/>
            <w:r w:rsidRPr="00D3496C">
              <w:rPr>
                <w:rFonts w:ascii="Garamond" w:hAnsi="Garamond"/>
                <w:sz w:val="28"/>
                <w:szCs w:val="28"/>
              </w:rPr>
              <w:t xml:space="preserve"> </w:t>
            </w:r>
            <w:proofErr w:type="spellStart"/>
            <w:r w:rsidRPr="00D3496C">
              <w:rPr>
                <w:rFonts w:ascii="Garamond" w:hAnsi="Garamond"/>
                <w:sz w:val="28"/>
                <w:szCs w:val="28"/>
              </w:rPr>
              <w:t>shen</w:t>
            </w:r>
            <w:proofErr w:type="spellEnd"/>
            <w:r w:rsidRPr="00D3496C">
              <w:rPr>
                <w:rFonts w:ascii="Garamond" w:hAnsi="Garamond"/>
                <w:sz w:val="28"/>
                <w:szCs w:val="28"/>
              </w:rPr>
              <w:t xml:space="preserve"> </w:t>
            </w:r>
            <w:proofErr w:type="spellStart"/>
            <w:r w:rsidRPr="00D3496C">
              <w:rPr>
                <w:rFonts w:ascii="Garamond" w:hAnsi="Garamond"/>
                <w:sz w:val="28"/>
                <w:szCs w:val="28"/>
              </w:rPr>
              <w:t>dy</w:t>
            </w:r>
            <w:proofErr w:type="spellEnd"/>
            <w:r w:rsidRPr="00D3496C">
              <w:rPr>
                <w:rFonts w:ascii="Garamond" w:hAnsi="Garamond"/>
                <w:sz w:val="28"/>
                <w:szCs w:val="28"/>
              </w:rPr>
              <w:t xml:space="preserve"> </w:t>
            </w:r>
            <w:proofErr w:type="spellStart"/>
            <w:r w:rsidRPr="00D3496C">
              <w:rPr>
                <w:rFonts w:ascii="Garamond" w:hAnsi="Garamond"/>
                <w:sz w:val="28"/>
                <w:szCs w:val="28"/>
              </w:rPr>
              <w:t>vel</w:t>
            </w:r>
            <w:proofErr w:type="spellEnd"/>
            <w:r w:rsidRPr="00D3496C">
              <w:rPr>
                <w:rFonts w:ascii="Garamond" w:hAnsi="Garamond"/>
                <w:sz w:val="28"/>
                <w:szCs w:val="28"/>
              </w:rPr>
              <w:t xml:space="preserve"> </w:t>
            </w:r>
            <w:proofErr w:type="spellStart"/>
            <w:r w:rsidRPr="00D3496C">
              <w:rPr>
                <w:rFonts w:ascii="Garamond" w:hAnsi="Garamond"/>
                <w:sz w:val="28"/>
                <w:szCs w:val="28"/>
              </w:rPr>
              <w:t>oc</w:t>
            </w:r>
            <w:proofErr w:type="spellEnd"/>
            <w:r w:rsidRPr="00D3496C">
              <w:rPr>
                <w:rFonts w:ascii="Garamond" w:hAnsi="Garamond"/>
                <w:sz w:val="28"/>
                <w:szCs w:val="28"/>
              </w:rPr>
              <w:t xml:space="preserve"> </w:t>
            </w:r>
            <w:proofErr w:type="spellStart"/>
            <w:r w:rsidRPr="00D3496C">
              <w:rPr>
                <w:rFonts w:ascii="Garamond" w:hAnsi="Garamond"/>
                <w:sz w:val="28"/>
                <w:szCs w:val="28"/>
              </w:rPr>
              <w:t>Smooinaghtyn</w:t>
            </w:r>
            <w:proofErr w:type="spellEnd"/>
            <w:r w:rsidRPr="00D3496C">
              <w:rPr>
                <w:rFonts w:ascii="Garamond" w:hAnsi="Garamond"/>
                <w:sz w:val="28"/>
                <w:szCs w:val="28"/>
              </w:rPr>
              <w:t xml:space="preserve"> noa, </w:t>
            </w:r>
            <w:proofErr w:type="spellStart"/>
            <w:r w:rsidRPr="00D3496C">
              <w:rPr>
                <w:rFonts w:ascii="Garamond" w:hAnsi="Garamond"/>
                <w:sz w:val="28"/>
                <w:szCs w:val="28"/>
              </w:rPr>
              <w:t>Treshteil</w:t>
            </w:r>
            <w:proofErr w:type="spellEnd"/>
            <w:r w:rsidRPr="00D3496C">
              <w:rPr>
                <w:rFonts w:ascii="Garamond" w:hAnsi="Garamond"/>
                <w:sz w:val="28"/>
                <w:szCs w:val="28"/>
              </w:rPr>
              <w:t xml:space="preserve"> noa, </w:t>
            </w:r>
            <w:proofErr w:type="spellStart"/>
            <w:r w:rsidRPr="00D3496C">
              <w:rPr>
                <w:rFonts w:ascii="Garamond" w:hAnsi="Garamond"/>
                <w:sz w:val="28"/>
                <w:szCs w:val="28"/>
              </w:rPr>
              <w:t>Yeareeyn</w:t>
            </w:r>
            <w:proofErr w:type="spellEnd"/>
            <w:r w:rsidRPr="00D3496C">
              <w:rPr>
                <w:rFonts w:ascii="Garamond" w:hAnsi="Garamond"/>
                <w:sz w:val="28"/>
                <w:szCs w:val="28"/>
              </w:rPr>
              <w:t xml:space="preserve"> noa, a</w:t>
            </w:r>
            <w:r w:rsidR="00DF1BF5">
              <w:rPr>
                <w:rFonts w:ascii="Garamond" w:hAnsi="Garamond"/>
                <w:sz w:val="28"/>
                <w:szCs w:val="28"/>
              </w:rPr>
              <w:t xml:space="preserve">s </w:t>
            </w:r>
            <w:proofErr w:type="spellStart"/>
            <w:r w:rsidR="00DF1BF5">
              <w:rPr>
                <w:rFonts w:ascii="Garamond" w:hAnsi="Garamond"/>
                <w:sz w:val="28"/>
                <w:szCs w:val="28"/>
              </w:rPr>
              <w:t>ec</w:t>
            </w:r>
            <w:proofErr w:type="spellEnd"/>
            <w:r w:rsidR="00DF1BF5">
              <w:rPr>
                <w:rFonts w:ascii="Garamond" w:hAnsi="Garamond"/>
                <w:sz w:val="28"/>
                <w:szCs w:val="28"/>
              </w:rPr>
              <w:t xml:space="preserve"> y </w:t>
            </w:r>
            <w:proofErr w:type="spellStart"/>
            <w:r w:rsidR="00DF1BF5">
              <w:rPr>
                <w:rFonts w:ascii="Garamond" w:hAnsi="Garamond"/>
                <w:sz w:val="28"/>
                <w:szCs w:val="28"/>
              </w:rPr>
              <w:t>jerrey</w:t>
            </w:r>
            <w:proofErr w:type="spellEnd"/>
            <w:r w:rsidR="00DF1BF5">
              <w:rPr>
                <w:rFonts w:ascii="Garamond" w:hAnsi="Garamond"/>
                <w:sz w:val="28"/>
                <w:szCs w:val="28"/>
              </w:rPr>
              <w:t xml:space="preserve"> </w:t>
            </w:r>
            <w:proofErr w:type="spellStart"/>
            <w:r w:rsidR="00DF1BF5">
              <w:rPr>
                <w:rFonts w:ascii="Garamond" w:hAnsi="Garamond"/>
                <w:sz w:val="28"/>
                <w:szCs w:val="28"/>
              </w:rPr>
              <w:t>t</w:t>
            </w:r>
            <w:r w:rsidRPr="00D3496C">
              <w:rPr>
                <w:rFonts w:ascii="Garamond" w:hAnsi="Garamond"/>
                <w:sz w:val="28"/>
                <w:szCs w:val="28"/>
              </w:rPr>
              <w:t>a</w:t>
            </w:r>
            <w:r w:rsidR="00DF1BF5">
              <w:rPr>
                <w:rFonts w:ascii="Garamond" w:hAnsi="Garamond"/>
                <w:sz w:val="28"/>
                <w:szCs w:val="28"/>
              </w:rPr>
              <w:t>’</w:t>
            </w:r>
            <w:r w:rsidRPr="00D3496C">
              <w:rPr>
                <w:rFonts w:ascii="Garamond" w:hAnsi="Garamond"/>
                <w:sz w:val="28"/>
                <w:szCs w:val="28"/>
              </w:rPr>
              <w:t>d</w:t>
            </w:r>
            <w:proofErr w:type="spellEnd"/>
            <w:r w:rsidRPr="00D3496C">
              <w:rPr>
                <w:rFonts w:ascii="Garamond" w:hAnsi="Garamond"/>
                <w:sz w:val="28"/>
                <w:szCs w:val="28"/>
              </w:rPr>
              <w:t xml:space="preserve"> </w:t>
            </w:r>
            <w:proofErr w:type="spellStart"/>
            <w:r w:rsidRPr="00D3496C">
              <w:rPr>
                <w:rFonts w:ascii="Garamond" w:hAnsi="Garamond"/>
                <w:sz w:val="28"/>
                <w:szCs w:val="28"/>
              </w:rPr>
              <w:t>cheet</w:t>
            </w:r>
            <w:proofErr w:type="spellEnd"/>
            <w:r w:rsidRPr="00D3496C">
              <w:rPr>
                <w:rFonts w:ascii="Garamond" w:hAnsi="Garamond"/>
                <w:sz w:val="28"/>
                <w:szCs w:val="28"/>
              </w:rPr>
              <w:t xml:space="preserve"> </w:t>
            </w:r>
            <w:proofErr w:type="spellStart"/>
            <w:r w:rsidRPr="00D3496C">
              <w:rPr>
                <w:rFonts w:ascii="Garamond" w:hAnsi="Garamond"/>
                <w:sz w:val="28"/>
                <w:szCs w:val="28"/>
              </w:rPr>
              <w:t>dy</w:t>
            </w:r>
            <w:proofErr w:type="spellEnd"/>
            <w:r w:rsidRPr="00D3496C">
              <w:rPr>
                <w:rFonts w:ascii="Garamond" w:hAnsi="Garamond"/>
                <w:sz w:val="28"/>
                <w:szCs w:val="28"/>
              </w:rPr>
              <w:t xml:space="preserve"> </w:t>
            </w:r>
            <w:proofErr w:type="spellStart"/>
            <w:r w:rsidRPr="00D3496C">
              <w:rPr>
                <w:rFonts w:ascii="Garamond" w:hAnsi="Garamond"/>
                <w:sz w:val="28"/>
                <w:szCs w:val="28"/>
              </w:rPr>
              <w:t>ve</w:t>
            </w:r>
            <w:proofErr w:type="spellEnd"/>
            <w:r w:rsidRPr="00D3496C">
              <w:rPr>
                <w:rFonts w:ascii="Garamond" w:hAnsi="Garamond"/>
                <w:sz w:val="28"/>
                <w:szCs w:val="28"/>
              </w:rPr>
              <w:t xml:space="preserve"> </w:t>
            </w:r>
            <w:proofErr w:type="spellStart"/>
            <w:r w:rsidRPr="00D3496C">
              <w:rPr>
                <w:rFonts w:ascii="Garamond" w:hAnsi="Garamond"/>
                <w:sz w:val="28"/>
                <w:szCs w:val="28"/>
              </w:rPr>
              <w:t>Creturyn</w:t>
            </w:r>
            <w:proofErr w:type="spellEnd"/>
            <w:r w:rsidRPr="00D3496C">
              <w:rPr>
                <w:rFonts w:ascii="Garamond" w:hAnsi="Garamond"/>
                <w:sz w:val="28"/>
                <w:szCs w:val="28"/>
              </w:rPr>
              <w:t xml:space="preserve"> noa,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leid</w:t>
            </w:r>
            <w:proofErr w:type="spellEnd"/>
            <w:r w:rsidRPr="00D3496C">
              <w:rPr>
                <w:rFonts w:ascii="Garamond" w:hAnsi="Garamond"/>
                <w:sz w:val="28"/>
                <w:szCs w:val="28"/>
              </w:rPr>
              <w:t xml:space="preserve"> nee </w:t>
            </w:r>
            <w:proofErr w:type="spellStart"/>
            <w:r w:rsidRPr="00D3496C">
              <w:rPr>
                <w:rFonts w:ascii="Garamond" w:hAnsi="Garamond"/>
                <w:sz w:val="28"/>
                <w:szCs w:val="28"/>
              </w:rPr>
              <w:t>Jee</w:t>
            </w:r>
            <w:proofErr w:type="spellEnd"/>
            <w:r w:rsidRPr="00D3496C">
              <w:rPr>
                <w:rFonts w:ascii="Garamond" w:hAnsi="Garamond"/>
                <w:sz w:val="28"/>
                <w:szCs w:val="28"/>
              </w:rPr>
              <w:t xml:space="preserve"> y </w:t>
            </w:r>
            <w:proofErr w:type="spellStart"/>
            <w:r w:rsidRPr="00D3496C">
              <w:rPr>
                <w:rFonts w:ascii="Garamond" w:hAnsi="Garamond"/>
                <w:sz w:val="28"/>
                <w:szCs w:val="28"/>
              </w:rPr>
              <w:t>ghoal</w:t>
            </w:r>
            <w:proofErr w:type="spellEnd"/>
            <w:r w:rsidRPr="00D3496C">
              <w:rPr>
                <w:rFonts w:ascii="Garamond" w:hAnsi="Garamond"/>
                <w:sz w:val="28"/>
                <w:szCs w:val="28"/>
              </w:rPr>
              <w:t xml:space="preserve"> </w:t>
            </w:r>
            <w:proofErr w:type="spellStart"/>
            <w:r w:rsidRPr="00D3496C">
              <w:rPr>
                <w:rFonts w:ascii="Garamond" w:hAnsi="Garamond"/>
                <w:sz w:val="28"/>
                <w:szCs w:val="28"/>
              </w:rPr>
              <w:t>stiagh</w:t>
            </w:r>
            <w:proofErr w:type="spellEnd"/>
            <w:r w:rsidRPr="00D3496C">
              <w:rPr>
                <w:rFonts w:ascii="Garamond" w:hAnsi="Garamond"/>
                <w:sz w:val="28"/>
                <w:szCs w:val="28"/>
              </w:rPr>
              <w:t xml:space="preserve"> </w:t>
            </w:r>
            <w:proofErr w:type="spellStart"/>
            <w:r w:rsidRPr="00D3496C">
              <w:rPr>
                <w:rFonts w:ascii="Garamond" w:hAnsi="Garamond"/>
                <w:sz w:val="28"/>
                <w:szCs w:val="28"/>
              </w:rPr>
              <w:t>ayns</w:t>
            </w:r>
            <w:proofErr w:type="spellEnd"/>
            <w:r w:rsidRPr="00D3496C">
              <w:rPr>
                <w:rFonts w:ascii="Garamond" w:hAnsi="Garamond"/>
                <w:sz w:val="28"/>
                <w:szCs w:val="28"/>
              </w:rPr>
              <w:t xml:space="preserve"> e </w:t>
            </w:r>
            <w:proofErr w:type="spellStart"/>
            <w:r w:rsidRPr="00D3496C">
              <w:rPr>
                <w:rFonts w:ascii="Garamond" w:hAnsi="Garamond"/>
                <w:sz w:val="28"/>
                <w:szCs w:val="28"/>
              </w:rPr>
              <w:t>Reereeaght</w:t>
            </w:r>
            <w:proofErr w:type="spellEnd"/>
            <w:r w:rsidRPr="00D3496C">
              <w:rPr>
                <w:rFonts w:ascii="Garamond" w:hAnsi="Garamond"/>
                <w:sz w:val="28"/>
                <w:szCs w:val="28"/>
              </w:rPr>
              <w:t xml:space="preserve"> </w:t>
            </w:r>
            <w:proofErr w:type="spellStart"/>
            <w:r w:rsidRPr="00D3496C">
              <w:rPr>
                <w:rFonts w:ascii="Garamond" w:hAnsi="Garamond"/>
                <w:sz w:val="28"/>
                <w:szCs w:val="28"/>
              </w:rPr>
              <w:t>Flaunyssagh</w:t>
            </w:r>
            <w:proofErr w:type="spellEnd"/>
            <w:r w:rsidRPr="00D3496C">
              <w:rPr>
                <w:rFonts w:ascii="Garamond" w:hAnsi="Garamond"/>
                <w:sz w:val="28"/>
                <w:szCs w:val="28"/>
              </w:rPr>
              <w:t xml:space="preserve">. </w:t>
            </w:r>
          </w:p>
        </w:tc>
        <w:tc>
          <w:tcPr>
            <w:tcW w:w="0" w:type="auto"/>
          </w:tcPr>
          <w:p w14:paraId="60986BD6" w14:textId="77777777" w:rsidR="00C1228A" w:rsidRPr="00256FDC" w:rsidRDefault="00C1228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That </w:t>
            </w:r>
            <w:r w:rsidRPr="00256FDC">
              <w:rPr>
                <w:rFonts w:ascii="Garamond" w:hAnsi="Garamond" w:cs="Times New Roman"/>
                <w:sz w:val="28"/>
              </w:rPr>
              <w:t>God the Holy Ghost</w:t>
            </w:r>
            <w:r w:rsidRPr="00256FDC">
              <w:rPr>
                <w:rFonts w:ascii="Garamond" w:hAnsi="Garamond" w:cs="Times New Roman"/>
                <w:i/>
                <w:sz w:val="28"/>
              </w:rPr>
              <w:t xml:space="preserve"> taketh under his Care all such as believe in Jesus Christ, </w:t>
            </w:r>
            <w:r w:rsidRPr="00256FDC">
              <w:rPr>
                <w:rFonts w:ascii="Garamond" w:hAnsi="Garamond" w:cs="Times New Roman"/>
                <w:sz w:val="28"/>
              </w:rPr>
              <w:t>and sanctifieth them</w:t>
            </w:r>
            <w:r w:rsidR="002C617D" w:rsidRPr="002C617D">
              <w:rPr>
                <w:rFonts w:ascii="Garamond" w:hAnsi="Garamond" w:cs="Times New Roman"/>
                <w:sz w:val="28"/>
              </w:rPr>
              <w:t> ;</w:t>
            </w:r>
            <w:r w:rsidRPr="00256FDC">
              <w:rPr>
                <w:rFonts w:ascii="Garamond" w:hAnsi="Garamond" w:cs="Times New Roman"/>
                <w:i/>
                <w:sz w:val="28"/>
              </w:rPr>
              <w:t xml:space="preserve"> that is, he enlightens their Understandings, and by degrees changes their Affections, so that they come to have new Thoughts, new Hopes, new Desires, till at last they become </w:t>
            </w:r>
            <w:r w:rsidRPr="00256FDC">
              <w:rPr>
                <w:rFonts w:ascii="Garamond" w:hAnsi="Garamond" w:cs="Times New Roman"/>
                <w:sz w:val="28"/>
              </w:rPr>
              <w:t>new Creatures,</w:t>
            </w:r>
            <w:r w:rsidRPr="00256FDC">
              <w:rPr>
                <w:rFonts w:ascii="Garamond" w:hAnsi="Garamond" w:cs="Times New Roman"/>
                <w:i/>
                <w:sz w:val="28"/>
              </w:rPr>
              <w:t xml:space="preserve"> and such as God, in Mercy, will receive into his heavenly Kingdom.</w:t>
            </w:r>
          </w:p>
        </w:tc>
        <w:tc>
          <w:tcPr>
            <w:tcW w:w="0" w:type="auto"/>
          </w:tcPr>
          <w:p w14:paraId="526DE914" w14:textId="77777777" w:rsidR="00C1228A" w:rsidRPr="00C1228A" w:rsidRDefault="00C1228A" w:rsidP="00DB60C3">
            <w:pPr>
              <w:pStyle w:val="ListParagraph"/>
              <w:ind w:left="0"/>
              <w:rPr>
                <w:rFonts w:ascii="Garamond" w:hAnsi="Garamond" w:cs="Times New Roman"/>
                <w:i/>
                <w:sz w:val="20"/>
                <w:szCs w:val="20"/>
              </w:rPr>
            </w:pPr>
          </w:p>
        </w:tc>
      </w:tr>
      <w:tr w:rsidR="00C1228A" w:rsidRPr="00256FDC" w14:paraId="6EA32BCF" w14:textId="77777777" w:rsidTr="00C1228A">
        <w:tc>
          <w:tcPr>
            <w:tcW w:w="0" w:type="auto"/>
          </w:tcPr>
          <w:p w14:paraId="7CB5F65C" w14:textId="77777777" w:rsidR="00C1228A" w:rsidRPr="00D3496C" w:rsidRDefault="00C1228A" w:rsidP="0040043C">
            <w:pPr>
              <w:pStyle w:val="CM3"/>
              <w:widowControl/>
              <w:spacing w:line="240" w:lineRule="auto"/>
              <w:ind w:firstLine="227"/>
              <w:jc w:val="both"/>
              <w:rPr>
                <w:rFonts w:ascii="Garamond" w:hAnsi="Garamond"/>
                <w:sz w:val="28"/>
                <w:szCs w:val="28"/>
              </w:rPr>
            </w:pPr>
            <w:r w:rsidRPr="00D3496C">
              <w:rPr>
                <w:rFonts w:ascii="Garamond" w:hAnsi="Garamond"/>
                <w:sz w:val="28"/>
                <w:szCs w:val="28"/>
              </w:rPr>
              <w:t xml:space="preserve">Nish </w:t>
            </w:r>
            <w:proofErr w:type="spellStart"/>
            <w:r w:rsidRPr="00D3496C">
              <w:rPr>
                <w:rFonts w:ascii="Garamond" w:hAnsi="Garamond"/>
                <w:i/>
                <w:sz w:val="28"/>
                <w:szCs w:val="28"/>
              </w:rPr>
              <w:t>fegooish</w:t>
            </w:r>
            <w:proofErr w:type="spellEnd"/>
            <w:r w:rsidRPr="00D3496C">
              <w:rPr>
                <w:rFonts w:ascii="Garamond" w:hAnsi="Garamond"/>
                <w:i/>
                <w:sz w:val="28"/>
                <w:szCs w:val="28"/>
              </w:rPr>
              <w:t xml:space="preserve"> </w:t>
            </w:r>
            <w:proofErr w:type="spellStart"/>
            <w:r w:rsidRPr="00D3496C">
              <w:rPr>
                <w:rFonts w:ascii="Garamond" w:hAnsi="Garamond"/>
                <w:i/>
                <w:sz w:val="28"/>
                <w:szCs w:val="28"/>
              </w:rPr>
              <w:t>Credjue</w:t>
            </w:r>
            <w:proofErr w:type="spellEnd"/>
            <w:r w:rsidRPr="00D3496C">
              <w:rPr>
                <w:rFonts w:ascii="Garamond" w:hAnsi="Garamond"/>
                <w:sz w:val="28"/>
                <w:szCs w:val="28"/>
              </w:rPr>
              <w:t xml:space="preserve">, ta </w:t>
            </w:r>
            <w:proofErr w:type="spellStart"/>
            <w:r w:rsidRPr="00D3496C">
              <w:rPr>
                <w:rFonts w:ascii="Garamond" w:hAnsi="Garamond"/>
                <w:sz w:val="28"/>
                <w:szCs w:val="28"/>
              </w:rPr>
              <w:t>shen</w:t>
            </w:r>
            <w:proofErr w:type="spellEnd"/>
            <w:r w:rsidRPr="00D3496C">
              <w:rPr>
                <w:rFonts w:ascii="Garamond" w:hAnsi="Garamond"/>
                <w:sz w:val="28"/>
                <w:szCs w:val="28"/>
              </w:rPr>
              <w:t xml:space="preserve">, </w:t>
            </w:r>
            <w:proofErr w:type="spellStart"/>
            <w:r w:rsidRPr="00D3496C">
              <w:rPr>
                <w:rFonts w:ascii="Garamond" w:hAnsi="Garamond"/>
                <w:sz w:val="28"/>
                <w:szCs w:val="28"/>
              </w:rPr>
              <w:t>fegooish</w:t>
            </w:r>
            <w:proofErr w:type="spellEnd"/>
            <w:r w:rsidRPr="00D3496C">
              <w:rPr>
                <w:rFonts w:ascii="Garamond" w:hAnsi="Garamond"/>
                <w:sz w:val="28"/>
                <w:szCs w:val="28"/>
              </w:rPr>
              <w:t xml:space="preserve"> y </w:t>
            </w:r>
            <w:proofErr w:type="spellStart"/>
            <w:r w:rsidRPr="00D3496C">
              <w:rPr>
                <w:rFonts w:ascii="Garamond" w:hAnsi="Garamond"/>
                <w:sz w:val="28"/>
                <w:szCs w:val="28"/>
              </w:rPr>
              <w:t>Sushtal</w:t>
            </w:r>
            <w:proofErr w:type="spellEnd"/>
            <w:r w:rsidRPr="00D3496C">
              <w:rPr>
                <w:rFonts w:ascii="Garamond" w:hAnsi="Garamond"/>
                <w:sz w:val="28"/>
                <w:szCs w:val="28"/>
              </w:rPr>
              <w:t xml:space="preserve"> y </w:t>
            </w:r>
            <w:proofErr w:type="spellStart"/>
            <w:r w:rsidRPr="00D3496C">
              <w:rPr>
                <w:rFonts w:ascii="Garamond" w:hAnsi="Garamond"/>
                <w:sz w:val="28"/>
                <w:szCs w:val="28"/>
              </w:rPr>
              <w:t>chredjal</w:t>
            </w:r>
            <w:proofErr w:type="spellEnd"/>
            <w:r w:rsidRPr="00D3496C">
              <w:rPr>
                <w:rFonts w:ascii="Garamond" w:hAnsi="Garamond"/>
                <w:sz w:val="28"/>
                <w:szCs w:val="28"/>
              </w:rPr>
              <w:t xml:space="preserve"> ta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Banglanyn</w:t>
            </w:r>
            <w:proofErr w:type="spellEnd"/>
            <w:r w:rsidRPr="00D3496C">
              <w:rPr>
                <w:rFonts w:ascii="Garamond" w:hAnsi="Garamond"/>
                <w:sz w:val="28"/>
                <w:szCs w:val="28"/>
              </w:rPr>
              <w:t xml:space="preserve"> </w:t>
            </w:r>
            <w:proofErr w:type="spellStart"/>
            <w:r w:rsidRPr="00D3496C">
              <w:rPr>
                <w:rFonts w:ascii="Garamond" w:hAnsi="Garamond"/>
                <w:sz w:val="28"/>
                <w:szCs w:val="28"/>
              </w:rPr>
              <w:t>firrinagh</w:t>
            </w:r>
            <w:proofErr w:type="spellEnd"/>
            <w:r w:rsidRPr="00D3496C">
              <w:rPr>
                <w:rFonts w:ascii="Garamond" w:hAnsi="Garamond"/>
                <w:sz w:val="28"/>
                <w:szCs w:val="28"/>
              </w:rPr>
              <w:t xml:space="preserve"> </w:t>
            </w:r>
            <w:proofErr w:type="spellStart"/>
            <w:r w:rsidRPr="00D3496C">
              <w:rPr>
                <w:rFonts w:ascii="Garamond" w:hAnsi="Garamond"/>
                <w:sz w:val="28"/>
                <w:szCs w:val="28"/>
              </w:rPr>
              <w:t>shoh</w:t>
            </w:r>
            <w:proofErr w:type="spellEnd"/>
            <w:r w:rsidRPr="00D3496C">
              <w:rPr>
                <w:rFonts w:ascii="Garamond" w:hAnsi="Garamond"/>
                <w:sz w:val="28"/>
                <w:szCs w:val="28"/>
              </w:rPr>
              <w:t xml:space="preserve"> </w:t>
            </w:r>
            <w:proofErr w:type="spellStart"/>
            <w:r w:rsidRPr="00D3496C">
              <w:rPr>
                <w:rFonts w:ascii="Garamond" w:hAnsi="Garamond"/>
                <w:sz w:val="28"/>
                <w:szCs w:val="28"/>
              </w:rPr>
              <w:t>scruit</w:t>
            </w:r>
            <w:proofErr w:type="spellEnd"/>
            <w:r w:rsidRPr="00D3496C">
              <w:rPr>
                <w:rFonts w:ascii="Garamond" w:hAnsi="Garamond"/>
                <w:sz w:val="28"/>
                <w:szCs w:val="28"/>
              </w:rPr>
              <w:t xml:space="preserve"> </w:t>
            </w:r>
            <w:proofErr w:type="spellStart"/>
            <w:r w:rsidRPr="00D3496C">
              <w:rPr>
                <w:rFonts w:ascii="Garamond" w:hAnsi="Garamond"/>
                <w:sz w:val="28"/>
                <w:szCs w:val="28"/>
              </w:rPr>
              <w:t>ayn</w:t>
            </w:r>
            <w:proofErr w:type="spellEnd"/>
            <w:r w:rsidRPr="00D3496C">
              <w:rPr>
                <w:rFonts w:ascii="Garamond" w:hAnsi="Garamond"/>
                <w:sz w:val="28"/>
                <w:szCs w:val="28"/>
              </w:rPr>
              <w:t xml:space="preserve">, cha </w:t>
            </w:r>
            <w:proofErr w:type="spellStart"/>
            <w:r w:rsidRPr="00D3496C">
              <w:rPr>
                <w:rFonts w:ascii="Garamond" w:hAnsi="Garamond"/>
                <w:sz w:val="28"/>
                <w:szCs w:val="28"/>
              </w:rPr>
              <w:t>vod</w:t>
            </w:r>
            <w:proofErr w:type="spellEnd"/>
            <w:r w:rsidRPr="00D3496C">
              <w:rPr>
                <w:rFonts w:ascii="Garamond" w:hAnsi="Garamond"/>
                <w:sz w:val="28"/>
                <w:szCs w:val="28"/>
              </w:rPr>
              <w:t xml:space="preserve"> mad </w:t>
            </w:r>
            <w:proofErr w:type="spellStart"/>
            <w:r w:rsidRPr="00D3496C">
              <w:rPr>
                <w:rFonts w:ascii="Garamond" w:hAnsi="Garamond"/>
                <w:sz w:val="28"/>
                <w:szCs w:val="28"/>
              </w:rPr>
              <w:t>Jee</w:t>
            </w:r>
            <w:proofErr w:type="spellEnd"/>
            <w:r w:rsidRPr="00D3496C">
              <w:rPr>
                <w:rFonts w:ascii="Garamond" w:hAnsi="Garamond"/>
                <w:sz w:val="28"/>
                <w:szCs w:val="28"/>
              </w:rPr>
              <w:t xml:space="preserve"> </w:t>
            </w:r>
            <w:proofErr w:type="spellStart"/>
            <w:r w:rsidRPr="00D3496C">
              <w:rPr>
                <w:rFonts w:ascii="Garamond" w:hAnsi="Garamond"/>
                <w:sz w:val="28"/>
                <w:szCs w:val="28"/>
              </w:rPr>
              <w:t>hirveish</w:t>
            </w:r>
            <w:proofErr w:type="spellEnd"/>
            <w:r w:rsidRPr="00D3496C">
              <w:rPr>
                <w:rFonts w:ascii="Garamond" w:hAnsi="Garamond"/>
                <w:sz w:val="28"/>
                <w:szCs w:val="28"/>
              </w:rPr>
              <w:t xml:space="preserve">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treshteil</w:t>
            </w:r>
            <w:proofErr w:type="spellEnd"/>
            <w:r w:rsidRPr="00D3496C">
              <w:rPr>
                <w:rFonts w:ascii="Garamond" w:hAnsi="Garamond"/>
                <w:sz w:val="28"/>
                <w:szCs w:val="28"/>
              </w:rPr>
              <w:t xml:space="preserve"> </w:t>
            </w:r>
            <w:r w:rsidRPr="00D3496C">
              <w:rPr>
                <w:rFonts w:ascii="Garamond" w:hAnsi="Garamond"/>
                <w:sz w:val="28"/>
                <w:szCs w:val="28"/>
              </w:rPr>
              <w:lastRenderedPageBreak/>
              <w:t xml:space="preserve">son </w:t>
            </w:r>
            <w:proofErr w:type="spellStart"/>
            <w:r w:rsidRPr="00D3496C">
              <w:rPr>
                <w:rFonts w:ascii="Garamond" w:hAnsi="Garamond"/>
                <w:sz w:val="28"/>
                <w:szCs w:val="28"/>
              </w:rPr>
              <w:t>leih</w:t>
            </w:r>
            <w:proofErr w:type="spellEnd"/>
            <w:r w:rsidRPr="00D3496C">
              <w:rPr>
                <w:rFonts w:ascii="Garamond" w:hAnsi="Garamond"/>
                <w:sz w:val="28"/>
                <w:szCs w:val="28"/>
              </w:rPr>
              <w:t xml:space="preserve"> </w:t>
            </w:r>
            <w:proofErr w:type="spellStart"/>
            <w:r w:rsidRPr="00D3496C">
              <w:rPr>
                <w:rFonts w:ascii="Garamond" w:hAnsi="Garamond"/>
                <w:sz w:val="28"/>
                <w:szCs w:val="28"/>
              </w:rPr>
              <w:t>peccaghyn</w:t>
            </w:r>
            <w:proofErr w:type="spellEnd"/>
            <w:r w:rsidRPr="00D3496C">
              <w:rPr>
                <w:rFonts w:ascii="Garamond" w:hAnsi="Garamond"/>
                <w:sz w:val="28"/>
                <w:szCs w:val="28"/>
              </w:rPr>
              <w:t xml:space="preserve"> as </w:t>
            </w:r>
            <w:proofErr w:type="spellStart"/>
            <w:r w:rsidRPr="00D3496C">
              <w:rPr>
                <w:rFonts w:ascii="Garamond" w:hAnsi="Garamond"/>
                <w:sz w:val="28"/>
                <w:szCs w:val="28"/>
              </w:rPr>
              <w:t>Saualtys</w:t>
            </w:r>
            <w:proofErr w:type="spellEnd"/>
            <w:r w:rsidRPr="00D3496C">
              <w:rPr>
                <w:rFonts w:ascii="Garamond" w:hAnsi="Garamond"/>
                <w:sz w:val="28"/>
                <w:szCs w:val="28"/>
              </w:rPr>
              <w:t xml:space="preserve"> </w:t>
            </w:r>
            <w:proofErr w:type="spellStart"/>
            <w:r w:rsidRPr="00D3496C">
              <w:rPr>
                <w:rFonts w:ascii="Garamond" w:hAnsi="Garamond"/>
                <w:sz w:val="28"/>
                <w:szCs w:val="28"/>
              </w:rPr>
              <w:t>veih</w:t>
            </w:r>
            <w:proofErr w:type="spellEnd"/>
            <w:r w:rsidRPr="00D3496C">
              <w:rPr>
                <w:rFonts w:ascii="Garamond" w:hAnsi="Garamond"/>
                <w:sz w:val="28"/>
                <w:szCs w:val="28"/>
              </w:rPr>
              <w:t xml:space="preserve">-syn. </w:t>
            </w:r>
          </w:p>
        </w:tc>
        <w:tc>
          <w:tcPr>
            <w:tcW w:w="0" w:type="auto"/>
          </w:tcPr>
          <w:p w14:paraId="6BB91B09" w14:textId="77777777" w:rsidR="00C1228A" w:rsidRPr="00256FDC" w:rsidRDefault="00C1228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lastRenderedPageBreak/>
              <w:t xml:space="preserve">Now, </w:t>
            </w:r>
            <w:r w:rsidRPr="00256FDC">
              <w:rPr>
                <w:rFonts w:ascii="Garamond" w:hAnsi="Garamond" w:cs="Times New Roman"/>
                <w:sz w:val="28"/>
              </w:rPr>
              <w:t>without Faith,</w:t>
            </w:r>
            <w:r w:rsidRPr="00256FDC">
              <w:rPr>
                <w:rFonts w:ascii="Garamond" w:hAnsi="Garamond" w:cs="Times New Roman"/>
                <w:i/>
                <w:sz w:val="28"/>
              </w:rPr>
              <w:t xml:space="preserve"> that is, without believing the Gospel, which </w:t>
            </w:r>
            <w:proofErr w:type="spellStart"/>
            <w:r w:rsidRPr="00256FDC">
              <w:rPr>
                <w:rFonts w:ascii="Garamond" w:hAnsi="Garamond" w:cs="Times New Roman"/>
                <w:i/>
                <w:sz w:val="28"/>
              </w:rPr>
              <w:t>containeth</w:t>
            </w:r>
            <w:proofErr w:type="spellEnd"/>
            <w:r w:rsidRPr="00256FDC">
              <w:rPr>
                <w:rFonts w:ascii="Garamond" w:hAnsi="Garamond" w:cs="Times New Roman"/>
                <w:i/>
                <w:sz w:val="28"/>
              </w:rPr>
              <w:t xml:space="preserve"> these Truths, we cannot serve God, nor hope for Pardon and Salvation from him.</w:t>
            </w:r>
          </w:p>
        </w:tc>
        <w:tc>
          <w:tcPr>
            <w:tcW w:w="0" w:type="auto"/>
          </w:tcPr>
          <w:p w14:paraId="374F0C99" w14:textId="77777777" w:rsidR="00C1228A" w:rsidRPr="00C1228A" w:rsidRDefault="00C1228A" w:rsidP="00DB60C3">
            <w:pPr>
              <w:pStyle w:val="ListParagraph"/>
              <w:ind w:left="0"/>
              <w:rPr>
                <w:rFonts w:ascii="Garamond" w:hAnsi="Garamond" w:cs="Times New Roman"/>
                <w:i/>
                <w:sz w:val="20"/>
                <w:szCs w:val="20"/>
              </w:rPr>
            </w:pPr>
          </w:p>
        </w:tc>
      </w:tr>
      <w:tr w:rsidR="00C1228A" w:rsidRPr="00256FDC" w14:paraId="1D2FBB21" w14:textId="77777777" w:rsidTr="00C1228A">
        <w:tc>
          <w:tcPr>
            <w:tcW w:w="0" w:type="auto"/>
          </w:tcPr>
          <w:p w14:paraId="04D4A96D" w14:textId="77777777" w:rsidR="00C1228A" w:rsidRPr="00D3496C" w:rsidRDefault="00C1228A" w:rsidP="0040043C">
            <w:pPr>
              <w:pStyle w:val="CM3"/>
              <w:widowControl/>
              <w:spacing w:line="240" w:lineRule="auto"/>
              <w:ind w:firstLine="227"/>
              <w:jc w:val="both"/>
              <w:rPr>
                <w:rFonts w:ascii="Garamond" w:hAnsi="Garamond"/>
                <w:sz w:val="28"/>
                <w:szCs w:val="28"/>
              </w:rPr>
            </w:pPr>
            <w:proofErr w:type="spellStart"/>
            <w:r w:rsidRPr="00D3496C">
              <w:rPr>
                <w:rFonts w:ascii="Garamond" w:hAnsi="Garamond"/>
                <w:sz w:val="28"/>
                <w:szCs w:val="28"/>
              </w:rPr>
              <w:t>Agh</w:t>
            </w:r>
            <w:proofErr w:type="spellEnd"/>
            <w:r w:rsidRPr="00D3496C">
              <w:rPr>
                <w:rFonts w:ascii="Garamond" w:hAnsi="Garamond"/>
                <w:sz w:val="28"/>
                <w:szCs w:val="28"/>
              </w:rPr>
              <w:t xml:space="preserve"> my ta shin </w:t>
            </w:r>
            <w:proofErr w:type="spellStart"/>
            <w:r w:rsidRPr="00D3496C">
              <w:rPr>
                <w:rFonts w:ascii="Garamond" w:hAnsi="Garamond"/>
                <w:sz w:val="28"/>
                <w:szCs w:val="28"/>
              </w:rPr>
              <w:t>credjal</w:t>
            </w:r>
            <w:proofErr w:type="spellEnd"/>
            <w:r w:rsidRPr="00D3496C">
              <w:rPr>
                <w:rFonts w:ascii="Garamond" w:hAnsi="Garamond"/>
                <w:sz w:val="28"/>
                <w:szCs w:val="28"/>
              </w:rPr>
              <w:t xml:space="preserve"> y </w:t>
            </w:r>
            <w:proofErr w:type="spellStart"/>
            <w:r w:rsidRPr="00D3496C">
              <w:rPr>
                <w:rFonts w:ascii="Garamond" w:hAnsi="Garamond"/>
                <w:sz w:val="28"/>
                <w:szCs w:val="28"/>
              </w:rPr>
              <w:t>Sushtal</w:t>
            </w:r>
            <w:proofErr w:type="spellEnd"/>
            <w:r w:rsidRPr="00D3496C">
              <w:rPr>
                <w:rFonts w:ascii="Garamond" w:hAnsi="Garamond"/>
                <w:sz w:val="28"/>
                <w:szCs w:val="28"/>
              </w:rPr>
              <w:t xml:space="preserve"> </w:t>
            </w:r>
            <w:proofErr w:type="spellStart"/>
            <w:r w:rsidRPr="00D3496C">
              <w:rPr>
                <w:rFonts w:ascii="Garamond" w:hAnsi="Garamond"/>
                <w:sz w:val="28"/>
                <w:szCs w:val="28"/>
              </w:rPr>
              <w:t>ta’n</w:t>
            </w:r>
            <w:proofErr w:type="spellEnd"/>
            <w:r w:rsidRPr="00D3496C">
              <w:rPr>
                <w:rFonts w:ascii="Garamond" w:hAnsi="Garamond"/>
                <w:sz w:val="28"/>
                <w:szCs w:val="28"/>
              </w:rPr>
              <w:t xml:space="preserve"> </w:t>
            </w:r>
            <w:proofErr w:type="spellStart"/>
            <w:r w:rsidRPr="00D3496C">
              <w:rPr>
                <w:rFonts w:ascii="Garamond" w:hAnsi="Garamond"/>
                <w:sz w:val="28"/>
                <w:szCs w:val="28"/>
              </w:rPr>
              <w:t>Credjue</w:t>
            </w:r>
            <w:proofErr w:type="spellEnd"/>
            <w:r w:rsidRPr="00D3496C">
              <w:rPr>
                <w:rFonts w:ascii="Garamond" w:hAnsi="Garamond"/>
                <w:sz w:val="28"/>
                <w:szCs w:val="28"/>
              </w:rPr>
              <w:t xml:space="preserve"> </w:t>
            </w:r>
            <w:proofErr w:type="spellStart"/>
            <w:r w:rsidRPr="00D3496C">
              <w:rPr>
                <w:rFonts w:ascii="Garamond" w:hAnsi="Garamond"/>
                <w:sz w:val="28"/>
                <w:szCs w:val="28"/>
              </w:rPr>
              <w:t>shoh</w:t>
            </w:r>
            <w:proofErr w:type="spellEnd"/>
            <w:r w:rsidRPr="00D3496C">
              <w:rPr>
                <w:rFonts w:ascii="Garamond" w:hAnsi="Garamond"/>
                <w:sz w:val="28"/>
                <w:szCs w:val="28"/>
              </w:rPr>
              <w:t xml:space="preserve"> </w:t>
            </w:r>
            <w:proofErr w:type="spellStart"/>
            <w:r w:rsidRPr="00D3496C">
              <w:rPr>
                <w:rFonts w:ascii="Garamond" w:hAnsi="Garamond"/>
                <w:sz w:val="28"/>
                <w:szCs w:val="28"/>
              </w:rPr>
              <w:t>sayse</w:t>
            </w:r>
            <w:proofErr w:type="spellEnd"/>
            <w:r w:rsidRPr="00D3496C">
              <w:rPr>
                <w:rFonts w:ascii="Garamond" w:hAnsi="Garamond"/>
                <w:sz w:val="28"/>
                <w:szCs w:val="28"/>
              </w:rPr>
              <w:t xml:space="preserve"> </w:t>
            </w:r>
            <w:proofErr w:type="spellStart"/>
            <w:r w:rsidRPr="00D3496C">
              <w:rPr>
                <w:rFonts w:ascii="Garamond" w:hAnsi="Garamond"/>
                <w:sz w:val="28"/>
                <w:szCs w:val="28"/>
              </w:rPr>
              <w:t>pooaral</w:t>
            </w:r>
            <w:proofErr w:type="spellEnd"/>
            <w:r w:rsidRPr="00D3496C">
              <w:rPr>
                <w:rFonts w:ascii="Garamond" w:hAnsi="Garamond"/>
                <w:sz w:val="28"/>
                <w:szCs w:val="28"/>
              </w:rPr>
              <w:t xml:space="preserve"> </w:t>
            </w:r>
            <w:proofErr w:type="spellStart"/>
            <w:r w:rsidRPr="00D3496C">
              <w:rPr>
                <w:rFonts w:ascii="Garamond" w:hAnsi="Garamond"/>
                <w:sz w:val="28"/>
                <w:szCs w:val="28"/>
              </w:rPr>
              <w:t>dy</w:t>
            </w:r>
            <w:proofErr w:type="spellEnd"/>
            <w:r w:rsidRPr="00D3496C">
              <w:rPr>
                <w:rFonts w:ascii="Garamond" w:hAnsi="Garamond"/>
                <w:sz w:val="28"/>
                <w:szCs w:val="28"/>
              </w:rPr>
              <w:t xml:space="preserve"> </w:t>
            </w:r>
            <w:proofErr w:type="spellStart"/>
            <w:r w:rsidRPr="00D3496C">
              <w:rPr>
                <w:rFonts w:ascii="Garamond" w:hAnsi="Garamond"/>
                <w:sz w:val="28"/>
                <w:szCs w:val="28"/>
              </w:rPr>
              <w:t>yanoo</w:t>
            </w:r>
            <w:proofErr w:type="spellEnd"/>
            <w:r w:rsidRPr="00D3496C">
              <w:rPr>
                <w:rFonts w:ascii="Garamond" w:hAnsi="Garamond"/>
                <w:sz w:val="28"/>
                <w:szCs w:val="28"/>
              </w:rPr>
              <w:t xml:space="preserve"> shin </w:t>
            </w:r>
            <w:proofErr w:type="spellStart"/>
            <w:r w:rsidRPr="00D3496C">
              <w:rPr>
                <w:rFonts w:ascii="Garamond" w:hAnsi="Garamond"/>
                <w:sz w:val="28"/>
                <w:szCs w:val="28"/>
              </w:rPr>
              <w:t>mie</w:t>
            </w:r>
            <w:proofErr w:type="spellEnd"/>
            <w:r w:rsidRPr="00D3496C">
              <w:rPr>
                <w:rFonts w:ascii="Garamond" w:hAnsi="Garamond"/>
                <w:sz w:val="28"/>
                <w:szCs w:val="28"/>
              </w:rPr>
              <w:t xml:space="preserve"> my </w:t>
            </w:r>
            <w:proofErr w:type="spellStart"/>
            <w:r w:rsidRPr="00D3496C">
              <w:rPr>
                <w:rFonts w:ascii="Garamond" w:hAnsi="Garamond"/>
                <w:sz w:val="28"/>
                <w:szCs w:val="28"/>
              </w:rPr>
              <w:t>oddys</w:t>
            </w:r>
            <w:proofErr w:type="spellEnd"/>
            <w:r w:rsidRPr="00D3496C">
              <w:rPr>
                <w:rFonts w:ascii="Garamond" w:hAnsi="Garamond"/>
                <w:sz w:val="28"/>
                <w:szCs w:val="28"/>
              </w:rPr>
              <w:t xml:space="preserve">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i/>
                <w:sz w:val="28"/>
                <w:szCs w:val="28"/>
              </w:rPr>
              <w:t>Gialdynyn</w:t>
            </w:r>
            <w:proofErr w:type="spellEnd"/>
            <w:r w:rsidRPr="00D3496C">
              <w:rPr>
                <w:rFonts w:ascii="Garamond" w:hAnsi="Garamond"/>
                <w:sz w:val="28"/>
                <w:szCs w:val="28"/>
              </w:rPr>
              <w:t xml:space="preserve"> </w:t>
            </w:r>
            <w:proofErr w:type="spellStart"/>
            <w:r w:rsidRPr="00D3496C">
              <w:rPr>
                <w:rFonts w:ascii="Garamond" w:hAnsi="Garamond"/>
                <w:i/>
                <w:sz w:val="28"/>
                <w:szCs w:val="28"/>
              </w:rPr>
              <w:t>smoo</w:t>
            </w:r>
            <w:proofErr w:type="spellEnd"/>
            <w:r w:rsidRPr="00D3496C">
              <w:rPr>
                <w:rFonts w:ascii="Garamond" w:hAnsi="Garamond"/>
                <w:sz w:val="28"/>
                <w:szCs w:val="28"/>
              </w:rPr>
              <w:t xml:space="preserve">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sz w:val="28"/>
                <w:szCs w:val="28"/>
              </w:rPr>
              <w:t>ny</w:t>
            </w:r>
            <w:proofErr w:type="spellEnd"/>
            <w:r w:rsidRPr="00D3496C">
              <w:rPr>
                <w:rFonts w:ascii="Garamond" w:hAnsi="Garamond"/>
                <w:sz w:val="28"/>
                <w:szCs w:val="28"/>
              </w:rPr>
              <w:t xml:space="preserve"> </w:t>
            </w:r>
            <w:proofErr w:type="spellStart"/>
            <w:r w:rsidRPr="00D3496C">
              <w:rPr>
                <w:rFonts w:ascii="Garamond" w:hAnsi="Garamond"/>
                <w:i/>
                <w:sz w:val="28"/>
                <w:szCs w:val="28"/>
              </w:rPr>
              <w:t>Baggyrtyn</w:t>
            </w:r>
            <w:proofErr w:type="spellEnd"/>
            <w:r w:rsidRPr="00D3496C">
              <w:rPr>
                <w:rFonts w:ascii="Garamond" w:hAnsi="Garamond"/>
                <w:sz w:val="28"/>
                <w:szCs w:val="28"/>
              </w:rPr>
              <w:t xml:space="preserve"> </w:t>
            </w:r>
            <w:proofErr w:type="spellStart"/>
            <w:r w:rsidRPr="00D3496C">
              <w:rPr>
                <w:rFonts w:ascii="Garamond" w:hAnsi="Garamond"/>
                <w:i/>
                <w:sz w:val="28"/>
                <w:szCs w:val="28"/>
              </w:rPr>
              <w:t>Sagglee</w:t>
            </w:r>
            <w:proofErr w:type="spellEnd"/>
            <w:r w:rsidRPr="00D3496C">
              <w:rPr>
                <w:rFonts w:ascii="Garamond" w:hAnsi="Garamond"/>
                <w:sz w:val="28"/>
                <w:szCs w:val="28"/>
              </w:rPr>
              <w:t xml:space="preserve"> </w:t>
            </w:r>
            <w:proofErr w:type="spellStart"/>
            <w:r w:rsidRPr="00D3496C">
              <w:rPr>
                <w:rFonts w:ascii="Garamond" w:hAnsi="Garamond"/>
                <w:sz w:val="28"/>
                <w:szCs w:val="28"/>
              </w:rPr>
              <w:t>greme</w:t>
            </w:r>
            <w:proofErr w:type="spellEnd"/>
            <w:r w:rsidRPr="00D3496C">
              <w:rPr>
                <w:rFonts w:ascii="Garamond" w:hAnsi="Garamond"/>
                <w:sz w:val="28"/>
                <w:szCs w:val="28"/>
              </w:rPr>
              <w:t xml:space="preserve"> y </w:t>
            </w:r>
            <w:proofErr w:type="spellStart"/>
            <w:r w:rsidRPr="00D3496C">
              <w:rPr>
                <w:rFonts w:ascii="Garamond" w:hAnsi="Garamond"/>
                <w:sz w:val="28"/>
                <w:szCs w:val="28"/>
              </w:rPr>
              <w:t>ghoal</w:t>
            </w:r>
            <w:proofErr w:type="spellEnd"/>
            <w:r w:rsidRPr="00D3496C">
              <w:rPr>
                <w:rFonts w:ascii="Garamond" w:hAnsi="Garamond"/>
                <w:sz w:val="28"/>
                <w:szCs w:val="28"/>
              </w:rPr>
              <w:t xml:space="preserve"> </w:t>
            </w:r>
            <w:proofErr w:type="spellStart"/>
            <w:r w:rsidRPr="00D3496C">
              <w:rPr>
                <w:rFonts w:ascii="Garamond" w:hAnsi="Garamond"/>
                <w:sz w:val="28"/>
                <w:szCs w:val="28"/>
              </w:rPr>
              <w:t>orrin</w:t>
            </w:r>
            <w:proofErr w:type="spellEnd"/>
            <w:r w:rsidRPr="00D3496C">
              <w:rPr>
                <w:rFonts w:ascii="Garamond" w:hAnsi="Garamond"/>
                <w:sz w:val="28"/>
                <w:szCs w:val="28"/>
              </w:rPr>
              <w:t xml:space="preserve">. </w:t>
            </w:r>
          </w:p>
        </w:tc>
        <w:tc>
          <w:tcPr>
            <w:tcW w:w="0" w:type="auto"/>
          </w:tcPr>
          <w:p w14:paraId="6D746C93" w14:textId="77777777" w:rsidR="00C1228A" w:rsidRPr="00256FDC" w:rsidRDefault="00C1228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But if we believe the Gospel, this Faith becometh a powerful Means to make us Good, if either the </w:t>
            </w:r>
            <w:r w:rsidRPr="00256FDC">
              <w:rPr>
                <w:rFonts w:ascii="Garamond" w:hAnsi="Garamond" w:cs="Times New Roman"/>
                <w:sz w:val="28"/>
              </w:rPr>
              <w:t>greatest</w:t>
            </w:r>
            <w:r w:rsidRPr="00256FDC">
              <w:rPr>
                <w:rFonts w:ascii="Garamond" w:hAnsi="Garamond" w:cs="Times New Roman"/>
                <w:i/>
                <w:sz w:val="28"/>
              </w:rPr>
              <w:t xml:space="preserve"> </w:t>
            </w:r>
            <w:r w:rsidRPr="00256FDC">
              <w:rPr>
                <w:rFonts w:ascii="Garamond" w:hAnsi="Garamond" w:cs="Times New Roman"/>
                <w:sz w:val="28"/>
              </w:rPr>
              <w:t>Promises</w:t>
            </w:r>
            <w:r w:rsidRPr="00256FDC">
              <w:rPr>
                <w:rFonts w:ascii="Garamond" w:hAnsi="Garamond" w:cs="Times New Roman"/>
                <w:i/>
                <w:sz w:val="28"/>
              </w:rPr>
              <w:t xml:space="preserve">, or the most </w:t>
            </w:r>
            <w:r w:rsidRPr="00256FDC">
              <w:rPr>
                <w:rFonts w:ascii="Garamond" w:hAnsi="Garamond" w:cs="Times New Roman"/>
                <w:sz w:val="28"/>
              </w:rPr>
              <w:t>dreadful</w:t>
            </w:r>
            <w:r w:rsidRPr="00256FDC">
              <w:rPr>
                <w:rFonts w:ascii="Garamond" w:hAnsi="Garamond" w:cs="Times New Roman"/>
                <w:i/>
                <w:sz w:val="28"/>
              </w:rPr>
              <w:t xml:space="preserve"> </w:t>
            </w:r>
            <w:proofErr w:type="spellStart"/>
            <w:r w:rsidRPr="00256FDC">
              <w:rPr>
                <w:rFonts w:ascii="Garamond" w:hAnsi="Garamond" w:cs="Times New Roman"/>
                <w:sz w:val="28"/>
              </w:rPr>
              <w:t>Threatnings</w:t>
            </w:r>
            <w:proofErr w:type="spellEnd"/>
            <w:r w:rsidRPr="00256FDC">
              <w:rPr>
                <w:rFonts w:ascii="Garamond" w:hAnsi="Garamond" w:cs="Times New Roman"/>
                <w:i/>
                <w:sz w:val="28"/>
              </w:rPr>
              <w:t xml:space="preserve"> can work upon us.</w:t>
            </w:r>
          </w:p>
        </w:tc>
        <w:tc>
          <w:tcPr>
            <w:tcW w:w="0" w:type="auto"/>
          </w:tcPr>
          <w:p w14:paraId="2676232A" w14:textId="77777777" w:rsidR="00C1228A" w:rsidRPr="00C1228A" w:rsidRDefault="00C1228A" w:rsidP="00DB60C3">
            <w:pPr>
              <w:pStyle w:val="ListParagraph"/>
              <w:ind w:left="0"/>
              <w:rPr>
                <w:rFonts w:ascii="Garamond" w:hAnsi="Garamond" w:cs="Times New Roman"/>
                <w:i/>
                <w:sz w:val="20"/>
                <w:szCs w:val="20"/>
              </w:rPr>
            </w:pPr>
          </w:p>
        </w:tc>
      </w:tr>
      <w:tr w:rsidR="00DF1BF5" w:rsidRPr="00256FDC" w14:paraId="3922E3C0" w14:textId="77777777" w:rsidTr="00C1228A">
        <w:tc>
          <w:tcPr>
            <w:tcW w:w="0" w:type="auto"/>
          </w:tcPr>
          <w:p w14:paraId="4B2AB5A8" w14:textId="77777777" w:rsidR="00DF1BF5" w:rsidRPr="00F06439" w:rsidRDefault="00DF1BF5" w:rsidP="0040043C">
            <w:pPr>
              <w:pStyle w:val="CM3"/>
              <w:widowControl/>
              <w:spacing w:line="240" w:lineRule="auto"/>
              <w:ind w:firstLine="227"/>
              <w:jc w:val="both"/>
              <w:rPr>
                <w:rFonts w:ascii="Garamond" w:hAnsi="Garamond"/>
                <w:sz w:val="28"/>
                <w:szCs w:val="28"/>
              </w:rPr>
            </w:pPr>
            <w:r w:rsidRPr="00F06439">
              <w:rPr>
                <w:rFonts w:ascii="Garamond" w:hAnsi="Garamond"/>
                <w:i/>
                <w:sz w:val="28"/>
                <w:szCs w:val="28"/>
              </w:rPr>
              <w:t>Q.</w:t>
            </w:r>
            <w:r w:rsidRPr="00F06439">
              <w:rPr>
                <w:rFonts w:ascii="Garamond" w:hAnsi="Garamond"/>
                <w:sz w:val="28"/>
                <w:szCs w:val="28"/>
              </w:rPr>
              <w:t xml:space="preserve"> </w:t>
            </w:r>
            <w:proofErr w:type="spellStart"/>
            <w:r w:rsidRPr="00F06439">
              <w:rPr>
                <w:rFonts w:ascii="Garamond" w:hAnsi="Garamond"/>
                <w:sz w:val="28"/>
                <w:szCs w:val="28"/>
              </w:rPr>
              <w:t>Cre</w:t>
            </w:r>
            <w:proofErr w:type="spellEnd"/>
            <w:r w:rsidRPr="00F06439">
              <w:rPr>
                <w:rFonts w:ascii="Garamond" w:hAnsi="Garamond"/>
                <w:sz w:val="28"/>
                <w:szCs w:val="28"/>
              </w:rPr>
              <w:t xml:space="preserve"> </w:t>
            </w:r>
            <w:proofErr w:type="spellStart"/>
            <w:r w:rsidRPr="00F06439">
              <w:rPr>
                <w:rFonts w:ascii="Garamond" w:hAnsi="Garamond"/>
                <w:sz w:val="28"/>
                <w:szCs w:val="28"/>
              </w:rPr>
              <w:t>ny</w:t>
            </w:r>
            <w:proofErr w:type="spellEnd"/>
            <w:r w:rsidRPr="00F06439">
              <w:rPr>
                <w:rFonts w:ascii="Garamond" w:hAnsi="Garamond"/>
                <w:sz w:val="28"/>
                <w:szCs w:val="28"/>
              </w:rPr>
              <w:t xml:space="preserve"> </w:t>
            </w:r>
            <w:proofErr w:type="spellStart"/>
            <w:r w:rsidRPr="00F06439">
              <w:rPr>
                <w:rFonts w:ascii="Garamond" w:hAnsi="Garamond"/>
                <w:sz w:val="28"/>
                <w:szCs w:val="28"/>
              </w:rPr>
              <w:t>gialdynyn</w:t>
            </w:r>
            <w:proofErr w:type="spellEnd"/>
            <w:r w:rsidRPr="00F06439">
              <w:rPr>
                <w:rFonts w:ascii="Garamond" w:hAnsi="Garamond"/>
                <w:sz w:val="28"/>
                <w:szCs w:val="28"/>
              </w:rPr>
              <w:t xml:space="preserve"> ta ’shin</w:t>
            </w:r>
            <w:r>
              <w:rPr>
                <w:rStyle w:val="FootnoteReference"/>
                <w:rFonts w:ascii="Garamond" w:hAnsi="Garamond"/>
                <w:sz w:val="28"/>
                <w:szCs w:val="28"/>
              </w:rPr>
              <w:footnoteReference w:id="35"/>
            </w:r>
            <w:r w:rsidRPr="00F06439">
              <w:rPr>
                <w:rFonts w:ascii="Garamond" w:hAnsi="Garamond"/>
                <w:sz w:val="28"/>
                <w:szCs w:val="28"/>
              </w:rPr>
              <w:t xml:space="preserve"> </w:t>
            </w:r>
            <w:proofErr w:type="spellStart"/>
            <w:r w:rsidRPr="00F06439">
              <w:rPr>
                <w:rFonts w:ascii="Garamond" w:hAnsi="Garamond"/>
                <w:sz w:val="28"/>
                <w:szCs w:val="28"/>
              </w:rPr>
              <w:t>cheet</w:t>
            </w:r>
            <w:proofErr w:type="spellEnd"/>
            <w:r w:rsidRPr="00F06439">
              <w:rPr>
                <w:rFonts w:ascii="Garamond" w:hAnsi="Garamond"/>
                <w:sz w:val="28"/>
                <w:szCs w:val="28"/>
              </w:rPr>
              <w:t xml:space="preserve"> er</w:t>
            </w:r>
            <w:r w:rsidR="002C617D" w:rsidRPr="002C617D">
              <w:rPr>
                <w:rFonts w:ascii="Garamond" w:hAnsi="Garamond"/>
                <w:i/>
                <w:sz w:val="28"/>
                <w:szCs w:val="28"/>
              </w:rPr>
              <w:t> </w:t>
            </w:r>
            <w:r w:rsidR="00C57BF1" w:rsidRPr="00C57BF1">
              <w:rPr>
                <w:rFonts w:ascii="Garamond" w:hAnsi="Garamond"/>
                <w:sz w:val="28"/>
                <w:szCs w:val="28"/>
              </w:rPr>
              <w:t>?</w:t>
            </w:r>
            <w:r w:rsidRPr="00F06439">
              <w:rPr>
                <w:rFonts w:ascii="Garamond" w:hAnsi="Garamond"/>
                <w:sz w:val="28"/>
                <w:szCs w:val="28"/>
              </w:rPr>
              <w:t xml:space="preserve"> </w:t>
            </w:r>
          </w:p>
        </w:tc>
        <w:tc>
          <w:tcPr>
            <w:tcW w:w="0" w:type="auto"/>
          </w:tcPr>
          <w:p w14:paraId="4087D19C" w14:textId="77777777" w:rsidR="00DF1BF5" w:rsidRPr="00256FDC" w:rsidRDefault="00DF1BF5" w:rsidP="00B7055E">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What are the Promises you mean</w:t>
            </w:r>
            <w:r w:rsidR="002C617D" w:rsidRPr="002C617D">
              <w:rPr>
                <w:rFonts w:ascii="Garamond" w:hAnsi="Garamond" w:cs="Times New Roman"/>
                <w:i/>
                <w:sz w:val="28"/>
              </w:rPr>
              <w:t> ?</w:t>
            </w:r>
          </w:p>
        </w:tc>
        <w:tc>
          <w:tcPr>
            <w:tcW w:w="0" w:type="auto"/>
          </w:tcPr>
          <w:p w14:paraId="358136DF" w14:textId="77777777" w:rsidR="00DF1BF5" w:rsidRPr="00C1228A" w:rsidRDefault="00DF1BF5" w:rsidP="00DB60C3">
            <w:pPr>
              <w:pStyle w:val="ListParagraph"/>
              <w:ind w:left="0"/>
              <w:rPr>
                <w:rFonts w:ascii="Garamond" w:hAnsi="Garamond" w:cs="Times New Roman"/>
                <w:sz w:val="20"/>
                <w:szCs w:val="20"/>
              </w:rPr>
            </w:pPr>
          </w:p>
        </w:tc>
      </w:tr>
      <w:tr w:rsidR="00DF1BF5" w:rsidRPr="00256FDC" w14:paraId="56DF511A" w14:textId="77777777" w:rsidTr="00C1228A">
        <w:tc>
          <w:tcPr>
            <w:tcW w:w="0" w:type="auto"/>
          </w:tcPr>
          <w:p w14:paraId="0A881552" w14:textId="77777777" w:rsidR="00DF1BF5" w:rsidRPr="00F06439" w:rsidRDefault="00DF1BF5" w:rsidP="0040043C">
            <w:pPr>
              <w:pStyle w:val="Default"/>
              <w:widowControl/>
              <w:ind w:firstLine="227"/>
              <w:jc w:val="both"/>
              <w:rPr>
                <w:rFonts w:ascii="Garamond" w:hAnsi="Garamond"/>
                <w:sz w:val="28"/>
                <w:szCs w:val="28"/>
              </w:rPr>
            </w:pPr>
            <w:r w:rsidRPr="00F06439">
              <w:rPr>
                <w:rFonts w:ascii="Garamond" w:hAnsi="Garamond"/>
                <w:i/>
                <w:color w:val="auto"/>
                <w:sz w:val="28"/>
                <w:szCs w:val="28"/>
              </w:rPr>
              <w:t xml:space="preserve">A. </w:t>
            </w:r>
            <w:proofErr w:type="spellStart"/>
            <w:r w:rsidRPr="00F06439">
              <w:rPr>
                <w:rFonts w:ascii="Garamond" w:hAnsi="Garamond"/>
                <w:color w:val="auto"/>
                <w:sz w:val="28"/>
                <w:szCs w:val="28"/>
              </w:rPr>
              <w:t>Pardoon</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slane</w:t>
            </w:r>
            <w:proofErr w:type="spellEnd"/>
            <w:r w:rsidRPr="00F06439">
              <w:rPr>
                <w:rFonts w:ascii="Garamond" w:hAnsi="Garamond"/>
                <w:color w:val="auto"/>
                <w:sz w:val="28"/>
                <w:szCs w:val="28"/>
              </w:rPr>
              <w:t xml:space="preserve"> as </w:t>
            </w:r>
            <w:proofErr w:type="spellStart"/>
            <w:r w:rsidRPr="00F06439">
              <w:rPr>
                <w:rFonts w:ascii="Garamond" w:hAnsi="Garamond"/>
                <w:color w:val="auto"/>
                <w:sz w:val="28"/>
                <w:szCs w:val="28"/>
              </w:rPr>
              <w:t>arryltagh</w:t>
            </w:r>
            <w:proofErr w:type="spellEnd"/>
            <w:r w:rsidRPr="00F06439">
              <w:rPr>
                <w:rFonts w:ascii="Garamond" w:hAnsi="Garamond"/>
                <w:color w:val="auto"/>
                <w:sz w:val="28"/>
                <w:szCs w:val="28"/>
              </w:rPr>
              <w:t xml:space="preserve"> son </w:t>
            </w:r>
            <w:proofErr w:type="spellStart"/>
            <w:r w:rsidRPr="00F06439">
              <w:rPr>
                <w:rFonts w:ascii="Garamond" w:hAnsi="Garamond"/>
                <w:color w:val="auto"/>
                <w:sz w:val="28"/>
                <w:szCs w:val="28"/>
              </w:rPr>
              <w:t>ooilley</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nyn</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Beccaghyn</w:t>
            </w:r>
            <w:proofErr w:type="spellEnd"/>
            <w:r w:rsidRPr="00F06439">
              <w:rPr>
                <w:rFonts w:ascii="Garamond" w:hAnsi="Garamond"/>
                <w:color w:val="auto"/>
                <w:sz w:val="28"/>
                <w:szCs w:val="28"/>
              </w:rPr>
              <w:t xml:space="preserve">, my ta shin </w:t>
            </w:r>
            <w:proofErr w:type="spellStart"/>
            <w:r w:rsidRPr="00F06439">
              <w:rPr>
                <w:rFonts w:ascii="Garamond" w:hAnsi="Garamond"/>
                <w:color w:val="auto"/>
                <w:sz w:val="28"/>
                <w:szCs w:val="28"/>
              </w:rPr>
              <w:t>lesh</w:t>
            </w:r>
            <w:proofErr w:type="spellEnd"/>
            <w:r w:rsidRPr="00F06439">
              <w:rPr>
                <w:rFonts w:ascii="Garamond" w:hAnsi="Garamond"/>
                <w:color w:val="auto"/>
                <w:sz w:val="28"/>
                <w:szCs w:val="28"/>
              </w:rPr>
              <w:t xml:space="preserve"> </w:t>
            </w:r>
            <w:proofErr w:type="spellStart"/>
            <w:r w:rsidRPr="00F06439">
              <w:rPr>
                <w:rFonts w:ascii="Garamond" w:hAnsi="Garamond"/>
                <w:i/>
                <w:color w:val="auto"/>
                <w:sz w:val="28"/>
                <w:szCs w:val="28"/>
              </w:rPr>
              <w:t>arrys</w:t>
            </w:r>
            <w:proofErr w:type="spellEnd"/>
            <w:r w:rsidRPr="00F06439">
              <w:rPr>
                <w:rFonts w:ascii="Garamond" w:hAnsi="Garamond"/>
                <w:i/>
                <w:color w:val="auto"/>
                <w:sz w:val="28"/>
                <w:szCs w:val="28"/>
              </w:rPr>
              <w:t xml:space="preserve"> cree-oil as </w:t>
            </w:r>
            <w:proofErr w:type="spellStart"/>
            <w:r w:rsidRPr="00F06439">
              <w:rPr>
                <w:rFonts w:ascii="Garamond" w:hAnsi="Garamond"/>
                <w:i/>
                <w:color w:val="auto"/>
                <w:sz w:val="28"/>
                <w:szCs w:val="28"/>
              </w:rPr>
              <w:t>credjue</w:t>
            </w:r>
            <w:proofErr w:type="spellEnd"/>
            <w:r w:rsidRPr="00F06439">
              <w:rPr>
                <w:rFonts w:ascii="Garamond" w:hAnsi="Garamond"/>
                <w:i/>
                <w:color w:val="auto"/>
                <w:sz w:val="28"/>
                <w:szCs w:val="28"/>
              </w:rPr>
              <w:t xml:space="preserve"> </w:t>
            </w:r>
            <w:proofErr w:type="spellStart"/>
            <w:r w:rsidRPr="00F06439">
              <w:rPr>
                <w:rFonts w:ascii="Garamond" w:hAnsi="Garamond"/>
                <w:i/>
                <w:color w:val="auto"/>
                <w:sz w:val="28"/>
                <w:szCs w:val="28"/>
              </w:rPr>
              <w:t>firrinagh</w:t>
            </w:r>
            <w:proofErr w:type="spellEnd"/>
            <w:r w:rsidRPr="00F06439">
              <w:rPr>
                <w:rFonts w:ascii="Garamond" w:hAnsi="Garamond"/>
                <w:i/>
                <w:color w:val="auto"/>
                <w:sz w:val="28"/>
                <w:szCs w:val="28"/>
              </w:rPr>
              <w:t xml:space="preserve"> </w:t>
            </w:r>
            <w:proofErr w:type="spellStart"/>
            <w:r w:rsidRPr="00F06439">
              <w:rPr>
                <w:rFonts w:ascii="Garamond" w:hAnsi="Garamond"/>
                <w:color w:val="auto"/>
                <w:sz w:val="28"/>
                <w:szCs w:val="28"/>
              </w:rPr>
              <w:t>chyndaa</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gys</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Jee</w:t>
            </w:r>
            <w:proofErr w:type="spellEnd"/>
            <w:r w:rsidRPr="00F06439">
              <w:rPr>
                <w:rFonts w:ascii="Garamond" w:hAnsi="Garamond"/>
                <w:color w:val="auto"/>
                <w:sz w:val="28"/>
                <w:szCs w:val="28"/>
              </w:rPr>
              <w:t xml:space="preserve">. </w:t>
            </w:r>
          </w:p>
        </w:tc>
        <w:tc>
          <w:tcPr>
            <w:tcW w:w="0" w:type="auto"/>
          </w:tcPr>
          <w:p w14:paraId="21A692BA" w14:textId="77777777" w:rsidR="00DF1BF5" w:rsidRPr="00256FDC" w:rsidRDefault="00DF1BF5"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 xml:space="preserve">A full and free Pardon of all our Sins, if with </w:t>
            </w:r>
            <w:r w:rsidRPr="00256FDC">
              <w:rPr>
                <w:rFonts w:ascii="Garamond" w:hAnsi="Garamond" w:cs="Times New Roman"/>
                <w:sz w:val="28"/>
              </w:rPr>
              <w:t>hearty Repentance and true</w:t>
            </w:r>
            <w:r w:rsidRPr="00256FDC">
              <w:rPr>
                <w:rFonts w:ascii="Garamond" w:hAnsi="Garamond" w:cs="Times New Roman"/>
                <w:i/>
                <w:sz w:val="28"/>
              </w:rPr>
              <w:t xml:space="preserve"> </w:t>
            </w:r>
            <w:r w:rsidRPr="00256FDC">
              <w:rPr>
                <w:rFonts w:ascii="Garamond" w:hAnsi="Garamond" w:cs="Times New Roman"/>
                <w:sz w:val="28"/>
              </w:rPr>
              <w:t>Faith</w:t>
            </w:r>
            <w:r w:rsidRPr="00256FDC">
              <w:rPr>
                <w:rFonts w:ascii="Garamond" w:hAnsi="Garamond" w:cs="Times New Roman"/>
                <w:i/>
                <w:sz w:val="28"/>
              </w:rPr>
              <w:t xml:space="preserve"> we turn unto God.</w:t>
            </w:r>
          </w:p>
        </w:tc>
        <w:tc>
          <w:tcPr>
            <w:tcW w:w="0" w:type="auto"/>
          </w:tcPr>
          <w:p w14:paraId="0E57BC4B" w14:textId="77777777" w:rsidR="00DF1BF5" w:rsidRPr="00C1228A" w:rsidRDefault="00DF1BF5" w:rsidP="00DB60C3">
            <w:pPr>
              <w:pStyle w:val="ListParagraph"/>
              <w:ind w:left="0"/>
              <w:rPr>
                <w:rFonts w:ascii="Garamond" w:hAnsi="Garamond" w:cs="Times New Roman"/>
                <w:sz w:val="20"/>
                <w:szCs w:val="20"/>
              </w:rPr>
            </w:pPr>
          </w:p>
        </w:tc>
      </w:tr>
      <w:tr w:rsidR="00DF1BF5" w:rsidRPr="00256FDC" w14:paraId="3488251A" w14:textId="77777777" w:rsidTr="00C1228A">
        <w:tc>
          <w:tcPr>
            <w:tcW w:w="0" w:type="auto"/>
          </w:tcPr>
          <w:p w14:paraId="503733B4" w14:textId="77777777" w:rsidR="00DF1BF5" w:rsidRPr="00F06439" w:rsidRDefault="00DF1BF5" w:rsidP="0040043C">
            <w:pPr>
              <w:pStyle w:val="Default"/>
              <w:widowControl/>
              <w:ind w:firstLine="227"/>
              <w:jc w:val="both"/>
              <w:rPr>
                <w:rFonts w:ascii="Garamond" w:hAnsi="Garamond"/>
                <w:sz w:val="28"/>
                <w:szCs w:val="28"/>
              </w:rPr>
            </w:pPr>
            <w:proofErr w:type="spellStart"/>
            <w:r w:rsidRPr="00F06439">
              <w:rPr>
                <w:rFonts w:ascii="Garamond" w:hAnsi="Garamond"/>
                <w:color w:val="auto"/>
                <w:sz w:val="28"/>
                <w:szCs w:val="28"/>
              </w:rPr>
              <w:t>Slane</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shickerys</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nagh</w:t>
            </w:r>
            <w:proofErr w:type="spellEnd"/>
            <w:r w:rsidRPr="00F06439">
              <w:rPr>
                <w:rFonts w:ascii="Garamond" w:hAnsi="Garamond"/>
                <w:color w:val="auto"/>
                <w:sz w:val="28"/>
                <w:szCs w:val="28"/>
              </w:rPr>
              <w:t xml:space="preserve"> shir </w:t>
            </w:r>
            <w:proofErr w:type="spellStart"/>
            <w:r w:rsidRPr="00F06439">
              <w:rPr>
                <w:rFonts w:ascii="Garamond" w:hAnsi="Garamond"/>
                <w:color w:val="auto"/>
                <w:sz w:val="28"/>
                <w:szCs w:val="28"/>
              </w:rPr>
              <w:t>Jee</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orrin</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ny</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smoo</w:t>
            </w:r>
            <w:proofErr w:type="spellEnd"/>
            <w:r w:rsidRPr="00F06439">
              <w:rPr>
                <w:rFonts w:ascii="Garamond" w:hAnsi="Garamond"/>
                <w:color w:val="auto"/>
                <w:sz w:val="28"/>
                <w:szCs w:val="28"/>
              </w:rPr>
              <w:t xml:space="preserve"> y </w:t>
            </w:r>
            <w:proofErr w:type="spellStart"/>
            <w:r w:rsidRPr="00F06439">
              <w:rPr>
                <w:rFonts w:ascii="Garamond" w:hAnsi="Garamond"/>
                <w:color w:val="auto"/>
                <w:sz w:val="28"/>
                <w:szCs w:val="28"/>
              </w:rPr>
              <w:t>yanoo</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ny</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ver</w:t>
            </w:r>
            <w:proofErr w:type="spellEnd"/>
            <w:r w:rsidRPr="00F06439">
              <w:rPr>
                <w:rFonts w:ascii="Garamond" w:hAnsi="Garamond"/>
                <w:color w:val="auto"/>
                <w:sz w:val="28"/>
                <w:szCs w:val="28"/>
              </w:rPr>
              <w:t xml:space="preserve"> e </w:t>
            </w:r>
            <w:proofErr w:type="spellStart"/>
            <w:r w:rsidRPr="00F06439">
              <w:rPr>
                <w:rFonts w:ascii="Garamond" w:hAnsi="Garamond"/>
                <w:color w:val="auto"/>
                <w:sz w:val="28"/>
                <w:szCs w:val="28"/>
              </w:rPr>
              <w:t>hene</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pooar</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dooin</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dy</w:t>
            </w:r>
            <w:proofErr w:type="spellEnd"/>
            <w:r w:rsidRPr="00F06439">
              <w:rPr>
                <w:rFonts w:ascii="Garamond" w:hAnsi="Garamond"/>
                <w:color w:val="auto"/>
                <w:sz w:val="28"/>
                <w:szCs w:val="28"/>
              </w:rPr>
              <w:t xml:space="preserve"> </w:t>
            </w:r>
            <w:proofErr w:type="spellStart"/>
            <w:r w:rsidRPr="00F06439">
              <w:rPr>
                <w:rFonts w:ascii="Garamond" w:hAnsi="Garamond"/>
                <w:color w:val="auto"/>
                <w:sz w:val="28"/>
                <w:szCs w:val="28"/>
              </w:rPr>
              <w:t>chooilleeney</w:t>
            </w:r>
            <w:proofErr w:type="spellEnd"/>
            <w:r w:rsidRPr="00F06439">
              <w:rPr>
                <w:rFonts w:ascii="Garamond" w:hAnsi="Garamond"/>
                <w:color w:val="auto"/>
                <w:sz w:val="28"/>
                <w:szCs w:val="28"/>
              </w:rPr>
              <w:t xml:space="preserve">. </w:t>
            </w:r>
          </w:p>
        </w:tc>
        <w:tc>
          <w:tcPr>
            <w:tcW w:w="0" w:type="auto"/>
          </w:tcPr>
          <w:p w14:paraId="70C75163" w14:textId="77777777" w:rsidR="00DF1BF5" w:rsidRPr="00256FDC" w:rsidRDefault="00DF1BF5"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A full Assurance, that God will require of us no more than he will enable us to perform.</w:t>
            </w:r>
          </w:p>
        </w:tc>
        <w:tc>
          <w:tcPr>
            <w:tcW w:w="0" w:type="auto"/>
          </w:tcPr>
          <w:p w14:paraId="298A2A5E" w14:textId="77777777" w:rsidR="00DF1BF5" w:rsidRPr="00C1228A" w:rsidRDefault="00DF1BF5" w:rsidP="00DB60C3">
            <w:pPr>
              <w:pStyle w:val="ListParagraph"/>
              <w:ind w:left="0"/>
              <w:rPr>
                <w:rFonts w:ascii="Garamond" w:hAnsi="Garamond" w:cs="Times New Roman"/>
                <w:i/>
                <w:sz w:val="20"/>
                <w:szCs w:val="20"/>
              </w:rPr>
            </w:pPr>
          </w:p>
        </w:tc>
      </w:tr>
      <w:tr w:rsidR="00DF1BF5" w:rsidRPr="00256FDC" w14:paraId="51B135C8" w14:textId="77777777" w:rsidTr="00C1228A">
        <w:tc>
          <w:tcPr>
            <w:tcW w:w="0" w:type="auto"/>
          </w:tcPr>
          <w:p w14:paraId="66041ED3" w14:textId="77777777" w:rsidR="00DF1BF5" w:rsidRPr="00F06439" w:rsidRDefault="00DF1BF5" w:rsidP="0040043C">
            <w:pPr>
              <w:pStyle w:val="CM3"/>
              <w:widowControl/>
              <w:spacing w:line="240" w:lineRule="auto"/>
              <w:ind w:firstLine="227"/>
              <w:jc w:val="both"/>
              <w:rPr>
                <w:rFonts w:ascii="Garamond" w:hAnsi="Garamond"/>
                <w:sz w:val="28"/>
                <w:szCs w:val="28"/>
              </w:rPr>
            </w:pPr>
            <w:r w:rsidRPr="00F06439">
              <w:rPr>
                <w:rFonts w:ascii="Garamond" w:hAnsi="Garamond"/>
                <w:sz w:val="28"/>
                <w:szCs w:val="28"/>
              </w:rPr>
              <w:t xml:space="preserve">As </w:t>
            </w:r>
            <w:proofErr w:type="spellStart"/>
            <w:r w:rsidRPr="00F06439">
              <w:rPr>
                <w:rFonts w:ascii="Garamond" w:hAnsi="Garamond"/>
                <w:sz w:val="28"/>
                <w:szCs w:val="28"/>
              </w:rPr>
              <w:t>lurg</w:t>
            </w:r>
            <w:proofErr w:type="spellEnd"/>
            <w:r w:rsidRPr="00F06439">
              <w:rPr>
                <w:rFonts w:ascii="Garamond" w:hAnsi="Garamond"/>
                <w:sz w:val="28"/>
                <w:szCs w:val="28"/>
              </w:rPr>
              <w:t xml:space="preserve"> </w:t>
            </w:r>
            <w:proofErr w:type="spellStart"/>
            <w:r w:rsidRPr="00F06439">
              <w:rPr>
                <w:rFonts w:ascii="Garamond" w:hAnsi="Garamond"/>
                <w:sz w:val="28"/>
                <w:szCs w:val="28"/>
              </w:rPr>
              <w:t>shoh</w:t>
            </w:r>
            <w:proofErr w:type="spellEnd"/>
            <w:r w:rsidRPr="00F06439">
              <w:rPr>
                <w:rFonts w:ascii="Garamond" w:hAnsi="Garamond"/>
                <w:sz w:val="28"/>
                <w:szCs w:val="28"/>
              </w:rPr>
              <w:t xml:space="preserve"> </w:t>
            </w:r>
            <w:proofErr w:type="spellStart"/>
            <w:r w:rsidRPr="00F06439">
              <w:rPr>
                <w:rFonts w:ascii="Garamond" w:hAnsi="Garamond"/>
                <w:sz w:val="28"/>
                <w:szCs w:val="28"/>
              </w:rPr>
              <w:t>Gialdyn</w:t>
            </w:r>
            <w:proofErr w:type="spellEnd"/>
            <w:r w:rsidRPr="00F06439">
              <w:rPr>
                <w:rFonts w:ascii="Garamond" w:hAnsi="Garamond"/>
                <w:sz w:val="28"/>
                <w:szCs w:val="28"/>
              </w:rPr>
              <w:t xml:space="preserve"> </w:t>
            </w:r>
            <w:proofErr w:type="spellStart"/>
            <w:r w:rsidRPr="00F06439">
              <w:rPr>
                <w:rFonts w:ascii="Garamond" w:hAnsi="Garamond"/>
                <w:sz w:val="28"/>
                <w:szCs w:val="28"/>
              </w:rPr>
              <w:t>firrinagh</w:t>
            </w:r>
            <w:proofErr w:type="spellEnd"/>
            <w:r w:rsidRPr="00F06439">
              <w:rPr>
                <w:rFonts w:ascii="Garamond" w:hAnsi="Garamond"/>
                <w:sz w:val="28"/>
                <w:szCs w:val="28"/>
              </w:rPr>
              <w:t xml:space="preserve"> </w:t>
            </w:r>
            <w:proofErr w:type="spellStart"/>
            <w:r w:rsidRPr="00F06439">
              <w:rPr>
                <w:rFonts w:ascii="Garamond" w:hAnsi="Garamond"/>
                <w:sz w:val="28"/>
                <w:szCs w:val="28"/>
              </w:rPr>
              <w:t>jeh</w:t>
            </w:r>
            <w:proofErr w:type="spellEnd"/>
            <w:r w:rsidRPr="00F06439">
              <w:rPr>
                <w:rFonts w:ascii="Garamond" w:hAnsi="Garamond"/>
                <w:sz w:val="28"/>
                <w:szCs w:val="28"/>
              </w:rPr>
              <w:t xml:space="preserve"> </w:t>
            </w:r>
            <w:proofErr w:type="spellStart"/>
            <w:r w:rsidRPr="00F06439">
              <w:rPr>
                <w:rFonts w:ascii="Garamond" w:hAnsi="Garamond"/>
                <w:sz w:val="28"/>
                <w:szCs w:val="28"/>
              </w:rPr>
              <w:t>maynrys</w:t>
            </w:r>
            <w:proofErr w:type="spellEnd"/>
            <w:r w:rsidRPr="00F06439">
              <w:rPr>
                <w:rFonts w:ascii="Garamond" w:hAnsi="Garamond"/>
                <w:sz w:val="28"/>
                <w:szCs w:val="28"/>
              </w:rPr>
              <w:t xml:space="preserve"> </w:t>
            </w:r>
            <w:proofErr w:type="spellStart"/>
            <w:r w:rsidRPr="00F06439">
              <w:rPr>
                <w:rFonts w:ascii="Garamond" w:hAnsi="Garamond"/>
                <w:sz w:val="28"/>
                <w:szCs w:val="28"/>
              </w:rPr>
              <w:t>dy</w:t>
            </w:r>
            <w:proofErr w:type="spellEnd"/>
            <w:r w:rsidRPr="00F06439">
              <w:rPr>
                <w:rFonts w:ascii="Garamond" w:hAnsi="Garamond"/>
                <w:sz w:val="28"/>
                <w:szCs w:val="28"/>
              </w:rPr>
              <w:t xml:space="preserve"> </w:t>
            </w:r>
            <w:proofErr w:type="spellStart"/>
            <w:r w:rsidRPr="00F06439">
              <w:rPr>
                <w:rFonts w:ascii="Garamond" w:hAnsi="Garamond"/>
                <w:sz w:val="28"/>
                <w:szCs w:val="28"/>
              </w:rPr>
              <w:t>bragh</w:t>
            </w:r>
            <w:proofErr w:type="spellEnd"/>
            <w:r w:rsidRPr="00F06439">
              <w:rPr>
                <w:rFonts w:ascii="Garamond" w:hAnsi="Garamond"/>
                <w:sz w:val="28"/>
                <w:szCs w:val="28"/>
              </w:rPr>
              <w:t xml:space="preserve"> </w:t>
            </w:r>
            <w:proofErr w:type="spellStart"/>
            <w:r w:rsidRPr="00F06439">
              <w:rPr>
                <w:rFonts w:ascii="Garamond" w:hAnsi="Garamond"/>
                <w:sz w:val="28"/>
                <w:szCs w:val="28"/>
              </w:rPr>
              <w:t>farraghtyn</w:t>
            </w:r>
            <w:proofErr w:type="spellEnd"/>
            <w:r w:rsidRPr="00F06439">
              <w:rPr>
                <w:rFonts w:ascii="Garamond" w:hAnsi="Garamond"/>
                <w:sz w:val="28"/>
                <w:szCs w:val="28"/>
              </w:rPr>
              <w:t xml:space="preserve">, my ta shin </w:t>
            </w:r>
            <w:proofErr w:type="spellStart"/>
            <w:r w:rsidRPr="00F06439">
              <w:rPr>
                <w:rFonts w:ascii="Garamond" w:hAnsi="Garamond"/>
                <w:sz w:val="28"/>
                <w:szCs w:val="28"/>
              </w:rPr>
              <w:t>janoo</w:t>
            </w:r>
            <w:proofErr w:type="spellEnd"/>
            <w:r w:rsidRPr="00F06439">
              <w:rPr>
                <w:rFonts w:ascii="Garamond" w:hAnsi="Garamond"/>
                <w:sz w:val="28"/>
                <w:szCs w:val="28"/>
              </w:rPr>
              <w:t xml:space="preserve"> </w:t>
            </w:r>
            <w:proofErr w:type="spellStart"/>
            <w:r w:rsidRPr="00F06439">
              <w:rPr>
                <w:rFonts w:ascii="Garamond" w:hAnsi="Garamond"/>
                <w:sz w:val="28"/>
                <w:szCs w:val="28"/>
              </w:rPr>
              <w:t>yn</w:t>
            </w:r>
            <w:proofErr w:type="spellEnd"/>
            <w:r w:rsidRPr="00F06439">
              <w:rPr>
                <w:rFonts w:ascii="Garamond" w:hAnsi="Garamond"/>
                <w:sz w:val="28"/>
                <w:szCs w:val="28"/>
              </w:rPr>
              <w:t xml:space="preserve"> </w:t>
            </w:r>
            <w:proofErr w:type="spellStart"/>
            <w:r w:rsidRPr="00F06439">
              <w:rPr>
                <w:rFonts w:ascii="Garamond" w:hAnsi="Garamond"/>
                <w:sz w:val="28"/>
                <w:szCs w:val="28"/>
              </w:rPr>
              <w:t>chooid</w:t>
            </w:r>
            <w:proofErr w:type="spellEnd"/>
            <w:r w:rsidRPr="00F06439">
              <w:rPr>
                <w:rFonts w:ascii="Garamond" w:hAnsi="Garamond"/>
                <w:sz w:val="28"/>
                <w:szCs w:val="28"/>
              </w:rPr>
              <w:t xml:space="preserve"> share </w:t>
            </w:r>
            <w:proofErr w:type="spellStart"/>
            <w:r w:rsidRPr="00F06439">
              <w:rPr>
                <w:rFonts w:ascii="Garamond" w:hAnsi="Garamond"/>
                <w:sz w:val="28"/>
                <w:szCs w:val="28"/>
              </w:rPr>
              <w:t>dy</w:t>
            </w:r>
            <w:proofErr w:type="spellEnd"/>
            <w:r w:rsidRPr="00F06439">
              <w:rPr>
                <w:rFonts w:ascii="Garamond" w:hAnsi="Garamond"/>
                <w:sz w:val="28"/>
                <w:szCs w:val="28"/>
              </w:rPr>
              <w:t xml:space="preserve"> </w:t>
            </w:r>
            <w:proofErr w:type="spellStart"/>
            <w:r w:rsidRPr="00F06439">
              <w:rPr>
                <w:rFonts w:ascii="Garamond" w:hAnsi="Garamond"/>
                <w:sz w:val="28"/>
                <w:szCs w:val="28"/>
              </w:rPr>
              <w:t>hirveish</w:t>
            </w:r>
            <w:proofErr w:type="spellEnd"/>
            <w:r w:rsidRPr="00F06439">
              <w:rPr>
                <w:rFonts w:ascii="Garamond" w:hAnsi="Garamond"/>
                <w:sz w:val="28"/>
                <w:szCs w:val="28"/>
              </w:rPr>
              <w:t xml:space="preserve"> </w:t>
            </w:r>
            <w:proofErr w:type="spellStart"/>
            <w:r w:rsidRPr="00F06439">
              <w:rPr>
                <w:rFonts w:ascii="Garamond" w:hAnsi="Garamond"/>
                <w:sz w:val="28"/>
                <w:szCs w:val="28"/>
              </w:rPr>
              <w:t>Jee</w:t>
            </w:r>
            <w:proofErr w:type="spellEnd"/>
            <w:r w:rsidRPr="00F06439">
              <w:rPr>
                <w:rFonts w:ascii="Garamond" w:hAnsi="Garamond"/>
                <w:sz w:val="28"/>
                <w:szCs w:val="28"/>
              </w:rPr>
              <w:t xml:space="preserve">. </w:t>
            </w:r>
          </w:p>
        </w:tc>
        <w:tc>
          <w:tcPr>
            <w:tcW w:w="0" w:type="auto"/>
          </w:tcPr>
          <w:p w14:paraId="471F7053" w14:textId="77777777" w:rsidR="00DF1BF5" w:rsidRPr="00256FDC" w:rsidRDefault="00DF1BF5"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And lastly, a sure Promise of eternal Happiness, if we but do our best to serve God.</w:t>
            </w:r>
          </w:p>
        </w:tc>
        <w:tc>
          <w:tcPr>
            <w:tcW w:w="0" w:type="auto"/>
          </w:tcPr>
          <w:p w14:paraId="1C24FAAB" w14:textId="77777777" w:rsidR="00DF1BF5" w:rsidRPr="00C1228A" w:rsidRDefault="00DF1BF5" w:rsidP="00DB60C3">
            <w:pPr>
              <w:pStyle w:val="ListParagraph"/>
              <w:ind w:left="0"/>
              <w:rPr>
                <w:rFonts w:ascii="Garamond" w:hAnsi="Garamond" w:cs="Times New Roman"/>
                <w:i/>
                <w:sz w:val="20"/>
                <w:szCs w:val="20"/>
              </w:rPr>
            </w:pPr>
          </w:p>
        </w:tc>
      </w:tr>
      <w:tr w:rsidR="00DF1BF5" w:rsidRPr="00256FDC" w14:paraId="076A4751" w14:textId="77777777" w:rsidTr="00C1228A">
        <w:tc>
          <w:tcPr>
            <w:tcW w:w="0" w:type="auto"/>
          </w:tcPr>
          <w:p w14:paraId="16691453" w14:textId="77777777" w:rsidR="00DF1BF5" w:rsidRPr="00F06439" w:rsidRDefault="00DF1BF5" w:rsidP="0040043C">
            <w:pPr>
              <w:pStyle w:val="CM3"/>
              <w:widowControl/>
              <w:spacing w:line="240" w:lineRule="auto"/>
              <w:ind w:firstLine="227"/>
              <w:jc w:val="both"/>
              <w:rPr>
                <w:rFonts w:ascii="Garamond" w:hAnsi="Garamond"/>
                <w:i/>
                <w:sz w:val="28"/>
                <w:szCs w:val="28"/>
              </w:rPr>
            </w:pPr>
            <w:r w:rsidRPr="00F06439">
              <w:rPr>
                <w:rFonts w:ascii="Garamond" w:hAnsi="Garamond"/>
                <w:i/>
                <w:sz w:val="28"/>
                <w:szCs w:val="28"/>
              </w:rPr>
              <w:t>Q.</w:t>
            </w:r>
            <w:r w:rsidRPr="00F06439">
              <w:rPr>
                <w:rFonts w:ascii="Garamond" w:hAnsi="Garamond"/>
                <w:sz w:val="28"/>
                <w:szCs w:val="28"/>
              </w:rPr>
              <w:t xml:space="preserve"> </w:t>
            </w:r>
            <w:proofErr w:type="spellStart"/>
            <w:r w:rsidRPr="00F06439">
              <w:rPr>
                <w:rFonts w:ascii="Garamond" w:hAnsi="Garamond"/>
                <w:sz w:val="28"/>
                <w:szCs w:val="28"/>
              </w:rPr>
              <w:t>Ta’n</w:t>
            </w:r>
            <w:proofErr w:type="spellEnd"/>
            <w:r w:rsidRPr="00F06439">
              <w:rPr>
                <w:rFonts w:ascii="Garamond" w:hAnsi="Garamond"/>
                <w:sz w:val="28"/>
                <w:szCs w:val="28"/>
              </w:rPr>
              <w:t xml:space="preserve"> </w:t>
            </w:r>
            <w:proofErr w:type="spellStart"/>
            <w:r w:rsidRPr="00F06439">
              <w:rPr>
                <w:rFonts w:ascii="Garamond" w:hAnsi="Garamond"/>
                <w:sz w:val="28"/>
                <w:szCs w:val="28"/>
              </w:rPr>
              <w:t>credjue</w:t>
            </w:r>
            <w:proofErr w:type="spellEnd"/>
            <w:r w:rsidRPr="00F06439">
              <w:rPr>
                <w:rFonts w:ascii="Garamond" w:hAnsi="Garamond"/>
                <w:sz w:val="28"/>
                <w:szCs w:val="28"/>
              </w:rPr>
              <w:t xml:space="preserve"> </w:t>
            </w:r>
            <w:proofErr w:type="spellStart"/>
            <w:r w:rsidRPr="00F06439">
              <w:rPr>
                <w:rFonts w:ascii="Garamond" w:hAnsi="Garamond"/>
                <w:sz w:val="28"/>
                <w:szCs w:val="28"/>
              </w:rPr>
              <w:t>shoh</w:t>
            </w:r>
            <w:proofErr w:type="spellEnd"/>
            <w:r w:rsidRPr="00F06439">
              <w:rPr>
                <w:rFonts w:ascii="Garamond" w:hAnsi="Garamond"/>
                <w:sz w:val="28"/>
                <w:szCs w:val="28"/>
              </w:rPr>
              <w:t xml:space="preserve"> </w:t>
            </w:r>
            <w:proofErr w:type="spellStart"/>
            <w:r w:rsidRPr="00F06439">
              <w:rPr>
                <w:rFonts w:ascii="Garamond" w:hAnsi="Garamond"/>
                <w:sz w:val="28"/>
                <w:szCs w:val="28"/>
              </w:rPr>
              <w:t>feer</w:t>
            </w:r>
            <w:proofErr w:type="spellEnd"/>
            <w:r w:rsidRPr="00F06439">
              <w:rPr>
                <w:rFonts w:ascii="Garamond" w:hAnsi="Garamond"/>
                <w:sz w:val="28"/>
                <w:szCs w:val="28"/>
              </w:rPr>
              <w:t xml:space="preserve"> </w:t>
            </w:r>
            <w:proofErr w:type="spellStart"/>
            <w:r w:rsidRPr="00F06439">
              <w:rPr>
                <w:rFonts w:ascii="Garamond" w:hAnsi="Garamond"/>
                <w:sz w:val="28"/>
                <w:szCs w:val="28"/>
              </w:rPr>
              <w:t>gherjolagh</w:t>
            </w:r>
            <w:proofErr w:type="spellEnd"/>
            <w:r w:rsidR="002C617D" w:rsidRPr="002C617D">
              <w:rPr>
                <w:rFonts w:ascii="Garamond" w:hAnsi="Garamond"/>
                <w:sz w:val="28"/>
                <w:szCs w:val="28"/>
              </w:rPr>
              <w:t> ;</w:t>
            </w:r>
            <w:r w:rsidRPr="00F06439">
              <w:rPr>
                <w:rFonts w:ascii="Garamond" w:hAnsi="Garamond"/>
                <w:sz w:val="28"/>
                <w:szCs w:val="28"/>
              </w:rPr>
              <w:t xml:space="preserve"> </w:t>
            </w:r>
            <w:proofErr w:type="spellStart"/>
            <w:r w:rsidRPr="00F06439">
              <w:rPr>
                <w:rFonts w:ascii="Garamond" w:hAnsi="Garamond"/>
                <w:sz w:val="28"/>
                <w:szCs w:val="28"/>
              </w:rPr>
              <w:t>gueeym</w:t>
            </w:r>
            <w:proofErr w:type="spellEnd"/>
            <w:r w:rsidRPr="00F06439">
              <w:rPr>
                <w:rFonts w:ascii="Garamond" w:hAnsi="Garamond"/>
                <w:sz w:val="28"/>
                <w:szCs w:val="28"/>
              </w:rPr>
              <w:t xml:space="preserve"> er </w:t>
            </w:r>
            <w:proofErr w:type="spellStart"/>
            <w:r w:rsidRPr="00F06439">
              <w:rPr>
                <w:rFonts w:ascii="Garamond" w:hAnsi="Garamond"/>
                <w:sz w:val="28"/>
                <w:szCs w:val="28"/>
              </w:rPr>
              <w:t>Jee</w:t>
            </w:r>
            <w:proofErr w:type="spellEnd"/>
            <w:r w:rsidRPr="00F06439">
              <w:rPr>
                <w:rFonts w:ascii="Garamond" w:hAnsi="Garamond"/>
                <w:sz w:val="28"/>
                <w:szCs w:val="28"/>
              </w:rPr>
              <w:t xml:space="preserve"> shin </w:t>
            </w:r>
            <w:proofErr w:type="spellStart"/>
            <w:r w:rsidRPr="00F06439">
              <w:rPr>
                <w:rFonts w:ascii="Garamond" w:hAnsi="Garamond"/>
                <w:sz w:val="28"/>
                <w:szCs w:val="28"/>
              </w:rPr>
              <w:t>dy</w:t>
            </w:r>
            <w:proofErr w:type="spellEnd"/>
            <w:r w:rsidRPr="00F06439">
              <w:rPr>
                <w:rFonts w:ascii="Garamond" w:hAnsi="Garamond"/>
                <w:sz w:val="28"/>
                <w:szCs w:val="28"/>
              </w:rPr>
              <w:t xml:space="preserve"> </w:t>
            </w:r>
            <w:proofErr w:type="spellStart"/>
            <w:r w:rsidRPr="00F06439">
              <w:rPr>
                <w:rFonts w:ascii="Garamond" w:hAnsi="Garamond"/>
                <w:sz w:val="28"/>
                <w:szCs w:val="28"/>
              </w:rPr>
              <w:t>bragh</w:t>
            </w:r>
            <w:proofErr w:type="spellEnd"/>
            <w:r w:rsidRPr="00F06439">
              <w:rPr>
                <w:rFonts w:ascii="Garamond" w:hAnsi="Garamond"/>
                <w:sz w:val="28"/>
                <w:szCs w:val="28"/>
              </w:rPr>
              <w:t xml:space="preserve"> y </w:t>
            </w:r>
            <w:proofErr w:type="spellStart"/>
            <w:r w:rsidRPr="00F06439">
              <w:rPr>
                <w:rFonts w:ascii="Garamond" w:hAnsi="Garamond"/>
                <w:sz w:val="28"/>
                <w:szCs w:val="28"/>
              </w:rPr>
              <w:t>ve</w:t>
            </w:r>
            <w:proofErr w:type="spellEnd"/>
            <w:r w:rsidRPr="00F06439">
              <w:rPr>
                <w:rFonts w:ascii="Garamond" w:hAnsi="Garamond"/>
                <w:sz w:val="28"/>
                <w:szCs w:val="28"/>
              </w:rPr>
              <w:t xml:space="preserve"> er </w:t>
            </w:r>
            <w:proofErr w:type="spellStart"/>
            <w:r w:rsidRPr="00F06439">
              <w:rPr>
                <w:rFonts w:ascii="Garamond" w:hAnsi="Garamond"/>
                <w:sz w:val="28"/>
                <w:szCs w:val="28"/>
              </w:rPr>
              <w:t>nyn</w:t>
            </w:r>
            <w:proofErr w:type="spellEnd"/>
            <w:r w:rsidRPr="00F06439">
              <w:rPr>
                <w:rFonts w:ascii="Garamond" w:hAnsi="Garamond"/>
                <w:sz w:val="28"/>
                <w:szCs w:val="28"/>
              </w:rPr>
              <w:t xml:space="preserve"> </w:t>
            </w:r>
            <w:proofErr w:type="spellStart"/>
            <w:r w:rsidRPr="00F06439">
              <w:rPr>
                <w:rFonts w:ascii="Garamond" w:hAnsi="Garamond"/>
                <w:sz w:val="28"/>
                <w:szCs w:val="28"/>
              </w:rPr>
              <w:t>reil</w:t>
            </w:r>
            <w:proofErr w:type="spellEnd"/>
            <w:r w:rsidRPr="00F06439">
              <w:rPr>
                <w:rFonts w:ascii="Garamond" w:hAnsi="Garamond"/>
                <w:sz w:val="28"/>
                <w:szCs w:val="28"/>
              </w:rPr>
              <w:t xml:space="preserve"> </w:t>
            </w:r>
            <w:proofErr w:type="spellStart"/>
            <w:r w:rsidRPr="00F06439">
              <w:rPr>
                <w:rFonts w:ascii="Garamond" w:hAnsi="Garamond"/>
                <w:sz w:val="28"/>
                <w:szCs w:val="28"/>
              </w:rPr>
              <w:t>liorish</w:t>
            </w:r>
            <w:proofErr w:type="spellEnd"/>
            <w:r w:rsidRPr="00F06439">
              <w:rPr>
                <w:rFonts w:ascii="Garamond" w:hAnsi="Garamond"/>
                <w:sz w:val="28"/>
                <w:szCs w:val="28"/>
              </w:rPr>
              <w:t xml:space="preserve">. </w:t>
            </w:r>
            <w:proofErr w:type="spellStart"/>
            <w:r w:rsidRPr="00F06439">
              <w:rPr>
                <w:rFonts w:ascii="Garamond" w:hAnsi="Garamond"/>
                <w:sz w:val="28"/>
                <w:szCs w:val="28"/>
              </w:rPr>
              <w:t>Agh</w:t>
            </w:r>
            <w:proofErr w:type="spellEnd"/>
            <w:r w:rsidRPr="00F06439">
              <w:rPr>
                <w:rFonts w:ascii="Garamond" w:hAnsi="Garamond"/>
                <w:sz w:val="28"/>
                <w:szCs w:val="28"/>
              </w:rPr>
              <w:t xml:space="preserve"> </w:t>
            </w:r>
            <w:proofErr w:type="spellStart"/>
            <w:r w:rsidRPr="00F06439">
              <w:rPr>
                <w:rFonts w:ascii="Garamond" w:hAnsi="Garamond"/>
                <w:sz w:val="28"/>
                <w:szCs w:val="28"/>
              </w:rPr>
              <w:t>cre</w:t>
            </w:r>
            <w:proofErr w:type="spellEnd"/>
            <w:r w:rsidRPr="00F06439">
              <w:rPr>
                <w:rFonts w:ascii="Garamond" w:hAnsi="Garamond"/>
                <w:sz w:val="28"/>
                <w:szCs w:val="28"/>
              </w:rPr>
              <w:t xml:space="preserve"> </w:t>
            </w:r>
            <w:proofErr w:type="spellStart"/>
            <w:r w:rsidRPr="00F06439">
              <w:rPr>
                <w:rFonts w:ascii="Garamond" w:hAnsi="Garamond"/>
                <w:sz w:val="28"/>
                <w:szCs w:val="28"/>
              </w:rPr>
              <w:t>ny</w:t>
            </w:r>
            <w:proofErr w:type="spellEnd"/>
            <w:r w:rsidRPr="00F06439">
              <w:rPr>
                <w:rFonts w:ascii="Garamond" w:hAnsi="Garamond"/>
                <w:sz w:val="28"/>
                <w:szCs w:val="28"/>
              </w:rPr>
              <w:t xml:space="preserve"> </w:t>
            </w:r>
            <w:proofErr w:type="spellStart"/>
            <w:r w:rsidRPr="00F06439">
              <w:rPr>
                <w:rFonts w:ascii="Garamond" w:hAnsi="Garamond"/>
                <w:i/>
                <w:sz w:val="28"/>
                <w:szCs w:val="28"/>
              </w:rPr>
              <w:t>Baggyrtyn</w:t>
            </w:r>
            <w:proofErr w:type="spellEnd"/>
            <w:r w:rsidRPr="00F06439">
              <w:rPr>
                <w:rFonts w:ascii="Garamond" w:hAnsi="Garamond"/>
                <w:i/>
                <w:sz w:val="28"/>
                <w:szCs w:val="28"/>
              </w:rPr>
              <w:t xml:space="preserve"> </w:t>
            </w:r>
            <w:proofErr w:type="spellStart"/>
            <w:r w:rsidRPr="00F06439">
              <w:rPr>
                <w:rFonts w:ascii="Garamond" w:hAnsi="Garamond"/>
                <w:i/>
                <w:sz w:val="28"/>
                <w:szCs w:val="28"/>
              </w:rPr>
              <w:t>aglagh</w:t>
            </w:r>
            <w:proofErr w:type="spellEnd"/>
            <w:r w:rsidRPr="00F06439">
              <w:rPr>
                <w:rFonts w:ascii="Garamond" w:hAnsi="Garamond"/>
                <w:i/>
                <w:sz w:val="28"/>
                <w:szCs w:val="28"/>
              </w:rPr>
              <w:t xml:space="preserve"> </w:t>
            </w:r>
            <w:proofErr w:type="spellStart"/>
            <w:r w:rsidRPr="00F06439">
              <w:rPr>
                <w:rFonts w:ascii="Garamond" w:hAnsi="Garamond"/>
                <w:i/>
                <w:sz w:val="28"/>
                <w:szCs w:val="28"/>
              </w:rPr>
              <w:t>loar</w:t>
            </w:r>
            <w:proofErr w:type="spellEnd"/>
            <w:r w:rsidRPr="00F06439">
              <w:rPr>
                <w:rFonts w:ascii="Garamond" w:hAnsi="Garamond"/>
                <w:i/>
                <w:sz w:val="28"/>
                <w:szCs w:val="28"/>
              </w:rPr>
              <w:t xml:space="preserve"> </w:t>
            </w:r>
            <w:proofErr w:type="spellStart"/>
            <w:r w:rsidR="00AB342A">
              <w:rPr>
                <w:rFonts w:ascii="Garamond" w:hAnsi="Garamond"/>
                <w:i/>
                <w:sz w:val="28"/>
                <w:szCs w:val="28"/>
              </w:rPr>
              <w:t>shi</w:t>
            </w:r>
            <w:r w:rsidR="00AB342A" w:rsidRPr="00AB342A">
              <w:rPr>
                <w:rFonts w:ascii="Garamond" w:hAnsi="Garamond"/>
                <w:sz w:val="28"/>
                <w:szCs w:val="28"/>
              </w:rPr>
              <w:t>u</w:t>
            </w:r>
            <w:proofErr w:type="spellEnd"/>
            <w:r w:rsidRPr="00F06439">
              <w:rPr>
                <w:rFonts w:ascii="Garamond" w:hAnsi="Garamond"/>
                <w:i/>
                <w:sz w:val="28"/>
                <w:szCs w:val="28"/>
              </w:rPr>
              <w:t xml:space="preserve"> jeu</w:t>
            </w:r>
            <w:r w:rsidR="002C617D" w:rsidRPr="002C617D">
              <w:rPr>
                <w:rFonts w:ascii="Garamond" w:hAnsi="Garamond"/>
                <w:i/>
                <w:sz w:val="28"/>
                <w:szCs w:val="28"/>
              </w:rPr>
              <w:t> ?</w:t>
            </w:r>
            <w:r w:rsidRPr="00F06439">
              <w:rPr>
                <w:rFonts w:ascii="Garamond" w:hAnsi="Garamond"/>
                <w:i/>
                <w:sz w:val="28"/>
                <w:szCs w:val="28"/>
              </w:rPr>
              <w:t xml:space="preserve"> </w:t>
            </w:r>
          </w:p>
        </w:tc>
        <w:tc>
          <w:tcPr>
            <w:tcW w:w="0" w:type="auto"/>
          </w:tcPr>
          <w:p w14:paraId="583D5F63" w14:textId="77777777" w:rsidR="00DF1BF5" w:rsidRPr="00256FDC" w:rsidRDefault="00DF1BF5"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These are very comfortable truths</w:t>
            </w:r>
            <w:r w:rsidR="002C617D" w:rsidRPr="002C617D">
              <w:rPr>
                <w:rFonts w:ascii="Garamond" w:hAnsi="Garamond" w:cs="Times New Roman"/>
                <w:sz w:val="28"/>
              </w:rPr>
              <w:t> ;</w:t>
            </w:r>
            <w:r w:rsidRPr="00256FDC">
              <w:rPr>
                <w:rFonts w:ascii="Garamond" w:hAnsi="Garamond" w:cs="Times New Roman"/>
                <w:i/>
                <w:sz w:val="28"/>
              </w:rPr>
              <w:t xml:space="preserve"> I pray God they may never be lost upon us. But what are the </w:t>
            </w:r>
            <w:r w:rsidRPr="00256FDC">
              <w:rPr>
                <w:rFonts w:ascii="Garamond" w:hAnsi="Garamond" w:cs="Times New Roman"/>
                <w:sz w:val="28"/>
              </w:rPr>
              <w:t xml:space="preserve">severe </w:t>
            </w:r>
            <w:proofErr w:type="spellStart"/>
            <w:r w:rsidRPr="00256FDC">
              <w:rPr>
                <w:rFonts w:ascii="Garamond" w:hAnsi="Garamond" w:cs="Times New Roman"/>
                <w:sz w:val="28"/>
              </w:rPr>
              <w:t>Threatnings</w:t>
            </w:r>
            <w:proofErr w:type="spellEnd"/>
            <w:r w:rsidRPr="00256FDC">
              <w:rPr>
                <w:rFonts w:ascii="Garamond" w:hAnsi="Garamond" w:cs="Times New Roman"/>
                <w:i/>
                <w:sz w:val="28"/>
              </w:rPr>
              <w:t xml:space="preserve"> you spoke of</w:t>
            </w:r>
            <w:r w:rsidR="002C617D" w:rsidRPr="002C617D">
              <w:rPr>
                <w:rFonts w:ascii="Garamond" w:hAnsi="Garamond" w:cs="Times New Roman"/>
                <w:i/>
                <w:sz w:val="28"/>
              </w:rPr>
              <w:t> ?</w:t>
            </w:r>
          </w:p>
        </w:tc>
        <w:tc>
          <w:tcPr>
            <w:tcW w:w="0" w:type="auto"/>
          </w:tcPr>
          <w:p w14:paraId="45812B63" w14:textId="77777777" w:rsidR="00DF1BF5" w:rsidRPr="00C1228A" w:rsidRDefault="00DF1BF5" w:rsidP="00DB60C3">
            <w:pPr>
              <w:pStyle w:val="ListParagraph"/>
              <w:ind w:left="0"/>
              <w:rPr>
                <w:rFonts w:ascii="Garamond" w:hAnsi="Garamond" w:cs="Times New Roman"/>
                <w:sz w:val="20"/>
                <w:szCs w:val="20"/>
              </w:rPr>
            </w:pPr>
          </w:p>
        </w:tc>
      </w:tr>
      <w:tr w:rsidR="00DF1BF5" w:rsidRPr="00256FDC" w14:paraId="62B80F12" w14:textId="77777777" w:rsidTr="00C1228A">
        <w:tc>
          <w:tcPr>
            <w:tcW w:w="0" w:type="auto"/>
          </w:tcPr>
          <w:p w14:paraId="133E9372" w14:textId="77777777" w:rsidR="00DF1BF5" w:rsidRPr="00F06439" w:rsidRDefault="00DF1BF5" w:rsidP="0040043C">
            <w:pPr>
              <w:pStyle w:val="CM15"/>
              <w:widowControl/>
              <w:spacing w:line="240" w:lineRule="auto"/>
              <w:ind w:firstLine="227"/>
              <w:jc w:val="both"/>
              <w:rPr>
                <w:rFonts w:ascii="Garamond" w:hAnsi="Garamond"/>
                <w:sz w:val="28"/>
                <w:szCs w:val="28"/>
              </w:rPr>
            </w:pPr>
            <w:r w:rsidRPr="00F06439">
              <w:rPr>
                <w:rFonts w:ascii="Garamond" w:hAnsi="Garamond"/>
                <w:i/>
                <w:sz w:val="28"/>
                <w:szCs w:val="28"/>
              </w:rPr>
              <w:t xml:space="preserve">A. </w:t>
            </w:r>
            <w:proofErr w:type="spellStart"/>
            <w:r w:rsidRPr="00F06439">
              <w:rPr>
                <w:rFonts w:ascii="Garamond" w:hAnsi="Garamond"/>
                <w:i/>
                <w:sz w:val="28"/>
                <w:szCs w:val="28"/>
              </w:rPr>
              <w:t>Adsyn</w:t>
            </w:r>
            <w:proofErr w:type="spellEnd"/>
            <w:r w:rsidRPr="00F06439">
              <w:rPr>
                <w:rFonts w:ascii="Garamond" w:hAnsi="Garamond"/>
                <w:i/>
                <w:sz w:val="28"/>
                <w:szCs w:val="28"/>
              </w:rPr>
              <w:t xml:space="preserve"> </w:t>
            </w:r>
            <w:proofErr w:type="spellStart"/>
            <w:r w:rsidRPr="00F06439">
              <w:rPr>
                <w:rFonts w:ascii="Garamond" w:hAnsi="Garamond"/>
                <w:i/>
                <w:sz w:val="28"/>
                <w:szCs w:val="28"/>
              </w:rPr>
              <w:t>nagh</w:t>
            </w:r>
            <w:proofErr w:type="spellEnd"/>
            <w:r w:rsidRPr="00F06439">
              <w:rPr>
                <w:rFonts w:ascii="Garamond" w:hAnsi="Garamond"/>
                <w:i/>
                <w:sz w:val="28"/>
                <w:szCs w:val="28"/>
              </w:rPr>
              <w:t xml:space="preserve"> </w:t>
            </w:r>
            <w:proofErr w:type="spellStart"/>
            <w:r w:rsidRPr="00F06439">
              <w:rPr>
                <w:rFonts w:ascii="Garamond" w:hAnsi="Garamond"/>
                <w:i/>
                <w:sz w:val="28"/>
                <w:szCs w:val="28"/>
              </w:rPr>
              <w:t>vreil</w:t>
            </w:r>
            <w:proofErr w:type="spellEnd"/>
            <w:r w:rsidRPr="00F06439">
              <w:rPr>
                <w:rFonts w:ascii="Garamond" w:hAnsi="Garamond"/>
                <w:i/>
                <w:sz w:val="28"/>
                <w:szCs w:val="28"/>
              </w:rPr>
              <w:t xml:space="preserve"> </w:t>
            </w:r>
            <w:proofErr w:type="spellStart"/>
            <w:r w:rsidRPr="00F06439">
              <w:rPr>
                <w:rFonts w:ascii="Garamond" w:hAnsi="Garamond"/>
                <w:i/>
                <w:sz w:val="28"/>
                <w:szCs w:val="28"/>
              </w:rPr>
              <w:t>Jee</w:t>
            </w:r>
            <w:proofErr w:type="spellEnd"/>
            <w:r w:rsidRPr="00F06439">
              <w:rPr>
                <w:rFonts w:ascii="Garamond" w:hAnsi="Garamond"/>
                <w:i/>
                <w:sz w:val="28"/>
                <w:szCs w:val="28"/>
              </w:rPr>
              <w:t xml:space="preserve"> </w:t>
            </w:r>
            <w:proofErr w:type="spellStart"/>
            <w:r w:rsidRPr="00F06439">
              <w:rPr>
                <w:rFonts w:ascii="Garamond" w:hAnsi="Garamond"/>
                <w:i/>
                <w:sz w:val="28"/>
                <w:szCs w:val="28"/>
              </w:rPr>
              <w:t>ayns</w:t>
            </w:r>
            <w:proofErr w:type="spellEnd"/>
            <w:r w:rsidRPr="00F06439">
              <w:rPr>
                <w:rFonts w:ascii="Garamond" w:hAnsi="Garamond"/>
                <w:i/>
                <w:sz w:val="28"/>
                <w:szCs w:val="28"/>
              </w:rPr>
              <w:t xml:space="preserve"> </w:t>
            </w:r>
            <w:proofErr w:type="spellStart"/>
            <w:r w:rsidRPr="00F06439">
              <w:rPr>
                <w:rFonts w:ascii="Garamond" w:hAnsi="Garamond"/>
                <w:i/>
                <w:sz w:val="28"/>
                <w:szCs w:val="28"/>
              </w:rPr>
              <w:t>nyn</w:t>
            </w:r>
            <w:proofErr w:type="spellEnd"/>
            <w:r w:rsidRPr="00F06439">
              <w:rPr>
                <w:rFonts w:ascii="Garamond" w:hAnsi="Garamond"/>
                <w:i/>
                <w:sz w:val="28"/>
                <w:szCs w:val="28"/>
              </w:rPr>
              <w:t xml:space="preserve"> </w:t>
            </w:r>
            <w:proofErr w:type="spellStart"/>
            <w:r w:rsidRPr="00F06439">
              <w:rPr>
                <w:rFonts w:ascii="Garamond" w:hAnsi="Garamond"/>
                <w:i/>
                <w:sz w:val="28"/>
                <w:szCs w:val="28"/>
              </w:rPr>
              <w:t>aigney</w:t>
            </w:r>
            <w:proofErr w:type="spellEnd"/>
            <w:r w:rsidRPr="00F06439">
              <w:rPr>
                <w:rFonts w:ascii="Garamond" w:hAnsi="Garamond"/>
                <w:i/>
                <w:sz w:val="28"/>
                <w:szCs w:val="28"/>
              </w:rPr>
              <w:t xml:space="preserve"> </w:t>
            </w:r>
            <w:proofErr w:type="spellStart"/>
            <w:r w:rsidRPr="00F06439">
              <w:rPr>
                <w:rFonts w:ascii="Garamond" w:hAnsi="Garamond"/>
                <w:i/>
                <w:sz w:val="28"/>
                <w:szCs w:val="28"/>
              </w:rPr>
              <w:t>faagee</w:t>
            </w:r>
            <w:proofErr w:type="spellEnd"/>
            <w:r w:rsidRPr="00F06439">
              <w:rPr>
                <w:rFonts w:ascii="Garamond" w:hAnsi="Garamond"/>
                <w:i/>
                <w:sz w:val="28"/>
                <w:szCs w:val="28"/>
              </w:rPr>
              <w:t xml:space="preserve"> e ad </w:t>
            </w:r>
            <w:proofErr w:type="spellStart"/>
            <w:r w:rsidRPr="00F06439">
              <w:rPr>
                <w:rFonts w:ascii="Garamond" w:hAnsi="Garamond"/>
                <w:i/>
                <w:sz w:val="28"/>
                <w:szCs w:val="28"/>
              </w:rPr>
              <w:t>gys</w:t>
            </w:r>
            <w:proofErr w:type="spellEnd"/>
            <w:r w:rsidRPr="00F06439">
              <w:rPr>
                <w:rFonts w:ascii="Garamond" w:hAnsi="Garamond"/>
                <w:i/>
                <w:sz w:val="28"/>
                <w:szCs w:val="28"/>
              </w:rPr>
              <w:t xml:space="preserve"> </w:t>
            </w:r>
            <w:proofErr w:type="spellStart"/>
            <w:r w:rsidRPr="00F06439">
              <w:rPr>
                <w:rFonts w:ascii="Garamond" w:hAnsi="Garamond"/>
                <w:i/>
                <w:sz w:val="28"/>
                <w:szCs w:val="28"/>
              </w:rPr>
              <w:t>aigney</w:t>
            </w:r>
            <w:proofErr w:type="spellEnd"/>
            <w:r w:rsidRPr="00F06439">
              <w:rPr>
                <w:rFonts w:ascii="Garamond" w:hAnsi="Garamond"/>
                <w:i/>
                <w:sz w:val="28"/>
                <w:szCs w:val="28"/>
              </w:rPr>
              <w:t xml:space="preserve"> </w:t>
            </w:r>
            <w:proofErr w:type="spellStart"/>
            <w:r w:rsidRPr="00F06439">
              <w:rPr>
                <w:rFonts w:ascii="Garamond" w:hAnsi="Garamond"/>
                <w:i/>
                <w:sz w:val="28"/>
                <w:szCs w:val="28"/>
              </w:rPr>
              <w:t>niau-</w:t>
            </w:r>
            <w:r w:rsidRPr="00F06439">
              <w:rPr>
                <w:rFonts w:ascii="Garamond" w:hAnsi="Garamond"/>
                <w:i/>
                <w:sz w:val="28"/>
                <w:szCs w:val="28"/>
              </w:rPr>
              <w:softHyphen/>
              <w:t>hushtagh</w:t>
            </w:r>
            <w:proofErr w:type="spellEnd"/>
            <w:r w:rsidRPr="00F06439">
              <w:rPr>
                <w:rFonts w:ascii="Garamond" w:hAnsi="Garamond"/>
                <w:i/>
                <w:sz w:val="28"/>
                <w:szCs w:val="28"/>
              </w:rPr>
              <w:t>.</w:t>
            </w:r>
            <w:r w:rsidRPr="00F06439">
              <w:rPr>
                <w:rFonts w:ascii="Garamond" w:hAnsi="Garamond"/>
                <w:sz w:val="28"/>
                <w:szCs w:val="28"/>
              </w:rPr>
              <w:t xml:space="preserve"> </w:t>
            </w:r>
          </w:p>
        </w:tc>
        <w:tc>
          <w:tcPr>
            <w:tcW w:w="0" w:type="auto"/>
          </w:tcPr>
          <w:p w14:paraId="62AB258C" w14:textId="77777777" w:rsidR="00DF1BF5" w:rsidRPr="00256FDC" w:rsidRDefault="00DF1BF5" w:rsidP="0040043C">
            <w:pPr>
              <w:pStyle w:val="ListParagraph"/>
              <w:ind w:left="0" w:firstLine="227"/>
              <w:contextualSpacing w:val="0"/>
              <w:jc w:val="both"/>
              <w:rPr>
                <w:rFonts w:ascii="Garamond" w:hAnsi="Garamond" w:cs="Times New Roman"/>
                <w:sz w:val="28"/>
              </w:rPr>
            </w:pPr>
            <w:r w:rsidRPr="00256FDC">
              <w:rPr>
                <w:rFonts w:ascii="Garamond" w:hAnsi="Garamond" w:cs="Times New Roman"/>
                <w:sz w:val="28"/>
              </w:rPr>
              <w:t>A. They that will not retain God in their knowledge, He will give up to a Mind void of Judgment.</w:t>
            </w:r>
          </w:p>
        </w:tc>
        <w:tc>
          <w:tcPr>
            <w:tcW w:w="0" w:type="auto"/>
          </w:tcPr>
          <w:p w14:paraId="5ACC6158" w14:textId="77777777" w:rsidR="00B7055E" w:rsidRDefault="00B7055E" w:rsidP="00DB60C3">
            <w:pPr>
              <w:pStyle w:val="ListParagraph"/>
              <w:ind w:left="0"/>
              <w:rPr>
                <w:rFonts w:ascii="Garamond" w:hAnsi="Garamond" w:cs="Times New Roman"/>
                <w:sz w:val="20"/>
                <w:szCs w:val="20"/>
              </w:rPr>
            </w:pPr>
          </w:p>
          <w:p w14:paraId="6DBF65FA" w14:textId="77777777" w:rsidR="00DF1BF5" w:rsidRPr="00C1228A" w:rsidRDefault="00AB342A" w:rsidP="00DB60C3">
            <w:pPr>
              <w:pStyle w:val="ListParagraph"/>
              <w:ind w:left="0"/>
              <w:rPr>
                <w:rFonts w:ascii="Garamond" w:hAnsi="Garamond" w:cs="Times New Roman"/>
                <w:sz w:val="20"/>
                <w:szCs w:val="20"/>
              </w:rPr>
            </w:pPr>
            <w:r>
              <w:rPr>
                <w:rFonts w:ascii="Garamond" w:hAnsi="Garamond" w:cs="Times New Roman"/>
                <w:sz w:val="20"/>
                <w:szCs w:val="20"/>
              </w:rPr>
              <w:t>Rom. 1. 28.</w:t>
            </w:r>
          </w:p>
        </w:tc>
      </w:tr>
      <w:tr w:rsidR="00DF1BF5" w:rsidRPr="00256FDC" w14:paraId="4BE7E020" w14:textId="77777777" w:rsidTr="00C1228A">
        <w:tc>
          <w:tcPr>
            <w:tcW w:w="0" w:type="auto"/>
          </w:tcPr>
          <w:p w14:paraId="4A270B11" w14:textId="77777777" w:rsidR="00DF1BF5" w:rsidRPr="00F06439" w:rsidRDefault="00DF1BF5" w:rsidP="0040043C">
            <w:pPr>
              <w:pStyle w:val="CM15"/>
              <w:widowControl/>
              <w:spacing w:line="240" w:lineRule="auto"/>
              <w:ind w:firstLine="227"/>
              <w:jc w:val="both"/>
              <w:rPr>
                <w:rFonts w:ascii="Garamond" w:hAnsi="Garamond"/>
                <w:sz w:val="28"/>
                <w:szCs w:val="28"/>
              </w:rPr>
            </w:pPr>
            <w:r w:rsidRPr="00F06439">
              <w:rPr>
                <w:rFonts w:ascii="Garamond" w:hAnsi="Garamond"/>
                <w:sz w:val="28"/>
                <w:szCs w:val="28"/>
              </w:rPr>
              <w:t xml:space="preserve">As </w:t>
            </w:r>
            <w:proofErr w:type="spellStart"/>
            <w:r w:rsidRPr="00F06439">
              <w:rPr>
                <w:rFonts w:ascii="Garamond" w:hAnsi="Garamond"/>
                <w:sz w:val="28"/>
                <w:szCs w:val="28"/>
              </w:rPr>
              <w:t>tra</w:t>
            </w:r>
            <w:proofErr w:type="spellEnd"/>
            <w:r w:rsidRPr="00F06439">
              <w:rPr>
                <w:rFonts w:ascii="Garamond" w:hAnsi="Garamond"/>
                <w:sz w:val="28"/>
                <w:szCs w:val="28"/>
              </w:rPr>
              <w:t xml:space="preserve"> </w:t>
            </w:r>
            <w:proofErr w:type="spellStart"/>
            <w:r w:rsidRPr="00F06439">
              <w:rPr>
                <w:rFonts w:ascii="Garamond" w:hAnsi="Garamond"/>
                <w:sz w:val="28"/>
                <w:szCs w:val="28"/>
              </w:rPr>
              <w:t>ta’d</w:t>
            </w:r>
            <w:proofErr w:type="spellEnd"/>
            <w:r w:rsidRPr="00F06439">
              <w:rPr>
                <w:rFonts w:ascii="Garamond" w:hAnsi="Garamond"/>
                <w:sz w:val="28"/>
                <w:szCs w:val="28"/>
              </w:rPr>
              <w:t xml:space="preserve"> </w:t>
            </w:r>
            <w:proofErr w:type="spellStart"/>
            <w:r w:rsidRPr="00F06439">
              <w:rPr>
                <w:rFonts w:ascii="Garamond" w:hAnsi="Garamond"/>
                <w:sz w:val="28"/>
                <w:szCs w:val="28"/>
              </w:rPr>
              <w:t>myr</w:t>
            </w:r>
            <w:proofErr w:type="spellEnd"/>
            <w:r w:rsidRPr="00F06439">
              <w:rPr>
                <w:rFonts w:ascii="Garamond" w:hAnsi="Garamond"/>
                <w:sz w:val="28"/>
                <w:szCs w:val="28"/>
              </w:rPr>
              <w:t xml:space="preserve"> </w:t>
            </w:r>
            <w:proofErr w:type="spellStart"/>
            <w:r w:rsidRPr="00F06439">
              <w:rPr>
                <w:rFonts w:ascii="Garamond" w:hAnsi="Garamond"/>
                <w:sz w:val="28"/>
                <w:szCs w:val="28"/>
              </w:rPr>
              <w:t>shoh</w:t>
            </w:r>
            <w:proofErr w:type="spellEnd"/>
            <w:r w:rsidRPr="00F06439">
              <w:rPr>
                <w:rFonts w:ascii="Garamond" w:hAnsi="Garamond"/>
                <w:sz w:val="28"/>
                <w:szCs w:val="28"/>
              </w:rPr>
              <w:t xml:space="preserve"> </w:t>
            </w:r>
            <w:proofErr w:type="spellStart"/>
            <w:r w:rsidRPr="00F06439">
              <w:rPr>
                <w:rFonts w:ascii="Garamond" w:hAnsi="Garamond"/>
                <w:sz w:val="28"/>
                <w:szCs w:val="28"/>
              </w:rPr>
              <w:t>livreit</w:t>
            </w:r>
            <w:proofErr w:type="spellEnd"/>
            <w:r w:rsidRPr="00F06439">
              <w:rPr>
                <w:rFonts w:ascii="Garamond" w:hAnsi="Garamond"/>
                <w:sz w:val="28"/>
                <w:szCs w:val="28"/>
              </w:rPr>
              <w:t xml:space="preserve"> </w:t>
            </w:r>
            <w:proofErr w:type="spellStart"/>
            <w:r w:rsidRPr="00F06439">
              <w:rPr>
                <w:rFonts w:ascii="Garamond" w:hAnsi="Garamond"/>
                <w:sz w:val="28"/>
                <w:szCs w:val="28"/>
              </w:rPr>
              <w:t>seose</w:t>
            </w:r>
            <w:proofErr w:type="spellEnd"/>
            <w:r w:rsidRPr="00F06439">
              <w:rPr>
                <w:rFonts w:ascii="Garamond" w:hAnsi="Garamond"/>
                <w:sz w:val="28"/>
                <w:szCs w:val="28"/>
              </w:rPr>
              <w:t xml:space="preserve"> </w:t>
            </w:r>
            <w:proofErr w:type="spellStart"/>
            <w:r w:rsidRPr="00F06439">
              <w:rPr>
                <w:rFonts w:ascii="Garamond" w:hAnsi="Garamond"/>
                <w:sz w:val="28"/>
                <w:szCs w:val="28"/>
              </w:rPr>
              <w:t>tuittee</w:t>
            </w:r>
            <w:proofErr w:type="spellEnd"/>
            <w:r w:rsidRPr="00F06439">
              <w:rPr>
                <w:rFonts w:ascii="Garamond" w:hAnsi="Garamond"/>
                <w:sz w:val="28"/>
                <w:szCs w:val="28"/>
              </w:rPr>
              <w:t xml:space="preserve"> </w:t>
            </w:r>
            <w:proofErr w:type="spellStart"/>
            <w:r w:rsidRPr="00F06439">
              <w:rPr>
                <w:rFonts w:ascii="Garamond" w:hAnsi="Garamond"/>
                <w:sz w:val="28"/>
                <w:szCs w:val="28"/>
              </w:rPr>
              <w:t>ad</w:t>
            </w:r>
            <w:proofErr w:type="spellEnd"/>
            <w:r w:rsidRPr="00F06439">
              <w:rPr>
                <w:rFonts w:ascii="Garamond" w:hAnsi="Garamond"/>
                <w:sz w:val="28"/>
                <w:szCs w:val="28"/>
              </w:rPr>
              <w:t xml:space="preserve"> </w:t>
            </w:r>
            <w:proofErr w:type="spellStart"/>
            <w:r w:rsidRPr="00F06439">
              <w:rPr>
                <w:rFonts w:ascii="Garamond" w:hAnsi="Garamond"/>
                <w:sz w:val="28"/>
                <w:szCs w:val="28"/>
              </w:rPr>
              <w:t>ayns</w:t>
            </w:r>
            <w:proofErr w:type="spellEnd"/>
            <w:r w:rsidRPr="00F06439">
              <w:rPr>
                <w:rFonts w:ascii="Garamond" w:hAnsi="Garamond"/>
                <w:sz w:val="28"/>
                <w:szCs w:val="28"/>
              </w:rPr>
              <w:t xml:space="preserve"> </w:t>
            </w:r>
            <w:proofErr w:type="spellStart"/>
            <w:r w:rsidRPr="00F06439">
              <w:rPr>
                <w:rFonts w:ascii="Garamond" w:hAnsi="Garamond"/>
                <w:sz w:val="28"/>
                <w:szCs w:val="28"/>
              </w:rPr>
              <w:t>leid</w:t>
            </w:r>
            <w:proofErr w:type="spellEnd"/>
            <w:r w:rsidRPr="00F06439">
              <w:rPr>
                <w:rFonts w:ascii="Garamond" w:hAnsi="Garamond"/>
                <w:sz w:val="28"/>
                <w:szCs w:val="28"/>
              </w:rPr>
              <w:t xml:space="preserve"> </w:t>
            </w:r>
            <w:proofErr w:type="spellStart"/>
            <w:r w:rsidRPr="00F06439">
              <w:rPr>
                <w:rFonts w:ascii="Garamond" w:hAnsi="Garamond"/>
                <w:sz w:val="28"/>
                <w:szCs w:val="28"/>
              </w:rPr>
              <w:t>ny</w:t>
            </w:r>
            <w:proofErr w:type="spellEnd"/>
            <w:r w:rsidRPr="00F06439">
              <w:rPr>
                <w:rFonts w:ascii="Garamond" w:hAnsi="Garamond"/>
                <w:sz w:val="28"/>
                <w:szCs w:val="28"/>
              </w:rPr>
              <w:t xml:space="preserve"> [62] </w:t>
            </w:r>
            <w:proofErr w:type="spellStart"/>
            <w:r w:rsidRPr="00F06439">
              <w:rPr>
                <w:rFonts w:ascii="Garamond" w:hAnsi="Garamond"/>
                <w:sz w:val="28"/>
                <w:szCs w:val="28"/>
              </w:rPr>
              <w:t>raadjin</w:t>
            </w:r>
            <w:proofErr w:type="spellEnd"/>
            <w:r w:rsidRPr="00F06439">
              <w:rPr>
                <w:rFonts w:ascii="Garamond" w:hAnsi="Garamond"/>
                <w:sz w:val="28"/>
                <w:szCs w:val="28"/>
              </w:rPr>
              <w:t xml:space="preserve"> </w:t>
            </w:r>
            <w:proofErr w:type="spellStart"/>
            <w:r w:rsidRPr="00F06439">
              <w:rPr>
                <w:rFonts w:ascii="Garamond" w:hAnsi="Garamond"/>
                <w:sz w:val="28"/>
                <w:szCs w:val="28"/>
              </w:rPr>
              <w:t>shen</w:t>
            </w:r>
            <w:proofErr w:type="spellEnd"/>
            <w:r w:rsidRPr="00F06439">
              <w:rPr>
                <w:rFonts w:ascii="Garamond" w:hAnsi="Garamond"/>
                <w:sz w:val="28"/>
                <w:szCs w:val="28"/>
              </w:rPr>
              <w:t xml:space="preserve"> as </w:t>
            </w:r>
            <w:proofErr w:type="spellStart"/>
            <w:r w:rsidRPr="00F06439">
              <w:rPr>
                <w:rFonts w:ascii="Garamond" w:hAnsi="Garamond"/>
                <w:sz w:val="28"/>
                <w:szCs w:val="28"/>
              </w:rPr>
              <w:t>leeidys</w:t>
            </w:r>
            <w:proofErr w:type="spellEnd"/>
            <w:r w:rsidRPr="00F06439">
              <w:rPr>
                <w:rFonts w:ascii="Garamond" w:hAnsi="Garamond"/>
                <w:sz w:val="28"/>
                <w:szCs w:val="28"/>
              </w:rPr>
              <w:t xml:space="preserve"> </w:t>
            </w:r>
            <w:proofErr w:type="spellStart"/>
            <w:r w:rsidRPr="00F06439">
              <w:rPr>
                <w:rFonts w:ascii="Garamond" w:hAnsi="Garamond"/>
                <w:sz w:val="28"/>
                <w:szCs w:val="28"/>
              </w:rPr>
              <w:t>ad</w:t>
            </w:r>
            <w:proofErr w:type="spellEnd"/>
            <w:r w:rsidRPr="00F06439">
              <w:rPr>
                <w:rFonts w:ascii="Garamond" w:hAnsi="Garamond"/>
                <w:sz w:val="28"/>
                <w:szCs w:val="28"/>
              </w:rPr>
              <w:t xml:space="preserve"> </w:t>
            </w:r>
            <w:proofErr w:type="spellStart"/>
            <w:r w:rsidRPr="00F06439">
              <w:rPr>
                <w:rFonts w:ascii="Garamond" w:hAnsi="Garamond"/>
                <w:sz w:val="28"/>
                <w:szCs w:val="28"/>
              </w:rPr>
              <w:t>gys</w:t>
            </w:r>
            <w:proofErr w:type="spellEnd"/>
            <w:r w:rsidRPr="00F06439">
              <w:rPr>
                <w:rFonts w:ascii="Garamond" w:hAnsi="Garamond"/>
                <w:sz w:val="28"/>
                <w:szCs w:val="28"/>
              </w:rPr>
              <w:t xml:space="preserve"> coal-</w:t>
            </w:r>
            <w:proofErr w:type="spellStart"/>
            <w:r w:rsidRPr="00F06439">
              <w:rPr>
                <w:rFonts w:ascii="Garamond" w:hAnsi="Garamond"/>
                <w:sz w:val="28"/>
                <w:szCs w:val="28"/>
              </w:rPr>
              <w:t>anmey</w:t>
            </w:r>
            <w:proofErr w:type="spellEnd"/>
            <w:r w:rsidRPr="00F06439">
              <w:rPr>
                <w:rFonts w:ascii="Garamond" w:hAnsi="Garamond"/>
                <w:sz w:val="28"/>
                <w:szCs w:val="28"/>
              </w:rPr>
              <w:t xml:space="preserve">. </w:t>
            </w:r>
          </w:p>
        </w:tc>
        <w:tc>
          <w:tcPr>
            <w:tcW w:w="0" w:type="auto"/>
          </w:tcPr>
          <w:p w14:paraId="56E069BC" w14:textId="77777777" w:rsidR="00DF1BF5" w:rsidRPr="00256FDC" w:rsidRDefault="00DF1BF5"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Being thus given up, they will fall into such Courses as must bring them to Destruction.</w:t>
            </w:r>
          </w:p>
        </w:tc>
        <w:tc>
          <w:tcPr>
            <w:tcW w:w="0" w:type="auto"/>
          </w:tcPr>
          <w:p w14:paraId="7A4533F9" w14:textId="77777777" w:rsidR="00DF1BF5" w:rsidRPr="00C1228A" w:rsidRDefault="00DF1BF5" w:rsidP="00DB60C3">
            <w:pPr>
              <w:pStyle w:val="ListParagraph"/>
              <w:ind w:left="0"/>
              <w:rPr>
                <w:rFonts w:ascii="Garamond" w:hAnsi="Garamond" w:cs="Times New Roman"/>
                <w:i/>
                <w:sz w:val="20"/>
                <w:szCs w:val="20"/>
              </w:rPr>
            </w:pPr>
          </w:p>
        </w:tc>
      </w:tr>
      <w:tr w:rsidR="00DF1BF5" w:rsidRPr="00256FDC" w14:paraId="6EFF6F70" w14:textId="77777777" w:rsidTr="00C1228A">
        <w:tc>
          <w:tcPr>
            <w:tcW w:w="0" w:type="auto"/>
          </w:tcPr>
          <w:p w14:paraId="198E1175" w14:textId="77777777" w:rsidR="00DF1BF5" w:rsidRPr="00F06439" w:rsidRDefault="00DF1BF5" w:rsidP="0040043C">
            <w:pPr>
              <w:pStyle w:val="CM3"/>
              <w:widowControl/>
              <w:spacing w:line="240" w:lineRule="auto"/>
              <w:ind w:firstLine="227"/>
              <w:jc w:val="both"/>
              <w:rPr>
                <w:rFonts w:ascii="Garamond" w:hAnsi="Garamond"/>
                <w:i/>
                <w:sz w:val="28"/>
                <w:szCs w:val="28"/>
              </w:rPr>
            </w:pPr>
            <w:r w:rsidRPr="00F06439">
              <w:rPr>
                <w:rFonts w:ascii="Garamond" w:hAnsi="Garamond"/>
                <w:sz w:val="28"/>
                <w:szCs w:val="28"/>
              </w:rPr>
              <w:t xml:space="preserve">As bee </w:t>
            </w:r>
            <w:proofErr w:type="spellStart"/>
            <w:r w:rsidRPr="00F06439">
              <w:rPr>
                <w:rFonts w:ascii="Garamond" w:hAnsi="Garamond"/>
                <w:sz w:val="28"/>
                <w:szCs w:val="28"/>
              </w:rPr>
              <w:t>shen</w:t>
            </w:r>
            <w:proofErr w:type="spellEnd"/>
            <w:r w:rsidRPr="00F06439">
              <w:rPr>
                <w:rFonts w:ascii="Garamond" w:hAnsi="Garamond"/>
                <w:sz w:val="28"/>
                <w:szCs w:val="28"/>
              </w:rPr>
              <w:t xml:space="preserve"> </w:t>
            </w:r>
            <w:proofErr w:type="spellStart"/>
            <w:r w:rsidRPr="00F06439">
              <w:rPr>
                <w:rFonts w:ascii="Garamond" w:hAnsi="Garamond"/>
                <w:sz w:val="28"/>
                <w:szCs w:val="28"/>
              </w:rPr>
              <w:t>feer</w:t>
            </w:r>
            <w:proofErr w:type="spellEnd"/>
            <w:r w:rsidRPr="00F06439">
              <w:rPr>
                <w:rFonts w:ascii="Garamond" w:hAnsi="Garamond"/>
                <w:sz w:val="28"/>
                <w:szCs w:val="28"/>
              </w:rPr>
              <w:t xml:space="preserve"> </w:t>
            </w:r>
            <w:proofErr w:type="spellStart"/>
            <w:r w:rsidRPr="00F06439">
              <w:rPr>
                <w:rFonts w:ascii="Garamond" w:hAnsi="Garamond"/>
                <w:sz w:val="28"/>
                <w:szCs w:val="28"/>
              </w:rPr>
              <w:t>aglagh</w:t>
            </w:r>
            <w:proofErr w:type="spellEnd"/>
            <w:r w:rsidRPr="00F06439">
              <w:rPr>
                <w:rFonts w:ascii="Garamond" w:hAnsi="Garamond"/>
                <w:sz w:val="28"/>
                <w:szCs w:val="28"/>
              </w:rPr>
              <w:t xml:space="preserve">. </w:t>
            </w:r>
            <w:r w:rsidRPr="00F06439">
              <w:rPr>
                <w:rFonts w:ascii="Garamond" w:hAnsi="Garamond"/>
                <w:i/>
                <w:sz w:val="28"/>
                <w:szCs w:val="28"/>
              </w:rPr>
              <w:t xml:space="preserve">Bee ad er </w:t>
            </w:r>
            <w:proofErr w:type="spellStart"/>
            <w:r w:rsidRPr="00F06439">
              <w:rPr>
                <w:rFonts w:ascii="Garamond" w:hAnsi="Garamond"/>
                <w:i/>
                <w:sz w:val="28"/>
                <w:szCs w:val="28"/>
              </w:rPr>
              <w:t>nyn</w:t>
            </w:r>
            <w:proofErr w:type="spellEnd"/>
            <w:r w:rsidRPr="00F06439">
              <w:rPr>
                <w:rFonts w:ascii="Garamond" w:hAnsi="Garamond"/>
                <w:i/>
                <w:sz w:val="28"/>
                <w:szCs w:val="28"/>
              </w:rPr>
              <w:t xml:space="preserve"> </w:t>
            </w:r>
            <w:proofErr w:type="spellStart"/>
            <w:r w:rsidRPr="00F06439">
              <w:rPr>
                <w:rFonts w:ascii="Garamond" w:hAnsi="Garamond"/>
                <w:i/>
                <w:sz w:val="28"/>
                <w:szCs w:val="28"/>
              </w:rPr>
              <w:t>jyndaa</w:t>
            </w:r>
            <w:proofErr w:type="spellEnd"/>
            <w:r w:rsidRPr="00F06439">
              <w:rPr>
                <w:rFonts w:ascii="Garamond" w:hAnsi="Garamond"/>
                <w:i/>
                <w:sz w:val="28"/>
                <w:szCs w:val="28"/>
              </w:rPr>
              <w:t xml:space="preserve"> </w:t>
            </w:r>
            <w:proofErr w:type="spellStart"/>
            <w:r w:rsidRPr="00F06439">
              <w:rPr>
                <w:rFonts w:ascii="Garamond" w:hAnsi="Garamond"/>
                <w:i/>
                <w:sz w:val="28"/>
                <w:szCs w:val="28"/>
              </w:rPr>
              <w:t>gys</w:t>
            </w:r>
            <w:proofErr w:type="spellEnd"/>
            <w:r w:rsidRPr="00F06439">
              <w:rPr>
                <w:rFonts w:ascii="Garamond" w:hAnsi="Garamond"/>
                <w:i/>
                <w:sz w:val="28"/>
                <w:szCs w:val="28"/>
              </w:rPr>
              <w:t xml:space="preserve"> </w:t>
            </w:r>
            <w:proofErr w:type="spellStart"/>
            <w:r w:rsidRPr="00F06439">
              <w:rPr>
                <w:rFonts w:ascii="Garamond" w:hAnsi="Garamond"/>
                <w:sz w:val="28"/>
                <w:szCs w:val="28"/>
              </w:rPr>
              <w:t>Nivrin</w:t>
            </w:r>
            <w:proofErr w:type="spellEnd"/>
            <w:r w:rsidR="002C617D" w:rsidRPr="002C617D">
              <w:rPr>
                <w:rFonts w:ascii="Garamond" w:hAnsi="Garamond"/>
                <w:sz w:val="28"/>
                <w:szCs w:val="28"/>
              </w:rPr>
              <w:t> ;</w:t>
            </w:r>
            <w:r w:rsidRPr="00F06439">
              <w:rPr>
                <w:rFonts w:ascii="Garamond" w:hAnsi="Garamond"/>
                <w:i/>
                <w:sz w:val="28"/>
                <w:szCs w:val="28"/>
              </w:rPr>
              <w:t xml:space="preserve"> </w:t>
            </w:r>
            <w:proofErr w:type="spellStart"/>
            <w:r w:rsidRPr="00F06439">
              <w:rPr>
                <w:rFonts w:ascii="Garamond" w:hAnsi="Garamond"/>
                <w:i/>
                <w:sz w:val="28"/>
                <w:szCs w:val="28"/>
              </w:rPr>
              <w:t>raad</w:t>
            </w:r>
            <w:proofErr w:type="spellEnd"/>
            <w:r w:rsidRPr="00F06439">
              <w:rPr>
                <w:rFonts w:ascii="Garamond" w:hAnsi="Garamond"/>
                <w:i/>
                <w:sz w:val="28"/>
                <w:szCs w:val="28"/>
              </w:rPr>
              <w:t xml:space="preserve"> </w:t>
            </w:r>
            <w:proofErr w:type="spellStart"/>
            <w:r w:rsidRPr="00F06439">
              <w:rPr>
                <w:rFonts w:ascii="Garamond" w:hAnsi="Garamond"/>
                <w:i/>
                <w:sz w:val="28"/>
                <w:szCs w:val="28"/>
              </w:rPr>
              <w:t>nagh</w:t>
            </w:r>
            <w:proofErr w:type="spellEnd"/>
            <w:r w:rsidRPr="00F06439">
              <w:rPr>
                <w:rFonts w:ascii="Garamond" w:hAnsi="Garamond"/>
                <w:i/>
                <w:sz w:val="28"/>
                <w:szCs w:val="28"/>
              </w:rPr>
              <w:t xml:space="preserve"> </w:t>
            </w:r>
            <w:proofErr w:type="spellStart"/>
            <w:r w:rsidRPr="00F06439">
              <w:rPr>
                <w:rFonts w:ascii="Garamond" w:hAnsi="Garamond"/>
                <w:i/>
                <w:sz w:val="28"/>
                <w:szCs w:val="28"/>
              </w:rPr>
              <w:t>vel</w:t>
            </w:r>
            <w:proofErr w:type="spellEnd"/>
            <w:r w:rsidRPr="00F06439">
              <w:rPr>
                <w:rFonts w:ascii="Garamond" w:hAnsi="Garamond"/>
                <w:i/>
                <w:sz w:val="28"/>
                <w:szCs w:val="28"/>
              </w:rPr>
              <w:t xml:space="preserve"> y </w:t>
            </w:r>
            <w:proofErr w:type="spellStart"/>
            <w:r w:rsidRPr="00F06439">
              <w:rPr>
                <w:rFonts w:ascii="Garamond" w:hAnsi="Garamond"/>
                <w:i/>
                <w:sz w:val="28"/>
                <w:szCs w:val="28"/>
              </w:rPr>
              <w:t>vesteig</w:t>
            </w:r>
            <w:proofErr w:type="spellEnd"/>
            <w:r w:rsidRPr="00F06439">
              <w:rPr>
                <w:rFonts w:ascii="Garamond" w:hAnsi="Garamond"/>
                <w:i/>
                <w:sz w:val="28"/>
                <w:szCs w:val="28"/>
              </w:rPr>
              <w:t xml:space="preserve"> </w:t>
            </w:r>
            <w:proofErr w:type="spellStart"/>
            <w:r w:rsidRPr="00F06439">
              <w:rPr>
                <w:rFonts w:ascii="Garamond" w:hAnsi="Garamond"/>
                <w:i/>
                <w:sz w:val="28"/>
                <w:szCs w:val="28"/>
              </w:rPr>
              <w:t>dy</w:t>
            </w:r>
            <w:proofErr w:type="spellEnd"/>
            <w:r w:rsidRPr="00F06439">
              <w:rPr>
                <w:rFonts w:ascii="Garamond" w:hAnsi="Garamond"/>
                <w:i/>
                <w:sz w:val="28"/>
                <w:szCs w:val="28"/>
              </w:rPr>
              <w:t xml:space="preserve"> </w:t>
            </w:r>
            <w:proofErr w:type="spellStart"/>
            <w:r w:rsidRPr="00F06439">
              <w:rPr>
                <w:rFonts w:ascii="Garamond" w:hAnsi="Garamond"/>
                <w:i/>
                <w:sz w:val="28"/>
                <w:szCs w:val="28"/>
              </w:rPr>
              <w:t>brag</w:t>
            </w:r>
            <w:r w:rsidRPr="00F06439">
              <w:rPr>
                <w:rFonts w:ascii="Garamond" w:hAnsi="Garamond"/>
                <w:sz w:val="28"/>
                <w:szCs w:val="28"/>
              </w:rPr>
              <w:t>h</w:t>
            </w:r>
            <w:proofErr w:type="spellEnd"/>
            <w:r w:rsidRPr="00F06439">
              <w:rPr>
                <w:rFonts w:ascii="Garamond" w:hAnsi="Garamond"/>
                <w:i/>
                <w:sz w:val="28"/>
                <w:szCs w:val="28"/>
              </w:rPr>
              <w:t xml:space="preserve"> </w:t>
            </w:r>
            <w:proofErr w:type="spellStart"/>
            <w:r w:rsidRPr="00F06439">
              <w:rPr>
                <w:rFonts w:ascii="Garamond" w:hAnsi="Garamond"/>
                <w:i/>
                <w:sz w:val="28"/>
                <w:szCs w:val="28"/>
              </w:rPr>
              <w:t>geddyn</w:t>
            </w:r>
            <w:proofErr w:type="spellEnd"/>
            <w:r w:rsidRPr="00F06439">
              <w:rPr>
                <w:rFonts w:ascii="Garamond" w:hAnsi="Garamond"/>
                <w:i/>
                <w:sz w:val="28"/>
                <w:szCs w:val="28"/>
              </w:rPr>
              <w:t xml:space="preserve"> </w:t>
            </w:r>
            <w:proofErr w:type="spellStart"/>
            <w:r w:rsidRPr="00F06439">
              <w:rPr>
                <w:rFonts w:ascii="Garamond" w:hAnsi="Garamond"/>
                <w:i/>
                <w:sz w:val="28"/>
                <w:szCs w:val="28"/>
              </w:rPr>
              <w:t>baase</w:t>
            </w:r>
            <w:proofErr w:type="spellEnd"/>
            <w:r w:rsidRPr="00F06439">
              <w:rPr>
                <w:rFonts w:ascii="Garamond" w:hAnsi="Garamond"/>
                <w:i/>
                <w:sz w:val="28"/>
                <w:szCs w:val="28"/>
              </w:rPr>
              <w:t xml:space="preserve">, as </w:t>
            </w:r>
            <w:proofErr w:type="spellStart"/>
            <w:r w:rsidRPr="00F06439">
              <w:rPr>
                <w:rFonts w:ascii="Garamond" w:hAnsi="Garamond"/>
                <w:i/>
                <w:sz w:val="28"/>
                <w:szCs w:val="28"/>
              </w:rPr>
              <w:t>raad</w:t>
            </w:r>
            <w:proofErr w:type="spellEnd"/>
            <w:r w:rsidRPr="00F06439">
              <w:rPr>
                <w:rFonts w:ascii="Garamond" w:hAnsi="Garamond"/>
                <w:i/>
                <w:sz w:val="28"/>
                <w:szCs w:val="28"/>
              </w:rPr>
              <w:t xml:space="preserve"> </w:t>
            </w:r>
            <w:proofErr w:type="spellStart"/>
            <w:r w:rsidRPr="00F06439">
              <w:rPr>
                <w:rFonts w:ascii="Garamond" w:hAnsi="Garamond"/>
                <w:i/>
                <w:sz w:val="28"/>
                <w:szCs w:val="28"/>
              </w:rPr>
              <w:t>nagh</w:t>
            </w:r>
            <w:proofErr w:type="spellEnd"/>
            <w:r w:rsidRPr="00F06439">
              <w:rPr>
                <w:rFonts w:ascii="Garamond" w:hAnsi="Garamond"/>
                <w:i/>
                <w:sz w:val="28"/>
                <w:szCs w:val="28"/>
              </w:rPr>
              <w:t xml:space="preserve"> </w:t>
            </w:r>
            <w:proofErr w:type="spellStart"/>
            <w:r w:rsidRPr="00F06439">
              <w:rPr>
                <w:rFonts w:ascii="Garamond" w:hAnsi="Garamond"/>
                <w:i/>
                <w:sz w:val="28"/>
                <w:szCs w:val="28"/>
              </w:rPr>
              <w:t>vel</w:t>
            </w:r>
            <w:proofErr w:type="spellEnd"/>
            <w:r w:rsidRPr="00F06439">
              <w:rPr>
                <w:rFonts w:ascii="Garamond" w:hAnsi="Garamond"/>
                <w:i/>
                <w:sz w:val="28"/>
                <w:szCs w:val="28"/>
              </w:rPr>
              <w:t xml:space="preserve"> </w:t>
            </w:r>
            <w:proofErr w:type="spellStart"/>
            <w:r w:rsidRPr="00F06439">
              <w:rPr>
                <w:rFonts w:ascii="Garamond" w:hAnsi="Garamond"/>
                <w:i/>
                <w:sz w:val="28"/>
                <w:szCs w:val="28"/>
              </w:rPr>
              <w:t>yn</w:t>
            </w:r>
            <w:proofErr w:type="spellEnd"/>
            <w:r w:rsidRPr="00F06439">
              <w:rPr>
                <w:rFonts w:ascii="Garamond" w:hAnsi="Garamond"/>
                <w:i/>
                <w:sz w:val="28"/>
                <w:szCs w:val="28"/>
              </w:rPr>
              <w:t xml:space="preserve"> </w:t>
            </w:r>
            <w:proofErr w:type="spellStart"/>
            <w:r w:rsidRPr="00F06439">
              <w:rPr>
                <w:rFonts w:ascii="Garamond" w:hAnsi="Garamond"/>
                <w:i/>
                <w:sz w:val="28"/>
                <w:szCs w:val="28"/>
              </w:rPr>
              <w:t>Ayle</w:t>
            </w:r>
            <w:proofErr w:type="spellEnd"/>
            <w:r w:rsidRPr="00F06439">
              <w:rPr>
                <w:rFonts w:ascii="Garamond" w:hAnsi="Garamond"/>
                <w:i/>
                <w:sz w:val="28"/>
                <w:szCs w:val="28"/>
              </w:rPr>
              <w:t xml:space="preserve"> </w:t>
            </w:r>
            <w:proofErr w:type="spellStart"/>
            <w:r w:rsidRPr="00F06439">
              <w:rPr>
                <w:rFonts w:ascii="Garamond" w:hAnsi="Garamond"/>
                <w:i/>
                <w:sz w:val="28"/>
                <w:szCs w:val="28"/>
              </w:rPr>
              <w:t>dy</w:t>
            </w:r>
            <w:proofErr w:type="spellEnd"/>
            <w:r w:rsidRPr="00F06439">
              <w:rPr>
                <w:rFonts w:ascii="Garamond" w:hAnsi="Garamond"/>
                <w:i/>
                <w:sz w:val="28"/>
                <w:szCs w:val="28"/>
              </w:rPr>
              <w:t xml:space="preserve"> </w:t>
            </w:r>
            <w:proofErr w:type="spellStart"/>
            <w:r w:rsidRPr="00F06439">
              <w:rPr>
                <w:rFonts w:ascii="Garamond" w:hAnsi="Garamond"/>
                <w:i/>
                <w:sz w:val="28"/>
                <w:szCs w:val="28"/>
              </w:rPr>
              <w:t>bragh</w:t>
            </w:r>
            <w:proofErr w:type="spellEnd"/>
            <w:r w:rsidRPr="00F06439">
              <w:rPr>
                <w:rFonts w:ascii="Garamond" w:hAnsi="Garamond"/>
                <w:i/>
                <w:sz w:val="28"/>
                <w:szCs w:val="28"/>
              </w:rPr>
              <w:t xml:space="preserve"> er </w:t>
            </w:r>
            <w:proofErr w:type="spellStart"/>
            <w:r w:rsidRPr="00F06439">
              <w:rPr>
                <w:rFonts w:ascii="Garamond" w:hAnsi="Garamond"/>
                <w:i/>
                <w:sz w:val="28"/>
                <w:szCs w:val="28"/>
              </w:rPr>
              <w:t>ny</w:t>
            </w:r>
            <w:proofErr w:type="spellEnd"/>
            <w:r w:rsidRPr="00F06439">
              <w:rPr>
                <w:rFonts w:ascii="Garamond" w:hAnsi="Garamond"/>
                <w:i/>
                <w:sz w:val="28"/>
                <w:szCs w:val="28"/>
              </w:rPr>
              <w:t xml:space="preserve"> </w:t>
            </w:r>
            <w:proofErr w:type="spellStart"/>
            <w:r w:rsidRPr="00F06439">
              <w:rPr>
                <w:rFonts w:ascii="Garamond" w:hAnsi="Garamond"/>
                <w:i/>
                <w:sz w:val="28"/>
                <w:szCs w:val="28"/>
              </w:rPr>
              <w:t>vooghey</w:t>
            </w:r>
            <w:proofErr w:type="spellEnd"/>
            <w:r w:rsidRPr="00F06439">
              <w:rPr>
                <w:rFonts w:ascii="Garamond" w:hAnsi="Garamond"/>
                <w:i/>
                <w:sz w:val="28"/>
                <w:szCs w:val="28"/>
              </w:rPr>
              <w:t xml:space="preserve">. </w:t>
            </w:r>
          </w:p>
        </w:tc>
        <w:tc>
          <w:tcPr>
            <w:tcW w:w="0" w:type="auto"/>
          </w:tcPr>
          <w:p w14:paraId="7A406335" w14:textId="77777777" w:rsidR="00DF1BF5" w:rsidRPr="00256FDC" w:rsidRDefault="00DF1BF5" w:rsidP="0040043C">
            <w:pPr>
              <w:pStyle w:val="ListParagraph"/>
              <w:ind w:left="0" w:firstLine="227"/>
              <w:contextualSpacing w:val="0"/>
              <w:jc w:val="both"/>
              <w:rPr>
                <w:rFonts w:ascii="Garamond" w:hAnsi="Garamond" w:cs="Times New Roman"/>
                <w:sz w:val="28"/>
              </w:rPr>
            </w:pPr>
            <w:r w:rsidRPr="00256FDC">
              <w:rPr>
                <w:rFonts w:ascii="Garamond" w:hAnsi="Garamond" w:cs="Times New Roman"/>
                <w:i/>
                <w:sz w:val="28"/>
              </w:rPr>
              <w:t xml:space="preserve">Which Destruction will be most terrible. </w:t>
            </w:r>
            <w:r w:rsidRPr="00256FDC">
              <w:rPr>
                <w:rFonts w:ascii="Garamond" w:hAnsi="Garamond" w:cs="Times New Roman"/>
                <w:sz w:val="28"/>
              </w:rPr>
              <w:t>They shall be turned into Hell, where the Worm dieth not, and where the Fire shall not be quenched.</w:t>
            </w:r>
          </w:p>
        </w:tc>
        <w:tc>
          <w:tcPr>
            <w:tcW w:w="0" w:type="auto"/>
          </w:tcPr>
          <w:p w14:paraId="132AE0D1" w14:textId="77777777" w:rsidR="00DF1BF5" w:rsidRPr="00C1228A" w:rsidRDefault="00DF1BF5" w:rsidP="00DB60C3">
            <w:pPr>
              <w:pStyle w:val="ListParagraph"/>
              <w:ind w:left="0"/>
              <w:rPr>
                <w:rFonts w:ascii="Garamond" w:hAnsi="Garamond" w:cs="Times New Roman"/>
                <w:i/>
                <w:sz w:val="20"/>
                <w:szCs w:val="20"/>
              </w:rPr>
            </w:pPr>
          </w:p>
        </w:tc>
      </w:tr>
      <w:tr w:rsidR="00AB342A" w:rsidRPr="00256FDC" w14:paraId="01334463" w14:textId="77777777" w:rsidTr="00C1228A">
        <w:tc>
          <w:tcPr>
            <w:tcW w:w="0" w:type="auto"/>
          </w:tcPr>
          <w:p w14:paraId="586320C2" w14:textId="77777777" w:rsidR="00AB342A" w:rsidRPr="00B67815" w:rsidRDefault="00AB342A" w:rsidP="0040043C">
            <w:pPr>
              <w:pStyle w:val="CM3"/>
              <w:widowControl/>
              <w:spacing w:line="240" w:lineRule="auto"/>
              <w:ind w:firstLine="227"/>
              <w:jc w:val="both"/>
              <w:rPr>
                <w:rFonts w:ascii="Garamond" w:hAnsi="Garamond"/>
                <w:sz w:val="28"/>
                <w:szCs w:val="28"/>
              </w:rPr>
            </w:pPr>
            <w:r w:rsidRPr="00B67815">
              <w:rPr>
                <w:rFonts w:ascii="Garamond" w:hAnsi="Garamond"/>
                <w:i/>
                <w:sz w:val="28"/>
                <w:szCs w:val="28"/>
              </w:rPr>
              <w:t>Q.</w:t>
            </w:r>
            <w:r w:rsidRPr="00B67815">
              <w:rPr>
                <w:rFonts w:ascii="Garamond" w:hAnsi="Garamond"/>
                <w:sz w:val="28"/>
                <w:szCs w:val="28"/>
              </w:rPr>
              <w:t xml:space="preserve"> </w:t>
            </w:r>
            <w:proofErr w:type="spellStart"/>
            <w:r w:rsidRPr="00B67815">
              <w:rPr>
                <w:rFonts w:ascii="Garamond" w:hAnsi="Garamond"/>
                <w:sz w:val="28"/>
                <w:szCs w:val="28"/>
              </w:rPr>
              <w:t>Cre’n</w:t>
            </w:r>
            <w:proofErr w:type="spellEnd"/>
            <w:r w:rsidRPr="00B67815">
              <w:rPr>
                <w:rFonts w:ascii="Garamond" w:hAnsi="Garamond"/>
                <w:sz w:val="28"/>
                <w:szCs w:val="28"/>
              </w:rPr>
              <w:t xml:space="preserve"> </w:t>
            </w:r>
            <w:proofErr w:type="spellStart"/>
            <w:r w:rsidRPr="00B67815">
              <w:rPr>
                <w:rFonts w:ascii="Garamond" w:hAnsi="Garamond"/>
                <w:sz w:val="28"/>
                <w:szCs w:val="28"/>
              </w:rPr>
              <w:t>aght</w:t>
            </w:r>
            <w:proofErr w:type="spellEnd"/>
            <w:r w:rsidRPr="00B67815">
              <w:rPr>
                <w:rFonts w:ascii="Garamond" w:hAnsi="Garamond"/>
                <w:sz w:val="28"/>
                <w:szCs w:val="28"/>
              </w:rPr>
              <w:t xml:space="preserve"> ta </w:t>
            </w:r>
            <w:proofErr w:type="spellStart"/>
            <w:r w:rsidRPr="00B67815">
              <w:rPr>
                <w:rFonts w:ascii="Garamond" w:hAnsi="Garamond"/>
                <w:sz w:val="28"/>
                <w:szCs w:val="28"/>
              </w:rPr>
              <w:t>Credjal</w:t>
            </w:r>
            <w:proofErr w:type="spellEnd"/>
            <w:r w:rsidRPr="00B67815">
              <w:rPr>
                <w:rFonts w:ascii="Garamond" w:hAnsi="Garamond"/>
                <w:sz w:val="28"/>
                <w:szCs w:val="28"/>
              </w:rPr>
              <w:t xml:space="preserve"> </w:t>
            </w:r>
            <w:proofErr w:type="spellStart"/>
            <w:r w:rsidRPr="00B67815">
              <w:rPr>
                <w:rFonts w:ascii="Garamond" w:hAnsi="Garamond"/>
                <w:sz w:val="28"/>
                <w:szCs w:val="28"/>
              </w:rPr>
              <w:t>ny</w:t>
            </w:r>
            <w:proofErr w:type="spellEnd"/>
            <w:r w:rsidRPr="00B67815">
              <w:rPr>
                <w:rFonts w:ascii="Garamond" w:hAnsi="Garamond"/>
                <w:sz w:val="28"/>
                <w:szCs w:val="28"/>
              </w:rPr>
              <w:t xml:space="preserve"> </w:t>
            </w:r>
            <w:proofErr w:type="spellStart"/>
            <w:r w:rsidRPr="00B67815">
              <w:rPr>
                <w:rFonts w:ascii="Garamond" w:hAnsi="Garamond"/>
                <w:sz w:val="28"/>
                <w:szCs w:val="28"/>
              </w:rPr>
              <w:t>Reddyn</w:t>
            </w:r>
            <w:proofErr w:type="spellEnd"/>
            <w:r w:rsidRPr="00B67815">
              <w:rPr>
                <w:rFonts w:ascii="Garamond" w:hAnsi="Garamond"/>
                <w:sz w:val="28"/>
                <w:szCs w:val="28"/>
              </w:rPr>
              <w:t xml:space="preserve"> </w:t>
            </w:r>
            <w:proofErr w:type="spellStart"/>
            <w:r w:rsidRPr="00B67815">
              <w:rPr>
                <w:rFonts w:ascii="Garamond" w:hAnsi="Garamond"/>
                <w:sz w:val="28"/>
                <w:szCs w:val="28"/>
              </w:rPr>
              <w:t>shoh</w:t>
            </w:r>
            <w:proofErr w:type="spellEnd"/>
            <w:r w:rsidRPr="00B67815">
              <w:rPr>
                <w:rFonts w:ascii="Garamond" w:hAnsi="Garamond"/>
                <w:sz w:val="28"/>
                <w:szCs w:val="28"/>
              </w:rPr>
              <w:t xml:space="preserve"> </w:t>
            </w:r>
            <w:proofErr w:type="spellStart"/>
            <w:r w:rsidRPr="00B67815">
              <w:rPr>
                <w:rFonts w:ascii="Garamond" w:hAnsi="Garamond"/>
                <w:sz w:val="28"/>
                <w:szCs w:val="28"/>
              </w:rPr>
              <w:t>cheet</w:t>
            </w:r>
            <w:proofErr w:type="spellEnd"/>
            <w:r w:rsidRPr="00B67815">
              <w:rPr>
                <w:rFonts w:ascii="Garamond" w:hAnsi="Garamond"/>
                <w:sz w:val="28"/>
                <w:szCs w:val="28"/>
              </w:rPr>
              <w:t xml:space="preserve">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yanoo</w:t>
            </w:r>
            <w:proofErr w:type="spellEnd"/>
            <w:r w:rsidRPr="00B67815">
              <w:rPr>
                <w:rFonts w:ascii="Garamond" w:hAnsi="Garamond"/>
                <w:sz w:val="28"/>
                <w:szCs w:val="28"/>
              </w:rPr>
              <w:t xml:space="preserve"> shin Mie</w:t>
            </w:r>
            <w:r w:rsidR="002C617D" w:rsidRPr="002C617D">
              <w:rPr>
                <w:rFonts w:ascii="Garamond" w:hAnsi="Garamond"/>
                <w:i/>
                <w:sz w:val="28"/>
                <w:szCs w:val="28"/>
              </w:rPr>
              <w:t> </w:t>
            </w:r>
            <w:r w:rsidR="00C57BF1" w:rsidRPr="00C57BF1">
              <w:rPr>
                <w:rFonts w:ascii="Garamond" w:hAnsi="Garamond"/>
                <w:sz w:val="28"/>
                <w:szCs w:val="28"/>
              </w:rPr>
              <w:t>?</w:t>
            </w:r>
            <w:r w:rsidRPr="00B67815">
              <w:rPr>
                <w:rFonts w:ascii="Garamond" w:hAnsi="Garamond"/>
                <w:sz w:val="28"/>
                <w:szCs w:val="28"/>
              </w:rPr>
              <w:t xml:space="preserve"> </w:t>
            </w:r>
          </w:p>
        </w:tc>
        <w:tc>
          <w:tcPr>
            <w:tcW w:w="0" w:type="auto"/>
          </w:tcPr>
          <w:p w14:paraId="6DECA317"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How doth the Belief of these things become a Means to make us good</w:t>
            </w:r>
            <w:r w:rsidR="002C617D" w:rsidRPr="002C617D">
              <w:rPr>
                <w:rFonts w:ascii="Garamond" w:hAnsi="Garamond" w:cs="Times New Roman"/>
                <w:i/>
                <w:sz w:val="28"/>
              </w:rPr>
              <w:t> ?</w:t>
            </w:r>
          </w:p>
        </w:tc>
        <w:tc>
          <w:tcPr>
            <w:tcW w:w="0" w:type="auto"/>
          </w:tcPr>
          <w:p w14:paraId="2A39A9C9" w14:textId="77777777" w:rsidR="00AB342A" w:rsidRPr="00C1228A" w:rsidRDefault="00AB342A" w:rsidP="00DB60C3">
            <w:pPr>
              <w:pStyle w:val="ListParagraph"/>
              <w:ind w:left="0"/>
              <w:rPr>
                <w:rFonts w:ascii="Garamond" w:hAnsi="Garamond" w:cs="Times New Roman"/>
                <w:sz w:val="20"/>
                <w:szCs w:val="20"/>
              </w:rPr>
            </w:pPr>
          </w:p>
        </w:tc>
      </w:tr>
      <w:tr w:rsidR="00AB342A" w:rsidRPr="00256FDC" w14:paraId="43A2A5FF" w14:textId="77777777" w:rsidTr="00C1228A">
        <w:tc>
          <w:tcPr>
            <w:tcW w:w="0" w:type="auto"/>
          </w:tcPr>
          <w:p w14:paraId="26D33E91" w14:textId="77777777" w:rsidR="00AB342A" w:rsidRPr="00B67815" w:rsidRDefault="00AB342A" w:rsidP="0040043C">
            <w:pPr>
              <w:pStyle w:val="CM3"/>
              <w:widowControl/>
              <w:spacing w:line="240" w:lineRule="auto"/>
              <w:ind w:firstLine="227"/>
              <w:jc w:val="both"/>
              <w:rPr>
                <w:rFonts w:ascii="Garamond" w:hAnsi="Garamond"/>
                <w:sz w:val="28"/>
                <w:szCs w:val="28"/>
              </w:rPr>
            </w:pPr>
            <w:r w:rsidRPr="00B67815">
              <w:rPr>
                <w:rFonts w:ascii="Garamond" w:hAnsi="Garamond"/>
                <w:i/>
                <w:sz w:val="28"/>
                <w:szCs w:val="28"/>
              </w:rPr>
              <w:t xml:space="preserve">A. </w:t>
            </w:r>
            <w:proofErr w:type="spellStart"/>
            <w:r w:rsidRPr="00B67815">
              <w:rPr>
                <w:rFonts w:ascii="Garamond" w:hAnsi="Garamond"/>
                <w:sz w:val="28"/>
                <w:szCs w:val="28"/>
              </w:rPr>
              <w:t>Liorish</w:t>
            </w:r>
            <w:proofErr w:type="spellEnd"/>
            <w:r w:rsidRPr="00B67815">
              <w:rPr>
                <w:rFonts w:ascii="Garamond" w:hAnsi="Garamond"/>
                <w:sz w:val="28"/>
                <w:szCs w:val="28"/>
              </w:rPr>
              <w:t xml:space="preserve"> cur </w:t>
            </w:r>
            <w:proofErr w:type="spellStart"/>
            <w:r w:rsidRPr="00B67815">
              <w:rPr>
                <w:rFonts w:ascii="Garamond" w:hAnsi="Garamond"/>
                <w:sz w:val="28"/>
                <w:szCs w:val="28"/>
              </w:rPr>
              <w:t>orrin</w:t>
            </w:r>
            <w:proofErr w:type="spellEnd"/>
            <w:r w:rsidRPr="00B67815">
              <w:rPr>
                <w:rFonts w:ascii="Garamond" w:hAnsi="Garamond"/>
                <w:sz w:val="28"/>
                <w:szCs w:val="28"/>
              </w:rPr>
              <w:t xml:space="preserve"> </w:t>
            </w:r>
            <w:proofErr w:type="spellStart"/>
            <w:r w:rsidRPr="00B67815">
              <w:rPr>
                <w:rFonts w:ascii="Garamond" w:hAnsi="Garamond"/>
                <w:sz w:val="28"/>
                <w:szCs w:val="28"/>
              </w:rPr>
              <w:t>ve</w:t>
            </w:r>
            <w:proofErr w:type="spellEnd"/>
            <w:r w:rsidRPr="00B67815">
              <w:rPr>
                <w:rFonts w:ascii="Garamond" w:hAnsi="Garamond"/>
                <w:sz w:val="28"/>
                <w:szCs w:val="28"/>
              </w:rPr>
              <w:t xml:space="preserve"> </w:t>
            </w:r>
            <w:proofErr w:type="spellStart"/>
            <w:r w:rsidRPr="00B67815">
              <w:rPr>
                <w:rFonts w:ascii="Garamond" w:hAnsi="Garamond"/>
                <w:sz w:val="28"/>
                <w:szCs w:val="28"/>
              </w:rPr>
              <w:t>imneagh</w:t>
            </w:r>
            <w:proofErr w:type="spellEnd"/>
            <w:r w:rsidRPr="00B67815">
              <w:rPr>
                <w:rFonts w:ascii="Garamond" w:hAnsi="Garamond"/>
                <w:sz w:val="28"/>
                <w:szCs w:val="28"/>
              </w:rPr>
              <w:t xml:space="preserve"> as </w:t>
            </w:r>
            <w:proofErr w:type="spellStart"/>
            <w:r w:rsidRPr="00B67815">
              <w:rPr>
                <w:rFonts w:ascii="Garamond" w:hAnsi="Garamond"/>
                <w:sz w:val="28"/>
                <w:szCs w:val="28"/>
              </w:rPr>
              <w:t>aglagh</w:t>
            </w:r>
            <w:proofErr w:type="spellEnd"/>
            <w:r w:rsidRPr="00B67815">
              <w:rPr>
                <w:rFonts w:ascii="Garamond" w:hAnsi="Garamond"/>
                <w:sz w:val="28"/>
                <w:szCs w:val="28"/>
              </w:rPr>
              <w:t xml:space="preserve">, </w:t>
            </w:r>
            <w:proofErr w:type="spellStart"/>
            <w:r w:rsidRPr="00B67815">
              <w:rPr>
                <w:rFonts w:ascii="Garamond" w:hAnsi="Garamond"/>
                <w:sz w:val="28"/>
                <w:szCs w:val="28"/>
              </w:rPr>
              <w:t>myr</w:t>
            </w:r>
            <w:proofErr w:type="spellEnd"/>
            <w:r w:rsidRPr="00B67815">
              <w:rPr>
                <w:rFonts w:ascii="Garamond" w:hAnsi="Garamond"/>
                <w:sz w:val="28"/>
                <w:szCs w:val="28"/>
              </w:rPr>
              <w:t xml:space="preserve"> </w:t>
            </w:r>
            <w:proofErr w:type="spellStart"/>
            <w:r w:rsidRPr="00B67815">
              <w:rPr>
                <w:rFonts w:ascii="Garamond" w:hAnsi="Garamond"/>
                <w:sz w:val="28"/>
                <w:szCs w:val="28"/>
              </w:rPr>
              <w:t>shen</w:t>
            </w:r>
            <w:proofErr w:type="spellEnd"/>
            <w:r w:rsidRPr="00B67815">
              <w:rPr>
                <w:rFonts w:ascii="Garamond" w:hAnsi="Garamond"/>
                <w:sz w:val="28"/>
                <w:szCs w:val="28"/>
              </w:rPr>
              <w:t xml:space="preserve"> </w:t>
            </w:r>
            <w:proofErr w:type="spellStart"/>
            <w:r w:rsidRPr="00B67815">
              <w:rPr>
                <w:rFonts w:ascii="Garamond" w:hAnsi="Garamond"/>
                <w:sz w:val="28"/>
                <w:szCs w:val="28"/>
              </w:rPr>
              <w:t>shegin</w:t>
            </w:r>
            <w:proofErr w:type="spellEnd"/>
            <w:r w:rsidRPr="00B67815">
              <w:rPr>
                <w:rFonts w:ascii="Garamond" w:hAnsi="Garamond"/>
                <w:sz w:val="28"/>
                <w:szCs w:val="28"/>
              </w:rPr>
              <w:t xml:space="preserve"> </w:t>
            </w:r>
            <w:proofErr w:type="spellStart"/>
            <w:r w:rsidRPr="00B67815">
              <w:rPr>
                <w:rFonts w:ascii="Garamond" w:hAnsi="Garamond"/>
                <w:sz w:val="28"/>
                <w:szCs w:val="28"/>
              </w:rPr>
              <w:t>dauesyn</w:t>
            </w:r>
            <w:proofErr w:type="spellEnd"/>
            <w:r w:rsidRPr="00B67815">
              <w:rPr>
                <w:rFonts w:ascii="Garamond" w:hAnsi="Garamond"/>
                <w:sz w:val="28"/>
                <w:szCs w:val="28"/>
              </w:rPr>
              <w:t xml:space="preserve"> y </w:t>
            </w:r>
            <w:proofErr w:type="spellStart"/>
            <w:r w:rsidRPr="00B67815">
              <w:rPr>
                <w:rFonts w:ascii="Garamond" w:hAnsi="Garamond"/>
                <w:sz w:val="28"/>
                <w:szCs w:val="28"/>
              </w:rPr>
              <w:t>ve</w:t>
            </w:r>
            <w:proofErr w:type="spellEnd"/>
            <w:r w:rsidRPr="00B67815">
              <w:rPr>
                <w:rFonts w:ascii="Garamond" w:hAnsi="Garamond"/>
                <w:sz w:val="28"/>
                <w:szCs w:val="28"/>
              </w:rPr>
              <w:t xml:space="preserve"> ta </w:t>
            </w:r>
            <w:proofErr w:type="spellStart"/>
            <w:r w:rsidRPr="00B67815">
              <w:rPr>
                <w:rFonts w:ascii="Garamond" w:hAnsi="Garamond"/>
                <w:sz w:val="28"/>
                <w:szCs w:val="28"/>
              </w:rPr>
              <w:t>smooinaght</w:t>
            </w:r>
            <w:proofErr w:type="spellEnd"/>
            <w:r w:rsidRPr="00B67815">
              <w:rPr>
                <w:rFonts w:ascii="Garamond" w:hAnsi="Garamond"/>
                <w:sz w:val="28"/>
                <w:szCs w:val="28"/>
              </w:rPr>
              <w:t xml:space="preserve"> er </w:t>
            </w:r>
            <w:proofErr w:type="spellStart"/>
            <w:r w:rsidRPr="00B67815">
              <w:rPr>
                <w:rFonts w:ascii="Garamond" w:hAnsi="Garamond"/>
                <w:sz w:val="28"/>
                <w:szCs w:val="28"/>
              </w:rPr>
              <w:t>ny</w:t>
            </w:r>
            <w:proofErr w:type="spellEnd"/>
            <w:r w:rsidRPr="00B67815">
              <w:rPr>
                <w:rFonts w:ascii="Garamond" w:hAnsi="Garamond"/>
                <w:sz w:val="28"/>
                <w:szCs w:val="28"/>
              </w:rPr>
              <w:t xml:space="preserve"> </w:t>
            </w:r>
            <w:proofErr w:type="spellStart"/>
            <w:r w:rsidRPr="00B67815">
              <w:rPr>
                <w:rFonts w:ascii="Garamond" w:hAnsi="Garamond"/>
                <w:sz w:val="28"/>
                <w:szCs w:val="28"/>
              </w:rPr>
              <w:t>Reddyn</w:t>
            </w:r>
            <w:proofErr w:type="spellEnd"/>
            <w:r w:rsidRPr="00B67815">
              <w:rPr>
                <w:rFonts w:ascii="Garamond" w:hAnsi="Garamond"/>
                <w:sz w:val="28"/>
                <w:szCs w:val="28"/>
              </w:rPr>
              <w:t xml:space="preserve"> </w:t>
            </w:r>
            <w:proofErr w:type="spellStart"/>
            <w:r w:rsidRPr="00B67815">
              <w:rPr>
                <w:rFonts w:ascii="Garamond" w:hAnsi="Garamond"/>
                <w:sz w:val="28"/>
                <w:szCs w:val="28"/>
              </w:rPr>
              <w:t>shoh</w:t>
            </w:r>
            <w:proofErr w:type="spellEnd"/>
            <w:r w:rsidRPr="00B67815">
              <w:rPr>
                <w:rFonts w:ascii="Garamond" w:hAnsi="Garamond"/>
                <w:sz w:val="28"/>
                <w:szCs w:val="28"/>
              </w:rPr>
              <w:t xml:space="preserve">. </w:t>
            </w:r>
          </w:p>
        </w:tc>
        <w:tc>
          <w:tcPr>
            <w:tcW w:w="0" w:type="auto"/>
          </w:tcPr>
          <w:p w14:paraId="111407C9"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 xml:space="preserve">By making us serious and thoughtful, which </w:t>
            </w:r>
            <w:r w:rsidRPr="00256FDC">
              <w:rPr>
                <w:rFonts w:ascii="Garamond" w:hAnsi="Garamond" w:cs="Times New Roman"/>
                <w:sz w:val="28"/>
              </w:rPr>
              <w:t>they</w:t>
            </w:r>
            <w:r w:rsidRPr="00256FDC">
              <w:rPr>
                <w:rFonts w:ascii="Garamond" w:hAnsi="Garamond" w:cs="Times New Roman"/>
                <w:i/>
                <w:sz w:val="28"/>
              </w:rPr>
              <w:t xml:space="preserve"> must needs be, who often think of these Matter</w:t>
            </w:r>
            <w:r w:rsidRPr="00256FDC">
              <w:rPr>
                <w:rFonts w:ascii="Garamond" w:hAnsi="Garamond" w:cs="Times New Roman"/>
                <w:sz w:val="28"/>
              </w:rPr>
              <w:t>s</w:t>
            </w:r>
            <w:r w:rsidRPr="00256FDC">
              <w:rPr>
                <w:rFonts w:ascii="Garamond" w:hAnsi="Garamond" w:cs="Times New Roman"/>
                <w:i/>
                <w:sz w:val="28"/>
              </w:rPr>
              <w:t>.</w:t>
            </w:r>
          </w:p>
        </w:tc>
        <w:tc>
          <w:tcPr>
            <w:tcW w:w="0" w:type="auto"/>
          </w:tcPr>
          <w:p w14:paraId="487B7775" w14:textId="77777777" w:rsidR="00AB342A" w:rsidRPr="00C1228A" w:rsidRDefault="00AB342A" w:rsidP="00DB60C3">
            <w:pPr>
              <w:pStyle w:val="ListParagraph"/>
              <w:ind w:left="0"/>
              <w:rPr>
                <w:rFonts w:ascii="Garamond" w:hAnsi="Garamond" w:cs="Times New Roman"/>
                <w:sz w:val="20"/>
                <w:szCs w:val="20"/>
              </w:rPr>
            </w:pPr>
          </w:p>
        </w:tc>
      </w:tr>
      <w:tr w:rsidR="00AB342A" w:rsidRPr="00256FDC" w14:paraId="1B9C7EC4" w14:textId="77777777" w:rsidTr="00C1228A">
        <w:tc>
          <w:tcPr>
            <w:tcW w:w="0" w:type="auto"/>
          </w:tcPr>
          <w:p w14:paraId="51C70BBD" w14:textId="77777777" w:rsidR="00AB342A" w:rsidRPr="00B67815" w:rsidRDefault="00AB342A" w:rsidP="0040043C">
            <w:pPr>
              <w:pStyle w:val="CM3"/>
              <w:widowControl/>
              <w:spacing w:line="240" w:lineRule="auto"/>
              <w:ind w:firstLine="227"/>
              <w:jc w:val="both"/>
              <w:rPr>
                <w:rFonts w:ascii="Garamond" w:hAnsi="Garamond"/>
                <w:sz w:val="28"/>
                <w:szCs w:val="28"/>
              </w:rPr>
            </w:pPr>
            <w:proofErr w:type="spellStart"/>
            <w:r w:rsidRPr="00B67815">
              <w:rPr>
                <w:rFonts w:ascii="Garamond" w:hAnsi="Garamond"/>
                <w:sz w:val="28"/>
                <w:szCs w:val="28"/>
              </w:rPr>
              <w:lastRenderedPageBreak/>
              <w:t>Liorish</w:t>
            </w:r>
            <w:proofErr w:type="spellEnd"/>
            <w:r w:rsidRPr="00B67815">
              <w:rPr>
                <w:rFonts w:ascii="Garamond" w:hAnsi="Garamond"/>
                <w:sz w:val="28"/>
                <w:szCs w:val="28"/>
              </w:rPr>
              <w:t xml:space="preserve"> </w:t>
            </w:r>
            <w:proofErr w:type="spellStart"/>
            <w:r w:rsidRPr="00B67815">
              <w:rPr>
                <w:rFonts w:ascii="Garamond" w:hAnsi="Garamond"/>
                <w:sz w:val="28"/>
                <w:szCs w:val="28"/>
              </w:rPr>
              <w:t>kinjagh</w:t>
            </w:r>
            <w:proofErr w:type="spellEnd"/>
            <w:r w:rsidRPr="00B67815">
              <w:rPr>
                <w:rFonts w:ascii="Garamond" w:hAnsi="Garamond"/>
                <w:sz w:val="28"/>
                <w:szCs w:val="28"/>
              </w:rPr>
              <w:t xml:space="preserve"> </w:t>
            </w:r>
            <w:proofErr w:type="spellStart"/>
            <w:r w:rsidRPr="00B67815">
              <w:rPr>
                <w:rFonts w:ascii="Garamond" w:hAnsi="Garamond"/>
                <w:sz w:val="28"/>
                <w:szCs w:val="28"/>
              </w:rPr>
              <w:t>cooinaght</w:t>
            </w:r>
            <w:proofErr w:type="spellEnd"/>
            <w:r w:rsidRPr="00B67815">
              <w:rPr>
                <w:rFonts w:ascii="Garamond" w:hAnsi="Garamond"/>
                <w:sz w:val="28"/>
                <w:szCs w:val="28"/>
              </w:rPr>
              <w:t xml:space="preserve"> </w:t>
            </w:r>
            <w:proofErr w:type="spellStart"/>
            <w:r w:rsidRPr="00B67815">
              <w:rPr>
                <w:rFonts w:ascii="Garamond" w:hAnsi="Garamond"/>
                <w:sz w:val="28"/>
                <w:szCs w:val="28"/>
              </w:rPr>
              <w:t>orroo</w:t>
            </w:r>
            <w:proofErr w:type="spellEnd"/>
            <w:r w:rsidRPr="00B67815">
              <w:rPr>
                <w:rFonts w:ascii="Garamond" w:hAnsi="Garamond"/>
                <w:sz w:val="28"/>
                <w:szCs w:val="28"/>
              </w:rPr>
              <w:t xml:space="preserve">, as </w:t>
            </w:r>
            <w:proofErr w:type="spellStart"/>
            <w:r w:rsidRPr="00B67815">
              <w:rPr>
                <w:rFonts w:ascii="Garamond" w:hAnsi="Garamond"/>
                <w:sz w:val="28"/>
                <w:szCs w:val="28"/>
              </w:rPr>
              <w:t>soiagh</w:t>
            </w:r>
            <w:proofErr w:type="spellEnd"/>
            <w:r w:rsidRPr="00B67815">
              <w:rPr>
                <w:rFonts w:ascii="Garamond" w:hAnsi="Garamond"/>
                <w:sz w:val="28"/>
                <w:szCs w:val="28"/>
              </w:rPr>
              <w:t xml:space="preserve"> Bea as Baas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bragh</w:t>
            </w:r>
            <w:proofErr w:type="spellEnd"/>
            <w:r w:rsidRPr="00B67815">
              <w:rPr>
                <w:rFonts w:ascii="Garamond" w:hAnsi="Garamond"/>
                <w:sz w:val="28"/>
                <w:szCs w:val="28"/>
              </w:rPr>
              <w:t xml:space="preserve"> </w:t>
            </w:r>
            <w:proofErr w:type="spellStart"/>
            <w:r w:rsidRPr="00B67815">
              <w:rPr>
                <w:rFonts w:ascii="Garamond" w:hAnsi="Garamond"/>
                <w:sz w:val="28"/>
                <w:szCs w:val="28"/>
              </w:rPr>
              <w:t>farraghtyn</w:t>
            </w:r>
            <w:proofErr w:type="spellEnd"/>
            <w:r w:rsidRPr="00B67815">
              <w:rPr>
                <w:rFonts w:ascii="Garamond" w:hAnsi="Garamond"/>
                <w:sz w:val="28"/>
                <w:szCs w:val="28"/>
              </w:rPr>
              <w:t xml:space="preserve"> </w:t>
            </w:r>
            <w:proofErr w:type="spellStart"/>
            <w:r w:rsidRPr="00B67815">
              <w:rPr>
                <w:rFonts w:ascii="Garamond" w:hAnsi="Garamond"/>
                <w:sz w:val="28"/>
                <w:szCs w:val="28"/>
              </w:rPr>
              <w:t>kiangoyrt</w:t>
            </w:r>
            <w:proofErr w:type="spellEnd"/>
            <w:r w:rsidRPr="00B67815">
              <w:rPr>
                <w:rFonts w:ascii="Garamond" w:hAnsi="Garamond"/>
                <w:sz w:val="28"/>
                <w:szCs w:val="28"/>
              </w:rPr>
              <w:t xml:space="preserve"> </w:t>
            </w:r>
            <w:proofErr w:type="spellStart"/>
            <w:r w:rsidRPr="00B67815">
              <w:rPr>
                <w:rFonts w:ascii="Garamond" w:hAnsi="Garamond"/>
                <w:sz w:val="28"/>
                <w:szCs w:val="28"/>
              </w:rPr>
              <w:t>rish</w:t>
            </w:r>
            <w:proofErr w:type="spellEnd"/>
            <w:r w:rsidRPr="00B67815">
              <w:rPr>
                <w:rFonts w:ascii="Garamond" w:hAnsi="Garamond"/>
                <w:sz w:val="28"/>
                <w:szCs w:val="28"/>
              </w:rPr>
              <w:t xml:space="preserve"> </w:t>
            </w:r>
            <w:proofErr w:type="spellStart"/>
            <w:r w:rsidRPr="00B67815">
              <w:rPr>
                <w:rFonts w:ascii="Garamond" w:hAnsi="Garamond"/>
                <w:sz w:val="28"/>
                <w:szCs w:val="28"/>
              </w:rPr>
              <w:t>nyn</w:t>
            </w:r>
            <w:proofErr w:type="spellEnd"/>
            <w:r w:rsidRPr="00B67815">
              <w:rPr>
                <w:rFonts w:ascii="Garamond" w:hAnsi="Garamond"/>
                <w:sz w:val="28"/>
                <w:szCs w:val="28"/>
              </w:rPr>
              <w:t xml:space="preserve"> </w:t>
            </w:r>
            <w:proofErr w:type="spellStart"/>
            <w:r w:rsidRPr="00B67815">
              <w:rPr>
                <w:rFonts w:ascii="Garamond" w:hAnsi="Garamond"/>
                <w:sz w:val="28"/>
                <w:szCs w:val="28"/>
              </w:rPr>
              <w:t>sooylyn</w:t>
            </w:r>
            <w:proofErr w:type="spellEnd"/>
            <w:r w:rsidRPr="00B67815">
              <w:rPr>
                <w:rFonts w:ascii="Garamond" w:hAnsi="Garamond"/>
                <w:sz w:val="28"/>
                <w:szCs w:val="28"/>
              </w:rPr>
              <w:t xml:space="preserve">, </w:t>
            </w:r>
            <w:proofErr w:type="spellStart"/>
            <w:r w:rsidRPr="00B67815">
              <w:rPr>
                <w:rFonts w:ascii="Garamond" w:hAnsi="Garamond"/>
                <w:sz w:val="28"/>
                <w:szCs w:val="28"/>
              </w:rPr>
              <w:t>dyn</w:t>
            </w:r>
            <w:proofErr w:type="spellEnd"/>
            <w:r w:rsidRPr="00B67815">
              <w:rPr>
                <w:rFonts w:ascii="Garamond" w:hAnsi="Garamond"/>
                <w:sz w:val="28"/>
                <w:szCs w:val="28"/>
              </w:rPr>
              <w:t xml:space="preserve"> </w:t>
            </w:r>
            <w:proofErr w:type="spellStart"/>
            <w:r w:rsidRPr="00B67815">
              <w:rPr>
                <w:rFonts w:ascii="Garamond" w:hAnsi="Garamond"/>
                <w:sz w:val="28"/>
                <w:szCs w:val="28"/>
              </w:rPr>
              <w:t>goarlagh</w:t>
            </w:r>
            <w:proofErr w:type="spellEnd"/>
            <w:r w:rsidRPr="00B67815">
              <w:rPr>
                <w:rFonts w:ascii="Garamond" w:hAnsi="Garamond"/>
                <w:sz w:val="28"/>
                <w:szCs w:val="28"/>
              </w:rPr>
              <w:t xml:space="preserve"> shin </w:t>
            </w:r>
            <w:proofErr w:type="spellStart"/>
            <w:r w:rsidRPr="00B67815">
              <w:rPr>
                <w:rFonts w:ascii="Garamond" w:hAnsi="Garamond"/>
                <w:sz w:val="28"/>
                <w:szCs w:val="28"/>
              </w:rPr>
              <w:t>dy</w:t>
            </w:r>
            <w:proofErr w:type="spellEnd"/>
            <w:r w:rsidRPr="00B67815">
              <w:rPr>
                <w:rFonts w:ascii="Garamond" w:hAnsi="Garamond"/>
                <w:sz w:val="28"/>
                <w:szCs w:val="28"/>
              </w:rPr>
              <w:t xml:space="preserve"> nee </w:t>
            </w:r>
            <w:proofErr w:type="spellStart"/>
            <w:r w:rsidRPr="00B67815">
              <w:rPr>
                <w:rFonts w:ascii="Garamond" w:hAnsi="Garamond"/>
                <w:sz w:val="28"/>
                <w:szCs w:val="28"/>
              </w:rPr>
              <w:t>yn</w:t>
            </w:r>
            <w:proofErr w:type="spellEnd"/>
            <w:r w:rsidRPr="00B67815">
              <w:rPr>
                <w:rFonts w:ascii="Garamond" w:hAnsi="Garamond"/>
                <w:sz w:val="28"/>
                <w:szCs w:val="28"/>
              </w:rPr>
              <w:t xml:space="preserve"> </w:t>
            </w:r>
            <w:proofErr w:type="spellStart"/>
            <w:r w:rsidRPr="00B67815">
              <w:rPr>
                <w:rFonts w:ascii="Garamond" w:hAnsi="Garamond"/>
                <w:sz w:val="28"/>
                <w:szCs w:val="28"/>
              </w:rPr>
              <w:t>chreenaght</w:t>
            </w:r>
            <w:proofErr w:type="spellEnd"/>
            <w:r w:rsidRPr="00B67815">
              <w:rPr>
                <w:rFonts w:ascii="Garamond" w:hAnsi="Garamond"/>
                <w:sz w:val="28"/>
                <w:szCs w:val="28"/>
              </w:rPr>
              <w:t xml:space="preserve"> ain</w:t>
            </w:r>
            <w:r>
              <w:rPr>
                <w:rFonts w:ascii="Garamond" w:hAnsi="Garamond"/>
                <w:sz w:val="28"/>
                <w:szCs w:val="28"/>
              </w:rPr>
              <w:t xml:space="preserve"> e</w:t>
            </w:r>
            <w:r w:rsidRPr="00B67815">
              <w:rPr>
                <w:rFonts w:ascii="Garamond" w:hAnsi="Garamond"/>
                <w:sz w:val="28"/>
                <w:szCs w:val="28"/>
              </w:rPr>
              <w:t xml:space="preserve">, </w:t>
            </w:r>
            <w:proofErr w:type="spellStart"/>
            <w:r w:rsidRPr="00B67815">
              <w:rPr>
                <w:rFonts w:ascii="Garamond" w:hAnsi="Garamond"/>
                <w:i/>
                <w:sz w:val="28"/>
                <w:szCs w:val="28"/>
              </w:rPr>
              <w:t>yn</w:t>
            </w:r>
            <w:proofErr w:type="spellEnd"/>
            <w:r w:rsidRPr="00B67815">
              <w:rPr>
                <w:rFonts w:ascii="Garamond" w:hAnsi="Garamond"/>
                <w:i/>
                <w:sz w:val="28"/>
                <w:szCs w:val="28"/>
              </w:rPr>
              <w:t xml:space="preserve"> </w:t>
            </w:r>
            <w:proofErr w:type="spellStart"/>
            <w:r w:rsidRPr="00B67815">
              <w:rPr>
                <w:rFonts w:ascii="Garamond" w:hAnsi="Garamond"/>
                <w:i/>
                <w:sz w:val="28"/>
                <w:szCs w:val="28"/>
              </w:rPr>
              <w:t>viljid</w:t>
            </w:r>
            <w:proofErr w:type="spellEnd"/>
            <w:r w:rsidRPr="00B67815">
              <w:rPr>
                <w:rFonts w:ascii="Garamond" w:hAnsi="Garamond"/>
                <w:i/>
                <w:sz w:val="28"/>
                <w:szCs w:val="28"/>
              </w:rPr>
              <w:t xml:space="preserve"> ta shin </w:t>
            </w:r>
            <w:proofErr w:type="spellStart"/>
            <w:r w:rsidRPr="00B67815">
              <w:rPr>
                <w:rFonts w:ascii="Garamond" w:hAnsi="Garamond"/>
                <w:i/>
                <w:sz w:val="28"/>
                <w:szCs w:val="28"/>
              </w:rPr>
              <w:t>dy</w:t>
            </w:r>
            <w:proofErr w:type="spellEnd"/>
            <w:r w:rsidRPr="00B67815">
              <w:rPr>
                <w:rFonts w:ascii="Garamond" w:hAnsi="Garamond"/>
                <w:i/>
                <w:sz w:val="28"/>
                <w:szCs w:val="28"/>
              </w:rPr>
              <w:t xml:space="preserve"> </w:t>
            </w:r>
            <w:proofErr w:type="spellStart"/>
            <w:r w:rsidRPr="00B67815">
              <w:rPr>
                <w:rFonts w:ascii="Garamond" w:hAnsi="Garamond"/>
                <w:i/>
                <w:sz w:val="28"/>
                <w:szCs w:val="28"/>
              </w:rPr>
              <w:t>ennaghtyn</w:t>
            </w:r>
            <w:proofErr w:type="spellEnd"/>
            <w:r w:rsidRPr="00B67815">
              <w:rPr>
                <w:rFonts w:ascii="Garamond" w:hAnsi="Garamond"/>
                <w:i/>
                <w:sz w:val="28"/>
                <w:szCs w:val="28"/>
              </w:rPr>
              <w:t xml:space="preserve"> </w:t>
            </w:r>
            <w:proofErr w:type="spellStart"/>
            <w:r w:rsidRPr="00B67815">
              <w:rPr>
                <w:rFonts w:ascii="Garamond" w:hAnsi="Garamond"/>
                <w:i/>
                <w:sz w:val="28"/>
                <w:szCs w:val="28"/>
              </w:rPr>
              <w:t>ayns</w:t>
            </w:r>
            <w:proofErr w:type="spellEnd"/>
            <w:r w:rsidRPr="00B67815">
              <w:rPr>
                <w:rFonts w:ascii="Garamond" w:hAnsi="Garamond"/>
                <w:i/>
                <w:sz w:val="28"/>
                <w:szCs w:val="28"/>
              </w:rPr>
              <w:t xml:space="preserve"> </w:t>
            </w:r>
            <w:proofErr w:type="spellStart"/>
            <w:r w:rsidRPr="00B67815">
              <w:rPr>
                <w:rFonts w:ascii="Garamond" w:hAnsi="Garamond"/>
                <w:i/>
                <w:sz w:val="28"/>
                <w:szCs w:val="28"/>
              </w:rPr>
              <w:t>peccah</w:t>
            </w:r>
            <w:proofErr w:type="spellEnd"/>
            <w:r w:rsidRPr="00B67815">
              <w:rPr>
                <w:rFonts w:ascii="Garamond" w:hAnsi="Garamond"/>
                <w:i/>
                <w:sz w:val="28"/>
                <w:szCs w:val="28"/>
              </w:rPr>
              <w:t xml:space="preserve">, </w:t>
            </w:r>
            <w:proofErr w:type="spellStart"/>
            <w:r w:rsidRPr="00B67815">
              <w:rPr>
                <w:rFonts w:ascii="Garamond" w:hAnsi="Garamond"/>
                <w:i/>
                <w:sz w:val="28"/>
                <w:szCs w:val="28"/>
              </w:rPr>
              <w:t>nagh</w:t>
            </w:r>
            <w:proofErr w:type="spellEnd"/>
            <w:r w:rsidRPr="00B67815">
              <w:rPr>
                <w:rFonts w:ascii="Garamond" w:hAnsi="Garamond"/>
                <w:i/>
                <w:sz w:val="28"/>
                <w:szCs w:val="28"/>
              </w:rPr>
              <w:t xml:space="preserve"> </w:t>
            </w:r>
            <w:proofErr w:type="spellStart"/>
            <w:r w:rsidRPr="00B67815">
              <w:rPr>
                <w:rFonts w:ascii="Garamond" w:hAnsi="Garamond"/>
                <w:i/>
                <w:sz w:val="28"/>
                <w:szCs w:val="28"/>
              </w:rPr>
              <w:t>vel</w:t>
            </w:r>
            <w:proofErr w:type="spellEnd"/>
            <w:r w:rsidRPr="00B67815">
              <w:rPr>
                <w:rFonts w:ascii="Garamond" w:hAnsi="Garamond"/>
                <w:i/>
                <w:sz w:val="28"/>
                <w:szCs w:val="28"/>
              </w:rPr>
              <w:t xml:space="preserve"> </w:t>
            </w:r>
            <w:proofErr w:type="spellStart"/>
            <w:r w:rsidRPr="00B67815">
              <w:rPr>
                <w:rFonts w:ascii="Garamond" w:hAnsi="Garamond"/>
                <w:i/>
                <w:sz w:val="28"/>
                <w:szCs w:val="28"/>
              </w:rPr>
              <w:t>farraghtyn</w:t>
            </w:r>
            <w:proofErr w:type="spellEnd"/>
            <w:r w:rsidRPr="00B67815">
              <w:rPr>
                <w:rFonts w:ascii="Garamond" w:hAnsi="Garamond"/>
                <w:i/>
                <w:sz w:val="28"/>
                <w:szCs w:val="28"/>
              </w:rPr>
              <w:t xml:space="preserve"> </w:t>
            </w:r>
            <w:proofErr w:type="spellStart"/>
            <w:r w:rsidRPr="00B67815">
              <w:rPr>
                <w:rFonts w:ascii="Garamond" w:hAnsi="Garamond"/>
                <w:i/>
                <w:sz w:val="28"/>
                <w:szCs w:val="28"/>
              </w:rPr>
              <w:t>agh</w:t>
            </w:r>
            <w:proofErr w:type="spellEnd"/>
            <w:r w:rsidRPr="00B67815">
              <w:rPr>
                <w:rFonts w:ascii="Garamond" w:hAnsi="Garamond"/>
                <w:i/>
                <w:sz w:val="28"/>
                <w:szCs w:val="28"/>
              </w:rPr>
              <w:t xml:space="preserve"> </w:t>
            </w:r>
            <w:proofErr w:type="spellStart"/>
            <w:r w:rsidRPr="00B67815">
              <w:rPr>
                <w:rFonts w:ascii="Garamond" w:hAnsi="Garamond"/>
                <w:i/>
                <w:sz w:val="28"/>
                <w:szCs w:val="28"/>
              </w:rPr>
              <w:t>gerrit</w:t>
            </w:r>
            <w:proofErr w:type="spellEnd"/>
            <w:r w:rsidRPr="00B67815">
              <w:rPr>
                <w:rFonts w:ascii="Garamond" w:hAnsi="Garamond"/>
                <w:i/>
                <w:sz w:val="28"/>
                <w:szCs w:val="28"/>
              </w:rPr>
              <w:t xml:space="preserve">, y </w:t>
            </w:r>
            <w:proofErr w:type="spellStart"/>
            <w:r w:rsidRPr="00B67815">
              <w:rPr>
                <w:rFonts w:ascii="Garamond" w:hAnsi="Garamond"/>
                <w:i/>
                <w:sz w:val="28"/>
                <w:szCs w:val="28"/>
              </w:rPr>
              <w:t>hreggeil</w:t>
            </w:r>
            <w:proofErr w:type="spellEnd"/>
            <w:r w:rsidR="002C617D" w:rsidRPr="002C617D">
              <w:rPr>
                <w:rFonts w:ascii="Garamond" w:hAnsi="Garamond"/>
                <w:sz w:val="28"/>
                <w:szCs w:val="28"/>
              </w:rPr>
              <w:t> ;</w:t>
            </w:r>
            <w:r w:rsidRPr="00B67815">
              <w:rPr>
                <w:rFonts w:ascii="Garamond" w:hAnsi="Garamond"/>
                <w:sz w:val="28"/>
                <w:szCs w:val="28"/>
              </w:rPr>
              <w:t xml:space="preserve"> As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vel</w:t>
            </w:r>
            <w:proofErr w:type="spellEnd"/>
            <w:r w:rsidRPr="00B67815">
              <w:rPr>
                <w:rFonts w:ascii="Garamond" w:hAnsi="Garamond"/>
                <w:sz w:val="28"/>
                <w:szCs w:val="28"/>
              </w:rPr>
              <w:t xml:space="preserve"> eh </w:t>
            </w:r>
            <w:proofErr w:type="spellStart"/>
            <w:r w:rsidRPr="00B67815">
              <w:rPr>
                <w:rFonts w:ascii="Garamond" w:hAnsi="Garamond"/>
                <w:sz w:val="28"/>
                <w:szCs w:val="28"/>
              </w:rPr>
              <w:t>resoonagh</w:t>
            </w:r>
            <w:proofErr w:type="spellEnd"/>
            <w:r w:rsidRPr="00B67815">
              <w:rPr>
                <w:rFonts w:ascii="Garamond" w:hAnsi="Garamond"/>
                <w:sz w:val="28"/>
                <w:szCs w:val="28"/>
              </w:rPr>
              <w:t xml:space="preserve">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yanoo</w:t>
            </w:r>
            <w:proofErr w:type="spellEnd"/>
            <w:r w:rsidRPr="00B67815">
              <w:rPr>
                <w:rFonts w:ascii="Garamond" w:hAnsi="Garamond"/>
                <w:sz w:val="28"/>
                <w:szCs w:val="28"/>
              </w:rPr>
              <w:t xml:space="preserve"> </w:t>
            </w:r>
            <w:proofErr w:type="spellStart"/>
            <w:r w:rsidRPr="00B67815">
              <w:rPr>
                <w:rFonts w:ascii="Garamond" w:hAnsi="Garamond"/>
                <w:sz w:val="28"/>
                <w:szCs w:val="28"/>
              </w:rPr>
              <w:t>ny</w:t>
            </w:r>
            <w:proofErr w:type="spellEnd"/>
            <w:r w:rsidRPr="00B67815">
              <w:rPr>
                <w:rFonts w:ascii="Garamond" w:hAnsi="Garamond"/>
                <w:sz w:val="28"/>
                <w:szCs w:val="28"/>
              </w:rPr>
              <w:t xml:space="preserve"> ta </w:t>
            </w:r>
            <w:proofErr w:type="spellStart"/>
            <w:r w:rsidRPr="00B67815">
              <w:rPr>
                <w:rFonts w:ascii="Garamond" w:hAnsi="Garamond"/>
                <w:sz w:val="28"/>
                <w:szCs w:val="28"/>
              </w:rPr>
              <w:t>Jee</w:t>
            </w:r>
            <w:proofErr w:type="spellEnd"/>
            <w:r w:rsidRPr="00B67815">
              <w:rPr>
                <w:rFonts w:ascii="Garamond" w:hAnsi="Garamond"/>
                <w:sz w:val="28"/>
                <w:szCs w:val="28"/>
              </w:rPr>
              <w:t xml:space="preserve"> er </w:t>
            </w:r>
            <w:proofErr w:type="spellStart"/>
            <w:r w:rsidRPr="00B67815">
              <w:rPr>
                <w:rFonts w:ascii="Garamond" w:hAnsi="Garamond"/>
                <w:sz w:val="28"/>
                <w:szCs w:val="28"/>
              </w:rPr>
              <w:t>harey</w:t>
            </w:r>
            <w:proofErr w:type="spellEnd"/>
            <w:r w:rsidRPr="00B67815">
              <w:rPr>
                <w:rFonts w:ascii="Garamond" w:hAnsi="Garamond"/>
                <w:sz w:val="28"/>
                <w:szCs w:val="28"/>
              </w:rPr>
              <w:t xml:space="preserve">, my ta shin </w:t>
            </w:r>
            <w:proofErr w:type="spellStart"/>
            <w:r w:rsidRPr="00B67815">
              <w:rPr>
                <w:rFonts w:ascii="Garamond" w:hAnsi="Garamond"/>
                <w:sz w:val="28"/>
                <w:szCs w:val="28"/>
              </w:rPr>
              <w:t>jercal</w:t>
            </w:r>
            <w:proofErr w:type="spellEnd"/>
            <w:r w:rsidRPr="00B67815">
              <w:rPr>
                <w:rFonts w:ascii="Garamond" w:hAnsi="Garamond"/>
                <w:sz w:val="28"/>
                <w:szCs w:val="28"/>
              </w:rPr>
              <w:t xml:space="preserve">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gheddyn</w:t>
            </w:r>
            <w:proofErr w:type="spellEnd"/>
            <w:r w:rsidRPr="00B67815">
              <w:rPr>
                <w:rFonts w:ascii="Garamond" w:hAnsi="Garamond"/>
                <w:sz w:val="28"/>
                <w:szCs w:val="28"/>
              </w:rPr>
              <w:t xml:space="preserve"> </w:t>
            </w:r>
            <w:proofErr w:type="spellStart"/>
            <w:r w:rsidRPr="00B67815">
              <w:rPr>
                <w:rFonts w:ascii="Garamond" w:hAnsi="Garamond"/>
                <w:sz w:val="28"/>
                <w:szCs w:val="28"/>
              </w:rPr>
              <w:t>ny</w:t>
            </w:r>
            <w:proofErr w:type="spellEnd"/>
            <w:r w:rsidRPr="00B67815">
              <w:rPr>
                <w:rFonts w:ascii="Garamond" w:hAnsi="Garamond"/>
                <w:sz w:val="28"/>
                <w:szCs w:val="28"/>
              </w:rPr>
              <w:t xml:space="preserve"> </w:t>
            </w:r>
            <w:proofErr w:type="spellStart"/>
            <w:r w:rsidRPr="00B67815">
              <w:rPr>
                <w:rFonts w:ascii="Garamond" w:hAnsi="Garamond"/>
                <w:sz w:val="28"/>
                <w:szCs w:val="28"/>
              </w:rPr>
              <w:t>te</w:t>
            </w:r>
            <w:proofErr w:type="spellEnd"/>
            <w:r w:rsidRPr="00B67815">
              <w:rPr>
                <w:rFonts w:ascii="Garamond" w:hAnsi="Garamond"/>
                <w:sz w:val="28"/>
                <w:szCs w:val="28"/>
              </w:rPr>
              <w:t xml:space="preserve"> er </w:t>
            </w:r>
            <w:proofErr w:type="spellStart"/>
            <w:r w:rsidRPr="00B67815">
              <w:rPr>
                <w:rFonts w:ascii="Garamond" w:hAnsi="Garamond"/>
                <w:sz w:val="28"/>
                <w:szCs w:val="28"/>
              </w:rPr>
              <w:t>yialdyn</w:t>
            </w:r>
            <w:proofErr w:type="spellEnd"/>
            <w:r w:rsidRPr="00B67815">
              <w:rPr>
                <w:rFonts w:ascii="Garamond" w:hAnsi="Garamond"/>
                <w:sz w:val="28"/>
                <w:szCs w:val="28"/>
              </w:rPr>
              <w:t xml:space="preserve"> </w:t>
            </w:r>
            <w:proofErr w:type="spellStart"/>
            <w:r w:rsidRPr="00B67815">
              <w:rPr>
                <w:rFonts w:ascii="Garamond" w:hAnsi="Garamond"/>
                <w:sz w:val="28"/>
                <w:szCs w:val="28"/>
              </w:rPr>
              <w:t>dooin</w:t>
            </w:r>
            <w:proofErr w:type="spellEnd"/>
            <w:r w:rsidRPr="00B67815">
              <w:rPr>
                <w:rFonts w:ascii="Garamond" w:hAnsi="Garamond"/>
                <w:sz w:val="28"/>
                <w:szCs w:val="28"/>
              </w:rPr>
              <w:t xml:space="preserve"> son </w:t>
            </w:r>
            <w:proofErr w:type="spellStart"/>
            <w:r w:rsidRPr="00B67815">
              <w:rPr>
                <w:rFonts w:ascii="Garamond" w:hAnsi="Garamond"/>
                <w:sz w:val="28"/>
                <w:szCs w:val="28"/>
              </w:rPr>
              <w:t>Leagh</w:t>
            </w:r>
            <w:proofErr w:type="spellEnd"/>
            <w:r w:rsidRPr="00B67815">
              <w:rPr>
                <w:rFonts w:ascii="Garamond" w:hAnsi="Garamond"/>
                <w:sz w:val="28"/>
                <w:szCs w:val="28"/>
              </w:rPr>
              <w:t xml:space="preserve">. </w:t>
            </w:r>
          </w:p>
        </w:tc>
        <w:tc>
          <w:tcPr>
            <w:tcW w:w="0" w:type="auto"/>
          </w:tcPr>
          <w:p w14:paraId="5C1A4546"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By being ever Present with us, and setting Life and Death eternal before your Eyes. </w:t>
            </w:r>
            <w:r w:rsidRPr="00256FDC">
              <w:rPr>
                <w:rFonts w:ascii="Garamond" w:hAnsi="Garamond" w:cs="Times New Roman"/>
                <w:sz w:val="28"/>
              </w:rPr>
              <w:t>Convincing</w:t>
            </w:r>
            <w:r w:rsidRPr="00256FDC">
              <w:rPr>
                <w:rFonts w:ascii="Garamond" w:hAnsi="Garamond" w:cs="Times New Roman"/>
                <w:i/>
                <w:sz w:val="28"/>
              </w:rPr>
              <w:t xml:space="preserve"> us, that it is our Wisdom </w:t>
            </w:r>
            <w:r w:rsidRPr="00256FDC">
              <w:rPr>
                <w:rFonts w:ascii="Garamond" w:hAnsi="Garamond" w:cs="Times New Roman"/>
                <w:sz w:val="28"/>
              </w:rPr>
              <w:t>to forsake the Pleasures of Sin, which are but for a Season</w:t>
            </w:r>
            <w:r w:rsidR="002C617D">
              <w:rPr>
                <w:rFonts w:ascii="Garamond" w:hAnsi="Garamond" w:cs="Times New Roman"/>
                <w:sz w:val="28"/>
              </w:rPr>
              <w:t> :</w:t>
            </w:r>
            <w:r w:rsidRPr="00256FDC">
              <w:rPr>
                <w:rFonts w:ascii="Garamond" w:hAnsi="Garamond" w:cs="Times New Roman"/>
                <w:i/>
                <w:sz w:val="28"/>
              </w:rPr>
              <w:t xml:space="preserve"> And that it is reasonable to do what God hath commanded, if we expect to obtain what he hath promised for our Encouragement.</w:t>
            </w:r>
          </w:p>
        </w:tc>
        <w:tc>
          <w:tcPr>
            <w:tcW w:w="0" w:type="auto"/>
          </w:tcPr>
          <w:p w14:paraId="76E072AE" w14:textId="77777777" w:rsidR="00AB342A" w:rsidRPr="00C1228A" w:rsidRDefault="00AB342A" w:rsidP="00DB60C3">
            <w:pPr>
              <w:pStyle w:val="ListParagraph"/>
              <w:ind w:left="0"/>
              <w:rPr>
                <w:rFonts w:ascii="Garamond" w:hAnsi="Garamond" w:cs="Times New Roman"/>
                <w:i/>
                <w:sz w:val="20"/>
                <w:szCs w:val="20"/>
              </w:rPr>
            </w:pPr>
          </w:p>
        </w:tc>
      </w:tr>
      <w:tr w:rsidR="00AB342A" w:rsidRPr="00256FDC" w14:paraId="1F3653B2" w14:textId="77777777" w:rsidTr="00C1228A">
        <w:tc>
          <w:tcPr>
            <w:tcW w:w="0" w:type="auto"/>
          </w:tcPr>
          <w:p w14:paraId="5DB7DAED" w14:textId="77777777" w:rsidR="00AB342A" w:rsidRPr="00B67815" w:rsidRDefault="00AB342A" w:rsidP="0040043C">
            <w:pPr>
              <w:pStyle w:val="CM3"/>
              <w:widowControl/>
              <w:spacing w:line="240" w:lineRule="auto"/>
              <w:ind w:firstLine="227"/>
              <w:jc w:val="both"/>
              <w:rPr>
                <w:rFonts w:ascii="Garamond" w:hAnsi="Garamond"/>
                <w:sz w:val="28"/>
                <w:szCs w:val="28"/>
              </w:rPr>
            </w:pPr>
            <w:r w:rsidRPr="00B67815">
              <w:rPr>
                <w:rFonts w:ascii="Garamond" w:hAnsi="Garamond"/>
                <w:sz w:val="28"/>
                <w:szCs w:val="28"/>
              </w:rPr>
              <w:t xml:space="preserve">As </w:t>
            </w:r>
            <w:proofErr w:type="spellStart"/>
            <w:r w:rsidRPr="00B67815">
              <w:rPr>
                <w:rFonts w:ascii="Garamond" w:hAnsi="Garamond"/>
                <w:sz w:val="28"/>
                <w:szCs w:val="28"/>
              </w:rPr>
              <w:t>tra</w:t>
            </w:r>
            <w:proofErr w:type="spellEnd"/>
            <w:r w:rsidRPr="00B67815">
              <w:rPr>
                <w:rFonts w:ascii="Garamond" w:hAnsi="Garamond"/>
                <w:sz w:val="28"/>
                <w:szCs w:val="28"/>
              </w:rPr>
              <w:t xml:space="preserve"> ta shin </w:t>
            </w:r>
            <w:proofErr w:type="spellStart"/>
            <w:r w:rsidRPr="00B67815">
              <w:rPr>
                <w:rFonts w:ascii="Garamond" w:hAnsi="Garamond"/>
                <w:sz w:val="28"/>
                <w:szCs w:val="28"/>
              </w:rPr>
              <w:t>myr</w:t>
            </w:r>
            <w:proofErr w:type="spellEnd"/>
            <w:r w:rsidRPr="00B67815">
              <w:rPr>
                <w:rFonts w:ascii="Garamond" w:hAnsi="Garamond"/>
                <w:sz w:val="28"/>
                <w:szCs w:val="28"/>
              </w:rPr>
              <w:t xml:space="preserve"> </w:t>
            </w:r>
            <w:proofErr w:type="spellStart"/>
            <w:r w:rsidRPr="00B67815">
              <w:rPr>
                <w:rFonts w:ascii="Garamond" w:hAnsi="Garamond"/>
                <w:sz w:val="28"/>
                <w:szCs w:val="28"/>
              </w:rPr>
              <w:t>shoh</w:t>
            </w:r>
            <w:proofErr w:type="spellEnd"/>
            <w:r w:rsidRPr="00B67815">
              <w:rPr>
                <w:rFonts w:ascii="Garamond" w:hAnsi="Garamond"/>
                <w:sz w:val="28"/>
                <w:szCs w:val="28"/>
              </w:rPr>
              <w:t xml:space="preserve"> </w:t>
            </w:r>
            <w:proofErr w:type="spellStart"/>
            <w:r w:rsidRPr="00B67815">
              <w:rPr>
                <w:rFonts w:ascii="Garamond" w:hAnsi="Garamond"/>
                <w:i/>
                <w:sz w:val="28"/>
                <w:szCs w:val="28"/>
              </w:rPr>
              <w:t>kiarit</w:t>
            </w:r>
            <w:proofErr w:type="spellEnd"/>
            <w:r w:rsidRPr="00B67815">
              <w:rPr>
                <w:rFonts w:ascii="Garamond" w:hAnsi="Garamond"/>
                <w:i/>
                <w:sz w:val="28"/>
                <w:szCs w:val="28"/>
              </w:rPr>
              <w:t xml:space="preserve"> son y </w:t>
            </w:r>
            <w:proofErr w:type="spellStart"/>
            <w:r w:rsidRPr="00B67815">
              <w:rPr>
                <w:rFonts w:ascii="Garamond" w:hAnsi="Garamond"/>
                <w:i/>
                <w:sz w:val="28"/>
                <w:szCs w:val="28"/>
              </w:rPr>
              <w:t>Vea</w:t>
            </w:r>
            <w:proofErr w:type="spellEnd"/>
            <w:r w:rsidRPr="00B67815">
              <w:rPr>
                <w:rFonts w:ascii="Garamond" w:hAnsi="Garamond"/>
                <w:i/>
                <w:sz w:val="28"/>
                <w:szCs w:val="28"/>
              </w:rPr>
              <w:t xml:space="preserve"> ta </w:t>
            </w:r>
            <w:proofErr w:type="spellStart"/>
            <w:r w:rsidRPr="00B67815">
              <w:rPr>
                <w:rFonts w:ascii="Garamond" w:hAnsi="Garamond"/>
                <w:i/>
                <w:sz w:val="28"/>
                <w:szCs w:val="28"/>
              </w:rPr>
              <w:t>dy</w:t>
            </w:r>
            <w:proofErr w:type="spellEnd"/>
            <w:r w:rsidRPr="00B67815">
              <w:rPr>
                <w:rFonts w:ascii="Garamond" w:hAnsi="Garamond"/>
                <w:i/>
                <w:sz w:val="28"/>
                <w:szCs w:val="28"/>
              </w:rPr>
              <w:t xml:space="preserve"> </w:t>
            </w:r>
            <w:proofErr w:type="spellStart"/>
            <w:r w:rsidRPr="00B67815">
              <w:rPr>
                <w:rFonts w:ascii="Garamond" w:hAnsi="Garamond"/>
                <w:i/>
                <w:sz w:val="28"/>
                <w:szCs w:val="28"/>
              </w:rPr>
              <w:t>bragh</w:t>
            </w:r>
            <w:proofErr w:type="spellEnd"/>
            <w:r w:rsidRPr="00B67815">
              <w:rPr>
                <w:rFonts w:ascii="Garamond" w:hAnsi="Garamond"/>
                <w:sz w:val="28"/>
                <w:szCs w:val="28"/>
              </w:rPr>
              <w:t xml:space="preserve">, Ta </w:t>
            </w:r>
            <w:proofErr w:type="spellStart"/>
            <w:r w:rsidRPr="00B67815">
              <w:rPr>
                <w:rFonts w:ascii="Garamond" w:hAnsi="Garamond"/>
                <w:sz w:val="28"/>
                <w:szCs w:val="28"/>
              </w:rPr>
              <w:t>Jee</w:t>
            </w:r>
            <w:proofErr w:type="spellEnd"/>
            <w:r w:rsidRPr="00B67815">
              <w:rPr>
                <w:rFonts w:ascii="Garamond" w:hAnsi="Garamond"/>
                <w:sz w:val="28"/>
                <w:szCs w:val="28"/>
              </w:rPr>
              <w:t xml:space="preserve"> </w:t>
            </w:r>
            <w:proofErr w:type="spellStart"/>
            <w:r w:rsidRPr="00B67815">
              <w:rPr>
                <w:rFonts w:ascii="Garamond" w:hAnsi="Garamond"/>
                <w:sz w:val="28"/>
                <w:szCs w:val="28"/>
              </w:rPr>
              <w:t>yn</w:t>
            </w:r>
            <w:proofErr w:type="spellEnd"/>
            <w:r w:rsidRPr="00B67815">
              <w:rPr>
                <w:rFonts w:ascii="Garamond" w:hAnsi="Garamond"/>
                <w:sz w:val="28"/>
                <w:szCs w:val="28"/>
              </w:rPr>
              <w:t xml:space="preserve"> Ayr </w:t>
            </w:r>
            <w:proofErr w:type="spellStart"/>
            <w:r w:rsidRPr="00B67815">
              <w:rPr>
                <w:rFonts w:ascii="Garamond" w:hAnsi="Garamond"/>
                <w:i/>
                <w:sz w:val="28"/>
                <w:szCs w:val="28"/>
              </w:rPr>
              <w:t>coardit</w:t>
            </w:r>
            <w:proofErr w:type="spellEnd"/>
            <w:r w:rsidRPr="00B67815">
              <w:rPr>
                <w:rFonts w:ascii="Garamond" w:hAnsi="Garamond"/>
                <w:i/>
                <w:sz w:val="28"/>
                <w:szCs w:val="28"/>
              </w:rPr>
              <w:t xml:space="preserve"> </w:t>
            </w:r>
            <w:proofErr w:type="spellStart"/>
            <w:r w:rsidRPr="00B67815">
              <w:rPr>
                <w:rFonts w:ascii="Garamond" w:hAnsi="Garamond"/>
                <w:i/>
                <w:sz w:val="28"/>
                <w:szCs w:val="28"/>
              </w:rPr>
              <w:t>rooin</w:t>
            </w:r>
            <w:proofErr w:type="spellEnd"/>
            <w:r w:rsidRPr="00B67815">
              <w:rPr>
                <w:rFonts w:ascii="Garamond" w:hAnsi="Garamond"/>
                <w:sz w:val="28"/>
                <w:szCs w:val="28"/>
              </w:rPr>
              <w:t xml:space="preserve">, ta </w:t>
            </w:r>
            <w:proofErr w:type="spellStart"/>
            <w:r w:rsidRPr="00B67815">
              <w:rPr>
                <w:rFonts w:ascii="Garamond" w:hAnsi="Garamond"/>
                <w:sz w:val="28"/>
                <w:szCs w:val="28"/>
              </w:rPr>
              <w:t>Jee</w:t>
            </w:r>
            <w:proofErr w:type="spellEnd"/>
            <w:r w:rsidRPr="00B67815">
              <w:rPr>
                <w:rFonts w:ascii="Garamond" w:hAnsi="Garamond"/>
                <w:sz w:val="28"/>
                <w:szCs w:val="28"/>
              </w:rPr>
              <w:t xml:space="preserve"> </w:t>
            </w:r>
            <w:proofErr w:type="spellStart"/>
            <w:r w:rsidRPr="00B67815">
              <w:rPr>
                <w:rFonts w:ascii="Garamond" w:hAnsi="Garamond"/>
                <w:sz w:val="28"/>
                <w:szCs w:val="28"/>
              </w:rPr>
              <w:t>yn</w:t>
            </w:r>
            <w:proofErr w:type="spellEnd"/>
            <w:r w:rsidRPr="00B67815">
              <w:rPr>
                <w:rFonts w:ascii="Garamond" w:hAnsi="Garamond"/>
                <w:sz w:val="28"/>
                <w:szCs w:val="28"/>
              </w:rPr>
              <w:t xml:space="preserve"> Mac </w:t>
            </w:r>
            <w:proofErr w:type="spellStart"/>
            <w:r w:rsidR="005361F6">
              <w:rPr>
                <w:rFonts w:ascii="Garamond" w:hAnsi="Garamond"/>
                <w:i/>
                <w:sz w:val="28"/>
                <w:szCs w:val="28"/>
              </w:rPr>
              <w:t>loa</w:t>
            </w:r>
            <w:r w:rsidRPr="00B67815">
              <w:rPr>
                <w:rFonts w:ascii="Garamond" w:hAnsi="Garamond"/>
                <w:i/>
                <w:sz w:val="28"/>
                <w:szCs w:val="28"/>
              </w:rPr>
              <w:t>rt</w:t>
            </w:r>
            <w:proofErr w:type="spellEnd"/>
            <w:r w:rsidRPr="00B67815">
              <w:rPr>
                <w:rFonts w:ascii="Garamond" w:hAnsi="Garamond"/>
                <w:i/>
                <w:sz w:val="28"/>
                <w:szCs w:val="28"/>
              </w:rPr>
              <w:t xml:space="preserve"> er </w:t>
            </w:r>
            <w:proofErr w:type="spellStart"/>
            <w:r w:rsidRPr="00B67815">
              <w:rPr>
                <w:rFonts w:ascii="Garamond" w:hAnsi="Garamond"/>
                <w:i/>
                <w:sz w:val="28"/>
                <w:szCs w:val="28"/>
              </w:rPr>
              <w:t>nyn</w:t>
            </w:r>
            <w:proofErr w:type="spellEnd"/>
            <w:r w:rsidRPr="00B67815">
              <w:rPr>
                <w:rFonts w:ascii="Garamond" w:hAnsi="Garamond"/>
                <w:i/>
                <w:sz w:val="28"/>
                <w:szCs w:val="28"/>
              </w:rPr>
              <w:t xml:space="preserve"> son</w:t>
            </w:r>
            <w:r w:rsidR="002C617D" w:rsidRPr="002C617D">
              <w:rPr>
                <w:rFonts w:ascii="Garamond" w:hAnsi="Garamond"/>
                <w:sz w:val="28"/>
                <w:szCs w:val="28"/>
              </w:rPr>
              <w:t> ;</w:t>
            </w:r>
            <w:r w:rsidRPr="00B67815">
              <w:rPr>
                <w:rFonts w:ascii="Garamond" w:hAnsi="Garamond"/>
                <w:sz w:val="28"/>
                <w:szCs w:val="28"/>
              </w:rPr>
              <w:t xml:space="preserve"> as ta </w:t>
            </w:r>
            <w:proofErr w:type="spellStart"/>
            <w:r w:rsidRPr="00B67815">
              <w:rPr>
                <w:rFonts w:ascii="Garamond" w:hAnsi="Garamond"/>
                <w:sz w:val="28"/>
                <w:szCs w:val="28"/>
              </w:rPr>
              <w:t>Jee</w:t>
            </w:r>
            <w:proofErr w:type="spellEnd"/>
            <w:r w:rsidRPr="00B67815">
              <w:rPr>
                <w:rFonts w:ascii="Garamond" w:hAnsi="Garamond"/>
                <w:sz w:val="28"/>
                <w:szCs w:val="28"/>
              </w:rPr>
              <w:t xml:space="preserve"> </w:t>
            </w:r>
            <w:proofErr w:type="spellStart"/>
            <w:r w:rsidRPr="00B67815">
              <w:rPr>
                <w:rFonts w:ascii="Garamond" w:hAnsi="Garamond"/>
                <w:sz w:val="28"/>
                <w:szCs w:val="28"/>
              </w:rPr>
              <w:t>yn</w:t>
            </w:r>
            <w:proofErr w:type="spellEnd"/>
            <w:r w:rsidRPr="00B67815">
              <w:rPr>
                <w:rFonts w:ascii="Garamond" w:hAnsi="Garamond"/>
                <w:sz w:val="28"/>
                <w:szCs w:val="28"/>
              </w:rPr>
              <w:t xml:space="preserve"> </w:t>
            </w:r>
            <w:proofErr w:type="spellStart"/>
            <w:r w:rsidRPr="00B67815">
              <w:rPr>
                <w:rFonts w:ascii="Garamond" w:hAnsi="Garamond"/>
                <w:sz w:val="28"/>
                <w:szCs w:val="28"/>
              </w:rPr>
              <w:t>Spyrryd</w:t>
            </w:r>
            <w:proofErr w:type="spellEnd"/>
            <w:r w:rsidRPr="00B67815">
              <w:rPr>
                <w:rFonts w:ascii="Garamond" w:hAnsi="Garamond"/>
                <w:sz w:val="28"/>
                <w:szCs w:val="28"/>
              </w:rPr>
              <w:t xml:space="preserve"> </w:t>
            </w:r>
            <w:proofErr w:type="spellStart"/>
            <w:r w:rsidRPr="00B67815">
              <w:rPr>
                <w:rFonts w:ascii="Garamond" w:hAnsi="Garamond"/>
                <w:sz w:val="28"/>
                <w:szCs w:val="28"/>
              </w:rPr>
              <w:t>noo</w:t>
            </w:r>
            <w:proofErr w:type="spellEnd"/>
            <w:r w:rsidRPr="00B67815">
              <w:rPr>
                <w:rFonts w:ascii="Garamond" w:hAnsi="Garamond"/>
                <w:sz w:val="28"/>
                <w:szCs w:val="28"/>
              </w:rPr>
              <w:t xml:space="preserve"> </w:t>
            </w:r>
            <w:proofErr w:type="spellStart"/>
            <w:r w:rsidRPr="00B67815">
              <w:rPr>
                <w:rFonts w:ascii="Garamond" w:hAnsi="Garamond"/>
                <w:i/>
                <w:sz w:val="28"/>
                <w:szCs w:val="28"/>
              </w:rPr>
              <w:t>dyn</w:t>
            </w:r>
            <w:proofErr w:type="spellEnd"/>
            <w:r w:rsidRPr="00B67815">
              <w:rPr>
                <w:rFonts w:ascii="Garamond" w:hAnsi="Garamond"/>
                <w:i/>
                <w:sz w:val="28"/>
                <w:szCs w:val="28"/>
              </w:rPr>
              <w:t xml:space="preserve"> </w:t>
            </w:r>
            <w:proofErr w:type="spellStart"/>
            <w:r w:rsidRPr="00B67815">
              <w:rPr>
                <w:rFonts w:ascii="Garamond" w:hAnsi="Garamond"/>
                <w:i/>
                <w:sz w:val="28"/>
                <w:szCs w:val="28"/>
              </w:rPr>
              <w:t>leeideil</w:t>
            </w:r>
            <w:proofErr w:type="spellEnd"/>
            <w:r w:rsidRPr="00B67815">
              <w:rPr>
                <w:rFonts w:ascii="Garamond" w:hAnsi="Garamond"/>
                <w:i/>
                <w:sz w:val="28"/>
                <w:szCs w:val="28"/>
              </w:rPr>
              <w:t xml:space="preserve"> as </w:t>
            </w:r>
            <w:proofErr w:type="spellStart"/>
            <w:r w:rsidRPr="00B67815">
              <w:rPr>
                <w:rFonts w:ascii="Garamond" w:hAnsi="Garamond"/>
                <w:i/>
                <w:sz w:val="28"/>
                <w:szCs w:val="28"/>
              </w:rPr>
              <w:t>dyn</w:t>
            </w:r>
            <w:proofErr w:type="spellEnd"/>
            <w:r w:rsidRPr="00B67815">
              <w:rPr>
                <w:rFonts w:ascii="Garamond" w:hAnsi="Garamond"/>
                <w:i/>
                <w:sz w:val="28"/>
                <w:szCs w:val="28"/>
              </w:rPr>
              <w:t xml:space="preserve"> </w:t>
            </w:r>
            <w:proofErr w:type="spellStart"/>
            <w:r w:rsidRPr="00B67815">
              <w:rPr>
                <w:rFonts w:ascii="Garamond" w:hAnsi="Garamond"/>
                <w:i/>
                <w:sz w:val="28"/>
                <w:szCs w:val="28"/>
              </w:rPr>
              <w:t>ngerjagh</w:t>
            </w:r>
            <w:proofErr w:type="spellEnd"/>
            <w:r w:rsidRPr="00B67815">
              <w:rPr>
                <w:rFonts w:ascii="Garamond" w:hAnsi="Garamond"/>
                <w:sz w:val="28"/>
                <w:szCs w:val="28"/>
              </w:rPr>
              <w:t xml:space="preserve">. </w:t>
            </w:r>
          </w:p>
        </w:tc>
        <w:tc>
          <w:tcPr>
            <w:tcW w:w="0" w:type="auto"/>
          </w:tcPr>
          <w:p w14:paraId="71569900" w14:textId="77777777" w:rsidR="00AB342A" w:rsidRPr="00256FDC" w:rsidRDefault="00AB342A" w:rsidP="0040043C">
            <w:pPr>
              <w:pStyle w:val="ListParagraph"/>
              <w:ind w:left="0" w:firstLine="227"/>
              <w:contextualSpacing w:val="0"/>
              <w:rPr>
                <w:rFonts w:ascii="Garamond" w:hAnsi="Garamond" w:cs="Times New Roman"/>
                <w:sz w:val="28"/>
              </w:rPr>
            </w:pPr>
            <w:r w:rsidRPr="00256FDC">
              <w:rPr>
                <w:rFonts w:ascii="Garamond" w:hAnsi="Garamond" w:cs="Times New Roman"/>
                <w:i/>
                <w:sz w:val="28"/>
              </w:rPr>
              <w:t xml:space="preserve">And when we are thus </w:t>
            </w:r>
            <w:r w:rsidRPr="00256FDC">
              <w:rPr>
                <w:rFonts w:ascii="Garamond" w:hAnsi="Garamond" w:cs="Times New Roman"/>
                <w:sz w:val="28"/>
              </w:rPr>
              <w:t>disposed for eternal Life,</w:t>
            </w:r>
            <w:r w:rsidRPr="00256FDC">
              <w:rPr>
                <w:rFonts w:ascii="Garamond" w:hAnsi="Garamond" w:cs="Times New Roman"/>
                <w:i/>
                <w:sz w:val="28"/>
              </w:rPr>
              <w:t xml:space="preserve"> God the Father becomes </w:t>
            </w:r>
            <w:r w:rsidRPr="00256FDC">
              <w:rPr>
                <w:rFonts w:ascii="Garamond" w:hAnsi="Garamond" w:cs="Times New Roman"/>
                <w:sz w:val="28"/>
              </w:rPr>
              <w:t>reconciled to us</w:t>
            </w:r>
            <w:r w:rsidR="002C617D" w:rsidRPr="002C617D">
              <w:rPr>
                <w:rFonts w:ascii="Garamond" w:hAnsi="Garamond" w:cs="Times New Roman"/>
                <w:sz w:val="28"/>
              </w:rPr>
              <w:t> ;</w:t>
            </w:r>
            <w:r w:rsidRPr="00256FDC">
              <w:rPr>
                <w:rFonts w:ascii="Garamond" w:hAnsi="Garamond" w:cs="Times New Roman"/>
                <w:i/>
                <w:sz w:val="28"/>
              </w:rPr>
              <w:t xml:space="preserve"> God the Son </w:t>
            </w:r>
            <w:r w:rsidRPr="00256FDC">
              <w:rPr>
                <w:rFonts w:ascii="Garamond" w:hAnsi="Garamond" w:cs="Times New Roman"/>
                <w:sz w:val="28"/>
              </w:rPr>
              <w:t>becomes our Advocate</w:t>
            </w:r>
            <w:r w:rsidR="002C617D" w:rsidRPr="002C617D">
              <w:rPr>
                <w:rFonts w:ascii="Garamond" w:hAnsi="Garamond" w:cs="Times New Roman"/>
                <w:sz w:val="28"/>
              </w:rPr>
              <w:t> ;</w:t>
            </w:r>
            <w:r w:rsidRPr="00256FDC">
              <w:rPr>
                <w:rFonts w:ascii="Garamond" w:hAnsi="Garamond" w:cs="Times New Roman"/>
                <w:i/>
                <w:sz w:val="28"/>
              </w:rPr>
              <w:t xml:space="preserve"> God the Holy Ghost becomes our </w:t>
            </w:r>
            <w:r w:rsidRPr="00256FDC">
              <w:rPr>
                <w:rFonts w:ascii="Garamond" w:hAnsi="Garamond" w:cs="Times New Roman"/>
                <w:sz w:val="28"/>
              </w:rPr>
              <w:t>Guide and Comforter.</w:t>
            </w:r>
          </w:p>
        </w:tc>
        <w:tc>
          <w:tcPr>
            <w:tcW w:w="0" w:type="auto"/>
          </w:tcPr>
          <w:p w14:paraId="22388C37" w14:textId="77777777" w:rsidR="00AB342A" w:rsidRDefault="00AB342A" w:rsidP="00DB60C3">
            <w:pPr>
              <w:pStyle w:val="ListParagraph"/>
              <w:ind w:left="0"/>
              <w:rPr>
                <w:rFonts w:ascii="Garamond" w:hAnsi="Garamond" w:cs="Times New Roman"/>
                <w:sz w:val="20"/>
                <w:szCs w:val="20"/>
              </w:rPr>
            </w:pPr>
          </w:p>
          <w:p w14:paraId="6E67CD27" w14:textId="77777777" w:rsidR="002C617D" w:rsidRPr="002C617D" w:rsidRDefault="002C617D" w:rsidP="00DB60C3">
            <w:pPr>
              <w:pStyle w:val="ListParagraph"/>
              <w:ind w:left="0"/>
              <w:rPr>
                <w:rFonts w:ascii="Garamond" w:hAnsi="Garamond" w:cs="Times New Roman"/>
                <w:sz w:val="20"/>
                <w:szCs w:val="20"/>
              </w:rPr>
            </w:pPr>
            <w:r>
              <w:rPr>
                <w:rFonts w:ascii="Garamond" w:hAnsi="Garamond" w:cs="Times New Roman"/>
                <w:sz w:val="20"/>
                <w:szCs w:val="20"/>
              </w:rPr>
              <w:t>Rom. 5. 1.</w:t>
            </w:r>
          </w:p>
        </w:tc>
      </w:tr>
      <w:tr w:rsidR="00AB342A" w:rsidRPr="00256FDC" w14:paraId="0DDCC21B" w14:textId="77777777" w:rsidTr="00C1228A">
        <w:tc>
          <w:tcPr>
            <w:tcW w:w="0" w:type="auto"/>
          </w:tcPr>
          <w:p w14:paraId="02359754" w14:textId="77777777" w:rsidR="00AB342A" w:rsidRPr="00B67815" w:rsidRDefault="00AB342A" w:rsidP="0040043C">
            <w:pPr>
              <w:pStyle w:val="CM3"/>
              <w:widowControl/>
              <w:spacing w:line="240" w:lineRule="auto"/>
              <w:ind w:firstLine="227"/>
              <w:jc w:val="both"/>
              <w:rPr>
                <w:rFonts w:ascii="Garamond" w:hAnsi="Garamond"/>
                <w:sz w:val="28"/>
                <w:szCs w:val="28"/>
              </w:rPr>
            </w:pPr>
            <w:r w:rsidRPr="00B67815">
              <w:rPr>
                <w:rFonts w:ascii="Garamond" w:hAnsi="Garamond"/>
                <w:i/>
                <w:sz w:val="28"/>
                <w:szCs w:val="28"/>
              </w:rPr>
              <w:t>Q.</w:t>
            </w:r>
            <w:r w:rsidRPr="00B67815">
              <w:rPr>
                <w:rFonts w:ascii="Garamond" w:hAnsi="Garamond"/>
                <w:sz w:val="28"/>
                <w:szCs w:val="28"/>
              </w:rPr>
              <w:t xml:space="preserve"> </w:t>
            </w:r>
            <w:proofErr w:type="spellStart"/>
            <w:r w:rsidRPr="00B67815">
              <w:rPr>
                <w:rFonts w:ascii="Garamond" w:hAnsi="Garamond"/>
                <w:sz w:val="28"/>
                <w:szCs w:val="28"/>
              </w:rPr>
              <w:t>Cre’n</w:t>
            </w:r>
            <w:proofErr w:type="spellEnd"/>
            <w:r w:rsidRPr="00B67815">
              <w:rPr>
                <w:rFonts w:ascii="Garamond" w:hAnsi="Garamond"/>
                <w:sz w:val="28"/>
                <w:szCs w:val="28"/>
              </w:rPr>
              <w:t xml:space="preserve"> fa </w:t>
            </w:r>
            <w:proofErr w:type="spellStart"/>
            <w:r w:rsidRPr="00B67815">
              <w:rPr>
                <w:rFonts w:ascii="Garamond" w:hAnsi="Garamond"/>
                <w:sz w:val="28"/>
                <w:szCs w:val="28"/>
              </w:rPr>
              <w:t>nagh</w:t>
            </w:r>
            <w:proofErr w:type="spellEnd"/>
            <w:r w:rsidRPr="00B67815">
              <w:rPr>
                <w:rFonts w:ascii="Garamond" w:hAnsi="Garamond"/>
                <w:sz w:val="28"/>
                <w:szCs w:val="28"/>
              </w:rPr>
              <w:t xml:space="preserve"> </w:t>
            </w:r>
            <w:proofErr w:type="spellStart"/>
            <w:r w:rsidRPr="00B67815">
              <w:rPr>
                <w:rFonts w:ascii="Garamond" w:hAnsi="Garamond"/>
                <w:sz w:val="28"/>
                <w:szCs w:val="28"/>
              </w:rPr>
              <w:t>vel</w:t>
            </w:r>
            <w:proofErr w:type="spellEnd"/>
            <w:r w:rsidRPr="00B67815">
              <w:rPr>
                <w:rFonts w:ascii="Garamond" w:hAnsi="Garamond"/>
                <w:sz w:val="28"/>
                <w:szCs w:val="28"/>
              </w:rPr>
              <w:t xml:space="preserve"> </w:t>
            </w:r>
            <w:proofErr w:type="spellStart"/>
            <w:r w:rsidRPr="00B67815">
              <w:rPr>
                <w:rFonts w:ascii="Garamond" w:hAnsi="Garamond"/>
                <w:sz w:val="28"/>
                <w:szCs w:val="28"/>
              </w:rPr>
              <w:t>ooilley</w:t>
            </w:r>
            <w:proofErr w:type="spellEnd"/>
            <w:r w:rsidRPr="00B67815">
              <w:rPr>
                <w:rFonts w:ascii="Garamond" w:hAnsi="Garamond"/>
                <w:sz w:val="28"/>
                <w:szCs w:val="28"/>
              </w:rPr>
              <w:t xml:space="preserve"> </w:t>
            </w:r>
            <w:proofErr w:type="spellStart"/>
            <w:r w:rsidRPr="00B67815">
              <w:rPr>
                <w:rFonts w:ascii="Garamond" w:hAnsi="Garamond"/>
                <w:sz w:val="28"/>
                <w:szCs w:val="28"/>
              </w:rPr>
              <w:t>adsyn</w:t>
            </w:r>
            <w:proofErr w:type="spellEnd"/>
            <w:r w:rsidRPr="00B67815">
              <w:rPr>
                <w:rFonts w:ascii="Garamond" w:hAnsi="Garamond"/>
                <w:sz w:val="28"/>
                <w:szCs w:val="28"/>
              </w:rPr>
              <w:t xml:space="preserve"> ta </w:t>
            </w:r>
            <w:proofErr w:type="spellStart"/>
            <w:r w:rsidRPr="00B67815">
              <w:rPr>
                <w:rFonts w:ascii="Garamond" w:hAnsi="Garamond"/>
                <w:sz w:val="28"/>
                <w:szCs w:val="28"/>
              </w:rPr>
              <w:t>fys</w:t>
            </w:r>
            <w:proofErr w:type="spellEnd"/>
            <w:r w:rsidRPr="00B67815">
              <w:rPr>
                <w:rFonts w:ascii="Garamond" w:hAnsi="Garamond"/>
                <w:sz w:val="28"/>
                <w:szCs w:val="28"/>
              </w:rPr>
              <w:t xml:space="preserve"> </w:t>
            </w:r>
            <w:proofErr w:type="spellStart"/>
            <w:r w:rsidRPr="00B67815">
              <w:rPr>
                <w:rFonts w:ascii="Garamond" w:hAnsi="Garamond"/>
                <w:sz w:val="28"/>
                <w:szCs w:val="28"/>
              </w:rPr>
              <w:t>oc</w:t>
            </w:r>
            <w:proofErr w:type="spellEnd"/>
            <w:r w:rsidRPr="00B67815">
              <w:rPr>
                <w:rFonts w:ascii="Garamond" w:hAnsi="Garamond"/>
                <w:sz w:val="28"/>
                <w:szCs w:val="28"/>
              </w:rPr>
              <w:t xml:space="preserve"> er </w:t>
            </w:r>
            <w:proofErr w:type="spellStart"/>
            <w:r w:rsidRPr="00B67815">
              <w:rPr>
                <w:rFonts w:ascii="Garamond" w:hAnsi="Garamond"/>
                <w:sz w:val="28"/>
                <w:szCs w:val="28"/>
              </w:rPr>
              <w:t>ny</w:t>
            </w:r>
            <w:proofErr w:type="spellEnd"/>
            <w:r w:rsidRPr="00B67815">
              <w:rPr>
                <w:rFonts w:ascii="Garamond" w:hAnsi="Garamond"/>
                <w:sz w:val="28"/>
                <w:szCs w:val="28"/>
              </w:rPr>
              <w:t xml:space="preserve"> </w:t>
            </w:r>
            <w:proofErr w:type="spellStart"/>
            <w:r w:rsidRPr="00B67815">
              <w:rPr>
                <w:rFonts w:ascii="Garamond" w:hAnsi="Garamond"/>
                <w:sz w:val="28"/>
                <w:szCs w:val="28"/>
              </w:rPr>
              <w:t>reddyn</w:t>
            </w:r>
            <w:proofErr w:type="spellEnd"/>
            <w:r w:rsidRPr="00B67815">
              <w:rPr>
                <w:rFonts w:ascii="Garamond" w:hAnsi="Garamond"/>
                <w:sz w:val="28"/>
                <w:szCs w:val="28"/>
              </w:rPr>
              <w:t xml:space="preserve"> </w:t>
            </w:r>
            <w:proofErr w:type="spellStart"/>
            <w:r w:rsidRPr="00B67815">
              <w:rPr>
                <w:rFonts w:ascii="Garamond" w:hAnsi="Garamond"/>
                <w:sz w:val="28"/>
                <w:szCs w:val="28"/>
              </w:rPr>
              <w:t>shoh</w:t>
            </w:r>
            <w:proofErr w:type="spellEnd"/>
            <w:r w:rsidRPr="00B67815">
              <w:rPr>
                <w:rFonts w:ascii="Garamond" w:hAnsi="Garamond"/>
                <w:sz w:val="28"/>
                <w:szCs w:val="28"/>
              </w:rPr>
              <w:t xml:space="preserve"> </w:t>
            </w:r>
            <w:proofErr w:type="spellStart"/>
            <w:r w:rsidRPr="00B67815">
              <w:rPr>
                <w:rFonts w:ascii="Garamond" w:hAnsi="Garamond"/>
                <w:sz w:val="28"/>
                <w:szCs w:val="28"/>
              </w:rPr>
              <w:t>cheet</w:t>
            </w:r>
            <w:proofErr w:type="spellEnd"/>
            <w:r w:rsidRPr="00B67815">
              <w:rPr>
                <w:rFonts w:ascii="Garamond" w:hAnsi="Garamond"/>
                <w:sz w:val="28"/>
                <w:szCs w:val="28"/>
              </w:rPr>
              <w:t xml:space="preserve">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ve</w:t>
            </w:r>
            <w:proofErr w:type="spellEnd"/>
            <w:r w:rsidRPr="00B67815">
              <w:rPr>
                <w:rFonts w:ascii="Garamond" w:hAnsi="Garamond"/>
                <w:sz w:val="28"/>
                <w:szCs w:val="28"/>
              </w:rPr>
              <w:t xml:space="preserve"> </w:t>
            </w:r>
            <w:proofErr w:type="spellStart"/>
            <w:r w:rsidRPr="00B67815">
              <w:rPr>
                <w:rFonts w:ascii="Garamond" w:hAnsi="Garamond"/>
                <w:sz w:val="28"/>
                <w:szCs w:val="28"/>
              </w:rPr>
              <w:t>Sharvaantyn</w:t>
            </w:r>
            <w:proofErr w:type="spellEnd"/>
            <w:r w:rsidRPr="00B67815">
              <w:rPr>
                <w:rFonts w:ascii="Garamond" w:hAnsi="Garamond"/>
                <w:sz w:val="28"/>
                <w:szCs w:val="28"/>
              </w:rPr>
              <w:t xml:space="preserve"> </w:t>
            </w:r>
            <w:proofErr w:type="spellStart"/>
            <w:r w:rsidRPr="00B67815">
              <w:rPr>
                <w:rFonts w:ascii="Garamond" w:hAnsi="Garamond"/>
                <w:sz w:val="28"/>
                <w:szCs w:val="28"/>
              </w:rPr>
              <w:t>biallagh</w:t>
            </w:r>
            <w:proofErr w:type="spellEnd"/>
            <w:r w:rsidRPr="00B67815">
              <w:rPr>
                <w:rFonts w:ascii="Garamond" w:hAnsi="Garamond"/>
                <w:sz w:val="28"/>
                <w:szCs w:val="28"/>
              </w:rPr>
              <w:t xml:space="preserve"> </w:t>
            </w:r>
            <w:proofErr w:type="spellStart"/>
            <w:r w:rsidRPr="00B67815">
              <w:rPr>
                <w:rFonts w:ascii="Garamond" w:hAnsi="Garamond"/>
                <w:sz w:val="28"/>
                <w:szCs w:val="28"/>
              </w:rPr>
              <w:t>gys</w:t>
            </w:r>
            <w:proofErr w:type="spellEnd"/>
            <w:r w:rsidRPr="00B67815">
              <w:rPr>
                <w:rFonts w:ascii="Garamond" w:hAnsi="Garamond"/>
                <w:sz w:val="28"/>
                <w:szCs w:val="28"/>
              </w:rPr>
              <w:t xml:space="preserve"> </w:t>
            </w:r>
            <w:proofErr w:type="spellStart"/>
            <w:r w:rsidRPr="00B67815">
              <w:rPr>
                <w:rFonts w:ascii="Garamond" w:hAnsi="Garamond"/>
                <w:sz w:val="28"/>
                <w:szCs w:val="28"/>
              </w:rPr>
              <w:t>Jee</w:t>
            </w:r>
            <w:proofErr w:type="spellEnd"/>
            <w:r w:rsidR="002C617D" w:rsidRPr="002C617D">
              <w:rPr>
                <w:rFonts w:ascii="Garamond" w:hAnsi="Garamond"/>
                <w:i/>
                <w:sz w:val="28"/>
                <w:szCs w:val="28"/>
              </w:rPr>
              <w:t> </w:t>
            </w:r>
            <w:r w:rsidR="00C57BF1" w:rsidRPr="00C57BF1">
              <w:rPr>
                <w:rFonts w:ascii="Garamond" w:hAnsi="Garamond"/>
                <w:sz w:val="28"/>
                <w:szCs w:val="28"/>
              </w:rPr>
              <w:t>?</w:t>
            </w:r>
            <w:r w:rsidRPr="00B67815">
              <w:rPr>
                <w:rFonts w:ascii="Garamond" w:hAnsi="Garamond"/>
                <w:sz w:val="28"/>
                <w:szCs w:val="28"/>
              </w:rPr>
              <w:t xml:space="preserve"> </w:t>
            </w:r>
          </w:p>
        </w:tc>
        <w:tc>
          <w:tcPr>
            <w:tcW w:w="0" w:type="auto"/>
          </w:tcPr>
          <w:p w14:paraId="5CFB25D0"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What is the Reason, why all who know this, do not presently become obedient Servants of God</w:t>
            </w:r>
            <w:r w:rsidR="002C617D" w:rsidRPr="002C617D">
              <w:rPr>
                <w:rFonts w:ascii="Garamond" w:hAnsi="Garamond" w:cs="Times New Roman"/>
                <w:i/>
                <w:sz w:val="28"/>
              </w:rPr>
              <w:t> ?</w:t>
            </w:r>
          </w:p>
        </w:tc>
        <w:tc>
          <w:tcPr>
            <w:tcW w:w="0" w:type="auto"/>
          </w:tcPr>
          <w:p w14:paraId="29E69487" w14:textId="77777777" w:rsidR="00AB342A" w:rsidRPr="00C1228A" w:rsidRDefault="00AB342A" w:rsidP="00DB60C3">
            <w:pPr>
              <w:pStyle w:val="ListParagraph"/>
              <w:ind w:left="0"/>
              <w:rPr>
                <w:rFonts w:ascii="Garamond" w:hAnsi="Garamond" w:cs="Times New Roman"/>
                <w:sz w:val="20"/>
                <w:szCs w:val="20"/>
              </w:rPr>
            </w:pPr>
          </w:p>
        </w:tc>
      </w:tr>
      <w:tr w:rsidR="00AB342A" w:rsidRPr="00256FDC" w14:paraId="2B248D08" w14:textId="77777777" w:rsidTr="00C1228A">
        <w:tc>
          <w:tcPr>
            <w:tcW w:w="0" w:type="auto"/>
          </w:tcPr>
          <w:p w14:paraId="690F4F16" w14:textId="77777777" w:rsidR="00AB342A" w:rsidRPr="00B67815" w:rsidRDefault="00AB342A" w:rsidP="0040043C">
            <w:pPr>
              <w:pStyle w:val="CM3"/>
              <w:widowControl/>
              <w:spacing w:line="240" w:lineRule="auto"/>
              <w:ind w:firstLine="227"/>
              <w:jc w:val="both"/>
              <w:rPr>
                <w:rFonts w:ascii="Garamond" w:hAnsi="Garamond"/>
                <w:sz w:val="28"/>
                <w:szCs w:val="28"/>
              </w:rPr>
            </w:pPr>
            <w:r w:rsidRPr="00B67815">
              <w:rPr>
                <w:rFonts w:ascii="Garamond" w:hAnsi="Garamond"/>
                <w:i/>
                <w:sz w:val="28"/>
                <w:szCs w:val="28"/>
              </w:rPr>
              <w:t xml:space="preserve">A. </w:t>
            </w:r>
            <w:r w:rsidRPr="00B67815">
              <w:rPr>
                <w:rFonts w:ascii="Garamond" w:hAnsi="Garamond"/>
                <w:sz w:val="28"/>
                <w:szCs w:val="28"/>
              </w:rPr>
              <w:t xml:space="preserve">Son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vel</w:t>
            </w:r>
            <w:proofErr w:type="spellEnd"/>
            <w:r w:rsidRPr="00B67815">
              <w:rPr>
                <w:rFonts w:ascii="Garamond" w:hAnsi="Garamond"/>
                <w:sz w:val="28"/>
                <w:szCs w:val="28"/>
              </w:rPr>
              <w:t xml:space="preserve"> </w:t>
            </w:r>
            <w:proofErr w:type="spellStart"/>
            <w:r w:rsidRPr="00B67815">
              <w:rPr>
                <w:rFonts w:ascii="Garamond" w:hAnsi="Garamond"/>
                <w:sz w:val="28"/>
                <w:szCs w:val="28"/>
              </w:rPr>
              <w:t>ymmodee</w:t>
            </w:r>
            <w:proofErr w:type="spellEnd"/>
            <w:r w:rsidRPr="00B67815">
              <w:rPr>
                <w:rFonts w:ascii="Garamond" w:hAnsi="Garamond"/>
                <w:sz w:val="28"/>
                <w:szCs w:val="28"/>
              </w:rPr>
              <w:t xml:space="preserve"> mee-</w:t>
            </w:r>
            <w:proofErr w:type="spellStart"/>
            <w:r w:rsidRPr="00B67815">
              <w:rPr>
                <w:rFonts w:ascii="Garamond" w:hAnsi="Garamond"/>
                <w:sz w:val="28"/>
                <w:szCs w:val="28"/>
              </w:rPr>
              <w:t>rioosagh</w:t>
            </w:r>
            <w:proofErr w:type="spellEnd"/>
            <w:r w:rsidRPr="00B67815">
              <w:rPr>
                <w:rFonts w:ascii="Garamond" w:hAnsi="Garamond"/>
                <w:sz w:val="28"/>
                <w:szCs w:val="28"/>
              </w:rPr>
              <w:t xml:space="preserve"> </w:t>
            </w:r>
            <w:proofErr w:type="spellStart"/>
            <w:r w:rsidRPr="00B67815">
              <w:rPr>
                <w:rFonts w:ascii="Garamond" w:hAnsi="Garamond"/>
                <w:sz w:val="28"/>
                <w:szCs w:val="28"/>
              </w:rPr>
              <w:t>nagh</w:t>
            </w:r>
            <w:proofErr w:type="spellEnd"/>
            <w:r w:rsidRPr="00B67815">
              <w:rPr>
                <w:rFonts w:ascii="Garamond" w:hAnsi="Garamond"/>
                <w:sz w:val="28"/>
                <w:szCs w:val="28"/>
              </w:rPr>
              <w:t xml:space="preserve"> </w:t>
            </w:r>
            <w:proofErr w:type="spellStart"/>
            <w:r w:rsidRPr="00B67815">
              <w:rPr>
                <w:rFonts w:ascii="Garamond" w:hAnsi="Garamond"/>
                <w:sz w:val="28"/>
                <w:szCs w:val="28"/>
              </w:rPr>
              <w:t>vel</w:t>
            </w:r>
            <w:proofErr w:type="spellEnd"/>
            <w:r w:rsidRPr="00B67815">
              <w:rPr>
                <w:rFonts w:ascii="Garamond" w:hAnsi="Garamond"/>
                <w:sz w:val="28"/>
                <w:szCs w:val="28"/>
              </w:rPr>
              <w:t xml:space="preserve"> </w:t>
            </w:r>
            <w:proofErr w:type="spellStart"/>
            <w:r w:rsidRPr="00B67815">
              <w:rPr>
                <w:rFonts w:ascii="Garamond" w:hAnsi="Garamond"/>
                <w:sz w:val="28"/>
                <w:szCs w:val="28"/>
              </w:rPr>
              <w:t>dy</w:t>
            </w:r>
            <w:proofErr w:type="spellEnd"/>
            <w:r w:rsidRPr="00B67815">
              <w:rPr>
                <w:rFonts w:ascii="Garamond" w:hAnsi="Garamond"/>
                <w:sz w:val="28"/>
                <w:szCs w:val="28"/>
              </w:rPr>
              <w:t xml:space="preserve"> </w:t>
            </w:r>
            <w:proofErr w:type="spellStart"/>
            <w:r w:rsidRPr="00B67815">
              <w:rPr>
                <w:rFonts w:ascii="Garamond" w:hAnsi="Garamond"/>
                <w:sz w:val="28"/>
                <w:szCs w:val="28"/>
              </w:rPr>
              <w:t>bragh</w:t>
            </w:r>
            <w:proofErr w:type="spellEnd"/>
            <w:r w:rsidRPr="00B67815">
              <w:rPr>
                <w:rFonts w:ascii="Garamond" w:hAnsi="Garamond"/>
                <w:sz w:val="28"/>
                <w:szCs w:val="28"/>
              </w:rPr>
              <w:t xml:space="preserve"> goal </w:t>
            </w:r>
            <w:proofErr w:type="spellStart"/>
            <w:r w:rsidRPr="00B67815">
              <w:rPr>
                <w:rFonts w:ascii="Garamond" w:hAnsi="Garamond"/>
                <w:sz w:val="28"/>
                <w:szCs w:val="28"/>
              </w:rPr>
              <w:t>kairrail</w:t>
            </w:r>
            <w:proofErr w:type="spellEnd"/>
            <w:r w:rsidRPr="00B67815">
              <w:rPr>
                <w:rFonts w:ascii="Garamond" w:hAnsi="Garamond"/>
                <w:sz w:val="28"/>
                <w:szCs w:val="28"/>
              </w:rPr>
              <w:t xml:space="preserve"> </w:t>
            </w:r>
            <w:proofErr w:type="spellStart"/>
            <w:r w:rsidRPr="00B67815">
              <w:rPr>
                <w:rFonts w:ascii="Garamond" w:hAnsi="Garamond"/>
                <w:sz w:val="28"/>
                <w:szCs w:val="28"/>
              </w:rPr>
              <w:t>jeh</w:t>
            </w:r>
            <w:proofErr w:type="spellEnd"/>
            <w:r w:rsidRPr="00B67815">
              <w:rPr>
                <w:rFonts w:ascii="Garamond" w:hAnsi="Garamond"/>
                <w:sz w:val="28"/>
                <w:szCs w:val="28"/>
              </w:rPr>
              <w:t xml:space="preserve"> </w:t>
            </w:r>
            <w:proofErr w:type="spellStart"/>
            <w:r w:rsidRPr="00B67815">
              <w:rPr>
                <w:rFonts w:ascii="Garamond" w:hAnsi="Garamond"/>
                <w:sz w:val="28"/>
                <w:szCs w:val="28"/>
              </w:rPr>
              <w:t>nyn</w:t>
            </w:r>
            <w:proofErr w:type="spellEnd"/>
            <w:r w:rsidRPr="00B67815">
              <w:rPr>
                <w:rFonts w:ascii="Garamond" w:hAnsi="Garamond"/>
                <w:sz w:val="28"/>
                <w:szCs w:val="28"/>
              </w:rPr>
              <w:t xml:space="preserve"> </w:t>
            </w:r>
            <w:proofErr w:type="spellStart"/>
            <w:r w:rsidRPr="00B67815">
              <w:rPr>
                <w:rFonts w:ascii="Garamond" w:hAnsi="Garamond"/>
                <w:sz w:val="28"/>
                <w:szCs w:val="28"/>
              </w:rPr>
              <w:t>Anmeenyn</w:t>
            </w:r>
            <w:proofErr w:type="spellEnd"/>
            <w:r w:rsidRPr="00B67815">
              <w:rPr>
                <w:rFonts w:ascii="Garamond" w:hAnsi="Garamond"/>
                <w:sz w:val="28"/>
                <w:szCs w:val="28"/>
              </w:rPr>
              <w:t xml:space="preserve">. Ta </w:t>
            </w:r>
            <w:proofErr w:type="spellStart"/>
            <w:r w:rsidRPr="00B67815">
              <w:rPr>
                <w:rFonts w:ascii="Garamond" w:hAnsi="Garamond"/>
                <w:sz w:val="28"/>
                <w:szCs w:val="28"/>
              </w:rPr>
              <w:t>ymmodee</w:t>
            </w:r>
            <w:proofErr w:type="spellEnd"/>
            <w:r w:rsidRPr="00B67815">
              <w:rPr>
                <w:rFonts w:ascii="Garamond" w:hAnsi="Garamond"/>
                <w:sz w:val="28"/>
                <w:szCs w:val="28"/>
              </w:rPr>
              <w:t xml:space="preserve"> </w:t>
            </w:r>
            <w:proofErr w:type="spellStart"/>
            <w:r w:rsidRPr="00B67815">
              <w:rPr>
                <w:rFonts w:ascii="Garamond" w:hAnsi="Garamond"/>
                <w:sz w:val="28"/>
                <w:szCs w:val="28"/>
              </w:rPr>
              <w:t>croi-creeagh</w:t>
            </w:r>
            <w:proofErr w:type="spellEnd"/>
            <w:r w:rsidRPr="00B67815">
              <w:rPr>
                <w:rFonts w:ascii="Garamond" w:hAnsi="Garamond"/>
                <w:sz w:val="28"/>
                <w:szCs w:val="28"/>
              </w:rPr>
              <w:t xml:space="preserve"> </w:t>
            </w:r>
            <w:proofErr w:type="spellStart"/>
            <w:r w:rsidRPr="00B67815">
              <w:rPr>
                <w:rFonts w:ascii="Garamond" w:hAnsi="Garamond"/>
                <w:sz w:val="28"/>
                <w:szCs w:val="28"/>
              </w:rPr>
              <w:t>nagh</w:t>
            </w:r>
            <w:proofErr w:type="spellEnd"/>
            <w:r w:rsidRPr="00B67815">
              <w:rPr>
                <w:rFonts w:ascii="Garamond" w:hAnsi="Garamond"/>
                <w:sz w:val="28"/>
                <w:szCs w:val="28"/>
              </w:rPr>
              <w:t xml:space="preserve"> </w:t>
            </w:r>
            <w:proofErr w:type="spellStart"/>
            <w:r w:rsidRPr="00B67815">
              <w:rPr>
                <w:rFonts w:ascii="Garamond" w:hAnsi="Garamond"/>
                <w:sz w:val="28"/>
                <w:szCs w:val="28"/>
              </w:rPr>
              <w:t>smooinee</w:t>
            </w:r>
            <w:proofErr w:type="spellEnd"/>
            <w:r w:rsidRPr="00B67815">
              <w:rPr>
                <w:rFonts w:ascii="Garamond" w:hAnsi="Garamond"/>
                <w:sz w:val="28"/>
                <w:szCs w:val="28"/>
              </w:rPr>
              <w:t xml:space="preserve"> er </w:t>
            </w:r>
            <w:proofErr w:type="spellStart"/>
            <w:r w:rsidRPr="00B67815">
              <w:rPr>
                <w:rFonts w:ascii="Garamond" w:hAnsi="Garamond"/>
                <w:sz w:val="28"/>
                <w:szCs w:val="28"/>
              </w:rPr>
              <w:t>ny</w:t>
            </w:r>
            <w:proofErr w:type="spellEnd"/>
            <w:r w:rsidRPr="00B67815">
              <w:rPr>
                <w:rFonts w:ascii="Garamond" w:hAnsi="Garamond"/>
                <w:sz w:val="28"/>
                <w:szCs w:val="28"/>
              </w:rPr>
              <w:t xml:space="preserve"> </w:t>
            </w:r>
            <w:proofErr w:type="spellStart"/>
            <w:r w:rsidRPr="00B67815">
              <w:rPr>
                <w:rFonts w:ascii="Garamond" w:hAnsi="Garamond"/>
                <w:sz w:val="28"/>
                <w:szCs w:val="28"/>
              </w:rPr>
              <w:t>Reddyn</w:t>
            </w:r>
            <w:proofErr w:type="spellEnd"/>
            <w:r w:rsidRPr="00B67815">
              <w:rPr>
                <w:rFonts w:ascii="Garamond" w:hAnsi="Garamond"/>
                <w:sz w:val="28"/>
                <w:szCs w:val="28"/>
              </w:rPr>
              <w:t xml:space="preserve"> </w:t>
            </w:r>
            <w:proofErr w:type="spellStart"/>
            <w:r w:rsidRPr="00B67815">
              <w:rPr>
                <w:rFonts w:ascii="Garamond" w:hAnsi="Garamond"/>
                <w:sz w:val="28"/>
                <w:szCs w:val="28"/>
              </w:rPr>
              <w:t>shoh</w:t>
            </w:r>
            <w:proofErr w:type="spellEnd"/>
            <w:r w:rsidR="002C617D" w:rsidRPr="002C617D">
              <w:rPr>
                <w:rFonts w:ascii="Garamond" w:hAnsi="Garamond"/>
                <w:sz w:val="28"/>
                <w:szCs w:val="28"/>
              </w:rPr>
              <w:t> ;</w:t>
            </w:r>
            <w:r w:rsidRPr="00B67815">
              <w:rPr>
                <w:rFonts w:ascii="Garamond" w:hAnsi="Garamond"/>
                <w:sz w:val="28"/>
                <w:szCs w:val="28"/>
              </w:rPr>
              <w:t xml:space="preserve"> Ta </w:t>
            </w:r>
            <w:proofErr w:type="spellStart"/>
            <w:r w:rsidRPr="00B67815">
              <w:rPr>
                <w:rFonts w:ascii="Garamond" w:hAnsi="Garamond"/>
                <w:sz w:val="28"/>
                <w:szCs w:val="28"/>
              </w:rPr>
              <w:t>ymmodee</w:t>
            </w:r>
            <w:proofErr w:type="spellEnd"/>
            <w:r w:rsidRPr="00B67815">
              <w:rPr>
                <w:rFonts w:ascii="Garamond" w:hAnsi="Garamond"/>
                <w:sz w:val="28"/>
                <w:szCs w:val="28"/>
              </w:rPr>
              <w:t xml:space="preserve"> </w:t>
            </w:r>
            <w:proofErr w:type="spellStart"/>
            <w:r w:rsidRPr="00B67815">
              <w:rPr>
                <w:rFonts w:ascii="Garamond" w:hAnsi="Garamond"/>
                <w:sz w:val="28"/>
                <w:szCs w:val="28"/>
              </w:rPr>
              <w:t>soiagh</w:t>
            </w:r>
            <w:proofErr w:type="spellEnd"/>
            <w:r w:rsidRPr="00B67815">
              <w:rPr>
                <w:rFonts w:ascii="Garamond" w:hAnsi="Garamond"/>
                <w:sz w:val="28"/>
                <w:szCs w:val="28"/>
              </w:rPr>
              <w:t xml:space="preserve"> </w:t>
            </w:r>
            <w:proofErr w:type="spellStart"/>
            <w:r w:rsidRPr="00B67815">
              <w:rPr>
                <w:rFonts w:ascii="Garamond" w:hAnsi="Garamond"/>
                <w:sz w:val="28"/>
                <w:szCs w:val="28"/>
              </w:rPr>
              <w:t>ooilley</w:t>
            </w:r>
            <w:proofErr w:type="spellEnd"/>
            <w:r w:rsidRPr="00B67815">
              <w:rPr>
                <w:rFonts w:ascii="Garamond" w:hAnsi="Garamond"/>
                <w:sz w:val="28"/>
                <w:szCs w:val="28"/>
              </w:rPr>
              <w:t xml:space="preserve"> </w:t>
            </w:r>
            <w:proofErr w:type="spellStart"/>
            <w:r w:rsidRPr="00B67815">
              <w:rPr>
                <w:rFonts w:ascii="Garamond" w:hAnsi="Garamond"/>
                <w:sz w:val="28"/>
                <w:szCs w:val="28"/>
              </w:rPr>
              <w:t>nyn</w:t>
            </w:r>
            <w:proofErr w:type="spellEnd"/>
            <w:r w:rsidRPr="00B67815">
              <w:rPr>
                <w:rFonts w:ascii="Garamond" w:hAnsi="Garamond"/>
                <w:sz w:val="28"/>
                <w:szCs w:val="28"/>
              </w:rPr>
              <w:t xml:space="preserve"> </w:t>
            </w:r>
            <w:proofErr w:type="spellStart"/>
            <w:r w:rsidRPr="00B67815">
              <w:rPr>
                <w:rFonts w:ascii="Garamond" w:hAnsi="Garamond"/>
                <w:sz w:val="28"/>
                <w:szCs w:val="28"/>
              </w:rPr>
              <w:t>giarrail</w:t>
            </w:r>
            <w:proofErr w:type="spellEnd"/>
            <w:r w:rsidRPr="00B67815">
              <w:rPr>
                <w:rFonts w:ascii="Garamond" w:hAnsi="Garamond"/>
                <w:sz w:val="28"/>
                <w:szCs w:val="28"/>
              </w:rPr>
              <w:t xml:space="preserve"> er </w:t>
            </w:r>
            <w:proofErr w:type="spellStart"/>
            <w:r w:rsidRPr="00B67815">
              <w:rPr>
                <w:rFonts w:ascii="Garamond" w:hAnsi="Garamond"/>
                <w:sz w:val="28"/>
                <w:szCs w:val="28"/>
              </w:rPr>
              <w:t>maynrys</w:t>
            </w:r>
            <w:proofErr w:type="spellEnd"/>
            <w:r w:rsidRPr="00B67815">
              <w:rPr>
                <w:rFonts w:ascii="Garamond" w:hAnsi="Garamond"/>
                <w:sz w:val="28"/>
                <w:szCs w:val="28"/>
              </w:rPr>
              <w:t xml:space="preserve"> y </w:t>
            </w:r>
            <w:proofErr w:type="spellStart"/>
            <w:r w:rsidRPr="00B67815">
              <w:rPr>
                <w:rFonts w:ascii="Garamond" w:hAnsi="Garamond"/>
                <w:sz w:val="28"/>
                <w:szCs w:val="28"/>
              </w:rPr>
              <w:t>Teihl</w:t>
            </w:r>
            <w:proofErr w:type="spellEnd"/>
            <w:r w:rsidRPr="00B67815">
              <w:rPr>
                <w:rFonts w:ascii="Garamond" w:hAnsi="Garamond"/>
                <w:sz w:val="28"/>
                <w:szCs w:val="28"/>
              </w:rPr>
              <w:t xml:space="preserve"> </w:t>
            </w:r>
            <w:proofErr w:type="spellStart"/>
            <w:r w:rsidRPr="00B67815">
              <w:rPr>
                <w:rFonts w:ascii="Garamond" w:hAnsi="Garamond"/>
                <w:sz w:val="28"/>
                <w:szCs w:val="28"/>
              </w:rPr>
              <w:t>shoh</w:t>
            </w:r>
            <w:proofErr w:type="spellEnd"/>
            <w:r w:rsidRPr="00B67815">
              <w:rPr>
                <w:rFonts w:ascii="Garamond" w:hAnsi="Garamond"/>
                <w:sz w:val="28"/>
                <w:szCs w:val="28"/>
              </w:rPr>
              <w:t xml:space="preserve"> as cha </w:t>
            </w:r>
            <w:proofErr w:type="spellStart"/>
            <w:r w:rsidRPr="00B67815">
              <w:rPr>
                <w:rFonts w:ascii="Garamond" w:hAnsi="Garamond"/>
                <w:sz w:val="28"/>
                <w:szCs w:val="28"/>
              </w:rPr>
              <w:t>vod</w:t>
            </w:r>
            <w:proofErr w:type="spellEnd"/>
            <w:r w:rsidRPr="00B67815">
              <w:rPr>
                <w:rFonts w:ascii="Garamond" w:hAnsi="Garamond"/>
                <w:sz w:val="28"/>
                <w:szCs w:val="28"/>
              </w:rPr>
              <w:t xml:space="preserve"> ad </w:t>
            </w:r>
            <w:proofErr w:type="spellStart"/>
            <w:r w:rsidRPr="00B67815">
              <w:rPr>
                <w:rFonts w:ascii="Garamond" w:hAnsi="Garamond"/>
                <w:sz w:val="28"/>
                <w:szCs w:val="28"/>
              </w:rPr>
              <w:t>smooinaght</w:t>
            </w:r>
            <w:proofErr w:type="spellEnd"/>
            <w:r w:rsidRPr="00B67815">
              <w:rPr>
                <w:rFonts w:ascii="Garamond" w:hAnsi="Garamond"/>
                <w:sz w:val="28"/>
                <w:szCs w:val="28"/>
              </w:rPr>
              <w:t xml:space="preserve"> [63] er </w:t>
            </w:r>
            <w:proofErr w:type="spellStart"/>
            <w:r w:rsidRPr="00B67815">
              <w:rPr>
                <w:rFonts w:ascii="Garamond" w:hAnsi="Garamond"/>
                <w:sz w:val="28"/>
                <w:szCs w:val="28"/>
              </w:rPr>
              <w:t>ny</w:t>
            </w:r>
            <w:proofErr w:type="spellEnd"/>
            <w:r w:rsidRPr="00B67815">
              <w:rPr>
                <w:rFonts w:ascii="Garamond" w:hAnsi="Garamond"/>
                <w:sz w:val="28"/>
                <w:szCs w:val="28"/>
              </w:rPr>
              <w:t xml:space="preserve"> share</w:t>
            </w:r>
            <w:r w:rsidR="002C617D" w:rsidRPr="002C617D">
              <w:rPr>
                <w:rFonts w:ascii="Garamond" w:hAnsi="Garamond"/>
                <w:sz w:val="28"/>
                <w:szCs w:val="28"/>
              </w:rPr>
              <w:t> ;</w:t>
            </w:r>
            <w:r w:rsidRPr="00B67815">
              <w:rPr>
                <w:rFonts w:ascii="Garamond" w:hAnsi="Garamond"/>
                <w:sz w:val="28"/>
                <w:szCs w:val="28"/>
              </w:rPr>
              <w:t xml:space="preserve"> As ta </w:t>
            </w:r>
            <w:proofErr w:type="spellStart"/>
            <w:r w:rsidRPr="00B67815">
              <w:rPr>
                <w:rFonts w:ascii="Garamond" w:hAnsi="Garamond"/>
                <w:sz w:val="28"/>
                <w:szCs w:val="28"/>
              </w:rPr>
              <w:t>ymmodee</w:t>
            </w:r>
            <w:proofErr w:type="spellEnd"/>
            <w:r w:rsidRPr="00B67815">
              <w:rPr>
                <w:rFonts w:ascii="Garamond" w:hAnsi="Garamond"/>
                <w:sz w:val="28"/>
                <w:szCs w:val="28"/>
              </w:rPr>
              <w:t xml:space="preserve"> ta cur </w:t>
            </w:r>
            <w:proofErr w:type="spellStart"/>
            <w:r w:rsidRPr="00B67815">
              <w:rPr>
                <w:rFonts w:ascii="Garamond" w:hAnsi="Garamond"/>
                <w:sz w:val="28"/>
                <w:szCs w:val="28"/>
              </w:rPr>
              <w:t>rish</w:t>
            </w:r>
            <w:proofErr w:type="spellEnd"/>
            <w:r w:rsidRPr="00B67815">
              <w:rPr>
                <w:rFonts w:ascii="Garamond" w:hAnsi="Garamond"/>
                <w:sz w:val="28"/>
                <w:szCs w:val="28"/>
              </w:rPr>
              <w:t xml:space="preserve"> </w:t>
            </w:r>
            <w:proofErr w:type="spellStart"/>
            <w:r w:rsidRPr="00B67815">
              <w:rPr>
                <w:rFonts w:ascii="Garamond" w:hAnsi="Garamond"/>
                <w:sz w:val="28"/>
                <w:szCs w:val="28"/>
              </w:rPr>
              <w:t>drough</w:t>
            </w:r>
            <w:proofErr w:type="spellEnd"/>
            <w:r w:rsidRPr="00B67815">
              <w:rPr>
                <w:rFonts w:ascii="Garamond" w:hAnsi="Garamond"/>
                <w:sz w:val="28"/>
                <w:szCs w:val="28"/>
              </w:rPr>
              <w:t xml:space="preserve"> </w:t>
            </w:r>
            <w:proofErr w:type="spellStart"/>
            <w:r w:rsidRPr="00B67815">
              <w:rPr>
                <w:rFonts w:ascii="Garamond" w:hAnsi="Garamond"/>
                <w:sz w:val="28"/>
                <w:szCs w:val="28"/>
              </w:rPr>
              <w:t>yanoo</w:t>
            </w:r>
            <w:proofErr w:type="spellEnd"/>
            <w:r w:rsidRPr="00B67815">
              <w:rPr>
                <w:rFonts w:ascii="Garamond" w:hAnsi="Garamond"/>
                <w:sz w:val="28"/>
                <w:szCs w:val="28"/>
              </w:rPr>
              <w:t xml:space="preserve"> as cha </w:t>
            </w:r>
            <w:proofErr w:type="spellStart"/>
            <w:r w:rsidRPr="00B67815">
              <w:rPr>
                <w:rFonts w:ascii="Garamond" w:hAnsi="Garamond"/>
                <w:sz w:val="28"/>
                <w:szCs w:val="28"/>
              </w:rPr>
              <w:t>lig</w:t>
            </w:r>
            <w:proofErr w:type="spellEnd"/>
            <w:r w:rsidRPr="00B67815">
              <w:rPr>
                <w:rFonts w:ascii="Garamond" w:hAnsi="Garamond"/>
                <w:sz w:val="28"/>
                <w:szCs w:val="28"/>
              </w:rPr>
              <w:t xml:space="preserve"> </w:t>
            </w:r>
            <w:proofErr w:type="spellStart"/>
            <w:r w:rsidRPr="00B67815">
              <w:rPr>
                <w:rFonts w:ascii="Garamond" w:hAnsi="Garamond"/>
                <w:sz w:val="28"/>
                <w:szCs w:val="28"/>
              </w:rPr>
              <w:t>yn</w:t>
            </w:r>
            <w:proofErr w:type="spellEnd"/>
            <w:r w:rsidRPr="00B67815">
              <w:rPr>
                <w:rFonts w:ascii="Garamond" w:hAnsi="Garamond"/>
                <w:sz w:val="28"/>
                <w:szCs w:val="28"/>
              </w:rPr>
              <w:t xml:space="preserve"> </w:t>
            </w:r>
            <w:proofErr w:type="spellStart"/>
            <w:r w:rsidRPr="00B67815">
              <w:rPr>
                <w:rFonts w:ascii="Garamond" w:hAnsi="Garamond"/>
                <w:sz w:val="28"/>
                <w:szCs w:val="28"/>
              </w:rPr>
              <w:t>aggle</w:t>
            </w:r>
            <w:proofErr w:type="spellEnd"/>
            <w:r w:rsidRPr="00B67815">
              <w:rPr>
                <w:rFonts w:ascii="Garamond" w:hAnsi="Garamond"/>
                <w:sz w:val="28"/>
                <w:szCs w:val="28"/>
              </w:rPr>
              <w:t xml:space="preserve"> </w:t>
            </w:r>
            <w:proofErr w:type="spellStart"/>
            <w:r w:rsidRPr="00B67815">
              <w:rPr>
                <w:rFonts w:ascii="Garamond" w:hAnsi="Garamond"/>
                <w:sz w:val="28"/>
                <w:szCs w:val="28"/>
              </w:rPr>
              <w:t>daue</w:t>
            </w:r>
            <w:proofErr w:type="spellEnd"/>
            <w:r w:rsidRPr="00B67815">
              <w:rPr>
                <w:rFonts w:ascii="Garamond" w:hAnsi="Garamond"/>
                <w:sz w:val="28"/>
                <w:szCs w:val="28"/>
              </w:rPr>
              <w:t xml:space="preserve"> </w:t>
            </w:r>
            <w:proofErr w:type="spellStart"/>
            <w:r w:rsidRPr="00B67815">
              <w:rPr>
                <w:rFonts w:ascii="Garamond" w:hAnsi="Garamond"/>
                <w:sz w:val="28"/>
                <w:szCs w:val="28"/>
              </w:rPr>
              <w:t>smooinaght</w:t>
            </w:r>
            <w:proofErr w:type="spellEnd"/>
            <w:r w:rsidRPr="00B67815">
              <w:rPr>
                <w:rFonts w:ascii="Garamond" w:hAnsi="Garamond"/>
                <w:sz w:val="28"/>
                <w:szCs w:val="28"/>
              </w:rPr>
              <w:t xml:space="preserve"> er y </w:t>
            </w:r>
            <w:proofErr w:type="spellStart"/>
            <w:r w:rsidRPr="00B67815">
              <w:rPr>
                <w:rFonts w:ascii="Garamond" w:hAnsi="Garamond"/>
                <w:sz w:val="28"/>
                <w:szCs w:val="28"/>
              </w:rPr>
              <w:t>Vea</w:t>
            </w:r>
            <w:proofErr w:type="spellEnd"/>
            <w:r w:rsidRPr="00B67815">
              <w:rPr>
                <w:rFonts w:ascii="Garamond" w:hAnsi="Garamond"/>
                <w:sz w:val="28"/>
                <w:szCs w:val="28"/>
              </w:rPr>
              <w:t xml:space="preserve"> ta </w:t>
            </w:r>
            <w:proofErr w:type="spellStart"/>
            <w:r w:rsidRPr="00B67815">
              <w:rPr>
                <w:rFonts w:ascii="Garamond" w:hAnsi="Garamond"/>
                <w:sz w:val="28"/>
                <w:szCs w:val="28"/>
              </w:rPr>
              <w:t>ry</w:t>
            </w:r>
            <w:proofErr w:type="spellEnd"/>
            <w:r w:rsidRPr="00B67815">
              <w:rPr>
                <w:rFonts w:ascii="Garamond" w:hAnsi="Garamond"/>
                <w:sz w:val="28"/>
                <w:szCs w:val="28"/>
              </w:rPr>
              <w:t xml:space="preserve"> </w:t>
            </w:r>
            <w:proofErr w:type="spellStart"/>
            <w:r w:rsidRPr="00B67815">
              <w:rPr>
                <w:rFonts w:ascii="Garamond" w:hAnsi="Garamond"/>
                <w:sz w:val="28"/>
                <w:szCs w:val="28"/>
              </w:rPr>
              <w:t>heet</w:t>
            </w:r>
            <w:proofErr w:type="spellEnd"/>
            <w:r w:rsidRPr="00B67815">
              <w:rPr>
                <w:rFonts w:ascii="Garamond" w:hAnsi="Garamond"/>
                <w:sz w:val="28"/>
                <w:szCs w:val="28"/>
              </w:rPr>
              <w:t xml:space="preserve">. </w:t>
            </w:r>
          </w:p>
        </w:tc>
        <w:tc>
          <w:tcPr>
            <w:tcW w:w="0" w:type="auto"/>
          </w:tcPr>
          <w:p w14:paraId="0B59F190"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Because many are careless, and never mind their Souls</w:t>
            </w:r>
            <w:r w:rsidR="002C617D" w:rsidRPr="002C617D">
              <w:rPr>
                <w:rFonts w:ascii="Garamond" w:hAnsi="Garamond" w:cs="Times New Roman"/>
                <w:sz w:val="28"/>
              </w:rPr>
              <w:t> ;</w:t>
            </w:r>
            <w:r w:rsidRPr="00256FDC">
              <w:rPr>
                <w:rFonts w:ascii="Garamond" w:hAnsi="Garamond" w:cs="Times New Roman"/>
                <w:i/>
                <w:sz w:val="28"/>
              </w:rPr>
              <w:t xml:space="preserve"> Many are obstinate, and will not think of these Things</w:t>
            </w:r>
            <w:r w:rsidR="002C617D" w:rsidRPr="002C617D">
              <w:rPr>
                <w:rFonts w:ascii="Garamond" w:hAnsi="Garamond" w:cs="Times New Roman"/>
                <w:sz w:val="28"/>
              </w:rPr>
              <w:t> ;</w:t>
            </w:r>
            <w:r w:rsidRPr="00256FDC">
              <w:rPr>
                <w:rFonts w:ascii="Garamond" w:hAnsi="Garamond" w:cs="Times New Roman"/>
                <w:i/>
                <w:sz w:val="28"/>
              </w:rPr>
              <w:t xml:space="preserve"> Many are wholly taken up with the Cares or the Pleasures of this World, and cannot look towards a better</w:t>
            </w:r>
            <w:r w:rsidR="002C617D" w:rsidRPr="002C617D">
              <w:rPr>
                <w:rFonts w:ascii="Garamond" w:hAnsi="Garamond" w:cs="Times New Roman"/>
                <w:sz w:val="28"/>
              </w:rPr>
              <w:t> ;</w:t>
            </w:r>
            <w:r w:rsidRPr="00256FDC">
              <w:rPr>
                <w:rFonts w:ascii="Garamond" w:hAnsi="Garamond" w:cs="Times New Roman"/>
                <w:i/>
                <w:sz w:val="28"/>
              </w:rPr>
              <w:t xml:space="preserve"> And many are wicked and dare not think of a Life to come.</w:t>
            </w:r>
          </w:p>
        </w:tc>
        <w:tc>
          <w:tcPr>
            <w:tcW w:w="0" w:type="auto"/>
          </w:tcPr>
          <w:p w14:paraId="1494CA60" w14:textId="77777777" w:rsidR="00AB342A" w:rsidRPr="00C1228A" w:rsidRDefault="002C617D" w:rsidP="00DB60C3">
            <w:pPr>
              <w:pStyle w:val="ListParagraph"/>
              <w:ind w:left="0"/>
              <w:rPr>
                <w:rFonts w:ascii="Garamond" w:hAnsi="Garamond" w:cs="Times New Roman"/>
                <w:sz w:val="20"/>
                <w:szCs w:val="20"/>
              </w:rPr>
            </w:pPr>
            <w:r w:rsidRPr="002C617D">
              <w:rPr>
                <w:rFonts w:ascii="Garamond" w:hAnsi="Garamond" w:cs="Times New Roman"/>
                <w:sz w:val="20"/>
                <w:szCs w:val="20"/>
              </w:rPr>
              <w:t>Causes of Un</w:t>
            </w:r>
            <w:r>
              <w:rPr>
                <w:rFonts w:ascii="Garamond" w:hAnsi="Garamond" w:cs="Times New Roman"/>
                <w:sz w:val="20"/>
                <w:szCs w:val="20"/>
              </w:rPr>
              <w:t>-</w:t>
            </w:r>
            <w:r w:rsidRPr="002C617D">
              <w:rPr>
                <w:rFonts w:ascii="Garamond" w:hAnsi="Garamond" w:cs="Times New Roman"/>
                <w:sz w:val="20"/>
                <w:szCs w:val="20"/>
              </w:rPr>
              <w:t>belief.</w:t>
            </w:r>
          </w:p>
        </w:tc>
      </w:tr>
      <w:tr w:rsidR="00AB342A" w:rsidRPr="00256FDC" w14:paraId="532EF804" w14:textId="77777777" w:rsidTr="00C1228A">
        <w:tc>
          <w:tcPr>
            <w:tcW w:w="0" w:type="auto"/>
          </w:tcPr>
          <w:p w14:paraId="344342AD" w14:textId="77777777" w:rsidR="00AB342A" w:rsidRPr="00FA1C58" w:rsidRDefault="00AB342A" w:rsidP="0040043C">
            <w:pPr>
              <w:pStyle w:val="CM3"/>
              <w:widowControl/>
              <w:spacing w:line="240" w:lineRule="auto"/>
              <w:ind w:firstLine="227"/>
              <w:jc w:val="both"/>
              <w:rPr>
                <w:rFonts w:ascii="Garamond" w:hAnsi="Garamond"/>
                <w:sz w:val="28"/>
                <w:szCs w:val="28"/>
              </w:rPr>
            </w:pPr>
            <w:r w:rsidRPr="00FA1C58">
              <w:rPr>
                <w:rFonts w:ascii="Garamond" w:hAnsi="Garamond"/>
                <w:sz w:val="28"/>
                <w:szCs w:val="28"/>
              </w:rPr>
              <w:t xml:space="preserve">Nish </w:t>
            </w:r>
            <w:proofErr w:type="spellStart"/>
            <w:r w:rsidRPr="00FA1C58">
              <w:rPr>
                <w:rFonts w:ascii="Garamond" w:hAnsi="Garamond"/>
                <w:sz w:val="28"/>
                <w:szCs w:val="28"/>
              </w:rPr>
              <w:t>tra</w:t>
            </w:r>
            <w:proofErr w:type="spellEnd"/>
            <w:r w:rsidRPr="00FA1C58">
              <w:rPr>
                <w:rFonts w:ascii="Garamond" w:hAnsi="Garamond"/>
                <w:sz w:val="28"/>
                <w:szCs w:val="28"/>
              </w:rPr>
              <w:t xml:space="preserve"> ta </w:t>
            </w:r>
            <w:proofErr w:type="spellStart"/>
            <w:r w:rsidRPr="00FA1C58">
              <w:rPr>
                <w:rFonts w:ascii="Garamond" w:hAnsi="Garamond"/>
                <w:sz w:val="28"/>
                <w:szCs w:val="28"/>
              </w:rPr>
              <w:t>sleih</w:t>
            </w:r>
            <w:proofErr w:type="spellEnd"/>
            <w:r w:rsidRPr="00FA1C58">
              <w:rPr>
                <w:rFonts w:ascii="Garamond" w:hAnsi="Garamond"/>
                <w:sz w:val="28"/>
                <w:szCs w:val="28"/>
              </w:rPr>
              <w:t xml:space="preserve"> </w:t>
            </w:r>
            <w:proofErr w:type="spellStart"/>
            <w:r w:rsidRPr="00FA1C58">
              <w:rPr>
                <w:rFonts w:ascii="Garamond" w:hAnsi="Garamond"/>
                <w:sz w:val="28"/>
                <w:szCs w:val="28"/>
              </w:rPr>
              <w:t>ayns</w:t>
            </w:r>
            <w:proofErr w:type="spellEnd"/>
            <w:r w:rsidRPr="00FA1C58">
              <w:rPr>
                <w:rFonts w:ascii="Garamond" w:hAnsi="Garamond"/>
                <w:sz w:val="28"/>
                <w:szCs w:val="28"/>
              </w:rPr>
              <w:t xml:space="preserve"> y </w:t>
            </w:r>
            <w:proofErr w:type="spellStart"/>
            <w:r w:rsidRPr="00FA1C58">
              <w:rPr>
                <w:rFonts w:ascii="Garamond" w:hAnsi="Garamond"/>
                <w:sz w:val="28"/>
                <w:szCs w:val="28"/>
              </w:rPr>
              <w:t>stayd</w:t>
            </w:r>
            <w:proofErr w:type="spellEnd"/>
            <w:r w:rsidRPr="00FA1C58">
              <w:rPr>
                <w:rFonts w:ascii="Garamond" w:hAnsi="Garamond"/>
                <w:sz w:val="28"/>
                <w:szCs w:val="28"/>
              </w:rPr>
              <w:t xml:space="preserve"> </w:t>
            </w:r>
            <w:proofErr w:type="spellStart"/>
            <w:r w:rsidRPr="00FA1C58">
              <w:rPr>
                <w:rFonts w:ascii="Garamond" w:hAnsi="Garamond"/>
                <w:sz w:val="28"/>
                <w:szCs w:val="28"/>
              </w:rPr>
              <w:t>shoh</w:t>
            </w:r>
            <w:proofErr w:type="spellEnd"/>
            <w:r w:rsidRPr="00FA1C58">
              <w:rPr>
                <w:rFonts w:ascii="Garamond" w:hAnsi="Garamond"/>
                <w:sz w:val="28"/>
                <w:szCs w:val="28"/>
              </w:rPr>
              <w:t xml:space="preserve">, cha jean </w:t>
            </w:r>
            <w:proofErr w:type="spellStart"/>
            <w:r w:rsidRPr="00FA1C58">
              <w:rPr>
                <w:rFonts w:ascii="Garamond" w:hAnsi="Garamond"/>
                <w:sz w:val="28"/>
                <w:szCs w:val="28"/>
              </w:rPr>
              <w:t>ooilley</w:t>
            </w:r>
            <w:proofErr w:type="spellEnd"/>
            <w:r w:rsidRPr="00FA1C58">
              <w:rPr>
                <w:rFonts w:ascii="Garamond" w:hAnsi="Garamond"/>
                <w:sz w:val="28"/>
                <w:szCs w:val="28"/>
              </w:rPr>
              <w:t xml:space="preserve"> </w:t>
            </w:r>
            <w:proofErr w:type="spellStart"/>
            <w:r w:rsidRPr="00FA1C58">
              <w:rPr>
                <w:rFonts w:ascii="Garamond" w:hAnsi="Garamond"/>
                <w:sz w:val="28"/>
                <w:szCs w:val="28"/>
              </w:rPr>
              <w:t>gialdynyn</w:t>
            </w:r>
            <w:proofErr w:type="spellEnd"/>
            <w:r w:rsidRPr="00FA1C58">
              <w:rPr>
                <w:rFonts w:ascii="Garamond" w:hAnsi="Garamond"/>
                <w:sz w:val="28"/>
                <w:szCs w:val="28"/>
              </w:rPr>
              <w:t xml:space="preserve"> y </w:t>
            </w:r>
            <w:proofErr w:type="spellStart"/>
            <w:r w:rsidRPr="00FA1C58">
              <w:rPr>
                <w:rFonts w:ascii="Garamond" w:hAnsi="Garamond"/>
                <w:sz w:val="28"/>
                <w:szCs w:val="28"/>
              </w:rPr>
              <w:t>Sushtal</w:t>
            </w:r>
            <w:proofErr w:type="spellEnd"/>
            <w:r w:rsidRPr="00FA1C58">
              <w:rPr>
                <w:rFonts w:ascii="Garamond" w:hAnsi="Garamond"/>
                <w:sz w:val="28"/>
                <w:szCs w:val="28"/>
              </w:rPr>
              <w:t xml:space="preserve"> y </w:t>
            </w:r>
            <w:proofErr w:type="spellStart"/>
            <w:r w:rsidRPr="00FA1C58">
              <w:rPr>
                <w:rFonts w:ascii="Garamond" w:hAnsi="Garamond"/>
                <w:sz w:val="28"/>
                <w:szCs w:val="28"/>
              </w:rPr>
              <w:t>ghrennagh</w:t>
            </w:r>
            <w:proofErr w:type="spellEnd"/>
            <w:r w:rsidRPr="00FA1C58">
              <w:rPr>
                <w:rFonts w:ascii="Garamond" w:hAnsi="Garamond"/>
                <w:sz w:val="28"/>
                <w:szCs w:val="28"/>
              </w:rPr>
              <w:t xml:space="preserve"> ad, </w:t>
            </w:r>
            <w:proofErr w:type="spellStart"/>
            <w:r w:rsidRPr="00FA1C58">
              <w:rPr>
                <w:rFonts w:ascii="Garamond" w:hAnsi="Garamond"/>
                <w:sz w:val="28"/>
                <w:szCs w:val="28"/>
              </w:rPr>
              <w:t>ny</w:t>
            </w:r>
            <w:proofErr w:type="spellEnd"/>
            <w:r w:rsidRPr="00FA1C58">
              <w:rPr>
                <w:rFonts w:ascii="Garamond" w:hAnsi="Garamond"/>
                <w:sz w:val="28"/>
                <w:szCs w:val="28"/>
              </w:rPr>
              <w:t xml:space="preserve"> </w:t>
            </w:r>
            <w:proofErr w:type="spellStart"/>
            <w:r w:rsidRPr="00FA1C58">
              <w:rPr>
                <w:rFonts w:ascii="Garamond" w:hAnsi="Garamond"/>
                <w:sz w:val="28"/>
                <w:szCs w:val="28"/>
              </w:rPr>
              <w:t>atchim</w:t>
            </w:r>
            <w:proofErr w:type="spellEnd"/>
            <w:r w:rsidRPr="00FA1C58">
              <w:rPr>
                <w:rFonts w:ascii="Garamond" w:hAnsi="Garamond"/>
                <w:sz w:val="28"/>
                <w:szCs w:val="28"/>
              </w:rPr>
              <w:t xml:space="preserve"> y </w:t>
            </w:r>
            <w:proofErr w:type="spellStart"/>
            <w:r w:rsidRPr="00FA1C58">
              <w:rPr>
                <w:rFonts w:ascii="Garamond" w:hAnsi="Garamond"/>
                <w:sz w:val="28"/>
                <w:szCs w:val="28"/>
              </w:rPr>
              <w:t>Chiarn</w:t>
            </w:r>
            <w:proofErr w:type="spellEnd"/>
            <w:r w:rsidRPr="00FA1C58">
              <w:rPr>
                <w:rFonts w:ascii="Garamond" w:hAnsi="Garamond"/>
                <w:sz w:val="28"/>
                <w:szCs w:val="28"/>
              </w:rPr>
              <w:t xml:space="preserve"> y </w:t>
            </w:r>
            <w:proofErr w:type="spellStart"/>
            <w:r w:rsidRPr="00FA1C58">
              <w:rPr>
                <w:rFonts w:ascii="Garamond" w:hAnsi="Garamond"/>
                <w:sz w:val="28"/>
                <w:szCs w:val="28"/>
              </w:rPr>
              <w:t>aglagh</w:t>
            </w:r>
            <w:proofErr w:type="spellEnd"/>
            <w:r w:rsidRPr="00FA1C58">
              <w:rPr>
                <w:rFonts w:ascii="Garamond" w:hAnsi="Garamond"/>
                <w:sz w:val="28"/>
                <w:szCs w:val="28"/>
              </w:rPr>
              <w:t xml:space="preserve"> </w:t>
            </w:r>
            <w:proofErr w:type="spellStart"/>
            <w:r w:rsidRPr="00FA1C58">
              <w:rPr>
                <w:rFonts w:ascii="Garamond" w:hAnsi="Garamond"/>
                <w:sz w:val="28"/>
                <w:szCs w:val="28"/>
              </w:rPr>
              <w:t>ad</w:t>
            </w:r>
            <w:proofErr w:type="spellEnd"/>
            <w:r w:rsidRPr="00FA1C58">
              <w:rPr>
                <w:rFonts w:ascii="Garamond" w:hAnsi="Garamond"/>
                <w:sz w:val="28"/>
                <w:szCs w:val="28"/>
              </w:rPr>
              <w:t xml:space="preserve"> </w:t>
            </w:r>
            <w:proofErr w:type="spellStart"/>
            <w:r w:rsidRPr="00FA1C58">
              <w:rPr>
                <w:rFonts w:ascii="Garamond" w:hAnsi="Garamond"/>
                <w:sz w:val="28"/>
                <w:szCs w:val="28"/>
              </w:rPr>
              <w:t>gys</w:t>
            </w:r>
            <w:proofErr w:type="spellEnd"/>
            <w:r w:rsidRPr="00FA1C58">
              <w:rPr>
                <w:rFonts w:ascii="Garamond" w:hAnsi="Garamond"/>
                <w:sz w:val="28"/>
                <w:szCs w:val="28"/>
              </w:rPr>
              <w:t xml:space="preserve"> </w:t>
            </w:r>
            <w:proofErr w:type="spellStart"/>
            <w:r w:rsidRPr="00FA1C58">
              <w:rPr>
                <w:rFonts w:ascii="Garamond" w:hAnsi="Garamond"/>
                <w:sz w:val="28"/>
                <w:szCs w:val="28"/>
              </w:rPr>
              <w:t>biallys</w:t>
            </w:r>
            <w:proofErr w:type="spellEnd"/>
            <w:r w:rsidRPr="00FA1C58">
              <w:rPr>
                <w:rFonts w:ascii="Garamond" w:hAnsi="Garamond"/>
                <w:sz w:val="28"/>
                <w:szCs w:val="28"/>
              </w:rPr>
              <w:t xml:space="preserve">. </w:t>
            </w:r>
          </w:p>
        </w:tc>
        <w:tc>
          <w:tcPr>
            <w:tcW w:w="0" w:type="auto"/>
          </w:tcPr>
          <w:p w14:paraId="1361A75D"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Now, where it is thus with Men, all the Promises of the Gospel will not move them, nor the Terrors of the Lord frighten them into Obedience.</w:t>
            </w:r>
          </w:p>
        </w:tc>
        <w:tc>
          <w:tcPr>
            <w:tcW w:w="0" w:type="auto"/>
          </w:tcPr>
          <w:p w14:paraId="245E5D53" w14:textId="77777777" w:rsidR="00AB342A" w:rsidRPr="00C1228A" w:rsidRDefault="00AB342A" w:rsidP="00DB60C3">
            <w:pPr>
              <w:pStyle w:val="ListParagraph"/>
              <w:ind w:left="0"/>
              <w:rPr>
                <w:rFonts w:ascii="Garamond" w:hAnsi="Garamond" w:cs="Times New Roman"/>
                <w:i/>
                <w:sz w:val="20"/>
                <w:szCs w:val="20"/>
              </w:rPr>
            </w:pPr>
          </w:p>
        </w:tc>
      </w:tr>
      <w:tr w:rsidR="00AB342A" w:rsidRPr="00256FDC" w14:paraId="56F8253A" w14:textId="77777777" w:rsidTr="00C1228A">
        <w:tc>
          <w:tcPr>
            <w:tcW w:w="0" w:type="auto"/>
          </w:tcPr>
          <w:p w14:paraId="4BED9A81" w14:textId="77777777" w:rsidR="00AB342A" w:rsidRPr="00FA1C58" w:rsidRDefault="00AB342A" w:rsidP="0040043C">
            <w:pPr>
              <w:pStyle w:val="CM3"/>
              <w:widowControl/>
              <w:spacing w:line="240" w:lineRule="auto"/>
              <w:ind w:firstLine="227"/>
              <w:jc w:val="both"/>
              <w:rPr>
                <w:rFonts w:ascii="Garamond" w:hAnsi="Garamond"/>
                <w:sz w:val="28"/>
                <w:szCs w:val="28"/>
              </w:rPr>
            </w:pPr>
            <w:r w:rsidRPr="00FA1C58">
              <w:rPr>
                <w:rFonts w:ascii="Garamond" w:hAnsi="Garamond"/>
                <w:i/>
                <w:sz w:val="28"/>
                <w:szCs w:val="28"/>
              </w:rPr>
              <w:t>Q.</w:t>
            </w:r>
            <w:r w:rsidRPr="00FA1C58">
              <w:rPr>
                <w:rFonts w:ascii="Garamond" w:hAnsi="Garamond"/>
                <w:sz w:val="28"/>
                <w:szCs w:val="28"/>
              </w:rPr>
              <w:t xml:space="preserve"> </w:t>
            </w:r>
            <w:proofErr w:type="spellStart"/>
            <w:r w:rsidRPr="00FA1C58">
              <w:rPr>
                <w:rFonts w:ascii="Garamond" w:hAnsi="Garamond"/>
                <w:sz w:val="28"/>
                <w:szCs w:val="28"/>
              </w:rPr>
              <w:t>Nagh</w:t>
            </w:r>
            <w:proofErr w:type="spellEnd"/>
            <w:r w:rsidRPr="00FA1C58">
              <w:rPr>
                <w:rFonts w:ascii="Garamond" w:hAnsi="Garamond"/>
                <w:sz w:val="28"/>
                <w:szCs w:val="28"/>
              </w:rPr>
              <w:t xml:space="preserve"> </w:t>
            </w:r>
            <w:proofErr w:type="spellStart"/>
            <w:r w:rsidRPr="00FA1C58">
              <w:rPr>
                <w:rFonts w:ascii="Garamond" w:hAnsi="Garamond"/>
                <w:sz w:val="28"/>
                <w:szCs w:val="28"/>
              </w:rPr>
              <w:t>vel</w:t>
            </w:r>
            <w:proofErr w:type="spellEnd"/>
            <w:r w:rsidRPr="00FA1C58">
              <w:rPr>
                <w:rFonts w:ascii="Garamond" w:hAnsi="Garamond"/>
                <w:sz w:val="28"/>
                <w:szCs w:val="28"/>
              </w:rPr>
              <w:t xml:space="preserve"> eh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liooar</w:t>
            </w:r>
            <w:proofErr w:type="spellEnd"/>
            <w:r w:rsidRPr="00FA1C58">
              <w:rPr>
                <w:rFonts w:ascii="Garamond" w:hAnsi="Garamond"/>
                <w:sz w:val="28"/>
                <w:szCs w:val="28"/>
              </w:rPr>
              <w:t xml:space="preserve">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leeideil</w:t>
            </w:r>
            <w:proofErr w:type="spellEnd"/>
            <w:r w:rsidRPr="00FA1C58">
              <w:rPr>
                <w:rFonts w:ascii="Garamond" w:hAnsi="Garamond"/>
                <w:sz w:val="28"/>
                <w:szCs w:val="28"/>
              </w:rPr>
              <w:t xml:space="preserve"> </w:t>
            </w:r>
            <w:proofErr w:type="spellStart"/>
            <w:r w:rsidRPr="00FA1C58">
              <w:rPr>
                <w:rFonts w:ascii="Garamond" w:hAnsi="Garamond"/>
                <w:sz w:val="28"/>
                <w:szCs w:val="28"/>
              </w:rPr>
              <w:t>bea</w:t>
            </w:r>
            <w:proofErr w:type="spellEnd"/>
            <w:r w:rsidRPr="00FA1C58">
              <w:rPr>
                <w:rFonts w:ascii="Garamond" w:hAnsi="Garamond"/>
                <w:sz w:val="28"/>
                <w:szCs w:val="28"/>
              </w:rPr>
              <w:t xml:space="preserve"> vie </w:t>
            </w:r>
            <w:proofErr w:type="spellStart"/>
            <w:r w:rsidRPr="00FA1C58">
              <w:rPr>
                <w:rFonts w:ascii="Garamond" w:hAnsi="Garamond"/>
                <w:sz w:val="28"/>
                <w:szCs w:val="28"/>
              </w:rPr>
              <w:t>ga</w:t>
            </w:r>
            <w:proofErr w:type="spellEnd"/>
            <w:r w:rsidRPr="00FA1C58">
              <w:rPr>
                <w:rFonts w:ascii="Garamond" w:hAnsi="Garamond"/>
                <w:sz w:val="28"/>
                <w:szCs w:val="28"/>
              </w:rPr>
              <w:t xml:space="preserve"> </w:t>
            </w:r>
            <w:proofErr w:type="spellStart"/>
            <w:r w:rsidRPr="00FA1C58">
              <w:rPr>
                <w:rFonts w:ascii="Garamond" w:hAnsi="Garamond"/>
                <w:sz w:val="28"/>
                <w:szCs w:val="28"/>
              </w:rPr>
              <w:t>nagh</w:t>
            </w:r>
            <w:proofErr w:type="spellEnd"/>
            <w:r w:rsidRPr="00FA1C58">
              <w:rPr>
                <w:rFonts w:ascii="Garamond" w:hAnsi="Garamond"/>
                <w:sz w:val="28"/>
                <w:szCs w:val="28"/>
              </w:rPr>
              <w:t xml:space="preserve"> </w:t>
            </w:r>
            <w:proofErr w:type="spellStart"/>
            <w:r w:rsidRPr="00FA1C58">
              <w:rPr>
                <w:rFonts w:ascii="Garamond" w:hAnsi="Garamond"/>
                <w:sz w:val="28"/>
                <w:szCs w:val="28"/>
              </w:rPr>
              <w:t>rag</w:t>
            </w:r>
            <w:r w:rsidR="002C617D" w:rsidRPr="002C617D">
              <w:rPr>
                <w:rFonts w:ascii="Garamond" w:hAnsi="Garamond"/>
                <w:i/>
                <w:sz w:val="28"/>
                <w:szCs w:val="28"/>
              </w:rPr>
              <w:t>h</w:t>
            </w:r>
            <w:proofErr w:type="spellEnd"/>
            <w:r w:rsidRPr="00FA1C58">
              <w:rPr>
                <w:rFonts w:ascii="Garamond" w:hAnsi="Garamond"/>
                <w:sz w:val="28"/>
                <w:szCs w:val="28"/>
              </w:rPr>
              <w:t xml:space="preserve"> </w:t>
            </w:r>
            <w:proofErr w:type="spellStart"/>
            <w:r w:rsidRPr="00FA1C58">
              <w:rPr>
                <w:rFonts w:ascii="Garamond" w:hAnsi="Garamond"/>
                <w:sz w:val="28"/>
                <w:szCs w:val="28"/>
              </w:rPr>
              <w:t>shoh</w:t>
            </w:r>
            <w:proofErr w:type="spellEnd"/>
            <w:r w:rsidRPr="00FA1C58">
              <w:rPr>
                <w:rFonts w:ascii="Garamond" w:hAnsi="Garamond"/>
                <w:sz w:val="28"/>
                <w:szCs w:val="28"/>
              </w:rPr>
              <w:t xml:space="preserve"> er </w:t>
            </w:r>
            <w:proofErr w:type="spellStart"/>
            <w:r w:rsidRPr="00FA1C58">
              <w:rPr>
                <w:rFonts w:ascii="Garamond" w:hAnsi="Garamond"/>
                <w:sz w:val="28"/>
                <w:szCs w:val="28"/>
              </w:rPr>
              <w:t>Credjal</w:t>
            </w:r>
            <w:proofErr w:type="spellEnd"/>
            <w:r w:rsidRPr="00FA1C58">
              <w:rPr>
                <w:rFonts w:ascii="Garamond" w:hAnsi="Garamond"/>
                <w:sz w:val="28"/>
                <w:szCs w:val="28"/>
              </w:rPr>
              <w:t xml:space="preserve"> </w:t>
            </w:r>
            <w:proofErr w:type="spellStart"/>
            <w:r w:rsidRPr="00FA1C58">
              <w:rPr>
                <w:rFonts w:ascii="Garamond" w:hAnsi="Garamond"/>
                <w:sz w:val="28"/>
                <w:szCs w:val="28"/>
              </w:rPr>
              <w:t>eddyr</w:t>
            </w:r>
            <w:proofErr w:type="spellEnd"/>
            <w:r w:rsidR="002C617D" w:rsidRPr="002C617D">
              <w:rPr>
                <w:rFonts w:ascii="Garamond" w:hAnsi="Garamond"/>
                <w:i/>
                <w:sz w:val="28"/>
                <w:szCs w:val="28"/>
              </w:rPr>
              <w:t> </w:t>
            </w:r>
            <w:r w:rsidR="00C57BF1" w:rsidRPr="00C57BF1">
              <w:rPr>
                <w:rFonts w:ascii="Garamond" w:hAnsi="Garamond"/>
                <w:sz w:val="28"/>
                <w:szCs w:val="28"/>
              </w:rPr>
              <w:t>?</w:t>
            </w:r>
            <w:r w:rsidRPr="00FA1C58">
              <w:rPr>
                <w:rFonts w:ascii="Garamond" w:hAnsi="Garamond"/>
                <w:sz w:val="28"/>
                <w:szCs w:val="28"/>
              </w:rPr>
              <w:t xml:space="preserve"> </w:t>
            </w:r>
          </w:p>
        </w:tc>
        <w:tc>
          <w:tcPr>
            <w:tcW w:w="0" w:type="auto"/>
          </w:tcPr>
          <w:p w14:paraId="754D13A9"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 xml:space="preserve">Is it not sufficient to </w:t>
            </w:r>
            <w:r w:rsidRPr="00256FDC">
              <w:rPr>
                <w:rFonts w:ascii="Garamond" w:hAnsi="Garamond" w:cs="Times New Roman"/>
                <w:sz w:val="28"/>
              </w:rPr>
              <w:t>live well,</w:t>
            </w:r>
            <w:r w:rsidRPr="00256FDC">
              <w:rPr>
                <w:rFonts w:ascii="Garamond" w:hAnsi="Garamond" w:cs="Times New Roman"/>
                <w:i/>
                <w:sz w:val="28"/>
              </w:rPr>
              <w:t xml:space="preserve"> though one should not believe these things</w:t>
            </w:r>
            <w:r w:rsidR="002C617D" w:rsidRPr="002C617D">
              <w:rPr>
                <w:rFonts w:ascii="Garamond" w:hAnsi="Garamond" w:cs="Times New Roman"/>
                <w:i/>
                <w:sz w:val="28"/>
              </w:rPr>
              <w:t> ?</w:t>
            </w:r>
          </w:p>
        </w:tc>
        <w:tc>
          <w:tcPr>
            <w:tcW w:w="0" w:type="auto"/>
          </w:tcPr>
          <w:p w14:paraId="28F84191" w14:textId="77777777" w:rsidR="00AB342A" w:rsidRPr="00C1228A" w:rsidRDefault="00AB342A" w:rsidP="00DB60C3">
            <w:pPr>
              <w:pStyle w:val="ListParagraph"/>
              <w:ind w:left="0"/>
              <w:rPr>
                <w:rFonts w:ascii="Garamond" w:hAnsi="Garamond" w:cs="Times New Roman"/>
                <w:sz w:val="20"/>
                <w:szCs w:val="20"/>
              </w:rPr>
            </w:pPr>
          </w:p>
        </w:tc>
      </w:tr>
      <w:tr w:rsidR="00AB342A" w:rsidRPr="00256FDC" w14:paraId="1056DEF4" w14:textId="77777777" w:rsidTr="00C1228A">
        <w:tc>
          <w:tcPr>
            <w:tcW w:w="0" w:type="auto"/>
          </w:tcPr>
          <w:p w14:paraId="08B8FBD7" w14:textId="77777777" w:rsidR="00AB342A" w:rsidRPr="00FA1C58" w:rsidRDefault="00AB342A" w:rsidP="0040043C">
            <w:pPr>
              <w:pStyle w:val="CM15"/>
              <w:widowControl/>
              <w:spacing w:line="240" w:lineRule="auto"/>
              <w:ind w:firstLine="227"/>
              <w:jc w:val="both"/>
              <w:rPr>
                <w:rFonts w:ascii="Garamond" w:hAnsi="Garamond"/>
                <w:sz w:val="28"/>
                <w:szCs w:val="28"/>
              </w:rPr>
            </w:pPr>
            <w:r w:rsidRPr="00FA1C58">
              <w:rPr>
                <w:rFonts w:ascii="Garamond" w:hAnsi="Garamond"/>
                <w:i/>
                <w:sz w:val="28"/>
                <w:szCs w:val="28"/>
              </w:rPr>
              <w:t xml:space="preserve">A. </w:t>
            </w:r>
            <w:proofErr w:type="spellStart"/>
            <w:r w:rsidRPr="00FA1C58">
              <w:rPr>
                <w:rFonts w:ascii="Garamond" w:hAnsi="Garamond"/>
                <w:sz w:val="28"/>
                <w:szCs w:val="28"/>
              </w:rPr>
              <w:t>Foddee</w:t>
            </w:r>
            <w:proofErr w:type="spellEnd"/>
            <w:r w:rsidRPr="00FA1C58">
              <w:rPr>
                <w:rFonts w:ascii="Garamond" w:hAnsi="Garamond"/>
                <w:sz w:val="28"/>
                <w:szCs w:val="28"/>
              </w:rPr>
              <w:t xml:space="preserve"> </w:t>
            </w:r>
            <w:proofErr w:type="spellStart"/>
            <w:r w:rsidRPr="00FA1C58">
              <w:rPr>
                <w:rFonts w:ascii="Garamond" w:hAnsi="Garamond"/>
                <w:sz w:val="28"/>
                <w:szCs w:val="28"/>
              </w:rPr>
              <w:t>oo</w:t>
            </w:r>
            <w:proofErr w:type="spellEnd"/>
            <w:r w:rsidRPr="00FA1C58">
              <w:rPr>
                <w:rFonts w:ascii="Garamond" w:hAnsi="Garamond"/>
                <w:sz w:val="28"/>
                <w:szCs w:val="28"/>
              </w:rPr>
              <w:t xml:space="preserve"> </w:t>
            </w:r>
            <w:proofErr w:type="spellStart"/>
            <w:r w:rsidRPr="00FA1C58">
              <w:rPr>
                <w:rFonts w:ascii="Garamond" w:hAnsi="Garamond"/>
                <w:sz w:val="28"/>
                <w:szCs w:val="28"/>
              </w:rPr>
              <w:t>chammah</w:t>
            </w:r>
            <w:proofErr w:type="spellEnd"/>
            <w:r w:rsidRPr="00FA1C58">
              <w:rPr>
                <w:rFonts w:ascii="Garamond" w:hAnsi="Garamond"/>
                <w:sz w:val="28"/>
                <w:szCs w:val="28"/>
              </w:rPr>
              <w:t xml:space="preserve"> </w:t>
            </w:r>
            <w:proofErr w:type="spellStart"/>
            <w:r w:rsidRPr="00FA1C58">
              <w:rPr>
                <w:rFonts w:ascii="Garamond" w:hAnsi="Garamond"/>
                <w:sz w:val="28"/>
                <w:szCs w:val="28"/>
              </w:rPr>
              <w:t>jercal</w:t>
            </w:r>
            <w:proofErr w:type="spellEnd"/>
            <w:r w:rsidRPr="00FA1C58">
              <w:rPr>
                <w:rFonts w:ascii="Garamond" w:hAnsi="Garamond"/>
                <w:sz w:val="28"/>
                <w:szCs w:val="28"/>
              </w:rPr>
              <w:t xml:space="preserve">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ve</w:t>
            </w:r>
            <w:proofErr w:type="spellEnd"/>
            <w:r w:rsidRPr="00FA1C58">
              <w:rPr>
                <w:rFonts w:ascii="Garamond" w:hAnsi="Garamond"/>
                <w:sz w:val="28"/>
                <w:szCs w:val="28"/>
              </w:rPr>
              <w:t xml:space="preserve"> bio </w:t>
            </w:r>
            <w:proofErr w:type="spellStart"/>
            <w:r w:rsidRPr="00FA1C58">
              <w:rPr>
                <w:rFonts w:ascii="Garamond" w:hAnsi="Garamond"/>
                <w:sz w:val="28"/>
                <w:szCs w:val="28"/>
              </w:rPr>
              <w:t>fegooish</w:t>
            </w:r>
            <w:proofErr w:type="spellEnd"/>
            <w:r w:rsidRPr="00FA1C58">
              <w:rPr>
                <w:rFonts w:ascii="Garamond" w:hAnsi="Garamond"/>
                <w:sz w:val="28"/>
                <w:szCs w:val="28"/>
              </w:rPr>
              <w:t xml:space="preserve"> </w:t>
            </w:r>
            <w:proofErr w:type="spellStart"/>
            <w:r w:rsidRPr="00FA1C58">
              <w:rPr>
                <w:rFonts w:ascii="Garamond" w:hAnsi="Garamond"/>
                <w:sz w:val="28"/>
                <w:szCs w:val="28"/>
              </w:rPr>
              <w:t>beaghey</w:t>
            </w:r>
            <w:proofErr w:type="spellEnd"/>
            <w:r w:rsidRPr="00FA1C58">
              <w:rPr>
                <w:rFonts w:ascii="Garamond" w:hAnsi="Garamond"/>
                <w:sz w:val="28"/>
                <w:szCs w:val="28"/>
              </w:rPr>
              <w:t xml:space="preserve"> as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ve</w:t>
            </w:r>
            <w:proofErr w:type="spellEnd"/>
            <w:r w:rsidRPr="00FA1C58">
              <w:rPr>
                <w:rFonts w:ascii="Garamond" w:hAnsi="Garamond"/>
                <w:sz w:val="28"/>
                <w:szCs w:val="28"/>
              </w:rPr>
              <w:t xml:space="preserve">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Chreestee</w:t>
            </w:r>
            <w:proofErr w:type="spellEnd"/>
            <w:r w:rsidRPr="00FA1C58">
              <w:rPr>
                <w:rFonts w:ascii="Garamond" w:hAnsi="Garamond"/>
                <w:sz w:val="28"/>
                <w:szCs w:val="28"/>
              </w:rPr>
              <w:t xml:space="preserve"> </w:t>
            </w:r>
            <w:proofErr w:type="spellStart"/>
            <w:r w:rsidRPr="00FA1C58">
              <w:rPr>
                <w:rFonts w:ascii="Garamond" w:hAnsi="Garamond"/>
                <w:sz w:val="28"/>
                <w:szCs w:val="28"/>
              </w:rPr>
              <w:t>fegooish</w:t>
            </w:r>
            <w:proofErr w:type="spellEnd"/>
            <w:r w:rsidRPr="00FA1C58">
              <w:rPr>
                <w:rFonts w:ascii="Garamond" w:hAnsi="Garamond"/>
                <w:sz w:val="28"/>
                <w:szCs w:val="28"/>
              </w:rPr>
              <w:t xml:space="preserve"> </w:t>
            </w:r>
            <w:proofErr w:type="spellStart"/>
            <w:r w:rsidRPr="00FA1C58">
              <w:rPr>
                <w:rFonts w:ascii="Garamond" w:hAnsi="Garamond"/>
                <w:sz w:val="28"/>
                <w:szCs w:val="28"/>
              </w:rPr>
              <w:t>Credjue</w:t>
            </w:r>
            <w:proofErr w:type="spellEnd"/>
            <w:r w:rsidRPr="00FA1C58">
              <w:rPr>
                <w:rFonts w:ascii="Garamond" w:hAnsi="Garamond"/>
                <w:sz w:val="28"/>
                <w:szCs w:val="28"/>
              </w:rPr>
              <w:t xml:space="preserve">. </w:t>
            </w:r>
          </w:p>
        </w:tc>
        <w:tc>
          <w:tcPr>
            <w:tcW w:w="0" w:type="auto"/>
          </w:tcPr>
          <w:p w14:paraId="3BA20B72"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You may as well hope to live without Food, as to live well without Faith.</w:t>
            </w:r>
          </w:p>
        </w:tc>
        <w:tc>
          <w:tcPr>
            <w:tcW w:w="0" w:type="auto"/>
          </w:tcPr>
          <w:p w14:paraId="529DF1EC" w14:textId="77777777" w:rsidR="00AB342A" w:rsidRPr="00C1228A" w:rsidRDefault="00AB342A" w:rsidP="00DB60C3">
            <w:pPr>
              <w:pStyle w:val="ListParagraph"/>
              <w:ind w:left="0"/>
              <w:rPr>
                <w:rFonts w:ascii="Garamond" w:hAnsi="Garamond" w:cs="Times New Roman"/>
                <w:sz w:val="20"/>
                <w:szCs w:val="20"/>
              </w:rPr>
            </w:pPr>
          </w:p>
        </w:tc>
      </w:tr>
      <w:tr w:rsidR="00AB342A" w:rsidRPr="00256FDC" w14:paraId="214CF178" w14:textId="77777777" w:rsidTr="00C1228A">
        <w:tc>
          <w:tcPr>
            <w:tcW w:w="0" w:type="auto"/>
          </w:tcPr>
          <w:p w14:paraId="6FB3DF8D" w14:textId="77777777" w:rsidR="00AB342A" w:rsidRPr="00FA1C58" w:rsidRDefault="00AB342A" w:rsidP="0040043C">
            <w:pPr>
              <w:pStyle w:val="CM15"/>
              <w:widowControl/>
              <w:spacing w:line="240" w:lineRule="auto"/>
              <w:ind w:firstLine="227"/>
              <w:jc w:val="both"/>
              <w:rPr>
                <w:rFonts w:ascii="Garamond" w:hAnsi="Garamond"/>
                <w:sz w:val="28"/>
                <w:szCs w:val="28"/>
              </w:rPr>
            </w:pPr>
            <w:r w:rsidRPr="00FA1C58">
              <w:rPr>
                <w:rFonts w:ascii="Garamond" w:hAnsi="Garamond"/>
                <w:sz w:val="28"/>
                <w:szCs w:val="28"/>
              </w:rPr>
              <w:lastRenderedPageBreak/>
              <w:t xml:space="preserve">Ta </w:t>
            </w:r>
            <w:proofErr w:type="spellStart"/>
            <w:r w:rsidRPr="00FA1C58">
              <w:rPr>
                <w:rFonts w:ascii="Garamond" w:hAnsi="Garamond"/>
                <w:sz w:val="28"/>
                <w:szCs w:val="28"/>
              </w:rPr>
              <w:t>leih</w:t>
            </w:r>
            <w:proofErr w:type="spellEnd"/>
            <w:r w:rsidRPr="00FA1C58">
              <w:rPr>
                <w:rFonts w:ascii="Garamond" w:hAnsi="Garamond"/>
                <w:sz w:val="28"/>
                <w:szCs w:val="28"/>
              </w:rPr>
              <w:t xml:space="preserve"> ain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hirrey</w:t>
            </w:r>
            <w:proofErr w:type="spellEnd"/>
            <w:r w:rsidRPr="00FA1C58">
              <w:rPr>
                <w:rFonts w:ascii="Garamond" w:hAnsi="Garamond"/>
                <w:sz w:val="28"/>
                <w:szCs w:val="28"/>
              </w:rPr>
              <w:t xml:space="preserve"> son </w:t>
            </w:r>
            <w:proofErr w:type="spellStart"/>
            <w:r w:rsidRPr="00FA1C58">
              <w:rPr>
                <w:rFonts w:ascii="Garamond" w:hAnsi="Garamond"/>
                <w:sz w:val="28"/>
                <w:szCs w:val="28"/>
              </w:rPr>
              <w:t>ymmodee</w:t>
            </w:r>
            <w:proofErr w:type="spellEnd"/>
            <w:r w:rsidRPr="00FA1C58">
              <w:rPr>
                <w:rFonts w:ascii="Garamond" w:hAnsi="Garamond"/>
                <w:sz w:val="28"/>
                <w:szCs w:val="28"/>
              </w:rPr>
              <w:t xml:space="preserve"> </w:t>
            </w:r>
            <w:proofErr w:type="spellStart"/>
            <w:r w:rsidRPr="00FA1C58">
              <w:rPr>
                <w:rFonts w:ascii="Garamond" w:hAnsi="Garamond"/>
                <w:sz w:val="28"/>
                <w:szCs w:val="28"/>
              </w:rPr>
              <w:t>peccaghyn</w:t>
            </w:r>
            <w:proofErr w:type="spellEnd"/>
            <w:r w:rsidRPr="00FA1C58">
              <w:rPr>
                <w:rFonts w:ascii="Garamond" w:hAnsi="Garamond"/>
                <w:sz w:val="28"/>
                <w:szCs w:val="28"/>
              </w:rPr>
              <w:t xml:space="preserve"> </w:t>
            </w:r>
            <w:proofErr w:type="spellStart"/>
            <w:r w:rsidRPr="00FA1C58">
              <w:rPr>
                <w:rFonts w:ascii="Garamond" w:hAnsi="Garamond"/>
                <w:sz w:val="28"/>
                <w:szCs w:val="28"/>
              </w:rPr>
              <w:t>trome</w:t>
            </w:r>
            <w:proofErr w:type="spellEnd"/>
            <w:r w:rsidRPr="00FA1C58">
              <w:rPr>
                <w:rFonts w:ascii="Garamond" w:hAnsi="Garamond"/>
                <w:sz w:val="28"/>
                <w:szCs w:val="28"/>
              </w:rPr>
              <w:t xml:space="preserve">, </w:t>
            </w:r>
            <w:proofErr w:type="spellStart"/>
            <w:r w:rsidRPr="00FA1C58">
              <w:rPr>
                <w:rFonts w:ascii="Garamond" w:hAnsi="Garamond"/>
                <w:sz w:val="28"/>
                <w:szCs w:val="28"/>
              </w:rPr>
              <w:t>nagh</w:t>
            </w:r>
            <w:proofErr w:type="spellEnd"/>
            <w:r w:rsidRPr="00FA1C58">
              <w:rPr>
                <w:rFonts w:ascii="Garamond" w:hAnsi="Garamond"/>
                <w:sz w:val="28"/>
                <w:szCs w:val="28"/>
              </w:rPr>
              <w:t xml:space="preserve"> </w:t>
            </w:r>
            <w:proofErr w:type="spellStart"/>
            <w:r w:rsidRPr="00FA1C58">
              <w:rPr>
                <w:rFonts w:ascii="Garamond" w:hAnsi="Garamond"/>
                <w:sz w:val="28"/>
                <w:szCs w:val="28"/>
              </w:rPr>
              <w:t>vod</w:t>
            </w:r>
            <w:proofErr w:type="spellEnd"/>
            <w:r w:rsidRPr="00FA1C58">
              <w:rPr>
                <w:rFonts w:ascii="Garamond" w:hAnsi="Garamond"/>
                <w:sz w:val="28"/>
                <w:szCs w:val="28"/>
              </w:rPr>
              <w:t xml:space="preserve"> </w:t>
            </w:r>
            <w:proofErr w:type="spellStart"/>
            <w:r w:rsidRPr="00FA1C58">
              <w:rPr>
                <w:rFonts w:ascii="Garamond" w:hAnsi="Garamond"/>
                <w:sz w:val="28"/>
                <w:szCs w:val="28"/>
              </w:rPr>
              <w:t>annane</w:t>
            </w:r>
            <w:proofErr w:type="spellEnd"/>
            <w:r w:rsidRPr="00FA1C58">
              <w:rPr>
                <w:rFonts w:ascii="Garamond" w:hAnsi="Garamond"/>
                <w:sz w:val="28"/>
                <w:szCs w:val="28"/>
              </w:rPr>
              <w:t xml:space="preserve"> </w:t>
            </w:r>
            <w:proofErr w:type="spellStart"/>
            <w:r w:rsidRPr="00FA1C58">
              <w:rPr>
                <w:rFonts w:ascii="Garamond" w:hAnsi="Garamond"/>
                <w:sz w:val="28"/>
                <w:szCs w:val="28"/>
              </w:rPr>
              <w:t>erbee</w:t>
            </w:r>
            <w:proofErr w:type="spellEnd"/>
            <w:r w:rsidRPr="00FA1C58">
              <w:rPr>
                <w:rFonts w:ascii="Garamond" w:hAnsi="Garamond"/>
                <w:sz w:val="28"/>
                <w:szCs w:val="28"/>
              </w:rPr>
              <w:t xml:space="preserve"> y </w:t>
            </w:r>
            <w:proofErr w:type="spellStart"/>
            <w:r w:rsidRPr="00FA1C58">
              <w:rPr>
                <w:rFonts w:ascii="Garamond" w:hAnsi="Garamond"/>
                <w:sz w:val="28"/>
                <w:szCs w:val="28"/>
              </w:rPr>
              <w:t>gheddyn</w:t>
            </w:r>
            <w:proofErr w:type="spellEnd"/>
            <w:r w:rsidRPr="00FA1C58">
              <w:rPr>
                <w:rFonts w:ascii="Garamond" w:hAnsi="Garamond"/>
                <w:sz w:val="28"/>
                <w:szCs w:val="28"/>
              </w:rPr>
              <w:t xml:space="preserve"> </w:t>
            </w:r>
            <w:proofErr w:type="spellStart"/>
            <w:r w:rsidRPr="00FA1C58">
              <w:rPr>
                <w:rFonts w:ascii="Garamond" w:hAnsi="Garamond"/>
                <w:sz w:val="28"/>
                <w:szCs w:val="28"/>
              </w:rPr>
              <w:t>dooin</w:t>
            </w:r>
            <w:proofErr w:type="spellEnd"/>
            <w:r w:rsidRPr="00FA1C58">
              <w:rPr>
                <w:rFonts w:ascii="Garamond" w:hAnsi="Garamond"/>
                <w:sz w:val="28"/>
                <w:szCs w:val="28"/>
              </w:rPr>
              <w:t xml:space="preserve"> </w:t>
            </w:r>
            <w:proofErr w:type="spellStart"/>
            <w:r w:rsidRPr="00FA1C58">
              <w:rPr>
                <w:rFonts w:ascii="Garamond" w:hAnsi="Garamond"/>
                <w:sz w:val="28"/>
                <w:szCs w:val="28"/>
              </w:rPr>
              <w:t>agh</w:t>
            </w:r>
            <w:proofErr w:type="spellEnd"/>
            <w:r w:rsidRPr="00FA1C58">
              <w:rPr>
                <w:rFonts w:ascii="Garamond" w:hAnsi="Garamond"/>
                <w:sz w:val="28"/>
                <w:szCs w:val="28"/>
              </w:rPr>
              <w:t xml:space="preserve"> Mac Yee. </w:t>
            </w:r>
          </w:p>
        </w:tc>
        <w:tc>
          <w:tcPr>
            <w:tcW w:w="0" w:type="auto"/>
          </w:tcPr>
          <w:p w14:paraId="629404CE"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We have many grievous Sins to be pardoned, the Pardon of which, none but the Son of God can procure for us.</w:t>
            </w:r>
          </w:p>
        </w:tc>
        <w:tc>
          <w:tcPr>
            <w:tcW w:w="0" w:type="auto"/>
          </w:tcPr>
          <w:p w14:paraId="638931EB" w14:textId="77777777" w:rsidR="00AB342A" w:rsidRPr="00C1228A" w:rsidRDefault="00AB342A" w:rsidP="00DB60C3">
            <w:pPr>
              <w:pStyle w:val="ListParagraph"/>
              <w:ind w:left="0"/>
              <w:rPr>
                <w:rFonts w:ascii="Garamond" w:hAnsi="Garamond" w:cs="Times New Roman"/>
                <w:i/>
                <w:sz w:val="20"/>
                <w:szCs w:val="20"/>
              </w:rPr>
            </w:pPr>
          </w:p>
        </w:tc>
      </w:tr>
      <w:tr w:rsidR="00AB342A" w:rsidRPr="00256FDC" w14:paraId="56B5A89D" w14:textId="77777777" w:rsidTr="00C1228A">
        <w:tc>
          <w:tcPr>
            <w:tcW w:w="0" w:type="auto"/>
          </w:tcPr>
          <w:p w14:paraId="1FD84E0E" w14:textId="77777777" w:rsidR="00AB342A" w:rsidRPr="00FA1C58" w:rsidRDefault="00AB342A" w:rsidP="0040043C">
            <w:pPr>
              <w:pStyle w:val="CM15"/>
              <w:widowControl/>
              <w:spacing w:line="240" w:lineRule="auto"/>
              <w:ind w:firstLine="227"/>
              <w:jc w:val="both"/>
              <w:rPr>
                <w:rFonts w:ascii="Garamond" w:hAnsi="Garamond"/>
                <w:sz w:val="28"/>
                <w:szCs w:val="28"/>
              </w:rPr>
            </w:pPr>
            <w:r w:rsidRPr="00FA1C58">
              <w:rPr>
                <w:rFonts w:ascii="Garamond" w:hAnsi="Garamond"/>
                <w:sz w:val="28"/>
                <w:szCs w:val="28"/>
              </w:rPr>
              <w:t xml:space="preserve">Ta </w:t>
            </w:r>
            <w:proofErr w:type="spellStart"/>
            <w:r w:rsidRPr="00FA1C58">
              <w:rPr>
                <w:rFonts w:ascii="Garamond" w:hAnsi="Garamond"/>
                <w:sz w:val="28"/>
                <w:szCs w:val="28"/>
              </w:rPr>
              <w:t>aignaghyn</w:t>
            </w:r>
            <w:proofErr w:type="spellEnd"/>
            <w:r w:rsidRPr="00FA1C58">
              <w:rPr>
                <w:rFonts w:ascii="Garamond" w:hAnsi="Garamond"/>
                <w:sz w:val="28"/>
                <w:szCs w:val="28"/>
              </w:rPr>
              <w:t xml:space="preserve"> mee-</w:t>
            </w:r>
            <w:proofErr w:type="spellStart"/>
            <w:r w:rsidRPr="00FA1C58">
              <w:rPr>
                <w:rFonts w:ascii="Garamond" w:hAnsi="Garamond"/>
                <w:sz w:val="28"/>
                <w:szCs w:val="28"/>
              </w:rPr>
              <w:t>reiltagh</w:t>
            </w:r>
            <w:proofErr w:type="spellEnd"/>
            <w:r w:rsidRPr="00FA1C58">
              <w:rPr>
                <w:rFonts w:ascii="Garamond" w:hAnsi="Garamond"/>
                <w:sz w:val="28"/>
                <w:szCs w:val="28"/>
              </w:rPr>
              <w:t xml:space="preserve"> ain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streeue</w:t>
            </w:r>
            <w:proofErr w:type="spellEnd"/>
            <w:r w:rsidRPr="00FA1C58">
              <w:rPr>
                <w:rFonts w:ascii="Garamond" w:hAnsi="Garamond"/>
                <w:sz w:val="28"/>
                <w:szCs w:val="28"/>
              </w:rPr>
              <w:t xml:space="preserve"> </w:t>
            </w:r>
            <w:proofErr w:type="spellStart"/>
            <w:r w:rsidRPr="00FA1C58">
              <w:rPr>
                <w:rFonts w:ascii="Garamond" w:hAnsi="Garamond"/>
                <w:sz w:val="28"/>
                <w:szCs w:val="28"/>
              </w:rPr>
              <w:t>roo</w:t>
            </w:r>
            <w:proofErr w:type="spellEnd"/>
            <w:r w:rsidRPr="00FA1C58">
              <w:rPr>
                <w:rFonts w:ascii="Garamond" w:hAnsi="Garamond"/>
                <w:sz w:val="28"/>
                <w:szCs w:val="28"/>
              </w:rPr>
              <w:t xml:space="preserve">, </w:t>
            </w:r>
            <w:proofErr w:type="spellStart"/>
            <w:r w:rsidRPr="00FA1C58">
              <w:rPr>
                <w:rFonts w:ascii="Garamond" w:hAnsi="Garamond"/>
                <w:sz w:val="28"/>
                <w:szCs w:val="28"/>
              </w:rPr>
              <w:t>nagh</w:t>
            </w:r>
            <w:proofErr w:type="spellEnd"/>
            <w:r w:rsidRPr="00FA1C58">
              <w:rPr>
                <w:rFonts w:ascii="Garamond" w:hAnsi="Garamond"/>
                <w:sz w:val="28"/>
                <w:szCs w:val="28"/>
              </w:rPr>
              <w:t xml:space="preserve"> </w:t>
            </w:r>
            <w:proofErr w:type="spellStart"/>
            <w:r w:rsidRPr="00FA1C58">
              <w:rPr>
                <w:rFonts w:ascii="Garamond" w:hAnsi="Garamond"/>
                <w:sz w:val="28"/>
                <w:szCs w:val="28"/>
              </w:rPr>
              <w:t>vod</w:t>
            </w:r>
            <w:proofErr w:type="spellEnd"/>
            <w:r w:rsidRPr="00FA1C58">
              <w:rPr>
                <w:rFonts w:ascii="Garamond" w:hAnsi="Garamond"/>
                <w:sz w:val="28"/>
                <w:szCs w:val="28"/>
              </w:rPr>
              <w:t xml:space="preserve"> veg </w:t>
            </w:r>
            <w:proofErr w:type="spellStart"/>
            <w:r w:rsidRPr="00FA1C58">
              <w:rPr>
                <w:rFonts w:ascii="Garamond" w:hAnsi="Garamond"/>
                <w:sz w:val="28"/>
                <w:szCs w:val="28"/>
              </w:rPr>
              <w:t>agh</w:t>
            </w:r>
            <w:proofErr w:type="spellEnd"/>
            <w:r w:rsidRPr="00FA1C58">
              <w:rPr>
                <w:rFonts w:ascii="Garamond" w:hAnsi="Garamond"/>
                <w:sz w:val="28"/>
                <w:szCs w:val="28"/>
              </w:rPr>
              <w:t xml:space="preserve"> </w:t>
            </w:r>
            <w:proofErr w:type="spellStart"/>
            <w:r w:rsidRPr="00FA1C58">
              <w:rPr>
                <w:rFonts w:ascii="Garamond" w:hAnsi="Garamond"/>
                <w:sz w:val="28"/>
                <w:szCs w:val="28"/>
              </w:rPr>
              <w:t>aggle</w:t>
            </w:r>
            <w:proofErr w:type="spellEnd"/>
            <w:r w:rsidRPr="00FA1C58">
              <w:rPr>
                <w:rFonts w:ascii="Garamond" w:hAnsi="Garamond"/>
                <w:sz w:val="28"/>
                <w:szCs w:val="28"/>
              </w:rPr>
              <w:t xml:space="preserve"> Yee y </w:t>
            </w:r>
            <w:proofErr w:type="spellStart"/>
            <w:r w:rsidRPr="00FA1C58">
              <w:rPr>
                <w:rFonts w:ascii="Garamond" w:hAnsi="Garamond"/>
                <w:sz w:val="28"/>
                <w:szCs w:val="28"/>
              </w:rPr>
              <w:t>smaghtagh</w:t>
            </w:r>
            <w:proofErr w:type="spellEnd"/>
            <w:r w:rsidRPr="00FA1C58">
              <w:rPr>
                <w:rFonts w:ascii="Garamond" w:hAnsi="Garamond"/>
                <w:sz w:val="28"/>
                <w:szCs w:val="28"/>
              </w:rPr>
              <w:t xml:space="preserve">. </w:t>
            </w:r>
          </w:p>
        </w:tc>
        <w:tc>
          <w:tcPr>
            <w:tcW w:w="0" w:type="auto"/>
          </w:tcPr>
          <w:p w14:paraId="4837312C"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We have ungovernable Appetites to struggle with, which nothing but the fear of God can keep under. </w:t>
            </w:r>
          </w:p>
        </w:tc>
        <w:tc>
          <w:tcPr>
            <w:tcW w:w="0" w:type="auto"/>
          </w:tcPr>
          <w:p w14:paraId="086646C5" w14:textId="77777777" w:rsidR="00AB342A" w:rsidRPr="00C1228A" w:rsidRDefault="00AB342A" w:rsidP="00DB60C3">
            <w:pPr>
              <w:pStyle w:val="ListParagraph"/>
              <w:ind w:left="0"/>
              <w:rPr>
                <w:rFonts w:ascii="Garamond" w:hAnsi="Garamond" w:cs="Times New Roman"/>
                <w:i/>
                <w:sz w:val="20"/>
                <w:szCs w:val="20"/>
              </w:rPr>
            </w:pPr>
          </w:p>
        </w:tc>
      </w:tr>
      <w:tr w:rsidR="00AB342A" w:rsidRPr="00256FDC" w14:paraId="7AE8C66D" w14:textId="77777777" w:rsidTr="00C1228A">
        <w:tc>
          <w:tcPr>
            <w:tcW w:w="0" w:type="auto"/>
          </w:tcPr>
          <w:p w14:paraId="12127FF5" w14:textId="77777777" w:rsidR="00AB342A" w:rsidRPr="00FA1C58" w:rsidRDefault="00AB342A" w:rsidP="0040043C">
            <w:pPr>
              <w:pStyle w:val="CM15"/>
              <w:widowControl/>
              <w:spacing w:line="240" w:lineRule="auto"/>
              <w:ind w:firstLine="227"/>
              <w:jc w:val="both"/>
              <w:rPr>
                <w:rFonts w:ascii="Garamond" w:hAnsi="Garamond"/>
                <w:sz w:val="28"/>
                <w:szCs w:val="28"/>
              </w:rPr>
            </w:pPr>
            <w:r w:rsidRPr="00FA1C58">
              <w:rPr>
                <w:rFonts w:ascii="Garamond" w:hAnsi="Garamond"/>
                <w:sz w:val="28"/>
                <w:szCs w:val="28"/>
              </w:rPr>
              <w:t xml:space="preserve">Ta </w:t>
            </w:r>
            <w:proofErr w:type="spellStart"/>
            <w:r w:rsidRPr="00FA1C58">
              <w:rPr>
                <w:rFonts w:ascii="Garamond" w:hAnsi="Garamond"/>
                <w:sz w:val="28"/>
                <w:szCs w:val="28"/>
              </w:rPr>
              <w:t>miol</w:t>
            </w:r>
            <w:r w:rsidRPr="00FA1C58">
              <w:rPr>
                <w:rFonts w:ascii="Garamond" w:hAnsi="Garamond"/>
                <w:i/>
                <w:sz w:val="28"/>
                <w:szCs w:val="28"/>
              </w:rPr>
              <w:t>a</w:t>
            </w:r>
            <w:r w:rsidRPr="00FA1C58">
              <w:rPr>
                <w:rFonts w:ascii="Garamond" w:hAnsi="Garamond"/>
                <w:sz w:val="28"/>
                <w:szCs w:val="28"/>
              </w:rPr>
              <w:t>ghey</w:t>
            </w:r>
            <w:proofErr w:type="spellEnd"/>
            <w:r w:rsidRPr="00FA1C58">
              <w:rPr>
                <w:rFonts w:ascii="Garamond" w:hAnsi="Garamond"/>
                <w:sz w:val="28"/>
                <w:szCs w:val="28"/>
              </w:rPr>
              <w:t xml:space="preserve"> </w:t>
            </w:r>
            <w:proofErr w:type="spellStart"/>
            <w:r w:rsidRPr="00FA1C58">
              <w:rPr>
                <w:rFonts w:ascii="Garamond" w:hAnsi="Garamond"/>
                <w:sz w:val="28"/>
                <w:szCs w:val="28"/>
              </w:rPr>
              <w:t>drough</w:t>
            </w:r>
            <w:proofErr w:type="spellEnd"/>
            <w:r w:rsidRPr="00FA1C58">
              <w:rPr>
                <w:rFonts w:ascii="Garamond" w:hAnsi="Garamond"/>
                <w:sz w:val="28"/>
                <w:szCs w:val="28"/>
              </w:rPr>
              <w:t xml:space="preserve"> </w:t>
            </w:r>
            <w:proofErr w:type="spellStart"/>
            <w:r w:rsidRPr="00FA1C58">
              <w:rPr>
                <w:rFonts w:ascii="Garamond" w:hAnsi="Garamond"/>
                <w:sz w:val="28"/>
                <w:szCs w:val="28"/>
              </w:rPr>
              <w:t>heihl</w:t>
            </w:r>
            <w:proofErr w:type="spellEnd"/>
            <w:r w:rsidRPr="00FA1C58">
              <w:rPr>
                <w:rFonts w:ascii="Garamond" w:hAnsi="Garamond"/>
                <w:sz w:val="28"/>
                <w:szCs w:val="28"/>
              </w:rPr>
              <w:t xml:space="preserve"> as </w:t>
            </w:r>
            <w:proofErr w:type="spellStart"/>
            <w:r w:rsidRPr="00FA1C58">
              <w:rPr>
                <w:rFonts w:ascii="Garamond" w:hAnsi="Garamond"/>
                <w:sz w:val="28"/>
                <w:szCs w:val="28"/>
              </w:rPr>
              <w:t>drough</w:t>
            </w:r>
            <w:proofErr w:type="spellEnd"/>
            <w:r w:rsidRPr="00FA1C58">
              <w:rPr>
                <w:rFonts w:ascii="Garamond" w:hAnsi="Garamond"/>
                <w:sz w:val="28"/>
                <w:szCs w:val="28"/>
              </w:rPr>
              <w:t xml:space="preserve"> </w:t>
            </w:r>
            <w:proofErr w:type="spellStart"/>
            <w:r w:rsidRPr="00FA1C58">
              <w:rPr>
                <w:rFonts w:ascii="Garamond" w:hAnsi="Garamond"/>
                <w:sz w:val="28"/>
                <w:szCs w:val="28"/>
              </w:rPr>
              <w:t>Spyrryd</w:t>
            </w:r>
            <w:proofErr w:type="spellEnd"/>
            <w:r w:rsidRPr="00FA1C58">
              <w:rPr>
                <w:rFonts w:ascii="Garamond" w:hAnsi="Garamond"/>
                <w:sz w:val="28"/>
                <w:szCs w:val="28"/>
              </w:rPr>
              <w:t xml:space="preserve"> ain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ghleck</w:t>
            </w:r>
            <w:proofErr w:type="spellEnd"/>
            <w:r w:rsidRPr="00FA1C58">
              <w:rPr>
                <w:rFonts w:ascii="Garamond" w:hAnsi="Garamond"/>
                <w:sz w:val="28"/>
                <w:szCs w:val="28"/>
              </w:rPr>
              <w:t xml:space="preserve"> </w:t>
            </w:r>
            <w:proofErr w:type="spellStart"/>
            <w:r w:rsidRPr="00FA1C58">
              <w:rPr>
                <w:rFonts w:ascii="Garamond" w:hAnsi="Garamond"/>
                <w:sz w:val="28"/>
                <w:szCs w:val="28"/>
              </w:rPr>
              <w:t>ny</w:t>
            </w:r>
            <w:proofErr w:type="spellEnd"/>
            <w:r w:rsidRPr="00FA1C58">
              <w:rPr>
                <w:rFonts w:ascii="Garamond" w:hAnsi="Garamond"/>
                <w:sz w:val="28"/>
                <w:szCs w:val="28"/>
              </w:rPr>
              <w:t xml:space="preserve"> oi, as cha </w:t>
            </w:r>
            <w:proofErr w:type="spellStart"/>
            <w:r w:rsidRPr="00FA1C58">
              <w:rPr>
                <w:rFonts w:ascii="Garamond" w:hAnsi="Garamond"/>
                <w:sz w:val="28"/>
                <w:szCs w:val="28"/>
              </w:rPr>
              <w:t>vel</w:t>
            </w:r>
            <w:proofErr w:type="spellEnd"/>
            <w:r w:rsidRPr="00FA1C58">
              <w:rPr>
                <w:rFonts w:ascii="Garamond" w:hAnsi="Garamond"/>
                <w:sz w:val="28"/>
                <w:szCs w:val="28"/>
              </w:rPr>
              <w:t xml:space="preserve"> nee </w:t>
            </w:r>
            <w:proofErr w:type="spellStart"/>
            <w:r w:rsidRPr="00FA1C58">
              <w:rPr>
                <w:rFonts w:ascii="Garamond" w:hAnsi="Garamond"/>
                <w:sz w:val="28"/>
                <w:szCs w:val="28"/>
              </w:rPr>
              <w:t>erbee</w:t>
            </w:r>
            <w:proofErr w:type="spellEnd"/>
            <w:r w:rsidRPr="00FA1C58">
              <w:rPr>
                <w:rFonts w:ascii="Garamond" w:hAnsi="Garamond"/>
                <w:sz w:val="28"/>
                <w:szCs w:val="28"/>
              </w:rPr>
              <w:t xml:space="preserve"> </w:t>
            </w:r>
            <w:proofErr w:type="spellStart"/>
            <w:r w:rsidRPr="00FA1C58">
              <w:rPr>
                <w:rFonts w:ascii="Garamond" w:hAnsi="Garamond"/>
                <w:sz w:val="28"/>
                <w:szCs w:val="28"/>
              </w:rPr>
              <w:t>agh</w:t>
            </w:r>
            <w:proofErr w:type="spellEnd"/>
            <w:r w:rsidRPr="00FA1C58">
              <w:rPr>
                <w:rFonts w:ascii="Garamond" w:hAnsi="Garamond"/>
                <w:sz w:val="28"/>
                <w:szCs w:val="28"/>
              </w:rPr>
              <w:t xml:space="preserve"> </w:t>
            </w:r>
            <w:proofErr w:type="spellStart"/>
            <w:r w:rsidRPr="00FA1C58">
              <w:rPr>
                <w:rFonts w:ascii="Garamond" w:hAnsi="Garamond"/>
                <w:sz w:val="28"/>
                <w:szCs w:val="28"/>
              </w:rPr>
              <w:t>Spyrryd</w:t>
            </w:r>
            <w:proofErr w:type="spellEnd"/>
            <w:r w:rsidRPr="00FA1C58">
              <w:rPr>
                <w:rFonts w:ascii="Garamond" w:hAnsi="Garamond"/>
                <w:sz w:val="28"/>
                <w:szCs w:val="28"/>
              </w:rPr>
              <w:t xml:space="preserve"> Yee </w:t>
            </w:r>
            <w:proofErr w:type="spellStart"/>
            <w:r w:rsidRPr="00FA1C58">
              <w:rPr>
                <w:rFonts w:ascii="Garamond" w:hAnsi="Garamond"/>
                <w:sz w:val="28"/>
                <w:szCs w:val="28"/>
              </w:rPr>
              <w:t>oddys</w:t>
            </w:r>
            <w:proofErr w:type="spellEnd"/>
            <w:r w:rsidRPr="00FA1C58">
              <w:rPr>
                <w:rFonts w:ascii="Garamond" w:hAnsi="Garamond"/>
                <w:sz w:val="28"/>
                <w:szCs w:val="28"/>
              </w:rPr>
              <w:t xml:space="preserve"> </w:t>
            </w:r>
            <w:proofErr w:type="spellStart"/>
            <w:r w:rsidRPr="00FA1C58">
              <w:rPr>
                <w:rFonts w:ascii="Garamond" w:hAnsi="Garamond"/>
                <w:sz w:val="28"/>
                <w:szCs w:val="28"/>
              </w:rPr>
              <w:t>cooney</w:t>
            </w:r>
            <w:proofErr w:type="spellEnd"/>
            <w:r w:rsidRPr="00FA1C58">
              <w:rPr>
                <w:rFonts w:ascii="Garamond" w:hAnsi="Garamond"/>
                <w:sz w:val="28"/>
                <w:szCs w:val="28"/>
              </w:rPr>
              <w:t xml:space="preserve"> lien y </w:t>
            </w:r>
            <w:proofErr w:type="spellStart"/>
            <w:r w:rsidRPr="00FA1C58">
              <w:rPr>
                <w:rFonts w:ascii="Garamond" w:hAnsi="Garamond"/>
                <w:sz w:val="28"/>
                <w:szCs w:val="28"/>
              </w:rPr>
              <w:t>varriaght</w:t>
            </w:r>
            <w:proofErr w:type="spellEnd"/>
            <w:r w:rsidRPr="00FA1C58">
              <w:rPr>
                <w:rFonts w:ascii="Garamond" w:hAnsi="Garamond"/>
                <w:sz w:val="28"/>
                <w:szCs w:val="28"/>
              </w:rPr>
              <w:t xml:space="preserve"> y </w:t>
            </w:r>
            <w:proofErr w:type="spellStart"/>
            <w:r w:rsidRPr="00FA1C58">
              <w:rPr>
                <w:rFonts w:ascii="Garamond" w:hAnsi="Garamond"/>
                <w:sz w:val="28"/>
                <w:szCs w:val="28"/>
              </w:rPr>
              <w:t>gheddyn</w:t>
            </w:r>
            <w:proofErr w:type="spellEnd"/>
            <w:r w:rsidRPr="00FA1C58">
              <w:rPr>
                <w:rFonts w:ascii="Garamond" w:hAnsi="Garamond"/>
                <w:sz w:val="28"/>
                <w:szCs w:val="28"/>
              </w:rPr>
              <w:t xml:space="preserve">. </w:t>
            </w:r>
          </w:p>
        </w:tc>
        <w:tc>
          <w:tcPr>
            <w:tcW w:w="0" w:type="auto"/>
          </w:tcPr>
          <w:p w14:paraId="6AC38336"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We have the Temptations of a naughty World, and of an evil Spirit to resist, which nothing but the Spirit of God can enable us to oppose.</w:t>
            </w:r>
          </w:p>
        </w:tc>
        <w:tc>
          <w:tcPr>
            <w:tcW w:w="0" w:type="auto"/>
          </w:tcPr>
          <w:p w14:paraId="698DAB12" w14:textId="77777777" w:rsidR="00AB342A" w:rsidRPr="00C1228A" w:rsidRDefault="00AB342A" w:rsidP="00DB60C3">
            <w:pPr>
              <w:pStyle w:val="ListParagraph"/>
              <w:ind w:left="0"/>
              <w:rPr>
                <w:rFonts w:ascii="Garamond" w:hAnsi="Garamond" w:cs="Times New Roman"/>
                <w:i/>
                <w:sz w:val="20"/>
                <w:szCs w:val="20"/>
              </w:rPr>
            </w:pPr>
          </w:p>
        </w:tc>
      </w:tr>
      <w:tr w:rsidR="00AB342A" w:rsidRPr="00256FDC" w14:paraId="10F25DFE" w14:textId="77777777" w:rsidTr="00C1228A">
        <w:tc>
          <w:tcPr>
            <w:tcW w:w="0" w:type="auto"/>
          </w:tcPr>
          <w:p w14:paraId="4F112B39" w14:textId="77777777" w:rsidR="00AB342A" w:rsidRPr="00FA1C58" w:rsidRDefault="00AB342A" w:rsidP="0040043C">
            <w:pPr>
              <w:pStyle w:val="CM3"/>
              <w:widowControl/>
              <w:spacing w:line="240" w:lineRule="auto"/>
              <w:ind w:firstLine="227"/>
              <w:jc w:val="both"/>
              <w:rPr>
                <w:rFonts w:ascii="Garamond" w:hAnsi="Garamond"/>
                <w:i/>
                <w:sz w:val="28"/>
                <w:szCs w:val="28"/>
              </w:rPr>
            </w:pPr>
            <w:proofErr w:type="spellStart"/>
            <w:r w:rsidRPr="00FA1C58">
              <w:rPr>
                <w:rFonts w:ascii="Garamond" w:hAnsi="Garamond"/>
                <w:sz w:val="28"/>
                <w:szCs w:val="28"/>
              </w:rPr>
              <w:t>Gys</w:t>
            </w:r>
            <w:proofErr w:type="spellEnd"/>
            <w:r w:rsidRPr="00FA1C58">
              <w:rPr>
                <w:rFonts w:ascii="Garamond" w:hAnsi="Garamond"/>
                <w:sz w:val="28"/>
                <w:szCs w:val="28"/>
              </w:rPr>
              <w:t xml:space="preserve"> </w:t>
            </w:r>
            <w:proofErr w:type="spellStart"/>
            <w:r w:rsidRPr="00FA1C58">
              <w:rPr>
                <w:rFonts w:ascii="Garamond" w:hAnsi="Garamond"/>
                <w:sz w:val="28"/>
                <w:szCs w:val="28"/>
              </w:rPr>
              <w:t>Jee</w:t>
            </w:r>
            <w:proofErr w:type="spellEnd"/>
            <w:r w:rsidRPr="00FA1C58">
              <w:rPr>
                <w:rFonts w:ascii="Garamond" w:hAnsi="Garamond"/>
                <w:sz w:val="28"/>
                <w:szCs w:val="28"/>
              </w:rPr>
              <w:t xml:space="preserve"> er y fa </w:t>
            </w:r>
            <w:proofErr w:type="spellStart"/>
            <w:r w:rsidRPr="00FA1C58">
              <w:rPr>
                <w:rFonts w:ascii="Garamond" w:hAnsi="Garamond"/>
                <w:sz w:val="28"/>
                <w:szCs w:val="28"/>
              </w:rPr>
              <w:t>shoh</w:t>
            </w:r>
            <w:proofErr w:type="spellEnd"/>
            <w:r w:rsidRPr="00FA1C58">
              <w:rPr>
                <w:rFonts w:ascii="Garamond" w:hAnsi="Garamond"/>
                <w:sz w:val="28"/>
                <w:szCs w:val="28"/>
              </w:rPr>
              <w:t xml:space="preserve"> </w:t>
            </w:r>
            <w:proofErr w:type="spellStart"/>
            <w:r w:rsidRPr="00FA1C58">
              <w:rPr>
                <w:rFonts w:ascii="Garamond" w:hAnsi="Garamond"/>
                <w:sz w:val="28"/>
                <w:szCs w:val="28"/>
              </w:rPr>
              <w:t>shegin</w:t>
            </w:r>
            <w:proofErr w:type="spellEnd"/>
            <w:r w:rsidRPr="00FA1C58">
              <w:rPr>
                <w:rFonts w:ascii="Garamond" w:hAnsi="Garamond"/>
                <w:sz w:val="28"/>
                <w:szCs w:val="28"/>
              </w:rPr>
              <w:t xml:space="preserve"> </w:t>
            </w:r>
            <w:proofErr w:type="spellStart"/>
            <w:r w:rsidRPr="00FA1C58">
              <w:rPr>
                <w:rFonts w:ascii="Garamond" w:hAnsi="Garamond"/>
                <w:sz w:val="28"/>
                <w:szCs w:val="28"/>
              </w:rPr>
              <w:t>dooin</w:t>
            </w:r>
            <w:proofErr w:type="spellEnd"/>
            <w:r w:rsidRPr="00FA1C58">
              <w:rPr>
                <w:rFonts w:ascii="Garamond" w:hAnsi="Garamond"/>
                <w:sz w:val="28"/>
                <w:szCs w:val="28"/>
              </w:rPr>
              <w:t xml:space="preserve"> </w:t>
            </w:r>
            <w:proofErr w:type="spellStart"/>
            <w:r w:rsidRPr="00FA1C58">
              <w:rPr>
                <w:rFonts w:ascii="Garamond" w:hAnsi="Garamond"/>
                <w:sz w:val="28"/>
                <w:szCs w:val="28"/>
              </w:rPr>
              <w:t>gol</w:t>
            </w:r>
            <w:proofErr w:type="spellEnd"/>
            <w:r w:rsidRPr="00FA1C58">
              <w:rPr>
                <w:rFonts w:ascii="Garamond" w:hAnsi="Garamond"/>
                <w:sz w:val="28"/>
                <w:szCs w:val="28"/>
              </w:rPr>
              <w:t xml:space="preserve"> son </w:t>
            </w:r>
            <w:proofErr w:type="spellStart"/>
            <w:r w:rsidRPr="00FA1C58">
              <w:rPr>
                <w:rFonts w:ascii="Garamond" w:hAnsi="Garamond"/>
                <w:sz w:val="28"/>
                <w:szCs w:val="28"/>
              </w:rPr>
              <w:t>cooney</w:t>
            </w:r>
            <w:proofErr w:type="spellEnd"/>
            <w:r w:rsidRPr="00FA1C58">
              <w:rPr>
                <w:rFonts w:ascii="Garamond" w:hAnsi="Garamond"/>
                <w:sz w:val="28"/>
                <w:szCs w:val="28"/>
              </w:rPr>
              <w:t xml:space="preserve">, as cha </w:t>
            </w:r>
            <w:proofErr w:type="spellStart"/>
            <w:r w:rsidRPr="00FA1C58">
              <w:rPr>
                <w:rFonts w:ascii="Garamond" w:hAnsi="Garamond"/>
                <w:sz w:val="28"/>
                <w:szCs w:val="28"/>
              </w:rPr>
              <w:t>v</w:t>
            </w:r>
            <w:r w:rsidR="005361F6">
              <w:rPr>
                <w:rFonts w:ascii="Garamond" w:hAnsi="Garamond"/>
                <w:sz w:val="28"/>
                <w:szCs w:val="28"/>
              </w:rPr>
              <w:t>od</w:t>
            </w:r>
            <w:proofErr w:type="spellEnd"/>
            <w:r w:rsidR="005361F6">
              <w:rPr>
                <w:rFonts w:ascii="Garamond" w:hAnsi="Garamond"/>
                <w:sz w:val="28"/>
                <w:szCs w:val="28"/>
              </w:rPr>
              <w:t xml:space="preserve"> shin</w:t>
            </w:r>
            <w:r w:rsidRPr="00FA1C58">
              <w:rPr>
                <w:rFonts w:ascii="Garamond" w:hAnsi="Garamond"/>
                <w:sz w:val="28"/>
                <w:szCs w:val="28"/>
              </w:rPr>
              <w:t xml:space="preserve"> </w:t>
            </w:r>
            <w:proofErr w:type="spellStart"/>
            <w:r w:rsidRPr="00FA1C58">
              <w:rPr>
                <w:rFonts w:ascii="Garamond" w:hAnsi="Garamond"/>
                <w:sz w:val="28"/>
                <w:szCs w:val="28"/>
              </w:rPr>
              <w:t>shen</w:t>
            </w:r>
            <w:proofErr w:type="spellEnd"/>
            <w:r w:rsidRPr="00FA1C58">
              <w:rPr>
                <w:rFonts w:ascii="Garamond" w:hAnsi="Garamond"/>
                <w:sz w:val="28"/>
                <w:szCs w:val="28"/>
              </w:rPr>
              <w:t xml:space="preserve"> y </w:t>
            </w:r>
            <w:proofErr w:type="spellStart"/>
            <w:r w:rsidRPr="00FA1C58">
              <w:rPr>
                <w:rFonts w:ascii="Garamond" w:hAnsi="Garamond"/>
                <w:sz w:val="28"/>
                <w:szCs w:val="28"/>
              </w:rPr>
              <w:t>yanoo</w:t>
            </w:r>
            <w:proofErr w:type="spellEnd"/>
            <w:r w:rsidRPr="00FA1C58">
              <w:rPr>
                <w:rFonts w:ascii="Garamond" w:hAnsi="Garamond"/>
                <w:sz w:val="28"/>
                <w:szCs w:val="28"/>
              </w:rPr>
              <w:t xml:space="preserve"> </w:t>
            </w:r>
            <w:proofErr w:type="spellStart"/>
            <w:r w:rsidRPr="00FA1C58">
              <w:rPr>
                <w:rFonts w:ascii="Garamond" w:hAnsi="Garamond"/>
                <w:i/>
                <w:sz w:val="28"/>
                <w:szCs w:val="28"/>
              </w:rPr>
              <w:t>managh</w:t>
            </w:r>
            <w:proofErr w:type="spellEnd"/>
            <w:r w:rsidRPr="00FA1C58">
              <w:rPr>
                <w:rFonts w:ascii="Garamond" w:hAnsi="Garamond"/>
                <w:i/>
                <w:sz w:val="28"/>
                <w:szCs w:val="28"/>
              </w:rPr>
              <w:t xml:space="preserve"> </w:t>
            </w:r>
            <w:proofErr w:type="spellStart"/>
            <w:r w:rsidRPr="00FA1C58">
              <w:rPr>
                <w:rFonts w:ascii="Garamond" w:hAnsi="Garamond"/>
                <w:i/>
                <w:sz w:val="28"/>
                <w:szCs w:val="28"/>
              </w:rPr>
              <w:t>Gred</w:t>
            </w:r>
            <w:proofErr w:type="spellEnd"/>
            <w:r w:rsidRPr="00FA1C58">
              <w:rPr>
                <w:rFonts w:ascii="Garamond" w:hAnsi="Garamond"/>
                <w:i/>
                <w:sz w:val="28"/>
                <w:szCs w:val="28"/>
              </w:rPr>
              <w:t xml:space="preserve"> mad </w:t>
            </w:r>
            <w:proofErr w:type="spellStart"/>
            <w:r w:rsidRPr="00FA1C58">
              <w:rPr>
                <w:rFonts w:ascii="Garamond" w:hAnsi="Garamond"/>
                <w:i/>
                <w:sz w:val="28"/>
                <w:szCs w:val="28"/>
              </w:rPr>
              <w:t>ayns</w:t>
            </w:r>
            <w:proofErr w:type="spellEnd"/>
            <w:r w:rsidRPr="00FA1C58">
              <w:rPr>
                <w:rFonts w:ascii="Garamond" w:hAnsi="Garamond"/>
                <w:i/>
                <w:sz w:val="28"/>
                <w:szCs w:val="28"/>
              </w:rPr>
              <w:t xml:space="preserve"> </w:t>
            </w:r>
            <w:proofErr w:type="spellStart"/>
            <w:r w:rsidRPr="00FA1C58">
              <w:rPr>
                <w:rFonts w:ascii="Garamond" w:hAnsi="Garamond"/>
                <w:i/>
                <w:sz w:val="28"/>
                <w:szCs w:val="28"/>
              </w:rPr>
              <w:t>nyn</w:t>
            </w:r>
            <w:proofErr w:type="spellEnd"/>
            <w:r w:rsidRPr="00FA1C58">
              <w:rPr>
                <w:rFonts w:ascii="Garamond" w:hAnsi="Garamond"/>
                <w:i/>
                <w:sz w:val="28"/>
                <w:szCs w:val="28"/>
              </w:rPr>
              <w:t xml:space="preserve"> </w:t>
            </w:r>
            <w:proofErr w:type="spellStart"/>
            <w:r w:rsidRPr="00FA1C58">
              <w:rPr>
                <w:rFonts w:ascii="Garamond" w:hAnsi="Garamond"/>
                <w:i/>
                <w:sz w:val="28"/>
                <w:szCs w:val="28"/>
              </w:rPr>
              <w:t>Gree</w:t>
            </w:r>
            <w:proofErr w:type="spellEnd"/>
            <w:r w:rsidRPr="00FA1C58">
              <w:rPr>
                <w:rFonts w:ascii="Garamond" w:hAnsi="Garamond"/>
                <w:i/>
                <w:sz w:val="28"/>
                <w:szCs w:val="28"/>
              </w:rPr>
              <w:t xml:space="preserve"> </w:t>
            </w:r>
            <w:proofErr w:type="spellStart"/>
            <w:r w:rsidRPr="00FA1C58">
              <w:rPr>
                <w:rFonts w:ascii="Garamond" w:hAnsi="Garamond"/>
                <w:i/>
                <w:sz w:val="28"/>
                <w:szCs w:val="28"/>
              </w:rPr>
              <w:t>ny</w:t>
            </w:r>
            <w:proofErr w:type="spellEnd"/>
            <w:r w:rsidRPr="00FA1C58">
              <w:rPr>
                <w:rFonts w:ascii="Garamond" w:hAnsi="Garamond"/>
                <w:i/>
                <w:sz w:val="28"/>
                <w:szCs w:val="28"/>
              </w:rPr>
              <w:t xml:space="preserve"> </w:t>
            </w:r>
            <w:proofErr w:type="spellStart"/>
            <w:r w:rsidRPr="00FA1C58">
              <w:rPr>
                <w:rFonts w:ascii="Garamond" w:hAnsi="Garamond"/>
                <w:i/>
                <w:sz w:val="28"/>
                <w:szCs w:val="28"/>
              </w:rPr>
              <w:t>banglanyn</w:t>
            </w:r>
            <w:proofErr w:type="spellEnd"/>
            <w:r w:rsidRPr="00FA1C58">
              <w:rPr>
                <w:rFonts w:ascii="Garamond" w:hAnsi="Garamond"/>
                <w:i/>
                <w:sz w:val="28"/>
                <w:szCs w:val="28"/>
              </w:rPr>
              <w:t xml:space="preserve"> </w:t>
            </w:r>
            <w:proofErr w:type="spellStart"/>
            <w:r w:rsidRPr="00FA1C58">
              <w:rPr>
                <w:rFonts w:ascii="Garamond" w:hAnsi="Garamond"/>
                <w:i/>
                <w:sz w:val="28"/>
                <w:szCs w:val="28"/>
              </w:rPr>
              <w:t>shoh</w:t>
            </w:r>
            <w:proofErr w:type="spellEnd"/>
            <w:r w:rsidRPr="00FA1C58">
              <w:rPr>
                <w:rFonts w:ascii="Garamond" w:hAnsi="Garamond"/>
                <w:i/>
                <w:sz w:val="28"/>
                <w:szCs w:val="28"/>
              </w:rPr>
              <w:t xml:space="preserve"> </w:t>
            </w:r>
            <w:proofErr w:type="spellStart"/>
            <w:r w:rsidRPr="00FA1C58">
              <w:rPr>
                <w:rFonts w:ascii="Garamond" w:hAnsi="Garamond"/>
                <w:i/>
                <w:sz w:val="28"/>
                <w:szCs w:val="28"/>
              </w:rPr>
              <w:t>jeh</w:t>
            </w:r>
            <w:proofErr w:type="spellEnd"/>
            <w:r w:rsidRPr="00FA1C58">
              <w:rPr>
                <w:rFonts w:ascii="Garamond" w:hAnsi="Garamond"/>
                <w:i/>
                <w:sz w:val="28"/>
                <w:szCs w:val="28"/>
              </w:rPr>
              <w:t xml:space="preserve"> </w:t>
            </w:r>
            <w:proofErr w:type="spellStart"/>
            <w:r w:rsidRPr="00FA1C58">
              <w:rPr>
                <w:rFonts w:ascii="Garamond" w:hAnsi="Garamond"/>
                <w:i/>
                <w:sz w:val="28"/>
                <w:szCs w:val="28"/>
              </w:rPr>
              <w:t>nyn</w:t>
            </w:r>
            <w:proofErr w:type="spellEnd"/>
            <w:r w:rsidRPr="00FA1C58">
              <w:rPr>
                <w:rFonts w:ascii="Garamond" w:hAnsi="Garamond"/>
                <w:i/>
                <w:sz w:val="28"/>
                <w:szCs w:val="28"/>
              </w:rPr>
              <w:t xml:space="preserve"> </w:t>
            </w:r>
            <w:proofErr w:type="spellStart"/>
            <w:r w:rsidRPr="00FA1C58">
              <w:rPr>
                <w:rFonts w:ascii="Garamond" w:hAnsi="Garamond"/>
                <w:i/>
                <w:sz w:val="28"/>
                <w:szCs w:val="28"/>
              </w:rPr>
              <w:t>Gredjue</w:t>
            </w:r>
            <w:proofErr w:type="spellEnd"/>
            <w:r w:rsidRPr="00FA1C58">
              <w:rPr>
                <w:rFonts w:ascii="Garamond" w:hAnsi="Garamond"/>
                <w:i/>
                <w:sz w:val="28"/>
                <w:szCs w:val="28"/>
              </w:rPr>
              <w:t xml:space="preserve"> </w:t>
            </w:r>
            <w:proofErr w:type="spellStart"/>
            <w:r w:rsidRPr="00FA1C58">
              <w:rPr>
                <w:rFonts w:ascii="Garamond" w:hAnsi="Garamond"/>
                <w:i/>
                <w:sz w:val="28"/>
                <w:szCs w:val="28"/>
              </w:rPr>
              <w:t>Creestee</w:t>
            </w:r>
            <w:proofErr w:type="spellEnd"/>
            <w:r w:rsidRPr="00FA1C58">
              <w:rPr>
                <w:rFonts w:ascii="Garamond" w:hAnsi="Garamond"/>
                <w:i/>
                <w:sz w:val="28"/>
                <w:szCs w:val="28"/>
              </w:rPr>
              <w:t xml:space="preserve">. </w:t>
            </w:r>
          </w:p>
        </w:tc>
        <w:tc>
          <w:tcPr>
            <w:tcW w:w="0" w:type="auto"/>
          </w:tcPr>
          <w:p w14:paraId="60B40BA3" w14:textId="77777777" w:rsidR="00AB342A" w:rsidRPr="00256FDC" w:rsidRDefault="00AB342A" w:rsidP="0040043C">
            <w:pPr>
              <w:pStyle w:val="ListParagraph"/>
              <w:ind w:left="0" w:firstLine="227"/>
              <w:contextualSpacing w:val="0"/>
              <w:jc w:val="both"/>
              <w:rPr>
                <w:rFonts w:ascii="Garamond" w:hAnsi="Garamond" w:cs="Times New Roman"/>
                <w:sz w:val="28"/>
              </w:rPr>
            </w:pPr>
            <w:r w:rsidRPr="00256FDC">
              <w:rPr>
                <w:rFonts w:ascii="Garamond" w:hAnsi="Garamond" w:cs="Times New Roman"/>
                <w:i/>
                <w:sz w:val="28"/>
              </w:rPr>
              <w:t xml:space="preserve">To God therefore we must go for </w:t>
            </w:r>
            <w:r w:rsidR="00C57BF1" w:rsidRPr="00256FDC">
              <w:rPr>
                <w:rFonts w:ascii="Garamond" w:hAnsi="Garamond" w:cs="Times New Roman"/>
                <w:i/>
                <w:sz w:val="28"/>
              </w:rPr>
              <w:t>Help</w:t>
            </w:r>
            <w:r w:rsidRPr="00256FDC">
              <w:rPr>
                <w:rFonts w:ascii="Garamond" w:hAnsi="Garamond" w:cs="Times New Roman"/>
                <w:i/>
                <w:sz w:val="28"/>
              </w:rPr>
              <w:t xml:space="preserve">, which we cannot do, </w:t>
            </w:r>
            <w:r w:rsidRPr="00256FDC">
              <w:rPr>
                <w:rFonts w:ascii="Garamond" w:hAnsi="Garamond" w:cs="Times New Roman"/>
                <w:sz w:val="28"/>
              </w:rPr>
              <w:t>unless we heartily believe these Articles of our Christian Faith.</w:t>
            </w:r>
          </w:p>
        </w:tc>
        <w:tc>
          <w:tcPr>
            <w:tcW w:w="0" w:type="auto"/>
          </w:tcPr>
          <w:p w14:paraId="762F5590" w14:textId="77777777" w:rsidR="00AB342A" w:rsidRPr="00C1228A" w:rsidRDefault="00AB342A" w:rsidP="00DB60C3">
            <w:pPr>
              <w:pStyle w:val="ListParagraph"/>
              <w:ind w:left="0"/>
              <w:rPr>
                <w:rFonts w:ascii="Garamond" w:hAnsi="Garamond" w:cs="Times New Roman"/>
                <w:i/>
                <w:sz w:val="20"/>
                <w:szCs w:val="20"/>
              </w:rPr>
            </w:pPr>
          </w:p>
        </w:tc>
      </w:tr>
      <w:tr w:rsidR="00AB342A" w:rsidRPr="00256FDC" w14:paraId="381281CD" w14:textId="77777777" w:rsidTr="00C1228A">
        <w:tc>
          <w:tcPr>
            <w:tcW w:w="0" w:type="auto"/>
          </w:tcPr>
          <w:p w14:paraId="3D0C834F" w14:textId="77777777" w:rsidR="00AB342A" w:rsidRPr="00FA1C58" w:rsidRDefault="00AB342A" w:rsidP="0040043C">
            <w:pPr>
              <w:pStyle w:val="CM3"/>
              <w:widowControl/>
              <w:spacing w:line="240" w:lineRule="auto"/>
              <w:ind w:firstLine="227"/>
              <w:jc w:val="both"/>
              <w:rPr>
                <w:rFonts w:ascii="Garamond" w:hAnsi="Garamond"/>
                <w:sz w:val="28"/>
                <w:szCs w:val="28"/>
              </w:rPr>
            </w:pPr>
            <w:r w:rsidRPr="00FA1C58">
              <w:rPr>
                <w:rFonts w:ascii="Garamond" w:hAnsi="Garamond"/>
                <w:i/>
                <w:sz w:val="28"/>
                <w:szCs w:val="28"/>
              </w:rPr>
              <w:t>Q.</w:t>
            </w:r>
            <w:r w:rsidRPr="00FA1C58">
              <w:rPr>
                <w:rFonts w:ascii="Garamond" w:hAnsi="Garamond"/>
                <w:sz w:val="28"/>
                <w:szCs w:val="28"/>
              </w:rPr>
              <w:t xml:space="preserve"> Nee ad </w:t>
            </w:r>
            <w:proofErr w:type="spellStart"/>
            <w:r w:rsidRPr="00FA1C58">
              <w:rPr>
                <w:rFonts w:ascii="Garamond" w:hAnsi="Garamond"/>
                <w:sz w:val="28"/>
                <w:szCs w:val="28"/>
              </w:rPr>
              <w:t>shoh</w:t>
            </w:r>
            <w:proofErr w:type="spellEnd"/>
            <w:r w:rsidRPr="00FA1C58">
              <w:rPr>
                <w:rFonts w:ascii="Garamond" w:hAnsi="Garamond"/>
                <w:sz w:val="28"/>
                <w:szCs w:val="28"/>
              </w:rPr>
              <w:t xml:space="preserve"> </w:t>
            </w:r>
            <w:proofErr w:type="spellStart"/>
            <w:r w:rsidRPr="00FA1C58">
              <w:rPr>
                <w:rFonts w:ascii="Garamond" w:hAnsi="Garamond"/>
                <w:sz w:val="28"/>
                <w:szCs w:val="28"/>
              </w:rPr>
              <w:t>ny</w:t>
            </w:r>
            <w:proofErr w:type="spellEnd"/>
            <w:r w:rsidRPr="00FA1C58">
              <w:rPr>
                <w:rFonts w:ascii="Garamond" w:hAnsi="Garamond"/>
                <w:sz w:val="28"/>
                <w:szCs w:val="28"/>
              </w:rPr>
              <w:t xml:space="preserve"> </w:t>
            </w:r>
            <w:proofErr w:type="spellStart"/>
            <w:r w:rsidRPr="00FA1C58">
              <w:rPr>
                <w:rFonts w:ascii="Garamond" w:hAnsi="Garamond"/>
                <w:sz w:val="28"/>
                <w:szCs w:val="28"/>
              </w:rPr>
              <w:t>lomarcan</w:t>
            </w:r>
            <w:proofErr w:type="spellEnd"/>
            <w:r w:rsidRPr="00FA1C58">
              <w:rPr>
                <w:rFonts w:ascii="Garamond" w:hAnsi="Garamond"/>
                <w:sz w:val="28"/>
                <w:szCs w:val="28"/>
              </w:rPr>
              <w:t xml:space="preserve"> </w:t>
            </w:r>
            <w:proofErr w:type="spellStart"/>
            <w:r w:rsidRPr="00FA1C58">
              <w:rPr>
                <w:rFonts w:ascii="Garamond" w:hAnsi="Garamond"/>
                <w:sz w:val="28"/>
                <w:szCs w:val="28"/>
              </w:rPr>
              <w:t>ny</w:t>
            </w:r>
            <w:proofErr w:type="spellEnd"/>
            <w:r w:rsidRPr="00FA1C58">
              <w:rPr>
                <w:rFonts w:ascii="Garamond" w:hAnsi="Garamond"/>
                <w:sz w:val="28"/>
                <w:szCs w:val="28"/>
              </w:rPr>
              <w:t xml:space="preserve"> </w:t>
            </w:r>
            <w:proofErr w:type="spellStart"/>
            <w:r w:rsidRPr="00FA1C58">
              <w:rPr>
                <w:rFonts w:ascii="Garamond" w:hAnsi="Garamond"/>
                <w:sz w:val="28"/>
                <w:szCs w:val="28"/>
              </w:rPr>
              <w:t>reddyn</w:t>
            </w:r>
            <w:proofErr w:type="spellEnd"/>
            <w:r w:rsidRPr="00FA1C58">
              <w:rPr>
                <w:rFonts w:ascii="Garamond" w:hAnsi="Garamond"/>
                <w:sz w:val="28"/>
                <w:szCs w:val="28"/>
              </w:rPr>
              <w:t xml:space="preserve"> ta </w:t>
            </w:r>
            <w:proofErr w:type="spellStart"/>
            <w:r w:rsidRPr="00FA1C58">
              <w:rPr>
                <w:rFonts w:ascii="Garamond" w:hAnsi="Garamond"/>
                <w:sz w:val="28"/>
                <w:szCs w:val="28"/>
              </w:rPr>
              <w:t>ymmyrchagh</w:t>
            </w:r>
            <w:proofErr w:type="spellEnd"/>
            <w:r w:rsidRPr="00FA1C58">
              <w:rPr>
                <w:rFonts w:ascii="Garamond" w:hAnsi="Garamond"/>
                <w:sz w:val="28"/>
                <w:szCs w:val="28"/>
              </w:rPr>
              <w:t xml:space="preserve">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ve</w:t>
            </w:r>
            <w:proofErr w:type="spellEnd"/>
            <w:r w:rsidRPr="00FA1C58">
              <w:rPr>
                <w:rFonts w:ascii="Garamond" w:hAnsi="Garamond"/>
                <w:sz w:val="28"/>
                <w:szCs w:val="28"/>
              </w:rPr>
              <w:t xml:space="preserve"> er </w:t>
            </w:r>
            <w:proofErr w:type="spellStart"/>
            <w:r w:rsidRPr="00FA1C58">
              <w:rPr>
                <w:rFonts w:ascii="Garamond" w:hAnsi="Garamond"/>
                <w:sz w:val="28"/>
                <w:szCs w:val="28"/>
              </w:rPr>
              <w:t>nyn</w:t>
            </w:r>
            <w:proofErr w:type="spellEnd"/>
            <w:r w:rsidRPr="00FA1C58">
              <w:rPr>
                <w:rFonts w:ascii="Garamond" w:hAnsi="Garamond"/>
                <w:sz w:val="28"/>
                <w:szCs w:val="28"/>
              </w:rPr>
              <w:t xml:space="preserve"> </w:t>
            </w:r>
            <w:proofErr w:type="spellStart"/>
            <w:r w:rsidRPr="00FA1C58">
              <w:rPr>
                <w:rFonts w:ascii="Garamond" w:hAnsi="Garamond"/>
                <w:sz w:val="28"/>
                <w:szCs w:val="28"/>
              </w:rPr>
              <w:t>Gredjal</w:t>
            </w:r>
            <w:proofErr w:type="spellEnd"/>
            <w:r w:rsidR="002C617D" w:rsidRPr="002C617D">
              <w:rPr>
                <w:rFonts w:ascii="Garamond" w:hAnsi="Garamond"/>
                <w:i/>
                <w:sz w:val="28"/>
                <w:szCs w:val="28"/>
              </w:rPr>
              <w:t> </w:t>
            </w:r>
            <w:r w:rsidR="002C617D" w:rsidRPr="00C57BF1">
              <w:rPr>
                <w:rFonts w:ascii="Garamond" w:hAnsi="Garamond"/>
                <w:sz w:val="28"/>
                <w:szCs w:val="28"/>
              </w:rPr>
              <w:t>?</w:t>
            </w:r>
            <w:r w:rsidRPr="00C57BF1">
              <w:rPr>
                <w:rFonts w:ascii="Garamond" w:hAnsi="Garamond"/>
                <w:sz w:val="28"/>
                <w:szCs w:val="28"/>
              </w:rPr>
              <w:t xml:space="preserve"> </w:t>
            </w:r>
          </w:p>
        </w:tc>
        <w:tc>
          <w:tcPr>
            <w:tcW w:w="0" w:type="auto"/>
          </w:tcPr>
          <w:p w14:paraId="241643B8"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Are these the only necessary Truths to be believed</w:t>
            </w:r>
            <w:r w:rsidR="002C617D" w:rsidRPr="002C617D">
              <w:rPr>
                <w:rFonts w:ascii="Garamond" w:hAnsi="Garamond" w:cs="Times New Roman"/>
                <w:i/>
                <w:sz w:val="28"/>
              </w:rPr>
              <w:t> ?</w:t>
            </w:r>
          </w:p>
        </w:tc>
        <w:tc>
          <w:tcPr>
            <w:tcW w:w="0" w:type="auto"/>
          </w:tcPr>
          <w:p w14:paraId="0530B167" w14:textId="77777777" w:rsidR="00AB342A" w:rsidRPr="00C1228A" w:rsidRDefault="00AB342A" w:rsidP="00DB60C3">
            <w:pPr>
              <w:pStyle w:val="ListParagraph"/>
              <w:ind w:left="0"/>
              <w:rPr>
                <w:rFonts w:ascii="Garamond" w:hAnsi="Garamond" w:cs="Times New Roman"/>
                <w:sz w:val="20"/>
                <w:szCs w:val="20"/>
              </w:rPr>
            </w:pPr>
          </w:p>
        </w:tc>
      </w:tr>
      <w:tr w:rsidR="00AB342A" w:rsidRPr="00256FDC" w14:paraId="69AFDCD8" w14:textId="77777777" w:rsidTr="00C1228A">
        <w:tc>
          <w:tcPr>
            <w:tcW w:w="0" w:type="auto"/>
          </w:tcPr>
          <w:p w14:paraId="390A76F5" w14:textId="77777777" w:rsidR="00AB342A" w:rsidRPr="00FA1C58" w:rsidRDefault="00AB342A" w:rsidP="0040043C">
            <w:pPr>
              <w:pStyle w:val="CM3"/>
              <w:widowControl/>
              <w:spacing w:line="240" w:lineRule="auto"/>
              <w:ind w:firstLine="227"/>
              <w:jc w:val="both"/>
              <w:rPr>
                <w:rFonts w:ascii="Garamond" w:hAnsi="Garamond"/>
                <w:sz w:val="28"/>
                <w:szCs w:val="28"/>
              </w:rPr>
            </w:pPr>
            <w:r w:rsidRPr="00FA1C58">
              <w:rPr>
                <w:rFonts w:ascii="Garamond" w:hAnsi="Garamond"/>
                <w:i/>
                <w:sz w:val="28"/>
                <w:szCs w:val="28"/>
              </w:rPr>
              <w:t xml:space="preserve">A. </w:t>
            </w:r>
            <w:proofErr w:type="spellStart"/>
            <w:r w:rsidRPr="00FA1C58">
              <w:rPr>
                <w:rFonts w:ascii="Garamond" w:hAnsi="Garamond"/>
                <w:sz w:val="28"/>
                <w:szCs w:val="28"/>
              </w:rPr>
              <w:t>Shoh</w:t>
            </w:r>
            <w:proofErr w:type="spellEnd"/>
            <w:r w:rsidRPr="00FA1C58">
              <w:rPr>
                <w:rFonts w:ascii="Garamond" w:hAnsi="Garamond"/>
                <w:sz w:val="28"/>
                <w:szCs w:val="28"/>
              </w:rPr>
              <w:t xml:space="preserve"> </w:t>
            </w:r>
            <w:proofErr w:type="spellStart"/>
            <w:r w:rsidRPr="00FA1C58">
              <w:rPr>
                <w:rFonts w:ascii="Garamond" w:hAnsi="Garamond"/>
                <w:sz w:val="28"/>
                <w:szCs w:val="28"/>
              </w:rPr>
              <w:t>ny</w:t>
            </w:r>
            <w:proofErr w:type="spellEnd"/>
            <w:r w:rsidRPr="00FA1C58">
              <w:rPr>
                <w:rFonts w:ascii="Garamond" w:hAnsi="Garamond"/>
                <w:sz w:val="28"/>
                <w:szCs w:val="28"/>
              </w:rPr>
              <w:t xml:space="preserve"> </w:t>
            </w:r>
            <w:proofErr w:type="spellStart"/>
            <w:r w:rsidRPr="00FA1C58">
              <w:rPr>
                <w:rFonts w:ascii="Garamond" w:hAnsi="Garamond"/>
                <w:sz w:val="28"/>
                <w:szCs w:val="28"/>
              </w:rPr>
              <w:t>reddyn</w:t>
            </w:r>
            <w:proofErr w:type="spellEnd"/>
            <w:r w:rsidRPr="00FA1C58">
              <w:rPr>
                <w:rFonts w:ascii="Garamond" w:hAnsi="Garamond"/>
                <w:sz w:val="28"/>
                <w:szCs w:val="28"/>
              </w:rPr>
              <w:t xml:space="preserve"> </w:t>
            </w:r>
            <w:proofErr w:type="spellStart"/>
            <w:r w:rsidRPr="00FA1C58">
              <w:rPr>
                <w:rFonts w:ascii="Garamond" w:hAnsi="Garamond"/>
                <w:sz w:val="28"/>
                <w:szCs w:val="28"/>
              </w:rPr>
              <w:t>s’ymmyrchee</w:t>
            </w:r>
            <w:proofErr w:type="spellEnd"/>
            <w:r w:rsidRPr="00FA1C58">
              <w:rPr>
                <w:rFonts w:ascii="Garamond" w:hAnsi="Garamond"/>
                <w:sz w:val="28"/>
                <w:szCs w:val="28"/>
              </w:rPr>
              <w:t xml:space="preserve"> as nee </w:t>
            </w:r>
            <w:proofErr w:type="spellStart"/>
            <w:r w:rsidRPr="00FA1C58">
              <w:rPr>
                <w:rFonts w:ascii="Garamond" w:hAnsi="Garamond"/>
                <w:sz w:val="28"/>
                <w:szCs w:val="28"/>
              </w:rPr>
              <w:t>tushtey</w:t>
            </w:r>
            <w:proofErr w:type="spellEnd"/>
            <w:r w:rsidRPr="00FA1C58">
              <w:rPr>
                <w:rFonts w:ascii="Garamond" w:hAnsi="Garamond"/>
                <w:sz w:val="28"/>
                <w:szCs w:val="28"/>
              </w:rPr>
              <w:t xml:space="preserve"> as </w:t>
            </w:r>
            <w:proofErr w:type="spellStart"/>
            <w:r w:rsidRPr="00FA1C58">
              <w:rPr>
                <w:rFonts w:ascii="Garamond" w:hAnsi="Garamond"/>
                <w:sz w:val="28"/>
                <w:szCs w:val="28"/>
              </w:rPr>
              <w:t>Credjue</w:t>
            </w:r>
            <w:proofErr w:type="spellEnd"/>
            <w:r w:rsidRPr="00FA1C58">
              <w:rPr>
                <w:rFonts w:ascii="Garamond" w:hAnsi="Garamond"/>
                <w:sz w:val="28"/>
                <w:szCs w:val="28"/>
              </w:rPr>
              <w:t xml:space="preserve"> jeu </w:t>
            </w:r>
            <w:proofErr w:type="spellStart"/>
            <w:r w:rsidRPr="00FA1C58">
              <w:rPr>
                <w:rFonts w:ascii="Garamond" w:hAnsi="Garamond"/>
                <w:sz w:val="28"/>
                <w:szCs w:val="28"/>
              </w:rPr>
              <w:t>shoh</w:t>
            </w:r>
            <w:proofErr w:type="spellEnd"/>
            <w:r w:rsidRPr="00FA1C58">
              <w:rPr>
                <w:rFonts w:ascii="Garamond" w:hAnsi="Garamond"/>
                <w:sz w:val="28"/>
                <w:szCs w:val="28"/>
              </w:rPr>
              <w:t xml:space="preserve"> </w:t>
            </w:r>
            <w:proofErr w:type="spellStart"/>
            <w:r w:rsidRPr="00FA1C58">
              <w:rPr>
                <w:rFonts w:ascii="Garamond" w:hAnsi="Garamond"/>
                <w:sz w:val="28"/>
                <w:szCs w:val="28"/>
              </w:rPr>
              <w:t>cooney</w:t>
            </w:r>
            <w:proofErr w:type="spellEnd"/>
            <w:r w:rsidRPr="00FA1C58">
              <w:rPr>
                <w:rFonts w:ascii="Garamond" w:hAnsi="Garamond"/>
                <w:sz w:val="28"/>
                <w:szCs w:val="28"/>
              </w:rPr>
              <w:t xml:space="preserve"> </w:t>
            </w:r>
            <w:proofErr w:type="spellStart"/>
            <w:r w:rsidRPr="00FA1C58">
              <w:rPr>
                <w:rFonts w:ascii="Garamond" w:hAnsi="Garamond"/>
                <w:sz w:val="28"/>
                <w:szCs w:val="28"/>
              </w:rPr>
              <w:t>liat</w:t>
            </w:r>
            <w:proofErr w:type="spellEnd"/>
            <w:r w:rsidRPr="00FA1C58">
              <w:rPr>
                <w:rFonts w:ascii="Garamond" w:hAnsi="Garamond"/>
                <w:sz w:val="28"/>
                <w:szCs w:val="28"/>
              </w:rPr>
              <w:t xml:space="preserve">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ghoal</w:t>
            </w:r>
            <w:proofErr w:type="spellEnd"/>
            <w:r w:rsidRPr="00FA1C58">
              <w:rPr>
                <w:rFonts w:ascii="Garamond" w:hAnsi="Garamond"/>
                <w:sz w:val="28"/>
                <w:szCs w:val="28"/>
              </w:rPr>
              <w:t xml:space="preserve"> </w:t>
            </w:r>
            <w:proofErr w:type="spellStart"/>
            <w:r w:rsidRPr="00FA1C58">
              <w:rPr>
                <w:rFonts w:ascii="Garamond" w:hAnsi="Garamond"/>
                <w:sz w:val="28"/>
                <w:szCs w:val="28"/>
              </w:rPr>
              <w:t>vondeish</w:t>
            </w:r>
            <w:proofErr w:type="spellEnd"/>
            <w:r w:rsidRPr="00FA1C58">
              <w:rPr>
                <w:rFonts w:ascii="Garamond" w:hAnsi="Garamond"/>
                <w:sz w:val="28"/>
                <w:szCs w:val="28"/>
              </w:rPr>
              <w:t xml:space="preserve"> </w:t>
            </w:r>
            <w:proofErr w:type="spellStart"/>
            <w:r w:rsidRPr="00FA1C58">
              <w:rPr>
                <w:rFonts w:ascii="Garamond" w:hAnsi="Garamond"/>
                <w:sz w:val="28"/>
                <w:szCs w:val="28"/>
              </w:rPr>
              <w:t>veih</w:t>
            </w:r>
            <w:proofErr w:type="spellEnd"/>
            <w:r w:rsidRPr="00FA1C58">
              <w:rPr>
                <w:rFonts w:ascii="Garamond" w:hAnsi="Garamond"/>
                <w:sz w:val="28"/>
                <w:szCs w:val="28"/>
              </w:rPr>
              <w:t xml:space="preserve"> </w:t>
            </w:r>
            <w:proofErr w:type="spellStart"/>
            <w:r w:rsidRPr="00FA1C58">
              <w:rPr>
                <w:rFonts w:ascii="Garamond" w:hAnsi="Garamond"/>
                <w:sz w:val="28"/>
                <w:szCs w:val="28"/>
              </w:rPr>
              <w:t>ooilley</w:t>
            </w:r>
            <w:proofErr w:type="spellEnd"/>
            <w:r w:rsidRPr="00FA1C58">
              <w:rPr>
                <w:rFonts w:ascii="Garamond" w:hAnsi="Garamond"/>
                <w:sz w:val="28"/>
                <w:szCs w:val="28"/>
              </w:rPr>
              <w:t xml:space="preserve"> Goo Yee, </w:t>
            </w:r>
            <w:proofErr w:type="spellStart"/>
            <w:r w:rsidRPr="00FA1C58">
              <w:rPr>
                <w:rFonts w:ascii="Garamond" w:hAnsi="Garamond"/>
                <w:sz w:val="28"/>
                <w:szCs w:val="28"/>
              </w:rPr>
              <w:t>liorish</w:t>
            </w:r>
            <w:proofErr w:type="spellEnd"/>
            <w:r w:rsidRPr="00FA1C58">
              <w:rPr>
                <w:rFonts w:ascii="Garamond" w:hAnsi="Garamond"/>
                <w:sz w:val="28"/>
                <w:szCs w:val="28"/>
              </w:rPr>
              <w:t xml:space="preserve"> vees </w:t>
            </w:r>
            <w:proofErr w:type="spellStart"/>
            <w:r w:rsidRPr="00FA1C58">
              <w:rPr>
                <w:rFonts w:ascii="Garamond" w:hAnsi="Garamond"/>
                <w:sz w:val="28"/>
                <w:szCs w:val="28"/>
              </w:rPr>
              <w:t>dty</w:t>
            </w:r>
            <w:proofErr w:type="spellEnd"/>
            <w:r w:rsidRPr="00FA1C58">
              <w:rPr>
                <w:rFonts w:ascii="Garamond" w:hAnsi="Garamond"/>
                <w:sz w:val="28"/>
                <w:szCs w:val="28"/>
              </w:rPr>
              <w:t xml:space="preserve"> </w:t>
            </w:r>
            <w:proofErr w:type="spellStart"/>
            <w:r w:rsidRPr="00FA1C58">
              <w:rPr>
                <w:rFonts w:ascii="Garamond" w:hAnsi="Garamond"/>
                <w:sz w:val="28"/>
                <w:szCs w:val="28"/>
              </w:rPr>
              <w:t>Chredjue</w:t>
            </w:r>
            <w:proofErr w:type="spellEnd"/>
            <w:r w:rsidRPr="00FA1C58">
              <w:rPr>
                <w:rFonts w:ascii="Garamond" w:hAnsi="Garamond"/>
                <w:sz w:val="28"/>
                <w:szCs w:val="28"/>
              </w:rPr>
              <w:t xml:space="preserve"> </w:t>
            </w:r>
            <w:proofErr w:type="spellStart"/>
            <w:r w:rsidRPr="00FA1C58">
              <w:rPr>
                <w:rFonts w:ascii="Garamond" w:hAnsi="Garamond"/>
                <w:sz w:val="28"/>
                <w:szCs w:val="28"/>
              </w:rPr>
              <w:t>dy</w:t>
            </w:r>
            <w:proofErr w:type="spellEnd"/>
            <w:r w:rsidRPr="00FA1C58">
              <w:rPr>
                <w:rFonts w:ascii="Garamond" w:hAnsi="Garamond"/>
                <w:sz w:val="28"/>
                <w:szCs w:val="28"/>
              </w:rPr>
              <w:t xml:space="preserve"> </w:t>
            </w:r>
            <w:proofErr w:type="spellStart"/>
            <w:r w:rsidRPr="00FA1C58">
              <w:rPr>
                <w:rFonts w:ascii="Garamond" w:hAnsi="Garamond"/>
                <w:sz w:val="28"/>
                <w:szCs w:val="28"/>
              </w:rPr>
              <w:t>chooilley</w:t>
            </w:r>
            <w:proofErr w:type="spellEnd"/>
            <w:r w:rsidRPr="00FA1C58">
              <w:rPr>
                <w:rFonts w:ascii="Garamond" w:hAnsi="Garamond"/>
                <w:sz w:val="28"/>
                <w:szCs w:val="28"/>
              </w:rPr>
              <w:t xml:space="preserve"> </w:t>
            </w:r>
            <w:proofErr w:type="spellStart"/>
            <w:r w:rsidRPr="00FA1C58">
              <w:rPr>
                <w:rFonts w:ascii="Garamond" w:hAnsi="Garamond"/>
                <w:sz w:val="28"/>
                <w:szCs w:val="28"/>
              </w:rPr>
              <w:t>laa</w:t>
            </w:r>
            <w:proofErr w:type="spellEnd"/>
            <w:r w:rsidRPr="00FA1C58">
              <w:rPr>
                <w:rFonts w:ascii="Garamond" w:hAnsi="Garamond"/>
                <w:sz w:val="28"/>
                <w:szCs w:val="28"/>
              </w:rPr>
              <w:t xml:space="preserve"> er </w:t>
            </w:r>
            <w:proofErr w:type="spellStart"/>
            <w:r w:rsidRPr="00FA1C58">
              <w:rPr>
                <w:rFonts w:ascii="Garamond" w:hAnsi="Garamond"/>
                <w:sz w:val="28"/>
                <w:szCs w:val="28"/>
              </w:rPr>
              <w:t>ny</w:t>
            </w:r>
            <w:proofErr w:type="spellEnd"/>
            <w:r w:rsidRPr="00FA1C58">
              <w:rPr>
                <w:rFonts w:ascii="Garamond" w:hAnsi="Garamond"/>
                <w:sz w:val="28"/>
                <w:szCs w:val="28"/>
              </w:rPr>
              <w:t xml:space="preserve"> </w:t>
            </w:r>
            <w:proofErr w:type="spellStart"/>
            <w:r w:rsidRPr="00FA1C58">
              <w:rPr>
                <w:rFonts w:ascii="Garamond" w:hAnsi="Garamond"/>
                <w:sz w:val="28"/>
                <w:szCs w:val="28"/>
              </w:rPr>
              <w:t>Niartagh</w:t>
            </w:r>
            <w:proofErr w:type="spellEnd"/>
            <w:r w:rsidRPr="00FA1C58">
              <w:rPr>
                <w:rFonts w:ascii="Garamond" w:hAnsi="Garamond"/>
                <w:sz w:val="28"/>
                <w:szCs w:val="28"/>
              </w:rPr>
              <w:t xml:space="preserve">. </w:t>
            </w:r>
          </w:p>
        </w:tc>
        <w:tc>
          <w:tcPr>
            <w:tcW w:w="0" w:type="auto"/>
          </w:tcPr>
          <w:p w14:paraId="6182548B" w14:textId="77777777" w:rsidR="00AB342A" w:rsidRPr="00256FDC" w:rsidRDefault="00AB342A"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These are the most necessary, and the Knowledge and Belief of these, will Help you to profit by the whole Word of God, by which your Faith will every Day be strengthened.</w:t>
            </w:r>
          </w:p>
        </w:tc>
        <w:tc>
          <w:tcPr>
            <w:tcW w:w="0" w:type="auto"/>
          </w:tcPr>
          <w:p w14:paraId="5FF23388" w14:textId="77777777" w:rsidR="00AB342A" w:rsidRPr="00C1228A" w:rsidRDefault="00AB342A" w:rsidP="00DB60C3">
            <w:pPr>
              <w:pStyle w:val="ListParagraph"/>
              <w:ind w:left="0"/>
              <w:rPr>
                <w:rFonts w:ascii="Garamond" w:hAnsi="Garamond" w:cs="Times New Roman"/>
                <w:sz w:val="20"/>
                <w:szCs w:val="20"/>
              </w:rPr>
            </w:pPr>
          </w:p>
        </w:tc>
      </w:tr>
      <w:tr w:rsidR="00AB342A" w:rsidRPr="00256FDC" w14:paraId="2063E521" w14:textId="77777777" w:rsidTr="00C1228A">
        <w:tc>
          <w:tcPr>
            <w:tcW w:w="0" w:type="auto"/>
          </w:tcPr>
          <w:p w14:paraId="1AB82EA7" w14:textId="77777777" w:rsidR="00AB342A" w:rsidRPr="00FA1C58" w:rsidRDefault="00AB342A" w:rsidP="0040043C">
            <w:pPr>
              <w:pStyle w:val="CM3"/>
              <w:widowControl/>
              <w:spacing w:line="240" w:lineRule="auto"/>
              <w:ind w:firstLine="227"/>
              <w:jc w:val="both"/>
              <w:rPr>
                <w:rFonts w:ascii="Garamond" w:hAnsi="Garamond"/>
                <w:sz w:val="28"/>
                <w:szCs w:val="28"/>
              </w:rPr>
            </w:pPr>
            <w:r w:rsidRPr="00FA1C58">
              <w:rPr>
                <w:rFonts w:ascii="Garamond" w:hAnsi="Garamond"/>
                <w:i/>
                <w:sz w:val="28"/>
                <w:szCs w:val="28"/>
              </w:rPr>
              <w:t>Q.</w:t>
            </w:r>
            <w:r w:rsidRPr="00FA1C58">
              <w:rPr>
                <w:rFonts w:ascii="Garamond" w:hAnsi="Garamond"/>
                <w:sz w:val="28"/>
                <w:szCs w:val="28"/>
              </w:rPr>
              <w:t xml:space="preserve"> </w:t>
            </w:r>
            <w:proofErr w:type="spellStart"/>
            <w:r w:rsidRPr="00FA1C58">
              <w:rPr>
                <w:rFonts w:ascii="Garamond" w:hAnsi="Garamond"/>
                <w:sz w:val="28"/>
                <w:szCs w:val="28"/>
              </w:rPr>
              <w:t>Guee’m</w:t>
            </w:r>
            <w:proofErr w:type="spellEnd"/>
            <w:r w:rsidRPr="00FA1C58">
              <w:rPr>
                <w:rFonts w:ascii="Garamond" w:hAnsi="Garamond"/>
                <w:sz w:val="28"/>
                <w:szCs w:val="28"/>
              </w:rPr>
              <w:t xml:space="preserve"> </w:t>
            </w:r>
            <w:proofErr w:type="spellStart"/>
            <w:r w:rsidRPr="00FA1C58">
              <w:rPr>
                <w:rFonts w:ascii="Garamond" w:hAnsi="Garamond"/>
                <w:sz w:val="28"/>
                <w:szCs w:val="28"/>
              </w:rPr>
              <w:t>erriu</w:t>
            </w:r>
            <w:proofErr w:type="spellEnd"/>
            <w:r w:rsidRPr="00FA1C58">
              <w:rPr>
                <w:rFonts w:ascii="Garamond" w:hAnsi="Garamond"/>
                <w:sz w:val="28"/>
                <w:szCs w:val="28"/>
              </w:rPr>
              <w:t xml:space="preserve"> </w:t>
            </w:r>
            <w:proofErr w:type="spellStart"/>
            <w:r w:rsidRPr="00FA1C58">
              <w:rPr>
                <w:rFonts w:ascii="Garamond" w:hAnsi="Garamond"/>
                <w:sz w:val="28"/>
                <w:szCs w:val="28"/>
              </w:rPr>
              <w:t>insh</w:t>
            </w:r>
            <w:proofErr w:type="spellEnd"/>
            <w:r w:rsidRPr="00FA1C58">
              <w:rPr>
                <w:rFonts w:ascii="Garamond" w:hAnsi="Garamond"/>
                <w:sz w:val="28"/>
                <w:szCs w:val="28"/>
              </w:rPr>
              <w:t xml:space="preserve"> </w:t>
            </w:r>
            <w:proofErr w:type="spellStart"/>
            <w:r w:rsidRPr="00FA1C58">
              <w:rPr>
                <w:rFonts w:ascii="Garamond" w:hAnsi="Garamond"/>
                <w:sz w:val="28"/>
                <w:szCs w:val="28"/>
              </w:rPr>
              <w:t>jee</w:t>
            </w:r>
            <w:proofErr w:type="spellEnd"/>
            <w:r w:rsidRPr="00FA1C58">
              <w:rPr>
                <w:rFonts w:ascii="Garamond" w:hAnsi="Garamond"/>
                <w:sz w:val="28"/>
                <w:szCs w:val="28"/>
              </w:rPr>
              <w:t xml:space="preserve"> </w:t>
            </w:r>
            <w:proofErr w:type="spellStart"/>
            <w:r w:rsidRPr="00FA1C58">
              <w:rPr>
                <w:rFonts w:ascii="Garamond" w:hAnsi="Garamond"/>
                <w:sz w:val="28"/>
                <w:szCs w:val="28"/>
              </w:rPr>
              <w:t>dou</w:t>
            </w:r>
            <w:proofErr w:type="spellEnd"/>
            <w:r w:rsidRPr="00FA1C58">
              <w:rPr>
                <w:rFonts w:ascii="Garamond" w:hAnsi="Garamond"/>
                <w:sz w:val="28"/>
                <w:szCs w:val="28"/>
              </w:rPr>
              <w:t xml:space="preserve"> </w:t>
            </w:r>
            <w:proofErr w:type="spellStart"/>
            <w:r w:rsidRPr="00FA1C58">
              <w:rPr>
                <w:rFonts w:ascii="Garamond" w:hAnsi="Garamond"/>
                <w:sz w:val="28"/>
                <w:szCs w:val="28"/>
              </w:rPr>
              <w:t>cre’n</w:t>
            </w:r>
            <w:proofErr w:type="spellEnd"/>
            <w:r w:rsidRPr="00FA1C58">
              <w:rPr>
                <w:rFonts w:ascii="Garamond" w:hAnsi="Garamond"/>
                <w:sz w:val="28"/>
                <w:szCs w:val="28"/>
              </w:rPr>
              <w:t xml:space="preserve"> </w:t>
            </w:r>
            <w:proofErr w:type="spellStart"/>
            <w:r w:rsidRPr="00FA1C58">
              <w:rPr>
                <w:rFonts w:ascii="Garamond" w:hAnsi="Garamond"/>
                <w:sz w:val="28"/>
                <w:szCs w:val="28"/>
              </w:rPr>
              <w:t>aght</w:t>
            </w:r>
            <w:proofErr w:type="spellEnd"/>
            <w:r w:rsidR="002C617D" w:rsidRPr="002C617D">
              <w:rPr>
                <w:rFonts w:ascii="Garamond" w:hAnsi="Garamond"/>
                <w:i/>
                <w:sz w:val="28"/>
                <w:szCs w:val="28"/>
              </w:rPr>
              <w:t> </w:t>
            </w:r>
            <w:r w:rsidR="002C617D" w:rsidRPr="00C57BF1">
              <w:rPr>
                <w:rFonts w:ascii="Garamond" w:hAnsi="Garamond"/>
                <w:sz w:val="28"/>
                <w:szCs w:val="28"/>
              </w:rPr>
              <w:t>?</w:t>
            </w:r>
            <w:r w:rsidRPr="00C57BF1">
              <w:rPr>
                <w:rFonts w:ascii="Garamond" w:hAnsi="Garamond"/>
                <w:sz w:val="28"/>
                <w:szCs w:val="28"/>
              </w:rPr>
              <w:t xml:space="preserve"> </w:t>
            </w:r>
          </w:p>
        </w:tc>
        <w:tc>
          <w:tcPr>
            <w:tcW w:w="0" w:type="auto"/>
          </w:tcPr>
          <w:p w14:paraId="26E26A87" w14:textId="77777777" w:rsidR="00AB342A" w:rsidRPr="00256FDC" w:rsidRDefault="00AB342A" w:rsidP="0040043C">
            <w:pPr>
              <w:pStyle w:val="ListParagraph"/>
              <w:ind w:left="0" w:firstLine="227"/>
              <w:contextualSpacing w:val="0"/>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I pray shew me how</w:t>
            </w:r>
            <w:r w:rsidR="002C617D" w:rsidRPr="002C617D">
              <w:rPr>
                <w:rFonts w:ascii="Garamond" w:hAnsi="Garamond" w:cs="Times New Roman"/>
                <w:i/>
                <w:sz w:val="28"/>
              </w:rPr>
              <w:t> ?</w:t>
            </w:r>
          </w:p>
        </w:tc>
        <w:tc>
          <w:tcPr>
            <w:tcW w:w="0" w:type="auto"/>
          </w:tcPr>
          <w:p w14:paraId="571D76D0" w14:textId="77777777" w:rsidR="00AB342A" w:rsidRPr="00C1228A" w:rsidRDefault="00AB342A" w:rsidP="00DB60C3">
            <w:pPr>
              <w:pStyle w:val="ListParagraph"/>
              <w:ind w:left="0"/>
              <w:rPr>
                <w:rFonts w:ascii="Garamond" w:hAnsi="Garamond" w:cs="Times New Roman"/>
                <w:sz w:val="20"/>
                <w:szCs w:val="20"/>
              </w:rPr>
            </w:pPr>
          </w:p>
        </w:tc>
      </w:tr>
      <w:tr w:rsidR="00096389" w:rsidRPr="00256FDC" w14:paraId="2332C047" w14:textId="77777777" w:rsidTr="00C1228A">
        <w:tc>
          <w:tcPr>
            <w:tcW w:w="0" w:type="auto"/>
          </w:tcPr>
          <w:p w14:paraId="3359D51E" w14:textId="77777777" w:rsidR="00096389" w:rsidRPr="00640F9E" w:rsidRDefault="00096389" w:rsidP="0040043C">
            <w:pPr>
              <w:pStyle w:val="CM3"/>
              <w:widowControl/>
              <w:spacing w:line="240" w:lineRule="auto"/>
              <w:ind w:firstLine="227"/>
              <w:jc w:val="both"/>
              <w:rPr>
                <w:rFonts w:ascii="Garamond" w:hAnsi="Garamond"/>
                <w:sz w:val="28"/>
                <w:szCs w:val="28"/>
              </w:rPr>
            </w:pPr>
            <w:r w:rsidRPr="00640F9E">
              <w:rPr>
                <w:rFonts w:ascii="Garamond" w:hAnsi="Garamond"/>
                <w:sz w:val="28"/>
                <w:szCs w:val="28"/>
              </w:rPr>
              <w:t xml:space="preserve">[64] </w:t>
            </w:r>
            <w:r w:rsidRPr="00640F9E">
              <w:rPr>
                <w:rFonts w:ascii="Garamond" w:hAnsi="Garamond"/>
                <w:i/>
                <w:sz w:val="28"/>
                <w:szCs w:val="28"/>
              </w:rPr>
              <w:t xml:space="preserve">A. </w:t>
            </w:r>
            <w:proofErr w:type="spellStart"/>
            <w:r w:rsidRPr="00640F9E">
              <w:rPr>
                <w:rFonts w:ascii="Garamond" w:hAnsi="Garamond"/>
                <w:sz w:val="28"/>
                <w:szCs w:val="28"/>
              </w:rPr>
              <w:t>Tra</w:t>
            </w:r>
            <w:proofErr w:type="spellEnd"/>
            <w:r w:rsidRPr="00640F9E">
              <w:rPr>
                <w:rFonts w:ascii="Garamond" w:hAnsi="Garamond"/>
                <w:sz w:val="28"/>
                <w:szCs w:val="28"/>
              </w:rPr>
              <w:t xml:space="preserve"> tow </w:t>
            </w:r>
            <w:proofErr w:type="spellStart"/>
            <w:r w:rsidRPr="00640F9E">
              <w:rPr>
                <w:rFonts w:ascii="Garamond" w:hAnsi="Garamond"/>
                <w:sz w:val="28"/>
                <w:szCs w:val="28"/>
              </w:rPr>
              <w:t>lhaih</w:t>
            </w:r>
            <w:proofErr w:type="spellEnd"/>
            <w:r w:rsidRPr="00640F9E">
              <w:rPr>
                <w:rFonts w:ascii="Garamond" w:hAnsi="Garamond"/>
                <w:sz w:val="28"/>
                <w:szCs w:val="28"/>
              </w:rPr>
              <w:t xml:space="preserve"> </w:t>
            </w:r>
            <w:proofErr w:type="spellStart"/>
            <w:r w:rsidRPr="00640F9E">
              <w:rPr>
                <w:rFonts w:ascii="Garamond" w:hAnsi="Garamond"/>
                <w:sz w:val="28"/>
                <w:szCs w:val="28"/>
              </w:rPr>
              <w:t>ayns</w:t>
            </w:r>
            <w:proofErr w:type="spellEnd"/>
            <w:r w:rsidRPr="00640F9E">
              <w:rPr>
                <w:rFonts w:ascii="Garamond" w:hAnsi="Garamond"/>
                <w:sz w:val="28"/>
                <w:szCs w:val="28"/>
              </w:rPr>
              <w:t xml:space="preserve"> </w:t>
            </w:r>
            <w:proofErr w:type="spellStart"/>
            <w:r w:rsidRPr="00640F9E">
              <w:rPr>
                <w:rFonts w:ascii="Garamond" w:hAnsi="Garamond"/>
                <w:sz w:val="28"/>
                <w:szCs w:val="28"/>
              </w:rPr>
              <w:t>ny</w:t>
            </w:r>
            <w:proofErr w:type="spellEnd"/>
            <w:r w:rsidRPr="00640F9E">
              <w:rPr>
                <w:rFonts w:ascii="Garamond" w:hAnsi="Garamond"/>
                <w:sz w:val="28"/>
                <w:szCs w:val="28"/>
              </w:rPr>
              <w:t xml:space="preserve"> </w:t>
            </w:r>
            <w:proofErr w:type="spellStart"/>
            <w:r w:rsidRPr="00640F9E">
              <w:rPr>
                <w:rFonts w:ascii="Garamond" w:hAnsi="Garamond"/>
                <w:sz w:val="28"/>
                <w:szCs w:val="28"/>
              </w:rPr>
              <w:t>Lioaryn</w:t>
            </w:r>
            <w:proofErr w:type="spellEnd"/>
            <w:r w:rsidRPr="00640F9E">
              <w:rPr>
                <w:rFonts w:ascii="Garamond" w:hAnsi="Garamond"/>
                <w:sz w:val="28"/>
                <w:szCs w:val="28"/>
              </w:rPr>
              <w:t xml:space="preserve"> </w:t>
            </w:r>
            <w:proofErr w:type="spellStart"/>
            <w:r w:rsidRPr="00640F9E">
              <w:rPr>
                <w:rFonts w:ascii="Garamond" w:hAnsi="Garamond"/>
                <w:sz w:val="28"/>
                <w:szCs w:val="28"/>
              </w:rPr>
              <w:t>Casherick</w:t>
            </w:r>
            <w:proofErr w:type="spellEnd"/>
            <w:r w:rsidRPr="00640F9E">
              <w:rPr>
                <w:rFonts w:ascii="Garamond" w:hAnsi="Garamond"/>
                <w:sz w:val="28"/>
                <w:szCs w:val="28"/>
              </w:rPr>
              <w:t xml:space="preserve"> </w:t>
            </w:r>
            <w:proofErr w:type="spellStart"/>
            <w:r w:rsidRPr="00640F9E">
              <w:rPr>
                <w:rFonts w:ascii="Garamond" w:hAnsi="Garamond"/>
                <w:sz w:val="28"/>
                <w:szCs w:val="28"/>
              </w:rPr>
              <w:t>jeh</w:t>
            </w:r>
            <w:proofErr w:type="spellEnd"/>
            <w:r w:rsidRPr="00640F9E">
              <w:rPr>
                <w:rFonts w:ascii="Garamond" w:hAnsi="Garamond"/>
                <w:sz w:val="28"/>
                <w:szCs w:val="28"/>
              </w:rPr>
              <w:t xml:space="preserve"> </w:t>
            </w:r>
            <w:proofErr w:type="spellStart"/>
            <w:r w:rsidRPr="00640F9E">
              <w:rPr>
                <w:rFonts w:ascii="Garamond" w:hAnsi="Garamond"/>
                <w:sz w:val="28"/>
                <w:szCs w:val="28"/>
              </w:rPr>
              <w:t>Briwnyssyn</w:t>
            </w:r>
            <w:proofErr w:type="spellEnd"/>
            <w:r w:rsidRPr="00640F9E">
              <w:rPr>
                <w:rFonts w:ascii="Garamond" w:hAnsi="Garamond"/>
                <w:sz w:val="28"/>
                <w:szCs w:val="28"/>
              </w:rPr>
              <w:t xml:space="preserve"> Yee er </w:t>
            </w:r>
            <w:proofErr w:type="spellStart"/>
            <w:r w:rsidRPr="00640F9E">
              <w:rPr>
                <w:rFonts w:ascii="Garamond" w:hAnsi="Garamond"/>
                <w:sz w:val="28"/>
                <w:szCs w:val="28"/>
              </w:rPr>
              <w:t>Peccee</w:t>
            </w:r>
            <w:proofErr w:type="spellEnd"/>
            <w:r w:rsidRPr="00640F9E">
              <w:rPr>
                <w:rFonts w:ascii="Garamond" w:hAnsi="Garamond"/>
                <w:sz w:val="28"/>
                <w:szCs w:val="28"/>
              </w:rPr>
              <w:t xml:space="preserve">. </w:t>
            </w:r>
            <w:proofErr w:type="spellStart"/>
            <w:r w:rsidRPr="00640F9E">
              <w:rPr>
                <w:rFonts w:ascii="Garamond" w:hAnsi="Garamond"/>
                <w:sz w:val="28"/>
                <w:szCs w:val="28"/>
              </w:rPr>
              <w:t>Jeh’n</w:t>
            </w:r>
            <w:proofErr w:type="spellEnd"/>
            <w:r w:rsidRPr="00640F9E">
              <w:rPr>
                <w:rFonts w:ascii="Garamond" w:hAnsi="Garamond"/>
                <w:sz w:val="28"/>
                <w:szCs w:val="28"/>
              </w:rPr>
              <w:t xml:space="preserve"> </w:t>
            </w:r>
            <w:proofErr w:type="spellStart"/>
            <w:r w:rsidRPr="0002656D">
              <w:rPr>
                <w:rFonts w:ascii="Garamond" w:hAnsi="Garamond"/>
                <w:sz w:val="28"/>
                <w:szCs w:val="28"/>
              </w:rPr>
              <w:t>Se</w:t>
            </w:r>
            <w:r w:rsidRPr="00640F9E">
              <w:rPr>
                <w:rFonts w:ascii="Garamond" w:hAnsi="Garamond"/>
                <w:sz w:val="28"/>
                <w:szCs w:val="28"/>
              </w:rPr>
              <w:t>ihl</w:t>
            </w:r>
            <w:proofErr w:type="spellEnd"/>
            <w:r w:rsidRPr="00640F9E">
              <w:rPr>
                <w:rFonts w:ascii="Garamond" w:hAnsi="Garamond"/>
                <w:sz w:val="28"/>
                <w:szCs w:val="28"/>
              </w:rPr>
              <w:t xml:space="preserve"> </w:t>
            </w:r>
            <w:proofErr w:type="spellStart"/>
            <w:r w:rsidRPr="00640F9E">
              <w:rPr>
                <w:rFonts w:ascii="Garamond" w:hAnsi="Garamond"/>
                <w:sz w:val="28"/>
                <w:szCs w:val="28"/>
              </w:rPr>
              <w:t>ooilley</w:t>
            </w:r>
            <w:proofErr w:type="spellEnd"/>
            <w:r w:rsidRPr="00640F9E">
              <w:rPr>
                <w:rFonts w:ascii="Garamond" w:hAnsi="Garamond"/>
                <w:sz w:val="28"/>
                <w:szCs w:val="28"/>
              </w:rPr>
              <w:t xml:space="preserve"> er </w:t>
            </w:r>
            <w:proofErr w:type="spellStart"/>
            <w:r w:rsidRPr="00640F9E">
              <w:rPr>
                <w:rFonts w:ascii="Garamond" w:hAnsi="Garamond"/>
                <w:sz w:val="28"/>
                <w:szCs w:val="28"/>
              </w:rPr>
              <w:t>ny</w:t>
            </w:r>
            <w:proofErr w:type="spellEnd"/>
            <w:r w:rsidRPr="00640F9E">
              <w:rPr>
                <w:rFonts w:ascii="Garamond" w:hAnsi="Garamond"/>
                <w:sz w:val="28"/>
                <w:szCs w:val="28"/>
              </w:rPr>
              <w:t xml:space="preserve"> </w:t>
            </w:r>
            <w:proofErr w:type="spellStart"/>
            <w:r w:rsidRPr="00640F9E">
              <w:rPr>
                <w:rFonts w:ascii="Garamond" w:hAnsi="Garamond"/>
                <w:sz w:val="28"/>
                <w:szCs w:val="28"/>
              </w:rPr>
              <w:t>stroie</w:t>
            </w:r>
            <w:proofErr w:type="spellEnd"/>
            <w:r w:rsidRPr="00640F9E">
              <w:rPr>
                <w:rFonts w:ascii="Garamond" w:hAnsi="Garamond"/>
                <w:sz w:val="28"/>
                <w:szCs w:val="28"/>
              </w:rPr>
              <w:t xml:space="preserve"> </w:t>
            </w:r>
            <w:proofErr w:type="spellStart"/>
            <w:r w:rsidRPr="00640F9E">
              <w:rPr>
                <w:rFonts w:ascii="Garamond" w:hAnsi="Garamond"/>
                <w:sz w:val="28"/>
                <w:szCs w:val="28"/>
              </w:rPr>
              <w:t>liorish</w:t>
            </w:r>
            <w:proofErr w:type="spellEnd"/>
            <w:r w:rsidRPr="00640F9E">
              <w:rPr>
                <w:rFonts w:ascii="Garamond" w:hAnsi="Garamond"/>
                <w:sz w:val="28"/>
                <w:szCs w:val="28"/>
              </w:rPr>
              <w:t xml:space="preserve"> </w:t>
            </w:r>
            <w:proofErr w:type="spellStart"/>
            <w:r w:rsidRPr="00640F9E">
              <w:rPr>
                <w:rFonts w:ascii="Garamond" w:hAnsi="Garamond"/>
                <w:sz w:val="28"/>
                <w:szCs w:val="28"/>
              </w:rPr>
              <w:t>Thooilley</w:t>
            </w:r>
            <w:proofErr w:type="spellEnd"/>
            <w:r w:rsidRPr="00640F9E">
              <w:rPr>
                <w:rFonts w:ascii="Garamond" w:hAnsi="Garamond"/>
                <w:sz w:val="28"/>
                <w:szCs w:val="28"/>
              </w:rPr>
              <w:t xml:space="preserve"> ; Jeh </w:t>
            </w:r>
            <w:proofErr w:type="spellStart"/>
            <w:r w:rsidRPr="00640F9E">
              <w:rPr>
                <w:rFonts w:ascii="Garamond" w:hAnsi="Garamond"/>
                <w:sz w:val="28"/>
                <w:szCs w:val="28"/>
              </w:rPr>
              <w:t>Ard-valchyn</w:t>
            </w:r>
            <w:proofErr w:type="spellEnd"/>
            <w:r w:rsidRPr="00640F9E">
              <w:rPr>
                <w:rFonts w:ascii="Garamond" w:hAnsi="Garamond"/>
                <w:sz w:val="28"/>
                <w:szCs w:val="28"/>
              </w:rPr>
              <w:t xml:space="preserve"> er </w:t>
            </w:r>
            <w:proofErr w:type="spellStart"/>
            <w:r w:rsidRPr="00640F9E">
              <w:rPr>
                <w:rFonts w:ascii="Garamond" w:hAnsi="Garamond"/>
                <w:sz w:val="28"/>
                <w:szCs w:val="28"/>
              </w:rPr>
              <w:t>nyn</w:t>
            </w:r>
            <w:proofErr w:type="spellEnd"/>
            <w:r w:rsidRPr="00640F9E">
              <w:rPr>
                <w:rFonts w:ascii="Garamond" w:hAnsi="Garamond"/>
                <w:sz w:val="28"/>
                <w:szCs w:val="28"/>
              </w:rPr>
              <w:t xml:space="preserve"> </w:t>
            </w:r>
            <w:proofErr w:type="spellStart"/>
            <w:r w:rsidRPr="00640F9E">
              <w:rPr>
                <w:rFonts w:ascii="Garamond" w:hAnsi="Garamond"/>
                <w:sz w:val="28"/>
                <w:szCs w:val="28"/>
              </w:rPr>
              <w:t>goyrt</w:t>
            </w:r>
            <w:proofErr w:type="spellEnd"/>
            <w:r w:rsidRPr="00640F9E">
              <w:rPr>
                <w:rFonts w:ascii="Garamond" w:hAnsi="Garamond"/>
                <w:sz w:val="28"/>
                <w:szCs w:val="28"/>
              </w:rPr>
              <w:t xml:space="preserve"> </w:t>
            </w:r>
            <w:proofErr w:type="spellStart"/>
            <w:r w:rsidRPr="00640F9E">
              <w:rPr>
                <w:rFonts w:ascii="Garamond" w:hAnsi="Garamond"/>
                <w:sz w:val="28"/>
                <w:szCs w:val="28"/>
              </w:rPr>
              <w:t>mou</w:t>
            </w:r>
            <w:proofErr w:type="spellEnd"/>
            <w:r w:rsidRPr="00640F9E">
              <w:rPr>
                <w:rFonts w:ascii="Garamond" w:hAnsi="Garamond"/>
                <w:sz w:val="28"/>
                <w:szCs w:val="28"/>
              </w:rPr>
              <w:t xml:space="preserve">  ; Jeh </w:t>
            </w:r>
            <w:proofErr w:type="spellStart"/>
            <w:r w:rsidRPr="00640F9E">
              <w:rPr>
                <w:rFonts w:ascii="Garamond" w:hAnsi="Garamond"/>
                <w:sz w:val="28"/>
                <w:szCs w:val="28"/>
              </w:rPr>
              <w:t>Ashoonyn</w:t>
            </w:r>
            <w:proofErr w:type="spellEnd"/>
            <w:r w:rsidRPr="00640F9E">
              <w:rPr>
                <w:rFonts w:ascii="Garamond" w:hAnsi="Garamond"/>
                <w:sz w:val="28"/>
                <w:szCs w:val="28"/>
              </w:rPr>
              <w:t xml:space="preserve"> </w:t>
            </w:r>
            <w:proofErr w:type="spellStart"/>
            <w:r w:rsidRPr="00640F9E">
              <w:rPr>
                <w:rFonts w:ascii="Garamond" w:hAnsi="Garamond"/>
                <w:sz w:val="28"/>
                <w:szCs w:val="28"/>
              </w:rPr>
              <w:t>slane</w:t>
            </w:r>
            <w:proofErr w:type="spellEnd"/>
            <w:r w:rsidRPr="00640F9E">
              <w:rPr>
                <w:rFonts w:ascii="Garamond" w:hAnsi="Garamond"/>
                <w:sz w:val="28"/>
                <w:szCs w:val="28"/>
              </w:rPr>
              <w:t xml:space="preserve"> </w:t>
            </w:r>
            <w:proofErr w:type="spellStart"/>
            <w:r w:rsidRPr="00640F9E">
              <w:rPr>
                <w:rFonts w:ascii="Garamond" w:hAnsi="Garamond"/>
                <w:sz w:val="28"/>
                <w:szCs w:val="28"/>
              </w:rPr>
              <w:t>goit</w:t>
            </w:r>
            <w:proofErr w:type="spellEnd"/>
            <w:r w:rsidRPr="00640F9E">
              <w:rPr>
                <w:rFonts w:ascii="Garamond" w:hAnsi="Garamond"/>
                <w:sz w:val="28"/>
                <w:szCs w:val="28"/>
              </w:rPr>
              <w:t xml:space="preserve"> er</w:t>
            </w:r>
            <w:r>
              <w:rPr>
                <w:rFonts w:ascii="Garamond" w:hAnsi="Garamond"/>
                <w:sz w:val="28"/>
                <w:szCs w:val="28"/>
              </w:rPr>
              <w:t xml:space="preserve"> </w:t>
            </w:r>
            <w:proofErr w:type="spellStart"/>
            <w:r w:rsidRPr="00640F9E">
              <w:rPr>
                <w:rFonts w:ascii="Garamond" w:hAnsi="Garamond"/>
                <w:sz w:val="28"/>
                <w:szCs w:val="28"/>
              </w:rPr>
              <w:t>sooyl</w:t>
            </w:r>
            <w:proofErr w:type="spellEnd"/>
            <w:r w:rsidRPr="00640F9E">
              <w:rPr>
                <w:rFonts w:ascii="Garamond" w:hAnsi="Garamond"/>
                <w:sz w:val="28"/>
                <w:szCs w:val="28"/>
              </w:rPr>
              <w:t xml:space="preserve"> </w:t>
            </w:r>
            <w:proofErr w:type="spellStart"/>
            <w:r w:rsidRPr="00640F9E">
              <w:rPr>
                <w:rFonts w:ascii="Garamond" w:hAnsi="Garamond"/>
                <w:sz w:val="28"/>
                <w:szCs w:val="28"/>
              </w:rPr>
              <w:t>ny</w:t>
            </w:r>
            <w:proofErr w:type="spellEnd"/>
            <w:r w:rsidRPr="00640F9E">
              <w:rPr>
                <w:rFonts w:ascii="Garamond" w:hAnsi="Garamond"/>
                <w:sz w:val="28"/>
                <w:szCs w:val="28"/>
              </w:rPr>
              <w:t xml:space="preserve"> </w:t>
            </w:r>
            <w:proofErr w:type="spellStart"/>
            <w:r w:rsidRPr="00640F9E">
              <w:rPr>
                <w:rFonts w:ascii="Garamond" w:hAnsi="Garamond"/>
                <w:sz w:val="28"/>
                <w:szCs w:val="28"/>
              </w:rPr>
              <w:t>Bryssoonee</w:t>
            </w:r>
            <w:proofErr w:type="spellEnd"/>
            <w:r w:rsidRPr="00640F9E">
              <w:rPr>
                <w:rFonts w:ascii="Garamond" w:hAnsi="Garamond"/>
                <w:sz w:val="28"/>
                <w:szCs w:val="28"/>
              </w:rPr>
              <w:t xml:space="preserve"> ; Jeh </w:t>
            </w:r>
            <w:proofErr w:type="spellStart"/>
            <w:r w:rsidRPr="00640F9E">
              <w:rPr>
                <w:rFonts w:ascii="Garamond" w:hAnsi="Garamond"/>
                <w:sz w:val="28"/>
                <w:szCs w:val="28"/>
              </w:rPr>
              <w:t>Genney</w:t>
            </w:r>
            <w:proofErr w:type="spellEnd"/>
            <w:r w:rsidRPr="00640F9E">
              <w:rPr>
                <w:rFonts w:ascii="Garamond" w:hAnsi="Garamond"/>
                <w:sz w:val="28"/>
                <w:szCs w:val="28"/>
              </w:rPr>
              <w:t xml:space="preserve">, </w:t>
            </w:r>
            <w:proofErr w:type="spellStart"/>
            <w:r w:rsidRPr="00640F9E">
              <w:rPr>
                <w:rFonts w:ascii="Garamond" w:hAnsi="Garamond"/>
                <w:sz w:val="28"/>
                <w:szCs w:val="28"/>
              </w:rPr>
              <w:t>Caggaghyn</w:t>
            </w:r>
            <w:proofErr w:type="spellEnd"/>
            <w:r w:rsidRPr="00640F9E">
              <w:rPr>
                <w:rFonts w:ascii="Garamond" w:hAnsi="Garamond"/>
                <w:sz w:val="28"/>
                <w:szCs w:val="28"/>
              </w:rPr>
              <w:t xml:space="preserve"> as </w:t>
            </w:r>
            <w:proofErr w:type="spellStart"/>
            <w:r w:rsidRPr="00640F9E">
              <w:rPr>
                <w:rFonts w:ascii="Garamond" w:hAnsi="Garamond"/>
                <w:sz w:val="28"/>
                <w:szCs w:val="28"/>
              </w:rPr>
              <w:t>Chingysyn</w:t>
            </w:r>
            <w:proofErr w:type="spellEnd"/>
            <w:r w:rsidRPr="00640F9E">
              <w:rPr>
                <w:rFonts w:ascii="Garamond" w:hAnsi="Garamond"/>
                <w:sz w:val="28"/>
                <w:szCs w:val="28"/>
              </w:rPr>
              <w:t xml:space="preserve"> </w:t>
            </w:r>
            <w:proofErr w:type="spellStart"/>
            <w:r w:rsidRPr="00640F9E">
              <w:rPr>
                <w:rFonts w:ascii="Garamond" w:hAnsi="Garamond"/>
                <w:sz w:val="28"/>
                <w:szCs w:val="28"/>
              </w:rPr>
              <w:t>trome</w:t>
            </w:r>
            <w:proofErr w:type="spellEnd"/>
            <w:r w:rsidRPr="00640F9E">
              <w:rPr>
                <w:rFonts w:ascii="Garamond" w:hAnsi="Garamond"/>
                <w:sz w:val="28"/>
                <w:szCs w:val="28"/>
              </w:rPr>
              <w:t xml:space="preserve"> ; </w:t>
            </w:r>
            <w:proofErr w:type="spellStart"/>
            <w:r w:rsidRPr="00640F9E">
              <w:rPr>
                <w:rFonts w:ascii="Garamond" w:hAnsi="Garamond"/>
                <w:sz w:val="28"/>
                <w:szCs w:val="28"/>
              </w:rPr>
              <w:t>ayndoo</w:t>
            </w:r>
            <w:proofErr w:type="spellEnd"/>
            <w:r w:rsidRPr="00640F9E">
              <w:rPr>
                <w:rFonts w:ascii="Garamond" w:hAnsi="Garamond"/>
                <w:sz w:val="28"/>
                <w:szCs w:val="28"/>
              </w:rPr>
              <w:t xml:space="preserve"> </w:t>
            </w:r>
            <w:proofErr w:type="spellStart"/>
            <w:r w:rsidRPr="00640F9E">
              <w:rPr>
                <w:rFonts w:ascii="Garamond" w:hAnsi="Garamond"/>
                <w:sz w:val="28"/>
                <w:szCs w:val="28"/>
              </w:rPr>
              <w:t>shoh</w:t>
            </w:r>
            <w:proofErr w:type="spellEnd"/>
            <w:r w:rsidRPr="00640F9E">
              <w:rPr>
                <w:rFonts w:ascii="Garamond" w:hAnsi="Garamond"/>
                <w:sz w:val="28"/>
                <w:szCs w:val="28"/>
              </w:rPr>
              <w:t xml:space="preserve"> </w:t>
            </w:r>
            <w:proofErr w:type="spellStart"/>
            <w:r w:rsidRPr="00640F9E">
              <w:rPr>
                <w:rFonts w:ascii="Garamond" w:hAnsi="Garamond"/>
                <w:sz w:val="28"/>
                <w:szCs w:val="28"/>
              </w:rPr>
              <w:t>ooilley</w:t>
            </w:r>
            <w:proofErr w:type="spellEnd"/>
            <w:r w:rsidRPr="00640F9E">
              <w:rPr>
                <w:rFonts w:ascii="Garamond" w:hAnsi="Garamond"/>
                <w:sz w:val="28"/>
                <w:szCs w:val="28"/>
              </w:rPr>
              <w:t xml:space="preserve"> </w:t>
            </w:r>
            <w:proofErr w:type="spellStart"/>
            <w:r w:rsidRPr="00640F9E">
              <w:rPr>
                <w:rFonts w:ascii="Garamond" w:hAnsi="Garamond"/>
                <w:sz w:val="28"/>
                <w:szCs w:val="28"/>
              </w:rPr>
              <w:t>hee-oo</w:t>
            </w:r>
            <w:proofErr w:type="spellEnd"/>
            <w:r w:rsidRPr="00640F9E">
              <w:rPr>
                <w:rFonts w:ascii="Garamond" w:hAnsi="Garamond"/>
                <w:sz w:val="28"/>
                <w:szCs w:val="28"/>
              </w:rPr>
              <w:t xml:space="preserve"> as </w:t>
            </w:r>
            <w:proofErr w:type="spellStart"/>
            <w:r w:rsidRPr="00640F9E">
              <w:rPr>
                <w:rFonts w:ascii="Garamond" w:hAnsi="Garamond"/>
                <w:sz w:val="28"/>
                <w:szCs w:val="28"/>
              </w:rPr>
              <w:t>ynsee-oo</w:t>
            </w:r>
            <w:proofErr w:type="spellEnd"/>
            <w:r w:rsidRPr="00640F9E">
              <w:rPr>
                <w:rFonts w:ascii="Garamond" w:hAnsi="Garamond"/>
                <w:sz w:val="28"/>
                <w:szCs w:val="28"/>
              </w:rPr>
              <w:t xml:space="preserve"> </w:t>
            </w:r>
            <w:proofErr w:type="spellStart"/>
            <w:r w:rsidRPr="00640F9E">
              <w:rPr>
                <w:rFonts w:ascii="Garamond" w:hAnsi="Garamond"/>
                <w:sz w:val="28"/>
                <w:szCs w:val="28"/>
              </w:rPr>
              <w:t>dy</w:t>
            </w:r>
            <w:proofErr w:type="spellEnd"/>
            <w:r w:rsidRPr="00640F9E">
              <w:rPr>
                <w:rFonts w:ascii="Garamond" w:hAnsi="Garamond"/>
                <w:sz w:val="28"/>
                <w:szCs w:val="28"/>
              </w:rPr>
              <w:t xml:space="preserve"> </w:t>
            </w:r>
            <w:proofErr w:type="spellStart"/>
            <w:r w:rsidRPr="00640F9E">
              <w:rPr>
                <w:rFonts w:ascii="Garamond" w:hAnsi="Garamond"/>
                <w:sz w:val="28"/>
                <w:szCs w:val="28"/>
              </w:rPr>
              <w:t>ghoal</w:t>
            </w:r>
            <w:proofErr w:type="spellEnd"/>
            <w:r w:rsidRPr="00640F9E">
              <w:rPr>
                <w:rFonts w:ascii="Garamond" w:hAnsi="Garamond"/>
                <w:sz w:val="28"/>
                <w:szCs w:val="28"/>
              </w:rPr>
              <w:t xml:space="preserve"> </w:t>
            </w:r>
            <w:proofErr w:type="spellStart"/>
            <w:r w:rsidRPr="00640F9E">
              <w:rPr>
                <w:rFonts w:ascii="Garamond" w:hAnsi="Garamond"/>
                <w:sz w:val="28"/>
                <w:szCs w:val="28"/>
              </w:rPr>
              <w:t>aggle</w:t>
            </w:r>
            <w:proofErr w:type="spellEnd"/>
            <w:r w:rsidRPr="00640F9E">
              <w:rPr>
                <w:rFonts w:ascii="Garamond" w:hAnsi="Garamond"/>
                <w:sz w:val="28"/>
                <w:szCs w:val="28"/>
              </w:rPr>
              <w:t xml:space="preserve"> </w:t>
            </w:r>
            <w:proofErr w:type="spellStart"/>
            <w:r w:rsidRPr="00640F9E">
              <w:rPr>
                <w:rFonts w:ascii="Garamond" w:hAnsi="Garamond"/>
                <w:sz w:val="28"/>
                <w:szCs w:val="28"/>
              </w:rPr>
              <w:t>roish</w:t>
            </w:r>
            <w:proofErr w:type="spellEnd"/>
            <w:r w:rsidRPr="00640F9E">
              <w:rPr>
                <w:rFonts w:ascii="Garamond" w:hAnsi="Garamond"/>
                <w:sz w:val="28"/>
                <w:szCs w:val="28"/>
              </w:rPr>
              <w:t xml:space="preserve"> </w:t>
            </w:r>
            <w:proofErr w:type="spellStart"/>
            <w:r w:rsidRPr="00640F9E">
              <w:rPr>
                <w:rFonts w:ascii="Garamond" w:hAnsi="Garamond"/>
                <w:i/>
                <w:sz w:val="28"/>
                <w:szCs w:val="28"/>
              </w:rPr>
              <w:t>pooar</w:t>
            </w:r>
            <w:proofErr w:type="spellEnd"/>
            <w:r w:rsidRPr="00640F9E">
              <w:rPr>
                <w:rFonts w:ascii="Garamond" w:hAnsi="Garamond"/>
                <w:i/>
                <w:sz w:val="28"/>
                <w:szCs w:val="28"/>
              </w:rPr>
              <w:t xml:space="preserve"> </w:t>
            </w:r>
            <w:proofErr w:type="spellStart"/>
            <w:r w:rsidRPr="00640F9E">
              <w:rPr>
                <w:rFonts w:ascii="Garamond" w:hAnsi="Garamond"/>
                <w:i/>
                <w:sz w:val="28"/>
                <w:szCs w:val="28"/>
              </w:rPr>
              <w:t>ooilley-niartal</w:t>
            </w:r>
            <w:proofErr w:type="spellEnd"/>
            <w:r w:rsidRPr="00640F9E">
              <w:rPr>
                <w:rFonts w:ascii="Garamond" w:hAnsi="Garamond"/>
                <w:i/>
                <w:sz w:val="28"/>
                <w:szCs w:val="28"/>
              </w:rPr>
              <w:t xml:space="preserve"> Yee</w:t>
            </w:r>
            <w:r w:rsidRPr="00640F9E">
              <w:rPr>
                <w:rFonts w:ascii="Garamond" w:hAnsi="Garamond"/>
                <w:sz w:val="28"/>
                <w:szCs w:val="28"/>
              </w:rPr>
              <w:t xml:space="preserve">, as </w:t>
            </w:r>
            <w:proofErr w:type="spellStart"/>
            <w:r w:rsidRPr="00640F9E">
              <w:rPr>
                <w:rFonts w:ascii="Garamond" w:hAnsi="Garamond"/>
                <w:sz w:val="28"/>
                <w:szCs w:val="28"/>
              </w:rPr>
              <w:t>dy</w:t>
            </w:r>
            <w:proofErr w:type="spellEnd"/>
            <w:r w:rsidRPr="00640F9E">
              <w:rPr>
                <w:rFonts w:ascii="Garamond" w:hAnsi="Garamond"/>
                <w:sz w:val="28"/>
                <w:szCs w:val="28"/>
              </w:rPr>
              <w:t xml:space="preserve"> nee </w:t>
            </w:r>
            <w:proofErr w:type="spellStart"/>
            <w:r w:rsidRPr="00640F9E">
              <w:rPr>
                <w:rFonts w:ascii="Garamond" w:hAnsi="Garamond"/>
                <w:sz w:val="28"/>
                <w:szCs w:val="28"/>
              </w:rPr>
              <w:t>yn</w:t>
            </w:r>
            <w:proofErr w:type="spellEnd"/>
            <w:r w:rsidRPr="00640F9E">
              <w:rPr>
                <w:rFonts w:ascii="Garamond" w:hAnsi="Garamond"/>
                <w:sz w:val="28"/>
                <w:szCs w:val="28"/>
              </w:rPr>
              <w:t xml:space="preserve"> </w:t>
            </w:r>
            <w:proofErr w:type="spellStart"/>
            <w:r w:rsidRPr="00640F9E">
              <w:rPr>
                <w:rFonts w:ascii="Garamond" w:hAnsi="Garamond"/>
                <w:sz w:val="28"/>
                <w:szCs w:val="28"/>
              </w:rPr>
              <w:t>Chreenaght</w:t>
            </w:r>
            <w:proofErr w:type="spellEnd"/>
            <w:r w:rsidRPr="00640F9E">
              <w:rPr>
                <w:rFonts w:ascii="Garamond" w:hAnsi="Garamond"/>
                <w:sz w:val="28"/>
                <w:szCs w:val="28"/>
              </w:rPr>
              <w:t xml:space="preserve"> ain e gyn </w:t>
            </w:r>
            <w:proofErr w:type="spellStart"/>
            <w:r w:rsidRPr="00640F9E">
              <w:rPr>
                <w:rFonts w:ascii="Garamond" w:hAnsi="Garamond"/>
                <w:sz w:val="28"/>
                <w:szCs w:val="28"/>
              </w:rPr>
              <w:t>eshyn</w:t>
            </w:r>
            <w:proofErr w:type="spellEnd"/>
            <w:r w:rsidRPr="00640F9E">
              <w:rPr>
                <w:rFonts w:ascii="Garamond" w:hAnsi="Garamond"/>
                <w:sz w:val="28"/>
                <w:szCs w:val="28"/>
              </w:rPr>
              <w:t xml:space="preserve"> y </w:t>
            </w:r>
            <w:proofErr w:type="spellStart"/>
            <w:r w:rsidRPr="00640F9E">
              <w:rPr>
                <w:rFonts w:ascii="Garamond" w:hAnsi="Garamond"/>
                <w:sz w:val="28"/>
                <w:szCs w:val="28"/>
              </w:rPr>
              <w:t>vrasnagh</w:t>
            </w:r>
            <w:proofErr w:type="spellEnd"/>
            <w:r w:rsidRPr="00640F9E">
              <w:rPr>
                <w:rFonts w:ascii="Garamond" w:hAnsi="Garamond"/>
                <w:sz w:val="28"/>
                <w:szCs w:val="28"/>
              </w:rPr>
              <w:t xml:space="preserve">. </w:t>
            </w:r>
          </w:p>
        </w:tc>
        <w:tc>
          <w:tcPr>
            <w:tcW w:w="0" w:type="auto"/>
          </w:tcPr>
          <w:p w14:paraId="1851A73C"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When you read in the Holy Scriptures of God’s Judgments upon Sinners</w:t>
            </w:r>
            <w:r w:rsidRPr="002C617D">
              <w:rPr>
                <w:rFonts w:ascii="Garamond" w:hAnsi="Garamond" w:cs="Times New Roman"/>
                <w:sz w:val="28"/>
              </w:rPr>
              <w:t> ;</w:t>
            </w:r>
            <w:r w:rsidRPr="00256FDC">
              <w:rPr>
                <w:rFonts w:ascii="Garamond" w:hAnsi="Garamond" w:cs="Times New Roman"/>
                <w:i/>
                <w:sz w:val="28"/>
              </w:rPr>
              <w:t xml:space="preserve"> Of the whole World destroyed by a Flood</w:t>
            </w:r>
            <w:r w:rsidRPr="002C617D">
              <w:rPr>
                <w:rFonts w:ascii="Garamond" w:hAnsi="Garamond" w:cs="Times New Roman"/>
                <w:sz w:val="28"/>
              </w:rPr>
              <w:t> ;</w:t>
            </w:r>
            <w:r w:rsidRPr="00256FDC">
              <w:rPr>
                <w:rFonts w:ascii="Garamond" w:hAnsi="Garamond" w:cs="Times New Roman"/>
                <w:i/>
                <w:sz w:val="28"/>
              </w:rPr>
              <w:t xml:space="preserve"> Of Cities over-turned</w:t>
            </w:r>
            <w:r w:rsidRPr="002C617D">
              <w:rPr>
                <w:rFonts w:ascii="Garamond" w:hAnsi="Garamond" w:cs="Times New Roman"/>
                <w:sz w:val="28"/>
              </w:rPr>
              <w:t> ;</w:t>
            </w:r>
            <w:r w:rsidRPr="00256FDC">
              <w:rPr>
                <w:rFonts w:ascii="Garamond" w:hAnsi="Garamond" w:cs="Times New Roman"/>
                <w:i/>
                <w:sz w:val="28"/>
              </w:rPr>
              <w:t xml:space="preserve"> Of Nations carried Captive</w:t>
            </w:r>
            <w:r w:rsidRPr="002C617D">
              <w:rPr>
                <w:rFonts w:ascii="Garamond" w:hAnsi="Garamond" w:cs="Times New Roman"/>
                <w:sz w:val="28"/>
              </w:rPr>
              <w:t> ;</w:t>
            </w:r>
            <w:r w:rsidRPr="00256FDC">
              <w:rPr>
                <w:rFonts w:ascii="Garamond" w:hAnsi="Garamond" w:cs="Times New Roman"/>
                <w:i/>
                <w:sz w:val="28"/>
              </w:rPr>
              <w:t xml:space="preserve"> Of Famines, Wars, and Pestilence</w:t>
            </w:r>
            <w:r w:rsidRPr="002C617D">
              <w:rPr>
                <w:rFonts w:ascii="Garamond" w:hAnsi="Garamond" w:cs="Times New Roman"/>
                <w:sz w:val="28"/>
              </w:rPr>
              <w:t> ;</w:t>
            </w:r>
            <w:r w:rsidRPr="00256FDC">
              <w:rPr>
                <w:rFonts w:ascii="Garamond" w:hAnsi="Garamond" w:cs="Times New Roman"/>
                <w:i/>
                <w:sz w:val="28"/>
              </w:rPr>
              <w:t xml:space="preserve"> in all these, you will see and learn to fear the </w:t>
            </w:r>
            <w:r w:rsidRPr="00256FDC">
              <w:rPr>
                <w:rFonts w:ascii="Garamond" w:hAnsi="Garamond" w:cs="Times New Roman"/>
                <w:sz w:val="28"/>
              </w:rPr>
              <w:t>Almighty Power of God,</w:t>
            </w:r>
            <w:r w:rsidRPr="00256FDC">
              <w:rPr>
                <w:rFonts w:ascii="Garamond" w:hAnsi="Garamond" w:cs="Times New Roman"/>
                <w:i/>
                <w:sz w:val="28"/>
              </w:rPr>
              <w:t xml:space="preserve"> and that it is our Wisdom not to provoke him.</w:t>
            </w:r>
          </w:p>
        </w:tc>
        <w:tc>
          <w:tcPr>
            <w:tcW w:w="0" w:type="auto"/>
          </w:tcPr>
          <w:p w14:paraId="0F895947" w14:textId="77777777" w:rsidR="00096389" w:rsidRPr="00C1228A" w:rsidRDefault="00096389" w:rsidP="00DB60C3">
            <w:pPr>
              <w:pStyle w:val="ListParagraph"/>
              <w:ind w:left="0"/>
              <w:rPr>
                <w:rFonts w:ascii="Garamond" w:hAnsi="Garamond" w:cs="Times New Roman"/>
                <w:sz w:val="20"/>
                <w:szCs w:val="20"/>
              </w:rPr>
            </w:pPr>
          </w:p>
        </w:tc>
      </w:tr>
      <w:tr w:rsidR="00096389" w:rsidRPr="00256FDC" w14:paraId="4CE3558D" w14:textId="77777777" w:rsidTr="00C1228A">
        <w:tc>
          <w:tcPr>
            <w:tcW w:w="0" w:type="auto"/>
          </w:tcPr>
          <w:p w14:paraId="6D072235" w14:textId="77777777" w:rsidR="00096389" w:rsidRPr="00640F9E" w:rsidRDefault="00096389" w:rsidP="0040043C">
            <w:pPr>
              <w:pStyle w:val="CM3"/>
              <w:widowControl/>
              <w:spacing w:line="240" w:lineRule="auto"/>
              <w:ind w:firstLine="227"/>
              <w:jc w:val="both"/>
              <w:rPr>
                <w:rFonts w:ascii="Garamond" w:hAnsi="Garamond"/>
                <w:sz w:val="28"/>
                <w:szCs w:val="28"/>
              </w:rPr>
            </w:pPr>
            <w:proofErr w:type="spellStart"/>
            <w:r w:rsidRPr="00640F9E">
              <w:rPr>
                <w:rFonts w:ascii="Garamond" w:hAnsi="Garamond"/>
                <w:sz w:val="28"/>
                <w:szCs w:val="28"/>
              </w:rPr>
              <w:t>Tra</w:t>
            </w:r>
            <w:proofErr w:type="spellEnd"/>
            <w:r w:rsidRPr="00640F9E">
              <w:rPr>
                <w:rFonts w:ascii="Garamond" w:hAnsi="Garamond"/>
                <w:sz w:val="28"/>
                <w:szCs w:val="28"/>
              </w:rPr>
              <w:t xml:space="preserve"> </w:t>
            </w:r>
            <w:proofErr w:type="spellStart"/>
            <w:r w:rsidRPr="00640F9E">
              <w:rPr>
                <w:rFonts w:ascii="Garamond" w:hAnsi="Garamond"/>
                <w:sz w:val="28"/>
                <w:szCs w:val="28"/>
              </w:rPr>
              <w:t>hee-oo</w:t>
            </w:r>
            <w:proofErr w:type="spellEnd"/>
            <w:r w:rsidRPr="00640F9E">
              <w:rPr>
                <w:rFonts w:ascii="Garamond" w:hAnsi="Garamond"/>
                <w:sz w:val="28"/>
                <w:szCs w:val="28"/>
              </w:rPr>
              <w:t xml:space="preserve"> </w:t>
            </w:r>
            <w:proofErr w:type="spellStart"/>
            <w:r w:rsidRPr="00640F9E">
              <w:rPr>
                <w:rFonts w:ascii="Garamond" w:hAnsi="Garamond"/>
                <w:sz w:val="28"/>
                <w:szCs w:val="28"/>
              </w:rPr>
              <w:t>Bannaghtyn</w:t>
            </w:r>
            <w:proofErr w:type="spellEnd"/>
            <w:r w:rsidRPr="00640F9E">
              <w:rPr>
                <w:rFonts w:ascii="Garamond" w:hAnsi="Garamond"/>
                <w:sz w:val="28"/>
                <w:szCs w:val="28"/>
              </w:rPr>
              <w:t xml:space="preserve"> er </w:t>
            </w:r>
            <w:proofErr w:type="spellStart"/>
            <w:r w:rsidRPr="00640F9E">
              <w:rPr>
                <w:rFonts w:ascii="Garamond" w:hAnsi="Garamond"/>
                <w:sz w:val="28"/>
                <w:szCs w:val="28"/>
              </w:rPr>
              <w:t>ny</w:t>
            </w:r>
            <w:proofErr w:type="spellEnd"/>
            <w:r w:rsidRPr="00640F9E">
              <w:rPr>
                <w:rFonts w:ascii="Garamond" w:hAnsi="Garamond"/>
                <w:sz w:val="28"/>
                <w:szCs w:val="28"/>
              </w:rPr>
              <w:t xml:space="preserve"> </w:t>
            </w:r>
            <w:proofErr w:type="spellStart"/>
            <w:r w:rsidRPr="00640F9E">
              <w:rPr>
                <w:rFonts w:ascii="Garamond" w:hAnsi="Garamond"/>
                <w:sz w:val="28"/>
                <w:szCs w:val="28"/>
              </w:rPr>
              <w:t>yialdyn</w:t>
            </w:r>
            <w:proofErr w:type="spellEnd"/>
            <w:r w:rsidRPr="00640F9E">
              <w:rPr>
                <w:rFonts w:ascii="Garamond" w:hAnsi="Garamond"/>
                <w:sz w:val="28"/>
                <w:szCs w:val="28"/>
              </w:rPr>
              <w:t xml:space="preserve"> as </w:t>
            </w:r>
            <w:proofErr w:type="spellStart"/>
            <w:r w:rsidRPr="00640F9E">
              <w:rPr>
                <w:rFonts w:ascii="Garamond" w:hAnsi="Garamond"/>
                <w:sz w:val="28"/>
                <w:szCs w:val="28"/>
              </w:rPr>
              <w:t>cooilleenit</w:t>
            </w:r>
            <w:proofErr w:type="spellEnd"/>
            <w:r w:rsidRPr="00640F9E">
              <w:rPr>
                <w:rFonts w:ascii="Garamond" w:hAnsi="Garamond"/>
                <w:sz w:val="28"/>
                <w:szCs w:val="28"/>
              </w:rPr>
              <w:t xml:space="preserve"> </w:t>
            </w:r>
            <w:proofErr w:type="spellStart"/>
            <w:r w:rsidRPr="00640F9E">
              <w:rPr>
                <w:rFonts w:ascii="Garamond" w:hAnsi="Garamond"/>
                <w:sz w:val="28"/>
                <w:szCs w:val="28"/>
              </w:rPr>
              <w:t>gys</w:t>
            </w:r>
            <w:proofErr w:type="spellEnd"/>
            <w:r w:rsidRPr="00640F9E">
              <w:rPr>
                <w:rFonts w:ascii="Garamond" w:hAnsi="Garamond"/>
                <w:sz w:val="28"/>
                <w:szCs w:val="28"/>
              </w:rPr>
              <w:t xml:space="preserve"> </w:t>
            </w:r>
            <w:proofErr w:type="spellStart"/>
            <w:r w:rsidRPr="00640F9E">
              <w:rPr>
                <w:rFonts w:ascii="Garamond" w:hAnsi="Garamond"/>
                <w:sz w:val="28"/>
                <w:szCs w:val="28"/>
              </w:rPr>
              <w:t>deney</w:t>
            </w:r>
            <w:proofErr w:type="spellEnd"/>
            <w:r w:rsidRPr="00640F9E">
              <w:rPr>
                <w:rFonts w:ascii="Garamond" w:hAnsi="Garamond"/>
                <w:sz w:val="28"/>
                <w:szCs w:val="28"/>
              </w:rPr>
              <w:t xml:space="preserve"> </w:t>
            </w:r>
            <w:proofErr w:type="spellStart"/>
            <w:r w:rsidRPr="00640F9E">
              <w:rPr>
                <w:rFonts w:ascii="Garamond" w:hAnsi="Garamond"/>
                <w:sz w:val="28"/>
                <w:szCs w:val="28"/>
              </w:rPr>
              <w:t>mie</w:t>
            </w:r>
            <w:proofErr w:type="spellEnd"/>
            <w:r w:rsidRPr="00640F9E">
              <w:rPr>
                <w:rFonts w:ascii="Garamond" w:hAnsi="Garamond"/>
                <w:sz w:val="28"/>
                <w:szCs w:val="28"/>
              </w:rPr>
              <w:t xml:space="preserve"> </w:t>
            </w:r>
            <w:r w:rsidRPr="00640F9E">
              <w:rPr>
                <w:rFonts w:ascii="Garamond" w:hAnsi="Garamond"/>
                <w:sz w:val="28"/>
                <w:szCs w:val="28"/>
              </w:rPr>
              <w:lastRenderedPageBreak/>
              <w:t xml:space="preserve">as </w:t>
            </w:r>
            <w:proofErr w:type="spellStart"/>
            <w:r w:rsidRPr="00640F9E">
              <w:rPr>
                <w:rFonts w:ascii="Garamond" w:hAnsi="Garamond"/>
                <w:sz w:val="28"/>
                <w:szCs w:val="28"/>
              </w:rPr>
              <w:t>gys</w:t>
            </w:r>
            <w:proofErr w:type="spellEnd"/>
            <w:r w:rsidRPr="00640F9E">
              <w:rPr>
                <w:rFonts w:ascii="Garamond" w:hAnsi="Garamond"/>
                <w:sz w:val="28"/>
                <w:szCs w:val="28"/>
              </w:rPr>
              <w:t xml:space="preserve"> </w:t>
            </w:r>
            <w:proofErr w:type="spellStart"/>
            <w:r w:rsidRPr="00640F9E">
              <w:rPr>
                <w:rFonts w:ascii="Garamond" w:hAnsi="Garamond"/>
                <w:sz w:val="28"/>
                <w:szCs w:val="28"/>
              </w:rPr>
              <w:t>nyn</w:t>
            </w:r>
            <w:proofErr w:type="spellEnd"/>
            <w:r w:rsidRPr="00640F9E">
              <w:rPr>
                <w:rFonts w:ascii="Garamond" w:hAnsi="Garamond"/>
                <w:sz w:val="28"/>
                <w:szCs w:val="28"/>
              </w:rPr>
              <w:t xml:space="preserve"> </w:t>
            </w:r>
            <w:proofErr w:type="spellStart"/>
            <w:r w:rsidRPr="00640F9E">
              <w:rPr>
                <w:rFonts w:ascii="Garamond" w:hAnsi="Garamond"/>
                <w:sz w:val="28"/>
                <w:szCs w:val="28"/>
              </w:rPr>
              <w:t>sheeloghe</w:t>
            </w:r>
            <w:proofErr w:type="spellEnd"/>
            <w:r w:rsidRPr="00640F9E">
              <w:rPr>
                <w:rFonts w:ascii="Garamond" w:hAnsi="Garamond"/>
                <w:sz w:val="28"/>
                <w:szCs w:val="28"/>
              </w:rPr>
              <w:t xml:space="preserve"> ; Ta </w:t>
            </w:r>
            <w:proofErr w:type="spellStart"/>
            <w:r w:rsidRPr="00640F9E">
              <w:rPr>
                <w:rFonts w:ascii="Garamond" w:hAnsi="Garamond"/>
                <w:sz w:val="28"/>
                <w:szCs w:val="28"/>
              </w:rPr>
              <w:t>chooilleen</w:t>
            </w:r>
            <w:proofErr w:type="spellEnd"/>
            <w:r w:rsidRPr="00640F9E">
              <w:rPr>
                <w:rFonts w:ascii="Garamond" w:hAnsi="Garamond"/>
                <w:sz w:val="28"/>
                <w:szCs w:val="28"/>
              </w:rPr>
              <w:t xml:space="preserve"> </w:t>
            </w:r>
            <w:proofErr w:type="spellStart"/>
            <w:r w:rsidRPr="00640F9E">
              <w:rPr>
                <w:rFonts w:ascii="Garamond" w:hAnsi="Garamond"/>
                <w:sz w:val="28"/>
                <w:szCs w:val="28"/>
              </w:rPr>
              <w:t>Samble</w:t>
            </w:r>
            <w:proofErr w:type="spellEnd"/>
            <w:r w:rsidRPr="00640F9E">
              <w:rPr>
                <w:rFonts w:ascii="Garamond" w:hAnsi="Garamond"/>
                <w:sz w:val="28"/>
                <w:szCs w:val="28"/>
              </w:rPr>
              <w:t xml:space="preserve"> </w:t>
            </w:r>
            <w:proofErr w:type="spellStart"/>
            <w:r w:rsidRPr="00640F9E">
              <w:rPr>
                <w:rFonts w:ascii="Garamond" w:hAnsi="Garamond"/>
                <w:sz w:val="28"/>
                <w:szCs w:val="28"/>
              </w:rPr>
              <w:t>shen</w:t>
            </w:r>
            <w:proofErr w:type="spellEnd"/>
            <w:r w:rsidRPr="00640F9E">
              <w:rPr>
                <w:rFonts w:ascii="Garamond" w:hAnsi="Garamond"/>
                <w:sz w:val="28"/>
                <w:szCs w:val="28"/>
              </w:rPr>
              <w:t xml:space="preserve"> </w:t>
            </w:r>
            <w:proofErr w:type="spellStart"/>
            <w:r w:rsidRPr="00640F9E">
              <w:rPr>
                <w:rFonts w:ascii="Garamond" w:hAnsi="Garamond"/>
                <w:sz w:val="28"/>
                <w:szCs w:val="28"/>
              </w:rPr>
              <w:t>ayd</w:t>
            </w:r>
            <w:proofErr w:type="spellEnd"/>
            <w:r w:rsidRPr="00640F9E">
              <w:rPr>
                <w:rFonts w:ascii="Garamond" w:hAnsi="Garamond"/>
                <w:sz w:val="28"/>
                <w:szCs w:val="28"/>
              </w:rPr>
              <w:t xml:space="preserve"> </w:t>
            </w:r>
            <w:proofErr w:type="spellStart"/>
            <w:r w:rsidRPr="00640F9E">
              <w:rPr>
                <w:rFonts w:ascii="Garamond" w:hAnsi="Garamond"/>
                <w:sz w:val="28"/>
                <w:szCs w:val="28"/>
              </w:rPr>
              <w:t>jeh</w:t>
            </w:r>
            <w:proofErr w:type="spellEnd"/>
            <w:r w:rsidRPr="00640F9E">
              <w:rPr>
                <w:rFonts w:ascii="Garamond" w:hAnsi="Garamond"/>
                <w:sz w:val="28"/>
                <w:szCs w:val="28"/>
              </w:rPr>
              <w:t xml:space="preserve"> </w:t>
            </w:r>
            <w:proofErr w:type="spellStart"/>
            <w:r w:rsidRPr="00640F9E">
              <w:rPr>
                <w:rFonts w:ascii="Garamond" w:hAnsi="Garamond"/>
                <w:i/>
                <w:sz w:val="28"/>
                <w:szCs w:val="28"/>
              </w:rPr>
              <w:t>Firrinys</w:t>
            </w:r>
            <w:proofErr w:type="spellEnd"/>
            <w:r w:rsidRPr="00640F9E">
              <w:rPr>
                <w:rFonts w:ascii="Garamond" w:hAnsi="Garamond"/>
                <w:sz w:val="28"/>
                <w:szCs w:val="28"/>
              </w:rPr>
              <w:t xml:space="preserve"> </w:t>
            </w:r>
            <w:r w:rsidRPr="00640F9E">
              <w:rPr>
                <w:rFonts w:ascii="Garamond" w:hAnsi="Garamond"/>
                <w:i/>
                <w:sz w:val="28"/>
                <w:szCs w:val="28"/>
              </w:rPr>
              <w:t>Yee</w:t>
            </w:r>
            <w:r w:rsidRPr="00640F9E">
              <w:rPr>
                <w:rFonts w:ascii="Garamond" w:hAnsi="Garamond"/>
                <w:sz w:val="28"/>
                <w:szCs w:val="28"/>
              </w:rPr>
              <w:t xml:space="preserve">. As </w:t>
            </w:r>
            <w:proofErr w:type="spellStart"/>
            <w:r w:rsidRPr="00640F9E">
              <w:rPr>
                <w:rFonts w:ascii="Garamond" w:hAnsi="Garamond"/>
                <w:sz w:val="28"/>
                <w:szCs w:val="28"/>
              </w:rPr>
              <w:t>tra</w:t>
            </w:r>
            <w:proofErr w:type="spellEnd"/>
            <w:r w:rsidRPr="00640F9E">
              <w:rPr>
                <w:rFonts w:ascii="Garamond" w:hAnsi="Garamond"/>
                <w:sz w:val="28"/>
                <w:szCs w:val="28"/>
              </w:rPr>
              <w:t xml:space="preserve"> ta</w:t>
            </w:r>
            <w:r>
              <w:rPr>
                <w:rFonts w:ascii="Garamond" w:hAnsi="Garamond"/>
                <w:sz w:val="28"/>
                <w:szCs w:val="28"/>
              </w:rPr>
              <w:t xml:space="preserve"> </w:t>
            </w:r>
            <w:proofErr w:type="spellStart"/>
            <w:r>
              <w:rPr>
                <w:rFonts w:ascii="Garamond" w:hAnsi="Garamond"/>
                <w:sz w:val="28"/>
                <w:szCs w:val="28"/>
              </w:rPr>
              <w:t>fys</w:t>
            </w:r>
            <w:proofErr w:type="spellEnd"/>
            <w:r>
              <w:rPr>
                <w:rFonts w:ascii="Garamond" w:hAnsi="Garamond"/>
                <w:sz w:val="28"/>
                <w:szCs w:val="28"/>
              </w:rPr>
              <w:t xml:space="preserve"> </w:t>
            </w:r>
            <w:proofErr w:type="spellStart"/>
            <w:r>
              <w:rPr>
                <w:rFonts w:ascii="Garamond" w:hAnsi="Garamond"/>
                <w:sz w:val="28"/>
                <w:szCs w:val="28"/>
              </w:rPr>
              <w:t>ayd</w:t>
            </w:r>
            <w:proofErr w:type="spellEnd"/>
            <w:r>
              <w:rPr>
                <w:rFonts w:ascii="Garamond" w:hAnsi="Garamond"/>
                <w:sz w:val="28"/>
                <w:szCs w:val="28"/>
              </w:rPr>
              <w:t xml:space="preserve">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vel</w:t>
            </w:r>
            <w:proofErr w:type="spellEnd"/>
            <w:r>
              <w:rPr>
                <w:rFonts w:ascii="Garamond" w:hAnsi="Garamond"/>
                <w:sz w:val="28"/>
                <w:szCs w:val="28"/>
              </w:rPr>
              <w:t xml:space="preserve"> </w:t>
            </w:r>
            <w:proofErr w:type="spellStart"/>
            <w:r>
              <w:rPr>
                <w:rFonts w:ascii="Garamond" w:hAnsi="Garamond"/>
                <w:sz w:val="28"/>
                <w:szCs w:val="28"/>
              </w:rPr>
              <w:t>cairys</w:t>
            </w:r>
            <w:proofErr w:type="spellEnd"/>
            <w:r>
              <w:rPr>
                <w:rFonts w:ascii="Garamond" w:hAnsi="Garamond"/>
                <w:sz w:val="28"/>
                <w:szCs w:val="28"/>
              </w:rPr>
              <w:t xml:space="preserve"> </w:t>
            </w:r>
            <w:proofErr w:type="spellStart"/>
            <w:r>
              <w:rPr>
                <w:rFonts w:ascii="Garamond" w:hAnsi="Garamond"/>
                <w:sz w:val="28"/>
                <w:szCs w:val="28"/>
              </w:rPr>
              <w:t>ec</w:t>
            </w:r>
            <w:proofErr w:type="spellEnd"/>
            <w:r>
              <w:rPr>
                <w:rFonts w:ascii="Garamond" w:hAnsi="Garamond"/>
                <w:sz w:val="28"/>
                <w:szCs w:val="28"/>
              </w:rPr>
              <w:t xml:space="preserve">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ch</w:t>
            </w:r>
            <w:r w:rsidRPr="00640F9E">
              <w:rPr>
                <w:rFonts w:ascii="Garamond" w:hAnsi="Garamond"/>
                <w:sz w:val="28"/>
                <w:szCs w:val="28"/>
              </w:rPr>
              <w:t>oilley</w:t>
            </w:r>
            <w:proofErr w:type="spellEnd"/>
            <w:r w:rsidRPr="00640F9E">
              <w:rPr>
                <w:rFonts w:ascii="Garamond" w:hAnsi="Garamond"/>
                <w:sz w:val="28"/>
                <w:szCs w:val="28"/>
              </w:rPr>
              <w:t xml:space="preserve"> </w:t>
            </w:r>
            <w:proofErr w:type="spellStart"/>
            <w:r w:rsidRPr="00640F9E">
              <w:rPr>
                <w:rFonts w:ascii="Garamond" w:hAnsi="Garamond"/>
                <w:sz w:val="28"/>
                <w:szCs w:val="28"/>
              </w:rPr>
              <w:t>ghooiney</w:t>
            </w:r>
            <w:proofErr w:type="spellEnd"/>
            <w:r w:rsidRPr="00640F9E">
              <w:rPr>
                <w:rFonts w:ascii="Garamond" w:hAnsi="Garamond"/>
                <w:sz w:val="28"/>
                <w:szCs w:val="28"/>
              </w:rPr>
              <w:t xml:space="preserve"> </w:t>
            </w:r>
            <w:proofErr w:type="spellStart"/>
            <w:r w:rsidRPr="00640F9E">
              <w:rPr>
                <w:rFonts w:ascii="Garamond" w:hAnsi="Garamond"/>
                <w:sz w:val="28"/>
                <w:szCs w:val="28"/>
              </w:rPr>
              <w:t>ayns</w:t>
            </w:r>
            <w:proofErr w:type="spellEnd"/>
            <w:r w:rsidRPr="00640F9E">
              <w:rPr>
                <w:rFonts w:ascii="Garamond" w:hAnsi="Garamond"/>
                <w:sz w:val="28"/>
                <w:szCs w:val="28"/>
              </w:rPr>
              <w:t xml:space="preserve"> y </w:t>
            </w:r>
            <w:proofErr w:type="spellStart"/>
            <w:r w:rsidRPr="00640F9E">
              <w:rPr>
                <w:rFonts w:ascii="Garamond" w:hAnsi="Garamond"/>
                <w:sz w:val="28"/>
                <w:szCs w:val="28"/>
              </w:rPr>
              <w:t>Foar</w:t>
            </w:r>
            <w:proofErr w:type="spellEnd"/>
            <w:r w:rsidRPr="00640F9E">
              <w:rPr>
                <w:rFonts w:ascii="Garamond" w:hAnsi="Garamond"/>
                <w:sz w:val="28"/>
                <w:szCs w:val="28"/>
              </w:rPr>
              <w:t xml:space="preserve"> </w:t>
            </w:r>
            <w:proofErr w:type="spellStart"/>
            <w:r w:rsidRPr="00640F9E">
              <w:rPr>
                <w:rFonts w:ascii="Garamond" w:hAnsi="Garamond"/>
                <w:sz w:val="28"/>
                <w:szCs w:val="28"/>
              </w:rPr>
              <w:t>echyssyn</w:t>
            </w:r>
            <w:proofErr w:type="spellEnd"/>
            <w:r w:rsidRPr="00640F9E">
              <w:rPr>
                <w:rFonts w:ascii="Garamond" w:hAnsi="Garamond"/>
                <w:sz w:val="28"/>
                <w:szCs w:val="28"/>
              </w:rPr>
              <w:t xml:space="preserve">, ta </w:t>
            </w:r>
            <w:proofErr w:type="spellStart"/>
            <w:r w:rsidRPr="00640F9E">
              <w:rPr>
                <w:rFonts w:ascii="Garamond" w:hAnsi="Garamond"/>
                <w:sz w:val="28"/>
                <w:szCs w:val="28"/>
              </w:rPr>
              <w:t>streeue</w:t>
            </w:r>
            <w:proofErr w:type="spellEnd"/>
            <w:r w:rsidRPr="00640F9E">
              <w:rPr>
                <w:rFonts w:ascii="Garamond" w:hAnsi="Garamond"/>
                <w:sz w:val="28"/>
                <w:szCs w:val="28"/>
              </w:rPr>
              <w:t xml:space="preserve"> </w:t>
            </w:r>
            <w:proofErr w:type="spellStart"/>
            <w:r w:rsidRPr="00640F9E">
              <w:rPr>
                <w:rFonts w:ascii="Garamond" w:hAnsi="Garamond"/>
                <w:sz w:val="28"/>
                <w:szCs w:val="28"/>
              </w:rPr>
              <w:t>dy</w:t>
            </w:r>
            <w:proofErr w:type="spellEnd"/>
            <w:r w:rsidRPr="00640F9E">
              <w:rPr>
                <w:rFonts w:ascii="Garamond" w:hAnsi="Garamond"/>
                <w:sz w:val="28"/>
                <w:szCs w:val="28"/>
              </w:rPr>
              <w:t xml:space="preserve"> </w:t>
            </w:r>
            <w:proofErr w:type="spellStart"/>
            <w:r w:rsidRPr="00640F9E">
              <w:rPr>
                <w:rFonts w:ascii="Garamond" w:hAnsi="Garamond"/>
                <w:sz w:val="28"/>
                <w:szCs w:val="28"/>
              </w:rPr>
              <w:t>hoilchin</w:t>
            </w:r>
            <w:proofErr w:type="spellEnd"/>
            <w:r w:rsidRPr="00640F9E">
              <w:rPr>
                <w:rFonts w:ascii="Garamond" w:hAnsi="Garamond"/>
                <w:sz w:val="28"/>
                <w:szCs w:val="28"/>
              </w:rPr>
              <w:t xml:space="preserve"> eh ; nee </w:t>
            </w:r>
            <w:proofErr w:type="spellStart"/>
            <w:r w:rsidRPr="00640F9E">
              <w:rPr>
                <w:rFonts w:ascii="Garamond" w:hAnsi="Garamond"/>
                <w:sz w:val="28"/>
                <w:szCs w:val="28"/>
              </w:rPr>
              <w:t>oo</w:t>
            </w:r>
            <w:proofErr w:type="spellEnd"/>
            <w:r w:rsidRPr="00640F9E">
              <w:rPr>
                <w:rFonts w:ascii="Garamond" w:hAnsi="Garamond"/>
                <w:sz w:val="28"/>
                <w:szCs w:val="28"/>
              </w:rPr>
              <w:t xml:space="preserve"> </w:t>
            </w:r>
            <w:proofErr w:type="spellStart"/>
            <w:r w:rsidRPr="00640F9E">
              <w:rPr>
                <w:rFonts w:ascii="Garamond" w:hAnsi="Garamond"/>
                <w:sz w:val="28"/>
                <w:szCs w:val="28"/>
              </w:rPr>
              <w:t>eshyn</w:t>
            </w:r>
            <w:proofErr w:type="spellEnd"/>
            <w:r w:rsidRPr="00640F9E">
              <w:rPr>
                <w:rFonts w:ascii="Garamond" w:hAnsi="Garamond"/>
                <w:sz w:val="28"/>
                <w:szCs w:val="28"/>
              </w:rPr>
              <w:t xml:space="preserve"> y </w:t>
            </w:r>
            <w:proofErr w:type="spellStart"/>
            <w:r w:rsidRPr="00640F9E">
              <w:rPr>
                <w:rFonts w:ascii="Garamond" w:hAnsi="Garamond"/>
                <w:sz w:val="28"/>
                <w:szCs w:val="28"/>
              </w:rPr>
              <w:t>hirveish</w:t>
            </w:r>
            <w:proofErr w:type="spellEnd"/>
            <w:r w:rsidRPr="00640F9E">
              <w:rPr>
                <w:rFonts w:ascii="Garamond" w:hAnsi="Garamond"/>
                <w:sz w:val="28"/>
                <w:szCs w:val="28"/>
              </w:rPr>
              <w:t xml:space="preserve"> </w:t>
            </w:r>
            <w:proofErr w:type="spellStart"/>
            <w:r w:rsidRPr="00640F9E">
              <w:rPr>
                <w:rFonts w:ascii="Garamond" w:hAnsi="Garamond"/>
                <w:sz w:val="28"/>
                <w:szCs w:val="28"/>
              </w:rPr>
              <w:t>lesh</w:t>
            </w:r>
            <w:proofErr w:type="spellEnd"/>
            <w:r w:rsidRPr="00640F9E">
              <w:rPr>
                <w:rFonts w:ascii="Garamond" w:hAnsi="Garamond"/>
                <w:sz w:val="28"/>
                <w:szCs w:val="28"/>
              </w:rPr>
              <w:t xml:space="preserve"> </w:t>
            </w:r>
            <w:proofErr w:type="spellStart"/>
            <w:r w:rsidRPr="00640F9E">
              <w:rPr>
                <w:rFonts w:ascii="Garamond" w:hAnsi="Garamond"/>
                <w:sz w:val="28"/>
                <w:szCs w:val="28"/>
              </w:rPr>
              <w:t>gennalys</w:t>
            </w:r>
            <w:proofErr w:type="spellEnd"/>
            <w:r w:rsidRPr="00640F9E">
              <w:rPr>
                <w:rFonts w:ascii="Garamond" w:hAnsi="Garamond"/>
                <w:sz w:val="28"/>
                <w:szCs w:val="28"/>
              </w:rPr>
              <w:t xml:space="preserve">. </w:t>
            </w:r>
          </w:p>
        </w:tc>
        <w:tc>
          <w:tcPr>
            <w:tcW w:w="0" w:type="auto"/>
          </w:tcPr>
          <w:p w14:paraId="45B830DB"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lastRenderedPageBreak/>
              <w:t xml:space="preserve">When you see Favours promised and performed to good Men and their </w:t>
            </w:r>
            <w:r w:rsidRPr="00256FDC">
              <w:rPr>
                <w:rFonts w:ascii="Garamond" w:hAnsi="Garamond" w:cs="Times New Roman"/>
                <w:i/>
                <w:sz w:val="28"/>
              </w:rPr>
              <w:lastRenderedPageBreak/>
              <w:t xml:space="preserve">Posterity, you have so many Examples of </w:t>
            </w:r>
            <w:r w:rsidRPr="00256FDC">
              <w:rPr>
                <w:rFonts w:ascii="Garamond" w:hAnsi="Garamond" w:cs="Times New Roman"/>
                <w:sz w:val="28"/>
              </w:rPr>
              <w:t>God’s Faithfulness</w:t>
            </w:r>
            <w:r w:rsidRPr="002C617D">
              <w:rPr>
                <w:rFonts w:ascii="Garamond" w:hAnsi="Garamond" w:cs="Times New Roman"/>
                <w:sz w:val="28"/>
              </w:rPr>
              <w:t> ;</w:t>
            </w:r>
            <w:r w:rsidRPr="00256FDC">
              <w:rPr>
                <w:rFonts w:ascii="Garamond" w:hAnsi="Garamond" w:cs="Times New Roman"/>
                <w:i/>
                <w:sz w:val="28"/>
              </w:rPr>
              <w:t xml:space="preserve"> and when you know that all Men have a Right to his Kindness</w:t>
            </w:r>
            <w:r w:rsidRPr="00256FDC">
              <w:rPr>
                <w:rFonts w:ascii="Garamond" w:hAnsi="Garamond" w:cs="Times New Roman"/>
                <w:sz w:val="28"/>
              </w:rPr>
              <w:t>[</w:t>
            </w:r>
            <w:r w:rsidRPr="00256FDC">
              <w:rPr>
                <w:rFonts w:ascii="Garamond" w:hAnsi="Garamond" w:cs="Times New Roman"/>
                <w:i/>
                <w:sz w:val="28"/>
              </w:rPr>
              <w:t>es</w:t>
            </w:r>
            <w:r w:rsidRPr="00256FDC">
              <w:rPr>
                <w:rFonts w:ascii="Garamond" w:hAnsi="Garamond" w:cs="Times New Roman"/>
                <w:sz w:val="28"/>
              </w:rPr>
              <w:t>]</w:t>
            </w:r>
            <w:r w:rsidRPr="00256FDC">
              <w:rPr>
                <w:rFonts w:ascii="Garamond" w:hAnsi="Garamond" w:cs="Times New Roman"/>
                <w:i/>
                <w:sz w:val="28"/>
              </w:rPr>
              <w:t>, who strive to deserve them, you will serve him with cheerfulness.</w:t>
            </w:r>
          </w:p>
        </w:tc>
        <w:tc>
          <w:tcPr>
            <w:tcW w:w="0" w:type="auto"/>
          </w:tcPr>
          <w:p w14:paraId="46372716"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0D65E6D6" w14:textId="77777777" w:rsidTr="00C1228A">
        <w:tc>
          <w:tcPr>
            <w:tcW w:w="0" w:type="auto"/>
          </w:tcPr>
          <w:p w14:paraId="4855E4E7" w14:textId="77777777" w:rsidR="00096389" w:rsidRPr="00096389" w:rsidRDefault="00096389" w:rsidP="0040043C">
            <w:pPr>
              <w:pStyle w:val="CM3"/>
              <w:widowControl/>
              <w:spacing w:line="240" w:lineRule="auto"/>
              <w:ind w:firstLine="227"/>
              <w:jc w:val="both"/>
              <w:rPr>
                <w:rFonts w:ascii="Garamond" w:hAnsi="Garamond"/>
                <w:i/>
                <w:sz w:val="28"/>
                <w:szCs w:val="28"/>
              </w:rPr>
            </w:pPr>
            <w:proofErr w:type="spellStart"/>
            <w:r w:rsidRPr="00096389">
              <w:rPr>
                <w:rFonts w:ascii="Garamond" w:hAnsi="Garamond"/>
                <w:sz w:val="28"/>
                <w:szCs w:val="28"/>
              </w:rPr>
              <w:t>Tra</w:t>
            </w:r>
            <w:proofErr w:type="spellEnd"/>
            <w:r w:rsidRPr="00096389">
              <w:rPr>
                <w:rFonts w:ascii="Garamond" w:hAnsi="Garamond"/>
                <w:sz w:val="28"/>
                <w:szCs w:val="28"/>
              </w:rPr>
              <w:t xml:space="preserve"> </w:t>
            </w:r>
            <w:proofErr w:type="spellStart"/>
            <w:r w:rsidRPr="00096389">
              <w:rPr>
                <w:rFonts w:ascii="Garamond" w:hAnsi="Garamond"/>
                <w:sz w:val="28"/>
                <w:szCs w:val="28"/>
              </w:rPr>
              <w:t>hee-oo</w:t>
            </w:r>
            <w:proofErr w:type="spellEnd"/>
            <w:r w:rsidRPr="00096389">
              <w:rPr>
                <w:rFonts w:ascii="Garamond" w:hAnsi="Garamond"/>
                <w:sz w:val="28"/>
                <w:szCs w:val="28"/>
              </w:rPr>
              <w:t xml:space="preserve"> </w:t>
            </w:r>
            <w:proofErr w:type="spellStart"/>
            <w:r w:rsidRPr="00096389">
              <w:rPr>
                <w:rFonts w:ascii="Garamond" w:hAnsi="Garamond"/>
                <w:sz w:val="28"/>
                <w:szCs w:val="28"/>
              </w:rPr>
              <w:t>drough</w:t>
            </w:r>
            <w:proofErr w:type="spellEnd"/>
            <w:r w:rsidRPr="00096389">
              <w:rPr>
                <w:rFonts w:ascii="Garamond" w:hAnsi="Garamond"/>
                <w:sz w:val="28"/>
                <w:szCs w:val="28"/>
              </w:rPr>
              <w:t xml:space="preserve"> </w:t>
            </w:r>
            <w:proofErr w:type="spellStart"/>
            <w:r w:rsidRPr="00096389">
              <w:rPr>
                <w:rFonts w:ascii="Garamond" w:hAnsi="Garamond"/>
                <w:sz w:val="28"/>
                <w:szCs w:val="28"/>
              </w:rPr>
              <w:t>yanoo</w:t>
            </w:r>
            <w:proofErr w:type="spellEnd"/>
            <w:r w:rsidRPr="00096389">
              <w:rPr>
                <w:rFonts w:ascii="Garamond" w:hAnsi="Garamond"/>
                <w:sz w:val="28"/>
                <w:szCs w:val="28"/>
              </w:rPr>
              <w:t xml:space="preserve"> </w:t>
            </w:r>
            <w:proofErr w:type="spellStart"/>
            <w:r w:rsidRPr="00096389">
              <w:rPr>
                <w:rFonts w:ascii="Garamond" w:hAnsi="Garamond"/>
                <w:sz w:val="28"/>
                <w:szCs w:val="28"/>
              </w:rPr>
              <w:t>sleih</w:t>
            </w:r>
            <w:proofErr w:type="spellEnd"/>
            <w:r w:rsidRPr="00096389">
              <w:rPr>
                <w:rFonts w:ascii="Garamond" w:hAnsi="Garamond"/>
                <w:sz w:val="28"/>
                <w:szCs w:val="28"/>
              </w:rPr>
              <w:t xml:space="preserve"> er jeet er </w:t>
            </w:r>
            <w:proofErr w:type="spellStart"/>
            <w:r w:rsidRPr="00096389">
              <w:rPr>
                <w:rFonts w:ascii="Garamond" w:hAnsi="Garamond"/>
                <w:sz w:val="28"/>
                <w:szCs w:val="28"/>
              </w:rPr>
              <w:t>ny</w:t>
            </w:r>
            <w:proofErr w:type="spellEnd"/>
            <w:r w:rsidRPr="00096389">
              <w:rPr>
                <w:rFonts w:ascii="Garamond" w:hAnsi="Garamond"/>
                <w:sz w:val="28"/>
                <w:szCs w:val="28"/>
              </w:rPr>
              <w:t xml:space="preserve"> king </w:t>
            </w:r>
            <w:proofErr w:type="spellStart"/>
            <w:r w:rsidRPr="00096389">
              <w:rPr>
                <w:rFonts w:ascii="Garamond" w:hAnsi="Garamond"/>
                <w:sz w:val="28"/>
                <w:szCs w:val="28"/>
              </w:rPr>
              <w:t>oc</w:t>
            </w:r>
            <w:proofErr w:type="spellEnd"/>
            <w:r w:rsidRPr="00096389">
              <w:rPr>
                <w:rFonts w:ascii="Garamond" w:hAnsi="Garamond"/>
                <w:sz w:val="28"/>
                <w:szCs w:val="28"/>
              </w:rPr>
              <w:t xml:space="preserve"> </w:t>
            </w:r>
            <w:proofErr w:type="spellStart"/>
            <w:r w:rsidRPr="00096389">
              <w:rPr>
                <w:rFonts w:ascii="Garamond" w:hAnsi="Garamond"/>
                <w:sz w:val="28"/>
                <w:szCs w:val="28"/>
              </w:rPr>
              <w:t>hene</w:t>
            </w:r>
            <w:proofErr w:type="spellEnd"/>
            <w:r w:rsidRPr="00096389">
              <w:rPr>
                <w:rFonts w:ascii="Garamond" w:hAnsi="Garamond"/>
                <w:sz w:val="28"/>
                <w:szCs w:val="28"/>
              </w:rPr>
              <w:t xml:space="preserve">, as </w:t>
            </w:r>
            <w:proofErr w:type="spellStart"/>
            <w:r w:rsidRPr="00096389">
              <w:rPr>
                <w:rFonts w:ascii="Garamond" w:hAnsi="Garamond"/>
                <w:sz w:val="28"/>
                <w:szCs w:val="28"/>
              </w:rPr>
              <w:t>drogh</w:t>
            </w:r>
            <w:proofErr w:type="spellEnd"/>
            <w:r w:rsidRPr="00096389">
              <w:rPr>
                <w:rFonts w:ascii="Garamond" w:hAnsi="Garamond"/>
                <w:sz w:val="28"/>
                <w:szCs w:val="28"/>
              </w:rPr>
              <w:t xml:space="preserve"> </w:t>
            </w:r>
            <w:proofErr w:type="spellStart"/>
            <w:r w:rsidRPr="00096389">
              <w:rPr>
                <w:rFonts w:ascii="Garamond" w:hAnsi="Garamond"/>
                <w:sz w:val="28"/>
                <w:szCs w:val="28"/>
              </w:rPr>
              <w:t>sasyn</w:t>
            </w:r>
            <w:proofErr w:type="spellEnd"/>
            <w:r w:rsidRPr="00096389">
              <w:rPr>
                <w:rFonts w:ascii="Garamond" w:hAnsi="Garamond"/>
                <w:sz w:val="28"/>
                <w:szCs w:val="28"/>
              </w:rPr>
              <w:t xml:space="preserve"> er </w:t>
            </w:r>
            <w:proofErr w:type="spellStart"/>
            <w:r w:rsidRPr="00096389">
              <w:rPr>
                <w:rFonts w:ascii="Garamond" w:hAnsi="Garamond"/>
                <w:sz w:val="28"/>
                <w:szCs w:val="28"/>
              </w:rPr>
              <w:t>nyn</w:t>
            </w:r>
            <w:proofErr w:type="spellEnd"/>
            <w:r w:rsidRPr="00096389">
              <w:rPr>
                <w:rFonts w:ascii="Garamond" w:hAnsi="Garamond"/>
                <w:sz w:val="28"/>
                <w:szCs w:val="28"/>
              </w:rPr>
              <w:t xml:space="preserve"> </w:t>
            </w:r>
            <w:proofErr w:type="spellStart"/>
            <w:r w:rsidRPr="00096389">
              <w:rPr>
                <w:rFonts w:ascii="Garamond" w:hAnsi="Garamond"/>
                <w:sz w:val="28"/>
                <w:szCs w:val="28"/>
              </w:rPr>
              <w:t>goyrt</w:t>
            </w:r>
            <w:proofErr w:type="spellEnd"/>
            <w:r w:rsidRPr="00096389">
              <w:rPr>
                <w:rFonts w:ascii="Garamond" w:hAnsi="Garamond"/>
                <w:sz w:val="28"/>
                <w:szCs w:val="28"/>
              </w:rPr>
              <w:t xml:space="preserve"> </w:t>
            </w:r>
            <w:proofErr w:type="spellStart"/>
            <w:r w:rsidRPr="00096389">
              <w:rPr>
                <w:rFonts w:ascii="Garamond" w:hAnsi="Garamond"/>
                <w:sz w:val="28"/>
                <w:szCs w:val="28"/>
              </w:rPr>
              <w:t>mou</w:t>
            </w:r>
            <w:proofErr w:type="spellEnd"/>
            <w:r w:rsidRPr="00096389">
              <w:rPr>
                <w:rFonts w:ascii="Garamond" w:hAnsi="Garamond"/>
                <w:sz w:val="28"/>
                <w:szCs w:val="28"/>
              </w:rPr>
              <w:t>, bee-</w:t>
            </w:r>
            <w:proofErr w:type="spellStart"/>
            <w:r w:rsidRPr="00096389">
              <w:rPr>
                <w:rFonts w:ascii="Garamond" w:hAnsi="Garamond"/>
                <w:sz w:val="28"/>
                <w:szCs w:val="28"/>
              </w:rPr>
              <w:t>oo</w:t>
            </w:r>
            <w:proofErr w:type="spellEnd"/>
            <w:r w:rsidRPr="00096389">
              <w:rPr>
                <w:rFonts w:ascii="Garamond" w:hAnsi="Garamond"/>
                <w:sz w:val="28"/>
                <w:szCs w:val="28"/>
              </w:rPr>
              <w:t xml:space="preserve"> er </w:t>
            </w:r>
            <w:proofErr w:type="spellStart"/>
            <w:r w:rsidRPr="00096389">
              <w:rPr>
                <w:rFonts w:ascii="Garamond" w:hAnsi="Garamond"/>
                <w:sz w:val="28"/>
                <w:szCs w:val="28"/>
              </w:rPr>
              <w:t>dy</w:t>
            </w:r>
            <w:proofErr w:type="spellEnd"/>
            <w:r w:rsidRPr="00096389">
              <w:rPr>
                <w:rFonts w:ascii="Garamond" w:hAnsi="Garamond"/>
                <w:sz w:val="28"/>
                <w:szCs w:val="28"/>
              </w:rPr>
              <w:t xml:space="preserve"> </w:t>
            </w:r>
            <w:proofErr w:type="spellStart"/>
            <w:r w:rsidRPr="00096389">
              <w:rPr>
                <w:rFonts w:ascii="Garamond" w:hAnsi="Garamond"/>
                <w:sz w:val="28"/>
                <w:szCs w:val="28"/>
              </w:rPr>
              <w:t>niartagh</w:t>
            </w:r>
            <w:proofErr w:type="spellEnd"/>
            <w:r w:rsidRPr="00096389">
              <w:rPr>
                <w:rFonts w:ascii="Garamond" w:hAnsi="Garamond"/>
                <w:sz w:val="28"/>
                <w:szCs w:val="28"/>
              </w:rPr>
              <w:t xml:space="preserve"> </w:t>
            </w:r>
            <w:proofErr w:type="spellStart"/>
            <w:r w:rsidRPr="00096389">
              <w:rPr>
                <w:rFonts w:ascii="Garamond" w:hAnsi="Garamond"/>
                <w:sz w:val="28"/>
                <w:szCs w:val="28"/>
              </w:rPr>
              <w:t>ayns</w:t>
            </w:r>
            <w:proofErr w:type="spellEnd"/>
            <w:r w:rsidRPr="00096389">
              <w:rPr>
                <w:rFonts w:ascii="Garamond" w:hAnsi="Garamond"/>
                <w:sz w:val="28"/>
                <w:szCs w:val="28"/>
              </w:rPr>
              <w:t xml:space="preserve"> y </w:t>
            </w:r>
            <w:proofErr w:type="spellStart"/>
            <w:r w:rsidRPr="00096389">
              <w:rPr>
                <w:rFonts w:ascii="Garamond" w:hAnsi="Garamond"/>
                <w:sz w:val="28"/>
                <w:szCs w:val="28"/>
              </w:rPr>
              <w:t>Chredjue</w:t>
            </w:r>
            <w:proofErr w:type="spellEnd"/>
            <w:r w:rsidRPr="00096389">
              <w:rPr>
                <w:rFonts w:ascii="Garamond" w:hAnsi="Garamond"/>
                <w:sz w:val="28"/>
                <w:szCs w:val="28"/>
              </w:rPr>
              <w:t xml:space="preserve"> </w:t>
            </w:r>
            <w:proofErr w:type="spellStart"/>
            <w:r w:rsidRPr="00096389">
              <w:rPr>
                <w:rFonts w:ascii="Garamond" w:hAnsi="Garamond"/>
                <w:sz w:val="28"/>
                <w:szCs w:val="28"/>
              </w:rPr>
              <w:t>shoh</w:t>
            </w:r>
            <w:proofErr w:type="spellEnd"/>
            <w:r w:rsidRPr="00096389">
              <w:rPr>
                <w:rFonts w:ascii="Garamond" w:hAnsi="Garamond"/>
                <w:sz w:val="28"/>
                <w:szCs w:val="28"/>
              </w:rPr>
              <w:t xml:space="preserve">, </w:t>
            </w:r>
            <w:r w:rsidRPr="00096389">
              <w:rPr>
                <w:rFonts w:ascii="Garamond" w:hAnsi="Garamond"/>
                <w:i/>
                <w:sz w:val="28"/>
                <w:szCs w:val="28"/>
              </w:rPr>
              <w:t xml:space="preserve">Dy </w:t>
            </w:r>
            <w:proofErr w:type="spellStart"/>
            <w:r w:rsidRPr="00096389">
              <w:rPr>
                <w:rFonts w:ascii="Garamond" w:hAnsi="Garamond"/>
                <w:i/>
                <w:sz w:val="28"/>
                <w:szCs w:val="28"/>
              </w:rPr>
              <w:t>vel</w:t>
            </w:r>
            <w:proofErr w:type="spellEnd"/>
            <w:r w:rsidRPr="00096389">
              <w:rPr>
                <w:rFonts w:ascii="Garamond" w:hAnsi="Garamond"/>
                <w:i/>
                <w:sz w:val="28"/>
                <w:szCs w:val="28"/>
              </w:rPr>
              <w:t xml:space="preserve"> </w:t>
            </w:r>
            <w:proofErr w:type="spellStart"/>
            <w:r w:rsidRPr="00096389">
              <w:rPr>
                <w:rFonts w:ascii="Garamond" w:hAnsi="Garamond"/>
                <w:i/>
                <w:sz w:val="28"/>
                <w:szCs w:val="28"/>
              </w:rPr>
              <w:t>dy</w:t>
            </w:r>
            <w:proofErr w:type="spellEnd"/>
            <w:r w:rsidRPr="00096389">
              <w:rPr>
                <w:rFonts w:ascii="Garamond" w:hAnsi="Garamond"/>
                <w:i/>
                <w:sz w:val="28"/>
                <w:szCs w:val="28"/>
              </w:rPr>
              <w:t xml:space="preserve"> </w:t>
            </w:r>
            <w:proofErr w:type="spellStart"/>
            <w:r w:rsidRPr="00096389">
              <w:rPr>
                <w:rFonts w:ascii="Garamond" w:hAnsi="Garamond"/>
                <w:i/>
                <w:sz w:val="28"/>
                <w:szCs w:val="28"/>
              </w:rPr>
              <w:t>chooilley</w:t>
            </w:r>
            <w:proofErr w:type="spellEnd"/>
            <w:r w:rsidRPr="00096389">
              <w:rPr>
                <w:rFonts w:ascii="Garamond" w:hAnsi="Garamond"/>
                <w:i/>
                <w:sz w:val="28"/>
                <w:szCs w:val="28"/>
              </w:rPr>
              <w:t xml:space="preserve"> nee </w:t>
            </w:r>
            <w:proofErr w:type="spellStart"/>
            <w:r w:rsidRPr="00096389">
              <w:rPr>
                <w:rFonts w:ascii="Garamond" w:hAnsi="Garamond"/>
                <w:i/>
                <w:sz w:val="28"/>
                <w:szCs w:val="28"/>
              </w:rPr>
              <w:t>rooisht</w:t>
            </w:r>
            <w:proofErr w:type="spellEnd"/>
            <w:r w:rsidRPr="00096389">
              <w:rPr>
                <w:rFonts w:ascii="Garamond" w:hAnsi="Garamond"/>
                <w:i/>
                <w:sz w:val="28"/>
                <w:szCs w:val="28"/>
              </w:rPr>
              <w:t xml:space="preserve"> as </w:t>
            </w:r>
            <w:proofErr w:type="spellStart"/>
            <w:r w:rsidRPr="00096389">
              <w:rPr>
                <w:rFonts w:ascii="Garamond" w:hAnsi="Garamond"/>
                <w:i/>
                <w:sz w:val="28"/>
                <w:szCs w:val="28"/>
              </w:rPr>
              <w:t>foslit</w:t>
            </w:r>
            <w:proofErr w:type="spellEnd"/>
            <w:r w:rsidRPr="00096389">
              <w:rPr>
                <w:rFonts w:ascii="Garamond" w:hAnsi="Garamond"/>
                <w:i/>
                <w:sz w:val="28"/>
                <w:szCs w:val="28"/>
              </w:rPr>
              <w:t xml:space="preserve"> </w:t>
            </w:r>
            <w:proofErr w:type="spellStart"/>
            <w:r w:rsidRPr="00096389">
              <w:rPr>
                <w:rFonts w:ascii="Garamond" w:hAnsi="Garamond"/>
                <w:i/>
                <w:sz w:val="28"/>
                <w:szCs w:val="28"/>
              </w:rPr>
              <w:t>gys</w:t>
            </w:r>
            <w:proofErr w:type="spellEnd"/>
            <w:r w:rsidRPr="00096389">
              <w:rPr>
                <w:rFonts w:ascii="Garamond" w:hAnsi="Garamond"/>
                <w:i/>
                <w:sz w:val="28"/>
                <w:szCs w:val="28"/>
              </w:rPr>
              <w:t xml:space="preserve"> </w:t>
            </w:r>
            <w:proofErr w:type="spellStart"/>
            <w:r w:rsidRPr="00096389">
              <w:rPr>
                <w:rFonts w:ascii="Garamond" w:hAnsi="Garamond"/>
                <w:i/>
                <w:sz w:val="28"/>
                <w:szCs w:val="28"/>
              </w:rPr>
              <w:t>ny</w:t>
            </w:r>
            <w:proofErr w:type="spellEnd"/>
            <w:r w:rsidRPr="00096389">
              <w:rPr>
                <w:rFonts w:ascii="Garamond" w:hAnsi="Garamond"/>
                <w:i/>
                <w:sz w:val="28"/>
                <w:szCs w:val="28"/>
              </w:rPr>
              <w:t xml:space="preserve"> </w:t>
            </w:r>
            <w:proofErr w:type="spellStart"/>
            <w:r w:rsidRPr="00096389">
              <w:rPr>
                <w:rFonts w:ascii="Garamond" w:hAnsi="Garamond"/>
                <w:i/>
                <w:sz w:val="28"/>
                <w:szCs w:val="28"/>
              </w:rPr>
              <w:t>sooylyn</w:t>
            </w:r>
            <w:proofErr w:type="spellEnd"/>
            <w:r w:rsidRPr="00096389">
              <w:rPr>
                <w:rFonts w:ascii="Garamond" w:hAnsi="Garamond"/>
                <w:i/>
                <w:sz w:val="28"/>
                <w:szCs w:val="28"/>
              </w:rPr>
              <w:t xml:space="preserve"> </w:t>
            </w:r>
            <w:proofErr w:type="spellStart"/>
            <w:r w:rsidRPr="00096389">
              <w:rPr>
                <w:rFonts w:ascii="Garamond" w:hAnsi="Garamond"/>
                <w:i/>
                <w:sz w:val="28"/>
                <w:szCs w:val="28"/>
              </w:rPr>
              <w:t>echyssyn</w:t>
            </w:r>
            <w:proofErr w:type="spellEnd"/>
            <w:r w:rsidRPr="00096389">
              <w:rPr>
                <w:rFonts w:ascii="Garamond" w:hAnsi="Garamond"/>
                <w:i/>
                <w:sz w:val="28"/>
                <w:szCs w:val="28"/>
              </w:rPr>
              <w:t xml:space="preserve"> </w:t>
            </w:r>
            <w:proofErr w:type="spellStart"/>
            <w:r w:rsidRPr="00096389">
              <w:rPr>
                <w:rFonts w:ascii="Garamond" w:hAnsi="Garamond"/>
                <w:i/>
                <w:sz w:val="28"/>
                <w:szCs w:val="28"/>
              </w:rPr>
              <w:t>t’er</w:t>
            </w:r>
            <w:proofErr w:type="spellEnd"/>
            <w:r w:rsidRPr="00096389">
              <w:rPr>
                <w:rFonts w:ascii="Garamond" w:hAnsi="Garamond"/>
                <w:i/>
                <w:sz w:val="28"/>
                <w:szCs w:val="28"/>
              </w:rPr>
              <w:t xml:space="preserve"> </w:t>
            </w:r>
            <w:proofErr w:type="spellStart"/>
            <w:r w:rsidRPr="00096389">
              <w:rPr>
                <w:rFonts w:ascii="Garamond" w:hAnsi="Garamond"/>
                <w:i/>
                <w:sz w:val="28"/>
                <w:szCs w:val="28"/>
              </w:rPr>
              <w:t>nyn</w:t>
            </w:r>
            <w:proofErr w:type="spellEnd"/>
            <w:r w:rsidRPr="00096389">
              <w:rPr>
                <w:rFonts w:ascii="Garamond" w:hAnsi="Garamond"/>
                <w:i/>
                <w:sz w:val="28"/>
                <w:szCs w:val="28"/>
              </w:rPr>
              <w:t xml:space="preserve"> </w:t>
            </w:r>
            <w:proofErr w:type="spellStart"/>
            <w:r w:rsidRPr="00096389">
              <w:rPr>
                <w:rFonts w:ascii="Garamond" w:hAnsi="Garamond"/>
                <w:i/>
                <w:sz w:val="28"/>
                <w:szCs w:val="28"/>
              </w:rPr>
              <w:t>skyn</w:t>
            </w:r>
            <w:proofErr w:type="spellEnd"/>
            <w:r w:rsidRPr="00096389">
              <w:rPr>
                <w:rFonts w:ascii="Garamond" w:hAnsi="Garamond"/>
                <w:i/>
                <w:sz w:val="28"/>
                <w:szCs w:val="28"/>
              </w:rPr>
              <w:t xml:space="preserve">. </w:t>
            </w:r>
          </w:p>
        </w:tc>
        <w:tc>
          <w:tcPr>
            <w:tcW w:w="0" w:type="auto"/>
          </w:tcPr>
          <w:p w14:paraId="223B543A" w14:textId="77777777" w:rsidR="00096389" w:rsidRPr="00256FDC" w:rsidRDefault="00096389" w:rsidP="0040043C">
            <w:pPr>
              <w:pStyle w:val="ListParagraph"/>
              <w:ind w:left="0" w:firstLine="227"/>
              <w:contextualSpacing w:val="0"/>
              <w:jc w:val="both"/>
              <w:rPr>
                <w:rFonts w:ascii="Garamond" w:hAnsi="Garamond" w:cs="Times New Roman"/>
                <w:sz w:val="28"/>
              </w:rPr>
            </w:pPr>
            <w:r w:rsidRPr="00256FDC">
              <w:rPr>
                <w:rFonts w:ascii="Garamond" w:hAnsi="Garamond" w:cs="Times New Roman"/>
                <w:i/>
                <w:sz w:val="28"/>
              </w:rPr>
              <w:t xml:space="preserve">When you see the Wickedness of Men brought upon their own Heads, and wicked Devices brought to nought, you will be confirmed in this Faith, </w:t>
            </w:r>
            <w:r w:rsidRPr="00256FDC">
              <w:rPr>
                <w:rFonts w:ascii="Garamond" w:hAnsi="Garamond" w:cs="Times New Roman"/>
                <w:sz w:val="28"/>
              </w:rPr>
              <w:t>That all things are naked and open unto the Eyes of Him with whom we have to do.</w:t>
            </w:r>
          </w:p>
        </w:tc>
        <w:tc>
          <w:tcPr>
            <w:tcW w:w="0" w:type="auto"/>
          </w:tcPr>
          <w:p w14:paraId="591AF489" w14:textId="77777777" w:rsidR="00096389" w:rsidRDefault="00096389" w:rsidP="00DB60C3">
            <w:pPr>
              <w:pStyle w:val="ListParagraph"/>
              <w:ind w:left="0"/>
              <w:rPr>
                <w:rFonts w:ascii="Garamond" w:hAnsi="Garamond" w:cs="Times New Roman"/>
                <w:sz w:val="20"/>
                <w:szCs w:val="20"/>
              </w:rPr>
            </w:pPr>
          </w:p>
          <w:p w14:paraId="7A23FFD6" w14:textId="77777777" w:rsidR="00096389" w:rsidRDefault="00096389" w:rsidP="00DB60C3">
            <w:pPr>
              <w:pStyle w:val="ListParagraph"/>
              <w:ind w:left="0"/>
              <w:rPr>
                <w:rFonts w:ascii="Garamond" w:hAnsi="Garamond" w:cs="Times New Roman"/>
                <w:sz w:val="20"/>
                <w:szCs w:val="20"/>
              </w:rPr>
            </w:pPr>
          </w:p>
          <w:p w14:paraId="521AAD4D" w14:textId="77777777" w:rsidR="00096389" w:rsidRDefault="00096389" w:rsidP="00DB60C3">
            <w:pPr>
              <w:pStyle w:val="ListParagraph"/>
              <w:ind w:left="0"/>
              <w:rPr>
                <w:rFonts w:ascii="Garamond" w:hAnsi="Garamond" w:cs="Times New Roman"/>
                <w:sz w:val="20"/>
                <w:szCs w:val="20"/>
              </w:rPr>
            </w:pPr>
          </w:p>
          <w:p w14:paraId="647746DA" w14:textId="77777777" w:rsidR="00096389" w:rsidRDefault="00096389" w:rsidP="00DB60C3">
            <w:pPr>
              <w:pStyle w:val="ListParagraph"/>
              <w:ind w:left="0"/>
              <w:rPr>
                <w:rFonts w:ascii="Garamond" w:hAnsi="Garamond" w:cs="Times New Roman"/>
                <w:sz w:val="20"/>
                <w:szCs w:val="20"/>
              </w:rPr>
            </w:pPr>
          </w:p>
          <w:p w14:paraId="4EE5F7E7" w14:textId="77777777" w:rsidR="00096389" w:rsidRDefault="00096389" w:rsidP="00DB60C3">
            <w:pPr>
              <w:pStyle w:val="ListParagraph"/>
              <w:ind w:left="0"/>
              <w:rPr>
                <w:rFonts w:ascii="Garamond" w:hAnsi="Garamond" w:cs="Times New Roman"/>
                <w:sz w:val="20"/>
                <w:szCs w:val="20"/>
              </w:rPr>
            </w:pPr>
          </w:p>
          <w:p w14:paraId="67644988" w14:textId="77777777" w:rsidR="00096389" w:rsidRPr="00096389" w:rsidRDefault="00096389" w:rsidP="00DB60C3">
            <w:pPr>
              <w:pStyle w:val="ListParagraph"/>
              <w:ind w:left="0"/>
              <w:rPr>
                <w:rFonts w:ascii="Garamond" w:hAnsi="Garamond" w:cs="Times New Roman"/>
                <w:sz w:val="20"/>
                <w:szCs w:val="20"/>
              </w:rPr>
            </w:pPr>
            <w:r>
              <w:rPr>
                <w:rFonts w:ascii="Garamond" w:hAnsi="Garamond" w:cs="Times New Roman"/>
                <w:sz w:val="20"/>
                <w:szCs w:val="20"/>
              </w:rPr>
              <w:t>Heb. 4. 13.</w:t>
            </w:r>
          </w:p>
        </w:tc>
      </w:tr>
      <w:tr w:rsidR="00096389" w:rsidRPr="00256FDC" w14:paraId="65B0DE3D" w14:textId="77777777" w:rsidTr="00C1228A">
        <w:tc>
          <w:tcPr>
            <w:tcW w:w="0" w:type="auto"/>
          </w:tcPr>
          <w:p w14:paraId="19555FF5" w14:textId="77777777" w:rsidR="00096389" w:rsidRPr="00640F9E" w:rsidRDefault="00096389" w:rsidP="0040043C">
            <w:pPr>
              <w:pStyle w:val="CM3"/>
              <w:widowControl/>
              <w:spacing w:line="240" w:lineRule="auto"/>
              <w:ind w:firstLine="227"/>
              <w:jc w:val="both"/>
              <w:rPr>
                <w:rFonts w:ascii="Garamond" w:hAnsi="Garamond"/>
                <w:sz w:val="28"/>
                <w:szCs w:val="28"/>
              </w:rPr>
            </w:pPr>
            <w:proofErr w:type="spellStart"/>
            <w:r w:rsidRPr="00640F9E">
              <w:rPr>
                <w:rFonts w:ascii="Garamond" w:hAnsi="Garamond"/>
                <w:sz w:val="28"/>
                <w:szCs w:val="28"/>
              </w:rPr>
              <w:t>Tra</w:t>
            </w:r>
            <w:proofErr w:type="spellEnd"/>
            <w:r w:rsidRPr="00640F9E">
              <w:rPr>
                <w:rFonts w:ascii="Garamond" w:hAnsi="Garamond"/>
                <w:sz w:val="28"/>
                <w:szCs w:val="28"/>
              </w:rPr>
              <w:t xml:space="preserve"> </w:t>
            </w:r>
            <w:proofErr w:type="spellStart"/>
            <w:r w:rsidRPr="00640F9E">
              <w:rPr>
                <w:rFonts w:ascii="Garamond" w:hAnsi="Garamond"/>
                <w:sz w:val="28"/>
                <w:szCs w:val="28"/>
              </w:rPr>
              <w:t>hee-oo</w:t>
            </w:r>
            <w:proofErr w:type="spellEnd"/>
            <w:r w:rsidRPr="00640F9E">
              <w:rPr>
                <w:rFonts w:ascii="Garamond" w:hAnsi="Garamond"/>
                <w:sz w:val="28"/>
                <w:szCs w:val="28"/>
              </w:rPr>
              <w:t xml:space="preserve"> </w:t>
            </w:r>
            <w:proofErr w:type="spellStart"/>
            <w:r w:rsidRPr="00640F9E">
              <w:rPr>
                <w:rFonts w:ascii="Garamond" w:hAnsi="Garamond"/>
                <w:sz w:val="28"/>
                <w:szCs w:val="28"/>
              </w:rPr>
              <w:t>reddyn</w:t>
            </w:r>
            <w:proofErr w:type="spellEnd"/>
            <w:r w:rsidRPr="00640F9E">
              <w:rPr>
                <w:rFonts w:ascii="Garamond" w:hAnsi="Garamond"/>
                <w:sz w:val="28"/>
                <w:szCs w:val="28"/>
              </w:rPr>
              <w:t xml:space="preserve"> er </w:t>
            </w:r>
            <w:proofErr w:type="spellStart"/>
            <w:r w:rsidRPr="00640F9E">
              <w:rPr>
                <w:rFonts w:ascii="Garamond" w:hAnsi="Garamond"/>
                <w:sz w:val="28"/>
                <w:szCs w:val="28"/>
              </w:rPr>
              <w:t>heet</w:t>
            </w:r>
            <w:proofErr w:type="spellEnd"/>
            <w:r w:rsidRPr="00640F9E">
              <w:rPr>
                <w:rFonts w:ascii="Garamond" w:hAnsi="Garamond"/>
                <w:sz w:val="28"/>
                <w:szCs w:val="28"/>
              </w:rPr>
              <w:t xml:space="preserve"> </w:t>
            </w:r>
            <w:proofErr w:type="spellStart"/>
            <w:r w:rsidRPr="00640F9E">
              <w:rPr>
                <w:rFonts w:ascii="Garamond" w:hAnsi="Garamond"/>
                <w:sz w:val="28"/>
                <w:szCs w:val="28"/>
              </w:rPr>
              <w:t>gys</w:t>
            </w:r>
            <w:proofErr w:type="spellEnd"/>
            <w:r w:rsidRPr="00640F9E">
              <w:rPr>
                <w:rFonts w:ascii="Garamond" w:hAnsi="Garamond"/>
                <w:sz w:val="28"/>
                <w:szCs w:val="28"/>
              </w:rPr>
              <w:t xml:space="preserve"> </w:t>
            </w:r>
            <w:proofErr w:type="spellStart"/>
            <w:r w:rsidRPr="00640F9E">
              <w:rPr>
                <w:rFonts w:ascii="Garamond" w:hAnsi="Garamond"/>
                <w:sz w:val="28"/>
                <w:szCs w:val="28"/>
              </w:rPr>
              <w:t>kione</w:t>
            </w:r>
            <w:proofErr w:type="spellEnd"/>
            <w:r w:rsidRPr="00640F9E">
              <w:rPr>
                <w:rFonts w:ascii="Garamond" w:hAnsi="Garamond"/>
                <w:sz w:val="28"/>
                <w:szCs w:val="28"/>
              </w:rPr>
              <w:t xml:space="preserve"> </w:t>
            </w:r>
            <w:proofErr w:type="spellStart"/>
            <w:r w:rsidRPr="00640F9E">
              <w:rPr>
                <w:rFonts w:ascii="Garamond" w:hAnsi="Garamond"/>
                <w:sz w:val="28"/>
                <w:szCs w:val="28"/>
              </w:rPr>
              <w:t>keadyn</w:t>
            </w:r>
            <w:proofErr w:type="spellEnd"/>
            <w:r w:rsidRPr="00640F9E">
              <w:rPr>
                <w:rFonts w:ascii="Garamond" w:hAnsi="Garamond"/>
                <w:sz w:val="28"/>
                <w:szCs w:val="28"/>
              </w:rPr>
              <w:t xml:space="preserve"> </w:t>
            </w:r>
            <w:proofErr w:type="spellStart"/>
            <w:r w:rsidRPr="00640F9E">
              <w:rPr>
                <w:rFonts w:ascii="Garamond" w:hAnsi="Garamond"/>
                <w:sz w:val="28"/>
                <w:szCs w:val="28"/>
              </w:rPr>
              <w:t>blean</w:t>
            </w:r>
            <w:proofErr w:type="spellEnd"/>
            <w:r w:rsidRPr="00640F9E">
              <w:rPr>
                <w:rFonts w:ascii="Garamond" w:hAnsi="Garamond"/>
                <w:sz w:val="28"/>
                <w:szCs w:val="28"/>
              </w:rPr>
              <w:t xml:space="preserve"> </w:t>
            </w:r>
            <w:proofErr w:type="spellStart"/>
            <w:r w:rsidRPr="00640F9E">
              <w:rPr>
                <w:rFonts w:ascii="Garamond" w:hAnsi="Garamond"/>
                <w:sz w:val="28"/>
                <w:szCs w:val="28"/>
              </w:rPr>
              <w:t>lurg</w:t>
            </w:r>
            <w:proofErr w:type="spellEnd"/>
            <w:r w:rsidRPr="00640F9E">
              <w:rPr>
                <w:rFonts w:ascii="Garamond" w:hAnsi="Garamond"/>
                <w:sz w:val="28"/>
                <w:szCs w:val="28"/>
              </w:rPr>
              <w:t xml:space="preserve"> </w:t>
            </w:r>
            <w:proofErr w:type="spellStart"/>
            <w:r w:rsidRPr="00640F9E">
              <w:rPr>
                <w:rFonts w:ascii="Garamond" w:hAnsi="Garamond"/>
                <w:sz w:val="28"/>
                <w:szCs w:val="28"/>
              </w:rPr>
              <w:t>faashanagh</w:t>
            </w:r>
            <w:proofErr w:type="spellEnd"/>
            <w:r w:rsidRPr="00640F9E">
              <w:rPr>
                <w:rFonts w:ascii="Garamond" w:hAnsi="Garamond"/>
                <w:sz w:val="28"/>
                <w:szCs w:val="28"/>
              </w:rPr>
              <w:t xml:space="preserve"> y </w:t>
            </w:r>
            <w:proofErr w:type="spellStart"/>
            <w:r w:rsidRPr="00640F9E">
              <w:rPr>
                <w:rFonts w:ascii="Garamond" w:hAnsi="Garamond"/>
                <w:sz w:val="28"/>
                <w:szCs w:val="28"/>
              </w:rPr>
              <w:t>ve</w:t>
            </w:r>
            <w:proofErr w:type="spellEnd"/>
            <w:r w:rsidRPr="00640F9E">
              <w:rPr>
                <w:rFonts w:ascii="Garamond" w:hAnsi="Garamond"/>
                <w:sz w:val="28"/>
                <w:szCs w:val="28"/>
              </w:rPr>
              <w:t xml:space="preserve"> </w:t>
            </w:r>
            <w:proofErr w:type="spellStart"/>
            <w:r w:rsidRPr="00640F9E">
              <w:rPr>
                <w:rFonts w:ascii="Garamond" w:hAnsi="Garamond"/>
                <w:sz w:val="28"/>
                <w:szCs w:val="28"/>
              </w:rPr>
              <w:t>jeant</w:t>
            </w:r>
            <w:proofErr w:type="spellEnd"/>
            <w:r w:rsidRPr="00640F9E">
              <w:rPr>
                <w:rFonts w:ascii="Garamond" w:hAnsi="Garamond"/>
                <w:sz w:val="28"/>
                <w:szCs w:val="28"/>
              </w:rPr>
              <w:t xml:space="preserve"> jeu, </w:t>
            </w:r>
            <w:proofErr w:type="spellStart"/>
            <w:r w:rsidRPr="00640F9E">
              <w:rPr>
                <w:rFonts w:ascii="Garamond" w:hAnsi="Garamond"/>
                <w:sz w:val="28"/>
                <w:szCs w:val="28"/>
              </w:rPr>
              <w:t>gou-ee</w:t>
            </w:r>
            <w:proofErr w:type="spellEnd"/>
            <w:r w:rsidRPr="00640F9E">
              <w:rPr>
                <w:rFonts w:ascii="Garamond" w:hAnsi="Garamond"/>
                <w:sz w:val="28"/>
                <w:szCs w:val="28"/>
              </w:rPr>
              <w:t xml:space="preserve"> </w:t>
            </w:r>
            <w:proofErr w:type="spellStart"/>
            <w:r w:rsidRPr="00640F9E">
              <w:rPr>
                <w:rFonts w:ascii="Garamond" w:hAnsi="Garamond"/>
                <w:sz w:val="28"/>
                <w:szCs w:val="28"/>
              </w:rPr>
              <w:t>oo</w:t>
            </w:r>
            <w:proofErr w:type="spellEnd"/>
            <w:r w:rsidRPr="00640F9E">
              <w:rPr>
                <w:rFonts w:ascii="Garamond" w:hAnsi="Garamond"/>
                <w:sz w:val="28"/>
                <w:szCs w:val="28"/>
              </w:rPr>
              <w:t xml:space="preserve"> </w:t>
            </w:r>
            <w:proofErr w:type="spellStart"/>
            <w:r w:rsidRPr="00640F9E">
              <w:rPr>
                <w:rFonts w:ascii="Garamond" w:hAnsi="Garamond"/>
                <w:sz w:val="28"/>
                <w:szCs w:val="28"/>
              </w:rPr>
              <w:t>Yyndys</w:t>
            </w:r>
            <w:proofErr w:type="spellEnd"/>
            <w:r w:rsidRPr="00640F9E">
              <w:rPr>
                <w:rFonts w:ascii="Garamond" w:hAnsi="Garamond"/>
                <w:sz w:val="28"/>
                <w:szCs w:val="28"/>
              </w:rPr>
              <w:t xml:space="preserve"> </w:t>
            </w:r>
            <w:proofErr w:type="spellStart"/>
            <w:r w:rsidRPr="00640F9E">
              <w:rPr>
                <w:rFonts w:ascii="Garamond" w:hAnsi="Garamond"/>
                <w:sz w:val="28"/>
                <w:szCs w:val="28"/>
              </w:rPr>
              <w:t>jeh</w:t>
            </w:r>
            <w:proofErr w:type="spellEnd"/>
            <w:r w:rsidRPr="00640F9E">
              <w:rPr>
                <w:rFonts w:ascii="Garamond" w:hAnsi="Garamond"/>
                <w:sz w:val="28"/>
                <w:szCs w:val="28"/>
              </w:rPr>
              <w:t xml:space="preserve"> </w:t>
            </w:r>
            <w:proofErr w:type="spellStart"/>
            <w:r w:rsidRPr="00640F9E">
              <w:rPr>
                <w:rFonts w:ascii="Garamond" w:hAnsi="Garamond"/>
                <w:i/>
                <w:sz w:val="28"/>
                <w:szCs w:val="28"/>
              </w:rPr>
              <w:t>kiarralys</w:t>
            </w:r>
            <w:proofErr w:type="spellEnd"/>
            <w:r w:rsidRPr="00640F9E">
              <w:rPr>
                <w:rFonts w:ascii="Garamond" w:hAnsi="Garamond"/>
                <w:sz w:val="28"/>
                <w:szCs w:val="28"/>
              </w:rPr>
              <w:t xml:space="preserve"> </w:t>
            </w:r>
            <w:r w:rsidRPr="00640F9E">
              <w:rPr>
                <w:rFonts w:ascii="Garamond" w:hAnsi="Garamond"/>
                <w:i/>
                <w:sz w:val="28"/>
                <w:szCs w:val="28"/>
              </w:rPr>
              <w:t>Yee</w:t>
            </w:r>
            <w:r w:rsidRPr="00640F9E">
              <w:rPr>
                <w:rFonts w:ascii="Garamond" w:hAnsi="Garamond"/>
                <w:sz w:val="28"/>
                <w:szCs w:val="28"/>
              </w:rPr>
              <w:t xml:space="preserve">, as </w:t>
            </w:r>
            <w:proofErr w:type="spellStart"/>
            <w:r w:rsidRPr="00640F9E">
              <w:rPr>
                <w:rFonts w:ascii="Garamond" w:hAnsi="Garamond"/>
                <w:sz w:val="28"/>
                <w:szCs w:val="28"/>
              </w:rPr>
              <w:t>hee-oo</w:t>
            </w:r>
            <w:proofErr w:type="spellEnd"/>
            <w:r w:rsidRPr="00640F9E">
              <w:rPr>
                <w:rFonts w:ascii="Garamond" w:hAnsi="Garamond"/>
                <w:sz w:val="28"/>
                <w:szCs w:val="28"/>
              </w:rPr>
              <w:t xml:space="preserve"> </w:t>
            </w:r>
            <w:proofErr w:type="spellStart"/>
            <w:r w:rsidRPr="00640F9E">
              <w:rPr>
                <w:rFonts w:ascii="Garamond" w:hAnsi="Garamond"/>
                <w:sz w:val="28"/>
                <w:szCs w:val="28"/>
              </w:rPr>
              <w:t>dy</w:t>
            </w:r>
            <w:proofErr w:type="spellEnd"/>
            <w:r w:rsidRPr="00640F9E">
              <w:rPr>
                <w:rFonts w:ascii="Garamond" w:hAnsi="Garamond"/>
                <w:sz w:val="28"/>
                <w:szCs w:val="28"/>
              </w:rPr>
              <w:t xml:space="preserve"> </w:t>
            </w:r>
            <w:proofErr w:type="spellStart"/>
            <w:r w:rsidRPr="00640F9E">
              <w:rPr>
                <w:rFonts w:ascii="Garamond" w:hAnsi="Garamond"/>
                <w:sz w:val="28"/>
                <w:szCs w:val="28"/>
              </w:rPr>
              <w:t>vel</w:t>
            </w:r>
            <w:proofErr w:type="spellEnd"/>
            <w:r w:rsidRPr="00640F9E">
              <w:rPr>
                <w:rFonts w:ascii="Garamond" w:hAnsi="Garamond"/>
                <w:sz w:val="28"/>
                <w:szCs w:val="28"/>
              </w:rPr>
              <w:t xml:space="preserve"> e </w:t>
            </w:r>
            <w:proofErr w:type="spellStart"/>
            <w:r w:rsidRPr="00640F9E">
              <w:rPr>
                <w:rFonts w:ascii="Garamond" w:hAnsi="Garamond"/>
                <w:sz w:val="28"/>
                <w:szCs w:val="28"/>
              </w:rPr>
              <w:t>gordrail</w:t>
            </w:r>
            <w:proofErr w:type="spellEnd"/>
            <w:r w:rsidRPr="00640F9E">
              <w:rPr>
                <w:rFonts w:ascii="Garamond" w:hAnsi="Garamond"/>
                <w:sz w:val="28"/>
                <w:szCs w:val="28"/>
              </w:rPr>
              <w:t xml:space="preserve"> </w:t>
            </w:r>
            <w:proofErr w:type="spellStart"/>
            <w:r w:rsidRPr="00640F9E">
              <w:rPr>
                <w:rFonts w:ascii="Garamond" w:hAnsi="Garamond"/>
                <w:sz w:val="28"/>
                <w:szCs w:val="28"/>
              </w:rPr>
              <w:t>dagh</w:t>
            </w:r>
            <w:proofErr w:type="spellEnd"/>
            <w:r w:rsidRPr="00640F9E">
              <w:rPr>
                <w:rFonts w:ascii="Garamond" w:hAnsi="Garamond"/>
                <w:sz w:val="28"/>
                <w:szCs w:val="28"/>
              </w:rPr>
              <w:t xml:space="preserve"> nee </w:t>
            </w:r>
            <w:proofErr w:type="spellStart"/>
            <w:r w:rsidRPr="00640F9E">
              <w:rPr>
                <w:rFonts w:ascii="Garamond" w:hAnsi="Garamond"/>
                <w:sz w:val="28"/>
                <w:szCs w:val="28"/>
              </w:rPr>
              <w:t>gys</w:t>
            </w:r>
            <w:proofErr w:type="spellEnd"/>
            <w:r w:rsidRPr="00640F9E">
              <w:rPr>
                <w:rFonts w:ascii="Garamond" w:hAnsi="Garamond"/>
                <w:sz w:val="28"/>
                <w:szCs w:val="28"/>
              </w:rPr>
              <w:t xml:space="preserve"> y </w:t>
            </w:r>
            <w:proofErr w:type="spellStart"/>
            <w:r w:rsidRPr="00096389">
              <w:rPr>
                <w:rFonts w:ascii="Garamond" w:hAnsi="Garamond"/>
                <w:sz w:val="28"/>
                <w:szCs w:val="28"/>
              </w:rPr>
              <w:t>c</w:t>
            </w:r>
            <w:r w:rsidRPr="00640F9E">
              <w:rPr>
                <w:rFonts w:ascii="Garamond" w:hAnsi="Garamond"/>
                <w:sz w:val="28"/>
                <w:szCs w:val="28"/>
              </w:rPr>
              <w:t>ooid</w:t>
            </w:r>
            <w:proofErr w:type="spellEnd"/>
            <w:r w:rsidRPr="00640F9E">
              <w:rPr>
                <w:rFonts w:ascii="Garamond" w:hAnsi="Garamond"/>
                <w:sz w:val="28"/>
                <w:szCs w:val="28"/>
              </w:rPr>
              <w:t xml:space="preserve"> share. </w:t>
            </w:r>
          </w:p>
        </w:tc>
        <w:tc>
          <w:tcPr>
            <w:tcW w:w="0" w:type="auto"/>
          </w:tcPr>
          <w:p w14:paraId="7B4F0707"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When you find things brought to pass many hundred Years after they were foretold, you will admire </w:t>
            </w:r>
            <w:r w:rsidRPr="00256FDC">
              <w:rPr>
                <w:rFonts w:ascii="Garamond" w:hAnsi="Garamond" w:cs="Times New Roman"/>
                <w:sz w:val="28"/>
              </w:rPr>
              <w:t>the Providence of God</w:t>
            </w:r>
            <w:r w:rsidRPr="00256FDC">
              <w:rPr>
                <w:rFonts w:ascii="Garamond" w:hAnsi="Garamond" w:cs="Times New Roman"/>
                <w:i/>
                <w:sz w:val="28"/>
              </w:rPr>
              <w:t>, and be satisfied that he orders all things for the best.</w:t>
            </w:r>
          </w:p>
        </w:tc>
        <w:tc>
          <w:tcPr>
            <w:tcW w:w="0" w:type="auto"/>
          </w:tcPr>
          <w:p w14:paraId="21CD8D42"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35A7F54C" w14:textId="77777777" w:rsidTr="00C1228A">
        <w:tc>
          <w:tcPr>
            <w:tcW w:w="0" w:type="auto"/>
          </w:tcPr>
          <w:p w14:paraId="4D4AAC04" w14:textId="77777777" w:rsidR="00096389" w:rsidRPr="00640F9E" w:rsidRDefault="00096389" w:rsidP="0040043C">
            <w:pPr>
              <w:pStyle w:val="CM3"/>
              <w:widowControl/>
              <w:spacing w:line="240" w:lineRule="auto"/>
              <w:ind w:firstLine="227"/>
              <w:jc w:val="both"/>
              <w:rPr>
                <w:rFonts w:ascii="Garamond" w:hAnsi="Garamond"/>
                <w:sz w:val="28"/>
                <w:szCs w:val="28"/>
              </w:rPr>
            </w:pPr>
            <w:proofErr w:type="spellStart"/>
            <w:r w:rsidRPr="00640F9E">
              <w:rPr>
                <w:rFonts w:ascii="Garamond" w:hAnsi="Garamond"/>
                <w:sz w:val="28"/>
                <w:szCs w:val="28"/>
              </w:rPr>
              <w:t>Agh</w:t>
            </w:r>
            <w:proofErr w:type="spellEnd"/>
            <w:r w:rsidRPr="00640F9E">
              <w:rPr>
                <w:rFonts w:ascii="Garamond" w:hAnsi="Garamond"/>
                <w:sz w:val="28"/>
                <w:szCs w:val="28"/>
              </w:rPr>
              <w:t xml:space="preserve"> er </w:t>
            </w:r>
            <w:proofErr w:type="spellStart"/>
            <w:r w:rsidRPr="00640F9E">
              <w:rPr>
                <w:rFonts w:ascii="Garamond" w:hAnsi="Garamond"/>
                <w:sz w:val="28"/>
                <w:szCs w:val="28"/>
              </w:rPr>
              <w:t>skyn</w:t>
            </w:r>
            <w:proofErr w:type="spellEnd"/>
            <w:r w:rsidRPr="00640F9E">
              <w:rPr>
                <w:rFonts w:ascii="Garamond" w:hAnsi="Garamond"/>
                <w:sz w:val="28"/>
                <w:szCs w:val="28"/>
              </w:rPr>
              <w:t xml:space="preserve"> </w:t>
            </w:r>
            <w:proofErr w:type="spellStart"/>
            <w:r w:rsidRPr="00640F9E">
              <w:rPr>
                <w:rFonts w:ascii="Garamond" w:hAnsi="Garamond"/>
                <w:sz w:val="28"/>
                <w:szCs w:val="28"/>
              </w:rPr>
              <w:t>ooilley</w:t>
            </w:r>
            <w:proofErr w:type="spellEnd"/>
            <w:r w:rsidRPr="00640F9E">
              <w:rPr>
                <w:rFonts w:ascii="Garamond" w:hAnsi="Garamond"/>
                <w:sz w:val="28"/>
                <w:szCs w:val="28"/>
              </w:rPr>
              <w:t xml:space="preserve"> </w:t>
            </w:r>
            <w:proofErr w:type="spellStart"/>
            <w:r w:rsidRPr="00640F9E">
              <w:rPr>
                <w:rFonts w:ascii="Garamond" w:hAnsi="Garamond"/>
                <w:sz w:val="28"/>
                <w:szCs w:val="28"/>
              </w:rPr>
              <w:t>ver</w:t>
            </w:r>
            <w:proofErr w:type="spellEnd"/>
            <w:r w:rsidRPr="00640F9E">
              <w:rPr>
                <w:rFonts w:ascii="Garamond" w:hAnsi="Garamond"/>
                <w:sz w:val="28"/>
                <w:szCs w:val="28"/>
              </w:rPr>
              <w:t xml:space="preserve"> y </w:t>
            </w:r>
            <w:proofErr w:type="spellStart"/>
            <w:r w:rsidRPr="00640F9E">
              <w:rPr>
                <w:rFonts w:ascii="Garamond" w:hAnsi="Garamond"/>
                <w:sz w:val="28"/>
                <w:szCs w:val="28"/>
              </w:rPr>
              <w:t>Sushtal</w:t>
            </w:r>
            <w:proofErr w:type="spellEnd"/>
            <w:r w:rsidRPr="00640F9E">
              <w:rPr>
                <w:rFonts w:ascii="Garamond" w:hAnsi="Garamond"/>
                <w:sz w:val="28"/>
                <w:szCs w:val="28"/>
              </w:rPr>
              <w:t xml:space="preserve"> </w:t>
            </w:r>
            <w:proofErr w:type="spellStart"/>
            <w:r w:rsidRPr="00640F9E">
              <w:rPr>
                <w:rFonts w:ascii="Garamond" w:hAnsi="Garamond"/>
                <w:sz w:val="28"/>
                <w:szCs w:val="28"/>
              </w:rPr>
              <w:t>shickerys</w:t>
            </w:r>
            <w:proofErr w:type="spellEnd"/>
            <w:r w:rsidRPr="00640F9E">
              <w:rPr>
                <w:rFonts w:ascii="Garamond" w:hAnsi="Garamond"/>
                <w:sz w:val="28"/>
                <w:szCs w:val="28"/>
              </w:rPr>
              <w:t xml:space="preserve"> </w:t>
            </w:r>
            <w:proofErr w:type="spellStart"/>
            <w:r w:rsidRPr="00640F9E">
              <w:rPr>
                <w:rFonts w:ascii="Garamond" w:hAnsi="Garamond"/>
                <w:sz w:val="28"/>
                <w:szCs w:val="28"/>
              </w:rPr>
              <w:t>dhyt</w:t>
            </w:r>
            <w:proofErr w:type="spellEnd"/>
            <w:r w:rsidRPr="00640F9E">
              <w:rPr>
                <w:rFonts w:ascii="Garamond" w:hAnsi="Garamond"/>
                <w:sz w:val="28"/>
                <w:szCs w:val="28"/>
              </w:rPr>
              <w:t xml:space="preserve">, </w:t>
            </w:r>
            <w:proofErr w:type="spellStart"/>
            <w:r w:rsidRPr="00640F9E">
              <w:rPr>
                <w:rFonts w:ascii="Garamond" w:hAnsi="Garamond"/>
                <w:i/>
                <w:sz w:val="28"/>
                <w:szCs w:val="28"/>
              </w:rPr>
              <w:t>nagh</w:t>
            </w:r>
            <w:proofErr w:type="spellEnd"/>
            <w:r w:rsidRPr="00640F9E">
              <w:rPr>
                <w:rFonts w:ascii="Garamond" w:hAnsi="Garamond"/>
                <w:i/>
                <w:sz w:val="28"/>
                <w:szCs w:val="28"/>
              </w:rPr>
              <w:t xml:space="preserve"> </w:t>
            </w:r>
            <w:proofErr w:type="spellStart"/>
            <w:r w:rsidRPr="00640F9E">
              <w:rPr>
                <w:rFonts w:ascii="Garamond" w:hAnsi="Garamond"/>
                <w:i/>
                <w:sz w:val="28"/>
                <w:szCs w:val="28"/>
              </w:rPr>
              <w:t>vel</w:t>
            </w:r>
            <w:proofErr w:type="spellEnd"/>
            <w:r w:rsidRPr="00640F9E">
              <w:rPr>
                <w:rFonts w:ascii="Garamond" w:hAnsi="Garamond"/>
                <w:i/>
                <w:sz w:val="28"/>
                <w:szCs w:val="28"/>
              </w:rPr>
              <w:t xml:space="preserve"> </w:t>
            </w:r>
            <w:proofErr w:type="spellStart"/>
            <w:r w:rsidRPr="00640F9E">
              <w:rPr>
                <w:rFonts w:ascii="Garamond" w:hAnsi="Garamond"/>
                <w:i/>
                <w:sz w:val="28"/>
                <w:szCs w:val="28"/>
              </w:rPr>
              <w:t>oo</w:t>
            </w:r>
            <w:proofErr w:type="spellEnd"/>
            <w:r w:rsidRPr="00640F9E">
              <w:rPr>
                <w:rFonts w:ascii="Garamond" w:hAnsi="Garamond"/>
                <w:i/>
                <w:sz w:val="28"/>
                <w:szCs w:val="28"/>
              </w:rPr>
              <w:t xml:space="preserve"> er </w:t>
            </w:r>
            <w:proofErr w:type="spellStart"/>
            <w:r w:rsidRPr="00640F9E">
              <w:rPr>
                <w:rFonts w:ascii="Garamond" w:hAnsi="Garamond"/>
                <w:i/>
                <w:sz w:val="28"/>
                <w:szCs w:val="28"/>
              </w:rPr>
              <w:t>gredjal</w:t>
            </w:r>
            <w:proofErr w:type="spellEnd"/>
            <w:r w:rsidRPr="00640F9E">
              <w:rPr>
                <w:rFonts w:ascii="Garamond" w:hAnsi="Garamond"/>
                <w:i/>
                <w:sz w:val="28"/>
                <w:szCs w:val="28"/>
              </w:rPr>
              <w:t xml:space="preserve"> </w:t>
            </w:r>
            <w:proofErr w:type="spellStart"/>
            <w:r w:rsidRPr="00640F9E">
              <w:rPr>
                <w:rFonts w:ascii="Garamond" w:hAnsi="Garamond"/>
                <w:i/>
                <w:sz w:val="28"/>
                <w:szCs w:val="28"/>
              </w:rPr>
              <w:t>ayns</w:t>
            </w:r>
            <w:proofErr w:type="spellEnd"/>
            <w:r w:rsidRPr="00640F9E">
              <w:rPr>
                <w:rFonts w:ascii="Garamond" w:hAnsi="Garamond"/>
                <w:i/>
                <w:sz w:val="28"/>
                <w:szCs w:val="28"/>
              </w:rPr>
              <w:t xml:space="preserve"> </w:t>
            </w:r>
            <w:proofErr w:type="spellStart"/>
            <w:r w:rsidRPr="00640F9E">
              <w:rPr>
                <w:rFonts w:ascii="Garamond" w:hAnsi="Garamond"/>
                <w:i/>
                <w:sz w:val="28"/>
                <w:szCs w:val="28"/>
              </w:rPr>
              <w:t>fardail</w:t>
            </w:r>
            <w:proofErr w:type="spellEnd"/>
            <w:r w:rsidRPr="00640F9E">
              <w:rPr>
                <w:rFonts w:ascii="Garamond" w:hAnsi="Garamond"/>
                <w:sz w:val="28"/>
                <w:szCs w:val="28"/>
              </w:rPr>
              <w:t xml:space="preserve">. </w:t>
            </w:r>
          </w:p>
        </w:tc>
        <w:tc>
          <w:tcPr>
            <w:tcW w:w="0" w:type="auto"/>
          </w:tcPr>
          <w:p w14:paraId="44B5F7D6" w14:textId="77777777" w:rsidR="00096389" w:rsidRPr="00256FDC" w:rsidRDefault="00096389" w:rsidP="0040043C">
            <w:pPr>
              <w:pStyle w:val="ListParagraph"/>
              <w:ind w:left="0" w:firstLine="227"/>
              <w:contextualSpacing w:val="0"/>
              <w:jc w:val="both"/>
              <w:rPr>
                <w:rFonts w:ascii="Garamond" w:hAnsi="Garamond" w:cs="Times New Roman"/>
                <w:sz w:val="28"/>
              </w:rPr>
            </w:pPr>
            <w:r w:rsidRPr="00256FDC">
              <w:rPr>
                <w:rFonts w:ascii="Garamond" w:hAnsi="Garamond" w:cs="Times New Roman"/>
                <w:i/>
                <w:sz w:val="28"/>
              </w:rPr>
              <w:t>But above all, the Gospel will convince you</w:t>
            </w:r>
            <w:r w:rsidRPr="00256FDC">
              <w:rPr>
                <w:rFonts w:ascii="Garamond" w:hAnsi="Garamond" w:cs="Times New Roman"/>
                <w:sz w:val="28"/>
              </w:rPr>
              <w:t>, That you have not believed in vain.</w:t>
            </w:r>
          </w:p>
        </w:tc>
        <w:tc>
          <w:tcPr>
            <w:tcW w:w="0" w:type="auto"/>
          </w:tcPr>
          <w:p w14:paraId="13F1932E"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1938E82E" w14:textId="77777777" w:rsidTr="00C1228A">
        <w:tc>
          <w:tcPr>
            <w:tcW w:w="0" w:type="auto"/>
          </w:tcPr>
          <w:p w14:paraId="077A372F" w14:textId="77777777" w:rsidR="00096389" w:rsidRPr="003A1728" w:rsidRDefault="00096389" w:rsidP="0040043C">
            <w:pPr>
              <w:pStyle w:val="CM3"/>
              <w:widowControl/>
              <w:spacing w:line="240" w:lineRule="auto"/>
              <w:ind w:firstLine="227"/>
              <w:jc w:val="both"/>
              <w:rPr>
                <w:rFonts w:ascii="Garamond" w:hAnsi="Garamond"/>
                <w:sz w:val="28"/>
                <w:szCs w:val="28"/>
              </w:rPr>
            </w:pPr>
            <w:proofErr w:type="spellStart"/>
            <w:r w:rsidRPr="003A1728">
              <w:rPr>
                <w:rFonts w:ascii="Garamond" w:hAnsi="Garamond"/>
                <w:i/>
                <w:sz w:val="28"/>
                <w:szCs w:val="28"/>
              </w:rPr>
              <w:t>Mirrillyn</w:t>
            </w:r>
            <w:proofErr w:type="spellEnd"/>
            <w:r w:rsidRPr="003A1728">
              <w:rPr>
                <w:rFonts w:ascii="Garamond" w:hAnsi="Garamond"/>
                <w:sz w:val="28"/>
                <w:szCs w:val="28"/>
              </w:rPr>
              <w:t xml:space="preserve"> </w:t>
            </w:r>
            <w:proofErr w:type="spellStart"/>
            <w:r w:rsidRPr="003A1728">
              <w:rPr>
                <w:rFonts w:ascii="Garamond" w:hAnsi="Garamond"/>
                <w:sz w:val="28"/>
                <w:szCs w:val="28"/>
              </w:rPr>
              <w:t>Yeesey</w:t>
            </w:r>
            <w:proofErr w:type="spellEnd"/>
            <w:r w:rsidRPr="003A1728">
              <w:rPr>
                <w:rFonts w:ascii="Garamond" w:hAnsi="Garamond"/>
                <w:sz w:val="28"/>
                <w:szCs w:val="28"/>
              </w:rPr>
              <w:t xml:space="preserve">, </w:t>
            </w:r>
            <w:proofErr w:type="spellStart"/>
            <w:r w:rsidRPr="003A1728">
              <w:rPr>
                <w:rFonts w:ascii="Garamond" w:hAnsi="Garamond"/>
                <w:sz w:val="28"/>
                <w:szCs w:val="28"/>
              </w:rPr>
              <w:t>ymmodee</w:t>
            </w:r>
            <w:proofErr w:type="spellEnd"/>
            <w:r w:rsidRPr="003A1728">
              <w:rPr>
                <w:rFonts w:ascii="Garamond" w:hAnsi="Garamond"/>
                <w:sz w:val="28"/>
                <w:szCs w:val="28"/>
              </w:rPr>
              <w:t xml:space="preserve"> as </w:t>
            </w:r>
            <w:proofErr w:type="spellStart"/>
            <w:r w:rsidRPr="003A1728">
              <w:rPr>
                <w:rFonts w:ascii="Garamond" w:hAnsi="Garamond"/>
                <w:sz w:val="28"/>
                <w:szCs w:val="28"/>
              </w:rPr>
              <w:t>mooar</w:t>
            </w:r>
            <w:proofErr w:type="spellEnd"/>
            <w:r w:rsidRPr="003A1728">
              <w:rPr>
                <w:rFonts w:ascii="Garamond" w:hAnsi="Garamond"/>
                <w:sz w:val="28"/>
                <w:szCs w:val="28"/>
              </w:rPr>
              <w:t xml:space="preserve"> nee </w:t>
            </w:r>
            <w:proofErr w:type="spellStart"/>
            <w:r w:rsidRPr="003A1728">
              <w:rPr>
                <w:rFonts w:ascii="Garamond" w:hAnsi="Garamond"/>
                <w:sz w:val="28"/>
                <w:szCs w:val="28"/>
              </w:rPr>
              <w:t>uss</w:t>
            </w:r>
            <w:proofErr w:type="spellEnd"/>
            <w:r w:rsidRPr="003A1728">
              <w:rPr>
                <w:rFonts w:ascii="Garamond" w:hAnsi="Garamond"/>
                <w:sz w:val="28"/>
                <w:szCs w:val="28"/>
              </w:rPr>
              <w:t xml:space="preserve"> y </w:t>
            </w:r>
            <w:proofErr w:type="spellStart"/>
            <w:r w:rsidRPr="003A1728">
              <w:rPr>
                <w:rFonts w:ascii="Garamond" w:hAnsi="Garamond"/>
                <w:sz w:val="28"/>
                <w:szCs w:val="28"/>
              </w:rPr>
              <w:t>eagnagh</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chredjal</w:t>
            </w:r>
            <w:proofErr w:type="spellEnd"/>
            <w:r w:rsidRPr="003A1728">
              <w:rPr>
                <w:rFonts w:ascii="Garamond" w:hAnsi="Garamond"/>
                <w:sz w:val="28"/>
                <w:szCs w:val="28"/>
              </w:rPr>
              <w:t xml:space="preserve"> e </w:t>
            </w:r>
            <w:proofErr w:type="spellStart"/>
            <w:r w:rsidRPr="003A1728">
              <w:rPr>
                <w:rFonts w:ascii="Garamond" w:hAnsi="Garamond"/>
                <w:sz w:val="28"/>
                <w:szCs w:val="28"/>
              </w:rPr>
              <w:t>ghoo</w:t>
            </w:r>
            <w:proofErr w:type="spellEnd"/>
            <w:r w:rsidRPr="003A1728">
              <w:rPr>
                <w:rFonts w:ascii="Garamond" w:hAnsi="Garamond"/>
                <w:sz w:val="28"/>
                <w:szCs w:val="28"/>
              </w:rPr>
              <w:t xml:space="preserve">. </w:t>
            </w:r>
          </w:p>
        </w:tc>
        <w:tc>
          <w:tcPr>
            <w:tcW w:w="0" w:type="auto"/>
          </w:tcPr>
          <w:p w14:paraId="76A3BFFE"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The </w:t>
            </w:r>
            <w:r w:rsidRPr="00256FDC">
              <w:rPr>
                <w:rFonts w:ascii="Garamond" w:hAnsi="Garamond" w:cs="Times New Roman"/>
                <w:sz w:val="28"/>
              </w:rPr>
              <w:t>Miracles</w:t>
            </w:r>
            <w:r w:rsidRPr="00256FDC">
              <w:rPr>
                <w:rFonts w:ascii="Garamond" w:hAnsi="Garamond" w:cs="Times New Roman"/>
                <w:i/>
                <w:sz w:val="28"/>
              </w:rPr>
              <w:t xml:space="preserve"> of Jesus, both Many and Great, will force you to believe his Doctrine.</w:t>
            </w:r>
          </w:p>
        </w:tc>
        <w:tc>
          <w:tcPr>
            <w:tcW w:w="0" w:type="auto"/>
          </w:tcPr>
          <w:p w14:paraId="03095CC7"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223D40BC" w14:textId="77777777" w:rsidTr="00C1228A">
        <w:tc>
          <w:tcPr>
            <w:tcW w:w="0" w:type="auto"/>
          </w:tcPr>
          <w:p w14:paraId="372FF4CC" w14:textId="77777777" w:rsidR="00096389" w:rsidRPr="003A1728" w:rsidRDefault="00096389" w:rsidP="0040043C">
            <w:pPr>
              <w:pStyle w:val="CM3"/>
              <w:widowControl/>
              <w:spacing w:line="240" w:lineRule="auto"/>
              <w:ind w:firstLine="227"/>
              <w:jc w:val="both"/>
              <w:rPr>
                <w:rFonts w:ascii="Garamond" w:hAnsi="Garamond"/>
                <w:sz w:val="28"/>
                <w:szCs w:val="28"/>
              </w:rPr>
            </w:pPr>
            <w:proofErr w:type="spellStart"/>
            <w:r w:rsidRPr="003A1728">
              <w:rPr>
                <w:rFonts w:ascii="Garamond" w:hAnsi="Garamond"/>
                <w:sz w:val="28"/>
                <w:szCs w:val="28"/>
              </w:rPr>
              <w:t>Bee’n</w:t>
            </w:r>
            <w:proofErr w:type="spellEnd"/>
            <w:r w:rsidRPr="003A1728">
              <w:rPr>
                <w:rFonts w:ascii="Garamond" w:hAnsi="Garamond"/>
                <w:sz w:val="28"/>
                <w:szCs w:val="28"/>
              </w:rPr>
              <w:t xml:space="preserve"> </w:t>
            </w:r>
            <w:proofErr w:type="spellStart"/>
            <w:r w:rsidRPr="003A1728">
              <w:rPr>
                <w:rFonts w:ascii="Garamond" w:hAnsi="Garamond"/>
                <w:i/>
                <w:sz w:val="28"/>
                <w:szCs w:val="28"/>
              </w:rPr>
              <w:t>Ynsagh</w:t>
            </w:r>
            <w:proofErr w:type="spellEnd"/>
            <w:r w:rsidRPr="003A1728">
              <w:rPr>
                <w:rFonts w:ascii="Garamond" w:hAnsi="Garamond"/>
                <w:sz w:val="28"/>
                <w:szCs w:val="28"/>
              </w:rPr>
              <w:t xml:space="preserve"> </w:t>
            </w:r>
            <w:proofErr w:type="spellStart"/>
            <w:r w:rsidRPr="003A1728">
              <w:rPr>
                <w:rFonts w:ascii="Garamond" w:hAnsi="Garamond"/>
                <w:sz w:val="28"/>
                <w:szCs w:val="28"/>
              </w:rPr>
              <w:t>echey</w:t>
            </w:r>
            <w:proofErr w:type="spellEnd"/>
            <w:r w:rsidRPr="003A1728">
              <w:rPr>
                <w:rFonts w:ascii="Garamond" w:hAnsi="Garamond"/>
                <w:sz w:val="28"/>
                <w:szCs w:val="28"/>
              </w:rPr>
              <w:t xml:space="preserve"> </w:t>
            </w:r>
            <w:proofErr w:type="spellStart"/>
            <w:r w:rsidRPr="003A1728">
              <w:rPr>
                <w:rFonts w:ascii="Garamond" w:hAnsi="Garamond"/>
                <w:sz w:val="28"/>
                <w:szCs w:val="28"/>
              </w:rPr>
              <w:t>leid</w:t>
            </w:r>
            <w:proofErr w:type="spellEnd"/>
            <w:r w:rsidRPr="003A1728">
              <w:rPr>
                <w:rFonts w:ascii="Garamond" w:hAnsi="Garamond"/>
                <w:sz w:val="28"/>
                <w:szCs w:val="28"/>
              </w:rPr>
              <w:t xml:space="preserve"> </w:t>
            </w:r>
            <w:proofErr w:type="spellStart"/>
            <w:r w:rsidRPr="003A1728">
              <w:rPr>
                <w:rFonts w:ascii="Garamond" w:hAnsi="Garamond"/>
                <w:sz w:val="28"/>
                <w:szCs w:val="28"/>
              </w:rPr>
              <w:t>shen</w:t>
            </w:r>
            <w:proofErr w:type="spellEnd"/>
            <w:r w:rsidRPr="003A1728">
              <w:rPr>
                <w:rFonts w:ascii="Garamond" w:hAnsi="Garamond"/>
                <w:sz w:val="28"/>
                <w:szCs w:val="28"/>
              </w:rPr>
              <w:t xml:space="preserve"> er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chooilley</w:t>
            </w:r>
            <w:proofErr w:type="spellEnd"/>
            <w:r w:rsidRPr="003A1728">
              <w:rPr>
                <w:rFonts w:ascii="Garamond" w:hAnsi="Garamond"/>
                <w:sz w:val="28"/>
                <w:szCs w:val="28"/>
              </w:rPr>
              <w:t xml:space="preserve"> </w:t>
            </w:r>
            <w:proofErr w:type="spellStart"/>
            <w:r w:rsidRPr="003A1728">
              <w:rPr>
                <w:rFonts w:ascii="Garamond" w:hAnsi="Garamond"/>
                <w:sz w:val="28"/>
                <w:szCs w:val="28"/>
              </w:rPr>
              <w:t>aght</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bee </w:t>
            </w:r>
            <w:proofErr w:type="spellStart"/>
            <w:r w:rsidRPr="003A1728">
              <w:rPr>
                <w:rFonts w:ascii="Garamond" w:hAnsi="Garamond"/>
                <w:sz w:val="28"/>
                <w:szCs w:val="28"/>
              </w:rPr>
              <w:t>Jee</w:t>
            </w:r>
            <w:proofErr w:type="spellEnd"/>
            <w:r w:rsidRPr="003A1728">
              <w:rPr>
                <w:rFonts w:ascii="Garamond" w:hAnsi="Garamond"/>
                <w:sz w:val="28"/>
                <w:szCs w:val="28"/>
              </w:rPr>
              <w:t xml:space="preserve"> er </w:t>
            </w:r>
            <w:proofErr w:type="spellStart"/>
            <w:r w:rsidRPr="003A1728">
              <w:rPr>
                <w:rFonts w:ascii="Garamond" w:hAnsi="Garamond"/>
                <w:sz w:val="28"/>
                <w:szCs w:val="28"/>
              </w:rPr>
              <w:t>ny</w:t>
            </w:r>
            <w:proofErr w:type="spellEnd"/>
            <w:r w:rsidRPr="003A1728">
              <w:rPr>
                <w:rFonts w:ascii="Garamond" w:hAnsi="Garamond"/>
                <w:sz w:val="28"/>
                <w:szCs w:val="28"/>
              </w:rPr>
              <w:t xml:space="preserve"> akin </w:t>
            </w:r>
            <w:proofErr w:type="spellStart"/>
            <w:r w:rsidRPr="003A1728">
              <w:rPr>
                <w:rFonts w:ascii="Garamond" w:hAnsi="Garamond"/>
                <w:sz w:val="28"/>
                <w:szCs w:val="28"/>
              </w:rPr>
              <w:t>ayn</w:t>
            </w:r>
            <w:proofErr w:type="spellEnd"/>
            <w:r w:rsidRPr="003A1728">
              <w:rPr>
                <w:rFonts w:ascii="Garamond" w:hAnsi="Garamond"/>
                <w:sz w:val="28"/>
                <w:szCs w:val="28"/>
              </w:rPr>
              <w:t xml:space="preserve">. Ver e </w:t>
            </w:r>
            <w:r w:rsidRPr="003A1728">
              <w:rPr>
                <w:rFonts w:ascii="Garamond" w:hAnsi="Garamond"/>
                <w:i/>
                <w:sz w:val="28"/>
                <w:szCs w:val="28"/>
              </w:rPr>
              <w:t>Hamble</w:t>
            </w:r>
            <w:r w:rsidRPr="003A1728">
              <w:rPr>
                <w:rFonts w:ascii="Garamond" w:hAnsi="Garamond"/>
                <w:sz w:val="28"/>
                <w:szCs w:val="28"/>
              </w:rPr>
              <w:t xml:space="preserve"> [65] ort </w:t>
            </w:r>
            <w:proofErr w:type="spellStart"/>
            <w:r w:rsidRPr="003A1728">
              <w:rPr>
                <w:rFonts w:ascii="Garamond" w:hAnsi="Garamond"/>
                <w:sz w:val="28"/>
                <w:szCs w:val="28"/>
              </w:rPr>
              <w:t>ve</w:t>
            </w:r>
            <w:proofErr w:type="spellEnd"/>
            <w:r w:rsidRPr="003A1728">
              <w:rPr>
                <w:rFonts w:ascii="Garamond" w:hAnsi="Garamond"/>
                <w:sz w:val="28"/>
                <w:szCs w:val="28"/>
              </w:rPr>
              <w:t xml:space="preserve"> </w:t>
            </w:r>
            <w:proofErr w:type="spellStart"/>
            <w:r w:rsidRPr="003A1728">
              <w:rPr>
                <w:rFonts w:ascii="Garamond" w:hAnsi="Garamond"/>
                <w:sz w:val="28"/>
                <w:szCs w:val="28"/>
              </w:rPr>
              <w:t>ayns</w:t>
            </w:r>
            <w:proofErr w:type="spellEnd"/>
            <w:r w:rsidRPr="003A1728">
              <w:rPr>
                <w:rFonts w:ascii="Garamond" w:hAnsi="Garamond"/>
                <w:sz w:val="28"/>
                <w:szCs w:val="28"/>
              </w:rPr>
              <w:t xml:space="preserve"> </w:t>
            </w:r>
            <w:proofErr w:type="spellStart"/>
            <w:r w:rsidRPr="003A1728">
              <w:rPr>
                <w:rFonts w:ascii="Garamond" w:hAnsi="Garamond"/>
                <w:sz w:val="28"/>
                <w:szCs w:val="28"/>
              </w:rPr>
              <w:t>graih</w:t>
            </w:r>
            <w:proofErr w:type="spellEnd"/>
            <w:r w:rsidRPr="003A1728">
              <w:rPr>
                <w:rFonts w:ascii="Garamond" w:hAnsi="Garamond"/>
                <w:sz w:val="28"/>
                <w:szCs w:val="28"/>
              </w:rPr>
              <w:t xml:space="preserve"> </w:t>
            </w:r>
            <w:proofErr w:type="spellStart"/>
            <w:r w:rsidRPr="003A1728">
              <w:rPr>
                <w:rFonts w:ascii="Garamond" w:hAnsi="Garamond"/>
                <w:sz w:val="28"/>
                <w:szCs w:val="28"/>
              </w:rPr>
              <w:t>rish</w:t>
            </w:r>
            <w:proofErr w:type="spellEnd"/>
            <w:r w:rsidRPr="003A1728">
              <w:rPr>
                <w:rFonts w:ascii="Garamond" w:hAnsi="Garamond"/>
                <w:sz w:val="28"/>
                <w:szCs w:val="28"/>
              </w:rPr>
              <w:t xml:space="preserve"> </w:t>
            </w:r>
            <w:proofErr w:type="spellStart"/>
            <w:r w:rsidRPr="003A1728">
              <w:rPr>
                <w:rFonts w:ascii="Garamond" w:hAnsi="Garamond"/>
                <w:sz w:val="28"/>
                <w:szCs w:val="28"/>
              </w:rPr>
              <w:t>dty</w:t>
            </w:r>
            <w:proofErr w:type="spellEnd"/>
            <w:r w:rsidRPr="003A1728">
              <w:rPr>
                <w:rFonts w:ascii="Garamond" w:hAnsi="Garamond"/>
                <w:sz w:val="28"/>
                <w:szCs w:val="28"/>
              </w:rPr>
              <w:t xml:space="preserve"> </w:t>
            </w:r>
            <w:proofErr w:type="spellStart"/>
            <w:r w:rsidRPr="003A1728">
              <w:rPr>
                <w:rFonts w:ascii="Garamond" w:hAnsi="Garamond"/>
                <w:sz w:val="28"/>
                <w:szCs w:val="28"/>
              </w:rPr>
              <w:t>churrym</w:t>
            </w:r>
            <w:proofErr w:type="spellEnd"/>
            <w:r w:rsidRPr="003A1728">
              <w:rPr>
                <w:rFonts w:ascii="Garamond" w:hAnsi="Garamond"/>
                <w:sz w:val="28"/>
                <w:szCs w:val="28"/>
              </w:rPr>
              <w:t xml:space="preserve"> ; As </w:t>
            </w:r>
            <w:proofErr w:type="spellStart"/>
            <w:r w:rsidRPr="003A1728">
              <w:rPr>
                <w:rFonts w:ascii="Garamond" w:hAnsi="Garamond"/>
                <w:sz w:val="28"/>
                <w:szCs w:val="28"/>
              </w:rPr>
              <w:t>ver</w:t>
            </w:r>
            <w:proofErr w:type="spellEnd"/>
            <w:r w:rsidRPr="003A1728">
              <w:rPr>
                <w:rFonts w:ascii="Garamond" w:hAnsi="Garamond"/>
                <w:sz w:val="28"/>
                <w:szCs w:val="28"/>
              </w:rPr>
              <w:t xml:space="preserve"> e </w:t>
            </w:r>
            <w:proofErr w:type="spellStart"/>
            <w:r w:rsidRPr="003A1728">
              <w:rPr>
                <w:rFonts w:ascii="Garamond" w:hAnsi="Garamond"/>
                <w:i/>
                <w:sz w:val="28"/>
                <w:szCs w:val="28"/>
              </w:rPr>
              <w:t>hurransyn</w:t>
            </w:r>
            <w:proofErr w:type="spellEnd"/>
            <w:r w:rsidRPr="003A1728">
              <w:rPr>
                <w:rFonts w:ascii="Garamond" w:hAnsi="Garamond"/>
                <w:sz w:val="28"/>
                <w:szCs w:val="28"/>
              </w:rPr>
              <w:t xml:space="preserve"> ort </w:t>
            </w:r>
            <w:proofErr w:type="spellStart"/>
            <w:r w:rsidRPr="003A1728">
              <w:rPr>
                <w:rFonts w:ascii="Garamond" w:hAnsi="Garamond"/>
                <w:i/>
                <w:sz w:val="28"/>
                <w:szCs w:val="28"/>
              </w:rPr>
              <w:t>toiggal</w:t>
            </w:r>
            <w:proofErr w:type="spellEnd"/>
            <w:r w:rsidRPr="003A1728">
              <w:rPr>
                <w:rFonts w:ascii="Garamond" w:hAnsi="Garamond"/>
                <w:sz w:val="28"/>
                <w:szCs w:val="28"/>
              </w:rPr>
              <w:t xml:space="preserve"> </w:t>
            </w:r>
            <w:proofErr w:type="spellStart"/>
            <w:r w:rsidRPr="003A1728">
              <w:rPr>
                <w:rFonts w:ascii="Garamond" w:hAnsi="Garamond"/>
                <w:sz w:val="28"/>
                <w:szCs w:val="28"/>
              </w:rPr>
              <w:t>nagh</w:t>
            </w:r>
            <w:proofErr w:type="spellEnd"/>
            <w:r w:rsidRPr="003A1728">
              <w:rPr>
                <w:rFonts w:ascii="Garamond" w:hAnsi="Garamond"/>
                <w:sz w:val="28"/>
                <w:szCs w:val="28"/>
              </w:rPr>
              <w:t xml:space="preserve"> nee mee-</w:t>
            </w:r>
            <w:proofErr w:type="spellStart"/>
            <w:r w:rsidRPr="003A1728">
              <w:rPr>
                <w:rFonts w:ascii="Garamond" w:hAnsi="Garamond"/>
                <w:sz w:val="28"/>
                <w:szCs w:val="28"/>
              </w:rPr>
              <w:t>vaynr</w:t>
            </w:r>
            <w:r w:rsidRPr="00096389">
              <w:rPr>
                <w:rFonts w:ascii="Garamond" w:hAnsi="Garamond"/>
                <w:i/>
                <w:sz w:val="28"/>
                <w:szCs w:val="28"/>
              </w:rPr>
              <w:t>y</w:t>
            </w:r>
            <w:r w:rsidRPr="003A1728">
              <w:rPr>
                <w:rFonts w:ascii="Garamond" w:hAnsi="Garamond"/>
                <w:sz w:val="28"/>
                <w:szCs w:val="28"/>
              </w:rPr>
              <w:t>s</w:t>
            </w:r>
            <w:proofErr w:type="spellEnd"/>
            <w:r w:rsidRPr="003A1728">
              <w:rPr>
                <w:rFonts w:ascii="Garamond" w:hAnsi="Garamond"/>
                <w:sz w:val="28"/>
                <w:szCs w:val="28"/>
              </w:rPr>
              <w:t xml:space="preserve"> eh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hurranse</w:t>
            </w:r>
            <w:proofErr w:type="spellEnd"/>
            <w:r w:rsidRPr="003A1728">
              <w:rPr>
                <w:rFonts w:ascii="Garamond" w:hAnsi="Garamond"/>
                <w:sz w:val="28"/>
                <w:szCs w:val="28"/>
              </w:rPr>
              <w:t xml:space="preserve">, </w:t>
            </w:r>
            <w:proofErr w:type="spellStart"/>
            <w:r w:rsidRPr="003A1728">
              <w:rPr>
                <w:rFonts w:ascii="Garamond" w:hAnsi="Garamond"/>
                <w:sz w:val="28"/>
                <w:szCs w:val="28"/>
              </w:rPr>
              <w:t>tra</w:t>
            </w:r>
            <w:proofErr w:type="spellEnd"/>
            <w:r w:rsidRPr="003A1728">
              <w:rPr>
                <w:rFonts w:ascii="Garamond" w:hAnsi="Garamond"/>
                <w:sz w:val="28"/>
                <w:szCs w:val="28"/>
              </w:rPr>
              <w:t xml:space="preserve"> she </w:t>
            </w:r>
            <w:proofErr w:type="spellStart"/>
            <w:r w:rsidRPr="003A1728">
              <w:rPr>
                <w:rFonts w:ascii="Garamond" w:hAnsi="Garamond"/>
                <w:sz w:val="28"/>
                <w:szCs w:val="28"/>
              </w:rPr>
              <w:t>shen</w:t>
            </w:r>
            <w:proofErr w:type="spellEnd"/>
            <w:r w:rsidRPr="003A1728">
              <w:rPr>
                <w:rFonts w:ascii="Garamond" w:hAnsi="Garamond"/>
                <w:sz w:val="28"/>
                <w:szCs w:val="28"/>
              </w:rPr>
              <w:t xml:space="preserve"> y </w:t>
            </w:r>
            <w:proofErr w:type="spellStart"/>
            <w:r w:rsidRPr="003A1728">
              <w:rPr>
                <w:rFonts w:ascii="Garamond" w:hAnsi="Garamond"/>
                <w:sz w:val="28"/>
                <w:szCs w:val="28"/>
              </w:rPr>
              <w:t>raad</w:t>
            </w:r>
            <w:proofErr w:type="spellEnd"/>
            <w:r w:rsidRPr="003A1728">
              <w:rPr>
                <w:rFonts w:ascii="Garamond" w:hAnsi="Garamond"/>
                <w:sz w:val="28"/>
                <w:szCs w:val="28"/>
              </w:rPr>
              <w:t xml:space="preserve"> </w:t>
            </w:r>
            <w:proofErr w:type="spellStart"/>
            <w:r w:rsidRPr="003A1728">
              <w:rPr>
                <w:rFonts w:ascii="Garamond" w:hAnsi="Garamond"/>
                <w:sz w:val="28"/>
                <w:szCs w:val="28"/>
              </w:rPr>
              <w:t>gys</w:t>
            </w:r>
            <w:proofErr w:type="spellEnd"/>
            <w:r w:rsidRPr="003A1728">
              <w:rPr>
                <w:rFonts w:ascii="Garamond" w:hAnsi="Garamond"/>
                <w:sz w:val="28"/>
                <w:szCs w:val="28"/>
              </w:rPr>
              <w:t xml:space="preserve"> y </w:t>
            </w:r>
            <w:proofErr w:type="spellStart"/>
            <w:r w:rsidRPr="003A1728">
              <w:rPr>
                <w:rFonts w:ascii="Garamond" w:hAnsi="Garamond"/>
                <w:sz w:val="28"/>
                <w:szCs w:val="28"/>
              </w:rPr>
              <w:t>ghloyr</w:t>
            </w:r>
            <w:proofErr w:type="spellEnd"/>
            <w:r w:rsidRPr="003A1728">
              <w:rPr>
                <w:rFonts w:ascii="Garamond" w:hAnsi="Garamond"/>
                <w:sz w:val="28"/>
                <w:szCs w:val="28"/>
              </w:rPr>
              <w:t xml:space="preserve"> ta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bragh</w:t>
            </w:r>
            <w:proofErr w:type="spellEnd"/>
            <w:r w:rsidRPr="003A1728">
              <w:rPr>
                <w:rFonts w:ascii="Garamond" w:hAnsi="Garamond"/>
                <w:sz w:val="28"/>
                <w:szCs w:val="28"/>
              </w:rPr>
              <w:t xml:space="preserve"> </w:t>
            </w:r>
            <w:proofErr w:type="spellStart"/>
            <w:r w:rsidRPr="003A1728">
              <w:rPr>
                <w:rFonts w:ascii="Garamond" w:hAnsi="Garamond"/>
                <w:sz w:val="28"/>
                <w:szCs w:val="28"/>
              </w:rPr>
              <w:t>farraghtyn</w:t>
            </w:r>
            <w:proofErr w:type="spellEnd"/>
            <w:r w:rsidRPr="003A1728">
              <w:rPr>
                <w:rFonts w:ascii="Garamond" w:hAnsi="Garamond"/>
                <w:sz w:val="28"/>
                <w:szCs w:val="28"/>
              </w:rPr>
              <w:t xml:space="preserve">. </w:t>
            </w:r>
          </w:p>
        </w:tc>
        <w:tc>
          <w:tcPr>
            <w:tcW w:w="0" w:type="auto"/>
          </w:tcPr>
          <w:p w14:paraId="45CEF68C"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His </w:t>
            </w:r>
            <w:r w:rsidRPr="00256FDC">
              <w:rPr>
                <w:rFonts w:ascii="Garamond" w:hAnsi="Garamond" w:cs="Times New Roman"/>
                <w:sz w:val="28"/>
              </w:rPr>
              <w:t>Doctrine</w:t>
            </w:r>
            <w:r w:rsidRPr="00256FDC">
              <w:rPr>
                <w:rFonts w:ascii="Garamond" w:hAnsi="Garamond" w:cs="Times New Roman"/>
                <w:i/>
                <w:sz w:val="28"/>
              </w:rPr>
              <w:t xml:space="preserve"> will appear every way worthy of God</w:t>
            </w:r>
            <w:r w:rsidRPr="002C617D">
              <w:rPr>
                <w:rFonts w:ascii="Garamond" w:hAnsi="Garamond" w:cs="Times New Roman"/>
                <w:sz w:val="28"/>
              </w:rPr>
              <w:t> </w:t>
            </w:r>
            <w:r w:rsidRPr="00096389">
              <w:rPr>
                <w:rFonts w:ascii="Garamond" w:hAnsi="Garamond" w:cs="Times New Roman"/>
                <w:i/>
                <w:sz w:val="28"/>
              </w:rPr>
              <w:t>:</w:t>
            </w:r>
            <w:r w:rsidRPr="00256FDC">
              <w:rPr>
                <w:rFonts w:ascii="Garamond" w:hAnsi="Garamond" w:cs="Times New Roman"/>
                <w:i/>
                <w:sz w:val="28"/>
              </w:rPr>
              <w:t xml:space="preserve"> </w:t>
            </w:r>
            <w:r w:rsidRPr="00256FDC">
              <w:rPr>
                <w:rFonts w:ascii="Garamond" w:hAnsi="Garamond" w:cs="Times New Roman"/>
                <w:sz w:val="28"/>
              </w:rPr>
              <w:t>His Example</w:t>
            </w:r>
            <w:r w:rsidRPr="00256FDC">
              <w:rPr>
                <w:rFonts w:ascii="Garamond" w:hAnsi="Garamond" w:cs="Times New Roman"/>
                <w:i/>
                <w:sz w:val="28"/>
              </w:rPr>
              <w:t xml:space="preserve"> will make you in Love with your Duty</w:t>
            </w:r>
            <w:r w:rsidRPr="002C617D">
              <w:rPr>
                <w:rFonts w:ascii="Garamond" w:hAnsi="Garamond" w:cs="Times New Roman"/>
                <w:sz w:val="28"/>
              </w:rPr>
              <w:t> ;</w:t>
            </w:r>
            <w:r w:rsidRPr="00256FDC">
              <w:rPr>
                <w:rFonts w:ascii="Garamond" w:hAnsi="Garamond" w:cs="Times New Roman"/>
                <w:i/>
                <w:sz w:val="28"/>
              </w:rPr>
              <w:t xml:space="preserve"> and </w:t>
            </w:r>
            <w:r w:rsidRPr="00256FDC">
              <w:rPr>
                <w:rFonts w:ascii="Garamond" w:hAnsi="Garamond" w:cs="Times New Roman"/>
                <w:sz w:val="28"/>
              </w:rPr>
              <w:t>His Sufferings</w:t>
            </w:r>
            <w:r w:rsidRPr="00256FDC">
              <w:rPr>
                <w:rFonts w:ascii="Garamond" w:hAnsi="Garamond" w:cs="Times New Roman"/>
                <w:i/>
                <w:sz w:val="28"/>
              </w:rPr>
              <w:t xml:space="preserve"> will convince you, that it is no Misfortune to suffer, when that is the Way to eternal Glory.</w:t>
            </w:r>
          </w:p>
        </w:tc>
        <w:tc>
          <w:tcPr>
            <w:tcW w:w="0" w:type="auto"/>
          </w:tcPr>
          <w:p w14:paraId="2FD53ACB"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2AC5929E" w14:textId="77777777" w:rsidTr="00C1228A">
        <w:tc>
          <w:tcPr>
            <w:tcW w:w="0" w:type="auto"/>
          </w:tcPr>
          <w:p w14:paraId="22E92E9C" w14:textId="77777777" w:rsidR="00096389" w:rsidRPr="003A1728" w:rsidRDefault="00096389" w:rsidP="0040043C">
            <w:pPr>
              <w:pStyle w:val="CM3"/>
              <w:widowControl/>
              <w:spacing w:line="240" w:lineRule="auto"/>
              <w:ind w:firstLine="227"/>
              <w:jc w:val="both"/>
              <w:rPr>
                <w:rFonts w:ascii="Garamond" w:hAnsi="Garamond"/>
                <w:sz w:val="28"/>
                <w:szCs w:val="28"/>
              </w:rPr>
            </w:pPr>
            <w:proofErr w:type="spellStart"/>
            <w:r w:rsidRPr="003A1728">
              <w:rPr>
                <w:rFonts w:ascii="Garamond" w:hAnsi="Garamond"/>
                <w:sz w:val="28"/>
                <w:szCs w:val="28"/>
              </w:rPr>
              <w:t>Ayns</w:t>
            </w:r>
            <w:proofErr w:type="spellEnd"/>
            <w:r w:rsidRPr="003A1728">
              <w:rPr>
                <w:rFonts w:ascii="Garamond" w:hAnsi="Garamond"/>
                <w:sz w:val="28"/>
                <w:szCs w:val="28"/>
              </w:rPr>
              <w:t xml:space="preserve"> </w:t>
            </w:r>
            <w:proofErr w:type="spellStart"/>
            <w:r w:rsidRPr="003A1728">
              <w:rPr>
                <w:rFonts w:ascii="Garamond" w:hAnsi="Garamond"/>
                <w:sz w:val="28"/>
                <w:szCs w:val="28"/>
              </w:rPr>
              <w:t>shen</w:t>
            </w:r>
            <w:proofErr w:type="spellEnd"/>
            <w:r w:rsidRPr="003A1728">
              <w:rPr>
                <w:rFonts w:ascii="Garamond" w:hAnsi="Garamond"/>
                <w:sz w:val="28"/>
                <w:szCs w:val="28"/>
              </w:rPr>
              <w:t xml:space="preserve"> </w:t>
            </w:r>
            <w:proofErr w:type="spellStart"/>
            <w:r>
              <w:rPr>
                <w:rFonts w:ascii="Garamond" w:hAnsi="Garamond"/>
                <w:sz w:val="28"/>
                <w:szCs w:val="28"/>
              </w:rPr>
              <w:t>hoo-ee</w:t>
            </w:r>
            <w:proofErr w:type="spellEnd"/>
            <w:r>
              <w:rPr>
                <w:rStyle w:val="FootnoteReference"/>
                <w:rFonts w:ascii="Garamond" w:hAnsi="Garamond"/>
                <w:sz w:val="28"/>
                <w:szCs w:val="28"/>
              </w:rPr>
              <w:footnoteReference w:id="36"/>
            </w:r>
            <w:r w:rsidRPr="003A1728">
              <w:rPr>
                <w:rFonts w:ascii="Garamond" w:hAnsi="Garamond"/>
                <w:sz w:val="28"/>
                <w:szCs w:val="28"/>
              </w:rPr>
              <w:t xml:space="preserve"> </w:t>
            </w:r>
            <w:proofErr w:type="spellStart"/>
            <w:r w:rsidRPr="003A1728">
              <w:rPr>
                <w:rFonts w:ascii="Garamond" w:hAnsi="Garamond"/>
                <w:sz w:val="28"/>
                <w:szCs w:val="28"/>
              </w:rPr>
              <w:t>yn</w:t>
            </w:r>
            <w:proofErr w:type="spellEnd"/>
            <w:r w:rsidRPr="003A1728">
              <w:rPr>
                <w:rFonts w:ascii="Garamond" w:hAnsi="Garamond"/>
                <w:sz w:val="28"/>
                <w:szCs w:val="28"/>
              </w:rPr>
              <w:t xml:space="preserve"> </w:t>
            </w:r>
            <w:proofErr w:type="spellStart"/>
            <w:r w:rsidRPr="003A1728">
              <w:rPr>
                <w:rFonts w:ascii="Garamond" w:hAnsi="Garamond"/>
                <w:i/>
                <w:sz w:val="28"/>
                <w:szCs w:val="28"/>
              </w:rPr>
              <w:t>chiarrail</w:t>
            </w:r>
            <w:proofErr w:type="spellEnd"/>
            <w:r w:rsidRPr="003A1728">
              <w:rPr>
                <w:rFonts w:ascii="Garamond" w:hAnsi="Garamond"/>
                <w:sz w:val="28"/>
                <w:szCs w:val="28"/>
              </w:rPr>
              <w:t xml:space="preserve"> </w:t>
            </w:r>
            <w:proofErr w:type="spellStart"/>
            <w:r w:rsidRPr="003A1728">
              <w:rPr>
                <w:rFonts w:ascii="Garamond" w:hAnsi="Garamond"/>
                <w:i/>
                <w:sz w:val="28"/>
                <w:szCs w:val="28"/>
              </w:rPr>
              <w:t>echyssyn</w:t>
            </w:r>
            <w:proofErr w:type="spellEnd"/>
            <w:r w:rsidRPr="003A1728">
              <w:rPr>
                <w:rFonts w:ascii="Garamond" w:hAnsi="Garamond"/>
                <w:i/>
                <w:sz w:val="28"/>
                <w:szCs w:val="28"/>
              </w:rPr>
              <w:t xml:space="preserve"> son e </w:t>
            </w:r>
            <w:proofErr w:type="spellStart"/>
            <w:r w:rsidRPr="0093708E">
              <w:rPr>
                <w:rFonts w:ascii="Garamond" w:hAnsi="Garamond"/>
                <w:i/>
                <w:sz w:val="28"/>
                <w:szCs w:val="28"/>
              </w:rPr>
              <w:t>Agl</w:t>
            </w:r>
            <w:r w:rsidRPr="0093708E">
              <w:rPr>
                <w:rFonts w:ascii="Garamond" w:hAnsi="Garamond"/>
                <w:sz w:val="28"/>
                <w:szCs w:val="28"/>
              </w:rPr>
              <w:t>i</w:t>
            </w:r>
            <w:r w:rsidRPr="0093708E">
              <w:rPr>
                <w:rFonts w:ascii="Garamond" w:hAnsi="Garamond"/>
                <w:i/>
                <w:sz w:val="28"/>
                <w:szCs w:val="28"/>
              </w:rPr>
              <w:t>sh</w:t>
            </w:r>
            <w:proofErr w:type="spellEnd"/>
            <w:r w:rsidRPr="003A1728">
              <w:rPr>
                <w:rFonts w:ascii="Garamond" w:hAnsi="Garamond"/>
                <w:sz w:val="28"/>
                <w:szCs w:val="28"/>
              </w:rPr>
              <w:t xml:space="preserve">, </w:t>
            </w:r>
            <w:proofErr w:type="spellStart"/>
            <w:r w:rsidRPr="003A1728">
              <w:rPr>
                <w:rFonts w:ascii="Garamond" w:hAnsi="Garamond"/>
                <w:sz w:val="28"/>
                <w:szCs w:val="28"/>
              </w:rPr>
              <w:t>ayns</w:t>
            </w:r>
            <w:proofErr w:type="spellEnd"/>
            <w:r w:rsidRPr="003A1728">
              <w:rPr>
                <w:rFonts w:ascii="Garamond" w:hAnsi="Garamond"/>
                <w:sz w:val="28"/>
                <w:szCs w:val="28"/>
              </w:rPr>
              <w:t xml:space="preserve"> cur </w:t>
            </w:r>
            <w:proofErr w:type="spellStart"/>
            <w:r w:rsidRPr="003A1728">
              <w:rPr>
                <w:rFonts w:ascii="Garamond" w:hAnsi="Garamond"/>
                <w:sz w:val="28"/>
                <w:szCs w:val="28"/>
              </w:rPr>
              <w:t>sarey</w:t>
            </w:r>
            <w:proofErr w:type="spellEnd"/>
            <w:r w:rsidRPr="003A1728">
              <w:rPr>
                <w:rFonts w:ascii="Garamond" w:hAnsi="Garamond"/>
                <w:sz w:val="28"/>
                <w:szCs w:val="28"/>
              </w:rPr>
              <w:t xml:space="preserve"> da e </w:t>
            </w:r>
            <w:proofErr w:type="spellStart"/>
            <w:r w:rsidRPr="003A1728">
              <w:rPr>
                <w:rFonts w:ascii="Garamond" w:hAnsi="Garamond"/>
                <w:sz w:val="28"/>
                <w:szCs w:val="28"/>
              </w:rPr>
              <w:t>Hirveishee</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reall</w:t>
            </w:r>
            <w:proofErr w:type="spellEnd"/>
            <w:r w:rsidRPr="003A1728">
              <w:rPr>
                <w:rFonts w:ascii="Garamond" w:hAnsi="Garamond"/>
                <w:sz w:val="28"/>
                <w:szCs w:val="28"/>
              </w:rPr>
              <w:t xml:space="preserve"> e </w:t>
            </w:r>
            <w:proofErr w:type="spellStart"/>
            <w:r w:rsidRPr="003A1728">
              <w:rPr>
                <w:rFonts w:ascii="Garamond" w:hAnsi="Garamond"/>
                <w:sz w:val="28"/>
                <w:szCs w:val="28"/>
              </w:rPr>
              <w:t>Hioltane</w:t>
            </w:r>
            <w:proofErr w:type="spellEnd"/>
            <w:r w:rsidRPr="003A1728">
              <w:rPr>
                <w:rFonts w:ascii="Garamond" w:hAnsi="Garamond"/>
                <w:sz w:val="28"/>
                <w:szCs w:val="28"/>
              </w:rPr>
              <w:t xml:space="preserve"> as </w:t>
            </w:r>
            <w:proofErr w:type="spellStart"/>
            <w:r w:rsidRPr="003A1728">
              <w:rPr>
                <w:rFonts w:ascii="Garamond" w:hAnsi="Garamond"/>
                <w:sz w:val="28"/>
                <w:szCs w:val="28"/>
              </w:rPr>
              <w:t>ynsee</w:t>
            </w:r>
            <w:proofErr w:type="spellEnd"/>
            <w:r w:rsidRPr="003A1728">
              <w:rPr>
                <w:rFonts w:ascii="Garamond" w:hAnsi="Garamond"/>
                <w:sz w:val="28"/>
                <w:szCs w:val="28"/>
              </w:rPr>
              <w:t xml:space="preserve"> </w:t>
            </w:r>
            <w:proofErr w:type="spellStart"/>
            <w:r w:rsidRPr="003A1728">
              <w:rPr>
                <w:rFonts w:ascii="Garamond" w:hAnsi="Garamond"/>
                <w:sz w:val="28"/>
                <w:szCs w:val="28"/>
              </w:rPr>
              <w:t>oo</w:t>
            </w:r>
            <w:proofErr w:type="spellEnd"/>
            <w:r w:rsidRPr="003A1728">
              <w:rPr>
                <w:rFonts w:ascii="Garamond" w:hAnsi="Garamond"/>
                <w:sz w:val="28"/>
                <w:szCs w:val="28"/>
              </w:rPr>
              <w:t xml:space="preserve"> </w:t>
            </w:r>
            <w:proofErr w:type="spellStart"/>
            <w:r w:rsidRPr="003A1728">
              <w:rPr>
                <w:rFonts w:ascii="Garamond" w:hAnsi="Garamond"/>
                <w:sz w:val="28"/>
                <w:szCs w:val="28"/>
              </w:rPr>
              <w:t>fys</w:t>
            </w:r>
            <w:proofErr w:type="spellEnd"/>
            <w:r w:rsidRPr="003A1728">
              <w:rPr>
                <w:rFonts w:ascii="Garamond" w:hAnsi="Garamond"/>
                <w:sz w:val="28"/>
                <w:szCs w:val="28"/>
              </w:rPr>
              <w:t xml:space="preserve"> </w:t>
            </w:r>
            <w:proofErr w:type="spellStart"/>
            <w:r w:rsidRPr="003A1728">
              <w:rPr>
                <w:rFonts w:ascii="Garamond" w:hAnsi="Garamond"/>
                <w:sz w:val="28"/>
                <w:szCs w:val="28"/>
              </w:rPr>
              <w:t>ve</w:t>
            </w:r>
            <w:proofErr w:type="spellEnd"/>
            <w:r w:rsidRPr="003A1728">
              <w:rPr>
                <w:rFonts w:ascii="Garamond" w:hAnsi="Garamond"/>
                <w:sz w:val="28"/>
                <w:szCs w:val="28"/>
              </w:rPr>
              <w:t xml:space="preserve"> </w:t>
            </w:r>
            <w:proofErr w:type="spellStart"/>
            <w:r w:rsidRPr="003A1728">
              <w:rPr>
                <w:rFonts w:ascii="Garamond" w:hAnsi="Garamond"/>
                <w:sz w:val="28"/>
                <w:szCs w:val="28"/>
              </w:rPr>
              <w:t>ayd</w:t>
            </w:r>
            <w:proofErr w:type="spellEnd"/>
            <w:r w:rsidRPr="003A1728">
              <w:rPr>
                <w:rFonts w:ascii="Garamond" w:hAnsi="Garamond"/>
                <w:sz w:val="28"/>
                <w:szCs w:val="28"/>
              </w:rPr>
              <w:t xml:space="preserve"> </w:t>
            </w:r>
            <w:proofErr w:type="spellStart"/>
            <w:r w:rsidRPr="003A1728">
              <w:rPr>
                <w:rFonts w:ascii="Garamond" w:hAnsi="Garamond"/>
                <w:i/>
                <w:sz w:val="28"/>
                <w:szCs w:val="28"/>
              </w:rPr>
              <w:t>cre</w:t>
            </w:r>
            <w:proofErr w:type="spellEnd"/>
            <w:r w:rsidRPr="003A1728">
              <w:rPr>
                <w:rFonts w:ascii="Garamond" w:hAnsi="Garamond"/>
                <w:i/>
                <w:sz w:val="28"/>
                <w:szCs w:val="28"/>
              </w:rPr>
              <w:t xml:space="preserve"> </w:t>
            </w:r>
            <w:proofErr w:type="spellStart"/>
            <w:r w:rsidRPr="003A1728">
              <w:rPr>
                <w:rFonts w:ascii="Garamond" w:hAnsi="Garamond"/>
                <w:i/>
                <w:sz w:val="28"/>
                <w:szCs w:val="28"/>
              </w:rPr>
              <w:t>sheeagh</w:t>
            </w:r>
            <w:proofErr w:type="spellEnd"/>
            <w:r w:rsidRPr="003A1728">
              <w:rPr>
                <w:rFonts w:ascii="Garamond" w:hAnsi="Garamond"/>
                <w:i/>
                <w:sz w:val="28"/>
                <w:szCs w:val="28"/>
              </w:rPr>
              <w:t xml:space="preserve"> </w:t>
            </w:r>
            <w:proofErr w:type="spellStart"/>
            <w:r w:rsidRPr="003A1728">
              <w:rPr>
                <w:rFonts w:ascii="Garamond" w:hAnsi="Garamond"/>
                <w:i/>
                <w:sz w:val="28"/>
                <w:szCs w:val="28"/>
              </w:rPr>
              <w:t>dt’annym</w:t>
            </w:r>
            <w:proofErr w:type="spellEnd"/>
            <w:r w:rsidRPr="003A1728">
              <w:rPr>
                <w:rFonts w:ascii="Garamond" w:hAnsi="Garamond"/>
                <w:sz w:val="28"/>
                <w:szCs w:val="28"/>
              </w:rPr>
              <w:t xml:space="preserve">, as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mooar</w:t>
            </w:r>
            <w:proofErr w:type="spellEnd"/>
            <w:r w:rsidRPr="003A1728">
              <w:rPr>
                <w:rFonts w:ascii="Garamond" w:hAnsi="Garamond"/>
                <w:sz w:val="28"/>
                <w:szCs w:val="28"/>
              </w:rPr>
              <w:t xml:space="preserve"> y </w:t>
            </w:r>
            <w:proofErr w:type="spellStart"/>
            <w:r w:rsidRPr="003A1728">
              <w:rPr>
                <w:rFonts w:ascii="Garamond" w:hAnsi="Garamond"/>
                <w:sz w:val="28"/>
                <w:szCs w:val="28"/>
              </w:rPr>
              <w:t>treih</w:t>
            </w:r>
            <w:proofErr w:type="spellEnd"/>
            <w:r w:rsidRPr="003A1728">
              <w:rPr>
                <w:rFonts w:ascii="Garamond" w:hAnsi="Garamond"/>
                <w:sz w:val="28"/>
                <w:szCs w:val="28"/>
              </w:rPr>
              <w:t xml:space="preserve"> y </w:t>
            </w:r>
            <w:proofErr w:type="spellStart"/>
            <w:r w:rsidRPr="003A1728">
              <w:rPr>
                <w:rFonts w:ascii="Garamond" w:hAnsi="Garamond"/>
                <w:sz w:val="28"/>
                <w:szCs w:val="28"/>
              </w:rPr>
              <w:t>choal</w:t>
            </w:r>
            <w:proofErr w:type="spellEnd"/>
            <w:r w:rsidRPr="003A1728">
              <w:rPr>
                <w:rFonts w:ascii="Garamond" w:hAnsi="Garamond"/>
                <w:sz w:val="28"/>
                <w:szCs w:val="28"/>
              </w:rPr>
              <w:t xml:space="preserve"> eh, </w:t>
            </w:r>
            <w:proofErr w:type="spellStart"/>
            <w:r w:rsidRPr="003A1728">
              <w:rPr>
                <w:rFonts w:ascii="Garamond" w:hAnsi="Garamond"/>
                <w:sz w:val="28"/>
                <w:szCs w:val="28"/>
              </w:rPr>
              <w:t>tra</w:t>
            </w:r>
            <w:proofErr w:type="spellEnd"/>
            <w:r w:rsidRPr="003A1728">
              <w:rPr>
                <w:rFonts w:ascii="Garamond" w:hAnsi="Garamond"/>
                <w:sz w:val="28"/>
                <w:szCs w:val="28"/>
              </w:rPr>
              <w:t xml:space="preserve"> </w:t>
            </w:r>
            <w:proofErr w:type="spellStart"/>
            <w:r w:rsidRPr="003A1728">
              <w:rPr>
                <w:rFonts w:ascii="Garamond" w:hAnsi="Garamond"/>
                <w:sz w:val="28"/>
                <w:szCs w:val="28"/>
              </w:rPr>
              <w:t>hee-oo</w:t>
            </w:r>
            <w:proofErr w:type="spellEnd"/>
            <w:r w:rsidRPr="003A1728">
              <w:rPr>
                <w:rFonts w:ascii="Garamond" w:hAnsi="Garamond"/>
                <w:sz w:val="28"/>
                <w:szCs w:val="28"/>
              </w:rPr>
              <w:t xml:space="preserve"> </w:t>
            </w:r>
            <w:proofErr w:type="spellStart"/>
            <w:r w:rsidRPr="003A1728">
              <w:rPr>
                <w:rFonts w:ascii="Garamond" w:hAnsi="Garamond"/>
                <w:sz w:val="28"/>
                <w:szCs w:val="28"/>
              </w:rPr>
              <w:t>Yeesey</w:t>
            </w:r>
            <w:proofErr w:type="spellEnd"/>
            <w:r w:rsidRPr="003A1728">
              <w:rPr>
                <w:rFonts w:ascii="Garamond" w:hAnsi="Garamond"/>
                <w:sz w:val="28"/>
                <w:szCs w:val="28"/>
              </w:rPr>
              <w:t xml:space="preserve"> </w:t>
            </w:r>
            <w:proofErr w:type="spellStart"/>
            <w:r w:rsidRPr="003A1728">
              <w:rPr>
                <w:rFonts w:ascii="Garamond" w:hAnsi="Garamond"/>
                <w:sz w:val="28"/>
                <w:szCs w:val="28"/>
              </w:rPr>
              <w:t>Creest</w:t>
            </w:r>
            <w:proofErr w:type="spellEnd"/>
            <w:r w:rsidRPr="003A1728">
              <w:rPr>
                <w:rFonts w:ascii="Garamond" w:hAnsi="Garamond"/>
                <w:sz w:val="28"/>
                <w:szCs w:val="28"/>
              </w:rPr>
              <w:t xml:space="preserve">, e </w:t>
            </w:r>
            <w:proofErr w:type="spellStart"/>
            <w:r w:rsidRPr="003A1728">
              <w:rPr>
                <w:rFonts w:ascii="Garamond" w:hAnsi="Garamond"/>
                <w:sz w:val="28"/>
                <w:szCs w:val="28"/>
              </w:rPr>
              <w:t>Ostylyn</w:t>
            </w:r>
            <w:proofErr w:type="spellEnd"/>
            <w:r w:rsidRPr="003A1728">
              <w:rPr>
                <w:rFonts w:ascii="Garamond" w:hAnsi="Garamond"/>
                <w:sz w:val="28"/>
                <w:szCs w:val="28"/>
              </w:rPr>
              <w:t xml:space="preserve"> as e </w:t>
            </w:r>
            <w:proofErr w:type="spellStart"/>
            <w:r w:rsidRPr="003A1728">
              <w:rPr>
                <w:rFonts w:ascii="Garamond" w:hAnsi="Garamond"/>
                <w:sz w:val="28"/>
                <w:szCs w:val="28"/>
              </w:rPr>
              <w:t>Harvaantyn</w:t>
            </w:r>
            <w:proofErr w:type="spellEnd"/>
            <w:r w:rsidRPr="003A1728">
              <w:rPr>
                <w:rFonts w:ascii="Garamond" w:hAnsi="Garamond"/>
                <w:sz w:val="28"/>
                <w:szCs w:val="28"/>
              </w:rPr>
              <w:t xml:space="preserve"> cha </w:t>
            </w:r>
            <w:proofErr w:type="spellStart"/>
            <w:r w:rsidRPr="003A1728">
              <w:rPr>
                <w:rFonts w:ascii="Garamond" w:hAnsi="Garamond"/>
                <w:sz w:val="28"/>
                <w:szCs w:val="28"/>
              </w:rPr>
              <w:t>kiarralagh</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hauail</w:t>
            </w:r>
            <w:proofErr w:type="spellEnd"/>
            <w:r w:rsidRPr="003A1728">
              <w:rPr>
                <w:rFonts w:ascii="Garamond" w:hAnsi="Garamond"/>
                <w:sz w:val="28"/>
                <w:szCs w:val="28"/>
              </w:rPr>
              <w:t xml:space="preserve"> shin. </w:t>
            </w:r>
          </w:p>
        </w:tc>
        <w:tc>
          <w:tcPr>
            <w:tcW w:w="0" w:type="auto"/>
          </w:tcPr>
          <w:p w14:paraId="66ADE6FE"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There you will see </w:t>
            </w:r>
            <w:r w:rsidRPr="00256FDC">
              <w:rPr>
                <w:rFonts w:ascii="Garamond" w:hAnsi="Garamond" w:cs="Times New Roman"/>
                <w:sz w:val="28"/>
              </w:rPr>
              <w:t>His Care for his Church,</w:t>
            </w:r>
            <w:r w:rsidRPr="00256FDC">
              <w:rPr>
                <w:rFonts w:ascii="Garamond" w:hAnsi="Garamond" w:cs="Times New Roman"/>
                <w:i/>
                <w:sz w:val="28"/>
              </w:rPr>
              <w:t xml:space="preserve"> in commanding his Ministers to feed his Flock</w:t>
            </w:r>
            <w:r w:rsidRPr="002C617D">
              <w:rPr>
                <w:rFonts w:ascii="Garamond" w:hAnsi="Garamond" w:cs="Times New Roman"/>
                <w:sz w:val="28"/>
              </w:rPr>
              <w:t> ;</w:t>
            </w:r>
            <w:r w:rsidRPr="00256FDC">
              <w:rPr>
                <w:rFonts w:ascii="Garamond" w:hAnsi="Garamond" w:cs="Times New Roman"/>
                <w:i/>
                <w:sz w:val="28"/>
              </w:rPr>
              <w:t xml:space="preserve"> and you will learn to know the </w:t>
            </w:r>
            <w:r w:rsidRPr="00256FDC">
              <w:rPr>
                <w:rFonts w:ascii="Garamond" w:hAnsi="Garamond" w:cs="Times New Roman"/>
                <w:sz w:val="28"/>
              </w:rPr>
              <w:t>Value of your Soul,</w:t>
            </w:r>
            <w:r w:rsidRPr="00256FDC">
              <w:rPr>
                <w:rFonts w:ascii="Garamond" w:hAnsi="Garamond" w:cs="Times New Roman"/>
                <w:i/>
                <w:sz w:val="28"/>
              </w:rPr>
              <w:t xml:space="preserve"> and the great Misfortune of losing it, when you see Jesus Christ, His Apostles, and Servants, so much concerned to save us.</w:t>
            </w:r>
          </w:p>
        </w:tc>
        <w:tc>
          <w:tcPr>
            <w:tcW w:w="0" w:type="auto"/>
          </w:tcPr>
          <w:p w14:paraId="388393B0"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4EFDA16C" w14:textId="77777777" w:rsidTr="00C1228A">
        <w:tc>
          <w:tcPr>
            <w:tcW w:w="0" w:type="auto"/>
          </w:tcPr>
          <w:p w14:paraId="78967C67" w14:textId="77777777" w:rsidR="00096389" w:rsidRPr="003A1728" w:rsidRDefault="00096389" w:rsidP="0040043C">
            <w:pPr>
              <w:pStyle w:val="CM3"/>
              <w:widowControl/>
              <w:spacing w:line="240" w:lineRule="auto"/>
              <w:ind w:firstLine="227"/>
              <w:jc w:val="both"/>
              <w:rPr>
                <w:rFonts w:ascii="Garamond" w:hAnsi="Garamond"/>
                <w:sz w:val="28"/>
                <w:szCs w:val="28"/>
              </w:rPr>
            </w:pPr>
            <w:r w:rsidRPr="003A1728">
              <w:rPr>
                <w:rFonts w:ascii="Garamond" w:hAnsi="Garamond"/>
                <w:sz w:val="28"/>
                <w:szCs w:val="28"/>
              </w:rPr>
              <w:lastRenderedPageBreak/>
              <w:t xml:space="preserve">As </w:t>
            </w:r>
            <w:proofErr w:type="spellStart"/>
            <w:r w:rsidRPr="003A1728">
              <w:rPr>
                <w:rFonts w:ascii="Garamond" w:hAnsi="Garamond"/>
                <w:sz w:val="28"/>
                <w:szCs w:val="28"/>
              </w:rPr>
              <w:t>lurg</w:t>
            </w:r>
            <w:proofErr w:type="spellEnd"/>
            <w:r w:rsidRPr="003A1728">
              <w:rPr>
                <w:rFonts w:ascii="Garamond" w:hAnsi="Garamond"/>
                <w:sz w:val="28"/>
                <w:szCs w:val="28"/>
              </w:rPr>
              <w:t xml:space="preserve"> </w:t>
            </w:r>
            <w:proofErr w:type="spellStart"/>
            <w:r w:rsidRPr="003A1728">
              <w:rPr>
                <w:rFonts w:ascii="Garamond" w:hAnsi="Garamond"/>
                <w:sz w:val="28"/>
                <w:szCs w:val="28"/>
              </w:rPr>
              <w:t>shoh</w:t>
            </w:r>
            <w:proofErr w:type="spellEnd"/>
            <w:r w:rsidRPr="003A1728">
              <w:rPr>
                <w:rFonts w:ascii="Garamond" w:hAnsi="Garamond"/>
                <w:sz w:val="28"/>
                <w:szCs w:val="28"/>
              </w:rPr>
              <w:t xml:space="preserve"> nee-</w:t>
            </w:r>
            <w:proofErr w:type="spellStart"/>
            <w:r w:rsidRPr="003A1728">
              <w:rPr>
                <w:rFonts w:ascii="Garamond" w:hAnsi="Garamond"/>
                <w:sz w:val="28"/>
                <w:szCs w:val="28"/>
              </w:rPr>
              <w:t>oo</w:t>
            </w:r>
            <w:proofErr w:type="spellEnd"/>
            <w:r w:rsidRPr="003A1728">
              <w:rPr>
                <w:rFonts w:ascii="Garamond" w:hAnsi="Garamond"/>
                <w:sz w:val="28"/>
                <w:szCs w:val="28"/>
              </w:rPr>
              <w:t xml:space="preserve"> </w:t>
            </w:r>
            <w:proofErr w:type="spellStart"/>
            <w:r w:rsidRPr="003A1728">
              <w:rPr>
                <w:rFonts w:ascii="Garamond" w:hAnsi="Garamond"/>
                <w:sz w:val="28"/>
                <w:szCs w:val="28"/>
              </w:rPr>
              <w:t>gynsagh</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hoiagh</w:t>
            </w:r>
            <w:proofErr w:type="spellEnd"/>
            <w:r w:rsidRPr="003A1728">
              <w:rPr>
                <w:rFonts w:ascii="Garamond" w:hAnsi="Garamond"/>
                <w:sz w:val="28"/>
                <w:szCs w:val="28"/>
              </w:rPr>
              <w:t xml:space="preserve"> </w:t>
            </w:r>
            <w:proofErr w:type="spellStart"/>
            <w:r w:rsidRPr="003A1728">
              <w:rPr>
                <w:rFonts w:ascii="Garamond" w:hAnsi="Garamond"/>
                <w:sz w:val="28"/>
                <w:szCs w:val="28"/>
              </w:rPr>
              <w:t>mooar</w:t>
            </w:r>
            <w:proofErr w:type="spellEnd"/>
            <w:r w:rsidRPr="003A1728">
              <w:rPr>
                <w:rFonts w:ascii="Garamond" w:hAnsi="Garamond"/>
                <w:sz w:val="28"/>
                <w:szCs w:val="28"/>
              </w:rPr>
              <w:t xml:space="preserve"> </w:t>
            </w:r>
            <w:proofErr w:type="spellStart"/>
            <w:r w:rsidRPr="003A1728">
              <w:rPr>
                <w:rFonts w:ascii="Garamond" w:hAnsi="Garamond"/>
                <w:sz w:val="28"/>
                <w:szCs w:val="28"/>
              </w:rPr>
              <w:t>jeh</w:t>
            </w:r>
            <w:proofErr w:type="spellEnd"/>
            <w:r w:rsidRPr="003A1728">
              <w:rPr>
                <w:rFonts w:ascii="Garamond" w:hAnsi="Garamond"/>
                <w:sz w:val="28"/>
                <w:szCs w:val="28"/>
              </w:rPr>
              <w:t xml:space="preserve"> goo Yee, </w:t>
            </w:r>
            <w:r w:rsidRPr="003A1728">
              <w:rPr>
                <w:rFonts w:ascii="Garamond" w:hAnsi="Garamond"/>
                <w:i/>
                <w:sz w:val="28"/>
                <w:szCs w:val="28"/>
              </w:rPr>
              <w:t xml:space="preserve">bun y </w:t>
            </w:r>
            <w:proofErr w:type="spellStart"/>
            <w:r w:rsidRPr="003A1728">
              <w:rPr>
                <w:rFonts w:ascii="Garamond" w:hAnsi="Garamond"/>
                <w:i/>
                <w:sz w:val="28"/>
                <w:szCs w:val="28"/>
              </w:rPr>
              <w:t>Chredjue</w:t>
            </w:r>
            <w:proofErr w:type="spellEnd"/>
            <w:r w:rsidRPr="003A1728">
              <w:rPr>
                <w:rFonts w:ascii="Garamond" w:hAnsi="Garamond"/>
                <w:sz w:val="28"/>
                <w:szCs w:val="28"/>
              </w:rPr>
              <w:t xml:space="preserve"> </w:t>
            </w:r>
            <w:proofErr w:type="spellStart"/>
            <w:r w:rsidRPr="003A1728">
              <w:rPr>
                <w:rFonts w:ascii="Garamond" w:hAnsi="Garamond"/>
                <w:sz w:val="28"/>
                <w:szCs w:val="28"/>
              </w:rPr>
              <w:t>shen</w:t>
            </w:r>
            <w:proofErr w:type="spellEnd"/>
            <w:r w:rsidRPr="003A1728">
              <w:rPr>
                <w:rFonts w:ascii="Garamond" w:hAnsi="Garamond"/>
                <w:sz w:val="28"/>
                <w:szCs w:val="28"/>
              </w:rPr>
              <w:t xml:space="preserve"> </w:t>
            </w:r>
            <w:proofErr w:type="spellStart"/>
            <w:r w:rsidRPr="003A1728">
              <w:rPr>
                <w:rFonts w:ascii="Garamond" w:hAnsi="Garamond"/>
                <w:sz w:val="28"/>
                <w:szCs w:val="28"/>
              </w:rPr>
              <w:t>liorish</w:t>
            </w:r>
            <w:proofErr w:type="spellEnd"/>
            <w:r w:rsidRPr="003A1728">
              <w:rPr>
                <w:rFonts w:ascii="Garamond" w:hAnsi="Garamond"/>
                <w:sz w:val="28"/>
                <w:szCs w:val="28"/>
              </w:rPr>
              <w:t xml:space="preserve"> </w:t>
            </w:r>
            <w:proofErr w:type="spellStart"/>
            <w:r w:rsidRPr="003A1728">
              <w:rPr>
                <w:rFonts w:ascii="Garamond" w:hAnsi="Garamond"/>
                <w:sz w:val="28"/>
                <w:szCs w:val="28"/>
              </w:rPr>
              <w:t>t’ow</w:t>
            </w:r>
            <w:proofErr w:type="spellEnd"/>
            <w:r w:rsidRPr="003A1728">
              <w:rPr>
                <w:rFonts w:ascii="Garamond" w:hAnsi="Garamond"/>
                <w:sz w:val="28"/>
                <w:szCs w:val="28"/>
              </w:rPr>
              <w:t xml:space="preserve"> </w:t>
            </w:r>
            <w:proofErr w:type="spellStart"/>
            <w:r w:rsidRPr="003A1728">
              <w:rPr>
                <w:rFonts w:ascii="Garamond" w:hAnsi="Garamond"/>
                <w:sz w:val="28"/>
                <w:szCs w:val="28"/>
              </w:rPr>
              <w:t>treshteil</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ve</w:t>
            </w:r>
            <w:proofErr w:type="spellEnd"/>
            <w:r w:rsidRPr="003A1728">
              <w:rPr>
                <w:rFonts w:ascii="Garamond" w:hAnsi="Garamond"/>
                <w:sz w:val="28"/>
                <w:szCs w:val="28"/>
              </w:rPr>
              <w:t xml:space="preserve"> </w:t>
            </w:r>
            <w:proofErr w:type="spellStart"/>
            <w:r w:rsidRPr="003A1728">
              <w:rPr>
                <w:rFonts w:ascii="Garamond" w:hAnsi="Garamond"/>
                <w:sz w:val="28"/>
                <w:szCs w:val="28"/>
              </w:rPr>
              <w:t>sauchey</w:t>
            </w:r>
            <w:proofErr w:type="spellEnd"/>
            <w:r w:rsidRPr="003A1728">
              <w:rPr>
                <w:rFonts w:ascii="Garamond" w:hAnsi="Garamond"/>
                <w:sz w:val="28"/>
                <w:szCs w:val="28"/>
              </w:rPr>
              <w:t xml:space="preserve">. </w:t>
            </w:r>
          </w:p>
        </w:tc>
        <w:tc>
          <w:tcPr>
            <w:tcW w:w="0" w:type="auto"/>
          </w:tcPr>
          <w:p w14:paraId="402F86C9"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And lastly, you will learn to value the Word of God, which is the </w:t>
            </w:r>
            <w:r w:rsidRPr="00256FDC">
              <w:rPr>
                <w:rFonts w:ascii="Garamond" w:hAnsi="Garamond" w:cs="Times New Roman"/>
                <w:sz w:val="28"/>
              </w:rPr>
              <w:t>Foundation of that Faith,</w:t>
            </w:r>
            <w:r w:rsidRPr="00256FDC">
              <w:rPr>
                <w:rFonts w:ascii="Garamond" w:hAnsi="Garamond" w:cs="Times New Roman"/>
                <w:i/>
                <w:sz w:val="28"/>
              </w:rPr>
              <w:t xml:space="preserve"> by which you hope to be saved.</w:t>
            </w:r>
          </w:p>
        </w:tc>
        <w:tc>
          <w:tcPr>
            <w:tcW w:w="0" w:type="auto"/>
          </w:tcPr>
          <w:p w14:paraId="7A52A129"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1C3481F0" w14:textId="77777777" w:rsidTr="00C1228A">
        <w:tc>
          <w:tcPr>
            <w:tcW w:w="0" w:type="auto"/>
          </w:tcPr>
          <w:p w14:paraId="73268C11" w14:textId="77777777" w:rsidR="00096389" w:rsidRPr="003A1728" w:rsidRDefault="00096389" w:rsidP="0040043C">
            <w:pPr>
              <w:pStyle w:val="CM3"/>
              <w:widowControl/>
              <w:spacing w:line="240" w:lineRule="auto"/>
              <w:ind w:firstLine="227"/>
              <w:jc w:val="both"/>
              <w:rPr>
                <w:rFonts w:ascii="Garamond" w:hAnsi="Garamond"/>
                <w:sz w:val="28"/>
                <w:szCs w:val="28"/>
              </w:rPr>
            </w:pPr>
            <w:r w:rsidRPr="003A1728">
              <w:rPr>
                <w:rFonts w:ascii="Garamond" w:hAnsi="Garamond"/>
                <w:i/>
                <w:sz w:val="28"/>
                <w:szCs w:val="28"/>
              </w:rPr>
              <w:t>Q.</w:t>
            </w:r>
            <w:r w:rsidRPr="003A1728">
              <w:rPr>
                <w:rFonts w:ascii="Garamond" w:hAnsi="Garamond"/>
                <w:sz w:val="28"/>
                <w:szCs w:val="28"/>
              </w:rPr>
              <w:t xml:space="preserve"> </w:t>
            </w:r>
            <w:proofErr w:type="spellStart"/>
            <w:r w:rsidRPr="003A1728">
              <w:rPr>
                <w:rFonts w:ascii="Garamond" w:hAnsi="Garamond"/>
                <w:sz w:val="28"/>
                <w:szCs w:val="28"/>
              </w:rPr>
              <w:t>Vel</w:t>
            </w:r>
            <w:proofErr w:type="spellEnd"/>
            <w:r w:rsidRPr="003A1728">
              <w:rPr>
                <w:rFonts w:ascii="Garamond" w:hAnsi="Garamond"/>
                <w:sz w:val="28"/>
                <w:szCs w:val="28"/>
              </w:rPr>
              <w:t xml:space="preserve"> </w:t>
            </w:r>
            <w:proofErr w:type="spellStart"/>
            <w:r w:rsidRPr="003A1728">
              <w:rPr>
                <w:rFonts w:ascii="Garamond" w:hAnsi="Garamond"/>
                <w:sz w:val="28"/>
                <w:szCs w:val="28"/>
              </w:rPr>
              <w:t>vondeishyn</w:t>
            </w:r>
            <w:proofErr w:type="spellEnd"/>
            <w:r w:rsidRPr="003A1728">
              <w:rPr>
                <w:rFonts w:ascii="Garamond" w:hAnsi="Garamond"/>
                <w:sz w:val="28"/>
                <w:szCs w:val="28"/>
              </w:rPr>
              <w:t xml:space="preserve"> </w:t>
            </w:r>
            <w:proofErr w:type="spellStart"/>
            <w:r w:rsidRPr="003A1728">
              <w:rPr>
                <w:rFonts w:ascii="Garamond" w:hAnsi="Garamond"/>
                <w:sz w:val="28"/>
                <w:szCs w:val="28"/>
              </w:rPr>
              <w:t>erbee</w:t>
            </w:r>
            <w:proofErr w:type="spellEnd"/>
            <w:r w:rsidRPr="003A1728">
              <w:rPr>
                <w:rFonts w:ascii="Garamond" w:hAnsi="Garamond"/>
                <w:sz w:val="28"/>
                <w:szCs w:val="28"/>
              </w:rPr>
              <w:t xml:space="preserve"> </w:t>
            </w:r>
            <w:proofErr w:type="spellStart"/>
            <w:r w:rsidRPr="003A1728">
              <w:rPr>
                <w:rFonts w:ascii="Garamond" w:hAnsi="Garamond"/>
                <w:sz w:val="28"/>
                <w:szCs w:val="28"/>
              </w:rPr>
              <w:t>elley</w:t>
            </w:r>
            <w:proofErr w:type="spellEnd"/>
            <w:r w:rsidRPr="003A1728">
              <w:rPr>
                <w:rFonts w:ascii="Garamond" w:hAnsi="Garamond"/>
                <w:sz w:val="28"/>
                <w:szCs w:val="28"/>
              </w:rPr>
              <w:t xml:space="preserve"> </w:t>
            </w:r>
            <w:proofErr w:type="spellStart"/>
            <w:r w:rsidRPr="003A1728">
              <w:rPr>
                <w:rFonts w:ascii="Garamond" w:hAnsi="Garamond"/>
                <w:sz w:val="28"/>
                <w:szCs w:val="28"/>
              </w:rPr>
              <w:t>cheet</w:t>
            </w:r>
            <w:proofErr w:type="spellEnd"/>
            <w:r w:rsidRPr="003A1728">
              <w:rPr>
                <w:rFonts w:ascii="Garamond" w:hAnsi="Garamond"/>
                <w:sz w:val="28"/>
                <w:szCs w:val="28"/>
              </w:rPr>
              <w:t xml:space="preserve"> </w:t>
            </w:r>
            <w:proofErr w:type="spellStart"/>
            <w:r w:rsidRPr="003A1728">
              <w:rPr>
                <w:rFonts w:ascii="Garamond" w:hAnsi="Garamond"/>
                <w:sz w:val="28"/>
                <w:szCs w:val="28"/>
              </w:rPr>
              <w:t>liorish</w:t>
            </w:r>
            <w:proofErr w:type="spellEnd"/>
            <w:r w:rsidRPr="003A1728">
              <w:rPr>
                <w:rFonts w:ascii="Garamond" w:hAnsi="Garamond"/>
                <w:sz w:val="28"/>
                <w:szCs w:val="28"/>
              </w:rPr>
              <w:t xml:space="preserve"> y </w:t>
            </w:r>
            <w:proofErr w:type="spellStart"/>
            <w:r w:rsidRPr="0093708E">
              <w:rPr>
                <w:rFonts w:ascii="Garamond" w:hAnsi="Garamond"/>
                <w:sz w:val="28"/>
                <w:szCs w:val="28"/>
              </w:rPr>
              <w:t>C</w:t>
            </w:r>
            <w:r w:rsidRPr="003A1728">
              <w:rPr>
                <w:rFonts w:ascii="Garamond" w:hAnsi="Garamond"/>
                <w:sz w:val="28"/>
                <w:szCs w:val="28"/>
              </w:rPr>
              <w:t>redjue</w:t>
            </w:r>
            <w:proofErr w:type="spellEnd"/>
            <w:r w:rsidRPr="003A1728">
              <w:rPr>
                <w:rFonts w:ascii="Garamond" w:hAnsi="Garamond"/>
                <w:sz w:val="28"/>
                <w:szCs w:val="28"/>
              </w:rPr>
              <w:t xml:space="preserve"> </w:t>
            </w:r>
            <w:proofErr w:type="spellStart"/>
            <w:r w:rsidRPr="003A1728">
              <w:rPr>
                <w:rFonts w:ascii="Garamond" w:hAnsi="Garamond"/>
                <w:sz w:val="28"/>
                <w:szCs w:val="28"/>
              </w:rPr>
              <w:t>shoh</w:t>
            </w:r>
            <w:proofErr w:type="spellEnd"/>
            <w:r w:rsidRPr="003A1728">
              <w:rPr>
                <w:rFonts w:ascii="Garamond" w:hAnsi="Garamond"/>
                <w:i/>
                <w:sz w:val="28"/>
                <w:szCs w:val="28"/>
              </w:rPr>
              <w:t> </w:t>
            </w:r>
            <w:r w:rsidRPr="003A1728">
              <w:rPr>
                <w:rFonts w:ascii="Garamond" w:hAnsi="Garamond"/>
                <w:sz w:val="28"/>
                <w:szCs w:val="28"/>
              </w:rPr>
              <w:t xml:space="preserve">? </w:t>
            </w:r>
          </w:p>
        </w:tc>
        <w:tc>
          <w:tcPr>
            <w:tcW w:w="0" w:type="auto"/>
          </w:tcPr>
          <w:p w14:paraId="28D84E3B"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Are there any other Benefits of this Faith</w:t>
            </w:r>
            <w:r w:rsidRPr="002C617D">
              <w:rPr>
                <w:rFonts w:ascii="Garamond" w:hAnsi="Garamond" w:cs="Times New Roman"/>
                <w:i/>
                <w:sz w:val="28"/>
              </w:rPr>
              <w:t> ?</w:t>
            </w:r>
          </w:p>
        </w:tc>
        <w:tc>
          <w:tcPr>
            <w:tcW w:w="0" w:type="auto"/>
          </w:tcPr>
          <w:p w14:paraId="0D3DF033" w14:textId="77777777" w:rsidR="00096389" w:rsidRPr="00C1228A" w:rsidRDefault="00096389" w:rsidP="00DB60C3">
            <w:pPr>
              <w:pStyle w:val="ListParagraph"/>
              <w:ind w:left="0"/>
              <w:rPr>
                <w:rFonts w:ascii="Garamond" w:hAnsi="Garamond" w:cs="Times New Roman"/>
                <w:sz w:val="20"/>
                <w:szCs w:val="20"/>
              </w:rPr>
            </w:pPr>
          </w:p>
        </w:tc>
      </w:tr>
      <w:tr w:rsidR="00096389" w:rsidRPr="00256FDC" w14:paraId="49AB99A0" w14:textId="77777777" w:rsidTr="00C1228A">
        <w:tc>
          <w:tcPr>
            <w:tcW w:w="0" w:type="auto"/>
          </w:tcPr>
          <w:p w14:paraId="25698A83" w14:textId="77777777" w:rsidR="00096389" w:rsidRPr="003A1728" w:rsidRDefault="00096389" w:rsidP="0040043C">
            <w:pPr>
              <w:pStyle w:val="CM3"/>
              <w:widowControl/>
              <w:spacing w:line="240" w:lineRule="auto"/>
              <w:ind w:firstLine="227"/>
              <w:jc w:val="both"/>
              <w:rPr>
                <w:rFonts w:ascii="Garamond" w:hAnsi="Garamond"/>
                <w:sz w:val="28"/>
                <w:szCs w:val="28"/>
              </w:rPr>
            </w:pPr>
            <w:r w:rsidRPr="003A1728">
              <w:rPr>
                <w:rFonts w:ascii="Garamond" w:hAnsi="Garamond"/>
                <w:i/>
                <w:sz w:val="28"/>
                <w:szCs w:val="28"/>
              </w:rPr>
              <w:t xml:space="preserve">A. </w:t>
            </w:r>
            <w:r w:rsidRPr="003A1728">
              <w:rPr>
                <w:rFonts w:ascii="Garamond" w:hAnsi="Garamond"/>
                <w:sz w:val="28"/>
                <w:szCs w:val="28"/>
              </w:rPr>
              <w:t>Ta</w:t>
            </w:r>
            <w:r w:rsidRPr="003A1728">
              <w:rPr>
                <w:rFonts w:ascii="Garamond" w:hAnsi="Garamond"/>
                <w:i/>
                <w:sz w:val="28"/>
                <w:szCs w:val="28"/>
              </w:rPr>
              <w:t xml:space="preserve">. </w:t>
            </w:r>
            <w:r w:rsidRPr="003A1728">
              <w:rPr>
                <w:rFonts w:ascii="Garamond" w:hAnsi="Garamond"/>
                <w:sz w:val="28"/>
                <w:szCs w:val="28"/>
              </w:rPr>
              <w:t xml:space="preserve">She </w:t>
            </w:r>
            <w:proofErr w:type="spellStart"/>
            <w:r w:rsidRPr="003A1728">
              <w:rPr>
                <w:rFonts w:ascii="Garamond" w:hAnsi="Garamond"/>
                <w:sz w:val="28"/>
                <w:szCs w:val="28"/>
              </w:rPr>
              <w:t>liorish</w:t>
            </w:r>
            <w:proofErr w:type="spellEnd"/>
            <w:r w:rsidRPr="003A1728">
              <w:rPr>
                <w:rFonts w:ascii="Garamond" w:hAnsi="Garamond"/>
                <w:sz w:val="28"/>
                <w:szCs w:val="28"/>
              </w:rPr>
              <w:t xml:space="preserve"> y </w:t>
            </w:r>
            <w:proofErr w:type="spellStart"/>
            <w:r w:rsidRPr="0093708E">
              <w:rPr>
                <w:rFonts w:ascii="Garamond" w:hAnsi="Garamond"/>
                <w:sz w:val="28"/>
                <w:szCs w:val="28"/>
              </w:rPr>
              <w:t>Cr</w:t>
            </w:r>
            <w:r w:rsidRPr="003A1728">
              <w:rPr>
                <w:rFonts w:ascii="Garamond" w:hAnsi="Garamond"/>
                <w:sz w:val="28"/>
                <w:szCs w:val="28"/>
              </w:rPr>
              <w:t>edjue</w:t>
            </w:r>
            <w:proofErr w:type="spellEnd"/>
            <w:r w:rsidRPr="003A1728">
              <w:rPr>
                <w:rFonts w:ascii="Garamond" w:hAnsi="Garamond"/>
                <w:sz w:val="28"/>
                <w:szCs w:val="28"/>
              </w:rPr>
              <w:t xml:space="preserve"> </w:t>
            </w:r>
            <w:proofErr w:type="spellStart"/>
            <w:r w:rsidRPr="003A1728">
              <w:rPr>
                <w:rFonts w:ascii="Garamond" w:hAnsi="Garamond"/>
                <w:sz w:val="28"/>
                <w:szCs w:val="28"/>
              </w:rPr>
              <w:t>shoh</w:t>
            </w:r>
            <w:proofErr w:type="spellEnd"/>
            <w:r w:rsidRPr="003A1728">
              <w:rPr>
                <w:rFonts w:ascii="Garamond" w:hAnsi="Garamond"/>
                <w:sz w:val="28"/>
                <w:szCs w:val="28"/>
              </w:rPr>
              <w:t xml:space="preserve"> </w:t>
            </w:r>
            <w:proofErr w:type="spellStart"/>
            <w:r w:rsidRPr="003A1728">
              <w:rPr>
                <w:rFonts w:ascii="Garamond" w:hAnsi="Garamond"/>
                <w:sz w:val="28"/>
                <w:szCs w:val="28"/>
              </w:rPr>
              <w:t>oddys</w:t>
            </w:r>
            <w:proofErr w:type="spellEnd"/>
            <w:r w:rsidRPr="003A1728">
              <w:rPr>
                <w:rFonts w:ascii="Garamond" w:hAnsi="Garamond"/>
                <w:sz w:val="28"/>
                <w:szCs w:val="28"/>
              </w:rPr>
              <w:t xml:space="preserve"> shin </w:t>
            </w:r>
            <w:proofErr w:type="spellStart"/>
            <w:r w:rsidRPr="003A1728">
              <w:rPr>
                <w:rFonts w:ascii="Garamond" w:hAnsi="Garamond"/>
                <w:sz w:val="28"/>
                <w:szCs w:val="28"/>
              </w:rPr>
              <w:t>surranse</w:t>
            </w:r>
            <w:proofErr w:type="spellEnd"/>
            <w:r w:rsidRPr="003A1728">
              <w:rPr>
                <w:rFonts w:ascii="Garamond" w:hAnsi="Garamond"/>
                <w:sz w:val="28"/>
                <w:szCs w:val="28"/>
              </w:rPr>
              <w:t xml:space="preserve"> </w:t>
            </w:r>
            <w:proofErr w:type="spellStart"/>
            <w:r w:rsidRPr="003A1728">
              <w:rPr>
                <w:rFonts w:ascii="Garamond" w:hAnsi="Garamond"/>
                <w:sz w:val="28"/>
                <w:szCs w:val="28"/>
              </w:rPr>
              <w:t>fegooish</w:t>
            </w:r>
            <w:proofErr w:type="spellEnd"/>
            <w:r w:rsidRPr="003A1728">
              <w:rPr>
                <w:rFonts w:ascii="Garamond" w:hAnsi="Garamond"/>
                <w:sz w:val="28"/>
                <w:szCs w:val="28"/>
              </w:rPr>
              <w:t xml:space="preserve"> </w:t>
            </w:r>
            <w:proofErr w:type="spellStart"/>
            <w:r w:rsidRPr="003A1728">
              <w:rPr>
                <w:rFonts w:ascii="Garamond" w:hAnsi="Garamond"/>
                <w:sz w:val="28"/>
                <w:szCs w:val="28"/>
              </w:rPr>
              <w:t>jummoose</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hoiggal</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nee </w:t>
            </w:r>
            <w:proofErr w:type="spellStart"/>
            <w:r w:rsidRPr="003A1728">
              <w:rPr>
                <w:rFonts w:ascii="Garamond" w:hAnsi="Garamond"/>
                <w:sz w:val="28"/>
                <w:szCs w:val="28"/>
              </w:rPr>
              <w:t>Peccee</w:t>
            </w:r>
            <w:proofErr w:type="spellEnd"/>
            <w:r w:rsidRPr="003A1728">
              <w:rPr>
                <w:rFonts w:ascii="Garamond" w:hAnsi="Garamond"/>
                <w:sz w:val="28"/>
                <w:szCs w:val="28"/>
              </w:rPr>
              <w:t xml:space="preserve"> shin </w:t>
            </w:r>
            <w:proofErr w:type="spellStart"/>
            <w:r w:rsidRPr="003A1728">
              <w:rPr>
                <w:rFonts w:ascii="Garamond" w:hAnsi="Garamond"/>
                <w:sz w:val="28"/>
                <w:szCs w:val="28"/>
              </w:rPr>
              <w:t>fegooish</w:t>
            </w:r>
            <w:proofErr w:type="spellEnd"/>
            <w:r w:rsidRPr="003A1728">
              <w:rPr>
                <w:rFonts w:ascii="Garamond" w:hAnsi="Garamond"/>
                <w:sz w:val="28"/>
                <w:szCs w:val="28"/>
              </w:rPr>
              <w:t xml:space="preserve"> mee-</w:t>
            </w:r>
            <w:proofErr w:type="spellStart"/>
            <w:r w:rsidRPr="003A1728">
              <w:rPr>
                <w:rFonts w:ascii="Garamond" w:hAnsi="Garamond"/>
                <w:sz w:val="28"/>
                <w:szCs w:val="28"/>
              </w:rPr>
              <w:t>hreshteil</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smoo</w:t>
            </w:r>
            <w:r w:rsidR="0093708E" w:rsidRPr="0093708E">
              <w:rPr>
                <w:rFonts w:ascii="Garamond" w:hAnsi="Garamond"/>
                <w:i/>
                <w:sz w:val="28"/>
                <w:szCs w:val="28"/>
              </w:rPr>
              <w:t>i</w:t>
            </w:r>
            <w:r w:rsidRPr="003A1728">
              <w:rPr>
                <w:rFonts w:ascii="Garamond" w:hAnsi="Garamond"/>
                <w:sz w:val="28"/>
                <w:szCs w:val="28"/>
              </w:rPr>
              <w:t>naght</w:t>
            </w:r>
            <w:proofErr w:type="spellEnd"/>
            <w:r w:rsidRPr="003A1728">
              <w:rPr>
                <w:rFonts w:ascii="Garamond" w:hAnsi="Garamond"/>
                <w:sz w:val="28"/>
                <w:szCs w:val="28"/>
              </w:rPr>
              <w:t xml:space="preserve"> er y </w:t>
            </w:r>
            <w:proofErr w:type="spellStart"/>
            <w:r w:rsidRPr="003A1728">
              <w:rPr>
                <w:rFonts w:ascii="Garamond" w:hAnsi="Garamond"/>
                <w:sz w:val="28"/>
                <w:szCs w:val="28"/>
              </w:rPr>
              <w:t>Vaas</w:t>
            </w:r>
            <w:proofErr w:type="spellEnd"/>
            <w:r w:rsidRPr="003A1728">
              <w:rPr>
                <w:rFonts w:ascii="Garamond" w:hAnsi="Garamond"/>
                <w:sz w:val="28"/>
                <w:szCs w:val="28"/>
              </w:rPr>
              <w:t xml:space="preserve"> as gyn </w:t>
            </w:r>
            <w:proofErr w:type="spellStart"/>
            <w:r w:rsidRPr="003A1728">
              <w:rPr>
                <w:rFonts w:ascii="Garamond" w:hAnsi="Garamond"/>
                <w:sz w:val="28"/>
                <w:szCs w:val="28"/>
              </w:rPr>
              <w:t>ve</w:t>
            </w:r>
            <w:proofErr w:type="spellEnd"/>
            <w:r w:rsidRPr="003A1728">
              <w:rPr>
                <w:rFonts w:ascii="Garamond" w:hAnsi="Garamond"/>
                <w:sz w:val="28"/>
                <w:szCs w:val="28"/>
              </w:rPr>
              <w:t xml:space="preserve"> er </w:t>
            </w:r>
            <w:proofErr w:type="spellStart"/>
            <w:r w:rsidRPr="003A1728">
              <w:rPr>
                <w:rFonts w:ascii="Garamond" w:hAnsi="Garamond"/>
                <w:sz w:val="28"/>
                <w:szCs w:val="28"/>
              </w:rPr>
              <w:t>creau</w:t>
            </w:r>
            <w:proofErr w:type="spellEnd"/>
            <w:r w:rsidRPr="003A1728">
              <w:rPr>
                <w:rFonts w:ascii="Garamond" w:hAnsi="Garamond"/>
                <w:sz w:val="28"/>
                <w:szCs w:val="28"/>
              </w:rPr>
              <w:t xml:space="preserve">. </w:t>
            </w:r>
          </w:p>
        </w:tc>
        <w:tc>
          <w:tcPr>
            <w:tcW w:w="0" w:type="auto"/>
          </w:tcPr>
          <w:p w14:paraId="5CF39184"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Yes. It is by this Faith that we are able to suffer Afflictions without Murmuring</w:t>
            </w:r>
            <w:r w:rsidRPr="002C617D">
              <w:rPr>
                <w:rFonts w:ascii="Garamond" w:hAnsi="Garamond" w:cs="Times New Roman"/>
                <w:sz w:val="28"/>
              </w:rPr>
              <w:t> ;</w:t>
            </w:r>
            <w:r w:rsidRPr="00256FDC">
              <w:rPr>
                <w:rFonts w:ascii="Garamond" w:hAnsi="Garamond" w:cs="Times New Roman"/>
                <w:i/>
                <w:sz w:val="28"/>
              </w:rPr>
              <w:t xml:space="preserve"> To know we are Sinners without Despair</w:t>
            </w:r>
            <w:r w:rsidRPr="002C617D">
              <w:rPr>
                <w:rFonts w:ascii="Garamond" w:hAnsi="Garamond" w:cs="Times New Roman"/>
                <w:sz w:val="28"/>
              </w:rPr>
              <w:t> ;</w:t>
            </w:r>
            <w:r w:rsidRPr="00256FDC">
              <w:rPr>
                <w:rFonts w:ascii="Garamond" w:hAnsi="Garamond" w:cs="Times New Roman"/>
                <w:i/>
                <w:sz w:val="28"/>
              </w:rPr>
              <w:t xml:space="preserve"> To think of Death without Trembling.</w:t>
            </w:r>
          </w:p>
        </w:tc>
        <w:tc>
          <w:tcPr>
            <w:tcW w:w="0" w:type="auto"/>
          </w:tcPr>
          <w:p w14:paraId="07224B33" w14:textId="77777777" w:rsidR="00096389" w:rsidRPr="00C1228A" w:rsidRDefault="00096389" w:rsidP="00DB60C3">
            <w:pPr>
              <w:pStyle w:val="ListParagraph"/>
              <w:ind w:left="0"/>
              <w:rPr>
                <w:rFonts w:ascii="Garamond" w:hAnsi="Garamond" w:cs="Times New Roman"/>
                <w:sz w:val="20"/>
                <w:szCs w:val="20"/>
              </w:rPr>
            </w:pPr>
          </w:p>
        </w:tc>
      </w:tr>
      <w:tr w:rsidR="00096389" w:rsidRPr="00256FDC" w14:paraId="2FC96F6E" w14:textId="77777777" w:rsidTr="00C1228A">
        <w:tc>
          <w:tcPr>
            <w:tcW w:w="0" w:type="auto"/>
          </w:tcPr>
          <w:p w14:paraId="57316E82" w14:textId="77777777" w:rsidR="00096389" w:rsidRPr="003A1728" w:rsidRDefault="00096389" w:rsidP="0040043C">
            <w:pPr>
              <w:pStyle w:val="CM3"/>
              <w:widowControl/>
              <w:spacing w:line="240" w:lineRule="auto"/>
              <w:ind w:firstLine="227"/>
              <w:jc w:val="both"/>
              <w:rPr>
                <w:rFonts w:ascii="Garamond" w:hAnsi="Garamond"/>
                <w:sz w:val="28"/>
                <w:szCs w:val="28"/>
              </w:rPr>
            </w:pPr>
            <w:r w:rsidRPr="003A1728">
              <w:rPr>
                <w:rFonts w:ascii="Garamond" w:hAnsi="Garamond"/>
                <w:sz w:val="28"/>
                <w:szCs w:val="28"/>
              </w:rPr>
              <w:t xml:space="preserve">As she son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vel</w:t>
            </w:r>
            <w:proofErr w:type="spellEnd"/>
            <w:r w:rsidRPr="003A1728">
              <w:rPr>
                <w:rFonts w:ascii="Garamond" w:hAnsi="Garamond"/>
                <w:sz w:val="28"/>
                <w:szCs w:val="28"/>
              </w:rPr>
              <w:t xml:space="preserve"> shin goal </w:t>
            </w:r>
            <w:proofErr w:type="spellStart"/>
            <w:r w:rsidRPr="003A1728">
              <w:rPr>
                <w:rFonts w:ascii="Garamond" w:hAnsi="Garamond"/>
                <w:sz w:val="28"/>
                <w:szCs w:val="28"/>
              </w:rPr>
              <w:t>rish</w:t>
            </w:r>
            <w:proofErr w:type="spellEnd"/>
            <w:r w:rsidRPr="003A1728">
              <w:rPr>
                <w:rFonts w:ascii="Garamond" w:hAnsi="Garamond"/>
                <w:sz w:val="28"/>
                <w:szCs w:val="28"/>
              </w:rPr>
              <w:t xml:space="preserve"> </w:t>
            </w:r>
            <w:proofErr w:type="spellStart"/>
            <w:r w:rsidRPr="003A1728">
              <w:rPr>
                <w:rFonts w:ascii="Garamond" w:hAnsi="Garamond"/>
                <w:sz w:val="28"/>
                <w:szCs w:val="28"/>
              </w:rPr>
              <w:t>dy</w:t>
            </w:r>
            <w:proofErr w:type="spellEnd"/>
            <w:r w:rsidRPr="003A1728">
              <w:rPr>
                <w:rFonts w:ascii="Garamond" w:hAnsi="Garamond"/>
                <w:sz w:val="28"/>
                <w:szCs w:val="28"/>
              </w:rPr>
              <w:t xml:space="preserve"> </w:t>
            </w:r>
            <w:proofErr w:type="spellStart"/>
            <w:r w:rsidRPr="003A1728">
              <w:rPr>
                <w:rFonts w:ascii="Garamond" w:hAnsi="Garamond"/>
                <w:sz w:val="28"/>
                <w:szCs w:val="28"/>
              </w:rPr>
              <w:t>ve</w:t>
            </w:r>
            <w:proofErr w:type="spellEnd"/>
            <w:r w:rsidRPr="003A1728">
              <w:rPr>
                <w:rFonts w:ascii="Garamond" w:hAnsi="Garamond"/>
                <w:sz w:val="28"/>
                <w:szCs w:val="28"/>
              </w:rPr>
              <w:t xml:space="preserve"> </w:t>
            </w:r>
            <w:proofErr w:type="spellStart"/>
            <w:r w:rsidRPr="003A1728">
              <w:rPr>
                <w:rFonts w:ascii="Garamond" w:hAnsi="Garamond"/>
                <w:sz w:val="28"/>
                <w:szCs w:val="28"/>
              </w:rPr>
              <w:t>credjal</w:t>
            </w:r>
            <w:proofErr w:type="spellEnd"/>
            <w:r w:rsidRPr="003A1728">
              <w:rPr>
                <w:rFonts w:ascii="Garamond" w:hAnsi="Garamond"/>
                <w:sz w:val="28"/>
                <w:szCs w:val="28"/>
              </w:rPr>
              <w:t xml:space="preserve"> </w:t>
            </w:r>
            <w:proofErr w:type="spellStart"/>
            <w:r w:rsidRPr="003A1728">
              <w:rPr>
                <w:rFonts w:ascii="Garamond" w:hAnsi="Garamond"/>
                <w:sz w:val="28"/>
                <w:szCs w:val="28"/>
              </w:rPr>
              <w:t>ayns</w:t>
            </w:r>
            <w:proofErr w:type="spellEnd"/>
            <w:r w:rsidRPr="003A1728">
              <w:rPr>
                <w:rFonts w:ascii="Garamond" w:hAnsi="Garamond"/>
                <w:sz w:val="28"/>
                <w:szCs w:val="28"/>
              </w:rPr>
              <w:t xml:space="preserve"> </w:t>
            </w:r>
            <w:proofErr w:type="spellStart"/>
            <w:r w:rsidRPr="003A1728">
              <w:rPr>
                <w:rFonts w:ascii="Garamond" w:hAnsi="Garamond"/>
                <w:sz w:val="28"/>
                <w:szCs w:val="28"/>
              </w:rPr>
              <w:t>Jee</w:t>
            </w:r>
            <w:proofErr w:type="spellEnd"/>
            <w:r w:rsidRPr="003A1728">
              <w:rPr>
                <w:rFonts w:ascii="Garamond" w:hAnsi="Garamond"/>
                <w:sz w:val="28"/>
                <w:szCs w:val="28"/>
              </w:rPr>
              <w:t xml:space="preserve">, ta </w:t>
            </w:r>
            <w:proofErr w:type="spellStart"/>
            <w:r w:rsidRPr="003A1728">
              <w:rPr>
                <w:rFonts w:ascii="Garamond" w:hAnsi="Garamond"/>
                <w:sz w:val="28"/>
                <w:szCs w:val="28"/>
              </w:rPr>
              <w:t>sleih</w:t>
            </w:r>
            <w:proofErr w:type="spellEnd"/>
            <w:r w:rsidRPr="003A1728">
              <w:rPr>
                <w:rFonts w:ascii="Garamond" w:hAnsi="Garamond"/>
                <w:sz w:val="28"/>
                <w:szCs w:val="28"/>
              </w:rPr>
              <w:t xml:space="preserve"> </w:t>
            </w:r>
            <w:proofErr w:type="spellStart"/>
            <w:r w:rsidRPr="003A1728">
              <w:rPr>
                <w:rFonts w:ascii="Garamond" w:hAnsi="Garamond"/>
                <w:sz w:val="28"/>
                <w:szCs w:val="28"/>
              </w:rPr>
              <w:t>credjal</w:t>
            </w:r>
            <w:proofErr w:type="spellEnd"/>
            <w:r w:rsidRPr="003A1728">
              <w:rPr>
                <w:rFonts w:ascii="Garamond" w:hAnsi="Garamond"/>
                <w:sz w:val="28"/>
                <w:szCs w:val="28"/>
              </w:rPr>
              <w:t xml:space="preserve"> shin </w:t>
            </w:r>
            <w:proofErr w:type="spellStart"/>
            <w:r w:rsidRPr="003A1728">
              <w:rPr>
                <w:rFonts w:ascii="Garamond" w:hAnsi="Garamond"/>
                <w:sz w:val="28"/>
                <w:szCs w:val="28"/>
              </w:rPr>
              <w:t>hene</w:t>
            </w:r>
            <w:proofErr w:type="spellEnd"/>
            <w:r w:rsidRPr="003A1728">
              <w:rPr>
                <w:rFonts w:ascii="Garamond" w:hAnsi="Garamond"/>
                <w:sz w:val="28"/>
                <w:szCs w:val="28"/>
              </w:rPr>
              <w:t xml:space="preserve"> as </w:t>
            </w:r>
            <w:proofErr w:type="spellStart"/>
            <w:r w:rsidRPr="003A1728">
              <w:rPr>
                <w:rFonts w:ascii="Garamond" w:hAnsi="Garamond"/>
                <w:sz w:val="28"/>
                <w:szCs w:val="28"/>
              </w:rPr>
              <w:t>treshteil</w:t>
            </w:r>
            <w:proofErr w:type="spellEnd"/>
            <w:r w:rsidRPr="003A1728">
              <w:rPr>
                <w:rFonts w:ascii="Garamond" w:hAnsi="Garamond"/>
                <w:sz w:val="28"/>
                <w:szCs w:val="28"/>
              </w:rPr>
              <w:t xml:space="preserve"> </w:t>
            </w:r>
            <w:proofErr w:type="spellStart"/>
            <w:r w:rsidRPr="003A1728">
              <w:rPr>
                <w:rFonts w:ascii="Garamond" w:hAnsi="Garamond"/>
                <w:sz w:val="28"/>
                <w:szCs w:val="28"/>
              </w:rPr>
              <w:t>orrin</w:t>
            </w:r>
            <w:proofErr w:type="spellEnd"/>
            <w:r w:rsidRPr="003A1728">
              <w:rPr>
                <w:rFonts w:ascii="Garamond" w:hAnsi="Garamond"/>
                <w:sz w:val="28"/>
                <w:szCs w:val="28"/>
              </w:rPr>
              <w:t xml:space="preserve">. </w:t>
            </w:r>
          </w:p>
        </w:tc>
        <w:tc>
          <w:tcPr>
            <w:tcW w:w="0" w:type="auto"/>
          </w:tcPr>
          <w:p w14:paraId="1E6953D6"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And it is because we profess to believe in God, that we </w:t>
            </w:r>
            <w:proofErr w:type="spellStart"/>
            <w:r w:rsidRPr="00256FDC">
              <w:rPr>
                <w:rFonts w:ascii="Garamond" w:hAnsi="Garamond" w:cs="Times New Roman"/>
                <w:i/>
                <w:sz w:val="28"/>
              </w:rPr>
              <w:t>our selves</w:t>
            </w:r>
            <w:proofErr w:type="spellEnd"/>
            <w:r w:rsidRPr="00256FDC">
              <w:rPr>
                <w:rFonts w:ascii="Garamond" w:hAnsi="Garamond" w:cs="Times New Roman"/>
                <w:i/>
                <w:sz w:val="28"/>
              </w:rPr>
              <w:t xml:space="preserve"> are believed and trusted by Men.</w:t>
            </w:r>
          </w:p>
        </w:tc>
        <w:tc>
          <w:tcPr>
            <w:tcW w:w="0" w:type="auto"/>
          </w:tcPr>
          <w:p w14:paraId="49C1EDB7" w14:textId="77777777" w:rsidR="00096389" w:rsidRPr="00C1228A" w:rsidRDefault="00096389" w:rsidP="00DB60C3">
            <w:pPr>
              <w:pStyle w:val="ListParagraph"/>
              <w:ind w:left="0"/>
              <w:rPr>
                <w:rFonts w:ascii="Garamond" w:hAnsi="Garamond" w:cs="Times New Roman"/>
                <w:i/>
                <w:sz w:val="20"/>
                <w:szCs w:val="20"/>
              </w:rPr>
            </w:pPr>
          </w:p>
        </w:tc>
      </w:tr>
      <w:tr w:rsidR="00096389" w:rsidRPr="00256FDC" w14:paraId="7D69FEF9" w14:textId="77777777" w:rsidTr="00C1228A">
        <w:tc>
          <w:tcPr>
            <w:tcW w:w="0" w:type="auto"/>
          </w:tcPr>
          <w:p w14:paraId="5DC4A2A8" w14:textId="77777777" w:rsidR="00096389" w:rsidRPr="003A1728" w:rsidRDefault="00096389" w:rsidP="0040043C">
            <w:pPr>
              <w:pStyle w:val="CM3"/>
              <w:widowControl/>
              <w:spacing w:line="240" w:lineRule="auto"/>
              <w:ind w:firstLine="227"/>
              <w:jc w:val="both"/>
              <w:rPr>
                <w:rFonts w:ascii="Garamond" w:hAnsi="Garamond"/>
                <w:sz w:val="28"/>
                <w:szCs w:val="28"/>
              </w:rPr>
            </w:pPr>
            <w:r w:rsidRPr="003A1728">
              <w:rPr>
                <w:rFonts w:ascii="Garamond" w:hAnsi="Garamond"/>
                <w:i/>
                <w:sz w:val="28"/>
                <w:szCs w:val="28"/>
              </w:rPr>
              <w:t>Q.</w:t>
            </w:r>
            <w:r w:rsidRPr="003A1728">
              <w:rPr>
                <w:rFonts w:ascii="Garamond" w:hAnsi="Garamond"/>
                <w:sz w:val="28"/>
                <w:szCs w:val="28"/>
              </w:rPr>
              <w:t xml:space="preserve"> </w:t>
            </w:r>
            <w:proofErr w:type="spellStart"/>
            <w:r w:rsidRPr="003A1728">
              <w:rPr>
                <w:rFonts w:ascii="Garamond" w:hAnsi="Garamond"/>
                <w:sz w:val="28"/>
                <w:szCs w:val="28"/>
              </w:rPr>
              <w:t>Agh</w:t>
            </w:r>
            <w:proofErr w:type="spellEnd"/>
            <w:r w:rsidRPr="003A1728">
              <w:rPr>
                <w:rFonts w:ascii="Garamond" w:hAnsi="Garamond"/>
                <w:sz w:val="28"/>
                <w:szCs w:val="28"/>
              </w:rPr>
              <w:t xml:space="preserve"> </w:t>
            </w:r>
            <w:proofErr w:type="spellStart"/>
            <w:r w:rsidRPr="003A1728">
              <w:rPr>
                <w:rFonts w:ascii="Garamond" w:hAnsi="Garamond"/>
                <w:sz w:val="28"/>
                <w:szCs w:val="28"/>
              </w:rPr>
              <w:t>cre’n</w:t>
            </w:r>
            <w:proofErr w:type="spellEnd"/>
            <w:r w:rsidRPr="003A1728">
              <w:rPr>
                <w:rFonts w:ascii="Garamond" w:hAnsi="Garamond"/>
                <w:sz w:val="28"/>
                <w:szCs w:val="28"/>
              </w:rPr>
              <w:t xml:space="preserve"> </w:t>
            </w:r>
            <w:proofErr w:type="spellStart"/>
            <w:r w:rsidRPr="003A1728">
              <w:rPr>
                <w:rFonts w:ascii="Garamond" w:hAnsi="Garamond"/>
                <w:sz w:val="28"/>
                <w:szCs w:val="28"/>
              </w:rPr>
              <w:t>aght</w:t>
            </w:r>
            <w:proofErr w:type="spellEnd"/>
            <w:r w:rsidRPr="003A1728">
              <w:rPr>
                <w:rFonts w:ascii="Garamond" w:hAnsi="Garamond"/>
                <w:sz w:val="28"/>
                <w:szCs w:val="28"/>
              </w:rPr>
              <w:t xml:space="preserve"> nee mad </w:t>
            </w:r>
            <w:proofErr w:type="spellStart"/>
            <w:r w:rsidRPr="003A1728">
              <w:rPr>
                <w:rFonts w:ascii="Garamond" w:hAnsi="Garamond"/>
                <w:sz w:val="28"/>
                <w:szCs w:val="28"/>
              </w:rPr>
              <w:t>leid</w:t>
            </w:r>
            <w:proofErr w:type="spellEnd"/>
            <w:r w:rsidRPr="003A1728">
              <w:rPr>
                <w:rFonts w:ascii="Garamond" w:hAnsi="Garamond"/>
                <w:sz w:val="28"/>
                <w:szCs w:val="28"/>
              </w:rPr>
              <w:t xml:space="preserve"> y </w:t>
            </w:r>
            <w:proofErr w:type="spellStart"/>
            <w:r w:rsidRPr="003A1728">
              <w:rPr>
                <w:rFonts w:ascii="Garamond" w:hAnsi="Garamond"/>
                <w:sz w:val="28"/>
                <w:szCs w:val="28"/>
              </w:rPr>
              <w:t>Credjue</w:t>
            </w:r>
            <w:proofErr w:type="spellEnd"/>
            <w:r w:rsidRPr="003A1728">
              <w:rPr>
                <w:rFonts w:ascii="Garamond" w:hAnsi="Garamond"/>
                <w:sz w:val="28"/>
                <w:szCs w:val="28"/>
              </w:rPr>
              <w:t xml:space="preserve"> bio y </w:t>
            </w:r>
            <w:proofErr w:type="spellStart"/>
            <w:r w:rsidRPr="003A1728">
              <w:rPr>
                <w:rFonts w:ascii="Garamond" w:hAnsi="Garamond"/>
                <w:sz w:val="28"/>
                <w:szCs w:val="28"/>
              </w:rPr>
              <w:t>reall</w:t>
            </w:r>
            <w:proofErr w:type="spellEnd"/>
            <w:r w:rsidRPr="003A1728">
              <w:rPr>
                <w:rFonts w:ascii="Garamond" w:hAnsi="Garamond"/>
                <w:sz w:val="28"/>
                <w:szCs w:val="28"/>
              </w:rPr>
              <w:t xml:space="preserve"> </w:t>
            </w:r>
            <w:proofErr w:type="spellStart"/>
            <w:r w:rsidRPr="003A1728">
              <w:rPr>
                <w:rFonts w:ascii="Garamond" w:hAnsi="Garamond"/>
                <w:sz w:val="28"/>
                <w:szCs w:val="28"/>
              </w:rPr>
              <w:t>ayns</w:t>
            </w:r>
            <w:proofErr w:type="spellEnd"/>
            <w:r w:rsidRPr="003A1728">
              <w:rPr>
                <w:rFonts w:ascii="Garamond" w:hAnsi="Garamond"/>
                <w:sz w:val="28"/>
                <w:szCs w:val="28"/>
              </w:rPr>
              <w:t xml:space="preserve"> </w:t>
            </w:r>
            <w:proofErr w:type="spellStart"/>
            <w:r w:rsidRPr="003A1728">
              <w:rPr>
                <w:rFonts w:ascii="Garamond" w:hAnsi="Garamond"/>
                <w:sz w:val="28"/>
                <w:szCs w:val="28"/>
              </w:rPr>
              <w:t>nyn</w:t>
            </w:r>
            <w:proofErr w:type="spellEnd"/>
            <w:r w:rsidRPr="003A1728">
              <w:rPr>
                <w:rFonts w:ascii="Garamond" w:hAnsi="Garamond"/>
                <w:sz w:val="28"/>
                <w:szCs w:val="28"/>
              </w:rPr>
              <w:t xml:space="preserve"> </w:t>
            </w:r>
            <w:proofErr w:type="spellStart"/>
            <w:r w:rsidRPr="003A1728">
              <w:rPr>
                <w:rFonts w:ascii="Garamond" w:hAnsi="Garamond"/>
                <w:sz w:val="28"/>
                <w:szCs w:val="28"/>
              </w:rPr>
              <w:t>Greeaghyn</w:t>
            </w:r>
            <w:proofErr w:type="spellEnd"/>
            <w:r w:rsidRPr="003A1728">
              <w:rPr>
                <w:rFonts w:ascii="Garamond" w:hAnsi="Garamond"/>
                <w:i/>
                <w:sz w:val="28"/>
                <w:szCs w:val="28"/>
              </w:rPr>
              <w:t> </w:t>
            </w:r>
            <w:r w:rsidRPr="003A1728">
              <w:rPr>
                <w:rFonts w:ascii="Garamond" w:hAnsi="Garamond"/>
                <w:sz w:val="28"/>
                <w:szCs w:val="28"/>
              </w:rPr>
              <w:t xml:space="preserve">? </w:t>
            </w:r>
          </w:p>
        </w:tc>
        <w:tc>
          <w:tcPr>
            <w:tcW w:w="0" w:type="auto"/>
          </w:tcPr>
          <w:p w14:paraId="5BA0DCBF" w14:textId="77777777" w:rsidR="00096389" w:rsidRPr="00256FDC" w:rsidRDefault="00096389"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Q. </w:t>
            </w:r>
            <w:r w:rsidRPr="00256FDC">
              <w:rPr>
                <w:rFonts w:ascii="Garamond" w:hAnsi="Garamond" w:cs="Times New Roman"/>
                <w:i/>
                <w:sz w:val="28"/>
              </w:rPr>
              <w:t>But how must we possess our Hearts with such a lively Faith</w:t>
            </w:r>
            <w:r w:rsidRPr="002C617D">
              <w:rPr>
                <w:rFonts w:ascii="Garamond" w:hAnsi="Garamond" w:cs="Times New Roman"/>
                <w:i/>
                <w:sz w:val="28"/>
              </w:rPr>
              <w:t> ?</w:t>
            </w:r>
          </w:p>
        </w:tc>
        <w:tc>
          <w:tcPr>
            <w:tcW w:w="0" w:type="auto"/>
          </w:tcPr>
          <w:p w14:paraId="454183CC" w14:textId="77777777" w:rsidR="00096389" w:rsidRPr="00C1228A" w:rsidRDefault="00096389" w:rsidP="00DB60C3">
            <w:pPr>
              <w:pStyle w:val="ListParagraph"/>
              <w:ind w:left="0"/>
              <w:rPr>
                <w:rFonts w:ascii="Garamond" w:hAnsi="Garamond" w:cs="Times New Roman"/>
                <w:sz w:val="20"/>
                <w:szCs w:val="20"/>
              </w:rPr>
            </w:pPr>
          </w:p>
        </w:tc>
      </w:tr>
      <w:tr w:rsidR="0093708E" w:rsidRPr="00256FDC" w14:paraId="59EA4F6B" w14:textId="77777777" w:rsidTr="00C1228A">
        <w:tc>
          <w:tcPr>
            <w:tcW w:w="0" w:type="auto"/>
          </w:tcPr>
          <w:p w14:paraId="66679CCD" w14:textId="77777777" w:rsidR="0093708E" w:rsidRPr="00710AFA" w:rsidRDefault="0093708E" w:rsidP="0040043C">
            <w:pPr>
              <w:pStyle w:val="CM3"/>
              <w:widowControl/>
              <w:spacing w:line="240" w:lineRule="auto"/>
              <w:ind w:firstLine="227"/>
              <w:jc w:val="both"/>
              <w:rPr>
                <w:rFonts w:ascii="Garamond" w:hAnsi="Garamond"/>
                <w:sz w:val="28"/>
                <w:szCs w:val="28"/>
              </w:rPr>
            </w:pPr>
            <w:r w:rsidRPr="00710AFA">
              <w:rPr>
                <w:rFonts w:ascii="Garamond" w:hAnsi="Garamond"/>
                <w:i/>
                <w:sz w:val="28"/>
                <w:szCs w:val="28"/>
              </w:rPr>
              <w:t xml:space="preserve">A. </w:t>
            </w:r>
            <w:proofErr w:type="spellStart"/>
            <w:r w:rsidRPr="00710AFA">
              <w:rPr>
                <w:rFonts w:ascii="Garamond" w:hAnsi="Garamond"/>
                <w:sz w:val="28"/>
                <w:szCs w:val="28"/>
              </w:rPr>
              <w:t>Smooinee</w:t>
            </w:r>
            <w:proofErr w:type="spellEnd"/>
            <w:r w:rsidRPr="00710AFA">
              <w:rPr>
                <w:rFonts w:ascii="Garamond" w:hAnsi="Garamond"/>
                <w:sz w:val="28"/>
                <w:szCs w:val="28"/>
              </w:rPr>
              <w:t xml:space="preserve"> er </w:t>
            </w:r>
            <w:proofErr w:type="spellStart"/>
            <w:r w:rsidRPr="00710AFA">
              <w:rPr>
                <w:rFonts w:ascii="Garamond" w:hAnsi="Garamond"/>
                <w:sz w:val="28"/>
                <w:szCs w:val="28"/>
              </w:rPr>
              <w:t>dy</w:t>
            </w:r>
            <w:proofErr w:type="spellEnd"/>
            <w:r w:rsidRPr="00710AFA">
              <w:rPr>
                <w:rFonts w:ascii="Garamond" w:hAnsi="Garamond"/>
                <w:sz w:val="28"/>
                <w:szCs w:val="28"/>
              </w:rPr>
              <w:t xml:space="preserve"> nee </w:t>
            </w:r>
            <w:proofErr w:type="spellStart"/>
            <w:r w:rsidRPr="00710AFA">
              <w:rPr>
                <w:rFonts w:ascii="Garamond" w:hAnsi="Garamond"/>
                <w:sz w:val="28"/>
                <w:szCs w:val="28"/>
              </w:rPr>
              <w:t>gioot</w:t>
            </w:r>
            <w:proofErr w:type="spellEnd"/>
            <w:r w:rsidRPr="00710AFA">
              <w:rPr>
                <w:rFonts w:ascii="Garamond" w:hAnsi="Garamond"/>
                <w:sz w:val="28"/>
                <w:szCs w:val="28"/>
              </w:rPr>
              <w:t xml:space="preserve"> Yee </w:t>
            </w:r>
            <w:proofErr w:type="spellStart"/>
            <w:r w:rsidRPr="00710AFA">
              <w:rPr>
                <w:rFonts w:ascii="Garamond" w:hAnsi="Garamond"/>
                <w:sz w:val="28"/>
                <w:szCs w:val="28"/>
              </w:rPr>
              <w:t>Credjue</w:t>
            </w:r>
            <w:proofErr w:type="spellEnd"/>
            <w:r w:rsidRPr="00710AFA">
              <w:rPr>
                <w:rFonts w:ascii="Garamond" w:hAnsi="Garamond"/>
                <w:sz w:val="28"/>
                <w:szCs w:val="28"/>
              </w:rPr>
              <w:t xml:space="preserve">, as cha </w:t>
            </w:r>
            <w:proofErr w:type="spellStart"/>
            <w:r w:rsidRPr="00710AFA">
              <w:rPr>
                <w:rFonts w:ascii="Garamond" w:hAnsi="Garamond"/>
                <w:sz w:val="28"/>
                <w:szCs w:val="28"/>
              </w:rPr>
              <w:t>vod</w:t>
            </w:r>
            <w:proofErr w:type="spellEnd"/>
            <w:r w:rsidRPr="00710AFA">
              <w:rPr>
                <w:rFonts w:ascii="Garamond" w:hAnsi="Garamond"/>
                <w:sz w:val="28"/>
                <w:szCs w:val="28"/>
              </w:rPr>
              <w:t xml:space="preserve"> eh </w:t>
            </w:r>
            <w:proofErr w:type="spellStart"/>
            <w:r w:rsidRPr="00710AFA">
              <w:rPr>
                <w:rFonts w:ascii="Garamond" w:hAnsi="Garamond"/>
                <w:sz w:val="28"/>
                <w:szCs w:val="28"/>
              </w:rPr>
              <w:t>ve</w:t>
            </w:r>
            <w:proofErr w:type="spellEnd"/>
            <w:r w:rsidRPr="00710AFA">
              <w:rPr>
                <w:rFonts w:ascii="Garamond" w:hAnsi="Garamond"/>
                <w:sz w:val="28"/>
                <w:szCs w:val="28"/>
              </w:rPr>
              <w:t xml:space="preserve"> er </w:t>
            </w:r>
            <w:proofErr w:type="spellStart"/>
            <w:r w:rsidRPr="00710AFA">
              <w:rPr>
                <w:rFonts w:ascii="Garamond" w:hAnsi="Garamond"/>
                <w:sz w:val="28"/>
                <w:szCs w:val="28"/>
              </w:rPr>
              <w:t>ny</w:t>
            </w:r>
            <w:proofErr w:type="spellEnd"/>
            <w:r w:rsidRPr="00710AFA">
              <w:rPr>
                <w:rFonts w:ascii="Garamond" w:hAnsi="Garamond"/>
                <w:sz w:val="28"/>
                <w:szCs w:val="28"/>
              </w:rPr>
              <w:t xml:space="preserve"> </w:t>
            </w:r>
            <w:proofErr w:type="spellStart"/>
            <w:r w:rsidRPr="00710AFA">
              <w:rPr>
                <w:rFonts w:ascii="Garamond" w:hAnsi="Garamond"/>
                <w:sz w:val="28"/>
                <w:szCs w:val="28"/>
              </w:rPr>
              <w:t>gheddyn</w:t>
            </w:r>
            <w:proofErr w:type="spellEnd"/>
            <w:r w:rsidRPr="00710AFA">
              <w:rPr>
                <w:rFonts w:ascii="Garamond" w:hAnsi="Garamond"/>
                <w:sz w:val="28"/>
                <w:szCs w:val="28"/>
              </w:rPr>
              <w:t xml:space="preserve"> </w:t>
            </w:r>
            <w:proofErr w:type="spellStart"/>
            <w:r w:rsidRPr="00710AFA">
              <w:rPr>
                <w:rFonts w:ascii="Garamond" w:hAnsi="Garamond"/>
                <w:sz w:val="28"/>
                <w:szCs w:val="28"/>
              </w:rPr>
              <w:t>agh</w:t>
            </w:r>
            <w:proofErr w:type="spellEnd"/>
            <w:r w:rsidRPr="00710AFA">
              <w:rPr>
                <w:rFonts w:ascii="Garamond" w:hAnsi="Garamond"/>
                <w:sz w:val="28"/>
                <w:szCs w:val="28"/>
              </w:rPr>
              <w:t xml:space="preserve"> </w:t>
            </w:r>
            <w:proofErr w:type="spellStart"/>
            <w:r w:rsidRPr="00710AFA">
              <w:rPr>
                <w:rFonts w:ascii="Garamond" w:hAnsi="Garamond"/>
                <w:sz w:val="28"/>
                <w:szCs w:val="28"/>
              </w:rPr>
              <w:t>liorish</w:t>
            </w:r>
            <w:proofErr w:type="spellEnd"/>
            <w:r w:rsidRPr="00710AFA">
              <w:rPr>
                <w:rFonts w:ascii="Garamond" w:hAnsi="Garamond"/>
                <w:sz w:val="28"/>
                <w:szCs w:val="28"/>
              </w:rPr>
              <w:t xml:space="preserve"> </w:t>
            </w:r>
            <w:proofErr w:type="spellStart"/>
            <w:r w:rsidRPr="00710AFA">
              <w:rPr>
                <w:rFonts w:ascii="Garamond" w:hAnsi="Garamond"/>
                <w:sz w:val="28"/>
                <w:szCs w:val="28"/>
              </w:rPr>
              <w:t>aghtyn</w:t>
            </w:r>
            <w:proofErr w:type="spellEnd"/>
            <w:r w:rsidRPr="00710AFA">
              <w:rPr>
                <w:rFonts w:ascii="Garamond" w:hAnsi="Garamond"/>
                <w:sz w:val="28"/>
                <w:szCs w:val="28"/>
              </w:rPr>
              <w:t xml:space="preserve"> </w:t>
            </w:r>
            <w:proofErr w:type="spellStart"/>
            <w:r w:rsidRPr="00710AFA">
              <w:rPr>
                <w:rFonts w:ascii="Garamond" w:hAnsi="Garamond"/>
                <w:sz w:val="28"/>
                <w:szCs w:val="28"/>
              </w:rPr>
              <w:t>cair</w:t>
            </w:r>
            <w:proofErr w:type="spellEnd"/>
            <w:r w:rsidRPr="00710AFA">
              <w:rPr>
                <w:rFonts w:ascii="Garamond" w:hAnsi="Garamond"/>
                <w:sz w:val="28"/>
                <w:szCs w:val="28"/>
              </w:rPr>
              <w:t xml:space="preserve">. </w:t>
            </w:r>
          </w:p>
        </w:tc>
        <w:tc>
          <w:tcPr>
            <w:tcW w:w="0" w:type="auto"/>
          </w:tcPr>
          <w:p w14:paraId="2FF7588A" w14:textId="77777777" w:rsidR="0093708E" w:rsidRPr="00256FDC" w:rsidRDefault="0093708E"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sz w:val="28"/>
              </w:rPr>
              <w:t xml:space="preserve">A. </w:t>
            </w:r>
            <w:r w:rsidRPr="00256FDC">
              <w:rPr>
                <w:rFonts w:ascii="Garamond" w:hAnsi="Garamond" w:cs="Times New Roman"/>
                <w:i/>
                <w:sz w:val="28"/>
              </w:rPr>
              <w:t>Consider that Faith is the Gift of God, and must be obtained by using proper Means.</w:t>
            </w:r>
          </w:p>
        </w:tc>
        <w:tc>
          <w:tcPr>
            <w:tcW w:w="0" w:type="auto"/>
          </w:tcPr>
          <w:p w14:paraId="3F0C6778" w14:textId="77777777" w:rsidR="0093708E" w:rsidRPr="00C1228A" w:rsidRDefault="0093708E" w:rsidP="00DB60C3">
            <w:pPr>
              <w:pStyle w:val="ListParagraph"/>
              <w:ind w:left="0"/>
              <w:rPr>
                <w:rFonts w:ascii="Garamond" w:hAnsi="Garamond" w:cs="Times New Roman"/>
                <w:sz w:val="20"/>
                <w:szCs w:val="20"/>
              </w:rPr>
            </w:pPr>
          </w:p>
        </w:tc>
      </w:tr>
      <w:tr w:rsidR="0093708E" w:rsidRPr="00256FDC" w14:paraId="2387D41F" w14:textId="77777777" w:rsidTr="00C1228A">
        <w:tc>
          <w:tcPr>
            <w:tcW w:w="0" w:type="auto"/>
          </w:tcPr>
          <w:p w14:paraId="0CF59A22" w14:textId="77777777" w:rsidR="0093708E" w:rsidRPr="00710AFA" w:rsidRDefault="0093708E" w:rsidP="0040043C">
            <w:pPr>
              <w:pStyle w:val="CM3"/>
              <w:widowControl/>
              <w:spacing w:line="240" w:lineRule="auto"/>
              <w:ind w:firstLine="227"/>
              <w:jc w:val="both"/>
              <w:rPr>
                <w:rFonts w:ascii="Garamond" w:hAnsi="Garamond"/>
                <w:sz w:val="28"/>
                <w:szCs w:val="28"/>
              </w:rPr>
            </w:pPr>
            <w:r w:rsidRPr="00710AFA">
              <w:rPr>
                <w:rFonts w:ascii="Garamond" w:hAnsi="Garamond"/>
                <w:sz w:val="28"/>
                <w:szCs w:val="28"/>
              </w:rPr>
              <w:t xml:space="preserve">Shen-y-fa my </w:t>
            </w:r>
            <w:proofErr w:type="spellStart"/>
            <w:r w:rsidRPr="00710AFA">
              <w:rPr>
                <w:rFonts w:ascii="Garamond" w:hAnsi="Garamond"/>
                <w:sz w:val="28"/>
                <w:szCs w:val="28"/>
              </w:rPr>
              <w:t>chiarys</w:t>
            </w:r>
            <w:proofErr w:type="spellEnd"/>
            <w:r w:rsidRPr="00710AFA">
              <w:rPr>
                <w:rFonts w:ascii="Garamond" w:hAnsi="Garamond"/>
                <w:sz w:val="28"/>
                <w:szCs w:val="28"/>
              </w:rPr>
              <w:t xml:space="preserve"> </w:t>
            </w:r>
            <w:proofErr w:type="spellStart"/>
            <w:r w:rsidRPr="00710AFA">
              <w:rPr>
                <w:rFonts w:ascii="Garamond" w:hAnsi="Garamond"/>
                <w:sz w:val="28"/>
                <w:szCs w:val="28"/>
              </w:rPr>
              <w:t>oo</w:t>
            </w:r>
            <w:proofErr w:type="spellEnd"/>
            <w:r w:rsidRPr="00710AFA">
              <w:rPr>
                <w:rFonts w:ascii="Garamond" w:hAnsi="Garamond"/>
                <w:sz w:val="28"/>
                <w:szCs w:val="28"/>
              </w:rPr>
              <w:t xml:space="preserve">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hreggeil</w:t>
            </w:r>
            <w:proofErr w:type="spellEnd"/>
            <w:r w:rsidRPr="00710AFA">
              <w:rPr>
                <w:rFonts w:ascii="Garamond" w:hAnsi="Garamond"/>
                <w:sz w:val="28"/>
                <w:szCs w:val="28"/>
              </w:rPr>
              <w:t xml:space="preserve">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chooilley</w:t>
            </w:r>
            <w:proofErr w:type="spellEnd"/>
            <w:r w:rsidRPr="00710AFA">
              <w:rPr>
                <w:rFonts w:ascii="Garamond" w:hAnsi="Garamond"/>
                <w:sz w:val="28"/>
                <w:szCs w:val="28"/>
              </w:rPr>
              <w:t xml:space="preserve"> </w:t>
            </w:r>
            <w:proofErr w:type="spellStart"/>
            <w:r w:rsidRPr="00710AFA">
              <w:rPr>
                <w:rFonts w:ascii="Garamond" w:hAnsi="Garamond"/>
                <w:sz w:val="28"/>
                <w:szCs w:val="28"/>
              </w:rPr>
              <w:t>g</w:t>
            </w:r>
            <w:r w:rsidRPr="0093708E">
              <w:rPr>
                <w:rFonts w:ascii="Garamond" w:hAnsi="Garamond"/>
                <w:i/>
                <w:sz w:val="28"/>
                <w:szCs w:val="28"/>
              </w:rPr>
              <w:t>h</w:t>
            </w:r>
            <w:r>
              <w:rPr>
                <w:rFonts w:ascii="Garamond" w:hAnsi="Garamond"/>
                <w:sz w:val="28"/>
                <w:szCs w:val="28"/>
              </w:rPr>
              <w:t>rogh</w:t>
            </w:r>
            <w:proofErr w:type="spellEnd"/>
            <w:r w:rsidRPr="00710AFA">
              <w:rPr>
                <w:rFonts w:ascii="Garamond" w:hAnsi="Garamond"/>
                <w:sz w:val="28"/>
                <w:szCs w:val="28"/>
              </w:rPr>
              <w:t xml:space="preserve"> </w:t>
            </w:r>
            <w:proofErr w:type="spellStart"/>
            <w:r w:rsidRPr="00710AFA">
              <w:rPr>
                <w:rFonts w:ascii="Garamond" w:hAnsi="Garamond"/>
                <w:sz w:val="28"/>
                <w:szCs w:val="28"/>
              </w:rPr>
              <w:t>raad</w:t>
            </w:r>
            <w:proofErr w:type="spellEnd"/>
            <w:r w:rsidRPr="00710AFA">
              <w:rPr>
                <w:rFonts w:ascii="Garamond" w:hAnsi="Garamond"/>
                <w:sz w:val="28"/>
                <w:szCs w:val="28"/>
              </w:rPr>
              <w:t xml:space="preserve">, cur </w:t>
            </w:r>
            <w:proofErr w:type="spellStart"/>
            <w:r w:rsidRPr="00710AFA">
              <w:rPr>
                <w:rFonts w:ascii="Garamond" w:hAnsi="Garamond"/>
                <w:sz w:val="28"/>
                <w:szCs w:val="28"/>
              </w:rPr>
              <w:t>geil</w:t>
            </w:r>
            <w:proofErr w:type="spellEnd"/>
            <w:r w:rsidRPr="00710AFA">
              <w:rPr>
                <w:rFonts w:ascii="Garamond" w:hAnsi="Garamond"/>
                <w:sz w:val="28"/>
                <w:szCs w:val="28"/>
              </w:rPr>
              <w:t xml:space="preserve"> da goo Yee, </w:t>
            </w:r>
            <w:proofErr w:type="spellStart"/>
            <w:r w:rsidRPr="00710AFA">
              <w:rPr>
                <w:rFonts w:ascii="Garamond" w:hAnsi="Garamond"/>
                <w:sz w:val="28"/>
                <w:szCs w:val="28"/>
              </w:rPr>
              <w:t>tilg</w:t>
            </w:r>
            <w:proofErr w:type="spellEnd"/>
            <w:r w:rsidRPr="00710AFA">
              <w:rPr>
                <w:rFonts w:ascii="Garamond" w:hAnsi="Garamond"/>
                <w:sz w:val="28"/>
                <w:szCs w:val="28"/>
              </w:rPr>
              <w:t xml:space="preserve"> </w:t>
            </w:r>
            <w:proofErr w:type="spellStart"/>
            <w:r w:rsidRPr="00710AFA">
              <w:rPr>
                <w:rFonts w:ascii="Garamond" w:hAnsi="Garamond"/>
                <w:sz w:val="28"/>
                <w:szCs w:val="28"/>
              </w:rPr>
              <w:t>oo</w:t>
            </w:r>
            <w:proofErr w:type="spellEnd"/>
            <w:r w:rsidRPr="00710AFA">
              <w:rPr>
                <w:rFonts w:ascii="Garamond" w:hAnsi="Garamond"/>
                <w:sz w:val="28"/>
                <w:szCs w:val="28"/>
              </w:rPr>
              <w:t xml:space="preserve"> </w:t>
            </w:r>
            <w:proofErr w:type="spellStart"/>
            <w:r w:rsidRPr="00710AFA">
              <w:rPr>
                <w:rFonts w:ascii="Garamond" w:hAnsi="Garamond"/>
                <w:sz w:val="28"/>
                <w:szCs w:val="28"/>
              </w:rPr>
              <w:t>hene</w:t>
            </w:r>
            <w:proofErr w:type="spellEnd"/>
            <w:r w:rsidRPr="00710AFA">
              <w:rPr>
                <w:rFonts w:ascii="Garamond" w:hAnsi="Garamond"/>
                <w:sz w:val="28"/>
                <w:szCs w:val="28"/>
              </w:rPr>
              <w:t xml:space="preserve"> er e </w:t>
            </w:r>
            <w:proofErr w:type="spellStart"/>
            <w:r w:rsidRPr="00710AFA">
              <w:rPr>
                <w:rFonts w:ascii="Garamond" w:hAnsi="Garamond"/>
                <w:sz w:val="28"/>
                <w:szCs w:val="28"/>
              </w:rPr>
              <w:t>vyghyn</w:t>
            </w:r>
            <w:proofErr w:type="spellEnd"/>
            <w:r w:rsidRPr="00710AFA">
              <w:rPr>
                <w:rFonts w:ascii="Garamond" w:hAnsi="Garamond"/>
                <w:sz w:val="28"/>
                <w:szCs w:val="28"/>
              </w:rPr>
              <w:t xml:space="preserve">, jean </w:t>
            </w:r>
            <w:proofErr w:type="spellStart"/>
            <w:r w:rsidRPr="00710AFA">
              <w:rPr>
                <w:rFonts w:ascii="Garamond" w:hAnsi="Garamond"/>
                <w:sz w:val="28"/>
                <w:szCs w:val="28"/>
              </w:rPr>
              <w:t>padjer</w:t>
            </w:r>
            <w:proofErr w:type="spellEnd"/>
            <w:r w:rsidRPr="00710AFA">
              <w:rPr>
                <w:rFonts w:ascii="Garamond" w:hAnsi="Garamond"/>
                <w:sz w:val="28"/>
                <w:szCs w:val="28"/>
              </w:rPr>
              <w:t xml:space="preserve"> </w:t>
            </w:r>
            <w:proofErr w:type="spellStart"/>
            <w:r w:rsidRPr="00710AFA">
              <w:rPr>
                <w:rFonts w:ascii="Garamond" w:hAnsi="Garamond"/>
                <w:sz w:val="28"/>
                <w:szCs w:val="28"/>
              </w:rPr>
              <w:t>huggey</w:t>
            </w:r>
            <w:proofErr w:type="spellEnd"/>
            <w:r w:rsidRPr="00710AFA">
              <w:rPr>
                <w:rFonts w:ascii="Garamond" w:hAnsi="Garamond"/>
                <w:sz w:val="28"/>
                <w:szCs w:val="28"/>
              </w:rPr>
              <w:t xml:space="preserve"> son </w:t>
            </w:r>
            <w:proofErr w:type="spellStart"/>
            <w:r w:rsidRPr="00710AFA">
              <w:rPr>
                <w:rFonts w:ascii="Garamond" w:hAnsi="Garamond"/>
                <w:sz w:val="28"/>
                <w:szCs w:val="28"/>
              </w:rPr>
              <w:t>cooney</w:t>
            </w:r>
            <w:proofErr w:type="spellEnd"/>
            <w:r w:rsidRPr="00710AFA">
              <w:rPr>
                <w:rFonts w:ascii="Garamond" w:hAnsi="Garamond"/>
                <w:sz w:val="28"/>
                <w:szCs w:val="28"/>
              </w:rPr>
              <w:t xml:space="preserve">, as </w:t>
            </w:r>
            <w:proofErr w:type="spellStart"/>
            <w:r w:rsidRPr="00710AFA">
              <w:rPr>
                <w:rFonts w:ascii="Garamond" w:hAnsi="Garamond"/>
                <w:sz w:val="28"/>
                <w:szCs w:val="28"/>
              </w:rPr>
              <w:t>gou</w:t>
            </w:r>
            <w:proofErr w:type="spellEnd"/>
            <w:r w:rsidRPr="00710AFA">
              <w:rPr>
                <w:rFonts w:ascii="Garamond" w:hAnsi="Garamond"/>
                <w:sz w:val="28"/>
                <w:szCs w:val="28"/>
              </w:rPr>
              <w:t xml:space="preserve"> ort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ve</w:t>
            </w:r>
            <w:proofErr w:type="spellEnd"/>
            <w:r w:rsidRPr="00710AFA">
              <w:rPr>
                <w:rFonts w:ascii="Garamond" w:hAnsi="Garamond"/>
                <w:sz w:val="28"/>
                <w:szCs w:val="28"/>
              </w:rPr>
              <w:t xml:space="preserve"> </w:t>
            </w:r>
            <w:proofErr w:type="spellStart"/>
            <w:r w:rsidRPr="00710AFA">
              <w:rPr>
                <w:rFonts w:ascii="Garamond" w:hAnsi="Garamond"/>
                <w:sz w:val="28"/>
                <w:szCs w:val="28"/>
              </w:rPr>
              <w:t>reilt</w:t>
            </w:r>
            <w:proofErr w:type="spellEnd"/>
            <w:r w:rsidRPr="00710AFA">
              <w:rPr>
                <w:rFonts w:ascii="Garamond" w:hAnsi="Garamond"/>
                <w:sz w:val="28"/>
                <w:szCs w:val="28"/>
              </w:rPr>
              <w:t xml:space="preserve"> </w:t>
            </w:r>
            <w:proofErr w:type="spellStart"/>
            <w:r w:rsidRPr="00710AFA">
              <w:rPr>
                <w:rFonts w:ascii="Garamond" w:hAnsi="Garamond"/>
                <w:sz w:val="28"/>
                <w:szCs w:val="28"/>
              </w:rPr>
              <w:t>liorish</w:t>
            </w:r>
            <w:proofErr w:type="spellEnd"/>
            <w:r w:rsidRPr="00710AFA">
              <w:rPr>
                <w:rFonts w:ascii="Garamond" w:hAnsi="Garamond"/>
                <w:sz w:val="28"/>
                <w:szCs w:val="28"/>
              </w:rPr>
              <w:t xml:space="preserve"> e </w:t>
            </w:r>
            <w:proofErr w:type="spellStart"/>
            <w:r w:rsidRPr="00710AFA">
              <w:rPr>
                <w:rFonts w:ascii="Garamond" w:hAnsi="Garamond"/>
                <w:sz w:val="28"/>
                <w:szCs w:val="28"/>
              </w:rPr>
              <w:t>Leiaghyn</w:t>
            </w:r>
            <w:proofErr w:type="spellEnd"/>
            <w:r w:rsidRPr="00710AFA">
              <w:rPr>
                <w:rFonts w:ascii="Garamond" w:hAnsi="Garamond"/>
                <w:sz w:val="28"/>
                <w:szCs w:val="28"/>
              </w:rPr>
              <w:t xml:space="preserve">, nee </w:t>
            </w:r>
            <w:proofErr w:type="spellStart"/>
            <w:r w:rsidRPr="00710AFA">
              <w:rPr>
                <w:rFonts w:ascii="Garamond" w:hAnsi="Garamond"/>
                <w:sz w:val="28"/>
                <w:szCs w:val="28"/>
              </w:rPr>
              <w:t>dty</w:t>
            </w:r>
            <w:proofErr w:type="spellEnd"/>
            <w:r w:rsidRPr="00710AFA">
              <w:rPr>
                <w:rFonts w:ascii="Garamond" w:hAnsi="Garamond"/>
                <w:sz w:val="28"/>
                <w:szCs w:val="28"/>
              </w:rPr>
              <w:t xml:space="preserve"> </w:t>
            </w:r>
            <w:proofErr w:type="spellStart"/>
            <w:r w:rsidRPr="00710AFA">
              <w:rPr>
                <w:rFonts w:ascii="Garamond" w:hAnsi="Garamond"/>
                <w:sz w:val="28"/>
                <w:szCs w:val="28"/>
              </w:rPr>
              <w:t>chredjue</w:t>
            </w:r>
            <w:proofErr w:type="spellEnd"/>
            <w:r w:rsidRPr="00710AFA">
              <w:rPr>
                <w:rFonts w:ascii="Garamond" w:hAnsi="Garamond"/>
                <w:sz w:val="28"/>
                <w:szCs w:val="28"/>
              </w:rPr>
              <w:t xml:space="preserve"> </w:t>
            </w:r>
            <w:proofErr w:type="spellStart"/>
            <w:r w:rsidRPr="00710AFA">
              <w:rPr>
                <w:rFonts w:ascii="Garamond" w:hAnsi="Garamond"/>
                <w:sz w:val="28"/>
                <w:szCs w:val="28"/>
              </w:rPr>
              <w:t>bishagh</w:t>
            </w:r>
            <w:proofErr w:type="spellEnd"/>
            <w:r w:rsidRPr="00710AFA">
              <w:rPr>
                <w:rFonts w:ascii="Garamond" w:hAnsi="Garamond"/>
                <w:sz w:val="28"/>
                <w:szCs w:val="28"/>
              </w:rPr>
              <w:t xml:space="preserve"> [66] </w:t>
            </w:r>
            <w:proofErr w:type="spellStart"/>
            <w:r w:rsidRPr="00710AFA">
              <w:rPr>
                <w:rFonts w:ascii="Garamond" w:hAnsi="Garamond"/>
                <w:sz w:val="28"/>
                <w:szCs w:val="28"/>
              </w:rPr>
              <w:t>gagh</w:t>
            </w:r>
            <w:proofErr w:type="spellEnd"/>
            <w:r w:rsidRPr="00710AFA">
              <w:rPr>
                <w:rFonts w:ascii="Garamond" w:hAnsi="Garamond"/>
                <w:sz w:val="28"/>
                <w:szCs w:val="28"/>
              </w:rPr>
              <w:t xml:space="preserve"> </w:t>
            </w:r>
            <w:proofErr w:type="spellStart"/>
            <w:r w:rsidRPr="00710AFA">
              <w:rPr>
                <w:rFonts w:ascii="Garamond" w:hAnsi="Garamond"/>
                <w:sz w:val="28"/>
                <w:szCs w:val="28"/>
              </w:rPr>
              <w:t>laa</w:t>
            </w:r>
            <w:proofErr w:type="spellEnd"/>
            <w:r w:rsidRPr="00710AFA">
              <w:rPr>
                <w:rFonts w:ascii="Garamond" w:hAnsi="Garamond"/>
                <w:sz w:val="28"/>
                <w:szCs w:val="28"/>
              </w:rPr>
              <w:t xml:space="preserve">, </w:t>
            </w:r>
            <w:proofErr w:type="spellStart"/>
            <w:r w:rsidRPr="00710AFA">
              <w:rPr>
                <w:rFonts w:ascii="Garamond" w:hAnsi="Garamond"/>
                <w:i/>
                <w:sz w:val="28"/>
                <w:szCs w:val="28"/>
              </w:rPr>
              <w:t>hed</w:t>
            </w:r>
            <w:proofErr w:type="spellEnd"/>
            <w:r w:rsidRPr="00710AFA">
              <w:rPr>
                <w:rFonts w:ascii="Garamond" w:hAnsi="Garamond"/>
                <w:i/>
                <w:sz w:val="28"/>
                <w:szCs w:val="28"/>
              </w:rPr>
              <w:t xml:space="preserve"> </w:t>
            </w:r>
            <w:proofErr w:type="spellStart"/>
            <w:r w:rsidRPr="00710AFA">
              <w:rPr>
                <w:rFonts w:ascii="Garamond" w:hAnsi="Garamond"/>
                <w:i/>
                <w:sz w:val="28"/>
                <w:szCs w:val="28"/>
              </w:rPr>
              <w:t>oo</w:t>
            </w:r>
            <w:proofErr w:type="spellEnd"/>
            <w:r w:rsidRPr="00710AFA">
              <w:rPr>
                <w:rFonts w:ascii="Garamond" w:hAnsi="Garamond"/>
                <w:i/>
                <w:sz w:val="28"/>
                <w:szCs w:val="28"/>
              </w:rPr>
              <w:t xml:space="preserve"> er </w:t>
            </w:r>
            <w:proofErr w:type="spellStart"/>
            <w:r w:rsidRPr="00710AFA">
              <w:rPr>
                <w:rFonts w:ascii="Garamond" w:hAnsi="Garamond"/>
                <w:i/>
                <w:sz w:val="28"/>
                <w:szCs w:val="28"/>
              </w:rPr>
              <w:t>dy</w:t>
            </w:r>
            <w:proofErr w:type="spellEnd"/>
            <w:r w:rsidRPr="00710AFA">
              <w:rPr>
                <w:rFonts w:ascii="Garamond" w:hAnsi="Garamond"/>
                <w:i/>
                <w:sz w:val="28"/>
                <w:szCs w:val="28"/>
              </w:rPr>
              <w:t xml:space="preserve"> </w:t>
            </w:r>
            <w:proofErr w:type="spellStart"/>
            <w:r w:rsidRPr="00710AFA">
              <w:rPr>
                <w:rFonts w:ascii="Garamond" w:hAnsi="Garamond"/>
                <w:i/>
                <w:sz w:val="28"/>
                <w:szCs w:val="28"/>
              </w:rPr>
              <w:t>hoshiaght</w:t>
            </w:r>
            <w:proofErr w:type="spellEnd"/>
            <w:r w:rsidRPr="00710AFA">
              <w:rPr>
                <w:rFonts w:ascii="Garamond" w:hAnsi="Garamond"/>
                <w:i/>
                <w:sz w:val="28"/>
                <w:szCs w:val="28"/>
              </w:rPr>
              <w:t xml:space="preserve"> </w:t>
            </w:r>
            <w:proofErr w:type="spellStart"/>
            <w:r w:rsidRPr="00710AFA">
              <w:rPr>
                <w:rFonts w:ascii="Garamond" w:hAnsi="Garamond"/>
                <w:i/>
                <w:sz w:val="28"/>
                <w:szCs w:val="28"/>
              </w:rPr>
              <w:t>veih</w:t>
            </w:r>
            <w:proofErr w:type="spellEnd"/>
            <w:r w:rsidRPr="00710AFA">
              <w:rPr>
                <w:rFonts w:ascii="Garamond" w:hAnsi="Garamond"/>
                <w:i/>
                <w:sz w:val="28"/>
                <w:szCs w:val="28"/>
              </w:rPr>
              <w:t xml:space="preserve"> </w:t>
            </w:r>
            <w:proofErr w:type="spellStart"/>
            <w:r w:rsidRPr="00710AFA">
              <w:rPr>
                <w:rFonts w:ascii="Garamond" w:hAnsi="Garamond"/>
                <w:i/>
                <w:sz w:val="28"/>
                <w:szCs w:val="28"/>
              </w:rPr>
              <w:t>niart</w:t>
            </w:r>
            <w:proofErr w:type="spellEnd"/>
            <w:r w:rsidRPr="00710AFA">
              <w:rPr>
                <w:rFonts w:ascii="Garamond" w:hAnsi="Garamond"/>
                <w:i/>
                <w:sz w:val="28"/>
                <w:szCs w:val="28"/>
              </w:rPr>
              <w:t xml:space="preserve"> </w:t>
            </w:r>
            <w:proofErr w:type="spellStart"/>
            <w:r w:rsidRPr="00710AFA">
              <w:rPr>
                <w:rFonts w:ascii="Garamond" w:hAnsi="Garamond"/>
                <w:i/>
                <w:sz w:val="28"/>
                <w:szCs w:val="28"/>
              </w:rPr>
              <w:t>gys</w:t>
            </w:r>
            <w:proofErr w:type="spellEnd"/>
            <w:r w:rsidRPr="00710AFA">
              <w:rPr>
                <w:rFonts w:ascii="Garamond" w:hAnsi="Garamond"/>
                <w:i/>
                <w:sz w:val="28"/>
                <w:szCs w:val="28"/>
              </w:rPr>
              <w:t xml:space="preserve"> </w:t>
            </w:r>
            <w:proofErr w:type="spellStart"/>
            <w:r w:rsidRPr="00710AFA">
              <w:rPr>
                <w:rFonts w:ascii="Garamond" w:hAnsi="Garamond"/>
                <w:i/>
                <w:sz w:val="28"/>
                <w:szCs w:val="28"/>
              </w:rPr>
              <w:t>niart</w:t>
            </w:r>
            <w:proofErr w:type="spellEnd"/>
            <w:r w:rsidRPr="00710AFA">
              <w:rPr>
                <w:rFonts w:ascii="Garamond" w:hAnsi="Garamond"/>
                <w:sz w:val="28"/>
                <w:szCs w:val="28"/>
              </w:rPr>
              <w:t xml:space="preserve"> as </w:t>
            </w:r>
            <w:proofErr w:type="spellStart"/>
            <w:r w:rsidRPr="00710AFA">
              <w:rPr>
                <w:rFonts w:ascii="Garamond" w:hAnsi="Garamond"/>
                <w:sz w:val="28"/>
                <w:szCs w:val="28"/>
              </w:rPr>
              <w:t>cooilleenee</w:t>
            </w:r>
            <w:proofErr w:type="spellEnd"/>
            <w:r w:rsidRPr="00710AFA">
              <w:rPr>
                <w:rFonts w:ascii="Garamond" w:hAnsi="Garamond"/>
                <w:sz w:val="28"/>
                <w:szCs w:val="28"/>
              </w:rPr>
              <w:t xml:space="preserve"> </w:t>
            </w:r>
            <w:proofErr w:type="spellStart"/>
            <w:r w:rsidRPr="00710AFA">
              <w:rPr>
                <w:rFonts w:ascii="Garamond" w:hAnsi="Garamond"/>
                <w:sz w:val="28"/>
                <w:szCs w:val="28"/>
              </w:rPr>
              <w:t>oo</w:t>
            </w:r>
            <w:proofErr w:type="spellEnd"/>
            <w:r w:rsidRPr="00710AFA">
              <w:rPr>
                <w:rFonts w:ascii="Garamond" w:hAnsi="Garamond"/>
                <w:sz w:val="28"/>
                <w:szCs w:val="28"/>
              </w:rPr>
              <w:t xml:space="preserve">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chooilley</w:t>
            </w:r>
            <w:proofErr w:type="spellEnd"/>
            <w:r w:rsidRPr="00710AFA">
              <w:rPr>
                <w:rFonts w:ascii="Garamond" w:hAnsi="Garamond"/>
                <w:sz w:val="28"/>
                <w:szCs w:val="28"/>
              </w:rPr>
              <w:t xml:space="preserve"> nee vees </w:t>
            </w:r>
            <w:proofErr w:type="spellStart"/>
            <w:r w:rsidRPr="00710AFA">
              <w:rPr>
                <w:rFonts w:ascii="Garamond" w:hAnsi="Garamond"/>
                <w:sz w:val="28"/>
                <w:szCs w:val="28"/>
              </w:rPr>
              <w:t>feeu</w:t>
            </w:r>
            <w:proofErr w:type="spellEnd"/>
            <w:r w:rsidRPr="00710AFA">
              <w:rPr>
                <w:rFonts w:ascii="Garamond" w:hAnsi="Garamond"/>
                <w:sz w:val="28"/>
                <w:szCs w:val="28"/>
              </w:rPr>
              <w:t xml:space="preserve"> </w:t>
            </w:r>
            <w:proofErr w:type="spellStart"/>
            <w:r w:rsidRPr="00710AFA">
              <w:rPr>
                <w:rFonts w:ascii="Garamond" w:hAnsi="Garamond"/>
                <w:sz w:val="28"/>
                <w:szCs w:val="28"/>
              </w:rPr>
              <w:t>ayns</w:t>
            </w:r>
            <w:proofErr w:type="spellEnd"/>
            <w:r w:rsidRPr="00710AFA">
              <w:rPr>
                <w:rFonts w:ascii="Garamond" w:hAnsi="Garamond"/>
                <w:sz w:val="28"/>
                <w:szCs w:val="28"/>
              </w:rPr>
              <w:t xml:space="preserve"> </w:t>
            </w:r>
            <w:proofErr w:type="spellStart"/>
            <w:r w:rsidRPr="00710AFA">
              <w:rPr>
                <w:rFonts w:ascii="Garamond" w:hAnsi="Garamond"/>
                <w:sz w:val="28"/>
                <w:szCs w:val="28"/>
              </w:rPr>
              <w:t>shilley</w:t>
            </w:r>
            <w:proofErr w:type="spellEnd"/>
            <w:r w:rsidRPr="00710AFA">
              <w:rPr>
                <w:rFonts w:ascii="Garamond" w:hAnsi="Garamond"/>
                <w:sz w:val="28"/>
                <w:szCs w:val="28"/>
              </w:rPr>
              <w:t xml:space="preserve"> Yee. </w:t>
            </w:r>
          </w:p>
        </w:tc>
        <w:tc>
          <w:tcPr>
            <w:tcW w:w="0" w:type="auto"/>
          </w:tcPr>
          <w:p w14:paraId="4526D129" w14:textId="77777777" w:rsidR="0093708E" w:rsidRPr="00256FDC" w:rsidRDefault="0093708E"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Therefore, if you resolve to forsake every evil Way, hearken to the Word of God, cast </w:t>
            </w:r>
            <w:proofErr w:type="spellStart"/>
            <w:r w:rsidRPr="00256FDC">
              <w:rPr>
                <w:rFonts w:ascii="Garamond" w:hAnsi="Garamond" w:cs="Times New Roman"/>
                <w:i/>
                <w:sz w:val="28"/>
              </w:rPr>
              <w:t>your self</w:t>
            </w:r>
            <w:proofErr w:type="spellEnd"/>
            <w:r w:rsidRPr="00256FDC">
              <w:rPr>
                <w:rFonts w:ascii="Garamond" w:hAnsi="Garamond" w:cs="Times New Roman"/>
                <w:i/>
                <w:sz w:val="28"/>
              </w:rPr>
              <w:t xml:space="preserve"> upon his Mercy, pray to him for Help, and purpose to be governed by his Laws, your Faith will increase daily, </w:t>
            </w:r>
            <w:r w:rsidRPr="00256FDC">
              <w:rPr>
                <w:rFonts w:ascii="Garamond" w:hAnsi="Garamond" w:cs="Times New Roman"/>
                <w:sz w:val="28"/>
              </w:rPr>
              <w:t xml:space="preserve">you will go from Strength to Strength, </w:t>
            </w:r>
            <w:r w:rsidRPr="00256FDC">
              <w:rPr>
                <w:rFonts w:ascii="Garamond" w:hAnsi="Garamond" w:cs="Times New Roman"/>
                <w:i/>
                <w:sz w:val="28"/>
              </w:rPr>
              <w:t xml:space="preserve">and be able to do all Things which will make you acceptable to God. </w:t>
            </w:r>
          </w:p>
        </w:tc>
        <w:tc>
          <w:tcPr>
            <w:tcW w:w="0" w:type="auto"/>
          </w:tcPr>
          <w:p w14:paraId="7D32DE51" w14:textId="77777777" w:rsidR="0093708E" w:rsidRPr="00C1228A" w:rsidRDefault="0093708E" w:rsidP="00DB60C3">
            <w:pPr>
              <w:pStyle w:val="ListParagraph"/>
              <w:ind w:left="0"/>
              <w:rPr>
                <w:rFonts w:ascii="Garamond" w:hAnsi="Garamond" w:cs="Times New Roman"/>
                <w:i/>
                <w:sz w:val="20"/>
                <w:szCs w:val="20"/>
              </w:rPr>
            </w:pPr>
          </w:p>
        </w:tc>
      </w:tr>
      <w:tr w:rsidR="0093708E" w:rsidRPr="00256FDC" w14:paraId="0431CA01" w14:textId="77777777" w:rsidTr="00C1228A">
        <w:tc>
          <w:tcPr>
            <w:tcW w:w="0" w:type="auto"/>
          </w:tcPr>
          <w:p w14:paraId="2CE16522" w14:textId="77777777" w:rsidR="0093708E" w:rsidRPr="00710AFA" w:rsidRDefault="0093708E" w:rsidP="0040043C">
            <w:pPr>
              <w:pStyle w:val="CM3"/>
              <w:widowControl/>
              <w:spacing w:line="240" w:lineRule="auto"/>
              <w:ind w:firstLine="227"/>
              <w:jc w:val="both"/>
              <w:rPr>
                <w:rFonts w:ascii="Garamond" w:hAnsi="Garamond"/>
                <w:sz w:val="28"/>
                <w:szCs w:val="28"/>
              </w:rPr>
            </w:pPr>
            <w:proofErr w:type="spellStart"/>
            <w:r w:rsidRPr="00710AFA">
              <w:rPr>
                <w:rFonts w:ascii="Garamond" w:hAnsi="Garamond"/>
                <w:sz w:val="28"/>
                <w:szCs w:val="28"/>
              </w:rPr>
              <w:t>Agh</w:t>
            </w:r>
            <w:proofErr w:type="spellEnd"/>
            <w:r w:rsidRPr="00710AFA">
              <w:rPr>
                <w:rFonts w:ascii="Garamond" w:hAnsi="Garamond"/>
                <w:sz w:val="28"/>
                <w:szCs w:val="28"/>
              </w:rPr>
              <w:t xml:space="preserve"> </w:t>
            </w:r>
            <w:proofErr w:type="spellStart"/>
            <w:r w:rsidRPr="00710AFA">
              <w:rPr>
                <w:rFonts w:ascii="Garamond" w:hAnsi="Garamond"/>
                <w:sz w:val="28"/>
                <w:szCs w:val="28"/>
              </w:rPr>
              <w:t>cooinee</w:t>
            </w:r>
            <w:proofErr w:type="spellEnd"/>
            <w:r w:rsidRPr="00710AFA">
              <w:rPr>
                <w:rFonts w:ascii="Garamond" w:hAnsi="Garamond"/>
                <w:sz w:val="28"/>
                <w:szCs w:val="28"/>
              </w:rPr>
              <w:t xml:space="preserve">— </w:t>
            </w:r>
          </w:p>
        </w:tc>
        <w:tc>
          <w:tcPr>
            <w:tcW w:w="0" w:type="auto"/>
          </w:tcPr>
          <w:p w14:paraId="5DF181D9" w14:textId="77777777" w:rsidR="0093708E" w:rsidRPr="00256FDC" w:rsidRDefault="0072134A" w:rsidP="0040043C">
            <w:pPr>
              <w:pStyle w:val="ListParagraph"/>
              <w:ind w:left="0" w:firstLine="227"/>
              <w:contextualSpacing w:val="0"/>
              <w:rPr>
                <w:rFonts w:ascii="Garamond" w:hAnsi="Garamond" w:cs="Times New Roman"/>
                <w:i/>
                <w:sz w:val="28"/>
              </w:rPr>
            </w:pPr>
            <w:r>
              <w:rPr>
                <w:rFonts w:ascii="Garamond" w:hAnsi="Garamond" w:cs="Times New Roman"/>
                <w:i/>
                <w:sz w:val="28"/>
              </w:rPr>
              <w:t>Only remember—</w:t>
            </w:r>
          </w:p>
        </w:tc>
        <w:tc>
          <w:tcPr>
            <w:tcW w:w="0" w:type="auto"/>
          </w:tcPr>
          <w:p w14:paraId="150F3A07" w14:textId="77777777" w:rsidR="0093708E" w:rsidRPr="00C1228A" w:rsidRDefault="0093708E" w:rsidP="00DB60C3">
            <w:pPr>
              <w:pStyle w:val="ListParagraph"/>
              <w:ind w:left="0"/>
              <w:rPr>
                <w:rFonts w:ascii="Garamond" w:hAnsi="Garamond" w:cs="Times New Roman"/>
                <w:i/>
                <w:sz w:val="20"/>
                <w:szCs w:val="20"/>
              </w:rPr>
            </w:pPr>
          </w:p>
        </w:tc>
      </w:tr>
      <w:tr w:rsidR="0093708E" w:rsidRPr="00256FDC" w14:paraId="0E66C34D" w14:textId="77777777" w:rsidTr="00C1228A">
        <w:tc>
          <w:tcPr>
            <w:tcW w:w="0" w:type="auto"/>
          </w:tcPr>
          <w:p w14:paraId="051F4954" w14:textId="77777777" w:rsidR="0093708E" w:rsidRPr="00710AFA" w:rsidRDefault="0093708E" w:rsidP="0040043C">
            <w:pPr>
              <w:pStyle w:val="CM3"/>
              <w:widowControl/>
              <w:spacing w:line="240" w:lineRule="auto"/>
              <w:ind w:firstLine="227"/>
              <w:jc w:val="both"/>
              <w:rPr>
                <w:rFonts w:ascii="Garamond" w:hAnsi="Garamond"/>
                <w:sz w:val="28"/>
                <w:szCs w:val="28"/>
              </w:rPr>
            </w:pPr>
            <w:proofErr w:type="spellStart"/>
            <w:r w:rsidRPr="00710AFA">
              <w:rPr>
                <w:rFonts w:ascii="Garamond" w:hAnsi="Garamond"/>
                <w:sz w:val="28"/>
                <w:szCs w:val="28"/>
              </w:rPr>
              <w:t>Nagh</w:t>
            </w:r>
            <w:proofErr w:type="spellEnd"/>
            <w:r w:rsidRPr="00710AFA">
              <w:rPr>
                <w:rFonts w:ascii="Garamond" w:hAnsi="Garamond"/>
                <w:sz w:val="28"/>
                <w:szCs w:val="28"/>
              </w:rPr>
              <w:t xml:space="preserve"> jean </w:t>
            </w:r>
            <w:proofErr w:type="spellStart"/>
            <w:r w:rsidRPr="00710AFA">
              <w:rPr>
                <w:rFonts w:ascii="Garamond" w:hAnsi="Garamond"/>
                <w:sz w:val="28"/>
                <w:szCs w:val="28"/>
              </w:rPr>
              <w:t>mie</w:t>
            </w:r>
            <w:proofErr w:type="spellEnd"/>
            <w:r w:rsidRPr="00710AFA">
              <w:rPr>
                <w:rFonts w:ascii="Garamond" w:hAnsi="Garamond"/>
                <w:sz w:val="28"/>
                <w:szCs w:val="28"/>
              </w:rPr>
              <w:t xml:space="preserve"> </w:t>
            </w:r>
            <w:proofErr w:type="spellStart"/>
            <w:r w:rsidRPr="00710AFA">
              <w:rPr>
                <w:rFonts w:ascii="Garamond" w:hAnsi="Garamond"/>
                <w:sz w:val="28"/>
                <w:szCs w:val="28"/>
              </w:rPr>
              <w:t>dhyt</w:t>
            </w:r>
            <w:proofErr w:type="spellEnd"/>
            <w:r w:rsidRPr="00710AFA">
              <w:rPr>
                <w:rFonts w:ascii="Garamond" w:hAnsi="Garamond"/>
                <w:sz w:val="28"/>
                <w:szCs w:val="28"/>
              </w:rPr>
              <w:t xml:space="preserve">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bragh</w:t>
            </w:r>
            <w:proofErr w:type="spellEnd"/>
            <w:r w:rsidRPr="00710AFA">
              <w:rPr>
                <w:rFonts w:ascii="Garamond" w:hAnsi="Garamond"/>
                <w:sz w:val="28"/>
                <w:szCs w:val="28"/>
              </w:rPr>
              <w:t xml:space="preserve"> </w:t>
            </w:r>
            <w:proofErr w:type="spellStart"/>
            <w:r w:rsidRPr="00710AFA">
              <w:rPr>
                <w:rFonts w:ascii="Garamond" w:hAnsi="Garamond"/>
                <w:sz w:val="28"/>
                <w:szCs w:val="28"/>
              </w:rPr>
              <w:t>dty</w:t>
            </w:r>
            <w:proofErr w:type="spellEnd"/>
            <w:r w:rsidRPr="00710AFA">
              <w:rPr>
                <w:rFonts w:ascii="Garamond" w:hAnsi="Garamond"/>
                <w:sz w:val="28"/>
                <w:szCs w:val="28"/>
              </w:rPr>
              <w:t xml:space="preserve"> </w:t>
            </w:r>
            <w:proofErr w:type="spellStart"/>
            <w:r w:rsidRPr="00710AFA">
              <w:rPr>
                <w:rFonts w:ascii="Garamond" w:hAnsi="Garamond"/>
                <w:sz w:val="28"/>
                <w:szCs w:val="28"/>
              </w:rPr>
              <w:t>varrant</w:t>
            </w:r>
            <w:proofErr w:type="spellEnd"/>
            <w:r w:rsidRPr="00710AFA">
              <w:rPr>
                <w:rFonts w:ascii="Garamond" w:hAnsi="Garamond"/>
                <w:sz w:val="28"/>
                <w:szCs w:val="28"/>
              </w:rPr>
              <w:t xml:space="preserve"> chur </w:t>
            </w:r>
            <w:proofErr w:type="spellStart"/>
            <w:r w:rsidRPr="00710AFA">
              <w:rPr>
                <w:rFonts w:ascii="Garamond" w:hAnsi="Garamond"/>
                <w:sz w:val="28"/>
                <w:szCs w:val="28"/>
              </w:rPr>
              <w:t>gys</w:t>
            </w:r>
            <w:proofErr w:type="spellEnd"/>
            <w:r w:rsidRPr="00710AFA">
              <w:rPr>
                <w:rFonts w:ascii="Garamond" w:hAnsi="Garamond"/>
                <w:sz w:val="28"/>
                <w:szCs w:val="28"/>
              </w:rPr>
              <w:t xml:space="preserve"> </w:t>
            </w:r>
            <w:proofErr w:type="spellStart"/>
            <w:r w:rsidRPr="00710AFA">
              <w:rPr>
                <w:rFonts w:ascii="Garamond" w:hAnsi="Garamond"/>
                <w:sz w:val="28"/>
                <w:szCs w:val="28"/>
              </w:rPr>
              <w:t>myghyn</w:t>
            </w:r>
            <w:proofErr w:type="spellEnd"/>
            <w:r w:rsidRPr="00710AFA">
              <w:rPr>
                <w:rFonts w:ascii="Garamond" w:hAnsi="Garamond"/>
                <w:sz w:val="28"/>
                <w:szCs w:val="28"/>
              </w:rPr>
              <w:t xml:space="preserve"> as </w:t>
            </w:r>
            <w:proofErr w:type="spellStart"/>
            <w:r w:rsidRPr="00710AFA">
              <w:rPr>
                <w:rFonts w:ascii="Garamond" w:hAnsi="Garamond"/>
                <w:sz w:val="28"/>
                <w:szCs w:val="28"/>
              </w:rPr>
              <w:t>gialdynyn</w:t>
            </w:r>
            <w:proofErr w:type="spellEnd"/>
            <w:r w:rsidRPr="00710AFA">
              <w:rPr>
                <w:rFonts w:ascii="Garamond" w:hAnsi="Garamond"/>
                <w:sz w:val="28"/>
                <w:szCs w:val="28"/>
              </w:rPr>
              <w:t xml:space="preserve"> Yee, </w:t>
            </w:r>
            <w:proofErr w:type="spellStart"/>
            <w:r w:rsidRPr="00710AFA">
              <w:rPr>
                <w:rFonts w:ascii="Garamond" w:hAnsi="Garamond"/>
                <w:sz w:val="28"/>
                <w:szCs w:val="28"/>
              </w:rPr>
              <w:t>managh</w:t>
            </w:r>
            <w:proofErr w:type="spellEnd"/>
            <w:r w:rsidRPr="00710AFA">
              <w:rPr>
                <w:rFonts w:ascii="Garamond" w:hAnsi="Garamond"/>
                <w:sz w:val="28"/>
                <w:szCs w:val="28"/>
              </w:rPr>
              <w:t xml:space="preserve"> jean </w:t>
            </w:r>
            <w:proofErr w:type="spellStart"/>
            <w:r w:rsidRPr="00710AFA">
              <w:rPr>
                <w:rFonts w:ascii="Garamond" w:hAnsi="Garamond"/>
                <w:sz w:val="28"/>
                <w:szCs w:val="28"/>
              </w:rPr>
              <w:t>oo</w:t>
            </w:r>
            <w:proofErr w:type="spellEnd"/>
            <w:r w:rsidRPr="00710AFA">
              <w:rPr>
                <w:rFonts w:ascii="Garamond" w:hAnsi="Garamond"/>
                <w:sz w:val="28"/>
                <w:szCs w:val="28"/>
              </w:rPr>
              <w:t xml:space="preserve"> </w:t>
            </w:r>
            <w:proofErr w:type="spellStart"/>
            <w:r w:rsidRPr="00710AFA">
              <w:rPr>
                <w:rFonts w:ascii="Garamond" w:hAnsi="Garamond"/>
                <w:sz w:val="28"/>
                <w:szCs w:val="28"/>
              </w:rPr>
              <w:t>ny</w:t>
            </w:r>
            <w:proofErr w:type="spellEnd"/>
            <w:r w:rsidRPr="00710AFA">
              <w:rPr>
                <w:rFonts w:ascii="Garamond" w:hAnsi="Garamond"/>
                <w:sz w:val="28"/>
                <w:szCs w:val="28"/>
              </w:rPr>
              <w:t xml:space="preserve"> </w:t>
            </w:r>
            <w:proofErr w:type="spellStart"/>
            <w:r w:rsidRPr="00710AFA">
              <w:rPr>
                <w:rFonts w:ascii="Garamond" w:hAnsi="Garamond"/>
                <w:sz w:val="28"/>
                <w:szCs w:val="28"/>
              </w:rPr>
              <w:t>te</w:t>
            </w:r>
            <w:proofErr w:type="spellEnd"/>
            <w:r w:rsidRPr="00710AFA">
              <w:rPr>
                <w:rFonts w:ascii="Garamond" w:hAnsi="Garamond"/>
                <w:sz w:val="28"/>
                <w:szCs w:val="28"/>
              </w:rPr>
              <w:t xml:space="preserve"> er </w:t>
            </w:r>
            <w:proofErr w:type="spellStart"/>
            <w:r w:rsidRPr="00710AFA">
              <w:rPr>
                <w:rFonts w:ascii="Garamond" w:hAnsi="Garamond"/>
                <w:sz w:val="28"/>
                <w:szCs w:val="28"/>
              </w:rPr>
              <w:t>harey</w:t>
            </w:r>
            <w:proofErr w:type="spellEnd"/>
            <w:r w:rsidRPr="00710AFA">
              <w:rPr>
                <w:rFonts w:ascii="Garamond" w:hAnsi="Garamond"/>
                <w:sz w:val="28"/>
                <w:szCs w:val="28"/>
              </w:rPr>
              <w:t xml:space="preserve">. </w:t>
            </w:r>
          </w:p>
        </w:tc>
        <w:tc>
          <w:tcPr>
            <w:tcW w:w="0" w:type="auto"/>
          </w:tcPr>
          <w:p w14:paraId="1C4CE180" w14:textId="77777777" w:rsidR="0093708E" w:rsidRPr="00256FDC" w:rsidRDefault="0093708E"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That you must never depend upon God’s Mercies and Promises, unless you do what he hath commanded.</w:t>
            </w:r>
          </w:p>
        </w:tc>
        <w:tc>
          <w:tcPr>
            <w:tcW w:w="0" w:type="auto"/>
          </w:tcPr>
          <w:p w14:paraId="4C73B800" w14:textId="77777777" w:rsidR="0093708E" w:rsidRPr="00C1228A" w:rsidRDefault="0093708E" w:rsidP="00DB60C3">
            <w:pPr>
              <w:pStyle w:val="ListParagraph"/>
              <w:ind w:left="0"/>
              <w:rPr>
                <w:rFonts w:ascii="Garamond" w:hAnsi="Garamond" w:cs="Times New Roman"/>
                <w:i/>
                <w:sz w:val="20"/>
                <w:szCs w:val="20"/>
              </w:rPr>
            </w:pPr>
          </w:p>
        </w:tc>
      </w:tr>
      <w:tr w:rsidR="0093708E" w:rsidRPr="00256FDC" w14:paraId="0A7D0534" w14:textId="77777777" w:rsidTr="00C1228A">
        <w:tc>
          <w:tcPr>
            <w:tcW w:w="0" w:type="auto"/>
          </w:tcPr>
          <w:p w14:paraId="175F18A6" w14:textId="77777777" w:rsidR="0093708E" w:rsidRPr="00710AFA" w:rsidRDefault="0093708E" w:rsidP="0040043C">
            <w:pPr>
              <w:pStyle w:val="CM3"/>
              <w:widowControl/>
              <w:spacing w:line="240" w:lineRule="auto"/>
              <w:ind w:firstLine="227"/>
              <w:jc w:val="both"/>
              <w:rPr>
                <w:rFonts w:ascii="Garamond" w:hAnsi="Garamond"/>
                <w:sz w:val="28"/>
                <w:szCs w:val="28"/>
              </w:rPr>
            </w:pPr>
            <w:r w:rsidRPr="00710AFA">
              <w:rPr>
                <w:rFonts w:ascii="Garamond" w:hAnsi="Garamond"/>
                <w:sz w:val="28"/>
                <w:szCs w:val="28"/>
              </w:rPr>
              <w:t xml:space="preserve">Dy jig </w:t>
            </w:r>
            <w:proofErr w:type="spellStart"/>
            <w:r w:rsidRPr="00710AFA">
              <w:rPr>
                <w:rFonts w:ascii="Garamond" w:hAnsi="Garamond"/>
                <w:sz w:val="28"/>
                <w:szCs w:val="28"/>
              </w:rPr>
              <w:t>ny</w:t>
            </w:r>
            <w:proofErr w:type="spellEnd"/>
            <w:r w:rsidRPr="00710AFA">
              <w:rPr>
                <w:rFonts w:ascii="Garamond" w:hAnsi="Garamond"/>
                <w:sz w:val="28"/>
                <w:szCs w:val="28"/>
              </w:rPr>
              <w:t xml:space="preserve"> ta </w:t>
            </w:r>
            <w:proofErr w:type="spellStart"/>
            <w:r w:rsidRPr="00710AFA">
              <w:rPr>
                <w:rFonts w:ascii="Garamond" w:hAnsi="Garamond"/>
                <w:sz w:val="28"/>
                <w:szCs w:val="28"/>
              </w:rPr>
              <w:t>Jee</w:t>
            </w:r>
            <w:proofErr w:type="spellEnd"/>
            <w:r w:rsidRPr="00710AFA">
              <w:rPr>
                <w:rFonts w:ascii="Garamond" w:hAnsi="Garamond"/>
                <w:sz w:val="28"/>
                <w:szCs w:val="28"/>
              </w:rPr>
              <w:t xml:space="preserve"> er </w:t>
            </w:r>
            <w:proofErr w:type="spellStart"/>
            <w:r w:rsidRPr="00710AFA">
              <w:rPr>
                <w:rFonts w:ascii="Garamond" w:hAnsi="Garamond"/>
                <w:sz w:val="28"/>
                <w:szCs w:val="28"/>
              </w:rPr>
              <w:t>vaggyrt</w:t>
            </w:r>
            <w:proofErr w:type="spellEnd"/>
            <w:r w:rsidRPr="00710AFA">
              <w:rPr>
                <w:rFonts w:ascii="Garamond" w:hAnsi="Garamond"/>
                <w:sz w:val="28"/>
                <w:szCs w:val="28"/>
              </w:rPr>
              <w:t xml:space="preserve"> </w:t>
            </w:r>
            <w:proofErr w:type="spellStart"/>
            <w:r w:rsidRPr="00710AFA">
              <w:rPr>
                <w:rFonts w:ascii="Garamond" w:hAnsi="Garamond"/>
                <w:sz w:val="28"/>
                <w:szCs w:val="28"/>
              </w:rPr>
              <w:t>gys</w:t>
            </w:r>
            <w:proofErr w:type="spellEnd"/>
            <w:r w:rsidRPr="00710AFA">
              <w:rPr>
                <w:rFonts w:ascii="Garamond" w:hAnsi="Garamond"/>
                <w:sz w:val="28"/>
                <w:szCs w:val="28"/>
              </w:rPr>
              <w:t xml:space="preserve"> </w:t>
            </w:r>
            <w:proofErr w:type="spellStart"/>
            <w:r w:rsidRPr="00710AFA">
              <w:rPr>
                <w:rFonts w:ascii="Garamond" w:hAnsi="Garamond"/>
                <w:sz w:val="28"/>
                <w:szCs w:val="28"/>
              </w:rPr>
              <w:t>kione</w:t>
            </w:r>
            <w:proofErr w:type="spellEnd"/>
            <w:r w:rsidRPr="00710AFA">
              <w:rPr>
                <w:rFonts w:ascii="Garamond" w:hAnsi="Garamond"/>
                <w:sz w:val="28"/>
                <w:szCs w:val="28"/>
              </w:rPr>
              <w:t xml:space="preserve">, my </w:t>
            </w:r>
            <w:proofErr w:type="spellStart"/>
            <w:r w:rsidRPr="00710AFA">
              <w:rPr>
                <w:rFonts w:ascii="Garamond" w:hAnsi="Garamond"/>
                <w:sz w:val="28"/>
                <w:szCs w:val="28"/>
              </w:rPr>
              <w:t>t’ow</w:t>
            </w:r>
            <w:proofErr w:type="spellEnd"/>
            <w:r w:rsidRPr="00710AFA">
              <w:rPr>
                <w:rFonts w:ascii="Garamond" w:hAnsi="Garamond"/>
                <w:sz w:val="28"/>
                <w:szCs w:val="28"/>
              </w:rPr>
              <w:t xml:space="preserve"> </w:t>
            </w:r>
            <w:proofErr w:type="spellStart"/>
            <w:r w:rsidRPr="00710AFA">
              <w:rPr>
                <w:rFonts w:ascii="Garamond" w:hAnsi="Garamond"/>
                <w:sz w:val="28"/>
                <w:szCs w:val="28"/>
              </w:rPr>
              <w:t>uss</w:t>
            </w:r>
            <w:proofErr w:type="spellEnd"/>
            <w:r w:rsidRPr="00710AFA">
              <w:rPr>
                <w:rFonts w:ascii="Garamond" w:hAnsi="Garamond"/>
                <w:sz w:val="28"/>
                <w:szCs w:val="28"/>
              </w:rPr>
              <w:t xml:space="preserve">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chredjal</w:t>
            </w:r>
            <w:proofErr w:type="spellEnd"/>
            <w:r w:rsidRPr="00710AFA">
              <w:rPr>
                <w:rFonts w:ascii="Garamond" w:hAnsi="Garamond"/>
                <w:sz w:val="28"/>
                <w:szCs w:val="28"/>
              </w:rPr>
              <w:t xml:space="preserve"> eh </w:t>
            </w:r>
            <w:proofErr w:type="spellStart"/>
            <w:r w:rsidRPr="00710AFA">
              <w:rPr>
                <w:rFonts w:ascii="Garamond" w:hAnsi="Garamond"/>
                <w:sz w:val="28"/>
                <w:szCs w:val="28"/>
              </w:rPr>
              <w:t>mannagh</w:t>
            </w:r>
            <w:proofErr w:type="spellEnd"/>
            <w:r w:rsidRPr="00710AFA">
              <w:rPr>
                <w:rFonts w:ascii="Garamond" w:hAnsi="Garamond"/>
                <w:sz w:val="28"/>
                <w:szCs w:val="28"/>
              </w:rPr>
              <w:t xml:space="preserve"> vel. </w:t>
            </w:r>
          </w:p>
        </w:tc>
        <w:tc>
          <w:tcPr>
            <w:tcW w:w="0" w:type="auto"/>
          </w:tcPr>
          <w:p w14:paraId="36414A35" w14:textId="77777777" w:rsidR="0093708E" w:rsidRPr="00256FDC" w:rsidRDefault="0093708E"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 xml:space="preserve">That what God hath </w:t>
            </w:r>
            <w:proofErr w:type="spellStart"/>
            <w:r w:rsidRPr="00256FDC">
              <w:rPr>
                <w:rFonts w:ascii="Garamond" w:hAnsi="Garamond" w:cs="Times New Roman"/>
                <w:i/>
                <w:sz w:val="28"/>
              </w:rPr>
              <w:t>threatned</w:t>
            </w:r>
            <w:proofErr w:type="spellEnd"/>
            <w:r w:rsidRPr="00256FDC">
              <w:rPr>
                <w:rFonts w:ascii="Garamond" w:hAnsi="Garamond" w:cs="Times New Roman"/>
                <w:i/>
                <w:sz w:val="28"/>
              </w:rPr>
              <w:t xml:space="preserve"> will come to pass, whether you believe it or not.</w:t>
            </w:r>
          </w:p>
        </w:tc>
        <w:tc>
          <w:tcPr>
            <w:tcW w:w="0" w:type="auto"/>
          </w:tcPr>
          <w:p w14:paraId="01C8AC0C" w14:textId="77777777" w:rsidR="0093708E" w:rsidRPr="00C1228A" w:rsidRDefault="0093708E" w:rsidP="00DB60C3">
            <w:pPr>
              <w:pStyle w:val="ListParagraph"/>
              <w:ind w:left="0"/>
              <w:rPr>
                <w:rFonts w:ascii="Garamond" w:hAnsi="Garamond" w:cs="Times New Roman"/>
                <w:i/>
                <w:sz w:val="20"/>
                <w:szCs w:val="20"/>
              </w:rPr>
            </w:pPr>
          </w:p>
        </w:tc>
      </w:tr>
      <w:tr w:rsidR="0093708E" w:rsidRPr="00256FDC" w14:paraId="5CA426A6" w14:textId="77777777" w:rsidTr="00C1228A">
        <w:tc>
          <w:tcPr>
            <w:tcW w:w="0" w:type="auto"/>
          </w:tcPr>
          <w:p w14:paraId="793D623F" w14:textId="77777777" w:rsidR="0093708E" w:rsidRPr="00710AFA" w:rsidRDefault="0093708E" w:rsidP="0040043C">
            <w:pPr>
              <w:pStyle w:val="CM3"/>
              <w:widowControl/>
              <w:spacing w:line="240" w:lineRule="auto"/>
              <w:ind w:firstLine="227"/>
              <w:jc w:val="both"/>
              <w:rPr>
                <w:rFonts w:ascii="Garamond" w:hAnsi="Garamond"/>
                <w:sz w:val="28"/>
                <w:szCs w:val="28"/>
              </w:rPr>
            </w:pPr>
            <w:r w:rsidRPr="00710AFA">
              <w:rPr>
                <w:rFonts w:ascii="Garamond" w:hAnsi="Garamond"/>
                <w:sz w:val="28"/>
                <w:szCs w:val="28"/>
              </w:rPr>
              <w:t xml:space="preserve">Dy </w:t>
            </w:r>
            <w:proofErr w:type="spellStart"/>
            <w:r w:rsidRPr="00710AFA">
              <w:rPr>
                <w:rFonts w:ascii="Garamond" w:hAnsi="Garamond"/>
                <w:sz w:val="28"/>
                <w:szCs w:val="28"/>
              </w:rPr>
              <w:t>vel</w:t>
            </w:r>
            <w:proofErr w:type="spellEnd"/>
            <w:r w:rsidRPr="00710AFA">
              <w:rPr>
                <w:rFonts w:ascii="Garamond" w:hAnsi="Garamond"/>
                <w:sz w:val="28"/>
                <w:szCs w:val="28"/>
              </w:rPr>
              <w:t xml:space="preserve"> y Goo </w:t>
            </w:r>
            <w:proofErr w:type="spellStart"/>
            <w:r w:rsidRPr="00710AFA">
              <w:rPr>
                <w:rFonts w:ascii="Garamond" w:hAnsi="Garamond"/>
                <w:sz w:val="28"/>
                <w:szCs w:val="28"/>
              </w:rPr>
              <w:t>Casherick</w:t>
            </w:r>
            <w:proofErr w:type="spellEnd"/>
            <w:r w:rsidRPr="00710AFA">
              <w:rPr>
                <w:rFonts w:ascii="Garamond" w:hAnsi="Garamond"/>
                <w:sz w:val="28"/>
                <w:szCs w:val="28"/>
              </w:rPr>
              <w:t xml:space="preserve"> </w:t>
            </w:r>
            <w:proofErr w:type="spellStart"/>
            <w:r w:rsidRPr="00710AFA">
              <w:rPr>
                <w:rFonts w:ascii="Garamond" w:hAnsi="Garamond"/>
                <w:sz w:val="28"/>
                <w:szCs w:val="28"/>
              </w:rPr>
              <w:t>echyssyn</w:t>
            </w:r>
            <w:proofErr w:type="spellEnd"/>
            <w:r w:rsidRPr="00710AFA">
              <w:rPr>
                <w:rFonts w:ascii="Garamond" w:hAnsi="Garamond"/>
                <w:sz w:val="28"/>
                <w:szCs w:val="28"/>
              </w:rPr>
              <w:t xml:space="preserve"> </w:t>
            </w:r>
            <w:proofErr w:type="spellStart"/>
            <w:r w:rsidRPr="00710AFA">
              <w:rPr>
                <w:rFonts w:ascii="Garamond" w:hAnsi="Garamond"/>
                <w:sz w:val="28"/>
                <w:szCs w:val="28"/>
              </w:rPr>
              <w:t>firrinagh</w:t>
            </w:r>
            <w:proofErr w:type="spellEnd"/>
            <w:r w:rsidRPr="00710AFA">
              <w:rPr>
                <w:rFonts w:ascii="Garamond" w:hAnsi="Garamond"/>
                <w:sz w:val="28"/>
                <w:szCs w:val="28"/>
              </w:rPr>
              <w:t xml:space="preserve">, as </w:t>
            </w:r>
            <w:proofErr w:type="spellStart"/>
            <w:r w:rsidRPr="00710AFA">
              <w:rPr>
                <w:rFonts w:ascii="Garamond" w:hAnsi="Garamond"/>
                <w:sz w:val="28"/>
                <w:szCs w:val="28"/>
              </w:rPr>
              <w:t>dy</w:t>
            </w:r>
            <w:proofErr w:type="spellEnd"/>
            <w:r w:rsidRPr="00710AFA">
              <w:rPr>
                <w:rFonts w:ascii="Garamond" w:hAnsi="Garamond"/>
                <w:sz w:val="28"/>
                <w:szCs w:val="28"/>
              </w:rPr>
              <w:t xml:space="preserve"> nee </w:t>
            </w:r>
            <w:proofErr w:type="spellStart"/>
            <w:r w:rsidRPr="00710AFA">
              <w:rPr>
                <w:rFonts w:ascii="Garamond" w:hAnsi="Garamond"/>
                <w:sz w:val="28"/>
                <w:szCs w:val="28"/>
              </w:rPr>
              <w:t>liorish</w:t>
            </w:r>
            <w:proofErr w:type="spellEnd"/>
            <w:r w:rsidRPr="00710AFA">
              <w:rPr>
                <w:rFonts w:ascii="Garamond" w:hAnsi="Garamond"/>
                <w:sz w:val="28"/>
                <w:szCs w:val="28"/>
              </w:rPr>
              <w:t xml:space="preserve"> </w:t>
            </w:r>
            <w:proofErr w:type="spellStart"/>
            <w:r w:rsidRPr="00710AFA">
              <w:rPr>
                <w:rFonts w:ascii="Garamond" w:hAnsi="Garamond"/>
                <w:sz w:val="28"/>
                <w:szCs w:val="28"/>
              </w:rPr>
              <w:t>shegin</w:t>
            </w:r>
            <w:proofErr w:type="spellEnd"/>
            <w:r w:rsidRPr="00710AFA">
              <w:rPr>
                <w:rFonts w:ascii="Garamond" w:hAnsi="Garamond"/>
                <w:sz w:val="28"/>
                <w:szCs w:val="28"/>
              </w:rPr>
              <w:t xml:space="preserve"> </w:t>
            </w:r>
            <w:proofErr w:type="spellStart"/>
            <w:r w:rsidRPr="00710AFA">
              <w:rPr>
                <w:rFonts w:ascii="Garamond" w:hAnsi="Garamond"/>
                <w:sz w:val="28"/>
                <w:szCs w:val="28"/>
              </w:rPr>
              <w:t>dooin</w:t>
            </w:r>
            <w:proofErr w:type="spellEnd"/>
            <w:r w:rsidRPr="00710AFA">
              <w:rPr>
                <w:rFonts w:ascii="Garamond" w:hAnsi="Garamond"/>
                <w:sz w:val="28"/>
                <w:szCs w:val="28"/>
              </w:rPr>
              <w:t xml:space="preserve"> </w:t>
            </w:r>
            <w:proofErr w:type="spellStart"/>
            <w:r w:rsidRPr="00710AFA">
              <w:rPr>
                <w:rFonts w:ascii="Garamond" w:hAnsi="Garamond"/>
                <w:sz w:val="28"/>
                <w:szCs w:val="28"/>
              </w:rPr>
              <w:t>ve</w:t>
            </w:r>
            <w:proofErr w:type="spellEnd"/>
            <w:r w:rsidRPr="00710AFA">
              <w:rPr>
                <w:rFonts w:ascii="Garamond" w:hAnsi="Garamond"/>
                <w:sz w:val="28"/>
                <w:szCs w:val="28"/>
              </w:rPr>
              <w:t xml:space="preserve"> er </w:t>
            </w:r>
            <w:proofErr w:type="spellStart"/>
            <w:r w:rsidRPr="00710AFA">
              <w:rPr>
                <w:rFonts w:ascii="Garamond" w:hAnsi="Garamond"/>
                <w:sz w:val="28"/>
                <w:szCs w:val="28"/>
              </w:rPr>
              <w:t>nyn</w:t>
            </w:r>
            <w:proofErr w:type="spellEnd"/>
            <w:r w:rsidRPr="00710AFA">
              <w:rPr>
                <w:rFonts w:ascii="Garamond" w:hAnsi="Garamond"/>
                <w:sz w:val="28"/>
                <w:szCs w:val="28"/>
              </w:rPr>
              <w:t xml:space="preserve"> </w:t>
            </w:r>
            <w:proofErr w:type="spellStart"/>
            <w:r w:rsidRPr="00710AFA">
              <w:rPr>
                <w:rFonts w:ascii="Garamond" w:hAnsi="Garamond"/>
                <w:sz w:val="28"/>
                <w:szCs w:val="28"/>
              </w:rPr>
              <w:t>Mriwnys</w:t>
            </w:r>
            <w:proofErr w:type="spellEnd"/>
            <w:r w:rsidRPr="00710AFA">
              <w:rPr>
                <w:rFonts w:ascii="Garamond" w:hAnsi="Garamond"/>
                <w:sz w:val="28"/>
                <w:szCs w:val="28"/>
              </w:rPr>
              <w:t xml:space="preserve"> er y </w:t>
            </w:r>
            <w:proofErr w:type="spellStart"/>
            <w:r w:rsidRPr="00710AFA">
              <w:rPr>
                <w:rFonts w:ascii="Garamond" w:hAnsi="Garamond"/>
                <w:sz w:val="28"/>
                <w:szCs w:val="28"/>
              </w:rPr>
              <w:t>laa</w:t>
            </w:r>
            <w:proofErr w:type="spellEnd"/>
            <w:r w:rsidRPr="00710AFA">
              <w:rPr>
                <w:rFonts w:ascii="Garamond" w:hAnsi="Garamond"/>
                <w:sz w:val="28"/>
                <w:szCs w:val="28"/>
              </w:rPr>
              <w:t xml:space="preserve"> </w:t>
            </w:r>
            <w:proofErr w:type="spellStart"/>
            <w:r w:rsidRPr="00710AFA">
              <w:rPr>
                <w:rFonts w:ascii="Garamond" w:hAnsi="Garamond"/>
                <w:sz w:val="28"/>
                <w:szCs w:val="28"/>
              </w:rPr>
              <w:lastRenderedPageBreak/>
              <w:t>stierree</w:t>
            </w:r>
            <w:proofErr w:type="spellEnd"/>
            <w:r w:rsidRPr="00710AFA">
              <w:rPr>
                <w:rFonts w:ascii="Garamond" w:hAnsi="Garamond"/>
                <w:sz w:val="28"/>
                <w:szCs w:val="28"/>
              </w:rPr>
              <w:t xml:space="preserve">, </w:t>
            </w:r>
            <w:proofErr w:type="spellStart"/>
            <w:r w:rsidRPr="00710AFA">
              <w:rPr>
                <w:rFonts w:ascii="Garamond" w:hAnsi="Garamond"/>
                <w:sz w:val="28"/>
                <w:szCs w:val="28"/>
              </w:rPr>
              <w:t>cre</w:t>
            </w:r>
            <w:proofErr w:type="spellEnd"/>
            <w:r w:rsidRPr="00710AFA">
              <w:rPr>
                <w:rFonts w:ascii="Garamond" w:hAnsi="Garamond"/>
                <w:sz w:val="28"/>
                <w:szCs w:val="28"/>
              </w:rPr>
              <w:t xml:space="preserve"> </w:t>
            </w:r>
            <w:proofErr w:type="spellStart"/>
            <w:r w:rsidRPr="00710AFA">
              <w:rPr>
                <w:rFonts w:ascii="Garamond" w:hAnsi="Garamond"/>
                <w:sz w:val="28"/>
                <w:szCs w:val="28"/>
              </w:rPr>
              <w:t>erbee</w:t>
            </w:r>
            <w:proofErr w:type="spellEnd"/>
            <w:r w:rsidRPr="00710AFA">
              <w:rPr>
                <w:rFonts w:ascii="Garamond" w:hAnsi="Garamond"/>
                <w:sz w:val="28"/>
                <w:szCs w:val="28"/>
              </w:rPr>
              <w:t xml:space="preserve"> </w:t>
            </w:r>
            <w:proofErr w:type="spellStart"/>
            <w:r w:rsidRPr="00710AFA">
              <w:rPr>
                <w:rFonts w:ascii="Garamond" w:hAnsi="Garamond"/>
                <w:sz w:val="28"/>
                <w:szCs w:val="28"/>
              </w:rPr>
              <w:t>yn</w:t>
            </w:r>
            <w:proofErr w:type="spellEnd"/>
            <w:r w:rsidRPr="00710AFA">
              <w:rPr>
                <w:rFonts w:ascii="Garamond" w:hAnsi="Garamond"/>
                <w:sz w:val="28"/>
                <w:szCs w:val="28"/>
              </w:rPr>
              <w:t xml:space="preserve"> mee-</w:t>
            </w:r>
            <w:proofErr w:type="spellStart"/>
            <w:r w:rsidRPr="00710AFA">
              <w:rPr>
                <w:rFonts w:ascii="Garamond" w:hAnsi="Garamond"/>
                <w:sz w:val="28"/>
                <w:szCs w:val="28"/>
              </w:rPr>
              <w:t>rioose</w:t>
            </w:r>
            <w:proofErr w:type="spellEnd"/>
            <w:r w:rsidRPr="00710AFA">
              <w:rPr>
                <w:rFonts w:ascii="Garamond" w:hAnsi="Garamond"/>
                <w:sz w:val="28"/>
                <w:szCs w:val="28"/>
              </w:rPr>
              <w:t xml:space="preserve"> ta shin nish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yanoo</w:t>
            </w:r>
            <w:proofErr w:type="spellEnd"/>
            <w:r w:rsidRPr="00710AFA">
              <w:rPr>
                <w:rFonts w:ascii="Garamond" w:hAnsi="Garamond"/>
                <w:sz w:val="28"/>
                <w:szCs w:val="28"/>
              </w:rPr>
              <w:t xml:space="preserve"> er. </w:t>
            </w:r>
          </w:p>
        </w:tc>
        <w:tc>
          <w:tcPr>
            <w:tcW w:w="0" w:type="auto"/>
          </w:tcPr>
          <w:p w14:paraId="42EF1139" w14:textId="77777777" w:rsidR="0093708E" w:rsidRPr="00256FDC" w:rsidRDefault="0093708E"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lastRenderedPageBreak/>
              <w:t xml:space="preserve">That his Holy Word is true, and That, by which we must be judged at the last </w:t>
            </w:r>
            <w:r w:rsidRPr="00256FDC">
              <w:rPr>
                <w:rFonts w:ascii="Garamond" w:hAnsi="Garamond" w:cs="Times New Roman"/>
                <w:i/>
                <w:sz w:val="28"/>
              </w:rPr>
              <w:lastRenderedPageBreak/>
              <w:t xml:space="preserve">Day, who </w:t>
            </w:r>
            <w:r w:rsidRPr="00256FDC">
              <w:rPr>
                <w:rFonts w:ascii="Garamond" w:hAnsi="Garamond" w:cs="Times New Roman"/>
                <w:sz w:val="28"/>
              </w:rPr>
              <w:t>[</w:t>
            </w:r>
            <w:r>
              <w:rPr>
                <w:rFonts w:ascii="Garamond" w:hAnsi="Garamond" w:cs="Times New Roman"/>
                <w:sz w:val="28"/>
              </w:rPr>
              <w:t>sic:</w:t>
            </w:r>
            <w:r w:rsidRPr="00256FDC">
              <w:rPr>
                <w:rFonts w:ascii="Garamond" w:hAnsi="Garamond" w:cs="Times New Roman"/>
                <w:sz w:val="28"/>
              </w:rPr>
              <w:t xml:space="preserve"> </w:t>
            </w:r>
            <w:r w:rsidRPr="00256FDC">
              <w:rPr>
                <w:rFonts w:ascii="Garamond" w:hAnsi="Garamond" w:cs="Times New Roman"/>
                <w:i/>
                <w:sz w:val="28"/>
              </w:rPr>
              <w:t>how</w:t>
            </w:r>
            <w:r w:rsidRPr="00256FDC">
              <w:rPr>
                <w:rFonts w:ascii="Garamond" w:hAnsi="Garamond" w:cs="Times New Roman"/>
                <w:sz w:val="28"/>
              </w:rPr>
              <w:t>]</w:t>
            </w:r>
            <w:r w:rsidRPr="00256FDC">
              <w:rPr>
                <w:rFonts w:ascii="Garamond" w:hAnsi="Garamond" w:cs="Times New Roman"/>
                <w:i/>
                <w:sz w:val="28"/>
              </w:rPr>
              <w:t xml:space="preserve"> much soever it is neglected.</w:t>
            </w:r>
          </w:p>
        </w:tc>
        <w:tc>
          <w:tcPr>
            <w:tcW w:w="0" w:type="auto"/>
          </w:tcPr>
          <w:p w14:paraId="68749C7C" w14:textId="77777777" w:rsidR="0093708E" w:rsidRPr="00C1228A" w:rsidRDefault="0093708E" w:rsidP="00DB60C3">
            <w:pPr>
              <w:pStyle w:val="ListParagraph"/>
              <w:ind w:left="0"/>
              <w:rPr>
                <w:rFonts w:ascii="Garamond" w:hAnsi="Garamond" w:cs="Times New Roman"/>
                <w:i/>
                <w:sz w:val="20"/>
                <w:szCs w:val="20"/>
              </w:rPr>
            </w:pPr>
          </w:p>
        </w:tc>
      </w:tr>
      <w:tr w:rsidR="0093708E" w:rsidRPr="00256FDC" w14:paraId="6FA3ABF4" w14:textId="77777777" w:rsidTr="00C1228A">
        <w:tc>
          <w:tcPr>
            <w:tcW w:w="0" w:type="auto"/>
          </w:tcPr>
          <w:p w14:paraId="206B93D6" w14:textId="77777777" w:rsidR="0093708E" w:rsidRPr="00710AFA" w:rsidRDefault="0093708E" w:rsidP="0040043C">
            <w:pPr>
              <w:pStyle w:val="CM18"/>
              <w:widowControl/>
              <w:ind w:firstLine="227"/>
              <w:jc w:val="both"/>
              <w:rPr>
                <w:rFonts w:ascii="Garamond" w:hAnsi="Garamond"/>
                <w:sz w:val="28"/>
                <w:szCs w:val="28"/>
              </w:rPr>
            </w:pPr>
            <w:r w:rsidRPr="00710AFA">
              <w:rPr>
                <w:rFonts w:ascii="Garamond" w:hAnsi="Garamond"/>
                <w:sz w:val="28"/>
                <w:szCs w:val="28"/>
              </w:rPr>
              <w:t xml:space="preserve">Shen-y-fa jean </w:t>
            </w:r>
            <w:proofErr w:type="spellStart"/>
            <w:r w:rsidRPr="00710AFA">
              <w:rPr>
                <w:rFonts w:ascii="Garamond" w:hAnsi="Garamond"/>
                <w:sz w:val="28"/>
                <w:szCs w:val="28"/>
              </w:rPr>
              <w:t>Padjer</w:t>
            </w:r>
            <w:proofErr w:type="spellEnd"/>
            <w:r w:rsidRPr="00710AFA">
              <w:rPr>
                <w:rFonts w:ascii="Garamond" w:hAnsi="Garamond"/>
                <w:sz w:val="28"/>
                <w:szCs w:val="28"/>
              </w:rPr>
              <w:t xml:space="preserve"> cree-oil </w:t>
            </w:r>
            <w:proofErr w:type="spellStart"/>
            <w:r w:rsidRPr="00710AFA">
              <w:rPr>
                <w:rFonts w:ascii="Garamond" w:hAnsi="Garamond"/>
                <w:sz w:val="28"/>
                <w:szCs w:val="28"/>
              </w:rPr>
              <w:t>gys</w:t>
            </w:r>
            <w:proofErr w:type="spellEnd"/>
            <w:r w:rsidRPr="00710AFA">
              <w:rPr>
                <w:rFonts w:ascii="Garamond" w:hAnsi="Garamond"/>
                <w:sz w:val="28"/>
                <w:szCs w:val="28"/>
              </w:rPr>
              <w:t xml:space="preserve"> </w:t>
            </w:r>
            <w:proofErr w:type="spellStart"/>
            <w:r w:rsidRPr="00710AFA">
              <w:rPr>
                <w:rFonts w:ascii="Garamond" w:hAnsi="Garamond"/>
                <w:sz w:val="28"/>
                <w:szCs w:val="28"/>
              </w:rPr>
              <w:t>Jee</w:t>
            </w:r>
            <w:proofErr w:type="spellEnd"/>
            <w:r w:rsidRPr="00710AFA">
              <w:rPr>
                <w:rFonts w:ascii="Garamond" w:hAnsi="Garamond"/>
                <w:sz w:val="28"/>
                <w:szCs w:val="28"/>
              </w:rPr>
              <w:t xml:space="preserve"> </w:t>
            </w:r>
            <w:proofErr w:type="spellStart"/>
            <w:r w:rsidRPr="00710AFA">
              <w:rPr>
                <w:rFonts w:ascii="Garamond" w:hAnsi="Garamond"/>
                <w:sz w:val="28"/>
                <w:szCs w:val="28"/>
              </w:rPr>
              <w:t>nagh</w:t>
            </w:r>
            <w:proofErr w:type="spellEnd"/>
            <w:r w:rsidRPr="00710AFA">
              <w:rPr>
                <w:rFonts w:ascii="Garamond" w:hAnsi="Garamond"/>
                <w:sz w:val="28"/>
                <w:szCs w:val="28"/>
              </w:rPr>
              <w:t xml:space="preserve"> sur e </w:t>
            </w:r>
            <w:proofErr w:type="spellStart"/>
            <w:r w:rsidRPr="00710AFA">
              <w:rPr>
                <w:rFonts w:ascii="Garamond" w:hAnsi="Garamond"/>
                <w:sz w:val="28"/>
                <w:szCs w:val="28"/>
              </w:rPr>
              <w:t>dty</w:t>
            </w:r>
            <w:proofErr w:type="spellEnd"/>
            <w:r w:rsidRPr="00710AFA">
              <w:rPr>
                <w:rFonts w:ascii="Garamond" w:hAnsi="Garamond"/>
                <w:sz w:val="28"/>
                <w:szCs w:val="28"/>
              </w:rPr>
              <w:t xml:space="preserve"> </w:t>
            </w:r>
            <w:proofErr w:type="spellStart"/>
            <w:r w:rsidRPr="00710AFA">
              <w:rPr>
                <w:rFonts w:ascii="Garamond" w:hAnsi="Garamond"/>
                <w:sz w:val="28"/>
                <w:szCs w:val="28"/>
              </w:rPr>
              <w:t>Chree</w:t>
            </w:r>
            <w:proofErr w:type="spellEnd"/>
            <w:r w:rsidRPr="00710AFA">
              <w:rPr>
                <w:rFonts w:ascii="Garamond" w:hAnsi="Garamond"/>
                <w:sz w:val="28"/>
                <w:szCs w:val="28"/>
              </w:rPr>
              <w:t xml:space="preserve"> </w:t>
            </w:r>
            <w:proofErr w:type="spellStart"/>
            <w:r w:rsidRPr="00710AFA">
              <w:rPr>
                <w:rFonts w:ascii="Garamond" w:hAnsi="Garamond"/>
                <w:sz w:val="28"/>
                <w:szCs w:val="28"/>
              </w:rPr>
              <w:t>v’er</w:t>
            </w:r>
            <w:proofErr w:type="spellEnd"/>
            <w:r w:rsidRPr="00710AFA">
              <w:rPr>
                <w:rFonts w:ascii="Garamond" w:hAnsi="Garamond"/>
                <w:sz w:val="28"/>
                <w:szCs w:val="28"/>
              </w:rPr>
              <w:t xml:space="preserve"> </w:t>
            </w:r>
            <w:proofErr w:type="spellStart"/>
            <w:r w:rsidRPr="00710AFA">
              <w:rPr>
                <w:rFonts w:ascii="Garamond" w:hAnsi="Garamond"/>
                <w:sz w:val="28"/>
                <w:szCs w:val="28"/>
              </w:rPr>
              <w:t>ny</w:t>
            </w:r>
            <w:proofErr w:type="spellEnd"/>
            <w:r w:rsidRPr="00710AFA">
              <w:rPr>
                <w:rFonts w:ascii="Garamond" w:hAnsi="Garamond"/>
                <w:sz w:val="28"/>
                <w:szCs w:val="28"/>
              </w:rPr>
              <w:t xml:space="preserve"> </w:t>
            </w:r>
            <w:proofErr w:type="spellStart"/>
            <w:r w:rsidRPr="00710AFA">
              <w:rPr>
                <w:rFonts w:ascii="Garamond" w:hAnsi="Garamond"/>
                <w:sz w:val="28"/>
                <w:szCs w:val="28"/>
              </w:rPr>
              <w:t>chreoghey</w:t>
            </w:r>
            <w:proofErr w:type="spellEnd"/>
            <w:r w:rsidRPr="00710AFA">
              <w:rPr>
                <w:rFonts w:ascii="Garamond" w:hAnsi="Garamond"/>
                <w:sz w:val="28"/>
                <w:szCs w:val="28"/>
              </w:rPr>
              <w:t xml:space="preserve">, </w:t>
            </w:r>
            <w:proofErr w:type="spellStart"/>
            <w:r w:rsidRPr="00710AFA">
              <w:rPr>
                <w:rFonts w:ascii="Garamond" w:hAnsi="Garamond"/>
                <w:sz w:val="28"/>
                <w:szCs w:val="28"/>
              </w:rPr>
              <w:t>agh</w:t>
            </w:r>
            <w:proofErr w:type="spellEnd"/>
            <w:r w:rsidRPr="00710AFA">
              <w:rPr>
                <w:rFonts w:ascii="Garamond" w:hAnsi="Garamond"/>
                <w:sz w:val="28"/>
                <w:szCs w:val="28"/>
              </w:rPr>
              <w:t xml:space="preserve">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vod</w:t>
            </w:r>
            <w:proofErr w:type="spellEnd"/>
            <w:r w:rsidRPr="00710AFA">
              <w:rPr>
                <w:rFonts w:ascii="Garamond" w:hAnsi="Garamond"/>
                <w:sz w:val="28"/>
                <w:szCs w:val="28"/>
              </w:rPr>
              <w:t xml:space="preserve"> </w:t>
            </w:r>
            <w:proofErr w:type="spellStart"/>
            <w:r w:rsidRPr="00710AFA">
              <w:rPr>
                <w:rFonts w:ascii="Garamond" w:hAnsi="Garamond"/>
                <w:sz w:val="28"/>
                <w:szCs w:val="28"/>
              </w:rPr>
              <w:t>oo</w:t>
            </w:r>
            <w:proofErr w:type="spellEnd"/>
            <w:r w:rsidRPr="00710AFA">
              <w:rPr>
                <w:rFonts w:ascii="Garamond" w:hAnsi="Garamond"/>
                <w:sz w:val="28"/>
                <w:szCs w:val="28"/>
              </w:rPr>
              <w:t xml:space="preserve"> </w:t>
            </w:r>
            <w:proofErr w:type="spellStart"/>
            <w:r w:rsidRPr="00710AFA">
              <w:rPr>
                <w:rFonts w:ascii="Garamond" w:hAnsi="Garamond"/>
                <w:sz w:val="28"/>
                <w:szCs w:val="28"/>
              </w:rPr>
              <w:t>dy</w:t>
            </w:r>
            <w:proofErr w:type="spellEnd"/>
            <w:r w:rsidRPr="00710AFA">
              <w:rPr>
                <w:rFonts w:ascii="Garamond" w:hAnsi="Garamond"/>
                <w:sz w:val="28"/>
                <w:szCs w:val="28"/>
              </w:rPr>
              <w:t xml:space="preserve"> </w:t>
            </w:r>
            <w:proofErr w:type="spellStart"/>
            <w:r w:rsidRPr="00710AFA">
              <w:rPr>
                <w:rFonts w:ascii="Garamond" w:hAnsi="Garamond"/>
                <w:sz w:val="28"/>
                <w:szCs w:val="28"/>
              </w:rPr>
              <w:t>bragh</w:t>
            </w:r>
            <w:proofErr w:type="spellEnd"/>
            <w:r w:rsidRPr="00710AFA">
              <w:rPr>
                <w:rFonts w:ascii="Garamond" w:hAnsi="Garamond"/>
                <w:sz w:val="28"/>
                <w:szCs w:val="28"/>
              </w:rPr>
              <w:t xml:space="preserve"> </w:t>
            </w:r>
            <w:proofErr w:type="spellStart"/>
            <w:r w:rsidRPr="00710AFA">
              <w:rPr>
                <w:rFonts w:ascii="Garamond" w:hAnsi="Garamond"/>
                <w:sz w:val="28"/>
                <w:szCs w:val="28"/>
              </w:rPr>
              <w:t>ny</w:t>
            </w:r>
            <w:proofErr w:type="spellEnd"/>
            <w:r w:rsidRPr="00710AFA">
              <w:rPr>
                <w:rFonts w:ascii="Garamond" w:hAnsi="Garamond"/>
                <w:sz w:val="28"/>
                <w:szCs w:val="28"/>
              </w:rPr>
              <w:t xml:space="preserve"> </w:t>
            </w:r>
            <w:proofErr w:type="spellStart"/>
            <w:r w:rsidRPr="00710AFA">
              <w:rPr>
                <w:rFonts w:ascii="Garamond" w:hAnsi="Garamond"/>
                <w:sz w:val="28"/>
                <w:szCs w:val="28"/>
              </w:rPr>
              <w:t>gialdynyn</w:t>
            </w:r>
            <w:proofErr w:type="spellEnd"/>
            <w:r w:rsidRPr="00710AFA">
              <w:rPr>
                <w:rFonts w:ascii="Garamond" w:hAnsi="Garamond"/>
                <w:sz w:val="28"/>
                <w:szCs w:val="28"/>
              </w:rPr>
              <w:t xml:space="preserve"> </w:t>
            </w:r>
            <w:proofErr w:type="spellStart"/>
            <w:r w:rsidRPr="00710AFA">
              <w:rPr>
                <w:rFonts w:ascii="Garamond" w:hAnsi="Garamond"/>
                <w:sz w:val="28"/>
                <w:szCs w:val="28"/>
              </w:rPr>
              <w:t>echyssyn</w:t>
            </w:r>
            <w:proofErr w:type="spellEnd"/>
            <w:r w:rsidRPr="00710AFA">
              <w:rPr>
                <w:rFonts w:ascii="Garamond" w:hAnsi="Garamond"/>
                <w:sz w:val="28"/>
                <w:szCs w:val="28"/>
              </w:rPr>
              <w:t xml:space="preserve"> y </w:t>
            </w:r>
            <w:proofErr w:type="spellStart"/>
            <w:r w:rsidRPr="00710AFA">
              <w:rPr>
                <w:rFonts w:ascii="Garamond" w:hAnsi="Garamond"/>
                <w:sz w:val="28"/>
                <w:szCs w:val="28"/>
              </w:rPr>
              <w:t>chredjal</w:t>
            </w:r>
            <w:proofErr w:type="spellEnd"/>
            <w:r w:rsidRPr="00710AFA">
              <w:rPr>
                <w:rFonts w:ascii="Garamond" w:hAnsi="Garamond"/>
                <w:sz w:val="28"/>
                <w:szCs w:val="28"/>
              </w:rPr>
              <w:t xml:space="preserve"> as </w:t>
            </w:r>
            <w:proofErr w:type="spellStart"/>
            <w:r w:rsidRPr="00710AFA">
              <w:rPr>
                <w:rFonts w:ascii="Garamond" w:hAnsi="Garamond"/>
                <w:sz w:val="28"/>
                <w:szCs w:val="28"/>
              </w:rPr>
              <w:t>shassoo</w:t>
            </w:r>
            <w:proofErr w:type="spellEnd"/>
            <w:r w:rsidRPr="00710AFA">
              <w:rPr>
                <w:rFonts w:ascii="Garamond" w:hAnsi="Garamond"/>
                <w:sz w:val="28"/>
                <w:szCs w:val="28"/>
              </w:rPr>
              <w:t xml:space="preserve"> </w:t>
            </w:r>
            <w:proofErr w:type="spellStart"/>
            <w:r w:rsidRPr="00710AFA">
              <w:rPr>
                <w:rFonts w:ascii="Garamond" w:hAnsi="Garamond"/>
                <w:sz w:val="28"/>
                <w:szCs w:val="28"/>
              </w:rPr>
              <w:t>ayns</w:t>
            </w:r>
            <w:proofErr w:type="spellEnd"/>
            <w:r w:rsidRPr="00710AFA">
              <w:rPr>
                <w:rFonts w:ascii="Garamond" w:hAnsi="Garamond"/>
                <w:sz w:val="28"/>
                <w:szCs w:val="28"/>
              </w:rPr>
              <w:t xml:space="preserve"> </w:t>
            </w:r>
            <w:proofErr w:type="spellStart"/>
            <w:r w:rsidRPr="00710AFA">
              <w:rPr>
                <w:rFonts w:ascii="Garamond" w:hAnsi="Garamond"/>
                <w:sz w:val="28"/>
                <w:szCs w:val="28"/>
              </w:rPr>
              <w:t>aggle</w:t>
            </w:r>
            <w:proofErr w:type="spellEnd"/>
            <w:r w:rsidRPr="00710AFA">
              <w:rPr>
                <w:rFonts w:ascii="Garamond" w:hAnsi="Garamond"/>
                <w:sz w:val="28"/>
                <w:szCs w:val="28"/>
              </w:rPr>
              <w:t xml:space="preserve"> </w:t>
            </w:r>
            <w:proofErr w:type="spellStart"/>
            <w:r w:rsidRPr="00710AFA">
              <w:rPr>
                <w:rFonts w:ascii="Garamond" w:hAnsi="Garamond"/>
                <w:sz w:val="28"/>
                <w:szCs w:val="28"/>
              </w:rPr>
              <w:t>roish</w:t>
            </w:r>
            <w:proofErr w:type="spellEnd"/>
            <w:r w:rsidRPr="00710AFA">
              <w:rPr>
                <w:rFonts w:ascii="Garamond" w:hAnsi="Garamond"/>
                <w:sz w:val="28"/>
                <w:szCs w:val="28"/>
              </w:rPr>
              <w:t xml:space="preserve"> e </w:t>
            </w:r>
            <w:proofErr w:type="spellStart"/>
            <w:r w:rsidRPr="00710AFA">
              <w:rPr>
                <w:rFonts w:ascii="Garamond" w:hAnsi="Garamond"/>
                <w:sz w:val="28"/>
                <w:szCs w:val="28"/>
              </w:rPr>
              <w:t>vriwnyssyn</w:t>
            </w:r>
            <w:proofErr w:type="spellEnd"/>
            <w:r w:rsidRPr="00710AFA">
              <w:rPr>
                <w:rFonts w:ascii="Garamond" w:hAnsi="Garamond"/>
                <w:sz w:val="28"/>
                <w:szCs w:val="28"/>
              </w:rPr>
              <w:t xml:space="preserve">. </w:t>
            </w:r>
          </w:p>
        </w:tc>
        <w:tc>
          <w:tcPr>
            <w:tcW w:w="0" w:type="auto"/>
          </w:tcPr>
          <w:p w14:paraId="5A1330F0" w14:textId="77777777" w:rsidR="0093708E" w:rsidRPr="00256FDC" w:rsidRDefault="0093708E" w:rsidP="0040043C">
            <w:pPr>
              <w:pStyle w:val="ListParagraph"/>
              <w:ind w:left="0" w:firstLine="227"/>
              <w:contextualSpacing w:val="0"/>
              <w:jc w:val="both"/>
              <w:rPr>
                <w:rFonts w:ascii="Garamond" w:hAnsi="Garamond" w:cs="Times New Roman"/>
                <w:i/>
                <w:sz w:val="28"/>
              </w:rPr>
            </w:pPr>
            <w:r w:rsidRPr="00256FDC">
              <w:rPr>
                <w:rFonts w:ascii="Garamond" w:hAnsi="Garamond" w:cs="Times New Roman"/>
                <w:i/>
                <w:sz w:val="28"/>
              </w:rPr>
              <w:t>Therefore, earnestly pray to God, that he may not suffer your Heart to be hardened, but that you may ever believe His Promises, and stand in awe of his Judgments.</w:t>
            </w:r>
          </w:p>
        </w:tc>
        <w:tc>
          <w:tcPr>
            <w:tcW w:w="0" w:type="auto"/>
          </w:tcPr>
          <w:p w14:paraId="2D4949DF" w14:textId="77777777" w:rsidR="0093708E" w:rsidRPr="00C1228A" w:rsidRDefault="0093708E" w:rsidP="00DB60C3">
            <w:pPr>
              <w:pStyle w:val="ListParagraph"/>
              <w:ind w:left="0"/>
              <w:rPr>
                <w:rFonts w:ascii="Garamond" w:hAnsi="Garamond" w:cs="Times New Roman"/>
                <w:i/>
                <w:sz w:val="20"/>
                <w:szCs w:val="20"/>
              </w:rPr>
            </w:pPr>
          </w:p>
        </w:tc>
      </w:tr>
      <w:tr w:rsidR="00D05E71" w:rsidRPr="00256FDC" w14:paraId="5D1C6D34" w14:textId="77777777" w:rsidTr="00C1228A">
        <w:tc>
          <w:tcPr>
            <w:tcW w:w="0" w:type="auto"/>
          </w:tcPr>
          <w:p w14:paraId="75089577" w14:textId="77777777" w:rsidR="00D05E71" w:rsidRPr="00E01F5C" w:rsidRDefault="00D05E71" w:rsidP="0072134A">
            <w:pPr>
              <w:pStyle w:val="CM18"/>
              <w:keepNext/>
              <w:widowControl/>
              <w:spacing w:before="240" w:after="24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0" w:type="auto"/>
          </w:tcPr>
          <w:p w14:paraId="655AF0BC" w14:textId="77777777" w:rsidR="00D05E71" w:rsidRPr="00684253" w:rsidRDefault="00D05E71" w:rsidP="0072134A">
            <w:pPr>
              <w:pStyle w:val="ListParagraph"/>
              <w:keepNext/>
              <w:autoSpaceDE w:val="0"/>
              <w:autoSpaceDN w:val="0"/>
              <w:adjustRightInd w:val="0"/>
              <w:spacing w:before="240" w:after="24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6CD25BE6" w14:textId="77777777" w:rsidR="00D05E71" w:rsidRPr="00C1228A" w:rsidRDefault="00D05E71" w:rsidP="00DB60C3">
            <w:pPr>
              <w:pStyle w:val="ListParagraph"/>
              <w:keepNext/>
              <w:ind w:left="0"/>
              <w:jc w:val="center"/>
              <w:rPr>
                <w:rFonts w:ascii="Garamond" w:hAnsi="Garamond" w:cs="Times New Roman"/>
                <w:i/>
                <w:sz w:val="20"/>
                <w:szCs w:val="20"/>
              </w:rPr>
            </w:pPr>
          </w:p>
        </w:tc>
      </w:tr>
      <w:tr w:rsidR="00C1228A" w:rsidRPr="00D05E71" w14:paraId="3A7020BC" w14:textId="77777777" w:rsidTr="000816C5">
        <w:trPr>
          <w:cantSplit/>
        </w:trPr>
        <w:tc>
          <w:tcPr>
            <w:tcW w:w="0" w:type="auto"/>
          </w:tcPr>
          <w:p w14:paraId="26965E66" w14:textId="77777777" w:rsidR="00C1228A" w:rsidRPr="00D05E71" w:rsidRDefault="0072134A" w:rsidP="00DB60C3">
            <w:pPr>
              <w:pStyle w:val="CM5"/>
              <w:widowControl/>
              <w:spacing w:after="80"/>
              <w:jc w:val="both"/>
              <w:rPr>
                <w:rFonts w:ascii="Garamond" w:hAnsi="Garamond"/>
                <w:sz w:val="28"/>
                <w:szCs w:val="28"/>
              </w:rPr>
            </w:pPr>
            <w:r w:rsidRPr="0072134A">
              <w:rPr>
                <w:rFonts w:ascii="Garamond" w:hAnsi="Garamond"/>
                <w:sz w:val="40"/>
                <w:szCs w:val="28"/>
              </w:rPr>
              <w:t>T</w:t>
            </w:r>
            <w:r w:rsidRPr="002A263B">
              <w:rPr>
                <w:rFonts w:ascii="Garamond" w:hAnsi="Garamond"/>
                <w:sz w:val="28"/>
                <w:szCs w:val="28"/>
              </w:rPr>
              <w:t xml:space="preserve">A </w:t>
            </w:r>
            <w:r w:rsidR="00D05E71" w:rsidRPr="002A263B">
              <w:rPr>
                <w:rFonts w:ascii="Garamond" w:hAnsi="Garamond"/>
                <w:sz w:val="28"/>
                <w:szCs w:val="28"/>
              </w:rPr>
              <w:t xml:space="preserve">shin </w:t>
            </w:r>
            <w:proofErr w:type="spellStart"/>
            <w:r w:rsidR="00D05E71" w:rsidRPr="002A263B">
              <w:rPr>
                <w:rFonts w:ascii="Garamond" w:hAnsi="Garamond"/>
                <w:sz w:val="28"/>
                <w:szCs w:val="28"/>
              </w:rPr>
              <w:t>Credjal</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Hiarn</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bishee</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nyn</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Gredjue</w:t>
            </w:r>
            <w:proofErr w:type="spellEnd"/>
            <w:r w:rsidR="00D05E71" w:rsidRPr="002A263B">
              <w:rPr>
                <w:rFonts w:ascii="Garamond" w:hAnsi="Garamond"/>
                <w:sz w:val="28"/>
                <w:szCs w:val="28"/>
              </w:rPr>
              <w:t xml:space="preserve"> as cur </w:t>
            </w:r>
            <w:proofErr w:type="spellStart"/>
            <w:r w:rsidR="00D05E71" w:rsidRPr="002A263B">
              <w:rPr>
                <w:rFonts w:ascii="Garamond" w:hAnsi="Garamond"/>
                <w:sz w:val="28"/>
                <w:szCs w:val="28"/>
              </w:rPr>
              <w:t>grayse</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dooin</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vod</w:t>
            </w:r>
            <w:proofErr w:type="spellEnd"/>
            <w:r w:rsidR="00D05E71" w:rsidRPr="002A263B">
              <w:rPr>
                <w:rFonts w:ascii="Garamond" w:hAnsi="Garamond"/>
                <w:sz w:val="28"/>
                <w:szCs w:val="28"/>
              </w:rPr>
              <w:t xml:space="preserve"> mad </w:t>
            </w:r>
            <w:proofErr w:type="spellStart"/>
            <w:r w:rsidR="00D05E71" w:rsidRPr="002A263B">
              <w:rPr>
                <w:rFonts w:ascii="Garamond" w:hAnsi="Garamond"/>
                <w:sz w:val="28"/>
                <w:szCs w:val="28"/>
              </w:rPr>
              <w:t>lesh</w:t>
            </w:r>
            <w:proofErr w:type="spellEnd"/>
            <w:r w:rsidR="00D05E71" w:rsidRPr="002A263B">
              <w:rPr>
                <w:rFonts w:ascii="Garamond" w:hAnsi="Garamond"/>
                <w:sz w:val="28"/>
                <w:szCs w:val="28"/>
              </w:rPr>
              <w:t xml:space="preserve"> Bea </w:t>
            </w:r>
            <w:proofErr w:type="spellStart"/>
            <w:r w:rsidR="00D05E71" w:rsidRPr="002A263B">
              <w:rPr>
                <w:rFonts w:ascii="Garamond" w:hAnsi="Garamond"/>
                <w:sz w:val="28"/>
                <w:szCs w:val="28"/>
              </w:rPr>
              <w:t>crawee</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yn</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Credjue</w:t>
            </w:r>
            <w:proofErr w:type="spellEnd"/>
            <w:r w:rsidR="00D05E71" w:rsidRPr="002A263B">
              <w:rPr>
                <w:rFonts w:ascii="Garamond" w:hAnsi="Garamond"/>
                <w:sz w:val="28"/>
                <w:szCs w:val="28"/>
              </w:rPr>
              <w:t xml:space="preserve"> ta shin goal </w:t>
            </w:r>
            <w:proofErr w:type="spellStart"/>
            <w:r w:rsidR="00D05E71" w:rsidRPr="002A263B">
              <w:rPr>
                <w:rFonts w:ascii="Garamond" w:hAnsi="Garamond"/>
                <w:sz w:val="28"/>
                <w:szCs w:val="28"/>
              </w:rPr>
              <w:t>rish</w:t>
            </w:r>
            <w:proofErr w:type="spellEnd"/>
            <w:r w:rsidR="00D05E71" w:rsidRPr="002A263B">
              <w:rPr>
                <w:rFonts w:ascii="Garamond" w:hAnsi="Garamond"/>
                <w:sz w:val="28"/>
                <w:szCs w:val="28"/>
              </w:rPr>
              <w:t xml:space="preserve"> y </w:t>
            </w:r>
            <w:proofErr w:type="spellStart"/>
            <w:r w:rsidR="00D05E71" w:rsidRPr="002A263B">
              <w:rPr>
                <w:rFonts w:ascii="Garamond" w:hAnsi="Garamond"/>
                <w:sz w:val="28"/>
                <w:szCs w:val="28"/>
              </w:rPr>
              <w:t>hoiagh</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magh</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Freil</w:t>
            </w:r>
            <w:proofErr w:type="spellEnd"/>
            <w:r w:rsidR="00D05E71" w:rsidRPr="002A263B">
              <w:rPr>
                <w:rFonts w:ascii="Garamond" w:hAnsi="Garamond"/>
                <w:sz w:val="28"/>
                <w:szCs w:val="28"/>
              </w:rPr>
              <w:t xml:space="preserve"> shin </w:t>
            </w:r>
            <w:proofErr w:type="spellStart"/>
            <w:r w:rsidR="00D05E71" w:rsidRPr="002A263B">
              <w:rPr>
                <w:rFonts w:ascii="Garamond" w:hAnsi="Garamond"/>
                <w:sz w:val="28"/>
                <w:szCs w:val="28"/>
              </w:rPr>
              <w:t>S</w:t>
            </w:r>
            <w:r w:rsidR="00D05E71" w:rsidRPr="002A263B">
              <w:rPr>
                <w:rFonts w:ascii="Garamond" w:hAnsi="Garamond"/>
                <w:i/>
                <w:sz w:val="28"/>
                <w:szCs w:val="28"/>
              </w:rPr>
              <w:t>h</w:t>
            </w:r>
            <w:r w:rsidR="00D05E71" w:rsidRPr="002A263B">
              <w:rPr>
                <w:rFonts w:ascii="Garamond" w:hAnsi="Garamond"/>
                <w:sz w:val="28"/>
                <w:szCs w:val="28"/>
              </w:rPr>
              <w:t>icker</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ayns</w:t>
            </w:r>
            <w:proofErr w:type="spellEnd"/>
            <w:r w:rsidR="00D05E71" w:rsidRPr="002A263B">
              <w:rPr>
                <w:rFonts w:ascii="Garamond" w:hAnsi="Garamond"/>
                <w:sz w:val="28"/>
                <w:szCs w:val="28"/>
              </w:rPr>
              <w:t xml:space="preserve"> y </w:t>
            </w:r>
            <w:proofErr w:type="spellStart"/>
            <w:r w:rsidR="00D05E71" w:rsidRPr="002A263B">
              <w:rPr>
                <w:rFonts w:ascii="Garamond" w:hAnsi="Garamond"/>
                <w:sz w:val="28"/>
                <w:szCs w:val="28"/>
              </w:rPr>
              <w:t>Chredjue</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shoh</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ayn</w:t>
            </w:r>
            <w:proofErr w:type="spellEnd"/>
            <w:r w:rsidR="00D05E71" w:rsidRPr="002A263B">
              <w:rPr>
                <w:rFonts w:ascii="Garamond" w:hAnsi="Garamond"/>
                <w:sz w:val="28"/>
                <w:szCs w:val="28"/>
              </w:rPr>
              <w:t xml:space="preserve"> ta shin </w:t>
            </w:r>
            <w:proofErr w:type="spellStart"/>
            <w:r w:rsidR="00D05E71" w:rsidRPr="002A263B">
              <w:rPr>
                <w:rFonts w:ascii="Garamond" w:hAnsi="Garamond"/>
                <w:sz w:val="28"/>
                <w:szCs w:val="28"/>
              </w:rPr>
              <w:t>Bashtit</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nagh</w:t>
            </w:r>
            <w:proofErr w:type="spellEnd"/>
            <w:r w:rsidR="00D05E71" w:rsidRPr="002A263B">
              <w:rPr>
                <w:rFonts w:ascii="Garamond" w:hAnsi="Garamond"/>
                <w:sz w:val="28"/>
                <w:szCs w:val="28"/>
              </w:rPr>
              <w:t xml:space="preserve"> jean </w:t>
            </w:r>
            <w:proofErr w:type="spellStart"/>
            <w:r w:rsidR="00D05E71" w:rsidRPr="002A263B">
              <w:rPr>
                <w:rFonts w:ascii="Garamond" w:hAnsi="Garamond"/>
                <w:sz w:val="28"/>
                <w:szCs w:val="28"/>
              </w:rPr>
              <w:t>shagherynys</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erbee</w:t>
            </w:r>
            <w:proofErr w:type="spellEnd"/>
            <w:r w:rsidR="00D05E71" w:rsidRPr="002A263B">
              <w:rPr>
                <w:rFonts w:ascii="Garamond" w:hAnsi="Garamond"/>
                <w:sz w:val="28"/>
                <w:szCs w:val="28"/>
              </w:rPr>
              <w:t xml:space="preserve"> shin y </w:t>
            </w:r>
            <w:proofErr w:type="spellStart"/>
            <w:r w:rsidR="00D05E71" w:rsidRPr="002A263B">
              <w:rPr>
                <w:rFonts w:ascii="Garamond" w:hAnsi="Garamond"/>
                <w:sz w:val="28"/>
                <w:szCs w:val="28"/>
              </w:rPr>
              <w:t>scarrey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wodsh</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agh</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vod</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dty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Ghraih</w:t>
            </w:r>
            <w:proofErr w:type="spellEnd"/>
            <w:r w:rsidR="00D05E71" w:rsidRPr="002A263B">
              <w:rPr>
                <w:rFonts w:ascii="Garamond" w:hAnsi="Garamond"/>
                <w:sz w:val="28"/>
                <w:szCs w:val="28"/>
              </w:rPr>
              <w:t xml:space="preserve">, O Yee </w:t>
            </w:r>
            <w:proofErr w:type="spellStart"/>
            <w:r w:rsidR="00D05E71" w:rsidRPr="002A263B">
              <w:rPr>
                <w:rFonts w:ascii="Garamond" w:hAnsi="Garamond"/>
                <w:sz w:val="28"/>
                <w:szCs w:val="28"/>
              </w:rPr>
              <w:t>vyghynagh</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dty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ghrayse</w:t>
            </w:r>
            <w:proofErr w:type="spellEnd"/>
            <w:r w:rsidR="00D05E71" w:rsidRPr="002A263B">
              <w:rPr>
                <w:rFonts w:ascii="Garamond" w:hAnsi="Garamond"/>
                <w:sz w:val="28"/>
                <w:szCs w:val="28"/>
              </w:rPr>
              <w:t xml:space="preserve">, O </w:t>
            </w:r>
            <w:proofErr w:type="spellStart"/>
            <w:r w:rsidR="00D05E71" w:rsidRPr="002A263B">
              <w:rPr>
                <w:rFonts w:ascii="Garamond" w:hAnsi="Garamond"/>
                <w:sz w:val="28"/>
                <w:szCs w:val="28"/>
              </w:rPr>
              <w:t>Yeesey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bannit</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dty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Heshaght</w:t>
            </w:r>
            <w:proofErr w:type="spellEnd"/>
            <w:r w:rsidR="00D05E71" w:rsidRPr="002A263B">
              <w:rPr>
                <w:rFonts w:ascii="Garamond" w:hAnsi="Garamond"/>
                <w:sz w:val="28"/>
                <w:szCs w:val="28"/>
              </w:rPr>
              <w:t xml:space="preserve">, O </w:t>
            </w:r>
            <w:proofErr w:type="spellStart"/>
            <w:r w:rsidR="00D05E71" w:rsidRPr="002A263B">
              <w:rPr>
                <w:rFonts w:ascii="Garamond" w:hAnsi="Garamond"/>
                <w:sz w:val="28"/>
                <w:szCs w:val="28"/>
              </w:rPr>
              <w:t>Spyrryd</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Noo</w:t>
            </w:r>
            <w:proofErr w:type="spellEnd"/>
            <w:r w:rsidR="00D05E71" w:rsidRPr="002A263B">
              <w:rPr>
                <w:rFonts w:ascii="Garamond" w:hAnsi="Garamond"/>
                <w:sz w:val="28"/>
                <w:szCs w:val="28"/>
              </w:rPr>
              <w:t xml:space="preserve"> shin y </w:t>
            </w:r>
            <w:proofErr w:type="spellStart"/>
            <w:r w:rsidR="00D05E71" w:rsidRPr="002A263B">
              <w:rPr>
                <w:rFonts w:ascii="Garamond" w:hAnsi="Garamond"/>
                <w:sz w:val="28"/>
                <w:szCs w:val="28"/>
              </w:rPr>
              <w:t>gherjagh</w:t>
            </w:r>
            <w:proofErr w:type="spellEnd"/>
            <w:r w:rsidR="00D05E71" w:rsidRPr="002A263B">
              <w:rPr>
                <w:rFonts w:ascii="Garamond" w:hAnsi="Garamond"/>
                <w:sz w:val="28"/>
                <w:szCs w:val="28"/>
              </w:rPr>
              <w:t xml:space="preserve"> as y </w:t>
            </w:r>
            <w:proofErr w:type="spellStart"/>
            <w:r w:rsidR="00D05E71" w:rsidRPr="002A263B">
              <w:rPr>
                <w:rFonts w:ascii="Garamond" w:hAnsi="Garamond"/>
                <w:sz w:val="28"/>
                <w:szCs w:val="28"/>
              </w:rPr>
              <w:t>endeil</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ayns</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chooilley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ghaue</w:t>
            </w:r>
            <w:proofErr w:type="spellEnd"/>
            <w:r w:rsidR="00D05E71" w:rsidRPr="002A263B">
              <w:rPr>
                <w:rFonts w:ascii="Garamond" w:hAnsi="Garamond"/>
                <w:sz w:val="28"/>
                <w:szCs w:val="28"/>
              </w:rPr>
              <w:t xml:space="preserve"> as </w:t>
            </w:r>
            <w:proofErr w:type="spellStart"/>
            <w:r w:rsidR="00D05E71" w:rsidRPr="002A263B">
              <w:rPr>
                <w:rFonts w:ascii="Garamond" w:hAnsi="Garamond"/>
                <w:sz w:val="28"/>
                <w:szCs w:val="28"/>
              </w:rPr>
              <w:t>seaghyn</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derrey</w:t>
            </w:r>
            <w:proofErr w:type="spellEnd"/>
            <w:r w:rsidR="00D05E71" w:rsidRPr="002A263B">
              <w:rPr>
                <w:rFonts w:ascii="Garamond" w:hAnsi="Garamond"/>
                <w:sz w:val="28"/>
                <w:szCs w:val="28"/>
              </w:rPr>
              <w:t xml:space="preserve"> yow shin </w:t>
            </w:r>
            <w:proofErr w:type="spellStart"/>
            <w:r w:rsidR="00D05E71" w:rsidRPr="002A263B">
              <w:rPr>
                <w:rFonts w:ascii="Garamond" w:hAnsi="Garamond"/>
                <w:sz w:val="28"/>
                <w:szCs w:val="28"/>
              </w:rPr>
              <w:t>vondeish</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nyn</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Gredjue</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dy</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jarroo</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Saualtys</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nyn</w:t>
            </w:r>
            <w:proofErr w:type="spellEnd"/>
            <w:r w:rsidR="00D05E71" w:rsidRPr="002A263B">
              <w:rPr>
                <w:rFonts w:ascii="Garamond" w:hAnsi="Garamond"/>
                <w:sz w:val="28"/>
                <w:szCs w:val="28"/>
              </w:rPr>
              <w:t xml:space="preserve"> </w:t>
            </w:r>
            <w:proofErr w:type="spellStart"/>
            <w:r w:rsidR="00D05E71" w:rsidRPr="002A263B">
              <w:rPr>
                <w:rFonts w:ascii="Garamond" w:hAnsi="Garamond"/>
                <w:sz w:val="28"/>
                <w:szCs w:val="28"/>
              </w:rPr>
              <w:t>anmey</w:t>
            </w:r>
            <w:proofErr w:type="spellEnd"/>
            <w:r w:rsidR="00D05E71" w:rsidRPr="002A263B">
              <w:rPr>
                <w:rFonts w:ascii="Garamond" w:hAnsi="Garamond"/>
                <w:sz w:val="28"/>
                <w:szCs w:val="28"/>
              </w:rPr>
              <w:t xml:space="preserve">. </w:t>
            </w:r>
            <w:r w:rsidR="00D05E71" w:rsidRPr="002A263B">
              <w:rPr>
                <w:rFonts w:ascii="Garamond" w:hAnsi="Garamond"/>
                <w:i/>
                <w:sz w:val="28"/>
                <w:szCs w:val="28"/>
              </w:rPr>
              <w:t>Amen</w:t>
            </w:r>
            <w:r w:rsidR="00D05E71" w:rsidRPr="002A263B">
              <w:rPr>
                <w:rFonts w:ascii="Garamond" w:hAnsi="Garamond"/>
                <w:sz w:val="28"/>
                <w:szCs w:val="28"/>
              </w:rPr>
              <w:t xml:space="preserve">. </w:t>
            </w:r>
          </w:p>
        </w:tc>
        <w:tc>
          <w:tcPr>
            <w:tcW w:w="0" w:type="auto"/>
          </w:tcPr>
          <w:p w14:paraId="71B04837" w14:textId="77777777" w:rsidR="00C1228A" w:rsidRPr="00256FDC" w:rsidRDefault="00C1228A" w:rsidP="00DB60C3">
            <w:pPr>
              <w:pStyle w:val="ListParagraph"/>
              <w:ind w:left="0"/>
              <w:jc w:val="both"/>
              <w:rPr>
                <w:rFonts w:ascii="Garamond" w:hAnsi="Garamond" w:cs="Times New Roman"/>
                <w:i/>
                <w:sz w:val="28"/>
              </w:rPr>
            </w:pPr>
            <w:r w:rsidRPr="0072134A">
              <w:rPr>
                <w:rFonts w:ascii="Garamond" w:hAnsi="Garamond" w:cs="Times New Roman"/>
                <w:sz w:val="40"/>
              </w:rPr>
              <w:t>W</w:t>
            </w:r>
            <w:r w:rsidRPr="00256FDC">
              <w:rPr>
                <w:rFonts w:ascii="Garamond" w:hAnsi="Garamond" w:cs="Times New Roman"/>
                <w:i/>
                <w:sz w:val="28"/>
              </w:rPr>
              <w:t xml:space="preserve">E believe, Lord increase our Faith, and give us Grace, that with an Holy Life we may adorn the Religion we profess. Keep us </w:t>
            </w:r>
            <w:proofErr w:type="spellStart"/>
            <w:r w:rsidRPr="00256FDC">
              <w:rPr>
                <w:rFonts w:ascii="Garamond" w:hAnsi="Garamond" w:cs="Times New Roman"/>
                <w:i/>
                <w:sz w:val="28"/>
              </w:rPr>
              <w:t>stedfast</w:t>
            </w:r>
            <w:proofErr w:type="spellEnd"/>
            <w:r w:rsidRPr="00256FDC">
              <w:rPr>
                <w:rFonts w:ascii="Garamond" w:hAnsi="Garamond" w:cs="Times New Roman"/>
                <w:i/>
                <w:sz w:val="28"/>
              </w:rPr>
              <w:t xml:space="preserve"> in this Faith, into which we are baptised, that no Errors may separate us from thee</w:t>
            </w:r>
            <w:r w:rsidR="000816C5">
              <w:rPr>
                <w:rFonts w:ascii="Garamond" w:hAnsi="Garamond" w:cs="Times New Roman"/>
                <w:sz w:val="28"/>
              </w:rPr>
              <w:t>,</w:t>
            </w:r>
            <w:r w:rsidRPr="00256FDC">
              <w:rPr>
                <w:rFonts w:ascii="Garamond" w:hAnsi="Garamond" w:cs="Times New Roman"/>
                <w:i/>
                <w:sz w:val="28"/>
              </w:rPr>
              <w:t xml:space="preserve"> but that thy Love, O merciful God</w:t>
            </w:r>
            <w:r w:rsidR="002C617D" w:rsidRPr="002C617D">
              <w:rPr>
                <w:rFonts w:ascii="Garamond" w:hAnsi="Garamond" w:cs="Times New Roman"/>
                <w:sz w:val="28"/>
              </w:rPr>
              <w:t> ;</w:t>
            </w:r>
            <w:r w:rsidRPr="00256FDC">
              <w:rPr>
                <w:rFonts w:ascii="Garamond" w:hAnsi="Garamond" w:cs="Times New Roman"/>
                <w:i/>
                <w:sz w:val="28"/>
              </w:rPr>
              <w:t xml:space="preserve"> Thy Grace, O blessed Jesus</w:t>
            </w:r>
            <w:r w:rsidR="002C617D" w:rsidRPr="002C617D">
              <w:rPr>
                <w:rFonts w:ascii="Garamond" w:hAnsi="Garamond" w:cs="Times New Roman"/>
                <w:sz w:val="28"/>
              </w:rPr>
              <w:t> ;</w:t>
            </w:r>
            <w:r w:rsidRPr="00256FDC">
              <w:rPr>
                <w:rFonts w:ascii="Garamond" w:hAnsi="Garamond" w:cs="Times New Roman"/>
                <w:i/>
                <w:sz w:val="28"/>
              </w:rPr>
              <w:t xml:space="preserve"> Thy Fellowship, O Holy Ghost, may defend and comfort us in all Dangers and Adversities, until we attain the end of our Faith, even the Salvation of our Souls. </w:t>
            </w:r>
            <w:r w:rsidRPr="00256FDC">
              <w:rPr>
                <w:rFonts w:ascii="Garamond" w:hAnsi="Garamond" w:cs="Times New Roman"/>
                <w:sz w:val="28"/>
              </w:rPr>
              <w:t>Amen</w:t>
            </w:r>
            <w:r w:rsidRPr="00256FDC">
              <w:rPr>
                <w:rFonts w:ascii="Garamond" w:hAnsi="Garamond" w:cs="Times New Roman"/>
                <w:i/>
                <w:sz w:val="28"/>
              </w:rPr>
              <w:t>.</w:t>
            </w:r>
          </w:p>
        </w:tc>
        <w:tc>
          <w:tcPr>
            <w:tcW w:w="0" w:type="auto"/>
          </w:tcPr>
          <w:p w14:paraId="12CF6C08" w14:textId="77777777" w:rsidR="00C1228A" w:rsidRPr="00C1228A" w:rsidRDefault="00C1228A" w:rsidP="00DB60C3">
            <w:pPr>
              <w:pStyle w:val="ListParagraph"/>
              <w:ind w:left="0"/>
              <w:rPr>
                <w:rFonts w:ascii="Garamond" w:hAnsi="Garamond" w:cs="Times New Roman"/>
                <w:i/>
                <w:sz w:val="20"/>
                <w:szCs w:val="20"/>
              </w:rPr>
            </w:pPr>
          </w:p>
        </w:tc>
      </w:tr>
    </w:tbl>
    <w:p w14:paraId="7AA49E1E" w14:textId="77777777" w:rsidR="00772A93" w:rsidRPr="008B4C85" w:rsidRDefault="00772A93" w:rsidP="00DB60C3">
      <w:pPr>
        <w:pStyle w:val="ListParagraph"/>
        <w:pageBreakBefore/>
        <w:pBdr>
          <w:bottom w:val="single" w:sz="4" w:space="1" w:color="auto"/>
        </w:pBdr>
        <w:ind w:left="0"/>
        <w:rPr>
          <w:rFonts w:ascii="Garamond" w:hAnsi="Garamond" w:cs="Times New Roman"/>
          <w:sz w:val="28"/>
        </w:rPr>
      </w:pPr>
      <w:r w:rsidRPr="008B4C85">
        <w:rPr>
          <w:rFonts w:ascii="Garamond" w:hAnsi="Garamond" w:cs="Times New Roman"/>
          <w:sz w:val="28"/>
        </w:rPr>
        <w:lastRenderedPageBreak/>
        <w:t xml:space="preserve">[67] </w:t>
      </w:r>
    </w:p>
    <w:p w14:paraId="1852CC3A" w14:textId="77777777" w:rsidR="00D05E71" w:rsidRDefault="00D05E71" w:rsidP="00DB60C3">
      <w:pPr>
        <w:pStyle w:val="ListParagraph"/>
        <w:spacing w:before="360" w:after="360"/>
        <w:ind w:left="0"/>
        <w:contextualSpacing w:val="0"/>
        <w:jc w:val="center"/>
        <w:rPr>
          <w:rFonts w:ascii="Garamond" w:hAnsi="Garamond" w:cs="Times New Roman"/>
          <w:i/>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00614144" w:rsidRPr="00D05E71">
        <w:rPr>
          <w:rFonts w:ascii="Garamond" w:hAnsi="Garamond" w:cs="Times New Roman"/>
          <w:sz w:val="32"/>
        </w:rPr>
        <w:t>IX</w:t>
      </w:r>
      <w:r w:rsidR="00E95A45" w:rsidRPr="008B4C85">
        <w:rPr>
          <w:rFonts w:ascii="Garamond" w:hAnsi="Garamond" w:cs="Times New Roman"/>
          <w:i/>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852"/>
        <w:gridCol w:w="966"/>
      </w:tblGrid>
      <w:tr w:rsidR="000816C5" w:rsidRPr="00D05E71" w14:paraId="6123D09E" w14:textId="77777777" w:rsidTr="005261C9">
        <w:tc>
          <w:tcPr>
            <w:tcW w:w="4253" w:type="dxa"/>
          </w:tcPr>
          <w:p w14:paraId="3B719321" w14:textId="77777777" w:rsidR="000816C5" w:rsidRPr="000816C5" w:rsidRDefault="000816C5" w:rsidP="00DB60C3">
            <w:pPr>
              <w:pStyle w:val="CM18"/>
              <w:widowControl/>
              <w:spacing w:after="80"/>
              <w:jc w:val="center"/>
              <w:rPr>
                <w:rFonts w:ascii="Garamond" w:hAnsi="Garamond"/>
                <w:i/>
                <w:sz w:val="32"/>
                <w:szCs w:val="28"/>
              </w:rPr>
            </w:pPr>
            <w:r w:rsidRPr="000816C5">
              <w:rPr>
                <w:rFonts w:ascii="Garamond" w:hAnsi="Garamond"/>
                <w:i/>
                <w:sz w:val="32"/>
                <w:szCs w:val="28"/>
              </w:rPr>
              <w:t xml:space="preserve">Ny </w:t>
            </w:r>
            <w:proofErr w:type="spellStart"/>
            <w:r w:rsidRPr="000816C5">
              <w:rPr>
                <w:rFonts w:ascii="Garamond" w:hAnsi="Garamond"/>
                <w:i/>
                <w:sz w:val="32"/>
                <w:szCs w:val="28"/>
              </w:rPr>
              <w:t>Jeih</w:t>
            </w:r>
            <w:proofErr w:type="spellEnd"/>
            <w:r w:rsidRPr="000816C5">
              <w:rPr>
                <w:rFonts w:ascii="Garamond" w:hAnsi="Garamond"/>
                <w:i/>
                <w:sz w:val="32"/>
                <w:szCs w:val="28"/>
              </w:rPr>
              <w:t xml:space="preserve"> </w:t>
            </w:r>
            <w:proofErr w:type="spellStart"/>
            <w:r w:rsidRPr="000816C5">
              <w:rPr>
                <w:rFonts w:ascii="Garamond" w:hAnsi="Garamond"/>
                <w:i/>
                <w:sz w:val="32"/>
                <w:szCs w:val="28"/>
              </w:rPr>
              <w:t>Annaghyn</w:t>
            </w:r>
            <w:proofErr w:type="spellEnd"/>
            <w:r w:rsidRPr="000816C5">
              <w:rPr>
                <w:rFonts w:ascii="Garamond" w:hAnsi="Garamond"/>
                <w:i/>
                <w:sz w:val="32"/>
                <w:szCs w:val="28"/>
              </w:rPr>
              <w:t>.</w:t>
            </w:r>
          </w:p>
        </w:tc>
        <w:tc>
          <w:tcPr>
            <w:tcW w:w="3852" w:type="dxa"/>
          </w:tcPr>
          <w:p w14:paraId="0F262C76" w14:textId="77777777" w:rsidR="000816C5" w:rsidRPr="000816C5" w:rsidRDefault="000816C5" w:rsidP="00DB60C3">
            <w:pPr>
              <w:pStyle w:val="ListParagraph"/>
              <w:ind w:left="0"/>
              <w:jc w:val="center"/>
              <w:rPr>
                <w:rFonts w:ascii="Garamond" w:hAnsi="Garamond" w:cs="Times New Roman"/>
                <w:i/>
                <w:sz w:val="32"/>
              </w:rPr>
            </w:pPr>
            <w:r w:rsidRPr="000816C5">
              <w:rPr>
                <w:rFonts w:ascii="Garamond" w:hAnsi="Garamond" w:cs="Times New Roman"/>
                <w:sz w:val="32"/>
              </w:rPr>
              <w:t>Ten Commandments</w:t>
            </w:r>
            <w:r w:rsidRPr="000816C5">
              <w:rPr>
                <w:rFonts w:ascii="Garamond" w:hAnsi="Garamond" w:cs="Times New Roman"/>
                <w:i/>
                <w:sz w:val="32"/>
              </w:rPr>
              <w:t>.</w:t>
            </w:r>
          </w:p>
        </w:tc>
        <w:tc>
          <w:tcPr>
            <w:tcW w:w="966" w:type="dxa"/>
          </w:tcPr>
          <w:p w14:paraId="46846BAE" w14:textId="77777777" w:rsidR="000816C5" w:rsidRPr="000816C5" w:rsidRDefault="000816C5" w:rsidP="00DB60C3">
            <w:pPr>
              <w:pStyle w:val="ListParagraph"/>
              <w:ind w:left="0"/>
              <w:jc w:val="center"/>
              <w:rPr>
                <w:rFonts w:ascii="Garamond" w:hAnsi="Garamond" w:cs="Times New Roman"/>
                <w:sz w:val="20"/>
                <w:szCs w:val="20"/>
              </w:rPr>
            </w:pPr>
          </w:p>
        </w:tc>
      </w:tr>
      <w:tr w:rsidR="000816C5" w:rsidRPr="00D05E71" w14:paraId="2A1A71D2" w14:textId="77777777" w:rsidTr="005261C9">
        <w:tc>
          <w:tcPr>
            <w:tcW w:w="4253" w:type="dxa"/>
          </w:tcPr>
          <w:p w14:paraId="36073882" w14:textId="77777777" w:rsidR="000816C5" w:rsidRPr="005D7488" w:rsidRDefault="000816C5" w:rsidP="00DB60C3">
            <w:pPr>
              <w:pStyle w:val="CM5"/>
              <w:widowControl/>
              <w:spacing w:after="80"/>
              <w:jc w:val="both"/>
              <w:rPr>
                <w:rFonts w:ascii="Garamond" w:hAnsi="Garamond"/>
                <w:sz w:val="28"/>
                <w:szCs w:val="28"/>
              </w:rPr>
            </w:pPr>
            <w:r w:rsidRPr="005D7488">
              <w:rPr>
                <w:rFonts w:ascii="Garamond" w:hAnsi="Garamond"/>
                <w:sz w:val="28"/>
                <w:szCs w:val="28"/>
              </w:rPr>
              <w:t xml:space="preserve">Quest. </w:t>
            </w:r>
            <w:proofErr w:type="spellStart"/>
            <w:r w:rsidRPr="00B237C3">
              <w:rPr>
                <w:rFonts w:ascii="Old English Text MT" w:hAnsi="Old English Text MT"/>
                <w:sz w:val="40"/>
                <w:szCs w:val="28"/>
              </w:rPr>
              <w:t>D</w:t>
            </w:r>
            <w:r w:rsidRPr="000816C5">
              <w:rPr>
                <w:rFonts w:ascii="Old English Text MT" w:hAnsi="Old English Text MT"/>
                <w:sz w:val="28"/>
                <w:szCs w:val="28"/>
              </w:rPr>
              <w:t>Ooyrt</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oo</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dy</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yiall</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dty</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Ghedjaghyn</w:t>
            </w:r>
            <w:proofErr w:type="spellEnd"/>
            <w:r w:rsidRPr="000816C5">
              <w:rPr>
                <w:rFonts w:ascii="Old English Text MT" w:hAnsi="Old English Text MT"/>
                <w:sz w:val="28"/>
                <w:szCs w:val="28"/>
              </w:rPr>
              <w:t xml:space="preserve"> as </w:t>
            </w:r>
            <w:proofErr w:type="spellStart"/>
            <w:r w:rsidRPr="000816C5">
              <w:rPr>
                <w:rFonts w:ascii="Old English Text MT" w:hAnsi="Old English Text MT"/>
                <w:sz w:val="28"/>
                <w:szCs w:val="28"/>
              </w:rPr>
              <w:t>dty</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Vimmaghyn</w:t>
            </w:r>
            <w:proofErr w:type="spellEnd"/>
            <w:r w:rsidRPr="000816C5">
              <w:rPr>
                <w:rFonts w:ascii="Old English Text MT" w:hAnsi="Old English Text MT"/>
                <w:sz w:val="28"/>
                <w:szCs w:val="28"/>
              </w:rPr>
              <w:t xml:space="preserve"> er </w:t>
            </w:r>
            <w:proofErr w:type="spellStart"/>
            <w:r w:rsidRPr="000816C5">
              <w:rPr>
                <w:rFonts w:ascii="Old English Text MT" w:hAnsi="Old English Text MT"/>
                <w:sz w:val="28"/>
                <w:szCs w:val="28"/>
              </w:rPr>
              <w:t>dty</w:t>
            </w:r>
            <w:proofErr w:type="spellEnd"/>
            <w:r w:rsidRPr="000816C5">
              <w:rPr>
                <w:rFonts w:ascii="Old English Text MT" w:hAnsi="Old English Text MT"/>
                <w:sz w:val="28"/>
                <w:szCs w:val="28"/>
              </w:rPr>
              <w:t xml:space="preserve"> hon, </w:t>
            </w:r>
            <w:proofErr w:type="spellStart"/>
            <w:r w:rsidRPr="000816C5">
              <w:rPr>
                <w:rFonts w:ascii="Old English Text MT" w:hAnsi="Old English Text MT"/>
                <w:sz w:val="28"/>
                <w:szCs w:val="28"/>
              </w:rPr>
              <w:t>dy</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vreallagh</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oo</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Annaghyn</w:t>
            </w:r>
            <w:proofErr w:type="spellEnd"/>
            <w:r w:rsidRPr="000816C5">
              <w:rPr>
                <w:rFonts w:ascii="Old English Text MT" w:hAnsi="Old English Text MT"/>
                <w:sz w:val="28"/>
                <w:szCs w:val="28"/>
              </w:rPr>
              <w:t xml:space="preserve"> Yee. </w:t>
            </w:r>
            <w:proofErr w:type="spellStart"/>
            <w:r w:rsidRPr="000816C5">
              <w:rPr>
                <w:rFonts w:ascii="Old English Text MT" w:hAnsi="Old English Text MT"/>
                <w:sz w:val="28"/>
                <w:szCs w:val="28"/>
              </w:rPr>
              <w:t>Insh</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dou</w:t>
            </w:r>
            <w:proofErr w:type="spellEnd"/>
            <w:r w:rsidRPr="000816C5">
              <w:rPr>
                <w:rFonts w:ascii="Old English Text MT" w:hAnsi="Old English Text MT"/>
                <w:sz w:val="28"/>
                <w:szCs w:val="28"/>
              </w:rPr>
              <w:t xml:space="preserve"> coo-ad </w:t>
            </w:r>
            <w:proofErr w:type="spellStart"/>
            <w:r w:rsidRPr="000816C5">
              <w:rPr>
                <w:rFonts w:ascii="Old English Text MT" w:hAnsi="Old English Text MT"/>
                <w:sz w:val="28"/>
                <w:szCs w:val="28"/>
              </w:rPr>
              <w:t>t’ayn</w:t>
            </w:r>
            <w:proofErr w:type="spellEnd"/>
            <w:r w:rsidRPr="000816C5">
              <w:rPr>
                <w:rFonts w:ascii="Old English Text MT" w:hAnsi="Old English Text MT"/>
                <w:i/>
                <w:sz w:val="28"/>
                <w:szCs w:val="28"/>
              </w:rPr>
              <w:t> </w:t>
            </w:r>
            <w:r w:rsidRPr="000816C5">
              <w:rPr>
                <w:rFonts w:ascii="Old English Text MT" w:hAnsi="Old English Text MT"/>
                <w:sz w:val="28"/>
                <w:szCs w:val="28"/>
              </w:rPr>
              <w:t>?</w:t>
            </w:r>
            <w:r w:rsidRPr="005D7488">
              <w:rPr>
                <w:rFonts w:ascii="Garamond" w:hAnsi="Garamond"/>
                <w:sz w:val="28"/>
                <w:szCs w:val="28"/>
              </w:rPr>
              <w:t xml:space="preserve"> </w:t>
            </w:r>
          </w:p>
        </w:tc>
        <w:tc>
          <w:tcPr>
            <w:tcW w:w="3852" w:type="dxa"/>
          </w:tcPr>
          <w:p w14:paraId="4E0F9769" w14:textId="77777777" w:rsidR="000816C5" w:rsidRPr="00D05E71" w:rsidRDefault="000816C5" w:rsidP="00DB60C3">
            <w:pPr>
              <w:pStyle w:val="ListParagraph"/>
              <w:ind w:left="0"/>
              <w:jc w:val="both"/>
              <w:rPr>
                <w:rFonts w:ascii="Garamond" w:hAnsi="Garamond" w:cs="Times New Roman"/>
                <w:sz w:val="28"/>
              </w:rPr>
            </w:pPr>
            <w:r w:rsidRPr="00D05E71">
              <w:rPr>
                <w:rFonts w:ascii="Garamond" w:hAnsi="Garamond" w:cs="Times New Roman"/>
                <w:sz w:val="28"/>
              </w:rPr>
              <w:t>Q</w:t>
            </w:r>
            <w:r w:rsidR="00B237C3">
              <w:rPr>
                <w:rFonts w:ascii="Garamond" w:hAnsi="Garamond" w:cs="Times New Roman"/>
                <w:sz w:val="28"/>
              </w:rPr>
              <w:t>uest</w:t>
            </w:r>
            <w:r w:rsidRPr="00D05E71">
              <w:rPr>
                <w:rFonts w:ascii="Garamond" w:hAnsi="Garamond" w:cs="Times New Roman"/>
                <w:sz w:val="28"/>
              </w:rPr>
              <w:t xml:space="preserve">. </w:t>
            </w:r>
            <w:r w:rsidRPr="00B237C3">
              <w:rPr>
                <w:rFonts w:ascii="Old English Text MT" w:hAnsi="Old English Text MT" w:cs="Times New Roman"/>
                <w:sz w:val="40"/>
              </w:rPr>
              <w:t>Y</w:t>
            </w:r>
            <w:r w:rsidRPr="00D05E71">
              <w:rPr>
                <w:rFonts w:ascii="Old English Text MT" w:hAnsi="Old English Text MT" w:cs="Times New Roman"/>
                <w:sz w:val="28"/>
              </w:rPr>
              <w:t>OU say that your Godfathers and Godmothers did Promise for you, that you should keep God’s Command</w:t>
            </w:r>
            <w:r>
              <w:rPr>
                <w:rFonts w:ascii="Old English Text MT" w:hAnsi="Old English Text MT" w:cs="Times New Roman"/>
                <w:sz w:val="28"/>
              </w:rPr>
              <w:softHyphen/>
            </w:r>
            <w:r w:rsidRPr="00D05E71">
              <w:rPr>
                <w:rFonts w:ascii="Old English Text MT" w:hAnsi="Old English Text MT" w:cs="Times New Roman"/>
                <w:sz w:val="28"/>
              </w:rPr>
              <w:t>ments. Tell me, how many there be</w:t>
            </w:r>
            <w:r w:rsidRPr="000816C5">
              <w:rPr>
                <w:rFonts w:ascii="Old English Text MT" w:hAnsi="Old English Text MT" w:cs="Times New Roman"/>
                <w:sz w:val="28"/>
              </w:rPr>
              <w:t> ?</w:t>
            </w:r>
          </w:p>
        </w:tc>
        <w:tc>
          <w:tcPr>
            <w:tcW w:w="966" w:type="dxa"/>
          </w:tcPr>
          <w:p w14:paraId="47307C39" w14:textId="77777777" w:rsidR="000816C5" w:rsidRPr="000816C5" w:rsidRDefault="000816C5" w:rsidP="00DB60C3">
            <w:pPr>
              <w:pStyle w:val="ListParagraph"/>
              <w:ind w:left="0"/>
              <w:jc w:val="both"/>
              <w:rPr>
                <w:rFonts w:ascii="Garamond" w:hAnsi="Garamond" w:cs="Times New Roman"/>
                <w:sz w:val="20"/>
                <w:szCs w:val="20"/>
              </w:rPr>
            </w:pPr>
          </w:p>
        </w:tc>
      </w:tr>
      <w:tr w:rsidR="000816C5" w:rsidRPr="00D05E71" w14:paraId="0B60D259" w14:textId="77777777" w:rsidTr="005261C9">
        <w:tc>
          <w:tcPr>
            <w:tcW w:w="4253" w:type="dxa"/>
          </w:tcPr>
          <w:p w14:paraId="538D5A55" w14:textId="77777777" w:rsidR="000816C5" w:rsidRPr="005D7488" w:rsidRDefault="000816C5" w:rsidP="00B237C3">
            <w:pPr>
              <w:pStyle w:val="CM3"/>
              <w:widowControl/>
              <w:spacing w:line="240" w:lineRule="auto"/>
              <w:ind w:firstLine="227"/>
              <w:contextualSpacing/>
              <w:rPr>
                <w:rFonts w:ascii="Garamond" w:hAnsi="Garamond"/>
                <w:sz w:val="28"/>
                <w:szCs w:val="28"/>
              </w:rPr>
            </w:pPr>
            <w:r w:rsidRPr="005D7488">
              <w:rPr>
                <w:rFonts w:ascii="Garamond" w:hAnsi="Garamond"/>
                <w:sz w:val="28"/>
                <w:szCs w:val="28"/>
              </w:rPr>
              <w:t xml:space="preserve">Ans. </w:t>
            </w:r>
            <w:proofErr w:type="spellStart"/>
            <w:r w:rsidRPr="000816C5">
              <w:rPr>
                <w:rFonts w:ascii="Old English Text MT" w:hAnsi="Old English Text MT"/>
                <w:sz w:val="28"/>
                <w:szCs w:val="28"/>
              </w:rPr>
              <w:t>Jeih</w:t>
            </w:r>
            <w:proofErr w:type="spellEnd"/>
            <w:r w:rsidRPr="000816C5">
              <w:rPr>
                <w:rFonts w:ascii="Old English Text MT" w:hAnsi="Old English Text MT"/>
                <w:sz w:val="28"/>
                <w:szCs w:val="28"/>
              </w:rPr>
              <w:t>.</w:t>
            </w:r>
            <w:r w:rsidRPr="005D7488">
              <w:rPr>
                <w:rFonts w:ascii="Garamond" w:hAnsi="Garamond"/>
                <w:sz w:val="28"/>
                <w:szCs w:val="28"/>
              </w:rPr>
              <w:t xml:space="preserve"> </w:t>
            </w:r>
          </w:p>
        </w:tc>
        <w:tc>
          <w:tcPr>
            <w:tcW w:w="3852" w:type="dxa"/>
          </w:tcPr>
          <w:p w14:paraId="70CF4EEF" w14:textId="77777777" w:rsidR="000816C5" w:rsidRPr="00D05E71" w:rsidRDefault="000816C5" w:rsidP="00B237C3">
            <w:pPr>
              <w:pStyle w:val="ListParagraph"/>
              <w:ind w:left="0" w:firstLine="227"/>
              <w:rPr>
                <w:rFonts w:ascii="Garamond" w:hAnsi="Garamond" w:cs="Times New Roman"/>
                <w:i/>
                <w:sz w:val="28"/>
              </w:rPr>
            </w:pPr>
            <w:r w:rsidRPr="00D05E71">
              <w:rPr>
                <w:rFonts w:ascii="Garamond" w:hAnsi="Garamond" w:cs="Times New Roman"/>
                <w:sz w:val="28"/>
              </w:rPr>
              <w:t xml:space="preserve">Ans. </w:t>
            </w:r>
            <w:r w:rsidRPr="00D05E71">
              <w:rPr>
                <w:rFonts w:ascii="Old English Text MT" w:hAnsi="Old English Text MT" w:cs="Times New Roman"/>
                <w:sz w:val="28"/>
              </w:rPr>
              <w:t>Ten</w:t>
            </w:r>
            <w:r w:rsidRPr="00D05E71">
              <w:rPr>
                <w:rFonts w:ascii="Garamond" w:hAnsi="Garamond" w:cs="Times New Roman"/>
                <w:sz w:val="28"/>
              </w:rPr>
              <w:t>.</w:t>
            </w:r>
          </w:p>
        </w:tc>
        <w:tc>
          <w:tcPr>
            <w:tcW w:w="966" w:type="dxa"/>
          </w:tcPr>
          <w:p w14:paraId="5C1421C8" w14:textId="77777777" w:rsidR="000816C5" w:rsidRPr="000816C5" w:rsidRDefault="000816C5" w:rsidP="00DB60C3">
            <w:pPr>
              <w:pStyle w:val="ListParagraph"/>
              <w:ind w:left="0"/>
              <w:rPr>
                <w:rFonts w:ascii="Garamond" w:hAnsi="Garamond" w:cs="Times New Roman"/>
                <w:sz w:val="20"/>
                <w:szCs w:val="20"/>
              </w:rPr>
            </w:pPr>
          </w:p>
        </w:tc>
      </w:tr>
      <w:tr w:rsidR="000816C5" w:rsidRPr="00D05E71" w14:paraId="7119C667" w14:textId="77777777" w:rsidTr="005261C9">
        <w:tc>
          <w:tcPr>
            <w:tcW w:w="4253" w:type="dxa"/>
          </w:tcPr>
          <w:p w14:paraId="1C7247E6" w14:textId="77777777" w:rsidR="000816C5" w:rsidRPr="005D7488" w:rsidRDefault="000816C5" w:rsidP="00B237C3">
            <w:pPr>
              <w:pStyle w:val="CM3"/>
              <w:widowControl/>
              <w:spacing w:line="240" w:lineRule="auto"/>
              <w:ind w:firstLine="227"/>
              <w:contextualSpacing/>
              <w:rPr>
                <w:rFonts w:ascii="Garamond" w:hAnsi="Garamond"/>
                <w:sz w:val="28"/>
                <w:szCs w:val="28"/>
              </w:rPr>
            </w:pPr>
            <w:r w:rsidRPr="005D7488">
              <w:rPr>
                <w:rFonts w:ascii="Garamond" w:hAnsi="Garamond"/>
                <w:i/>
                <w:sz w:val="28"/>
                <w:szCs w:val="28"/>
              </w:rPr>
              <w:t>Q.</w:t>
            </w:r>
            <w:r w:rsidRPr="005D7488">
              <w:rPr>
                <w:rFonts w:ascii="Garamond" w:hAnsi="Garamond"/>
                <w:sz w:val="28"/>
                <w:szCs w:val="28"/>
              </w:rPr>
              <w:t xml:space="preserve"> </w:t>
            </w:r>
            <w:proofErr w:type="spellStart"/>
            <w:r w:rsidRPr="000816C5">
              <w:rPr>
                <w:rFonts w:ascii="Old English Text MT" w:hAnsi="Old English Text MT"/>
                <w:sz w:val="28"/>
                <w:szCs w:val="28"/>
              </w:rPr>
              <w:t>Cre</w:t>
            </w:r>
            <w:proofErr w:type="spellEnd"/>
            <w:r w:rsidRPr="000816C5">
              <w:rPr>
                <w:rFonts w:ascii="Old English Text MT" w:hAnsi="Old English Text MT"/>
                <w:sz w:val="28"/>
                <w:szCs w:val="28"/>
              </w:rPr>
              <w:t xml:space="preserve"> ad</w:t>
            </w:r>
            <w:r w:rsidRPr="000816C5">
              <w:rPr>
                <w:rFonts w:ascii="Old English Text MT" w:hAnsi="Old English Text MT"/>
                <w:i/>
                <w:sz w:val="28"/>
                <w:szCs w:val="28"/>
              </w:rPr>
              <w:t> </w:t>
            </w:r>
            <w:r w:rsidRPr="000816C5">
              <w:rPr>
                <w:rFonts w:ascii="Old English Text MT" w:hAnsi="Old English Text MT"/>
                <w:sz w:val="28"/>
                <w:szCs w:val="28"/>
              </w:rPr>
              <w:t>?</w:t>
            </w:r>
            <w:r w:rsidRPr="005D7488">
              <w:rPr>
                <w:rFonts w:ascii="Garamond" w:hAnsi="Garamond"/>
                <w:sz w:val="28"/>
                <w:szCs w:val="28"/>
              </w:rPr>
              <w:t xml:space="preserve"> </w:t>
            </w:r>
          </w:p>
        </w:tc>
        <w:tc>
          <w:tcPr>
            <w:tcW w:w="3852" w:type="dxa"/>
          </w:tcPr>
          <w:p w14:paraId="673CF26F" w14:textId="77777777" w:rsidR="000816C5" w:rsidRPr="00D05E71" w:rsidRDefault="000816C5" w:rsidP="00B237C3">
            <w:pPr>
              <w:pStyle w:val="ListParagraph"/>
              <w:ind w:left="0" w:firstLine="227"/>
              <w:rPr>
                <w:rFonts w:ascii="Old English Text MT" w:hAnsi="Old English Text MT" w:cs="Times New Roman"/>
                <w:sz w:val="28"/>
              </w:rPr>
            </w:pPr>
            <w:r w:rsidRPr="00D05E71">
              <w:rPr>
                <w:rFonts w:ascii="Garamond" w:hAnsi="Garamond" w:cs="Times New Roman"/>
                <w:sz w:val="28"/>
              </w:rPr>
              <w:t xml:space="preserve">Q. </w:t>
            </w:r>
            <w:r w:rsidRPr="00D05E71">
              <w:rPr>
                <w:rFonts w:ascii="Old English Text MT" w:hAnsi="Old English Text MT" w:cs="Times New Roman"/>
                <w:sz w:val="28"/>
              </w:rPr>
              <w:t>Which be they</w:t>
            </w:r>
            <w:r w:rsidRPr="00D05E71">
              <w:rPr>
                <w:rFonts w:ascii="Old English Text MT" w:hAnsi="Old English Text MT" w:cs="Times New Roman"/>
                <w:i/>
                <w:sz w:val="28"/>
              </w:rPr>
              <w:t> </w:t>
            </w:r>
            <w:r w:rsidRPr="000816C5">
              <w:rPr>
                <w:rFonts w:ascii="Old English Text MT" w:hAnsi="Old English Text MT" w:cs="Times New Roman"/>
                <w:sz w:val="28"/>
              </w:rPr>
              <w:t>?</w:t>
            </w:r>
          </w:p>
        </w:tc>
        <w:tc>
          <w:tcPr>
            <w:tcW w:w="966" w:type="dxa"/>
          </w:tcPr>
          <w:p w14:paraId="282D68CA" w14:textId="77777777" w:rsidR="000816C5" w:rsidRPr="000816C5" w:rsidRDefault="000816C5" w:rsidP="00DB60C3">
            <w:pPr>
              <w:pStyle w:val="ListParagraph"/>
              <w:ind w:left="0"/>
              <w:rPr>
                <w:rFonts w:ascii="Garamond" w:hAnsi="Garamond" w:cs="Times New Roman"/>
                <w:sz w:val="20"/>
                <w:szCs w:val="20"/>
              </w:rPr>
            </w:pPr>
          </w:p>
        </w:tc>
      </w:tr>
      <w:tr w:rsidR="000816C5" w:rsidRPr="00D05E71" w14:paraId="66F1879C" w14:textId="77777777" w:rsidTr="005261C9">
        <w:tc>
          <w:tcPr>
            <w:tcW w:w="4253" w:type="dxa"/>
          </w:tcPr>
          <w:p w14:paraId="04DD4007" w14:textId="77777777" w:rsidR="000816C5" w:rsidRPr="005D7488" w:rsidRDefault="000816C5" w:rsidP="00B237C3">
            <w:pPr>
              <w:pStyle w:val="CM3"/>
              <w:widowControl/>
              <w:spacing w:line="240" w:lineRule="auto"/>
              <w:ind w:firstLine="227"/>
              <w:contextualSpacing/>
              <w:jc w:val="both"/>
              <w:rPr>
                <w:rFonts w:ascii="Garamond" w:hAnsi="Garamond"/>
                <w:sz w:val="28"/>
                <w:szCs w:val="28"/>
              </w:rPr>
            </w:pPr>
            <w:r w:rsidRPr="005D7488">
              <w:rPr>
                <w:rFonts w:ascii="Garamond" w:hAnsi="Garamond"/>
                <w:i/>
                <w:sz w:val="28"/>
                <w:szCs w:val="28"/>
              </w:rPr>
              <w:t xml:space="preserve">A. </w:t>
            </w:r>
            <w:r w:rsidRPr="000816C5">
              <w:rPr>
                <w:rFonts w:ascii="Old English Text MT" w:hAnsi="Old English Text MT"/>
                <w:sz w:val="28"/>
                <w:szCs w:val="28"/>
              </w:rPr>
              <w:t xml:space="preserve">Ny </w:t>
            </w:r>
            <w:proofErr w:type="spellStart"/>
            <w:r w:rsidRPr="000816C5">
              <w:rPr>
                <w:rFonts w:ascii="Old English Text MT" w:hAnsi="Old English Text MT"/>
                <w:sz w:val="28"/>
                <w:szCs w:val="28"/>
              </w:rPr>
              <w:t>goan</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loar</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Jee</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ayns</w:t>
            </w:r>
            <w:proofErr w:type="spellEnd"/>
            <w:r w:rsidRPr="000816C5">
              <w:rPr>
                <w:rFonts w:ascii="Old English Text MT" w:hAnsi="Old English Text MT"/>
                <w:sz w:val="28"/>
                <w:szCs w:val="28"/>
              </w:rPr>
              <w:t xml:space="preserve"> y </w:t>
            </w:r>
            <w:proofErr w:type="spellStart"/>
            <w:r w:rsidRPr="000816C5">
              <w:rPr>
                <w:rFonts w:ascii="Old English Text MT" w:hAnsi="Old English Text MT"/>
                <w:sz w:val="28"/>
                <w:szCs w:val="28"/>
              </w:rPr>
              <w:t>f</w:t>
            </w:r>
            <w:r>
              <w:rPr>
                <w:rFonts w:ascii="Old English Text MT" w:hAnsi="Old English Text MT"/>
                <w:sz w:val="28"/>
                <w:szCs w:val="28"/>
              </w:rPr>
              <w:t>ee</w:t>
            </w:r>
            <w:r w:rsidRPr="000816C5">
              <w:rPr>
                <w:rFonts w:ascii="Old English Text MT" w:hAnsi="Old English Text MT"/>
                <w:sz w:val="28"/>
                <w:szCs w:val="28"/>
              </w:rPr>
              <w:t>doo</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chabdil</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jeh</w:t>
            </w:r>
            <w:proofErr w:type="spellEnd"/>
            <w:r w:rsidRPr="000816C5">
              <w:rPr>
                <w:rFonts w:ascii="Old English Text MT" w:hAnsi="Old English Text MT"/>
                <w:sz w:val="28"/>
                <w:szCs w:val="28"/>
              </w:rPr>
              <w:t xml:space="preserve"> </w:t>
            </w:r>
            <w:r w:rsidRPr="000816C5">
              <w:rPr>
                <w:rFonts w:ascii="Garamond" w:hAnsi="Garamond"/>
                <w:sz w:val="28"/>
                <w:szCs w:val="28"/>
              </w:rPr>
              <w:t>Exodus,</w:t>
            </w:r>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gra</w:t>
            </w:r>
            <w:proofErr w:type="spellEnd"/>
            <w:r w:rsidRPr="000816C5">
              <w:rPr>
                <w:rFonts w:ascii="Old English Text MT" w:hAnsi="Old English Text MT"/>
                <w:sz w:val="28"/>
                <w:szCs w:val="28"/>
              </w:rPr>
              <w:t xml:space="preserve">, mish y </w:t>
            </w:r>
            <w:proofErr w:type="spellStart"/>
            <w:r w:rsidRPr="000816C5">
              <w:rPr>
                <w:rFonts w:ascii="Old English Text MT" w:hAnsi="Old English Text MT"/>
                <w:sz w:val="28"/>
                <w:szCs w:val="28"/>
              </w:rPr>
              <w:t>Chiarn</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dty</w:t>
            </w:r>
            <w:proofErr w:type="spellEnd"/>
            <w:r w:rsidRPr="000816C5">
              <w:rPr>
                <w:rFonts w:ascii="Old English Text MT" w:hAnsi="Old English Text MT"/>
                <w:sz w:val="28"/>
                <w:szCs w:val="28"/>
              </w:rPr>
              <w:t xml:space="preserve"> Yee, hug </w:t>
            </w:r>
            <w:proofErr w:type="spellStart"/>
            <w:r w:rsidRPr="000816C5">
              <w:rPr>
                <w:rFonts w:ascii="Old English Text MT" w:hAnsi="Old English Text MT"/>
                <w:sz w:val="28"/>
                <w:szCs w:val="28"/>
              </w:rPr>
              <w:t>liam</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uss</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magh</w:t>
            </w:r>
            <w:proofErr w:type="spellEnd"/>
            <w:r w:rsidRPr="000816C5">
              <w:rPr>
                <w:rFonts w:ascii="Old English Text MT" w:hAnsi="Old English Text MT"/>
                <w:sz w:val="28"/>
                <w:szCs w:val="28"/>
              </w:rPr>
              <w:t xml:space="preserve"> as </w:t>
            </w:r>
            <w:proofErr w:type="spellStart"/>
            <w:r w:rsidRPr="000816C5">
              <w:rPr>
                <w:rFonts w:ascii="Old English Text MT" w:hAnsi="Old English Text MT"/>
                <w:sz w:val="28"/>
                <w:szCs w:val="28"/>
              </w:rPr>
              <w:t>Talloo</w:t>
            </w:r>
            <w:proofErr w:type="spellEnd"/>
            <w:r w:rsidRPr="000816C5">
              <w:rPr>
                <w:rFonts w:ascii="Old English Text MT" w:hAnsi="Old English Text MT"/>
                <w:sz w:val="28"/>
                <w:szCs w:val="28"/>
              </w:rPr>
              <w:t xml:space="preserve"> </w:t>
            </w:r>
            <w:r w:rsidRPr="000816C5">
              <w:rPr>
                <w:rFonts w:ascii="Garamond" w:hAnsi="Garamond"/>
                <w:sz w:val="28"/>
                <w:szCs w:val="28"/>
              </w:rPr>
              <w:t>Egypt</w:t>
            </w:r>
            <w:r w:rsidRPr="000816C5">
              <w:rPr>
                <w:rFonts w:ascii="Old English Text MT" w:hAnsi="Old English Text MT"/>
                <w:sz w:val="28"/>
                <w:szCs w:val="28"/>
              </w:rPr>
              <w:t xml:space="preserve">, as </w:t>
            </w:r>
            <w:proofErr w:type="spellStart"/>
            <w:r w:rsidRPr="000816C5">
              <w:rPr>
                <w:rFonts w:ascii="Old English Text MT" w:hAnsi="Old English Text MT"/>
                <w:sz w:val="28"/>
                <w:szCs w:val="28"/>
              </w:rPr>
              <w:t>Thie</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ny</w:t>
            </w:r>
            <w:proofErr w:type="spellEnd"/>
            <w:r w:rsidRPr="000816C5">
              <w:rPr>
                <w:rFonts w:ascii="Old English Text MT" w:hAnsi="Old English Text MT"/>
                <w:sz w:val="28"/>
                <w:szCs w:val="28"/>
              </w:rPr>
              <w:t xml:space="preserve"> </w:t>
            </w:r>
            <w:proofErr w:type="spellStart"/>
            <w:r w:rsidRPr="000816C5">
              <w:rPr>
                <w:rFonts w:ascii="Old English Text MT" w:hAnsi="Old English Text MT"/>
                <w:sz w:val="28"/>
                <w:szCs w:val="28"/>
              </w:rPr>
              <w:t>Bondiaght</w:t>
            </w:r>
            <w:proofErr w:type="spellEnd"/>
            <w:r w:rsidRPr="000816C5">
              <w:rPr>
                <w:rFonts w:ascii="Old English Text MT" w:hAnsi="Old English Text MT"/>
                <w:sz w:val="28"/>
                <w:szCs w:val="28"/>
              </w:rPr>
              <w:t>.</w:t>
            </w:r>
            <w:r w:rsidRPr="005D7488">
              <w:rPr>
                <w:rFonts w:ascii="Garamond" w:hAnsi="Garamond"/>
                <w:sz w:val="28"/>
                <w:szCs w:val="28"/>
              </w:rPr>
              <w:t xml:space="preserve"> </w:t>
            </w:r>
          </w:p>
        </w:tc>
        <w:tc>
          <w:tcPr>
            <w:tcW w:w="3852" w:type="dxa"/>
          </w:tcPr>
          <w:p w14:paraId="36EE0185" w14:textId="77777777" w:rsidR="000816C5" w:rsidRPr="00D05E71" w:rsidRDefault="000816C5" w:rsidP="00B237C3">
            <w:pPr>
              <w:pStyle w:val="ListParagraph"/>
              <w:ind w:left="0" w:firstLine="227"/>
              <w:jc w:val="both"/>
              <w:rPr>
                <w:rFonts w:ascii="Old English Text MT" w:hAnsi="Old English Text MT" w:cs="Times New Roman"/>
                <w:sz w:val="28"/>
              </w:rPr>
            </w:pPr>
            <w:r w:rsidRPr="00D05E71">
              <w:rPr>
                <w:rFonts w:ascii="Garamond" w:hAnsi="Garamond" w:cs="Times New Roman"/>
                <w:sz w:val="28"/>
              </w:rPr>
              <w:t xml:space="preserve">A. </w:t>
            </w:r>
            <w:r w:rsidRPr="00D05E71">
              <w:rPr>
                <w:rFonts w:ascii="Old English Text MT" w:hAnsi="Old English Text MT" w:cs="Times New Roman"/>
                <w:sz w:val="28"/>
              </w:rPr>
              <w:t xml:space="preserve">The same which God spake in the twentieth Chapter of </w:t>
            </w:r>
            <w:r w:rsidRPr="00D05E71">
              <w:rPr>
                <w:rFonts w:ascii="Garamond" w:hAnsi="Garamond" w:cs="Times New Roman"/>
                <w:sz w:val="28"/>
              </w:rPr>
              <w:t>Exodus</w:t>
            </w:r>
            <w:r w:rsidRPr="00D05E71">
              <w:rPr>
                <w:rFonts w:ascii="Old English Text MT" w:hAnsi="Old English Text MT" w:cs="Times New Roman"/>
                <w:sz w:val="28"/>
              </w:rPr>
              <w:t xml:space="preserve">, saying, I am the Lord thy God, who brought thee out of the Land of </w:t>
            </w:r>
            <w:r w:rsidRPr="00D05E71">
              <w:rPr>
                <w:rFonts w:ascii="Garamond" w:hAnsi="Garamond" w:cs="Times New Roman"/>
                <w:sz w:val="28"/>
              </w:rPr>
              <w:t>Egypt</w:t>
            </w:r>
            <w:r w:rsidRPr="00D05E71">
              <w:rPr>
                <w:rFonts w:ascii="Old English Text MT" w:hAnsi="Old English Text MT" w:cs="Times New Roman"/>
                <w:sz w:val="28"/>
              </w:rPr>
              <w:t>, out of the House of Bondage.</w:t>
            </w:r>
            <w:r w:rsidRPr="00D05E71">
              <w:rPr>
                <w:rFonts w:ascii="Old English Text MT" w:hAnsi="Old English Text MT" w:cs="Times New Roman"/>
                <w:i/>
                <w:sz w:val="28"/>
              </w:rPr>
              <w:t xml:space="preserve"> </w:t>
            </w:r>
          </w:p>
        </w:tc>
        <w:tc>
          <w:tcPr>
            <w:tcW w:w="966" w:type="dxa"/>
          </w:tcPr>
          <w:p w14:paraId="63BD0EE6" w14:textId="77777777" w:rsidR="000816C5" w:rsidRPr="000816C5" w:rsidRDefault="000816C5" w:rsidP="00DB60C3">
            <w:pPr>
              <w:pStyle w:val="ListParagraph"/>
              <w:ind w:left="0"/>
              <w:jc w:val="both"/>
              <w:rPr>
                <w:rFonts w:ascii="Garamond" w:hAnsi="Garamond" w:cs="Times New Roman"/>
                <w:sz w:val="20"/>
                <w:szCs w:val="20"/>
              </w:rPr>
            </w:pPr>
          </w:p>
        </w:tc>
      </w:tr>
      <w:tr w:rsidR="000816C5" w:rsidRPr="00D05E71" w14:paraId="054D1BD4" w14:textId="77777777" w:rsidTr="005261C9">
        <w:tc>
          <w:tcPr>
            <w:tcW w:w="4253" w:type="dxa"/>
          </w:tcPr>
          <w:p w14:paraId="5AEC67C0" w14:textId="77777777" w:rsidR="000816C5" w:rsidRPr="005D7488" w:rsidRDefault="000816C5" w:rsidP="00B237C3">
            <w:pPr>
              <w:pStyle w:val="CM3"/>
              <w:widowControl/>
              <w:spacing w:line="240" w:lineRule="auto"/>
              <w:ind w:firstLine="227"/>
              <w:contextualSpacing/>
              <w:jc w:val="both"/>
              <w:rPr>
                <w:rFonts w:ascii="Garamond" w:hAnsi="Garamond"/>
                <w:sz w:val="28"/>
                <w:szCs w:val="28"/>
              </w:rPr>
            </w:pPr>
            <w:r w:rsidRPr="005D7488">
              <w:rPr>
                <w:rFonts w:ascii="Garamond" w:hAnsi="Garamond"/>
                <w:i/>
                <w:sz w:val="28"/>
                <w:szCs w:val="28"/>
              </w:rPr>
              <w:t>Q.</w:t>
            </w:r>
            <w:r w:rsidRPr="005D7488">
              <w:rPr>
                <w:rFonts w:ascii="Garamond" w:hAnsi="Garamond"/>
                <w:sz w:val="28"/>
                <w:szCs w:val="28"/>
              </w:rPr>
              <w:t xml:space="preserve"> </w:t>
            </w:r>
            <w:proofErr w:type="spellStart"/>
            <w:r w:rsidRPr="005D7488">
              <w:rPr>
                <w:rFonts w:ascii="Garamond" w:hAnsi="Garamond"/>
                <w:sz w:val="28"/>
                <w:szCs w:val="28"/>
              </w:rPr>
              <w:t>Cre’n</w:t>
            </w:r>
            <w:proofErr w:type="spellEnd"/>
            <w:r w:rsidRPr="005D7488">
              <w:rPr>
                <w:rFonts w:ascii="Garamond" w:hAnsi="Garamond"/>
                <w:sz w:val="28"/>
                <w:szCs w:val="28"/>
              </w:rPr>
              <w:t xml:space="preserve"> fa </w:t>
            </w:r>
            <w:proofErr w:type="spellStart"/>
            <w:r w:rsidRPr="005D7488">
              <w:rPr>
                <w:rFonts w:ascii="Garamond" w:hAnsi="Garamond"/>
                <w:sz w:val="28"/>
                <w:szCs w:val="28"/>
              </w:rPr>
              <w:t>yiall</w:t>
            </w:r>
            <w:proofErr w:type="spellEnd"/>
            <w:r w:rsidRPr="005D7488">
              <w:rPr>
                <w:rFonts w:ascii="Garamond" w:hAnsi="Garamond"/>
                <w:sz w:val="28"/>
                <w:szCs w:val="28"/>
              </w:rPr>
              <w:t xml:space="preserve"> ad er my hon </w:t>
            </w:r>
            <w:proofErr w:type="spellStart"/>
            <w:r w:rsidRPr="005D7488">
              <w:rPr>
                <w:rFonts w:ascii="Garamond" w:hAnsi="Garamond"/>
                <w:sz w:val="28"/>
                <w:szCs w:val="28"/>
              </w:rPr>
              <w:t>dy</w:t>
            </w:r>
            <w:proofErr w:type="spellEnd"/>
            <w:r w:rsidRPr="005D7488">
              <w:rPr>
                <w:rFonts w:ascii="Garamond" w:hAnsi="Garamond"/>
                <w:sz w:val="28"/>
                <w:szCs w:val="28"/>
              </w:rPr>
              <w:t xml:space="preserve"> </w:t>
            </w:r>
            <w:proofErr w:type="spellStart"/>
            <w:r w:rsidRPr="005D7488">
              <w:rPr>
                <w:rFonts w:ascii="Garamond" w:hAnsi="Garamond"/>
                <w:sz w:val="28"/>
                <w:szCs w:val="28"/>
              </w:rPr>
              <w:t>vreilin</w:t>
            </w:r>
            <w:proofErr w:type="spellEnd"/>
            <w:r w:rsidRPr="005D7488">
              <w:rPr>
                <w:rFonts w:ascii="Garamond" w:hAnsi="Garamond"/>
                <w:sz w:val="28"/>
                <w:szCs w:val="28"/>
              </w:rPr>
              <w:t xml:space="preserve"> </w:t>
            </w:r>
            <w:proofErr w:type="spellStart"/>
            <w:r w:rsidRPr="005D7488">
              <w:rPr>
                <w:rFonts w:ascii="Garamond" w:hAnsi="Garamond"/>
                <w:sz w:val="28"/>
                <w:szCs w:val="28"/>
              </w:rPr>
              <w:t>Annaghyn</w:t>
            </w:r>
            <w:proofErr w:type="spellEnd"/>
            <w:r w:rsidRPr="005D7488">
              <w:rPr>
                <w:rFonts w:ascii="Garamond" w:hAnsi="Garamond"/>
                <w:sz w:val="28"/>
                <w:szCs w:val="28"/>
              </w:rPr>
              <w:t xml:space="preserve"> Yee</w:t>
            </w:r>
            <w:r w:rsidRPr="005D7488">
              <w:rPr>
                <w:rFonts w:ascii="Garamond" w:hAnsi="Garamond"/>
                <w:i/>
                <w:sz w:val="28"/>
                <w:szCs w:val="28"/>
              </w:rPr>
              <w:t> </w:t>
            </w:r>
            <w:r w:rsidRPr="005D7488">
              <w:rPr>
                <w:rFonts w:ascii="Garamond" w:hAnsi="Garamond"/>
                <w:sz w:val="28"/>
                <w:szCs w:val="28"/>
              </w:rPr>
              <w:t xml:space="preserve">? </w:t>
            </w:r>
          </w:p>
        </w:tc>
        <w:tc>
          <w:tcPr>
            <w:tcW w:w="3852" w:type="dxa"/>
          </w:tcPr>
          <w:p w14:paraId="3A552929" w14:textId="77777777" w:rsidR="000816C5" w:rsidRPr="00D05E71" w:rsidRDefault="000816C5"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Why did they promise for me that I should keep God’s Commandments ?</w:t>
            </w:r>
          </w:p>
        </w:tc>
        <w:tc>
          <w:tcPr>
            <w:tcW w:w="966" w:type="dxa"/>
          </w:tcPr>
          <w:p w14:paraId="7018DFC2" w14:textId="77777777" w:rsidR="000816C5" w:rsidRPr="000816C5" w:rsidRDefault="000816C5" w:rsidP="00DB60C3">
            <w:pPr>
              <w:pStyle w:val="ListParagraph"/>
              <w:ind w:left="0"/>
              <w:jc w:val="both"/>
              <w:rPr>
                <w:rFonts w:ascii="Garamond" w:hAnsi="Garamond" w:cs="Times New Roman"/>
                <w:sz w:val="20"/>
                <w:szCs w:val="20"/>
              </w:rPr>
            </w:pPr>
          </w:p>
        </w:tc>
      </w:tr>
      <w:tr w:rsidR="000816C5" w:rsidRPr="00D05E71" w14:paraId="726955E2" w14:textId="77777777" w:rsidTr="005261C9">
        <w:tc>
          <w:tcPr>
            <w:tcW w:w="4253" w:type="dxa"/>
          </w:tcPr>
          <w:p w14:paraId="7A313B5A" w14:textId="77777777" w:rsidR="000816C5" w:rsidRPr="005D7488" w:rsidRDefault="000816C5" w:rsidP="00B237C3">
            <w:pPr>
              <w:pStyle w:val="CM3"/>
              <w:widowControl/>
              <w:spacing w:line="240" w:lineRule="auto"/>
              <w:ind w:firstLine="227"/>
              <w:contextualSpacing/>
              <w:jc w:val="both"/>
              <w:rPr>
                <w:rFonts w:ascii="Garamond" w:hAnsi="Garamond"/>
                <w:sz w:val="28"/>
                <w:szCs w:val="28"/>
              </w:rPr>
            </w:pPr>
            <w:r w:rsidRPr="005D7488">
              <w:rPr>
                <w:rFonts w:ascii="Garamond" w:hAnsi="Garamond"/>
                <w:i/>
                <w:sz w:val="28"/>
                <w:szCs w:val="28"/>
              </w:rPr>
              <w:t xml:space="preserve">A. </w:t>
            </w:r>
            <w:r w:rsidRPr="005D7488">
              <w:rPr>
                <w:rFonts w:ascii="Garamond" w:hAnsi="Garamond"/>
                <w:sz w:val="28"/>
                <w:szCs w:val="28"/>
              </w:rPr>
              <w:t xml:space="preserve">Son </w:t>
            </w:r>
            <w:proofErr w:type="spellStart"/>
            <w:r w:rsidRPr="005D7488">
              <w:rPr>
                <w:rFonts w:ascii="Garamond" w:hAnsi="Garamond"/>
                <w:sz w:val="28"/>
                <w:szCs w:val="28"/>
              </w:rPr>
              <w:t>nagh</w:t>
            </w:r>
            <w:proofErr w:type="spellEnd"/>
            <w:r w:rsidRPr="005D7488">
              <w:rPr>
                <w:rFonts w:ascii="Garamond" w:hAnsi="Garamond"/>
                <w:sz w:val="28"/>
                <w:szCs w:val="28"/>
              </w:rPr>
              <w:t xml:space="preserve"> </w:t>
            </w:r>
            <w:proofErr w:type="spellStart"/>
            <w:r w:rsidRPr="005D7488">
              <w:rPr>
                <w:rFonts w:ascii="Garamond" w:hAnsi="Garamond"/>
                <w:sz w:val="28"/>
                <w:szCs w:val="28"/>
              </w:rPr>
              <w:t>vod</w:t>
            </w:r>
            <w:proofErr w:type="spellEnd"/>
            <w:r w:rsidRPr="005D7488">
              <w:rPr>
                <w:rFonts w:ascii="Garamond" w:hAnsi="Garamond"/>
                <w:sz w:val="28"/>
                <w:szCs w:val="28"/>
              </w:rPr>
              <w:t xml:space="preserve"> </w:t>
            </w:r>
            <w:proofErr w:type="spellStart"/>
            <w:r w:rsidRPr="005D7488">
              <w:rPr>
                <w:rFonts w:ascii="Garamond" w:hAnsi="Garamond"/>
                <w:sz w:val="28"/>
                <w:szCs w:val="28"/>
              </w:rPr>
              <w:t>oo</w:t>
            </w:r>
            <w:proofErr w:type="spellEnd"/>
            <w:r w:rsidRPr="005D7488">
              <w:rPr>
                <w:rFonts w:ascii="Garamond" w:hAnsi="Garamond"/>
                <w:sz w:val="28"/>
                <w:szCs w:val="28"/>
              </w:rPr>
              <w:t xml:space="preserve"> er </w:t>
            </w:r>
            <w:proofErr w:type="spellStart"/>
            <w:r w:rsidRPr="005D7488">
              <w:rPr>
                <w:rFonts w:ascii="Garamond" w:hAnsi="Garamond"/>
                <w:sz w:val="28"/>
                <w:szCs w:val="28"/>
              </w:rPr>
              <w:t>aght</w:t>
            </w:r>
            <w:proofErr w:type="spellEnd"/>
            <w:r w:rsidRPr="005D7488">
              <w:rPr>
                <w:rFonts w:ascii="Garamond" w:hAnsi="Garamond"/>
                <w:sz w:val="28"/>
                <w:szCs w:val="28"/>
              </w:rPr>
              <w:t xml:space="preserve"> </w:t>
            </w:r>
            <w:proofErr w:type="spellStart"/>
            <w:r w:rsidRPr="005D7488">
              <w:rPr>
                <w:rFonts w:ascii="Garamond" w:hAnsi="Garamond"/>
                <w:sz w:val="28"/>
                <w:szCs w:val="28"/>
              </w:rPr>
              <w:t>erbee</w:t>
            </w:r>
            <w:proofErr w:type="spellEnd"/>
            <w:r w:rsidRPr="005D7488">
              <w:rPr>
                <w:rFonts w:ascii="Garamond" w:hAnsi="Garamond"/>
                <w:sz w:val="28"/>
                <w:szCs w:val="28"/>
              </w:rPr>
              <w:t xml:space="preserve"> </w:t>
            </w:r>
            <w:proofErr w:type="spellStart"/>
            <w:r w:rsidRPr="005D7488">
              <w:rPr>
                <w:rFonts w:ascii="Garamond" w:hAnsi="Garamond"/>
                <w:sz w:val="28"/>
                <w:szCs w:val="28"/>
              </w:rPr>
              <w:t>goll</w:t>
            </w:r>
            <w:proofErr w:type="spellEnd"/>
            <w:r w:rsidRPr="005D7488">
              <w:rPr>
                <w:rFonts w:ascii="Garamond" w:hAnsi="Garamond"/>
                <w:sz w:val="28"/>
                <w:szCs w:val="28"/>
              </w:rPr>
              <w:t xml:space="preserve"> </w:t>
            </w:r>
            <w:proofErr w:type="spellStart"/>
            <w:r w:rsidRPr="005D7488">
              <w:rPr>
                <w:rFonts w:ascii="Garamond" w:hAnsi="Garamond"/>
                <w:sz w:val="28"/>
                <w:szCs w:val="28"/>
              </w:rPr>
              <w:t>gys</w:t>
            </w:r>
            <w:proofErr w:type="spellEnd"/>
            <w:r w:rsidRPr="005D7488">
              <w:rPr>
                <w:rFonts w:ascii="Garamond" w:hAnsi="Garamond"/>
                <w:sz w:val="28"/>
                <w:szCs w:val="28"/>
              </w:rPr>
              <w:t xml:space="preserve"> </w:t>
            </w:r>
            <w:proofErr w:type="spellStart"/>
            <w:r w:rsidRPr="005D7488">
              <w:rPr>
                <w:rFonts w:ascii="Garamond" w:hAnsi="Garamond"/>
                <w:sz w:val="28"/>
                <w:szCs w:val="28"/>
              </w:rPr>
              <w:t>Niau</w:t>
            </w:r>
            <w:proofErr w:type="spellEnd"/>
            <w:r w:rsidRPr="005D7488">
              <w:rPr>
                <w:rFonts w:ascii="Garamond" w:hAnsi="Garamond"/>
                <w:sz w:val="28"/>
                <w:szCs w:val="28"/>
              </w:rPr>
              <w:t xml:space="preserve"> </w:t>
            </w:r>
            <w:proofErr w:type="spellStart"/>
            <w:r w:rsidRPr="005D7488">
              <w:rPr>
                <w:rFonts w:ascii="Garamond" w:hAnsi="Garamond"/>
                <w:sz w:val="28"/>
                <w:szCs w:val="28"/>
              </w:rPr>
              <w:t>mannagh</w:t>
            </w:r>
            <w:proofErr w:type="spellEnd"/>
            <w:r w:rsidRPr="005D7488">
              <w:rPr>
                <w:rFonts w:ascii="Garamond" w:hAnsi="Garamond"/>
                <w:sz w:val="28"/>
                <w:szCs w:val="28"/>
              </w:rPr>
              <w:t xml:space="preserve"> </w:t>
            </w:r>
            <w:proofErr w:type="spellStart"/>
            <w:r w:rsidRPr="005D7488">
              <w:rPr>
                <w:rFonts w:ascii="Garamond" w:hAnsi="Garamond"/>
                <w:sz w:val="28"/>
                <w:szCs w:val="28"/>
              </w:rPr>
              <w:t>vreilloo</w:t>
            </w:r>
            <w:proofErr w:type="spellEnd"/>
            <w:r w:rsidRPr="005D7488">
              <w:rPr>
                <w:rFonts w:ascii="Garamond" w:hAnsi="Garamond"/>
                <w:sz w:val="28"/>
                <w:szCs w:val="28"/>
              </w:rPr>
              <w:t xml:space="preserve"> ad, </w:t>
            </w:r>
            <w:proofErr w:type="spellStart"/>
            <w:r w:rsidRPr="005D7488">
              <w:rPr>
                <w:rFonts w:ascii="Garamond" w:hAnsi="Garamond"/>
                <w:sz w:val="28"/>
                <w:szCs w:val="28"/>
              </w:rPr>
              <w:t>ny</w:t>
            </w:r>
            <w:proofErr w:type="spellEnd"/>
            <w:r w:rsidRPr="005D7488">
              <w:rPr>
                <w:rFonts w:ascii="Garamond" w:hAnsi="Garamond"/>
                <w:sz w:val="28"/>
                <w:szCs w:val="28"/>
              </w:rPr>
              <w:t xml:space="preserve"> </w:t>
            </w:r>
            <w:proofErr w:type="spellStart"/>
            <w:r w:rsidRPr="005D7488">
              <w:rPr>
                <w:rFonts w:ascii="Garamond" w:hAnsi="Garamond"/>
                <w:sz w:val="28"/>
                <w:szCs w:val="28"/>
              </w:rPr>
              <w:t>arrys</w:t>
            </w:r>
            <w:proofErr w:type="spellEnd"/>
            <w:r w:rsidRPr="005D7488">
              <w:rPr>
                <w:rFonts w:ascii="Garamond" w:hAnsi="Garamond"/>
                <w:sz w:val="28"/>
                <w:szCs w:val="28"/>
              </w:rPr>
              <w:t xml:space="preserve"> lea y </w:t>
            </w:r>
            <w:proofErr w:type="spellStart"/>
            <w:r w:rsidRPr="005D7488">
              <w:rPr>
                <w:rFonts w:ascii="Garamond" w:hAnsi="Garamond"/>
                <w:sz w:val="28"/>
                <w:szCs w:val="28"/>
              </w:rPr>
              <w:t>ghoal</w:t>
            </w:r>
            <w:proofErr w:type="spellEnd"/>
            <w:r w:rsidRPr="005D7488">
              <w:rPr>
                <w:rFonts w:ascii="Garamond" w:hAnsi="Garamond"/>
                <w:sz w:val="28"/>
                <w:szCs w:val="28"/>
              </w:rPr>
              <w:t xml:space="preserve">. </w:t>
            </w:r>
            <w:r w:rsidRPr="005D7488">
              <w:rPr>
                <w:rFonts w:ascii="Garamond" w:hAnsi="Garamond"/>
                <w:i/>
                <w:sz w:val="28"/>
                <w:szCs w:val="28"/>
              </w:rPr>
              <w:t xml:space="preserve">My </w:t>
            </w:r>
            <w:proofErr w:type="spellStart"/>
            <w:r w:rsidRPr="005D7488">
              <w:rPr>
                <w:rFonts w:ascii="Garamond" w:hAnsi="Garamond"/>
                <w:i/>
                <w:sz w:val="28"/>
                <w:szCs w:val="28"/>
              </w:rPr>
              <w:t>saylt</w:t>
            </w:r>
            <w:proofErr w:type="spellEnd"/>
            <w:r w:rsidRPr="005D7488">
              <w:rPr>
                <w:rFonts w:ascii="Garamond" w:hAnsi="Garamond"/>
                <w:i/>
                <w:sz w:val="28"/>
                <w:szCs w:val="28"/>
              </w:rPr>
              <w:t xml:space="preserve"> </w:t>
            </w:r>
            <w:proofErr w:type="spellStart"/>
            <w:r w:rsidRPr="005D7488">
              <w:rPr>
                <w:rFonts w:ascii="Garamond" w:hAnsi="Garamond"/>
                <w:i/>
                <w:sz w:val="28"/>
                <w:szCs w:val="28"/>
              </w:rPr>
              <w:t>gol</w:t>
            </w:r>
            <w:proofErr w:type="spellEnd"/>
            <w:r w:rsidRPr="005D7488">
              <w:rPr>
                <w:rFonts w:ascii="Garamond" w:hAnsi="Garamond"/>
                <w:i/>
                <w:sz w:val="28"/>
                <w:szCs w:val="28"/>
              </w:rPr>
              <w:t xml:space="preserve"> </w:t>
            </w:r>
            <w:proofErr w:type="spellStart"/>
            <w:r w:rsidRPr="005D7488">
              <w:rPr>
                <w:rFonts w:ascii="Garamond" w:hAnsi="Garamond"/>
                <w:i/>
                <w:sz w:val="28"/>
                <w:szCs w:val="28"/>
              </w:rPr>
              <w:t>stiagh</w:t>
            </w:r>
            <w:proofErr w:type="spellEnd"/>
            <w:r w:rsidRPr="005D7488">
              <w:rPr>
                <w:rFonts w:ascii="Garamond" w:hAnsi="Garamond"/>
                <w:i/>
                <w:sz w:val="28"/>
                <w:szCs w:val="28"/>
              </w:rPr>
              <w:t xml:space="preserve"> </w:t>
            </w:r>
            <w:proofErr w:type="spellStart"/>
            <w:r w:rsidRPr="005D7488">
              <w:rPr>
                <w:rFonts w:ascii="Garamond" w:hAnsi="Garamond"/>
                <w:i/>
                <w:sz w:val="28"/>
                <w:szCs w:val="28"/>
              </w:rPr>
              <w:t>ayns</w:t>
            </w:r>
            <w:proofErr w:type="spellEnd"/>
            <w:r w:rsidRPr="005D7488">
              <w:rPr>
                <w:rFonts w:ascii="Garamond" w:hAnsi="Garamond"/>
                <w:i/>
                <w:sz w:val="28"/>
                <w:szCs w:val="28"/>
              </w:rPr>
              <w:t xml:space="preserve"> Bea </w:t>
            </w:r>
            <w:proofErr w:type="spellStart"/>
            <w:r w:rsidRPr="005D7488">
              <w:rPr>
                <w:rFonts w:ascii="Garamond" w:hAnsi="Garamond"/>
                <w:i/>
                <w:sz w:val="28"/>
                <w:szCs w:val="28"/>
              </w:rPr>
              <w:t>freil</w:t>
            </w:r>
            <w:proofErr w:type="spellEnd"/>
            <w:r w:rsidRPr="005D7488">
              <w:rPr>
                <w:rFonts w:ascii="Garamond" w:hAnsi="Garamond"/>
                <w:i/>
                <w:sz w:val="28"/>
                <w:szCs w:val="28"/>
              </w:rPr>
              <w:t xml:space="preserve"> </w:t>
            </w:r>
            <w:proofErr w:type="spellStart"/>
            <w:r w:rsidRPr="005D7488">
              <w:rPr>
                <w:rFonts w:ascii="Garamond" w:hAnsi="Garamond"/>
                <w:i/>
                <w:sz w:val="28"/>
                <w:szCs w:val="28"/>
              </w:rPr>
              <w:t>ny</w:t>
            </w:r>
            <w:proofErr w:type="spellEnd"/>
            <w:r w:rsidRPr="005D7488">
              <w:rPr>
                <w:rFonts w:ascii="Garamond" w:hAnsi="Garamond"/>
                <w:i/>
                <w:sz w:val="28"/>
                <w:szCs w:val="28"/>
              </w:rPr>
              <w:t xml:space="preserve"> </w:t>
            </w:r>
            <w:proofErr w:type="spellStart"/>
            <w:r w:rsidRPr="005D7488">
              <w:rPr>
                <w:rFonts w:ascii="Garamond" w:hAnsi="Garamond"/>
                <w:i/>
                <w:sz w:val="28"/>
                <w:szCs w:val="28"/>
              </w:rPr>
              <w:t>Annaghyn</w:t>
            </w:r>
            <w:proofErr w:type="spellEnd"/>
            <w:r w:rsidRPr="005D7488">
              <w:rPr>
                <w:rFonts w:ascii="Garamond" w:hAnsi="Garamond"/>
                <w:i/>
                <w:sz w:val="28"/>
                <w:szCs w:val="28"/>
              </w:rPr>
              <w:t>.</w:t>
            </w:r>
            <w:r w:rsidRPr="005D7488">
              <w:rPr>
                <w:rFonts w:ascii="Garamond" w:hAnsi="Garamond"/>
                <w:sz w:val="28"/>
                <w:szCs w:val="28"/>
              </w:rPr>
              <w:t xml:space="preserve"> Son </w:t>
            </w:r>
            <w:proofErr w:type="spellStart"/>
            <w:r w:rsidRPr="005D7488">
              <w:rPr>
                <w:rFonts w:ascii="Garamond" w:hAnsi="Garamond"/>
                <w:sz w:val="28"/>
                <w:szCs w:val="28"/>
              </w:rPr>
              <w:t>lioroo</w:t>
            </w:r>
            <w:proofErr w:type="spellEnd"/>
            <w:r w:rsidRPr="005D7488">
              <w:rPr>
                <w:rFonts w:ascii="Garamond" w:hAnsi="Garamond"/>
                <w:sz w:val="28"/>
                <w:szCs w:val="28"/>
              </w:rPr>
              <w:t xml:space="preserve"> </w:t>
            </w:r>
            <w:proofErr w:type="spellStart"/>
            <w:r w:rsidRPr="005D7488">
              <w:rPr>
                <w:rFonts w:ascii="Garamond" w:hAnsi="Garamond"/>
                <w:sz w:val="28"/>
                <w:szCs w:val="28"/>
              </w:rPr>
              <w:t>shoh</w:t>
            </w:r>
            <w:proofErr w:type="spellEnd"/>
            <w:r w:rsidRPr="005D7488">
              <w:rPr>
                <w:rFonts w:ascii="Garamond" w:hAnsi="Garamond"/>
                <w:sz w:val="28"/>
                <w:szCs w:val="28"/>
              </w:rPr>
              <w:t xml:space="preserve"> vee-mad </w:t>
            </w:r>
            <w:r>
              <w:rPr>
                <w:rFonts w:ascii="Garamond" w:hAnsi="Garamond"/>
                <w:sz w:val="28"/>
                <w:szCs w:val="28"/>
              </w:rPr>
              <w:t>[</w:t>
            </w:r>
            <w:r w:rsidRPr="000816C5">
              <w:rPr>
                <w:rFonts w:ascii="Garamond" w:hAnsi="Garamond"/>
                <w:i/>
                <w:sz w:val="28"/>
                <w:szCs w:val="28"/>
              </w:rPr>
              <w:t>sic</w:t>
            </w:r>
            <w:r>
              <w:rPr>
                <w:rFonts w:ascii="Garamond" w:hAnsi="Garamond"/>
                <w:sz w:val="28"/>
                <w:szCs w:val="28"/>
              </w:rPr>
              <w:t xml:space="preserve">] </w:t>
            </w:r>
            <w:r w:rsidRPr="005D7488">
              <w:rPr>
                <w:rFonts w:ascii="Garamond" w:hAnsi="Garamond"/>
                <w:sz w:val="28"/>
                <w:szCs w:val="28"/>
              </w:rPr>
              <w:t xml:space="preserve">er </w:t>
            </w:r>
            <w:proofErr w:type="spellStart"/>
            <w:r w:rsidRPr="005D7488">
              <w:rPr>
                <w:rFonts w:ascii="Garamond" w:hAnsi="Garamond"/>
                <w:sz w:val="28"/>
                <w:szCs w:val="28"/>
              </w:rPr>
              <w:t>nyn</w:t>
            </w:r>
            <w:proofErr w:type="spellEnd"/>
            <w:r w:rsidRPr="005D7488">
              <w:rPr>
                <w:rFonts w:ascii="Garamond" w:hAnsi="Garamond"/>
                <w:sz w:val="28"/>
                <w:szCs w:val="28"/>
              </w:rPr>
              <w:t xml:space="preserve"> </w:t>
            </w:r>
            <w:proofErr w:type="spellStart"/>
            <w:r w:rsidRPr="005D7488">
              <w:rPr>
                <w:rFonts w:ascii="Garamond" w:hAnsi="Garamond"/>
                <w:sz w:val="28"/>
                <w:szCs w:val="28"/>
              </w:rPr>
              <w:t>mriwnys</w:t>
            </w:r>
            <w:proofErr w:type="spellEnd"/>
            <w:r w:rsidRPr="005D7488">
              <w:rPr>
                <w:rFonts w:ascii="Garamond" w:hAnsi="Garamond"/>
                <w:sz w:val="28"/>
                <w:szCs w:val="28"/>
              </w:rPr>
              <w:t xml:space="preserve"> </w:t>
            </w:r>
            <w:proofErr w:type="spellStart"/>
            <w:r w:rsidRPr="005D7488">
              <w:rPr>
                <w:rFonts w:ascii="Garamond" w:hAnsi="Garamond"/>
                <w:sz w:val="28"/>
                <w:szCs w:val="28"/>
              </w:rPr>
              <w:t>e</w:t>
            </w:r>
            <w:r w:rsidR="00B237C3">
              <w:rPr>
                <w:rFonts w:ascii="Garamond" w:hAnsi="Garamond"/>
                <w:sz w:val="28"/>
                <w:szCs w:val="28"/>
              </w:rPr>
              <w:t>c</w:t>
            </w:r>
            <w:proofErr w:type="spellEnd"/>
            <w:r w:rsidRPr="005D7488">
              <w:rPr>
                <w:rFonts w:ascii="Garamond" w:hAnsi="Garamond"/>
                <w:sz w:val="28"/>
                <w:szCs w:val="28"/>
              </w:rPr>
              <w:t xml:space="preserve"> y </w:t>
            </w:r>
            <w:proofErr w:type="spellStart"/>
            <w:r w:rsidRPr="005D7488">
              <w:rPr>
                <w:rFonts w:ascii="Garamond" w:hAnsi="Garamond"/>
                <w:sz w:val="28"/>
                <w:szCs w:val="28"/>
              </w:rPr>
              <w:t>laa</w:t>
            </w:r>
            <w:proofErr w:type="spellEnd"/>
            <w:r w:rsidRPr="005D7488">
              <w:rPr>
                <w:rFonts w:ascii="Garamond" w:hAnsi="Garamond"/>
                <w:sz w:val="28"/>
                <w:szCs w:val="28"/>
              </w:rPr>
              <w:t xml:space="preserve"> </w:t>
            </w:r>
            <w:proofErr w:type="spellStart"/>
            <w:r w:rsidRPr="005D7488">
              <w:rPr>
                <w:rFonts w:ascii="Garamond" w:hAnsi="Garamond"/>
                <w:sz w:val="28"/>
                <w:szCs w:val="28"/>
              </w:rPr>
              <w:t>stierree</w:t>
            </w:r>
            <w:proofErr w:type="spellEnd"/>
            <w:r w:rsidRPr="005D7488">
              <w:rPr>
                <w:rFonts w:ascii="Garamond" w:hAnsi="Garamond"/>
                <w:sz w:val="28"/>
                <w:szCs w:val="28"/>
              </w:rPr>
              <w:t xml:space="preserve">. </w:t>
            </w:r>
          </w:p>
        </w:tc>
        <w:tc>
          <w:tcPr>
            <w:tcW w:w="3852" w:type="dxa"/>
          </w:tcPr>
          <w:p w14:paraId="4DBED365" w14:textId="77777777" w:rsidR="000816C5" w:rsidRPr="00D05E71" w:rsidRDefault="000816C5"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Because you cannot possibly go to Heaven, if you do not keep them</w:t>
            </w:r>
            <w:r w:rsidRPr="00B237C3">
              <w:rPr>
                <w:rFonts w:ascii="Garamond" w:hAnsi="Garamond" w:cs="Times New Roman"/>
                <w:sz w:val="28"/>
              </w:rPr>
              <w:t>,</w:t>
            </w:r>
            <w:r w:rsidR="00B237C3">
              <w:rPr>
                <w:rStyle w:val="FootnoteReference"/>
                <w:rFonts w:ascii="Garamond" w:hAnsi="Garamond" w:cs="Times New Roman"/>
                <w:sz w:val="28"/>
              </w:rPr>
              <w:footnoteReference w:id="37"/>
            </w:r>
            <w:r w:rsidRPr="00D05E71">
              <w:rPr>
                <w:rFonts w:ascii="Garamond" w:hAnsi="Garamond" w:cs="Times New Roman"/>
                <w:i/>
                <w:sz w:val="28"/>
              </w:rPr>
              <w:t xml:space="preserve"> </w:t>
            </w:r>
            <w:r w:rsidRPr="00D05E71">
              <w:rPr>
                <w:rFonts w:ascii="Garamond" w:hAnsi="Garamond" w:cs="Times New Roman"/>
                <w:sz w:val="28"/>
              </w:rPr>
              <w:t xml:space="preserve">If thou wilt enter into Life, keep the Commandments. </w:t>
            </w:r>
            <w:r w:rsidRPr="00D05E71">
              <w:rPr>
                <w:rFonts w:ascii="Garamond" w:hAnsi="Garamond" w:cs="Times New Roman"/>
                <w:i/>
                <w:sz w:val="28"/>
              </w:rPr>
              <w:t>For by these we shall be judged at the last day.</w:t>
            </w:r>
          </w:p>
        </w:tc>
        <w:tc>
          <w:tcPr>
            <w:tcW w:w="966" w:type="dxa"/>
          </w:tcPr>
          <w:p w14:paraId="2CC0B285" w14:textId="77777777" w:rsidR="000816C5" w:rsidRDefault="000816C5" w:rsidP="00DB60C3">
            <w:pPr>
              <w:pStyle w:val="ListParagraph"/>
              <w:ind w:left="0"/>
              <w:jc w:val="both"/>
              <w:rPr>
                <w:rFonts w:ascii="Garamond" w:hAnsi="Garamond" w:cs="Times New Roman"/>
                <w:sz w:val="20"/>
                <w:szCs w:val="20"/>
              </w:rPr>
            </w:pPr>
          </w:p>
          <w:p w14:paraId="778D5036" w14:textId="77777777" w:rsidR="000816C5" w:rsidRDefault="000816C5" w:rsidP="00DB60C3">
            <w:pPr>
              <w:pStyle w:val="ListParagraph"/>
              <w:ind w:left="0"/>
              <w:jc w:val="both"/>
              <w:rPr>
                <w:rFonts w:ascii="Garamond" w:hAnsi="Garamond" w:cs="Times New Roman"/>
                <w:sz w:val="20"/>
                <w:szCs w:val="20"/>
              </w:rPr>
            </w:pPr>
          </w:p>
          <w:p w14:paraId="034B14CB" w14:textId="77777777" w:rsidR="000816C5" w:rsidRPr="000816C5" w:rsidRDefault="000816C5" w:rsidP="00DB60C3">
            <w:pPr>
              <w:pStyle w:val="ListParagraph"/>
              <w:ind w:left="0"/>
              <w:jc w:val="both"/>
              <w:rPr>
                <w:rFonts w:ascii="Garamond" w:hAnsi="Garamond" w:cs="Times New Roman"/>
                <w:sz w:val="20"/>
                <w:szCs w:val="20"/>
              </w:rPr>
            </w:pPr>
            <w:r>
              <w:rPr>
                <w:rFonts w:ascii="Garamond" w:hAnsi="Garamond" w:cs="Times New Roman"/>
                <w:sz w:val="20"/>
                <w:szCs w:val="20"/>
              </w:rPr>
              <w:t>Matt. 19. 17</w:t>
            </w:r>
          </w:p>
        </w:tc>
      </w:tr>
      <w:tr w:rsidR="000816C5" w:rsidRPr="00D05E71" w14:paraId="3AB9F58A" w14:textId="77777777" w:rsidTr="005261C9">
        <w:tc>
          <w:tcPr>
            <w:tcW w:w="4253" w:type="dxa"/>
          </w:tcPr>
          <w:p w14:paraId="4E10AA67" w14:textId="77777777" w:rsidR="000816C5" w:rsidRPr="005D7488" w:rsidRDefault="000816C5" w:rsidP="00B237C3">
            <w:pPr>
              <w:pStyle w:val="CM3"/>
              <w:widowControl/>
              <w:spacing w:line="240" w:lineRule="auto"/>
              <w:ind w:firstLine="227"/>
              <w:contextualSpacing/>
              <w:jc w:val="both"/>
              <w:rPr>
                <w:rFonts w:ascii="Garamond" w:hAnsi="Garamond"/>
                <w:sz w:val="28"/>
                <w:szCs w:val="28"/>
              </w:rPr>
            </w:pPr>
            <w:r w:rsidRPr="005D7488">
              <w:rPr>
                <w:rFonts w:ascii="Garamond" w:hAnsi="Garamond"/>
                <w:sz w:val="28"/>
                <w:szCs w:val="28"/>
              </w:rPr>
              <w:t xml:space="preserve">Dy </w:t>
            </w:r>
            <w:proofErr w:type="spellStart"/>
            <w:r w:rsidRPr="005D7488">
              <w:rPr>
                <w:rFonts w:ascii="Garamond" w:hAnsi="Garamond"/>
                <w:sz w:val="28"/>
                <w:szCs w:val="28"/>
              </w:rPr>
              <w:t>vel</w:t>
            </w:r>
            <w:proofErr w:type="spellEnd"/>
            <w:r w:rsidRPr="005D7488">
              <w:rPr>
                <w:rFonts w:ascii="Garamond" w:hAnsi="Garamond"/>
                <w:sz w:val="28"/>
                <w:szCs w:val="28"/>
              </w:rPr>
              <w:t xml:space="preserve"> ad </w:t>
            </w:r>
            <w:proofErr w:type="spellStart"/>
            <w:r w:rsidRPr="005D7488">
              <w:rPr>
                <w:rFonts w:ascii="Garamond" w:hAnsi="Garamond"/>
                <w:sz w:val="28"/>
                <w:szCs w:val="28"/>
              </w:rPr>
              <w:t>bentyn</w:t>
            </w:r>
            <w:proofErr w:type="spellEnd"/>
            <w:r w:rsidRPr="005D7488">
              <w:rPr>
                <w:rFonts w:ascii="Garamond" w:hAnsi="Garamond"/>
                <w:sz w:val="28"/>
                <w:szCs w:val="28"/>
              </w:rPr>
              <w:t xml:space="preserve"> </w:t>
            </w:r>
            <w:proofErr w:type="spellStart"/>
            <w:r w:rsidRPr="005D7488">
              <w:rPr>
                <w:rFonts w:ascii="Garamond" w:hAnsi="Garamond"/>
                <w:sz w:val="28"/>
                <w:szCs w:val="28"/>
              </w:rPr>
              <w:t>rooinyn</w:t>
            </w:r>
            <w:proofErr w:type="spellEnd"/>
            <w:r w:rsidRPr="005D7488">
              <w:rPr>
                <w:rFonts w:ascii="Garamond" w:hAnsi="Garamond"/>
                <w:sz w:val="28"/>
                <w:szCs w:val="28"/>
              </w:rPr>
              <w:t xml:space="preserve"> </w:t>
            </w:r>
            <w:proofErr w:type="spellStart"/>
            <w:r w:rsidRPr="005D7488">
              <w:rPr>
                <w:rFonts w:ascii="Garamond" w:hAnsi="Garamond"/>
                <w:sz w:val="28"/>
                <w:szCs w:val="28"/>
              </w:rPr>
              <w:t>chammah</w:t>
            </w:r>
            <w:proofErr w:type="spellEnd"/>
            <w:r w:rsidRPr="005D7488">
              <w:rPr>
                <w:rFonts w:ascii="Garamond" w:hAnsi="Garamond"/>
                <w:sz w:val="28"/>
                <w:szCs w:val="28"/>
              </w:rPr>
              <w:t xml:space="preserve"> as </w:t>
            </w:r>
            <w:proofErr w:type="spellStart"/>
            <w:r w:rsidRPr="005D7488">
              <w:rPr>
                <w:rFonts w:ascii="Garamond" w:hAnsi="Garamond"/>
                <w:sz w:val="28"/>
                <w:szCs w:val="28"/>
              </w:rPr>
              <w:t>rish</w:t>
            </w:r>
            <w:proofErr w:type="spellEnd"/>
            <w:r w:rsidRPr="005D7488">
              <w:rPr>
                <w:rFonts w:ascii="Garamond" w:hAnsi="Garamond"/>
                <w:sz w:val="28"/>
                <w:szCs w:val="28"/>
              </w:rPr>
              <w:t xml:space="preserve"> </w:t>
            </w:r>
            <w:proofErr w:type="spellStart"/>
            <w:r w:rsidRPr="005D7488">
              <w:rPr>
                <w:rFonts w:ascii="Garamond" w:hAnsi="Garamond"/>
                <w:sz w:val="28"/>
                <w:szCs w:val="28"/>
              </w:rPr>
              <w:t>Pobbyl</w:t>
            </w:r>
            <w:proofErr w:type="spellEnd"/>
            <w:r w:rsidRPr="005D7488">
              <w:rPr>
                <w:rFonts w:ascii="Garamond" w:hAnsi="Garamond"/>
                <w:sz w:val="28"/>
                <w:szCs w:val="28"/>
              </w:rPr>
              <w:t xml:space="preserve"> </w:t>
            </w:r>
            <w:r w:rsidRPr="005D7488">
              <w:rPr>
                <w:rFonts w:ascii="Garamond" w:hAnsi="Garamond"/>
                <w:i/>
                <w:sz w:val="28"/>
                <w:szCs w:val="28"/>
              </w:rPr>
              <w:t>Israel</w:t>
            </w:r>
            <w:r w:rsidRPr="005D7488">
              <w:rPr>
                <w:rFonts w:ascii="Garamond" w:hAnsi="Garamond"/>
                <w:sz w:val="28"/>
                <w:szCs w:val="28"/>
              </w:rPr>
              <w:t xml:space="preserve">, </w:t>
            </w:r>
            <w:proofErr w:type="spellStart"/>
            <w:r w:rsidRPr="005D7488">
              <w:rPr>
                <w:rFonts w:ascii="Garamond" w:hAnsi="Garamond"/>
                <w:sz w:val="28"/>
                <w:szCs w:val="28"/>
              </w:rPr>
              <w:t>foddee</w:t>
            </w:r>
            <w:proofErr w:type="spellEnd"/>
            <w:r w:rsidRPr="005D7488">
              <w:rPr>
                <w:rFonts w:ascii="Garamond" w:hAnsi="Garamond"/>
                <w:sz w:val="28"/>
                <w:szCs w:val="28"/>
              </w:rPr>
              <w:t xml:space="preserve"> shin </w:t>
            </w:r>
            <w:proofErr w:type="spellStart"/>
            <w:r w:rsidRPr="005D7488">
              <w:rPr>
                <w:rFonts w:ascii="Garamond" w:hAnsi="Garamond"/>
                <w:sz w:val="28"/>
                <w:szCs w:val="28"/>
              </w:rPr>
              <w:t>ve</w:t>
            </w:r>
            <w:proofErr w:type="spellEnd"/>
            <w:r w:rsidRPr="005D7488">
              <w:rPr>
                <w:rFonts w:ascii="Garamond" w:hAnsi="Garamond"/>
                <w:sz w:val="28"/>
                <w:szCs w:val="28"/>
              </w:rPr>
              <w:t xml:space="preserve"> </w:t>
            </w:r>
            <w:proofErr w:type="spellStart"/>
            <w:r w:rsidRPr="005D7488">
              <w:rPr>
                <w:rFonts w:ascii="Garamond" w:hAnsi="Garamond"/>
                <w:sz w:val="28"/>
                <w:szCs w:val="28"/>
              </w:rPr>
              <w:t>shicker</w:t>
            </w:r>
            <w:proofErr w:type="spellEnd"/>
            <w:r w:rsidRPr="005D7488">
              <w:rPr>
                <w:rFonts w:ascii="Garamond" w:hAnsi="Garamond"/>
                <w:sz w:val="28"/>
                <w:szCs w:val="28"/>
              </w:rPr>
              <w:t xml:space="preserve"> </w:t>
            </w:r>
            <w:proofErr w:type="spellStart"/>
            <w:r w:rsidRPr="005D7488">
              <w:rPr>
                <w:rFonts w:ascii="Garamond" w:hAnsi="Garamond"/>
                <w:sz w:val="28"/>
                <w:szCs w:val="28"/>
              </w:rPr>
              <w:t>jeh</w:t>
            </w:r>
            <w:proofErr w:type="spellEnd"/>
            <w:r w:rsidRPr="005D7488">
              <w:rPr>
                <w:rFonts w:ascii="Garamond" w:hAnsi="Garamond"/>
                <w:sz w:val="28"/>
                <w:szCs w:val="28"/>
              </w:rPr>
              <w:t xml:space="preserve"> er y fa </w:t>
            </w:r>
            <w:proofErr w:type="spellStart"/>
            <w:r w:rsidRPr="005D7488">
              <w:rPr>
                <w:rFonts w:ascii="Garamond" w:hAnsi="Garamond"/>
                <w:sz w:val="28"/>
                <w:szCs w:val="28"/>
              </w:rPr>
              <w:t>dy</w:t>
            </w:r>
            <w:proofErr w:type="spellEnd"/>
            <w:r w:rsidRPr="005D7488">
              <w:rPr>
                <w:rFonts w:ascii="Garamond" w:hAnsi="Garamond"/>
                <w:sz w:val="28"/>
                <w:szCs w:val="28"/>
              </w:rPr>
              <w:t xml:space="preserve"> </w:t>
            </w:r>
            <w:proofErr w:type="spellStart"/>
            <w:r w:rsidRPr="005D7488">
              <w:rPr>
                <w:rFonts w:ascii="Garamond" w:hAnsi="Garamond"/>
                <w:sz w:val="28"/>
                <w:szCs w:val="28"/>
              </w:rPr>
              <w:t>vel</w:t>
            </w:r>
            <w:proofErr w:type="spellEnd"/>
            <w:r w:rsidRPr="005D7488">
              <w:rPr>
                <w:rFonts w:ascii="Garamond" w:hAnsi="Garamond"/>
                <w:sz w:val="28"/>
                <w:szCs w:val="28"/>
              </w:rPr>
              <w:t xml:space="preserve"> </w:t>
            </w:r>
            <w:proofErr w:type="spellStart"/>
            <w:r w:rsidRPr="005D7488">
              <w:rPr>
                <w:rFonts w:ascii="Garamond" w:hAnsi="Garamond"/>
                <w:sz w:val="28"/>
                <w:szCs w:val="28"/>
              </w:rPr>
              <w:t>Creest</w:t>
            </w:r>
            <w:proofErr w:type="spellEnd"/>
            <w:r w:rsidRPr="005D7488">
              <w:rPr>
                <w:rFonts w:ascii="Garamond" w:hAnsi="Garamond"/>
                <w:sz w:val="28"/>
                <w:szCs w:val="28"/>
              </w:rPr>
              <w:t xml:space="preserve"> er </w:t>
            </w:r>
            <w:proofErr w:type="spellStart"/>
            <w:r w:rsidRPr="005D7488">
              <w:rPr>
                <w:rFonts w:ascii="Garamond" w:hAnsi="Garamond"/>
                <w:sz w:val="28"/>
                <w:szCs w:val="28"/>
              </w:rPr>
              <w:t>harey</w:t>
            </w:r>
            <w:proofErr w:type="spellEnd"/>
            <w:r w:rsidRPr="005D7488">
              <w:rPr>
                <w:rFonts w:ascii="Garamond" w:hAnsi="Garamond"/>
                <w:sz w:val="28"/>
                <w:szCs w:val="28"/>
              </w:rPr>
              <w:t xml:space="preserve"> </w:t>
            </w:r>
            <w:proofErr w:type="spellStart"/>
            <w:r w:rsidRPr="005D7488">
              <w:rPr>
                <w:rFonts w:ascii="Garamond" w:hAnsi="Garamond"/>
                <w:sz w:val="28"/>
                <w:szCs w:val="28"/>
              </w:rPr>
              <w:t>ad</w:t>
            </w:r>
            <w:proofErr w:type="spellEnd"/>
            <w:r w:rsidRPr="005D7488">
              <w:rPr>
                <w:rFonts w:ascii="Garamond" w:hAnsi="Garamond"/>
                <w:sz w:val="28"/>
                <w:szCs w:val="28"/>
              </w:rPr>
              <w:t xml:space="preserve"> </w:t>
            </w:r>
            <w:proofErr w:type="spellStart"/>
            <w:r w:rsidRPr="005D7488">
              <w:rPr>
                <w:rFonts w:ascii="Garamond" w:hAnsi="Garamond"/>
                <w:sz w:val="28"/>
                <w:szCs w:val="28"/>
              </w:rPr>
              <w:t>reeisht</w:t>
            </w:r>
            <w:proofErr w:type="spellEnd"/>
            <w:r w:rsidRPr="005D7488">
              <w:rPr>
                <w:rFonts w:ascii="Garamond" w:hAnsi="Garamond"/>
                <w:sz w:val="28"/>
                <w:szCs w:val="28"/>
              </w:rPr>
              <w:t xml:space="preserve"> as er chur </w:t>
            </w:r>
            <w:proofErr w:type="spellStart"/>
            <w:r w:rsidRPr="005D7488">
              <w:rPr>
                <w:rFonts w:ascii="Garamond" w:hAnsi="Garamond"/>
                <w:sz w:val="28"/>
                <w:szCs w:val="28"/>
              </w:rPr>
              <w:t>tushtey</w:t>
            </w:r>
            <w:proofErr w:type="spellEnd"/>
            <w:r w:rsidRPr="005D7488">
              <w:rPr>
                <w:rFonts w:ascii="Garamond" w:hAnsi="Garamond"/>
                <w:sz w:val="28"/>
                <w:szCs w:val="28"/>
              </w:rPr>
              <w:t xml:space="preserve"> </w:t>
            </w:r>
            <w:proofErr w:type="spellStart"/>
            <w:r w:rsidRPr="005D7488">
              <w:rPr>
                <w:rFonts w:ascii="Garamond" w:hAnsi="Garamond"/>
                <w:sz w:val="28"/>
                <w:szCs w:val="28"/>
              </w:rPr>
              <w:t>sodjey</w:t>
            </w:r>
            <w:proofErr w:type="spellEnd"/>
            <w:r w:rsidRPr="005D7488">
              <w:rPr>
                <w:rFonts w:ascii="Garamond" w:hAnsi="Garamond"/>
                <w:sz w:val="28"/>
                <w:szCs w:val="28"/>
              </w:rPr>
              <w:t xml:space="preserve"> </w:t>
            </w:r>
            <w:proofErr w:type="spellStart"/>
            <w:r w:rsidRPr="005D7488">
              <w:rPr>
                <w:rFonts w:ascii="Garamond" w:hAnsi="Garamond"/>
                <w:sz w:val="28"/>
                <w:szCs w:val="28"/>
              </w:rPr>
              <w:t>dooin</w:t>
            </w:r>
            <w:proofErr w:type="spellEnd"/>
            <w:r w:rsidRPr="005D7488">
              <w:rPr>
                <w:rFonts w:ascii="Garamond" w:hAnsi="Garamond"/>
                <w:sz w:val="28"/>
                <w:szCs w:val="28"/>
              </w:rPr>
              <w:t xml:space="preserve"> jeu </w:t>
            </w:r>
            <w:proofErr w:type="spellStart"/>
            <w:r w:rsidRPr="005D7488">
              <w:rPr>
                <w:rFonts w:ascii="Garamond" w:hAnsi="Garamond"/>
                <w:sz w:val="28"/>
                <w:szCs w:val="28"/>
              </w:rPr>
              <w:t>ayns</w:t>
            </w:r>
            <w:proofErr w:type="spellEnd"/>
            <w:r w:rsidRPr="005D7488">
              <w:rPr>
                <w:rFonts w:ascii="Garamond" w:hAnsi="Garamond"/>
                <w:sz w:val="28"/>
                <w:szCs w:val="28"/>
              </w:rPr>
              <w:t xml:space="preserve"> e </w:t>
            </w:r>
            <w:proofErr w:type="spellStart"/>
            <w:r w:rsidRPr="005D7488">
              <w:rPr>
                <w:rFonts w:ascii="Garamond" w:hAnsi="Garamond"/>
                <w:sz w:val="28"/>
                <w:szCs w:val="28"/>
              </w:rPr>
              <w:t>Hushtal</w:t>
            </w:r>
            <w:proofErr w:type="spellEnd"/>
            <w:r w:rsidRPr="005D7488">
              <w:rPr>
                <w:rFonts w:ascii="Garamond" w:hAnsi="Garamond"/>
                <w:sz w:val="28"/>
                <w:szCs w:val="28"/>
              </w:rPr>
              <w:t xml:space="preserve">. </w:t>
            </w:r>
            <w:r w:rsidR="0070398A" w:rsidRPr="005D7488">
              <w:rPr>
                <w:rFonts w:ascii="Garamond" w:hAnsi="Garamond"/>
                <w:sz w:val="28"/>
                <w:szCs w:val="28"/>
              </w:rPr>
              <w:t xml:space="preserve">[68] </w:t>
            </w:r>
            <w:proofErr w:type="spellStart"/>
            <w:r w:rsidR="0070398A" w:rsidRPr="005D7488">
              <w:rPr>
                <w:rFonts w:ascii="Garamond" w:hAnsi="Garamond"/>
                <w:sz w:val="28"/>
                <w:szCs w:val="28"/>
              </w:rPr>
              <w:t>T’eshyn</w:t>
            </w:r>
            <w:proofErr w:type="spellEnd"/>
            <w:r w:rsidR="0070398A" w:rsidRPr="005D7488">
              <w:rPr>
                <w:rFonts w:ascii="Garamond" w:hAnsi="Garamond"/>
                <w:sz w:val="28"/>
                <w:szCs w:val="28"/>
              </w:rPr>
              <w:t xml:space="preserve"> </w:t>
            </w:r>
            <w:proofErr w:type="spellStart"/>
            <w:r w:rsidR="0070398A" w:rsidRPr="005D7488">
              <w:rPr>
                <w:rFonts w:ascii="Garamond" w:hAnsi="Garamond"/>
                <w:sz w:val="28"/>
                <w:szCs w:val="28"/>
              </w:rPr>
              <w:t>ny</w:t>
            </w:r>
            <w:proofErr w:type="spellEnd"/>
            <w:r w:rsidR="0070398A" w:rsidRPr="005D7488">
              <w:rPr>
                <w:rFonts w:ascii="Garamond" w:hAnsi="Garamond"/>
                <w:sz w:val="28"/>
                <w:szCs w:val="28"/>
              </w:rPr>
              <w:t xml:space="preserve"> </w:t>
            </w:r>
            <w:proofErr w:type="spellStart"/>
            <w:r w:rsidR="0070398A" w:rsidRPr="005D7488">
              <w:rPr>
                <w:rFonts w:ascii="Garamond" w:hAnsi="Garamond"/>
                <w:sz w:val="28"/>
                <w:szCs w:val="28"/>
              </w:rPr>
              <w:t>Hiarn</w:t>
            </w:r>
            <w:proofErr w:type="spellEnd"/>
            <w:r w:rsidR="0070398A" w:rsidRPr="005D7488">
              <w:rPr>
                <w:rFonts w:ascii="Garamond" w:hAnsi="Garamond"/>
                <w:sz w:val="28"/>
                <w:szCs w:val="28"/>
              </w:rPr>
              <w:t xml:space="preserve"> </w:t>
            </w:r>
            <w:proofErr w:type="spellStart"/>
            <w:r w:rsidR="0070398A" w:rsidRPr="005D7488">
              <w:rPr>
                <w:rFonts w:ascii="Garamond" w:hAnsi="Garamond"/>
                <w:sz w:val="28"/>
                <w:szCs w:val="28"/>
              </w:rPr>
              <w:t>Jee</w:t>
            </w:r>
            <w:proofErr w:type="spellEnd"/>
            <w:r w:rsidR="0070398A" w:rsidRPr="005D7488">
              <w:rPr>
                <w:rFonts w:ascii="Garamond" w:hAnsi="Garamond"/>
                <w:sz w:val="28"/>
                <w:szCs w:val="28"/>
              </w:rPr>
              <w:t xml:space="preserve"> </w:t>
            </w:r>
            <w:proofErr w:type="spellStart"/>
            <w:r w:rsidR="0070398A" w:rsidRPr="005D7488">
              <w:rPr>
                <w:rFonts w:ascii="Garamond" w:hAnsi="Garamond"/>
                <w:i/>
                <w:sz w:val="28"/>
                <w:szCs w:val="28"/>
              </w:rPr>
              <w:t>dooinyn</w:t>
            </w:r>
            <w:proofErr w:type="spellEnd"/>
            <w:r w:rsidR="0070398A" w:rsidRPr="005D7488">
              <w:rPr>
                <w:rFonts w:ascii="Garamond" w:hAnsi="Garamond"/>
                <w:sz w:val="28"/>
                <w:szCs w:val="28"/>
              </w:rPr>
              <w:t xml:space="preserve"> </w:t>
            </w:r>
            <w:proofErr w:type="spellStart"/>
            <w:r w:rsidR="0070398A" w:rsidRPr="005D7488">
              <w:rPr>
                <w:rFonts w:ascii="Garamond" w:hAnsi="Garamond"/>
                <w:sz w:val="28"/>
                <w:szCs w:val="28"/>
              </w:rPr>
              <w:t>chamma</w:t>
            </w:r>
            <w:r w:rsidR="0070398A">
              <w:rPr>
                <w:rFonts w:ascii="Garamond" w:hAnsi="Garamond"/>
                <w:sz w:val="28"/>
                <w:szCs w:val="28"/>
              </w:rPr>
              <w:t>g</w:t>
            </w:r>
            <w:r w:rsidR="0070398A" w:rsidRPr="005D7488">
              <w:rPr>
                <w:rFonts w:ascii="Garamond" w:hAnsi="Garamond"/>
                <w:sz w:val="28"/>
                <w:szCs w:val="28"/>
              </w:rPr>
              <w:t>h</w:t>
            </w:r>
            <w:proofErr w:type="spellEnd"/>
            <w:r w:rsidR="0070398A" w:rsidRPr="005D7488">
              <w:rPr>
                <w:rFonts w:ascii="Garamond" w:hAnsi="Garamond"/>
                <w:sz w:val="28"/>
                <w:szCs w:val="28"/>
              </w:rPr>
              <w:t xml:space="preserve"> as </w:t>
            </w:r>
            <w:proofErr w:type="spellStart"/>
            <w:r w:rsidR="0070398A" w:rsidRPr="005D7488">
              <w:rPr>
                <w:rFonts w:ascii="Garamond" w:hAnsi="Garamond"/>
                <w:i/>
                <w:sz w:val="28"/>
                <w:szCs w:val="28"/>
              </w:rPr>
              <w:t>dauesyn</w:t>
            </w:r>
            <w:proofErr w:type="spellEnd"/>
            <w:r w:rsidR="0070398A" w:rsidRPr="005D7488">
              <w:rPr>
                <w:rFonts w:ascii="Garamond" w:hAnsi="Garamond"/>
                <w:sz w:val="28"/>
                <w:szCs w:val="28"/>
              </w:rPr>
              <w:t xml:space="preserve">. Hug e </w:t>
            </w:r>
            <w:proofErr w:type="spellStart"/>
            <w:r w:rsidR="0070398A" w:rsidRPr="005D7488">
              <w:rPr>
                <w:rFonts w:ascii="Garamond" w:hAnsi="Garamond"/>
                <w:sz w:val="28"/>
                <w:szCs w:val="28"/>
              </w:rPr>
              <w:t>lesh</w:t>
            </w:r>
            <w:proofErr w:type="spellEnd"/>
            <w:r w:rsidR="0070398A" w:rsidRPr="005D7488">
              <w:rPr>
                <w:rFonts w:ascii="Garamond" w:hAnsi="Garamond"/>
                <w:sz w:val="28"/>
                <w:szCs w:val="28"/>
              </w:rPr>
              <w:t xml:space="preserve"> </w:t>
            </w:r>
            <w:proofErr w:type="spellStart"/>
            <w:r w:rsidR="0070398A" w:rsidRPr="005D7488">
              <w:rPr>
                <w:rFonts w:ascii="Garamond" w:hAnsi="Garamond"/>
                <w:i/>
                <w:sz w:val="28"/>
                <w:szCs w:val="28"/>
              </w:rPr>
              <w:t>adsyn</w:t>
            </w:r>
            <w:proofErr w:type="spellEnd"/>
            <w:r w:rsidR="0070398A" w:rsidRPr="005D7488">
              <w:rPr>
                <w:rFonts w:ascii="Garamond" w:hAnsi="Garamond"/>
                <w:sz w:val="28"/>
                <w:szCs w:val="28"/>
              </w:rPr>
              <w:t xml:space="preserve"> </w:t>
            </w:r>
            <w:proofErr w:type="spellStart"/>
            <w:r w:rsidR="0070398A" w:rsidRPr="005D7488">
              <w:rPr>
                <w:rFonts w:ascii="Garamond" w:hAnsi="Garamond"/>
                <w:sz w:val="28"/>
                <w:szCs w:val="28"/>
              </w:rPr>
              <w:t>magh</w:t>
            </w:r>
            <w:proofErr w:type="spellEnd"/>
            <w:r w:rsidR="0070398A" w:rsidRPr="005D7488">
              <w:rPr>
                <w:rFonts w:ascii="Garamond" w:hAnsi="Garamond"/>
                <w:sz w:val="28"/>
                <w:szCs w:val="28"/>
              </w:rPr>
              <w:t xml:space="preserve"> as </w:t>
            </w:r>
            <w:proofErr w:type="spellStart"/>
            <w:r w:rsidR="0070398A" w:rsidRPr="005D7488">
              <w:rPr>
                <w:rFonts w:ascii="Garamond" w:hAnsi="Garamond"/>
                <w:sz w:val="28"/>
                <w:szCs w:val="28"/>
              </w:rPr>
              <w:t>Thie</w:t>
            </w:r>
            <w:proofErr w:type="spellEnd"/>
            <w:r w:rsidR="0070398A" w:rsidRPr="005D7488">
              <w:rPr>
                <w:rFonts w:ascii="Garamond" w:hAnsi="Garamond"/>
                <w:sz w:val="28"/>
                <w:szCs w:val="28"/>
              </w:rPr>
              <w:t xml:space="preserve"> </w:t>
            </w:r>
            <w:proofErr w:type="spellStart"/>
            <w:r w:rsidR="0070398A" w:rsidRPr="005D7488">
              <w:rPr>
                <w:rFonts w:ascii="Garamond" w:hAnsi="Garamond"/>
                <w:sz w:val="28"/>
                <w:szCs w:val="28"/>
              </w:rPr>
              <w:t>ny</w:t>
            </w:r>
            <w:proofErr w:type="spellEnd"/>
            <w:r w:rsidR="0070398A" w:rsidRPr="005D7488">
              <w:rPr>
                <w:rFonts w:ascii="Garamond" w:hAnsi="Garamond"/>
                <w:sz w:val="28"/>
                <w:szCs w:val="28"/>
              </w:rPr>
              <w:t xml:space="preserve"> </w:t>
            </w:r>
            <w:proofErr w:type="spellStart"/>
            <w:r w:rsidR="0070398A" w:rsidRPr="005D7488">
              <w:rPr>
                <w:rFonts w:ascii="Garamond" w:hAnsi="Garamond"/>
                <w:sz w:val="28"/>
                <w:szCs w:val="28"/>
              </w:rPr>
              <w:t>Bondiaght</w:t>
            </w:r>
            <w:proofErr w:type="spellEnd"/>
            <w:r w:rsidR="0070398A" w:rsidRPr="005D7488">
              <w:rPr>
                <w:rFonts w:ascii="Garamond" w:hAnsi="Garamond"/>
                <w:sz w:val="28"/>
                <w:szCs w:val="28"/>
              </w:rPr>
              <w:t xml:space="preserve">, </w:t>
            </w:r>
            <w:r w:rsidR="0070398A" w:rsidRPr="005D7488">
              <w:rPr>
                <w:rFonts w:ascii="Garamond" w:hAnsi="Garamond"/>
                <w:i/>
                <w:sz w:val="28"/>
                <w:szCs w:val="28"/>
              </w:rPr>
              <w:t xml:space="preserve">as hug e </w:t>
            </w:r>
            <w:proofErr w:type="spellStart"/>
            <w:r w:rsidR="0070398A" w:rsidRPr="005D7488">
              <w:rPr>
                <w:rFonts w:ascii="Garamond" w:hAnsi="Garamond"/>
                <w:i/>
                <w:sz w:val="28"/>
                <w:szCs w:val="28"/>
              </w:rPr>
              <w:t>lesh</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shinyn</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veih</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dorraghys</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gys</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s</w:t>
            </w:r>
            <w:r w:rsidR="0070398A" w:rsidRPr="0070398A">
              <w:rPr>
                <w:rFonts w:ascii="Garamond" w:hAnsi="Garamond"/>
                <w:sz w:val="28"/>
                <w:szCs w:val="28"/>
              </w:rPr>
              <w:t>o</w:t>
            </w:r>
            <w:r w:rsidR="0070398A" w:rsidRPr="005D7488">
              <w:rPr>
                <w:rFonts w:ascii="Garamond" w:hAnsi="Garamond"/>
                <w:i/>
                <w:sz w:val="28"/>
                <w:szCs w:val="28"/>
              </w:rPr>
              <w:t>ilshey</w:t>
            </w:r>
            <w:proofErr w:type="spellEnd"/>
            <w:r w:rsidR="0070398A" w:rsidRPr="005D7488">
              <w:rPr>
                <w:rFonts w:ascii="Garamond" w:hAnsi="Garamond"/>
                <w:i/>
                <w:sz w:val="28"/>
                <w:szCs w:val="28"/>
              </w:rPr>
              <w:t xml:space="preserve"> as </w:t>
            </w:r>
            <w:proofErr w:type="spellStart"/>
            <w:r w:rsidR="0070398A" w:rsidRPr="005D7488">
              <w:rPr>
                <w:rFonts w:ascii="Garamond" w:hAnsi="Garamond"/>
                <w:i/>
                <w:sz w:val="28"/>
                <w:szCs w:val="28"/>
              </w:rPr>
              <w:t>veih</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pooar</w:t>
            </w:r>
            <w:proofErr w:type="spellEnd"/>
            <w:r w:rsidR="0070398A" w:rsidRPr="005D7488">
              <w:rPr>
                <w:rFonts w:ascii="Garamond" w:hAnsi="Garamond"/>
                <w:i/>
                <w:sz w:val="28"/>
                <w:szCs w:val="28"/>
              </w:rPr>
              <w:t xml:space="preserve"> y </w:t>
            </w:r>
            <w:proofErr w:type="spellStart"/>
            <w:r w:rsidR="0070398A" w:rsidRPr="005D7488">
              <w:rPr>
                <w:rFonts w:ascii="Garamond" w:hAnsi="Garamond"/>
                <w:i/>
                <w:sz w:val="28"/>
                <w:szCs w:val="28"/>
              </w:rPr>
              <w:t>drough</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Spyrryd</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gys</w:t>
            </w:r>
            <w:proofErr w:type="spellEnd"/>
            <w:r w:rsidR="0070398A" w:rsidRPr="005D7488">
              <w:rPr>
                <w:rFonts w:ascii="Garamond" w:hAnsi="Garamond"/>
                <w:i/>
                <w:sz w:val="28"/>
                <w:szCs w:val="28"/>
              </w:rPr>
              <w:t xml:space="preserve"> </w:t>
            </w:r>
            <w:proofErr w:type="spellStart"/>
            <w:r w:rsidR="0070398A" w:rsidRPr="005D7488">
              <w:rPr>
                <w:rFonts w:ascii="Garamond" w:hAnsi="Garamond"/>
                <w:i/>
                <w:sz w:val="28"/>
                <w:szCs w:val="28"/>
              </w:rPr>
              <w:t>Jee</w:t>
            </w:r>
            <w:proofErr w:type="spellEnd"/>
            <w:r w:rsidR="0070398A" w:rsidRPr="005D7488">
              <w:rPr>
                <w:rFonts w:ascii="Garamond" w:hAnsi="Garamond"/>
                <w:i/>
                <w:sz w:val="28"/>
                <w:szCs w:val="28"/>
              </w:rPr>
              <w:t>.</w:t>
            </w:r>
          </w:p>
        </w:tc>
        <w:tc>
          <w:tcPr>
            <w:tcW w:w="3852" w:type="dxa"/>
          </w:tcPr>
          <w:p w14:paraId="7066002A" w14:textId="77777777" w:rsidR="000816C5" w:rsidRPr="00D05E71" w:rsidRDefault="000816C5" w:rsidP="00B237C3">
            <w:pPr>
              <w:pStyle w:val="ListParagraph"/>
              <w:ind w:left="0" w:firstLine="227"/>
              <w:jc w:val="both"/>
              <w:rPr>
                <w:rFonts w:ascii="Garamond" w:hAnsi="Garamond" w:cs="Times New Roman"/>
                <w:sz w:val="28"/>
              </w:rPr>
            </w:pPr>
            <w:r w:rsidRPr="00D05E71">
              <w:rPr>
                <w:rFonts w:ascii="Garamond" w:hAnsi="Garamond" w:cs="Times New Roman"/>
                <w:i/>
                <w:sz w:val="28"/>
              </w:rPr>
              <w:t xml:space="preserve">That they belong to us as well as unto the People of </w:t>
            </w:r>
            <w:r w:rsidRPr="00D05E71">
              <w:rPr>
                <w:rFonts w:ascii="Garamond" w:hAnsi="Garamond" w:cs="Times New Roman"/>
                <w:sz w:val="28"/>
              </w:rPr>
              <w:t>Israel</w:t>
            </w:r>
            <w:r w:rsidRPr="00D05E71">
              <w:rPr>
                <w:rFonts w:ascii="Garamond" w:hAnsi="Garamond" w:cs="Times New Roman"/>
                <w:i/>
                <w:sz w:val="28"/>
              </w:rPr>
              <w:t xml:space="preserve">, we may be sure, because Christ hath confirmed and explained them in the Gospel. He is the Lord </w:t>
            </w:r>
            <w:r w:rsidRPr="0070398A">
              <w:rPr>
                <w:rFonts w:ascii="Garamond" w:hAnsi="Garamond" w:cs="Times New Roman"/>
                <w:sz w:val="28"/>
              </w:rPr>
              <w:t xml:space="preserve">our </w:t>
            </w:r>
            <w:r w:rsidRPr="0070398A">
              <w:rPr>
                <w:rFonts w:ascii="Garamond" w:hAnsi="Garamond" w:cs="Times New Roman"/>
                <w:i/>
                <w:sz w:val="28"/>
              </w:rPr>
              <w:t>God</w:t>
            </w:r>
            <w:r w:rsidRPr="00D05E71">
              <w:rPr>
                <w:rFonts w:ascii="Garamond" w:hAnsi="Garamond" w:cs="Times New Roman"/>
                <w:i/>
                <w:sz w:val="28"/>
              </w:rPr>
              <w:t xml:space="preserve"> as well as </w:t>
            </w:r>
            <w:r w:rsidRPr="0070398A">
              <w:rPr>
                <w:rFonts w:ascii="Garamond" w:hAnsi="Garamond" w:cs="Times New Roman"/>
                <w:sz w:val="28"/>
              </w:rPr>
              <w:t>theirs</w:t>
            </w:r>
            <w:r w:rsidRPr="00D05E71">
              <w:rPr>
                <w:rFonts w:ascii="Garamond" w:hAnsi="Garamond" w:cs="Times New Roman"/>
                <w:sz w:val="28"/>
              </w:rPr>
              <w:t> ;</w:t>
            </w:r>
            <w:r w:rsidRPr="00D05E71">
              <w:rPr>
                <w:rFonts w:ascii="Garamond" w:hAnsi="Garamond" w:cs="Times New Roman"/>
                <w:i/>
                <w:sz w:val="28"/>
              </w:rPr>
              <w:t xml:space="preserve"> He brought them out of the House of Bondage, and </w:t>
            </w:r>
            <w:r w:rsidRPr="00D05E71">
              <w:rPr>
                <w:rFonts w:ascii="Garamond" w:hAnsi="Garamond" w:cs="Times New Roman"/>
                <w:sz w:val="28"/>
              </w:rPr>
              <w:t>He brought us from Darkness to Light, and from the Power of Satan unto God.</w:t>
            </w:r>
          </w:p>
        </w:tc>
        <w:tc>
          <w:tcPr>
            <w:tcW w:w="966" w:type="dxa"/>
          </w:tcPr>
          <w:p w14:paraId="142147CB" w14:textId="77777777" w:rsidR="000816C5" w:rsidRDefault="000816C5" w:rsidP="00DB60C3">
            <w:pPr>
              <w:pStyle w:val="ListParagraph"/>
              <w:ind w:left="0"/>
              <w:rPr>
                <w:rFonts w:ascii="Garamond" w:hAnsi="Garamond" w:cs="Times New Roman"/>
                <w:sz w:val="20"/>
                <w:szCs w:val="20"/>
              </w:rPr>
            </w:pPr>
          </w:p>
          <w:p w14:paraId="5BCBE606" w14:textId="77777777" w:rsidR="0070398A" w:rsidRDefault="0070398A" w:rsidP="00DB60C3">
            <w:pPr>
              <w:pStyle w:val="ListParagraph"/>
              <w:ind w:left="0"/>
              <w:rPr>
                <w:rFonts w:ascii="Garamond" w:hAnsi="Garamond" w:cs="Times New Roman"/>
                <w:sz w:val="20"/>
                <w:szCs w:val="20"/>
              </w:rPr>
            </w:pPr>
          </w:p>
          <w:p w14:paraId="3844659F" w14:textId="77777777" w:rsidR="0070398A" w:rsidRDefault="0070398A" w:rsidP="00DB60C3">
            <w:pPr>
              <w:pStyle w:val="ListParagraph"/>
              <w:ind w:left="0"/>
              <w:rPr>
                <w:rFonts w:ascii="Garamond" w:hAnsi="Garamond" w:cs="Times New Roman"/>
                <w:sz w:val="20"/>
                <w:szCs w:val="20"/>
              </w:rPr>
            </w:pPr>
          </w:p>
          <w:p w14:paraId="32FB5EC0" w14:textId="77777777" w:rsidR="0070398A" w:rsidRDefault="0070398A" w:rsidP="00DB60C3">
            <w:pPr>
              <w:pStyle w:val="ListParagraph"/>
              <w:ind w:left="0"/>
              <w:rPr>
                <w:rFonts w:ascii="Garamond" w:hAnsi="Garamond" w:cs="Times New Roman"/>
                <w:sz w:val="20"/>
                <w:szCs w:val="20"/>
              </w:rPr>
            </w:pPr>
          </w:p>
          <w:p w14:paraId="706ECB5B" w14:textId="77777777" w:rsidR="0070398A" w:rsidRDefault="0070398A" w:rsidP="00DB60C3">
            <w:pPr>
              <w:pStyle w:val="ListParagraph"/>
              <w:ind w:left="0"/>
              <w:rPr>
                <w:rFonts w:ascii="Garamond" w:hAnsi="Garamond" w:cs="Times New Roman"/>
                <w:sz w:val="20"/>
                <w:szCs w:val="20"/>
              </w:rPr>
            </w:pPr>
          </w:p>
          <w:p w14:paraId="657C5991" w14:textId="77777777" w:rsidR="0070398A" w:rsidRDefault="0070398A" w:rsidP="00DB60C3">
            <w:pPr>
              <w:pStyle w:val="ListParagraph"/>
              <w:ind w:left="0"/>
              <w:rPr>
                <w:rFonts w:ascii="Garamond" w:hAnsi="Garamond" w:cs="Times New Roman"/>
                <w:sz w:val="20"/>
                <w:szCs w:val="20"/>
              </w:rPr>
            </w:pPr>
            <w:r>
              <w:rPr>
                <w:rFonts w:ascii="Garamond" w:hAnsi="Garamond" w:cs="Times New Roman"/>
                <w:sz w:val="20"/>
                <w:szCs w:val="20"/>
              </w:rPr>
              <w:t>Matt. 5.</w:t>
            </w:r>
          </w:p>
          <w:p w14:paraId="6E850516" w14:textId="77777777" w:rsidR="0070398A" w:rsidRDefault="0070398A" w:rsidP="00DB60C3">
            <w:pPr>
              <w:pStyle w:val="ListParagraph"/>
              <w:ind w:left="0"/>
              <w:rPr>
                <w:rFonts w:ascii="Garamond" w:hAnsi="Garamond" w:cs="Times New Roman"/>
                <w:sz w:val="20"/>
                <w:szCs w:val="20"/>
              </w:rPr>
            </w:pPr>
          </w:p>
          <w:p w14:paraId="00210F0A" w14:textId="77777777" w:rsidR="0070398A" w:rsidRDefault="0070398A" w:rsidP="00DB60C3">
            <w:pPr>
              <w:pStyle w:val="ListParagraph"/>
              <w:ind w:left="0"/>
              <w:rPr>
                <w:rFonts w:ascii="Garamond" w:hAnsi="Garamond" w:cs="Times New Roman"/>
                <w:sz w:val="20"/>
                <w:szCs w:val="20"/>
              </w:rPr>
            </w:pPr>
          </w:p>
          <w:p w14:paraId="0F4A916F" w14:textId="77777777" w:rsidR="0070398A" w:rsidRPr="0070398A" w:rsidRDefault="0070398A" w:rsidP="00DB60C3">
            <w:pPr>
              <w:pStyle w:val="ListParagraph"/>
              <w:ind w:left="0"/>
              <w:rPr>
                <w:rFonts w:ascii="Garamond" w:hAnsi="Garamond" w:cs="Times New Roman"/>
                <w:sz w:val="20"/>
                <w:szCs w:val="20"/>
              </w:rPr>
            </w:pPr>
            <w:r>
              <w:rPr>
                <w:rFonts w:ascii="Garamond" w:hAnsi="Garamond" w:cs="Times New Roman"/>
                <w:sz w:val="20"/>
                <w:szCs w:val="20"/>
              </w:rPr>
              <w:t>Acts 26. 18.</w:t>
            </w:r>
          </w:p>
        </w:tc>
      </w:tr>
      <w:tr w:rsidR="00FA6F8C" w:rsidRPr="00D05E71" w14:paraId="4036D81A" w14:textId="77777777" w:rsidTr="005261C9">
        <w:tc>
          <w:tcPr>
            <w:tcW w:w="4253" w:type="dxa"/>
          </w:tcPr>
          <w:p w14:paraId="0B0D8968"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r w:rsidRPr="00CE5ABC">
              <w:rPr>
                <w:rFonts w:ascii="Garamond" w:hAnsi="Garamond"/>
                <w:i/>
                <w:sz w:val="28"/>
                <w:szCs w:val="28"/>
              </w:rPr>
              <w:lastRenderedPageBreak/>
              <w:t>Q.</w:t>
            </w:r>
            <w:r w:rsidRPr="00CE5ABC">
              <w:rPr>
                <w:rFonts w:ascii="Garamond" w:hAnsi="Garamond"/>
                <w:sz w:val="28"/>
                <w:szCs w:val="28"/>
              </w:rPr>
              <w:t xml:space="preserve"> </w:t>
            </w:r>
            <w:proofErr w:type="spellStart"/>
            <w:r w:rsidRPr="00CE5ABC">
              <w:rPr>
                <w:rFonts w:ascii="Garamond" w:hAnsi="Garamond"/>
                <w:sz w:val="28"/>
                <w:szCs w:val="28"/>
              </w:rPr>
              <w:t>Cre’n</w:t>
            </w:r>
            <w:proofErr w:type="spellEnd"/>
            <w:r w:rsidRPr="00CE5ABC">
              <w:rPr>
                <w:rFonts w:ascii="Garamond" w:hAnsi="Garamond"/>
                <w:sz w:val="28"/>
                <w:szCs w:val="28"/>
              </w:rPr>
              <w:t xml:space="preserve"> fa ta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Annaghyn</w:t>
            </w:r>
            <w:proofErr w:type="spellEnd"/>
            <w:r w:rsidRPr="00CE5ABC">
              <w:rPr>
                <w:rFonts w:ascii="Garamond" w:hAnsi="Garamond"/>
                <w:sz w:val="28"/>
                <w:szCs w:val="28"/>
              </w:rPr>
              <w:t xml:space="preserve"> </w:t>
            </w:r>
            <w:proofErr w:type="spellStart"/>
            <w:r w:rsidRPr="00CE5ABC">
              <w:rPr>
                <w:rFonts w:ascii="Garamond" w:hAnsi="Garamond"/>
                <w:sz w:val="28"/>
                <w:szCs w:val="28"/>
              </w:rPr>
              <w:t>goal</w:t>
            </w:r>
            <w:r w:rsidR="00895865">
              <w:rPr>
                <w:rFonts w:ascii="Garamond" w:hAnsi="Garamond"/>
                <w:sz w:val="28"/>
                <w:szCs w:val="28"/>
              </w:rPr>
              <w:t>l</w:t>
            </w:r>
            <w:proofErr w:type="spellEnd"/>
            <w:r w:rsidRPr="00CE5ABC">
              <w:rPr>
                <w:rFonts w:ascii="Garamond" w:hAnsi="Garamond"/>
                <w:sz w:val="28"/>
                <w:szCs w:val="28"/>
              </w:rPr>
              <w:t xml:space="preserve"> </w:t>
            </w:r>
            <w:proofErr w:type="spellStart"/>
            <w:r w:rsidRPr="00CE5ABC">
              <w:rPr>
                <w:rFonts w:ascii="Garamond" w:hAnsi="Garamond"/>
                <w:sz w:val="28"/>
                <w:szCs w:val="28"/>
              </w:rPr>
              <w:t>t</w:t>
            </w:r>
            <w:r w:rsidRPr="00CE5ABC">
              <w:rPr>
                <w:rFonts w:ascii="Garamond" w:hAnsi="Garamond"/>
                <w:i/>
                <w:sz w:val="28"/>
                <w:szCs w:val="28"/>
              </w:rPr>
              <w:t>o</w:t>
            </w:r>
            <w:r w:rsidRPr="00CE5ABC">
              <w:rPr>
                <w:rFonts w:ascii="Garamond" w:hAnsi="Garamond"/>
                <w:sz w:val="28"/>
                <w:szCs w:val="28"/>
              </w:rPr>
              <w:t>shiaght</w:t>
            </w:r>
            <w:proofErr w:type="spellEnd"/>
            <w:r w:rsidRPr="00CE5ABC">
              <w:rPr>
                <w:rFonts w:ascii="Garamond" w:hAnsi="Garamond"/>
                <w:sz w:val="28"/>
                <w:szCs w:val="28"/>
              </w:rPr>
              <w:t xml:space="preserve"> </w:t>
            </w:r>
            <w:proofErr w:type="spellStart"/>
            <w:r w:rsidRPr="00CE5ABC">
              <w:rPr>
                <w:rFonts w:ascii="Garamond" w:hAnsi="Garamond"/>
                <w:sz w:val="28"/>
                <w:szCs w:val="28"/>
              </w:rPr>
              <w:t>lesh</w:t>
            </w:r>
            <w:proofErr w:type="spellEnd"/>
            <w:r w:rsidRPr="00CE5ABC">
              <w:rPr>
                <w:rFonts w:ascii="Garamond" w:hAnsi="Garamond"/>
                <w:sz w:val="28"/>
                <w:szCs w:val="28"/>
              </w:rPr>
              <w:t xml:space="preserve">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goan</w:t>
            </w:r>
            <w:proofErr w:type="spellEnd"/>
            <w:r w:rsidRPr="00CE5ABC">
              <w:rPr>
                <w:rFonts w:ascii="Garamond" w:hAnsi="Garamond"/>
                <w:sz w:val="28"/>
                <w:szCs w:val="28"/>
              </w:rPr>
              <w:t xml:space="preserve"> </w:t>
            </w:r>
            <w:proofErr w:type="spellStart"/>
            <w:r w:rsidRPr="00CE5ABC">
              <w:rPr>
                <w:rFonts w:ascii="Garamond" w:hAnsi="Garamond"/>
                <w:sz w:val="28"/>
                <w:szCs w:val="28"/>
              </w:rPr>
              <w:t>shoh</w:t>
            </w:r>
            <w:proofErr w:type="spellEnd"/>
            <w:r w:rsidRPr="00CE5ABC">
              <w:rPr>
                <w:rFonts w:ascii="Garamond" w:hAnsi="Garamond"/>
                <w:sz w:val="28"/>
                <w:szCs w:val="28"/>
              </w:rPr>
              <w:t xml:space="preserve">, </w:t>
            </w:r>
            <w:r w:rsidRPr="00CE5ABC">
              <w:rPr>
                <w:rFonts w:ascii="Garamond" w:hAnsi="Garamond"/>
                <w:i/>
                <w:sz w:val="28"/>
                <w:szCs w:val="28"/>
              </w:rPr>
              <w:t xml:space="preserve">Mish y </w:t>
            </w:r>
            <w:proofErr w:type="spellStart"/>
            <w:r w:rsidRPr="00CE5ABC">
              <w:rPr>
                <w:rFonts w:ascii="Garamond" w:hAnsi="Garamond"/>
                <w:i/>
                <w:sz w:val="28"/>
                <w:szCs w:val="28"/>
              </w:rPr>
              <w:t>Chiarn</w:t>
            </w:r>
            <w:proofErr w:type="spellEnd"/>
            <w:r w:rsidRPr="00CE5ABC">
              <w:rPr>
                <w:rFonts w:ascii="Garamond" w:hAnsi="Garamond"/>
                <w:i/>
                <w:sz w:val="28"/>
                <w:szCs w:val="28"/>
              </w:rPr>
              <w:t xml:space="preserve"> y </w:t>
            </w:r>
            <w:proofErr w:type="spellStart"/>
            <w:r w:rsidRPr="00CE5ABC">
              <w:rPr>
                <w:rFonts w:ascii="Garamond" w:hAnsi="Garamond"/>
                <w:i/>
                <w:sz w:val="28"/>
                <w:szCs w:val="28"/>
              </w:rPr>
              <w:t>Jee</w:t>
            </w:r>
            <w:proofErr w:type="spellEnd"/>
            <w:r w:rsidRPr="00CE5ABC">
              <w:rPr>
                <w:rFonts w:ascii="Garamond" w:hAnsi="Garamond"/>
                <w:i/>
                <w:sz w:val="28"/>
                <w:szCs w:val="28"/>
              </w:rPr>
              <w:t xml:space="preserve"> </w:t>
            </w:r>
            <w:proofErr w:type="spellStart"/>
            <w:r w:rsidRPr="00CE5ABC">
              <w:rPr>
                <w:rFonts w:ascii="Garamond" w:hAnsi="Garamond"/>
                <w:i/>
                <w:sz w:val="28"/>
                <w:szCs w:val="28"/>
              </w:rPr>
              <w:t>ayds</w:t>
            </w:r>
            <w:proofErr w:type="spellEnd"/>
            <w:r>
              <w:rPr>
                <w:rFonts w:ascii="Garamond" w:hAnsi="Garamond"/>
                <w:i/>
                <w:sz w:val="28"/>
                <w:szCs w:val="28"/>
              </w:rPr>
              <w:t xml:space="preserve"> </w:t>
            </w:r>
            <w:r w:rsidRPr="00FA6F8C">
              <w:rPr>
                <w:rFonts w:ascii="Garamond" w:hAnsi="Garamond"/>
                <w:i/>
                <w:sz w:val="28"/>
                <w:szCs w:val="28"/>
              </w:rPr>
              <w:t>?</w:t>
            </w:r>
          </w:p>
        </w:tc>
        <w:tc>
          <w:tcPr>
            <w:tcW w:w="3852" w:type="dxa"/>
          </w:tcPr>
          <w:p w14:paraId="215D1168" w14:textId="77777777" w:rsidR="00FA6F8C" w:rsidRPr="00D05E71" w:rsidRDefault="00FA6F8C" w:rsidP="00B237C3">
            <w:pPr>
              <w:pStyle w:val="ListParagraph"/>
              <w:ind w:left="0" w:firstLine="227"/>
              <w:jc w:val="both"/>
              <w:rPr>
                <w:rFonts w:ascii="Garamond" w:hAnsi="Garamond" w:cs="Times New Roman"/>
                <w:sz w:val="28"/>
              </w:rPr>
            </w:pPr>
            <w:r w:rsidRPr="00D05E71">
              <w:rPr>
                <w:rFonts w:ascii="Garamond" w:hAnsi="Garamond" w:cs="Times New Roman"/>
                <w:sz w:val="28"/>
              </w:rPr>
              <w:t xml:space="preserve">Q. </w:t>
            </w:r>
            <w:r w:rsidRPr="00D05E71">
              <w:rPr>
                <w:rFonts w:ascii="Garamond" w:hAnsi="Garamond" w:cs="Times New Roman"/>
                <w:i/>
                <w:sz w:val="28"/>
              </w:rPr>
              <w:t>Why do the Commandments begin with these words</w:t>
            </w:r>
            <w:r w:rsidRPr="00D05E71">
              <w:rPr>
                <w:rFonts w:ascii="Garamond" w:hAnsi="Garamond" w:cs="Times New Roman"/>
                <w:sz w:val="28"/>
              </w:rPr>
              <w:t>, I am the Lord thy God</w:t>
            </w:r>
            <w:r w:rsidRPr="00D05E71">
              <w:rPr>
                <w:rFonts w:ascii="Garamond" w:hAnsi="Garamond" w:cs="Times New Roman"/>
                <w:i/>
                <w:sz w:val="28"/>
              </w:rPr>
              <w:t> </w:t>
            </w:r>
            <w:r w:rsidRPr="000816C5">
              <w:rPr>
                <w:rFonts w:ascii="Garamond" w:hAnsi="Garamond" w:cs="Times New Roman"/>
                <w:sz w:val="28"/>
              </w:rPr>
              <w:t>?</w:t>
            </w:r>
          </w:p>
        </w:tc>
        <w:tc>
          <w:tcPr>
            <w:tcW w:w="966" w:type="dxa"/>
          </w:tcPr>
          <w:p w14:paraId="0A718638"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3B30932E" w14:textId="77777777" w:rsidTr="005261C9">
        <w:tc>
          <w:tcPr>
            <w:tcW w:w="4253" w:type="dxa"/>
          </w:tcPr>
          <w:p w14:paraId="130D3B69"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r w:rsidRPr="00CE5ABC">
              <w:rPr>
                <w:rFonts w:ascii="Garamond" w:hAnsi="Garamond"/>
                <w:i/>
                <w:sz w:val="28"/>
                <w:szCs w:val="28"/>
              </w:rPr>
              <w:t xml:space="preserve">A. </w:t>
            </w:r>
            <w:r w:rsidRPr="00CE5ABC">
              <w:rPr>
                <w:rFonts w:ascii="Garamond" w:hAnsi="Garamond"/>
                <w:sz w:val="28"/>
                <w:szCs w:val="28"/>
              </w:rPr>
              <w:t xml:space="preserve">Dy </w:t>
            </w:r>
            <w:proofErr w:type="spellStart"/>
            <w:r w:rsidRPr="00CE5ABC">
              <w:rPr>
                <w:rFonts w:ascii="Garamond" w:hAnsi="Garamond"/>
                <w:sz w:val="28"/>
                <w:szCs w:val="28"/>
              </w:rPr>
              <w:t>vod</w:t>
            </w:r>
            <w:proofErr w:type="spellEnd"/>
            <w:r w:rsidRPr="00CE5ABC">
              <w:rPr>
                <w:rFonts w:ascii="Garamond" w:hAnsi="Garamond"/>
                <w:sz w:val="28"/>
                <w:szCs w:val="28"/>
              </w:rPr>
              <w:t xml:space="preserve"> shin </w:t>
            </w:r>
            <w:proofErr w:type="spellStart"/>
            <w:r w:rsidRPr="00CE5ABC">
              <w:rPr>
                <w:rFonts w:ascii="Garamond" w:hAnsi="Garamond"/>
                <w:sz w:val="28"/>
                <w:szCs w:val="28"/>
              </w:rPr>
              <w:t>nyn</w:t>
            </w:r>
            <w:proofErr w:type="spellEnd"/>
            <w:r w:rsidRPr="00CE5ABC">
              <w:rPr>
                <w:rFonts w:ascii="Garamond" w:hAnsi="Garamond"/>
                <w:sz w:val="28"/>
                <w:szCs w:val="28"/>
              </w:rPr>
              <w:t xml:space="preserve"> </w:t>
            </w:r>
            <w:proofErr w:type="spellStart"/>
            <w:r w:rsidRPr="00CE5ABC">
              <w:rPr>
                <w:rFonts w:ascii="Garamond" w:hAnsi="Garamond"/>
                <w:sz w:val="28"/>
                <w:szCs w:val="28"/>
              </w:rPr>
              <w:t>Gree</w:t>
            </w:r>
            <w:proofErr w:type="spellEnd"/>
            <w:r w:rsidRPr="00CE5ABC">
              <w:rPr>
                <w:rFonts w:ascii="Garamond" w:hAnsi="Garamond"/>
                <w:sz w:val="28"/>
                <w:szCs w:val="28"/>
              </w:rPr>
              <w:t xml:space="preserve"> y </w:t>
            </w:r>
            <w:proofErr w:type="spellStart"/>
            <w:r w:rsidRPr="00CE5ABC">
              <w:rPr>
                <w:rFonts w:ascii="Garamond" w:hAnsi="Garamond"/>
                <w:sz w:val="28"/>
                <w:szCs w:val="28"/>
              </w:rPr>
              <w:t>yanoo</w:t>
            </w:r>
            <w:proofErr w:type="spellEnd"/>
            <w:r w:rsidRPr="00CE5ABC">
              <w:rPr>
                <w:rFonts w:ascii="Garamond" w:hAnsi="Garamond"/>
                <w:sz w:val="28"/>
                <w:szCs w:val="28"/>
              </w:rPr>
              <w:t xml:space="preserve"> </w:t>
            </w:r>
            <w:proofErr w:type="spellStart"/>
            <w:r w:rsidRPr="00CE5ABC">
              <w:rPr>
                <w:rFonts w:ascii="Garamond" w:hAnsi="Garamond"/>
                <w:sz w:val="28"/>
                <w:szCs w:val="28"/>
              </w:rPr>
              <w:t>arloo</w:t>
            </w:r>
            <w:proofErr w:type="spellEnd"/>
            <w:r w:rsidRPr="00CE5ABC">
              <w:rPr>
                <w:rFonts w:ascii="Garamond" w:hAnsi="Garamond"/>
                <w:sz w:val="28"/>
                <w:szCs w:val="28"/>
              </w:rPr>
              <w:t xml:space="preserve">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chooilleeney</w:t>
            </w:r>
            <w:proofErr w:type="spellEnd"/>
            <w:r w:rsidRPr="00CE5ABC">
              <w:rPr>
                <w:rFonts w:ascii="Garamond" w:hAnsi="Garamond"/>
                <w:sz w:val="28"/>
                <w:szCs w:val="28"/>
              </w:rPr>
              <w:t xml:space="preserve">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saraghyn</w:t>
            </w:r>
            <w:proofErr w:type="spellEnd"/>
            <w:r w:rsidRPr="00CE5ABC">
              <w:rPr>
                <w:rFonts w:ascii="Garamond" w:hAnsi="Garamond"/>
                <w:sz w:val="28"/>
                <w:szCs w:val="28"/>
              </w:rPr>
              <w:t xml:space="preserve"> </w:t>
            </w:r>
            <w:proofErr w:type="spellStart"/>
            <w:r w:rsidRPr="00CE5ABC">
              <w:rPr>
                <w:rFonts w:ascii="Garamond" w:hAnsi="Garamond"/>
                <w:sz w:val="28"/>
                <w:szCs w:val="28"/>
              </w:rPr>
              <w:t>echey</w:t>
            </w:r>
            <w:proofErr w:type="spellEnd"/>
            <w:r w:rsidRPr="00CE5ABC">
              <w:rPr>
                <w:rFonts w:ascii="Garamond" w:hAnsi="Garamond"/>
                <w:sz w:val="28"/>
                <w:szCs w:val="28"/>
              </w:rPr>
              <w:t xml:space="preserve"> </w:t>
            </w:r>
            <w:proofErr w:type="spellStart"/>
            <w:r w:rsidRPr="00CE5ABC">
              <w:rPr>
                <w:rFonts w:ascii="Garamond" w:hAnsi="Garamond"/>
                <w:sz w:val="28"/>
                <w:szCs w:val="28"/>
              </w:rPr>
              <w:t>lesh</w:t>
            </w:r>
            <w:proofErr w:type="spellEnd"/>
            <w:r w:rsidRPr="00CE5ABC">
              <w:rPr>
                <w:rFonts w:ascii="Garamond" w:hAnsi="Garamond"/>
                <w:sz w:val="28"/>
                <w:szCs w:val="28"/>
              </w:rPr>
              <w:t xml:space="preserve"> y </w:t>
            </w:r>
            <w:proofErr w:type="spellStart"/>
            <w:r w:rsidRPr="00CE5ABC">
              <w:rPr>
                <w:rFonts w:ascii="Garamond" w:hAnsi="Garamond"/>
                <w:sz w:val="28"/>
                <w:szCs w:val="28"/>
              </w:rPr>
              <w:t>chiarrail</w:t>
            </w:r>
            <w:proofErr w:type="spellEnd"/>
            <w:r w:rsidRPr="00CE5ABC">
              <w:rPr>
                <w:rFonts w:ascii="Garamond" w:hAnsi="Garamond"/>
                <w:sz w:val="28"/>
                <w:szCs w:val="28"/>
              </w:rPr>
              <w:t xml:space="preserve"> as </w:t>
            </w:r>
            <w:proofErr w:type="spellStart"/>
            <w:r w:rsidRPr="00CE5ABC">
              <w:rPr>
                <w:rFonts w:ascii="Garamond" w:hAnsi="Garamond"/>
                <w:sz w:val="28"/>
                <w:szCs w:val="28"/>
              </w:rPr>
              <w:t>yn</w:t>
            </w:r>
            <w:proofErr w:type="spellEnd"/>
            <w:r w:rsidRPr="00CE5ABC">
              <w:rPr>
                <w:rFonts w:ascii="Garamond" w:hAnsi="Garamond"/>
                <w:sz w:val="28"/>
                <w:szCs w:val="28"/>
              </w:rPr>
              <w:t xml:space="preserve"> </w:t>
            </w:r>
            <w:proofErr w:type="spellStart"/>
            <w:r w:rsidRPr="00CE5ABC">
              <w:rPr>
                <w:rFonts w:ascii="Garamond" w:hAnsi="Garamond"/>
                <w:sz w:val="28"/>
                <w:szCs w:val="28"/>
              </w:rPr>
              <w:t>Ammys</w:t>
            </w:r>
            <w:proofErr w:type="spellEnd"/>
            <w:r w:rsidRPr="00CE5ABC">
              <w:rPr>
                <w:rFonts w:ascii="Garamond" w:hAnsi="Garamond"/>
                <w:sz w:val="28"/>
                <w:szCs w:val="28"/>
              </w:rPr>
              <w:t xml:space="preserve"> </w:t>
            </w:r>
            <w:proofErr w:type="spellStart"/>
            <w:r w:rsidRPr="00CE5ABC">
              <w:rPr>
                <w:rFonts w:ascii="Garamond" w:hAnsi="Garamond"/>
                <w:sz w:val="28"/>
                <w:szCs w:val="28"/>
              </w:rPr>
              <w:t>smoo</w:t>
            </w:r>
            <w:proofErr w:type="spellEnd"/>
            <w:r w:rsidRPr="00CE5ABC">
              <w:rPr>
                <w:rFonts w:ascii="Garamond" w:hAnsi="Garamond"/>
                <w:sz w:val="28"/>
                <w:szCs w:val="28"/>
              </w:rPr>
              <w:t xml:space="preserve"> </w:t>
            </w:r>
            <w:proofErr w:type="spellStart"/>
            <w:r w:rsidRPr="00CE5ABC">
              <w:rPr>
                <w:rFonts w:ascii="Garamond" w:hAnsi="Garamond"/>
                <w:i/>
                <w:sz w:val="28"/>
                <w:szCs w:val="28"/>
              </w:rPr>
              <w:t>o</w:t>
            </w:r>
            <w:r w:rsidRPr="00CE5ABC">
              <w:rPr>
                <w:rFonts w:ascii="Garamond" w:hAnsi="Garamond"/>
                <w:sz w:val="28"/>
                <w:szCs w:val="28"/>
              </w:rPr>
              <w:t>ddys</w:t>
            </w:r>
            <w:proofErr w:type="spellEnd"/>
            <w:r w:rsidRPr="00CE5ABC">
              <w:rPr>
                <w:rFonts w:ascii="Garamond" w:hAnsi="Garamond"/>
                <w:sz w:val="28"/>
                <w:szCs w:val="28"/>
              </w:rPr>
              <w:t xml:space="preserve"> shin. </w:t>
            </w:r>
          </w:p>
        </w:tc>
        <w:tc>
          <w:tcPr>
            <w:tcW w:w="3852" w:type="dxa"/>
          </w:tcPr>
          <w:p w14:paraId="7DACD613"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That we may prepare our Hearts to receive his Commandments with the greatest Concern and Reverence.</w:t>
            </w:r>
          </w:p>
        </w:tc>
        <w:tc>
          <w:tcPr>
            <w:tcW w:w="966" w:type="dxa"/>
          </w:tcPr>
          <w:p w14:paraId="6A9D9A2D"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73F36429" w14:textId="77777777" w:rsidTr="005261C9">
        <w:tc>
          <w:tcPr>
            <w:tcW w:w="4253" w:type="dxa"/>
          </w:tcPr>
          <w:p w14:paraId="518B1597"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proofErr w:type="spellStart"/>
            <w:r w:rsidRPr="00CE5ABC">
              <w:rPr>
                <w:rFonts w:ascii="Garamond" w:hAnsi="Garamond"/>
                <w:sz w:val="28"/>
                <w:szCs w:val="28"/>
              </w:rPr>
              <w:t>Tra</w:t>
            </w:r>
            <w:proofErr w:type="spellEnd"/>
            <w:r w:rsidRPr="00CE5ABC">
              <w:rPr>
                <w:rFonts w:ascii="Garamond" w:hAnsi="Garamond"/>
                <w:sz w:val="28"/>
                <w:szCs w:val="28"/>
              </w:rPr>
              <w:t xml:space="preserve"> ta </w:t>
            </w:r>
            <w:proofErr w:type="spellStart"/>
            <w:r w:rsidRPr="00CE5ABC">
              <w:rPr>
                <w:rFonts w:ascii="Garamond" w:hAnsi="Garamond"/>
                <w:sz w:val="28"/>
                <w:szCs w:val="28"/>
              </w:rPr>
              <w:t>Chiarn</w:t>
            </w:r>
            <w:proofErr w:type="spellEnd"/>
            <w:r w:rsidRPr="00CE5ABC">
              <w:rPr>
                <w:rFonts w:ascii="Garamond" w:hAnsi="Garamond"/>
                <w:sz w:val="28"/>
                <w:szCs w:val="28"/>
              </w:rPr>
              <w:t xml:space="preserve"> </w:t>
            </w:r>
            <w:proofErr w:type="spellStart"/>
            <w:r w:rsidRPr="00CE5ABC">
              <w:rPr>
                <w:rFonts w:ascii="Garamond" w:hAnsi="Garamond"/>
                <w:sz w:val="28"/>
                <w:szCs w:val="28"/>
              </w:rPr>
              <w:t>Niau</w:t>
            </w:r>
            <w:proofErr w:type="spellEnd"/>
            <w:r w:rsidRPr="00CE5ABC">
              <w:rPr>
                <w:rFonts w:ascii="Garamond" w:hAnsi="Garamond"/>
                <w:sz w:val="28"/>
                <w:szCs w:val="28"/>
              </w:rPr>
              <w:t xml:space="preserve"> as </w:t>
            </w:r>
            <w:proofErr w:type="spellStart"/>
            <w:r w:rsidRPr="00CE5ABC">
              <w:rPr>
                <w:rFonts w:ascii="Garamond" w:hAnsi="Garamond"/>
                <w:sz w:val="28"/>
                <w:szCs w:val="28"/>
              </w:rPr>
              <w:t>Talloo</w:t>
            </w:r>
            <w:proofErr w:type="spellEnd"/>
            <w:r w:rsidRPr="00CE5ABC">
              <w:rPr>
                <w:rFonts w:ascii="Garamond" w:hAnsi="Garamond"/>
                <w:sz w:val="28"/>
                <w:szCs w:val="28"/>
              </w:rPr>
              <w:t xml:space="preserve">, Bea as </w:t>
            </w:r>
            <w:proofErr w:type="spellStart"/>
            <w:r w:rsidRPr="00CE5ABC">
              <w:rPr>
                <w:rFonts w:ascii="Garamond" w:hAnsi="Garamond"/>
                <w:sz w:val="28"/>
                <w:szCs w:val="28"/>
              </w:rPr>
              <w:t>Baase</w:t>
            </w:r>
            <w:proofErr w:type="spellEnd"/>
            <w:r w:rsidRPr="00CE5ABC">
              <w:rPr>
                <w:rFonts w:ascii="Garamond" w:hAnsi="Garamond"/>
                <w:sz w:val="28"/>
                <w:szCs w:val="28"/>
              </w:rPr>
              <w:t xml:space="preserve"> </w:t>
            </w:r>
            <w:proofErr w:type="spellStart"/>
            <w:r w:rsidRPr="00CE5ABC">
              <w:rPr>
                <w:rFonts w:ascii="Garamond" w:hAnsi="Garamond"/>
                <w:sz w:val="28"/>
                <w:szCs w:val="28"/>
              </w:rPr>
              <w:t>loart</w:t>
            </w:r>
            <w:proofErr w:type="spellEnd"/>
            <w:r w:rsidRPr="00CE5ABC">
              <w:rPr>
                <w:rFonts w:ascii="Garamond" w:hAnsi="Garamond"/>
                <w:sz w:val="28"/>
                <w:szCs w:val="28"/>
              </w:rPr>
              <w:t xml:space="preserve"> nee e </w:t>
            </w:r>
            <w:proofErr w:type="spellStart"/>
            <w:r w:rsidRPr="00CE5ABC">
              <w:rPr>
                <w:rFonts w:ascii="Garamond" w:hAnsi="Garamond"/>
                <w:sz w:val="28"/>
                <w:szCs w:val="28"/>
              </w:rPr>
              <w:t>Chretturyn</w:t>
            </w:r>
            <w:proofErr w:type="spellEnd"/>
            <w:r w:rsidRPr="00CE5ABC">
              <w:rPr>
                <w:rFonts w:ascii="Garamond" w:hAnsi="Garamond"/>
                <w:sz w:val="28"/>
                <w:szCs w:val="28"/>
              </w:rPr>
              <w:t xml:space="preserve"> </w:t>
            </w:r>
            <w:proofErr w:type="spellStart"/>
            <w:r w:rsidRPr="00CE5ABC">
              <w:rPr>
                <w:rFonts w:ascii="Garamond" w:hAnsi="Garamond"/>
                <w:sz w:val="28"/>
                <w:szCs w:val="28"/>
              </w:rPr>
              <w:t>shicker</w:t>
            </w:r>
            <w:proofErr w:type="spellEnd"/>
            <w:r w:rsidRPr="00CE5ABC">
              <w:rPr>
                <w:rFonts w:ascii="Garamond" w:hAnsi="Garamond"/>
                <w:sz w:val="28"/>
                <w:szCs w:val="28"/>
              </w:rPr>
              <w:t xml:space="preserve"> </w:t>
            </w:r>
            <w:proofErr w:type="spellStart"/>
            <w:r w:rsidRPr="00CE5ABC">
              <w:rPr>
                <w:rFonts w:ascii="Garamond" w:hAnsi="Garamond"/>
                <w:sz w:val="28"/>
                <w:szCs w:val="28"/>
              </w:rPr>
              <w:t>geashtagh</w:t>
            </w:r>
            <w:proofErr w:type="spellEnd"/>
            <w:r w:rsidRPr="00CE5ABC">
              <w:rPr>
                <w:rFonts w:ascii="Garamond" w:hAnsi="Garamond"/>
                <w:sz w:val="28"/>
                <w:szCs w:val="28"/>
              </w:rPr>
              <w:t xml:space="preserve"> as bee ad </w:t>
            </w:r>
            <w:proofErr w:type="spellStart"/>
            <w:r w:rsidRPr="00CE5ABC">
              <w:rPr>
                <w:rFonts w:ascii="Garamond" w:hAnsi="Garamond"/>
                <w:sz w:val="28"/>
                <w:szCs w:val="28"/>
              </w:rPr>
              <w:t>ammyssagh</w:t>
            </w:r>
            <w:proofErr w:type="spellEnd"/>
            <w:r w:rsidRPr="00CE5ABC">
              <w:rPr>
                <w:rFonts w:ascii="Garamond" w:hAnsi="Garamond"/>
                <w:sz w:val="28"/>
                <w:szCs w:val="28"/>
              </w:rPr>
              <w:t xml:space="preserve"> </w:t>
            </w:r>
            <w:r w:rsidRPr="00CE5ABC">
              <w:rPr>
                <w:rFonts w:ascii="Garamond" w:hAnsi="Garamond"/>
                <w:i/>
                <w:sz w:val="28"/>
                <w:szCs w:val="28"/>
              </w:rPr>
              <w:t xml:space="preserve">er </w:t>
            </w:r>
            <w:proofErr w:type="spellStart"/>
            <w:r w:rsidRPr="00CE5ABC">
              <w:rPr>
                <w:rFonts w:ascii="Garamond" w:hAnsi="Garamond"/>
                <w:i/>
                <w:sz w:val="28"/>
                <w:szCs w:val="28"/>
              </w:rPr>
              <w:t>graih</w:t>
            </w:r>
            <w:proofErr w:type="spellEnd"/>
            <w:r w:rsidRPr="00CE5ABC">
              <w:rPr>
                <w:rFonts w:ascii="Garamond" w:hAnsi="Garamond"/>
                <w:i/>
                <w:sz w:val="28"/>
                <w:szCs w:val="28"/>
              </w:rPr>
              <w:t xml:space="preserve"> </w:t>
            </w:r>
            <w:proofErr w:type="spellStart"/>
            <w:r w:rsidRPr="00CE5ABC">
              <w:rPr>
                <w:rFonts w:ascii="Garamond" w:hAnsi="Garamond"/>
                <w:i/>
                <w:sz w:val="28"/>
                <w:szCs w:val="28"/>
              </w:rPr>
              <w:t>Cooinsheanse</w:t>
            </w:r>
            <w:proofErr w:type="spellEnd"/>
            <w:r w:rsidRPr="00CE5ABC">
              <w:rPr>
                <w:rFonts w:ascii="Garamond" w:hAnsi="Garamond"/>
                <w:i/>
                <w:sz w:val="28"/>
                <w:szCs w:val="28"/>
              </w:rPr>
              <w:t xml:space="preserve"> vie</w:t>
            </w:r>
            <w:r w:rsidRPr="00CE5ABC">
              <w:rPr>
                <w:rFonts w:ascii="Garamond" w:hAnsi="Garamond"/>
                <w:sz w:val="28"/>
                <w:szCs w:val="28"/>
              </w:rPr>
              <w:t xml:space="preserve">, ta </w:t>
            </w:r>
            <w:proofErr w:type="spellStart"/>
            <w:r w:rsidRPr="00CE5ABC">
              <w:rPr>
                <w:rFonts w:ascii="Garamond" w:hAnsi="Garamond"/>
                <w:sz w:val="28"/>
                <w:szCs w:val="28"/>
              </w:rPr>
              <w:t>shen</w:t>
            </w:r>
            <w:proofErr w:type="spellEnd"/>
            <w:r w:rsidRPr="00CE5ABC">
              <w:rPr>
                <w:rFonts w:ascii="Garamond" w:hAnsi="Garamond"/>
                <w:sz w:val="28"/>
                <w:szCs w:val="28"/>
              </w:rPr>
              <w:t xml:space="preserve">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ghra</w:t>
            </w:r>
            <w:proofErr w:type="spellEnd"/>
            <w:r w:rsidRPr="00CE5ABC">
              <w:rPr>
                <w:rFonts w:ascii="Garamond" w:hAnsi="Garamond"/>
                <w:sz w:val="28"/>
                <w:szCs w:val="28"/>
              </w:rPr>
              <w:t xml:space="preserve">, son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vel</w:t>
            </w:r>
            <w:proofErr w:type="spellEnd"/>
            <w:r w:rsidRPr="00CE5ABC">
              <w:rPr>
                <w:rFonts w:ascii="Garamond" w:hAnsi="Garamond"/>
                <w:sz w:val="28"/>
                <w:szCs w:val="28"/>
              </w:rPr>
              <w:t xml:space="preserve"> </w:t>
            </w:r>
            <w:proofErr w:type="spellStart"/>
            <w:r w:rsidRPr="00CE5ABC">
              <w:rPr>
                <w:rFonts w:ascii="Garamond" w:hAnsi="Garamond"/>
                <w:sz w:val="28"/>
                <w:szCs w:val="28"/>
              </w:rPr>
              <w:t>Jee</w:t>
            </w:r>
            <w:proofErr w:type="spellEnd"/>
            <w:r w:rsidRPr="00CE5ABC">
              <w:rPr>
                <w:rFonts w:ascii="Garamond" w:hAnsi="Garamond"/>
                <w:sz w:val="28"/>
                <w:szCs w:val="28"/>
              </w:rPr>
              <w:t xml:space="preserve"> </w:t>
            </w:r>
            <w:proofErr w:type="spellStart"/>
            <w:r w:rsidRPr="00CE5ABC">
              <w:rPr>
                <w:rFonts w:ascii="Garamond" w:hAnsi="Garamond"/>
                <w:sz w:val="28"/>
                <w:szCs w:val="28"/>
              </w:rPr>
              <w:t>dyn</w:t>
            </w:r>
            <w:proofErr w:type="spellEnd"/>
            <w:r w:rsidRPr="00CE5ABC">
              <w:rPr>
                <w:rFonts w:ascii="Garamond" w:hAnsi="Garamond"/>
                <w:sz w:val="28"/>
                <w:szCs w:val="28"/>
              </w:rPr>
              <w:t xml:space="preserve"> </w:t>
            </w:r>
            <w:proofErr w:type="spellStart"/>
            <w:r w:rsidRPr="00CE5ABC">
              <w:rPr>
                <w:rFonts w:ascii="Garamond" w:hAnsi="Garamond"/>
                <w:sz w:val="28"/>
                <w:szCs w:val="28"/>
              </w:rPr>
              <w:t>sarey</w:t>
            </w:r>
            <w:proofErr w:type="spellEnd"/>
            <w:r w:rsidRPr="00CE5ABC">
              <w:rPr>
                <w:rFonts w:ascii="Garamond" w:hAnsi="Garamond"/>
                <w:sz w:val="28"/>
                <w:szCs w:val="28"/>
              </w:rPr>
              <w:t xml:space="preserve"> ad. </w:t>
            </w:r>
          </w:p>
        </w:tc>
        <w:tc>
          <w:tcPr>
            <w:tcW w:w="3852" w:type="dxa"/>
          </w:tcPr>
          <w:p w14:paraId="5FC81F70"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When the </w:t>
            </w:r>
            <w:r w:rsidRPr="00D05E71">
              <w:rPr>
                <w:rFonts w:ascii="Garamond" w:hAnsi="Garamond" w:cs="Times New Roman"/>
                <w:sz w:val="28"/>
              </w:rPr>
              <w:t>Lord of Heaven and Earth</w:t>
            </w:r>
            <w:r w:rsidRPr="00D05E71">
              <w:rPr>
                <w:rFonts w:ascii="Garamond" w:hAnsi="Garamond" w:cs="Times New Roman"/>
                <w:i/>
                <w:sz w:val="28"/>
              </w:rPr>
              <w:t xml:space="preserve">, of Life and Death speaks, sure, his Creatures will hear and obey, </w:t>
            </w:r>
            <w:r>
              <w:rPr>
                <w:rFonts w:ascii="Garamond" w:hAnsi="Garamond" w:cs="Times New Roman"/>
                <w:sz w:val="28"/>
              </w:rPr>
              <w:t>for Conscience sake,</w:t>
            </w:r>
            <w:r w:rsidRPr="00D05E71">
              <w:rPr>
                <w:rFonts w:ascii="Garamond" w:hAnsi="Garamond" w:cs="Times New Roman"/>
                <w:i/>
                <w:sz w:val="28"/>
              </w:rPr>
              <w:t xml:space="preserve"> that is, because God commands them.</w:t>
            </w:r>
          </w:p>
        </w:tc>
        <w:tc>
          <w:tcPr>
            <w:tcW w:w="966" w:type="dxa"/>
          </w:tcPr>
          <w:p w14:paraId="1B6B06DF" w14:textId="77777777" w:rsidR="00FA6F8C" w:rsidRPr="000816C5" w:rsidRDefault="00FA6F8C" w:rsidP="00DB60C3">
            <w:pPr>
              <w:pStyle w:val="ListParagraph"/>
              <w:ind w:left="0"/>
              <w:rPr>
                <w:rFonts w:ascii="Garamond" w:hAnsi="Garamond" w:cs="Times New Roman"/>
                <w:i/>
                <w:sz w:val="20"/>
                <w:szCs w:val="20"/>
              </w:rPr>
            </w:pPr>
          </w:p>
        </w:tc>
      </w:tr>
      <w:tr w:rsidR="00FA6F8C" w:rsidRPr="00D05E71" w14:paraId="3EF2B822" w14:textId="77777777" w:rsidTr="005261C9">
        <w:tc>
          <w:tcPr>
            <w:tcW w:w="4253" w:type="dxa"/>
          </w:tcPr>
          <w:p w14:paraId="5B568037"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r w:rsidRPr="00CE5ABC">
              <w:rPr>
                <w:rFonts w:ascii="Garamond" w:hAnsi="Garamond"/>
                <w:i/>
                <w:sz w:val="28"/>
                <w:szCs w:val="28"/>
              </w:rPr>
              <w:t>Q.</w:t>
            </w:r>
            <w:r w:rsidRPr="00CE5ABC">
              <w:rPr>
                <w:rFonts w:ascii="Garamond" w:hAnsi="Garamond"/>
                <w:sz w:val="28"/>
                <w:szCs w:val="28"/>
              </w:rPr>
              <w:t xml:space="preserve"> </w:t>
            </w:r>
            <w:proofErr w:type="spellStart"/>
            <w:r w:rsidRPr="00CE5ABC">
              <w:rPr>
                <w:rFonts w:ascii="Garamond" w:hAnsi="Garamond"/>
                <w:sz w:val="28"/>
                <w:szCs w:val="28"/>
              </w:rPr>
              <w:t>Agh</w:t>
            </w:r>
            <w:proofErr w:type="spellEnd"/>
            <w:r w:rsidRPr="00CE5ABC">
              <w:rPr>
                <w:rFonts w:ascii="Garamond" w:hAnsi="Garamond"/>
                <w:sz w:val="28"/>
                <w:szCs w:val="28"/>
              </w:rPr>
              <w:t xml:space="preserve"> </w:t>
            </w:r>
            <w:proofErr w:type="spellStart"/>
            <w:r w:rsidRPr="00CE5ABC">
              <w:rPr>
                <w:rFonts w:ascii="Garamond" w:hAnsi="Garamond"/>
                <w:sz w:val="28"/>
                <w:szCs w:val="28"/>
              </w:rPr>
              <w:t>vod</w:t>
            </w:r>
            <w:proofErr w:type="spellEnd"/>
            <w:r w:rsidRPr="00CE5ABC">
              <w:rPr>
                <w:rFonts w:ascii="Garamond" w:hAnsi="Garamond"/>
                <w:sz w:val="28"/>
                <w:szCs w:val="28"/>
              </w:rPr>
              <w:t xml:space="preserve"> </w:t>
            </w:r>
            <w:proofErr w:type="spellStart"/>
            <w:r w:rsidRPr="00CE5ABC">
              <w:rPr>
                <w:rFonts w:ascii="Garamond" w:hAnsi="Garamond"/>
                <w:sz w:val="28"/>
                <w:szCs w:val="28"/>
              </w:rPr>
              <w:t>shinnyn</w:t>
            </w:r>
            <w:proofErr w:type="spellEnd"/>
            <w:r w:rsidRPr="00CE5ABC">
              <w:rPr>
                <w:rFonts w:ascii="Garamond" w:hAnsi="Garamond"/>
                <w:sz w:val="28"/>
                <w:szCs w:val="28"/>
              </w:rPr>
              <w:t xml:space="preserve"> </w:t>
            </w:r>
            <w:proofErr w:type="spellStart"/>
            <w:r w:rsidRPr="00CE5ABC">
              <w:rPr>
                <w:rFonts w:ascii="Garamond" w:hAnsi="Garamond"/>
                <w:sz w:val="28"/>
                <w:szCs w:val="28"/>
              </w:rPr>
              <w:t>Annaghyn</w:t>
            </w:r>
            <w:proofErr w:type="spellEnd"/>
            <w:r w:rsidRPr="00CE5ABC">
              <w:rPr>
                <w:rFonts w:ascii="Garamond" w:hAnsi="Garamond"/>
                <w:sz w:val="28"/>
                <w:szCs w:val="28"/>
              </w:rPr>
              <w:t xml:space="preserve"> Yee y </w:t>
            </w:r>
            <w:proofErr w:type="spellStart"/>
            <w:r w:rsidRPr="00CE5ABC">
              <w:rPr>
                <w:rFonts w:ascii="Garamond" w:hAnsi="Garamond"/>
                <w:sz w:val="28"/>
                <w:szCs w:val="28"/>
              </w:rPr>
              <w:t>reall</w:t>
            </w:r>
            <w:proofErr w:type="spellEnd"/>
            <w:r w:rsidRPr="00CE5ABC">
              <w:rPr>
                <w:rFonts w:ascii="Garamond" w:hAnsi="Garamond"/>
                <w:i/>
                <w:sz w:val="28"/>
                <w:szCs w:val="28"/>
              </w:rPr>
              <w:t> </w:t>
            </w:r>
            <w:r w:rsidRPr="00CE5ABC">
              <w:rPr>
                <w:rFonts w:ascii="Garamond" w:hAnsi="Garamond"/>
                <w:sz w:val="28"/>
                <w:szCs w:val="28"/>
              </w:rPr>
              <w:t xml:space="preserve">? </w:t>
            </w:r>
          </w:p>
        </w:tc>
        <w:tc>
          <w:tcPr>
            <w:tcW w:w="3852" w:type="dxa"/>
          </w:tcPr>
          <w:p w14:paraId="2081999F"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But can we keep the Commands of God ?</w:t>
            </w:r>
          </w:p>
        </w:tc>
        <w:tc>
          <w:tcPr>
            <w:tcW w:w="966" w:type="dxa"/>
          </w:tcPr>
          <w:p w14:paraId="26EF21DC"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65E18AF5" w14:textId="77777777" w:rsidTr="005261C9">
        <w:tc>
          <w:tcPr>
            <w:tcW w:w="4253" w:type="dxa"/>
          </w:tcPr>
          <w:p w14:paraId="008EC793"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r w:rsidRPr="00CE5ABC">
              <w:rPr>
                <w:rFonts w:ascii="Garamond" w:hAnsi="Garamond"/>
                <w:i/>
                <w:sz w:val="28"/>
                <w:szCs w:val="28"/>
              </w:rPr>
              <w:t xml:space="preserve">A. </w:t>
            </w:r>
            <w:proofErr w:type="spellStart"/>
            <w:r w:rsidRPr="00CE5ABC">
              <w:rPr>
                <w:rFonts w:ascii="Garamond" w:hAnsi="Garamond"/>
                <w:sz w:val="28"/>
                <w:szCs w:val="28"/>
              </w:rPr>
              <w:t>Foddee</w:t>
            </w:r>
            <w:proofErr w:type="spellEnd"/>
            <w:r w:rsidRPr="00CE5ABC">
              <w:rPr>
                <w:rFonts w:ascii="Garamond" w:hAnsi="Garamond"/>
                <w:sz w:val="28"/>
                <w:szCs w:val="28"/>
              </w:rPr>
              <w:t xml:space="preserve"> mad </w:t>
            </w:r>
            <w:proofErr w:type="spellStart"/>
            <w:r w:rsidRPr="00CE5ABC">
              <w:rPr>
                <w:rFonts w:ascii="Garamond" w:hAnsi="Garamond"/>
                <w:sz w:val="28"/>
                <w:szCs w:val="28"/>
              </w:rPr>
              <w:t>janoo</w:t>
            </w:r>
            <w:proofErr w:type="spellEnd"/>
            <w:r w:rsidRPr="00CE5ABC">
              <w:rPr>
                <w:rFonts w:ascii="Garamond" w:hAnsi="Garamond"/>
                <w:sz w:val="28"/>
                <w:szCs w:val="28"/>
              </w:rPr>
              <w:t xml:space="preserve">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t’ayns</w:t>
            </w:r>
            <w:proofErr w:type="spellEnd"/>
            <w:r w:rsidRPr="00CE5ABC">
              <w:rPr>
                <w:rFonts w:ascii="Garamond" w:hAnsi="Garamond"/>
                <w:sz w:val="28"/>
                <w:szCs w:val="28"/>
              </w:rPr>
              <w:t xml:space="preserve"> </w:t>
            </w:r>
            <w:proofErr w:type="spellStart"/>
            <w:r w:rsidRPr="00CE5ABC">
              <w:rPr>
                <w:rFonts w:ascii="Garamond" w:hAnsi="Garamond"/>
                <w:sz w:val="28"/>
                <w:szCs w:val="28"/>
              </w:rPr>
              <w:t>nyn</w:t>
            </w:r>
            <w:proofErr w:type="spellEnd"/>
            <w:r w:rsidRPr="00CE5ABC">
              <w:rPr>
                <w:rFonts w:ascii="Garamond" w:hAnsi="Garamond"/>
                <w:sz w:val="28"/>
                <w:szCs w:val="28"/>
              </w:rPr>
              <w:t xml:space="preserve"> </w:t>
            </w:r>
            <w:proofErr w:type="spellStart"/>
            <w:r w:rsidRPr="00CE5ABC">
              <w:rPr>
                <w:rFonts w:ascii="Garamond" w:hAnsi="Garamond"/>
                <w:sz w:val="28"/>
                <w:szCs w:val="28"/>
              </w:rPr>
              <w:t>booar</w:t>
            </w:r>
            <w:proofErr w:type="spellEnd"/>
            <w:r w:rsidRPr="00CE5ABC">
              <w:rPr>
                <w:rFonts w:ascii="Garamond" w:hAnsi="Garamond"/>
                <w:sz w:val="28"/>
                <w:szCs w:val="28"/>
              </w:rPr>
              <w:t xml:space="preserve">. As </w:t>
            </w:r>
            <w:proofErr w:type="spellStart"/>
            <w:r w:rsidRPr="00CE5ABC">
              <w:rPr>
                <w:rFonts w:ascii="Garamond" w:hAnsi="Garamond"/>
                <w:sz w:val="28"/>
                <w:szCs w:val="28"/>
              </w:rPr>
              <w:t>te’n</w:t>
            </w:r>
            <w:proofErr w:type="spellEnd"/>
            <w:r w:rsidRPr="00CE5ABC">
              <w:rPr>
                <w:rFonts w:ascii="Garamond" w:hAnsi="Garamond"/>
                <w:sz w:val="28"/>
                <w:szCs w:val="28"/>
              </w:rPr>
              <w:t xml:space="preserve"> </w:t>
            </w:r>
            <w:proofErr w:type="spellStart"/>
            <w:r w:rsidRPr="00CE5ABC">
              <w:rPr>
                <w:rFonts w:ascii="Garamond" w:hAnsi="Garamond"/>
                <w:sz w:val="28"/>
                <w:szCs w:val="28"/>
              </w:rPr>
              <w:t>vaynrys</w:t>
            </w:r>
            <w:proofErr w:type="spellEnd"/>
            <w:r w:rsidRPr="00CE5ABC">
              <w:rPr>
                <w:rFonts w:ascii="Garamond" w:hAnsi="Garamond"/>
                <w:sz w:val="28"/>
                <w:szCs w:val="28"/>
              </w:rPr>
              <w:t xml:space="preserve"> </w:t>
            </w:r>
            <w:proofErr w:type="spellStart"/>
            <w:r w:rsidRPr="00CE5ABC">
              <w:rPr>
                <w:rFonts w:ascii="Garamond" w:hAnsi="Garamond"/>
                <w:sz w:val="28"/>
                <w:szCs w:val="28"/>
              </w:rPr>
              <w:t>vooar</w:t>
            </w:r>
            <w:proofErr w:type="spellEnd"/>
            <w:r w:rsidRPr="00CE5ABC">
              <w:rPr>
                <w:rFonts w:ascii="Garamond" w:hAnsi="Garamond"/>
                <w:sz w:val="28"/>
                <w:szCs w:val="28"/>
              </w:rPr>
              <w:t xml:space="preserve"> ain </w:t>
            </w:r>
            <w:proofErr w:type="spellStart"/>
            <w:r w:rsidRPr="00CE5ABC">
              <w:rPr>
                <w:rFonts w:ascii="Garamond" w:hAnsi="Garamond"/>
                <w:sz w:val="28"/>
                <w:szCs w:val="28"/>
              </w:rPr>
              <w:t>dy</w:t>
            </w:r>
            <w:proofErr w:type="spellEnd"/>
            <w:r w:rsidRPr="00CE5ABC">
              <w:rPr>
                <w:rFonts w:ascii="Garamond" w:hAnsi="Garamond"/>
                <w:sz w:val="28"/>
                <w:szCs w:val="28"/>
              </w:rPr>
              <w:t xml:space="preserve"> jean </w:t>
            </w:r>
            <w:proofErr w:type="spellStart"/>
            <w:r w:rsidRPr="00CE5ABC">
              <w:rPr>
                <w:rFonts w:ascii="Garamond" w:hAnsi="Garamond"/>
                <w:sz w:val="28"/>
                <w:szCs w:val="28"/>
              </w:rPr>
              <w:t>Jee</w:t>
            </w:r>
            <w:proofErr w:type="spellEnd"/>
            <w:r w:rsidRPr="00CE5ABC">
              <w:rPr>
                <w:rFonts w:ascii="Garamond" w:hAnsi="Garamond"/>
                <w:sz w:val="28"/>
                <w:szCs w:val="28"/>
              </w:rPr>
              <w:t xml:space="preserve"> er </w:t>
            </w:r>
            <w:proofErr w:type="spellStart"/>
            <w:r w:rsidRPr="00CE5ABC">
              <w:rPr>
                <w:rFonts w:ascii="Garamond" w:hAnsi="Garamond"/>
                <w:sz w:val="28"/>
                <w:szCs w:val="28"/>
              </w:rPr>
              <w:t>graih</w:t>
            </w:r>
            <w:proofErr w:type="spellEnd"/>
            <w:r w:rsidRPr="00CE5ABC">
              <w:rPr>
                <w:rFonts w:ascii="Garamond" w:hAnsi="Garamond"/>
                <w:sz w:val="28"/>
                <w:szCs w:val="28"/>
              </w:rPr>
              <w:t xml:space="preserve"> </w:t>
            </w:r>
            <w:proofErr w:type="spellStart"/>
            <w:r w:rsidRPr="00CE5ABC">
              <w:rPr>
                <w:rFonts w:ascii="Garamond" w:hAnsi="Garamond"/>
                <w:sz w:val="28"/>
                <w:szCs w:val="28"/>
              </w:rPr>
              <w:t>Chreest</w:t>
            </w:r>
            <w:proofErr w:type="spellEnd"/>
            <w:r w:rsidRPr="00CE5ABC">
              <w:rPr>
                <w:rFonts w:ascii="Garamond" w:hAnsi="Garamond"/>
                <w:sz w:val="28"/>
                <w:szCs w:val="28"/>
              </w:rPr>
              <w:t xml:space="preserve"> </w:t>
            </w:r>
            <w:proofErr w:type="spellStart"/>
            <w:r w:rsidRPr="00CE5ABC">
              <w:rPr>
                <w:rFonts w:ascii="Garamond" w:hAnsi="Garamond"/>
                <w:sz w:val="28"/>
                <w:szCs w:val="28"/>
              </w:rPr>
              <w:t>soiagh</w:t>
            </w:r>
            <w:proofErr w:type="spellEnd"/>
            <w:r w:rsidRPr="00CE5ABC">
              <w:rPr>
                <w:rFonts w:ascii="Garamond" w:hAnsi="Garamond"/>
                <w:sz w:val="28"/>
                <w:szCs w:val="28"/>
              </w:rPr>
              <w:t xml:space="preserve"> </w:t>
            </w:r>
            <w:proofErr w:type="spellStart"/>
            <w:r w:rsidRPr="00CE5ABC">
              <w:rPr>
                <w:rFonts w:ascii="Garamond" w:hAnsi="Garamond"/>
                <w:sz w:val="28"/>
                <w:szCs w:val="28"/>
              </w:rPr>
              <w:t>jeh</w:t>
            </w:r>
            <w:proofErr w:type="spellEnd"/>
            <w:r w:rsidRPr="00CE5ABC">
              <w:rPr>
                <w:rFonts w:ascii="Garamond" w:hAnsi="Garamond"/>
                <w:sz w:val="28"/>
                <w:szCs w:val="28"/>
              </w:rPr>
              <w:t xml:space="preserve"> </w:t>
            </w:r>
            <w:proofErr w:type="spellStart"/>
            <w:r w:rsidRPr="00CE5ABC">
              <w:rPr>
                <w:rFonts w:ascii="Garamond" w:hAnsi="Garamond"/>
                <w:sz w:val="28"/>
                <w:szCs w:val="28"/>
              </w:rPr>
              <w:t>shen</w:t>
            </w:r>
            <w:proofErr w:type="spellEnd"/>
            <w:r w:rsidRPr="00CE5ABC">
              <w:rPr>
                <w:rFonts w:ascii="Garamond" w:hAnsi="Garamond"/>
                <w:sz w:val="28"/>
                <w:szCs w:val="28"/>
              </w:rPr>
              <w:t xml:space="preserve"> </w:t>
            </w:r>
            <w:proofErr w:type="spellStart"/>
            <w:r w:rsidRPr="00CE5ABC">
              <w:rPr>
                <w:rFonts w:ascii="Garamond" w:hAnsi="Garamond"/>
                <w:sz w:val="28"/>
                <w:szCs w:val="28"/>
              </w:rPr>
              <w:t>ayns</w:t>
            </w:r>
            <w:proofErr w:type="spellEnd"/>
            <w:r w:rsidRPr="00CE5ABC">
              <w:rPr>
                <w:rFonts w:ascii="Garamond" w:hAnsi="Garamond"/>
                <w:sz w:val="28"/>
                <w:szCs w:val="28"/>
              </w:rPr>
              <w:t xml:space="preserve"> </w:t>
            </w:r>
            <w:proofErr w:type="spellStart"/>
            <w:r w:rsidRPr="00CE5ABC">
              <w:rPr>
                <w:rFonts w:ascii="Garamond" w:hAnsi="Garamond"/>
                <w:sz w:val="28"/>
                <w:szCs w:val="28"/>
              </w:rPr>
              <w:t>ynnyd</w:t>
            </w:r>
            <w:proofErr w:type="spellEnd"/>
            <w:r w:rsidRPr="00CE5ABC">
              <w:rPr>
                <w:rFonts w:ascii="Garamond" w:hAnsi="Garamond"/>
                <w:sz w:val="28"/>
                <w:szCs w:val="28"/>
              </w:rPr>
              <w:t xml:space="preserve"> </w:t>
            </w:r>
            <w:proofErr w:type="spellStart"/>
            <w:r w:rsidRPr="00CE5ABC">
              <w:rPr>
                <w:rFonts w:ascii="Garamond" w:hAnsi="Garamond"/>
                <w:sz w:val="28"/>
                <w:szCs w:val="28"/>
              </w:rPr>
              <w:t>Biallys</w:t>
            </w:r>
            <w:proofErr w:type="spellEnd"/>
            <w:r w:rsidRPr="00CE5ABC">
              <w:rPr>
                <w:rFonts w:ascii="Garamond" w:hAnsi="Garamond"/>
                <w:sz w:val="28"/>
                <w:szCs w:val="28"/>
              </w:rPr>
              <w:t xml:space="preserve"> </w:t>
            </w:r>
            <w:proofErr w:type="spellStart"/>
            <w:r w:rsidRPr="00CE5ABC">
              <w:rPr>
                <w:rFonts w:ascii="Garamond" w:hAnsi="Garamond"/>
                <w:sz w:val="28"/>
                <w:szCs w:val="28"/>
              </w:rPr>
              <w:t>slane</w:t>
            </w:r>
            <w:proofErr w:type="spellEnd"/>
            <w:r w:rsidRPr="00CE5ABC">
              <w:rPr>
                <w:rFonts w:ascii="Garamond" w:hAnsi="Garamond"/>
                <w:sz w:val="28"/>
                <w:szCs w:val="28"/>
              </w:rPr>
              <w:t xml:space="preserve">. </w:t>
            </w:r>
          </w:p>
        </w:tc>
        <w:tc>
          <w:tcPr>
            <w:tcW w:w="3852" w:type="dxa"/>
          </w:tcPr>
          <w:p w14:paraId="008AF001"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We can do our best, and it is our great Happiness, that God, for Christ’s sake, will accept of that, instead of a perfect Obedience.</w:t>
            </w:r>
          </w:p>
        </w:tc>
        <w:tc>
          <w:tcPr>
            <w:tcW w:w="966" w:type="dxa"/>
          </w:tcPr>
          <w:p w14:paraId="6D26002C"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6AFA5B1B" w14:textId="77777777" w:rsidTr="005261C9">
        <w:tc>
          <w:tcPr>
            <w:tcW w:w="4253" w:type="dxa"/>
          </w:tcPr>
          <w:p w14:paraId="189CCAF9"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r w:rsidRPr="00CE5ABC">
              <w:rPr>
                <w:rFonts w:ascii="Garamond" w:hAnsi="Garamond"/>
                <w:sz w:val="28"/>
                <w:szCs w:val="28"/>
              </w:rPr>
              <w:t xml:space="preserve">I. </w:t>
            </w:r>
            <w:r w:rsidRPr="00FA6F8C">
              <w:rPr>
                <w:rFonts w:ascii="Old English Text MT" w:hAnsi="Old English Text MT"/>
                <w:sz w:val="28"/>
                <w:szCs w:val="28"/>
              </w:rPr>
              <w:t xml:space="preserve">Cha bee </w:t>
            </w:r>
            <w:proofErr w:type="spellStart"/>
            <w:r w:rsidRPr="00FA6F8C">
              <w:rPr>
                <w:rFonts w:ascii="Old English Text MT" w:hAnsi="Old English Text MT"/>
                <w:sz w:val="28"/>
                <w:szCs w:val="28"/>
              </w:rPr>
              <w:t>Jee</w:t>
            </w:r>
            <w:proofErr w:type="spellEnd"/>
            <w:r w:rsidRPr="00FA6F8C">
              <w:rPr>
                <w:rFonts w:ascii="Old English Text MT" w:hAnsi="Old English Text MT"/>
                <w:sz w:val="28"/>
                <w:szCs w:val="28"/>
              </w:rPr>
              <w:t xml:space="preserve"> </w:t>
            </w:r>
            <w:proofErr w:type="spellStart"/>
            <w:r w:rsidRPr="00FA6F8C">
              <w:rPr>
                <w:rFonts w:ascii="Old English Text MT" w:hAnsi="Old English Text MT"/>
                <w:sz w:val="28"/>
                <w:szCs w:val="28"/>
              </w:rPr>
              <w:t>erbee</w:t>
            </w:r>
            <w:proofErr w:type="spellEnd"/>
            <w:r w:rsidRPr="00FA6F8C">
              <w:rPr>
                <w:rFonts w:ascii="Old English Text MT" w:hAnsi="Old English Text MT"/>
                <w:sz w:val="28"/>
                <w:szCs w:val="28"/>
              </w:rPr>
              <w:t xml:space="preserve"> </w:t>
            </w:r>
            <w:proofErr w:type="spellStart"/>
            <w:r w:rsidRPr="00FA6F8C">
              <w:rPr>
                <w:rFonts w:ascii="Old English Text MT" w:hAnsi="Old English Text MT"/>
                <w:sz w:val="28"/>
                <w:szCs w:val="28"/>
              </w:rPr>
              <w:t>elley</w:t>
            </w:r>
            <w:proofErr w:type="spellEnd"/>
            <w:r w:rsidRPr="00FA6F8C">
              <w:rPr>
                <w:rFonts w:ascii="Old English Text MT" w:hAnsi="Old English Text MT"/>
                <w:sz w:val="28"/>
                <w:szCs w:val="28"/>
              </w:rPr>
              <w:t xml:space="preserve"> </w:t>
            </w:r>
            <w:proofErr w:type="spellStart"/>
            <w:r w:rsidRPr="00FA6F8C">
              <w:rPr>
                <w:rFonts w:ascii="Old English Text MT" w:hAnsi="Old English Text MT"/>
                <w:sz w:val="28"/>
                <w:szCs w:val="28"/>
              </w:rPr>
              <w:t>ayds</w:t>
            </w:r>
            <w:proofErr w:type="spellEnd"/>
            <w:r w:rsidRPr="00FA6F8C">
              <w:rPr>
                <w:rFonts w:ascii="Old English Text MT" w:hAnsi="Old English Text MT"/>
                <w:sz w:val="28"/>
                <w:szCs w:val="28"/>
              </w:rPr>
              <w:t xml:space="preserve"> </w:t>
            </w:r>
            <w:proofErr w:type="spellStart"/>
            <w:r w:rsidRPr="00FA6F8C">
              <w:rPr>
                <w:rFonts w:ascii="Old English Text MT" w:hAnsi="Old English Text MT"/>
                <w:sz w:val="28"/>
                <w:szCs w:val="28"/>
              </w:rPr>
              <w:t>agh</w:t>
            </w:r>
            <w:proofErr w:type="spellEnd"/>
            <w:r w:rsidRPr="00FA6F8C">
              <w:rPr>
                <w:rFonts w:ascii="Old English Text MT" w:hAnsi="Old English Text MT"/>
                <w:sz w:val="28"/>
                <w:szCs w:val="28"/>
              </w:rPr>
              <w:t xml:space="preserve"> mish.</w:t>
            </w:r>
            <w:r w:rsidRPr="00CE5ABC">
              <w:rPr>
                <w:rFonts w:ascii="Garamond" w:hAnsi="Garamond"/>
                <w:sz w:val="28"/>
                <w:szCs w:val="28"/>
              </w:rPr>
              <w:t xml:space="preserve"> </w:t>
            </w:r>
          </w:p>
        </w:tc>
        <w:tc>
          <w:tcPr>
            <w:tcW w:w="3852" w:type="dxa"/>
          </w:tcPr>
          <w:p w14:paraId="5223707F"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I.</w:t>
            </w:r>
            <w:r w:rsidRPr="00D05E71">
              <w:rPr>
                <w:rFonts w:ascii="Garamond" w:hAnsi="Garamond" w:cs="Times New Roman"/>
                <w:i/>
                <w:sz w:val="28"/>
              </w:rPr>
              <w:t xml:space="preserve"> </w:t>
            </w:r>
            <w:r w:rsidRPr="00D05E71">
              <w:rPr>
                <w:rFonts w:ascii="Old English Text MT" w:hAnsi="Old English Text MT" w:cs="Times New Roman"/>
                <w:sz w:val="28"/>
              </w:rPr>
              <w:t>Thou shalt have none other Gods but me.</w:t>
            </w:r>
            <w:r w:rsidRPr="00D05E71">
              <w:rPr>
                <w:rFonts w:ascii="Garamond" w:hAnsi="Garamond" w:cs="Times New Roman"/>
                <w:i/>
                <w:sz w:val="28"/>
              </w:rPr>
              <w:t xml:space="preserve"> </w:t>
            </w:r>
          </w:p>
        </w:tc>
        <w:tc>
          <w:tcPr>
            <w:tcW w:w="966" w:type="dxa"/>
          </w:tcPr>
          <w:p w14:paraId="349FA143"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15F96C42" w14:textId="77777777" w:rsidTr="005261C9">
        <w:tc>
          <w:tcPr>
            <w:tcW w:w="4253" w:type="dxa"/>
          </w:tcPr>
          <w:p w14:paraId="21861DDC"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r w:rsidRPr="00CE5ABC">
              <w:rPr>
                <w:rFonts w:ascii="Garamond" w:hAnsi="Garamond"/>
                <w:i/>
                <w:sz w:val="28"/>
                <w:szCs w:val="28"/>
              </w:rPr>
              <w:t>Q.</w:t>
            </w:r>
            <w:r w:rsidRPr="00CE5ABC">
              <w:rPr>
                <w:rFonts w:ascii="Garamond" w:hAnsi="Garamond"/>
                <w:sz w:val="28"/>
                <w:szCs w:val="28"/>
              </w:rPr>
              <w:t xml:space="preserve"> </w:t>
            </w:r>
            <w:proofErr w:type="spellStart"/>
            <w:r w:rsidRPr="00CE5ABC">
              <w:rPr>
                <w:rFonts w:ascii="Garamond" w:hAnsi="Garamond"/>
                <w:sz w:val="28"/>
                <w:szCs w:val="28"/>
              </w:rPr>
              <w:t>Cre</w:t>
            </w:r>
            <w:proofErr w:type="spellEnd"/>
            <w:r w:rsidRPr="00CE5ABC">
              <w:rPr>
                <w:rFonts w:ascii="Garamond" w:hAnsi="Garamond"/>
                <w:sz w:val="28"/>
                <w:szCs w:val="28"/>
              </w:rPr>
              <w:t xml:space="preserve"> </w:t>
            </w:r>
            <w:proofErr w:type="spellStart"/>
            <w:r w:rsidRPr="00CE5ABC">
              <w:rPr>
                <w:rFonts w:ascii="Garamond" w:hAnsi="Garamond"/>
                <w:sz w:val="28"/>
                <w:szCs w:val="28"/>
              </w:rPr>
              <w:t>t’ow</w:t>
            </w:r>
            <w:proofErr w:type="spellEnd"/>
            <w:r w:rsidRPr="00CE5ABC">
              <w:rPr>
                <w:rFonts w:ascii="Garamond" w:hAnsi="Garamond"/>
                <w:sz w:val="28"/>
                <w:szCs w:val="28"/>
              </w:rPr>
              <w:t xml:space="preserve">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hoiggal</w:t>
            </w:r>
            <w:proofErr w:type="spellEnd"/>
            <w:r w:rsidRPr="00CE5ABC">
              <w:rPr>
                <w:rFonts w:ascii="Garamond" w:hAnsi="Garamond"/>
                <w:sz w:val="28"/>
                <w:szCs w:val="28"/>
              </w:rPr>
              <w:t xml:space="preserve"> </w:t>
            </w:r>
            <w:proofErr w:type="spellStart"/>
            <w:r w:rsidRPr="00CE5ABC">
              <w:rPr>
                <w:rFonts w:ascii="Garamond" w:hAnsi="Garamond"/>
                <w:sz w:val="28"/>
                <w:szCs w:val="28"/>
              </w:rPr>
              <w:t>liorish</w:t>
            </w:r>
            <w:proofErr w:type="spellEnd"/>
            <w:r w:rsidRPr="00CE5ABC">
              <w:rPr>
                <w:rFonts w:ascii="Garamond" w:hAnsi="Garamond"/>
                <w:sz w:val="28"/>
                <w:szCs w:val="28"/>
              </w:rPr>
              <w:t xml:space="preserve"> </w:t>
            </w:r>
            <w:proofErr w:type="spellStart"/>
            <w:r w:rsidRPr="00CE5ABC">
              <w:rPr>
                <w:rFonts w:ascii="Garamond" w:hAnsi="Garamond"/>
                <w:sz w:val="28"/>
                <w:szCs w:val="28"/>
              </w:rPr>
              <w:t>yn</w:t>
            </w:r>
            <w:proofErr w:type="spellEnd"/>
            <w:r w:rsidRPr="00CE5ABC">
              <w:rPr>
                <w:rFonts w:ascii="Garamond" w:hAnsi="Garamond"/>
                <w:sz w:val="28"/>
                <w:szCs w:val="28"/>
              </w:rPr>
              <w:t xml:space="preserve"> </w:t>
            </w:r>
            <w:proofErr w:type="spellStart"/>
            <w:r w:rsidRPr="00CE5ABC">
              <w:rPr>
                <w:rFonts w:ascii="Garamond" w:hAnsi="Garamond"/>
                <w:sz w:val="28"/>
                <w:szCs w:val="28"/>
              </w:rPr>
              <w:t>Anney</w:t>
            </w:r>
            <w:proofErr w:type="spellEnd"/>
            <w:r w:rsidRPr="00CE5ABC">
              <w:rPr>
                <w:rFonts w:ascii="Garamond" w:hAnsi="Garamond"/>
                <w:sz w:val="28"/>
                <w:szCs w:val="28"/>
              </w:rPr>
              <w:t xml:space="preserve"> </w:t>
            </w:r>
            <w:proofErr w:type="spellStart"/>
            <w:r w:rsidRPr="00CE5ABC">
              <w:rPr>
                <w:rFonts w:ascii="Garamond" w:hAnsi="Garamond"/>
                <w:sz w:val="28"/>
                <w:szCs w:val="28"/>
              </w:rPr>
              <w:t>shoh</w:t>
            </w:r>
            <w:proofErr w:type="spellEnd"/>
            <w:r w:rsidRPr="00CE5ABC">
              <w:rPr>
                <w:rFonts w:ascii="Garamond" w:hAnsi="Garamond"/>
                <w:i/>
                <w:sz w:val="28"/>
                <w:szCs w:val="28"/>
              </w:rPr>
              <w:t> </w:t>
            </w:r>
            <w:r w:rsidRPr="00CE5ABC">
              <w:rPr>
                <w:rFonts w:ascii="Garamond" w:hAnsi="Garamond"/>
                <w:sz w:val="28"/>
                <w:szCs w:val="28"/>
              </w:rPr>
              <w:t xml:space="preserve">? </w:t>
            </w:r>
          </w:p>
        </w:tc>
        <w:tc>
          <w:tcPr>
            <w:tcW w:w="3852" w:type="dxa"/>
          </w:tcPr>
          <w:p w14:paraId="31344EEC"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What is the Meaning of this Commandment ?</w:t>
            </w:r>
          </w:p>
        </w:tc>
        <w:tc>
          <w:tcPr>
            <w:tcW w:w="966" w:type="dxa"/>
          </w:tcPr>
          <w:p w14:paraId="3EC490F2"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2E018D01" w14:textId="77777777" w:rsidTr="005261C9">
        <w:tc>
          <w:tcPr>
            <w:tcW w:w="4253" w:type="dxa"/>
          </w:tcPr>
          <w:p w14:paraId="1CBAD960"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r w:rsidRPr="00CE5ABC">
              <w:rPr>
                <w:rFonts w:ascii="Garamond" w:hAnsi="Garamond"/>
                <w:i/>
                <w:sz w:val="28"/>
                <w:szCs w:val="28"/>
              </w:rPr>
              <w:t xml:space="preserve">A. </w:t>
            </w:r>
            <w:proofErr w:type="spellStart"/>
            <w:r w:rsidRPr="00CE5ABC">
              <w:rPr>
                <w:rFonts w:ascii="Garamond" w:hAnsi="Garamond"/>
                <w:sz w:val="28"/>
                <w:szCs w:val="28"/>
              </w:rPr>
              <w:t>T’ow</w:t>
            </w:r>
            <w:proofErr w:type="spellEnd"/>
            <w:r w:rsidRPr="00CE5ABC">
              <w:rPr>
                <w:rFonts w:ascii="Garamond" w:hAnsi="Garamond"/>
                <w:sz w:val="28"/>
                <w:szCs w:val="28"/>
              </w:rPr>
              <w:t xml:space="preserve"> </w:t>
            </w:r>
            <w:proofErr w:type="spellStart"/>
            <w:r w:rsidRPr="00CE5ABC">
              <w:rPr>
                <w:rFonts w:ascii="Garamond" w:hAnsi="Garamond"/>
                <w:sz w:val="28"/>
                <w:szCs w:val="28"/>
              </w:rPr>
              <w:t>liorish</w:t>
            </w:r>
            <w:proofErr w:type="spellEnd"/>
            <w:r w:rsidRPr="00CE5ABC">
              <w:rPr>
                <w:rFonts w:ascii="Garamond" w:hAnsi="Garamond"/>
                <w:sz w:val="28"/>
                <w:szCs w:val="28"/>
              </w:rPr>
              <w:t xml:space="preserve"> </w:t>
            </w:r>
            <w:proofErr w:type="spellStart"/>
            <w:r w:rsidRPr="00CE5ABC">
              <w:rPr>
                <w:rFonts w:ascii="Garamond" w:hAnsi="Garamond"/>
                <w:sz w:val="28"/>
                <w:szCs w:val="28"/>
              </w:rPr>
              <w:t>shoh</w:t>
            </w:r>
            <w:proofErr w:type="spellEnd"/>
            <w:r w:rsidRPr="00CE5ABC">
              <w:rPr>
                <w:rFonts w:ascii="Garamond" w:hAnsi="Garamond"/>
                <w:sz w:val="28"/>
                <w:szCs w:val="28"/>
              </w:rPr>
              <w:t xml:space="preserve"> er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harey</w:t>
            </w:r>
            <w:proofErr w:type="spellEnd"/>
            <w:r w:rsidRPr="00CE5ABC">
              <w:rPr>
                <w:rFonts w:ascii="Garamond" w:hAnsi="Garamond"/>
                <w:sz w:val="28"/>
                <w:szCs w:val="28"/>
              </w:rPr>
              <w:t xml:space="preserve"> </w:t>
            </w:r>
            <w:proofErr w:type="spellStart"/>
            <w:r w:rsidRPr="00CE5ABC">
              <w:rPr>
                <w:rFonts w:ascii="Garamond" w:hAnsi="Garamond"/>
                <w:sz w:val="28"/>
                <w:szCs w:val="28"/>
              </w:rPr>
              <w:t>nagh</w:t>
            </w:r>
            <w:proofErr w:type="spellEnd"/>
            <w:r w:rsidRPr="00CE5ABC">
              <w:rPr>
                <w:rFonts w:ascii="Garamond" w:hAnsi="Garamond"/>
                <w:sz w:val="28"/>
                <w:szCs w:val="28"/>
              </w:rPr>
              <w:t xml:space="preserve"> </w:t>
            </w:r>
            <w:proofErr w:type="spellStart"/>
            <w:r w:rsidRPr="00CE5ABC">
              <w:rPr>
                <w:rFonts w:ascii="Garamond" w:hAnsi="Garamond"/>
                <w:sz w:val="28"/>
                <w:szCs w:val="28"/>
              </w:rPr>
              <w:t>smooinee</w:t>
            </w:r>
            <w:proofErr w:type="spellEnd"/>
            <w:r w:rsidRPr="00CE5ABC">
              <w:rPr>
                <w:rFonts w:ascii="Garamond" w:hAnsi="Garamond"/>
                <w:sz w:val="28"/>
                <w:szCs w:val="28"/>
              </w:rPr>
              <w:t xml:space="preserve"> </w:t>
            </w:r>
            <w:proofErr w:type="spellStart"/>
            <w:r w:rsidRPr="00CE5ABC">
              <w:rPr>
                <w:rFonts w:ascii="Garamond" w:hAnsi="Garamond"/>
                <w:sz w:val="28"/>
                <w:szCs w:val="28"/>
              </w:rPr>
              <w:t>oo</w:t>
            </w:r>
            <w:proofErr w:type="spellEnd"/>
            <w:r w:rsidRPr="00CE5ABC">
              <w:rPr>
                <w:rFonts w:ascii="Garamond" w:hAnsi="Garamond"/>
                <w:sz w:val="28"/>
                <w:szCs w:val="28"/>
              </w:rPr>
              <w:t xml:space="preserve">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vel</w:t>
            </w:r>
            <w:proofErr w:type="spellEnd"/>
            <w:r w:rsidRPr="00CE5ABC">
              <w:rPr>
                <w:rFonts w:ascii="Garamond" w:hAnsi="Garamond"/>
                <w:sz w:val="28"/>
                <w:szCs w:val="28"/>
              </w:rPr>
              <w:t xml:space="preserve"> </w:t>
            </w:r>
            <w:proofErr w:type="spellStart"/>
            <w:r w:rsidRPr="00CE5ABC">
              <w:rPr>
                <w:rFonts w:ascii="Garamond" w:hAnsi="Garamond"/>
                <w:sz w:val="28"/>
                <w:szCs w:val="28"/>
              </w:rPr>
              <w:t>Creture</w:t>
            </w:r>
            <w:proofErr w:type="spellEnd"/>
            <w:r w:rsidRPr="00CE5ABC">
              <w:rPr>
                <w:rFonts w:ascii="Garamond" w:hAnsi="Garamond"/>
                <w:sz w:val="28"/>
                <w:szCs w:val="28"/>
              </w:rPr>
              <w:t xml:space="preserve"> </w:t>
            </w:r>
            <w:proofErr w:type="spellStart"/>
            <w:r w:rsidRPr="00CE5ABC">
              <w:rPr>
                <w:rFonts w:ascii="Garamond" w:hAnsi="Garamond"/>
                <w:sz w:val="28"/>
                <w:szCs w:val="28"/>
              </w:rPr>
              <w:t>erbee</w:t>
            </w:r>
            <w:proofErr w:type="spellEnd"/>
            <w:r w:rsidRPr="00CE5ABC">
              <w:rPr>
                <w:rFonts w:ascii="Garamond" w:hAnsi="Garamond"/>
                <w:sz w:val="28"/>
                <w:szCs w:val="28"/>
              </w:rPr>
              <w:t xml:space="preserve"> </w:t>
            </w:r>
            <w:proofErr w:type="spellStart"/>
            <w:r w:rsidRPr="00CE5ABC">
              <w:rPr>
                <w:rFonts w:ascii="Garamond" w:hAnsi="Garamond"/>
                <w:i/>
                <w:sz w:val="28"/>
                <w:szCs w:val="28"/>
              </w:rPr>
              <w:t>chooish</w:t>
            </w:r>
            <w:proofErr w:type="spellEnd"/>
            <w:r w:rsidRPr="00CE5ABC">
              <w:rPr>
                <w:rFonts w:ascii="Garamond" w:hAnsi="Garamond"/>
                <w:sz w:val="28"/>
                <w:szCs w:val="28"/>
              </w:rPr>
              <w:t xml:space="preserve"> as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vel</w:t>
            </w:r>
            <w:proofErr w:type="spellEnd"/>
            <w:r w:rsidRPr="00CE5ABC">
              <w:rPr>
                <w:rFonts w:ascii="Garamond" w:hAnsi="Garamond"/>
                <w:sz w:val="28"/>
                <w:szCs w:val="28"/>
              </w:rPr>
              <w:t xml:space="preserve"> </w:t>
            </w:r>
            <w:proofErr w:type="spellStart"/>
            <w:r w:rsidRPr="00CE5ABC">
              <w:rPr>
                <w:rFonts w:ascii="Garamond" w:hAnsi="Garamond"/>
                <w:sz w:val="28"/>
                <w:szCs w:val="28"/>
              </w:rPr>
              <w:t>aggle</w:t>
            </w:r>
            <w:proofErr w:type="spellEnd"/>
            <w:r w:rsidRPr="00CE5ABC">
              <w:rPr>
                <w:rFonts w:ascii="Garamond" w:hAnsi="Garamond"/>
                <w:sz w:val="28"/>
                <w:szCs w:val="28"/>
              </w:rPr>
              <w:t xml:space="preserve"> </w:t>
            </w:r>
            <w:proofErr w:type="spellStart"/>
            <w:r w:rsidRPr="00CE5ABC">
              <w:rPr>
                <w:rFonts w:ascii="Garamond" w:hAnsi="Garamond"/>
                <w:sz w:val="28"/>
                <w:szCs w:val="28"/>
              </w:rPr>
              <w:t>smoo</w:t>
            </w:r>
            <w:proofErr w:type="spellEnd"/>
            <w:r w:rsidRPr="00CE5ABC">
              <w:rPr>
                <w:rFonts w:ascii="Garamond" w:hAnsi="Garamond"/>
                <w:sz w:val="28"/>
                <w:szCs w:val="28"/>
              </w:rPr>
              <w:t xml:space="preserve">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ve</w:t>
            </w:r>
            <w:proofErr w:type="spellEnd"/>
            <w:r w:rsidRPr="00CE5ABC">
              <w:rPr>
                <w:rFonts w:ascii="Garamond" w:hAnsi="Garamond"/>
                <w:sz w:val="28"/>
                <w:szCs w:val="28"/>
              </w:rPr>
              <w:t xml:space="preserve"> er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ghoal</w:t>
            </w:r>
            <w:proofErr w:type="spellEnd"/>
            <w:r w:rsidRPr="00CE5ABC">
              <w:rPr>
                <w:rFonts w:ascii="Garamond" w:hAnsi="Garamond"/>
                <w:sz w:val="28"/>
                <w:szCs w:val="28"/>
              </w:rPr>
              <w:t xml:space="preserve"> </w:t>
            </w:r>
            <w:proofErr w:type="spellStart"/>
            <w:r w:rsidRPr="00CE5ABC">
              <w:rPr>
                <w:rFonts w:ascii="Garamond" w:hAnsi="Garamond"/>
                <w:sz w:val="28"/>
                <w:szCs w:val="28"/>
              </w:rPr>
              <w:t>roish</w:t>
            </w:r>
            <w:proofErr w:type="spellEnd"/>
            <w:r w:rsidRPr="00CE5ABC">
              <w:rPr>
                <w:rFonts w:ascii="Garamond" w:hAnsi="Garamond"/>
                <w:sz w:val="28"/>
                <w:szCs w:val="28"/>
              </w:rPr>
              <w:t xml:space="preserve">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roish</w:t>
            </w:r>
            <w:proofErr w:type="spellEnd"/>
            <w:r w:rsidRPr="00CE5ABC">
              <w:rPr>
                <w:rFonts w:ascii="Garamond" w:hAnsi="Garamond"/>
                <w:sz w:val="28"/>
                <w:szCs w:val="28"/>
              </w:rPr>
              <w:t xml:space="preserve"> </w:t>
            </w:r>
            <w:proofErr w:type="spellStart"/>
            <w:r w:rsidRPr="00CE5ABC">
              <w:rPr>
                <w:rFonts w:ascii="Garamond" w:hAnsi="Garamond"/>
                <w:sz w:val="28"/>
                <w:szCs w:val="28"/>
              </w:rPr>
              <w:t>Jee</w:t>
            </w:r>
            <w:proofErr w:type="spellEnd"/>
            <w:r w:rsidRPr="00CE5ABC">
              <w:rPr>
                <w:rFonts w:ascii="Garamond" w:hAnsi="Garamond"/>
                <w:sz w:val="28"/>
                <w:szCs w:val="28"/>
              </w:rPr>
              <w:t xml:space="preserve">. Ny red </w:t>
            </w:r>
            <w:proofErr w:type="spellStart"/>
            <w:r w:rsidRPr="00CE5ABC">
              <w:rPr>
                <w:rFonts w:ascii="Garamond" w:hAnsi="Garamond"/>
                <w:sz w:val="28"/>
                <w:szCs w:val="28"/>
              </w:rPr>
              <w:t>erbee</w:t>
            </w:r>
            <w:proofErr w:type="spellEnd"/>
            <w:r w:rsidRPr="00CE5ABC">
              <w:rPr>
                <w:rFonts w:ascii="Garamond" w:hAnsi="Garamond"/>
                <w:sz w:val="28"/>
                <w:szCs w:val="28"/>
              </w:rPr>
              <w:t xml:space="preserve"> cha </w:t>
            </w:r>
            <w:proofErr w:type="spellStart"/>
            <w:r w:rsidRPr="00CE5ABC">
              <w:rPr>
                <w:rFonts w:ascii="Garamond" w:hAnsi="Garamond"/>
                <w:i/>
                <w:sz w:val="28"/>
                <w:szCs w:val="28"/>
              </w:rPr>
              <w:t>mie</w:t>
            </w:r>
            <w:proofErr w:type="spellEnd"/>
            <w:r w:rsidRPr="00CE5ABC">
              <w:rPr>
                <w:rFonts w:ascii="Garamond" w:hAnsi="Garamond"/>
                <w:sz w:val="28"/>
                <w:szCs w:val="28"/>
              </w:rPr>
              <w:t xml:space="preserve"> as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neeagh</w:t>
            </w:r>
            <w:proofErr w:type="spellEnd"/>
            <w:r w:rsidRPr="00CE5ABC">
              <w:rPr>
                <w:rFonts w:ascii="Garamond" w:hAnsi="Garamond"/>
                <w:sz w:val="28"/>
                <w:szCs w:val="28"/>
              </w:rPr>
              <w:t xml:space="preserve"> e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smoo</w:t>
            </w:r>
            <w:proofErr w:type="spellEnd"/>
            <w:r w:rsidRPr="00CE5ABC">
              <w:rPr>
                <w:rFonts w:ascii="Garamond" w:hAnsi="Garamond"/>
                <w:sz w:val="28"/>
                <w:szCs w:val="28"/>
              </w:rPr>
              <w:t xml:space="preserve">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ghraih</w:t>
            </w:r>
            <w:proofErr w:type="spellEnd"/>
            <w:r w:rsidRPr="00CE5ABC">
              <w:rPr>
                <w:rFonts w:ascii="Garamond" w:hAnsi="Garamond"/>
                <w:sz w:val="28"/>
                <w:szCs w:val="28"/>
              </w:rPr>
              <w:t xml:space="preserve"> y chur da, </w:t>
            </w:r>
            <w:proofErr w:type="spellStart"/>
            <w:r w:rsidRPr="00CE5ABC">
              <w:rPr>
                <w:rFonts w:ascii="Garamond" w:hAnsi="Garamond"/>
                <w:sz w:val="28"/>
                <w:szCs w:val="28"/>
              </w:rPr>
              <w:t>ny</w:t>
            </w:r>
            <w:proofErr w:type="spellEnd"/>
            <w:r w:rsidRPr="00CE5ABC">
              <w:rPr>
                <w:rFonts w:ascii="Garamond" w:hAnsi="Garamond"/>
                <w:sz w:val="28"/>
                <w:szCs w:val="28"/>
              </w:rPr>
              <w:t xml:space="preserve"> da </w:t>
            </w:r>
            <w:proofErr w:type="spellStart"/>
            <w:r w:rsidRPr="00CE5ABC">
              <w:rPr>
                <w:rFonts w:ascii="Garamond" w:hAnsi="Garamond"/>
                <w:sz w:val="28"/>
                <w:szCs w:val="28"/>
              </w:rPr>
              <w:t>Jee</w:t>
            </w:r>
            <w:proofErr w:type="spellEnd"/>
            <w:r w:rsidRPr="00CE5ABC">
              <w:rPr>
                <w:rFonts w:ascii="Garamond" w:hAnsi="Garamond"/>
                <w:sz w:val="28"/>
                <w:szCs w:val="28"/>
              </w:rPr>
              <w:t xml:space="preserve">. </w:t>
            </w:r>
          </w:p>
        </w:tc>
        <w:tc>
          <w:tcPr>
            <w:tcW w:w="3852" w:type="dxa"/>
          </w:tcPr>
          <w:p w14:paraId="4731F098"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You are hereby forbidden to think any Creature so </w:t>
            </w:r>
            <w:r w:rsidRPr="00D05E71">
              <w:rPr>
                <w:rFonts w:ascii="Garamond" w:hAnsi="Garamond" w:cs="Times New Roman"/>
                <w:sz w:val="28"/>
              </w:rPr>
              <w:t>great</w:t>
            </w:r>
            <w:r>
              <w:rPr>
                <w:rFonts w:ascii="Garamond" w:hAnsi="Garamond" w:cs="Times New Roman"/>
                <w:sz w:val="28"/>
              </w:rPr>
              <w:t>,</w:t>
            </w:r>
            <w:r w:rsidRPr="00D05E71">
              <w:rPr>
                <w:rFonts w:ascii="Garamond" w:hAnsi="Garamond" w:cs="Times New Roman"/>
                <w:i/>
                <w:sz w:val="28"/>
              </w:rPr>
              <w:t xml:space="preserve"> as to be Feared more than God. Or </w:t>
            </w:r>
            <w:proofErr w:type="spellStart"/>
            <w:r w:rsidRPr="00D05E71">
              <w:rPr>
                <w:rFonts w:ascii="Garamond" w:hAnsi="Garamond" w:cs="Times New Roman"/>
                <w:i/>
                <w:sz w:val="28"/>
              </w:rPr>
              <w:t>any</w:t>
            </w:r>
            <w:r>
              <w:rPr>
                <w:rFonts w:ascii="Garamond" w:hAnsi="Garamond" w:cs="Times New Roman"/>
                <w:i/>
                <w:sz w:val="28"/>
              </w:rPr>
              <w:t xml:space="preserve"> </w:t>
            </w:r>
            <w:r w:rsidRPr="00D05E71">
              <w:rPr>
                <w:rFonts w:ascii="Garamond" w:hAnsi="Garamond" w:cs="Times New Roman"/>
                <w:i/>
                <w:sz w:val="28"/>
              </w:rPr>
              <w:t>thing</w:t>
            </w:r>
            <w:proofErr w:type="spellEnd"/>
            <w:r w:rsidRPr="00D05E71">
              <w:rPr>
                <w:rFonts w:ascii="Garamond" w:hAnsi="Garamond" w:cs="Times New Roman"/>
                <w:i/>
                <w:sz w:val="28"/>
              </w:rPr>
              <w:t xml:space="preserve"> so </w:t>
            </w:r>
            <w:r w:rsidRPr="00D05E71">
              <w:rPr>
                <w:rFonts w:ascii="Garamond" w:hAnsi="Garamond" w:cs="Times New Roman"/>
                <w:sz w:val="28"/>
              </w:rPr>
              <w:t>good</w:t>
            </w:r>
            <w:r w:rsidRPr="00FA6F8C">
              <w:rPr>
                <w:rFonts w:ascii="Garamond" w:hAnsi="Garamond" w:cs="Times New Roman"/>
                <w:sz w:val="28"/>
              </w:rPr>
              <w:t>,</w:t>
            </w:r>
            <w:r w:rsidRPr="00D05E71">
              <w:rPr>
                <w:rFonts w:ascii="Garamond" w:hAnsi="Garamond" w:cs="Times New Roman"/>
                <w:i/>
                <w:sz w:val="28"/>
              </w:rPr>
              <w:t xml:space="preserve"> as to be more worthy </w:t>
            </w:r>
            <w:r w:rsidRPr="00D05E71">
              <w:rPr>
                <w:rFonts w:ascii="Garamond" w:hAnsi="Garamond" w:cs="Times New Roman"/>
                <w:sz w:val="28"/>
              </w:rPr>
              <w:t>o</w:t>
            </w:r>
            <w:r w:rsidRPr="00D05E71">
              <w:rPr>
                <w:rFonts w:ascii="Garamond" w:hAnsi="Garamond" w:cs="Times New Roman"/>
                <w:i/>
                <w:sz w:val="28"/>
              </w:rPr>
              <w:t>f your Love.</w:t>
            </w:r>
          </w:p>
        </w:tc>
        <w:tc>
          <w:tcPr>
            <w:tcW w:w="966" w:type="dxa"/>
          </w:tcPr>
          <w:p w14:paraId="61E7E450" w14:textId="77777777" w:rsidR="00FA6F8C" w:rsidRDefault="00FA6F8C" w:rsidP="00DB60C3">
            <w:pPr>
              <w:pStyle w:val="ListParagraph"/>
              <w:ind w:left="0"/>
              <w:rPr>
                <w:rFonts w:ascii="Garamond" w:hAnsi="Garamond" w:cs="Times New Roman"/>
                <w:sz w:val="20"/>
                <w:szCs w:val="20"/>
              </w:rPr>
            </w:pPr>
          </w:p>
          <w:p w14:paraId="182EBCE3" w14:textId="77777777" w:rsidR="00FA6F8C" w:rsidRDefault="00FA6F8C" w:rsidP="00DB60C3">
            <w:pPr>
              <w:pStyle w:val="ListParagraph"/>
              <w:ind w:left="0"/>
              <w:rPr>
                <w:rFonts w:ascii="Garamond" w:hAnsi="Garamond" w:cs="Times New Roman"/>
                <w:sz w:val="20"/>
                <w:szCs w:val="20"/>
              </w:rPr>
            </w:pPr>
          </w:p>
          <w:p w14:paraId="5411128D" w14:textId="77777777" w:rsidR="00FA6F8C" w:rsidRPr="000816C5" w:rsidRDefault="00FA6F8C" w:rsidP="00DB60C3">
            <w:pPr>
              <w:pStyle w:val="ListParagraph"/>
              <w:ind w:left="0"/>
              <w:rPr>
                <w:rFonts w:ascii="Garamond" w:hAnsi="Garamond" w:cs="Times New Roman"/>
                <w:sz w:val="20"/>
                <w:szCs w:val="20"/>
              </w:rPr>
            </w:pPr>
            <w:r>
              <w:rPr>
                <w:rFonts w:ascii="Garamond" w:hAnsi="Garamond" w:cs="Times New Roman"/>
                <w:sz w:val="20"/>
                <w:szCs w:val="20"/>
              </w:rPr>
              <w:t>Matt. 10. 28.</w:t>
            </w:r>
          </w:p>
        </w:tc>
      </w:tr>
      <w:tr w:rsidR="00FA6F8C" w:rsidRPr="00D05E71" w14:paraId="34B48DE0" w14:textId="77777777" w:rsidTr="005261C9">
        <w:tc>
          <w:tcPr>
            <w:tcW w:w="4253" w:type="dxa"/>
          </w:tcPr>
          <w:p w14:paraId="0C8B3AC7" w14:textId="77777777" w:rsidR="00FA6F8C" w:rsidRPr="00CE5ABC" w:rsidRDefault="00FA6F8C" w:rsidP="00B237C3">
            <w:pPr>
              <w:pStyle w:val="CM3"/>
              <w:widowControl/>
              <w:spacing w:line="240" w:lineRule="auto"/>
              <w:ind w:firstLine="227"/>
              <w:contextualSpacing/>
              <w:jc w:val="both"/>
              <w:rPr>
                <w:rFonts w:ascii="Garamond" w:hAnsi="Garamond"/>
                <w:sz w:val="28"/>
                <w:szCs w:val="28"/>
              </w:rPr>
            </w:pPr>
            <w:proofErr w:type="spellStart"/>
            <w:r w:rsidRPr="00CE5ABC">
              <w:rPr>
                <w:rFonts w:ascii="Garamond" w:hAnsi="Garamond"/>
                <w:sz w:val="28"/>
                <w:szCs w:val="28"/>
              </w:rPr>
              <w:t>T’ow</w:t>
            </w:r>
            <w:proofErr w:type="spellEnd"/>
            <w:r w:rsidRPr="00CE5ABC">
              <w:rPr>
                <w:rFonts w:ascii="Garamond" w:hAnsi="Garamond"/>
                <w:sz w:val="28"/>
                <w:szCs w:val="28"/>
              </w:rPr>
              <w:t xml:space="preserve"> er </w:t>
            </w:r>
            <w:proofErr w:type="spellStart"/>
            <w:r w:rsidRPr="00CE5ABC">
              <w:rPr>
                <w:rFonts w:ascii="Garamond" w:hAnsi="Garamond"/>
                <w:sz w:val="28"/>
                <w:szCs w:val="28"/>
              </w:rPr>
              <w:t>dy</w:t>
            </w:r>
            <w:proofErr w:type="spellEnd"/>
            <w:r w:rsidRPr="00CE5ABC">
              <w:rPr>
                <w:rFonts w:ascii="Garamond" w:hAnsi="Garamond"/>
                <w:sz w:val="28"/>
                <w:szCs w:val="28"/>
              </w:rPr>
              <w:t xml:space="preserve"> </w:t>
            </w:r>
            <w:proofErr w:type="spellStart"/>
            <w:r w:rsidRPr="00CE5ABC">
              <w:rPr>
                <w:rFonts w:ascii="Garamond" w:hAnsi="Garamond"/>
                <w:sz w:val="28"/>
                <w:szCs w:val="28"/>
              </w:rPr>
              <w:t>harey</w:t>
            </w:r>
            <w:proofErr w:type="spellEnd"/>
            <w:r w:rsidRPr="00CE5ABC">
              <w:rPr>
                <w:rFonts w:ascii="Garamond" w:hAnsi="Garamond"/>
                <w:sz w:val="28"/>
                <w:szCs w:val="28"/>
              </w:rPr>
              <w:t xml:space="preserve"> gyn </w:t>
            </w:r>
            <w:proofErr w:type="spellStart"/>
            <w:r w:rsidRPr="00CE5ABC">
              <w:rPr>
                <w:rFonts w:ascii="Garamond" w:hAnsi="Garamond"/>
                <w:sz w:val="28"/>
                <w:szCs w:val="28"/>
              </w:rPr>
              <w:t>dty</w:t>
            </w:r>
            <w:proofErr w:type="spellEnd"/>
            <w:r w:rsidRPr="00CE5ABC">
              <w:rPr>
                <w:rFonts w:ascii="Garamond" w:hAnsi="Garamond"/>
                <w:sz w:val="28"/>
                <w:szCs w:val="28"/>
              </w:rPr>
              <w:t xml:space="preserve"> </w:t>
            </w:r>
            <w:proofErr w:type="spellStart"/>
            <w:r w:rsidRPr="00CE5ABC">
              <w:rPr>
                <w:rFonts w:ascii="Garamond" w:hAnsi="Garamond"/>
                <w:sz w:val="28"/>
                <w:szCs w:val="28"/>
              </w:rPr>
              <w:t>varrant</w:t>
            </w:r>
            <w:proofErr w:type="spellEnd"/>
            <w:r w:rsidRPr="00CE5ABC">
              <w:rPr>
                <w:rFonts w:ascii="Garamond" w:hAnsi="Garamond"/>
                <w:sz w:val="28"/>
                <w:szCs w:val="28"/>
              </w:rPr>
              <w:t xml:space="preserve"> y chur hood </w:t>
            </w:r>
            <w:proofErr w:type="spellStart"/>
            <w:r w:rsidRPr="00CE5ABC">
              <w:rPr>
                <w:rFonts w:ascii="Garamond" w:hAnsi="Garamond"/>
                <w:sz w:val="28"/>
                <w:szCs w:val="28"/>
              </w:rPr>
              <w:t>hene</w:t>
            </w:r>
            <w:proofErr w:type="spellEnd"/>
            <w:r w:rsidRPr="00CE5ABC">
              <w:rPr>
                <w:rFonts w:ascii="Garamond" w:hAnsi="Garamond"/>
                <w:sz w:val="28"/>
                <w:szCs w:val="28"/>
              </w:rPr>
              <w:t xml:space="preserve">, </w:t>
            </w:r>
            <w:proofErr w:type="spellStart"/>
            <w:r w:rsidRPr="00CE5ABC">
              <w:rPr>
                <w:rFonts w:ascii="Garamond" w:hAnsi="Garamond"/>
                <w:sz w:val="28"/>
                <w:szCs w:val="28"/>
              </w:rPr>
              <w:t>gys</w:t>
            </w:r>
            <w:proofErr w:type="spellEnd"/>
            <w:r w:rsidRPr="00CE5ABC">
              <w:rPr>
                <w:rFonts w:ascii="Garamond" w:hAnsi="Garamond"/>
                <w:sz w:val="28"/>
                <w:szCs w:val="28"/>
              </w:rPr>
              <w:t xml:space="preserve"> </w:t>
            </w:r>
            <w:proofErr w:type="spellStart"/>
            <w:r w:rsidRPr="00CE5ABC">
              <w:rPr>
                <w:rFonts w:ascii="Garamond" w:hAnsi="Garamond"/>
                <w:sz w:val="28"/>
                <w:szCs w:val="28"/>
              </w:rPr>
              <w:t>dty</w:t>
            </w:r>
            <w:proofErr w:type="spellEnd"/>
            <w:r w:rsidRPr="00CE5ABC">
              <w:rPr>
                <w:rFonts w:ascii="Garamond" w:hAnsi="Garamond"/>
                <w:sz w:val="28"/>
                <w:szCs w:val="28"/>
              </w:rPr>
              <w:t xml:space="preserve"> </w:t>
            </w:r>
            <w:proofErr w:type="spellStart"/>
            <w:r w:rsidRPr="00CE5ABC">
              <w:rPr>
                <w:rFonts w:ascii="Garamond" w:hAnsi="Garamond"/>
                <w:sz w:val="28"/>
                <w:szCs w:val="28"/>
              </w:rPr>
              <w:t>laboraght</w:t>
            </w:r>
            <w:proofErr w:type="spellEnd"/>
            <w:r w:rsidRPr="00CE5ABC">
              <w:rPr>
                <w:rFonts w:ascii="Garamond" w:hAnsi="Garamond"/>
                <w:sz w:val="28"/>
                <w:szCs w:val="28"/>
              </w:rPr>
              <w:t xml:space="preserve"> </w:t>
            </w:r>
            <w:proofErr w:type="spellStart"/>
            <w:r w:rsidRPr="00CE5ABC">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gys</w:t>
            </w:r>
            <w:proofErr w:type="spellEnd"/>
            <w:r w:rsidRPr="00CE5ABC">
              <w:rPr>
                <w:rFonts w:ascii="Garamond" w:hAnsi="Garamond"/>
                <w:sz w:val="28"/>
                <w:szCs w:val="28"/>
              </w:rPr>
              <w:t xml:space="preserve"> </w:t>
            </w:r>
            <w:proofErr w:type="spellStart"/>
            <w:r w:rsidRPr="00CE5ABC">
              <w:rPr>
                <w:rFonts w:ascii="Garamond" w:hAnsi="Garamond"/>
                <w:sz w:val="28"/>
                <w:szCs w:val="28"/>
              </w:rPr>
              <w:t>dty</w:t>
            </w:r>
            <w:proofErr w:type="spellEnd"/>
            <w:r w:rsidRPr="00CE5ABC">
              <w:rPr>
                <w:rFonts w:ascii="Garamond" w:hAnsi="Garamond"/>
                <w:sz w:val="28"/>
                <w:szCs w:val="28"/>
              </w:rPr>
              <w:t xml:space="preserve"> </w:t>
            </w:r>
            <w:proofErr w:type="spellStart"/>
            <w:r w:rsidRPr="00CE5ABC">
              <w:rPr>
                <w:rFonts w:ascii="Garamond" w:hAnsi="Garamond"/>
                <w:sz w:val="28"/>
                <w:szCs w:val="28"/>
              </w:rPr>
              <w:t>chiarrail</w:t>
            </w:r>
            <w:proofErr w:type="spellEnd"/>
            <w:r w:rsidRPr="00CE5ABC">
              <w:rPr>
                <w:rFonts w:ascii="Garamond" w:hAnsi="Garamond"/>
                <w:sz w:val="28"/>
                <w:szCs w:val="28"/>
              </w:rPr>
              <w:t xml:space="preserve"> son </w:t>
            </w:r>
            <w:proofErr w:type="spellStart"/>
            <w:r w:rsidRPr="00CE5ABC">
              <w:rPr>
                <w:rFonts w:ascii="Garamond" w:hAnsi="Garamond"/>
                <w:sz w:val="28"/>
                <w:szCs w:val="28"/>
              </w:rPr>
              <w:t>Berchys</w:t>
            </w:r>
            <w:proofErr w:type="spellEnd"/>
            <w:r w:rsidRPr="00CE5ABC">
              <w:rPr>
                <w:rFonts w:ascii="Garamond" w:hAnsi="Garamond"/>
                <w:sz w:val="28"/>
                <w:szCs w:val="28"/>
              </w:rPr>
              <w:t xml:space="preserve">, </w:t>
            </w:r>
            <w:proofErr w:type="spellStart"/>
            <w:r w:rsidRPr="00CE5ABC">
              <w:rPr>
                <w:rFonts w:ascii="Garamond" w:hAnsi="Garamond"/>
                <w:sz w:val="28"/>
                <w:szCs w:val="28"/>
              </w:rPr>
              <w:t>gys</w:t>
            </w:r>
            <w:proofErr w:type="spellEnd"/>
            <w:r w:rsidRPr="00CE5ABC">
              <w:rPr>
                <w:rFonts w:ascii="Garamond" w:hAnsi="Garamond"/>
                <w:sz w:val="28"/>
                <w:szCs w:val="28"/>
              </w:rPr>
              <w:t xml:space="preserve"> </w:t>
            </w:r>
            <w:proofErr w:type="spellStart"/>
            <w:r w:rsidRPr="00CE5ABC">
              <w:rPr>
                <w:rFonts w:ascii="Garamond" w:hAnsi="Garamond"/>
                <w:sz w:val="28"/>
                <w:szCs w:val="28"/>
              </w:rPr>
              <w:t>dty</w:t>
            </w:r>
            <w:proofErr w:type="spellEnd"/>
            <w:r w:rsidRPr="00CE5ABC">
              <w:rPr>
                <w:rFonts w:ascii="Garamond" w:hAnsi="Garamond"/>
                <w:sz w:val="28"/>
                <w:szCs w:val="28"/>
              </w:rPr>
              <w:t xml:space="preserve"> </w:t>
            </w:r>
            <w:proofErr w:type="spellStart"/>
            <w:r w:rsidRPr="00CE5ABC">
              <w:rPr>
                <w:rFonts w:ascii="Garamond" w:hAnsi="Garamond"/>
                <w:sz w:val="28"/>
                <w:szCs w:val="28"/>
              </w:rPr>
              <w:t>gheney-mooinjer</w:t>
            </w:r>
            <w:proofErr w:type="spellEnd"/>
            <w:r w:rsidRPr="00CE5ABC">
              <w:rPr>
                <w:rFonts w:ascii="Garamond" w:hAnsi="Garamond"/>
                <w:sz w:val="28"/>
                <w:szCs w:val="28"/>
              </w:rPr>
              <w:t xml:space="preserve"> son </w:t>
            </w:r>
            <w:proofErr w:type="spellStart"/>
            <w:r w:rsidRPr="00CE5ABC">
              <w:rPr>
                <w:rFonts w:ascii="Garamond" w:hAnsi="Garamond"/>
                <w:sz w:val="28"/>
                <w:szCs w:val="28"/>
              </w:rPr>
              <w:t>sauechys</w:t>
            </w:r>
            <w:proofErr w:type="spellEnd"/>
            <w:r w:rsidRPr="00CE5ABC">
              <w:rPr>
                <w:rFonts w:ascii="Garamond" w:hAnsi="Garamond"/>
                <w:sz w:val="28"/>
                <w:szCs w:val="28"/>
              </w:rPr>
              <w:t xml:space="preserve">, </w:t>
            </w:r>
            <w:proofErr w:type="spellStart"/>
            <w:r w:rsidRPr="00CE5ABC">
              <w:rPr>
                <w:rFonts w:ascii="Garamond" w:hAnsi="Garamond"/>
                <w:sz w:val="28"/>
                <w:szCs w:val="28"/>
              </w:rPr>
              <w:t>gys</w:t>
            </w:r>
            <w:proofErr w:type="spellEnd"/>
            <w:r w:rsidRPr="00CE5ABC">
              <w:rPr>
                <w:rFonts w:ascii="Garamond" w:hAnsi="Garamond"/>
                <w:sz w:val="28"/>
                <w:szCs w:val="28"/>
              </w:rPr>
              <w:t xml:space="preserve"> </w:t>
            </w:r>
            <w:proofErr w:type="spellStart"/>
            <w:r w:rsidRPr="00CE5ABC">
              <w:rPr>
                <w:rFonts w:ascii="Garamond" w:hAnsi="Garamond"/>
                <w:sz w:val="28"/>
                <w:szCs w:val="28"/>
              </w:rPr>
              <w:t>dty</w:t>
            </w:r>
            <w:proofErr w:type="spellEnd"/>
            <w:r w:rsidRPr="00CE5ABC">
              <w:rPr>
                <w:rFonts w:ascii="Garamond" w:hAnsi="Garamond"/>
                <w:sz w:val="28"/>
                <w:szCs w:val="28"/>
              </w:rPr>
              <w:t xml:space="preserve"> </w:t>
            </w:r>
            <w:proofErr w:type="spellStart"/>
            <w:r w:rsidRPr="00CE5ABC">
              <w:rPr>
                <w:rFonts w:ascii="Garamond" w:hAnsi="Garamond"/>
                <w:sz w:val="28"/>
                <w:szCs w:val="28"/>
              </w:rPr>
              <w:t>verchys</w:t>
            </w:r>
            <w:proofErr w:type="spellEnd"/>
            <w:r w:rsidRPr="00CE5ABC">
              <w:rPr>
                <w:rFonts w:ascii="Garamond" w:hAnsi="Garamond"/>
                <w:sz w:val="28"/>
                <w:szCs w:val="28"/>
              </w:rPr>
              <w:t xml:space="preserve"> son </w:t>
            </w:r>
            <w:proofErr w:type="spellStart"/>
            <w:r w:rsidRPr="00CE5ABC">
              <w:rPr>
                <w:rFonts w:ascii="Garamond" w:hAnsi="Garamond"/>
                <w:sz w:val="28"/>
                <w:szCs w:val="28"/>
              </w:rPr>
              <w:t>Maynry</w:t>
            </w:r>
            <w:r w:rsidR="00F510B9">
              <w:rPr>
                <w:rFonts w:ascii="Garamond" w:hAnsi="Garamond"/>
                <w:sz w:val="28"/>
                <w:szCs w:val="28"/>
              </w:rPr>
              <w:t>s</w:t>
            </w:r>
            <w:proofErr w:type="spellEnd"/>
            <w:r w:rsidR="00F510B9">
              <w:rPr>
                <w:rFonts w:ascii="Garamond" w:hAnsi="Garamond"/>
                <w:sz w:val="28"/>
                <w:szCs w:val="28"/>
              </w:rPr>
              <w:t xml:space="preserve">, son [69] cha </w:t>
            </w:r>
            <w:proofErr w:type="spellStart"/>
            <w:r w:rsidR="00F510B9">
              <w:rPr>
                <w:rFonts w:ascii="Garamond" w:hAnsi="Garamond"/>
                <w:sz w:val="28"/>
                <w:szCs w:val="28"/>
              </w:rPr>
              <w:t>vel</w:t>
            </w:r>
            <w:proofErr w:type="spellEnd"/>
            <w:r w:rsidR="00F510B9">
              <w:rPr>
                <w:rFonts w:ascii="Garamond" w:hAnsi="Garamond"/>
                <w:sz w:val="28"/>
                <w:szCs w:val="28"/>
              </w:rPr>
              <w:t xml:space="preserve"> ad </w:t>
            </w:r>
            <w:proofErr w:type="spellStart"/>
            <w:r w:rsidR="00F510B9">
              <w:rPr>
                <w:rFonts w:ascii="Garamond" w:hAnsi="Garamond"/>
                <w:sz w:val="28"/>
                <w:szCs w:val="28"/>
              </w:rPr>
              <w:t>shoh</w:t>
            </w:r>
            <w:proofErr w:type="spellEnd"/>
            <w:r w:rsidR="00F510B9">
              <w:rPr>
                <w:rFonts w:ascii="Garamond" w:hAnsi="Garamond"/>
                <w:sz w:val="28"/>
                <w:szCs w:val="28"/>
              </w:rPr>
              <w:t xml:space="preserve"> </w:t>
            </w:r>
            <w:proofErr w:type="spellStart"/>
            <w:r w:rsidR="00F510B9">
              <w:rPr>
                <w:rFonts w:ascii="Garamond" w:hAnsi="Garamond"/>
                <w:sz w:val="28"/>
                <w:szCs w:val="28"/>
              </w:rPr>
              <w:t>ny</w:t>
            </w:r>
            <w:proofErr w:type="spellEnd"/>
            <w:r w:rsidRPr="00CE5ABC">
              <w:rPr>
                <w:rFonts w:ascii="Garamond" w:hAnsi="Garamond"/>
                <w:sz w:val="28"/>
                <w:szCs w:val="28"/>
              </w:rPr>
              <w:t xml:space="preserve"> </w:t>
            </w:r>
            <w:proofErr w:type="spellStart"/>
            <w:r w:rsidRPr="00CE5ABC">
              <w:rPr>
                <w:rFonts w:ascii="Garamond" w:hAnsi="Garamond"/>
                <w:sz w:val="28"/>
                <w:szCs w:val="28"/>
              </w:rPr>
              <w:t>mannaghtyn</w:t>
            </w:r>
            <w:proofErr w:type="spellEnd"/>
            <w:r w:rsidRPr="00CE5ABC">
              <w:rPr>
                <w:rFonts w:ascii="Garamond" w:hAnsi="Garamond"/>
                <w:sz w:val="28"/>
                <w:szCs w:val="28"/>
              </w:rPr>
              <w:t xml:space="preserve"> </w:t>
            </w:r>
            <w:proofErr w:type="spellStart"/>
            <w:r w:rsidRPr="00CE5ABC">
              <w:rPr>
                <w:rFonts w:ascii="Garamond" w:hAnsi="Garamond"/>
                <w:sz w:val="28"/>
                <w:szCs w:val="28"/>
              </w:rPr>
              <w:t>agh</w:t>
            </w:r>
            <w:proofErr w:type="spellEnd"/>
            <w:r w:rsidRPr="00CE5ABC">
              <w:rPr>
                <w:rFonts w:ascii="Garamond" w:hAnsi="Garamond"/>
                <w:sz w:val="28"/>
                <w:szCs w:val="28"/>
              </w:rPr>
              <w:t xml:space="preserve"> </w:t>
            </w:r>
            <w:proofErr w:type="spellStart"/>
            <w:r w:rsidRPr="00CE5ABC">
              <w:rPr>
                <w:rFonts w:ascii="Garamond" w:hAnsi="Garamond"/>
                <w:i/>
                <w:sz w:val="28"/>
                <w:szCs w:val="28"/>
              </w:rPr>
              <w:t>ny</w:t>
            </w:r>
            <w:proofErr w:type="spellEnd"/>
            <w:r w:rsidRPr="00CE5ABC">
              <w:rPr>
                <w:rFonts w:ascii="Garamond" w:hAnsi="Garamond"/>
                <w:i/>
                <w:sz w:val="28"/>
                <w:szCs w:val="28"/>
              </w:rPr>
              <w:t xml:space="preserve"> </w:t>
            </w:r>
            <w:proofErr w:type="spellStart"/>
            <w:r w:rsidRPr="00CE5ABC">
              <w:rPr>
                <w:rFonts w:ascii="Garamond" w:hAnsi="Garamond"/>
                <w:i/>
                <w:sz w:val="28"/>
                <w:szCs w:val="28"/>
              </w:rPr>
              <w:t>lomarcan</w:t>
            </w:r>
            <w:proofErr w:type="spellEnd"/>
            <w:r w:rsidRPr="00CE5ABC">
              <w:rPr>
                <w:rFonts w:ascii="Garamond" w:hAnsi="Garamond"/>
                <w:i/>
                <w:sz w:val="28"/>
                <w:szCs w:val="28"/>
              </w:rPr>
              <w:t xml:space="preserve"> </w:t>
            </w:r>
            <w:proofErr w:type="spellStart"/>
            <w:r w:rsidRPr="00CE5ABC">
              <w:rPr>
                <w:rFonts w:ascii="Garamond" w:hAnsi="Garamond"/>
                <w:sz w:val="28"/>
                <w:szCs w:val="28"/>
              </w:rPr>
              <w:t>tra</w:t>
            </w:r>
            <w:proofErr w:type="spellEnd"/>
            <w:r w:rsidRPr="00CE5ABC">
              <w:rPr>
                <w:rFonts w:ascii="Garamond" w:hAnsi="Garamond"/>
                <w:sz w:val="28"/>
                <w:szCs w:val="28"/>
              </w:rPr>
              <w:t xml:space="preserve"> </w:t>
            </w:r>
            <w:proofErr w:type="spellStart"/>
            <w:r w:rsidRPr="00CE5ABC">
              <w:rPr>
                <w:rFonts w:ascii="Garamond" w:hAnsi="Garamond"/>
                <w:sz w:val="28"/>
                <w:szCs w:val="28"/>
              </w:rPr>
              <w:t>sallish</w:t>
            </w:r>
            <w:proofErr w:type="spellEnd"/>
            <w:r w:rsidRPr="00CE5ABC">
              <w:rPr>
                <w:rFonts w:ascii="Garamond" w:hAnsi="Garamond"/>
                <w:sz w:val="28"/>
                <w:szCs w:val="28"/>
              </w:rPr>
              <w:t xml:space="preserve"> </w:t>
            </w:r>
            <w:proofErr w:type="spellStart"/>
            <w:r w:rsidRPr="00CE5ABC">
              <w:rPr>
                <w:rFonts w:ascii="Garamond" w:hAnsi="Garamond"/>
                <w:sz w:val="28"/>
                <w:szCs w:val="28"/>
              </w:rPr>
              <w:t>Jee</w:t>
            </w:r>
            <w:proofErr w:type="spellEnd"/>
            <w:r w:rsidRPr="00CE5ABC">
              <w:rPr>
                <w:rFonts w:ascii="Garamond" w:hAnsi="Garamond"/>
                <w:sz w:val="28"/>
                <w:szCs w:val="28"/>
              </w:rPr>
              <w:t xml:space="preserve"> </w:t>
            </w:r>
            <w:proofErr w:type="spellStart"/>
            <w:r w:rsidRPr="00CE5ABC">
              <w:rPr>
                <w:rFonts w:ascii="Garamond" w:hAnsi="Garamond"/>
                <w:sz w:val="28"/>
                <w:szCs w:val="28"/>
              </w:rPr>
              <w:t>myr</w:t>
            </w:r>
            <w:proofErr w:type="spellEnd"/>
            <w:r w:rsidRPr="00CE5ABC">
              <w:rPr>
                <w:rFonts w:ascii="Garamond" w:hAnsi="Garamond"/>
                <w:sz w:val="28"/>
                <w:szCs w:val="28"/>
              </w:rPr>
              <w:t xml:space="preserve"> </w:t>
            </w:r>
            <w:proofErr w:type="spellStart"/>
            <w:r w:rsidRPr="00CE5ABC">
              <w:rPr>
                <w:rFonts w:ascii="Garamond" w:hAnsi="Garamond"/>
                <w:sz w:val="28"/>
                <w:szCs w:val="28"/>
              </w:rPr>
              <w:t>shen</w:t>
            </w:r>
            <w:proofErr w:type="spellEnd"/>
            <w:r w:rsidRPr="00CE5ABC">
              <w:rPr>
                <w:rFonts w:ascii="Garamond" w:hAnsi="Garamond"/>
                <w:sz w:val="28"/>
                <w:szCs w:val="28"/>
              </w:rPr>
              <w:t xml:space="preserve"> </w:t>
            </w:r>
            <w:proofErr w:type="spellStart"/>
            <w:r w:rsidRPr="00CE5ABC">
              <w:rPr>
                <w:rFonts w:ascii="Garamond" w:hAnsi="Garamond"/>
                <w:sz w:val="28"/>
                <w:szCs w:val="28"/>
              </w:rPr>
              <w:t>nyn</w:t>
            </w:r>
            <w:proofErr w:type="spellEnd"/>
            <w:r w:rsidRPr="00CE5ABC">
              <w:rPr>
                <w:rFonts w:ascii="Garamond" w:hAnsi="Garamond"/>
                <w:sz w:val="28"/>
                <w:szCs w:val="28"/>
              </w:rPr>
              <w:t xml:space="preserve"> </w:t>
            </w:r>
            <w:proofErr w:type="spellStart"/>
            <w:r w:rsidRPr="00CE5ABC">
              <w:rPr>
                <w:rFonts w:ascii="Garamond" w:hAnsi="Garamond"/>
                <w:sz w:val="28"/>
                <w:szCs w:val="28"/>
              </w:rPr>
              <w:t>niannoo</w:t>
            </w:r>
            <w:proofErr w:type="spellEnd"/>
            <w:r w:rsidRPr="00CE5ABC">
              <w:rPr>
                <w:rFonts w:ascii="Garamond" w:hAnsi="Garamond"/>
                <w:sz w:val="28"/>
                <w:szCs w:val="28"/>
              </w:rPr>
              <w:t xml:space="preserve"> ad. </w:t>
            </w:r>
          </w:p>
        </w:tc>
        <w:tc>
          <w:tcPr>
            <w:tcW w:w="3852" w:type="dxa"/>
          </w:tcPr>
          <w:p w14:paraId="545AAED9"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You are forbidden to depend upon </w:t>
            </w:r>
            <w:proofErr w:type="spellStart"/>
            <w:r w:rsidRPr="00D05E71">
              <w:rPr>
                <w:rFonts w:ascii="Garamond" w:hAnsi="Garamond" w:cs="Times New Roman"/>
                <w:i/>
                <w:sz w:val="28"/>
              </w:rPr>
              <w:t>your self</w:t>
            </w:r>
            <w:proofErr w:type="spellEnd"/>
            <w:r w:rsidRPr="00D05E71">
              <w:rPr>
                <w:rFonts w:ascii="Garamond" w:hAnsi="Garamond" w:cs="Times New Roman"/>
                <w:i/>
                <w:sz w:val="28"/>
              </w:rPr>
              <w:t>, upon your own Labour and Care, for Prosperity, upon your Friends for Security, upon your Wealth for Happiness</w:t>
            </w:r>
            <w:r w:rsidRPr="00D05E71">
              <w:rPr>
                <w:rFonts w:ascii="Garamond" w:hAnsi="Garamond" w:cs="Times New Roman"/>
                <w:sz w:val="28"/>
              </w:rPr>
              <w:t> </w:t>
            </w:r>
            <w:r w:rsidRPr="00FA6F8C">
              <w:rPr>
                <w:rFonts w:ascii="Garamond" w:hAnsi="Garamond" w:cs="Times New Roman"/>
                <w:i/>
                <w:sz w:val="28"/>
              </w:rPr>
              <w:t>:</w:t>
            </w:r>
            <w:r w:rsidRPr="00D05E71">
              <w:rPr>
                <w:rFonts w:ascii="Garamond" w:hAnsi="Garamond" w:cs="Times New Roman"/>
                <w:i/>
                <w:sz w:val="28"/>
              </w:rPr>
              <w:t xml:space="preserve"> for these are Blessings </w:t>
            </w:r>
            <w:r w:rsidRPr="00D05E71">
              <w:rPr>
                <w:rFonts w:ascii="Garamond" w:hAnsi="Garamond" w:cs="Times New Roman"/>
                <w:sz w:val="28"/>
              </w:rPr>
              <w:t>only</w:t>
            </w:r>
            <w:r w:rsidRPr="00D05E71">
              <w:rPr>
                <w:rFonts w:ascii="Garamond" w:hAnsi="Garamond" w:cs="Times New Roman"/>
                <w:i/>
                <w:sz w:val="28"/>
              </w:rPr>
              <w:t xml:space="preserve"> when God is pleased to make them so.</w:t>
            </w:r>
          </w:p>
        </w:tc>
        <w:tc>
          <w:tcPr>
            <w:tcW w:w="966" w:type="dxa"/>
          </w:tcPr>
          <w:p w14:paraId="35F28A68" w14:textId="77777777" w:rsidR="00FA6F8C" w:rsidRPr="000816C5" w:rsidRDefault="00FA6F8C" w:rsidP="00DB60C3">
            <w:pPr>
              <w:pStyle w:val="ListParagraph"/>
              <w:ind w:left="0"/>
              <w:rPr>
                <w:rFonts w:ascii="Garamond" w:hAnsi="Garamond" w:cs="Times New Roman"/>
                <w:i/>
                <w:sz w:val="20"/>
                <w:szCs w:val="20"/>
              </w:rPr>
            </w:pPr>
          </w:p>
        </w:tc>
      </w:tr>
      <w:tr w:rsidR="00FA6F8C" w:rsidRPr="00D05E71" w14:paraId="6DC59C9A" w14:textId="77777777" w:rsidTr="005261C9">
        <w:tc>
          <w:tcPr>
            <w:tcW w:w="4253" w:type="dxa"/>
          </w:tcPr>
          <w:p w14:paraId="0DB398E7" w14:textId="77777777" w:rsidR="00FA6F8C" w:rsidRPr="00F862C8" w:rsidRDefault="00FA6F8C" w:rsidP="00B237C3">
            <w:pPr>
              <w:pStyle w:val="CM3"/>
              <w:widowControl/>
              <w:spacing w:line="240" w:lineRule="auto"/>
              <w:ind w:firstLine="227"/>
              <w:contextualSpacing/>
              <w:jc w:val="both"/>
              <w:rPr>
                <w:rFonts w:ascii="Garamond" w:hAnsi="Garamond"/>
                <w:sz w:val="28"/>
                <w:szCs w:val="28"/>
              </w:rPr>
            </w:pPr>
            <w:proofErr w:type="spellStart"/>
            <w:r w:rsidRPr="00F862C8">
              <w:rPr>
                <w:rFonts w:ascii="Garamond" w:hAnsi="Garamond"/>
                <w:sz w:val="28"/>
                <w:szCs w:val="28"/>
              </w:rPr>
              <w:t>T’ow</w:t>
            </w:r>
            <w:proofErr w:type="spellEnd"/>
            <w:r w:rsidRPr="00F862C8">
              <w:rPr>
                <w:rFonts w:ascii="Garamond" w:hAnsi="Garamond"/>
                <w:sz w:val="28"/>
                <w:szCs w:val="28"/>
              </w:rPr>
              <w:t xml:space="preserve"> </w:t>
            </w:r>
            <w:proofErr w:type="spellStart"/>
            <w:r w:rsidRPr="00F862C8">
              <w:rPr>
                <w:rFonts w:ascii="Garamond" w:hAnsi="Garamond"/>
                <w:sz w:val="28"/>
                <w:szCs w:val="28"/>
              </w:rPr>
              <w:t>liorish</w:t>
            </w:r>
            <w:proofErr w:type="spellEnd"/>
            <w:r w:rsidRPr="00F862C8">
              <w:rPr>
                <w:rFonts w:ascii="Garamond" w:hAnsi="Garamond"/>
                <w:sz w:val="28"/>
                <w:szCs w:val="28"/>
              </w:rPr>
              <w:t xml:space="preserve"> </w:t>
            </w:r>
            <w:proofErr w:type="spellStart"/>
            <w:r w:rsidRPr="00F862C8">
              <w:rPr>
                <w:rFonts w:ascii="Garamond" w:hAnsi="Garamond"/>
                <w:sz w:val="28"/>
                <w:szCs w:val="28"/>
              </w:rPr>
              <w:t>shoh</w:t>
            </w:r>
            <w:proofErr w:type="spellEnd"/>
            <w:r w:rsidRPr="00F862C8">
              <w:rPr>
                <w:rFonts w:ascii="Garamond" w:hAnsi="Garamond"/>
                <w:sz w:val="28"/>
                <w:szCs w:val="28"/>
              </w:rPr>
              <w:t xml:space="preserve"> er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liettal</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chur </w:t>
            </w:r>
            <w:proofErr w:type="spellStart"/>
            <w:r w:rsidRPr="00F862C8">
              <w:rPr>
                <w:rFonts w:ascii="Garamond" w:hAnsi="Garamond"/>
                <w:sz w:val="28"/>
                <w:szCs w:val="28"/>
              </w:rPr>
              <w:t>geyl</w:t>
            </w:r>
            <w:proofErr w:type="spellEnd"/>
            <w:r w:rsidRPr="00F862C8">
              <w:rPr>
                <w:rFonts w:ascii="Garamond" w:hAnsi="Garamond"/>
                <w:sz w:val="28"/>
                <w:szCs w:val="28"/>
              </w:rPr>
              <w:t xml:space="preserve"> da </w:t>
            </w:r>
            <w:proofErr w:type="spellStart"/>
            <w:r w:rsidRPr="00F862C8">
              <w:rPr>
                <w:rFonts w:ascii="Garamond" w:hAnsi="Garamond"/>
                <w:i/>
                <w:sz w:val="28"/>
                <w:szCs w:val="28"/>
              </w:rPr>
              <w:t>Gessyn</w:t>
            </w:r>
            <w:proofErr w:type="spellEnd"/>
            <w:r w:rsidRPr="00F862C8">
              <w:rPr>
                <w:rFonts w:ascii="Garamond" w:hAnsi="Garamond"/>
                <w:i/>
                <w:sz w:val="28"/>
                <w:szCs w:val="28"/>
              </w:rPr>
              <w:t xml:space="preserve"> </w:t>
            </w:r>
            <w:proofErr w:type="spellStart"/>
            <w:r w:rsidRPr="00F862C8">
              <w:rPr>
                <w:rFonts w:ascii="Garamond" w:hAnsi="Garamond"/>
                <w:i/>
                <w:sz w:val="28"/>
                <w:szCs w:val="28"/>
              </w:rPr>
              <w:t>fardalagh</w:t>
            </w:r>
            <w:proofErr w:type="spellEnd"/>
            <w:r w:rsidRPr="00F862C8">
              <w:rPr>
                <w:rFonts w:ascii="Garamond" w:hAnsi="Garamond"/>
                <w:sz w:val="28"/>
                <w:szCs w:val="28"/>
              </w:rPr>
              <w:t xml:space="preserve"> </w:t>
            </w:r>
            <w:r w:rsidRPr="00F862C8">
              <w:rPr>
                <w:rFonts w:ascii="Garamond" w:hAnsi="Garamond"/>
                <w:i/>
                <w:sz w:val="28"/>
                <w:szCs w:val="28"/>
              </w:rPr>
              <w:t xml:space="preserve">as </w:t>
            </w:r>
            <w:proofErr w:type="spellStart"/>
            <w:r w:rsidRPr="00F862C8">
              <w:rPr>
                <w:rFonts w:ascii="Garamond" w:hAnsi="Garamond"/>
                <w:i/>
                <w:sz w:val="28"/>
                <w:szCs w:val="28"/>
              </w:rPr>
              <w:t>Oalyssyn</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gheddyn</w:t>
            </w:r>
            <w:proofErr w:type="spellEnd"/>
            <w:r w:rsidRPr="00F862C8">
              <w:rPr>
                <w:rFonts w:ascii="Garamond" w:hAnsi="Garamond"/>
                <w:sz w:val="28"/>
                <w:szCs w:val="28"/>
              </w:rPr>
              <w:t xml:space="preserve"> </w:t>
            </w:r>
            <w:proofErr w:type="spellStart"/>
            <w:r w:rsidRPr="00F862C8">
              <w:rPr>
                <w:rFonts w:ascii="Garamond" w:hAnsi="Garamond"/>
                <w:sz w:val="28"/>
                <w:szCs w:val="28"/>
              </w:rPr>
              <w:t>mie</w:t>
            </w:r>
            <w:proofErr w:type="spellEnd"/>
            <w:r w:rsidRPr="00F862C8">
              <w:rPr>
                <w:rFonts w:ascii="Garamond" w:hAnsi="Garamond"/>
                <w:sz w:val="28"/>
                <w:szCs w:val="28"/>
              </w:rPr>
              <w:t xml:space="preserve">, </w:t>
            </w:r>
            <w:proofErr w:type="spellStart"/>
            <w:r w:rsidRPr="00F862C8">
              <w:rPr>
                <w:rFonts w:ascii="Garamond" w:hAnsi="Garamond"/>
                <w:sz w:val="28"/>
                <w:szCs w:val="28"/>
              </w:rPr>
              <w:t>ny</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real </w:t>
            </w:r>
            <w:proofErr w:type="spellStart"/>
            <w:r w:rsidRPr="00F862C8">
              <w:rPr>
                <w:rFonts w:ascii="Garamond" w:hAnsi="Garamond"/>
                <w:sz w:val="28"/>
                <w:szCs w:val="28"/>
              </w:rPr>
              <w:t>olk</w:t>
            </w:r>
            <w:proofErr w:type="spellEnd"/>
            <w:r w:rsidRPr="00F862C8">
              <w:rPr>
                <w:rFonts w:ascii="Garamond" w:hAnsi="Garamond"/>
                <w:sz w:val="28"/>
                <w:szCs w:val="28"/>
              </w:rPr>
              <w:t xml:space="preserve"> </w:t>
            </w:r>
            <w:proofErr w:type="spellStart"/>
            <w:r w:rsidRPr="00F862C8">
              <w:rPr>
                <w:rFonts w:ascii="Garamond" w:hAnsi="Garamond"/>
                <w:sz w:val="28"/>
                <w:szCs w:val="28"/>
              </w:rPr>
              <w:t>woid</w:t>
            </w:r>
            <w:proofErr w:type="spellEnd"/>
            <w:r w:rsidRPr="00F862C8">
              <w:rPr>
                <w:rFonts w:ascii="Garamond" w:hAnsi="Garamond"/>
                <w:sz w:val="28"/>
                <w:szCs w:val="28"/>
              </w:rPr>
              <w:t xml:space="preserve">, son ta </w:t>
            </w:r>
            <w:proofErr w:type="spellStart"/>
            <w:r w:rsidRPr="00F862C8">
              <w:rPr>
                <w:rFonts w:ascii="Garamond" w:hAnsi="Garamond"/>
                <w:sz w:val="28"/>
                <w:szCs w:val="28"/>
              </w:rPr>
              <w:t>shoh</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hreggeil</w:t>
            </w:r>
            <w:proofErr w:type="spellEnd"/>
            <w:r w:rsidRPr="00F862C8">
              <w:rPr>
                <w:rFonts w:ascii="Garamond" w:hAnsi="Garamond"/>
                <w:sz w:val="28"/>
                <w:szCs w:val="28"/>
              </w:rPr>
              <w:t xml:space="preserve"> y </w:t>
            </w:r>
            <w:proofErr w:type="spellStart"/>
            <w:r w:rsidRPr="00F862C8">
              <w:rPr>
                <w:rFonts w:ascii="Garamond" w:hAnsi="Garamond"/>
                <w:sz w:val="28"/>
                <w:szCs w:val="28"/>
              </w:rPr>
              <w:t>Jee</w:t>
            </w:r>
            <w:proofErr w:type="spellEnd"/>
            <w:r w:rsidRPr="00F862C8">
              <w:rPr>
                <w:rFonts w:ascii="Garamond" w:hAnsi="Garamond"/>
                <w:sz w:val="28"/>
                <w:szCs w:val="28"/>
              </w:rPr>
              <w:t xml:space="preserve"> </w:t>
            </w:r>
            <w:proofErr w:type="spellStart"/>
            <w:r w:rsidRPr="00F862C8">
              <w:rPr>
                <w:rFonts w:ascii="Garamond" w:hAnsi="Garamond"/>
                <w:sz w:val="28"/>
                <w:szCs w:val="28"/>
              </w:rPr>
              <w:t>shen</w:t>
            </w:r>
            <w:proofErr w:type="spellEnd"/>
            <w:r w:rsidRPr="00F862C8">
              <w:rPr>
                <w:rFonts w:ascii="Garamond" w:hAnsi="Garamond"/>
                <w:sz w:val="28"/>
                <w:szCs w:val="28"/>
              </w:rPr>
              <w:t xml:space="preserve">, </w:t>
            </w:r>
            <w:proofErr w:type="spellStart"/>
            <w:r w:rsidRPr="00F862C8">
              <w:rPr>
                <w:rFonts w:ascii="Garamond" w:hAnsi="Garamond"/>
                <w:sz w:val="28"/>
                <w:szCs w:val="28"/>
              </w:rPr>
              <w:t>fegooish</w:t>
            </w:r>
            <w:proofErr w:type="spellEnd"/>
            <w:r w:rsidRPr="00F862C8">
              <w:rPr>
                <w:rFonts w:ascii="Garamond" w:hAnsi="Garamond"/>
                <w:sz w:val="28"/>
                <w:szCs w:val="28"/>
              </w:rPr>
              <w:t xml:space="preserve"> e </w:t>
            </w:r>
            <w:proofErr w:type="spellStart"/>
            <w:r w:rsidRPr="00F862C8">
              <w:rPr>
                <w:rFonts w:ascii="Garamond" w:hAnsi="Garamond"/>
                <w:sz w:val="28"/>
                <w:szCs w:val="28"/>
              </w:rPr>
              <w:t>chied</w:t>
            </w:r>
            <w:proofErr w:type="spellEnd"/>
            <w:r w:rsidRPr="00F862C8">
              <w:rPr>
                <w:rFonts w:ascii="Garamond" w:hAnsi="Garamond"/>
                <w:sz w:val="28"/>
                <w:szCs w:val="28"/>
              </w:rPr>
              <w:t xml:space="preserve"> as e </w:t>
            </w:r>
            <w:proofErr w:type="spellStart"/>
            <w:r w:rsidRPr="00F862C8">
              <w:rPr>
                <w:rFonts w:ascii="Garamond" w:hAnsi="Garamond"/>
                <w:sz w:val="28"/>
                <w:szCs w:val="28"/>
              </w:rPr>
              <w:t>phointeil</w:t>
            </w:r>
            <w:proofErr w:type="spellEnd"/>
            <w:r w:rsidRPr="00F862C8">
              <w:rPr>
                <w:rFonts w:ascii="Garamond" w:hAnsi="Garamond"/>
                <w:sz w:val="28"/>
                <w:szCs w:val="28"/>
              </w:rPr>
              <w:t xml:space="preserve"> cha </w:t>
            </w:r>
            <w:proofErr w:type="spellStart"/>
            <w:r w:rsidRPr="00F862C8">
              <w:rPr>
                <w:rFonts w:ascii="Garamond" w:hAnsi="Garamond"/>
                <w:sz w:val="28"/>
                <w:szCs w:val="28"/>
              </w:rPr>
              <w:lastRenderedPageBreak/>
              <w:t>vod</w:t>
            </w:r>
            <w:proofErr w:type="spellEnd"/>
            <w:r w:rsidRPr="00F862C8">
              <w:rPr>
                <w:rFonts w:ascii="Garamond" w:hAnsi="Garamond"/>
                <w:sz w:val="28"/>
                <w:szCs w:val="28"/>
              </w:rPr>
              <w:t xml:space="preserve"> </w:t>
            </w:r>
            <w:proofErr w:type="spellStart"/>
            <w:r w:rsidRPr="00F862C8">
              <w:rPr>
                <w:rFonts w:ascii="Garamond" w:hAnsi="Garamond"/>
                <w:sz w:val="28"/>
                <w:szCs w:val="28"/>
              </w:rPr>
              <w:t>mie</w:t>
            </w:r>
            <w:proofErr w:type="spellEnd"/>
            <w:r w:rsidRPr="00F862C8">
              <w:rPr>
                <w:rFonts w:ascii="Garamond" w:hAnsi="Garamond"/>
                <w:sz w:val="28"/>
                <w:szCs w:val="28"/>
              </w:rPr>
              <w:t xml:space="preserve"> </w:t>
            </w:r>
            <w:proofErr w:type="spellStart"/>
            <w:r w:rsidRPr="00F862C8">
              <w:rPr>
                <w:rFonts w:ascii="Garamond" w:hAnsi="Garamond"/>
                <w:sz w:val="28"/>
                <w:szCs w:val="28"/>
              </w:rPr>
              <w:t>ny</w:t>
            </w:r>
            <w:proofErr w:type="spellEnd"/>
            <w:r w:rsidRPr="00F862C8">
              <w:rPr>
                <w:rFonts w:ascii="Garamond" w:hAnsi="Garamond"/>
                <w:sz w:val="28"/>
                <w:szCs w:val="28"/>
              </w:rPr>
              <w:t xml:space="preserve"> </w:t>
            </w:r>
            <w:proofErr w:type="spellStart"/>
            <w:r w:rsidRPr="00F862C8">
              <w:rPr>
                <w:rFonts w:ascii="Garamond" w:hAnsi="Garamond"/>
                <w:sz w:val="28"/>
                <w:szCs w:val="28"/>
              </w:rPr>
              <w:t>sie</w:t>
            </w:r>
            <w:proofErr w:type="spellEnd"/>
            <w:r w:rsidRPr="00F862C8">
              <w:rPr>
                <w:rFonts w:ascii="Garamond" w:hAnsi="Garamond"/>
                <w:sz w:val="28"/>
                <w:szCs w:val="28"/>
              </w:rPr>
              <w:t xml:space="preserve"> </w:t>
            </w:r>
            <w:proofErr w:type="spellStart"/>
            <w:r w:rsidRPr="00F862C8">
              <w:rPr>
                <w:rFonts w:ascii="Garamond" w:hAnsi="Garamond"/>
                <w:sz w:val="28"/>
                <w:szCs w:val="28"/>
              </w:rPr>
              <w:t>taghyrt</w:t>
            </w:r>
            <w:proofErr w:type="spellEnd"/>
            <w:r w:rsidRPr="00F862C8">
              <w:rPr>
                <w:rFonts w:ascii="Garamond" w:hAnsi="Garamond"/>
                <w:sz w:val="28"/>
                <w:szCs w:val="28"/>
              </w:rPr>
              <w:t xml:space="preserve"> </w:t>
            </w:r>
            <w:proofErr w:type="spellStart"/>
            <w:r w:rsidRPr="00F862C8">
              <w:rPr>
                <w:rFonts w:ascii="Garamond" w:hAnsi="Garamond"/>
                <w:sz w:val="28"/>
                <w:szCs w:val="28"/>
              </w:rPr>
              <w:t>gys</w:t>
            </w:r>
            <w:proofErr w:type="spellEnd"/>
            <w:r w:rsidRPr="00F862C8">
              <w:rPr>
                <w:rFonts w:ascii="Garamond" w:hAnsi="Garamond"/>
                <w:sz w:val="28"/>
                <w:szCs w:val="28"/>
              </w:rPr>
              <w:t xml:space="preserve"> veg </w:t>
            </w:r>
            <w:proofErr w:type="spellStart"/>
            <w:r w:rsidRPr="00F862C8">
              <w:rPr>
                <w:rFonts w:ascii="Garamond" w:hAnsi="Garamond"/>
                <w:sz w:val="28"/>
                <w:szCs w:val="28"/>
              </w:rPr>
              <w:t>jeh</w:t>
            </w:r>
            <w:proofErr w:type="spellEnd"/>
            <w:r w:rsidRPr="00F862C8">
              <w:rPr>
                <w:rFonts w:ascii="Garamond" w:hAnsi="Garamond"/>
                <w:sz w:val="28"/>
                <w:szCs w:val="28"/>
              </w:rPr>
              <w:t xml:space="preserve"> e </w:t>
            </w:r>
            <w:proofErr w:type="spellStart"/>
            <w:r w:rsidRPr="00F862C8">
              <w:rPr>
                <w:rFonts w:ascii="Garamond" w:hAnsi="Garamond"/>
                <w:sz w:val="28"/>
                <w:szCs w:val="28"/>
              </w:rPr>
              <w:t>Chreturyn</w:t>
            </w:r>
            <w:proofErr w:type="spellEnd"/>
            <w:r w:rsidRPr="00F862C8">
              <w:rPr>
                <w:rFonts w:ascii="Garamond" w:hAnsi="Garamond"/>
                <w:sz w:val="28"/>
                <w:szCs w:val="28"/>
              </w:rPr>
              <w:t xml:space="preserve">. </w:t>
            </w:r>
            <w:proofErr w:type="spellStart"/>
            <w:r w:rsidRPr="00F862C8">
              <w:rPr>
                <w:rFonts w:ascii="Garamond" w:hAnsi="Garamond"/>
                <w:i/>
                <w:sz w:val="28"/>
                <w:szCs w:val="28"/>
              </w:rPr>
              <w:t>Shooil-jee</w:t>
            </w:r>
            <w:proofErr w:type="spellEnd"/>
            <w:r w:rsidRPr="00F862C8">
              <w:rPr>
                <w:rFonts w:ascii="Garamond" w:hAnsi="Garamond"/>
                <w:i/>
                <w:sz w:val="28"/>
                <w:szCs w:val="28"/>
              </w:rPr>
              <w:t xml:space="preserve"> as </w:t>
            </w:r>
            <w:proofErr w:type="spellStart"/>
            <w:r w:rsidRPr="00F862C8">
              <w:rPr>
                <w:rFonts w:ascii="Garamond" w:hAnsi="Garamond"/>
                <w:i/>
                <w:sz w:val="28"/>
                <w:szCs w:val="28"/>
              </w:rPr>
              <w:t>eih-jee</w:t>
            </w:r>
            <w:proofErr w:type="spellEnd"/>
            <w:r w:rsidRPr="00F862C8">
              <w:rPr>
                <w:rFonts w:ascii="Garamond" w:hAnsi="Garamond"/>
                <w:i/>
                <w:sz w:val="28"/>
                <w:szCs w:val="28"/>
              </w:rPr>
              <w:t xml:space="preserve"> </w:t>
            </w:r>
            <w:proofErr w:type="spellStart"/>
            <w:r w:rsidRPr="00F862C8">
              <w:rPr>
                <w:rFonts w:ascii="Garamond" w:hAnsi="Garamond"/>
                <w:i/>
                <w:sz w:val="28"/>
                <w:szCs w:val="28"/>
              </w:rPr>
              <w:t>gys</w:t>
            </w:r>
            <w:proofErr w:type="spellEnd"/>
            <w:r w:rsidRPr="00F862C8">
              <w:rPr>
                <w:rFonts w:ascii="Garamond" w:hAnsi="Garamond"/>
                <w:i/>
                <w:sz w:val="28"/>
                <w:szCs w:val="28"/>
              </w:rPr>
              <w:t xml:space="preserve"> </w:t>
            </w:r>
            <w:proofErr w:type="spellStart"/>
            <w:r w:rsidRPr="00F862C8">
              <w:rPr>
                <w:rFonts w:ascii="Garamond" w:hAnsi="Garamond"/>
                <w:i/>
                <w:sz w:val="28"/>
                <w:szCs w:val="28"/>
              </w:rPr>
              <w:t>ny</w:t>
            </w:r>
            <w:proofErr w:type="spellEnd"/>
            <w:r w:rsidRPr="00F862C8">
              <w:rPr>
                <w:rFonts w:ascii="Garamond" w:hAnsi="Garamond"/>
                <w:i/>
                <w:sz w:val="28"/>
                <w:szCs w:val="28"/>
              </w:rPr>
              <w:t xml:space="preserve"> </w:t>
            </w:r>
            <w:proofErr w:type="spellStart"/>
            <w:r w:rsidRPr="00F862C8">
              <w:rPr>
                <w:rFonts w:ascii="Garamond" w:hAnsi="Garamond"/>
                <w:i/>
                <w:sz w:val="28"/>
                <w:szCs w:val="28"/>
              </w:rPr>
              <w:t>Jee-aghyn</w:t>
            </w:r>
            <w:proofErr w:type="spellEnd"/>
            <w:r w:rsidRPr="00F862C8">
              <w:rPr>
                <w:rFonts w:ascii="Garamond" w:hAnsi="Garamond"/>
                <w:i/>
                <w:sz w:val="28"/>
                <w:szCs w:val="28"/>
              </w:rPr>
              <w:t xml:space="preserve"> ta </w:t>
            </w:r>
            <w:proofErr w:type="spellStart"/>
            <w:r w:rsidRPr="00F862C8">
              <w:rPr>
                <w:rFonts w:ascii="Garamond" w:hAnsi="Garamond"/>
                <w:i/>
                <w:sz w:val="28"/>
                <w:szCs w:val="28"/>
              </w:rPr>
              <w:t>shiu</w:t>
            </w:r>
            <w:proofErr w:type="spellEnd"/>
            <w:r w:rsidRPr="00F862C8">
              <w:rPr>
                <w:rFonts w:ascii="Garamond" w:hAnsi="Garamond"/>
                <w:i/>
                <w:sz w:val="28"/>
                <w:szCs w:val="28"/>
              </w:rPr>
              <w:t xml:space="preserve"> er </w:t>
            </w:r>
            <w:proofErr w:type="spellStart"/>
            <w:r w:rsidRPr="00F862C8">
              <w:rPr>
                <w:rFonts w:ascii="Garamond" w:hAnsi="Garamond"/>
                <w:i/>
                <w:sz w:val="28"/>
                <w:szCs w:val="28"/>
              </w:rPr>
              <w:t>reih</w:t>
            </w:r>
            <w:proofErr w:type="spellEnd"/>
            <w:r w:rsidRPr="00F862C8">
              <w:rPr>
                <w:rFonts w:ascii="Garamond" w:hAnsi="Garamond"/>
                <w:i/>
                <w:sz w:val="28"/>
                <w:szCs w:val="28"/>
              </w:rPr>
              <w:t xml:space="preserve">, </w:t>
            </w:r>
            <w:proofErr w:type="spellStart"/>
            <w:r w:rsidRPr="00F862C8">
              <w:rPr>
                <w:rFonts w:ascii="Garamond" w:hAnsi="Garamond"/>
                <w:i/>
                <w:sz w:val="28"/>
                <w:szCs w:val="28"/>
              </w:rPr>
              <w:t>lig</w:t>
            </w:r>
            <w:proofErr w:type="spellEnd"/>
            <w:r w:rsidRPr="00F862C8">
              <w:rPr>
                <w:rFonts w:ascii="Garamond" w:hAnsi="Garamond"/>
                <w:i/>
                <w:sz w:val="28"/>
                <w:szCs w:val="28"/>
              </w:rPr>
              <w:t xml:space="preserve"> </w:t>
            </w:r>
            <w:proofErr w:type="spellStart"/>
            <w:r w:rsidRPr="00F862C8">
              <w:rPr>
                <w:rFonts w:ascii="Garamond" w:hAnsi="Garamond"/>
                <w:i/>
                <w:sz w:val="28"/>
                <w:szCs w:val="28"/>
              </w:rPr>
              <w:t>daue</w:t>
            </w:r>
            <w:proofErr w:type="spellEnd"/>
            <w:r w:rsidRPr="00F862C8">
              <w:rPr>
                <w:rFonts w:ascii="Garamond" w:hAnsi="Garamond"/>
                <w:i/>
                <w:sz w:val="28"/>
                <w:szCs w:val="28"/>
              </w:rPr>
              <w:t xml:space="preserve"> </w:t>
            </w:r>
            <w:proofErr w:type="spellStart"/>
            <w:r w:rsidRPr="00F862C8">
              <w:rPr>
                <w:rFonts w:ascii="Garamond" w:hAnsi="Garamond"/>
                <w:i/>
                <w:sz w:val="28"/>
                <w:szCs w:val="28"/>
              </w:rPr>
              <w:t>shiuish</w:t>
            </w:r>
            <w:proofErr w:type="spellEnd"/>
            <w:r w:rsidRPr="00F862C8">
              <w:rPr>
                <w:rFonts w:ascii="Garamond" w:hAnsi="Garamond"/>
                <w:i/>
                <w:sz w:val="28"/>
                <w:szCs w:val="28"/>
              </w:rPr>
              <w:t xml:space="preserve"> y </w:t>
            </w:r>
            <w:proofErr w:type="spellStart"/>
            <w:r w:rsidRPr="00F862C8">
              <w:rPr>
                <w:rFonts w:ascii="Garamond" w:hAnsi="Garamond"/>
                <w:i/>
                <w:sz w:val="28"/>
                <w:szCs w:val="28"/>
              </w:rPr>
              <w:t>livrey</w:t>
            </w:r>
            <w:proofErr w:type="spellEnd"/>
            <w:r w:rsidRPr="00F862C8">
              <w:rPr>
                <w:rFonts w:ascii="Garamond" w:hAnsi="Garamond"/>
                <w:i/>
                <w:sz w:val="28"/>
                <w:szCs w:val="28"/>
              </w:rPr>
              <w:t xml:space="preserve"> </w:t>
            </w:r>
            <w:proofErr w:type="spellStart"/>
            <w:r w:rsidRPr="00F862C8">
              <w:rPr>
                <w:rFonts w:ascii="Garamond" w:hAnsi="Garamond"/>
                <w:i/>
                <w:sz w:val="28"/>
                <w:szCs w:val="28"/>
              </w:rPr>
              <w:t>ayns</w:t>
            </w:r>
            <w:proofErr w:type="spellEnd"/>
            <w:r w:rsidRPr="00F862C8">
              <w:rPr>
                <w:rFonts w:ascii="Garamond" w:hAnsi="Garamond"/>
                <w:i/>
                <w:sz w:val="28"/>
                <w:szCs w:val="28"/>
              </w:rPr>
              <w:t xml:space="preserve"> </w:t>
            </w:r>
            <w:proofErr w:type="spellStart"/>
            <w:r w:rsidRPr="00F862C8">
              <w:rPr>
                <w:rFonts w:ascii="Garamond" w:hAnsi="Garamond"/>
                <w:i/>
                <w:sz w:val="28"/>
                <w:szCs w:val="28"/>
              </w:rPr>
              <w:t>earish</w:t>
            </w:r>
            <w:proofErr w:type="spellEnd"/>
            <w:r w:rsidRPr="00F862C8">
              <w:rPr>
                <w:rFonts w:ascii="Garamond" w:hAnsi="Garamond"/>
                <w:i/>
                <w:sz w:val="28"/>
                <w:szCs w:val="28"/>
              </w:rPr>
              <w:t xml:space="preserve"> </w:t>
            </w:r>
            <w:proofErr w:type="spellStart"/>
            <w:r w:rsidRPr="00F862C8">
              <w:rPr>
                <w:rFonts w:ascii="Garamond" w:hAnsi="Garamond"/>
                <w:i/>
                <w:sz w:val="28"/>
                <w:szCs w:val="28"/>
              </w:rPr>
              <w:t>nyn</w:t>
            </w:r>
            <w:proofErr w:type="spellEnd"/>
            <w:r w:rsidRPr="00F862C8">
              <w:rPr>
                <w:rFonts w:ascii="Garamond" w:hAnsi="Garamond"/>
                <w:i/>
                <w:sz w:val="28"/>
                <w:szCs w:val="28"/>
              </w:rPr>
              <w:t xml:space="preserve"> </w:t>
            </w:r>
            <w:proofErr w:type="spellStart"/>
            <w:r w:rsidRPr="00F862C8">
              <w:rPr>
                <w:rFonts w:ascii="Garamond" w:hAnsi="Garamond"/>
                <w:i/>
                <w:sz w:val="28"/>
                <w:szCs w:val="28"/>
              </w:rPr>
              <w:t>Seaghyn</w:t>
            </w:r>
            <w:proofErr w:type="spellEnd"/>
            <w:r w:rsidRPr="00F862C8">
              <w:rPr>
                <w:rFonts w:ascii="Garamond" w:hAnsi="Garamond"/>
                <w:i/>
                <w:sz w:val="28"/>
                <w:szCs w:val="28"/>
              </w:rPr>
              <w:t xml:space="preserve">. </w:t>
            </w:r>
          </w:p>
        </w:tc>
        <w:tc>
          <w:tcPr>
            <w:tcW w:w="3852" w:type="dxa"/>
          </w:tcPr>
          <w:p w14:paraId="3DFD972E" w14:textId="77777777" w:rsidR="00FA6F8C" w:rsidRPr="00D05E71" w:rsidRDefault="00FA6F8C" w:rsidP="00895865">
            <w:pPr>
              <w:pStyle w:val="ListParagraph"/>
              <w:ind w:left="0" w:firstLine="227"/>
              <w:jc w:val="both"/>
              <w:rPr>
                <w:rFonts w:ascii="Garamond" w:hAnsi="Garamond" w:cs="Times New Roman"/>
                <w:sz w:val="28"/>
              </w:rPr>
            </w:pPr>
            <w:r w:rsidRPr="00D05E71">
              <w:rPr>
                <w:rFonts w:ascii="Garamond" w:hAnsi="Garamond" w:cs="Times New Roman"/>
                <w:i/>
                <w:sz w:val="28"/>
              </w:rPr>
              <w:lastRenderedPageBreak/>
              <w:t xml:space="preserve">You are hereby forbidden to give heed to </w:t>
            </w:r>
            <w:r w:rsidRPr="00D05E71">
              <w:rPr>
                <w:rFonts w:ascii="Garamond" w:hAnsi="Garamond" w:cs="Times New Roman"/>
                <w:sz w:val="28"/>
              </w:rPr>
              <w:t>Superstitious Observations and Charms,</w:t>
            </w:r>
            <w:r w:rsidRPr="00D05E71">
              <w:rPr>
                <w:rFonts w:ascii="Garamond" w:hAnsi="Garamond" w:cs="Times New Roman"/>
                <w:i/>
                <w:sz w:val="28"/>
              </w:rPr>
              <w:t xml:space="preserve"> for procuring of </w:t>
            </w:r>
            <w:r w:rsidRPr="00D05E71">
              <w:rPr>
                <w:rFonts w:ascii="Garamond" w:hAnsi="Garamond" w:cs="Times New Roman"/>
                <w:sz w:val="28"/>
              </w:rPr>
              <w:t>good,</w:t>
            </w:r>
            <w:r w:rsidRPr="00D05E71">
              <w:rPr>
                <w:rFonts w:ascii="Garamond" w:hAnsi="Garamond" w:cs="Times New Roman"/>
                <w:i/>
                <w:sz w:val="28"/>
              </w:rPr>
              <w:t xml:space="preserve"> or for Preventing </w:t>
            </w:r>
            <w:r w:rsidRPr="00D05E71">
              <w:rPr>
                <w:rFonts w:ascii="Garamond" w:hAnsi="Garamond" w:cs="Times New Roman"/>
                <w:sz w:val="28"/>
              </w:rPr>
              <w:t>evil ;</w:t>
            </w:r>
            <w:r w:rsidRPr="00D05E71">
              <w:rPr>
                <w:rFonts w:ascii="Garamond" w:hAnsi="Garamond" w:cs="Times New Roman"/>
                <w:i/>
                <w:sz w:val="28"/>
              </w:rPr>
              <w:t xml:space="preserve"> for this is to forsake that God, without whose Leave and </w:t>
            </w:r>
            <w:r w:rsidRPr="00D05E71">
              <w:rPr>
                <w:rFonts w:ascii="Garamond" w:hAnsi="Garamond" w:cs="Times New Roman"/>
                <w:i/>
                <w:sz w:val="28"/>
              </w:rPr>
              <w:lastRenderedPageBreak/>
              <w:t xml:space="preserve">Direction, neither good nor evil can befall any of his Creatures. </w:t>
            </w:r>
            <w:r w:rsidRPr="00D05E71">
              <w:rPr>
                <w:rFonts w:ascii="Garamond" w:hAnsi="Garamond" w:cs="Times New Roman"/>
                <w:sz w:val="28"/>
              </w:rPr>
              <w:t>Go and cry unto the Gods which ye have chosen ; let them deliver you in the time of your Tribulation.</w:t>
            </w:r>
          </w:p>
        </w:tc>
        <w:tc>
          <w:tcPr>
            <w:tcW w:w="966" w:type="dxa"/>
          </w:tcPr>
          <w:p w14:paraId="449DA191" w14:textId="77777777" w:rsidR="00FA6F8C" w:rsidRDefault="00FA6F8C" w:rsidP="00DB60C3">
            <w:pPr>
              <w:pStyle w:val="ListParagraph"/>
              <w:ind w:left="0"/>
              <w:rPr>
                <w:rFonts w:ascii="Garamond" w:hAnsi="Garamond" w:cs="Times New Roman"/>
                <w:sz w:val="20"/>
                <w:szCs w:val="20"/>
              </w:rPr>
            </w:pPr>
          </w:p>
          <w:p w14:paraId="6E4C1A0E" w14:textId="77777777" w:rsidR="00362920" w:rsidRDefault="00362920" w:rsidP="00DB60C3">
            <w:pPr>
              <w:pStyle w:val="ListParagraph"/>
              <w:ind w:left="0"/>
              <w:rPr>
                <w:rFonts w:ascii="Garamond" w:hAnsi="Garamond" w:cs="Times New Roman"/>
                <w:sz w:val="20"/>
                <w:szCs w:val="20"/>
              </w:rPr>
            </w:pPr>
          </w:p>
          <w:p w14:paraId="789077E1" w14:textId="77777777" w:rsidR="00362920" w:rsidRDefault="00362920" w:rsidP="00DB60C3">
            <w:pPr>
              <w:pStyle w:val="ListParagraph"/>
              <w:ind w:left="0"/>
              <w:rPr>
                <w:rFonts w:ascii="Garamond" w:hAnsi="Garamond" w:cs="Times New Roman"/>
                <w:sz w:val="20"/>
                <w:szCs w:val="20"/>
              </w:rPr>
            </w:pPr>
          </w:p>
          <w:p w14:paraId="5953E90D" w14:textId="77777777" w:rsidR="00362920" w:rsidRDefault="00362920" w:rsidP="00DB60C3">
            <w:pPr>
              <w:pStyle w:val="ListParagraph"/>
              <w:ind w:left="0"/>
              <w:rPr>
                <w:rFonts w:ascii="Garamond" w:hAnsi="Garamond" w:cs="Times New Roman"/>
                <w:sz w:val="20"/>
                <w:szCs w:val="20"/>
              </w:rPr>
            </w:pPr>
          </w:p>
          <w:p w14:paraId="03206A5F" w14:textId="77777777" w:rsidR="00362920" w:rsidRDefault="00362920" w:rsidP="00DB60C3">
            <w:pPr>
              <w:pStyle w:val="ListParagraph"/>
              <w:ind w:left="0"/>
              <w:rPr>
                <w:rFonts w:ascii="Garamond" w:hAnsi="Garamond" w:cs="Times New Roman"/>
                <w:sz w:val="20"/>
                <w:szCs w:val="20"/>
              </w:rPr>
            </w:pPr>
          </w:p>
          <w:p w14:paraId="0D9D7F67" w14:textId="77777777" w:rsidR="00362920" w:rsidRDefault="00362920" w:rsidP="00DB60C3">
            <w:pPr>
              <w:pStyle w:val="ListParagraph"/>
              <w:ind w:left="0"/>
              <w:rPr>
                <w:rFonts w:ascii="Garamond" w:hAnsi="Garamond" w:cs="Times New Roman"/>
                <w:sz w:val="20"/>
                <w:szCs w:val="20"/>
              </w:rPr>
            </w:pPr>
          </w:p>
          <w:p w14:paraId="6E2D516F" w14:textId="77777777" w:rsidR="00362920" w:rsidRDefault="00362920" w:rsidP="00DB60C3">
            <w:pPr>
              <w:pStyle w:val="ListParagraph"/>
              <w:ind w:left="0"/>
              <w:rPr>
                <w:rFonts w:ascii="Garamond" w:hAnsi="Garamond" w:cs="Times New Roman"/>
                <w:sz w:val="20"/>
                <w:szCs w:val="20"/>
              </w:rPr>
            </w:pPr>
          </w:p>
          <w:p w14:paraId="5B99F6F3" w14:textId="77777777" w:rsidR="00362920" w:rsidRDefault="00362920" w:rsidP="00DB60C3">
            <w:pPr>
              <w:pStyle w:val="ListParagraph"/>
              <w:ind w:left="0"/>
              <w:rPr>
                <w:rFonts w:ascii="Garamond" w:hAnsi="Garamond" w:cs="Times New Roman"/>
                <w:sz w:val="20"/>
                <w:szCs w:val="20"/>
              </w:rPr>
            </w:pPr>
          </w:p>
          <w:p w14:paraId="3CA3AA36" w14:textId="77777777" w:rsidR="00362920" w:rsidRPr="00362920" w:rsidRDefault="00362920" w:rsidP="00DB60C3">
            <w:pPr>
              <w:pStyle w:val="ListParagraph"/>
              <w:ind w:left="0"/>
              <w:rPr>
                <w:rFonts w:ascii="Garamond" w:hAnsi="Garamond" w:cs="Times New Roman"/>
                <w:sz w:val="20"/>
                <w:szCs w:val="20"/>
              </w:rPr>
            </w:pPr>
            <w:r>
              <w:rPr>
                <w:rFonts w:ascii="Garamond" w:hAnsi="Garamond" w:cs="Times New Roman"/>
                <w:sz w:val="20"/>
                <w:szCs w:val="20"/>
              </w:rPr>
              <w:t>Judg. 10. 14.</w:t>
            </w:r>
          </w:p>
        </w:tc>
      </w:tr>
      <w:tr w:rsidR="00FA6F8C" w:rsidRPr="00D05E71" w14:paraId="73B5B690" w14:textId="77777777" w:rsidTr="005261C9">
        <w:tc>
          <w:tcPr>
            <w:tcW w:w="4253" w:type="dxa"/>
          </w:tcPr>
          <w:p w14:paraId="5115A89F" w14:textId="77777777" w:rsidR="00FA6F8C" w:rsidRPr="00F862C8" w:rsidRDefault="00FA6F8C" w:rsidP="00B237C3">
            <w:pPr>
              <w:pStyle w:val="CM3"/>
              <w:widowControl/>
              <w:spacing w:line="240" w:lineRule="auto"/>
              <w:ind w:firstLine="227"/>
              <w:contextualSpacing/>
              <w:jc w:val="both"/>
              <w:rPr>
                <w:rFonts w:ascii="Garamond" w:hAnsi="Garamond"/>
                <w:sz w:val="28"/>
                <w:szCs w:val="28"/>
              </w:rPr>
            </w:pPr>
            <w:r w:rsidRPr="00F862C8">
              <w:rPr>
                <w:rFonts w:ascii="Garamond" w:hAnsi="Garamond"/>
                <w:sz w:val="28"/>
                <w:szCs w:val="28"/>
              </w:rPr>
              <w:lastRenderedPageBreak/>
              <w:t xml:space="preserve">As </w:t>
            </w:r>
            <w:proofErr w:type="spellStart"/>
            <w:r w:rsidRPr="00F862C8">
              <w:rPr>
                <w:rFonts w:ascii="Garamond" w:hAnsi="Garamond"/>
                <w:sz w:val="28"/>
                <w:szCs w:val="28"/>
              </w:rPr>
              <w:t>t’ow</w:t>
            </w:r>
            <w:proofErr w:type="spellEnd"/>
            <w:r w:rsidRPr="00F862C8">
              <w:rPr>
                <w:rFonts w:ascii="Garamond" w:hAnsi="Garamond"/>
                <w:sz w:val="28"/>
                <w:szCs w:val="28"/>
              </w:rPr>
              <w:t xml:space="preserve"> er </w:t>
            </w:r>
            <w:proofErr w:type="spellStart"/>
            <w:r w:rsidRPr="00F862C8">
              <w:rPr>
                <w:rFonts w:ascii="Garamond" w:hAnsi="Garamond"/>
                <w:sz w:val="28"/>
                <w:szCs w:val="28"/>
              </w:rPr>
              <w:t>dty</w:t>
            </w:r>
            <w:proofErr w:type="spellEnd"/>
            <w:r w:rsidRPr="00F862C8">
              <w:rPr>
                <w:rFonts w:ascii="Garamond" w:hAnsi="Garamond"/>
                <w:sz w:val="28"/>
                <w:szCs w:val="28"/>
              </w:rPr>
              <w:t xml:space="preserve"> </w:t>
            </w:r>
            <w:proofErr w:type="spellStart"/>
            <w:r w:rsidRPr="00F862C8">
              <w:rPr>
                <w:rFonts w:ascii="Garamond" w:hAnsi="Garamond"/>
                <w:sz w:val="28"/>
                <w:szCs w:val="28"/>
              </w:rPr>
              <w:t>l</w:t>
            </w:r>
            <w:r w:rsidR="006835EF" w:rsidRPr="006835EF">
              <w:rPr>
                <w:rFonts w:ascii="Garamond" w:hAnsi="Garamond"/>
                <w:sz w:val="28"/>
                <w:szCs w:val="28"/>
              </w:rPr>
              <w:t>ei</w:t>
            </w:r>
            <w:r w:rsidRPr="00F862C8">
              <w:rPr>
                <w:rFonts w:ascii="Garamond" w:hAnsi="Garamond"/>
                <w:sz w:val="28"/>
                <w:szCs w:val="28"/>
              </w:rPr>
              <w:t>ttal</w:t>
            </w:r>
            <w:proofErr w:type="spellEnd"/>
            <w:r w:rsidRPr="00F862C8">
              <w:rPr>
                <w:rFonts w:ascii="Garamond" w:hAnsi="Garamond"/>
                <w:sz w:val="28"/>
                <w:szCs w:val="28"/>
              </w:rPr>
              <w:t xml:space="preserve"> </w:t>
            </w:r>
            <w:r w:rsidR="006835EF">
              <w:rPr>
                <w:rFonts w:ascii="Garamond" w:hAnsi="Garamond"/>
                <w:sz w:val="28"/>
                <w:szCs w:val="28"/>
              </w:rPr>
              <w:t>[</w:t>
            </w:r>
            <w:r w:rsidR="006835EF" w:rsidRPr="006835EF">
              <w:rPr>
                <w:rFonts w:ascii="Garamond" w:hAnsi="Garamond"/>
                <w:i/>
                <w:sz w:val="28"/>
                <w:szCs w:val="28"/>
              </w:rPr>
              <w:t>sic</w:t>
            </w:r>
            <w:r w:rsidR="006835EF">
              <w:rPr>
                <w:rFonts w:ascii="Garamond" w:hAnsi="Garamond"/>
                <w:sz w:val="28"/>
                <w:szCs w:val="28"/>
              </w:rPr>
              <w:t xml:space="preserve">] </w:t>
            </w:r>
            <w:proofErr w:type="spellStart"/>
            <w:r w:rsidRPr="00F862C8">
              <w:rPr>
                <w:rFonts w:ascii="Garamond" w:hAnsi="Garamond"/>
                <w:sz w:val="28"/>
                <w:szCs w:val="28"/>
              </w:rPr>
              <w:t>liorish</w:t>
            </w:r>
            <w:proofErr w:type="spellEnd"/>
            <w:r w:rsidRPr="00F862C8">
              <w:rPr>
                <w:rFonts w:ascii="Garamond" w:hAnsi="Garamond"/>
                <w:sz w:val="28"/>
                <w:szCs w:val="28"/>
              </w:rPr>
              <w:t xml:space="preserve"> </w:t>
            </w:r>
            <w:proofErr w:type="spellStart"/>
            <w:r w:rsidRPr="00F862C8">
              <w:rPr>
                <w:rFonts w:ascii="Garamond" w:hAnsi="Garamond"/>
                <w:sz w:val="28"/>
                <w:szCs w:val="28"/>
              </w:rPr>
              <w:t>yn</w:t>
            </w:r>
            <w:proofErr w:type="spellEnd"/>
            <w:r w:rsidRPr="00F862C8">
              <w:rPr>
                <w:rFonts w:ascii="Garamond" w:hAnsi="Garamond"/>
                <w:sz w:val="28"/>
                <w:szCs w:val="28"/>
              </w:rPr>
              <w:t xml:space="preserve"> </w:t>
            </w:r>
            <w:proofErr w:type="spellStart"/>
            <w:r w:rsidRPr="00F862C8">
              <w:rPr>
                <w:rFonts w:ascii="Garamond" w:hAnsi="Garamond"/>
                <w:sz w:val="28"/>
                <w:szCs w:val="28"/>
              </w:rPr>
              <w:t>Anney</w:t>
            </w:r>
            <w:proofErr w:type="spellEnd"/>
            <w:r w:rsidRPr="00F862C8">
              <w:rPr>
                <w:rFonts w:ascii="Garamond" w:hAnsi="Garamond"/>
                <w:sz w:val="28"/>
                <w:szCs w:val="28"/>
              </w:rPr>
              <w:t xml:space="preserve"> </w:t>
            </w:r>
            <w:proofErr w:type="spellStart"/>
            <w:r w:rsidRPr="00F862C8">
              <w:rPr>
                <w:rFonts w:ascii="Garamond" w:hAnsi="Garamond"/>
                <w:sz w:val="28"/>
                <w:szCs w:val="28"/>
              </w:rPr>
              <w:t>shoh</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ve</w:t>
            </w:r>
            <w:proofErr w:type="spellEnd"/>
            <w:r w:rsidRPr="00F862C8">
              <w:rPr>
                <w:rFonts w:ascii="Garamond" w:hAnsi="Garamond"/>
                <w:sz w:val="28"/>
                <w:szCs w:val="28"/>
              </w:rPr>
              <w:t xml:space="preserve"> </w:t>
            </w:r>
            <w:proofErr w:type="spellStart"/>
            <w:r w:rsidRPr="00F862C8">
              <w:rPr>
                <w:rFonts w:ascii="Garamond" w:hAnsi="Garamond"/>
                <w:i/>
                <w:sz w:val="28"/>
                <w:szCs w:val="28"/>
              </w:rPr>
              <w:t>corree</w:t>
            </w:r>
            <w:proofErr w:type="spellEnd"/>
            <w:r w:rsidRPr="00F862C8">
              <w:rPr>
                <w:rFonts w:ascii="Garamond" w:hAnsi="Garamond"/>
                <w:i/>
                <w:sz w:val="28"/>
                <w:szCs w:val="28"/>
              </w:rPr>
              <w:t xml:space="preserve"> </w:t>
            </w:r>
            <w:proofErr w:type="spellStart"/>
            <w:r w:rsidRPr="00F862C8">
              <w:rPr>
                <w:rFonts w:ascii="Garamond" w:hAnsi="Garamond"/>
                <w:i/>
                <w:sz w:val="28"/>
                <w:szCs w:val="28"/>
              </w:rPr>
              <w:t>rish</w:t>
            </w:r>
            <w:proofErr w:type="spellEnd"/>
            <w:r w:rsidRPr="00F862C8">
              <w:rPr>
                <w:rFonts w:ascii="Garamond" w:hAnsi="Garamond"/>
                <w:sz w:val="28"/>
                <w:szCs w:val="28"/>
              </w:rPr>
              <w:t xml:space="preserve"> </w:t>
            </w:r>
            <w:proofErr w:type="spellStart"/>
            <w:r w:rsidRPr="00F862C8">
              <w:rPr>
                <w:rFonts w:ascii="Garamond" w:hAnsi="Garamond"/>
                <w:sz w:val="28"/>
                <w:szCs w:val="28"/>
              </w:rPr>
              <w:t>Jee</w:t>
            </w:r>
            <w:proofErr w:type="spellEnd"/>
            <w:r w:rsidRPr="00F862C8">
              <w:rPr>
                <w:rFonts w:ascii="Garamond" w:hAnsi="Garamond"/>
                <w:sz w:val="28"/>
                <w:szCs w:val="28"/>
              </w:rPr>
              <w:t xml:space="preserve"> son e </w:t>
            </w:r>
            <w:proofErr w:type="spellStart"/>
            <w:r w:rsidRPr="00F862C8">
              <w:rPr>
                <w:rFonts w:ascii="Garamond" w:hAnsi="Garamond"/>
                <w:sz w:val="28"/>
                <w:szCs w:val="28"/>
              </w:rPr>
              <w:t>ghellal</w:t>
            </w:r>
            <w:proofErr w:type="spellEnd"/>
            <w:r w:rsidRPr="00F862C8">
              <w:rPr>
                <w:rFonts w:ascii="Garamond" w:hAnsi="Garamond"/>
                <w:sz w:val="28"/>
                <w:szCs w:val="28"/>
              </w:rPr>
              <w:t xml:space="preserve"> </w:t>
            </w:r>
            <w:proofErr w:type="spellStart"/>
            <w:r w:rsidRPr="00F862C8">
              <w:rPr>
                <w:rFonts w:ascii="Garamond" w:hAnsi="Garamond"/>
                <w:sz w:val="28"/>
                <w:szCs w:val="28"/>
              </w:rPr>
              <w:t>rhyt</w:t>
            </w:r>
            <w:proofErr w:type="spellEnd"/>
            <w:r w:rsidRPr="00F862C8">
              <w:rPr>
                <w:rFonts w:ascii="Garamond" w:hAnsi="Garamond"/>
                <w:sz w:val="28"/>
                <w:szCs w:val="28"/>
              </w:rPr>
              <w:t xml:space="preserve"> </w:t>
            </w:r>
            <w:proofErr w:type="spellStart"/>
            <w:r w:rsidRPr="00F862C8">
              <w:rPr>
                <w:rFonts w:ascii="Garamond" w:hAnsi="Garamond"/>
                <w:sz w:val="28"/>
                <w:szCs w:val="28"/>
              </w:rPr>
              <w:t>hene</w:t>
            </w:r>
            <w:proofErr w:type="spellEnd"/>
            <w:r w:rsidRPr="00F862C8">
              <w:rPr>
                <w:rFonts w:ascii="Garamond" w:hAnsi="Garamond"/>
                <w:sz w:val="28"/>
                <w:szCs w:val="28"/>
              </w:rPr>
              <w:t xml:space="preserve">, </w:t>
            </w:r>
            <w:proofErr w:type="spellStart"/>
            <w:r w:rsidRPr="00F862C8">
              <w:rPr>
                <w:rFonts w:ascii="Garamond" w:hAnsi="Garamond"/>
                <w:sz w:val="28"/>
                <w:szCs w:val="28"/>
              </w:rPr>
              <w:t>ny</w:t>
            </w:r>
            <w:proofErr w:type="spellEnd"/>
            <w:r w:rsidRPr="00F862C8">
              <w:rPr>
                <w:rFonts w:ascii="Garamond" w:hAnsi="Garamond"/>
                <w:sz w:val="28"/>
                <w:szCs w:val="28"/>
              </w:rPr>
              <w:t xml:space="preserve"> </w:t>
            </w:r>
            <w:proofErr w:type="spellStart"/>
            <w:r w:rsidRPr="00F862C8">
              <w:rPr>
                <w:rFonts w:ascii="Garamond" w:hAnsi="Garamond"/>
                <w:sz w:val="28"/>
                <w:szCs w:val="28"/>
              </w:rPr>
              <w:t>rish</w:t>
            </w:r>
            <w:proofErr w:type="spellEnd"/>
            <w:r w:rsidRPr="00F862C8">
              <w:rPr>
                <w:rFonts w:ascii="Garamond" w:hAnsi="Garamond"/>
                <w:sz w:val="28"/>
                <w:szCs w:val="28"/>
              </w:rPr>
              <w:t xml:space="preserve"> </w:t>
            </w:r>
            <w:proofErr w:type="spellStart"/>
            <w:r w:rsidRPr="00F862C8">
              <w:rPr>
                <w:rFonts w:ascii="Garamond" w:hAnsi="Garamond"/>
                <w:sz w:val="28"/>
                <w:szCs w:val="28"/>
              </w:rPr>
              <w:t>feallagh</w:t>
            </w:r>
            <w:proofErr w:type="spellEnd"/>
            <w:r w:rsidRPr="00F862C8">
              <w:rPr>
                <w:rFonts w:ascii="Garamond" w:hAnsi="Garamond"/>
                <w:sz w:val="28"/>
                <w:szCs w:val="28"/>
              </w:rPr>
              <w:t xml:space="preserve"> </w:t>
            </w:r>
            <w:proofErr w:type="spellStart"/>
            <w:r w:rsidRPr="00F862C8">
              <w:rPr>
                <w:rFonts w:ascii="Garamond" w:hAnsi="Garamond"/>
                <w:sz w:val="28"/>
                <w:szCs w:val="28"/>
              </w:rPr>
              <w:t>elley</w:t>
            </w:r>
            <w:proofErr w:type="spellEnd"/>
            <w:r w:rsidRPr="00F862C8">
              <w:rPr>
                <w:rFonts w:ascii="Garamond" w:hAnsi="Garamond"/>
                <w:sz w:val="28"/>
                <w:szCs w:val="28"/>
              </w:rPr>
              <w:t>, son t[’]</w:t>
            </w:r>
            <w:proofErr w:type="spellStart"/>
            <w:r w:rsidRPr="00F862C8">
              <w:rPr>
                <w:rFonts w:ascii="Garamond" w:hAnsi="Garamond"/>
                <w:sz w:val="28"/>
                <w:szCs w:val="28"/>
              </w:rPr>
              <w:t>eshyn</w:t>
            </w:r>
            <w:proofErr w:type="spellEnd"/>
            <w:r w:rsidRPr="00F862C8">
              <w:rPr>
                <w:rFonts w:ascii="Garamond" w:hAnsi="Garamond"/>
                <w:sz w:val="28"/>
                <w:szCs w:val="28"/>
              </w:rPr>
              <w:t xml:space="preserve"> </w:t>
            </w:r>
            <w:proofErr w:type="spellStart"/>
            <w:r w:rsidRPr="00F862C8">
              <w:rPr>
                <w:rFonts w:ascii="Garamond" w:hAnsi="Garamond"/>
                <w:sz w:val="28"/>
                <w:szCs w:val="28"/>
              </w:rPr>
              <w:t>ny</w:t>
            </w:r>
            <w:proofErr w:type="spellEnd"/>
            <w:r w:rsidRPr="00F862C8">
              <w:rPr>
                <w:rFonts w:ascii="Garamond" w:hAnsi="Garamond"/>
                <w:sz w:val="28"/>
                <w:szCs w:val="28"/>
              </w:rPr>
              <w:t xml:space="preserve"> </w:t>
            </w:r>
            <w:proofErr w:type="spellStart"/>
            <w:r w:rsidRPr="00F862C8">
              <w:rPr>
                <w:rFonts w:ascii="Garamond" w:hAnsi="Garamond"/>
                <w:sz w:val="28"/>
                <w:szCs w:val="28"/>
              </w:rPr>
              <w:t>Hiarn</w:t>
            </w:r>
            <w:proofErr w:type="spellEnd"/>
            <w:r w:rsidRPr="00F862C8">
              <w:rPr>
                <w:rFonts w:ascii="Garamond" w:hAnsi="Garamond"/>
                <w:sz w:val="28"/>
                <w:szCs w:val="28"/>
              </w:rPr>
              <w:t xml:space="preserve"> </w:t>
            </w:r>
            <w:proofErr w:type="spellStart"/>
            <w:r w:rsidRPr="00F862C8">
              <w:rPr>
                <w:rFonts w:ascii="Garamond" w:hAnsi="Garamond"/>
                <w:sz w:val="28"/>
                <w:szCs w:val="28"/>
              </w:rPr>
              <w:t>harrish</w:t>
            </w:r>
            <w:proofErr w:type="spellEnd"/>
            <w:r w:rsidRPr="00F862C8">
              <w:rPr>
                <w:rFonts w:ascii="Garamond" w:hAnsi="Garamond"/>
                <w:sz w:val="28"/>
                <w:szCs w:val="28"/>
              </w:rPr>
              <w:t xml:space="preserve"> </w:t>
            </w:r>
            <w:proofErr w:type="spellStart"/>
            <w:r w:rsidRPr="00F862C8">
              <w:rPr>
                <w:rFonts w:ascii="Garamond" w:hAnsi="Garamond"/>
                <w:sz w:val="28"/>
                <w:szCs w:val="28"/>
              </w:rPr>
              <w:t>ooilley</w:t>
            </w:r>
            <w:proofErr w:type="spellEnd"/>
            <w:r w:rsidRPr="00F862C8">
              <w:rPr>
                <w:rFonts w:ascii="Garamond" w:hAnsi="Garamond"/>
                <w:sz w:val="28"/>
                <w:szCs w:val="28"/>
              </w:rPr>
              <w:t xml:space="preserve">. Ny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i/>
                <w:sz w:val="28"/>
                <w:szCs w:val="28"/>
              </w:rPr>
              <w:t>chooney</w:t>
            </w:r>
            <w:proofErr w:type="spellEnd"/>
            <w:r w:rsidRPr="00F862C8">
              <w:rPr>
                <w:rFonts w:ascii="Garamond" w:hAnsi="Garamond"/>
                <w:i/>
                <w:sz w:val="28"/>
                <w:szCs w:val="28"/>
              </w:rPr>
              <w:t xml:space="preserve"> </w:t>
            </w:r>
            <w:proofErr w:type="spellStart"/>
            <w:r w:rsidRPr="00F862C8">
              <w:rPr>
                <w:rFonts w:ascii="Garamond" w:hAnsi="Garamond"/>
                <w:i/>
                <w:sz w:val="28"/>
                <w:szCs w:val="28"/>
              </w:rPr>
              <w:t>liat</w:t>
            </w:r>
            <w:proofErr w:type="spellEnd"/>
            <w:r w:rsidRPr="00F862C8">
              <w:rPr>
                <w:rFonts w:ascii="Garamond" w:hAnsi="Garamond"/>
                <w:i/>
                <w:sz w:val="28"/>
                <w:szCs w:val="28"/>
              </w:rPr>
              <w:t xml:space="preserve"> </w:t>
            </w:r>
            <w:proofErr w:type="spellStart"/>
            <w:r w:rsidRPr="00F862C8">
              <w:rPr>
                <w:rFonts w:ascii="Garamond" w:hAnsi="Garamond"/>
                <w:i/>
                <w:sz w:val="28"/>
                <w:szCs w:val="28"/>
              </w:rPr>
              <w:t>hene</w:t>
            </w:r>
            <w:proofErr w:type="spellEnd"/>
            <w:r w:rsidRPr="00F862C8">
              <w:rPr>
                <w:rFonts w:ascii="Garamond" w:hAnsi="Garamond"/>
                <w:i/>
                <w:sz w:val="28"/>
                <w:szCs w:val="28"/>
              </w:rPr>
              <w:t xml:space="preserve"> </w:t>
            </w:r>
            <w:proofErr w:type="spellStart"/>
            <w:r w:rsidRPr="00F862C8">
              <w:rPr>
                <w:rFonts w:ascii="Garamond" w:hAnsi="Garamond"/>
                <w:i/>
                <w:sz w:val="28"/>
                <w:szCs w:val="28"/>
              </w:rPr>
              <w:t>liorish</w:t>
            </w:r>
            <w:proofErr w:type="spellEnd"/>
            <w:r w:rsidRPr="00F862C8">
              <w:rPr>
                <w:rFonts w:ascii="Garamond" w:hAnsi="Garamond"/>
                <w:i/>
                <w:sz w:val="28"/>
                <w:szCs w:val="28"/>
              </w:rPr>
              <w:t xml:space="preserve"> </w:t>
            </w:r>
            <w:proofErr w:type="spellStart"/>
            <w:r w:rsidRPr="00F862C8">
              <w:rPr>
                <w:rFonts w:ascii="Garamond" w:hAnsi="Garamond"/>
                <w:i/>
                <w:sz w:val="28"/>
                <w:szCs w:val="28"/>
              </w:rPr>
              <w:t>raadjin</w:t>
            </w:r>
            <w:proofErr w:type="spellEnd"/>
            <w:r w:rsidRPr="00F862C8">
              <w:rPr>
                <w:rFonts w:ascii="Garamond" w:hAnsi="Garamond"/>
                <w:i/>
                <w:sz w:val="28"/>
                <w:szCs w:val="28"/>
              </w:rPr>
              <w:t xml:space="preserve"> </w:t>
            </w:r>
            <w:proofErr w:type="spellStart"/>
            <w:r w:rsidRPr="00F862C8">
              <w:rPr>
                <w:rFonts w:ascii="Garamond" w:hAnsi="Garamond"/>
                <w:i/>
                <w:sz w:val="28"/>
                <w:szCs w:val="28"/>
              </w:rPr>
              <w:t>niau-chairragh</w:t>
            </w:r>
            <w:proofErr w:type="spellEnd"/>
            <w:r w:rsidRPr="00F862C8">
              <w:rPr>
                <w:rFonts w:ascii="Garamond" w:hAnsi="Garamond"/>
                <w:sz w:val="28"/>
                <w:szCs w:val="28"/>
              </w:rPr>
              <w:t xml:space="preserve">, son cha </w:t>
            </w:r>
            <w:proofErr w:type="spellStart"/>
            <w:r w:rsidRPr="00F862C8">
              <w:rPr>
                <w:rFonts w:ascii="Garamond" w:hAnsi="Garamond"/>
                <w:sz w:val="28"/>
                <w:szCs w:val="28"/>
              </w:rPr>
              <w:t>vel</w:t>
            </w:r>
            <w:proofErr w:type="spellEnd"/>
            <w:r w:rsidRPr="00F862C8">
              <w:rPr>
                <w:rFonts w:ascii="Garamond" w:hAnsi="Garamond"/>
                <w:sz w:val="28"/>
                <w:szCs w:val="28"/>
              </w:rPr>
              <w:t xml:space="preserve"> </w:t>
            </w:r>
            <w:proofErr w:type="spellStart"/>
            <w:r w:rsidRPr="00F862C8">
              <w:rPr>
                <w:rFonts w:ascii="Garamond" w:hAnsi="Garamond"/>
                <w:sz w:val="28"/>
                <w:szCs w:val="28"/>
              </w:rPr>
              <w:t>Jee</w:t>
            </w:r>
            <w:proofErr w:type="spellEnd"/>
            <w:r w:rsidRPr="00F862C8">
              <w:rPr>
                <w:rFonts w:ascii="Garamond" w:hAnsi="Garamond"/>
                <w:sz w:val="28"/>
                <w:szCs w:val="28"/>
              </w:rPr>
              <w:t xml:space="preserve"> </w:t>
            </w:r>
            <w:proofErr w:type="spellStart"/>
            <w:r w:rsidRPr="00F862C8">
              <w:rPr>
                <w:rFonts w:ascii="Garamond" w:hAnsi="Garamond"/>
                <w:sz w:val="28"/>
                <w:szCs w:val="28"/>
              </w:rPr>
              <w:t>lowal</w:t>
            </w:r>
            <w:proofErr w:type="spellEnd"/>
            <w:r w:rsidRPr="00F862C8">
              <w:rPr>
                <w:rFonts w:ascii="Garamond" w:hAnsi="Garamond"/>
                <w:sz w:val="28"/>
                <w:szCs w:val="28"/>
              </w:rPr>
              <w:t xml:space="preserve"> </w:t>
            </w:r>
            <w:proofErr w:type="spellStart"/>
            <w:r w:rsidRPr="00F862C8">
              <w:rPr>
                <w:rFonts w:ascii="Garamond" w:hAnsi="Garamond"/>
                <w:sz w:val="28"/>
                <w:szCs w:val="28"/>
              </w:rPr>
              <w:t>jeh</w:t>
            </w:r>
            <w:proofErr w:type="spellEnd"/>
            <w:r w:rsidRPr="00F862C8">
              <w:rPr>
                <w:rFonts w:ascii="Garamond" w:hAnsi="Garamond"/>
                <w:sz w:val="28"/>
                <w:szCs w:val="28"/>
              </w:rPr>
              <w:t xml:space="preserve"> </w:t>
            </w:r>
            <w:proofErr w:type="spellStart"/>
            <w:r w:rsidRPr="00F862C8">
              <w:rPr>
                <w:rFonts w:ascii="Garamond" w:hAnsi="Garamond"/>
                <w:sz w:val="28"/>
                <w:szCs w:val="28"/>
              </w:rPr>
              <w:t>shen</w:t>
            </w:r>
            <w:proofErr w:type="spellEnd"/>
            <w:r w:rsidRPr="00F862C8">
              <w:rPr>
                <w:rFonts w:ascii="Garamond" w:hAnsi="Garamond"/>
                <w:sz w:val="28"/>
                <w:szCs w:val="28"/>
              </w:rPr>
              <w:t xml:space="preserve">. Dy </w:t>
            </w:r>
            <w:proofErr w:type="spellStart"/>
            <w:r w:rsidRPr="00F862C8">
              <w:rPr>
                <w:rFonts w:ascii="Garamond" w:hAnsi="Garamond"/>
                <w:sz w:val="28"/>
                <w:szCs w:val="28"/>
              </w:rPr>
              <w:t>ghoal</w:t>
            </w:r>
            <w:proofErr w:type="spellEnd"/>
            <w:r w:rsidRPr="00F862C8">
              <w:rPr>
                <w:rFonts w:ascii="Garamond" w:hAnsi="Garamond"/>
                <w:sz w:val="28"/>
                <w:szCs w:val="28"/>
              </w:rPr>
              <w:t xml:space="preserve"> hood </w:t>
            </w:r>
            <w:proofErr w:type="spellStart"/>
            <w:r w:rsidRPr="00F862C8">
              <w:rPr>
                <w:rFonts w:ascii="Garamond" w:hAnsi="Garamond"/>
                <w:sz w:val="28"/>
                <w:szCs w:val="28"/>
              </w:rPr>
              <w:t>hene</w:t>
            </w:r>
            <w:proofErr w:type="spellEnd"/>
            <w:r w:rsidRPr="00F862C8">
              <w:rPr>
                <w:rFonts w:ascii="Garamond" w:hAnsi="Garamond"/>
                <w:sz w:val="28"/>
                <w:szCs w:val="28"/>
              </w:rPr>
              <w:t xml:space="preserve"> y </w:t>
            </w:r>
            <w:proofErr w:type="spellStart"/>
            <w:r w:rsidRPr="00F862C8">
              <w:rPr>
                <w:rFonts w:ascii="Garamond" w:hAnsi="Garamond"/>
                <w:sz w:val="28"/>
                <w:szCs w:val="28"/>
              </w:rPr>
              <w:t>Molley</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vel</w:t>
            </w:r>
            <w:proofErr w:type="spellEnd"/>
            <w:r w:rsidRPr="00F862C8">
              <w:rPr>
                <w:rFonts w:ascii="Garamond" w:hAnsi="Garamond"/>
                <w:sz w:val="28"/>
                <w:szCs w:val="28"/>
              </w:rPr>
              <w:t xml:space="preserve"> </w:t>
            </w:r>
            <w:proofErr w:type="spellStart"/>
            <w:r w:rsidRPr="00F862C8">
              <w:rPr>
                <w:rFonts w:ascii="Garamond" w:hAnsi="Garamond"/>
                <w:sz w:val="28"/>
                <w:szCs w:val="28"/>
              </w:rPr>
              <w:t>oo</w:t>
            </w:r>
            <w:proofErr w:type="spellEnd"/>
            <w:r w:rsidRPr="00F862C8">
              <w:rPr>
                <w:rFonts w:ascii="Garamond" w:hAnsi="Garamond"/>
                <w:sz w:val="28"/>
                <w:szCs w:val="28"/>
              </w:rPr>
              <w:t xml:space="preserve"> er jeet </w:t>
            </w:r>
            <w:proofErr w:type="spellStart"/>
            <w:r w:rsidRPr="00F862C8">
              <w:rPr>
                <w:rFonts w:ascii="Garamond" w:hAnsi="Garamond"/>
                <w:sz w:val="28"/>
                <w:szCs w:val="28"/>
              </w:rPr>
              <w:t>jeh</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mie</w:t>
            </w:r>
            <w:proofErr w:type="spellEnd"/>
            <w:r w:rsidRPr="00F862C8">
              <w:rPr>
                <w:rFonts w:ascii="Garamond" w:hAnsi="Garamond"/>
                <w:sz w:val="28"/>
                <w:szCs w:val="28"/>
              </w:rPr>
              <w:t xml:space="preserve"> son ta </w:t>
            </w:r>
            <w:proofErr w:type="spellStart"/>
            <w:r w:rsidRPr="00F862C8">
              <w:rPr>
                <w:rFonts w:ascii="Garamond" w:hAnsi="Garamond"/>
                <w:sz w:val="28"/>
                <w:szCs w:val="28"/>
              </w:rPr>
              <w:t>shen</w:t>
            </w:r>
            <w:proofErr w:type="spellEnd"/>
            <w:r w:rsidRPr="00F862C8">
              <w:rPr>
                <w:rFonts w:ascii="Garamond" w:hAnsi="Garamond"/>
                <w:sz w:val="28"/>
                <w:szCs w:val="28"/>
              </w:rPr>
              <w:t xml:space="preserve"> </w:t>
            </w:r>
            <w:proofErr w:type="spellStart"/>
            <w:r w:rsidRPr="00F862C8">
              <w:rPr>
                <w:rFonts w:ascii="Garamond" w:hAnsi="Garamond"/>
                <w:sz w:val="28"/>
                <w:szCs w:val="28"/>
              </w:rPr>
              <w:t>cair</w:t>
            </w:r>
            <w:proofErr w:type="spellEnd"/>
            <w:r w:rsidRPr="00F862C8">
              <w:rPr>
                <w:rFonts w:ascii="Garamond" w:hAnsi="Garamond"/>
                <w:sz w:val="28"/>
                <w:szCs w:val="28"/>
              </w:rPr>
              <w:t xml:space="preserve"> </w:t>
            </w:r>
            <w:proofErr w:type="spellStart"/>
            <w:r w:rsidRPr="00F862C8">
              <w:rPr>
                <w:rFonts w:ascii="Garamond" w:hAnsi="Garamond"/>
                <w:sz w:val="28"/>
                <w:szCs w:val="28"/>
              </w:rPr>
              <w:t>gys</w:t>
            </w:r>
            <w:proofErr w:type="spellEnd"/>
            <w:r w:rsidRPr="00F862C8">
              <w:rPr>
                <w:rFonts w:ascii="Garamond" w:hAnsi="Garamond"/>
                <w:sz w:val="28"/>
                <w:szCs w:val="28"/>
              </w:rPr>
              <w:t xml:space="preserve"> </w:t>
            </w:r>
            <w:proofErr w:type="spellStart"/>
            <w:r w:rsidRPr="00F862C8">
              <w:rPr>
                <w:rFonts w:ascii="Garamond" w:hAnsi="Garamond"/>
                <w:sz w:val="28"/>
                <w:szCs w:val="28"/>
              </w:rPr>
              <w:t>Jee</w:t>
            </w:r>
            <w:proofErr w:type="spellEnd"/>
            <w:r w:rsidRPr="00F862C8">
              <w:rPr>
                <w:rFonts w:ascii="Garamond" w:hAnsi="Garamond"/>
                <w:sz w:val="28"/>
                <w:szCs w:val="28"/>
              </w:rPr>
              <w:t xml:space="preserve"> </w:t>
            </w:r>
            <w:proofErr w:type="spellStart"/>
            <w:r w:rsidRPr="00F862C8">
              <w:rPr>
                <w:rFonts w:ascii="Garamond" w:hAnsi="Garamond"/>
                <w:sz w:val="28"/>
                <w:szCs w:val="28"/>
              </w:rPr>
              <w:t>ny</w:t>
            </w:r>
            <w:proofErr w:type="spellEnd"/>
            <w:r w:rsidRPr="00F862C8">
              <w:rPr>
                <w:rFonts w:ascii="Garamond" w:hAnsi="Garamond"/>
                <w:sz w:val="28"/>
                <w:szCs w:val="28"/>
              </w:rPr>
              <w:t xml:space="preserve"> </w:t>
            </w:r>
            <w:proofErr w:type="spellStart"/>
            <w:r w:rsidRPr="00F862C8">
              <w:rPr>
                <w:rFonts w:ascii="Garamond" w:hAnsi="Garamond"/>
                <w:sz w:val="28"/>
                <w:szCs w:val="28"/>
              </w:rPr>
              <w:t>lomarcan</w:t>
            </w:r>
            <w:proofErr w:type="spellEnd"/>
            <w:r w:rsidRPr="00F862C8">
              <w:rPr>
                <w:rFonts w:ascii="Garamond" w:hAnsi="Garamond"/>
                <w:sz w:val="28"/>
                <w:szCs w:val="28"/>
              </w:rPr>
              <w:t xml:space="preserve">. </w:t>
            </w:r>
          </w:p>
        </w:tc>
        <w:tc>
          <w:tcPr>
            <w:tcW w:w="3852" w:type="dxa"/>
          </w:tcPr>
          <w:p w14:paraId="46F2AC29"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Lastly, you are by this Command forbidden to </w:t>
            </w:r>
            <w:proofErr w:type="spellStart"/>
            <w:r w:rsidRPr="00D05E71">
              <w:rPr>
                <w:rFonts w:ascii="Garamond" w:hAnsi="Garamond" w:cs="Times New Roman"/>
                <w:sz w:val="28"/>
              </w:rPr>
              <w:t>murmure</w:t>
            </w:r>
            <w:proofErr w:type="spellEnd"/>
            <w:r w:rsidRPr="00D05E71">
              <w:rPr>
                <w:rFonts w:ascii="Garamond" w:hAnsi="Garamond" w:cs="Times New Roman"/>
                <w:i/>
                <w:sz w:val="28"/>
              </w:rPr>
              <w:t xml:space="preserve"> at God’s Dealings with </w:t>
            </w:r>
            <w:proofErr w:type="spellStart"/>
            <w:r w:rsidRPr="00D05E71">
              <w:rPr>
                <w:rFonts w:ascii="Garamond" w:hAnsi="Garamond" w:cs="Times New Roman"/>
                <w:i/>
                <w:sz w:val="28"/>
              </w:rPr>
              <w:t>your self</w:t>
            </w:r>
            <w:proofErr w:type="spellEnd"/>
            <w:r w:rsidRPr="00D05E71">
              <w:rPr>
                <w:rFonts w:ascii="Garamond" w:hAnsi="Garamond" w:cs="Times New Roman"/>
                <w:i/>
                <w:sz w:val="28"/>
              </w:rPr>
              <w:t xml:space="preserve"> or others, for he is Lord of all. You are forbidden </w:t>
            </w:r>
            <w:r w:rsidRPr="00D05E71">
              <w:rPr>
                <w:rFonts w:ascii="Garamond" w:hAnsi="Garamond" w:cs="Times New Roman"/>
                <w:sz w:val="28"/>
              </w:rPr>
              <w:t xml:space="preserve">To help </w:t>
            </w:r>
            <w:proofErr w:type="spellStart"/>
            <w:r w:rsidRPr="00D05E71">
              <w:rPr>
                <w:rFonts w:ascii="Garamond" w:hAnsi="Garamond" w:cs="Times New Roman"/>
                <w:sz w:val="28"/>
              </w:rPr>
              <w:t>your self</w:t>
            </w:r>
            <w:proofErr w:type="spellEnd"/>
            <w:r w:rsidRPr="00D05E71">
              <w:rPr>
                <w:rFonts w:ascii="Garamond" w:hAnsi="Garamond" w:cs="Times New Roman"/>
                <w:sz w:val="28"/>
              </w:rPr>
              <w:t xml:space="preserve"> by unjust Ways,</w:t>
            </w:r>
            <w:r w:rsidRPr="00D05E71">
              <w:rPr>
                <w:rFonts w:ascii="Garamond" w:hAnsi="Garamond" w:cs="Times New Roman"/>
                <w:i/>
                <w:sz w:val="28"/>
              </w:rPr>
              <w:t xml:space="preserve"> for this is to do it without God’s leave. Or, To take the Glory of Good Success to </w:t>
            </w:r>
            <w:proofErr w:type="spellStart"/>
            <w:r w:rsidRPr="00D05E71">
              <w:rPr>
                <w:rFonts w:ascii="Garamond" w:hAnsi="Garamond" w:cs="Times New Roman"/>
                <w:i/>
                <w:sz w:val="28"/>
              </w:rPr>
              <w:t>your self</w:t>
            </w:r>
            <w:proofErr w:type="spellEnd"/>
            <w:r w:rsidRPr="00D05E71">
              <w:rPr>
                <w:rFonts w:ascii="Garamond" w:hAnsi="Garamond" w:cs="Times New Roman"/>
                <w:i/>
                <w:sz w:val="28"/>
              </w:rPr>
              <w:t>, for this belongs to God only.</w:t>
            </w:r>
          </w:p>
        </w:tc>
        <w:tc>
          <w:tcPr>
            <w:tcW w:w="966" w:type="dxa"/>
          </w:tcPr>
          <w:p w14:paraId="66C376E9" w14:textId="77777777" w:rsidR="00FA6F8C" w:rsidRPr="000816C5" w:rsidRDefault="00FA6F8C" w:rsidP="00DB60C3">
            <w:pPr>
              <w:pStyle w:val="ListParagraph"/>
              <w:ind w:left="0"/>
              <w:rPr>
                <w:rFonts w:ascii="Garamond" w:hAnsi="Garamond" w:cs="Times New Roman"/>
                <w:i/>
                <w:sz w:val="20"/>
                <w:szCs w:val="20"/>
              </w:rPr>
            </w:pPr>
          </w:p>
        </w:tc>
      </w:tr>
      <w:tr w:rsidR="00FA6F8C" w:rsidRPr="00D05E71" w14:paraId="266C249B" w14:textId="77777777" w:rsidTr="005261C9">
        <w:tc>
          <w:tcPr>
            <w:tcW w:w="4253" w:type="dxa"/>
          </w:tcPr>
          <w:p w14:paraId="1D299E10" w14:textId="77777777" w:rsidR="00FA6F8C" w:rsidRPr="00F862C8" w:rsidRDefault="00FA6F8C" w:rsidP="00B237C3">
            <w:pPr>
              <w:pStyle w:val="CM3"/>
              <w:widowControl/>
              <w:spacing w:line="240" w:lineRule="auto"/>
              <w:ind w:firstLine="227"/>
              <w:contextualSpacing/>
              <w:jc w:val="both"/>
              <w:rPr>
                <w:rFonts w:ascii="Garamond" w:hAnsi="Garamond"/>
                <w:sz w:val="28"/>
                <w:szCs w:val="28"/>
              </w:rPr>
            </w:pPr>
            <w:r w:rsidRPr="00F862C8">
              <w:rPr>
                <w:rFonts w:ascii="Garamond" w:hAnsi="Garamond"/>
                <w:i/>
                <w:sz w:val="28"/>
                <w:szCs w:val="28"/>
              </w:rPr>
              <w:t>Q.</w:t>
            </w:r>
            <w:r w:rsidRPr="00F862C8">
              <w:rPr>
                <w:rFonts w:ascii="Garamond" w:hAnsi="Garamond"/>
                <w:sz w:val="28"/>
                <w:szCs w:val="28"/>
              </w:rPr>
              <w:t xml:space="preserve"> </w:t>
            </w:r>
            <w:proofErr w:type="spellStart"/>
            <w:r w:rsidRPr="00F862C8">
              <w:rPr>
                <w:rFonts w:ascii="Garamond" w:hAnsi="Garamond"/>
                <w:sz w:val="28"/>
                <w:szCs w:val="28"/>
              </w:rPr>
              <w:t>Cre</w:t>
            </w:r>
            <w:proofErr w:type="spellEnd"/>
            <w:r w:rsidRPr="00F862C8">
              <w:rPr>
                <w:rFonts w:ascii="Garamond" w:hAnsi="Garamond"/>
                <w:sz w:val="28"/>
                <w:szCs w:val="28"/>
              </w:rPr>
              <w:t xml:space="preserve"> </w:t>
            </w:r>
            <w:proofErr w:type="spellStart"/>
            <w:r w:rsidRPr="00F862C8">
              <w:rPr>
                <w:rFonts w:ascii="Garamond" w:hAnsi="Garamond"/>
                <w:sz w:val="28"/>
                <w:szCs w:val="28"/>
              </w:rPr>
              <w:t>t’er</w:t>
            </w:r>
            <w:proofErr w:type="spellEnd"/>
            <w:r w:rsidRPr="00F862C8">
              <w:rPr>
                <w:rFonts w:ascii="Garamond" w:hAnsi="Garamond"/>
                <w:sz w:val="28"/>
                <w:szCs w:val="28"/>
              </w:rPr>
              <w:t xml:space="preserve"> </w:t>
            </w:r>
            <w:proofErr w:type="spellStart"/>
            <w:r w:rsidRPr="00F862C8">
              <w:rPr>
                <w:rFonts w:ascii="Garamond" w:hAnsi="Garamond"/>
                <w:sz w:val="28"/>
                <w:szCs w:val="28"/>
              </w:rPr>
              <w:t>ny</w:t>
            </w:r>
            <w:proofErr w:type="spellEnd"/>
            <w:r w:rsidRPr="00F862C8">
              <w:rPr>
                <w:rFonts w:ascii="Garamond" w:hAnsi="Garamond"/>
                <w:sz w:val="28"/>
                <w:szCs w:val="28"/>
              </w:rPr>
              <w:t xml:space="preserve"> </w:t>
            </w:r>
            <w:proofErr w:type="spellStart"/>
            <w:r w:rsidRPr="00F862C8">
              <w:rPr>
                <w:rFonts w:ascii="Garamond" w:hAnsi="Garamond"/>
                <w:i/>
                <w:sz w:val="28"/>
                <w:szCs w:val="28"/>
              </w:rPr>
              <w:t>harey</w:t>
            </w:r>
            <w:proofErr w:type="spellEnd"/>
            <w:r w:rsidRPr="00F862C8">
              <w:rPr>
                <w:rFonts w:ascii="Garamond" w:hAnsi="Garamond"/>
                <w:sz w:val="28"/>
                <w:szCs w:val="28"/>
              </w:rPr>
              <w:t xml:space="preserve"> </w:t>
            </w:r>
            <w:proofErr w:type="spellStart"/>
            <w:r w:rsidRPr="00F862C8">
              <w:rPr>
                <w:rFonts w:ascii="Garamond" w:hAnsi="Garamond"/>
                <w:sz w:val="28"/>
                <w:szCs w:val="28"/>
              </w:rPr>
              <w:t>ayns</w:t>
            </w:r>
            <w:proofErr w:type="spellEnd"/>
            <w:r w:rsidRPr="00F862C8">
              <w:rPr>
                <w:rFonts w:ascii="Garamond" w:hAnsi="Garamond"/>
                <w:sz w:val="28"/>
                <w:szCs w:val="28"/>
              </w:rPr>
              <w:t xml:space="preserve"> y </w:t>
            </w:r>
            <w:proofErr w:type="spellStart"/>
            <w:r w:rsidRPr="00F862C8">
              <w:rPr>
                <w:rFonts w:ascii="Garamond" w:hAnsi="Garamond"/>
                <w:sz w:val="28"/>
                <w:szCs w:val="28"/>
              </w:rPr>
              <w:t>Leih</w:t>
            </w:r>
            <w:proofErr w:type="spellEnd"/>
            <w:r w:rsidRPr="00F862C8">
              <w:rPr>
                <w:rFonts w:ascii="Garamond" w:hAnsi="Garamond"/>
                <w:sz w:val="28"/>
                <w:szCs w:val="28"/>
              </w:rPr>
              <w:t xml:space="preserve"> </w:t>
            </w:r>
            <w:proofErr w:type="spellStart"/>
            <w:r w:rsidRPr="00F862C8">
              <w:rPr>
                <w:rFonts w:ascii="Garamond" w:hAnsi="Garamond"/>
                <w:sz w:val="28"/>
                <w:szCs w:val="28"/>
              </w:rPr>
              <w:t>shoh</w:t>
            </w:r>
            <w:proofErr w:type="spellEnd"/>
            <w:r w:rsidRPr="00F862C8">
              <w:rPr>
                <w:rFonts w:ascii="Garamond" w:hAnsi="Garamond"/>
                <w:i/>
                <w:sz w:val="28"/>
                <w:szCs w:val="28"/>
              </w:rPr>
              <w:t> </w:t>
            </w:r>
            <w:r w:rsidRPr="00F862C8">
              <w:rPr>
                <w:rFonts w:ascii="Garamond" w:hAnsi="Garamond"/>
                <w:sz w:val="28"/>
                <w:szCs w:val="28"/>
              </w:rPr>
              <w:t xml:space="preserve">? </w:t>
            </w:r>
          </w:p>
        </w:tc>
        <w:tc>
          <w:tcPr>
            <w:tcW w:w="3852" w:type="dxa"/>
          </w:tcPr>
          <w:p w14:paraId="60A18714"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What is </w:t>
            </w:r>
            <w:r w:rsidRPr="00D05E71">
              <w:rPr>
                <w:rFonts w:ascii="Garamond" w:hAnsi="Garamond" w:cs="Times New Roman"/>
                <w:sz w:val="28"/>
              </w:rPr>
              <w:t>commanded</w:t>
            </w:r>
            <w:r w:rsidRPr="00D05E71">
              <w:rPr>
                <w:rFonts w:ascii="Garamond" w:hAnsi="Garamond" w:cs="Times New Roman"/>
                <w:i/>
                <w:sz w:val="28"/>
              </w:rPr>
              <w:t xml:space="preserve"> in this Law ?</w:t>
            </w:r>
          </w:p>
        </w:tc>
        <w:tc>
          <w:tcPr>
            <w:tcW w:w="966" w:type="dxa"/>
          </w:tcPr>
          <w:p w14:paraId="2FC7FE1B"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6CE4A689" w14:textId="77777777" w:rsidTr="005261C9">
        <w:tc>
          <w:tcPr>
            <w:tcW w:w="4253" w:type="dxa"/>
          </w:tcPr>
          <w:p w14:paraId="1DC51D23" w14:textId="77777777" w:rsidR="00FA6F8C" w:rsidRPr="00F862C8" w:rsidRDefault="00FA6F8C" w:rsidP="00B237C3">
            <w:pPr>
              <w:pStyle w:val="CM3"/>
              <w:widowControl/>
              <w:spacing w:line="240" w:lineRule="auto"/>
              <w:ind w:firstLine="227"/>
              <w:contextualSpacing/>
              <w:jc w:val="both"/>
              <w:rPr>
                <w:rFonts w:ascii="Garamond" w:hAnsi="Garamond"/>
                <w:sz w:val="28"/>
                <w:szCs w:val="28"/>
              </w:rPr>
            </w:pPr>
            <w:r w:rsidRPr="00F862C8">
              <w:rPr>
                <w:rFonts w:ascii="Garamond" w:hAnsi="Garamond"/>
                <w:i/>
                <w:sz w:val="28"/>
                <w:szCs w:val="28"/>
              </w:rPr>
              <w:t xml:space="preserve">A. </w:t>
            </w:r>
            <w:proofErr w:type="spellStart"/>
            <w:r w:rsidRPr="00F862C8">
              <w:rPr>
                <w:rFonts w:ascii="Garamond" w:hAnsi="Garamond"/>
                <w:sz w:val="28"/>
                <w:szCs w:val="28"/>
              </w:rPr>
              <w:t>T’ow</w:t>
            </w:r>
            <w:proofErr w:type="spellEnd"/>
            <w:r w:rsidRPr="00F862C8">
              <w:rPr>
                <w:rFonts w:ascii="Garamond" w:hAnsi="Garamond"/>
                <w:sz w:val="28"/>
                <w:szCs w:val="28"/>
              </w:rPr>
              <w:t xml:space="preserve"> </w:t>
            </w:r>
            <w:proofErr w:type="spellStart"/>
            <w:r w:rsidRPr="00F862C8">
              <w:rPr>
                <w:rFonts w:ascii="Garamond" w:hAnsi="Garamond"/>
                <w:sz w:val="28"/>
                <w:szCs w:val="28"/>
              </w:rPr>
              <w:t>liorish</w:t>
            </w:r>
            <w:proofErr w:type="spellEnd"/>
            <w:r w:rsidRPr="00F862C8">
              <w:rPr>
                <w:rFonts w:ascii="Garamond" w:hAnsi="Garamond"/>
                <w:sz w:val="28"/>
                <w:szCs w:val="28"/>
              </w:rPr>
              <w:t xml:space="preserve"> </w:t>
            </w:r>
            <w:proofErr w:type="spellStart"/>
            <w:r w:rsidRPr="00F862C8">
              <w:rPr>
                <w:rFonts w:ascii="Garamond" w:hAnsi="Garamond"/>
                <w:sz w:val="28"/>
                <w:szCs w:val="28"/>
              </w:rPr>
              <w:t>shoh</w:t>
            </w:r>
            <w:proofErr w:type="spellEnd"/>
            <w:r w:rsidRPr="00F862C8">
              <w:rPr>
                <w:rFonts w:ascii="Garamond" w:hAnsi="Garamond"/>
                <w:sz w:val="28"/>
                <w:szCs w:val="28"/>
              </w:rPr>
              <w:t xml:space="preserve"> er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harey</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veaghey</w:t>
            </w:r>
            <w:proofErr w:type="spellEnd"/>
            <w:r w:rsidRPr="00F862C8">
              <w:rPr>
                <w:rFonts w:ascii="Garamond" w:hAnsi="Garamond"/>
                <w:sz w:val="28"/>
                <w:szCs w:val="28"/>
              </w:rPr>
              <w:t xml:space="preserve"> </w:t>
            </w:r>
            <w:proofErr w:type="spellStart"/>
            <w:r w:rsidRPr="00F862C8">
              <w:rPr>
                <w:rFonts w:ascii="Garamond" w:hAnsi="Garamond"/>
                <w:sz w:val="28"/>
                <w:szCs w:val="28"/>
              </w:rPr>
              <w:t>myr</w:t>
            </w:r>
            <w:proofErr w:type="spellEnd"/>
            <w:r w:rsidRPr="00F862C8">
              <w:rPr>
                <w:rFonts w:ascii="Garamond" w:hAnsi="Garamond"/>
                <w:sz w:val="28"/>
                <w:szCs w:val="28"/>
              </w:rPr>
              <w:t xml:space="preserve"> </w:t>
            </w:r>
            <w:proofErr w:type="spellStart"/>
            <w:r w:rsidRPr="00F862C8">
              <w:rPr>
                <w:rFonts w:ascii="Garamond" w:hAnsi="Garamond"/>
                <w:sz w:val="28"/>
                <w:szCs w:val="28"/>
              </w:rPr>
              <w:t>ayns</w:t>
            </w:r>
            <w:proofErr w:type="spellEnd"/>
            <w:r w:rsidRPr="00F862C8">
              <w:rPr>
                <w:rFonts w:ascii="Garamond" w:hAnsi="Garamond"/>
                <w:sz w:val="28"/>
                <w:szCs w:val="28"/>
              </w:rPr>
              <w:t xml:space="preserve"> </w:t>
            </w:r>
            <w:proofErr w:type="spellStart"/>
            <w:r w:rsidRPr="00F862C8">
              <w:rPr>
                <w:rFonts w:ascii="Garamond" w:hAnsi="Garamond"/>
                <w:sz w:val="28"/>
                <w:szCs w:val="28"/>
              </w:rPr>
              <w:t>shilley</w:t>
            </w:r>
            <w:proofErr w:type="spellEnd"/>
            <w:r w:rsidRPr="00F862C8">
              <w:rPr>
                <w:rFonts w:ascii="Garamond" w:hAnsi="Garamond"/>
                <w:sz w:val="28"/>
                <w:szCs w:val="28"/>
              </w:rPr>
              <w:t xml:space="preserve"> Yee,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chredjal</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firrinagh</w:t>
            </w:r>
            <w:proofErr w:type="spellEnd"/>
            <w:r w:rsidRPr="00F862C8">
              <w:rPr>
                <w:rFonts w:ascii="Garamond" w:hAnsi="Garamond"/>
                <w:sz w:val="28"/>
                <w:szCs w:val="28"/>
              </w:rPr>
              <w:t xml:space="preserve"> </w:t>
            </w:r>
            <w:proofErr w:type="spellStart"/>
            <w:r w:rsidRPr="00F862C8">
              <w:rPr>
                <w:rFonts w:ascii="Garamond" w:hAnsi="Garamond"/>
                <w:sz w:val="28"/>
                <w:szCs w:val="28"/>
              </w:rPr>
              <w:t>ny</w:t>
            </w:r>
            <w:proofErr w:type="spellEnd"/>
            <w:r w:rsidRPr="00F862C8">
              <w:rPr>
                <w:rFonts w:ascii="Garamond" w:hAnsi="Garamond"/>
                <w:sz w:val="28"/>
                <w:szCs w:val="28"/>
              </w:rPr>
              <w:t xml:space="preserve"> </w:t>
            </w:r>
            <w:proofErr w:type="spellStart"/>
            <w:r w:rsidRPr="00F862C8">
              <w:rPr>
                <w:rFonts w:ascii="Garamond" w:hAnsi="Garamond"/>
                <w:sz w:val="28"/>
                <w:szCs w:val="28"/>
              </w:rPr>
              <w:t>te</w:t>
            </w:r>
            <w:proofErr w:type="spellEnd"/>
            <w:r w:rsidRPr="00F862C8">
              <w:rPr>
                <w:rFonts w:ascii="Garamond" w:hAnsi="Garamond"/>
                <w:sz w:val="28"/>
                <w:szCs w:val="28"/>
              </w:rPr>
              <w:t xml:space="preserve"> er </w:t>
            </w:r>
            <w:proofErr w:type="spellStart"/>
            <w:r w:rsidRPr="00F862C8">
              <w:rPr>
                <w:rFonts w:ascii="Garamond" w:hAnsi="Garamond"/>
                <w:sz w:val="28"/>
                <w:szCs w:val="28"/>
              </w:rPr>
              <w:t>hoilshagh</w:t>
            </w:r>
            <w:proofErr w:type="spellEnd"/>
            <w:r w:rsidRPr="00F862C8">
              <w:rPr>
                <w:rFonts w:ascii="Garamond" w:hAnsi="Garamond"/>
                <w:sz w:val="28"/>
                <w:szCs w:val="28"/>
              </w:rPr>
              <w:t xml:space="preserve"> </w:t>
            </w:r>
            <w:proofErr w:type="spellStart"/>
            <w:r w:rsidRPr="00F862C8">
              <w:rPr>
                <w:rFonts w:ascii="Garamond" w:hAnsi="Garamond"/>
                <w:sz w:val="28"/>
                <w:szCs w:val="28"/>
              </w:rPr>
              <w:t>ayns</w:t>
            </w:r>
            <w:proofErr w:type="spellEnd"/>
            <w:r w:rsidRPr="00F862C8">
              <w:rPr>
                <w:rFonts w:ascii="Garamond" w:hAnsi="Garamond"/>
                <w:sz w:val="28"/>
                <w:szCs w:val="28"/>
              </w:rPr>
              <w:t xml:space="preserve"> e </w:t>
            </w:r>
            <w:proofErr w:type="spellStart"/>
            <w:r w:rsidRPr="00F862C8">
              <w:rPr>
                <w:rFonts w:ascii="Garamond" w:hAnsi="Garamond"/>
                <w:sz w:val="28"/>
                <w:szCs w:val="28"/>
              </w:rPr>
              <w:t>Ghoo</w:t>
            </w:r>
            <w:proofErr w:type="spellEnd"/>
            <w:r w:rsidRPr="00F862C8">
              <w:rPr>
                <w:rFonts w:ascii="Garamond" w:hAnsi="Garamond"/>
                <w:sz w:val="28"/>
                <w:szCs w:val="28"/>
              </w:rPr>
              <w:t xml:space="preserve"> </w:t>
            </w:r>
            <w:proofErr w:type="spellStart"/>
            <w:r w:rsidRPr="00F862C8">
              <w:rPr>
                <w:rFonts w:ascii="Garamond" w:hAnsi="Garamond"/>
                <w:sz w:val="28"/>
                <w:szCs w:val="28"/>
              </w:rPr>
              <w:t>casherick</w:t>
            </w:r>
            <w:proofErr w:type="spellEnd"/>
            <w:r w:rsidRPr="00F862C8">
              <w:rPr>
                <w:rFonts w:ascii="Garamond" w:hAnsi="Garamond"/>
                <w:sz w:val="28"/>
                <w:szCs w:val="28"/>
              </w:rPr>
              <w:t xml:space="preserve">. Dy </w:t>
            </w:r>
            <w:proofErr w:type="spellStart"/>
            <w:r w:rsidRPr="00F862C8">
              <w:rPr>
                <w:rFonts w:ascii="Garamond" w:hAnsi="Garamond"/>
                <w:sz w:val="28"/>
                <w:szCs w:val="28"/>
              </w:rPr>
              <w:t>ghoal</w:t>
            </w:r>
            <w:proofErr w:type="spellEnd"/>
            <w:r w:rsidRPr="00F862C8">
              <w:rPr>
                <w:rFonts w:ascii="Garamond" w:hAnsi="Garamond"/>
                <w:sz w:val="28"/>
                <w:szCs w:val="28"/>
              </w:rPr>
              <w:t xml:space="preserve"> </w:t>
            </w:r>
            <w:proofErr w:type="spellStart"/>
            <w:r w:rsidRPr="00F862C8">
              <w:rPr>
                <w:rFonts w:ascii="Garamond" w:hAnsi="Garamond"/>
                <w:sz w:val="28"/>
                <w:szCs w:val="28"/>
              </w:rPr>
              <w:t>Padjer</w:t>
            </w:r>
            <w:proofErr w:type="spellEnd"/>
            <w:r w:rsidRPr="00F862C8">
              <w:rPr>
                <w:rFonts w:ascii="Garamond" w:hAnsi="Garamond"/>
                <w:sz w:val="28"/>
                <w:szCs w:val="28"/>
              </w:rPr>
              <w:t xml:space="preserve"> son e </w:t>
            </w:r>
            <w:proofErr w:type="spellStart"/>
            <w:r w:rsidRPr="00F862C8">
              <w:rPr>
                <w:rFonts w:ascii="Garamond" w:hAnsi="Garamond"/>
                <w:sz w:val="28"/>
                <w:szCs w:val="28"/>
              </w:rPr>
              <w:t>vannaght</w:t>
            </w:r>
            <w:proofErr w:type="spellEnd"/>
            <w:r w:rsidRPr="00F862C8">
              <w:rPr>
                <w:rFonts w:ascii="Garamond" w:hAnsi="Garamond"/>
                <w:sz w:val="28"/>
                <w:szCs w:val="28"/>
              </w:rPr>
              <w:t xml:space="preserve"> er </w:t>
            </w:r>
            <w:proofErr w:type="spellStart"/>
            <w:r w:rsidRPr="00F862C8">
              <w:rPr>
                <w:rFonts w:ascii="Garamond" w:hAnsi="Garamond"/>
                <w:sz w:val="28"/>
                <w:szCs w:val="28"/>
              </w:rPr>
              <w:t>dagh</w:t>
            </w:r>
            <w:proofErr w:type="spellEnd"/>
            <w:r w:rsidRPr="00F862C8">
              <w:rPr>
                <w:rFonts w:ascii="Garamond" w:hAnsi="Garamond"/>
                <w:sz w:val="28"/>
                <w:szCs w:val="28"/>
              </w:rPr>
              <w:t xml:space="preserve"> nee </w:t>
            </w:r>
            <w:proofErr w:type="spellStart"/>
            <w:r w:rsidRPr="00F862C8">
              <w:rPr>
                <w:rFonts w:ascii="Garamond" w:hAnsi="Garamond"/>
                <w:sz w:val="28"/>
                <w:szCs w:val="28"/>
              </w:rPr>
              <w:t>t’ow</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ghoal</w:t>
            </w:r>
            <w:proofErr w:type="spellEnd"/>
            <w:r w:rsidRPr="00F862C8">
              <w:rPr>
                <w:rFonts w:ascii="Garamond" w:hAnsi="Garamond"/>
                <w:sz w:val="28"/>
                <w:szCs w:val="28"/>
              </w:rPr>
              <w:t xml:space="preserve"> </w:t>
            </w:r>
            <w:proofErr w:type="spellStart"/>
            <w:r w:rsidRPr="00F862C8">
              <w:rPr>
                <w:rFonts w:ascii="Garamond" w:hAnsi="Garamond"/>
                <w:sz w:val="28"/>
                <w:szCs w:val="28"/>
              </w:rPr>
              <w:t>ayns</w:t>
            </w:r>
            <w:proofErr w:type="spellEnd"/>
            <w:r w:rsidRPr="00F862C8">
              <w:rPr>
                <w:rFonts w:ascii="Garamond" w:hAnsi="Garamond"/>
                <w:sz w:val="28"/>
                <w:szCs w:val="28"/>
              </w:rPr>
              <w:t xml:space="preserve"> </w:t>
            </w:r>
            <w:proofErr w:type="spellStart"/>
            <w:r w:rsidRPr="00F862C8">
              <w:rPr>
                <w:rFonts w:ascii="Garamond" w:hAnsi="Garamond"/>
                <w:sz w:val="28"/>
                <w:szCs w:val="28"/>
              </w:rPr>
              <w:t>laue</w:t>
            </w:r>
            <w:proofErr w:type="spellEnd"/>
            <w:r w:rsidRPr="00F862C8">
              <w:rPr>
                <w:rFonts w:ascii="Garamond" w:hAnsi="Garamond"/>
                <w:sz w:val="28"/>
                <w:szCs w:val="28"/>
              </w:rPr>
              <w:t xml:space="preserve">, as </w:t>
            </w:r>
            <w:proofErr w:type="spellStart"/>
            <w:r w:rsidRPr="00F862C8">
              <w:rPr>
                <w:rFonts w:ascii="Garamond" w:hAnsi="Garamond"/>
                <w:sz w:val="28"/>
                <w:szCs w:val="28"/>
              </w:rPr>
              <w:t>dy</w:t>
            </w:r>
            <w:proofErr w:type="spellEnd"/>
            <w:r w:rsidRPr="00F862C8">
              <w:rPr>
                <w:rFonts w:ascii="Garamond" w:hAnsi="Garamond"/>
                <w:sz w:val="28"/>
                <w:szCs w:val="28"/>
              </w:rPr>
              <w:t xml:space="preserve"> chur </w:t>
            </w:r>
            <w:proofErr w:type="spellStart"/>
            <w:r w:rsidRPr="00F862C8">
              <w:rPr>
                <w:rFonts w:ascii="Garamond" w:hAnsi="Garamond"/>
                <w:sz w:val="28"/>
                <w:szCs w:val="28"/>
              </w:rPr>
              <w:t>booise</w:t>
            </w:r>
            <w:proofErr w:type="spellEnd"/>
            <w:r w:rsidRPr="00F862C8">
              <w:rPr>
                <w:rFonts w:ascii="Garamond" w:hAnsi="Garamond"/>
                <w:sz w:val="28"/>
                <w:szCs w:val="28"/>
              </w:rPr>
              <w:t xml:space="preserve"> da son </w:t>
            </w:r>
            <w:proofErr w:type="spellStart"/>
            <w:r w:rsidRPr="00F862C8">
              <w:rPr>
                <w:rFonts w:ascii="Garamond" w:hAnsi="Garamond"/>
                <w:sz w:val="28"/>
                <w:szCs w:val="28"/>
              </w:rPr>
              <w:t>ooilley</w:t>
            </w:r>
            <w:proofErr w:type="spellEnd"/>
            <w:r w:rsidRPr="00F862C8">
              <w:rPr>
                <w:rFonts w:ascii="Garamond" w:hAnsi="Garamond"/>
                <w:sz w:val="28"/>
                <w:szCs w:val="28"/>
              </w:rPr>
              <w:t xml:space="preserve"> e </w:t>
            </w:r>
            <w:proofErr w:type="spellStart"/>
            <w:r w:rsidRPr="00F862C8">
              <w:rPr>
                <w:rFonts w:ascii="Garamond" w:hAnsi="Garamond"/>
                <w:sz w:val="28"/>
                <w:szCs w:val="28"/>
              </w:rPr>
              <w:t>viys</w:t>
            </w:r>
            <w:proofErr w:type="spellEnd"/>
            <w:r w:rsidRPr="00F862C8">
              <w:rPr>
                <w:rFonts w:ascii="Garamond" w:hAnsi="Garamond"/>
                <w:sz w:val="28"/>
                <w:szCs w:val="28"/>
              </w:rPr>
              <w:t xml:space="preserve">. </w:t>
            </w:r>
          </w:p>
        </w:tc>
        <w:tc>
          <w:tcPr>
            <w:tcW w:w="3852" w:type="dxa"/>
          </w:tcPr>
          <w:p w14:paraId="2DFB7E7D"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You are hereby commanded to live as in the Sight of God</w:t>
            </w:r>
            <w:r w:rsidRPr="00D05E71">
              <w:rPr>
                <w:rFonts w:ascii="Garamond" w:hAnsi="Garamond" w:cs="Times New Roman"/>
                <w:sz w:val="28"/>
              </w:rPr>
              <w:t> ;</w:t>
            </w:r>
            <w:r w:rsidRPr="00D05E71">
              <w:rPr>
                <w:rFonts w:ascii="Garamond" w:hAnsi="Garamond" w:cs="Times New Roman"/>
                <w:i/>
                <w:sz w:val="28"/>
              </w:rPr>
              <w:t xml:space="preserve"> firmly to Believe what he hath made known in his holy Word</w:t>
            </w:r>
            <w:r w:rsidR="00362920">
              <w:rPr>
                <w:rFonts w:ascii="Garamond" w:hAnsi="Garamond" w:cs="Times New Roman"/>
                <w:i/>
                <w:sz w:val="28"/>
              </w:rPr>
              <w:t>.</w:t>
            </w:r>
            <w:r w:rsidRPr="00D05E71">
              <w:rPr>
                <w:rFonts w:ascii="Garamond" w:hAnsi="Garamond" w:cs="Times New Roman"/>
                <w:sz w:val="28"/>
              </w:rPr>
              <w:t> </w:t>
            </w:r>
            <w:r w:rsidRPr="00D05E71">
              <w:rPr>
                <w:rFonts w:ascii="Garamond" w:hAnsi="Garamond" w:cs="Times New Roman"/>
                <w:i/>
                <w:sz w:val="28"/>
              </w:rPr>
              <w:t xml:space="preserve">To Pray for his Blessing upon </w:t>
            </w:r>
            <w:proofErr w:type="spellStart"/>
            <w:r w:rsidRPr="00D05E71">
              <w:rPr>
                <w:rFonts w:ascii="Garamond" w:hAnsi="Garamond" w:cs="Times New Roman"/>
                <w:i/>
                <w:sz w:val="28"/>
              </w:rPr>
              <w:t>every thing</w:t>
            </w:r>
            <w:proofErr w:type="spellEnd"/>
            <w:r w:rsidRPr="00D05E71">
              <w:rPr>
                <w:rFonts w:ascii="Garamond" w:hAnsi="Garamond" w:cs="Times New Roman"/>
                <w:i/>
                <w:sz w:val="28"/>
              </w:rPr>
              <w:t xml:space="preserve"> you undertake</w:t>
            </w:r>
            <w:r w:rsidRPr="00D05E71">
              <w:rPr>
                <w:rFonts w:ascii="Garamond" w:hAnsi="Garamond" w:cs="Times New Roman"/>
                <w:sz w:val="28"/>
              </w:rPr>
              <w:t> ;</w:t>
            </w:r>
            <w:r w:rsidRPr="00D05E71">
              <w:rPr>
                <w:rFonts w:ascii="Garamond" w:hAnsi="Garamond" w:cs="Times New Roman"/>
                <w:i/>
                <w:sz w:val="28"/>
              </w:rPr>
              <w:t xml:space="preserve"> and to give him Thanks for all his Favours.</w:t>
            </w:r>
          </w:p>
        </w:tc>
        <w:tc>
          <w:tcPr>
            <w:tcW w:w="966" w:type="dxa"/>
          </w:tcPr>
          <w:p w14:paraId="243052C9" w14:textId="77777777" w:rsidR="00FA6F8C" w:rsidRPr="000816C5" w:rsidRDefault="00FA6F8C" w:rsidP="00DB60C3">
            <w:pPr>
              <w:pStyle w:val="ListParagraph"/>
              <w:ind w:left="0"/>
              <w:rPr>
                <w:rFonts w:ascii="Garamond" w:hAnsi="Garamond" w:cs="Times New Roman"/>
                <w:sz w:val="20"/>
                <w:szCs w:val="20"/>
              </w:rPr>
            </w:pPr>
          </w:p>
        </w:tc>
      </w:tr>
      <w:tr w:rsidR="00FA6F8C" w:rsidRPr="00D05E71" w14:paraId="317FE6D4" w14:textId="77777777" w:rsidTr="005261C9">
        <w:tc>
          <w:tcPr>
            <w:tcW w:w="4253" w:type="dxa"/>
          </w:tcPr>
          <w:p w14:paraId="1AD5B47B" w14:textId="77777777" w:rsidR="00FA6F8C" w:rsidRPr="00F862C8" w:rsidRDefault="00FA6F8C" w:rsidP="00B237C3">
            <w:pPr>
              <w:pStyle w:val="CM3"/>
              <w:widowControl/>
              <w:spacing w:line="240" w:lineRule="auto"/>
              <w:ind w:firstLine="227"/>
              <w:contextualSpacing/>
              <w:jc w:val="both"/>
              <w:rPr>
                <w:rFonts w:ascii="Garamond" w:hAnsi="Garamond"/>
                <w:sz w:val="28"/>
                <w:szCs w:val="28"/>
              </w:rPr>
            </w:pPr>
            <w:proofErr w:type="spellStart"/>
            <w:r w:rsidRPr="00F862C8">
              <w:rPr>
                <w:rFonts w:ascii="Garamond" w:hAnsi="Garamond"/>
                <w:sz w:val="28"/>
                <w:szCs w:val="28"/>
              </w:rPr>
              <w:t>T’ow</w:t>
            </w:r>
            <w:proofErr w:type="spellEnd"/>
            <w:r w:rsidRPr="00F862C8">
              <w:rPr>
                <w:rFonts w:ascii="Garamond" w:hAnsi="Garamond"/>
                <w:sz w:val="28"/>
                <w:szCs w:val="28"/>
              </w:rPr>
              <w:t xml:space="preserve"> </w:t>
            </w:r>
            <w:proofErr w:type="spellStart"/>
            <w:r w:rsidRPr="00F862C8">
              <w:rPr>
                <w:rFonts w:ascii="Garamond" w:hAnsi="Garamond"/>
                <w:sz w:val="28"/>
                <w:szCs w:val="28"/>
              </w:rPr>
              <w:t>myr-geddyn</w:t>
            </w:r>
            <w:proofErr w:type="spellEnd"/>
            <w:r w:rsidRPr="00F862C8">
              <w:rPr>
                <w:rFonts w:ascii="Garamond" w:hAnsi="Garamond"/>
                <w:sz w:val="28"/>
                <w:szCs w:val="28"/>
              </w:rPr>
              <w:t xml:space="preserve"> er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harey</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w:t>
            </w:r>
            <w:proofErr w:type="spellStart"/>
            <w:r w:rsidRPr="00F862C8">
              <w:rPr>
                <w:rFonts w:ascii="Garamond" w:hAnsi="Garamond"/>
                <w:sz w:val="28"/>
                <w:szCs w:val="28"/>
              </w:rPr>
              <w:t>ghoal</w:t>
            </w:r>
            <w:proofErr w:type="spellEnd"/>
            <w:r w:rsidRPr="00F862C8">
              <w:rPr>
                <w:rFonts w:ascii="Garamond" w:hAnsi="Garamond"/>
                <w:sz w:val="28"/>
                <w:szCs w:val="28"/>
              </w:rPr>
              <w:t xml:space="preserve"> </w:t>
            </w:r>
            <w:proofErr w:type="spellStart"/>
            <w:r w:rsidRPr="00F862C8">
              <w:rPr>
                <w:rFonts w:ascii="Garamond" w:hAnsi="Garamond"/>
                <w:sz w:val="28"/>
                <w:szCs w:val="28"/>
              </w:rPr>
              <w:t>rish</w:t>
            </w:r>
            <w:proofErr w:type="spellEnd"/>
            <w:r w:rsidRPr="00F862C8">
              <w:rPr>
                <w:rFonts w:ascii="Garamond" w:hAnsi="Garamond"/>
                <w:sz w:val="28"/>
                <w:szCs w:val="28"/>
              </w:rPr>
              <w:t xml:space="preserve"> </w:t>
            </w:r>
            <w:proofErr w:type="spellStart"/>
            <w:r w:rsidRPr="00F862C8">
              <w:rPr>
                <w:rFonts w:ascii="Garamond" w:hAnsi="Garamond"/>
                <w:sz w:val="28"/>
                <w:szCs w:val="28"/>
              </w:rPr>
              <w:t>kiangoyrt</w:t>
            </w:r>
            <w:proofErr w:type="spellEnd"/>
            <w:r w:rsidRPr="00F862C8">
              <w:rPr>
                <w:rFonts w:ascii="Garamond" w:hAnsi="Garamond"/>
                <w:sz w:val="28"/>
                <w:szCs w:val="28"/>
              </w:rPr>
              <w:t xml:space="preserve"> </w:t>
            </w:r>
            <w:proofErr w:type="spellStart"/>
            <w:r w:rsidRPr="00F862C8">
              <w:rPr>
                <w:rFonts w:ascii="Garamond" w:hAnsi="Garamond"/>
                <w:sz w:val="28"/>
                <w:szCs w:val="28"/>
              </w:rPr>
              <w:t>rish</w:t>
            </w:r>
            <w:proofErr w:type="spellEnd"/>
            <w:r w:rsidRPr="00F862C8">
              <w:rPr>
                <w:rFonts w:ascii="Garamond" w:hAnsi="Garamond"/>
                <w:sz w:val="28"/>
                <w:szCs w:val="28"/>
              </w:rPr>
              <w:t xml:space="preserve"> e </w:t>
            </w:r>
            <w:proofErr w:type="spellStart"/>
            <w:r w:rsidRPr="00F862C8">
              <w:rPr>
                <w:rFonts w:ascii="Garamond" w:hAnsi="Garamond"/>
                <w:sz w:val="28"/>
                <w:szCs w:val="28"/>
              </w:rPr>
              <w:t>phobbyl</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nee </w:t>
            </w:r>
            <w:proofErr w:type="spellStart"/>
            <w:r w:rsidRPr="00F862C8">
              <w:rPr>
                <w:rFonts w:ascii="Garamond" w:hAnsi="Garamond"/>
                <w:sz w:val="28"/>
                <w:szCs w:val="28"/>
              </w:rPr>
              <w:t>eshyn</w:t>
            </w:r>
            <w:proofErr w:type="spellEnd"/>
            <w:r w:rsidRPr="00F862C8">
              <w:rPr>
                <w:rFonts w:ascii="Garamond" w:hAnsi="Garamond"/>
                <w:sz w:val="28"/>
                <w:szCs w:val="28"/>
              </w:rPr>
              <w:t xml:space="preserve"> </w:t>
            </w:r>
            <w:proofErr w:type="spellStart"/>
            <w:r w:rsidRPr="00F862C8">
              <w:rPr>
                <w:rFonts w:ascii="Garamond" w:hAnsi="Garamond"/>
                <w:sz w:val="28"/>
                <w:szCs w:val="28"/>
              </w:rPr>
              <w:t>dy</w:t>
            </w:r>
            <w:proofErr w:type="spellEnd"/>
            <w:r w:rsidRPr="00F862C8">
              <w:rPr>
                <w:rFonts w:ascii="Garamond" w:hAnsi="Garamond"/>
                <w:sz w:val="28"/>
                <w:szCs w:val="28"/>
              </w:rPr>
              <w:t xml:space="preserve"> Yee, </w:t>
            </w:r>
            <w:proofErr w:type="spellStart"/>
            <w:r w:rsidRPr="00F862C8">
              <w:rPr>
                <w:rFonts w:ascii="Garamond" w:hAnsi="Garamond"/>
                <w:sz w:val="28"/>
                <w:szCs w:val="28"/>
              </w:rPr>
              <w:t>liorish</w:t>
            </w:r>
            <w:proofErr w:type="spellEnd"/>
            <w:r w:rsidRPr="00F862C8">
              <w:rPr>
                <w:rFonts w:ascii="Garamond" w:hAnsi="Garamond"/>
                <w:sz w:val="28"/>
                <w:szCs w:val="28"/>
              </w:rPr>
              <w:t xml:space="preserve"> </w:t>
            </w:r>
            <w:proofErr w:type="spellStart"/>
            <w:r w:rsidRPr="00F862C8">
              <w:rPr>
                <w:rFonts w:ascii="Garamond" w:hAnsi="Garamond"/>
                <w:sz w:val="28"/>
                <w:szCs w:val="28"/>
              </w:rPr>
              <w:t>gol</w:t>
            </w:r>
            <w:proofErr w:type="spellEnd"/>
            <w:r w:rsidRPr="00F862C8">
              <w:rPr>
                <w:rFonts w:ascii="Garamond" w:hAnsi="Garamond"/>
                <w:sz w:val="28"/>
                <w:szCs w:val="28"/>
              </w:rPr>
              <w:t xml:space="preserve"> </w:t>
            </w:r>
            <w:proofErr w:type="spellStart"/>
            <w:r w:rsidRPr="00F862C8">
              <w:rPr>
                <w:rFonts w:ascii="Garamond" w:hAnsi="Garamond"/>
                <w:sz w:val="28"/>
                <w:szCs w:val="28"/>
              </w:rPr>
              <w:t>kinjagh</w:t>
            </w:r>
            <w:proofErr w:type="spellEnd"/>
            <w:r w:rsidRPr="00F862C8">
              <w:rPr>
                <w:rFonts w:ascii="Garamond" w:hAnsi="Garamond"/>
                <w:sz w:val="28"/>
                <w:szCs w:val="28"/>
              </w:rPr>
              <w:t xml:space="preserve"> </w:t>
            </w:r>
            <w:proofErr w:type="spellStart"/>
            <w:r w:rsidRPr="00F862C8">
              <w:rPr>
                <w:rFonts w:ascii="Garamond" w:hAnsi="Garamond"/>
                <w:sz w:val="28"/>
                <w:szCs w:val="28"/>
              </w:rPr>
              <w:t>ayns</w:t>
            </w:r>
            <w:proofErr w:type="spellEnd"/>
            <w:r w:rsidRPr="00F862C8">
              <w:rPr>
                <w:rFonts w:ascii="Garamond" w:hAnsi="Garamond"/>
                <w:sz w:val="28"/>
                <w:szCs w:val="28"/>
              </w:rPr>
              <w:t xml:space="preserve"> e Hie, y </w:t>
            </w:r>
            <w:proofErr w:type="spellStart"/>
            <w:r w:rsidRPr="00F862C8">
              <w:rPr>
                <w:rFonts w:ascii="Garamond" w:hAnsi="Garamond"/>
                <w:sz w:val="28"/>
                <w:szCs w:val="28"/>
              </w:rPr>
              <w:t>Cheel</w:t>
            </w:r>
            <w:proofErr w:type="spellEnd"/>
            <w:r w:rsidRPr="00F862C8">
              <w:rPr>
                <w:rFonts w:ascii="Garamond" w:hAnsi="Garamond"/>
                <w:sz w:val="28"/>
                <w:szCs w:val="28"/>
              </w:rPr>
              <w:t xml:space="preserve"> </w:t>
            </w:r>
            <w:proofErr w:type="spellStart"/>
            <w:r w:rsidRPr="00F862C8">
              <w:rPr>
                <w:rFonts w:ascii="Garamond" w:hAnsi="Garamond"/>
                <w:sz w:val="28"/>
                <w:szCs w:val="28"/>
              </w:rPr>
              <w:t>raad</w:t>
            </w:r>
            <w:proofErr w:type="spellEnd"/>
            <w:r w:rsidRPr="00F862C8">
              <w:rPr>
                <w:rFonts w:ascii="Garamond" w:hAnsi="Garamond"/>
                <w:sz w:val="28"/>
                <w:szCs w:val="28"/>
              </w:rPr>
              <w:t xml:space="preserve"> ta </w:t>
            </w:r>
            <w:proofErr w:type="spellStart"/>
            <w:r w:rsidRPr="00F862C8">
              <w:rPr>
                <w:rFonts w:ascii="Garamond" w:hAnsi="Garamond"/>
                <w:sz w:val="28"/>
                <w:szCs w:val="28"/>
              </w:rPr>
              <w:t>Onnor</w:t>
            </w:r>
            <w:proofErr w:type="spellEnd"/>
            <w:r w:rsidRPr="00F862C8">
              <w:rPr>
                <w:rFonts w:ascii="Garamond" w:hAnsi="Garamond"/>
                <w:sz w:val="28"/>
                <w:szCs w:val="28"/>
              </w:rPr>
              <w:t xml:space="preserve"> </w:t>
            </w:r>
            <w:proofErr w:type="spellStart"/>
            <w:r w:rsidRPr="00F862C8">
              <w:rPr>
                <w:rFonts w:ascii="Garamond" w:hAnsi="Garamond"/>
                <w:sz w:val="28"/>
                <w:szCs w:val="28"/>
              </w:rPr>
              <w:t>foshlit</w:t>
            </w:r>
            <w:proofErr w:type="spellEnd"/>
            <w:r w:rsidRPr="00F862C8">
              <w:rPr>
                <w:rFonts w:ascii="Garamond" w:hAnsi="Garamond"/>
                <w:sz w:val="28"/>
                <w:szCs w:val="28"/>
              </w:rPr>
              <w:t xml:space="preserve"> er </w:t>
            </w:r>
            <w:proofErr w:type="spellStart"/>
            <w:r w:rsidRPr="00F862C8">
              <w:rPr>
                <w:rFonts w:ascii="Garamond" w:hAnsi="Garamond"/>
                <w:sz w:val="28"/>
                <w:szCs w:val="28"/>
              </w:rPr>
              <w:t>ny</w:t>
            </w:r>
            <w:proofErr w:type="spellEnd"/>
            <w:r w:rsidRPr="00F862C8">
              <w:rPr>
                <w:rFonts w:ascii="Garamond" w:hAnsi="Garamond"/>
                <w:sz w:val="28"/>
                <w:szCs w:val="28"/>
              </w:rPr>
              <w:t xml:space="preserve"> chur da, </w:t>
            </w:r>
            <w:proofErr w:type="spellStart"/>
            <w:r w:rsidRPr="00F862C8">
              <w:rPr>
                <w:rFonts w:ascii="Garamond" w:hAnsi="Garamond"/>
                <w:sz w:val="28"/>
                <w:szCs w:val="28"/>
              </w:rPr>
              <w:t>myr</w:t>
            </w:r>
            <w:proofErr w:type="spellEnd"/>
            <w:r w:rsidRPr="00F862C8">
              <w:rPr>
                <w:rFonts w:ascii="Garamond" w:hAnsi="Garamond"/>
                <w:sz w:val="28"/>
                <w:szCs w:val="28"/>
              </w:rPr>
              <w:t xml:space="preserve"> y </w:t>
            </w:r>
            <w:proofErr w:type="spellStart"/>
            <w:r w:rsidRPr="00F862C8">
              <w:rPr>
                <w:rFonts w:ascii="Garamond" w:hAnsi="Garamond"/>
                <w:sz w:val="28"/>
                <w:szCs w:val="28"/>
              </w:rPr>
              <w:t>Chiarn</w:t>
            </w:r>
            <w:proofErr w:type="spellEnd"/>
            <w:r w:rsidRPr="00F862C8">
              <w:rPr>
                <w:rFonts w:ascii="Garamond" w:hAnsi="Garamond"/>
                <w:sz w:val="28"/>
                <w:szCs w:val="28"/>
              </w:rPr>
              <w:t xml:space="preserve"> ta </w:t>
            </w:r>
            <w:proofErr w:type="spellStart"/>
            <w:r w:rsidRPr="00F862C8">
              <w:rPr>
                <w:rFonts w:ascii="Garamond" w:hAnsi="Garamond"/>
                <w:sz w:val="28"/>
                <w:szCs w:val="28"/>
              </w:rPr>
              <w:t>reil</w:t>
            </w:r>
            <w:proofErr w:type="spellEnd"/>
            <w:r w:rsidRPr="00F862C8">
              <w:rPr>
                <w:rFonts w:ascii="Garamond" w:hAnsi="Garamond"/>
                <w:sz w:val="28"/>
                <w:szCs w:val="28"/>
              </w:rPr>
              <w:t xml:space="preserve"> </w:t>
            </w:r>
            <w:proofErr w:type="spellStart"/>
            <w:r w:rsidRPr="00F862C8">
              <w:rPr>
                <w:rFonts w:ascii="Garamond" w:hAnsi="Garamond"/>
                <w:sz w:val="28"/>
                <w:szCs w:val="28"/>
              </w:rPr>
              <w:t>harrish</w:t>
            </w:r>
            <w:proofErr w:type="spellEnd"/>
            <w:r w:rsidRPr="00F862C8">
              <w:rPr>
                <w:rFonts w:ascii="Garamond" w:hAnsi="Garamond"/>
                <w:sz w:val="28"/>
                <w:szCs w:val="28"/>
              </w:rPr>
              <w:t xml:space="preserve"> as </w:t>
            </w:r>
            <w:proofErr w:type="spellStart"/>
            <w:r w:rsidRPr="00F862C8">
              <w:rPr>
                <w:rFonts w:ascii="Garamond" w:hAnsi="Garamond"/>
                <w:sz w:val="28"/>
                <w:szCs w:val="28"/>
              </w:rPr>
              <w:t>janoo</w:t>
            </w:r>
            <w:proofErr w:type="spellEnd"/>
            <w:r w:rsidRPr="00F862C8">
              <w:rPr>
                <w:rFonts w:ascii="Garamond" w:hAnsi="Garamond"/>
                <w:sz w:val="28"/>
                <w:szCs w:val="28"/>
              </w:rPr>
              <w:t xml:space="preserve"> </w:t>
            </w:r>
            <w:proofErr w:type="spellStart"/>
            <w:r w:rsidRPr="00F862C8">
              <w:rPr>
                <w:rFonts w:ascii="Garamond" w:hAnsi="Garamond"/>
                <w:sz w:val="28"/>
                <w:szCs w:val="28"/>
              </w:rPr>
              <w:t>mie</w:t>
            </w:r>
            <w:proofErr w:type="spellEnd"/>
            <w:r w:rsidRPr="00F862C8">
              <w:rPr>
                <w:rFonts w:ascii="Garamond" w:hAnsi="Garamond"/>
                <w:sz w:val="28"/>
                <w:szCs w:val="28"/>
              </w:rPr>
              <w:t xml:space="preserve"> </w:t>
            </w:r>
            <w:proofErr w:type="spellStart"/>
            <w:r w:rsidRPr="00F862C8">
              <w:rPr>
                <w:rFonts w:ascii="Garamond" w:hAnsi="Garamond"/>
                <w:sz w:val="28"/>
                <w:szCs w:val="28"/>
              </w:rPr>
              <w:t>da’n</w:t>
            </w:r>
            <w:proofErr w:type="spellEnd"/>
            <w:r w:rsidRPr="00F862C8">
              <w:rPr>
                <w:rFonts w:ascii="Garamond" w:hAnsi="Garamond"/>
                <w:sz w:val="28"/>
                <w:szCs w:val="28"/>
              </w:rPr>
              <w:t xml:space="preserve"> </w:t>
            </w:r>
            <w:proofErr w:type="spellStart"/>
            <w:r w:rsidRPr="00362920">
              <w:rPr>
                <w:rFonts w:ascii="Garamond" w:hAnsi="Garamond"/>
                <w:sz w:val="28"/>
                <w:szCs w:val="28"/>
              </w:rPr>
              <w:t>S</w:t>
            </w:r>
            <w:r w:rsidRPr="00F862C8">
              <w:rPr>
                <w:rFonts w:ascii="Garamond" w:hAnsi="Garamond"/>
                <w:sz w:val="28"/>
                <w:szCs w:val="28"/>
              </w:rPr>
              <w:t>eihl</w:t>
            </w:r>
            <w:proofErr w:type="spellEnd"/>
            <w:r w:rsidRPr="00F862C8">
              <w:rPr>
                <w:rFonts w:ascii="Garamond" w:hAnsi="Garamond"/>
                <w:sz w:val="28"/>
                <w:szCs w:val="28"/>
              </w:rPr>
              <w:t xml:space="preserve"> </w:t>
            </w:r>
            <w:proofErr w:type="spellStart"/>
            <w:r w:rsidRPr="00F862C8">
              <w:rPr>
                <w:rFonts w:ascii="Garamond" w:hAnsi="Garamond"/>
                <w:sz w:val="28"/>
                <w:szCs w:val="28"/>
              </w:rPr>
              <w:t>Ooilley</w:t>
            </w:r>
            <w:proofErr w:type="spellEnd"/>
            <w:r w:rsidRPr="00F862C8">
              <w:rPr>
                <w:rFonts w:ascii="Garamond" w:hAnsi="Garamond"/>
                <w:sz w:val="28"/>
                <w:szCs w:val="28"/>
              </w:rPr>
              <w:t xml:space="preserve">. </w:t>
            </w:r>
          </w:p>
        </w:tc>
        <w:tc>
          <w:tcPr>
            <w:tcW w:w="3852" w:type="dxa"/>
          </w:tcPr>
          <w:p w14:paraId="13799CF1" w14:textId="77777777" w:rsidR="00FA6F8C" w:rsidRPr="00D05E71" w:rsidRDefault="00FA6F8C" w:rsidP="00B237C3">
            <w:pPr>
              <w:pStyle w:val="ListParagraph"/>
              <w:ind w:left="0" w:firstLine="227"/>
              <w:jc w:val="both"/>
              <w:rPr>
                <w:rFonts w:ascii="Garamond" w:hAnsi="Garamond" w:cs="Times New Roman"/>
                <w:i/>
                <w:sz w:val="28"/>
              </w:rPr>
            </w:pPr>
            <w:r w:rsidRPr="00D05E71">
              <w:rPr>
                <w:rFonts w:ascii="Garamond" w:hAnsi="Garamond" w:cs="Times New Roman"/>
                <w:i/>
                <w:sz w:val="28"/>
              </w:rPr>
              <w:t>You are likewise commanded openly to own him as your God, by going constantly to his House, the Church</w:t>
            </w:r>
            <w:r w:rsidRPr="00D05E71">
              <w:rPr>
                <w:rFonts w:ascii="Garamond" w:hAnsi="Garamond" w:cs="Times New Roman"/>
                <w:sz w:val="28"/>
              </w:rPr>
              <w:t> ;</w:t>
            </w:r>
            <w:r w:rsidRPr="00D05E71">
              <w:rPr>
                <w:rFonts w:ascii="Garamond" w:hAnsi="Garamond" w:cs="Times New Roman"/>
                <w:i/>
                <w:sz w:val="28"/>
              </w:rPr>
              <w:t xml:space="preserve"> where he is </w:t>
            </w:r>
            <w:proofErr w:type="spellStart"/>
            <w:r w:rsidRPr="00D05E71">
              <w:rPr>
                <w:rFonts w:ascii="Garamond" w:hAnsi="Garamond" w:cs="Times New Roman"/>
                <w:i/>
                <w:sz w:val="28"/>
              </w:rPr>
              <w:t>public</w:t>
            </w:r>
            <w:r w:rsidR="00362920">
              <w:rPr>
                <w:rFonts w:ascii="Garamond" w:hAnsi="Garamond" w:cs="Times New Roman"/>
                <w:i/>
                <w:sz w:val="28"/>
              </w:rPr>
              <w:t>k</w:t>
            </w:r>
            <w:r w:rsidRPr="00D05E71">
              <w:rPr>
                <w:rFonts w:ascii="Garamond" w:hAnsi="Garamond" w:cs="Times New Roman"/>
                <w:i/>
                <w:sz w:val="28"/>
              </w:rPr>
              <w:t>ly</w:t>
            </w:r>
            <w:proofErr w:type="spellEnd"/>
            <w:r w:rsidRPr="00D05E71">
              <w:rPr>
                <w:rFonts w:ascii="Garamond" w:hAnsi="Garamond" w:cs="Times New Roman"/>
                <w:i/>
                <w:sz w:val="28"/>
              </w:rPr>
              <w:t xml:space="preserve"> honoured as the Great Lord and Benefactor of the World.</w:t>
            </w:r>
          </w:p>
        </w:tc>
        <w:tc>
          <w:tcPr>
            <w:tcW w:w="966" w:type="dxa"/>
          </w:tcPr>
          <w:p w14:paraId="3B867D40" w14:textId="77777777" w:rsidR="00FA6F8C" w:rsidRPr="000816C5" w:rsidRDefault="00FA6F8C" w:rsidP="00DB60C3">
            <w:pPr>
              <w:pStyle w:val="ListParagraph"/>
              <w:ind w:left="0"/>
              <w:rPr>
                <w:rFonts w:ascii="Garamond" w:hAnsi="Garamond" w:cs="Times New Roman"/>
                <w:i/>
                <w:sz w:val="20"/>
                <w:szCs w:val="20"/>
              </w:rPr>
            </w:pPr>
          </w:p>
        </w:tc>
      </w:tr>
      <w:tr w:rsidR="00362920" w:rsidRPr="00D05E71" w14:paraId="57A3A15A" w14:textId="77777777" w:rsidTr="005261C9">
        <w:tc>
          <w:tcPr>
            <w:tcW w:w="4253" w:type="dxa"/>
          </w:tcPr>
          <w:p w14:paraId="12C7200C" w14:textId="77777777" w:rsidR="00362920" w:rsidRPr="0020623E" w:rsidRDefault="00362920" w:rsidP="00B237C3">
            <w:pPr>
              <w:pStyle w:val="CM3"/>
              <w:widowControl/>
              <w:spacing w:line="240" w:lineRule="auto"/>
              <w:ind w:firstLine="227"/>
              <w:contextualSpacing/>
              <w:jc w:val="both"/>
              <w:rPr>
                <w:rFonts w:ascii="Garamond" w:hAnsi="Garamond"/>
                <w:sz w:val="28"/>
                <w:szCs w:val="28"/>
              </w:rPr>
            </w:pPr>
            <w:r w:rsidRPr="0020623E">
              <w:rPr>
                <w:rFonts w:ascii="Garamond" w:hAnsi="Garamond"/>
                <w:sz w:val="28"/>
                <w:szCs w:val="28"/>
              </w:rPr>
              <w:t xml:space="preserve">[70] As </w:t>
            </w:r>
            <w:proofErr w:type="spellStart"/>
            <w:r w:rsidRPr="0020623E">
              <w:rPr>
                <w:rFonts w:ascii="Garamond" w:hAnsi="Garamond"/>
                <w:sz w:val="28"/>
                <w:szCs w:val="28"/>
              </w:rPr>
              <w:t>t’ow</w:t>
            </w:r>
            <w:proofErr w:type="spellEnd"/>
            <w:r w:rsidRPr="0020623E">
              <w:rPr>
                <w:rFonts w:ascii="Garamond" w:hAnsi="Garamond"/>
                <w:sz w:val="28"/>
                <w:szCs w:val="28"/>
              </w:rPr>
              <w:t xml:space="preserve"> </w:t>
            </w:r>
            <w:proofErr w:type="spellStart"/>
            <w:r w:rsidRPr="0020623E">
              <w:rPr>
                <w:rFonts w:ascii="Garamond" w:hAnsi="Garamond"/>
                <w:sz w:val="28"/>
                <w:szCs w:val="28"/>
              </w:rPr>
              <w:t>liorish</w:t>
            </w:r>
            <w:proofErr w:type="spellEnd"/>
            <w:r w:rsidRPr="0020623E">
              <w:rPr>
                <w:rFonts w:ascii="Garamond" w:hAnsi="Garamond"/>
                <w:sz w:val="28"/>
                <w:szCs w:val="28"/>
              </w:rPr>
              <w:t xml:space="preserve"> </w:t>
            </w:r>
            <w:proofErr w:type="spellStart"/>
            <w:r w:rsidRPr="0020623E">
              <w:rPr>
                <w:rFonts w:ascii="Garamond" w:hAnsi="Garamond"/>
                <w:sz w:val="28"/>
                <w:szCs w:val="28"/>
              </w:rPr>
              <w:t>shoh</w:t>
            </w:r>
            <w:proofErr w:type="spellEnd"/>
            <w:r w:rsidRPr="0020623E">
              <w:rPr>
                <w:rFonts w:ascii="Garamond" w:hAnsi="Garamond"/>
                <w:sz w:val="28"/>
                <w:szCs w:val="28"/>
              </w:rPr>
              <w:t xml:space="preserve"> er </w:t>
            </w:r>
            <w:proofErr w:type="spellStart"/>
            <w:r w:rsidRPr="0020623E">
              <w:rPr>
                <w:rFonts w:ascii="Garamond" w:hAnsi="Garamond"/>
                <w:sz w:val="28"/>
                <w:szCs w:val="28"/>
              </w:rPr>
              <w:t>dy</w:t>
            </w:r>
            <w:proofErr w:type="spellEnd"/>
            <w:r w:rsidRPr="0020623E">
              <w:rPr>
                <w:rFonts w:ascii="Garamond" w:hAnsi="Garamond"/>
                <w:sz w:val="28"/>
                <w:szCs w:val="28"/>
              </w:rPr>
              <w:t xml:space="preserve"> </w:t>
            </w:r>
            <w:proofErr w:type="spellStart"/>
            <w:r w:rsidRPr="0020623E">
              <w:rPr>
                <w:rFonts w:ascii="Garamond" w:hAnsi="Garamond"/>
                <w:sz w:val="28"/>
                <w:szCs w:val="28"/>
              </w:rPr>
              <w:t>harey</w:t>
            </w:r>
            <w:proofErr w:type="spellEnd"/>
            <w:r w:rsidRPr="0020623E">
              <w:rPr>
                <w:rFonts w:ascii="Garamond" w:hAnsi="Garamond"/>
                <w:sz w:val="28"/>
                <w:szCs w:val="28"/>
              </w:rPr>
              <w:t xml:space="preserve"> </w:t>
            </w:r>
            <w:proofErr w:type="spellStart"/>
            <w:r w:rsidRPr="0020623E">
              <w:rPr>
                <w:rFonts w:ascii="Garamond" w:hAnsi="Garamond"/>
                <w:sz w:val="28"/>
                <w:szCs w:val="28"/>
              </w:rPr>
              <w:t>dy</w:t>
            </w:r>
            <w:proofErr w:type="spellEnd"/>
            <w:r w:rsidRPr="0020623E">
              <w:rPr>
                <w:rFonts w:ascii="Garamond" w:hAnsi="Garamond"/>
                <w:sz w:val="28"/>
                <w:szCs w:val="28"/>
              </w:rPr>
              <w:t xml:space="preserve"> chur </w:t>
            </w:r>
            <w:proofErr w:type="spellStart"/>
            <w:r w:rsidRPr="0020623E">
              <w:rPr>
                <w:rFonts w:ascii="Garamond" w:hAnsi="Garamond"/>
                <w:sz w:val="28"/>
                <w:szCs w:val="28"/>
              </w:rPr>
              <w:t>ooashley</w:t>
            </w:r>
            <w:proofErr w:type="spellEnd"/>
            <w:r w:rsidRPr="0020623E">
              <w:rPr>
                <w:rFonts w:ascii="Garamond" w:hAnsi="Garamond"/>
                <w:sz w:val="28"/>
                <w:szCs w:val="28"/>
              </w:rPr>
              <w:t xml:space="preserve"> da </w:t>
            </w:r>
            <w:proofErr w:type="spellStart"/>
            <w:r w:rsidRPr="0020623E">
              <w:rPr>
                <w:rFonts w:ascii="Garamond" w:hAnsi="Garamond"/>
                <w:sz w:val="28"/>
                <w:szCs w:val="28"/>
              </w:rPr>
              <w:t>dagh</w:t>
            </w:r>
            <w:proofErr w:type="spellEnd"/>
            <w:r w:rsidRPr="0020623E">
              <w:rPr>
                <w:rFonts w:ascii="Garamond" w:hAnsi="Garamond"/>
                <w:sz w:val="28"/>
                <w:szCs w:val="28"/>
              </w:rPr>
              <w:t xml:space="preserve"> nee ta </w:t>
            </w:r>
            <w:proofErr w:type="spellStart"/>
            <w:r w:rsidRPr="0020623E">
              <w:rPr>
                <w:rFonts w:ascii="Garamond" w:hAnsi="Garamond"/>
                <w:sz w:val="28"/>
                <w:szCs w:val="28"/>
              </w:rPr>
              <w:t>leshyn</w:t>
            </w:r>
            <w:proofErr w:type="spellEnd"/>
            <w:r w:rsidRPr="0020623E">
              <w:rPr>
                <w:rFonts w:ascii="Garamond" w:hAnsi="Garamond"/>
                <w:sz w:val="28"/>
                <w:szCs w:val="28"/>
              </w:rPr>
              <w:t xml:space="preserve">, da e </w:t>
            </w:r>
            <w:proofErr w:type="spellStart"/>
            <w:r w:rsidRPr="0020623E">
              <w:rPr>
                <w:rFonts w:ascii="Garamond" w:hAnsi="Garamond"/>
                <w:sz w:val="28"/>
                <w:szCs w:val="28"/>
              </w:rPr>
              <w:t>Laa</w:t>
            </w:r>
            <w:proofErr w:type="spellEnd"/>
            <w:r w:rsidRPr="0020623E">
              <w:rPr>
                <w:rFonts w:ascii="Garamond" w:hAnsi="Garamond"/>
                <w:sz w:val="28"/>
                <w:szCs w:val="28"/>
              </w:rPr>
              <w:t xml:space="preserve">, da e </w:t>
            </w:r>
            <w:proofErr w:type="spellStart"/>
            <w:r w:rsidRPr="0020623E">
              <w:rPr>
                <w:rFonts w:ascii="Garamond" w:hAnsi="Garamond"/>
                <w:sz w:val="28"/>
                <w:szCs w:val="28"/>
              </w:rPr>
              <w:t>Ghoo</w:t>
            </w:r>
            <w:proofErr w:type="spellEnd"/>
            <w:r w:rsidRPr="0020623E">
              <w:rPr>
                <w:rFonts w:ascii="Garamond" w:hAnsi="Garamond"/>
                <w:sz w:val="28"/>
                <w:szCs w:val="28"/>
              </w:rPr>
              <w:t xml:space="preserve">, da e Hie, da e </w:t>
            </w:r>
            <w:proofErr w:type="spellStart"/>
            <w:r w:rsidRPr="0020623E">
              <w:rPr>
                <w:rFonts w:ascii="Garamond" w:hAnsi="Garamond"/>
                <w:sz w:val="28"/>
                <w:szCs w:val="28"/>
              </w:rPr>
              <w:t>Haggyrtyn</w:t>
            </w:r>
            <w:proofErr w:type="spellEnd"/>
            <w:r w:rsidRPr="0020623E">
              <w:rPr>
                <w:rFonts w:ascii="Garamond" w:hAnsi="Garamond"/>
                <w:sz w:val="28"/>
                <w:szCs w:val="28"/>
              </w:rPr>
              <w:t xml:space="preserve"> ; as </w:t>
            </w:r>
            <w:proofErr w:type="spellStart"/>
            <w:r w:rsidRPr="0020623E">
              <w:rPr>
                <w:rFonts w:ascii="Garamond" w:hAnsi="Garamond"/>
                <w:sz w:val="28"/>
                <w:szCs w:val="28"/>
              </w:rPr>
              <w:t>dy</w:t>
            </w:r>
            <w:proofErr w:type="spellEnd"/>
            <w:r w:rsidRPr="0020623E">
              <w:rPr>
                <w:rFonts w:ascii="Garamond" w:hAnsi="Garamond"/>
                <w:sz w:val="28"/>
                <w:szCs w:val="28"/>
              </w:rPr>
              <w:t xml:space="preserve"> </w:t>
            </w:r>
            <w:proofErr w:type="spellStart"/>
            <w:r w:rsidRPr="0020623E">
              <w:rPr>
                <w:rFonts w:ascii="Garamond" w:hAnsi="Garamond"/>
                <w:sz w:val="28"/>
                <w:szCs w:val="28"/>
              </w:rPr>
              <w:t>yanoo</w:t>
            </w:r>
            <w:proofErr w:type="spellEnd"/>
            <w:r w:rsidRPr="0020623E">
              <w:rPr>
                <w:rFonts w:ascii="Garamond" w:hAnsi="Garamond"/>
                <w:sz w:val="28"/>
                <w:szCs w:val="28"/>
              </w:rPr>
              <w:t xml:space="preserve"> </w:t>
            </w:r>
            <w:proofErr w:type="spellStart"/>
            <w:r w:rsidRPr="0020623E">
              <w:rPr>
                <w:rFonts w:ascii="Garamond" w:hAnsi="Garamond"/>
                <w:sz w:val="28"/>
                <w:szCs w:val="28"/>
              </w:rPr>
              <w:t>ooilley</w:t>
            </w:r>
            <w:proofErr w:type="spellEnd"/>
            <w:r w:rsidRPr="0020623E">
              <w:rPr>
                <w:rFonts w:ascii="Garamond" w:hAnsi="Garamond"/>
                <w:sz w:val="28"/>
                <w:szCs w:val="28"/>
              </w:rPr>
              <w:t xml:space="preserve"> </w:t>
            </w:r>
            <w:proofErr w:type="spellStart"/>
            <w:r w:rsidRPr="0020623E">
              <w:rPr>
                <w:rFonts w:ascii="Garamond" w:hAnsi="Garamond"/>
                <w:sz w:val="28"/>
                <w:szCs w:val="28"/>
              </w:rPr>
              <w:t>shoh</w:t>
            </w:r>
            <w:proofErr w:type="spellEnd"/>
            <w:r w:rsidRPr="0020623E">
              <w:rPr>
                <w:rFonts w:ascii="Garamond" w:hAnsi="Garamond"/>
                <w:sz w:val="28"/>
                <w:szCs w:val="28"/>
              </w:rPr>
              <w:t xml:space="preserve"> </w:t>
            </w:r>
            <w:proofErr w:type="spellStart"/>
            <w:r w:rsidRPr="0020623E">
              <w:rPr>
                <w:rFonts w:ascii="Garamond" w:hAnsi="Garamond"/>
                <w:sz w:val="28"/>
                <w:szCs w:val="28"/>
              </w:rPr>
              <w:t>lesh</w:t>
            </w:r>
            <w:proofErr w:type="spellEnd"/>
            <w:r w:rsidRPr="0020623E">
              <w:rPr>
                <w:rFonts w:ascii="Garamond" w:hAnsi="Garamond"/>
                <w:sz w:val="28"/>
                <w:szCs w:val="28"/>
              </w:rPr>
              <w:t xml:space="preserve"> y </w:t>
            </w:r>
            <w:proofErr w:type="spellStart"/>
            <w:r w:rsidRPr="0020623E">
              <w:rPr>
                <w:rFonts w:ascii="Garamond" w:hAnsi="Garamond"/>
                <w:sz w:val="28"/>
                <w:szCs w:val="28"/>
              </w:rPr>
              <w:t>Chree</w:t>
            </w:r>
            <w:proofErr w:type="spellEnd"/>
            <w:r w:rsidRPr="0020623E">
              <w:rPr>
                <w:rFonts w:ascii="Garamond" w:hAnsi="Garamond"/>
                <w:sz w:val="28"/>
                <w:szCs w:val="28"/>
              </w:rPr>
              <w:t xml:space="preserve">, </w:t>
            </w:r>
            <w:proofErr w:type="spellStart"/>
            <w:r w:rsidRPr="0020623E">
              <w:rPr>
                <w:rFonts w:ascii="Garamond" w:hAnsi="Garamond"/>
                <w:sz w:val="28"/>
                <w:szCs w:val="28"/>
              </w:rPr>
              <w:t>chammah</w:t>
            </w:r>
            <w:proofErr w:type="spellEnd"/>
            <w:r w:rsidRPr="0020623E">
              <w:rPr>
                <w:rFonts w:ascii="Garamond" w:hAnsi="Garamond"/>
                <w:sz w:val="28"/>
                <w:szCs w:val="28"/>
              </w:rPr>
              <w:t xml:space="preserve"> as </w:t>
            </w:r>
            <w:proofErr w:type="spellStart"/>
            <w:r w:rsidRPr="0020623E">
              <w:rPr>
                <w:rFonts w:ascii="Garamond" w:hAnsi="Garamond"/>
                <w:sz w:val="28"/>
                <w:szCs w:val="28"/>
              </w:rPr>
              <w:t>lesh</w:t>
            </w:r>
            <w:proofErr w:type="spellEnd"/>
            <w:r w:rsidRPr="0020623E">
              <w:rPr>
                <w:rFonts w:ascii="Garamond" w:hAnsi="Garamond"/>
                <w:sz w:val="28"/>
                <w:szCs w:val="28"/>
              </w:rPr>
              <w:t xml:space="preserve"> y </w:t>
            </w:r>
            <w:proofErr w:type="spellStart"/>
            <w:r w:rsidRPr="0020623E">
              <w:rPr>
                <w:rFonts w:ascii="Garamond" w:hAnsi="Garamond"/>
                <w:sz w:val="28"/>
                <w:szCs w:val="28"/>
              </w:rPr>
              <w:t>Chorp</w:t>
            </w:r>
            <w:proofErr w:type="spellEnd"/>
            <w:r w:rsidRPr="0020623E">
              <w:rPr>
                <w:rFonts w:ascii="Garamond" w:hAnsi="Garamond"/>
                <w:sz w:val="28"/>
                <w:szCs w:val="28"/>
              </w:rPr>
              <w:t xml:space="preserve">, son ta </w:t>
            </w:r>
            <w:proofErr w:type="spellStart"/>
            <w:r w:rsidRPr="0020623E">
              <w:rPr>
                <w:rFonts w:ascii="Garamond" w:hAnsi="Garamond"/>
                <w:sz w:val="28"/>
                <w:szCs w:val="28"/>
              </w:rPr>
              <w:t>fys</w:t>
            </w:r>
            <w:proofErr w:type="spellEnd"/>
            <w:r w:rsidRPr="0020623E">
              <w:rPr>
                <w:rFonts w:ascii="Garamond" w:hAnsi="Garamond"/>
                <w:sz w:val="28"/>
                <w:szCs w:val="28"/>
              </w:rPr>
              <w:t xml:space="preserve"> </w:t>
            </w:r>
            <w:proofErr w:type="spellStart"/>
            <w:r w:rsidRPr="0020623E">
              <w:rPr>
                <w:rFonts w:ascii="Garamond" w:hAnsi="Garamond"/>
                <w:sz w:val="28"/>
                <w:szCs w:val="28"/>
              </w:rPr>
              <w:t>echyssyn</w:t>
            </w:r>
            <w:proofErr w:type="spellEnd"/>
            <w:r w:rsidRPr="0020623E">
              <w:rPr>
                <w:rFonts w:ascii="Garamond" w:hAnsi="Garamond"/>
                <w:sz w:val="28"/>
                <w:szCs w:val="28"/>
              </w:rPr>
              <w:t xml:space="preserve"> er </w:t>
            </w:r>
            <w:proofErr w:type="spellStart"/>
            <w:r w:rsidRPr="0020623E">
              <w:rPr>
                <w:rFonts w:ascii="Garamond" w:hAnsi="Garamond"/>
                <w:sz w:val="28"/>
                <w:szCs w:val="28"/>
              </w:rPr>
              <w:t>ooilley</w:t>
            </w:r>
            <w:proofErr w:type="spellEnd"/>
            <w:r w:rsidRPr="0020623E">
              <w:rPr>
                <w:rFonts w:ascii="Garamond" w:hAnsi="Garamond"/>
                <w:sz w:val="28"/>
                <w:szCs w:val="28"/>
              </w:rPr>
              <w:t xml:space="preserve"> </w:t>
            </w:r>
            <w:proofErr w:type="spellStart"/>
            <w:r w:rsidRPr="0020623E">
              <w:rPr>
                <w:rFonts w:ascii="Garamond" w:hAnsi="Garamond"/>
                <w:sz w:val="28"/>
                <w:szCs w:val="28"/>
              </w:rPr>
              <w:t>ny</w:t>
            </w:r>
            <w:proofErr w:type="spellEnd"/>
            <w:r w:rsidRPr="0020623E">
              <w:rPr>
                <w:rFonts w:ascii="Garamond" w:hAnsi="Garamond"/>
                <w:sz w:val="28"/>
                <w:szCs w:val="28"/>
              </w:rPr>
              <w:t xml:space="preserve"> </w:t>
            </w:r>
            <w:proofErr w:type="spellStart"/>
            <w:r w:rsidRPr="0020623E">
              <w:rPr>
                <w:rFonts w:ascii="Garamond" w:hAnsi="Garamond"/>
                <w:sz w:val="28"/>
                <w:szCs w:val="28"/>
              </w:rPr>
              <w:t>t’ow</w:t>
            </w:r>
            <w:proofErr w:type="spellEnd"/>
            <w:r w:rsidRPr="0020623E">
              <w:rPr>
                <w:rFonts w:ascii="Garamond" w:hAnsi="Garamond"/>
                <w:sz w:val="28"/>
                <w:szCs w:val="28"/>
              </w:rPr>
              <w:t xml:space="preserve"> </w:t>
            </w:r>
            <w:proofErr w:type="spellStart"/>
            <w:r w:rsidRPr="0020623E">
              <w:rPr>
                <w:rFonts w:ascii="Garamond" w:hAnsi="Garamond"/>
                <w:sz w:val="28"/>
                <w:szCs w:val="28"/>
              </w:rPr>
              <w:t>dy</w:t>
            </w:r>
            <w:proofErr w:type="spellEnd"/>
            <w:r w:rsidRPr="0020623E">
              <w:rPr>
                <w:rFonts w:ascii="Garamond" w:hAnsi="Garamond"/>
                <w:sz w:val="28"/>
                <w:szCs w:val="28"/>
              </w:rPr>
              <w:t xml:space="preserve"> </w:t>
            </w:r>
            <w:proofErr w:type="spellStart"/>
            <w:r w:rsidRPr="0020623E">
              <w:rPr>
                <w:rFonts w:ascii="Garamond" w:hAnsi="Garamond"/>
                <w:sz w:val="28"/>
                <w:szCs w:val="28"/>
              </w:rPr>
              <w:t>loart</w:t>
            </w:r>
            <w:proofErr w:type="spellEnd"/>
            <w:r w:rsidRPr="0020623E">
              <w:rPr>
                <w:rFonts w:ascii="Garamond" w:hAnsi="Garamond"/>
                <w:sz w:val="28"/>
                <w:szCs w:val="28"/>
              </w:rPr>
              <w:t xml:space="preserve"> </w:t>
            </w:r>
            <w:proofErr w:type="spellStart"/>
            <w:r w:rsidRPr="0020623E">
              <w:rPr>
                <w:rFonts w:ascii="Garamond" w:hAnsi="Garamond"/>
                <w:sz w:val="28"/>
                <w:szCs w:val="28"/>
              </w:rPr>
              <w:t>ny</w:t>
            </w:r>
            <w:proofErr w:type="spellEnd"/>
            <w:r w:rsidRPr="0020623E">
              <w:rPr>
                <w:rFonts w:ascii="Garamond" w:hAnsi="Garamond"/>
                <w:sz w:val="28"/>
                <w:szCs w:val="28"/>
              </w:rPr>
              <w:t xml:space="preserve"> </w:t>
            </w:r>
            <w:proofErr w:type="spellStart"/>
            <w:r w:rsidRPr="0020623E">
              <w:rPr>
                <w:rFonts w:ascii="Garamond" w:hAnsi="Garamond"/>
                <w:sz w:val="28"/>
                <w:szCs w:val="28"/>
              </w:rPr>
              <w:t>dy</w:t>
            </w:r>
            <w:proofErr w:type="spellEnd"/>
            <w:r w:rsidRPr="0020623E">
              <w:rPr>
                <w:rFonts w:ascii="Garamond" w:hAnsi="Garamond"/>
                <w:sz w:val="28"/>
                <w:szCs w:val="28"/>
              </w:rPr>
              <w:t xml:space="preserve"> </w:t>
            </w:r>
            <w:proofErr w:type="spellStart"/>
            <w:r w:rsidRPr="0020623E">
              <w:rPr>
                <w:rFonts w:ascii="Garamond" w:hAnsi="Garamond"/>
                <w:sz w:val="28"/>
                <w:szCs w:val="28"/>
              </w:rPr>
              <w:t>smooinaght</w:t>
            </w:r>
            <w:proofErr w:type="spellEnd"/>
            <w:r w:rsidRPr="0020623E">
              <w:rPr>
                <w:rFonts w:ascii="Garamond" w:hAnsi="Garamond"/>
                <w:sz w:val="28"/>
                <w:szCs w:val="28"/>
              </w:rPr>
              <w:t xml:space="preserve">. </w:t>
            </w:r>
          </w:p>
        </w:tc>
        <w:tc>
          <w:tcPr>
            <w:tcW w:w="3852" w:type="dxa"/>
          </w:tcPr>
          <w:p w14:paraId="7C251558" w14:textId="77777777" w:rsidR="00362920" w:rsidRPr="00D05E71" w:rsidRDefault="00362920"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Lastly, You are hereby commanded to respect </w:t>
            </w:r>
            <w:proofErr w:type="spellStart"/>
            <w:r w:rsidRPr="00D05E71">
              <w:rPr>
                <w:rFonts w:ascii="Garamond" w:hAnsi="Garamond" w:cs="Times New Roman"/>
                <w:i/>
                <w:sz w:val="28"/>
              </w:rPr>
              <w:t>every thing</w:t>
            </w:r>
            <w:proofErr w:type="spellEnd"/>
            <w:r w:rsidRPr="00D05E71">
              <w:rPr>
                <w:rFonts w:ascii="Garamond" w:hAnsi="Garamond" w:cs="Times New Roman"/>
                <w:i/>
                <w:sz w:val="28"/>
              </w:rPr>
              <w:t xml:space="preserve"> that is his, his </w:t>
            </w:r>
            <w:r w:rsidRPr="00D05E71">
              <w:rPr>
                <w:rFonts w:ascii="Garamond" w:hAnsi="Garamond" w:cs="Times New Roman"/>
                <w:sz w:val="28"/>
              </w:rPr>
              <w:t>Day</w:t>
            </w:r>
            <w:r w:rsidRPr="00D05E71">
              <w:rPr>
                <w:rFonts w:ascii="Garamond" w:hAnsi="Garamond" w:cs="Times New Roman"/>
                <w:i/>
                <w:sz w:val="28"/>
              </w:rPr>
              <w:t xml:space="preserve">, his </w:t>
            </w:r>
            <w:r w:rsidRPr="00D05E71">
              <w:rPr>
                <w:rFonts w:ascii="Garamond" w:hAnsi="Garamond" w:cs="Times New Roman"/>
                <w:sz w:val="28"/>
              </w:rPr>
              <w:t>Word</w:t>
            </w:r>
            <w:r w:rsidRPr="00D05E71">
              <w:rPr>
                <w:rFonts w:ascii="Garamond" w:hAnsi="Garamond" w:cs="Times New Roman"/>
                <w:i/>
                <w:sz w:val="28"/>
              </w:rPr>
              <w:t xml:space="preserve">, his </w:t>
            </w:r>
            <w:r w:rsidRPr="00D05E71">
              <w:rPr>
                <w:rFonts w:ascii="Garamond" w:hAnsi="Garamond" w:cs="Times New Roman"/>
                <w:sz w:val="28"/>
              </w:rPr>
              <w:t>House</w:t>
            </w:r>
            <w:r w:rsidRPr="00D05E71">
              <w:rPr>
                <w:rFonts w:ascii="Garamond" w:hAnsi="Garamond" w:cs="Times New Roman"/>
                <w:i/>
                <w:sz w:val="28"/>
              </w:rPr>
              <w:t xml:space="preserve">, his </w:t>
            </w:r>
            <w:r w:rsidRPr="00D05E71">
              <w:rPr>
                <w:rFonts w:ascii="Garamond" w:hAnsi="Garamond" w:cs="Times New Roman"/>
                <w:sz w:val="28"/>
              </w:rPr>
              <w:t>Ministers</w:t>
            </w:r>
            <w:r w:rsidRPr="00D05E71">
              <w:rPr>
                <w:rFonts w:ascii="Garamond" w:hAnsi="Garamond" w:cs="Times New Roman"/>
                <w:i/>
                <w:sz w:val="28"/>
              </w:rPr>
              <w:t>. And to do all this with the Heart, as well as with the Body</w:t>
            </w:r>
            <w:r w:rsidRPr="00D05E71">
              <w:rPr>
                <w:rFonts w:ascii="Garamond" w:hAnsi="Garamond" w:cs="Times New Roman"/>
                <w:sz w:val="28"/>
              </w:rPr>
              <w:t> ;</w:t>
            </w:r>
            <w:r w:rsidRPr="00D05E71">
              <w:rPr>
                <w:rFonts w:ascii="Garamond" w:hAnsi="Garamond" w:cs="Times New Roman"/>
                <w:i/>
                <w:sz w:val="28"/>
              </w:rPr>
              <w:t xml:space="preserve"> for whatever you speak or think is known to him.</w:t>
            </w:r>
          </w:p>
        </w:tc>
        <w:tc>
          <w:tcPr>
            <w:tcW w:w="966" w:type="dxa"/>
          </w:tcPr>
          <w:p w14:paraId="35B0B885" w14:textId="77777777" w:rsidR="00362920" w:rsidRPr="000816C5" w:rsidRDefault="00362920" w:rsidP="00DB60C3">
            <w:pPr>
              <w:pStyle w:val="ListParagraph"/>
              <w:ind w:left="0"/>
              <w:rPr>
                <w:rFonts w:ascii="Garamond" w:hAnsi="Garamond" w:cs="Times New Roman"/>
                <w:i/>
                <w:sz w:val="20"/>
                <w:szCs w:val="20"/>
              </w:rPr>
            </w:pPr>
          </w:p>
        </w:tc>
      </w:tr>
      <w:tr w:rsidR="00362920" w:rsidRPr="00D05E71" w14:paraId="45679D42" w14:textId="77777777" w:rsidTr="005261C9">
        <w:tc>
          <w:tcPr>
            <w:tcW w:w="4253" w:type="dxa"/>
          </w:tcPr>
          <w:p w14:paraId="3B71EE22" w14:textId="77777777" w:rsidR="00362920" w:rsidRPr="0020623E" w:rsidRDefault="00362920" w:rsidP="00B237C3">
            <w:pPr>
              <w:pStyle w:val="CM3"/>
              <w:widowControl/>
              <w:spacing w:line="240" w:lineRule="auto"/>
              <w:ind w:firstLine="227"/>
              <w:contextualSpacing/>
              <w:jc w:val="both"/>
              <w:rPr>
                <w:rFonts w:ascii="Garamond" w:hAnsi="Garamond"/>
                <w:sz w:val="28"/>
                <w:szCs w:val="28"/>
              </w:rPr>
            </w:pPr>
            <w:r w:rsidRPr="0020623E">
              <w:rPr>
                <w:rFonts w:ascii="Garamond" w:hAnsi="Garamond"/>
                <w:sz w:val="28"/>
                <w:szCs w:val="28"/>
              </w:rPr>
              <w:t xml:space="preserve">II. </w:t>
            </w:r>
            <w:r w:rsidRPr="000112AF">
              <w:rPr>
                <w:rFonts w:ascii="Old English Text MT" w:hAnsi="Old English Text MT"/>
                <w:sz w:val="28"/>
                <w:szCs w:val="28"/>
              </w:rPr>
              <w:t xml:space="preserve">Cha jean </w:t>
            </w:r>
            <w:proofErr w:type="spellStart"/>
            <w:r w:rsidRPr="000112AF">
              <w:rPr>
                <w:rFonts w:ascii="Old English Text MT" w:hAnsi="Old English Text MT"/>
                <w:sz w:val="28"/>
                <w:szCs w:val="28"/>
              </w:rPr>
              <w:t>oo</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dhyt</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hene</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jalloo</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granit</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ny</w:t>
            </w:r>
            <w:proofErr w:type="spellEnd"/>
            <w:r w:rsidRPr="000112AF">
              <w:rPr>
                <w:rFonts w:ascii="Old English Text MT" w:hAnsi="Old English Text MT"/>
                <w:sz w:val="28"/>
                <w:szCs w:val="28"/>
              </w:rPr>
              <w:t xml:space="preserve"> co-</w:t>
            </w:r>
            <w:proofErr w:type="spellStart"/>
            <w:r w:rsidRPr="000112AF">
              <w:rPr>
                <w:rFonts w:ascii="Old English Text MT" w:hAnsi="Old English Text MT"/>
                <w:sz w:val="28"/>
                <w:szCs w:val="28"/>
              </w:rPr>
              <w:t>chaslys</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jeh</w:t>
            </w:r>
            <w:proofErr w:type="spellEnd"/>
            <w:r w:rsidRPr="000112AF">
              <w:rPr>
                <w:rFonts w:ascii="Old English Text MT" w:hAnsi="Old English Text MT"/>
                <w:sz w:val="28"/>
                <w:szCs w:val="28"/>
              </w:rPr>
              <w:t xml:space="preserve"> nee </w:t>
            </w:r>
            <w:proofErr w:type="spellStart"/>
            <w:r w:rsidRPr="000112AF">
              <w:rPr>
                <w:rFonts w:ascii="Old English Text MT" w:hAnsi="Old English Text MT"/>
                <w:sz w:val="28"/>
                <w:szCs w:val="28"/>
              </w:rPr>
              <w:t>erbee</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dy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vel</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ayns</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Niau</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hoose</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ny</w:t>
            </w:r>
            <w:proofErr w:type="spellEnd"/>
            <w:r w:rsidRPr="000112AF">
              <w:rPr>
                <w:rFonts w:ascii="Old English Text MT" w:hAnsi="Old English Text MT"/>
                <w:sz w:val="28"/>
                <w:szCs w:val="28"/>
              </w:rPr>
              <w:t xml:space="preserve"> er y </w:t>
            </w:r>
            <w:proofErr w:type="spellStart"/>
            <w:r w:rsidRPr="000112AF">
              <w:rPr>
                <w:rFonts w:ascii="Old English Text MT" w:hAnsi="Old English Text MT"/>
                <w:sz w:val="28"/>
                <w:szCs w:val="28"/>
              </w:rPr>
              <w:t>Talloo</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wass</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ny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ayns</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yn</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Ushtey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fo’n</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Talloo</w:t>
            </w:r>
            <w:proofErr w:type="spellEnd"/>
            <w:r w:rsidRPr="000112AF">
              <w:rPr>
                <w:rFonts w:ascii="Old English Text MT" w:hAnsi="Old English Text MT"/>
                <w:sz w:val="28"/>
                <w:szCs w:val="28"/>
              </w:rPr>
              <w:t xml:space="preserve">. Cha jean </w:t>
            </w:r>
            <w:proofErr w:type="spellStart"/>
            <w:r w:rsidRPr="000112AF">
              <w:rPr>
                <w:rFonts w:ascii="Old English Text MT" w:hAnsi="Old English Text MT"/>
                <w:sz w:val="28"/>
                <w:szCs w:val="28"/>
              </w:rPr>
              <w:t>oo</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crommey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shees</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lastRenderedPageBreak/>
              <w:t>huc</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ny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ooashley</w:t>
            </w:r>
            <w:proofErr w:type="spellEnd"/>
            <w:r w:rsidRPr="000112AF">
              <w:rPr>
                <w:rFonts w:ascii="Old English Text MT" w:hAnsi="Old English Text MT"/>
                <w:sz w:val="28"/>
                <w:szCs w:val="28"/>
              </w:rPr>
              <w:t xml:space="preserve"> chur </w:t>
            </w:r>
            <w:proofErr w:type="spellStart"/>
            <w:r w:rsidRPr="000112AF">
              <w:rPr>
                <w:rFonts w:ascii="Old English Text MT" w:hAnsi="Old English Text MT"/>
                <w:sz w:val="28"/>
                <w:szCs w:val="28"/>
              </w:rPr>
              <w:t>daue</w:t>
            </w:r>
            <w:proofErr w:type="spellEnd"/>
            <w:r w:rsidRPr="000112AF">
              <w:rPr>
                <w:rFonts w:ascii="Old English Text MT" w:hAnsi="Old English Text MT"/>
                <w:sz w:val="28"/>
                <w:szCs w:val="28"/>
              </w:rPr>
              <w:t xml:space="preserve">. Son she mish y </w:t>
            </w:r>
            <w:proofErr w:type="spellStart"/>
            <w:r w:rsidRPr="000112AF">
              <w:rPr>
                <w:rFonts w:ascii="Old English Text MT" w:hAnsi="Old English Text MT"/>
                <w:sz w:val="28"/>
                <w:szCs w:val="28"/>
              </w:rPr>
              <w:t>Chiarn</w:t>
            </w:r>
            <w:proofErr w:type="spellEnd"/>
            <w:r w:rsidRPr="000112AF">
              <w:rPr>
                <w:rFonts w:ascii="Old English Text MT" w:hAnsi="Old English Text MT"/>
                <w:sz w:val="28"/>
                <w:szCs w:val="28"/>
              </w:rPr>
              <w:t xml:space="preserve"> y </w:t>
            </w:r>
            <w:proofErr w:type="spellStart"/>
            <w:r w:rsidRPr="000112AF">
              <w:rPr>
                <w:rFonts w:ascii="Old English Text MT" w:hAnsi="Old English Text MT"/>
                <w:sz w:val="28"/>
                <w:szCs w:val="28"/>
              </w:rPr>
              <w:t>Jee</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ayd</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Jee</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eadolaugh</w:t>
            </w:r>
            <w:proofErr w:type="spellEnd"/>
            <w:r w:rsidRPr="000112AF">
              <w:rPr>
                <w:rFonts w:ascii="Old English Text MT" w:hAnsi="Old English Text MT"/>
                <w:sz w:val="28"/>
                <w:szCs w:val="28"/>
              </w:rPr>
              <w:t xml:space="preserve"> ta </w:t>
            </w:r>
            <w:proofErr w:type="spellStart"/>
            <w:r w:rsidRPr="000112AF">
              <w:rPr>
                <w:rFonts w:ascii="Old English Text MT" w:hAnsi="Old English Text MT"/>
                <w:sz w:val="28"/>
                <w:szCs w:val="28"/>
              </w:rPr>
              <w:t>kerraghey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peccaghyn</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ny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Hayraghyn</w:t>
            </w:r>
            <w:proofErr w:type="spellEnd"/>
            <w:r w:rsidRPr="000112AF">
              <w:rPr>
                <w:rFonts w:ascii="Old English Text MT" w:hAnsi="Old English Text MT"/>
                <w:sz w:val="28"/>
                <w:szCs w:val="28"/>
              </w:rPr>
              <w:t xml:space="preserve"> er y </w:t>
            </w:r>
            <w:proofErr w:type="spellStart"/>
            <w:r w:rsidRPr="000112AF">
              <w:rPr>
                <w:rFonts w:ascii="Old English Text MT" w:hAnsi="Old English Text MT"/>
                <w:sz w:val="28"/>
                <w:szCs w:val="28"/>
              </w:rPr>
              <w:t>Chloan</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gys</w:t>
            </w:r>
            <w:proofErr w:type="spellEnd"/>
            <w:r w:rsidRPr="000112AF">
              <w:rPr>
                <w:rFonts w:ascii="Old English Text MT" w:hAnsi="Old English Text MT"/>
                <w:sz w:val="28"/>
                <w:szCs w:val="28"/>
              </w:rPr>
              <w:t xml:space="preserve"> y trass as y </w:t>
            </w:r>
            <w:proofErr w:type="spellStart"/>
            <w:r w:rsidRPr="000112AF">
              <w:rPr>
                <w:rFonts w:ascii="Old English Text MT" w:hAnsi="Old English Text MT"/>
                <w:sz w:val="28"/>
                <w:szCs w:val="28"/>
              </w:rPr>
              <w:t>chiarroo</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heelloghe</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jeusyn</w:t>
            </w:r>
            <w:proofErr w:type="spellEnd"/>
            <w:r w:rsidRPr="000112AF">
              <w:rPr>
                <w:rFonts w:ascii="Old English Text MT" w:hAnsi="Old English Text MT"/>
                <w:sz w:val="28"/>
                <w:szCs w:val="28"/>
              </w:rPr>
              <w:t xml:space="preserve"> ta </w:t>
            </w:r>
            <w:proofErr w:type="spellStart"/>
            <w:r w:rsidRPr="000112AF">
              <w:rPr>
                <w:rFonts w:ascii="Old English Text MT" w:hAnsi="Old English Text MT"/>
                <w:sz w:val="28"/>
                <w:szCs w:val="28"/>
              </w:rPr>
              <w:t>dwoie</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oc</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orry</w:t>
            </w:r>
            <w:r w:rsidR="000112AF" w:rsidRPr="000112AF">
              <w:rPr>
                <w:rFonts w:ascii="Old English Text MT" w:hAnsi="Old English Text MT"/>
                <w:i/>
                <w:sz w:val="28"/>
                <w:szCs w:val="28"/>
              </w:rPr>
              <w:t>m</w:t>
            </w:r>
            <w:proofErr w:type="spellEnd"/>
            <w:r w:rsidRPr="000112AF">
              <w:rPr>
                <w:rFonts w:ascii="Old English Text MT" w:hAnsi="Old English Text MT"/>
                <w:sz w:val="28"/>
                <w:szCs w:val="28"/>
              </w:rPr>
              <w:t xml:space="preserve"> as </w:t>
            </w:r>
            <w:proofErr w:type="spellStart"/>
            <w:r w:rsidRPr="000112AF">
              <w:rPr>
                <w:rFonts w:ascii="Old English Text MT" w:hAnsi="Old English Text MT"/>
                <w:sz w:val="28"/>
                <w:szCs w:val="28"/>
              </w:rPr>
              <w:t>soilshagh</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myghyn</w:t>
            </w:r>
            <w:proofErr w:type="spellEnd"/>
            <w:r w:rsidRPr="000112AF">
              <w:rPr>
                <w:rFonts w:ascii="Old English Text MT" w:hAnsi="Old English Text MT"/>
                <w:sz w:val="28"/>
                <w:szCs w:val="28"/>
              </w:rPr>
              <w:t xml:space="preserve"> er </w:t>
            </w:r>
            <w:proofErr w:type="spellStart"/>
            <w:r w:rsidRPr="000112AF">
              <w:rPr>
                <w:rFonts w:ascii="Old English Text MT" w:hAnsi="Old English Text MT"/>
                <w:sz w:val="28"/>
                <w:szCs w:val="28"/>
              </w:rPr>
              <w:t>thousanyn</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jeusyn</w:t>
            </w:r>
            <w:proofErr w:type="spellEnd"/>
            <w:r w:rsidRPr="000112AF">
              <w:rPr>
                <w:rFonts w:ascii="Old English Text MT" w:hAnsi="Old English Text MT"/>
                <w:sz w:val="28"/>
                <w:szCs w:val="28"/>
              </w:rPr>
              <w:t xml:space="preserve"> ta </w:t>
            </w:r>
            <w:proofErr w:type="spellStart"/>
            <w:r w:rsidRPr="000112AF">
              <w:rPr>
                <w:rFonts w:ascii="Old English Text MT" w:hAnsi="Old English Text MT"/>
                <w:sz w:val="28"/>
                <w:szCs w:val="28"/>
              </w:rPr>
              <w:t>graihagh</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orrym</w:t>
            </w:r>
            <w:proofErr w:type="spellEnd"/>
            <w:r w:rsidRPr="000112AF">
              <w:rPr>
                <w:rFonts w:ascii="Old English Text MT" w:hAnsi="Old English Text MT"/>
                <w:sz w:val="28"/>
                <w:szCs w:val="28"/>
              </w:rPr>
              <w:t xml:space="preserve"> as </w:t>
            </w:r>
            <w:proofErr w:type="spellStart"/>
            <w:r w:rsidRPr="000112AF">
              <w:rPr>
                <w:rFonts w:ascii="Old English Text MT" w:hAnsi="Old English Text MT"/>
                <w:sz w:val="28"/>
                <w:szCs w:val="28"/>
              </w:rPr>
              <w:t>frealley</w:t>
            </w:r>
            <w:proofErr w:type="spellEnd"/>
            <w:r w:rsidRPr="000112AF">
              <w:rPr>
                <w:rFonts w:ascii="Old English Text MT" w:hAnsi="Old English Text MT"/>
                <w:sz w:val="28"/>
                <w:szCs w:val="28"/>
              </w:rPr>
              <w:t xml:space="preserve"> </w:t>
            </w:r>
            <w:proofErr w:type="spellStart"/>
            <w:r w:rsidRPr="000112AF">
              <w:rPr>
                <w:rFonts w:ascii="Old English Text MT" w:hAnsi="Old English Text MT"/>
                <w:sz w:val="28"/>
                <w:szCs w:val="28"/>
              </w:rPr>
              <w:t>m’annaghyn</w:t>
            </w:r>
            <w:proofErr w:type="spellEnd"/>
            <w:r w:rsidRPr="000112AF">
              <w:rPr>
                <w:rFonts w:ascii="Old English Text MT" w:hAnsi="Old English Text MT"/>
                <w:sz w:val="28"/>
                <w:szCs w:val="28"/>
              </w:rPr>
              <w:t>.</w:t>
            </w:r>
            <w:r w:rsidRPr="0020623E">
              <w:rPr>
                <w:rFonts w:ascii="Garamond" w:hAnsi="Garamond"/>
                <w:sz w:val="28"/>
                <w:szCs w:val="28"/>
              </w:rPr>
              <w:t xml:space="preserve"> </w:t>
            </w:r>
          </w:p>
        </w:tc>
        <w:tc>
          <w:tcPr>
            <w:tcW w:w="3852" w:type="dxa"/>
          </w:tcPr>
          <w:p w14:paraId="1CC97288" w14:textId="77777777" w:rsidR="00362920" w:rsidRPr="00D05E71" w:rsidRDefault="00362920" w:rsidP="00B237C3">
            <w:pPr>
              <w:pStyle w:val="ListParagraph"/>
              <w:ind w:left="0" w:firstLine="227"/>
              <w:jc w:val="both"/>
              <w:rPr>
                <w:rFonts w:ascii="Old English Text MT" w:hAnsi="Old English Text MT" w:cs="Times New Roman"/>
                <w:sz w:val="28"/>
              </w:rPr>
            </w:pPr>
            <w:r w:rsidRPr="00D05E71">
              <w:rPr>
                <w:rFonts w:ascii="Garamond" w:hAnsi="Garamond" w:cs="Times New Roman"/>
                <w:sz w:val="28"/>
              </w:rPr>
              <w:lastRenderedPageBreak/>
              <w:t xml:space="preserve">II. </w:t>
            </w:r>
            <w:r w:rsidRPr="00D05E71">
              <w:rPr>
                <w:rFonts w:ascii="Old English Text MT" w:hAnsi="Old English Text MT" w:cs="Times New Roman"/>
                <w:sz w:val="28"/>
              </w:rPr>
              <w:t xml:space="preserve">Thou shalt not make to thyself any graven Image, nor the likeness of </w:t>
            </w:r>
            <w:proofErr w:type="spellStart"/>
            <w:r w:rsidRPr="00D05E71">
              <w:rPr>
                <w:rFonts w:ascii="Old English Text MT" w:hAnsi="Old English Text MT" w:cs="Times New Roman"/>
                <w:sz w:val="28"/>
              </w:rPr>
              <w:t>any thing</w:t>
            </w:r>
            <w:proofErr w:type="spellEnd"/>
            <w:r w:rsidRPr="00D05E71">
              <w:rPr>
                <w:rFonts w:ascii="Old English Text MT" w:hAnsi="Old English Text MT" w:cs="Times New Roman"/>
                <w:sz w:val="28"/>
              </w:rPr>
              <w:t xml:space="preserve"> that is in Heaven above, or in the Earth beneath, or in the Water under </w:t>
            </w:r>
            <w:r w:rsidRPr="00D05E71">
              <w:rPr>
                <w:rFonts w:ascii="Old English Text MT" w:hAnsi="Old English Text MT" w:cs="Times New Roman"/>
                <w:sz w:val="28"/>
              </w:rPr>
              <w:lastRenderedPageBreak/>
              <w:t xml:space="preserve">the Earth. Thou shalt not bow down to them, nor worship them. For I the Lord thy God am a Jealous God, and visit the Sins of the Fathers upon the Children unto the Third and Fourth Generation of them that hate me ; and shew Mercy unto thousands in them that love me, and keep my Commandments. </w:t>
            </w:r>
          </w:p>
        </w:tc>
        <w:tc>
          <w:tcPr>
            <w:tcW w:w="966" w:type="dxa"/>
          </w:tcPr>
          <w:p w14:paraId="773B9F9F" w14:textId="77777777" w:rsidR="00362920" w:rsidRPr="000816C5" w:rsidRDefault="00362920" w:rsidP="00DB60C3">
            <w:pPr>
              <w:pStyle w:val="ListParagraph"/>
              <w:ind w:left="0"/>
              <w:rPr>
                <w:rFonts w:ascii="Garamond" w:hAnsi="Garamond" w:cs="Times New Roman"/>
                <w:sz w:val="20"/>
                <w:szCs w:val="20"/>
              </w:rPr>
            </w:pPr>
          </w:p>
        </w:tc>
      </w:tr>
      <w:tr w:rsidR="00362920" w:rsidRPr="00D05E71" w14:paraId="2A16EAA0" w14:textId="77777777" w:rsidTr="005261C9">
        <w:tc>
          <w:tcPr>
            <w:tcW w:w="4253" w:type="dxa"/>
          </w:tcPr>
          <w:p w14:paraId="3308C89D" w14:textId="77777777" w:rsidR="00362920" w:rsidRPr="0020623E" w:rsidRDefault="00362920" w:rsidP="00B237C3">
            <w:pPr>
              <w:pStyle w:val="Default"/>
              <w:widowControl/>
              <w:ind w:firstLine="227"/>
              <w:contextualSpacing/>
              <w:jc w:val="both"/>
              <w:rPr>
                <w:rFonts w:ascii="Garamond" w:hAnsi="Garamond"/>
                <w:sz w:val="28"/>
                <w:szCs w:val="28"/>
              </w:rPr>
            </w:pPr>
            <w:r w:rsidRPr="0020623E">
              <w:rPr>
                <w:rFonts w:ascii="Garamond" w:hAnsi="Garamond"/>
                <w:i/>
                <w:color w:val="auto"/>
                <w:sz w:val="28"/>
                <w:szCs w:val="28"/>
              </w:rPr>
              <w:t>Q.</w:t>
            </w:r>
            <w:r w:rsidRPr="0020623E">
              <w:rPr>
                <w:rFonts w:ascii="Garamond" w:hAnsi="Garamond"/>
                <w:color w:val="auto"/>
                <w:sz w:val="28"/>
                <w:szCs w:val="28"/>
              </w:rPr>
              <w:t xml:space="preserve"> Cre</w:t>
            </w:r>
            <w:r w:rsidR="000112AF">
              <w:rPr>
                <w:rFonts w:ascii="Garamond" w:hAnsi="Garamond"/>
                <w:color w:val="auto"/>
                <w:sz w:val="28"/>
                <w:szCs w:val="28"/>
              </w:rPr>
              <w:t>e</w:t>
            </w:r>
            <w:r w:rsidR="000112AF">
              <w:rPr>
                <w:rStyle w:val="FootnoteReference"/>
                <w:rFonts w:ascii="Garamond" w:hAnsi="Garamond"/>
                <w:color w:val="auto"/>
                <w:sz w:val="28"/>
                <w:szCs w:val="28"/>
              </w:rPr>
              <w:footnoteReference w:id="38"/>
            </w:r>
            <w:r w:rsidR="000112AF">
              <w:rPr>
                <w:rFonts w:ascii="Garamond" w:hAnsi="Garamond"/>
                <w:color w:val="auto"/>
                <w:sz w:val="28"/>
                <w:szCs w:val="28"/>
              </w:rPr>
              <w:t xml:space="preserve"> </w:t>
            </w:r>
            <w:proofErr w:type="spellStart"/>
            <w:r w:rsidRPr="0020623E">
              <w:rPr>
                <w:rFonts w:ascii="Garamond" w:hAnsi="Garamond"/>
                <w:color w:val="auto"/>
                <w:sz w:val="28"/>
                <w:szCs w:val="28"/>
              </w:rPr>
              <w:t>hoiggys</w:t>
            </w:r>
            <w:proofErr w:type="spellEnd"/>
            <w:r w:rsidRPr="0020623E">
              <w:rPr>
                <w:rFonts w:ascii="Garamond" w:hAnsi="Garamond"/>
                <w:color w:val="auto"/>
                <w:sz w:val="28"/>
                <w:szCs w:val="28"/>
              </w:rPr>
              <w:t xml:space="preserve"> mad </w:t>
            </w:r>
            <w:proofErr w:type="spellStart"/>
            <w:r w:rsidRPr="0020623E">
              <w:rPr>
                <w:rFonts w:ascii="Garamond" w:hAnsi="Garamond"/>
                <w:color w:val="auto"/>
                <w:sz w:val="28"/>
                <w:szCs w:val="28"/>
              </w:rPr>
              <w:t>liorish</w:t>
            </w:r>
            <w:proofErr w:type="spellEnd"/>
            <w:r w:rsidRPr="0020623E">
              <w:rPr>
                <w:rFonts w:ascii="Garamond" w:hAnsi="Garamond"/>
                <w:color w:val="auto"/>
                <w:sz w:val="28"/>
                <w:szCs w:val="28"/>
              </w:rPr>
              <w:t xml:space="preserve"> </w:t>
            </w:r>
            <w:proofErr w:type="spellStart"/>
            <w:r w:rsidRPr="0020623E">
              <w:rPr>
                <w:rFonts w:ascii="Garamond" w:hAnsi="Garamond"/>
                <w:color w:val="auto"/>
                <w:sz w:val="28"/>
                <w:szCs w:val="28"/>
              </w:rPr>
              <w:t>yn</w:t>
            </w:r>
            <w:proofErr w:type="spellEnd"/>
            <w:r w:rsidRPr="0020623E">
              <w:rPr>
                <w:rFonts w:ascii="Garamond" w:hAnsi="Garamond"/>
                <w:color w:val="auto"/>
                <w:sz w:val="28"/>
                <w:szCs w:val="28"/>
              </w:rPr>
              <w:t xml:space="preserve"> </w:t>
            </w:r>
            <w:proofErr w:type="spellStart"/>
            <w:r w:rsidRPr="0020623E">
              <w:rPr>
                <w:rFonts w:ascii="Garamond" w:hAnsi="Garamond"/>
                <w:color w:val="auto"/>
                <w:sz w:val="28"/>
                <w:szCs w:val="28"/>
              </w:rPr>
              <w:t>Anney</w:t>
            </w:r>
            <w:proofErr w:type="spellEnd"/>
            <w:r w:rsidRPr="0020623E">
              <w:rPr>
                <w:rFonts w:ascii="Garamond" w:hAnsi="Garamond"/>
                <w:color w:val="auto"/>
                <w:sz w:val="28"/>
                <w:szCs w:val="28"/>
              </w:rPr>
              <w:t xml:space="preserve"> </w:t>
            </w:r>
            <w:proofErr w:type="spellStart"/>
            <w:r w:rsidRPr="0020623E">
              <w:rPr>
                <w:rFonts w:ascii="Garamond" w:hAnsi="Garamond"/>
                <w:color w:val="auto"/>
                <w:sz w:val="28"/>
                <w:szCs w:val="28"/>
              </w:rPr>
              <w:t>shoh</w:t>
            </w:r>
            <w:proofErr w:type="spellEnd"/>
            <w:r w:rsidRPr="0020623E">
              <w:rPr>
                <w:rFonts w:ascii="Garamond" w:hAnsi="Garamond"/>
                <w:i/>
                <w:color w:val="auto"/>
                <w:sz w:val="28"/>
                <w:szCs w:val="28"/>
              </w:rPr>
              <w:t> </w:t>
            </w:r>
            <w:r w:rsidRPr="0020623E">
              <w:rPr>
                <w:rFonts w:ascii="Garamond" w:hAnsi="Garamond"/>
                <w:color w:val="auto"/>
                <w:sz w:val="28"/>
                <w:szCs w:val="28"/>
              </w:rPr>
              <w:t xml:space="preserve">? </w:t>
            </w:r>
          </w:p>
        </w:tc>
        <w:tc>
          <w:tcPr>
            <w:tcW w:w="3852" w:type="dxa"/>
          </w:tcPr>
          <w:p w14:paraId="73050E7E" w14:textId="77777777" w:rsidR="00362920" w:rsidRPr="00D05E71" w:rsidRDefault="00362920"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What is the meaning of this Commandment ?</w:t>
            </w:r>
          </w:p>
        </w:tc>
        <w:tc>
          <w:tcPr>
            <w:tcW w:w="966" w:type="dxa"/>
          </w:tcPr>
          <w:p w14:paraId="2409E159" w14:textId="77777777" w:rsidR="00362920" w:rsidRPr="000816C5" w:rsidRDefault="00362920" w:rsidP="00DB60C3">
            <w:pPr>
              <w:pStyle w:val="ListParagraph"/>
              <w:ind w:left="0"/>
              <w:rPr>
                <w:rFonts w:ascii="Garamond" w:hAnsi="Garamond" w:cs="Times New Roman"/>
                <w:sz w:val="20"/>
                <w:szCs w:val="20"/>
              </w:rPr>
            </w:pPr>
          </w:p>
        </w:tc>
      </w:tr>
      <w:tr w:rsidR="00362920" w:rsidRPr="00D05E71" w14:paraId="309C093A" w14:textId="77777777" w:rsidTr="005261C9">
        <w:tc>
          <w:tcPr>
            <w:tcW w:w="4253" w:type="dxa"/>
          </w:tcPr>
          <w:p w14:paraId="4C33C70E" w14:textId="77777777" w:rsidR="00362920" w:rsidRPr="0020623E" w:rsidRDefault="00362920" w:rsidP="00B237C3">
            <w:pPr>
              <w:pStyle w:val="CM3"/>
              <w:widowControl/>
              <w:spacing w:line="240" w:lineRule="auto"/>
              <w:ind w:firstLine="227"/>
              <w:contextualSpacing/>
              <w:jc w:val="both"/>
              <w:rPr>
                <w:rFonts w:ascii="Garamond" w:hAnsi="Garamond"/>
                <w:sz w:val="28"/>
                <w:szCs w:val="28"/>
              </w:rPr>
            </w:pPr>
            <w:r w:rsidRPr="0020623E">
              <w:rPr>
                <w:rFonts w:ascii="Garamond" w:hAnsi="Garamond"/>
                <w:i/>
                <w:sz w:val="28"/>
                <w:szCs w:val="28"/>
              </w:rPr>
              <w:t xml:space="preserve">A. </w:t>
            </w:r>
            <w:r w:rsidRPr="0020623E">
              <w:rPr>
                <w:rFonts w:ascii="Garamond" w:hAnsi="Garamond"/>
                <w:sz w:val="28"/>
                <w:szCs w:val="28"/>
              </w:rPr>
              <w:t xml:space="preserve">Ta </w:t>
            </w:r>
            <w:proofErr w:type="spellStart"/>
            <w:r w:rsidRPr="0020623E">
              <w:rPr>
                <w:rFonts w:ascii="Garamond" w:hAnsi="Garamond"/>
                <w:sz w:val="28"/>
                <w:szCs w:val="28"/>
              </w:rPr>
              <w:t>ooilley</w:t>
            </w:r>
            <w:proofErr w:type="spellEnd"/>
            <w:r w:rsidRPr="0020623E">
              <w:rPr>
                <w:rFonts w:ascii="Garamond" w:hAnsi="Garamond"/>
                <w:sz w:val="28"/>
                <w:szCs w:val="28"/>
              </w:rPr>
              <w:t xml:space="preserve"> </w:t>
            </w:r>
            <w:proofErr w:type="spellStart"/>
            <w:r w:rsidRPr="0020623E">
              <w:rPr>
                <w:rFonts w:ascii="Garamond" w:hAnsi="Garamond"/>
                <w:sz w:val="28"/>
                <w:szCs w:val="28"/>
              </w:rPr>
              <w:t>ny</w:t>
            </w:r>
            <w:proofErr w:type="spellEnd"/>
            <w:r w:rsidRPr="0020623E">
              <w:rPr>
                <w:rFonts w:ascii="Garamond" w:hAnsi="Garamond"/>
                <w:sz w:val="28"/>
                <w:szCs w:val="28"/>
              </w:rPr>
              <w:t xml:space="preserve"> ta </w:t>
            </w:r>
            <w:proofErr w:type="spellStart"/>
            <w:r w:rsidRPr="0020623E">
              <w:rPr>
                <w:rFonts w:ascii="Garamond" w:hAnsi="Garamond"/>
                <w:sz w:val="28"/>
                <w:szCs w:val="28"/>
              </w:rPr>
              <w:t>credjal</w:t>
            </w:r>
            <w:proofErr w:type="spellEnd"/>
            <w:r w:rsidRPr="0020623E">
              <w:rPr>
                <w:rFonts w:ascii="Garamond" w:hAnsi="Garamond"/>
                <w:sz w:val="28"/>
                <w:szCs w:val="28"/>
              </w:rPr>
              <w:t xml:space="preserve"> </w:t>
            </w:r>
            <w:proofErr w:type="spellStart"/>
            <w:r w:rsidRPr="0020623E">
              <w:rPr>
                <w:rFonts w:ascii="Garamond" w:hAnsi="Garamond"/>
                <w:sz w:val="28"/>
                <w:szCs w:val="28"/>
              </w:rPr>
              <w:t>ayns</w:t>
            </w:r>
            <w:proofErr w:type="spellEnd"/>
            <w:r w:rsidRPr="0020623E">
              <w:rPr>
                <w:rFonts w:ascii="Garamond" w:hAnsi="Garamond"/>
                <w:sz w:val="28"/>
                <w:szCs w:val="28"/>
              </w:rPr>
              <w:t xml:space="preserve"> y </w:t>
            </w:r>
            <w:proofErr w:type="spellStart"/>
            <w:r w:rsidRPr="0020623E">
              <w:rPr>
                <w:rFonts w:ascii="Garamond" w:hAnsi="Garamond"/>
                <w:sz w:val="28"/>
                <w:szCs w:val="28"/>
              </w:rPr>
              <w:t>Jee</w:t>
            </w:r>
            <w:proofErr w:type="spellEnd"/>
            <w:r w:rsidRPr="0020623E">
              <w:rPr>
                <w:rFonts w:ascii="Garamond" w:hAnsi="Garamond"/>
                <w:sz w:val="28"/>
                <w:szCs w:val="28"/>
              </w:rPr>
              <w:t xml:space="preserve"> </w:t>
            </w:r>
            <w:proofErr w:type="spellStart"/>
            <w:r w:rsidRPr="0020623E">
              <w:rPr>
                <w:rFonts w:ascii="Garamond" w:hAnsi="Garamond"/>
                <w:sz w:val="28"/>
                <w:szCs w:val="28"/>
              </w:rPr>
              <w:t>firrinagh</w:t>
            </w:r>
            <w:proofErr w:type="spellEnd"/>
            <w:r w:rsidRPr="0020623E">
              <w:rPr>
                <w:rFonts w:ascii="Garamond" w:hAnsi="Garamond"/>
                <w:sz w:val="28"/>
                <w:szCs w:val="28"/>
              </w:rPr>
              <w:t xml:space="preserve"> </w:t>
            </w:r>
            <w:proofErr w:type="spellStart"/>
            <w:r w:rsidRPr="0020623E">
              <w:rPr>
                <w:rFonts w:ascii="Garamond" w:hAnsi="Garamond"/>
                <w:sz w:val="28"/>
                <w:szCs w:val="28"/>
              </w:rPr>
              <w:t>liorish</w:t>
            </w:r>
            <w:proofErr w:type="spellEnd"/>
            <w:r w:rsidRPr="0020623E">
              <w:rPr>
                <w:rFonts w:ascii="Garamond" w:hAnsi="Garamond"/>
                <w:sz w:val="28"/>
                <w:szCs w:val="28"/>
              </w:rPr>
              <w:t xml:space="preserve"> </w:t>
            </w:r>
            <w:proofErr w:type="spellStart"/>
            <w:r w:rsidRPr="0020623E">
              <w:rPr>
                <w:rFonts w:ascii="Garamond" w:hAnsi="Garamond"/>
                <w:sz w:val="28"/>
                <w:szCs w:val="28"/>
              </w:rPr>
              <w:t>shoh</w:t>
            </w:r>
            <w:proofErr w:type="spellEnd"/>
            <w:r w:rsidRPr="0020623E">
              <w:rPr>
                <w:rFonts w:ascii="Garamond" w:hAnsi="Garamond"/>
                <w:sz w:val="28"/>
                <w:szCs w:val="28"/>
              </w:rPr>
              <w:t xml:space="preserve"> er </w:t>
            </w:r>
            <w:proofErr w:type="spellStart"/>
            <w:r w:rsidRPr="0020623E">
              <w:rPr>
                <w:rFonts w:ascii="Garamond" w:hAnsi="Garamond"/>
                <w:sz w:val="28"/>
                <w:szCs w:val="28"/>
              </w:rPr>
              <w:t>nyn</w:t>
            </w:r>
            <w:proofErr w:type="spellEnd"/>
            <w:r w:rsidRPr="0020623E">
              <w:rPr>
                <w:rFonts w:ascii="Garamond" w:hAnsi="Garamond"/>
                <w:sz w:val="28"/>
                <w:szCs w:val="28"/>
              </w:rPr>
              <w:t xml:space="preserve"> </w:t>
            </w:r>
            <w:proofErr w:type="spellStart"/>
            <w:r w:rsidRPr="0020623E">
              <w:rPr>
                <w:rFonts w:ascii="Garamond" w:hAnsi="Garamond"/>
                <w:sz w:val="28"/>
                <w:szCs w:val="28"/>
              </w:rPr>
              <w:t>sarey</w:t>
            </w:r>
            <w:proofErr w:type="spellEnd"/>
            <w:r w:rsidRPr="0020623E">
              <w:rPr>
                <w:rFonts w:ascii="Garamond" w:hAnsi="Garamond"/>
                <w:sz w:val="28"/>
                <w:szCs w:val="28"/>
              </w:rPr>
              <w:t xml:space="preserve"> </w:t>
            </w:r>
            <w:proofErr w:type="spellStart"/>
            <w:r w:rsidRPr="0020623E">
              <w:rPr>
                <w:rFonts w:ascii="Garamond" w:hAnsi="Garamond"/>
                <w:sz w:val="28"/>
                <w:szCs w:val="28"/>
              </w:rPr>
              <w:t>nagh</w:t>
            </w:r>
            <w:proofErr w:type="spellEnd"/>
            <w:r w:rsidRPr="0020623E">
              <w:rPr>
                <w:rFonts w:ascii="Garamond" w:hAnsi="Garamond"/>
                <w:sz w:val="28"/>
                <w:szCs w:val="28"/>
              </w:rPr>
              <w:t xml:space="preserve"> der ad </w:t>
            </w:r>
            <w:proofErr w:type="spellStart"/>
            <w:r w:rsidRPr="0020623E">
              <w:rPr>
                <w:rFonts w:ascii="Garamond" w:hAnsi="Garamond"/>
                <w:sz w:val="28"/>
                <w:szCs w:val="28"/>
              </w:rPr>
              <w:t>ooashley</w:t>
            </w:r>
            <w:proofErr w:type="spellEnd"/>
            <w:r w:rsidRPr="0020623E">
              <w:rPr>
                <w:rFonts w:ascii="Garamond" w:hAnsi="Garamond"/>
                <w:sz w:val="28"/>
                <w:szCs w:val="28"/>
              </w:rPr>
              <w:t xml:space="preserve"> da </w:t>
            </w:r>
            <w:proofErr w:type="spellStart"/>
            <w:r w:rsidRPr="0020623E">
              <w:rPr>
                <w:rFonts w:ascii="Garamond" w:hAnsi="Garamond"/>
                <w:sz w:val="28"/>
                <w:szCs w:val="28"/>
              </w:rPr>
              <w:t>liorish</w:t>
            </w:r>
            <w:proofErr w:type="spellEnd"/>
            <w:r w:rsidRPr="0020623E">
              <w:rPr>
                <w:rFonts w:ascii="Garamond" w:hAnsi="Garamond"/>
                <w:sz w:val="28"/>
                <w:szCs w:val="28"/>
              </w:rPr>
              <w:t xml:space="preserve"> </w:t>
            </w:r>
            <w:proofErr w:type="spellStart"/>
            <w:r w:rsidRPr="0020623E">
              <w:rPr>
                <w:rFonts w:ascii="Garamond" w:hAnsi="Garamond"/>
                <w:sz w:val="28"/>
                <w:szCs w:val="28"/>
              </w:rPr>
              <w:t>Jalloo</w:t>
            </w:r>
            <w:proofErr w:type="spellEnd"/>
            <w:r w:rsidRPr="0020623E">
              <w:rPr>
                <w:rFonts w:ascii="Garamond" w:hAnsi="Garamond"/>
                <w:sz w:val="28"/>
                <w:szCs w:val="28"/>
              </w:rPr>
              <w:t xml:space="preserve"> </w:t>
            </w:r>
            <w:proofErr w:type="spellStart"/>
            <w:r w:rsidRPr="0020623E">
              <w:rPr>
                <w:rFonts w:ascii="Garamond" w:hAnsi="Garamond"/>
                <w:sz w:val="28"/>
                <w:szCs w:val="28"/>
              </w:rPr>
              <w:t>ny</w:t>
            </w:r>
            <w:proofErr w:type="spellEnd"/>
            <w:r w:rsidRPr="0020623E">
              <w:rPr>
                <w:rFonts w:ascii="Garamond" w:hAnsi="Garamond"/>
                <w:sz w:val="28"/>
                <w:szCs w:val="28"/>
              </w:rPr>
              <w:t xml:space="preserve"> Co-</w:t>
            </w:r>
            <w:proofErr w:type="spellStart"/>
            <w:r w:rsidRPr="0020623E">
              <w:rPr>
                <w:rFonts w:ascii="Garamond" w:hAnsi="Garamond"/>
                <w:sz w:val="28"/>
                <w:szCs w:val="28"/>
              </w:rPr>
              <w:t>chaslys</w:t>
            </w:r>
            <w:proofErr w:type="spellEnd"/>
            <w:r w:rsidRPr="0020623E">
              <w:rPr>
                <w:rFonts w:ascii="Garamond" w:hAnsi="Garamond"/>
                <w:sz w:val="28"/>
                <w:szCs w:val="28"/>
              </w:rPr>
              <w:t xml:space="preserve">, er-y-fa </w:t>
            </w:r>
            <w:proofErr w:type="spellStart"/>
            <w:r w:rsidRPr="0020623E">
              <w:rPr>
                <w:rFonts w:ascii="Garamond" w:hAnsi="Garamond"/>
                <w:sz w:val="28"/>
                <w:szCs w:val="28"/>
              </w:rPr>
              <w:t>dy</w:t>
            </w:r>
            <w:proofErr w:type="spellEnd"/>
            <w:r w:rsidRPr="0020623E">
              <w:rPr>
                <w:rFonts w:ascii="Garamond" w:hAnsi="Garamond"/>
                <w:sz w:val="28"/>
                <w:szCs w:val="28"/>
              </w:rPr>
              <w:t xml:space="preserve"> </w:t>
            </w:r>
            <w:proofErr w:type="spellStart"/>
            <w:r w:rsidRPr="0020623E">
              <w:rPr>
                <w:rFonts w:ascii="Garamond" w:hAnsi="Garamond"/>
                <w:sz w:val="28"/>
                <w:szCs w:val="28"/>
              </w:rPr>
              <w:t>vel</w:t>
            </w:r>
            <w:proofErr w:type="spellEnd"/>
            <w:r w:rsidRPr="0020623E">
              <w:rPr>
                <w:rFonts w:ascii="Garamond" w:hAnsi="Garamond"/>
                <w:sz w:val="28"/>
                <w:szCs w:val="28"/>
              </w:rPr>
              <w:t xml:space="preserve"> </w:t>
            </w:r>
            <w:proofErr w:type="spellStart"/>
            <w:r w:rsidRPr="0020623E">
              <w:rPr>
                <w:rFonts w:ascii="Garamond" w:hAnsi="Garamond"/>
                <w:sz w:val="28"/>
                <w:szCs w:val="28"/>
              </w:rPr>
              <w:t>Jee</w:t>
            </w:r>
            <w:proofErr w:type="spellEnd"/>
            <w:r w:rsidRPr="0020623E">
              <w:rPr>
                <w:rFonts w:ascii="Garamond" w:hAnsi="Garamond"/>
                <w:sz w:val="28"/>
                <w:szCs w:val="28"/>
              </w:rPr>
              <w:t xml:space="preserve"> </w:t>
            </w:r>
            <w:proofErr w:type="spellStart"/>
            <w:r w:rsidRPr="0020623E">
              <w:rPr>
                <w:rFonts w:ascii="Garamond" w:hAnsi="Garamond"/>
                <w:sz w:val="28"/>
                <w:szCs w:val="28"/>
              </w:rPr>
              <w:t>kiarralagh</w:t>
            </w:r>
            <w:proofErr w:type="spellEnd"/>
            <w:r w:rsidRPr="0020623E">
              <w:rPr>
                <w:rFonts w:ascii="Garamond" w:hAnsi="Garamond"/>
                <w:sz w:val="28"/>
                <w:szCs w:val="28"/>
              </w:rPr>
              <w:t xml:space="preserve"> </w:t>
            </w:r>
            <w:proofErr w:type="spellStart"/>
            <w:r w:rsidRPr="0020623E">
              <w:rPr>
                <w:rFonts w:ascii="Garamond" w:hAnsi="Garamond"/>
                <w:sz w:val="28"/>
                <w:szCs w:val="28"/>
              </w:rPr>
              <w:t>jeh</w:t>
            </w:r>
            <w:proofErr w:type="spellEnd"/>
            <w:r w:rsidRPr="0020623E">
              <w:rPr>
                <w:rFonts w:ascii="Garamond" w:hAnsi="Garamond"/>
                <w:sz w:val="28"/>
                <w:szCs w:val="28"/>
              </w:rPr>
              <w:t xml:space="preserve"> </w:t>
            </w:r>
            <w:proofErr w:type="spellStart"/>
            <w:r w:rsidRPr="0020623E">
              <w:rPr>
                <w:rFonts w:ascii="Garamond" w:hAnsi="Garamond"/>
                <w:sz w:val="28"/>
                <w:szCs w:val="28"/>
              </w:rPr>
              <w:t>O</w:t>
            </w:r>
            <w:r w:rsidR="006835EF" w:rsidRPr="006835EF">
              <w:rPr>
                <w:rFonts w:ascii="Garamond" w:hAnsi="Garamond"/>
                <w:i/>
                <w:sz w:val="28"/>
                <w:szCs w:val="28"/>
              </w:rPr>
              <w:t>o</w:t>
            </w:r>
            <w:r w:rsidRPr="0020623E">
              <w:rPr>
                <w:rFonts w:ascii="Garamond" w:hAnsi="Garamond"/>
                <w:sz w:val="28"/>
                <w:szCs w:val="28"/>
              </w:rPr>
              <w:t>ashley</w:t>
            </w:r>
            <w:proofErr w:type="spellEnd"/>
            <w:r w:rsidRPr="0020623E">
              <w:rPr>
                <w:rFonts w:ascii="Garamond" w:hAnsi="Garamond"/>
                <w:sz w:val="28"/>
                <w:szCs w:val="28"/>
              </w:rPr>
              <w:t xml:space="preserve"> </w:t>
            </w:r>
            <w:proofErr w:type="spellStart"/>
            <w:r w:rsidRPr="0020623E">
              <w:rPr>
                <w:rFonts w:ascii="Garamond" w:hAnsi="Garamond"/>
                <w:sz w:val="28"/>
                <w:szCs w:val="28"/>
              </w:rPr>
              <w:t>hene</w:t>
            </w:r>
            <w:proofErr w:type="spellEnd"/>
            <w:r w:rsidRPr="0020623E">
              <w:rPr>
                <w:rFonts w:ascii="Garamond" w:hAnsi="Garamond"/>
                <w:sz w:val="28"/>
                <w:szCs w:val="28"/>
              </w:rPr>
              <w:t xml:space="preserve"> ; as </w:t>
            </w:r>
            <w:proofErr w:type="spellStart"/>
            <w:r w:rsidRPr="0020623E">
              <w:rPr>
                <w:rFonts w:ascii="Garamond" w:hAnsi="Garamond"/>
                <w:sz w:val="28"/>
                <w:szCs w:val="28"/>
              </w:rPr>
              <w:t>ga</w:t>
            </w:r>
            <w:proofErr w:type="spellEnd"/>
            <w:r w:rsidRPr="0020623E">
              <w:rPr>
                <w:rFonts w:ascii="Garamond" w:hAnsi="Garamond"/>
                <w:sz w:val="28"/>
                <w:szCs w:val="28"/>
              </w:rPr>
              <w:t xml:space="preserve"> </w:t>
            </w:r>
            <w:proofErr w:type="spellStart"/>
            <w:r w:rsidRPr="0020623E">
              <w:rPr>
                <w:rFonts w:ascii="Garamond" w:hAnsi="Garamond"/>
                <w:sz w:val="28"/>
                <w:szCs w:val="28"/>
              </w:rPr>
              <w:t>dy</w:t>
            </w:r>
            <w:proofErr w:type="spellEnd"/>
            <w:r w:rsidRPr="0020623E">
              <w:rPr>
                <w:rFonts w:ascii="Garamond" w:hAnsi="Garamond"/>
                <w:sz w:val="28"/>
                <w:szCs w:val="28"/>
              </w:rPr>
              <w:t xml:space="preserve"> </w:t>
            </w:r>
            <w:proofErr w:type="spellStart"/>
            <w:r w:rsidRPr="0020623E">
              <w:rPr>
                <w:rFonts w:ascii="Garamond" w:hAnsi="Garamond"/>
                <w:sz w:val="28"/>
                <w:szCs w:val="28"/>
              </w:rPr>
              <w:t>gow</w:t>
            </w:r>
            <w:proofErr w:type="spellEnd"/>
            <w:r w:rsidRPr="0020623E">
              <w:rPr>
                <w:rFonts w:ascii="Garamond" w:hAnsi="Garamond"/>
                <w:sz w:val="28"/>
                <w:szCs w:val="28"/>
              </w:rPr>
              <w:t xml:space="preserve"> </w:t>
            </w:r>
            <w:proofErr w:type="spellStart"/>
            <w:r w:rsidRPr="0020623E">
              <w:rPr>
                <w:rFonts w:ascii="Garamond" w:hAnsi="Garamond"/>
                <w:sz w:val="28"/>
                <w:szCs w:val="28"/>
              </w:rPr>
              <w:t>sleih</w:t>
            </w:r>
            <w:proofErr w:type="spellEnd"/>
            <w:r w:rsidRPr="0020623E">
              <w:rPr>
                <w:rFonts w:ascii="Garamond" w:hAnsi="Garamond"/>
                <w:sz w:val="28"/>
                <w:szCs w:val="28"/>
              </w:rPr>
              <w:t xml:space="preserve"> as </w:t>
            </w:r>
            <w:proofErr w:type="spellStart"/>
            <w:r w:rsidRPr="0020623E">
              <w:rPr>
                <w:rFonts w:ascii="Garamond" w:hAnsi="Garamond"/>
                <w:sz w:val="28"/>
                <w:szCs w:val="28"/>
              </w:rPr>
              <w:t>laue</w:t>
            </w:r>
            <w:proofErr w:type="spellEnd"/>
            <w:r w:rsidRPr="0020623E">
              <w:rPr>
                <w:rFonts w:ascii="Garamond" w:hAnsi="Garamond"/>
                <w:sz w:val="28"/>
                <w:szCs w:val="28"/>
              </w:rPr>
              <w:t xml:space="preserve"> </w:t>
            </w:r>
            <w:proofErr w:type="spellStart"/>
            <w:r w:rsidRPr="0020623E">
              <w:rPr>
                <w:rFonts w:ascii="Garamond" w:hAnsi="Garamond"/>
                <w:sz w:val="28"/>
                <w:szCs w:val="28"/>
              </w:rPr>
              <w:t>nagh</w:t>
            </w:r>
            <w:proofErr w:type="spellEnd"/>
            <w:r w:rsidRPr="0020623E">
              <w:rPr>
                <w:rFonts w:ascii="Garamond" w:hAnsi="Garamond"/>
                <w:sz w:val="28"/>
                <w:szCs w:val="28"/>
              </w:rPr>
              <w:t xml:space="preserve"> </w:t>
            </w:r>
            <w:proofErr w:type="spellStart"/>
            <w:r w:rsidRPr="0020623E">
              <w:rPr>
                <w:rFonts w:ascii="Garamond" w:hAnsi="Garamond"/>
                <w:sz w:val="28"/>
                <w:szCs w:val="28"/>
              </w:rPr>
              <w:t>vel</w:t>
            </w:r>
            <w:proofErr w:type="spellEnd"/>
            <w:r w:rsidRPr="0020623E">
              <w:rPr>
                <w:rFonts w:ascii="Garamond" w:hAnsi="Garamond"/>
                <w:sz w:val="28"/>
                <w:szCs w:val="28"/>
              </w:rPr>
              <w:t xml:space="preserve"> ad cur </w:t>
            </w:r>
            <w:proofErr w:type="spellStart"/>
            <w:r w:rsidRPr="0020623E">
              <w:rPr>
                <w:rFonts w:ascii="Garamond" w:hAnsi="Garamond"/>
                <w:sz w:val="28"/>
                <w:szCs w:val="28"/>
              </w:rPr>
              <w:t>ammys</w:t>
            </w:r>
            <w:proofErr w:type="spellEnd"/>
            <w:r w:rsidRPr="0020623E">
              <w:rPr>
                <w:rFonts w:ascii="Garamond" w:hAnsi="Garamond"/>
                <w:sz w:val="28"/>
                <w:szCs w:val="28"/>
              </w:rPr>
              <w:t xml:space="preserve"> </w:t>
            </w:r>
            <w:proofErr w:type="spellStart"/>
            <w:r w:rsidRPr="0020623E">
              <w:rPr>
                <w:rFonts w:ascii="Garamond" w:hAnsi="Garamond"/>
                <w:sz w:val="28"/>
                <w:szCs w:val="28"/>
              </w:rPr>
              <w:t>da’n</w:t>
            </w:r>
            <w:proofErr w:type="spellEnd"/>
            <w:r w:rsidRPr="0020623E">
              <w:rPr>
                <w:rFonts w:ascii="Garamond" w:hAnsi="Garamond"/>
                <w:sz w:val="28"/>
                <w:szCs w:val="28"/>
              </w:rPr>
              <w:t xml:space="preserve"> </w:t>
            </w:r>
            <w:proofErr w:type="spellStart"/>
            <w:r w:rsidRPr="0020623E">
              <w:rPr>
                <w:rFonts w:ascii="Garamond" w:hAnsi="Garamond"/>
                <w:sz w:val="28"/>
                <w:szCs w:val="28"/>
              </w:rPr>
              <w:t>jalloo</w:t>
            </w:r>
            <w:proofErr w:type="spellEnd"/>
            <w:r w:rsidRPr="0020623E">
              <w:rPr>
                <w:rFonts w:ascii="Garamond" w:hAnsi="Garamond"/>
                <w:sz w:val="28"/>
                <w:szCs w:val="28"/>
              </w:rPr>
              <w:t xml:space="preserve">, </w:t>
            </w:r>
            <w:proofErr w:type="spellStart"/>
            <w:r w:rsidRPr="0020623E">
              <w:rPr>
                <w:rFonts w:ascii="Garamond" w:hAnsi="Garamond"/>
                <w:sz w:val="28"/>
                <w:szCs w:val="28"/>
              </w:rPr>
              <w:t>ny</w:t>
            </w:r>
            <w:proofErr w:type="spellEnd"/>
            <w:r w:rsidRPr="0020623E">
              <w:rPr>
                <w:rFonts w:ascii="Garamond" w:hAnsi="Garamond"/>
                <w:sz w:val="28"/>
                <w:szCs w:val="28"/>
              </w:rPr>
              <w:t xml:space="preserve"> </w:t>
            </w:r>
            <w:proofErr w:type="spellStart"/>
            <w:r w:rsidRPr="0020623E">
              <w:rPr>
                <w:rFonts w:ascii="Garamond" w:hAnsi="Garamond"/>
                <w:sz w:val="28"/>
                <w:szCs w:val="28"/>
              </w:rPr>
              <w:t>yei</w:t>
            </w:r>
            <w:proofErr w:type="spellEnd"/>
            <w:r w:rsidRPr="0020623E">
              <w:rPr>
                <w:rFonts w:ascii="Garamond" w:hAnsi="Garamond"/>
                <w:sz w:val="28"/>
                <w:szCs w:val="28"/>
              </w:rPr>
              <w:t xml:space="preserve"> my </w:t>
            </w:r>
            <w:proofErr w:type="spellStart"/>
            <w:r w:rsidRPr="0020623E">
              <w:rPr>
                <w:rFonts w:ascii="Garamond" w:hAnsi="Garamond"/>
                <w:sz w:val="28"/>
                <w:szCs w:val="28"/>
              </w:rPr>
              <w:t>t’ad</w:t>
            </w:r>
            <w:proofErr w:type="spellEnd"/>
            <w:r w:rsidRPr="0020623E">
              <w:rPr>
                <w:rFonts w:ascii="Garamond" w:hAnsi="Garamond"/>
                <w:sz w:val="28"/>
                <w:szCs w:val="28"/>
              </w:rPr>
              <w:t xml:space="preserve"> cur </w:t>
            </w:r>
            <w:proofErr w:type="spellStart"/>
            <w:r w:rsidRPr="0020623E">
              <w:rPr>
                <w:rFonts w:ascii="Garamond" w:hAnsi="Garamond"/>
                <w:sz w:val="28"/>
                <w:szCs w:val="28"/>
              </w:rPr>
              <w:t>ooashley</w:t>
            </w:r>
            <w:proofErr w:type="spellEnd"/>
            <w:r w:rsidRPr="0020623E">
              <w:rPr>
                <w:rFonts w:ascii="Garamond" w:hAnsi="Garamond"/>
                <w:sz w:val="28"/>
                <w:szCs w:val="28"/>
              </w:rPr>
              <w:t xml:space="preserve"> </w:t>
            </w:r>
            <w:proofErr w:type="spellStart"/>
            <w:r w:rsidRPr="0020623E">
              <w:rPr>
                <w:rFonts w:ascii="Garamond" w:hAnsi="Garamond"/>
                <w:sz w:val="28"/>
                <w:szCs w:val="28"/>
              </w:rPr>
              <w:t>kiangoyrt</w:t>
            </w:r>
            <w:proofErr w:type="spellEnd"/>
            <w:r w:rsidRPr="0020623E">
              <w:rPr>
                <w:rFonts w:ascii="Garamond" w:hAnsi="Garamond"/>
                <w:sz w:val="28"/>
                <w:szCs w:val="28"/>
              </w:rPr>
              <w:t xml:space="preserve"> </w:t>
            </w:r>
            <w:proofErr w:type="spellStart"/>
            <w:r w:rsidRPr="0020623E">
              <w:rPr>
                <w:rFonts w:ascii="Garamond" w:hAnsi="Garamond"/>
                <w:sz w:val="28"/>
                <w:szCs w:val="28"/>
              </w:rPr>
              <w:t>rish</w:t>
            </w:r>
            <w:proofErr w:type="spellEnd"/>
            <w:r w:rsidRPr="0020623E">
              <w:rPr>
                <w:rFonts w:ascii="Garamond" w:hAnsi="Garamond"/>
                <w:sz w:val="28"/>
                <w:szCs w:val="28"/>
              </w:rPr>
              <w:t xml:space="preserve">, bee ad </w:t>
            </w:r>
            <w:proofErr w:type="spellStart"/>
            <w:r w:rsidRPr="0020623E">
              <w:rPr>
                <w:rFonts w:ascii="Garamond" w:hAnsi="Garamond"/>
                <w:sz w:val="28"/>
                <w:szCs w:val="28"/>
              </w:rPr>
              <w:t>dy</w:t>
            </w:r>
            <w:proofErr w:type="spellEnd"/>
            <w:r w:rsidRPr="0020623E">
              <w:rPr>
                <w:rFonts w:ascii="Garamond" w:hAnsi="Garamond"/>
                <w:sz w:val="28"/>
                <w:szCs w:val="28"/>
              </w:rPr>
              <w:t xml:space="preserve"> </w:t>
            </w:r>
            <w:proofErr w:type="spellStart"/>
            <w:r w:rsidRPr="0020623E">
              <w:rPr>
                <w:rFonts w:ascii="Garamond" w:hAnsi="Garamond"/>
                <w:sz w:val="28"/>
                <w:szCs w:val="28"/>
              </w:rPr>
              <w:t>douil</w:t>
            </w:r>
            <w:proofErr w:type="spellEnd"/>
            <w:r w:rsidRPr="0020623E">
              <w:rPr>
                <w:rFonts w:ascii="Garamond" w:hAnsi="Garamond"/>
                <w:sz w:val="28"/>
                <w:szCs w:val="28"/>
              </w:rPr>
              <w:t xml:space="preserve"> er </w:t>
            </w:r>
            <w:proofErr w:type="spellStart"/>
            <w:r w:rsidRPr="0020623E">
              <w:rPr>
                <w:rFonts w:ascii="Garamond" w:hAnsi="Garamond"/>
                <w:sz w:val="28"/>
                <w:szCs w:val="28"/>
              </w:rPr>
              <w:t>nyn</w:t>
            </w:r>
            <w:proofErr w:type="spellEnd"/>
            <w:r w:rsidRPr="0020623E">
              <w:rPr>
                <w:rFonts w:ascii="Garamond" w:hAnsi="Garamond"/>
                <w:sz w:val="28"/>
                <w:szCs w:val="28"/>
              </w:rPr>
              <w:t xml:space="preserve"> </w:t>
            </w:r>
            <w:proofErr w:type="spellStart"/>
            <w:r w:rsidRPr="0020623E">
              <w:rPr>
                <w:rFonts w:ascii="Garamond" w:hAnsi="Garamond"/>
                <w:sz w:val="28"/>
                <w:szCs w:val="28"/>
              </w:rPr>
              <w:t>gerraghey</w:t>
            </w:r>
            <w:proofErr w:type="spellEnd"/>
            <w:r w:rsidRPr="0020623E">
              <w:rPr>
                <w:rFonts w:ascii="Garamond" w:hAnsi="Garamond"/>
                <w:sz w:val="28"/>
                <w:szCs w:val="28"/>
              </w:rPr>
              <w:t xml:space="preserve">. </w:t>
            </w:r>
          </w:p>
        </w:tc>
        <w:tc>
          <w:tcPr>
            <w:tcW w:w="3852" w:type="dxa"/>
          </w:tcPr>
          <w:p w14:paraId="79683023" w14:textId="77777777" w:rsidR="00362920" w:rsidRPr="00D05E71" w:rsidRDefault="00362920"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All that believe in the True God are hereby </w:t>
            </w:r>
            <w:r w:rsidRPr="00D05E71">
              <w:rPr>
                <w:rFonts w:ascii="Garamond" w:hAnsi="Garamond" w:cs="Times New Roman"/>
                <w:sz w:val="28"/>
              </w:rPr>
              <w:t>forbidden</w:t>
            </w:r>
            <w:r w:rsidRPr="00D05E71">
              <w:rPr>
                <w:rFonts w:ascii="Garamond" w:hAnsi="Garamond" w:cs="Times New Roman"/>
                <w:i/>
                <w:sz w:val="28"/>
              </w:rPr>
              <w:t xml:space="preserve"> to worship him by an Image or Picture, because God is Jealous of his Honour</w:t>
            </w:r>
            <w:r w:rsidRPr="00D05E71">
              <w:rPr>
                <w:rFonts w:ascii="Garamond" w:hAnsi="Garamond" w:cs="Times New Roman"/>
                <w:sz w:val="28"/>
              </w:rPr>
              <w:t> ;</w:t>
            </w:r>
            <w:r w:rsidRPr="00D05E71">
              <w:rPr>
                <w:rFonts w:ascii="Garamond" w:hAnsi="Garamond" w:cs="Times New Roman"/>
                <w:i/>
                <w:sz w:val="28"/>
              </w:rPr>
              <w:t xml:space="preserve"> and though People may pretend not to worship the Image, yet if they worship </w:t>
            </w:r>
            <w:r w:rsidRPr="00D05E71">
              <w:rPr>
                <w:rFonts w:ascii="Garamond" w:hAnsi="Garamond" w:cs="Times New Roman"/>
                <w:sz w:val="28"/>
              </w:rPr>
              <w:t>before</w:t>
            </w:r>
            <w:r w:rsidRPr="00D05E71">
              <w:rPr>
                <w:rFonts w:ascii="Garamond" w:hAnsi="Garamond" w:cs="Times New Roman"/>
                <w:i/>
                <w:sz w:val="28"/>
              </w:rPr>
              <w:t xml:space="preserve"> it, they shall be severely punished</w:t>
            </w:r>
            <w:r w:rsidRPr="00D05E71">
              <w:rPr>
                <w:rFonts w:ascii="Garamond" w:hAnsi="Garamond" w:cs="Times New Roman"/>
                <w:sz w:val="28"/>
              </w:rPr>
              <w:t> ;</w:t>
            </w:r>
            <w:r w:rsidRPr="00D05E71">
              <w:rPr>
                <w:rFonts w:ascii="Garamond" w:hAnsi="Garamond" w:cs="Times New Roman"/>
                <w:i/>
                <w:sz w:val="28"/>
              </w:rPr>
              <w:t xml:space="preserve"> for that is in truth forbid by this Command.</w:t>
            </w:r>
          </w:p>
        </w:tc>
        <w:tc>
          <w:tcPr>
            <w:tcW w:w="966" w:type="dxa"/>
          </w:tcPr>
          <w:p w14:paraId="2D0B9691" w14:textId="77777777" w:rsidR="00362920" w:rsidRPr="000816C5" w:rsidRDefault="00362920" w:rsidP="00DB60C3">
            <w:pPr>
              <w:pStyle w:val="ListParagraph"/>
              <w:ind w:left="0"/>
              <w:rPr>
                <w:rFonts w:ascii="Garamond" w:hAnsi="Garamond" w:cs="Times New Roman"/>
                <w:sz w:val="20"/>
                <w:szCs w:val="20"/>
              </w:rPr>
            </w:pPr>
          </w:p>
        </w:tc>
      </w:tr>
      <w:tr w:rsidR="00502071" w:rsidRPr="00D05E71" w14:paraId="57CD1694" w14:textId="77777777" w:rsidTr="005261C9">
        <w:tc>
          <w:tcPr>
            <w:tcW w:w="4253" w:type="dxa"/>
          </w:tcPr>
          <w:p w14:paraId="6D1AB3A9" w14:textId="77777777" w:rsidR="00502071" w:rsidRPr="00F1113A" w:rsidRDefault="00502071" w:rsidP="00B237C3">
            <w:pPr>
              <w:pStyle w:val="Default"/>
              <w:widowControl/>
              <w:ind w:firstLine="227"/>
              <w:contextualSpacing/>
              <w:jc w:val="both"/>
              <w:rPr>
                <w:rFonts w:ascii="Garamond" w:hAnsi="Garamond"/>
                <w:sz w:val="28"/>
                <w:szCs w:val="28"/>
              </w:rPr>
            </w:pPr>
            <w:r w:rsidRPr="00F1113A">
              <w:rPr>
                <w:rFonts w:ascii="Garamond" w:hAnsi="Garamond"/>
                <w:color w:val="auto"/>
                <w:sz w:val="28"/>
                <w:szCs w:val="28"/>
              </w:rPr>
              <w:t xml:space="preserve">[71] </w:t>
            </w:r>
            <w:r w:rsidRPr="00F1113A">
              <w:rPr>
                <w:rFonts w:ascii="Garamond" w:hAnsi="Garamond"/>
                <w:i/>
                <w:color w:val="auto"/>
                <w:sz w:val="28"/>
                <w:szCs w:val="28"/>
              </w:rPr>
              <w:t>Q.</w:t>
            </w:r>
            <w:r w:rsidRPr="00F1113A">
              <w:rPr>
                <w:rFonts w:ascii="Garamond" w:hAnsi="Garamond"/>
                <w:color w:val="auto"/>
                <w:sz w:val="28"/>
                <w:szCs w:val="28"/>
              </w:rPr>
              <w:t xml:space="preserve"> </w:t>
            </w:r>
            <w:proofErr w:type="spellStart"/>
            <w:r w:rsidRPr="00F1113A">
              <w:rPr>
                <w:rFonts w:ascii="Garamond" w:hAnsi="Garamond"/>
                <w:color w:val="auto"/>
                <w:sz w:val="28"/>
                <w:szCs w:val="28"/>
              </w:rPr>
              <w:t>Vel</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yn</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Anney</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shoh</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bennalt</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rooinyn</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ain</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nagh</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vel</w:t>
            </w:r>
            <w:proofErr w:type="spellEnd"/>
            <w:r w:rsidRPr="00F1113A">
              <w:rPr>
                <w:rFonts w:ascii="Garamond" w:hAnsi="Garamond"/>
                <w:color w:val="auto"/>
                <w:sz w:val="28"/>
                <w:szCs w:val="28"/>
              </w:rPr>
              <w:t xml:space="preserve"> veg </w:t>
            </w:r>
            <w:proofErr w:type="spellStart"/>
            <w:r w:rsidRPr="00F1113A">
              <w:rPr>
                <w:rFonts w:ascii="Garamond" w:hAnsi="Garamond"/>
                <w:color w:val="auto"/>
                <w:sz w:val="28"/>
                <w:szCs w:val="28"/>
              </w:rPr>
              <w:t>jeh’n</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Chliaghtey</w:t>
            </w:r>
            <w:proofErr w:type="spellEnd"/>
            <w:r w:rsidRPr="00F1113A">
              <w:rPr>
                <w:rFonts w:ascii="Garamond" w:hAnsi="Garamond"/>
                <w:color w:val="auto"/>
                <w:sz w:val="28"/>
                <w:szCs w:val="28"/>
              </w:rPr>
              <w:t xml:space="preserve"> </w:t>
            </w:r>
            <w:proofErr w:type="spellStart"/>
            <w:r w:rsidRPr="00F1113A">
              <w:rPr>
                <w:rFonts w:ascii="Garamond" w:hAnsi="Garamond"/>
                <w:color w:val="auto"/>
                <w:sz w:val="28"/>
                <w:szCs w:val="28"/>
              </w:rPr>
              <w:t>shoh</w:t>
            </w:r>
            <w:proofErr w:type="spellEnd"/>
            <w:r w:rsidRPr="00F1113A">
              <w:rPr>
                <w:rFonts w:ascii="Garamond" w:hAnsi="Garamond"/>
                <w:i/>
                <w:color w:val="auto"/>
                <w:sz w:val="28"/>
                <w:szCs w:val="28"/>
              </w:rPr>
              <w:t> </w:t>
            </w:r>
            <w:r w:rsidRPr="00F1113A">
              <w:rPr>
                <w:rFonts w:ascii="Garamond" w:hAnsi="Garamond"/>
                <w:color w:val="auto"/>
                <w:sz w:val="28"/>
                <w:szCs w:val="28"/>
              </w:rPr>
              <w:t xml:space="preserve">? </w:t>
            </w:r>
          </w:p>
        </w:tc>
        <w:tc>
          <w:tcPr>
            <w:tcW w:w="3852" w:type="dxa"/>
          </w:tcPr>
          <w:p w14:paraId="346B4013"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Doth this Command concern </w:t>
            </w:r>
            <w:r w:rsidRPr="00D05E71">
              <w:rPr>
                <w:rFonts w:ascii="Garamond" w:hAnsi="Garamond" w:cs="Times New Roman"/>
                <w:sz w:val="28"/>
              </w:rPr>
              <w:t>Us</w:t>
            </w:r>
            <w:r w:rsidRPr="00D05E71">
              <w:rPr>
                <w:rFonts w:ascii="Garamond" w:hAnsi="Garamond" w:cs="Times New Roman"/>
                <w:i/>
                <w:sz w:val="28"/>
              </w:rPr>
              <w:t>, who have none of this Practice ?</w:t>
            </w:r>
          </w:p>
        </w:tc>
        <w:tc>
          <w:tcPr>
            <w:tcW w:w="966" w:type="dxa"/>
          </w:tcPr>
          <w:p w14:paraId="1185DF1D"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17227D3C" w14:textId="77777777" w:rsidTr="005261C9">
        <w:tc>
          <w:tcPr>
            <w:tcW w:w="4253" w:type="dxa"/>
          </w:tcPr>
          <w:p w14:paraId="71E80AB2" w14:textId="77777777" w:rsidR="00502071" w:rsidRPr="00F1113A" w:rsidRDefault="00502071" w:rsidP="00B237C3">
            <w:pPr>
              <w:pStyle w:val="CM3"/>
              <w:widowControl/>
              <w:spacing w:line="240" w:lineRule="auto"/>
              <w:ind w:firstLine="227"/>
              <w:contextualSpacing/>
              <w:jc w:val="both"/>
              <w:rPr>
                <w:rFonts w:ascii="Garamond" w:hAnsi="Garamond"/>
                <w:sz w:val="28"/>
                <w:szCs w:val="28"/>
              </w:rPr>
            </w:pPr>
            <w:r w:rsidRPr="00F1113A">
              <w:rPr>
                <w:rFonts w:ascii="Garamond" w:hAnsi="Garamond"/>
                <w:i/>
                <w:sz w:val="28"/>
                <w:szCs w:val="28"/>
              </w:rPr>
              <w:t xml:space="preserve">A. </w:t>
            </w:r>
            <w:proofErr w:type="spellStart"/>
            <w:r w:rsidRPr="00F1113A">
              <w:rPr>
                <w:rFonts w:ascii="Garamond" w:hAnsi="Garamond"/>
                <w:sz w:val="28"/>
                <w:szCs w:val="28"/>
              </w:rPr>
              <w:t>Te</w:t>
            </w:r>
            <w:proofErr w:type="spellEnd"/>
            <w:r w:rsidRPr="00F1113A">
              <w:rPr>
                <w:rFonts w:ascii="Garamond" w:hAnsi="Garamond"/>
                <w:sz w:val="28"/>
                <w:szCs w:val="28"/>
              </w:rPr>
              <w:t xml:space="preserve"> </w:t>
            </w:r>
            <w:proofErr w:type="spellStart"/>
            <w:r w:rsidRPr="00F1113A">
              <w:rPr>
                <w:rFonts w:ascii="Garamond" w:hAnsi="Garamond"/>
                <w:sz w:val="28"/>
                <w:szCs w:val="28"/>
              </w:rPr>
              <w:t>bentyn</w:t>
            </w:r>
            <w:proofErr w:type="spellEnd"/>
            <w:r w:rsidRPr="00F1113A">
              <w:rPr>
                <w:rFonts w:ascii="Garamond" w:hAnsi="Garamond"/>
                <w:sz w:val="28"/>
                <w:szCs w:val="28"/>
              </w:rPr>
              <w:t xml:space="preserve"> </w:t>
            </w:r>
            <w:proofErr w:type="spellStart"/>
            <w:r w:rsidRPr="00F1113A">
              <w:rPr>
                <w:rFonts w:ascii="Garamond" w:hAnsi="Garamond"/>
                <w:sz w:val="28"/>
                <w:szCs w:val="28"/>
              </w:rPr>
              <w:t>rooin</w:t>
            </w:r>
            <w:proofErr w:type="spellEnd"/>
            <w:r w:rsidRPr="00F1113A">
              <w:rPr>
                <w:rFonts w:ascii="Garamond" w:hAnsi="Garamond"/>
                <w:sz w:val="28"/>
                <w:szCs w:val="28"/>
              </w:rPr>
              <w:t xml:space="preserve"> er </w:t>
            </w:r>
            <w:proofErr w:type="spellStart"/>
            <w:r w:rsidRPr="00F1113A">
              <w:rPr>
                <w:rFonts w:ascii="Garamond" w:hAnsi="Garamond"/>
                <w:sz w:val="28"/>
                <w:szCs w:val="28"/>
              </w:rPr>
              <w:t>oyr</w:t>
            </w:r>
            <w:proofErr w:type="spellEnd"/>
            <w:r w:rsidRPr="00F1113A">
              <w:rPr>
                <w:rFonts w:ascii="Garamond" w:hAnsi="Garamond"/>
                <w:sz w:val="28"/>
                <w:szCs w:val="28"/>
              </w:rPr>
              <w:t xml:space="preserve"> </w:t>
            </w:r>
            <w:proofErr w:type="spellStart"/>
            <w:r w:rsidRPr="00F1113A">
              <w:rPr>
                <w:rFonts w:ascii="Garamond" w:hAnsi="Garamond"/>
                <w:sz w:val="28"/>
                <w:szCs w:val="28"/>
              </w:rPr>
              <w:t>ny</w:t>
            </w:r>
            <w:proofErr w:type="spellEnd"/>
            <w:r w:rsidRPr="00F1113A">
              <w:rPr>
                <w:rFonts w:ascii="Garamond" w:hAnsi="Garamond"/>
                <w:sz w:val="28"/>
                <w:szCs w:val="28"/>
              </w:rPr>
              <w:t xml:space="preserve"> </w:t>
            </w:r>
            <w:proofErr w:type="spellStart"/>
            <w:r w:rsidRPr="00F1113A">
              <w:rPr>
                <w:rFonts w:ascii="Garamond" w:hAnsi="Garamond"/>
                <w:sz w:val="28"/>
                <w:szCs w:val="28"/>
              </w:rPr>
              <w:t>gha</w:t>
            </w:r>
            <w:proofErr w:type="spellEnd"/>
            <w:r w:rsidRPr="00F1113A">
              <w:rPr>
                <w:rFonts w:ascii="Garamond" w:hAnsi="Garamond"/>
                <w:i/>
                <w:sz w:val="28"/>
                <w:szCs w:val="28"/>
              </w:rPr>
              <w:t xml:space="preserve">. </w:t>
            </w:r>
          </w:p>
        </w:tc>
        <w:tc>
          <w:tcPr>
            <w:tcW w:w="3852" w:type="dxa"/>
          </w:tcPr>
          <w:p w14:paraId="6DEF542F"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It concerns you upon many accounts. </w:t>
            </w:r>
          </w:p>
        </w:tc>
        <w:tc>
          <w:tcPr>
            <w:tcW w:w="966" w:type="dxa"/>
          </w:tcPr>
          <w:p w14:paraId="117D834B"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73CAC412" w14:textId="77777777" w:rsidTr="005261C9">
        <w:tc>
          <w:tcPr>
            <w:tcW w:w="4253" w:type="dxa"/>
          </w:tcPr>
          <w:p w14:paraId="212B27FD" w14:textId="77777777" w:rsidR="00502071" w:rsidRPr="00F1113A" w:rsidRDefault="00502071" w:rsidP="00B237C3">
            <w:pPr>
              <w:pStyle w:val="CM3"/>
              <w:widowControl/>
              <w:spacing w:line="240" w:lineRule="auto"/>
              <w:ind w:firstLine="227"/>
              <w:contextualSpacing/>
              <w:jc w:val="both"/>
              <w:rPr>
                <w:rFonts w:ascii="Garamond" w:hAnsi="Garamond"/>
                <w:sz w:val="28"/>
                <w:szCs w:val="28"/>
              </w:rPr>
            </w:pPr>
            <w:r w:rsidRPr="00F1113A">
              <w:rPr>
                <w:rFonts w:ascii="Garamond" w:hAnsi="Garamond"/>
                <w:sz w:val="28"/>
                <w:szCs w:val="28"/>
              </w:rPr>
              <w:t xml:space="preserve">1. </w:t>
            </w:r>
            <w:proofErr w:type="spellStart"/>
            <w:r w:rsidRPr="00F1113A">
              <w:rPr>
                <w:rFonts w:ascii="Garamond" w:hAnsi="Garamond"/>
                <w:i/>
                <w:sz w:val="28"/>
                <w:szCs w:val="28"/>
              </w:rPr>
              <w:t>Hoshiaght</w:t>
            </w:r>
            <w:proofErr w:type="spellEnd"/>
            <w:r w:rsidRPr="00F1113A">
              <w:rPr>
                <w:rFonts w:ascii="Garamond" w:hAnsi="Garamond"/>
                <w:sz w:val="28"/>
                <w:szCs w:val="28"/>
              </w:rPr>
              <w:t xml:space="preserve">. Dy chur </w:t>
            </w:r>
            <w:proofErr w:type="spellStart"/>
            <w:r w:rsidRPr="00F1113A">
              <w:rPr>
                <w:rFonts w:ascii="Garamond" w:hAnsi="Garamond"/>
                <w:sz w:val="28"/>
                <w:szCs w:val="28"/>
              </w:rPr>
              <w:t>or’t</w:t>
            </w:r>
            <w:proofErr w:type="spellEnd"/>
            <w:r w:rsidRPr="00F1113A">
              <w:rPr>
                <w:rFonts w:ascii="Garamond" w:hAnsi="Garamond"/>
                <w:sz w:val="28"/>
                <w:szCs w:val="28"/>
              </w:rPr>
              <w:t xml:space="preserve"> </w:t>
            </w:r>
            <w:proofErr w:type="spellStart"/>
            <w:r w:rsidRPr="00F1113A">
              <w:rPr>
                <w:rFonts w:ascii="Garamond" w:hAnsi="Garamond"/>
                <w:sz w:val="28"/>
                <w:szCs w:val="28"/>
              </w:rPr>
              <w:t>ve</w:t>
            </w:r>
            <w:proofErr w:type="spellEnd"/>
            <w:r w:rsidRPr="00F1113A">
              <w:rPr>
                <w:rFonts w:ascii="Garamond" w:hAnsi="Garamond"/>
                <w:sz w:val="28"/>
                <w:szCs w:val="28"/>
              </w:rPr>
              <w:t xml:space="preserve"> </w:t>
            </w:r>
            <w:proofErr w:type="spellStart"/>
            <w:r w:rsidRPr="00F1113A">
              <w:rPr>
                <w:rFonts w:ascii="Garamond" w:hAnsi="Garamond"/>
                <w:sz w:val="28"/>
                <w:szCs w:val="28"/>
              </w:rPr>
              <w:t>booisal</w:t>
            </w:r>
            <w:proofErr w:type="spellEnd"/>
            <w:r w:rsidRPr="00F1113A">
              <w:rPr>
                <w:rFonts w:ascii="Garamond" w:hAnsi="Garamond"/>
                <w:sz w:val="28"/>
                <w:szCs w:val="28"/>
              </w:rPr>
              <w:t xml:space="preserve"> </w:t>
            </w:r>
            <w:proofErr w:type="spellStart"/>
            <w:r w:rsidRPr="00F1113A">
              <w:rPr>
                <w:rFonts w:ascii="Garamond" w:hAnsi="Garamond"/>
                <w:sz w:val="28"/>
                <w:szCs w:val="28"/>
              </w:rPr>
              <w:t>gys</w:t>
            </w:r>
            <w:proofErr w:type="spellEnd"/>
            <w:r w:rsidRPr="00F1113A">
              <w:rPr>
                <w:rFonts w:ascii="Garamond" w:hAnsi="Garamond"/>
                <w:sz w:val="28"/>
                <w:szCs w:val="28"/>
              </w:rPr>
              <w:t xml:space="preserve"> </w:t>
            </w:r>
            <w:proofErr w:type="spellStart"/>
            <w:r w:rsidRPr="00F1113A">
              <w:rPr>
                <w:rFonts w:ascii="Garamond" w:hAnsi="Garamond"/>
                <w:sz w:val="28"/>
                <w:szCs w:val="28"/>
              </w:rPr>
              <w:t>Jee</w:t>
            </w:r>
            <w:proofErr w:type="spellEnd"/>
            <w:r w:rsidRPr="00F1113A">
              <w:rPr>
                <w:rFonts w:ascii="Garamond" w:hAnsi="Garamond"/>
                <w:sz w:val="28"/>
                <w:szCs w:val="28"/>
              </w:rPr>
              <w:t xml:space="preserve"> ta </w:t>
            </w:r>
            <w:proofErr w:type="spellStart"/>
            <w:r w:rsidRPr="00F1113A">
              <w:rPr>
                <w:rFonts w:ascii="Garamond" w:hAnsi="Garamond"/>
                <w:sz w:val="28"/>
                <w:szCs w:val="28"/>
              </w:rPr>
              <w:t>liorish</w:t>
            </w:r>
            <w:proofErr w:type="spellEnd"/>
            <w:r w:rsidRPr="00F1113A">
              <w:rPr>
                <w:rFonts w:ascii="Garamond" w:hAnsi="Garamond"/>
                <w:sz w:val="28"/>
                <w:szCs w:val="28"/>
              </w:rPr>
              <w:t xml:space="preserve"> e </w:t>
            </w:r>
            <w:proofErr w:type="spellStart"/>
            <w:r w:rsidRPr="00F1113A">
              <w:rPr>
                <w:rFonts w:ascii="Garamond" w:hAnsi="Garamond"/>
                <w:sz w:val="28"/>
                <w:szCs w:val="28"/>
              </w:rPr>
              <w:t>Chiarrail</w:t>
            </w:r>
            <w:proofErr w:type="spellEnd"/>
            <w:r w:rsidRPr="00F1113A">
              <w:rPr>
                <w:rFonts w:ascii="Garamond" w:hAnsi="Garamond"/>
                <w:sz w:val="28"/>
                <w:szCs w:val="28"/>
              </w:rPr>
              <w:t xml:space="preserve"> </w:t>
            </w:r>
            <w:proofErr w:type="spellStart"/>
            <w:r w:rsidRPr="00F1113A">
              <w:rPr>
                <w:rFonts w:ascii="Garamond" w:hAnsi="Garamond"/>
                <w:sz w:val="28"/>
                <w:szCs w:val="28"/>
              </w:rPr>
              <w:t>flaunyssagh</w:t>
            </w:r>
            <w:proofErr w:type="spellEnd"/>
            <w:r w:rsidRPr="00F1113A">
              <w:rPr>
                <w:rFonts w:ascii="Garamond" w:hAnsi="Garamond"/>
                <w:sz w:val="28"/>
                <w:szCs w:val="28"/>
              </w:rPr>
              <w:t xml:space="preserve"> as cha nee </w:t>
            </w:r>
            <w:proofErr w:type="spellStart"/>
            <w:r w:rsidRPr="00F1113A">
              <w:rPr>
                <w:rFonts w:ascii="Garamond" w:hAnsi="Garamond"/>
                <w:sz w:val="28"/>
                <w:szCs w:val="28"/>
              </w:rPr>
              <w:t>liorish</w:t>
            </w:r>
            <w:proofErr w:type="spellEnd"/>
            <w:r w:rsidRPr="00F1113A">
              <w:rPr>
                <w:rFonts w:ascii="Garamond" w:hAnsi="Garamond"/>
                <w:sz w:val="28"/>
                <w:szCs w:val="28"/>
              </w:rPr>
              <w:t xml:space="preserve"> e </w:t>
            </w:r>
            <w:proofErr w:type="spellStart"/>
            <w:r w:rsidRPr="00F1113A">
              <w:rPr>
                <w:rFonts w:ascii="Garamond" w:hAnsi="Garamond"/>
                <w:sz w:val="28"/>
                <w:szCs w:val="28"/>
              </w:rPr>
              <w:t>vriwnyssyn</w:t>
            </w:r>
            <w:proofErr w:type="spellEnd"/>
            <w:r w:rsidRPr="00F1113A">
              <w:rPr>
                <w:rFonts w:ascii="Garamond" w:hAnsi="Garamond"/>
                <w:sz w:val="28"/>
                <w:szCs w:val="28"/>
              </w:rPr>
              <w:t xml:space="preserve"> er </w:t>
            </w:r>
            <w:proofErr w:type="spellStart"/>
            <w:r w:rsidRPr="00F1113A">
              <w:rPr>
                <w:rFonts w:ascii="Garamond" w:hAnsi="Garamond"/>
                <w:sz w:val="28"/>
                <w:szCs w:val="28"/>
              </w:rPr>
              <w:t>nyn</w:t>
            </w:r>
            <w:proofErr w:type="spellEnd"/>
            <w:r w:rsidRPr="00F1113A">
              <w:rPr>
                <w:rFonts w:ascii="Garamond" w:hAnsi="Garamond"/>
                <w:sz w:val="28"/>
                <w:szCs w:val="28"/>
              </w:rPr>
              <w:t xml:space="preserve"> </w:t>
            </w:r>
            <w:proofErr w:type="spellStart"/>
            <w:r w:rsidRPr="00F1113A">
              <w:rPr>
                <w:rFonts w:ascii="Garamond" w:hAnsi="Garamond"/>
                <w:sz w:val="28"/>
                <w:szCs w:val="28"/>
              </w:rPr>
              <w:t>dayrn</w:t>
            </w:r>
            <w:proofErr w:type="spellEnd"/>
            <w:r w:rsidRPr="00F1113A">
              <w:rPr>
                <w:rFonts w:ascii="Garamond" w:hAnsi="Garamond"/>
                <w:sz w:val="28"/>
                <w:szCs w:val="28"/>
              </w:rPr>
              <w:t xml:space="preserve"> </w:t>
            </w:r>
            <w:proofErr w:type="spellStart"/>
            <w:r w:rsidRPr="00F1113A">
              <w:rPr>
                <w:rFonts w:ascii="Garamond" w:hAnsi="Garamond"/>
                <w:sz w:val="28"/>
                <w:szCs w:val="28"/>
              </w:rPr>
              <w:t>veih’n</w:t>
            </w:r>
            <w:proofErr w:type="spellEnd"/>
            <w:r w:rsidRPr="00F1113A">
              <w:rPr>
                <w:rFonts w:ascii="Garamond" w:hAnsi="Garamond"/>
                <w:sz w:val="28"/>
                <w:szCs w:val="28"/>
              </w:rPr>
              <w:t xml:space="preserve"> </w:t>
            </w:r>
            <w:proofErr w:type="spellStart"/>
            <w:r w:rsidRPr="00502071">
              <w:rPr>
                <w:rFonts w:ascii="Garamond" w:hAnsi="Garamond"/>
                <w:i/>
                <w:sz w:val="28"/>
                <w:szCs w:val="28"/>
              </w:rPr>
              <w:t>cliag</w:t>
            </w:r>
            <w:r w:rsidRPr="00F1113A">
              <w:rPr>
                <w:rFonts w:ascii="Garamond" w:hAnsi="Garamond"/>
                <w:i/>
                <w:sz w:val="28"/>
                <w:szCs w:val="28"/>
              </w:rPr>
              <w:t>htey</w:t>
            </w:r>
            <w:proofErr w:type="spellEnd"/>
            <w:r w:rsidRPr="00F1113A">
              <w:rPr>
                <w:rFonts w:ascii="Garamond" w:hAnsi="Garamond"/>
                <w:i/>
                <w:sz w:val="28"/>
                <w:szCs w:val="28"/>
              </w:rPr>
              <w:t xml:space="preserve"> </w:t>
            </w:r>
            <w:proofErr w:type="spellStart"/>
            <w:r w:rsidRPr="00F1113A">
              <w:rPr>
                <w:rFonts w:ascii="Garamond" w:hAnsi="Garamond"/>
                <w:i/>
                <w:sz w:val="28"/>
                <w:szCs w:val="28"/>
              </w:rPr>
              <w:t>broagh</w:t>
            </w:r>
            <w:proofErr w:type="spellEnd"/>
            <w:r w:rsidRPr="00F1113A">
              <w:rPr>
                <w:rFonts w:ascii="Garamond" w:hAnsi="Garamond"/>
                <w:sz w:val="28"/>
                <w:szCs w:val="28"/>
              </w:rPr>
              <w:t xml:space="preserve"> </w:t>
            </w:r>
            <w:proofErr w:type="spellStart"/>
            <w:r w:rsidRPr="00F1113A">
              <w:rPr>
                <w:rFonts w:ascii="Garamond" w:hAnsi="Garamond"/>
                <w:sz w:val="28"/>
                <w:szCs w:val="28"/>
              </w:rPr>
              <w:t>shoh</w:t>
            </w:r>
            <w:proofErr w:type="spellEnd"/>
            <w:r w:rsidRPr="00F1113A">
              <w:rPr>
                <w:rFonts w:ascii="Garamond" w:hAnsi="Garamond"/>
                <w:sz w:val="28"/>
                <w:szCs w:val="28"/>
              </w:rPr>
              <w:t xml:space="preserve">. </w:t>
            </w:r>
          </w:p>
        </w:tc>
        <w:tc>
          <w:tcPr>
            <w:tcW w:w="3852" w:type="dxa"/>
          </w:tcPr>
          <w:p w14:paraId="0FA9C970" w14:textId="77777777" w:rsidR="00502071" w:rsidRPr="00D05E71" w:rsidRDefault="00502071" w:rsidP="00B237C3">
            <w:pPr>
              <w:pStyle w:val="ListParagraph"/>
              <w:ind w:left="0" w:firstLine="227"/>
              <w:jc w:val="both"/>
              <w:rPr>
                <w:rFonts w:ascii="Garamond" w:hAnsi="Garamond" w:cs="Times New Roman"/>
                <w:sz w:val="28"/>
              </w:rPr>
            </w:pPr>
            <w:r w:rsidRPr="00D05E71">
              <w:rPr>
                <w:rFonts w:ascii="Garamond" w:hAnsi="Garamond" w:cs="Times New Roman"/>
                <w:sz w:val="28"/>
              </w:rPr>
              <w:t>1.</w:t>
            </w:r>
            <w:r w:rsidRPr="00D05E71">
              <w:rPr>
                <w:rFonts w:ascii="Garamond" w:hAnsi="Garamond" w:cs="Times New Roman"/>
                <w:i/>
                <w:sz w:val="28"/>
              </w:rPr>
              <w:t xml:space="preserve"> To make you thankful to God, who by his Providence, and not by his Judgments, hath cured us of this </w:t>
            </w:r>
            <w:r w:rsidRPr="00D05E71">
              <w:rPr>
                <w:rFonts w:ascii="Garamond" w:hAnsi="Garamond" w:cs="Times New Roman"/>
                <w:sz w:val="28"/>
              </w:rPr>
              <w:t>vile Custom.</w:t>
            </w:r>
          </w:p>
        </w:tc>
        <w:tc>
          <w:tcPr>
            <w:tcW w:w="966" w:type="dxa"/>
          </w:tcPr>
          <w:p w14:paraId="7FA18DD3"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525C462B" w14:textId="77777777" w:rsidTr="005261C9">
        <w:tc>
          <w:tcPr>
            <w:tcW w:w="4253" w:type="dxa"/>
          </w:tcPr>
          <w:p w14:paraId="44D0E073" w14:textId="77777777" w:rsidR="00502071" w:rsidRPr="00F1113A" w:rsidRDefault="00502071" w:rsidP="00B237C3">
            <w:pPr>
              <w:pStyle w:val="CM3"/>
              <w:widowControl/>
              <w:spacing w:line="240" w:lineRule="auto"/>
              <w:ind w:firstLine="227"/>
              <w:contextualSpacing/>
              <w:jc w:val="both"/>
              <w:rPr>
                <w:rFonts w:ascii="Garamond" w:hAnsi="Garamond"/>
                <w:sz w:val="28"/>
                <w:szCs w:val="28"/>
              </w:rPr>
            </w:pPr>
            <w:r w:rsidRPr="00F1113A">
              <w:rPr>
                <w:rFonts w:ascii="Garamond" w:hAnsi="Garamond"/>
                <w:sz w:val="28"/>
                <w:szCs w:val="28"/>
              </w:rPr>
              <w:t xml:space="preserve">2. </w:t>
            </w:r>
            <w:proofErr w:type="spellStart"/>
            <w:r w:rsidRPr="00F1113A">
              <w:rPr>
                <w:rFonts w:ascii="Garamond" w:hAnsi="Garamond"/>
                <w:sz w:val="28"/>
                <w:szCs w:val="28"/>
              </w:rPr>
              <w:t>Veih</w:t>
            </w:r>
            <w:proofErr w:type="spellEnd"/>
            <w:r w:rsidRPr="00F1113A">
              <w:rPr>
                <w:rFonts w:ascii="Garamond" w:hAnsi="Garamond"/>
                <w:sz w:val="28"/>
                <w:szCs w:val="28"/>
              </w:rPr>
              <w:t xml:space="preserve"> </w:t>
            </w:r>
            <w:proofErr w:type="spellStart"/>
            <w:r w:rsidRPr="00F1113A">
              <w:rPr>
                <w:rFonts w:ascii="Garamond" w:hAnsi="Garamond"/>
                <w:sz w:val="28"/>
                <w:szCs w:val="28"/>
              </w:rPr>
              <w:t>shoh</w:t>
            </w:r>
            <w:proofErr w:type="spellEnd"/>
            <w:r w:rsidRPr="00F1113A">
              <w:rPr>
                <w:rFonts w:ascii="Garamond" w:hAnsi="Garamond"/>
                <w:sz w:val="28"/>
                <w:szCs w:val="28"/>
              </w:rPr>
              <w:t xml:space="preserve"> </w:t>
            </w:r>
            <w:proofErr w:type="spellStart"/>
            <w:r w:rsidRPr="00F1113A">
              <w:rPr>
                <w:rFonts w:ascii="Garamond" w:hAnsi="Garamond"/>
                <w:sz w:val="28"/>
                <w:szCs w:val="28"/>
              </w:rPr>
              <w:t>foddee</w:t>
            </w:r>
            <w:proofErr w:type="spellEnd"/>
            <w:r w:rsidRPr="00F1113A">
              <w:rPr>
                <w:rFonts w:ascii="Garamond" w:hAnsi="Garamond"/>
                <w:sz w:val="28"/>
                <w:szCs w:val="28"/>
              </w:rPr>
              <w:t xml:space="preserve"> </w:t>
            </w:r>
            <w:proofErr w:type="spellStart"/>
            <w:r w:rsidRPr="00F1113A">
              <w:rPr>
                <w:rFonts w:ascii="Garamond" w:hAnsi="Garamond"/>
                <w:sz w:val="28"/>
                <w:szCs w:val="28"/>
              </w:rPr>
              <w:t>oo</w:t>
            </w:r>
            <w:proofErr w:type="spellEnd"/>
            <w:r w:rsidRPr="00F1113A">
              <w:rPr>
                <w:rFonts w:ascii="Garamond" w:hAnsi="Garamond"/>
                <w:sz w:val="28"/>
                <w:szCs w:val="28"/>
              </w:rPr>
              <w:t xml:space="preserve"> </w:t>
            </w:r>
            <w:proofErr w:type="spellStart"/>
            <w:r w:rsidRPr="00F1113A">
              <w:rPr>
                <w:rFonts w:ascii="Garamond" w:hAnsi="Garamond"/>
                <w:sz w:val="28"/>
                <w:szCs w:val="28"/>
              </w:rPr>
              <w:t>gynsagh</w:t>
            </w:r>
            <w:proofErr w:type="spellEnd"/>
            <w:r w:rsidRPr="00F1113A">
              <w:rPr>
                <w:rFonts w:ascii="Garamond" w:hAnsi="Garamond"/>
                <w:sz w:val="28"/>
                <w:szCs w:val="28"/>
              </w:rPr>
              <w:t xml:space="preserve"> </w:t>
            </w:r>
            <w:proofErr w:type="spellStart"/>
            <w:r w:rsidRPr="00F1113A">
              <w:rPr>
                <w:rFonts w:ascii="Garamond" w:hAnsi="Garamond"/>
                <w:sz w:val="28"/>
                <w:szCs w:val="28"/>
              </w:rPr>
              <w:t>cre</w:t>
            </w:r>
            <w:proofErr w:type="spellEnd"/>
            <w:r w:rsidRPr="00F1113A">
              <w:rPr>
                <w:rFonts w:ascii="Garamond" w:hAnsi="Garamond"/>
                <w:sz w:val="28"/>
                <w:szCs w:val="28"/>
              </w:rPr>
              <w:t xml:space="preserve"> cha </w:t>
            </w:r>
            <w:proofErr w:type="spellStart"/>
            <w:r w:rsidRPr="00F1113A">
              <w:rPr>
                <w:rFonts w:ascii="Garamond" w:hAnsi="Garamond"/>
                <w:sz w:val="28"/>
                <w:szCs w:val="28"/>
              </w:rPr>
              <w:t>ymmyrchagh</w:t>
            </w:r>
            <w:proofErr w:type="spellEnd"/>
            <w:r w:rsidRPr="00F1113A">
              <w:rPr>
                <w:rFonts w:ascii="Garamond" w:hAnsi="Garamond"/>
                <w:sz w:val="28"/>
                <w:szCs w:val="28"/>
              </w:rPr>
              <w:t xml:space="preserve"> as </w:t>
            </w:r>
            <w:proofErr w:type="spellStart"/>
            <w:r w:rsidRPr="00F1113A">
              <w:rPr>
                <w:rFonts w:ascii="Garamond" w:hAnsi="Garamond"/>
                <w:sz w:val="28"/>
                <w:szCs w:val="28"/>
              </w:rPr>
              <w:t>te</w:t>
            </w:r>
            <w:proofErr w:type="spellEnd"/>
            <w:r w:rsidRPr="00F1113A">
              <w:rPr>
                <w:rFonts w:ascii="Garamond" w:hAnsi="Garamond"/>
                <w:sz w:val="28"/>
                <w:szCs w:val="28"/>
              </w:rPr>
              <w:t xml:space="preserve"> </w:t>
            </w:r>
            <w:proofErr w:type="spellStart"/>
            <w:r w:rsidRPr="00F1113A">
              <w:rPr>
                <w:rFonts w:ascii="Garamond" w:hAnsi="Garamond"/>
                <w:sz w:val="28"/>
                <w:szCs w:val="28"/>
              </w:rPr>
              <w:t>dy</w:t>
            </w:r>
            <w:proofErr w:type="spellEnd"/>
            <w:r w:rsidRPr="00F1113A">
              <w:rPr>
                <w:rFonts w:ascii="Garamond" w:hAnsi="Garamond"/>
                <w:sz w:val="28"/>
                <w:szCs w:val="28"/>
              </w:rPr>
              <w:t xml:space="preserve"> </w:t>
            </w:r>
            <w:proofErr w:type="spellStart"/>
            <w:r w:rsidRPr="00F1113A">
              <w:rPr>
                <w:rFonts w:ascii="Garamond" w:hAnsi="Garamond"/>
                <w:sz w:val="28"/>
                <w:szCs w:val="28"/>
              </w:rPr>
              <w:t>eyrt</w:t>
            </w:r>
            <w:proofErr w:type="spellEnd"/>
            <w:r w:rsidRPr="00F1113A">
              <w:rPr>
                <w:rFonts w:ascii="Garamond" w:hAnsi="Garamond"/>
                <w:sz w:val="28"/>
                <w:szCs w:val="28"/>
              </w:rPr>
              <w:t xml:space="preserve"> </w:t>
            </w:r>
            <w:proofErr w:type="spellStart"/>
            <w:r w:rsidRPr="00F1113A">
              <w:rPr>
                <w:rFonts w:ascii="Garamond" w:hAnsi="Garamond"/>
                <w:sz w:val="28"/>
                <w:szCs w:val="28"/>
              </w:rPr>
              <w:t>dy</w:t>
            </w:r>
            <w:proofErr w:type="spellEnd"/>
            <w:r w:rsidRPr="00F1113A">
              <w:rPr>
                <w:rFonts w:ascii="Garamond" w:hAnsi="Garamond"/>
                <w:sz w:val="28"/>
                <w:szCs w:val="28"/>
              </w:rPr>
              <w:t xml:space="preserve"> </w:t>
            </w:r>
            <w:proofErr w:type="spellStart"/>
            <w:r w:rsidRPr="00F1113A">
              <w:rPr>
                <w:rFonts w:ascii="Garamond" w:hAnsi="Garamond"/>
                <w:sz w:val="28"/>
                <w:szCs w:val="28"/>
              </w:rPr>
              <w:t>geyr</w:t>
            </w:r>
            <w:proofErr w:type="spellEnd"/>
            <w:r w:rsidRPr="00F1113A">
              <w:rPr>
                <w:rFonts w:ascii="Garamond" w:hAnsi="Garamond"/>
                <w:sz w:val="28"/>
                <w:szCs w:val="28"/>
              </w:rPr>
              <w:t xml:space="preserve"> er goo Yee, </w:t>
            </w:r>
            <w:proofErr w:type="spellStart"/>
            <w:r w:rsidRPr="00F1113A">
              <w:rPr>
                <w:rFonts w:ascii="Garamond" w:hAnsi="Garamond"/>
                <w:sz w:val="28"/>
                <w:szCs w:val="28"/>
              </w:rPr>
              <w:t>echyssyn</w:t>
            </w:r>
            <w:proofErr w:type="spellEnd"/>
            <w:r w:rsidRPr="00F1113A">
              <w:rPr>
                <w:rFonts w:ascii="Garamond" w:hAnsi="Garamond"/>
                <w:sz w:val="28"/>
                <w:szCs w:val="28"/>
              </w:rPr>
              <w:t xml:space="preserve"> Share </w:t>
            </w:r>
            <w:proofErr w:type="spellStart"/>
            <w:r w:rsidRPr="00F1113A">
              <w:rPr>
                <w:rFonts w:ascii="Garamond" w:hAnsi="Garamond"/>
                <w:sz w:val="28"/>
                <w:szCs w:val="28"/>
              </w:rPr>
              <w:t>fy</w:t>
            </w:r>
            <w:r w:rsidRPr="00502071">
              <w:rPr>
                <w:rFonts w:ascii="Garamond" w:hAnsi="Garamond"/>
                <w:i/>
                <w:sz w:val="28"/>
                <w:szCs w:val="28"/>
              </w:rPr>
              <w:t>s</w:t>
            </w:r>
            <w:proofErr w:type="spellEnd"/>
            <w:r w:rsidRPr="00F1113A">
              <w:rPr>
                <w:rFonts w:ascii="Garamond" w:hAnsi="Garamond"/>
                <w:sz w:val="28"/>
                <w:szCs w:val="28"/>
              </w:rPr>
              <w:t xml:space="preserve"> er </w:t>
            </w:r>
            <w:proofErr w:type="spellStart"/>
            <w:r w:rsidRPr="00F1113A">
              <w:rPr>
                <w:rFonts w:ascii="Garamond" w:hAnsi="Garamond"/>
                <w:sz w:val="28"/>
                <w:szCs w:val="28"/>
              </w:rPr>
              <w:t>nyn</w:t>
            </w:r>
            <w:proofErr w:type="spellEnd"/>
            <w:r w:rsidRPr="00F1113A">
              <w:rPr>
                <w:rFonts w:ascii="Garamond" w:hAnsi="Garamond"/>
                <w:sz w:val="28"/>
                <w:szCs w:val="28"/>
              </w:rPr>
              <w:t xml:space="preserve"> </w:t>
            </w:r>
            <w:proofErr w:type="spellStart"/>
            <w:r w:rsidRPr="00F1113A">
              <w:rPr>
                <w:rFonts w:ascii="Garamond" w:hAnsi="Garamond"/>
                <w:sz w:val="28"/>
                <w:szCs w:val="28"/>
              </w:rPr>
              <w:t>Annooinydyn</w:t>
            </w:r>
            <w:proofErr w:type="spellEnd"/>
            <w:r w:rsidRPr="00F1113A">
              <w:rPr>
                <w:rFonts w:ascii="Garamond" w:hAnsi="Garamond"/>
                <w:sz w:val="28"/>
                <w:szCs w:val="28"/>
              </w:rPr>
              <w:t xml:space="preserve">, as </w:t>
            </w:r>
            <w:proofErr w:type="spellStart"/>
            <w:r w:rsidRPr="00F1113A">
              <w:rPr>
                <w:rFonts w:ascii="Garamond" w:hAnsi="Garamond"/>
                <w:sz w:val="28"/>
                <w:szCs w:val="28"/>
              </w:rPr>
              <w:t>shen</w:t>
            </w:r>
            <w:proofErr w:type="spellEnd"/>
            <w:r w:rsidRPr="00F1113A">
              <w:rPr>
                <w:rFonts w:ascii="Garamond" w:hAnsi="Garamond"/>
                <w:sz w:val="28"/>
                <w:szCs w:val="28"/>
              </w:rPr>
              <w:t xml:space="preserve">-y-fa </w:t>
            </w:r>
            <w:proofErr w:type="spellStart"/>
            <w:r w:rsidRPr="00F1113A">
              <w:rPr>
                <w:rFonts w:ascii="Garamond" w:hAnsi="Garamond"/>
                <w:sz w:val="28"/>
                <w:szCs w:val="28"/>
              </w:rPr>
              <w:t>te</w:t>
            </w:r>
            <w:proofErr w:type="spellEnd"/>
            <w:r w:rsidRPr="00F1113A">
              <w:rPr>
                <w:rFonts w:ascii="Garamond" w:hAnsi="Garamond"/>
                <w:sz w:val="28"/>
                <w:szCs w:val="28"/>
              </w:rPr>
              <w:t xml:space="preserve"> er </w:t>
            </w:r>
            <w:proofErr w:type="spellStart"/>
            <w:r w:rsidRPr="00F1113A">
              <w:rPr>
                <w:rFonts w:ascii="Garamond" w:hAnsi="Garamond"/>
                <w:sz w:val="28"/>
                <w:szCs w:val="28"/>
              </w:rPr>
              <w:t>n’ordagh</w:t>
            </w:r>
            <w:proofErr w:type="spellEnd"/>
            <w:r w:rsidRPr="00F1113A">
              <w:rPr>
                <w:rFonts w:ascii="Garamond" w:hAnsi="Garamond"/>
                <w:sz w:val="28"/>
                <w:szCs w:val="28"/>
              </w:rPr>
              <w:t xml:space="preserve"> gyn </w:t>
            </w:r>
            <w:proofErr w:type="spellStart"/>
            <w:r w:rsidRPr="00F1113A">
              <w:rPr>
                <w:rFonts w:ascii="Garamond" w:hAnsi="Garamond"/>
                <w:sz w:val="28"/>
                <w:szCs w:val="28"/>
              </w:rPr>
              <w:t>ymmyd</w:t>
            </w:r>
            <w:proofErr w:type="spellEnd"/>
            <w:r w:rsidRPr="00F1113A">
              <w:rPr>
                <w:rFonts w:ascii="Garamond" w:hAnsi="Garamond"/>
                <w:sz w:val="28"/>
                <w:szCs w:val="28"/>
              </w:rPr>
              <w:t xml:space="preserve"> </w:t>
            </w:r>
            <w:proofErr w:type="spellStart"/>
            <w:r w:rsidRPr="00F1113A">
              <w:rPr>
                <w:rFonts w:ascii="Garamond" w:hAnsi="Garamond"/>
                <w:sz w:val="28"/>
                <w:szCs w:val="28"/>
              </w:rPr>
              <w:t>erbee</w:t>
            </w:r>
            <w:proofErr w:type="spellEnd"/>
            <w:r w:rsidRPr="00F1113A">
              <w:rPr>
                <w:rFonts w:ascii="Garamond" w:hAnsi="Garamond"/>
                <w:sz w:val="28"/>
                <w:szCs w:val="28"/>
              </w:rPr>
              <w:t xml:space="preserve"> y </w:t>
            </w:r>
            <w:proofErr w:type="spellStart"/>
            <w:r w:rsidRPr="00F1113A">
              <w:rPr>
                <w:rFonts w:ascii="Garamond" w:hAnsi="Garamond"/>
                <w:sz w:val="28"/>
                <w:szCs w:val="28"/>
              </w:rPr>
              <w:t>yanoo</w:t>
            </w:r>
            <w:proofErr w:type="spellEnd"/>
            <w:r w:rsidRPr="00F1113A">
              <w:rPr>
                <w:rFonts w:ascii="Garamond" w:hAnsi="Garamond"/>
                <w:sz w:val="28"/>
                <w:szCs w:val="28"/>
              </w:rPr>
              <w:t xml:space="preserve"> </w:t>
            </w:r>
            <w:proofErr w:type="spellStart"/>
            <w:r w:rsidRPr="00F1113A">
              <w:rPr>
                <w:rFonts w:ascii="Garamond" w:hAnsi="Garamond"/>
                <w:sz w:val="28"/>
                <w:szCs w:val="28"/>
              </w:rPr>
              <w:t>jeh</w:t>
            </w:r>
            <w:proofErr w:type="spellEnd"/>
            <w:r w:rsidRPr="00F1113A">
              <w:rPr>
                <w:rFonts w:ascii="Garamond" w:hAnsi="Garamond"/>
                <w:sz w:val="28"/>
                <w:szCs w:val="28"/>
              </w:rPr>
              <w:t xml:space="preserve"> </w:t>
            </w:r>
            <w:proofErr w:type="spellStart"/>
            <w:r w:rsidRPr="00F1113A">
              <w:rPr>
                <w:rFonts w:ascii="Garamond" w:hAnsi="Garamond"/>
                <w:sz w:val="28"/>
                <w:szCs w:val="28"/>
              </w:rPr>
              <w:t>Jalloonyn</w:t>
            </w:r>
            <w:proofErr w:type="spellEnd"/>
            <w:r w:rsidRPr="00F1113A">
              <w:rPr>
                <w:rFonts w:ascii="Garamond" w:hAnsi="Garamond"/>
                <w:sz w:val="28"/>
                <w:szCs w:val="28"/>
              </w:rPr>
              <w:t xml:space="preserve"> </w:t>
            </w:r>
            <w:proofErr w:type="spellStart"/>
            <w:r w:rsidRPr="00F1113A">
              <w:rPr>
                <w:rFonts w:ascii="Garamond" w:hAnsi="Garamond"/>
                <w:sz w:val="28"/>
                <w:szCs w:val="28"/>
              </w:rPr>
              <w:t>ayns</w:t>
            </w:r>
            <w:proofErr w:type="spellEnd"/>
            <w:r w:rsidRPr="00F1113A">
              <w:rPr>
                <w:rFonts w:ascii="Garamond" w:hAnsi="Garamond"/>
                <w:sz w:val="28"/>
                <w:szCs w:val="28"/>
              </w:rPr>
              <w:t xml:space="preserve"> e </w:t>
            </w:r>
            <w:proofErr w:type="spellStart"/>
            <w:r w:rsidRPr="00F1113A">
              <w:rPr>
                <w:rFonts w:ascii="Garamond" w:hAnsi="Garamond"/>
                <w:sz w:val="28"/>
                <w:szCs w:val="28"/>
              </w:rPr>
              <w:t>hirveish</w:t>
            </w:r>
            <w:proofErr w:type="spellEnd"/>
            <w:r w:rsidRPr="00F1113A">
              <w:rPr>
                <w:rFonts w:ascii="Garamond" w:hAnsi="Garamond"/>
                <w:sz w:val="28"/>
                <w:szCs w:val="28"/>
              </w:rPr>
              <w:t xml:space="preserve"> ; son </w:t>
            </w:r>
            <w:proofErr w:type="spellStart"/>
            <w:r w:rsidRPr="00F1113A">
              <w:rPr>
                <w:rFonts w:ascii="Garamond" w:hAnsi="Garamond"/>
                <w:sz w:val="28"/>
                <w:szCs w:val="28"/>
              </w:rPr>
              <w:t>dy</w:t>
            </w:r>
            <w:proofErr w:type="spellEnd"/>
            <w:r w:rsidRPr="00F1113A">
              <w:rPr>
                <w:rFonts w:ascii="Garamond" w:hAnsi="Garamond"/>
                <w:sz w:val="28"/>
                <w:szCs w:val="28"/>
              </w:rPr>
              <w:t xml:space="preserve"> </w:t>
            </w:r>
            <w:proofErr w:type="spellStart"/>
            <w:r w:rsidRPr="00F1113A">
              <w:rPr>
                <w:rFonts w:ascii="Garamond" w:hAnsi="Garamond"/>
                <w:sz w:val="28"/>
                <w:szCs w:val="28"/>
              </w:rPr>
              <w:t>rou</w:t>
            </w:r>
            <w:proofErr w:type="spellEnd"/>
            <w:r w:rsidRPr="00F1113A">
              <w:rPr>
                <w:rFonts w:ascii="Garamond" w:hAnsi="Garamond"/>
                <w:sz w:val="28"/>
                <w:szCs w:val="28"/>
              </w:rPr>
              <w:t xml:space="preserve"> </w:t>
            </w:r>
            <w:proofErr w:type="spellStart"/>
            <w:r w:rsidRPr="00F1113A">
              <w:rPr>
                <w:rFonts w:ascii="Garamond" w:hAnsi="Garamond"/>
                <w:sz w:val="28"/>
                <w:szCs w:val="28"/>
              </w:rPr>
              <w:t>feallagh</w:t>
            </w:r>
            <w:proofErr w:type="spellEnd"/>
            <w:r w:rsidRPr="00F1113A">
              <w:rPr>
                <w:rFonts w:ascii="Garamond" w:hAnsi="Garamond"/>
                <w:sz w:val="28"/>
                <w:szCs w:val="28"/>
              </w:rPr>
              <w:t xml:space="preserve"> </w:t>
            </w:r>
            <w:proofErr w:type="spellStart"/>
            <w:r w:rsidRPr="00F1113A">
              <w:rPr>
                <w:rFonts w:ascii="Garamond" w:hAnsi="Garamond"/>
                <w:sz w:val="28"/>
                <w:szCs w:val="28"/>
              </w:rPr>
              <w:t>meerioosagh</w:t>
            </w:r>
            <w:proofErr w:type="spellEnd"/>
            <w:r w:rsidRPr="00F1113A">
              <w:rPr>
                <w:rFonts w:ascii="Garamond" w:hAnsi="Garamond"/>
                <w:sz w:val="28"/>
                <w:szCs w:val="28"/>
              </w:rPr>
              <w:t xml:space="preserve"> </w:t>
            </w:r>
            <w:proofErr w:type="spellStart"/>
            <w:r w:rsidRPr="00F1113A">
              <w:rPr>
                <w:rFonts w:ascii="Garamond" w:hAnsi="Garamond"/>
                <w:sz w:val="28"/>
                <w:szCs w:val="28"/>
              </w:rPr>
              <w:t>jeh</w:t>
            </w:r>
            <w:proofErr w:type="spellEnd"/>
            <w:r w:rsidRPr="00F1113A">
              <w:rPr>
                <w:rFonts w:ascii="Garamond" w:hAnsi="Garamond"/>
                <w:sz w:val="28"/>
                <w:szCs w:val="28"/>
              </w:rPr>
              <w:t xml:space="preserve"> </w:t>
            </w:r>
            <w:proofErr w:type="spellStart"/>
            <w:r w:rsidRPr="00F1113A">
              <w:rPr>
                <w:rFonts w:ascii="Garamond" w:hAnsi="Garamond"/>
                <w:sz w:val="28"/>
                <w:szCs w:val="28"/>
              </w:rPr>
              <w:t>shoh</w:t>
            </w:r>
            <w:proofErr w:type="spellEnd"/>
            <w:r w:rsidRPr="00F1113A">
              <w:rPr>
                <w:rFonts w:ascii="Garamond" w:hAnsi="Garamond"/>
                <w:sz w:val="28"/>
                <w:szCs w:val="28"/>
              </w:rPr>
              <w:t xml:space="preserve">, hug ad lieu ad </w:t>
            </w:r>
            <w:proofErr w:type="spellStart"/>
            <w:r w:rsidRPr="00F1113A">
              <w:rPr>
                <w:rFonts w:ascii="Garamond" w:hAnsi="Garamond"/>
                <w:sz w:val="28"/>
                <w:szCs w:val="28"/>
              </w:rPr>
              <w:t>stiagh</w:t>
            </w:r>
            <w:proofErr w:type="spellEnd"/>
            <w:r w:rsidRPr="00F1113A">
              <w:rPr>
                <w:rFonts w:ascii="Garamond" w:hAnsi="Garamond"/>
                <w:sz w:val="28"/>
                <w:szCs w:val="28"/>
              </w:rPr>
              <w:t xml:space="preserve"> </w:t>
            </w:r>
            <w:proofErr w:type="spellStart"/>
            <w:r w:rsidRPr="00F1113A">
              <w:rPr>
                <w:rFonts w:ascii="Garamond" w:hAnsi="Garamond"/>
                <w:sz w:val="28"/>
                <w:szCs w:val="28"/>
              </w:rPr>
              <w:t>ayns</w:t>
            </w:r>
            <w:proofErr w:type="spellEnd"/>
            <w:r w:rsidRPr="00F1113A">
              <w:rPr>
                <w:rFonts w:ascii="Garamond" w:hAnsi="Garamond"/>
                <w:sz w:val="28"/>
                <w:szCs w:val="28"/>
              </w:rPr>
              <w:t xml:space="preserve"> </w:t>
            </w:r>
            <w:proofErr w:type="spellStart"/>
            <w:r w:rsidRPr="00F1113A">
              <w:rPr>
                <w:rFonts w:ascii="Garamond" w:hAnsi="Garamond"/>
                <w:sz w:val="28"/>
                <w:szCs w:val="28"/>
              </w:rPr>
              <w:t>Kialteenyn</w:t>
            </w:r>
            <w:proofErr w:type="spellEnd"/>
            <w:r w:rsidRPr="00F1113A">
              <w:rPr>
                <w:rFonts w:ascii="Garamond" w:hAnsi="Garamond"/>
                <w:sz w:val="28"/>
                <w:szCs w:val="28"/>
              </w:rPr>
              <w:t xml:space="preserve"> </w:t>
            </w:r>
            <w:proofErr w:type="spellStart"/>
            <w:r w:rsidRPr="00F1113A">
              <w:rPr>
                <w:rFonts w:ascii="Garamond" w:hAnsi="Garamond"/>
                <w:sz w:val="28"/>
                <w:szCs w:val="28"/>
              </w:rPr>
              <w:t>trooid</w:t>
            </w:r>
            <w:proofErr w:type="spellEnd"/>
            <w:r w:rsidRPr="00F1113A">
              <w:rPr>
                <w:rFonts w:ascii="Garamond" w:hAnsi="Garamond"/>
                <w:sz w:val="28"/>
                <w:szCs w:val="28"/>
              </w:rPr>
              <w:t xml:space="preserve"> </w:t>
            </w:r>
            <w:proofErr w:type="spellStart"/>
            <w:r w:rsidRPr="00F1113A">
              <w:rPr>
                <w:rFonts w:ascii="Garamond" w:hAnsi="Garamond"/>
                <w:sz w:val="28"/>
                <w:szCs w:val="28"/>
              </w:rPr>
              <w:t>leshtal</w:t>
            </w:r>
            <w:proofErr w:type="spellEnd"/>
            <w:r w:rsidRPr="00F1113A">
              <w:rPr>
                <w:rFonts w:ascii="Garamond" w:hAnsi="Garamond"/>
                <w:sz w:val="28"/>
                <w:szCs w:val="28"/>
              </w:rPr>
              <w:t xml:space="preserve"> </w:t>
            </w:r>
            <w:proofErr w:type="spellStart"/>
            <w:r w:rsidRPr="00F1113A">
              <w:rPr>
                <w:rFonts w:ascii="Garamond" w:hAnsi="Garamond"/>
                <w:sz w:val="28"/>
                <w:szCs w:val="28"/>
              </w:rPr>
              <w:t>dy</w:t>
            </w:r>
            <w:proofErr w:type="spellEnd"/>
            <w:r w:rsidRPr="00F1113A">
              <w:rPr>
                <w:rFonts w:ascii="Garamond" w:hAnsi="Garamond"/>
                <w:sz w:val="28"/>
                <w:szCs w:val="28"/>
              </w:rPr>
              <w:t xml:space="preserve"> </w:t>
            </w:r>
            <w:proofErr w:type="spellStart"/>
            <w:r w:rsidRPr="00F1113A">
              <w:rPr>
                <w:rFonts w:ascii="Garamond" w:hAnsi="Garamond"/>
                <w:sz w:val="28"/>
                <w:szCs w:val="28"/>
              </w:rPr>
              <w:t>ynsagh</w:t>
            </w:r>
            <w:proofErr w:type="spellEnd"/>
            <w:r w:rsidRPr="00F1113A">
              <w:rPr>
                <w:rFonts w:ascii="Garamond" w:hAnsi="Garamond"/>
                <w:sz w:val="28"/>
                <w:szCs w:val="28"/>
              </w:rPr>
              <w:t xml:space="preserve"> </w:t>
            </w:r>
            <w:proofErr w:type="spellStart"/>
            <w:r w:rsidRPr="00F1113A">
              <w:rPr>
                <w:rFonts w:ascii="Garamond" w:hAnsi="Garamond"/>
                <w:sz w:val="28"/>
                <w:szCs w:val="28"/>
              </w:rPr>
              <w:t>leid</w:t>
            </w:r>
            <w:proofErr w:type="spellEnd"/>
            <w:r w:rsidRPr="00F1113A">
              <w:rPr>
                <w:rFonts w:ascii="Garamond" w:hAnsi="Garamond"/>
                <w:sz w:val="28"/>
                <w:szCs w:val="28"/>
              </w:rPr>
              <w:t xml:space="preserve"> as </w:t>
            </w:r>
            <w:proofErr w:type="spellStart"/>
            <w:r w:rsidRPr="00F1113A">
              <w:rPr>
                <w:rFonts w:ascii="Garamond" w:hAnsi="Garamond"/>
                <w:sz w:val="28"/>
                <w:szCs w:val="28"/>
              </w:rPr>
              <w:t>va</w:t>
            </w:r>
            <w:proofErr w:type="spellEnd"/>
            <w:r w:rsidRPr="00F1113A">
              <w:rPr>
                <w:rFonts w:ascii="Garamond" w:hAnsi="Garamond"/>
                <w:sz w:val="28"/>
                <w:szCs w:val="28"/>
              </w:rPr>
              <w:t xml:space="preserve"> </w:t>
            </w:r>
            <w:proofErr w:type="spellStart"/>
            <w:r w:rsidRPr="00F1113A">
              <w:rPr>
                <w:rFonts w:ascii="Garamond" w:hAnsi="Garamond"/>
                <w:sz w:val="28"/>
                <w:szCs w:val="28"/>
              </w:rPr>
              <w:lastRenderedPageBreak/>
              <w:t>niau-hushtagh</w:t>
            </w:r>
            <w:proofErr w:type="spellEnd"/>
            <w:r w:rsidRPr="00F1113A">
              <w:rPr>
                <w:rFonts w:ascii="Garamond" w:hAnsi="Garamond"/>
                <w:sz w:val="28"/>
                <w:szCs w:val="28"/>
              </w:rPr>
              <w:t xml:space="preserve">, </w:t>
            </w:r>
            <w:proofErr w:type="spellStart"/>
            <w:r w:rsidRPr="00F1113A">
              <w:rPr>
                <w:rFonts w:ascii="Garamond" w:hAnsi="Garamond"/>
                <w:sz w:val="28"/>
                <w:szCs w:val="28"/>
              </w:rPr>
              <w:t>aght</w:t>
            </w:r>
            <w:proofErr w:type="spellEnd"/>
            <w:r w:rsidRPr="00F1113A">
              <w:rPr>
                <w:rFonts w:ascii="Garamond" w:hAnsi="Garamond"/>
                <w:sz w:val="28"/>
                <w:szCs w:val="28"/>
              </w:rPr>
              <w:t xml:space="preserve"> </w:t>
            </w:r>
            <w:proofErr w:type="spellStart"/>
            <w:r w:rsidRPr="00F1113A">
              <w:rPr>
                <w:rFonts w:ascii="Garamond" w:hAnsi="Garamond"/>
                <w:sz w:val="28"/>
                <w:szCs w:val="28"/>
              </w:rPr>
              <w:t>nagh</w:t>
            </w:r>
            <w:proofErr w:type="spellEnd"/>
            <w:r w:rsidRPr="00F1113A">
              <w:rPr>
                <w:rFonts w:ascii="Garamond" w:hAnsi="Garamond"/>
                <w:sz w:val="28"/>
                <w:szCs w:val="28"/>
              </w:rPr>
              <w:t xml:space="preserve"> </w:t>
            </w:r>
            <w:proofErr w:type="spellStart"/>
            <w:r w:rsidRPr="00F1113A">
              <w:rPr>
                <w:rFonts w:ascii="Garamond" w:hAnsi="Garamond"/>
                <w:sz w:val="28"/>
                <w:szCs w:val="28"/>
              </w:rPr>
              <w:t>smooinee</w:t>
            </w:r>
            <w:proofErr w:type="spellEnd"/>
            <w:r w:rsidRPr="00F1113A">
              <w:rPr>
                <w:rFonts w:ascii="Garamond" w:hAnsi="Garamond"/>
                <w:sz w:val="28"/>
                <w:szCs w:val="28"/>
              </w:rPr>
              <w:t xml:space="preserve"> </w:t>
            </w:r>
            <w:proofErr w:type="spellStart"/>
            <w:r w:rsidRPr="00F1113A">
              <w:rPr>
                <w:rFonts w:ascii="Garamond" w:hAnsi="Garamond"/>
                <w:sz w:val="28"/>
                <w:szCs w:val="28"/>
              </w:rPr>
              <w:t>Creest</w:t>
            </w:r>
            <w:proofErr w:type="spellEnd"/>
            <w:r w:rsidRPr="00F1113A">
              <w:rPr>
                <w:rFonts w:ascii="Garamond" w:hAnsi="Garamond"/>
                <w:sz w:val="28"/>
                <w:szCs w:val="28"/>
              </w:rPr>
              <w:t xml:space="preserve"> </w:t>
            </w:r>
            <w:proofErr w:type="spellStart"/>
            <w:r w:rsidRPr="00F1113A">
              <w:rPr>
                <w:rFonts w:ascii="Garamond" w:hAnsi="Garamond"/>
                <w:sz w:val="28"/>
                <w:szCs w:val="28"/>
              </w:rPr>
              <w:t>ny</w:t>
            </w:r>
            <w:proofErr w:type="spellEnd"/>
            <w:r w:rsidRPr="00F1113A">
              <w:rPr>
                <w:rFonts w:ascii="Garamond" w:hAnsi="Garamond"/>
                <w:sz w:val="28"/>
                <w:szCs w:val="28"/>
              </w:rPr>
              <w:t xml:space="preserve"> </w:t>
            </w:r>
            <w:proofErr w:type="spellStart"/>
            <w:r w:rsidRPr="00F1113A">
              <w:rPr>
                <w:rFonts w:ascii="Garamond" w:hAnsi="Garamond"/>
                <w:sz w:val="28"/>
                <w:szCs w:val="28"/>
              </w:rPr>
              <w:t>Ostylyn</w:t>
            </w:r>
            <w:proofErr w:type="spellEnd"/>
            <w:r w:rsidRPr="00F1113A">
              <w:rPr>
                <w:rFonts w:ascii="Garamond" w:hAnsi="Garamond"/>
                <w:sz w:val="28"/>
                <w:szCs w:val="28"/>
              </w:rPr>
              <w:t xml:space="preserve"> </w:t>
            </w:r>
            <w:proofErr w:type="spellStart"/>
            <w:r w:rsidRPr="00F1113A">
              <w:rPr>
                <w:rFonts w:ascii="Garamond" w:hAnsi="Garamond"/>
                <w:sz w:val="28"/>
                <w:szCs w:val="28"/>
              </w:rPr>
              <w:t>mie</w:t>
            </w:r>
            <w:proofErr w:type="spellEnd"/>
            <w:r w:rsidRPr="00F1113A">
              <w:rPr>
                <w:rFonts w:ascii="Garamond" w:hAnsi="Garamond"/>
                <w:sz w:val="28"/>
                <w:szCs w:val="28"/>
              </w:rPr>
              <w:t xml:space="preserve"> y </w:t>
            </w:r>
            <w:proofErr w:type="spellStart"/>
            <w:r w:rsidRPr="00F1113A">
              <w:rPr>
                <w:rFonts w:ascii="Garamond" w:hAnsi="Garamond"/>
                <w:sz w:val="28"/>
                <w:szCs w:val="28"/>
              </w:rPr>
              <w:t>phonteil</w:t>
            </w:r>
            <w:proofErr w:type="spellEnd"/>
            <w:r>
              <w:rPr>
                <w:rFonts w:ascii="Garamond" w:hAnsi="Garamond"/>
                <w:sz w:val="28"/>
                <w:szCs w:val="28"/>
              </w:rPr>
              <w:t>,</w:t>
            </w:r>
            <w:r w:rsidRPr="00F1113A">
              <w:rPr>
                <w:rFonts w:ascii="Garamond" w:hAnsi="Garamond"/>
                <w:sz w:val="28"/>
                <w:szCs w:val="28"/>
              </w:rPr>
              <w:t xml:space="preserve"> as nish </w:t>
            </w:r>
            <w:proofErr w:type="spellStart"/>
            <w:r w:rsidRPr="00F1113A">
              <w:rPr>
                <w:rFonts w:ascii="Garamond" w:hAnsi="Garamond"/>
                <w:sz w:val="28"/>
                <w:szCs w:val="28"/>
              </w:rPr>
              <w:t>t’ad</w:t>
            </w:r>
            <w:proofErr w:type="spellEnd"/>
            <w:r w:rsidRPr="00F1113A">
              <w:rPr>
                <w:rFonts w:ascii="Garamond" w:hAnsi="Garamond"/>
                <w:sz w:val="28"/>
                <w:szCs w:val="28"/>
              </w:rPr>
              <w:t xml:space="preserve"> cur </w:t>
            </w:r>
            <w:proofErr w:type="spellStart"/>
            <w:r w:rsidRPr="00F1113A">
              <w:rPr>
                <w:rFonts w:ascii="Garamond" w:hAnsi="Garamond"/>
                <w:sz w:val="28"/>
                <w:szCs w:val="28"/>
              </w:rPr>
              <w:t>ooashley</w:t>
            </w:r>
            <w:proofErr w:type="spellEnd"/>
            <w:r w:rsidRPr="00F1113A">
              <w:rPr>
                <w:rFonts w:ascii="Garamond" w:hAnsi="Garamond"/>
                <w:sz w:val="28"/>
                <w:szCs w:val="28"/>
              </w:rPr>
              <w:t xml:space="preserve"> </w:t>
            </w:r>
            <w:proofErr w:type="spellStart"/>
            <w:r w:rsidRPr="00F1113A">
              <w:rPr>
                <w:rFonts w:ascii="Garamond" w:hAnsi="Garamond"/>
                <w:sz w:val="28"/>
                <w:szCs w:val="28"/>
              </w:rPr>
              <w:t>daue</w:t>
            </w:r>
            <w:proofErr w:type="spellEnd"/>
            <w:r w:rsidRPr="00F1113A">
              <w:rPr>
                <w:rFonts w:ascii="Garamond" w:hAnsi="Garamond"/>
                <w:sz w:val="28"/>
                <w:szCs w:val="28"/>
              </w:rPr>
              <w:t xml:space="preserve"> ’</w:t>
            </w:r>
            <w:proofErr w:type="spellStart"/>
            <w:r w:rsidRPr="00F1113A">
              <w:rPr>
                <w:rFonts w:ascii="Garamond" w:hAnsi="Garamond"/>
                <w:sz w:val="28"/>
                <w:szCs w:val="28"/>
              </w:rPr>
              <w:t>naght</w:t>
            </w:r>
            <w:proofErr w:type="spellEnd"/>
            <w:r w:rsidRPr="00F1113A">
              <w:rPr>
                <w:rFonts w:ascii="Garamond" w:hAnsi="Garamond"/>
                <w:sz w:val="28"/>
                <w:szCs w:val="28"/>
              </w:rPr>
              <w:t xml:space="preserve"> </w:t>
            </w:r>
            <w:proofErr w:type="spellStart"/>
            <w:r w:rsidRPr="00F1113A">
              <w:rPr>
                <w:rFonts w:ascii="Garamond" w:hAnsi="Garamond"/>
                <w:sz w:val="28"/>
                <w:szCs w:val="28"/>
              </w:rPr>
              <w:t>va</w:t>
            </w:r>
            <w:proofErr w:type="spellEnd"/>
            <w:r w:rsidRPr="00F1113A">
              <w:rPr>
                <w:rFonts w:ascii="Garamond" w:hAnsi="Garamond"/>
                <w:sz w:val="28"/>
                <w:szCs w:val="28"/>
              </w:rPr>
              <w:t xml:space="preserve"> </w:t>
            </w:r>
            <w:proofErr w:type="spellStart"/>
            <w:r w:rsidRPr="00F1113A">
              <w:rPr>
                <w:rFonts w:ascii="Garamond" w:hAnsi="Garamond"/>
                <w:sz w:val="28"/>
                <w:szCs w:val="28"/>
              </w:rPr>
              <w:t>ny</w:t>
            </w:r>
            <w:proofErr w:type="spellEnd"/>
            <w:r w:rsidRPr="00F1113A">
              <w:rPr>
                <w:rFonts w:ascii="Garamond" w:hAnsi="Garamond"/>
                <w:sz w:val="28"/>
                <w:szCs w:val="28"/>
              </w:rPr>
              <w:t xml:space="preserve"> An-</w:t>
            </w:r>
            <w:proofErr w:type="spellStart"/>
            <w:r w:rsidRPr="00502071">
              <w:rPr>
                <w:rFonts w:ascii="Garamond" w:hAnsi="Garamond"/>
                <w:sz w:val="28"/>
                <w:szCs w:val="28"/>
              </w:rPr>
              <w:t>cr</w:t>
            </w:r>
            <w:r w:rsidRPr="00F1113A">
              <w:rPr>
                <w:rFonts w:ascii="Garamond" w:hAnsi="Garamond"/>
                <w:sz w:val="28"/>
                <w:szCs w:val="28"/>
              </w:rPr>
              <w:t>eesteenyn</w:t>
            </w:r>
            <w:proofErr w:type="spellEnd"/>
            <w:r w:rsidRPr="00F1113A">
              <w:rPr>
                <w:rFonts w:ascii="Garamond" w:hAnsi="Garamond"/>
                <w:sz w:val="28"/>
                <w:szCs w:val="28"/>
              </w:rPr>
              <w:t xml:space="preserve">. </w:t>
            </w:r>
          </w:p>
        </w:tc>
        <w:tc>
          <w:tcPr>
            <w:tcW w:w="3852" w:type="dxa"/>
          </w:tcPr>
          <w:p w14:paraId="1C3F63A3"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lastRenderedPageBreak/>
              <w:t>2.</w:t>
            </w:r>
            <w:r w:rsidRPr="00D05E71">
              <w:rPr>
                <w:rFonts w:ascii="Garamond" w:hAnsi="Garamond" w:cs="Times New Roman"/>
                <w:i/>
                <w:sz w:val="28"/>
              </w:rPr>
              <w:t xml:space="preserve"> You may from hence learn how necessary it is to keep close to the Word of God, who best knows our Infirmities, and hath therefore forbidden all use of Images in his Service</w:t>
            </w:r>
            <w:r w:rsidRPr="00D05E71">
              <w:rPr>
                <w:rFonts w:ascii="Garamond" w:hAnsi="Garamond" w:cs="Times New Roman"/>
                <w:sz w:val="28"/>
              </w:rPr>
              <w:t> ;</w:t>
            </w:r>
            <w:r w:rsidRPr="00D05E71">
              <w:rPr>
                <w:rFonts w:ascii="Garamond" w:hAnsi="Garamond" w:cs="Times New Roman"/>
                <w:i/>
                <w:sz w:val="28"/>
              </w:rPr>
              <w:t xml:space="preserve"> which some neglecting, brought them into Churches upon pretence of instructing the ignorant</w:t>
            </w:r>
            <w:r w:rsidRPr="00D05E71">
              <w:rPr>
                <w:rFonts w:ascii="Garamond" w:hAnsi="Garamond" w:cs="Times New Roman"/>
                <w:sz w:val="28"/>
              </w:rPr>
              <w:t> ;</w:t>
            </w:r>
            <w:r w:rsidRPr="00D05E71">
              <w:rPr>
                <w:rFonts w:ascii="Garamond" w:hAnsi="Garamond" w:cs="Times New Roman"/>
                <w:i/>
                <w:sz w:val="28"/>
              </w:rPr>
              <w:t xml:space="preserve"> a Way which neither Christ nor his Apostles thought fit to appoint</w:t>
            </w:r>
            <w:r w:rsidRPr="00D05E71">
              <w:rPr>
                <w:rFonts w:ascii="Garamond" w:hAnsi="Garamond" w:cs="Times New Roman"/>
                <w:sz w:val="28"/>
              </w:rPr>
              <w:t> ;</w:t>
            </w:r>
            <w:r w:rsidRPr="00D05E71">
              <w:rPr>
                <w:rFonts w:ascii="Garamond" w:hAnsi="Garamond" w:cs="Times New Roman"/>
                <w:i/>
                <w:sz w:val="28"/>
              </w:rPr>
              <w:t xml:space="preserve"> </w:t>
            </w:r>
            <w:r w:rsidRPr="00D05E71">
              <w:rPr>
                <w:rFonts w:ascii="Garamond" w:hAnsi="Garamond" w:cs="Times New Roman"/>
                <w:i/>
                <w:sz w:val="28"/>
              </w:rPr>
              <w:lastRenderedPageBreak/>
              <w:t xml:space="preserve">and now they are abused </w:t>
            </w:r>
            <w:r w:rsidRPr="00D05E71">
              <w:rPr>
                <w:rFonts w:ascii="Garamond" w:hAnsi="Garamond" w:cs="Times New Roman"/>
                <w:sz w:val="28"/>
              </w:rPr>
              <w:t>even</w:t>
            </w:r>
            <w:r w:rsidRPr="00D05E71">
              <w:rPr>
                <w:rFonts w:ascii="Garamond" w:hAnsi="Garamond" w:cs="Times New Roman"/>
                <w:i/>
                <w:sz w:val="28"/>
              </w:rPr>
              <w:t xml:space="preserve"> </w:t>
            </w:r>
            <w:r w:rsidRPr="00D05E71">
              <w:rPr>
                <w:rFonts w:ascii="Garamond" w:hAnsi="Garamond" w:cs="Times New Roman"/>
                <w:sz w:val="28"/>
              </w:rPr>
              <w:t>unto</w:t>
            </w:r>
            <w:r w:rsidRPr="00D05E71">
              <w:rPr>
                <w:rFonts w:ascii="Garamond" w:hAnsi="Garamond" w:cs="Times New Roman"/>
                <w:i/>
                <w:sz w:val="28"/>
              </w:rPr>
              <w:t xml:space="preserve"> </w:t>
            </w:r>
            <w:r w:rsidRPr="00D05E71">
              <w:rPr>
                <w:rFonts w:ascii="Garamond" w:hAnsi="Garamond" w:cs="Times New Roman"/>
                <w:sz w:val="28"/>
              </w:rPr>
              <w:t>Idolatry</w:t>
            </w:r>
            <w:r w:rsidRPr="00D05E71">
              <w:rPr>
                <w:rFonts w:ascii="Garamond" w:hAnsi="Garamond" w:cs="Times New Roman"/>
                <w:i/>
                <w:sz w:val="28"/>
              </w:rPr>
              <w:t>.</w:t>
            </w:r>
          </w:p>
        </w:tc>
        <w:tc>
          <w:tcPr>
            <w:tcW w:w="966" w:type="dxa"/>
          </w:tcPr>
          <w:p w14:paraId="46DE1F1C"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1D37BF9C" w14:textId="77777777" w:rsidTr="005261C9">
        <w:tc>
          <w:tcPr>
            <w:tcW w:w="4253" w:type="dxa"/>
          </w:tcPr>
          <w:p w14:paraId="38FCC706"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sz w:val="28"/>
                <w:szCs w:val="28"/>
              </w:rPr>
              <w:t xml:space="preserve">3. Er </w:t>
            </w:r>
            <w:proofErr w:type="spellStart"/>
            <w:r w:rsidRPr="007E6DAF">
              <w:rPr>
                <w:rFonts w:ascii="Garamond" w:hAnsi="Garamond"/>
                <w:sz w:val="28"/>
                <w:szCs w:val="28"/>
              </w:rPr>
              <w:t>jerrey</w:t>
            </w:r>
            <w:proofErr w:type="spellEnd"/>
            <w:r w:rsidRPr="007E6DAF">
              <w:rPr>
                <w:rFonts w:ascii="Garamond" w:hAnsi="Garamond"/>
                <w:sz w:val="28"/>
                <w:szCs w:val="28"/>
              </w:rPr>
              <w:t xml:space="preserve"> </w:t>
            </w:r>
            <w:proofErr w:type="spellStart"/>
            <w:r w:rsidRPr="007E6DAF">
              <w:rPr>
                <w:rFonts w:ascii="Garamond" w:hAnsi="Garamond"/>
                <w:sz w:val="28"/>
                <w:szCs w:val="28"/>
              </w:rPr>
              <w:t>ooilley</w:t>
            </w:r>
            <w:proofErr w:type="spellEnd"/>
            <w:r w:rsidRPr="007E6DAF">
              <w:rPr>
                <w:rFonts w:ascii="Garamond" w:hAnsi="Garamond"/>
                <w:sz w:val="28"/>
                <w:szCs w:val="28"/>
              </w:rPr>
              <w:t xml:space="preserve"> </w:t>
            </w:r>
            <w:proofErr w:type="spellStart"/>
            <w:r w:rsidRPr="007E6DAF">
              <w:rPr>
                <w:rFonts w:ascii="Garamond" w:hAnsi="Garamond"/>
                <w:sz w:val="28"/>
                <w:szCs w:val="28"/>
              </w:rPr>
              <w:t>ynsee’n</w:t>
            </w:r>
            <w:proofErr w:type="spellEnd"/>
            <w:r w:rsidRPr="007E6DAF">
              <w:rPr>
                <w:rFonts w:ascii="Garamond" w:hAnsi="Garamond"/>
                <w:sz w:val="28"/>
                <w:szCs w:val="28"/>
              </w:rPr>
              <w:t xml:space="preserve"> </w:t>
            </w:r>
            <w:proofErr w:type="spellStart"/>
            <w:r w:rsidRPr="007E6DAF">
              <w:rPr>
                <w:rFonts w:ascii="Garamond" w:hAnsi="Garamond"/>
                <w:sz w:val="28"/>
                <w:szCs w:val="28"/>
              </w:rPr>
              <w:t>Anney</w:t>
            </w:r>
            <w:proofErr w:type="spellEnd"/>
            <w:r w:rsidRPr="007E6DAF">
              <w:rPr>
                <w:rFonts w:ascii="Garamond" w:hAnsi="Garamond"/>
                <w:sz w:val="28"/>
                <w:szCs w:val="28"/>
              </w:rPr>
              <w:t xml:space="preserve"> </w:t>
            </w:r>
            <w:proofErr w:type="spellStart"/>
            <w:r w:rsidRPr="007E6DAF">
              <w:rPr>
                <w:rFonts w:ascii="Garamond" w:hAnsi="Garamond"/>
                <w:sz w:val="28"/>
                <w:szCs w:val="28"/>
              </w:rPr>
              <w:t>shoh</w:t>
            </w:r>
            <w:proofErr w:type="spellEnd"/>
            <w:r w:rsidRPr="007E6DAF">
              <w:rPr>
                <w:rFonts w:ascii="Garamond" w:hAnsi="Garamond"/>
                <w:sz w:val="28"/>
                <w:szCs w:val="28"/>
              </w:rPr>
              <w:t xml:space="preserve"> </w:t>
            </w:r>
            <w:proofErr w:type="spellStart"/>
            <w:r w:rsidRPr="007E6DAF">
              <w:rPr>
                <w:rFonts w:ascii="Garamond" w:hAnsi="Garamond"/>
                <w:sz w:val="28"/>
                <w:szCs w:val="28"/>
              </w:rPr>
              <w:t>dhyt</w:t>
            </w:r>
            <w:proofErr w:type="spellEnd"/>
            <w:r w:rsidRPr="007E6DAF">
              <w:rPr>
                <w:rFonts w:ascii="Garamond" w:hAnsi="Garamond"/>
                <w:sz w:val="28"/>
                <w:szCs w:val="28"/>
              </w:rPr>
              <w:t xml:space="preserve"> </w:t>
            </w:r>
            <w:proofErr w:type="spellStart"/>
            <w:r w:rsidRPr="007E6DAF">
              <w:rPr>
                <w:rFonts w:ascii="Garamond" w:hAnsi="Garamond"/>
                <w:sz w:val="28"/>
                <w:szCs w:val="28"/>
              </w:rPr>
              <w:t>cre’n</w:t>
            </w:r>
            <w:proofErr w:type="spellEnd"/>
            <w:r w:rsidRPr="007E6DAF">
              <w:rPr>
                <w:rFonts w:ascii="Garamond" w:hAnsi="Garamond"/>
                <w:sz w:val="28"/>
                <w:szCs w:val="28"/>
              </w:rPr>
              <w:t xml:space="preserve"> </w:t>
            </w:r>
            <w:proofErr w:type="spellStart"/>
            <w:r w:rsidRPr="007E6DAF">
              <w:rPr>
                <w:rFonts w:ascii="Garamond" w:hAnsi="Garamond"/>
                <w:sz w:val="28"/>
                <w:szCs w:val="28"/>
              </w:rPr>
              <w:t>aght</w:t>
            </w:r>
            <w:proofErr w:type="spellEnd"/>
            <w:r w:rsidRPr="007E6DAF">
              <w:rPr>
                <w:rFonts w:ascii="Garamond" w:hAnsi="Garamond"/>
                <w:sz w:val="28"/>
                <w:szCs w:val="28"/>
              </w:rPr>
              <w:t xml:space="preserve"> nee-</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oo-hene</w:t>
            </w:r>
            <w:proofErr w:type="spellEnd"/>
            <w:r w:rsidRPr="007E6DAF">
              <w:rPr>
                <w:rFonts w:ascii="Garamond" w:hAnsi="Garamond"/>
                <w:sz w:val="28"/>
                <w:szCs w:val="28"/>
              </w:rPr>
              <w:t xml:space="preserve"> y </w:t>
            </w:r>
            <w:proofErr w:type="spellStart"/>
            <w:r w:rsidRPr="007E6DAF">
              <w:rPr>
                <w:rFonts w:ascii="Garamond" w:hAnsi="Garamond"/>
                <w:sz w:val="28"/>
                <w:szCs w:val="28"/>
              </w:rPr>
              <w:t>ymmyrkey</w:t>
            </w:r>
            <w:proofErr w:type="spellEnd"/>
            <w:r w:rsidRPr="007E6DAF">
              <w:rPr>
                <w:rFonts w:ascii="Garamond" w:hAnsi="Garamond"/>
                <w:sz w:val="28"/>
                <w:szCs w:val="28"/>
              </w:rPr>
              <w:t xml:space="preserve"> </w:t>
            </w:r>
            <w:proofErr w:type="spellStart"/>
            <w:r w:rsidRPr="007E6DAF">
              <w:rPr>
                <w:rFonts w:ascii="Garamond" w:hAnsi="Garamond"/>
                <w:sz w:val="28"/>
                <w:szCs w:val="28"/>
              </w:rPr>
              <w:t>ayns</w:t>
            </w:r>
            <w:proofErr w:type="spellEnd"/>
            <w:r w:rsidRPr="007E6DAF">
              <w:rPr>
                <w:rFonts w:ascii="Garamond" w:hAnsi="Garamond"/>
                <w:sz w:val="28"/>
                <w:szCs w:val="28"/>
              </w:rPr>
              <w:t xml:space="preserve"> </w:t>
            </w:r>
            <w:proofErr w:type="spellStart"/>
            <w:r w:rsidRPr="007E6DAF">
              <w:rPr>
                <w:rFonts w:ascii="Garamond" w:hAnsi="Garamond"/>
                <w:sz w:val="28"/>
                <w:szCs w:val="28"/>
              </w:rPr>
              <w:t>f</w:t>
            </w:r>
            <w:r w:rsidRPr="007E6DAF">
              <w:rPr>
                <w:rFonts w:ascii="Garamond" w:hAnsi="Garamond"/>
                <w:i/>
                <w:sz w:val="28"/>
                <w:szCs w:val="28"/>
              </w:rPr>
              <w:t>e</w:t>
            </w:r>
            <w:r w:rsidRPr="007E6DAF">
              <w:rPr>
                <w:rFonts w:ascii="Garamond" w:hAnsi="Garamond"/>
                <w:sz w:val="28"/>
                <w:szCs w:val="28"/>
              </w:rPr>
              <w:t>anish</w:t>
            </w:r>
            <w:proofErr w:type="spellEnd"/>
            <w:r w:rsidRPr="007E6DAF">
              <w:rPr>
                <w:rFonts w:ascii="Garamond" w:hAnsi="Garamond"/>
                <w:sz w:val="28"/>
                <w:szCs w:val="28"/>
              </w:rPr>
              <w:t xml:space="preserve"> as </w:t>
            </w:r>
            <w:proofErr w:type="spellStart"/>
            <w:r w:rsidRPr="007E6DAF">
              <w:rPr>
                <w:rFonts w:ascii="Garamond" w:hAnsi="Garamond"/>
                <w:sz w:val="28"/>
                <w:szCs w:val="28"/>
              </w:rPr>
              <w:t>shirveish</w:t>
            </w:r>
            <w:proofErr w:type="spellEnd"/>
            <w:r w:rsidRPr="007E6DAF">
              <w:rPr>
                <w:rFonts w:ascii="Garamond" w:hAnsi="Garamond"/>
                <w:sz w:val="28"/>
                <w:szCs w:val="28"/>
              </w:rPr>
              <w:t xml:space="preserve"> Yee. </w:t>
            </w:r>
          </w:p>
        </w:tc>
        <w:tc>
          <w:tcPr>
            <w:tcW w:w="3852" w:type="dxa"/>
          </w:tcPr>
          <w:p w14:paraId="546BFE21" w14:textId="77777777" w:rsidR="00502071" w:rsidRPr="00D05E71" w:rsidRDefault="00502071" w:rsidP="00B237C3">
            <w:pPr>
              <w:pStyle w:val="ListParagraph"/>
              <w:ind w:left="0" w:firstLine="227"/>
              <w:jc w:val="both"/>
              <w:rPr>
                <w:rFonts w:ascii="Garamond" w:hAnsi="Garamond" w:cs="Times New Roman"/>
                <w:i/>
                <w:sz w:val="28"/>
              </w:rPr>
            </w:pPr>
            <w:r w:rsidRPr="00502071">
              <w:rPr>
                <w:rFonts w:ascii="Garamond" w:hAnsi="Garamond" w:cs="Times New Roman"/>
                <w:sz w:val="28"/>
              </w:rPr>
              <w:t>3.</w:t>
            </w:r>
            <w:r w:rsidRPr="00D05E71">
              <w:rPr>
                <w:rFonts w:ascii="Garamond" w:hAnsi="Garamond" w:cs="Times New Roman"/>
                <w:i/>
                <w:sz w:val="28"/>
              </w:rPr>
              <w:t xml:space="preserve"> Lastly, this Command will direct you how to behave </w:t>
            </w:r>
            <w:proofErr w:type="spellStart"/>
            <w:r w:rsidRPr="00D05E71">
              <w:rPr>
                <w:rFonts w:ascii="Garamond" w:hAnsi="Garamond" w:cs="Times New Roman"/>
                <w:i/>
                <w:sz w:val="28"/>
              </w:rPr>
              <w:t>your self</w:t>
            </w:r>
            <w:proofErr w:type="spellEnd"/>
            <w:r w:rsidRPr="00D05E71">
              <w:rPr>
                <w:rFonts w:ascii="Garamond" w:hAnsi="Garamond" w:cs="Times New Roman"/>
                <w:i/>
                <w:sz w:val="28"/>
              </w:rPr>
              <w:t xml:space="preserve"> in the Presence and Worship of God.</w:t>
            </w:r>
          </w:p>
        </w:tc>
        <w:tc>
          <w:tcPr>
            <w:tcW w:w="966" w:type="dxa"/>
          </w:tcPr>
          <w:p w14:paraId="4E0126BB" w14:textId="77777777" w:rsidR="00502071" w:rsidRPr="000816C5" w:rsidRDefault="00502071" w:rsidP="00DB60C3">
            <w:pPr>
              <w:pStyle w:val="ListParagraph"/>
              <w:ind w:left="0"/>
              <w:rPr>
                <w:rFonts w:ascii="Garamond" w:hAnsi="Garamond" w:cs="Times New Roman"/>
                <w:i/>
                <w:sz w:val="20"/>
                <w:szCs w:val="20"/>
              </w:rPr>
            </w:pPr>
          </w:p>
        </w:tc>
      </w:tr>
      <w:tr w:rsidR="00502071" w:rsidRPr="00D05E71" w14:paraId="36FEF11D" w14:textId="77777777" w:rsidTr="005261C9">
        <w:tc>
          <w:tcPr>
            <w:tcW w:w="4253" w:type="dxa"/>
          </w:tcPr>
          <w:p w14:paraId="7EBE77D2"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i/>
                <w:sz w:val="28"/>
                <w:szCs w:val="28"/>
              </w:rPr>
              <w:t>Q.</w:t>
            </w:r>
            <w:r w:rsidRPr="007E6DAF">
              <w:rPr>
                <w:rFonts w:ascii="Garamond" w:hAnsi="Garamond"/>
                <w:sz w:val="28"/>
                <w:szCs w:val="28"/>
              </w:rPr>
              <w:t xml:space="preserve"> </w:t>
            </w:r>
            <w:proofErr w:type="spellStart"/>
            <w:r w:rsidRPr="007E6DAF">
              <w:rPr>
                <w:rFonts w:ascii="Garamond" w:hAnsi="Garamond"/>
                <w:sz w:val="28"/>
                <w:szCs w:val="28"/>
              </w:rPr>
              <w:t>Insh</w:t>
            </w:r>
            <w:proofErr w:type="spellEnd"/>
            <w:r w:rsidRPr="007E6DAF">
              <w:rPr>
                <w:rFonts w:ascii="Garamond" w:hAnsi="Garamond"/>
                <w:sz w:val="28"/>
                <w:szCs w:val="28"/>
              </w:rPr>
              <w:t xml:space="preserve"> </w:t>
            </w:r>
            <w:proofErr w:type="spellStart"/>
            <w:r w:rsidRPr="007E6DAF">
              <w:rPr>
                <w:rFonts w:ascii="Garamond" w:hAnsi="Garamond"/>
                <w:sz w:val="28"/>
                <w:szCs w:val="28"/>
              </w:rPr>
              <w:t>dou</w:t>
            </w:r>
            <w:proofErr w:type="spellEnd"/>
            <w:r w:rsidRPr="007E6DAF">
              <w:rPr>
                <w:rFonts w:ascii="Garamond" w:hAnsi="Garamond"/>
                <w:sz w:val="28"/>
                <w:szCs w:val="28"/>
              </w:rPr>
              <w:t xml:space="preserve"> </w:t>
            </w:r>
            <w:proofErr w:type="spellStart"/>
            <w:r w:rsidRPr="007E6DAF">
              <w:rPr>
                <w:rFonts w:ascii="Garamond" w:hAnsi="Garamond"/>
                <w:sz w:val="28"/>
                <w:szCs w:val="28"/>
              </w:rPr>
              <w:t>cre’n</w:t>
            </w:r>
            <w:proofErr w:type="spellEnd"/>
            <w:r w:rsidRPr="007E6DAF">
              <w:rPr>
                <w:rFonts w:ascii="Garamond" w:hAnsi="Garamond"/>
                <w:sz w:val="28"/>
                <w:szCs w:val="28"/>
              </w:rPr>
              <w:t xml:space="preserve"> </w:t>
            </w:r>
            <w:proofErr w:type="spellStart"/>
            <w:r w:rsidRPr="007E6DAF">
              <w:rPr>
                <w:rFonts w:ascii="Garamond" w:hAnsi="Garamond"/>
                <w:sz w:val="28"/>
                <w:szCs w:val="28"/>
              </w:rPr>
              <w:t>aght</w:t>
            </w:r>
            <w:proofErr w:type="spellEnd"/>
            <w:r w:rsidRPr="007E6DAF">
              <w:rPr>
                <w:rFonts w:ascii="Garamond" w:hAnsi="Garamond"/>
                <w:sz w:val="28"/>
                <w:szCs w:val="28"/>
              </w:rPr>
              <w:t xml:space="preserve"> </w:t>
            </w:r>
            <w:proofErr w:type="spellStart"/>
            <w:r w:rsidRPr="007E6DAF">
              <w:rPr>
                <w:rFonts w:ascii="Garamond" w:hAnsi="Garamond"/>
                <w:sz w:val="28"/>
                <w:szCs w:val="28"/>
              </w:rPr>
              <w:t>te</w:t>
            </w:r>
            <w:proofErr w:type="spellEnd"/>
            <w:r w:rsidRPr="007E6DAF">
              <w:rPr>
                <w:rFonts w:ascii="Garamond" w:hAnsi="Garamond"/>
                <w:sz w:val="28"/>
                <w:szCs w:val="28"/>
              </w:rPr>
              <w:t xml:space="preserve"> </w:t>
            </w:r>
            <w:proofErr w:type="spellStart"/>
            <w:r w:rsidRPr="007E6DAF">
              <w:rPr>
                <w:rFonts w:ascii="Garamond" w:hAnsi="Garamond"/>
                <w:sz w:val="28"/>
                <w:szCs w:val="28"/>
              </w:rPr>
              <w:t>janoo</w:t>
            </w:r>
            <w:proofErr w:type="spellEnd"/>
            <w:r w:rsidRPr="007E6DAF">
              <w:rPr>
                <w:rFonts w:ascii="Garamond" w:hAnsi="Garamond"/>
                <w:sz w:val="28"/>
                <w:szCs w:val="28"/>
              </w:rPr>
              <w:t xml:space="preserve"> </w:t>
            </w:r>
            <w:proofErr w:type="spellStart"/>
            <w:r w:rsidRPr="007E6DAF">
              <w:rPr>
                <w:rFonts w:ascii="Garamond" w:hAnsi="Garamond"/>
                <w:sz w:val="28"/>
                <w:szCs w:val="28"/>
              </w:rPr>
              <w:t>shoh</w:t>
            </w:r>
            <w:proofErr w:type="spellEnd"/>
            <w:r w:rsidRPr="007E6DAF">
              <w:rPr>
                <w:rFonts w:ascii="Garamond" w:hAnsi="Garamond"/>
                <w:i/>
                <w:sz w:val="28"/>
                <w:szCs w:val="28"/>
              </w:rPr>
              <w:t> </w:t>
            </w:r>
            <w:r w:rsidRPr="007E6DAF">
              <w:rPr>
                <w:rFonts w:ascii="Garamond" w:hAnsi="Garamond"/>
                <w:sz w:val="28"/>
                <w:szCs w:val="28"/>
              </w:rPr>
              <w:t xml:space="preserve">? </w:t>
            </w:r>
          </w:p>
        </w:tc>
        <w:tc>
          <w:tcPr>
            <w:tcW w:w="3852" w:type="dxa"/>
          </w:tcPr>
          <w:p w14:paraId="6C079D4F"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I pray shew me how it doth so ?</w:t>
            </w:r>
          </w:p>
        </w:tc>
        <w:tc>
          <w:tcPr>
            <w:tcW w:w="966" w:type="dxa"/>
          </w:tcPr>
          <w:p w14:paraId="7B2AE0CC"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582B28A4" w14:textId="77777777" w:rsidTr="005261C9">
        <w:tc>
          <w:tcPr>
            <w:tcW w:w="4253" w:type="dxa"/>
          </w:tcPr>
          <w:p w14:paraId="6D74BAE0"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sz w:val="28"/>
                <w:szCs w:val="28"/>
              </w:rPr>
              <w:t xml:space="preserve">A. Cha </w:t>
            </w:r>
            <w:proofErr w:type="spellStart"/>
            <w:r w:rsidRPr="007E6DAF">
              <w:rPr>
                <w:rFonts w:ascii="Garamond" w:hAnsi="Garamond"/>
                <w:sz w:val="28"/>
                <w:szCs w:val="28"/>
              </w:rPr>
              <w:t>negin</w:t>
            </w:r>
            <w:proofErr w:type="spellEnd"/>
            <w:r w:rsidRPr="007E6DAF">
              <w:rPr>
                <w:rFonts w:ascii="Garamond" w:hAnsi="Garamond"/>
                <w:sz w:val="28"/>
                <w:szCs w:val="28"/>
              </w:rPr>
              <w:t xml:space="preserve"> </w:t>
            </w:r>
            <w:proofErr w:type="spellStart"/>
            <w:r w:rsidRPr="007E6DAF">
              <w:rPr>
                <w:rFonts w:ascii="Garamond" w:hAnsi="Garamond"/>
                <w:sz w:val="28"/>
                <w:szCs w:val="28"/>
              </w:rPr>
              <w:t>dhyt</w:t>
            </w:r>
            <w:proofErr w:type="spellEnd"/>
            <w:r w:rsidRPr="007E6DAF">
              <w:rPr>
                <w:rFonts w:ascii="Garamond" w:hAnsi="Garamond"/>
                <w:sz w:val="28"/>
                <w:szCs w:val="28"/>
              </w:rPr>
              <w:t xml:space="preserve"> </w:t>
            </w:r>
            <w:proofErr w:type="spellStart"/>
            <w:r w:rsidRPr="007E6DAF">
              <w:rPr>
                <w:rFonts w:ascii="Garamond" w:hAnsi="Garamond"/>
                <w:sz w:val="28"/>
                <w:szCs w:val="28"/>
              </w:rPr>
              <w:t>crommey</w:t>
            </w:r>
            <w:proofErr w:type="spellEnd"/>
            <w:r w:rsidRPr="007E6DAF">
              <w:rPr>
                <w:rFonts w:ascii="Garamond" w:hAnsi="Garamond"/>
                <w:sz w:val="28"/>
                <w:szCs w:val="28"/>
              </w:rPr>
              <w:t xml:space="preserve"> </w:t>
            </w:r>
            <w:proofErr w:type="spellStart"/>
            <w:r w:rsidRPr="007E6DAF">
              <w:rPr>
                <w:rFonts w:ascii="Garamond" w:hAnsi="Garamond"/>
                <w:sz w:val="28"/>
                <w:szCs w:val="28"/>
              </w:rPr>
              <w:t>shees</w:t>
            </w:r>
            <w:proofErr w:type="spellEnd"/>
            <w:r w:rsidRPr="007E6DAF">
              <w:rPr>
                <w:rFonts w:ascii="Garamond" w:hAnsi="Garamond"/>
                <w:sz w:val="28"/>
                <w:szCs w:val="28"/>
              </w:rPr>
              <w:t xml:space="preserve"> </w:t>
            </w:r>
            <w:proofErr w:type="spellStart"/>
            <w:r w:rsidRPr="007E6DAF">
              <w:rPr>
                <w:rFonts w:ascii="Garamond" w:hAnsi="Garamond"/>
                <w:sz w:val="28"/>
                <w:szCs w:val="28"/>
              </w:rPr>
              <w:t>kiangoyrt</w:t>
            </w:r>
            <w:proofErr w:type="spellEnd"/>
            <w:r w:rsidRPr="007E6DAF">
              <w:rPr>
                <w:rFonts w:ascii="Garamond" w:hAnsi="Garamond"/>
                <w:sz w:val="28"/>
                <w:szCs w:val="28"/>
              </w:rPr>
              <w:t xml:space="preserve"> </w:t>
            </w:r>
            <w:proofErr w:type="spellStart"/>
            <w:r w:rsidRPr="007E6DAF">
              <w:rPr>
                <w:rFonts w:ascii="Garamond" w:hAnsi="Garamond"/>
                <w:sz w:val="28"/>
                <w:szCs w:val="28"/>
              </w:rPr>
              <w:t>rish</w:t>
            </w:r>
            <w:proofErr w:type="spellEnd"/>
            <w:r w:rsidRPr="007E6DAF">
              <w:rPr>
                <w:rFonts w:ascii="Garamond" w:hAnsi="Garamond"/>
                <w:sz w:val="28"/>
                <w:szCs w:val="28"/>
              </w:rPr>
              <w:t xml:space="preserve"> </w:t>
            </w:r>
            <w:proofErr w:type="spellStart"/>
            <w:r w:rsidRPr="007E6DAF">
              <w:rPr>
                <w:rFonts w:ascii="Garamond" w:hAnsi="Garamond"/>
                <w:sz w:val="28"/>
                <w:szCs w:val="28"/>
              </w:rPr>
              <w:t>Jalloo</w:t>
            </w:r>
            <w:proofErr w:type="spellEnd"/>
            <w:r w:rsidRPr="007E6DAF">
              <w:rPr>
                <w:rFonts w:ascii="Garamond" w:hAnsi="Garamond"/>
                <w:sz w:val="28"/>
                <w:szCs w:val="28"/>
              </w:rPr>
              <w:t xml:space="preserve"> er </w:t>
            </w:r>
            <w:proofErr w:type="spellStart"/>
            <w:r w:rsidRPr="007E6DAF">
              <w:rPr>
                <w:rFonts w:ascii="Garamond" w:hAnsi="Garamond"/>
                <w:sz w:val="28"/>
                <w:szCs w:val="28"/>
              </w:rPr>
              <w:t>yn</w:t>
            </w:r>
            <w:proofErr w:type="spellEnd"/>
            <w:r w:rsidRPr="007E6DAF">
              <w:rPr>
                <w:rFonts w:ascii="Garamond" w:hAnsi="Garamond"/>
                <w:sz w:val="28"/>
                <w:szCs w:val="28"/>
              </w:rPr>
              <w:t xml:space="preserve"> </w:t>
            </w:r>
            <w:proofErr w:type="spellStart"/>
            <w:r w:rsidRPr="007E6DAF">
              <w:rPr>
                <w:rFonts w:ascii="Garamond" w:hAnsi="Garamond"/>
                <w:sz w:val="28"/>
                <w:szCs w:val="28"/>
              </w:rPr>
              <w:t>oyr</w:t>
            </w:r>
            <w:proofErr w:type="spellEnd"/>
            <w:r w:rsidRPr="007E6DAF">
              <w:rPr>
                <w:rFonts w:ascii="Garamond" w:hAnsi="Garamond"/>
                <w:sz w:val="28"/>
                <w:szCs w:val="28"/>
              </w:rPr>
              <w:t xml:space="preserve"> </w:t>
            </w:r>
            <w:proofErr w:type="spellStart"/>
            <w:r w:rsidRPr="007E6DAF">
              <w:rPr>
                <w:rFonts w:ascii="Garamond" w:hAnsi="Garamond"/>
                <w:sz w:val="28"/>
                <w:szCs w:val="28"/>
              </w:rPr>
              <w:t>dy</w:t>
            </w:r>
            <w:proofErr w:type="spellEnd"/>
            <w:r w:rsidRPr="007E6DAF">
              <w:rPr>
                <w:rFonts w:ascii="Garamond" w:hAnsi="Garamond"/>
                <w:sz w:val="28"/>
                <w:szCs w:val="28"/>
              </w:rPr>
              <w:t xml:space="preserve"> </w:t>
            </w:r>
            <w:proofErr w:type="spellStart"/>
            <w:r w:rsidRPr="007E6DAF">
              <w:rPr>
                <w:rFonts w:ascii="Garamond" w:hAnsi="Garamond"/>
                <w:sz w:val="28"/>
                <w:szCs w:val="28"/>
              </w:rPr>
              <w:t>vel</w:t>
            </w:r>
            <w:proofErr w:type="spellEnd"/>
            <w:r w:rsidRPr="007E6DAF">
              <w:rPr>
                <w:rFonts w:ascii="Garamond" w:hAnsi="Garamond"/>
                <w:sz w:val="28"/>
                <w:szCs w:val="28"/>
              </w:rPr>
              <w:t xml:space="preserve"> y </w:t>
            </w:r>
            <w:proofErr w:type="spellStart"/>
            <w:r w:rsidRPr="007E6DAF">
              <w:rPr>
                <w:rFonts w:ascii="Garamond" w:hAnsi="Garamond"/>
                <w:sz w:val="28"/>
                <w:szCs w:val="28"/>
              </w:rPr>
              <w:t>Biallys</w:t>
            </w:r>
            <w:proofErr w:type="spellEnd"/>
            <w:r w:rsidRPr="007E6DAF">
              <w:rPr>
                <w:rFonts w:ascii="Garamond" w:hAnsi="Garamond"/>
                <w:sz w:val="28"/>
                <w:szCs w:val="28"/>
              </w:rPr>
              <w:t xml:space="preserve"> </w:t>
            </w:r>
            <w:proofErr w:type="spellStart"/>
            <w:r w:rsidRPr="007E6DAF">
              <w:rPr>
                <w:rFonts w:ascii="Garamond" w:hAnsi="Garamond"/>
                <w:sz w:val="28"/>
                <w:szCs w:val="28"/>
              </w:rPr>
              <w:t>injil</w:t>
            </w:r>
            <w:proofErr w:type="spellEnd"/>
            <w:r w:rsidRPr="007E6DAF">
              <w:rPr>
                <w:rFonts w:ascii="Garamond" w:hAnsi="Garamond"/>
                <w:sz w:val="28"/>
                <w:szCs w:val="28"/>
              </w:rPr>
              <w:t xml:space="preserve"> </w:t>
            </w:r>
            <w:proofErr w:type="spellStart"/>
            <w:r w:rsidRPr="007E6DAF">
              <w:rPr>
                <w:rFonts w:ascii="Garamond" w:hAnsi="Garamond"/>
                <w:sz w:val="28"/>
                <w:szCs w:val="28"/>
              </w:rPr>
              <w:t>shen</w:t>
            </w:r>
            <w:proofErr w:type="spellEnd"/>
            <w:r w:rsidRPr="007E6DAF">
              <w:rPr>
                <w:rFonts w:ascii="Garamond" w:hAnsi="Garamond"/>
                <w:sz w:val="28"/>
                <w:szCs w:val="28"/>
              </w:rPr>
              <w:t xml:space="preserve"> </w:t>
            </w:r>
            <w:proofErr w:type="spellStart"/>
            <w:r w:rsidRPr="007E6DAF">
              <w:rPr>
                <w:rFonts w:ascii="Garamond" w:hAnsi="Garamond"/>
                <w:sz w:val="28"/>
                <w:szCs w:val="28"/>
              </w:rPr>
              <w:t>cair</w:t>
            </w:r>
            <w:proofErr w:type="spellEnd"/>
            <w:r w:rsidRPr="007E6DAF">
              <w:rPr>
                <w:rFonts w:ascii="Garamond" w:hAnsi="Garamond"/>
                <w:sz w:val="28"/>
                <w:szCs w:val="28"/>
              </w:rPr>
              <w:t xml:space="preserve"> </w:t>
            </w:r>
            <w:proofErr w:type="spellStart"/>
            <w:r w:rsidRPr="007E6DAF">
              <w:rPr>
                <w:rFonts w:ascii="Garamond" w:hAnsi="Garamond"/>
                <w:sz w:val="28"/>
                <w:szCs w:val="28"/>
              </w:rPr>
              <w:t>gys</w:t>
            </w:r>
            <w:proofErr w:type="spellEnd"/>
            <w:r w:rsidRPr="007E6DAF">
              <w:rPr>
                <w:rFonts w:ascii="Garamond" w:hAnsi="Garamond"/>
                <w:sz w:val="28"/>
                <w:szCs w:val="28"/>
              </w:rPr>
              <w:t xml:space="preserve"> </w:t>
            </w:r>
            <w:proofErr w:type="spellStart"/>
            <w:r w:rsidRPr="007E6DAF">
              <w:rPr>
                <w:rFonts w:ascii="Garamond" w:hAnsi="Garamond"/>
                <w:sz w:val="28"/>
                <w:szCs w:val="28"/>
              </w:rPr>
              <w:t>Jee</w:t>
            </w:r>
            <w:proofErr w:type="spellEnd"/>
            <w:r w:rsidRPr="007E6DAF">
              <w:rPr>
                <w:rFonts w:ascii="Garamond" w:hAnsi="Garamond"/>
                <w:sz w:val="28"/>
                <w:szCs w:val="28"/>
              </w:rPr>
              <w:t xml:space="preserve"> </w:t>
            </w:r>
            <w:proofErr w:type="spellStart"/>
            <w:r w:rsidRPr="007E6DAF">
              <w:rPr>
                <w:rFonts w:ascii="Garamond" w:hAnsi="Garamond"/>
                <w:sz w:val="28"/>
                <w:szCs w:val="28"/>
              </w:rPr>
              <w:t>ny</w:t>
            </w:r>
            <w:proofErr w:type="spellEnd"/>
            <w:r w:rsidRPr="007E6DAF">
              <w:rPr>
                <w:rFonts w:ascii="Garamond" w:hAnsi="Garamond"/>
                <w:sz w:val="28"/>
                <w:szCs w:val="28"/>
              </w:rPr>
              <w:t xml:space="preserve"> </w:t>
            </w:r>
            <w:proofErr w:type="spellStart"/>
            <w:r w:rsidRPr="007E6DAF">
              <w:rPr>
                <w:rFonts w:ascii="Garamond" w:hAnsi="Garamond"/>
                <w:sz w:val="28"/>
                <w:szCs w:val="28"/>
              </w:rPr>
              <w:t>lomarcan</w:t>
            </w:r>
            <w:proofErr w:type="spellEnd"/>
            <w:r w:rsidRPr="007E6DAF">
              <w:rPr>
                <w:rFonts w:ascii="Garamond" w:hAnsi="Garamond"/>
                <w:sz w:val="28"/>
                <w:szCs w:val="28"/>
              </w:rPr>
              <w:t xml:space="preserve"> ; </w:t>
            </w:r>
            <w:proofErr w:type="spellStart"/>
            <w:r w:rsidRPr="007E6DAF">
              <w:rPr>
                <w:rFonts w:ascii="Garamond" w:hAnsi="Garamond"/>
                <w:sz w:val="28"/>
                <w:szCs w:val="28"/>
              </w:rPr>
              <w:t>yn</w:t>
            </w:r>
            <w:proofErr w:type="spellEnd"/>
            <w:r w:rsidRPr="007E6DAF">
              <w:rPr>
                <w:rFonts w:ascii="Garamond" w:hAnsi="Garamond"/>
                <w:sz w:val="28"/>
                <w:szCs w:val="28"/>
              </w:rPr>
              <w:t xml:space="preserve"> </w:t>
            </w:r>
            <w:proofErr w:type="spellStart"/>
            <w:r w:rsidRPr="007E6DAF">
              <w:rPr>
                <w:rFonts w:ascii="Garamond" w:hAnsi="Garamond"/>
                <w:sz w:val="28"/>
                <w:szCs w:val="28"/>
              </w:rPr>
              <w:t>vialys</w:t>
            </w:r>
            <w:proofErr w:type="spellEnd"/>
            <w:r w:rsidRPr="007E6DAF">
              <w:rPr>
                <w:rFonts w:ascii="Garamond" w:hAnsi="Garamond"/>
                <w:sz w:val="28"/>
                <w:szCs w:val="28"/>
              </w:rPr>
              <w:t xml:space="preserve"> </w:t>
            </w:r>
            <w:proofErr w:type="spellStart"/>
            <w:r w:rsidRPr="007E6DAF">
              <w:rPr>
                <w:rFonts w:ascii="Garamond" w:hAnsi="Garamond"/>
                <w:sz w:val="28"/>
                <w:szCs w:val="28"/>
              </w:rPr>
              <w:t>cheddyn</w:t>
            </w:r>
            <w:proofErr w:type="spellEnd"/>
            <w:r w:rsidRPr="007E6DAF">
              <w:rPr>
                <w:rFonts w:ascii="Garamond" w:hAnsi="Garamond"/>
                <w:sz w:val="28"/>
                <w:szCs w:val="28"/>
              </w:rPr>
              <w:t xml:space="preserve"> er-y-fa </w:t>
            </w:r>
            <w:proofErr w:type="spellStart"/>
            <w:r w:rsidRPr="007E6DAF">
              <w:rPr>
                <w:rFonts w:ascii="Garamond" w:hAnsi="Garamond"/>
                <w:sz w:val="28"/>
                <w:szCs w:val="28"/>
              </w:rPr>
              <w:t>shen</w:t>
            </w:r>
            <w:proofErr w:type="spellEnd"/>
            <w:r w:rsidRPr="007E6DAF">
              <w:rPr>
                <w:rFonts w:ascii="Garamond" w:hAnsi="Garamond"/>
                <w:sz w:val="28"/>
                <w:szCs w:val="28"/>
              </w:rPr>
              <w:t xml:space="preserve"> </w:t>
            </w:r>
            <w:proofErr w:type="spellStart"/>
            <w:r w:rsidRPr="007E6DAF">
              <w:rPr>
                <w:rFonts w:ascii="Garamond" w:hAnsi="Garamond"/>
                <w:sz w:val="28"/>
                <w:szCs w:val="28"/>
              </w:rPr>
              <w:t>shegin</w:t>
            </w:r>
            <w:proofErr w:type="spellEnd"/>
            <w:r w:rsidRPr="007E6DAF">
              <w:rPr>
                <w:rFonts w:ascii="Garamond" w:hAnsi="Garamond"/>
                <w:sz w:val="28"/>
                <w:szCs w:val="28"/>
              </w:rPr>
              <w:t xml:space="preserve"> </w:t>
            </w:r>
            <w:proofErr w:type="spellStart"/>
            <w:r w:rsidRPr="007E6DAF">
              <w:rPr>
                <w:rFonts w:ascii="Garamond" w:hAnsi="Garamond"/>
                <w:sz w:val="28"/>
                <w:szCs w:val="28"/>
              </w:rPr>
              <w:t>dhyt</w:t>
            </w:r>
            <w:proofErr w:type="spellEnd"/>
            <w:r w:rsidRPr="007E6DAF">
              <w:rPr>
                <w:rFonts w:ascii="Garamond" w:hAnsi="Garamond"/>
                <w:sz w:val="28"/>
                <w:szCs w:val="28"/>
              </w:rPr>
              <w:t xml:space="preserve"> y </w:t>
            </w:r>
            <w:proofErr w:type="spellStart"/>
            <w:r w:rsidRPr="007E6DAF">
              <w:rPr>
                <w:rFonts w:ascii="Garamond" w:hAnsi="Garamond"/>
                <w:sz w:val="28"/>
                <w:szCs w:val="28"/>
              </w:rPr>
              <w:t>hoilsha</w:t>
            </w:r>
            <w:r w:rsidRPr="00502071">
              <w:rPr>
                <w:rFonts w:ascii="Garamond" w:hAnsi="Garamond"/>
                <w:i/>
                <w:sz w:val="28"/>
                <w:szCs w:val="28"/>
              </w:rPr>
              <w:t>g</w:t>
            </w:r>
            <w:r w:rsidRPr="007E6DAF">
              <w:rPr>
                <w:rFonts w:ascii="Garamond" w:hAnsi="Garamond"/>
                <w:sz w:val="28"/>
                <w:szCs w:val="28"/>
              </w:rPr>
              <w:t>h</w:t>
            </w:r>
            <w:proofErr w:type="spellEnd"/>
            <w:r w:rsidRPr="007E6DAF">
              <w:rPr>
                <w:rFonts w:ascii="Garamond" w:hAnsi="Garamond"/>
                <w:sz w:val="28"/>
                <w:szCs w:val="28"/>
              </w:rPr>
              <w:t xml:space="preserve"> </w:t>
            </w:r>
            <w:proofErr w:type="spellStart"/>
            <w:r w:rsidRPr="007E6DAF">
              <w:rPr>
                <w:rFonts w:ascii="Garamond" w:hAnsi="Garamond"/>
                <w:sz w:val="28"/>
                <w:szCs w:val="28"/>
              </w:rPr>
              <w:t>tra</w:t>
            </w:r>
            <w:proofErr w:type="spellEnd"/>
            <w:r w:rsidRPr="007E6DAF">
              <w:rPr>
                <w:rFonts w:ascii="Garamond" w:hAnsi="Garamond"/>
                <w:sz w:val="28"/>
                <w:szCs w:val="28"/>
              </w:rPr>
              <w:t xml:space="preserve"> </w:t>
            </w:r>
            <w:proofErr w:type="spellStart"/>
            <w:r w:rsidRPr="007E6DAF">
              <w:rPr>
                <w:rFonts w:ascii="Garamond" w:hAnsi="Garamond"/>
                <w:sz w:val="28"/>
                <w:szCs w:val="28"/>
              </w:rPr>
              <w:t>t’ow</w:t>
            </w:r>
            <w:proofErr w:type="spellEnd"/>
            <w:r w:rsidRPr="007E6DAF">
              <w:rPr>
                <w:rFonts w:ascii="Garamond" w:hAnsi="Garamond"/>
                <w:sz w:val="28"/>
                <w:szCs w:val="28"/>
              </w:rPr>
              <w:t xml:space="preserve"> cur </w:t>
            </w:r>
            <w:proofErr w:type="spellStart"/>
            <w:r w:rsidRPr="007E6DAF">
              <w:rPr>
                <w:rFonts w:ascii="Garamond" w:hAnsi="Garamond"/>
                <w:sz w:val="28"/>
                <w:szCs w:val="28"/>
              </w:rPr>
              <w:t>ammys</w:t>
            </w:r>
            <w:proofErr w:type="spellEnd"/>
            <w:r w:rsidRPr="007E6DAF">
              <w:rPr>
                <w:rFonts w:ascii="Garamond" w:hAnsi="Garamond"/>
                <w:sz w:val="28"/>
                <w:szCs w:val="28"/>
              </w:rPr>
              <w:t xml:space="preserve"> </w:t>
            </w:r>
            <w:proofErr w:type="spellStart"/>
            <w:r w:rsidRPr="007E6DAF">
              <w:rPr>
                <w:rFonts w:ascii="Garamond" w:hAnsi="Garamond"/>
                <w:sz w:val="28"/>
                <w:szCs w:val="28"/>
              </w:rPr>
              <w:t>dasyn</w:t>
            </w:r>
            <w:proofErr w:type="spellEnd"/>
            <w:r w:rsidRPr="007E6DAF">
              <w:rPr>
                <w:rFonts w:ascii="Garamond" w:hAnsi="Garamond"/>
                <w:sz w:val="28"/>
                <w:szCs w:val="28"/>
              </w:rPr>
              <w:t xml:space="preserve"> ; son </w:t>
            </w:r>
            <w:proofErr w:type="spellStart"/>
            <w:r w:rsidRPr="007E6DAF">
              <w:rPr>
                <w:rFonts w:ascii="Garamond" w:hAnsi="Garamond"/>
                <w:i/>
                <w:sz w:val="28"/>
                <w:szCs w:val="28"/>
              </w:rPr>
              <w:t>myr</w:t>
            </w:r>
            <w:proofErr w:type="spellEnd"/>
            <w:r w:rsidRPr="007E6DAF">
              <w:rPr>
                <w:rFonts w:ascii="Garamond" w:hAnsi="Garamond"/>
                <w:i/>
                <w:sz w:val="28"/>
                <w:szCs w:val="28"/>
              </w:rPr>
              <w:t xml:space="preserve"> </w:t>
            </w:r>
            <w:proofErr w:type="spellStart"/>
            <w:r w:rsidRPr="007E6DAF">
              <w:rPr>
                <w:rFonts w:ascii="Garamond" w:hAnsi="Garamond"/>
                <w:i/>
                <w:sz w:val="28"/>
                <w:szCs w:val="28"/>
              </w:rPr>
              <w:t>shen</w:t>
            </w:r>
            <w:proofErr w:type="spellEnd"/>
            <w:r w:rsidRPr="007E6DAF">
              <w:rPr>
                <w:rFonts w:ascii="Garamond" w:hAnsi="Garamond"/>
                <w:i/>
                <w:sz w:val="28"/>
                <w:szCs w:val="28"/>
              </w:rPr>
              <w:t xml:space="preserve"> ren </w:t>
            </w:r>
            <w:proofErr w:type="spellStart"/>
            <w:r w:rsidRPr="007E6DAF">
              <w:rPr>
                <w:rFonts w:ascii="Garamond" w:hAnsi="Garamond"/>
                <w:i/>
                <w:sz w:val="28"/>
                <w:szCs w:val="28"/>
              </w:rPr>
              <w:t>rieau</w:t>
            </w:r>
            <w:proofErr w:type="spellEnd"/>
            <w:r w:rsidRPr="007E6DAF">
              <w:rPr>
                <w:rFonts w:ascii="Garamond" w:hAnsi="Garamond"/>
                <w:i/>
                <w:sz w:val="28"/>
                <w:szCs w:val="28"/>
              </w:rPr>
              <w:t xml:space="preserve"> </w:t>
            </w:r>
            <w:proofErr w:type="spellStart"/>
            <w:r w:rsidRPr="007E6DAF">
              <w:rPr>
                <w:rFonts w:ascii="Garamond" w:hAnsi="Garamond"/>
                <w:i/>
                <w:sz w:val="28"/>
                <w:szCs w:val="28"/>
              </w:rPr>
              <w:t>deney</w:t>
            </w:r>
            <w:proofErr w:type="spellEnd"/>
            <w:r w:rsidRPr="007E6DAF">
              <w:rPr>
                <w:rFonts w:ascii="Garamond" w:hAnsi="Garamond"/>
                <w:i/>
                <w:sz w:val="28"/>
                <w:szCs w:val="28"/>
              </w:rPr>
              <w:t xml:space="preserve"> </w:t>
            </w:r>
            <w:proofErr w:type="spellStart"/>
            <w:r w:rsidRPr="007E6DAF">
              <w:rPr>
                <w:rFonts w:ascii="Garamond" w:hAnsi="Garamond"/>
                <w:i/>
                <w:sz w:val="28"/>
                <w:szCs w:val="28"/>
              </w:rPr>
              <w:t>crauee</w:t>
            </w:r>
            <w:proofErr w:type="spellEnd"/>
            <w:r w:rsidRPr="007E6DAF">
              <w:rPr>
                <w:rFonts w:ascii="Garamond" w:hAnsi="Garamond"/>
                <w:sz w:val="28"/>
                <w:szCs w:val="28"/>
              </w:rPr>
              <w:t xml:space="preserve">, as </w:t>
            </w:r>
            <w:proofErr w:type="spellStart"/>
            <w:r w:rsidRPr="007E6DAF">
              <w:rPr>
                <w:rFonts w:ascii="Garamond" w:hAnsi="Garamond"/>
                <w:sz w:val="28"/>
                <w:szCs w:val="28"/>
              </w:rPr>
              <w:t>dy</w:t>
            </w:r>
            <w:proofErr w:type="spellEnd"/>
            <w:r w:rsidRPr="007E6DAF">
              <w:rPr>
                <w:rFonts w:ascii="Garamond" w:hAnsi="Garamond"/>
                <w:sz w:val="28"/>
                <w:szCs w:val="28"/>
              </w:rPr>
              <w:t xml:space="preserve"> </w:t>
            </w:r>
            <w:proofErr w:type="spellStart"/>
            <w:r w:rsidRPr="007E6DAF">
              <w:rPr>
                <w:rFonts w:ascii="Garamond" w:hAnsi="Garamond"/>
                <w:sz w:val="28"/>
                <w:szCs w:val="28"/>
              </w:rPr>
              <w:t>yanoo</w:t>
            </w:r>
            <w:proofErr w:type="spellEnd"/>
            <w:r w:rsidRPr="007E6DAF">
              <w:rPr>
                <w:rFonts w:ascii="Garamond" w:hAnsi="Garamond"/>
                <w:sz w:val="28"/>
                <w:szCs w:val="28"/>
              </w:rPr>
              <w:t xml:space="preserve"> er </w:t>
            </w:r>
            <w:proofErr w:type="spellStart"/>
            <w:r w:rsidRPr="007E6DAF">
              <w:rPr>
                <w:rFonts w:ascii="Garamond" w:hAnsi="Garamond"/>
                <w:sz w:val="28"/>
                <w:szCs w:val="28"/>
              </w:rPr>
              <w:t>aght</w:t>
            </w:r>
            <w:proofErr w:type="spellEnd"/>
            <w:r w:rsidRPr="007E6DAF">
              <w:rPr>
                <w:rFonts w:ascii="Garamond" w:hAnsi="Garamond"/>
                <w:sz w:val="28"/>
                <w:szCs w:val="28"/>
              </w:rPr>
              <w:t xml:space="preserve"> </w:t>
            </w:r>
            <w:proofErr w:type="spellStart"/>
            <w:r w:rsidRPr="007E6DAF">
              <w:rPr>
                <w:rFonts w:ascii="Garamond" w:hAnsi="Garamond"/>
                <w:sz w:val="28"/>
                <w:szCs w:val="28"/>
              </w:rPr>
              <w:t>elley</w:t>
            </w:r>
            <w:proofErr w:type="spellEnd"/>
            <w:r w:rsidRPr="007E6DAF">
              <w:rPr>
                <w:rFonts w:ascii="Garamond" w:hAnsi="Garamond"/>
                <w:sz w:val="28"/>
                <w:szCs w:val="28"/>
              </w:rPr>
              <w:t xml:space="preserve"> </w:t>
            </w:r>
            <w:proofErr w:type="spellStart"/>
            <w:r w:rsidRPr="007E6DAF">
              <w:rPr>
                <w:rFonts w:ascii="Garamond" w:hAnsi="Garamond"/>
                <w:sz w:val="28"/>
                <w:szCs w:val="28"/>
              </w:rPr>
              <w:t>te</w:t>
            </w:r>
            <w:proofErr w:type="spellEnd"/>
            <w:r w:rsidRPr="007E6DAF">
              <w:rPr>
                <w:rFonts w:ascii="Garamond" w:hAnsi="Garamond"/>
                <w:sz w:val="28"/>
                <w:szCs w:val="28"/>
              </w:rPr>
              <w:t xml:space="preserve"> </w:t>
            </w:r>
            <w:proofErr w:type="spellStart"/>
            <w:r w:rsidRPr="007E6DAF">
              <w:rPr>
                <w:rFonts w:ascii="Garamond" w:hAnsi="Garamond"/>
                <w:sz w:val="28"/>
                <w:szCs w:val="28"/>
              </w:rPr>
              <w:t>dy</w:t>
            </w:r>
            <w:proofErr w:type="spellEnd"/>
            <w:r w:rsidRPr="007E6DAF">
              <w:rPr>
                <w:rFonts w:ascii="Garamond" w:hAnsi="Garamond"/>
                <w:sz w:val="28"/>
                <w:szCs w:val="28"/>
              </w:rPr>
              <w:t xml:space="preserve"> chur </w:t>
            </w:r>
            <w:proofErr w:type="spellStart"/>
            <w:r w:rsidRPr="007E6DAF">
              <w:rPr>
                <w:rFonts w:ascii="Garamond" w:hAnsi="Garamond"/>
                <w:sz w:val="28"/>
                <w:szCs w:val="28"/>
              </w:rPr>
              <w:t>scammylt</w:t>
            </w:r>
            <w:proofErr w:type="spellEnd"/>
            <w:r w:rsidRPr="007E6DAF">
              <w:rPr>
                <w:rFonts w:ascii="Garamond" w:hAnsi="Garamond"/>
                <w:sz w:val="28"/>
                <w:szCs w:val="28"/>
              </w:rPr>
              <w:t xml:space="preserve"> da </w:t>
            </w:r>
            <w:proofErr w:type="spellStart"/>
            <w:r w:rsidRPr="007E6DAF">
              <w:rPr>
                <w:rFonts w:ascii="Garamond" w:hAnsi="Garamond"/>
                <w:sz w:val="28"/>
                <w:szCs w:val="28"/>
              </w:rPr>
              <w:t>Jee</w:t>
            </w:r>
            <w:proofErr w:type="spellEnd"/>
            <w:r w:rsidRPr="007E6DAF">
              <w:rPr>
                <w:rFonts w:ascii="Garamond" w:hAnsi="Garamond"/>
                <w:sz w:val="28"/>
                <w:szCs w:val="28"/>
              </w:rPr>
              <w:t xml:space="preserve"> </w:t>
            </w:r>
            <w:proofErr w:type="spellStart"/>
            <w:r w:rsidRPr="007E6DAF">
              <w:rPr>
                <w:rFonts w:ascii="Garamond" w:hAnsi="Garamond"/>
                <w:sz w:val="28"/>
                <w:szCs w:val="28"/>
              </w:rPr>
              <w:t>gys</w:t>
            </w:r>
            <w:proofErr w:type="spellEnd"/>
            <w:r w:rsidRPr="007E6DAF">
              <w:rPr>
                <w:rFonts w:ascii="Garamond" w:hAnsi="Garamond"/>
                <w:sz w:val="28"/>
                <w:szCs w:val="28"/>
              </w:rPr>
              <w:t xml:space="preserve"> e </w:t>
            </w:r>
            <w:proofErr w:type="spellStart"/>
            <w:r w:rsidRPr="007E6DAF">
              <w:rPr>
                <w:rFonts w:ascii="Garamond" w:hAnsi="Garamond"/>
                <w:sz w:val="28"/>
                <w:szCs w:val="28"/>
              </w:rPr>
              <w:t>eadyn</w:t>
            </w:r>
            <w:proofErr w:type="spellEnd"/>
            <w:r w:rsidRPr="007E6DAF">
              <w:rPr>
                <w:rFonts w:ascii="Garamond" w:hAnsi="Garamond"/>
                <w:sz w:val="28"/>
                <w:szCs w:val="28"/>
              </w:rPr>
              <w:t xml:space="preserve">, as </w:t>
            </w:r>
            <w:proofErr w:type="spellStart"/>
            <w:r w:rsidRPr="007E6DAF">
              <w:rPr>
                <w:rFonts w:ascii="Garamond" w:hAnsi="Garamond"/>
                <w:sz w:val="28"/>
                <w:szCs w:val="28"/>
              </w:rPr>
              <w:t>te</w:t>
            </w:r>
            <w:proofErr w:type="spellEnd"/>
            <w:r w:rsidRPr="007E6DAF">
              <w:rPr>
                <w:rFonts w:ascii="Garamond" w:hAnsi="Garamond"/>
                <w:sz w:val="28"/>
                <w:szCs w:val="28"/>
              </w:rPr>
              <w:t xml:space="preserve"> </w:t>
            </w:r>
            <w:proofErr w:type="spellStart"/>
            <w:r w:rsidRPr="007E6DAF">
              <w:rPr>
                <w:rFonts w:ascii="Garamond" w:hAnsi="Garamond"/>
                <w:sz w:val="28"/>
                <w:szCs w:val="28"/>
              </w:rPr>
              <w:t>peccah</w:t>
            </w:r>
            <w:proofErr w:type="spellEnd"/>
            <w:r w:rsidRPr="007E6DAF">
              <w:rPr>
                <w:rFonts w:ascii="Garamond" w:hAnsi="Garamond"/>
                <w:sz w:val="28"/>
                <w:szCs w:val="28"/>
              </w:rPr>
              <w:t xml:space="preserve"> </w:t>
            </w:r>
            <w:proofErr w:type="spellStart"/>
            <w:r w:rsidRPr="007E6DAF">
              <w:rPr>
                <w:rFonts w:ascii="Garamond" w:hAnsi="Garamond"/>
                <w:sz w:val="28"/>
                <w:szCs w:val="28"/>
              </w:rPr>
              <w:t>Smoo</w:t>
            </w:r>
            <w:proofErr w:type="spellEnd"/>
            <w:r w:rsidRPr="007E6DAF">
              <w:rPr>
                <w:rFonts w:ascii="Garamond" w:hAnsi="Garamond"/>
                <w:sz w:val="28"/>
                <w:szCs w:val="28"/>
              </w:rPr>
              <w:t xml:space="preserve"> </w:t>
            </w:r>
            <w:proofErr w:type="spellStart"/>
            <w:r w:rsidRPr="007E6DAF">
              <w:rPr>
                <w:rFonts w:ascii="Garamond" w:hAnsi="Garamond"/>
                <w:sz w:val="28"/>
                <w:szCs w:val="28"/>
              </w:rPr>
              <w:t>ny</w:t>
            </w:r>
            <w:proofErr w:type="spellEnd"/>
            <w:r w:rsidRPr="007E6DAF">
              <w:rPr>
                <w:rFonts w:ascii="Garamond" w:hAnsi="Garamond"/>
                <w:sz w:val="28"/>
                <w:szCs w:val="28"/>
              </w:rPr>
              <w:t xml:space="preserve"> ta shin </w:t>
            </w:r>
            <w:proofErr w:type="spellStart"/>
            <w:r w:rsidRPr="007E6DAF">
              <w:rPr>
                <w:rFonts w:ascii="Garamond" w:hAnsi="Garamond"/>
                <w:sz w:val="28"/>
                <w:szCs w:val="28"/>
              </w:rPr>
              <w:t>smooinaght</w:t>
            </w:r>
            <w:proofErr w:type="spellEnd"/>
            <w:r w:rsidRPr="007E6DAF">
              <w:rPr>
                <w:rFonts w:ascii="Garamond" w:hAnsi="Garamond"/>
                <w:sz w:val="28"/>
                <w:szCs w:val="28"/>
              </w:rPr>
              <w:t xml:space="preserve"> er. </w:t>
            </w:r>
          </w:p>
        </w:tc>
        <w:tc>
          <w:tcPr>
            <w:tcW w:w="3852" w:type="dxa"/>
          </w:tcPr>
          <w:p w14:paraId="32321F4F"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You must not Bow before an Image, because such humble Respect belongs to God </w:t>
            </w:r>
            <w:r w:rsidRPr="00D05E71">
              <w:rPr>
                <w:rFonts w:ascii="Garamond" w:hAnsi="Garamond" w:cs="Times New Roman"/>
                <w:sz w:val="28"/>
              </w:rPr>
              <w:t>only ;</w:t>
            </w:r>
            <w:r w:rsidRPr="00D05E71">
              <w:rPr>
                <w:rFonts w:ascii="Garamond" w:hAnsi="Garamond" w:cs="Times New Roman"/>
                <w:i/>
                <w:sz w:val="28"/>
              </w:rPr>
              <w:t xml:space="preserve"> which Respect therefore you must shew when you worship </w:t>
            </w:r>
            <w:r w:rsidRPr="00D05E71">
              <w:rPr>
                <w:rFonts w:ascii="Garamond" w:hAnsi="Garamond" w:cs="Times New Roman"/>
                <w:sz w:val="28"/>
              </w:rPr>
              <w:t>Him ;</w:t>
            </w:r>
            <w:r w:rsidRPr="00D05E71">
              <w:rPr>
                <w:rFonts w:ascii="Garamond" w:hAnsi="Garamond" w:cs="Times New Roman"/>
                <w:i/>
                <w:sz w:val="28"/>
              </w:rPr>
              <w:t xml:space="preserve"> for </w:t>
            </w:r>
            <w:r w:rsidRPr="00D05E71">
              <w:rPr>
                <w:rFonts w:ascii="Garamond" w:hAnsi="Garamond" w:cs="Times New Roman"/>
                <w:sz w:val="28"/>
              </w:rPr>
              <w:t>so good Men have ever done ;</w:t>
            </w:r>
            <w:r w:rsidRPr="00D05E71">
              <w:rPr>
                <w:rFonts w:ascii="Garamond" w:hAnsi="Garamond" w:cs="Times New Roman"/>
                <w:i/>
                <w:sz w:val="28"/>
              </w:rPr>
              <w:t xml:space="preserve"> and to do otherwise, is to affront God to his Face, and is a Sin not sufficiently thought on.</w:t>
            </w:r>
          </w:p>
        </w:tc>
        <w:tc>
          <w:tcPr>
            <w:tcW w:w="966" w:type="dxa"/>
          </w:tcPr>
          <w:p w14:paraId="47E7DDF5" w14:textId="77777777" w:rsidR="00502071" w:rsidRDefault="00502071" w:rsidP="00DB60C3">
            <w:pPr>
              <w:pStyle w:val="ListParagraph"/>
              <w:ind w:left="0"/>
              <w:rPr>
                <w:rFonts w:ascii="Garamond" w:hAnsi="Garamond" w:cs="Times New Roman"/>
                <w:sz w:val="20"/>
                <w:szCs w:val="20"/>
              </w:rPr>
            </w:pPr>
          </w:p>
          <w:p w14:paraId="253AEC0D" w14:textId="77777777" w:rsidR="00502071" w:rsidRDefault="00502071" w:rsidP="00DB60C3">
            <w:pPr>
              <w:pStyle w:val="ListParagraph"/>
              <w:ind w:left="0"/>
              <w:rPr>
                <w:rFonts w:ascii="Garamond" w:hAnsi="Garamond" w:cs="Times New Roman"/>
                <w:sz w:val="20"/>
                <w:szCs w:val="20"/>
              </w:rPr>
            </w:pPr>
          </w:p>
          <w:p w14:paraId="607E85B6" w14:textId="77777777" w:rsidR="00502071" w:rsidRDefault="00502071" w:rsidP="00DB60C3">
            <w:pPr>
              <w:pStyle w:val="ListParagraph"/>
              <w:ind w:left="0"/>
              <w:rPr>
                <w:rFonts w:ascii="Garamond" w:hAnsi="Garamond" w:cs="Times New Roman"/>
                <w:sz w:val="20"/>
                <w:szCs w:val="20"/>
              </w:rPr>
            </w:pPr>
          </w:p>
          <w:p w14:paraId="70DC92E5" w14:textId="77777777" w:rsidR="00502071" w:rsidRDefault="00502071" w:rsidP="00DB60C3">
            <w:pPr>
              <w:pStyle w:val="ListParagraph"/>
              <w:ind w:left="0"/>
              <w:rPr>
                <w:rFonts w:ascii="Garamond" w:hAnsi="Garamond" w:cs="Times New Roman"/>
                <w:sz w:val="20"/>
                <w:szCs w:val="20"/>
              </w:rPr>
            </w:pPr>
          </w:p>
          <w:p w14:paraId="58FC5E17" w14:textId="77777777" w:rsidR="00436739" w:rsidRDefault="00436739" w:rsidP="00DB60C3">
            <w:pPr>
              <w:pStyle w:val="ListParagraph"/>
              <w:ind w:left="0"/>
              <w:rPr>
                <w:rFonts w:ascii="Garamond" w:hAnsi="Garamond" w:cs="Times New Roman"/>
                <w:sz w:val="20"/>
                <w:szCs w:val="20"/>
              </w:rPr>
            </w:pPr>
          </w:p>
          <w:p w14:paraId="64B27EC8" w14:textId="77777777" w:rsidR="00502071" w:rsidRDefault="00502071" w:rsidP="00DB60C3">
            <w:pPr>
              <w:pStyle w:val="ListParagraph"/>
              <w:ind w:left="0"/>
              <w:rPr>
                <w:rFonts w:ascii="Garamond" w:hAnsi="Garamond" w:cs="Times New Roman"/>
                <w:sz w:val="20"/>
                <w:szCs w:val="20"/>
              </w:rPr>
            </w:pPr>
            <w:r>
              <w:rPr>
                <w:rFonts w:ascii="Garamond" w:hAnsi="Garamond" w:cs="Times New Roman"/>
                <w:sz w:val="20"/>
                <w:szCs w:val="20"/>
              </w:rPr>
              <w:t>Gen. 24. 26.</w:t>
            </w:r>
          </w:p>
          <w:p w14:paraId="2EB6A41C" w14:textId="77777777" w:rsidR="00502071" w:rsidRDefault="00502071" w:rsidP="00DB60C3">
            <w:pPr>
              <w:pStyle w:val="ListParagraph"/>
              <w:ind w:left="0"/>
              <w:rPr>
                <w:rFonts w:ascii="Garamond" w:hAnsi="Garamond" w:cs="Times New Roman"/>
                <w:sz w:val="20"/>
                <w:szCs w:val="20"/>
              </w:rPr>
            </w:pPr>
            <w:r>
              <w:rPr>
                <w:rFonts w:ascii="Garamond" w:hAnsi="Garamond" w:cs="Times New Roman"/>
                <w:sz w:val="20"/>
                <w:szCs w:val="20"/>
              </w:rPr>
              <w:t>Exod. 34. 8.</w:t>
            </w:r>
          </w:p>
          <w:p w14:paraId="2FC29DC4" w14:textId="77777777" w:rsidR="00502071" w:rsidRPr="000816C5" w:rsidRDefault="00502071" w:rsidP="00DB60C3">
            <w:pPr>
              <w:pStyle w:val="ListParagraph"/>
              <w:ind w:left="0"/>
              <w:rPr>
                <w:rFonts w:ascii="Garamond" w:hAnsi="Garamond" w:cs="Times New Roman"/>
                <w:sz w:val="20"/>
                <w:szCs w:val="20"/>
              </w:rPr>
            </w:pPr>
            <w:r>
              <w:rPr>
                <w:rFonts w:ascii="Garamond" w:hAnsi="Garamond" w:cs="Times New Roman"/>
                <w:sz w:val="20"/>
                <w:szCs w:val="20"/>
              </w:rPr>
              <w:t>Act. 20. 6.</w:t>
            </w:r>
          </w:p>
        </w:tc>
      </w:tr>
      <w:tr w:rsidR="00502071" w:rsidRPr="00D05E71" w14:paraId="0B1A74AB" w14:textId="77777777" w:rsidTr="005261C9">
        <w:tc>
          <w:tcPr>
            <w:tcW w:w="4253" w:type="dxa"/>
          </w:tcPr>
          <w:p w14:paraId="0AC2FD83"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i/>
                <w:sz w:val="28"/>
                <w:szCs w:val="28"/>
              </w:rPr>
              <w:t>Q.</w:t>
            </w:r>
            <w:r w:rsidRPr="007E6DAF">
              <w:rPr>
                <w:rFonts w:ascii="Garamond" w:hAnsi="Garamond"/>
                <w:sz w:val="28"/>
                <w:szCs w:val="28"/>
              </w:rPr>
              <w:t xml:space="preserve"> </w:t>
            </w:r>
            <w:proofErr w:type="spellStart"/>
            <w:r w:rsidRPr="007E6DAF">
              <w:rPr>
                <w:rFonts w:ascii="Garamond" w:hAnsi="Garamond"/>
                <w:sz w:val="28"/>
                <w:szCs w:val="28"/>
              </w:rPr>
              <w:t>Cre’n</w:t>
            </w:r>
            <w:proofErr w:type="spellEnd"/>
            <w:r w:rsidRPr="007E6DAF">
              <w:rPr>
                <w:rFonts w:ascii="Garamond" w:hAnsi="Garamond"/>
                <w:sz w:val="28"/>
                <w:szCs w:val="28"/>
              </w:rPr>
              <w:t xml:space="preserve"> </w:t>
            </w:r>
            <w:proofErr w:type="spellStart"/>
            <w:r w:rsidRPr="007E6DAF">
              <w:rPr>
                <w:rFonts w:ascii="Garamond" w:hAnsi="Garamond"/>
                <w:sz w:val="28"/>
                <w:szCs w:val="28"/>
              </w:rPr>
              <w:t>aght</w:t>
            </w:r>
            <w:proofErr w:type="spellEnd"/>
            <w:r w:rsidRPr="007E6DAF">
              <w:rPr>
                <w:rFonts w:ascii="Garamond" w:hAnsi="Garamond"/>
                <w:sz w:val="28"/>
                <w:szCs w:val="28"/>
              </w:rPr>
              <w:t xml:space="preserve"> ta </w:t>
            </w:r>
            <w:proofErr w:type="spellStart"/>
            <w:r w:rsidRPr="007E6DAF">
              <w:rPr>
                <w:rFonts w:ascii="Garamond" w:hAnsi="Garamond"/>
                <w:sz w:val="28"/>
                <w:szCs w:val="28"/>
              </w:rPr>
              <w:t>mooads</w:t>
            </w:r>
            <w:proofErr w:type="spellEnd"/>
            <w:r w:rsidRPr="007E6DAF">
              <w:rPr>
                <w:rFonts w:ascii="Garamond" w:hAnsi="Garamond"/>
                <w:sz w:val="28"/>
                <w:szCs w:val="28"/>
              </w:rPr>
              <w:t xml:space="preserve"> y </w:t>
            </w:r>
            <w:proofErr w:type="spellStart"/>
            <w:r w:rsidRPr="007E6DAF">
              <w:rPr>
                <w:rFonts w:ascii="Garamond" w:hAnsi="Garamond"/>
                <w:sz w:val="28"/>
                <w:szCs w:val="28"/>
              </w:rPr>
              <w:t>pheccah</w:t>
            </w:r>
            <w:proofErr w:type="spellEnd"/>
            <w:r w:rsidRPr="007E6DAF">
              <w:rPr>
                <w:rFonts w:ascii="Garamond" w:hAnsi="Garamond"/>
                <w:sz w:val="28"/>
                <w:szCs w:val="28"/>
              </w:rPr>
              <w:t xml:space="preserve"> </w:t>
            </w:r>
            <w:proofErr w:type="spellStart"/>
            <w:r w:rsidRPr="007E6DAF">
              <w:rPr>
                <w:rFonts w:ascii="Garamond" w:hAnsi="Garamond"/>
                <w:sz w:val="28"/>
                <w:szCs w:val="28"/>
              </w:rPr>
              <w:t>shoh</w:t>
            </w:r>
            <w:proofErr w:type="spellEnd"/>
            <w:r w:rsidRPr="007E6DAF">
              <w:rPr>
                <w:rFonts w:ascii="Garamond" w:hAnsi="Garamond"/>
                <w:sz w:val="28"/>
                <w:szCs w:val="28"/>
              </w:rPr>
              <w:t xml:space="preserve"> er </w:t>
            </w:r>
            <w:proofErr w:type="spellStart"/>
            <w:r w:rsidRPr="007E6DAF">
              <w:rPr>
                <w:rFonts w:ascii="Garamond" w:hAnsi="Garamond"/>
                <w:sz w:val="28"/>
                <w:szCs w:val="28"/>
              </w:rPr>
              <w:t>ny</w:t>
            </w:r>
            <w:proofErr w:type="spellEnd"/>
            <w:r w:rsidRPr="007E6DAF">
              <w:rPr>
                <w:rFonts w:ascii="Garamond" w:hAnsi="Garamond"/>
                <w:sz w:val="28"/>
                <w:szCs w:val="28"/>
              </w:rPr>
              <w:t xml:space="preserve"> akin</w:t>
            </w:r>
            <w:r w:rsidRPr="007E6DAF">
              <w:rPr>
                <w:rFonts w:ascii="Garamond" w:hAnsi="Garamond"/>
                <w:i/>
                <w:sz w:val="28"/>
                <w:szCs w:val="28"/>
              </w:rPr>
              <w:t> </w:t>
            </w:r>
            <w:r w:rsidRPr="007E6DAF">
              <w:rPr>
                <w:rFonts w:ascii="Garamond" w:hAnsi="Garamond"/>
                <w:sz w:val="28"/>
                <w:szCs w:val="28"/>
              </w:rPr>
              <w:t xml:space="preserve">? </w:t>
            </w:r>
          </w:p>
        </w:tc>
        <w:tc>
          <w:tcPr>
            <w:tcW w:w="3852" w:type="dxa"/>
          </w:tcPr>
          <w:p w14:paraId="75844D93"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How doth the Greatness of this Sin appear ?</w:t>
            </w:r>
          </w:p>
        </w:tc>
        <w:tc>
          <w:tcPr>
            <w:tcW w:w="966" w:type="dxa"/>
          </w:tcPr>
          <w:p w14:paraId="6FA0E913"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72B46F86" w14:textId="77777777" w:rsidTr="005261C9">
        <w:tc>
          <w:tcPr>
            <w:tcW w:w="4253" w:type="dxa"/>
          </w:tcPr>
          <w:p w14:paraId="10FA73DB"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sz w:val="28"/>
                <w:szCs w:val="28"/>
              </w:rPr>
              <w:t xml:space="preserve">[72] </w:t>
            </w:r>
            <w:r w:rsidRPr="007E6DAF">
              <w:rPr>
                <w:rFonts w:ascii="Garamond" w:hAnsi="Garamond"/>
                <w:i/>
                <w:sz w:val="28"/>
                <w:szCs w:val="28"/>
              </w:rPr>
              <w:t xml:space="preserve">A. </w:t>
            </w:r>
            <w:r w:rsidRPr="007E6DAF">
              <w:rPr>
                <w:rFonts w:ascii="Garamond" w:hAnsi="Garamond"/>
                <w:sz w:val="28"/>
                <w:szCs w:val="28"/>
              </w:rPr>
              <w:t xml:space="preserve">Dy </w:t>
            </w:r>
            <w:proofErr w:type="spellStart"/>
            <w:r w:rsidRPr="007E6DAF">
              <w:rPr>
                <w:rFonts w:ascii="Garamond" w:hAnsi="Garamond"/>
                <w:sz w:val="28"/>
                <w:szCs w:val="28"/>
              </w:rPr>
              <w:t>beagh</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eagnit</w:t>
            </w:r>
            <w:proofErr w:type="spellEnd"/>
            <w:r w:rsidRPr="007E6DAF">
              <w:rPr>
                <w:rFonts w:ascii="Garamond" w:hAnsi="Garamond"/>
                <w:sz w:val="28"/>
                <w:szCs w:val="28"/>
              </w:rPr>
              <w:t xml:space="preserve"> </w:t>
            </w:r>
            <w:proofErr w:type="spellStart"/>
            <w:r w:rsidRPr="007E6DAF">
              <w:rPr>
                <w:rFonts w:ascii="Garamond" w:hAnsi="Garamond"/>
                <w:sz w:val="28"/>
                <w:szCs w:val="28"/>
              </w:rPr>
              <w:t>stiagh</w:t>
            </w:r>
            <w:proofErr w:type="spellEnd"/>
            <w:r w:rsidRPr="007E6DAF">
              <w:rPr>
                <w:rFonts w:ascii="Garamond" w:hAnsi="Garamond"/>
                <w:sz w:val="28"/>
                <w:szCs w:val="28"/>
              </w:rPr>
              <w:t xml:space="preserve"> </w:t>
            </w:r>
            <w:proofErr w:type="spellStart"/>
            <w:r w:rsidRPr="007E6DAF">
              <w:rPr>
                <w:rFonts w:ascii="Garamond" w:hAnsi="Garamond"/>
                <w:sz w:val="28"/>
                <w:szCs w:val="28"/>
              </w:rPr>
              <w:t>ayns</w:t>
            </w:r>
            <w:proofErr w:type="spellEnd"/>
            <w:r w:rsidRPr="007E6DAF">
              <w:rPr>
                <w:rFonts w:ascii="Garamond" w:hAnsi="Garamond"/>
                <w:sz w:val="28"/>
                <w:szCs w:val="28"/>
              </w:rPr>
              <w:t xml:space="preserve"> </w:t>
            </w:r>
            <w:proofErr w:type="spellStart"/>
            <w:r w:rsidRPr="007E6DAF">
              <w:rPr>
                <w:rFonts w:ascii="Garamond" w:hAnsi="Garamond"/>
                <w:sz w:val="28"/>
                <w:szCs w:val="28"/>
              </w:rPr>
              <w:t>ynnyd</w:t>
            </w:r>
            <w:proofErr w:type="spellEnd"/>
            <w:r w:rsidRPr="007E6DAF">
              <w:rPr>
                <w:rFonts w:ascii="Garamond" w:hAnsi="Garamond"/>
                <w:sz w:val="28"/>
                <w:szCs w:val="28"/>
              </w:rPr>
              <w:t xml:space="preserve"> </w:t>
            </w:r>
            <w:proofErr w:type="spellStart"/>
            <w:r w:rsidRPr="007E6DAF">
              <w:rPr>
                <w:rFonts w:ascii="Garamond" w:hAnsi="Garamond"/>
                <w:sz w:val="28"/>
                <w:szCs w:val="28"/>
              </w:rPr>
              <w:t>raad</w:t>
            </w:r>
            <w:proofErr w:type="spellEnd"/>
            <w:r w:rsidRPr="007E6DAF">
              <w:rPr>
                <w:rFonts w:ascii="Garamond" w:hAnsi="Garamond"/>
                <w:sz w:val="28"/>
                <w:szCs w:val="28"/>
              </w:rPr>
              <w:t xml:space="preserve"> </w:t>
            </w:r>
            <w:proofErr w:type="spellStart"/>
            <w:r w:rsidRPr="007E6DAF">
              <w:rPr>
                <w:rFonts w:ascii="Garamond" w:hAnsi="Garamond"/>
                <w:sz w:val="28"/>
                <w:szCs w:val="28"/>
              </w:rPr>
              <w:t>veagh</w:t>
            </w:r>
            <w:proofErr w:type="spellEnd"/>
            <w:r w:rsidRPr="007E6DAF">
              <w:rPr>
                <w:rFonts w:ascii="Garamond" w:hAnsi="Garamond"/>
                <w:sz w:val="28"/>
                <w:szCs w:val="28"/>
              </w:rPr>
              <w:t xml:space="preserve"> </w:t>
            </w:r>
            <w:proofErr w:type="spellStart"/>
            <w:r w:rsidRPr="007E6DAF">
              <w:rPr>
                <w:rFonts w:ascii="Garamond" w:hAnsi="Garamond"/>
                <w:sz w:val="28"/>
                <w:szCs w:val="28"/>
              </w:rPr>
              <w:t>sleih</w:t>
            </w:r>
            <w:proofErr w:type="spellEnd"/>
            <w:r w:rsidRPr="007E6DAF">
              <w:rPr>
                <w:rFonts w:ascii="Garamond" w:hAnsi="Garamond"/>
                <w:sz w:val="28"/>
                <w:szCs w:val="28"/>
              </w:rPr>
              <w:t xml:space="preserve"> cur </w:t>
            </w:r>
            <w:proofErr w:type="spellStart"/>
            <w:r w:rsidRPr="007E6DAF">
              <w:rPr>
                <w:rFonts w:ascii="Garamond" w:hAnsi="Garamond"/>
                <w:sz w:val="28"/>
                <w:szCs w:val="28"/>
              </w:rPr>
              <w:t>ammys</w:t>
            </w:r>
            <w:proofErr w:type="spellEnd"/>
            <w:r w:rsidRPr="007E6DAF">
              <w:rPr>
                <w:rFonts w:ascii="Garamond" w:hAnsi="Garamond"/>
                <w:sz w:val="28"/>
                <w:szCs w:val="28"/>
              </w:rPr>
              <w:t xml:space="preserve"> </w:t>
            </w:r>
            <w:proofErr w:type="spellStart"/>
            <w:r w:rsidRPr="007E6DAF">
              <w:rPr>
                <w:rFonts w:ascii="Garamond" w:hAnsi="Garamond"/>
                <w:sz w:val="28"/>
                <w:szCs w:val="28"/>
              </w:rPr>
              <w:t>gys</w:t>
            </w:r>
            <w:proofErr w:type="spellEnd"/>
            <w:r w:rsidRPr="007E6DAF">
              <w:rPr>
                <w:rFonts w:ascii="Garamond" w:hAnsi="Garamond"/>
                <w:sz w:val="28"/>
                <w:szCs w:val="28"/>
              </w:rPr>
              <w:t xml:space="preserve"> </w:t>
            </w:r>
            <w:proofErr w:type="spellStart"/>
            <w:r w:rsidRPr="007E6DAF">
              <w:rPr>
                <w:rFonts w:ascii="Garamond" w:hAnsi="Garamond"/>
                <w:sz w:val="28"/>
                <w:szCs w:val="28"/>
              </w:rPr>
              <w:t>Jalloo</w:t>
            </w:r>
            <w:proofErr w:type="spellEnd"/>
            <w:r w:rsidRPr="007E6DAF">
              <w:rPr>
                <w:rFonts w:ascii="Garamond" w:hAnsi="Garamond"/>
                <w:sz w:val="28"/>
                <w:szCs w:val="28"/>
              </w:rPr>
              <w:t xml:space="preserve">, </w:t>
            </w:r>
            <w:proofErr w:type="spellStart"/>
            <w:r w:rsidRPr="007E6DAF">
              <w:rPr>
                <w:rFonts w:ascii="Garamond" w:hAnsi="Garamond"/>
                <w:sz w:val="28"/>
                <w:szCs w:val="28"/>
              </w:rPr>
              <w:t>hoia</w:t>
            </w:r>
            <w:r w:rsidR="009C6F17" w:rsidRPr="009C6F17">
              <w:rPr>
                <w:rFonts w:ascii="Garamond" w:hAnsi="Garamond"/>
                <w:i/>
                <w:sz w:val="28"/>
                <w:szCs w:val="28"/>
              </w:rPr>
              <w:t>g</w:t>
            </w:r>
            <w:r w:rsidRPr="007E6DAF">
              <w:rPr>
                <w:rFonts w:ascii="Garamond" w:hAnsi="Garamond"/>
                <w:sz w:val="28"/>
                <w:szCs w:val="28"/>
              </w:rPr>
              <w:t>h</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shees</w:t>
            </w:r>
            <w:proofErr w:type="spellEnd"/>
            <w:r w:rsidRPr="007E6DAF">
              <w:rPr>
                <w:rFonts w:ascii="Garamond" w:hAnsi="Garamond"/>
                <w:sz w:val="28"/>
                <w:szCs w:val="28"/>
              </w:rPr>
              <w:t xml:space="preserve"> </w:t>
            </w:r>
            <w:proofErr w:type="spellStart"/>
            <w:r w:rsidRPr="007E6DAF">
              <w:rPr>
                <w:rFonts w:ascii="Garamond" w:hAnsi="Garamond"/>
                <w:sz w:val="28"/>
                <w:szCs w:val="28"/>
              </w:rPr>
              <w:t>ny</w:t>
            </w:r>
            <w:proofErr w:type="spellEnd"/>
            <w:r w:rsidRPr="007E6DAF">
              <w:rPr>
                <w:rFonts w:ascii="Garamond" w:hAnsi="Garamond"/>
                <w:sz w:val="28"/>
                <w:szCs w:val="28"/>
              </w:rPr>
              <w:t xml:space="preserve"> </w:t>
            </w:r>
            <w:proofErr w:type="spellStart"/>
            <w:r w:rsidRPr="007E6DAF">
              <w:rPr>
                <w:rFonts w:ascii="Garamond" w:hAnsi="Garamond"/>
                <w:sz w:val="28"/>
                <w:szCs w:val="28"/>
              </w:rPr>
              <w:t>hoilsha</w:t>
            </w:r>
            <w:r w:rsidR="009C6F17" w:rsidRPr="009C6F17">
              <w:rPr>
                <w:rFonts w:ascii="Garamond" w:hAnsi="Garamond"/>
                <w:i/>
                <w:sz w:val="28"/>
                <w:szCs w:val="28"/>
              </w:rPr>
              <w:t>g</w:t>
            </w:r>
            <w:r w:rsidRPr="007E6DAF">
              <w:rPr>
                <w:rFonts w:ascii="Garamond" w:hAnsi="Garamond"/>
                <w:sz w:val="28"/>
                <w:szCs w:val="28"/>
              </w:rPr>
              <w:t>h</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liorish</w:t>
            </w:r>
            <w:proofErr w:type="spellEnd"/>
            <w:r w:rsidRPr="007E6DAF">
              <w:rPr>
                <w:rFonts w:ascii="Garamond" w:hAnsi="Garamond"/>
                <w:sz w:val="28"/>
                <w:szCs w:val="28"/>
              </w:rPr>
              <w:t xml:space="preserve"> </w:t>
            </w:r>
            <w:proofErr w:type="spellStart"/>
            <w:r w:rsidRPr="007E6DAF">
              <w:rPr>
                <w:rFonts w:ascii="Garamond" w:hAnsi="Garamond"/>
                <w:sz w:val="28"/>
                <w:szCs w:val="28"/>
              </w:rPr>
              <w:t>aght</w:t>
            </w:r>
            <w:proofErr w:type="spellEnd"/>
            <w:r w:rsidRPr="007E6DAF">
              <w:rPr>
                <w:rFonts w:ascii="Garamond" w:hAnsi="Garamond"/>
                <w:sz w:val="28"/>
                <w:szCs w:val="28"/>
              </w:rPr>
              <w:t xml:space="preserve"> </w:t>
            </w:r>
            <w:proofErr w:type="spellStart"/>
            <w:r w:rsidRPr="007E6DAF">
              <w:rPr>
                <w:rFonts w:ascii="Garamond" w:hAnsi="Garamond"/>
                <w:sz w:val="28"/>
                <w:szCs w:val="28"/>
              </w:rPr>
              <w:t>ennagh</w:t>
            </w:r>
            <w:proofErr w:type="spellEnd"/>
            <w:r w:rsidRPr="007E6DAF">
              <w:rPr>
                <w:rFonts w:ascii="Garamond" w:hAnsi="Garamond"/>
                <w:sz w:val="28"/>
                <w:szCs w:val="28"/>
              </w:rPr>
              <w:t xml:space="preserve"> </w:t>
            </w:r>
            <w:proofErr w:type="spellStart"/>
            <w:r w:rsidRPr="007E6DAF">
              <w:rPr>
                <w:rFonts w:ascii="Garamond" w:hAnsi="Garamond"/>
                <w:sz w:val="28"/>
                <w:szCs w:val="28"/>
              </w:rPr>
              <w:t>nagh</w:t>
            </w:r>
            <w:proofErr w:type="spellEnd"/>
            <w:r w:rsidRPr="007E6DAF">
              <w:rPr>
                <w:rFonts w:ascii="Garamond" w:hAnsi="Garamond"/>
                <w:sz w:val="28"/>
                <w:szCs w:val="28"/>
              </w:rPr>
              <w:t xml:space="preserve"> </w:t>
            </w:r>
            <w:proofErr w:type="spellStart"/>
            <w:r w:rsidRPr="007E6DAF">
              <w:rPr>
                <w:rFonts w:ascii="Garamond" w:hAnsi="Garamond"/>
                <w:sz w:val="28"/>
                <w:szCs w:val="28"/>
              </w:rPr>
              <w:t>beagh</w:t>
            </w:r>
            <w:proofErr w:type="spellEnd"/>
            <w:r w:rsidRPr="007E6DAF">
              <w:rPr>
                <w:rFonts w:ascii="Garamond" w:hAnsi="Garamond"/>
                <w:sz w:val="28"/>
                <w:szCs w:val="28"/>
              </w:rPr>
              <w:t xml:space="preserve"> </w:t>
            </w:r>
            <w:proofErr w:type="spellStart"/>
            <w:r w:rsidRPr="007E6DAF">
              <w:rPr>
                <w:rFonts w:ascii="Garamond" w:hAnsi="Garamond"/>
                <w:sz w:val="28"/>
                <w:szCs w:val="28"/>
              </w:rPr>
              <w:t>geyl</w:t>
            </w:r>
            <w:proofErr w:type="spellEnd"/>
            <w:r w:rsidRPr="007E6DAF">
              <w:rPr>
                <w:rFonts w:ascii="Garamond" w:hAnsi="Garamond"/>
                <w:sz w:val="28"/>
                <w:szCs w:val="28"/>
              </w:rPr>
              <w:t xml:space="preserve"> </w:t>
            </w:r>
            <w:proofErr w:type="spellStart"/>
            <w:r w:rsidRPr="007E6DAF">
              <w:rPr>
                <w:rFonts w:ascii="Garamond" w:hAnsi="Garamond"/>
                <w:sz w:val="28"/>
                <w:szCs w:val="28"/>
              </w:rPr>
              <w:t>ayd</w:t>
            </w:r>
            <w:proofErr w:type="spellEnd"/>
            <w:r w:rsidRPr="007E6DAF">
              <w:rPr>
                <w:rFonts w:ascii="Garamond" w:hAnsi="Garamond"/>
                <w:sz w:val="28"/>
                <w:szCs w:val="28"/>
              </w:rPr>
              <w:t xml:space="preserve"> da.</w:t>
            </w:r>
            <w:r w:rsidRPr="007E6DAF">
              <w:rPr>
                <w:rFonts w:ascii="Garamond" w:hAnsi="Garamond"/>
                <w:i/>
                <w:sz w:val="28"/>
                <w:szCs w:val="28"/>
              </w:rPr>
              <w:t xml:space="preserve"> </w:t>
            </w:r>
            <w:r w:rsidRPr="007E6DAF">
              <w:rPr>
                <w:rFonts w:ascii="Garamond" w:hAnsi="Garamond"/>
                <w:sz w:val="28"/>
                <w:szCs w:val="28"/>
              </w:rPr>
              <w:t>Shen-y-fa my hoi-</w:t>
            </w:r>
            <w:proofErr w:type="spellStart"/>
            <w:r w:rsidRPr="007E6DAF">
              <w:rPr>
                <w:rFonts w:ascii="Garamond" w:hAnsi="Garamond"/>
                <w:sz w:val="28"/>
                <w:szCs w:val="28"/>
              </w:rPr>
              <w:t>ys</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ny</w:t>
            </w:r>
            <w:proofErr w:type="spellEnd"/>
            <w:r w:rsidRPr="007E6DAF">
              <w:rPr>
                <w:rFonts w:ascii="Garamond" w:hAnsi="Garamond"/>
                <w:sz w:val="28"/>
                <w:szCs w:val="28"/>
              </w:rPr>
              <w:t xml:space="preserve"> my </w:t>
            </w:r>
            <w:proofErr w:type="spellStart"/>
            <w:r w:rsidRPr="007E6DAF">
              <w:rPr>
                <w:rFonts w:ascii="Garamond" w:hAnsi="Garamond"/>
                <w:sz w:val="28"/>
                <w:szCs w:val="28"/>
              </w:rPr>
              <w:t>chadlys</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ayns</w:t>
            </w:r>
            <w:proofErr w:type="spellEnd"/>
            <w:r w:rsidRPr="007E6DAF">
              <w:rPr>
                <w:rFonts w:ascii="Garamond" w:hAnsi="Garamond"/>
                <w:sz w:val="28"/>
                <w:szCs w:val="28"/>
              </w:rPr>
              <w:t xml:space="preserve"> </w:t>
            </w:r>
            <w:proofErr w:type="spellStart"/>
            <w:r w:rsidRPr="007E6DAF">
              <w:rPr>
                <w:rFonts w:ascii="Garamond" w:hAnsi="Garamond"/>
                <w:sz w:val="28"/>
                <w:szCs w:val="28"/>
              </w:rPr>
              <w:t>Thie</w:t>
            </w:r>
            <w:proofErr w:type="spellEnd"/>
            <w:r w:rsidRPr="007E6DAF">
              <w:rPr>
                <w:rFonts w:ascii="Garamond" w:hAnsi="Garamond"/>
                <w:sz w:val="28"/>
                <w:szCs w:val="28"/>
              </w:rPr>
              <w:t xml:space="preserve"> Yee, </w:t>
            </w:r>
            <w:proofErr w:type="spellStart"/>
            <w:r w:rsidRPr="007E6DAF">
              <w:rPr>
                <w:rFonts w:ascii="Garamond" w:hAnsi="Garamond"/>
                <w:sz w:val="28"/>
                <w:szCs w:val="28"/>
              </w:rPr>
              <w:t>tra</w:t>
            </w:r>
            <w:proofErr w:type="spellEnd"/>
            <w:r w:rsidRPr="007E6DAF">
              <w:rPr>
                <w:rFonts w:ascii="Garamond" w:hAnsi="Garamond"/>
                <w:sz w:val="28"/>
                <w:szCs w:val="28"/>
              </w:rPr>
              <w:t xml:space="preserve"> ta </w:t>
            </w:r>
            <w:proofErr w:type="spellStart"/>
            <w:r w:rsidRPr="007E6DAF">
              <w:rPr>
                <w:rFonts w:ascii="Garamond" w:hAnsi="Garamond"/>
                <w:sz w:val="28"/>
                <w:szCs w:val="28"/>
              </w:rPr>
              <w:t>feallagh</w:t>
            </w:r>
            <w:proofErr w:type="spellEnd"/>
            <w:r w:rsidRPr="007E6DAF">
              <w:rPr>
                <w:rFonts w:ascii="Garamond" w:hAnsi="Garamond"/>
                <w:sz w:val="28"/>
                <w:szCs w:val="28"/>
              </w:rPr>
              <w:t xml:space="preserve"> </w:t>
            </w:r>
            <w:proofErr w:type="spellStart"/>
            <w:r w:rsidRPr="007E6DAF">
              <w:rPr>
                <w:rFonts w:ascii="Garamond" w:hAnsi="Garamond"/>
                <w:sz w:val="28"/>
                <w:szCs w:val="28"/>
              </w:rPr>
              <w:t>elley</w:t>
            </w:r>
            <w:proofErr w:type="spellEnd"/>
            <w:r w:rsidRPr="007E6DAF">
              <w:rPr>
                <w:rFonts w:ascii="Garamond" w:hAnsi="Garamond"/>
                <w:sz w:val="28"/>
                <w:szCs w:val="28"/>
              </w:rPr>
              <w:t xml:space="preserve"> </w:t>
            </w:r>
            <w:proofErr w:type="spellStart"/>
            <w:r w:rsidRPr="007E6DAF">
              <w:rPr>
                <w:rFonts w:ascii="Garamond" w:hAnsi="Garamond"/>
                <w:sz w:val="28"/>
                <w:szCs w:val="28"/>
              </w:rPr>
              <w:t>janoo</w:t>
            </w:r>
            <w:proofErr w:type="spellEnd"/>
            <w:r w:rsidRPr="007E6DAF">
              <w:rPr>
                <w:rFonts w:ascii="Garamond" w:hAnsi="Garamond"/>
                <w:sz w:val="28"/>
                <w:szCs w:val="28"/>
              </w:rPr>
              <w:t xml:space="preserve"> </w:t>
            </w:r>
            <w:proofErr w:type="spellStart"/>
            <w:r w:rsidRPr="007E6DAF">
              <w:rPr>
                <w:rFonts w:ascii="Garamond" w:hAnsi="Garamond"/>
                <w:sz w:val="28"/>
                <w:szCs w:val="28"/>
              </w:rPr>
              <w:t>Padjer</w:t>
            </w:r>
            <w:proofErr w:type="spellEnd"/>
            <w:r w:rsidRPr="007E6DAF">
              <w:rPr>
                <w:rFonts w:ascii="Garamond" w:hAnsi="Garamond"/>
                <w:sz w:val="28"/>
                <w:szCs w:val="28"/>
              </w:rPr>
              <w:t xml:space="preserve"> </w:t>
            </w:r>
            <w:proofErr w:type="spellStart"/>
            <w:r w:rsidRPr="007E6DAF">
              <w:rPr>
                <w:rFonts w:ascii="Garamond" w:hAnsi="Garamond"/>
                <w:sz w:val="28"/>
                <w:szCs w:val="28"/>
              </w:rPr>
              <w:t>huggey</w:t>
            </w:r>
            <w:proofErr w:type="spellEnd"/>
            <w:r w:rsidRPr="007E6DAF">
              <w:rPr>
                <w:rFonts w:ascii="Garamond" w:hAnsi="Garamond"/>
                <w:sz w:val="28"/>
                <w:szCs w:val="28"/>
              </w:rPr>
              <w:t xml:space="preserve"> </w:t>
            </w:r>
            <w:proofErr w:type="spellStart"/>
            <w:r w:rsidRPr="007E6DAF">
              <w:rPr>
                <w:rFonts w:ascii="Garamond" w:hAnsi="Garamond"/>
                <w:sz w:val="28"/>
                <w:szCs w:val="28"/>
              </w:rPr>
              <w:t>nagh</w:t>
            </w:r>
            <w:proofErr w:type="spellEnd"/>
            <w:r w:rsidRPr="007E6DAF">
              <w:rPr>
                <w:rFonts w:ascii="Garamond" w:hAnsi="Garamond"/>
                <w:sz w:val="28"/>
                <w:szCs w:val="28"/>
              </w:rPr>
              <w:t xml:space="preserve"> </w:t>
            </w:r>
            <w:proofErr w:type="spellStart"/>
            <w:r w:rsidRPr="007E6DAF">
              <w:rPr>
                <w:rFonts w:ascii="Garamond" w:hAnsi="Garamond"/>
                <w:sz w:val="28"/>
                <w:szCs w:val="28"/>
              </w:rPr>
              <w:t>smooinee</w:t>
            </w:r>
            <w:proofErr w:type="spellEnd"/>
            <w:r w:rsidRPr="007E6DAF">
              <w:rPr>
                <w:rFonts w:ascii="Garamond" w:hAnsi="Garamond"/>
                <w:sz w:val="28"/>
                <w:szCs w:val="28"/>
              </w:rPr>
              <w:t xml:space="preserve"> ad </w:t>
            </w:r>
            <w:proofErr w:type="spellStart"/>
            <w:r w:rsidRPr="007E6DAF">
              <w:rPr>
                <w:rFonts w:ascii="Garamond" w:hAnsi="Garamond"/>
                <w:sz w:val="28"/>
                <w:szCs w:val="28"/>
              </w:rPr>
              <w:t>dy</w:t>
            </w:r>
            <w:proofErr w:type="spellEnd"/>
            <w:r w:rsidRPr="007E6DAF">
              <w:rPr>
                <w:rFonts w:ascii="Garamond" w:hAnsi="Garamond"/>
                <w:sz w:val="28"/>
                <w:szCs w:val="28"/>
              </w:rPr>
              <w:t xml:space="preserve"> </w:t>
            </w:r>
            <w:proofErr w:type="spellStart"/>
            <w:r w:rsidRPr="007E6DAF">
              <w:rPr>
                <w:rFonts w:ascii="Garamond" w:hAnsi="Garamond"/>
                <w:sz w:val="28"/>
                <w:szCs w:val="28"/>
              </w:rPr>
              <w:t>vel</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soiagh</w:t>
            </w:r>
            <w:proofErr w:type="spellEnd"/>
            <w:r w:rsidRPr="007E6DAF">
              <w:rPr>
                <w:rFonts w:ascii="Garamond" w:hAnsi="Garamond"/>
                <w:sz w:val="28"/>
                <w:szCs w:val="28"/>
              </w:rPr>
              <w:t xml:space="preserve"> beg </w:t>
            </w:r>
            <w:proofErr w:type="spellStart"/>
            <w:r w:rsidRPr="007E6DAF">
              <w:rPr>
                <w:rFonts w:ascii="Garamond" w:hAnsi="Garamond"/>
                <w:sz w:val="28"/>
                <w:szCs w:val="28"/>
              </w:rPr>
              <w:t>jeh’n</w:t>
            </w:r>
            <w:proofErr w:type="spellEnd"/>
            <w:r w:rsidRPr="007E6DAF">
              <w:rPr>
                <w:rFonts w:ascii="Garamond" w:hAnsi="Garamond"/>
                <w:sz w:val="28"/>
                <w:szCs w:val="28"/>
              </w:rPr>
              <w:t xml:space="preserve"> </w:t>
            </w:r>
            <w:proofErr w:type="spellStart"/>
            <w:r w:rsidRPr="007E6DAF">
              <w:rPr>
                <w:rFonts w:ascii="Garamond" w:hAnsi="Garamond"/>
                <w:sz w:val="28"/>
                <w:szCs w:val="28"/>
              </w:rPr>
              <w:t>Jee</w:t>
            </w:r>
            <w:proofErr w:type="spellEnd"/>
            <w:r w:rsidRPr="007E6DAF">
              <w:rPr>
                <w:rFonts w:ascii="Garamond" w:hAnsi="Garamond"/>
                <w:sz w:val="28"/>
                <w:szCs w:val="28"/>
              </w:rPr>
              <w:t xml:space="preserve"> </w:t>
            </w:r>
            <w:proofErr w:type="spellStart"/>
            <w:r w:rsidRPr="007E6DAF">
              <w:rPr>
                <w:rFonts w:ascii="Garamond" w:hAnsi="Garamond"/>
                <w:sz w:val="28"/>
                <w:szCs w:val="28"/>
              </w:rPr>
              <w:t>shen</w:t>
            </w:r>
            <w:proofErr w:type="spellEnd"/>
            <w:r w:rsidRPr="007E6DAF">
              <w:rPr>
                <w:rFonts w:ascii="Garamond" w:hAnsi="Garamond"/>
                <w:sz w:val="28"/>
                <w:szCs w:val="28"/>
              </w:rPr>
              <w:t xml:space="preserve"> </w:t>
            </w:r>
            <w:proofErr w:type="spellStart"/>
            <w:r w:rsidRPr="007E6DAF">
              <w:rPr>
                <w:rFonts w:ascii="Garamond" w:hAnsi="Garamond"/>
                <w:sz w:val="28"/>
                <w:szCs w:val="28"/>
              </w:rPr>
              <w:t>huggey</w:t>
            </w:r>
            <w:proofErr w:type="spellEnd"/>
            <w:r w:rsidRPr="007E6DAF">
              <w:rPr>
                <w:rFonts w:ascii="Garamond" w:hAnsi="Garamond"/>
                <w:sz w:val="28"/>
                <w:szCs w:val="28"/>
              </w:rPr>
              <w:t xml:space="preserve"> ta </w:t>
            </w:r>
            <w:proofErr w:type="spellStart"/>
            <w:r w:rsidRPr="007E6DAF">
              <w:rPr>
                <w:rFonts w:ascii="Garamond" w:hAnsi="Garamond"/>
                <w:sz w:val="28"/>
                <w:szCs w:val="28"/>
              </w:rPr>
              <w:t>feallagh</w:t>
            </w:r>
            <w:proofErr w:type="spellEnd"/>
            <w:r w:rsidRPr="007E6DAF">
              <w:rPr>
                <w:rFonts w:ascii="Garamond" w:hAnsi="Garamond"/>
                <w:sz w:val="28"/>
                <w:szCs w:val="28"/>
              </w:rPr>
              <w:t xml:space="preserve"> </w:t>
            </w:r>
            <w:proofErr w:type="spellStart"/>
            <w:r w:rsidRPr="007E6DAF">
              <w:rPr>
                <w:rFonts w:ascii="Garamond" w:hAnsi="Garamond"/>
                <w:sz w:val="28"/>
                <w:szCs w:val="28"/>
              </w:rPr>
              <w:t>elley</w:t>
            </w:r>
            <w:proofErr w:type="spellEnd"/>
            <w:r w:rsidRPr="007E6DAF">
              <w:rPr>
                <w:rFonts w:ascii="Garamond" w:hAnsi="Garamond"/>
                <w:sz w:val="28"/>
                <w:szCs w:val="28"/>
              </w:rPr>
              <w:t xml:space="preserve"> </w:t>
            </w:r>
            <w:proofErr w:type="spellStart"/>
            <w:r w:rsidRPr="007E6DAF">
              <w:rPr>
                <w:rFonts w:ascii="Garamond" w:hAnsi="Garamond"/>
                <w:sz w:val="28"/>
                <w:szCs w:val="28"/>
              </w:rPr>
              <w:t>prayal</w:t>
            </w:r>
            <w:proofErr w:type="spellEnd"/>
            <w:r w:rsidRPr="007E6DAF">
              <w:rPr>
                <w:rFonts w:ascii="Garamond" w:hAnsi="Garamond"/>
                <w:i/>
                <w:sz w:val="28"/>
                <w:szCs w:val="28"/>
              </w:rPr>
              <w:t> </w:t>
            </w:r>
            <w:r w:rsidRPr="007E6DAF">
              <w:rPr>
                <w:rFonts w:ascii="Garamond" w:hAnsi="Garamond"/>
                <w:sz w:val="28"/>
                <w:szCs w:val="28"/>
              </w:rPr>
              <w:t xml:space="preserve">? </w:t>
            </w:r>
          </w:p>
        </w:tc>
        <w:tc>
          <w:tcPr>
            <w:tcW w:w="3852" w:type="dxa"/>
          </w:tcPr>
          <w:p w14:paraId="733B40B8"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If you were forced into a Place where People were worshipping an Idol, you would sit, or by some way shew that you despised it. Therefore, if you Sit, or Sleep in God’s House when others are praying to him, will it not be judged that you despise that God to whom they pray ?</w:t>
            </w:r>
          </w:p>
        </w:tc>
        <w:tc>
          <w:tcPr>
            <w:tcW w:w="966" w:type="dxa"/>
          </w:tcPr>
          <w:p w14:paraId="432EBA78"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1102191B" w14:textId="77777777" w:rsidTr="005261C9">
        <w:tc>
          <w:tcPr>
            <w:tcW w:w="4253" w:type="dxa"/>
          </w:tcPr>
          <w:p w14:paraId="0F275108"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i/>
                <w:sz w:val="28"/>
                <w:szCs w:val="28"/>
              </w:rPr>
              <w:t>Q.</w:t>
            </w:r>
            <w:r w:rsidRPr="007E6DAF">
              <w:rPr>
                <w:rFonts w:ascii="Garamond" w:hAnsi="Garamond"/>
                <w:sz w:val="28"/>
                <w:szCs w:val="28"/>
              </w:rPr>
              <w:t xml:space="preserve"> </w:t>
            </w:r>
            <w:proofErr w:type="spellStart"/>
            <w:r w:rsidRPr="007E6DAF">
              <w:rPr>
                <w:rFonts w:ascii="Garamond" w:hAnsi="Garamond"/>
                <w:sz w:val="28"/>
                <w:szCs w:val="28"/>
              </w:rPr>
              <w:t>Cre’n</w:t>
            </w:r>
            <w:proofErr w:type="spellEnd"/>
            <w:r w:rsidRPr="007E6DAF">
              <w:rPr>
                <w:rFonts w:ascii="Garamond" w:hAnsi="Garamond"/>
                <w:sz w:val="28"/>
                <w:szCs w:val="28"/>
              </w:rPr>
              <w:t xml:space="preserve"> </w:t>
            </w:r>
            <w:proofErr w:type="spellStart"/>
            <w:r w:rsidRPr="007E6DAF">
              <w:rPr>
                <w:rFonts w:ascii="Garamond" w:hAnsi="Garamond"/>
                <w:sz w:val="28"/>
                <w:szCs w:val="28"/>
              </w:rPr>
              <w:t>aght</w:t>
            </w:r>
            <w:proofErr w:type="spellEnd"/>
            <w:r w:rsidRPr="007E6DAF">
              <w:rPr>
                <w:rFonts w:ascii="Garamond" w:hAnsi="Garamond"/>
                <w:sz w:val="28"/>
                <w:szCs w:val="28"/>
              </w:rPr>
              <w:t xml:space="preserve"> </w:t>
            </w:r>
            <w:proofErr w:type="spellStart"/>
            <w:r w:rsidRPr="007E6DAF">
              <w:rPr>
                <w:rFonts w:ascii="Garamond" w:hAnsi="Garamond"/>
                <w:sz w:val="28"/>
                <w:szCs w:val="28"/>
              </w:rPr>
              <w:t>shegin</w:t>
            </w:r>
            <w:proofErr w:type="spellEnd"/>
            <w:r w:rsidRPr="007E6DAF">
              <w:rPr>
                <w:rFonts w:ascii="Garamond" w:hAnsi="Garamond"/>
                <w:sz w:val="28"/>
                <w:szCs w:val="28"/>
              </w:rPr>
              <w:t xml:space="preserve"> </w:t>
            </w:r>
            <w:proofErr w:type="spellStart"/>
            <w:r w:rsidRPr="007E6DAF">
              <w:rPr>
                <w:rFonts w:ascii="Garamond" w:hAnsi="Garamond"/>
                <w:sz w:val="28"/>
                <w:szCs w:val="28"/>
              </w:rPr>
              <w:t>dooin</w:t>
            </w:r>
            <w:proofErr w:type="spellEnd"/>
            <w:r w:rsidRPr="007E6DAF">
              <w:rPr>
                <w:rFonts w:ascii="Garamond" w:hAnsi="Garamond"/>
                <w:sz w:val="28"/>
                <w:szCs w:val="28"/>
              </w:rPr>
              <w:t xml:space="preserve"> shin </w:t>
            </w:r>
            <w:proofErr w:type="spellStart"/>
            <w:r w:rsidRPr="007E6DAF">
              <w:rPr>
                <w:rFonts w:ascii="Garamond" w:hAnsi="Garamond"/>
                <w:sz w:val="28"/>
                <w:szCs w:val="28"/>
              </w:rPr>
              <w:t>hene</w:t>
            </w:r>
            <w:proofErr w:type="spellEnd"/>
            <w:r w:rsidRPr="007E6DAF">
              <w:rPr>
                <w:rFonts w:ascii="Garamond" w:hAnsi="Garamond"/>
                <w:sz w:val="28"/>
                <w:szCs w:val="28"/>
              </w:rPr>
              <w:t xml:space="preserve"> y </w:t>
            </w:r>
            <w:proofErr w:type="spellStart"/>
            <w:r w:rsidRPr="007E6DAF">
              <w:rPr>
                <w:rFonts w:ascii="Garamond" w:hAnsi="Garamond"/>
                <w:sz w:val="28"/>
                <w:szCs w:val="28"/>
              </w:rPr>
              <w:t>ymmyrkey</w:t>
            </w:r>
            <w:proofErr w:type="spellEnd"/>
            <w:r w:rsidRPr="007E6DAF">
              <w:rPr>
                <w:rFonts w:ascii="Garamond" w:hAnsi="Garamond"/>
                <w:sz w:val="28"/>
                <w:szCs w:val="28"/>
              </w:rPr>
              <w:t xml:space="preserve"> </w:t>
            </w:r>
            <w:proofErr w:type="spellStart"/>
            <w:r w:rsidRPr="007E6DAF">
              <w:rPr>
                <w:rFonts w:ascii="Garamond" w:hAnsi="Garamond"/>
                <w:sz w:val="28"/>
                <w:szCs w:val="28"/>
              </w:rPr>
              <w:t>ayns</w:t>
            </w:r>
            <w:proofErr w:type="spellEnd"/>
            <w:r w:rsidRPr="007E6DAF">
              <w:rPr>
                <w:rFonts w:ascii="Garamond" w:hAnsi="Garamond"/>
                <w:sz w:val="28"/>
                <w:szCs w:val="28"/>
              </w:rPr>
              <w:t xml:space="preserve"> </w:t>
            </w:r>
            <w:proofErr w:type="spellStart"/>
            <w:r w:rsidRPr="007E6DAF">
              <w:rPr>
                <w:rFonts w:ascii="Garamond" w:hAnsi="Garamond"/>
                <w:sz w:val="28"/>
                <w:szCs w:val="28"/>
              </w:rPr>
              <w:t>Thie</w:t>
            </w:r>
            <w:proofErr w:type="spellEnd"/>
            <w:r w:rsidRPr="007E6DAF">
              <w:rPr>
                <w:rFonts w:ascii="Garamond" w:hAnsi="Garamond"/>
                <w:sz w:val="28"/>
                <w:szCs w:val="28"/>
              </w:rPr>
              <w:t xml:space="preserve"> as </w:t>
            </w:r>
            <w:proofErr w:type="spellStart"/>
            <w:r w:rsidRPr="007E6DAF">
              <w:rPr>
                <w:rFonts w:ascii="Garamond" w:hAnsi="Garamond"/>
                <w:sz w:val="28"/>
                <w:szCs w:val="28"/>
              </w:rPr>
              <w:t>Feanish</w:t>
            </w:r>
            <w:proofErr w:type="spellEnd"/>
            <w:r w:rsidRPr="007E6DAF">
              <w:rPr>
                <w:rFonts w:ascii="Garamond" w:hAnsi="Garamond"/>
                <w:sz w:val="28"/>
                <w:szCs w:val="28"/>
              </w:rPr>
              <w:t xml:space="preserve"> Yee</w:t>
            </w:r>
            <w:r w:rsidRPr="007E6DAF">
              <w:rPr>
                <w:rFonts w:ascii="Garamond" w:hAnsi="Garamond"/>
                <w:i/>
                <w:sz w:val="28"/>
                <w:szCs w:val="28"/>
              </w:rPr>
              <w:t> </w:t>
            </w:r>
            <w:r w:rsidRPr="007E6DAF">
              <w:rPr>
                <w:rFonts w:ascii="Garamond" w:hAnsi="Garamond"/>
                <w:sz w:val="28"/>
                <w:szCs w:val="28"/>
              </w:rPr>
              <w:t xml:space="preserve">? </w:t>
            </w:r>
          </w:p>
        </w:tc>
        <w:tc>
          <w:tcPr>
            <w:tcW w:w="3852" w:type="dxa"/>
          </w:tcPr>
          <w:p w14:paraId="725C625D"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How must we behave </w:t>
            </w:r>
            <w:proofErr w:type="spellStart"/>
            <w:r w:rsidRPr="00D05E71">
              <w:rPr>
                <w:rFonts w:ascii="Garamond" w:hAnsi="Garamond" w:cs="Times New Roman"/>
                <w:i/>
                <w:sz w:val="28"/>
              </w:rPr>
              <w:t>our selves</w:t>
            </w:r>
            <w:proofErr w:type="spellEnd"/>
            <w:r w:rsidRPr="00D05E71">
              <w:rPr>
                <w:rFonts w:ascii="Garamond" w:hAnsi="Garamond" w:cs="Times New Roman"/>
                <w:i/>
                <w:sz w:val="28"/>
              </w:rPr>
              <w:t xml:space="preserve"> in </w:t>
            </w:r>
            <w:r w:rsidRPr="00D05E71">
              <w:rPr>
                <w:rFonts w:ascii="Garamond" w:hAnsi="Garamond" w:cs="Times New Roman"/>
                <w:sz w:val="28"/>
              </w:rPr>
              <w:t>God’s House and Presence</w:t>
            </w:r>
            <w:r w:rsidRPr="00D05E71">
              <w:rPr>
                <w:rFonts w:ascii="Garamond" w:hAnsi="Garamond" w:cs="Times New Roman"/>
                <w:i/>
                <w:sz w:val="28"/>
              </w:rPr>
              <w:t> </w:t>
            </w:r>
            <w:r w:rsidRPr="009C6F17">
              <w:rPr>
                <w:rFonts w:ascii="Garamond" w:hAnsi="Garamond" w:cs="Times New Roman"/>
                <w:sz w:val="28"/>
              </w:rPr>
              <w:t>?</w:t>
            </w:r>
          </w:p>
        </w:tc>
        <w:tc>
          <w:tcPr>
            <w:tcW w:w="966" w:type="dxa"/>
          </w:tcPr>
          <w:p w14:paraId="5D368E68"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79F89A71" w14:textId="77777777" w:rsidTr="005261C9">
        <w:tc>
          <w:tcPr>
            <w:tcW w:w="4253" w:type="dxa"/>
          </w:tcPr>
          <w:p w14:paraId="1889D4D0"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i/>
                <w:sz w:val="28"/>
                <w:szCs w:val="28"/>
              </w:rPr>
              <w:t xml:space="preserve">A. </w:t>
            </w:r>
            <w:proofErr w:type="spellStart"/>
            <w:r w:rsidRPr="007E6DAF">
              <w:rPr>
                <w:rFonts w:ascii="Garamond" w:hAnsi="Garamond"/>
                <w:sz w:val="28"/>
                <w:szCs w:val="28"/>
              </w:rPr>
              <w:t>Smooinee</w:t>
            </w:r>
            <w:proofErr w:type="spellEnd"/>
            <w:r w:rsidRPr="007E6DAF">
              <w:rPr>
                <w:rFonts w:ascii="Garamond" w:hAnsi="Garamond"/>
                <w:sz w:val="28"/>
                <w:szCs w:val="28"/>
              </w:rPr>
              <w:t xml:space="preserve"> </w:t>
            </w:r>
            <w:proofErr w:type="spellStart"/>
            <w:r w:rsidRPr="007E6DAF">
              <w:rPr>
                <w:rFonts w:ascii="Garamond" w:hAnsi="Garamond"/>
                <w:sz w:val="28"/>
                <w:szCs w:val="28"/>
              </w:rPr>
              <w:t>ayd</w:t>
            </w:r>
            <w:proofErr w:type="spellEnd"/>
            <w:r w:rsidRPr="007E6DAF">
              <w:rPr>
                <w:rFonts w:ascii="Garamond" w:hAnsi="Garamond"/>
                <w:sz w:val="28"/>
                <w:szCs w:val="28"/>
              </w:rPr>
              <w:t xml:space="preserve"> </w:t>
            </w:r>
            <w:proofErr w:type="spellStart"/>
            <w:r w:rsidRPr="007E6DAF">
              <w:rPr>
                <w:rFonts w:ascii="Garamond" w:hAnsi="Garamond"/>
                <w:sz w:val="28"/>
                <w:szCs w:val="28"/>
              </w:rPr>
              <w:t>hene</w:t>
            </w:r>
            <w:proofErr w:type="spellEnd"/>
            <w:r w:rsidRPr="007E6DAF">
              <w:rPr>
                <w:rFonts w:ascii="Garamond" w:hAnsi="Garamond"/>
                <w:sz w:val="28"/>
                <w:szCs w:val="28"/>
              </w:rPr>
              <w:t xml:space="preserve"> </w:t>
            </w:r>
            <w:proofErr w:type="spellStart"/>
            <w:r w:rsidRPr="007E6DAF">
              <w:rPr>
                <w:rFonts w:ascii="Garamond" w:hAnsi="Garamond"/>
                <w:sz w:val="28"/>
                <w:szCs w:val="28"/>
              </w:rPr>
              <w:t>dy</w:t>
            </w:r>
            <w:proofErr w:type="spellEnd"/>
            <w:r w:rsidRPr="007E6DAF">
              <w:rPr>
                <w:rFonts w:ascii="Garamond" w:hAnsi="Garamond"/>
                <w:sz w:val="28"/>
                <w:szCs w:val="28"/>
              </w:rPr>
              <w:t xml:space="preserve"> </w:t>
            </w:r>
            <w:proofErr w:type="spellStart"/>
            <w:r w:rsidRPr="007E6DAF">
              <w:rPr>
                <w:rFonts w:ascii="Garamond" w:hAnsi="Garamond"/>
                <w:sz w:val="28"/>
                <w:szCs w:val="28"/>
              </w:rPr>
              <w:t>vel</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i/>
                <w:sz w:val="28"/>
                <w:szCs w:val="28"/>
              </w:rPr>
              <w:t>gol</w:t>
            </w:r>
            <w:proofErr w:type="spellEnd"/>
            <w:r w:rsidRPr="007E6DAF">
              <w:rPr>
                <w:rFonts w:ascii="Garamond" w:hAnsi="Garamond"/>
                <w:i/>
                <w:sz w:val="28"/>
                <w:szCs w:val="28"/>
              </w:rPr>
              <w:t xml:space="preserve"> </w:t>
            </w:r>
            <w:proofErr w:type="spellStart"/>
            <w:r w:rsidRPr="007E6DAF">
              <w:rPr>
                <w:rFonts w:ascii="Garamond" w:hAnsi="Garamond"/>
                <w:i/>
                <w:sz w:val="28"/>
                <w:szCs w:val="28"/>
              </w:rPr>
              <w:t>gys</w:t>
            </w:r>
            <w:proofErr w:type="spellEnd"/>
            <w:r w:rsidRPr="007E6DAF">
              <w:rPr>
                <w:rFonts w:ascii="Garamond" w:hAnsi="Garamond"/>
                <w:i/>
                <w:sz w:val="28"/>
                <w:szCs w:val="28"/>
              </w:rPr>
              <w:t xml:space="preserve"> y </w:t>
            </w:r>
            <w:proofErr w:type="spellStart"/>
            <w:r w:rsidRPr="007E6DAF">
              <w:rPr>
                <w:rFonts w:ascii="Garamond" w:hAnsi="Garamond"/>
                <w:i/>
                <w:sz w:val="28"/>
                <w:szCs w:val="28"/>
              </w:rPr>
              <w:t>Cheel</w:t>
            </w:r>
            <w:proofErr w:type="spellEnd"/>
            <w:r w:rsidRPr="007E6DAF">
              <w:rPr>
                <w:rFonts w:ascii="Garamond" w:hAnsi="Garamond"/>
                <w:sz w:val="28"/>
                <w:szCs w:val="28"/>
              </w:rPr>
              <w:t xml:space="preserve"> </w:t>
            </w:r>
            <w:proofErr w:type="spellStart"/>
            <w:r w:rsidRPr="007E6DAF">
              <w:rPr>
                <w:rFonts w:ascii="Garamond" w:hAnsi="Garamond"/>
                <w:sz w:val="28"/>
                <w:szCs w:val="28"/>
              </w:rPr>
              <w:t>dy</w:t>
            </w:r>
            <w:proofErr w:type="spellEnd"/>
            <w:r w:rsidRPr="007E6DAF">
              <w:rPr>
                <w:rFonts w:ascii="Garamond" w:hAnsi="Garamond"/>
                <w:sz w:val="28"/>
                <w:szCs w:val="28"/>
              </w:rPr>
              <w:t xml:space="preserve"> </w:t>
            </w:r>
            <w:proofErr w:type="spellStart"/>
            <w:r w:rsidRPr="007E6DAF">
              <w:rPr>
                <w:rFonts w:ascii="Garamond" w:hAnsi="Garamond"/>
                <w:sz w:val="28"/>
                <w:szCs w:val="28"/>
              </w:rPr>
              <w:t>yanoo</w:t>
            </w:r>
            <w:proofErr w:type="spellEnd"/>
            <w:r w:rsidRPr="007E6DAF">
              <w:rPr>
                <w:rFonts w:ascii="Garamond" w:hAnsi="Garamond"/>
                <w:sz w:val="28"/>
                <w:szCs w:val="28"/>
              </w:rPr>
              <w:t xml:space="preserve"> </w:t>
            </w:r>
            <w:proofErr w:type="spellStart"/>
            <w:r w:rsidRPr="007E6DAF">
              <w:rPr>
                <w:rFonts w:ascii="Garamond" w:hAnsi="Garamond"/>
                <w:sz w:val="28"/>
                <w:szCs w:val="28"/>
              </w:rPr>
              <w:t>ooashley</w:t>
            </w:r>
            <w:proofErr w:type="spellEnd"/>
            <w:r w:rsidRPr="007E6DAF">
              <w:rPr>
                <w:rFonts w:ascii="Garamond" w:hAnsi="Garamond"/>
                <w:sz w:val="28"/>
                <w:szCs w:val="28"/>
              </w:rPr>
              <w:t xml:space="preserve"> </w:t>
            </w:r>
            <w:proofErr w:type="spellStart"/>
            <w:r w:rsidRPr="007E6DAF">
              <w:rPr>
                <w:rFonts w:ascii="Garamond" w:hAnsi="Garamond"/>
                <w:sz w:val="28"/>
                <w:szCs w:val="28"/>
              </w:rPr>
              <w:t>gys</w:t>
            </w:r>
            <w:proofErr w:type="spellEnd"/>
            <w:r w:rsidRPr="007E6DAF">
              <w:rPr>
                <w:rFonts w:ascii="Garamond" w:hAnsi="Garamond"/>
                <w:sz w:val="28"/>
                <w:szCs w:val="28"/>
              </w:rPr>
              <w:t xml:space="preserve"> </w:t>
            </w:r>
            <w:proofErr w:type="spellStart"/>
            <w:r w:rsidRPr="007E6DAF">
              <w:rPr>
                <w:rFonts w:ascii="Garamond" w:hAnsi="Garamond"/>
                <w:sz w:val="28"/>
                <w:szCs w:val="28"/>
              </w:rPr>
              <w:t>Jee</w:t>
            </w:r>
            <w:proofErr w:type="spellEnd"/>
            <w:r w:rsidRPr="007E6DAF">
              <w:rPr>
                <w:rFonts w:ascii="Garamond" w:hAnsi="Garamond"/>
                <w:sz w:val="28"/>
                <w:szCs w:val="28"/>
              </w:rPr>
              <w:t xml:space="preserve"> as </w:t>
            </w:r>
            <w:proofErr w:type="spellStart"/>
            <w:r w:rsidRPr="007E6DAF">
              <w:rPr>
                <w:rFonts w:ascii="Garamond" w:hAnsi="Garamond"/>
                <w:sz w:val="28"/>
                <w:szCs w:val="28"/>
              </w:rPr>
              <w:t>dy</w:t>
            </w:r>
            <w:proofErr w:type="spellEnd"/>
            <w:r w:rsidRPr="007E6DAF">
              <w:rPr>
                <w:rFonts w:ascii="Garamond" w:hAnsi="Garamond"/>
                <w:sz w:val="28"/>
                <w:szCs w:val="28"/>
              </w:rPr>
              <w:t xml:space="preserve"> </w:t>
            </w:r>
            <w:proofErr w:type="spellStart"/>
            <w:r w:rsidRPr="007E6DAF">
              <w:rPr>
                <w:rFonts w:ascii="Garamond" w:hAnsi="Garamond"/>
                <w:sz w:val="28"/>
                <w:szCs w:val="28"/>
              </w:rPr>
              <w:t>hirrey</w:t>
            </w:r>
            <w:proofErr w:type="spellEnd"/>
            <w:r w:rsidRPr="007E6DAF">
              <w:rPr>
                <w:rFonts w:ascii="Garamond" w:hAnsi="Garamond"/>
                <w:sz w:val="28"/>
                <w:szCs w:val="28"/>
              </w:rPr>
              <w:t xml:space="preserve"> </w:t>
            </w:r>
            <w:proofErr w:type="spellStart"/>
            <w:r w:rsidRPr="007E6DAF">
              <w:rPr>
                <w:rFonts w:ascii="Garamond" w:hAnsi="Garamond"/>
                <w:sz w:val="28"/>
                <w:szCs w:val="28"/>
              </w:rPr>
              <w:t>leid</w:t>
            </w:r>
            <w:proofErr w:type="spellEnd"/>
            <w:r w:rsidRPr="007E6DAF">
              <w:rPr>
                <w:rFonts w:ascii="Garamond" w:hAnsi="Garamond"/>
                <w:sz w:val="28"/>
                <w:szCs w:val="28"/>
              </w:rPr>
              <w:t xml:space="preserve"> </w:t>
            </w:r>
            <w:proofErr w:type="spellStart"/>
            <w:r w:rsidRPr="007E6DAF">
              <w:rPr>
                <w:rFonts w:ascii="Garamond" w:hAnsi="Garamond"/>
                <w:sz w:val="28"/>
                <w:szCs w:val="28"/>
              </w:rPr>
              <w:t>ny</w:t>
            </w:r>
            <w:proofErr w:type="spellEnd"/>
            <w:r w:rsidRPr="007E6DAF">
              <w:rPr>
                <w:rFonts w:ascii="Garamond" w:hAnsi="Garamond"/>
                <w:sz w:val="28"/>
                <w:szCs w:val="28"/>
              </w:rPr>
              <w:t xml:space="preserve"> </w:t>
            </w:r>
            <w:proofErr w:type="spellStart"/>
            <w:r w:rsidRPr="007E6DAF">
              <w:rPr>
                <w:rFonts w:ascii="Garamond" w:hAnsi="Garamond"/>
                <w:sz w:val="28"/>
                <w:szCs w:val="28"/>
              </w:rPr>
              <w:t>reddyn</w:t>
            </w:r>
            <w:proofErr w:type="spellEnd"/>
            <w:r w:rsidRPr="007E6DAF">
              <w:rPr>
                <w:rFonts w:ascii="Garamond" w:hAnsi="Garamond"/>
                <w:sz w:val="28"/>
                <w:szCs w:val="28"/>
              </w:rPr>
              <w:t xml:space="preserve"> </w:t>
            </w:r>
            <w:proofErr w:type="spellStart"/>
            <w:r w:rsidRPr="007E6DAF">
              <w:rPr>
                <w:rFonts w:ascii="Garamond" w:hAnsi="Garamond"/>
                <w:sz w:val="28"/>
                <w:szCs w:val="28"/>
              </w:rPr>
              <w:t>shen</w:t>
            </w:r>
            <w:proofErr w:type="spellEnd"/>
            <w:r w:rsidRPr="007E6DAF">
              <w:rPr>
                <w:rFonts w:ascii="Garamond" w:hAnsi="Garamond"/>
                <w:sz w:val="28"/>
                <w:szCs w:val="28"/>
              </w:rPr>
              <w:t xml:space="preserve"> </w:t>
            </w:r>
            <w:proofErr w:type="spellStart"/>
            <w:r w:rsidRPr="007E6DAF">
              <w:rPr>
                <w:rFonts w:ascii="Garamond" w:hAnsi="Garamond"/>
                <w:sz w:val="28"/>
                <w:szCs w:val="28"/>
              </w:rPr>
              <w:t>nagh</w:t>
            </w:r>
            <w:proofErr w:type="spellEnd"/>
            <w:r w:rsidRPr="007E6DAF">
              <w:rPr>
                <w:rFonts w:ascii="Garamond" w:hAnsi="Garamond"/>
                <w:sz w:val="28"/>
                <w:szCs w:val="28"/>
              </w:rPr>
              <w:t xml:space="preserve"> </w:t>
            </w:r>
            <w:proofErr w:type="spellStart"/>
            <w:r w:rsidRPr="007E6DAF">
              <w:rPr>
                <w:rFonts w:ascii="Garamond" w:hAnsi="Garamond"/>
                <w:sz w:val="28"/>
                <w:szCs w:val="28"/>
              </w:rPr>
              <w:t>vod</w:t>
            </w:r>
            <w:proofErr w:type="spellEnd"/>
            <w:r w:rsidRPr="007E6DAF">
              <w:rPr>
                <w:rFonts w:ascii="Garamond" w:hAnsi="Garamond"/>
                <w:sz w:val="28"/>
                <w:szCs w:val="28"/>
              </w:rPr>
              <w:t xml:space="preserve"> </w:t>
            </w:r>
            <w:proofErr w:type="spellStart"/>
            <w:r w:rsidRPr="007E6DAF">
              <w:rPr>
                <w:rFonts w:ascii="Garamond" w:hAnsi="Garamond"/>
                <w:sz w:val="28"/>
                <w:szCs w:val="28"/>
              </w:rPr>
              <w:t>oo</w:t>
            </w:r>
            <w:proofErr w:type="spellEnd"/>
            <w:r w:rsidRPr="007E6DAF">
              <w:rPr>
                <w:rFonts w:ascii="Garamond" w:hAnsi="Garamond"/>
                <w:sz w:val="28"/>
                <w:szCs w:val="28"/>
              </w:rPr>
              <w:t xml:space="preserve"> </w:t>
            </w:r>
            <w:proofErr w:type="spellStart"/>
            <w:r w:rsidRPr="007E6DAF">
              <w:rPr>
                <w:rFonts w:ascii="Garamond" w:hAnsi="Garamond"/>
                <w:sz w:val="28"/>
                <w:szCs w:val="28"/>
              </w:rPr>
              <w:t>ve</w:t>
            </w:r>
            <w:proofErr w:type="spellEnd"/>
            <w:r w:rsidRPr="007E6DAF">
              <w:rPr>
                <w:rFonts w:ascii="Garamond" w:hAnsi="Garamond"/>
                <w:sz w:val="28"/>
                <w:szCs w:val="28"/>
              </w:rPr>
              <w:t xml:space="preserve"> </w:t>
            </w:r>
            <w:proofErr w:type="spellStart"/>
            <w:r w:rsidRPr="007E6DAF">
              <w:rPr>
                <w:rFonts w:ascii="Garamond" w:hAnsi="Garamond"/>
                <w:sz w:val="28"/>
                <w:szCs w:val="28"/>
              </w:rPr>
              <w:t>nyn</w:t>
            </w:r>
            <w:proofErr w:type="spellEnd"/>
            <w:r w:rsidRPr="007E6DAF">
              <w:rPr>
                <w:rFonts w:ascii="Garamond" w:hAnsi="Garamond"/>
                <w:sz w:val="28"/>
                <w:szCs w:val="28"/>
              </w:rPr>
              <w:t xml:space="preserve"> </w:t>
            </w:r>
            <w:proofErr w:type="spellStart"/>
            <w:r w:rsidRPr="007E6DAF">
              <w:rPr>
                <w:rFonts w:ascii="Garamond" w:hAnsi="Garamond"/>
                <w:sz w:val="28"/>
                <w:szCs w:val="28"/>
              </w:rPr>
              <w:t>vegooish</w:t>
            </w:r>
            <w:proofErr w:type="spellEnd"/>
            <w:r w:rsidRPr="007E6DAF">
              <w:rPr>
                <w:rFonts w:ascii="Garamond" w:hAnsi="Garamond"/>
                <w:sz w:val="28"/>
                <w:szCs w:val="28"/>
              </w:rPr>
              <w:t xml:space="preserve"> gyn </w:t>
            </w:r>
            <w:proofErr w:type="spellStart"/>
            <w:r w:rsidRPr="007E6DAF">
              <w:rPr>
                <w:rFonts w:ascii="Garamond" w:hAnsi="Garamond"/>
                <w:sz w:val="28"/>
                <w:szCs w:val="28"/>
              </w:rPr>
              <w:t>ve</w:t>
            </w:r>
            <w:proofErr w:type="spellEnd"/>
            <w:r w:rsidRPr="007E6DAF">
              <w:rPr>
                <w:rFonts w:ascii="Garamond" w:hAnsi="Garamond"/>
                <w:sz w:val="28"/>
                <w:szCs w:val="28"/>
              </w:rPr>
              <w:t xml:space="preserve"> </w:t>
            </w:r>
            <w:proofErr w:type="spellStart"/>
            <w:r w:rsidRPr="007E6DAF">
              <w:rPr>
                <w:rFonts w:ascii="Garamond" w:hAnsi="Garamond"/>
                <w:sz w:val="28"/>
                <w:szCs w:val="28"/>
              </w:rPr>
              <w:t>feer</w:t>
            </w:r>
            <w:proofErr w:type="spellEnd"/>
            <w:r w:rsidRPr="007E6DAF">
              <w:rPr>
                <w:rFonts w:ascii="Garamond" w:hAnsi="Garamond"/>
                <w:sz w:val="28"/>
                <w:szCs w:val="28"/>
              </w:rPr>
              <w:t xml:space="preserve"> </w:t>
            </w:r>
            <w:proofErr w:type="spellStart"/>
            <w:r w:rsidRPr="007E6DAF">
              <w:rPr>
                <w:rFonts w:ascii="Garamond" w:hAnsi="Garamond"/>
                <w:sz w:val="28"/>
                <w:szCs w:val="28"/>
              </w:rPr>
              <w:t>treih</w:t>
            </w:r>
            <w:proofErr w:type="spellEnd"/>
            <w:r w:rsidRPr="007E6DAF">
              <w:rPr>
                <w:rFonts w:ascii="Garamond" w:hAnsi="Garamond"/>
                <w:sz w:val="28"/>
                <w:szCs w:val="28"/>
              </w:rPr>
              <w:t xml:space="preserve">. </w:t>
            </w:r>
          </w:p>
        </w:tc>
        <w:tc>
          <w:tcPr>
            <w:tcW w:w="3852" w:type="dxa"/>
          </w:tcPr>
          <w:p w14:paraId="7AB5E548" w14:textId="77777777"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Consider seriously </w:t>
            </w:r>
            <w:r w:rsidRPr="00D05E71">
              <w:rPr>
                <w:rFonts w:ascii="Garamond" w:hAnsi="Garamond" w:cs="Times New Roman"/>
                <w:sz w:val="28"/>
              </w:rPr>
              <w:t>that you go to Church</w:t>
            </w:r>
            <w:r w:rsidRPr="00D05E71">
              <w:rPr>
                <w:rFonts w:ascii="Garamond" w:hAnsi="Garamond" w:cs="Times New Roman"/>
                <w:i/>
                <w:sz w:val="28"/>
              </w:rPr>
              <w:t xml:space="preserve"> to do Honour to God, and to ask such Things as you cannot want without being miserable.</w:t>
            </w:r>
          </w:p>
        </w:tc>
        <w:tc>
          <w:tcPr>
            <w:tcW w:w="966" w:type="dxa"/>
          </w:tcPr>
          <w:p w14:paraId="2F2A046D" w14:textId="77777777" w:rsidR="00502071" w:rsidRPr="000816C5" w:rsidRDefault="00502071" w:rsidP="00DB60C3">
            <w:pPr>
              <w:pStyle w:val="ListParagraph"/>
              <w:ind w:left="0"/>
              <w:rPr>
                <w:rFonts w:ascii="Garamond" w:hAnsi="Garamond" w:cs="Times New Roman"/>
                <w:sz w:val="20"/>
                <w:szCs w:val="20"/>
              </w:rPr>
            </w:pPr>
          </w:p>
        </w:tc>
      </w:tr>
      <w:tr w:rsidR="00502071" w:rsidRPr="00D05E71" w14:paraId="253BACA4" w14:textId="77777777" w:rsidTr="005261C9">
        <w:tc>
          <w:tcPr>
            <w:tcW w:w="4253" w:type="dxa"/>
          </w:tcPr>
          <w:p w14:paraId="5149E0E1" w14:textId="77777777" w:rsidR="00502071" w:rsidRPr="007E6DAF" w:rsidRDefault="00502071" w:rsidP="00B237C3">
            <w:pPr>
              <w:pStyle w:val="CM3"/>
              <w:widowControl/>
              <w:spacing w:line="240" w:lineRule="auto"/>
              <w:ind w:firstLine="227"/>
              <w:contextualSpacing/>
              <w:jc w:val="both"/>
              <w:rPr>
                <w:rFonts w:ascii="Garamond" w:hAnsi="Garamond"/>
                <w:sz w:val="28"/>
                <w:szCs w:val="28"/>
              </w:rPr>
            </w:pPr>
            <w:r w:rsidRPr="007E6DAF">
              <w:rPr>
                <w:rFonts w:ascii="Garamond" w:hAnsi="Garamond"/>
                <w:sz w:val="28"/>
                <w:szCs w:val="28"/>
              </w:rPr>
              <w:t xml:space="preserve">Shen-y-fa </w:t>
            </w:r>
            <w:proofErr w:type="spellStart"/>
            <w:r w:rsidRPr="007E6DAF">
              <w:rPr>
                <w:rFonts w:ascii="Garamond" w:hAnsi="Garamond"/>
                <w:sz w:val="28"/>
                <w:szCs w:val="28"/>
              </w:rPr>
              <w:t>shegin</w:t>
            </w:r>
            <w:proofErr w:type="spellEnd"/>
            <w:r w:rsidRPr="007E6DAF">
              <w:rPr>
                <w:rFonts w:ascii="Garamond" w:hAnsi="Garamond"/>
                <w:sz w:val="28"/>
                <w:szCs w:val="28"/>
              </w:rPr>
              <w:t xml:space="preserve"> da </w:t>
            </w:r>
            <w:proofErr w:type="spellStart"/>
            <w:r w:rsidRPr="007E6DAF">
              <w:rPr>
                <w:rFonts w:ascii="Garamond" w:hAnsi="Garamond"/>
                <w:sz w:val="28"/>
                <w:szCs w:val="28"/>
              </w:rPr>
              <w:t>dt’ymmyrkey</w:t>
            </w:r>
            <w:proofErr w:type="spellEnd"/>
            <w:r w:rsidRPr="007E6DAF">
              <w:rPr>
                <w:rFonts w:ascii="Garamond" w:hAnsi="Garamond"/>
                <w:sz w:val="28"/>
                <w:szCs w:val="28"/>
              </w:rPr>
              <w:t xml:space="preserve"> </w:t>
            </w:r>
            <w:proofErr w:type="spellStart"/>
            <w:r w:rsidRPr="007E6DAF">
              <w:rPr>
                <w:rFonts w:ascii="Garamond" w:hAnsi="Garamond"/>
                <w:sz w:val="28"/>
                <w:szCs w:val="28"/>
              </w:rPr>
              <w:t>ve</w:t>
            </w:r>
            <w:proofErr w:type="spellEnd"/>
            <w:r w:rsidRPr="007E6DAF">
              <w:rPr>
                <w:rFonts w:ascii="Garamond" w:hAnsi="Garamond"/>
                <w:sz w:val="28"/>
                <w:szCs w:val="28"/>
              </w:rPr>
              <w:t xml:space="preserve"> </w:t>
            </w:r>
            <w:proofErr w:type="spellStart"/>
            <w:r w:rsidRPr="007E6DAF">
              <w:rPr>
                <w:rFonts w:ascii="Garamond" w:hAnsi="Garamond"/>
                <w:sz w:val="28"/>
                <w:szCs w:val="28"/>
              </w:rPr>
              <w:t>leid</w:t>
            </w:r>
            <w:proofErr w:type="spellEnd"/>
            <w:r w:rsidRPr="007E6DAF">
              <w:rPr>
                <w:rFonts w:ascii="Garamond" w:hAnsi="Garamond"/>
                <w:sz w:val="28"/>
                <w:szCs w:val="28"/>
              </w:rPr>
              <w:t xml:space="preserve"> </w:t>
            </w:r>
            <w:proofErr w:type="spellStart"/>
            <w:r w:rsidRPr="007E6DAF">
              <w:rPr>
                <w:rFonts w:ascii="Garamond" w:hAnsi="Garamond"/>
                <w:sz w:val="28"/>
                <w:szCs w:val="28"/>
              </w:rPr>
              <w:t>shen</w:t>
            </w:r>
            <w:proofErr w:type="spellEnd"/>
            <w:r w:rsidRPr="007E6DAF">
              <w:rPr>
                <w:rFonts w:ascii="Garamond" w:hAnsi="Garamond"/>
                <w:sz w:val="28"/>
                <w:szCs w:val="28"/>
              </w:rPr>
              <w:t xml:space="preserve"> as vees </w:t>
            </w:r>
            <w:proofErr w:type="spellStart"/>
            <w:r w:rsidRPr="007E6DAF">
              <w:rPr>
                <w:rFonts w:ascii="Garamond" w:hAnsi="Garamond"/>
                <w:sz w:val="28"/>
                <w:szCs w:val="28"/>
              </w:rPr>
              <w:t>mie</w:t>
            </w:r>
            <w:proofErr w:type="spellEnd"/>
            <w:r w:rsidRPr="007E6DAF">
              <w:rPr>
                <w:rFonts w:ascii="Garamond" w:hAnsi="Garamond"/>
                <w:sz w:val="28"/>
                <w:szCs w:val="28"/>
              </w:rPr>
              <w:t xml:space="preserve"> </w:t>
            </w:r>
            <w:proofErr w:type="spellStart"/>
            <w:r w:rsidRPr="007E6DAF">
              <w:rPr>
                <w:rFonts w:ascii="Garamond" w:hAnsi="Garamond"/>
                <w:sz w:val="28"/>
                <w:szCs w:val="28"/>
              </w:rPr>
              <w:t>dy</w:t>
            </w:r>
            <w:proofErr w:type="spellEnd"/>
            <w:r w:rsidRPr="007E6DAF">
              <w:rPr>
                <w:rFonts w:ascii="Garamond" w:hAnsi="Garamond"/>
                <w:sz w:val="28"/>
                <w:szCs w:val="28"/>
              </w:rPr>
              <w:t xml:space="preserve"> chur </w:t>
            </w:r>
            <w:proofErr w:type="spellStart"/>
            <w:r w:rsidRPr="007E6DAF">
              <w:rPr>
                <w:rFonts w:ascii="Garamond" w:hAnsi="Garamond"/>
                <w:sz w:val="28"/>
                <w:szCs w:val="28"/>
              </w:rPr>
              <w:lastRenderedPageBreak/>
              <w:t>aynnyd</w:t>
            </w:r>
            <w:proofErr w:type="spellEnd"/>
            <w:r w:rsidRPr="007E6DAF">
              <w:rPr>
                <w:rFonts w:ascii="Garamond" w:hAnsi="Garamond"/>
                <w:sz w:val="28"/>
                <w:szCs w:val="28"/>
              </w:rPr>
              <w:t xml:space="preserve"> </w:t>
            </w:r>
            <w:proofErr w:type="spellStart"/>
            <w:r w:rsidRPr="007E6DAF">
              <w:rPr>
                <w:rFonts w:ascii="Garamond" w:hAnsi="Garamond"/>
                <w:sz w:val="28"/>
                <w:szCs w:val="28"/>
              </w:rPr>
              <w:t>hene</w:t>
            </w:r>
            <w:proofErr w:type="spellEnd"/>
            <w:r w:rsidRPr="007E6DAF">
              <w:rPr>
                <w:rFonts w:ascii="Garamond" w:hAnsi="Garamond"/>
                <w:sz w:val="28"/>
                <w:szCs w:val="28"/>
              </w:rPr>
              <w:t xml:space="preserve"> </w:t>
            </w:r>
            <w:proofErr w:type="spellStart"/>
            <w:r w:rsidRPr="007E6DAF">
              <w:rPr>
                <w:rFonts w:ascii="Garamond" w:hAnsi="Garamond"/>
                <w:sz w:val="28"/>
                <w:szCs w:val="28"/>
              </w:rPr>
              <w:t>chammah</w:t>
            </w:r>
            <w:proofErr w:type="spellEnd"/>
            <w:r w:rsidRPr="007E6DAF">
              <w:rPr>
                <w:rFonts w:ascii="Garamond" w:hAnsi="Garamond"/>
                <w:sz w:val="28"/>
                <w:szCs w:val="28"/>
              </w:rPr>
              <w:t xml:space="preserve"> as </w:t>
            </w:r>
            <w:proofErr w:type="spellStart"/>
            <w:r w:rsidRPr="007E6DAF">
              <w:rPr>
                <w:rFonts w:ascii="Garamond" w:hAnsi="Garamond"/>
                <w:sz w:val="28"/>
                <w:szCs w:val="28"/>
              </w:rPr>
              <w:t>ayns</w:t>
            </w:r>
            <w:proofErr w:type="spellEnd"/>
            <w:r w:rsidRPr="007E6DAF">
              <w:rPr>
                <w:rFonts w:ascii="Garamond" w:hAnsi="Garamond"/>
                <w:sz w:val="28"/>
                <w:szCs w:val="28"/>
              </w:rPr>
              <w:t xml:space="preserve"> </w:t>
            </w:r>
            <w:proofErr w:type="spellStart"/>
            <w:r w:rsidRPr="007E6DAF">
              <w:rPr>
                <w:rFonts w:ascii="Garamond" w:hAnsi="Garamond"/>
                <w:sz w:val="28"/>
                <w:szCs w:val="28"/>
              </w:rPr>
              <w:t>feallagh</w:t>
            </w:r>
            <w:proofErr w:type="spellEnd"/>
            <w:r w:rsidRPr="007E6DAF">
              <w:rPr>
                <w:rFonts w:ascii="Garamond" w:hAnsi="Garamond"/>
                <w:sz w:val="28"/>
                <w:szCs w:val="28"/>
              </w:rPr>
              <w:t xml:space="preserve"> </w:t>
            </w:r>
            <w:proofErr w:type="spellStart"/>
            <w:r w:rsidRPr="007E6DAF">
              <w:rPr>
                <w:rFonts w:ascii="Garamond" w:hAnsi="Garamond"/>
                <w:sz w:val="28"/>
                <w:szCs w:val="28"/>
              </w:rPr>
              <w:t>elley</w:t>
            </w:r>
            <w:proofErr w:type="spellEnd"/>
            <w:r w:rsidRPr="007E6DAF">
              <w:rPr>
                <w:rFonts w:ascii="Garamond" w:hAnsi="Garamond"/>
                <w:sz w:val="28"/>
                <w:szCs w:val="28"/>
              </w:rPr>
              <w:t xml:space="preserve"> </w:t>
            </w:r>
            <w:proofErr w:type="spellStart"/>
            <w:r w:rsidRPr="007E6DAF">
              <w:rPr>
                <w:rFonts w:ascii="Garamond" w:hAnsi="Garamond"/>
                <w:sz w:val="28"/>
                <w:szCs w:val="28"/>
              </w:rPr>
              <w:t>geyll</w:t>
            </w:r>
            <w:proofErr w:type="spellEnd"/>
            <w:r w:rsidRPr="007E6DAF">
              <w:rPr>
                <w:rFonts w:ascii="Garamond" w:hAnsi="Garamond"/>
                <w:sz w:val="28"/>
                <w:szCs w:val="28"/>
              </w:rPr>
              <w:t xml:space="preserve"> </w:t>
            </w:r>
            <w:proofErr w:type="spellStart"/>
            <w:r w:rsidRPr="007E6DAF">
              <w:rPr>
                <w:rFonts w:ascii="Garamond" w:hAnsi="Garamond"/>
                <w:sz w:val="28"/>
                <w:szCs w:val="28"/>
              </w:rPr>
              <w:t>gys</w:t>
            </w:r>
            <w:proofErr w:type="spellEnd"/>
            <w:r w:rsidRPr="007E6DAF">
              <w:rPr>
                <w:rFonts w:ascii="Garamond" w:hAnsi="Garamond"/>
                <w:sz w:val="28"/>
                <w:szCs w:val="28"/>
              </w:rPr>
              <w:t xml:space="preserve"> </w:t>
            </w:r>
            <w:proofErr w:type="spellStart"/>
            <w:r w:rsidRPr="007E6DAF">
              <w:rPr>
                <w:rFonts w:ascii="Garamond" w:hAnsi="Garamond"/>
                <w:sz w:val="28"/>
                <w:szCs w:val="28"/>
              </w:rPr>
              <w:t>Jee</w:t>
            </w:r>
            <w:proofErr w:type="spellEnd"/>
            <w:r w:rsidRPr="007E6DAF">
              <w:rPr>
                <w:rFonts w:ascii="Garamond" w:hAnsi="Garamond"/>
                <w:sz w:val="28"/>
                <w:szCs w:val="28"/>
              </w:rPr>
              <w:t xml:space="preserve"> as </w:t>
            </w:r>
            <w:proofErr w:type="spellStart"/>
            <w:r w:rsidRPr="007E6DAF">
              <w:rPr>
                <w:rFonts w:ascii="Garamond" w:hAnsi="Garamond"/>
                <w:sz w:val="28"/>
                <w:szCs w:val="28"/>
              </w:rPr>
              <w:t>smooinaghtyn</w:t>
            </w:r>
            <w:proofErr w:type="spellEnd"/>
            <w:r w:rsidRPr="007E6DAF">
              <w:rPr>
                <w:rFonts w:ascii="Garamond" w:hAnsi="Garamond"/>
                <w:sz w:val="28"/>
                <w:szCs w:val="28"/>
              </w:rPr>
              <w:t xml:space="preserve"> </w:t>
            </w:r>
            <w:proofErr w:type="spellStart"/>
            <w:r w:rsidRPr="007E6DAF">
              <w:rPr>
                <w:rFonts w:ascii="Garamond" w:hAnsi="Garamond"/>
                <w:sz w:val="28"/>
                <w:szCs w:val="28"/>
              </w:rPr>
              <w:t>injil</w:t>
            </w:r>
            <w:proofErr w:type="spellEnd"/>
            <w:r w:rsidRPr="007E6DAF">
              <w:rPr>
                <w:rFonts w:ascii="Garamond" w:hAnsi="Garamond"/>
                <w:sz w:val="28"/>
                <w:szCs w:val="28"/>
              </w:rPr>
              <w:t xml:space="preserve"> </w:t>
            </w:r>
            <w:proofErr w:type="spellStart"/>
            <w:r w:rsidRPr="007E6DAF">
              <w:rPr>
                <w:rFonts w:ascii="Garamond" w:hAnsi="Garamond"/>
                <w:sz w:val="28"/>
                <w:szCs w:val="28"/>
              </w:rPr>
              <w:t>jeen</w:t>
            </w:r>
            <w:proofErr w:type="spellEnd"/>
            <w:r w:rsidRPr="007E6DAF">
              <w:rPr>
                <w:rFonts w:ascii="Garamond" w:hAnsi="Garamond"/>
                <w:sz w:val="28"/>
                <w:szCs w:val="28"/>
              </w:rPr>
              <w:t xml:space="preserve"> </w:t>
            </w:r>
            <w:proofErr w:type="spellStart"/>
            <w:r w:rsidRPr="007E6DAF">
              <w:rPr>
                <w:rFonts w:ascii="Garamond" w:hAnsi="Garamond"/>
                <w:sz w:val="28"/>
                <w:szCs w:val="28"/>
              </w:rPr>
              <w:t>hene</w:t>
            </w:r>
            <w:proofErr w:type="spellEnd"/>
            <w:r w:rsidRPr="007E6DAF">
              <w:rPr>
                <w:rFonts w:ascii="Garamond" w:hAnsi="Garamond"/>
                <w:sz w:val="28"/>
                <w:szCs w:val="28"/>
              </w:rPr>
              <w:t xml:space="preserve">. </w:t>
            </w:r>
          </w:p>
        </w:tc>
        <w:tc>
          <w:tcPr>
            <w:tcW w:w="3852" w:type="dxa"/>
          </w:tcPr>
          <w:p w14:paraId="1A44ED16" w14:textId="2CFA2541" w:rsidR="00502071" w:rsidRPr="00D05E71" w:rsidRDefault="00502071" w:rsidP="00B237C3">
            <w:pPr>
              <w:pStyle w:val="ListParagraph"/>
              <w:ind w:left="0" w:firstLine="227"/>
              <w:jc w:val="both"/>
              <w:rPr>
                <w:rFonts w:ascii="Garamond" w:hAnsi="Garamond" w:cs="Times New Roman"/>
                <w:i/>
                <w:sz w:val="28"/>
              </w:rPr>
            </w:pPr>
            <w:r w:rsidRPr="00D05E71">
              <w:rPr>
                <w:rFonts w:ascii="Garamond" w:hAnsi="Garamond" w:cs="Times New Roman"/>
                <w:i/>
                <w:sz w:val="28"/>
              </w:rPr>
              <w:lastRenderedPageBreak/>
              <w:t xml:space="preserve">Therefore your Behaviour must be such as may be apt to procure, in </w:t>
            </w:r>
            <w:proofErr w:type="spellStart"/>
            <w:r w:rsidRPr="00D05E71">
              <w:rPr>
                <w:rFonts w:ascii="Garamond" w:hAnsi="Garamond" w:cs="Times New Roman"/>
                <w:i/>
                <w:sz w:val="28"/>
              </w:rPr>
              <w:t xml:space="preserve">your </w:t>
            </w:r>
            <w:r w:rsidRPr="00D05E71">
              <w:rPr>
                <w:rFonts w:ascii="Garamond" w:hAnsi="Garamond" w:cs="Times New Roman"/>
                <w:i/>
                <w:sz w:val="28"/>
              </w:rPr>
              <w:lastRenderedPageBreak/>
              <w:t>self</w:t>
            </w:r>
            <w:proofErr w:type="spellEnd"/>
            <w:r w:rsidRPr="00D05E71">
              <w:rPr>
                <w:rFonts w:ascii="Garamond" w:hAnsi="Garamond" w:cs="Times New Roman"/>
                <w:i/>
                <w:sz w:val="28"/>
              </w:rPr>
              <w:t xml:space="preserve"> </w:t>
            </w:r>
            <w:del w:id="4" w:author="Max Wheeler" w:date="2021-09-27T19:03:00Z">
              <w:r w:rsidRPr="00D05E71" w:rsidDel="00727678">
                <w:rPr>
                  <w:rFonts w:ascii="Garamond" w:hAnsi="Garamond" w:cs="Times New Roman"/>
                  <w:i/>
                  <w:sz w:val="28"/>
                </w:rPr>
                <w:delText xml:space="preserve">or </w:delText>
              </w:r>
            </w:del>
            <w:ins w:id="5" w:author="Max Wheeler" w:date="2021-09-27T19:03:00Z">
              <w:r w:rsidR="00727678">
                <w:rPr>
                  <w:rFonts w:ascii="Garamond" w:hAnsi="Garamond" w:cs="Times New Roman"/>
                  <w:i/>
                  <w:sz w:val="28"/>
                </w:rPr>
                <w:t>and</w:t>
              </w:r>
              <w:r w:rsidR="00727678" w:rsidRPr="00D05E71">
                <w:rPr>
                  <w:rFonts w:ascii="Garamond" w:hAnsi="Garamond" w:cs="Times New Roman"/>
                  <w:i/>
                  <w:sz w:val="28"/>
                </w:rPr>
                <w:t xml:space="preserve"> </w:t>
              </w:r>
            </w:ins>
            <w:r w:rsidRPr="00D05E71">
              <w:rPr>
                <w:rFonts w:ascii="Garamond" w:hAnsi="Garamond" w:cs="Times New Roman"/>
                <w:i/>
                <w:sz w:val="28"/>
              </w:rPr>
              <w:t>others, a great Regard for God, and an humble Opinion of our selves.</w:t>
            </w:r>
          </w:p>
        </w:tc>
        <w:tc>
          <w:tcPr>
            <w:tcW w:w="966" w:type="dxa"/>
          </w:tcPr>
          <w:p w14:paraId="61481432" w14:textId="77777777" w:rsidR="00502071" w:rsidRPr="000816C5" w:rsidRDefault="00502071" w:rsidP="00DB60C3">
            <w:pPr>
              <w:pStyle w:val="ListParagraph"/>
              <w:ind w:left="0"/>
              <w:rPr>
                <w:rFonts w:ascii="Garamond" w:hAnsi="Garamond" w:cs="Times New Roman"/>
                <w:i/>
                <w:sz w:val="20"/>
                <w:szCs w:val="20"/>
              </w:rPr>
            </w:pPr>
          </w:p>
        </w:tc>
      </w:tr>
      <w:tr w:rsidR="009C6F17" w:rsidRPr="00D05E71" w14:paraId="59E0B64D" w14:textId="77777777" w:rsidTr="005261C9">
        <w:tc>
          <w:tcPr>
            <w:tcW w:w="4253" w:type="dxa"/>
          </w:tcPr>
          <w:p w14:paraId="7D5AC752" w14:textId="77777777" w:rsidR="009C6F17" w:rsidRPr="001E6EFC" w:rsidRDefault="009C6F17" w:rsidP="00B237C3">
            <w:pPr>
              <w:pStyle w:val="CM3"/>
              <w:widowControl/>
              <w:spacing w:line="240" w:lineRule="auto"/>
              <w:ind w:firstLine="227"/>
              <w:contextualSpacing/>
              <w:jc w:val="both"/>
              <w:rPr>
                <w:rFonts w:ascii="Garamond" w:hAnsi="Garamond"/>
                <w:sz w:val="28"/>
                <w:szCs w:val="28"/>
              </w:rPr>
            </w:pPr>
            <w:proofErr w:type="spellStart"/>
            <w:r w:rsidRPr="001E6EFC">
              <w:rPr>
                <w:rFonts w:ascii="Garamond" w:hAnsi="Garamond"/>
                <w:sz w:val="28"/>
                <w:szCs w:val="28"/>
              </w:rPr>
              <w:t>Tra</w:t>
            </w:r>
            <w:proofErr w:type="spellEnd"/>
            <w:r w:rsidRPr="001E6EFC">
              <w:rPr>
                <w:rFonts w:ascii="Garamond" w:hAnsi="Garamond"/>
                <w:sz w:val="28"/>
                <w:szCs w:val="28"/>
              </w:rPr>
              <w:t xml:space="preserve"> </w:t>
            </w:r>
            <w:proofErr w:type="spellStart"/>
            <w:r w:rsidRPr="001E6EFC">
              <w:rPr>
                <w:rFonts w:ascii="Garamond" w:hAnsi="Garamond"/>
                <w:sz w:val="28"/>
                <w:szCs w:val="28"/>
              </w:rPr>
              <w:t>t’ow</w:t>
            </w:r>
            <w:proofErr w:type="spellEnd"/>
            <w:r w:rsidRPr="001E6EFC">
              <w:rPr>
                <w:rFonts w:ascii="Garamond" w:hAnsi="Garamond"/>
                <w:sz w:val="28"/>
                <w:szCs w:val="28"/>
              </w:rPr>
              <w:t xml:space="preserve"> </w:t>
            </w:r>
            <w:proofErr w:type="spellStart"/>
            <w:r w:rsidRPr="001E6EFC">
              <w:rPr>
                <w:rFonts w:ascii="Garamond" w:hAnsi="Garamond"/>
                <w:sz w:val="28"/>
                <w:szCs w:val="28"/>
              </w:rPr>
              <w:t>guee</w:t>
            </w:r>
            <w:proofErr w:type="spellEnd"/>
            <w:r w:rsidRPr="001E6EFC">
              <w:rPr>
                <w:rFonts w:ascii="Garamond" w:hAnsi="Garamond"/>
                <w:sz w:val="28"/>
                <w:szCs w:val="28"/>
              </w:rPr>
              <w:t xml:space="preserve"> son </w:t>
            </w:r>
            <w:proofErr w:type="spellStart"/>
            <w:r w:rsidRPr="001E6EFC">
              <w:rPr>
                <w:rFonts w:ascii="Garamond" w:hAnsi="Garamond"/>
                <w:sz w:val="28"/>
                <w:szCs w:val="28"/>
              </w:rPr>
              <w:t>Pardoon</w:t>
            </w:r>
            <w:proofErr w:type="spellEnd"/>
            <w:r w:rsidRPr="001E6EFC">
              <w:rPr>
                <w:rFonts w:ascii="Garamond" w:hAnsi="Garamond"/>
                <w:sz w:val="28"/>
                <w:szCs w:val="28"/>
              </w:rPr>
              <w:t xml:space="preserve"> as </w:t>
            </w:r>
            <w:proofErr w:type="spellStart"/>
            <w:r w:rsidRPr="001E6EFC">
              <w:rPr>
                <w:rFonts w:ascii="Garamond" w:hAnsi="Garamond"/>
                <w:sz w:val="28"/>
                <w:szCs w:val="28"/>
              </w:rPr>
              <w:t>Bannaght</w:t>
            </w:r>
            <w:proofErr w:type="spellEnd"/>
            <w:r w:rsidRPr="001E6EFC">
              <w:rPr>
                <w:rFonts w:ascii="Garamond" w:hAnsi="Garamond"/>
                <w:sz w:val="28"/>
                <w:szCs w:val="28"/>
              </w:rPr>
              <w:t xml:space="preserve"> Yee </w:t>
            </w:r>
            <w:proofErr w:type="spellStart"/>
            <w:r w:rsidRPr="001E6EFC">
              <w:rPr>
                <w:rFonts w:ascii="Garamond" w:hAnsi="Garamond"/>
                <w:sz w:val="28"/>
                <w:szCs w:val="28"/>
              </w:rPr>
              <w:t>shegin</w:t>
            </w:r>
            <w:proofErr w:type="spellEnd"/>
            <w:r w:rsidRPr="001E6EFC">
              <w:rPr>
                <w:rFonts w:ascii="Garamond" w:hAnsi="Garamond"/>
                <w:sz w:val="28"/>
                <w:szCs w:val="28"/>
              </w:rPr>
              <w:t xml:space="preserve"> </w:t>
            </w:r>
            <w:proofErr w:type="spellStart"/>
            <w:r w:rsidRPr="001E6EFC">
              <w:rPr>
                <w:rFonts w:ascii="Garamond" w:hAnsi="Garamond"/>
                <w:sz w:val="28"/>
                <w:szCs w:val="28"/>
              </w:rPr>
              <w:t>dhyt</w:t>
            </w:r>
            <w:proofErr w:type="spellEnd"/>
            <w:r w:rsidRPr="001E6EFC">
              <w:rPr>
                <w:rFonts w:ascii="Garamond" w:hAnsi="Garamond"/>
                <w:sz w:val="28"/>
                <w:szCs w:val="28"/>
              </w:rPr>
              <w:t xml:space="preserve"> y </w:t>
            </w:r>
            <w:proofErr w:type="spellStart"/>
            <w:r w:rsidRPr="001E6EFC">
              <w:rPr>
                <w:rFonts w:ascii="Garamond" w:hAnsi="Garamond"/>
                <w:sz w:val="28"/>
                <w:szCs w:val="28"/>
              </w:rPr>
              <w:t>yanoo</w:t>
            </w:r>
            <w:proofErr w:type="spellEnd"/>
            <w:r w:rsidRPr="001E6EFC">
              <w:rPr>
                <w:rFonts w:ascii="Garamond" w:hAnsi="Garamond"/>
                <w:sz w:val="28"/>
                <w:szCs w:val="28"/>
              </w:rPr>
              <w:t xml:space="preserve"> e</w:t>
            </w:r>
            <w:r>
              <w:rPr>
                <w:rFonts w:ascii="Garamond" w:hAnsi="Garamond"/>
                <w:sz w:val="28"/>
                <w:szCs w:val="28"/>
              </w:rPr>
              <w:t>h</w:t>
            </w:r>
            <w:r w:rsidRPr="001E6EFC">
              <w:rPr>
                <w:rFonts w:ascii="Garamond" w:hAnsi="Garamond"/>
                <w:sz w:val="28"/>
                <w:szCs w:val="28"/>
              </w:rPr>
              <w:t xml:space="preserve"> </w:t>
            </w:r>
            <w:r w:rsidRPr="001E6EFC">
              <w:rPr>
                <w:rFonts w:ascii="Garamond" w:hAnsi="Garamond"/>
                <w:i/>
                <w:sz w:val="28"/>
                <w:szCs w:val="28"/>
              </w:rPr>
              <w:t xml:space="preserve">er </w:t>
            </w:r>
            <w:proofErr w:type="spellStart"/>
            <w:r w:rsidRPr="001E6EFC">
              <w:rPr>
                <w:rFonts w:ascii="Garamond" w:hAnsi="Garamond"/>
                <w:i/>
                <w:sz w:val="28"/>
                <w:szCs w:val="28"/>
              </w:rPr>
              <w:t>dty</w:t>
            </w:r>
            <w:proofErr w:type="spellEnd"/>
            <w:r w:rsidRPr="001E6EFC">
              <w:rPr>
                <w:rFonts w:ascii="Garamond" w:hAnsi="Garamond"/>
                <w:i/>
                <w:sz w:val="28"/>
                <w:szCs w:val="28"/>
              </w:rPr>
              <w:t xml:space="preserve"> </w:t>
            </w:r>
            <w:proofErr w:type="spellStart"/>
            <w:r w:rsidRPr="001E6EFC">
              <w:rPr>
                <w:rFonts w:ascii="Garamond" w:hAnsi="Garamond"/>
                <w:i/>
                <w:sz w:val="28"/>
                <w:szCs w:val="28"/>
              </w:rPr>
              <w:t>Ghlooinyn</w:t>
            </w:r>
            <w:proofErr w:type="spellEnd"/>
            <w:r w:rsidRPr="001E6EFC">
              <w:rPr>
                <w:rFonts w:ascii="Garamond" w:hAnsi="Garamond"/>
                <w:sz w:val="28"/>
                <w:szCs w:val="28"/>
              </w:rPr>
              <w:t xml:space="preserve">. As </w:t>
            </w:r>
            <w:proofErr w:type="spellStart"/>
            <w:r w:rsidRPr="001E6EFC">
              <w:rPr>
                <w:rFonts w:ascii="Garamond" w:hAnsi="Garamond"/>
                <w:sz w:val="28"/>
                <w:szCs w:val="28"/>
              </w:rPr>
              <w:t>shegin</w:t>
            </w:r>
            <w:proofErr w:type="spellEnd"/>
            <w:r w:rsidRPr="001E6EFC">
              <w:rPr>
                <w:rFonts w:ascii="Garamond" w:hAnsi="Garamond"/>
                <w:sz w:val="28"/>
                <w:szCs w:val="28"/>
              </w:rPr>
              <w:t xml:space="preserve"> </w:t>
            </w:r>
            <w:proofErr w:type="spellStart"/>
            <w:r w:rsidRPr="001E6EFC">
              <w:rPr>
                <w:rFonts w:ascii="Garamond" w:hAnsi="Garamond"/>
                <w:sz w:val="28"/>
                <w:szCs w:val="28"/>
              </w:rPr>
              <w:t>dhyt</w:t>
            </w:r>
            <w:proofErr w:type="spellEnd"/>
            <w:r w:rsidRPr="001E6EFC">
              <w:rPr>
                <w:rFonts w:ascii="Garamond" w:hAnsi="Garamond"/>
                <w:sz w:val="28"/>
                <w:szCs w:val="28"/>
              </w:rPr>
              <w:t xml:space="preserve"> </w:t>
            </w:r>
            <w:proofErr w:type="spellStart"/>
            <w:r w:rsidRPr="001E6EFC">
              <w:rPr>
                <w:rFonts w:ascii="Garamond" w:hAnsi="Garamond"/>
                <w:i/>
                <w:sz w:val="28"/>
                <w:szCs w:val="28"/>
              </w:rPr>
              <w:t>shassoo</w:t>
            </w:r>
            <w:proofErr w:type="spellEnd"/>
            <w:r w:rsidRPr="001E6EFC">
              <w:rPr>
                <w:rFonts w:ascii="Garamond" w:hAnsi="Garamond"/>
                <w:sz w:val="28"/>
                <w:szCs w:val="28"/>
              </w:rPr>
              <w:t xml:space="preserve"> </w:t>
            </w:r>
            <w:proofErr w:type="spellStart"/>
            <w:r w:rsidRPr="001E6EFC">
              <w:rPr>
                <w:rFonts w:ascii="Garamond" w:hAnsi="Garamond"/>
                <w:sz w:val="28"/>
                <w:szCs w:val="28"/>
              </w:rPr>
              <w:t>seose</w:t>
            </w:r>
            <w:proofErr w:type="spellEnd"/>
            <w:r w:rsidRPr="001E6EFC">
              <w:rPr>
                <w:rFonts w:ascii="Garamond" w:hAnsi="Garamond"/>
                <w:sz w:val="28"/>
                <w:szCs w:val="28"/>
              </w:rPr>
              <w:t xml:space="preserve"> </w:t>
            </w:r>
            <w:proofErr w:type="spellStart"/>
            <w:r w:rsidRPr="001E6EFC">
              <w:rPr>
                <w:rFonts w:ascii="Garamond" w:hAnsi="Garamond"/>
                <w:sz w:val="28"/>
                <w:szCs w:val="28"/>
              </w:rPr>
              <w:t>dy</w:t>
            </w:r>
            <w:proofErr w:type="spellEnd"/>
            <w:r w:rsidRPr="001E6EFC">
              <w:rPr>
                <w:rFonts w:ascii="Garamond" w:hAnsi="Garamond"/>
                <w:sz w:val="28"/>
                <w:szCs w:val="28"/>
              </w:rPr>
              <w:t xml:space="preserve"> chur </w:t>
            </w:r>
            <w:proofErr w:type="spellStart"/>
            <w:r w:rsidRPr="001E6EFC">
              <w:rPr>
                <w:rFonts w:ascii="Garamond" w:hAnsi="Garamond"/>
                <w:sz w:val="28"/>
                <w:szCs w:val="28"/>
              </w:rPr>
              <w:t>molley</w:t>
            </w:r>
            <w:proofErr w:type="spellEnd"/>
            <w:r w:rsidRPr="001E6EFC">
              <w:rPr>
                <w:rFonts w:ascii="Garamond" w:hAnsi="Garamond"/>
                <w:sz w:val="28"/>
                <w:szCs w:val="28"/>
              </w:rPr>
              <w:t xml:space="preserve"> da son e </w:t>
            </w:r>
            <w:proofErr w:type="spellStart"/>
            <w:r w:rsidRPr="001E6EFC">
              <w:rPr>
                <w:rFonts w:ascii="Garamond" w:hAnsi="Garamond"/>
                <w:sz w:val="28"/>
                <w:szCs w:val="28"/>
              </w:rPr>
              <w:t>obbraghyn</w:t>
            </w:r>
            <w:proofErr w:type="spellEnd"/>
            <w:r w:rsidRPr="001E6EFC">
              <w:rPr>
                <w:rFonts w:ascii="Garamond" w:hAnsi="Garamond"/>
                <w:sz w:val="28"/>
                <w:szCs w:val="28"/>
              </w:rPr>
              <w:t xml:space="preserve"> as e </w:t>
            </w:r>
            <w:proofErr w:type="spellStart"/>
            <w:r w:rsidRPr="001E6EFC">
              <w:rPr>
                <w:rFonts w:ascii="Garamond" w:hAnsi="Garamond"/>
                <w:sz w:val="28"/>
                <w:szCs w:val="28"/>
              </w:rPr>
              <w:t>yiootyn</w:t>
            </w:r>
            <w:proofErr w:type="spellEnd"/>
            <w:r w:rsidRPr="001E6EFC">
              <w:rPr>
                <w:rFonts w:ascii="Garamond" w:hAnsi="Garamond"/>
                <w:sz w:val="28"/>
                <w:szCs w:val="28"/>
              </w:rPr>
              <w:t xml:space="preserve">. </w:t>
            </w:r>
          </w:p>
        </w:tc>
        <w:tc>
          <w:tcPr>
            <w:tcW w:w="3852" w:type="dxa"/>
          </w:tcPr>
          <w:p w14:paraId="1E9D9A63" w14:textId="77777777" w:rsidR="009C6F17" w:rsidRPr="00D05E71" w:rsidRDefault="009C6F17"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When you ask God’s Pardon and Blessing, you must do it </w:t>
            </w:r>
            <w:r w:rsidRPr="00D05E71">
              <w:rPr>
                <w:rFonts w:ascii="Garamond" w:hAnsi="Garamond" w:cs="Times New Roman"/>
                <w:sz w:val="28"/>
              </w:rPr>
              <w:t xml:space="preserve">upon your Knees ; </w:t>
            </w:r>
            <w:r w:rsidRPr="00D05E71">
              <w:rPr>
                <w:rFonts w:ascii="Garamond" w:hAnsi="Garamond" w:cs="Times New Roman"/>
                <w:i/>
                <w:sz w:val="28"/>
              </w:rPr>
              <w:t xml:space="preserve">and you must </w:t>
            </w:r>
            <w:r w:rsidRPr="00D05E71">
              <w:rPr>
                <w:rFonts w:ascii="Garamond" w:hAnsi="Garamond" w:cs="Times New Roman"/>
                <w:sz w:val="28"/>
              </w:rPr>
              <w:t>stand</w:t>
            </w:r>
            <w:r w:rsidRPr="00D05E71">
              <w:rPr>
                <w:rFonts w:ascii="Garamond" w:hAnsi="Garamond" w:cs="Times New Roman"/>
                <w:i/>
                <w:sz w:val="28"/>
              </w:rPr>
              <w:t xml:space="preserve"> up to praise him for his Works and Favours.</w:t>
            </w:r>
          </w:p>
        </w:tc>
        <w:tc>
          <w:tcPr>
            <w:tcW w:w="966" w:type="dxa"/>
          </w:tcPr>
          <w:p w14:paraId="1F389CB6" w14:textId="77777777" w:rsidR="009C6F17" w:rsidRPr="000816C5" w:rsidRDefault="009C6F17" w:rsidP="00DB60C3">
            <w:pPr>
              <w:pStyle w:val="ListParagraph"/>
              <w:ind w:left="0"/>
              <w:rPr>
                <w:rFonts w:ascii="Garamond" w:hAnsi="Garamond" w:cs="Times New Roman"/>
                <w:i/>
                <w:sz w:val="20"/>
                <w:szCs w:val="20"/>
              </w:rPr>
            </w:pPr>
          </w:p>
        </w:tc>
      </w:tr>
      <w:tr w:rsidR="009C6F17" w:rsidRPr="00D05E71" w14:paraId="68774313" w14:textId="77777777" w:rsidTr="005261C9">
        <w:tc>
          <w:tcPr>
            <w:tcW w:w="4253" w:type="dxa"/>
          </w:tcPr>
          <w:p w14:paraId="1CBE8D0E" w14:textId="77777777" w:rsidR="009C6F17" w:rsidRPr="001E6EFC" w:rsidRDefault="009C6F17" w:rsidP="00B237C3">
            <w:pPr>
              <w:pStyle w:val="Default"/>
              <w:widowControl/>
              <w:ind w:firstLine="227"/>
              <w:contextualSpacing/>
              <w:jc w:val="both"/>
              <w:rPr>
                <w:rFonts w:ascii="Garamond" w:hAnsi="Garamond"/>
                <w:sz w:val="28"/>
                <w:szCs w:val="28"/>
              </w:rPr>
            </w:pPr>
            <w:proofErr w:type="spellStart"/>
            <w:r w:rsidRPr="001E6EFC">
              <w:rPr>
                <w:rFonts w:ascii="Garamond" w:hAnsi="Garamond"/>
                <w:color w:val="auto"/>
                <w:sz w:val="28"/>
                <w:szCs w:val="28"/>
              </w:rPr>
              <w:t>Shegin</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dhyt</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geashtagh</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dy</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geyr</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rish</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ny</w:t>
            </w:r>
            <w:proofErr w:type="spellEnd"/>
            <w:r w:rsidRPr="001E6EFC">
              <w:rPr>
                <w:rFonts w:ascii="Garamond" w:hAnsi="Garamond"/>
                <w:color w:val="auto"/>
                <w:sz w:val="28"/>
                <w:szCs w:val="28"/>
              </w:rPr>
              <w:t xml:space="preserve"> vees er </w:t>
            </w:r>
            <w:proofErr w:type="spellStart"/>
            <w:r w:rsidRPr="001E6EFC">
              <w:rPr>
                <w:rFonts w:ascii="Garamond" w:hAnsi="Garamond"/>
                <w:color w:val="auto"/>
                <w:sz w:val="28"/>
                <w:szCs w:val="28"/>
              </w:rPr>
              <w:t>ny</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lhaih</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dhyt</w:t>
            </w:r>
            <w:proofErr w:type="spellEnd"/>
            <w:r w:rsidRPr="001E6EFC">
              <w:rPr>
                <w:rFonts w:ascii="Garamond" w:hAnsi="Garamond"/>
                <w:color w:val="auto"/>
                <w:sz w:val="28"/>
                <w:szCs w:val="28"/>
              </w:rPr>
              <w:t xml:space="preserve">, son Goo Yee eh, </w:t>
            </w:r>
            <w:proofErr w:type="spellStart"/>
            <w:r w:rsidRPr="001E6EFC">
              <w:rPr>
                <w:rFonts w:ascii="Garamond" w:hAnsi="Garamond"/>
                <w:color w:val="auto"/>
                <w:sz w:val="28"/>
                <w:szCs w:val="28"/>
              </w:rPr>
              <w:t>n’egooish</w:t>
            </w:r>
            <w:proofErr w:type="spellEnd"/>
            <w:r w:rsidRPr="001E6EFC">
              <w:rPr>
                <w:rFonts w:ascii="Garamond" w:hAnsi="Garamond"/>
                <w:color w:val="auto"/>
                <w:sz w:val="28"/>
                <w:szCs w:val="28"/>
              </w:rPr>
              <w:t xml:space="preserve"> cha </w:t>
            </w:r>
            <w:proofErr w:type="spellStart"/>
            <w:r w:rsidRPr="001E6EFC">
              <w:rPr>
                <w:rFonts w:ascii="Garamond" w:hAnsi="Garamond"/>
                <w:color w:val="auto"/>
                <w:sz w:val="28"/>
                <w:szCs w:val="28"/>
              </w:rPr>
              <w:t>vod</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oo</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ve</w:t>
            </w:r>
            <w:proofErr w:type="spellEnd"/>
            <w:r w:rsidRPr="001E6EFC">
              <w:rPr>
                <w:rFonts w:ascii="Garamond" w:hAnsi="Garamond"/>
                <w:color w:val="auto"/>
                <w:sz w:val="28"/>
                <w:szCs w:val="28"/>
              </w:rPr>
              <w:t xml:space="preserve"> er </w:t>
            </w:r>
            <w:proofErr w:type="spellStart"/>
            <w:r w:rsidRPr="001E6EFC">
              <w:rPr>
                <w:rFonts w:ascii="Garamond" w:hAnsi="Garamond"/>
                <w:color w:val="auto"/>
                <w:sz w:val="28"/>
                <w:szCs w:val="28"/>
              </w:rPr>
              <w:t>dy</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hauail</w:t>
            </w:r>
            <w:proofErr w:type="spellEnd"/>
            <w:r w:rsidRPr="001E6EFC">
              <w:rPr>
                <w:rFonts w:ascii="Garamond" w:hAnsi="Garamond"/>
                <w:color w:val="auto"/>
                <w:sz w:val="28"/>
                <w:szCs w:val="28"/>
              </w:rPr>
              <w:t xml:space="preserve">. </w:t>
            </w:r>
          </w:p>
        </w:tc>
        <w:tc>
          <w:tcPr>
            <w:tcW w:w="3852" w:type="dxa"/>
          </w:tcPr>
          <w:p w14:paraId="553606D6" w14:textId="77777777" w:rsidR="009C6F17" w:rsidRPr="00D05E71" w:rsidRDefault="009C6F17"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You must carefully attend to what is </w:t>
            </w:r>
            <w:r w:rsidRPr="00D05E71">
              <w:rPr>
                <w:rFonts w:ascii="Garamond" w:hAnsi="Garamond" w:cs="Times New Roman"/>
                <w:sz w:val="28"/>
              </w:rPr>
              <w:t>Read</w:t>
            </w:r>
            <w:r w:rsidRPr="00D05E71">
              <w:rPr>
                <w:rFonts w:ascii="Garamond" w:hAnsi="Garamond" w:cs="Times New Roman"/>
                <w:i/>
                <w:sz w:val="28"/>
              </w:rPr>
              <w:t xml:space="preserve"> to you, for it is the </w:t>
            </w:r>
            <w:r w:rsidRPr="00D05E71">
              <w:rPr>
                <w:rFonts w:ascii="Garamond" w:hAnsi="Garamond" w:cs="Times New Roman"/>
                <w:sz w:val="28"/>
              </w:rPr>
              <w:t>Word of God,</w:t>
            </w:r>
            <w:r w:rsidRPr="00D05E71">
              <w:rPr>
                <w:rFonts w:ascii="Garamond" w:hAnsi="Garamond" w:cs="Times New Roman"/>
                <w:i/>
                <w:sz w:val="28"/>
              </w:rPr>
              <w:t xml:space="preserve"> without which you cannot be saved.</w:t>
            </w:r>
          </w:p>
        </w:tc>
        <w:tc>
          <w:tcPr>
            <w:tcW w:w="966" w:type="dxa"/>
          </w:tcPr>
          <w:p w14:paraId="14B114CA" w14:textId="77777777" w:rsidR="009C6F17" w:rsidRPr="000816C5" w:rsidRDefault="009C6F17" w:rsidP="00DB60C3">
            <w:pPr>
              <w:pStyle w:val="ListParagraph"/>
              <w:ind w:left="0"/>
              <w:rPr>
                <w:rFonts w:ascii="Garamond" w:hAnsi="Garamond" w:cs="Times New Roman"/>
                <w:i/>
                <w:sz w:val="20"/>
                <w:szCs w:val="20"/>
              </w:rPr>
            </w:pPr>
          </w:p>
        </w:tc>
      </w:tr>
      <w:tr w:rsidR="009C6F17" w:rsidRPr="00D05E71" w14:paraId="32CF55EF" w14:textId="77777777" w:rsidTr="005261C9">
        <w:tc>
          <w:tcPr>
            <w:tcW w:w="4253" w:type="dxa"/>
          </w:tcPr>
          <w:p w14:paraId="42552ADC" w14:textId="77777777" w:rsidR="009C6F17" w:rsidRPr="001E6EFC" w:rsidRDefault="009C6F17" w:rsidP="00B237C3">
            <w:pPr>
              <w:pStyle w:val="Default"/>
              <w:widowControl/>
              <w:ind w:firstLine="227"/>
              <w:contextualSpacing/>
              <w:jc w:val="both"/>
              <w:rPr>
                <w:rFonts w:ascii="Garamond" w:hAnsi="Garamond"/>
                <w:sz w:val="28"/>
                <w:szCs w:val="28"/>
              </w:rPr>
            </w:pPr>
            <w:r w:rsidRPr="001E6EFC">
              <w:rPr>
                <w:rFonts w:ascii="Garamond" w:hAnsi="Garamond"/>
                <w:color w:val="auto"/>
                <w:sz w:val="28"/>
                <w:szCs w:val="28"/>
              </w:rPr>
              <w:t xml:space="preserve">As </w:t>
            </w:r>
            <w:proofErr w:type="spellStart"/>
            <w:r w:rsidRPr="001E6EFC">
              <w:rPr>
                <w:rFonts w:ascii="Garamond" w:hAnsi="Garamond"/>
                <w:color w:val="auto"/>
                <w:sz w:val="28"/>
                <w:szCs w:val="28"/>
              </w:rPr>
              <w:t>eisht</w:t>
            </w:r>
            <w:proofErr w:type="spellEnd"/>
            <w:r w:rsidRPr="001E6EFC">
              <w:rPr>
                <w:rFonts w:ascii="Garamond" w:hAnsi="Garamond"/>
                <w:color w:val="auto"/>
                <w:sz w:val="28"/>
                <w:szCs w:val="28"/>
              </w:rPr>
              <w:t xml:space="preserve"> bee </w:t>
            </w:r>
            <w:proofErr w:type="spellStart"/>
            <w:r w:rsidRPr="001E6EFC">
              <w:rPr>
                <w:rFonts w:ascii="Garamond" w:hAnsi="Garamond"/>
                <w:color w:val="auto"/>
                <w:sz w:val="28"/>
                <w:szCs w:val="28"/>
              </w:rPr>
              <w:t>bannaght</w:t>
            </w:r>
            <w:proofErr w:type="spellEnd"/>
            <w:r w:rsidRPr="001E6EFC">
              <w:rPr>
                <w:rFonts w:ascii="Garamond" w:hAnsi="Garamond"/>
                <w:color w:val="auto"/>
                <w:sz w:val="28"/>
                <w:szCs w:val="28"/>
              </w:rPr>
              <w:t xml:space="preserve"> Yee </w:t>
            </w:r>
            <w:proofErr w:type="spellStart"/>
            <w:r w:rsidRPr="001E6EFC">
              <w:rPr>
                <w:rFonts w:ascii="Garamond" w:hAnsi="Garamond"/>
                <w:color w:val="auto"/>
                <w:sz w:val="28"/>
                <w:szCs w:val="28"/>
              </w:rPr>
              <w:t>ayd</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goll</w:t>
            </w:r>
            <w:proofErr w:type="spellEnd"/>
            <w:r w:rsidRPr="001E6EFC">
              <w:rPr>
                <w:rFonts w:ascii="Garamond" w:hAnsi="Garamond"/>
                <w:color w:val="auto"/>
                <w:sz w:val="28"/>
                <w:szCs w:val="28"/>
              </w:rPr>
              <w:t xml:space="preserve"> </w:t>
            </w:r>
            <w:proofErr w:type="spellStart"/>
            <w:r w:rsidRPr="001E6EFC">
              <w:rPr>
                <w:rFonts w:ascii="Garamond" w:hAnsi="Garamond"/>
                <w:color w:val="auto"/>
                <w:sz w:val="28"/>
                <w:szCs w:val="28"/>
              </w:rPr>
              <w:t>thie</w:t>
            </w:r>
            <w:proofErr w:type="spellEnd"/>
            <w:r w:rsidRPr="001E6EFC">
              <w:rPr>
                <w:rFonts w:ascii="Garamond" w:hAnsi="Garamond"/>
                <w:color w:val="auto"/>
                <w:sz w:val="28"/>
                <w:szCs w:val="28"/>
              </w:rPr>
              <w:t xml:space="preserve">. </w:t>
            </w:r>
          </w:p>
        </w:tc>
        <w:tc>
          <w:tcPr>
            <w:tcW w:w="3852" w:type="dxa"/>
          </w:tcPr>
          <w:p w14:paraId="585A1688" w14:textId="77777777" w:rsidR="009C6F17" w:rsidRPr="00D05E71" w:rsidRDefault="009C6F17" w:rsidP="00B237C3">
            <w:pPr>
              <w:pStyle w:val="ListParagraph"/>
              <w:ind w:left="0" w:firstLine="227"/>
              <w:jc w:val="both"/>
              <w:rPr>
                <w:rFonts w:ascii="Garamond" w:hAnsi="Garamond" w:cs="Times New Roman"/>
                <w:i/>
                <w:sz w:val="28"/>
              </w:rPr>
            </w:pPr>
            <w:r w:rsidRPr="00D05E71">
              <w:rPr>
                <w:rFonts w:ascii="Garamond" w:hAnsi="Garamond" w:cs="Times New Roman"/>
                <w:i/>
                <w:sz w:val="28"/>
              </w:rPr>
              <w:t>And then you will return home with God’s Blessing.</w:t>
            </w:r>
          </w:p>
        </w:tc>
        <w:tc>
          <w:tcPr>
            <w:tcW w:w="966" w:type="dxa"/>
          </w:tcPr>
          <w:p w14:paraId="131F4CBB" w14:textId="77777777" w:rsidR="009C6F17" w:rsidRPr="000816C5" w:rsidRDefault="009C6F17" w:rsidP="00DB60C3">
            <w:pPr>
              <w:pStyle w:val="ListParagraph"/>
              <w:ind w:left="0"/>
              <w:rPr>
                <w:rFonts w:ascii="Garamond" w:hAnsi="Garamond" w:cs="Times New Roman"/>
                <w:i/>
                <w:sz w:val="20"/>
                <w:szCs w:val="20"/>
              </w:rPr>
            </w:pPr>
          </w:p>
        </w:tc>
      </w:tr>
      <w:tr w:rsidR="009C6F17" w:rsidRPr="00D05E71" w14:paraId="6EFC2C00" w14:textId="77777777" w:rsidTr="005261C9">
        <w:tc>
          <w:tcPr>
            <w:tcW w:w="4253" w:type="dxa"/>
          </w:tcPr>
          <w:p w14:paraId="57208DE9" w14:textId="77777777" w:rsidR="009C6F17" w:rsidRPr="001E6EFC" w:rsidRDefault="009C6F17" w:rsidP="00B237C3">
            <w:pPr>
              <w:pStyle w:val="CM3"/>
              <w:widowControl/>
              <w:spacing w:line="240" w:lineRule="auto"/>
              <w:ind w:firstLine="227"/>
              <w:contextualSpacing/>
              <w:jc w:val="both"/>
              <w:rPr>
                <w:rFonts w:ascii="Garamond" w:hAnsi="Garamond"/>
                <w:sz w:val="28"/>
                <w:szCs w:val="28"/>
              </w:rPr>
            </w:pPr>
            <w:r w:rsidRPr="001E6EFC">
              <w:rPr>
                <w:rFonts w:ascii="Garamond" w:hAnsi="Garamond"/>
                <w:i/>
                <w:sz w:val="28"/>
                <w:szCs w:val="28"/>
              </w:rPr>
              <w:t>Q.</w:t>
            </w:r>
            <w:r w:rsidRPr="001E6EFC">
              <w:rPr>
                <w:rFonts w:ascii="Garamond" w:hAnsi="Garamond"/>
                <w:sz w:val="28"/>
                <w:szCs w:val="28"/>
              </w:rPr>
              <w:t xml:space="preserve"> </w:t>
            </w:r>
            <w:proofErr w:type="spellStart"/>
            <w:r w:rsidRPr="001E6EFC">
              <w:rPr>
                <w:rFonts w:ascii="Garamond" w:hAnsi="Garamond"/>
                <w:sz w:val="28"/>
                <w:szCs w:val="28"/>
              </w:rPr>
              <w:t>Vel</w:t>
            </w:r>
            <w:proofErr w:type="spellEnd"/>
            <w:r w:rsidRPr="001E6EFC">
              <w:rPr>
                <w:rFonts w:ascii="Garamond" w:hAnsi="Garamond"/>
                <w:sz w:val="28"/>
                <w:szCs w:val="28"/>
              </w:rPr>
              <w:t xml:space="preserve"> </w:t>
            </w:r>
            <w:proofErr w:type="spellStart"/>
            <w:r w:rsidRPr="001E6EFC">
              <w:rPr>
                <w:rFonts w:ascii="Garamond" w:hAnsi="Garamond"/>
                <w:sz w:val="28"/>
                <w:szCs w:val="28"/>
              </w:rPr>
              <w:t>yn</w:t>
            </w:r>
            <w:proofErr w:type="spellEnd"/>
            <w:r w:rsidRPr="001E6EFC">
              <w:rPr>
                <w:rFonts w:ascii="Garamond" w:hAnsi="Garamond"/>
                <w:sz w:val="28"/>
                <w:szCs w:val="28"/>
              </w:rPr>
              <w:t xml:space="preserve"> </w:t>
            </w:r>
            <w:proofErr w:type="spellStart"/>
            <w:r w:rsidRPr="001E6EFC">
              <w:rPr>
                <w:rFonts w:ascii="Garamond" w:hAnsi="Garamond"/>
                <w:sz w:val="28"/>
                <w:szCs w:val="28"/>
              </w:rPr>
              <w:t>Anney</w:t>
            </w:r>
            <w:proofErr w:type="spellEnd"/>
            <w:r w:rsidRPr="001E6EFC">
              <w:rPr>
                <w:rFonts w:ascii="Garamond" w:hAnsi="Garamond"/>
                <w:sz w:val="28"/>
                <w:szCs w:val="28"/>
              </w:rPr>
              <w:t xml:space="preserve"> </w:t>
            </w:r>
            <w:proofErr w:type="spellStart"/>
            <w:r w:rsidRPr="001E6EFC">
              <w:rPr>
                <w:rFonts w:ascii="Garamond" w:hAnsi="Garamond"/>
                <w:sz w:val="28"/>
                <w:szCs w:val="28"/>
              </w:rPr>
              <w:t>shoh</w:t>
            </w:r>
            <w:proofErr w:type="spellEnd"/>
            <w:r w:rsidRPr="001E6EFC">
              <w:rPr>
                <w:rFonts w:ascii="Garamond" w:hAnsi="Garamond"/>
                <w:sz w:val="28"/>
                <w:szCs w:val="28"/>
              </w:rPr>
              <w:t xml:space="preserve"> cur </w:t>
            </w:r>
            <w:proofErr w:type="spellStart"/>
            <w:r w:rsidRPr="001E6EFC">
              <w:rPr>
                <w:rFonts w:ascii="Garamond" w:hAnsi="Garamond"/>
                <w:sz w:val="28"/>
                <w:szCs w:val="28"/>
              </w:rPr>
              <w:t>coyrle</w:t>
            </w:r>
            <w:proofErr w:type="spellEnd"/>
            <w:r w:rsidRPr="001E6EFC">
              <w:rPr>
                <w:rFonts w:ascii="Garamond" w:hAnsi="Garamond"/>
                <w:sz w:val="28"/>
                <w:szCs w:val="28"/>
              </w:rPr>
              <w:t xml:space="preserve"> </w:t>
            </w:r>
            <w:proofErr w:type="spellStart"/>
            <w:r w:rsidRPr="001E6EFC">
              <w:rPr>
                <w:rFonts w:ascii="Garamond" w:hAnsi="Garamond"/>
                <w:sz w:val="28"/>
                <w:szCs w:val="28"/>
              </w:rPr>
              <w:t>erbee</w:t>
            </w:r>
            <w:proofErr w:type="spellEnd"/>
            <w:r w:rsidRPr="001E6EFC">
              <w:rPr>
                <w:rFonts w:ascii="Garamond" w:hAnsi="Garamond"/>
                <w:sz w:val="28"/>
                <w:szCs w:val="28"/>
              </w:rPr>
              <w:t xml:space="preserve"> </w:t>
            </w:r>
            <w:proofErr w:type="spellStart"/>
            <w:r w:rsidRPr="001E6EFC">
              <w:rPr>
                <w:rFonts w:ascii="Garamond" w:hAnsi="Garamond"/>
                <w:sz w:val="28"/>
                <w:szCs w:val="28"/>
              </w:rPr>
              <w:t>sodjey</w:t>
            </w:r>
            <w:proofErr w:type="spellEnd"/>
            <w:r w:rsidRPr="001E6EFC">
              <w:rPr>
                <w:rFonts w:ascii="Garamond" w:hAnsi="Garamond"/>
                <w:sz w:val="28"/>
                <w:szCs w:val="28"/>
              </w:rPr>
              <w:t xml:space="preserve"> </w:t>
            </w:r>
            <w:proofErr w:type="spellStart"/>
            <w:r w:rsidRPr="001E6EFC">
              <w:rPr>
                <w:rFonts w:ascii="Garamond" w:hAnsi="Garamond"/>
                <w:sz w:val="28"/>
                <w:szCs w:val="28"/>
              </w:rPr>
              <w:t>dooin</w:t>
            </w:r>
            <w:proofErr w:type="spellEnd"/>
            <w:r w:rsidRPr="001E6EFC">
              <w:rPr>
                <w:rFonts w:ascii="Garamond" w:hAnsi="Garamond"/>
                <w:i/>
                <w:sz w:val="28"/>
                <w:szCs w:val="28"/>
              </w:rPr>
              <w:t> </w:t>
            </w:r>
            <w:r w:rsidRPr="001E6EFC">
              <w:rPr>
                <w:rFonts w:ascii="Garamond" w:hAnsi="Garamond"/>
                <w:sz w:val="28"/>
                <w:szCs w:val="28"/>
              </w:rPr>
              <w:t xml:space="preserve">? </w:t>
            </w:r>
          </w:p>
        </w:tc>
        <w:tc>
          <w:tcPr>
            <w:tcW w:w="3852" w:type="dxa"/>
          </w:tcPr>
          <w:p w14:paraId="16F1068D" w14:textId="77777777" w:rsidR="009C6F17" w:rsidRPr="00D05E71" w:rsidRDefault="009C6F17"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Doth this Command afford any further Instruction ?</w:t>
            </w:r>
          </w:p>
        </w:tc>
        <w:tc>
          <w:tcPr>
            <w:tcW w:w="966" w:type="dxa"/>
          </w:tcPr>
          <w:p w14:paraId="37952012" w14:textId="77777777" w:rsidR="009C6F17" w:rsidRPr="000816C5" w:rsidRDefault="009C6F17" w:rsidP="00DB60C3">
            <w:pPr>
              <w:pStyle w:val="ListParagraph"/>
              <w:ind w:left="0"/>
              <w:rPr>
                <w:rFonts w:ascii="Garamond" w:hAnsi="Garamond" w:cs="Times New Roman"/>
                <w:sz w:val="20"/>
                <w:szCs w:val="20"/>
              </w:rPr>
            </w:pPr>
          </w:p>
        </w:tc>
      </w:tr>
      <w:tr w:rsidR="009C6F17" w:rsidRPr="00D05E71" w14:paraId="53D1C5EF" w14:textId="77777777" w:rsidTr="005261C9">
        <w:tc>
          <w:tcPr>
            <w:tcW w:w="4253" w:type="dxa"/>
          </w:tcPr>
          <w:p w14:paraId="5B30F78E" w14:textId="77777777" w:rsidR="009C6F17" w:rsidRPr="001E6EFC" w:rsidRDefault="009C6F17" w:rsidP="00B237C3">
            <w:pPr>
              <w:pStyle w:val="CM3"/>
              <w:widowControl/>
              <w:spacing w:line="240" w:lineRule="auto"/>
              <w:ind w:firstLine="227"/>
              <w:contextualSpacing/>
              <w:jc w:val="both"/>
              <w:rPr>
                <w:rFonts w:ascii="Garamond" w:hAnsi="Garamond"/>
                <w:sz w:val="28"/>
                <w:szCs w:val="28"/>
              </w:rPr>
            </w:pPr>
            <w:r w:rsidRPr="001E6EFC">
              <w:rPr>
                <w:rFonts w:ascii="Garamond" w:hAnsi="Garamond"/>
                <w:i/>
                <w:sz w:val="28"/>
                <w:szCs w:val="28"/>
              </w:rPr>
              <w:t xml:space="preserve">A. </w:t>
            </w:r>
            <w:r w:rsidRPr="001E6EFC">
              <w:rPr>
                <w:rFonts w:ascii="Garamond" w:hAnsi="Garamond"/>
                <w:sz w:val="28"/>
                <w:szCs w:val="28"/>
              </w:rPr>
              <w:t>Ta</w:t>
            </w:r>
            <w:r w:rsidRPr="001E6EFC">
              <w:rPr>
                <w:rFonts w:ascii="Garamond" w:hAnsi="Garamond"/>
                <w:i/>
                <w:sz w:val="28"/>
                <w:szCs w:val="28"/>
              </w:rPr>
              <w:t xml:space="preserve">. </w:t>
            </w:r>
            <w:proofErr w:type="spellStart"/>
            <w:r w:rsidRPr="001E6EFC">
              <w:rPr>
                <w:rFonts w:ascii="Garamond" w:hAnsi="Garamond"/>
                <w:sz w:val="28"/>
                <w:szCs w:val="28"/>
              </w:rPr>
              <w:t>Te</w:t>
            </w:r>
            <w:proofErr w:type="spellEnd"/>
            <w:r w:rsidRPr="001E6EFC">
              <w:rPr>
                <w:rFonts w:ascii="Garamond" w:hAnsi="Garamond"/>
                <w:sz w:val="28"/>
                <w:szCs w:val="28"/>
              </w:rPr>
              <w:t xml:space="preserve"> </w:t>
            </w:r>
            <w:proofErr w:type="spellStart"/>
            <w:r w:rsidRPr="001E6EFC">
              <w:rPr>
                <w:rFonts w:ascii="Garamond" w:hAnsi="Garamond"/>
                <w:sz w:val="28"/>
                <w:szCs w:val="28"/>
              </w:rPr>
              <w:t>soilshagh</w:t>
            </w:r>
            <w:proofErr w:type="spellEnd"/>
            <w:r w:rsidRPr="001E6EFC">
              <w:rPr>
                <w:rFonts w:ascii="Garamond" w:hAnsi="Garamond"/>
                <w:sz w:val="28"/>
                <w:szCs w:val="28"/>
              </w:rPr>
              <w:t xml:space="preserve"> </w:t>
            </w:r>
            <w:proofErr w:type="spellStart"/>
            <w:r w:rsidRPr="001E6EFC">
              <w:rPr>
                <w:rFonts w:ascii="Garamond" w:hAnsi="Garamond"/>
                <w:sz w:val="28"/>
                <w:szCs w:val="28"/>
              </w:rPr>
              <w:t>dooin</w:t>
            </w:r>
            <w:proofErr w:type="spellEnd"/>
            <w:r w:rsidRPr="001E6EFC">
              <w:rPr>
                <w:rFonts w:ascii="Garamond" w:hAnsi="Garamond"/>
                <w:sz w:val="28"/>
                <w:szCs w:val="28"/>
              </w:rPr>
              <w:t xml:space="preserve"> </w:t>
            </w:r>
            <w:proofErr w:type="spellStart"/>
            <w:r w:rsidRPr="001E6EFC">
              <w:rPr>
                <w:rFonts w:ascii="Garamond" w:hAnsi="Garamond"/>
                <w:sz w:val="28"/>
                <w:szCs w:val="28"/>
              </w:rPr>
              <w:t>dy</w:t>
            </w:r>
            <w:proofErr w:type="spellEnd"/>
            <w:r w:rsidRPr="001E6EFC">
              <w:rPr>
                <w:rFonts w:ascii="Garamond" w:hAnsi="Garamond"/>
                <w:sz w:val="28"/>
                <w:szCs w:val="28"/>
              </w:rPr>
              <w:t xml:space="preserve"> bee </w:t>
            </w:r>
            <w:proofErr w:type="spellStart"/>
            <w:r w:rsidRPr="001E6EFC">
              <w:rPr>
                <w:rFonts w:ascii="Garamond" w:hAnsi="Garamond"/>
                <w:sz w:val="28"/>
                <w:szCs w:val="28"/>
              </w:rPr>
              <w:t>Crauee-aght</w:t>
            </w:r>
            <w:proofErr w:type="spellEnd"/>
            <w:r w:rsidRPr="001E6EFC">
              <w:rPr>
                <w:rFonts w:ascii="Garamond" w:hAnsi="Garamond"/>
                <w:sz w:val="28"/>
                <w:szCs w:val="28"/>
              </w:rPr>
              <w:t xml:space="preserve"> </w:t>
            </w:r>
            <w:proofErr w:type="spellStart"/>
            <w:r w:rsidRPr="001E6EFC">
              <w:rPr>
                <w:rFonts w:ascii="Garamond" w:hAnsi="Garamond"/>
                <w:sz w:val="28"/>
                <w:szCs w:val="28"/>
              </w:rPr>
              <w:t>Ayraghyn</w:t>
            </w:r>
            <w:proofErr w:type="spellEnd"/>
            <w:r w:rsidRPr="001E6EFC">
              <w:rPr>
                <w:rFonts w:ascii="Garamond" w:hAnsi="Garamond"/>
                <w:sz w:val="28"/>
                <w:szCs w:val="28"/>
              </w:rPr>
              <w:t xml:space="preserve"> er </w:t>
            </w:r>
            <w:proofErr w:type="spellStart"/>
            <w:r w:rsidRPr="001E6EFC">
              <w:rPr>
                <w:rFonts w:ascii="Garamond" w:hAnsi="Garamond"/>
                <w:sz w:val="28"/>
                <w:szCs w:val="28"/>
              </w:rPr>
              <w:t>ny</w:t>
            </w:r>
            <w:proofErr w:type="spellEnd"/>
            <w:r w:rsidRPr="001E6EFC">
              <w:rPr>
                <w:rFonts w:ascii="Garamond" w:hAnsi="Garamond"/>
                <w:sz w:val="28"/>
                <w:szCs w:val="28"/>
              </w:rPr>
              <w:t xml:space="preserve"> </w:t>
            </w:r>
            <w:proofErr w:type="spellStart"/>
            <w:r w:rsidRPr="001E6EFC">
              <w:rPr>
                <w:rFonts w:ascii="Garamond" w:hAnsi="Garamond"/>
                <w:sz w:val="28"/>
                <w:szCs w:val="28"/>
              </w:rPr>
              <w:t>chooinaght</w:t>
            </w:r>
            <w:proofErr w:type="spellEnd"/>
            <w:r w:rsidRPr="001E6EFC">
              <w:rPr>
                <w:rFonts w:ascii="Garamond" w:hAnsi="Garamond"/>
                <w:sz w:val="28"/>
                <w:szCs w:val="28"/>
              </w:rPr>
              <w:t xml:space="preserve"> son </w:t>
            </w:r>
            <w:proofErr w:type="spellStart"/>
            <w:r w:rsidRPr="001E6EFC">
              <w:rPr>
                <w:rFonts w:ascii="Garamond" w:hAnsi="Garamond"/>
                <w:sz w:val="28"/>
                <w:szCs w:val="28"/>
              </w:rPr>
              <w:t>mie</w:t>
            </w:r>
            <w:proofErr w:type="spellEnd"/>
            <w:r w:rsidRPr="001E6EFC">
              <w:rPr>
                <w:rFonts w:ascii="Garamond" w:hAnsi="Garamond"/>
                <w:sz w:val="28"/>
                <w:szCs w:val="28"/>
              </w:rPr>
              <w:t xml:space="preserve"> </w:t>
            </w:r>
            <w:proofErr w:type="spellStart"/>
            <w:r w:rsidRPr="001E6EFC">
              <w:rPr>
                <w:rFonts w:ascii="Garamond" w:hAnsi="Garamond"/>
                <w:sz w:val="28"/>
                <w:szCs w:val="28"/>
              </w:rPr>
              <w:t>nyn</w:t>
            </w:r>
            <w:proofErr w:type="spellEnd"/>
            <w:r w:rsidRPr="001E6EFC">
              <w:rPr>
                <w:rFonts w:ascii="Garamond" w:hAnsi="Garamond"/>
                <w:sz w:val="28"/>
                <w:szCs w:val="28"/>
              </w:rPr>
              <w:t xml:space="preserve"> </w:t>
            </w:r>
            <w:proofErr w:type="spellStart"/>
            <w:r w:rsidRPr="001E6EFC">
              <w:rPr>
                <w:rFonts w:ascii="Garamond" w:hAnsi="Garamond"/>
                <w:sz w:val="28"/>
                <w:szCs w:val="28"/>
              </w:rPr>
              <w:t>Gloan</w:t>
            </w:r>
            <w:proofErr w:type="spellEnd"/>
            <w:r w:rsidRPr="001E6EFC">
              <w:rPr>
                <w:rFonts w:ascii="Garamond" w:hAnsi="Garamond"/>
                <w:sz w:val="28"/>
                <w:szCs w:val="28"/>
              </w:rPr>
              <w:t xml:space="preserve"> </w:t>
            </w:r>
            <w:proofErr w:type="spellStart"/>
            <w:r w:rsidRPr="001E6EFC">
              <w:rPr>
                <w:rFonts w:ascii="Garamond" w:hAnsi="Garamond"/>
                <w:sz w:val="28"/>
                <w:szCs w:val="28"/>
              </w:rPr>
              <w:t>gys</w:t>
            </w:r>
            <w:proofErr w:type="spellEnd"/>
            <w:r w:rsidRPr="001E6EFC">
              <w:rPr>
                <w:rFonts w:ascii="Garamond" w:hAnsi="Garamond"/>
                <w:sz w:val="28"/>
                <w:szCs w:val="28"/>
              </w:rPr>
              <w:t xml:space="preserve"> </w:t>
            </w:r>
            <w:proofErr w:type="spellStart"/>
            <w:r w:rsidRPr="001E6EFC">
              <w:rPr>
                <w:rFonts w:ascii="Garamond" w:hAnsi="Garamond"/>
                <w:sz w:val="28"/>
                <w:szCs w:val="28"/>
              </w:rPr>
              <w:t>ymmodee</w:t>
            </w:r>
            <w:proofErr w:type="spellEnd"/>
            <w:r w:rsidRPr="001E6EFC">
              <w:rPr>
                <w:rFonts w:ascii="Garamond" w:hAnsi="Garamond"/>
                <w:sz w:val="28"/>
                <w:szCs w:val="28"/>
              </w:rPr>
              <w:t xml:space="preserve"> </w:t>
            </w:r>
            <w:proofErr w:type="spellStart"/>
            <w:r w:rsidRPr="001E6EFC">
              <w:rPr>
                <w:rFonts w:ascii="Garamond" w:hAnsi="Garamond"/>
                <w:sz w:val="28"/>
                <w:szCs w:val="28"/>
              </w:rPr>
              <w:t>sheeloghyn</w:t>
            </w:r>
            <w:proofErr w:type="spellEnd"/>
            <w:r w:rsidRPr="001E6EFC">
              <w:rPr>
                <w:rFonts w:ascii="Garamond" w:hAnsi="Garamond"/>
                <w:sz w:val="28"/>
                <w:szCs w:val="28"/>
              </w:rPr>
              <w:t xml:space="preserve">. </w:t>
            </w:r>
          </w:p>
        </w:tc>
        <w:tc>
          <w:tcPr>
            <w:tcW w:w="3852" w:type="dxa"/>
          </w:tcPr>
          <w:p w14:paraId="0095F0A9" w14:textId="77777777" w:rsidR="009C6F17" w:rsidRPr="00D05E71" w:rsidRDefault="009C6F17"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Yes. It shews us, that the Piety of Parents shall be </w:t>
            </w:r>
            <w:proofErr w:type="spellStart"/>
            <w:r w:rsidRPr="00D05E71">
              <w:rPr>
                <w:rFonts w:ascii="Garamond" w:hAnsi="Garamond" w:cs="Times New Roman"/>
                <w:i/>
                <w:sz w:val="28"/>
              </w:rPr>
              <w:t>remembred</w:t>
            </w:r>
            <w:proofErr w:type="spellEnd"/>
            <w:r w:rsidRPr="00D05E71">
              <w:rPr>
                <w:rFonts w:ascii="Garamond" w:hAnsi="Garamond" w:cs="Times New Roman"/>
                <w:i/>
                <w:sz w:val="28"/>
              </w:rPr>
              <w:t xml:space="preserve"> for the Good of their Children, to many Generations.</w:t>
            </w:r>
          </w:p>
        </w:tc>
        <w:tc>
          <w:tcPr>
            <w:tcW w:w="966" w:type="dxa"/>
          </w:tcPr>
          <w:p w14:paraId="133E305B" w14:textId="77777777" w:rsidR="009C6F17" w:rsidRPr="000816C5" w:rsidRDefault="009C6F17" w:rsidP="00DB60C3">
            <w:pPr>
              <w:pStyle w:val="ListParagraph"/>
              <w:ind w:left="0"/>
              <w:rPr>
                <w:rFonts w:ascii="Garamond" w:hAnsi="Garamond" w:cs="Times New Roman"/>
                <w:sz w:val="20"/>
                <w:szCs w:val="20"/>
              </w:rPr>
            </w:pPr>
          </w:p>
        </w:tc>
      </w:tr>
      <w:tr w:rsidR="009C6F17" w:rsidRPr="00D05E71" w14:paraId="3130AAC6" w14:textId="77777777" w:rsidTr="005261C9">
        <w:tc>
          <w:tcPr>
            <w:tcW w:w="4253" w:type="dxa"/>
          </w:tcPr>
          <w:p w14:paraId="31A353FB" w14:textId="77777777" w:rsidR="009C6F17" w:rsidRPr="001E6EFC" w:rsidRDefault="009C6F17" w:rsidP="00B237C3">
            <w:pPr>
              <w:pStyle w:val="CM3"/>
              <w:widowControl/>
              <w:spacing w:line="240" w:lineRule="auto"/>
              <w:ind w:firstLine="227"/>
              <w:contextualSpacing/>
              <w:jc w:val="both"/>
              <w:rPr>
                <w:rFonts w:ascii="Garamond" w:hAnsi="Garamond"/>
                <w:sz w:val="28"/>
                <w:szCs w:val="28"/>
              </w:rPr>
            </w:pPr>
            <w:r w:rsidRPr="001E6EFC">
              <w:rPr>
                <w:rFonts w:ascii="Garamond" w:hAnsi="Garamond"/>
                <w:sz w:val="28"/>
                <w:szCs w:val="28"/>
              </w:rPr>
              <w:t xml:space="preserve">Dy nee </w:t>
            </w:r>
            <w:proofErr w:type="spellStart"/>
            <w:r w:rsidRPr="001E6EFC">
              <w:rPr>
                <w:rFonts w:ascii="Garamond" w:hAnsi="Garamond"/>
                <w:sz w:val="28"/>
                <w:szCs w:val="28"/>
              </w:rPr>
              <w:t>Bannaght</w:t>
            </w:r>
            <w:proofErr w:type="spellEnd"/>
            <w:r w:rsidRPr="001E6EFC">
              <w:rPr>
                <w:rFonts w:ascii="Garamond" w:hAnsi="Garamond"/>
                <w:sz w:val="28"/>
                <w:szCs w:val="28"/>
              </w:rPr>
              <w:t xml:space="preserve"> </w:t>
            </w:r>
            <w:proofErr w:type="spellStart"/>
            <w:r w:rsidRPr="001E6EFC">
              <w:rPr>
                <w:rFonts w:ascii="Garamond" w:hAnsi="Garamond"/>
                <w:sz w:val="28"/>
                <w:szCs w:val="28"/>
              </w:rPr>
              <w:t>Yee’n</w:t>
            </w:r>
            <w:proofErr w:type="spellEnd"/>
            <w:r w:rsidRPr="001E6EFC">
              <w:rPr>
                <w:rFonts w:ascii="Garamond" w:hAnsi="Garamond"/>
                <w:sz w:val="28"/>
                <w:szCs w:val="28"/>
              </w:rPr>
              <w:t xml:space="preserve"> </w:t>
            </w:r>
            <w:proofErr w:type="spellStart"/>
            <w:r w:rsidRPr="001E6EFC">
              <w:rPr>
                <w:rFonts w:ascii="Garamond" w:hAnsi="Garamond"/>
                <w:sz w:val="28"/>
                <w:szCs w:val="28"/>
              </w:rPr>
              <w:t>Eiraght</w:t>
            </w:r>
            <w:proofErr w:type="spellEnd"/>
            <w:r w:rsidRPr="001E6EFC">
              <w:rPr>
                <w:rFonts w:ascii="Garamond" w:hAnsi="Garamond"/>
                <w:sz w:val="28"/>
                <w:szCs w:val="28"/>
              </w:rPr>
              <w:t xml:space="preserve"> share </w:t>
            </w:r>
            <w:proofErr w:type="spellStart"/>
            <w:r w:rsidRPr="001E6EFC">
              <w:rPr>
                <w:rFonts w:ascii="Garamond" w:hAnsi="Garamond"/>
                <w:sz w:val="28"/>
                <w:szCs w:val="28"/>
              </w:rPr>
              <w:t>oddys</w:t>
            </w:r>
            <w:proofErr w:type="spellEnd"/>
            <w:r w:rsidRPr="001E6EFC">
              <w:rPr>
                <w:rFonts w:ascii="Garamond" w:hAnsi="Garamond"/>
                <w:sz w:val="28"/>
                <w:szCs w:val="28"/>
              </w:rPr>
              <w:t xml:space="preserve"> </w:t>
            </w:r>
            <w:proofErr w:type="spellStart"/>
            <w:r w:rsidRPr="001E6EFC">
              <w:rPr>
                <w:rFonts w:ascii="Garamond" w:hAnsi="Garamond"/>
                <w:sz w:val="28"/>
                <w:szCs w:val="28"/>
              </w:rPr>
              <w:t>cloan</w:t>
            </w:r>
            <w:proofErr w:type="spellEnd"/>
            <w:r w:rsidRPr="001E6EFC">
              <w:rPr>
                <w:rFonts w:ascii="Garamond" w:hAnsi="Garamond"/>
                <w:sz w:val="28"/>
                <w:szCs w:val="28"/>
              </w:rPr>
              <w:t xml:space="preserve"> y </w:t>
            </w:r>
            <w:proofErr w:type="spellStart"/>
            <w:r w:rsidRPr="001E6EFC">
              <w:rPr>
                <w:rFonts w:ascii="Garamond" w:hAnsi="Garamond"/>
                <w:sz w:val="28"/>
                <w:szCs w:val="28"/>
              </w:rPr>
              <w:t>gheddyn</w:t>
            </w:r>
            <w:proofErr w:type="spellEnd"/>
            <w:r w:rsidRPr="001E6EFC">
              <w:rPr>
                <w:rFonts w:ascii="Garamond" w:hAnsi="Garamond"/>
                <w:sz w:val="28"/>
                <w:szCs w:val="28"/>
              </w:rPr>
              <w:t xml:space="preserve">. </w:t>
            </w:r>
          </w:p>
        </w:tc>
        <w:tc>
          <w:tcPr>
            <w:tcW w:w="3852" w:type="dxa"/>
          </w:tcPr>
          <w:p w14:paraId="61D9806D" w14:textId="77777777" w:rsidR="009C6F17" w:rsidRPr="00D05E71" w:rsidRDefault="009C6F17" w:rsidP="00B237C3">
            <w:pPr>
              <w:pStyle w:val="ListParagraph"/>
              <w:ind w:left="0" w:firstLine="227"/>
              <w:jc w:val="both"/>
              <w:rPr>
                <w:rFonts w:ascii="Garamond" w:hAnsi="Garamond" w:cs="Times New Roman"/>
                <w:i/>
                <w:sz w:val="28"/>
              </w:rPr>
            </w:pPr>
            <w:r w:rsidRPr="00D05E71">
              <w:rPr>
                <w:rFonts w:ascii="Garamond" w:hAnsi="Garamond" w:cs="Times New Roman"/>
                <w:i/>
                <w:sz w:val="28"/>
              </w:rPr>
              <w:t>That the best Portion, Children can receive, from their Parents, is God’s Blessing.</w:t>
            </w:r>
          </w:p>
        </w:tc>
        <w:tc>
          <w:tcPr>
            <w:tcW w:w="966" w:type="dxa"/>
          </w:tcPr>
          <w:p w14:paraId="7020B0EF" w14:textId="77777777" w:rsidR="009C6F17" w:rsidRPr="000816C5" w:rsidRDefault="009C6F17" w:rsidP="00DB60C3">
            <w:pPr>
              <w:pStyle w:val="ListParagraph"/>
              <w:ind w:left="0"/>
              <w:rPr>
                <w:rFonts w:ascii="Garamond" w:hAnsi="Garamond" w:cs="Times New Roman"/>
                <w:i/>
                <w:sz w:val="20"/>
                <w:szCs w:val="20"/>
              </w:rPr>
            </w:pPr>
          </w:p>
        </w:tc>
      </w:tr>
      <w:tr w:rsidR="009C6F17" w:rsidRPr="00D05E71" w14:paraId="092A7A3B" w14:textId="77777777" w:rsidTr="005261C9">
        <w:tc>
          <w:tcPr>
            <w:tcW w:w="4253" w:type="dxa"/>
          </w:tcPr>
          <w:p w14:paraId="331441C7" w14:textId="77777777" w:rsidR="009C6F17" w:rsidRPr="001E6EFC" w:rsidRDefault="009C6F17" w:rsidP="00B237C3">
            <w:pPr>
              <w:pStyle w:val="CM7"/>
              <w:widowControl/>
              <w:spacing w:line="240" w:lineRule="auto"/>
              <w:ind w:firstLine="227"/>
              <w:contextualSpacing/>
              <w:jc w:val="both"/>
              <w:rPr>
                <w:rFonts w:ascii="Garamond" w:hAnsi="Garamond"/>
                <w:sz w:val="28"/>
                <w:szCs w:val="28"/>
              </w:rPr>
            </w:pPr>
            <w:r w:rsidRPr="001E6EFC">
              <w:rPr>
                <w:rFonts w:ascii="Garamond" w:hAnsi="Garamond"/>
                <w:sz w:val="28"/>
                <w:szCs w:val="28"/>
              </w:rPr>
              <w:t xml:space="preserve">[73] As </w:t>
            </w:r>
            <w:proofErr w:type="spellStart"/>
            <w:r w:rsidRPr="001E6EFC">
              <w:rPr>
                <w:rFonts w:ascii="Garamond" w:hAnsi="Garamond"/>
                <w:sz w:val="28"/>
                <w:szCs w:val="28"/>
              </w:rPr>
              <w:t>dy</w:t>
            </w:r>
            <w:proofErr w:type="spellEnd"/>
            <w:r w:rsidRPr="001E6EFC">
              <w:rPr>
                <w:rFonts w:ascii="Garamond" w:hAnsi="Garamond"/>
                <w:sz w:val="28"/>
                <w:szCs w:val="28"/>
              </w:rPr>
              <w:t xml:space="preserve"> </w:t>
            </w:r>
            <w:proofErr w:type="spellStart"/>
            <w:r w:rsidRPr="001E6EFC">
              <w:rPr>
                <w:rFonts w:ascii="Garamond" w:hAnsi="Garamond"/>
                <w:sz w:val="28"/>
                <w:szCs w:val="28"/>
              </w:rPr>
              <w:t>vel</w:t>
            </w:r>
            <w:proofErr w:type="spellEnd"/>
            <w:r w:rsidRPr="001E6EFC">
              <w:rPr>
                <w:rFonts w:ascii="Garamond" w:hAnsi="Garamond"/>
                <w:sz w:val="28"/>
                <w:szCs w:val="28"/>
              </w:rPr>
              <w:t xml:space="preserve"> </w:t>
            </w:r>
            <w:proofErr w:type="spellStart"/>
            <w:r w:rsidRPr="001E6EFC">
              <w:rPr>
                <w:rFonts w:ascii="Garamond" w:hAnsi="Garamond"/>
                <w:sz w:val="28"/>
                <w:szCs w:val="28"/>
              </w:rPr>
              <w:t>leid</w:t>
            </w:r>
            <w:proofErr w:type="spellEnd"/>
            <w:r w:rsidRPr="001E6EFC">
              <w:rPr>
                <w:rFonts w:ascii="Garamond" w:hAnsi="Garamond"/>
                <w:sz w:val="28"/>
                <w:szCs w:val="28"/>
              </w:rPr>
              <w:t xml:space="preserve"> </w:t>
            </w:r>
            <w:proofErr w:type="spellStart"/>
            <w:r w:rsidRPr="001E6EFC">
              <w:rPr>
                <w:rFonts w:ascii="Garamond" w:hAnsi="Garamond"/>
                <w:sz w:val="28"/>
                <w:szCs w:val="28"/>
              </w:rPr>
              <w:t>ny</w:t>
            </w:r>
            <w:proofErr w:type="spellEnd"/>
            <w:r w:rsidRPr="001E6EFC">
              <w:rPr>
                <w:rFonts w:ascii="Garamond" w:hAnsi="Garamond"/>
                <w:sz w:val="28"/>
                <w:szCs w:val="28"/>
              </w:rPr>
              <w:t xml:space="preserve"> </w:t>
            </w:r>
            <w:proofErr w:type="spellStart"/>
            <w:r w:rsidRPr="001E6EFC">
              <w:rPr>
                <w:rFonts w:ascii="Garamond" w:hAnsi="Garamond"/>
                <w:sz w:val="28"/>
                <w:szCs w:val="28"/>
              </w:rPr>
              <w:t>Ayraghyn</w:t>
            </w:r>
            <w:proofErr w:type="spellEnd"/>
            <w:r w:rsidRPr="001E6EFC">
              <w:rPr>
                <w:rFonts w:ascii="Garamond" w:hAnsi="Garamond"/>
                <w:sz w:val="28"/>
                <w:szCs w:val="28"/>
              </w:rPr>
              <w:t xml:space="preserve"> as </w:t>
            </w:r>
            <w:proofErr w:type="spellStart"/>
            <w:r w:rsidRPr="001E6EFC">
              <w:rPr>
                <w:rFonts w:ascii="Garamond" w:hAnsi="Garamond"/>
                <w:sz w:val="28"/>
                <w:szCs w:val="28"/>
              </w:rPr>
              <w:t>nagh</w:t>
            </w:r>
            <w:proofErr w:type="spellEnd"/>
            <w:r w:rsidRPr="001E6EFC">
              <w:rPr>
                <w:rFonts w:ascii="Garamond" w:hAnsi="Garamond"/>
                <w:sz w:val="28"/>
                <w:szCs w:val="28"/>
              </w:rPr>
              <w:t xml:space="preserve"> </w:t>
            </w:r>
            <w:proofErr w:type="spellStart"/>
            <w:r w:rsidRPr="001E6EFC">
              <w:rPr>
                <w:rFonts w:ascii="Garamond" w:hAnsi="Garamond"/>
                <w:sz w:val="28"/>
                <w:szCs w:val="28"/>
              </w:rPr>
              <w:t>vel</w:t>
            </w:r>
            <w:proofErr w:type="spellEnd"/>
            <w:r w:rsidRPr="001E6EFC">
              <w:rPr>
                <w:rFonts w:ascii="Garamond" w:hAnsi="Garamond"/>
                <w:sz w:val="28"/>
                <w:szCs w:val="28"/>
              </w:rPr>
              <w:t xml:space="preserve"> </w:t>
            </w:r>
            <w:proofErr w:type="spellStart"/>
            <w:r w:rsidRPr="001E6EFC">
              <w:rPr>
                <w:rFonts w:ascii="Garamond" w:hAnsi="Garamond"/>
                <w:sz w:val="28"/>
                <w:szCs w:val="28"/>
              </w:rPr>
              <w:t>kiarralagh</w:t>
            </w:r>
            <w:proofErr w:type="spellEnd"/>
            <w:r w:rsidRPr="001E6EFC">
              <w:rPr>
                <w:rFonts w:ascii="Garamond" w:hAnsi="Garamond"/>
                <w:sz w:val="28"/>
                <w:szCs w:val="28"/>
              </w:rPr>
              <w:t xml:space="preserve"> </w:t>
            </w:r>
            <w:proofErr w:type="spellStart"/>
            <w:r w:rsidRPr="001E6EFC">
              <w:rPr>
                <w:rFonts w:ascii="Garamond" w:hAnsi="Garamond"/>
                <w:sz w:val="28"/>
                <w:szCs w:val="28"/>
              </w:rPr>
              <w:t>dy</w:t>
            </w:r>
            <w:proofErr w:type="spellEnd"/>
            <w:r w:rsidRPr="001E6EFC">
              <w:rPr>
                <w:rFonts w:ascii="Garamond" w:hAnsi="Garamond"/>
                <w:sz w:val="28"/>
                <w:szCs w:val="28"/>
              </w:rPr>
              <w:t xml:space="preserve"> chur </w:t>
            </w:r>
            <w:proofErr w:type="spellStart"/>
            <w:r w:rsidRPr="001E6EFC">
              <w:rPr>
                <w:rFonts w:ascii="Garamond" w:hAnsi="Garamond"/>
                <w:sz w:val="28"/>
                <w:szCs w:val="28"/>
              </w:rPr>
              <w:t>graih</w:t>
            </w:r>
            <w:proofErr w:type="spellEnd"/>
            <w:r w:rsidRPr="001E6EFC">
              <w:rPr>
                <w:rFonts w:ascii="Garamond" w:hAnsi="Garamond"/>
                <w:sz w:val="28"/>
                <w:szCs w:val="28"/>
              </w:rPr>
              <w:t xml:space="preserve"> da </w:t>
            </w:r>
            <w:proofErr w:type="spellStart"/>
            <w:r w:rsidRPr="001E6EFC">
              <w:rPr>
                <w:rFonts w:ascii="Garamond" w:hAnsi="Garamond"/>
                <w:sz w:val="28"/>
                <w:szCs w:val="28"/>
              </w:rPr>
              <w:t>Je</w:t>
            </w:r>
            <w:r w:rsidRPr="001E6EFC">
              <w:rPr>
                <w:rFonts w:ascii="Garamond" w:hAnsi="Garamond"/>
                <w:i/>
                <w:sz w:val="28"/>
                <w:szCs w:val="28"/>
              </w:rPr>
              <w:t>e</w:t>
            </w:r>
            <w:proofErr w:type="spellEnd"/>
            <w:r w:rsidRPr="001E6EFC">
              <w:rPr>
                <w:rFonts w:ascii="Garamond" w:hAnsi="Garamond"/>
                <w:sz w:val="28"/>
                <w:szCs w:val="28"/>
              </w:rPr>
              <w:t xml:space="preserve"> as </w:t>
            </w:r>
            <w:proofErr w:type="spellStart"/>
            <w:r w:rsidRPr="001E6EFC">
              <w:rPr>
                <w:rFonts w:ascii="Garamond" w:hAnsi="Garamond"/>
                <w:sz w:val="28"/>
                <w:szCs w:val="28"/>
              </w:rPr>
              <w:t>dy</w:t>
            </w:r>
            <w:proofErr w:type="spellEnd"/>
            <w:r w:rsidRPr="001E6EFC">
              <w:rPr>
                <w:rFonts w:ascii="Garamond" w:hAnsi="Garamond"/>
                <w:sz w:val="28"/>
                <w:szCs w:val="28"/>
              </w:rPr>
              <w:t xml:space="preserve"> real e </w:t>
            </w:r>
            <w:proofErr w:type="spellStart"/>
            <w:r w:rsidRPr="001E6EFC">
              <w:rPr>
                <w:rFonts w:ascii="Garamond" w:hAnsi="Garamond"/>
                <w:sz w:val="28"/>
                <w:szCs w:val="28"/>
              </w:rPr>
              <w:t>Annaghyn</w:t>
            </w:r>
            <w:proofErr w:type="spellEnd"/>
            <w:r w:rsidRPr="001E6EFC">
              <w:rPr>
                <w:rFonts w:ascii="Garamond" w:hAnsi="Garamond"/>
                <w:sz w:val="28"/>
                <w:szCs w:val="28"/>
              </w:rPr>
              <w:t xml:space="preserve">, </w:t>
            </w:r>
            <w:proofErr w:type="spellStart"/>
            <w:r w:rsidRPr="001E6EFC">
              <w:rPr>
                <w:rFonts w:ascii="Garamond" w:hAnsi="Garamond"/>
                <w:sz w:val="28"/>
                <w:szCs w:val="28"/>
              </w:rPr>
              <w:t>fagail</w:t>
            </w:r>
            <w:proofErr w:type="spellEnd"/>
            <w:r w:rsidRPr="001E6EFC">
              <w:rPr>
                <w:rFonts w:ascii="Garamond" w:hAnsi="Garamond"/>
                <w:sz w:val="28"/>
                <w:szCs w:val="28"/>
              </w:rPr>
              <w:t xml:space="preserve"> </w:t>
            </w:r>
            <w:proofErr w:type="spellStart"/>
            <w:r w:rsidRPr="001E6EFC">
              <w:rPr>
                <w:rFonts w:ascii="Garamond" w:hAnsi="Garamond"/>
                <w:sz w:val="28"/>
                <w:szCs w:val="28"/>
              </w:rPr>
              <w:t>Seaghyn</w:t>
            </w:r>
            <w:proofErr w:type="spellEnd"/>
            <w:r w:rsidRPr="001E6EFC">
              <w:rPr>
                <w:rFonts w:ascii="Garamond" w:hAnsi="Garamond"/>
                <w:sz w:val="28"/>
                <w:szCs w:val="28"/>
              </w:rPr>
              <w:t xml:space="preserve"> </w:t>
            </w:r>
            <w:proofErr w:type="spellStart"/>
            <w:r w:rsidRPr="001E6EFC">
              <w:rPr>
                <w:rFonts w:ascii="Garamond" w:hAnsi="Garamond"/>
                <w:sz w:val="28"/>
                <w:szCs w:val="28"/>
              </w:rPr>
              <w:t>dy</w:t>
            </w:r>
            <w:proofErr w:type="spellEnd"/>
            <w:r w:rsidRPr="001E6EFC">
              <w:rPr>
                <w:rFonts w:ascii="Garamond" w:hAnsi="Garamond"/>
                <w:sz w:val="28"/>
                <w:szCs w:val="28"/>
              </w:rPr>
              <w:t xml:space="preserve"> </w:t>
            </w:r>
            <w:proofErr w:type="spellStart"/>
            <w:r w:rsidRPr="001E6EFC">
              <w:rPr>
                <w:rFonts w:ascii="Garamond" w:hAnsi="Garamond"/>
                <w:sz w:val="28"/>
                <w:szCs w:val="28"/>
              </w:rPr>
              <w:t>jarroo</w:t>
            </w:r>
            <w:proofErr w:type="spellEnd"/>
            <w:r w:rsidRPr="001E6EFC">
              <w:rPr>
                <w:rFonts w:ascii="Garamond" w:hAnsi="Garamond"/>
                <w:sz w:val="28"/>
                <w:szCs w:val="28"/>
              </w:rPr>
              <w:t xml:space="preserve"> da </w:t>
            </w:r>
            <w:proofErr w:type="spellStart"/>
            <w:r w:rsidRPr="001E6EFC">
              <w:rPr>
                <w:rFonts w:ascii="Garamond" w:hAnsi="Garamond"/>
                <w:sz w:val="28"/>
                <w:szCs w:val="28"/>
              </w:rPr>
              <w:t>nyn</w:t>
            </w:r>
            <w:proofErr w:type="spellEnd"/>
            <w:r w:rsidRPr="001E6EFC">
              <w:rPr>
                <w:rFonts w:ascii="Garamond" w:hAnsi="Garamond"/>
                <w:sz w:val="28"/>
                <w:szCs w:val="28"/>
              </w:rPr>
              <w:t xml:space="preserve"> </w:t>
            </w:r>
            <w:proofErr w:type="spellStart"/>
            <w:r>
              <w:rPr>
                <w:rFonts w:ascii="Garamond" w:hAnsi="Garamond"/>
                <w:sz w:val="28"/>
                <w:szCs w:val="28"/>
              </w:rPr>
              <w:t>Gloaan</w:t>
            </w:r>
            <w:proofErr w:type="spellEnd"/>
            <w:r>
              <w:rPr>
                <w:rFonts w:ascii="Garamond" w:hAnsi="Garamond"/>
                <w:sz w:val="28"/>
                <w:szCs w:val="28"/>
              </w:rPr>
              <w:t>.</w:t>
            </w:r>
            <w:r>
              <w:rPr>
                <w:rStyle w:val="FootnoteReference"/>
                <w:rFonts w:ascii="Garamond" w:hAnsi="Garamond"/>
                <w:sz w:val="28"/>
                <w:szCs w:val="28"/>
              </w:rPr>
              <w:footnoteReference w:id="39"/>
            </w:r>
          </w:p>
        </w:tc>
        <w:tc>
          <w:tcPr>
            <w:tcW w:w="3852" w:type="dxa"/>
          </w:tcPr>
          <w:p w14:paraId="2B2C2C96" w14:textId="77777777" w:rsidR="009C6F17" w:rsidRPr="00D05E71" w:rsidRDefault="009C6F17" w:rsidP="00B237C3">
            <w:pPr>
              <w:pStyle w:val="ListParagraph"/>
              <w:ind w:left="0" w:firstLine="227"/>
              <w:jc w:val="both"/>
              <w:rPr>
                <w:rFonts w:ascii="Garamond" w:hAnsi="Garamond" w:cs="Times New Roman"/>
                <w:i/>
                <w:sz w:val="28"/>
              </w:rPr>
            </w:pPr>
            <w:r w:rsidRPr="00D05E71">
              <w:rPr>
                <w:rFonts w:ascii="Garamond" w:hAnsi="Garamond" w:cs="Times New Roman"/>
                <w:i/>
                <w:sz w:val="28"/>
              </w:rPr>
              <w:t>And that such Parents as are not careful to Love God and to keep his Commandments, do leave certain Calamities to their Posterity.</w:t>
            </w:r>
          </w:p>
        </w:tc>
        <w:tc>
          <w:tcPr>
            <w:tcW w:w="966" w:type="dxa"/>
          </w:tcPr>
          <w:p w14:paraId="58B7404C" w14:textId="77777777" w:rsidR="009C6F17" w:rsidRPr="000816C5" w:rsidRDefault="009C6F17" w:rsidP="00DB60C3">
            <w:pPr>
              <w:pStyle w:val="ListParagraph"/>
              <w:ind w:left="0"/>
              <w:rPr>
                <w:rFonts w:ascii="Garamond" w:hAnsi="Garamond" w:cs="Times New Roman"/>
                <w:i/>
                <w:sz w:val="20"/>
                <w:szCs w:val="20"/>
              </w:rPr>
            </w:pPr>
          </w:p>
        </w:tc>
      </w:tr>
      <w:tr w:rsidR="009C6F17" w:rsidRPr="00D05E71" w14:paraId="4759D1B8" w14:textId="77777777" w:rsidTr="005261C9">
        <w:tc>
          <w:tcPr>
            <w:tcW w:w="4253" w:type="dxa"/>
          </w:tcPr>
          <w:p w14:paraId="3D9FDC03" w14:textId="77777777" w:rsidR="009C6F17" w:rsidRPr="001E6EFC" w:rsidRDefault="009C6F17" w:rsidP="00B237C3">
            <w:pPr>
              <w:pStyle w:val="CM5"/>
              <w:widowControl/>
              <w:spacing w:line="240" w:lineRule="auto"/>
              <w:ind w:firstLine="227"/>
              <w:contextualSpacing/>
              <w:jc w:val="both"/>
              <w:rPr>
                <w:rFonts w:ascii="Garamond" w:hAnsi="Garamond"/>
                <w:sz w:val="28"/>
                <w:szCs w:val="28"/>
              </w:rPr>
            </w:pPr>
            <w:r w:rsidRPr="001E6EFC">
              <w:rPr>
                <w:rFonts w:ascii="Garamond" w:hAnsi="Garamond"/>
                <w:sz w:val="28"/>
                <w:szCs w:val="28"/>
              </w:rPr>
              <w:t xml:space="preserve">III. </w:t>
            </w:r>
            <w:r w:rsidRPr="009C6F17">
              <w:rPr>
                <w:rFonts w:ascii="Old English Text MT" w:hAnsi="Old English Text MT"/>
                <w:sz w:val="28"/>
                <w:szCs w:val="28"/>
              </w:rPr>
              <w:t xml:space="preserve">Cha </w:t>
            </w:r>
            <w:proofErr w:type="spellStart"/>
            <w:r w:rsidRPr="009C6F17">
              <w:rPr>
                <w:rFonts w:ascii="Old English Text MT" w:hAnsi="Old English Text MT"/>
                <w:sz w:val="28"/>
                <w:szCs w:val="28"/>
              </w:rPr>
              <w:t>gou</w:t>
            </w:r>
            <w:proofErr w:type="spellEnd"/>
            <w:r w:rsidRPr="009C6F17">
              <w:rPr>
                <w:rFonts w:ascii="Old English Text MT" w:hAnsi="Old English Text MT"/>
                <w:sz w:val="28"/>
                <w:szCs w:val="28"/>
              </w:rPr>
              <w:t xml:space="preserve"> </w:t>
            </w:r>
            <w:proofErr w:type="spellStart"/>
            <w:r w:rsidRPr="009C6F17">
              <w:rPr>
                <w:rFonts w:ascii="Old English Text MT" w:hAnsi="Old English Text MT"/>
                <w:sz w:val="28"/>
                <w:szCs w:val="28"/>
              </w:rPr>
              <w:t>Ennym</w:t>
            </w:r>
            <w:proofErr w:type="spellEnd"/>
            <w:r w:rsidRPr="009C6F17">
              <w:rPr>
                <w:rFonts w:ascii="Old English Text MT" w:hAnsi="Old English Text MT"/>
                <w:sz w:val="28"/>
                <w:szCs w:val="28"/>
              </w:rPr>
              <w:t xml:space="preserve"> y </w:t>
            </w:r>
            <w:proofErr w:type="spellStart"/>
            <w:r w:rsidRPr="009C6F17">
              <w:rPr>
                <w:rFonts w:ascii="Old English Text MT" w:hAnsi="Old English Text MT"/>
                <w:sz w:val="28"/>
                <w:szCs w:val="28"/>
              </w:rPr>
              <w:t>Chiarn</w:t>
            </w:r>
            <w:proofErr w:type="spellEnd"/>
            <w:r w:rsidRPr="009C6F17">
              <w:rPr>
                <w:rFonts w:ascii="Old English Text MT" w:hAnsi="Old English Text MT"/>
                <w:sz w:val="28"/>
                <w:szCs w:val="28"/>
              </w:rPr>
              <w:t xml:space="preserve"> </w:t>
            </w:r>
            <w:proofErr w:type="spellStart"/>
            <w:r w:rsidRPr="009C6F17">
              <w:rPr>
                <w:rFonts w:ascii="Old English Text MT" w:hAnsi="Old English Text MT"/>
                <w:sz w:val="28"/>
                <w:szCs w:val="28"/>
              </w:rPr>
              <w:t>Jee</w:t>
            </w:r>
            <w:proofErr w:type="spellEnd"/>
            <w:r w:rsidRPr="009C6F17">
              <w:rPr>
                <w:rFonts w:ascii="Old English Text MT" w:hAnsi="Old English Text MT"/>
                <w:sz w:val="28"/>
                <w:szCs w:val="28"/>
              </w:rPr>
              <w:t xml:space="preserve"> </w:t>
            </w:r>
            <w:proofErr w:type="spellStart"/>
            <w:r w:rsidRPr="009C6F17">
              <w:rPr>
                <w:rFonts w:ascii="Old English Text MT" w:hAnsi="Old English Text MT"/>
                <w:sz w:val="28"/>
                <w:szCs w:val="28"/>
              </w:rPr>
              <w:t>ayns</w:t>
            </w:r>
            <w:proofErr w:type="spellEnd"/>
            <w:r w:rsidRPr="009C6F17">
              <w:rPr>
                <w:rFonts w:ascii="Old English Text MT" w:hAnsi="Old English Text MT"/>
                <w:sz w:val="28"/>
                <w:szCs w:val="28"/>
              </w:rPr>
              <w:t xml:space="preserve"> </w:t>
            </w:r>
            <w:proofErr w:type="spellStart"/>
            <w:r w:rsidRPr="009C6F17">
              <w:rPr>
                <w:rFonts w:ascii="Old English Text MT" w:hAnsi="Old English Text MT"/>
                <w:sz w:val="28"/>
                <w:szCs w:val="28"/>
              </w:rPr>
              <w:t>fardail</w:t>
            </w:r>
            <w:proofErr w:type="spellEnd"/>
            <w:r w:rsidRPr="009C6F17">
              <w:rPr>
                <w:rFonts w:ascii="Old English Text MT" w:hAnsi="Old English Text MT"/>
                <w:sz w:val="28"/>
                <w:szCs w:val="28"/>
              </w:rPr>
              <w:t xml:space="preserve">, son cha gum y </w:t>
            </w:r>
            <w:proofErr w:type="spellStart"/>
            <w:r w:rsidRPr="009C6F17">
              <w:rPr>
                <w:rFonts w:ascii="Old English Text MT" w:hAnsi="Old English Text MT"/>
                <w:sz w:val="28"/>
                <w:szCs w:val="28"/>
              </w:rPr>
              <w:t>Chiarn</w:t>
            </w:r>
            <w:proofErr w:type="spellEnd"/>
            <w:r w:rsidRPr="009C6F17">
              <w:rPr>
                <w:rFonts w:ascii="Old English Text MT" w:hAnsi="Old English Text MT"/>
                <w:sz w:val="28"/>
                <w:szCs w:val="28"/>
              </w:rPr>
              <w:t xml:space="preserve"> </w:t>
            </w:r>
            <w:proofErr w:type="spellStart"/>
            <w:r w:rsidRPr="009C6F17">
              <w:rPr>
                <w:rFonts w:ascii="Old English Text MT" w:hAnsi="Old English Text MT"/>
                <w:sz w:val="28"/>
                <w:szCs w:val="28"/>
              </w:rPr>
              <w:t>eshyn</w:t>
            </w:r>
            <w:proofErr w:type="spellEnd"/>
            <w:r w:rsidRPr="009C6F17">
              <w:rPr>
                <w:rFonts w:ascii="Old English Text MT" w:hAnsi="Old English Text MT"/>
                <w:sz w:val="28"/>
                <w:szCs w:val="28"/>
              </w:rPr>
              <w:t xml:space="preserve"> gyn </w:t>
            </w:r>
            <w:proofErr w:type="spellStart"/>
            <w:r w:rsidRPr="009C6F17">
              <w:rPr>
                <w:rFonts w:ascii="Old English Text MT" w:hAnsi="Old English Text MT"/>
                <w:sz w:val="28"/>
                <w:szCs w:val="28"/>
              </w:rPr>
              <w:t>loght</w:t>
            </w:r>
            <w:proofErr w:type="spellEnd"/>
            <w:r w:rsidRPr="009C6F17">
              <w:rPr>
                <w:rFonts w:ascii="Old English Text MT" w:hAnsi="Old English Text MT"/>
                <w:sz w:val="28"/>
                <w:szCs w:val="28"/>
              </w:rPr>
              <w:t xml:space="preserve"> ta goal e </w:t>
            </w:r>
            <w:proofErr w:type="spellStart"/>
            <w:r w:rsidRPr="009C6F17">
              <w:rPr>
                <w:rFonts w:ascii="Old English Text MT" w:hAnsi="Old English Text MT"/>
                <w:sz w:val="28"/>
                <w:szCs w:val="28"/>
              </w:rPr>
              <w:t>Ennym</w:t>
            </w:r>
            <w:proofErr w:type="spellEnd"/>
            <w:r w:rsidRPr="009C6F17">
              <w:rPr>
                <w:rFonts w:ascii="Old English Text MT" w:hAnsi="Old English Text MT"/>
                <w:sz w:val="28"/>
                <w:szCs w:val="28"/>
              </w:rPr>
              <w:t xml:space="preserve"> </w:t>
            </w:r>
            <w:proofErr w:type="spellStart"/>
            <w:r w:rsidRPr="009C6F17">
              <w:rPr>
                <w:rFonts w:ascii="Old English Text MT" w:hAnsi="Old English Text MT"/>
                <w:sz w:val="28"/>
                <w:szCs w:val="28"/>
              </w:rPr>
              <w:t>ayns</w:t>
            </w:r>
            <w:proofErr w:type="spellEnd"/>
            <w:r w:rsidRPr="009C6F17">
              <w:rPr>
                <w:rFonts w:ascii="Old English Text MT" w:hAnsi="Old English Text MT"/>
                <w:sz w:val="28"/>
                <w:szCs w:val="28"/>
              </w:rPr>
              <w:t xml:space="preserve"> </w:t>
            </w:r>
            <w:proofErr w:type="spellStart"/>
            <w:r w:rsidRPr="009C6F17">
              <w:rPr>
                <w:rFonts w:ascii="Old English Text MT" w:hAnsi="Old English Text MT"/>
                <w:sz w:val="28"/>
                <w:szCs w:val="28"/>
              </w:rPr>
              <w:t>fardail</w:t>
            </w:r>
            <w:proofErr w:type="spellEnd"/>
            <w:r w:rsidRPr="009C6F17">
              <w:rPr>
                <w:rFonts w:ascii="Old English Text MT" w:hAnsi="Old English Text MT"/>
                <w:sz w:val="28"/>
                <w:szCs w:val="28"/>
              </w:rPr>
              <w:t>.</w:t>
            </w:r>
          </w:p>
        </w:tc>
        <w:tc>
          <w:tcPr>
            <w:tcW w:w="3852" w:type="dxa"/>
          </w:tcPr>
          <w:p w14:paraId="38C829DE" w14:textId="77777777" w:rsidR="009C6F17" w:rsidRPr="00D05E71" w:rsidRDefault="009C6F17" w:rsidP="00B237C3">
            <w:pPr>
              <w:pStyle w:val="ListParagraph"/>
              <w:ind w:left="0" w:firstLine="227"/>
              <w:jc w:val="both"/>
              <w:rPr>
                <w:rFonts w:ascii="Old English Text MT" w:hAnsi="Old English Text MT" w:cs="Times New Roman"/>
                <w:sz w:val="28"/>
              </w:rPr>
            </w:pPr>
            <w:r w:rsidRPr="00D05E71">
              <w:rPr>
                <w:rFonts w:ascii="Garamond" w:hAnsi="Garamond" w:cs="Times New Roman"/>
                <w:sz w:val="28"/>
              </w:rPr>
              <w:t xml:space="preserve">III. </w:t>
            </w:r>
            <w:r w:rsidRPr="00D05E71">
              <w:rPr>
                <w:rFonts w:ascii="Old English Text MT" w:hAnsi="Old English Text MT" w:cs="Times New Roman"/>
                <w:sz w:val="28"/>
              </w:rPr>
              <w:t>Thou shalt not take the Name of the Lord thy God in vain : For the Lord will not hold him guilt</w:t>
            </w:r>
            <w:r>
              <w:rPr>
                <w:rFonts w:ascii="Old English Text MT" w:hAnsi="Old English Text MT" w:cs="Times New Roman"/>
                <w:sz w:val="28"/>
              </w:rPr>
              <w:softHyphen/>
            </w:r>
            <w:r w:rsidRPr="00D05E71">
              <w:rPr>
                <w:rFonts w:ascii="Old English Text MT" w:hAnsi="Old English Text MT" w:cs="Times New Roman"/>
                <w:sz w:val="28"/>
              </w:rPr>
              <w:t xml:space="preserve">less that taketh his Name in vain. </w:t>
            </w:r>
          </w:p>
        </w:tc>
        <w:tc>
          <w:tcPr>
            <w:tcW w:w="966" w:type="dxa"/>
          </w:tcPr>
          <w:p w14:paraId="71FB0E20" w14:textId="77777777" w:rsidR="009C6F17" w:rsidRPr="000816C5" w:rsidRDefault="009C6F17" w:rsidP="00DB60C3">
            <w:pPr>
              <w:pStyle w:val="ListParagraph"/>
              <w:ind w:left="0"/>
              <w:rPr>
                <w:rFonts w:ascii="Garamond" w:hAnsi="Garamond" w:cs="Times New Roman"/>
                <w:sz w:val="20"/>
                <w:szCs w:val="20"/>
              </w:rPr>
            </w:pPr>
          </w:p>
        </w:tc>
      </w:tr>
      <w:tr w:rsidR="006F335E" w:rsidRPr="00D05E71" w14:paraId="7DFD1870" w14:textId="77777777" w:rsidTr="005261C9">
        <w:tc>
          <w:tcPr>
            <w:tcW w:w="4253" w:type="dxa"/>
          </w:tcPr>
          <w:p w14:paraId="5BCF4F7E"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i/>
                <w:sz w:val="28"/>
                <w:szCs w:val="28"/>
              </w:rPr>
              <w:t>Q.</w:t>
            </w:r>
            <w:r w:rsidRPr="00C01755">
              <w:rPr>
                <w:rFonts w:ascii="Garamond" w:hAnsi="Garamond"/>
                <w:sz w:val="28"/>
                <w:szCs w:val="28"/>
              </w:rPr>
              <w:t xml:space="preserve"> </w:t>
            </w:r>
            <w:proofErr w:type="spellStart"/>
            <w:r w:rsidRPr="00C01755">
              <w:rPr>
                <w:rFonts w:ascii="Garamond" w:hAnsi="Garamond"/>
                <w:sz w:val="28"/>
                <w:szCs w:val="28"/>
              </w:rPr>
              <w:t>Cre’n</w:t>
            </w:r>
            <w:proofErr w:type="spellEnd"/>
            <w:r w:rsidRPr="00C01755">
              <w:rPr>
                <w:rFonts w:ascii="Garamond" w:hAnsi="Garamond"/>
                <w:sz w:val="28"/>
                <w:szCs w:val="28"/>
              </w:rPr>
              <w:t xml:space="preserve"> </w:t>
            </w:r>
            <w:proofErr w:type="spellStart"/>
            <w:r w:rsidRPr="00C01755">
              <w:rPr>
                <w:rFonts w:ascii="Garamond" w:hAnsi="Garamond"/>
                <w:sz w:val="28"/>
                <w:szCs w:val="28"/>
              </w:rPr>
              <w:t>tra</w:t>
            </w:r>
            <w:proofErr w:type="spellEnd"/>
            <w:r w:rsidRPr="00C01755">
              <w:rPr>
                <w:rFonts w:ascii="Garamond" w:hAnsi="Garamond"/>
                <w:sz w:val="28"/>
                <w:szCs w:val="28"/>
              </w:rPr>
              <w:t xml:space="preserve"> ta </w:t>
            </w:r>
            <w:proofErr w:type="spellStart"/>
            <w:r w:rsidRPr="00C01755">
              <w:rPr>
                <w:rFonts w:ascii="Garamond" w:hAnsi="Garamond"/>
                <w:sz w:val="28"/>
                <w:szCs w:val="28"/>
              </w:rPr>
              <w:t>sleih</w:t>
            </w:r>
            <w:proofErr w:type="spellEnd"/>
            <w:r w:rsidRPr="00C01755">
              <w:rPr>
                <w:rFonts w:ascii="Garamond" w:hAnsi="Garamond"/>
                <w:sz w:val="28"/>
                <w:szCs w:val="28"/>
              </w:rPr>
              <w:t xml:space="preserve"> goal </w:t>
            </w:r>
            <w:proofErr w:type="spellStart"/>
            <w:r w:rsidRPr="00C01755">
              <w:rPr>
                <w:rFonts w:ascii="Garamond" w:hAnsi="Garamond"/>
                <w:sz w:val="28"/>
                <w:szCs w:val="28"/>
              </w:rPr>
              <w:t>Ennym</w:t>
            </w:r>
            <w:proofErr w:type="spellEnd"/>
            <w:r w:rsidRPr="00C01755">
              <w:rPr>
                <w:rFonts w:ascii="Garamond" w:hAnsi="Garamond"/>
                <w:sz w:val="28"/>
                <w:szCs w:val="28"/>
              </w:rPr>
              <w:t xml:space="preserve"> Yee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sz w:val="28"/>
                <w:szCs w:val="28"/>
              </w:rPr>
              <w:t>fardail</w:t>
            </w:r>
            <w:proofErr w:type="spellEnd"/>
            <w:r w:rsidRPr="00C01755">
              <w:rPr>
                <w:rFonts w:ascii="Garamond" w:hAnsi="Garamond"/>
                <w:i/>
                <w:sz w:val="28"/>
                <w:szCs w:val="28"/>
              </w:rPr>
              <w:t> </w:t>
            </w:r>
            <w:r w:rsidRPr="00C01755">
              <w:rPr>
                <w:rFonts w:ascii="Garamond" w:hAnsi="Garamond"/>
                <w:sz w:val="28"/>
                <w:szCs w:val="28"/>
              </w:rPr>
              <w:t xml:space="preserve">? </w:t>
            </w:r>
          </w:p>
        </w:tc>
        <w:tc>
          <w:tcPr>
            <w:tcW w:w="3852" w:type="dxa"/>
          </w:tcPr>
          <w:p w14:paraId="3B2971D6"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When do Men take the Name of God in vain ?</w:t>
            </w:r>
          </w:p>
        </w:tc>
        <w:tc>
          <w:tcPr>
            <w:tcW w:w="966" w:type="dxa"/>
          </w:tcPr>
          <w:p w14:paraId="4000E925"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4B14F5FB" w14:textId="77777777" w:rsidTr="005261C9">
        <w:tc>
          <w:tcPr>
            <w:tcW w:w="4253" w:type="dxa"/>
          </w:tcPr>
          <w:p w14:paraId="719F8562"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i/>
                <w:sz w:val="28"/>
                <w:szCs w:val="28"/>
              </w:rPr>
              <w:t xml:space="preserve">A. </w:t>
            </w:r>
            <w:proofErr w:type="spellStart"/>
            <w:r w:rsidRPr="00C01755">
              <w:rPr>
                <w:rFonts w:ascii="Garamond" w:hAnsi="Garamond"/>
                <w:sz w:val="28"/>
                <w:szCs w:val="28"/>
              </w:rPr>
              <w:t>Tra</w:t>
            </w:r>
            <w:proofErr w:type="spellEnd"/>
            <w:r w:rsidRPr="00C01755">
              <w:rPr>
                <w:rFonts w:ascii="Garamond" w:hAnsi="Garamond"/>
                <w:sz w:val="28"/>
                <w:szCs w:val="28"/>
              </w:rPr>
              <w:t xml:space="preserve"> </w:t>
            </w:r>
            <w:proofErr w:type="spellStart"/>
            <w:r w:rsidRPr="00C01755">
              <w:rPr>
                <w:rFonts w:ascii="Garamond" w:hAnsi="Garamond"/>
                <w:sz w:val="28"/>
                <w:szCs w:val="28"/>
              </w:rPr>
              <w:t>t’ad</w:t>
            </w:r>
            <w:proofErr w:type="spellEnd"/>
            <w:r w:rsidRPr="00C01755">
              <w:rPr>
                <w:rFonts w:ascii="Garamond" w:hAnsi="Garamond"/>
                <w:sz w:val="28"/>
                <w:szCs w:val="28"/>
              </w:rPr>
              <w:t xml:space="preserve"> </w:t>
            </w:r>
            <w:proofErr w:type="spellStart"/>
            <w:r w:rsidRPr="00C01755">
              <w:rPr>
                <w:rFonts w:ascii="Garamond" w:hAnsi="Garamond"/>
                <w:sz w:val="28"/>
                <w:szCs w:val="28"/>
              </w:rPr>
              <w:t>d’enmys</w:t>
            </w:r>
            <w:proofErr w:type="spellEnd"/>
            <w:r w:rsidRPr="00C01755">
              <w:rPr>
                <w:rFonts w:ascii="Garamond" w:hAnsi="Garamond"/>
                <w:sz w:val="28"/>
                <w:szCs w:val="28"/>
              </w:rPr>
              <w:t xml:space="preserve"> [</w:t>
            </w:r>
            <w:r w:rsidRPr="00FE1446">
              <w:rPr>
                <w:rFonts w:ascii="Garamond" w:hAnsi="Garamond"/>
                <w:i/>
                <w:sz w:val="28"/>
                <w:szCs w:val="28"/>
              </w:rPr>
              <w:t>sic</w:t>
            </w:r>
            <w:r w:rsidRPr="00C01755">
              <w:rPr>
                <w:rFonts w:ascii="Garamond" w:hAnsi="Garamond"/>
                <w:sz w:val="28"/>
                <w:szCs w:val="28"/>
              </w:rPr>
              <w:t xml:space="preserve">] eh </w:t>
            </w:r>
            <w:proofErr w:type="spellStart"/>
            <w:r w:rsidRPr="00C01755">
              <w:rPr>
                <w:rFonts w:ascii="Garamond" w:hAnsi="Garamond"/>
                <w:sz w:val="28"/>
                <w:szCs w:val="28"/>
              </w:rPr>
              <w:t>gys</w:t>
            </w:r>
            <w:proofErr w:type="spellEnd"/>
            <w:r w:rsidRPr="00C01755">
              <w:rPr>
                <w:rFonts w:ascii="Garamond" w:hAnsi="Garamond"/>
                <w:sz w:val="28"/>
                <w:szCs w:val="28"/>
              </w:rPr>
              <w:t xml:space="preserve"> </w:t>
            </w:r>
            <w:proofErr w:type="spellStart"/>
            <w:r w:rsidRPr="00C01755">
              <w:rPr>
                <w:rFonts w:ascii="Garamond" w:hAnsi="Garamond"/>
                <w:sz w:val="28"/>
                <w:szCs w:val="28"/>
              </w:rPr>
              <w:t>ymmyd</w:t>
            </w:r>
            <w:proofErr w:type="spellEnd"/>
            <w:r w:rsidRPr="00C01755">
              <w:rPr>
                <w:rFonts w:ascii="Garamond" w:hAnsi="Garamond"/>
                <w:sz w:val="28"/>
                <w:szCs w:val="28"/>
              </w:rPr>
              <w:t xml:space="preserve"> </w:t>
            </w:r>
            <w:proofErr w:type="spellStart"/>
            <w:r w:rsidRPr="00C01755">
              <w:rPr>
                <w:rFonts w:ascii="Garamond" w:hAnsi="Garamond"/>
                <w:sz w:val="28"/>
                <w:szCs w:val="28"/>
              </w:rPr>
              <w:t>fardalagh</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olk</w:t>
            </w:r>
            <w:proofErr w:type="spellEnd"/>
            <w:r w:rsidRPr="00C01755">
              <w:rPr>
                <w:rFonts w:ascii="Garamond" w:hAnsi="Garamond"/>
                <w:sz w:val="28"/>
                <w:szCs w:val="28"/>
              </w:rPr>
              <w:t xml:space="preserve"> </w:t>
            </w:r>
            <w:proofErr w:type="spellStart"/>
            <w:r w:rsidRPr="00C01755">
              <w:rPr>
                <w:rFonts w:ascii="Garamond" w:hAnsi="Garamond"/>
                <w:sz w:val="28"/>
                <w:szCs w:val="28"/>
              </w:rPr>
              <w:t>erbee</w:t>
            </w:r>
            <w:proofErr w:type="spellEnd"/>
            <w:r w:rsidRPr="00C01755">
              <w:rPr>
                <w:rFonts w:ascii="Garamond" w:hAnsi="Garamond"/>
                <w:sz w:val="28"/>
                <w:szCs w:val="28"/>
              </w:rPr>
              <w:t xml:space="preserve">, ta </w:t>
            </w:r>
            <w:proofErr w:type="spellStart"/>
            <w:r w:rsidRPr="00C01755">
              <w:rPr>
                <w:rFonts w:ascii="Garamond" w:hAnsi="Garamond"/>
                <w:sz w:val="28"/>
                <w:szCs w:val="28"/>
              </w:rPr>
              <w:t>shen</w:t>
            </w:r>
            <w:proofErr w:type="spellEnd"/>
            <w:r w:rsidRPr="00C01755">
              <w:rPr>
                <w:rFonts w:ascii="Garamond" w:hAnsi="Garamond"/>
                <w:sz w:val="28"/>
                <w:szCs w:val="28"/>
              </w:rPr>
              <w:t xml:space="preserve"> </w:t>
            </w:r>
            <w:proofErr w:type="spellStart"/>
            <w:r w:rsidRPr="00C01755">
              <w:rPr>
                <w:rFonts w:ascii="Garamond" w:hAnsi="Garamond"/>
                <w:sz w:val="28"/>
                <w:szCs w:val="28"/>
              </w:rPr>
              <w:t>tra</w:t>
            </w:r>
            <w:proofErr w:type="spellEnd"/>
            <w:r w:rsidRPr="00C01755">
              <w:rPr>
                <w:rFonts w:ascii="Garamond" w:hAnsi="Garamond"/>
                <w:sz w:val="28"/>
                <w:szCs w:val="28"/>
              </w:rPr>
              <w:t xml:space="preserve"> </w:t>
            </w:r>
            <w:proofErr w:type="spellStart"/>
            <w:r w:rsidRPr="00C01755">
              <w:rPr>
                <w:rFonts w:ascii="Garamond" w:hAnsi="Garamond"/>
                <w:sz w:val="28"/>
                <w:szCs w:val="28"/>
              </w:rPr>
              <w:t>ta’d</w:t>
            </w:r>
            <w:proofErr w:type="spellEnd"/>
            <w:r w:rsidRPr="00C01755">
              <w:rPr>
                <w:rFonts w:ascii="Garamond" w:hAnsi="Garamond"/>
                <w:sz w:val="28"/>
                <w:szCs w:val="28"/>
              </w:rPr>
              <w:t xml:space="preserve"> </w:t>
            </w:r>
            <w:proofErr w:type="spellStart"/>
            <w:r w:rsidRPr="00C01755">
              <w:rPr>
                <w:rFonts w:ascii="Garamond" w:hAnsi="Garamond"/>
                <w:sz w:val="28"/>
                <w:szCs w:val="28"/>
              </w:rPr>
              <w:t>loart</w:t>
            </w:r>
            <w:proofErr w:type="spellEnd"/>
            <w:r w:rsidRPr="00C01755">
              <w:rPr>
                <w:rFonts w:ascii="Garamond" w:hAnsi="Garamond"/>
                <w:sz w:val="28"/>
                <w:szCs w:val="28"/>
              </w:rPr>
              <w:t xml:space="preserve"> </w:t>
            </w:r>
            <w:proofErr w:type="spellStart"/>
            <w:r w:rsidRPr="00C01755">
              <w:rPr>
                <w:rFonts w:ascii="Garamond" w:hAnsi="Garamond"/>
                <w:sz w:val="28"/>
                <w:szCs w:val="28"/>
              </w:rPr>
              <w:t>jeh</w:t>
            </w:r>
            <w:proofErr w:type="spellEnd"/>
            <w:r w:rsidRPr="00C01755">
              <w:rPr>
                <w:rFonts w:ascii="Garamond" w:hAnsi="Garamond"/>
                <w:sz w:val="28"/>
                <w:szCs w:val="28"/>
              </w:rPr>
              <w:t xml:space="preserve"> </w:t>
            </w:r>
            <w:proofErr w:type="spellStart"/>
            <w:r w:rsidRPr="00C01755">
              <w:rPr>
                <w:rFonts w:ascii="Garamond" w:hAnsi="Garamond"/>
                <w:sz w:val="28"/>
                <w:szCs w:val="28"/>
              </w:rPr>
              <w:t>Jee</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jeh</w:t>
            </w:r>
            <w:proofErr w:type="spellEnd"/>
            <w:r w:rsidRPr="00C01755">
              <w:rPr>
                <w:rFonts w:ascii="Garamond" w:hAnsi="Garamond"/>
                <w:sz w:val="28"/>
                <w:szCs w:val="28"/>
              </w:rPr>
              <w:t xml:space="preserve"> </w:t>
            </w:r>
            <w:proofErr w:type="spellStart"/>
            <w:r w:rsidRPr="00C01755">
              <w:rPr>
                <w:rFonts w:ascii="Garamond" w:hAnsi="Garamond"/>
                <w:sz w:val="28"/>
                <w:szCs w:val="28"/>
              </w:rPr>
              <w:t>ghoo</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jeh</w:t>
            </w:r>
            <w:proofErr w:type="spellEnd"/>
            <w:r w:rsidRPr="00C01755">
              <w:rPr>
                <w:rFonts w:ascii="Garamond" w:hAnsi="Garamond"/>
                <w:sz w:val="28"/>
                <w:szCs w:val="28"/>
              </w:rPr>
              <w:t xml:space="preserve"> </w:t>
            </w:r>
            <w:proofErr w:type="spellStart"/>
            <w:r w:rsidRPr="00C01755">
              <w:rPr>
                <w:rFonts w:ascii="Garamond" w:hAnsi="Garamond"/>
                <w:sz w:val="28"/>
                <w:szCs w:val="28"/>
              </w:rPr>
              <w:t>hirveish</w:t>
            </w:r>
            <w:proofErr w:type="spellEnd"/>
            <w:r w:rsidRPr="00C01755">
              <w:rPr>
                <w:rFonts w:ascii="Garamond" w:hAnsi="Garamond"/>
                <w:sz w:val="28"/>
                <w:szCs w:val="28"/>
              </w:rPr>
              <w:t xml:space="preserve">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sz w:val="28"/>
                <w:szCs w:val="28"/>
              </w:rPr>
              <w:t>aght</w:t>
            </w:r>
            <w:proofErr w:type="spellEnd"/>
            <w:r w:rsidRPr="00C01755">
              <w:rPr>
                <w:rFonts w:ascii="Garamond" w:hAnsi="Garamond"/>
                <w:sz w:val="28"/>
                <w:szCs w:val="28"/>
              </w:rPr>
              <w:t xml:space="preserve"> </w:t>
            </w:r>
            <w:proofErr w:type="spellStart"/>
            <w:r w:rsidRPr="00C01755">
              <w:rPr>
                <w:rFonts w:ascii="Garamond" w:hAnsi="Garamond"/>
                <w:sz w:val="28"/>
                <w:szCs w:val="28"/>
              </w:rPr>
              <w:t>erbee</w:t>
            </w:r>
            <w:proofErr w:type="spellEnd"/>
            <w:r w:rsidRPr="00C01755">
              <w:rPr>
                <w:rFonts w:ascii="Garamond" w:hAnsi="Garamond"/>
                <w:sz w:val="28"/>
                <w:szCs w:val="28"/>
              </w:rPr>
              <w:t xml:space="preserve"> </w:t>
            </w:r>
            <w:proofErr w:type="spellStart"/>
            <w:r w:rsidRPr="00C01755">
              <w:rPr>
                <w:rFonts w:ascii="Garamond" w:hAnsi="Garamond"/>
                <w:sz w:val="28"/>
                <w:szCs w:val="28"/>
              </w:rPr>
              <w:t>craidoil</w:t>
            </w:r>
            <w:proofErr w:type="spellEnd"/>
            <w:r w:rsidRPr="00C01755">
              <w:rPr>
                <w:rFonts w:ascii="Garamond" w:hAnsi="Garamond"/>
                <w:sz w:val="28"/>
                <w:szCs w:val="28"/>
              </w:rPr>
              <w:t xml:space="preserve">. </w:t>
            </w:r>
          </w:p>
        </w:tc>
        <w:tc>
          <w:tcPr>
            <w:tcW w:w="3852" w:type="dxa"/>
          </w:tcPr>
          <w:p w14:paraId="0FCCF4D2"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When they use it to any </w:t>
            </w:r>
            <w:r w:rsidRPr="00D05E71">
              <w:rPr>
                <w:rFonts w:ascii="Garamond" w:hAnsi="Garamond" w:cs="Times New Roman"/>
                <w:sz w:val="28"/>
              </w:rPr>
              <w:t>idle</w:t>
            </w:r>
            <w:r w:rsidRPr="00D05E71">
              <w:rPr>
                <w:rFonts w:ascii="Garamond" w:hAnsi="Garamond" w:cs="Times New Roman"/>
                <w:i/>
                <w:sz w:val="28"/>
              </w:rPr>
              <w:t xml:space="preserve"> </w:t>
            </w:r>
            <w:r w:rsidRPr="00D05E71">
              <w:rPr>
                <w:rFonts w:ascii="Garamond" w:hAnsi="Garamond" w:cs="Times New Roman"/>
                <w:sz w:val="28"/>
              </w:rPr>
              <w:t>or wicked purpose whatever,</w:t>
            </w:r>
            <w:r w:rsidRPr="00D05E71">
              <w:rPr>
                <w:rFonts w:ascii="Garamond" w:hAnsi="Garamond" w:cs="Times New Roman"/>
                <w:i/>
                <w:sz w:val="28"/>
              </w:rPr>
              <w:t xml:space="preserve"> as when they speak of God, or of his Word</w:t>
            </w:r>
            <w:r>
              <w:rPr>
                <w:rFonts w:ascii="Garamond" w:hAnsi="Garamond" w:cs="Times New Roman"/>
                <w:i/>
                <w:sz w:val="28"/>
              </w:rPr>
              <w:t>,</w:t>
            </w:r>
            <w:r w:rsidRPr="00D05E71">
              <w:rPr>
                <w:rFonts w:ascii="Garamond" w:hAnsi="Garamond" w:cs="Times New Roman"/>
                <w:i/>
                <w:sz w:val="28"/>
              </w:rPr>
              <w:t xml:space="preserve"> or Worship, after a jesting way.</w:t>
            </w:r>
          </w:p>
        </w:tc>
        <w:tc>
          <w:tcPr>
            <w:tcW w:w="966" w:type="dxa"/>
          </w:tcPr>
          <w:p w14:paraId="44D8C546"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35F3A68F" w14:textId="77777777" w:rsidTr="005261C9">
        <w:tc>
          <w:tcPr>
            <w:tcW w:w="4253" w:type="dxa"/>
          </w:tcPr>
          <w:p w14:paraId="7E2D7911"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proofErr w:type="spellStart"/>
            <w:r w:rsidRPr="00C01755">
              <w:rPr>
                <w:rFonts w:ascii="Garamond" w:hAnsi="Garamond"/>
                <w:sz w:val="28"/>
                <w:szCs w:val="28"/>
              </w:rPr>
              <w:lastRenderedPageBreak/>
              <w:t>Tra</w:t>
            </w:r>
            <w:proofErr w:type="spellEnd"/>
            <w:r w:rsidRPr="00C01755">
              <w:rPr>
                <w:rFonts w:ascii="Garamond" w:hAnsi="Garamond"/>
                <w:sz w:val="28"/>
                <w:szCs w:val="28"/>
              </w:rPr>
              <w:t xml:space="preserve"> </w:t>
            </w:r>
            <w:proofErr w:type="spellStart"/>
            <w:r w:rsidRPr="00C01755">
              <w:rPr>
                <w:rFonts w:ascii="Garamond" w:hAnsi="Garamond"/>
                <w:sz w:val="28"/>
                <w:szCs w:val="28"/>
              </w:rPr>
              <w:t>ta’d</w:t>
            </w:r>
            <w:proofErr w:type="spellEnd"/>
            <w:r w:rsidRPr="00C01755">
              <w:rPr>
                <w:rFonts w:ascii="Garamond" w:hAnsi="Garamond"/>
                <w:sz w:val="28"/>
                <w:szCs w:val="28"/>
              </w:rPr>
              <w:t xml:space="preserve"> </w:t>
            </w:r>
            <w:proofErr w:type="spellStart"/>
            <w:r w:rsidRPr="00C01755">
              <w:rPr>
                <w:rFonts w:ascii="Garamond" w:hAnsi="Garamond"/>
                <w:sz w:val="28"/>
                <w:szCs w:val="28"/>
              </w:rPr>
              <w:t>guee</w:t>
            </w:r>
            <w:proofErr w:type="spellEnd"/>
            <w:r w:rsidRPr="00C01755">
              <w:rPr>
                <w:rFonts w:ascii="Garamond" w:hAnsi="Garamond"/>
                <w:sz w:val="28"/>
                <w:szCs w:val="28"/>
              </w:rPr>
              <w:t xml:space="preserve"> </w:t>
            </w:r>
            <w:proofErr w:type="spellStart"/>
            <w:r w:rsidRPr="00C01755">
              <w:rPr>
                <w:rFonts w:ascii="Garamond" w:hAnsi="Garamond"/>
                <w:sz w:val="28"/>
                <w:szCs w:val="28"/>
              </w:rPr>
              <w:t>gys</w:t>
            </w:r>
            <w:proofErr w:type="spellEnd"/>
            <w:r w:rsidRPr="00C01755">
              <w:rPr>
                <w:rFonts w:ascii="Garamond" w:hAnsi="Garamond"/>
                <w:sz w:val="28"/>
                <w:szCs w:val="28"/>
              </w:rPr>
              <w:t xml:space="preserve"> </w:t>
            </w:r>
            <w:proofErr w:type="spellStart"/>
            <w:r w:rsidRPr="00C01755">
              <w:rPr>
                <w:rFonts w:ascii="Garamond" w:hAnsi="Garamond"/>
                <w:sz w:val="28"/>
                <w:szCs w:val="28"/>
              </w:rPr>
              <w:t>Jee</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geamagh</w:t>
            </w:r>
            <w:proofErr w:type="spellEnd"/>
            <w:r w:rsidRPr="00C01755">
              <w:rPr>
                <w:rFonts w:ascii="Garamond" w:hAnsi="Garamond"/>
                <w:sz w:val="28"/>
                <w:szCs w:val="28"/>
              </w:rPr>
              <w:t xml:space="preserve"> er, as gyn </w:t>
            </w:r>
            <w:proofErr w:type="spellStart"/>
            <w:r w:rsidRPr="00C01755">
              <w:rPr>
                <w:rFonts w:ascii="Garamond" w:hAnsi="Garamond"/>
                <w:sz w:val="28"/>
                <w:szCs w:val="28"/>
              </w:rPr>
              <w:t>smooinaght</w:t>
            </w:r>
            <w:proofErr w:type="spellEnd"/>
            <w:r w:rsidRPr="00C01755">
              <w:rPr>
                <w:rFonts w:ascii="Garamond" w:hAnsi="Garamond"/>
                <w:sz w:val="28"/>
                <w:szCs w:val="28"/>
              </w:rPr>
              <w:t xml:space="preserve"> </w:t>
            </w:r>
            <w:proofErr w:type="spellStart"/>
            <w:r w:rsidRPr="00C01755">
              <w:rPr>
                <w:rFonts w:ascii="Garamond" w:hAnsi="Garamond"/>
                <w:sz w:val="28"/>
                <w:szCs w:val="28"/>
              </w:rPr>
              <w:t>cre</w:t>
            </w:r>
            <w:proofErr w:type="spellEnd"/>
            <w:r w:rsidRPr="00C01755">
              <w:rPr>
                <w:rFonts w:ascii="Garamond" w:hAnsi="Garamond"/>
                <w:sz w:val="28"/>
                <w:szCs w:val="28"/>
              </w:rPr>
              <w:t xml:space="preserve"> </w:t>
            </w:r>
            <w:proofErr w:type="spellStart"/>
            <w:r w:rsidRPr="00C01755">
              <w:rPr>
                <w:rFonts w:ascii="Garamond" w:hAnsi="Garamond"/>
                <w:sz w:val="28"/>
                <w:szCs w:val="28"/>
              </w:rPr>
              <w:t>t’ad</w:t>
            </w:r>
            <w:proofErr w:type="spellEnd"/>
            <w:r w:rsidRPr="00C01755">
              <w:rPr>
                <w:rFonts w:ascii="Garamond" w:hAnsi="Garamond"/>
                <w:sz w:val="28"/>
                <w:szCs w:val="28"/>
              </w:rPr>
              <w:t xml:space="preserve"> </w:t>
            </w:r>
            <w:proofErr w:type="spellStart"/>
            <w:r w:rsidRPr="00C01755">
              <w:rPr>
                <w:rFonts w:ascii="Garamond" w:hAnsi="Garamond"/>
                <w:sz w:val="28"/>
                <w:szCs w:val="28"/>
              </w:rPr>
              <w:t>dy</w:t>
            </w:r>
            <w:proofErr w:type="spellEnd"/>
            <w:r w:rsidRPr="00C01755">
              <w:rPr>
                <w:rFonts w:ascii="Garamond" w:hAnsi="Garamond"/>
                <w:sz w:val="28"/>
                <w:szCs w:val="28"/>
              </w:rPr>
              <w:t xml:space="preserve"> </w:t>
            </w:r>
            <w:proofErr w:type="spellStart"/>
            <w:r w:rsidRPr="00C01755">
              <w:rPr>
                <w:rFonts w:ascii="Garamond" w:hAnsi="Garamond"/>
                <w:sz w:val="28"/>
                <w:szCs w:val="28"/>
              </w:rPr>
              <w:t>ghra</w:t>
            </w:r>
            <w:proofErr w:type="spellEnd"/>
            <w:r w:rsidRPr="00C01755">
              <w:rPr>
                <w:rFonts w:ascii="Garamond" w:hAnsi="Garamond"/>
                <w:sz w:val="28"/>
                <w:szCs w:val="28"/>
              </w:rPr>
              <w:t>.</w:t>
            </w:r>
            <w:r w:rsidRPr="00C01755">
              <w:rPr>
                <w:rFonts w:ascii="Garamond" w:hAnsi="Garamond"/>
                <w:i/>
                <w:sz w:val="28"/>
                <w:szCs w:val="28"/>
              </w:rPr>
              <w:t xml:space="preserve"> </w:t>
            </w:r>
          </w:p>
        </w:tc>
        <w:tc>
          <w:tcPr>
            <w:tcW w:w="3852" w:type="dxa"/>
          </w:tcPr>
          <w:p w14:paraId="318A8E0B"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i/>
                <w:sz w:val="28"/>
              </w:rPr>
              <w:t>When they pray to God, or call upon him, without minding what they say.</w:t>
            </w:r>
          </w:p>
        </w:tc>
        <w:tc>
          <w:tcPr>
            <w:tcW w:w="966" w:type="dxa"/>
          </w:tcPr>
          <w:p w14:paraId="2B78020E" w14:textId="77777777" w:rsidR="006F335E" w:rsidRPr="000816C5" w:rsidRDefault="006F335E" w:rsidP="00DB60C3">
            <w:pPr>
              <w:pStyle w:val="ListParagraph"/>
              <w:ind w:left="0"/>
              <w:rPr>
                <w:rFonts w:ascii="Garamond" w:hAnsi="Garamond" w:cs="Times New Roman"/>
                <w:i/>
                <w:sz w:val="20"/>
                <w:szCs w:val="20"/>
              </w:rPr>
            </w:pPr>
          </w:p>
        </w:tc>
      </w:tr>
      <w:tr w:rsidR="006F335E" w:rsidRPr="00D05E71" w14:paraId="4F9054D2" w14:textId="77777777" w:rsidTr="005261C9">
        <w:tc>
          <w:tcPr>
            <w:tcW w:w="4253" w:type="dxa"/>
          </w:tcPr>
          <w:p w14:paraId="5F497CC3"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proofErr w:type="spellStart"/>
            <w:r w:rsidRPr="00C01755">
              <w:rPr>
                <w:rFonts w:ascii="Garamond" w:hAnsi="Garamond"/>
                <w:sz w:val="28"/>
                <w:szCs w:val="28"/>
              </w:rPr>
              <w:t>Tra</w:t>
            </w:r>
            <w:proofErr w:type="spellEnd"/>
            <w:r w:rsidRPr="00C01755">
              <w:rPr>
                <w:rFonts w:ascii="Garamond" w:hAnsi="Garamond"/>
                <w:sz w:val="28"/>
                <w:szCs w:val="28"/>
              </w:rPr>
              <w:t xml:space="preserve"> </w:t>
            </w:r>
            <w:proofErr w:type="spellStart"/>
            <w:r w:rsidRPr="00C01755">
              <w:rPr>
                <w:rFonts w:ascii="Garamond" w:hAnsi="Garamond"/>
                <w:sz w:val="28"/>
                <w:szCs w:val="28"/>
              </w:rPr>
              <w:t>t’ad</w:t>
            </w:r>
            <w:proofErr w:type="spellEnd"/>
            <w:r w:rsidRPr="00C01755">
              <w:rPr>
                <w:rFonts w:ascii="Garamond" w:hAnsi="Garamond"/>
                <w:sz w:val="28"/>
                <w:szCs w:val="28"/>
              </w:rPr>
              <w:t xml:space="preserve"> loo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sz w:val="28"/>
                <w:szCs w:val="28"/>
              </w:rPr>
              <w:t>breag</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sz w:val="28"/>
                <w:szCs w:val="28"/>
              </w:rPr>
              <w:t>taggloo</w:t>
            </w:r>
            <w:proofErr w:type="spellEnd"/>
            <w:r w:rsidRPr="00C01755">
              <w:rPr>
                <w:rFonts w:ascii="Garamond" w:hAnsi="Garamond"/>
                <w:sz w:val="28"/>
                <w:szCs w:val="28"/>
              </w:rPr>
              <w:t xml:space="preserve"> </w:t>
            </w:r>
            <w:proofErr w:type="spellStart"/>
            <w:r w:rsidRPr="00C01755">
              <w:rPr>
                <w:rFonts w:ascii="Garamond" w:hAnsi="Garamond"/>
                <w:sz w:val="28"/>
                <w:szCs w:val="28"/>
              </w:rPr>
              <w:t>cadjin</w:t>
            </w:r>
            <w:proofErr w:type="spellEnd"/>
            <w:r w:rsidRPr="00C01755">
              <w:rPr>
                <w:rFonts w:ascii="Garamond" w:hAnsi="Garamond"/>
                <w:sz w:val="28"/>
                <w:szCs w:val="28"/>
              </w:rPr>
              <w:t xml:space="preserve">. As </w:t>
            </w:r>
            <w:proofErr w:type="spellStart"/>
            <w:r w:rsidRPr="00C01755">
              <w:rPr>
                <w:rFonts w:ascii="Garamond" w:hAnsi="Garamond"/>
                <w:sz w:val="28"/>
                <w:szCs w:val="28"/>
              </w:rPr>
              <w:t>tra</w:t>
            </w:r>
            <w:proofErr w:type="spellEnd"/>
            <w:r w:rsidRPr="00C01755">
              <w:rPr>
                <w:rFonts w:ascii="Garamond" w:hAnsi="Garamond"/>
                <w:sz w:val="28"/>
                <w:szCs w:val="28"/>
              </w:rPr>
              <w:t xml:space="preserve"> </w:t>
            </w:r>
            <w:proofErr w:type="spellStart"/>
            <w:r w:rsidRPr="00C01755">
              <w:rPr>
                <w:rFonts w:ascii="Garamond" w:hAnsi="Garamond"/>
                <w:sz w:val="28"/>
                <w:szCs w:val="28"/>
              </w:rPr>
              <w:t>t’ad</w:t>
            </w:r>
            <w:proofErr w:type="spellEnd"/>
            <w:r w:rsidRPr="00C01755">
              <w:rPr>
                <w:rFonts w:ascii="Garamond" w:hAnsi="Garamond"/>
                <w:sz w:val="28"/>
                <w:szCs w:val="28"/>
              </w:rPr>
              <w:t xml:space="preserve"> </w:t>
            </w:r>
            <w:proofErr w:type="spellStart"/>
            <w:r w:rsidRPr="00C01755">
              <w:rPr>
                <w:rFonts w:ascii="Garamond" w:hAnsi="Garamond"/>
                <w:sz w:val="28"/>
                <w:szCs w:val="28"/>
              </w:rPr>
              <w:t>cliaghtey</w:t>
            </w:r>
            <w:proofErr w:type="spellEnd"/>
            <w:r w:rsidRPr="00C01755">
              <w:rPr>
                <w:rFonts w:ascii="Garamond" w:hAnsi="Garamond"/>
                <w:sz w:val="28"/>
                <w:szCs w:val="28"/>
              </w:rPr>
              <w:t xml:space="preserve"> </w:t>
            </w:r>
            <w:proofErr w:type="spellStart"/>
            <w:r w:rsidRPr="00C01755">
              <w:rPr>
                <w:rFonts w:ascii="Garamond" w:hAnsi="Garamond"/>
                <w:sz w:val="28"/>
                <w:szCs w:val="28"/>
              </w:rPr>
              <w:t>Ennym</w:t>
            </w:r>
            <w:proofErr w:type="spellEnd"/>
            <w:r w:rsidRPr="00C01755">
              <w:rPr>
                <w:rFonts w:ascii="Garamond" w:hAnsi="Garamond"/>
                <w:sz w:val="28"/>
                <w:szCs w:val="28"/>
              </w:rPr>
              <w:t xml:space="preserve"> Yee y </w:t>
            </w:r>
            <w:proofErr w:type="spellStart"/>
            <w:r w:rsidRPr="00C01755">
              <w:rPr>
                <w:rFonts w:ascii="Garamond" w:hAnsi="Garamond"/>
                <w:sz w:val="28"/>
                <w:szCs w:val="28"/>
              </w:rPr>
              <w:t>usal</w:t>
            </w:r>
            <w:proofErr w:type="spellEnd"/>
            <w:r w:rsidRPr="00C01755">
              <w:rPr>
                <w:rFonts w:ascii="Garamond" w:hAnsi="Garamond"/>
                <w:sz w:val="28"/>
                <w:szCs w:val="28"/>
              </w:rPr>
              <w:t xml:space="preserve">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i/>
                <w:sz w:val="28"/>
                <w:szCs w:val="28"/>
              </w:rPr>
              <w:t>Oallyssyn</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i/>
                <w:sz w:val="28"/>
                <w:szCs w:val="28"/>
              </w:rPr>
              <w:t>gueeaghyn</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i/>
                <w:sz w:val="28"/>
                <w:szCs w:val="28"/>
              </w:rPr>
              <w:t>Brearaghyn</w:t>
            </w:r>
            <w:proofErr w:type="spellEnd"/>
            <w:r w:rsidRPr="00C01755">
              <w:rPr>
                <w:rFonts w:ascii="Garamond" w:hAnsi="Garamond"/>
                <w:sz w:val="28"/>
                <w:szCs w:val="28"/>
              </w:rPr>
              <w:t xml:space="preserve"> my </w:t>
            </w:r>
            <w:proofErr w:type="spellStart"/>
            <w:r w:rsidRPr="00C01755">
              <w:rPr>
                <w:rFonts w:ascii="Garamond" w:hAnsi="Garamond"/>
                <w:sz w:val="28"/>
                <w:szCs w:val="28"/>
              </w:rPr>
              <w:t>chion</w:t>
            </w:r>
            <w:proofErr w:type="spellEnd"/>
            <w:r w:rsidRPr="00C01755">
              <w:rPr>
                <w:rFonts w:ascii="Garamond" w:hAnsi="Garamond"/>
                <w:sz w:val="28"/>
                <w:szCs w:val="28"/>
              </w:rPr>
              <w:t xml:space="preserve"> </w:t>
            </w:r>
            <w:proofErr w:type="spellStart"/>
            <w:r w:rsidRPr="00C01755">
              <w:rPr>
                <w:rFonts w:ascii="Garamond" w:hAnsi="Garamond"/>
                <w:sz w:val="28"/>
                <w:szCs w:val="28"/>
              </w:rPr>
              <w:t>reddyn</w:t>
            </w:r>
            <w:proofErr w:type="spellEnd"/>
            <w:r w:rsidRPr="00C01755">
              <w:rPr>
                <w:rFonts w:ascii="Garamond" w:hAnsi="Garamond"/>
                <w:sz w:val="28"/>
                <w:szCs w:val="28"/>
              </w:rPr>
              <w:t xml:space="preserve"> </w:t>
            </w:r>
            <w:proofErr w:type="spellStart"/>
            <w:r w:rsidRPr="00C01755">
              <w:rPr>
                <w:rFonts w:ascii="Garamond" w:hAnsi="Garamond"/>
                <w:sz w:val="28"/>
                <w:szCs w:val="28"/>
              </w:rPr>
              <w:t>fardalagh</w:t>
            </w:r>
            <w:proofErr w:type="spellEnd"/>
            <w:r w:rsidRPr="00C01755">
              <w:rPr>
                <w:rFonts w:ascii="Garamond" w:hAnsi="Garamond"/>
                <w:sz w:val="28"/>
                <w:szCs w:val="28"/>
              </w:rPr>
              <w:t xml:space="preserve">. </w:t>
            </w:r>
          </w:p>
        </w:tc>
        <w:tc>
          <w:tcPr>
            <w:tcW w:w="3852" w:type="dxa"/>
          </w:tcPr>
          <w:p w14:paraId="21442340"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When they swear </w:t>
            </w:r>
            <w:proofErr w:type="spellStart"/>
            <w:r w:rsidRPr="00D05E71">
              <w:rPr>
                <w:rFonts w:ascii="Garamond" w:hAnsi="Garamond" w:cs="Times New Roman"/>
                <w:i/>
                <w:sz w:val="28"/>
              </w:rPr>
              <w:t>falsly</w:t>
            </w:r>
            <w:proofErr w:type="spellEnd"/>
            <w:r w:rsidRPr="00D05E71">
              <w:rPr>
                <w:rFonts w:ascii="Garamond" w:hAnsi="Garamond" w:cs="Times New Roman"/>
                <w:i/>
                <w:sz w:val="28"/>
              </w:rPr>
              <w:t xml:space="preserve">, or in common Discourse. And when they use the Name of God or his Word in </w:t>
            </w:r>
            <w:r w:rsidRPr="00D05E71">
              <w:rPr>
                <w:rFonts w:ascii="Garamond" w:hAnsi="Garamond" w:cs="Times New Roman"/>
                <w:sz w:val="28"/>
              </w:rPr>
              <w:t>Charms</w:t>
            </w:r>
            <w:r w:rsidRPr="00D05E71">
              <w:rPr>
                <w:rFonts w:ascii="Garamond" w:hAnsi="Garamond" w:cs="Times New Roman"/>
                <w:i/>
                <w:sz w:val="28"/>
              </w:rPr>
              <w:t xml:space="preserve">, or in </w:t>
            </w:r>
            <w:r w:rsidRPr="00D05E71">
              <w:rPr>
                <w:rFonts w:ascii="Garamond" w:hAnsi="Garamond" w:cs="Times New Roman"/>
                <w:sz w:val="28"/>
              </w:rPr>
              <w:t>Curses</w:t>
            </w:r>
            <w:r w:rsidRPr="00D05E71">
              <w:rPr>
                <w:rFonts w:ascii="Garamond" w:hAnsi="Garamond" w:cs="Times New Roman"/>
                <w:i/>
                <w:sz w:val="28"/>
              </w:rPr>
              <w:t xml:space="preserve">, or in </w:t>
            </w:r>
            <w:r w:rsidRPr="00D05E71">
              <w:rPr>
                <w:rFonts w:ascii="Garamond" w:hAnsi="Garamond" w:cs="Times New Roman"/>
                <w:sz w:val="28"/>
              </w:rPr>
              <w:t>making</w:t>
            </w:r>
            <w:r w:rsidRPr="00D05E71">
              <w:rPr>
                <w:rFonts w:ascii="Garamond" w:hAnsi="Garamond" w:cs="Times New Roman"/>
                <w:i/>
                <w:sz w:val="28"/>
              </w:rPr>
              <w:t xml:space="preserve"> </w:t>
            </w:r>
            <w:r w:rsidRPr="00D05E71">
              <w:rPr>
                <w:rFonts w:ascii="Garamond" w:hAnsi="Garamond" w:cs="Times New Roman"/>
                <w:sz w:val="28"/>
              </w:rPr>
              <w:t>Vows</w:t>
            </w:r>
            <w:r w:rsidRPr="00D05E71">
              <w:rPr>
                <w:rFonts w:ascii="Garamond" w:hAnsi="Garamond" w:cs="Times New Roman"/>
                <w:i/>
                <w:sz w:val="28"/>
              </w:rPr>
              <w:t xml:space="preserve"> about Trifles.</w:t>
            </w:r>
          </w:p>
        </w:tc>
        <w:tc>
          <w:tcPr>
            <w:tcW w:w="966" w:type="dxa"/>
          </w:tcPr>
          <w:p w14:paraId="4E0922FE" w14:textId="77777777" w:rsidR="006F335E" w:rsidRPr="000816C5" w:rsidRDefault="006F335E" w:rsidP="00DB60C3">
            <w:pPr>
              <w:pStyle w:val="ListParagraph"/>
              <w:ind w:left="0"/>
              <w:rPr>
                <w:rFonts w:ascii="Garamond" w:hAnsi="Garamond" w:cs="Times New Roman"/>
                <w:i/>
                <w:sz w:val="20"/>
                <w:szCs w:val="20"/>
              </w:rPr>
            </w:pPr>
          </w:p>
        </w:tc>
      </w:tr>
      <w:tr w:rsidR="006F335E" w:rsidRPr="00D05E71" w14:paraId="30BF30A9" w14:textId="77777777" w:rsidTr="005261C9">
        <w:tc>
          <w:tcPr>
            <w:tcW w:w="4253" w:type="dxa"/>
          </w:tcPr>
          <w:p w14:paraId="6F12E15D"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i/>
                <w:sz w:val="28"/>
                <w:szCs w:val="28"/>
              </w:rPr>
              <w:t>Q.</w:t>
            </w:r>
            <w:r w:rsidRPr="00C01755">
              <w:rPr>
                <w:rFonts w:ascii="Garamond" w:hAnsi="Garamond"/>
                <w:sz w:val="28"/>
                <w:szCs w:val="28"/>
              </w:rPr>
              <w:t xml:space="preserve"> </w:t>
            </w:r>
            <w:proofErr w:type="spellStart"/>
            <w:r w:rsidRPr="00C01755">
              <w:rPr>
                <w:rFonts w:ascii="Garamond" w:hAnsi="Garamond"/>
                <w:sz w:val="28"/>
                <w:szCs w:val="28"/>
              </w:rPr>
              <w:t>Cre</w:t>
            </w:r>
            <w:proofErr w:type="spellEnd"/>
            <w:r w:rsidRPr="00C01755">
              <w:rPr>
                <w:rFonts w:ascii="Garamond" w:hAnsi="Garamond"/>
                <w:sz w:val="28"/>
                <w:szCs w:val="28"/>
              </w:rPr>
              <w:t xml:space="preserve"> ta </w:t>
            </w:r>
            <w:proofErr w:type="spellStart"/>
            <w:r w:rsidRPr="00C01755">
              <w:rPr>
                <w:rFonts w:ascii="Garamond" w:hAnsi="Garamond"/>
                <w:sz w:val="28"/>
                <w:szCs w:val="28"/>
              </w:rPr>
              <w:t>shiu</w:t>
            </w:r>
            <w:proofErr w:type="spellEnd"/>
            <w:r w:rsidRPr="00C01755">
              <w:rPr>
                <w:rFonts w:ascii="Garamond" w:hAnsi="Garamond"/>
                <w:sz w:val="28"/>
                <w:szCs w:val="28"/>
              </w:rPr>
              <w:t xml:space="preserve"> </w:t>
            </w:r>
            <w:proofErr w:type="spellStart"/>
            <w:r w:rsidRPr="00C01755">
              <w:rPr>
                <w:rFonts w:ascii="Garamond" w:hAnsi="Garamond"/>
                <w:sz w:val="28"/>
                <w:szCs w:val="28"/>
              </w:rPr>
              <w:t>dy</w:t>
            </w:r>
            <w:proofErr w:type="spellEnd"/>
            <w:r w:rsidRPr="00C01755">
              <w:rPr>
                <w:rFonts w:ascii="Garamond" w:hAnsi="Garamond"/>
                <w:sz w:val="28"/>
                <w:szCs w:val="28"/>
              </w:rPr>
              <w:t xml:space="preserve"> </w:t>
            </w:r>
            <w:proofErr w:type="spellStart"/>
            <w:r w:rsidRPr="00C01755">
              <w:rPr>
                <w:rFonts w:ascii="Garamond" w:hAnsi="Garamond"/>
                <w:sz w:val="28"/>
                <w:szCs w:val="28"/>
              </w:rPr>
              <w:t>hoiggal</w:t>
            </w:r>
            <w:proofErr w:type="spellEnd"/>
            <w:r w:rsidRPr="00C01755">
              <w:rPr>
                <w:rFonts w:ascii="Garamond" w:hAnsi="Garamond"/>
                <w:sz w:val="28"/>
                <w:szCs w:val="28"/>
              </w:rPr>
              <w:t xml:space="preserve"> </w:t>
            </w:r>
            <w:proofErr w:type="spellStart"/>
            <w:r w:rsidRPr="00C01755">
              <w:rPr>
                <w:rFonts w:ascii="Garamond" w:hAnsi="Garamond"/>
                <w:sz w:val="28"/>
                <w:szCs w:val="28"/>
              </w:rPr>
              <w:t>liorish</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goan</w:t>
            </w:r>
            <w:proofErr w:type="spellEnd"/>
            <w:r w:rsidRPr="00C01755">
              <w:rPr>
                <w:rFonts w:ascii="Garamond" w:hAnsi="Garamond"/>
                <w:sz w:val="28"/>
                <w:szCs w:val="28"/>
              </w:rPr>
              <w:t xml:space="preserve"> </w:t>
            </w:r>
            <w:proofErr w:type="spellStart"/>
            <w:r w:rsidRPr="00C01755">
              <w:rPr>
                <w:rFonts w:ascii="Garamond" w:hAnsi="Garamond"/>
                <w:sz w:val="28"/>
                <w:szCs w:val="28"/>
              </w:rPr>
              <w:t>shen</w:t>
            </w:r>
            <w:proofErr w:type="spellEnd"/>
            <w:r w:rsidRPr="00C01755">
              <w:rPr>
                <w:rFonts w:ascii="Garamond" w:hAnsi="Garamond"/>
                <w:sz w:val="28"/>
                <w:szCs w:val="28"/>
              </w:rPr>
              <w:t>,</w:t>
            </w:r>
            <w:r w:rsidRPr="00C01755">
              <w:rPr>
                <w:rFonts w:ascii="Garamond" w:hAnsi="Garamond"/>
                <w:i/>
                <w:sz w:val="28"/>
                <w:szCs w:val="28"/>
              </w:rPr>
              <w:t xml:space="preserve"> Cha gum y </w:t>
            </w:r>
            <w:proofErr w:type="spellStart"/>
            <w:r w:rsidRPr="00C01755">
              <w:rPr>
                <w:rFonts w:ascii="Garamond" w:hAnsi="Garamond"/>
                <w:i/>
                <w:sz w:val="28"/>
                <w:szCs w:val="28"/>
              </w:rPr>
              <w:t>Chiarn</w:t>
            </w:r>
            <w:proofErr w:type="spellEnd"/>
            <w:r w:rsidRPr="00C01755">
              <w:rPr>
                <w:rFonts w:ascii="Garamond" w:hAnsi="Garamond"/>
                <w:i/>
                <w:sz w:val="28"/>
                <w:szCs w:val="28"/>
              </w:rPr>
              <w:t xml:space="preserve"> </w:t>
            </w:r>
            <w:proofErr w:type="spellStart"/>
            <w:r w:rsidRPr="00C01755">
              <w:rPr>
                <w:rFonts w:ascii="Garamond" w:hAnsi="Garamond"/>
                <w:i/>
                <w:sz w:val="28"/>
                <w:szCs w:val="28"/>
              </w:rPr>
              <w:t>eshyn</w:t>
            </w:r>
            <w:proofErr w:type="spellEnd"/>
            <w:r w:rsidRPr="00C01755">
              <w:rPr>
                <w:rFonts w:ascii="Garamond" w:hAnsi="Garamond"/>
                <w:i/>
                <w:sz w:val="28"/>
                <w:szCs w:val="28"/>
              </w:rPr>
              <w:t xml:space="preserve"> gyn </w:t>
            </w:r>
            <w:proofErr w:type="spellStart"/>
            <w:r w:rsidRPr="00C01755">
              <w:rPr>
                <w:rFonts w:ascii="Garamond" w:hAnsi="Garamond"/>
                <w:i/>
                <w:sz w:val="28"/>
                <w:szCs w:val="28"/>
              </w:rPr>
              <w:t>loght</w:t>
            </w:r>
            <w:proofErr w:type="spellEnd"/>
            <w:r w:rsidRPr="00C01755">
              <w:rPr>
                <w:rFonts w:ascii="Garamond" w:hAnsi="Garamond"/>
                <w:i/>
                <w:sz w:val="28"/>
                <w:szCs w:val="28"/>
              </w:rPr>
              <w:t> </w:t>
            </w:r>
            <w:r w:rsidRPr="00436739">
              <w:rPr>
                <w:rFonts w:ascii="Garamond" w:hAnsi="Garamond"/>
                <w:i/>
                <w:sz w:val="28"/>
                <w:szCs w:val="28"/>
              </w:rPr>
              <w:t>?</w:t>
            </w:r>
            <w:r w:rsidRPr="00C01755">
              <w:rPr>
                <w:rFonts w:ascii="Garamond" w:hAnsi="Garamond"/>
                <w:sz w:val="28"/>
                <w:szCs w:val="28"/>
              </w:rPr>
              <w:t xml:space="preserve"> </w:t>
            </w:r>
          </w:p>
        </w:tc>
        <w:tc>
          <w:tcPr>
            <w:tcW w:w="3852" w:type="dxa"/>
          </w:tcPr>
          <w:p w14:paraId="425CAE43" w14:textId="77777777" w:rsidR="006F335E" w:rsidRPr="00D05E71" w:rsidRDefault="006F335E" w:rsidP="00B237C3">
            <w:pPr>
              <w:pStyle w:val="ListParagraph"/>
              <w:ind w:left="0" w:firstLine="227"/>
              <w:jc w:val="both"/>
              <w:rPr>
                <w:rFonts w:ascii="Garamond" w:hAnsi="Garamond" w:cs="Times New Roman"/>
                <w:sz w:val="28"/>
              </w:rPr>
            </w:pPr>
            <w:r w:rsidRPr="00D05E71">
              <w:rPr>
                <w:rFonts w:ascii="Garamond" w:hAnsi="Garamond" w:cs="Times New Roman"/>
                <w:sz w:val="28"/>
              </w:rPr>
              <w:t xml:space="preserve">Q. </w:t>
            </w:r>
            <w:r w:rsidRPr="00D05E71">
              <w:rPr>
                <w:rFonts w:ascii="Garamond" w:hAnsi="Garamond" w:cs="Times New Roman"/>
                <w:i/>
                <w:sz w:val="28"/>
              </w:rPr>
              <w:t xml:space="preserve">What is the Meaning of that Expression, </w:t>
            </w:r>
            <w:r w:rsidRPr="00D05E71">
              <w:rPr>
                <w:rFonts w:ascii="Garamond" w:hAnsi="Garamond" w:cs="Times New Roman"/>
                <w:sz w:val="28"/>
              </w:rPr>
              <w:t>The Lord will not hold him Guiltless</w:t>
            </w:r>
            <w:r w:rsidRPr="00D05E71">
              <w:rPr>
                <w:rFonts w:ascii="Garamond" w:hAnsi="Garamond" w:cs="Times New Roman"/>
                <w:i/>
                <w:sz w:val="28"/>
              </w:rPr>
              <w:t> </w:t>
            </w:r>
            <w:r w:rsidRPr="006F335E">
              <w:rPr>
                <w:rFonts w:ascii="Garamond" w:hAnsi="Garamond" w:cs="Times New Roman"/>
                <w:sz w:val="28"/>
              </w:rPr>
              <w:t>?</w:t>
            </w:r>
          </w:p>
        </w:tc>
        <w:tc>
          <w:tcPr>
            <w:tcW w:w="966" w:type="dxa"/>
          </w:tcPr>
          <w:p w14:paraId="78961561"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21D7DFFC" w14:textId="77777777" w:rsidTr="005261C9">
        <w:tc>
          <w:tcPr>
            <w:tcW w:w="4253" w:type="dxa"/>
          </w:tcPr>
          <w:p w14:paraId="31BA9824"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i/>
                <w:sz w:val="28"/>
                <w:szCs w:val="28"/>
              </w:rPr>
              <w:t xml:space="preserve">A. </w:t>
            </w:r>
            <w:r w:rsidRPr="00C01755">
              <w:rPr>
                <w:rFonts w:ascii="Garamond" w:hAnsi="Garamond"/>
                <w:sz w:val="28"/>
                <w:szCs w:val="28"/>
              </w:rPr>
              <w:t xml:space="preserve">Ta </w:t>
            </w:r>
            <w:proofErr w:type="spellStart"/>
            <w:r w:rsidRPr="00C01755">
              <w:rPr>
                <w:rFonts w:ascii="Garamond" w:hAnsi="Garamond"/>
                <w:sz w:val="28"/>
                <w:szCs w:val="28"/>
              </w:rPr>
              <w:t>shen</w:t>
            </w:r>
            <w:proofErr w:type="spellEnd"/>
            <w:r w:rsidRPr="00C01755">
              <w:rPr>
                <w:rFonts w:ascii="Garamond" w:hAnsi="Garamond"/>
                <w:sz w:val="28"/>
                <w:szCs w:val="28"/>
              </w:rPr>
              <w:t xml:space="preserve">, </w:t>
            </w:r>
            <w:proofErr w:type="spellStart"/>
            <w:r w:rsidRPr="00C01755">
              <w:rPr>
                <w:rFonts w:ascii="Garamond" w:hAnsi="Garamond"/>
                <w:sz w:val="28"/>
                <w:szCs w:val="28"/>
              </w:rPr>
              <w:t>dy</w:t>
            </w:r>
            <w:proofErr w:type="spellEnd"/>
            <w:r w:rsidRPr="00C01755">
              <w:rPr>
                <w:rFonts w:ascii="Garamond" w:hAnsi="Garamond"/>
                <w:sz w:val="28"/>
                <w:szCs w:val="28"/>
              </w:rPr>
              <w:t xml:space="preserve"> </w:t>
            </w:r>
            <w:proofErr w:type="spellStart"/>
            <w:r w:rsidRPr="00C01755">
              <w:rPr>
                <w:rFonts w:ascii="Garamond" w:hAnsi="Garamond"/>
                <w:sz w:val="28"/>
                <w:szCs w:val="28"/>
              </w:rPr>
              <w:t>bee’n</w:t>
            </w:r>
            <w:proofErr w:type="spellEnd"/>
            <w:r w:rsidRPr="00C01755">
              <w:rPr>
                <w:rFonts w:ascii="Garamond" w:hAnsi="Garamond"/>
                <w:sz w:val="28"/>
                <w:szCs w:val="28"/>
              </w:rPr>
              <w:t xml:space="preserve"> </w:t>
            </w:r>
            <w:proofErr w:type="spellStart"/>
            <w:r w:rsidRPr="00C01755">
              <w:rPr>
                <w:rFonts w:ascii="Garamond" w:hAnsi="Garamond"/>
                <w:sz w:val="28"/>
                <w:szCs w:val="28"/>
              </w:rPr>
              <w:t>peccah</w:t>
            </w:r>
            <w:proofErr w:type="spellEnd"/>
            <w:r w:rsidRPr="00C01755">
              <w:rPr>
                <w:rFonts w:ascii="Garamond" w:hAnsi="Garamond"/>
                <w:sz w:val="28"/>
                <w:szCs w:val="28"/>
              </w:rPr>
              <w:t xml:space="preserve"> </w:t>
            </w:r>
            <w:proofErr w:type="spellStart"/>
            <w:r w:rsidRPr="00C01755">
              <w:rPr>
                <w:rFonts w:ascii="Garamond" w:hAnsi="Garamond"/>
                <w:sz w:val="28"/>
                <w:szCs w:val="28"/>
              </w:rPr>
              <w:t>shoh</w:t>
            </w:r>
            <w:proofErr w:type="spellEnd"/>
            <w:r w:rsidRPr="00C01755">
              <w:rPr>
                <w:rFonts w:ascii="Garamond" w:hAnsi="Garamond"/>
                <w:sz w:val="28"/>
                <w:szCs w:val="28"/>
              </w:rPr>
              <w:t xml:space="preserve"> er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cherragh</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strimmey</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oddys</w:t>
            </w:r>
            <w:proofErr w:type="spellEnd"/>
            <w:r w:rsidRPr="00C01755">
              <w:rPr>
                <w:rFonts w:ascii="Garamond" w:hAnsi="Garamond"/>
                <w:sz w:val="28"/>
                <w:szCs w:val="28"/>
              </w:rPr>
              <w:t xml:space="preserve"> </w:t>
            </w:r>
            <w:proofErr w:type="spellStart"/>
            <w:r w:rsidRPr="00C01755">
              <w:rPr>
                <w:rFonts w:ascii="Garamond" w:hAnsi="Garamond"/>
                <w:sz w:val="28"/>
                <w:szCs w:val="28"/>
              </w:rPr>
              <w:t>goan</w:t>
            </w:r>
            <w:proofErr w:type="spellEnd"/>
            <w:r w:rsidRPr="00C01755">
              <w:rPr>
                <w:rFonts w:ascii="Garamond" w:hAnsi="Garamond"/>
                <w:sz w:val="28"/>
                <w:szCs w:val="28"/>
              </w:rPr>
              <w:t xml:space="preserve"> y </w:t>
            </w:r>
            <w:proofErr w:type="spellStart"/>
            <w:r w:rsidRPr="00C01755">
              <w:rPr>
                <w:rFonts w:ascii="Garamond" w:hAnsi="Garamond"/>
                <w:sz w:val="28"/>
                <w:szCs w:val="28"/>
              </w:rPr>
              <w:t>insh</w:t>
            </w:r>
            <w:proofErr w:type="spellEnd"/>
            <w:r w:rsidRPr="00C01755">
              <w:rPr>
                <w:rFonts w:ascii="Garamond" w:hAnsi="Garamond"/>
                <w:sz w:val="28"/>
                <w:szCs w:val="28"/>
              </w:rPr>
              <w:t xml:space="preserve">, cha </w:t>
            </w:r>
            <w:proofErr w:type="spellStart"/>
            <w:r w:rsidRPr="00C01755">
              <w:rPr>
                <w:rFonts w:ascii="Garamond" w:hAnsi="Garamond"/>
                <w:sz w:val="28"/>
                <w:szCs w:val="28"/>
              </w:rPr>
              <w:t>cadjin</w:t>
            </w:r>
            <w:proofErr w:type="spellEnd"/>
            <w:r w:rsidRPr="00C01755">
              <w:rPr>
                <w:rFonts w:ascii="Garamond" w:hAnsi="Garamond"/>
                <w:sz w:val="28"/>
                <w:szCs w:val="28"/>
              </w:rPr>
              <w:t xml:space="preserve"> as </w:t>
            </w:r>
            <w:proofErr w:type="spellStart"/>
            <w:r w:rsidRPr="00C01755">
              <w:rPr>
                <w:rFonts w:ascii="Garamond" w:hAnsi="Garamond"/>
                <w:sz w:val="28"/>
                <w:szCs w:val="28"/>
              </w:rPr>
              <w:t>te</w:t>
            </w:r>
            <w:proofErr w:type="spellEnd"/>
            <w:r w:rsidRPr="00C01755">
              <w:rPr>
                <w:rFonts w:ascii="Garamond" w:hAnsi="Garamond"/>
                <w:sz w:val="28"/>
                <w:szCs w:val="28"/>
              </w:rPr>
              <w:t xml:space="preserve"> as cha beg as ta </w:t>
            </w:r>
            <w:proofErr w:type="spellStart"/>
            <w:r w:rsidRPr="00C01755">
              <w:rPr>
                <w:rFonts w:ascii="Garamond" w:hAnsi="Garamond"/>
                <w:sz w:val="28"/>
                <w:szCs w:val="28"/>
              </w:rPr>
              <w:t>sleih</w:t>
            </w:r>
            <w:proofErr w:type="spellEnd"/>
            <w:r w:rsidRPr="00C01755">
              <w:rPr>
                <w:rFonts w:ascii="Garamond" w:hAnsi="Garamond"/>
                <w:sz w:val="28"/>
                <w:szCs w:val="28"/>
              </w:rPr>
              <w:t xml:space="preserve"> </w:t>
            </w:r>
            <w:proofErr w:type="spellStart"/>
            <w:r w:rsidRPr="00C01755">
              <w:rPr>
                <w:rFonts w:ascii="Garamond" w:hAnsi="Garamond"/>
                <w:sz w:val="28"/>
                <w:szCs w:val="28"/>
              </w:rPr>
              <w:t>dy</w:t>
            </w:r>
            <w:proofErr w:type="spellEnd"/>
            <w:r w:rsidRPr="00C01755">
              <w:rPr>
                <w:rFonts w:ascii="Garamond" w:hAnsi="Garamond"/>
                <w:sz w:val="28"/>
                <w:szCs w:val="28"/>
              </w:rPr>
              <w:t xml:space="preserve"> </w:t>
            </w:r>
            <w:proofErr w:type="spellStart"/>
            <w:r w:rsidRPr="00C01755">
              <w:rPr>
                <w:rFonts w:ascii="Garamond" w:hAnsi="Garamond"/>
                <w:sz w:val="28"/>
                <w:szCs w:val="28"/>
              </w:rPr>
              <w:t>hoiagh</w:t>
            </w:r>
            <w:proofErr w:type="spellEnd"/>
            <w:r w:rsidRPr="00C01755">
              <w:rPr>
                <w:rFonts w:ascii="Garamond" w:hAnsi="Garamond"/>
                <w:sz w:val="28"/>
                <w:szCs w:val="28"/>
              </w:rPr>
              <w:t xml:space="preserve"> </w:t>
            </w:r>
            <w:proofErr w:type="spellStart"/>
            <w:r w:rsidRPr="00C01755">
              <w:rPr>
                <w:rFonts w:ascii="Garamond" w:hAnsi="Garamond"/>
                <w:sz w:val="28"/>
                <w:szCs w:val="28"/>
              </w:rPr>
              <w:t>jeh</w:t>
            </w:r>
            <w:proofErr w:type="spellEnd"/>
            <w:r w:rsidRPr="00C01755">
              <w:rPr>
                <w:rFonts w:ascii="Garamond" w:hAnsi="Garamond"/>
                <w:sz w:val="28"/>
                <w:szCs w:val="28"/>
              </w:rPr>
              <w:t xml:space="preserve">. </w:t>
            </w:r>
          </w:p>
        </w:tc>
        <w:tc>
          <w:tcPr>
            <w:tcW w:w="3852" w:type="dxa"/>
          </w:tcPr>
          <w:p w14:paraId="5E6B6143"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The Meaning is, That this Sin shall certainly be punished, and more than Words can express</w:t>
            </w:r>
            <w:r w:rsidRPr="00D05E71">
              <w:rPr>
                <w:rFonts w:ascii="Garamond" w:hAnsi="Garamond" w:cs="Times New Roman"/>
                <w:sz w:val="28"/>
              </w:rPr>
              <w:t> ;</w:t>
            </w:r>
            <w:r w:rsidRPr="00D05E71">
              <w:rPr>
                <w:rFonts w:ascii="Garamond" w:hAnsi="Garamond" w:cs="Times New Roman"/>
                <w:i/>
                <w:sz w:val="28"/>
              </w:rPr>
              <w:t xml:space="preserve"> however common it is, and little regarded.</w:t>
            </w:r>
          </w:p>
        </w:tc>
        <w:tc>
          <w:tcPr>
            <w:tcW w:w="966" w:type="dxa"/>
          </w:tcPr>
          <w:p w14:paraId="587F2C6B"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4EA0684C" w14:textId="77777777" w:rsidTr="005261C9">
        <w:tc>
          <w:tcPr>
            <w:tcW w:w="4253" w:type="dxa"/>
          </w:tcPr>
          <w:p w14:paraId="71B89B96"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i/>
                <w:sz w:val="28"/>
                <w:szCs w:val="28"/>
              </w:rPr>
              <w:t>Q.</w:t>
            </w:r>
            <w:r w:rsidRPr="00C01755">
              <w:rPr>
                <w:rFonts w:ascii="Garamond" w:hAnsi="Garamond"/>
                <w:sz w:val="28"/>
                <w:szCs w:val="28"/>
              </w:rPr>
              <w:t xml:space="preserve"> </w:t>
            </w:r>
            <w:proofErr w:type="spellStart"/>
            <w:r w:rsidRPr="00C01755">
              <w:rPr>
                <w:rFonts w:ascii="Garamond" w:hAnsi="Garamond"/>
                <w:sz w:val="28"/>
                <w:szCs w:val="28"/>
              </w:rPr>
              <w:t>Vel</w:t>
            </w:r>
            <w:proofErr w:type="spellEnd"/>
            <w:r w:rsidRPr="00C01755">
              <w:rPr>
                <w:rFonts w:ascii="Garamond" w:hAnsi="Garamond"/>
                <w:sz w:val="28"/>
                <w:szCs w:val="28"/>
              </w:rPr>
              <w:t xml:space="preserve"> eh </w:t>
            </w:r>
            <w:proofErr w:type="spellStart"/>
            <w:r w:rsidRPr="00C01755">
              <w:rPr>
                <w:rFonts w:ascii="Garamond" w:hAnsi="Garamond"/>
                <w:sz w:val="28"/>
                <w:szCs w:val="28"/>
              </w:rPr>
              <w:t>peccah</w:t>
            </w:r>
            <w:proofErr w:type="spellEnd"/>
            <w:r w:rsidRPr="00C01755">
              <w:rPr>
                <w:rFonts w:ascii="Garamond" w:hAnsi="Garamond"/>
                <w:sz w:val="28"/>
                <w:szCs w:val="28"/>
              </w:rPr>
              <w:t xml:space="preserve"> </w:t>
            </w:r>
            <w:proofErr w:type="spellStart"/>
            <w:r w:rsidRPr="00C01755">
              <w:rPr>
                <w:rFonts w:ascii="Garamond" w:hAnsi="Garamond"/>
                <w:sz w:val="28"/>
                <w:szCs w:val="28"/>
              </w:rPr>
              <w:t>dy</w:t>
            </w:r>
            <w:proofErr w:type="spellEnd"/>
            <w:r w:rsidRPr="00C01755">
              <w:rPr>
                <w:rFonts w:ascii="Garamond" w:hAnsi="Garamond"/>
                <w:sz w:val="28"/>
                <w:szCs w:val="28"/>
              </w:rPr>
              <w:t xml:space="preserve"> loo </w:t>
            </w:r>
            <w:proofErr w:type="spellStart"/>
            <w:r w:rsidRPr="00C01755">
              <w:rPr>
                <w:rFonts w:ascii="Garamond" w:hAnsi="Garamond"/>
                <w:sz w:val="28"/>
                <w:szCs w:val="28"/>
              </w:rPr>
              <w:t>liorish</w:t>
            </w:r>
            <w:proofErr w:type="spellEnd"/>
            <w:r w:rsidRPr="00C01755">
              <w:rPr>
                <w:rFonts w:ascii="Garamond" w:hAnsi="Garamond"/>
                <w:sz w:val="28"/>
                <w:szCs w:val="28"/>
              </w:rPr>
              <w:t xml:space="preserve"> </w:t>
            </w:r>
            <w:proofErr w:type="spellStart"/>
            <w:r w:rsidRPr="00C01755">
              <w:rPr>
                <w:rFonts w:ascii="Garamond" w:hAnsi="Garamond"/>
                <w:sz w:val="28"/>
                <w:szCs w:val="28"/>
              </w:rPr>
              <w:t>Brearrey</w:t>
            </w:r>
            <w:proofErr w:type="spellEnd"/>
            <w:r w:rsidRPr="00C01755">
              <w:rPr>
                <w:rFonts w:ascii="Garamond" w:hAnsi="Garamond"/>
                <w:sz w:val="28"/>
                <w:szCs w:val="28"/>
              </w:rPr>
              <w:t xml:space="preserve"> </w:t>
            </w:r>
            <w:proofErr w:type="spellStart"/>
            <w:r w:rsidRPr="00C01755">
              <w:rPr>
                <w:rFonts w:ascii="Garamond" w:hAnsi="Garamond"/>
                <w:sz w:val="28"/>
                <w:szCs w:val="28"/>
              </w:rPr>
              <w:t>erbee</w:t>
            </w:r>
            <w:proofErr w:type="spellEnd"/>
            <w:r w:rsidRPr="00C01755">
              <w:rPr>
                <w:rFonts w:ascii="Garamond" w:hAnsi="Garamond"/>
                <w:sz w:val="28"/>
                <w:szCs w:val="28"/>
              </w:rPr>
              <w:t xml:space="preserve"> </w:t>
            </w:r>
            <w:proofErr w:type="spellStart"/>
            <w:r w:rsidRPr="00C01755">
              <w:rPr>
                <w:rFonts w:ascii="Garamond" w:hAnsi="Garamond"/>
                <w:sz w:val="28"/>
                <w:szCs w:val="28"/>
              </w:rPr>
              <w:t>elley</w:t>
            </w:r>
            <w:proofErr w:type="spellEnd"/>
            <w:r w:rsidRPr="00C01755">
              <w:rPr>
                <w:rFonts w:ascii="Garamond" w:hAnsi="Garamond"/>
                <w:i/>
                <w:sz w:val="28"/>
                <w:szCs w:val="28"/>
              </w:rPr>
              <w:t> </w:t>
            </w:r>
            <w:r w:rsidRPr="00C01755">
              <w:rPr>
                <w:rFonts w:ascii="Garamond" w:hAnsi="Garamond"/>
                <w:sz w:val="28"/>
                <w:szCs w:val="28"/>
              </w:rPr>
              <w:t xml:space="preserve">? </w:t>
            </w:r>
          </w:p>
        </w:tc>
        <w:tc>
          <w:tcPr>
            <w:tcW w:w="3852" w:type="dxa"/>
          </w:tcPr>
          <w:p w14:paraId="5235CFEA"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Is it a Sin to swear by any other Oath ?</w:t>
            </w:r>
          </w:p>
        </w:tc>
        <w:tc>
          <w:tcPr>
            <w:tcW w:w="966" w:type="dxa"/>
          </w:tcPr>
          <w:p w14:paraId="757618C0"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42A4BA74" w14:textId="77777777" w:rsidTr="005261C9">
        <w:tc>
          <w:tcPr>
            <w:tcW w:w="4253" w:type="dxa"/>
          </w:tcPr>
          <w:p w14:paraId="7ACE10D6"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i/>
                <w:sz w:val="28"/>
                <w:szCs w:val="28"/>
              </w:rPr>
              <w:t xml:space="preserve">A. </w:t>
            </w:r>
            <w:r w:rsidRPr="00C01755">
              <w:rPr>
                <w:rFonts w:ascii="Garamond" w:hAnsi="Garamond"/>
                <w:sz w:val="28"/>
                <w:szCs w:val="28"/>
              </w:rPr>
              <w:t xml:space="preserve">Ta </w:t>
            </w:r>
            <w:proofErr w:type="spellStart"/>
            <w:r w:rsidRPr="00C01755">
              <w:rPr>
                <w:rFonts w:ascii="Garamond" w:hAnsi="Garamond"/>
                <w:sz w:val="28"/>
                <w:szCs w:val="28"/>
              </w:rPr>
              <w:t>nyn</w:t>
            </w:r>
            <w:proofErr w:type="spellEnd"/>
            <w:r w:rsidRPr="00C01755">
              <w:rPr>
                <w:rFonts w:ascii="Garamond" w:hAnsi="Garamond"/>
                <w:sz w:val="28"/>
                <w:szCs w:val="28"/>
              </w:rPr>
              <w:t xml:space="preserve"> </w:t>
            </w:r>
            <w:proofErr w:type="spellStart"/>
            <w:r w:rsidRPr="00C01755">
              <w:rPr>
                <w:rFonts w:ascii="Garamond" w:hAnsi="Garamond"/>
                <w:sz w:val="28"/>
                <w:szCs w:val="28"/>
              </w:rPr>
              <w:t>Saualtagh</w:t>
            </w:r>
            <w:proofErr w:type="spellEnd"/>
            <w:r w:rsidRPr="00C01755">
              <w:rPr>
                <w:rFonts w:ascii="Garamond" w:hAnsi="Garamond"/>
                <w:sz w:val="28"/>
                <w:szCs w:val="28"/>
              </w:rPr>
              <w:t xml:space="preserve"> </w:t>
            </w:r>
            <w:proofErr w:type="spellStart"/>
            <w:r w:rsidRPr="00C01755">
              <w:rPr>
                <w:rFonts w:ascii="Garamond" w:hAnsi="Garamond"/>
                <w:sz w:val="28"/>
                <w:szCs w:val="28"/>
              </w:rPr>
              <w:t>Creest</w:t>
            </w:r>
            <w:proofErr w:type="spellEnd"/>
            <w:r w:rsidRPr="00C01755">
              <w:rPr>
                <w:rFonts w:ascii="Garamond" w:hAnsi="Garamond"/>
                <w:sz w:val="28"/>
                <w:szCs w:val="28"/>
              </w:rPr>
              <w:t xml:space="preserve"> cur </w:t>
            </w:r>
            <w:proofErr w:type="spellStart"/>
            <w:r w:rsidRPr="00C01755">
              <w:rPr>
                <w:rFonts w:ascii="Garamond" w:hAnsi="Garamond"/>
                <w:sz w:val="28"/>
                <w:szCs w:val="28"/>
              </w:rPr>
              <w:t>sarey</w:t>
            </w:r>
            <w:proofErr w:type="spellEnd"/>
            <w:r w:rsidRPr="00C01755">
              <w:rPr>
                <w:rFonts w:ascii="Garamond" w:hAnsi="Garamond"/>
                <w:sz w:val="28"/>
                <w:szCs w:val="28"/>
              </w:rPr>
              <w:t xml:space="preserve"> </w:t>
            </w:r>
            <w:proofErr w:type="spellStart"/>
            <w:r w:rsidRPr="00C01755">
              <w:rPr>
                <w:rFonts w:ascii="Garamond" w:hAnsi="Garamond"/>
                <w:sz w:val="28"/>
                <w:szCs w:val="28"/>
              </w:rPr>
              <w:t>geyr</w:t>
            </w:r>
            <w:proofErr w:type="spellEnd"/>
            <w:r w:rsidRPr="00C01755">
              <w:rPr>
                <w:rFonts w:ascii="Garamond" w:hAnsi="Garamond"/>
                <w:sz w:val="28"/>
                <w:szCs w:val="28"/>
              </w:rPr>
              <w:t xml:space="preserve"> </w:t>
            </w:r>
            <w:proofErr w:type="spellStart"/>
            <w:r w:rsidRPr="00C01755">
              <w:rPr>
                <w:rFonts w:ascii="Garamond" w:hAnsi="Garamond"/>
                <w:sz w:val="28"/>
                <w:szCs w:val="28"/>
              </w:rPr>
              <w:t>noi</w:t>
            </w:r>
            <w:proofErr w:type="spellEnd"/>
            <w:r w:rsidRPr="00C01755">
              <w:rPr>
                <w:rFonts w:ascii="Garamond" w:hAnsi="Garamond"/>
                <w:sz w:val="28"/>
                <w:szCs w:val="28"/>
              </w:rPr>
              <w:t xml:space="preserve"> </w:t>
            </w:r>
            <w:proofErr w:type="spellStart"/>
            <w:r w:rsidRPr="00C01755">
              <w:rPr>
                <w:rFonts w:ascii="Garamond" w:hAnsi="Garamond"/>
                <w:sz w:val="28"/>
                <w:szCs w:val="28"/>
              </w:rPr>
              <w:t>dy</w:t>
            </w:r>
            <w:proofErr w:type="spellEnd"/>
            <w:r w:rsidRPr="00C01755">
              <w:rPr>
                <w:rFonts w:ascii="Garamond" w:hAnsi="Garamond"/>
                <w:sz w:val="28"/>
                <w:szCs w:val="28"/>
              </w:rPr>
              <w:t xml:space="preserve"> </w:t>
            </w:r>
            <w:proofErr w:type="spellStart"/>
            <w:r w:rsidRPr="00C01755">
              <w:rPr>
                <w:rFonts w:ascii="Garamond" w:hAnsi="Garamond"/>
                <w:sz w:val="28"/>
                <w:szCs w:val="28"/>
              </w:rPr>
              <w:t>chooilley</w:t>
            </w:r>
            <w:proofErr w:type="spellEnd"/>
            <w:r w:rsidRPr="00C01755">
              <w:rPr>
                <w:rFonts w:ascii="Garamond" w:hAnsi="Garamond"/>
                <w:sz w:val="28"/>
                <w:szCs w:val="28"/>
              </w:rPr>
              <w:t xml:space="preserve"> Loo </w:t>
            </w:r>
            <w:proofErr w:type="spellStart"/>
            <w:r w:rsidRPr="00C01755">
              <w:rPr>
                <w:rFonts w:ascii="Garamond" w:hAnsi="Garamond"/>
                <w:sz w:val="28"/>
                <w:szCs w:val="28"/>
              </w:rPr>
              <w:t>ayns</w:t>
            </w:r>
            <w:proofErr w:type="spellEnd"/>
            <w:r w:rsidRPr="00C01755">
              <w:rPr>
                <w:rFonts w:ascii="Garamond" w:hAnsi="Garamond"/>
                <w:sz w:val="28"/>
                <w:szCs w:val="28"/>
              </w:rPr>
              <w:t xml:space="preserve"> </w:t>
            </w:r>
            <w:proofErr w:type="spellStart"/>
            <w:r w:rsidRPr="00C01755">
              <w:rPr>
                <w:rFonts w:ascii="Garamond" w:hAnsi="Garamond"/>
                <w:sz w:val="28"/>
                <w:szCs w:val="28"/>
              </w:rPr>
              <w:t>taggloo</w:t>
            </w:r>
            <w:proofErr w:type="spellEnd"/>
            <w:r w:rsidRPr="00C01755">
              <w:rPr>
                <w:rFonts w:ascii="Garamond" w:hAnsi="Garamond"/>
                <w:sz w:val="28"/>
                <w:szCs w:val="28"/>
              </w:rPr>
              <w:t xml:space="preserve"> </w:t>
            </w:r>
            <w:proofErr w:type="spellStart"/>
            <w:r w:rsidRPr="00C01755">
              <w:rPr>
                <w:rFonts w:ascii="Garamond" w:hAnsi="Garamond"/>
                <w:sz w:val="28"/>
                <w:szCs w:val="28"/>
              </w:rPr>
              <w:t>cadjin</w:t>
            </w:r>
            <w:proofErr w:type="spellEnd"/>
            <w:r w:rsidRPr="00C01755">
              <w:rPr>
                <w:rFonts w:ascii="Garamond" w:hAnsi="Garamond"/>
                <w:sz w:val="28"/>
                <w:szCs w:val="28"/>
              </w:rPr>
              <w:t xml:space="preserve">, </w:t>
            </w:r>
            <w:proofErr w:type="spellStart"/>
            <w:r w:rsidRPr="00C01755">
              <w:rPr>
                <w:rFonts w:ascii="Garamond" w:hAnsi="Garamond"/>
                <w:sz w:val="28"/>
                <w:szCs w:val="28"/>
              </w:rPr>
              <w:t>lig</w:t>
            </w:r>
            <w:proofErr w:type="spellEnd"/>
            <w:r w:rsidRPr="00C01755">
              <w:rPr>
                <w:rFonts w:ascii="Garamond" w:hAnsi="Garamond"/>
                <w:sz w:val="28"/>
                <w:szCs w:val="28"/>
              </w:rPr>
              <w:t xml:space="preserve"> da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Brearraghyn</w:t>
            </w:r>
            <w:proofErr w:type="spellEnd"/>
            <w:r w:rsidRPr="00C01755">
              <w:rPr>
                <w:rFonts w:ascii="Garamond" w:hAnsi="Garamond"/>
                <w:sz w:val="28"/>
                <w:szCs w:val="28"/>
              </w:rPr>
              <w:t xml:space="preserve"> </w:t>
            </w:r>
            <w:proofErr w:type="spellStart"/>
            <w:r w:rsidRPr="00C01755">
              <w:rPr>
                <w:rFonts w:ascii="Garamond" w:hAnsi="Garamond"/>
                <w:sz w:val="28"/>
                <w:szCs w:val="28"/>
              </w:rPr>
              <w:t>ve</w:t>
            </w:r>
            <w:proofErr w:type="spellEnd"/>
            <w:r w:rsidRPr="00C01755">
              <w:rPr>
                <w:rFonts w:ascii="Garamond" w:hAnsi="Garamond"/>
                <w:sz w:val="28"/>
                <w:szCs w:val="28"/>
              </w:rPr>
              <w:t xml:space="preserve"> </w:t>
            </w:r>
            <w:proofErr w:type="spellStart"/>
            <w:r w:rsidRPr="00C01755">
              <w:rPr>
                <w:rFonts w:ascii="Garamond" w:hAnsi="Garamond"/>
                <w:sz w:val="28"/>
                <w:szCs w:val="28"/>
              </w:rPr>
              <w:t>chooish</w:t>
            </w:r>
            <w:proofErr w:type="spellEnd"/>
            <w:r w:rsidRPr="00C01755">
              <w:rPr>
                <w:rFonts w:ascii="Garamond" w:hAnsi="Garamond"/>
                <w:sz w:val="28"/>
                <w:szCs w:val="28"/>
              </w:rPr>
              <w:t xml:space="preserve"> gyn </w:t>
            </w:r>
            <w:proofErr w:type="spellStart"/>
            <w:r w:rsidRPr="00C01755">
              <w:rPr>
                <w:rFonts w:ascii="Garamond" w:hAnsi="Garamond"/>
                <w:sz w:val="28"/>
                <w:szCs w:val="28"/>
              </w:rPr>
              <w:t>loght</w:t>
            </w:r>
            <w:proofErr w:type="spellEnd"/>
            <w:r w:rsidRPr="00C01755">
              <w:rPr>
                <w:rFonts w:ascii="Garamond" w:hAnsi="Garamond"/>
                <w:sz w:val="28"/>
                <w:szCs w:val="28"/>
              </w:rPr>
              <w:t xml:space="preserve"> as </w:t>
            </w:r>
            <w:proofErr w:type="spellStart"/>
            <w:r w:rsidRPr="00C01755">
              <w:rPr>
                <w:rFonts w:ascii="Garamond" w:hAnsi="Garamond"/>
                <w:sz w:val="28"/>
                <w:szCs w:val="28"/>
              </w:rPr>
              <w:t>sailloo</w:t>
            </w:r>
            <w:proofErr w:type="spellEnd"/>
            <w:r w:rsidRPr="00C01755">
              <w:rPr>
                <w:rFonts w:ascii="Garamond" w:hAnsi="Garamond"/>
                <w:sz w:val="28"/>
                <w:szCs w:val="28"/>
              </w:rPr>
              <w:t xml:space="preserve">. </w:t>
            </w:r>
          </w:p>
        </w:tc>
        <w:tc>
          <w:tcPr>
            <w:tcW w:w="3852" w:type="dxa"/>
          </w:tcPr>
          <w:p w14:paraId="4E68CACB"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Our</w:t>
            </w:r>
            <w:r>
              <w:rPr>
                <w:rFonts w:ascii="Garamond" w:hAnsi="Garamond" w:cs="Times New Roman"/>
                <w:i/>
                <w:sz w:val="28"/>
              </w:rPr>
              <w:t xml:space="preserve"> Blessed Saviour </w:t>
            </w:r>
            <w:r w:rsidRPr="00D05E71">
              <w:rPr>
                <w:rFonts w:ascii="Garamond" w:hAnsi="Garamond" w:cs="Times New Roman"/>
                <w:i/>
                <w:sz w:val="28"/>
              </w:rPr>
              <w:t>expressly forbids all Swearing in common Discourse, let the Oaths seem never so innocent.</w:t>
            </w:r>
          </w:p>
        </w:tc>
        <w:tc>
          <w:tcPr>
            <w:tcW w:w="966" w:type="dxa"/>
          </w:tcPr>
          <w:p w14:paraId="25389AB3" w14:textId="77777777" w:rsidR="006F335E" w:rsidRDefault="006F335E" w:rsidP="00DB60C3">
            <w:pPr>
              <w:pStyle w:val="ListParagraph"/>
              <w:ind w:left="0"/>
              <w:rPr>
                <w:rFonts w:ascii="Garamond" w:hAnsi="Garamond" w:cs="Times New Roman"/>
                <w:sz w:val="20"/>
                <w:szCs w:val="20"/>
              </w:rPr>
            </w:pPr>
          </w:p>
          <w:p w14:paraId="07938D69" w14:textId="77777777" w:rsidR="006F335E" w:rsidRPr="000816C5" w:rsidRDefault="006F335E" w:rsidP="00DB60C3">
            <w:pPr>
              <w:pStyle w:val="ListParagraph"/>
              <w:ind w:left="0"/>
              <w:rPr>
                <w:rFonts w:ascii="Garamond" w:hAnsi="Garamond" w:cs="Times New Roman"/>
                <w:sz w:val="20"/>
                <w:szCs w:val="20"/>
              </w:rPr>
            </w:pPr>
            <w:r>
              <w:rPr>
                <w:rFonts w:ascii="Garamond" w:hAnsi="Garamond" w:cs="Times New Roman"/>
                <w:sz w:val="20"/>
                <w:szCs w:val="20"/>
              </w:rPr>
              <w:t>Matt. 5. 34.</w:t>
            </w:r>
          </w:p>
        </w:tc>
      </w:tr>
      <w:tr w:rsidR="006F335E" w:rsidRPr="00D05E71" w14:paraId="3D822B54" w14:textId="77777777" w:rsidTr="005261C9">
        <w:tc>
          <w:tcPr>
            <w:tcW w:w="4253" w:type="dxa"/>
          </w:tcPr>
          <w:p w14:paraId="4491CEA7"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i/>
                <w:sz w:val="28"/>
                <w:szCs w:val="28"/>
              </w:rPr>
              <w:t>Q.</w:t>
            </w:r>
            <w:r w:rsidRPr="00C01755">
              <w:rPr>
                <w:rFonts w:ascii="Garamond" w:hAnsi="Garamond"/>
                <w:sz w:val="28"/>
                <w:szCs w:val="28"/>
              </w:rPr>
              <w:t xml:space="preserve"> </w:t>
            </w:r>
            <w:proofErr w:type="spellStart"/>
            <w:r w:rsidRPr="00C01755">
              <w:rPr>
                <w:rFonts w:ascii="Garamond" w:hAnsi="Garamond"/>
                <w:sz w:val="28"/>
                <w:szCs w:val="28"/>
              </w:rPr>
              <w:t>Cre</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Brearraghyn</w:t>
            </w:r>
            <w:proofErr w:type="spellEnd"/>
            <w:r w:rsidRPr="00C01755">
              <w:rPr>
                <w:rFonts w:ascii="Garamond" w:hAnsi="Garamond"/>
                <w:sz w:val="28"/>
                <w:szCs w:val="28"/>
              </w:rPr>
              <w:t xml:space="preserve"> ta </w:t>
            </w:r>
            <w:proofErr w:type="spellStart"/>
            <w:r w:rsidRPr="00C01755">
              <w:rPr>
                <w:rFonts w:ascii="Garamond" w:hAnsi="Garamond"/>
                <w:sz w:val="28"/>
                <w:szCs w:val="28"/>
              </w:rPr>
              <w:t>shiu</w:t>
            </w:r>
            <w:proofErr w:type="spellEnd"/>
            <w:r w:rsidRPr="00C01755">
              <w:rPr>
                <w:rFonts w:ascii="Garamond" w:hAnsi="Garamond"/>
                <w:sz w:val="28"/>
                <w:szCs w:val="28"/>
              </w:rPr>
              <w:t xml:space="preserve"> </w:t>
            </w:r>
            <w:proofErr w:type="spellStart"/>
            <w:r w:rsidRPr="00C01755">
              <w:rPr>
                <w:rFonts w:ascii="Garamond" w:hAnsi="Garamond"/>
                <w:sz w:val="28"/>
                <w:szCs w:val="28"/>
              </w:rPr>
              <w:t>loart</w:t>
            </w:r>
            <w:proofErr w:type="spellEnd"/>
            <w:r w:rsidRPr="00C01755">
              <w:rPr>
                <w:rFonts w:ascii="Garamond" w:hAnsi="Garamond"/>
                <w:sz w:val="28"/>
                <w:szCs w:val="28"/>
              </w:rPr>
              <w:t xml:space="preserve"> </w:t>
            </w:r>
            <w:proofErr w:type="spellStart"/>
            <w:r w:rsidRPr="00C01755">
              <w:rPr>
                <w:rFonts w:ascii="Garamond" w:hAnsi="Garamond"/>
                <w:sz w:val="28"/>
                <w:szCs w:val="28"/>
              </w:rPr>
              <w:t>jeh</w:t>
            </w:r>
            <w:proofErr w:type="spellEnd"/>
            <w:r w:rsidRPr="00C01755">
              <w:rPr>
                <w:rFonts w:ascii="Garamond" w:hAnsi="Garamond"/>
                <w:i/>
                <w:sz w:val="28"/>
                <w:szCs w:val="28"/>
              </w:rPr>
              <w:t> </w:t>
            </w:r>
            <w:r w:rsidRPr="00C01755">
              <w:rPr>
                <w:rFonts w:ascii="Garamond" w:hAnsi="Garamond"/>
                <w:sz w:val="28"/>
                <w:szCs w:val="28"/>
              </w:rPr>
              <w:t xml:space="preserve">? </w:t>
            </w:r>
          </w:p>
        </w:tc>
        <w:tc>
          <w:tcPr>
            <w:tcW w:w="3852" w:type="dxa"/>
          </w:tcPr>
          <w:p w14:paraId="28B1C6B1"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What are the Oaths you mean ? </w:t>
            </w:r>
          </w:p>
        </w:tc>
        <w:tc>
          <w:tcPr>
            <w:tcW w:w="966" w:type="dxa"/>
          </w:tcPr>
          <w:p w14:paraId="47204EF7"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4C839C4E" w14:textId="77777777" w:rsidTr="005261C9">
        <w:tc>
          <w:tcPr>
            <w:tcW w:w="4253" w:type="dxa"/>
          </w:tcPr>
          <w:p w14:paraId="45C507F0" w14:textId="77777777" w:rsidR="006F335E" w:rsidRPr="00C01755" w:rsidRDefault="006F335E" w:rsidP="00B237C3">
            <w:pPr>
              <w:pStyle w:val="CM3"/>
              <w:widowControl/>
              <w:spacing w:line="240" w:lineRule="auto"/>
              <w:ind w:firstLine="227"/>
              <w:contextualSpacing/>
              <w:jc w:val="both"/>
              <w:rPr>
                <w:rFonts w:ascii="Garamond" w:hAnsi="Garamond"/>
                <w:sz w:val="28"/>
                <w:szCs w:val="28"/>
              </w:rPr>
            </w:pPr>
            <w:r w:rsidRPr="00C01755">
              <w:rPr>
                <w:rFonts w:ascii="Garamond" w:hAnsi="Garamond"/>
                <w:sz w:val="28"/>
                <w:szCs w:val="28"/>
              </w:rPr>
              <w:t xml:space="preserve">[74] </w:t>
            </w:r>
            <w:r w:rsidRPr="00C01755">
              <w:rPr>
                <w:rFonts w:ascii="Garamond" w:hAnsi="Garamond"/>
                <w:i/>
                <w:sz w:val="28"/>
                <w:szCs w:val="28"/>
              </w:rPr>
              <w:t xml:space="preserve">A. </w:t>
            </w:r>
            <w:proofErr w:type="spellStart"/>
            <w:r w:rsidRPr="00C01755">
              <w:rPr>
                <w:rFonts w:ascii="Garamond" w:hAnsi="Garamond"/>
                <w:sz w:val="28"/>
                <w:szCs w:val="28"/>
              </w:rPr>
              <w:t>Tra</w:t>
            </w:r>
            <w:proofErr w:type="spellEnd"/>
            <w:r w:rsidRPr="00C01755">
              <w:rPr>
                <w:rFonts w:ascii="Garamond" w:hAnsi="Garamond"/>
                <w:sz w:val="28"/>
                <w:szCs w:val="28"/>
              </w:rPr>
              <w:t xml:space="preserve"> ta </w:t>
            </w:r>
            <w:proofErr w:type="spellStart"/>
            <w:r w:rsidRPr="00C01755">
              <w:rPr>
                <w:rFonts w:ascii="Garamond" w:hAnsi="Garamond"/>
                <w:sz w:val="28"/>
                <w:szCs w:val="28"/>
              </w:rPr>
              <w:t>dooin</w:t>
            </w:r>
            <w:r w:rsidR="003B0108">
              <w:rPr>
                <w:rFonts w:ascii="Garamond" w:hAnsi="Garamond"/>
                <w:sz w:val="28"/>
                <w:szCs w:val="28"/>
              </w:rPr>
              <w:t>n</w:t>
            </w:r>
            <w:r w:rsidRPr="00C01755">
              <w:rPr>
                <w:rFonts w:ascii="Garamond" w:hAnsi="Garamond"/>
                <w:sz w:val="28"/>
                <w:szCs w:val="28"/>
              </w:rPr>
              <w:t>ey</w:t>
            </w:r>
            <w:proofErr w:type="spellEnd"/>
            <w:r w:rsidRPr="00C01755">
              <w:rPr>
                <w:rFonts w:ascii="Garamond" w:hAnsi="Garamond"/>
                <w:sz w:val="28"/>
                <w:szCs w:val="28"/>
              </w:rPr>
              <w:t xml:space="preserve"> loo </w:t>
            </w:r>
            <w:proofErr w:type="spellStart"/>
            <w:r w:rsidRPr="00C01755">
              <w:rPr>
                <w:rFonts w:ascii="Garamond" w:hAnsi="Garamond"/>
                <w:sz w:val="28"/>
                <w:szCs w:val="28"/>
              </w:rPr>
              <w:t>liorish</w:t>
            </w:r>
            <w:proofErr w:type="spellEnd"/>
            <w:r w:rsidRPr="00C01755">
              <w:rPr>
                <w:rFonts w:ascii="Garamond" w:hAnsi="Garamond"/>
                <w:sz w:val="28"/>
                <w:szCs w:val="28"/>
              </w:rPr>
              <w:t xml:space="preserve"> y </w:t>
            </w:r>
            <w:proofErr w:type="spellStart"/>
            <w:r w:rsidRPr="00C01755">
              <w:rPr>
                <w:rFonts w:ascii="Garamond" w:hAnsi="Garamond"/>
                <w:sz w:val="28"/>
                <w:szCs w:val="28"/>
              </w:rPr>
              <w:t>vrearrey</w:t>
            </w:r>
            <w:proofErr w:type="spellEnd"/>
            <w:r w:rsidRPr="00C01755">
              <w:rPr>
                <w:rFonts w:ascii="Garamond" w:hAnsi="Garamond"/>
                <w:sz w:val="28"/>
                <w:szCs w:val="28"/>
              </w:rPr>
              <w:t xml:space="preserve"> </w:t>
            </w:r>
            <w:proofErr w:type="spellStart"/>
            <w:r w:rsidRPr="00C01755">
              <w:rPr>
                <w:rFonts w:ascii="Garamond" w:hAnsi="Garamond"/>
                <w:sz w:val="28"/>
                <w:szCs w:val="28"/>
              </w:rPr>
              <w:t>Bashtey</w:t>
            </w:r>
            <w:proofErr w:type="spellEnd"/>
            <w:r w:rsidRPr="00C01755">
              <w:rPr>
                <w:rFonts w:ascii="Garamond" w:hAnsi="Garamond"/>
                <w:sz w:val="28"/>
                <w:szCs w:val="28"/>
              </w:rPr>
              <w:t xml:space="preserve">, </w:t>
            </w:r>
            <w:proofErr w:type="spellStart"/>
            <w:r w:rsidRPr="00C01755">
              <w:rPr>
                <w:rFonts w:ascii="Garamond" w:hAnsi="Garamond"/>
                <w:sz w:val="28"/>
                <w:szCs w:val="28"/>
              </w:rPr>
              <w:t>liorish</w:t>
            </w:r>
            <w:proofErr w:type="spellEnd"/>
            <w:r w:rsidRPr="00C01755">
              <w:rPr>
                <w:rFonts w:ascii="Garamond" w:hAnsi="Garamond"/>
                <w:sz w:val="28"/>
                <w:szCs w:val="28"/>
              </w:rPr>
              <w:t xml:space="preserve"> e </w:t>
            </w:r>
            <w:proofErr w:type="spellStart"/>
            <w:r w:rsidRPr="00C01755">
              <w:rPr>
                <w:rFonts w:ascii="Garamond" w:hAnsi="Garamond"/>
                <w:sz w:val="28"/>
                <w:szCs w:val="28"/>
              </w:rPr>
              <w:t>Vea</w:t>
            </w:r>
            <w:proofErr w:type="spellEnd"/>
            <w:r w:rsidRPr="00C01755">
              <w:rPr>
                <w:rFonts w:ascii="Garamond" w:hAnsi="Garamond"/>
                <w:sz w:val="28"/>
                <w:szCs w:val="28"/>
              </w:rPr>
              <w:t xml:space="preserve">, </w:t>
            </w:r>
            <w:proofErr w:type="spellStart"/>
            <w:r w:rsidRPr="00C01755">
              <w:rPr>
                <w:rFonts w:ascii="Garamond" w:hAnsi="Garamond"/>
                <w:sz w:val="28"/>
                <w:szCs w:val="28"/>
              </w:rPr>
              <w:t>liorish</w:t>
            </w:r>
            <w:proofErr w:type="spellEnd"/>
            <w:r w:rsidRPr="00C01755">
              <w:rPr>
                <w:rFonts w:ascii="Garamond" w:hAnsi="Garamond"/>
                <w:sz w:val="28"/>
                <w:szCs w:val="28"/>
              </w:rPr>
              <w:t xml:space="preserve"> </w:t>
            </w:r>
            <w:proofErr w:type="spellStart"/>
            <w:r w:rsidRPr="00C01755">
              <w:rPr>
                <w:rFonts w:ascii="Garamond" w:hAnsi="Garamond"/>
                <w:sz w:val="28"/>
                <w:szCs w:val="28"/>
              </w:rPr>
              <w:t>ny</w:t>
            </w:r>
            <w:proofErr w:type="spellEnd"/>
            <w:r w:rsidRPr="00C01755">
              <w:rPr>
                <w:rFonts w:ascii="Garamond" w:hAnsi="Garamond"/>
                <w:sz w:val="28"/>
                <w:szCs w:val="28"/>
              </w:rPr>
              <w:t xml:space="preserve"> </w:t>
            </w:r>
            <w:proofErr w:type="spellStart"/>
            <w:r w:rsidRPr="00C01755">
              <w:rPr>
                <w:rFonts w:ascii="Garamond" w:hAnsi="Garamond"/>
                <w:sz w:val="28"/>
                <w:szCs w:val="28"/>
              </w:rPr>
              <w:t>Niau-aghyn</w:t>
            </w:r>
            <w:proofErr w:type="spellEnd"/>
            <w:r w:rsidRPr="00C01755">
              <w:rPr>
                <w:rFonts w:ascii="Garamond" w:hAnsi="Garamond"/>
                <w:sz w:val="28"/>
                <w:szCs w:val="28"/>
              </w:rPr>
              <w:t xml:space="preserve">, </w:t>
            </w:r>
            <w:proofErr w:type="spellStart"/>
            <w:r w:rsidRPr="00C01755">
              <w:rPr>
                <w:rFonts w:ascii="Garamond" w:hAnsi="Garamond"/>
                <w:sz w:val="28"/>
                <w:szCs w:val="28"/>
              </w:rPr>
              <w:t>liorish</w:t>
            </w:r>
            <w:proofErr w:type="spellEnd"/>
            <w:r w:rsidRPr="00C01755">
              <w:rPr>
                <w:rFonts w:ascii="Garamond" w:hAnsi="Garamond"/>
                <w:sz w:val="28"/>
                <w:szCs w:val="28"/>
              </w:rPr>
              <w:t xml:space="preserve"> </w:t>
            </w:r>
            <w:proofErr w:type="spellStart"/>
            <w:r w:rsidRPr="00C01755">
              <w:rPr>
                <w:rFonts w:ascii="Garamond" w:hAnsi="Garamond"/>
                <w:sz w:val="28"/>
                <w:szCs w:val="28"/>
              </w:rPr>
              <w:t>Mooarrey</w:t>
            </w:r>
            <w:proofErr w:type="spellEnd"/>
            <w:r w:rsidRPr="00C01755">
              <w:rPr>
                <w:rFonts w:ascii="Garamond" w:hAnsi="Garamond"/>
                <w:sz w:val="28"/>
                <w:szCs w:val="28"/>
              </w:rPr>
              <w:t xml:space="preserve"> as </w:t>
            </w:r>
            <w:proofErr w:type="spellStart"/>
            <w:r w:rsidRPr="00C01755">
              <w:rPr>
                <w:rFonts w:ascii="Garamond" w:hAnsi="Garamond"/>
                <w:sz w:val="28"/>
                <w:szCs w:val="28"/>
              </w:rPr>
              <w:t>leid</w:t>
            </w:r>
            <w:proofErr w:type="spellEnd"/>
            <w:r w:rsidRPr="00C01755">
              <w:rPr>
                <w:rFonts w:ascii="Garamond" w:hAnsi="Garamond"/>
                <w:sz w:val="28"/>
                <w:szCs w:val="28"/>
              </w:rPr>
              <w:t xml:space="preserve"> </w:t>
            </w:r>
            <w:proofErr w:type="spellStart"/>
            <w:r w:rsidRPr="00C01755">
              <w:rPr>
                <w:rFonts w:ascii="Garamond" w:hAnsi="Garamond"/>
                <w:sz w:val="28"/>
                <w:szCs w:val="28"/>
              </w:rPr>
              <w:t>shen</w:t>
            </w:r>
            <w:proofErr w:type="spellEnd"/>
            <w:r w:rsidRPr="00C01755">
              <w:rPr>
                <w:rFonts w:ascii="Garamond" w:hAnsi="Garamond"/>
                <w:sz w:val="28"/>
                <w:szCs w:val="28"/>
              </w:rPr>
              <w:t xml:space="preserve"> ; </w:t>
            </w:r>
            <w:proofErr w:type="spellStart"/>
            <w:r w:rsidRPr="00C01755">
              <w:rPr>
                <w:rFonts w:ascii="Garamond" w:hAnsi="Garamond"/>
                <w:sz w:val="28"/>
                <w:szCs w:val="28"/>
              </w:rPr>
              <w:t>Cliaghtey</w:t>
            </w:r>
            <w:proofErr w:type="spellEnd"/>
            <w:r w:rsidRPr="00C01755">
              <w:rPr>
                <w:rFonts w:ascii="Garamond" w:hAnsi="Garamond"/>
                <w:sz w:val="28"/>
                <w:szCs w:val="28"/>
              </w:rPr>
              <w:t xml:space="preserve"> ta </w:t>
            </w:r>
            <w:proofErr w:type="spellStart"/>
            <w:r w:rsidRPr="00C01755">
              <w:rPr>
                <w:rFonts w:ascii="Garamond" w:hAnsi="Garamond"/>
                <w:sz w:val="28"/>
                <w:szCs w:val="28"/>
              </w:rPr>
              <w:t>feer</w:t>
            </w:r>
            <w:proofErr w:type="spellEnd"/>
            <w:r w:rsidRPr="00C01755">
              <w:rPr>
                <w:rFonts w:ascii="Garamond" w:hAnsi="Garamond"/>
                <w:sz w:val="28"/>
                <w:szCs w:val="28"/>
              </w:rPr>
              <w:t xml:space="preserve"> </w:t>
            </w:r>
            <w:proofErr w:type="spellStart"/>
            <w:r w:rsidRPr="00C01755">
              <w:rPr>
                <w:rFonts w:ascii="Garamond" w:hAnsi="Garamond"/>
                <w:sz w:val="28"/>
                <w:szCs w:val="28"/>
              </w:rPr>
              <w:t>pheccoil</w:t>
            </w:r>
            <w:proofErr w:type="spellEnd"/>
            <w:r w:rsidRPr="00C01755">
              <w:rPr>
                <w:rFonts w:ascii="Garamond" w:hAnsi="Garamond"/>
                <w:sz w:val="28"/>
                <w:szCs w:val="28"/>
              </w:rPr>
              <w:t xml:space="preserve"> as </w:t>
            </w:r>
            <w:proofErr w:type="spellStart"/>
            <w:r w:rsidRPr="00C01755">
              <w:rPr>
                <w:rFonts w:ascii="Garamond" w:hAnsi="Garamond"/>
                <w:sz w:val="28"/>
                <w:szCs w:val="28"/>
              </w:rPr>
              <w:t>aagys</w:t>
            </w:r>
            <w:proofErr w:type="spellEnd"/>
            <w:r w:rsidRPr="00C01755">
              <w:rPr>
                <w:rFonts w:ascii="Garamond" w:hAnsi="Garamond"/>
                <w:sz w:val="28"/>
                <w:szCs w:val="28"/>
              </w:rPr>
              <w:t xml:space="preserve"> shin </w:t>
            </w:r>
            <w:proofErr w:type="spellStart"/>
            <w:r w:rsidRPr="00C01755">
              <w:rPr>
                <w:rFonts w:ascii="Garamond" w:hAnsi="Garamond"/>
                <w:sz w:val="28"/>
                <w:szCs w:val="28"/>
              </w:rPr>
              <w:t>foshlit</w:t>
            </w:r>
            <w:proofErr w:type="spellEnd"/>
            <w:r w:rsidRPr="00C01755">
              <w:rPr>
                <w:rFonts w:ascii="Garamond" w:hAnsi="Garamond"/>
                <w:sz w:val="28"/>
                <w:szCs w:val="28"/>
              </w:rPr>
              <w:t xml:space="preserve"> </w:t>
            </w:r>
            <w:proofErr w:type="spellStart"/>
            <w:r w:rsidRPr="00C01755">
              <w:rPr>
                <w:rFonts w:ascii="Garamond" w:hAnsi="Garamond"/>
                <w:sz w:val="28"/>
                <w:szCs w:val="28"/>
              </w:rPr>
              <w:t>gys</w:t>
            </w:r>
            <w:proofErr w:type="spellEnd"/>
            <w:r w:rsidRPr="00C01755">
              <w:rPr>
                <w:rFonts w:ascii="Garamond" w:hAnsi="Garamond"/>
                <w:sz w:val="28"/>
                <w:szCs w:val="28"/>
              </w:rPr>
              <w:t xml:space="preserve"> </w:t>
            </w:r>
            <w:proofErr w:type="spellStart"/>
            <w:r w:rsidRPr="00C01755">
              <w:rPr>
                <w:rFonts w:ascii="Garamond" w:hAnsi="Garamond"/>
                <w:sz w:val="28"/>
                <w:szCs w:val="28"/>
              </w:rPr>
              <w:t>Corree</w:t>
            </w:r>
            <w:proofErr w:type="spellEnd"/>
            <w:r w:rsidRPr="00C01755">
              <w:rPr>
                <w:rFonts w:ascii="Garamond" w:hAnsi="Garamond"/>
                <w:sz w:val="28"/>
                <w:szCs w:val="28"/>
              </w:rPr>
              <w:t xml:space="preserve"> Yee. </w:t>
            </w:r>
          </w:p>
        </w:tc>
        <w:tc>
          <w:tcPr>
            <w:tcW w:w="3852" w:type="dxa"/>
          </w:tcPr>
          <w:p w14:paraId="32CE5489"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To swear by </w:t>
            </w:r>
            <w:r w:rsidRPr="00D05E71">
              <w:rPr>
                <w:rFonts w:ascii="Garamond" w:hAnsi="Garamond" w:cs="Times New Roman"/>
                <w:sz w:val="28"/>
              </w:rPr>
              <w:t>ones Faith,</w:t>
            </w:r>
            <w:r w:rsidRPr="00D05E71">
              <w:rPr>
                <w:rFonts w:ascii="Garamond" w:hAnsi="Garamond" w:cs="Times New Roman"/>
                <w:i/>
                <w:sz w:val="28"/>
              </w:rPr>
              <w:t xml:space="preserve"> by </w:t>
            </w:r>
            <w:proofErr w:type="spellStart"/>
            <w:r w:rsidRPr="00D05E71">
              <w:rPr>
                <w:rFonts w:ascii="Garamond" w:hAnsi="Garamond" w:cs="Times New Roman"/>
                <w:sz w:val="28"/>
              </w:rPr>
              <w:t>ones</w:t>
            </w:r>
            <w:proofErr w:type="spellEnd"/>
            <w:r w:rsidRPr="00D05E71">
              <w:rPr>
                <w:rFonts w:ascii="Garamond" w:hAnsi="Garamond" w:cs="Times New Roman"/>
                <w:i/>
                <w:sz w:val="28"/>
              </w:rPr>
              <w:t xml:space="preserve"> </w:t>
            </w:r>
            <w:r w:rsidRPr="00D05E71">
              <w:rPr>
                <w:rFonts w:ascii="Garamond" w:hAnsi="Garamond" w:cs="Times New Roman"/>
                <w:sz w:val="28"/>
              </w:rPr>
              <w:t>Life,</w:t>
            </w:r>
            <w:r w:rsidRPr="00D05E71">
              <w:rPr>
                <w:rFonts w:ascii="Garamond" w:hAnsi="Garamond" w:cs="Times New Roman"/>
                <w:i/>
                <w:sz w:val="28"/>
              </w:rPr>
              <w:t xml:space="preserve"> by </w:t>
            </w:r>
            <w:r w:rsidRPr="00D05E71">
              <w:rPr>
                <w:rFonts w:ascii="Garamond" w:hAnsi="Garamond" w:cs="Times New Roman"/>
                <w:sz w:val="28"/>
              </w:rPr>
              <w:t>the Heavens,</w:t>
            </w:r>
            <w:r w:rsidRPr="00D05E71">
              <w:rPr>
                <w:rFonts w:ascii="Garamond" w:hAnsi="Garamond" w:cs="Times New Roman"/>
                <w:i/>
                <w:sz w:val="28"/>
              </w:rPr>
              <w:t xml:space="preserve"> by </w:t>
            </w:r>
            <w:r w:rsidRPr="00D05E71">
              <w:rPr>
                <w:rFonts w:ascii="Garamond" w:hAnsi="Garamond" w:cs="Times New Roman"/>
                <w:sz w:val="28"/>
              </w:rPr>
              <w:t>the Virgin Mary,</w:t>
            </w:r>
            <w:r w:rsidRPr="00D05E71">
              <w:rPr>
                <w:rFonts w:ascii="Garamond" w:hAnsi="Garamond" w:cs="Times New Roman"/>
                <w:i/>
                <w:sz w:val="28"/>
              </w:rPr>
              <w:t xml:space="preserve"> and the like</w:t>
            </w:r>
            <w:r w:rsidRPr="00D05E71">
              <w:rPr>
                <w:rFonts w:ascii="Garamond" w:hAnsi="Garamond" w:cs="Times New Roman"/>
                <w:sz w:val="28"/>
              </w:rPr>
              <w:t> ;</w:t>
            </w:r>
            <w:r w:rsidRPr="00D05E71">
              <w:rPr>
                <w:rFonts w:ascii="Garamond" w:hAnsi="Garamond" w:cs="Times New Roman"/>
                <w:i/>
                <w:sz w:val="28"/>
              </w:rPr>
              <w:t xml:space="preserve"> a Custom which is very sinful, and which will expose you to the Wrath of God. </w:t>
            </w:r>
          </w:p>
        </w:tc>
        <w:tc>
          <w:tcPr>
            <w:tcW w:w="966" w:type="dxa"/>
          </w:tcPr>
          <w:p w14:paraId="308DD726"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1C4A855B" w14:textId="77777777" w:rsidTr="005261C9">
        <w:tc>
          <w:tcPr>
            <w:tcW w:w="4253" w:type="dxa"/>
          </w:tcPr>
          <w:p w14:paraId="70102B75"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Q.</w:t>
            </w:r>
            <w:r w:rsidRPr="00256143">
              <w:rPr>
                <w:rFonts w:ascii="Garamond" w:hAnsi="Garamond"/>
                <w:sz w:val="28"/>
                <w:szCs w:val="28"/>
              </w:rPr>
              <w:t xml:space="preserve"> </w:t>
            </w:r>
            <w:proofErr w:type="spellStart"/>
            <w:r w:rsidRPr="00256143">
              <w:rPr>
                <w:rFonts w:ascii="Garamond" w:hAnsi="Garamond"/>
                <w:sz w:val="28"/>
                <w:szCs w:val="28"/>
              </w:rPr>
              <w:t>Negin</w:t>
            </w:r>
            <w:proofErr w:type="spellEnd"/>
            <w:r w:rsidRPr="00256143">
              <w:rPr>
                <w:rFonts w:ascii="Garamond" w:hAnsi="Garamond"/>
                <w:sz w:val="28"/>
                <w:szCs w:val="28"/>
              </w:rPr>
              <w:t xml:space="preserve"> da </w:t>
            </w:r>
            <w:proofErr w:type="spellStart"/>
            <w:r w:rsidRPr="00256143">
              <w:rPr>
                <w:rFonts w:ascii="Garamond" w:hAnsi="Garamond"/>
                <w:sz w:val="28"/>
                <w:szCs w:val="28"/>
              </w:rPr>
              <w:t>dooinney</w:t>
            </w:r>
            <w:proofErr w:type="spellEnd"/>
            <w:r w:rsidRPr="00256143">
              <w:rPr>
                <w:rFonts w:ascii="Garamond" w:hAnsi="Garamond"/>
                <w:sz w:val="28"/>
                <w:szCs w:val="28"/>
              </w:rPr>
              <w:t xml:space="preserve"> loo </w:t>
            </w:r>
            <w:proofErr w:type="spellStart"/>
            <w:r w:rsidRPr="00256143">
              <w:rPr>
                <w:rFonts w:ascii="Garamond" w:hAnsi="Garamond"/>
                <w:sz w:val="28"/>
                <w:szCs w:val="28"/>
              </w:rPr>
              <w:t>tra</w:t>
            </w:r>
            <w:proofErr w:type="spellEnd"/>
            <w:r w:rsidRPr="00256143">
              <w:rPr>
                <w:rFonts w:ascii="Garamond" w:hAnsi="Garamond"/>
                <w:sz w:val="28"/>
                <w:szCs w:val="28"/>
              </w:rPr>
              <w:t xml:space="preserve"> </w:t>
            </w:r>
            <w:proofErr w:type="spellStart"/>
            <w:r w:rsidRPr="00256143">
              <w:rPr>
                <w:rFonts w:ascii="Garamond" w:hAnsi="Garamond"/>
                <w:sz w:val="28"/>
                <w:szCs w:val="28"/>
              </w:rPr>
              <w:t>te</w:t>
            </w:r>
            <w:proofErr w:type="spellEnd"/>
            <w:r w:rsidRPr="00256143">
              <w:rPr>
                <w:rFonts w:ascii="Garamond" w:hAnsi="Garamond"/>
                <w:sz w:val="28"/>
                <w:szCs w:val="28"/>
              </w:rPr>
              <w:t xml:space="preserve"> er </w:t>
            </w:r>
            <w:proofErr w:type="spellStart"/>
            <w:r w:rsidRPr="00256143">
              <w:rPr>
                <w:rFonts w:ascii="Garamond" w:hAnsi="Garamond"/>
                <w:sz w:val="28"/>
                <w:szCs w:val="28"/>
              </w:rPr>
              <w:t>ny</w:t>
            </w:r>
            <w:proofErr w:type="spellEnd"/>
            <w:r w:rsidRPr="00256143">
              <w:rPr>
                <w:rFonts w:ascii="Garamond" w:hAnsi="Garamond"/>
                <w:sz w:val="28"/>
                <w:szCs w:val="28"/>
              </w:rPr>
              <w:t xml:space="preserve"> </w:t>
            </w:r>
            <w:proofErr w:type="spellStart"/>
            <w:r w:rsidRPr="00256143">
              <w:rPr>
                <w:rFonts w:ascii="Garamond" w:hAnsi="Garamond"/>
                <w:sz w:val="28"/>
                <w:szCs w:val="28"/>
              </w:rPr>
              <w:t>eam</w:t>
            </w:r>
            <w:proofErr w:type="spellEnd"/>
            <w:r w:rsidRPr="00256143">
              <w:rPr>
                <w:rFonts w:ascii="Garamond" w:hAnsi="Garamond"/>
                <w:sz w:val="28"/>
                <w:szCs w:val="28"/>
              </w:rPr>
              <w:t xml:space="preserve"> </w:t>
            </w:r>
            <w:proofErr w:type="spellStart"/>
            <w:r w:rsidRPr="00256143">
              <w:rPr>
                <w:rFonts w:ascii="Garamond" w:hAnsi="Garamond"/>
                <w:sz w:val="28"/>
                <w:szCs w:val="28"/>
              </w:rPr>
              <w:t>liorish</w:t>
            </w:r>
            <w:proofErr w:type="spellEnd"/>
            <w:r w:rsidRPr="00256143">
              <w:rPr>
                <w:rFonts w:ascii="Garamond" w:hAnsi="Garamond"/>
                <w:sz w:val="28"/>
                <w:szCs w:val="28"/>
              </w:rPr>
              <w:t xml:space="preserve"> </w:t>
            </w:r>
            <w:proofErr w:type="spellStart"/>
            <w:r w:rsidRPr="00256143">
              <w:rPr>
                <w:rFonts w:ascii="Garamond" w:hAnsi="Garamond"/>
                <w:sz w:val="28"/>
                <w:szCs w:val="28"/>
              </w:rPr>
              <w:t>yn</w:t>
            </w:r>
            <w:proofErr w:type="spellEnd"/>
            <w:r w:rsidRPr="00256143">
              <w:rPr>
                <w:rFonts w:ascii="Garamond" w:hAnsi="Garamond"/>
                <w:sz w:val="28"/>
                <w:szCs w:val="28"/>
              </w:rPr>
              <w:t xml:space="preserve"> Fer-oik</w:t>
            </w:r>
            <w:r w:rsidRPr="00256143">
              <w:rPr>
                <w:rFonts w:ascii="Garamond" w:hAnsi="Garamond"/>
                <w:i/>
                <w:sz w:val="28"/>
                <w:szCs w:val="28"/>
              </w:rPr>
              <w:t> </w:t>
            </w:r>
            <w:r w:rsidRPr="00256143">
              <w:rPr>
                <w:rFonts w:ascii="Garamond" w:hAnsi="Garamond"/>
                <w:sz w:val="28"/>
                <w:szCs w:val="28"/>
              </w:rPr>
              <w:t xml:space="preserve">? </w:t>
            </w:r>
          </w:p>
        </w:tc>
        <w:tc>
          <w:tcPr>
            <w:tcW w:w="3852" w:type="dxa"/>
          </w:tcPr>
          <w:p w14:paraId="37602084"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Must a Person swear when he is called </w:t>
            </w:r>
            <w:r w:rsidRPr="00D05E71">
              <w:rPr>
                <w:rFonts w:ascii="Garamond" w:hAnsi="Garamond" w:cs="Times New Roman"/>
                <w:sz w:val="28"/>
              </w:rPr>
              <w:t>by the Magistrate</w:t>
            </w:r>
            <w:r w:rsidRPr="00D05E71">
              <w:rPr>
                <w:rFonts w:ascii="Garamond" w:hAnsi="Garamond" w:cs="Times New Roman"/>
                <w:i/>
                <w:sz w:val="28"/>
              </w:rPr>
              <w:t xml:space="preserve"> to do so ?</w:t>
            </w:r>
          </w:p>
        </w:tc>
        <w:tc>
          <w:tcPr>
            <w:tcW w:w="966" w:type="dxa"/>
          </w:tcPr>
          <w:p w14:paraId="7DCC28EA"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2796B476" w14:textId="77777777" w:rsidTr="005261C9">
        <w:tc>
          <w:tcPr>
            <w:tcW w:w="4253" w:type="dxa"/>
          </w:tcPr>
          <w:p w14:paraId="71EAC0B5"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 xml:space="preserve">A. </w:t>
            </w:r>
            <w:proofErr w:type="spellStart"/>
            <w:r w:rsidRPr="00256143">
              <w:rPr>
                <w:rFonts w:ascii="Garamond" w:hAnsi="Garamond"/>
                <w:sz w:val="28"/>
                <w:szCs w:val="28"/>
              </w:rPr>
              <w:t>Shegin</w:t>
            </w:r>
            <w:proofErr w:type="spellEnd"/>
            <w:r w:rsidRPr="00256143">
              <w:rPr>
                <w:rFonts w:ascii="Garamond" w:hAnsi="Garamond"/>
                <w:sz w:val="28"/>
                <w:szCs w:val="28"/>
              </w:rPr>
              <w:t xml:space="preserve">. </w:t>
            </w:r>
            <w:proofErr w:type="spellStart"/>
            <w:r w:rsidRPr="00256143">
              <w:rPr>
                <w:rFonts w:ascii="Garamond" w:hAnsi="Garamond"/>
                <w:sz w:val="28"/>
                <w:szCs w:val="28"/>
              </w:rPr>
              <w:t>Yn</w:t>
            </w:r>
            <w:proofErr w:type="spellEnd"/>
            <w:r w:rsidRPr="00256143">
              <w:rPr>
                <w:rFonts w:ascii="Garamond" w:hAnsi="Garamond"/>
                <w:sz w:val="28"/>
                <w:szCs w:val="28"/>
              </w:rPr>
              <w:t xml:space="preserve"> </w:t>
            </w:r>
            <w:proofErr w:type="spellStart"/>
            <w:r w:rsidRPr="00256143">
              <w:rPr>
                <w:rFonts w:ascii="Garamond" w:hAnsi="Garamond"/>
                <w:sz w:val="28"/>
                <w:szCs w:val="28"/>
              </w:rPr>
              <w:t>currym</w:t>
            </w:r>
            <w:proofErr w:type="spellEnd"/>
            <w:r w:rsidRPr="00256143">
              <w:rPr>
                <w:rFonts w:ascii="Garamond" w:hAnsi="Garamond"/>
                <w:sz w:val="28"/>
                <w:szCs w:val="28"/>
              </w:rPr>
              <w:t xml:space="preserve"> </w:t>
            </w:r>
            <w:proofErr w:type="spellStart"/>
            <w:r w:rsidRPr="00256143">
              <w:rPr>
                <w:rFonts w:ascii="Garamond" w:hAnsi="Garamond"/>
                <w:sz w:val="28"/>
                <w:szCs w:val="28"/>
              </w:rPr>
              <w:t>echey</w:t>
            </w:r>
            <w:proofErr w:type="spellEnd"/>
            <w:r w:rsidRPr="00256143">
              <w:rPr>
                <w:rFonts w:ascii="Garamond" w:hAnsi="Garamond"/>
                <w:sz w:val="28"/>
                <w:szCs w:val="28"/>
              </w:rPr>
              <w:t xml:space="preserve"> </w:t>
            </w:r>
            <w:proofErr w:type="spellStart"/>
            <w:r w:rsidRPr="00256143">
              <w:rPr>
                <w:rFonts w:ascii="Garamond" w:hAnsi="Garamond"/>
                <w:sz w:val="28"/>
                <w:szCs w:val="28"/>
              </w:rPr>
              <w:t>eisht</w:t>
            </w:r>
            <w:proofErr w:type="spellEnd"/>
            <w:r w:rsidRPr="00256143">
              <w:rPr>
                <w:rFonts w:ascii="Garamond" w:hAnsi="Garamond"/>
                <w:sz w:val="28"/>
                <w:szCs w:val="28"/>
              </w:rPr>
              <w:t xml:space="preserve"> </w:t>
            </w:r>
            <w:proofErr w:type="spellStart"/>
            <w:r w:rsidRPr="00256143">
              <w:rPr>
                <w:rFonts w:ascii="Garamond" w:hAnsi="Garamond"/>
                <w:sz w:val="28"/>
                <w:szCs w:val="28"/>
              </w:rPr>
              <w:t>shen</w:t>
            </w:r>
            <w:proofErr w:type="spellEnd"/>
            <w:r w:rsidRPr="00256143">
              <w:rPr>
                <w:rFonts w:ascii="Garamond" w:hAnsi="Garamond"/>
                <w:sz w:val="28"/>
                <w:szCs w:val="28"/>
              </w:rPr>
              <w:t xml:space="preserve"> y </w:t>
            </w:r>
            <w:proofErr w:type="spellStart"/>
            <w:r w:rsidRPr="00256143">
              <w:rPr>
                <w:rFonts w:ascii="Garamond" w:hAnsi="Garamond"/>
                <w:sz w:val="28"/>
                <w:szCs w:val="28"/>
              </w:rPr>
              <w:t>yanoo</w:t>
            </w:r>
            <w:proofErr w:type="spellEnd"/>
            <w:r w:rsidRPr="00256143">
              <w:rPr>
                <w:rFonts w:ascii="Garamond" w:hAnsi="Garamond"/>
                <w:sz w:val="28"/>
                <w:szCs w:val="28"/>
              </w:rPr>
              <w:t xml:space="preserve">, </w:t>
            </w:r>
            <w:r w:rsidRPr="00256143">
              <w:rPr>
                <w:rFonts w:ascii="Garamond" w:hAnsi="Garamond"/>
                <w:i/>
                <w:sz w:val="28"/>
                <w:szCs w:val="28"/>
              </w:rPr>
              <w:t xml:space="preserve">son </w:t>
            </w:r>
            <w:proofErr w:type="spellStart"/>
            <w:r w:rsidRPr="00256143">
              <w:rPr>
                <w:rFonts w:ascii="Garamond" w:hAnsi="Garamond"/>
                <w:i/>
                <w:sz w:val="28"/>
                <w:szCs w:val="28"/>
              </w:rPr>
              <w:t>dy</w:t>
            </w:r>
            <w:proofErr w:type="spellEnd"/>
            <w:r w:rsidRPr="00256143">
              <w:rPr>
                <w:rFonts w:ascii="Garamond" w:hAnsi="Garamond"/>
                <w:i/>
                <w:sz w:val="28"/>
                <w:szCs w:val="28"/>
              </w:rPr>
              <w:t xml:space="preserve"> </w:t>
            </w:r>
            <w:proofErr w:type="spellStart"/>
            <w:r w:rsidRPr="00256143">
              <w:rPr>
                <w:rFonts w:ascii="Garamond" w:hAnsi="Garamond"/>
                <w:i/>
                <w:sz w:val="28"/>
                <w:szCs w:val="28"/>
              </w:rPr>
              <w:t>vel</w:t>
            </w:r>
            <w:proofErr w:type="spellEnd"/>
            <w:r w:rsidRPr="00256143">
              <w:rPr>
                <w:rFonts w:ascii="Garamond" w:hAnsi="Garamond"/>
                <w:i/>
                <w:sz w:val="28"/>
                <w:szCs w:val="28"/>
              </w:rPr>
              <w:t xml:space="preserve"> e cur </w:t>
            </w:r>
            <w:proofErr w:type="spellStart"/>
            <w:r w:rsidRPr="00256143">
              <w:rPr>
                <w:rFonts w:ascii="Garamond" w:hAnsi="Garamond"/>
                <w:i/>
                <w:sz w:val="28"/>
                <w:szCs w:val="28"/>
              </w:rPr>
              <w:t>streeu</w:t>
            </w:r>
            <w:proofErr w:type="spellEnd"/>
            <w:r w:rsidRPr="00256143">
              <w:rPr>
                <w:rFonts w:ascii="Garamond" w:hAnsi="Garamond"/>
                <w:i/>
                <w:sz w:val="28"/>
                <w:szCs w:val="28"/>
              </w:rPr>
              <w:t xml:space="preserve"> </w:t>
            </w:r>
            <w:proofErr w:type="spellStart"/>
            <w:r w:rsidRPr="00256143">
              <w:rPr>
                <w:rFonts w:ascii="Garamond" w:hAnsi="Garamond"/>
                <w:i/>
                <w:sz w:val="28"/>
                <w:szCs w:val="28"/>
              </w:rPr>
              <w:t>gys</w:t>
            </w:r>
            <w:proofErr w:type="spellEnd"/>
            <w:r w:rsidRPr="00256143">
              <w:rPr>
                <w:rFonts w:ascii="Garamond" w:hAnsi="Garamond"/>
                <w:i/>
                <w:sz w:val="28"/>
                <w:szCs w:val="28"/>
              </w:rPr>
              <w:t xml:space="preserve"> </w:t>
            </w:r>
            <w:proofErr w:type="spellStart"/>
            <w:r w:rsidRPr="00256143">
              <w:rPr>
                <w:rFonts w:ascii="Garamond" w:hAnsi="Garamond"/>
                <w:i/>
                <w:sz w:val="28"/>
                <w:szCs w:val="28"/>
              </w:rPr>
              <w:t>kione</w:t>
            </w:r>
            <w:proofErr w:type="spellEnd"/>
            <w:r w:rsidRPr="00256143">
              <w:rPr>
                <w:rFonts w:ascii="Garamond" w:hAnsi="Garamond"/>
                <w:sz w:val="28"/>
                <w:szCs w:val="28"/>
              </w:rPr>
              <w:t xml:space="preserve">, </w:t>
            </w:r>
            <w:proofErr w:type="spellStart"/>
            <w:r w:rsidRPr="00256143">
              <w:rPr>
                <w:rFonts w:ascii="Garamond" w:hAnsi="Garamond"/>
                <w:sz w:val="28"/>
                <w:szCs w:val="28"/>
              </w:rPr>
              <w:t>yn</w:t>
            </w:r>
            <w:proofErr w:type="spellEnd"/>
            <w:r w:rsidRPr="00256143">
              <w:rPr>
                <w:rFonts w:ascii="Garamond" w:hAnsi="Garamond"/>
                <w:sz w:val="28"/>
                <w:szCs w:val="28"/>
              </w:rPr>
              <w:t xml:space="preserve"> red ta </w:t>
            </w:r>
            <w:proofErr w:type="spellStart"/>
            <w:r w:rsidRPr="00256143">
              <w:rPr>
                <w:rFonts w:ascii="Garamond" w:hAnsi="Garamond"/>
                <w:sz w:val="28"/>
                <w:szCs w:val="28"/>
              </w:rPr>
              <w:t>Jee</w:t>
            </w:r>
            <w:proofErr w:type="spellEnd"/>
            <w:r w:rsidRPr="00256143">
              <w:rPr>
                <w:rFonts w:ascii="Garamond" w:hAnsi="Garamond"/>
                <w:sz w:val="28"/>
                <w:szCs w:val="28"/>
              </w:rPr>
              <w:t xml:space="preserve"> </w:t>
            </w:r>
            <w:proofErr w:type="spellStart"/>
            <w:r w:rsidRPr="00256143">
              <w:rPr>
                <w:rFonts w:ascii="Garamond" w:hAnsi="Garamond"/>
                <w:sz w:val="28"/>
                <w:szCs w:val="28"/>
              </w:rPr>
              <w:t>feer</w:t>
            </w:r>
            <w:proofErr w:type="spellEnd"/>
            <w:r w:rsidRPr="00256143">
              <w:rPr>
                <w:rFonts w:ascii="Garamond" w:hAnsi="Garamond"/>
                <w:sz w:val="28"/>
                <w:szCs w:val="28"/>
              </w:rPr>
              <w:t xml:space="preserve"> </w:t>
            </w:r>
            <w:proofErr w:type="spellStart"/>
            <w:r w:rsidRPr="00256143">
              <w:rPr>
                <w:rFonts w:ascii="Garamond" w:hAnsi="Garamond"/>
                <w:sz w:val="28"/>
                <w:szCs w:val="28"/>
              </w:rPr>
              <w:t>vooiagh</w:t>
            </w:r>
            <w:proofErr w:type="spellEnd"/>
            <w:r w:rsidRPr="00256143">
              <w:rPr>
                <w:rFonts w:ascii="Garamond" w:hAnsi="Garamond"/>
                <w:sz w:val="28"/>
                <w:szCs w:val="28"/>
              </w:rPr>
              <w:t xml:space="preserve"> </w:t>
            </w:r>
            <w:proofErr w:type="spellStart"/>
            <w:r w:rsidRPr="00256143">
              <w:rPr>
                <w:rFonts w:ascii="Garamond" w:hAnsi="Garamond"/>
                <w:sz w:val="28"/>
                <w:szCs w:val="28"/>
              </w:rPr>
              <w:t>jeh</w:t>
            </w:r>
            <w:proofErr w:type="spellEnd"/>
            <w:r w:rsidRPr="00256143">
              <w:rPr>
                <w:rFonts w:ascii="Garamond" w:hAnsi="Garamond"/>
                <w:sz w:val="28"/>
                <w:szCs w:val="28"/>
              </w:rPr>
              <w:t xml:space="preserve">. </w:t>
            </w:r>
          </w:p>
        </w:tc>
        <w:tc>
          <w:tcPr>
            <w:tcW w:w="3852" w:type="dxa"/>
          </w:tcPr>
          <w:p w14:paraId="55EFD8FD" w14:textId="77777777" w:rsidR="006F335E" w:rsidRPr="00D05E71" w:rsidRDefault="006F335E" w:rsidP="003B0108">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Yes, it is then his Duty to do so, </w:t>
            </w:r>
            <w:r w:rsidRPr="00D05E71">
              <w:rPr>
                <w:rFonts w:ascii="Garamond" w:hAnsi="Garamond" w:cs="Times New Roman"/>
                <w:sz w:val="28"/>
              </w:rPr>
              <w:t>because it is to put an end to Strife</w:t>
            </w:r>
            <w:r w:rsidRPr="00D05E71">
              <w:rPr>
                <w:rFonts w:ascii="Garamond" w:hAnsi="Garamond" w:cs="Times New Roman"/>
                <w:i/>
                <w:sz w:val="28"/>
              </w:rPr>
              <w:t>, which is well-pleasing to God.</w:t>
            </w:r>
          </w:p>
        </w:tc>
        <w:tc>
          <w:tcPr>
            <w:tcW w:w="966" w:type="dxa"/>
          </w:tcPr>
          <w:p w14:paraId="6D6437DA" w14:textId="77777777" w:rsidR="006F335E" w:rsidRDefault="006F335E" w:rsidP="00DB60C3">
            <w:pPr>
              <w:pStyle w:val="ListParagraph"/>
              <w:ind w:left="0"/>
              <w:rPr>
                <w:rFonts w:ascii="Garamond" w:hAnsi="Garamond" w:cs="Times New Roman"/>
                <w:sz w:val="20"/>
                <w:szCs w:val="20"/>
              </w:rPr>
            </w:pPr>
          </w:p>
          <w:p w14:paraId="38BF8D26" w14:textId="77777777" w:rsidR="006F335E" w:rsidRPr="000816C5" w:rsidRDefault="006F335E" w:rsidP="00DB60C3">
            <w:pPr>
              <w:pStyle w:val="ListParagraph"/>
              <w:ind w:left="0"/>
              <w:rPr>
                <w:rFonts w:ascii="Garamond" w:hAnsi="Garamond" w:cs="Times New Roman"/>
                <w:sz w:val="20"/>
                <w:szCs w:val="20"/>
              </w:rPr>
            </w:pPr>
            <w:r>
              <w:rPr>
                <w:rFonts w:ascii="Garamond" w:hAnsi="Garamond" w:cs="Times New Roman"/>
                <w:sz w:val="20"/>
                <w:szCs w:val="20"/>
              </w:rPr>
              <w:t>Heb. 6. 16</w:t>
            </w:r>
          </w:p>
        </w:tc>
      </w:tr>
      <w:tr w:rsidR="006F335E" w:rsidRPr="00D05E71" w14:paraId="62F384B3" w14:textId="77777777" w:rsidTr="005261C9">
        <w:tc>
          <w:tcPr>
            <w:tcW w:w="4253" w:type="dxa"/>
          </w:tcPr>
          <w:p w14:paraId="5B95DB8C"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Q.</w:t>
            </w:r>
            <w:r w:rsidRPr="00256143">
              <w:rPr>
                <w:rFonts w:ascii="Garamond" w:hAnsi="Garamond"/>
                <w:sz w:val="28"/>
                <w:szCs w:val="28"/>
              </w:rPr>
              <w:t xml:space="preserve"> </w:t>
            </w:r>
            <w:proofErr w:type="spellStart"/>
            <w:r w:rsidRPr="00256143">
              <w:rPr>
                <w:rFonts w:ascii="Garamond" w:hAnsi="Garamond"/>
                <w:sz w:val="28"/>
                <w:szCs w:val="28"/>
              </w:rPr>
              <w:t>Cre</w:t>
            </w:r>
            <w:proofErr w:type="spellEnd"/>
            <w:r w:rsidRPr="00256143">
              <w:rPr>
                <w:rFonts w:ascii="Garamond" w:hAnsi="Garamond"/>
                <w:sz w:val="28"/>
                <w:szCs w:val="28"/>
              </w:rPr>
              <w:t xml:space="preserve"> ta </w:t>
            </w:r>
            <w:proofErr w:type="spellStart"/>
            <w:r w:rsidRPr="00256143">
              <w:rPr>
                <w:rFonts w:ascii="Garamond" w:hAnsi="Garamond"/>
                <w:sz w:val="28"/>
                <w:szCs w:val="28"/>
              </w:rPr>
              <w:t>Currym</w:t>
            </w:r>
            <w:proofErr w:type="spellEnd"/>
            <w:r w:rsidRPr="00256143">
              <w:rPr>
                <w:rFonts w:ascii="Garamond" w:hAnsi="Garamond"/>
                <w:sz w:val="28"/>
                <w:szCs w:val="28"/>
              </w:rPr>
              <w:t xml:space="preserve"> </w:t>
            </w:r>
            <w:proofErr w:type="spellStart"/>
            <w:r w:rsidRPr="00256143">
              <w:rPr>
                <w:rFonts w:ascii="Garamond" w:hAnsi="Garamond"/>
                <w:sz w:val="28"/>
                <w:szCs w:val="28"/>
              </w:rPr>
              <w:t>dooi</w:t>
            </w:r>
            <w:r w:rsidR="003B0108">
              <w:rPr>
                <w:rFonts w:ascii="Garamond" w:hAnsi="Garamond"/>
                <w:sz w:val="28"/>
                <w:szCs w:val="28"/>
              </w:rPr>
              <w:t>n</w:t>
            </w:r>
            <w:r w:rsidRPr="00256143">
              <w:rPr>
                <w:rFonts w:ascii="Garamond" w:hAnsi="Garamond"/>
                <w:sz w:val="28"/>
                <w:szCs w:val="28"/>
              </w:rPr>
              <w:t>ney</w:t>
            </w:r>
            <w:proofErr w:type="spellEnd"/>
            <w:r w:rsidRPr="00256143">
              <w:rPr>
                <w:rFonts w:ascii="Garamond" w:hAnsi="Garamond"/>
                <w:sz w:val="28"/>
                <w:szCs w:val="28"/>
              </w:rPr>
              <w:t xml:space="preserve"> </w:t>
            </w:r>
            <w:proofErr w:type="spellStart"/>
            <w:r w:rsidRPr="00256143">
              <w:rPr>
                <w:rFonts w:ascii="Garamond" w:hAnsi="Garamond"/>
                <w:sz w:val="28"/>
                <w:szCs w:val="28"/>
              </w:rPr>
              <w:t>t’er</w:t>
            </w:r>
            <w:proofErr w:type="spellEnd"/>
            <w:r w:rsidRPr="00256143">
              <w:rPr>
                <w:rFonts w:ascii="Garamond" w:hAnsi="Garamond"/>
                <w:sz w:val="28"/>
                <w:szCs w:val="28"/>
              </w:rPr>
              <w:t xml:space="preserve"> </w:t>
            </w:r>
            <w:proofErr w:type="spellStart"/>
            <w:r w:rsidRPr="00256143">
              <w:rPr>
                <w:rFonts w:ascii="Garamond" w:hAnsi="Garamond"/>
                <w:sz w:val="28"/>
                <w:szCs w:val="28"/>
              </w:rPr>
              <w:t>ny</w:t>
            </w:r>
            <w:proofErr w:type="spellEnd"/>
            <w:r w:rsidRPr="00256143">
              <w:rPr>
                <w:rFonts w:ascii="Garamond" w:hAnsi="Garamond"/>
                <w:sz w:val="28"/>
                <w:szCs w:val="28"/>
              </w:rPr>
              <w:t xml:space="preserve"> loo </w:t>
            </w:r>
            <w:proofErr w:type="spellStart"/>
            <w:r w:rsidRPr="00256143">
              <w:rPr>
                <w:rFonts w:ascii="Garamond" w:hAnsi="Garamond"/>
                <w:sz w:val="28"/>
                <w:szCs w:val="28"/>
              </w:rPr>
              <w:t>ayns</w:t>
            </w:r>
            <w:proofErr w:type="spellEnd"/>
            <w:r w:rsidRPr="00256143">
              <w:rPr>
                <w:rFonts w:ascii="Garamond" w:hAnsi="Garamond"/>
                <w:sz w:val="28"/>
                <w:szCs w:val="28"/>
              </w:rPr>
              <w:t xml:space="preserve"> </w:t>
            </w:r>
            <w:r w:rsidRPr="00256143">
              <w:rPr>
                <w:rFonts w:ascii="Garamond" w:hAnsi="Garamond"/>
                <w:i/>
                <w:sz w:val="28"/>
                <w:szCs w:val="28"/>
              </w:rPr>
              <w:t>Bing </w:t>
            </w:r>
            <w:r w:rsidRPr="00553D3F">
              <w:rPr>
                <w:rFonts w:ascii="Garamond" w:hAnsi="Garamond"/>
                <w:i/>
                <w:sz w:val="28"/>
                <w:szCs w:val="28"/>
              </w:rPr>
              <w:t>?</w:t>
            </w:r>
            <w:r w:rsidRPr="00256143">
              <w:rPr>
                <w:rFonts w:ascii="Garamond" w:hAnsi="Garamond"/>
                <w:sz w:val="28"/>
                <w:szCs w:val="28"/>
              </w:rPr>
              <w:t xml:space="preserve"> </w:t>
            </w:r>
          </w:p>
        </w:tc>
        <w:tc>
          <w:tcPr>
            <w:tcW w:w="3852" w:type="dxa"/>
          </w:tcPr>
          <w:p w14:paraId="1F146B0B" w14:textId="77777777" w:rsidR="006F335E" w:rsidRPr="00D05E71" w:rsidRDefault="006F335E" w:rsidP="00B237C3">
            <w:pPr>
              <w:pStyle w:val="ListParagraph"/>
              <w:ind w:left="0" w:firstLine="227"/>
              <w:jc w:val="both"/>
              <w:rPr>
                <w:rFonts w:ascii="Garamond" w:hAnsi="Garamond" w:cs="Times New Roman"/>
                <w:sz w:val="28"/>
              </w:rPr>
            </w:pPr>
            <w:r w:rsidRPr="00D05E71">
              <w:rPr>
                <w:rFonts w:ascii="Garamond" w:hAnsi="Garamond" w:cs="Times New Roman"/>
                <w:sz w:val="28"/>
              </w:rPr>
              <w:t xml:space="preserve">Q. </w:t>
            </w:r>
            <w:r w:rsidRPr="00D05E71">
              <w:rPr>
                <w:rFonts w:ascii="Garamond" w:hAnsi="Garamond" w:cs="Times New Roman"/>
                <w:i/>
                <w:sz w:val="28"/>
              </w:rPr>
              <w:t xml:space="preserve">What is the Duty of one who shall be </w:t>
            </w:r>
            <w:r w:rsidRPr="00D05E71">
              <w:rPr>
                <w:rFonts w:ascii="Garamond" w:hAnsi="Garamond" w:cs="Times New Roman"/>
                <w:sz w:val="28"/>
              </w:rPr>
              <w:t>sworn on a Jury</w:t>
            </w:r>
            <w:r w:rsidRPr="00D05E71">
              <w:rPr>
                <w:rFonts w:ascii="Garamond" w:hAnsi="Garamond" w:cs="Times New Roman"/>
                <w:i/>
                <w:sz w:val="28"/>
              </w:rPr>
              <w:t> </w:t>
            </w:r>
            <w:r w:rsidRPr="00553D3F">
              <w:rPr>
                <w:rFonts w:ascii="Garamond" w:hAnsi="Garamond" w:cs="Times New Roman"/>
                <w:sz w:val="28"/>
              </w:rPr>
              <w:t>?</w:t>
            </w:r>
          </w:p>
        </w:tc>
        <w:tc>
          <w:tcPr>
            <w:tcW w:w="966" w:type="dxa"/>
          </w:tcPr>
          <w:p w14:paraId="6D5B4F06"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570F1411" w14:textId="77777777" w:rsidTr="005261C9">
        <w:tc>
          <w:tcPr>
            <w:tcW w:w="4253" w:type="dxa"/>
          </w:tcPr>
          <w:p w14:paraId="3336BA0B"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 xml:space="preserve">A. </w:t>
            </w:r>
            <w:proofErr w:type="spellStart"/>
            <w:r w:rsidRPr="00256143">
              <w:rPr>
                <w:rFonts w:ascii="Garamond" w:hAnsi="Garamond"/>
                <w:sz w:val="28"/>
                <w:szCs w:val="28"/>
              </w:rPr>
              <w:t>Yn</w:t>
            </w:r>
            <w:proofErr w:type="spellEnd"/>
            <w:r w:rsidRPr="00256143">
              <w:rPr>
                <w:rFonts w:ascii="Garamond" w:hAnsi="Garamond"/>
                <w:sz w:val="28"/>
                <w:szCs w:val="28"/>
              </w:rPr>
              <w:t xml:space="preserve"> </w:t>
            </w:r>
            <w:proofErr w:type="spellStart"/>
            <w:r w:rsidRPr="00256143">
              <w:rPr>
                <w:rFonts w:ascii="Garamond" w:hAnsi="Garamond"/>
                <w:sz w:val="28"/>
                <w:szCs w:val="28"/>
              </w:rPr>
              <w:t>Currym</w:t>
            </w:r>
            <w:proofErr w:type="spellEnd"/>
            <w:r w:rsidRPr="00256143">
              <w:rPr>
                <w:rFonts w:ascii="Garamond" w:hAnsi="Garamond"/>
                <w:sz w:val="28"/>
                <w:szCs w:val="28"/>
              </w:rPr>
              <w:t xml:space="preserve"> </w:t>
            </w:r>
            <w:proofErr w:type="spellStart"/>
            <w:r w:rsidRPr="00256143">
              <w:rPr>
                <w:rFonts w:ascii="Garamond" w:hAnsi="Garamond"/>
                <w:sz w:val="28"/>
                <w:szCs w:val="28"/>
              </w:rPr>
              <w:t>echey</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chur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chooilley</w:t>
            </w:r>
            <w:proofErr w:type="spellEnd"/>
            <w:r w:rsidRPr="00256143">
              <w:rPr>
                <w:rFonts w:ascii="Garamond" w:hAnsi="Garamond"/>
                <w:sz w:val="28"/>
                <w:szCs w:val="28"/>
              </w:rPr>
              <w:t xml:space="preserve"> </w:t>
            </w:r>
            <w:proofErr w:type="spellStart"/>
            <w:r w:rsidRPr="00256143">
              <w:rPr>
                <w:rFonts w:ascii="Garamond" w:hAnsi="Garamond"/>
                <w:sz w:val="28"/>
                <w:szCs w:val="28"/>
              </w:rPr>
              <w:t>ghoanlys</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liattee</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hirrey</w:t>
            </w:r>
            <w:proofErr w:type="spellEnd"/>
            <w:r w:rsidRPr="00256143">
              <w:rPr>
                <w:rFonts w:ascii="Garamond" w:hAnsi="Garamond"/>
                <w:sz w:val="28"/>
                <w:szCs w:val="28"/>
              </w:rPr>
              <w:t xml:space="preserve"> </w:t>
            </w:r>
            <w:proofErr w:type="spellStart"/>
            <w:r w:rsidRPr="00256143">
              <w:rPr>
                <w:rFonts w:ascii="Garamond" w:hAnsi="Garamond"/>
                <w:sz w:val="28"/>
                <w:szCs w:val="28"/>
              </w:rPr>
              <w:t>magh</w:t>
            </w:r>
            <w:proofErr w:type="spellEnd"/>
            <w:r w:rsidRPr="00256143">
              <w:rPr>
                <w:rFonts w:ascii="Garamond" w:hAnsi="Garamond"/>
                <w:sz w:val="28"/>
                <w:szCs w:val="28"/>
              </w:rPr>
              <w:t xml:space="preserve"> </w:t>
            </w:r>
            <w:proofErr w:type="spellStart"/>
            <w:r w:rsidRPr="00256143">
              <w:rPr>
                <w:rFonts w:ascii="Garamond" w:hAnsi="Garamond"/>
                <w:sz w:val="28"/>
                <w:szCs w:val="28"/>
              </w:rPr>
              <w:t>yn</w:t>
            </w:r>
            <w:proofErr w:type="spellEnd"/>
            <w:r w:rsidRPr="00256143">
              <w:rPr>
                <w:rFonts w:ascii="Garamond" w:hAnsi="Garamond"/>
                <w:sz w:val="28"/>
                <w:szCs w:val="28"/>
              </w:rPr>
              <w:t xml:space="preserve"> </w:t>
            </w:r>
            <w:proofErr w:type="spellStart"/>
            <w:r w:rsidRPr="00256143">
              <w:rPr>
                <w:rFonts w:ascii="Garamond" w:hAnsi="Garamond"/>
                <w:sz w:val="28"/>
                <w:szCs w:val="28"/>
              </w:rPr>
              <w:t>irrin</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onneragh</w:t>
            </w:r>
            <w:proofErr w:type="spellEnd"/>
            <w:r w:rsidRPr="00256143">
              <w:rPr>
                <w:rFonts w:ascii="Garamond" w:hAnsi="Garamond"/>
                <w:sz w:val="28"/>
                <w:szCs w:val="28"/>
              </w:rPr>
              <w:t xml:space="preserve">, </w:t>
            </w:r>
            <w:proofErr w:type="spellStart"/>
            <w:r w:rsidRPr="00256143">
              <w:rPr>
                <w:rFonts w:ascii="Garamond" w:hAnsi="Garamond"/>
                <w:sz w:val="28"/>
                <w:szCs w:val="28"/>
              </w:rPr>
              <w:t>fegooish</w:t>
            </w:r>
            <w:proofErr w:type="spellEnd"/>
            <w:r w:rsidRPr="00256143">
              <w:rPr>
                <w:rFonts w:ascii="Garamond" w:hAnsi="Garamond"/>
                <w:sz w:val="28"/>
                <w:szCs w:val="28"/>
              </w:rPr>
              <w:t xml:space="preserve"> </w:t>
            </w:r>
            <w:proofErr w:type="spellStart"/>
            <w:r w:rsidRPr="00256143">
              <w:rPr>
                <w:rFonts w:ascii="Garamond" w:hAnsi="Garamond"/>
                <w:sz w:val="28"/>
                <w:szCs w:val="28"/>
              </w:rPr>
              <w:t>chooish</w:t>
            </w:r>
            <w:proofErr w:type="spellEnd"/>
            <w:r w:rsidRPr="00256143">
              <w:rPr>
                <w:rFonts w:ascii="Garamond" w:hAnsi="Garamond"/>
                <w:sz w:val="28"/>
                <w:szCs w:val="28"/>
              </w:rPr>
              <w:t xml:space="preserve"> as </w:t>
            </w:r>
            <w:proofErr w:type="spellStart"/>
            <w:r w:rsidRPr="00256143">
              <w:rPr>
                <w:rFonts w:ascii="Garamond" w:hAnsi="Garamond"/>
                <w:sz w:val="28"/>
                <w:szCs w:val="28"/>
              </w:rPr>
              <w:t>booishal</w:t>
            </w:r>
            <w:proofErr w:type="spellEnd"/>
            <w:r w:rsidRPr="00256143">
              <w:rPr>
                <w:rFonts w:ascii="Garamond" w:hAnsi="Garamond"/>
                <w:sz w:val="28"/>
                <w:szCs w:val="28"/>
              </w:rPr>
              <w:t xml:space="preserve"> </w:t>
            </w:r>
            <w:proofErr w:type="spellStart"/>
            <w:r w:rsidRPr="00256143">
              <w:rPr>
                <w:rFonts w:ascii="Garamond" w:hAnsi="Garamond"/>
                <w:sz w:val="28"/>
                <w:szCs w:val="28"/>
              </w:rPr>
              <w:t>reddyn</w:t>
            </w:r>
            <w:proofErr w:type="spellEnd"/>
            <w:r w:rsidRPr="00256143">
              <w:rPr>
                <w:rFonts w:ascii="Garamond" w:hAnsi="Garamond"/>
                <w:sz w:val="28"/>
                <w:szCs w:val="28"/>
              </w:rPr>
              <w:t xml:space="preserve"> </w:t>
            </w:r>
            <w:proofErr w:type="spellStart"/>
            <w:r w:rsidRPr="00256143">
              <w:rPr>
                <w:rFonts w:ascii="Garamond" w:hAnsi="Garamond"/>
                <w:sz w:val="28"/>
                <w:szCs w:val="28"/>
              </w:rPr>
              <w:t>ve</w:t>
            </w:r>
            <w:proofErr w:type="spellEnd"/>
            <w:r w:rsidRPr="00256143">
              <w:rPr>
                <w:rFonts w:ascii="Garamond" w:hAnsi="Garamond"/>
                <w:sz w:val="28"/>
                <w:szCs w:val="28"/>
              </w:rPr>
              <w:t xml:space="preserve"> er </w:t>
            </w:r>
            <w:proofErr w:type="spellStart"/>
            <w:r w:rsidRPr="00256143">
              <w:rPr>
                <w:rFonts w:ascii="Garamond" w:hAnsi="Garamond"/>
                <w:sz w:val="28"/>
                <w:szCs w:val="28"/>
              </w:rPr>
              <w:t>aght</w:t>
            </w:r>
            <w:proofErr w:type="spellEnd"/>
            <w:r w:rsidRPr="00256143">
              <w:rPr>
                <w:rFonts w:ascii="Garamond" w:hAnsi="Garamond"/>
                <w:sz w:val="28"/>
                <w:szCs w:val="28"/>
              </w:rPr>
              <w:t xml:space="preserve"> </w:t>
            </w:r>
            <w:proofErr w:type="spellStart"/>
            <w:r w:rsidRPr="00256143">
              <w:rPr>
                <w:rFonts w:ascii="Garamond" w:hAnsi="Garamond"/>
                <w:sz w:val="28"/>
                <w:szCs w:val="28"/>
              </w:rPr>
              <w:t>elley</w:t>
            </w:r>
            <w:proofErr w:type="spellEnd"/>
            <w:r w:rsidRPr="00256143">
              <w:rPr>
                <w:rFonts w:ascii="Garamond" w:hAnsi="Garamond"/>
                <w:sz w:val="28"/>
                <w:szCs w:val="28"/>
              </w:rPr>
              <w:t xml:space="preserve">. Gyn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bragh</w:t>
            </w:r>
            <w:proofErr w:type="spellEnd"/>
            <w:r w:rsidRPr="00256143">
              <w:rPr>
                <w:rFonts w:ascii="Garamond" w:hAnsi="Garamond"/>
                <w:sz w:val="28"/>
                <w:szCs w:val="28"/>
              </w:rPr>
              <w:t xml:space="preserve"> </w:t>
            </w:r>
            <w:proofErr w:type="spellStart"/>
            <w:r w:rsidRPr="00256143">
              <w:rPr>
                <w:rFonts w:ascii="Garamond" w:hAnsi="Garamond"/>
                <w:sz w:val="28"/>
                <w:szCs w:val="28"/>
              </w:rPr>
              <w:t>ve</w:t>
            </w:r>
            <w:proofErr w:type="spellEnd"/>
            <w:r w:rsidRPr="00256143">
              <w:rPr>
                <w:rFonts w:ascii="Garamond" w:hAnsi="Garamond"/>
                <w:sz w:val="28"/>
                <w:szCs w:val="28"/>
              </w:rPr>
              <w:t xml:space="preserve"> er </w:t>
            </w:r>
            <w:proofErr w:type="spellStart"/>
            <w:r w:rsidRPr="00256143">
              <w:rPr>
                <w:rFonts w:ascii="Garamond" w:hAnsi="Garamond"/>
                <w:sz w:val="28"/>
                <w:szCs w:val="28"/>
              </w:rPr>
              <w:t>ny</w:t>
            </w:r>
            <w:proofErr w:type="spellEnd"/>
            <w:r w:rsidRPr="00256143">
              <w:rPr>
                <w:rFonts w:ascii="Garamond" w:hAnsi="Garamond"/>
                <w:sz w:val="28"/>
                <w:szCs w:val="28"/>
              </w:rPr>
              <w:t xml:space="preserve"> </w:t>
            </w:r>
            <w:proofErr w:type="spellStart"/>
            <w:r w:rsidRPr="00256143">
              <w:rPr>
                <w:rFonts w:ascii="Garamond" w:hAnsi="Garamond"/>
                <w:sz w:val="28"/>
                <w:szCs w:val="28"/>
              </w:rPr>
              <w:t>leeideil</w:t>
            </w:r>
            <w:proofErr w:type="spellEnd"/>
            <w:r w:rsidRPr="00256143">
              <w:rPr>
                <w:rFonts w:ascii="Garamond" w:hAnsi="Garamond"/>
                <w:sz w:val="28"/>
                <w:szCs w:val="28"/>
              </w:rPr>
              <w:t xml:space="preserve"> </w:t>
            </w:r>
            <w:proofErr w:type="spellStart"/>
            <w:r w:rsidRPr="00256143">
              <w:rPr>
                <w:rFonts w:ascii="Garamond" w:hAnsi="Garamond"/>
                <w:sz w:val="28"/>
                <w:szCs w:val="28"/>
              </w:rPr>
              <w:t>liorish</w:t>
            </w:r>
            <w:proofErr w:type="spellEnd"/>
            <w:r w:rsidRPr="00256143">
              <w:rPr>
                <w:rFonts w:ascii="Garamond" w:hAnsi="Garamond"/>
                <w:sz w:val="28"/>
                <w:szCs w:val="28"/>
              </w:rPr>
              <w:t xml:space="preserve"> </w:t>
            </w:r>
            <w:proofErr w:type="spellStart"/>
            <w:r w:rsidRPr="00256143">
              <w:rPr>
                <w:rFonts w:ascii="Garamond" w:hAnsi="Garamond"/>
                <w:sz w:val="28"/>
                <w:szCs w:val="28"/>
              </w:rPr>
              <w:t>coyrle</w:t>
            </w:r>
            <w:proofErr w:type="spellEnd"/>
            <w:r w:rsidRPr="00256143">
              <w:rPr>
                <w:rFonts w:ascii="Garamond" w:hAnsi="Garamond"/>
                <w:sz w:val="28"/>
                <w:szCs w:val="28"/>
              </w:rPr>
              <w:t xml:space="preserve"> </w:t>
            </w:r>
            <w:proofErr w:type="spellStart"/>
            <w:r w:rsidRPr="00256143">
              <w:rPr>
                <w:rFonts w:ascii="Garamond" w:hAnsi="Garamond"/>
                <w:sz w:val="28"/>
                <w:szCs w:val="28"/>
              </w:rPr>
              <w:t>feallagh</w:t>
            </w:r>
            <w:proofErr w:type="spellEnd"/>
            <w:r w:rsidRPr="00256143">
              <w:rPr>
                <w:rFonts w:ascii="Garamond" w:hAnsi="Garamond"/>
                <w:sz w:val="28"/>
                <w:szCs w:val="28"/>
              </w:rPr>
              <w:t xml:space="preserve"> </w:t>
            </w:r>
            <w:proofErr w:type="spellStart"/>
            <w:r w:rsidRPr="00256143">
              <w:rPr>
                <w:rFonts w:ascii="Garamond" w:hAnsi="Garamond"/>
                <w:sz w:val="28"/>
                <w:szCs w:val="28"/>
              </w:rPr>
              <w:t>elley</w:t>
            </w:r>
            <w:proofErr w:type="spellEnd"/>
            <w:r w:rsidRPr="00256143">
              <w:rPr>
                <w:rFonts w:ascii="Garamond" w:hAnsi="Garamond"/>
                <w:sz w:val="28"/>
                <w:szCs w:val="28"/>
              </w:rPr>
              <w:t xml:space="preserve">, </w:t>
            </w:r>
            <w:proofErr w:type="spellStart"/>
            <w:r w:rsidRPr="00256143">
              <w:rPr>
                <w:rFonts w:ascii="Garamond" w:hAnsi="Garamond"/>
                <w:sz w:val="28"/>
                <w:szCs w:val="28"/>
              </w:rPr>
              <w:t>agh</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yanoo</w:t>
            </w:r>
            <w:proofErr w:type="spellEnd"/>
            <w:r w:rsidRPr="00256143">
              <w:rPr>
                <w:rFonts w:ascii="Garamond" w:hAnsi="Garamond"/>
                <w:sz w:val="28"/>
                <w:szCs w:val="28"/>
              </w:rPr>
              <w:t xml:space="preserve"> </w:t>
            </w:r>
            <w:proofErr w:type="spellStart"/>
            <w:r w:rsidRPr="00256143">
              <w:rPr>
                <w:rFonts w:ascii="Garamond" w:hAnsi="Garamond"/>
                <w:sz w:val="28"/>
                <w:szCs w:val="28"/>
              </w:rPr>
              <w:t>leid</w:t>
            </w:r>
            <w:proofErr w:type="spellEnd"/>
            <w:r w:rsidRPr="00256143">
              <w:rPr>
                <w:rFonts w:ascii="Garamond" w:hAnsi="Garamond"/>
                <w:sz w:val="28"/>
                <w:szCs w:val="28"/>
              </w:rPr>
              <w:t xml:space="preserve"> </w:t>
            </w:r>
            <w:proofErr w:type="spellStart"/>
            <w:r w:rsidRPr="00256143">
              <w:rPr>
                <w:rFonts w:ascii="Garamond" w:hAnsi="Garamond"/>
                <w:sz w:val="28"/>
                <w:szCs w:val="28"/>
              </w:rPr>
              <w:t>yn</w:t>
            </w:r>
            <w:proofErr w:type="spellEnd"/>
            <w:r w:rsidRPr="00256143">
              <w:rPr>
                <w:rFonts w:ascii="Garamond" w:hAnsi="Garamond"/>
                <w:sz w:val="28"/>
                <w:szCs w:val="28"/>
              </w:rPr>
              <w:t xml:space="preserve"> </w:t>
            </w:r>
            <w:proofErr w:type="spellStart"/>
            <w:r w:rsidRPr="00256143">
              <w:rPr>
                <w:rFonts w:ascii="Garamond" w:hAnsi="Garamond"/>
                <w:sz w:val="28"/>
                <w:szCs w:val="28"/>
              </w:rPr>
              <w:t>ansoor</w:t>
            </w:r>
            <w:proofErr w:type="spellEnd"/>
            <w:r w:rsidRPr="00256143">
              <w:rPr>
                <w:rFonts w:ascii="Garamond" w:hAnsi="Garamond"/>
                <w:sz w:val="28"/>
                <w:szCs w:val="28"/>
              </w:rPr>
              <w:t xml:space="preserve"> as </w:t>
            </w:r>
            <w:proofErr w:type="spellStart"/>
            <w:r w:rsidRPr="00256143">
              <w:rPr>
                <w:rFonts w:ascii="Garamond" w:hAnsi="Garamond"/>
                <w:sz w:val="28"/>
                <w:szCs w:val="28"/>
              </w:rPr>
              <w:t>te</w:t>
            </w:r>
            <w:proofErr w:type="spellEnd"/>
            <w:r w:rsidRPr="00256143">
              <w:rPr>
                <w:rFonts w:ascii="Garamond" w:hAnsi="Garamond"/>
                <w:sz w:val="28"/>
                <w:szCs w:val="28"/>
              </w:rPr>
              <w:t xml:space="preserve"> </w:t>
            </w:r>
            <w:proofErr w:type="spellStart"/>
            <w:r w:rsidRPr="00256143">
              <w:rPr>
                <w:rFonts w:ascii="Garamond" w:hAnsi="Garamond"/>
                <w:sz w:val="28"/>
                <w:szCs w:val="28"/>
              </w:rPr>
              <w:t>credjal</w:t>
            </w:r>
            <w:proofErr w:type="spellEnd"/>
            <w:r w:rsidRPr="00256143">
              <w:rPr>
                <w:rFonts w:ascii="Garamond" w:hAnsi="Garamond"/>
                <w:sz w:val="28"/>
                <w:szCs w:val="28"/>
              </w:rPr>
              <w:t xml:space="preserve"> </w:t>
            </w:r>
            <w:proofErr w:type="spellStart"/>
            <w:r w:rsidRPr="00256143">
              <w:rPr>
                <w:rFonts w:ascii="Garamond" w:hAnsi="Garamond"/>
                <w:sz w:val="28"/>
                <w:szCs w:val="28"/>
              </w:rPr>
              <w:t>ayns</w:t>
            </w:r>
            <w:proofErr w:type="spellEnd"/>
            <w:r w:rsidRPr="00256143">
              <w:rPr>
                <w:rFonts w:ascii="Garamond" w:hAnsi="Garamond"/>
                <w:sz w:val="28"/>
                <w:szCs w:val="28"/>
              </w:rPr>
              <w:t xml:space="preserve"> </w:t>
            </w:r>
            <w:r w:rsidRPr="00256143">
              <w:rPr>
                <w:rFonts w:ascii="Garamond" w:hAnsi="Garamond"/>
                <w:sz w:val="28"/>
                <w:szCs w:val="28"/>
              </w:rPr>
              <w:lastRenderedPageBreak/>
              <w:t xml:space="preserve">e </w:t>
            </w:r>
            <w:proofErr w:type="spellStart"/>
            <w:r w:rsidRPr="00256143">
              <w:rPr>
                <w:rFonts w:ascii="Garamond" w:hAnsi="Garamond"/>
                <w:sz w:val="28"/>
                <w:szCs w:val="28"/>
              </w:rPr>
              <w:t>Chooinsheance</w:t>
            </w:r>
            <w:proofErr w:type="spellEnd"/>
            <w:r w:rsidRPr="00256143">
              <w:rPr>
                <w:rFonts w:ascii="Garamond" w:hAnsi="Garamond"/>
                <w:sz w:val="28"/>
                <w:szCs w:val="28"/>
              </w:rPr>
              <w:t xml:space="preserve"> </w:t>
            </w:r>
            <w:proofErr w:type="spellStart"/>
            <w:r w:rsidRPr="00256143">
              <w:rPr>
                <w:rFonts w:ascii="Garamond" w:hAnsi="Garamond"/>
                <w:sz w:val="28"/>
                <w:szCs w:val="28"/>
              </w:rPr>
              <w:t>hene</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ve</w:t>
            </w:r>
            <w:proofErr w:type="spellEnd"/>
            <w:r w:rsidRPr="00256143">
              <w:rPr>
                <w:rFonts w:ascii="Garamond" w:hAnsi="Garamond"/>
                <w:sz w:val="28"/>
                <w:szCs w:val="28"/>
              </w:rPr>
              <w:t xml:space="preserve"> </w:t>
            </w:r>
            <w:proofErr w:type="spellStart"/>
            <w:r w:rsidRPr="00256143">
              <w:rPr>
                <w:rFonts w:ascii="Garamond" w:hAnsi="Garamond"/>
                <w:sz w:val="28"/>
                <w:szCs w:val="28"/>
              </w:rPr>
              <w:t>firrinagh</w:t>
            </w:r>
            <w:proofErr w:type="spellEnd"/>
            <w:r w:rsidRPr="00256143">
              <w:rPr>
                <w:rFonts w:ascii="Garamond" w:hAnsi="Garamond"/>
                <w:sz w:val="28"/>
                <w:szCs w:val="28"/>
              </w:rPr>
              <w:t xml:space="preserve">. </w:t>
            </w:r>
          </w:p>
        </w:tc>
        <w:tc>
          <w:tcPr>
            <w:tcW w:w="3852" w:type="dxa"/>
          </w:tcPr>
          <w:p w14:paraId="558C0ADE"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lastRenderedPageBreak/>
              <w:t xml:space="preserve">A. </w:t>
            </w:r>
            <w:r w:rsidRPr="00D05E71">
              <w:rPr>
                <w:rFonts w:ascii="Garamond" w:hAnsi="Garamond" w:cs="Times New Roman"/>
                <w:i/>
                <w:sz w:val="28"/>
              </w:rPr>
              <w:t>His Duty is, to lay aside all Prejudice</w:t>
            </w:r>
            <w:r w:rsidRPr="00D05E71">
              <w:rPr>
                <w:rFonts w:ascii="Garamond" w:hAnsi="Garamond" w:cs="Times New Roman"/>
                <w:sz w:val="28"/>
              </w:rPr>
              <w:t> ;</w:t>
            </w:r>
            <w:r w:rsidRPr="00D05E71">
              <w:rPr>
                <w:rFonts w:ascii="Garamond" w:hAnsi="Garamond" w:cs="Times New Roman"/>
                <w:i/>
                <w:sz w:val="28"/>
              </w:rPr>
              <w:t xml:space="preserve"> honestly endeavour to find out the Truth, without so much as wishing to find things otherwise than indeed they are. Never to be led by other Peoples </w:t>
            </w:r>
            <w:proofErr w:type="spellStart"/>
            <w:r w:rsidRPr="00D05E71">
              <w:rPr>
                <w:rFonts w:ascii="Garamond" w:hAnsi="Garamond" w:cs="Times New Roman"/>
                <w:i/>
                <w:sz w:val="28"/>
              </w:rPr>
              <w:t>Perswasions</w:t>
            </w:r>
            <w:proofErr w:type="spellEnd"/>
            <w:r w:rsidRPr="00D05E71">
              <w:rPr>
                <w:rFonts w:ascii="Garamond" w:hAnsi="Garamond" w:cs="Times New Roman"/>
                <w:i/>
                <w:sz w:val="28"/>
              </w:rPr>
              <w:t xml:space="preserve">, but to make such </w:t>
            </w:r>
            <w:r w:rsidRPr="00D05E71">
              <w:rPr>
                <w:rFonts w:ascii="Garamond" w:hAnsi="Garamond" w:cs="Times New Roman"/>
                <w:i/>
                <w:sz w:val="28"/>
              </w:rPr>
              <w:lastRenderedPageBreak/>
              <w:t xml:space="preserve">a Return as he believes in his Conscience to be true. </w:t>
            </w:r>
          </w:p>
        </w:tc>
        <w:tc>
          <w:tcPr>
            <w:tcW w:w="966" w:type="dxa"/>
          </w:tcPr>
          <w:p w14:paraId="7889BC70"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6AA89785" w14:textId="77777777" w:rsidTr="005261C9">
        <w:tc>
          <w:tcPr>
            <w:tcW w:w="4253" w:type="dxa"/>
          </w:tcPr>
          <w:p w14:paraId="7881A1EB"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Q.</w:t>
            </w:r>
            <w:r w:rsidRPr="00256143">
              <w:rPr>
                <w:rFonts w:ascii="Garamond" w:hAnsi="Garamond"/>
                <w:sz w:val="28"/>
                <w:szCs w:val="28"/>
              </w:rPr>
              <w:t xml:space="preserve"> </w:t>
            </w:r>
            <w:proofErr w:type="spellStart"/>
            <w:r w:rsidRPr="00256143">
              <w:rPr>
                <w:rFonts w:ascii="Garamond" w:hAnsi="Garamond"/>
                <w:sz w:val="28"/>
                <w:szCs w:val="28"/>
              </w:rPr>
              <w:t>Cre</w:t>
            </w:r>
            <w:proofErr w:type="spellEnd"/>
            <w:r w:rsidRPr="00256143">
              <w:rPr>
                <w:rFonts w:ascii="Garamond" w:hAnsi="Garamond"/>
                <w:sz w:val="28"/>
                <w:szCs w:val="28"/>
              </w:rPr>
              <w:t xml:space="preserve"> ta </w:t>
            </w:r>
            <w:proofErr w:type="spellStart"/>
            <w:r w:rsidRPr="00256143">
              <w:rPr>
                <w:rFonts w:ascii="Garamond" w:hAnsi="Garamond"/>
                <w:sz w:val="28"/>
                <w:szCs w:val="28"/>
              </w:rPr>
              <w:t>Currym</w:t>
            </w:r>
            <w:proofErr w:type="spellEnd"/>
            <w:r w:rsidRPr="00256143">
              <w:rPr>
                <w:rFonts w:ascii="Garamond" w:hAnsi="Garamond"/>
                <w:sz w:val="28"/>
                <w:szCs w:val="28"/>
              </w:rPr>
              <w:t xml:space="preserve"> </w:t>
            </w:r>
            <w:proofErr w:type="spellStart"/>
            <w:r w:rsidRPr="00256143">
              <w:rPr>
                <w:rFonts w:ascii="Garamond" w:hAnsi="Garamond"/>
                <w:sz w:val="28"/>
                <w:szCs w:val="28"/>
              </w:rPr>
              <w:t>dooinney</w:t>
            </w:r>
            <w:proofErr w:type="spellEnd"/>
            <w:r w:rsidRPr="00256143">
              <w:rPr>
                <w:rFonts w:ascii="Garamond" w:hAnsi="Garamond"/>
                <w:sz w:val="28"/>
                <w:szCs w:val="28"/>
              </w:rPr>
              <w:t xml:space="preserve"> </w:t>
            </w:r>
            <w:proofErr w:type="spellStart"/>
            <w:r w:rsidRPr="00256143">
              <w:rPr>
                <w:rFonts w:ascii="Garamond" w:hAnsi="Garamond"/>
                <w:sz w:val="28"/>
                <w:szCs w:val="28"/>
              </w:rPr>
              <w:t>t’er</w:t>
            </w:r>
            <w:proofErr w:type="spellEnd"/>
            <w:r w:rsidRPr="00256143">
              <w:rPr>
                <w:rFonts w:ascii="Garamond" w:hAnsi="Garamond"/>
                <w:i/>
                <w:sz w:val="28"/>
                <w:szCs w:val="28"/>
              </w:rPr>
              <w:t xml:space="preserve"> </w:t>
            </w:r>
            <w:proofErr w:type="spellStart"/>
            <w:r w:rsidRPr="00256143">
              <w:rPr>
                <w:rFonts w:ascii="Garamond" w:hAnsi="Garamond"/>
                <w:i/>
                <w:sz w:val="28"/>
                <w:szCs w:val="28"/>
              </w:rPr>
              <w:t>ny</w:t>
            </w:r>
            <w:proofErr w:type="spellEnd"/>
            <w:r w:rsidRPr="00256143">
              <w:rPr>
                <w:rFonts w:ascii="Garamond" w:hAnsi="Garamond"/>
                <w:i/>
                <w:sz w:val="28"/>
                <w:szCs w:val="28"/>
              </w:rPr>
              <w:t xml:space="preserve"> loo </w:t>
            </w:r>
            <w:proofErr w:type="spellStart"/>
            <w:r w:rsidRPr="00256143">
              <w:rPr>
                <w:rFonts w:ascii="Garamond" w:hAnsi="Garamond"/>
                <w:i/>
                <w:sz w:val="28"/>
                <w:szCs w:val="28"/>
              </w:rPr>
              <w:t>d’ymmyrkey</w:t>
            </w:r>
            <w:proofErr w:type="spellEnd"/>
            <w:r w:rsidRPr="00256143">
              <w:rPr>
                <w:rFonts w:ascii="Garamond" w:hAnsi="Garamond"/>
                <w:i/>
                <w:sz w:val="28"/>
                <w:szCs w:val="28"/>
              </w:rPr>
              <w:t xml:space="preserve"> </w:t>
            </w:r>
            <w:proofErr w:type="spellStart"/>
            <w:r w:rsidRPr="00256143">
              <w:rPr>
                <w:rFonts w:ascii="Garamond" w:hAnsi="Garamond"/>
                <w:i/>
                <w:sz w:val="28"/>
                <w:szCs w:val="28"/>
              </w:rPr>
              <w:t>fenish</w:t>
            </w:r>
            <w:proofErr w:type="spellEnd"/>
            <w:r w:rsidRPr="00256143">
              <w:rPr>
                <w:rFonts w:ascii="Garamond" w:hAnsi="Garamond"/>
                <w:i/>
                <w:sz w:val="28"/>
                <w:szCs w:val="28"/>
              </w:rPr>
              <w:t> </w:t>
            </w:r>
            <w:r w:rsidRPr="00553D3F">
              <w:rPr>
                <w:rFonts w:ascii="Garamond" w:hAnsi="Garamond"/>
                <w:i/>
                <w:sz w:val="28"/>
                <w:szCs w:val="28"/>
              </w:rPr>
              <w:t>?</w:t>
            </w:r>
            <w:r w:rsidRPr="00256143">
              <w:rPr>
                <w:rFonts w:ascii="Garamond" w:hAnsi="Garamond"/>
                <w:sz w:val="28"/>
                <w:szCs w:val="28"/>
              </w:rPr>
              <w:t xml:space="preserve"> </w:t>
            </w:r>
          </w:p>
        </w:tc>
        <w:tc>
          <w:tcPr>
            <w:tcW w:w="3852" w:type="dxa"/>
          </w:tcPr>
          <w:p w14:paraId="202DBB18"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What is a Persons Duty who is </w:t>
            </w:r>
            <w:r w:rsidRPr="00D05E71">
              <w:rPr>
                <w:rFonts w:ascii="Garamond" w:hAnsi="Garamond" w:cs="Times New Roman"/>
                <w:sz w:val="28"/>
              </w:rPr>
              <w:t>sworn to give Evidence</w:t>
            </w:r>
            <w:r w:rsidRPr="00553D3F">
              <w:rPr>
                <w:rFonts w:ascii="Garamond" w:hAnsi="Garamond" w:cs="Times New Roman"/>
                <w:sz w:val="28"/>
              </w:rPr>
              <w:t> ?</w:t>
            </w:r>
          </w:p>
        </w:tc>
        <w:tc>
          <w:tcPr>
            <w:tcW w:w="966" w:type="dxa"/>
          </w:tcPr>
          <w:p w14:paraId="156F51FA"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6B38C998" w14:textId="77777777" w:rsidTr="005261C9">
        <w:tc>
          <w:tcPr>
            <w:tcW w:w="4253" w:type="dxa"/>
          </w:tcPr>
          <w:p w14:paraId="60C9AFE4"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 xml:space="preserve">A. </w:t>
            </w:r>
            <w:proofErr w:type="spellStart"/>
            <w:r w:rsidRPr="00256143">
              <w:rPr>
                <w:rFonts w:ascii="Garamond" w:hAnsi="Garamond"/>
                <w:sz w:val="28"/>
                <w:szCs w:val="28"/>
              </w:rPr>
              <w:t>Yn</w:t>
            </w:r>
            <w:proofErr w:type="spellEnd"/>
            <w:r w:rsidRPr="00256143">
              <w:rPr>
                <w:rFonts w:ascii="Garamond" w:hAnsi="Garamond"/>
                <w:sz w:val="28"/>
                <w:szCs w:val="28"/>
              </w:rPr>
              <w:t xml:space="preserve"> </w:t>
            </w:r>
            <w:proofErr w:type="spellStart"/>
            <w:r w:rsidRPr="00256143">
              <w:rPr>
                <w:rFonts w:ascii="Garamond" w:hAnsi="Garamond"/>
                <w:sz w:val="28"/>
                <w:szCs w:val="28"/>
              </w:rPr>
              <w:t>Currym</w:t>
            </w:r>
            <w:proofErr w:type="spellEnd"/>
            <w:r w:rsidRPr="00256143">
              <w:rPr>
                <w:rFonts w:ascii="Garamond" w:hAnsi="Garamond"/>
                <w:sz w:val="28"/>
                <w:szCs w:val="28"/>
              </w:rPr>
              <w:t xml:space="preserve"> </w:t>
            </w:r>
            <w:proofErr w:type="spellStart"/>
            <w:r w:rsidRPr="00256143">
              <w:rPr>
                <w:rFonts w:ascii="Garamond" w:hAnsi="Garamond"/>
                <w:sz w:val="28"/>
                <w:szCs w:val="28"/>
              </w:rPr>
              <w:t>echey</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smooinaght</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dowin</w:t>
            </w:r>
            <w:proofErr w:type="spellEnd"/>
            <w:r w:rsidRPr="00256143">
              <w:rPr>
                <w:rFonts w:ascii="Garamond" w:hAnsi="Garamond"/>
                <w:sz w:val="28"/>
                <w:szCs w:val="28"/>
              </w:rPr>
              <w:t xml:space="preserve"> </w:t>
            </w:r>
            <w:proofErr w:type="spellStart"/>
            <w:r w:rsidRPr="00256143">
              <w:rPr>
                <w:rFonts w:ascii="Garamond" w:hAnsi="Garamond"/>
                <w:sz w:val="28"/>
                <w:szCs w:val="28"/>
              </w:rPr>
              <w:t>cre</w:t>
            </w:r>
            <w:proofErr w:type="spellEnd"/>
            <w:r w:rsidRPr="00256143">
              <w:rPr>
                <w:rFonts w:ascii="Garamond" w:hAnsi="Garamond"/>
                <w:sz w:val="28"/>
                <w:szCs w:val="28"/>
              </w:rPr>
              <w:t xml:space="preserve"> </w:t>
            </w:r>
            <w:proofErr w:type="spellStart"/>
            <w:r w:rsidRPr="00256143">
              <w:rPr>
                <w:rFonts w:ascii="Garamond" w:hAnsi="Garamond"/>
                <w:sz w:val="28"/>
                <w:szCs w:val="28"/>
              </w:rPr>
              <w:t>te</w:t>
            </w:r>
            <w:proofErr w:type="spellEnd"/>
            <w:r w:rsidRPr="00256143">
              <w:rPr>
                <w:rFonts w:ascii="Garamond" w:hAnsi="Garamond"/>
                <w:sz w:val="28"/>
                <w:szCs w:val="28"/>
              </w:rPr>
              <w:t xml:space="preserve"> </w:t>
            </w:r>
            <w:proofErr w:type="spellStart"/>
            <w:r w:rsidRPr="00256143">
              <w:rPr>
                <w:rFonts w:ascii="Garamond" w:hAnsi="Garamond"/>
                <w:sz w:val="28"/>
                <w:szCs w:val="28"/>
              </w:rPr>
              <w:t>gol</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ghra</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vod</w:t>
            </w:r>
            <w:proofErr w:type="spellEnd"/>
            <w:r w:rsidRPr="00256143">
              <w:rPr>
                <w:rFonts w:ascii="Garamond" w:hAnsi="Garamond"/>
                <w:sz w:val="28"/>
                <w:szCs w:val="28"/>
              </w:rPr>
              <w:t xml:space="preserve"> </w:t>
            </w:r>
            <w:proofErr w:type="spellStart"/>
            <w:r w:rsidRPr="00256143">
              <w:rPr>
                <w:rFonts w:ascii="Garamond" w:hAnsi="Garamond"/>
                <w:sz w:val="28"/>
                <w:szCs w:val="28"/>
              </w:rPr>
              <w:t>e’n</w:t>
            </w:r>
            <w:proofErr w:type="spellEnd"/>
            <w:r w:rsidRPr="00256143">
              <w:rPr>
                <w:rFonts w:ascii="Garamond" w:hAnsi="Garamond"/>
                <w:sz w:val="28"/>
                <w:szCs w:val="28"/>
              </w:rPr>
              <w:t xml:space="preserve"> </w:t>
            </w:r>
            <w:proofErr w:type="spellStart"/>
            <w:r w:rsidRPr="00256143">
              <w:rPr>
                <w:rFonts w:ascii="Garamond" w:hAnsi="Garamond"/>
                <w:sz w:val="28"/>
                <w:szCs w:val="28"/>
              </w:rPr>
              <w:t>irrin</w:t>
            </w:r>
            <w:proofErr w:type="spellEnd"/>
            <w:r w:rsidRPr="00256143">
              <w:rPr>
                <w:rFonts w:ascii="Garamond" w:hAnsi="Garamond"/>
                <w:sz w:val="28"/>
                <w:szCs w:val="28"/>
              </w:rPr>
              <w:t xml:space="preserve"> </w:t>
            </w:r>
            <w:proofErr w:type="spellStart"/>
            <w:r w:rsidRPr="00256143">
              <w:rPr>
                <w:rFonts w:ascii="Garamond" w:hAnsi="Garamond"/>
                <w:sz w:val="28"/>
                <w:szCs w:val="28"/>
              </w:rPr>
              <w:t>insh</w:t>
            </w:r>
            <w:proofErr w:type="spellEnd"/>
            <w:r w:rsidRPr="00256143">
              <w:rPr>
                <w:rFonts w:ascii="Garamond" w:hAnsi="Garamond"/>
                <w:sz w:val="28"/>
                <w:szCs w:val="28"/>
              </w:rPr>
              <w:t xml:space="preserve"> </w:t>
            </w:r>
            <w:proofErr w:type="spellStart"/>
            <w:r w:rsidRPr="00256143">
              <w:rPr>
                <w:rFonts w:ascii="Garamond" w:hAnsi="Garamond"/>
                <w:sz w:val="28"/>
                <w:szCs w:val="28"/>
              </w:rPr>
              <w:t>gys</w:t>
            </w:r>
            <w:proofErr w:type="spellEnd"/>
            <w:r w:rsidRPr="00256143">
              <w:rPr>
                <w:rFonts w:ascii="Garamond" w:hAnsi="Garamond"/>
                <w:sz w:val="28"/>
                <w:szCs w:val="28"/>
              </w:rPr>
              <w:t xml:space="preserve"> e </w:t>
            </w:r>
            <w:proofErr w:type="spellStart"/>
            <w:r w:rsidRPr="00256143">
              <w:rPr>
                <w:rFonts w:ascii="Garamond" w:hAnsi="Garamond"/>
                <w:sz w:val="28"/>
                <w:szCs w:val="28"/>
              </w:rPr>
              <w:t>hushtey</w:t>
            </w:r>
            <w:proofErr w:type="spellEnd"/>
            <w:r w:rsidRPr="00256143">
              <w:rPr>
                <w:rFonts w:ascii="Garamond" w:hAnsi="Garamond"/>
                <w:sz w:val="28"/>
                <w:szCs w:val="28"/>
              </w:rPr>
              <w:t xml:space="preserve"> share, gyn veg y </w:t>
            </w:r>
            <w:proofErr w:type="spellStart"/>
            <w:r w:rsidRPr="00256143">
              <w:rPr>
                <w:rFonts w:ascii="Garamond" w:hAnsi="Garamond"/>
                <w:sz w:val="28"/>
                <w:szCs w:val="28"/>
              </w:rPr>
              <w:t>cheltyn</w:t>
            </w:r>
            <w:proofErr w:type="spellEnd"/>
            <w:r w:rsidRPr="00256143">
              <w:rPr>
                <w:rFonts w:ascii="Garamond" w:hAnsi="Garamond"/>
                <w:sz w:val="28"/>
                <w:szCs w:val="28"/>
              </w:rPr>
              <w:t xml:space="preserve">, </w:t>
            </w:r>
            <w:proofErr w:type="spellStart"/>
            <w:r w:rsidRPr="00256143">
              <w:rPr>
                <w:rFonts w:ascii="Garamond" w:hAnsi="Garamond"/>
                <w:sz w:val="28"/>
                <w:szCs w:val="28"/>
              </w:rPr>
              <w:t>ny</w:t>
            </w:r>
            <w:proofErr w:type="spellEnd"/>
            <w:r w:rsidRPr="00256143">
              <w:rPr>
                <w:rFonts w:ascii="Garamond" w:hAnsi="Garamond"/>
                <w:sz w:val="28"/>
                <w:szCs w:val="28"/>
              </w:rPr>
              <w:t xml:space="preserve"> </w:t>
            </w:r>
            <w:proofErr w:type="spellStart"/>
            <w:r w:rsidRPr="00256143">
              <w:rPr>
                <w:rFonts w:ascii="Garamond" w:hAnsi="Garamond"/>
                <w:sz w:val="28"/>
                <w:szCs w:val="28"/>
              </w:rPr>
              <w:t>ny</w:t>
            </w:r>
            <w:proofErr w:type="spellEnd"/>
            <w:r w:rsidRPr="00256143">
              <w:rPr>
                <w:rFonts w:ascii="Garamond" w:hAnsi="Garamond"/>
                <w:sz w:val="28"/>
                <w:szCs w:val="28"/>
              </w:rPr>
              <w:t xml:space="preserve"> </w:t>
            </w:r>
            <w:proofErr w:type="spellStart"/>
            <w:r w:rsidRPr="00256143">
              <w:rPr>
                <w:rFonts w:ascii="Garamond" w:hAnsi="Garamond"/>
                <w:sz w:val="28"/>
                <w:szCs w:val="28"/>
              </w:rPr>
              <w:t>smoo</w:t>
            </w:r>
            <w:proofErr w:type="spellEnd"/>
            <w:r w:rsidRPr="00256143">
              <w:rPr>
                <w:rFonts w:ascii="Garamond" w:hAnsi="Garamond"/>
                <w:sz w:val="28"/>
                <w:szCs w:val="28"/>
              </w:rPr>
              <w:t xml:space="preserve"> </w:t>
            </w:r>
            <w:proofErr w:type="spellStart"/>
            <w:r w:rsidRPr="00256143">
              <w:rPr>
                <w:rFonts w:ascii="Garamond" w:hAnsi="Garamond"/>
                <w:sz w:val="28"/>
                <w:szCs w:val="28"/>
              </w:rPr>
              <w:t>ny</w:t>
            </w:r>
            <w:proofErr w:type="spellEnd"/>
            <w:r w:rsidRPr="00256143">
              <w:rPr>
                <w:rFonts w:ascii="Garamond" w:hAnsi="Garamond"/>
                <w:sz w:val="28"/>
                <w:szCs w:val="28"/>
              </w:rPr>
              <w:t xml:space="preserve"> </w:t>
            </w:r>
            <w:proofErr w:type="spellStart"/>
            <w:r w:rsidRPr="00256143">
              <w:rPr>
                <w:rFonts w:ascii="Garamond" w:hAnsi="Garamond"/>
                <w:sz w:val="28"/>
                <w:szCs w:val="28"/>
              </w:rPr>
              <w:t>cair</w:t>
            </w:r>
            <w:proofErr w:type="spellEnd"/>
            <w:r w:rsidRPr="00256143">
              <w:rPr>
                <w:rFonts w:ascii="Garamond" w:hAnsi="Garamond"/>
                <w:sz w:val="28"/>
                <w:szCs w:val="28"/>
              </w:rPr>
              <w:t xml:space="preserve"> y </w:t>
            </w:r>
            <w:proofErr w:type="spellStart"/>
            <w:r w:rsidRPr="00256143">
              <w:rPr>
                <w:rFonts w:ascii="Garamond" w:hAnsi="Garamond"/>
                <w:sz w:val="28"/>
                <w:szCs w:val="28"/>
              </w:rPr>
              <w:t>ghra</w:t>
            </w:r>
            <w:proofErr w:type="spellEnd"/>
            <w:r w:rsidRPr="00256143">
              <w:rPr>
                <w:rFonts w:ascii="Garamond" w:hAnsi="Garamond"/>
                <w:sz w:val="28"/>
                <w:szCs w:val="28"/>
              </w:rPr>
              <w:t xml:space="preserve">, </w:t>
            </w:r>
            <w:proofErr w:type="spellStart"/>
            <w:r w:rsidRPr="00256143">
              <w:rPr>
                <w:rFonts w:ascii="Garamond" w:hAnsi="Garamond"/>
                <w:sz w:val="28"/>
                <w:szCs w:val="28"/>
              </w:rPr>
              <w:t>Cooinaght</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vel</w:t>
            </w:r>
            <w:proofErr w:type="spellEnd"/>
            <w:r w:rsidRPr="00256143">
              <w:rPr>
                <w:rFonts w:ascii="Garamond" w:hAnsi="Garamond"/>
                <w:sz w:val="28"/>
                <w:szCs w:val="28"/>
              </w:rPr>
              <w:t xml:space="preserve"> </w:t>
            </w:r>
            <w:proofErr w:type="spellStart"/>
            <w:r w:rsidRPr="00256143">
              <w:rPr>
                <w:rFonts w:ascii="Garamond" w:hAnsi="Garamond"/>
                <w:sz w:val="28"/>
                <w:szCs w:val="28"/>
              </w:rPr>
              <w:t>Jee</w:t>
            </w:r>
            <w:proofErr w:type="spellEnd"/>
            <w:r w:rsidRPr="00256143">
              <w:rPr>
                <w:rFonts w:ascii="Garamond" w:hAnsi="Garamond"/>
                <w:sz w:val="28"/>
                <w:szCs w:val="28"/>
              </w:rPr>
              <w:t xml:space="preserve"> </w:t>
            </w:r>
            <w:proofErr w:type="spellStart"/>
            <w:r w:rsidRPr="00256143">
              <w:rPr>
                <w:rFonts w:ascii="Garamond" w:hAnsi="Garamond"/>
                <w:sz w:val="28"/>
                <w:szCs w:val="28"/>
              </w:rPr>
              <w:t>fakin</w:t>
            </w:r>
            <w:proofErr w:type="spellEnd"/>
            <w:r w:rsidRPr="00256143">
              <w:rPr>
                <w:rFonts w:ascii="Garamond" w:hAnsi="Garamond"/>
                <w:sz w:val="28"/>
                <w:szCs w:val="28"/>
              </w:rPr>
              <w:t xml:space="preserve"> </w:t>
            </w:r>
            <w:proofErr w:type="spellStart"/>
            <w:r w:rsidRPr="00256143">
              <w:rPr>
                <w:rFonts w:ascii="Garamond" w:hAnsi="Garamond"/>
                <w:sz w:val="28"/>
                <w:szCs w:val="28"/>
              </w:rPr>
              <w:t>foillaght</w:t>
            </w:r>
            <w:proofErr w:type="spellEnd"/>
            <w:r w:rsidRPr="00256143">
              <w:rPr>
                <w:rFonts w:ascii="Garamond" w:hAnsi="Garamond"/>
                <w:sz w:val="28"/>
                <w:szCs w:val="28"/>
              </w:rPr>
              <w:t xml:space="preserve">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chooilley</w:t>
            </w:r>
            <w:proofErr w:type="spellEnd"/>
            <w:r w:rsidRPr="00256143">
              <w:rPr>
                <w:rFonts w:ascii="Garamond" w:hAnsi="Garamond"/>
                <w:sz w:val="28"/>
                <w:szCs w:val="28"/>
              </w:rPr>
              <w:t xml:space="preserve"> </w:t>
            </w:r>
            <w:proofErr w:type="spellStart"/>
            <w:r w:rsidRPr="00256143">
              <w:rPr>
                <w:rFonts w:ascii="Garamond" w:hAnsi="Garamond"/>
                <w:sz w:val="28"/>
                <w:szCs w:val="28"/>
              </w:rPr>
              <w:t>Chree</w:t>
            </w:r>
            <w:proofErr w:type="spellEnd"/>
            <w:r w:rsidRPr="00256143">
              <w:rPr>
                <w:rFonts w:ascii="Garamond" w:hAnsi="Garamond"/>
                <w:sz w:val="28"/>
                <w:szCs w:val="28"/>
              </w:rPr>
              <w:t xml:space="preserve"> as </w:t>
            </w:r>
            <w:proofErr w:type="spellStart"/>
            <w:r w:rsidRPr="00256143">
              <w:rPr>
                <w:rFonts w:ascii="Garamond" w:hAnsi="Garamond"/>
                <w:i/>
                <w:sz w:val="28"/>
                <w:szCs w:val="28"/>
              </w:rPr>
              <w:t>dy</w:t>
            </w:r>
            <w:proofErr w:type="spellEnd"/>
            <w:r w:rsidRPr="00256143">
              <w:rPr>
                <w:rFonts w:ascii="Garamond" w:hAnsi="Garamond"/>
                <w:i/>
                <w:sz w:val="28"/>
                <w:szCs w:val="28"/>
              </w:rPr>
              <w:t xml:space="preserve"> jean </w:t>
            </w:r>
            <w:proofErr w:type="spellStart"/>
            <w:r w:rsidRPr="00256143">
              <w:rPr>
                <w:rFonts w:ascii="Garamond" w:hAnsi="Garamond"/>
                <w:i/>
                <w:sz w:val="28"/>
                <w:szCs w:val="28"/>
              </w:rPr>
              <w:t>Mollaght</w:t>
            </w:r>
            <w:proofErr w:type="spellEnd"/>
            <w:r w:rsidRPr="00256143">
              <w:rPr>
                <w:rFonts w:ascii="Garamond" w:hAnsi="Garamond"/>
                <w:i/>
                <w:sz w:val="28"/>
                <w:szCs w:val="28"/>
              </w:rPr>
              <w:t xml:space="preserve"> </w:t>
            </w:r>
            <w:proofErr w:type="spellStart"/>
            <w:r w:rsidRPr="00256143">
              <w:rPr>
                <w:rFonts w:ascii="Garamond" w:hAnsi="Garamond"/>
                <w:i/>
                <w:sz w:val="28"/>
                <w:szCs w:val="28"/>
              </w:rPr>
              <w:t>cheet</w:t>
            </w:r>
            <w:proofErr w:type="spellEnd"/>
            <w:r w:rsidRPr="00256143">
              <w:rPr>
                <w:rFonts w:ascii="Garamond" w:hAnsi="Garamond"/>
                <w:i/>
                <w:sz w:val="28"/>
                <w:szCs w:val="28"/>
              </w:rPr>
              <w:t xml:space="preserve"> </w:t>
            </w:r>
            <w:proofErr w:type="spellStart"/>
            <w:r w:rsidRPr="00256143">
              <w:rPr>
                <w:rFonts w:ascii="Garamond" w:hAnsi="Garamond"/>
                <w:i/>
                <w:sz w:val="28"/>
                <w:szCs w:val="28"/>
              </w:rPr>
              <w:t>stiagh</w:t>
            </w:r>
            <w:proofErr w:type="spellEnd"/>
            <w:r w:rsidRPr="00256143">
              <w:rPr>
                <w:rFonts w:ascii="Garamond" w:hAnsi="Garamond"/>
                <w:i/>
                <w:sz w:val="28"/>
                <w:szCs w:val="28"/>
              </w:rPr>
              <w:t xml:space="preserve"> </w:t>
            </w:r>
            <w:proofErr w:type="spellStart"/>
            <w:r w:rsidRPr="00256143">
              <w:rPr>
                <w:rFonts w:ascii="Garamond" w:hAnsi="Garamond"/>
                <w:i/>
                <w:sz w:val="28"/>
                <w:szCs w:val="28"/>
              </w:rPr>
              <w:t>ayns</w:t>
            </w:r>
            <w:proofErr w:type="spellEnd"/>
            <w:r w:rsidRPr="00256143">
              <w:rPr>
                <w:rFonts w:ascii="Garamond" w:hAnsi="Garamond"/>
                <w:i/>
                <w:sz w:val="28"/>
                <w:szCs w:val="28"/>
              </w:rPr>
              <w:t xml:space="preserve"> e Hie, my nee e loo </w:t>
            </w:r>
            <w:proofErr w:type="spellStart"/>
            <w:r w:rsidRPr="00256143">
              <w:rPr>
                <w:rFonts w:ascii="Garamond" w:hAnsi="Garamond"/>
                <w:i/>
                <w:sz w:val="28"/>
                <w:szCs w:val="28"/>
              </w:rPr>
              <w:t>oai-agh</w:t>
            </w:r>
            <w:proofErr w:type="spellEnd"/>
            <w:r w:rsidRPr="00256143">
              <w:rPr>
                <w:rFonts w:ascii="Garamond" w:hAnsi="Garamond"/>
                <w:sz w:val="28"/>
                <w:szCs w:val="28"/>
              </w:rPr>
              <w:t xml:space="preserve">. </w:t>
            </w:r>
          </w:p>
        </w:tc>
        <w:tc>
          <w:tcPr>
            <w:tcW w:w="3852" w:type="dxa"/>
          </w:tcPr>
          <w:p w14:paraId="346DB138" w14:textId="77777777" w:rsidR="006F335E" w:rsidRPr="00D05E71" w:rsidRDefault="006F335E" w:rsidP="00B237C3">
            <w:pPr>
              <w:pStyle w:val="ListParagraph"/>
              <w:ind w:left="0" w:firstLine="227"/>
              <w:jc w:val="both"/>
              <w:rPr>
                <w:rFonts w:ascii="Garamond" w:hAnsi="Garamond" w:cs="Times New Roman"/>
                <w:sz w:val="28"/>
              </w:rPr>
            </w:pPr>
            <w:r w:rsidRPr="00D05E71">
              <w:rPr>
                <w:rFonts w:ascii="Garamond" w:hAnsi="Garamond" w:cs="Times New Roman"/>
                <w:sz w:val="28"/>
              </w:rPr>
              <w:t xml:space="preserve">A. </w:t>
            </w:r>
            <w:r w:rsidRPr="00D05E71">
              <w:rPr>
                <w:rFonts w:ascii="Garamond" w:hAnsi="Garamond" w:cs="Times New Roman"/>
                <w:i/>
                <w:sz w:val="28"/>
              </w:rPr>
              <w:t>His Duty is to consider seriously what he is going to say, that he may speak the Truth to the best of his Knowledge</w:t>
            </w:r>
            <w:r w:rsidRPr="00D05E71">
              <w:rPr>
                <w:rFonts w:ascii="Garamond" w:hAnsi="Garamond" w:cs="Times New Roman"/>
                <w:sz w:val="28"/>
              </w:rPr>
              <w:t> ;</w:t>
            </w:r>
            <w:r w:rsidRPr="00D05E71">
              <w:rPr>
                <w:rFonts w:ascii="Garamond" w:hAnsi="Garamond" w:cs="Times New Roman"/>
                <w:i/>
                <w:sz w:val="28"/>
              </w:rPr>
              <w:t xml:space="preserve"> neither concealing any part, nor adding to it. </w:t>
            </w:r>
            <w:proofErr w:type="spellStart"/>
            <w:r w:rsidRPr="00D05E71">
              <w:rPr>
                <w:rFonts w:ascii="Garamond" w:hAnsi="Garamond" w:cs="Times New Roman"/>
                <w:i/>
                <w:sz w:val="28"/>
              </w:rPr>
              <w:t>Remembring</w:t>
            </w:r>
            <w:proofErr w:type="spellEnd"/>
            <w:r w:rsidRPr="00D05E71">
              <w:rPr>
                <w:rFonts w:ascii="Garamond" w:hAnsi="Garamond" w:cs="Times New Roman"/>
                <w:i/>
                <w:sz w:val="28"/>
              </w:rPr>
              <w:t xml:space="preserve"> that God sees the Secrets of all Hearts, and that </w:t>
            </w:r>
            <w:r w:rsidRPr="00D05E71">
              <w:rPr>
                <w:rFonts w:ascii="Garamond" w:hAnsi="Garamond" w:cs="Times New Roman"/>
                <w:sz w:val="28"/>
              </w:rPr>
              <w:t xml:space="preserve">a Curse shall enter into his House, if he swears </w:t>
            </w:r>
            <w:proofErr w:type="spellStart"/>
            <w:r w:rsidRPr="00D05E71">
              <w:rPr>
                <w:rFonts w:ascii="Garamond" w:hAnsi="Garamond" w:cs="Times New Roman"/>
                <w:sz w:val="28"/>
              </w:rPr>
              <w:t>falsly</w:t>
            </w:r>
            <w:proofErr w:type="spellEnd"/>
            <w:r w:rsidRPr="00D05E71">
              <w:rPr>
                <w:rFonts w:ascii="Garamond" w:hAnsi="Garamond" w:cs="Times New Roman"/>
                <w:sz w:val="28"/>
              </w:rPr>
              <w:t>.</w:t>
            </w:r>
          </w:p>
        </w:tc>
        <w:tc>
          <w:tcPr>
            <w:tcW w:w="966" w:type="dxa"/>
          </w:tcPr>
          <w:p w14:paraId="6F3480B1" w14:textId="77777777" w:rsidR="006F335E" w:rsidRDefault="006F335E" w:rsidP="00DB60C3">
            <w:pPr>
              <w:pStyle w:val="ListParagraph"/>
              <w:ind w:left="0"/>
              <w:rPr>
                <w:rFonts w:ascii="Garamond" w:hAnsi="Garamond" w:cs="Times New Roman"/>
                <w:sz w:val="20"/>
                <w:szCs w:val="20"/>
              </w:rPr>
            </w:pPr>
          </w:p>
          <w:p w14:paraId="4C39EDDA" w14:textId="77777777" w:rsidR="00553D3F" w:rsidRDefault="00553D3F" w:rsidP="00DB60C3">
            <w:pPr>
              <w:pStyle w:val="ListParagraph"/>
              <w:ind w:left="0"/>
              <w:rPr>
                <w:rFonts w:ascii="Garamond" w:hAnsi="Garamond" w:cs="Times New Roman"/>
                <w:sz w:val="20"/>
                <w:szCs w:val="20"/>
              </w:rPr>
            </w:pPr>
          </w:p>
          <w:p w14:paraId="65669F3B" w14:textId="77777777" w:rsidR="00553D3F" w:rsidRDefault="00553D3F" w:rsidP="00DB60C3">
            <w:pPr>
              <w:pStyle w:val="ListParagraph"/>
              <w:ind w:left="0"/>
              <w:rPr>
                <w:rFonts w:ascii="Garamond" w:hAnsi="Garamond" w:cs="Times New Roman"/>
                <w:sz w:val="20"/>
                <w:szCs w:val="20"/>
              </w:rPr>
            </w:pPr>
          </w:p>
          <w:p w14:paraId="2CF78EE0" w14:textId="77777777" w:rsidR="00553D3F" w:rsidRDefault="00553D3F" w:rsidP="00DB60C3">
            <w:pPr>
              <w:pStyle w:val="ListParagraph"/>
              <w:ind w:left="0"/>
              <w:rPr>
                <w:rFonts w:ascii="Garamond" w:hAnsi="Garamond" w:cs="Times New Roman"/>
                <w:sz w:val="20"/>
                <w:szCs w:val="20"/>
              </w:rPr>
            </w:pPr>
          </w:p>
          <w:p w14:paraId="3030E531" w14:textId="77777777" w:rsidR="00553D3F" w:rsidRDefault="00553D3F" w:rsidP="00DB60C3">
            <w:pPr>
              <w:pStyle w:val="ListParagraph"/>
              <w:ind w:left="0"/>
              <w:rPr>
                <w:rFonts w:ascii="Garamond" w:hAnsi="Garamond" w:cs="Times New Roman"/>
                <w:sz w:val="20"/>
                <w:szCs w:val="20"/>
              </w:rPr>
            </w:pPr>
          </w:p>
          <w:p w14:paraId="5ED55D05" w14:textId="77777777" w:rsidR="00553D3F" w:rsidRDefault="00553D3F" w:rsidP="00DB60C3">
            <w:pPr>
              <w:pStyle w:val="ListParagraph"/>
              <w:ind w:left="0"/>
              <w:rPr>
                <w:rFonts w:ascii="Garamond" w:hAnsi="Garamond" w:cs="Times New Roman"/>
                <w:sz w:val="20"/>
                <w:szCs w:val="20"/>
              </w:rPr>
            </w:pPr>
          </w:p>
          <w:p w14:paraId="3A5E68F3" w14:textId="77777777" w:rsidR="00553D3F" w:rsidRDefault="00553D3F" w:rsidP="00DB60C3">
            <w:pPr>
              <w:pStyle w:val="ListParagraph"/>
              <w:ind w:left="0"/>
              <w:rPr>
                <w:rFonts w:ascii="Garamond" w:hAnsi="Garamond" w:cs="Times New Roman"/>
                <w:sz w:val="20"/>
                <w:szCs w:val="20"/>
              </w:rPr>
            </w:pPr>
          </w:p>
          <w:p w14:paraId="52ED0DD7" w14:textId="77777777" w:rsidR="00553D3F" w:rsidRPr="000816C5" w:rsidRDefault="00553D3F" w:rsidP="00DB60C3">
            <w:pPr>
              <w:pStyle w:val="ListParagraph"/>
              <w:ind w:left="0"/>
              <w:rPr>
                <w:rFonts w:ascii="Garamond" w:hAnsi="Garamond" w:cs="Times New Roman"/>
                <w:sz w:val="20"/>
                <w:szCs w:val="20"/>
              </w:rPr>
            </w:pPr>
            <w:r>
              <w:rPr>
                <w:rFonts w:ascii="Garamond" w:hAnsi="Garamond" w:cs="Times New Roman"/>
                <w:sz w:val="20"/>
                <w:szCs w:val="20"/>
              </w:rPr>
              <w:t>Zac. 5. 4.</w:t>
            </w:r>
          </w:p>
        </w:tc>
      </w:tr>
      <w:tr w:rsidR="006F335E" w:rsidRPr="00D05E71" w14:paraId="134D1780" w14:textId="77777777" w:rsidTr="005261C9">
        <w:tc>
          <w:tcPr>
            <w:tcW w:w="4253" w:type="dxa"/>
          </w:tcPr>
          <w:p w14:paraId="7C9AB9E9" w14:textId="77777777" w:rsidR="006F335E" w:rsidRPr="00256143" w:rsidRDefault="003B0108" w:rsidP="00B237C3">
            <w:pPr>
              <w:pStyle w:val="CM3"/>
              <w:widowControl/>
              <w:spacing w:line="240" w:lineRule="auto"/>
              <w:ind w:firstLine="227"/>
              <w:contextualSpacing/>
              <w:jc w:val="both"/>
              <w:rPr>
                <w:rFonts w:ascii="Garamond" w:hAnsi="Garamond"/>
                <w:sz w:val="28"/>
                <w:szCs w:val="28"/>
              </w:rPr>
            </w:pPr>
            <w:proofErr w:type="spellStart"/>
            <w:r>
              <w:rPr>
                <w:rFonts w:ascii="Garamond" w:hAnsi="Garamond"/>
                <w:sz w:val="28"/>
                <w:szCs w:val="28"/>
              </w:rPr>
              <w:t>Veih</w:t>
            </w:r>
            <w:proofErr w:type="spellEnd"/>
            <w:r>
              <w:rPr>
                <w:rFonts w:ascii="Garamond" w:hAnsi="Garamond"/>
                <w:sz w:val="28"/>
                <w:szCs w:val="28"/>
              </w:rPr>
              <w:t xml:space="preserve"> </w:t>
            </w:r>
            <w:proofErr w:type="spellStart"/>
            <w:r>
              <w:rPr>
                <w:rFonts w:ascii="Garamond" w:hAnsi="Garamond"/>
                <w:sz w:val="28"/>
                <w:szCs w:val="28"/>
              </w:rPr>
              <w:t>shoh</w:t>
            </w:r>
            <w:proofErr w:type="spellEnd"/>
            <w:r>
              <w:rPr>
                <w:rFonts w:ascii="Garamond" w:hAnsi="Garamond"/>
                <w:sz w:val="28"/>
                <w:szCs w:val="28"/>
              </w:rPr>
              <w:t xml:space="preserve"> </w:t>
            </w:r>
            <w:proofErr w:type="spellStart"/>
            <w:r>
              <w:rPr>
                <w:rFonts w:ascii="Garamond" w:hAnsi="Garamond"/>
                <w:sz w:val="28"/>
                <w:szCs w:val="28"/>
              </w:rPr>
              <w:t>hee-oo</w:t>
            </w:r>
            <w:proofErr w:type="spellEnd"/>
            <w:r>
              <w:rPr>
                <w:rFonts w:ascii="Garamond" w:hAnsi="Garamond"/>
                <w:sz w:val="28"/>
                <w:szCs w:val="28"/>
              </w:rPr>
              <w:t xml:space="preserve"> </w:t>
            </w:r>
            <w:proofErr w:type="spellStart"/>
            <w:r>
              <w:rPr>
                <w:rFonts w:ascii="Garamond" w:hAnsi="Garamond"/>
                <w:sz w:val="28"/>
                <w:szCs w:val="28"/>
              </w:rPr>
              <w:t>myr-geddyn</w:t>
            </w:r>
            <w:proofErr w:type="spellEnd"/>
            <w:r>
              <w:rPr>
                <w:rFonts w:ascii="Garamond" w:hAnsi="Garamond"/>
                <w:sz w:val="28"/>
                <w:szCs w:val="28"/>
              </w:rPr>
              <w:t xml:space="preserve"> </w:t>
            </w:r>
            <w:r w:rsidR="006F335E" w:rsidRPr="00256143">
              <w:rPr>
                <w:rFonts w:ascii="Garamond" w:hAnsi="Garamond"/>
                <w:sz w:val="28"/>
                <w:szCs w:val="28"/>
              </w:rPr>
              <w:t xml:space="preserve">y </w:t>
            </w:r>
            <w:proofErr w:type="spellStart"/>
            <w:r w:rsidR="006F335E" w:rsidRPr="00256143">
              <w:rPr>
                <w:rFonts w:ascii="Garamond" w:hAnsi="Garamond"/>
                <w:sz w:val="28"/>
                <w:szCs w:val="28"/>
              </w:rPr>
              <w:t>peccah</w:t>
            </w:r>
            <w:proofErr w:type="spellEnd"/>
            <w:r w:rsidR="006F335E" w:rsidRPr="00256143">
              <w:rPr>
                <w:rFonts w:ascii="Garamond" w:hAnsi="Garamond"/>
                <w:sz w:val="28"/>
                <w:szCs w:val="28"/>
              </w:rPr>
              <w:t xml:space="preserve"> </w:t>
            </w:r>
            <w:proofErr w:type="spellStart"/>
            <w:r w:rsidR="006F335E" w:rsidRPr="00256143">
              <w:rPr>
                <w:rFonts w:ascii="Garamond" w:hAnsi="Garamond"/>
                <w:sz w:val="28"/>
                <w:szCs w:val="28"/>
              </w:rPr>
              <w:t>mooar</w:t>
            </w:r>
            <w:proofErr w:type="spellEnd"/>
            <w:r w:rsidR="006F335E" w:rsidRPr="00256143">
              <w:rPr>
                <w:rFonts w:ascii="Garamond" w:hAnsi="Garamond"/>
                <w:sz w:val="28"/>
                <w:szCs w:val="28"/>
              </w:rPr>
              <w:t xml:space="preserve"> </w:t>
            </w:r>
            <w:proofErr w:type="spellStart"/>
            <w:r w:rsidR="006F335E" w:rsidRPr="00256143">
              <w:rPr>
                <w:rFonts w:ascii="Garamond" w:hAnsi="Garamond"/>
                <w:sz w:val="28"/>
                <w:szCs w:val="28"/>
              </w:rPr>
              <w:t>ocsyn</w:t>
            </w:r>
            <w:proofErr w:type="spellEnd"/>
            <w:r w:rsidR="006F335E" w:rsidRPr="00256143">
              <w:rPr>
                <w:rFonts w:ascii="Garamond" w:hAnsi="Garamond"/>
                <w:sz w:val="28"/>
                <w:szCs w:val="28"/>
              </w:rPr>
              <w:t xml:space="preserve"> </w:t>
            </w:r>
            <w:r w:rsidR="006F335E" w:rsidRPr="00256143">
              <w:rPr>
                <w:rFonts w:ascii="Garamond" w:hAnsi="Garamond"/>
                <w:i/>
                <w:sz w:val="28"/>
                <w:szCs w:val="28"/>
              </w:rPr>
              <w:t xml:space="preserve">ta cur </w:t>
            </w:r>
            <w:proofErr w:type="spellStart"/>
            <w:r w:rsidR="006F335E" w:rsidRPr="00256143">
              <w:rPr>
                <w:rFonts w:ascii="Garamond" w:hAnsi="Garamond"/>
                <w:i/>
                <w:sz w:val="28"/>
                <w:szCs w:val="28"/>
              </w:rPr>
              <w:t>drogh</w:t>
            </w:r>
            <w:proofErr w:type="spellEnd"/>
            <w:r w:rsidR="006F335E" w:rsidRPr="00256143">
              <w:rPr>
                <w:rFonts w:ascii="Garamond" w:hAnsi="Garamond"/>
                <w:i/>
                <w:sz w:val="28"/>
                <w:szCs w:val="28"/>
              </w:rPr>
              <w:t xml:space="preserve"> </w:t>
            </w:r>
            <w:proofErr w:type="spellStart"/>
            <w:r w:rsidR="006F335E" w:rsidRPr="00256143">
              <w:rPr>
                <w:rFonts w:ascii="Garamond" w:hAnsi="Garamond"/>
                <w:i/>
                <w:sz w:val="28"/>
                <w:szCs w:val="28"/>
              </w:rPr>
              <w:t>choyrle</w:t>
            </w:r>
            <w:proofErr w:type="spellEnd"/>
            <w:r w:rsidR="006F335E" w:rsidRPr="00256143">
              <w:rPr>
                <w:rFonts w:ascii="Garamond" w:hAnsi="Garamond"/>
                <w:i/>
                <w:sz w:val="28"/>
                <w:szCs w:val="28"/>
              </w:rPr>
              <w:t xml:space="preserve"> </w:t>
            </w:r>
            <w:proofErr w:type="spellStart"/>
            <w:r w:rsidR="006F335E" w:rsidRPr="00256143">
              <w:rPr>
                <w:rFonts w:ascii="Garamond" w:hAnsi="Garamond"/>
                <w:i/>
                <w:sz w:val="28"/>
                <w:szCs w:val="28"/>
              </w:rPr>
              <w:t>dauesyn</w:t>
            </w:r>
            <w:proofErr w:type="spellEnd"/>
            <w:r w:rsidR="006F335E" w:rsidRPr="00256143">
              <w:rPr>
                <w:rFonts w:ascii="Garamond" w:hAnsi="Garamond"/>
                <w:i/>
                <w:sz w:val="28"/>
                <w:szCs w:val="28"/>
              </w:rPr>
              <w:t xml:space="preserve"> </w:t>
            </w:r>
            <w:proofErr w:type="spellStart"/>
            <w:r w:rsidR="006F335E" w:rsidRPr="00256143">
              <w:rPr>
                <w:rFonts w:ascii="Garamond" w:hAnsi="Garamond"/>
                <w:i/>
                <w:sz w:val="28"/>
                <w:szCs w:val="28"/>
              </w:rPr>
              <w:t>t’er</w:t>
            </w:r>
            <w:proofErr w:type="spellEnd"/>
            <w:r w:rsidR="006F335E" w:rsidRPr="00256143">
              <w:rPr>
                <w:rFonts w:ascii="Garamond" w:hAnsi="Garamond"/>
                <w:i/>
                <w:sz w:val="28"/>
                <w:szCs w:val="28"/>
              </w:rPr>
              <w:t xml:space="preserve"> </w:t>
            </w:r>
            <w:proofErr w:type="spellStart"/>
            <w:r w:rsidR="006F335E" w:rsidRPr="00256143">
              <w:rPr>
                <w:rFonts w:ascii="Garamond" w:hAnsi="Garamond"/>
                <w:i/>
                <w:sz w:val="28"/>
                <w:szCs w:val="28"/>
              </w:rPr>
              <w:t>nyn</w:t>
            </w:r>
            <w:proofErr w:type="spellEnd"/>
            <w:r w:rsidR="006F335E" w:rsidRPr="00256143">
              <w:rPr>
                <w:rFonts w:ascii="Garamond" w:hAnsi="Garamond"/>
                <w:i/>
                <w:sz w:val="28"/>
                <w:szCs w:val="28"/>
              </w:rPr>
              <w:t xml:space="preserve"> loo.</w:t>
            </w:r>
            <w:r w:rsidR="006F335E" w:rsidRPr="00256143">
              <w:rPr>
                <w:rFonts w:ascii="Garamond" w:hAnsi="Garamond"/>
                <w:sz w:val="28"/>
                <w:szCs w:val="28"/>
              </w:rPr>
              <w:t xml:space="preserve"> </w:t>
            </w:r>
          </w:p>
        </w:tc>
        <w:tc>
          <w:tcPr>
            <w:tcW w:w="3852" w:type="dxa"/>
          </w:tcPr>
          <w:p w14:paraId="56DB1CD9" w14:textId="77777777" w:rsidR="006F335E" w:rsidRPr="00D05E71" w:rsidRDefault="006F335E" w:rsidP="00B237C3">
            <w:pPr>
              <w:pStyle w:val="ListParagraph"/>
              <w:ind w:left="0" w:firstLine="227"/>
              <w:jc w:val="both"/>
              <w:rPr>
                <w:rFonts w:ascii="Garamond" w:hAnsi="Garamond" w:cs="Times New Roman"/>
                <w:sz w:val="28"/>
              </w:rPr>
            </w:pPr>
            <w:r w:rsidRPr="00D05E71">
              <w:rPr>
                <w:rFonts w:ascii="Garamond" w:hAnsi="Garamond" w:cs="Times New Roman"/>
                <w:i/>
                <w:sz w:val="28"/>
              </w:rPr>
              <w:t xml:space="preserve">From whence you also see the great Sin of those </w:t>
            </w:r>
            <w:r w:rsidRPr="00D05E71">
              <w:rPr>
                <w:rFonts w:ascii="Garamond" w:hAnsi="Garamond" w:cs="Times New Roman"/>
                <w:sz w:val="28"/>
              </w:rPr>
              <w:t>who tamper with Men upon their Oath.</w:t>
            </w:r>
          </w:p>
        </w:tc>
        <w:tc>
          <w:tcPr>
            <w:tcW w:w="966" w:type="dxa"/>
          </w:tcPr>
          <w:p w14:paraId="2EEE9EC1" w14:textId="77777777" w:rsidR="006F335E" w:rsidRPr="000816C5" w:rsidRDefault="006F335E" w:rsidP="00DB60C3">
            <w:pPr>
              <w:pStyle w:val="ListParagraph"/>
              <w:ind w:left="0"/>
              <w:rPr>
                <w:rFonts w:ascii="Garamond" w:hAnsi="Garamond" w:cs="Times New Roman"/>
                <w:i/>
                <w:sz w:val="20"/>
                <w:szCs w:val="20"/>
              </w:rPr>
            </w:pPr>
          </w:p>
        </w:tc>
      </w:tr>
      <w:tr w:rsidR="006F335E" w:rsidRPr="00D05E71" w14:paraId="35FEB13E" w14:textId="77777777" w:rsidTr="005261C9">
        <w:tc>
          <w:tcPr>
            <w:tcW w:w="4253" w:type="dxa"/>
          </w:tcPr>
          <w:p w14:paraId="0F8B449F"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Q.</w:t>
            </w:r>
            <w:r w:rsidRPr="00256143">
              <w:rPr>
                <w:rFonts w:ascii="Garamond" w:hAnsi="Garamond"/>
                <w:sz w:val="28"/>
                <w:szCs w:val="28"/>
              </w:rPr>
              <w:t xml:space="preserve"> </w:t>
            </w:r>
            <w:proofErr w:type="spellStart"/>
            <w:r w:rsidRPr="00256143">
              <w:rPr>
                <w:rFonts w:ascii="Garamond" w:hAnsi="Garamond"/>
                <w:sz w:val="28"/>
                <w:szCs w:val="28"/>
              </w:rPr>
              <w:t>Cre’n</w:t>
            </w:r>
            <w:proofErr w:type="spellEnd"/>
            <w:r w:rsidRPr="00256143">
              <w:rPr>
                <w:rFonts w:ascii="Garamond" w:hAnsi="Garamond"/>
                <w:sz w:val="28"/>
                <w:szCs w:val="28"/>
              </w:rPr>
              <w:t xml:space="preserve"> </w:t>
            </w:r>
            <w:proofErr w:type="spellStart"/>
            <w:r w:rsidRPr="00256143">
              <w:rPr>
                <w:rFonts w:ascii="Garamond" w:hAnsi="Garamond"/>
                <w:sz w:val="28"/>
                <w:szCs w:val="28"/>
              </w:rPr>
              <w:t>Sarey</w:t>
            </w:r>
            <w:proofErr w:type="spellEnd"/>
            <w:r w:rsidRPr="00256143">
              <w:rPr>
                <w:rFonts w:ascii="Garamond" w:hAnsi="Garamond"/>
                <w:sz w:val="28"/>
                <w:szCs w:val="28"/>
              </w:rPr>
              <w:t xml:space="preserve"> </w:t>
            </w:r>
            <w:proofErr w:type="spellStart"/>
            <w:r w:rsidRPr="00256143">
              <w:rPr>
                <w:rFonts w:ascii="Garamond" w:hAnsi="Garamond"/>
                <w:sz w:val="28"/>
                <w:szCs w:val="28"/>
              </w:rPr>
              <w:t>t’er</w:t>
            </w:r>
            <w:proofErr w:type="spellEnd"/>
            <w:r w:rsidRPr="00256143">
              <w:rPr>
                <w:rFonts w:ascii="Garamond" w:hAnsi="Garamond"/>
                <w:sz w:val="28"/>
                <w:szCs w:val="28"/>
              </w:rPr>
              <w:t xml:space="preserve"> </w:t>
            </w:r>
            <w:proofErr w:type="spellStart"/>
            <w:r w:rsidRPr="00256143">
              <w:rPr>
                <w:rFonts w:ascii="Garamond" w:hAnsi="Garamond"/>
                <w:sz w:val="28"/>
                <w:szCs w:val="28"/>
              </w:rPr>
              <w:t>ny</w:t>
            </w:r>
            <w:proofErr w:type="spellEnd"/>
            <w:r w:rsidRPr="00256143">
              <w:rPr>
                <w:rFonts w:ascii="Garamond" w:hAnsi="Garamond"/>
                <w:sz w:val="28"/>
                <w:szCs w:val="28"/>
              </w:rPr>
              <w:t xml:space="preserve"> chur </w:t>
            </w:r>
            <w:proofErr w:type="spellStart"/>
            <w:r w:rsidRPr="00256143">
              <w:rPr>
                <w:rFonts w:ascii="Garamond" w:hAnsi="Garamond"/>
                <w:sz w:val="28"/>
                <w:szCs w:val="28"/>
              </w:rPr>
              <w:t>dooin</w:t>
            </w:r>
            <w:proofErr w:type="spellEnd"/>
            <w:r w:rsidRPr="00256143">
              <w:rPr>
                <w:rFonts w:ascii="Garamond" w:hAnsi="Garamond"/>
                <w:sz w:val="28"/>
                <w:szCs w:val="28"/>
              </w:rPr>
              <w:t xml:space="preserve"> </w:t>
            </w:r>
            <w:proofErr w:type="spellStart"/>
            <w:r w:rsidRPr="00256143">
              <w:rPr>
                <w:rFonts w:ascii="Garamond" w:hAnsi="Garamond"/>
                <w:sz w:val="28"/>
                <w:szCs w:val="28"/>
              </w:rPr>
              <w:t>ayns</w:t>
            </w:r>
            <w:proofErr w:type="spellEnd"/>
            <w:r w:rsidRPr="00256143">
              <w:rPr>
                <w:rFonts w:ascii="Garamond" w:hAnsi="Garamond"/>
                <w:sz w:val="28"/>
                <w:szCs w:val="28"/>
              </w:rPr>
              <w:t xml:space="preserve"> y </w:t>
            </w:r>
            <w:proofErr w:type="spellStart"/>
            <w:r w:rsidRPr="00256143">
              <w:rPr>
                <w:rFonts w:ascii="Garamond" w:hAnsi="Garamond"/>
                <w:sz w:val="28"/>
                <w:szCs w:val="28"/>
              </w:rPr>
              <w:t>leih</w:t>
            </w:r>
            <w:proofErr w:type="spellEnd"/>
            <w:r w:rsidRPr="00256143">
              <w:rPr>
                <w:rFonts w:ascii="Garamond" w:hAnsi="Garamond"/>
                <w:sz w:val="28"/>
                <w:szCs w:val="28"/>
              </w:rPr>
              <w:t xml:space="preserve"> </w:t>
            </w:r>
            <w:proofErr w:type="spellStart"/>
            <w:r w:rsidRPr="00256143">
              <w:rPr>
                <w:rFonts w:ascii="Garamond" w:hAnsi="Garamond"/>
                <w:sz w:val="28"/>
                <w:szCs w:val="28"/>
              </w:rPr>
              <w:t>shoh</w:t>
            </w:r>
            <w:proofErr w:type="spellEnd"/>
            <w:r w:rsidRPr="00256143">
              <w:rPr>
                <w:rFonts w:ascii="Garamond" w:hAnsi="Garamond"/>
                <w:i/>
                <w:sz w:val="28"/>
                <w:szCs w:val="28"/>
              </w:rPr>
              <w:t> </w:t>
            </w:r>
            <w:r w:rsidRPr="00256143">
              <w:rPr>
                <w:rFonts w:ascii="Garamond" w:hAnsi="Garamond"/>
                <w:sz w:val="28"/>
                <w:szCs w:val="28"/>
              </w:rPr>
              <w:t xml:space="preserve">? </w:t>
            </w:r>
          </w:p>
        </w:tc>
        <w:tc>
          <w:tcPr>
            <w:tcW w:w="3852" w:type="dxa"/>
          </w:tcPr>
          <w:p w14:paraId="6CD4474C"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What are we commanded in this Law ?</w:t>
            </w:r>
          </w:p>
        </w:tc>
        <w:tc>
          <w:tcPr>
            <w:tcW w:w="966" w:type="dxa"/>
          </w:tcPr>
          <w:p w14:paraId="26C03003" w14:textId="77777777" w:rsidR="006F335E" w:rsidRPr="000816C5" w:rsidRDefault="006F335E" w:rsidP="00DB60C3">
            <w:pPr>
              <w:pStyle w:val="ListParagraph"/>
              <w:ind w:left="0"/>
              <w:rPr>
                <w:rFonts w:ascii="Garamond" w:hAnsi="Garamond" w:cs="Times New Roman"/>
                <w:sz w:val="20"/>
                <w:szCs w:val="20"/>
              </w:rPr>
            </w:pPr>
          </w:p>
        </w:tc>
      </w:tr>
      <w:tr w:rsidR="006F335E" w:rsidRPr="00D05E71" w14:paraId="0E0D1171" w14:textId="77777777" w:rsidTr="005261C9">
        <w:tc>
          <w:tcPr>
            <w:tcW w:w="4253" w:type="dxa"/>
          </w:tcPr>
          <w:p w14:paraId="06E25C50" w14:textId="77777777" w:rsidR="006F335E" w:rsidRPr="00256143" w:rsidRDefault="006F335E" w:rsidP="00B237C3">
            <w:pPr>
              <w:pStyle w:val="CM3"/>
              <w:widowControl/>
              <w:spacing w:line="240" w:lineRule="auto"/>
              <w:ind w:firstLine="227"/>
              <w:contextualSpacing/>
              <w:jc w:val="both"/>
              <w:rPr>
                <w:rFonts w:ascii="Garamond" w:hAnsi="Garamond"/>
                <w:sz w:val="28"/>
                <w:szCs w:val="28"/>
              </w:rPr>
            </w:pPr>
            <w:r w:rsidRPr="00256143">
              <w:rPr>
                <w:rFonts w:ascii="Garamond" w:hAnsi="Garamond"/>
                <w:i/>
                <w:sz w:val="28"/>
                <w:szCs w:val="28"/>
              </w:rPr>
              <w:t xml:space="preserve">A. </w:t>
            </w:r>
            <w:r w:rsidRPr="00256143">
              <w:rPr>
                <w:rFonts w:ascii="Garamond" w:hAnsi="Garamond"/>
                <w:sz w:val="28"/>
                <w:szCs w:val="28"/>
              </w:rPr>
              <w:t xml:space="preserve">Dy </w:t>
            </w:r>
            <w:proofErr w:type="spellStart"/>
            <w:r w:rsidRPr="00256143">
              <w:rPr>
                <w:rFonts w:ascii="Garamond" w:hAnsi="Garamond"/>
                <w:sz w:val="28"/>
                <w:szCs w:val="28"/>
              </w:rPr>
              <w:t>loart</w:t>
            </w:r>
            <w:proofErr w:type="spellEnd"/>
            <w:r w:rsidRPr="00256143">
              <w:rPr>
                <w:rFonts w:ascii="Garamond" w:hAnsi="Garamond"/>
                <w:sz w:val="28"/>
                <w:szCs w:val="28"/>
              </w:rPr>
              <w:t xml:space="preserve"> </w:t>
            </w:r>
            <w:proofErr w:type="spellStart"/>
            <w:r w:rsidRPr="00256143">
              <w:rPr>
                <w:rFonts w:ascii="Garamond" w:hAnsi="Garamond"/>
                <w:sz w:val="28"/>
                <w:szCs w:val="28"/>
              </w:rPr>
              <w:t>jeh</w:t>
            </w:r>
            <w:proofErr w:type="spellEnd"/>
            <w:r w:rsidRPr="00256143">
              <w:rPr>
                <w:rFonts w:ascii="Garamond" w:hAnsi="Garamond"/>
                <w:sz w:val="28"/>
                <w:szCs w:val="28"/>
              </w:rPr>
              <w:t xml:space="preserve"> </w:t>
            </w:r>
            <w:proofErr w:type="spellStart"/>
            <w:r w:rsidRPr="00256143">
              <w:rPr>
                <w:rFonts w:ascii="Garamond" w:hAnsi="Garamond"/>
                <w:sz w:val="28"/>
                <w:szCs w:val="28"/>
              </w:rPr>
              <w:t>Jee</w:t>
            </w:r>
            <w:proofErr w:type="spellEnd"/>
            <w:r w:rsidRPr="00256143">
              <w:rPr>
                <w:rFonts w:ascii="Garamond" w:hAnsi="Garamond"/>
                <w:sz w:val="28"/>
                <w:szCs w:val="28"/>
              </w:rPr>
              <w:t xml:space="preserve"> as </w:t>
            </w:r>
            <w:proofErr w:type="spellStart"/>
            <w:r w:rsidRPr="00256143">
              <w:rPr>
                <w:rFonts w:ascii="Garamond" w:hAnsi="Garamond"/>
                <w:sz w:val="28"/>
                <w:szCs w:val="28"/>
              </w:rPr>
              <w:t>jeh</w:t>
            </w:r>
            <w:proofErr w:type="spellEnd"/>
            <w:r w:rsidRPr="00256143">
              <w:rPr>
                <w:rFonts w:ascii="Garamond" w:hAnsi="Garamond"/>
                <w:sz w:val="28"/>
                <w:szCs w:val="28"/>
              </w:rPr>
              <w:t xml:space="preserve"> </w:t>
            </w:r>
            <w:proofErr w:type="spellStart"/>
            <w:r w:rsidRPr="00256143">
              <w:rPr>
                <w:rFonts w:ascii="Garamond" w:hAnsi="Garamond"/>
                <w:sz w:val="28"/>
                <w:szCs w:val="28"/>
              </w:rPr>
              <w:t>obbraghyn</w:t>
            </w:r>
            <w:proofErr w:type="spellEnd"/>
            <w:r w:rsidRPr="00256143">
              <w:rPr>
                <w:rFonts w:ascii="Garamond" w:hAnsi="Garamond"/>
                <w:sz w:val="28"/>
                <w:szCs w:val="28"/>
              </w:rPr>
              <w:t xml:space="preserve"> </w:t>
            </w:r>
            <w:proofErr w:type="spellStart"/>
            <w:r w:rsidRPr="00256143">
              <w:rPr>
                <w:rFonts w:ascii="Garamond" w:hAnsi="Garamond"/>
                <w:sz w:val="28"/>
                <w:szCs w:val="28"/>
              </w:rPr>
              <w:t>crauee</w:t>
            </w:r>
            <w:proofErr w:type="spellEnd"/>
            <w:r w:rsidRPr="00256143">
              <w:rPr>
                <w:rFonts w:ascii="Garamond" w:hAnsi="Garamond"/>
                <w:sz w:val="28"/>
                <w:szCs w:val="28"/>
              </w:rPr>
              <w:t xml:space="preserve">, </w:t>
            </w:r>
            <w:proofErr w:type="spellStart"/>
            <w:r w:rsidRPr="00256143">
              <w:rPr>
                <w:rFonts w:ascii="Garamond" w:hAnsi="Garamond"/>
                <w:i/>
                <w:sz w:val="28"/>
                <w:szCs w:val="28"/>
              </w:rPr>
              <w:t>ayns</w:t>
            </w:r>
            <w:proofErr w:type="spellEnd"/>
            <w:r w:rsidRPr="00256143">
              <w:rPr>
                <w:rFonts w:ascii="Garamond" w:hAnsi="Garamond"/>
                <w:i/>
                <w:sz w:val="28"/>
                <w:szCs w:val="28"/>
              </w:rPr>
              <w:t xml:space="preserve"> </w:t>
            </w:r>
            <w:proofErr w:type="spellStart"/>
            <w:r w:rsidRPr="00256143">
              <w:rPr>
                <w:rFonts w:ascii="Garamond" w:hAnsi="Garamond"/>
                <w:i/>
                <w:sz w:val="28"/>
                <w:szCs w:val="28"/>
              </w:rPr>
              <w:t>aght</w:t>
            </w:r>
            <w:proofErr w:type="spellEnd"/>
            <w:r w:rsidRPr="00256143">
              <w:rPr>
                <w:rFonts w:ascii="Garamond" w:hAnsi="Garamond"/>
                <w:i/>
                <w:sz w:val="28"/>
                <w:szCs w:val="28"/>
              </w:rPr>
              <w:t xml:space="preserve"> cha </w:t>
            </w:r>
            <w:proofErr w:type="spellStart"/>
            <w:r w:rsidRPr="00256143">
              <w:rPr>
                <w:rFonts w:ascii="Garamond" w:hAnsi="Garamond"/>
                <w:i/>
                <w:sz w:val="28"/>
                <w:szCs w:val="28"/>
              </w:rPr>
              <w:t>imlee</w:t>
            </w:r>
            <w:proofErr w:type="spellEnd"/>
            <w:r w:rsidRPr="00256143">
              <w:rPr>
                <w:rFonts w:ascii="Garamond" w:hAnsi="Garamond"/>
                <w:i/>
                <w:sz w:val="28"/>
                <w:szCs w:val="28"/>
              </w:rPr>
              <w:t xml:space="preserve"> </w:t>
            </w:r>
            <w:proofErr w:type="spellStart"/>
            <w:r w:rsidRPr="00256143">
              <w:rPr>
                <w:rFonts w:ascii="Garamond" w:hAnsi="Garamond"/>
                <w:i/>
                <w:sz w:val="28"/>
                <w:szCs w:val="28"/>
              </w:rPr>
              <w:t>shen</w:t>
            </w:r>
            <w:proofErr w:type="spellEnd"/>
            <w:r w:rsidRPr="00256143">
              <w:rPr>
                <w:rFonts w:ascii="Garamond" w:hAnsi="Garamond"/>
                <w:i/>
                <w:sz w:val="28"/>
                <w:szCs w:val="28"/>
              </w:rPr>
              <w:t xml:space="preserve"> </w:t>
            </w:r>
            <w:r w:rsidRPr="00256143">
              <w:rPr>
                <w:rFonts w:ascii="Garamond" w:hAnsi="Garamond"/>
                <w:sz w:val="28"/>
                <w:szCs w:val="28"/>
              </w:rPr>
              <w:t xml:space="preserve">as </w:t>
            </w:r>
            <w:proofErr w:type="spellStart"/>
            <w:r w:rsidRPr="00256143">
              <w:rPr>
                <w:rFonts w:ascii="Garamond" w:hAnsi="Garamond"/>
                <w:sz w:val="28"/>
                <w:szCs w:val="28"/>
              </w:rPr>
              <w:t>dy</w:t>
            </w:r>
            <w:proofErr w:type="spellEnd"/>
            <w:r w:rsidRPr="00256143">
              <w:rPr>
                <w:rFonts w:ascii="Garamond" w:hAnsi="Garamond"/>
                <w:sz w:val="28"/>
                <w:szCs w:val="28"/>
              </w:rPr>
              <w:t xml:space="preserve"> </w:t>
            </w:r>
            <w:proofErr w:type="spellStart"/>
            <w:r w:rsidRPr="00256143">
              <w:rPr>
                <w:rFonts w:ascii="Garamond" w:hAnsi="Garamond"/>
                <w:sz w:val="28"/>
                <w:szCs w:val="28"/>
              </w:rPr>
              <w:t>vod</w:t>
            </w:r>
            <w:proofErr w:type="spellEnd"/>
            <w:r w:rsidRPr="00256143">
              <w:rPr>
                <w:rFonts w:ascii="Garamond" w:hAnsi="Garamond"/>
                <w:sz w:val="28"/>
                <w:szCs w:val="28"/>
              </w:rPr>
              <w:t xml:space="preserve"> </w:t>
            </w:r>
            <w:proofErr w:type="spellStart"/>
            <w:r w:rsidRPr="00256143">
              <w:rPr>
                <w:rFonts w:ascii="Garamond" w:hAnsi="Garamond"/>
                <w:sz w:val="28"/>
                <w:szCs w:val="28"/>
              </w:rPr>
              <w:t>sleih</w:t>
            </w:r>
            <w:proofErr w:type="spellEnd"/>
            <w:r w:rsidRPr="00256143">
              <w:rPr>
                <w:rFonts w:ascii="Garamond" w:hAnsi="Garamond"/>
                <w:sz w:val="28"/>
                <w:szCs w:val="28"/>
              </w:rPr>
              <w:t xml:space="preserve"> </w:t>
            </w:r>
            <w:r w:rsidR="00FE1446" w:rsidRPr="00256143">
              <w:rPr>
                <w:rFonts w:ascii="Garamond" w:hAnsi="Garamond"/>
                <w:sz w:val="28"/>
                <w:szCs w:val="28"/>
              </w:rPr>
              <w:t>[75]</w:t>
            </w:r>
            <w:r w:rsidR="00FE1446">
              <w:rPr>
                <w:rFonts w:ascii="Garamond" w:hAnsi="Garamond"/>
                <w:sz w:val="28"/>
                <w:szCs w:val="28"/>
              </w:rPr>
              <w:t xml:space="preserve"> </w:t>
            </w:r>
            <w:proofErr w:type="spellStart"/>
            <w:r w:rsidRPr="00256143">
              <w:rPr>
                <w:rFonts w:ascii="Garamond" w:hAnsi="Garamond"/>
                <w:sz w:val="28"/>
                <w:szCs w:val="28"/>
              </w:rPr>
              <w:t>gynsagh</w:t>
            </w:r>
            <w:proofErr w:type="spellEnd"/>
            <w:r w:rsidRPr="00256143">
              <w:rPr>
                <w:rFonts w:ascii="Garamond" w:hAnsi="Garamond"/>
                <w:sz w:val="28"/>
                <w:szCs w:val="28"/>
              </w:rPr>
              <w:t xml:space="preserve"> </w:t>
            </w:r>
            <w:proofErr w:type="spellStart"/>
            <w:r w:rsidRPr="00256143">
              <w:rPr>
                <w:rFonts w:ascii="Garamond" w:hAnsi="Garamond"/>
                <w:sz w:val="28"/>
                <w:szCs w:val="28"/>
              </w:rPr>
              <w:t>smooin</w:t>
            </w:r>
            <w:r w:rsidRPr="00256143">
              <w:rPr>
                <w:rFonts w:ascii="Garamond" w:hAnsi="Garamond"/>
                <w:i/>
                <w:sz w:val="28"/>
                <w:szCs w:val="28"/>
              </w:rPr>
              <w:t>a</w:t>
            </w:r>
            <w:r w:rsidRPr="00256143">
              <w:rPr>
                <w:rFonts w:ascii="Garamond" w:hAnsi="Garamond"/>
                <w:sz w:val="28"/>
                <w:szCs w:val="28"/>
              </w:rPr>
              <w:t>ghtyn</w:t>
            </w:r>
            <w:proofErr w:type="spellEnd"/>
            <w:r w:rsidRPr="00256143">
              <w:rPr>
                <w:rFonts w:ascii="Garamond" w:hAnsi="Garamond"/>
                <w:sz w:val="28"/>
                <w:szCs w:val="28"/>
              </w:rPr>
              <w:t xml:space="preserve"> </w:t>
            </w:r>
            <w:proofErr w:type="spellStart"/>
            <w:r w:rsidRPr="00256143">
              <w:rPr>
                <w:rFonts w:ascii="Garamond" w:hAnsi="Garamond"/>
                <w:sz w:val="28"/>
                <w:szCs w:val="28"/>
              </w:rPr>
              <w:t>ammyssagh</w:t>
            </w:r>
            <w:proofErr w:type="spellEnd"/>
            <w:r w:rsidRPr="00256143">
              <w:rPr>
                <w:rFonts w:ascii="Garamond" w:hAnsi="Garamond"/>
                <w:sz w:val="28"/>
                <w:szCs w:val="28"/>
              </w:rPr>
              <w:t xml:space="preserve"> </w:t>
            </w:r>
            <w:proofErr w:type="spellStart"/>
            <w:r w:rsidRPr="00256143">
              <w:rPr>
                <w:rFonts w:ascii="Garamond" w:hAnsi="Garamond"/>
                <w:sz w:val="28"/>
                <w:szCs w:val="28"/>
              </w:rPr>
              <w:t>ve</w:t>
            </w:r>
            <w:proofErr w:type="spellEnd"/>
            <w:r w:rsidRPr="00256143">
              <w:rPr>
                <w:rFonts w:ascii="Garamond" w:hAnsi="Garamond"/>
                <w:sz w:val="28"/>
                <w:szCs w:val="28"/>
              </w:rPr>
              <w:t xml:space="preserve"> </w:t>
            </w:r>
            <w:proofErr w:type="spellStart"/>
            <w:r w:rsidRPr="00256143">
              <w:rPr>
                <w:rFonts w:ascii="Garamond" w:hAnsi="Garamond"/>
                <w:sz w:val="28"/>
                <w:szCs w:val="28"/>
              </w:rPr>
              <w:t>oc</w:t>
            </w:r>
            <w:proofErr w:type="spellEnd"/>
            <w:r w:rsidRPr="00256143">
              <w:rPr>
                <w:rFonts w:ascii="Garamond" w:hAnsi="Garamond"/>
                <w:sz w:val="28"/>
                <w:szCs w:val="28"/>
              </w:rPr>
              <w:t xml:space="preserve"> </w:t>
            </w:r>
            <w:proofErr w:type="spellStart"/>
            <w:r w:rsidRPr="00256143">
              <w:rPr>
                <w:rFonts w:ascii="Garamond" w:hAnsi="Garamond"/>
                <w:sz w:val="28"/>
                <w:szCs w:val="28"/>
              </w:rPr>
              <w:t>Jehsyn</w:t>
            </w:r>
            <w:proofErr w:type="spellEnd"/>
            <w:r w:rsidRPr="00256143">
              <w:rPr>
                <w:rFonts w:ascii="Garamond" w:hAnsi="Garamond"/>
                <w:sz w:val="28"/>
                <w:szCs w:val="28"/>
              </w:rPr>
              <w:t xml:space="preserve"> as </w:t>
            </w:r>
            <w:proofErr w:type="spellStart"/>
            <w:r w:rsidRPr="00256143">
              <w:rPr>
                <w:rFonts w:ascii="Garamond" w:hAnsi="Garamond"/>
                <w:sz w:val="28"/>
                <w:szCs w:val="28"/>
              </w:rPr>
              <w:t>jeh</w:t>
            </w:r>
            <w:proofErr w:type="spellEnd"/>
            <w:r w:rsidRPr="00256143">
              <w:rPr>
                <w:rFonts w:ascii="Garamond" w:hAnsi="Garamond"/>
                <w:sz w:val="28"/>
                <w:szCs w:val="28"/>
              </w:rPr>
              <w:t xml:space="preserve"> e </w:t>
            </w:r>
            <w:proofErr w:type="spellStart"/>
            <w:r w:rsidRPr="00256143">
              <w:rPr>
                <w:rFonts w:ascii="Garamond" w:hAnsi="Garamond"/>
                <w:sz w:val="28"/>
                <w:szCs w:val="28"/>
              </w:rPr>
              <w:t>Hirveish</w:t>
            </w:r>
            <w:proofErr w:type="spellEnd"/>
            <w:r w:rsidRPr="00256143">
              <w:rPr>
                <w:rFonts w:ascii="Garamond" w:hAnsi="Garamond"/>
                <w:sz w:val="28"/>
                <w:szCs w:val="28"/>
              </w:rPr>
              <w:t xml:space="preserve">. </w:t>
            </w:r>
          </w:p>
        </w:tc>
        <w:tc>
          <w:tcPr>
            <w:tcW w:w="3852" w:type="dxa"/>
          </w:tcPr>
          <w:p w14:paraId="34FC12CC" w14:textId="77777777" w:rsidR="006F335E" w:rsidRPr="00D05E71" w:rsidRDefault="006F335E"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To speak of God, and of Religious Matters </w:t>
            </w:r>
            <w:r w:rsidRPr="00D05E71">
              <w:rPr>
                <w:rFonts w:ascii="Garamond" w:hAnsi="Garamond" w:cs="Times New Roman"/>
                <w:sz w:val="28"/>
              </w:rPr>
              <w:t>after such a serious manner,</w:t>
            </w:r>
            <w:r w:rsidRPr="00D05E71">
              <w:rPr>
                <w:rFonts w:ascii="Garamond" w:hAnsi="Garamond" w:cs="Times New Roman"/>
                <w:i/>
                <w:sz w:val="28"/>
              </w:rPr>
              <w:t xml:space="preserve"> that People may learn to have Reverent Thoughts of Him and his Service.</w:t>
            </w:r>
          </w:p>
        </w:tc>
        <w:tc>
          <w:tcPr>
            <w:tcW w:w="966" w:type="dxa"/>
          </w:tcPr>
          <w:p w14:paraId="4569FC9E" w14:textId="77777777" w:rsidR="006F335E" w:rsidRPr="000816C5" w:rsidRDefault="006F335E" w:rsidP="00DB60C3">
            <w:pPr>
              <w:pStyle w:val="ListParagraph"/>
              <w:ind w:left="0"/>
              <w:rPr>
                <w:rFonts w:ascii="Garamond" w:hAnsi="Garamond" w:cs="Times New Roman"/>
                <w:sz w:val="20"/>
                <w:szCs w:val="20"/>
              </w:rPr>
            </w:pPr>
          </w:p>
        </w:tc>
      </w:tr>
      <w:tr w:rsidR="00553D3F" w:rsidRPr="00D05E71" w14:paraId="7ACA5DA4" w14:textId="77777777" w:rsidTr="005261C9">
        <w:tc>
          <w:tcPr>
            <w:tcW w:w="4253" w:type="dxa"/>
          </w:tcPr>
          <w:p w14:paraId="2662DFF0" w14:textId="77777777" w:rsidR="00553D3F" w:rsidRPr="00AD7033" w:rsidRDefault="00553D3F" w:rsidP="00B237C3">
            <w:pPr>
              <w:pStyle w:val="CM3"/>
              <w:widowControl/>
              <w:spacing w:line="240" w:lineRule="auto"/>
              <w:ind w:firstLine="227"/>
              <w:contextualSpacing/>
              <w:jc w:val="both"/>
              <w:rPr>
                <w:rFonts w:ascii="Garamond" w:hAnsi="Garamond"/>
                <w:sz w:val="28"/>
                <w:szCs w:val="28"/>
              </w:rPr>
            </w:pPr>
            <w:r w:rsidRPr="00AD7033">
              <w:rPr>
                <w:rFonts w:ascii="Garamond" w:hAnsi="Garamond"/>
                <w:sz w:val="28"/>
                <w:szCs w:val="28"/>
              </w:rPr>
              <w:t>IV.</w:t>
            </w:r>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Cooinee</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vreilloo’n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Doonagh</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casherick</w:t>
            </w:r>
            <w:proofErr w:type="spellEnd"/>
            <w:r w:rsidR="003B0108">
              <w:rPr>
                <w:rFonts w:ascii="Old English Text MT" w:hAnsi="Old English Text MT"/>
                <w:sz w:val="28"/>
                <w:szCs w:val="28"/>
              </w:rPr>
              <w:t>.</w:t>
            </w:r>
            <w:r w:rsidRPr="00553D3F">
              <w:rPr>
                <w:rFonts w:ascii="Old English Text MT" w:hAnsi="Old English Text MT"/>
                <w:sz w:val="28"/>
                <w:szCs w:val="28"/>
              </w:rPr>
              <w:t xml:space="preserve"> </w:t>
            </w:r>
            <w:proofErr w:type="spellStart"/>
            <w:r w:rsidR="003B0108" w:rsidRPr="003B0108">
              <w:rPr>
                <w:rFonts w:ascii="Old English Text MT" w:hAnsi="Old English Text MT"/>
                <w:i/>
                <w:sz w:val="28"/>
                <w:szCs w:val="28"/>
              </w:rPr>
              <w:t>S</w:t>
            </w:r>
            <w:r w:rsidRPr="00553D3F">
              <w:rPr>
                <w:rFonts w:ascii="Old English Text MT" w:hAnsi="Old English Text MT"/>
                <w:sz w:val="28"/>
                <w:szCs w:val="28"/>
              </w:rPr>
              <w:t>hey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laa</w:t>
            </w:r>
            <w:proofErr w:type="spellEnd"/>
            <w:r w:rsidRPr="00553D3F">
              <w:rPr>
                <w:rFonts w:ascii="Old English Text MT" w:hAnsi="Old English Text MT"/>
                <w:sz w:val="28"/>
                <w:szCs w:val="28"/>
              </w:rPr>
              <w:t xml:space="preserve"> nee-</w:t>
            </w:r>
            <w:proofErr w:type="spellStart"/>
            <w:r w:rsidRPr="00553D3F">
              <w:rPr>
                <w:rFonts w:ascii="Old English Text MT" w:hAnsi="Old English Text MT"/>
                <w:sz w:val="28"/>
                <w:szCs w:val="28"/>
              </w:rPr>
              <w:t>oo</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laboraght</w:t>
            </w:r>
            <w:proofErr w:type="spellEnd"/>
            <w:r w:rsidRPr="00553D3F">
              <w:rPr>
                <w:rFonts w:ascii="Old English Text MT" w:hAnsi="Old English Text MT"/>
                <w:sz w:val="28"/>
                <w:szCs w:val="28"/>
              </w:rPr>
              <w:t xml:space="preserve"> as </w:t>
            </w:r>
            <w:proofErr w:type="spellStart"/>
            <w:r w:rsidRPr="00553D3F">
              <w:rPr>
                <w:rFonts w:ascii="Old English Text MT" w:hAnsi="Old English Text MT"/>
                <w:sz w:val="28"/>
                <w:szCs w:val="28"/>
              </w:rPr>
              <w:t>ooilley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ny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t’ayd</w:t>
            </w:r>
            <w:proofErr w:type="spellEnd"/>
            <w:r w:rsidRPr="00553D3F">
              <w:rPr>
                <w:rFonts w:ascii="Old English Text MT" w:hAnsi="Old English Text MT"/>
                <w:sz w:val="28"/>
                <w:szCs w:val="28"/>
              </w:rPr>
              <w:t xml:space="preserve"> y </w:t>
            </w:r>
            <w:proofErr w:type="spellStart"/>
            <w:r w:rsidRPr="00553D3F">
              <w:rPr>
                <w:rFonts w:ascii="Old English Text MT" w:hAnsi="Old English Text MT"/>
                <w:sz w:val="28"/>
                <w:szCs w:val="28"/>
              </w:rPr>
              <w:t>yanoo</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Agh</w:t>
            </w:r>
            <w:proofErr w:type="spellEnd"/>
            <w:r w:rsidRPr="00553D3F">
              <w:rPr>
                <w:rFonts w:ascii="Old English Text MT" w:hAnsi="Old English Text MT"/>
                <w:sz w:val="28"/>
                <w:szCs w:val="28"/>
              </w:rPr>
              <w:t xml:space="preserve"> y </w:t>
            </w:r>
            <w:proofErr w:type="spellStart"/>
            <w:r w:rsidRPr="00553D3F">
              <w:rPr>
                <w:rFonts w:ascii="Old English Text MT" w:hAnsi="Old English Text MT"/>
                <w:sz w:val="28"/>
                <w:szCs w:val="28"/>
              </w:rPr>
              <w:t>chiaghtoo</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laa</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Doonagh</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dty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Hiarn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dty</w:t>
            </w:r>
            <w:proofErr w:type="spellEnd"/>
            <w:r w:rsidRPr="00553D3F">
              <w:rPr>
                <w:rFonts w:ascii="Old English Text MT" w:hAnsi="Old English Text MT"/>
                <w:sz w:val="28"/>
                <w:szCs w:val="28"/>
              </w:rPr>
              <w:t xml:space="preserve"> Yee. Ayn cha jean </w:t>
            </w:r>
            <w:proofErr w:type="spellStart"/>
            <w:r w:rsidRPr="00553D3F">
              <w:rPr>
                <w:rFonts w:ascii="Old English Text MT" w:hAnsi="Old English Text MT"/>
                <w:sz w:val="28"/>
                <w:szCs w:val="28"/>
              </w:rPr>
              <w:t>oo</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Monney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erbee</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Obber</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uss</w:t>
            </w:r>
            <w:proofErr w:type="spellEnd"/>
            <w:r w:rsidRPr="00553D3F">
              <w:rPr>
                <w:rFonts w:ascii="Old English Text MT" w:hAnsi="Old English Text MT"/>
                <w:sz w:val="28"/>
                <w:szCs w:val="28"/>
              </w:rPr>
              <w:t xml:space="preserve"> as </w:t>
            </w:r>
            <w:proofErr w:type="spellStart"/>
            <w:r w:rsidRPr="00553D3F">
              <w:rPr>
                <w:rFonts w:ascii="Old English Text MT" w:hAnsi="Old English Text MT"/>
                <w:sz w:val="28"/>
                <w:szCs w:val="28"/>
              </w:rPr>
              <w:t>dty</w:t>
            </w:r>
            <w:proofErr w:type="spellEnd"/>
            <w:r w:rsidRPr="00553D3F">
              <w:rPr>
                <w:rFonts w:ascii="Old English Text MT" w:hAnsi="Old English Text MT"/>
                <w:sz w:val="28"/>
                <w:szCs w:val="28"/>
              </w:rPr>
              <w:t xml:space="preserve"> Vac, as </w:t>
            </w:r>
            <w:proofErr w:type="spellStart"/>
            <w:r w:rsidRPr="00553D3F">
              <w:rPr>
                <w:rFonts w:ascii="Old English Text MT" w:hAnsi="Old English Text MT"/>
                <w:sz w:val="28"/>
                <w:szCs w:val="28"/>
              </w:rPr>
              <w:t>dt’inneen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dt’er</w:t>
            </w:r>
            <w:proofErr w:type="spellEnd"/>
            <w:r w:rsidRPr="00553D3F">
              <w:rPr>
                <w:rFonts w:ascii="Old English Text MT" w:hAnsi="Old English Text MT"/>
                <w:sz w:val="28"/>
                <w:szCs w:val="28"/>
              </w:rPr>
              <w:t xml:space="preserve"> </w:t>
            </w:r>
            <w:r w:rsidRPr="00553D3F">
              <w:rPr>
                <w:rFonts w:ascii="Old English Text MT" w:hAnsi="Old English Text MT"/>
                <w:sz w:val="28"/>
                <w:szCs w:val="28"/>
              </w:rPr>
              <w:softHyphen/>
            </w:r>
            <w:proofErr w:type="spellStart"/>
            <w:r w:rsidRPr="00553D3F">
              <w:rPr>
                <w:rFonts w:ascii="Old English Text MT" w:hAnsi="Old English Text MT"/>
                <w:sz w:val="28"/>
                <w:szCs w:val="28"/>
              </w:rPr>
              <w:t>Mooinjerreh</w:t>
            </w:r>
            <w:proofErr w:type="spellEnd"/>
            <w:r w:rsidRPr="00553D3F">
              <w:rPr>
                <w:rFonts w:ascii="Old English Text MT" w:hAnsi="Old English Text MT"/>
                <w:sz w:val="28"/>
                <w:szCs w:val="28"/>
              </w:rPr>
              <w:t xml:space="preserve"> as dt’ </w:t>
            </w:r>
            <w:proofErr w:type="spellStart"/>
            <w:r w:rsidRPr="00553D3F">
              <w:rPr>
                <w:rFonts w:ascii="Old English Text MT" w:hAnsi="Old English Text MT"/>
                <w:sz w:val="28"/>
                <w:szCs w:val="28"/>
              </w:rPr>
              <w:t>inneyveyl</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dt’olla</w:t>
            </w:r>
            <w:r w:rsidR="003B0108" w:rsidRPr="003B0108">
              <w:rPr>
                <w:rFonts w:ascii="Old English Text MT" w:hAnsi="Old English Text MT"/>
                <w:i/>
                <w:sz w:val="28"/>
                <w:szCs w:val="28"/>
              </w:rPr>
              <w:t>g</w:t>
            </w:r>
            <w:r w:rsidRPr="00553D3F">
              <w:rPr>
                <w:rFonts w:ascii="Old English Text MT" w:hAnsi="Old English Text MT"/>
                <w:sz w:val="28"/>
                <w:szCs w:val="28"/>
              </w:rPr>
              <w:t>h</w:t>
            </w:r>
            <w:proofErr w:type="spellEnd"/>
            <w:r w:rsidRPr="00553D3F">
              <w:rPr>
                <w:rFonts w:ascii="Old English Text MT" w:hAnsi="Old English Text MT"/>
                <w:sz w:val="28"/>
                <w:szCs w:val="28"/>
              </w:rPr>
              <w:t xml:space="preserve"> as y </w:t>
            </w:r>
            <w:proofErr w:type="spellStart"/>
            <w:r w:rsidRPr="00553D3F">
              <w:rPr>
                <w:rFonts w:ascii="Old English Text MT" w:hAnsi="Old English Text MT"/>
                <w:sz w:val="28"/>
                <w:szCs w:val="28"/>
              </w:rPr>
              <w:t>Joaree</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t’er</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cheu</w:t>
            </w:r>
            <w:proofErr w:type="spellEnd"/>
            <w:r w:rsidRPr="00553D3F">
              <w:rPr>
                <w:rFonts w:ascii="Old English Text MT" w:hAnsi="Old English Text MT"/>
                <w:sz w:val="28"/>
                <w:szCs w:val="28"/>
              </w:rPr>
              <w:t xml:space="preserve"> stie </w:t>
            </w:r>
            <w:proofErr w:type="spellStart"/>
            <w:r w:rsidRPr="00553D3F">
              <w:rPr>
                <w:rFonts w:ascii="Old English Text MT" w:hAnsi="Old English Text MT"/>
                <w:sz w:val="28"/>
                <w:szCs w:val="28"/>
              </w:rPr>
              <w:t>jeh</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dty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Ghiattyn</w:t>
            </w:r>
            <w:proofErr w:type="spellEnd"/>
            <w:r w:rsidRPr="00553D3F">
              <w:rPr>
                <w:rFonts w:ascii="Old English Text MT" w:hAnsi="Old English Text MT"/>
                <w:sz w:val="28"/>
                <w:szCs w:val="28"/>
              </w:rPr>
              <w:t xml:space="preserve">. Son </w:t>
            </w:r>
            <w:proofErr w:type="spellStart"/>
            <w:r w:rsidRPr="00553D3F">
              <w:rPr>
                <w:rFonts w:ascii="Old English Text MT" w:hAnsi="Old English Text MT"/>
                <w:sz w:val="28"/>
                <w:szCs w:val="28"/>
              </w:rPr>
              <w:t>ayns</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shey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laa</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chroo’n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Chiarn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Niau</w:t>
            </w:r>
            <w:proofErr w:type="spellEnd"/>
            <w:r w:rsidRPr="00553D3F">
              <w:rPr>
                <w:rFonts w:ascii="Old English Text MT" w:hAnsi="Old English Text MT"/>
                <w:sz w:val="28"/>
                <w:szCs w:val="28"/>
              </w:rPr>
              <w:t xml:space="preserve"> as </w:t>
            </w:r>
            <w:proofErr w:type="spellStart"/>
            <w:r w:rsidRPr="00553D3F">
              <w:rPr>
                <w:rFonts w:ascii="Old English Text MT" w:hAnsi="Old English Text MT"/>
                <w:sz w:val="28"/>
                <w:szCs w:val="28"/>
              </w:rPr>
              <w:t>Talloo</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yn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Faarkey</w:t>
            </w:r>
            <w:proofErr w:type="spellEnd"/>
            <w:r w:rsidRPr="00553D3F">
              <w:rPr>
                <w:rFonts w:ascii="Old English Text MT" w:hAnsi="Old English Text MT"/>
                <w:sz w:val="28"/>
                <w:szCs w:val="28"/>
              </w:rPr>
              <w:t xml:space="preserve"> as </w:t>
            </w:r>
            <w:proofErr w:type="spellStart"/>
            <w:r w:rsidRPr="00553D3F">
              <w:rPr>
                <w:rFonts w:ascii="Old English Text MT" w:hAnsi="Old English Text MT"/>
                <w:sz w:val="28"/>
                <w:szCs w:val="28"/>
              </w:rPr>
              <w:t>ooilley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ny</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t’ayndoo</w:t>
            </w:r>
            <w:proofErr w:type="spellEnd"/>
            <w:r w:rsidRPr="00553D3F">
              <w:rPr>
                <w:rFonts w:ascii="Old English Text MT" w:hAnsi="Old English Text MT"/>
                <w:sz w:val="28"/>
                <w:szCs w:val="28"/>
              </w:rPr>
              <w:t xml:space="preserve"> ; as </w:t>
            </w:r>
            <w:proofErr w:type="spellStart"/>
            <w:r w:rsidRPr="00553D3F">
              <w:rPr>
                <w:rFonts w:ascii="Old English Text MT" w:hAnsi="Old English Text MT"/>
                <w:sz w:val="28"/>
                <w:szCs w:val="28"/>
              </w:rPr>
              <w:t>ghou</w:t>
            </w:r>
            <w:proofErr w:type="spellEnd"/>
            <w:r w:rsidRPr="00553D3F">
              <w:rPr>
                <w:rFonts w:ascii="Old English Text MT" w:hAnsi="Old English Text MT"/>
                <w:sz w:val="28"/>
                <w:szCs w:val="28"/>
              </w:rPr>
              <w:t xml:space="preserve"> e </w:t>
            </w:r>
            <w:proofErr w:type="spellStart"/>
            <w:r w:rsidRPr="00553D3F">
              <w:rPr>
                <w:rFonts w:ascii="Old English Text MT" w:hAnsi="Old English Text MT"/>
                <w:sz w:val="28"/>
                <w:szCs w:val="28"/>
              </w:rPr>
              <w:t>fea</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yn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Chiaghtoo</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Laa</w:t>
            </w:r>
            <w:proofErr w:type="spellEnd"/>
            <w:r w:rsidRPr="00553D3F">
              <w:rPr>
                <w:rFonts w:ascii="Old English Text MT" w:hAnsi="Old English Text MT"/>
                <w:sz w:val="28"/>
                <w:szCs w:val="28"/>
              </w:rPr>
              <w:t xml:space="preserve">, Shen-y-fa </w:t>
            </w:r>
            <w:proofErr w:type="spellStart"/>
            <w:r w:rsidRPr="00553D3F">
              <w:rPr>
                <w:rFonts w:ascii="Old English Text MT" w:hAnsi="Old English Text MT"/>
                <w:sz w:val="28"/>
                <w:szCs w:val="28"/>
              </w:rPr>
              <w:t>Vannee’n</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Chiarn</w:t>
            </w:r>
            <w:proofErr w:type="spellEnd"/>
            <w:r w:rsidRPr="00553D3F">
              <w:rPr>
                <w:rFonts w:ascii="Old English Text MT" w:hAnsi="Old English Text MT"/>
                <w:sz w:val="28"/>
                <w:szCs w:val="28"/>
              </w:rPr>
              <w:t xml:space="preserve"> y </w:t>
            </w:r>
            <w:proofErr w:type="spellStart"/>
            <w:r w:rsidRPr="00553D3F">
              <w:rPr>
                <w:rFonts w:ascii="Old English Text MT" w:hAnsi="Old English Text MT"/>
                <w:sz w:val="28"/>
                <w:szCs w:val="28"/>
              </w:rPr>
              <w:t>Chaghtoo</w:t>
            </w:r>
            <w:proofErr w:type="spellEnd"/>
            <w:r w:rsidRPr="00553D3F">
              <w:rPr>
                <w:rFonts w:ascii="Old English Text MT" w:hAnsi="Old English Text MT"/>
                <w:sz w:val="28"/>
                <w:szCs w:val="28"/>
              </w:rPr>
              <w:t xml:space="preserve"> </w:t>
            </w:r>
            <w:proofErr w:type="spellStart"/>
            <w:r w:rsidRPr="00553D3F">
              <w:rPr>
                <w:rFonts w:ascii="Old English Text MT" w:hAnsi="Old English Text MT"/>
                <w:sz w:val="28"/>
                <w:szCs w:val="28"/>
              </w:rPr>
              <w:t>Laa</w:t>
            </w:r>
            <w:proofErr w:type="spellEnd"/>
            <w:r w:rsidRPr="00553D3F">
              <w:rPr>
                <w:rFonts w:ascii="Old English Text MT" w:hAnsi="Old English Text MT"/>
                <w:sz w:val="28"/>
                <w:szCs w:val="28"/>
              </w:rPr>
              <w:t xml:space="preserve"> as </w:t>
            </w:r>
            <w:proofErr w:type="spellStart"/>
            <w:r w:rsidRPr="00553D3F">
              <w:rPr>
                <w:rFonts w:ascii="Old English Text MT" w:hAnsi="Old English Text MT"/>
                <w:sz w:val="28"/>
                <w:szCs w:val="28"/>
              </w:rPr>
              <w:t>chasherick</w:t>
            </w:r>
            <w:proofErr w:type="spellEnd"/>
            <w:r w:rsidRPr="00553D3F">
              <w:rPr>
                <w:rFonts w:ascii="Old English Text MT" w:hAnsi="Old English Text MT"/>
                <w:sz w:val="28"/>
                <w:szCs w:val="28"/>
              </w:rPr>
              <w:t xml:space="preserve"> e eh. </w:t>
            </w:r>
          </w:p>
        </w:tc>
        <w:tc>
          <w:tcPr>
            <w:tcW w:w="3852" w:type="dxa"/>
          </w:tcPr>
          <w:p w14:paraId="3A35C365" w14:textId="77777777" w:rsidR="00553D3F" w:rsidRPr="00D05E71" w:rsidRDefault="00553D3F" w:rsidP="00B237C3">
            <w:pPr>
              <w:pStyle w:val="ListParagraph"/>
              <w:ind w:left="0" w:firstLine="227"/>
              <w:jc w:val="both"/>
              <w:rPr>
                <w:rFonts w:ascii="Garamond" w:hAnsi="Garamond" w:cs="Times New Roman"/>
                <w:sz w:val="28"/>
              </w:rPr>
            </w:pPr>
            <w:r w:rsidRPr="00D05E71">
              <w:rPr>
                <w:rFonts w:ascii="Garamond" w:hAnsi="Garamond" w:cs="Times New Roman"/>
                <w:sz w:val="28"/>
              </w:rPr>
              <w:t xml:space="preserve">IV. </w:t>
            </w:r>
            <w:r w:rsidRPr="00D05E71">
              <w:rPr>
                <w:rFonts w:ascii="Old English Text MT" w:hAnsi="Old English Text MT" w:cs="Times New Roman"/>
                <w:sz w:val="28"/>
              </w:rPr>
              <w:t xml:space="preserve">Remember that thou keep Holy the Sabbath Day. Six days shalt thou labour, and do all that thou hast to do ; But the Seventh day is the Sabbath of the Lord thy God. In it thou shalt do no manner of Work, thou, and thy Son, and thy Daughter, thy Man-Servant, and thy Maid-Servant, thy Cattel, and the Stranger that is within thy Gates. For in Six Days the Lord made Heaven and Earth, the Sea and all that in them is, and rested the Seventh Day ; wherefore the Lord blessed the Seventh Day, and hallowed it. </w:t>
            </w:r>
          </w:p>
        </w:tc>
        <w:tc>
          <w:tcPr>
            <w:tcW w:w="966" w:type="dxa"/>
          </w:tcPr>
          <w:p w14:paraId="3B95BEED" w14:textId="77777777" w:rsidR="00553D3F" w:rsidRPr="000816C5" w:rsidRDefault="00553D3F" w:rsidP="00DB60C3">
            <w:pPr>
              <w:pStyle w:val="ListParagraph"/>
              <w:ind w:left="0"/>
              <w:rPr>
                <w:rFonts w:ascii="Garamond" w:hAnsi="Garamond" w:cs="Times New Roman"/>
                <w:sz w:val="20"/>
                <w:szCs w:val="20"/>
              </w:rPr>
            </w:pPr>
          </w:p>
        </w:tc>
      </w:tr>
      <w:tr w:rsidR="00553D3F" w:rsidRPr="00D05E71" w14:paraId="738B9E6B" w14:textId="77777777" w:rsidTr="005261C9">
        <w:tc>
          <w:tcPr>
            <w:tcW w:w="4253" w:type="dxa"/>
          </w:tcPr>
          <w:p w14:paraId="40774AB9" w14:textId="77777777" w:rsidR="00553D3F" w:rsidRPr="00AD7033" w:rsidRDefault="00553D3F" w:rsidP="00B237C3">
            <w:pPr>
              <w:pStyle w:val="CM3"/>
              <w:widowControl/>
              <w:spacing w:line="240" w:lineRule="auto"/>
              <w:ind w:firstLine="227"/>
              <w:contextualSpacing/>
              <w:jc w:val="both"/>
              <w:rPr>
                <w:rFonts w:ascii="Garamond" w:hAnsi="Garamond"/>
                <w:sz w:val="28"/>
                <w:szCs w:val="28"/>
              </w:rPr>
            </w:pPr>
            <w:r w:rsidRPr="00AD7033">
              <w:rPr>
                <w:rFonts w:ascii="Garamond" w:hAnsi="Garamond"/>
                <w:i/>
                <w:sz w:val="28"/>
                <w:szCs w:val="28"/>
              </w:rPr>
              <w:lastRenderedPageBreak/>
              <w:t>Q.</w:t>
            </w:r>
            <w:r w:rsidRPr="00AD7033">
              <w:rPr>
                <w:rFonts w:ascii="Garamond" w:hAnsi="Garamond"/>
                <w:sz w:val="28"/>
                <w:szCs w:val="28"/>
              </w:rPr>
              <w:t xml:space="preserve"> Caid </w:t>
            </w:r>
            <w:proofErr w:type="spellStart"/>
            <w:r w:rsidRPr="00AD7033">
              <w:rPr>
                <w:rFonts w:ascii="Garamond" w:hAnsi="Garamond"/>
                <w:sz w:val="28"/>
                <w:szCs w:val="28"/>
              </w:rPr>
              <w:t>ta’n</w:t>
            </w:r>
            <w:proofErr w:type="spellEnd"/>
            <w:r w:rsidRPr="00AD7033">
              <w:rPr>
                <w:rFonts w:ascii="Garamond" w:hAnsi="Garamond"/>
                <w:sz w:val="28"/>
                <w:szCs w:val="28"/>
              </w:rPr>
              <w:t xml:space="preserve"> </w:t>
            </w:r>
            <w:proofErr w:type="spellStart"/>
            <w:r w:rsidRPr="00AD7033">
              <w:rPr>
                <w:rFonts w:ascii="Garamond" w:hAnsi="Garamond"/>
                <w:sz w:val="28"/>
                <w:szCs w:val="28"/>
              </w:rPr>
              <w:t>Anney</w:t>
            </w:r>
            <w:proofErr w:type="spellEnd"/>
            <w:r w:rsidRPr="00AD7033">
              <w:rPr>
                <w:rFonts w:ascii="Garamond" w:hAnsi="Garamond"/>
                <w:sz w:val="28"/>
                <w:szCs w:val="28"/>
              </w:rPr>
              <w:t xml:space="preserve"> </w:t>
            </w:r>
            <w:proofErr w:type="spellStart"/>
            <w:r w:rsidRPr="00AD7033">
              <w:rPr>
                <w:rFonts w:ascii="Garamond" w:hAnsi="Garamond"/>
                <w:sz w:val="28"/>
                <w:szCs w:val="28"/>
              </w:rPr>
              <w:t>shoh</w:t>
            </w:r>
            <w:proofErr w:type="spellEnd"/>
            <w:r w:rsidRPr="00AD7033">
              <w:rPr>
                <w:rFonts w:ascii="Garamond" w:hAnsi="Garamond"/>
                <w:sz w:val="28"/>
                <w:szCs w:val="28"/>
              </w:rPr>
              <w:t xml:space="preserve"> </w:t>
            </w:r>
            <w:proofErr w:type="spellStart"/>
            <w:r w:rsidRPr="00AD7033">
              <w:rPr>
                <w:rFonts w:ascii="Garamond" w:hAnsi="Garamond"/>
                <w:sz w:val="28"/>
                <w:szCs w:val="28"/>
              </w:rPr>
              <w:t>bentyn</w:t>
            </w:r>
            <w:proofErr w:type="spellEnd"/>
            <w:r w:rsidRPr="00AD7033">
              <w:rPr>
                <w:rFonts w:ascii="Garamond" w:hAnsi="Garamond"/>
                <w:sz w:val="28"/>
                <w:szCs w:val="28"/>
              </w:rPr>
              <w:t xml:space="preserve"> </w:t>
            </w:r>
            <w:proofErr w:type="spellStart"/>
            <w:r w:rsidRPr="00AD7033">
              <w:rPr>
                <w:rFonts w:ascii="Garamond" w:hAnsi="Garamond"/>
                <w:sz w:val="28"/>
                <w:szCs w:val="28"/>
              </w:rPr>
              <w:t>rooin</w:t>
            </w:r>
            <w:proofErr w:type="spellEnd"/>
            <w:r w:rsidRPr="00AD7033">
              <w:rPr>
                <w:rFonts w:ascii="Garamond" w:hAnsi="Garamond"/>
                <w:sz w:val="28"/>
                <w:szCs w:val="28"/>
              </w:rPr>
              <w:t xml:space="preserve"> ta </w:t>
            </w:r>
            <w:proofErr w:type="spellStart"/>
            <w:r w:rsidRPr="00AD7033">
              <w:rPr>
                <w:rFonts w:ascii="Garamond" w:hAnsi="Garamond"/>
                <w:sz w:val="28"/>
                <w:szCs w:val="28"/>
              </w:rPr>
              <w:t>ny</w:t>
            </w:r>
            <w:proofErr w:type="spellEnd"/>
            <w:r w:rsidR="002E74F7">
              <w:rPr>
                <w:rStyle w:val="FootnoteReference"/>
                <w:rFonts w:ascii="Garamond" w:hAnsi="Garamond"/>
                <w:sz w:val="28"/>
                <w:szCs w:val="28"/>
              </w:rPr>
              <w:footnoteReference w:id="40"/>
            </w:r>
            <w:r w:rsidRPr="00AD7033">
              <w:rPr>
                <w:rFonts w:ascii="Garamond" w:hAnsi="Garamond"/>
                <w:sz w:val="28"/>
                <w:szCs w:val="28"/>
              </w:rPr>
              <w:t xml:space="preserve"> </w:t>
            </w:r>
            <w:proofErr w:type="spellStart"/>
            <w:r w:rsidRPr="00AD7033">
              <w:rPr>
                <w:rFonts w:ascii="Garamond" w:hAnsi="Garamond"/>
                <w:sz w:val="28"/>
                <w:szCs w:val="28"/>
              </w:rPr>
              <w:t>Greesteenyn</w:t>
            </w:r>
            <w:proofErr w:type="spellEnd"/>
            <w:r w:rsidRPr="00AD7033">
              <w:rPr>
                <w:rFonts w:ascii="Garamond" w:hAnsi="Garamond"/>
                <w:i/>
                <w:sz w:val="28"/>
                <w:szCs w:val="28"/>
              </w:rPr>
              <w:t> </w:t>
            </w:r>
            <w:r w:rsidRPr="00AD7033">
              <w:rPr>
                <w:rFonts w:ascii="Garamond" w:hAnsi="Garamond"/>
                <w:sz w:val="28"/>
                <w:szCs w:val="28"/>
              </w:rPr>
              <w:t xml:space="preserve">? </w:t>
            </w:r>
          </w:p>
        </w:tc>
        <w:tc>
          <w:tcPr>
            <w:tcW w:w="3852" w:type="dxa"/>
          </w:tcPr>
          <w:p w14:paraId="3B7A75A5" w14:textId="77777777" w:rsidR="00553D3F" w:rsidRPr="00D05E71" w:rsidRDefault="00553D3F"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How far doth this Command concern us Christians ?</w:t>
            </w:r>
          </w:p>
        </w:tc>
        <w:tc>
          <w:tcPr>
            <w:tcW w:w="966" w:type="dxa"/>
          </w:tcPr>
          <w:p w14:paraId="64001DFF" w14:textId="77777777" w:rsidR="00553D3F" w:rsidRPr="000816C5" w:rsidRDefault="00553D3F" w:rsidP="00DB60C3">
            <w:pPr>
              <w:pStyle w:val="ListParagraph"/>
              <w:ind w:left="0"/>
              <w:rPr>
                <w:rFonts w:ascii="Garamond" w:hAnsi="Garamond" w:cs="Times New Roman"/>
                <w:sz w:val="20"/>
                <w:szCs w:val="20"/>
              </w:rPr>
            </w:pPr>
          </w:p>
        </w:tc>
      </w:tr>
      <w:tr w:rsidR="00553D3F" w:rsidRPr="00D05E71" w14:paraId="1C5EDF6F" w14:textId="77777777" w:rsidTr="005261C9">
        <w:tc>
          <w:tcPr>
            <w:tcW w:w="4253" w:type="dxa"/>
          </w:tcPr>
          <w:p w14:paraId="4E496675" w14:textId="77777777" w:rsidR="00553D3F" w:rsidRPr="00AD7033" w:rsidRDefault="00553D3F" w:rsidP="00B237C3">
            <w:pPr>
              <w:pStyle w:val="CM3"/>
              <w:widowControl/>
              <w:spacing w:line="240" w:lineRule="auto"/>
              <w:ind w:firstLine="227"/>
              <w:contextualSpacing/>
              <w:jc w:val="both"/>
              <w:rPr>
                <w:rFonts w:ascii="Garamond" w:hAnsi="Garamond"/>
                <w:sz w:val="28"/>
                <w:szCs w:val="28"/>
              </w:rPr>
            </w:pPr>
            <w:r w:rsidRPr="00AD7033">
              <w:rPr>
                <w:rFonts w:ascii="Garamond" w:hAnsi="Garamond"/>
                <w:i/>
                <w:sz w:val="28"/>
                <w:szCs w:val="28"/>
              </w:rPr>
              <w:t>A</w:t>
            </w:r>
            <w:r w:rsidRPr="00AD7033">
              <w:rPr>
                <w:rFonts w:ascii="Garamond" w:hAnsi="Garamond"/>
                <w:sz w:val="28"/>
                <w:szCs w:val="28"/>
              </w:rPr>
              <w:t xml:space="preserve">. Ta shin </w:t>
            </w:r>
            <w:proofErr w:type="spellStart"/>
            <w:r w:rsidRPr="00AD7033">
              <w:rPr>
                <w:rFonts w:ascii="Garamond" w:hAnsi="Garamond"/>
                <w:sz w:val="28"/>
                <w:szCs w:val="28"/>
              </w:rPr>
              <w:t>liorish</w:t>
            </w:r>
            <w:proofErr w:type="spellEnd"/>
            <w:r w:rsidRPr="00AD7033">
              <w:rPr>
                <w:rFonts w:ascii="Garamond" w:hAnsi="Garamond"/>
                <w:sz w:val="28"/>
                <w:szCs w:val="28"/>
              </w:rPr>
              <w:t xml:space="preserve"> </w:t>
            </w:r>
            <w:proofErr w:type="spellStart"/>
            <w:r w:rsidRPr="00AD7033">
              <w:rPr>
                <w:rFonts w:ascii="Garamond" w:hAnsi="Garamond"/>
                <w:sz w:val="28"/>
                <w:szCs w:val="28"/>
              </w:rPr>
              <w:t>shoh</w:t>
            </w:r>
            <w:proofErr w:type="spellEnd"/>
            <w:r w:rsidRPr="00AD7033">
              <w:rPr>
                <w:rFonts w:ascii="Garamond" w:hAnsi="Garamond"/>
                <w:sz w:val="28"/>
                <w:szCs w:val="28"/>
              </w:rPr>
              <w:t xml:space="preserve"> </w:t>
            </w:r>
            <w:proofErr w:type="spellStart"/>
            <w:r w:rsidRPr="00AD7033">
              <w:rPr>
                <w:rFonts w:ascii="Garamond" w:hAnsi="Garamond"/>
                <w:sz w:val="28"/>
                <w:szCs w:val="28"/>
              </w:rPr>
              <w:t>kainlt</w:t>
            </w:r>
            <w:proofErr w:type="spellEnd"/>
            <w:r w:rsidRPr="00AD7033">
              <w:rPr>
                <w:rFonts w:ascii="Garamond" w:hAnsi="Garamond"/>
                <w:sz w:val="28"/>
                <w:szCs w:val="28"/>
              </w:rPr>
              <w:t xml:space="preserve"> </w:t>
            </w:r>
            <w:proofErr w:type="spellStart"/>
            <w:r w:rsidRPr="00AD7033">
              <w:rPr>
                <w:rFonts w:ascii="Garamond" w:hAnsi="Garamond"/>
                <w:sz w:val="28"/>
                <w:szCs w:val="28"/>
              </w:rPr>
              <w:t>dy</w:t>
            </w:r>
            <w:proofErr w:type="spellEnd"/>
            <w:r w:rsidRPr="00AD7033">
              <w:rPr>
                <w:rFonts w:ascii="Garamond" w:hAnsi="Garamond"/>
                <w:sz w:val="28"/>
                <w:szCs w:val="28"/>
              </w:rPr>
              <w:t xml:space="preserve"> real </w:t>
            </w:r>
            <w:proofErr w:type="spellStart"/>
            <w:r w:rsidRPr="00AD7033">
              <w:rPr>
                <w:rFonts w:ascii="Garamond" w:hAnsi="Garamond"/>
                <w:sz w:val="28"/>
                <w:szCs w:val="28"/>
              </w:rPr>
              <w:t>yn</w:t>
            </w:r>
            <w:proofErr w:type="spellEnd"/>
            <w:r w:rsidRPr="00AD7033">
              <w:rPr>
                <w:rFonts w:ascii="Garamond" w:hAnsi="Garamond"/>
                <w:sz w:val="28"/>
                <w:szCs w:val="28"/>
              </w:rPr>
              <w:t xml:space="preserve"> </w:t>
            </w:r>
            <w:proofErr w:type="spellStart"/>
            <w:r w:rsidRPr="00AD7033">
              <w:rPr>
                <w:rFonts w:ascii="Garamond" w:hAnsi="Garamond"/>
                <w:sz w:val="28"/>
                <w:szCs w:val="28"/>
              </w:rPr>
              <w:t>laa</w:t>
            </w:r>
            <w:proofErr w:type="spellEnd"/>
            <w:r w:rsidRPr="00AD7033">
              <w:rPr>
                <w:rFonts w:ascii="Garamond" w:hAnsi="Garamond"/>
                <w:sz w:val="28"/>
                <w:szCs w:val="28"/>
              </w:rPr>
              <w:t xml:space="preserve"> </w:t>
            </w:r>
            <w:proofErr w:type="spellStart"/>
            <w:r w:rsidRPr="00AD7033">
              <w:rPr>
                <w:rFonts w:ascii="Garamond" w:hAnsi="Garamond"/>
                <w:sz w:val="28"/>
                <w:szCs w:val="28"/>
              </w:rPr>
              <w:t>ayns</w:t>
            </w:r>
            <w:proofErr w:type="spellEnd"/>
            <w:r w:rsidRPr="00AD7033">
              <w:rPr>
                <w:rFonts w:ascii="Garamond" w:hAnsi="Garamond"/>
                <w:sz w:val="28"/>
                <w:szCs w:val="28"/>
              </w:rPr>
              <w:t xml:space="preserve"> </w:t>
            </w:r>
            <w:proofErr w:type="spellStart"/>
            <w:r w:rsidRPr="00AD7033">
              <w:rPr>
                <w:rFonts w:ascii="Garamond" w:hAnsi="Garamond"/>
                <w:sz w:val="28"/>
                <w:szCs w:val="28"/>
              </w:rPr>
              <w:t>shiaght</w:t>
            </w:r>
            <w:proofErr w:type="spellEnd"/>
            <w:r w:rsidRPr="00AD7033">
              <w:rPr>
                <w:rFonts w:ascii="Garamond" w:hAnsi="Garamond"/>
                <w:sz w:val="28"/>
                <w:szCs w:val="28"/>
              </w:rPr>
              <w:t xml:space="preserve"> </w:t>
            </w:r>
            <w:proofErr w:type="spellStart"/>
            <w:r w:rsidRPr="002E74F7">
              <w:rPr>
                <w:rFonts w:ascii="Garamond" w:hAnsi="Garamond"/>
                <w:i/>
                <w:sz w:val="28"/>
                <w:szCs w:val="28"/>
              </w:rPr>
              <w:t>Fealey</w:t>
            </w:r>
            <w:proofErr w:type="spellEnd"/>
            <w:r w:rsidRPr="00AD7033">
              <w:rPr>
                <w:rFonts w:ascii="Garamond" w:hAnsi="Garamond"/>
                <w:sz w:val="28"/>
                <w:szCs w:val="28"/>
              </w:rPr>
              <w:t xml:space="preserve"> as er </w:t>
            </w:r>
            <w:proofErr w:type="spellStart"/>
            <w:r w:rsidRPr="00AD7033">
              <w:rPr>
                <w:rFonts w:ascii="Garamond" w:hAnsi="Garamond"/>
                <w:sz w:val="28"/>
                <w:szCs w:val="28"/>
              </w:rPr>
              <w:t>yn</w:t>
            </w:r>
            <w:proofErr w:type="spellEnd"/>
            <w:r w:rsidRPr="00AD7033">
              <w:rPr>
                <w:rFonts w:ascii="Garamond" w:hAnsi="Garamond"/>
                <w:sz w:val="28"/>
                <w:szCs w:val="28"/>
              </w:rPr>
              <w:t xml:space="preserve"> </w:t>
            </w:r>
            <w:proofErr w:type="spellStart"/>
            <w:r w:rsidRPr="00AD7033">
              <w:rPr>
                <w:rFonts w:ascii="Garamond" w:hAnsi="Garamond"/>
                <w:sz w:val="28"/>
                <w:szCs w:val="28"/>
              </w:rPr>
              <w:t>oyr</w:t>
            </w:r>
            <w:proofErr w:type="spellEnd"/>
            <w:r w:rsidRPr="00AD7033">
              <w:rPr>
                <w:rFonts w:ascii="Garamond" w:hAnsi="Garamond"/>
                <w:sz w:val="28"/>
                <w:szCs w:val="28"/>
              </w:rPr>
              <w:t xml:space="preserve"> </w:t>
            </w:r>
            <w:proofErr w:type="spellStart"/>
            <w:r w:rsidRPr="00AD7033">
              <w:rPr>
                <w:rFonts w:ascii="Garamond" w:hAnsi="Garamond"/>
                <w:sz w:val="28"/>
                <w:szCs w:val="28"/>
              </w:rPr>
              <w:t>dy</w:t>
            </w:r>
            <w:proofErr w:type="spellEnd"/>
            <w:r w:rsidRPr="00AD7033">
              <w:rPr>
                <w:rFonts w:ascii="Garamond" w:hAnsi="Garamond"/>
                <w:sz w:val="28"/>
                <w:szCs w:val="28"/>
              </w:rPr>
              <w:t xml:space="preserve"> </w:t>
            </w:r>
            <w:proofErr w:type="spellStart"/>
            <w:r w:rsidRPr="00AD7033">
              <w:rPr>
                <w:rFonts w:ascii="Garamond" w:hAnsi="Garamond"/>
                <w:sz w:val="28"/>
                <w:szCs w:val="28"/>
              </w:rPr>
              <w:t>jirree</w:t>
            </w:r>
            <w:proofErr w:type="spellEnd"/>
            <w:r w:rsidRPr="00AD7033">
              <w:rPr>
                <w:rFonts w:ascii="Garamond" w:hAnsi="Garamond"/>
                <w:sz w:val="28"/>
                <w:szCs w:val="28"/>
              </w:rPr>
              <w:t xml:space="preserve"> </w:t>
            </w:r>
            <w:proofErr w:type="spellStart"/>
            <w:r w:rsidRPr="00AD7033">
              <w:rPr>
                <w:rFonts w:ascii="Garamond" w:hAnsi="Garamond"/>
                <w:sz w:val="28"/>
                <w:szCs w:val="28"/>
              </w:rPr>
              <w:t>Yeesey</w:t>
            </w:r>
            <w:proofErr w:type="spellEnd"/>
            <w:r w:rsidRPr="00AD7033">
              <w:rPr>
                <w:rFonts w:ascii="Garamond" w:hAnsi="Garamond"/>
                <w:sz w:val="28"/>
                <w:szCs w:val="28"/>
              </w:rPr>
              <w:t xml:space="preserve"> </w:t>
            </w:r>
            <w:proofErr w:type="spellStart"/>
            <w:r w:rsidRPr="00AD7033">
              <w:rPr>
                <w:rFonts w:ascii="Garamond" w:hAnsi="Garamond"/>
                <w:sz w:val="28"/>
                <w:szCs w:val="28"/>
              </w:rPr>
              <w:t>Creest</w:t>
            </w:r>
            <w:proofErr w:type="spellEnd"/>
            <w:r w:rsidRPr="00AD7033">
              <w:rPr>
                <w:rFonts w:ascii="Garamond" w:hAnsi="Garamond"/>
                <w:sz w:val="28"/>
                <w:szCs w:val="28"/>
              </w:rPr>
              <w:t xml:space="preserve"> </w:t>
            </w:r>
            <w:proofErr w:type="spellStart"/>
            <w:r w:rsidRPr="00AD7033">
              <w:rPr>
                <w:rFonts w:ascii="Garamond" w:hAnsi="Garamond"/>
                <w:sz w:val="28"/>
                <w:szCs w:val="28"/>
              </w:rPr>
              <w:t>veih</w:t>
            </w:r>
            <w:proofErr w:type="spellEnd"/>
            <w:r w:rsidRPr="00AD7033">
              <w:rPr>
                <w:rFonts w:ascii="Garamond" w:hAnsi="Garamond"/>
                <w:sz w:val="28"/>
                <w:szCs w:val="28"/>
              </w:rPr>
              <w:t xml:space="preserve"> </w:t>
            </w:r>
            <w:proofErr w:type="spellStart"/>
            <w:r w:rsidRPr="00AD7033">
              <w:rPr>
                <w:rFonts w:ascii="Garamond" w:hAnsi="Garamond"/>
                <w:sz w:val="28"/>
                <w:szCs w:val="28"/>
              </w:rPr>
              <w:t>ny</w:t>
            </w:r>
            <w:proofErr w:type="spellEnd"/>
            <w:r w:rsidRPr="00AD7033">
              <w:rPr>
                <w:rFonts w:ascii="Garamond" w:hAnsi="Garamond"/>
                <w:sz w:val="28"/>
                <w:szCs w:val="28"/>
              </w:rPr>
              <w:t xml:space="preserve"> </w:t>
            </w:r>
            <w:proofErr w:type="spellStart"/>
            <w:r w:rsidRPr="00AD7033">
              <w:rPr>
                <w:rFonts w:ascii="Garamond" w:hAnsi="Garamond"/>
                <w:sz w:val="28"/>
                <w:szCs w:val="28"/>
              </w:rPr>
              <w:t>merriu</w:t>
            </w:r>
            <w:proofErr w:type="spellEnd"/>
            <w:r w:rsidRPr="00AD7033">
              <w:rPr>
                <w:rFonts w:ascii="Garamond" w:hAnsi="Garamond"/>
                <w:sz w:val="28"/>
                <w:szCs w:val="28"/>
              </w:rPr>
              <w:t xml:space="preserve"> er y </w:t>
            </w:r>
            <w:proofErr w:type="spellStart"/>
            <w:r w:rsidRPr="00AD7033">
              <w:rPr>
                <w:rFonts w:ascii="Garamond" w:hAnsi="Garamond"/>
                <w:sz w:val="28"/>
                <w:szCs w:val="28"/>
              </w:rPr>
              <w:t>chied</w:t>
            </w:r>
            <w:proofErr w:type="spellEnd"/>
            <w:r w:rsidRPr="00AD7033">
              <w:rPr>
                <w:rFonts w:ascii="Garamond" w:hAnsi="Garamond"/>
                <w:sz w:val="28"/>
                <w:szCs w:val="28"/>
              </w:rPr>
              <w:t xml:space="preserve"> </w:t>
            </w:r>
            <w:proofErr w:type="spellStart"/>
            <w:r w:rsidRPr="00AD7033">
              <w:rPr>
                <w:rFonts w:ascii="Garamond" w:hAnsi="Garamond"/>
                <w:sz w:val="28"/>
                <w:szCs w:val="28"/>
              </w:rPr>
              <w:t>laa</w:t>
            </w:r>
            <w:proofErr w:type="spellEnd"/>
            <w:r w:rsidRPr="00AD7033">
              <w:rPr>
                <w:rFonts w:ascii="Garamond" w:hAnsi="Garamond"/>
                <w:sz w:val="28"/>
                <w:szCs w:val="28"/>
              </w:rPr>
              <w:t xml:space="preserve"> </w:t>
            </w:r>
            <w:proofErr w:type="spellStart"/>
            <w:r w:rsidRPr="00AD7033">
              <w:rPr>
                <w:rFonts w:ascii="Garamond" w:hAnsi="Garamond"/>
                <w:sz w:val="28"/>
                <w:szCs w:val="28"/>
              </w:rPr>
              <w:t>jeh’n</w:t>
            </w:r>
            <w:proofErr w:type="spellEnd"/>
            <w:r w:rsidRPr="00AD7033">
              <w:rPr>
                <w:rFonts w:ascii="Garamond" w:hAnsi="Garamond"/>
                <w:sz w:val="28"/>
                <w:szCs w:val="28"/>
              </w:rPr>
              <w:t xml:space="preserve"> </w:t>
            </w:r>
            <w:proofErr w:type="spellStart"/>
            <w:r w:rsidRPr="00AD7033">
              <w:rPr>
                <w:rFonts w:ascii="Garamond" w:hAnsi="Garamond"/>
                <w:sz w:val="28"/>
                <w:szCs w:val="28"/>
              </w:rPr>
              <w:t>chaghtyn</w:t>
            </w:r>
            <w:proofErr w:type="spellEnd"/>
            <w:r w:rsidRPr="00AD7033">
              <w:rPr>
                <w:rFonts w:ascii="Garamond" w:hAnsi="Garamond"/>
                <w:sz w:val="28"/>
                <w:szCs w:val="28"/>
              </w:rPr>
              <w:t xml:space="preserve"> as </w:t>
            </w:r>
            <w:proofErr w:type="spellStart"/>
            <w:r w:rsidRPr="00AD7033">
              <w:rPr>
                <w:rFonts w:ascii="Garamond" w:hAnsi="Garamond"/>
                <w:sz w:val="28"/>
                <w:szCs w:val="28"/>
              </w:rPr>
              <w:t>dy</w:t>
            </w:r>
            <w:proofErr w:type="spellEnd"/>
            <w:r w:rsidRPr="00AD7033">
              <w:rPr>
                <w:rFonts w:ascii="Garamond" w:hAnsi="Garamond"/>
                <w:sz w:val="28"/>
                <w:szCs w:val="28"/>
              </w:rPr>
              <w:t xml:space="preserve"> dug e </w:t>
            </w:r>
            <w:proofErr w:type="spellStart"/>
            <w:r w:rsidRPr="00AD7033">
              <w:rPr>
                <w:rFonts w:ascii="Garamond" w:hAnsi="Garamond"/>
                <w:sz w:val="28"/>
                <w:szCs w:val="28"/>
              </w:rPr>
              <w:t>neose</w:t>
            </w:r>
            <w:proofErr w:type="spellEnd"/>
            <w:r w:rsidRPr="00AD7033">
              <w:rPr>
                <w:rFonts w:ascii="Garamond" w:hAnsi="Garamond"/>
                <w:sz w:val="28"/>
                <w:szCs w:val="28"/>
              </w:rPr>
              <w:t xml:space="preserve"> y </w:t>
            </w:r>
            <w:proofErr w:type="spellStart"/>
            <w:r w:rsidRPr="00AD7033">
              <w:rPr>
                <w:rFonts w:ascii="Garamond" w:hAnsi="Garamond"/>
                <w:sz w:val="28"/>
                <w:szCs w:val="28"/>
              </w:rPr>
              <w:t>spyryd</w:t>
            </w:r>
            <w:proofErr w:type="spellEnd"/>
            <w:r w:rsidRPr="00AD7033">
              <w:rPr>
                <w:rFonts w:ascii="Garamond" w:hAnsi="Garamond"/>
                <w:sz w:val="28"/>
                <w:szCs w:val="28"/>
              </w:rPr>
              <w:t xml:space="preserve"> </w:t>
            </w:r>
            <w:proofErr w:type="spellStart"/>
            <w:r w:rsidRPr="00AD7033">
              <w:rPr>
                <w:rFonts w:ascii="Garamond" w:hAnsi="Garamond"/>
                <w:sz w:val="28"/>
                <w:szCs w:val="28"/>
              </w:rPr>
              <w:t>noo</w:t>
            </w:r>
            <w:proofErr w:type="spellEnd"/>
            <w:r w:rsidRPr="00AD7033">
              <w:rPr>
                <w:rFonts w:ascii="Garamond" w:hAnsi="Garamond"/>
                <w:sz w:val="28"/>
                <w:szCs w:val="28"/>
              </w:rPr>
              <w:t xml:space="preserve"> er y </w:t>
            </w:r>
            <w:proofErr w:type="spellStart"/>
            <w:r w:rsidRPr="00AD7033">
              <w:rPr>
                <w:rFonts w:ascii="Garamond" w:hAnsi="Garamond"/>
                <w:sz w:val="28"/>
                <w:szCs w:val="28"/>
              </w:rPr>
              <w:t>laa</w:t>
            </w:r>
            <w:proofErr w:type="spellEnd"/>
            <w:r w:rsidRPr="00AD7033">
              <w:rPr>
                <w:rFonts w:ascii="Garamond" w:hAnsi="Garamond"/>
                <w:sz w:val="28"/>
                <w:szCs w:val="28"/>
              </w:rPr>
              <w:t xml:space="preserve"> </w:t>
            </w:r>
            <w:proofErr w:type="spellStart"/>
            <w:r w:rsidRPr="00AD7033">
              <w:rPr>
                <w:rFonts w:ascii="Garamond" w:hAnsi="Garamond"/>
                <w:sz w:val="28"/>
                <w:szCs w:val="28"/>
              </w:rPr>
              <w:t>cheddyn</w:t>
            </w:r>
            <w:proofErr w:type="spellEnd"/>
            <w:r w:rsidRPr="00AD7033">
              <w:rPr>
                <w:rFonts w:ascii="Garamond" w:hAnsi="Garamond"/>
                <w:sz w:val="28"/>
                <w:szCs w:val="28"/>
              </w:rPr>
              <w:t xml:space="preserve"> </w:t>
            </w:r>
            <w:proofErr w:type="spellStart"/>
            <w:r w:rsidRPr="00AD7033">
              <w:rPr>
                <w:rFonts w:ascii="Garamond" w:hAnsi="Garamond"/>
                <w:sz w:val="28"/>
                <w:szCs w:val="28"/>
              </w:rPr>
              <w:t>dy</w:t>
            </w:r>
            <w:proofErr w:type="spellEnd"/>
            <w:r w:rsidRPr="00AD7033">
              <w:rPr>
                <w:rFonts w:ascii="Garamond" w:hAnsi="Garamond"/>
                <w:sz w:val="28"/>
                <w:szCs w:val="28"/>
              </w:rPr>
              <w:t xml:space="preserve"> </w:t>
            </w:r>
            <w:proofErr w:type="spellStart"/>
            <w:r w:rsidRPr="00AD7033">
              <w:rPr>
                <w:rFonts w:ascii="Garamond" w:hAnsi="Garamond"/>
                <w:sz w:val="28"/>
                <w:szCs w:val="28"/>
              </w:rPr>
              <w:t>leeideil</w:t>
            </w:r>
            <w:proofErr w:type="spellEnd"/>
            <w:r w:rsidRPr="00AD7033">
              <w:rPr>
                <w:rFonts w:ascii="Garamond" w:hAnsi="Garamond"/>
                <w:sz w:val="28"/>
                <w:szCs w:val="28"/>
              </w:rPr>
              <w:t xml:space="preserve"> e </w:t>
            </w:r>
            <w:proofErr w:type="spellStart"/>
            <w:r w:rsidRPr="00AD7033">
              <w:rPr>
                <w:rFonts w:ascii="Garamond" w:hAnsi="Garamond"/>
                <w:sz w:val="28"/>
                <w:szCs w:val="28"/>
              </w:rPr>
              <w:t>Aglish</w:t>
            </w:r>
            <w:proofErr w:type="spellEnd"/>
            <w:r w:rsidRPr="00AD7033">
              <w:rPr>
                <w:rFonts w:ascii="Garamond" w:hAnsi="Garamond"/>
                <w:sz w:val="28"/>
                <w:szCs w:val="28"/>
              </w:rPr>
              <w:t xml:space="preserve"> </w:t>
            </w:r>
            <w:proofErr w:type="spellStart"/>
            <w:r w:rsidRPr="00AD7033">
              <w:rPr>
                <w:rFonts w:ascii="Garamond" w:hAnsi="Garamond"/>
                <w:sz w:val="28"/>
                <w:szCs w:val="28"/>
              </w:rPr>
              <w:t>gys</w:t>
            </w:r>
            <w:proofErr w:type="spellEnd"/>
            <w:r w:rsidRPr="00AD7033">
              <w:rPr>
                <w:rFonts w:ascii="Garamond" w:hAnsi="Garamond"/>
                <w:sz w:val="28"/>
                <w:szCs w:val="28"/>
              </w:rPr>
              <w:t xml:space="preserve"> </w:t>
            </w:r>
            <w:proofErr w:type="spellStart"/>
            <w:r w:rsidRPr="00AD7033">
              <w:rPr>
                <w:rFonts w:ascii="Garamond" w:hAnsi="Garamond"/>
                <w:sz w:val="28"/>
                <w:szCs w:val="28"/>
              </w:rPr>
              <w:t>jerrey’n</w:t>
            </w:r>
            <w:proofErr w:type="spellEnd"/>
            <w:r w:rsidRPr="00AD7033">
              <w:rPr>
                <w:rFonts w:ascii="Garamond" w:hAnsi="Garamond"/>
                <w:sz w:val="28"/>
                <w:szCs w:val="28"/>
              </w:rPr>
              <w:t xml:space="preserve"> </w:t>
            </w:r>
            <w:proofErr w:type="spellStart"/>
            <w:r w:rsidRPr="00AD7033">
              <w:rPr>
                <w:rFonts w:ascii="Garamond" w:hAnsi="Garamond"/>
                <w:sz w:val="28"/>
                <w:szCs w:val="28"/>
              </w:rPr>
              <w:t>teihl</w:t>
            </w:r>
            <w:proofErr w:type="spellEnd"/>
            <w:r w:rsidRPr="00AD7033">
              <w:rPr>
                <w:rFonts w:ascii="Garamond" w:hAnsi="Garamond"/>
                <w:sz w:val="28"/>
                <w:szCs w:val="28"/>
              </w:rPr>
              <w:t xml:space="preserve">, </w:t>
            </w:r>
            <w:r w:rsidR="002E74F7" w:rsidRPr="00AD7033">
              <w:rPr>
                <w:rFonts w:ascii="Garamond" w:hAnsi="Garamond"/>
                <w:sz w:val="28"/>
                <w:szCs w:val="28"/>
              </w:rPr>
              <w:t xml:space="preserve">Hug </w:t>
            </w:r>
            <w:r w:rsidRPr="00AD7033">
              <w:rPr>
                <w:rFonts w:ascii="Garamond" w:hAnsi="Garamond"/>
                <w:sz w:val="28"/>
                <w:szCs w:val="28"/>
              </w:rPr>
              <w:t xml:space="preserve">e </w:t>
            </w:r>
            <w:proofErr w:type="spellStart"/>
            <w:r w:rsidRPr="00AD7033">
              <w:rPr>
                <w:rFonts w:ascii="Garamond" w:hAnsi="Garamond"/>
                <w:sz w:val="28"/>
                <w:szCs w:val="28"/>
              </w:rPr>
              <w:t>Ostyllyn</w:t>
            </w:r>
            <w:proofErr w:type="spellEnd"/>
            <w:r w:rsidRPr="00AD7033">
              <w:rPr>
                <w:rFonts w:ascii="Garamond" w:hAnsi="Garamond"/>
                <w:sz w:val="28"/>
                <w:szCs w:val="28"/>
              </w:rPr>
              <w:t xml:space="preserve"> er-y-fa </w:t>
            </w:r>
            <w:proofErr w:type="spellStart"/>
            <w:r w:rsidRPr="00AD7033">
              <w:rPr>
                <w:rFonts w:ascii="Garamond" w:hAnsi="Garamond"/>
                <w:sz w:val="28"/>
                <w:szCs w:val="28"/>
              </w:rPr>
              <w:t>shoh</w:t>
            </w:r>
            <w:proofErr w:type="spellEnd"/>
            <w:r w:rsidRPr="00AD7033">
              <w:rPr>
                <w:rFonts w:ascii="Garamond" w:hAnsi="Garamond"/>
                <w:sz w:val="28"/>
                <w:szCs w:val="28"/>
              </w:rPr>
              <w:t xml:space="preserve"> </w:t>
            </w:r>
            <w:proofErr w:type="spellStart"/>
            <w:r w:rsidRPr="00AD7033">
              <w:rPr>
                <w:rFonts w:ascii="Garamond" w:hAnsi="Garamond"/>
                <w:sz w:val="28"/>
                <w:szCs w:val="28"/>
              </w:rPr>
              <w:t>yn</w:t>
            </w:r>
            <w:proofErr w:type="spellEnd"/>
            <w:r w:rsidRPr="00AD7033">
              <w:rPr>
                <w:rFonts w:ascii="Garamond" w:hAnsi="Garamond"/>
                <w:sz w:val="28"/>
                <w:szCs w:val="28"/>
              </w:rPr>
              <w:t xml:space="preserve"> </w:t>
            </w:r>
            <w:proofErr w:type="spellStart"/>
            <w:r w:rsidRPr="00AD7033">
              <w:rPr>
                <w:rFonts w:ascii="Garamond" w:hAnsi="Garamond"/>
                <w:sz w:val="28"/>
                <w:szCs w:val="28"/>
              </w:rPr>
              <w:t>laa</w:t>
            </w:r>
            <w:proofErr w:type="spellEnd"/>
            <w:r w:rsidRPr="00AD7033">
              <w:rPr>
                <w:rFonts w:ascii="Garamond" w:hAnsi="Garamond"/>
                <w:sz w:val="28"/>
                <w:szCs w:val="28"/>
              </w:rPr>
              <w:t xml:space="preserve"> </w:t>
            </w:r>
            <w:proofErr w:type="spellStart"/>
            <w:r w:rsidRPr="00AD7033">
              <w:rPr>
                <w:rFonts w:ascii="Garamond" w:hAnsi="Garamond"/>
                <w:sz w:val="28"/>
                <w:szCs w:val="28"/>
              </w:rPr>
              <w:t>shen</w:t>
            </w:r>
            <w:proofErr w:type="spellEnd"/>
            <w:r w:rsidRPr="00AD7033">
              <w:rPr>
                <w:rFonts w:ascii="Garamond" w:hAnsi="Garamond"/>
                <w:sz w:val="28"/>
                <w:szCs w:val="28"/>
              </w:rPr>
              <w:t xml:space="preserve"> er </w:t>
            </w:r>
            <w:proofErr w:type="spellStart"/>
            <w:r w:rsidRPr="00AD7033">
              <w:rPr>
                <w:rFonts w:ascii="Garamond" w:hAnsi="Garamond"/>
                <w:sz w:val="28"/>
                <w:szCs w:val="28"/>
              </w:rPr>
              <w:t>lieh</w:t>
            </w:r>
            <w:proofErr w:type="spellEnd"/>
            <w:r w:rsidRPr="00AD7033">
              <w:rPr>
                <w:rFonts w:ascii="Garamond" w:hAnsi="Garamond"/>
                <w:sz w:val="28"/>
                <w:szCs w:val="28"/>
              </w:rPr>
              <w:t xml:space="preserve"> as </w:t>
            </w:r>
            <w:proofErr w:type="spellStart"/>
            <w:r w:rsidRPr="00AD7033">
              <w:rPr>
                <w:rFonts w:ascii="Garamond" w:hAnsi="Garamond"/>
                <w:sz w:val="28"/>
                <w:szCs w:val="28"/>
              </w:rPr>
              <w:t>denmys</w:t>
            </w:r>
            <w:proofErr w:type="spellEnd"/>
            <w:r w:rsidRPr="00AD7033">
              <w:rPr>
                <w:rFonts w:ascii="Garamond" w:hAnsi="Garamond"/>
                <w:sz w:val="28"/>
                <w:szCs w:val="28"/>
              </w:rPr>
              <w:t xml:space="preserve"> ad eh </w:t>
            </w:r>
            <w:proofErr w:type="spellStart"/>
            <w:r w:rsidRPr="00AD7033">
              <w:rPr>
                <w:rFonts w:ascii="Garamond" w:hAnsi="Garamond"/>
                <w:sz w:val="28"/>
                <w:szCs w:val="28"/>
              </w:rPr>
              <w:t>Laa’n</w:t>
            </w:r>
            <w:proofErr w:type="spellEnd"/>
            <w:r w:rsidRPr="00AD7033">
              <w:rPr>
                <w:rFonts w:ascii="Garamond" w:hAnsi="Garamond"/>
                <w:sz w:val="28"/>
                <w:szCs w:val="28"/>
              </w:rPr>
              <w:t xml:space="preserve"> </w:t>
            </w:r>
            <w:proofErr w:type="spellStart"/>
            <w:r w:rsidRPr="00AD7033">
              <w:rPr>
                <w:rFonts w:ascii="Garamond" w:hAnsi="Garamond"/>
                <w:sz w:val="28"/>
                <w:szCs w:val="28"/>
              </w:rPr>
              <w:t>Chiarn</w:t>
            </w:r>
            <w:proofErr w:type="spellEnd"/>
            <w:r w:rsidRPr="00AD7033">
              <w:rPr>
                <w:rFonts w:ascii="Garamond" w:hAnsi="Garamond"/>
                <w:sz w:val="28"/>
                <w:szCs w:val="28"/>
              </w:rPr>
              <w:t xml:space="preserve">, as </w:t>
            </w:r>
            <w:proofErr w:type="spellStart"/>
            <w:r w:rsidRPr="00AD7033">
              <w:rPr>
                <w:rFonts w:ascii="Garamond" w:hAnsi="Garamond"/>
                <w:sz w:val="28"/>
                <w:szCs w:val="28"/>
              </w:rPr>
              <w:t>ta’n</w:t>
            </w:r>
            <w:proofErr w:type="spellEnd"/>
            <w:r w:rsidRPr="00AD7033">
              <w:rPr>
                <w:rFonts w:ascii="Garamond" w:hAnsi="Garamond"/>
                <w:sz w:val="28"/>
                <w:szCs w:val="28"/>
              </w:rPr>
              <w:t xml:space="preserve"> </w:t>
            </w:r>
            <w:proofErr w:type="spellStart"/>
            <w:r w:rsidRPr="00AD7033">
              <w:rPr>
                <w:rFonts w:ascii="Garamond" w:hAnsi="Garamond"/>
                <w:sz w:val="28"/>
                <w:szCs w:val="28"/>
              </w:rPr>
              <w:t>Aglish</w:t>
            </w:r>
            <w:proofErr w:type="spellEnd"/>
            <w:r w:rsidRPr="00AD7033">
              <w:rPr>
                <w:rFonts w:ascii="Garamond" w:hAnsi="Garamond"/>
                <w:sz w:val="28"/>
                <w:szCs w:val="28"/>
              </w:rPr>
              <w:t xml:space="preserve"> </w:t>
            </w:r>
            <w:proofErr w:type="spellStart"/>
            <w:r w:rsidRPr="00AD7033">
              <w:rPr>
                <w:rFonts w:ascii="Garamond" w:hAnsi="Garamond"/>
                <w:sz w:val="28"/>
                <w:szCs w:val="28"/>
              </w:rPr>
              <w:t>reau</w:t>
            </w:r>
            <w:proofErr w:type="spellEnd"/>
            <w:r w:rsidRPr="00AD7033">
              <w:rPr>
                <w:rFonts w:ascii="Garamond" w:hAnsi="Garamond"/>
                <w:sz w:val="28"/>
                <w:szCs w:val="28"/>
              </w:rPr>
              <w:t xml:space="preserve"> er </w:t>
            </w:r>
            <w:proofErr w:type="spellStart"/>
            <w:r w:rsidRPr="00AD7033">
              <w:rPr>
                <w:rFonts w:ascii="Garamond" w:hAnsi="Garamond"/>
                <w:sz w:val="28"/>
                <w:szCs w:val="28"/>
              </w:rPr>
              <w:t>dy</w:t>
            </w:r>
            <w:proofErr w:type="spellEnd"/>
            <w:r w:rsidRPr="00AD7033">
              <w:rPr>
                <w:rFonts w:ascii="Garamond" w:hAnsi="Garamond"/>
                <w:sz w:val="28"/>
                <w:szCs w:val="28"/>
              </w:rPr>
              <w:t xml:space="preserve"> </w:t>
            </w:r>
            <w:proofErr w:type="spellStart"/>
            <w:r w:rsidRPr="00AD7033">
              <w:rPr>
                <w:rFonts w:ascii="Garamond" w:hAnsi="Garamond"/>
                <w:sz w:val="28"/>
                <w:szCs w:val="28"/>
              </w:rPr>
              <w:t>henney</w:t>
            </w:r>
            <w:proofErr w:type="spellEnd"/>
            <w:r w:rsidRPr="00AD7033">
              <w:rPr>
                <w:rFonts w:ascii="Garamond" w:hAnsi="Garamond"/>
                <w:sz w:val="28"/>
                <w:szCs w:val="28"/>
              </w:rPr>
              <w:t xml:space="preserve"> er </w:t>
            </w:r>
            <w:proofErr w:type="spellStart"/>
            <w:r w:rsidRPr="00AD7033">
              <w:rPr>
                <w:rFonts w:ascii="Garamond" w:hAnsi="Garamond"/>
                <w:sz w:val="28"/>
                <w:szCs w:val="28"/>
              </w:rPr>
              <w:t>reall</w:t>
            </w:r>
            <w:proofErr w:type="spellEnd"/>
            <w:r w:rsidRPr="00AD7033">
              <w:rPr>
                <w:rFonts w:ascii="Garamond" w:hAnsi="Garamond"/>
                <w:sz w:val="28"/>
                <w:szCs w:val="28"/>
              </w:rPr>
              <w:t xml:space="preserve"> eh </w:t>
            </w:r>
            <w:proofErr w:type="spellStart"/>
            <w:r w:rsidRPr="00AD7033">
              <w:rPr>
                <w:rFonts w:ascii="Garamond" w:hAnsi="Garamond"/>
                <w:sz w:val="28"/>
                <w:szCs w:val="28"/>
              </w:rPr>
              <w:t>cordail</w:t>
            </w:r>
            <w:proofErr w:type="spellEnd"/>
            <w:r w:rsidRPr="00AD7033">
              <w:rPr>
                <w:rFonts w:ascii="Garamond" w:hAnsi="Garamond"/>
                <w:sz w:val="28"/>
                <w:szCs w:val="28"/>
              </w:rPr>
              <w:t xml:space="preserve"> </w:t>
            </w:r>
            <w:proofErr w:type="spellStart"/>
            <w:r w:rsidRPr="00AD7033">
              <w:rPr>
                <w:rFonts w:ascii="Garamond" w:hAnsi="Garamond"/>
                <w:sz w:val="28"/>
                <w:szCs w:val="28"/>
              </w:rPr>
              <w:t>rish</w:t>
            </w:r>
            <w:proofErr w:type="spellEnd"/>
            <w:r w:rsidRPr="00AD7033">
              <w:rPr>
                <w:rFonts w:ascii="Garamond" w:hAnsi="Garamond"/>
                <w:sz w:val="28"/>
                <w:szCs w:val="28"/>
              </w:rPr>
              <w:t xml:space="preserve"> </w:t>
            </w:r>
            <w:proofErr w:type="spellStart"/>
            <w:r w:rsidRPr="00AD7033">
              <w:rPr>
                <w:rFonts w:ascii="Garamond" w:hAnsi="Garamond"/>
                <w:sz w:val="28"/>
                <w:szCs w:val="28"/>
              </w:rPr>
              <w:t>bree’n</w:t>
            </w:r>
            <w:proofErr w:type="spellEnd"/>
            <w:r w:rsidRPr="00AD7033">
              <w:rPr>
                <w:rFonts w:ascii="Garamond" w:hAnsi="Garamond"/>
                <w:sz w:val="28"/>
                <w:szCs w:val="28"/>
              </w:rPr>
              <w:t xml:space="preserve"> </w:t>
            </w:r>
            <w:proofErr w:type="spellStart"/>
            <w:r w:rsidRPr="00AD7033">
              <w:rPr>
                <w:rFonts w:ascii="Garamond" w:hAnsi="Garamond"/>
                <w:sz w:val="28"/>
                <w:szCs w:val="28"/>
              </w:rPr>
              <w:t>Anney</w:t>
            </w:r>
            <w:proofErr w:type="spellEnd"/>
            <w:r w:rsidRPr="00AD7033">
              <w:rPr>
                <w:rFonts w:ascii="Garamond" w:hAnsi="Garamond"/>
                <w:sz w:val="28"/>
                <w:szCs w:val="28"/>
              </w:rPr>
              <w:t xml:space="preserve"> </w:t>
            </w:r>
            <w:proofErr w:type="spellStart"/>
            <w:r w:rsidRPr="00AD7033">
              <w:rPr>
                <w:rFonts w:ascii="Garamond" w:hAnsi="Garamond"/>
                <w:sz w:val="28"/>
                <w:szCs w:val="28"/>
              </w:rPr>
              <w:t>shen</w:t>
            </w:r>
            <w:proofErr w:type="spellEnd"/>
            <w:r w:rsidRPr="00AD7033">
              <w:rPr>
                <w:rFonts w:ascii="Garamond" w:hAnsi="Garamond"/>
                <w:sz w:val="28"/>
                <w:szCs w:val="28"/>
              </w:rPr>
              <w:t xml:space="preserve">. </w:t>
            </w:r>
          </w:p>
        </w:tc>
        <w:tc>
          <w:tcPr>
            <w:tcW w:w="3852" w:type="dxa"/>
          </w:tcPr>
          <w:p w14:paraId="70EC6C72" w14:textId="77777777" w:rsidR="00553D3F" w:rsidRPr="00D05E71" w:rsidRDefault="00553D3F"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We are hereby bound to keep </w:t>
            </w:r>
            <w:r w:rsidRPr="00D05E71">
              <w:rPr>
                <w:rFonts w:ascii="Garamond" w:hAnsi="Garamond" w:cs="Times New Roman"/>
                <w:sz w:val="28"/>
              </w:rPr>
              <w:t xml:space="preserve">One day in Seven </w:t>
            </w:r>
            <w:r w:rsidRPr="002E74F7">
              <w:rPr>
                <w:rFonts w:ascii="Garamond" w:hAnsi="Garamond" w:cs="Times New Roman"/>
                <w:i/>
                <w:sz w:val="28"/>
              </w:rPr>
              <w:t>Holy</w:t>
            </w:r>
            <w:r w:rsidRPr="00D05E71">
              <w:rPr>
                <w:rFonts w:ascii="Garamond" w:hAnsi="Garamond" w:cs="Times New Roman"/>
                <w:sz w:val="28"/>
              </w:rPr>
              <w:t>,</w:t>
            </w:r>
            <w:r w:rsidRPr="00D05E71">
              <w:rPr>
                <w:rFonts w:ascii="Garamond" w:hAnsi="Garamond" w:cs="Times New Roman"/>
                <w:i/>
                <w:sz w:val="28"/>
              </w:rPr>
              <w:t xml:space="preserve"> And because Jesus Christ rose from the Dead on the First day of the Week, and on the same day sent down the Holy Ghost to guide his Church unto the Worlds end</w:t>
            </w:r>
            <w:r w:rsidRPr="00D05E71">
              <w:rPr>
                <w:rFonts w:ascii="Garamond" w:hAnsi="Garamond" w:cs="Times New Roman"/>
                <w:sz w:val="28"/>
              </w:rPr>
              <w:t> ;</w:t>
            </w:r>
            <w:r w:rsidRPr="00D05E71">
              <w:rPr>
                <w:rFonts w:ascii="Garamond" w:hAnsi="Garamond" w:cs="Times New Roman"/>
                <w:i/>
                <w:sz w:val="28"/>
              </w:rPr>
              <w:t xml:space="preserve"> the Apostles therefore set apart that day, calling it </w:t>
            </w:r>
            <w:r w:rsidRPr="00D05E71">
              <w:rPr>
                <w:rFonts w:ascii="Garamond" w:hAnsi="Garamond" w:cs="Times New Roman"/>
                <w:sz w:val="28"/>
              </w:rPr>
              <w:t>the Lord’s Day,</w:t>
            </w:r>
            <w:r w:rsidRPr="00D05E71">
              <w:rPr>
                <w:rFonts w:ascii="Garamond" w:hAnsi="Garamond" w:cs="Times New Roman"/>
                <w:i/>
                <w:sz w:val="28"/>
              </w:rPr>
              <w:t xml:space="preserve"> and the Church hath ever since observed it, according to the true meaning of this Command.</w:t>
            </w:r>
          </w:p>
        </w:tc>
        <w:tc>
          <w:tcPr>
            <w:tcW w:w="966" w:type="dxa"/>
          </w:tcPr>
          <w:p w14:paraId="3909385E" w14:textId="77777777" w:rsidR="00553D3F" w:rsidRDefault="00553D3F" w:rsidP="00DB60C3">
            <w:pPr>
              <w:pStyle w:val="ListParagraph"/>
              <w:ind w:left="0"/>
              <w:rPr>
                <w:rFonts w:ascii="Garamond" w:hAnsi="Garamond" w:cs="Times New Roman"/>
                <w:sz w:val="20"/>
                <w:szCs w:val="20"/>
              </w:rPr>
            </w:pPr>
          </w:p>
          <w:p w14:paraId="31C437CE" w14:textId="77777777" w:rsidR="002E74F7" w:rsidRDefault="002E74F7" w:rsidP="00DB60C3">
            <w:pPr>
              <w:pStyle w:val="ListParagraph"/>
              <w:ind w:left="0"/>
              <w:rPr>
                <w:rFonts w:ascii="Garamond" w:hAnsi="Garamond" w:cs="Times New Roman"/>
                <w:sz w:val="20"/>
                <w:szCs w:val="20"/>
              </w:rPr>
            </w:pPr>
          </w:p>
          <w:p w14:paraId="4F9DA284" w14:textId="77777777" w:rsidR="002E74F7" w:rsidRDefault="002E74F7" w:rsidP="00DB60C3">
            <w:pPr>
              <w:pStyle w:val="ListParagraph"/>
              <w:ind w:left="0"/>
              <w:rPr>
                <w:rFonts w:ascii="Garamond" w:hAnsi="Garamond" w:cs="Times New Roman"/>
                <w:sz w:val="20"/>
                <w:szCs w:val="20"/>
              </w:rPr>
            </w:pPr>
          </w:p>
          <w:p w14:paraId="6D708322" w14:textId="77777777" w:rsidR="002E74F7" w:rsidRDefault="002E74F7" w:rsidP="00DB60C3">
            <w:pPr>
              <w:pStyle w:val="ListParagraph"/>
              <w:ind w:left="0"/>
              <w:rPr>
                <w:rFonts w:ascii="Garamond" w:hAnsi="Garamond" w:cs="Times New Roman"/>
                <w:sz w:val="20"/>
                <w:szCs w:val="20"/>
              </w:rPr>
            </w:pPr>
          </w:p>
          <w:p w14:paraId="10639FBF" w14:textId="77777777" w:rsidR="002E74F7" w:rsidRDefault="002E74F7" w:rsidP="00DB60C3">
            <w:pPr>
              <w:pStyle w:val="ListParagraph"/>
              <w:ind w:left="0"/>
              <w:rPr>
                <w:rFonts w:ascii="Garamond" w:hAnsi="Garamond" w:cs="Times New Roman"/>
                <w:sz w:val="20"/>
                <w:szCs w:val="20"/>
              </w:rPr>
            </w:pPr>
          </w:p>
          <w:p w14:paraId="58F4278B" w14:textId="77777777" w:rsidR="002E74F7" w:rsidRDefault="002E74F7" w:rsidP="00DB60C3">
            <w:pPr>
              <w:pStyle w:val="ListParagraph"/>
              <w:ind w:left="0"/>
              <w:rPr>
                <w:rFonts w:ascii="Garamond" w:hAnsi="Garamond" w:cs="Times New Roman"/>
                <w:sz w:val="20"/>
                <w:szCs w:val="20"/>
              </w:rPr>
            </w:pPr>
          </w:p>
          <w:p w14:paraId="299DF270" w14:textId="77777777" w:rsidR="002E74F7" w:rsidRDefault="002E74F7" w:rsidP="00DB60C3">
            <w:pPr>
              <w:pStyle w:val="ListParagraph"/>
              <w:ind w:left="0"/>
              <w:rPr>
                <w:rFonts w:ascii="Garamond" w:hAnsi="Garamond" w:cs="Times New Roman"/>
                <w:sz w:val="20"/>
                <w:szCs w:val="20"/>
              </w:rPr>
            </w:pPr>
          </w:p>
          <w:p w14:paraId="2B6A7E97" w14:textId="77777777" w:rsidR="002E74F7" w:rsidRDefault="002E74F7" w:rsidP="00DB60C3">
            <w:pPr>
              <w:pStyle w:val="ListParagraph"/>
              <w:ind w:left="0"/>
              <w:rPr>
                <w:rFonts w:ascii="Garamond" w:hAnsi="Garamond" w:cs="Times New Roman"/>
                <w:sz w:val="20"/>
                <w:szCs w:val="20"/>
              </w:rPr>
            </w:pPr>
          </w:p>
          <w:p w14:paraId="2F8740C5" w14:textId="77777777" w:rsidR="002E74F7" w:rsidRDefault="002E74F7" w:rsidP="00DB60C3">
            <w:pPr>
              <w:pStyle w:val="ListParagraph"/>
              <w:ind w:left="0"/>
              <w:rPr>
                <w:rFonts w:ascii="Garamond" w:hAnsi="Garamond" w:cs="Times New Roman"/>
                <w:sz w:val="20"/>
                <w:szCs w:val="20"/>
              </w:rPr>
            </w:pPr>
          </w:p>
          <w:p w14:paraId="72CC9E34" w14:textId="77777777" w:rsidR="002E74F7" w:rsidRDefault="002E74F7" w:rsidP="00DB60C3">
            <w:pPr>
              <w:pStyle w:val="ListParagraph"/>
              <w:ind w:left="0"/>
              <w:rPr>
                <w:rFonts w:ascii="Garamond" w:hAnsi="Garamond" w:cs="Times New Roman"/>
                <w:sz w:val="20"/>
                <w:szCs w:val="20"/>
              </w:rPr>
            </w:pPr>
          </w:p>
          <w:p w14:paraId="2EDE2C86" w14:textId="77777777" w:rsidR="002E74F7" w:rsidRPr="000816C5" w:rsidRDefault="002E74F7" w:rsidP="00DB60C3">
            <w:pPr>
              <w:pStyle w:val="ListParagraph"/>
              <w:ind w:left="0"/>
              <w:rPr>
                <w:rFonts w:ascii="Garamond" w:hAnsi="Garamond" w:cs="Times New Roman"/>
                <w:sz w:val="20"/>
                <w:szCs w:val="20"/>
              </w:rPr>
            </w:pPr>
            <w:r>
              <w:rPr>
                <w:rFonts w:ascii="Garamond" w:hAnsi="Garamond" w:cs="Times New Roman"/>
                <w:sz w:val="20"/>
                <w:szCs w:val="20"/>
              </w:rPr>
              <w:t>Rev. 1. 10.</w:t>
            </w:r>
          </w:p>
        </w:tc>
      </w:tr>
      <w:tr w:rsidR="002E74F7" w:rsidRPr="00D05E71" w14:paraId="3053A58B" w14:textId="77777777" w:rsidTr="005261C9">
        <w:tc>
          <w:tcPr>
            <w:tcW w:w="4253" w:type="dxa"/>
          </w:tcPr>
          <w:p w14:paraId="7EAE5520" w14:textId="77777777" w:rsidR="002E74F7" w:rsidRPr="00C05282" w:rsidRDefault="002E74F7" w:rsidP="00B237C3">
            <w:pPr>
              <w:pStyle w:val="CM3"/>
              <w:widowControl/>
              <w:spacing w:line="240" w:lineRule="auto"/>
              <w:ind w:firstLine="227"/>
              <w:contextualSpacing/>
              <w:jc w:val="both"/>
              <w:rPr>
                <w:rFonts w:ascii="Garamond" w:hAnsi="Garamond"/>
                <w:sz w:val="28"/>
                <w:szCs w:val="28"/>
              </w:rPr>
            </w:pPr>
            <w:r w:rsidRPr="00C05282">
              <w:rPr>
                <w:rFonts w:ascii="Garamond" w:hAnsi="Garamond"/>
                <w:sz w:val="28"/>
                <w:szCs w:val="28"/>
              </w:rPr>
              <w:t xml:space="preserve">[76] </w:t>
            </w:r>
            <w:r w:rsidRPr="00C05282">
              <w:rPr>
                <w:rFonts w:ascii="Garamond" w:hAnsi="Garamond"/>
                <w:i/>
                <w:sz w:val="28"/>
                <w:szCs w:val="28"/>
              </w:rPr>
              <w:t>Q.</w:t>
            </w:r>
            <w:r w:rsidRPr="00C05282">
              <w:rPr>
                <w:rFonts w:ascii="Garamond" w:hAnsi="Garamond"/>
                <w:sz w:val="28"/>
                <w:szCs w:val="28"/>
              </w:rPr>
              <w:t xml:space="preserve"> </w:t>
            </w:r>
            <w:proofErr w:type="spellStart"/>
            <w:r w:rsidRPr="00C05282">
              <w:rPr>
                <w:rFonts w:ascii="Garamond" w:hAnsi="Garamond"/>
                <w:sz w:val="28"/>
                <w:szCs w:val="28"/>
              </w:rPr>
              <w:t>Cre’n</w:t>
            </w:r>
            <w:proofErr w:type="spellEnd"/>
            <w:r w:rsidRPr="00C05282">
              <w:rPr>
                <w:rFonts w:ascii="Garamond" w:hAnsi="Garamond"/>
                <w:sz w:val="28"/>
                <w:szCs w:val="28"/>
              </w:rPr>
              <w:t xml:space="preserve"> fa ta shin er </w:t>
            </w:r>
            <w:proofErr w:type="spellStart"/>
            <w:r w:rsidRPr="00C05282">
              <w:rPr>
                <w:rFonts w:ascii="Garamond" w:hAnsi="Garamond"/>
                <w:sz w:val="28"/>
                <w:szCs w:val="28"/>
              </w:rPr>
              <w:t>nyn</w:t>
            </w:r>
            <w:proofErr w:type="spellEnd"/>
            <w:r w:rsidRPr="00C05282">
              <w:rPr>
                <w:rFonts w:ascii="Garamond" w:hAnsi="Garamond"/>
                <w:sz w:val="28"/>
                <w:szCs w:val="28"/>
              </w:rPr>
              <w:t xml:space="preserve"> </w:t>
            </w:r>
            <w:proofErr w:type="spellStart"/>
            <w:r w:rsidRPr="00C05282">
              <w:rPr>
                <w:rFonts w:ascii="Garamond" w:hAnsi="Garamond"/>
                <w:sz w:val="28"/>
                <w:szCs w:val="28"/>
              </w:rPr>
              <w:t>sarey</w:t>
            </w:r>
            <w:proofErr w:type="spellEnd"/>
            <w:r w:rsidRPr="00C05282">
              <w:rPr>
                <w:rFonts w:ascii="Garamond" w:hAnsi="Garamond"/>
                <w:sz w:val="28"/>
                <w:szCs w:val="28"/>
              </w:rPr>
              <w:t xml:space="preserve"> cha </w:t>
            </w:r>
            <w:proofErr w:type="spellStart"/>
            <w:r w:rsidRPr="00C05282">
              <w:rPr>
                <w:rFonts w:ascii="Garamond" w:hAnsi="Garamond"/>
                <w:sz w:val="28"/>
                <w:szCs w:val="28"/>
              </w:rPr>
              <w:t>choan</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reall</w:t>
            </w:r>
            <w:proofErr w:type="spellEnd"/>
            <w:r w:rsidRPr="00C05282">
              <w:rPr>
                <w:rFonts w:ascii="Garamond" w:hAnsi="Garamond"/>
                <w:sz w:val="28"/>
                <w:szCs w:val="28"/>
              </w:rPr>
              <w:t xml:space="preserve"> </w:t>
            </w:r>
            <w:proofErr w:type="spellStart"/>
            <w:r w:rsidRPr="00C05282">
              <w:rPr>
                <w:rFonts w:ascii="Garamond" w:hAnsi="Garamond"/>
                <w:sz w:val="28"/>
                <w:szCs w:val="28"/>
              </w:rPr>
              <w:t>yn</w:t>
            </w:r>
            <w:proofErr w:type="spellEnd"/>
            <w:r w:rsidRPr="00C05282">
              <w:rPr>
                <w:rFonts w:ascii="Garamond" w:hAnsi="Garamond"/>
                <w:sz w:val="28"/>
                <w:szCs w:val="28"/>
              </w:rPr>
              <w:t xml:space="preserve"> </w:t>
            </w:r>
            <w:proofErr w:type="spellStart"/>
            <w:r w:rsidRPr="00C05282">
              <w:rPr>
                <w:rFonts w:ascii="Garamond" w:hAnsi="Garamond"/>
                <w:sz w:val="28"/>
                <w:szCs w:val="28"/>
              </w:rPr>
              <w:t>Leih</w:t>
            </w:r>
            <w:proofErr w:type="spellEnd"/>
            <w:r w:rsidRPr="00C05282">
              <w:rPr>
                <w:rFonts w:ascii="Garamond" w:hAnsi="Garamond"/>
                <w:sz w:val="28"/>
                <w:szCs w:val="28"/>
              </w:rPr>
              <w:t xml:space="preserve"> </w:t>
            </w:r>
            <w:proofErr w:type="spellStart"/>
            <w:r w:rsidRPr="00C05282">
              <w:rPr>
                <w:rFonts w:ascii="Garamond" w:hAnsi="Garamond"/>
                <w:sz w:val="28"/>
                <w:szCs w:val="28"/>
              </w:rPr>
              <w:t>shoh</w:t>
            </w:r>
            <w:proofErr w:type="spellEnd"/>
            <w:r w:rsidRPr="00C05282">
              <w:rPr>
                <w:rFonts w:ascii="Garamond" w:hAnsi="Garamond"/>
                <w:i/>
                <w:sz w:val="28"/>
                <w:szCs w:val="28"/>
              </w:rPr>
              <w:t> </w:t>
            </w:r>
            <w:r w:rsidRPr="00C05282">
              <w:rPr>
                <w:rFonts w:ascii="Garamond" w:hAnsi="Garamond"/>
                <w:sz w:val="28"/>
                <w:szCs w:val="28"/>
              </w:rPr>
              <w:t xml:space="preserve">? </w:t>
            </w:r>
          </w:p>
        </w:tc>
        <w:tc>
          <w:tcPr>
            <w:tcW w:w="3852" w:type="dxa"/>
          </w:tcPr>
          <w:p w14:paraId="0104A87C" w14:textId="77777777" w:rsidR="002E74F7" w:rsidRPr="00D05E71" w:rsidRDefault="002E74F7"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Pr>
                <w:rFonts w:ascii="Garamond" w:hAnsi="Garamond" w:cs="Times New Roman"/>
                <w:i/>
                <w:sz w:val="28"/>
              </w:rPr>
              <w:t>Why are we bid</w:t>
            </w:r>
            <w:r w:rsidRPr="00D05E71">
              <w:rPr>
                <w:rFonts w:ascii="Garamond" w:hAnsi="Garamond" w:cs="Times New Roman"/>
                <w:i/>
                <w:sz w:val="28"/>
              </w:rPr>
              <w:t xml:space="preserve"> in an especial manner to keep this Law ?</w:t>
            </w:r>
          </w:p>
        </w:tc>
        <w:tc>
          <w:tcPr>
            <w:tcW w:w="966" w:type="dxa"/>
          </w:tcPr>
          <w:p w14:paraId="2AC05A44" w14:textId="77777777" w:rsidR="002E74F7" w:rsidRPr="000816C5" w:rsidRDefault="002E74F7" w:rsidP="00DB60C3">
            <w:pPr>
              <w:pStyle w:val="ListParagraph"/>
              <w:ind w:left="0"/>
              <w:rPr>
                <w:rFonts w:ascii="Garamond" w:hAnsi="Garamond" w:cs="Times New Roman"/>
                <w:sz w:val="20"/>
                <w:szCs w:val="20"/>
              </w:rPr>
            </w:pPr>
          </w:p>
        </w:tc>
      </w:tr>
      <w:tr w:rsidR="002E74F7" w:rsidRPr="00D05E71" w14:paraId="6BCCFA0E" w14:textId="77777777" w:rsidTr="005261C9">
        <w:tc>
          <w:tcPr>
            <w:tcW w:w="4253" w:type="dxa"/>
          </w:tcPr>
          <w:p w14:paraId="14028560" w14:textId="77777777" w:rsidR="002E74F7" w:rsidRPr="00C05282" w:rsidRDefault="002E74F7" w:rsidP="00B237C3">
            <w:pPr>
              <w:pStyle w:val="CM3"/>
              <w:widowControl/>
              <w:spacing w:line="240" w:lineRule="auto"/>
              <w:ind w:firstLine="227"/>
              <w:contextualSpacing/>
              <w:jc w:val="both"/>
              <w:rPr>
                <w:rFonts w:ascii="Garamond" w:hAnsi="Garamond"/>
                <w:sz w:val="28"/>
                <w:szCs w:val="28"/>
              </w:rPr>
            </w:pPr>
            <w:r w:rsidRPr="00C05282">
              <w:rPr>
                <w:rFonts w:ascii="Garamond" w:hAnsi="Garamond"/>
                <w:i/>
                <w:sz w:val="28"/>
                <w:szCs w:val="28"/>
              </w:rPr>
              <w:t>A</w:t>
            </w:r>
            <w:r w:rsidRPr="00C05282">
              <w:rPr>
                <w:rFonts w:ascii="Garamond" w:hAnsi="Garamond"/>
                <w:sz w:val="28"/>
                <w:szCs w:val="28"/>
              </w:rPr>
              <w:t xml:space="preserve">. </w:t>
            </w:r>
            <w:r>
              <w:rPr>
                <w:rFonts w:ascii="Garamond" w:hAnsi="Garamond"/>
                <w:sz w:val="28"/>
                <w:szCs w:val="28"/>
              </w:rPr>
              <w:t xml:space="preserve">Er </w:t>
            </w:r>
            <w:proofErr w:type="spellStart"/>
            <w:r>
              <w:rPr>
                <w:rFonts w:ascii="Garamond" w:hAnsi="Garamond"/>
                <w:sz w:val="28"/>
                <w:szCs w:val="28"/>
              </w:rPr>
              <w:t>yn</w:t>
            </w:r>
            <w:proofErr w:type="spellEnd"/>
            <w:r>
              <w:rPr>
                <w:rFonts w:ascii="Garamond" w:hAnsi="Garamond"/>
                <w:sz w:val="28"/>
                <w:szCs w:val="28"/>
              </w:rPr>
              <w:t xml:space="preserve"> </w:t>
            </w:r>
            <w:proofErr w:type="spellStart"/>
            <w:r>
              <w:rPr>
                <w:rFonts w:ascii="Garamond" w:hAnsi="Garamond"/>
                <w:sz w:val="28"/>
                <w:szCs w:val="28"/>
              </w:rPr>
              <w:t>oyr</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beagh</w:t>
            </w:r>
            <w:proofErr w:type="spellEnd"/>
            <w:r w:rsidRPr="00C05282">
              <w:rPr>
                <w:rFonts w:ascii="Garamond" w:hAnsi="Garamond"/>
                <w:sz w:val="28"/>
                <w:szCs w:val="28"/>
              </w:rPr>
              <w:t xml:space="preserve"> </w:t>
            </w:r>
            <w:proofErr w:type="spellStart"/>
            <w:r w:rsidRPr="00C05282">
              <w:rPr>
                <w:rFonts w:ascii="Garamond" w:hAnsi="Garamond"/>
                <w:sz w:val="28"/>
                <w:szCs w:val="28"/>
              </w:rPr>
              <w:t>shoh</w:t>
            </w:r>
            <w:proofErr w:type="spellEnd"/>
            <w:r w:rsidRPr="00C05282">
              <w:rPr>
                <w:rFonts w:ascii="Garamond" w:hAnsi="Garamond"/>
                <w:sz w:val="28"/>
                <w:szCs w:val="28"/>
              </w:rPr>
              <w:t xml:space="preserve"> er </w:t>
            </w:r>
            <w:proofErr w:type="spellStart"/>
            <w:r w:rsidRPr="00C05282">
              <w:rPr>
                <w:rFonts w:ascii="Garamond" w:hAnsi="Garamond"/>
                <w:sz w:val="28"/>
                <w:szCs w:val="28"/>
              </w:rPr>
              <w:t>ny</w:t>
            </w:r>
            <w:proofErr w:type="spellEnd"/>
            <w:r w:rsidRPr="00C05282">
              <w:rPr>
                <w:rFonts w:ascii="Garamond" w:hAnsi="Garamond"/>
                <w:sz w:val="28"/>
                <w:szCs w:val="28"/>
              </w:rPr>
              <w:t xml:space="preserve"> </w:t>
            </w:r>
            <w:proofErr w:type="spellStart"/>
            <w:r w:rsidRPr="00C05282">
              <w:rPr>
                <w:rFonts w:ascii="Garamond" w:hAnsi="Garamond"/>
                <w:sz w:val="28"/>
                <w:szCs w:val="28"/>
              </w:rPr>
              <w:t>yarood</w:t>
            </w:r>
            <w:proofErr w:type="spellEnd"/>
            <w:r w:rsidRPr="00C05282">
              <w:rPr>
                <w:rFonts w:ascii="Garamond" w:hAnsi="Garamond"/>
                <w:sz w:val="28"/>
                <w:szCs w:val="28"/>
              </w:rPr>
              <w:t xml:space="preserve"> </w:t>
            </w:r>
            <w:proofErr w:type="spellStart"/>
            <w:r w:rsidRPr="00C05282">
              <w:rPr>
                <w:rFonts w:ascii="Garamond" w:hAnsi="Garamond"/>
                <w:sz w:val="28"/>
                <w:szCs w:val="28"/>
              </w:rPr>
              <w:t>veagh</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choilley</w:t>
            </w:r>
            <w:proofErr w:type="spellEnd"/>
            <w:r w:rsidRPr="00C05282">
              <w:rPr>
                <w:rFonts w:ascii="Garamond" w:hAnsi="Garamond"/>
                <w:sz w:val="28"/>
                <w:szCs w:val="28"/>
              </w:rPr>
              <w:t xml:space="preserve"> </w:t>
            </w:r>
            <w:proofErr w:type="spellStart"/>
            <w:r w:rsidRPr="00C05282">
              <w:rPr>
                <w:rFonts w:ascii="Garamond" w:hAnsi="Garamond"/>
                <w:sz w:val="28"/>
                <w:szCs w:val="28"/>
              </w:rPr>
              <w:t>chrauee-aght</w:t>
            </w:r>
            <w:proofErr w:type="spellEnd"/>
            <w:r w:rsidRPr="00C05282">
              <w:rPr>
                <w:rFonts w:ascii="Garamond" w:hAnsi="Garamond"/>
                <w:sz w:val="28"/>
                <w:szCs w:val="28"/>
              </w:rPr>
              <w:t xml:space="preserve"> er </w:t>
            </w:r>
            <w:proofErr w:type="spellStart"/>
            <w:r w:rsidRPr="00C05282">
              <w:rPr>
                <w:rFonts w:ascii="Garamond" w:hAnsi="Garamond"/>
                <w:sz w:val="28"/>
                <w:szCs w:val="28"/>
              </w:rPr>
              <w:t>ny</w:t>
            </w:r>
            <w:proofErr w:type="spellEnd"/>
            <w:r w:rsidRPr="00C05282">
              <w:rPr>
                <w:rFonts w:ascii="Garamond" w:hAnsi="Garamond"/>
                <w:sz w:val="28"/>
                <w:szCs w:val="28"/>
              </w:rPr>
              <w:t xml:space="preserve"> </w:t>
            </w:r>
            <w:proofErr w:type="spellStart"/>
            <w:r w:rsidRPr="00C05282">
              <w:rPr>
                <w:rFonts w:ascii="Garamond" w:hAnsi="Garamond"/>
                <w:sz w:val="28"/>
                <w:szCs w:val="28"/>
              </w:rPr>
              <w:t>yarood</w:t>
            </w:r>
            <w:proofErr w:type="spellEnd"/>
            <w:r w:rsidRPr="00C05282">
              <w:rPr>
                <w:rFonts w:ascii="Garamond" w:hAnsi="Garamond"/>
                <w:sz w:val="28"/>
                <w:szCs w:val="28"/>
              </w:rPr>
              <w:t xml:space="preserve"> marish as </w:t>
            </w:r>
            <w:proofErr w:type="spellStart"/>
            <w:r w:rsidRPr="00C05282">
              <w:rPr>
                <w:rFonts w:ascii="Garamond" w:hAnsi="Garamond"/>
                <w:sz w:val="28"/>
                <w:szCs w:val="28"/>
              </w:rPr>
              <w:t>veagh</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jarroo</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chooilley</w:t>
            </w:r>
            <w:proofErr w:type="spellEnd"/>
            <w:r w:rsidRPr="00C05282">
              <w:rPr>
                <w:rFonts w:ascii="Garamond" w:hAnsi="Garamond"/>
                <w:sz w:val="28"/>
                <w:szCs w:val="28"/>
              </w:rPr>
              <w:t xml:space="preserve"> </w:t>
            </w:r>
            <w:proofErr w:type="spellStart"/>
            <w:r w:rsidRPr="00C05282">
              <w:rPr>
                <w:rFonts w:ascii="Garamond" w:hAnsi="Garamond"/>
                <w:sz w:val="28"/>
                <w:szCs w:val="28"/>
              </w:rPr>
              <w:t>hushtey</w:t>
            </w:r>
            <w:proofErr w:type="spellEnd"/>
            <w:r w:rsidRPr="00C05282">
              <w:rPr>
                <w:rFonts w:ascii="Garamond" w:hAnsi="Garamond"/>
                <w:sz w:val="28"/>
                <w:szCs w:val="28"/>
              </w:rPr>
              <w:t xml:space="preserve"> </w:t>
            </w:r>
            <w:proofErr w:type="spellStart"/>
            <w:r w:rsidRPr="00C05282">
              <w:rPr>
                <w:rFonts w:ascii="Garamond" w:hAnsi="Garamond"/>
                <w:sz w:val="28"/>
                <w:szCs w:val="28"/>
              </w:rPr>
              <w:t>jeh’n</w:t>
            </w:r>
            <w:proofErr w:type="spellEnd"/>
            <w:r w:rsidRPr="00C05282">
              <w:rPr>
                <w:rFonts w:ascii="Garamond" w:hAnsi="Garamond"/>
                <w:sz w:val="28"/>
                <w:szCs w:val="28"/>
              </w:rPr>
              <w:t xml:space="preserve"> </w:t>
            </w:r>
            <w:proofErr w:type="spellStart"/>
            <w:r w:rsidRPr="00C05282">
              <w:rPr>
                <w:rFonts w:ascii="Garamond" w:hAnsi="Garamond"/>
                <w:sz w:val="28"/>
                <w:szCs w:val="28"/>
              </w:rPr>
              <w:t>Jee</w:t>
            </w:r>
            <w:proofErr w:type="spellEnd"/>
            <w:r w:rsidRPr="00C05282">
              <w:rPr>
                <w:rFonts w:ascii="Garamond" w:hAnsi="Garamond"/>
                <w:sz w:val="28"/>
                <w:szCs w:val="28"/>
              </w:rPr>
              <w:t xml:space="preserve"> </w:t>
            </w:r>
            <w:proofErr w:type="spellStart"/>
            <w:r w:rsidRPr="00C05282">
              <w:rPr>
                <w:rFonts w:ascii="Garamond" w:hAnsi="Garamond"/>
                <w:sz w:val="28"/>
                <w:szCs w:val="28"/>
              </w:rPr>
              <w:t>firrinagh</w:t>
            </w:r>
            <w:proofErr w:type="spellEnd"/>
            <w:r w:rsidRPr="00C05282">
              <w:rPr>
                <w:rFonts w:ascii="Garamond" w:hAnsi="Garamond"/>
                <w:sz w:val="28"/>
                <w:szCs w:val="28"/>
              </w:rPr>
              <w:t xml:space="preserve">, </w:t>
            </w:r>
            <w:proofErr w:type="spellStart"/>
            <w:r w:rsidRPr="00C05282">
              <w:rPr>
                <w:rFonts w:ascii="Garamond" w:hAnsi="Garamond"/>
                <w:sz w:val="28"/>
                <w:szCs w:val="28"/>
              </w:rPr>
              <w:t>myr</w:t>
            </w:r>
            <w:proofErr w:type="spellEnd"/>
            <w:r w:rsidRPr="00C05282">
              <w:rPr>
                <w:rFonts w:ascii="Garamond" w:hAnsi="Garamond"/>
                <w:sz w:val="28"/>
                <w:szCs w:val="28"/>
              </w:rPr>
              <w:t xml:space="preserve"> </w:t>
            </w:r>
            <w:proofErr w:type="spellStart"/>
            <w:r w:rsidRPr="00C05282">
              <w:rPr>
                <w:rFonts w:ascii="Garamond" w:hAnsi="Garamond"/>
                <w:sz w:val="28"/>
                <w:szCs w:val="28"/>
              </w:rPr>
              <w:t>te</w:t>
            </w:r>
            <w:proofErr w:type="spellEnd"/>
            <w:r w:rsidRPr="00C05282">
              <w:rPr>
                <w:rFonts w:ascii="Garamond" w:hAnsi="Garamond"/>
                <w:sz w:val="28"/>
                <w:szCs w:val="28"/>
              </w:rPr>
              <w:t xml:space="preserve"> </w:t>
            </w:r>
            <w:proofErr w:type="spellStart"/>
            <w:r w:rsidRPr="00C05282">
              <w:rPr>
                <w:rFonts w:ascii="Garamond" w:hAnsi="Garamond"/>
                <w:sz w:val="28"/>
                <w:szCs w:val="28"/>
              </w:rPr>
              <w:t>ayns</w:t>
            </w:r>
            <w:proofErr w:type="spellEnd"/>
            <w:r w:rsidRPr="00C05282">
              <w:rPr>
                <w:rFonts w:ascii="Garamond" w:hAnsi="Garamond"/>
                <w:sz w:val="28"/>
                <w:szCs w:val="28"/>
              </w:rPr>
              <w:t xml:space="preserve"> </w:t>
            </w:r>
            <w:proofErr w:type="spellStart"/>
            <w:r w:rsidRPr="00C05282">
              <w:rPr>
                <w:rFonts w:ascii="Garamond" w:hAnsi="Garamond"/>
                <w:sz w:val="28"/>
                <w:szCs w:val="28"/>
              </w:rPr>
              <w:t>ymmodee</w:t>
            </w:r>
            <w:proofErr w:type="spellEnd"/>
            <w:r w:rsidRPr="00C05282">
              <w:rPr>
                <w:rFonts w:ascii="Garamond" w:hAnsi="Garamond"/>
                <w:sz w:val="28"/>
                <w:szCs w:val="28"/>
              </w:rPr>
              <w:t xml:space="preserve"> </w:t>
            </w:r>
            <w:proofErr w:type="spellStart"/>
            <w:r w:rsidRPr="00C05282">
              <w:rPr>
                <w:rFonts w:ascii="Garamond" w:hAnsi="Garamond"/>
                <w:sz w:val="28"/>
                <w:szCs w:val="28"/>
              </w:rPr>
              <w:t>Ashoonyn</w:t>
            </w:r>
            <w:proofErr w:type="spellEnd"/>
            <w:r w:rsidRPr="00C05282">
              <w:rPr>
                <w:rFonts w:ascii="Garamond" w:hAnsi="Garamond"/>
                <w:sz w:val="28"/>
                <w:szCs w:val="28"/>
              </w:rPr>
              <w:t xml:space="preserve">, er </w:t>
            </w:r>
            <w:proofErr w:type="spellStart"/>
            <w:r w:rsidRPr="00C05282">
              <w:rPr>
                <w:rFonts w:ascii="Garamond" w:hAnsi="Garamond"/>
                <w:sz w:val="28"/>
                <w:szCs w:val="28"/>
              </w:rPr>
              <w:t>ny</w:t>
            </w:r>
            <w:proofErr w:type="spellEnd"/>
            <w:r w:rsidRPr="00C05282">
              <w:rPr>
                <w:rFonts w:ascii="Garamond" w:hAnsi="Garamond"/>
                <w:sz w:val="28"/>
                <w:szCs w:val="28"/>
              </w:rPr>
              <w:t xml:space="preserve"> </w:t>
            </w:r>
            <w:proofErr w:type="spellStart"/>
            <w:r w:rsidRPr="00C05282">
              <w:rPr>
                <w:rFonts w:ascii="Garamond" w:hAnsi="Garamond"/>
                <w:sz w:val="28"/>
                <w:szCs w:val="28"/>
              </w:rPr>
              <w:t>choal</w:t>
            </w:r>
            <w:proofErr w:type="spellEnd"/>
            <w:r w:rsidRPr="00C05282">
              <w:rPr>
                <w:rFonts w:ascii="Garamond" w:hAnsi="Garamond"/>
                <w:sz w:val="28"/>
                <w:szCs w:val="28"/>
              </w:rPr>
              <w:t xml:space="preserve"> </w:t>
            </w:r>
            <w:proofErr w:type="spellStart"/>
            <w:r w:rsidRPr="00C05282">
              <w:rPr>
                <w:rFonts w:ascii="Garamond" w:hAnsi="Garamond"/>
                <w:sz w:val="28"/>
                <w:szCs w:val="28"/>
              </w:rPr>
              <w:t>ny</w:t>
            </w:r>
            <w:proofErr w:type="spellEnd"/>
            <w:r w:rsidRPr="00C05282">
              <w:rPr>
                <w:rFonts w:ascii="Garamond" w:hAnsi="Garamond"/>
                <w:sz w:val="28"/>
                <w:szCs w:val="28"/>
              </w:rPr>
              <w:t xml:space="preserve"> </w:t>
            </w:r>
            <w:proofErr w:type="spellStart"/>
            <w:r w:rsidRPr="00C05282">
              <w:rPr>
                <w:rFonts w:ascii="Garamond" w:hAnsi="Garamond"/>
                <w:sz w:val="28"/>
                <w:szCs w:val="28"/>
              </w:rPr>
              <w:t>vud</w:t>
            </w:r>
            <w:proofErr w:type="spellEnd"/>
            <w:r w:rsidRPr="00C05282">
              <w:rPr>
                <w:rFonts w:ascii="Garamond" w:hAnsi="Garamond"/>
                <w:sz w:val="28"/>
                <w:szCs w:val="28"/>
              </w:rPr>
              <w:t xml:space="preserve"> ain, </w:t>
            </w:r>
            <w:proofErr w:type="spellStart"/>
            <w:r w:rsidRPr="00C05282">
              <w:rPr>
                <w:rFonts w:ascii="Garamond" w:hAnsi="Garamond"/>
                <w:sz w:val="28"/>
                <w:szCs w:val="28"/>
              </w:rPr>
              <w:t>mannagh</w:t>
            </w:r>
            <w:proofErr w:type="spellEnd"/>
            <w:r w:rsidRPr="00C05282">
              <w:rPr>
                <w:rFonts w:ascii="Garamond" w:hAnsi="Garamond"/>
                <w:sz w:val="28"/>
                <w:szCs w:val="28"/>
              </w:rPr>
              <w:t xml:space="preserve"> </w:t>
            </w:r>
            <w:proofErr w:type="spellStart"/>
            <w:r w:rsidRPr="00C05282">
              <w:rPr>
                <w:rFonts w:ascii="Garamond" w:hAnsi="Garamond"/>
                <w:sz w:val="28"/>
                <w:szCs w:val="28"/>
              </w:rPr>
              <w:t>beagh</w:t>
            </w:r>
            <w:proofErr w:type="spellEnd"/>
            <w:r w:rsidRPr="00C05282">
              <w:rPr>
                <w:rFonts w:ascii="Garamond" w:hAnsi="Garamond"/>
                <w:sz w:val="28"/>
                <w:szCs w:val="28"/>
              </w:rPr>
              <w:t xml:space="preserve"> </w:t>
            </w:r>
            <w:proofErr w:type="spellStart"/>
            <w:r w:rsidRPr="00C05282">
              <w:rPr>
                <w:rFonts w:ascii="Garamond" w:hAnsi="Garamond"/>
                <w:sz w:val="28"/>
                <w:szCs w:val="28"/>
              </w:rPr>
              <w:t>laghyn</w:t>
            </w:r>
            <w:proofErr w:type="spellEnd"/>
            <w:r w:rsidRPr="00C05282">
              <w:rPr>
                <w:rFonts w:ascii="Garamond" w:hAnsi="Garamond"/>
                <w:sz w:val="28"/>
                <w:szCs w:val="28"/>
              </w:rPr>
              <w:t xml:space="preserve"> </w:t>
            </w:r>
            <w:proofErr w:type="spellStart"/>
            <w:r w:rsidRPr="00C05282">
              <w:rPr>
                <w:rFonts w:ascii="Garamond" w:hAnsi="Garamond"/>
                <w:sz w:val="28"/>
                <w:szCs w:val="28"/>
              </w:rPr>
              <w:t>soit</w:t>
            </w:r>
            <w:proofErr w:type="spellEnd"/>
            <w:r w:rsidRPr="00C05282">
              <w:rPr>
                <w:rFonts w:ascii="Garamond" w:hAnsi="Garamond"/>
                <w:sz w:val="28"/>
                <w:szCs w:val="28"/>
              </w:rPr>
              <w:t xml:space="preserve"> er </w:t>
            </w:r>
            <w:proofErr w:type="spellStart"/>
            <w:r w:rsidRPr="00C05282">
              <w:rPr>
                <w:rFonts w:ascii="Garamond" w:hAnsi="Garamond"/>
                <w:sz w:val="28"/>
                <w:szCs w:val="28"/>
              </w:rPr>
              <w:t>lieh</w:t>
            </w:r>
            <w:proofErr w:type="spellEnd"/>
            <w:r w:rsidRPr="00C05282">
              <w:rPr>
                <w:rFonts w:ascii="Garamond" w:hAnsi="Garamond"/>
                <w:sz w:val="28"/>
                <w:szCs w:val="28"/>
              </w:rPr>
              <w:t xml:space="preserve"> as </w:t>
            </w:r>
            <w:proofErr w:type="spellStart"/>
            <w:r w:rsidRPr="00C05282">
              <w:rPr>
                <w:rFonts w:ascii="Garamond" w:hAnsi="Garamond"/>
                <w:sz w:val="28"/>
                <w:szCs w:val="28"/>
              </w:rPr>
              <w:t>persoonyn</w:t>
            </w:r>
            <w:proofErr w:type="spellEnd"/>
            <w:r w:rsidRPr="00C05282">
              <w:rPr>
                <w:rFonts w:ascii="Garamond" w:hAnsi="Garamond"/>
                <w:sz w:val="28"/>
                <w:szCs w:val="28"/>
              </w:rPr>
              <w:t xml:space="preserve"> er </w:t>
            </w:r>
            <w:proofErr w:type="spellStart"/>
            <w:r w:rsidRPr="00C05282">
              <w:rPr>
                <w:rFonts w:ascii="Garamond" w:hAnsi="Garamond"/>
                <w:sz w:val="28"/>
                <w:szCs w:val="28"/>
              </w:rPr>
              <w:t>nyn</w:t>
            </w:r>
            <w:proofErr w:type="spellEnd"/>
            <w:r w:rsidRPr="00C05282">
              <w:rPr>
                <w:rFonts w:ascii="Garamond" w:hAnsi="Garamond"/>
                <w:sz w:val="28"/>
                <w:szCs w:val="28"/>
              </w:rPr>
              <w:t xml:space="preserve"> </w:t>
            </w:r>
            <w:proofErr w:type="spellStart"/>
            <w:r w:rsidRPr="00C05282">
              <w:rPr>
                <w:rFonts w:ascii="Garamond" w:hAnsi="Garamond"/>
                <w:sz w:val="28"/>
                <w:szCs w:val="28"/>
              </w:rPr>
              <w:t>ordagh</w:t>
            </w:r>
            <w:proofErr w:type="spellEnd"/>
            <w:r w:rsidRPr="00C05282">
              <w:rPr>
                <w:rFonts w:ascii="Garamond" w:hAnsi="Garamond"/>
                <w:sz w:val="28"/>
                <w:szCs w:val="28"/>
              </w:rPr>
              <w:t xml:space="preserve"> </w:t>
            </w:r>
            <w:proofErr w:type="spellStart"/>
            <w:r w:rsidRPr="00C05282">
              <w:rPr>
                <w:rFonts w:ascii="Garamond" w:hAnsi="Garamond"/>
                <w:sz w:val="28"/>
                <w:szCs w:val="28"/>
              </w:rPr>
              <w:t>dyn</w:t>
            </w:r>
            <w:proofErr w:type="spellEnd"/>
            <w:r w:rsidRPr="00C05282">
              <w:rPr>
                <w:rFonts w:ascii="Garamond" w:hAnsi="Garamond"/>
                <w:sz w:val="28"/>
                <w:szCs w:val="28"/>
              </w:rPr>
              <w:t xml:space="preserve"> </w:t>
            </w:r>
            <w:proofErr w:type="spellStart"/>
            <w:r w:rsidRPr="00C05282">
              <w:rPr>
                <w:rFonts w:ascii="Garamond" w:hAnsi="Garamond"/>
                <w:sz w:val="28"/>
                <w:szCs w:val="28"/>
              </w:rPr>
              <w:t>dayrn</w:t>
            </w:r>
            <w:proofErr w:type="spellEnd"/>
            <w:r w:rsidRPr="00C05282">
              <w:rPr>
                <w:rFonts w:ascii="Garamond" w:hAnsi="Garamond"/>
                <w:sz w:val="28"/>
                <w:szCs w:val="28"/>
              </w:rPr>
              <w:t xml:space="preserve"> shin </w:t>
            </w:r>
            <w:proofErr w:type="spellStart"/>
            <w:r w:rsidRPr="00C05282">
              <w:rPr>
                <w:rFonts w:ascii="Garamond" w:hAnsi="Garamond"/>
                <w:sz w:val="28"/>
                <w:szCs w:val="28"/>
              </w:rPr>
              <w:t>ayns</w:t>
            </w:r>
            <w:proofErr w:type="spellEnd"/>
            <w:r w:rsidRPr="00C05282">
              <w:rPr>
                <w:rFonts w:ascii="Garamond" w:hAnsi="Garamond"/>
                <w:sz w:val="28"/>
                <w:szCs w:val="28"/>
              </w:rPr>
              <w:t xml:space="preserve"> </w:t>
            </w:r>
            <w:proofErr w:type="spellStart"/>
            <w:r w:rsidRPr="00C05282">
              <w:rPr>
                <w:rFonts w:ascii="Garamond" w:hAnsi="Garamond"/>
                <w:sz w:val="28"/>
                <w:szCs w:val="28"/>
              </w:rPr>
              <w:t>Cooinaghtyn</w:t>
            </w:r>
            <w:proofErr w:type="spellEnd"/>
            <w:r w:rsidRPr="00C05282">
              <w:rPr>
                <w:rFonts w:ascii="Garamond" w:hAnsi="Garamond"/>
                <w:sz w:val="28"/>
                <w:szCs w:val="28"/>
              </w:rPr>
              <w:t xml:space="preserve"> </w:t>
            </w:r>
            <w:proofErr w:type="spellStart"/>
            <w:r w:rsidRPr="00C05282">
              <w:rPr>
                <w:rFonts w:ascii="Garamond" w:hAnsi="Garamond"/>
                <w:sz w:val="28"/>
                <w:szCs w:val="28"/>
              </w:rPr>
              <w:t>jeh</w:t>
            </w:r>
            <w:proofErr w:type="spellEnd"/>
            <w:r w:rsidRPr="00C05282">
              <w:rPr>
                <w:rFonts w:ascii="Garamond" w:hAnsi="Garamond"/>
                <w:sz w:val="28"/>
                <w:szCs w:val="28"/>
              </w:rPr>
              <w:t xml:space="preserve">. </w:t>
            </w:r>
          </w:p>
        </w:tc>
        <w:tc>
          <w:tcPr>
            <w:tcW w:w="3852" w:type="dxa"/>
          </w:tcPr>
          <w:p w14:paraId="3FC374BA" w14:textId="77777777" w:rsidR="002E74F7" w:rsidRPr="00D05E71" w:rsidRDefault="002E74F7"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Because</w:t>
            </w:r>
            <w:r>
              <w:rPr>
                <w:rFonts w:ascii="Garamond" w:hAnsi="Garamond" w:cs="Times New Roman"/>
                <w:i/>
                <w:sz w:val="28"/>
              </w:rPr>
              <w:t>,</w:t>
            </w:r>
            <w:r w:rsidRPr="00D05E71">
              <w:rPr>
                <w:rFonts w:ascii="Garamond" w:hAnsi="Garamond" w:cs="Times New Roman"/>
                <w:i/>
                <w:sz w:val="28"/>
              </w:rPr>
              <w:t xml:space="preserve"> if this should be forgotten, all Religion would soon be forgotten with it</w:t>
            </w:r>
            <w:r w:rsidRPr="00D05E71">
              <w:rPr>
                <w:rFonts w:ascii="Garamond" w:hAnsi="Garamond" w:cs="Times New Roman"/>
                <w:sz w:val="28"/>
              </w:rPr>
              <w:t> ;</w:t>
            </w:r>
            <w:r w:rsidRPr="00D05E71">
              <w:rPr>
                <w:rFonts w:ascii="Garamond" w:hAnsi="Garamond" w:cs="Times New Roman"/>
                <w:i/>
                <w:sz w:val="28"/>
              </w:rPr>
              <w:t xml:space="preserve"> and the very Knowledge of the true God, as it is in many Nations, would be lost amongst us, were there not Days set apart, and Persons appointed to bring it to our </w:t>
            </w:r>
            <w:r w:rsidRPr="00D05E71">
              <w:rPr>
                <w:rFonts w:ascii="Garamond" w:hAnsi="Garamond" w:cs="Times New Roman"/>
                <w:sz w:val="28"/>
              </w:rPr>
              <w:t>Remembrance</w:t>
            </w:r>
            <w:r w:rsidRPr="00D05E71">
              <w:rPr>
                <w:rFonts w:ascii="Garamond" w:hAnsi="Garamond" w:cs="Times New Roman"/>
                <w:i/>
                <w:sz w:val="28"/>
              </w:rPr>
              <w:t>.</w:t>
            </w:r>
          </w:p>
        </w:tc>
        <w:tc>
          <w:tcPr>
            <w:tcW w:w="966" w:type="dxa"/>
          </w:tcPr>
          <w:p w14:paraId="4861D248" w14:textId="77777777" w:rsidR="002E74F7" w:rsidRPr="000816C5" w:rsidRDefault="002E74F7" w:rsidP="00DB60C3">
            <w:pPr>
              <w:pStyle w:val="ListParagraph"/>
              <w:ind w:left="0"/>
              <w:rPr>
                <w:rFonts w:ascii="Garamond" w:hAnsi="Garamond" w:cs="Times New Roman"/>
                <w:sz w:val="20"/>
                <w:szCs w:val="20"/>
              </w:rPr>
            </w:pPr>
          </w:p>
        </w:tc>
      </w:tr>
      <w:tr w:rsidR="002E74F7" w:rsidRPr="00D05E71" w14:paraId="5732112E" w14:textId="77777777" w:rsidTr="005261C9">
        <w:tc>
          <w:tcPr>
            <w:tcW w:w="4253" w:type="dxa"/>
          </w:tcPr>
          <w:p w14:paraId="31A1EC7D" w14:textId="77777777" w:rsidR="002E74F7" w:rsidRPr="00C05282" w:rsidRDefault="002E74F7" w:rsidP="00B237C3">
            <w:pPr>
              <w:pStyle w:val="CM3"/>
              <w:widowControl/>
              <w:spacing w:line="240" w:lineRule="auto"/>
              <w:ind w:firstLine="227"/>
              <w:contextualSpacing/>
              <w:jc w:val="both"/>
              <w:rPr>
                <w:rFonts w:ascii="Garamond" w:hAnsi="Garamond"/>
                <w:sz w:val="28"/>
                <w:szCs w:val="28"/>
              </w:rPr>
            </w:pPr>
            <w:r w:rsidRPr="00C05282">
              <w:rPr>
                <w:rFonts w:ascii="Garamond" w:hAnsi="Garamond"/>
                <w:i/>
                <w:sz w:val="28"/>
                <w:szCs w:val="28"/>
              </w:rPr>
              <w:t>Q.</w:t>
            </w:r>
            <w:r w:rsidRPr="00C05282">
              <w:rPr>
                <w:rFonts w:ascii="Garamond" w:hAnsi="Garamond"/>
                <w:sz w:val="28"/>
                <w:szCs w:val="28"/>
              </w:rPr>
              <w:t xml:space="preserve"> </w:t>
            </w:r>
            <w:proofErr w:type="spellStart"/>
            <w:r w:rsidRPr="00C05282">
              <w:rPr>
                <w:rFonts w:ascii="Garamond" w:hAnsi="Garamond"/>
                <w:sz w:val="28"/>
                <w:szCs w:val="28"/>
              </w:rPr>
              <w:t>Cre’n</w:t>
            </w:r>
            <w:proofErr w:type="spellEnd"/>
            <w:r w:rsidRPr="00C05282">
              <w:rPr>
                <w:rFonts w:ascii="Garamond" w:hAnsi="Garamond"/>
                <w:sz w:val="28"/>
                <w:szCs w:val="28"/>
              </w:rPr>
              <w:t xml:space="preserve"> </w:t>
            </w:r>
            <w:proofErr w:type="spellStart"/>
            <w:r w:rsidRPr="00C05282">
              <w:rPr>
                <w:rFonts w:ascii="Garamond" w:hAnsi="Garamond"/>
                <w:sz w:val="28"/>
                <w:szCs w:val="28"/>
              </w:rPr>
              <w:t>aght</w:t>
            </w:r>
            <w:proofErr w:type="spellEnd"/>
            <w:r w:rsidRPr="00C05282">
              <w:rPr>
                <w:rFonts w:ascii="Garamond" w:hAnsi="Garamond"/>
                <w:sz w:val="28"/>
                <w:szCs w:val="28"/>
              </w:rPr>
              <w:t xml:space="preserve"> </w:t>
            </w:r>
            <w:proofErr w:type="spellStart"/>
            <w:r w:rsidRPr="00C05282">
              <w:rPr>
                <w:rFonts w:ascii="Garamond" w:hAnsi="Garamond"/>
                <w:sz w:val="28"/>
                <w:szCs w:val="28"/>
              </w:rPr>
              <w:t>ta’n</w:t>
            </w:r>
            <w:proofErr w:type="spellEnd"/>
            <w:r w:rsidRPr="00C05282">
              <w:rPr>
                <w:rFonts w:ascii="Garamond" w:hAnsi="Garamond"/>
                <w:sz w:val="28"/>
                <w:szCs w:val="28"/>
              </w:rPr>
              <w:t xml:space="preserve"> </w:t>
            </w:r>
            <w:proofErr w:type="spellStart"/>
            <w:r w:rsidRPr="00C05282">
              <w:rPr>
                <w:rFonts w:ascii="Garamond" w:hAnsi="Garamond"/>
                <w:sz w:val="28"/>
                <w:szCs w:val="28"/>
              </w:rPr>
              <w:t>Chiarn</w:t>
            </w:r>
            <w:proofErr w:type="spellEnd"/>
            <w:r w:rsidRPr="00C05282">
              <w:rPr>
                <w:rFonts w:ascii="Garamond" w:hAnsi="Garamond"/>
                <w:sz w:val="28"/>
                <w:szCs w:val="28"/>
              </w:rPr>
              <w:t xml:space="preserve"> er </w:t>
            </w:r>
            <w:proofErr w:type="spellStart"/>
            <w:r w:rsidRPr="00C05282">
              <w:rPr>
                <w:rFonts w:ascii="Garamond" w:hAnsi="Garamond"/>
                <w:sz w:val="28"/>
                <w:szCs w:val="28"/>
              </w:rPr>
              <w:t>vannagh</w:t>
            </w:r>
            <w:proofErr w:type="spellEnd"/>
            <w:r w:rsidRPr="00C05282">
              <w:rPr>
                <w:rFonts w:ascii="Garamond" w:hAnsi="Garamond"/>
                <w:sz w:val="28"/>
                <w:szCs w:val="28"/>
              </w:rPr>
              <w:t xml:space="preserve"> y </w:t>
            </w:r>
            <w:proofErr w:type="spellStart"/>
            <w:r w:rsidRPr="00C05282">
              <w:rPr>
                <w:rFonts w:ascii="Garamond" w:hAnsi="Garamond"/>
                <w:sz w:val="28"/>
                <w:szCs w:val="28"/>
              </w:rPr>
              <w:t>Laa</w:t>
            </w:r>
            <w:proofErr w:type="spellEnd"/>
            <w:r w:rsidRPr="00C05282">
              <w:rPr>
                <w:rFonts w:ascii="Garamond" w:hAnsi="Garamond"/>
                <w:sz w:val="28"/>
                <w:szCs w:val="28"/>
              </w:rPr>
              <w:t xml:space="preserve"> </w:t>
            </w:r>
            <w:proofErr w:type="spellStart"/>
            <w:r w:rsidRPr="00C05282">
              <w:rPr>
                <w:rFonts w:ascii="Garamond" w:hAnsi="Garamond"/>
                <w:sz w:val="28"/>
                <w:szCs w:val="28"/>
              </w:rPr>
              <w:t>shoh</w:t>
            </w:r>
            <w:proofErr w:type="spellEnd"/>
            <w:r w:rsidRPr="00C05282">
              <w:rPr>
                <w:rFonts w:ascii="Garamond" w:hAnsi="Garamond"/>
                <w:sz w:val="28"/>
                <w:szCs w:val="28"/>
              </w:rPr>
              <w:t xml:space="preserve"> er </w:t>
            </w:r>
            <w:proofErr w:type="spellStart"/>
            <w:r w:rsidRPr="00C05282">
              <w:rPr>
                <w:rFonts w:ascii="Garamond" w:hAnsi="Garamond"/>
                <w:sz w:val="28"/>
                <w:szCs w:val="28"/>
              </w:rPr>
              <w:t>skyn</w:t>
            </w:r>
            <w:proofErr w:type="spellEnd"/>
            <w:r w:rsidRPr="00C05282">
              <w:rPr>
                <w:rFonts w:ascii="Garamond" w:hAnsi="Garamond"/>
                <w:sz w:val="28"/>
                <w:szCs w:val="28"/>
              </w:rPr>
              <w:t xml:space="preserve"> </w:t>
            </w:r>
            <w:proofErr w:type="spellStart"/>
            <w:r w:rsidRPr="00C05282">
              <w:rPr>
                <w:rFonts w:ascii="Garamond" w:hAnsi="Garamond"/>
                <w:sz w:val="28"/>
                <w:szCs w:val="28"/>
              </w:rPr>
              <w:t>ny</w:t>
            </w:r>
            <w:proofErr w:type="spellEnd"/>
            <w:r w:rsidRPr="00C05282">
              <w:rPr>
                <w:rFonts w:ascii="Garamond" w:hAnsi="Garamond"/>
                <w:sz w:val="28"/>
                <w:szCs w:val="28"/>
              </w:rPr>
              <w:t xml:space="preserve"> </w:t>
            </w:r>
            <w:proofErr w:type="spellStart"/>
            <w:r w:rsidRPr="00C05282">
              <w:rPr>
                <w:rFonts w:ascii="Garamond" w:hAnsi="Garamond"/>
                <w:sz w:val="28"/>
                <w:szCs w:val="28"/>
              </w:rPr>
              <w:t>Laghyn</w:t>
            </w:r>
            <w:proofErr w:type="spellEnd"/>
            <w:r w:rsidRPr="00C05282">
              <w:rPr>
                <w:rFonts w:ascii="Garamond" w:hAnsi="Garamond"/>
                <w:sz w:val="28"/>
                <w:szCs w:val="28"/>
              </w:rPr>
              <w:t xml:space="preserve"> </w:t>
            </w:r>
            <w:proofErr w:type="spellStart"/>
            <w:r w:rsidRPr="00C05282">
              <w:rPr>
                <w:rFonts w:ascii="Garamond" w:hAnsi="Garamond"/>
                <w:sz w:val="28"/>
                <w:szCs w:val="28"/>
              </w:rPr>
              <w:t>elley</w:t>
            </w:r>
            <w:proofErr w:type="spellEnd"/>
            <w:r w:rsidRPr="00C05282">
              <w:rPr>
                <w:rFonts w:ascii="Garamond" w:hAnsi="Garamond"/>
                <w:i/>
                <w:sz w:val="28"/>
                <w:szCs w:val="28"/>
              </w:rPr>
              <w:t> </w:t>
            </w:r>
            <w:r w:rsidRPr="00C05282">
              <w:rPr>
                <w:rFonts w:ascii="Garamond" w:hAnsi="Garamond"/>
                <w:sz w:val="28"/>
                <w:szCs w:val="28"/>
              </w:rPr>
              <w:t xml:space="preserve">? </w:t>
            </w:r>
          </w:p>
        </w:tc>
        <w:tc>
          <w:tcPr>
            <w:tcW w:w="3852" w:type="dxa"/>
          </w:tcPr>
          <w:p w14:paraId="2BFA4590" w14:textId="77777777" w:rsidR="002E74F7" w:rsidRPr="00D05E71" w:rsidRDefault="002E74F7" w:rsidP="005261C9">
            <w:pPr>
              <w:pStyle w:val="ListParagraph"/>
              <w:ind w:left="0" w:firstLine="227"/>
              <w:jc w:val="both"/>
              <w:rPr>
                <w:rFonts w:ascii="Garamond" w:hAnsi="Garamond" w:cs="Times New Roman"/>
                <w:sz w:val="28"/>
              </w:rPr>
            </w:pPr>
            <w:r w:rsidRPr="00D05E71">
              <w:rPr>
                <w:rFonts w:ascii="Garamond" w:hAnsi="Garamond" w:cs="Times New Roman"/>
                <w:sz w:val="28"/>
              </w:rPr>
              <w:t xml:space="preserve">Q. </w:t>
            </w:r>
            <w:r w:rsidRPr="00D05E71">
              <w:rPr>
                <w:rFonts w:ascii="Garamond" w:hAnsi="Garamond" w:cs="Times New Roman"/>
                <w:i/>
                <w:sz w:val="28"/>
              </w:rPr>
              <w:t xml:space="preserve">How hath </w:t>
            </w:r>
            <w:r w:rsidRPr="00D05E71">
              <w:rPr>
                <w:rFonts w:ascii="Garamond" w:hAnsi="Garamond" w:cs="Times New Roman"/>
                <w:sz w:val="28"/>
              </w:rPr>
              <w:t>God blessed this Day</w:t>
            </w:r>
            <w:r w:rsidRPr="00D05E71">
              <w:rPr>
                <w:rFonts w:ascii="Garamond" w:hAnsi="Garamond" w:cs="Times New Roman"/>
                <w:i/>
                <w:sz w:val="28"/>
              </w:rPr>
              <w:t xml:space="preserve"> </w:t>
            </w:r>
            <w:r w:rsidRPr="00D05E71">
              <w:rPr>
                <w:rFonts w:ascii="Garamond" w:hAnsi="Garamond" w:cs="Times New Roman"/>
                <w:sz w:val="28"/>
              </w:rPr>
              <w:t>above the rest</w:t>
            </w:r>
            <w:r w:rsidRPr="00D05E71">
              <w:rPr>
                <w:rFonts w:ascii="Garamond" w:hAnsi="Garamond" w:cs="Times New Roman"/>
                <w:i/>
                <w:sz w:val="28"/>
              </w:rPr>
              <w:t> </w:t>
            </w:r>
            <w:r w:rsidRPr="002E74F7">
              <w:rPr>
                <w:rFonts w:ascii="Garamond" w:hAnsi="Garamond" w:cs="Times New Roman"/>
                <w:sz w:val="28"/>
              </w:rPr>
              <w:t>?</w:t>
            </w:r>
          </w:p>
        </w:tc>
        <w:tc>
          <w:tcPr>
            <w:tcW w:w="966" w:type="dxa"/>
          </w:tcPr>
          <w:p w14:paraId="3B4B6A19" w14:textId="77777777" w:rsidR="002E74F7" w:rsidRPr="000816C5" w:rsidRDefault="002E74F7" w:rsidP="00DB60C3">
            <w:pPr>
              <w:pStyle w:val="ListParagraph"/>
              <w:ind w:left="0"/>
              <w:rPr>
                <w:rFonts w:ascii="Garamond" w:hAnsi="Garamond" w:cs="Times New Roman"/>
                <w:sz w:val="20"/>
                <w:szCs w:val="20"/>
              </w:rPr>
            </w:pPr>
          </w:p>
        </w:tc>
      </w:tr>
      <w:tr w:rsidR="002E74F7" w:rsidRPr="00D05E71" w14:paraId="2965CFDE" w14:textId="77777777" w:rsidTr="005261C9">
        <w:tc>
          <w:tcPr>
            <w:tcW w:w="4253" w:type="dxa"/>
          </w:tcPr>
          <w:p w14:paraId="36C9F238" w14:textId="77777777" w:rsidR="002E74F7" w:rsidRPr="00C05282" w:rsidRDefault="002E74F7" w:rsidP="00B237C3">
            <w:pPr>
              <w:pStyle w:val="CM3"/>
              <w:widowControl/>
              <w:spacing w:line="240" w:lineRule="auto"/>
              <w:ind w:firstLine="227"/>
              <w:contextualSpacing/>
              <w:jc w:val="both"/>
              <w:rPr>
                <w:rFonts w:ascii="Garamond" w:hAnsi="Garamond"/>
                <w:i/>
                <w:sz w:val="28"/>
                <w:szCs w:val="28"/>
              </w:rPr>
            </w:pPr>
            <w:r w:rsidRPr="00C05282">
              <w:rPr>
                <w:rFonts w:ascii="Garamond" w:hAnsi="Garamond"/>
                <w:i/>
                <w:sz w:val="28"/>
                <w:szCs w:val="28"/>
              </w:rPr>
              <w:t xml:space="preserve">A. </w:t>
            </w:r>
            <w:proofErr w:type="spellStart"/>
            <w:r w:rsidRPr="00C05282">
              <w:rPr>
                <w:rFonts w:ascii="Garamond" w:hAnsi="Garamond"/>
                <w:sz w:val="28"/>
                <w:szCs w:val="28"/>
              </w:rPr>
              <w:t>Te</w:t>
            </w:r>
            <w:proofErr w:type="spellEnd"/>
            <w:r w:rsidRPr="00C05282">
              <w:rPr>
                <w:rFonts w:ascii="Garamond" w:hAnsi="Garamond"/>
                <w:sz w:val="28"/>
                <w:szCs w:val="28"/>
              </w:rPr>
              <w:t xml:space="preserve"> er </w:t>
            </w:r>
            <w:proofErr w:type="spellStart"/>
            <w:r w:rsidRPr="00C05282">
              <w:rPr>
                <w:rFonts w:ascii="Garamond" w:hAnsi="Garamond"/>
                <w:sz w:val="28"/>
                <w:szCs w:val="28"/>
              </w:rPr>
              <w:t>casherickey</w:t>
            </w:r>
            <w:proofErr w:type="spellEnd"/>
            <w:r w:rsidRPr="00C05282">
              <w:rPr>
                <w:rFonts w:ascii="Garamond" w:hAnsi="Garamond"/>
                <w:sz w:val="28"/>
                <w:szCs w:val="28"/>
              </w:rPr>
              <w:t xml:space="preserve">, ta </w:t>
            </w:r>
            <w:proofErr w:type="spellStart"/>
            <w:r w:rsidRPr="00C05282">
              <w:rPr>
                <w:rFonts w:ascii="Garamond" w:hAnsi="Garamond"/>
                <w:sz w:val="28"/>
                <w:szCs w:val="28"/>
              </w:rPr>
              <w:t>shen</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ghra</w:t>
            </w:r>
            <w:proofErr w:type="spellEnd"/>
            <w:r w:rsidRPr="00C05282">
              <w:rPr>
                <w:rFonts w:ascii="Garamond" w:hAnsi="Garamond"/>
                <w:sz w:val="28"/>
                <w:szCs w:val="28"/>
              </w:rPr>
              <w:t xml:space="preserve">, er </w:t>
            </w:r>
            <w:proofErr w:type="spellStart"/>
            <w:r w:rsidRPr="00C05282">
              <w:rPr>
                <w:rFonts w:ascii="Garamond" w:hAnsi="Garamond"/>
                <w:sz w:val="28"/>
                <w:szCs w:val="28"/>
              </w:rPr>
              <w:t>scarrey</w:t>
            </w:r>
            <w:proofErr w:type="spellEnd"/>
            <w:r w:rsidRPr="00C05282">
              <w:rPr>
                <w:rFonts w:ascii="Garamond" w:hAnsi="Garamond"/>
                <w:sz w:val="28"/>
                <w:szCs w:val="28"/>
              </w:rPr>
              <w:t xml:space="preserve"> eh </w:t>
            </w:r>
            <w:proofErr w:type="spellStart"/>
            <w:r w:rsidRPr="00C05282">
              <w:rPr>
                <w:rFonts w:ascii="Garamond" w:hAnsi="Garamond"/>
                <w:sz w:val="28"/>
                <w:szCs w:val="28"/>
              </w:rPr>
              <w:t>veih</w:t>
            </w:r>
            <w:proofErr w:type="spellEnd"/>
            <w:r w:rsidRPr="00C05282">
              <w:rPr>
                <w:rFonts w:ascii="Garamond" w:hAnsi="Garamond"/>
                <w:sz w:val="28"/>
                <w:szCs w:val="28"/>
              </w:rPr>
              <w:t xml:space="preserve"> </w:t>
            </w:r>
            <w:proofErr w:type="spellStart"/>
            <w:r w:rsidRPr="00C05282">
              <w:rPr>
                <w:rFonts w:ascii="Garamond" w:hAnsi="Garamond"/>
                <w:sz w:val="28"/>
                <w:szCs w:val="28"/>
              </w:rPr>
              <w:t>obbraghyn</w:t>
            </w:r>
            <w:proofErr w:type="spellEnd"/>
            <w:r w:rsidRPr="00C05282">
              <w:rPr>
                <w:rFonts w:ascii="Garamond" w:hAnsi="Garamond"/>
                <w:sz w:val="28"/>
                <w:szCs w:val="28"/>
              </w:rPr>
              <w:t xml:space="preserve"> </w:t>
            </w:r>
            <w:proofErr w:type="spellStart"/>
            <w:r w:rsidRPr="00C05282">
              <w:rPr>
                <w:rFonts w:ascii="Garamond" w:hAnsi="Garamond"/>
                <w:sz w:val="28"/>
                <w:szCs w:val="28"/>
              </w:rPr>
              <w:t>cadjin</w:t>
            </w:r>
            <w:proofErr w:type="spellEnd"/>
            <w:r w:rsidRPr="00C05282">
              <w:rPr>
                <w:rFonts w:ascii="Garamond" w:hAnsi="Garamond"/>
                <w:sz w:val="28"/>
                <w:szCs w:val="28"/>
              </w:rPr>
              <w:t xml:space="preserve"> y </w:t>
            </w:r>
            <w:proofErr w:type="spellStart"/>
            <w:r w:rsidRPr="00C05282">
              <w:rPr>
                <w:rFonts w:ascii="Garamond" w:hAnsi="Garamond"/>
                <w:sz w:val="28"/>
                <w:szCs w:val="28"/>
              </w:rPr>
              <w:t>Teihl</w:t>
            </w:r>
            <w:proofErr w:type="spellEnd"/>
            <w:r w:rsidRPr="00C05282">
              <w:rPr>
                <w:rFonts w:ascii="Garamond" w:hAnsi="Garamond"/>
                <w:sz w:val="28"/>
                <w:szCs w:val="28"/>
              </w:rPr>
              <w:t xml:space="preserve"> as er </w:t>
            </w:r>
            <w:proofErr w:type="spellStart"/>
            <w:r w:rsidRPr="00C05282">
              <w:rPr>
                <w:rFonts w:ascii="Garamond" w:hAnsi="Garamond"/>
                <w:sz w:val="28"/>
                <w:szCs w:val="28"/>
              </w:rPr>
              <w:t>yialdyn</w:t>
            </w:r>
            <w:proofErr w:type="spellEnd"/>
            <w:r w:rsidRPr="00C05282">
              <w:rPr>
                <w:rFonts w:ascii="Garamond" w:hAnsi="Garamond"/>
                <w:sz w:val="28"/>
                <w:szCs w:val="28"/>
              </w:rPr>
              <w:t xml:space="preserve"> </w:t>
            </w:r>
            <w:proofErr w:type="spellStart"/>
            <w:r w:rsidRPr="00C05282">
              <w:rPr>
                <w:rFonts w:ascii="Garamond" w:hAnsi="Garamond"/>
                <w:sz w:val="28"/>
                <w:szCs w:val="28"/>
              </w:rPr>
              <w:t>Bannaght</w:t>
            </w:r>
            <w:proofErr w:type="spellEnd"/>
            <w:r w:rsidRPr="00C05282">
              <w:rPr>
                <w:rFonts w:ascii="Garamond" w:hAnsi="Garamond"/>
                <w:sz w:val="28"/>
                <w:szCs w:val="28"/>
              </w:rPr>
              <w:t xml:space="preserve"> er </w:t>
            </w:r>
            <w:proofErr w:type="spellStart"/>
            <w:r w:rsidRPr="00C05282">
              <w:rPr>
                <w:rFonts w:ascii="Garamond" w:hAnsi="Garamond"/>
                <w:sz w:val="28"/>
                <w:szCs w:val="28"/>
              </w:rPr>
              <w:t>lieh</w:t>
            </w:r>
            <w:proofErr w:type="spellEnd"/>
            <w:r w:rsidRPr="00C05282">
              <w:rPr>
                <w:rFonts w:ascii="Garamond" w:hAnsi="Garamond"/>
                <w:sz w:val="28"/>
                <w:szCs w:val="28"/>
              </w:rPr>
              <w:t xml:space="preserve"> </w:t>
            </w:r>
            <w:proofErr w:type="spellStart"/>
            <w:r w:rsidRPr="00C05282">
              <w:rPr>
                <w:rFonts w:ascii="Garamond" w:hAnsi="Garamond"/>
                <w:sz w:val="28"/>
                <w:szCs w:val="28"/>
              </w:rPr>
              <w:t>daue-syn</w:t>
            </w:r>
            <w:proofErr w:type="spellEnd"/>
            <w:r w:rsidRPr="00C05282">
              <w:rPr>
                <w:rFonts w:ascii="Garamond" w:hAnsi="Garamond"/>
                <w:sz w:val="28"/>
                <w:szCs w:val="28"/>
              </w:rPr>
              <w:t xml:space="preserve"> </w:t>
            </w:r>
            <w:proofErr w:type="spellStart"/>
            <w:r w:rsidRPr="00C05282">
              <w:rPr>
                <w:rFonts w:ascii="Garamond" w:hAnsi="Garamond"/>
                <w:sz w:val="28"/>
                <w:szCs w:val="28"/>
              </w:rPr>
              <w:t>ooilley</w:t>
            </w:r>
            <w:proofErr w:type="spellEnd"/>
            <w:r w:rsidRPr="00C05282">
              <w:rPr>
                <w:rFonts w:ascii="Garamond" w:hAnsi="Garamond"/>
                <w:sz w:val="28"/>
                <w:szCs w:val="28"/>
              </w:rPr>
              <w:t xml:space="preserve"> nee y </w:t>
            </w:r>
            <w:proofErr w:type="spellStart"/>
            <w:r w:rsidRPr="00C05282">
              <w:rPr>
                <w:rFonts w:ascii="Garamond" w:hAnsi="Garamond"/>
                <w:sz w:val="28"/>
                <w:szCs w:val="28"/>
              </w:rPr>
              <w:t>reall</w:t>
            </w:r>
            <w:proofErr w:type="spellEnd"/>
            <w:r w:rsidRPr="00C05282">
              <w:rPr>
                <w:rFonts w:ascii="Garamond" w:hAnsi="Garamond"/>
                <w:sz w:val="28"/>
                <w:szCs w:val="28"/>
              </w:rPr>
              <w:t xml:space="preserve"> eh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crauee</w:t>
            </w:r>
            <w:proofErr w:type="spellEnd"/>
            <w:r w:rsidRPr="00C05282">
              <w:rPr>
                <w:rFonts w:ascii="Garamond" w:hAnsi="Garamond"/>
                <w:sz w:val="28"/>
                <w:szCs w:val="28"/>
              </w:rPr>
              <w:t xml:space="preserve"> ; As </w:t>
            </w:r>
            <w:r w:rsidRPr="00C05282">
              <w:rPr>
                <w:rFonts w:ascii="Garamond" w:hAnsi="Garamond"/>
                <w:i/>
                <w:sz w:val="28"/>
                <w:szCs w:val="28"/>
              </w:rPr>
              <w:t xml:space="preserve">ta </w:t>
            </w:r>
            <w:proofErr w:type="spellStart"/>
            <w:r w:rsidRPr="00C05282">
              <w:rPr>
                <w:rFonts w:ascii="Garamond" w:hAnsi="Garamond"/>
                <w:i/>
                <w:sz w:val="28"/>
                <w:szCs w:val="28"/>
              </w:rPr>
              <w:t>Yeesey</w:t>
            </w:r>
            <w:proofErr w:type="spellEnd"/>
            <w:r w:rsidRPr="00C05282">
              <w:rPr>
                <w:rFonts w:ascii="Garamond" w:hAnsi="Garamond"/>
                <w:i/>
                <w:sz w:val="28"/>
                <w:szCs w:val="28"/>
              </w:rPr>
              <w:t xml:space="preserve"> </w:t>
            </w:r>
            <w:proofErr w:type="spellStart"/>
            <w:r w:rsidRPr="00C05282">
              <w:rPr>
                <w:rFonts w:ascii="Garamond" w:hAnsi="Garamond"/>
                <w:i/>
                <w:sz w:val="28"/>
                <w:szCs w:val="28"/>
              </w:rPr>
              <w:t>Creest</w:t>
            </w:r>
            <w:proofErr w:type="spellEnd"/>
            <w:r w:rsidRPr="00C05282">
              <w:rPr>
                <w:rFonts w:ascii="Garamond" w:hAnsi="Garamond"/>
                <w:i/>
                <w:sz w:val="28"/>
                <w:szCs w:val="28"/>
              </w:rPr>
              <w:t xml:space="preserve"> er </w:t>
            </w:r>
            <w:proofErr w:type="spellStart"/>
            <w:r w:rsidRPr="00C05282">
              <w:rPr>
                <w:rFonts w:ascii="Garamond" w:hAnsi="Garamond"/>
                <w:i/>
                <w:sz w:val="28"/>
                <w:szCs w:val="28"/>
              </w:rPr>
              <w:t>Yialdyn</w:t>
            </w:r>
            <w:proofErr w:type="spellEnd"/>
            <w:r w:rsidRPr="00C05282">
              <w:rPr>
                <w:rFonts w:ascii="Garamond" w:hAnsi="Garamond"/>
                <w:i/>
                <w:sz w:val="28"/>
                <w:szCs w:val="28"/>
              </w:rPr>
              <w:t xml:space="preserve"> </w:t>
            </w:r>
            <w:proofErr w:type="spellStart"/>
            <w:r w:rsidRPr="00C05282">
              <w:rPr>
                <w:rFonts w:ascii="Garamond" w:hAnsi="Garamond"/>
                <w:i/>
                <w:sz w:val="28"/>
                <w:szCs w:val="28"/>
              </w:rPr>
              <w:t>leid</w:t>
            </w:r>
            <w:proofErr w:type="spellEnd"/>
            <w:r w:rsidRPr="00C05282">
              <w:rPr>
                <w:rFonts w:ascii="Garamond" w:hAnsi="Garamond"/>
                <w:i/>
                <w:sz w:val="28"/>
                <w:szCs w:val="28"/>
              </w:rPr>
              <w:t xml:space="preserve"> </w:t>
            </w:r>
            <w:proofErr w:type="spellStart"/>
            <w:r w:rsidRPr="00C05282">
              <w:rPr>
                <w:rFonts w:ascii="Garamond" w:hAnsi="Garamond"/>
                <w:i/>
                <w:sz w:val="28"/>
                <w:szCs w:val="28"/>
              </w:rPr>
              <w:t>cheddyn</w:t>
            </w:r>
            <w:proofErr w:type="spellEnd"/>
            <w:r w:rsidRPr="00C05282">
              <w:rPr>
                <w:rFonts w:ascii="Garamond" w:hAnsi="Garamond"/>
                <w:i/>
                <w:sz w:val="28"/>
                <w:szCs w:val="28"/>
              </w:rPr>
              <w:t xml:space="preserve"> </w:t>
            </w:r>
            <w:proofErr w:type="spellStart"/>
            <w:r w:rsidRPr="00C05282">
              <w:rPr>
                <w:rFonts w:ascii="Garamond" w:hAnsi="Garamond"/>
                <w:i/>
                <w:sz w:val="28"/>
                <w:szCs w:val="28"/>
              </w:rPr>
              <w:t>reesht</w:t>
            </w:r>
            <w:proofErr w:type="spellEnd"/>
            <w:r w:rsidRPr="00C05282">
              <w:rPr>
                <w:rFonts w:ascii="Garamond" w:hAnsi="Garamond"/>
                <w:i/>
                <w:sz w:val="28"/>
                <w:szCs w:val="28"/>
              </w:rPr>
              <w:t xml:space="preserve">. </w:t>
            </w:r>
          </w:p>
        </w:tc>
        <w:tc>
          <w:tcPr>
            <w:tcW w:w="3852" w:type="dxa"/>
          </w:tcPr>
          <w:p w14:paraId="7C5E2662" w14:textId="77777777" w:rsidR="002E74F7" w:rsidRPr="00D05E71" w:rsidRDefault="002E74F7" w:rsidP="00B237C3">
            <w:pPr>
              <w:pStyle w:val="ListParagraph"/>
              <w:ind w:left="0" w:firstLine="227"/>
              <w:jc w:val="both"/>
              <w:rPr>
                <w:rFonts w:ascii="Garamond" w:hAnsi="Garamond" w:cs="Times New Roman"/>
                <w:sz w:val="28"/>
              </w:rPr>
            </w:pPr>
            <w:r w:rsidRPr="00D05E71">
              <w:rPr>
                <w:rFonts w:ascii="Garamond" w:hAnsi="Garamond" w:cs="Times New Roman"/>
                <w:sz w:val="28"/>
              </w:rPr>
              <w:t xml:space="preserve">A. </w:t>
            </w:r>
            <w:r w:rsidRPr="00D05E71">
              <w:rPr>
                <w:rFonts w:ascii="Garamond" w:hAnsi="Garamond" w:cs="Times New Roman"/>
                <w:i/>
                <w:sz w:val="28"/>
              </w:rPr>
              <w:t>Having sanctified, that is, separated it from the common Business of Life, he hath promised an especial Blessing to all such as keep it Holy</w:t>
            </w:r>
            <w:r w:rsidRPr="00D05E71">
              <w:rPr>
                <w:rFonts w:ascii="Garamond" w:hAnsi="Garamond" w:cs="Times New Roman"/>
                <w:sz w:val="28"/>
              </w:rPr>
              <w:t> ;</w:t>
            </w:r>
            <w:r w:rsidRPr="00D05E71">
              <w:rPr>
                <w:rFonts w:ascii="Garamond" w:hAnsi="Garamond" w:cs="Times New Roman"/>
                <w:i/>
                <w:sz w:val="28"/>
              </w:rPr>
              <w:t xml:space="preserve"> </w:t>
            </w:r>
            <w:r w:rsidRPr="00D05E71">
              <w:rPr>
                <w:rFonts w:ascii="Garamond" w:hAnsi="Garamond" w:cs="Times New Roman"/>
                <w:sz w:val="28"/>
              </w:rPr>
              <w:t xml:space="preserve">and Jesus Christ hath </w:t>
            </w:r>
            <w:proofErr w:type="spellStart"/>
            <w:r w:rsidRPr="00D05E71">
              <w:rPr>
                <w:rFonts w:ascii="Garamond" w:hAnsi="Garamond" w:cs="Times New Roman"/>
                <w:sz w:val="28"/>
              </w:rPr>
              <w:t>renew’d</w:t>
            </w:r>
            <w:proofErr w:type="spellEnd"/>
            <w:r w:rsidRPr="00D05E71">
              <w:rPr>
                <w:rFonts w:ascii="Garamond" w:hAnsi="Garamond" w:cs="Times New Roman"/>
                <w:sz w:val="28"/>
              </w:rPr>
              <w:t xml:space="preserve"> that Promise.</w:t>
            </w:r>
          </w:p>
        </w:tc>
        <w:tc>
          <w:tcPr>
            <w:tcW w:w="966" w:type="dxa"/>
          </w:tcPr>
          <w:p w14:paraId="42F367DA" w14:textId="77777777" w:rsidR="002E74F7" w:rsidRDefault="002E74F7" w:rsidP="00DB60C3">
            <w:pPr>
              <w:pStyle w:val="ListParagraph"/>
              <w:ind w:left="0"/>
              <w:rPr>
                <w:rFonts w:ascii="Garamond" w:hAnsi="Garamond" w:cs="Times New Roman"/>
                <w:sz w:val="20"/>
                <w:szCs w:val="20"/>
              </w:rPr>
            </w:pPr>
          </w:p>
          <w:p w14:paraId="0EE3DF8E" w14:textId="77777777" w:rsidR="002E74F7" w:rsidRDefault="002E74F7" w:rsidP="00DB60C3">
            <w:pPr>
              <w:pStyle w:val="ListParagraph"/>
              <w:ind w:left="0"/>
              <w:rPr>
                <w:rFonts w:ascii="Garamond" w:hAnsi="Garamond" w:cs="Times New Roman"/>
                <w:sz w:val="20"/>
                <w:szCs w:val="20"/>
              </w:rPr>
            </w:pPr>
          </w:p>
          <w:p w14:paraId="5703F764" w14:textId="77777777" w:rsidR="002E74F7" w:rsidRDefault="002E74F7" w:rsidP="00DB60C3">
            <w:pPr>
              <w:pStyle w:val="ListParagraph"/>
              <w:ind w:left="0"/>
              <w:rPr>
                <w:rFonts w:ascii="Garamond" w:hAnsi="Garamond" w:cs="Times New Roman"/>
                <w:sz w:val="20"/>
                <w:szCs w:val="20"/>
              </w:rPr>
            </w:pPr>
          </w:p>
          <w:p w14:paraId="4E36A8FE" w14:textId="77777777" w:rsidR="002E74F7" w:rsidRDefault="002E74F7" w:rsidP="00DB60C3">
            <w:pPr>
              <w:pStyle w:val="ListParagraph"/>
              <w:ind w:left="0"/>
              <w:rPr>
                <w:rFonts w:ascii="Garamond" w:hAnsi="Garamond" w:cs="Times New Roman"/>
                <w:sz w:val="20"/>
                <w:szCs w:val="20"/>
              </w:rPr>
            </w:pPr>
          </w:p>
          <w:p w14:paraId="21FE072B" w14:textId="77777777" w:rsidR="002E74F7" w:rsidRPr="000816C5" w:rsidRDefault="002E74F7" w:rsidP="00DB60C3">
            <w:pPr>
              <w:pStyle w:val="ListParagraph"/>
              <w:ind w:left="0"/>
              <w:rPr>
                <w:rFonts w:ascii="Garamond" w:hAnsi="Garamond" w:cs="Times New Roman"/>
                <w:sz w:val="20"/>
                <w:szCs w:val="20"/>
              </w:rPr>
            </w:pPr>
            <w:r>
              <w:rPr>
                <w:rFonts w:ascii="Garamond" w:hAnsi="Garamond" w:cs="Times New Roman"/>
                <w:sz w:val="20"/>
                <w:szCs w:val="20"/>
              </w:rPr>
              <w:t>Matt. 6. 33.</w:t>
            </w:r>
          </w:p>
        </w:tc>
      </w:tr>
      <w:tr w:rsidR="002E74F7" w:rsidRPr="00D05E71" w14:paraId="3837D690" w14:textId="77777777" w:rsidTr="005261C9">
        <w:tc>
          <w:tcPr>
            <w:tcW w:w="4253" w:type="dxa"/>
          </w:tcPr>
          <w:p w14:paraId="41E449EB" w14:textId="77777777" w:rsidR="002E74F7" w:rsidRPr="00C05282" w:rsidRDefault="002E74F7" w:rsidP="00B237C3">
            <w:pPr>
              <w:pStyle w:val="CM3"/>
              <w:widowControl/>
              <w:spacing w:line="240" w:lineRule="auto"/>
              <w:ind w:firstLine="227"/>
              <w:contextualSpacing/>
              <w:jc w:val="both"/>
              <w:rPr>
                <w:rFonts w:ascii="Garamond" w:hAnsi="Garamond"/>
                <w:sz w:val="28"/>
                <w:szCs w:val="28"/>
              </w:rPr>
            </w:pPr>
            <w:r w:rsidRPr="00C05282">
              <w:rPr>
                <w:rFonts w:ascii="Garamond" w:hAnsi="Garamond"/>
                <w:i/>
                <w:sz w:val="28"/>
                <w:szCs w:val="28"/>
              </w:rPr>
              <w:t>Q.</w:t>
            </w:r>
            <w:r w:rsidRPr="00C05282">
              <w:rPr>
                <w:rFonts w:ascii="Garamond" w:hAnsi="Garamond"/>
                <w:sz w:val="28"/>
                <w:szCs w:val="28"/>
              </w:rPr>
              <w:t xml:space="preserve"> </w:t>
            </w:r>
            <w:proofErr w:type="spellStart"/>
            <w:r w:rsidRPr="00C05282">
              <w:rPr>
                <w:rFonts w:ascii="Garamond" w:hAnsi="Garamond"/>
                <w:sz w:val="28"/>
                <w:szCs w:val="28"/>
              </w:rPr>
              <w:t>Cre’n</w:t>
            </w:r>
            <w:proofErr w:type="spellEnd"/>
            <w:r w:rsidRPr="00C05282">
              <w:rPr>
                <w:rFonts w:ascii="Garamond" w:hAnsi="Garamond"/>
                <w:sz w:val="28"/>
                <w:szCs w:val="28"/>
              </w:rPr>
              <w:t xml:space="preserve"> </w:t>
            </w:r>
            <w:proofErr w:type="spellStart"/>
            <w:r w:rsidRPr="00C05282">
              <w:rPr>
                <w:rFonts w:ascii="Garamond" w:hAnsi="Garamond"/>
                <w:sz w:val="28"/>
                <w:szCs w:val="28"/>
              </w:rPr>
              <w:t>aght</w:t>
            </w:r>
            <w:proofErr w:type="spellEnd"/>
            <w:r w:rsidRPr="00C05282">
              <w:rPr>
                <w:rFonts w:ascii="Garamond" w:hAnsi="Garamond"/>
                <w:sz w:val="28"/>
                <w:szCs w:val="28"/>
              </w:rPr>
              <w:t xml:space="preserve"> </w:t>
            </w:r>
            <w:proofErr w:type="spellStart"/>
            <w:r w:rsidRPr="00C05282">
              <w:rPr>
                <w:rFonts w:ascii="Garamond" w:hAnsi="Garamond"/>
                <w:sz w:val="28"/>
                <w:szCs w:val="28"/>
              </w:rPr>
              <w:t>shegin</w:t>
            </w:r>
            <w:proofErr w:type="spellEnd"/>
            <w:r w:rsidRPr="00C05282">
              <w:rPr>
                <w:rFonts w:ascii="Garamond" w:hAnsi="Garamond"/>
                <w:sz w:val="28"/>
                <w:szCs w:val="28"/>
              </w:rPr>
              <w:t xml:space="preserve"> </w:t>
            </w:r>
            <w:proofErr w:type="spellStart"/>
            <w:r w:rsidRPr="00C05282">
              <w:rPr>
                <w:rFonts w:ascii="Garamond" w:hAnsi="Garamond"/>
                <w:sz w:val="28"/>
                <w:szCs w:val="28"/>
              </w:rPr>
              <w:t>dooin</w:t>
            </w:r>
            <w:proofErr w:type="spellEnd"/>
            <w:r w:rsidRPr="00C05282">
              <w:rPr>
                <w:rFonts w:ascii="Garamond" w:hAnsi="Garamond"/>
                <w:sz w:val="28"/>
                <w:szCs w:val="28"/>
              </w:rPr>
              <w:t xml:space="preserve"> y </w:t>
            </w:r>
            <w:proofErr w:type="spellStart"/>
            <w:r w:rsidRPr="00C05282">
              <w:rPr>
                <w:rFonts w:ascii="Garamond" w:hAnsi="Garamond"/>
                <w:sz w:val="28"/>
                <w:szCs w:val="28"/>
              </w:rPr>
              <w:t>reall</w:t>
            </w:r>
            <w:proofErr w:type="spellEnd"/>
            <w:r w:rsidRPr="00C05282">
              <w:rPr>
                <w:rFonts w:ascii="Garamond" w:hAnsi="Garamond"/>
                <w:sz w:val="28"/>
                <w:szCs w:val="28"/>
              </w:rPr>
              <w:t xml:space="preserve"> eh </w:t>
            </w:r>
            <w:proofErr w:type="spellStart"/>
            <w:r w:rsidRPr="00C05282">
              <w:rPr>
                <w:rFonts w:ascii="Garamond" w:hAnsi="Garamond"/>
                <w:sz w:val="28"/>
                <w:szCs w:val="28"/>
              </w:rPr>
              <w:t>casherick</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vod</w:t>
            </w:r>
            <w:proofErr w:type="spellEnd"/>
            <w:r w:rsidRPr="00C05282">
              <w:rPr>
                <w:rFonts w:ascii="Garamond" w:hAnsi="Garamond"/>
                <w:sz w:val="28"/>
                <w:szCs w:val="28"/>
              </w:rPr>
              <w:t xml:space="preserve"> mad y </w:t>
            </w:r>
            <w:proofErr w:type="spellStart"/>
            <w:r w:rsidRPr="00C05282">
              <w:rPr>
                <w:rFonts w:ascii="Garamond" w:hAnsi="Garamond"/>
                <w:sz w:val="28"/>
                <w:szCs w:val="28"/>
              </w:rPr>
              <w:t>Bannaght</w:t>
            </w:r>
            <w:proofErr w:type="spellEnd"/>
            <w:r w:rsidRPr="00C05282">
              <w:rPr>
                <w:rFonts w:ascii="Garamond" w:hAnsi="Garamond"/>
                <w:sz w:val="28"/>
                <w:szCs w:val="28"/>
              </w:rPr>
              <w:t xml:space="preserve"> </w:t>
            </w:r>
            <w:proofErr w:type="spellStart"/>
            <w:r w:rsidRPr="00C05282">
              <w:rPr>
                <w:rFonts w:ascii="Garamond" w:hAnsi="Garamond"/>
                <w:sz w:val="28"/>
                <w:szCs w:val="28"/>
              </w:rPr>
              <w:t>shoh</w:t>
            </w:r>
            <w:proofErr w:type="spellEnd"/>
            <w:r w:rsidRPr="00C05282">
              <w:rPr>
                <w:rFonts w:ascii="Garamond" w:hAnsi="Garamond"/>
                <w:sz w:val="28"/>
                <w:szCs w:val="28"/>
              </w:rPr>
              <w:t xml:space="preserve"> y </w:t>
            </w:r>
            <w:proofErr w:type="spellStart"/>
            <w:r w:rsidRPr="00C05282">
              <w:rPr>
                <w:rFonts w:ascii="Garamond" w:hAnsi="Garamond"/>
                <w:sz w:val="28"/>
                <w:szCs w:val="28"/>
              </w:rPr>
              <w:t>gheddyn</w:t>
            </w:r>
            <w:proofErr w:type="spellEnd"/>
            <w:r w:rsidRPr="00C05282">
              <w:rPr>
                <w:rFonts w:ascii="Garamond" w:hAnsi="Garamond"/>
                <w:i/>
                <w:sz w:val="28"/>
                <w:szCs w:val="28"/>
              </w:rPr>
              <w:t> </w:t>
            </w:r>
            <w:r w:rsidRPr="00C05282">
              <w:rPr>
                <w:rFonts w:ascii="Garamond" w:hAnsi="Garamond"/>
                <w:sz w:val="28"/>
                <w:szCs w:val="28"/>
              </w:rPr>
              <w:t xml:space="preserve">? </w:t>
            </w:r>
          </w:p>
        </w:tc>
        <w:tc>
          <w:tcPr>
            <w:tcW w:w="3852" w:type="dxa"/>
          </w:tcPr>
          <w:p w14:paraId="6DF4A724" w14:textId="77777777" w:rsidR="002E74F7" w:rsidRPr="00D05E71" w:rsidRDefault="002E74F7"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How must we keep it Holy, that we may obtain this Blessing ?</w:t>
            </w:r>
          </w:p>
        </w:tc>
        <w:tc>
          <w:tcPr>
            <w:tcW w:w="966" w:type="dxa"/>
          </w:tcPr>
          <w:p w14:paraId="5DBD0A0F" w14:textId="77777777" w:rsidR="002E74F7" w:rsidRPr="000816C5" w:rsidRDefault="002E74F7" w:rsidP="00DB60C3">
            <w:pPr>
              <w:pStyle w:val="ListParagraph"/>
              <w:ind w:left="0"/>
              <w:rPr>
                <w:rFonts w:ascii="Garamond" w:hAnsi="Garamond" w:cs="Times New Roman"/>
                <w:sz w:val="20"/>
                <w:szCs w:val="20"/>
              </w:rPr>
            </w:pPr>
          </w:p>
        </w:tc>
      </w:tr>
      <w:tr w:rsidR="002E74F7" w:rsidRPr="00D05E71" w14:paraId="5D21366D" w14:textId="77777777" w:rsidTr="005261C9">
        <w:tc>
          <w:tcPr>
            <w:tcW w:w="4253" w:type="dxa"/>
          </w:tcPr>
          <w:p w14:paraId="512F287B" w14:textId="77777777" w:rsidR="002E74F7" w:rsidRPr="00C05282" w:rsidRDefault="002E74F7" w:rsidP="00B237C3">
            <w:pPr>
              <w:pStyle w:val="CM3"/>
              <w:widowControl/>
              <w:spacing w:line="240" w:lineRule="auto"/>
              <w:ind w:firstLine="227"/>
              <w:contextualSpacing/>
              <w:jc w:val="both"/>
              <w:rPr>
                <w:rFonts w:ascii="Garamond" w:hAnsi="Garamond"/>
                <w:sz w:val="28"/>
                <w:szCs w:val="28"/>
              </w:rPr>
            </w:pPr>
            <w:r w:rsidRPr="00C05282">
              <w:rPr>
                <w:rFonts w:ascii="Garamond" w:hAnsi="Garamond"/>
                <w:i/>
                <w:sz w:val="28"/>
                <w:szCs w:val="28"/>
              </w:rPr>
              <w:t xml:space="preserve">A. </w:t>
            </w:r>
            <w:proofErr w:type="spellStart"/>
            <w:r w:rsidRPr="00C05282">
              <w:rPr>
                <w:rFonts w:ascii="Garamond" w:hAnsi="Garamond"/>
                <w:sz w:val="28"/>
                <w:szCs w:val="28"/>
              </w:rPr>
              <w:t>Shegin</w:t>
            </w:r>
            <w:proofErr w:type="spellEnd"/>
            <w:r w:rsidRPr="00C05282">
              <w:rPr>
                <w:rFonts w:ascii="Garamond" w:hAnsi="Garamond"/>
                <w:sz w:val="28"/>
                <w:szCs w:val="28"/>
              </w:rPr>
              <w:t xml:space="preserve"> </w:t>
            </w:r>
            <w:proofErr w:type="spellStart"/>
            <w:r w:rsidRPr="00C05282">
              <w:rPr>
                <w:rFonts w:ascii="Garamond" w:hAnsi="Garamond"/>
                <w:sz w:val="28"/>
                <w:szCs w:val="28"/>
              </w:rPr>
              <w:t>dooin</w:t>
            </w:r>
            <w:proofErr w:type="spellEnd"/>
            <w:r w:rsidRPr="00C05282">
              <w:rPr>
                <w:rFonts w:ascii="Garamond" w:hAnsi="Garamond"/>
                <w:sz w:val="28"/>
                <w:szCs w:val="28"/>
              </w:rPr>
              <w:t xml:space="preserve"> </w:t>
            </w:r>
            <w:proofErr w:type="spellStart"/>
            <w:r w:rsidRPr="00C05282">
              <w:rPr>
                <w:rFonts w:ascii="Garamond" w:hAnsi="Garamond"/>
                <w:sz w:val="28"/>
                <w:szCs w:val="28"/>
              </w:rPr>
              <w:t>fagail</w:t>
            </w:r>
            <w:proofErr w:type="spellEnd"/>
            <w:r w:rsidRPr="00C05282">
              <w:rPr>
                <w:rFonts w:ascii="Garamond" w:hAnsi="Garamond"/>
                <w:sz w:val="28"/>
                <w:szCs w:val="28"/>
              </w:rPr>
              <w:t xml:space="preserve"> </w:t>
            </w:r>
            <w:proofErr w:type="spellStart"/>
            <w:r w:rsidRPr="00C05282">
              <w:rPr>
                <w:rFonts w:ascii="Garamond" w:hAnsi="Garamond"/>
                <w:sz w:val="28"/>
                <w:szCs w:val="28"/>
              </w:rPr>
              <w:t>jeh</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chooilley</w:t>
            </w:r>
            <w:proofErr w:type="spellEnd"/>
            <w:r w:rsidRPr="00C05282">
              <w:rPr>
                <w:rFonts w:ascii="Garamond" w:hAnsi="Garamond"/>
                <w:sz w:val="28"/>
                <w:szCs w:val="28"/>
              </w:rPr>
              <w:t xml:space="preserve"> </w:t>
            </w:r>
            <w:proofErr w:type="spellStart"/>
            <w:r w:rsidRPr="00C05282">
              <w:rPr>
                <w:rFonts w:ascii="Garamond" w:hAnsi="Garamond"/>
                <w:sz w:val="28"/>
                <w:szCs w:val="28"/>
              </w:rPr>
              <w:t>Obber</w:t>
            </w:r>
            <w:proofErr w:type="spellEnd"/>
            <w:r w:rsidRPr="00C05282">
              <w:rPr>
                <w:rFonts w:ascii="Garamond" w:hAnsi="Garamond"/>
                <w:sz w:val="28"/>
                <w:szCs w:val="28"/>
              </w:rPr>
              <w:t xml:space="preserve">, </w:t>
            </w:r>
            <w:proofErr w:type="spellStart"/>
            <w:r w:rsidRPr="00C05282">
              <w:rPr>
                <w:rFonts w:ascii="Garamond" w:hAnsi="Garamond"/>
                <w:sz w:val="28"/>
                <w:szCs w:val="28"/>
              </w:rPr>
              <w:t>Kairrail</w:t>
            </w:r>
            <w:proofErr w:type="spellEnd"/>
            <w:r w:rsidRPr="00C05282">
              <w:rPr>
                <w:rFonts w:ascii="Garamond" w:hAnsi="Garamond"/>
                <w:sz w:val="28"/>
                <w:szCs w:val="28"/>
              </w:rPr>
              <w:t xml:space="preserve"> as </w:t>
            </w:r>
            <w:proofErr w:type="spellStart"/>
            <w:r w:rsidRPr="00C05282">
              <w:rPr>
                <w:rFonts w:ascii="Garamond" w:hAnsi="Garamond"/>
                <w:sz w:val="28"/>
                <w:szCs w:val="28"/>
              </w:rPr>
              <w:t>Evnys</w:t>
            </w:r>
            <w:proofErr w:type="spellEnd"/>
            <w:r w:rsidRPr="00C05282">
              <w:rPr>
                <w:rFonts w:ascii="Garamond" w:hAnsi="Garamond"/>
                <w:sz w:val="28"/>
                <w:szCs w:val="28"/>
              </w:rPr>
              <w:t xml:space="preserve"> </w:t>
            </w:r>
            <w:proofErr w:type="spellStart"/>
            <w:r w:rsidRPr="00C05282">
              <w:rPr>
                <w:rFonts w:ascii="Garamond" w:hAnsi="Garamond"/>
                <w:sz w:val="28"/>
                <w:szCs w:val="28"/>
              </w:rPr>
              <w:t>seiltagh</w:t>
            </w:r>
            <w:proofErr w:type="spellEnd"/>
            <w:r w:rsidRPr="00C05282">
              <w:rPr>
                <w:rFonts w:ascii="Garamond" w:hAnsi="Garamond"/>
                <w:sz w:val="28"/>
                <w:szCs w:val="28"/>
              </w:rPr>
              <w:t xml:space="preserve"> </w:t>
            </w:r>
            <w:proofErr w:type="spellStart"/>
            <w:r w:rsidRPr="00C05282">
              <w:rPr>
                <w:rFonts w:ascii="Garamond" w:hAnsi="Garamond"/>
                <w:sz w:val="28"/>
                <w:szCs w:val="28"/>
              </w:rPr>
              <w:t>oddys</w:t>
            </w:r>
            <w:proofErr w:type="spellEnd"/>
            <w:r w:rsidRPr="00C05282">
              <w:rPr>
                <w:rFonts w:ascii="Garamond" w:hAnsi="Garamond"/>
                <w:sz w:val="28"/>
                <w:szCs w:val="28"/>
              </w:rPr>
              <w:t xml:space="preserve"> er </w:t>
            </w:r>
            <w:proofErr w:type="spellStart"/>
            <w:r w:rsidRPr="00C05282">
              <w:rPr>
                <w:rFonts w:ascii="Garamond" w:hAnsi="Garamond"/>
                <w:sz w:val="28"/>
                <w:szCs w:val="28"/>
              </w:rPr>
              <w:t>aght</w:t>
            </w:r>
            <w:proofErr w:type="spellEnd"/>
            <w:r w:rsidRPr="00C05282">
              <w:rPr>
                <w:rFonts w:ascii="Garamond" w:hAnsi="Garamond"/>
                <w:sz w:val="28"/>
                <w:szCs w:val="28"/>
              </w:rPr>
              <w:t xml:space="preserve"> </w:t>
            </w:r>
            <w:proofErr w:type="spellStart"/>
            <w:r w:rsidRPr="00C05282">
              <w:rPr>
                <w:rFonts w:ascii="Garamond" w:hAnsi="Garamond"/>
                <w:sz w:val="28"/>
                <w:szCs w:val="28"/>
              </w:rPr>
              <w:t>erbee</w:t>
            </w:r>
            <w:proofErr w:type="spellEnd"/>
            <w:r w:rsidRPr="00C05282">
              <w:rPr>
                <w:rFonts w:ascii="Garamond" w:hAnsi="Garamond"/>
                <w:sz w:val="28"/>
                <w:szCs w:val="28"/>
              </w:rPr>
              <w:t xml:space="preserve"> shin y </w:t>
            </w:r>
            <w:proofErr w:type="spellStart"/>
            <w:r w:rsidRPr="00C05282">
              <w:rPr>
                <w:rFonts w:ascii="Garamond" w:hAnsi="Garamond"/>
                <w:sz w:val="28"/>
                <w:szCs w:val="28"/>
              </w:rPr>
              <w:t>yanoo</w:t>
            </w:r>
            <w:proofErr w:type="spellEnd"/>
            <w:r w:rsidRPr="00C05282">
              <w:rPr>
                <w:rFonts w:ascii="Garamond" w:hAnsi="Garamond"/>
                <w:sz w:val="28"/>
                <w:szCs w:val="28"/>
              </w:rPr>
              <w:t xml:space="preserve"> </w:t>
            </w:r>
            <w:proofErr w:type="spellStart"/>
            <w:r w:rsidRPr="00C05282">
              <w:rPr>
                <w:rFonts w:ascii="Garamond" w:hAnsi="Garamond"/>
                <w:sz w:val="28"/>
                <w:szCs w:val="28"/>
              </w:rPr>
              <w:t>niau-arloo</w:t>
            </w:r>
            <w:proofErr w:type="spellEnd"/>
            <w:r w:rsidRPr="00C05282">
              <w:rPr>
                <w:rFonts w:ascii="Garamond" w:hAnsi="Garamond"/>
                <w:sz w:val="28"/>
                <w:szCs w:val="28"/>
              </w:rPr>
              <w:t xml:space="preserve"> son </w:t>
            </w:r>
            <w:proofErr w:type="spellStart"/>
            <w:r w:rsidRPr="00C05282">
              <w:rPr>
                <w:rFonts w:ascii="Garamond" w:hAnsi="Garamond"/>
                <w:sz w:val="28"/>
                <w:szCs w:val="28"/>
              </w:rPr>
              <w:t>shirveish</w:t>
            </w:r>
            <w:proofErr w:type="spellEnd"/>
            <w:r w:rsidRPr="00C05282">
              <w:rPr>
                <w:rFonts w:ascii="Garamond" w:hAnsi="Garamond"/>
                <w:sz w:val="28"/>
                <w:szCs w:val="28"/>
              </w:rPr>
              <w:t xml:space="preserve"> Yee, </w:t>
            </w:r>
            <w:proofErr w:type="spellStart"/>
            <w:r w:rsidRPr="00C05282">
              <w:rPr>
                <w:rFonts w:ascii="Garamond" w:hAnsi="Garamond"/>
                <w:sz w:val="28"/>
                <w:szCs w:val="28"/>
              </w:rPr>
              <w:t>huggey</w:t>
            </w:r>
            <w:proofErr w:type="spellEnd"/>
            <w:r w:rsidRPr="00C05282">
              <w:rPr>
                <w:rFonts w:ascii="Garamond" w:hAnsi="Garamond"/>
                <w:sz w:val="28"/>
                <w:szCs w:val="28"/>
              </w:rPr>
              <w:t xml:space="preserve"> </w:t>
            </w:r>
            <w:proofErr w:type="spellStart"/>
            <w:r w:rsidRPr="00C05282">
              <w:rPr>
                <w:rFonts w:ascii="Garamond" w:hAnsi="Garamond"/>
                <w:sz w:val="28"/>
                <w:szCs w:val="28"/>
              </w:rPr>
              <w:t>ta’n</w:t>
            </w:r>
            <w:proofErr w:type="spellEnd"/>
            <w:r w:rsidRPr="00C05282">
              <w:rPr>
                <w:rFonts w:ascii="Garamond" w:hAnsi="Garamond"/>
                <w:sz w:val="28"/>
                <w:szCs w:val="28"/>
              </w:rPr>
              <w:t xml:space="preserve"> </w:t>
            </w:r>
            <w:proofErr w:type="spellStart"/>
            <w:r w:rsidRPr="00C05282">
              <w:rPr>
                <w:rFonts w:ascii="Garamond" w:hAnsi="Garamond"/>
                <w:sz w:val="28"/>
                <w:szCs w:val="28"/>
              </w:rPr>
              <w:t>Laa</w:t>
            </w:r>
            <w:proofErr w:type="spellEnd"/>
            <w:r w:rsidRPr="00C05282">
              <w:rPr>
                <w:rFonts w:ascii="Garamond" w:hAnsi="Garamond"/>
                <w:sz w:val="28"/>
                <w:szCs w:val="28"/>
              </w:rPr>
              <w:t xml:space="preserve"> er </w:t>
            </w:r>
            <w:proofErr w:type="spellStart"/>
            <w:r w:rsidRPr="00C05282">
              <w:rPr>
                <w:rFonts w:ascii="Garamond" w:hAnsi="Garamond"/>
                <w:sz w:val="28"/>
                <w:szCs w:val="28"/>
              </w:rPr>
              <w:t>ny</w:t>
            </w:r>
            <w:proofErr w:type="spellEnd"/>
            <w:r w:rsidRPr="00C05282">
              <w:rPr>
                <w:rFonts w:ascii="Garamond" w:hAnsi="Garamond"/>
                <w:sz w:val="28"/>
                <w:szCs w:val="28"/>
              </w:rPr>
              <w:t xml:space="preserve"> </w:t>
            </w:r>
            <w:proofErr w:type="spellStart"/>
            <w:r w:rsidRPr="002E74F7">
              <w:rPr>
                <w:rFonts w:ascii="Garamond" w:hAnsi="Garamond"/>
                <w:sz w:val="28"/>
                <w:szCs w:val="28"/>
              </w:rPr>
              <w:t>c</w:t>
            </w:r>
            <w:r w:rsidRPr="00C05282">
              <w:rPr>
                <w:rFonts w:ascii="Garamond" w:hAnsi="Garamond"/>
                <w:sz w:val="28"/>
                <w:szCs w:val="28"/>
              </w:rPr>
              <w:t>asherick</w:t>
            </w:r>
            <w:proofErr w:type="spellEnd"/>
            <w:r w:rsidRPr="00C05282">
              <w:rPr>
                <w:rFonts w:ascii="Garamond" w:hAnsi="Garamond"/>
                <w:sz w:val="28"/>
                <w:szCs w:val="28"/>
              </w:rPr>
              <w:t xml:space="preserve">. As </w:t>
            </w:r>
            <w:proofErr w:type="spellStart"/>
            <w:r w:rsidRPr="00C05282">
              <w:rPr>
                <w:rFonts w:ascii="Garamond" w:hAnsi="Garamond"/>
                <w:sz w:val="28"/>
                <w:szCs w:val="28"/>
              </w:rPr>
              <w:lastRenderedPageBreak/>
              <w:t>fagail</w:t>
            </w:r>
            <w:proofErr w:type="spellEnd"/>
            <w:r w:rsidRPr="00C05282">
              <w:rPr>
                <w:rFonts w:ascii="Garamond" w:hAnsi="Garamond"/>
                <w:sz w:val="28"/>
                <w:szCs w:val="28"/>
              </w:rPr>
              <w:t xml:space="preserve"> </w:t>
            </w:r>
            <w:proofErr w:type="spellStart"/>
            <w:r w:rsidRPr="00C05282">
              <w:rPr>
                <w:rFonts w:ascii="Garamond" w:hAnsi="Garamond"/>
                <w:sz w:val="28"/>
                <w:szCs w:val="28"/>
              </w:rPr>
              <w:t>ooilley</w:t>
            </w:r>
            <w:proofErr w:type="spellEnd"/>
            <w:r w:rsidRPr="00C05282">
              <w:rPr>
                <w:rFonts w:ascii="Garamond" w:hAnsi="Garamond"/>
                <w:sz w:val="28"/>
                <w:szCs w:val="28"/>
              </w:rPr>
              <w:t xml:space="preserve"> </w:t>
            </w:r>
            <w:proofErr w:type="spellStart"/>
            <w:r w:rsidRPr="00C05282">
              <w:rPr>
                <w:rFonts w:ascii="Garamond" w:hAnsi="Garamond"/>
                <w:sz w:val="28"/>
                <w:szCs w:val="28"/>
              </w:rPr>
              <w:t>nyn</w:t>
            </w:r>
            <w:proofErr w:type="spellEnd"/>
            <w:r w:rsidRPr="00C05282">
              <w:rPr>
                <w:rFonts w:ascii="Garamond" w:hAnsi="Garamond"/>
                <w:sz w:val="28"/>
                <w:szCs w:val="28"/>
              </w:rPr>
              <w:t xml:space="preserve"> </w:t>
            </w:r>
            <w:proofErr w:type="spellStart"/>
            <w:r w:rsidRPr="00C05282">
              <w:rPr>
                <w:rFonts w:ascii="Garamond" w:hAnsi="Garamond"/>
                <w:sz w:val="28"/>
                <w:szCs w:val="28"/>
              </w:rPr>
              <w:t>gairraillyn</w:t>
            </w:r>
            <w:proofErr w:type="spellEnd"/>
            <w:r w:rsidRPr="00C05282">
              <w:rPr>
                <w:rFonts w:ascii="Garamond" w:hAnsi="Garamond"/>
                <w:sz w:val="28"/>
                <w:szCs w:val="28"/>
              </w:rPr>
              <w:t xml:space="preserve"> </w:t>
            </w:r>
            <w:proofErr w:type="spellStart"/>
            <w:r w:rsidRPr="00C05282">
              <w:rPr>
                <w:rFonts w:ascii="Garamond" w:hAnsi="Garamond"/>
                <w:sz w:val="28"/>
                <w:szCs w:val="28"/>
              </w:rPr>
              <w:t>seihltagh</w:t>
            </w:r>
            <w:proofErr w:type="spellEnd"/>
            <w:r w:rsidRPr="00C05282">
              <w:rPr>
                <w:rFonts w:ascii="Garamond" w:hAnsi="Garamond"/>
                <w:sz w:val="28"/>
                <w:szCs w:val="28"/>
              </w:rPr>
              <w:t xml:space="preserve"> son y </w:t>
            </w:r>
            <w:proofErr w:type="spellStart"/>
            <w:r w:rsidRPr="00C05282">
              <w:rPr>
                <w:rFonts w:ascii="Garamond" w:hAnsi="Garamond"/>
                <w:sz w:val="28"/>
                <w:szCs w:val="28"/>
              </w:rPr>
              <w:t>tra</w:t>
            </w:r>
            <w:proofErr w:type="spellEnd"/>
            <w:r w:rsidRPr="00C05282">
              <w:rPr>
                <w:rFonts w:ascii="Garamond" w:hAnsi="Garamond"/>
                <w:sz w:val="28"/>
                <w:szCs w:val="28"/>
              </w:rPr>
              <w:t xml:space="preserve"> </w:t>
            </w:r>
            <w:proofErr w:type="spellStart"/>
            <w:r w:rsidRPr="00C05282">
              <w:rPr>
                <w:rFonts w:ascii="Garamond" w:hAnsi="Garamond"/>
                <w:sz w:val="28"/>
                <w:szCs w:val="28"/>
              </w:rPr>
              <w:t>shen</w:t>
            </w:r>
            <w:proofErr w:type="spellEnd"/>
            <w:r w:rsidRPr="00C05282">
              <w:rPr>
                <w:rFonts w:ascii="Garamond" w:hAnsi="Garamond"/>
                <w:sz w:val="28"/>
                <w:szCs w:val="28"/>
              </w:rPr>
              <w:t xml:space="preserve"> </w:t>
            </w:r>
            <w:proofErr w:type="spellStart"/>
            <w:r w:rsidRPr="00C05282">
              <w:rPr>
                <w:rFonts w:ascii="Garamond" w:hAnsi="Garamond"/>
                <w:sz w:val="28"/>
                <w:szCs w:val="28"/>
              </w:rPr>
              <w:t>ayns</w:t>
            </w:r>
            <w:proofErr w:type="spellEnd"/>
            <w:r w:rsidRPr="00C05282">
              <w:rPr>
                <w:rFonts w:ascii="Garamond" w:hAnsi="Garamond"/>
                <w:sz w:val="28"/>
                <w:szCs w:val="28"/>
              </w:rPr>
              <w:t xml:space="preserve"> y </w:t>
            </w:r>
            <w:proofErr w:type="spellStart"/>
            <w:r w:rsidRPr="00C05282">
              <w:rPr>
                <w:rFonts w:ascii="Garamond" w:hAnsi="Garamond"/>
                <w:sz w:val="28"/>
                <w:szCs w:val="28"/>
              </w:rPr>
              <w:t>laue</w:t>
            </w:r>
            <w:proofErr w:type="spellEnd"/>
            <w:r w:rsidRPr="00C05282">
              <w:rPr>
                <w:rFonts w:ascii="Garamond" w:hAnsi="Garamond"/>
                <w:sz w:val="28"/>
                <w:szCs w:val="28"/>
              </w:rPr>
              <w:t xml:space="preserve"> </w:t>
            </w:r>
            <w:proofErr w:type="spellStart"/>
            <w:r w:rsidRPr="00C05282">
              <w:rPr>
                <w:rFonts w:ascii="Garamond" w:hAnsi="Garamond"/>
                <w:sz w:val="28"/>
                <w:szCs w:val="28"/>
              </w:rPr>
              <w:t>echyssyn</w:t>
            </w:r>
            <w:proofErr w:type="spellEnd"/>
            <w:r w:rsidRPr="00C05282">
              <w:rPr>
                <w:rFonts w:ascii="Garamond" w:hAnsi="Garamond"/>
                <w:sz w:val="28"/>
                <w:szCs w:val="28"/>
              </w:rPr>
              <w:t xml:space="preserve"> </w:t>
            </w:r>
            <w:proofErr w:type="spellStart"/>
            <w:r w:rsidRPr="00C05282">
              <w:rPr>
                <w:rFonts w:ascii="Garamond" w:hAnsi="Garamond"/>
                <w:sz w:val="28"/>
                <w:szCs w:val="28"/>
              </w:rPr>
              <w:t>oddys</w:t>
            </w:r>
            <w:proofErr w:type="spellEnd"/>
            <w:r w:rsidRPr="00C05282">
              <w:rPr>
                <w:rFonts w:ascii="Garamond" w:hAnsi="Garamond"/>
                <w:sz w:val="28"/>
                <w:szCs w:val="28"/>
              </w:rPr>
              <w:t xml:space="preserve"> </w:t>
            </w:r>
            <w:proofErr w:type="spellStart"/>
            <w:r w:rsidRPr="00C05282">
              <w:rPr>
                <w:rFonts w:ascii="Garamond" w:hAnsi="Garamond"/>
                <w:sz w:val="28"/>
                <w:szCs w:val="28"/>
              </w:rPr>
              <w:t>liasagh</w:t>
            </w:r>
            <w:proofErr w:type="spellEnd"/>
            <w:r w:rsidRPr="00C05282">
              <w:rPr>
                <w:rFonts w:ascii="Garamond" w:hAnsi="Garamond"/>
                <w:sz w:val="28"/>
                <w:szCs w:val="28"/>
              </w:rPr>
              <w:t xml:space="preserve"> chur </w:t>
            </w:r>
            <w:proofErr w:type="spellStart"/>
            <w:r w:rsidRPr="00C05282">
              <w:rPr>
                <w:rFonts w:ascii="Garamond" w:hAnsi="Garamond"/>
                <w:sz w:val="28"/>
                <w:szCs w:val="28"/>
              </w:rPr>
              <w:t>dooin</w:t>
            </w:r>
            <w:proofErr w:type="spellEnd"/>
            <w:r w:rsidRPr="00C05282">
              <w:rPr>
                <w:rFonts w:ascii="Garamond" w:hAnsi="Garamond"/>
                <w:sz w:val="28"/>
                <w:szCs w:val="28"/>
              </w:rPr>
              <w:t xml:space="preserve"> </w:t>
            </w:r>
            <w:proofErr w:type="spellStart"/>
            <w:r w:rsidRPr="00C05282">
              <w:rPr>
                <w:rFonts w:ascii="Garamond" w:hAnsi="Garamond"/>
                <w:sz w:val="28"/>
                <w:szCs w:val="28"/>
              </w:rPr>
              <w:t>ayns</w:t>
            </w:r>
            <w:proofErr w:type="spellEnd"/>
            <w:r w:rsidRPr="00C05282">
              <w:rPr>
                <w:rFonts w:ascii="Garamond" w:hAnsi="Garamond"/>
                <w:sz w:val="28"/>
                <w:szCs w:val="28"/>
              </w:rPr>
              <w:t xml:space="preserve"> </w:t>
            </w:r>
            <w:proofErr w:type="spellStart"/>
            <w:r w:rsidRPr="00C05282">
              <w:rPr>
                <w:rFonts w:ascii="Garamond" w:hAnsi="Garamond"/>
                <w:sz w:val="28"/>
                <w:szCs w:val="28"/>
              </w:rPr>
              <w:t>ynnyd</w:t>
            </w:r>
            <w:proofErr w:type="spellEnd"/>
            <w:r w:rsidRPr="00C05282">
              <w:rPr>
                <w:rFonts w:ascii="Garamond" w:hAnsi="Garamond"/>
                <w:sz w:val="28"/>
                <w:szCs w:val="28"/>
              </w:rPr>
              <w:t xml:space="preserve"> </w:t>
            </w:r>
            <w:proofErr w:type="spellStart"/>
            <w:r w:rsidRPr="00C05282">
              <w:rPr>
                <w:rFonts w:ascii="Garamond" w:hAnsi="Garamond"/>
                <w:sz w:val="28"/>
                <w:szCs w:val="28"/>
              </w:rPr>
              <w:t>nyn</w:t>
            </w:r>
            <w:proofErr w:type="spellEnd"/>
            <w:r w:rsidRPr="00C05282">
              <w:rPr>
                <w:rFonts w:ascii="Garamond" w:hAnsi="Garamond"/>
                <w:sz w:val="28"/>
                <w:szCs w:val="28"/>
              </w:rPr>
              <w:t xml:space="preserve"> </w:t>
            </w:r>
            <w:proofErr w:type="spellStart"/>
            <w:r w:rsidRPr="00C05282">
              <w:rPr>
                <w:rFonts w:ascii="Garamond" w:hAnsi="Garamond"/>
                <w:sz w:val="28"/>
                <w:szCs w:val="28"/>
              </w:rPr>
              <w:t>Obber</w:t>
            </w:r>
            <w:proofErr w:type="spellEnd"/>
            <w:r w:rsidRPr="00C05282">
              <w:rPr>
                <w:rFonts w:ascii="Garamond" w:hAnsi="Garamond"/>
                <w:sz w:val="28"/>
                <w:szCs w:val="28"/>
              </w:rPr>
              <w:t xml:space="preserve"> </w:t>
            </w:r>
            <w:proofErr w:type="spellStart"/>
            <w:r w:rsidRPr="00C05282">
              <w:rPr>
                <w:rFonts w:ascii="Garamond" w:hAnsi="Garamond"/>
                <w:sz w:val="28"/>
                <w:szCs w:val="28"/>
              </w:rPr>
              <w:t>hene</w:t>
            </w:r>
            <w:proofErr w:type="spellEnd"/>
            <w:r w:rsidRPr="00C05282">
              <w:rPr>
                <w:rFonts w:ascii="Garamond" w:hAnsi="Garamond"/>
                <w:sz w:val="28"/>
                <w:szCs w:val="28"/>
              </w:rPr>
              <w:t xml:space="preserve"> as </w:t>
            </w:r>
            <w:proofErr w:type="spellStart"/>
            <w:r w:rsidRPr="00C05282">
              <w:rPr>
                <w:rFonts w:ascii="Garamond" w:hAnsi="Garamond"/>
                <w:sz w:val="28"/>
                <w:szCs w:val="28"/>
              </w:rPr>
              <w:t>Obber</w:t>
            </w:r>
            <w:proofErr w:type="spellEnd"/>
            <w:r w:rsidRPr="00C05282">
              <w:rPr>
                <w:rFonts w:ascii="Garamond" w:hAnsi="Garamond"/>
                <w:sz w:val="28"/>
                <w:szCs w:val="28"/>
              </w:rPr>
              <w:t xml:space="preserve"> </w:t>
            </w:r>
            <w:proofErr w:type="spellStart"/>
            <w:r w:rsidRPr="00C05282">
              <w:rPr>
                <w:rFonts w:ascii="Garamond" w:hAnsi="Garamond"/>
                <w:sz w:val="28"/>
                <w:szCs w:val="28"/>
              </w:rPr>
              <w:t>nyn</w:t>
            </w:r>
            <w:proofErr w:type="spellEnd"/>
            <w:r w:rsidRPr="00C05282">
              <w:rPr>
                <w:rFonts w:ascii="Garamond" w:hAnsi="Garamond"/>
                <w:sz w:val="28"/>
                <w:szCs w:val="28"/>
              </w:rPr>
              <w:t xml:space="preserve"> </w:t>
            </w:r>
            <w:proofErr w:type="spellStart"/>
            <w:r w:rsidRPr="00C05282">
              <w:rPr>
                <w:rFonts w:ascii="Garamond" w:hAnsi="Garamond"/>
                <w:sz w:val="28"/>
                <w:szCs w:val="28"/>
              </w:rPr>
              <w:t>Sharvaantyn</w:t>
            </w:r>
            <w:proofErr w:type="spellEnd"/>
            <w:r w:rsidRPr="00C05282">
              <w:rPr>
                <w:rFonts w:ascii="Garamond" w:hAnsi="Garamond"/>
                <w:sz w:val="28"/>
                <w:szCs w:val="28"/>
              </w:rPr>
              <w:t xml:space="preserve">, </w:t>
            </w:r>
            <w:proofErr w:type="spellStart"/>
            <w:r w:rsidRPr="00C05282">
              <w:rPr>
                <w:rFonts w:ascii="Garamond" w:hAnsi="Garamond"/>
                <w:sz w:val="28"/>
                <w:szCs w:val="28"/>
              </w:rPr>
              <w:t>shegin</w:t>
            </w:r>
            <w:proofErr w:type="spellEnd"/>
            <w:r w:rsidRPr="00C05282">
              <w:rPr>
                <w:rFonts w:ascii="Garamond" w:hAnsi="Garamond"/>
                <w:sz w:val="28"/>
                <w:szCs w:val="28"/>
              </w:rPr>
              <w:t xml:space="preserve"> </w:t>
            </w:r>
            <w:proofErr w:type="spellStart"/>
            <w:r w:rsidRPr="00C05282">
              <w:rPr>
                <w:rFonts w:ascii="Garamond" w:hAnsi="Garamond"/>
                <w:sz w:val="28"/>
                <w:szCs w:val="28"/>
              </w:rPr>
              <w:t>dooin</w:t>
            </w:r>
            <w:proofErr w:type="spellEnd"/>
            <w:r w:rsidRPr="00C05282">
              <w:rPr>
                <w:rFonts w:ascii="Garamond" w:hAnsi="Garamond"/>
                <w:sz w:val="28"/>
                <w:szCs w:val="28"/>
              </w:rPr>
              <w:t xml:space="preserve"> </w:t>
            </w:r>
            <w:proofErr w:type="spellStart"/>
            <w:r w:rsidRPr="00C05282">
              <w:rPr>
                <w:rFonts w:ascii="Garamond" w:hAnsi="Garamond"/>
                <w:sz w:val="28"/>
                <w:szCs w:val="28"/>
              </w:rPr>
              <w:t>gol</w:t>
            </w:r>
            <w:proofErr w:type="spellEnd"/>
            <w:r w:rsidRPr="00C05282">
              <w:rPr>
                <w:rFonts w:ascii="Garamond" w:hAnsi="Garamond"/>
                <w:sz w:val="28"/>
                <w:szCs w:val="28"/>
              </w:rPr>
              <w:t xml:space="preserve"> </w:t>
            </w:r>
            <w:proofErr w:type="spellStart"/>
            <w:r w:rsidRPr="00C05282">
              <w:rPr>
                <w:rFonts w:ascii="Garamond" w:hAnsi="Garamond"/>
                <w:sz w:val="28"/>
                <w:szCs w:val="28"/>
              </w:rPr>
              <w:t>gys</w:t>
            </w:r>
            <w:proofErr w:type="spellEnd"/>
            <w:r w:rsidRPr="00C05282">
              <w:rPr>
                <w:rFonts w:ascii="Garamond" w:hAnsi="Garamond"/>
                <w:sz w:val="28"/>
                <w:szCs w:val="28"/>
              </w:rPr>
              <w:t xml:space="preserve"> </w:t>
            </w:r>
            <w:proofErr w:type="spellStart"/>
            <w:r w:rsidRPr="00C05282">
              <w:rPr>
                <w:rFonts w:ascii="Garamond" w:hAnsi="Garamond"/>
                <w:sz w:val="28"/>
                <w:szCs w:val="28"/>
              </w:rPr>
              <w:t>yn</w:t>
            </w:r>
            <w:proofErr w:type="spellEnd"/>
            <w:r w:rsidRPr="00C05282">
              <w:rPr>
                <w:rFonts w:ascii="Garamond" w:hAnsi="Garamond"/>
                <w:sz w:val="28"/>
                <w:szCs w:val="28"/>
              </w:rPr>
              <w:t xml:space="preserve"> </w:t>
            </w:r>
            <w:proofErr w:type="spellStart"/>
            <w:r w:rsidRPr="00C05282">
              <w:rPr>
                <w:rFonts w:ascii="Garamond" w:hAnsi="Garamond"/>
                <w:sz w:val="28"/>
                <w:szCs w:val="28"/>
              </w:rPr>
              <w:t>ynnyd</w:t>
            </w:r>
            <w:proofErr w:type="spellEnd"/>
            <w:r w:rsidRPr="00C05282">
              <w:rPr>
                <w:rFonts w:ascii="Garamond" w:hAnsi="Garamond"/>
                <w:sz w:val="28"/>
                <w:szCs w:val="28"/>
              </w:rPr>
              <w:t xml:space="preserve"> </w:t>
            </w:r>
            <w:proofErr w:type="spellStart"/>
            <w:r w:rsidRPr="00C05282">
              <w:rPr>
                <w:rFonts w:ascii="Garamond" w:hAnsi="Garamond"/>
                <w:sz w:val="28"/>
                <w:szCs w:val="28"/>
              </w:rPr>
              <w:t>ta’n</w:t>
            </w:r>
            <w:proofErr w:type="spellEnd"/>
            <w:r w:rsidRPr="00C05282">
              <w:rPr>
                <w:rFonts w:ascii="Garamond" w:hAnsi="Garamond"/>
                <w:sz w:val="28"/>
                <w:szCs w:val="28"/>
              </w:rPr>
              <w:t xml:space="preserve"> </w:t>
            </w:r>
            <w:proofErr w:type="spellStart"/>
            <w:r w:rsidRPr="00C05282">
              <w:rPr>
                <w:rFonts w:ascii="Garamond" w:hAnsi="Garamond"/>
                <w:sz w:val="28"/>
                <w:szCs w:val="28"/>
              </w:rPr>
              <w:t>Chirveish</w:t>
            </w:r>
            <w:proofErr w:type="spellEnd"/>
            <w:r w:rsidRPr="00C05282">
              <w:rPr>
                <w:rFonts w:ascii="Garamond" w:hAnsi="Garamond"/>
                <w:sz w:val="28"/>
                <w:szCs w:val="28"/>
              </w:rPr>
              <w:t xml:space="preserve"> </w:t>
            </w:r>
            <w:proofErr w:type="spellStart"/>
            <w:r w:rsidRPr="00C05282">
              <w:rPr>
                <w:rFonts w:ascii="Garamond" w:hAnsi="Garamond"/>
                <w:sz w:val="28"/>
                <w:szCs w:val="28"/>
              </w:rPr>
              <w:t>cliaghtey</w:t>
            </w:r>
            <w:proofErr w:type="spellEnd"/>
            <w:r w:rsidRPr="00C05282">
              <w:rPr>
                <w:rFonts w:ascii="Garamond" w:hAnsi="Garamond"/>
                <w:sz w:val="28"/>
                <w:szCs w:val="28"/>
              </w:rPr>
              <w:t xml:space="preserve"> y </w:t>
            </w:r>
            <w:proofErr w:type="spellStart"/>
            <w:r w:rsidRPr="00C05282">
              <w:rPr>
                <w:rFonts w:ascii="Garamond" w:hAnsi="Garamond"/>
                <w:sz w:val="28"/>
                <w:szCs w:val="28"/>
              </w:rPr>
              <w:t>ve</w:t>
            </w:r>
            <w:proofErr w:type="spellEnd"/>
            <w:r w:rsidRPr="00C05282">
              <w:rPr>
                <w:rFonts w:ascii="Garamond" w:hAnsi="Garamond"/>
                <w:sz w:val="28"/>
                <w:szCs w:val="28"/>
              </w:rPr>
              <w:t xml:space="preserve"> as </w:t>
            </w:r>
            <w:proofErr w:type="spellStart"/>
            <w:r w:rsidRPr="00C05282">
              <w:rPr>
                <w:rFonts w:ascii="Garamond" w:hAnsi="Garamond"/>
                <w:sz w:val="28"/>
                <w:szCs w:val="28"/>
              </w:rPr>
              <w:t>ooashley</w:t>
            </w:r>
            <w:proofErr w:type="spellEnd"/>
            <w:r w:rsidRPr="00C05282">
              <w:rPr>
                <w:rFonts w:ascii="Garamond" w:hAnsi="Garamond"/>
                <w:sz w:val="28"/>
                <w:szCs w:val="28"/>
              </w:rPr>
              <w:t xml:space="preserve"> chur da </w:t>
            </w:r>
            <w:proofErr w:type="spellStart"/>
            <w:r w:rsidRPr="00C05282">
              <w:rPr>
                <w:rFonts w:ascii="Garamond" w:hAnsi="Garamond"/>
                <w:sz w:val="28"/>
                <w:szCs w:val="28"/>
              </w:rPr>
              <w:t>Jee</w:t>
            </w:r>
            <w:proofErr w:type="spellEnd"/>
            <w:r w:rsidRPr="00C05282">
              <w:rPr>
                <w:rFonts w:ascii="Garamond" w:hAnsi="Garamond"/>
                <w:sz w:val="28"/>
                <w:szCs w:val="28"/>
              </w:rPr>
              <w:t xml:space="preserve">, </w:t>
            </w:r>
            <w:proofErr w:type="spellStart"/>
            <w:r w:rsidRPr="00C05282">
              <w:rPr>
                <w:rFonts w:ascii="Garamond" w:hAnsi="Garamond"/>
                <w:sz w:val="28"/>
                <w:szCs w:val="28"/>
              </w:rPr>
              <w:t>liorish</w:t>
            </w:r>
            <w:proofErr w:type="spellEnd"/>
            <w:r w:rsidRPr="00C05282">
              <w:rPr>
                <w:rFonts w:ascii="Garamond" w:hAnsi="Garamond"/>
                <w:sz w:val="28"/>
                <w:szCs w:val="28"/>
              </w:rPr>
              <w:t xml:space="preserve"> goal </w:t>
            </w:r>
            <w:proofErr w:type="spellStart"/>
            <w:r w:rsidRPr="00C05282">
              <w:rPr>
                <w:rFonts w:ascii="Garamond" w:hAnsi="Garamond"/>
                <w:sz w:val="28"/>
                <w:szCs w:val="28"/>
              </w:rPr>
              <w:t>rish</w:t>
            </w:r>
            <w:proofErr w:type="spellEnd"/>
            <w:r w:rsidRPr="00C05282">
              <w:rPr>
                <w:rFonts w:ascii="Garamond" w:hAnsi="Garamond"/>
                <w:sz w:val="28"/>
                <w:szCs w:val="28"/>
              </w:rPr>
              <w:t xml:space="preserve"> </w:t>
            </w:r>
            <w:proofErr w:type="spellStart"/>
            <w:r w:rsidRPr="00C05282">
              <w:rPr>
                <w:rFonts w:ascii="Garamond" w:hAnsi="Garamond"/>
                <w:sz w:val="28"/>
                <w:szCs w:val="28"/>
              </w:rPr>
              <w:t>nyn</w:t>
            </w:r>
            <w:proofErr w:type="spellEnd"/>
            <w:r w:rsidRPr="00C05282">
              <w:rPr>
                <w:rFonts w:ascii="Garamond" w:hAnsi="Garamond"/>
                <w:sz w:val="28"/>
                <w:szCs w:val="28"/>
              </w:rPr>
              <w:t xml:space="preserve"> </w:t>
            </w:r>
            <w:proofErr w:type="spellStart"/>
            <w:r w:rsidRPr="00C05282">
              <w:rPr>
                <w:rFonts w:ascii="Garamond" w:hAnsi="Garamond"/>
                <w:sz w:val="28"/>
                <w:szCs w:val="28"/>
              </w:rPr>
              <w:t>niau-fuid</w:t>
            </w:r>
            <w:proofErr w:type="spellEnd"/>
            <w:r w:rsidRPr="00C05282">
              <w:rPr>
                <w:rFonts w:ascii="Garamond" w:hAnsi="Garamond"/>
                <w:sz w:val="28"/>
                <w:szCs w:val="28"/>
              </w:rPr>
              <w:t xml:space="preserve">,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vel</w:t>
            </w:r>
            <w:proofErr w:type="spellEnd"/>
            <w:r w:rsidRPr="00C05282">
              <w:rPr>
                <w:rFonts w:ascii="Garamond" w:hAnsi="Garamond"/>
                <w:sz w:val="28"/>
                <w:szCs w:val="28"/>
              </w:rPr>
              <w:t xml:space="preserve">] shin </w:t>
            </w:r>
            <w:proofErr w:type="spellStart"/>
            <w:r w:rsidRPr="00C05282">
              <w:rPr>
                <w:rFonts w:ascii="Garamond" w:hAnsi="Garamond"/>
                <w:sz w:val="28"/>
                <w:szCs w:val="28"/>
              </w:rPr>
              <w:t>Creturyn</w:t>
            </w:r>
            <w:proofErr w:type="spellEnd"/>
            <w:r w:rsidRPr="00C05282">
              <w:rPr>
                <w:rFonts w:ascii="Garamond" w:hAnsi="Garamond"/>
                <w:sz w:val="28"/>
                <w:szCs w:val="28"/>
              </w:rPr>
              <w:t xml:space="preserve"> </w:t>
            </w:r>
            <w:proofErr w:type="spellStart"/>
            <w:r w:rsidRPr="00C05282">
              <w:rPr>
                <w:rFonts w:ascii="Garamond" w:hAnsi="Garamond"/>
                <w:sz w:val="28"/>
                <w:szCs w:val="28"/>
              </w:rPr>
              <w:t>peccoil</w:t>
            </w:r>
            <w:proofErr w:type="spellEnd"/>
            <w:r w:rsidRPr="00C05282">
              <w:rPr>
                <w:rFonts w:ascii="Garamond" w:hAnsi="Garamond"/>
                <w:sz w:val="28"/>
                <w:szCs w:val="28"/>
              </w:rPr>
              <w:t xml:space="preserve">, </w:t>
            </w:r>
            <w:proofErr w:type="spellStart"/>
            <w:r w:rsidRPr="00C05282">
              <w:rPr>
                <w:rFonts w:ascii="Garamond" w:hAnsi="Garamond"/>
                <w:sz w:val="28"/>
                <w:szCs w:val="28"/>
              </w:rPr>
              <w:t>ymmyrc</w:t>
            </w:r>
            <w:r w:rsidRPr="00C05282">
              <w:rPr>
                <w:rFonts w:ascii="Garamond" w:hAnsi="Garamond"/>
                <w:i/>
                <w:sz w:val="28"/>
                <w:szCs w:val="28"/>
              </w:rPr>
              <w:t>h</w:t>
            </w:r>
            <w:r w:rsidRPr="00C05282">
              <w:rPr>
                <w:rFonts w:ascii="Garamond" w:hAnsi="Garamond"/>
                <w:sz w:val="28"/>
                <w:szCs w:val="28"/>
              </w:rPr>
              <w:t>agh</w:t>
            </w:r>
            <w:proofErr w:type="spellEnd"/>
            <w:r w:rsidRPr="00C05282">
              <w:rPr>
                <w:rFonts w:ascii="Garamond" w:hAnsi="Garamond"/>
                <w:sz w:val="28"/>
                <w:szCs w:val="28"/>
              </w:rPr>
              <w:t xml:space="preserve"> as </w:t>
            </w:r>
            <w:proofErr w:type="spellStart"/>
            <w:r w:rsidRPr="00C05282">
              <w:rPr>
                <w:rFonts w:ascii="Garamond" w:hAnsi="Garamond"/>
                <w:sz w:val="28"/>
                <w:szCs w:val="28"/>
              </w:rPr>
              <w:t>fegooish</w:t>
            </w:r>
            <w:proofErr w:type="spellEnd"/>
            <w:r w:rsidRPr="00C05282">
              <w:rPr>
                <w:rFonts w:ascii="Garamond" w:hAnsi="Garamond"/>
                <w:sz w:val="28"/>
                <w:szCs w:val="28"/>
              </w:rPr>
              <w:t xml:space="preserve"> </w:t>
            </w:r>
            <w:proofErr w:type="spellStart"/>
            <w:r w:rsidRPr="00C05282">
              <w:rPr>
                <w:rFonts w:ascii="Garamond" w:hAnsi="Garamond"/>
                <w:sz w:val="28"/>
                <w:szCs w:val="28"/>
              </w:rPr>
              <w:t>cooney</w:t>
            </w:r>
            <w:proofErr w:type="spellEnd"/>
            <w:r w:rsidRPr="00C05282">
              <w:rPr>
                <w:rFonts w:ascii="Garamond" w:hAnsi="Garamond"/>
                <w:sz w:val="28"/>
                <w:szCs w:val="28"/>
              </w:rPr>
              <w:t xml:space="preserve">, </w:t>
            </w:r>
            <w:proofErr w:type="spellStart"/>
            <w:r w:rsidRPr="00C05282">
              <w:rPr>
                <w:rFonts w:ascii="Garamond" w:hAnsi="Garamond"/>
                <w:sz w:val="28"/>
                <w:szCs w:val="28"/>
              </w:rPr>
              <w:t>liorish</w:t>
            </w:r>
            <w:proofErr w:type="spellEnd"/>
            <w:r w:rsidRPr="00C05282">
              <w:rPr>
                <w:rFonts w:ascii="Garamond" w:hAnsi="Garamond"/>
                <w:sz w:val="28"/>
                <w:szCs w:val="28"/>
              </w:rPr>
              <w:t xml:space="preserve"> goal e </w:t>
            </w:r>
            <w:proofErr w:type="spellStart"/>
            <w:r w:rsidRPr="00C05282">
              <w:rPr>
                <w:rFonts w:ascii="Garamond" w:hAnsi="Garamond"/>
                <w:sz w:val="28"/>
                <w:szCs w:val="28"/>
              </w:rPr>
              <w:t>phooar</w:t>
            </w:r>
            <w:proofErr w:type="spellEnd"/>
            <w:r w:rsidRPr="00C05282">
              <w:rPr>
                <w:rFonts w:ascii="Garamond" w:hAnsi="Garamond"/>
                <w:sz w:val="28"/>
                <w:szCs w:val="28"/>
              </w:rPr>
              <w:t xml:space="preserve"> as e </w:t>
            </w:r>
            <w:proofErr w:type="spellStart"/>
            <w:r w:rsidRPr="00C05282">
              <w:rPr>
                <w:rFonts w:ascii="Garamond" w:hAnsi="Garamond"/>
                <w:sz w:val="28"/>
                <w:szCs w:val="28"/>
              </w:rPr>
              <w:t>viys</w:t>
            </w:r>
            <w:proofErr w:type="spellEnd"/>
            <w:r w:rsidRPr="00C05282">
              <w:rPr>
                <w:rFonts w:ascii="Garamond" w:hAnsi="Garamond"/>
                <w:sz w:val="28"/>
                <w:szCs w:val="28"/>
              </w:rPr>
              <w:t xml:space="preserve"> [77] cur </w:t>
            </w:r>
            <w:proofErr w:type="spellStart"/>
            <w:r w:rsidRPr="00C05282">
              <w:rPr>
                <w:rFonts w:ascii="Garamond" w:hAnsi="Garamond"/>
                <w:sz w:val="28"/>
                <w:szCs w:val="28"/>
              </w:rPr>
              <w:t>booise</w:t>
            </w:r>
            <w:proofErr w:type="spellEnd"/>
            <w:r w:rsidRPr="00C05282">
              <w:rPr>
                <w:rFonts w:ascii="Garamond" w:hAnsi="Garamond"/>
                <w:sz w:val="28"/>
                <w:szCs w:val="28"/>
              </w:rPr>
              <w:t xml:space="preserve"> da son e </w:t>
            </w:r>
            <w:proofErr w:type="spellStart"/>
            <w:r w:rsidRPr="00C05282">
              <w:rPr>
                <w:rFonts w:ascii="Garamond" w:hAnsi="Garamond"/>
                <w:sz w:val="28"/>
                <w:szCs w:val="28"/>
              </w:rPr>
              <w:t>Vannaghtyn</w:t>
            </w:r>
            <w:proofErr w:type="spellEnd"/>
            <w:r w:rsidRPr="00C05282">
              <w:rPr>
                <w:rFonts w:ascii="Garamond" w:hAnsi="Garamond"/>
                <w:sz w:val="28"/>
                <w:szCs w:val="28"/>
              </w:rPr>
              <w:t xml:space="preserve"> as </w:t>
            </w:r>
            <w:proofErr w:type="spellStart"/>
            <w:r w:rsidRPr="00C05282">
              <w:rPr>
                <w:rFonts w:ascii="Garamond" w:hAnsi="Garamond"/>
                <w:sz w:val="28"/>
                <w:szCs w:val="28"/>
              </w:rPr>
              <w:t>Guee</w:t>
            </w:r>
            <w:proofErr w:type="spellEnd"/>
            <w:r w:rsidRPr="00C05282">
              <w:rPr>
                <w:rFonts w:ascii="Garamond" w:hAnsi="Garamond"/>
                <w:sz w:val="28"/>
                <w:szCs w:val="28"/>
              </w:rPr>
              <w:t xml:space="preserve"> er </w:t>
            </w:r>
            <w:proofErr w:type="spellStart"/>
            <w:r w:rsidRPr="00C05282">
              <w:rPr>
                <w:rFonts w:ascii="Garamond" w:hAnsi="Garamond"/>
                <w:sz w:val="28"/>
                <w:szCs w:val="28"/>
              </w:rPr>
              <w:t>dy</w:t>
            </w:r>
            <w:proofErr w:type="spellEnd"/>
            <w:r w:rsidRPr="00C05282">
              <w:rPr>
                <w:rFonts w:ascii="Garamond" w:hAnsi="Garamond"/>
                <w:sz w:val="28"/>
                <w:szCs w:val="28"/>
              </w:rPr>
              <w:t xml:space="preserve"> </w:t>
            </w:r>
            <w:proofErr w:type="spellStart"/>
            <w:r w:rsidRPr="00C05282">
              <w:rPr>
                <w:rFonts w:ascii="Garamond" w:hAnsi="Garamond"/>
                <w:sz w:val="28"/>
                <w:szCs w:val="28"/>
              </w:rPr>
              <w:t>hannaghtyn</w:t>
            </w:r>
            <w:proofErr w:type="spellEnd"/>
            <w:r w:rsidRPr="00C05282">
              <w:rPr>
                <w:rFonts w:ascii="Garamond" w:hAnsi="Garamond"/>
                <w:sz w:val="28"/>
                <w:szCs w:val="28"/>
              </w:rPr>
              <w:t xml:space="preserve"> </w:t>
            </w:r>
            <w:proofErr w:type="spellStart"/>
            <w:r w:rsidRPr="00C05282">
              <w:rPr>
                <w:rFonts w:ascii="Garamond" w:hAnsi="Garamond"/>
                <w:sz w:val="28"/>
                <w:szCs w:val="28"/>
              </w:rPr>
              <w:t>ad</w:t>
            </w:r>
            <w:proofErr w:type="spellEnd"/>
            <w:r w:rsidRPr="00C05282">
              <w:rPr>
                <w:rFonts w:ascii="Garamond" w:hAnsi="Garamond"/>
                <w:sz w:val="28"/>
                <w:szCs w:val="28"/>
              </w:rPr>
              <w:t xml:space="preserve"> </w:t>
            </w:r>
            <w:proofErr w:type="spellStart"/>
            <w:r w:rsidRPr="00C05282">
              <w:rPr>
                <w:rFonts w:ascii="Garamond" w:hAnsi="Garamond"/>
                <w:sz w:val="28"/>
                <w:szCs w:val="28"/>
              </w:rPr>
              <w:t>dooin</w:t>
            </w:r>
            <w:proofErr w:type="spellEnd"/>
            <w:r w:rsidRPr="00C05282">
              <w:rPr>
                <w:rFonts w:ascii="Garamond" w:hAnsi="Garamond"/>
                <w:sz w:val="28"/>
                <w:szCs w:val="28"/>
              </w:rPr>
              <w:t xml:space="preserve">. </w:t>
            </w:r>
          </w:p>
        </w:tc>
        <w:tc>
          <w:tcPr>
            <w:tcW w:w="3852" w:type="dxa"/>
          </w:tcPr>
          <w:p w14:paraId="1930CC2E" w14:textId="77777777" w:rsidR="002E74F7" w:rsidRPr="00D05E71" w:rsidRDefault="002E74F7" w:rsidP="00B237C3">
            <w:pPr>
              <w:pStyle w:val="ListParagraph"/>
              <w:ind w:left="0" w:firstLine="227"/>
              <w:jc w:val="both"/>
              <w:rPr>
                <w:rFonts w:ascii="Garamond" w:hAnsi="Garamond" w:cs="Times New Roman"/>
                <w:i/>
                <w:sz w:val="28"/>
              </w:rPr>
            </w:pPr>
            <w:r w:rsidRPr="00D05E71">
              <w:rPr>
                <w:rFonts w:ascii="Garamond" w:hAnsi="Garamond" w:cs="Times New Roman"/>
                <w:sz w:val="28"/>
              </w:rPr>
              <w:lastRenderedPageBreak/>
              <w:t xml:space="preserve">A. </w:t>
            </w:r>
            <w:r w:rsidRPr="00D05E71">
              <w:rPr>
                <w:rFonts w:ascii="Garamond" w:hAnsi="Garamond" w:cs="Times New Roman"/>
                <w:i/>
                <w:sz w:val="28"/>
              </w:rPr>
              <w:t>We must lay aside all such Business, Cares and Pleasures, as may any way unfit us for the Service of God, to which the Day is devoted</w:t>
            </w:r>
            <w:r w:rsidRPr="00D05E71">
              <w:rPr>
                <w:rFonts w:ascii="Garamond" w:hAnsi="Garamond" w:cs="Times New Roman"/>
                <w:sz w:val="28"/>
              </w:rPr>
              <w:t> ;</w:t>
            </w:r>
            <w:r w:rsidRPr="00D05E71">
              <w:rPr>
                <w:rFonts w:ascii="Garamond" w:hAnsi="Garamond" w:cs="Times New Roman"/>
                <w:i/>
                <w:sz w:val="28"/>
              </w:rPr>
              <w:t xml:space="preserve"> and leaving all our worldly Concerns, for </w:t>
            </w:r>
            <w:r w:rsidRPr="00D05E71">
              <w:rPr>
                <w:rFonts w:ascii="Garamond" w:hAnsi="Garamond" w:cs="Times New Roman"/>
                <w:i/>
                <w:sz w:val="28"/>
              </w:rPr>
              <w:lastRenderedPageBreak/>
              <w:t>that time, in his Hands, who is able to make us amends for the want of our own and Servants Labour </w:t>
            </w:r>
            <w:r w:rsidR="0070559C" w:rsidRPr="0070559C">
              <w:rPr>
                <w:rFonts w:ascii="Garamond" w:hAnsi="Garamond" w:cs="Times New Roman"/>
                <w:sz w:val="28"/>
              </w:rPr>
              <w:t>;</w:t>
            </w:r>
            <w:r w:rsidRPr="00D05E71">
              <w:rPr>
                <w:rFonts w:ascii="Garamond" w:hAnsi="Garamond" w:cs="Times New Roman"/>
                <w:i/>
                <w:sz w:val="28"/>
              </w:rPr>
              <w:t xml:space="preserve"> We must go to the Place of </w:t>
            </w:r>
            <w:proofErr w:type="spellStart"/>
            <w:r w:rsidRPr="00D05E71">
              <w:rPr>
                <w:rFonts w:ascii="Garamond" w:hAnsi="Garamond" w:cs="Times New Roman"/>
                <w:i/>
                <w:sz w:val="28"/>
              </w:rPr>
              <w:t>Publick</w:t>
            </w:r>
            <w:proofErr w:type="spellEnd"/>
            <w:r w:rsidRPr="00D05E71">
              <w:rPr>
                <w:rFonts w:ascii="Garamond" w:hAnsi="Garamond" w:cs="Times New Roman"/>
                <w:i/>
                <w:sz w:val="28"/>
              </w:rPr>
              <w:t xml:space="preserve"> Worship, and give Honour to God, by confessing our Unworthiness, that we are </w:t>
            </w:r>
            <w:r w:rsidRPr="00D05E71">
              <w:rPr>
                <w:rFonts w:ascii="Garamond" w:hAnsi="Garamond" w:cs="Times New Roman"/>
                <w:sz w:val="28"/>
              </w:rPr>
              <w:t>sinful</w:t>
            </w:r>
            <w:r w:rsidRPr="00D05E71">
              <w:rPr>
                <w:rFonts w:ascii="Garamond" w:hAnsi="Garamond" w:cs="Times New Roman"/>
                <w:i/>
                <w:sz w:val="28"/>
              </w:rPr>
              <w:t xml:space="preserve">, </w:t>
            </w:r>
            <w:r w:rsidRPr="00D05E71">
              <w:rPr>
                <w:rFonts w:ascii="Garamond" w:hAnsi="Garamond" w:cs="Times New Roman"/>
                <w:sz w:val="28"/>
              </w:rPr>
              <w:t>needy</w:t>
            </w:r>
            <w:r w:rsidRPr="00D05E71">
              <w:rPr>
                <w:rFonts w:ascii="Garamond" w:hAnsi="Garamond" w:cs="Times New Roman"/>
                <w:i/>
                <w:sz w:val="28"/>
              </w:rPr>
              <w:t xml:space="preserve">, </w:t>
            </w:r>
            <w:r w:rsidRPr="00D05E71">
              <w:rPr>
                <w:rFonts w:ascii="Garamond" w:hAnsi="Garamond" w:cs="Times New Roman"/>
                <w:sz w:val="28"/>
              </w:rPr>
              <w:t>helpless</w:t>
            </w:r>
            <w:r w:rsidRPr="00D05E71">
              <w:rPr>
                <w:rFonts w:ascii="Garamond" w:hAnsi="Garamond" w:cs="Times New Roman"/>
                <w:i/>
                <w:sz w:val="28"/>
              </w:rPr>
              <w:t xml:space="preserve"> Creatures</w:t>
            </w:r>
            <w:r w:rsidRPr="00D05E71">
              <w:rPr>
                <w:rFonts w:ascii="Garamond" w:hAnsi="Garamond" w:cs="Times New Roman"/>
                <w:sz w:val="28"/>
              </w:rPr>
              <w:t> ;</w:t>
            </w:r>
            <w:r w:rsidRPr="00D05E71">
              <w:rPr>
                <w:rFonts w:ascii="Garamond" w:hAnsi="Garamond" w:cs="Times New Roman"/>
                <w:i/>
                <w:sz w:val="28"/>
              </w:rPr>
              <w:t xml:space="preserve"> by acknowledging His Power and Goodness, giving Him Thanks for his Blessings, and praying Him to continue them to us.</w:t>
            </w:r>
          </w:p>
        </w:tc>
        <w:tc>
          <w:tcPr>
            <w:tcW w:w="966" w:type="dxa"/>
          </w:tcPr>
          <w:p w14:paraId="0015BDDB" w14:textId="77777777" w:rsidR="002E74F7" w:rsidRPr="000816C5" w:rsidRDefault="002E74F7" w:rsidP="00DB60C3">
            <w:pPr>
              <w:pStyle w:val="ListParagraph"/>
              <w:ind w:left="0"/>
              <w:rPr>
                <w:rFonts w:ascii="Garamond" w:hAnsi="Garamond" w:cs="Times New Roman"/>
                <w:sz w:val="20"/>
                <w:szCs w:val="20"/>
              </w:rPr>
            </w:pPr>
          </w:p>
        </w:tc>
      </w:tr>
      <w:tr w:rsidR="0070559C" w:rsidRPr="00D05E71" w14:paraId="6BFE0479" w14:textId="77777777" w:rsidTr="005261C9">
        <w:tc>
          <w:tcPr>
            <w:tcW w:w="4253" w:type="dxa"/>
          </w:tcPr>
          <w:p w14:paraId="5E31D275" w14:textId="77777777" w:rsidR="0070559C" w:rsidRPr="00CC4F06" w:rsidRDefault="0070559C" w:rsidP="00B237C3">
            <w:pPr>
              <w:pStyle w:val="CM7"/>
              <w:widowControl/>
              <w:spacing w:line="240" w:lineRule="auto"/>
              <w:ind w:firstLine="227"/>
              <w:contextualSpacing/>
              <w:jc w:val="both"/>
              <w:rPr>
                <w:rFonts w:ascii="Garamond" w:hAnsi="Garamond"/>
                <w:sz w:val="28"/>
                <w:szCs w:val="28"/>
              </w:rPr>
            </w:pPr>
            <w:r w:rsidRPr="00CC4F06">
              <w:rPr>
                <w:rFonts w:ascii="Garamond" w:hAnsi="Garamond"/>
                <w:i/>
                <w:sz w:val="28"/>
                <w:szCs w:val="28"/>
              </w:rPr>
              <w:t>Q.</w:t>
            </w:r>
            <w:r w:rsidRPr="00CC4F06">
              <w:rPr>
                <w:rFonts w:ascii="Garamond" w:hAnsi="Garamond"/>
                <w:sz w:val="28"/>
                <w:szCs w:val="28"/>
              </w:rPr>
              <w:t xml:space="preserve"> </w:t>
            </w:r>
            <w:proofErr w:type="spellStart"/>
            <w:r w:rsidRPr="00CC4F06">
              <w:rPr>
                <w:rFonts w:ascii="Garamond" w:hAnsi="Garamond"/>
                <w:sz w:val="28"/>
                <w:szCs w:val="28"/>
              </w:rPr>
              <w:t>Vel</w:t>
            </w:r>
            <w:proofErr w:type="spellEnd"/>
            <w:r w:rsidRPr="00CC4F06">
              <w:rPr>
                <w:rFonts w:ascii="Garamond" w:hAnsi="Garamond"/>
                <w:sz w:val="28"/>
                <w:szCs w:val="28"/>
              </w:rPr>
              <w:t xml:space="preserve"> </w:t>
            </w:r>
            <w:proofErr w:type="spellStart"/>
            <w:r w:rsidRPr="00CC4F06">
              <w:rPr>
                <w:rFonts w:ascii="Garamond" w:hAnsi="Garamond"/>
                <w:sz w:val="28"/>
                <w:szCs w:val="28"/>
              </w:rPr>
              <w:t>ooilley</w:t>
            </w:r>
            <w:proofErr w:type="spellEnd"/>
            <w:r w:rsidRPr="00CC4F06">
              <w:rPr>
                <w:rFonts w:ascii="Garamond" w:hAnsi="Garamond"/>
                <w:sz w:val="28"/>
                <w:szCs w:val="28"/>
              </w:rPr>
              <w:t xml:space="preserve"> </w:t>
            </w:r>
            <w:proofErr w:type="spellStart"/>
            <w:r w:rsidRPr="00CC4F06">
              <w:rPr>
                <w:rFonts w:ascii="Garamond" w:hAnsi="Garamond"/>
                <w:sz w:val="28"/>
                <w:szCs w:val="28"/>
              </w:rPr>
              <w:t>kainlt</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reall</w:t>
            </w:r>
            <w:proofErr w:type="spellEnd"/>
            <w:r w:rsidRPr="00CC4F06">
              <w:rPr>
                <w:rFonts w:ascii="Garamond" w:hAnsi="Garamond"/>
                <w:sz w:val="28"/>
                <w:szCs w:val="28"/>
              </w:rPr>
              <w:t xml:space="preserve"> y </w:t>
            </w:r>
            <w:proofErr w:type="spellStart"/>
            <w:r w:rsidRPr="00CC4F06">
              <w:rPr>
                <w:rFonts w:ascii="Garamond" w:hAnsi="Garamond"/>
                <w:sz w:val="28"/>
                <w:szCs w:val="28"/>
              </w:rPr>
              <w:t>Laa</w:t>
            </w:r>
            <w:proofErr w:type="spellEnd"/>
            <w:r w:rsidRPr="00CC4F06">
              <w:rPr>
                <w:rFonts w:ascii="Garamond" w:hAnsi="Garamond"/>
                <w:sz w:val="28"/>
                <w:szCs w:val="28"/>
              </w:rPr>
              <w:t xml:space="preserve"> </w:t>
            </w:r>
            <w:proofErr w:type="spellStart"/>
            <w:r w:rsidRPr="00CC4F06">
              <w:rPr>
                <w:rFonts w:ascii="Garamond" w:hAnsi="Garamond"/>
                <w:sz w:val="28"/>
                <w:szCs w:val="28"/>
              </w:rPr>
              <w:t>shoh</w:t>
            </w:r>
            <w:proofErr w:type="spellEnd"/>
            <w:r w:rsidRPr="00CC4F06">
              <w:rPr>
                <w:rFonts w:ascii="Garamond" w:hAnsi="Garamond"/>
                <w:i/>
                <w:sz w:val="28"/>
                <w:szCs w:val="28"/>
              </w:rPr>
              <w:t> </w:t>
            </w:r>
            <w:r w:rsidRPr="00CC4F06">
              <w:rPr>
                <w:rFonts w:ascii="Garamond" w:hAnsi="Garamond"/>
                <w:sz w:val="28"/>
                <w:szCs w:val="28"/>
              </w:rPr>
              <w:t xml:space="preserve">? </w:t>
            </w:r>
          </w:p>
        </w:tc>
        <w:tc>
          <w:tcPr>
            <w:tcW w:w="3852" w:type="dxa"/>
          </w:tcPr>
          <w:p w14:paraId="3863B855" w14:textId="77777777" w:rsidR="0070559C" w:rsidRPr="00D05E71" w:rsidRDefault="0070559C" w:rsidP="00B237C3">
            <w:pPr>
              <w:pStyle w:val="ListParagraph"/>
              <w:ind w:left="0" w:firstLine="227"/>
              <w:jc w:val="both"/>
              <w:rPr>
                <w:rFonts w:ascii="Garamond" w:hAnsi="Garamond" w:cs="Times New Roman"/>
                <w:sz w:val="28"/>
              </w:rPr>
            </w:pPr>
            <w:r w:rsidRPr="00D05E71">
              <w:rPr>
                <w:rFonts w:ascii="Garamond" w:hAnsi="Garamond" w:cs="Times New Roman"/>
                <w:sz w:val="28"/>
              </w:rPr>
              <w:t xml:space="preserve">Q. </w:t>
            </w:r>
            <w:r w:rsidRPr="00D05E71">
              <w:rPr>
                <w:rFonts w:ascii="Garamond" w:hAnsi="Garamond" w:cs="Times New Roman"/>
                <w:i/>
                <w:sz w:val="28"/>
              </w:rPr>
              <w:t xml:space="preserve">Are all bound to observe </w:t>
            </w:r>
            <w:r w:rsidRPr="00D05E71">
              <w:rPr>
                <w:rFonts w:ascii="Garamond" w:hAnsi="Garamond" w:cs="Times New Roman"/>
                <w:sz w:val="28"/>
              </w:rPr>
              <w:t xml:space="preserve">this </w:t>
            </w:r>
            <w:r w:rsidRPr="0070559C">
              <w:rPr>
                <w:rFonts w:ascii="Garamond" w:hAnsi="Garamond" w:cs="Times New Roman"/>
                <w:sz w:val="28"/>
              </w:rPr>
              <w:t>Day ?</w:t>
            </w:r>
          </w:p>
        </w:tc>
        <w:tc>
          <w:tcPr>
            <w:tcW w:w="966" w:type="dxa"/>
          </w:tcPr>
          <w:p w14:paraId="64A368F2"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4046758E" w14:textId="77777777" w:rsidTr="005261C9">
        <w:tc>
          <w:tcPr>
            <w:tcW w:w="4253" w:type="dxa"/>
          </w:tcPr>
          <w:p w14:paraId="0AFE79C4" w14:textId="77777777" w:rsidR="0070559C" w:rsidRPr="00CC4F06" w:rsidRDefault="0070559C" w:rsidP="00B237C3">
            <w:pPr>
              <w:pStyle w:val="Default"/>
              <w:widowControl/>
              <w:ind w:firstLine="227"/>
              <w:contextualSpacing/>
              <w:jc w:val="both"/>
              <w:rPr>
                <w:rFonts w:ascii="Garamond" w:hAnsi="Garamond"/>
                <w:sz w:val="28"/>
                <w:szCs w:val="28"/>
              </w:rPr>
            </w:pPr>
            <w:r w:rsidRPr="00CC4F06">
              <w:rPr>
                <w:rFonts w:ascii="Garamond" w:hAnsi="Garamond"/>
                <w:i/>
                <w:color w:val="auto"/>
                <w:sz w:val="28"/>
                <w:szCs w:val="28"/>
              </w:rPr>
              <w:t xml:space="preserve">A. </w:t>
            </w:r>
            <w:r w:rsidRPr="00CC4F06">
              <w:rPr>
                <w:rFonts w:ascii="Garamond" w:hAnsi="Garamond"/>
                <w:color w:val="auto"/>
                <w:sz w:val="28"/>
                <w:szCs w:val="28"/>
              </w:rPr>
              <w:t xml:space="preserve">Ta </w:t>
            </w:r>
            <w:proofErr w:type="spellStart"/>
            <w:r w:rsidRPr="00CC4F06">
              <w:rPr>
                <w:rFonts w:ascii="Garamond" w:hAnsi="Garamond"/>
                <w:color w:val="auto"/>
                <w:sz w:val="28"/>
                <w:szCs w:val="28"/>
              </w:rPr>
              <w:t>ooilley</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ny</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oddys</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ve</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shaghnit</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veih</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obber</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ymmyrchiagh</w:t>
            </w:r>
            <w:proofErr w:type="spellEnd"/>
            <w:r w:rsidRPr="00CC4F06">
              <w:rPr>
                <w:rFonts w:ascii="Garamond" w:hAnsi="Garamond"/>
                <w:color w:val="auto"/>
                <w:sz w:val="28"/>
                <w:szCs w:val="28"/>
              </w:rPr>
              <w:t xml:space="preserve"> y </w:t>
            </w:r>
            <w:proofErr w:type="spellStart"/>
            <w:r w:rsidRPr="00CC4F06">
              <w:rPr>
                <w:rFonts w:ascii="Garamond" w:hAnsi="Garamond"/>
                <w:color w:val="auto"/>
                <w:sz w:val="28"/>
                <w:szCs w:val="28"/>
              </w:rPr>
              <w:t>Thie</w:t>
            </w:r>
            <w:proofErr w:type="spellEnd"/>
            <w:r w:rsidRPr="00CC4F06">
              <w:rPr>
                <w:rFonts w:ascii="Garamond" w:hAnsi="Garamond"/>
                <w:color w:val="auto"/>
                <w:sz w:val="28"/>
                <w:szCs w:val="28"/>
              </w:rPr>
              <w:t xml:space="preserve">. </w:t>
            </w:r>
          </w:p>
        </w:tc>
        <w:tc>
          <w:tcPr>
            <w:tcW w:w="3852" w:type="dxa"/>
          </w:tcPr>
          <w:p w14:paraId="5F920594"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Yes, all that can be spared from the necessary Business of the Family.</w:t>
            </w:r>
          </w:p>
        </w:tc>
        <w:tc>
          <w:tcPr>
            <w:tcW w:w="966" w:type="dxa"/>
          </w:tcPr>
          <w:p w14:paraId="7FECF380"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59C0741D" w14:textId="77777777" w:rsidTr="005261C9">
        <w:tc>
          <w:tcPr>
            <w:tcW w:w="4253" w:type="dxa"/>
          </w:tcPr>
          <w:p w14:paraId="6A188C65" w14:textId="77777777" w:rsidR="0070559C" w:rsidRPr="00CC4F06" w:rsidRDefault="0070559C" w:rsidP="00B237C3">
            <w:pPr>
              <w:pStyle w:val="Default"/>
              <w:widowControl/>
              <w:ind w:firstLine="227"/>
              <w:contextualSpacing/>
              <w:jc w:val="both"/>
              <w:rPr>
                <w:rFonts w:ascii="Garamond" w:hAnsi="Garamond"/>
                <w:sz w:val="28"/>
                <w:szCs w:val="28"/>
              </w:rPr>
            </w:pPr>
            <w:proofErr w:type="spellStart"/>
            <w:r w:rsidRPr="00CC4F06">
              <w:rPr>
                <w:rFonts w:ascii="Garamond" w:hAnsi="Garamond"/>
                <w:i/>
                <w:color w:val="auto"/>
                <w:sz w:val="28"/>
                <w:szCs w:val="28"/>
              </w:rPr>
              <w:t>Cloan</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dy</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vod</w:t>
            </w:r>
            <w:proofErr w:type="spellEnd"/>
            <w:r w:rsidRPr="00CC4F06">
              <w:rPr>
                <w:rFonts w:ascii="Garamond" w:hAnsi="Garamond"/>
                <w:color w:val="auto"/>
                <w:sz w:val="28"/>
                <w:szCs w:val="28"/>
              </w:rPr>
              <w:t xml:space="preserve"> ad </w:t>
            </w:r>
            <w:proofErr w:type="spellStart"/>
            <w:r w:rsidRPr="00CC4F06">
              <w:rPr>
                <w:rFonts w:ascii="Garamond" w:hAnsi="Garamond"/>
                <w:color w:val="auto"/>
                <w:sz w:val="28"/>
                <w:szCs w:val="28"/>
              </w:rPr>
              <w:t>nyn</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Gurrym</w:t>
            </w:r>
            <w:proofErr w:type="spellEnd"/>
            <w:r w:rsidRPr="00CC4F06">
              <w:rPr>
                <w:rFonts w:ascii="Garamond" w:hAnsi="Garamond"/>
                <w:color w:val="auto"/>
                <w:sz w:val="28"/>
                <w:szCs w:val="28"/>
              </w:rPr>
              <w:t xml:space="preserve"> y </w:t>
            </w:r>
            <w:proofErr w:type="spellStart"/>
            <w:r w:rsidRPr="00CC4F06">
              <w:rPr>
                <w:rFonts w:ascii="Garamond" w:hAnsi="Garamond"/>
                <w:color w:val="auto"/>
                <w:sz w:val="28"/>
                <w:szCs w:val="28"/>
              </w:rPr>
              <w:t>ynsagh</w:t>
            </w:r>
            <w:proofErr w:type="spellEnd"/>
            <w:r w:rsidRPr="00CC4F06">
              <w:rPr>
                <w:rFonts w:ascii="Garamond" w:hAnsi="Garamond"/>
                <w:color w:val="auto"/>
                <w:sz w:val="28"/>
                <w:szCs w:val="28"/>
              </w:rPr>
              <w:t xml:space="preserve"> as </w:t>
            </w:r>
            <w:proofErr w:type="spellStart"/>
            <w:r w:rsidRPr="00CC4F06">
              <w:rPr>
                <w:rFonts w:ascii="Garamond" w:hAnsi="Garamond"/>
                <w:color w:val="auto"/>
                <w:sz w:val="28"/>
                <w:szCs w:val="28"/>
              </w:rPr>
              <w:t>Aggle</w:t>
            </w:r>
            <w:proofErr w:type="spellEnd"/>
            <w:r w:rsidRPr="00CC4F06">
              <w:rPr>
                <w:rFonts w:ascii="Garamond" w:hAnsi="Garamond"/>
                <w:color w:val="auto"/>
                <w:sz w:val="28"/>
                <w:szCs w:val="28"/>
              </w:rPr>
              <w:t xml:space="preserve"> y </w:t>
            </w:r>
            <w:proofErr w:type="spellStart"/>
            <w:r w:rsidRPr="00CC4F06">
              <w:rPr>
                <w:rFonts w:ascii="Garamond" w:hAnsi="Garamond"/>
                <w:color w:val="auto"/>
                <w:sz w:val="28"/>
                <w:szCs w:val="28"/>
              </w:rPr>
              <w:t>ghoal</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roish</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Jee</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veih</w:t>
            </w:r>
            <w:proofErr w:type="spellEnd"/>
            <w:r w:rsidRPr="00CC4F06">
              <w:rPr>
                <w:rFonts w:ascii="Garamond" w:hAnsi="Garamond"/>
                <w:color w:val="auto"/>
                <w:sz w:val="28"/>
                <w:szCs w:val="28"/>
              </w:rPr>
              <w:t xml:space="preserve"> </w:t>
            </w:r>
            <w:proofErr w:type="spellStart"/>
            <w:r w:rsidRPr="00CC4F06">
              <w:rPr>
                <w:rFonts w:ascii="Garamond" w:hAnsi="Garamond"/>
                <w:color w:val="auto"/>
                <w:sz w:val="28"/>
                <w:szCs w:val="28"/>
              </w:rPr>
              <w:t>nyn</w:t>
            </w:r>
            <w:proofErr w:type="spellEnd"/>
            <w:r w:rsidRPr="00CC4F06">
              <w:rPr>
                <w:rFonts w:ascii="Garamond" w:hAnsi="Garamond"/>
                <w:color w:val="auto"/>
                <w:sz w:val="28"/>
                <w:szCs w:val="28"/>
              </w:rPr>
              <w:t xml:space="preserve"> </w:t>
            </w:r>
            <w:proofErr w:type="spellStart"/>
            <w:r w:rsidRPr="00CC4F06">
              <w:rPr>
                <w:rFonts w:ascii="Garamond" w:hAnsi="Garamond"/>
                <w:sz w:val="28"/>
                <w:szCs w:val="28"/>
              </w:rPr>
              <w:t>Aigid</w:t>
            </w:r>
            <w:proofErr w:type="spellEnd"/>
            <w:r w:rsidRPr="00CC4F06">
              <w:rPr>
                <w:rFonts w:ascii="Garamond" w:hAnsi="Garamond"/>
                <w:sz w:val="28"/>
                <w:szCs w:val="28"/>
              </w:rPr>
              <w:t xml:space="preserve">. </w:t>
            </w:r>
          </w:p>
        </w:tc>
        <w:tc>
          <w:tcPr>
            <w:tcW w:w="3852" w:type="dxa"/>
          </w:tcPr>
          <w:p w14:paraId="4ACEE74A"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Children</w:t>
            </w:r>
            <w:r w:rsidRPr="00D05E71">
              <w:rPr>
                <w:rFonts w:ascii="Garamond" w:hAnsi="Garamond" w:cs="Times New Roman"/>
                <w:i/>
                <w:sz w:val="28"/>
              </w:rPr>
              <w:t>, that they may learn their Duty, and from their Infancy to fear God.</w:t>
            </w:r>
          </w:p>
        </w:tc>
        <w:tc>
          <w:tcPr>
            <w:tcW w:w="966" w:type="dxa"/>
          </w:tcPr>
          <w:p w14:paraId="7E8BF199"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262D2C5D" w14:textId="77777777" w:rsidTr="005261C9">
        <w:tc>
          <w:tcPr>
            <w:tcW w:w="4253" w:type="dxa"/>
          </w:tcPr>
          <w:p w14:paraId="47336E5A" w14:textId="77777777" w:rsidR="0070559C" w:rsidRPr="00CC4F06" w:rsidRDefault="0070559C" w:rsidP="00B237C3">
            <w:pPr>
              <w:pStyle w:val="CM7"/>
              <w:widowControl/>
              <w:spacing w:line="240" w:lineRule="auto"/>
              <w:ind w:firstLine="227"/>
              <w:contextualSpacing/>
              <w:jc w:val="both"/>
              <w:rPr>
                <w:rFonts w:ascii="Garamond" w:hAnsi="Garamond"/>
                <w:sz w:val="28"/>
                <w:szCs w:val="28"/>
              </w:rPr>
            </w:pPr>
            <w:proofErr w:type="spellStart"/>
            <w:r w:rsidRPr="00CC4F06">
              <w:rPr>
                <w:rFonts w:ascii="Garamond" w:hAnsi="Garamond"/>
                <w:i/>
                <w:sz w:val="28"/>
                <w:szCs w:val="28"/>
              </w:rPr>
              <w:t>Sharvaantyn</w:t>
            </w:r>
            <w:proofErr w:type="spellEnd"/>
            <w:r w:rsidRPr="00CC4F06">
              <w:rPr>
                <w:rFonts w:ascii="Garamond" w:hAnsi="Garamond"/>
                <w:sz w:val="28"/>
                <w:szCs w:val="28"/>
              </w:rPr>
              <w:t xml:space="preserve"> son </w:t>
            </w:r>
            <w:proofErr w:type="spellStart"/>
            <w:r w:rsidRPr="00CC4F06">
              <w:rPr>
                <w:rFonts w:ascii="Garamond" w:hAnsi="Garamond"/>
                <w:sz w:val="28"/>
                <w:szCs w:val="28"/>
              </w:rPr>
              <w:t>nagh</w:t>
            </w:r>
            <w:proofErr w:type="spellEnd"/>
            <w:r w:rsidRPr="00CC4F06">
              <w:rPr>
                <w:rFonts w:ascii="Garamond" w:hAnsi="Garamond"/>
                <w:sz w:val="28"/>
                <w:szCs w:val="28"/>
              </w:rPr>
              <w:t xml:space="preserve"> </w:t>
            </w:r>
            <w:proofErr w:type="spellStart"/>
            <w:r w:rsidRPr="00CC4F06">
              <w:rPr>
                <w:rFonts w:ascii="Garamond" w:hAnsi="Garamond"/>
                <w:sz w:val="28"/>
                <w:szCs w:val="28"/>
              </w:rPr>
              <w:t>jarrood</w:t>
            </w:r>
            <w:proofErr w:type="spellEnd"/>
            <w:r w:rsidRPr="00CC4F06">
              <w:rPr>
                <w:rFonts w:ascii="Garamond" w:hAnsi="Garamond"/>
                <w:sz w:val="28"/>
                <w:szCs w:val="28"/>
              </w:rPr>
              <w:t xml:space="preserve"> ad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vel</w:t>
            </w:r>
            <w:proofErr w:type="spellEnd"/>
            <w:r w:rsidRPr="00CC4F06">
              <w:rPr>
                <w:rFonts w:ascii="Garamond" w:hAnsi="Garamond"/>
                <w:sz w:val="28"/>
                <w:szCs w:val="28"/>
              </w:rPr>
              <w:t xml:space="preserve"> </w:t>
            </w:r>
            <w:proofErr w:type="spellStart"/>
            <w:r w:rsidRPr="00CC4F06">
              <w:rPr>
                <w:rFonts w:ascii="Garamond" w:hAnsi="Garamond"/>
                <w:sz w:val="28"/>
                <w:szCs w:val="28"/>
              </w:rPr>
              <w:t>Maishter</w:t>
            </w:r>
            <w:proofErr w:type="spellEnd"/>
            <w:r w:rsidRPr="00CC4F06">
              <w:rPr>
                <w:rFonts w:ascii="Garamond" w:hAnsi="Garamond"/>
                <w:sz w:val="28"/>
                <w:szCs w:val="28"/>
              </w:rPr>
              <w:t xml:space="preserve"> </w:t>
            </w:r>
            <w:proofErr w:type="spellStart"/>
            <w:r w:rsidRPr="00CC4F06">
              <w:rPr>
                <w:rFonts w:ascii="Garamond" w:hAnsi="Garamond"/>
                <w:sz w:val="28"/>
                <w:szCs w:val="28"/>
              </w:rPr>
              <w:t>oc</w:t>
            </w:r>
            <w:proofErr w:type="spellEnd"/>
            <w:r w:rsidRPr="00CC4F06">
              <w:rPr>
                <w:rFonts w:ascii="Garamond" w:hAnsi="Garamond"/>
                <w:sz w:val="28"/>
                <w:szCs w:val="28"/>
              </w:rPr>
              <w:t xml:space="preserve"> </w:t>
            </w:r>
            <w:proofErr w:type="spellStart"/>
            <w:r w:rsidRPr="00CC4F06">
              <w:rPr>
                <w:rFonts w:ascii="Garamond" w:hAnsi="Garamond"/>
                <w:sz w:val="28"/>
                <w:szCs w:val="28"/>
              </w:rPr>
              <w:t>ayns</w:t>
            </w:r>
            <w:proofErr w:type="spellEnd"/>
            <w:r w:rsidRPr="00CC4F06">
              <w:rPr>
                <w:rFonts w:ascii="Garamond" w:hAnsi="Garamond"/>
                <w:sz w:val="28"/>
                <w:szCs w:val="28"/>
              </w:rPr>
              <w:t xml:space="preserve"> </w:t>
            </w:r>
            <w:proofErr w:type="spellStart"/>
            <w:r w:rsidRPr="00CC4F06">
              <w:rPr>
                <w:rFonts w:ascii="Garamond" w:hAnsi="Garamond"/>
                <w:sz w:val="28"/>
                <w:szCs w:val="28"/>
              </w:rPr>
              <w:t>Niau</w:t>
            </w:r>
            <w:proofErr w:type="spellEnd"/>
            <w:r w:rsidRPr="00CC4F06">
              <w:rPr>
                <w:rFonts w:ascii="Garamond" w:hAnsi="Garamond"/>
                <w:sz w:val="28"/>
                <w:szCs w:val="28"/>
              </w:rPr>
              <w:t xml:space="preserve">. </w:t>
            </w:r>
          </w:p>
        </w:tc>
        <w:tc>
          <w:tcPr>
            <w:tcW w:w="3852" w:type="dxa"/>
          </w:tcPr>
          <w:p w14:paraId="1B1D492A" w14:textId="77777777" w:rsidR="0070559C" w:rsidRPr="00D05E71" w:rsidRDefault="0070559C" w:rsidP="00B237C3">
            <w:pPr>
              <w:pStyle w:val="ListParagraph"/>
              <w:ind w:left="0" w:firstLine="227"/>
              <w:jc w:val="both"/>
              <w:rPr>
                <w:rFonts w:ascii="Garamond" w:hAnsi="Garamond" w:cs="Times New Roman"/>
                <w:sz w:val="28"/>
              </w:rPr>
            </w:pPr>
            <w:r w:rsidRPr="00D05E71">
              <w:rPr>
                <w:rFonts w:ascii="Garamond" w:hAnsi="Garamond" w:cs="Times New Roman"/>
                <w:sz w:val="28"/>
              </w:rPr>
              <w:t>Servants</w:t>
            </w:r>
            <w:r w:rsidRPr="00D05E71">
              <w:rPr>
                <w:rFonts w:ascii="Garamond" w:hAnsi="Garamond" w:cs="Times New Roman"/>
                <w:i/>
                <w:sz w:val="28"/>
              </w:rPr>
              <w:t xml:space="preserve">, that they may not forget that they have a </w:t>
            </w:r>
            <w:r w:rsidRPr="00D05E71">
              <w:rPr>
                <w:rFonts w:ascii="Garamond" w:hAnsi="Garamond" w:cs="Times New Roman"/>
                <w:sz w:val="28"/>
              </w:rPr>
              <w:t>Master in Heaven.</w:t>
            </w:r>
          </w:p>
        </w:tc>
        <w:tc>
          <w:tcPr>
            <w:tcW w:w="966" w:type="dxa"/>
          </w:tcPr>
          <w:p w14:paraId="4D8C9B43"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6C660AAC" w14:textId="77777777" w:rsidTr="005261C9">
        <w:tc>
          <w:tcPr>
            <w:tcW w:w="4253" w:type="dxa"/>
          </w:tcPr>
          <w:p w14:paraId="2E0BA927" w14:textId="77777777" w:rsidR="0070559C" w:rsidRPr="00CC4F06" w:rsidRDefault="0070559C" w:rsidP="00B237C3">
            <w:pPr>
              <w:pStyle w:val="CM3"/>
              <w:widowControl/>
              <w:spacing w:line="240" w:lineRule="auto"/>
              <w:ind w:firstLine="227"/>
              <w:contextualSpacing/>
              <w:jc w:val="both"/>
              <w:rPr>
                <w:rFonts w:ascii="Garamond" w:hAnsi="Garamond"/>
                <w:sz w:val="28"/>
                <w:szCs w:val="28"/>
              </w:rPr>
            </w:pPr>
            <w:r w:rsidRPr="00CC4F06">
              <w:rPr>
                <w:rFonts w:ascii="Garamond" w:hAnsi="Garamond"/>
                <w:sz w:val="28"/>
                <w:szCs w:val="28"/>
              </w:rPr>
              <w:t xml:space="preserve">As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jarroo</w:t>
            </w:r>
            <w:proofErr w:type="spellEnd"/>
            <w:r w:rsidRPr="00CC4F06">
              <w:rPr>
                <w:rFonts w:ascii="Garamond" w:hAnsi="Garamond"/>
                <w:sz w:val="28"/>
                <w:szCs w:val="28"/>
              </w:rPr>
              <w:t xml:space="preserve"> ta </w:t>
            </w:r>
            <w:proofErr w:type="spellStart"/>
            <w:r w:rsidRPr="00CC4F06">
              <w:rPr>
                <w:rFonts w:ascii="Garamond" w:hAnsi="Garamond"/>
                <w:sz w:val="28"/>
                <w:szCs w:val="28"/>
              </w:rPr>
              <w:t>ny</w:t>
            </w:r>
            <w:proofErr w:type="spellEnd"/>
            <w:r w:rsidRPr="00CC4F06">
              <w:rPr>
                <w:rFonts w:ascii="Garamond" w:hAnsi="Garamond"/>
                <w:sz w:val="28"/>
                <w:szCs w:val="28"/>
              </w:rPr>
              <w:t xml:space="preserve"> </w:t>
            </w:r>
            <w:proofErr w:type="spellStart"/>
            <w:r w:rsidRPr="00CC4F06">
              <w:rPr>
                <w:rFonts w:ascii="Garamond" w:hAnsi="Garamond"/>
                <w:i/>
                <w:sz w:val="28"/>
                <w:szCs w:val="28"/>
              </w:rPr>
              <w:t>Beyne</w:t>
            </w:r>
            <w:proofErr w:type="spellEnd"/>
            <w:r w:rsidRPr="00CC4F06">
              <w:rPr>
                <w:rFonts w:ascii="Garamond" w:hAnsi="Garamond"/>
                <w:sz w:val="28"/>
                <w:szCs w:val="28"/>
              </w:rPr>
              <w:t xml:space="preserve"> </w:t>
            </w:r>
            <w:proofErr w:type="spellStart"/>
            <w:r w:rsidRPr="00CC4F06">
              <w:rPr>
                <w:rFonts w:ascii="Garamond" w:hAnsi="Garamond"/>
                <w:i/>
                <w:sz w:val="28"/>
                <w:szCs w:val="28"/>
              </w:rPr>
              <w:t>hene</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gheddyn</w:t>
            </w:r>
            <w:proofErr w:type="spellEnd"/>
            <w:r w:rsidRPr="00CC4F06">
              <w:rPr>
                <w:rFonts w:ascii="Garamond" w:hAnsi="Garamond"/>
                <w:sz w:val="28"/>
                <w:szCs w:val="28"/>
              </w:rPr>
              <w:t xml:space="preserve"> </w:t>
            </w:r>
            <w:proofErr w:type="spellStart"/>
            <w:r w:rsidRPr="00CC4F06">
              <w:rPr>
                <w:rFonts w:ascii="Garamond" w:hAnsi="Garamond"/>
                <w:sz w:val="28"/>
                <w:szCs w:val="28"/>
              </w:rPr>
              <w:t>nyn</w:t>
            </w:r>
            <w:proofErr w:type="spellEnd"/>
            <w:r w:rsidRPr="00CC4F06">
              <w:rPr>
                <w:rFonts w:ascii="Garamond" w:hAnsi="Garamond"/>
                <w:sz w:val="28"/>
                <w:szCs w:val="28"/>
              </w:rPr>
              <w:t xml:space="preserve"> </w:t>
            </w:r>
            <w:proofErr w:type="spellStart"/>
            <w:r w:rsidRPr="00CC4F06">
              <w:rPr>
                <w:rFonts w:ascii="Garamond" w:hAnsi="Garamond"/>
                <w:sz w:val="28"/>
                <w:szCs w:val="28"/>
              </w:rPr>
              <w:t>aash</w:t>
            </w:r>
            <w:proofErr w:type="spellEnd"/>
            <w:r w:rsidRPr="00CC4F06">
              <w:rPr>
                <w:rFonts w:ascii="Garamond" w:hAnsi="Garamond"/>
                <w:sz w:val="28"/>
                <w:szCs w:val="28"/>
              </w:rPr>
              <w:t xml:space="preserve"> </w:t>
            </w:r>
            <w:proofErr w:type="spellStart"/>
            <w:r w:rsidRPr="00CC4F06">
              <w:rPr>
                <w:rFonts w:ascii="Garamond" w:hAnsi="Garamond"/>
                <w:sz w:val="28"/>
                <w:szCs w:val="28"/>
              </w:rPr>
              <w:t>mannagh</w:t>
            </w:r>
            <w:proofErr w:type="spellEnd"/>
            <w:r w:rsidRPr="00CC4F06">
              <w:rPr>
                <w:rFonts w:ascii="Garamond" w:hAnsi="Garamond"/>
                <w:sz w:val="28"/>
                <w:szCs w:val="28"/>
              </w:rPr>
              <w:t xml:space="preserve"> </w:t>
            </w:r>
            <w:proofErr w:type="spellStart"/>
            <w:r w:rsidRPr="00CC4F06">
              <w:rPr>
                <w:rFonts w:ascii="Garamond" w:hAnsi="Garamond"/>
                <w:sz w:val="28"/>
                <w:szCs w:val="28"/>
              </w:rPr>
              <w:t>vel</w:t>
            </w:r>
            <w:proofErr w:type="spellEnd"/>
            <w:r w:rsidRPr="00CC4F06">
              <w:rPr>
                <w:rFonts w:ascii="Garamond" w:hAnsi="Garamond"/>
                <w:sz w:val="28"/>
                <w:szCs w:val="28"/>
              </w:rPr>
              <w:t xml:space="preserve"> </w:t>
            </w:r>
            <w:proofErr w:type="spellStart"/>
            <w:r w:rsidRPr="00CC4F06">
              <w:rPr>
                <w:rFonts w:ascii="Garamond" w:hAnsi="Garamond"/>
                <w:sz w:val="28"/>
                <w:szCs w:val="28"/>
              </w:rPr>
              <w:t>eagin</w:t>
            </w:r>
            <w:proofErr w:type="spellEnd"/>
            <w:r w:rsidRPr="00CC4F06">
              <w:rPr>
                <w:rFonts w:ascii="Garamond" w:hAnsi="Garamond"/>
                <w:sz w:val="28"/>
                <w:szCs w:val="28"/>
              </w:rPr>
              <w:t xml:space="preserve"> er y hon er </w:t>
            </w:r>
            <w:proofErr w:type="spellStart"/>
            <w:r w:rsidRPr="00CC4F06">
              <w:rPr>
                <w:rFonts w:ascii="Garamond" w:hAnsi="Garamond"/>
                <w:sz w:val="28"/>
                <w:szCs w:val="28"/>
              </w:rPr>
              <w:t>aght</w:t>
            </w:r>
            <w:proofErr w:type="spellEnd"/>
            <w:r w:rsidRPr="00CC4F06">
              <w:rPr>
                <w:rFonts w:ascii="Garamond" w:hAnsi="Garamond"/>
                <w:sz w:val="28"/>
                <w:szCs w:val="28"/>
              </w:rPr>
              <w:t xml:space="preserve"> </w:t>
            </w:r>
            <w:proofErr w:type="spellStart"/>
            <w:r w:rsidRPr="00CC4F06">
              <w:rPr>
                <w:rFonts w:ascii="Garamond" w:hAnsi="Garamond"/>
                <w:sz w:val="28"/>
                <w:szCs w:val="28"/>
              </w:rPr>
              <w:t>elley</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vod</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chooilley</w:t>
            </w:r>
            <w:proofErr w:type="spellEnd"/>
            <w:r w:rsidRPr="00CC4F06">
              <w:rPr>
                <w:rFonts w:ascii="Garamond" w:hAnsi="Garamond"/>
                <w:sz w:val="28"/>
                <w:szCs w:val="28"/>
              </w:rPr>
              <w:t xml:space="preserve"> </w:t>
            </w:r>
            <w:proofErr w:type="spellStart"/>
            <w:r w:rsidRPr="00CC4F06">
              <w:rPr>
                <w:rFonts w:ascii="Garamond" w:hAnsi="Garamond"/>
                <w:sz w:val="28"/>
                <w:szCs w:val="28"/>
              </w:rPr>
              <w:t>Chreture</w:t>
            </w:r>
            <w:proofErr w:type="spellEnd"/>
            <w:r w:rsidRPr="00CC4F06">
              <w:rPr>
                <w:rFonts w:ascii="Garamond" w:hAnsi="Garamond"/>
                <w:sz w:val="28"/>
                <w:szCs w:val="28"/>
              </w:rPr>
              <w:t xml:space="preserve"> </w:t>
            </w:r>
            <w:proofErr w:type="spellStart"/>
            <w:r w:rsidRPr="00CC4F06">
              <w:rPr>
                <w:rFonts w:ascii="Garamond" w:hAnsi="Garamond"/>
                <w:sz w:val="28"/>
                <w:szCs w:val="28"/>
              </w:rPr>
              <w:t>boggey</w:t>
            </w:r>
            <w:proofErr w:type="spellEnd"/>
            <w:r w:rsidRPr="00CC4F06">
              <w:rPr>
                <w:rFonts w:ascii="Garamond" w:hAnsi="Garamond"/>
                <w:sz w:val="28"/>
                <w:szCs w:val="28"/>
              </w:rPr>
              <w:t xml:space="preserve"> </w:t>
            </w:r>
            <w:proofErr w:type="spellStart"/>
            <w:r w:rsidRPr="00CC4F06">
              <w:rPr>
                <w:rFonts w:ascii="Garamond" w:hAnsi="Garamond"/>
                <w:sz w:val="28"/>
                <w:szCs w:val="28"/>
              </w:rPr>
              <w:t>ghoal</w:t>
            </w:r>
            <w:proofErr w:type="spellEnd"/>
            <w:r w:rsidRPr="00CC4F06">
              <w:rPr>
                <w:rFonts w:ascii="Garamond" w:hAnsi="Garamond"/>
                <w:sz w:val="28"/>
                <w:szCs w:val="28"/>
              </w:rPr>
              <w:t xml:space="preserve"> </w:t>
            </w:r>
            <w:proofErr w:type="spellStart"/>
            <w:r w:rsidRPr="00CC4F06">
              <w:rPr>
                <w:rFonts w:ascii="Garamond" w:hAnsi="Garamond"/>
                <w:sz w:val="28"/>
                <w:szCs w:val="28"/>
              </w:rPr>
              <w:t>ayns</w:t>
            </w:r>
            <w:proofErr w:type="spellEnd"/>
            <w:r w:rsidRPr="00CC4F06">
              <w:rPr>
                <w:rFonts w:ascii="Garamond" w:hAnsi="Garamond"/>
                <w:sz w:val="28"/>
                <w:szCs w:val="28"/>
              </w:rPr>
              <w:t xml:space="preserve"> </w:t>
            </w:r>
            <w:proofErr w:type="spellStart"/>
            <w:r w:rsidRPr="00CC4F06">
              <w:rPr>
                <w:rFonts w:ascii="Garamond" w:hAnsi="Garamond"/>
                <w:sz w:val="28"/>
                <w:szCs w:val="28"/>
              </w:rPr>
              <w:t>myghynyn</w:t>
            </w:r>
            <w:proofErr w:type="spellEnd"/>
            <w:r w:rsidRPr="00CC4F06">
              <w:rPr>
                <w:rFonts w:ascii="Garamond" w:hAnsi="Garamond"/>
                <w:sz w:val="28"/>
                <w:szCs w:val="28"/>
              </w:rPr>
              <w:t xml:space="preserve"> Yee. </w:t>
            </w:r>
          </w:p>
        </w:tc>
        <w:tc>
          <w:tcPr>
            <w:tcW w:w="3852" w:type="dxa"/>
          </w:tcPr>
          <w:p w14:paraId="10650DF2"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And the </w:t>
            </w:r>
            <w:r w:rsidRPr="00D05E71">
              <w:rPr>
                <w:rFonts w:ascii="Garamond" w:hAnsi="Garamond" w:cs="Times New Roman"/>
                <w:sz w:val="28"/>
              </w:rPr>
              <w:t>very Beasts</w:t>
            </w:r>
            <w:r w:rsidRPr="00D05E71">
              <w:rPr>
                <w:rFonts w:ascii="Garamond" w:hAnsi="Garamond" w:cs="Times New Roman"/>
                <w:i/>
                <w:sz w:val="28"/>
              </w:rPr>
              <w:t xml:space="preserve"> are to rest, unless Necessity requires it to be otherwise, that the whole Creation may </w:t>
            </w:r>
            <w:proofErr w:type="spellStart"/>
            <w:r w:rsidRPr="00D05E71">
              <w:rPr>
                <w:rFonts w:ascii="Garamond" w:hAnsi="Garamond" w:cs="Times New Roman"/>
                <w:i/>
                <w:sz w:val="28"/>
              </w:rPr>
              <w:t>rejoyce</w:t>
            </w:r>
            <w:proofErr w:type="spellEnd"/>
            <w:r w:rsidRPr="00D05E71">
              <w:rPr>
                <w:rFonts w:ascii="Garamond" w:hAnsi="Garamond" w:cs="Times New Roman"/>
                <w:i/>
                <w:sz w:val="28"/>
              </w:rPr>
              <w:t xml:space="preserve"> in the Mercies of God.</w:t>
            </w:r>
          </w:p>
        </w:tc>
        <w:tc>
          <w:tcPr>
            <w:tcW w:w="966" w:type="dxa"/>
          </w:tcPr>
          <w:p w14:paraId="0FD4A90D" w14:textId="77777777" w:rsidR="0070559C" w:rsidRPr="000816C5" w:rsidRDefault="0070559C" w:rsidP="00DB60C3">
            <w:pPr>
              <w:pStyle w:val="ListParagraph"/>
              <w:ind w:left="0"/>
              <w:rPr>
                <w:rFonts w:ascii="Garamond" w:hAnsi="Garamond" w:cs="Times New Roman"/>
                <w:i/>
                <w:sz w:val="20"/>
                <w:szCs w:val="20"/>
              </w:rPr>
            </w:pPr>
          </w:p>
        </w:tc>
      </w:tr>
      <w:tr w:rsidR="0070559C" w:rsidRPr="00D05E71" w14:paraId="35E57EA5" w14:textId="77777777" w:rsidTr="005261C9">
        <w:tc>
          <w:tcPr>
            <w:tcW w:w="4253" w:type="dxa"/>
          </w:tcPr>
          <w:p w14:paraId="21B4561B" w14:textId="77777777" w:rsidR="0070559C" w:rsidRPr="00CC4F06" w:rsidRDefault="0070559C" w:rsidP="00B237C3">
            <w:pPr>
              <w:pStyle w:val="CM3"/>
              <w:widowControl/>
              <w:spacing w:line="240" w:lineRule="auto"/>
              <w:ind w:firstLine="227"/>
              <w:contextualSpacing/>
              <w:jc w:val="both"/>
              <w:rPr>
                <w:rFonts w:ascii="Garamond" w:hAnsi="Garamond"/>
                <w:sz w:val="28"/>
                <w:szCs w:val="28"/>
              </w:rPr>
            </w:pPr>
            <w:r w:rsidRPr="00CC4F06">
              <w:rPr>
                <w:rFonts w:ascii="Garamond" w:hAnsi="Garamond"/>
                <w:i/>
                <w:sz w:val="28"/>
                <w:szCs w:val="28"/>
              </w:rPr>
              <w:t>Q.</w:t>
            </w:r>
            <w:r w:rsidRPr="00CC4F06">
              <w:rPr>
                <w:rFonts w:ascii="Garamond" w:hAnsi="Garamond"/>
                <w:sz w:val="28"/>
                <w:szCs w:val="28"/>
              </w:rPr>
              <w:t xml:space="preserve"> </w:t>
            </w:r>
            <w:proofErr w:type="spellStart"/>
            <w:r w:rsidRPr="00CC4F06">
              <w:rPr>
                <w:rFonts w:ascii="Garamond" w:hAnsi="Garamond"/>
                <w:sz w:val="28"/>
                <w:szCs w:val="28"/>
              </w:rPr>
              <w:t>Cre’n</w:t>
            </w:r>
            <w:proofErr w:type="spellEnd"/>
            <w:r w:rsidRPr="00CC4F06">
              <w:rPr>
                <w:rFonts w:ascii="Garamond" w:hAnsi="Garamond"/>
                <w:sz w:val="28"/>
                <w:szCs w:val="28"/>
              </w:rPr>
              <w:t xml:space="preserve"> fa </w:t>
            </w:r>
            <w:proofErr w:type="spellStart"/>
            <w:r w:rsidRPr="00CC4F06">
              <w:rPr>
                <w:rFonts w:ascii="Garamond" w:hAnsi="Garamond"/>
                <w:sz w:val="28"/>
                <w:szCs w:val="28"/>
              </w:rPr>
              <w:t>te</w:t>
            </w:r>
            <w:proofErr w:type="spellEnd"/>
            <w:r w:rsidRPr="00CC4F06">
              <w:rPr>
                <w:rFonts w:ascii="Garamond" w:hAnsi="Garamond"/>
                <w:sz w:val="28"/>
                <w:szCs w:val="28"/>
              </w:rPr>
              <w:t xml:space="preserve"> er </w:t>
            </w:r>
            <w:proofErr w:type="spellStart"/>
            <w:r w:rsidRPr="00CC4F06">
              <w:rPr>
                <w:rFonts w:ascii="Garamond" w:hAnsi="Garamond"/>
                <w:sz w:val="28"/>
                <w:szCs w:val="28"/>
              </w:rPr>
              <w:t>ny</w:t>
            </w:r>
            <w:proofErr w:type="spellEnd"/>
            <w:r w:rsidRPr="00CC4F06">
              <w:rPr>
                <w:rFonts w:ascii="Garamond" w:hAnsi="Garamond"/>
                <w:sz w:val="28"/>
                <w:szCs w:val="28"/>
              </w:rPr>
              <w:t xml:space="preserve"> </w:t>
            </w:r>
            <w:proofErr w:type="spellStart"/>
            <w:r w:rsidRPr="00CC4F06">
              <w:rPr>
                <w:rFonts w:ascii="Garamond" w:hAnsi="Garamond"/>
                <w:sz w:val="28"/>
                <w:szCs w:val="28"/>
              </w:rPr>
              <w:t>ghra</w:t>
            </w:r>
            <w:proofErr w:type="spellEnd"/>
            <w:r w:rsidRPr="00CC4F06">
              <w:rPr>
                <w:rFonts w:ascii="Garamond" w:hAnsi="Garamond"/>
                <w:sz w:val="28"/>
                <w:szCs w:val="28"/>
              </w:rPr>
              <w:t xml:space="preserve">, </w:t>
            </w:r>
            <w:proofErr w:type="spellStart"/>
            <w:r w:rsidRPr="00CC4F06">
              <w:rPr>
                <w:rFonts w:ascii="Garamond" w:hAnsi="Garamond"/>
                <w:i/>
                <w:sz w:val="28"/>
                <w:szCs w:val="28"/>
              </w:rPr>
              <w:t>Shey</w:t>
            </w:r>
            <w:proofErr w:type="spellEnd"/>
            <w:r w:rsidRPr="00CC4F06">
              <w:rPr>
                <w:rFonts w:ascii="Garamond" w:hAnsi="Garamond"/>
                <w:i/>
                <w:sz w:val="28"/>
                <w:szCs w:val="28"/>
              </w:rPr>
              <w:t xml:space="preserve"> </w:t>
            </w:r>
            <w:proofErr w:type="spellStart"/>
            <w:r w:rsidRPr="00CC4F06">
              <w:rPr>
                <w:rFonts w:ascii="Garamond" w:hAnsi="Garamond"/>
                <w:i/>
                <w:sz w:val="28"/>
                <w:szCs w:val="28"/>
              </w:rPr>
              <w:t>laa</w:t>
            </w:r>
            <w:proofErr w:type="spellEnd"/>
            <w:r w:rsidRPr="00CC4F06">
              <w:rPr>
                <w:rFonts w:ascii="Garamond" w:hAnsi="Garamond"/>
                <w:i/>
                <w:sz w:val="28"/>
                <w:szCs w:val="28"/>
              </w:rPr>
              <w:t xml:space="preserve"> nee-</w:t>
            </w:r>
            <w:proofErr w:type="spellStart"/>
            <w:r w:rsidRPr="00CC4F06">
              <w:rPr>
                <w:rFonts w:ascii="Garamond" w:hAnsi="Garamond"/>
                <w:i/>
                <w:sz w:val="28"/>
                <w:szCs w:val="28"/>
              </w:rPr>
              <w:t>oo</w:t>
            </w:r>
            <w:proofErr w:type="spellEnd"/>
            <w:r w:rsidRPr="00CC4F06">
              <w:rPr>
                <w:rFonts w:ascii="Garamond" w:hAnsi="Garamond"/>
                <w:i/>
                <w:sz w:val="28"/>
                <w:szCs w:val="28"/>
              </w:rPr>
              <w:t xml:space="preserve"> </w:t>
            </w:r>
            <w:proofErr w:type="spellStart"/>
            <w:r w:rsidRPr="00CC4F06">
              <w:rPr>
                <w:rFonts w:ascii="Garamond" w:hAnsi="Garamond"/>
                <w:i/>
                <w:sz w:val="28"/>
                <w:szCs w:val="28"/>
              </w:rPr>
              <w:t>laboraght</w:t>
            </w:r>
            <w:proofErr w:type="spellEnd"/>
            <w:r w:rsidRPr="00CC4F06">
              <w:rPr>
                <w:rFonts w:ascii="Garamond" w:hAnsi="Garamond"/>
                <w:i/>
                <w:sz w:val="28"/>
                <w:szCs w:val="28"/>
              </w:rPr>
              <w:t> </w:t>
            </w:r>
            <w:r w:rsidRPr="0070559C">
              <w:rPr>
                <w:rFonts w:ascii="Garamond" w:hAnsi="Garamond"/>
                <w:i/>
                <w:sz w:val="28"/>
                <w:szCs w:val="28"/>
              </w:rPr>
              <w:t>?</w:t>
            </w:r>
            <w:r w:rsidRPr="00CC4F06">
              <w:rPr>
                <w:rFonts w:ascii="Garamond" w:hAnsi="Garamond"/>
                <w:sz w:val="28"/>
                <w:szCs w:val="28"/>
              </w:rPr>
              <w:t xml:space="preserve"> </w:t>
            </w:r>
          </w:p>
        </w:tc>
        <w:tc>
          <w:tcPr>
            <w:tcW w:w="3852" w:type="dxa"/>
          </w:tcPr>
          <w:p w14:paraId="1E5819C2"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Why is it said, </w:t>
            </w:r>
            <w:r w:rsidRPr="00D05E71">
              <w:rPr>
                <w:rFonts w:ascii="Garamond" w:hAnsi="Garamond" w:cs="Times New Roman"/>
                <w:sz w:val="28"/>
              </w:rPr>
              <w:t>Six Days shalt thou La</w:t>
            </w:r>
            <w:r w:rsidRPr="00D05E71">
              <w:rPr>
                <w:rFonts w:ascii="Garamond" w:hAnsi="Garamond" w:cs="Times New Roman"/>
                <w:i/>
                <w:sz w:val="28"/>
              </w:rPr>
              <w:t>b</w:t>
            </w:r>
            <w:r w:rsidRPr="00D05E71">
              <w:rPr>
                <w:rFonts w:ascii="Garamond" w:hAnsi="Garamond" w:cs="Times New Roman"/>
                <w:sz w:val="28"/>
              </w:rPr>
              <w:t>our</w:t>
            </w:r>
            <w:r w:rsidRPr="00D05E71">
              <w:rPr>
                <w:rFonts w:ascii="Garamond" w:hAnsi="Garamond" w:cs="Times New Roman"/>
                <w:i/>
                <w:sz w:val="28"/>
              </w:rPr>
              <w:t> </w:t>
            </w:r>
            <w:r w:rsidRPr="0070559C">
              <w:rPr>
                <w:rFonts w:ascii="Garamond" w:hAnsi="Garamond" w:cs="Times New Roman"/>
                <w:sz w:val="28"/>
              </w:rPr>
              <w:t>?</w:t>
            </w:r>
          </w:p>
        </w:tc>
        <w:tc>
          <w:tcPr>
            <w:tcW w:w="966" w:type="dxa"/>
          </w:tcPr>
          <w:p w14:paraId="34E0FA0C"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3F162A2C" w14:textId="77777777" w:rsidTr="005261C9">
        <w:tc>
          <w:tcPr>
            <w:tcW w:w="4253" w:type="dxa"/>
          </w:tcPr>
          <w:p w14:paraId="40384314" w14:textId="77777777" w:rsidR="0070559C" w:rsidRPr="00CC4F06" w:rsidRDefault="0070559C" w:rsidP="00B237C3">
            <w:pPr>
              <w:pStyle w:val="CM3"/>
              <w:widowControl/>
              <w:spacing w:line="240" w:lineRule="auto"/>
              <w:ind w:firstLine="227"/>
              <w:contextualSpacing/>
              <w:jc w:val="both"/>
              <w:rPr>
                <w:rFonts w:ascii="Garamond" w:hAnsi="Garamond"/>
                <w:sz w:val="28"/>
                <w:szCs w:val="28"/>
              </w:rPr>
            </w:pPr>
            <w:r w:rsidRPr="00CC4F06">
              <w:rPr>
                <w:rFonts w:ascii="Garamond" w:hAnsi="Garamond"/>
                <w:i/>
                <w:sz w:val="28"/>
                <w:szCs w:val="28"/>
              </w:rPr>
              <w:t xml:space="preserve">A. </w:t>
            </w:r>
            <w:r w:rsidRPr="00CC4F06">
              <w:rPr>
                <w:rFonts w:ascii="Garamond" w:hAnsi="Garamond"/>
                <w:sz w:val="28"/>
                <w:szCs w:val="28"/>
              </w:rPr>
              <w:t xml:space="preserve">Dy chur shin </w:t>
            </w:r>
            <w:proofErr w:type="spellStart"/>
            <w:r w:rsidRPr="00CC4F06">
              <w:rPr>
                <w:rFonts w:ascii="Garamond" w:hAnsi="Garamond"/>
                <w:sz w:val="28"/>
                <w:szCs w:val="28"/>
              </w:rPr>
              <w:t>ayns</w:t>
            </w:r>
            <w:proofErr w:type="spellEnd"/>
            <w:r w:rsidRPr="00CC4F06">
              <w:rPr>
                <w:rFonts w:ascii="Garamond" w:hAnsi="Garamond"/>
                <w:sz w:val="28"/>
                <w:szCs w:val="28"/>
              </w:rPr>
              <w:t xml:space="preserve"> </w:t>
            </w:r>
            <w:proofErr w:type="spellStart"/>
            <w:r w:rsidRPr="00CC4F06">
              <w:rPr>
                <w:rFonts w:ascii="Garamond" w:hAnsi="Garamond"/>
                <w:sz w:val="28"/>
                <w:szCs w:val="28"/>
              </w:rPr>
              <w:t>cooinaghtyn</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nee </w:t>
            </w:r>
            <w:proofErr w:type="spellStart"/>
            <w:r w:rsidRPr="00CC4F06">
              <w:rPr>
                <w:rFonts w:ascii="Garamond" w:hAnsi="Garamond"/>
                <w:sz w:val="28"/>
                <w:szCs w:val="28"/>
              </w:rPr>
              <w:t>Jee</w:t>
            </w:r>
            <w:proofErr w:type="spellEnd"/>
            <w:r w:rsidRPr="00CC4F06">
              <w:rPr>
                <w:rFonts w:ascii="Garamond" w:hAnsi="Garamond"/>
                <w:sz w:val="28"/>
                <w:szCs w:val="28"/>
              </w:rPr>
              <w:t xml:space="preserve"> ta cur </w:t>
            </w:r>
            <w:proofErr w:type="spellStart"/>
            <w:r w:rsidRPr="00CC4F06">
              <w:rPr>
                <w:rFonts w:ascii="Garamond" w:hAnsi="Garamond"/>
                <w:sz w:val="28"/>
                <w:szCs w:val="28"/>
              </w:rPr>
              <w:t>ooilley</w:t>
            </w:r>
            <w:proofErr w:type="spellEnd"/>
            <w:r w:rsidRPr="00CC4F06">
              <w:rPr>
                <w:rFonts w:ascii="Garamond" w:hAnsi="Garamond"/>
                <w:sz w:val="28"/>
                <w:szCs w:val="28"/>
              </w:rPr>
              <w:t xml:space="preserve"> </w:t>
            </w:r>
            <w:proofErr w:type="spellStart"/>
            <w:r w:rsidRPr="00CC4F06">
              <w:rPr>
                <w:rFonts w:ascii="Garamond" w:hAnsi="Garamond"/>
                <w:sz w:val="28"/>
                <w:szCs w:val="28"/>
              </w:rPr>
              <w:t>nyn</w:t>
            </w:r>
            <w:proofErr w:type="spellEnd"/>
            <w:r w:rsidRPr="00CC4F06">
              <w:rPr>
                <w:rFonts w:ascii="Garamond" w:hAnsi="Garamond"/>
                <w:sz w:val="28"/>
                <w:szCs w:val="28"/>
              </w:rPr>
              <w:t xml:space="preserve"> </w:t>
            </w:r>
            <w:proofErr w:type="spellStart"/>
            <w:r w:rsidRPr="00CC4F06">
              <w:rPr>
                <w:rFonts w:ascii="Garamond" w:hAnsi="Garamond"/>
                <w:sz w:val="28"/>
                <w:szCs w:val="28"/>
              </w:rPr>
              <w:t>earish</w:t>
            </w:r>
            <w:proofErr w:type="spellEnd"/>
            <w:r w:rsidRPr="00CC4F06">
              <w:rPr>
                <w:rFonts w:ascii="Garamond" w:hAnsi="Garamond"/>
                <w:sz w:val="28"/>
                <w:szCs w:val="28"/>
              </w:rPr>
              <w:t xml:space="preserve"> </w:t>
            </w:r>
            <w:proofErr w:type="spellStart"/>
            <w:r w:rsidRPr="00CC4F06">
              <w:rPr>
                <w:rFonts w:ascii="Garamond" w:hAnsi="Garamond"/>
                <w:sz w:val="28"/>
                <w:szCs w:val="28"/>
              </w:rPr>
              <w:t>dooin</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vel</w:t>
            </w:r>
            <w:proofErr w:type="spellEnd"/>
            <w:r w:rsidRPr="00CC4F06">
              <w:rPr>
                <w:rFonts w:ascii="Garamond" w:hAnsi="Garamond"/>
                <w:sz w:val="28"/>
                <w:szCs w:val="28"/>
              </w:rPr>
              <w:t xml:space="preserve"> shin er </w:t>
            </w:r>
            <w:proofErr w:type="spellStart"/>
            <w:r w:rsidRPr="00CC4F06">
              <w:rPr>
                <w:rFonts w:ascii="Garamond" w:hAnsi="Garamond"/>
                <w:sz w:val="28"/>
                <w:szCs w:val="28"/>
              </w:rPr>
              <w:t>duitchym</w:t>
            </w:r>
            <w:proofErr w:type="spellEnd"/>
            <w:r w:rsidRPr="00CC4F06">
              <w:rPr>
                <w:rFonts w:ascii="Garamond" w:hAnsi="Garamond"/>
                <w:sz w:val="28"/>
                <w:szCs w:val="28"/>
              </w:rPr>
              <w:t xml:space="preserve"> </w:t>
            </w:r>
            <w:proofErr w:type="spellStart"/>
            <w:r w:rsidRPr="00CC4F06">
              <w:rPr>
                <w:rFonts w:ascii="Garamond" w:hAnsi="Garamond"/>
                <w:sz w:val="28"/>
                <w:szCs w:val="28"/>
              </w:rPr>
              <w:t>veih</w:t>
            </w:r>
            <w:proofErr w:type="spellEnd"/>
            <w:r w:rsidRPr="00CC4F06">
              <w:rPr>
                <w:rFonts w:ascii="Garamond" w:hAnsi="Garamond"/>
                <w:sz w:val="28"/>
                <w:szCs w:val="28"/>
              </w:rPr>
              <w:t xml:space="preserve"> </w:t>
            </w:r>
            <w:proofErr w:type="spellStart"/>
            <w:r w:rsidRPr="00CC4F06">
              <w:rPr>
                <w:rFonts w:ascii="Garamond" w:hAnsi="Garamond"/>
                <w:sz w:val="28"/>
                <w:szCs w:val="28"/>
              </w:rPr>
              <w:t>stayd</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vaynrys</w:t>
            </w:r>
            <w:proofErr w:type="spellEnd"/>
            <w:r w:rsidRPr="00CC4F06">
              <w:rPr>
                <w:rFonts w:ascii="Garamond" w:hAnsi="Garamond"/>
                <w:sz w:val="28"/>
                <w:szCs w:val="28"/>
              </w:rPr>
              <w:t xml:space="preserve"> as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negin</w:t>
            </w:r>
            <w:proofErr w:type="spellEnd"/>
            <w:r w:rsidRPr="00CC4F06">
              <w:rPr>
                <w:rFonts w:ascii="Garamond" w:hAnsi="Garamond"/>
                <w:sz w:val="28"/>
                <w:szCs w:val="28"/>
              </w:rPr>
              <w:t xml:space="preserve"> </w:t>
            </w:r>
            <w:proofErr w:type="spellStart"/>
            <w:r w:rsidRPr="00CC4F06">
              <w:rPr>
                <w:rFonts w:ascii="Garamond" w:hAnsi="Garamond"/>
                <w:sz w:val="28"/>
                <w:szCs w:val="28"/>
              </w:rPr>
              <w:t>dooin</w:t>
            </w:r>
            <w:proofErr w:type="spellEnd"/>
            <w:r w:rsidRPr="00CC4F06">
              <w:rPr>
                <w:rFonts w:ascii="Garamond" w:hAnsi="Garamond"/>
                <w:sz w:val="28"/>
                <w:szCs w:val="28"/>
              </w:rPr>
              <w:t xml:space="preserve"> </w:t>
            </w:r>
            <w:proofErr w:type="spellStart"/>
            <w:r w:rsidRPr="00CC4F06">
              <w:rPr>
                <w:rFonts w:ascii="Garamond" w:hAnsi="Garamond"/>
                <w:sz w:val="28"/>
                <w:szCs w:val="28"/>
              </w:rPr>
              <w:t>laboraght</w:t>
            </w:r>
            <w:proofErr w:type="spellEnd"/>
            <w:r w:rsidRPr="00CC4F06">
              <w:rPr>
                <w:rFonts w:ascii="Garamond" w:hAnsi="Garamond"/>
                <w:sz w:val="28"/>
                <w:szCs w:val="28"/>
              </w:rPr>
              <w:t xml:space="preserve"> son </w:t>
            </w:r>
            <w:proofErr w:type="spellStart"/>
            <w:r w:rsidRPr="00CC4F06">
              <w:rPr>
                <w:rFonts w:ascii="Garamond" w:hAnsi="Garamond"/>
                <w:sz w:val="28"/>
                <w:szCs w:val="28"/>
              </w:rPr>
              <w:t>nyn</w:t>
            </w:r>
            <w:proofErr w:type="spellEnd"/>
            <w:r w:rsidRPr="00CC4F06">
              <w:rPr>
                <w:rFonts w:ascii="Garamond" w:hAnsi="Garamond"/>
                <w:sz w:val="28"/>
                <w:szCs w:val="28"/>
              </w:rPr>
              <w:t xml:space="preserve"> Arran </w:t>
            </w:r>
            <w:proofErr w:type="spellStart"/>
            <w:r w:rsidRPr="00CC4F06">
              <w:rPr>
                <w:rFonts w:ascii="Garamond" w:hAnsi="Garamond"/>
                <w:sz w:val="28"/>
                <w:szCs w:val="28"/>
              </w:rPr>
              <w:t>gagh</w:t>
            </w:r>
            <w:proofErr w:type="spellEnd"/>
            <w:r w:rsidRPr="00CC4F06">
              <w:rPr>
                <w:rFonts w:ascii="Garamond" w:hAnsi="Garamond"/>
                <w:sz w:val="28"/>
                <w:szCs w:val="28"/>
              </w:rPr>
              <w:t xml:space="preserve"> </w:t>
            </w:r>
            <w:proofErr w:type="spellStart"/>
            <w:r w:rsidRPr="00CC4F06">
              <w:rPr>
                <w:rFonts w:ascii="Garamond" w:hAnsi="Garamond"/>
                <w:sz w:val="28"/>
                <w:szCs w:val="28"/>
              </w:rPr>
              <w:t>laa</w:t>
            </w:r>
            <w:proofErr w:type="spellEnd"/>
            <w:r w:rsidRPr="00CC4F06">
              <w:rPr>
                <w:rFonts w:ascii="Garamond" w:hAnsi="Garamond"/>
                <w:i/>
                <w:sz w:val="28"/>
                <w:szCs w:val="28"/>
              </w:rPr>
              <w:t xml:space="preserve">. </w:t>
            </w:r>
          </w:p>
        </w:tc>
        <w:tc>
          <w:tcPr>
            <w:tcW w:w="3852" w:type="dxa"/>
          </w:tcPr>
          <w:p w14:paraId="49722683" w14:textId="77777777" w:rsidR="0070559C"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To put us in mind, that it is God who gives us all our time.</w:t>
            </w:r>
          </w:p>
          <w:p w14:paraId="3B3C5E09"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i/>
                <w:sz w:val="28"/>
              </w:rPr>
              <w:t xml:space="preserve">That we are </w:t>
            </w:r>
            <w:proofErr w:type="spellStart"/>
            <w:r w:rsidRPr="00D05E71">
              <w:rPr>
                <w:rFonts w:ascii="Garamond" w:hAnsi="Garamond" w:cs="Times New Roman"/>
                <w:i/>
                <w:sz w:val="28"/>
              </w:rPr>
              <w:t>faln</w:t>
            </w:r>
            <w:proofErr w:type="spellEnd"/>
            <w:r w:rsidRPr="00D05E71">
              <w:rPr>
                <w:rFonts w:ascii="Garamond" w:hAnsi="Garamond" w:cs="Times New Roman"/>
                <w:i/>
                <w:sz w:val="28"/>
              </w:rPr>
              <w:t xml:space="preserve"> from a State of Happiness, and must labour for our daily Bread.</w:t>
            </w:r>
          </w:p>
        </w:tc>
        <w:tc>
          <w:tcPr>
            <w:tcW w:w="966" w:type="dxa"/>
          </w:tcPr>
          <w:p w14:paraId="15F04F12"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75CFFE76" w14:textId="77777777" w:rsidTr="005261C9">
        <w:tc>
          <w:tcPr>
            <w:tcW w:w="4253" w:type="dxa"/>
          </w:tcPr>
          <w:p w14:paraId="505CC282" w14:textId="77777777" w:rsidR="0070559C" w:rsidRPr="00CC4F06" w:rsidRDefault="0070559C" w:rsidP="00B237C3">
            <w:pPr>
              <w:pStyle w:val="CM3"/>
              <w:widowControl/>
              <w:spacing w:line="240" w:lineRule="auto"/>
              <w:ind w:firstLine="227"/>
              <w:contextualSpacing/>
              <w:jc w:val="both"/>
              <w:rPr>
                <w:rFonts w:ascii="Garamond" w:hAnsi="Garamond"/>
                <w:sz w:val="28"/>
                <w:szCs w:val="28"/>
              </w:rPr>
            </w:pPr>
            <w:r w:rsidRPr="00CC4F06">
              <w:rPr>
                <w:rFonts w:ascii="Garamond" w:hAnsi="Garamond"/>
                <w:sz w:val="28"/>
                <w:szCs w:val="28"/>
              </w:rPr>
              <w:t xml:space="preserve">As </w:t>
            </w:r>
            <w:proofErr w:type="spellStart"/>
            <w:r w:rsidRPr="00CC4F06">
              <w:rPr>
                <w:rFonts w:ascii="Garamond" w:hAnsi="Garamond"/>
                <w:sz w:val="28"/>
                <w:szCs w:val="28"/>
              </w:rPr>
              <w:t>dy</w:t>
            </w:r>
            <w:proofErr w:type="spellEnd"/>
            <w:r w:rsidRPr="00CC4F06">
              <w:rPr>
                <w:rFonts w:ascii="Garamond" w:hAnsi="Garamond"/>
                <w:sz w:val="28"/>
                <w:szCs w:val="28"/>
              </w:rPr>
              <w:t xml:space="preserve"> nee </w:t>
            </w:r>
            <w:proofErr w:type="spellStart"/>
            <w:r w:rsidRPr="00CC4F06">
              <w:rPr>
                <w:rFonts w:ascii="Garamond" w:hAnsi="Garamond"/>
                <w:sz w:val="28"/>
                <w:szCs w:val="28"/>
              </w:rPr>
              <w:t>liorish</w:t>
            </w:r>
            <w:proofErr w:type="spellEnd"/>
            <w:r w:rsidRPr="00CC4F06">
              <w:rPr>
                <w:rFonts w:ascii="Garamond" w:hAnsi="Garamond"/>
                <w:sz w:val="28"/>
                <w:szCs w:val="28"/>
              </w:rPr>
              <w:t xml:space="preserve"> ked Yee </w:t>
            </w:r>
            <w:proofErr w:type="spellStart"/>
            <w:r w:rsidRPr="00CC4F06">
              <w:rPr>
                <w:rFonts w:ascii="Garamond" w:hAnsi="Garamond"/>
                <w:sz w:val="28"/>
                <w:szCs w:val="28"/>
              </w:rPr>
              <w:t>ny</w:t>
            </w:r>
            <w:proofErr w:type="spellEnd"/>
            <w:r w:rsidRPr="00CC4F06">
              <w:rPr>
                <w:rFonts w:ascii="Garamond" w:hAnsi="Garamond"/>
                <w:sz w:val="28"/>
                <w:szCs w:val="28"/>
              </w:rPr>
              <w:t xml:space="preserve"> </w:t>
            </w:r>
            <w:proofErr w:type="spellStart"/>
            <w:r w:rsidRPr="00CC4F06">
              <w:rPr>
                <w:rFonts w:ascii="Garamond" w:hAnsi="Garamond"/>
                <w:sz w:val="28"/>
                <w:szCs w:val="28"/>
              </w:rPr>
              <w:t>lomarcan</w:t>
            </w:r>
            <w:proofErr w:type="spellEnd"/>
            <w:r w:rsidRPr="00CC4F06">
              <w:rPr>
                <w:rFonts w:ascii="Garamond" w:hAnsi="Garamond"/>
                <w:sz w:val="28"/>
                <w:szCs w:val="28"/>
              </w:rPr>
              <w:t xml:space="preserve"> ta shin </w:t>
            </w:r>
            <w:proofErr w:type="spellStart"/>
            <w:r w:rsidRPr="00CC4F06">
              <w:rPr>
                <w:rFonts w:ascii="Garamond" w:hAnsi="Garamond"/>
                <w:sz w:val="28"/>
                <w:szCs w:val="28"/>
              </w:rPr>
              <w:t>bishagh</w:t>
            </w:r>
            <w:proofErr w:type="spellEnd"/>
            <w:r w:rsidRPr="00CC4F06">
              <w:rPr>
                <w:rFonts w:ascii="Garamond" w:hAnsi="Garamond"/>
                <w:sz w:val="28"/>
                <w:szCs w:val="28"/>
              </w:rPr>
              <w:t xml:space="preserve"> </w:t>
            </w:r>
            <w:proofErr w:type="spellStart"/>
            <w:r w:rsidRPr="00CC4F06">
              <w:rPr>
                <w:rFonts w:ascii="Garamond" w:hAnsi="Garamond"/>
                <w:sz w:val="28"/>
                <w:szCs w:val="28"/>
              </w:rPr>
              <w:t>ayns</w:t>
            </w:r>
            <w:proofErr w:type="spellEnd"/>
            <w:r w:rsidRPr="00CC4F06">
              <w:rPr>
                <w:rFonts w:ascii="Garamond" w:hAnsi="Garamond"/>
                <w:sz w:val="28"/>
                <w:szCs w:val="28"/>
              </w:rPr>
              <w:t xml:space="preserve"> </w:t>
            </w:r>
            <w:proofErr w:type="spellStart"/>
            <w:r w:rsidRPr="00CC4F06">
              <w:rPr>
                <w:rFonts w:ascii="Garamond" w:hAnsi="Garamond"/>
                <w:sz w:val="28"/>
                <w:szCs w:val="28"/>
              </w:rPr>
              <w:t>nyn</w:t>
            </w:r>
            <w:proofErr w:type="spellEnd"/>
            <w:r w:rsidRPr="00CC4F06">
              <w:rPr>
                <w:rFonts w:ascii="Garamond" w:hAnsi="Garamond"/>
                <w:sz w:val="28"/>
                <w:szCs w:val="28"/>
              </w:rPr>
              <w:t xml:space="preserve"> </w:t>
            </w:r>
            <w:proofErr w:type="spellStart"/>
            <w:r w:rsidRPr="00CC4F06">
              <w:rPr>
                <w:rFonts w:ascii="Garamond" w:hAnsi="Garamond"/>
                <w:sz w:val="28"/>
                <w:szCs w:val="28"/>
              </w:rPr>
              <w:t>Laboraght</w:t>
            </w:r>
            <w:proofErr w:type="spellEnd"/>
            <w:r w:rsidRPr="00CC4F06">
              <w:rPr>
                <w:rFonts w:ascii="Garamond" w:hAnsi="Garamond"/>
                <w:sz w:val="28"/>
                <w:szCs w:val="28"/>
              </w:rPr>
              <w:t xml:space="preserve"> </w:t>
            </w:r>
            <w:proofErr w:type="spellStart"/>
            <w:r w:rsidRPr="00CC4F06">
              <w:rPr>
                <w:rFonts w:ascii="Garamond" w:hAnsi="Garamond"/>
                <w:sz w:val="28"/>
                <w:szCs w:val="28"/>
              </w:rPr>
              <w:t>gagh</w:t>
            </w:r>
            <w:proofErr w:type="spellEnd"/>
            <w:r w:rsidRPr="00CC4F06">
              <w:rPr>
                <w:rFonts w:ascii="Garamond" w:hAnsi="Garamond"/>
                <w:sz w:val="28"/>
                <w:szCs w:val="28"/>
              </w:rPr>
              <w:t xml:space="preserve"> </w:t>
            </w:r>
            <w:proofErr w:type="spellStart"/>
            <w:r w:rsidRPr="00CC4F06">
              <w:rPr>
                <w:rFonts w:ascii="Garamond" w:hAnsi="Garamond"/>
                <w:sz w:val="28"/>
                <w:szCs w:val="28"/>
              </w:rPr>
              <w:t>laa</w:t>
            </w:r>
            <w:proofErr w:type="spellEnd"/>
            <w:r w:rsidRPr="00CC4F06">
              <w:rPr>
                <w:rFonts w:ascii="Garamond" w:hAnsi="Garamond"/>
                <w:sz w:val="28"/>
                <w:szCs w:val="28"/>
              </w:rPr>
              <w:t xml:space="preserve">, as er-y-fa </w:t>
            </w:r>
            <w:proofErr w:type="spellStart"/>
            <w:r w:rsidRPr="00CC4F06">
              <w:rPr>
                <w:rFonts w:ascii="Garamond" w:hAnsi="Garamond"/>
                <w:sz w:val="28"/>
                <w:szCs w:val="28"/>
              </w:rPr>
              <w:t>shen</w:t>
            </w:r>
            <w:proofErr w:type="spellEnd"/>
            <w:r w:rsidRPr="00CC4F06">
              <w:rPr>
                <w:rFonts w:ascii="Garamond" w:hAnsi="Garamond"/>
                <w:sz w:val="28"/>
                <w:szCs w:val="28"/>
              </w:rPr>
              <w:t xml:space="preserve"> </w:t>
            </w:r>
            <w:proofErr w:type="spellStart"/>
            <w:r w:rsidRPr="00CC4F06">
              <w:rPr>
                <w:rFonts w:ascii="Garamond" w:hAnsi="Garamond"/>
                <w:sz w:val="28"/>
                <w:szCs w:val="28"/>
              </w:rPr>
              <w:t>lishagh</w:t>
            </w:r>
            <w:proofErr w:type="spellEnd"/>
            <w:r w:rsidRPr="00CC4F06">
              <w:rPr>
                <w:rFonts w:ascii="Garamond" w:hAnsi="Garamond"/>
                <w:sz w:val="28"/>
                <w:szCs w:val="28"/>
              </w:rPr>
              <w:t xml:space="preserve"> shin y </w:t>
            </w:r>
            <w:proofErr w:type="spellStart"/>
            <w:r w:rsidRPr="00CC4F06">
              <w:rPr>
                <w:rFonts w:ascii="Garamond" w:hAnsi="Garamond"/>
                <w:sz w:val="28"/>
                <w:szCs w:val="28"/>
              </w:rPr>
              <w:t>hirveish</w:t>
            </w:r>
            <w:proofErr w:type="spellEnd"/>
            <w:r w:rsidRPr="00CC4F06">
              <w:rPr>
                <w:rFonts w:ascii="Garamond" w:hAnsi="Garamond"/>
                <w:sz w:val="28"/>
                <w:szCs w:val="28"/>
              </w:rPr>
              <w:t xml:space="preserve"> e </w:t>
            </w:r>
            <w:proofErr w:type="spellStart"/>
            <w:r w:rsidRPr="00CC4F06">
              <w:rPr>
                <w:rFonts w:ascii="Garamond" w:hAnsi="Garamond"/>
                <w:sz w:val="28"/>
                <w:szCs w:val="28"/>
              </w:rPr>
              <w:t>ooilley</w:t>
            </w:r>
            <w:proofErr w:type="spellEnd"/>
            <w:r w:rsidRPr="00CC4F06">
              <w:rPr>
                <w:rFonts w:ascii="Garamond" w:hAnsi="Garamond"/>
                <w:sz w:val="28"/>
                <w:szCs w:val="28"/>
              </w:rPr>
              <w:t xml:space="preserve"> </w:t>
            </w:r>
            <w:proofErr w:type="spellStart"/>
            <w:r w:rsidRPr="00CC4F06">
              <w:rPr>
                <w:rFonts w:ascii="Garamond" w:hAnsi="Garamond"/>
                <w:sz w:val="28"/>
                <w:szCs w:val="28"/>
              </w:rPr>
              <w:t>laghyn</w:t>
            </w:r>
            <w:proofErr w:type="spellEnd"/>
            <w:r w:rsidRPr="00CC4F06">
              <w:rPr>
                <w:rFonts w:ascii="Garamond" w:hAnsi="Garamond"/>
                <w:sz w:val="28"/>
                <w:szCs w:val="28"/>
              </w:rPr>
              <w:t xml:space="preserve"> </w:t>
            </w:r>
            <w:proofErr w:type="spellStart"/>
            <w:r w:rsidRPr="00CC4F06">
              <w:rPr>
                <w:rFonts w:ascii="Garamond" w:hAnsi="Garamond"/>
                <w:sz w:val="28"/>
                <w:szCs w:val="28"/>
              </w:rPr>
              <w:t>nyn</w:t>
            </w:r>
            <w:proofErr w:type="spellEnd"/>
            <w:r w:rsidRPr="00CC4F06">
              <w:rPr>
                <w:rFonts w:ascii="Garamond" w:hAnsi="Garamond"/>
                <w:sz w:val="28"/>
                <w:szCs w:val="28"/>
              </w:rPr>
              <w:t xml:space="preserve"> </w:t>
            </w:r>
            <w:proofErr w:type="spellStart"/>
            <w:r w:rsidRPr="00CC4F06">
              <w:rPr>
                <w:rFonts w:ascii="Garamond" w:hAnsi="Garamond"/>
                <w:sz w:val="28"/>
                <w:szCs w:val="28"/>
              </w:rPr>
              <w:t>Mea</w:t>
            </w:r>
            <w:proofErr w:type="spellEnd"/>
            <w:r w:rsidRPr="00CC4F06">
              <w:rPr>
                <w:rFonts w:ascii="Garamond" w:hAnsi="Garamond"/>
                <w:i/>
                <w:sz w:val="28"/>
                <w:szCs w:val="28"/>
              </w:rPr>
              <w:t xml:space="preserve">. </w:t>
            </w:r>
          </w:p>
        </w:tc>
        <w:tc>
          <w:tcPr>
            <w:tcW w:w="3852" w:type="dxa"/>
          </w:tcPr>
          <w:p w14:paraId="119EDDFB"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i/>
                <w:sz w:val="28"/>
              </w:rPr>
              <w:t>Lastly</w:t>
            </w:r>
            <w:r w:rsidRPr="00D05E71">
              <w:rPr>
                <w:rFonts w:ascii="Garamond" w:hAnsi="Garamond" w:cs="Times New Roman"/>
                <w:sz w:val="28"/>
              </w:rPr>
              <w:t> ;</w:t>
            </w:r>
            <w:r w:rsidRPr="00D05E71">
              <w:rPr>
                <w:rFonts w:ascii="Garamond" w:hAnsi="Garamond" w:cs="Times New Roman"/>
                <w:i/>
                <w:sz w:val="28"/>
              </w:rPr>
              <w:t xml:space="preserve"> That it is purely by God’s Permission, that we prosper in our daily Labours, that therefore we ought to serve him truly all our Days.</w:t>
            </w:r>
          </w:p>
        </w:tc>
        <w:tc>
          <w:tcPr>
            <w:tcW w:w="966" w:type="dxa"/>
          </w:tcPr>
          <w:p w14:paraId="16B6971D" w14:textId="77777777" w:rsidR="0070559C" w:rsidRPr="000816C5" w:rsidRDefault="0070559C" w:rsidP="00DB60C3">
            <w:pPr>
              <w:pStyle w:val="ListParagraph"/>
              <w:ind w:left="0"/>
              <w:rPr>
                <w:rFonts w:ascii="Garamond" w:hAnsi="Garamond" w:cs="Times New Roman"/>
                <w:i/>
                <w:sz w:val="20"/>
                <w:szCs w:val="20"/>
              </w:rPr>
            </w:pPr>
          </w:p>
        </w:tc>
      </w:tr>
      <w:tr w:rsidR="0070559C" w:rsidRPr="00D05E71" w14:paraId="27CFD989" w14:textId="77777777" w:rsidTr="005261C9">
        <w:tc>
          <w:tcPr>
            <w:tcW w:w="4253" w:type="dxa"/>
          </w:tcPr>
          <w:p w14:paraId="4761E748" w14:textId="77777777" w:rsidR="0070559C" w:rsidRPr="00CC4F06" w:rsidRDefault="0070559C" w:rsidP="00B237C3">
            <w:pPr>
              <w:pStyle w:val="CM3"/>
              <w:widowControl/>
              <w:spacing w:line="240" w:lineRule="auto"/>
              <w:ind w:firstLine="227"/>
              <w:contextualSpacing/>
              <w:jc w:val="both"/>
              <w:rPr>
                <w:rFonts w:ascii="Garamond" w:hAnsi="Garamond"/>
                <w:sz w:val="28"/>
                <w:szCs w:val="28"/>
              </w:rPr>
            </w:pPr>
            <w:r w:rsidRPr="00CC4F06">
              <w:rPr>
                <w:rFonts w:ascii="Garamond" w:hAnsi="Garamond"/>
                <w:i/>
                <w:sz w:val="28"/>
                <w:szCs w:val="28"/>
              </w:rPr>
              <w:t>Q.</w:t>
            </w:r>
            <w:r w:rsidRPr="00CC4F06">
              <w:rPr>
                <w:rFonts w:ascii="Garamond" w:hAnsi="Garamond"/>
                <w:sz w:val="28"/>
                <w:szCs w:val="28"/>
              </w:rPr>
              <w:t xml:space="preserve"> </w:t>
            </w:r>
            <w:proofErr w:type="spellStart"/>
            <w:r w:rsidRPr="00CC4F06">
              <w:rPr>
                <w:rFonts w:ascii="Garamond" w:hAnsi="Garamond"/>
                <w:sz w:val="28"/>
                <w:szCs w:val="28"/>
              </w:rPr>
              <w:t>Cre’n</w:t>
            </w:r>
            <w:proofErr w:type="spellEnd"/>
            <w:r w:rsidRPr="00CC4F06">
              <w:rPr>
                <w:rFonts w:ascii="Garamond" w:hAnsi="Garamond"/>
                <w:sz w:val="28"/>
                <w:szCs w:val="28"/>
              </w:rPr>
              <w:t xml:space="preserve"> </w:t>
            </w:r>
            <w:proofErr w:type="spellStart"/>
            <w:r w:rsidRPr="00CC4F06">
              <w:rPr>
                <w:rFonts w:ascii="Garamond" w:hAnsi="Garamond"/>
                <w:sz w:val="28"/>
                <w:szCs w:val="28"/>
              </w:rPr>
              <w:t>aght</w:t>
            </w:r>
            <w:proofErr w:type="spellEnd"/>
            <w:r w:rsidRPr="00CC4F06">
              <w:rPr>
                <w:rFonts w:ascii="Garamond" w:hAnsi="Garamond"/>
                <w:sz w:val="28"/>
                <w:szCs w:val="28"/>
              </w:rPr>
              <w:t xml:space="preserve"> ta </w:t>
            </w:r>
            <w:proofErr w:type="spellStart"/>
            <w:r w:rsidRPr="00CC4F06">
              <w:rPr>
                <w:rFonts w:ascii="Garamond" w:hAnsi="Garamond"/>
                <w:sz w:val="28"/>
                <w:szCs w:val="28"/>
              </w:rPr>
              <w:t>Laa’n</w:t>
            </w:r>
            <w:proofErr w:type="spellEnd"/>
            <w:r w:rsidRPr="00CC4F06">
              <w:rPr>
                <w:rFonts w:ascii="Garamond" w:hAnsi="Garamond"/>
                <w:sz w:val="28"/>
                <w:szCs w:val="28"/>
              </w:rPr>
              <w:t xml:space="preserve"> </w:t>
            </w:r>
            <w:proofErr w:type="spellStart"/>
            <w:r w:rsidRPr="00CC4F06">
              <w:rPr>
                <w:rFonts w:ascii="Garamond" w:hAnsi="Garamond"/>
                <w:sz w:val="28"/>
                <w:szCs w:val="28"/>
              </w:rPr>
              <w:t>Chiarn</w:t>
            </w:r>
            <w:proofErr w:type="spellEnd"/>
            <w:r w:rsidRPr="00CC4F06">
              <w:rPr>
                <w:rFonts w:ascii="Garamond" w:hAnsi="Garamond"/>
                <w:sz w:val="28"/>
                <w:szCs w:val="28"/>
              </w:rPr>
              <w:t xml:space="preserve"> er </w:t>
            </w:r>
            <w:proofErr w:type="spellStart"/>
            <w:r w:rsidRPr="00CC4F06">
              <w:rPr>
                <w:rFonts w:ascii="Garamond" w:hAnsi="Garamond"/>
                <w:sz w:val="28"/>
                <w:szCs w:val="28"/>
              </w:rPr>
              <w:t>ny</w:t>
            </w:r>
            <w:proofErr w:type="spellEnd"/>
            <w:r w:rsidRPr="00CC4F06">
              <w:rPr>
                <w:rFonts w:ascii="Garamond" w:hAnsi="Garamond"/>
                <w:sz w:val="28"/>
                <w:szCs w:val="28"/>
              </w:rPr>
              <w:t xml:space="preserve"> </w:t>
            </w:r>
            <w:proofErr w:type="spellStart"/>
            <w:r w:rsidRPr="00CC4F06">
              <w:rPr>
                <w:rFonts w:ascii="Garamond" w:hAnsi="Garamond"/>
                <w:sz w:val="28"/>
                <w:szCs w:val="28"/>
              </w:rPr>
              <w:t>vrishey</w:t>
            </w:r>
            <w:proofErr w:type="spellEnd"/>
            <w:r w:rsidRPr="00CC4F06">
              <w:rPr>
                <w:rFonts w:ascii="Garamond" w:hAnsi="Garamond"/>
                <w:i/>
                <w:sz w:val="28"/>
                <w:szCs w:val="28"/>
              </w:rPr>
              <w:t> </w:t>
            </w:r>
            <w:r w:rsidRPr="00CC4F06">
              <w:rPr>
                <w:rFonts w:ascii="Garamond" w:hAnsi="Garamond"/>
                <w:sz w:val="28"/>
                <w:szCs w:val="28"/>
              </w:rPr>
              <w:t xml:space="preserve">? </w:t>
            </w:r>
          </w:p>
        </w:tc>
        <w:tc>
          <w:tcPr>
            <w:tcW w:w="3852" w:type="dxa"/>
          </w:tcPr>
          <w:p w14:paraId="11F29D16"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How is the Lord’s Day profaned ?</w:t>
            </w:r>
          </w:p>
        </w:tc>
        <w:tc>
          <w:tcPr>
            <w:tcW w:w="966" w:type="dxa"/>
          </w:tcPr>
          <w:p w14:paraId="238105FF"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626D2C0E" w14:textId="77777777" w:rsidTr="005261C9">
        <w:tc>
          <w:tcPr>
            <w:tcW w:w="4253" w:type="dxa"/>
          </w:tcPr>
          <w:p w14:paraId="6BD924B3" w14:textId="77777777" w:rsidR="0070559C" w:rsidRPr="00CC4F06" w:rsidRDefault="0070559C" w:rsidP="00B237C3">
            <w:pPr>
              <w:pStyle w:val="CM3"/>
              <w:widowControl/>
              <w:spacing w:line="240" w:lineRule="auto"/>
              <w:ind w:firstLine="227"/>
              <w:contextualSpacing/>
              <w:jc w:val="both"/>
              <w:rPr>
                <w:rFonts w:ascii="Garamond" w:hAnsi="Garamond"/>
                <w:sz w:val="28"/>
                <w:szCs w:val="28"/>
              </w:rPr>
            </w:pPr>
            <w:r w:rsidRPr="00CC4F06">
              <w:rPr>
                <w:rFonts w:ascii="Garamond" w:hAnsi="Garamond"/>
                <w:i/>
                <w:sz w:val="28"/>
                <w:szCs w:val="28"/>
              </w:rPr>
              <w:t xml:space="preserve">A. </w:t>
            </w:r>
            <w:proofErr w:type="spellStart"/>
            <w:r w:rsidRPr="00CC4F06">
              <w:rPr>
                <w:rFonts w:ascii="Garamond" w:hAnsi="Garamond"/>
                <w:sz w:val="28"/>
                <w:szCs w:val="28"/>
              </w:rPr>
              <w:t>Liorish</w:t>
            </w:r>
            <w:proofErr w:type="spellEnd"/>
            <w:r w:rsidRPr="00CC4F06">
              <w:rPr>
                <w:rFonts w:ascii="Garamond" w:hAnsi="Garamond"/>
                <w:sz w:val="28"/>
                <w:szCs w:val="28"/>
              </w:rPr>
              <w:t xml:space="preserve"> gyn </w:t>
            </w:r>
            <w:proofErr w:type="spellStart"/>
            <w:r w:rsidRPr="00CC4F06">
              <w:rPr>
                <w:rFonts w:ascii="Garamond" w:hAnsi="Garamond"/>
                <w:sz w:val="28"/>
                <w:szCs w:val="28"/>
              </w:rPr>
              <w:t>gol</w:t>
            </w:r>
            <w:proofErr w:type="spellEnd"/>
            <w:r w:rsidRPr="00CC4F06">
              <w:rPr>
                <w:rFonts w:ascii="Garamond" w:hAnsi="Garamond"/>
                <w:sz w:val="28"/>
                <w:szCs w:val="28"/>
              </w:rPr>
              <w:t xml:space="preserve"> </w:t>
            </w:r>
            <w:proofErr w:type="spellStart"/>
            <w:r w:rsidRPr="00CC4F06">
              <w:rPr>
                <w:rFonts w:ascii="Garamond" w:hAnsi="Garamond"/>
                <w:sz w:val="28"/>
                <w:szCs w:val="28"/>
              </w:rPr>
              <w:t>gys</w:t>
            </w:r>
            <w:proofErr w:type="spellEnd"/>
            <w:r w:rsidRPr="00CC4F06">
              <w:rPr>
                <w:rFonts w:ascii="Garamond" w:hAnsi="Garamond"/>
                <w:sz w:val="28"/>
                <w:szCs w:val="28"/>
              </w:rPr>
              <w:t xml:space="preserve"> y </w:t>
            </w:r>
            <w:proofErr w:type="spellStart"/>
            <w:r w:rsidRPr="00CC4F06">
              <w:rPr>
                <w:rFonts w:ascii="Garamond" w:hAnsi="Garamond"/>
                <w:sz w:val="28"/>
                <w:szCs w:val="28"/>
              </w:rPr>
              <w:t>Cheel</w:t>
            </w:r>
            <w:proofErr w:type="spellEnd"/>
            <w:r w:rsidRPr="00CC4F06">
              <w:rPr>
                <w:rFonts w:ascii="Garamond" w:hAnsi="Garamond"/>
                <w:sz w:val="28"/>
                <w:szCs w:val="28"/>
              </w:rPr>
              <w:t xml:space="preserve"> </w:t>
            </w:r>
            <w:proofErr w:type="spellStart"/>
            <w:r w:rsidRPr="00CC4F06">
              <w:rPr>
                <w:rFonts w:ascii="Garamond" w:hAnsi="Garamond"/>
                <w:sz w:val="28"/>
                <w:szCs w:val="28"/>
              </w:rPr>
              <w:t>tra</w:t>
            </w:r>
            <w:proofErr w:type="spellEnd"/>
            <w:r w:rsidRPr="00CC4F06">
              <w:rPr>
                <w:rFonts w:ascii="Garamond" w:hAnsi="Garamond"/>
                <w:sz w:val="28"/>
                <w:szCs w:val="28"/>
              </w:rPr>
              <w:t xml:space="preserve"> </w:t>
            </w:r>
            <w:proofErr w:type="spellStart"/>
            <w:r w:rsidRPr="00CC4F06">
              <w:rPr>
                <w:rFonts w:ascii="Garamond" w:hAnsi="Garamond"/>
                <w:sz w:val="28"/>
                <w:szCs w:val="28"/>
              </w:rPr>
              <w:t>oddys</w:t>
            </w:r>
            <w:proofErr w:type="spellEnd"/>
            <w:r w:rsidRPr="00CC4F06">
              <w:rPr>
                <w:rFonts w:ascii="Garamond" w:hAnsi="Garamond"/>
                <w:sz w:val="28"/>
                <w:szCs w:val="28"/>
              </w:rPr>
              <w:t xml:space="preserve"> mad, </w:t>
            </w:r>
            <w:proofErr w:type="spellStart"/>
            <w:r w:rsidRPr="00CC4F06">
              <w:rPr>
                <w:rFonts w:ascii="Garamond" w:hAnsi="Garamond"/>
                <w:sz w:val="28"/>
                <w:szCs w:val="28"/>
              </w:rPr>
              <w:t>Liorish</w:t>
            </w:r>
            <w:proofErr w:type="spellEnd"/>
            <w:r w:rsidRPr="00CC4F06">
              <w:rPr>
                <w:rFonts w:ascii="Garamond" w:hAnsi="Garamond"/>
                <w:sz w:val="28"/>
                <w:szCs w:val="28"/>
              </w:rPr>
              <w:t xml:space="preserve"> </w:t>
            </w:r>
            <w:proofErr w:type="spellStart"/>
            <w:r w:rsidRPr="00CC4F06">
              <w:rPr>
                <w:rFonts w:ascii="Garamond" w:hAnsi="Garamond"/>
                <w:sz w:val="28"/>
                <w:szCs w:val="28"/>
              </w:rPr>
              <w:t>Litcheraght</w:t>
            </w:r>
            <w:proofErr w:type="spellEnd"/>
            <w:r w:rsidRPr="00CC4F06">
              <w:rPr>
                <w:rFonts w:ascii="Garamond" w:hAnsi="Garamond"/>
                <w:sz w:val="28"/>
                <w:szCs w:val="28"/>
              </w:rPr>
              <w:t xml:space="preserve">, </w:t>
            </w:r>
            <w:proofErr w:type="spellStart"/>
            <w:r w:rsidRPr="00CC4F06">
              <w:rPr>
                <w:rFonts w:ascii="Garamond" w:hAnsi="Garamond"/>
                <w:sz w:val="28"/>
                <w:szCs w:val="28"/>
              </w:rPr>
              <w:lastRenderedPageBreak/>
              <w:t>Liorish</w:t>
            </w:r>
            <w:proofErr w:type="spellEnd"/>
            <w:r w:rsidRPr="00CC4F06">
              <w:rPr>
                <w:rFonts w:ascii="Garamond" w:hAnsi="Garamond"/>
                <w:sz w:val="28"/>
                <w:szCs w:val="28"/>
              </w:rPr>
              <w:t xml:space="preserve"> </w:t>
            </w:r>
            <w:proofErr w:type="spellStart"/>
            <w:r w:rsidRPr="00CC4F06">
              <w:rPr>
                <w:rFonts w:ascii="Garamond" w:hAnsi="Garamond"/>
                <w:sz w:val="28"/>
                <w:szCs w:val="28"/>
              </w:rPr>
              <w:t>Obbraghyn</w:t>
            </w:r>
            <w:proofErr w:type="spellEnd"/>
            <w:r w:rsidRPr="00CC4F06">
              <w:rPr>
                <w:rFonts w:ascii="Garamond" w:hAnsi="Garamond"/>
                <w:sz w:val="28"/>
                <w:szCs w:val="28"/>
              </w:rPr>
              <w:t xml:space="preserve">, </w:t>
            </w:r>
            <w:proofErr w:type="spellStart"/>
            <w:r w:rsidRPr="00CC4F06">
              <w:rPr>
                <w:rFonts w:ascii="Garamond" w:hAnsi="Garamond"/>
                <w:sz w:val="28"/>
                <w:szCs w:val="28"/>
              </w:rPr>
              <w:t>Journaghyn</w:t>
            </w:r>
            <w:proofErr w:type="spellEnd"/>
            <w:r w:rsidRPr="00CC4F06">
              <w:rPr>
                <w:rFonts w:ascii="Garamond" w:hAnsi="Garamond"/>
                <w:sz w:val="28"/>
                <w:szCs w:val="28"/>
              </w:rPr>
              <w:t xml:space="preserve"> as </w:t>
            </w:r>
            <w:proofErr w:type="spellStart"/>
            <w:r w:rsidRPr="00CC4F06">
              <w:rPr>
                <w:rFonts w:ascii="Garamond" w:hAnsi="Garamond"/>
                <w:sz w:val="28"/>
                <w:szCs w:val="28"/>
              </w:rPr>
              <w:t>gol</w:t>
            </w:r>
            <w:proofErr w:type="spellEnd"/>
            <w:r w:rsidRPr="00CC4F06">
              <w:rPr>
                <w:rFonts w:ascii="Garamond" w:hAnsi="Garamond"/>
                <w:sz w:val="28"/>
                <w:szCs w:val="28"/>
              </w:rPr>
              <w:t xml:space="preserve"> </w:t>
            </w:r>
            <w:proofErr w:type="spellStart"/>
            <w:r w:rsidRPr="00CC4F06">
              <w:rPr>
                <w:rFonts w:ascii="Garamond" w:hAnsi="Garamond"/>
                <w:sz w:val="28"/>
                <w:szCs w:val="28"/>
              </w:rPr>
              <w:t>dy</w:t>
            </w:r>
            <w:proofErr w:type="spellEnd"/>
            <w:r w:rsidRPr="00CC4F06">
              <w:rPr>
                <w:rFonts w:ascii="Garamond" w:hAnsi="Garamond"/>
                <w:sz w:val="28"/>
                <w:szCs w:val="28"/>
              </w:rPr>
              <w:t xml:space="preserve"> </w:t>
            </w:r>
            <w:proofErr w:type="spellStart"/>
            <w:r w:rsidRPr="00CC4F06">
              <w:rPr>
                <w:rFonts w:ascii="Garamond" w:hAnsi="Garamond"/>
                <w:sz w:val="28"/>
                <w:szCs w:val="28"/>
              </w:rPr>
              <w:t>Yeaghyn</w:t>
            </w:r>
            <w:proofErr w:type="spellEnd"/>
            <w:r w:rsidRPr="00CC4F06">
              <w:rPr>
                <w:rFonts w:ascii="Garamond" w:hAnsi="Garamond"/>
                <w:sz w:val="28"/>
                <w:szCs w:val="28"/>
              </w:rPr>
              <w:t xml:space="preserve"> </w:t>
            </w:r>
            <w:proofErr w:type="spellStart"/>
            <w:r w:rsidRPr="00CC4F06">
              <w:rPr>
                <w:rFonts w:ascii="Garamond" w:hAnsi="Garamond"/>
                <w:sz w:val="28"/>
                <w:szCs w:val="28"/>
              </w:rPr>
              <w:t>sleih</w:t>
            </w:r>
            <w:proofErr w:type="spellEnd"/>
            <w:r w:rsidRPr="00CC4F06">
              <w:rPr>
                <w:rFonts w:ascii="Garamond" w:hAnsi="Garamond"/>
                <w:sz w:val="28"/>
                <w:szCs w:val="28"/>
              </w:rPr>
              <w:t xml:space="preserve"> </w:t>
            </w:r>
            <w:proofErr w:type="spellStart"/>
            <w:r w:rsidRPr="00CC4F06">
              <w:rPr>
                <w:rFonts w:ascii="Garamond" w:hAnsi="Garamond"/>
                <w:sz w:val="28"/>
                <w:szCs w:val="28"/>
              </w:rPr>
              <w:t>fegooish</w:t>
            </w:r>
            <w:proofErr w:type="spellEnd"/>
            <w:r w:rsidRPr="00CC4F06">
              <w:rPr>
                <w:rFonts w:ascii="Garamond" w:hAnsi="Garamond"/>
                <w:sz w:val="28"/>
                <w:szCs w:val="28"/>
              </w:rPr>
              <w:t xml:space="preserve"> feme, </w:t>
            </w:r>
            <w:proofErr w:type="spellStart"/>
            <w:r w:rsidRPr="00CC4F06">
              <w:rPr>
                <w:rFonts w:ascii="Garamond" w:hAnsi="Garamond"/>
                <w:sz w:val="28"/>
                <w:szCs w:val="28"/>
              </w:rPr>
              <w:t>Liorish</w:t>
            </w:r>
            <w:proofErr w:type="spellEnd"/>
            <w:r w:rsidRPr="00CC4F06">
              <w:rPr>
                <w:rFonts w:ascii="Garamond" w:hAnsi="Garamond"/>
                <w:sz w:val="28"/>
                <w:szCs w:val="28"/>
              </w:rPr>
              <w:t xml:space="preserve"> </w:t>
            </w:r>
            <w:proofErr w:type="spellStart"/>
            <w:r w:rsidRPr="00CC4F06">
              <w:rPr>
                <w:rFonts w:ascii="Garamond" w:hAnsi="Garamond"/>
                <w:sz w:val="28"/>
                <w:szCs w:val="28"/>
              </w:rPr>
              <w:t>cloiaghyn</w:t>
            </w:r>
            <w:proofErr w:type="spellEnd"/>
            <w:r w:rsidRPr="00CC4F06">
              <w:rPr>
                <w:rFonts w:ascii="Garamond" w:hAnsi="Garamond"/>
                <w:sz w:val="28"/>
                <w:szCs w:val="28"/>
              </w:rPr>
              <w:t xml:space="preserve"> </w:t>
            </w:r>
            <w:proofErr w:type="spellStart"/>
            <w:r w:rsidRPr="00CC4F06">
              <w:rPr>
                <w:rFonts w:ascii="Garamond" w:hAnsi="Garamond"/>
                <w:sz w:val="28"/>
                <w:szCs w:val="28"/>
              </w:rPr>
              <w:t>fardalagh</w:t>
            </w:r>
            <w:proofErr w:type="spellEnd"/>
            <w:r w:rsidRPr="00CC4F06">
              <w:rPr>
                <w:rFonts w:ascii="Garamond" w:hAnsi="Garamond"/>
                <w:sz w:val="28"/>
                <w:szCs w:val="28"/>
              </w:rPr>
              <w:t xml:space="preserve">, </w:t>
            </w:r>
            <w:proofErr w:type="spellStart"/>
            <w:r w:rsidRPr="00CC4F06">
              <w:rPr>
                <w:rFonts w:ascii="Garamond" w:hAnsi="Garamond"/>
                <w:sz w:val="28"/>
                <w:szCs w:val="28"/>
              </w:rPr>
              <w:t>niau-chooie</w:t>
            </w:r>
            <w:proofErr w:type="spellEnd"/>
            <w:r w:rsidRPr="00CC4F06">
              <w:rPr>
                <w:rFonts w:ascii="Garamond" w:hAnsi="Garamond"/>
                <w:sz w:val="28"/>
                <w:szCs w:val="28"/>
              </w:rPr>
              <w:t xml:space="preserve"> son </w:t>
            </w:r>
            <w:proofErr w:type="spellStart"/>
            <w:r w:rsidRPr="00CC4F06">
              <w:rPr>
                <w:rFonts w:ascii="Garamond" w:hAnsi="Garamond"/>
                <w:sz w:val="28"/>
                <w:szCs w:val="28"/>
              </w:rPr>
              <w:t>crauee-aght</w:t>
            </w:r>
            <w:proofErr w:type="spellEnd"/>
            <w:r w:rsidRPr="00CC4F06">
              <w:rPr>
                <w:rFonts w:ascii="Garamond" w:hAnsi="Garamond"/>
                <w:sz w:val="28"/>
                <w:szCs w:val="28"/>
              </w:rPr>
              <w:t xml:space="preserve"> y </w:t>
            </w:r>
            <w:proofErr w:type="spellStart"/>
            <w:r w:rsidRPr="00CC4F06">
              <w:rPr>
                <w:rFonts w:ascii="Garamond" w:hAnsi="Garamond"/>
                <w:sz w:val="28"/>
                <w:szCs w:val="28"/>
              </w:rPr>
              <w:t>Laa</w:t>
            </w:r>
            <w:proofErr w:type="spellEnd"/>
            <w:r w:rsidRPr="00CC4F06">
              <w:rPr>
                <w:rFonts w:ascii="Garamond" w:hAnsi="Garamond"/>
                <w:sz w:val="28"/>
                <w:szCs w:val="28"/>
              </w:rPr>
              <w:t xml:space="preserve"> as </w:t>
            </w:r>
            <w:proofErr w:type="spellStart"/>
            <w:r w:rsidRPr="00CC4F06">
              <w:rPr>
                <w:rFonts w:ascii="Garamond" w:hAnsi="Garamond"/>
                <w:sz w:val="28"/>
                <w:szCs w:val="28"/>
              </w:rPr>
              <w:t>Creesteeaght</w:t>
            </w:r>
            <w:proofErr w:type="spellEnd"/>
            <w:r w:rsidRPr="00CC4F06">
              <w:rPr>
                <w:rFonts w:ascii="Garamond" w:hAnsi="Garamond"/>
                <w:sz w:val="28"/>
                <w:szCs w:val="28"/>
              </w:rPr>
              <w:t xml:space="preserve">. </w:t>
            </w:r>
          </w:p>
        </w:tc>
        <w:tc>
          <w:tcPr>
            <w:tcW w:w="3852" w:type="dxa"/>
          </w:tcPr>
          <w:p w14:paraId="0461CF42"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lastRenderedPageBreak/>
              <w:t xml:space="preserve">A. </w:t>
            </w:r>
            <w:r w:rsidRPr="00D05E71">
              <w:rPr>
                <w:rFonts w:ascii="Garamond" w:hAnsi="Garamond" w:cs="Times New Roman"/>
                <w:i/>
                <w:sz w:val="28"/>
              </w:rPr>
              <w:t>By neglecting to go to Church, when we can do it</w:t>
            </w:r>
            <w:r w:rsidRPr="00D05E71">
              <w:rPr>
                <w:rFonts w:ascii="Garamond" w:hAnsi="Garamond" w:cs="Times New Roman"/>
                <w:sz w:val="28"/>
              </w:rPr>
              <w:t> ;</w:t>
            </w:r>
            <w:r w:rsidRPr="00D05E71">
              <w:rPr>
                <w:rFonts w:ascii="Garamond" w:hAnsi="Garamond" w:cs="Times New Roman"/>
                <w:i/>
                <w:sz w:val="28"/>
              </w:rPr>
              <w:t xml:space="preserve"> by </w:t>
            </w:r>
            <w:r w:rsidRPr="00D05E71">
              <w:rPr>
                <w:rFonts w:ascii="Garamond" w:hAnsi="Garamond" w:cs="Times New Roman"/>
                <w:sz w:val="28"/>
              </w:rPr>
              <w:t>Idleness ;</w:t>
            </w:r>
            <w:r w:rsidRPr="00D05E71">
              <w:rPr>
                <w:rFonts w:ascii="Garamond" w:hAnsi="Garamond" w:cs="Times New Roman"/>
                <w:i/>
                <w:sz w:val="28"/>
              </w:rPr>
              <w:t xml:space="preserve"> by </w:t>
            </w:r>
            <w:r w:rsidRPr="00D05E71">
              <w:rPr>
                <w:rFonts w:ascii="Garamond" w:hAnsi="Garamond" w:cs="Times New Roman"/>
                <w:sz w:val="28"/>
              </w:rPr>
              <w:lastRenderedPageBreak/>
              <w:t>unnecessary</w:t>
            </w:r>
            <w:r w:rsidRPr="00D05E71">
              <w:rPr>
                <w:rFonts w:ascii="Garamond" w:hAnsi="Garamond" w:cs="Times New Roman"/>
                <w:i/>
                <w:sz w:val="28"/>
              </w:rPr>
              <w:t xml:space="preserve"> </w:t>
            </w:r>
            <w:r w:rsidRPr="00D05E71">
              <w:rPr>
                <w:rFonts w:ascii="Garamond" w:hAnsi="Garamond" w:cs="Times New Roman"/>
                <w:sz w:val="28"/>
              </w:rPr>
              <w:t>Business</w:t>
            </w:r>
            <w:r w:rsidRPr="00D05E71">
              <w:rPr>
                <w:rFonts w:ascii="Garamond" w:hAnsi="Garamond" w:cs="Times New Roman"/>
                <w:i/>
                <w:sz w:val="28"/>
              </w:rPr>
              <w:t xml:space="preserve">, </w:t>
            </w:r>
            <w:proofErr w:type="spellStart"/>
            <w:r w:rsidRPr="00D05E71">
              <w:rPr>
                <w:rFonts w:ascii="Garamond" w:hAnsi="Garamond" w:cs="Times New Roman"/>
                <w:sz w:val="28"/>
              </w:rPr>
              <w:t>Journies</w:t>
            </w:r>
            <w:proofErr w:type="spellEnd"/>
            <w:r w:rsidRPr="00D05E71">
              <w:rPr>
                <w:rFonts w:ascii="Garamond" w:hAnsi="Garamond" w:cs="Times New Roman"/>
                <w:i/>
                <w:sz w:val="28"/>
              </w:rPr>
              <w:t xml:space="preserve">, and </w:t>
            </w:r>
            <w:r w:rsidRPr="00D05E71">
              <w:rPr>
                <w:rFonts w:ascii="Garamond" w:hAnsi="Garamond" w:cs="Times New Roman"/>
                <w:sz w:val="28"/>
              </w:rPr>
              <w:t>Visits ;</w:t>
            </w:r>
            <w:r w:rsidRPr="00D05E71">
              <w:rPr>
                <w:rFonts w:ascii="Garamond" w:hAnsi="Garamond" w:cs="Times New Roman"/>
                <w:i/>
                <w:sz w:val="28"/>
              </w:rPr>
              <w:t xml:space="preserve"> by </w:t>
            </w:r>
            <w:r w:rsidRPr="00D05E71">
              <w:rPr>
                <w:rFonts w:ascii="Garamond" w:hAnsi="Garamond" w:cs="Times New Roman"/>
                <w:sz w:val="28"/>
              </w:rPr>
              <w:t>vain</w:t>
            </w:r>
            <w:r w:rsidRPr="00D05E71">
              <w:rPr>
                <w:rFonts w:ascii="Garamond" w:hAnsi="Garamond" w:cs="Times New Roman"/>
                <w:i/>
                <w:sz w:val="28"/>
              </w:rPr>
              <w:t xml:space="preserve"> </w:t>
            </w:r>
            <w:r w:rsidRPr="00D05E71">
              <w:rPr>
                <w:rFonts w:ascii="Garamond" w:hAnsi="Garamond" w:cs="Times New Roman"/>
                <w:sz w:val="28"/>
              </w:rPr>
              <w:t>Sports</w:t>
            </w:r>
            <w:r w:rsidRPr="00D05E71">
              <w:rPr>
                <w:rFonts w:ascii="Garamond" w:hAnsi="Garamond" w:cs="Times New Roman"/>
                <w:i/>
                <w:sz w:val="28"/>
              </w:rPr>
              <w:t>, unbecoming the Seriousness of the Day, and of Christianity.</w:t>
            </w:r>
          </w:p>
        </w:tc>
        <w:tc>
          <w:tcPr>
            <w:tcW w:w="966" w:type="dxa"/>
          </w:tcPr>
          <w:p w14:paraId="3758BD91"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395F9E7D" w14:textId="77777777" w:rsidTr="005261C9">
        <w:tc>
          <w:tcPr>
            <w:tcW w:w="4253" w:type="dxa"/>
          </w:tcPr>
          <w:p w14:paraId="114000C3" w14:textId="77777777" w:rsidR="0070559C" w:rsidRPr="00132F5B" w:rsidRDefault="0070559C" w:rsidP="00B237C3">
            <w:pPr>
              <w:pStyle w:val="CM3"/>
              <w:widowControl/>
              <w:spacing w:line="240" w:lineRule="auto"/>
              <w:ind w:firstLine="227"/>
              <w:contextualSpacing/>
              <w:jc w:val="both"/>
              <w:rPr>
                <w:rFonts w:ascii="Garamond" w:hAnsi="Garamond"/>
                <w:sz w:val="28"/>
                <w:szCs w:val="28"/>
              </w:rPr>
            </w:pPr>
            <w:r w:rsidRPr="00132F5B">
              <w:rPr>
                <w:rFonts w:ascii="Garamond" w:hAnsi="Garamond"/>
                <w:i/>
                <w:sz w:val="28"/>
                <w:szCs w:val="28"/>
              </w:rPr>
              <w:t>Q.</w:t>
            </w:r>
            <w:r w:rsidRPr="00132F5B">
              <w:rPr>
                <w:rFonts w:ascii="Garamond" w:hAnsi="Garamond"/>
                <w:sz w:val="28"/>
                <w:szCs w:val="28"/>
              </w:rPr>
              <w:t xml:space="preserve"> </w:t>
            </w:r>
            <w:proofErr w:type="spellStart"/>
            <w:r w:rsidRPr="00132F5B">
              <w:rPr>
                <w:rFonts w:ascii="Garamond" w:hAnsi="Garamond"/>
                <w:sz w:val="28"/>
                <w:szCs w:val="28"/>
              </w:rPr>
              <w:t>Negin</w:t>
            </w:r>
            <w:proofErr w:type="spellEnd"/>
            <w:r w:rsidRPr="00132F5B">
              <w:rPr>
                <w:rFonts w:ascii="Garamond" w:hAnsi="Garamond"/>
                <w:sz w:val="28"/>
                <w:szCs w:val="28"/>
              </w:rPr>
              <w:t xml:space="preserve"> </w:t>
            </w:r>
            <w:proofErr w:type="spellStart"/>
            <w:r w:rsidRPr="00132F5B">
              <w:rPr>
                <w:rFonts w:ascii="Garamond" w:hAnsi="Garamond"/>
                <w:sz w:val="28"/>
                <w:szCs w:val="28"/>
              </w:rPr>
              <w:t>dooin</w:t>
            </w:r>
            <w:proofErr w:type="spellEnd"/>
            <w:r w:rsidRPr="00132F5B">
              <w:rPr>
                <w:rFonts w:ascii="Garamond" w:hAnsi="Garamond"/>
                <w:sz w:val="28"/>
                <w:szCs w:val="28"/>
              </w:rPr>
              <w:t xml:space="preserve"> </w:t>
            </w:r>
            <w:proofErr w:type="spellStart"/>
            <w:r w:rsidRPr="00132F5B">
              <w:rPr>
                <w:rFonts w:ascii="Garamond" w:hAnsi="Garamond"/>
                <w:sz w:val="28"/>
                <w:szCs w:val="28"/>
              </w:rPr>
              <w:t>laghyn</w:t>
            </w:r>
            <w:proofErr w:type="spellEnd"/>
            <w:r w:rsidRPr="00132F5B">
              <w:rPr>
                <w:rFonts w:ascii="Garamond" w:hAnsi="Garamond"/>
                <w:sz w:val="28"/>
                <w:szCs w:val="28"/>
              </w:rPr>
              <w:t xml:space="preserve"> </w:t>
            </w:r>
            <w:proofErr w:type="spellStart"/>
            <w:r w:rsidRPr="00132F5B">
              <w:rPr>
                <w:rFonts w:ascii="Garamond" w:hAnsi="Garamond"/>
                <w:sz w:val="28"/>
                <w:szCs w:val="28"/>
              </w:rPr>
              <w:t>elley</w:t>
            </w:r>
            <w:proofErr w:type="spellEnd"/>
            <w:r w:rsidRPr="00132F5B">
              <w:rPr>
                <w:rFonts w:ascii="Garamond" w:hAnsi="Garamond"/>
                <w:sz w:val="28"/>
                <w:szCs w:val="28"/>
              </w:rPr>
              <w:t xml:space="preserve"> y </w:t>
            </w:r>
            <w:proofErr w:type="spellStart"/>
            <w:r w:rsidRPr="00132F5B">
              <w:rPr>
                <w:rFonts w:ascii="Garamond" w:hAnsi="Garamond"/>
                <w:sz w:val="28"/>
                <w:szCs w:val="28"/>
              </w:rPr>
              <w:t>reall</w:t>
            </w:r>
            <w:proofErr w:type="spellEnd"/>
            <w:r w:rsidRPr="00132F5B">
              <w:rPr>
                <w:rFonts w:ascii="Garamond" w:hAnsi="Garamond"/>
                <w:sz w:val="28"/>
                <w:szCs w:val="28"/>
              </w:rPr>
              <w:t xml:space="preserve"> marish </w:t>
            </w:r>
            <w:proofErr w:type="spellStart"/>
            <w:r w:rsidRPr="00132F5B">
              <w:rPr>
                <w:rFonts w:ascii="Garamond" w:hAnsi="Garamond"/>
                <w:sz w:val="28"/>
                <w:szCs w:val="28"/>
              </w:rPr>
              <w:t>Laa’n</w:t>
            </w:r>
            <w:proofErr w:type="spellEnd"/>
            <w:r w:rsidRPr="00132F5B">
              <w:rPr>
                <w:rFonts w:ascii="Garamond" w:hAnsi="Garamond"/>
                <w:sz w:val="28"/>
                <w:szCs w:val="28"/>
              </w:rPr>
              <w:t xml:space="preserve"> </w:t>
            </w:r>
            <w:proofErr w:type="spellStart"/>
            <w:r w:rsidRPr="00132F5B">
              <w:rPr>
                <w:rFonts w:ascii="Garamond" w:hAnsi="Garamond"/>
                <w:sz w:val="28"/>
                <w:szCs w:val="28"/>
              </w:rPr>
              <w:t>Chiarn</w:t>
            </w:r>
            <w:proofErr w:type="spellEnd"/>
            <w:r w:rsidRPr="00132F5B">
              <w:rPr>
                <w:rFonts w:ascii="Garamond" w:hAnsi="Garamond"/>
                <w:i/>
                <w:sz w:val="28"/>
                <w:szCs w:val="28"/>
              </w:rPr>
              <w:t> </w:t>
            </w:r>
            <w:r w:rsidRPr="00132F5B">
              <w:rPr>
                <w:rFonts w:ascii="Garamond" w:hAnsi="Garamond"/>
                <w:sz w:val="28"/>
                <w:szCs w:val="28"/>
              </w:rPr>
              <w:t xml:space="preserve">? </w:t>
            </w:r>
          </w:p>
        </w:tc>
        <w:tc>
          <w:tcPr>
            <w:tcW w:w="3852" w:type="dxa"/>
          </w:tcPr>
          <w:p w14:paraId="5F69ECFD"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Must we observe other Days, besides the Lord’s Day ?</w:t>
            </w:r>
          </w:p>
        </w:tc>
        <w:tc>
          <w:tcPr>
            <w:tcW w:w="966" w:type="dxa"/>
          </w:tcPr>
          <w:p w14:paraId="7DB58FEE"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39954DF4" w14:textId="77777777" w:rsidTr="005261C9">
        <w:tc>
          <w:tcPr>
            <w:tcW w:w="4253" w:type="dxa"/>
          </w:tcPr>
          <w:p w14:paraId="244FF329" w14:textId="77777777" w:rsidR="0070559C" w:rsidRPr="00132F5B" w:rsidRDefault="0070559C" w:rsidP="00B237C3">
            <w:pPr>
              <w:pStyle w:val="CM3"/>
              <w:widowControl/>
              <w:spacing w:line="240" w:lineRule="auto"/>
              <w:ind w:firstLine="227"/>
              <w:contextualSpacing/>
              <w:jc w:val="both"/>
              <w:rPr>
                <w:rFonts w:ascii="Garamond" w:hAnsi="Garamond"/>
                <w:sz w:val="28"/>
                <w:szCs w:val="28"/>
              </w:rPr>
            </w:pPr>
            <w:r w:rsidRPr="00132F5B">
              <w:rPr>
                <w:rFonts w:ascii="Garamond" w:hAnsi="Garamond"/>
                <w:sz w:val="28"/>
                <w:szCs w:val="28"/>
              </w:rPr>
              <w:t xml:space="preserve">[78] </w:t>
            </w:r>
            <w:r w:rsidRPr="00132F5B">
              <w:rPr>
                <w:rFonts w:ascii="Garamond" w:hAnsi="Garamond"/>
                <w:i/>
                <w:sz w:val="28"/>
                <w:szCs w:val="28"/>
              </w:rPr>
              <w:t xml:space="preserve">A. </w:t>
            </w:r>
            <w:proofErr w:type="spellStart"/>
            <w:r w:rsidRPr="00132F5B">
              <w:rPr>
                <w:rFonts w:ascii="Garamond" w:hAnsi="Garamond"/>
                <w:sz w:val="28"/>
                <w:szCs w:val="28"/>
              </w:rPr>
              <w:t>Shegin</w:t>
            </w:r>
            <w:proofErr w:type="spellEnd"/>
            <w:r w:rsidRPr="00132F5B">
              <w:rPr>
                <w:rFonts w:ascii="Garamond" w:hAnsi="Garamond"/>
                <w:sz w:val="28"/>
                <w:szCs w:val="28"/>
              </w:rPr>
              <w:t xml:space="preserve">, </w:t>
            </w:r>
            <w:proofErr w:type="spellStart"/>
            <w:r w:rsidRPr="00132F5B">
              <w:rPr>
                <w:rFonts w:ascii="Garamond" w:hAnsi="Garamond"/>
                <w:sz w:val="28"/>
                <w:szCs w:val="28"/>
              </w:rPr>
              <w:t>Fealaghyn</w:t>
            </w:r>
            <w:proofErr w:type="spellEnd"/>
            <w:r w:rsidRPr="00132F5B">
              <w:rPr>
                <w:rFonts w:ascii="Garamond" w:hAnsi="Garamond"/>
                <w:sz w:val="28"/>
                <w:szCs w:val="28"/>
              </w:rPr>
              <w:t xml:space="preserve"> </w:t>
            </w:r>
            <w:proofErr w:type="spellStart"/>
            <w:r w:rsidRPr="00132F5B">
              <w:rPr>
                <w:rFonts w:ascii="Garamond" w:hAnsi="Garamond"/>
                <w:sz w:val="28"/>
                <w:szCs w:val="28"/>
              </w:rPr>
              <w:t>ny</w:t>
            </w:r>
            <w:proofErr w:type="spellEnd"/>
            <w:r w:rsidRPr="00132F5B">
              <w:rPr>
                <w:rFonts w:ascii="Garamond" w:hAnsi="Garamond"/>
                <w:sz w:val="28"/>
                <w:szCs w:val="28"/>
              </w:rPr>
              <w:t xml:space="preserve"> </w:t>
            </w:r>
            <w:proofErr w:type="spellStart"/>
            <w:r w:rsidRPr="00132F5B">
              <w:rPr>
                <w:rFonts w:ascii="Garamond" w:hAnsi="Garamond"/>
                <w:sz w:val="28"/>
                <w:szCs w:val="28"/>
              </w:rPr>
              <w:t>Haglish</w:t>
            </w:r>
            <w:proofErr w:type="spellEnd"/>
            <w:r w:rsidRPr="00132F5B">
              <w:rPr>
                <w:rFonts w:ascii="Garamond" w:hAnsi="Garamond"/>
                <w:sz w:val="28"/>
                <w:szCs w:val="28"/>
              </w:rPr>
              <w:t xml:space="preserve"> ta </w:t>
            </w:r>
            <w:proofErr w:type="spellStart"/>
            <w:r w:rsidRPr="00132F5B">
              <w:rPr>
                <w:rFonts w:ascii="Garamond" w:hAnsi="Garamond"/>
                <w:sz w:val="28"/>
                <w:szCs w:val="28"/>
              </w:rPr>
              <w:t>myrgeddyn</w:t>
            </w:r>
            <w:proofErr w:type="spellEnd"/>
            <w:r w:rsidRPr="00132F5B">
              <w:rPr>
                <w:rFonts w:ascii="Garamond" w:hAnsi="Garamond"/>
                <w:sz w:val="28"/>
                <w:szCs w:val="28"/>
              </w:rPr>
              <w:t xml:space="preserve"> </w:t>
            </w:r>
            <w:proofErr w:type="spellStart"/>
            <w:r w:rsidRPr="00132F5B">
              <w:rPr>
                <w:rFonts w:ascii="Garamond" w:hAnsi="Garamond"/>
                <w:sz w:val="28"/>
                <w:szCs w:val="28"/>
              </w:rPr>
              <w:t>soit</w:t>
            </w:r>
            <w:proofErr w:type="spellEnd"/>
            <w:r w:rsidRPr="00132F5B">
              <w:rPr>
                <w:rFonts w:ascii="Garamond" w:hAnsi="Garamond"/>
                <w:sz w:val="28"/>
                <w:szCs w:val="28"/>
              </w:rPr>
              <w:t xml:space="preserve"> er </w:t>
            </w:r>
            <w:proofErr w:type="spellStart"/>
            <w:r w:rsidRPr="00132F5B">
              <w:rPr>
                <w:rFonts w:ascii="Garamond" w:hAnsi="Garamond"/>
                <w:sz w:val="28"/>
                <w:szCs w:val="28"/>
              </w:rPr>
              <w:t>lieh</w:t>
            </w:r>
            <w:proofErr w:type="spellEnd"/>
            <w:r w:rsidRPr="00132F5B">
              <w:rPr>
                <w:rFonts w:ascii="Garamond" w:hAnsi="Garamond"/>
                <w:sz w:val="28"/>
                <w:szCs w:val="28"/>
              </w:rPr>
              <w:t xml:space="preserve"> </w:t>
            </w:r>
            <w:proofErr w:type="spellStart"/>
            <w:r w:rsidRPr="00132F5B">
              <w:rPr>
                <w:rFonts w:ascii="Garamond" w:hAnsi="Garamond"/>
                <w:sz w:val="28"/>
                <w:szCs w:val="28"/>
              </w:rPr>
              <w:t>liorish</w:t>
            </w:r>
            <w:proofErr w:type="spellEnd"/>
            <w:r w:rsidRPr="00132F5B">
              <w:rPr>
                <w:rFonts w:ascii="Garamond" w:hAnsi="Garamond"/>
                <w:sz w:val="28"/>
                <w:szCs w:val="28"/>
              </w:rPr>
              <w:t xml:space="preserve"> y </w:t>
            </w:r>
            <w:proofErr w:type="spellStart"/>
            <w:r w:rsidRPr="00132F5B">
              <w:rPr>
                <w:rFonts w:ascii="Garamond" w:hAnsi="Garamond"/>
                <w:sz w:val="28"/>
                <w:szCs w:val="28"/>
              </w:rPr>
              <w:t>phooar</w:t>
            </w:r>
            <w:proofErr w:type="spellEnd"/>
            <w:r w:rsidRPr="00132F5B">
              <w:rPr>
                <w:rFonts w:ascii="Garamond" w:hAnsi="Garamond"/>
                <w:sz w:val="28"/>
                <w:szCs w:val="28"/>
              </w:rPr>
              <w:t xml:space="preserve"> t[’]er </w:t>
            </w:r>
            <w:proofErr w:type="spellStart"/>
            <w:r w:rsidRPr="00132F5B">
              <w:rPr>
                <w:rFonts w:ascii="Garamond" w:hAnsi="Garamond"/>
                <w:sz w:val="28"/>
                <w:szCs w:val="28"/>
              </w:rPr>
              <w:t>nyn</w:t>
            </w:r>
            <w:proofErr w:type="spellEnd"/>
            <w:r w:rsidRPr="00132F5B">
              <w:rPr>
                <w:rFonts w:ascii="Garamond" w:hAnsi="Garamond"/>
                <w:sz w:val="28"/>
                <w:szCs w:val="28"/>
              </w:rPr>
              <w:t xml:space="preserve"> </w:t>
            </w:r>
            <w:proofErr w:type="spellStart"/>
            <w:r w:rsidRPr="00132F5B">
              <w:rPr>
                <w:rFonts w:ascii="Garamond" w:hAnsi="Garamond"/>
                <w:sz w:val="28"/>
                <w:szCs w:val="28"/>
              </w:rPr>
              <w:t>skyn</w:t>
            </w:r>
            <w:proofErr w:type="spellEnd"/>
            <w:r w:rsidRPr="00132F5B">
              <w:rPr>
                <w:rFonts w:ascii="Garamond" w:hAnsi="Garamond"/>
                <w:sz w:val="28"/>
                <w:szCs w:val="28"/>
              </w:rPr>
              <w:t xml:space="preserve">, </w:t>
            </w:r>
            <w:proofErr w:type="spellStart"/>
            <w:r w:rsidRPr="00132F5B">
              <w:rPr>
                <w:rFonts w:ascii="Garamond" w:hAnsi="Garamond"/>
                <w:sz w:val="28"/>
                <w:szCs w:val="28"/>
              </w:rPr>
              <w:t>dy</w:t>
            </w:r>
            <w:proofErr w:type="spellEnd"/>
            <w:r w:rsidRPr="00132F5B">
              <w:rPr>
                <w:rFonts w:ascii="Garamond" w:hAnsi="Garamond"/>
                <w:sz w:val="28"/>
                <w:szCs w:val="28"/>
              </w:rPr>
              <w:t xml:space="preserve"> </w:t>
            </w:r>
            <w:proofErr w:type="spellStart"/>
            <w:r w:rsidRPr="00132F5B">
              <w:rPr>
                <w:rFonts w:ascii="Garamond" w:hAnsi="Garamond"/>
                <w:sz w:val="28"/>
                <w:szCs w:val="28"/>
              </w:rPr>
              <w:t>reall</w:t>
            </w:r>
            <w:proofErr w:type="spellEnd"/>
            <w:r w:rsidRPr="00132F5B">
              <w:rPr>
                <w:rFonts w:ascii="Garamond" w:hAnsi="Garamond"/>
                <w:sz w:val="28"/>
                <w:szCs w:val="28"/>
              </w:rPr>
              <w:t xml:space="preserve"> shin </w:t>
            </w:r>
            <w:proofErr w:type="spellStart"/>
            <w:r w:rsidRPr="00132F5B">
              <w:rPr>
                <w:rFonts w:ascii="Garamond" w:hAnsi="Garamond"/>
                <w:sz w:val="28"/>
                <w:szCs w:val="28"/>
              </w:rPr>
              <w:t>ayns</w:t>
            </w:r>
            <w:proofErr w:type="spellEnd"/>
            <w:r w:rsidRPr="00132F5B">
              <w:rPr>
                <w:rFonts w:ascii="Garamond" w:hAnsi="Garamond"/>
                <w:sz w:val="28"/>
                <w:szCs w:val="28"/>
              </w:rPr>
              <w:t xml:space="preserve"> </w:t>
            </w:r>
            <w:proofErr w:type="spellStart"/>
            <w:r w:rsidRPr="00132F5B">
              <w:rPr>
                <w:rFonts w:ascii="Garamond" w:hAnsi="Garamond"/>
                <w:sz w:val="28"/>
                <w:szCs w:val="28"/>
              </w:rPr>
              <w:t>cooinaghtyn</w:t>
            </w:r>
            <w:proofErr w:type="spellEnd"/>
            <w:r w:rsidRPr="00132F5B">
              <w:rPr>
                <w:rFonts w:ascii="Garamond" w:hAnsi="Garamond"/>
                <w:sz w:val="28"/>
                <w:szCs w:val="28"/>
              </w:rPr>
              <w:t xml:space="preserve"> </w:t>
            </w:r>
            <w:proofErr w:type="spellStart"/>
            <w:r w:rsidRPr="00132F5B">
              <w:rPr>
                <w:rFonts w:ascii="Garamond" w:hAnsi="Garamond"/>
                <w:sz w:val="28"/>
                <w:szCs w:val="28"/>
              </w:rPr>
              <w:t>jeh</w:t>
            </w:r>
            <w:proofErr w:type="spellEnd"/>
            <w:r w:rsidRPr="00132F5B">
              <w:rPr>
                <w:rFonts w:ascii="Garamond" w:hAnsi="Garamond"/>
                <w:sz w:val="28"/>
                <w:szCs w:val="28"/>
              </w:rPr>
              <w:t xml:space="preserve"> </w:t>
            </w:r>
            <w:proofErr w:type="spellStart"/>
            <w:r w:rsidRPr="00132F5B">
              <w:rPr>
                <w:rFonts w:ascii="Garamond" w:hAnsi="Garamond"/>
                <w:sz w:val="28"/>
                <w:szCs w:val="28"/>
              </w:rPr>
              <w:t>myghynyn</w:t>
            </w:r>
            <w:proofErr w:type="spellEnd"/>
            <w:r w:rsidRPr="00132F5B">
              <w:rPr>
                <w:rFonts w:ascii="Garamond" w:hAnsi="Garamond"/>
                <w:sz w:val="28"/>
                <w:szCs w:val="28"/>
              </w:rPr>
              <w:t xml:space="preserve"> Yee. </w:t>
            </w:r>
          </w:p>
        </w:tc>
        <w:tc>
          <w:tcPr>
            <w:tcW w:w="3852" w:type="dxa"/>
          </w:tcPr>
          <w:p w14:paraId="2A3025E4"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Yes</w:t>
            </w:r>
            <w:r w:rsidRPr="00D05E71">
              <w:rPr>
                <w:rFonts w:ascii="Garamond" w:hAnsi="Garamond" w:cs="Times New Roman"/>
                <w:sz w:val="28"/>
              </w:rPr>
              <w:t> ;</w:t>
            </w:r>
            <w:r w:rsidRPr="00D05E71">
              <w:rPr>
                <w:rFonts w:ascii="Garamond" w:hAnsi="Garamond" w:cs="Times New Roman"/>
                <w:i/>
                <w:sz w:val="28"/>
              </w:rPr>
              <w:t xml:space="preserve"> the Feasts of the Church, which are also set apart by Authority, to keep up the Remembrance of God’s Mercies to us.</w:t>
            </w:r>
          </w:p>
        </w:tc>
        <w:tc>
          <w:tcPr>
            <w:tcW w:w="966" w:type="dxa"/>
          </w:tcPr>
          <w:p w14:paraId="142A65EF"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386B95F6" w14:textId="77777777" w:rsidTr="005261C9">
        <w:tc>
          <w:tcPr>
            <w:tcW w:w="4253" w:type="dxa"/>
          </w:tcPr>
          <w:p w14:paraId="2FDC5219" w14:textId="77777777" w:rsidR="0070559C" w:rsidRPr="00132F5B" w:rsidRDefault="0070559C" w:rsidP="00B237C3">
            <w:pPr>
              <w:pStyle w:val="CM3"/>
              <w:widowControl/>
              <w:spacing w:line="240" w:lineRule="auto"/>
              <w:ind w:firstLine="227"/>
              <w:contextualSpacing/>
              <w:jc w:val="both"/>
              <w:rPr>
                <w:rFonts w:ascii="Garamond" w:hAnsi="Garamond"/>
                <w:sz w:val="28"/>
                <w:szCs w:val="28"/>
              </w:rPr>
            </w:pPr>
            <w:r w:rsidRPr="00132F5B">
              <w:rPr>
                <w:rFonts w:ascii="Garamond" w:hAnsi="Garamond"/>
                <w:i/>
                <w:sz w:val="28"/>
                <w:szCs w:val="28"/>
              </w:rPr>
              <w:t>Q.</w:t>
            </w:r>
            <w:r w:rsidRPr="00132F5B">
              <w:rPr>
                <w:rFonts w:ascii="Garamond" w:hAnsi="Garamond"/>
                <w:sz w:val="28"/>
                <w:szCs w:val="28"/>
              </w:rPr>
              <w:t xml:space="preserve"> </w:t>
            </w:r>
            <w:proofErr w:type="spellStart"/>
            <w:r w:rsidRPr="00132F5B">
              <w:rPr>
                <w:rFonts w:ascii="Garamond" w:hAnsi="Garamond"/>
                <w:sz w:val="28"/>
                <w:szCs w:val="28"/>
              </w:rPr>
              <w:t>Cre</w:t>
            </w:r>
            <w:proofErr w:type="spellEnd"/>
            <w:r w:rsidRPr="00132F5B">
              <w:rPr>
                <w:rFonts w:ascii="Garamond" w:hAnsi="Garamond"/>
                <w:sz w:val="28"/>
                <w:szCs w:val="28"/>
              </w:rPr>
              <w:t xml:space="preserve"> ta </w:t>
            </w:r>
            <w:proofErr w:type="spellStart"/>
            <w:r w:rsidRPr="00132F5B">
              <w:rPr>
                <w:rFonts w:ascii="Garamond" w:hAnsi="Garamond"/>
                <w:sz w:val="28"/>
                <w:szCs w:val="28"/>
              </w:rPr>
              <w:t>nyn</w:t>
            </w:r>
            <w:proofErr w:type="spellEnd"/>
            <w:r w:rsidRPr="00132F5B">
              <w:rPr>
                <w:rFonts w:ascii="Garamond" w:hAnsi="Garamond"/>
                <w:sz w:val="28"/>
                <w:szCs w:val="28"/>
              </w:rPr>
              <w:t xml:space="preserve"> </w:t>
            </w:r>
            <w:proofErr w:type="spellStart"/>
            <w:r w:rsidRPr="00132F5B">
              <w:rPr>
                <w:rFonts w:ascii="Garamond" w:hAnsi="Garamond"/>
                <w:sz w:val="28"/>
                <w:szCs w:val="28"/>
              </w:rPr>
              <w:t>Gurrym</w:t>
            </w:r>
            <w:proofErr w:type="spellEnd"/>
            <w:r w:rsidRPr="00132F5B">
              <w:rPr>
                <w:rFonts w:ascii="Garamond" w:hAnsi="Garamond"/>
                <w:sz w:val="28"/>
                <w:szCs w:val="28"/>
              </w:rPr>
              <w:t xml:space="preserve"> er </w:t>
            </w:r>
            <w:proofErr w:type="spellStart"/>
            <w:r w:rsidRPr="00132F5B">
              <w:rPr>
                <w:rFonts w:ascii="Garamond" w:hAnsi="Garamond"/>
                <w:sz w:val="28"/>
                <w:szCs w:val="28"/>
              </w:rPr>
              <w:t>leid</w:t>
            </w:r>
            <w:proofErr w:type="spellEnd"/>
            <w:r w:rsidRPr="00132F5B">
              <w:rPr>
                <w:rFonts w:ascii="Garamond" w:hAnsi="Garamond"/>
                <w:sz w:val="28"/>
                <w:szCs w:val="28"/>
              </w:rPr>
              <w:t xml:space="preserve"> </w:t>
            </w:r>
            <w:proofErr w:type="spellStart"/>
            <w:r w:rsidRPr="00132F5B">
              <w:rPr>
                <w:rFonts w:ascii="Garamond" w:hAnsi="Garamond"/>
                <w:sz w:val="28"/>
                <w:szCs w:val="28"/>
              </w:rPr>
              <w:t>ny</w:t>
            </w:r>
            <w:proofErr w:type="spellEnd"/>
            <w:r w:rsidRPr="00132F5B">
              <w:rPr>
                <w:rFonts w:ascii="Garamond" w:hAnsi="Garamond"/>
                <w:sz w:val="28"/>
                <w:szCs w:val="28"/>
              </w:rPr>
              <w:t xml:space="preserve"> </w:t>
            </w:r>
            <w:proofErr w:type="spellStart"/>
            <w:r w:rsidRPr="00132F5B">
              <w:rPr>
                <w:rFonts w:ascii="Garamond" w:hAnsi="Garamond"/>
                <w:sz w:val="28"/>
                <w:szCs w:val="28"/>
              </w:rPr>
              <w:t>Laghyn</w:t>
            </w:r>
            <w:proofErr w:type="spellEnd"/>
            <w:r w:rsidRPr="00132F5B">
              <w:rPr>
                <w:rFonts w:ascii="Garamond" w:hAnsi="Garamond"/>
                <w:i/>
                <w:sz w:val="28"/>
                <w:szCs w:val="28"/>
              </w:rPr>
              <w:t> </w:t>
            </w:r>
            <w:r w:rsidRPr="00132F5B">
              <w:rPr>
                <w:rFonts w:ascii="Garamond" w:hAnsi="Garamond"/>
                <w:sz w:val="28"/>
                <w:szCs w:val="28"/>
              </w:rPr>
              <w:t xml:space="preserve">? </w:t>
            </w:r>
          </w:p>
        </w:tc>
        <w:tc>
          <w:tcPr>
            <w:tcW w:w="3852" w:type="dxa"/>
          </w:tcPr>
          <w:p w14:paraId="3246555C" w14:textId="77777777" w:rsidR="0070559C" w:rsidRPr="00D05E71" w:rsidRDefault="000C294B" w:rsidP="00B237C3">
            <w:pPr>
              <w:pStyle w:val="ListParagraph"/>
              <w:ind w:left="0" w:firstLine="227"/>
              <w:jc w:val="both"/>
              <w:rPr>
                <w:rFonts w:ascii="Garamond" w:hAnsi="Garamond" w:cs="Times New Roman"/>
                <w:i/>
                <w:sz w:val="28"/>
              </w:rPr>
            </w:pPr>
            <w:r>
              <w:rPr>
                <w:rFonts w:ascii="Garamond" w:hAnsi="Garamond" w:cs="Times New Roman"/>
                <w:i/>
                <w:sz w:val="28"/>
              </w:rPr>
              <w:t>Q.</w:t>
            </w:r>
            <w:r w:rsidR="0070559C" w:rsidRPr="00D05E71">
              <w:rPr>
                <w:rFonts w:ascii="Garamond" w:hAnsi="Garamond" w:cs="Times New Roman"/>
                <w:i/>
                <w:sz w:val="28"/>
              </w:rPr>
              <w:t xml:space="preserve"> What is our Duty on such Days ?</w:t>
            </w:r>
          </w:p>
        </w:tc>
        <w:tc>
          <w:tcPr>
            <w:tcW w:w="966" w:type="dxa"/>
          </w:tcPr>
          <w:p w14:paraId="4F4580D0" w14:textId="77777777" w:rsidR="0070559C" w:rsidRPr="000816C5" w:rsidRDefault="0070559C" w:rsidP="00DB60C3">
            <w:pPr>
              <w:pStyle w:val="ListParagraph"/>
              <w:ind w:left="0"/>
              <w:rPr>
                <w:rFonts w:ascii="Garamond" w:hAnsi="Garamond" w:cs="Times New Roman"/>
                <w:i/>
                <w:sz w:val="20"/>
                <w:szCs w:val="20"/>
              </w:rPr>
            </w:pPr>
          </w:p>
        </w:tc>
      </w:tr>
      <w:tr w:rsidR="0070559C" w:rsidRPr="00D05E71" w14:paraId="34029556" w14:textId="77777777" w:rsidTr="005261C9">
        <w:tc>
          <w:tcPr>
            <w:tcW w:w="4253" w:type="dxa"/>
          </w:tcPr>
          <w:p w14:paraId="1264D583" w14:textId="77777777" w:rsidR="0070559C" w:rsidRPr="00132F5B" w:rsidRDefault="0070559C" w:rsidP="00B237C3">
            <w:pPr>
              <w:pStyle w:val="Default"/>
              <w:widowControl/>
              <w:ind w:firstLine="227"/>
              <w:contextualSpacing/>
              <w:jc w:val="both"/>
              <w:rPr>
                <w:rFonts w:ascii="Garamond" w:hAnsi="Garamond"/>
                <w:sz w:val="28"/>
                <w:szCs w:val="28"/>
              </w:rPr>
            </w:pPr>
            <w:r w:rsidRPr="00132F5B">
              <w:rPr>
                <w:rFonts w:ascii="Garamond" w:hAnsi="Garamond"/>
                <w:i/>
                <w:color w:val="auto"/>
                <w:sz w:val="28"/>
                <w:szCs w:val="28"/>
              </w:rPr>
              <w:t xml:space="preserve">A. </w:t>
            </w:r>
            <w:r w:rsidRPr="00132F5B">
              <w:rPr>
                <w:rFonts w:ascii="Garamond" w:hAnsi="Garamond"/>
                <w:color w:val="auto"/>
                <w:sz w:val="28"/>
                <w:szCs w:val="28"/>
              </w:rPr>
              <w:t xml:space="preserve">Dy </w:t>
            </w:r>
            <w:proofErr w:type="spellStart"/>
            <w:r w:rsidRPr="00132F5B">
              <w:rPr>
                <w:rFonts w:ascii="Garamond" w:hAnsi="Garamond"/>
                <w:color w:val="auto"/>
                <w:sz w:val="28"/>
                <w:szCs w:val="28"/>
              </w:rPr>
              <w:t>ghol</w:t>
            </w:r>
            <w:r w:rsidR="000C294B">
              <w:rPr>
                <w:rFonts w:ascii="Garamond" w:hAnsi="Garamond"/>
                <w:color w:val="auto"/>
                <w:sz w:val="28"/>
                <w:szCs w:val="28"/>
              </w:rPr>
              <w:t>l</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gys</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Thie</w:t>
            </w:r>
            <w:proofErr w:type="spellEnd"/>
            <w:r w:rsidRPr="00132F5B">
              <w:rPr>
                <w:rFonts w:ascii="Garamond" w:hAnsi="Garamond"/>
                <w:color w:val="auto"/>
                <w:sz w:val="28"/>
                <w:szCs w:val="28"/>
              </w:rPr>
              <w:t xml:space="preserve"> Yee </w:t>
            </w:r>
            <w:proofErr w:type="spellStart"/>
            <w:r w:rsidRPr="00132F5B">
              <w:rPr>
                <w:rFonts w:ascii="Garamond" w:hAnsi="Garamond"/>
                <w:color w:val="auto"/>
                <w:sz w:val="28"/>
                <w:szCs w:val="28"/>
              </w:rPr>
              <w:t>dy</w:t>
            </w:r>
            <w:proofErr w:type="spellEnd"/>
            <w:r w:rsidRPr="00132F5B">
              <w:rPr>
                <w:rFonts w:ascii="Garamond" w:hAnsi="Garamond"/>
                <w:color w:val="auto"/>
                <w:sz w:val="28"/>
                <w:szCs w:val="28"/>
              </w:rPr>
              <w:t xml:space="preserve"> chur </w:t>
            </w:r>
            <w:proofErr w:type="spellStart"/>
            <w:r w:rsidRPr="00132F5B">
              <w:rPr>
                <w:rFonts w:ascii="Garamond" w:hAnsi="Garamond"/>
                <w:color w:val="auto"/>
                <w:sz w:val="28"/>
                <w:szCs w:val="28"/>
              </w:rPr>
              <w:t>booise</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gys</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Jee</w:t>
            </w:r>
            <w:proofErr w:type="spellEnd"/>
            <w:r w:rsidRPr="00132F5B">
              <w:rPr>
                <w:rFonts w:ascii="Garamond" w:hAnsi="Garamond"/>
                <w:color w:val="auto"/>
                <w:sz w:val="28"/>
                <w:szCs w:val="28"/>
              </w:rPr>
              <w:t xml:space="preserve"> son e </w:t>
            </w:r>
            <w:proofErr w:type="spellStart"/>
            <w:r w:rsidRPr="00132F5B">
              <w:rPr>
                <w:rFonts w:ascii="Garamond" w:hAnsi="Garamond"/>
                <w:color w:val="auto"/>
                <w:sz w:val="28"/>
                <w:szCs w:val="28"/>
              </w:rPr>
              <w:t>Yiootyn</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gys</w:t>
            </w:r>
            <w:proofErr w:type="spellEnd"/>
            <w:r w:rsidRPr="00132F5B">
              <w:rPr>
                <w:rFonts w:ascii="Garamond" w:hAnsi="Garamond"/>
                <w:color w:val="auto"/>
                <w:sz w:val="28"/>
                <w:szCs w:val="28"/>
              </w:rPr>
              <w:t xml:space="preserve"> e </w:t>
            </w:r>
            <w:proofErr w:type="spellStart"/>
            <w:r w:rsidRPr="00132F5B">
              <w:rPr>
                <w:rFonts w:ascii="Garamond" w:hAnsi="Garamond"/>
                <w:color w:val="auto"/>
                <w:sz w:val="28"/>
                <w:szCs w:val="28"/>
              </w:rPr>
              <w:t>Aglish</w:t>
            </w:r>
            <w:proofErr w:type="spellEnd"/>
            <w:r w:rsidRPr="00132F5B">
              <w:rPr>
                <w:rFonts w:ascii="Garamond" w:hAnsi="Garamond"/>
                <w:color w:val="auto"/>
                <w:sz w:val="28"/>
                <w:szCs w:val="28"/>
              </w:rPr>
              <w:t xml:space="preserve"> as marish </w:t>
            </w:r>
            <w:proofErr w:type="spellStart"/>
            <w:r w:rsidRPr="00132F5B">
              <w:rPr>
                <w:rFonts w:ascii="Garamond" w:hAnsi="Garamond"/>
                <w:color w:val="auto"/>
                <w:sz w:val="28"/>
                <w:szCs w:val="28"/>
              </w:rPr>
              <w:t>shen</w:t>
            </w:r>
            <w:proofErr w:type="spellEnd"/>
            <w:r w:rsidRPr="00132F5B">
              <w:rPr>
                <w:rFonts w:ascii="Garamond" w:hAnsi="Garamond"/>
                <w:color w:val="auto"/>
                <w:sz w:val="28"/>
                <w:szCs w:val="28"/>
              </w:rPr>
              <w:t xml:space="preserve"> son </w:t>
            </w:r>
            <w:proofErr w:type="spellStart"/>
            <w:r w:rsidRPr="00132F5B">
              <w:rPr>
                <w:rFonts w:ascii="Garamond" w:hAnsi="Garamond"/>
                <w:color w:val="auto"/>
                <w:sz w:val="28"/>
                <w:szCs w:val="28"/>
              </w:rPr>
              <w:t>ny</w:t>
            </w:r>
            <w:proofErr w:type="spellEnd"/>
            <w:r w:rsidRPr="00132F5B">
              <w:rPr>
                <w:rFonts w:ascii="Garamond" w:hAnsi="Garamond"/>
                <w:color w:val="auto"/>
                <w:sz w:val="28"/>
                <w:szCs w:val="28"/>
              </w:rPr>
              <w:t xml:space="preserve"> ta shin </w:t>
            </w:r>
            <w:proofErr w:type="spellStart"/>
            <w:r w:rsidRPr="00132F5B">
              <w:rPr>
                <w:rFonts w:ascii="Garamond" w:hAnsi="Garamond"/>
                <w:color w:val="auto"/>
                <w:sz w:val="28"/>
                <w:szCs w:val="28"/>
              </w:rPr>
              <w:t>ec</w:t>
            </w:r>
            <w:proofErr w:type="spellEnd"/>
            <w:r w:rsidRPr="00132F5B">
              <w:rPr>
                <w:rFonts w:ascii="Garamond" w:hAnsi="Garamond"/>
                <w:color w:val="auto"/>
                <w:sz w:val="28"/>
                <w:szCs w:val="28"/>
              </w:rPr>
              <w:t xml:space="preserve"> y </w:t>
            </w:r>
            <w:proofErr w:type="spellStart"/>
            <w:r w:rsidRPr="00132F5B">
              <w:rPr>
                <w:rFonts w:ascii="Garamond" w:hAnsi="Garamond"/>
                <w:color w:val="auto"/>
                <w:sz w:val="28"/>
                <w:szCs w:val="28"/>
              </w:rPr>
              <w:t>tra</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shen</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cooinaght</w:t>
            </w:r>
            <w:proofErr w:type="spellEnd"/>
            <w:r w:rsidRPr="00132F5B">
              <w:rPr>
                <w:rFonts w:ascii="Garamond" w:hAnsi="Garamond"/>
                <w:color w:val="auto"/>
                <w:sz w:val="28"/>
                <w:szCs w:val="28"/>
              </w:rPr>
              <w:t xml:space="preserve"> er. </w:t>
            </w:r>
          </w:p>
        </w:tc>
        <w:tc>
          <w:tcPr>
            <w:tcW w:w="3852" w:type="dxa"/>
          </w:tcPr>
          <w:p w14:paraId="415FBF95"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w:t>
            </w:r>
            <w:r w:rsidRPr="00D05E71">
              <w:rPr>
                <w:rFonts w:ascii="Garamond" w:hAnsi="Garamond" w:cs="Times New Roman"/>
                <w:i/>
                <w:sz w:val="28"/>
              </w:rPr>
              <w:t xml:space="preserve">To go to the </w:t>
            </w:r>
            <w:proofErr w:type="spellStart"/>
            <w:r w:rsidRPr="00D05E71">
              <w:rPr>
                <w:rFonts w:ascii="Garamond" w:hAnsi="Garamond" w:cs="Times New Roman"/>
                <w:i/>
                <w:sz w:val="28"/>
              </w:rPr>
              <w:t>Publick</w:t>
            </w:r>
            <w:proofErr w:type="spellEnd"/>
            <w:r w:rsidRPr="00D05E71">
              <w:rPr>
                <w:rFonts w:ascii="Garamond" w:hAnsi="Garamond" w:cs="Times New Roman"/>
                <w:i/>
                <w:sz w:val="28"/>
              </w:rPr>
              <w:t xml:space="preserve"> Place of Worship, to </w:t>
            </w:r>
            <w:r w:rsidRPr="00D05E71">
              <w:rPr>
                <w:rFonts w:ascii="Garamond" w:hAnsi="Garamond" w:cs="Times New Roman"/>
                <w:sz w:val="28"/>
              </w:rPr>
              <w:t xml:space="preserve">Thank </w:t>
            </w:r>
            <w:r w:rsidRPr="00D05E71">
              <w:rPr>
                <w:rFonts w:ascii="Garamond" w:hAnsi="Garamond" w:cs="Times New Roman"/>
                <w:i/>
                <w:sz w:val="28"/>
              </w:rPr>
              <w:t>God for his Favours to his Church, and particularly, for that we then remember</w:t>
            </w:r>
            <w:r w:rsidR="000C294B">
              <w:rPr>
                <w:rFonts w:ascii="Garamond" w:hAnsi="Garamond" w:cs="Times New Roman"/>
                <w:sz w:val="28"/>
              </w:rPr>
              <w:t>.</w:t>
            </w:r>
            <w:r w:rsidRPr="00D05E71">
              <w:rPr>
                <w:rFonts w:ascii="Garamond" w:hAnsi="Garamond" w:cs="Times New Roman"/>
                <w:i/>
                <w:sz w:val="28"/>
              </w:rPr>
              <w:t xml:space="preserve"> </w:t>
            </w:r>
          </w:p>
        </w:tc>
        <w:tc>
          <w:tcPr>
            <w:tcW w:w="966" w:type="dxa"/>
          </w:tcPr>
          <w:p w14:paraId="11458B6D" w14:textId="77777777" w:rsidR="0070559C" w:rsidRPr="000816C5" w:rsidRDefault="0070559C" w:rsidP="00DB60C3">
            <w:pPr>
              <w:pStyle w:val="ListParagraph"/>
              <w:ind w:left="0"/>
              <w:rPr>
                <w:rFonts w:ascii="Garamond" w:hAnsi="Garamond" w:cs="Times New Roman"/>
                <w:sz w:val="20"/>
                <w:szCs w:val="20"/>
              </w:rPr>
            </w:pPr>
          </w:p>
        </w:tc>
      </w:tr>
      <w:tr w:rsidR="000C294B" w:rsidRPr="00D05E71" w14:paraId="0439F387" w14:textId="77777777" w:rsidTr="005261C9">
        <w:tc>
          <w:tcPr>
            <w:tcW w:w="4253" w:type="dxa"/>
          </w:tcPr>
          <w:p w14:paraId="6227DBAF" w14:textId="77777777" w:rsidR="000C294B" w:rsidRPr="00132F5B" w:rsidRDefault="000C294B" w:rsidP="00B237C3">
            <w:pPr>
              <w:pStyle w:val="Default"/>
              <w:widowControl/>
              <w:ind w:firstLine="227"/>
              <w:contextualSpacing/>
              <w:jc w:val="both"/>
              <w:rPr>
                <w:rFonts w:ascii="Garamond" w:hAnsi="Garamond"/>
                <w:i/>
                <w:color w:val="auto"/>
                <w:sz w:val="28"/>
                <w:szCs w:val="28"/>
              </w:rPr>
            </w:pPr>
            <w:r w:rsidRPr="00132F5B">
              <w:rPr>
                <w:rFonts w:ascii="Garamond" w:hAnsi="Garamond"/>
                <w:color w:val="auto"/>
                <w:sz w:val="28"/>
                <w:szCs w:val="28"/>
              </w:rPr>
              <w:t xml:space="preserve">Dy chur </w:t>
            </w:r>
            <w:proofErr w:type="spellStart"/>
            <w:r w:rsidRPr="00132F5B">
              <w:rPr>
                <w:rFonts w:ascii="Garamond" w:hAnsi="Garamond"/>
                <w:color w:val="auto"/>
                <w:sz w:val="28"/>
                <w:szCs w:val="28"/>
              </w:rPr>
              <w:t>aash</w:t>
            </w:r>
            <w:proofErr w:type="spellEnd"/>
            <w:r w:rsidRPr="00132F5B">
              <w:rPr>
                <w:rFonts w:ascii="Garamond" w:hAnsi="Garamond"/>
                <w:color w:val="auto"/>
                <w:sz w:val="28"/>
                <w:szCs w:val="28"/>
              </w:rPr>
              <w:t xml:space="preserve"> da </w:t>
            </w:r>
            <w:proofErr w:type="spellStart"/>
            <w:r w:rsidRPr="00132F5B">
              <w:rPr>
                <w:rFonts w:ascii="Garamond" w:hAnsi="Garamond"/>
                <w:color w:val="auto"/>
                <w:sz w:val="28"/>
                <w:szCs w:val="28"/>
              </w:rPr>
              <w:t>nyn</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mooinjer</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dy</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vod</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earish</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ve</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oc</w:t>
            </w:r>
            <w:proofErr w:type="spellEnd"/>
            <w:r w:rsidRPr="00132F5B">
              <w:rPr>
                <w:rFonts w:ascii="Garamond" w:hAnsi="Garamond"/>
                <w:color w:val="auto"/>
                <w:sz w:val="28"/>
                <w:szCs w:val="28"/>
              </w:rPr>
              <w:t xml:space="preserve"> son </w:t>
            </w:r>
            <w:proofErr w:type="spellStart"/>
            <w:r w:rsidRPr="00132F5B">
              <w:rPr>
                <w:rFonts w:ascii="Garamond" w:hAnsi="Garamond"/>
                <w:color w:val="auto"/>
                <w:sz w:val="28"/>
                <w:szCs w:val="28"/>
              </w:rPr>
              <w:t>gennalys</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fegooish</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loght</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dy</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vod</w:t>
            </w:r>
            <w:proofErr w:type="spellEnd"/>
            <w:r w:rsidRPr="00132F5B">
              <w:rPr>
                <w:rFonts w:ascii="Garamond" w:hAnsi="Garamond"/>
                <w:color w:val="auto"/>
                <w:sz w:val="28"/>
                <w:szCs w:val="28"/>
              </w:rPr>
              <w:t xml:space="preserve"> ad </w:t>
            </w:r>
            <w:proofErr w:type="spellStart"/>
            <w:r w:rsidRPr="00132F5B">
              <w:rPr>
                <w:rFonts w:ascii="Garamond" w:hAnsi="Garamond"/>
                <w:color w:val="auto"/>
                <w:sz w:val="28"/>
                <w:szCs w:val="28"/>
              </w:rPr>
              <w:t>lesh</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boggey</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nyn</w:t>
            </w:r>
            <w:proofErr w:type="spellEnd"/>
            <w:r w:rsidRPr="00132F5B">
              <w:rPr>
                <w:rFonts w:ascii="Garamond" w:hAnsi="Garamond"/>
                <w:color w:val="auto"/>
                <w:sz w:val="28"/>
                <w:szCs w:val="28"/>
              </w:rPr>
              <w:t xml:space="preserve"> </w:t>
            </w:r>
            <w:proofErr w:type="spellStart"/>
            <w:r w:rsidRPr="00132F5B">
              <w:rPr>
                <w:rFonts w:ascii="Garamond" w:hAnsi="Garamond"/>
                <w:color w:val="auto"/>
                <w:sz w:val="28"/>
                <w:szCs w:val="28"/>
              </w:rPr>
              <w:t>daa</w:t>
            </w:r>
            <w:proofErr w:type="spellEnd"/>
            <w:r w:rsidRPr="00132F5B">
              <w:rPr>
                <w:rFonts w:ascii="Garamond" w:hAnsi="Garamond"/>
                <w:color w:val="auto"/>
                <w:sz w:val="28"/>
                <w:szCs w:val="28"/>
              </w:rPr>
              <w:t xml:space="preserve"> </w:t>
            </w:r>
            <w:proofErr w:type="spellStart"/>
            <w:r w:rsidRPr="00132F5B">
              <w:rPr>
                <w:rFonts w:ascii="Garamond" w:hAnsi="Garamond"/>
                <w:i/>
                <w:color w:val="auto"/>
                <w:sz w:val="28"/>
                <w:szCs w:val="28"/>
              </w:rPr>
              <w:t>Vaishter</w:t>
            </w:r>
            <w:proofErr w:type="spellEnd"/>
            <w:r w:rsidRPr="00132F5B">
              <w:rPr>
                <w:rFonts w:ascii="Garamond" w:hAnsi="Garamond"/>
                <w:i/>
                <w:color w:val="auto"/>
                <w:sz w:val="28"/>
                <w:szCs w:val="28"/>
              </w:rPr>
              <w:t xml:space="preserve"> y </w:t>
            </w:r>
            <w:proofErr w:type="spellStart"/>
            <w:r w:rsidRPr="00132F5B">
              <w:rPr>
                <w:rFonts w:ascii="Garamond" w:hAnsi="Garamond"/>
                <w:i/>
                <w:color w:val="auto"/>
                <w:sz w:val="28"/>
                <w:szCs w:val="28"/>
              </w:rPr>
              <w:t>hirveish</w:t>
            </w:r>
            <w:proofErr w:type="spellEnd"/>
            <w:r w:rsidRPr="00132F5B">
              <w:rPr>
                <w:rFonts w:ascii="Garamond" w:hAnsi="Garamond"/>
                <w:color w:val="auto"/>
                <w:sz w:val="28"/>
                <w:szCs w:val="28"/>
              </w:rPr>
              <w:t>.</w:t>
            </w:r>
          </w:p>
        </w:tc>
        <w:tc>
          <w:tcPr>
            <w:tcW w:w="3852" w:type="dxa"/>
          </w:tcPr>
          <w:p w14:paraId="2E23A171" w14:textId="77777777" w:rsidR="000C294B" w:rsidRPr="00D05E71" w:rsidRDefault="000C294B" w:rsidP="00B237C3">
            <w:pPr>
              <w:pStyle w:val="ListParagraph"/>
              <w:ind w:left="0" w:firstLine="227"/>
              <w:jc w:val="both"/>
              <w:rPr>
                <w:rFonts w:ascii="Garamond" w:hAnsi="Garamond" w:cs="Times New Roman"/>
                <w:sz w:val="28"/>
              </w:rPr>
            </w:pPr>
            <w:r w:rsidRPr="00D05E71">
              <w:rPr>
                <w:rFonts w:ascii="Garamond" w:hAnsi="Garamond" w:cs="Times New Roman"/>
                <w:i/>
                <w:sz w:val="28"/>
              </w:rPr>
              <w:t xml:space="preserve">To let our Servants have leisure and innocent Diversions, that they may cheerfully serve </w:t>
            </w:r>
            <w:r w:rsidRPr="00D05E71">
              <w:rPr>
                <w:rFonts w:ascii="Garamond" w:hAnsi="Garamond" w:cs="Times New Roman"/>
                <w:sz w:val="28"/>
              </w:rPr>
              <w:t>both their Masters</w:t>
            </w:r>
            <w:r w:rsidRPr="00D05E71">
              <w:rPr>
                <w:rFonts w:ascii="Garamond" w:hAnsi="Garamond" w:cs="Times New Roman"/>
                <w:i/>
                <w:sz w:val="28"/>
              </w:rPr>
              <w:t>.</w:t>
            </w:r>
          </w:p>
        </w:tc>
        <w:tc>
          <w:tcPr>
            <w:tcW w:w="966" w:type="dxa"/>
          </w:tcPr>
          <w:p w14:paraId="27F52FDD" w14:textId="77777777" w:rsidR="000C294B" w:rsidRPr="000816C5" w:rsidRDefault="000C294B" w:rsidP="00DB60C3">
            <w:pPr>
              <w:pStyle w:val="ListParagraph"/>
              <w:ind w:left="0"/>
              <w:rPr>
                <w:rFonts w:ascii="Garamond" w:hAnsi="Garamond" w:cs="Times New Roman"/>
                <w:sz w:val="20"/>
                <w:szCs w:val="20"/>
              </w:rPr>
            </w:pPr>
          </w:p>
        </w:tc>
      </w:tr>
      <w:tr w:rsidR="0070559C" w:rsidRPr="00D05E71" w14:paraId="3A484297" w14:textId="77777777" w:rsidTr="005261C9">
        <w:tc>
          <w:tcPr>
            <w:tcW w:w="4253" w:type="dxa"/>
          </w:tcPr>
          <w:p w14:paraId="3E402509" w14:textId="77777777" w:rsidR="0070559C" w:rsidRPr="00132F5B" w:rsidRDefault="0070559C" w:rsidP="00B237C3">
            <w:pPr>
              <w:pStyle w:val="CM3"/>
              <w:widowControl/>
              <w:spacing w:line="240" w:lineRule="auto"/>
              <w:ind w:firstLine="227"/>
              <w:contextualSpacing/>
              <w:jc w:val="both"/>
              <w:rPr>
                <w:rFonts w:ascii="Garamond" w:hAnsi="Garamond"/>
                <w:sz w:val="28"/>
                <w:szCs w:val="28"/>
              </w:rPr>
            </w:pPr>
            <w:r w:rsidRPr="00132F5B">
              <w:rPr>
                <w:rFonts w:ascii="Garamond" w:hAnsi="Garamond"/>
                <w:sz w:val="28"/>
                <w:szCs w:val="28"/>
              </w:rPr>
              <w:t xml:space="preserve">Ny </w:t>
            </w:r>
            <w:proofErr w:type="spellStart"/>
            <w:r w:rsidRPr="00132F5B">
              <w:rPr>
                <w:rFonts w:ascii="Garamond" w:hAnsi="Garamond"/>
                <w:sz w:val="28"/>
                <w:szCs w:val="28"/>
              </w:rPr>
              <w:t>yeih</w:t>
            </w:r>
            <w:proofErr w:type="spellEnd"/>
            <w:r w:rsidRPr="00132F5B">
              <w:rPr>
                <w:rFonts w:ascii="Garamond" w:hAnsi="Garamond"/>
                <w:sz w:val="28"/>
                <w:szCs w:val="28"/>
              </w:rPr>
              <w:t xml:space="preserve"> </w:t>
            </w:r>
            <w:proofErr w:type="spellStart"/>
            <w:r w:rsidRPr="00132F5B">
              <w:rPr>
                <w:rFonts w:ascii="Garamond" w:hAnsi="Garamond"/>
                <w:sz w:val="28"/>
                <w:szCs w:val="28"/>
              </w:rPr>
              <w:t>raad</w:t>
            </w:r>
            <w:proofErr w:type="spellEnd"/>
            <w:r w:rsidRPr="00132F5B">
              <w:rPr>
                <w:rFonts w:ascii="Garamond" w:hAnsi="Garamond"/>
                <w:sz w:val="28"/>
                <w:szCs w:val="28"/>
              </w:rPr>
              <w:t xml:space="preserve"> ta </w:t>
            </w:r>
            <w:proofErr w:type="spellStart"/>
            <w:r w:rsidRPr="00132F5B">
              <w:rPr>
                <w:rFonts w:ascii="Garamond" w:hAnsi="Garamond"/>
                <w:sz w:val="28"/>
                <w:szCs w:val="28"/>
              </w:rPr>
              <w:t>dy</w:t>
            </w:r>
            <w:proofErr w:type="spellEnd"/>
            <w:r w:rsidRPr="00132F5B">
              <w:rPr>
                <w:rFonts w:ascii="Garamond" w:hAnsi="Garamond"/>
                <w:sz w:val="28"/>
                <w:szCs w:val="28"/>
              </w:rPr>
              <w:t xml:space="preserve"> </w:t>
            </w:r>
            <w:proofErr w:type="spellStart"/>
            <w:r w:rsidRPr="00132F5B">
              <w:rPr>
                <w:rFonts w:ascii="Garamond" w:hAnsi="Garamond"/>
                <w:sz w:val="28"/>
                <w:szCs w:val="28"/>
              </w:rPr>
              <w:t>jarroo</w:t>
            </w:r>
            <w:proofErr w:type="spellEnd"/>
            <w:r w:rsidRPr="00132F5B">
              <w:rPr>
                <w:rFonts w:ascii="Garamond" w:hAnsi="Garamond"/>
                <w:sz w:val="28"/>
                <w:szCs w:val="28"/>
              </w:rPr>
              <w:t xml:space="preserve"> </w:t>
            </w:r>
            <w:proofErr w:type="spellStart"/>
            <w:r w:rsidRPr="00132F5B">
              <w:rPr>
                <w:rFonts w:ascii="Garamond" w:hAnsi="Garamond"/>
                <w:sz w:val="28"/>
                <w:szCs w:val="28"/>
              </w:rPr>
              <w:t>ymmyrch</w:t>
            </w:r>
            <w:proofErr w:type="spellEnd"/>
            <w:r w:rsidRPr="00132F5B">
              <w:rPr>
                <w:rFonts w:ascii="Garamond" w:hAnsi="Garamond"/>
                <w:sz w:val="28"/>
                <w:szCs w:val="28"/>
              </w:rPr>
              <w:t xml:space="preserve"> er y hon, </w:t>
            </w:r>
            <w:proofErr w:type="spellStart"/>
            <w:r w:rsidRPr="00132F5B">
              <w:rPr>
                <w:rFonts w:ascii="Garamond" w:hAnsi="Garamond"/>
                <w:sz w:val="28"/>
                <w:szCs w:val="28"/>
              </w:rPr>
              <w:t>liasagh</w:t>
            </w:r>
            <w:proofErr w:type="spellEnd"/>
            <w:r w:rsidRPr="00132F5B">
              <w:rPr>
                <w:rFonts w:ascii="Garamond" w:hAnsi="Garamond"/>
                <w:sz w:val="28"/>
                <w:szCs w:val="28"/>
              </w:rPr>
              <w:t xml:space="preserve"> y </w:t>
            </w:r>
            <w:proofErr w:type="spellStart"/>
            <w:r w:rsidRPr="00132F5B">
              <w:rPr>
                <w:rFonts w:ascii="Garamond" w:hAnsi="Garamond"/>
                <w:sz w:val="28"/>
                <w:szCs w:val="28"/>
              </w:rPr>
              <w:t>Sharvaant</w:t>
            </w:r>
            <w:proofErr w:type="spellEnd"/>
            <w:r w:rsidRPr="00132F5B">
              <w:rPr>
                <w:rFonts w:ascii="Garamond" w:hAnsi="Garamond"/>
                <w:sz w:val="28"/>
                <w:szCs w:val="28"/>
              </w:rPr>
              <w:t xml:space="preserve"> </w:t>
            </w:r>
            <w:proofErr w:type="spellStart"/>
            <w:r w:rsidRPr="00132F5B">
              <w:rPr>
                <w:rFonts w:ascii="Garamond" w:hAnsi="Garamond"/>
                <w:sz w:val="28"/>
                <w:szCs w:val="28"/>
              </w:rPr>
              <w:t>ve</w:t>
            </w:r>
            <w:proofErr w:type="spellEnd"/>
            <w:r w:rsidRPr="00132F5B">
              <w:rPr>
                <w:rFonts w:ascii="Garamond" w:hAnsi="Garamond"/>
                <w:sz w:val="28"/>
                <w:szCs w:val="28"/>
              </w:rPr>
              <w:t xml:space="preserve"> </w:t>
            </w:r>
            <w:proofErr w:type="spellStart"/>
            <w:r w:rsidRPr="00132F5B">
              <w:rPr>
                <w:rFonts w:ascii="Garamond" w:hAnsi="Garamond"/>
                <w:sz w:val="28"/>
                <w:szCs w:val="28"/>
              </w:rPr>
              <w:t>booiagh</w:t>
            </w:r>
            <w:proofErr w:type="spellEnd"/>
            <w:r w:rsidRPr="00132F5B">
              <w:rPr>
                <w:rFonts w:ascii="Garamond" w:hAnsi="Garamond"/>
                <w:sz w:val="28"/>
                <w:szCs w:val="28"/>
              </w:rPr>
              <w:t xml:space="preserve">, as cha </w:t>
            </w:r>
            <w:proofErr w:type="spellStart"/>
            <w:r w:rsidRPr="00132F5B">
              <w:rPr>
                <w:rFonts w:ascii="Garamond" w:hAnsi="Garamond"/>
                <w:sz w:val="28"/>
                <w:szCs w:val="28"/>
              </w:rPr>
              <w:t>liasagh</w:t>
            </w:r>
            <w:proofErr w:type="spellEnd"/>
            <w:r w:rsidRPr="00132F5B">
              <w:rPr>
                <w:rFonts w:ascii="Garamond" w:hAnsi="Garamond"/>
                <w:sz w:val="28"/>
                <w:szCs w:val="28"/>
              </w:rPr>
              <w:t xml:space="preserve"> y </w:t>
            </w:r>
            <w:proofErr w:type="spellStart"/>
            <w:r w:rsidRPr="00132F5B">
              <w:rPr>
                <w:rFonts w:ascii="Garamond" w:hAnsi="Garamond"/>
                <w:sz w:val="28"/>
                <w:szCs w:val="28"/>
              </w:rPr>
              <w:t>Maishter</w:t>
            </w:r>
            <w:proofErr w:type="spellEnd"/>
            <w:r w:rsidRPr="00132F5B">
              <w:rPr>
                <w:rFonts w:ascii="Garamond" w:hAnsi="Garamond"/>
                <w:sz w:val="28"/>
                <w:szCs w:val="28"/>
              </w:rPr>
              <w:t xml:space="preserve"> </w:t>
            </w:r>
            <w:proofErr w:type="spellStart"/>
            <w:r w:rsidRPr="00132F5B">
              <w:rPr>
                <w:rFonts w:ascii="Garamond" w:hAnsi="Garamond"/>
                <w:sz w:val="28"/>
                <w:szCs w:val="28"/>
              </w:rPr>
              <w:t>ve</w:t>
            </w:r>
            <w:proofErr w:type="spellEnd"/>
            <w:r w:rsidRPr="00132F5B">
              <w:rPr>
                <w:rFonts w:ascii="Garamond" w:hAnsi="Garamond"/>
                <w:sz w:val="28"/>
                <w:szCs w:val="28"/>
              </w:rPr>
              <w:t xml:space="preserve"> </w:t>
            </w:r>
            <w:proofErr w:type="spellStart"/>
            <w:r w:rsidRPr="00132F5B">
              <w:rPr>
                <w:rFonts w:ascii="Garamond" w:hAnsi="Garamond"/>
                <w:sz w:val="28"/>
                <w:szCs w:val="28"/>
              </w:rPr>
              <w:t>noi</w:t>
            </w:r>
            <w:proofErr w:type="spellEnd"/>
            <w:r w:rsidRPr="00132F5B">
              <w:rPr>
                <w:rFonts w:ascii="Garamond" w:hAnsi="Garamond"/>
                <w:sz w:val="28"/>
                <w:szCs w:val="28"/>
              </w:rPr>
              <w:t xml:space="preserve"> </w:t>
            </w:r>
            <w:proofErr w:type="spellStart"/>
            <w:r w:rsidRPr="00132F5B">
              <w:rPr>
                <w:rFonts w:ascii="Garamond" w:hAnsi="Garamond"/>
                <w:sz w:val="28"/>
                <w:szCs w:val="28"/>
              </w:rPr>
              <w:t>gobbragh</w:t>
            </w:r>
            <w:proofErr w:type="spellEnd"/>
            <w:r w:rsidRPr="00132F5B">
              <w:rPr>
                <w:rFonts w:ascii="Garamond" w:hAnsi="Garamond"/>
                <w:sz w:val="28"/>
                <w:szCs w:val="28"/>
              </w:rPr>
              <w:t xml:space="preserve"> er </w:t>
            </w:r>
            <w:proofErr w:type="spellStart"/>
            <w:r w:rsidRPr="00132F5B">
              <w:rPr>
                <w:rFonts w:ascii="Garamond" w:hAnsi="Garamond"/>
                <w:sz w:val="28"/>
                <w:szCs w:val="28"/>
              </w:rPr>
              <w:t>leid</w:t>
            </w:r>
            <w:proofErr w:type="spellEnd"/>
            <w:r w:rsidRPr="00132F5B">
              <w:rPr>
                <w:rFonts w:ascii="Garamond" w:hAnsi="Garamond"/>
                <w:sz w:val="28"/>
                <w:szCs w:val="28"/>
              </w:rPr>
              <w:t xml:space="preserve"> </w:t>
            </w:r>
            <w:proofErr w:type="spellStart"/>
            <w:r w:rsidRPr="00132F5B">
              <w:rPr>
                <w:rFonts w:ascii="Garamond" w:hAnsi="Garamond"/>
                <w:sz w:val="28"/>
                <w:szCs w:val="28"/>
              </w:rPr>
              <w:t>ny</w:t>
            </w:r>
            <w:proofErr w:type="spellEnd"/>
            <w:r w:rsidRPr="00132F5B">
              <w:rPr>
                <w:rFonts w:ascii="Garamond" w:hAnsi="Garamond"/>
                <w:sz w:val="28"/>
                <w:szCs w:val="28"/>
              </w:rPr>
              <w:t xml:space="preserve"> </w:t>
            </w:r>
            <w:proofErr w:type="spellStart"/>
            <w:r w:rsidRPr="00132F5B">
              <w:rPr>
                <w:rFonts w:ascii="Garamond" w:hAnsi="Garamond"/>
                <w:sz w:val="28"/>
                <w:szCs w:val="28"/>
              </w:rPr>
              <w:t>laghyn</w:t>
            </w:r>
            <w:proofErr w:type="spellEnd"/>
            <w:r w:rsidRPr="00132F5B">
              <w:rPr>
                <w:rFonts w:ascii="Garamond" w:hAnsi="Garamond"/>
                <w:sz w:val="28"/>
                <w:szCs w:val="28"/>
              </w:rPr>
              <w:t xml:space="preserve"> </w:t>
            </w:r>
            <w:proofErr w:type="spellStart"/>
            <w:r w:rsidRPr="00132F5B">
              <w:rPr>
                <w:rFonts w:ascii="Garamond" w:hAnsi="Garamond"/>
                <w:sz w:val="28"/>
                <w:szCs w:val="28"/>
              </w:rPr>
              <w:t>shen</w:t>
            </w:r>
            <w:proofErr w:type="spellEnd"/>
            <w:r w:rsidRPr="00132F5B">
              <w:rPr>
                <w:rFonts w:ascii="Garamond" w:hAnsi="Garamond"/>
                <w:sz w:val="28"/>
                <w:szCs w:val="28"/>
              </w:rPr>
              <w:t xml:space="preserve">. </w:t>
            </w:r>
          </w:p>
        </w:tc>
        <w:tc>
          <w:tcPr>
            <w:tcW w:w="3852" w:type="dxa"/>
          </w:tcPr>
          <w:p w14:paraId="3DD99D71" w14:textId="77777777" w:rsidR="0070559C" w:rsidRPr="00D05E71" w:rsidRDefault="0070559C" w:rsidP="00B237C3">
            <w:pPr>
              <w:pStyle w:val="ListParagraph"/>
              <w:ind w:left="0" w:firstLine="227"/>
              <w:jc w:val="both"/>
              <w:rPr>
                <w:rFonts w:ascii="Garamond" w:hAnsi="Garamond" w:cs="Times New Roman"/>
                <w:sz w:val="28"/>
              </w:rPr>
            </w:pPr>
            <w:r w:rsidRPr="00D05E71">
              <w:rPr>
                <w:rFonts w:ascii="Garamond" w:hAnsi="Garamond" w:cs="Times New Roman"/>
                <w:i/>
                <w:sz w:val="28"/>
              </w:rPr>
              <w:t xml:space="preserve">However, where Necessity requires, both the Servant should be willing, and the Master should not scruple, on such Days, </w:t>
            </w:r>
            <w:r w:rsidRPr="00D05E71">
              <w:rPr>
                <w:rFonts w:ascii="Garamond" w:hAnsi="Garamond" w:cs="Times New Roman"/>
                <w:sz w:val="28"/>
              </w:rPr>
              <w:t>to do what is really needful.</w:t>
            </w:r>
          </w:p>
        </w:tc>
        <w:tc>
          <w:tcPr>
            <w:tcW w:w="966" w:type="dxa"/>
          </w:tcPr>
          <w:p w14:paraId="6079C35A" w14:textId="77777777" w:rsidR="0070559C" w:rsidRPr="000816C5" w:rsidRDefault="0070559C" w:rsidP="00DB60C3">
            <w:pPr>
              <w:pStyle w:val="ListParagraph"/>
              <w:ind w:left="0"/>
              <w:rPr>
                <w:rFonts w:ascii="Garamond" w:hAnsi="Garamond" w:cs="Times New Roman"/>
                <w:i/>
                <w:sz w:val="20"/>
                <w:szCs w:val="20"/>
              </w:rPr>
            </w:pPr>
          </w:p>
        </w:tc>
      </w:tr>
      <w:tr w:rsidR="0070559C" w:rsidRPr="00D05E71" w14:paraId="53C00CBC" w14:textId="77777777" w:rsidTr="005261C9">
        <w:tc>
          <w:tcPr>
            <w:tcW w:w="4253" w:type="dxa"/>
          </w:tcPr>
          <w:p w14:paraId="012F6E1B" w14:textId="77777777" w:rsidR="0070559C" w:rsidRPr="00132F5B" w:rsidRDefault="0070559C" w:rsidP="00B237C3">
            <w:pPr>
              <w:pStyle w:val="CM3"/>
              <w:widowControl/>
              <w:spacing w:line="240" w:lineRule="auto"/>
              <w:ind w:firstLine="227"/>
              <w:contextualSpacing/>
              <w:jc w:val="both"/>
              <w:rPr>
                <w:rFonts w:ascii="Garamond" w:hAnsi="Garamond"/>
                <w:sz w:val="28"/>
                <w:szCs w:val="28"/>
              </w:rPr>
            </w:pPr>
            <w:r w:rsidRPr="00132F5B">
              <w:rPr>
                <w:rFonts w:ascii="Garamond" w:hAnsi="Garamond"/>
                <w:i/>
                <w:sz w:val="28"/>
                <w:szCs w:val="28"/>
              </w:rPr>
              <w:t>Q.</w:t>
            </w:r>
            <w:r w:rsidRPr="00132F5B">
              <w:rPr>
                <w:rFonts w:ascii="Garamond" w:hAnsi="Garamond"/>
                <w:sz w:val="28"/>
                <w:szCs w:val="28"/>
              </w:rPr>
              <w:t xml:space="preserve"> </w:t>
            </w:r>
            <w:proofErr w:type="spellStart"/>
            <w:r w:rsidRPr="00132F5B">
              <w:rPr>
                <w:rFonts w:ascii="Garamond" w:hAnsi="Garamond"/>
                <w:sz w:val="28"/>
                <w:szCs w:val="28"/>
              </w:rPr>
              <w:t>Negin</w:t>
            </w:r>
            <w:proofErr w:type="spellEnd"/>
            <w:r w:rsidRPr="00132F5B">
              <w:rPr>
                <w:rFonts w:ascii="Garamond" w:hAnsi="Garamond"/>
                <w:sz w:val="28"/>
                <w:szCs w:val="28"/>
              </w:rPr>
              <w:t xml:space="preserve"> </w:t>
            </w:r>
            <w:proofErr w:type="spellStart"/>
            <w:r w:rsidRPr="00132F5B">
              <w:rPr>
                <w:rFonts w:ascii="Garamond" w:hAnsi="Garamond"/>
                <w:sz w:val="28"/>
                <w:szCs w:val="28"/>
              </w:rPr>
              <w:t>tashtey</w:t>
            </w:r>
            <w:proofErr w:type="spellEnd"/>
            <w:r w:rsidRPr="00132F5B">
              <w:rPr>
                <w:rFonts w:ascii="Garamond" w:hAnsi="Garamond"/>
                <w:sz w:val="28"/>
                <w:szCs w:val="28"/>
              </w:rPr>
              <w:t xml:space="preserve"> chur da </w:t>
            </w:r>
            <w:proofErr w:type="spellStart"/>
            <w:r w:rsidRPr="00132F5B">
              <w:rPr>
                <w:rFonts w:ascii="Garamond" w:hAnsi="Garamond"/>
                <w:sz w:val="28"/>
                <w:szCs w:val="28"/>
              </w:rPr>
              <w:t>Laghyn</w:t>
            </w:r>
            <w:proofErr w:type="spellEnd"/>
            <w:r w:rsidRPr="00132F5B">
              <w:rPr>
                <w:rFonts w:ascii="Garamond" w:hAnsi="Garamond"/>
                <w:i/>
                <w:sz w:val="28"/>
                <w:szCs w:val="28"/>
              </w:rPr>
              <w:t xml:space="preserve"> </w:t>
            </w:r>
            <w:proofErr w:type="spellStart"/>
            <w:r w:rsidRPr="00132F5B">
              <w:rPr>
                <w:rFonts w:ascii="Garamond" w:hAnsi="Garamond"/>
                <w:i/>
                <w:sz w:val="28"/>
                <w:szCs w:val="28"/>
              </w:rPr>
              <w:t>Luckee</w:t>
            </w:r>
            <w:proofErr w:type="spellEnd"/>
            <w:r w:rsidRPr="00132F5B">
              <w:rPr>
                <w:rFonts w:ascii="Garamond" w:hAnsi="Garamond"/>
                <w:i/>
                <w:sz w:val="28"/>
                <w:szCs w:val="28"/>
              </w:rPr>
              <w:t xml:space="preserve"> as </w:t>
            </w:r>
            <w:proofErr w:type="spellStart"/>
            <w:r w:rsidRPr="00132F5B">
              <w:rPr>
                <w:rFonts w:ascii="Garamond" w:hAnsi="Garamond"/>
                <w:i/>
                <w:sz w:val="28"/>
                <w:szCs w:val="28"/>
              </w:rPr>
              <w:t>niau-luckee</w:t>
            </w:r>
            <w:proofErr w:type="spellEnd"/>
            <w:r w:rsidRPr="00132F5B">
              <w:rPr>
                <w:rFonts w:ascii="Garamond" w:hAnsi="Garamond"/>
                <w:i/>
                <w:sz w:val="28"/>
                <w:szCs w:val="28"/>
              </w:rPr>
              <w:t> </w:t>
            </w:r>
            <w:r w:rsidRPr="000C294B">
              <w:rPr>
                <w:rFonts w:ascii="Garamond" w:hAnsi="Garamond"/>
                <w:i/>
                <w:sz w:val="28"/>
                <w:szCs w:val="28"/>
              </w:rPr>
              <w:t>?</w:t>
            </w:r>
            <w:r w:rsidRPr="00132F5B">
              <w:rPr>
                <w:rFonts w:ascii="Garamond" w:hAnsi="Garamond"/>
                <w:sz w:val="28"/>
                <w:szCs w:val="28"/>
              </w:rPr>
              <w:t xml:space="preserve"> </w:t>
            </w:r>
          </w:p>
        </w:tc>
        <w:tc>
          <w:tcPr>
            <w:tcW w:w="3852" w:type="dxa"/>
          </w:tcPr>
          <w:p w14:paraId="139FADB8"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Q. </w:t>
            </w:r>
            <w:r w:rsidRPr="00D05E71">
              <w:rPr>
                <w:rFonts w:ascii="Garamond" w:hAnsi="Garamond" w:cs="Times New Roman"/>
                <w:i/>
                <w:sz w:val="28"/>
              </w:rPr>
              <w:t xml:space="preserve">May we not observe </w:t>
            </w:r>
            <w:r w:rsidRPr="00D05E71">
              <w:rPr>
                <w:rFonts w:ascii="Garamond" w:hAnsi="Garamond" w:cs="Times New Roman"/>
                <w:sz w:val="28"/>
              </w:rPr>
              <w:t>Fortunate</w:t>
            </w:r>
            <w:r w:rsidRPr="00D05E71">
              <w:rPr>
                <w:rFonts w:ascii="Garamond" w:hAnsi="Garamond" w:cs="Times New Roman"/>
                <w:i/>
                <w:sz w:val="28"/>
              </w:rPr>
              <w:t xml:space="preserve"> and </w:t>
            </w:r>
            <w:r w:rsidRPr="00D05E71">
              <w:rPr>
                <w:rFonts w:ascii="Garamond" w:hAnsi="Garamond" w:cs="Times New Roman"/>
                <w:sz w:val="28"/>
              </w:rPr>
              <w:t>Cross</w:t>
            </w:r>
            <w:r w:rsidRPr="00D05E71">
              <w:rPr>
                <w:rFonts w:ascii="Garamond" w:hAnsi="Garamond" w:cs="Times New Roman"/>
                <w:i/>
                <w:sz w:val="28"/>
              </w:rPr>
              <w:t xml:space="preserve"> </w:t>
            </w:r>
            <w:r w:rsidRPr="00D05E71">
              <w:rPr>
                <w:rFonts w:ascii="Garamond" w:hAnsi="Garamond" w:cs="Times New Roman"/>
                <w:sz w:val="28"/>
              </w:rPr>
              <w:t>Days</w:t>
            </w:r>
            <w:r w:rsidRPr="00D05E71">
              <w:rPr>
                <w:rFonts w:ascii="Garamond" w:hAnsi="Garamond" w:cs="Times New Roman"/>
                <w:i/>
                <w:sz w:val="28"/>
              </w:rPr>
              <w:t> </w:t>
            </w:r>
            <w:r w:rsidRPr="000C294B">
              <w:rPr>
                <w:rFonts w:ascii="Garamond" w:hAnsi="Garamond" w:cs="Times New Roman"/>
                <w:sz w:val="28"/>
              </w:rPr>
              <w:t>?</w:t>
            </w:r>
          </w:p>
        </w:tc>
        <w:tc>
          <w:tcPr>
            <w:tcW w:w="966" w:type="dxa"/>
          </w:tcPr>
          <w:p w14:paraId="6FD83040" w14:textId="77777777" w:rsidR="0070559C" w:rsidRPr="000816C5" w:rsidRDefault="0070559C" w:rsidP="00DB60C3">
            <w:pPr>
              <w:pStyle w:val="ListParagraph"/>
              <w:ind w:left="0"/>
              <w:rPr>
                <w:rFonts w:ascii="Garamond" w:hAnsi="Garamond" w:cs="Times New Roman"/>
                <w:sz w:val="20"/>
                <w:szCs w:val="20"/>
              </w:rPr>
            </w:pPr>
          </w:p>
        </w:tc>
      </w:tr>
      <w:tr w:rsidR="0070559C" w:rsidRPr="00D05E71" w14:paraId="38500EEB" w14:textId="77777777" w:rsidTr="005261C9">
        <w:tc>
          <w:tcPr>
            <w:tcW w:w="4253" w:type="dxa"/>
          </w:tcPr>
          <w:p w14:paraId="09B565BC" w14:textId="77777777" w:rsidR="0070559C" w:rsidRPr="00132F5B" w:rsidRDefault="0070559C" w:rsidP="00B237C3">
            <w:pPr>
              <w:pStyle w:val="CM3"/>
              <w:widowControl/>
              <w:spacing w:line="240" w:lineRule="auto"/>
              <w:ind w:firstLine="227"/>
              <w:contextualSpacing/>
              <w:jc w:val="both"/>
              <w:rPr>
                <w:rFonts w:ascii="Garamond" w:hAnsi="Garamond"/>
                <w:sz w:val="28"/>
                <w:szCs w:val="28"/>
              </w:rPr>
            </w:pPr>
            <w:r w:rsidRPr="00132F5B">
              <w:rPr>
                <w:rFonts w:ascii="Garamond" w:hAnsi="Garamond"/>
                <w:i/>
                <w:sz w:val="28"/>
                <w:szCs w:val="28"/>
              </w:rPr>
              <w:t xml:space="preserve">A. </w:t>
            </w:r>
            <w:r w:rsidRPr="00132F5B">
              <w:rPr>
                <w:rFonts w:ascii="Garamond" w:hAnsi="Garamond"/>
                <w:sz w:val="28"/>
                <w:szCs w:val="28"/>
              </w:rPr>
              <w:t xml:space="preserve">Cha </w:t>
            </w:r>
            <w:proofErr w:type="spellStart"/>
            <w:r w:rsidRPr="00132F5B">
              <w:rPr>
                <w:rFonts w:ascii="Garamond" w:hAnsi="Garamond"/>
                <w:sz w:val="28"/>
                <w:szCs w:val="28"/>
              </w:rPr>
              <w:t>negin</w:t>
            </w:r>
            <w:proofErr w:type="spellEnd"/>
            <w:r w:rsidRPr="00132F5B">
              <w:rPr>
                <w:rFonts w:ascii="Garamond" w:hAnsi="Garamond"/>
                <w:sz w:val="28"/>
                <w:szCs w:val="28"/>
              </w:rPr>
              <w:t xml:space="preserve"> er </w:t>
            </w:r>
            <w:proofErr w:type="spellStart"/>
            <w:r w:rsidRPr="00132F5B">
              <w:rPr>
                <w:rFonts w:ascii="Garamond" w:hAnsi="Garamond"/>
                <w:sz w:val="28"/>
                <w:szCs w:val="28"/>
              </w:rPr>
              <w:t>aght</w:t>
            </w:r>
            <w:proofErr w:type="spellEnd"/>
            <w:r w:rsidRPr="00132F5B">
              <w:rPr>
                <w:rFonts w:ascii="Garamond" w:hAnsi="Garamond"/>
                <w:sz w:val="28"/>
                <w:szCs w:val="28"/>
              </w:rPr>
              <w:t xml:space="preserve"> </w:t>
            </w:r>
            <w:proofErr w:type="spellStart"/>
            <w:r w:rsidRPr="00132F5B">
              <w:rPr>
                <w:rFonts w:ascii="Garamond" w:hAnsi="Garamond"/>
                <w:sz w:val="28"/>
                <w:szCs w:val="28"/>
              </w:rPr>
              <w:t>erbee</w:t>
            </w:r>
            <w:proofErr w:type="spellEnd"/>
            <w:r w:rsidRPr="00132F5B">
              <w:rPr>
                <w:rFonts w:ascii="Garamond" w:hAnsi="Garamond"/>
                <w:sz w:val="28"/>
                <w:szCs w:val="28"/>
              </w:rPr>
              <w:t xml:space="preserve">, </w:t>
            </w:r>
            <w:proofErr w:type="spellStart"/>
            <w:r w:rsidRPr="00132F5B">
              <w:rPr>
                <w:rFonts w:ascii="Garamond" w:hAnsi="Garamond"/>
                <w:sz w:val="28"/>
                <w:szCs w:val="28"/>
              </w:rPr>
              <w:t>te</w:t>
            </w:r>
            <w:proofErr w:type="spellEnd"/>
            <w:r w:rsidRPr="00132F5B">
              <w:rPr>
                <w:rFonts w:ascii="Garamond" w:hAnsi="Garamond"/>
                <w:sz w:val="28"/>
                <w:szCs w:val="28"/>
              </w:rPr>
              <w:t xml:space="preserve"> </w:t>
            </w:r>
            <w:proofErr w:type="spellStart"/>
            <w:r w:rsidRPr="00132F5B">
              <w:rPr>
                <w:rFonts w:ascii="Garamond" w:hAnsi="Garamond"/>
                <w:sz w:val="28"/>
                <w:szCs w:val="28"/>
              </w:rPr>
              <w:t>peccah</w:t>
            </w:r>
            <w:proofErr w:type="spellEnd"/>
            <w:r w:rsidRPr="00132F5B">
              <w:rPr>
                <w:rFonts w:ascii="Garamond" w:hAnsi="Garamond"/>
                <w:sz w:val="28"/>
                <w:szCs w:val="28"/>
              </w:rPr>
              <w:t xml:space="preserve"> </w:t>
            </w:r>
            <w:proofErr w:type="spellStart"/>
            <w:r w:rsidRPr="00132F5B">
              <w:rPr>
                <w:rFonts w:ascii="Garamond" w:hAnsi="Garamond"/>
                <w:sz w:val="28"/>
                <w:szCs w:val="28"/>
              </w:rPr>
              <w:t>mooar</w:t>
            </w:r>
            <w:proofErr w:type="spellEnd"/>
            <w:r w:rsidRPr="00132F5B">
              <w:rPr>
                <w:rFonts w:ascii="Garamond" w:hAnsi="Garamond"/>
                <w:sz w:val="28"/>
                <w:szCs w:val="28"/>
              </w:rPr>
              <w:t xml:space="preserve"> </w:t>
            </w:r>
            <w:proofErr w:type="spellStart"/>
            <w:r w:rsidRPr="00132F5B">
              <w:rPr>
                <w:rFonts w:ascii="Garamond" w:hAnsi="Garamond"/>
                <w:sz w:val="28"/>
                <w:szCs w:val="28"/>
              </w:rPr>
              <w:t>shen</w:t>
            </w:r>
            <w:proofErr w:type="spellEnd"/>
            <w:r w:rsidRPr="00132F5B">
              <w:rPr>
                <w:rFonts w:ascii="Garamond" w:hAnsi="Garamond"/>
                <w:sz w:val="28"/>
                <w:szCs w:val="28"/>
              </w:rPr>
              <w:t xml:space="preserve"> y </w:t>
            </w:r>
            <w:proofErr w:type="spellStart"/>
            <w:r w:rsidRPr="00132F5B">
              <w:rPr>
                <w:rFonts w:ascii="Garamond" w:hAnsi="Garamond"/>
                <w:sz w:val="28"/>
                <w:szCs w:val="28"/>
              </w:rPr>
              <w:t>yanoo</w:t>
            </w:r>
            <w:proofErr w:type="spellEnd"/>
            <w:r w:rsidRPr="00132F5B">
              <w:rPr>
                <w:rFonts w:ascii="Garamond" w:hAnsi="Garamond"/>
                <w:sz w:val="28"/>
                <w:szCs w:val="28"/>
              </w:rPr>
              <w:t xml:space="preserve">, </w:t>
            </w:r>
            <w:r w:rsidRPr="00132F5B">
              <w:rPr>
                <w:rFonts w:ascii="Garamond" w:hAnsi="Garamond"/>
                <w:i/>
                <w:sz w:val="28"/>
                <w:szCs w:val="28"/>
              </w:rPr>
              <w:t xml:space="preserve">ta </w:t>
            </w:r>
            <w:proofErr w:type="spellStart"/>
            <w:r w:rsidRPr="00132F5B">
              <w:rPr>
                <w:rFonts w:ascii="Garamond" w:hAnsi="Garamond"/>
                <w:i/>
                <w:sz w:val="28"/>
                <w:szCs w:val="28"/>
              </w:rPr>
              <w:t>Jee</w:t>
            </w:r>
            <w:proofErr w:type="spellEnd"/>
            <w:r w:rsidRPr="00132F5B">
              <w:rPr>
                <w:rFonts w:ascii="Garamond" w:hAnsi="Garamond"/>
                <w:i/>
                <w:sz w:val="28"/>
                <w:szCs w:val="28"/>
              </w:rPr>
              <w:t xml:space="preserve"> </w:t>
            </w:r>
            <w:proofErr w:type="spellStart"/>
            <w:r w:rsidRPr="00132F5B">
              <w:rPr>
                <w:rFonts w:ascii="Garamond" w:hAnsi="Garamond"/>
                <w:i/>
                <w:sz w:val="28"/>
                <w:szCs w:val="28"/>
              </w:rPr>
              <w:t>hene</w:t>
            </w:r>
            <w:proofErr w:type="spellEnd"/>
            <w:r w:rsidRPr="00132F5B">
              <w:rPr>
                <w:rFonts w:ascii="Garamond" w:hAnsi="Garamond"/>
                <w:i/>
                <w:sz w:val="28"/>
                <w:szCs w:val="28"/>
              </w:rPr>
              <w:t xml:space="preserve"> cur </w:t>
            </w:r>
            <w:proofErr w:type="spellStart"/>
            <w:r w:rsidRPr="00132F5B">
              <w:rPr>
                <w:rFonts w:ascii="Garamond" w:hAnsi="Garamond"/>
                <w:i/>
                <w:sz w:val="28"/>
                <w:szCs w:val="28"/>
              </w:rPr>
              <w:t>sarey</w:t>
            </w:r>
            <w:proofErr w:type="spellEnd"/>
            <w:r w:rsidRPr="00132F5B">
              <w:rPr>
                <w:rFonts w:ascii="Garamond" w:hAnsi="Garamond"/>
                <w:i/>
                <w:sz w:val="28"/>
                <w:szCs w:val="28"/>
              </w:rPr>
              <w:t xml:space="preserve"> </w:t>
            </w:r>
            <w:proofErr w:type="spellStart"/>
            <w:r w:rsidRPr="00132F5B">
              <w:rPr>
                <w:rFonts w:ascii="Garamond" w:hAnsi="Garamond"/>
                <w:i/>
                <w:sz w:val="28"/>
                <w:szCs w:val="28"/>
              </w:rPr>
              <w:t>noi</w:t>
            </w:r>
            <w:proofErr w:type="spellEnd"/>
            <w:r w:rsidRPr="00132F5B">
              <w:rPr>
                <w:rFonts w:ascii="Garamond" w:hAnsi="Garamond"/>
                <w:i/>
                <w:sz w:val="28"/>
                <w:szCs w:val="28"/>
              </w:rPr>
              <w:t xml:space="preserve"> </w:t>
            </w:r>
            <w:r w:rsidRPr="00132F5B">
              <w:rPr>
                <w:rFonts w:ascii="Garamond" w:hAnsi="Garamond"/>
                <w:sz w:val="28"/>
                <w:szCs w:val="28"/>
              </w:rPr>
              <w:t xml:space="preserve">as </w:t>
            </w:r>
            <w:proofErr w:type="spellStart"/>
            <w:r w:rsidRPr="00132F5B">
              <w:rPr>
                <w:rFonts w:ascii="Garamond" w:hAnsi="Garamond"/>
                <w:sz w:val="28"/>
                <w:szCs w:val="28"/>
              </w:rPr>
              <w:t>te</w:t>
            </w:r>
            <w:proofErr w:type="spellEnd"/>
            <w:r w:rsidRPr="00132F5B">
              <w:rPr>
                <w:rFonts w:ascii="Garamond" w:hAnsi="Garamond"/>
                <w:sz w:val="28"/>
                <w:szCs w:val="28"/>
              </w:rPr>
              <w:t xml:space="preserve"> </w:t>
            </w:r>
            <w:proofErr w:type="spellStart"/>
            <w:r w:rsidRPr="00132F5B">
              <w:rPr>
                <w:rFonts w:ascii="Garamond" w:hAnsi="Garamond"/>
                <w:sz w:val="28"/>
                <w:szCs w:val="28"/>
              </w:rPr>
              <w:t>goit</w:t>
            </w:r>
            <w:proofErr w:type="spellEnd"/>
            <w:r w:rsidRPr="00132F5B">
              <w:rPr>
                <w:rFonts w:ascii="Garamond" w:hAnsi="Garamond"/>
                <w:sz w:val="28"/>
                <w:szCs w:val="28"/>
              </w:rPr>
              <w:t xml:space="preserve"> </w:t>
            </w:r>
            <w:proofErr w:type="spellStart"/>
            <w:r w:rsidRPr="00132F5B">
              <w:rPr>
                <w:rFonts w:ascii="Garamond" w:hAnsi="Garamond"/>
                <w:sz w:val="28"/>
                <w:szCs w:val="28"/>
              </w:rPr>
              <w:t>myr</w:t>
            </w:r>
            <w:proofErr w:type="spellEnd"/>
            <w:r w:rsidRPr="00132F5B">
              <w:rPr>
                <w:rFonts w:ascii="Garamond" w:hAnsi="Garamond"/>
                <w:sz w:val="28"/>
                <w:szCs w:val="28"/>
              </w:rPr>
              <w:t xml:space="preserve"> </w:t>
            </w:r>
            <w:proofErr w:type="spellStart"/>
            <w:r w:rsidRPr="00132F5B">
              <w:rPr>
                <w:rFonts w:ascii="Garamond" w:hAnsi="Garamond"/>
                <w:sz w:val="28"/>
                <w:szCs w:val="28"/>
              </w:rPr>
              <w:t>keint</w:t>
            </w:r>
            <w:proofErr w:type="spellEnd"/>
            <w:r w:rsidRPr="00132F5B">
              <w:rPr>
                <w:rFonts w:ascii="Garamond" w:hAnsi="Garamond"/>
                <w:sz w:val="28"/>
                <w:szCs w:val="28"/>
              </w:rPr>
              <w:t xml:space="preserve"> </w:t>
            </w:r>
            <w:proofErr w:type="spellStart"/>
            <w:r w:rsidRPr="00132F5B">
              <w:rPr>
                <w:rFonts w:ascii="Garamond" w:hAnsi="Garamond"/>
                <w:sz w:val="28"/>
                <w:szCs w:val="28"/>
              </w:rPr>
              <w:t>dy</w:t>
            </w:r>
            <w:proofErr w:type="spellEnd"/>
            <w:r w:rsidRPr="00132F5B">
              <w:rPr>
                <w:rFonts w:ascii="Garamond" w:hAnsi="Garamond"/>
                <w:sz w:val="28"/>
                <w:szCs w:val="28"/>
              </w:rPr>
              <w:t xml:space="preserve"> </w:t>
            </w:r>
            <w:proofErr w:type="spellStart"/>
            <w:r w:rsidRPr="00132F5B">
              <w:rPr>
                <w:rFonts w:ascii="Garamond" w:hAnsi="Garamond"/>
                <w:i/>
                <w:sz w:val="28"/>
                <w:szCs w:val="28"/>
              </w:rPr>
              <w:t>Vucheraght</w:t>
            </w:r>
            <w:proofErr w:type="spellEnd"/>
            <w:r w:rsidRPr="00132F5B">
              <w:rPr>
                <w:rFonts w:ascii="Garamond" w:hAnsi="Garamond"/>
                <w:sz w:val="28"/>
                <w:szCs w:val="28"/>
              </w:rPr>
              <w:t xml:space="preserve">, </w:t>
            </w:r>
            <w:proofErr w:type="spellStart"/>
            <w:r w:rsidRPr="00132F5B">
              <w:rPr>
                <w:rFonts w:ascii="Garamond" w:hAnsi="Garamond"/>
                <w:sz w:val="28"/>
                <w:szCs w:val="28"/>
              </w:rPr>
              <w:t>lesh</w:t>
            </w:r>
            <w:proofErr w:type="spellEnd"/>
            <w:r w:rsidRPr="00132F5B">
              <w:rPr>
                <w:rFonts w:ascii="Garamond" w:hAnsi="Garamond"/>
                <w:sz w:val="28"/>
                <w:szCs w:val="28"/>
              </w:rPr>
              <w:t xml:space="preserve"> </w:t>
            </w:r>
            <w:proofErr w:type="spellStart"/>
            <w:r w:rsidRPr="00132F5B">
              <w:rPr>
                <w:rFonts w:ascii="Garamond" w:hAnsi="Garamond"/>
                <w:sz w:val="28"/>
                <w:szCs w:val="28"/>
              </w:rPr>
              <w:t>resoon</w:t>
            </w:r>
            <w:proofErr w:type="spellEnd"/>
            <w:r w:rsidRPr="00132F5B">
              <w:rPr>
                <w:rFonts w:ascii="Garamond" w:hAnsi="Garamond"/>
                <w:sz w:val="28"/>
                <w:szCs w:val="28"/>
              </w:rPr>
              <w:t xml:space="preserve"> </w:t>
            </w:r>
            <w:proofErr w:type="spellStart"/>
            <w:r w:rsidRPr="00132F5B">
              <w:rPr>
                <w:rFonts w:ascii="Garamond" w:hAnsi="Garamond"/>
                <w:sz w:val="28"/>
                <w:szCs w:val="28"/>
              </w:rPr>
              <w:t>mie</w:t>
            </w:r>
            <w:proofErr w:type="spellEnd"/>
            <w:r w:rsidRPr="00132F5B">
              <w:rPr>
                <w:rFonts w:ascii="Garamond" w:hAnsi="Garamond"/>
                <w:sz w:val="28"/>
                <w:szCs w:val="28"/>
              </w:rPr>
              <w:t xml:space="preserve">, son </w:t>
            </w:r>
            <w:proofErr w:type="spellStart"/>
            <w:r w:rsidRPr="00132F5B">
              <w:rPr>
                <w:rFonts w:ascii="Garamond" w:hAnsi="Garamond"/>
                <w:sz w:val="28"/>
                <w:szCs w:val="28"/>
              </w:rPr>
              <w:t>liorish</w:t>
            </w:r>
            <w:proofErr w:type="spellEnd"/>
            <w:r w:rsidRPr="00132F5B">
              <w:rPr>
                <w:rFonts w:ascii="Garamond" w:hAnsi="Garamond"/>
                <w:sz w:val="28"/>
                <w:szCs w:val="28"/>
              </w:rPr>
              <w:t xml:space="preserve"> y </w:t>
            </w:r>
            <w:proofErr w:type="spellStart"/>
            <w:r w:rsidRPr="00132F5B">
              <w:rPr>
                <w:rFonts w:ascii="Garamond" w:hAnsi="Garamond"/>
                <w:sz w:val="28"/>
                <w:szCs w:val="28"/>
              </w:rPr>
              <w:t>chredjue</w:t>
            </w:r>
            <w:proofErr w:type="spellEnd"/>
            <w:r w:rsidRPr="00132F5B">
              <w:rPr>
                <w:rFonts w:ascii="Garamond" w:hAnsi="Garamond"/>
                <w:sz w:val="28"/>
                <w:szCs w:val="28"/>
              </w:rPr>
              <w:t xml:space="preserve"> </w:t>
            </w:r>
            <w:proofErr w:type="spellStart"/>
            <w:r w:rsidRPr="00132F5B">
              <w:rPr>
                <w:rFonts w:ascii="Garamond" w:hAnsi="Garamond"/>
                <w:sz w:val="28"/>
                <w:szCs w:val="28"/>
              </w:rPr>
              <w:t>fardalagh</w:t>
            </w:r>
            <w:proofErr w:type="spellEnd"/>
            <w:r w:rsidRPr="00132F5B">
              <w:rPr>
                <w:rFonts w:ascii="Garamond" w:hAnsi="Garamond"/>
                <w:sz w:val="28"/>
                <w:szCs w:val="28"/>
              </w:rPr>
              <w:t xml:space="preserve"> </w:t>
            </w:r>
            <w:proofErr w:type="spellStart"/>
            <w:r w:rsidRPr="00132F5B">
              <w:rPr>
                <w:rFonts w:ascii="Garamond" w:hAnsi="Garamond"/>
                <w:sz w:val="28"/>
                <w:szCs w:val="28"/>
              </w:rPr>
              <w:t>shoh</w:t>
            </w:r>
            <w:proofErr w:type="spellEnd"/>
            <w:r w:rsidRPr="00132F5B">
              <w:rPr>
                <w:rFonts w:ascii="Garamond" w:hAnsi="Garamond"/>
                <w:sz w:val="28"/>
                <w:szCs w:val="28"/>
              </w:rPr>
              <w:t xml:space="preserve">, ta </w:t>
            </w:r>
            <w:proofErr w:type="spellStart"/>
            <w:r w:rsidRPr="00132F5B">
              <w:rPr>
                <w:rFonts w:ascii="Garamond" w:hAnsi="Garamond"/>
                <w:sz w:val="28"/>
                <w:szCs w:val="28"/>
              </w:rPr>
              <w:t>aggle</w:t>
            </w:r>
            <w:proofErr w:type="spellEnd"/>
            <w:r w:rsidRPr="00132F5B">
              <w:rPr>
                <w:rFonts w:ascii="Garamond" w:hAnsi="Garamond"/>
                <w:sz w:val="28"/>
                <w:szCs w:val="28"/>
              </w:rPr>
              <w:t xml:space="preserve"> </w:t>
            </w:r>
            <w:proofErr w:type="spellStart"/>
            <w:r w:rsidRPr="00132F5B">
              <w:rPr>
                <w:rFonts w:ascii="Garamond" w:hAnsi="Garamond"/>
                <w:sz w:val="28"/>
                <w:szCs w:val="28"/>
              </w:rPr>
              <w:t>jaroodit</w:t>
            </w:r>
            <w:proofErr w:type="spellEnd"/>
            <w:r w:rsidRPr="00132F5B">
              <w:rPr>
                <w:rFonts w:ascii="Garamond" w:hAnsi="Garamond"/>
                <w:sz w:val="28"/>
                <w:szCs w:val="28"/>
              </w:rPr>
              <w:t xml:space="preserve"> </w:t>
            </w:r>
            <w:proofErr w:type="spellStart"/>
            <w:r w:rsidRPr="00132F5B">
              <w:rPr>
                <w:rFonts w:ascii="Garamond" w:hAnsi="Garamond"/>
                <w:sz w:val="28"/>
                <w:szCs w:val="28"/>
              </w:rPr>
              <w:t>dy</w:t>
            </w:r>
            <w:proofErr w:type="spellEnd"/>
            <w:r w:rsidRPr="00132F5B">
              <w:rPr>
                <w:rFonts w:ascii="Garamond" w:hAnsi="Garamond"/>
                <w:sz w:val="28"/>
                <w:szCs w:val="28"/>
              </w:rPr>
              <w:t xml:space="preserve"> </w:t>
            </w:r>
            <w:proofErr w:type="spellStart"/>
            <w:r w:rsidRPr="00132F5B">
              <w:rPr>
                <w:rFonts w:ascii="Garamond" w:hAnsi="Garamond"/>
                <w:sz w:val="28"/>
                <w:szCs w:val="28"/>
              </w:rPr>
              <w:t>ve</w:t>
            </w:r>
            <w:proofErr w:type="spellEnd"/>
            <w:r w:rsidRPr="00132F5B">
              <w:rPr>
                <w:rFonts w:ascii="Garamond" w:hAnsi="Garamond"/>
                <w:sz w:val="28"/>
                <w:szCs w:val="28"/>
              </w:rPr>
              <w:t xml:space="preserve"> er </w:t>
            </w:r>
            <w:proofErr w:type="spellStart"/>
            <w:r w:rsidRPr="00132F5B">
              <w:rPr>
                <w:rFonts w:ascii="Garamond" w:hAnsi="Garamond"/>
                <w:sz w:val="28"/>
                <w:szCs w:val="28"/>
              </w:rPr>
              <w:t>ny</w:t>
            </w:r>
            <w:proofErr w:type="spellEnd"/>
            <w:r w:rsidRPr="00132F5B">
              <w:rPr>
                <w:rFonts w:ascii="Garamond" w:hAnsi="Garamond"/>
                <w:sz w:val="28"/>
                <w:szCs w:val="28"/>
              </w:rPr>
              <w:t xml:space="preserve"> </w:t>
            </w:r>
            <w:proofErr w:type="spellStart"/>
            <w:r w:rsidRPr="00132F5B">
              <w:rPr>
                <w:rFonts w:ascii="Garamond" w:hAnsi="Garamond"/>
                <w:sz w:val="28"/>
                <w:szCs w:val="28"/>
              </w:rPr>
              <w:t>ghoal</w:t>
            </w:r>
            <w:proofErr w:type="spellEnd"/>
            <w:r w:rsidRPr="00132F5B">
              <w:rPr>
                <w:rFonts w:ascii="Garamond" w:hAnsi="Garamond"/>
                <w:sz w:val="28"/>
                <w:szCs w:val="28"/>
              </w:rPr>
              <w:t xml:space="preserve"> </w:t>
            </w:r>
            <w:proofErr w:type="spellStart"/>
            <w:r w:rsidRPr="00132F5B">
              <w:rPr>
                <w:rFonts w:ascii="Garamond" w:hAnsi="Garamond"/>
                <w:sz w:val="28"/>
                <w:szCs w:val="28"/>
              </w:rPr>
              <w:t>roish</w:t>
            </w:r>
            <w:proofErr w:type="spellEnd"/>
            <w:r w:rsidRPr="00132F5B">
              <w:rPr>
                <w:rFonts w:ascii="Garamond" w:hAnsi="Garamond"/>
                <w:sz w:val="28"/>
                <w:szCs w:val="28"/>
              </w:rPr>
              <w:t xml:space="preserve"> </w:t>
            </w:r>
            <w:proofErr w:type="spellStart"/>
            <w:r w:rsidRPr="00132F5B">
              <w:rPr>
                <w:rFonts w:ascii="Garamond" w:hAnsi="Garamond"/>
                <w:sz w:val="28"/>
                <w:szCs w:val="28"/>
              </w:rPr>
              <w:t>Jee</w:t>
            </w:r>
            <w:proofErr w:type="spellEnd"/>
            <w:r w:rsidRPr="00132F5B">
              <w:rPr>
                <w:rFonts w:ascii="Garamond" w:hAnsi="Garamond"/>
                <w:sz w:val="28"/>
                <w:szCs w:val="28"/>
              </w:rPr>
              <w:t xml:space="preserve">, Bun </w:t>
            </w:r>
            <w:proofErr w:type="spellStart"/>
            <w:r w:rsidRPr="00132F5B">
              <w:rPr>
                <w:rFonts w:ascii="Garamond" w:hAnsi="Garamond"/>
                <w:sz w:val="28"/>
                <w:szCs w:val="28"/>
              </w:rPr>
              <w:t>dy</w:t>
            </w:r>
            <w:proofErr w:type="spellEnd"/>
            <w:r w:rsidRPr="00132F5B">
              <w:rPr>
                <w:rFonts w:ascii="Garamond" w:hAnsi="Garamond"/>
                <w:sz w:val="28"/>
                <w:szCs w:val="28"/>
              </w:rPr>
              <w:t xml:space="preserve"> </w:t>
            </w:r>
            <w:proofErr w:type="spellStart"/>
            <w:r w:rsidRPr="00132F5B">
              <w:rPr>
                <w:rFonts w:ascii="Garamond" w:hAnsi="Garamond"/>
                <w:sz w:val="28"/>
                <w:szCs w:val="28"/>
              </w:rPr>
              <w:t>chooilley</w:t>
            </w:r>
            <w:proofErr w:type="spellEnd"/>
            <w:r w:rsidRPr="00132F5B">
              <w:rPr>
                <w:rFonts w:ascii="Garamond" w:hAnsi="Garamond"/>
                <w:sz w:val="28"/>
                <w:szCs w:val="28"/>
              </w:rPr>
              <w:t xml:space="preserve"> vie, as </w:t>
            </w:r>
            <w:proofErr w:type="spellStart"/>
            <w:r w:rsidRPr="00132F5B">
              <w:rPr>
                <w:rFonts w:ascii="Garamond" w:hAnsi="Garamond"/>
                <w:sz w:val="28"/>
                <w:szCs w:val="28"/>
              </w:rPr>
              <w:t>ta’n</w:t>
            </w:r>
            <w:proofErr w:type="spellEnd"/>
            <w:r w:rsidRPr="00132F5B">
              <w:rPr>
                <w:rFonts w:ascii="Garamond" w:hAnsi="Garamond"/>
                <w:sz w:val="28"/>
                <w:szCs w:val="28"/>
              </w:rPr>
              <w:t xml:space="preserve"> </w:t>
            </w:r>
            <w:proofErr w:type="spellStart"/>
            <w:r w:rsidRPr="00132F5B">
              <w:rPr>
                <w:rFonts w:ascii="Garamond" w:hAnsi="Garamond"/>
                <w:sz w:val="28"/>
                <w:szCs w:val="28"/>
              </w:rPr>
              <w:t>molley</w:t>
            </w:r>
            <w:proofErr w:type="spellEnd"/>
            <w:r w:rsidRPr="00132F5B">
              <w:rPr>
                <w:rFonts w:ascii="Garamond" w:hAnsi="Garamond"/>
                <w:sz w:val="28"/>
                <w:szCs w:val="28"/>
              </w:rPr>
              <w:t xml:space="preserve"> </w:t>
            </w:r>
            <w:proofErr w:type="spellStart"/>
            <w:r w:rsidRPr="00132F5B">
              <w:rPr>
                <w:rFonts w:ascii="Garamond" w:hAnsi="Garamond"/>
                <w:sz w:val="28"/>
                <w:szCs w:val="28"/>
              </w:rPr>
              <w:t>liasagh</w:t>
            </w:r>
            <w:proofErr w:type="spellEnd"/>
            <w:r w:rsidRPr="00132F5B">
              <w:rPr>
                <w:rFonts w:ascii="Garamond" w:hAnsi="Garamond"/>
                <w:sz w:val="28"/>
                <w:szCs w:val="28"/>
              </w:rPr>
              <w:t xml:space="preserve"> </w:t>
            </w:r>
            <w:proofErr w:type="spellStart"/>
            <w:r w:rsidRPr="00132F5B">
              <w:rPr>
                <w:rFonts w:ascii="Garamond" w:hAnsi="Garamond"/>
                <w:sz w:val="28"/>
                <w:szCs w:val="28"/>
              </w:rPr>
              <w:t>v’er</w:t>
            </w:r>
            <w:proofErr w:type="spellEnd"/>
            <w:r w:rsidRPr="00132F5B">
              <w:rPr>
                <w:rFonts w:ascii="Garamond" w:hAnsi="Garamond"/>
                <w:sz w:val="28"/>
                <w:szCs w:val="28"/>
              </w:rPr>
              <w:t xml:space="preserve"> </w:t>
            </w:r>
            <w:proofErr w:type="spellStart"/>
            <w:r w:rsidRPr="00132F5B">
              <w:rPr>
                <w:rFonts w:ascii="Garamond" w:hAnsi="Garamond"/>
                <w:sz w:val="28"/>
                <w:szCs w:val="28"/>
              </w:rPr>
              <w:t>ny</w:t>
            </w:r>
            <w:proofErr w:type="spellEnd"/>
            <w:r w:rsidRPr="00132F5B">
              <w:rPr>
                <w:rFonts w:ascii="Garamond" w:hAnsi="Garamond"/>
                <w:sz w:val="28"/>
                <w:szCs w:val="28"/>
              </w:rPr>
              <w:t xml:space="preserve"> chur da as y </w:t>
            </w:r>
            <w:proofErr w:type="spellStart"/>
            <w:r w:rsidRPr="00132F5B">
              <w:rPr>
                <w:rFonts w:ascii="Garamond" w:hAnsi="Garamond"/>
                <w:sz w:val="28"/>
                <w:szCs w:val="28"/>
              </w:rPr>
              <w:t>Treshteil</w:t>
            </w:r>
            <w:proofErr w:type="spellEnd"/>
            <w:r w:rsidRPr="00132F5B">
              <w:rPr>
                <w:rFonts w:ascii="Garamond" w:hAnsi="Garamond"/>
                <w:sz w:val="28"/>
                <w:szCs w:val="28"/>
              </w:rPr>
              <w:t xml:space="preserve"> </w:t>
            </w:r>
            <w:proofErr w:type="spellStart"/>
            <w:r w:rsidRPr="00132F5B">
              <w:rPr>
                <w:rFonts w:ascii="Garamond" w:hAnsi="Garamond"/>
                <w:sz w:val="28"/>
                <w:szCs w:val="28"/>
              </w:rPr>
              <w:t>liasagh</w:t>
            </w:r>
            <w:proofErr w:type="spellEnd"/>
            <w:r w:rsidRPr="00132F5B">
              <w:rPr>
                <w:rFonts w:ascii="Garamond" w:hAnsi="Garamond"/>
                <w:sz w:val="28"/>
                <w:szCs w:val="28"/>
              </w:rPr>
              <w:t xml:space="preserve"> </w:t>
            </w:r>
            <w:proofErr w:type="spellStart"/>
            <w:r w:rsidRPr="00132F5B">
              <w:rPr>
                <w:rFonts w:ascii="Garamond" w:hAnsi="Garamond"/>
                <w:sz w:val="28"/>
                <w:szCs w:val="28"/>
              </w:rPr>
              <w:t>ve</w:t>
            </w:r>
            <w:proofErr w:type="spellEnd"/>
            <w:r w:rsidRPr="00132F5B">
              <w:rPr>
                <w:rFonts w:ascii="Garamond" w:hAnsi="Garamond"/>
                <w:sz w:val="28"/>
                <w:szCs w:val="28"/>
              </w:rPr>
              <w:t xml:space="preserve"> </w:t>
            </w:r>
            <w:proofErr w:type="spellStart"/>
            <w:r w:rsidRPr="00132F5B">
              <w:rPr>
                <w:rFonts w:ascii="Garamond" w:hAnsi="Garamond"/>
                <w:sz w:val="28"/>
                <w:szCs w:val="28"/>
              </w:rPr>
              <w:t>ayn</w:t>
            </w:r>
            <w:proofErr w:type="spellEnd"/>
            <w:r w:rsidRPr="00132F5B">
              <w:rPr>
                <w:rFonts w:ascii="Garamond" w:hAnsi="Garamond"/>
                <w:sz w:val="28"/>
                <w:szCs w:val="28"/>
              </w:rPr>
              <w:t xml:space="preserve"> er </w:t>
            </w:r>
            <w:proofErr w:type="spellStart"/>
            <w:r w:rsidRPr="00132F5B">
              <w:rPr>
                <w:rFonts w:ascii="Garamond" w:hAnsi="Garamond"/>
                <w:sz w:val="28"/>
                <w:szCs w:val="28"/>
              </w:rPr>
              <w:t>ny</w:t>
            </w:r>
            <w:proofErr w:type="spellEnd"/>
            <w:r w:rsidRPr="00132F5B">
              <w:rPr>
                <w:rFonts w:ascii="Garamond" w:hAnsi="Garamond"/>
                <w:sz w:val="28"/>
                <w:szCs w:val="28"/>
              </w:rPr>
              <w:t xml:space="preserve"> </w:t>
            </w:r>
            <w:proofErr w:type="spellStart"/>
            <w:r w:rsidRPr="00132F5B">
              <w:rPr>
                <w:rFonts w:ascii="Garamond" w:hAnsi="Garamond"/>
                <w:sz w:val="28"/>
                <w:szCs w:val="28"/>
              </w:rPr>
              <w:t>yarood</w:t>
            </w:r>
            <w:proofErr w:type="spellEnd"/>
            <w:r w:rsidRPr="00132F5B">
              <w:rPr>
                <w:rFonts w:ascii="Garamond" w:hAnsi="Garamond"/>
                <w:sz w:val="28"/>
                <w:szCs w:val="28"/>
              </w:rPr>
              <w:t xml:space="preserve">. </w:t>
            </w:r>
          </w:p>
        </w:tc>
        <w:tc>
          <w:tcPr>
            <w:tcW w:w="3852" w:type="dxa"/>
          </w:tcPr>
          <w:p w14:paraId="0F0CA42F" w14:textId="77777777" w:rsidR="0070559C" w:rsidRPr="00D05E71" w:rsidRDefault="0070559C" w:rsidP="00B237C3">
            <w:pPr>
              <w:pStyle w:val="ListParagraph"/>
              <w:ind w:left="0" w:firstLine="227"/>
              <w:jc w:val="both"/>
              <w:rPr>
                <w:rFonts w:ascii="Garamond" w:hAnsi="Garamond" w:cs="Times New Roman"/>
                <w:i/>
                <w:sz w:val="28"/>
              </w:rPr>
            </w:pPr>
            <w:r w:rsidRPr="00D05E71">
              <w:rPr>
                <w:rFonts w:ascii="Garamond" w:hAnsi="Garamond" w:cs="Times New Roman"/>
                <w:sz w:val="28"/>
              </w:rPr>
              <w:t xml:space="preserve">A. By no Means ; </w:t>
            </w:r>
            <w:r w:rsidRPr="00D05E71">
              <w:rPr>
                <w:rFonts w:ascii="Garamond" w:hAnsi="Garamond" w:cs="Times New Roman"/>
                <w:i/>
                <w:sz w:val="28"/>
              </w:rPr>
              <w:t xml:space="preserve">it is a great Sin to do so, and </w:t>
            </w:r>
            <w:r w:rsidRPr="000C294B">
              <w:rPr>
                <w:rFonts w:ascii="Garamond" w:hAnsi="Garamond" w:cs="Times New Roman"/>
                <w:sz w:val="28"/>
              </w:rPr>
              <w:t>e</w:t>
            </w:r>
            <w:r w:rsidRPr="00D05E71">
              <w:rPr>
                <w:rFonts w:ascii="Garamond" w:hAnsi="Garamond" w:cs="Times New Roman"/>
                <w:sz w:val="28"/>
              </w:rPr>
              <w:t>xpressly forbidden by God</w:t>
            </w:r>
            <w:r w:rsidRPr="000C294B">
              <w:rPr>
                <w:rFonts w:ascii="Garamond" w:hAnsi="Garamond" w:cs="Times New Roman"/>
                <w:sz w:val="28"/>
              </w:rPr>
              <w:t>,</w:t>
            </w:r>
            <w:r w:rsidRPr="00D05E71">
              <w:rPr>
                <w:rFonts w:ascii="Garamond" w:hAnsi="Garamond" w:cs="Times New Roman"/>
                <w:i/>
                <w:sz w:val="28"/>
              </w:rPr>
              <w:t xml:space="preserve"> and reckoned as a sort of </w:t>
            </w:r>
            <w:r w:rsidRPr="00D05E71">
              <w:rPr>
                <w:rFonts w:ascii="Garamond" w:hAnsi="Garamond" w:cs="Times New Roman"/>
                <w:sz w:val="28"/>
              </w:rPr>
              <w:t>Witchcraft</w:t>
            </w:r>
            <w:r w:rsidRPr="00D05E71">
              <w:rPr>
                <w:rFonts w:ascii="Garamond" w:hAnsi="Garamond" w:cs="Times New Roman"/>
                <w:i/>
                <w:sz w:val="28"/>
              </w:rPr>
              <w:t>, and with good Reason</w:t>
            </w:r>
            <w:r w:rsidRPr="00D05E71">
              <w:rPr>
                <w:rFonts w:ascii="Garamond" w:hAnsi="Garamond" w:cs="Times New Roman"/>
                <w:sz w:val="28"/>
              </w:rPr>
              <w:t> ;</w:t>
            </w:r>
            <w:r w:rsidRPr="00D05E71">
              <w:rPr>
                <w:rFonts w:ascii="Garamond" w:hAnsi="Garamond" w:cs="Times New Roman"/>
                <w:i/>
                <w:sz w:val="28"/>
              </w:rPr>
              <w:t xml:space="preserve"> for by this Superstition, God the Author of all Good, is forgotten to be Feared, Praised, and Trusted in.</w:t>
            </w:r>
          </w:p>
        </w:tc>
        <w:tc>
          <w:tcPr>
            <w:tcW w:w="966" w:type="dxa"/>
          </w:tcPr>
          <w:p w14:paraId="73034C1A" w14:textId="77777777" w:rsidR="0070559C" w:rsidRDefault="0070559C" w:rsidP="00DB60C3">
            <w:pPr>
              <w:pStyle w:val="ListParagraph"/>
              <w:ind w:left="0"/>
              <w:rPr>
                <w:rFonts w:ascii="Garamond" w:hAnsi="Garamond" w:cs="Times New Roman"/>
                <w:sz w:val="20"/>
                <w:szCs w:val="20"/>
              </w:rPr>
            </w:pPr>
          </w:p>
          <w:p w14:paraId="608B8804" w14:textId="77777777" w:rsidR="000C294B" w:rsidRDefault="000C294B" w:rsidP="00DB60C3">
            <w:pPr>
              <w:pStyle w:val="ListParagraph"/>
              <w:ind w:left="0"/>
              <w:rPr>
                <w:rFonts w:ascii="Garamond" w:hAnsi="Garamond" w:cs="Times New Roman"/>
                <w:sz w:val="20"/>
                <w:szCs w:val="20"/>
              </w:rPr>
            </w:pPr>
          </w:p>
          <w:p w14:paraId="63EDE3FB" w14:textId="77777777" w:rsidR="000C294B" w:rsidRPr="000816C5" w:rsidRDefault="000C294B" w:rsidP="00DB60C3">
            <w:pPr>
              <w:pStyle w:val="ListParagraph"/>
              <w:ind w:left="0"/>
              <w:rPr>
                <w:rFonts w:ascii="Garamond" w:hAnsi="Garamond" w:cs="Times New Roman"/>
                <w:sz w:val="20"/>
                <w:szCs w:val="20"/>
              </w:rPr>
            </w:pPr>
            <w:r>
              <w:rPr>
                <w:rFonts w:ascii="Garamond" w:hAnsi="Garamond" w:cs="Times New Roman"/>
                <w:sz w:val="20"/>
                <w:szCs w:val="20"/>
              </w:rPr>
              <w:t>Deut. 18. 20.</w:t>
            </w:r>
          </w:p>
        </w:tc>
      </w:tr>
      <w:tr w:rsidR="000C294B" w:rsidRPr="00D05E71" w14:paraId="73EB5E95" w14:textId="77777777" w:rsidTr="005261C9">
        <w:tc>
          <w:tcPr>
            <w:tcW w:w="4253" w:type="dxa"/>
          </w:tcPr>
          <w:p w14:paraId="72591513" w14:textId="77777777" w:rsidR="000C294B" w:rsidRPr="00E01F5C" w:rsidRDefault="000C294B" w:rsidP="00AF4BD2">
            <w:pPr>
              <w:pStyle w:val="CM18"/>
              <w:keepNext/>
              <w:widowControl/>
              <w:spacing w:before="240" w:after="16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3852" w:type="dxa"/>
          </w:tcPr>
          <w:p w14:paraId="5E8A7396" w14:textId="77777777" w:rsidR="000C294B" w:rsidRPr="00684253" w:rsidRDefault="000C294B" w:rsidP="00AF4BD2">
            <w:pPr>
              <w:pStyle w:val="ListParagraph"/>
              <w:keepNext/>
              <w:autoSpaceDE w:val="0"/>
              <w:autoSpaceDN w:val="0"/>
              <w:adjustRightInd w:val="0"/>
              <w:spacing w:before="240" w:after="16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966" w:type="dxa"/>
          </w:tcPr>
          <w:p w14:paraId="00811ABC" w14:textId="77777777" w:rsidR="000C294B" w:rsidRPr="000816C5" w:rsidRDefault="000C294B" w:rsidP="00DB60C3">
            <w:pPr>
              <w:pStyle w:val="ListParagraph"/>
              <w:ind w:left="0"/>
              <w:jc w:val="center"/>
              <w:rPr>
                <w:rFonts w:ascii="Garamond" w:hAnsi="Garamond" w:cs="Times New Roman"/>
                <w:sz w:val="20"/>
                <w:szCs w:val="20"/>
              </w:rPr>
            </w:pPr>
          </w:p>
        </w:tc>
      </w:tr>
      <w:tr w:rsidR="000816C5" w:rsidRPr="00D05E71" w14:paraId="4F2AB47F" w14:textId="77777777" w:rsidTr="00AF4BD2">
        <w:tc>
          <w:tcPr>
            <w:tcW w:w="4253" w:type="dxa"/>
          </w:tcPr>
          <w:p w14:paraId="2798747D" w14:textId="77777777" w:rsidR="000816C5" w:rsidRPr="00D05E71" w:rsidRDefault="000C294B" w:rsidP="00DB60C3">
            <w:pPr>
              <w:pStyle w:val="CM19"/>
              <w:widowControl/>
              <w:spacing w:after="80" w:line="300" w:lineRule="atLeast"/>
              <w:jc w:val="both"/>
              <w:rPr>
                <w:rFonts w:ascii="Garamond" w:hAnsi="Garamond"/>
                <w:sz w:val="28"/>
              </w:rPr>
            </w:pPr>
            <w:r w:rsidRPr="00AF4BD2">
              <w:rPr>
                <w:rFonts w:ascii="Garamond" w:hAnsi="Garamond"/>
                <w:sz w:val="40"/>
                <w:szCs w:val="28"/>
              </w:rPr>
              <w:t>O</w:t>
            </w:r>
            <w:r w:rsidRPr="002A263B">
              <w:rPr>
                <w:rFonts w:ascii="Garamond" w:hAnsi="Garamond"/>
                <w:sz w:val="28"/>
                <w:szCs w:val="28"/>
              </w:rPr>
              <w:t xml:space="preserve"> Yee ta </w:t>
            </w:r>
            <w:proofErr w:type="spellStart"/>
            <w:r w:rsidRPr="002A263B">
              <w:rPr>
                <w:rFonts w:ascii="Garamond" w:hAnsi="Garamond"/>
                <w:sz w:val="28"/>
                <w:szCs w:val="28"/>
              </w:rPr>
              <w:t>feeu</w:t>
            </w:r>
            <w:proofErr w:type="spellEnd"/>
            <w:r w:rsidRPr="002A263B">
              <w:rPr>
                <w:rFonts w:ascii="Garamond" w:hAnsi="Garamond"/>
                <w:sz w:val="28"/>
                <w:szCs w:val="28"/>
              </w:rPr>
              <w:t xml:space="preserve"> </w:t>
            </w:r>
            <w:proofErr w:type="spellStart"/>
            <w:r w:rsidRPr="002A263B">
              <w:rPr>
                <w:rFonts w:ascii="Garamond" w:hAnsi="Garamond"/>
                <w:sz w:val="28"/>
                <w:szCs w:val="28"/>
              </w:rPr>
              <w:t>jeh</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ngraih</w:t>
            </w:r>
            <w:proofErr w:type="spellEnd"/>
            <w:r w:rsidRPr="002A263B">
              <w:rPr>
                <w:rFonts w:ascii="Garamond" w:hAnsi="Garamond"/>
                <w:sz w:val="28"/>
                <w:szCs w:val="28"/>
              </w:rPr>
              <w:t xml:space="preserve"> cur </w:t>
            </w:r>
            <w:proofErr w:type="spellStart"/>
            <w:r w:rsidRPr="002A263B">
              <w:rPr>
                <w:rFonts w:ascii="Garamond" w:hAnsi="Garamond"/>
                <w:sz w:val="28"/>
                <w:szCs w:val="28"/>
              </w:rPr>
              <w:t>dooinyn</w:t>
            </w:r>
            <w:proofErr w:type="spellEnd"/>
            <w:r w:rsidRPr="002A263B">
              <w:rPr>
                <w:rFonts w:ascii="Garamond" w:hAnsi="Garamond"/>
                <w:sz w:val="28"/>
                <w:szCs w:val="28"/>
              </w:rPr>
              <w:t xml:space="preserve"> </w:t>
            </w:r>
            <w:proofErr w:type="spellStart"/>
            <w:r w:rsidRPr="002A263B">
              <w:rPr>
                <w:rFonts w:ascii="Garamond" w:hAnsi="Garamond"/>
                <w:sz w:val="28"/>
                <w:szCs w:val="28"/>
              </w:rPr>
              <w:t>grayse</w:t>
            </w:r>
            <w:proofErr w:type="spellEnd"/>
            <w:r w:rsidRPr="002A263B">
              <w:rPr>
                <w:rFonts w:ascii="Garamond" w:hAnsi="Garamond"/>
                <w:sz w:val="28"/>
                <w:szCs w:val="28"/>
              </w:rPr>
              <w:t xml:space="preserve"> gyn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uss</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lastRenderedPageBreak/>
              <w:t>dty</w:t>
            </w:r>
            <w:proofErr w:type="spellEnd"/>
            <w:r w:rsidRPr="002A263B">
              <w:rPr>
                <w:rFonts w:ascii="Garamond" w:hAnsi="Garamond"/>
                <w:sz w:val="28"/>
                <w:szCs w:val="28"/>
              </w:rPr>
              <w:t xml:space="preserve"> </w:t>
            </w:r>
            <w:proofErr w:type="spellStart"/>
            <w:r w:rsidRPr="002A263B">
              <w:rPr>
                <w:rFonts w:ascii="Garamond" w:hAnsi="Garamond"/>
                <w:sz w:val="28"/>
                <w:szCs w:val="28"/>
              </w:rPr>
              <w:t>viys</w:t>
            </w:r>
            <w:proofErr w:type="spellEnd"/>
            <w:r w:rsidRPr="002A263B">
              <w:rPr>
                <w:rFonts w:ascii="Garamond" w:hAnsi="Garamond"/>
                <w:sz w:val="28"/>
                <w:szCs w:val="28"/>
              </w:rPr>
              <w:t xml:space="preserve"> </w:t>
            </w:r>
            <w:proofErr w:type="spellStart"/>
            <w:r w:rsidRPr="002A263B">
              <w:rPr>
                <w:rFonts w:ascii="Garamond" w:hAnsi="Garamond"/>
                <w:sz w:val="28"/>
                <w:szCs w:val="28"/>
              </w:rPr>
              <w:t>gloroil</w:t>
            </w:r>
            <w:proofErr w:type="spellEnd"/>
            <w:r w:rsidRPr="002A263B">
              <w:rPr>
                <w:rFonts w:ascii="Garamond" w:hAnsi="Garamond"/>
                <w:sz w:val="28"/>
                <w:szCs w:val="28"/>
              </w:rPr>
              <w:t xml:space="preserve"> y </w:t>
            </w:r>
            <w:proofErr w:type="spellStart"/>
            <w:r w:rsidRPr="002A263B">
              <w:rPr>
                <w:rFonts w:ascii="Garamond" w:hAnsi="Garamond"/>
                <w:sz w:val="28"/>
                <w:szCs w:val="28"/>
              </w:rPr>
              <w:t>yarrood</w:t>
            </w:r>
            <w:proofErr w:type="spellEnd"/>
            <w:r w:rsidRPr="002A263B">
              <w:rPr>
                <w:rFonts w:ascii="Garamond" w:hAnsi="Garamond"/>
                <w:sz w:val="28"/>
                <w:szCs w:val="28"/>
              </w:rPr>
              <w:t xml:space="preserve">, </w:t>
            </w:r>
            <w:proofErr w:type="spellStart"/>
            <w:r w:rsidRPr="002A263B">
              <w:rPr>
                <w:rFonts w:ascii="Garamond" w:hAnsi="Garamond"/>
                <w:sz w:val="28"/>
                <w:szCs w:val="28"/>
              </w:rPr>
              <w:t>Agh</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mad </w:t>
            </w:r>
            <w:proofErr w:type="spellStart"/>
            <w:r w:rsidRPr="002A263B">
              <w:rPr>
                <w:rFonts w:ascii="Garamond" w:hAnsi="Garamond"/>
                <w:sz w:val="28"/>
                <w:szCs w:val="28"/>
              </w:rPr>
              <w:t>uss</w:t>
            </w:r>
            <w:proofErr w:type="spellEnd"/>
            <w:r w:rsidRPr="002A263B">
              <w:rPr>
                <w:rFonts w:ascii="Garamond" w:hAnsi="Garamond"/>
                <w:sz w:val="28"/>
                <w:szCs w:val="28"/>
              </w:rPr>
              <w:t xml:space="preserve"> y </w:t>
            </w:r>
            <w:proofErr w:type="spellStart"/>
            <w:r w:rsidRPr="002A263B">
              <w:rPr>
                <w:rFonts w:ascii="Garamond" w:hAnsi="Garamond"/>
                <w:sz w:val="28"/>
                <w:szCs w:val="28"/>
              </w:rPr>
              <w:t>hirveish</w:t>
            </w:r>
            <w:proofErr w:type="spellEnd"/>
            <w:r w:rsidRPr="002A263B">
              <w:rPr>
                <w:rFonts w:ascii="Garamond" w:hAnsi="Garamond"/>
                <w:sz w:val="28"/>
                <w:szCs w:val="28"/>
              </w:rPr>
              <w:t xml:space="preserve"> </w:t>
            </w:r>
            <w:proofErr w:type="spellStart"/>
            <w:r w:rsidRPr="002A263B">
              <w:rPr>
                <w:rFonts w:ascii="Garamond" w:hAnsi="Garamond"/>
                <w:sz w:val="28"/>
                <w:szCs w:val="28"/>
              </w:rPr>
              <w:t>cordail</w:t>
            </w:r>
            <w:proofErr w:type="spellEnd"/>
            <w:r w:rsidRPr="002A263B">
              <w:rPr>
                <w:rFonts w:ascii="Garamond" w:hAnsi="Garamond"/>
                <w:sz w:val="28"/>
                <w:szCs w:val="28"/>
              </w:rPr>
              <w:t xml:space="preserve"> </w:t>
            </w:r>
            <w:proofErr w:type="spellStart"/>
            <w:r w:rsidRPr="002A263B">
              <w:rPr>
                <w:rFonts w:ascii="Garamond" w:hAnsi="Garamond"/>
                <w:sz w:val="28"/>
                <w:szCs w:val="28"/>
              </w:rPr>
              <w:t>rish</w:t>
            </w:r>
            <w:proofErr w:type="spellEnd"/>
            <w:r w:rsidRPr="002A263B">
              <w:rPr>
                <w:rFonts w:ascii="Garamond" w:hAnsi="Garamond"/>
                <w:sz w:val="28"/>
                <w:szCs w:val="28"/>
              </w:rPr>
              <w:t xml:space="preserve">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ghoo</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w:t>
            </w:r>
            <w:proofErr w:type="spellStart"/>
            <w:r w:rsidRPr="002A263B">
              <w:rPr>
                <w:rFonts w:ascii="Garamond" w:hAnsi="Garamond"/>
                <w:sz w:val="28"/>
                <w:szCs w:val="28"/>
              </w:rPr>
              <w:t>firrinys</w:t>
            </w:r>
            <w:proofErr w:type="spellEnd"/>
            <w:r w:rsidRPr="002A263B">
              <w:rPr>
                <w:rFonts w:ascii="Garamond" w:hAnsi="Garamond"/>
                <w:sz w:val="28"/>
                <w:szCs w:val="28"/>
              </w:rPr>
              <w:t xml:space="preserve"> as </w:t>
            </w:r>
            <w:proofErr w:type="spellStart"/>
            <w:r w:rsidRPr="002A263B">
              <w:rPr>
                <w:rFonts w:ascii="Garamond" w:hAnsi="Garamond"/>
                <w:sz w:val="28"/>
                <w:szCs w:val="28"/>
              </w:rPr>
              <w:t>aggle</w:t>
            </w:r>
            <w:proofErr w:type="spellEnd"/>
            <w:r w:rsidRPr="002A263B">
              <w:rPr>
                <w:rFonts w:ascii="Garamond" w:hAnsi="Garamond"/>
                <w:sz w:val="28"/>
                <w:szCs w:val="28"/>
              </w:rPr>
              <w:t xml:space="preserve"> </w:t>
            </w:r>
            <w:proofErr w:type="spellStart"/>
            <w:r w:rsidRPr="002A263B">
              <w:rPr>
                <w:rFonts w:ascii="Garamond" w:hAnsi="Garamond"/>
                <w:sz w:val="28"/>
                <w:szCs w:val="28"/>
              </w:rPr>
              <w:t>crauee</w:t>
            </w:r>
            <w:proofErr w:type="spellEnd"/>
            <w:r w:rsidRPr="00FB5A0A">
              <w:rPr>
                <w:rFonts w:ascii="Garamond" w:hAnsi="Garamond"/>
                <w:sz w:val="28"/>
                <w:szCs w:val="28"/>
              </w:rPr>
              <w:t> ;</w:t>
            </w:r>
            <w:r w:rsidRPr="002A263B">
              <w:rPr>
                <w:rFonts w:ascii="Garamond" w:hAnsi="Garamond"/>
                <w:sz w:val="28"/>
                <w:szCs w:val="28"/>
              </w:rPr>
              <w:t xml:space="preserve"> [79] </w:t>
            </w:r>
            <w:proofErr w:type="spellStart"/>
            <w:r w:rsidRPr="002A263B">
              <w:rPr>
                <w:rFonts w:ascii="Garamond" w:hAnsi="Garamond"/>
                <w:sz w:val="28"/>
                <w:szCs w:val="28"/>
              </w:rPr>
              <w:t>nagh</w:t>
            </w:r>
            <w:proofErr w:type="spellEnd"/>
            <w:r w:rsidRPr="002A263B">
              <w:rPr>
                <w:rFonts w:ascii="Garamond" w:hAnsi="Garamond"/>
                <w:sz w:val="28"/>
                <w:szCs w:val="28"/>
              </w:rPr>
              <w:t xml:space="preserve"> jean mad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loart</w:t>
            </w:r>
            <w:proofErr w:type="spellEnd"/>
            <w:r w:rsidRPr="002A263B">
              <w:rPr>
                <w:rFonts w:ascii="Garamond" w:hAnsi="Garamond"/>
                <w:sz w:val="28"/>
                <w:szCs w:val="28"/>
              </w:rPr>
              <w:t xml:space="preserve"> </w:t>
            </w:r>
            <w:proofErr w:type="spellStart"/>
            <w:r w:rsidRPr="002A263B">
              <w:rPr>
                <w:rFonts w:ascii="Garamond" w:hAnsi="Garamond"/>
                <w:sz w:val="28"/>
                <w:szCs w:val="28"/>
              </w:rPr>
              <w:t>jeh</w:t>
            </w:r>
            <w:proofErr w:type="spellEnd"/>
            <w:r w:rsidRPr="002A263B">
              <w:rPr>
                <w:rFonts w:ascii="Garamond" w:hAnsi="Garamond"/>
                <w:sz w:val="28"/>
                <w:szCs w:val="28"/>
              </w:rPr>
              <w:t xml:space="preserve"> </w:t>
            </w:r>
            <w:proofErr w:type="spellStart"/>
            <w:r w:rsidRPr="002A263B">
              <w:rPr>
                <w:rFonts w:ascii="Garamond" w:hAnsi="Garamond"/>
                <w:sz w:val="28"/>
                <w:szCs w:val="28"/>
              </w:rPr>
              <w:t>dt’ennym</w:t>
            </w:r>
            <w:proofErr w:type="spellEnd"/>
            <w:r w:rsidRPr="002A263B">
              <w:rPr>
                <w:rFonts w:ascii="Garamond" w:hAnsi="Garamond"/>
                <w:sz w:val="28"/>
                <w:szCs w:val="28"/>
              </w:rPr>
              <w:t xml:space="preserve"> </w:t>
            </w:r>
            <w:proofErr w:type="spellStart"/>
            <w:r w:rsidRPr="002A263B">
              <w:rPr>
                <w:rFonts w:ascii="Garamond" w:hAnsi="Garamond"/>
                <w:sz w:val="28"/>
                <w:szCs w:val="28"/>
              </w:rPr>
              <w:t>casherick</w:t>
            </w:r>
            <w:proofErr w:type="spellEnd"/>
            <w:r w:rsidRPr="002A263B">
              <w:rPr>
                <w:rFonts w:ascii="Garamond" w:hAnsi="Garamond"/>
                <w:sz w:val="28"/>
                <w:szCs w:val="28"/>
              </w:rPr>
              <w:t xml:space="preserve"> </w:t>
            </w:r>
            <w:proofErr w:type="spellStart"/>
            <w:r w:rsidRPr="002A263B">
              <w:rPr>
                <w:rFonts w:ascii="Garamond" w:hAnsi="Garamond"/>
                <w:sz w:val="28"/>
                <w:szCs w:val="28"/>
              </w:rPr>
              <w:t>fegooish</w:t>
            </w:r>
            <w:proofErr w:type="spellEnd"/>
            <w:r w:rsidRPr="002A263B">
              <w:rPr>
                <w:rFonts w:ascii="Garamond" w:hAnsi="Garamond"/>
                <w:sz w:val="28"/>
                <w:szCs w:val="28"/>
              </w:rPr>
              <w:t xml:space="preserve"> </w:t>
            </w:r>
            <w:proofErr w:type="spellStart"/>
            <w:r w:rsidRPr="002A263B">
              <w:rPr>
                <w:rFonts w:ascii="Garamond" w:hAnsi="Garamond"/>
                <w:sz w:val="28"/>
                <w:szCs w:val="28"/>
              </w:rPr>
              <w:t>arrym</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mad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Brearraghyn</w:t>
            </w:r>
            <w:proofErr w:type="spellEnd"/>
            <w:r w:rsidRPr="002A263B">
              <w:rPr>
                <w:rFonts w:ascii="Garamond" w:hAnsi="Garamond"/>
                <w:sz w:val="28"/>
                <w:szCs w:val="28"/>
              </w:rPr>
              <w:t xml:space="preserve"> ta shin </w:t>
            </w:r>
            <w:proofErr w:type="spellStart"/>
            <w:r w:rsidRPr="002A263B">
              <w:rPr>
                <w:rFonts w:ascii="Garamond" w:hAnsi="Garamond"/>
                <w:sz w:val="28"/>
                <w:szCs w:val="28"/>
              </w:rPr>
              <w:t>fo</w:t>
            </w:r>
            <w:proofErr w:type="spellEnd"/>
            <w:r w:rsidRPr="002A263B">
              <w:rPr>
                <w:rFonts w:ascii="Garamond" w:hAnsi="Garamond"/>
                <w:sz w:val="28"/>
                <w:szCs w:val="28"/>
              </w:rPr>
              <w:t xml:space="preserve"> y </w:t>
            </w:r>
            <w:proofErr w:type="spellStart"/>
            <w:r w:rsidRPr="002A263B">
              <w:rPr>
                <w:rFonts w:ascii="Garamond" w:hAnsi="Garamond"/>
                <w:sz w:val="28"/>
                <w:szCs w:val="28"/>
              </w:rPr>
              <w:t>chooilleeney</w:t>
            </w:r>
            <w:proofErr w:type="spellEnd"/>
            <w:r w:rsidRPr="002A263B">
              <w:rPr>
                <w:rFonts w:ascii="Garamond" w:hAnsi="Garamond"/>
                <w:sz w:val="28"/>
                <w:szCs w:val="28"/>
              </w:rPr>
              <w:t xml:space="preserve">, </w:t>
            </w:r>
            <w:proofErr w:type="spellStart"/>
            <w:r w:rsidRPr="002A263B">
              <w:rPr>
                <w:rFonts w:ascii="Garamond" w:hAnsi="Garamond"/>
                <w:sz w:val="28"/>
                <w:szCs w:val="28"/>
              </w:rPr>
              <w:t>nagh</w:t>
            </w:r>
            <w:proofErr w:type="spellEnd"/>
            <w:r w:rsidRPr="002A263B">
              <w:rPr>
                <w:rFonts w:ascii="Garamond" w:hAnsi="Garamond"/>
                <w:sz w:val="28"/>
                <w:szCs w:val="28"/>
              </w:rPr>
              <w:t xml:space="preserve"> der mad </w:t>
            </w:r>
            <w:proofErr w:type="spellStart"/>
            <w:r w:rsidRPr="002A263B">
              <w:rPr>
                <w:rFonts w:ascii="Garamond" w:hAnsi="Garamond"/>
                <w:sz w:val="28"/>
                <w:szCs w:val="28"/>
              </w:rPr>
              <w:t>shaghey</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Laghyn</w:t>
            </w:r>
            <w:proofErr w:type="spellEnd"/>
            <w:r w:rsidRPr="002A263B">
              <w:rPr>
                <w:rFonts w:ascii="Garamond" w:hAnsi="Garamond"/>
                <w:sz w:val="28"/>
                <w:szCs w:val="28"/>
              </w:rPr>
              <w:t xml:space="preserve"> </w:t>
            </w:r>
            <w:proofErr w:type="spellStart"/>
            <w:r w:rsidRPr="002A263B">
              <w:rPr>
                <w:rFonts w:ascii="Garamond" w:hAnsi="Garamond"/>
                <w:sz w:val="28"/>
                <w:szCs w:val="28"/>
              </w:rPr>
              <w:t>fealey</w:t>
            </w:r>
            <w:proofErr w:type="spellEnd"/>
            <w:r w:rsidRPr="002A263B">
              <w:rPr>
                <w:rFonts w:ascii="Garamond" w:hAnsi="Garamond"/>
                <w:sz w:val="28"/>
                <w:szCs w:val="28"/>
              </w:rPr>
              <w:t xml:space="preserve"> </w:t>
            </w:r>
            <w:proofErr w:type="spellStart"/>
            <w:r w:rsidRPr="002A263B">
              <w:rPr>
                <w:rFonts w:ascii="Garamond" w:hAnsi="Garamond"/>
                <w:sz w:val="28"/>
                <w:szCs w:val="28"/>
              </w:rPr>
              <w:t>ayds</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w:t>
            </w:r>
            <w:proofErr w:type="spellStart"/>
            <w:r w:rsidRPr="002A263B">
              <w:rPr>
                <w:rFonts w:ascii="Garamond" w:hAnsi="Garamond"/>
                <w:sz w:val="28"/>
                <w:szCs w:val="28"/>
              </w:rPr>
              <w:t>fardail</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litcheraght</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cheet</w:t>
            </w:r>
            <w:proofErr w:type="spellEnd"/>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dty</w:t>
            </w:r>
            <w:proofErr w:type="spellEnd"/>
            <w:r w:rsidRPr="002A263B">
              <w:rPr>
                <w:rFonts w:ascii="Garamond" w:hAnsi="Garamond"/>
                <w:sz w:val="28"/>
                <w:szCs w:val="28"/>
              </w:rPr>
              <w:t xml:space="preserve"> Hie </w:t>
            </w:r>
            <w:proofErr w:type="spellStart"/>
            <w:r w:rsidRPr="002A263B">
              <w:rPr>
                <w:rFonts w:ascii="Garamond" w:hAnsi="Garamond"/>
                <w:sz w:val="28"/>
                <w:szCs w:val="28"/>
              </w:rPr>
              <w:t>trooid</w:t>
            </w:r>
            <w:proofErr w:type="spellEnd"/>
            <w:r w:rsidRPr="002A263B">
              <w:rPr>
                <w:rFonts w:ascii="Garamond" w:hAnsi="Garamond"/>
                <w:sz w:val="28"/>
                <w:szCs w:val="28"/>
              </w:rPr>
              <w:t xml:space="preserve"> </w:t>
            </w:r>
            <w:proofErr w:type="spellStart"/>
            <w:r w:rsidRPr="002A263B">
              <w:rPr>
                <w:rFonts w:ascii="Garamond" w:hAnsi="Garamond"/>
                <w:sz w:val="28"/>
                <w:szCs w:val="28"/>
              </w:rPr>
              <w:t>eer</w:t>
            </w:r>
            <w:proofErr w:type="spellEnd"/>
            <w:r w:rsidRPr="002A263B">
              <w:rPr>
                <w:rFonts w:ascii="Garamond" w:hAnsi="Garamond"/>
                <w:sz w:val="28"/>
                <w:szCs w:val="28"/>
              </w:rPr>
              <w:t xml:space="preserve"> </w:t>
            </w:r>
            <w:proofErr w:type="spellStart"/>
            <w:r w:rsidRPr="002A263B">
              <w:rPr>
                <w:rFonts w:ascii="Garamond" w:hAnsi="Garamond"/>
                <w:sz w:val="28"/>
                <w:szCs w:val="28"/>
              </w:rPr>
              <w:t>cliaghtey</w:t>
            </w:r>
            <w:proofErr w:type="spellEnd"/>
            <w:r w:rsidRPr="00FB5A0A">
              <w:rPr>
                <w:rFonts w:ascii="Garamond" w:hAnsi="Garamond"/>
                <w:sz w:val="28"/>
                <w:szCs w:val="28"/>
              </w:rPr>
              <w:t> ;</w:t>
            </w:r>
            <w:r w:rsidRPr="002A263B">
              <w:rPr>
                <w:rFonts w:ascii="Garamond" w:hAnsi="Garamond"/>
                <w:sz w:val="28"/>
                <w:szCs w:val="28"/>
              </w:rPr>
              <w:t xml:space="preserve"> </w:t>
            </w:r>
            <w:proofErr w:type="spellStart"/>
            <w:r w:rsidRPr="002A263B">
              <w:rPr>
                <w:rFonts w:ascii="Garamond" w:hAnsi="Garamond"/>
                <w:sz w:val="28"/>
                <w:szCs w:val="28"/>
              </w:rPr>
              <w:t>Agh</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mad </w:t>
            </w:r>
            <w:proofErr w:type="spellStart"/>
            <w:r w:rsidRPr="002A263B">
              <w:rPr>
                <w:rFonts w:ascii="Garamond" w:hAnsi="Garamond"/>
                <w:sz w:val="28"/>
                <w:szCs w:val="28"/>
              </w:rPr>
              <w:t>uss</w:t>
            </w:r>
            <w:proofErr w:type="spellEnd"/>
            <w:r w:rsidRPr="002A263B">
              <w:rPr>
                <w:rFonts w:ascii="Garamond" w:hAnsi="Garamond"/>
                <w:sz w:val="28"/>
                <w:szCs w:val="28"/>
              </w:rPr>
              <w:t xml:space="preserve"> y </w:t>
            </w:r>
            <w:proofErr w:type="spellStart"/>
            <w:r w:rsidRPr="002A263B">
              <w:rPr>
                <w:rFonts w:ascii="Garamond" w:hAnsi="Garamond"/>
                <w:sz w:val="28"/>
                <w:szCs w:val="28"/>
              </w:rPr>
              <w:t>hirveish</w:t>
            </w:r>
            <w:proofErr w:type="spellEnd"/>
            <w:r w:rsidRPr="002A263B">
              <w:rPr>
                <w:rFonts w:ascii="Garamond" w:hAnsi="Garamond"/>
                <w:sz w:val="28"/>
                <w:szCs w:val="28"/>
              </w:rPr>
              <w:t xml:space="preserve"> </w:t>
            </w:r>
            <w:proofErr w:type="spellStart"/>
            <w:r w:rsidRPr="002A263B">
              <w:rPr>
                <w:rFonts w:ascii="Garamond" w:hAnsi="Garamond"/>
                <w:sz w:val="28"/>
                <w:szCs w:val="28"/>
              </w:rPr>
              <w:t>lesh</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Gree</w:t>
            </w:r>
            <w:proofErr w:type="spellEnd"/>
            <w:r w:rsidRPr="002A263B">
              <w:rPr>
                <w:rFonts w:ascii="Garamond" w:hAnsi="Garamond"/>
                <w:sz w:val="28"/>
                <w:szCs w:val="28"/>
              </w:rPr>
              <w:t xml:space="preserve">, </w:t>
            </w:r>
            <w:proofErr w:type="spellStart"/>
            <w:r w:rsidRPr="002A263B">
              <w:rPr>
                <w:rFonts w:ascii="Garamond" w:hAnsi="Garamond"/>
                <w:sz w:val="28"/>
                <w:szCs w:val="28"/>
              </w:rPr>
              <w:t>chammah</w:t>
            </w:r>
            <w:proofErr w:type="spellEnd"/>
            <w:r w:rsidRPr="002A263B">
              <w:rPr>
                <w:rFonts w:ascii="Garamond" w:hAnsi="Garamond"/>
                <w:sz w:val="28"/>
                <w:szCs w:val="28"/>
              </w:rPr>
              <w:t xml:space="preserve"> as </w:t>
            </w:r>
            <w:proofErr w:type="spellStart"/>
            <w:r w:rsidRPr="002A263B">
              <w:rPr>
                <w:rFonts w:ascii="Garamond" w:hAnsi="Garamond"/>
                <w:sz w:val="28"/>
                <w:szCs w:val="28"/>
              </w:rPr>
              <w:t>lesh</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Gorp</w:t>
            </w:r>
            <w:proofErr w:type="spellEnd"/>
            <w:r w:rsidRPr="002A263B">
              <w:rPr>
                <w:rFonts w:ascii="Garamond" w:hAnsi="Garamond"/>
                <w:sz w:val="28"/>
                <w:szCs w:val="28"/>
              </w:rPr>
              <w:t xml:space="preserve">, </w:t>
            </w:r>
            <w:proofErr w:type="spellStart"/>
            <w:r w:rsidRPr="002A263B">
              <w:rPr>
                <w:rFonts w:ascii="Garamond" w:hAnsi="Garamond"/>
                <w:sz w:val="28"/>
                <w:szCs w:val="28"/>
              </w:rPr>
              <w:t>trooid</w:t>
            </w:r>
            <w:proofErr w:type="spellEnd"/>
            <w:r w:rsidRPr="002A263B">
              <w:rPr>
                <w:rFonts w:ascii="Garamond" w:hAnsi="Garamond"/>
                <w:sz w:val="28"/>
                <w:szCs w:val="28"/>
              </w:rPr>
              <w:t xml:space="preserve"> </w:t>
            </w:r>
            <w:proofErr w:type="spellStart"/>
            <w:r w:rsidRPr="002A263B">
              <w:rPr>
                <w:rFonts w:ascii="Garamond" w:hAnsi="Garamond"/>
                <w:sz w:val="28"/>
                <w:szCs w:val="28"/>
              </w:rPr>
              <w:t>Yeesey</w:t>
            </w:r>
            <w:proofErr w:type="spellEnd"/>
            <w:r w:rsidRPr="002A263B">
              <w:rPr>
                <w:rFonts w:ascii="Garamond" w:hAnsi="Garamond"/>
                <w:sz w:val="28"/>
                <w:szCs w:val="28"/>
              </w:rPr>
              <w:t xml:space="preserve"> </w:t>
            </w:r>
            <w:proofErr w:type="spellStart"/>
            <w:r w:rsidRPr="002A263B">
              <w:rPr>
                <w:rFonts w:ascii="Garamond" w:hAnsi="Garamond"/>
                <w:sz w:val="28"/>
                <w:szCs w:val="28"/>
              </w:rPr>
              <w:t>Creest</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Jiarn</w:t>
            </w:r>
            <w:proofErr w:type="spellEnd"/>
            <w:r w:rsidRPr="002A263B">
              <w:rPr>
                <w:rFonts w:ascii="Garamond" w:hAnsi="Garamond"/>
                <w:sz w:val="28"/>
                <w:szCs w:val="28"/>
              </w:rPr>
              <w:t xml:space="preserve">. </w:t>
            </w:r>
            <w:r w:rsidRPr="002A263B">
              <w:rPr>
                <w:rFonts w:ascii="Garamond" w:hAnsi="Garamond"/>
                <w:i/>
                <w:sz w:val="28"/>
                <w:szCs w:val="28"/>
              </w:rPr>
              <w:t>Amen</w:t>
            </w:r>
            <w:r w:rsidRPr="002A263B">
              <w:rPr>
                <w:rFonts w:ascii="Garamond" w:hAnsi="Garamond"/>
                <w:sz w:val="28"/>
                <w:szCs w:val="28"/>
              </w:rPr>
              <w:t xml:space="preserve">. </w:t>
            </w:r>
          </w:p>
        </w:tc>
        <w:tc>
          <w:tcPr>
            <w:tcW w:w="3852" w:type="dxa"/>
          </w:tcPr>
          <w:p w14:paraId="1EB9B641" w14:textId="77777777" w:rsidR="000816C5" w:rsidRPr="00D05E71" w:rsidRDefault="000816C5" w:rsidP="00DB60C3">
            <w:pPr>
              <w:pStyle w:val="ListParagraph"/>
              <w:ind w:left="0"/>
              <w:jc w:val="both"/>
              <w:rPr>
                <w:rFonts w:ascii="Garamond" w:hAnsi="Garamond" w:cs="Times New Roman"/>
                <w:i/>
                <w:sz w:val="28"/>
              </w:rPr>
            </w:pPr>
            <w:r w:rsidRPr="00AF4BD2">
              <w:rPr>
                <w:rFonts w:ascii="Garamond" w:hAnsi="Garamond" w:cs="Times New Roman"/>
                <w:sz w:val="40"/>
              </w:rPr>
              <w:lastRenderedPageBreak/>
              <w:t>O</w:t>
            </w:r>
            <w:r w:rsidRPr="00D05E71">
              <w:rPr>
                <w:rFonts w:ascii="Garamond" w:hAnsi="Garamond" w:cs="Times New Roman"/>
                <w:i/>
                <w:sz w:val="28"/>
              </w:rPr>
              <w:t xml:space="preserve"> God, who alone art worthy of our Love, give us Grace that we may never </w:t>
            </w:r>
            <w:r w:rsidRPr="00D05E71">
              <w:rPr>
                <w:rFonts w:ascii="Garamond" w:hAnsi="Garamond" w:cs="Times New Roman"/>
                <w:i/>
                <w:sz w:val="28"/>
              </w:rPr>
              <w:lastRenderedPageBreak/>
              <w:t>forget Thee, nor thy glorious Perfections</w:t>
            </w:r>
            <w:r w:rsidRPr="00D05E71">
              <w:rPr>
                <w:rFonts w:ascii="Garamond" w:hAnsi="Garamond" w:cs="Times New Roman"/>
                <w:sz w:val="28"/>
              </w:rPr>
              <w:t> ;</w:t>
            </w:r>
            <w:r w:rsidRPr="00D05E71">
              <w:rPr>
                <w:rFonts w:ascii="Garamond" w:hAnsi="Garamond" w:cs="Times New Roman"/>
                <w:i/>
                <w:sz w:val="28"/>
              </w:rPr>
              <w:t xml:space="preserve"> but that we may serve Thee according to thy Word, in sincerity and godly Fear, that we may never mention thy sacred Name, without Reverence</w:t>
            </w:r>
            <w:r w:rsidRPr="00D05E71">
              <w:rPr>
                <w:rFonts w:ascii="Garamond" w:hAnsi="Garamond" w:cs="Times New Roman"/>
                <w:sz w:val="28"/>
              </w:rPr>
              <w:t> ;</w:t>
            </w:r>
            <w:r w:rsidRPr="00D05E71">
              <w:rPr>
                <w:rFonts w:ascii="Garamond" w:hAnsi="Garamond" w:cs="Times New Roman"/>
                <w:i/>
                <w:sz w:val="28"/>
              </w:rPr>
              <w:t xml:space="preserve"> that we may perform the Vows that are upon us</w:t>
            </w:r>
            <w:r w:rsidRPr="00D05E71">
              <w:rPr>
                <w:rFonts w:ascii="Garamond" w:hAnsi="Garamond" w:cs="Times New Roman"/>
                <w:sz w:val="28"/>
              </w:rPr>
              <w:t> ;</w:t>
            </w:r>
            <w:r w:rsidRPr="00D05E71">
              <w:rPr>
                <w:rFonts w:ascii="Garamond" w:hAnsi="Garamond" w:cs="Times New Roman"/>
                <w:i/>
                <w:sz w:val="28"/>
              </w:rPr>
              <w:t xml:space="preserve"> that we may not spend thy Holy Days in Vanity and Idleness, nor in a customary Attendance at thy House only, but that we may serve Thee with our Hearts, as well as with our Bodies, through Jesus Christ our Lord. </w:t>
            </w:r>
            <w:r w:rsidRPr="00D05E71">
              <w:rPr>
                <w:rFonts w:ascii="Garamond" w:hAnsi="Garamond" w:cs="Times New Roman"/>
                <w:sz w:val="28"/>
              </w:rPr>
              <w:t>Amen</w:t>
            </w:r>
            <w:r w:rsidRPr="00D05E71">
              <w:rPr>
                <w:rFonts w:ascii="Garamond" w:hAnsi="Garamond" w:cs="Times New Roman"/>
                <w:i/>
                <w:sz w:val="28"/>
              </w:rPr>
              <w:t>.</w:t>
            </w:r>
          </w:p>
        </w:tc>
        <w:tc>
          <w:tcPr>
            <w:tcW w:w="966" w:type="dxa"/>
          </w:tcPr>
          <w:p w14:paraId="5591A318" w14:textId="77777777" w:rsidR="000816C5" w:rsidRPr="000816C5" w:rsidRDefault="000816C5" w:rsidP="00DB60C3">
            <w:pPr>
              <w:pStyle w:val="ListParagraph"/>
              <w:ind w:left="0"/>
              <w:rPr>
                <w:rFonts w:ascii="Garamond" w:hAnsi="Garamond" w:cs="Times New Roman"/>
                <w:i/>
                <w:sz w:val="20"/>
                <w:szCs w:val="20"/>
              </w:rPr>
            </w:pPr>
          </w:p>
        </w:tc>
      </w:tr>
      <w:tr w:rsidR="00AF4BD2" w:rsidRPr="00D05E71" w14:paraId="157C1952" w14:textId="77777777" w:rsidTr="005261C9">
        <w:tc>
          <w:tcPr>
            <w:tcW w:w="4253" w:type="dxa"/>
            <w:tcBorders>
              <w:bottom w:val="single" w:sz="4" w:space="0" w:color="auto"/>
            </w:tcBorders>
          </w:tcPr>
          <w:p w14:paraId="345B51BE" w14:textId="77777777" w:rsidR="00AF4BD2" w:rsidRPr="002A263B" w:rsidRDefault="00AF4BD2" w:rsidP="00DB60C3">
            <w:pPr>
              <w:pStyle w:val="CM19"/>
              <w:widowControl/>
              <w:spacing w:after="80" w:line="300" w:lineRule="atLeast"/>
              <w:jc w:val="both"/>
              <w:rPr>
                <w:rFonts w:ascii="Garamond" w:hAnsi="Garamond"/>
                <w:sz w:val="28"/>
                <w:szCs w:val="28"/>
              </w:rPr>
            </w:pPr>
          </w:p>
        </w:tc>
        <w:tc>
          <w:tcPr>
            <w:tcW w:w="3852" w:type="dxa"/>
            <w:tcBorders>
              <w:bottom w:val="single" w:sz="4" w:space="0" w:color="auto"/>
            </w:tcBorders>
          </w:tcPr>
          <w:p w14:paraId="2E5BA530" w14:textId="77777777" w:rsidR="00AF4BD2" w:rsidRPr="00D05E71" w:rsidRDefault="00AF4BD2" w:rsidP="00DB60C3">
            <w:pPr>
              <w:pStyle w:val="ListParagraph"/>
              <w:ind w:left="0"/>
              <w:jc w:val="both"/>
              <w:rPr>
                <w:rFonts w:ascii="Garamond" w:hAnsi="Garamond" w:cs="Times New Roman"/>
                <w:i/>
                <w:sz w:val="28"/>
              </w:rPr>
            </w:pPr>
          </w:p>
        </w:tc>
        <w:tc>
          <w:tcPr>
            <w:tcW w:w="966" w:type="dxa"/>
          </w:tcPr>
          <w:p w14:paraId="0CDD0100" w14:textId="77777777" w:rsidR="00AF4BD2" w:rsidRPr="000816C5" w:rsidRDefault="00AF4BD2" w:rsidP="00DB60C3">
            <w:pPr>
              <w:pStyle w:val="ListParagraph"/>
              <w:ind w:left="0"/>
              <w:rPr>
                <w:rFonts w:ascii="Garamond" w:hAnsi="Garamond" w:cs="Times New Roman"/>
                <w:i/>
                <w:sz w:val="20"/>
                <w:szCs w:val="20"/>
              </w:rPr>
            </w:pPr>
          </w:p>
        </w:tc>
      </w:tr>
    </w:tbl>
    <w:p w14:paraId="54E41ABB" w14:textId="77777777" w:rsidR="00F352DB" w:rsidRDefault="00F62BC7" w:rsidP="00DB60C3">
      <w:pPr>
        <w:pStyle w:val="ListParagraph"/>
        <w:keepNext/>
        <w:spacing w:before="360" w:after="240"/>
        <w:ind w:left="0"/>
        <w:contextualSpacing w:val="0"/>
        <w:jc w:val="center"/>
        <w:rPr>
          <w:rFonts w:ascii="Garamond" w:hAnsi="Garamond" w:cs="Times New Roman"/>
          <w:i/>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Pr="00D05E71">
        <w:rPr>
          <w:rFonts w:ascii="Garamond" w:hAnsi="Garamond" w:cs="Times New Roman"/>
          <w:sz w:val="32"/>
        </w:rPr>
        <w:t>X</w:t>
      </w:r>
      <w:r w:rsidRPr="008B4C85">
        <w:rPr>
          <w:rFonts w:ascii="Garamond" w:hAnsi="Garamond" w:cs="Times New Roman"/>
          <w:i/>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854"/>
        <w:gridCol w:w="964"/>
      </w:tblGrid>
      <w:tr w:rsidR="002D73DD" w:rsidRPr="00F352DB" w14:paraId="695FA4E9" w14:textId="77777777" w:rsidTr="000A5AB7">
        <w:tc>
          <w:tcPr>
            <w:tcW w:w="4253" w:type="dxa"/>
          </w:tcPr>
          <w:p w14:paraId="4DE25DC3" w14:textId="77777777" w:rsidR="002D73DD" w:rsidRPr="004D7E8F" w:rsidRDefault="002D73DD" w:rsidP="00DB60C3">
            <w:pPr>
              <w:pStyle w:val="CM5"/>
              <w:widowControl/>
              <w:spacing w:line="240" w:lineRule="auto"/>
              <w:contextualSpacing/>
              <w:jc w:val="both"/>
              <w:rPr>
                <w:rFonts w:ascii="Garamond" w:hAnsi="Garamond"/>
                <w:sz w:val="28"/>
                <w:szCs w:val="28"/>
              </w:rPr>
            </w:pPr>
            <w:r w:rsidRPr="004D7E8F">
              <w:rPr>
                <w:rFonts w:ascii="Garamond" w:hAnsi="Garamond"/>
                <w:sz w:val="28"/>
                <w:szCs w:val="28"/>
              </w:rPr>
              <w:t xml:space="preserve">V. </w:t>
            </w:r>
            <w:r w:rsidRPr="0090171C">
              <w:rPr>
                <w:rFonts w:ascii="Old English Text MT" w:hAnsi="Old English Text MT"/>
                <w:sz w:val="40"/>
                <w:szCs w:val="28"/>
              </w:rPr>
              <w:t>C</w:t>
            </w:r>
            <w:r w:rsidRPr="00F352DB">
              <w:rPr>
                <w:rFonts w:ascii="Old English Text MT" w:hAnsi="Old English Text MT"/>
                <w:sz w:val="28"/>
                <w:szCs w:val="28"/>
              </w:rPr>
              <w:t xml:space="preserve">UR </w:t>
            </w:r>
            <w:proofErr w:type="spellStart"/>
            <w:r w:rsidRPr="00F352DB">
              <w:rPr>
                <w:rFonts w:ascii="Old English Text MT" w:hAnsi="Old English Text MT"/>
                <w:sz w:val="28"/>
                <w:szCs w:val="28"/>
              </w:rPr>
              <w:t>arrym</w:t>
            </w:r>
            <w:proofErr w:type="spellEnd"/>
            <w:r w:rsidRPr="00F352DB">
              <w:rPr>
                <w:rFonts w:ascii="Old English Text MT" w:hAnsi="Old English Text MT"/>
                <w:sz w:val="28"/>
                <w:szCs w:val="28"/>
              </w:rPr>
              <w:t xml:space="preserve"> da dt’</w:t>
            </w:r>
            <w:r>
              <w:rPr>
                <w:rFonts w:ascii="Old English Text MT" w:hAnsi="Old English Text MT"/>
                <w:sz w:val="28"/>
                <w:szCs w:val="28"/>
              </w:rPr>
              <w:t xml:space="preserve"> </w:t>
            </w:r>
            <w:r w:rsidRPr="00F352DB">
              <w:rPr>
                <w:rFonts w:ascii="Old English Text MT" w:hAnsi="Old English Text MT"/>
                <w:sz w:val="28"/>
                <w:szCs w:val="28"/>
              </w:rPr>
              <w:t xml:space="preserve">Ayr as da </w:t>
            </w:r>
            <w:proofErr w:type="spellStart"/>
            <w:r w:rsidRPr="00F352DB">
              <w:rPr>
                <w:rFonts w:ascii="Old English Text MT" w:hAnsi="Old English Text MT"/>
                <w:sz w:val="28"/>
                <w:szCs w:val="28"/>
              </w:rPr>
              <w:t>dty</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Voir</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dy</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vod</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dty</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Laghyn</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ve</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beayn</w:t>
            </w:r>
            <w:proofErr w:type="spellEnd"/>
            <w:r w:rsidRPr="00F352DB">
              <w:rPr>
                <w:rFonts w:ascii="Old English Text MT" w:hAnsi="Old English Text MT"/>
                <w:sz w:val="28"/>
                <w:szCs w:val="28"/>
              </w:rPr>
              <w:t xml:space="preserve"> er y </w:t>
            </w:r>
            <w:proofErr w:type="spellStart"/>
            <w:r w:rsidRPr="00F352DB">
              <w:rPr>
                <w:rFonts w:ascii="Old English Text MT" w:hAnsi="Old English Text MT"/>
                <w:sz w:val="28"/>
                <w:szCs w:val="28"/>
              </w:rPr>
              <w:t>Talloo</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ta’n</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Chiarn</w:t>
            </w:r>
            <w:proofErr w:type="spellEnd"/>
            <w:r w:rsidRPr="00F352DB">
              <w:rPr>
                <w:rFonts w:ascii="Old English Text MT" w:hAnsi="Old English Text MT"/>
                <w:sz w:val="28"/>
                <w:szCs w:val="28"/>
              </w:rPr>
              <w:t xml:space="preserve"> </w:t>
            </w:r>
            <w:proofErr w:type="spellStart"/>
            <w:r w:rsidRPr="00F352DB">
              <w:rPr>
                <w:rFonts w:ascii="Old English Text MT" w:hAnsi="Old English Text MT"/>
                <w:sz w:val="28"/>
                <w:szCs w:val="28"/>
              </w:rPr>
              <w:t>dty</w:t>
            </w:r>
            <w:proofErr w:type="spellEnd"/>
            <w:r w:rsidRPr="00F352DB">
              <w:rPr>
                <w:rFonts w:ascii="Old English Text MT" w:hAnsi="Old English Text MT"/>
                <w:sz w:val="28"/>
                <w:szCs w:val="28"/>
              </w:rPr>
              <w:t xml:space="preserve"> Yee </w:t>
            </w:r>
            <w:proofErr w:type="spellStart"/>
            <w:r w:rsidRPr="00F352DB">
              <w:rPr>
                <w:rFonts w:ascii="Old English Text MT" w:hAnsi="Old English Text MT"/>
                <w:sz w:val="28"/>
                <w:szCs w:val="28"/>
              </w:rPr>
              <w:t>dy</w:t>
            </w:r>
            <w:proofErr w:type="spellEnd"/>
            <w:r w:rsidRPr="00F352DB">
              <w:rPr>
                <w:rFonts w:ascii="Old English Text MT" w:hAnsi="Old English Text MT"/>
                <w:sz w:val="28"/>
                <w:szCs w:val="28"/>
              </w:rPr>
              <w:t xml:space="preserve"> chur </w:t>
            </w:r>
            <w:proofErr w:type="spellStart"/>
            <w:r w:rsidRPr="00F352DB">
              <w:rPr>
                <w:rFonts w:ascii="Old English Text MT" w:hAnsi="Old English Text MT"/>
                <w:sz w:val="28"/>
                <w:szCs w:val="28"/>
              </w:rPr>
              <w:t>dhyt</w:t>
            </w:r>
            <w:proofErr w:type="spellEnd"/>
            <w:r w:rsidRPr="00F352DB">
              <w:rPr>
                <w:rFonts w:ascii="Old English Text MT" w:hAnsi="Old English Text MT"/>
                <w:sz w:val="28"/>
                <w:szCs w:val="28"/>
              </w:rPr>
              <w:t>.</w:t>
            </w:r>
            <w:r w:rsidRPr="004D7E8F">
              <w:rPr>
                <w:rFonts w:ascii="Garamond" w:hAnsi="Garamond"/>
                <w:sz w:val="28"/>
                <w:szCs w:val="28"/>
              </w:rPr>
              <w:t xml:space="preserve"> </w:t>
            </w:r>
          </w:p>
        </w:tc>
        <w:tc>
          <w:tcPr>
            <w:tcW w:w="3854" w:type="dxa"/>
          </w:tcPr>
          <w:p w14:paraId="0033D5EA" w14:textId="77777777" w:rsidR="002D73DD" w:rsidRPr="00F352DB" w:rsidRDefault="002D73DD" w:rsidP="00DB60C3">
            <w:pPr>
              <w:pStyle w:val="ListParagraph"/>
              <w:ind w:left="0"/>
              <w:jc w:val="both"/>
              <w:rPr>
                <w:rFonts w:ascii="Garamond" w:hAnsi="Garamond" w:cs="Times New Roman"/>
                <w:sz w:val="28"/>
              </w:rPr>
            </w:pPr>
            <w:r w:rsidRPr="00F352DB">
              <w:rPr>
                <w:rFonts w:ascii="Garamond" w:hAnsi="Garamond" w:cs="Times New Roman"/>
                <w:sz w:val="28"/>
              </w:rPr>
              <w:t xml:space="preserve">V. </w:t>
            </w:r>
            <w:proofErr w:type="spellStart"/>
            <w:r w:rsidRPr="0090171C">
              <w:rPr>
                <w:rFonts w:ascii="Old English Text MT" w:hAnsi="Old English Text MT" w:cs="Times New Roman"/>
                <w:sz w:val="40"/>
              </w:rPr>
              <w:t>H</w:t>
            </w:r>
            <w:r w:rsidRPr="00F352DB">
              <w:rPr>
                <w:rFonts w:ascii="Old English Text MT" w:hAnsi="Old English Text MT" w:cs="Times New Roman"/>
                <w:sz w:val="28"/>
              </w:rPr>
              <w:t>Onour</w:t>
            </w:r>
            <w:proofErr w:type="spellEnd"/>
            <w:r w:rsidRPr="00F352DB">
              <w:rPr>
                <w:rFonts w:ascii="Old English Text MT" w:hAnsi="Old English Text MT" w:cs="Times New Roman"/>
                <w:sz w:val="28"/>
              </w:rPr>
              <w:t xml:space="preserve"> thy Father and thy Mother, that thy Days may be long in the Land which the Lord thy God giveth thee.</w:t>
            </w:r>
            <w:r w:rsidRPr="00F352DB">
              <w:rPr>
                <w:rFonts w:ascii="Garamond" w:hAnsi="Garamond" w:cs="Times New Roman"/>
                <w:sz w:val="28"/>
              </w:rPr>
              <w:t xml:space="preserve"> </w:t>
            </w:r>
          </w:p>
        </w:tc>
        <w:tc>
          <w:tcPr>
            <w:tcW w:w="0" w:type="auto"/>
          </w:tcPr>
          <w:p w14:paraId="5FA21DD7"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10C53747" w14:textId="77777777" w:rsidTr="000A5AB7">
        <w:tc>
          <w:tcPr>
            <w:tcW w:w="4253" w:type="dxa"/>
          </w:tcPr>
          <w:p w14:paraId="154664C6" w14:textId="77777777" w:rsidR="002D73DD" w:rsidRPr="004D7E8F" w:rsidRDefault="002D73DD" w:rsidP="00DB60C3">
            <w:pPr>
              <w:pStyle w:val="CM3"/>
              <w:widowControl/>
              <w:spacing w:line="240" w:lineRule="auto"/>
              <w:ind w:firstLine="227"/>
              <w:contextualSpacing/>
              <w:jc w:val="both"/>
              <w:rPr>
                <w:rFonts w:ascii="Garamond" w:hAnsi="Garamond"/>
                <w:sz w:val="28"/>
                <w:szCs w:val="28"/>
              </w:rPr>
            </w:pPr>
            <w:r w:rsidRPr="004D7E8F">
              <w:rPr>
                <w:rFonts w:ascii="Garamond" w:hAnsi="Garamond"/>
                <w:i/>
                <w:sz w:val="28"/>
                <w:szCs w:val="28"/>
              </w:rPr>
              <w:t>Q.</w:t>
            </w:r>
            <w:r w:rsidRPr="004D7E8F">
              <w:rPr>
                <w:rFonts w:ascii="Garamond" w:hAnsi="Garamond"/>
                <w:sz w:val="28"/>
                <w:szCs w:val="28"/>
              </w:rPr>
              <w:t xml:space="preserve"> </w:t>
            </w:r>
            <w:proofErr w:type="spellStart"/>
            <w:r w:rsidRPr="004D7E8F">
              <w:rPr>
                <w:rFonts w:ascii="Garamond" w:hAnsi="Garamond"/>
                <w:sz w:val="28"/>
                <w:szCs w:val="28"/>
              </w:rPr>
              <w:t>Cre</w:t>
            </w:r>
            <w:proofErr w:type="spellEnd"/>
            <w:r w:rsidRPr="004D7E8F">
              <w:rPr>
                <w:rFonts w:ascii="Garamond" w:hAnsi="Garamond"/>
                <w:sz w:val="28"/>
                <w:szCs w:val="28"/>
              </w:rPr>
              <w:t xml:space="preserve"> </w:t>
            </w:r>
            <w:proofErr w:type="spellStart"/>
            <w:r w:rsidRPr="004D7E8F">
              <w:rPr>
                <w:rFonts w:ascii="Garamond" w:hAnsi="Garamond"/>
                <w:sz w:val="28"/>
                <w:szCs w:val="28"/>
              </w:rPr>
              <w:t>ny</w:t>
            </w:r>
            <w:proofErr w:type="spellEnd"/>
            <w:r w:rsidRPr="004D7E8F">
              <w:rPr>
                <w:rFonts w:ascii="Garamond" w:hAnsi="Garamond"/>
                <w:sz w:val="28"/>
                <w:szCs w:val="28"/>
              </w:rPr>
              <w:t xml:space="preserve"> </w:t>
            </w:r>
            <w:proofErr w:type="spellStart"/>
            <w:r w:rsidRPr="004D7E8F">
              <w:rPr>
                <w:rFonts w:ascii="Garamond" w:hAnsi="Garamond"/>
                <w:sz w:val="28"/>
                <w:szCs w:val="28"/>
              </w:rPr>
              <w:t>Currymyn</w:t>
            </w:r>
            <w:proofErr w:type="spellEnd"/>
            <w:r w:rsidRPr="004D7E8F">
              <w:rPr>
                <w:rFonts w:ascii="Garamond" w:hAnsi="Garamond"/>
                <w:sz w:val="28"/>
                <w:szCs w:val="28"/>
              </w:rPr>
              <w:t xml:space="preserve"> </w:t>
            </w:r>
            <w:proofErr w:type="spellStart"/>
            <w:r w:rsidRPr="004D7E8F">
              <w:rPr>
                <w:rFonts w:ascii="Garamond" w:hAnsi="Garamond"/>
                <w:sz w:val="28"/>
                <w:szCs w:val="28"/>
              </w:rPr>
              <w:t>t’ayns</w:t>
            </w:r>
            <w:proofErr w:type="spellEnd"/>
            <w:r w:rsidRPr="004D7E8F">
              <w:rPr>
                <w:rFonts w:ascii="Garamond" w:hAnsi="Garamond"/>
                <w:sz w:val="28"/>
                <w:szCs w:val="28"/>
              </w:rPr>
              <w:t xml:space="preserve"> </w:t>
            </w:r>
            <w:proofErr w:type="spellStart"/>
            <w:r w:rsidRPr="004D7E8F">
              <w:rPr>
                <w:rFonts w:ascii="Garamond" w:hAnsi="Garamond"/>
                <w:sz w:val="28"/>
                <w:szCs w:val="28"/>
              </w:rPr>
              <w:t>yn</w:t>
            </w:r>
            <w:proofErr w:type="spellEnd"/>
            <w:r w:rsidRPr="004D7E8F">
              <w:rPr>
                <w:rFonts w:ascii="Garamond" w:hAnsi="Garamond"/>
                <w:sz w:val="28"/>
                <w:szCs w:val="28"/>
              </w:rPr>
              <w:t xml:space="preserve"> </w:t>
            </w:r>
            <w:proofErr w:type="spellStart"/>
            <w:r w:rsidRPr="004D7E8F">
              <w:rPr>
                <w:rFonts w:ascii="Garamond" w:hAnsi="Garamond"/>
                <w:sz w:val="28"/>
                <w:szCs w:val="28"/>
              </w:rPr>
              <w:t>Anney</w:t>
            </w:r>
            <w:proofErr w:type="spellEnd"/>
            <w:r w:rsidRPr="004D7E8F">
              <w:rPr>
                <w:rFonts w:ascii="Garamond" w:hAnsi="Garamond"/>
                <w:sz w:val="28"/>
                <w:szCs w:val="28"/>
              </w:rPr>
              <w:t xml:space="preserve"> </w:t>
            </w:r>
            <w:proofErr w:type="spellStart"/>
            <w:r w:rsidRPr="004D7E8F">
              <w:rPr>
                <w:rFonts w:ascii="Garamond" w:hAnsi="Garamond"/>
                <w:sz w:val="28"/>
                <w:szCs w:val="28"/>
              </w:rPr>
              <w:t>shoh</w:t>
            </w:r>
            <w:proofErr w:type="spellEnd"/>
            <w:r w:rsidRPr="004D7E8F">
              <w:rPr>
                <w:rFonts w:ascii="Garamond" w:hAnsi="Garamond"/>
                <w:i/>
                <w:sz w:val="28"/>
                <w:szCs w:val="28"/>
              </w:rPr>
              <w:t> </w:t>
            </w:r>
            <w:r w:rsidRPr="004D7E8F">
              <w:rPr>
                <w:rFonts w:ascii="Garamond" w:hAnsi="Garamond"/>
                <w:sz w:val="28"/>
                <w:szCs w:val="28"/>
              </w:rPr>
              <w:t xml:space="preserve">? </w:t>
            </w:r>
          </w:p>
        </w:tc>
        <w:tc>
          <w:tcPr>
            <w:tcW w:w="3854" w:type="dxa"/>
          </w:tcPr>
          <w:p w14:paraId="4894C982"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are the duties contained in this Command ?</w:t>
            </w:r>
          </w:p>
        </w:tc>
        <w:tc>
          <w:tcPr>
            <w:tcW w:w="0" w:type="auto"/>
          </w:tcPr>
          <w:p w14:paraId="0F03684E"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7E143AB4" w14:textId="77777777" w:rsidTr="000A5AB7">
        <w:tc>
          <w:tcPr>
            <w:tcW w:w="4253" w:type="dxa"/>
          </w:tcPr>
          <w:p w14:paraId="78E66872" w14:textId="77777777" w:rsidR="002D73DD" w:rsidRPr="004D7E8F" w:rsidRDefault="002D73DD" w:rsidP="00DB60C3">
            <w:pPr>
              <w:pStyle w:val="CM3"/>
              <w:widowControl/>
              <w:spacing w:line="240" w:lineRule="auto"/>
              <w:ind w:firstLine="227"/>
              <w:contextualSpacing/>
              <w:jc w:val="both"/>
              <w:rPr>
                <w:rFonts w:ascii="Garamond" w:hAnsi="Garamond"/>
                <w:sz w:val="28"/>
                <w:szCs w:val="28"/>
              </w:rPr>
            </w:pPr>
            <w:r w:rsidRPr="004D7E8F">
              <w:rPr>
                <w:rFonts w:ascii="Garamond" w:hAnsi="Garamond"/>
                <w:i/>
                <w:sz w:val="28"/>
                <w:szCs w:val="28"/>
              </w:rPr>
              <w:t xml:space="preserve">A. </w:t>
            </w:r>
            <w:proofErr w:type="spellStart"/>
            <w:r w:rsidRPr="004D7E8F">
              <w:rPr>
                <w:rFonts w:ascii="Garamond" w:hAnsi="Garamond"/>
                <w:sz w:val="28"/>
                <w:szCs w:val="28"/>
              </w:rPr>
              <w:t>Currym</w:t>
            </w:r>
            <w:proofErr w:type="spellEnd"/>
            <w:r w:rsidRPr="004D7E8F">
              <w:rPr>
                <w:rFonts w:ascii="Garamond" w:hAnsi="Garamond"/>
                <w:sz w:val="28"/>
                <w:szCs w:val="28"/>
              </w:rPr>
              <w:t xml:space="preserve"> </w:t>
            </w:r>
            <w:proofErr w:type="spellStart"/>
            <w:r w:rsidRPr="004D7E8F">
              <w:rPr>
                <w:rFonts w:ascii="Garamond" w:hAnsi="Garamond"/>
                <w:sz w:val="28"/>
                <w:szCs w:val="28"/>
              </w:rPr>
              <w:t>Cloan</w:t>
            </w:r>
            <w:proofErr w:type="spellEnd"/>
            <w:r w:rsidRPr="004D7E8F">
              <w:rPr>
                <w:rFonts w:ascii="Garamond" w:hAnsi="Garamond"/>
                <w:sz w:val="28"/>
                <w:szCs w:val="28"/>
              </w:rPr>
              <w:t xml:space="preserve"> </w:t>
            </w:r>
            <w:proofErr w:type="spellStart"/>
            <w:r w:rsidRPr="004D7E8F">
              <w:rPr>
                <w:rFonts w:ascii="Garamond" w:hAnsi="Garamond"/>
                <w:sz w:val="28"/>
                <w:szCs w:val="28"/>
              </w:rPr>
              <w:t>gys</w:t>
            </w:r>
            <w:proofErr w:type="spellEnd"/>
            <w:r w:rsidRPr="004D7E8F">
              <w:rPr>
                <w:rFonts w:ascii="Garamond" w:hAnsi="Garamond"/>
                <w:sz w:val="28"/>
                <w:szCs w:val="28"/>
              </w:rPr>
              <w:t xml:space="preserve"> </w:t>
            </w:r>
            <w:proofErr w:type="spellStart"/>
            <w:r w:rsidRPr="004D7E8F">
              <w:rPr>
                <w:rFonts w:ascii="Garamond" w:hAnsi="Garamond"/>
                <w:sz w:val="28"/>
                <w:szCs w:val="28"/>
              </w:rPr>
              <w:t>nyn</w:t>
            </w:r>
            <w:proofErr w:type="spellEnd"/>
            <w:r w:rsidRPr="004D7E8F">
              <w:rPr>
                <w:rFonts w:ascii="Garamond" w:hAnsi="Garamond"/>
                <w:sz w:val="28"/>
                <w:szCs w:val="28"/>
              </w:rPr>
              <w:t xml:space="preserve"> Ayr as </w:t>
            </w:r>
            <w:proofErr w:type="spellStart"/>
            <w:r w:rsidRPr="004D7E8F">
              <w:rPr>
                <w:rFonts w:ascii="Garamond" w:hAnsi="Garamond"/>
                <w:sz w:val="28"/>
                <w:szCs w:val="28"/>
              </w:rPr>
              <w:t>nyn</w:t>
            </w:r>
            <w:proofErr w:type="spellEnd"/>
            <w:r w:rsidRPr="004D7E8F">
              <w:rPr>
                <w:rFonts w:ascii="Garamond" w:hAnsi="Garamond"/>
                <w:sz w:val="28"/>
                <w:szCs w:val="28"/>
              </w:rPr>
              <w:t xml:space="preserve"> Moir, </w:t>
            </w:r>
            <w:proofErr w:type="spellStart"/>
            <w:r w:rsidRPr="004D7E8F">
              <w:rPr>
                <w:rFonts w:ascii="Garamond" w:hAnsi="Garamond"/>
                <w:sz w:val="28"/>
                <w:szCs w:val="28"/>
              </w:rPr>
              <w:t>Sharvaantyn</w:t>
            </w:r>
            <w:proofErr w:type="spellEnd"/>
            <w:r w:rsidRPr="004D7E8F">
              <w:rPr>
                <w:rFonts w:ascii="Garamond" w:hAnsi="Garamond"/>
                <w:sz w:val="28"/>
                <w:szCs w:val="28"/>
              </w:rPr>
              <w:t xml:space="preserve"> </w:t>
            </w:r>
            <w:proofErr w:type="spellStart"/>
            <w:r w:rsidRPr="004D7E8F">
              <w:rPr>
                <w:rFonts w:ascii="Garamond" w:hAnsi="Garamond"/>
                <w:sz w:val="28"/>
                <w:szCs w:val="28"/>
              </w:rPr>
              <w:t>gys</w:t>
            </w:r>
            <w:proofErr w:type="spellEnd"/>
            <w:r w:rsidRPr="004D7E8F">
              <w:rPr>
                <w:rFonts w:ascii="Garamond" w:hAnsi="Garamond"/>
                <w:sz w:val="28"/>
                <w:szCs w:val="28"/>
              </w:rPr>
              <w:t xml:space="preserve"> </w:t>
            </w:r>
            <w:proofErr w:type="spellStart"/>
            <w:r w:rsidRPr="004D7E8F">
              <w:rPr>
                <w:rFonts w:ascii="Garamond" w:hAnsi="Garamond"/>
                <w:sz w:val="28"/>
                <w:szCs w:val="28"/>
              </w:rPr>
              <w:t>nyn</w:t>
            </w:r>
            <w:proofErr w:type="spellEnd"/>
            <w:r w:rsidRPr="004D7E8F">
              <w:rPr>
                <w:rFonts w:ascii="Garamond" w:hAnsi="Garamond"/>
                <w:sz w:val="28"/>
                <w:szCs w:val="28"/>
              </w:rPr>
              <w:t xml:space="preserve"> </w:t>
            </w:r>
            <w:proofErr w:type="spellStart"/>
            <w:r w:rsidRPr="004D7E8F">
              <w:rPr>
                <w:rFonts w:ascii="Garamond" w:hAnsi="Garamond"/>
                <w:sz w:val="28"/>
                <w:szCs w:val="28"/>
              </w:rPr>
              <w:t>Maishteryn</w:t>
            </w:r>
            <w:proofErr w:type="spellEnd"/>
            <w:r w:rsidRPr="004D7E8F">
              <w:rPr>
                <w:rFonts w:ascii="Garamond" w:hAnsi="Garamond"/>
                <w:sz w:val="28"/>
                <w:szCs w:val="28"/>
              </w:rPr>
              <w:t xml:space="preserve">, </w:t>
            </w:r>
            <w:proofErr w:type="spellStart"/>
            <w:r w:rsidRPr="004D7E8F">
              <w:rPr>
                <w:rFonts w:ascii="Garamond" w:hAnsi="Garamond"/>
                <w:sz w:val="28"/>
                <w:szCs w:val="28"/>
              </w:rPr>
              <w:t>Pobbyl</w:t>
            </w:r>
            <w:proofErr w:type="spellEnd"/>
            <w:r w:rsidRPr="004D7E8F">
              <w:rPr>
                <w:rFonts w:ascii="Garamond" w:hAnsi="Garamond"/>
                <w:sz w:val="28"/>
                <w:szCs w:val="28"/>
              </w:rPr>
              <w:t xml:space="preserve"> </w:t>
            </w:r>
            <w:proofErr w:type="spellStart"/>
            <w:r w:rsidRPr="004D7E8F">
              <w:rPr>
                <w:rFonts w:ascii="Garamond" w:hAnsi="Garamond"/>
                <w:sz w:val="28"/>
                <w:szCs w:val="28"/>
              </w:rPr>
              <w:t>gys</w:t>
            </w:r>
            <w:proofErr w:type="spellEnd"/>
            <w:r w:rsidRPr="004D7E8F">
              <w:rPr>
                <w:rFonts w:ascii="Garamond" w:hAnsi="Garamond"/>
                <w:sz w:val="28"/>
                <w:szCs w:val="28"/>
              </w:rPr>
              <w:t xml:space="preserve"> </w:t>
            </w:r>
            <w:proofErr w:type="spellStart"/>
            <w:r w:rsidRPr="004D7E8F">
              <w:rPr>
                <w:rFonts w:ascii="Garamond" w:hAnsi="Garamond"/>
                <w:sz w:val="28"/>
                <w:szCs w:val="28"/>
              </w:rPr>
              <w:t>nyn</w:t>
            </w:r>
            <w:proofErr w:type="spellEnd"/>
            <w:r w:rsidRPr="004D7E8F">
              <w:rPr>
                <w:rFonts w:ascii="Garamond" w:hAnsi="Garamond"/>
                <w:sz w:val="28"/>
                <w:szCs w:val="28"/>
              </w:rPr>
              <w:t xml:space="preserve"> </w:t>
            </w:r>
            <w:proofErr w:type="spellStart"/>
            <w:r w:rsidRPr="004D7E8F">
              <w:rPr>
                <w:rFonts w:ascii="Garamond" w:hAnsi="Garamond"/>
                <w:sz w:val="28"/>
                <w:szCs w:val="28"/>
              </w:rPr>
              <w:t>Gianoortyn</w:t>
            </w:r>
            <w:proofErr w:type="spellEnd"/>
            <w:r w:rsidRPr="004D7E8F">
              <w:rPr>
                <w:rFonts w:ascii="Garamond" w:hAnsi="Garamond"/>
                <w:sz w:val="28"/>
                <w:szCs w:val="28"/>
              </w:rPr>
              <w:t xml:space="preserve">, </w:t>
            </w:r>
            <w:proofErr w:type="spellStart"/>
            <w:r w:rsidRPr="004D7E8F">
              <w:rPr>
                <w:rFonts w:ascii="Garamond" w:hAnsi="Garamond"/>
                <w:sz w:val="28"/>
                <w:szCs w:val="28"/>
              </w:rPr>
              <w:t>dy</w:t>
            </w:r>
            <w:proofErr w:type="spellEnd"/>
            <w:r w:rsidRPr="004D7E8F">
              <w:rPr>
                <w:rFonts w:ascii="Garamond" w:hAnsi="Garamond"/>
                <w:sz w:val="28"/>
                <w:szCs w:val="28"/>
              </w:rPr>
              <w:t xml:space="preserve"> </w:t>
            </w:r>
            <w:proofErr w:type="spellStart"/>
            <w:r w:rsidRPr="004D7E8F">
              <w:rPr>
                <w:rFonts w:ascii="Garamond" w:hAnsi="Garamond"/>
                <w:sz w:val="28"/>
                <w:szCs w:val="28"/>
              </w:rPr>
              <w:t>chooilley</w:t>
            </w:r>
            <w:proofErr w:type="spellEnd"/>
            <w:r w:rsidRPr="004D7E8F">
              <w:rPr>
                <w:rFonts w:ascii="Garamond" w:hAnsi="Garamond"/>
                <w:sz w:val="28"/>
                <w:szCs w:val="28"/>
              </w:rPr>
              <w:t xml:space="preserve"> </w:t>
            </w:r>
            <w:proofErr w:type="spellStart"/>
            <w:r w:rsidRPr="004D7E8F">
              <w:rPr>
                <w:rFonts w:ascii="Garamond" w:hAnsi="Garamond"/>
                <w:sz w:val="28"/>
                <w:szCs w:val="28"/>
              </w:rPr>
              <w:t>Chreestee</w:t>
            </w:r>
            <w:proofErr w:type="spellEnd"/>
            <w:r w:rsidRPr="004D7E8F">
              <w:rPr>
                <w:rFonts w:ascii="Garamond" w:hAnsi="Garamond"/>
                <w:sz w:val="28"/>
                <w:szCs w:val="28"/>
              </w:rPr>
              <w:t xml:space="preserve"> </w:t>
            </w:r>
            <w:proofErr w:type="spellStart"/>
            <w:r w:rsidRPr="004D7E8F">
              <w:rPr>
                <w:rFonts w:ascii="Garamond" w:hAnsi="Garamond"/>
                <w:sz w:val="28"/>
                <w:szCs w:val="28"/>
              </w:rPr>
              <w:t>gys</w:t>
            </w:r>
            <w:proofErr w:type="spellEnd"/>
            <w:r w:rsidRPr="004D7E8F">
              <w:rPr>
                <w:rFonts w:ascii="Garamond" w:hAnsi="Garamond"/>
                <w:sz w:val="28"/>
                <w:szCs w:val="28"/>
              </w:rPr>
              <w:t xml:space="preserve"> </w:t>
            </w:r>
            <w:proofErr w:type="spellStart"/>
            <w:r w:rsidRPr="004D7E8F">
              <w:rPr>
                <w:rFonts w:ascii="Garamond" w:hAnsi="Garamond"/>
                <w:sz w:val="28"/>
                <w:szCs w:val="28"/>
              </w:rPr>
              <w:t>nyn</w:t>
            </w:r>
            <w:proofErr w:type="spellEnd"/>
            <w:r w:rsidRPr="004D7E8F">
              <w:rPr>
                <w:rFonts w:ascii="Garamond" w:hAnsi="Garamond"/>
                <w:sz w:val="28"/>
                <w:szCs w:val="28"/>
              </w:rPr>
              <w:t xml:space="preserve"> </w:t>
            </w:r>
            <w:proofErr w:type="spellStart"/>
            <w:r w:rsidRPr="004D7E8F">
              <w:rPr>
                <w:rFonts w:ascii="Garamond" w:hAnsi="Garamond"/>
                <w:sz w:val="28"/>
                <w:szCs w:val="28"/>
              </w:rPr>
              <w:t>Mochyllyn</w:t>
            </w:r>
            <w:proofErr w:type="spellEnd"/>
            <w:r w:rsidRPr="004D7E8F">
              <w:rPr>
                <w:rFonts w:ascii="Garamond" w:hAnsi="Garamond"/>
                <w:sz w:val="28"/>
                <w:szCs w:val="28"/>
              </w:rPr>
              <w:t xml:space="preserve"> </w:t>
            </w:r>
            <w:proofErr w:type="spellStart"/>
            <w:r w:rsidRPr="004D7E8F">
              <w:rPr>
                <w:rFonts w:ascii="Garamond" w:hAnsi="Garamond"/>
                <w:sz w:val="28"/>
                <w:szCs w:val="28"/>
              </w:rPr>
              <w:t>Spyrydoil</w:t>
            </w:r>
            <w:proofErr w:type="spellEnd"/>
            <w:r w:rsidRPr="004D7E8F">
              <w:rPr>
                <w:rFonts w:ascii="Garamond" w:hAnsi="Garamond"/>
                <w:sz w:val="28"/>
                <w:szCs w:val="28"/>
              </w:rPr>
              <w:t xml:space="preserve">, as </w:t>
            </w:r>
            <w:proofErr w:type="spellStart"/>
            <w:r w:rsidRPr="004D7E8F">
              <w:rPr>
                <w:rFonts w:ascii="Garamond" w:hAnsi="Garamond"/>
                <w:sz w:val="28"/>
                <w:szCs w:val="28"/>
              </w:rPr>
              <w:t>currym</w:t>
            </w:r>
            <w:proofErr w:type="spellEnd"/>
            <w:r w:rsidRPr="004D7E8F">
              <w:rPr>
                <w:rFonts w:ascii="Garamond" w:hAnsi="Garamond"/>
                <w:sz w:val="28"/>
                <w:szCs w:val="28"/>
              </w:rPr>
              <w:t xml:space="preserve"> </w:t>
            </w:r>
            <w:proofErr w:type="spellStart"/>
            <w:r w:rsidRPr="004D7E8F">
              <w:rPr>
                <w:rFonts w:ascii="Garamond" w:hAnsi="Garamond"/>
                <w:sz w:val="28"/>
                <w:szCs w:val="28"/>
              </w:rPr>
              <w:t>dy</w:t>
            </w:r>
            <w:proofErr w:type="spellEnd"/>
            <w:r w:rsidRPr="004D7E8F">
              <w:rPr>
                <w:rFonts w:ascii="Garamond" w:hAnsi="Garamond"/>
                <w:sz w:val="28"/>
                <w:szCs w:val="28"/>
              </w:rPr>
              <w:t xml:space="preserve"> </w:t>
            </w:r>
            <w:proofErr w:type="spellStart"/>
            <w:r w:rsidRPr="004D7E8F">
              <w:rPr>
                <w:rFonts w:ascii="Garamond" w:hAnsi="Garamond"/>
                <w:sz w:val="28"/>
                <w:szCs w:val="28"/>
              </w:rPr>
              <w:t>chooilley</w:t>
            </w:r>
            <w:proofErr w:type="spellEnd"/>
            <w:r w:rsidRPr="004D7E8F">
              <w:rPr>
                <w:rFonts w:ascii="Garamond" w:hAnsi="Garamond"/>
                <w:sz w:val="28"/>
                <w:szCs w:val="28"/>
              </w:rPr>
              <w:t xml:space="preserve"> </w:t>
            </w:r>
            <w:proofErr w:type="spellStart"/>
            <w:r w:rsidRPr="004D7E8F">
              <w:rPr>
                <w:rFonts w:ascii="Garamond" w:hAnsi="Garamond"/>
                <w:sz w:val="28"/>
                <w:szCs w:val="28"/>
              </w:rPr>
              <w:t>ghooinney</w:t>
            </w:r>
            <w:proofErr w:type="spellEnd"/>
            <w:r w:rsidRPr="004D7E8F">
              <w:rPr>
                <w:rFonts w:ascii="Garamond" w:hAnsi="Garamond"/>
                <w:sz w:val="28"/>
                <w:szCs w:val="28"/>
              </w:rPr>
              <w:t xml:space="preserve"> </w:t>
            </w:r>
            <w:proofErr w:type="spellStart"/>
            <w:r w:rsidRPr="004D7E8F">
              <w:rPr>
                <w:rFonts w:ascii="Garamond" w:hAnsi="Garamond"/>
                <w:sz w:val="28"/>
                <w:szCs w:val="28"/>
              </w:rPr>
              <w:t>hucsyn</w:t>
            </w:r>
            <w:proofErr w:type="spellEnd"/>
            <w:r w:rsidRPr="004D7E8F">
              <w:rPr>
                <w:rFonts w:ascii="Garamond" w:hAnsi="Garamond"/>
                <w:sz w:val="28"/>
                <w:szCs w:val="28"/>
              </w:rPr>
              <w:t xml:space="preserve"> </w:t>
            </w:r>
            <w:proofErr w:type="spellStart"/>
            <w:r w:rsidRPr="004D7E8F">
              <w:rPr>
                <w:rFonts w:ascii="Garamond" w:hAnsi="Garamond"/>
                <w:sz w:val="28"/>
                <w:szCs w:val="28"/>
              </w:rPr>
              <w:t>t’er</w:t>
            </w:r>
            <w:proofErr w:type="spellEnd"/>
            <w:r w:rsidRPr="004D7E8F">
              <w:rPr>
                <w:rFonts w:ascii="Garamond" w:hAnsi="Garamond"/>
                <w:sz w:val="28"/>
                <w:szCs w:val="28"/>
              </w:rPr>
              <w:t xml:space="preserve"> </w:t>
            </w:r>
            <w:proofErr w:type="spellStart"/>
            <w:r w:rsidRPr="004D7E8F">
              <w:rPr>
                <w:rFonts w:ascii="Garamond" w:hAnsi="Garamond"/>
                <w:sz w:val="28"/>
                <w:szCs w:val="28"/>
              </w:rPr>
              <w:t>nyn</w:t>
            </w:r>
            <w:proofErr w:type="spellEnd"/>
            <w:r w:rsidRPr="004D7E8F">
              <w:rPr>
                <w:rFonts w:ascii="Garamond" w:hAnsi="Garamond"/>
                <w:sz w:val="28"/>
                <w:szCs w:val="28"/>
              </w:rPr>
              <w:t xml:space="preserve"> </w:t>
            </w:r>
            <w:proofErr w:type="spellStart"/>
            <w:r w:rsidRPr="004D7E8F">
              <w:rPr>
                <w:rFonts w:ascii="Garamond" w:hAnsi="Garamond"/>
                <w:sz w:val="28"/>
                <w:szCs w:val="28"/>
              </w:rPr>
              <w:t>skyn</w:t>
            </w:r>
            <w:proofErr w:type="spellEnd"/>
            <w:r w:rsidRPr="004D7E8F">
              <w:rPr>
                <w:rFonts w:ascii="Garamond" w:hAnsi="Garamond"/>
                <w:sz w:val="28"/>
                <w:szCs w:val="28"/>
              </w:rPr>
              <w:t xml:space="preserve">. </w:t>
            </w:r>
          </w:p>
        </w:tc>
        <w:tc>
          <w:tcPr>
            <w:tcW w:w="3854" w:type="dxa"/>
          </w:tcPr>
          <w:p w14:paraId="3A41CC75"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The Duty of Children to their Parents, of Servants to their Masters, of People to their </w:t>
            </w:r>
            <w:proofErr w:type="spellStart"/>
            <w:r w:rsidRPr="00F352DB">
              <w:rPr>
                <w:rFonts w:ascii="Garamond" w:hAnsi="Garamond" w:cs="Times New Roman"/>
                <w:i/>
                <w:sz w:val="28"/>
              </w:rPr>
              <w:t>Governours</w:t>
            </w:r>
            <w:proofErr w:type="spellEnd"/>
            <w:r w:rsidRPr="00F352DB">
              <w:rPr>
                <w:rFonts w:ascii="Garamond" w:hAnsi="Garamond" w:cs="Times New Roman"/>
                <w:i/>
                <w:sz w:val="28"/>
              </w:rPr>
              <w:t>, of all Christians to their Spiritual Pastors, and of all Men to their Betters.</w:t>
            </w:r>
          </w:p>
        </w:tc>
        <w:tc>
          <w:tcPr>
            <w:tcW w:w="0" w:type="auto"/>
          </w:tcPr>
          <w:p w14:paraId="094D85D7"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50EB1902" w14:textId="77777777" w:rsidTr="000A5AB7">
        <w:tc>
          <w:tcPr>
            <w:tcW w:w="4253" w:type="dxa"/>
          </w:tcPr>
          <w:p w14:paraId="691D1508" w14:textId="77777777" w:rsidR="002D73DD" w:rsidRPr="004D7E8F" w:rsidRDefault="002D73DD" w:rsidP="00DB60C3">
            <w:pPr>
              <w:pStyle w:val="CM3"/>
              <w:widowControl/>
              <w:spacing w:line="240" w:lineRule="auto"/>
              <w:ind w:firstLine="227"/>
              <w:contextualSpacing/>
              <w:jc w:val="both"/>
              <w:rPr>
                <w:rFonts w:ascii="Garamond" w:hAnsi="Garamond"/>
                <w:sz w:val="28"/>
                <w:szCs w:val="28"/>
              </w:rPr>
            </w:pPr>
            <w:r w:rsidRPr="004D7E8F">
              <w:rPr>
                <w:rFonts w:ascii="Garamond" w:hAnsi="Garamond"/>
                <w:i/>
                <w:sz w:val="28"/>
                <w:szCs w:val="28"/>
              </w:rPr>
              <w:t>Q.</w:t>
            </w:r>
            <w:r w:rsidRPr="004D7E8F">
              <w:rPr>
                <w:rFonts w:ascii="Garamond" w:hAnsi="Garamond"/>
                <w:sz w:val="28"/>
                <w:szCs w:val="28"/>
              </w:rPr>
              <w:t xml:space="preserve"> </w:t>
            </w:r>
            <w:proofErr w:type="spellStart"/>
            <w:r w:rsidRPr="004D7E8F">
              <w:rPr>
                <w:rFonts w:ascii="Garamond" w:hAnsi="Garamond"/>
                <w:sz w:val="28"/>
                <w:szCs w:val="28"/>
              </w:rPr>
              <w:t>Cre’n</w:t>
            </w:r>
            <w:proofErr w:type="spellEnd"/>
            <w:r w:rsidRPr="004D7E8F">
              <w:rPr>
                <w:rFonts w:ascii="Garamond" w:hAnsi="Garamond"/>
                <w:sz w:val="28"/>
                <w:szCs w:val="28"/>
              </w:rPr>
              <w:t xml:space="preserve"> fa ta </w:t>
            </w:r>
            <w:proofErr w:type="spellStart"/>
            <w:r w:rsidRPr="004D7E8F">
              <w:rPr>
                <w:rFonts w:ascii="Garamond" w:hAnsi="Garamond"/>
                <w:sz w:val="28"/>
                <w:szCs w:val="28"/>
              </w:rPr>
              <w:t>ny</w:t>
            </w:r>
            <w:proofErr w:type="spellEnd"/>
            <w:r w:rsidRPr="004D7E8F">
              <w:rPr>
                <w:rFonts w:ascii="Garamond" w:hAnsi="Garamond"/>
                <w:sz w:val="28"/>
                <w:szCs w:val="28"/>
              </w:rPr>
              <w:t xml:space="preserve"> </w:t>
            </w:r>
            <w:proofErr w:type="spellStart"/>
            <w:r w:rsidRPr="004D7E8F">
              <w:rPr>
                <w:rFonts w:ascii="Garamond" w:hAnsi="Garamond"/>
                <w:sz w:val="28"/>
                <w:szCs w:val="28"/>
              </w:rPr>
              <w:t>lomarcan</w:t>
            </w:r>
            <w:proofErr w:type="spellEnd"/>
            <w:r w:rsidRPr="004D7E8F">
              <w:rPr>
                <w:rFonts w:ascii="Garamond" w:hAnsi="Garamond"/>
                <w:sz w:val="28"/>
                <w:szCs w:val="28"/>
              </w:rPr>
              <w:t xml:space="preserve"> </w:t>
            </w:r>
            <w:proofErr w:type="spellStart"/>
            <w:r w:rsidRPr="004D7E8F">
              <w:rPr>
                <w:rFonts w:ascii="Garamond" w:hAnsi="Garamond"/>
                <w:sz w:val="28"/>
                <w:szCs w:val="28"/>
              </w:rPr>
              <w:t>currym</w:t>
            </w:r>
            <w:proofErr w:type="spellEnd"/>
            <w:r w:rsidRPr="004D7E8F">
              <w:rPr>
                <w:rFonts w:ascii="Garamond" w:hAnsi="Garamond"/>
                <w:sz w:val="28"/>
                <w:szCs w:val="28"/>
              </w:rPr>
              <w:t xml:space="preserve"> </w:t>
            </w:r>
            <w:proofErr w:type="spellStart"/>
            <w:r w:rsidRPr="004D7E8F">
              <w:rPr>
                <w:rFonts w:ascii="Garamond" w:hAnsi="Garamond"/>
                <w:sz w:val="28"/>
                <w:szCs w:val="28"/>
              </w:rPr>
              <w:t>Cloan</w:t>
            </w:r>
            <w:proofErr w:type="spellEnd"/>
            <w:r w:rsidRPr="004D7E8F">
              <w:rPr>
                <w:rFonts w:ascii="Garamond" w:hAnsi="Garamond"/>
                <w:sz w:val="28"/>
                <w:szCs w:val="28"/>
              </w:rPr>
              <w:t xml:space="preserve"> </w:t>
            </w:r>
            <w:proofErr w:type="spellStart"/>
            <w:r w:rsidRPr="004D7E8F">
              <w:rPr>
                <w:rFonts w:ascii="Garamond" w:hAnsi="Garamond"/>
                <w:sz w:val="28"/>
                <w:szCs w:val="28"/>
              </w:rPr>
              <w:t>gys</w:t>
            </w:r>
            <w:proofErr w:type="spellEnd"/>
            <w:r w:rsidRPr="004D7E8F">
              <w:rPr>
                <w:rFonts w:ascii="Garamond" w:hAnsi="Garamond"/>
                <w:sz w:val="28"/>
                <w:szCs w:val="28"/>
              </w:rPr>
              <w:t xml:space="preserve"> </w:t>
            </w:r>
            <w:proofErr w:type="spellStart"/>
            <w:r w:rsidRPr="004D7E8F">
              <w:rPr>
                <w:rFonts w:ascii="Garamond" w:hAnsi="Garamond"/>
                <w:sz w:val="28"/>
                <w:szCs w:val="28"/>
              </w:rPr>
              <w:t>nyn</w:t>
            </w:r>
            <w:proofErr w:type="spellEnd"/>
            <w:r w:rsidRPr="004D7E8F">
              <w:rPr>
                <w:rFonts w:ascii="Garamond" w:hAnsi="Garamond"/>
                <w:sz w:val="28"/>
                <w:szCs w:val="28"/>
              </w:rPr>
              <w:t xml:space="preserve"> Ayr as </w:t>
            </w:r>
            <w:proofErr w:type="spellStart"/>
            <w:r w:rsidRPr="004D7E8F">
              <w:rPr>
                <w:rFonts w:ascii="Garamond" w:hAnsi="Garamond"/>
                <w:sz w:val="28"/>
                <w:szCs w:val="28"/>
              </w:rPr>
              <w:t>nyn</w:t>
            </w:r>
            <w:proofErr w:type="spellEnd"/>
            <w:r w:rsidRPr="004D7E8F">
              <w:rPr>
                <w:rFonts w:ascii="Garamond" w:hAnsi="Garamond"/>
                <w:sz w:val="28"/>
                <w:szCs w:val="28"/>
              </w:rPr>
              <w:t xml:space="preserve"> Moir </w:t>
            </w:r>
            <w:proofErr w:type="spellStart"/>
            <w:r w:rsidRPr="004D7E8F">
              <w:rPr>
                <w:rFonts w:ascii="Garamond" w:hAnsi="Garamond"/>
                <w:sz w:val="28"/>
                <w:szCs w:val="28"/>
              </w:rPr>
              <w:t>enmyssit</w:t>
            </w:r>
            <w:proofErr w:type="spellEnd"/>
            <w:r w:rsidRPr="004D7E8F">
              <w:rPr>
                <w:rFonts w:ascii="Garamond" w:hAnsi="Garamond"/>
                <w:i/>
                <w:sz w:val="28"/>
                <w:szCs w:val="28"/>
              </w:rPr>
              <w:t> </w:t>
            </w:r>
            <w:r w:rsidRPr="004D7E8F">
              <w:rPr>
                <w:rFonts w:ascii="Garamond" w:hAnsi="Garamond"/>
                <w:sz w:val="28"/>
                <w:szCs w:val="28"/>
              </w:rPr>
              <w:t xml:space="preserve">? </w:t>
            </w:r>
          </w:p>
        </w:tc>
        <w:tc>
          <w:tcPr>
            <w:tcW w:w="3854" w:type="dxa"/>
          </w:tcPr>
          <w:p w14:paraId="1BBCC7AC"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Why is the Duty of Children to their Parents only mentioned ?</w:t>
            </w:r>
          </w:p>
        </w:tc>
        <w:tc>
          <w:tcPr>
            <w:tcW w:w="0" w:type="auto"/>
          </w:tcPr>
          <w:p w14:paraId="3444DD50"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00B1E558" w14:textId="77777777" w:rsidTr="000A5AB7">
        <w:tc>
          <w:tcPr>
            <w:tcW w:w="4253" w:type="dxa"/>
          </w:tcPr>
          <w:p w14:paraId="662B3E7C" w14:textId="77777777" w:rsidR="002D73DD" w:rsidRPr="004D7E8F" w:rsidRDefault="002D73DD" w:rsidP="00DB60C3">
            <w:pPr>
              <w:pStyle w:val="CM3"/>
              <w:widowControl/>
              <w:spacing w:line="240" w:lineRule="auto"/>
              <w:ind w:firstLine="227"/>
              <w:contextualSpacing/>
              <w:jc w:val="both"/>
              <w:rPr>
                <w:rFonts w:ascii="Garamond" w:hAnsi="Garamond"/>
                <w:sz w:val="28"/>
                <w:szCs w:val="28"/>
              </w:rPr>
            </w:pPr>
            <w:r w:rsidRPr="004D7E8F">
              <w:rPr>
                <w:rFonts w:ascii="Garamond" w:hAnsi="Garamond"/>
                <w:i/>
                <w:sz w:val="28"/>
                <w:szCs w:val="28"/>
              </w:rPr>
              <w:t xml:space="preserve">A. </w:t>
            </w:r>
            <w:r w:rsidRPr="004D7E8F">
              <w:rPr>
                <w:rFonts w:ascii="Garamond" w:hAnsi="Garamond"/>
                <w:sz w:val="28"/>
                <w:szCs w:val="28"/>
              </w:rPr>
              <w:t xml:space="preserve">Er </w:t>
            </w:r>
            <w:proofErr w:type="spellStart"/>
            <w:r w:rsidRPr="004D7E8F">
              <w:rPr>
                <w:rFonts w:ascii="Garamond" w:hAnsi="Garamond"/>
                <w:sz w:val="28"/>
                <w:szCs w:val="28"/>
              </w:rPr>
              <w:t>yn</w:t>
            </w:r>
            <w:proofErr w:type="spellEnd"/>
            <w:r w:rsidRPr="004D7E8F">
              <w:rPr>
                <w:rFonts w:ascii="Garamond" w:hAnsi="Garamond"/>
                <w:sz w:val="28"/>
                <w:szCs w:val="28"/>
              </w:rPr>
              <w:t xml:space="preserve"> </w:t>
            </w:r>
            <w:proofErr w:type="spellStart"/>
            <w:r w:rsidRPr="004D7E8F">
              <w:rPr>
                <w:rFonts w:ascii="Garamond" w:hAnsi="Garamond"/>
                <w:sz w:val="28"/>
                <w:szCs w:val="28"/>
              </w:rPr>
              <w:t>Oyr</w:t>
            </w:r>
            <w:proofErr w:type="spellEnd"/>
            <w:r w:rsidRPr="004D7E8F">
              <w:rPr>
                <w:rFonts w:ascii="Garamond" w:hAnsi="Garamond"/>
                <w:sz w:val="28"/>
                <w:szCs w:val="28"/>
              </w:rPr>
              <w:t xml:space="preserve"> </w:t>
            </w:r>
            <w:proofErr w:type="spellStart"/>
            <w:r w:rsidRPr="004D7E8F">
              <w:rPr>
                <w:rFonts w:ascii="Garamond" w:hAnsi="Garamond"/>
                <w:sz w:val="28"/>
                <w:szCs w:val="28"/>
              </w:rPr>
              <w:t>dy</w:t>
            </w:r>
            <w:proofErr w:type="spellEnd"/>
            <w:r w:rsidRPr="004D7E8F">
              <w:rPr>
                <w:rFonts w:ascii="Garamond" w:hAnsi="Garamond"/>
                <w:sz w:val="28"/>
                <w:szCs w:val="28"/>
              </w:rPr>
              <w:t xml:space="preserve"> nee </w:t>
            </w:r>
            <w:proofErr w:type="spellStart"/>
            <w:r w:rsidRPr="004D7E8F">
              <w:rPr>
                <w:rFonts w:ascii="Garamond" w:hAnsi="Garamond"/>
                <w:sz w:val="28"/>
                <w:szCs w:val="28"/>
              </w:rPr>
              <w:t>shen</w:t>
            </w:r>
            <w:proofErr w:type="spellEnd"/>
            <w:r w:rsidRPr="004D7E8F">
              <w:rPr>
                <w:rFonts w:ascii="Garamond" w:hAnsi="Garamond"/>
                <w:sz w:val="28"/>
                <w:szCs w:val="28"/>
              </w:rPr>
              <w:t xml:space="preserve"> </w:t>
            </w:r>
            <w:proofErr w:type="spellStart"/>
            <w:r w:rsidRPr="004D7E8F">
              <w:rPr>
                <w:rFonts w:ascii="Garamond" w:hAnsi="Garamond"/>
                <w:sz w:val="28"/>
                <w:szCs w:val="28"/>
              </w:rPr>
              <w:t>currym</w:t>
            </w:r>
            <w:proofErr w:type="spellEnd"/>
            <w:r w:rsidRPr="004D7E8F">
              <w:rPr>
                <w:rFonts w:ascii="Garamond" w:hAnsi="Garamond"/>
                <w:sz w:val="28"/>
                <w:szCs w:val="28"/>
              </w:rPr>
              <w:t xml:space="preserve"> ta </w:t>
            </w:r>
            <w:proofErr w:type="spellStart"/>
            <w:r w:rsidRPr="004D7E8F">
              <w:rPr>
                <w:rFonts w:ascii="Garamond" w:hAnsi="Garamond"/>
                <w:sz w:val="28"/>
                <w:szCs w:val="28"/>
              </w:rPr>
              <w:t>hoshiaght</w:t>
            </w:r>
            <w:proofErr w:type="spellEnd"/>
            <w:r w:rsidRPr="004D7E8F">
              <w:rPr>
                <w:rFonts w:ascii="Garamond" w:hAnsi="Garamond"/>
                <w:sz w:val="28"/>
                <w:szCs w:val="28"/>
              </w:rPr>
              <w:t xml:space="preserve"> er </w:t>
            </w:r>
            <w:proofErr w:type="spellStart"/>
            <w:r w:rsidRPr="004D7E8F">
              <w:rPr>
                <w:rFonts w:ascii="Garamond" w:hAnsi="Garamond"/>
                <w:sz w:val="28"/>
                <w:szCs w:val="28"/>
              </w:rPr>
              <w:t>ny</w:t>
            </w:r>
            <w:proofErr w:type="spellEnd"/>
            <w:r w:rsidRPr="004D7E8F">
              <w:rPr>
                <w:rFonts w:ascii="Garamond" w:hAnsi="Garamond"/>
                <w:sz w:val="28"/>
                <w:szCs w:val="28"/>
              </w:rPr>
              <w:t xml:space="preserve"> </w:t>
            </w:r>
            <w:proofErr w:type="spellStart"/>
            <w:r w:rsidRPr="004D7E8F">
              <w:rPr>
                <w:rFonts w:ascii="Garamond" w:hAnsi="Garamond"/>
                <w:sz w:val="28"/>
                <w:szCs w:val="28"/>
              </w:rPr>
              <w:t>ynsagh</w:t>
            </w:r>
            <w:proofErr w:type="spellEnd"/>
            <w:r w:rsidRPr="004D7E8F">
              <w:rPr>
                <w:rFonts w:ascii="Garamond" w:hAnsi="Garamond"/>
                <w:sz w:val="28"/>
                <w:szCs w:val="28"/>
              </w:rPr>
              <w:t xml:space="preserve"> as Share </w:t>
            </w:r>
            <w:proofErr w:type="spellStart"/>
            <w:r w:rsidRPr="004D7E8F">
              <w:rPr>
                <w:rFonts w:ascii="Garamond" w:hAnsi="Garamond"/>
                <w:sz w:val="28"/>
                <w:szCs w:val="28"/>
              </w:rPr>
              <w:t>t’er</w:t>
            </w:r>
            <w:proofErr w:type="spellEnd"/>
            <w:r w:rsidRPr="004D7E8F">
              <w:rPr>
                <w:rFonts w:ascii="Garamond" w:hAnsi="Garamond"/>
                <w:sz w:val="28"/>
                <w:szCs w:val="28"/>
              </w:rPr>
              <w:t xml:space="preserve"> </w:t>
            </w:r>
            <w:proofErr w:type="spellStart"/>
            <w:r w:rsidRPr="004D7E8F">
              <w:rPr>
                <w:rFonts w:ascii="Garamond" w:hAnsi="Garamond"/>
                <w:sz w:val="28"/>
                <w:szCs w:val="28"/>
              </w:rPr>
              <w:t>ny</w:t>
            </w:r>
            <w:proofErr w:type="spellEnd"/>
            <w:r w:rsidRPr="004D7E8F">
              <w:rPr>
                <w:rFonts w:ascii="Garamond" w:hAnsi="Garamond"/>
                <w:sz w:val="28"/>
                <w:szCs w:val="28"/>
              </w:rPr>
              <w:t xml:space="preserve"> </w:t>
            </w:r>
            <w:proofErr w:type="spellStart"/>
            <w:r w:rsidRPr="004D7E8F">
              <w:rPr>
                <w:rFonts w:ascii="Garamond" w:hAnsi="Garamond"/>
                <w:sz w:val="28"/>
                <w:szCs w:val="28"/>
              </w:rPr>
              <w:t>hoiggal</w:t>
            </w:r>
            <w:proofErr w:type="spellEnd"/>
            <w:r w:rsidRPr="004D7E8F">
              <w:rPr>
                <w:rFonts w:ascii="Garamond" w:hAnsi="Garamond"/>
                <w:sz w:val="28"/>
                <w:szCs w:val="28"/>
              </w:rPr>
              <w:t xml:space="preserve"> ; Ta </w:t>
            </w:r>
            <w:proofErr w:type="spellStart"/>
            <w:r w:rsidRPr="004D7E8F">
              <w:rPr>
                <w:rFonts w:ascii="Garamond" w:hAnsi="Garamond"/>
                <w:sz w:val="28"/>
                <w:szCs w:val="28"/>
              </w:rPr>
              <w:t>Cloan</w:t>
            </w:r>
            <w:proofErr w:type="spellEnd"/>
            <w:r w:rsidRPr="004D7E8F">
              <w:rPr>
                <w:rFonts w:ascii="Garamond" w:hAnsi="Garamond"/>
                <w:sz w:val="28"/>
                <w:szCs w:val="28"/>
              </w:rPr>
              <w:t xml:space="preserve"> </w:t>
            </w:r>
            <w:proofErr w:type="spellStart"/>
            <w:r w:rsidRPr="004D7E8F">
              <w:rPr>
                <w:rFonts w:ascii="Garamond" w:hAnsi="Garamond"/>
                <w:sz w:val="28"/>
                <w:szCs w:val="28"/>
              </w:rPr>
              <w:t>dy</w:t>
            </w:r>
            <w:proofErr w:type="spellEnd"/>
            <w:r w:rsidRPr="004D7E8F">
              <w:rPr>
                <w:rFonts w:ascii="Garamond" w:hAnsi="Garamond"/>
                <w:sz w:val="28"/>
                <w:szCs w:val="28"/>
              </w:rPr>
              <w:t xml:space="preserve"> </w:t>
            </w:r>
            <w:proofErr w:type="spellStart"/>
            <w:r w:rsidRPr="004D7E8F">
              <w:rPr>
                <w:rFonts w:ascii="Garamond" w:hAnsi="Garamond"/>
                <w:sz w:val="28"/>
                <w:szCs w:val="28"/>
              </w:rPr>
              <w:t>feer</w:t>
            </w:r>
            <w:proofErr w:type="spellEnd"/>
            <w:r w:rsidRPr="004D7E8F">
              <w:rPr>
                <w:rFonts w:ascii="Garamond" w:hAnsi="Garamond"/>
                <w:sz w:val="28"/>
                <w:szCs w:val="28"/>
              </w:rPr>
              <w:t xml:space="preserve"> </w:t>
            </w:r>
            <w:proofErr w:type="spellStart"/>
            <w:r w:rsidRPr="004D7E8F">
              <w:rPr>
                <w:rFonts w:ascii="Garamond" w:hAnsi="Garamond"/>
                <w:sz w:val="28"/>
                <w:szCs w:val="28"/>
              </w:rPr>
              <w:t>dooghyssagh</w:t>
            </w:r>
            <w:proofErr w:type="spellEnd"/>
            <w:r w:rsidRPr="004D7E8F">
              <w:rPr>
                <w:rFonts w:ascii="Garamond" w:hAnsi="Garamond"/>
                <w:sz w:val="28"/>
                <w:szCs w:val="28"/>
              </w:rPr>
              <w:t xml:space="preserve"> </w:t>
            </w:r>
            <w:proofErr w:type="spellStart"/>
            <w:r w:rsidRPr="004D7E8F">
              <w:rPr>
                <w:rFonts w:ascii="Garamond" w:hAnsi="Garamond"/>
                <w:sz w:val="28"/>
                <w:szCs w:val="28"/>
              </w:rPr>
              <w:t>graihagh</w:t>
            </w:r>
            <w:proofErr w:type="spellEnd"/>
            <w:r w:rsidRPr="004D7E8F">
              <w:rPr>
                <w:rFonts w:ascii="Garamond" w:hAnsi="Garamond"/>
                <w:sz w:val="28"/>
                <w:szCs w:val="28"/>
              </w:rPr>
              <w:t xml:space="preserve"> er </w:t>
            </w:r>
            <w:proofErr w:type="spellStart"/>
            <w:r w:rsidRPr="004D7E8F">
              <w:rPr>
                <w:rFonts w:ascii="Garamond" w:hAnsi="Garamond"/>
                <w:sz w:val="28"/>
                <w:szCs w:val="28"/>
              </w:rPr>
              <w:t>nyn</w:t>
            </w:r>
            <w:proofErr w:type="spellEnd"/>
            <w:r w:rsidRPr="004D7E8F">
              <w:rPr>
                <w:rFonts w:ascii="Garamond" w:hAnsi="Garamond"/>
                <w:sz w:val="28"/>
                <w:szCs w:val="28"/>
              </w:rPr>
              <w:t xml:space="preserve"> </w:t>
            </w:r>
            <w:proofErr w:type="spellStart"/>
            <w:r w:rsidRPr="004D7E8F">
              <w:rPr>
                <w:rFonts w:ascii="Garamond" w:hAnsi="Garamond"/>
                <w:sz w:val="28"/>
                <w:szCs w:val="28"/>
              </w:rPr>
              <w:t>Ayraghyn</w:t>
            </w:r>
            <w:proofErr w:type="spellEnd"/>
            <w:r w:rsidRPr="004D7E8F">
              <w:rPr>
                <w:rFonts w:ascii="Garamond" w:hAnsi="Garamond"/>
                <w:sz w:val="28"/>
                <w:szCs w:val="28"/>
              </w:rPr>
              <w:t xml:space="preserve">, as </w:t>
            </w:r>
            <w:proofErr w:type="spellStart"/>
            <w:r w:rsidRPr="004D7E8F">
              <w:rPr>
                <w:rFonts w:ascii="Garamond" w:hAnsi="Garamond"/>
                <w:sz w:val="28"/>
                <w:szCs w:val="28"/>
              </w:rPr>
              <w:t>ta’d</w:t>
            </w:r>
            <w:proofErr w:type="spellEnd"/>
            <w:r w:rsidRPr="004D7E8F">
              <w:rPr>
                <w:rFonts w:ascii="Garamond" w:hAnsi="Garamond"/>
                <w:sz w:val="28"/>
                <w:szCs w:val="28"/>
              </w:rPr>
              <w:t xml:space="preserve"> son </w:t>
            </w:r>
            <w:proofErr w:type="spellStart"/>
            <w:r w:rsidRPr="004D7E8F">
              <w:rPr>
                <w:rFonts w:ascii="Garamond" w:hAnsi="Garamond"/>
                <w:sz w:val="28"/>
                <w:szCs w:val="28"/>
              </w:rPr>
              <w:t>yn</w:t>
            </w:r>
            <w:proofErr w:type="spellEnd"/>
            <w:r w:rsidRPr="004D7E8F">
              <w:rPr>
                <w:rFonts w:ascii="Garamond" w:hAnsi="Garamond"/>
                <w:sz w:val="28"/>
                <w:szCs w:val="28"/>
              </w:rPr>
              <w:t xml:space="preserve"> </w:t>
            </w:r>
            <w:proofErr w:type="spellStart"/>
            <w:r w:rsidRPr="004D7E8F">
              <w:rPr>
                <w:rFonts w:ascii="Garamond" w:hAnsi="Garamond"/>
                <w:sz w:val="28"/>
                <w:szCs w:val="28"/>
              </w:rPr>
              <w:t>ayrn</w:t>
            </w:r>
            <w:proofErr w:type="spellEnd"/>
            <w:r w:rsidRPr="004D7E8F">
              <w:rPr>
                <w:rFonts w:ascii="Garamond" w:hAnsi="Garamond"/>
                <w:sz w:val="28"/>
                <w:szCs w:val="28"/>
              </w:rPr>
              <w:t xml:space="preserve"> </w:t>
            </w:r>
            <w:proofErr w:type="spellStart"/>
            <w:r w:rsidRPr="004D7E8F">
              <w:rPr>
                <w:rFonts w:ascii="Garamond" w:hAnsi="Garamond"/>
                <w:sz w:val="28"/>
                <w:szCs w:val="28"/>
              </w:rPr>
              <w:t>smoo</w:t>
            </w:r>
            <w:proofErr w:type="spellEnd"/>
            <w:r w:rsidRPr="004D7E8F">
              <w:rPr>
                <w:rFonts w:ascii="Garamond" w:hAnsi="Garamond"/>
                <w:sz w:val="28"/>
                <w:szCs w:val="28"/>
              </w:rPr>
              <w:t xml:space="preserve"> </w:t>
            </w:r>
            <w:proofErr w:type="spellStart"/>
            <w:r w:rsidRPr="004D7E8F">
              <w:rPr>
                <w:rFonts w:ascii="Garamond" w:hAnsi="Garamond"/>
                <w:sz w:val="28"/>
                <w:szCs w:val="28"/>
              </w:rPr>
              <w:t>freilt</w:t>
            </w:r>
            <w:proofErr w:type="spellEnd"/>
            <w:r w:rsidRPr="004D7E8F">
              <w:rPr>
                <w:rFonts w:ascii="Garamond" w:hAnsi="Garamond"/>
                <w:sz w:val="28"/>
                <w:szCs w:val="28"/>
              </w:rPr>
              <w:t xml:space="preserve"> </w:t>
            </w:r>
            <w:proofErr w:type="spellStart"/>
            <w:r w:rsidRPr="004D7E8F">
              <w:rPr>
                <w:rFonts w:ascii="Garamond" w:hAnsi="Garamond"/>
                <w:sz w:val="28"/>
                <w:szCs w:val="28"/>
              </w:rPr>
              <w:t>ayns</w:t>
            </w:r>
            <w:proofErr w:type="spellEnd"/>
            <w:r w:rsidRPr="004D7E8F">
              <w:rPr>
                <w:rFonts w:ascii="Garamond" w:hAnsi="Garamond"/>
                <w:sz w:val="28"/>
                <w:szCs w:val="28"/>
              </w:rPr>
              <w:t xml:space="preserve"> [80] bialys </w:t>
            </w:r>
            <w:proofErr w:type="spellStart"/>
            <w:r w:rsidRPr="004D7E8F">
              <w:rPr>
                <w:rFonts w:ascii="Garamond" w:hAnsi="Garamond"/>
                <w:sz w:val="28"/>
                <w:szCs w:val="28"/>
              </w:rPr>
              <w:t>lioroo</w:t>
            </w:r>
            <w:proofErr w:type="spellEnd"/>
            <w:r w:rsidRPr="004D7E8F">
              <w:rPr>
                <w:rFonts w:ascii="Garamond" w:hAnsi="Garamond"/>
                <w:sz w:val="28"/>
                <w:szCs w:val="28"/>
              </w:rPr>
              <w:t xml:space="preserve"> ; as Shen-y-fa </w:t>
            </w:r>
            <w:proofErr w:type="spellStart"/>
            <w:r w:rsidRPr="004D7E8F">
              <w:rPr>
                <w:rFonts w:ascii="Garamond" w:hAnsi="Garamond"/>
                <w:sz w:val="28"/>
                <w:szCs w:val="28"/>
              </w:rPr>
              <w:t>tra</w:t>
            </w:r>
            <w:proofErr w:type="spellEnd"/>
            <w:r w:rsidRPr="004D7E8F">
              <w:rPr>
                <w:rFonts w:ascii="Garamond" w:hAnsi="Garamond"/>
                <w:sz w:val="28"/>
                <w:szCs w:val="28"/>
              </w:rPr>
              <w:t xml:space="preserve"> </w:t>
            </w:r>
            <w:proofErr w:type="spellStart"/>
            <w:r w:rsidRPr="004D7E8F">
              <w:rPr>
                <w:rFonts w:ascii="Garamond" w:hAnsi="Garamond"/>
                <w:sz w:val="28"/>
                <w:szCs w:val="28"/>
              </w:rPr>
              <w:t>ta’d</w:t>
            </w:r>
            <w:proofErr w:type="spellEnd"/>
            <w:r w:rsidRPr="004D7E8F">
              <w:rPr>
                <w:rFonts w:ascii="Garamond" w:hAnsi="Garamond"/>
                <w:sz w:val="28"/>
                <w:szCs w:val="28"/>
              </w:rPr>
              <w:t xml:space="preserve"> er </w:t>
            </w:r>
            <w:proofErr w:type="spellStart"/>
            <w:r w:rsidRPr="004D7E8F">
              <w:rPr>
                <w:rFonts w:ascii="Garamond" w:hAnsi="Garamond"/>
                <w:sz w:val="28"/>
                <w:szCs w:val="28"/>
              </w:rPr>
              <w:t>nyn</w:t>
            </w:r>
            <w:proofErr w:type="spellEnd"/>
            <w:r w:rsidRPr="004D7E8F">
              <w:rPr>
                <w:rFonts w:ascii="Garamond" w:hAnsi="Garamond"/>
                <w:sz w:val="28"/>
                <w:szCs w:val="28"/>
              </w:rPr>
              <w:t xml:space="preserve"> </w:t>
            </w:r>
            <w:proofErr w:type="spellStart"/>
            <w:r w:rsidRPr="004D7E8F">
              <w:rPr>
                <w:rFonts w:ascii="Garamond" w:hAnsi="Garamond"/>
                <w:sz w:val="28"/>
                <w:szCs w:val="28"/>
              </w:rPr>
              <w:t>sarey</w:t>
            </w:r>
            <w:proofErr w:type="spellEnd"/>
            <w:r w:rsidRPr="004D7E8F">
              <w:rPr>
                <w:rFonts w:ascii="Garamond" w:hAnsi="Garamond"/>
                <w:sz w:val="28"/>
                <w:szCs w:val="28"/>
              </w:rPr>
              <w:t xml:space="preserve"> </w:t>
            </w:r>
            <w:proofErr w:type="spellStart"/>
            <w:r w:rsidRPr="004D7E8F">
              <w:rPr>
                <w:rFonts w:ascii="Garamond" w:hAnsi="Garamond"/>
                <w:i/>
                <w:sz w:val="28"/>
                <w:szCs w:val="28"/>
              </w:rPr>
              <w:t>dy</w:t>
            </w:r>
            <w:proofErr w:type="spellEnd"/>
            <w:r w:rsidRPr="004D7E8F">
              <w:rPr>
                <w:rFonts w:ascii="Garamond" w:hAnsi="Garamond"/>
                <w:i/>
                <w:sz w:val="28"/>
                <w:szCs w:val="28"/>
              </w:rPr>
              <w:t xml:space="preserve"> chur </w:t>
            </w:r>
            <w:proofErr w:type="spellStart"/>
            <w:r w:rsidRPr="004D7E8F">
              <w:rPr>
                <w:rFonts w:ascii="Garamond" w:hAnsi="Garamond"/>
                <w:i/>
                <w:sz w:val="28"/>
                <w:szCs w:val="28"/>
              </w:rPr>
              <w:t>arrym</w:t>
            </w:r>
            <w:proofErr w:type="spellEnd"/>
            <w:r w:rsidRPr="004D7E8F">
              <w:rPr>
                <w:rFonts w:ascii="Garamond" w:hAnsi="Garamond"/>
                <w:sz w:val="28"/>
                <w:szCs w:val="28"/>
              </w:rPr>
              <w:t xml:space="preserve"> da </w:t>
            </w:r>
            <w:proofErr w:type="spellStart"/>
            <w:r w:rsidRPr="004D7E8F">
              <w:rPr>
                <w:rFonts w:ascii="Garamond" w:hAnsi="Garamond"/>
                <w:sz w:val="28"/>
                <w:szCs w:val="28"/>
              </w:rPr>
              <w:t>feallagh</w:t>
            </w:r>
            <w:proofErr w:type="spellEnd"/>
            <w:r w:rsidRPr="004D7E8F">
              <w:rPr>
                <w:rFonts w:ascii="Garamond" w:hAnsi="Garamond"/>
                <w:sz w:val="28"/>
                <w:szCs w:val="28"/>
              </w:rPr>
              <w:t xml:space="preserve"> </w:t>
            </w:r>
            <w:proofErr w:type="spellStart"/>
            <w:r w:rsidRPr="004D7E8F">
              <w:rPr>
                <w:rFonts w:ascii="Garamond" w:hAnsi="Garamond"/>
                <w:sz w:val="28"/>
                <w:szCs w:val="28"/>
              </w:rPr>
              <w:t>elley</w:t>
            </w:r>
            <w:proofErr w:type="spellEnd"/>
            <w:r w:rsidRPr="004D7E8F">
              <w:rPr>
                <w:rFonts w:ascii="Garamond" w:hAnsi="Garamond"/>
                <w:sz w:val="28"/>
                <w:szCs w:val="28"/>
              </w:rPr>
              <w:t xml:space="preserve"> </w:t>
            </w:r>
            <w:proofErr w:type="spellStart"/>
            <w:r w:rsidRPr="004D7E8F">
              <w:rPr>
                <w:rFonts w:ascii="Garamond" w:hAnsi="Garamond"/>
                <w:sz w:val="28"/>
                <w:szCs w:val="28"/>
              </w:rPr>
              <w:t>myr</w:t>
            </w:r>
            <w:proofErr w:type="spellEnd"/>
            <w:r w:rsidRPr="004D7E8F">
              <w:rPr>
                <w:rFonts w:ascii="Garamond" w:hAnsi="Garamond"/>
                <w:sz w:val="28"/>
                <w:szCs w:val="28"/>
              </w:rPr>
              <w:t xml:space="preserve"> da </w:t>
            </w:r>
            <w:proofErr w:type="spellStart"/>
            <w:r w:rsidRPr="004D7E8F">
              <w:rPr>
                <w:rFonts w:ascii="Garamond" w:hAnsi="Garamond"/>
                <w:sz w:val="28"/>
                <w:szCs w:val="28"/>
              </w:rPr>
              <w:t>nyn</w:t>
            </w:r>
            <w:proofErr w:type="spellEnd"/>
            <w:r w:rsidRPr="004D7E8F">
              <w:rPr>
                <w:rFonts w:ascii="Garamond" w:hAnsi="Garamond"/>
                <w:sz w:val="28"/>
                <w:szCs w:val="28"/>
              </w:rPr>
              <w:t xml:space="preserve"> </w:t>
            </w:r>
            <w:proofErr w:type="spellStart"/>
            <w:r w:rsidRPr="004D7E8F">
              <w:rPr>
                <w:rFonts w:ascii="Garamond" w:hAnsi="Garamond"/>
                <w:sz w:val="28"/>
                <w:szCs w:val="28"/>
              </w:rPr>
              <w:lastRenderedPageBreak/>
              <w:t>Ayraghyn</w:t>
            </w:r>
            <w:proofErr w:type="spellEnd"/>
            <w:r w:rsidRPr="004D7E8F">
              <w:rPr>
                <w:rFonts w:ascii="Garamond" w:hAnsi="Garamond"/>
                <w:sz w:val="28"/>
                <w:szCs w:val="28"/>
              </w:rPr>
              <w:t xml:space="preserve">, </w:t>
            </w:r>
            <w:proofErr w:type="spellStart"/>
            <w:r w:rsidRPr="004D7E8F">
              <w:rPr>
                <w:rFonts w:ascii="Garamond" w:hAnsi="Garamond"/>
                <w:sz w:val="28"/>
                <w:szCs w:val="28"/>
              </w:rPr>
              <w:t>ta’d</w:t>
            </w:r>
            <w:proofErr w:type="spellEnd"/>
            <w:r w:rsidRPr="004D7E8F">
              <w:rPr>
                <w:rFonts w:ascii="Garamond" w:hAnsi="Garamond"/>
                <w:sz w:val="28"/>
                <w:szCs w:val="28"/>
              </w:rPr>
              <w:t xml:space="preserve"> </w:t>
            </w:r>
            <w:proofErr w:type="spellStart"/>
            <w:r w:rsidRPr="004D7E8F">
              <w:rPr>
                <w:rFonts w:ascii="Garamond" w:hAnsi="Garamond"/>
                <w:sz w:val="28"/>
                <w:szCs w:val="28"/>
              </w:rPr>
              <w:t>dy</w:t>
            </w:r>
            <w:proofErr w:type="spellEnd"/>
            <w:r w:rsidRPr="004D7E8F">
              <w:rPr>
                <w:rFonts w:ascii="Garamond" w:hAnsi="Garamond"/>
                <w:sz w:val="28"/>
                <w:szCs w:val="28"/>
              </w:rPr>
              <w:t xml:space="preserve"> </w:t>
            </w:r>
            <w:proofErr w:type="spellStart"/>
            <w:r w:rsidRPr="004D7E8F">
              <w:rPr>
                <w:rFonts w:ascii="Garamond" w:hAnsi="Garamond"/>
                <w:sz w:val="28"/>
                <w:szCs w:val="28"/>
              </w:rPr>
              <w:t>ashagh</w:t>
            </w:r>
            <w:proofErr w:type="spellEnd"/>
            <w:r w:rsidRPr="004D7E8F">
              <w:rPr>
                <w:rFonts w:ascii="Garamond" w:hAnsi="Garamond"/>
                <w:sz w:val="28"/>
                <w:szCs w:val="28"/>
              </w:rPr>
              <w:t xml:space="preserve"> </w:t>
            </w:r>
            <w:proofErr w:type="spellStart"/>
            <w:r w:rsidRPr="004D7E8F">
              <w:rPr>
                <w:rFonts w:ascii="Garamond" w:hAnsi="Garamond"/>
                <w:sz w:val="28"/>
                <w:szCs w:val="28"/>
              </w:rPr>
              <w:t>toiggal</w:t>
            </w:r>
            <w:proofErr w:type="spellEnd"/>
            <w:r w:rsidRPr="004D7E8F">
              <w:rPr>
                <w:rFonts w:ascii="Garamond" w:hAnsi="Garamond"/>
                <w:sz w:val="28"/>
                <w:szCs w:val="28"/>
              </w:rPr>
              <w:t xml:space="preserve"> </w:t>
            </w:r>
            <w:proofErr w:type="spellStart"/>
            <w:r w:rsidRPr="004D7E8F">
              <w:rPr>
                <w:rFonts w:ascii="Garamond" w:hAnsi="Garamond"/>
                <w:sz w:val="28"/>
                <w:szCs w:val="28"/>
              </w:rPr>
              <w:t>cre</w:t>
            </w:r>
            <w:proofErr w:type="spellEnd"/>
            <w:r w:rsidRPr="004D7E8F">
              <w:rPr>
                <w:rFonts w:ascii="Garamond" w:hAnsi="Garamond"/>
                <w:sz w:val="28"/>
                <w:szCs w:val="28"/>
              </w:rPr>
              <w:t xml:space="preserve"> </w:t>
            </w:r>
            <w:proofErr w:type="spellStart"/>
            <w:r w:rsidRPr="004D7E8F">
              <w:rPr>
                <w:rFonts w:ascii="Garamond" w:hAnsi="Garamond"/>
                <w:sz w:val="28"/>
                <w:szCs w:val="28"/>
              </w:rPr>
              <w:t>liasagh</w:t>
            </w:r>
            <w:proofErr w:type="spellEnd"/>
            <w:r w:rsidRPr="004D7E8F">
              <w:rPr>
                <w:rFonts w:ascii="Garamond" w:hAnsi="Garamond"/>
                <w:sz w:val="28"/>
                <w:szCs w:val="28"/>
              </w:rPr>
              <w:t xml:space="preserve"> ad y </w:t>
            </w:r>
            <w:proofErr w:type="spellStart"/>
            <w:r w:rsidRPr="004D7E8F">
              <w:rPr>
                <w:rFonts w:ascii="Garamond" w:hAnsi="Garamond"/>
                <w:sz w:val="28"/>
                <w:szCs w:val="28"/>
              </w:rPr>
              <w:t>yanoo</w:t>
            </w:r>
            <w:proofErr w:type="spellEnd"/>
            <w:r w:rsidRPr="004D7E8F">
              <w:rPr>
                <w:rFonts w:ascii="Garamond" w:hAnsi="Garamond"/>
                <w:sz w:val="28"/>
                <w:szCs w:val="28"/>
              </w:rPr>
              <w:t xml:space="preserve">. </w:t>
            </w:r>
          </w:p>
        </w:tc>
        <w:tc>
          <w:tcPr>
            <w:tcW w:w="3854" w:type="dxa"/>
          </w:tcPr>
          <w:p w14:paraId="2409164E"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lastRenderedPageBreak/>
              <w:t xml:space="preserve">A. </w:t>
            </w:r>
            <w:r w:rsidRPr="00F352DB">
              <w:rPr>
                <w:rFonts w:ascii="Garamond" w:hAnsi="Garamond" w:cs="Times New Roman"/>
                <w:i/>
                <w:sz w:val="28"/>
              </w:rPr>
              <w:t>Because that is a Duty first learned, and best understood</w:t>
            </w:r>
            <w:r w:rsidRPr="00F352DB">
              <w:rPr>
                <w:rFonts w:ascii="Garamond" w:hAnsi="Garamond" w:cs="Times New Roman"/>
                <w:sz w:val="28"/>
              </w:rPr>
              <w:t> ;</w:t>
            </w:r>
            <w:r w:rsidRPr="00F352DB">
              <w:rPr>
                <w:rFonts w:ascii="Garamond" w:hAnsi="Garamond" w:cs="Times New Roman"/>
                <w:i/>
                <w:sz w:val="28"/>
              </w:rPr>
              <w:t xml:space="preserve"> Children very naturally love their Parents, and are generally kept in subjection by them</w:t>
            </w:r>
            <w:r w:rsidRPr="00F352DB">
              <w:rPr>
                <w:rFonts w:ascii="Garamond" w:hAnsi="Garamond" w:cs="Times New Roman"/>
                <w:sz w:val="28"/>
              </w:rPr>
              <w:t> ;</w:t>
            </w:r>
            <w:r w:rsidRPr="00F352DB">
              <w:rPr>
                <w:rFonts w:ascii="Garamond" w:hAnsi="Garamond" w:cs="Times New Roman"/>
                <w:i/>
                <w:sz w:val="28"/>
              </w:rPr>
              <w:t xml:space="preserve"> and, therefore, when they are commanded </w:t>
            </w:r>
            <w:r w:rsidRPr="00F352DB">
              <w:rPr>
                <w:rFonts w:ascii="Garamond" w:hAnsi="Garamond" w:cs="Times New Roman"/>
                <w:sz w:val="28"/>
              </w:rPr>
              <w:t>so to Honour</w:t>
            </w:r>
            <w:r w:rsidRPr="00F352DB">
              <w:rPr>
                <w:rFonts w:ascii="Garamond" w:hAnsi="Garamond" w:cs="Times New Roman"/>
                <w:i/>
                <w:sz w:val="28"/>
              </w:rPr>
              <w:t xml:space="preserve"> others, as they do their Parents, they easily know what that </w:t>
            </w:r>
            <w:proofErr w:type="spellStart"/>
            <w:r w:rsidRPr="00F352DB">
              <w:rPr>
                <w:rFonts w:ascii="Garamond" w:hAnsi="Garamond" w:cs="Times New Roman"/>
                <w:i/>
                <w:sz w:val="28"/>
              </w:rPr>
              <w:t>meaneth</w:t>
            </w:r>
            <w:proofErr w:type="spellEnd"/>
            <w:r>
              <w:rPr>
                <w:rFonts w:ascii="Garamond" w:hAnsi="Garamond" w:cs="Times New Roman"/>
                <w:i/>
                <w:sz w:val="28"/>
              </w:rPr>
              <w:t>.</w:t>
            </w:r>
          </w:p>
        </w:tc>
        <w:tc>
          <w:tcPr>
            <w:tcW w:w="0" w:type="auto"/>
          </w:tcPr>
          <w:p w14:paraId="0BA98076"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0578F385" w14:textId="77777777" w:rsidTr="000A5AB7">
        <w:tc>
          <w:tcPr>
            <w:tcW w:w="4253" w:type="dxa"/>
          </w:tcPr>
          <w:p w14:paraId="43B81678" w14:textId="77777777" w:rsidR="002D73DD" w:rsidRPr="00F6628E" w:rsidRDefault="002D73DD" w:rsidP="00DB60C3">
            <w:pPr>
              <w:pStyle w:val="CM3"/>
              <w:widowControl/>
              <w:spacing w:line="240" w:lineRule="auto"/>
              <w:ind w:firstLine="227"/>
              <w:contextualSpacing/>
              <w:jc w:val="both"/>
              <w:rPr>
                <w:rFonts w:ascii="Garamond" w:hAnsi="Garamond"/>
                <w:sz w:val="28"/>
                <w:szCs w:val="28"/>
              </w:rPr>
            </w:pPr>
            <w:r w:rsidRPr="00F6628E">
              <w:rPr>
                <w:rFonts w:ascii="Garamond" w:hAnsi="Garamond"/>
                <w:i/>
                <w:sz w:val="28"/>
                <w:szCs w:val="28"/>
              </w:rPr>
              <w:t>Q.</w:t>
            </w:r>
            <w:r w:rsidRPr="00F6628E">
              <w:rPr>
                <w:rFonts w:ascii="Garamond" w:hAnsi="Garamond"/>
                <w:sz w:val="28"/>
                <w:szCs w:val="28"/>
              </w:rPr>
              <w:t xml:space="preserve"> </w:t>
            </w:r>
            <w:proofErr w:type="spellStart"/>
            <w:r w:rsidRPr="00F6628E">
              <w:rPr>
                <w:rFonts w:ascii="Garamond" w:hAnsi="Garamond"/>
                <w:sz w:val="28"/>
                <w:szCs w:val="28"/>
              </w:rPr>
              <w:t>Cre’n</w:t>
            </w:r>
            <w:proofErr w:type="spellEnd"/>
            <w:r w:rsidRPr="00F6628E">
              <w:rPr>
                <w:rFonts w:ascii="Garamond" w:hAnsi="Garamond"/>
                <w:sz w:val="28"/>
                <w:szCs w:val="28"/>
              </w:rPr>
              <w:t xml:space="preserve"> </w:t>
            </w:r>
            <w:proofErr w:type="spellStart"/>
            <w:r w:rsidRPr="00F6628E">
              <w:rPr>
                <w:rFonts w:ascii="Garamond" w:hAnsi="Garamond"/>
                <w:sz w:val="28"/>
                <w:szCs w:val="28"/>
              </w:rPr>
              <w:t>aght</w:t>
            </w:r>
            <w:proofErr w:type="spellEnd"/>
            <w:r w:rsidRPr="00F6628E">
              <w:rPr>
                <w:rFonts w:ascii="Garamond" w:hAnsi="Garamond"/>
                <w:sz w:val="28"/>
                <w:szCs w:val="28"/>
              </w:rPr>
              <w:t xml:space="preserve"> </w:t>
            </w:r>
            <w:proofErr w:type="spellStart"/>
            <w:r w:rsidRPr="00F6628E">
              <w:rPr>
                <w:rFonts w:ascii="Garamond" w:hAnsi="Garamond"/>
                <w:sz w:val="28"/>
                <w:szCs w:val="28"/>
              </w:rPr>
              <w:t>shegin</w:t>
            </w:r>
            <w:proofErr w:type="spellEnd"/>
            <w:r w:rsidRPr="00F6628E">
              <w:rPr>
                <w:rFonts w:ascii="Garamond" w:hAnsi="Garamond"/>
                <w:sz w:val="28"/>
                <w:szCs w:val="28"/>
              </w:rPr>
              <w:t xml:space="preserve"> </w:t>
            </w:r>
            <w:proofErr w:type="spellStart"/>
            <w:r w:rsidRPr="00F6628E">
              <w:rPr>
                <w:rFonts w:ascii="Garamond" w:hAnsi="Garamond"/>
                <w:sz w:val="28"/>
                <w:szCs w:val="28"/>
              </w:rPr>
              <w:t>dou</w:t>
            </w:r>
            <w:proofErr w:type="spellEnd"/>
            <w:r w:rsidRPr="00F6628E">
              <w:rPr>
                <w:rFonts w:ascii="Garamond" w:hAnsi="Garamond"/>
                <w:sz w:val="28"/>
                <w:szCs w:val="28"/>
              </w:rPr>
              <w:t xml:space="preserve"> </w:t>
            </w:r>
            <w:proofErr w:type="spellStart"/>
            <w:r w:rsidRPr="00F6628E">
              <w:rPr>
                <w:rFonts w:ascii="Garamond" w:hAnsi="Garamond"/>
                <w:i/>
                <w:sz w:val="28"/>
                <w:szCs w:val="28"/>
              </w:rPr>
              <w:t>Arrym</w:t>
            </w:r>
            <w:proofErr w:type="spellEnd"/>
            <w:r w:rsidRPr="00F6628E">
              <w:rPr>
                <w:rFonts w:ascii="Garamond" w:hAnsi="Garamond"/>
                <w:sz w:val="28"/>
                <w:szCs w:val="28"/>
              </w:rPr>
              <w:t xml:space="preserve"> y chur da </w:t>
            </w:r>
            <w:proofErr w:type="spellStart"/>
            <w:r w:rsidRPr="00F6628E">
              <w:rPr>
                <w:rFonts w:ascii="Garamond" w:hAnsi="Garamond"/>
                <w:sz w:val="28"/>
                <w:szCs w:val="28"/>
              </w:rPr>
              <w:t>m’Ayr</w:t>
            </w:r>
            <w:proofErr w:type="spellEnd"/>
            <w:r w:rsidRPr="00F6628E">
              <w:rPr>
                <w:rFonts w:ascii="Garamond" w:hAnsi="Garamond"/>
                <w:sz w:val="28"/>
                <w:szCs w:val="28"/>
              </w:rPr>
              <w:t xml:space="preserve"> as my </w:t>
            </w:r>
            <w:proofErr w:type="spellStart"/>
            <w:r w:rsidRPr="00F6628E">
              <w:rPr>
                <w:rFonts w:ascii="Garamond" w:hAnsi="Garamond"/>
                <w:sz w:val="28"/>
                <w:szCs w:val="28"/>
              </w:rPr>
              <w:t>Voir</w:t>
            </w:r>
            <w:proofErr w:type="spellEnd"/>
            <w:r w:rsidRPr="00F6628E">
              <w:rPr>
                <w:rFonts w:ascii="Garamond" w:hAnsi="Garamond"/>
                <w:i/>
                <w:sz w:val="28"/>
                <w:szCs w:val="28"/>
              </w:rPr>
              <w:t> </w:t>
            </w:r>
            <w:r w:rsidRPr="00F6628E">
              <w:rPr>
                <w:rFonts w:ascii="Garamond" w:hAnsi="Garamond"/>
                <w:sz w:val="28"/>
                <w:szCs w:val="28"/>
              </w:rPr>
              <w:t xml:space="preserve">? </w:t>
            </w:r>
          </w:p>
        </w:tc>
        <w:tc>
          <w:tcPr>
            <w:tcW w:w="3854" w:type="dxa"/>
          </w:tcPr>
          <w:p w14:paraId="0842C799"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 xml:space="preserve">How must </w:t>
            </w:r>
            <w:r w:rsidRPr="00F352DB">
              <w:rPr>
                <w:rFonts w:ascii="Garamond" w:hAnsi="Garamond" w:cs="Times New Roman"/>
                <w:sz w:val="28"/>
              </w:rPr>
              <w:t>I Honour</w:t>
            </w:r>
            <w:r w:rsidRPr="00F352DB">
              <w:rPr>
                <w:rFonts w:ascii="Garamond" w:hAnsi="Garamond" w:cs="Times New Roman"/>
                <w:i/>
                <w:sz w:val="28"/>
              </w:rPr>
              <w:t xml:space="preserve"> my Father and Mother ?</w:t>
            </w:r>
          </w:p>
        </w:tc>
        <w:tc>
          <w:tcPr>
            <w:tcW w:w="0" w:type="auto"/>
          </w:tcPr>
          <w:p w14:paraId="04EFFAE6"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611E425D" w14:textId="77777777" w:rsidTr="000A5AB7">
        <w:tc>
          <w:tcPr>
            <w:tcW w:w="4253" w:type="dxa"/>
          </w:tcPr>
          <w:p w14:paraId="0C22DE02" w14:textId="77777777" w:rsidR="002D73DD" w:rsidRPr="00F6628E" w:rsidRDefault="002D73DD" w:rsidP="00DB60C3">
            <w:pPr>
              <w:pStyle w:val="CM3"/>
              <w:widowControl/>
              <w:spacing w:line="240" w:lineRule="auto"/>
              <w:ind w:firstLine="227"/>
              <w:contextualSpacing/>
              <w:jc w:val="both"/>
              <w:rPr>
                <w:rFonts w:ascii="Garamond" w:hAnsi="Garamond"/>
                <w:sz w:val="28"/>
                <w:szCs w:val="28"/>
              </w:rPr>
            </w:pPr>
            <w:r w:rsidRPr="00F6628E">
              <w:rPr>
                <w:rFonts w:ascii="Garamond" w:hAnsi="Garamond"/>
                <w:i/>
                <w:sz w:val="28"/>
                <w:szCs w:val="28"/>
              </w:rPr>
              <w:t xml:space="preserve">A. </w:t>
            </w:r>
            <w:proofErr w:type="spellStart"/>
            <w:r w:rsidRPr="00F6628E">
              <w:rPr>
                <w:rFonts w:ascii="Garamond" w:hAnsi="Garamond"/>
                <w:sz w:val="28"/>
                <w:szCs w:val="28"/>
              </w:rPr>
              <w:t>Shegin</w:t>
            </w:r>
            <w:proofErr w:type="spellEnd"/>
            <w:r w:rsidRPr="00F6628E">
              <w:rPr>
                <w:rFonts w:ascii="Garamond" w:hAnsi="Garamond"/>
                <w:sz w:val="28"/>
                <w:szCs w:val="28"/>
              </w:rPr>
              <w:t xml:space="preserve"> </w:t>
            </w:r>
            <w:proofErr w:type="spellStart"/>
            <w:r w:rsidRPr="00F6628E">
              <w:rPr>
                <w:rFonts w:ascii="Garamond" w:hAnsi="Garamond"/>
                <w:sz w:val="28"/>
                <w:szCs w:val="28"/>
              </w:rPr>
              <w:t>dhyt</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agyndagh</w:t>
            </w:r>
            <w:proofErr w:type="spellEnd"/>
            <w:r w:rsidRPr="00F6628E">
              <w:rPr>
                <w:rFonts w:ascii="Garamond" w:hAnsi="Garamond"/>
                <w:sz w:val="28"/>
                <w:szCs w:val="28"/>
              </w:rPr>
              <w:t xml:space="preserve"> </w:t>
            </w:r>
            <w:proofErr w:type="spellStart"/>
            <w:r w:rsidRPr="00F6628E">
              <w:rPr>
                <w:rFonts w:ascii="Garamond" w:hAnsi="Garamond"/>
                <w:sz w:val="28"/>
                <w:szCs w:val="28"/>
              </w:rPr>
              <w:t>dt’injilagh</w:t>
            </w:r>
            <w:proofErr w:type="spellEnd"/>
            <w:r w:rsidRPr="00F6628E">
              <w:rPr>
                <w:rFonts w:ascii="Garamond" w:hAnsi="Garamond"/>
                <w:sz w:val="28"/>
                <w:szCs w:val="28"/>
              </w:rPr>
              <w:t xml:space="preserve"> </w:t>
            </w:r>
            <w:proofErr w:type="spellStart"/>
            <w:r w:rsidRPr="00F6628E">
              <w:rPr>
                <w:rFonts w:ascii="Garamond" w:hAnsi="Garamond"/>
                <w:sz w:val="28"/>
                <w:szCs w:val="28"/>
              </w:rPr>
              <w:t>hene</w:t>
            </w:r>
            <w:proofErr w:type="spellEnd"/>
            <w:r w:rsidRPr="00F6628E">
              <w:rPr>
                <w:rFonts w:ascii="Garamond" w:hAnsi="Garamond"/>
                <w:sz w:val="28"/>
                <w:szCs w:val="28"/>
              </w:rPr>
              <w:t xml:space="preserve"> </w:t>
            </w:r>
            <w:proofErr w:type="spellStart"/>
            <w:r w:rsidRPr="00F6628E">
              <w:rPr>
                <w:rFonts w:ascii="Garamond" w:hAnsi="Garamond"/>
                <w:sz w:val="28"/>
                <w:szCs w:val="28"/>
              </w:rPr>
              <w:t>huc</w:t>
            </w:r>
            <w:proofErr w:type="spellEnd"/>
            <w:r w:rsidRPr="00F6628E">
              <w:rPr>
                <w:rFonts w:ascii="Garamond" w:hAnsi="Garamond"/>
                <w:sz w:val="28"/>
                <w:szCs w:val="28"/>
              </w:rPr>
              <w:t xml:space="preserve"> </w:t>
            </w:r>
            <w:proofErr w:type="spellStart"/>
            <w:r w:rsidRPr="00F6628E">
              <w:rPr>
                <w:rFonts w:ascii="Garamond" w:hAnsi="Garamond"/>
                <w:sz w:val="28"/>
                <w:szCs w:val="28"/>
              </w:rPr>
              <w:t>ayns</w:t>
            </w:r>
            <w:proofErr w:type="spellEnd"/>
            <w:r w:rsidRPr="00F6628E">
              <w:rPr>
                <w:rFonts w:ascii="Garamond" w:hAnsi="Garamond"/>
                <w:sz w:val="28"/>
                <w:szCs w:val="28"/>
              </w:rPr>
              <w:t xml:space="preserve"> </w:t>
            </w:r>
            <w:proofErr w:type="spellStart"/>
            <w:r w:rsidRPr="00F6628E">
              <w:rPr>
                <w:rFonts w:ascii="Garamond" w:hAnsi="Garamond"/>
                <w:sz w:val="28"/>
                <w:szCs w:val="28"/>
              </w:rPr>
              <w:t>dagh</w:t>
            </w:r>
            <w:proofErr w:type="spellEnd"/>
            <w:r w:rsidRPr="00F6628E">
              <w:rPr>
                <w:rFonts w:ascii="Garamond" w:hAnsi="Garamond"/>
                <w:sz w:val="28"/>
                <w:szCs w:val="28"/>
              </w:rPr>
              <w:t xml:space="preserve"> nee </w:t>
            </w:r>
            <w:proofErr w:type="spellStart"/>
            <w:r w:rsidRPr="00F6628E">
              <w:rPr>
                <w:rFonts w:ascii="Garamond" w:hAnsi="Garamond"/>
                <w:sz w:val="28"/>
                <w:szCs w:val="28"/>
              </w:rPr>
              <w:t>lowal</w:t>
            </w:r>
            <w:proofErr w:type="spellEnd"/>
            <w:r w:rsidRPr="00F6628E">
              <w:rPr>
                <w:rFonts w:ascii="Garamond" w:hAnsi="Garamond"/>
                <w:sz w:val="28"/>
                <w:szCs w:val="28"/>
              </w:rPr>
              <w:t xml:space="preserve">, </w:t>
            </w:r>
            <w:proofErr w:type="spellStart"/>
            <w:r w:rsidRPr="00F6628E">
              <w:rPr>
                <w:rFonts w:ascii="Garamond" w:hAnsi="Garamond"/>
                <w:sz w:val="28"/>
                <w:szCs w:val="28"/>
              </w:rPr>
              <w:t>ve</w:t>
            </w:r>
            <w:proofErr w:type="spellEnd"/>
            <w:r w:rsidRPr="00F6628E">
              <w:rPr>
                <w:rFonts w:ascii="Garamond" w:hAnsi="Garamond"/>
                <w:sz w:val="28"/>
                <w:szCs w:val="28"/>
              </w:rPr>
              <w:t xml:space="preserve"> </w:t>
            </w:r>
            <w:proofErr w:type="spellStart"/>
            <w:r w:rsidRPr="00F6628E">
              <w:rPr>
                <w:rFonts w:ascii="Garamond" w:hAnsi="Garamond"/>
                <w:sz w:val="28"/>
                <w:szCs w:val="28"/>
              </w:rPr>
              <w:t>kiarralagh</w:t>
            </w:r>
            <w:proofErr w:type="spellEnd"/>
            <w:r w:rsidRPr="00F6628E">
              <w:rPr>
                <w:rFonts w:ascii="Garamond" w:hAnsi="Garamond"/>
                <w:sz w:val="28"/>
                <w:szCs w:val="28"/>
              </w:rPr>
              <w:t xml:space="preserve"> </w:t>
            </w:r>
            <w:proofErr w:type="spellStart"/>
            <w:r w:rsidRPr="00F6628E">
              <w:rPr>
                <w:rFonts w:ascii="Garamond" w:hAnsi="Garamond"/>
                <w:sz w:val="28"/>
                <w:szCs w:val="28"/>
              </w:rPr>
              <w:t>nagh</w:t>
            </w:r>
            <w:proofErr w:type="spellEnd"/>
            <w:r w:rsidRPr="00F6628E">
              <w:rPr>
                <w:rFonts w:ascii="Garamond" w:hAnsi="Garamond"/>
                <w:sz w:val="28"/>
                <w:szCs w:val="28"/>
              </w:rPr>
              <w:t xml:space="preserve"> der </w:t>
            </w:r>
            <w:proofErr w:type="spellStart"/>
            <w:r w:rsidRPr="00F6628E">
              <w:rPr>
                <w:rFonts w:ascii="Garamond" w:hAnsi="Garamond"/>
                <w:sz w:val="28"/>
                <w:szCs w:val="28"/>
              </w:rPr>
              <w:t>oo</w:t>
            </w:r>
            <w:proofErr w:type="spellEnd"/>
            <w:r w:rsidRPr="00F6628E">
              <w:rPr>
                <w:rFonts w:ascii="Garamond" w:hAnsi="Garamond"/>
                <w:sz w:val="28"/>
                <w:szCs w:val="28"/>
              </w:rPr>
              <w:t xml:space="preserve"> </w:t>
            </w:r>
            <w:proofErr w:type="spellStart"/>
            <w:r w:rsidRPr="00F6628E">
              <w:rPr>
                <w:rFonts w:ascii="Garamond" w:hAnsi="Garamond"/>
                <w:sz w:val="28"/>
                <w:szCs w:val="28"/>
              </w:rPr>
              <w:t>corree</w:t>
            </w:r>
            <w:proofErr w:type="spellEnd"/>
            <w:r w:rsidRPr="00F6628E">
              <w:rPr>
                <w:rFonts w:ascii="Garamond" w:hAnsi="Garamond"/>
                <w:sz w:val="28"/>
                <w:szCs w:val="28"/>
              </w:rPr>
              <w:t xml:space="preserve"> </w:t>
            </w:r>
            <w:proofErr w:type="spellStart"/>
            <w:r w:rsidRPr="00F6628E">
              <w:rPr>
                <w:rFonts w:ascii="Garamond" w:hAnsi="Garamond"/>
                <w:sz w:val="28"/>
                <w:szCs w:val="28"/>
              </w:rPr>
              <w:t>orroo</w:t>
            </w:r>
            <w:proofErr w:type="spellEnd"/>
            <w:r w:rsidRPr="00F6628E">
              <w:rPr>
                <w:rFonts w:ascii="Garamond" w:hAnsi="Garamond"/>
                <w:sz w:val="28"/>
                <w:szCs w:val="28"/>
              </w:rPr>
              <w:t xml:space="preserve"> </w:t>
            </w:r>
            <w:proofErr w:type="spellStart"/>
            <w:r w:rsidRPr="00F6628E">
              <w:rPr>
                <w:rFonts w:ascii="Garamond" w:hAnsi="Garamond"/>
                <w:sz w:val="28"/>
                <w:szCs w:val="28"/>
              </w:rPr>
              <w:t>liorish</w:t>
            </w:r>
            <w:proofErr w:type="spellEnd"/>
            <w:r w:rsidRPr="00F6628E">
              <w:rPr>
                <w:rFonts w:ascii="Garamond" w:hAnsi="Garamond"/>
                <w:sz w:val="28"/>
                <w:szCs w:val="28"/>
              </w:rPr>
              <w:t xml:space="preserve"> </w:t>
            </w:r>
            <w:proofErr w:type="spellStart"/>
            <w:r w:rsidRPr="00F6628E">
              <w:rPr>
                <w:rFonts w:ascii="Garamond" w:hAnsi="Garamond"/>
                <w:sz w:val="28"/>
                <w:szCs w:val="28"/>
              </w:rPr>
              <w:t>ymmyrkey</w:t>
            </w:r>
            <w:proofErr w:type="spellEnd"/>
            <w:r w:rsidRPr="00F6628E">
              <w:rPr>
                <w:rFonts w:ascii="Garamond" w:hAnsi="Garamond"/>
                <w:sz w:val="28"/>
                <w:szCs w:val="28"/>
              </w:rPr>
              <w:t xml:space="preserve"> </w:t>
            </w:r>
            <w:proofErr w:type="spellStart"/>
            <w:r w:rsidRPr="00F6628E">
              <w:rPr>
                <w:rFonts w:ascii="Garamond" w:hAnsi="Garamond"/>
                <w:sz w:val="28"/>
                <w:szCs w:val="28"/>
              </w:rPr>
              <w:t>erbee</w:t>
            </w:r>
            <w:proofErr w:type="spellEnd"/>
            <w:r w:rsidRPr="00F6628E">
              <w:rPr>
                <w:rFonts w:ascii="Garamond" w:hAnsi="Garamond"/>
                <w:sz w:val="28"/>
                <w:szCs w:val="28"/>
              </w:rPr>
              <w:t xml:space="preserve"> </w:t>
            </w:r>
            <w:proofErr w:type="spellStart"/>
            <w:r w:rsidRPr="00F6628E">
              <w:rPr>
                <w:rFonts w:ascii="Garamond" w:hAnsi="Garamond"/>
                <w:sz w:val="28"/>
                <w:szCs w:val="28"/>
              </w:rPr>
              <w:t>niau-viallagh</w:t>
            </w:r>
            <w:proofErr w:type="spellEnd"/>
            <w:r w:rsidRPr="00F6628E">
              <w:rPr>
                <w:rFonts w:ascii="Garamond" w:hAnsi="Garamond"/>
                <w:sz w:val="28"/>
                <w:szCs w:val="28"/>
              </w:rPr>
              <w:t xml:space="preserve"> as </w:t>
            </w:r>
            <w:proofErr w:type="spellStart"/>
            <w:r w:rsidRPr="00F6628E">
              <w:rPr>
                <w:rFonts w:ascii="Garamond" w:hAnsi="Garamond"/>
                <w:sz w:val="28"/>
                <w:szCs w:val="28"/>
              </w:rPr>
              <w:t>olk</w:t>
            </w:r>
            <w:proofErr w:type="spellEnd"/>
            <w:r w:rsidRPr="00F6628E">
              <w:rPr>
                <w:rFonts w:ascii="Garamond" w:hAnsi="Garamond"/>
                <w:sz w:val="28"/>
                <w:szCs w:val="28"/>
              </w:rPr>
              <w:t xml:space="preserve"> ; </w:t>
            </w:r>
            <w:proofErr w:type="spellStart"/>
            <w:r w:rsidRPr="00F6628E">
              <w:rPr>
                <w:rFonts w:ascii="Garamond" w:hAnsi="Garamond"/>
                <w:sz w:val="28"/>
                <w:szCs w:val="28"/>
              </w:rPr>
              <w:t>Shegin</w:t>
            </w:r>
            <w:proofErr w:type="spellEnd"/>
            <w:r w:rsidRPr="00F6628E">
              <w:rPr>
                <w:rFonts w:ascii="Garamond" w:hAnsi="Garamond"/>
                <w:sz w:val="28"/>
                <w:szCs w:val="28"/>
              </w:rPr>
              <w:t xml:space="preserve"> </w:t>
            </w:r>
            <w:proofErr w:type="spellStart"/>
            <w:r w:rsidRPr="00F6628E">
              <w:rPr>
                <w:rFonts w:ascii="Garamond" w:hAnsi="Garamond"/>
                <w:sz w:val="28"/>
                <w:szCs w:val="28"/>
              </w:rPr>
              <w:t>dhyt</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chooilley</w:t>
            </w:r>
            <w:proofErr w:type="spellEnd"/>
            <w:r w:rsidRPr="00F6628E">
              <w:rPr>
                <w:rFonts w:ascii="Garamond" w:hAnsi="Garamond"/>
                <w:sz w:val="28"/>
                <w:szCs w:val="28"/>
              </w:rPr>
              <w:t xml:space="preserve"> </w:t>
            </w:r>
            <w:proofErr w:type="spellStart"/>
            <w:r w:rsidRPr="00F6628E">
              <w:rPr>
                <w:rFonts w:ascii="Garamond" w:hAnsi="Garamond"/>
                <w:sz w:val="28"/>
                <w:szCs w:val="28"/>
              </w:rPr>
              <w:t>Onnor</w:t>
            </w:r>
            <w:proofErr w:type="spellEnd"/>
            <w:r w:rsidRPr="00F6628E">
              <w:rPr>
                <w:rFonts w:ascii="Garamond" w:hAnsi="Garamond"/>
                <w:sz w:val="28"/>
                <w:szCs w:val="28"/>
              </w:rPr>
              <w:t xml:space="preserve"> </w:t>
            </w:r>
            <w:proofErr w:type="spellStart"/>
            <w:r w:rsidRPr="00F6628E">
              <w:rPr>
                <w:rFonts w:ascii="Garamond" w:hAnsi="Garamond"/>
                <w:sz w:val="28"/>
                <w:szCs w:val="28"/>
              </w:rPr>
              <w:t>cooiee</w:t>
            </w:r>
            <w:proofErr w:type="spellEnd"/>
            <w:r w:rsidRPr="00F6628E">
              <w:rPr>
                <w:rFonts w:ascii="Garamond" w:hAnsi="Garamond"/>
                <w:sz w:val="28"/>
                <w:szCs w:val="28"/>
              </w:rPr>
              <w:t xml:space="preserve"> y chur </w:t>
            </w:r>
            <w:proofErr w:type="spellStart"/>
            <w:r w:rsidRPr="00F6628E">
              <w:rPr>
                <w:rFonts w:ascii="Garamond" w:hAnsi="Garamond"/>
                <w:sz w:val="28"/>
                <w:szCs w:val="28"/>
              </w:rPr>
              <w:t>daue</w:t>
            </w:r>
            <w:proofErr w:type="spellEnd"/>
            <w:r w:rsidRPr="00F6628E">
              <w:rPr>
                <w:rFonts w:ascii="Garamond" w:hAnsi="Garamond"/>
                <w:sz w:val="28"/>
                <w:szCs w:val="28"/>
              </w:rPr>
              <w:t xml:space="preserve">, as </w:t>
            </w:r>
            <w:proofErr w:type="spellStart"/>
            <w:r w:rsidRPr="00F6628E">
              <w:rPr>
                <w:rFonts w:ascii="Garamond" w:hAnsi="Garamond"/>
                <w:sz w:val="28"/>
                <w:szCs w:val="28"/>
              </w:rPr>
              <w:t>ve</w:t>
            </w:r>
            <w:proofErr w:type="spellEnd"/>
            <w:r w:rsidRPr="00F6628E">
              <w:rPr>
                <w:rFonts w:ascii="Garamond" w:hAnsi="Garamond"/>
                <w:sz w:val="28"/>
                <w:szCs w:val="28"/>
              </w:rPr>
              <w:t xml:space="preserve"> </w:t>
            </w:r>
            <w:proofErr w:type="spellStart"/>
            <w:r w:rsidRPr="00F6628E">
              <w:rPr>
                <w:rFonts w:ascii="Garamond" w:hAnsi="Garamond"/>
                <w:sz w:val="28"/>
                <w:szCs w:val="28"/>
              </w:rPr>
              <w:t>booisal</w:t>
            </w:r>
            <w:proofErr w:type="spellEnd"/>
            <w:r w:rsidRPr="00F6628E">
              <w:rPr>
                <w:rFonts w:ascii="Garamond" w:hAnsi="Garamond"/>
                <w:sz w:val="28"/>
                <w:szCs w:val="28"/>
              </w:rPr>
              <w:t xml:space="preserve"> </w:t>
            </w:r>
            <w:proofErr w:type="spellStart"/>
            <w:r w:rsidRPr="00F6628E">
              <w:rPr>
                <w:rFonts w:ascii="Garamond" w:hAnsi="Garamond"/>
                <w:sz w:val="28"/>
                <w:szCs w:val="28"/>
              </w:rPr>
              <w:t>daue</w:t>
            </w:r>
            <w:proofErr w:type="spellEnd"/>
            <w:r w:rsidRPr="00F6628E">
              <w:rPr>
                <w:rFonts w:ascii="Garamond" w:hAnsi="Garamond"/>
                <w:sz w:val="28"/>
                <w:szCs w:val="28"/>
              </w:rPr>
              <w:t xml:space="preserve"> son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rou</w:t>
            </w:r>
            <w:proofErr w:type="spellEnd"/>
            <w:r w:rsidRPr="00F6628E">
              <w:rPr>
                <w:rFonts w:ascii="Garamond" w:hAnsi="Garamond"/>
                <w:sz w:val="28"/>
                <w:szCs w:val="28"/>
              </w:rPr>
              <w:t xml:space="preserve"> ad cha </w:t>
            </w:r>
            <w:proofErr w:type="spellStart"/>
            <w:r w:rsidRPr="00F6628E">
              <w:rPr>
                <w:rFonts w:ascii="Garamond" w:hAnsi="Garamond"/>
                <w:sz w:val="28"/>
                <w:szCs w:val="28"/>
              </w:rPr>
              <w:t>dooiee</w:t>
            </w:r>
            <w:proofErr w:type="spellEnd"/>
            <w:r w:rsidRPr="00F6628E">
              <w:rPr>
                <w:rFonts w:ascii="Garamond" w:hAnsi="Garamond"/>
                <w:sz w:val="28"/>
                <w:szCs w:val="28"/>
              </w:rPr>
              <w:t xml:space="preserve"> </w:t>
            </w:r>
            <w:proofErr w:type="spellStart"/>
            <w:r w:rsidRPr="00F6628E">
              <w:rPr>
                <w:rFonts w:ascii="Garamond" w:hAnsi="Garamond"/>
                <w:sz w:val="28"/>
                <w:szCs w:val="28"/>
              </w:rPr>
              <w:t>dhyt</w:t>
            </w:r>
            <w:proofErr w:type="spellEnd"/>
            <w:r w:rsidRPr="00F6628E">
              <w:rPr>
                <w:rFonts w:ascii="Garamond" w:hAnsi="Garamond"/>
                <w:sz w:val="28"/>
                <w:szCs w:val="28"/>
              </w:rPr>
              <w:t xml:space="preserve">, </w:t>
            </w:r>
            <w:proofErr w:type="spellStart"/>
            <w:r w:rsidRPr="00F6628E">
              <w:rPr>
                <w:rFonts w:ascii="Garamond" w:hAnsi="Garamond"/>
                <w:sz w:val="28"/>
                <w:szCs w:val="28"/>
              </w:rPr>
              <w:t>shegin</w:t>
            </w:r>
            <w:proofErr w:type="spellEnd"/>
            <w:r w:rsidRPr="00F6628E">
              <w:rPr>
                <w:rFonts w:ascii="Garamond" w:hAnsi="Garamond"/>
                <w:sz w:val="28"/>
                <w:szCs w:val="28"/>
              </w:rPr>
              <w:t xml:space="preserve"> </w:t>
            </w:r>
            <w:proofErr w:type="spellStart"/>
            <w:r w:rsidRPr="00F6628E">
              <w:rPr>
                <w:rFonts w:ascii="Garamond" w:hAnsi="Garamond"/>
                <w:sz w:val="28"/>
                <w:szCs w:val="28"/>
              </w:rPr>
              <w:t>dhyt</w:t>
            </w:r>
            <w:proofErr w:type="spellEnd"/>
            <w:r w:rsidRPr="00F6628E">
              <w:rPr>
                <w:rFonts w:ascii="Garamond" w:hAnsi="Garamond"/>
                <w:sz w:val="28"/>
                <w:szCs w:val="28"/>
              </w:rPr>
              <w:t xml:space="preserve"> </w:t>
            </w:r>
            <w:proofErr w:type="spellStart"/>
            <w:r w:rsidRPr="00F6628E">
              <w:rPr>
                <w:rFonts w:ascii="Garamond" w:hAnsi="Garamond"/>
                <w:sz w:val="28"/>
                <w:szCs w:val="28"/>
              </w:rPr>
              <w:t>gymmyrkey</w:t>
            </w:r>
            <w:proofErr w:type="spellEnd"/>
            <w:r w:rsidRPr="00F6628E">
              <w:rPr>
                <w:rFonts w:ascii="Garamond" w:hAnsi="Garamond"/>
                <w:sz w:val="28"/>
                <w:szCs w:val="28"/>
              </w:rPr>
              <w:t xml:space="preserve"> </w:t>
            </w:r>
            <w:proofErr w:type="spellStart"/>
            <w:r w:rsidRPr="00F6628E">
              <w:rPr>
                <w:rFonts w:ascii="Garamond" w:hAnsi="Garamond"/>
                <w:sz w:val="28"/>
                <w:szCs w:val="28"/>
              </w:rPr>
              <w:t>lesh</w:t>
            </w:r>
            <w:proofErr w:type="spellEnd"/>
            <w:r w:rsidRPr="00F6628E">
              <w:rPr>
                <w:rFonts w:ascii="Garamond" w:hAnsi="Garamond"/>
                <w:sz w:val="28"/>
                <w:szCs w:val="28"/>
              </w:rPr>
              <w:t xml:space="preserve"> </w:t>
            </w:r>
            <w:proofErr w:type="spellStart"/>
            <w:r w:rsidRPr="00F6628E">
              <w:rPr>
                <w:rFonts w:ascii="Garamond" w:hAnsi="Garamond"/>
                <w:sz w:val="28"/>
                <w:szCs w:val="28"/>
              </w:rPr>
              <w:t>yn</w:t>
            </w:r>
            <w:proofErr w:type="spellEnd"/>
            <w:r w:rsidRPr="00F6628E">
              <w:rPr>
                <w:rFonts w:ascii="Garamond" w:hAnsi="Garamond"/>
                <w:sz w:val="28"/>
                <w:szCs w:val="28"/>
              </w:rPr>
              <w:t xml:space="preserve"> </w:t>
            </w:r>
            <w:proofErr w:type="spellStart"/>
            <w:r w:rsidRPr="00F6628E">
              <w:rPr>
                <w:rFonts w:ascii="Garamond" w:hAnsi="Garamond"/>
                <w:sz w:val="28"/>
                <w:szCs w:val="28"/>
              </w:rPr>
              <w:t>annoonid</w:t>
            </w:r>
            <w:proofErr w:type="spellEnd"/>
            <w:r w:rsidRPr="00F6628E">
              <w:rPr>
                <w:rFonts w:ascii="Garamond" w:hAnsi="Garamond"/>
                <w:sz w:val="28"/>
                <w:szCs w:val="28"/>
              </w:rPr>
              <w:t xml:space="preserve"> </w:t>
            </w:r>
            <w:proofErr w:type="spellStart"/>
            <w:r w:rsidRPr="00F6628E">
              <w:rPr>
                <w:rFonts w:ascii="Garamond" w:hAnsi="Garamond"/>
                <w:sz w:val="28"/>
                <w:szCs w:val="28"/>
              </w:rPr>
              <w:t>oc</w:t>
            </w:r>
            <w:proofErr w:type="spellEnd"/>
            <w:r w:rsidRPr="00F6628E">
              <w:rPr>
                <w:rFonts w:ascii="Garamond" w:hAnsi="Garamond"/>
                <w:sz w:val="28"/>
                <w:szCs w:val="28"/>
              </w:rPr>
              <w:t xml:space="preserve">, </w:t>
            </w:r>
            <w:proofErr w:type="spellStart"/>
            <w:r w:rsidRPr="00F6628E">
              <w:rPr>
                <w:rFonts w:ascii="Garamond" w:hAnsi="Garamond"/>
                <w:sz w:val="28"/>
                <w:szCs w:val="28"/>
              </w:rPr>
              <w:t>ny</w:t>
            </w:r>
            <w:proofErr w:type="spellEnd"/>
            <w:r w:rsidRPr="00F6628E">
              <w:rPr>
                <w:rFonts w:ascii="Garamond" w:hAnsi="Garamond"/>
                <w:sz w:val="28"/>
                <w:szCs w:val="28"/>
              </w:rPr>
              <w:t xml:space="preserve"> </w:t>
            </w:r>
            <w:proofErr w:type="spellStart"/>
            <w:r w:rsidRPr="00F6628E">
              <w:rPr>
                <w:rFonts w:ascii="Garamond" w:hAnsi="Garamond"/>
                <w:sz w:val="28"/>
                <w:szCs w:val="28"/>
              </w:rPr>
              <w:t>foilchin</w:t>
            </w:r>
            <w:proofErr w:type="spellEnd"/>
            <w:r w:rsidRPr="00F6628E">
              <w:rPr>
                <w:rFonts w:ascii="Garamond" w:hAnsi="Garamond"/>
                <w:sz w:val="28"/>
                <w:szCs w:val="28"/>
              </w:rPr>
              <w:t xml:space="preserve"> </w:t>
            </w:r>
            <w:proofErr w:type="spellStart"/>
            <w:r w:rsidRPr="00F6628E">
              <w:rPr>
                <w:rFonts w:ascii="Garamond" w:hAnsi="Garamond"/>
                <w:sz w:val="28"/>
                <w:szCs w:val="28"/>
              </w:rPr>
              <w:t>oc</w:t>
            </w:r>
            <w:proofErr w:type="spellEnd"/>
            <w:r w:rsidRPr="00F6628E">
              <w:rPr>
                <w:rFonts w:ascii="Garamond" w:hAnsi="Garamond"/>
                <w:sz w:val="28"/>
                <w:szCs w:val="28"/>
              </w:rPr>
              <w:t xml:space="preserve"> y </w:t>
            </w:r>
            <w:proofErr w:type="spellStart"/>
            <w:r w:rsidRPr="00F6628E">
              <w:rPr>
                <w:rFonts w:ascii="Garamond" w:hAnsi="Garamond"/>
                <w:sz w:val="28"/>
                <w:szCs w:val="28"/>
              </w:rPr>
              <w:t>ollaghey</w:t>
            </w:r>
            <w:proofErr w:type="spellEnd"/>
            <w:r w:rsidRPr="00F6628E">
              <w:rPr>
                <w:rFonts w:ascii="Garamond" w:hAnsi="Garamond"/>
                <w:sz w:val="28"/>
                <w:szCs w:val="28"/>
              </w:rPr>
              <w:t xml:space="preserve">, </w:t>
            </w:r>
            <w:proofErr w:type="spellStart"/>
            <w:r w:rsidRPr="00F6628E">
              <w:rPr>
                <w:rFonts w:ascii="Garamond" w:hAnsi="Garamond"/>
                <w:sz w:val="28"/>
                <w:szCs w:val="28"/>
              </w:rPr>
              <w:t>cooney</w:t>
            </w:r>
            <w:proofErr w:type="spellEnd"/>
            <w:r w:rsidRPr="00F6628E">
              <w:rPr>
                <w:rFonts w:ascii="Garamond" w:hAnsi="Garamond"/>
                <w:sz w:val="28"/>
                <w:szCs w:val="28"/>
              </w:rPr>
              <w:t xml:space="preserve"> lieu </w:t>
            </w:r>
            <w:proofErr w:type="spellStart"/>
            <w:r w:rsidRPr="00F6628E">
              <w:rPr>
                <w:rFonts w:ascii="Garamond" w:hAnsi="Garamond"/>
                <w:sz w:val="28"/>
                <w:szCs w:val="28"/>
              </w:rPr>
              <w:t>ayns</w:t>
            </w:r>
            <w:proofErr w:type="spellEnd"/>
            <w:r w:rsidRPr="00F6628E">
              <w:rPr>
                <w:rFonts w:ascii="Garamond" w:hAnsi="Garamond"/>
                <w:sz w:val="28"/>
                <w:szCs w:val="28"/>
              </w:rPr>
              <w:t xml:space="preserve"> </w:t>
            </w:r>
            <w:proofErr w:type="spellStart"/>
            <w:r w:rsidRPr="00F6628E">
              <w:rPr>
                <w:rFonts w:ascii="Garamond" w:hAnsi="Garamond"/>
                <w:sz w:val="28"/>
                <w:szCs w:val="28"/>
              </w:rPr>
              <w:t>nyn</w:t>
            </w:r>
            <w:proofErr w:type="spellEnd"/>
            <w:r w:rsidRPr="00F6628E">
              <w:rPr>
                <w:rFonts w:ascii="Garamond" w:hAnsi="Garamond"/>
                <w:sz w:val="28"/>
                <w:szCs w:val="28"/>
              </w:rPr>
              <w:t xml:space="preserve"> </w:t>
            </w:r>
            <w:proofErr w:type="spellStart"/>
            <w:r w:rsidRPr="00F6628E">
              <w:rPr>
                <w:rFonts w:ascii="Garamond" w:hAnsi="Garamond"/>
                <w:sz w:val="28"/>
                <w:szCs w:val="28"/>
              </w:rPr>
              <w:t>veme</w:t>
            </w:r>
            <w:proofErr w:type="spellEnd"/>
            <w:r w:rsidRPr="00F6628E">
              <w:rPr>
                <w:rFonts w:ascii="Garamond" w:hAnsi="Garamond"/>
                <w:sz w:val="28"/>
                <w:szCs w:val="28"/>
              </w:rPr>
              <w:t xml:space="preserve">, </w:t>
            </w:r>
            <w:proofErr w:type="spellStart"/>
            <w:r w:rsidRPr="00F6628E">
              <w:rPr>
                <w:rFonts w:ascii="Garamond" w:hAnsi="Garamond"/>
                <w:sz w:val="28"/>
                <w:szCs w:val="28"/>
              </w:rPr>
              <w:t>guee</w:t>
            </w:r>
            <w:proofErr w:type="spellEnd"/>
            <w:r w:rsidRPr="00F6628E">
              <w:rPr>
                <w:rFonts w:ascii="Garamond" w:hAnsi="Garamond"/>
                <w:sz w:val="28"/>
                <w:szCs w:val="28"/>
              </w:rPr>
              <w:t xml:space="preserve"> son y </w:t>
            </w:r>
            <w:proofErr w:type="spellStart"/>
            <w:r w:rsidRPr="00F6628E">
              <w:rPr>
                <w:rFonts w:ascii="Garamond" w:hAnsi="Garamond"/>
                <w:sz w:val="28"/>
                <w:szCs w:val="28"/>
              </w:rPr>
              <w:t>vaanrys</w:t>
            </w:r>
            <w:proofErr w:type="spellEnd"/>
            <w:r w:rsidRPr="00F6628E">
              <w:rPr>
                <w:rFonts w:ascii="Garamond" w:hAnsi="Garamond"/>
                <w:sz w:val="28"/>
                <w:szCs w:val="28"/>
              </w:rPr>
              <w:t xml:space="preserve"> </w:t>
            </w:r>
            <w:proofErr w:type="spellStart"/>
            <w:r w:rsidRPr="00F6628E">
              <w:rPr>
                <w:rFonts w:ascii="Garamond" w:hAnsi="Garamond"/>
                <w:sz w:val="28"/>
                <w:szCs w:val="28"/>
              </w:rPr>
              <w:t>oc</w:t>
            </w:r>
            <w:proofErr w:type="spellEnd"/>
            <w:r w:rsidRPr="00F6628E">
              <w:rPr>
                <w:rFonts w:ascii="Garamond" w:hAnsi="Garamond"/>
                <w:sz w:val="28"/>
                <w:szCs w:val="28"/>
              </w:rPr>
              <w:t xml:space="preserve"> nish as son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bragh</w:t>
            </w:r>
            <w:proofErr w:type="spellEnd"/>
            <w:r w:rsidRPr="00F6628E">
              <w:rPr>
                <w:rFonts w:ascii="Garamond" w:hAnsi="Garamond"/>
                <w:sz w:val="28"/>
                <w:szCs w:val="28"/>
              </w:rPr>
              <w:t xml:space="preserve"> ; </w:t>
            </w:r>
            <w:proofErr w:type="spellStart"/>
            <w:r w:rsidRPr="00F6628E">
              <w:rPr>
                <w:rFonts w:ascii="Garamond" w:hAnsi="Garamond"/>
                <w:sz w:val="28"/>
                <w:szCs w:val="28"/>
              </w:rPr>
              <w:t>Shoh</w:t>
            </w:r>
            <w:proofErr w:type="spellEnd"/>
            <w:r w:rsidRPr="00F6628E">
              <w:rPr>
                <w:rFonts w:ascii="Garamond" w:hAnsi="Garamond"/>
                <w:sz w:val="28"/>
                <w:szCs w:val="28"/>
              </w:rPr>
              <w:t xml:space="preserve"> my nee </w:t>
            </w:r>
            <w:proofErr w:type="spellStart"/>
            <w:r w:rsidRPr="00F6628E">
              <w:rPr>
                <w:rFonts w:ascii="Garamond" w:hAnsi="Garamond"/>
                <w:sz w:val="28"/>
                <w:szCs w:val="28"/>
              </w:rPr>
              <w:t>oo</w:t>
            </w:r>
            <w:proofErr w:type="spellEnd"/>
            <w:r w:rsidRPr="00F6628E">
              <w:rPr>
                <w:rFonts w:ascii="Garamond" w:hAnsi="Garamond"/>
                <w:sz w:val="28"/>
                <w:szCs w:val="28"/>
              </w:rPr>
              <w:t xml:space="preserve"> </w:t>
            </w:r>
            <w:proofErr w:type="spellStart"/>
            <w:r w:rsidRPr="00F6628E">
              <w:rPr>
                <w:rFonts w:ascii="Garamond" w:hAnsi="Garamond"/>
                <w:sz w:val="28"/>
                <w:szCs w:val="28"/>
              </w:rPr>
              <w:t>trooid</w:t>
            </w:r>
            <w:proofErr w:type="spellEnd"/>
            <w:r w:rsidRPr="00F6628E">
              <w:rPr>
                <w:rFonts w:ascii="Garamond" w:hAnsi="Garamond"/>
                <w:sz w:val="28"/>
                <w:szCs w:val="28"/>
              </w:rPr>
              <w:t xml:space="preserve"> bialys </w:t>
            </w:r>
            <w:proofErr w:type="spellStart"/>
            <w:r w:rsidRPr="00F6628E">
              <w:rPr>
                <w:rFonts w:ascii="Garamond" w:hAnsi="Garamond"/>
                <w:sz w:val="28"/>
                <w:szCs w:val="28"/>
              </w:rPr>
              <w:t>gys</w:t>
            </w:r>
            <w:proofErr w:type="spellEnd"/>
            <w:r w:rsidRPr="00F6628E">
              <w:rPr>
                <w:rFonts w:ascii="Garamond" w:hAnsi="Garamond"/>
                <w:sz w:val="28"/>
                <w:szCs w:val="28"/>
              </w:rPr>
              <w:t xml:space="preserve"> </w:t>
            </w:r>
            <w:proofErr w:type="spellStart"/>
            <w:r w:rsidRPr="00F6628E">
              <w:rPr>
                <w:rFonts w:ascii="Garamond" w:hAnsi="Garamond"/>
                <w:sz w:val="28"/>
                <w:szCs w:val="28"/>
              </w:rPr>
              <w:t>yn</w:t>
            </w:r>
            <w:proofErr w:type="spellEnd"/>
            <w:r w:rsidRPr="00F6628E">
              <w:rPr>
                <w:rFonts w:ascii="Garamond" w:hAnsi="Garamond"/>
                <w:sz w:val="28"/>
                <w:szCs w:val="28"/>
              </w:rPr>
              <w:t xml:space="preserve"> </w:t>
            </w:r>
            <w:proofErr w:type="spellStart"/>
            <w:r w:rsidRPr="00F6628E">
              <w:rPr>
                <w:rFonts w:ascii="Garamond" w:hAnsi="Garamond"/>
                <w:sz w:val="28"/>
                <w:szCs w:val="28"/>
              </w:rPr>
              <w:t>Anney</w:t>
            </w:r>
            <w:proofErr w:type="spellEnd"/>
            <w:r w:rsidRPr="00F6628E">
              <w:rPr>
                <w:rFonts w:ascii="Garamond" w:hAnsi="Garamond"/>
                <w:sz w:val="28"/>
                <w:szCs w:val="28"/>
              </w:rPr>
              <w:t xml:space="preserve"> </w:t>
            </w:r>
            <w:proofErr w:type="spellStart"/>
            <w:r w:rsidRPr="00F6628E">
              <w:rPr>
                <w:rFonts w:ascii="Garamond" w:hAnsi="Garamond"/>
                <w:sz w:val="28"/>
                <w:szCs w:val="28"/>
              </w:rPr>
              <w:t>shoh</w:t>
            </w:r>
            <w:proofErr w:type="spellEnd"/>
            <w:r w:rsidRPr="00F6628E">
              <w:rPr>
                <w:rFonts w:ascii="Garamond" w:hAnsi="Garamond"/>
                <w:sz w:val="28"/>
                <w:szCs w:val="28"/>
              </w:rPr>
              <w:t xml:space="preserve">, </w:t>
            </w:r>
            <w:proofErr w:type="spellStart"/>
            <w:r w:rsidRPr="00F6628E">
              <w:rPr>
                <w:rFonts w:ascii="Garamond" w:hAnsi="Garamond"/>
                <w:sz w:val="28"/>
                <w:szCs w:val="28"/>
              </w:rPr>
              <w:t>foddee</w:t>
            </w:r>
            <w:proofErr w:type="spellEnd"/>
            <w:r w:rsidRPr="00F6628E">
              <w:rPr>
                <w:rFonts w:ascii="Garamond" w:hAnsi="Garamond"/>
                <w:sz w:val="28"/>
                <w:szCs w:val="28"/>
              </w:rPr>
              <w:t xml:space="preserve"> </w:t>
            </w:r>
            <w:proofErr w:type="spellStart"/>
            <w:r w:rsidRPr="00F6628E">
              <w:rPr>
                <w:rFonts w:ascii="Garamond" w:hAnsi="Garamond"/>
                <w:sz w:val="28"/>
                <w:szCs w:val="28"/>
              </w:rPr>
              <w:t>oo</w:t>
            </w:r>
            <w:proofErr w:type="spellEnd"/>
            <w:r w:rsidRPr="00F6628E">
              <w:rPr>
                <w:rFonts w:ascii="Garamond" w:hAnsi="Garamond"/>
                <w:sz w:val="28"/>
                <w:szCs w:val="28"/>
              </w:rPr>
              <w:t xml:space="preserve"> </w:t>
            </w:r>
            <w:proofErr w:type="spellStart"/>
            <w:r w:rsidRPr="00F6628E">
              <w:rPr>
                <w:rFonts w:ascii="Garamond" w:hAnsi="Garamond"/>
                <w:sz w:val="28"/>
                <w:szCs w:val="28"/>
              </w:rPr>
              <w:t>jercal</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bee </w:t>
            </w:r>
            <w:proofErr w:type="spellStart"/>
            <w:r w:rsidRPr="00F6628E">
              <w:rPr>
                <w:rFonts w:ascii="Garamond" w:hAnsi="Garamond"/>
                <w:sz w:val="28"/>
                <w:szCs w:val="28"/>
              </w:rPr>
              <w:t>oo</w:t>
            </w:r>
            <w:proofErr w:type="spellEnd"/>
            <w:r w:rsidRPr="00F6628E">
              <w:rPr>
                <w:rFonts w:ascii="Garamond" w:hAnsi="Garamond"/>
                <w:sz w:val="28"/>
                <w:szCs w:val="28"/>
              </w:rPr>
              <w:t xml:space="preserve"> </w:t>
            </w:r>
            <w:proofErr w:type="spellStart"/>
            <w:r w:rsidRPr="00F6628E">
              <w:rPr>
                <w:rFonts w:ascii="Garamond" w:hAnsi="Garamond"/>
                <w:sz w:val="28"/>
                <w:szCs w:val="28"/>
              </w:rPr>
              <w:t>hene</w:t>
            </w:r>
            <w:proofErr w:type="spellEnd"/>
            <w:r w:rsidRPr="00F6628E">
              <w:rPr>
                <w:rFonts w:ascii="Garamond" w:hAnsi="Garamond"/>
                <w:sz w:val="28"/>
                <w:szCs w:val="28"/>
              </w:rPr>
              <w:t xml:space="preserve"> </w:t>
            </w:r>
            <w:proofErr w:type="spellStart"/>
            <w:r w:rsidRPr="00F6628E">
              <w:rPr>
                <w:rFonts w:ascii="Garamond" w:hAnsi="Garamond"/>
                <w:sz w:val="28"/>
                <w:szCs w:val="28"/>
              </w:rPr>
              <w:t>fo</w:t>
            </w:r>
            <w:r>
              <w:rPr>
                <w:rFonts w:ascii="Garamond" w:hAnsi="Garamond"/>
                <w:sz w:val="28"/>
                <w:szCs w:val="28"/>
              </w:rPr>
              <w:t>o</w:t>
            </w:r>
            <w:r w:rsidRPr="00F6628E">
              <w:rPr>
                <w:rFonts w:ascii="Garamond" w:hAnsi="Garamond"/>
                <w:sz w:val="28"/>
                <w:szCs w:val="28"/>
              </w:rPr>
              <w:t>ast</w:t>
            </w:r>
            <w:proofErr w:type="spellEnd"/>
            <w:r w:rsidRPr="00F6628E">
              <w:rPr>
                <w:rFonts w:ascii="Garamond" w:hAnsi="Garamond"/>
                <w:sz w:val="28"/>
                <w:szCs w:val="28"/>
              </w:rPr>
              <w:t xml:space="preserve"> </w:t>
            </w:r>
            <w:proofErr w:type="spellStart"/>
            <w:r w:rsidRPr="00F6628E">
              <w:rPr>
                <w:rFonts w:ascii="Garamond" w:hAnsi="Garamond"/>
                <w:sz w:val="28"/>
                <w:szCs w:val="28"/>
              </w:rPr>
              <w:t>bannit</w:t>
            </w:r>
            <w:proofErr w:type="spellEnd"/>
            <w:r w:rsidRPr="00F6628E">
              <w:rPr>
                <w:rFonts w:ascii="Garamond" w:hAnsi="Garamond"/>
                <w:sz w:val="28"/>
                <w:szCs w:val="28"/>
              </w:rPr>
              <w:t xml:space="preserve"> </w:t>
            </w:r>
            <w:proofErr w:type="spellStart"/>
            <w:r w:rsidRPr="00F6628E">
              <w:rPr>
                <w:rFonts w:ascii="Garamond" w:hAnsi="Garamond"/>
                <w:sz w:val="28"/>
                <w:szCs w:val="28"/>
              </w:rPr>
              <w:t>ayns</w:t>
            </w:r>
            <w:proofErr w:type="spellEnd"/>
            <w:r w:rsidRPr="00F6628E">
              <w:rPr>
                <w:rFonts w:ascii="Garamond" w:hAnsi="Garamond"/>
                <w:sz w:val="28"/>
                <w:szCs w:val="28"/>
              </w:rPr>
              <w:t xml:space="preserve"> </w:t>
            </w:r>
            <w:proofErr w:type="spellStart"/>
            <w:r w:rsidRPr="00F6628E">
              <w:rPr>
                <w:rFonts w:ascii="Garamond" w:hAnsi="Garamond"/>
                <w:sz w:val="28"/>
                <w:szCs w:val="28"/>
              </w:rPr>
              <w:t>dty</w:t>
            </w:r>
            <w:proofErr w:type="spellEnd"/>
            <w:r w:rsidRPr="00F6628E">
              <w:rPr>
                <w:rFonts w:ascii="Garamond" w:hAnsi="Garamond"/>
                <w:sz w:val="28"/>
                <w:szCs w:val="28"/>
              </w:rPr>
              <w:t xml:space="preserve"> </w:t>
            </w:r>
            <w:proofErr w:type="spellStart"/>
            <w:r w:rsidRPr="00F6628E">
              <w:rPr>
                <w:rFonts w:ascii="Garamond" w:hAnsi="Garamond"/>
                <w:sz w:val="28"/>
                <w:szCs w:val="28"/>
              </w:rPr>
              <w:t>Chloan</w:t>
            </w:r>
            <w:proofErr w:type="spellEnd"/>
            <w:r w:rsidRPr="00F6628E">
              <w:rPr>
                <w:rFonts w:ascii="Garamond" w:hAnsi="Garamond"/>
                <w:sz w:val="28"/>
                <w:szCs w:val="28"/>
              </w:rPr>
              <w:t xml:space="preserve">. </w:t>
            </w:r>
          </w:p>
        </w:tc>
        <w:tc>
          <w:tcPr>
            <w:tcW w:w="3854" w:type="dxa"/>
          </w:tcPr>
          <w:p w14:paraId="30AB980B"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You must in all lawful Things, cheerfully submit to them, be careful not to grieve them by stubborn and evil Courses</w:t>
            </w:r>
            <w:r w:rsidRPr="00F352DB">
              <w:rPr>
                <w:rFonts w:ascii="Garamond" w:hAnsi="Garamond" w:cs="Times New Roman"/>
                <w:sz w:val="28"/>
              </w:rPr>
              <w:t> ;</w:t>
            </w:r>
            <w:r w:rsidRPr="00F352DB">
              <w:rPr>
                <w:rFonts w:ascii="Garamond" w:hAnsi="Garamond" w:cs="Times New Roman"/>
                <w:i/>
                <w:sz w:val="28"/>
              </w:rPr>
              <w:t xml:space="preserve"> You must shew them all due Respect, and thankfully acknowledge their Kindness to you</w:t>
            </w:r>
            <w:r w:rsidRPr="00F352DB">
              <w:rPr>
                <w:rFonts w:ascii="Garamond" w:hAnsi="Garamond" w:cs="Times New Roman"/>
                <w:sz w:val="28"/>
              </w:rPr>
              <w:t> ;</w:t>
            </w:r>
            <w:r w:rsidRPr="00F352DB">
              <w:rPr>
                <w:rFonts w:ascii="Garamond" w:hAnsi="Garamond" w:cs="Times New Roman"/>
                <w:i/>
                <w:sz w:val="28"/>
              </w:rPr>
              <w:t xml:space="preserve"> bear with their Infirmities, hide their Failings, supply their Wants, and pray for their present and everlasting Happiness</w:t>
            </w:r>
            <w:r w:rsidRPr="00F352DB">
              <w:rPr>
                <w:rFonts w:ascii="Garamond" w:hAnsi="Garamond" w:cs="Times New Roman"/>
                <w:sz w:val="28"/>
              </w:rPr>
              <w:t> ;</w:t>
            </w:r>
            <w:r w:rsidRPr="00F352DB">
              <w:rPr>
                <w:rFonts w:ascii="Garamond" w:hAnsi="Garamond" w:cs="Times New Roman"/>
                <w:i/>
                <w:sz w:val="28"/>
              </w:rPr>
              <w:t xml:space="preserve"> which if you do, in Obedience to this Command of God, you may expect to live to be a happy Parent </w:t>
            </w:r>
            <w:proofErr w:type="spellStart"/>
            <w:r w:rsidRPr="00F352DB">
              <w:rPr>
                <w:rFonts w:ascii="Garamond" w:hAnsi="Garamond" w:cs="Times New Roman"/>
                <w:i/>
                <w:sz w:val="28"/>
              </w:rPr>
              <w:t>your self</w:t>
            </w:r>
            <w:proofErr w:type="spellEnd"/>
            <w:r w:rsidRPr="00F352DB">
              <w:rPr>
                <w:rFonts w:ascii="Garamond" w:hAnsi="Garamond" w:cs="Times New Roman"/>
                <w:i/>
                <w:sz w:val="28"/>
              </w:rPr>
              <w:t>.</w:t>
            </w:r>
          </w:p>
        </w:tc>
        <w:tc>
          <w:tcPr>
            <w:tcW w:w="0" w:type="auto"/>
          </w:tcPr>
          <w:p w14:paraId="41F4A301"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4E52A621" w14:textId="77777777" w:rsidTr="000A5AB7">
        <w:tc>
          <w:tcPr>
            <w:tcW w:w="4253" w:type="dxa"/>
          </w:tcPr>
          <w:p w14:paraId="60E4E44B" w14:textId="77777777" w:rsidR="002D73DD" w:rsidRPr="00F6628E" w:rsidRDefault="002D73DD" w:rsidP="00DB60C3">
            <w:pPr>
              <w:pStyle w:val="CM3"/>
              <w:widowControl/>
              <w:spacing w:line="240" w:lineRule="auto"/>
              <w:ind w:firstLine="227"/>
              <w:contextualSpacing/>
              <w:jc w:val="both"/>
              <w:rPr>
                <w:rFonts w:ascii="Garamond" w:hAnsi="Garamond"/>
                <w:sz w:val="28"/>
                <w:szCs w:val="28"/>
              </w:rPr>
            </w:pPr>
            <w:r w:rsidRPr="00F6628E">
              <w:rPr>
                <w:rFonts w:ascii="Garamond" w:hAnsi="Garamond"/>
                <w:i/>
                <w:sz w:val="28"/>
                <w:szCs w:val="28"/>
              </w:rPr>
              <w:t>Q.</w:t>
            </w:r>
            <w:r w:rsidRPr="00F6628E">
              <w:rPr>
                <w:rFonts w:ascii="Garamond" w:hAnsi="Garamond"/>
                <w:sz w:val="28"/>
                <w:szCs w:val="28"/>
              </w:rPr>
              <w:t xml:space="preserve"> </w:t>
            </w:r>
            <w:proofErr w:type="spellStart"/>
            <w:r w:rsidRPr="00F6628E">
              <w:rPr>
                <w:rFonts w:ascii="Garamond" w:hAnsi="Garamond"/>
                <w:sz w:val="28"/>
                <w:szCs w:val="28"/>
              </w:rPr>
              <w:t>Cre</w:t>
            </w:r>
            <w:proofErr w:type="spellEnd"/>
            <w:r w:rsidRPr="00F6628E">
              <w:rPr>
                <w:rFonts w:ascii="Garamond" w:hAnsi="Garamond"/>
                <w:sz w:val="28"/>
                <w:szCs w:val="28"/>
              </w:rPr>
              <w:t xml:space="preserve"> </w:t>
            </w:r>
            <w:proofErr w:type="spellStart"/>
            <w:r w:rsidRPr="00F6628E">
              <w:rPr>
                <w:rFonts w:ascii="Garamond" w:hAnsi="Garamond"/>
                <w:sz w:val="28"/>
                <w:szCs w:val="28"/>
              </w:rPr>
              <w:t>veagh</w:t>
            </w:r>
            <w:proofErr w:type="spellEnd"/>
            <w:r w:rsidRPr="00F6628E">
              <w:rPr>
                <w:rFonts w:ascii="Garamond" w:hAnsi="Garamond"/>
                <w:sz w:val="28"/>
                <w:szCs w:val="28"/>
              </w:rPr>
              <w:t xml:space="preserve"> </w:t>
            </w:r>
            <w:proofErr w:type="spellStart"/>
            <w:r w:rsidRPr="00F6628E">
              <w:rPr>
                <w:rFonts w:ascii="Garamond" w:hAnsi="Garamond"/>
                <w:sz w:val="28"/>
                <w:szCs w:val="28"/>
              </w:rPr>
              <w:t>eisht</w:t>
            </w:r>
            <w:proofErr w:type="spellEnd"/>
            <w:r w:rsidRPr="00F6628E">
              <w:rPr>
                <w:rFonts w:ascii="Garamond" w:hAnsi="Garamond"/>
                <w:sz w:val="28"/>
                <w:szCs w:val="28"/>
              </w:rPr>
              <w:t xml:space="preserve"> my </w:t>
            </w:r>
            <w:proofErr w:type="spellStart"/>
            <w:r w:rsidRPr="00F6628E">
              <w:rPr>
                <w:rFonts w:ascii="Garamond" w:hAnsi="Garamond"/>
                <w:sz w:val="28"/>
                <w:szCs w:val="28"/>
              </w:rPr>
              <w:t>Churrym</w:t>
            </w:r>
            <w:proofErr w:type="spellEnd"/>
            <w:r w:rsidRPr="00F6628E">
              <w:rPr>
                <w:rFonts w:ascii="Garamond" w:hAnsi="Garamond"/>
                <w:sz w:val="28"/>
                <w:szCs w:val="28"/>
              </w:rPr>
              <w:t xml:space="preserve"> </w:t>
            </w:r>
            <w:proofErr w:type="spellStart"/>
            <w:r w:rsidRPr="00F6628E">
              <w:rPr>
                <w:rFonts w:ascii="Garamond" w:hAnsi="Garamond"/>
                <w:sz w:val="28"/>
                <w:szCs w:val="28"/>
              </w:rPr>
              <w:t>tra</w:t>
            </w:r>
            <w:proofErr w:type="spellEnd"/>
            <w:r w:rsidRPr="00F6628E">
              <w:rPr>
                <w:rFonts w:ascii="Garamond" w:hAnsi="Garamond"/>
                <w:sz w:val="28"/>
                <w:szCs w:val="28"/>
              </w:rPr>
              <w:t xml:space="preserve"> </w:t>
            </w:r>
            <w:proofErr w:type="spellStart"/>
            <w:r w:rsidRPr="00F6628E">
              <w:rPr>
                <w:rFonts w:ascii="Garamond" w:hAnsi="Garamond"/>
                <w:sz w:val="28"/>
                <w:szCs w:val="28"/>
              </w:rPr>
              <w:t>veagh</w:t>
            </w:r>
            <w:proofErr w:type="spellEnd"/>
            <w:r w:rsidRPr="00F6628E">
              <w:rPr>
                <w:rFonts w:ascii="Garamond" w:hAnsi="Garamond"/>
                <w:sz w:val="28"/>
                <w:szCs w:val="28"/>
              </w:rPr>
              <w:t xml:space="preserve"> </w:t>
            </w:r>
            <w:proofErr w:type="spellStart"/>
            <w:r w:rsidRPr="00F6628E">
              <w:rPr>
                <w:rFonts w:ascii="Garamond" w:hAnsi="Garamond"/>
                <w:sz w:val="28"/>
                <w:szCs w:val="28"/>
              </w:rPr>
              <w:t>Cloan</w:t>
            </w:r>
            <w:proofErr w:type="spellEnd"/>
            <w:r w:rsidRPr="00F6628E">
              <w:rPr>
                <w:rFonts w:ascii="Garamond" w:hAnsi="Garamond"/>
                <w:sz w:val="28"/>
                <w:szCs w:val="28"/>
              </w:rPr>
              <w:t xml:space="preserve"> </w:t>
            </w:r>
            <w:proofErr w:type="spellStart"/>
            <w:r w:rsidRPr="00F6628E">
              <w:rPr>
                <w:rFonts w:ascii="Garamond" w:hAnsi="Garamond"/>
                <w:sz w:val="28"/>
                <w:szCs w:val="28"/>
              </w:rPr>
              <w:t>aym</w:t>
            </w:r>
            <w:proofErr w:type="spellEnd"/>
            <w:r w:rsidRPr="00F6628E">
              <w:rPr>
                <w:rFonts w:ascii="Garamond" w:hAnsi="Garamond"/>
                <w:sz w:val="28"/>
                <w:szCs w:val="28"/>
              </w:rPr>
              <w:t xml:space="preserve"> </w:t>
            </w:r>
            <w:proofErr w:type="spellStart"/>
            <w:r w:rsidRPr="00F6628E">
              <w:rPr>
                <w:rFonts w:ascii="Garamond" w:hAnsi="Garamond"/>
                <w:sz w:val="28"/>
                <w:szCs w:val="28"/>
              </w:rPr>
              <w:t>pene</w:t>
            </w:r>
            <w:proofErr w:type="spellEnd"/>
            <w:r w:rsidRPr="00F6628E">
              <w:rPr>
                <w:rFonts w:ascii="Garamond" w:hAnsi="Garamond"/>
                <w:i/>
                <w:sz w:val="28"/>
                <w:szCs w:val="28"/>
              </w:rPr>
              <w:t> </w:t>
            </w:r>
            <w:r w:rsidRPr="00F6628E">
              <w:rPr>
                <w:rFonts w:ascii="Garamond" w:hAnsi="Garamond"/>
                <w:sz w:val="28"/>
                <w:szCs w:val="28"/>
              </w:rPr>
              <w:t xml:space="preserve">? </w:t>
            </w:r>
          </w:p>
        </w:tc>
        <w:tc>
          <w:tcPr>
            <w:tcW w:w="3854" w:type="dxa"/>
          </w:tcPr>
          <w:p w14:paraId="4816EA69" w14:textId="77777777" w:rsidR="002D73DD" w:rsidRPr="00F352DB" w:rsidRDefault="002D73DD" w:rsidP="00DB60C3">
            <w:pPr>
              <w:pStyle w:val="ListParagraph"/>
              <w:ind w:left="0" w:firstLine="227"/>
              <w:jc w:val="both"/>
              <w:rPr>
                <w:rFonts w:ascii="Garamond" w:hAnsi="Garamond" w:cs="Times New Roman"/>
                <w:sz w:val="28"/>
              </w:rPr>
            </w:pPr>
            <w:r w:rsidRPr="00F352DB">
              <w:rPr>
                <w:rFonts w:ascii="Garamond" w:hAnsi="Garamond" w:cs="Times New Roman"/>
                <w:sz w:val="28"/>
              </w:rPr>
              <w:t xml:space="preserve">Q. </w:t>
            </w:r>
            <w:r w:rsidRPr="00F352DB">
              <w:rPr>
                <w:rFonts w:ascii="Garamond" w:hAnsi="Garamond" w:cs="Times New Roman"/>
                <w:i/>
                <w:sz w:val="28"/>
              </w:rPr>
              <w:t xml:space="preserve">What would then be </w:t>
            </w:r>
            <w:r w:rsidRPr="00F352DB">
              <w:rPr>
                <w:rFonts w:ascii="Garamond" w:hAnsi="Garamond" w:cs="Times New Roman"/>
                <w:sz w:val="28"/>
              </w:rPr>
              <w:t xml:space="preserve">my </w:t>
            </w:r>
            <w:r w:rsidRPr="000A5AB7">
              <w:rPr>
                <w:rFonts w:ascii="Garamond" w:hAnsi="Garamond" w:cs="Times New Roman"/>
                <w:sz w:val="28"/>
              </w:rPr>
              <w:t>Duty ?</w:t>
            </w:r>
          </w:p>
        </w:tc>
        <w:tc>
          <w:tcPr>
            <w:tcW w:w="0" w:type="auto"/>
          </w:tcPr>
          <w:p w14:paraId="322B9DD4"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2BC51C15" w14:textId="77777777" w:rsidTr="000A5AB7">
        <w:tc>
          <w:tcPr>
            <w:tcW w:w="4253" w:type="dxa"/>
          </w:tcPr>
          <w:p w14:paraId="53BC3134" w14:textId="77777777" w:rsidR="002D73DD" w:rsidRPr="00F6628E" w:rsidRDefault="002D73DD" w:rsidP="00DB60C3">
            <w:pPr>
              <w:pStyle w:val="CM3"/>
              <w:widowControl/>
              <w:spacing w:line="240" w:lineRule="auto"/>
              <w:ind w:firstLine="227"/>
              <w:contextualSpacing/>
              <w:jc w:val="both"/>
              <w:rPr>
                <w:rFonts w:ascii="Garamond" w:hAnsi="Garamond"/>
                <w:sz w:val="28"/>
                <w:szCs w:val="28"/>
              </w:rPr>
            </w:pPr>
            <w:r w:rsidRPr="00F6628E">
              <w:rPr>
                <w:rFonts w:ascii="Garamond" w:hAnsi="Garamond"/>
                <w:i/>
                <w:sz w:val="28"/>
                <w:szCs w:val="28"/>
              </w:rPr>
              <w:t xml:space="preserve">A. </w:t>
            </w:r>
            <w:proofErr w:type="spellStart"/>
            <w:r w:rsidRPr="00F6628E">
              <w:rPr>
                <w:rFonts w:ascii="Garamond" w:hAnsi="Garamond"/>
                <w:i/>
                <w:sz w:val="28"/>
                <w:szCs w:val="28"/>
              </w:rPr>
              <w:t>Currym</w:t>
            </w:r>
            <w:proofErr w:type="spellEnd"/>
            <w:r w:rsidRPr="00F6628E">
              <w:rPr>
                <w:rFonts w:ascii="Garamond" w:hAnsi="Garamond"/>
                <w:i/>
                <w:sz w:val="28"/>
                <w:szCs w:val="28"/>
              </w:rPr>
              <w:t xml:space="preserve"> </w:t>
            </w:r>
            <w:proofErr w:type="spellStart"/>
            <w:r w:rsidRPr="00F6628E">
              <w:rPr>
                <w:rFonts w:ascii="Garamond" w:hAnsi="Garamond"/>
                <w:i/>
                <w:sz w:val="28"/>
                <w:szCs w:val="28"/>
              </w:rPr>
              <w:t>Ayraghyn</w:t>
            </w:r>
            <w:proofErr w:type="spellEnd"/>
            <w:r w:rsidRPr="00F6628E">
              <w:rPr>
                <w:rFonts w:ascii="Garamond" w:hAnsi="Garamond"/>
                <w:i/>
                <w:sz w:val="28"/>
                <w:szCs w:val="28"/>
              </w:rPr>
              <w:t xml:space="preserve"> as </w:t>
            </w:r>
            <w:proofErr w:type="spellStart"/>
            <w:r w:rsidRPr="00F6628E">
              <w:rPr>
                <w:rFonts w:ascii="Garamond" w:hAnsi="Garamond"/>
                <w:i/>
                <w:sz w:val="28"/>
                <w:szCs w:val="28"/>
              </w:rPr>
              <w:t>Moiraghyn</w:t>
            </w:r>
            <w:proofErr w:type="spellEnd"/>
            <w:r w:rsidRPr="00F6628E">
              <w:rPr>
                <w:rFonts w:ascii="Garamond" w:hAnsi="Garamond"/>
                <w:i/>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hroggal</w:t>
            </w:r>
            <w:proofErr w:type="spellEnd"/>
            <w:r w:rsidRPr="00F6628E">
              <w:rPr>
                <w:rFonts w:ascii="Garamond" w:hAnsi="Garamond"/>
                <w:sz w:val="28"/>
                <w:szCs w:val="28"/>
              </w:rPr>
              <w:t xml:space="preserve"> </w:t>
            </w:r>
            <w:proofErr w:type="spellStart"/>
            <w:r w:rsidRPr="00F6628E">
              <w:rPr>
                <w:rFonts w:ascii="Garamond" w:hAnsi="Garamond"/>
                <w:sz w:val="28"/>
                <w:szCs w:val="28"/>
              </w:rPr>
              <w:t>nyn</w:t>
            </w:r>
            <w:proofErr w:type="spellEnd"/>
            <w:r w:rsidRPr="00F6628E">
              <w:rPr>
                <w:rFonts w:ascii="Garamond" w:hAnsi="Garamond"/>
                <w:sz w:val="28"/>
                <w:szCs w:val="28"/>
              </w:rPr>
              <w:t xml:space="preserve"> </w:t>
            </w:r>
            <w:proofErr w:type="spellStart"/>
            <w:r w:rsidRPr="00F6628E">
              <w:rPr>
                <w:rFonts w:ascii="Garamond" w:hAnsi="Garamond"/>
                <w:sz w:val="28"/>
                <w:szCs w:val="28"/>
              </w:rPr>
              <w:t>Gloan</w:t>
            </w:r>
            <w:proofErr w:type="spellEnd"/>
            <w:r w:rsidRPr="00F6628E">
              <w:rPr>
                <w:rFonts w:ascii="Garamond" w:hAnsi="Garamond"/>
                <w:sz w:val="28"/>
                <w:szCs w:val="28"/>
              </w:rPr>
              <w:t xml:space="preserve"> </w:t>
            </w:r>
            <w:proofErr w:type="spellStart"/>
            <w:r w:rsidRPr="00F6628E">
              <w:rPr>
                <w:rFonts w:ascii="Garamond" w:hAnsi="Garamond"/>
                <w:sz w:val="28"/>
                <w:szCs w:val="28"/>
              </w:rPr>
              <w:t>ayns</w:t>
            </w:r>
            <w:proofErr w:type="spellEnd"/>
            <w:r w:rsidRPr="00F6628E">
              <w:rPr>
                <w:rFonts w:ascii="Garamond" w:hAnsi="Garamond"/>
                <w:sz w:val="28"/>
                <w:szCs w:val="28"/>
              </w:rPr>
              <w:t xml:space="preserve"> bialys as </w:t>
            </w:r>
            <w:proofErr w:type="spellStart"/>
            <w:r w:rsidRPr="00F6628E">
              <w:rPr>
                <w:rFonts w:ascii="Garamond" w:hAnsi="Garamond"/>
                <w:sz w:val="28"/>
                <w:szCs w:val="28"/>
              </w:rPr>
              <w:t>aggle</w:t>
            </w:r>
            <w:proofErr w:type="spellEnd"/>
            <w:r w:rsidRPr="00F6628E">
              <w:rPr>
                <w:rFonts w:ascii="Garamond" w:hAnsi="Garamond"/>
                <w:sz w:val="28"/>
                <w:szCs w:val="28"/>
              </w:rPr>
              <w:t xml:space="preserve"> Yee,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ve</w:t>
            </w:r>
            <w:proofErr w:type="spellEnd"/>
            <w:r w:rsidRPr="00F6628E">
              <w:rPr>
                <w:rFonts w:ascii="Garamond" w:hAnsi="Garamond"/>
                <w:sz w:val="28"/>
                <w:szCs w:val="28"/>
              </w:rPr>
              <w:t xml:space="preserve"> </w:t>
            </w:r>
            <w:proofErr w:type="spellStart"/>
            <w:r w:rsidRPr="00F6628E">
              <w:rPr>
                <w:rFonts w:ascii="Garamond" w:hAnsi="Garamond"/>
                <w:sz w:val="28"/>
                <w:szCs w:val="28"/>
              </w:rPr>
              <w:t>kiarralagh</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bee ad </w:t>
            </w:r>
            <w:proofErr w:type="spellStart"/>
            <w:r w:rsidRPr="00F6628E">
              <w:rPr>
                <w:rFonts w:ascii="Garamond" w:hAnsi="Garamond"/>
                <w:sz w:val="28"/>
                <w:szCs w:val="28"/>
              </w:rPr>
              <w:t>ynsit</w:t>
            </w:r>
            <w:proofErr w:type="spellEnd"/>
            <w:r w:rsidRPr="00F6628E">
              <w:rPr>
                <w:rFonts w:ascii="Garamond" w:hAnsi="Garamond"/>
                <w:sz w:val="28"/>
                <w:szCs w:val="28"/>
              </w:rPr>
              <w:t xml:space="preserve"> </w:t>
            </w:r>
            <w:proofErr w:type="spellStart"/>
            <w:r w:rsidRPr="00F6628E">
              <w:rPr>
                <w:rFonts w:ascii="Garamond" w:hAnsi="Garamond"/>
                <w:sz w:val="28"/>
                <w:szCs w:val="28"/>
              </w:rPr>
              <w:t>ayns</w:t>
            </w:r>
            <w:proofErr w:type="spellEnd"/>
            <w:r w:rsidRPr="00F6628E">
              <w:rPr>
                <w:rFonts w:ascii="Garamond" w:hAnsi="Garamond"/>
                <w:sz w:val="28"/>
                <w:szCs w:val="28"/>
              </w:rPr>
              <w:t xml:space="preserve"> </w:t>
            </w:r>
            <w:proofErr w:type="spellStart"/>
            <w:r w:rsidRPr="00F6628E">
              <w:rPr>
                <w:rFonts w:ascii="Garamond" w:hAnsi="Garamond"/>
                <w:sz w:val="28"/>
                <w:szCs w:val="28"/>
              </w:rPr>
              <w:t>Credjue</w:t>
            </w:r>
            <w:proofErr w:type="spellEnd"/>
            <w:r w:rsidRPr="00F6628E">
              <w:rPr>
                <w:rFonts w:ascii="Garamond" w:hAnsi="Garamond"/>
                <w:sz w:val="28"/>
                <w:szCs w:val="28"/>
              </w:rPr>
              <w:t xml:space="preserve"> </w:t>
            </w:r>
            <w:proofErr w:type="spellStart"/>
            <w:r w:rsidRPr="00F6628E">
              <w:rPr>
                <w:rFonts w:ascii="Garamond" w:hAnsi="Garamond"/>
                <w:sz w:val="28"/>
                <w:szCs w:val="28"/>
              </w:rPr>
              <w:t>firrinagh</w:t>
            </w:r>
            <w:proofErr w:type="spellEnd"/>
            <w:r w:rsidRPr="00F6628E">
              <w:rPr>
                <w:rFonts w:ascii="Garamond" w:hAnsi="Garamond"/>
                <w:sz w:val="28"/>
                <w:szCs w:val="28"/>
              </w:rPr>
              <w:t xml:space="preserve">. Dy </w:t>
            </w:r>
            <w:proofErr w:type="spellStart"/>
            <w:r w:rsidRPr="00F6628E">
              <w:rPr>
                <w:rFonts w:ascii="Garamond" w:hAnsi="Garamond"/>
                <w:sz w:val="28"/>
                <w:szCs w:val="28"/>
              </w:rPr>
              <w:t>yanoo</w:t>
            </w:r>
            <w:proofErr w:type="spellEnd"/>
            <w:r w:rsidRPr="00F6628E">
              <w:rPr>
                <w:rFonts w:ascii="Garamond" w:hAnsi="Garamond"/>
                <w:sz w:val="28"/>
                <w:szCs w:val="28"/>
              </w:rPr>
              <w:t xml:space="preserve"> </w:t>
            </w:r>
            <w:proofErr w:type="spellStart"/>
            <w:r w:rsidRPr="00F6628E">
              <w:rPr>
                <w:rFonts w:ascii="Garamond" w:hAnsi="Garamond"/>
                <w:sz w:val="28"/>
                <w:szCs w:val="28"/>
              </w:rPr>
              <w:t>nyn</w:t>
            </w:r>
            <w:proofErr w:type="spellEnd"/>
            <w:r w:rsidRPr="00F6628E">
              <w:rPr>
                <w:rFonts w:ascii="Garamond" w:hAnsi="Garamond"/>
                <w:sz w:val="28"/>
                <w:szCs w:val="28"/>
              </w:rPr>
              <w:t xml:space="preserve"> </w:t>
            </w:r>
            <w:proofErr w:type="spellStart"/>
            <w:r w:rsidRPr="00F6628E">
              <w:rPr>
                <w:rFonts w:ascii="Garamond" w:hAnsi="Garamond"/>
                <w:sz w:val="28"/>
                <w:szCs w:val="28"/>
              </w:rPr>
              <w:t>gouyr</w:t>
            </w:r>
            <w:proofErr w:type="spellEnd"/>
            <w:r w:rsidRPr="00F6628E">
              <w:rPr>
                <w:rFonts w:ascii="Garamond" w:hAnsi="Garamond"/>
                <w:sz w:val="28"/>
                <w:szCs w:val="28"/>
              </w:rPr>
              <w:t xml:space="preserve">, </w:t>
            </w:r>
            <w:proofErr w:type="spellStart"/>
            <w:r w:rsidRPr="00F6628E">
              <w:rPr>
                <w:rFonts w:ascii="Garamond" w:hAnsi="Garamond"/>
                <w:sz w:val="28"/>
                <w:szCs w:val="28"/>
              </w:rPr>
              <w:t>agh</w:t>
            </w:r>
            <w:proofErr w:type="spellEnd"/>
            <w:r w:rsidRPr="00F6628E">
              <w:rPr>
                <w:rFonts w:ascii="Garamond" w:hAnsi="Garamond"/>
                <w:sz w:val="28"/>
                <w:szCs w:val="28"/>
              </w:rPr>
              <w:t xml:space="preserve"> cha nee </w:t>
            </w:r>
            <w:proofErr w:type="spellStart"/>
            <w:r w:rsidRPr="00F6628E">
              <w:rPr>
                <w:rFonts w:ascii="Garamond" w:hAnsi="Garamond"/>
                <w:sz w:val="28"/>
                <w:szCs w:val="28"/>
              </w:rPr>
              <w:t>liorish</w:t>
            </w:r>
            <w:proofErr w:type="spellEnd"/>
            <w:r w:rsidRPr="00F6628E">
              <w:rPr>
                <w:rFonts w:ascii="Garamond" w:hAnsi="Garamond"/>
                <w:sz w:val="28"/>
                <w:szCs w:val="28"/>
              </w:rPr>
              <w:t xml:space="preserve"> </w:t>
            </w:r>
            <w:proofErr w:type="spellStart"/>
            <w:r w:rsidRPr="00F6628E">
              <w:rPr>
                <w:rFonts w:ascii="Garamond" w:hAnsi="Garamond"/>
                <w:sz w:val="28"/>
                <w:szCs w:val="28"/>
              </w:rPr>
              <w:t>raadjin</w:t>
            </w:r>
            <w:proofErr w:type="spellEnd"/>
            <w:r w:rsidRPr="00F6628E">
              <w:rPr>
                <w:rFonts w:ascii="Garamond" w:hAnsi="Garamond"/>
                <w:sz w:val="28"/>
                <w:szCs w:val="28"/>
              </w:rPr>
              <w:t xml:space="preserve"> </w:t>
            </w:r>
            <w:proofErr w:type="spellStart"/>
            <w:r w:rsidRPr="00F6628E">
              <w:rPr>
                <w:rFonts w:ascii="Garamond" w:hAnsi="Garamond"/>
                <w:sz w:val="28"/>
                <w:szCs w:val="28"/>
              </w:rPr>
              <w:t>niau-chairagh</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smaghtagh</w:t>
            </w:r>
            <w:proofErr w:type="spellEnd"/>
            <w:r w:rsidRPr="00F6628E">
              <w:rPr>
                <w:rFonts w:ascii="Garamond" w:hAnsi="Garamond"/>
                <w:sz w:val="28"/>
                <w:szCs w:val="28"/>
              </w:rPr>
              <w:t xml:space="preserve"> </w:t>
            </w:r>
            <w:proofErr w:type="spellStart"/>
            <w:r w:rsidRPr="00F6628E">
              <w:rPr>
                <w:rFonts w:ascii="Garamond" w:hAnsi="Garamond"/>
                <w:sz w:val="28"/>
                <w:szCs w:val="28"/>
              </w:rPr>
              <w:t>ad</w:t>
            </w:r>
            <w:proofErr w:type="spellEnd"/>
            <w:r w:rsidRPr="00F6628E">
              <w:rPr>
                <w:rFonts w:ascii="Garamond" w:hAnsi="Garamond"/>
                <w:sz w:val="28"/>
                <w:szCs w:val="28"/>
              </w:rPr>
              <w:t xml:space="preserve"> </w:t>
            </w:r>
            <w:proofErr w:type="spellStart"/>
            <w:r w:rsidRPr="00F6628E">
              <w:rPr>
                <w:rFonts w:ascii="Garamond" w:hAnsi="Garamond"/>
                <w:sz w:val="28"/>
                <w:szCs w:val="28"/>
              </w:rPr>
              <w:t>tra</w:t>
            </w:r>
            <w:proofErr w:type="spellEnd"/>
            <w:r w:rsidRPr="00F6628E">
              <w:rPr>
                <w:rFonts w:ascii="Garamond" w:hAnsi="Garamond"/>
                <w:sz w:val="28"/>
                <w:szCs w:val="28"/>
              </w:rPr>
              <w:t xml:space="preserve"> </w:t>
            </w:r>
            <w:proofErr w:type="spellStart"/>
            <w:r w:rsidRPr="00F6628E">
              <w:rPr>
                <w:rFonts w:ascii="Garamond" w:hAnsi="Garamond"/>
                <w:sz w:val="28"/>
                <w:szCs w:val="28"/>
              </w:rPr>
              <w:t>ta’d</w:t>
            </w:r>
            <w:proofErr w:type="spellEnd"/>
            <w:r w:rsidRPr="00F6628E">
              <w:rPr>
                <w:rFonts w:ascii="Garamond" w:hAnsi="Garamond"/>
                <w:sz w:val="28"/>
                <w:szCs w:val="28"/>
              </w:rPr>
              <w:t xml:space="preserve"> </w:t>
            </w:r>
            <w:proofErr w:type="spellStart"/>
            <w:r w:rsidRPr="00F6628E">
              <w:rPr>
                <w:rFonts w:ascii="Garamond" w:hAnsi="Garamond"/>
                <w:sz w:val="28"/>
                <w:szCs w:val="28"/>
              </w:rPr>
              <w:t>gra</w:t>
            </w:r>
            <w:proofErr w:type="spellEnd"/>
            <w:r w:rsidRPr="00F6628E">
              <w:rPr>
                <w:rFonts w:ascii="Garamond" w:hAnsi="Garamond"/>
                <w:sz w:val="28"/>
                <w:szCs w:val="28"/>
              </w:rPr>
              <w:t xml:space="preserve"> </w:t>
            </w:r>
            <w:proofErr w:type="spellStart"/>
            <w:r w:rsidRPr="00F6628E">
              <w:rPr>
                <w:rFonts w:ascii="Garamond" w:hAnsi="Garamond"/>
                <w:sz w:val="28"/>
                <w:szCs w:val="28"/>
              </w:rPr>
              <w:t>ny</w:t>
            </w:r>
            <w:proofErr w:type="spellEnd"/>
            <w:r w:rsidRPr="00F6628E">
              <w:rPr>
                <w:rFonts w:ascii="Garamond" w:hAnsi="Garamond"/>
                <w:sz w:val="28"/>
                <w:szCs w:val="28"/>
              </w:rPr>
              <w:t xml:space="preserve"> </w:t>
            </w:r>
            <w:proofErr w:type="spellStart"/>
            <w:r w:rsidRPr="00F6628E">
              <w:rPr>
                <w:rFonts w:ascii="Garamond" w:hAnsi="Garamond"/>
                <w:sz w:val="28"/>
                <w:szCs w:val="28"/>
              </w:rPr>
              <w:t>janoo</w:t>
            </w:r>
            <w:proofErr w:type="spellEnd"/>
            <w:r w:rsidRPr="00F6628E">
              <w:rPr>
                <w:rFonts w:ascii="Garamond" w:hAnsi="Garamond"/>
                <w:sz w:val="28"/>
                <w:szCs w:val="28"/>
              </w:rPr>
              <w:t xml:space="preserve"> red </w:t>
            </w:r>
            <w:proofErr w:type="spellStart"/>
            <w:r w:rsidRPr="00F6628E">
              <w:rPr>
                <w:rFonts w:ascii="Garamond" w:hAnsi="Garamond"/>
                <w:sz w:val="28"/>
                <w:szCs w:val="28"/>
              </w:rPr>
              <w:t>erbee</w:t>
            </w:r>
            <w:proofErr w:type="spellEnd"/>
            <w:r w:rsidRPr="00F6628E">
              <w:rPr>
                <w:rFonts w:ascii="Garamond" w:hAnsi="Garamond"/>
                <w:sz w:val="28"/>
                <w:szCs w:val="28"/>
              </w:rPr>
              <w:t xml:space="preserve"> </w:t>
            </w:r>
            <w:proofErr w:type="spellStart"/>
            <w:r w:rsidRPr="00F6628E">
              <w:rPr>
                <w:rFonts w:ascii="Garamond" w:hAnsi="Garamond"/>
                <w:sz w:val="28"/>
                <w:szCs w:val="28"/>
              </w:rPr>
              <w:t>olk</w:t>
            </w:r>
            <w:proofErr w:type="spellEnd"/>
            <w:r w:rsidRPr="00F6628E">
              <w:rPr>
                <w:rFonts w:ascii="Garamond" w:hAnsi="Garamond"/>
                <w:sz w:val="28"/>
                <w:szCs w:val="28"/>
              </w:rPr>
              <w:t xml:space="preserve">. Dy chur </w:t>
            </w:r>
            <w:proofErr w:type="spellStart"/>
            <w:r w:rsidRPr="00F6628E">
              <w:rPr>
                <w:rFonts w:ascii="Garamond" w:hAnsi="Garamond"/>
                <w:sz w:val="28"/>
                <w:szCs w:val="28"/>
              </w:rPr>
              <w:t>samble</w:t>
            </w:r>
            <w:proofErr w:type="spellEnd"/>
            <w:r w:rsidRPr="00F6628E">
              <w:rPr>
                <w:rFonts w:ascii="Garamond" w:hAnsi="Garamond"/>
                <w:sz w:val="28"/>
                <w:szCs w:val="28"/>
              </w:rPr>
              <w:t xml:space="preserve"> </w:t>
            </w:r>
            <w:proofErr w:type="spellStart"/>
            <w:r w:rsidRPr="00F6628E">
              <w:rPr>
                <w:rFonts w:ascii="Garamond" w:hAnsi="Garamond"/>
                <w:sz w:val="28"/>
                <w:szCs w:val="28"/>
              </w:rPr>
              <w:t>mie</w:t>
            </w:r>
            <w:proofErr w:type="spellEnd"/>
            <w:r w:rsidRPr="00F6628E">
              <w:rPr>
                <w:rFonts w:ascii="Garamond" w:hAnsi="Garamond"/>
                <w:sz w:val="28"/>
                <w:szCs w:val="28"/>
              </w:rPr>
              <w:t xml:space="preserve"> </w:t>
            </w:r>
            <w:proofErr w:type="spellStart"/>
            <w:r w:rsidRPr="00F6628E">
              <w:rPr>
                <w:rFonts w:ascii="Garamond" w:hAnsi="Garamond"/>
                <w:sz w:val="28"/>
                <w:szCs w:val="28"/>
              </w:rPr>
              <w:t>rumboo</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chrauee-aght</w:t>
            </w:r>
            <w:proofErr w:type="spellEnd"/>
            <w:r w:rsidRPr="00F6628E">
              <w:rPr>
                <w:rFonts w:ascii="Garamond" w:hAnsi="Garamond"/>
                <w:sz w:val="28"/>
                <w:szCs w:val="28"/>
              </w:rPr>
              <w:t xml:space="preserve">, </w:t>
            </w:r>
            <w:proofErr w:type="spellStart"/>
            <w:r w:rsidRPr="00F6628E">
              <w:rPr>
                <w:rFonts w:ascii="Garamond" w:hAnsi="Garamond"/>
                <w:sz w:val="28"/>
                <w:szCs w:val="28"/>
              </w:rPr>
              <w:t>sheeltys</w:t>
            </w:r>
            <w:proofErr w:type="spellEnd"/>
            <w:r w:rsidRPr="00F6628E">
              <w:rPr>
                <w:rFonts w:ascii="Garamond" w:hAnsi="Garamond"/>
                <w:sz w:val="28"/>
                <w:szCs w:val="28"/>
              </w:rPr>
              <w:t xml:space="preserve"> as </w:t>
            </w:r>
            <w:proofErr w:type="spellStart"/>
            <w:r w:rsidRPr="00F6628E">
              <w:rPr>
                <w:rFonts w:ascii="Garamond" w:hAnsi="Garamond"/>
                <w:sz w:val="28"/>
                <w:szCs w:val="28"/>
              </w:rPr>
              <w:t>imnea</w:t>
            </w:r>
            <w:proofErr w:type="spellEnd"/>
            <w:r w:rsidRPr="00F6628E">
              <w:rPr>
                <w:rFonts w:ascii="Garamond" w:hAnsi="Garamond"/>
                <w:i/>
                <w:sz w:val="28"/>
                <w:szCs w:val="28"/>
              </w:rPr>
              <w:t xml:space="preserve">. </w:t>
            </w:r>
            <w:r w:rsidRPr="00F6628E">
              <w:rPr>
                <w:rFonts w:ascii="Garamond" w:hAnsi="Garamond"/>
                <w:sz w:val="28"/>
                <w:szCs w:val="28"/>
              </w:rPr>
              <w:t xml:space="preserve">As marish </w:t>
            </w:r>
            <w:proofErr w:type="spellStart"/>
            <w:r w:rsidRPr="00F6628E">
              <w:rPr>
                <w:rFonts w:ascii="Garamond" w:hAnsi="Garamond"/>
                <w:sz w:val="28"/>
                <w:szCs w:val="28"/>
              </w:rPr>
              <w:t>shoh</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vannaghey</w:t>
            </w:r>
            <w:proofErr w:type="spellEnd"/>
            <w:r w:rsidRPr="00F6628E">
              <w:rPr>
                <w:rFonts w:ascii="Garamond" w:hAnsi="Garamond"/>
                <w:sz w:val="28"/>
                <w:szCs w:val="28"/>
              </w:rPr>
              <w:t xml:space="preserve"> ad as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janoo</w:t>
            </w:r>
            <w:proofErr w:type="spellEnd"/>
            <w:r w:rsidRPr="00F6628E">
              <w:rPr>
                <w:rFonts w:ascii="Garamond" w:hAnsi="Garamond"/>
                <w:sz w:val="28"/>
                <w:szCs w:val="28"/>
              </w:rPr>
              <w:t xml:space="preserve"> </w:t>
            </w:r>
            <w:proofErr w:type="spellStart"/>
            <w:r w:rsidRPr="00F6628E">
              <w:rPr>
                <w:rFonts w:ascii="Garamond" w:hAnsi="Garamond"/>
                <w:sz w:val="28"/>
                <w:szCs w:val="28"/>
              </w:rPr>
              <w:t>padjer</w:t>
            </w:r>
            <w:proofErr w:type="spellEnd"/>
            <w:r w:rsidRPr="00F6628E">
              <w:rPr>
                <w:rFonts w:ascii="Garamond" w:hAnsi="Garamond"/>
                <w:sz w:val="28"/>
                <w:szCs w:val="28"/>
              </w:rPr>
              <w:t xml:space="preserve"> er </w:t>
            </w:r>
            <w:proofErr w:type="spellStart"/>
            <w:r w:rsidRPr="00F6628E">
              <w:rPr>
                <w:rFonts w:ascii="Garamond" w:hAnsi="Garamond"/>
                <w:sz w:val="28"/>
                <w:szCs w:val="28"/>
              </w:rPr>
              <w:t>nyn</w:t>
            </w:r>
            <w:proofErr w:type="spellEnd"/>
            <w:r w:rsidRPr="00F6628E">
              <w:rPr>
                <w:rFonts w:ascii="Garamond" w:hAnsi="Garamond"/>
                <w:sz w:val="28"/>
                <w:szCs w:val="28"/>
              </w:rPr>
              <w:t xml:space="preserve"> son. </w:t>
            </w:r>
            <w:proofErr w:type="spellStart"/>
            <w:r w:rsidRPr="00F6628E">
              <w:rPr>
                <w:rFonts w:ascii="Garamond" w:hAnsi="Garamond"/>
                <w:sz w:val="28"/>
                <w:szCs w:val="28"/>
              </w:rPr>
              <w:t>Ooilley</w:t>
            </w:r>
            <w:proofErr w:type="spellEnd"/>
            <w:r w:rsidRPr="00F6628E">
              <w:rPr>
                <w:rFonts w:ascii="Garamond" w:hAnsi="Garamond"/>
                <w:sz w:val="28"/>
                <w:szCs w:val="28"/>
              </w:rPr>
              <w:t xml:space="preserve"> </w:t>
            </w:r>
            <w:proofErr w:type="spellStart"/>
            <w:r w:rsidRPr="00F6628E">
              <w:rPr>
                <w:rFonts w:ascii="Garamond" w:hAnsi="Garamond"/>
                <w:sz w:val="28"/>
                <w:szCs w:val="28"/>
              </w:rPr>
              <w:t>shoh</w:t>
            </w:r>
            <w:proofErr w:type="spellEnd"/>
            <w:r w:rsidRPr="00F6628E">
              <w:rPr>
                <w:rFonts w:ascii="Garamond" w:hAnsi="Garamond"/>
                <w:sz w:val="28"/>
                <w:szCs w:val="28"/>
              </w:rPr>
              <w:t xml:space="preserve"> vees </w:t>
            </w:r>
            <w:proofErr w:type="spellStart"/>
            <w:r w:rsidRPr="00F6628E">
              <w:rPr>
                <w:rFonts w:ascii="Garamond" w:hAnsi="Garamond"/>
                <w:sz w:val="28"/>
                <w:szCs w:val="28"/>
              </w:rPr>
              <w:t>oo</w:t>
            </w:r>
            <w:proofErr w:type="spellEnd"/>
            <w:r w:rsidRPr="00F6628E">
              <w:rPr>
                <w:rFonts w:ascii="Garamond" w:hAnsi="Garamond"/>
                <w:sz w:val="28"/>
                <w:szCs w:val="28"/>
              </w:rPr>
              <w:t xml:space="preserve"> </w:t>
            </w:r>
            <w:proofErr w:type="spellStart"/>
            <w:r w:rsidRPr="00F6628E">
              <w:rPr>
                <w:rFonts w:ascii="Garamond" w:hAnsi="Garamond"/>
                <w:sz w:val="28"/>
                <w:szCs w:val="28"/>
              </w:rPr>
              <w:t>ny</w:t>
            </w:r>
            <w:proofErr w:type="spellEnd"/>
            <w:r w:rsidRPr="00F6628E">
              <w:rPr>
                <w:rFonts w:ascii="Garamond" w:hAnsi="Garamond"/>
                <w:sz w:val="28"/>
                <w:szCs w:val="28"/>
              </w:rPr>
              <w:t xml:space="preserve"> </w:t>
            </w:r>
            <w:proofErr w:type="spellStart"/>
            <w:r w:rsidRPr="00F6628E">
              <w:rPr>
                <w:rFonts w:ascii="Garamond" w:hAnsi="Garamond"/>
                <w:sz w:val="28"/>
                <w:szCs w:val="28"/>
              </w:rPr>
              <w:t>skiarralee</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yanoo</w:t>
            </w:r>
            <w:proofErr w:type="spellEnd"/>
            <w:r w:rsidRPr="00F6628E">
              <w:rPr>
                <w:rFonts w:ascii="Garamond" w:hAnsi="Garamond"/>
                <w:sz w:val="28"/>
                <w:szCs w:val="28"/>
              </w:rPr>
              <w:t xml:space="preserve">, my </w:t>
            </w:r>
            <w:proofErr w:type="spellStart"/>
            <w:r w:rsidRPr="00F6628E">
              <w:rPr>
                <w:rFonts w:ascii="Garamond" w:hAnsi="Garamond"/>
                <w:sz w:val="28"/>
                <w:szCs w:val="28"/>
              </w:rPr>
              <w:t>smooinys</w:t>
            </w:r>
            <w:proofErr w:type="spellEnd"/>
            <w:r w:rsidRPr="00F6628E">
              <w:rPr>
                <w:rFonts w:ascii="Garamond" w:hAnsi="Garamond"/>
                <w:sz w:val="28"/>
                <w:szCs w:val="28"/>
              </w:rPr>
              <w:t xml:space="preserve"> </w:t>
            </w:r>
            <w:proofErr w:type="spellStart"/>
            <w:r w:rsidRPr="00F6628E">
              <w:rPr>
                <w:rFonts w:ascii="Garamond" w:hAnsi="Garamond"/>
                <w:sz w:val="28"/>
                <w:szCs w:val="28"/>
              </w:rPr>
              <w:t>oo</w:t>
            </w:r>
            <w:proofErr w:type="spellEnd"/>
            <w:r w:rsidRPr="00F6628E">
              <w:rPr>
                <w:rFonts w:ascii="Garamond" w:hAnsi="Garamond"/>
                <w:sz w:val="28"/>
                <w:szCs w:val="28"/>
              </w:rPr>
              <w:t xml:space="preserve"> </w:t>
            </w:r>
            <w:proofErr w:type="spellStart"/>
            <w:r w:rsidRPr="00F6628E">
              <w:rPr>
                <w:rFonts w:ascii="Garamond" w:hAnsi="Garamond"/>
                <w:sz w:val="28"/>
                <w:szCs w:val="28"/>
              </w:rPr>
              <w:t>cre’n</w:t>
            </w:r>
            <w:proofErr w:type="spellEnd"/>
            <w:r w:rsidRPr="00F6628E">
              <w:rPr>
                <w:rFonts w:ascii="Garamond" w:hAnsi="Garamond"/>
                <w:sz w:val="28"/>
                <w:szCs w:val="28"/>
              </w:rPr>
              <w:t xml:space="preserve"> red </w:t>
            </w:r>
            <w:proofErr w:type="spellStart"/>
            <w:r w:rsidRPr="00F6628E">
              <w:rPr>
                <w:rFonts w:ascii="Garamond" w:hAnsi="Garamond"/>
                <w:sz w:val="28"/>
                <w:szCs w:val="28"/>
              </w:rPr>
              <w:t>aglagh</w:t>
            </w:r>
            <w:proofErr w:type="spellEnd"/>
            <w:r w:rsidRPr="00F6628E">
              <w:rPr>
                <w:rFonts w:ascii="Garamond" w:hAnsi="Garamond"/>
                <w:sz w:val="28"/>
                <w:szCs w:val="28"/>
              </w:rPr>
              <w:t xml:space="preserve"> eh </w:t>
            </w:r>
            <w:proofErr w:type="spellStart"/>
            <w:r w:rsidRPr="00F6628E">
              <w:rPr>
                <w:rFonts w:ascii="Garamond" w:hAnsi="Garamond"/>
                <w:sz w:val="28"/>
                <w:szCs w:val="28"/>
              </w:rPr>
              <w:t>dty</w:t>
            </w:r>
            <w:proofErr w:type="spellEnd"/>
            <w:r w:rsidRPr="00F6628E">
              <w:rPr>
                <w:rFonts w:ascii="Garamond" w:hAnsi="Garamond"/>
                <w:sz w:val="28"/>
                <w:szCs w:val="28"/>
              </w:rPr>
              <w:t xml:space="preserve"> </w:t>
            </w:r>
            <w:proofErr w:type="spellStart"/>
            <w:r w:rsidRPr="00F6628E">
              <w:rPr>
                <w:rFonts w:ascii="Garamond" w:hAnsi="Garamond"/>
                <w:sz w:val="28"/>
                <w:szCs w:val="28"/>
              </w:rPr>
              <w:t>chloan</w:t>
            </w:r>
            <w:proofErr w:type="spellEnd"/>
            <w:r w:rsidRPr="00F6628E">
              <w:rPr>
                <w:rFonts w:ascii="Garamond" w:hAnsi="Garamond"/>
                <w:sz w:val="28"/>
                <w:szCs w:val="28"/>
              </w:rPr>
              <w:t xml:space="preserve"> y </w:t>
            </w:r>
            <w:proofErr w:type="spellStart"/>
            <w:r w:rsidRPr="00F6628E">
              <w:rPr>
                <w:rFonts w:ascii="Garamond" w:hAnsi="Garamond"/>
                <w:sz w:val="28"/>
                <w:szCs w:val="28"/>
              </w:rPr>
              <w:t>ve</w:t>
            </w:r>
            <w:proofErr w:type="spellEnd"/>
            <w:r w:rsidRPr="00F6628E">
              <w:rPr>
                <w:rFonts w:ascii="Garamond" w:hAnsi="Garamond"/>
                <w:sz w:val="28"/>
                <w:szCs w:val="28"/>
              </w:rPr>
              <w:t xml:space="preserve"> </w:t>
            </w:r>
            <w:proofErr w:type="spellStart"/>
            <w:r w:rsidRPr="00F6628E">
              <w:rPr>
                <w:rFonts w:ascii="Garamond" w:hAnsi="Garamond"/>
                <w:sz w:val="28"/>
                <w:szCs w:val="28"/>
              </w:rPr>
              <w:t>callit</w:t>
            </w:r>
            <w:proofErr w:type="spellEnd"/>
            <w:r w:rsidRPr="00F6628E">
              <w:rPr>
                <w:rFonts w:ascii="Garamond" w:hAnsi="Garamond"/>
                <w:sz w:val="28"/>
                <w:szCs w:val="28"/>
              </w:rPr>
              <w:t xml:space="preserve"> son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bragh</w:t>
            </w:r>
            <w:proofErr w:type="spellEnd"/>
            <w:r w:rsidRPr="00F6628E">
              <w:rPr>
                <w:rFonts w:ascii="Garamond" w:hAnsi="Garamond"/>
                <w:sz w:val="28"/>
                <w:szCs w:val="28"/>
              </w:rPr>
              <w:t xml:space="preserve"> </w:t>
            </w:r>
            <w:proofErr w:type="spellStart"/>
            <w:r w:rsidRPr="00F6628E">
              <w:rPr>
                <w:rFonts w:ascii="Garamond" w:hAnsi="Garamond"/>
                <w:sz w:val="28"/>
                <w:szCs w:val="28"/>
              </w:rPr>
              <w:t>trooid</w:t>
            </w:r>
            <w:proofErr w:type="spellEnd"/>
            <w:r w:rsidRPr="00F6628E">
              <w:rPr>
                <w:rFonts w:ascii="Garamond" w:hAnsi="Garamond"/>
                <w:sz w:val="28"/>
                <w:szCs w:val="28"/>
              </w:rPr>
              <w:t xml:space="preserve"> y </w:t>
            </w:r>
            <w:proofErr w:type="spellStart"/>
            <w:r w:rsidRPr="00F6628E">
              <w:rPr>
                <w:rFonts w:ascii="Garamond" w:hAnsi="Garamond"/>
                <w:sz w:val="28"/>
                <w:szCs w:val="28"/>
              </w:rPr>
              <w:t>veerioose</w:t>
            </w:r>
            <w:proofErr w:type="spellEnd"/>
            <w:r w:rsidRPr="00F6628E">
              <w:rPr>
                <w:rFonts w:ascii="Garamond" w:hAnsi="Garamond"/>
                <w:sz w:val="28"/>
                <w:szCs w:val="28"/>
              </w:rPr>
              <w:t xml:space="preserve"> </w:t>
            </w:r>
            <w:proofErr w:type="spellStart"/>
            <w:r w:rsidRPr="00F6628E">
              <w:rPr>
                <w:rFonts w:ascii="Garamond" w:hAnsi="Garamond"/>
                <w:sz w:val="28"/>
                <w:szCs w:val="28"/>
              </w:rPr>
              <w:t>ayds</w:t>
            </w:r>
            <w:proofErr w:type="spellEnd"/>
            <w:r w:rsidRPr="00F6628E">
              <w:rPr>
                <w:rFonts w:ascii="Garamond" w:hAnsi="Garamond"/>
                <w:sz w:val="28"/>
                <w:szCs w:val="28"/>
              </w:rPr>
              <w:t xml:space="preserve">. </w:t>
            </w:r>
          </w:p>
        </w:tc>
        <w:tc>
          <w:tcPr>
            <w:tcW w:w="3854" w:type="dxa"/>
          </w:tcPr>
          <w:p w14:paraId="75B88356"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The Duty of Parents is, to bring up their Children in Obedience, and in the Fear of God</w:t>
            </w:r>
            <w:r w:rsidRPr="00F352DB">
              <w:rPr>
                <w:rFonts w:ascii="Garamond" w:hAnsi="Garamond" w:cs="Times New Roman"/>
                <w:sz w:val="28"/>
              </w:rPr>
              <w:t> ;</w:t>
            </w:r>
            <w:r w:rsidRPr="00F352DB">
              <w:rPr>
                <w:rFonts w:ascii="Garamond" w:hAnsi="Garamond" w:cs="Times New Roman"/>
                <w:i/>
                <w:sz w:val="28"/>
              </w:rPr>
              <w:t xml:space="preserve"> to take Care that they be instructed in true Religion</w:t>
            </w:r>
            <w:r w:rsidRPr="00F352DB">
              <w:rPr>
                <w:rFonts w:ascii="Garamond" w:hAnsi="Garamond" w:cs="Times New Roman"/>
                <w:sz w:val="28"/>
              </w:rPr>
              <w:t> ;</w:t>
            </w:r>
            <w:r w:rsidRPr="00F352DB">
              <w:rPr>
                <w:rFonts w:ascii="Garamond" w:hAnsi="Garamond" w:cs="Times New Roman"/>
                <w:i/>
                <w:sz w:val="28"/>
              </w:rPr>
              <w:t xml:space="preserve"> to provide for them, but not by unrighteous Ways</w:t>
            </w:r>
            <w:r w:rsidRPr="00F352DB">
              <w:rPr>
                <w:rFonts w:ascii="Garamond" w:hAnsi="Garamond" w:cs="Times New Roman"/>
                <w:sz w:val="28"/>
              </w:rPr>
              <w:t> ;</w:t>
            </w:r>
            <w:r w:rsidRPr="00F352DB">
              <w:rPr>
                <w:rFonts w:ascii="Garamond" w:hAnsi="Garamond" w:cs="Times New Roman"/>
                <w:i/>
                <w:sz w:val="28"/>
              </w:rPr>
              <w:t xml:space="preserve"> to correct them when they say or do any wicked thing</w:t>
            </w:r>
            <w:r w:rsidRPr="00F352DB">
              <w:rPr>
                <w:rFonts w:ascii="Garamond" w:hAnsi="Garamond" w:cs="Times New Roman"/>
                <w:sz w:val="28"/>
              </w:rPr>
              <w:t> ;</w:t>
            </w:r>
            <w:r w:rsidRPr="00F352DB">
              <w:rPr>
                <w:rFonts w:ascii="Garamond" w:hAnsi="Garamond" w:cs="Times New Roman"/>
                <w:i/>
                <w:sz w:val="28"/>
              </w:rPr>
              <w:t xml:space="preserve"> to be Examples to them of Piety, Sobriety, and Diligence. And lastly, to bless and to pray for them. All which, you will be more careful to do, if you consider what a dreadful Thing it will be, should your Children be for ever miserable through your Negligence.</w:t>
            </w:r>
          </w:p>
        </w:tc>
        <w:tc>
          <w:tcPr>
            <w:tcW w:w="0" w:type="auto"/>
          </w:tcPr>
          <w:p w14:paraId="42936637"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24124F2D" w14:textId="77777777" w:rsidTr="000A5AB7">
        <w:tc>
          <w:tcPr>
            <w:tcW w:w="4253" w:type="dxa"/>
          </w:tcPr>
          <w:p w14:paraId="43D30BC6" w14:textId="77777777" w:rsidR="002D73DD" w:rsidRPr="00F6628E" w:rsidRDefault="002D73DD" w:rsidP="00DB60C3">
            <w:pPr>
              <w:pStyle w:val="CM3"/>
              <w:widowControl/>
              <w:spacing w:line="240" w:lineRule="auto"/>
              <w:ind w:firstLine="227"/>
              <w:contextualSpacing/>
              <w:jc w:val="both"/>
              <w:rPr>
                <w:rFonts w:ascii="Garamond" w:hAnsi="Garamond"/>
                <w:sz w:val="28"/>
                <w:szCs w:val="28"/>
              </w:rPr>
            </w:pPr>
            <w:r w:rsidRPr="00F6628E">
              <w:rPr>
                <w:rFonts w:ascii="Garamond" w:hAnsi="Garamond"/>
                <w:sz w:val="28"/>
                <w:szCs w:val="28"/>
              </w:rPr>
              <w:t xml:space="preserve">[81] </w:t>
            </w:r>
            <w:r w:rsidRPr="00F6628E">
              <w:rPr>
                <w:rFonts w:ascii="Garamond" w:hAnsi="Garamond"/>
                <w:i/>
                <w:sz w:val="28"/>
                <w:szCs w:val="28"/>
              </w:rPr>
              <w:t>Q.</w:t>
            </w:r>
            <w:r w:rsidRPr="00F6628E">
              <w:rPr>
                <w:rFonts w:ascii="Garamond" w:hAnsi="Garamond"/>
                <w:sz w:val="28"/>
                <w:szCs w:val="28"/>
              </w:rPr>
              <w:t xml:space="preserve"> </w:t>
            </w:r>
            <w:proofErr w:type="spellStart"/>
            <w:r w:rsidRPr="00F6628E">
              <w:rPr>
                <w:rFonts w:ascii="Garamond" w:hAnsi="Garamond"/>
                <w:sz w:val="28"/>
                <w:szCs w:val="28"/>
              </w:rPr>
              <w:t>Cre</w:t>
            </w:r>
            <w:proofErr w:type="spellEnd"/>
            <w:r w:rsidRPr="00F6628E">
              <w:rPr>
                <w:rFonts w:ascii="Garamond" w:hAnsi="Garamond"/>
                <w:sz w:val="28"/>
                <w:szCs w:val="28"/>
              </w:rPr>
              <w:t xml:space="preserv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Noardagh</w:t>
            </w:r>
            <w:proofErr w:type="spellEnd"/>
            <w:r w:rsidRPr="00F6628E">
              <w:rPr>
                <w:rFonts w:ascii="Garamond" w:hAnsi="Garamond"/>
                <w:sz w:val="28"/>
                <w:szCs w:val="28"/>
              </w:rPr>
              <w:t xml:space="preserve"> </w:t>
            </w:r>
            <w:proofErr w:type="spellStart"/>
            <w:r w:rsidRPr="00F6628E">
              <w:rPr>
                <w:rFonts w:ascii="Garamond" w:hAnsi="Garamond"/>
                <w:sz w:val="28"/>
                <w:szCs w:val="28"/>
              </w:rPr>
              <w:t>Jee</w:t>
            </w:r>
            <w:proofErr w:type="spellEnd"/>
            <w:r w:rsidRPr="00F6628E">
              <w:rPr>
                <w:rFonts w:ascii="Garamond" w:hAnsi="Garamond"/>
                <w:sz w:val="28"/>
                <w:szCs w:val="28"/>
              </w:rPr>
              <w:t xml:space="preserve"> mee </w:t>
            </w:r>
            <w:proofErr w:type="spellStart"/>
            <w:r w:rsidRPr="00F6628E">
              <w:rPr>
                <w:rFonts w:ascii="Garamond" w:hAnsi="Garamond"/>
                <w:sz w:val="28"/>
                <w:szCs w:val="28"/>
              </w:rPr>
              <w:t>dy</w:t>
            </w:r>
            <w:proofErr w:type="spellEnd"/>
            <w:r w:rsidRPr="00F6628E">
              <w:rPr>
                <w:rFonts w:ascii="Garamond" w:hAnsi="Garamond"/>
                <w:sz w:val="28"/>
                <w:szCs w:val="28"/>
              </w:rPr>
              <w:t xml:space="preserve"> </w:t>
            </w:r>
            <w:proofErr w:type="spellStart"/>
            <w:r w:rsidRPr="00F6628E">
              <w:rPr>
                <w:rFonts w:ascii="Garamond" w:hAnsi="Garamond"/>
                <w:sz w:val="28"/>
                <w:szCs w:val="28"/>
              </w:rPr>
              <w:t>ve</w:t>
            </w:r>
            <w:proofErr w:type="spellEnd"/>
            <w:r w:rsidRPr="00F6628E">
              <w:rPr>
                <w:rFonts w:ascii="Garamond" w:hAnsi="Garamond"/>
                <w:sz w:val="28"/>
                <w:szCs w:val="28"/>
              </w:rPr>
              <w:t xml:space="preserve"> my </w:t>
            </w:r>
            <w:proofErr w:type="spellStart"/>
            <w:r w:rsidRPr="00F6628E">
              <w:rPr>
                <w:rFonts w:ascii="Garamond" w:hAnsi="Garamond"/>
                <w:i/>
                <w:sz w:val="28"/>
                <w:szCs w:val="28"/>
              </w:rPr>
              <w:t>harvaant</w:t>
            </w:r>
            <w:proofErr w:type="spellEnd"/>
            <w:r w:rsidRPr="00F20425">
              <w:rPr>
                <w:rFonts w:ascii="Garamond" w:hAnsi="Garamond"/>
                <w:i/>
                <w:sz w:val="28"/>
                <w:szCs w:val="28"/>
              </w:rPr>
              <w:t> ?</w:t>
            </w:r>
            <w:r w:rsidRPr="00F6628E">
              <w:rPr>
                <w:rFonts w:ascii="Garamond" w:hAnsi="Garamond"/>
                <w:sz w:val="28"/>
                <w:szCs w:val="28"/>
              </w:rPr>
              <w:t xml:space="preserve"> </w:t>
            </w:r>
          </w:p>
        </w:tc>
        <w:tc>
          <w:tcPr>
            <w:tcW w:w="3854" w:type="dxa"/>
          </w:tcPr>
          <w:p w14:paraId="127782F9"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 xml:space="preserve">What if it should be my lot to be a </w:t>
            </w:r>
            <w:r w:rsidRPr="00F352DB">
              <w:rPr>
                <w:rFonts w:ascii="Garamond" w:hAnsi="Garamond" w:cs="Times New Roman"/>
                <w:sz w:val="28"/>
              </w:rPr>
              <w:t>Servant</w:t>
            </w:r>
            <w:r w:rsidRPr="00F352DB">
              <w:rPr>
                <w:rFonts w:ascii="Garamond" w:hAnsi="Garamond" w:cs="Times New Roman"/>
                <w:i/>
                <w:sz w:val="28"/>
              </w:rPr>
              <w:t> </w:t>
            </w:r>
            <w:r w:rsidRPr="00F20425">
              <w:rPr>
                <w:rFonts w:ascii="Garamond" w:hAnsi="Garamond" w:cs="Times New Roman"/>
                <w:sz w:val="28"/>
              </w:rPr>
              <w:t>?</w:t>
            </w:r>
          </w:p>
        </w:tc>
        <w:tc>
          <w:tcPr>
            <w:tcW w:w="0" w:type="auto"/>
          </w:tcPr>
          <w:p w14:paraId="0DE84E58"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01C8EBA7" w14:textId="77777777" w:rsidTr="000A5AB7">
        <w:tc>
          <w:tcPr>
            <w:tcW w:w="4253" w:type="dxa"/>
          </w:tcPr>
          <w:p w14:paraId="6D743694" w14:textId="77777777" w:rsidR="002D73DD" w:rsidRPr="009F2ECE" w:rsidRDefault="002D73DD" w:rsidP="00DB60C3">
            <w:pPr>
              <w:pStyle w:val="CM3"/>
              <w:widowControl/>
              <w:spacing w:line="240" w:lineRule="auto"/>
              <w:ind w:firstLine="227"/>
              <w:contextualSpacing/>
              <w:jc w:val="both"/>
              <w:rPr>
                <w:rFonts w:ascii="Garamond" w:hAnsi="Garamond"/>
                <w:sz w:val="28"/>
                <w:szCs w:val="28"/>
              </w:rPr>
            </w:pPr>
            <w:r w:rsidRPr="009F2ECE">
              <w:rPr>
                <w:rFonts w:ascii="Garamond" w:hAnsi="Garamond"/>
                <w:i/>
                <w:sz w:val="28"/>
                <w:szCs w:val="28"/>
              </w:rPr>
              <w:t xml:space="preserve">A. </w:t>
            </w:r>
            <w:proofErr w:type="spellStart"/>
            <w:r w:rsidRPr="009F2ECE">
              <w:rPr>
                <w:rFonts w:ascii="Garamond" w:hAnsi="Garamond"/>
                <w:i/>
                <w:sz w:val="28"/>
                <w:szCs w:val="28"/>
              </w:rPr>
              <w:t>Currym</w:t>
            </w:r>
            <w:proofErr w:type="spellEnd"/>
            <w:r w:rsidRPr="009F2ECE">
              <w:rPr>
                <w:rFonts w:ascii="Garamond" w:hAnsi="Garamond"/>
                <w:i/>
                <w:sz w:val="28"/>
                <w:szCs w:val="28"/>
              </w:rPr>
              <w:t xml:space="preserve"> </w:t>
            </w:r>
            <w:proofErr w:type="spellStart"/>
            <w:r w:rsidRPr="009F2ECE">
              <w:rPr>
                <w:rFonts w:ascii="Garamond" w:hAnsi="Garamond"/>
                <w:i/>
                <w:sz w:val="28"/>
                <w:szCs w:val="28"/>
              </w:rPr>
              <w:t>Sharvaantyn</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ve</w:t>
            </w:r>
            <w:proofErr w:type="spellEnd"/>
            <w:r w:rsidRPr="009F2ECE">
              <w:rPr>
                <w:rFonts w:ascii="Garamond" w:hAnsi="Garamond"/>
                <w:sz w:val="28"/>
                <w:szCs w:val="28"/>
              </w:rPr>
              <w:t xml:space="preserve"> </w:t>
            </w:r>
            <w:proofErr w:type="spellStart"/>
            <w:r w:rsidRPr="009F2ECE">
              <w:rPr>
                <w:rFonts w:ascii="Garamond" w:hAnsi="Garamond"/>
                <w:sz w:val="28"/>
                <w:szCs w:val="28"/>
              </w:rPr>
              <w:t>bialagh</w:t>
            </w:r>
            <w:proofErr w:type="spellEnd"/>
            <w:r w:rsidRPr="009F2ECE">
              <w:rPr>
                <w:rFonts w:ascii="Garamond" w:hAnsi="Garamond"/>
                <w:sz w:val="28"/>
                <w:szCs w:val="28"/>
              </w:rPr>
              <w:t xml:space="preserve"> </w:t>
            </w:r>
            <w:proofErr w:type="spellStart"/>
            <w:r w:rsidRPr="009F2ECE">
              <w:rPr>
                <w:rFonts w:ascii="Garamond" w:hAnsi="Garamond"/>
                <w:sz w:val="28"/>
                <w:szCs w:val="28"/>
              </w:rPr>
              <w:t>gys</w:t>
            </w:r>
            <w:proofErr w:type="spellEnd"/>
            <w:r w:rsidRPr="009F2ECE">
              <w:rPr>
                <w:rFonts w:ascii="Garamond" w:hAnsi="Garamond"/>
                <w:sz w:val="28"/>
                <w:szCs w:val="28"/>
              </w:rPr>
              <w:t xml:space="preserve"> </w:t>
            </w:r>
            <w:proofErr w:type="spellStart"/>
            <w:r w:rsidRPr="009F2ECE">
              <w:rPr>
                <w:rFonts w:ascii="Garamond" w:hAnsi="Garamond"/>
                <w:sz w:val="28"/>
                <w:szCs w:val="28"/>
              </w:rPr>
              <w:t>nyn</w:t>
            </w:r>
            <w:proofErr w:type="spellEnd"/>
            <w:r w:rsidRPr="009F2ECE">
              <w:rPr>
                <w:rFonts w:ascii="Garamond" w:hAnsi="Garamond"/>
                <w:sz w:val="28"/>
                <w:szCs w:val="28"/>
              </w:rPr>
              <w:t xml:space="preserve"> </w:t>
            </w:r>
            <w:proofErr w:type="spellStart"/>
            <w:r w:rsidRPr="009F2ECE">
              <w:rPr>
                <w:rFonts w:ascii="Garamond" w:hAnsi="Garamond"/>
                <w:sz w:val="28"/>
                <w:szCs w:val="28"/>
              </w:rPr>
              <w:t>Maishteryn</w:t>
            </w:r>
            <w:proofErr w:type="spellEnd"/>
            <w:r w:rsidRPr="009F2ECE">
              <w:rPr>
                <w:rFonts w:ascii="Garamond" w:hAnsi="Garamond"/>
                <w:sz w:val="28"/>
                <w:szCs w:val="28"/>
              </w:rPr>
              <w:t xml:space="preserve">, </w:t>
            </w:r>
            <w:proofErr w:type="spellStart"/>
            <w:r w:rsidRPr="009F2ECE">
              <w:rPr>
                <w:rFonts w:ascii="Garamond" w:hAnsi="Garamond"/>
                <w:sz w:val="28"/>
                <w:szCs w:val="28"/>
              </w:rPr>
              <w:t>Tarroogh</w:t>
            </w:r>
            <w:proofErr w:type="spellEnd"/>
            <w:r w:rsidRPr="009F2ECE">
              <w:rPr>
                <w:rFonts w:ascii="Garamond" w:hAnsi="Garamond"/>
                <w:sz w:val="28"/>
                <w:szCs w:val="28"/>
              </w:rPr>
              <w:t xml:space="preserve"> </w:t>
            </w:r>
            <w:proofErr w:type="spellStart"/>
            <w:r w:rsidRPr="009F2ECE">
              <w:rPr>
                <w:rFonts w:ascii="Garamond" w:hAnsi="Garamond"/>
                <w:sz w:val="28"/>
                <w:szCs w:val="28"/>
              </w:rPr>
              <w:t>ayns</w:t>
            </w:r>
            <w:proofErr w:type="spellEnd"/>
            <w:r w:rsidRPr="009F2ECE">
              <w:rPr>
                <w:rFonts w:ascii="Garamond" w:hAnsi="Garamond"/>
                <w:sz w:val="28"/>
                <w:szCs w:val="28"/>
              </w:rPr>
              <w:t xml:space="preserve"> </w:t>
            </w:r>
            <w:proofErr w:type="spellStart"/>
            <w:r w:rsidRPr="009F2ECE">
              <w:rPr>
                <w:rFonts w:ascii="Garamond" w:hAnsi="Garamond"/>
                <w:sz w:val="28"/>
                <w:szCs w:val="28"/>
              </w:rPr>
              <w:t>nyn</w:t>
            </w:r>
            <w:proofErr w:type="spellEnd"/>
            <w:r w:rsidRPr="009F2ECE">
              <w:rPr>
                <w:rFonts w:ascii="Garamond" w:hAnsi="Garamond"/>
                <w:sz w:val="28"/>
                <w:szCs w:val="28"/>
              </w:rPr>
              <w:t xml:space="preserve"> </w:t>
            </w:r>
            <w:proofErr w:type="spellStart"/>
            <w:r w:rsidRPr="009F2ECE">
              <w:rPr>
                <w:rFonts w:ascii="Garamond" w:hAnsi="Garamond"/>
                <w:sz w:val="28"/>
                <w:szCs w:val="28"/>
              </w:rPr>
              <w:t>Obber</w:t>
            </w:r>
            <w:proofErr w:type="spellEnd"/>
            <w:r w:rsidRPr="009F2ECE">
              <w:rPr>
                <w:rFonts w:ascii="Garamond" w:hAnsi="Garamond"/>
                <w:sz w:val="28"/>
                <w:szCs w:val="28"/>
              </w:rPr>
              <w:t xml:space="preserve">, </w:t>
            </w:r>
            <w:r w:rsidRPr="009F2ECE">
              <w:rPr>
                <w:rFonts w:ascii="Garamond" w:hAnsi="Garamond"/>
                <w:i/>
                <w:sz w:val="28"/>
                <w:szCs w:val="28"/>
              </w:rPr>
              <w:t xml:space="preserve">cha nee </w:t>
            </w:r>
            <w:proofErr w:type="spellStart"/>
            <w:r w:rsidRPr="009F2ECE">
              <w:rPr>
                <w:rFonts w:ascii="Garamond" w:hAnsi="Garamond"/>
                <w:i/>
                <w:sz w:val="28"/>
                <w:szCs w:val="28"/>
              </w:rPr>
              <w:t>lesh</w:t>
            </w:r>
            <w:proofErr w:type="spellEnd"/>
            <w:r w:rsidRPr="009F2ECE">
              <w:rPr>
                <w:rFonts w:ascii="Garamond" w:hAnsi="Garamond"/>
                <w:i/>
                <w:sz w:val="28"/>
                <w:szCs w:val="28"/>
              </w:rPr>
              <w:t xml:space="preserve"> </w:t>
            </w:r>
            <w:proofErr w:type="spellStart"/>
            <w:r w:rsidRPr="009F2ECE">
              <w:rPr>
                <w:rFonts w:ascii="Garamond" w:hAnsi="Garamond"/>
                <w:i/>
                <w:sz w:val="28"/>
                <w:szCs w:val="28"/>
              </w:rPr>
              <w:t>shirveish</w:t>
            </w:r>
            <w:proofErr w:type="spellEnd"/>
            <w:r w:rsidRPr="009F2ECE">
              <w:rPr>
                <w:rFonts w:ascii="Garamond" w:hAnsi="Garamond"/>
                <w:i/>
                <w:sz w:val="28"/>
                <w:szCs w:val="28"/>
              </w:rPr>
              <w:t xml:space="preserve"> </w:t>
            </w:r>
            <w:proofErr w:type="spellStart"/>
            <w:r w:rsidRPr="009F2ECE">
              <w:rPr>
                <w:rFonts w:ascii="Garamond" w:hAnsi="Garamond"/>
                <w:i/>
                <w:sz w:val="28"/>
                <w:szCs w:val="28"/>
              </w:rPr>
              <w:t>sooylley</w:t>
            </w:r>
            <w:proofErr w:type="spellEnd"/>
            <w:r w:rsidRPr="009F2ECE">
              <w:rPr>
                <w:rFonts w:ascii="Garamond" w:hAnsi="Garamond"/>
                <w:i/>
                <w:sz w:val="28"/>
                <w:szCs w:val="28"/>
              </w:rPr>
              <w:t xml:space="preserve"> </w:t>
            </w:r>
            <w:proofErr w:type="spellStart"/>
            <w:r w:rsidRPr="009F2ECE">
              <w:rPr>
                <w:rFonts w:ascii="Garamond" w:hAnsi="Garamond"/>
                <w:i/>
                <w:sz w:val="28"/>
                <w:szCs w:val="28"/>
              </w:rPr>
              <w:t>dy</w:t>
            </w:r>
            <w:proofErr w:type="spellEnd"/>
            <w:r w:rsidRPr="009F2ECE">
              <w:rPr>
                <w:rFonts w:ascii="Garamond" w:hAnsi="Garamond"/>
                <w:i/>
                <w:sz w:val="28"/>
                <w:szCs w:val="28"/>
              </w:rPr>
              <w:t xml:space="preserve"> </w:t>
            </w:r>
            <w:proofErr w:type="spellStart"/>
            <w:r w:rsidRPr="009F2ECE">
              <w:rPr>
                <w:rFonts w:ascii="Garamond" w:hAnsi="Garamond"/>
                <w:i/>
                <w:sz w:val="28"/>
                <w:szCs w:val="28"/>
              </w:rPr>
              <w:t>vooiys</w:t>
            </w:r>
            <w:proofErr w:type="spellEnd"/>
            <w:r w:rsidRPr="009F2ECE">
              <w:rPr>
                <w:rFonts w:ascii="Garamond" w:hAnsi="Garamond"/>
                <w:i/>
                <w:sz w:val="28"/>
                <w:szCs w:val="28"/>
              </w:rPr>
              <w:t xml:space="preserve"> </w:t>
            </w:r>
            <w:proofErr w:type="spellStart"/>
            <w:r w:rsidRPr="009F2ECE">
              <w:rPr>
                <w:rFonts w:ascii="Garamond" w:hAnsi="Garamond"/>
                <w:i/>
                <w:sz w:val="28"/>
                <w:szCs w:val="28"/>
              </w:rPr>
              <w:t>deney</w:t>
            </w:r>
            <w:proofErr w:type="spellEnd"/>
            <w:r w:rsidRPr="009F2ECE">
              <w:rPr>
                <w:rFonts w:ascii="Garamond" w:hAnsi="Garamond"/>
                <w:sz w:val="28"/>
                <w:szCs w:val="28"/>
              </w:rPr>
              <w:t xml:space="preserve">. Dy </w:t>
            </w:r>
            <w:proofErr w:type="spellStart"/>
            <w:r w:rsidRPr="009F2ECE">
              <w:rPr>
                <w:rFonts w:ascii="Garamond" w:hAnsi="Garamond"/>
                <w:sz w:val="28"/>
                <w:szCs w:val="28"/>
              </w:rPr>
              <w:t>ve</w:t>
            </w:r>
            <w:proofErr w:type="spellEnd"/>
            <w:r w:rsidRPr="009F2ECE">
              <w:rPr>
                <w:rFonts w:ascii="Garamond" w:hAnsi="Garamond"/>
                <w:sz w:val="28"/>
                <w:szCs w:val="28"/>
              </w:rPr>
              <w:t xml:space="preserve"> </w:t>
            </w:r>
            <w:proofErr w:type="spellStart"/>
            <w:r w:rsidRPr="009F2ECE">
              <w:rPr>
                <w:rFonts w:ascii="Garamond" w:hAnsi="Garamond"/>
                <w:sz w:val="28"/>
                <w:szCs w:val="28"/>
              </w:rPr>
              <w:t>kiarralagh</w:t>
            </w:r>
            <w:proofErr w:type="spellEnd"/>
            <w:r w:rsidRPr="009F2ECE">
              <w:rPr>
                <w:rFonts w:ascii="Garamond" w:hAnsi="Garamond"/>
                <w:sz w:val="28"/>
                <w:szCs w:val="28"/>
              </w:rPr>
              <w:t xml:space="preserve"> </w:t>
            </w:r>
            <w:proofErr w:type="spellStart"/>
            <w:r w:rsidRPr="009F2ECE">
              <w:rPr>
                <w:rFonts w:ascii="Garamond" w:hAnsi="Garamond"/>
                <w:sz w:val="28"/>
                <w:szCs w:val="28"/>
              </w:rPr>
              <w:t>jeh</w:t>
            </w:r>
            <w:proofErr w:type="spellEnd"/>
            <w:r w:rsidRPr="009F2ECE">
              <w:rPr>
                <w:rFonts w:ascii="Garamond" w:hAnsi="Garamond"/>
                <w:sz w:val="28"/>
                <w:szCs w:val="28"/>
              </w:rPr>
              <w:t xml:space="preserve"> </w:t>
            </w:r>
            <w:proofErr w:type="spellStart"/>
            <w:r w:rsidRPr="009F2ECE">
              <w:rPr>
                <w:rFonts w:ascii="Garamond" w:hAnsi="Garamond"/>
                <w:sz w:val="28"/>
                <w:szCs w:val="28"/>
              </w:rPr>
              <w:lastRenderedPageBreak/>
              <w:t>cooid</w:t>
            </w:r>
            <w:proofErr w:type="spellEnd"/>
            <w:r w:rsidRPr="009F2ECE">
              <w:rPr>
                <w:rFonts w:ascii="Garamond" w:hAnsi="Garamond"/>
                <w:sz w:val="28"/>
                <w:szCs w:val="28"/>
              </w:rPr>
              <w:t xml:space="preserve"> </w:t>
            </w:r>
            <w:proofErr w:type="spellStart"/>
            <w:r w:rsidRPr="009F2ECE">
              <w:rPr>
                <w:rFonts w:ascii="Garamond" w:hAnsi="Garamond"/>
                <w:sz w:val="28"/>
                <w:szCs w:val="28"/>
              </w:rPr>
              <w:t>nyn</w:t>
            </w:r>
            <w:proofErr w:type="spellEnd"/>
            <w:r w:rsidRPr="009F2ECE">
              <w:rPr>
                <w:rFonts w:ascii="Garamond" w:hAnsi="Garamond"/>
                <w:sz w:val="28"/>
                <w:szCs w:val="28"/>
              </w:rPr>
              <w:t xml:space="preserve"> </w:t>
            </w:r>
            <w:proofErr w:type="spellStart"/>
            <w:r w:rsidRPr="009F2ECE">
              <w:rPr>
                <w:rFonts w:ascii="Garamond" w:hAnsi="Garamond"/>
                <w:sz w:val="28"/>
                <w:szCs w:val="28"/>
              </w:rPr>
              <w:t>Maishter</w:t>
            </w:r>
            <w:proofErr w:type="spellEnd"/>
            <w:r w:rsidRPr="009F2ECE">
              <w:rPr>
                <w:rFonts w:ascii="Garamond" w:hAnsi="Garamond"/>
                <w:sz w:val="28"/>
                <w:szCs w:val="28"/>
              </w:rPr>
              <w:t xml:space="preserve"> </w:t>
            </w:r>
            <w:proofErr w:type="spellStart"/>
            <w:r w:rsidRPr="009F2ECE">
              <w:rPr>
                <w:rFonts w:ascii="Garamond" w:hAnsi="Garamond"/>
                <w:sz w:val="28"/>
                <w:szCs w:val="28"/>
              </w:rPr>
              <w:t>myr</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beagh</w:t>
            </w:r>
            <w:proofErr w:type="spellEnd"/>
            <w:r w:rsidRPr="009F2ECE">
              <w:rPr>
                <w:rFonts w:ascii="Garamond" w:hAnsi="Garamond"/>
                <w:sz w:val="28"/>
                <w:szCs w:val="28"/>
              </w:rPr>
              <w:t xml:space="preserve"> ad lieu </w:t>
            </w:r>
            <w:proofErr w:type="spellStart"/>
            <w:r w:rsidRPr="009F2ECE">
              <w:rPr>
                <w:rFonts w:ascii="Garamond" w:hAnsi="Garamond"/>
                <w:sz w:val="28"/>
                <w:szCs w:val="28"/>
              </w:rPr>
              <w:t>hene</w:t>
            </w:r>
            <w:proofErr w:type="spellEnd"/>
            <w:r w:rsidRPr="009F2ECE">
              <w:rPr>
                <w:rFonts w:ascii="Garamond" w:hAnsi="Garamond"/>
                <w:sz w:val="28"/>
                <w:szCs w:val="28"/>
              </w:rPr>
              <w:t xml:space="preserve"> gyn </w:t>
            </w:r>
            <w:proofErr w:type="spellStart"/>
            <w:r w:rsidRPr="009F2ECE">
              <w:rPr>
                <w:rFonts w:ascii="Garamond" w:hAnsi="Garamond"/>
                <w:sz w:val="28"/>
                <w:szCs w:val="28"/>
              </w:rPr>
              <w:t>jummal</w:t>
            </w:r>
            <w:proofErr w:type="spellEnd"/>
            <w:r w:rsidRPr="009F2ECE">
              <w:rPr>
                <w:rFonts w:ascii="Garamond" w:hAnsi="Garamond"/>
                <w:sz w:val="28"/>
                <w:szCs w:val="28"/>
              </w:rPr>
              <w:t xml:space="preserve"> y chur er, </w:t>
            </w:r>
            <w:proofErr w:type="spellStart"/>
            <w:r w:rsidRPr="009F2ECE">
              <w:rPr>
                <w:rFonts w:ascii="Garamond" w:hAnsi="Garamond"/>
                <w:sz w:val="28"/>
                <w:szCs w:val="28"/>
              </w:rPr>
              <w:t>ny</w:t>
            </w:r>
            <w:proofErr w:type="spellEnd"/>
            <w:r w:rsidRPr="009F2ECE">
              <w:rPr>
                <w:rFonts w:ascii="Garamond" w:hAnsi="Garamond"/>
                <w:sz w:val="28"/>
                <w:szCs w:val="28"/>
              </w:rPr>
              <w:t xml:space="preserve"> </w:t>
            </w:r>
            <w:proofErr w:type="spellStart"/>
            <w:r w:rsidRPr="009F2ECE">
              <w:rPr>
                <w:rFonts w:ascii="Garamond" w:hAnsi="Garamond"/>
                <w:sz w:val="28"/>
                <w:szCs w:val="28"/>
              </w:rPr>
              <w:t>surral</w:t>
            </w:r>
            <w:proofErr w:type="spellEnd"/>
            <w:r w:rsidRPr="009F2ECE">
              <w:rPr>
                <w:rFonts w:ascii="Garamond" w:hAnsi="Garamond"/>
                <w:sz w:val="28"/>
                <w:szCs w:val="28"/>
              </w:rPr>
              <w:t xml:space="preserve"> </w:t>
            </w:r>
            <w:proofErr w:type="spellStart"/>
            <w:r w:rsidRPr="009F2ECE">
              <w:rPr>
                <w:rFonts w:ascii="Garamond" w:hAnsi="Garamond"/>
                <w:sz w:val="28"/>
                <w:szCs w:val="28"/>
              </w:rPr>
              <w:t>feallagh</w:t>
            </w:r>
            <w:proofErr w:type="spellEnd"/>
            <w:r w:rsidRPr="009F2ECE">
              <w:rPr>
                <w:rFonts w:ascii="Garamond" w:hAnsi="Garamond"/>
                <w:sz w:val="28"/>
                <w:szCs w:val="28"/>
              </w:rPr>
              <w:t xml:space="preserve"> </w:t>
            </w:r>
            <w:proofErr w:type="spellStart"/>
            <w:r w:rsidRPr="009F2ECE">
              <w:rPr>
                <w:rFonts w:ascii="Garamond" w:hAnsi="Garamond"/>
                <w:sz w:val="28"/>
                <w:szCs w:val="28"/>
              </w:rPr>
              <w:t>elley</w:t>
            </w:r>
            <w:proofErr w:type="spellEnd"/>
            <w:r w:rsidRPr="009F2ECE">
              <w:rPr>
                <w:rFonts w:ascii="Garamond" w:hAnsi="Garamond"/>
                <w:sz w:val="28"/>
                <w:szCs w:val="28"/>
              </w:rPr>
              <w:t xml:space="preserve"> </w:t>
            </w:r>
            <w:proofErr w:type="spellStart"/>
            <w:r w:rsidRPr="009F2ECE">
              <w:rPr>
                <w:rFonts w:ascii="Garamond" w:hAnsi="Garamond"/>
                <w:sz w:val="28"/>
                <w:szCs w:val="28"/>
              </w:rPr>
              <w:t>shen</w:t>
            </w:r>
            <w:proofErr w:type="spellEnd"/>
            <w:r w:rsidRPr="009F2ECE">
              <w:rPr>
                <w:rFonts w:ascii="Garamond" w:hAnsi="Garamond"/>
                <w:sz w:val="28"/>
                <w:szCs w:val="28"/>
              </w:rPr>
              <w:t xml:space="preserve"> y </w:t>
            </w:r>
            <w:proofErr w:type="spellStart"/>
            <w:r w:rsidRPr="009F2ECE">
              <w:rPr>
                <w:rFonts w:ascii="Garamond" w:hAnsi="Garamond"/>
                <w:sz w:val="28"/>
                <w:szCs w:val="28"/>
              </w:rPr>
              <w:t>yanoo</w:t>
            </w:r>
            <w:proofErr w:type="spellEnd"/>
            <w:r w:rsidRPr="009F2ECE">
              <w:rPr>
                <w:rFonts w:ascii="Garamond" w:hAnsi="Garamond"/>
                <w:sz w:val="28"/>
                <w:szCs w:val="28"/>
              </w:rPr>
              <w:t xml:space="preserve">. Gyn </w:t>
            </w:r>
            <w:proofErr w:type="spellStart"/>
            <w:r w:rsidRPr="009F2ECE">
              <w:rPr>
                <w:rFonts w:ascii="Garamond" w:hAnsi="Garamond"/>
                <w:sz w:val="28"/>
                <w:szCs w:val="28"/>
              </w:rPr>
              <w:t>Skiallyn</w:t>
            </w:r>
            <w:proofErr w:type="spellEnd"/>
            <w:r w:rsidRPr="009F2ECE">
              <w:rPr>
                <w:rFonts w:ascii="Garamond" w:hAnsi="Garamond"/>
                <w:sz w:val="28"/>
                <w:szCs w:val="28"/>
              </w:rPr>
              <w:t xml:space="preserve"> y </w:t>
            </w:r>
            <w:proofErr w:type="spellStart"/>
            <w:r w:rsidRPr="009F2ECE">
              <w:rPr>
                <w:rFonts w:ascii="Garamond" w:hAnsi="Garamond"/>
                <w:sz w:val="28"/>
                <w:szCs w:val="28"/>
              </w:rPr>
              <w:t>ymmyrkey</w:t>
            </w:r>
            <w:proofErr w:type="spellEnd"/>
            <w:r w:rsidRPr="009F2ECE">
              <w:rPr>
                <w:rFonts w:ascii="Garamond" w:hAnsi="Garamond"/>
                <w:sz w:val="28"/>
                <w:szCs w:val="28"/>
              </w:rPr>
              <w:t xml:space="preserve"> </w:t>
            </w:r>
            <w:proofErr w:type="spellStart"/>
            <w:r w:rsidRPr="009F2ECE">
              <w:rPr>
                <w:rFonts w:ascii="Garamond" w:hAnsi="Garamond"/>
                <w:sz w:val="28"/>
                <w:szCs w:val="28"/>
              </w:rPr>
              <w:t>veih</w:t>
            </w:r>
            <w:proofErr w:type="spellEnd"/>
            <w:r w:rsidRPr="009F2ECE">
              <w:rPr>
                <w:rFonts w:ascii="Garamond" w:hAnsi="Garamond"/>
                <w:sz w:val="28"/>
                <w:szCs w:val="28"/>
              </w:rPr>
              <w:t xml:space="preserve"> </w:t>
            </w:r>
            <w:proofErr w:type="spellStart"/>
            <w:r w:rsidRPr="009F2ECE">
              <w:rPr>
                <w:rFonts w:ascii="Garamond" w:hAnsi="Garamond"/>
                <w:sz w:val="28"/>
                <w:szCs w:val="28"/>
              </w:rPr>
              <w:t>Thie</w:t>
            </w:r>
            <w:proofErr w:type="spellEnd"/>
            <w:r w:rsidRPr="009F2ECE">
              <w:rPr>
                <w:rFonts w:ascii="Garamond" w:hAnsi="Garamond"/>
                <w:sz w:val="28"/>
                <w:szCs w:val="28"/>
              </w:rPr>
              <w:t xml:space="preserve"> </w:t>
            </w:r>
            <w:proofErr w:type="spellStart"/>
            <w:r w:rsidRPr="009F2ECE">
              <w:rPr>
                <w:rFonts w:ascii="Garamond" w:hAnsi="Garamond"/>
                <w:sz w:val="28"/>
                <w:szCs w:val="28"/>
              </w:rPr>
              <w:t>gys</w:t>
            </w:r>
            <w:proofErr w:type="spellEnd"/>
            <w:r w:rsidRPr="009F2ECE">
              <w:rPr>
                <w:rFonts w:ascii="Garamond" w:hAnsi="Garamond"/>
                <w:sz w:val="28"/>
                <w:szCs w:val="28"/>
              </w:rPr>
              <w:t xml:space="preserve"> </w:t>
            </w:r>
            <w:proofErr w:type="spellStart"/>
            <w:r w:rsidRPr="009F2ECE">
              <w:rPr>
                <w:rFonts w:ascii="Garamond" w:hAnsi="Garamond"/>
                <w:sz w:val="28"/>
                <w:szCs w:val="28"/>
              </w:rPr>
              <w:t>Thie</w:t>
            </w:r>
            <w:proofErr w:type="spellEnd"/>
            <w:r w:rsidRPr="009F2ECE">
              <w:rPr>
                <w:rFonts w:ascii="Garamond" w:hAnsi="Garamond"/>
                <w:sz w:val="28"/>
                <w:szCs w:val="28"/>
              </w:rPr>
              <w:t xml:space="preserve">, </w:t>
            </w:r>
            <w:proofErr w:type="spellStart"/>
            <w:r w:rsidRPr="009F2ECE">
              <w:rPr>
                <w:rFonts w:ascii="Garamond" w:hAnsi="Garamond"/>
                <w:sz w:val="28"/>
                <w:szCs w:val="28"/>
              </w:rPr>
              <w:t>agh</w:t>
            </w:r>
            <w:proofErr w:type="spellEnd"/>
            <w:r w:rsidRPr="009F2ECE">
              <w:rPr>
                <w:rFonts w:ascii="Garamond" w:hAnsi="Garamond"/>
                <w:sz w:val="28"/>
                <w:szCs w:val="28"/>
              </w:rPr>
              <w:t xml:space="preserve"> er </w:t>
            </w:r>
            <w:proofErr w:type="spellStart"/>
            <w:r w:rsidRPr="009F2ECE">
              <w:rPr>
                <w:rFonts w:ascii="Garamond" w:hAnsi="Garamond"/>
                <w:sz w:val="28"/>
                <w:szCs w:val="28"/>
              </w:rPr>
              <w:t>skyn</w:t>
            </w:r>
            <w:proofErr w:type="spellEnd"/>
            <w:r w:rsidRPr="009F2ECE">
              <w:rPr>
                <w:rFonts w:ascii="Garamond" w:hAnsi="Garamond"/>
                <w:sz w:val="28"/>
                <w:szCs w:val="28"/>
              </w:rPr>
              <w:t xml:space="preserve"> </w:t>
            </w:r>
            <w:proofErr w:type="spellStart"/>
            <w:r w:rsidRPr="009F2ECE">
              <w:rPr>
                <w:rFonts w:ascii="Garamond" w:hAnsi="Garamond"/>
                <w:sz w:val="28"/>
                <w:szCs w:val="28"/>
              </w:rPr>
              <w:t>ooilley</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ve</w:t>
            </w:r>
            <w:proofErr w:type="spellEnd"/>
            <w:r w:rsidRPr="009F2ECE">
              <w:rPr>
                <w:rFonts w:ascii="Garamond" w:hAnsi="Garamond"/>
                <w:sz w:val="28"/>
                <w:szCs w:val="28"/>
              </w:rPr>
              <w:t xml:space="preserve"> </w:t>
            </w:r>
            <w:proofErr w:type="spellStart"/>
            <w:r w:rsidRPr="009F2ECE">
              <w:rPr>
                <w:rFonts w:ascii="Garamond" w:hAnsi="Garamond"/>
                <w:sz w:val="28"/>
                <w:szCs w:val="28"/>
              </w:rPr>
              <w:t>Onneragh</w:t>
            </w:r>
            <w:proofErr w:type="spellEnd"/>
            <w:r w:rsidRPr="009F2ECE">
              <w:rPr>
                <w:rFonts w:ascii="Garamond" w:hAnsi="Garamond"/>
                <w:sz w:val="28"/>
                <w:szCs w:val="28"/>
              </w:rPr>
              <w:t xml:space="preserve">, cha nee </w:t>
            </w:r>
            <w:proofErr w:type="spellStart"/>
            <w:r w:rsidRPr="009F2ECE">
              <w:rPr>
                <w:rFonts w:ascii="Garamond" w:hAnsi="Garamond"/>
                <w:sz w:val="28"/>
                <w:szCs w:val="28"/>
              </w:rPr>
              <w:t>ny</w:t>
            </w:r>
            <w:proofErr w:type="spellEnd"/>
            <w:r w:rsidRPr="009F2ECE">
              <w:rPr>
                <w:rFonts w:ascii="Garamond" w:hAnsi="Garamond"/>
                <w:sz w:val="28"/>
                <w:szCs w:val="28"/>
              </w:rPr>
              <w:t xml:space="preserve"> </w:t>
            </w:r>
            <w:proofErr w:type="spellStart"/>
            <w:r w:rsidRPr="009F2ECE">
              <w:rPr>
                <w:rFonts w:ascii="Garamond" w:hAnsi="Garamond"/>
                <w:sz w:val="28"/>
                <w:szCs w:val="28"/>
              </w:rPr>
              <w:t>lomarcan</w:t>
            </w:r>
            <w:proofErr w:type="spellEnd"/>
            <w:r w:rsidRPr="009F2ECE">
              <w:rPr>
                <w:rFonts w:ascii="Garamond" w:hAnsi="Garamond"/>
                <w:sz w:val="28"/>
                <w:szCs w:val="28"/>
              </w:rPr>
              <w:t xml:space="preserve"> son </w:t>
            </w:r>
            <w:proofErr w:type="spellStart"/>
            <w:r w:rsidRPr="009F2ECE">
              <w:rPr>
                <w:rFonts w:ascii="Garamond" w:hAnsi="Garamond"/>
                <w:sz w:val="28"/>
                <w:szCs w:val="28"/>
              </w:rPr>
              <w:t>graih</w:t>
            </w:r>
            <w:proofErr w:type="spellEnd"/>
            <w:r w:rsidRPr="009F2ECE">
              <w:rPr>
                <w:rFonts w:ascii="Garamond" w:hAnsi="Garamond"/>
                <w:sz w:val="28"/>
                <w:szCs w:val="28"/>
              </w:rPr>
              <w:t xml:space="preserve"> </w:t>
            </w:r>
            <w:proofErr w:type="spellStart"/>
            <w:r w:rsidRPr="009F2ECE">
              <w:rPr>
                <w:rFonts w:ascii="Garamond" w:hAnsi="Garamond"/>
                <w:sz w:val="28"/>
                <w:szCs w:val="28"/>
              </w:rPr>
              <w:t>Cooinsheance</w:t>
            </w:r>
            <w:proofErr w:type="spellEnd"/>
            <w:r w:rsidRPr="009F2ECE">
              <w:rPr>
                <w:rFonts w:ascii="Garamond" w:hAnsi="Garamond"/>
                <w:sz w:val="28"/>
                <w:szCs w:val="28"/>
              </w:rPr>
              <w:t xml:space="preserve"> </w:t>
            </w:r>
            <w:proofErr w:type="spellStart"/>
            <w:r w:rsidRPr="009F2ECE">
              <w:rPr>
                <w:rFonts w:ascii="Garamond" w:hAnsi="Garamond"/>
                <w:sz w:val="28"/>
                <w:szCs w:val="28"/>
              </w:rPr>
              <w:t>agh</w:t>
            </w:r>
            <w:proofErr w:type="spellEnd"/>
            <w:r w:rsidRPr="009F2ECE">
              <w:rPr>
                <w:rFonts w:ascii="Garamond" w:hAnsi="Garamond"/>
                <w:sz w:val="28"/>
                <w:szCs w:val="28"/>
              </w:rPr>
              <w:t xml:space="preserve"> son </w:t>
            </w:r>
            <w:proofErr w:type="spellStart"/>
            <w:r w:rsidRPr="009F2ECE">
              <w:rPr>
                <w:rFonts w:ascii="Garamond" w:hAnsi="Garamond"/>
                <w:sz w:val="28"/>
                <w:szCs w:val="28"/>
              </w:rPr>
              <w:t>graih</w:t>
            </w:r>
            <w:proofErr w:type="spellEnd"/>
            <w:r w:rsidRPr="009F2ECE">
              <w:rPr>
                <w:rFonts w:ascii="Garamond" w:hAnsi="Garamond"/>
                <w:sz w:val="28"/>
                <w:szCs w:val="28"/>
              </w:rPr>
              <w:t xml:space="preserve"> goo </w:t>
            </w:r>
            <w:proofErr w:type="spellStart"/>
            <w:r w:rsidRPr="009F2ECE">
              <w:rPr>
                <w:rFonts w:ascii="Garamond" w:hAnsi="Garamond"/>
                <w:sz w:val="28"/>
                <w:szCs w:val="28"/>
              </w:rPr>
              <w:t>mie</w:t>
            </w:r>
            <w:proofErr w:type="spellEnd"/>
            <w:r w:rsidRPr="009F2ECE">
              <w:rPr>
                <w:rFonts w:ascii="Garamond" w:hAnsi="Garamond"/>
                <w:sz w:val="28"/>
                <w:szCs w:val="28"/>
              </w:rPr>
              <w:t xml:space="preserve"> ; Son ta </w:t>
            </w:r>
            <w:proofErr w:type="spellStart"/>
            <w:r w:rsidRPr="009F2ECE">
              <w:rPr>
                <w:rFonts w:ascii="Garamond" w:hAnsi="Garamond"/>
                <w:i/>
                <w:sz w:val="28"/>
                <w:szCs w:val="28"/>
              </w:rPr>
              <w:t>foalsaght</w:t>
            </w:r>
            <w:proofErr w:type="spellEnd"/>
            <w:r w:rsidRPr="009F2ECE">
              <w:rPr>
                <w:rFonts w:ascii="Garamond" w:hAnsi="Garamond"/>
                <w:i/>
                <w:sz w:val="28"/>
                <w:szCs w:val="28"/>
              </w:rPr>
              <w:t xml:space="preserve"> as </w:t>
            </w:r>
            <w:proofErr w:type="spellStart"/>
            <w:r w:rsidRPr="009F2ECE">
              <w:rPr>
                <w:rFonts w:ascii="Garamond" w:hAnsi="Garamond"/>
                <w:i/>
                <w:sz w:val="28"/>
                <w:szCs w:val="28"/>
              </w:rPr>
              <w:t>Myngeraght</w:t>
            </w:r>
            <w:proofErr w:type="spellEnd"/>
            <w:r w:rsidRPr="009F2ECE">
              <w:rPr>
                <w:rFonts w:ascii="Garamond" w:hAnsi="Garamond"/>
                <w:i/>
                <w:sz w:val="28"/>
                <w:szCs w:val="28"/>
              </w:rPr>
              <w:t xml:space="preserve"> </w:t>
            </w:r>
            <w:proofErr w:type="spellStart"/>
            <w:r w:rsidRPr="009F2ECE">
              <w:rPr>
                <w:rFonts w:ascii="Garamond" w:hAnsi="Garamond"/>
                <w:sz w:val="28"/>
                <w:szCs w:val="28"/>
              </w:rPr>
              <w:t>oash</w:t>
            </w:r>
            <w:proofErr w:type="spellEnd"/>
            <w:r w:rsidRPr="009F2ECE">
              <w:rPr>
                <w:rFonts w:ascii="Garamond" w:hAnsi="Garamond"/>
                <w:sz w:val="28"/>
                <w:szCs w:val="28"/>
              </w:rPr>
              <w:t xml:space="preserve"> </w:t>
            </w:r>
            <w:proofErr w:type="spellStart"/>
            <w:r w:rsidRPr="009F2ECE">
              <w:rPr>
                <w:rFonts w:ascii="Garamond" w:hAnsi="Garamond"/>
                <w:sz w:val="28"/>
                <w:szCs w:val="28"/>
              </w:rPr>
              <w:t>feer</w:t>
            </w:r>
            <w:proofErr w:type="spellEnd"/>
            <w:r w:rsidRPr="009F2ECE">
              <w:rPr>
                <w:rFonts w:ascii="Garamond" w:hAnsi="Garamond"/>
                <w:sz w:val="28"/>
                <w:szCs w:val="28"/>
              </w:rPr>
              <w:t xml:space="preserve"> </w:t>
            </w:r>
            <w:proofErr w:type="spellStart"/>
            <w:r w:rsidRPr="009F2ECE">
              <w:rPr>
                <w:rFonts w:ascii="Garamond" w:hAnsi="Garamond"/>
                <w:sz w:val="28"/>
                <w:szCs w:val="28"/>
              </w:rPr>
              <w:t>eajee</w:t>
            </w:r>
            <w:proofErr w:type="spellEnd"/>
            <w:r w:rsidRPr="009F2ECE">
              <w:rPr>
                <w:rFonts w:ascii="Garamond" w:hAnsi="Garamond"/>
                <w:sz w:val="28"/>
                <w:szCs w:val="28"/>
              </w:rPr>
              <w:t xml:space="preserve">, </w:t>
            </w:r>
            <w:proofErr w:type="spellStart"/>
            <w:r w:rsidRPr="009F2ECE">
              <w:rPr>
                <w:rFonts w:ascii="Garamond" w:hAnsi="Garamond"/>
                <w:sz w:val="28"/>
                <w:szCs w:val="28"/>
              </w:rPr>
              <w:t>nagh</w:t>
            </w:r>
            <w:proofErr w:type="spellEnd"/>
            <w:r w:rsidRPr="009F2ECE">
              <w:rPr>
                <w:rFonts w:ascii="Garamond" w:hAnsi="Garamond"/>
                <w:sz w:val="28"/>
                <w:szCs w:val="28"/>
              </w:rPr>
              <w:t xml:space="preserve"> </w:t>
            </w:r>
            <w:proofErr w:type="spellStart"/>
            <w:r w:rsidRPr="009F2ECE">
              <w:rPr>
                <w:rFonts w:ascii="Garamond" w:hAnsi="Garamond"/>
                <w:sz w:val="28"/>
                <w:szCs w:val="28"/>
              </w:rPr>
              <w:t>vel</w:t>
            </w:r>
            <w:proofErr w:type="spellEnd"/>
            <w:r w:rsidRPr="009F2ECE">
              <w:rPr>
                <w:rFonts w:ascii="Garamond" w:hAnsi="Garamond"/>
                <w:sz w:val="28"/>
                <w:szCs w:val="28"/>
              </w:rPr>
              <w:t xml:space="preserve"> </w:t>
            </w:r>
            <w:proofErr w:type="spellStart"/>
            <w:r w:rsidRPr="009F2ECE">
              <w:rPr>
                <w:rFonts w:ascii="Garamond" w:hAnsi="Garamond"/>
                <w:sz w:val="28"/>
                <w:szCs w:val="28"/>
              </w:rPr>
              <w:t>feallagh</w:t>
            </w:r>
            <w:proofErr w:type="spellEnd"/>
            <w:r w:rsidRPr="009F2ECE">
              <w:rPr>
                <w:rFonts w:ascii="Garamond" w:hAnsi="Garamond"/>
                <w:sz w:val="28"/>
                <w:szCs w:val="28"/>
              </w:rPr>
              <w:t xml:space="preserve"> </w:t>
            </w:r>
            <w:proofErr w:type="spellStart"/>
            <w:r w:rsidRPr="009F2ECE">
              <w:rPr>
                <w:rFonts w:ascii="Garamond" w:hAnsi="Garamond"/>
                <w:sz w:val="28"/>
                <w:szCs w:val="28"/>
              </w:rPr>
              <w:t>elley</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bragh</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yarood</w:t>
            </w:r>
            <w:proofErr w:type="spellEnd"/>
            <w:r w:rsidRPr="009F2ECE">
              <w:rPr>
                <w:rFonts w:ascii="Garamond" w:hAnsi="Garamond"/>
                <w:sz w:val="28"/>
                <w:szCs w:val="28"/>
              </w:rPr>
              <w:t xml:space="preserve"> as </w:t>
            </w:r>
            <w:proofErr w:type="spellStart"/>
            <w:r w:rsidRPr="009F2ECE">
              <w:rPr>
                <w:rFonts w:ascii="Garamond" w:hAnsi="Garamond"/>
                <w:sz w:val="28"/>
                <w:szCs w:val="28"/>
              </w:rPr>
              <w:t>doillee</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ve</w:t>
            </w:r>
            <w:proofErr w:type="spellEnd"/>
            <w:r w:rsidRPr="009F2ECE">
              <w:rPr>
                <w:rFonts w:ascii="Garamond" w:hAnsi="Garamond"/>
                <w:sz w:val="28"/>
                <w:szCs w:val="28"/>
              </w:rPr>
              <w:t xml:space="preserve"> </w:t>
            </w:r>
            <w:proofErr w:type="spellStart"/>
            <w:r w:rsidRPr="009F2ECE">
              <w:rPr>
                <w:rFonts w:ascii="Garamond" w:hAnsi="Garamond"/>
                <w:sz w:val="28"/>
                <w:szCs w:val="28"/>
              </w:rPr>
              <w:t>fagit</w:t>
            </w:r>
            <w:proofErr w:type="spellEnd"/>
            <w:r w:rsidRPr="009F2ECE">
              <w:rPr>
                <w:rFonts w:ascii="Garamond" w:hAnsi="Garamond"/>
                <w:sz w:val="28"/>
                <w:szCs w:val="28"/>
              </w:rPr>
              <w:t xml:space="preserve"> </w:t>
            </w:r>
            <w:proofErr w:type="spellStart"/>
            <w:r w:rsidRPr="009F2ECE">
              <w:rPr>
                <w:rFonts w:ascii="Garamond" w:hAnsi="Garamond"/>
                <w:sz w:val="28"/>
                <w:szCs w:val="28"/>
              </w:rPr>
              <w:t>jeh</w:t>
            </w:r>
            <w:proofErr w:type="spellEnd"/>
            <w:r w:rsidRPr="009F2ECE">
              <w:rPr>
                <w:rFonts w:ascii="Garamond" w:hAnsi="Garamond"/>
                <w:sz w:val="28"/>
                <w:szCs w:val="28"/>
              </w:rPr>
              <w:t xml:space="preserve"> </w:t>
            </w:r>
            <w:proofErr w:type="spellStart"/>
            <w:r w:rsidRPr="009F2ECE">
              <w:rPr>
                <w:rFonts w:ascii="Garamond" w:hAnsi="Garamond"/>
                <w:sz w:val="28"/>
                <w:szCs w:val="28"/>
              </w:rPr>
              <w:t>lioroosyn</w:t>
            </w:r>
            <w:proofErr w:type="spellEnd"/>
            <w:r w:rsidRPr="009F2ECE">
              <w:rPr>
                <w:rFonts w:ascii="Garamond" w:hAnsi="Garamond"/>
                <w:sz w:val="28"/>
                <w:szCs w:val="28"/>
              </w:rPr>
              <w:t xml:space="preserve"> ta </w:t>
            </w:r>
            <w:proofErr w:type="spellStart"/>
            <w:r w:rsidRPr="009F2ECE">
              <w:rPr>
                <w:rFonts w:ascii="Garamond" w:hAnsi="Garamond"/>
                <w:sz w:val="28"/>
                <w:szCs w:val="28"/>
              </w:rPr>
              <w:t>cliaghtit</w:t>
            </w:r>
            <w:proofErr w:type="spellEnd"/>
            <w:r w:rsidRPr="009F2ECE">
              <w:rPr>
                <w:rFonts w:ascii="Garamond" w:hAnsi="Garamond"/>
                <w:sz w:val="28"/>
                <w:szCs w:val="28"/>
              </w:rPr>
              <w:t xml:space="preserve"> </w:t>
            </w:r>
            <w:proofErr w:type="spellStart"/>
            <w:r w:rsidRPr="009F2ECE">
              <w:rPr>
                <w:rFonts w:ascii="Garamond" w:hAnsi="Garamond"/>
                <w:sz w:val="28"/>
                <w:szCs w:val="28"/>
              </w:rPr>
              <w:t>orroo</w:t>
            </w:r>
            <w:proofErr w:type="spellEnd"/>
            <w:r w:rsidRPr="009F2ECE">
              <w:rPr>
                <w:rFonts w:ascii="Garamond" w:hAnsi="Garamond"/>
                <w:sz w:val="28"/>
                <w:szCs w:val="28"/>
              </w:rPr>
              <w:t xml:space="preserve">. Er </w:t>
            </w:r>
            <w:proofErr w:type="spellStart"/>
            <w:r w:rsidRPr="009F2ECE">
              <w:rPr>
                <w:rFonts w:ascii="Garamond" w:hAnsi="Garamond"/>
                <w:sz w:val="28"/>
                <w:szCs w:val="28"/>
              </w:rPr>
              <w:t>jerrey</w:t>
            </w:r>
            <w:proofErr w:type="spellEnd"/>
            <w:r w:rsidRPr="009F2ECE">
              <w:rPr>
                <w:rFonts w:ascii="Garamond" w:hAnsi="Garamond"/>
                <w:sz w:val="28"/>
                <w:szCs w:val="28"/>
              </w:rPr>
              <w:t xml:space="preserve"> </w:t>
            </w:r>
            <w:proofErr w:type="spellStart"/>
            <w:r w:rsidRPr="009F2ECE">
              <w:rPr>
                <w:rFonts w:ascii="Garamond" w:hAnsi="Garamond"/>
                <w:sz w:val="28"/>
                <w:szCs w:val="28"/>
              </w:rPr>
              <w:t>ooilley</w:t>
            </w:r>
            <w:proofErr w:type="spellEnd"/>
            <w:r w:rsidRPr="009F2ECE">
              <w:rPr>
                <w:rFonts w:ascii="Garamond" w:hAnsi="Garamond"/>
                <w:sz w:val="28"/>
                <w:szCs w:val="28"/>
              </w:rPr>
              <w:t xml:space="preserve"> </w:t>
            </w:r>
            <w:proofErr w:type="spellStart"/>
            <w:r w:rsidRPr="009F2ECE">
              <w:rPr>
                <w:rFonts w:ascii="Garamond" w:hAnsi="Garamond"/>
                <w:sz w:val="28"/>
                <w:szCs w:val="28"/>
              </w:rPr>
              <w:t>shegin</w:t>
            </w:r>
            <w:proofErr w:type="spellEnd"/>
            <w:r w:rsidRPr="009F2ECE">
              <w:rPr>
                <w:rFonts w:ascii="Garamond" w:hAnsi="Garamond"/>
                <w:sz w:val="28"/>
                <w:szCs w:val="28"/>
              </w:rPr>
              <w:t xml:space="preserve"> da </w:t>
            </w:r>
            <w:proofErr w:type="spellStart"/>
            <w:r w:rsidRPr="009F2ECE">
              <w:rPr>
                <w:rFonts w:ascii="Garamond" w:hAnsi="Garamond"/>
                <w:sz w:val="28"/>
                <w:szCs w:val="28"/>
              </w:rPr>
              <w:t>cooinaghtyn</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vel</w:t>
            </w:r>
            <w:proofErr w:type="spellEnd"/>
            <w:r w:rsidRPr="009F2ECE">
              <w:rPr>
                <w:rFonts w:ascii="Garamond" w:hAnsi="Garamond"/>
                <w:sz w:val="28"/>
                <w:szCs w:val="28"/>
              </w:rPr>
              <w:t xml:space="preserve"> </w:t>
            </w:r>
            <w:proofErr w:type="spellStart"/>
            <w:r w:rsidRPr="009F2ECE">
              <w:rPr>
                <w:rFonts w:ascii="Garamond" w:hAnsi="Garamond"/>
                <w:i/>
                <w:sz w:val="28"/>
                <w:szCs w:val="28"/>
              </w:rPr>
              <w:t>Maishter</w:t>
            </w:r>
            <w:proofErr w:type="spellEnd"/>
            <w:r w:rsidRPr="009F2ECE">
              <w:rPr>
                <w:rFonts w:ascii="Garamond" w:hAnsi="Garamond"/>
                <w:i/>
                <w:sz w:val="28"/>
                <w:szCs w:val="28"/>
              </w:rPr>
              <w:t xml:space="preserve"> </w:t>
            </w:r>
            <w:proofErr w:type="spellStart"/>
            <w:r w:rsidRPr="009F2ECE">
              <w:rPr>
                <w:rFonts w:ascii="Garamond" w:hAnsi="Garamond"/>
                <w:i/>
                <w:sz w:val="28"/>
                <w:szCs w:val="28"/>
              </w:rPr>
              <w:t>echey</w:t>
            </w:r>
            <w:proofErr w:type="spellEnd"/>
            <w:r w:rsidRPr="009F2ECE">
              <w:rPr>
                <w:rFonts w:ascii="Garamond" w:hAnsi="Garamond"/>
                <w:i/>
                <w:sz w:val="28"/>
                <w:szCs w:val="28"/>
              </w:rPr>
              <w:t xml:space="preserve"> </w:t>
            </w:r>
            <w:proofErr w:type="spellStart"/>
            <w:r w:rsidRPr="009F2ECE">
              <w:rPr>
                <w:rFonts w:ascii="Garamond" w:hAnsi="Garamond"/>
                <w:i/>
                <w:sz w:val="28"/>
                <w:szCs w:val="28"/>
              </w:rPr>
              <w:t>ayns</w:t>
            </w:r>
            <w:proofErr w:type="spellEnd"/>
            <w:r w:rsidRPr="009F2ECE">
              <w:rPr>
                <w:rFonts w:ascii="Garamond" w:hAnsi="Garamond"/>
                <w:i/>
                <w:sz w:val="28"/>
                <w:szCs w:val="28"/>
              </w:rPr>
              <w:t xml:space="preserve"> </w:t>
            </w:r>
            <w:proofErr w:type="spellStart"/>
            <w:r w:rsidRPr="009F2ECE">
              <w:rPr>
                <w:rFonts w:ascii="Garamond" w:hAnsi="Garamond"/>
                <w:i/>
                <w:sz w:val="28"/>
                <w:szCs w:val="28"/>
              </w:rPr>
              <w:t>Niau</w:t>
            </w:r>
            <w:proofErr w:type="spellEnd"/>
            <w:r w:rsidRPr="009F2ECE">
              <w:rPr>
                <w:rFonts w:ascii="Garamond" w:hAnsi="Garamond"/>
                <w:i/>
                <w:sz w:val="28"/>
                <w:szCs w:val="28"/>
              </w:rPr>
              <w:t>,</w:t>
            </w:r>
            <w:r w:rsidRPr="009F2ECE">
              <w:rPr>
                <w:rFonts w:ascii="Garamond" w:hAnsi="Garamond"/>
                <w:sz w:val="28"/>
                <w:szCs w:val="28"/>
              </w:rPr>
              <w:t xml:space="preserve"> da </w:t>
            </w:r>
            <w:proofErr w:type="spellStart"/>
            <w:r w:rsidRPr="009F2ECE">
              <w:rPr>
                <w:rFonts w:ascii="Garamond" w:hAnsi="Garamond"/>
                <w:sz w:val="28"/>
                <w:szCs w:val="28"/>
              </w:rPr>
              <w:t>te</w:t>
            </w:r>
            <w:proofErr w:type="spellEnd"/>
            <w:r w:rsidRPr="009F2ECE">
              <w:rPr>
                <w:rFonts w:ascii="Garamond" w:hAnsi="Garamond"/>
                <w:sz w:val="28"/>
                <w:szCs w:val="28"/>
              </w:rPr>
              <w:t xml:space="preserve"> </w:t>
            </w:r>
            <w:proofErr w:type="spellStart"/>
            <w:r w:rsidRPr="009F2ECE">
              <w:rPr>
                <w:rFonts w:ascii="Garamond" w:hAnsi="Garamond"/>
                <w:sz w:val="28"/>
                <w:szCs w:val="28"/>
              </w:rPr>
              <w:t>lhiastyn</w:t>
            </w:r>
            <w:proofErr w:type="spellEnd"/>
            <w:r w:rsidRPr="009F2ECE">
              <w:rPr>
                <w:rFonts w:ascii="Garamond" w:hAnsi="Garamond"/>
                <w:sz w:val="28"/>
                <w:szCs w:val="28"/>
              </w:rPr>
              <w:t xml:space="preserve"> </w:t>
            </w:r>
            <w:proofErr w:type="spellStart"/>
            <w:r w:rsidRPr="009F2ECE">
              <w:rPr>
                <w:rFonts w:ascii="Garamond" w:hAnsi="Garamond"/>
                <w:sz w:val="28"/>
                <w:szCs w:val="28"/>
              </w:rPr>
              <w:t>shirveish</w:t>
            </w:r>
            <w:proofErr w:type="spellEnd"/>
            <w:r w:rsidRPr="009F2ECE">
              <w:rPr>
                <w:rFonts w:ascii="Garamond" w:hAnsi="Garamond"/>
                <w:sz w:val="28"/>
                <w:szCs w:val="28"/>
              </w:rPr>
              <w:t xml:space="preserve">, as </w:t>
            </w:r>
            <w:proofErr w:type="spellStart"/>
            <w:r w:rsidRPr="009F2ECE">
              <w:rPr>
                <w:rFonts w:ascii="Garamond" w:hAnsi="Garamond"/>
                <w:sz w:val="28"/>
                <w:szCs w:val="28"/>
              </w:rPr>
              <w:t>veih</w:t>
            </w:r>
            <w:proofErr w:type="spellEnd"/>
            <w:r w:rsidRPr="009F2ECE">
              <w:rPr>
                <w:rFonts w:ascii="Garamond" w:hAnsi="Garamond"/>
                <w:sz w:val="28"/>
                <w:szCs w:val="28"/>
              </w:rPr>
              <w:t xml:space="preserve"> </w:t>
            </w:r>
            <w:proofErr w:type="spellStart"/>
            <w:r w:rsidRPr="009F2ECE">
              <w:rPr>
                <w:rFonts w:ascii="Garamond" w:hAnsi="Garamond"/>
                <w:sz w:val="28"/>
                <w:szCs w:val="28"/>
              </w:rPr>
              <w:t>te</w:t>
            </w:r>
            <w:proofErr w:type="spellEnd"/>
            <w:r w:rsidRPr="009F2ECE">
              <w:rPr>
                <w:rFonts w:ascii="Garamond" w:hAnsi="Garamond"/>
                <w:sz w:val="28"/>
                <w:szCs w:val="28"/>
              </w:rPr>
              <w:t xml:space="preserve"> </w:t>
            </w:r>
            <w:proofErr w:type="spellStart"/>
            <w:r w:rsidRPr="009F2ECE">
              <w:rPr>
                <w:rFonts w:ascii="Garamond" w:hAnsi="Garamond"/>
                <w:sz w:val="28"/>
                <w:szCs w:val="28"/>
              </w:rPr>
              <w:t>jercal</w:t>
            </w:r>
            <w:proofErr w:type="spellEnd"/>
            <w:r w:rsidRPr="009F2ECE">
              <w:rPr>
                <w:rFonts w:ascii="Garamond" w:hAnsi="Garamond"/>
                <w:sz w:val="28"/>
                <w:szCs w:val="28"/>
              </w:rPr>
              <w:t xml:space="preserve"> son </w:t>
            </w:r>
            <w:proofErr w:type="spellStart"/>
            <w:r w:rsidRPr="009F2ECE">
              <w:rPr>
                <w:rFonts w:ascii="Garamond" w:hAnsi="Garamond"/>
                <w:sz w:val="28"/>
                <w:szCs w:val="28"/>
              </w:rPr>
              <w:t>faihl</w:t>
            </w:r>
            <w:proofErr w:type="spellEnd"/>
            <w:r w:rsidRPr="009F2ECE">
              <w:rPr>
                <w:rFonts w:ascii="Garamond" w:hAnsi="Garamond"/>
                <w:sz w:val="28"/>
                <w:szCs w:val="28"/>
              </w:rPr>
              <w:t xml:space="preserve"> </w:t>
            </w:r>
            <w:proofErr w:type="spellStart"/>
            <w:r w:rsidRPr="009F2ECE">
              <w:rPr>
                <w:rFonts w:ascii="Garamond" w:hAnsi="Garamond"/>
                <w:sz w:val="28"/>
                <w:szCs w:val="28"/>
              </w:rPr>
              <w:t>Sharvaant</w:t>
            </w:r>
            <w:proofErr w:type="spellEnd"/>
            <w:r w:rsidRPr="009F2ECE">
              <w:rPr>
                <w:rFonts w:ascii="Garamond" w:hAnsi="Garamond"/>
                <w:sz w:val="28"/>
                <w:szCs w:val="28"/>
              </w:rPr>
              <w:t xml:space="preserve"> </w:t>
            </w:r>
            <w:proofErr w:type="spellStart"/>
            <w:r w:rsidRPr="009F2ECE">
              <w:rPr>
                <w:rFonts w:ascii="Garamond" w:hAnsi="Garamond"/>
                <w:sz w:val="28"/>
                <w:szCs w:val="28"/>
              </w:rPr>
              <w:t>firrinagh</w:t>
            </w:r>
            <w:proofErr w:type="spellEnd"/>
            <w:r w:rsidRPr="009F2ECE">
              <w:rPr>
                <w:rFonts w:ascii="Garamond" w:hAnsi="Garamond"/>
                <w:sz w:val="28"/>
                <w:szCs w:val="28"/>
              </w:rPr>
              <w:t xml:space="preserve">. </w:t>
            </w:r>
          </w:p>
        </w:tc>
        <w:tc>
          <w:tcPr>
            <w:tcW w:w="3854" w:type="dxa"/>
          </w:tcPr>
          <w:p w14:paraId="1E5EC5AD"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lastRenderedPageBreak/>
              <w:t>A. The Duty of Servants</w:t>
            </w:r>
            <w:r w:rsidRPr="00F352DB">
              <w:rPr>
                <w:rFonts w:ascii="Garamond" w:hAnsi="Garamond" w:cs="Times New Roman"/>
                <w:i/>
                <w:sz w:val="28"/>
              </w:rPr>
              <w:t xml:space="preserve"> is, to be </w:t>
            </w:r>
            <w:r w:rsidRPr="00F352DB">
              <w:rPr>
                <w:rFonts w:ascii="Garamond" w:hAnsi="Garamond" w:cs="Times New Roman"/>
                <w:sz w:val="28"/>
              </w:rPr>
              <w:t>Obedient</w:t>
            </w:r>
            <w:r w:rsidRPr="00F352DB">
              <w:rPr>
                <w:rFonts w:ascii="Garamond" w:hAnsi="Garamond" w:cs="Times New Roman"/>
                <w:i/>
                <w:sz w:val="28"/>
              </w:rPr>
              <w:t xml:space="preserve"> to their Masters, </w:t>
            </w:r>
            <w:r w:rsidRPr="00F352DB">
              <w:rPr>
                <w:rFonts w:ascii="Garamond" w:hAnsi="Garamond" w:cs="Times New Roman"/>
                <w:sz w:val="28"/>
              </w:rPr>
              <w:t>Diligent</w:t>
            </w:r>
            <w:r w:rsidRPr="00F352DB">
              <w:rPr>
                <w:rFonts w:ascii="Garamond" w:hAnsi="Garamond" w:cs="Times New Roman"/>
                <w:i/>
                <w:sz w:val="28"/>
              </w:rPr>
              <w:t xml:space="preserve"> in their Business, </w:t>
            </w:r>
            <w:r w:rsidRPr="00F352DB">
              <w:rPr>
                <w:rFonts w:ascii="Garamond" w:hAnsi="Garamond" w:cs="Times New Roman"/>
                <w:sz w:val="28"/>
              </w:rPr>
              <w:t>not with Eye-Service, as Men-Pleasers ;</w:t>
            </w:r>
            <w:r w:rsidRPr="00F352DB">
              <w:rPr>
                <w:rFonts w:ascii="Garamond" w:hAnsi="Garamond" w:cs="Times New Roman"/>
                <w:i/>
                <w:sz w:val="28"/>
              </w:rPr>
              <w:t xml:space="preserve"> To be as </w:t>
            </w:r>
            <w:r w:rsidRPr="00F352DB">
              <w:rPr>
                <w:rFonts w:ascii="Garamond" w:hAnsi="Garamond" w:cs="Times New Roman"/>
                <w:sz w:val="28"/>
              </w:rPr>
              <w:lastRenderedPageBreak/>
              <w:t>careful</w:t>
            </w:r>
            <w:r w:rsidRPr="00F352DB">
              <w:rPr>
                <w:rFonts w:ascii="Garamond" w:hAnsi="Garamond" w:cs="Times New Roman"/>
                <w:i/>
                <w:sz w:val="28"/>
              </w:rPr>
              <w:t xml:space="preserve"> of their Masters Goods, as if they were their own, neither wasting them, nor suffering others to do so. To be no </w:t>
            </w:r>
            <w:r w:rsidRPr="00F352DB">
              <w:rPr>
                <w:rFonts w:ascii="Garamond" w:hAnsi="Garamond" w:cs="Times New Roman"/>
                <w:sz w:val="28"/>
              </w:rPr>
              <w:t>Tale-bearers</w:t>
            </w:r>
            <w:r>
              <w:rPr>
                <w:rFonts w:ascii="Garamond" w:hAnsi="Garamond" w:cs="Times New Roman"/>
                <w:sz w:val="28"/>
              </w:rPr>
              <w:t>,</w:t>
            </w:r>
            <w:r w:rsidRPr="00F352DB">
              <w:rPr>
                <w:rFonts w:ascii="Garamond" w:hAnsi="Garamond" w:cs="Times New Roman"/>
                <w:i/>
                <w:sz w:val="28"/>
              </w:rPr>
              <w:t xml:space="preserve"> but above all, to be </w:t>
            </w:r>
            <w:r w:rsidRPr="00F352DB">
              <w:rPr>
                <w:rFonts w:ascii="Garamond" w:hAnsi="Garamond" w:cs="Times New Roman"/>
                <w:sz w:val="28"/>
              </w:rPr>
              <w:t>Honest</w:t>
            </w:r>
            <w:r w:rsidRPr="00F352DB">
              <w:rPr>
                <w:rFonts w:ascii="Garamond" w:hAnsi="Garamond" w:cs="Times New Roman"/>
                <w:i/>
                <w:sz w:val="28"/>
              </w:rPr>
              <w:t>, not only for Conscience, but for Credit’s sake</w:t>
            </w:r>
            <w:r w:rsidRPr="00F352DB">
              <w:rPr>
                <w:rFonts w:ascii="Garamond" w:hAnsi="Garamond" w:cs="Times New Roman"/>
                <w:sz w:val="28"/>
              </w:rPr>
              <w:t> ;</w:t>
            </w:r>
            <w:r w:rsidRPr="00F352DB">
              <w:rPr>
                <w:rFonts w:ascii="Garamond" w:hAnsi="Garamond" w:cs="Times New Roman"/>
                <w:i/>
                <w:sz w:val="28"/>
              </w:rPr>
              <w:t xml:space="preserve"> </w:t>
            </w:r>
            <w:r w:rsidRPr="00F352DB">
              <w:rPr>
                <w:rFonts w:ascii="Garamond" w:hAnsi="Garamond" w:cs="Times New Roman"/>
                <w:sz w:val="28"/>
              </w:rPr>
              <w:t>Deceit</w:t>
            </w:r>
            <w:r w:rsidRPr="00F352DB">
              <w:rPr>
                <w:rFonts w:ascii="Garamond" w:hAnsi="Garamond" w:cs="Times New Roman"/>
                <w:i/>
                <w:sz w:val="28"/>
              </w:rPr>
              <w:t xml:space="preserve"> </w:t>
            </w:r>
            <w:r w:rsidRPr="00F352DB">
              <w:rPr>
                <w:rFonts w:ascii="Garamond" w:hAnsi="Garamond" w:cs="Times New Roman"/>
                <w:sz w:val="28"/>
              </w:rPr>
              <w:t>and</w:t>
            </w:r>
            <w:r w:rsidRPr="00F352DB">
              <w:rPr>
                <w:rFonts w:ascii="Garamond" w:hAnsi="Garamond" w:cs="Times New Roman"/>
                <w:i/>
                <w:sz w:val="28"/>
              </w:rPr>
              <w:t xml:space="preserve"> </w:t>
            </w:r>
            <w:r w:rsidRPr="00F352DB">
              <w:rPr>
                <w:rFonts w:ascii="Garamond" w:hAnsi="Garamond" w:cs="Times New Roman"/>
                <w:sz w:val="28"/>
              </w:rPr>
              <w:t>Pilfering,</w:t>
            </w:r>
            <w:r w:rsidRPr="00F352DB">
              <w:rPr>
                <w:rFonts w:ascii="Garamond" w:hAnsi="Garamond" w:cs="Times New Roman"/>
                <w:i/>
                <w:sz w:val="28"/>
              </w:rPr>
              <w:t xml:space="preserve"> being abominable Qualities, never forgotten by others, and very hardly left off by those that give way to them. And lastly, he must remember that he hath a </w:t>
            </w:r>
            <w:r w:rsidRPr="00F352DB">
              <w:rPr>
                <w:rFonts w:ascii="Garamond" w:hAnsi="Garamond" w:cs="Times New Roman"/>
                <w:sz w:val="28"/>
              </w:rPr>
              <w:t>Master in Heaven,</w:t>
            </w:r>
            <w:r w:rsidRPr="00F352DB">
              <w:rPr>
                <w:rFonts w:ascii="Garamond" w:hAnsi="Garamond" w:cs="Times New Roman"/>
                <w:i/>
                <w:sz w:val="28"/>
              </w:rPr>
              <w:t xml:space="preserve"> to whom he </w:t>
            </w:r>
            <w:proofErr w:type="spellStart"/>
            <w:r w:rsidRPr="00F352DB">
              <w:rPr>
                <w:rFonts w:ascii="Garamond" w:hAnsi="Garamond" w:cs="Times New Roman"/>
                <w:i/>
                <w:sz w:val="28"/>
              </w:rPr>
              <w:t>oweth</w:t>
            </w:r>
            <w:proofErr w:type="spellEnd"/>
            <w:r w:rsidRPr="00F352DB">
              <w:rPr>
                <w:rFonts w:ascii="Garamond" w:hAnsi="Garamond" w:cs="Times New Roman"/>
                <w:i/>
                <w:sz w:val="28"/>
              </w:rPr>
              <w:t xml:space="preserve"> Service, and from whom he may expect the Reward of a faithful Servant.</w:t>
            </w:r>
          </w:p>
        </w:tc>
        <w:tc>
          <w:tcPr>
            <w:tcW w:w="0" w:type="auto"/>
          </w:tcPr>
          <w:p w14:paraId="34D245B4"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29B021B2" w14:textId="77777777" w:rsidTr="000A5AB7">
        <w:tc>
          <w:tcPr>
            <w:tcW w:w="4253" w:type="dxa"/>
          </w:tcPr>
          <w:p w14:paraId="1405104E" w14:textId="77777777" w:rsidR="002D73DD" w:rsidRPr="009F2ECE" w:rsidRDefault="002D73DD" w:rsidP="00DB60C3">
            <w:pPr>
              <w:pStyle w:val="CM3"/>
              <w:widowControl/>
              <w:spacing w:line="240" w:lineRule="auto"/>
              <w:ind w:firstLine="227"/>
              <w:contextualSpacing/>
              <w:jc w:val="both"/>
              <w:rPr>
                <w:rFonts w:ascii="Garamond" w:hAnsi="Garamond"/>
                <w:sz w:val="28"/>
                <w:szCs w:val="28"/>
              </w:rPr>
            </w:pPr>
            <w:r w:rsidRPr="009F2ECE">
              <w:rPr>
                <w:rFonts w:ascii="Garamond" w:hAnsi="Garamond"/>
                <w:sz w:val="28"/>
                <w:szCs w:val="28"/>
              </w:rPr>
              <w:t xml:space="preserve">As son </w:t>
            </w:r>
            <w:proofErr w:type="spellStart"/>
            <w:r w:rsidRPr="009F2ECE">
              <w:rPr>
                <w:rFonts w:ascii="Garamond" w:hAnsi="Garamond"/>
                <w:sz w:val="28"/>
                <w:szCs w:val="28"/>
              </w:rPr>
              <w:t>Gerjagh</w:t>
            </w:r>
            <w:proofErr w:type="spellEnd"/>
            <w:r w:rsidRPr="009F2ECE">
              <w:rPr>
                <w:rFonts w:ascii="Garamond" w:hAnsi="Garamond"/>
                <w:sz w:val="28"/>
                <w:szCs w:val="28"/>
              </w:rPr>
              <w:t xml:space="preserve"> </w:t>
            </w:r>
            <w:proofErr w:type="spellStart"/>
            <w:r w:rsidRPr="009F2ECE">
              <w:rPr>
                <w:rFonts w:ascii="Garamond" w:hAnsi="Garamond"/>
                <w:sz w:val="28"/>
                <w:szCs w:val="28"/>
              </w:rPr>
              <w:t>Sharvaantyn</w:t>
            </w:r>
            <w:proofErr w:type="spellEnd"/>
            <w:r w:rsidRPr="009F2ECE">
              <w:rPr>
                <w:rFonts w:ascii="Garamond" w:hAnsi="Garamond"/>
                <w:sz w:val="28"/>
                <w:szCs w:val="28"/>
              </w:rPr>
              <w:t xml:space="preserve">, </w:t>
            </w:r>
            <w:proofErr w:type="spellStart"/>
            <w:r w:rsidRPr="009F2ECE">
              <w:rPr>
                <w:rFonts w:ascii="Garamond" w:hAnsi="Garamond"/>
                <w:sz w:val="28"/>
                <w:szCs w:val="28"/>
              </w:rPr>
              <w:t>yn</w:t>
            </w:r>
            <w:proofErr w:type="spellEnd"/>
            <w:r w:rsidRPr="009F2ECE">
              <w:rPr>
                <w:rFonts w:ascii="Garamond" w:hAnsi="Garamond"/>
                <w:sz w:val="28"/>
                <w:szCs w:val="28"/>
              </w:rPr>
              <w:t xml:space="preserve"> </w:t>
            </w:r>
            <w:proofErr w:type="spellStart"/>
            <w:r w:rsidRPr="009F2ECE">
              <w:rPr>
                <w:rFonts w:ascii="Garamond" w:hAnsi="Garamond"/>
                <w:sz w:val="28"/>
                <w:szCs w:val="28"/>
              </w:rPr>
              <w:t>Chiarn</w:t>
            </w:r>
            <w:proofErr w:type="spellEnd"/>
            <w:r w:rsidRPr="009F2ECE">
              <w:rPr>
                <w:rFonts w:ascii="Garamond" w:hAnsi="Garamond"/>
                <w:sz w:val="28"/>
                <w:szCs w:val="28"/>
              </w:rPr>
              <w:t xml:space="preserve"> </w:t>
            </w:r>
            <w:proofErr w:type="spellStart"/>
            <w:r w:rsidRPr="009F2ECE">
              <w:rPr>
                <w:rFonts w:ascii="Garamond" w:hAnsi="Garamond"/>
                <w:sz w:val="28"/>
                <w:szCs w:val="28"/>
              </w:rPr>
              <w:t>cheddyn</w:t>
            </w:r>
            <w:proofErr w:type="spellEnd"/>
            <w:r w:rsidRPr="009F2ECE">
              <w:rPr>
                <w:rFonts w:ascii="Garamond" w:hAnsi="Garamond"/>
                <w:sz w:val="28"/>
                <w:szCs w:val="28"/>
              </w:rPr>
              <w:t xml:space="preserve"> </w:t>
            </w:r>
            <w:proofErr w:type="spellStart"/>
            <w:r w:rsidRPr="009F2ECE">
              <w:rPr>
                <w:rFonts w:ascii="Garamond" w:hAnsi="Garamond"/>
                <w:sz w:val="28"/>
                <w:szCs w:val="28"/>
              </w:rPr>
              <w:t>harrish</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chooilley</w:t>
            </w:r>
            <w:proofErr w:type="spellEnd"/>
            <w:r w:rsidRPr="009F2ECE">
              <w:rPr>
                <w:rFonts w:ascii="Garamond" w:hAnsi="Garamond"/>
                <w:sz w:val="28"/>
                <w:szCs w:val="28"/>
              </w:rPr>
              <w:t xml:space="preserve"> </w:t>
            </w:r>
            <w:proofErr w:type="spellStart"/>
            <w:r w:rsidRPr="009F2ECE">
              <w:rPr>
                <w:rFonts w:ascii="Garamond" w:hAnsi="Garamond"/>
                <w:sz w:val="28"/>
                <w:szCs w:val="28"/>
              </w:rPr>
              <w:t>ghooinney</w:t>
            </w:r>
            <w:proofErr w:type="spellEnd"/>
            <w:r w:rsidRPr="009F2ECE">
              <w:rPr>
                <w:rFonts w:ascii="Garamond" w:hAnsi="Garamond"/>
                <w:sz w:val="28"/>
                <w:szCs w:val="28"/>
              </w:rPr>
              <w:t xml:space="preserve"> ta cur </w:t>
            </w:r>
            <w:proofErr w:type="spellStart"/>
            <w:r w:rsidRPr="009F2ECE">
              <w:rPr>
                <w:rFonts w:ascii="Garamond" w:hAnsi="Garamond"/>
                <w:sz w:val="28"/>
                <w:szCs w:val="28"/>
              </w:rPr>
              <w:t>sarey</w:t>
            </w:r>
            <w:proofErr w:type="spellEnd"/>
            <w:r w:rsidRPr="009F2ECE">
              <w:rPr>
                <w:rFonts w:ascii="Garamond" w:hAnsi="Garamond"/>
                <w:sz w:val="28"/>
                <w:szCs w:val="28"/>
              </w:rPr>
              <w:t xml:space="preserve"> </w:t>
            </w:r>
            <w:proofErr w:type="spellStart"/>
            <w:r w:rsidRPr="009F2ECE">
              <w:rPr>
                <w:rFonts w:ascii="Garamond" w:hAnsi="Garamond"/>
                <w:i/>
                <w:sz w:val="28"/>
                <w:szCs w:val="28"/>
              </w:rPr>
              <w:t>Daue-syn</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ve</w:t>
            </w:r>
            <w:proofErr w:type="spellEnd"/>
            <w:r w:rsidRPr="009F2ECE">
              <w:rPr>
                <w:rFonts w:ascii="Garamond" w:hAnsi="Garamond"/>
                <w:sz w:val="28"/>
                <w:szCs w:val="28"/>
              </w:rPr>
              <w:t xml:space="preserve"> </w:t>
            </w:r>
            <w:proofErr w:type="spellStart"/>
            <w:r w:rsidRPr="009F2ECE">
              <w:rPr>
                <w:rFonts w:ascii="Garamond" w:hAnsi="Garamond"/>
                <w:sz w:val="28"/>
                <w:szCs w:val="28"/>
              </w:rPr>
              <w:t>firrinagh</w:t>
            </w:r>
            <w:proofErr w:type="spellEnd"/>
            <w:r w:rsidRPr="009F2ECE">
              <w:rPr>
                <w:rFonts w:ascii="Garamond" w:hAnsi="Garamond"/>
                <w:sz w:val="28"/>
                <w:szCs w:val="28"/>
              </w:rPr>
              <w:t xml:space="preserve"> </w:t>
            </w:r>
            <w:proofErr w:type="spellStart"/>
            <w:r w:rsidRPr="009F2ECE">
              <w:rPr>
                <w:rFonts w:ascii="Garamond" w:hAnsi="Garamond"/>
                <w:sz w:val="28"/>
                <w:szCs w:val="28"/>
              </w:rPr>
              <w:t>te</w:t>
            </w:r>
            <w:proofErr w:type="spellEnd"/>
            <w:r w:rsidRPr="009F2ECE">
              <w:rPr>
                <w:rFonts w:ascii="Garamond" w:hAnsi="Garamond"/>
                <w:sz w:val="28"/>
                <w:szCs w:val="28"/>
              </w:rPr>
              <w:t xml:space="preserve"> cur </w:t>
            </w:r>
            <w:proofErr w:type="spellStart"/>
            <w:r w:rsidRPr="009F2ECE">
              <w:rPr>
                <w:rFonts w:ascii="Garamond" w:hAnsi="Garamond"/>
                <w:sz w:val="28"/>
                <w:szCs w:val="28"/>
              </w:rPr>
              <w:t>currym</w:t>
            </w:r>
            <w:proofErr w:type="spellEnd"/>
            <w:r w:rsidRPr="009F2ECE">
              <w:rPr>
                <w:rFonts w:ascii="Garamond" w:hAnsi="Garamond"/>
                <w:sz w:val="28"/>
                <w:szCs w:val="28"/>
              </w:rPr>
              <w:t xml:space="preserve"> da </w:t>
            </w:r>
            <w:proofErr w:type="spellStart"/>
            <w:r w:rsidRPr="009F2ECE">
              <w:rPr>
                <w:rFonts w:ascii="Garamond" w:hAnsi="Garamond"/>
                <w:sz w:val="28"/>
                <w:szCs w:val="28"/>
              </w:rPr>
              <w:t>nyn</w:t>
            </w:r>
            <w:proofErr w:type="spellEnd"/>
            <w:r w:rsidRPr="009F2ECE">
              <w:rPr>
                <w:rFonts w:ascii="Garamond" w:hAnsi="Garamond"/>
                <w:sz w:val="28"/>
                <w:szCs w:val="28"/>
              </w:rPr>
              <w:t xml:space="preserve"> </w:t>
            </w:r>
            <w:proofErr w:type="spellStart"/>
            <w:r w:rsidRPr="009F2ECE">
              <w:rPr>
                <w:rFonts w:ascii="Garamond" w:hAnsi="Garamond"/>
                <w:i/>
                <w:sz w:val="28"/>
                <w:szCs w:val="28"/>
              </w:rPr>
              <w:t>Maishteryn</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ve</w:t>
            </w:r>
            <w:proofErr w:type="spellEnd"/>
            <w:r w:rsidRPr="009F2ECE">
              <w:rPr>
                <w:rFonts w:ascii="Garamond" w:hAnsi="Garamond"/>
                <w:sz w:val="28"/>
                <w:szCs w:val="28"/>
              </w:rPr>
              <w:t xml:space="preserve"> </w:t>
            </w:r>
            <w:proofErr w:type="spellStart"/>
            <w:r w:rsidRPr="009F2ECE">
              <w:rPr>
                <w:rFonts w:ascii="Garamond" w:hAnsi="Garamond"/>
                <w:sz w:val="28"/>
                <w:szCs w:val="28"/>
              </w:rPr>
              <w:t>cair</w:t>
            </w:r>
            <w:r>
              <w:rPr>
                <w:rFonts w:ascii="Garamond" w:hAnsi="Garamond"/>
                <w:sz w:val="28"/>
                <w:szCs w:val="28"/>
              </w:rPr>
              <w:t>r</w:t>
            </w:r>
            <w:r w:rsidRPr="009F2ECE">
              <w:rPr>
                <w:rFonts w:ascii="Garamond" w:hAnsi="Garamond"/>
                <w:sz w:val="28"/>
                <w:szCs w:val="28"/>
              </w:rPr>
              <w:t>agh</w:t>
            </w:r>
            <w:proofErr w:type="spellEnd"/>
            <w:r w:rsidRPr="009F2ECE">
              <w:rPr>
                <w:rFonts w:ascii="Garamond" w:hAnsi="Garamond"/>
                <w:sz w:val="28"/>
                <w:szCs w:val="28"/>
              </w:rPr>
              <w:t xml:space="preserve"> as </w:t>
            </w:r>
            <w:proofErr w:type="spellStart"/>
            <w:r w:rsidRPr="009F2ECE">
              <w:rPr>
                <w:rFonts w:ascii="Garamond" w:hAnsi="Garamond"/>
                <w:sz w:val="28"/>
                <w:szCs w:val="28"/>
              </w:rPr>
              <w:t>dooie</w:t>
            </w:r>
            <w:r>
              <w:rPr>
                <w:rFonts w:ascii="Garamond" w:hAnsi="Garamond"/>
                <w:sz w:val="28"/>
                <w:szCs w:val="28"/>
              </w:rPr>
              <w:t>e</w:t>
            </w:r>
            <w:proofErr w:type="spellEnd"/>
            <w:r w:rsidRPr="009F2ECE">
              <w:rPr>
                <w:rFonts w:ascii="Garamond" w:hAnsi="Garamond"/>
                <w:sz w:val="28"/>
                <w:szCs w:val="28"/>
              </w:rPr>
              <w:t xml:space="preserve"> as </w:t>
            </w:r>
            <w:proofErr w:type="spellStart"/>
            <w:r w:rsidRPr="009F2ECE">
              <w:rPr>
                <w:rFonts w:ascii="Garamond" w:hAnsi="Garamond"/>
                <w:sz w:val="28"/>
                <w:szCs w:val="28"/>
              </w:rPr>
              <w:t>kiarralagh</w:t>
            </w:r>
            <w:proofErr w:type="spellEnd"/>
            <w:r w:rsidRPr="009F2ECE">
              <w:rPr>
                <w:rFonts w:ascii="Garamond" w:hAnsi="Garamond"/>
                <w:sz w:val="28"/>
                <w:szCs w:val="28"/>
              </w:rPr>
              <w:t xml:space="preserve"> </w:t>
            </w:r>
            <w:r w:rsidRPr="009F2ECE">
              <w:rPr>
                <w:rFonts w:ascii="Garamond" w:hAnsi="Garamond"/>
                <w:i/>
                <w:sz w:val="28"/>
                <w:szCs w:val="28"/>
              </w:rPr>
              <w:t>jeu</w:t>
            </w:r>
            <w:r w:rsidRPr="009F2ECE">
              <w:rPr>
                <w:rFonts w:ascii="Garamond" w:hAnsi="Garamond"/>
                <w:sz w:val="28"/>
                <w:szCs w:val="28"/>
              </w:rPr>
              <w:t xml:space="preserve">, Dy chur </w:t>
            </w:r>
            <w:proofErr w:type="spellStart"/>
            <w:r w:rsidRPr="009F2ECE">
              <w:rPr>
                <w:rFonts w:ascii="Garamond" w:hAnsi="Garamond"/>
                <w:sz w:val="28"/>
                <w:szCs w:val="28"/>
              </w:rPr>
              <w:t>daue</w:t>
            </w:r>
            <w:proofErr w:type="spellEnd"/>
            <w:r w:rsidRPr="009F2ECE">
              <w:rPr>
                <w:rFonts w:ascii="Garamond" w:hAnsi="Garamond"/>
                <w:sz w:val="28"/>
                <w:szCs w:val="28"/>
              </w:rPr>
              <w:t xml:space="preserve"> </w:t>
            </w:r>
            <w:proofErr w:type="spellStart"/>
            <w:r w:rsidRPr="009F2ECE">
              <w:rPr>
                <w:rFonts w:ascii="Garamond" w:hAnsi="Garamond"/>
                <w:sz w:val="28"/>
                <w:szCs w:val="28"/>
              </w:rPr>
              <w:t>ny</w:t>
            </w:r>
            <w:proofErr w:type="spellEnd"/>
            <w:r w:rsidRPr="009F2ECE">
              <w:rPr>
                <w:rFonts w:ascii="Garamond" w:hAnsi="Garamond"/>
                <w:sz w:val="28"/>
                <w:szCs w:val="28"/>
              </w:rPr>
              <w:t xml:space="preserve"> ta </w:t>
            </w:r>
            <w:proofErr w:type="spellStart"/>
            <w:r w:rsidRPr="009F2ECE">
              <w:rPr>
                <w:rFonts w:ascii="Garamond" w:hAnsi="Garamond"/>
                <w:sz w:val="28"/>
                <w:szCs w:val="28"/>
              </w:rPr>
              <w:t>cair</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usal</w:t>
            </w:r>
            <w:proofErr w:type="spellEnd"/>
            <w:r w:rsidRPr="009F2ECE">
              <w:rPr>
                <w:rFonts w:ascii="Garamond" w:hAnsi="Garamond"/>
                <w:sz w:val="28"/>
                <w:szCs w:val="28"/>
              </w:rPr>
              <w:t xml:space="preserve"> ad </w:t>
            </w:r>
            <w:proofErr w:type="spellStart"/>
            <w:r w:rsidRPr="009F2ECE">
              <w:rPr>
                <w:rFonts w:ascii="Garamond" w:hAnsi="Garamond"/>
                <w:sz w:val="28"/>
                <w:szCs w:val="28"/>
              </w:rPr>
              <w:t>myr</w:t>
            </w:r>
            <w:proofErr w:type="spellEnd"/>
            <w:r w:rsidRPr="009F2ECE">
              <w:rPr>
                <w:rFonts w:ascii="Garamond" w:hAnsi="Garamond"/>
                <w:sz w:val="28"/>
                <w:szCs w:val="28"/>
              </w:rPr>
              <w:t xml:space="preserve"> </w:t>
            </w:r>
            <w:proofErr w:type="spellStart"/>
            <w:r w:rsidRPr="009F2ECE">
              <w:rPr>
                <w:rFonts w:ascii="Garamond" w:hAnsi="Garamond"/>
                <w:sz w:val="28"/>
                <w:szCs w:val="28"/>
              </w:rPr>
              <w:t>sheshaghyn</w:t>
            </w:r>
            <w:proofErr w:type="spellEnd"/>
            <w:r w:rsidRPr="009F2ECE">
              <w:rPr>
                <w:rFonts w:ascii="Garamond" w:hAnsi="Garamond"/>
                <w:sz w:val="28"/>
                <w:szCs w:val="28"/>
              </w:rPr>
              <w:t xml:space="preserve"> </w:t>
            </w:r>
            <w:proofErr w:type="spellStart"/>
            <w:r w:rsidRPr="009F2ECE">
              <w:rPr>
                <w:rFonts w:ascii="Garamond" w:hAnsi="Garamond"/>
                <w:sz w:val="28"/>
                <w:szCs w:val="28"/>
              </w:rPr>
              <w:t>Creestee</w:t>
            </w:r>
            <w:proofErr w:type="spellEnd"/>
            <w:r w:rsidRPr="009F2ECE">
              <w:rPr>
                <w:rFonts w:ascii="Garamond" w:hAnsi="Garamond"/>
                <w:sz w:val="28"/>
                <w:szCs w:val="28"/>
              </w:rPr>
              <w:t xml:space="preserve">, Dy </w:t>
            </w:r>
            <w:proofErr w:type="spellStart"/>
            <w:r w:rsidRPr="009F2ECE">
              <w:rPr>
                <w:rFonts w:ascii="Garamond" w:hAnsi="Garamond"/>
                <w:sz w:val="28"/>
                <w:szCs w:val="28"/>
              </w:rPr>
              <w:t>yeaghyn</w:t>
            </w:r>
            <w:proofErr w:type="spellEnd"/>
            <w:r w:rsidRPr="009F2ECE">
              <w:rPr>
                <w:rFonts w:ascii="Garamond" w:hAnsi="Garamond"/>
                <w:sz w:val="28"/>
                <w:szCs w:val="28"/>
              </w:rPr>
              <w:t xml:space="preserve"> </w:t>
            </w:r>
            <w:proofErr w:type="spellStart"/>
            <w:r w:rsidRPr="009F2ECE">
              <w:rPr>
                <w:rFonts w:ascii="Garamond" w:hAnsi="Garamond"/>
                <w:sz w:val="28"/>
                <w:szCs w:val="28"/>
              </w:rPr>
              <w:t>nyn</w:t>
            </w:r>
            <w:proofErr w:type="spellEnd"/>
            <w:r w:rsidRPr="009F2ECE">
              <w:rPr>
                <w:rFonts w:ascii="Garamond" w:hAnsi="Garamond"/>
                <w:sz w:val="28"/>
                <w:szCs w:val="28"/>
              </w:rPr>
              <w:t xml:space="preserve"> </w:t>
            </w:r>
            <w:proofErr w:type="spellStart"/>
            <w:r w:rsidRPr="009F2ECE">
              <w:rPr>
                <w:rFonts w:ascii="Garamond" w:hAnsi="Garamond"/>
                <w:sz w:val="28"/>
                <w:szCs w:val="28"/>
              </w:rPr>
              <w:t>lurg</w:t>
            </w:r>
            <w:proofErr w:type="spellEnd"/>
            <w:r w:rsidRPr="009F2ECE">
              <w:rPr>
                <w:rFonts w:ascii="Garamond" w:hAnsi="Garamond"/>
                <w:sz w:val="28"/>
                <w:szCs w:val="28"/>
              </w:rPr>
              <w:t xml:space="preserve"> </w:t>
            </w:r>
            <w:proofErr w:type="spellStart"/>
            <w:r w:rsidRPr="009F2ECE">
              <w:rPr>
                <w:rFonts w:ascii="Garamond" w:hAnsi="Garamond"/>
                <w:sz w:val="28"/>
                <w:szCs w:val="28"/>
              </w:rPr>
              <w:t>ayns</w:t>
            </w:r>
            <w:proofErr w:type="spellEnd"/>
            <w:r w:rsidRPr="009F2ECE">
              <w:rPr>
                <w:rFonts w:ascii="Garamond" w:hAnsi="Garamond"/>
                <w:sz w:val="28"/>
                <w:szCs w:val="28"/>
              </w:rPr>
              <w:t xml:space="preserve"> </w:t>
            </w:r>
            <w:proofErr w:type="spellStart"/>
            <w:r w:rsidRPr="009F2ECE">
              <w:rPr>
                <w:rFonts w:ascii="Garamond" w:hAnsi="Garamond"/>
                <w:sz w:val="28"/>
                <w:szCs w:val="28"/>
              </w:rPr>
              <w:t>chingys</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lowal</w:t>
            </w:r>
            <w:proofErr w:type="spellEnd"/>
            <w:r w:rsidRPr="009F2ECE">
              <w:rPr>
                <w:rFonts w:ascii="Garamond" w:hAnsi="Garamond"/>
                <w:sz w:val="28"/>
                <w:szCs w:val="28"/>
              </w:rPr>
              <w:t xml:space="preserve"> </w:t>
            </w:r>
            <w:proofErr w:type="spellStart"/>
            <w:r w:rsidRPr="009F2ECE">
              <w:rPr>
                <w:rFonts w:ascii="Garamond" w:hAnsi="Garamond"/>
                <w:sz w:val="28"/>
                <w:szCs w:val="28"/>
              </w:rPr>
              <w:t>tra</w:t>
            </w:r>
            <w:proofErr w:type="spellEnd"/>
            <w:r w:rsidRPr="009F2ECE">
              <w:rPr>
                <w:rFonts w:ascii="Garamond" w:hAnsi="Garamond"/>
                <w:sz w:val="28"/>
                <w:szCs w:val="28"/>
              </w:rPr>
              <w:t xml:space="preserve"> </w:t>
            </w:r>
            <w:proofErr w:type="spellStart"/>
            <w:r w:rsidRPr="009F2ECE">
              <w:rPr>
                <w:rFonts w:ascii="Garamond" w:hAnsi="Garamond"/>
                <w:sz w:val="28"/>
                <w:szCs w:val="28"/>
              </w:rPr>
              <w:t>tra</w:t>
            </w:r>
            <w:proofErr w:type="spellEnd"/>
            <w:r w:rsidRPr="009F2ECE">
              <w:rPr>
                <w:rFonts w:ascii="Garamond" w:hAnsi="Garamond"/>
                <w:sz w:val="28"/>
                <w:szCs w:val="28"/>
              </w:rPr>
              <w:t xml:space="preserve"> </w:t>
            </w:r>
            <w:proofErr w:type="spellStart"/>
            <w:r w:rsidRPr="009F2ECE">
              <w:rPr>
                <w:rFonts w:ascii="Garamond" w:hAnsi="Garamond"/>
                <w:sz w:val="28"/>
                <w:szCs w:val="28"/>
              </w:rPr>
              <w:t>daue</w:t>
            </w:r>
            <w:proofErr w:type="spellEnd"/>
            <w:r w:rsidR="000A5AB7">
              <w:rPr>
                <w:rStyle w:val="FootnoteReference"/>
                <w:rFonts w:ascii="Garamond" w:hAnsi="Garamond"/>
                <w:sz w:val="28"/>
                <w:szCs w:val="28"/>
              </w:rPr>
              <w:footnoteReference w:id="41"/>
            </w:r>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hirveish</w:t>
            </w:r>
            <w:proofErr w:type="spellEnd"/>
            <w:r w:rsidRPr="009F2ECE">
              <w:rPr>
                <w:rFonts w:ascii="Garamond" w:hAnsi="Garamond"/>
                <w:sz w:val="28"/>
                <w:szCs w:val="28"/>
              </w:rPr>
              <w:t xml:space="preserve"> </w:t>
            </w:r>
            <w:proofErr w:type="spellStart"/>
            <w:r w:rsidRPr="009F2ECE">
              <w:rPr>
                <w:rFonts w:ascii="Garamond" w:hAnsi="Garamond"/>
                <w:sz w:val="28"/>
                <w:szCs w:val="28"/>
              </w:rPr>
              <w:t>Jee</w:t>
            </w:r>
            <w:proofErr w:type="spellEnd"/>
            <w:r w:rsidRPr="009F2ECE">
              <w:rPr>
                <w:rFonts w:ascii="Garamond" w:hAnsi="Garamond"/>
                <w:sz w:val="28"/>
                <w:szCs w:val="28"/>
              </w:rPr>
              <w:t xml:space="preserve"> as </w:t>
            </w:r>
            <w:proofErr w:type="spellStart"/>
            <w:r w:rsidRPr="009F2ECE">
              <w:rPr>
                <w:rFonts w:ascii="Garamond" w:hAnsi="Garamond"/>
                <w:sz w:val="28"/>
                <w:szCs w:val="28"/>
              </w:rPr>
              <w:t>soiagh</w:t>
            </w:r>
            <w:proofErr w:type="spellEnd"/>
            <w:r w:rsidRPr="009F2ECE">
              <w:rPr>
                <w:rFonts w:ascii="Garamond" w:hAnsi="Garamond"/>
                <w:sz w:val="28"/>
                <w:szCs w:val="28"/>
              </w:rPr>
              <w:t xml:space="preserve"> </w:t>
            </w:r>
            <w:proofErr w:type="spellStart"/>
            <w:r w:rsidRPr="009F2ECE">
              <w:rPr>
                <w:rFonts w:ascii="Garamond" w:hAnsi="Garamond"/>
                <w:sz w:val="28"/>
                <w:szCs w:val="28"/>
              </w:rPr>
              <w:t>samble</w:t>
            </w:r>
            <w:proofErr w:type="spellEnd"/>
            <w:r w:rsidRPr="009F2ECE">
              <w:rPr>
                <w:rFonts w:ascii="Garamond" w:hAnsi="Garamond"/>
                <w:sz w:val="28"/>
                <w:szCs w:val="28"/>
              </w:rPr>
              <w:t xml:space="preserve"> </w:t>
            </w:r>
            <w:proofErr w:type="spellStart"/>
            <w:r w:rsidRPr="009F2ECE">
              <w:rPr>
                <w:rFonts w:ascii="Garamond" w:hAnsi="Garamond"/>
                <w:sz w:val="28"/>
                <w:szCs w:val="28"/>
              </w:rPr>
              <w:t>rumboo</w:t>
            </w:r>
            <w:proofErr w:type="spellEnd"/>
            <w:r w:rsidRPr="009F2ECE">
              <w:rPr>
                <w:rFonts w:ascii="Garamond" w:hAnsi="Garamond"/>
                <w:sz w:val="28"/>
                <w:szCs w:val="28"/>
              </w:rPr>
              <w:t xml:space="preserve"> </w:t>
            </w:r>
            <w:proofErr w:type="spellStart"/>
            <w:r w:rsidRPr="009F2ECE">
              <w:rPr>
                <w:rFonts w:ascii="Garamond" w:hAnsi="Garamond"/>
                <w:sz w:val="28"/>
                <w:szCs w:val="28"/>
              </w:rPr>
              <w:t>dy</w:t>
            </w:r>
            <w:proofErr w:type="spellEnd"/>
            <w:r w:rsidRPr="009F2ECE">
              <w:rPr>
                <w:rFonts w:ascii="Garamond" w:hAnsi="Garamond"/>
                <w:sz w:val="28"/>
                <w:szCs w:val="28"/>
              </w:rPr>
              <w:t xml:space="preserve"> </w:t>
            </w:r>
            <w:proofErr w:type="spellStart"/>
            <w:r w:rsidRPr="009F2ECE">
              <w:rPr>
                <w:rFonts w:ascii="Garamond" w:hAnsi="Garamond"/>
                <w:sz w:val="28"/>
                <w:szCs w:val="28"/>
              </w:rPr>
              <w:t>yanoo</w:t>
            </w:r>
            <w:proofErr w:type="spellEnd"/>
            <w:r w:rsidRPr="009F2ECE">
              <w:rPr>
                <w:rFonts w:ascii="Garamond" w:hAnsi="Garamond"/>
                <w:sz w:val="28"/>
                <w:szCs w:val="28"/>
              </w:rPr>
              <w:t xml:space="preserve"> </w:t>
            </w:r>
            <w:proofErr w:type="spellStart"/>
            <w:r w:rsidRPr="009F2ECE">
              <w:rPr>
                <w:rFonts w:ascii="Garamond" w:hAnsi="Garamond"/>
                <w:sz w:val="28"/>
                <w:szCs w:val="28"/>
              </w:rPr>
              <w:t>shen</w:t>
            </w:r>
            <w:proofErr w:type="spellEnd"/>
            <w:r w:rsidRPr="009F2ECE">
              <w:rPr>
                <w:rFonts w:ascii="Garamond" w:hAnsi="Garamond"/>
                <w:sz w:val="28"/>
                <w:szCs w:val="28"/>
              </w:rPr>
              <w:t xml:space="preserve">, </w:t>
            </w:r>
            <w:proofErr w:type="spellStart"/>
            <w:r w:rsidRPr="009F2ECE">
              <w:rPr>
                <w:rFonts w:ascii="Garamond" w:hAnsi="Garamond"/>
                <w:sz w:val="28"/>
                <w:szCs w:val="28"/>
              </w:rPr>
              <w:t>cooinaght</w:t>
            </w:r>
            <w:proofErr w:type="spellEnd"/>
            <w:r w:rsidRPr="009F2ECE">
              <w:rPr>
                <w:rFonts w:ascii="Garamond" w:hAnsi="Garamond"/>
                <w:sz w:val="28"/>
                <w:szCs w:val="28"/>
              </w:rPr>
              <w:t xml:space="preserve"> </w:t>
            </w:r>
            <w:proofErr w:type="spellStart"/>
            <w:r w:rsidRPr="009F2ECE">
              <w:rPr>
                <w:rFonts w:ascii="Garamond" w:hAnsi="Garamond"/>
                <w:sz w:val="28"/>
                <w:szCs w:val="28"/>
              </w:rPr>
              <w:t>kinjagh</w:t>
            </w:r>
            <w:proofErr w:type="spellEnd"/>
            <w:r w:rsidRPr="009F2ECE">
              <w:rPr>
                <w:rFonts w:ascii="Garamond" w:hAnsi="Garamond"/>
                <w:sz w:val="28"/>
                <w:szCs w:val="28"/>
              </w:rPr>
              <w:t xml:space="preserve"> </w:t>
            </w:r>
            <w:proofErr w:type="spellStart"/>
            <w:r w:rsidRPr="009F2ECE">
              <w:rPr>
                <w:rFonts w:ascii="Garamond" w:hAnsi="Garamond"/>
                <w:sz w:val="28"/>
                <w:szCs w:val="28"/>
              </w:rPr>
              <w:t>nagh</w:t>
            </w:r>
            <w:proofErr w:type="spellEnd"/>
            <w:r w:rsidRPr="009F2ECE">
              <w:rPr>
                <w:rFonts w:ascii="Garamond" w:hAnsi="Garamond"/>
                <w:sz w:val="28"/>
                <w:szCs w:val="28"/>
              </w:rPr>
              <w:t xml:space="preserve"> </w:t>
            </w:r>
            <w:proofErr w:type="spellStart"/>
            <w:r w:rsidRPr="009F2ECE">
              <w:rPr>
                <w:rFonts w:ascii="Garamond" w:hAnsi="Garamond"/>
                <w:sz w:val="28"/>
                <w:szCs w:val="28"/>
              </w:rPr>
              <w:t>vel</w:t>
            </w:r>
            <w:proofErr w:type="spellEnd"/>
            <w:r w:rsidRPr="009F2ECE">
              <w:rPr>
                <w:rFonts w:ascii="Garamond" w:hAnsi="Garamond"/>
                <w:sz w:val="28"/>
                <w:szCs w:val="28"/>
              </w:rPr>
              <w:t xml:space="preserve"> </w:t>
            </w:r>
            <w:proofErr w:type="spellStart"/>
            <w:r w:rsidRPr="009F2ECE">
              <w:rPr>
                <w:rFonts w:ascii="Garamond" w:hAnsi="Garamond"/>
                <w:sz w:val="28"/>
                <w:szCs w:val="28"/>
              </w:rPr>
              <w:t>Jee</w:t>
            </w:r>
            <w:proofErr w:type="spellEnd"/>
            <w:r w:rsidRPr="009F2ECE">
              <w:rPr>
                <w:rFonts w:ascii="Garamond" w:hAnsi="Garamond"/>
                <w:sz w:val="28"/>
                <w:szCs w:val="28"/>
              </w:rPr>
              <w:t xml:space="preserve"> </w:t>
            </w:r>
            <w:proofErr w:type="spellStart"/>
            <w:r w:rsidRPr="009F2ECE">
              <w:rPr>
                <w:rFonts w:ascii="Garamond" w:hAnsi="Garamond"/>
                <w:sz w:val="28"/>
                <w:szCs w:val="28"/>
              </w:rPr>
              <w:t>soiagh</w:t>
            </w:r>
            <w:proofErr w:type="spellEnd"/>
            <w:r w:rsidRPr="009F2ECE">
              <w:rPr>
                <w:rFonts w:ascii="Garamond" w:hAnsi="Garamond"/>
                <w:sz w:val="28"/>
                <w:szCs w:val="28"/>
              </w:rPr>
              <w:t xml:space="preserve"> </w:t>
            </w:r>
            <w:proofErr w:type="spellStart"/>
            <w:r w:rsidRPr="009F2ECE">
              <w:rPr>
                <w:rFonts w:ascii="Garamond" w:hAnsi="Garamond"/>
                <w:sz w:val="28"/>
                <w:szCs w:val="28"/>
              </w:rPr>
              <w:t>jeh</w:t>
            </w:r>
            <w:proofErr w:type="spellEnd"/>
            <w:r w:rsidRPr="009F2ECE">
              <w:rPr>
                <w:rFonts w:ascii="Garamond" w:hAnsi="Garamond"/>
                <w:sz w:val="28"/>
                <w:szCs w:val="28"/>
              </w:rPr>
              <w:t xml:space="preserve"> </w:t>
            </w:r>
            <w:proofErr w:type="spellStart"/>
            <w:r w:rsidRPr="009F2ECE">
              <w:rPr>
                <w:rFonts w:ascii="Garamond" w:hAnsi="Garamond"/>
                <w:sz w:val="28"/>
                <w:szCs w:val="28"/>
              </w:rPr>
              <w:t>persoonyn</w:t>
            </w:r>
            <w:proofErr w:type="spellEnd"/>
            <w:r w:rsidRPr="009F2ECE">
              <w:rPr>
                <w:rFonts w:ascii="Garamond" w:hAnsi="Garamond"/>
                <w:sz w:val="28"/>
                <w:szCs w:val="28"/>
              </w:rPr>
              <w:t xml:space="preserve">, </w:t>
            </w:r>
            <w:proofErr w:type="spellStart"/>
            <w:r w:rsidRPr="009F2ECE">
              <w:rPr>
                <w:rFonts w:ascii="Garamond" w:hAnsi="Garamond"/>
                <w:i/>
                <w:sz w:val="28"/>
                <w:szCs w:val="28"/>
              </w:rPr>
              <w:t>te</w:t>
            </w:r>
            <w:proofErr w:type="spellEnd"/>
            <w:r w:rsidRPr="002D73DD">
              <w:rPr>
                <w:rFonts w:ascii="Garamond" w:hAnsi="Garamond"/>
                <w:i/>
                <w:sz w:val="28"/>
                <w:szCs w:val="28"/>
              </w:rPr>
              <w:t xml:space="preserve"> </w:t>
            </w:r>
            <w:r w:rsidRPr="009F2ECE">
              <w:rPr>
                <w:rFonts w:ascii="Garamond" w:hAnsi="Garamond"/>
                <w:i/>
                <w:sz w:val="28"/>
                <w:szCs w:val="28"/>
              </w:rPr>
              <w:t xml:space="preserve">goal </w:t>
            </w:r>
            <w:proofErr w:type="spellStart"/>
            <w:r w:rsidRPr="009F2ECE">
              <w:rPr>
                <w:rFonts w:ascii="Garamond" w:hAnsi="Garamond"/>
                <w:i/>
                <w:sz w:val="28"/>
                <w:szCs w:val="28"/>
              </w:rPr>
              <w:t>neose</w:t>
            </w:r>
            <w:proofErr w:type="spellEnd"/>
            <w:r w:rsidRPr="009F2ECE">
              <w:rPr>
                <w:rFonts w:ascii="Garamond" w:hAnsi="Garamond"/>
                <w:i/>
                <w:sz w:val="28"/>
                <w:szCs w:val="28"/>
              </w:rPr>
              <w:t xml:space="preserve"> </w:t>
            </w:r>
            <w:proofErr w:type="spellStart"/>
            <w:r w:rsidRPr="009F2ECE">
              <w:rPr>
                <w:rFonts w:ascii="Garamond" w:hAnsi="Garamond"/>
                <w:i/>
                <w:sz w:val="28"/>
                <w:szCs w:val="28"/>
              </w:rPr>
              <w:t>yn</w:t>
            </w:r>
            <w:proofErr w:type="spellEnd"/>
            <w:r w:rsidRPr="009F2ECE">
              <w:rPr>
                <w:rFonts w:ascii="Garamond" w:hAnsi="Garamond"/>
                <w:i/>
                <w:sz w:val="28"/>
                <w:szCs w:val="28"/>
              </w:rPr>
              <w:t xml:space="preserve"> er</w:t>
            </w:r>
            <w:r w:rsidR="000A5AB7" w:rsidRPr="000A5AB7">
              <w:rPr>
                <w:rStyle w:val="FootnoteReference"/>
                <w:rFonts w:ascii="Garamond" w:hAnsi="Garamond"/>
                <w:sz w:val="28"/>
                <w:szCs w:val="28"/>
              </w:rPr>
              <w:footnoteReference w:id="42"/>
            </w:r>
            <w:r w:rsidRPr="009F2ECE">
              <w:rPr>
                <w:rFonts w:ascii="Garamond" w:hAnsi="Garamond"/>
                <w:i/>
                <w:sz w:val="28"/>
                <w:szCs w:val="28"/>
              </w:rPr>
              <w:t xml:space="preserve"> as </w:t>
            </w:r>
            <w:proofErr w:type="spellStart"/>
            <w:r w:rsidRPr="009F2ECE">
              <w:rPr>
                <w:rFonts w:ascii="Garamond" w:hAnsi="Garamond"/>
                <w:i/>
                <w:sz w:val="28"/>
                <w:szCs w:val="28"/>
              </w:rPr>
              <w:t>soiagh</w:t>
            </w:r>
            <w:proofErr w:type="spellEnd"/>
            <w:r w:rsidRPr="009F2ECE">
              <w:rPr>
                <w:rFonts w:ascii="Garamond" w:hAnsi="Garamond"/>
                <w:i/>
                <w:sz w:val="28"/>
                <w:szCs w:val="28"/>
              </w:rPr>
              <w:t xml:space="preserve"> </w:t>
            </w:r>
            <w:proofErr w:type="spellStart"/>
            <w:r w:rsidRPr="009F2ECE">
              <w:rPr>
                <w:rFonts w:ascii="Garamond" w:hAnsi="Garamond"/>
                <w:i/>
                <w:sz w:val="28"/>
                <w:szCs w:val="28"/>
              </w:rPr>
              <w:t>seose</w:t>
            </w:r>
            <w:proofErr w:type="spellEnd"/>
            <w:r w:rsidRPr="009F2ECE">
              <w:rPr>
                <w:rFonts w:ascii="Garamond" w:hAnsi="Garamond"/>
                <w:i/>
                <w:sz w:val="28"/>
                <w:szCs w:val="28"/>
              </w:rPr>
              <w:t xml:space="preserve"> fer </w:t>
            </w:r>
            <w:proofErr w:type="spellStart"/>
            <w:r w:rsidRPr="009F2ECE">
              <w:rPr>
                <w:rFonts w:ascii="Garamond" w:hAnsi="Garamond"/>
                <w:i/>
                <w:sz w:val="28"/>
                <w:szCs w:val="28"/>
              </w:rPr>
              <w:t>elley</w:t>
            </w:r>
            <w:proofErr w:type="spellEnd"/>
            <w:r w:rsidRPr="009F2ECE">
              <w:rPr>
                <w:rFonts w:ascii="Garamond" w:hAnsi="Garamond"/>
                <w:sz w:val="28"/>
                <w:szCs w:val="28"/>
              </w:rPr>
              <w:t xml:space="preserve">. </w:t>
            </w:r>
          </w:p>
        </w:tc>
        <w:tc>
          <w:tcPr>
            <w:tcW w:w="3854" w:type="dxa"/>
          </w:tcPr>
          <w:p w14:paraId="214F4161" w14:textId="77777777" w:rsidR="002D73DD" w:rsidRPr="00F352DB" w:rsidRDefault="002D73DD" w:rsidP="00DB60C3">
            <w:pPr>
              <w:pStyle w:val="ListParagraph"/>
              <w:ind w:left="0" w:firstLine="227"/>
              <w:jc w:val="both"/>
              <w:rPr>
                <w:rFonts w:ascii="Garamond" w:hAnsi="Garamond" w:cs="Times New Roman"/>
                <w:sz w:val="28"/>
              </w:rPr>
            </w:pPr>
            <w:r w:rsidRPr="00F352DB">
              <w:rPr>
                <w:rFonts w:ascii="Garamond" w:hAnsi="Garamond" w:cs="Times New Roman"/>
                <w:i/>
                <w:sz w:val="28"/>
              </w:rPr>
              <w:t xml:space="preserve">And for the Comfort of Servants, the same Lord of all Men, who commands </w:t>
            </w:r>
            <w:r w:rsidRPr="00F352DB">
              <w:rPr>
                <w:rFonts w:ascii="Garamond" w:hAnsi="Garamond" w:cs="Times New Roman"/>
                <w:sz w:val="28"/>
              </w:rPr>
              <w:t>them</w:t>
            </w:r>
            <w:r w:rsidRPr="00F352DB">
              <w:rPr>
                <w:rFonts w:ascii="Garamond" w:hAnsi="Garamond" w:cs="Times New Roman"/>
                <w:i/>
                <w:sz w:val="28"/>
              </w:rPr>
              <w:t xml:space="preserve"> to be </w:t>
            </w:r>
            <w:r w:rsidRPr="00F352DB">
              <w:rPr>
                <w:rFonts w:ascii="Garamond" w:hAnsi="Garamond" w:cs="Times New Roman"/>
                <w:sz w:val="28"/>
              </w:rPr>
              <w:t>faithful</w:t>
            </w:r>
            <w:r w:rsidRPr="00F352DB">
              <w:rPr>
                <w:rFonts w:ascii="Garamond" w:hAnsi="Garamond" w:cs="Times New Roman"/>
                <w:i/>
                <w:sz w:val="28"/>
              </w:rPr>
              <w:t xml:space="preserve">, Commands their </w:t>
            </w:r>
            <w:r w:rsidRPr="00F352DB">
              <w:rPr>
                <w:rFonts w:ascii="Garamond" w:hAnsi="Garamond" w:cs="Times New Roman"/>
                <w:sz w:val="28"/>
              </w:rPr>
              <w:t>Masters</w:t>
            </w:r>
            <w:r w:rsidRPr="00F352DB">
              <w:rPr>
                <w:rFonts w:ascii="Garamond" w:hAnsi="Garamond" w:cs="Times New Roman"/>
                <w:i/>
                <w:sz w:val="28"/>
              </w:rPr>
              <w:t xml:space="preserve"> to be </w:t>
            </w:r>
            <w:r w:rsidRPr="00F352DB">
              <w:rPr>
                <w:rFonts w:ascii="Garamond" w:hAnsi="Garamond" w:cs="Times New Roman"/>
                <w:sz w:val="28"/>
              </w:rPr>
              <w:t>just,</w:t>
            </w:r>
            <w:r w:rsidRPr="00F352DB">
              <w:rPr>
                <w:rFonts w:ascii="Garamond" w:hAnsi="Garamond" w:cs="Times New Roman"/>
                <w:i/>
                <w:sz w:val="28"/>
              </w:rPr>
              <w:t xml:space="preserve"> and </w:t>
            </w:r>
            <w:r w:rsidRPr="00F352DB">
              <w:rPr>
                <w:rFonts w:ascii="Garamond" w:hAnsi="Garamond" w:cs="Times New Roman"/>
                <w:sz w:val="28"/>
              </w:rPr>
              <w:t>kind</w:t>
            </w:r>
            <w:r w:rsidRPr="00F352DB">
              <w:rPr>
                <w:rFonts w:ascii="Garamond" w:hAnsi="Garamond" w:cs="Times New Roman"/>
                <w:i/>
                <w:sz w:val="28"/>
              </w:rPr>
              <w:t xml:space="preserve">, and </w:t>
            </w:r>
            <w:r w:rsidRPr="00F352DB">
              <w:rPr>
                <w:rFonts w:ascii="Garamond" w:hAnsi="Garamond" w:cs="Times New Roman"/>
                <w:sz w:val="28"/>
              </w:rPr>
              <w:t>careful</w:t>
            </w:r>
            <w:r w:rsidRPr="00F352DB">
              <w:rPr>
                <w:rFonts w:ascii="Garamond" w:hAnsi="Garamond" w:cs="Times New Roman"/>
                <w:i/>
                <w:sz w:val="28"/>
              </w:rPr>
              <w:t xml:space="preserve"> of </w:t>
            </w:r>
            <w:r w:rsidRPr="00F352DB">
              <w:rPr>
                <w:rFonts w:ascii="Garamond" w:hAnsi="Garamond" w:cs="Times New Roman"/>
                <w:sz w:val="28"/>
              </w:rPr>
              <w:t>them ;</w:t>
            </w:r>
            <w:r w:rsidRPr="00F352DB">
              <w:rPr>
                <w:rFonts w:ascii="Garamond" w:hAnsi="Garamond" w:cs="Times New Roman"/>
                <w:i/>
                <w:sz w:val="28"/>
              </w:rPr>
              <w:t xml:space="preserve"> To give them what is Right</w:t>
            </w:r>
            <w:r w:rsidRPr="00F352DB">
              <w:rPr>
                <w:rFonts w:ascii="Garamond" w:hAnsi="Garamond" w:cs="Times New Roman"/>
                <w:sz w:val="28"/>
              </w:rPr>
              <w:t> ;</w:t>
            </w:r>
            <w:r w:rsidRPr="00F352DB">
              <w:rPr>
                <w:rFonts w:ascii="Garamond" w:hAnsi="Garamond" w:cs="Times New Roman"/>
                <w:i/>
                <w:sz w:val="28"/>
              </w:rPr>
              <w:t xml:space="preserve"> To use them like Fellow-Christians, taking Care of them in their Sickness, allowing them time to serve God, and setting them an Example of doing so</w:t>
            </w:r>
            <w:r w:rsidRPr="00F352DB">
              <w:rPr>
                <w:rFonts w:ascii="Garamond" w:hAnsi="Garamond" w:cs="Times New Roman"/>
                <w:sz w:val="28"/>
              </w:rPr>
              <w:t> ;</w:t>
            </w:r>
            <w:r w:rsidRPr="00F352DB">
              <w:rPr>
                <w:rFonts w:ascii="Garamond" w:hAnsi="Garamond" w:cs="Times New Roman"/>
                <w:i/>
                <w:sz w:val="28"/>
              </w:rPr>
              <w:t xml:space="preserve"> ever </w:t>
            </w:r>
            <w:proofErr w:type="spellStart"/>
            <w:r w:rsidRPr="00F352DB">
              <w:rPr>
                <w:rFonts w:ascii="Garamond" w:hAnsi="Garamond" w:cs="Times New Roman"/>
                <w:i/>
                <w:sz w:val="28"/>
              </w:rPr>
              <w:t>remembring</w:t>
            </w:r>
            <w:proofErr w:type="spellEnd"/>
            <w:r w:rsidRPr="00F352DB">
              <w:rPr>
                <w:rFonts w:ascii="Garamond" w:hAnsi="Garamond" w:cs="Times New Roman"/>
                <w:i/>
                <w:sz w:val="28"/>
              </w:rPr>
              <w:t xml:space="preserve">, that there is no Respect of Persons with God, </w:t>
            </w:r>
            <w:r w:rsidRPr="00F352DB">
              <w:rPr>
                <w:rFonts w:ascii="Garamond" w:hAnsi="Garamond" w:cs="Times New Roman"/>
                <w:sz w:val="28"/>
              </w:rPr>
              <w:t xml:space="preserve">who </w:t>
            </w:r>
            <w:proofErr w:type="spellStart"/>
            <w:r w:rsidRPr="00F352DB">
              <w:rPr>
                <w:rFonts w:ascii="Garamond" w:hAnsi="Garamond" w:cs="Times New Roman"/>
                <w:sz w:val="28"/>
              </w:rPr>
              <w:t>putteth</w:t>
            </w:r>
            <w:proofErr w:type="spellEnd"/>
            <w:r w:rsidRPr="00F352DB">
              <w:rPr>
                <w:rFonts w:ascii="Garamond" w:hAnsi="Garamond" w:cs="Times New Roman"/>
                <w:sz w:val="28"/>
              </w:rPr>
              <w:t xml:space="preserve"> down one and setteth up another.</w:t>
            </w:r>
          </w:p>
        </w:tc>
        <w:tc>
          <w:tcPr>
            <w:tcW w:w="0" w:type="auto"/>
          </w:tcPr>
          <w:p w14:paraId="788BE3D4" w14:textId="77777777" w:rsidR="002D73DD" w:rsidRPr="002D73DD" w:rsidRDefault="002D73DD" w:rsidP="00DB60C3">
            <w:pPr>
              <w:pStyle w:val="ListParagraph"/>
              <w:ind w:left="0"/>
              <w:jc w:val="both"/>
              <w:rPr>
                <w:rFonts w:ascii="Garamond" w:hAnsi="Garamond" w:cs="Times New Roman"/>
                <w:i/>
                <w:sz w:val="20"/>
                <w:szCs w:val="20"/>
              </w:rPr>
            </w:pPr>
          </w:p>
        </w:tc>
      </w:tr>
      <w:tr w:rsidR="002D73DD" w:rsidRPr="00F352DB" w14:paraId="4D527FFF" w14:textId="77777777" w:rsidTr="000A5AB7">
        <w:tc>
          <w:tcPr>
            <w:tcW w:w="4253" w:type="dxa"/>
          </w:tcPr>
          <w:p w14:paraId="65096FDF" w14:textId="77777777" w:rsidR="002D73DD" w:rsidRPr="009F2ECE" w:rsidRDefault="002D73DD" w:rsidP="00DB60C3">
            <w:pPr>
              <w:pStyle w:val="CM3"/>
              <w:widowControl/>
              <w:spacing w:line="240" w:lineRule="auto"/>
              <w:ind w:firstLine="227"/>
              <w:contextualSpacing/>
              <w:jc w:val="both"/>
              <w:rPr>
                <w:rFonts w:ascii="Garamond" w:hAnsi="Garamond"/>
                <w:sz w:val="28"/>
                <w:szCs w:val="28"/>
              </w:rPr>
            </w:pPr>
            <w:r w:rsidRPr="009F2ECE">
              <w:rPr>
                <w:rFonts w:ascii="Garamond" w:hAnsi="Garamond"/>
                <w:i/>
                <w:sz w:val="28"/>
                <w:szCs w:val="28"/>
              </w:rPr>
              <w:t>Q.</w:t>
            </w:r>
            <w:r w:rsidRPr="009F2ECE">
              <w:rPr>
                <w:rFonts w:ascii="Garamond" w:hAnsi="Garamond"/>
                <w:sz w:val="28"/>
                <w:szCs w:val="28"/>
              </w:rPr>
              <w:t xml:space="preserve"> </w:t>
            </w:r>
            <w:proofErr w:type="spellStart"/>
            <w:r w:rsidRPr="009F2ECE">
              <w:rPr>
                <w:rFonts w:ascii="Garamond" w:hAnsi="Garamond"/>
                <w:sz w:val="28"/>
                <w:szCs w:val="28"/>
              </w:rPr>
              <w:t>Cre</w:t>
            </w:r>
            <w:proofErr w:type="spellEnd"/>
            <w:r w:rsidRPr="009F2ECE">
              <w:rPr>
                <w:rFonts w:ascii="Garamond" w:hAnsi="Garamond"/>
                <w:sz w:val="28"/>
                <w:szCs w:val="28"/>
              </w:rPr>
              <w:t xml:space="preserve"> </w:t>
            </w:r>
            <w:proofErr w:type="spellStart"/>
            <w:r w:rsidRPr="009F2ECE">
              <w:rPr>
                <w:rFonts w:ascii="Garamond" w:hAnsi="Garamond"/>
                <w:sz w:val="28"/>
                <w:szCs w:val="28"/>
              </w:rPr>
              <w:t>ta’n</w:t>
            </w:r>
            <w:proofErr w:type="spellEnd"/>
            <w:r w:rsidRPr="009F2ECE">
              <w:rPr>
                <w:rFonts w:ascii="Garamond" w:hAnsi="Garamond"/>
                <w:sz w:val="28"/>
                <w:szCs w:val="28"/>
              </w:rPr>
              <w:t xml:space="preserve"> </w:t>
            </w:r>
            <w:proofErr w:type="spellStart"/>
            <w:r w:rsidRPr="009F2ECE">
              <w:rPr>
                <w:rFonts w:ascii="Garamond" w:hAnsi="Garamond"/>
                <w:sz w:val="28"/>
                <w:szCs w:val="28"/>
              </w:rPr>
              <w:t>Currym</w:t>
            </w:r>
            <w:proofErr w:type="spellEnd"/>
            <w:r w:rsidRPr="009F2ECE">
              <w:rPr>
                <w:rFonts w:ascii="Garamond" w:hAnsi="Garamond"/>
                <w:sz w:val="28"/>
                <w:szCs w:val="28"/>
              </w:rPr>
              <w:t xml:space="preserve"> </w:t>
            </w:r>
            <w:proofErr w:type="spellStart"/>
            <w:r w:rsidRPr="009F2ECE">
              <w:rPr>
                <w:rFonts w:ascii="Garamond" w:hAnsi="Garamond"/>
                <w:sz w:val="28"/>
                <w:szCs w:val="28"/>
              </w:rPr>
              <w:t>ain</w:t>
            </w:r>
            <w:proofErr w:type="spellEnd"/>
            <w:r w:rsidRPr="009F2ECE">
              <w:rPr>
                <w:rFonts w:ascii="Garamond" w:hAnsi="Garamond"/>
                <w:sz w:val="28"/>
                <w:szCs w:val="28"/>
              </w:rPr>
              <w:t xml:space="preserve"> </w:t>
            </w:r>
            <w:proofErr w:type="spellStart"/>
            <w:r w:rsidRPr="009F2ECE">
              <w:rPr>
                <w:rFonts w:ascii="Garamond" w:hAnsi="Garamond"/>
                <w:sz w:val="28"/>
                <w:szCs w:val="28"/>
              </w:rPr>
              <w:t>hucsyn</w:t>
            </w:r>
            <w:proofErr w:type="spellEnd"/>
            <w:r w:rsidRPr="009F2ECE">
              <w:rPr>
                <w:rFonts w:ascii="Garamond" w:hAnsi="Garamond"/>
                <w:sz w:val="28"/>
                <w:szCs w:val="28"/>
              </w:rPr>
              <w:t xml:space="preserve"> ta </w:t>
            </w:r>
            <w:proofErr w:type="spellStart"/>
            <w:r w:rsidRPr="009F2ECE">
              <w:rPr>
                <w:rFonts w:ascii="Garamond" w:hAnsi="Garamond"/>
                <w:i/>
                <w:sz w:val="28"/>
                <w:szCs w:val="28"/>
              </w:rPr>
              <w:t>Reill</w:t>
            </w:r>
            <w:proofErr w:type="spellEnd"/>
            <w:r w:rsidRPr="009F2ECE">
              <w:rPr>
                <w:rFonts w:ascii="Garamond" w:hAnsi="Garamond"/>
                <w:i/>
                <w:sz w:val="28"/>
                <w:szCs w:val="28"/>
              </w:rPr>
              <w:t xml:space="preserve"> </w:t>
            </w:r>
            <w:proofErr w:type="spellStart"/>
            <w:r w:rsidRPr="009F2ECE">
              <w:rPr>
                <w:rFonts w:ascii="Garamond" w:hAnsi="Garamond"/>
                <w:i/>
                <w:sz w:val="28"/>
                <w:szCs w:val="28"/>
              </w:rPr>
              <w:t>harrin</w:t>
            </w:r>
            <w:proofErr w:type="spellEnd"/>
            <w:r w:rsidRPr="009F2ECE">
              <w:rPr>
                <w:rFonts w:ascii="Garamond" w:hAnsi="Garamond"/>
                <w:i/>
                <w:sz w:val="28"/>
                <w:szCs w:val="28"/>
              </w:rPr>
              <w:t> </w:t>
            </w:r>
            <w:r w:rsidRPr="002D73DD">
              <w:rPr>
                <w:rFonts w:ascii="Garamond" w:hAnsi="Garamond"/>
                <w:i/>
                <w:sz w:val="28"/>
                <w:szCs w:val="28"/>
              </w:rPr>
              <w:t>?</w:t>
            </w:r>
            <w:r w:rsidRPr="009F2ECE">
              <w:rPr>
                <w:rFonts w:ascii="Garamond" w:hAnsi="Garamond"/>
                <w:sz w:val="28"/>
                <w:szCs w:val="28"/>
              </w:rPr>
              <w:t xml:space="preserve"> </w:t>
            </w:r>
          </w:p>
        </w:tc>
        <w:tc>
          <w:tcPr>
            <w:tcW w:w="3854" w:type="dxa"/>
          </w:tcPr>
          <w:p w14:paraId="36159F6B" w14:textId="77777777" w:rsidR="002D73DD" w:rsidRPr="00F352DB" w:rsidRDefault="002D73DD" w:rsidP="00DB60C3">
            <w:pPr>
              <w:pStyle w:val="ListParagraph"/>
              <w:ind w:left="0" w:firstLine="227"/>
              <w:jc w:val="both"/>
              <w:rPr>
                <w:rFonts w:ascii="Garamond" w:hAnsi="Garamond" w:cs="Times New Roman"/>
                <w:sz w:val="28"/>
              </w:rPr>
            </w:pPr>
            <w:r w:rsidRPr="00F352DB">
              <w:rPr>
                <w:rFonts w:ascii="Garamond" w:hAnsi="Garamond" w:cs="Times New Roman"/>
                <w:sz w:val="28"/>
              </w:rPr>
              <w:t xml:space="preserve">Q. </w:t>
            </w:r>
            <w:r w:rsidRPr="00F352DB">
              <w:rPr>
                <w:rFonts w:ascii="Garamond" w:hAnsi="Garamond" w:cs="Times New Roman"/>
                <w:i/>
                <w:sz w:val="28"/>
              </w:rPr>
              <w:t xml:space="preserve">What is our Duty towards them </w:t>
            </w:r>
            <w:r w:rsidRPr="00F352DB">
              <w:rPr>
                <w:rFonts w:ascii="Garamond" w:hAnsi="Garamond" w:cs="Times New Roman"/>
                <w:sz w:val="28"/>
              </w:rPr>
              <w:t>that have the Rule over us</w:t>
            </w:r>
            <w:r w:rsidRPr="00F352DB">
              <w:rPr>
                <w:rFonts w:ascii="Garamond" w:hAnsi="Garamond" w:cs="Times New Roman"/>
                <w:i/>
                <w:sz w:val="28"/>
              </w:rPr>
              <w:t> </w:t>
            </w:r>
            <w:r w:rsidRPr="002D73DD">
              <w:rPr>
                <w:rFonts w:ascii="Garamond" w:hAnsi="Garamond" w:cs="Times New Roman"/>
                <w:sz w:val="28"/>
              </w:rPr>
              <w:t>?</w:t>
            </w:r>
          </w:p>
        </w:tc>
        <w:tc>
          <w:tcPr>
            <w:tcW w:w="0" w:type="auto"/>
          </w:tcPr>
          <w:p w14:paraId="7691AACD" w14:textId="77777777" w:rsidR="002D73DD" w:rsidRPr="002D73DD" w:rsidRDefault="002D73DD" w:rsidP="00DB60C3">
            <w:pPr>
              <w:pStyle w:val="ListParagraph"/>
              <w:ind w:left="0"/>
              <w:jc w:val="both"/>
              <w:rPr>
                <w:rFonts w:ascii="Garamond" w:hAnsi="Garamond" w:cs="Times New Roman"/>
                <w:sz w:val="20"/>
                <w:szCs w:val="20"/>
              </w:rPr>
            </w:pPr>
          </w:p>
        </w:tc>
      </w:tr>
      <w:tr w:rsidR="002D73DD" w:rsidRPr="00F352DB" w14:paraId="7CDB6E36" w14:textId="77777777" w:rsidTr="000A5AB7">
        <w:tc>
          <w:tcPr>
            <w:tcW w:w="4253" w:type="dxa"/>
          </w:tcPr>
          <w:p w14:paraId="7105277C" w14:textId="77777777" w:rsidR="002D73DD" w:rsidRPr="001510C6" w:rsidRDefault="002D73DD" w:rsidP="00DB60C3">
            <w:pPr>
              <w:pStyle w:val="CM3"/>
              <w:widowControl/>
              <w:spacing w:line="240" w:lineRule="auto"/>
              <w:ind w:firstLine="227"/>
              <w:contextualSpacing/>
              <w:jc w:val="both"/>
              <w:rPr>
                <w:rFonts w:ascii="Garamond" w:hAnsi="Garamond"/>
                <w:sz w:val="28"/>
                <w:szCs w:val="28"/>
              </w:rPr>
            </w:pPr>
            <w:r w:rsidRPr="001510C6">
              <w:rPr>
                <w:rFonts w:ascii="Garamond" w:hAnsi="Garamond"/>
                <w:sz w:val="28"/>
                <w:szCs w:val="28"/>
              </w:rPr>
              <w:t xml:space="preserve">[82] </w:t>
            </w:r>
            <w:r w:rsidRPr="001510C6">
              <w:rPr>
                <w:rFonts w:ascii="Garamond" w:hAnsi="Garamond"/>
                <w:i/>
                <w:sz w:val="28"/>
                <w:szCs w:val="28"/>
              </w:rPr>
              <w:t xml:space="preserve">A. </w:t>
            </w:r>
            <w:proofErr w:type="spellStart"/>
            <w:r w:rsidRPr="001510C6">
              <w:rPr>
                <w:rFonts w:ascii="Garamond" w:hAnsi="Garamond"/>
                <w:sz w:val="28"/>
                <w:szCs w:val="28"/>
              </w:rPr>
              <w:t>Dty</w:t>
            </w:r>
            <w:proofErr w:type="spellEnd"/>
            <w:r w:rsidRPr="001510C6">
              <w:rPr>
                <w:rFonts w:ascii="Garamond" w:hAnsi="Garamond"/>
                <w:sz w:val="28"/>
                <w:szCs w:val="28"/>
              </w:rPr>
              <w:t xml:space="preserve"> </w:t>
            </w:r>
            <w:proofErr w:type="spellStart"/>
            <w:r w:rsidRPr="001510C6">
              <w:rPr>
                <w:rFonts w:ascii="Garamond" w:hAnsi="Garamond"/>
                <w:sz w:val="28"/>
                <w:szCs w:val="28"/>
              </w:rPr>
              <w:t>Churrym</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ve</w:t>
            </w:r>
            <w:proofErr w:type="spellEnd"/>
            <w:r w:rsidRPr="001510C6">
              <w:rPr>
                <w:rFonts w:ascii="Garamond" w:hAnsi="Garamond"/>
                <w:sz w:val="28"/>
                <w:szCs w:val="28"/>
              </w:rPr>
              <w:t xml:space="preserve"> </w:t>
            </w:r>
            <w:proofErr w:type="spellStart"/>
            <w:r w:rsidRPr="001510C6">
              <w:rPr>
                <w:rFonts w:ascii="Garamond" w:hAnsi="Garamond"/>
                <w:sz w:val="28"/>
                <w:szCs w:val="28"/>
              </w:rPr>
              <w:t>Bialagh</w:t>
            </w:r>
            <w:proofErr w:type="spellEnd"/>
            <w:r w:rsidRPr="001510C6">
              <w:rPr>
                <w:rFonts w:ascii="Garamond" w:hAnsi="Garamond"/>
                <w:sz w:val="28"/>
                <w:szCs w:val="28"/>
              </w:rPr>
              <w:t xml:space="preserve"> </w:t>
            </w:r>
            <w:proofErr w:type="spellStart"/>
            <w:r w:rsidRPr="001510C6">
              <w:rPr>
                <w:rFonts w:ascii="Garamond" w:hAnsi="Garamond"/>
                <w:sz w:val="28"/>
                <w:szCs w:val="28"/>
              </w:rPr>
              <w:t>daue</w:t>
            </w:r>
            <w:proofErr w:type="spellEnd"/>
            <w:r w:rsidRPr="001510C6">
              <w:rPr>
                <w:rFonts w:ascii="Garamond" w:hAnsi="Garamond"/>
                <w:sz w:val="28"/>
                <w:szCs w:val="28"/>
              </w:rPr>
              <w:t xml:space="preserve">, </w:t>
            </w:r>
            <w:r w:rsidRPr="001510C6">
              <w:rPr>
                <w:rFonts w:ascii="Garamond" w:hAnsi="Garamond"/>
                <w:i/>
                <w:sz w:val="28"/>
                <w:szCs w:val="28"/>
              </w:rPr>
              <w:t xml:space="preserve">cha nee </w:t>
            </w:r>
            <w:proofErr w:type="spellStart"/>
            <w:r w:rsidRPr="001510C6">
              <w:rPr>
                <w:rFonts w:ascii="Garamond" w:hAnsi="Garamond"/>
                <w:i/>
                <w:sz w:val="28"/>
                <w:szCs w:val="28"/>
              </w:rPr>
              <w:t>ny</w:t>
            </w:r>
            <w:proofErr w:type="spellEnd"/>
            <w:r w:rsidRPr="001510C6">
              <w:rPr>
                <w:rFonts w:ascii="Garamond" w:hAnsi="Garamond"/>
                <w:i/>
                <w:sz w:val="28"/>
                <w:szCs w:val="28"/>
              </w:rPr>
              <w:t xml:space="preserve"> </w:t>
            </w:r>
            <w:proofErr w:type="spellStart"/>
            <w:r w:rsidRPr="001510C6">
              <w:rPr>
                <w:rFonts w:ascii="Garamond" w:hAnsi="Garamond"/>
                <w:i/>
                <w:sz w:val="28"/>
                <w:szCs w:val="28"/>
              </w:rPr>
              <w:t>lomarcan</w:t>
            </w:r>
            <w:proofErr w:type="spellEnd"/>
            <w:r w:rsidRPr="001510C6">
              <w:rPr>
                <w:rFonts w:ascii="Garamond" w:hAnsi="Garamond"/>
                <w:i/>
                <w:sz w:val="28"/>
                <w:szCs w:val="28"/>
              </w:rPr>
              <w:t xml:space="preserve"> </w:t>
            </w:r>
            <w:proofErr w:type="spellStart"/>
            <w:r w:rsidRPr="001510C6">
              <w:rPr>
                <w:rFonts w:ascii="Garamond" w:hAnsi="Garamond"/>
                <w:i/>
                <w:sz w:val="28"/>
                <w:szCs w:val="28"/>
              </w:rPr>
              <w:t>ayns</w:t>
            </w:r>
            <w:proofErr w:type="spellEnd"/>
            <w:r w:rsidRPr="001510C6">
              <w:rPr>
                <w:rFonts w:ascii="Garamond" w:hAnsi="Garamond"/>
                <w:i/>
                <w:sz w:val="28"/>
                <w:szCs w:val="28"/>
              </w:rPr>
              <w:t xml:space="preserve"> </w:t>
            </w:r>
            <w:proofErr w:type="spellStart"/>
            <w:r w:rsidRPr="001510C6">
              <w:rPr>
                <w:rFonts w:ascii="Garamond" w:hAnsi="Garamond"/>
                <w:i/>
                <w:sz w:val="28"/>
                <w:szCs w:val="28"/>
              </w:rPr>
              <w:t>aggle</w:t>
            </w:r>
            <w:proofErr w:type="spellEnd"/>
            <w:r w:rsidRPr="001510C6">
              <w:rPr>
                <w:rFonts w:ascii="Garamond" w:hAnsi="Garamond"/>
                <w:i/>
                <w:sz w:val="28"/>
                <w:szCs w:val="28"/>
              </w:rPr>
              <w:t xml:space="preserve"> </w:t>
            </w:r>
            <w:proofErr w:type="spellStart"/>
            <w:r w:rsidRPr="001510C6">
              <w:rPr>
                <w:rFonts w:ascii="Garamond" w:hAnsi="Garamond"/>
                <w:i/>
                <w:sz w:val="28"/>
                <w:szCs w:val="28"/>
              </w:rPr>
              <w:t>roish</w:t>
            </w:r>
            <w:proofErr w:type="spellEnd"/>
            <w:r w:rsidRPr="001510C6">
              <w:rPr>
                <w:rFonts w:ascii="Garamond" w:hAnsi="Garamond"/>
                <w:i/>
                <w:sz w:val="28"/>
                <w:szCs w:val="28"/>
              </w:rPr>
              <w:t xml:space="preserve"> </w:t>
            </w:r>
            <w:proofErr w:type="spellStart"/>
            <w:r w:rsidRPr="001510C6">
              <w:rPr>
                <w:rFonts w:ascii="Garamond" w:hAnsi="Garamond"/>
                <w:i/>
                <w:sz w:val="28"/>
                <w:szCs w:val="28"/>
              </w:rPr>
              <w:t>kerraghey</w:t>
            </w:r>
            <w:proofErr w:type="spellEnd"/>
            <w:r w:rsidRPr="001510C6">
              <w:rPr>
                <w:rFonts w:ascii="Garamond" w:hAnsi="Garamond"/>
                <w:sz w:val="28"/>
                <w:szCs w:val="28"/>
              </w:rPr>
              <w:t xml:space="preserve">, </w:t>
            </w:r>
            <w:proofErr w:type="spellStart"/>
            <w:r w:rsidRPr="001510C6">
              <w:rPr>
                <w:rFonts w:ascii="Garamond" w:hAnsi="Garamond"/>
                <w:sz w:val="28"/>
                <w:szCs w:val="28"/>
              </w:rPr>
              <w:t>agh</w:t>
            </w:r>
            <w:proofErr w:type="spellEnd"/>
            <w:r w:rsidRPr="001510C6">
              <w:rPr>
                <w:rFonts w:ascii="Garamond" w:hAnsi="Garamond"/>
                <w:sz w:val="28"/>
                <w:szCs w:val="28"/>
              </w:rPr>
              <w:t xml:space="preserve"> son </w:t>
            </w:r>
            <w:proofErr w:type="spellStart"/>
            <w:r w:rsidRPr="001510C6">
              <w:rPr>
                <w:rFonts w:ascii="Garamond" w:hAnsi="Garamond"/>
                <w:sz w:val="28"/>
                <w:szCs w:val="28"/>
              </w:rPr>
              <w:t>graih</w:t>
            </w:r>
            <w:proofErr w:type="spellEnd"/>
            <w:r w:rsidRPr="001510C6">
              <w:rPr>
                <w:rFonts w:ascii="Garamond" w:hAnsi="Garamond"/>
                <w:sz w:val="28"/>
                <w:szCs w:val="28"/>
              </w:rPr>
              <w:t xml:space="preserve"> </w:t>
            </w:r>
            <w:proofErr w:type="spellStart"/>
            <w:r w:rsidRPr="001510C6">
              <w:rPr>
                <w:rFonts w:ascii="Garamond" w:hAnsi="Garamond"/>
                <w:sz w:val="28"/>
                <w:szCs w:val="28"/>
              </w:rPr>
              <w:t>Cooinsheance</w:t>
            </w:r>
            <w:proofErr w:type="spellEnd"/>
            <w:r w:rsidRPr="001510C6">
              <w:rPr>
                <w:rFonts w:ascii="Garamond" w:hAnsi="Garamond"/>
                <w:sz w:val="28"/>
                <w:szCs w:val="28"/>
              </w:rPr>
              <w:t xml:space="preserve"> ; </w:t>
            </w:r>
            <w:r w:rsidR="00A34331" w:rsidRPr="001510C6">
              <w:rPr>
                <w:rFonts w:ascii="Garamond" w:hAnsi="Garamond"/>
                <w:sz w:val="28"/>
                <w:szCs w:val="28"/>
              </w:rPr>
              <w:t xml:space="preserve">Gyn </w:t>
            </w:r>
            <w:proofErr w:type="spellStart"/>
            <w:r w:rsidRPr="001510C6">
              <w:rPr>
                <w:rFonts w:ascii="Garamond" w:hAnsi="Garamond"/>
                <w:sz w:val="28"/>
                <w:szCs w:val="28"/>
              </w:rPr>
              <w:t>loart</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olk</w:t>
            </w:r>
            <w:proofErr w:type="spellEnd"/>
            <w:r w:rsidRPr="001510C6">
              <w:rPr>
                <w:rFonts w:ascii="Garamond" w:hAnsi="Garamond"/>
                <w:sz w:val="28"/>
                <w:szCs w:val="28"/>
              </w:rPr>
              <w:t xml:space="preserve"> jeu, </w:t>
            </w:r>
            <w:proofErr w:type="spellStart"/>
            <w:r w:rsidRPr="001510C6">
              <w:rPr>
                <w:rFonts w:ascii="Garamond" w:hAnsi="Garamond"/>
                <w:sz w:val="28"/>
                <w:szCs w:val="28"/>
              </w:rPr>
              <w:t>agh</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hoilshagh</w:t>
            </w:r>
            <w:proofErr w:type="spellEnd"/>
            <w:r w:rsidRPr="001510C6">
              <w:rPr>
                <w:rFonts w:ascii="Garamond" w:hAnsi="Garamond"/>
                <w:sz w:val="28"/>
                <w:szCs w:val="28"/>
              </w:rPr>
              <w:t xml:space="preserve"> </w:t>
            </w:r>
            <w:proofErr w:type="spellStart"/>
            <w:r w:rsidRPr="001510C6">
              <w:rPr>
                <w:rFonts w:ascii="Garamond" w:hAnsi="Garamond"/>
                <w:sz w:val="28"/>
                <w:szCs w:val="28"/>
              </w:rPr>
              <w:t>daue</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chooilley</w:t>
            </w:r>
            <w:proofErr w:type="spellEnd"/>
            <w:r w:rsidRPr="001510C6">
              <w:rPr>
                <w:rFonts w:ascii="Garamond" w:hAnsi="Garamond"/>
                <w:sz w:val="28"/>
                <w:szCs w:val="28"/>
              </w:rPr>
              <w:t xml:space="preserve"> </w:t>
            </w:r>
            <w:proofErr w:type="spellStart"/>
            <w:r w:rsidRPr="001510C6">
              <w:rPr>
                <w:rFonts w:ascii="Garamond" w:hAnsi="Garamond"/>
                <w:sz w:val="28"/>
                <w:szCs w:val="28"/>
              </w:rPr>
              <w:t>arrym</w:t>
            </w:r>
            <w:proofErr w:type="spellEnd"/>
            <w:r w:rsidRPr="001510C6">
              <w:rPr>
                <w:rFonts w:ascii="Garamond" w:hAnsi="Garamond"/>
                <w:sz w:val="28"/>
                <w:szCs w:val="28"/>
              </w:rPr>
              <w:t xml:space="preserve"> </w:t>
            </w:r>
            <w:proofErr w:type="spellStart"/>
            <w:r w:rsidRPr="001510C6">
              <w:rPr>
                <w:rFonts w:ascii="Garamond" w:hAnsi="Garamond"/>
                <w:sz w:val="28"/>
                <w:szCs w:val="28"/>
              </w:rPr>
              <w:t>cooiee</w:t>
            </w:r>
            <w:proofErr w:type="spellEnd"/>
            <w:r w:rsidRPr="001510C6">
              <w:rPr>
                <w:rFonts w:ascii="Garamond" w:hAnsi="Garamond"/>
                <w:sz w:val="28"/>
                <w:szCs w:val="28"/>
              </w:rPr>
              <w:t xml:space="preserve"> as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ghuee</w:t>
            </w:r>
            <w:proofErr w:type="spellEnd"/>
            <w:r w:rsidRPr="001510C6">
              <w:rPr>
                <w:rFonts w:ascii="Garamond" w:hAnsi="Garamond"/>
                <w:sz w:val="28"/>
                <w:szCs w:val="28"/>
              </w:rPr>
              <w:t xml:space="preserve"> er </w:t>
            </w:r>
            <w:proofErr w:type="spellStart"/>
            <w:r w:rsidRPr="001510C6">
              <w:rPr>
                <w:rFonts w:ascii="Garamond" w:hAnsi="Garamond"/>
                <w:sz w:val="28"/>
                <w:szCs w:val="28"/>
              </w:rPr>
              <w:t>Jee</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vannagh</w:t>
            </w:r>
            <w:proofErr w:type="spellEnd"/>
            <w:r w:rsidRPr="001510C6">
              <w:rPr>
                <w:rFonts w:ascii="Garamond" w:hAnsi="Garamond"/>
                <w:sz w:val="28"/>
                <w:szCs w:val="28"/>
              </w:rPr>
              <w:t xml:space="preserve"> ad, as </w:t>
            </w:r>
            <w:proofErr w:type="spellStart"/>
            <w:r w:rsidRPr="001510C6">
              <w:rPr>
                <w:rFonts w:ascii="Garamond" w:hAnsi="Garamond"/>
                <w:sz w:val="28"/>
                <w:szCs w:val="28"/>
              </w:rPr>
              <w:t>dy</w:t>
            </w:r>
            <w:proofErr w:type="spellEnd"/>
            <w:r w:rsidRPr="001510C6">
              <w:rPr>
                <w:rFonts w:ascii="Garamond" w:hAnsi="Garamond"/>
                <w:sz w:val="28"/>
                <w:szCs w:val="28"/>
              </w:rPr>
              <w:t xml:space="preserve"> chur </w:t>
            </w:r>
            <w:proofErr w:type="spellStart"/>
            <w:r w:rsidRPr="001510C6">
              <w:rPr>
                <w:rFonts w:ascii="Garamond" w:hAnsi="Garamond"/>
                <w:sz w:val="28"/>
                <w:szCs w:val="28"/>
              </w:rPr>
              <w:t>orroo</w:t>
            </w:r>
            <w:proofErr w:type="spellEnd"/>
            <w:r w:rsidRPr="001510C6">
              <w:rPr>
                <w:rFonts w:ascii="Garamond" w:hAnsi="Garamond"/>
                <w:sz w:val="28"/>
                <w:szCs w:val="28"/>
              </w:rPr>
              <w:t xml:space="preserve"> </w:t>
            </w:r>
            <w:proofErr w:type="spellStart"/>
            <w:r w:rsidRPr="001510C6">
              <w:rPr>
                <w:rFonts w:ascii="Garamond" w:hAnsi="Garamond"/>
                <w:sz w:val="28"/>
                <w:szCs w:val="28"/>
              </w:rPr>
              <w:t>ve</w:t>
            </w:r>
            <w:proofErr w:type="spellEnd"/>
            <w:r w:rsidRPr="001510C6">
              <w:rPr>
                <w:rFonts w:ascii="Garamond" w:hAnsi="Garamond"/>
                <w:sz w:val="28"/>
                <w:szCs w:val="28"/>
              </w:rPr>
              <w:t xml:space="preserve"> </w:t>
            </w:r>
            <w:proofErr w:type="spellStart"/>
            <w:r w:rsidRPr="001510C6">
              <w:rPr>
                <w:rFonts w:ascii="Garamond" w:hAnsi="Garamond"/>
                <w:sz w:val="28"/>
                <w:szCs w:val="28"/>
              </w:rPr>
              <w:t>nyn</w:t>
            </w:r>
            <w:proofErr w:type="spellEnd"/>
            <w:r w:rsidRPr="001510C6">
              <w:rPr>
                <w:rFonts w:ascii="Garamond" w:hAnsi="Garamond"/>
                <w:sz w:val="28"/>
                <w:szCs w:val="28"/>
              </w:rPr>
              <w:t xml:space="preserve"> </w:t>
            </w:r>
            <w:proofErr w:type="spellStart"/>
            <w:r w:rsidRPr="001510C6">
              <w:rPr>
                <w:rFonts w:ascii="Garamond" w:hAnsi="Garamond"/>
                <w:sz w:val="28"/>
                <w:szCs w:val="28"/>
              </w:rPr>
              <w:t>Shirveishee</w:t>
            </w:r>
            <w:proofErr w:type="spellEnd"/>
            <w:r w:rsidRPr="001510C6">
              <w:rPr>
                <w:rFonts w:ascii="Garamond" w:hAnsi="Garamond"/>
                <w:sz w:val="28"/>
                <w:szCs w:val="28"/>
              </w:rPr>
              <w:t xml:space="preserve"> son </w:t>
            </w:r>
            <w:proofErr w:type="spellStart"/>
            <w:r w:rsidRPr="001510C6">
              <w:rPr>
                <w:rFonts w:ascii="Garamond" w:hAnsi="Garamond"/>
                <w:sz w:val="28"/>
                <w:szCs w:val="28"/>
              </w:rPr>
              <w:t>mie</w:t>
            </w:r>
            <w:proofErr w:type="spellEnd"/>
            <w:r w:rsidRPr="001510C6">
              <w:rPr>
                <w:rFonts w:ascii="Garamond" w:hAnsi="Garamond"/>
                <w:sz w:val="28"/>
                <w:szCs w:val="28"/>
              </w:rPr>
              <w:t xml:space="preserve"> </w:t>
            </w:r>
            <w:proofErr w:type="spellStart"/>
            <w:r w:rsidRPr="001510C6">
              <w:rPr>
                <w:rFonts w:ascii="Garamond" w:hAnsi="Garamond"/>
                <w:sz w:val="28"/>
                <w:szCs w:val="28"/>
              </w:rPr>
              <w:t>wooar</w:t>
            </w:r>
            <w:proofErr w:type="spellEnd"/>
            <w:r w:rsidRPr="001510C6">
              <w:rPr>
                <w:rFonts w:ascii="Garamond" w:hAnsi="Garamond"/>
                <w:sz w:val="28"/>
                <w:szCs w:val="28"/>
              </w:rPr>
              <w:t xml:space="preserve"> da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chooilley</w:t>
            </w:r>
            <w:proofErr w:type="spellEnd"/>
            <w:r w:rsidRPr="001510C6">
              <w:rPr>
                <w:rFonts w:ascii="Garamond" w:hAnsi="Garamond"/>
                <w:sz w:val="28"/>
                <w:szCs w:val="28"/>
              </w:rPr>
              <w:t xml:space="preserve"> </w:t>
            </w:r>
            <w:proofErr w:type="spellStart"/>
            <w:r w:rsidRPr="001510C6">
              <w:rPr>
                <w:rFonts w:ascii="Garamond" w:hAnsi="Garamond"/>
                <w:sz w:val="28"/>
                <w:szCs w:val="28"/>
              </w:rPr>
              <w:t>ghooinney</w:t>
            </w:r>
            <w:proofErr w:type="spellEnd"/>
            <w:r w:rsidRPr="001510C6">
              <w:rPr>
                <w:rFonts w:ascii="Garamond" w:hAnsi="Garamond"/>
                <w:sz w:val="28"/>
                <w:szCs w:val="28"/>
              </w:rPr>
              <w:t xml:space="preserve">. </w:t>
            </w:r>
          </w:p>
        </w:tc>
        <w:tc>
          <w:tcPr>
            <w:tcW w:w="3854" w:type="dxa"/>
          </w:tcPr>
          <w:p w14:paraId="6DC8B5AF"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Your Duty is, to obey them, </w:t>
            </w:r>
            <w:r w:rsidRPr="00F352DB">
              <w:rPr>
                <w:rFonts w:ascii="Garamond" w:hAnsi="Garamond" w:cs="Times New Roman"/>
                <w:sz w:val="28"/>
              </w:rPr>
              <w:t>not only for fear of Punishment, but for Conscience sake</w:t>
            </w:r>
            <w:r w:rsidRPr="00F352DB">
              <w:rPr>
                <w:rFonts w:ascii="Garamond" w:hAnsi="Garamond" w:cs="Times New Roman"/>
                <w:i/>
                <w:sz w:val="28"/>
              </w:rPr>
              <w:t>. Not to speak evil of them, but to shew them all becoming Respect, and to pray that God may bless them, and make them Instruments of great Good to us all.</w:t>
            </w:r>
          </w:p>
        </w:tc>
        <w:tc>
          <w:tcPr>
            <w:tcW w:w="0" w:type="auto"/>
          </w:tcPr>
          <w:p w14:paraId="47EEDB4E" w14:textId="77777777" w:rsidR="002D73DD" w:rsidRPr="002D73DD" w:rsidRDefault="002D73DD" w:rsidP="00DB60C3">
            <w:pPr>
              <w:pStyle w:val="ListParagraph"/>
              <w:ind w:left="0"/>
              <w:rPr>
                <w:rFonts w:ascii="Garamond" w:hAnsi="Garamond" w:cs="Times New Roman"/>
                <w:sz w:val="20"/>
                <w:szCs w:val="20"/>
              </w:rPr>
            </w:pPr>
          </w:p>
          <w:p w14:paraId="31602C5C" w14:textId="77777777" w:rsidR="002D73DD" w:rsidRDefault="002D73DD" w:rsidP="00DB60C3">
            <w:pPr>
              <w:pStyle w:val="ListParagraph"/>
              <w:ind w:left="0"/>
              <w:rPr>
                <w:rFonts w:ascii="Garamond" w:hAnsi="Garamond" w:cs="Times New Roman"/>
                <w:sz w:val="20"/>
                <w:szCs w:val="20"/>
              </w:rPr>
            </w:pPr>
            <w:r w:rsidRPr="002D73DD">
              <w:rPr>
                <w:rFonts w:ascii="Garamond" w:hAnsi="Garamond" w:cs="Times New Roman"/>
                <w:sz w:val="20"/>
                <w:szCs w:val="20"/>
              </w:rPr>
              <w:t>Rom. 13. 5.</w:t>
            </w:r>
          </w:p>
          <w:p w14:paraId="519283E9" w14:textId="77777777" w:rsidR="002D73DD" w:rsidRPr="002D73DD" w:rsidRDefault="002D73DD" w:rsidP="00DB60C3">
            <w:pPr>
              <w:pStyle w:val="ListParagraph"/>
              <w:ind w:left="0"/>
              <w:rPr>
                <w:rFonts w:ascii="Garamond" w:hAnsi="Garamond" w:cs="Times New Roman"/>
                <w:sz w:val="20"/>
                <w:szCs w:val="20"/>
              </w:rPr>
            </w:pPr>
            <w:r>
              <w:rPr>
                <w:rFonts w:ascii="Garamond" w:hAnsi="Garamond" w:cs="Times New Roman"/>
                <w:sz w:val="20"/>
                <w:szCs w:val="20"/>
              </w:rPr>
              <w:t>2 Pet. 2. 10.</w:t>
            </w:r>
          </w:p>
        </w:tc>
      </w:tr>
      <w:tr w:rsidR="002D73DD" w:rsidRPr="00F352DB" w14:paraId="17CB352F" w14:textId="77777777" w:rsidTr="000A5AB7">
        <w:tc>
          <w:tcPr>
            <w:tcW w:w="4253" w:type="dxa"/>
          </w:tcPr>
          <w:p w14:paraId="09201564" w14:textId="77777777" w:rsidR="002D73DD" w:rsidRPr="001510C6" w:rsidRDefault="002D73DD" w:rsidP="00DB60C3">
            <w:pPr>
              <w:pStyle w:val="CM3"/>
              <w:widowControl/>
              <w:spacing w:line="240" w:lineRule="auto"/>
              <w:ind w:firstLine="227"/>
              <w:contextualSpacing/>
              <w:jc w:val="both"/>
              <w:rPr>
                <w:rFonts w:ascii="Garamond" w:hAnsi="Garamond"/>
                <w:sz w:val="28"/>
                <w:szCs w:val="28"/>
              </w:rPr>
            </w:pPr>
            <w:r w:rsidRPr="001510C6">
              <w:rPr>
                <w:rFonts w:ascii="Garamond" w:hAnsi="Garamond"/>
                <w:sz w:val="28"/>
                <w:szCs w:val="28"/>
              </w:rPr>
              <w:lastRenderedPageBreak/>
              <w:t xml:space="preserve">Son ta </w:t>
            </w:r>
            <w:proofErr w:type="spellStart"/>
            <w:r w:rsidRPr="001510C6">
              <w:rPr>
                <w:rFonts w:ascii="Garamond" w:hAnsi="Garamond"/>
                <w:sz w:val="28"/>
                <w:szCs w:val="28"/>
              </w:rPr>
              <w:t>sleih</w:t>
            </w:r>
            <w:proofErr w:type="spellEnd"/>
            <w:r w:rsidRPr="001510C6">
              <w:rPr>
                <w:rFonts w:ascii="Garamond" w:hAnsi="Garamond"/>
                <w:sz w:val="28"/>
                <w:szCs w:val="28"/>
              </w:rPr>
              <w:t xml:space="preserve"> </w:t>
            </w:r>
            <w:proofErr w:type="spellStart"/>
            <w:r w:rsidRPr="001510C6">
              <w:rPr>
                <w:rFonts w:ascii="Garamond" w:hAnsi="Garamond"/>
                <w:sz w:val="28"/>
                <w:szCs w:val="28"/>
              </w:rPr>
              <w:t>t’ayns</w:t>
            </w:r>
            <w:proofErr w:type="spellEnd"/>
            <w:r w:rsidRPr="001510C6">
              <w:rPr>
                <w:rFonts w:ascii="Garamond" w:hAnsi="Garamond"/>
                <w:sz w:val="28"/>
                <w:szCs w:val="28"/>
              </w:rPr>
              <w:t xml:space="preserve"> </w:t>
            </w:r>
            <w:proofErr w:type="spellStart"/>
            <w:r w:rsidRPr="001510C6">
              <w:rPr>
                <w:rFonts w:ascii="Garamond" w:hAnsi="Garamond"/>
                <w:sz w:val="28"/>
                <w:szCs w:val="28"/>
              </w:rPr>
              <w:t>pooar</w:t>
            </w:r>
            <w:proofErr w:type="spellEnd"/>
            <w:r w:rsidRPr="001510C6">
              <w:rPr>
                <w:rFonts w:ascii="Garamond" w:hAnsi="Garamond"/>
                <w:sz w:val="28"/>
                <w:szCs w:val="28"/>
              </w:rPr>
              <w:t xml:space="preserve"> as </w:t>
            </w:r>
            <w:proofErr w:type="spellStart"/>
            <w:r w:rsidRPr="001510C6">
              <w:rPr>
                <w:rFonts w:ascii="Garamond" w:hAnsi="Garamond"/>
                <w:sz w:val="28"/>
                <w:szCs w:val="28"/>
              </w:rPr>
              <w:t>gooal</w:t>
            </w:r>
            <w:proofErr w:type="spellEnd"/>
            <w:r>
              <w:rPr>
                <w:rStyle w:val="FootnoteReference"/>
                <w:rFonts w:ascii="Garamond" w:hAnsi="Garamond"/>
                <w:sz w:val="28"/>
                <w:szCs w:val="28"/>
              </w:rPr>
              <w:footnoteReference w:id="43"/>
            </w:r>
            <w:r w:rsidRPr="001510C6">
              <w:rPr>
                <w:rFonts w:ascii="Garamond" w:hAnsi="Garamond"/>
                <w:sz w:val="28"/>
                <w:szCs w:val="28"/>
              </w:rPr>
              <w:t xml:space="preserve"> </w:t>
            </w:r>
            <w:proofErr w:type="spellStart"/>
            <w:r w:rsidRPr="001510C6">
              <w:rPr>
                <w:rFonts w:ascii="Garamond" w:hAnsi="Garamond"/>
                <w:sz w:val="28"/>
                <w:szCs w:val="28"/>
              </w:rPr>
              <w:t>aggle</w:t>
            </w:r>
            <w:proofErr w:type="spellEnd"/>
            <w:r w:rsidRPr="001510C6">
              <w:rPr>
                <w:rFonts w:ascii="Garamond" w:hAnsi="Garamond"/>
                <w:sz w:val="28"/>
                <w:szCs w:val="28"/>
              </w:rPr>
              <w:t xml:space="preserve"> </w:t>
            </w:r>
            <w:proofErr w:type="spellStart"/>
            <w:r w:rsidRPr="001510C6">
              <w:rPr>
                <w:rFonts w:ascii="Garamond" w:hAnsi="Garamond"/>
                <w:sz w:val="28"/>
                <w:szCs w:val="28"/>
              </w:rPr>
              <w:t>roish</w:t>
            </w:r>
            <w:proofErr w:type="spellEnd"/>
            <w:r w:rsidRPr="001510C6">
              <w:rPr>
                <w:rFonts w:ascii="Garamond" w:hAnsi="Garamond"/>
                <w:sz w:val="28"/>
                <w:szCs w:val="28"/>
              </w:rPr>
              <w:t xml:space="preserve"> </w:t>
            </w:r>
            <w:proofErr w:type="spellStart"/>
            <w:r w:rsidRPr="001510C6">
              <w:rPr>
                <w:rFonts w:ascii="Garamond" w:hAnsi="Garamond"/>
                <w:sz w:val="28"/>
                <w:szCs w:val="28"/>
              </w:rPr>
              <w:t>Jee</w:t>
            </w:r>
            <w:proofErr w:type="spellEnd"/>
            <w:r w:rsidRPr="001510C6">
              <w:rPr>
                <w:rFonts w:ascii="Garamond" w:hAnsi="Garamond"/>
                <w:sz w:val="28"/>
                <w:szCs w:val="28"/>
              </w:rPr>
              <w:t xml:space="preserve"> </w:t>
            </w:r>
            <w:proofErr w:type="spellStart"/>
            <w:r w:rsidRPr="001510C6">
              <w:rPr>
                <w:rFonts w:ascii="Garamond" w:hAnsi="Garamond"/>
                <w:sz w:val="28"/>
                <w:szCs w:val="28"/>
              </w:rPr>
              <w:t>Bannaght</w:t>
            </w:r>
            <w:proofErr w:type="spellEnd"/>
            <w:r w:rsidRPr="001510C6">
              <w:rPr>
                <w:rFonts w:ascii="Garamond" w:hAnsi="Garamond"/>
                <w:sz w:val="28"/>
                <w:szCs w:val="28"/>
              </w:rPr>
              <w:t xml:space="preserve"> </w:t>
            </w:r>
            <w:proofErr w:type="spellStart"/>
            <w:r w:rsidRPr="001510C6">
              <w:rPr>
                <w:rFonts w:ascii="Garamond" w:hAnsi="Garamond"/>
                <w:sz w:val="28"/>
                <w:szCs w:val="28"/>
              </w:rPr>
              <w:t>feer</w:t>
            </w:r>
            <w:proofErr w:type="spellEnd"/>
            <w:r w:rsidRPr="001510C6">
              <w:rPr>
                <w:rFonts w:ascii="Garamond" w:hAnsi="Garamond"/>
                <w:sz w:val="28"/>
                <w:szCs w:val="28"/>
              </w:rPr>
              <w:t xml:space="preserve"> </w:t>
            </w:r>
            <w:proofErr w:type="spellStart"/>
            <w:r w:rsidRPr="001510C6">
              <w:rPr>
                <w:rFonts w:ascii="Garamond" w:hAnsi="Garamond"/>
                <w:sz w:val="28"/>
                <w:szCs w:val="28"/>
              </w:rPr>
              <w:t>wooar</w:t>
            </w:r>
            <w:proofErr w:type="spellEnd"/>
            <w:r w:rsidRPr="001510C6">
              <w:rPr>
                <w:rFonts w:ascii="Garamond" w:hAnsi="Garamond"/>
                <w:sz w:val="28"/>
                <w:szCs w:val="28"/>
              </w:rPr>
              <w:t xml:space="preserve">, </w:t>
            </w:r>
            <w:proofErr w:type="spellStart"/>
            <w:r w:rsidRPr="001510C6">
              <w:rPr>
                <w:rFonts w:ascii="Garamond" w:hAnsi="Garamond"/>
                <w:i/>
                <w:sz w:val="28"/>
                <w:szCs w:val="28"/>
              </w:rPr>
              <w:t>yn</w:t>
            </w:r>
            <w:proofErr w:type="spellEnd"/>
            <w:r w:rsidRPr="001510C6">
              <w:rPr>
                <w:rFonts w:ascii="Garamond" w:hAnsi="Garamond"/>
                <w:i/>
                <w:sz w:val="28"/>
                <w:szCs w:val="28"/>
              </w:rPr>
              <w:t xml:space="preserve"> </w:t>
            </w:r>
            <w:proofErr w:type="spellStart"/>
            <w:r w:rsidRPr="001510C6">
              <w:rPr>
                <w:rFonts w:ascii="Garamond" w:hAnsi="Garamond"/>
                <w:i/>
                <w:sz w:val="28"/>
                <w:szCs w:val="28"/>
              </w:rPr>
              <w:t>Currym</w:t>
            </w:r>
            <w:proofErr w:type="spellEnd"/>
            <w:r w:rsidRPr="001510C6">
              <w:rPr>
                <w:rFonts w:ascii="Garamond" w:hAnsi="Garamond"/>
                <w:sz w:val="28"/>
                <w:szCs w:val="28"/>
              </w:rPr>
              <w:t xml:space="preserve"> </w:t>
            </w:r>
            <w:proofErr w:type="spellStart"/>
            <w:r w:rsidRPr="001510C6">
              <w:rPr>
                <w:rFonts w:ascii="Garamond" w:hAnsi="Garamond"/>
                <w:i/>
                <w:sz w:val="28"/>
                <w:szCs w:val="28"/>
              </w:rPr>
              <w:t>oc</w:t>
            </w:r>
            <w:proofErr w:type="spellEnd"/>
            <w:r w:rsidR="00A34331">
              <w:rPr>
                <w:rFonts w:ascii="Garamond" w:hAnsi="Garamond"/>
                <w:sz w:val="28"/>
                <w:szCs w:val="28"/>
              </w:rPr>
              <w:t xml:space="preserve"> </w:t>
            </w:r>
            <w:proofErr w:type="spellStart"/>
            <w:r w:rsidR="00A34331">
              <w:rPr>
                <w:rFonts w:ascii="Garamond" w:hAnsi="Garamond"/>
                <w:sz w:val="28"/>
                <w:szCs w:val="28"/>
              </w:rPr>
              <w:t>dy</w:t>
            </w:r>
            <w:proofErr w:type="spellEnd"/>
            <w:r w:rsidR="00A34331">
              <w:rPr>
                <w:rFonts w:ascii="Garamond" w:hAnsi="Garamond"/>
                <w:sz w:val="28"/>
                <w:szCs w:val="28"/>
              </w:rPr>
              <w:t xml:space="preserve"> </w:t>
            </w:r>
            <w:proofErr w:type="spellStart"/>
            <w:r w:rsidR="00A34331">
              <w:rPr>
                <w:rFonts w:ascii="Garamond" w:hAnsi="Garamond"/>
                <w:sz w:val="28"/>
                <w:szCs w:val="28"/>
              </w:rPr>
              <w:t>reall</w:t>
            </w:r>
            <w:proofErr w:type="spellEnd"/>
            <w:r w:rsidR="00A34331">
              <w:rPr>
                <w:rFonts w:ascii="Garamond" w:hAnsi="Garamond"/>
                <w:sz w:val="28"/>
                <w:szCs w:val="28"/>
              </w:rPr>
              <w:t xml:space="preserve"> </w:t>
            </w:r>
            <w:proofErr w:type="spellStart"/>
            <w:r w:rsidR="00A34331">
              <w:rPr>
                <w:rFonts w:ascii="Garamond" w:hAnsi="Garamond"/>
                <w:sz w:val="28"/>
                <w:szCs w:val="28"/>
              </w:rPr>
              <w:t>yn</w:t>
            </w:r>
            <w:proofErr w:type="spellEnd"/>
            <w:r w:rsidR="00A34331">
              <w:rPr>
                <w:rFonts w:ascii="Garamond" w:hAnsi="Garamond"/>
                <w:sz w:val="28"/>
                <w:szCs w:val="28"/>
              </w:rPr>
              <w:t xml:space="preserve"> </w:t>
            </w:r>
            <w:proofErr w:type="spellStart"/>
            <w:r w:rsidR="00A34331">
              <w:rPr>
                <w:rFonts w:ascii="Garamond" w:hAnsi="Garamond"/>
                <w:sz w:val="28"/>
                <w:szCs w:val="28"/>
              </w:rPr>
              <w:t>Pobb</w:t>
            </w:r>
            <w:r w:rsidRPr="001510C6">
              <w:rPr>
                <w:rFonts w:ascii="Garamond" w:hAnsi="Garamond"/>
                <w:sz w:val="28"/>
                <w:szCs w:val="28"/>
              </w:rPr>
              <w:t>yl</w:t>
            </w:r>
            <w:proofErr w:type="spellEnd"/>
            <w:r w:rsidRPr="001510C6">
              <w:rPr>
                <w:rFonts w:ascii="Garamond" w:hAnsi="Garamond"/>
                <w:sz w:val="28"/>
                <w:szCs w:val="28"/>
              </w:rPr>
              <w:t xml:space="preserve"> </w:t>
            </w:r>
            <w:proofErr w:type="spellStart"/>
            <w:r w:rsidRPr="001510C6">
              <w:rPr>
                <w:rFonts w:ascii="Garamond" w:hAnsi="Garamond"/>
                <w:sz w:val="28"/>
                <w:szCs w:val="28"/>
              </w:rPr>
              <w:t>ayns</w:t>
            </w:r>
            <w:proofErr w:type="spellEnd"/>
            <w:r w:rsidRPr="001510C6">
              <w:rPr>
                <w:rFonts w:ascii="Garamond" w:hAnsi="Garamond"/>
                <w:sz w:val="28"/>
                <w:szCs w:val="28"/>
              </w:rPr>
              <w:t xml:space="preserve"> </w:t>
            </w:r>
            <w:proofErr w:type="spellStart"/>
            <w:r w:rsidRPr="001510C6">
              <w:rPr>
                <w:rFonts w:ascii="Garamond" w:hAnsi="Garamond"/>
                <w:sz w:val="28"/>
                <w:szCs w:val="28"/>
              </w:rPr>
              <w:t>shee</w:t>
            </w:r>
            <w:proofErr w:type="spellEnd"/>
            <w:r w:rsidRPr="001510C6">
              <w:rPr>
                <w:rFonts w:ascii="Garamond" w:hAnsi="Garamond"/>
                <w:sz w:val="28"/>
                <w:szCs w:val="28"/>
              </w:rPr>
              <w:t xml:space="preserve"> as </w:t>
            </w:r>
            <w:proofErr w:type="spellStart"/>
            <w:r w:rsidRPr="001510C6">
              <w:rPr>
                <w:rFonts w:ascii="Garamond" w:hAnsi="Garamond"/>
                <w:sz w:val="28"/>
                <w:szCs w:val="28"/>
              </w:rPr>
              <w:t>fea</w:t>
            </w:r>
            <w:proofErr w:type="spellEnd"/>
            <w:r w:rsidRPr="001510C6">
              <w:rPr>
                <w:rFonts w:ascii="Garamond" w:hAnsi="Garamond"/>
                <w:sz w:val="28"/>
                <w:szCs w:val="28"/>
              </w:rPr>
              <w:t xml:space="preserve"> ; Dy </w:t>
            </w:r>
            <w:proofErr w:type="spellStart"/>
            <w:r w:rsidRPr="001510C6">
              <w:rPr>
                <w:rFonts w:ascii="Garamond" w:hAnsi="Garamond"/>
                <w:sz w:val="28"/>
                <w:szCs w:val="28"/>
              </w:rPr>
              <w:t>endeil</w:t>
            </w:r>
            <w:proofErr w:type="spellEnd"/>
            <w:r w:rsidRPr="001510C6">
              <w:rPr>
                <w:rFonts w:ascii="Garamond" w:hAnsi="Garamond"/>
                <w:sz w:val="28"/>
                <w:szCs w:val="28"/>
              </w:rPr>
              <w:t xml:space="preserve"> </w:t>
            </w:r>
            <w:proofErr w:type="spellStart"/>
            <w:r w:rsidRPr="001510C6">
              <w:rPr>
                <w:rFonts w:ascii="Garamond" w:hAnsi="Garamond"/>
                <w:sz w:val="28"/>
                <w:szCs w:val="28"/>
              </w:rPr>
              <w:t>deney</w:t>
            </w:r>
            <w:proofErr w:type="spellEnd"/>
            <w:r w:rsidRPr="001510C6">
              <w:rPr>
                <w:rFonts w:ascii="Garamond" w:hAnsi="Garamond"/>
                <w:sz w:val="28"/>
                <w:szCs w:val="28"/>
              </w:rPr>
              <w:t xml:space="preserve"> </w:t>
            </w:r>
            <w:proofErr w:type="spellStart"/>
            <w:r w:rsidRPr="001510C6">
              <w:rPr>
                <w:rFonts w:ascii="Garamond" w:hAnsi="Garamond"/>
                <w:sz w:val="28"/>
                <w:szCs w:val="28"/>
              </w:rPr>
              <w:t>Onneragh</w:t>
            </w:r>
            <w:proofErr w:type="spellEnd"/>
            <w:r w:rsidRPr="001510C6">
              <w:rPr>
                <w:rFonts w:ascii="Garamond" w:hAnsi="Garamond"/>
                <w:sz w:val="28"/>
                <w:szCs w:val="28"/>
              </w:rPr>
              <w:t xml:space="preserve"> </w:t>
            </w:r>
            <w:proofErr w:type="spellStart"/>
            <w:r w:rsidRPr="001510C6">
              <w:rPr>
                <w:rFonts w:ascii="Garamond" w:hAnsi="Garamond"/>
                <w:sz w:val="28"/>
                <w:szCs w:val="28"/>
              </w:rPr>
              <w:t>ayns</w:t>
            </w:r>
            <w:proofErr w:type="spellEnd"/>
            <w:r w:rsidRPr="001510C6">
              <w:rPr>
                <w:rFonts w:ascii="Garamond" w:hAnsi="Garamond"/>
                <w:sz w:val="28"/>
                <w:szCs w:val="28"/>
              </w:rPr>
              <w:t xml:space="preserve"> </w:t>
            </w:r>
            <w:proofErr w:type="spellStart"/>
            <w:r w:rsidRPr="001510C6">
              <w:rPr>
                <w:rFonts w:ascii="Garamond" w:hAnsi="Garamond"/>
                <w:sz w:val="28"/>
                <w:szCs w:val="28"/>
              </w:rPr>
              <w:t>nyn</w:t>
            </w:r>
            <w:proofErr w:type="spellEnd"/>
            <w:r w:rsidRPr="001510C6">
              <w:rPr>
                <w:rFonts w:ascii="Garamond" w:hAnsi="Garamond"/>
                <w:sz w:val="28"/>
                <w:szCs w:val="28"/>
              </w:rPr>
              <w:t xml:space="preserve"> Gair,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cherragh</w:t>
            </w:r>
            <w:proofErr w:type="spellEnd"/>
            <w:r w:rsidRPr="001510C6">
              <w:rPr>
                <w:rFonts w:ascii="Garamond" w:hAnsi="Garamond"/>
                <w:sz w:val="28"/>
                <w:szCs w:val="28"/>
              </w:rPr>
              <w:t xml:space="preserve"> </w:t>
            </w:r>
            <w:proofErr w:type="spellStart"/>
            <w:r w:rsidRPr="001510C6">
              <w:rPr>
                <w:rFonts w:ascii="Garamond" w:hAnsi="Garamond"/>
                <w:sz w:val="28"/>
                <w:szCs w:val="28"/>
              </w:rPr>
              <w:t>ny</w:t>
            </w:r>
            <w:proofErr w:type="spellEnd"/>
            <w:r w:rsidRPr="001510C6">
              <w:rPr>
                <w:rFonts w:ascii="Garamond" w:hAnsi="Garamond"/>
                <w:sz w:val="28"/>
                <w:szCs w:val="28"/>
              </w:rPr>
              <w:t xml:space="preserve"> mee-</w:t>
            </w:r>
            <w:proofErr w:type="spellStart"/>
            <w:r w:rsidRPr="001510C6">
              <w:rPr>
                <w:rFonts w:ascii="Garamond" w:hAnsi="Garamond"/>
                <w:sz w:val="28"/>
                <w:szCs w:val="28"/>
              </w:rPr>
              <w:t>reiltee</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chur </w:t>
            </w:r>
            <w:proofErr w:type="spellStart"/>
            <w:r w:rsidRPr="001510C6">
              <w:rPr>
                <w:rFonts w:ascii="Garamond" w:hAnsi="Garamond"/>
                <w:sz w:val="28"/>
                <w:szCs w:val="28"/>
              </w:rPr>
              <w:t>coyrle</w:t>
            </w:r>
            <w:proofErr w:type="spellEnd"/>
            <w:r w:rsidRPr="001510C6">
              <w:rPr>
                <w:rFonts w:ascii="Garamond" w:hAnsi="Garamond"/>
                <w:sz w:val="28"/>
                <w:szCs w:val="28"/>
              </w:rPr>
              <w:t xml:space="preserve"> </w:t>
            </w:r>
            <w:proofErr w:type="spellStart"/>
            <w:r w:rsidRPr="001510C6">
              <w:rPr>
                <w:rFonts w:ascii="Garamond" w:hAnsi="Garamond"/>
                <w:sz w:val="28"/>
                <w:szCs w:val="28"/>
              </w:rPr>
              <w:t>daue-syn</w:t>
            </w:r>
            <w:proofErr w:type="spellEnd"/>
            <w:r w:rsidRPr="001510C6">
              <w:rPr>
                <w:rFonts w:ascii="Garamond" w:hAnsi="Garamond"/>
                <w:sz w:val="28"/>
                <w:szCs w:val="28"/>
              </w:rPr>
              <w:t xml:space="preserve"> ta </w:t>
            </w:r>
            <w:proofErr w:type="spellStart"/>
            <w:r w:rsidRPr="001510C6">
              <w:rPr>
                <w:rFonts w:ascii="Garamond" w:hAnsi="Garamond"/>
                <w:sz w:val="28"/>
                <w:szCs w:val="28"/>
              </w:rPr>
              <w:t>fegooish</w:t>
            </w:r>
            <w:proofErr w:type="spellEnd"/>
            <w:r w:rsidRPr="001510C6">
              <w:rPr>
                <w:rFonts w:ascii="Garamond" w:hAnsi="Garamond"/>
                <w:sz w:val="28"/>
                <w:szCs w:val="28"/>
              </w:rPr>
              <w:t xml:space="preserve"> </w:t>
            </w:r>
            <w:proofErr w:type="spellStart"/>
            <w:r w:rsidRPr="001510C6">
              <w:rPr>
                <w:rFonts w:ascii="Garamond" w:hAnsi="Garamond"/>
                <w:sz w:val="28"/>
                <w:szCs w:val="28"/>
              </w:rPr>
              <w:t>doo</w:t>
            </w:r>
            <w:r w:rsidRPr="002D73DD">
              <w:rPr>
                <w:rFonts w:ascii="Garamond" w:hAnsi="Garamond"/>
                <w:i/>
                <w:sz w:val="28"/>
                <w:szCs w:val="28"/>
              </w:rPr>
              <w:t>i</w:t>
            </w:r>
            <w:r w:rsidRPr="001510C6">
              <w:rPr>
                <w:rFonts w:ascii="Garamond" w:hAnsi="Garamond"/>
                <w:sz w:val="28"/>
                <w:szCs w:val="28"/>
              </w:rPr>
              <w:t>ney-mooinjer</w:t>
            </w:r>
            <w:proofErr w:type="spellEnd"/>
            <w:r w:rsidRPr="001510C6">
              <w:rPr>
                <w:rFonts w:ascii="Garamond" w:hAnsi="Garamond"/>
                <w:sz w:val="28"/>
                <w:szCs w:val="28"/>
              </w:rPr>
              <w:t xml:space="preserve">, as </w:t>
            </w:r>
            <w:proofErr w:type="spellStart"/>
            <w:r w:rsidRPr="001510C6">
              <w:rPr>
                <w:rFonts w:ascii="Garamond" w:hAnsi="Garamond"/>
                <w:sz w:val="28"/>
                <w:szCs w:val="28"/>
              </w:rPr>
              <w:t>ayns</w:t>
            </w:r>
            <w:proofErr w:type="spellEnd"/>
            <w:r w:rsidRPr="001510C6">
              <w:rPr>
                <w:rFonts w:ascii="Garamond" w:hAnsi="Garamond"/>
                <w:sz w:val="28"/>
                <w:szCs w:val="28"/>
              </w:rPr>
              <w:t xml:space="preserve"> </w:t>
            </w:r>
            <w:proofErr w:type="spellStart"/>
            <w:r w:rsidRPr="001510C6">
              <w:rPr>
                <w:rFonts w:ascii="Garamond" w:hAnsi="Garamond"/>
                <w:sz w:val="28"/>
                <w:szCs w:val="28"/>
              </w:rPr>
              <w:t>dagh</w:t>
            </w:r>
            <w:proofErr w:type="spellEnd"/>
            <w:r w:rsidRPr="001510C6">
              <w:rPr>
                <w:rFonts w:ascii="Garamond" w:hAnsi="Garamond"/>
                <w:sz w:val="28"/>
                <w:szCs w:val="28"/>
              </w:rPr>
              <w:t xml:space="preserve"> nee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hoiagh</w:t>
            </w:r>
            <w:proofErr w:type="spellEnd"/>
            <w:r w:rsidRPr="001510C6">
              <w:rPr>
                <w:rFonts w:ascii="Garamond" w:hAnsi="Garamond"/>
                <w:sz w:val="28"/>
                <w:szCs w:val="28"/>
              </w:rPr>
              <w:t xml:space="preserve"> </w:t>
            </w:r>
            <w:proofErr w:type="spellStart"/>
            <w:r w:rsidRPr="001510C6">
              <w:rPr>
                <w:rFonts w:ascii="Garamond" w:hAnsi="Garamond"/>
                <w:sz w:val="28"/>
                <w:szCs w:val="28"/>
              </w:rPr>
              <w:t>seose</w:t>
            </w:r>
            <w:proofErr w:type="spellEnd"/>
            <w:r w:rsidRPr="001510C6">
              <w:rPr>
                <w:rFonts w:ascii="Garamond" w:hAnsi="Garamond"/>
                <w:sz w:val="28"/>
                <w:szCs w:val="28"/>
              </w:rPr>
              <w:t xml:space="preserve"> </w:t>
            </w:r>
            <w:proofErr w:type="spellStart"/>
            <w:r w:rsidRPr="001510C6">
              <w:rPr>
                <w:rFonts w:ascii="Garamond" w:hAnsi="Garamond"/>
                <w:sz w:val="28"/>
                <w:szCs w:val="28"/>
              </w:rPr>
              <w:t>Gloyr</w:t>
            </w:r>
            <w:proofErr w:type="spellEnd"/>
            <w:r w:rsidRPr="001510C6">
              <w:rPr>
                <w:rFonts w:ascii="Garamond" w:hAnsi="Garamond"/>
                <w:sz w:val="28"/>
                <w:szCs w:val="28"/>
              </w:rPr>
              <w:t xml:space="preserve"> Yee as y vie </w:t>
            </w:r>
            <w:proofErr w:type="spellStart"/>
            <w:r w:rsidRPr="001510C6">
              <w:rPr>
                <w:rFonts w:ascii="Garamond" w:hAnsi="Garamond"/>
                <w:sz w:val="28"/>
                <w:szCs w:val="28"/>
              </w:rPr>
              <w:t>oc-syn</w:t>
            </w:r>
            <w:proofErr w:type="spellEnd"/>
            <w:r w:rsidRPr="001510C6">
              <w:rPr>
                <w:rFonts w:ascii="Garamond" w:hAnsi="Garamond"/>
                <w:sz w:val="28"/>
                <w:szCs w:val="28"/>
              </w:rPr>
              <w:t xml:space="preserve"> ta </w:t>
            </w:r>
            <w:proofErr w:type="spellStart"/>
            <w:r w:rsidRPr="001510C6">
              <w:rPr>
                <w:rFonts w:ascii="Garamond" w:hAnsi="Garamond"/>
                <w:sz w:val="28"/>
                <w:szCs w:val="28"/>
              </w:rPr>
              <w:t>fo</w:t>
            </w:r>
            <w:proofErr w:type="spellEnd"/>
            <w:r w:rsidRPr="001510C6">
              <w:rPr>
                <w:rFonts w:ascii="Garamond" w:hAnsi="Garamond"/>
                <w:sz w:val="28"/>
                <w:szCs w:val="28"/>
              </w:rPr>
              <w:t xml:space="preserve"> </w:t>
            </w:r>
            <w:proofErr w:type="spellStart"/>
            <w:r w:rsidRPr="001510C6">
              <w:rPr>
                <w:rFonts w:ascii="Garamond" w:hAnsi="Garamond"/>
                <w:sz w:val="28"/>
                <w:szCs w:val="28"/>
              </w:rPr>
              <w:t>nyn</w:t>
            </w:r>
            <w:proofErr w:type="spellEnd"/>
            <w:r w:rsidRPr="001510C6">
              <w:rPr>
                <w:rFonts w:ascii="Garamond" w:hAnsi="Garamond"/>
                <w:sz w:val="28"/>
                <w:szCs w:val="28"/>
              </w:rPr>
              <w:t xml:space="preserve"> </w:t>
            </w:r>
            <w:proofErr w:type="spellStart"/>
            <w:r w:rsidRPr="001510C6">
              <w:rPr>
                <w:rFonts w:ascii="Garamond" w:hAnsi="Garamond"/>
                <w:sz w:val="28"/>
                <w:szCs w:val="28"/>
              </w:rPr>
              <w:t>booar</w:t>
            </w:r>
            <w:proofErr w:type="spellEnd"/>
            <w:r w:rsidRPr="001510C6">
              <w:rPr>
                <w:rFonts w:ascii="Garamond" w:hAnsi="Garamond"/>
                <w:sz w:val="28"/>
                <w:szCs w:val="28"/>
              </w:rPr>
              <w:t xml:space="preserve">. </w:t>
            </w:r>
          </w:p>
        </w:tc>
        <w:tc>
          <w:tcPr>
            <w:tcW w:w="3854" w:type="dxa"/>
          </w:tcPr>
          <w:p w14:paraId="2EE155E6"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i/>
                <w:sz w:val="28"/>
              </w:rPr>
              <w:t>For Men in Authority, fearing God, are a mighty Blessing</w:t>
            </w:r>
            <w:r w:rsidRPr="00F352DB">
              <w:rPr>
                <w:rFonts w:ascii="Garamond" w:hAnsi="Garamond" w:cs="Times New Roman"/>
                <w:sz w:val="28"/>
              </w:rPr>
              <w:t> ;</w:t>
            </w:r>
            <w:r w:rsidRPr="00F352DB">
              <w:rPr>
                <w:rFonts w:ascii="Garamond" w:hAnsi="Garamond" w:cs="Times New Roman"/>
                <w:i/>
                <w:sz w:val="28"/>
              </w:rPr>
              <w:t xml:space="preserve"> </w:t>
            </w:r>
            <w:r w:rsidRPr="00F352DB">
              <w:rPr>
                <w:rFonts w:ascii="Garamond" w:hAnsi="Garamond" w:cs="Times New Roman"/>
                <w:sz w:val="28"/>
              </w:rPr>
              <w:t>Their Duty being</w:t>
            </w:r>
            <w:r w:rsidRPr="00F352DB">
              <w:rPr>
                <w:rFonts w:ascii="Garamond" w:hAnsi="Garamond" w:cs="Times New Roman"/>
                <w:i/>
                <w:sz w:val="28"/>
              </w:rPr>
              <w:t xml:space="preserve"> to keep the People in Peace and Quietness</w:t>
            </w:r>
            <w:r w:rsidRPr="00F352DB">
              <w:rPr>
                <w:rFonts w:ascii="Garamond" w:hAnsi="Garamond" w:cs="Times New Roman"/>
                <w:sz w:val="28"/>
              </w:rPr>
              <w:t> ;</w:t>
            </w:r>
            <w:r w:rsidRPr="00F352DB">
              <w:rPr>
                <w:rFonts w:ascii="Garamond" w:hAnsi="Garamond" w:cs="Times New Roman"/>
                <w:i/>
                <w:sz w:val="28"/>
              </w:rPr>
              <w:t xml:space="preserve"> To defend the Persons and Rights of honest Men</w:t>
            </w:r>
            <w:r w:rsidRPr="00F352DB">
              <w:rPr>
                <w:rFonts w:ascii="Garamond" w:hAnsi="Garamond" w:cs="Times New Roman"/>
                <w:sz w:val="28"/>
              </w:rPr>
              <w:t> ;</w:t>
            </w:r>
            <w:r w:rsidRPr="00F352DB">
              <w:rPr>
                <w:rFonts w:ascii="Garamond" w:hAnsi="Garamond" w:cs="Times New Roman"/>
                <w:i/>
                <w:sz w:val="28"/>
              </w:rPr>
              <w:t xml:space="preserve"> To punish the Unruly</w:t>
            </w:r>
            <w:r w:rsidRPr="00F352DB">
              <w:rPr>
                <w:rFonts w:ascii="Garamond" w:hAnsi="Garamond" w:cs="Times New Roman"/>
                <w:sz w:val="28"/>
              </w:rPr>
              <w:t> ;</w:t>
            </w:r>
            <w:r w:rsidRPr="00F352DB">
              <w:rPr>
                <w:rFonts w:ascii="Garamond" w:hAnsi="Garamond" w:cs="Times New Roman"/>
                <w:i/>
                <w:sz w:val="28"/>
              </w:rPr>
              <w:t xml:space="preserve"> To advise them that have no Counsellors</w:t>
            </w:r>
            <w:r w:rsidRPr="00F352DB">
              <w:rPr>
                <w:rFonts w:ascii="Garamond" w:hAnsi="Garamond" w:cs="Times New Roman"/>
                <w:sz w:val="28"/>
              </w:rPr>
              <w:t> ;</w:t>
            </w:r>
            <w:r w:rsidRPr="00F352DB">
              <w:rPr>
                <w:rFonts w:ascii="Garamond" w:hAnsi="Garamond" w:cs="Times New Roman"/>
                <w:i/>
                <w:sz w:val="28"/>
              </w:rPr>
              <w:t xml:space="preserve"> and in all Things</w:t>
            </w:r>
            <w:r w:rsidR="00981FDE">
              <w:rPr>
                <w:rFonts w:ascii="Garamond" w:hAnsi="Garamond" w:cs="Times New Roman"/>
                <w:i/>
                <w:sz w:val="28"/>
              </w:rPr>
              <w:t>,</w:t>
            </w:r>
            <w:r w:rsidRPr="00F352DB">
              <w:rPr>
                <w:rFonts w:ascii="Garamond" w:hAnsi="Garamond" w:cs="Times New Roman"/>
                <w:i/>
                <w:sz w:val="28"/>
              </w:rPr>
              <w:t xml:space="preserve"> to promote the Glory of God, and the Welfare of all below them.</w:t>
            </w:r>
          </w:p>
        </w:tc>
        <w:tc>
          <w:tcPr>
            <w:tcW w:w="0" w:type="auto"/>
          </w:tcPr>
          <w:p w14:paraId="15A937B7" w14:textId="77777777" w:rsidR="002D73DD" w:rsidRPr="002D73DD" w:rsidRDefault="002D73DD" w:rsidP="00DB60C3">
            <w:pPr>
              <w:pStyle w:val="ListParagraph"/>
              <w:ind w:left="0"/>
              <w:rPr>
                <w:rFonts w:ascii="Garamond" w:hAnsi="Garamond" w:cs="Times New Roman"/>
                <w:i/>
                <w:sz w:val="20"/>
                <w:szCs w:val="20"/>
              </w:rPr>
            </w:pPr>
          </w:p>
        </w:tc>
      </w:tr>
      <w:tr w:rsidR="002D73DD" w:rsidRPr="00F352DB" w14:paraId="260456DE" w14:textId="77777777" w:rsidTr="000A5AB7">
        <w:tc>
          <w:tcPr>
            <w:tcW w:w="4253" w:type="dxa"/>
          </w:tcPr>
          <w:p w14:paraId="69C40D69" w14:textId="77777777" w:rsidR="002D73DD" w:rsidRPr="001510C6" w:rsidRDefault="002D73DD" w:rsidP="00DB60C3">
            <w:pPr>
              <w:pStyle w:val="CM3"/>
              <w:widowControl/>
              <w:spacing w:line="240" w:lineRule="auto"/>
              <w:ind w:firstLine="227"/>
              <w:contextualSpacing/>
              <w:jc w:val="both"/>
              <w:rPr>
                <w:rFonts w:ascii="Garamond" w:hAnsi="Garamond"/>
                <w:sz w:val="28"/>
                <w:szCs w:val="28"/>
              </w:rPr>
            </w:pPr>
            <w:r w:rsidRPr="001510C6">
              <w:rPr>
                <w:rFonts w:ascii="Garamond" w:hAnsi="Garamond"/>
                <w:i/>
                <w:sz w:val="28"/>
                <w:szCs w:val="28"/>
              </w:rPr>
              <w:t>Q.</w:t>
            </w:r>
            <w:r w:rsidRPr="001510C6">
              <w:rPr>
                <w:rFonts w:ascii="Garamond" w:hAnsi="Garamond"/>
                <w:sz w:val="28"/>
                <w:szCs w:val="28"/>
              </w:rPr>
              <w:t xml:space="preserve"> </w:t>
            </w:r>
            <w:proofErr w:type="spellStart"/>
            <w:r w:rsidRPr="001510C6">
              <w:rPr>
                <w:rFonts w:ascii="Garamond" w:hAnsi="Garamond"/>
                <w:sz w:val="28"/>
                <w:szCs w:val="28"/>
              </w:rPr>
              <w:t>Cre</w:t>
            </w:r>
            <w:proofErr w:type="spellEnd"/>
            <w:r w:rsidRPr="001510C6">
              <w:rPr>
                <w:rFonts w:ascii="Garamond" w:hAnsi="Garamond"/>
                <w:sz w:val="28"/>
                <w:szCs w:val="28"/>
              </w:rPr>
              <w:t xml:space="preserve"> ta </w:t>
            </w:r>
            <w:proofErr w:type="spellStart"/>
            <w:r w:rsidRPr="001510C6">
              <w:rPr>
                <w:rFonts w:ascii="Garamond" w:hAnsi="Garamond"/>
                <w:sz w:val="28"/>
                <w:szCs w:val="28"/>
              </w:rPr>
              <w:t>Currym</w:t>
            </w:r>
            <w:proofErr w:type="spellEnd"/>
            <w:r w:rsidRPr="001510C6">
              <w:rPr>
                <w:rFonts w:ascii="Garamond" w:hAnsi="Garamond"/>
                <w:sz w:val="28"/>
                <w:szCs w:val="28"/>
              </w:rPr>
              <w:t xml:space="preserve"> </w:t>
            </w:r>
            <w:proofErr w:type="spellStart"/>
            <w:r w:rsidRPr="001510C6">
              <w:rPr>
                <w:rFonts w:ascii="Garamond" w:hAnsi="Garamond"/>
                <w:sz w:val="28"/>
                <w:szCs w:val="28"/>
              </w:rPr>
              <w:t>Pobbyl</w:t>
            </w:r>
            <w:proofErr w:type="spellEnd"/>
            <w:r w:rsidRPr="001510C6">
              <w:rPr>
                <w:rFonts w:ascii="Garamond" w:hAnsi="Garamond"/>
                <w:sz w:val="28"/>
                <w:szCs w:val="28"/>
              </w:rPr>
              <w:t xml:space="preserve"> </w:t>
            </w:r>
            <w:proofErr w:type="spellStart"/>
            <w:r w:rsidRPr="001510C6">
              <w:rPr>
                <w:rFonts w:ascii="Garamond" w:hAnsi="Garamond"/>
                <w:sz w:val="28"/>
                <w:szCs w:val="28"/>
              </w:rPr>
              <w:t>gys</w:t>
            </w:r>
            <w:proofErr w:type="spellEnd"/>
            <w:r w:rsidRPr="001510C6">
              <w:rPr>
                <w:rFonts w:ascii="Garamond" w:hAnsi="Garamond"/>
                <w:sz w:val="28"/>
                <w:szCs w:val="28"/>
              </w:rPr>
              <w:t xml:space="preserve"> </w:t>
            </w:r>
            <w:proofErr w:type="spellStart"/>
            <w:r w:rsidRPr="001510C6">
              <w:rPr>
                <w:rFonts w:ascii="Garamond" w:hAnsi="Garamond"/>
                <w:sz w:val="28"/>
                <w:szCs w:val="28"/>
              </w:rPr>
              <w:t>nyn</w:t>
            </w:r>
            <w:proofErr w:type="spellEnd"/>
            <w:r w:rsidRPr="001510C6">
              <w:rPr>
                <w:rFonts w:ascii="Garamond" w:hAnsi="Garamond"/>
                <w:sz w:val="28"/>
                <w:szCs w:val="28"/>
              </w:rPr>
              <w:t xml:space="preserve"> </w:t>
            </w:r>
            <w:proofErr w:type="spellStart"/>
            <w:r w:rsidRPr="001510C6">
              <w:rPr>
                <w:rFonts w:ascii="Garamond" w:hAnsi="Garamond"/>
                <w:sz w:val="28"/>
                <w:szCs w:val="28"/>
              </w:rPr>
              <w:t>Saggyrtyn</w:t>
            </w:r>
            <w:proofErr w:type="spellEnd"/>
            <w:r w:rsidRPr="001510C6">
              <w:rPr>
                <w:rFonts w:ascii="Garamond" w:hAnsi="Garamond"/>
                <w:i/>
                <w:sz w:val="28"/>
                <w:szCs w:val="28"/>
              </w:rPr>
              <w:t> </w:t>
            </w:r>
            <w:r w:rsidRPr="001510C6">
              <w:rPr>
                <w:rFonts w:ascii="Garamond" w:hAnsi="Garamond"/>
                <w:sz w:val="28"/>
                <w:szCs w:val="28"/>
              </w:rPr>
              <w:t xml:space="preserve">? </w:t>
            </w:r>
          </w:p>
        </w:tc>
        <w:tc>
          <w:tcPr>
            <w:tcW w:w="3854" w:type="dxa"/>
          </w:tcPr>
          <w:p w14:paraId="21435DF9"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 xml:space="preserve">What is the Duty of People to their </w:t>
            </w:r>
            <w:proofErr w:type="spellStart"/>
            <w:r w:rsidRPr="00F352DB">
              <w:rPr>
                <w:rFonts w:ascii="Garamond" w:hAnsi="Garamond" w:cs="Times New Roman"/>
                <w:i/>
                <w:sz w:val="28"/>
              </w:rPr>
              <w:t>Pastours</w:t>
            </w:r>
            <w:proofErr w:type="spellEnd"/>
            <w:r w:rsidRPr="00F352DB">
              <w:rPr>
                <w:rFonts w:ascii="Garamond" w:hAnsi="Garamond" w:cs="Times New Roman"/>
                <w:i/>
                <w:sz w:val="28"/>
              </w:rPr>
              <w:t> ?</w:t>
            </w:r>
          </w:p>
        </w:tc>
        <w:tc>
          <w:tcPr>
            <w:tcW w:w="0" w:type="auto"/>
          </w:tcPr>
          <w:p w14:paraId="3078D15B" w14:textId="77777777" w:rsidR="002D73DD" w:rsidRPr="002D73DD" w:rsidRDefault="002D73DD" w:rsidP="00DB60C3">
            <w:pPr>
              <w:pStyle w:val="ListParagraph"/>
              <w:ind w:left="0"/>
              <w:rPr>
                <w:rFonts w:ascii="Garamond" w:hAnsi="Garamond" w:cs="Times New Roman"/>
                <w:sz w:val="20"/>
                <w:szCs w:val="20"/>
              </w:rPr>
            </w:pPr>
          </w:p>
        </w:tc>
      </w:tr>
      <w:tr w:rsidR="002D73DD" w:rsidRPr="00F352DB" w14:paraId="0A95BC9E" w14:textId="77777777" w:rsidTr="000A5AB7">
        <w:tc>
          <w:tcPr>
            <w:tcW w:w="4253" w:type="dxa"/>
          </w:tcPr>
          <w:p w14:paraId="0F854F14" w14:textId="77777777" w:rsidR="002D73DD" w:rsidRPr="001510C6" w:rsidRDefault="002D73DD" w:rsidP="00DB60C3">
            <w:pPr>
              <w:pStyle w:val="CM3"/>
              <w:widowControl/>
              <w:spacing w:line="240" w:lineRule="auto"/>
              <w:ind w:firstLine="227"/>
              <w:contextualSpacing/>
              <w:jc w:val="both"/>
              <w:rPr>
                <w:rFonts w:ascii="Garamond" w:hAnsi="Garamond"/>
                <w:sz w:val="28"/>
                <w:szCs w:val="28"/>
              </w:rPr>
            </w:pPr>
            <w:r w:rsidRPr="001510C6">
              <w:rPr>
                <w:rFonts w:ascii="Garamond" w:hAnsi="Garamond"/>
                <w:i/>
                <w:sz w:val="28"/>
                <w:szCs w:val="28"/>
              </w:rPr>
              <w:t xml:space="preserve">A. Dy chur </w:t>
            </w:r>
            <w:proofErr w:type="spellStart"/>
            <w:r w:rsidRPr="001510C6">
              <w:rPr>
                <w:rFonts w:ascii="Garamond" w:hAnsi="Garamond"/>
                <w:i/>
                <w:sz w:val="28"/>
                <w:szCs w:val="28"/>
              </w:rPr>
              <w:t>ooashley</w:t>
            </w:r>
            <w:proofErr w:type="spellEnd"/>
            <w:r w:rsidRPr="001510C6">
              <w:rPr>
                <w:rFonts w:ascii="Garamond" w:hAnsi="Garamond"/>
                <w:i/>
                <w:sz w:val="28"/>
                <w:szCs w:val="28"/>
              </w:rPr>
              <w:t xml:space="preserve"> </w:t>
            </w:r>
            <w:proofErr w:type="spellStart"/>
            <w:r w:rsidRPr="001510C6">
              <w:rPr>
                <w:rFonts w:ascii="Garamond" w:hAnsi="Garamond"/>
                <w:i/>
                <w:sz w:val="28"/>
                <w:szCs w:val="28"/>
              </w:rPr>
              <w:t>daue</w:t>
            </w:r>
            <w:proofErr w:type="spellEnd"/>
            <w:r w:rsidRPr="001510C6">
              <w:rPr>
                <w:rFonts w:ascii="Garamond" w:hAnsi="Garamond"/>
                <w:i/>
                <w:sz w:val="28"/>
                <w:szCs w:val="28"/>
              </w:rPr>
              <w:t xml:space="preserve"> </w:t>
            </w:r>
            <w:r w:rsidRPr="001510C6">
              <w:rPr>
                <w:rFonts w:ascii="Garamond" w:hAnsi="Garamond"/>
                <w:sz w:val="28"/>
                <w:szCs w:val="28"/>
              </w:rPr>
              <w:t xml:space="preserve">er </w:t>
            </w:r>
            <w:proofErr w:type="spellStart"/>
            <w:r w:rsidRPr="001510C6">
              <w:rPr>
                <w:rFonts w:ascii="Garamond" w:hAnsi="Garamond"/>
                <w:sz w:val="28"/>
                <w:szCs w:val="28"/>
              </w:rPr>
              <w:t>graih</w:t>
            </w:r>
            <w:proofErr w:type="spellEnd"/>
            <w:r w:rsidRPr="001510C6">
              <w:rPr>
                <w:rFonts w:ascii="Garamond" w:hAnsi="Garamond"/>
                <w:sz w:val="28"/>
                <w:szCs w:val="28"/>
              </w:rPr>
              <w:t xml:space="preserve"> </w:t>
            </w:r>
            <w:proofErr w:type="spellStart"/>
            <w:r w:rsidRPr="001510C6">
              <w:rPr>
                <w:rFonts w:ascii="Garamond" w:hAnsi="Garamond"/>
                <w:sz w:val="28"/>
                <w:szCs w:val="28"/>
              </w:rPr>
              <w:t>nyn</w:t>
            </w:r>
            <w:proofErr w:type="spellEnd"/>
            <w:r w:rsidRPr="001510C6">
              <w:rPr>
                <w:rFonts w:ascii="Garamond" w:hAnsi="Garamond"/>
                <w:sz w:val="28"/>
                <w:szCs w:val="28"/>
              </w:rPr>
              <w:t xml:space="preserve"> </w:t>
            </w:r>
            <w:proofErr w:type="spellStart"/>
            <w:r w:rsidRPr="001510C6">
              <w:rPr>
                <w:rFonts w:ascii="Garamond" w:hAnsi="Garamond"/>
                <w:sz w:val="28"/>
                <w:szCs w:val="28"/>
              </w:rPr>
              <w:t>Maishter</w:t>
            </w:r>
            <w:proofErr w:type="spellEnd"/>
            <w:r w:rsidRPr="001510C6">
              <w:rPr>
                <w:rFonts w:ascii="Garamond" w:hAnsi="Garamond"/>
                <w:sz w:val="28"/>
                <w:szCs w:val="28"/>
              </w:rPr>
              <w:t xml:space="preserve"> as er </w:t>
            </w:r>
            <w:proofErr w:type="spellStart"/>
            <w:r w:rsidRPr="001510C6">
              <w:rPr>
                <w:rFonts w:ascii="Garamond" w:hAnsi="Garamond"/>
                <w:sz w:val="28"/>
                <w:szCs w:val="28"/>
              </w:rPr>
              <w:t>graih</w:t>
            </w:r>
            <w:proofErr w:type="spellEnd"/>
            <w:r w:rsidRPr="001510C6">
              <w:rPr>
                <w:rFonts w:ascii="Garamond" w:hAnsi="Garamond"/>
                <w:sz w:val="28"/>
                <w:szCs w:val="28"/>
              </w:rPr>
              <w:t xml:space="preserve"> </w:t>
            </w:r>
            <w:proofErr w:type="spellStart"/>
            <w:r w:rsidRPr="001510C6">
              <w:rPr>
                <w:rFonts w:ascii="Garamond" w:hAnsi="Garamond"/>
                <w:sz w:val="28"/>
                <w:szCs w:val="28"/>
              </w:rPr>
              <w:t>nyn</w:t>
            </w:r>
            <w:proofErr w:type="spellEnd"/>
            <w:r w:rsidRPr="001510C6">
              <w:rPr>
                <w:rFonts w:ascii="Garamond" w:hAnsi="Garamond"/>
                <w:sz w:val="28"/>
                <w:szCs w:val="28"/>
              </w:rPr>
              <w:t xml:space="preserve"> </w:t>
            </w:r>
            <w:proofErr w:type="spellStart"/>
            <w:r w:rsidRPr="001510C6">
              <w:rPr>
                <w:rFonts w:ascii="Garamond" w:hAnsi="Garamond"/>
                <w:sz w:val="28"/>
                <w:szCs w:val="28"/>
              </w:rPr>
              <w:t>Obber</w:t>
            </w:r>
            <w:proofErr w:type="spellEnd"/>
            <w:r w:rsidRPr="001510C6">
              <w:rPr>
                <w:rFonts w:ascii="Garamond" w:hAnsi="Garamond"/>
                <w:sz w:val="28"/>
                <w:szCs w:val="28"/>
              </w:rPr>
              <w:t xml:space="preserve">, </w:t>
            </w:r>
            <w:proofErr w:type="spellStart"/>
            <w:r w:rsidRPr="001510C6">
              <w:rPr>
                <w:rFonts w:ascii="Garamond" w:hAnsi="Garamond"/>
                <w:sz w:val="28"/>
                <w:szCs w:val="28"/>
              </w:rPr>
              <w:t>Cooinaght</w:t>
            </w:r>
            <w:proofErr w:type="spellEnd"/>
            <w:r w:rsidRPr="001510C6">
              <w:rPr>
                <w:rFonts w:ascii="Garamond" w:hAnsi="Garamond"/>
                <w:sz w:val="28"/>
                <w:szCs w:val="28"/>
              </w:rPr>
              <w:t xml:space="preserve"> er </w:t>
            </w:r>
            <w:proofErr w:type="spellStart"/>
            <w:r w:rsidRPr="001510C6">
              <w:rPr>
                <w:rFonts w:ascii="Garamond" w:hAnsi="Garamond"/>
                <w:sz w:val="28"/>
                <w:szCs w:val="28"/>
              </w:rPr>
              <w:t>goan</w:t>
            </w:r>
            <w:proofErr w:type="spellEnd"/>
            <w:r w:rsidRPr="001510C6">
              <w:rPr>
                <w:rFonts w:ascii="Garamond" w:hAnsi="Garamond"/>
                <w:sz w:val="28"/>
                <w:szCs w:val="28"/>
              </w:rPr>
              <w:t xml:space="preserve"> </w:t>
            </w:r>
            <w:proofErr w:type="spellStart"/>
            <w:r w:rsidRPr="001510C6">
              <w:rPr>
                <w:rFonts w:ascii="Garamond" w:hAnsi="Garamond"/>
                <w:sz w:val="28"/>
                <w:szCs w:val="28"/>
              </w:rPr>
              <w:t>Chreest</w:t>
            </w:r>
            <w:proofErr w:type="spellEnd"/>
            <w:r w:rsidRPr="001510C6">
              <w:rPr>
                <w:rFonts w:ascii="Garamond" w:hAnsi="Garamond"/>
                <w:sz w:val="28"/>
                <w:szCs w:val="28"/>
              </w:rPr>
              <w:t xml:space="preserve"> </w:t>
            </w:r>
            <w:proofErr w:type="spellStart"/>
            <w:r w:rsidRPr="001510C6">
              <w:rPr>
                <w:rFonts w:ascii="Garamond" w:hAnsi="Garamond"/>
                <w:sz w:val="28"/>
                <w:szCs w:val="28"/>
              </w:rPr>
              <w:t>gys</w:t>
            </w:r>
            <w:proofErr w:type="spellEnd"/>
            <w:r w:rsidRPr="001510C6">
              <w:rPr>
                <w:rFonts w:ascii="Garamond" w:hAnsi="Garamond"/>
                <w:sz w:val="28"/>
                <w:szCs w:val="28"/>
              </w:rPr>
              <w:t xml:space="preserve"> e </w:t>
            </w:r>
            <w:proofErr w:type="spellStart"/>
            <w:r w:rsidRPr="001510C6">
              <w:rPr>
                <w:rFonts w:ascii="Garamond" w:hAnsi="Garamond"/>
                <w:sz w:val="28"/>
                <w:szCs w:val="28"/>
              </w:rPr>
              <w:t>Hirveishee</w:t>
            </w:r>
            <w:proofErr w:type="spellEnd"/>
            <w:r w:rsidRPr="001510C6">
              <w:rPr>
                <w:rFonts w:ascii="Garamond" w:hAnsi="Garamond"/>
                <w:sz w:val="28"/>
                <w:szCs w:val="28"/>
              </w:rPr>
              <w:t xml:space="preserve"> ; </w:t>
            </w:r>
            <w:proofErr w:type="spellStart"/>
            <w:r w:rsidRPr="001510C6">
              <w:rPr>
                <w:rFonts w:ascii="Garamond" w:hAnsi="Garamond"/>
                <w:i/>
                <w:sz w:val="28"/>
                <w:szCs w:val="28"/>
              </w:rPr>
              <w:t>Eshyn</w:t>
            </w:r>
            <w:proofErr w:type="spellEnd"/>
            <w:r w:rsidRPr="001510C6">
              <w:rPr>
                <w:rFonts w:ascii="Garamond" w:hAnsi="Garamond"/>
                <w:i/>
                <w:sz w:val="28"/>
                <w:szCs w:val="28"/>
              </w:rPr>
              <w:t xml:space="preserve"> ta </w:t>
            </w:r>
            <w:proofErr w:type="spellStart"/>
            <w:r w:rsidRPr="001510C6">
              <w:rPr>
                <w:rFonts w:ascii="Garamond" w:hAnsi="Garamond"/>
                <w:i/>
                <w:sz w:val="28"/>
                <w:szCs w:val="28"/>
              </w:rPr>
              <w:t>soiagh</w:t>
            </w:r>
            <w:proofErr w:type="spellEnd"/>
            <w:r w:rsidRPr="001510C6">
              <w:rPr>
                <w:rFonts w:ascii="Garamond" w:hAnsi="Garamond"/>
                <w:i/>
                <w:sz w:val="28"/>
                <w:szCs w:val="28"/>
              </w:rPr>
              <w:t xml:space="preserve"> beg </w:t>
            </w:r>
            <w:proofErr w:type="spellStart"/>
            <w:r w:rsidRPr="001510C6">
              <w:rPr>
                <w:rFonts w:ascii="Garamond" w:hAnsi="Garamond"/>
                <w:i/>
                <w:sz w:val="28"/>
                <w:szCs w:val="28"/>
              </w:rPr>
              <w:t>jiuish</w:t>
            </w:r>
            <w:proofErr w:type="spellEnd"/>
            <w:r w:rsidRPr="001510C6">
              <w:rPr>
                <w:rFonts w:ascii="Garamond" w:hAnsi="Garamond"/>
                <w:i/>
                <w:sz w:val="28"/>
                <w:szCs w:val="28"/>
              </w:rPr>
              <w:t xml:space="preserve"> </w:t>
            </w:r>
            <w:proofErr w:type="spellStart"/>
            <w:r w:rsidRPr="001510C6">
              <w:rPr>
                <w:rFonts w:ascii="Garamond" w:hAnsi="Garamond"/>
                <w:i/>
                <w:sz w:val="28"/>
                <w:szCs w:val="28"/>
              </w:rPr>
              <w:t>te</w:t>
            </w:r>
            <w:proofErr w:type="spellEnd"/>
            <w:r w:rsidRPr="001510C6">
              <w:rPr>
                <w:rFonts w:ascii="Garamond" w:hAnsi="Garamond"/>
                <w:i/>
                <w:sz w:val="28"/>
                <w:szCs w:val="28"/>
              </w:rPr>
              <w:t xml:space="preserve"> </w:t>
            </w:r>
            <w:proofErr w:type="spellStart"/>
            <w:r w:rsidRPr="001510C6">
              <w:rPr>
                <w:rFonts w:ascii="Garamond" w:hAnsi="Garamond"/>
                <w:i/>
                <w:sz w:val="28"/>
                <w:szCs w:val="28"/>
              </w:rPr>
              <w:t>soiagh</w:t>
            </w:r>
            <w:proofErr w:type="spellEnd"/>
            <w:r w:rsidRPr="001510C6">
              <w:rPr>
                <w:rFonts w:ascii="Garamond" w:hAnsi="Garamond"/>
                <w:i/>
                <w:sz w:val="28"/>
                <w:szCs w:val="28"/>
              </w:rPr>
              <w:t xml:space="preserve"> beg </w:t>
            </w:r>
            <w:proofErr w:type="spellStart"/>
            <w:r w:rsidRPr="001510C6">
              <w:rPr>
                <w:rFonts w:ascii="Garamond" w:hAnsi="Garamond"/>
                <w:i/>
                <w:sz w:val="28"/>
                <w:szCs w:val="28"/>
              </w:rPr>
              <w:t>jeems</w:t>
            </w:r>
            <w:proofErr w:type="spellEnd"/>
            <w:r w:rsidRPr="001510C6">
              <w:rPr>
                <w:rFonts w:ascii="Garamond" w:hAnsi="Garamond"/>
                <w:i/>
                <w:sz w:val="28"/>
                <w:szCs w:val="28"/>
              </w:rPr>
              <w:t>.</w:t>
            </w:r>
            <w:r w:rsidRPr="001510C6">
              <w:rPr>
                <w:rFonts w:ascii="Garamond" w:hAnsi="Garamond"/>
                <w:sz w:val="28"/>
                <w:szCs w:val="28"/>
              </w:rPr>
              <w:t xml:space="preserve"> Shen-y-fa </w:t>
            </w:r>
            <w:proofErr w:type="spellStart"/>
            <w:r w:rsidRPr="001510C6">
              <w:rPr>
                <w:rFonts w:ascii="Garamond" w:hAnsi="Garamond"/>
                <w:sz w:val="28"/>
                <w:szCs w:val="28"/>
              </w:rPr>
              <w:t>she’n</w:t>
            </w:r>
            <w:proofErr w:type="spellEnd"/>
            <w:r w:rsidRPr="001510C6">
              <w:rPr>
                <w:rFonts w:ascii="Garamond" w:hAnsi="Garamond"/>
                <w:sz w:val="28"/>
                <w:szCs w:val="28"/>
              </w:rPr>
              <w:t xml:space="preserve"> </w:t>
            </w:r>
            <w:proofErr w:type="spellStart"/>
            <w:r w:rsidRPr="001510C6">
              <w:rPr>
                <w:rFonts w:ascii="Garamond" w:hAnsi="Garamond"/>
                <w:sz w:val="28"/>
                <w:szCs w:val="28"/>
              </w:rPr>
              <w:t>currym</w:t>
            </w:r>
            <w:proofErr w:type="spellEnd"/>
            <w:r w:rsidRPr="001510C6">
              <w:rPr>
                <w:rFonts w:ascii="Garamond" w:hAnsi="Garamond"/>
                <w:sz w:val="28"/>
                <w:szCs w:val="28"/>
              </w:rPr>
              <w:t xml:space="preserve"> </w:t>
            </w:r>
            <w:proofErr w:type="spellStart"/>
            <w:r w:rsidRPr="001510C6">
              <w:rPr>
                <w:rFonts w:ascii="Garamond" w:hAnsi="Garamond"/>
                <w:sz w:val="28"/>
                <w:szCs w:val="28"/>
              </w:rPr>
              <w:t>ayds</w:t>
            </w:r>
            <w:proofErr w:type="spellEnd"/>
            <w:r w:rsidRPr="001510C6">
              <w:rPr>
                <w:rFonts w:ascii="Garamond" w:hAnsi="Garamond"/>
                <w:sz w:val="28"/>
                <w:szCs w:val="28"/>
              </w:rPr>
              <w:t xml:space="preserve"> eh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eashtagh</w:t>
            </w:r>
            <w:proofErr w:type="spellEnd"/>
            <w:r w:rsidRPr="001510C6">
              <w:rPr>
                <w:rFonts w:ascii="Garamond" w:hAnsi="Garamond"/>
                <w:sz w:val="28"/>
                <w:szCs w:val="28"/>
              </w:rPr>
              <w:t xml:space="preserve"> </w:t>
            </w:r>
            <w:proofErr w:type="spellStart"/>
            <w:r w:rsidRPr="001510C6">
              <w:rPr>
                <w:rFonts w:ascii="Garamond" w:hAnsi="Garamond"/>
                <w:sz w:val="28"/>
                <w:szCs w:val="28"/>
              </w:rPr>
              <w:t>rish</w:t>
            </w:r>
            <w:proofErr w:type="spellEnd"/>
            <w:r w:rsidRPr="001510C6">
              <w:rPr>
                <w:rFonts w:ascii="Garamond" w:hAnsi="Garamond"/>
                <w:sz w:val="28"/>
                <w:szCs w:val="28"/>
              </w:rPr>
              <w:t xml:space="preserve"> y </w:t>
            </w:r>
            <w:proofErr w:type="spellStart"/>
            <w:r w:rsidRPr="001510C6">
              <w:rPr>
                <w:rFonts w:ascii="Garamond" w:hAnsi="Garamond"/>
                <w:sz w:val="28"/>
                <w:szCs w:val="28"/>
              </w:rPr>
              <w:t>choyrle</w:t>
            </w:r>
            <w:proofErr w:type="spellEnd"/>
            <w:r w:rsidRPr="001510C6">
              <w:rPr>
                <w:rFonts w:ascii="Garamond" w:hAnsi="Garamond"/>
                <w:sz w:val="28"/>
                <w:szCs w:val="28"/>
              </w:rPr>
              <w:t xml:space="preserve"> </w:t>
            </w:r>
            <w:proofErr w:type="spellStart"/>
            <w:r w:rsidRPr="001510C6">
              <w:rPr>
                <w:rFonts w:ascii="Garamond" w:hAnsi="Garamond"/>
                <w:sz w:val="28"/>
                <w:szCs w:val="28"/>
              </w:rPr>
              <w:t>oc</w:t>
            </w:r>
            <w:proofErr w:type="spellEnd"/>
            <w:r w:rsidRPr="001510C6">
              <w:rPr>
                <w:rFonts w:ascii="Garamond" w:hAnsi="Garamond"/>
                <w:sz w:val="28"/>
                <w:szCs w:val="28"/>
              </w:rPr>
              <w:t xml:space="preserve">, </w:t>
            </w:r>
            <w:proofErr w:type="spellStart"/>
            <w:r w:rsidRPr="001510C6">
              <w:rPr>
                <w:rFonts w:ascii="Garamond" w:hAnsi="Garamond"/>
                <w:i/>
                <w:sz w:val="28"/>
                <w:szCs w:val="28"/>
              </w:rPr>
              <w:t>dy</w:t>
            </w:r>
            <w:proofErr w:type="spellEnd"/>
            <w:r w:rsidRPr="001510C6">
              <w:rPr>
                <w:rFonts w:ascii="Garamond" w:hAnsi="Garamond"/>
                <w:i/>
                <w:sz w:val="28"/>
                <w:szCs w:val="28"/>
              </w:rPr>
              <w:t xml:space="preserve"> eek </w:t>
            </w:r>
            <w:proofErr w:type="spellStart"/>
            <w:r w:rsidRPr="001510C6">
              <w:rPr>
                <w:rFonts w:ascii="Garamond" w:hAnsi="Garamond"/>
                <w:i/>
                <w:sz w:val="28"/>
                <w:szCs w:val="28"/>
              </w:rPr>
              <w:t>nyn</w:t>
            </w:r>
            <w:proofErr w:type="spellEnd"/>
            <w:r w:rsidRPr="001510C6">
              <w:rPr>
                <w:rFonts w:ascii="Garamond" w:hAnsi="Garamond"/>
                <w:i/>
                <w:sz w:val="28"/>
                <w:szCs w:val="28"/>
              </w:rPr>
              <w:t xml:space="preserve"> Gair </w:t>
            </w:r>
            <w:proofErr w:type="spellStart"/>
            <w:r w:rsidRPr="001510C6">
              <w:rPr>
                <w:rFonts w:ascii="Garamond" w:hAnsi="Garamond"/>
                <w:i/>
                <w:sz w:val="28"/>
                <w:szCs w:val="28"/>
              </w:rPr>
              <w:t>daue</w:t>
            </w:r>
            <w:proofErr w:type="spellEnd"/>
            <w:r w:rsidRPr="001510C6">
              <w:rPr>
                <w:rFonts w:ascii="Garamond" w:hAnsi="Garamond"/>
                <w:i/>
                <w:sz w:val="28"/>
                <w:szCs w:val="28"/>
              </w:rPr>
              <w:t xml:space="preserve"> </w:t>
            </w:r>
            <w:proofErr w:type="spellStart"/>
            <w:r w:rsidRPr="001510C6">
              <w:rPr>
                <w:rFonts w:ascii="Garamond" w:hAnsi="Garamond"/>
                <w:i/>
                <w:sz w:val="28"/>
                <w:szCs w:val="28"/>
              </w:rPr>
              <w:t>fegooish</w:t>
            </w:r>
            <w:proofErr w:type="spellEnd"/>
            <w:r w:rsidRPr="001510C6">
              <w:rPr>
                <w:rFonts w:ascii="Garamond" w:hAnsi="Garamond"/>
                <w:i/>
                <w:sz w:val="28"/>
                <w:szCs w:val="28"/>
              </w:rPr>
              <w:t xml:space="preserve"> </w:t>
            </w:r>
            <w:proofErr w:type="spellStart"/>
            <w:r w:rsidRPr="001510C6">
              <w:rPr>
                <w:rFonts w:ascii="Garamond" w:hAnsi="Garamond"/>
                <w:i/>
                <w:sz w:val="28"/>
                <w:szCs w:val="28"/>
              </w:rPr>
              <w:t>moalteraght</w:t>
            </w:r>
            <w:proofErr w:type="spellEnd"/>
            <w:r w:rsidRPr="001510C6">
              <w:rPr>
                <w:rFonts w:ascii="Garamond" w:hAnsi="Garamond"/>
                <w:i/>
                <w:sz w:val="28"/>
                <w:szCs w:val="28"/>
              </w:rPr>
              <w:t xml:space="preserve">, </w:t>
            </w:r>
            <w:proofErr w:type="spellStart"/>
            <w:r w:rsidRPr="001510C6">
              <w:rPr>
                <w:rFonts w:ascii="Garamond" w:hAnsi="Garamond"/>
                <w:i/>
                <w:sz w:val="28"/>
                <w:szCs w:val="28"/>
              </w:rPr>
              <w:t>ny</w:t>
            </w:r>
            <w:proofErr w:type="spellEnd"/>
            <w:r w:rsidRPr="001510C6">
              <w:rPr>
                <w:rFonts w:ascii="Garamond" w:hAnsi="Garamond"/>
                <w:i/>
                <w:sz w:val="28"/>
                <w:szCs w:val="28"/>
              </w:rPr>
              <w:t xml:space="preserve"> </w:t>
            </w:r>
            <w:proofErr w:type="spellStart"/>
            <w:r w:rsidRPr="001510C6">
              <w:rPr>
                <w:rFonts w:ascii="Garamond" w:hAnsi="Garamond"/>
                <w:i/>
                <w:sz w:val="28"/>
                <w:szCs w:val="28"/>
              </w:rPr>
              <w:t>troo</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vod</w:t>
            </w:r>
            <w:proofErr w:type="spellEnd"/>
            <w:r w:rsidRPr="001510C6">
              <w:rPr>
                <w:rFonts w:ascii="Garamond" w:hAnsi="Garamond"/>
                <w:sz w:val="28"/>
                <w:szCs w:val="28"/>
              </w:rPr>
              <w:t xml:space="preserve"> </w:t>
            </w:r>
            <w:proofErr w:type="spellStart"/>
            <w:r w:rsidRPr="001510C6">
              <w:rPr>
                <w:rFonts w:ascii="Garamond" w:hAnsi="Garamond"/>
                <w:sz w:val="28"/>
                <w:szCs w:val="28"/>
              </w:rPr>
              <w:t>Jee</w:t>
            </w:r>
            <w:proofErr w:type="spellEnd"/>
            <w:r w:rsidRPr="001510C6">
              <w:rPr>
                <w:rFonts w:ascii="Garamond" w:hAnsi="Garamond"/>
                <w:sz w:val="28"/>
                <w:szCs w:val="28"/>
              </w:rPr>
              <w:t xml:space="preserve"> </w:t>
            </w:r>
            <w:proofErr w:type="spellStart"/>
            <w:r w:rsidRPr="001510C6">
              <w:rPr>
                <w:rFonts w:ascii="Garamond" w:hAnsi="Garamond"/>
                <w:sz w:val="28"/>
                <w:szCs w:val="28"/>
              </w:rPr>
              <w:t>dty</w:t>
            </w:r>
            <w:proofErr w:type="spellEnd"/>
            <w:r w:rsidRPr="001510C6">
              <w:rPr>
                <w:rFonts w:ascii="Garamond" w:hAnsi="Garamond"/>
                <w:sz w:val="28"/>
                <w:szCs w:val="28"/>
              </w:rPr>
              <w:t xml:space="preserve"> </w:t>
            </w:r>
            <w:proofErr w:type="spellStart"/>
            <w:r w:rsidRPr="001510C6">
              <w:rPr>
                <w:rFonts w:ascii="Garamond" w:hAnsi="Garamond"/>
                <w:sz w:val="28"/>
                <w:szCs w:val="28"/>
              </w:rPr>
              <w:t>Laboraghts</w:t>
            </w:r>
            <w:proofErr w:type="spellEnd"/>
            <w:r w:rsidRPr="001510C6">
              <w:rPr>
                <w:rFonts w:ascii="Garamond" w:hAnsi="Garamond"/>
                <w:sz w:val="28"/>
                <w:szCs w:val="28"/>
              </w:rPr>
              <w:t xml:space="preserve"> as y </w:t>
            </w:r>
            <w:proofErr w:type="spellStart"/>
            <w:r w:rsidR="00981FDE" w:rsidRPr="001510C6">
              <w:rPr>
                <w:rFonts w:ascii="Garamond" w:hAnsi="Garamond"/>
                <w:sz w:val="28"/>
                <w:szCs w:val="28"/>
              </w:rPr>
              <w:t>Laboraght</w:t>
            </w:r>
            <w:proofErr w:type="spellEnd"/>
            <w:r w:rsidR="00981FDE" w:rsidRPr="001510C6">
              <w:rPr>
                <w:rFonts w:ascii="Garamond" w:hAnsi="Garamond"/>
                <w:sz w:val="28"/>
                <w:szCs w:val="28"/>
              </w:rPr>
              <w:t xml:space="preserve"> </w:t>
            </w:r>
            <w:proofErr w:type="spellStart"/>
            <w:r w:rsidRPr="001510C6">
              <w:rPr>
                <w:rFonts w:ascii="Garamond" w:hAnsi="Garamond"/>
                <w:sz w:val="28"/>
                <w:szCs w:val="28"/>
              </w:rPr>
              <w:t>oc-syn</w:t>
            </w:r>
            <w:proofErr w:type="spellEnd"/>
            <w:r w:rsidRPr="001510C6">
              <w:rPr>
                <w:rFonts w:ascii="Garamond" w:hAnsi="Garamond"/>
                <w:sz w:val="28"/>
                <w:szCs w:val="28"/>
              </w:rPr>
              <w:t xml:space="preserve"> y </w:t>
            </w:r>
            <w:proofErr w:type="spellStart"/>
            <w:r w:rsidRPr="001510C6">
              <w:rPr>
                <w:rFonts w:ascii="Garamond" w:hAnsi="Garamond"/>
                <w:sz w:val="28"/>
                <w:szCs w:val="28"/>
              </w:rPr>
              <w:t>vannaghey</w:t>
            </w:r>
            <w:proofErr w:type="spellEnd"/>
            <w:r w:rsidRPr="001510C6">
              <w:rPr>
                <w:rFonts w:ascii="Garamond" w:hAnsi="Garamond"/>
                <w:sz w:val="28"/>
                <w:szCs w:val="28"/>
              </w:rPr>
              <w:t xml:space="preserve">. </w:t>
            </w:r>
          </w:p>
        </w:tc>
        <w:tc>
          <w:tcPr>
            <w:tcW w:w="3854" w:type="dxa"/>
          </w:tcPr>
          <w:p w14:paraId="0837703C"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sz w:val="28"/>
              </w:rPr>
              <w:t>A. To Respect them</w:t>
            </w:r>
            <w:r w:rsidRPr="00F352DB">
              <w:rPr>
                <w:rFonts w:ascii="Garamond" w:hAnsi="Garamond" w:cs="Times New Roman"/>
                <w:i/>
                <w:sz w:val="28"/>
              </w:rPr>
              <w:t xml:space="preserve"> for their Master’s sake, and for their Works sake</w:t>
            </w:r>
            <w:r w:rsidRPr="00F352DB">
              <w:rPr>
                <w:rFonts w:ascii="Garamond" w:hAnsi="Garamond" w:cs="Times New Roman"/>
                <w:sz w:val="28"/>
              </w:rPr>
              <w:t> ;</w:t>
            </w:r>
            <w:r w:rsidRPr="00F352DB">
              <w:rPr>
                <w:rFonts w:ascii="Garamond" w:hAnsi="Garamond" w:cs="Times New Roman"/>
                <w:i/>
                <w:sz w:val="28"/>
              </w:rPr>
              <w:t xml:space="preserve"> </w:t>
            </w:r>
            <w:proofErr w:type="spellStart"/>
            <w:r w:rsidRPr="00F352DB">
              <w:rPr>
                <w:rFonts w:ascii="Garamond" w:hAnsi="Garamond" w:cs="Times New Roman"/>
                <w:i/>
                <w:sz w:val="28"/>
              </w:rPr>
              <w:t>remembring</w:t>
            </w:r>
            <w:proofErr w:type="spellEnd"/>
            <w:r w:rsidRPr="00F352DB">
              <w:rPr>
                <w:rFonts w:ascii="Garamond" w:hAnsi="Garamond" w:cs="Times New Roman"/>
                <w:i/>
                <w:sz w:val="28"/>
              </w:rPr>
              <w:t xml:space="preserve"> the Words of Christ to his Ministers, </w:t>
            </w:r>
            <w:r w:rsidRPr="00F352DB">
              <w:rPr>
                <w:rFonts w:ascii="Garamond" w:hAnsi="Garamond" w:cs="Times New Roman"/>
                <w:sz w:val="28"/>
              </w:rPr>
              <w:t xml:space="preserve">He that </w:t>
            </w:r>
            <w:proofErr w:type="spellStart"/>
            <w:r w:rsidRPr="00F352DB">
              <w:rPr>
                <w:rFonts w:ascii="Garamond" w:hAnsi="Garamond" w:cs="Times New Roman"/>
                <w:sz w:val="28"/>
              </w:rPr>
              <w:t>despiseth</w:t>
            </w:r>
            <w:proofErr w:type="spellEnd"/>
            <w:r w:rsidRPr="00F352DB">
              <w:rPr>
                <w:rFonts w:ascii="Garamond" w:hAnsi="Garamond" w:cs="Times New Roman"/>
                <w:sz w:val="28"/>
              </w:rPr>
              <w:t xml:space="preserve"> you, </w:t>
            </w:r>
            <w:proofErr w:type="spellStart"/>
            <w:r w:rsidRPr="00F352DB">
              <w:rPr>
                <w:rFonts w:ascii="Garamond" w:hAnsi="Garamond" w:cs="Times New Roman"/>
                <w:sz w:val="28"/>
              </w:rPr>
              <w:t>despiseth</w:t>
            </w:r>
            <w:proofErr w:type="spellEnd"/>
            <w:r w:rsidRPr="00F352DB">
              <w:rPr>
                <w:rFonts w:ascii="Garamond" w:hAnsi="Garamond" w:cs="Times New Roman"/>
                <w:sz w:val="28"/>
              </w:rPr>
              <w:t xml:space="preserve"> me.</w:t>
            </w:r>
            <w:r w:rsidRPr="00F352DB">
              <w:rPr>
                <w:rFonts w:ascii="Garamond" w:hAnsi="Garamond" w:cs="Times New Roman"/>
                <w:i/>
                <w:sz w:val="28"/>
              </w:rPr>
              <w:t xml:space="preserve"> Therefore, your Duty is to hearken to their Instruction, </w:t>
            </w:r>
            <w:r w:rsidRPr="00F352DB">
              <w:rPr>
                <w:rFonts w:ascii="Garamond" w:hAnsi="Garamond" w:cs="Times New Roman"/>
                <w:sz w:val="28"/>
              </w:rPr>
              <w:t xml:space="preserve">To pay them their Due without Fraud or Grudging, </w:t>
            </w:r>
            <w:r w:rsidRPr="00F352DB">
              <w:rPr>
                <w:rFonts w:ascii="Garamond" w:hAnsi="Garamond" w:cs="Times New Roman"/>
                <w:i/>
                <w:sz w:val="28"/>
              </w:rPr>
              <w:t xml:space="preserve">that God may bless both </w:t>
            </w:r>
            <w:r w:rsidRPr="00981FDE">
              <w:rPr>
                <w:rFonts w:ascii="Garamond" w:hAnsi="Garamond" w:cs="Times New Roman"/>
                <w:sz w:val="28"/>
              </w:rPr>
              <w:t>their</w:t>
            </w:r>
            <w:r w:rsidRPr="00F352DB">
              <w:rPr>
                <w:rFonts w:ascii="Garamond" w:hAnsi="Garamond" w:cs="Times New Roman"/>
                <w:i/>
                <w:sz w:val="28"/>
              </w:rPr>
              <w:t xml:space="preserve"> Labours and </w:t>
            </w:r>
            <w:r w:rsidRPr="00981FDE">
              <w:rPr>
                <w:rFonts w:ascii="Garamond" w:hAnsi="Garamond" w:cs="Times New Roman"/>
                <w:sz w:val="28"/>
              </w:rPr>
              <w:t>yours</w:t>
            </w:r>
            <w:r w:rsidRPr="00F352DB">
              <w:rPr>
                <w:rFonts w:ascii="Garamond" w:hAnsi="Garamond" w:cs="Times New Roman"/>
                <w:i/>
                <w:sz w:val="28"/>
              </w:rPr>
              <w:t>.</w:t>
            </w:r>
          </w:p>
        </w:tc>
        <w:tc>
          <w:tcPr>
            <w:tcW w:w="0" w:type="auto"/>
          </w:tcPr>
          <w:p w14:paraId="51D96997" w14:textId="77777777" w:rsidR="002D73DD" w:rsidRDefault="00981FDE" w:rsidP="00DB60C3">
            <w:pPr>
              <w:pStyle w:val="ListParagraph"/>
              <w:ind w:left="0"/>
              <w:rPr>
                <w:rFonts w:ascii="Garamond" w:hAnsi="Garamond" w:cs="Times New Roman"/>
                <w:sz w:val="20"/>
                <w:szCs w:val="20"/>
              </w:rPr>
            </w:pPr>
            <w:r>
              <w:rPr>
                <w:rFonts w:ascii="Garamond" w:hAnsi="Garamond" w:cs="Times New Roman"/>
                <w:sz w:val="20"/>
                <w:szCs w:val="20"/>
              </w:rPr>
              <w:t>1 Thess.</w:t>
            </w:r>
            <w:r w:rsidR="00BA422B">
              <w:rPr>
                <w:rFonts w:ascii="Garamond" w:hAnsi="Garamond" w:cs="Times New Roman"/>
                <w:sz w:val="20"/>
                <w:szCs w:val="20"/>
              </w:rPr>
              <w:t xml:space="preserve"> </w:t>
            </w:r>
            <w:r>
              <w:rPr>
                <w:rFonts w:ascii="Garamond" w:hAnsi="Garamond" w:cs="Times New Roman"/>
                <w:sz w:val="20"/>
                <w:szCs w:val="20"/>
              </w:rPr>
              <w:t>5. 13.</w:t>
            </w:r>
          </w:p>
          <w:p w14:paraId="1CB49DC0" w14:textId="77777777" w:rsidR="00981FDE" w:rsidRDefault="00981FDE" w:rsidP="00DB60C3">
            <w:pPr>
              <w:pStyle w:val="ListParagraph"/>
              <w:ind w:left="0"/>
              <w:rPr>
                <w:rFonts w:ascii="Garamond" w:hAnsi="Garamond" w:cs="Times New Roman"/>
                <w:sz w:val="20"/>
                <w:szCs w:val="20"/>
              </w:rPr>
            </w:pPr>
          </w:p>
          <w:p w14:paraId="581484B2" w14:textId="77777777" w:rsidR="00981FDE" w:rsidRDefault="00981FDE" w:rsidP="00DB60C3">
            <w:pPr>
              <w:pStyle w:val="ListParagraph"/>
              <w:ind w:left="0"/>
              <w:rPr>
                <w:rFonts w:ascii="Garamond" w:hAnsi="Garamond" w:cs="Times New Roman"/>
                <w:sz w:val="20"/>
                <w:szCs w:val="20"/>
              </w:rPr>
            </w:pPr>
          </w:p>
          <w:p w14:paraId="2633987A" w14:textId="77777777" w:rsidR="00981FDE" w:rsidRDefault="00981FDE" w:rsidP="00DB60C3">
            <w:pPr>
              <w:pStyle w:val="ListParagraph"/>
              <w:ind w:left="0"/>
              <w:rPr>
                <w:rFonts w:ascii="Garamond" w:hAnsi="Garamond" w:cs="Times New Roman"/>
                <w:sz w:val="20"/>
                <w:szCs w:val="20"/>
              </w:rPr>
            </w:pPr>
            <w:r>
              <w:rPr>
                <w:rFonts w:ascii="Garamond" w:hAnsi="Garamond" w:cs="Times New Roman"/>
                <w:sz w:val="20"/>
                <w:szCs w:val="20"/>
              </w:rPr>
              <w:t>Luke 10. 16.</w:t>
            </w:r>
          </w:p>
          <w:p w14:paraId="246D44CF" w14:textId="77777777" w:rsidR="00981FDE" w:rsidRDefault="00981FDE" w:rsidP="00DB60C3">
            <w:pPr>
              <w:pStyle w:val="ListParagraph"/>
              <w:ind w:left="0"/>
              <w:rPr>
                <w:rFonts w:ascii="Garamond" w:hAnsi="Garamond" w:cs="Times New Roman"/>
                <w:sz w:val="20"/>
                <w:szCs w:val="20"/>
              </w:rPr>
            </w:pPr>
          </w:p>
          <w:p w14:paraId="0EF56D6D" w14:textId="77777777" w:rsidR="00981FDE" w:rsidRDefault="00981FDE" w:rsidP="00DB60C3">
            <w:pPr>
              <w:pStyle w:val="ListParagraph"/>
              <w:ind w:left="0"/>
              <w:rPr>
                <w:rFonts w:ascii="Garamond" w:hAnsi="Garamond" w:cs="Times New Roman"/>
                <w:sz w:val="20"/>
                <w:szCs w:val="20"/>
              </w:rPr>
            </w:pPr>
          </w:p>
          <w:p w14:paraId="7873B939" w14:textId="77777777" w:rsidR="00981FDE" w:rsidRPr="002D73DD" w:rsidRDefault="00981FDE" w:rsidP="00DB60C3">
            <w:pPr>
              <w:pStyle w:val="ListParagraph"/>
              <w:ind w:left="0"/>
              <w:rPr>
                <w:rFonts w:ascii="Garamond" w:hAnsi="Garamond" w:cs="Times New Roman"/>
                <w:sz w:val="20"/>
                <w:szCs w:val="20"/>
              </w:rPr>
            </w:pPr>
            <w:r>
              <w:rPr>
                <w:rFonts w:ascii="Garamond" w:hAnsi="Garamond" w:cs="Times New Roman"/>
                <w:sz w:val="20"/>
                <w:szCs w:val="20"/>
              </w:rPr>
              <w:t>Deut. 26. 12.</w:t>
            </w:r>
          </w:p>
        </w:tc>
      </w:tr>
      <w:tr w:rsidR="002D73DD" w:rsidRPr="00F352DB" w14:paraId="2E1406F7" w14:textId="77777777" w:rsidTr="000A5AB7">
        <w:tc>
          <w:tcPr>
            <w:tcW w:w="4253" w:type="dxa"/>
          </w:tcPr>
          <w:p w14:paraId="2D71A515" w14:textId="77777777" w:rsidR="002D73DD" w:rsidRPr="001510C6" w:rsidRDefault="002D73DD" w:rsidP="00DB60C3">
            <w:pPr>
              <w:pStyle w:val="CM3"/>
              <w:widowControl/>
              <w:spacing w:line="240" w:lineRule="auto"/>
              <w:ind w:firstLine="227"/>
              <w:contextualSpacing/>
              <w:jc w:val="both"/>
              <w:rPr>
                <w:rFonts w:ascii="Garamond" w:hAnsi="Garamond"/>
                <w:sz w:val="28"/>
                <w:szCs w:val="28"/>
              </w:rPr>
            </w:pPr>
            <w:r w:rsidRPr="001510C6">
              <w:rPr>
                <w:rFonts w:ascii="Garamond" w:hAnsi="Garamond"/>
                <w:sz w:val="28"/>
                <w:szCs w:val="28"/>
              </w:rPr>
              <w:t xml:space="preserve">Son </w:t>
            </w:r>
            <w:proofErr w:type="spellStart"/>
            <w:r w:rsidRPr="001510C6">
              <w:rPr>
                <w:rFonts w:ascii="Garamond" w:hAnsi="Garamond"/>
                <w:sz w:val="28"/>
                <w:szCs w:val="28"/>
              </w:rPr>
              <w:t>yn</w:t>
            </w:r>
            <w:proofErr w:type="spellEnd"/>
            <w:r w:rsidRPr="001510C6">
              <w:rPr>
                <w:rFonts w:ascii="Garamond" w:hAnsi="Garamond"/>
                <w:sz w:val="28"/>
                <w:szCs w:val="28"/>
              </w:rPr>
              <w:t xml:space="preserve"> </w:t>
            </w:r>
            <w:proofErr w:type="spellStart"/>
            <w:r w:rsidRPr="001510C6">
              <w:rPr>
                <w:rFonts w:ascii="Garamond" w:hAnsi="Garamond"/>
                <w:i/>
                <w:sz w:val="28"/>
                <w:szCs w:val="28"/>
              </w:rPr>
              <w:t>Obber</w:t>
            </w:r>
            <w:proofErr w:type="spellEnd"/>
            <w:r w:rsidRPr="001510C6">
              <w:rPr>
                <w:rFonts w:ascii="Garamond" w:hAnsi="Garamond"/>
                <w:i/>
                <w:sz w:val="28"/>
                <w:szCs w:val="28"/>
              </w:rPr>
              <w:t xml:space="preserve"> as y </w:t>
            </w:r>
            <w:proofErr w:type="spellStart"/>
            <w:r w:rsidRPr="001510C6">
              <w:rPr>
                <w:rFonts w:ascii="Garamond" w:hAnsi="Garamond"/>
                <w:i/>
                <w:sz w:val="28"/>
                <w:szCs w:val="28"/>
              </w:rPr>
              <w:t>C</w:t>
            </w:r>
            <w:r w:rsidRPr="001510C6">
              <w:rPr>
                <w:rFonts w:ascii="Garamond" w:hAnsi="Garamond"/>
                <w:sz w:val="28"/>
                <w:szCs w:val="28"/>
              </w:rPr>
              <w:t>u</w:t>
            </w:r>
            <w:r w:rsidRPr="001510C6">
              <w:rPr>
                <w:rFonts w:ascii="Garamond" w:hAnsi="Garamond"/>
                <w:i/>
                <w:sz w:val="28"/>
                <w:szCs w:val="28"/>
              </w:rPr>
              <w:t>rrym</w:t>
            </w:r>
            <w:proofErr w:type="spellEnd"/>
            <w:r w:rsidRPr="001510C6">
              <w:rPr>
                <w:rFonts w:ascii="Garamond" w:hAnsi="Garamond"/>
                <w:i/>
                <w:sz w:val="28"/>
                <w:szCs w:val="28"/>
              </w:rPr>
              <w:t xml:space="preserve"> </w:t>
            </w:r>
            <w:proofErr w:type="spellStart"/>
            <w:r w:rsidRPr="001510C6">
              <w:rPr>
                <w:rFonts w:ascii="Garamond" w:hAnsi="Garamond"/>
                <w:i/>
                <w:sz w:val="28"/>
                <w:szCs w:val="28"/>
              </w:rPr>
              <w:t>ocsyn</w:t>
            </w:r>
            <w:proofErr w:type="spellEnd"/>
            <w:r w:rsidRPr="001510C6">
              <w:rPr>
                <w:rFonts w:ascii="Garamond" w:hAnsi="Garamond"/>
                <w:i/>
                <w:sz w:val="28"/>
                <w:szCs w:val="28"/>
              </w:rPr>
              <w:t xml:space="preserve"> eh</w:t>
            </w:r>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hirrey</w:t>
            </w:r>
            <w:proofErr w:type="spellEnd"/>
            <w:r w:rsidRPr="001510C6">
              <w:rPr>
                <w:rFonts w:ascii="Garamond" w:hAnsi="Garamond"/>
                <w:sz w:val="28"/>
                <w:szCs w:val="28"/>
              </w:rPr>
              <w:t xml:space="preserve"> </w:t>
            </w:r>
            <w:proofErr w:type="spellStart"/>
            <w:r w:rsidRPr="001510C6">
              <w:rPr>
                <w:rFonts w:ascii="Garamond" w:hAnsi="Garamond"/>
                <w:sz w:val="28"/>
                <w:szCs w:val="28"/>
              </w:rPr>
              <w:t>magh</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choilley</w:t>
            </w:r>
            <w:proofErr w:type="spellEnd"/>
            <w:r w:rsidRPr="001510C6">
              <w:rPr>
                <w:rFonts w:ascii="Garamond" w:hAnsi="Garamond"/>
                <w:sz w:val="28"/>
                <w:szCs w:val="28"/>
              </w:rPr>
              <w:t xml:space="preserve"> </w:t>
            </w:r>
            <w:proofErr w:type="spellStart"/>
            <w:r w:rsidRPr="001510C6">
              <w:rPr>
                <w:rFonts w:ascii="Garamond" w:hAnsi="Garamond"/>
                <w:sz w:val="28"/>
                <w:szCs w:val="28"/>
              </w:rPr>
              <w:t>aght</w:t>
            </w:r>
            <w:proofErr w:type="spellEnd"/>
            <w:r w:rsidRPr="001510C6">
              <w:rPr>
                <w:rFonts w:ascii="Garamond" w:hAnsi="Garamond"/>
                <w:sz w:val="28"/>
                <w:szCs w:val="28"/>
              </w:rPr>
              <w:t xml:space="preserve"> </w:t>
            </w:r>
            <w:proofErr w:type="spellStart"/>
            <w:r w:rsidRPr="001510C6">
              <w:rPr>
                <w:rFonts w:ascii="Garamond" w:hAnsi="Garamond"/>
                <w:sz w:val="28"/>
                <w:szCs w:val="28"/>
              </w:rPr>
              <w:t>oddys</w:t>
            </w:r>
            <w:proofErr w:type="spellEnd"/>
            <w:r w:rsidRPr="001510C6">
              <w:rPr>
                <w:rFonts w:ascii="Garamond" w:hAnsi="Garamond"/>
                <w:sz w:val="28"/>
                <w:szCs w:val="28"/>
              </w:rPr>
              <w:t xml:space="preserve"> </w:t>
            </w:r>
            <w:proofErr w:type="spellStart"/>
            <w:r w:rsidRPr="001510C6">
              <w:rPr>
                <w:rFonts w:ascii="Garamond" w:hAnsi="Garamond"/>
                <w:sz w:val="28"/>
                <w:szCs w:val="28"/>
              </w:rPr>
              <w:t>ad</w:t>
            </w:r>
            <w:proofErr w:type="spellEnd"/>
            <w:r w:rsidRPr="001510C6">
              <w:rPr>
                <w:rFonts w:ascii="Garamond" w:hAnsi="Garamond"/>
                <w:sz w:val="28"/>
                <w:szCs w:val="28"/>
              </w:rPr>
              <w:t xml:space="preserve"> </w:t>
            </w:r>
            <w:proofErr w:type="spellStart"/>
            <w:r w:rsidRPr="001510C6">
              <w:rPr>
                <w:rFonts w:ascii="Garamond" w:hAnsi="Garamond"/>
                <w:sz w:val="28"/>
                <w:szCs w:val="28"/>
              </w:rPr>
              <w:t>shivish</w:t>
            </w:r>
            <w:proofErr w:type="spellEnd"/>
            <w:r w:rsidRPr="001510C6">
              <w:rPr>
                <w:rFonts w:ascii="Garamond" w:hAnsi="Garamond"/>
                <w:sz w:val="28"/>
                <w:szCs w:val="28"/>
              </w:rPr>
              <w:t xml:space="preserve"> y </w:t>
            </w:r>
            <w:proofErr w:type="spellStart"/>
            <w:r w:rsidRPr="001510C6">
              <w:rPr>
                <w:rFonts w:ascii="Garamond" w:hAnsi="Garamond"/>
                <w:sz w:val="28"/>
                <w:szCs w:val="28"/>
              </w:rPr>
              <w:t>ynsagh</w:t>
            </w:r>
            <w:proofErr w:type="spellEnd"/>
            <w:r w:rsidRPr="001510C6">
              <w:rPr>
                <w:rFonts w:ascii="Garamond" w:hAnsi="Garamond"/>
                <w:sz w:val="28"/>
                <w:szCs w:val="28"/>
              </w:rPr>
              <w:t xml:space="preserve"> </w:t>
            </w:r>
            <w:proofErr w:type="spellStart"/>
            <w:r w:rsidRPr="001510C6">
              <w:rPr>
                <w:rFonts w:ascii="Garamond" w:hAnsi="Garamond"/>
                <w:i/>
                <w:sz w:val="28"/>
                <w:szCs w:val="28"/>
              </w:rPr>
              <w:t>dy</w:t>
            </w:r>
            <w:proofErr w:type="spellEnd"/>
            <w:r w:rsidRPr="001510C6">
              <w:rPr>
                <w:rFonts w:ascii="Garamond" w:hAnsi="Garamond"/>
                <w:i/>
                <w:sz w:val="28"/>
                <w:szCs w:val="28"/>
              </w:rPr>
              <w:t xml:space="preserve"> </w:t>
            </w:r>
            <w:proofErr w:type="spellStart"/>
            <w:r w:rsidRPr="001510C6">
              <w:rPr>
                <w:rFonts w:ascii="Garamond" w:hAnsi="Garamond"/>
                <w:i/>
                <w:sz w:val="28"/>
                <w:szCs w:val="28"/>
              </w:rPr>
              <w:t>immeeaght</w:t>
            </w:r>
            <w:proofErr w:type="spellEnd"/>
            <w:r w:rsidRPr="001510C6">
              <w:rPr>
                <w:rFonts w:ascii="Garamond" w:hAnsi="Garamond"/>
                <w:i/>
                <w:sz w:val="28"/>
                <w:szCs w:val="28"/>
              </w:rPr>
              <w:t xml:space="preserve"> as </w:t>
            </w:r>
            <w:proofErr w:type="spellStart"/>
            <w:r w:rsidRPr="001510C6">
              <w:rPr>
                <w:rFonts w:ascii="Garamond" w:hAnsi="Garamond"/>
                <w:i/>
                <w:sz w:val="28"/>
                <w:szCs w:val="28"/>
              </w:rPr>
              <w:t>dy</w:t>
            </w:r>
            <w:proofErr w:type="spellEnd"/>
            <w:r w:rsidRPr="001510C6">
              <w:rPr>
                <w:rFonts w:ascii="Garamond" w:hAnsi="Garamond"/>
                <w:i/>
                <w:sz w:val="28"/>
                <w:szCs w:val="28"/>
              </w:rPr>
              <w:t xml:space="preserve"> </w:t>
            </w:r>
            <w:proofErr w:type="spellStart"/>
            <w:r w:rsidRPr="001510C6">
              <w:rPr>
                <w:rFonts w:ascii="Garamond" w:hAnsi="Garamond"/>
                <w:i/>
                <w:sz w:val="28"/>
                <w:szCs w:val="28"/>
              </w:rPr>
              <w:t>yanoo</w:t>
            </w:r>
            <w:proofErr w:type="spellEnd"/>
            <w:r w:rsidRPr="001510C6">
              <w:rPr>
                <w:rFonts w:ascii="Garamond" w:hAnsi="Garamond"/>
                <w:i/>
                <w:sz w:val="28"/>
                <w:szCs w:val="28"/>
              </w:rPr>
              <w:t xml:space="preserve"> </w:t>
            </w:r>
            <w:proofErr w:type="spellStart"/>
            <w:r w:rsidRPr="001510C6">
              <w:rPr>
                <w:rFonts w:ascii="Garamond" w:hAnsi="Garamond"/>
                <w:i/>
                <w:sz w:val="28"/>
                <w:szCs w:val="28"/>
              </w:rPr>
              <w:t>Jee</w:t>
            </w:r>
            <w:proofErr w:type="spellEnd"/>
            <w:r w:rsidRPr="001510C6">
              <w:rPr>
                <w:rFonts w:ascii="Garamond" w:hAnsi="Garamond"/>
                <w:i/>
                <w:sz w:val="28"/>
                <w:szCs w:val="28"/>
              </w:rPr>
              <w:t xml:space="preserve"> </w:t>
            </w:r>
            <w:proofErr w:type="spellStart"/>
            <w:r w:rsidRPr="001510C6">
              <w:rPr>
                <w:rFonts w:ascii="Garamond" w:hAnsi="Garamond"/>
                <w:i/>
                <w:sz w:val="28"/>
                <w:szCs w:val="28"/>
              </w:rPr>
              <w:t>booiagh</w:t>
            </w:r>
            <w:proofErr w:type="spellEnd"/>
            <w:r w:rsidRPr="001510C6">
              <w:rPr>
                <w:rFonts w:ascii="Garamond" w:hAnsi="Garamond"/>
                <w:sz w:val="28"/>
                <w:szCs w:val="28"/>
              </w:rPr>
              <w:t xml:space="preserve">, Dy chur </w:t>
            </w:r>
            <w:proofErr w:type="spellStart"/>
            <w:r w:rsidRPr="001510C6">
              <w:rPr>
                <w:rFonts w:ascii="Garamond" w:hAnsi="Garamond"/>
                <w:sz w:val="28"/>
                <w:szCs w:val="28"/>
              </w:rPr>
              <w:t>oghsyn</w:t>
            </w:r>
            <w:proofErr w:type="spellEnd"/>
            <w:r w:rsidRPr="001510C6">
              <w:rPr>
                <w:rFonts w:ascii="Garamond" w:hAnsi="Garamond"/>
                <w:sz w:val="28"/>
                <w:szCs w:val="28"/>
              </w:rPr>
              <w:t xml:space="preserve"> </w:t>
            </w:r>
            <w:proofErr w:type="spellStart"/>
            <w:r w:rsidRPr="001510C6">
              <w:rPr>
                <w:rFonts w:ascii="Garamond" w:hAnsi="Garamond"/>
                <w:sz w:val="28"/>
                <w:szCs w:val="28"/>
              </w:rPr>
              <w:t>dhyt</w:t>
            </w:r>
            <w:proofErr w:type="spellEnd"/>
            <w:r w:rsidRPr="001510C6">
              <w:rPr>
                <w:rFonts w:ascii="Garamond" w:hAnsi="Garamond"/>
                <w:sz w:val="28"/>
                <w:szCs w:val="28"/>
              </w:rPr>
              <w:t xml:space="preserve"> </w:t>
            </w:r>
            <w:proofErr w:type="spellStart"/>
            <w:r w:rsidRPr="001510C6">
              <w:rPr>
                <w:rFonts w:ascii="Garamond" w:hAnsi="Garamond"/>
                <w:sz w:val="28"/>
                <w:szCs w:val="28"/>
              </w:rPr>
              <w:t>tra</w:t>
            </w:r>
            <w:proofErr w:type="spellEnd"/>
            <w:r w:rsidRPr="001510C6">
              <w:rPr>
                <w:rFonts w:ascii="Garamond" w:hAnsi="Garamond"/>
                <w:sz w:val="28"/>
                <w:szCs w:val="28"/>
              </w:rPr>
              <w:t xml:space="preserve"> </w:t>
            </w:r>
            <w:proofErr w:type="spellStart"/>
            <w:r w:rsidRPr="001510C6">
              <w:rPr>
                <w:rFonts w:ascii="Garamond" w:hAnsi="Garamond"/>
                <w:sz w:val="28"/>
                <w:szCs w:val="28"/>
              </w:rPr>
              <w:t>t’ow</w:t>
            </w:r>
            <w:proofErr w:type="spellEnd"/>
            <w:r w:rsidRPr="001510C6">
              <w:rPr>
                <w:rFonts w:ascii="Garamond" w:hAnsi="Garamond"/>
                <w:sz w:val="28"/>
                <w:szCs w:val="28"/>
              </w:rPr>
              <w:t xml:space="preserve"> </w:t>
            </w:r>
            <w:proofErr w:type="spellStart"/>
            <w:r w:rsidRPr="001510C6">
              <w:rPr>
                <w:rFonts w:ascii="Garamond" w:hAnsi="Garamond"/>
                <w:sz w:val="28"/>
                <w:szCs w:val="28"/>
              </w:rPr>
              <w:t>janoo</w:t>
            </w:r>
            <w:proofErr w:type="spellEnd"/>
            <w:r w:rsidRPr="001510C6">
              <w:rPr>
                <w:rFonts w:ascii="Garamond" w:hAnsi="Garamond"/>
                <w:sz w:val="28"/>
                <w:szCs w:val="28"/>
              </w:rPr>
              <w:t xml:space="preserve"> as y </w:t>
            </w:r>
            <w:proofErr w:type="spellStart"/>
            <w:r w:rsidRPr="001510C6">
              <w:rPr>
                <w:rFonts w:ascii="Garamond" w:hAnsi="Garamond"/>
                <w:sz w:val="28"/>
                <w:szCs w:val="28"/>
              </w:rPr>
              <w:t>raad</w:t>
            </w:r>
            <w:proofErr w:type="spellEnd"/>
            <w:r w:rsidRPr="001510C6">
              <w:rPr>
                <w:rFonts w:ascii="Garamond" w:hAnsi="Garamond"/>
                <w:sz w:val="28"/>
                <w:szCs w:val="28"/>
              </w:rPr>
              <w:t xml:space="preserve">, Dy </w:t>
            </w:r>
            <w:proofErr w:type="spellStart"/>
            <w:r w:rsidRPr="001510C6">
              <w:rPr>
                <w:rFonts w:ascii="Garamond" w:hAnsi="Garamond"/>
                <w:sz w:val="28"/>
                <w:szCs w:val="28"/>
              </w:rPr>
              <w:t>ghuee</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jean </w:t>
            </w:r>
            <w:proofErr w:type="spellStart"/>
            <w:r w:rsidRPr="001510C6">
              <w:rPr>
                <w:rFonts w:ascii="Garamond" w:hAnsi="Garamond"/>
                <w:sz w:val="28"/>
                <w:szCs w:val="28"/>
              </w:rPr>
              <w:t>oo</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mie</w:t>
            </w:r>
            <w:proofErr w:type="spellEnd"/>
            <w:r w:rsidRPr="001510C6">
              <w:rPr>
                <w:rFonts w:ascii="Garamond" w:hAnsi="Garamond"/>
                <w:sz w:val="28"/>
                <w:szCs w:val="28"/>
              </w:rPr>
              <w:t xml:space="preserve">, Dy </w:t>
            </w:r>
            <w:proofErr w:type="spellStart"/>
            <w:r w:rsidRPr="001510C6">
              <w:rPr>
                <w:rFonts w:ascii="Garamond" w:hAnsi="Garamond"/>
                <w:sz w:val="28"/>
                <w:szCs w:val="28"/>
              </w:rPr>
              <w:t>vannagh</w:t>
            </w:r>
            <w:proofErr w:type="spellEnd"/>
            <w:r w:rsidRPr="001510C6">
              <w:rPr>
                <w:rFonts w:ascii="Garamond" w:hAnsi="Garamond"/>
                <w:sz w:val="28"/>
                <w:szCs w:val="28"/>
              </w:rPr>
              <w:t xml:space="preserve"> </w:t>
            </w:r>
            <w:proofErr w:type="spellStart"/>
            <w:r w:rsidRPr="001510C6">
              <w:rPr>
                <w:rFonts w:ascii="Garamond" w:hAnsi="Garamond"/>
                <w:sz w:val="28"/>
                <w:szCs w:val="28"/>
              </w:rPr>
              <w:t>oo</w:t>
            </w:r>
            <w:proofErr w:type="spellEnd"/>
            <w:r w:rsidRPr="001510C6">
              <w:rPr>
                <w:rFonts w:ascii="Garamond" w:hAnsi="Garamond"/>
                <w:sz w:val="28"/>
                <w:szCs w:val="28"/>
              </w:rPr>
              <w:t xml:space="preserve"> </w:t>
            </w:r>
            <w:proofErr w:type="spellStart"/>
            <w:r w:rsidRPr="001510C6">
              <w:rPr>
                <w:rFonts w:ascii="Garamond" w:hAnsi="Garamond"/>
                <w:sz w:val="28"/>
                <w:szCs w:val="28"/>
              </w:rPr>
              <w:t>ayns</w:t>
            </w:r>
            <w:proofErr w:type="spellEnd"/>
            <w:r w:rsidRPr="001510C6">
              <w:rPr>
                <w:rFonts w:ascii="Garamond" w:hAnsi="Garamond"/>
                <w:sz w:val="28"/>
                <w:szCs w:val="28"/>
              </w:rPr>
              <w:t xml:space="preserve"> </w:t>
            </w:r>
            <w:proofErr w:type="spellStart"/>
            <w:r w:rsidRPr="001510C6">
              <w:rPr>
                <w:rFonts w:ascii="Garamond" w:hAnsi="Garamond"/>
                <w:sz w:val="28"/>
                <w:szCs w:val="28"/>
              </w:rPr>
              <w:t>ennym</w:t>
            </w:r>
            <w:proofErr w:type="spellEnd"/>
            <w:r w:rsidRPr="001510C6">
              <w:rPr>
                <w:rFonts w:ascii="Garamond" w:hAnsi="Garamond"/>
                <w:sz w:val="28"/>
                <w:szCs w:val="28"/>
              </w:rPr>
              <w:t xml:space="preserve"> Yee, As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ve</w:t>
            </w:r>
            <w:proofErr w:type="spellEnd"/>
            <w:r w:rsidRPr="001510C6">
              <w:rPr>
                <w:rFonts w:ascii="Garamond" w:hAnsi="Garamond"/>
                <w:sz w:val="28"/>
                <w:szCs w:val="28"/>
              </w:rPr>
              <w:t xml:space="preserve"> </w:t>
            </w:r>
            <w:proofErr w:type="spellStart"/>
            <w:r w:rsidRPr="001510C6">
              <w:rPr>
                <w:rFonts w:ascii="Garamond" w:hAnsi="Garamond"/>
                <w:sz w:val="28"/>
                <w:szCs w:val="28"/>
              </w:rPr>
              <w:t>sambylyn</w:t>
            </w:r>
            <w:proofErr w:type="spellEnd"/>
            <w:r w:rsidRPr="001510C6">
              <w:rPr>
                <w:rFonts w:ascii="Garamond" w:hAnsi="Garamond"/>
                <w:sz w:val="28"/>
                <w:szCs w:val="28"/>
              </w:rPr>
              <w:t xml:space="preserve"> </w:t>
            </w:r>
            <w:proofErr w:type="spellStart"/>
            <w:r w:rsidRPr="001510C6">
              <w:rPr>
                <w:rFonts w:ascii="Garamond" w:hAnsi="Garamond"/>
                <w:sz w:val="28"/>
                <w:szCs w:val="28"/>
              </w:rPr>
              <w:t>mei</w:t>
            </w:r>
            <w:proofErr w:type="spellEnd"/>
            <w:r w:rsidR="00981FDE">
              <w:rPr>
                <w:rStyle w:val="FootnoteReference"/>
                <w:rFonts w:ascii="Garamond" w:hAnsi="Garamond"/>
                <w:sz w:val="28"/>
                <w:szCs w:val="28"/>
              </w:rPr>
              <w:footnoteReference w:id="44"/>
            </w:r>
            <w:r w:rsidRPr="001510C6">
              <w:rPr>
                <w:rFonts w:ascii="Garamond" w:hAnsi="Garamond"/>
                <w:sz w:val="28"/>
                <w:szCs w:val="28"/>
              </w:rPr>
              <w:t xml:space="preserve"> </w:t>
            </w:r>
            <w:proofErr w:type="spellStart"/>
            <w:r w:rsidRPr="001510C6">
              <w:rPr>
                <w:rFonts w:ascii="Garamond" w:hAnsi="Garamond"/>
                <w:sz w:val="28"/>
                <w:szCs w:val="28"/>
              </w:rPr>
              <w:t>ayns</w:t>
            </w:r>
            <w:proofErr w:type="spellEnd"/>
            <w:r w:rsidRPr="001510C6">
              <w:rPr>
                <w:rFonts w:ascii="Garamond" w:hAnsi="Garamond"/>
                <w:sz w:val="28"/>
                <w:szCs w:val="28"/>
              </w:rPr>
              <w:t xml:space="preserve"> goo as </w:t>
            </w:r>
            <w:proofErr w:type="spellStart"/>
            <w:r w:rsidRPr="001510C6">
              <w:rPr>
                <w:rFonts w:ascii="Garamond" w:hAnsi="Garamond"/>
                <w:sz w:val="28"/>
                <w:szCs w:val="28"/>
              </w:rPr>
              <w:t>janoo</w:t>
            </w:r>
            <w:proofErr w:type="spellEnd"/>
            <w:r w:rsidRPr="001510C6">
              <w:rPr>
                <w:rFonts w:ascii="Garamond" w:hAnsi="Garamond"/>
                <w:sz w:val="28"/>
                <w:szCs w:val="28"/>
              </w:rPr>
              <w:t xml:space="preserve">. As </w:t>
            </w:r>
            <w:proofErr w:type="spellStart"/>
            <w:r w:rsidRPr="001510C6">
              <w:rPr>
                <w:rFonts w:ascii="Garamond" w:hAnsi="Garamond"/>
                <w:sz w:val="28"/>
                <w:szCs w:val="28"/>
              </w:rPr>
              <w:t>smooar</w:t>
            </w:r>
            <w:proofErr w:type="spellEnd"/>
            <w:r w:rsidRPr="001510C6">
              <w:rPr>
                <w:rFonts w:ascii="Garamond" w:hAnsi="Garamond"/>
                <w:sz w:val="28"/>
                <w:szCs w:val="28"/>
              </w:rPr>
              <w:t xml:space="preserve"> </w:t>
            </w:r>
            <w:proofErr w:type="spellStart"/>
            <w:r w:rsidRPr="001510C6">
              <w:rPr>
                <w:rFonts w:ascii="Garamond" w:hAnsi="Garamond"/>
                <w:sz w:val="28"/>
                <w:szCs w:val="28"/>
              </w:rPr>
              <w:t>oc</w:t>
            </w:r>
            <w:proofErr w:type="spellEnd"/>
            <w:r w:rsidRPr="001510C6">
              <w:rPr>
                <w:rFonts w:ascii="Garamond" w:hAnsi="Garamond"/>
                <w:sz w:val="28"/>
                <w:szCs w:val="28"/>
              </w:rPr>
              <w:t xml:space="preserve"> </w:t>
            </w:r>
            <w:proofErr w:type="spellStart"/>
            <w:r w:rsidRPr="001510C6">
              <w:rPr>
                <w:rFonts w:ascii="Garamond" w:hAnsi="Garamond"/>
                <w:sz w:val="28"/>
                <w:szCs w:val="28"/>
              </w:rPr>
              <w:t>dy</w:t>
            </w:r>
            <w:proofErr w:type="spellEnd"/>
            <w:r w:rsidRPr="001510C6">
              <w:rPr>
                <w:rFonts w:ascii="Garamond" w:hAnsi="Garamond"/>
                <w:sz w:val="28"/>
                <w:szCs w:val="28"/>
              </w:rPr>
              <w:t xml:space="preserve"> </w:t>
            </w:r>
            <w:proofErr w:type="spellStart"/>
            <w:r w:rsidRPr="001510C6">
              <w:rPr>
                <w:rFonts w:ascii="Garamond" w:hAnsi="Garamond"/>
                <w:sz w:val="28"/>
                <w:szCs w:val="28"/>
              </w:rPr>
              <w:t>ansoor</w:t>
            </w:r>
            <w:proofErr w:type="spellEnd"/>
            <w:r w:rsidRPr="001510C6">
              <w:rPr>
                <w:rFonts w:ascii="Garamond" w:hAnsi="Garamond"/>
                <w:sz w:val="28"/>
                <w:szCs w:val="28"/>
              </w:rPr>
              <w:t xml:space="preserve"> er-y-hon, </w:t>
            </w:r>
            <w:proofErr w:type="spellStart"/>
            <w:r w:rsidRPr="001510C6">
              <w:rPr>
                <w:rFonts w:ascii="Garamond" w:hAnsi="Garamond"/>
                <w:sz w:val="28"/>
                <w:szCs w:val="28"/>
              </w:rPr>
              <w:t>mannagh</w:t>
            </w:r>
            <w:proofErr w:type="spellEnd"/>
            <w:r w:rsidRPr="001510C6">
              <w:rPr>
                <w:rFonts w:ascii="Garamond" w:hAnsi="Garamond"/>
                <w:sz w:val="28"/>
                <w:szCs w:val="28"/>
              </w:rPr>
              <w:t xml:space="preserve"> </w:t>
            </w:r>
            <w:proofErr w:type="spellStart"/>
            <w:r w:rsidRPr="001510C6">
              <w:rPr>
                <w:rFonts w:ascii="Garamond" w:hAnsi="Garamond"/>
                <w:sz w:val="28"/>
                <w:szCs w:val="28"/>
              </w:rPr>
              <w:t>vel</w:t>
            </w:r>
            <w:proofErr w:type="spellEnd"/>
            <w:r w:rsidRPr="001510C6">
              <w:rPr>
                <w:rFonts w:ascii="Garamond" w:hAnsi="Garamond"/>
                <w:sz w:val="28"/>
                <w:szCs w:val="28"/>
              </w:rPr>
              <w:t xml:space="preserve"> ad </w:t>
            </w:r>
            <w:proofErr w:type="spellStart"/>
            <w:r w:rsidRPr="001510C6">
              <w:rPr>
                <w:rFonts w:ascii="Garamond" w:hAnsi="Garamond"/>
                <w:sz w:val="28"/>
                <w:szCs w:val="28"/>
              </w:rPr>
              <w:t>myr</w:t>
            </w:r>
            <w:proofErr w:type="spellEnd"/>
            <w:r w:rsidRPr="001510C6">
              <w:rPr>
                <w:rFonts w:ascii="Garamond" w:hAnsi="Garamond"/>
                <w:sz w:val="28"/>
                <w:szCs w:val="28"/>
              </w:rPr>
              <w:t xml:space="preserve"> </w:t>
            </w:r>
            <w:proofErr w:type="spellStart"/>
            <w:r w:rsidRPr="001510C6">
              <w:rPr>
                <w:rFonts w:ascii="Garamond" w:hAnsi="Garamond"/>
                <w:sz w:val="28"/>
                <w:szCs w:val="28"/>
              </w:rPr>
              <w:t>shen</w:t>
            </w:r>
            <w:proofErr w:type="spellEnd"/>
            <w:r w:rsidRPr="001510C6">
              <w:rPr>
                <w:rFonts w:ascii="Garamond" w:hAnsi="Garamond"/>
                <w:sz w:val="28"/>
                <w:szCs w:val="28"/>
              </w:rPr>
              <w:t xml:space="preserve">. </w:t>
            </w:r>
          </w:p>
        </w:tc>
        <w:tc>
          <w:tcPr>
            <w:tcW w:w="3854" w:type="dxa"/>
          </w:tcPr>
          <w:p w14:paraId="7BD6EC7E" w14:textId="77777777" w:rsidR="002D73DD" w:rsidRPr="00F352DB" w:rsidRDefault="002D73DD" w:rsidP="00DB60C3">
            <w:pPr>
              <w:pStyle w:val="ListParagraph"/>
              <w:ind w:left="0" w:firstLine="227"/>
              <w:jc w:val="both"/>
              <w:rPr>
                <w:rFonts w:ascii="Garamond" w:hAnsi="Garamond" w:cs="Times New Roman"/>
                <w:i/>
                <w:sz w:val="28"/>
              </w:rPr>
            </w:pPr>
            <w:r w:rsidRPr="00F352DB">
              <w:rPr>
                <w:rFonts w:ascii="Garamond" w:hAnsi="Garamond" w:cs="Times New Roman"/>
                <w:i/>
                <w:sz w:val="28"/>
              </w:rPr>
              <w:t>For</w:t>
            </w:r>
            <w:r w:rsidR="00981FDE">
              <w:rPr>
                <w:rFonts w:ascii="Garamond" w:hAnsi="Garamond" w:cs="Times New Roman"/>
                <w:i/>
                <w:sz w:val="28"/>
              </w:rPr>
              <w:t>,</w:t>
            </w:r>
            <w:r w:rsidRPr="00F352DB">
              <w:rPr>
                <w:rFonts w:ascii="Garamond" w:hAnsi="Garamond" w:cs="Times New Roman"/>
                <w:i/>
                <w:sz w:val="28"/>
              </w:rPr>
              <w:t xml:space="preserve"> it is </w:t>
            </w:r>
            <w:r w:rsidRPr="00F352DB">
              <w:rPr>
                <w:rFonts w:ascii="Garamond" w:hAnsi="Garamond" w:cs="Times New Roman"/>
                <w:sz w:val="28"/>
              </w:rPr>
              <w:t>their Business and Duty,</w:t>
            </w:r>
            <w:r w:rsidRPr="00F352DB">
              <w:rPr>
                <w:rFonts w:ascii="Garamond" w:hAnsi="Garamond" w:cs="Times New Roman"/>
                <w:i/>
                <w:sz w:val="28"/>
              </w:rPr>
              <w:t xml:space="preserve"> to study all ways of teaching you </w:t>
            </w:r>
            <w:r w:rsidRPr="00F352DB">
              <w:rPr>
                <w:rFonts w:ascii="Garamond" w:hAnsi="Garamond" w:cs="Times New Roman"/>
                <w:sz w:val="28"/>
              </w:rPr>
              <w:t>how you should walk and please God ;</w:t>
            </w:r>
            <w:r w:rsidRPr="00F352DB">
              <w:rPr>
                <w:rFonts w:ascii="Garamond" w:hAnsi="Garamond" w:cs="Times New Roman"/>
                <w:i/>
                <w:sz w:val="28"/>
              </w:rPr>
              <w:t xml:space="preserve"> To reprove you when you do amiss</w:t>
            </w:r>
            <w:r w:rsidRPr="00F352DB">
              <w:rPr>
                <w:rFonts w:ascii="Garamond" w:hAnsi="Garamond" w:cs="Times New Roman"/>
                <w:sz w:val="28"/>
              </w:rPr>
              <w:t> ;</w:t>
            </w:r>
            <w:r w:rsidRPr="00F352DB">
              <w:rPr>
                <w:rFonts w:ascii="Garamond" w:hAnsi="Garamond" w:cs="Times New Roman"/>
                <w:i/>
                <w:sz w:val="28"/>
              </w:rPr>
              <w:t xml:space="preserve"> To pray that you may do well</w:t>
            </w:r>
            <w:r w:rsidRPr="00F352DB">
              <w:rPr>
                <w:rFonts w:ascii="Garamond" w:hAnsi="Garamond" w:cs="Times New Roman"/>
                <w:sz w:val="28"/>
              </w:rPr>
              <w:t> ;</w:t>
            </w:r>
            <w:r w:rsidRPr="00F352DB">
              <w:rPr>
                <w:rFonts w:ascii="Garamond" w:hAnsi="Garamond" w:cs="Times New Roman"/>
                <w:i/>
                <w:sz w:val="28"/>
              </w:rPr>
              <w:t xml:space="preserve"> To bless you in God’s Name</w:t>
            </w:r>
            <w:r w:rsidRPr="00F352DB">
              <w:rPr>
                <w:rFonts w:ascii="Garamond" w:hAnsi="Garamond" w:cs="Times New Roman"/>
                <w:sz w:val="28"/>
              </w:rPr>
              <w:t> ;</w:t>
            </w:r>
            <w:r w:rsidRPr="00F352DB">
              <w:rPr>
                <w:rFonts w:ascii="Garamond" w:hAnsi="Garamond" w:cs="Times New Roman"/>
                <w:i/>
                <w:sz w:val="28"/>
              </w:rPr>
              <w:t xml:space="preserve"> and to be </w:t>
            </w:r>
            <w:proofErr w:type="spellStart"/>
            <w:r w:rsidRPr="00F352DB">
              <w:rPr>
                <w:rFonts w:ascii="Garamond" w:hAnsi="Garamond" w:cs="Times New Roman"/>
                <w:i/>
                <w:sz w:val="28"/>
              </w:rPr>
              <w:t>wholsome</w:t>
            </w:r>
            <w:proofErr w:type="spellEnd"/>
            <w:r w:rsidRPr="00F352DB">
              <w:rPr>
                <w:rFonts w:ascii="Garamond" w:hAnsi="Garamond" w:cs="Times New Roman"/>
                <w:i/>
                <w:sz w:val="28"/>
              </w:rPr>
              <w:t xml:space="preserve"> Examples </w:t>
            </w:r>
            <w:r w:rsidRPr="00F352DB">
              <w:rPr>
                <w:rFonts w:ascii="Garamond" w:hAnsi="Garamond" w:cs="Times New Roman"/>
                <w:sz w:val="28"/>
              </w:rPr>
              <w:t>in Word and Deed,</w:t>
            </w:r>
            <w:r w:rsidRPr="00F352DB">
              <w:rPr>
                <w:rFonts w:ascii="Garamond" w:hAnsi="Garamond" w:cs="Times New Roman"/>
                <w:i/>
                <w:sz w:val="28"/>
              </w:rPr>
              <w:t xml:space="preserve"> and they have much to answer for, if they are not such.</w:t>
            </w:r>
          </w:p>
        </w:tc>
        <w:tc>
          <w:tcPr>
            <w:tcW w:w="0" w:type="auto"/>
          </w:tcPr>
          <w:p w14:paraId="7F3BA41E" w14:textId="77777777" w:rsidR="002D73DD" w:rsidRPr="002D73DD" w:rsidRDefault="002D73DD" w:rsidP="00DB60C3">
            <w:pPr>
              <w:pStyle w:val="ListParagraph"/>
              <w:ind w:left="0"/>
              <w:rPr>
                <w:rFonts w:ascii="Garamond" w:hAnsi="Garamond" w:cs="Times New Roman"/>
                <w:i/>
                <w:sz w:val="20"/>
                <w:szCs w:val="20"/>
              </w:rPr>
            </w:pPr>
          </w:p>
        </w:tc>
      </w:tr>
      <w:tr w:rsidR="00981FDE" w:rsidRPr="00F352DB" w14:paraId="042B635B" w14:textId="77777777" w:rsidTr="000A5AB7">
        <w:tc>
          <w:tcPr>
            <w:tcW w:w="4253" w:type="dxa"/>
          </w:tcPr>
          <w:p w14:paraId="515BF324" w14:textId="77777777" w:rsidR="00981FDE" w:rsidRPr="005804C3" w:rsidRDefault="00981FDE" w:rsidP="00DB60C3">
            <w:pPr>
              <w:pStyle w:val="CM3"/>
              <w:widowControl/>
              <w:spacing w:line="240" w:lineRule="auto"/>
              <w:ind w:firstLine="227"/>
              <w:contextualSpacing/>
              <w:jc w:val="both"/>
              <w:rPr>
                <w:rFonts w:ascii="Garamond" w:hAnsi="Garamond"/>
                <w:sz w:val="28"/>
                <w:szCs w:val="28"/>
              </w:rPr>
            </w:pPr>
            <w:r w:rsidRPr="005804C3">
              <w:rPr>
                <w:rFonts w:ascii="Garamond" w:hAnsi="Garamond"/>
                <w:sz w:val="28"/>
                <w:szCs w:val="28"/>
              </w:rPr>
              <w:t xml:space="preserve">[83] </w:t>
            </w:r>
            <w:r w:rsidRPr="005804C3">
              <w:rPr>
                <w:rFonts w:ascii="Garamond" w:hAnsi="Garamond"/>
                <w:i/>
                <w:sz w:val="28"/>
                <w:szCs w:val="28"/>
              </w:rPr>
              <w:t>Q.</w:t>
            </w:r>
            <w:r w:rsidRPr="005804C3">
              <w:rPr>
                <w:rFonts w:ascii="Garamond" w:hAnsi="Garamond"/>
                <w:sz w:val="28"/>
                <w:szCs w:val="28"/>
              </w:rPr>
              <w:t xml:space="preserve"> Da quoi </w:t>
            </w:r>
            <w:proofErr w:type="spellStart"/>
            <w:r w:rsidRPr="005804C3">
              <w:rPr>
                <w:rFonts w:ascii="Garamond" w:hAnsi="Garamond"/>
                <w:sz w:val="28"/>
                <w:szCs w:val="28"/>
              </w:rPr>
              <w:t>elley</w:t>
            </w:r>
            <w:proofErr w:type="spellEnd"/>
            <w:r w:rsidRPr="005804C3">
              <w:rPr>
                <w:rFonts w:ascii="Garamond" w:hAnsi="Garamond"/>
                <w:sz w:val="28"/>
                <w:szCs w:val="28"/>
              </w:rPr>
              <w:t xml:space="preserve"> </w:t>
            </w:r>
            <w:proofErr w:type="spellStart"/>
            <w:r w:rsidRPr="005804C3">
              <w:rPr>
                <w:rFonts w:ascii="Garamond" w:hAnsi="Garamond"/>
                <w:sz w:val="28"/>
                <w:szCs w:val="28"/>
              </w:rPr>
              <w:t>shegin</w:t>
            </w:r>
            <w:proofErr w:type="spellEnd"/>
            <w:r w:rsidRPr="005804C3">
              <w:rPr>
                <w:rFonts w:ascii="Garamond" w:hAnsi="Garamond"/>
                <w:sz w:val="28"/>
                <w:szCs w:val="28"/>
              </w:rPr>
              <w:t xml:space="preserve"> </w:t>
            </w:r>
            <w:proofErr w:type="spellStart"/>
            <w:r w:rsidRPr="005804C3">
              <w:rPr>
                <w:rFonts w:ascii="Garamond" w:hAnsi="Garamond"/>
                <w:sz w:val="28"/>
                <w:szCs w:val="28"/>
              </w:rPr>
              <w:t>dooin</w:t>
            </w:r>
            <w:proofErr w:type="spellEnd"/>
            <w:r w:rsidRPr="005804C3">
              <w:rPr>
                <w:rFonts w:ascii="Garamond" w:hAnsi="Garamond"/>
                <w:sz w:val="28"/>
                <w:szCs w:val="28"/>
              </w:rPr>
              <w:t xml:space="preserve"> </w:t>
            </w:r>
            <w:proofErr w:type="spellStart"/>
            <w:r w:rsidRPr="005804C3">
              <w:rPr>
                <w:rFonts w:ascii="Garamond" w:hAnsi="Garamond"/>
                <w:sz w:val="28"/>
                <w:szCs w:val="28"/>
              </w:rPr>
              <w:t>ooashley</w:t>
            </w:r>
            <w:proofErr w:type="spellEnd"/>
            <w:r w:rsidRPr="005804C3">
              <w:rPr>
                <w:rFonts w:ascii="Garamond" w:hAnsi="Garamond"/>
                <w:sz w:val="28"/>
                <w:szCs w:val="28"/>
              </w:rPr>
              <w:t xml:space="preserve"> y chur</w:t>
            </w:r>
            <w:r w:rsidRPr="005804C3">
              <w:rPr>
                <w:rFonts w:ascii="Garamond" w:hAnsi="Garamond"/>
                <w:i/>
                <w:sz w:val="28"/>
                <w:szCs w:val="28"/>
              </w:rPr>
              <w:t> </w:t>
            </w:r>
            <w:r w:rsidRPr="005804C3">
              <w:rPr>
                <w:rFonts w:ascii="Garamond" w:hAnsi="Garamond"/>
                <w:sz w:val="28"/>
                <w:szCs w:val="28"/>
              </w:rPr>
              <w:t xml:space="preserve">? </w:t>
            </w:r>
          </w:p>
        </w:tc>
        <w:tc>
          <w:tcPr>
            <w:tcW w:w="3854" w:type="dxa"/>
          </w:tcPr>
          <w:p w14:paraId="4F8B9BDF" w14:textId="77777777" w:rsidR="00981FDE" w:rsidRPr="00F352DB" w:rsidRDefault="00981FDE"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Whom else must I honour ?</w:t>
            </w:r>
          </w:p>
        </w:tc>
        <w:tc>
          <w:tcPr>
            <w:tcW w:w="0" w:type="auto"/>
          </w:tcPr>
          <w:p w14:paraId="39E79427" w14:textId="77777777" w:rsidR="00981FDE" w:rsidRPr="002D73DD" w:rsidRDefault="00981FDE" w:rsidP="00DB60C3">
            <w:pPr>
              <w:pStyle w:val="ListParagraph"/>
              <w:ind w:left="0"/>
              <w:rPr>
                <w:rFonts w:ascii="Garamond" w:hAnsi="Garamond" w:cs="Times New Roman"/>
                <w:sz w:val="20"/>
                <w:szCs w:val="20"/>
              </w:rPr>
            </w:pPr>
          </w:p>
        </w:tc>
      </w:tr>
      <w:tr w:rsidR="00981FDE" w:rsidRPr="00F352DB" w14:paraId="0318F974" w14:textId="77777777" w:rsidTr="000A5AB7">
        <w:tc>
          <w:tcPr>
            <w:tcW w:w="4253" w:type="dxa"/>
          </w:tcPr>
          <w:p w14:paraId="0F8F3C9B" w14:textId="77777777" w:rsidR="00981FDE" w:rsidRPr="005804C3" w:rsidRDefault="00981FDE" w:rsidP="00DB60C3">
            <w:pPr>
              <w:pStyle w:val="CM3"/>
              <w:widowControl/>
              <w:spacing w:line="240" w:lineRule="auto"/>
              <w:ind w:firstLine="227"/>
              <w:contextualSpacing/>
              <w:jc w:val="both"/>
              <w:rPr>
                <w:rFonts w:ascii="Garamond" w:hAnsi="Garamond"/>
                <w:sz w:val="28"/>
                <w:szCs w:val="28"/>
              </w:rPr>
            </w:pPr>
            <w:r w:rsidRPr="005804C3">
              <w:rPr>
                <w:rFonts w:ascii="Garamond" w:hAnsi="Garamond"/>
                <w:i/>
                <w:sz w:val="28"/>
                <w:szCs w:val="28"/>
              </w:rPr>
              <w:t xml:space="preserve">A. </w:t>
            </w:r>
            <w:proofErr w:type="spellStart"/>
            <w:r w:rsidRPr="005804C3">
              <w:rPr>
                <w:rFonts w:ascii="Garamond" w:hAnsi="Garamond"/>
                <w:sz w:val="28"/>
                <w:szCs w:val="28"/>
              </w:rPr>
              <w:t>Dauesyn</w:t>
            </w:r>
            <w:proofErr w:type="spellEnd"/>
            <w:r w:rsidRPr="005804C3">
              <w:rPr>
                <w:rFonts w:ascii="Garamond" w:hAnsi="Garamond"/>
                <w:sz w:val="28"/>
                <w:szCs w:val="28"/>
              </w:rPr>
              <w:t xml:space="preserve"> </w:t>
            </w:r>
            <w:proofErr w:type="spellStart"/>
            <w:r w:rsidRPr="005804C3">
              <w:rPr>
                <w:rFonts w:ascii="Garamond" w:hAnsi="Garamond"/>
                <w:sz w:val="28"/>
                <w:szCs w:val="28"/>
              </w:rPr>
              <w:t>ooilley</w:t>
            </w:r>
            <w:proofErr w:type="spellEnd"/>
            <w:r w:rsidRPr="005804C3">
              <w:rPr>
                <w:rFonts w:ascii="Garamond" w:hAnsi="Garamond"/>
                <w:sz w:val="28"/>
                <w:szCs w:val="28"/>
              </w:rPr>
              <w:t xml:space="preserve"> ta </w:t>
            </w:r>
            <w:proofErr w:type="spellStart"/>
            <w:r w:rsidRPr="005804C3">
              <w:rPr>
                <w:rFonts w:ascii="Garamond" w:hAnsi="Garamond"/>
                <w:sz w:val="28"/>
                <w:szCs w:val="28"/>
              </w:rPr>
              <w:t>ny</w:t>
            </w:r>
            <w:proofErr w:type="spellEnd"/>
            <w:r w:rsidRPr="005804C3">
              <w:rPr>
                <w:rFonts w:ascii="Garamond" w:hAnsi="Garamond"/>
                <w:sz w:val="28"/>
                <w:szCs w:val="28"/>
              </w:rPr>
              <w:t xml:space="preserve"> share </w:t>
            </w:r>
            <w:proofErr w:type="spellStart"/>
            <w:r w:rsidRPr="005804C3">
              <w:rPr>
                <w:rFonts w:ascii="Garamond" w:hAnsi="Garamond"/>
                <w:sz w:val="28"/>
                <w:szCs w:val="28"/>
              </w:rPr>
              <w:t>ny</w:t>
            </w:r>
            <w:proofErr w:type="spellEnd"/>
            <w:r w:rsidRPr="005804C3">
              <w:rPr>
                <w:rFonts w:ascii="Garamond" w:hAnsi="Garamond"/>
                <w:sz w:val="28"/>
                <w:szCs w:val="28"/>
              </w:rPr>
              <w:t xml:space="preserve"> </w:t>
            </w:r>
            <w:proofErr w:type="spellStart"/>
            <w:r w:rsidRPr="005804C3">
              <w:rPr>
                <w:rFonts w:ascii="Garamond" w:hAnsi="Garamond"/>
                <w:sz w:val="28"/>
                <w:szCs w:val="28"/>
              </w:rPr>
              <w:t>oo</w:t>
            </w:r>
            <w:proofErr w:type="spellEnd"/>
            <w:r w:rsidRPr="005804C3">
              <w:rPr>
                <w:rFonts w:ascii="Garamond" w:hAnsi="Garamond"/>
                <w:sz w:val="28"/>
                <w:szCs w:val="28"/>
              </w:rPr>
              <w:t xml:space="preserve">, </w:t>
            </w:r>
            <w:proofErr w:type="spellStart"/>
            <w:r w:rsidRPr="005804C3">
              <w:rPr>
                <w:rFonts w:ascii="Garamond" w:hAnsi="Garamond"/>
                <w:sz w:val="28"/>
                <w:szCs w:val="28"/>
              </w:rPr>
              <w:t>liorish</w:t>
            </w:r>
            <w:proofErr w:type="spellEnd"/>
            <w:r w:rsidRPr="005804C3">
              <w:rPr>
                <w:rFonts w:ascii="Garamond" w:hAnsi="Garamond"/>
                <w:sz w:val="28"/>
                <w:szCs w:val="28"/>
              </w:rPr>
              <w:t xml:space="preserve"> </w:t>
            </w:r>
            <w:proofErr w:type="spellStart"/>
            <w:r w:rsidRPr="005804C3">
              <w:rPr>
                <w:rFonts w:ascii="Garamond" w:hAnsi="Garamond"/>
                <w:sz w:val="28"/>
                <w:szCs w:val="28"/>
              </w:rPr>
              <w:t>nyn</w:t>
            </w:r>
            <w:proofErr w:type="spellEnd"/>
            <w:r w:rsidRPr="005804C3">
              <w:rPr>
                <w:rFonts w:ascii="Garamond" w:hAnsi="Garamond"/>
                <w:sz w:val="28"/>
                <w:szCs w:val="28"/>
              </w:rPr>
              <w:t xml:space="preserve"> </w:t>
            </w:r>
            <w:proofErr w:type="spellStart"/>
            <w:r w:rsidRPr="005804C3">
              <w:rPr>
                <w:rFonts w:ascii="Garamond" w:hAnsi="Garamond"/>
                <w:sz w:val="28"/>
                <w:szCs w:val="28"/>
              </w:rPr>
              <w:t>Eash</w:t>
            </w:r>
            <w:proofErr w:type="spellEnd"/>
            <w:r w:rsidRPr="005804C3">
              <w:rPr>
                <w:rFonts w:ascii="Garamond" w:hAnsi="Garamond"/>
                <w:sz w:val="28"/>
                <w:szCs w:val="28"/>
              </w:rPr>
              <w:t xml:space="preserve"> </w:t>
            </w:r>
            <w:proofErr w:type="spellStart"/>
            <w:r w:rsidRPr="005804C3">
              <w:rPr>
                <w:rFonts w:ascii="Garamond" w:hAnsi="Garamond"/>
                <w:sz w:val="28"/>
                <w:szCs w:val="28"/>
              </w:rPr>
              <w:t>wooar</w:t>
            </w:r>
            <w:proofErr w:type="spellEnd"/>
            <w:r w:rsidRPr="005804C3">
              <w:rPr>
                <w:rFonts w:ascii="Garamond" w:hAnsi="Garamond"/>
                <w:sz w:val="28"/>
                <w:szCs w:val="28"/>
              </w:rPr>
              <w:t xml:space="preserve">, </w:t>
            </w:r>
            <w:proofErr w:type="spellStart"/>
            <w:r w:rsidRPr="005804C3">
              <w:rPr>
                <w:rFonts w:ascii="Garamond" w:hAnsi="Garamond"/>
                <w:sz w:val="28"/>
                <w:szCs w:val="28"/>
              </w:rPr>
              <w:t>nyn</w:t>
            </w:r>
            <w:proofErr w:type="spellEnd"/>
            <w:r w:rsidRPr="005804C3">
              <w:rPr>
                <w:rFonts w:ascii="Garamond" w:hAnsi="Garamond"/>
                <w:sz w:val="28"/>
                <w:szCs w:val="28"/>
              </w:rPr>
              <w:t xml:space="preserve"> </w:t>
            </w:r>
            <w:proofErr w:type="spellStart"/>
            <w:r w:rsidRPr="005804C3">
              <w:rPr>
                <w:rFonts w:ascii="Garamond" w:hAnsi="Garamond"/>
                <w:sz w:val="28"/>
                <w:szCs w:val="28"/>
              </w:rPr>
              <w:t>Gummallyn</w:t>
            </w:r>
            <w:proofErr w:type="spellEnd"/>
            <w:r w:rsidRPr="005804C3">
              <w:rPr>
                <w:rFonts w:ascii="Garamond" w:hAnsi="Garamond"/>
                <w:sz w:val="28"/>
                <w:szCs w:val="28"/>
              </w:rPr>
              <w:t xml:space="preserve">, </w:t>
            </w:r>
            <w:proofErr w:type="spellStart"/>
            <w:r w:rsidRPr="005804C3">
              <w:rPr>
                <w:rFonts w:ascii="Garamond" w:hAnsi="Garamond"/>
                <w:sz w:val="28"/>
                <w:szCs w:val="28"/>
              </w:rPr>
              <w:t>ny</w:t>
            </w:r>
            <w:proofErr w:type="spellEnd"/>
            <w:r w:rsidRPr="005804C3">
              <w:rPr>
                <w:rFonts w:ascii="Garamond" w:hAnsi="Garamond"/>
                <w:sz w:val="28"/>
                <w:szCs w:val="28"/>
              </w:rPr>
              <w:t xml:space="preserve"> </w:t>
            </w:r>
            <w:proofErr w:type="spellStart"/>
            <w:r w:rsidRPr="005804C3">
              <w:rPr>
                <w:rFonts w:ascii="Garamond" w:hAnsi="Garamond"/>
                <w:sz w:val="28"/>
                <w:szCs w:val="28"/>
              </w:rPr>
              <w:t>nyn</w:t>
            </w:r>
            <w:proofErr w:type="spellEnd"/>
            <w:r w:rsidRPr="005804C3">
              <w:rPr>
                <w:rFonts w:ascii="Garamond" w:hAnsi="Garamond"/>
                <w:sz w:val="28"/>
                <w:szCs w:val="28"/>
              </w:rPr>
              <w:t xml:space="preserve"> </w:t>
            </w:r>
            <w:proofErr w:type="spellStart"/>
            <w:r w:rsidRPr="005804C3">
              <w:rPr>
                <w:rFonts w:ascii="Garamond" w:hAnsi="Garamond"/>
                <w:sz w:val="28"/>
                <w:szCs w:val="28"/>
              </w:rPr>
              <w:t>Oickyn</w:t>
            </w:r>
            <w:proofErr w:type="spellEnd"/>
            <w:r w:rsidRPr="005804C3">
              <w:rPr>
                <w:rFonts w:ascii="Garamond" w:hAnsi="Garamond"/>
                <w:sz w:val="28"/>
                <w:szCs w:val="28"/>
              </w:rPr>
              <w:t xml:space="preserve">, </w:t>
            </w:r>
            <w:proofErr w:type="spellStart"/>
            <w:r w:rsidRPr="005804C3">
              <w:rPr>
                <w:rFonts w:ascii="Garamond" w:hAnsi="Garamond"/>
                <w:sz w:val="28"/>
                <w:szCs w:val="28"/>
              </w:rPr>
              <w:t>Daue</w:t>
            </w:r>
            <w:proofErr w:type="spellEnd"/>
            <w:r w:rsidRPr="005804C3">
              <w:rPr>
                <w:rFonts w:ascii="Garamond" w:hAnsi="Garamond"/>
                <w:sz w:val="28"/>
                <w:szCs w:val="28"/>
              </w:rPr>
              <w:t xml:space="preserve"> er y fa </w:t>
            </w:r>
            <w:proofErr w:type="spellStart"/>
            <w:r w:rsidRPr="005804C3">
              <w:rPr>
                <w:rFonts w:ascii="Garamond" w:hAnsi="Garamond"/>
                <w:sz w:val="28"/>
                <w:szCs w:val="28"/>
              </w:rPr>
              <w:t>shoh</w:t>
            </w:r>
            <w:proofErr w:type="spellEnd"/>
            <w:r w:rsidRPr="005804C3">
              <w:rPr>
                <w:rFonts w:ascii="Garamond" w:hAnsi="Garamond"/>
                <w:sz w:val="28"/>
                <w:szCs w:val="28"/>
              </w:rPr>
              <w:t xml:space="preserve"> </w:t>
            </w:r>
            <w:proofErr w:type="spellStart"/>
            <w:r w:rsidRPr="005804C3">
              <w:rPr>
                <w:rFonts w:ascii="Garamond" w:hAnsi="Garamond"/>
                <w:sz w:val="28"/>
                <w:szCs w:val="28"/>
              </w:rPr>
              <w:t>shegin</w:t>
            </w:r>
            <w:proofErr w:type="spellEnd"/>
            <w:r w:rsidRPr="005804C3">
              <w:rPr>
                <w:rFonts w:ascii="Garamond" w:hAnsi="Garamond"/>
                <w:sz w:val="28"/>
                <w:szCs w:val="28"/>
              </w:rPr>
              <w:t xml:space="preserve"> </w:t>
            </w:r>
            <w:proofErr w:type="spellStart"/>
            <w:r w:rsidRPr="005804C3">
              <w:rPr>
                <w:rFonts w:ascii="Garamond" w:hAnsi="Garamond"/>
                <w:sz w:val="28"/>
                <w:szCs w:val="28"/>
              </w:rPr>
              <w:t>dhyt</w:t>
            </w:r>
            <w:proofErr w:type="spellEnd"/>
            <w:r w:rsidRPr="005804C3">
              <w:rPr>
                <w:rFonts w:ascii="Garamond" w:hAnsi="Garamond"/>
                <w:sz w:val="28"/>
                <w:szCs w:val="28"/>
              </w:rPr>
              <w:t xml:space="preserve"> </w:t>
            </w:r>
            <w:proofErr w:type="spellStart"/>
            <w:r w:rsidRPr="005804C3">
              <w:rPr>
                <w:rFonts w:ascii="Garamond" w:hAnsi="Garamond"/>
                <w:sz w:val="28"/>
                <w:szCs w:val="28"/>
              </w:rPr>
              <w:t>arrym</w:t>
            </w:r>
            <w:proofErr w:type="spellEnd"/>
            <w:r w:rsidRPr="005804C3">
              <w:rPr>
                <w:rFonts w:ascii="Garamond" w:hAnsi="Garamond"/>
                <w:sz w:val="28"/>
                <w:szCs w:val="28"/>
              </w:rPr>
              <w:t xml:space="preserve"> </w:t>
            </w:r>
            <w:proofErr w:type="spellStart"/>
            <w:r w:rsidRPr="005804C3">
              <w:rPr>
                <w:rFonts w:ascii="Garamond" w:hAnsi="Garamond"/>
                <w:sz w:val="28"/>
                <w:szCs w:val="28"/>
              </w:rPr>
              <w:t>cairragh</w:t>
            </w:r>
            <w:proofErr w:type="spellEnd"/>
            <w:r w:rsidRPr="005804C3">
              <w:rPr>
                <w:rFonts w:ascii="Garamond" w:hAnsi="Garamond"/>
                <w:sz w:val="28"/>
                <w:szCs w:val="28"/>
              </w:rPr>
              <w:t xml:space="preserve"> y </w:t>
            </w:r>
            <w:proofErr w:type="spellStart"/>
            <w:r w:rsidRPr="005804C3">
              <w:rPr>
                <w:rFonts w:ascii="Garamond" w:hAnsi="Garamond"/>
                <w:sz w:val="28"/>
                <w:szCs w:val="28"/>
              </w:rPr>
              <w:t>choyrt</w:t>
            </w:r>
            <w:proofErr w:type="spellEnd"/>
            <w:r w:rsidRPr="005804C3">
              <w:rPr>
                <w:rFonts w:ascii="Garamond" w:hAnsi="Garamond"/>
                <w:sz w:val="28"/>
                <w:szCs w:val="28"/>
              </w:rPr>
              <w:t xml:space="preserve">. </w:t>
            </w:r>
          </w:p>
        </w:tc>
        <w:tc>
          <w:tcPr>
            <w:tcW w:w="3854" w:type="dxa"/>
          </w:tcPr>
          <w:p w14:paraId="0514AFAC" w14:textId="77777777" w:rsidR="00981FDE" w:rsidRPr="00F352DB" w:rsidRDefault="00981FDE"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All that are your Betters, by reason of their greater Age, their Learning, their Estates or Places, to whom, therefore, you must shew a just Regard.</w:t>
            </w:r>
          </w:p>
        </w:tc>
        <w:tc>
          <w:tcPr>
            <w:tcW w:w="0" w:type="auto"/>
          </w:tcPr>
          <w:p w14:paraId="05A41727" w14:textId="77777777" w:rsidR="00981FDE" w:rsidRPr="002D73DD" w:rsidRDefault="00981FDE" w:rsidP="00DB60C3">
            <w:pPr>
              <w:pStyle w:val="ListParagraph"/>
              <w:ind w:left="0"/>
              <w:rPr>
                <w:rFonts w:ascii="Garamond" w:hAnsi="Garamond" w:cs="Times New Roman"/>
                <w:sz w:val="20"/>
                <w:szCs w:val="20"/>
              </w:rPr>
            </w:pPr>
          </w:p>
        </w:tc>
      </w:tr>
      <w:tr w:rsidR="00981FDE" w:rsidRPr="00F352DB" w14:paraId="4EBD8031" w14:textId="77777777" w:rsidTr="000A5AB7">
        <w:tc>
          <w:tcPr>
            <w:tcW w:w="4253" w:type="dxa"/>
          </w:tcPr>
          <w:p w14:paraId="70269926" w14:textId="77777777" w:rsidR="00981FDE" w:rsidRPr="005804C3" w:rsidRDefault="00981FDE" w:rsidP="00DB60C3">
            <w:pPr>
              <w:pStyle w:val="CM3"/>
              <w:widowControl/>
              <w:spacing w:line="240" w:lineRule="auto"/>
              <w:ind w:firstLine="227"/>
              <w:contextualSpacing/>
              <w:jc w:val="both"/>
              <w:rPr>
                <w:rFonts w:ascii="Garamond" w:hAnsi="Garamond"/>
                <w:sz w:val="28"/>
                <w:szCs w:val="28"/>
              </w:rPr>
            </w:pPr>
            <w:r w:rsidRPr="005804C3">
              <w:rPr>
                <w:rFonts w:ascii="Garamond" w:hAnsi="Garamond"/>
                <w:sz w:val="28"/>
                <w:szCs w:val="28"/>
              </w:rPr>
              <w:t xml:space="preserve">As y </w:t>
            </w:r>
            <w:proofErr w:type="spellStart"/>
            <w:r w:rsidRPr="005804C3">
              <w:rPr>
                <w:rFonts w:ascii="Garamond" w:hAnsi="Garamond"/>
                <w:sz w:val="28"/>
                <w:szCs w:val="28"/>
              </w:rPr>
              <w:t>Currym</w:t>
            </w:r>
            <w:proofErr w:type="spellEnd"/>
            <w:r w:rsidRPr="005804C3">
              <w:rPr>
                <w:rFonts w:ascii="Garamond" w:hAnsi="Garamond"/>
                <w:sz w:val="28"/>
                <w:szCs w:val="28"/>
              </w:rPr>
              <w:t xml:space="preserve"> </w:t>
            </w:r>
            <w:proofErr w:type="spellStart"/>
            <w:r w:rsidRPr="005804C3">
              <w:rPr>
                <w:rFonts w:ascii="Garamond" w:hAnsi="Garamond"/>
                <w:sz w:val="28"/>
                <w:szCs w:val="28"/>
              </w:rPr>
              <w:t>oc-syn</w:t>
            </w:r>
            <w:proofErr w:type="spellEnd"/>
            <w:r w:rsidRPr="005804C3">
              <w:rPr>
                <w:rFonts w:ascii="Garamond" w:hAnsi="Garamond"/>
                <w:sz w:val="28"/>
                <w:szCs w:val="28"/>
              </w:rPr>
              <w:t xml:space="preserve"> eh gyn </w:t>
            </w:r>
            <w:proofErr w:type="spellStart"/>
            <w:r w:rsidRPr="005804C3">
              <w:rPr>
                <w:rFonts w:ascii="Garamond" w:hAnsi="Garamond"/>
                <w:sz w:val="28"/>
                <w:szCs w:val="28"/>
              </w:rPr>
              <w:t>ve</w:t>
            </w:r>
            <w:proofErr w:type="spellEnd"/>
            <w:r w:rsidRPr="005804C3">
              <w:rPr>
                <w:rFonts w:ascii="Garamond" w:hAnsi="Garamond"/>
                <w:sz w:val="28"/>
                <w:szCs w:val="28"/>
              </w:rPr>
              <w:t xml:space="preserve"> </w:t>
            </w:r>
            <w:proofErr w:type="spellStart"/>
            <w:r w:rsidRPr="005804C3">
              <w:rPr>
                <w:rFonts w:ascii="Garamond" w:hAnsi="Garamond"/>
                <w:sz w:val="28"/>
                <w:szCs w:val="28"/>
              </w:rPr>
              <w:t>ard</w:t>
            </w:r>
            <w:proofErr w:type="spellEnd"/>
            <w:r w:rsidRPr="005804C3">
              <w:rPr>
                <w:rFonts w:ascii="Garamond" w:hAnsi="Garamond"/>
                <w:sz w:val="28"/>
                <w:szCs w:val="28"/>
              </w:rPr>
              <w:t xml:space="preserve"> </w:t>
            </w:r>
            <w:proofErr w:type="spellStart"/>
            <w:r w:rsidRPr="005804C3">
              <w:rPr>
                <w:rFonts w:ascii="Garamond" w:hAnsi="Garamond"/>
                <w:sz w:val="28"/>
                <w:szCs w:val="28"/>
              </w:rPr>
              <w:t>chree-agh</w:t>
            </w:r>
            <w:proofErr w:type="spellEnd"/>
            <w:r w:rsidRPr="005804C3">
              <w:rPr>
                <w:rFonts w:ascii="Garamond" w:hAnsi="Garamond"/>
                <w:sz w:val="28"/>
                <w:szCs w:val="28"/>
              </w:rPr>
              <w:t xml:space="preserve"> </w:t>
            </w:r>
            <w:proofErr w:type="spellStart"/>
            <w:r w:rsidRPr="005804C3">
              <w:rPr>
                <w:rFonts w:ascii="Garamond" w:hAnsi="Garamond"/>
                <w:sz w:val="28"/>
                <w:szCs w:val="28"/>
              </w:rPr>
              <w:t>agh</w:t>
            </w:r>
            <w:proofErr w:type="spellEnd"/>
            <w:r w:rsidRPr="005804C3">
              <w:rPr>
                <w:rFonts w:ascii="Garamond" w:hAnsi="Garamond"/>
                <w:sz w:val="28"/>
                <w:szCs w:val="28"/>
              </w:rPr>
              <w:t xml:space="preserve"> </w:t>
            </w:r>
            <w:proofErr w:type="spellStart"/>
            <w:r w:rsidRPr="005804C3">
              <w:rPr>
                <w:rFonts w:ascii="Garamond" w:hAnsi="Garamond"/>
                <w:sz w:val="28"/>
                <w:szCs w:val="28"/>
              </w:rPr>
              <w:t>dy</w:t>
            </w:r>
            <w:proofErr w:type="spellEnd"/>
            <w:r w:rsidRPr="005804C3">
              <w:rPr>
                <w:rFonts w:ascii="Garamond" w:hAnsi="Garamond"/>
                <w:sz w:val="28"/>
                <w:szCs w:val="28"/>
              </w:rPr>
              <w:t xml:space="preserve"> </w:t>
            </w:r>
            <w:proofErr w:type="spellStart"/>
            <w:r w:rsidRPr="005804C3">
              <w:rPr>
                <w:rFonts w:ascii="Garamond" w:hAnsi="Garamond"/>
                <w:sz w:val="28"/>
                <w:szCs w:val="28"/>
              </w:rPr>
              <w:t>ve</w:t>
            </w:r>
            <w:proofErr w:type="spellEnd"/>
            <w:r w:rsidRPr="005804C3">
              <w:rPr>
                <w:rFonts w:ascii="Garamond" w:hAnsi="Garamond"/>
                <w:sz w:val="28"/>
                <w:szCs w:val="28"/>
              </w:rPr>
              <w:t xml:space="preserve"> </w:t>
            </w:r>
            <w:proofErr w:type="spellStart"/>
            <w:r w:rsidRPr="005804C3">
              <w:rPr>
                <w:rFonts w:ascii="Garamond" w:hAnsi="Garamond"/>
                <w:sz w:val="28"/>
                <w:szCs w:val="28"/>
              </w:rPr>
              <w:t>soccaragh</w:t>
            </w:r>
            <w:proofErr w:type="spellEnd"/>
            <w:r w:rsidRPr="005804C3">
              <w:rPr>
                <w:rFonts w:ascii="Garamond" w:hAnsi="Garamond"/>
                <w:sz w:val="28"/>
                <w:szCs w:val="28"/>
              </w:rPr>
              <w:t xml:space="preserve"> cha nee </w:t>
            </w:r>
            <w:proofErr w:type="spellStart"/>
            <w:r w:rsidRPr="005804C3">
              <w:rPr>
                <w:rFonts w:ascii="Garamond" w:hAnsi="Garamond"/>
                <w:sz w:val="28"/>
                <w:szCs w:val="28"/>
              </w:rPr>
              <w:t>dyn</w:t>
            </w:r>
            <w:proofErr w:type="spellEnd"/>
            <w:r w:rsidRPr="005804C3">
              <w:rPr>
                <w:rFonts w:ascii="Garamond" w:hAnsi="Garamond"/>
                <w:sz w:val="28"/>
                <w:szCs w:val="28"/>
              </w:rPr>
              <w:t xml:space="preserve"> </w:t>
            </w:r>
            <w:proofErr w:type="spellStart"/>
            <w:r w:rsidRPr="005804C3">
              <w:rPr>
                <w:rFonts w:ascii="Garamond" w:hAnsi="Garamond"/>
                <w:sz w:val="28"/>
                <w:szCs w:val="28"/>
              </w:rPr>
              <w:t>leodagh</w:t>
            </w:r>
            <w:proofErr w:type="spellEnd"/>
            <w:r w:rsidRPr="005804C3">
              <w:rPr>
                <w:rFonts w:ascii="Garamond" w:hAnsi="Garamond"/>
                <w:sz w:val="28"/>
                <w:szCs w:val="28"/>
              </w:rPr>
              <w:t xml:space="preserve"> </w:t>
            </w:r>
            <w:proofErr w:type="spellStart"/>
            <w:r w:rsidRPr="005804C3">
              <w:rPr>
                <w:rFonts w:ascii="Garamond" w:hAnsi="Garamond"/>
                <w:sz w:val="28"/>
                <w:szCs w:val="28"/>
              </w:rPr>
              <w:t>ad</w:t>
            </w:r>
            <w:proofErr w:type="spellEnd"/>
            <w:r w:rsidRPr="005804C3">
              <w:rPr>
                <w:rFonts w:ascii="Garamond" w:hAnsi="Garamond"/>
                <w:sz w:val="28"/>
                <w:szCs w:val="28"/>
              </w:rPr>
              <w:t xml:space="preserve"> </w:t>
            </w:r>
            <w:proofErr w:type="spellStart"/>
            <w:r w:rsidRPr="005804C3">
              <w:rPr>
                <w:rFonts w:ascii="Garamond" w:hAnsi="Garamond"/>
                <w:sz w:val="28"/>
                <w:szCs w:val="28"/>
              </w:rPr>
              <w:t>hene</w:t>
            </w:r>
            <w:proofErr w:type="spellEnd"/>
            <w:r w:rsidRPr="005804C3">
              <w:rPr>
                <w:rFonts w:ascii="Garamond" w:hAnsi="Garamond"/>
                <w:sz w:val="28"/>
                <w:szCs w:val="28"/>
              </w:rPr>
              <w:t xml:space="preserve">, Dy </w:t>
            </w:r>
            <w:proofErr w:type="spellStart"/>
            <w:r w:rsidRPr="005804C3">
              <w:rPr>
                <w:rFonts w:ascii="Garamond" w:hAnsi="Garamond"/>
                <w:sz w:val="28"/>
                <w:szCs w:val="28"/>
              </w:rPr>
              <w:t>ve</w:t>
            </w:r>
            <w:proofErr w:type="spellEnd"/>
            <w:r w:rsidRPr="005804C3">
              <w:rPr>
                <w:rFonts w:ascii="Garamond" w:hAnsi="Garamond"/>
                <w:sz w:val="28"/>
                <w:szCs w:val="28"/>
              </w:rPr>
              <w:t xml:space="preserve"> </w:t>
            </w:r>
            <w:proofErr w:type="spellStart"/>
            <w:r w:rsidRPr="005804C3">
              <w:rPr>
                <w:rFonts w:ascii="Garamond" w:hAnsi="Garamond"/>
                <w:sz w:val="28"/>
                <w:szCs w:val="28"/>
              </w:rPr>
              <w:lastRenderedPageBreak/>
              <w:t>dooie</w:t>
            </w:r>
            <w:proofErr w:type="spellEnd"/>
            <w:r w:rsidRPr="005804C3">
              <w:rPr>
                <w:rFonts w:ascii="Garamond" w:hAnsi="Garamond"/>
                <w:sz w:val="28"/>
                <w:szCs w:val="28"/>
              </w:rPr>
              <w:t xml:space="preserve">, </w:t>
            </w:r>
            <w:proofErr w:type="spellStart"/>
            <w:r w:rsidRPr="005804C3">
              <w:rPr>
                <w:rFonts w:ascii="Garamond" w:hAnsi="Garamond"/>
                <w:sz w:val="28"/>
                <w:szCs w:val="28"/>
              </w:rPr>
              <w:t>ashagh</w:t>
            </w:r>
            <w:proofErr w:type="spellEnd"/>
            <w:r w:rsidRPr="005804C3">
              <w:rPr>
                <w:rFonts w:ascii="Garamond" w:hAnsi="Garamond"/>
                <w:sz w:val="28"/>
                <w:szCs w:val="28"/>
              </w:rPr>
              <w:t xml:space="preserve"> </w:t>
            </w:r>
            <w:proofErr w:type="spellStart"/>
            <w:r w:rsidRPr="005804C3">
              <w:rPr>
                <w:rFonts w:ascii="Garamond" w:hAnsi="Garamond"/>
                <w:sz w:val="28"/>
                <w:szCs w:val="28"/>
              </w:rPr>
              <w:t>dy</w:t>
            </w:r>
            <w:proofErr w:type="spellEnd"/>
            <w:r w:rsidRPr="005804C3">
              <w:rPr>
                <w:rFonts w:ascii="Garamond" w:hAnsi="Garamond"/>
                <w:sz w:val="28"/>
                <w:szCs w:val="28"/>
              </w:rPr>
              <w:t xml:space="preserve"> </w:t>
            </w:r>
            <w:proofErr w:type="spellStart"/>
            <w:r w:rsidRPr="005804C3">
              <w:rPr>
                <w:rFonts w:ascii="Garamond" w:hAnsi="Garamond"/>
                <w:sz w:val="28"/>
                <w:szCs w:val="28"/>
              </w:rPr>
              <w:t>ve</w:t>
            </w:r>
            <w:proofErr w:type="spellEnd"/>
            <w:r w:rsidRPr="005804C3">
              <w:rPr>
                <w:rFonts w:ascii="Garamond" w:hAnsi="Garamond"/>
                <w:sz w:val="28"/>
                <w:szCs w:val="28"/>
              </w:rPr>
              <w:t xml:space="preserve"> er </w:t>
            </w:r>
            <w:proofErr w:type="spellStart"/>
            <w:r w:rsidRPr="005804C3">
              <w:rPr>
                <w:rFonts w:ascii="Garamond" w:hAnsi="Garamond"/>
                <w:sz w:val="28"/>
                <w:szCs w:val="28"/>
              </w:rPr>
              <w:t>nyn</w:t>
            </w:r>
            <w:proofErr w:type="spellEnd"/>
            <w:r w:rsidRPr="005804C3">
              <w:rPr>
                <w:rFonts w:ascii="Garamond" w:hAnsi="Garamond"/>
                <w:sz w:val="28"/>
                <w:szCs w:val="28"/>
              </w:rPr>
              <w:t xml:space="preserve"> </w:t>
            </w:r>
            <w:proofErr w:type="spellStart"/>
            <w:r w:rsidRPr="005804C3">
              <w:rPr>
                <w:rFonts w:ascii="Garamond" w:hAnsi="Garamond"/>
                <w:sz w:val="28"/>
                <w:szCs w:val="28"/>
              </w:rPr>
              <w:t>loart</w:t>
            </w:r>
            <w:proofErr w:type="spellEnd"/>
            <w:r w:rsidRPr="005804C3">
              <w:rPr>
                <w:rFonts w:ascii="Garamond" w:hAnsi="Garamond"/>
                <w:sz w:val="28"/>
                <w:szCs w:val="28"/>
              </w:rPr>
              <w:t xml:space="preserve"> </w:t>
            </w:r>
            <w:proofErr w:type="spellStart"/>
            <w:r w:rsidRPr="005804C3">
              <w:rPr>
                <w:rFonts w:ascii="Garamond" w:hAnsi="Garamond"/>
                <w:sz w:val="28"/>
                <w:szCs w:val="28"/>
              </w:rPr>
              <w:t>roo</w:t>
            </w:r>
            <w:proofErr w:type="spellEnd"/>
            <w:r w:rsidRPr="005804C3">
              <w:rPr>
                <w:rFonts w:ascii="Garamond" w:hAnsi="Garamond"/>
                <w:sz w:val="28"/>
                <w:szCs w:val="28"/>
              </w:rPr>
              <w:t xml:space="preserve">, </w:t>
            </w:r>
            <w:proofErr w:type="spellStart"/>
            <w:r w:rsidRPr="005804C3">
              <w:rPr>
                <w:rFonts w:ascii="Garamond" w:hAnsi="Garamond"/>
                <w:sz w:val="28"/>
                <w:szCs w:val="28"/>
              </w:rPr>
              <w:t>arloo</w:t>
            </w:r>
            <w:proofErr w:type="spellEnd"/>
            <w:r w:rsidRPr="005804C3">
              <w:rPr>
                <w:rFonts w:ascii="Garamond" w:hAnsi="Garamond"/>
                <w:sz w:val="28"/>
                <w:szCs w:val="28"/>
              </w:rPr>
              <w:t xml:space="preserve"> </w:t>
            </w:r>
            <w:proofErr w:type="spellStart"/>
            <w:r w:rsidRPr="005804C3">
              <w:rPr>
                <w:rFonts w:ascii="Garamond" w:hAnsi="Garamond"/>
                <w:sz w:val="28"/>
                <w:szCs w:val="28"/>
              </w:rPr>
              <w:t>dy</w:t>
            </w:r>
            <w:proofErr w:type="spellEnd"/>
            <w:r w:rsidRPr="005804C3">
              <w:rPr>
                <w:rFonts w:ascii="Garamond" w:hAnsi="Garamond"/>
                <w:sz w:val="28"/>
                <w:szCs w:val="28"/>
              </w:rPr>
              <w:t xml:space="preserve"> chur </w:t>
            </w:r>
            <w:proofErr w:type="spellStart"/>
            <w:r w:rsidRPr="005804C3">
              <w:rPr>
                <w:rFonts w:ascii="Garamond" w:hAnsi="Garamond"/>
                <w:sz w:val="28"/>
                <w:szCs w:val="28"/>
              </w:rPr>
              <w:t>cooney</w:t>
            </w:r>
            <w:proofErr w:type="spellEnd"/>
            <w:r w:rsidRPr="005804C3">
              <w:rPr>
                <w:rFonts w:ascii="Garamond" w:hAnsi="Garamond"/>
                <w:sz w:val="28"/>
                <w:szCs w:val="28"/>
              </w:rPr>
              <w:t xml:space="preserve"> </w:t>
            </w:r>
            <w:proofErr w:type="spellStart"/>
            <w:r w:rsidRPr="005804C3">
              <w:rPr>
                <w:rFonts w:ascii="Garamond" w:hAnsi="Garamond"/>
                <w:sz w:val="28"/>
                <w:szCs w:val="28"/>
              </w:rPr>
              <w:t>vou</w:t>
            </w:r>
            <w:proofErr w:type="spellEnd"/>
            <w:r w:rsidRPr="005804C3">
              <w:rPr>
                <w:rFonts w:ascii="Garamond" w:hAnsi="Garamond"/>
                <w:sz w:val="28"/>
                <w:szCs w:val="28"/>
              </w:rPr>
              <w:t xml:space="preserve"> </w:t>
            </w:r>
            <w:proofErr w:type="spellStart"/>
            <w:r w:rsidRPr="005804C3">
              <w:rPr>
                <w:rFonts w:ascii="Garamond" w:hAnsi="Garamond"/>
                <w:sz w:val="28"/>
                <w:szCs w:val="28"/>
              </w:rPr>
              <w:t>tra</w:t>
            </w:r>
            <w:proofErr w:type="spellEnd"/>
            <w:r w:rsidRPr="005804C3">
              <w:rPr>
                <w:rFonts w:ascii="Garamond" w:hAnsi="Garamond"/>
                <w:sz w:val="28"/>
                <w:szCs w:val="28"/>
              </w:rPr>
              <w:t xml:space="preserve"> </w:t>
            </w:r>
            <w:proofErr w:type="spellStart"/>
            <w:r w:rsidRPr="005804C3">
              <w:rPr>
                <w:rFonts w:ascii="Garamond" w:hAnsi="Garamond"/>
                <w:sz w:val="28"/>
                <w:szCs w:val="28"/>
              </w:rPr>
              <w:t>oddys</w:t>
            </w:r>
            <w:proofErr w:type="spellEnd"/>
            <w:r w:rsidRPr="005804C3">
              <w:rPr>
                <w:rFonts w:ascii="Garamond" w:hAnsi="Garamond"/>
                <w:sz w:val="28"/>
                <w:szCs w:val="28"/>
              </w:rPr>
              <w:t xml:space="preserve"> ad </w:t>
            </w:r>
            <w:proofErr w:type="spellStart"/>
            <w:r w:rsidRPr="005804C3">
              <w:rPr>
                <w:rFonts w:ascii="Garamond" w:hAnsi="Garamond"/>
                <w:sz w:val="28"/>
                <w:szCs w:val="28"/>
              </w:rPr>
              <w:t>dy</w:t>
            </w:r>
            <w:proofErr w:type="spellEnd"/>
            <w:r w:rsidRPr="005804C3">
              <w:rPr>
                <w:rFonts w:ascii="Garamond" w:hAnsi="Garamond"/>
                <w:sz w:val="28"/>
                <w:szCs w:val="28"/>
              </w:rPr>
              <w:t xml:space="preserve"> </w:t>
            </w:r>
            <w:proofErr w:type="spellStart"/>
            <w:r w:rsidRPr="005804C3">
              <w:rPr>
                <w:rFonts w:ascii="Garamond" w:hAnsi="Garamond"/>
                <w:sz w:val="28"/>
                <w:szCs w:val="28"/>
              </w:rPr>
              <w:t>mie</w:t>
            </w:r>
            <w:proofErr w:type="spellEnd"/>
            <w:r w:rsidRPr="005804C3">
              <w:rPr>
                <w:rFonts w:ascii="Garamond" w:hAnsi="Garamond"/>
                <w:sz w:val="28"/>
                <w:szCs w:val="28"/>
              </w:rPr>
              <w:t xml:space="preserve"> </w:t>
            </w:r>
            <w:proofErr w:type="spellStart"/>
            <w:r w:rsidRPr="005804C3">
              <w:rPr>
                <w:rFonts w:ascii="Garamond" w:hAnsi="Garamond"/>
                <w:sz w:val="28"/>
                <w:szCs w:val="28"/>
              </w:rPr>
              <w:t>shen</w:t>
            </w:r>
            <w:proofErr w:type="spellEnd"/>
            <w:r w:rsidRPr="005804C3">
              <w:rPr>
                <w:rFonts w:ascii="Garamond" w:hAnsi="Garamond"/>
                <w:sz w:val="28"/>
                <w:szCs w:val="28"/>
              </w:rPr>
              <w:t xml:space="preserve"> y </w:t>
            </w:r>
            <w:proofErr w:type="spellStart"/>
            <w:r w:rsidRPr="005804C3">
              <w:rPr>
                <w:rFonts w:ascii="Garamond" w:hAnsi="Garamond"/>
                <w:sz w:val="28"/>
                <w:szCs w:val="28"/>
              </w:rPr>
              <w:t>yanoo</w:t>
            </w:r>
            <w:proofErr w:type="spellEnd"/>
            <w:r w:rsidRPr="005804C3">
              <w:rPr>
                <w:rFonts w:ascii="Garamond" w:hAnsi="Garamond"/>
                <w:sz w:val="28"/>
                <w:szCs w:val="28"/>
              </w:rPr>
              <w:t xml:space="preserve">. </w:t>
            </w:r>
          </w:p>
        </w:tc>
        <w:tc>
          <w:tcPr>
            <w:tcW w:w="3854" w:type="dxa"/>
          </w:tcPr>
          <w:p w14:paraId="13CE47FD" w14:textId="77777777" w:rsidR="00981FDE" w:rsidRPr="00F352DB" w:rsidRDefault="00981FDE" w:rsidP="00DB60C3">
            <w:pPr>
              <w:pStyle w:val="ListParagraph"/>
              <w:ind w:left="0" w:firstLine="227"/>
              <w:jc w:val="both"/>
              <w:rPr>
                <w:rFonts w:ascii="Garamond" w:hAnsi="Garamond" w:cs="Times New Roman"/>
                <w:i/>
                <w:sz w:val="28"/>
              </w:rPr>
            </w:pPr>
            <w:r w:rsidRPr="00F352DB">
              <w:rPr>
                <w:rFonts w:ascii="Garamond" w:hAnsi="Garamond" w:cs="Times New Roman"/>
                <w:sz w:val="28"/>
              </w:rPr>
              <w:lastRenderedPageBreak/>
              <w:t xml:space="preserve">And it is their Duty, </w:t>
            </w:r>
            <w:r w:rsidRPr="00F352DB">
              <w:rPr>
                <w:rFonts w:ascii="Garamond" w:hAnsi="Garamond" w:cs="Times New Roman"/>
                <w:i/>
                <w:sz w:val="28"/>
              </w:rPr>
              <w:t>not to be</w:t>
            </w:r>
            <w:r w:rsidRPr="00F352DB">
              <w:rPr>
                <w:rFonts w:ascii="Garamond" w:hAnsi="Garamond" w:cs="Times New Roman"/>
                <w:sz w:val="28"/>
              </w:rPr>
              <w:t xml:space="preserve"> high-minded,</w:t>
            </w:r>
            <w:r w:rsidRPr="00F352DB">
              <w:rPr>
                <w:rFonts w:ascii="Garamond" w:hAnsi="Garamond" w:cs="Times New Roman"/>
                <w:i/>
                <w:sz w:val="28"/>
              </w:rPr>
              <w:t xml:space="preserve"> but to be grave</w:t>
            </w:r>
            <w:r>
              <w:rPr>
                <w:rFonts w:ascii="Garamond" w:hAnsi="Garamond" w:cs="Times New Roman"/>
                <w:i/>
                <w:sz w:val="28"/>
              </w:rPr>
              <w:t>,</w:t>
            </w:r>
            <w:r w:rsidRPr="00F352DB">
              <w:rPr>
                <w:rFonts w:ascii="Garamond" w:hAnsi="Garamond" w:cs="Times New Roman"/>
                <w:i/>
                <w:sz w:val="28"/>
              </w:rPr>
              <w:t xml:space="preserve"> not dishonouring themselves</w:t>
            </w:r>
            <w:r w:rsidRPr="00F352DB">
              <w:rPr>
                <w:rFonts w:ascii="Garamond" w:hAnsi="Garamond" w:cs="Times New Roman"/>
                <w:sz w:val="28"/>
              </w:rPr>
              <w:t> ;</w:t>
            </w:r>
            <w:r w:rsidRPr="00F352DB">
              <w:rPr>
                <w:rFonts w:ascii="Garamond" w:hAnsi="Garamond" w:cs="Times New Roman"/>
                <w:i/>
                <w:sz w:val="28"/>
              </w:rPr>
              <w:t xml:space="preserve"> courteous, </w:t>
            </w:r>
            <w:proofErr w:type="spellStart"/>
            <w:r w:rsidRPr="00F352DB">
              <w:rPr>
                <w:rFonts w:ascii="Garamond" w:hAnsi="Garamond" w:cs="Times New Roman"/>
                <w:i/>
                <w:sz w:val="28"/>
              </w:rPr>
              <w:lastRenderedPageBreak/>
              <w:t>easie</w:t>
            </w:r>
            <w:proofErr w:type="spellEnd"/>
            <w:r w:rsidRPr="00F352DB">
              <w:rPr>
                <w:rFonts w:ascii="Garamond" w:hAnsi="Garamond" w:cs="Times New Roman"/>
                <w:i/>
                <w:sz w:val="28"/>
              </w:rPr>
              <w:t xml:space="preserve"> to be spoke to, and ready to help, where they can do it. </w:t>
            </w:r>
          </w:p>
        </w:tc>
        <w:tc>
          <w:tcPr>
            <w:tcW w:w="0" w:type="auto"/>
          </w:tcPr>
          <w:p w14:paraId="6BAC5ECB" w14:textId="77777777" w:rsidR="00981FDE" w:rsidRPr="002D73DD" w:rsidRDefault="00981FDE" w:rsidP="00DB60C3">
            <w:pPr>
              <w:pStyle w:val="ListParagraph"/>
              <w:ind w:left="0"/>
              <w:rPr>
                <w:rFonts w:ascii="Garamond" w:hAnsi="Garamond" w:cs="Times New Roman"/>
                <w:sz w:val="20"/>
                <w:szCs w:val="20"/>
              </w:rPr>
            </w:pPr>
          </w:p>
        </w:tc>
      </w:tr>
      <w:tr w:rsidR="00981FDE" w:rsidRPr="00F352DB" w14:paraId="1262790B" w14:textId="77777777" w:rsidTr="000A5AB7">
        <w:tc>
          <w:tcPr>
            <w:tcW w:w="4253" w:type="dxa"/>
          </w:tcPr>
          <w:p w14:paraId="56EBA7C0" w14:textId="77777777" w:rsidR="00981FDE" w:rsidRPr="005804C3" w:rsidRDefault="00981FDE" w:rsidP="00DB60C3">
            <w:pPr>
              <w:pStyle w:val="CM3"/>
              <w:widowControl/>
              <w:spacing w:line="240" w:lineRule="auto"/>
              <w:ind w:firstLine="227"/>
              <w:contextualSpacing/>
              <w:jc w:val="both"/>
              <w:rPr>
                <w:rFonts w:ascii="Garamond" w:hAnsi="Garamond"/>
                <w:sz w:val="28"/>
                <w:szCs w:val="28"/>
              </w:rPr>
            </w:pPr>
            <w:r w:rsidRPr="005804C3">
              <w:rPr>
                <w:rFonts w:ascii="Garamond" w:hAnsi="Garamond"/>
                <w:i/>
                <w:sz w:val="28"/>
                <w:szCs w:val="28"/>
              </w:rPr>
              <w:t>Q.</w:t>
            </w:r>
            <w:r w:rsidRPr="005804C3">
              <w:rPr>
                <w:rFonts w:ascii="Garamond" w:hAnsi="Garamond"/>
                <w:sz w:val="28"/>
                <w:szCs w:val="28"/>
              </w:rPr>
              <w:t xml:space="preserve"> </w:t>
            </w:r>
            <w:proofErr w:type="spellStart"/>
            <w:r w:rsidRPr="005804C3">
              <w:rPr>
                <w:rFonts w:ascii="Garamond" w:hAnsi="Garamond"/>
                <w:sz w:val="28"/>
                <w:szCs w:val="28"/>
              </w:rPr>
              <w:t>Cre</w:t>
            </w:r>
            <w:proofErr w:type="spellEnd"/>
            <w:r w:rsidRPr="005804C3">
              <w:rPr>
                <w:rFonts w:ascii="Garamond" w:hAnsi="Garamond"/>
                <w:sz w:val="28"/>
                <w:szCs w:val="28"/>
              </w:rPr>
              <w:t xml:space="preserve"> </w:t>
            </w:r>
            <w:proofErr w:type="spellStart"/>
            <w:r w:rsidRPr="005804C3">
              <w:rPr>
                <w:rFonts w:ascii="Garamond" w:hAnsi="Garamond"/>
                <w:sz w:val="28"/>
                <w:szCs w:val="28"/>
              </w:rPr>
              <w:t>t’ow</w:t>
            </w:r>
            <w:proofErr w:type="spellEnd"/>
            <w:r w:rsidRPr="005804C3">
              <w:rPr>
                <w:rFonts w:ascii="Garamond" w:hAnsi="Garamond"/>
                <w:sz w:val="28"/>
                <w:szCs w:val="28"/>
              </w:rPr>
              <w:t xml:space="preserve"> </w:t>
            </w:r>
            <w:proofErr w:type="spellStart"/>
            <w:r w:rsidRPr="005804C3">
              <w:rPr>
                <w:rFonts w:ascii="Garamond" w:hAnsi="Garamond"/>
                <w:sz w:val="28"/>
                <w:szCs w:val="28"/>
              </w:rPr>
              <w:t>dy</w:t>
            </w:r>
            <w:proofErr w:type="spellEnd"/>
            <w:r w:rsidRPr="005804C3">
              <w:rPr>
                <w:rFonts w:ascii="Garamond" w:hAnsi="Garamond"/>
                <w:sz w:val="28"/>
                <w:szCs w:val="28"/>
              </w:rPr>
              <w:t xml:space="preserve"> </w:t>
            </w:r>
            <w:proofErr w:type="spellStart"/>
            <w:r w:rsidRPr="005804C3">
              <w:rPr>
                <w:rFonts w:ascii="Garamond" w:hAnsi="Garamond"/>
                <w:sz w:val="28"/>
                <w:szCs w:val="28"/>
              </w:rPr>
              <w:t>hoiggal</w:t>
            </w:r>
            <w:proofErr w:type="spellEnd"/>
            <w:r w:rsidRPr="005804C3">
              <w:rPr>
                <w:rFonts w:ascii="Garamond" w:hAnsi="Garamond"/>
                <w:sz w:val="28"/>
                <w:szCs w:val="28"/>
              </w:rPr>
              <w:t xml:space="preserve"> </w:t>
            </w:r>
            <w:proofErr w:type="spellStart"/>
            <w:r w:rsidRPr="005804C3">
              <w:rPr>
                <w:rFonts w:ascii="Garamond" w:hAnsi="Garamond"/>
                <w:sz w:val="28"/>
                <w:szCs w:val="28"/>
              </w:rPr>
              <w:t>liorish</w:t>
            </w:r>
            <w:proofErr w:type="spellEnd"/>
            <w:r w:rsidRPr="005804C3">
              <w:rPr>
                <w:rFonts w:ascii="Garamond" w:hAnsi="Garamond"/>
                <w:sz w:val="28"/>
                <w:szCs w:val="28"/>
              </w:rPr>
              <w:t xml:space="preserve"> y </w:t>
            </w:r>
            <w:proofErr w:type="spellStart"/>
            <w:r w:rsidRPr="005804C3">
              <w:rPr>
                <w:rFonts w:ascii="Garamond" w:hAnsi="Garamond"/>
                <w:sz w:val="28"/>
                <w:szCs w:val="28"/>
              </w:rPr>
              <w:t>Gialdyn</w:t>
            </w:r>
            <w:proofErr w:type="spellEnd"/>
            <w:r w:rsidRPr="005804C3">
              <w:rPr>
                <w:rFonts w:ascii="Garamond" w:hAnsi="Garamond"/>
                <w:sz w:val="28"/>
                <w:szCs w:val="28"/>
              </w:rPr>
              <w:t xml:space="preserve"> ta </w:t>
            </w:r>
            <w:proofErr w:type="spellStart"/>
            <w:r w:rsidRPr="005804C3">
              <w:rPr>
                <w:rFonts w:ascii="Garamond" w:hAnsi="Garamond"/>
                <w:sz w:val="28"/>
                <w:szCs w:val="28"/>
              </w:rPr>
              <w:t>Jee</w:t>
            </w:r>
            <w:proofErr w:type="spellEnd"/>
            <w:r w:rsidRPr="005804C3">
              <w:rPr>
                <w:rFonts w:ascii="Garamond" w:hAnsi="Garamond"/>
                <w:sz w:val="28"/>
                <w:szCs w:val="28"/>
              </w:rPr>
              <w:t xml:space="preserve"> er chur </w:t>
            </w:r>
            <w:proofErr w:type="spellStart"/>
            <w:r w:rsidRPr="005804C3">
              <w:rPr>
                <w:rFonts w:ascii="Garamond" w:hAnsi="Garamond"/>
                <w:sz w:val="28"/>
                <w:szCs w:val="28"/>
              </w:rPr>
              <w:t>dauesyn</w:t>
            </w:r>
            <w:proofErr w:type="spellEnd"/>
            <w:r w:rsidRPr="005804C3">
              <w:rPr>
                <w:rFonts w:ascii="Garamond" w:hAnsi="Garamond"/>
                <w:sz w:val="28"/>
                <w:szCs w:val="28"/>
              </w:rPr>
              <w:t xml:space="preserve"> ta </w:t>
            </w:r>
            <w:proofErr w:type="spellStart"/>
            <w:r w:rsidRPr="005804C3">
              <w:rPr>
                <w:rFonts w:ascii="Garamond" w:hAnsi="Garamond"/>
                <w:sz w:val="28"/>
                <w:szCs w:val="28"/>
              </w:rPr>
              <w:t>freall</w:t>
            </w:r>
            <w:proofErr w:type="spellEnd"/>
            <w:r w:rsidRPr="005804C3">
              <w:rPr>
                <w:rFonts w:ascii="Garamond" w:hAnsi="Garamond"/>
                <w:sz w:val="28"/>
                <w:szCs w:val="28"/>
              </w:rPr>
              <w:t xml:space="preserve"> </w:t>
            </w:r>
            <w:proofErr w:type="spellStart"/>
            <w:r w:rsidRPr="005804C3">
              <w:rPr>
                <w:rFonts w:ascii="Garamond" w:hAnsi="Garamond"/>
                <w:sz w:val="28"/>
                <w:szCs w:val="28"/>
              </w:rPr>
              <w:t>yn</w:t>
            </w:r>
            <w:proofErr w:type="spellEnd"/>
            <w:r w:rsidRPr="005804C3">
              <w:rPr>
                <w:rFonts w:ascii="Garamond" w:hAnsi="Garamond"/>
                <w:sz w:val="28"/>
                <w:szCs w:val="28"/>
              </w:rPr>
              <w:t xml:space="preserve"> </w:t>
            </w:r>
            <w:proofErr w:type="spellStart"/>
            <w:r w:rsidRPr="005804C3">
              <w:rPr>
                <w:rFonts w:ascii="Garamond" w:hAnsi="Garamond"/>
                <w:sz w:val="28"/>
                <w:szCs w:val="28"/>
              </w:rPr>
              <w:t>Anney</w:t>
            </w:r>
            <w:proofErr w:type="spellEnd"/>
            <w:r w:rsidRPr="005804C3">
              <w:rPr>
                <w:rFonts w:ascii="Garamond" w:hAnsi="Garamond"/>
                <w:sz w:val="28"/>
                <w:szCs w:val="28"/>
              </w:rPr>
              <w:t xml:space="preserve"> </w:t>
            </w:r>
            <w:proofErr w:type="spellStart"/>
            <w:r w:rsidRPr="005804C3">
              <w:rPr>
                <w:rFonts w:ascii="Garamond" w:hAnsi="Garamond"/>
                <w:sz w:val="28"/>
                <w:szCs w:val="28"/>
              </w:rPr>
              <w:t>shoh</w:t>
            </w:r>
            <w:proofErr w:type="spellEnd"/>
            <w:r w:rsidRPr="005804C3">
              <w:rPr>
                <w:rFonts w:ascii="Garamond" w:hAnsi="Garamond"/>
                <w:i/>
                <w:sz w:val="28"/>
                <w:szCs w:val="28"/>
              </w:rPr>
              <w:t> </w:t>
            </w:r>
            <w:r w:rsidRPr="005804C3">
              <w:rPr>
                <w:rFonts w:ascii="Garamond" w:hAnsi="Garamond"/>
                <w:sz w:val="28"/>
                <w:szCs w:val="28"/>
              </w:rPr>
              <w:t xml:space="preserve">? </w:t>
            </w:r>
          </w:p>
        </w:tc>
        <w:tc>
          <w:tcPr>
            <w:tcW w:w="3854" w:type="dxa"/>
          </w:tcPr>
          <w:p w14:paraId="298F4353" w14:textId="77777777" w:rsidR="00981FDE" w:rsidRPr="00F352DB" w:rsidRDefault="00981FDE"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the Meaning of the Promise which God hath made to such as keep this Command ?</w:t>
            </w:r>
          </w:p>
        </w:tc>
        <w:tc>
          <w:tcPr>
            <w:tcW w:w="0" w:type="auto"/>
          </w:tcPr>
          <w:p w14:paraId="78168112" w14:textId="77777777" w:rsidR="00981FDE" w:rsidRPr="002D73DD" w:rsidRDefault="00981FDE" w:rsidP="00DB60C3">
            <w:pPr>
              <w:pStyle w:val="ListParagraph"/>
              <w:ind w:left="0"/>
              <w:rPr>
                <w:rFonts w:ascii="Garamond" w:hAnsi="Garamond" w:cs="Times New Roman"/>
                <w:sz w:val="20"/>
                <w:szCs w:val="20"/>
              </w:rPr>
            </w:pPr>
          </w:p>
        </w:tc>
      </w:tr>
      <w:tr w:rsidR="00981FDE" w:rsidRPr="00F352DB" w14:paraId="4E80934E" w14:textId="77777777" w:rsidTr="000A5AB7">
        <w:tc>
          <w:tcPr>
            <w:tcW w:w="4253" w:type="dxa"/>
          </w:tcPr>
          <w:p w14:paraId="66CA44E1" w14:textId="77777777" w:rsidR="00981FDE" w:rsidRPr="005804C3" w:rsidRDefault="00981FDE" w:rsidP="00DB60C3">
            <w:pPr>
              <w:pStyle w:val="CM3"/>
              <w:widowControl/>
              <w:spacing w:line="240" w:lineRule="auto"/>
              <w:ind w:firstLine="227"/>
              <w:contextualSpacing/>
              <w:jc w:val="both"/>
              <w:rPr>
                <w:rFonts w:ascii="Garamond" w:hAnsi="Garamond"/>
                <w:sz w:val="28"/>
                <w:szCs w:val="28"/>
              </w:rPr>
            </w:pPr>
            <w:r w:rsidRPr="005804C3">
              <w:rPr>
                <w:rFonts w:ascii="Garamond" w:hAnsi="Garamond"/>
                <w:i/>
                <w:sz w:val="28"/>
                <w:szCs w:val="28"/>
              </w:rPr>
              <w:t xml:space="preserve">A. </w:t>
            </w:r>
            <w:r w:rsidRPr="005804C3">
              <w:rPr>
                <w:rFonts w:ascii="Garamond" w:hAnsi="Garamond"/>
                <w:sz w:val="28"/>
                <w:szCs w:val="28"/>
              </w:rPr>
              <w:t xml:space="preserve">Bee </w:t>
            </w:r>
            <w:proofErr w:type="spellStart"/>
            <w:r w:rsidRPr="005804C3">
              <w:rPr>
                <w:rFonts w:ascii="Garamond" w:hAnsi="Garamond"/>
                <w:sz w:val="28"/>
                <w:szCs w:val="28"/>
              </w:rPr>
              <w:t>Bannaght</w:t>
            </w:r>
            <w:proofErr w:type="spellEnd"/>
            <w:r w:rsidRPr="005804C3">
              <w:rPr>
                <w:rFonts w:ascii="Garamond" w:hAnsi="Garamond"/>
                <w:sz w:val="28"/>
                <w:szCs w:val="28"/>
              </w:rPr>
              <w:t xml:space="preserve"> Yee </w:t>
            </w:r>
            <w:proofErr w:type="spellStart"/>
            <w:r w:rsidRPr="005804C3">
              <w:rPr>
                <w:rFonts w:ascii="Garamond" w:hAnsi="Garamond"/>
                <w:sz w:val="28"/>
                <w:szCs w:val="28"/>
              </w:rPr>
              <w:t>oc</w:t>
            </w:r>
            <w:proofErr w:type="spellEnd"/>
            <w:r w:rsidRPr="005804C3">
              <w:rPr>
                <w:rFonts w:ascii="Garamond" w:hAnsi="Garamond"/>
                <w:sz w:val="28"/>
                <w:szCs w:val="28"/>
              </w:rPr>
              <w:t xml:space="preserve"> </w:t>
            </w:r>
            <w:proofErr w:type="spellStart"/>
            <w:r w:rsidRPr="005804C3">
              <w:rPr>
                <w:rFonts w:ascii="Garamond" w:hAnsi="Garamond"/>
                <w:sz w:val="28"/>
                <w:szCs w:val="28"/>
              </w:rPr>
              <w:t>raad</w:t>
            </w:r>
            <w:proofErr w:type="spellEnd"/>
            <w:r w:rsidRPr="005804C3">
              <w:rPr>
                <w:rFonts w:ascii="Garamond" w:hAnsi="Garamond"/>
                <w:sz w:val="28"/>
                <w:szCs w:val="28"/>
              </w:rPr>
              <w:t xml:space="preserve"> </w:t>
            </w:r>
            <w:proofErr w:type="spellStart"/>
            <w:r w:rsidRPr="005804C3">
              <w:rPr>
                <w:rFonts w:ascii="Garamond" w:hAnsi="Garamond"/>
                <w:sz w:val="28"/>
                <w:szCs w:val="28"/>
              </w:rPr>
              <w:t>ta’d</w:t>
            </w:r>
            <w:proofErr w:type="spellEnd"/>
            <w:r w:rsidRPr="005804C3">
              <w:rPr>
                <w:rFonts w:ascii="Garamond" w:hAnsi="Garamond"/>
                <w:sz w:val="28"/>
                <w:szCs w:val="28"/>
              </w:rPr>
              <w:t xml:space="preserve"> </w:t>
            </w:r>
            <w:proofErr w:type="spellStart"/>
            <w:r w:rsidRPr="005804C3">
              <w:rPr>
                <w:rFonts w:ascii="Garamond" w:hAnsi="Garamond"/>
                <w:sz w:val="28"/>
                <w:szCs w:val="28"/>
              </w:rPr>
              <w:t>shooyl</w:t>
            </w:r>
            <w:proofErr w:type="spellEnd"/>
            <w:r w:rsidRPr="005804C3">
              <w:rPr>
                <w:rFonts w:ascii="Garamond" w:hAnsi="Garamond"/>
                <w:sz w:val="28"/>
                <w:szCs w:val="28"/>
              </w:rPr>
              <w:t xml:space="preserve">, as </w:t>
            </w:r>
            <w:proofErr w:type="spellStart"/>
            <w:r w:rsidRPr="005804C3">
              <w:rPr>
                <w:rFonts w:ascii="Garamond" w:hAnsi="Garamond"/>
                <w:sz w:val="28"/>
                <w:szCs w:val="28"/>
              </w:rPr>
              <w:t>liorish</w:t>
            </w:r>
            <w:proofErr w:type="spellEnd"/>
            <w:r w:rsidRPr="005804C3">
              <w:rPr>
                <w:rFonts w:ascii="Garamond" w:hAnsi="Garamond"/>
                <w:sz w:val="28"/>
                <w:szCs w:val="28"/>
              </w:rPr>
              <w:t xml:space="preserve"> </w:t>
            </w:r>
            <w:proofErr w:type="spellStart"/>
            <w:r w:rsidRPr="005804C3">
              <w:rPr>
                <w:rFonts w:ascii="Garamond" w:hAnsi="Garamond"/>
                <w:sz w:val="28"/>
                <w:szCs w:val="28"/>
              </w:rPr>
              <w:t>shoh</w:t>
            </w:r>
            <w:proofErr w:type="spellEnd"/>
            <w:r w:rsidRPr="005804C3">
              <w:rPr>
                <w:rFonts w:ascii="Garamond" w:hAnsi="Garamond"/>
                <w:sz w:val="28"/>
                <w:szCs w:val="28"/>
              </w:rPr>
              <w:t xml:space="preserve"> bee ad </w:t>
            </w:r>
            <w:proofErr w:type="spellStart"/>
            <w:r w:rsidRPr="005804C3">
              <w:rPr>
                <w:rFonts w:ascii="Garamond" w:hAnsi="Garamond"/>
                <w:sz w:val="28"/>
                <w:szCs w:val="28"/>
              </w:rPr>
              <w:t>beayn</w:t>
            </w:r>
            <w:proofErr w:type="spellEnd"/>
            <w:r w:rsidRPr="005804C3">
              <w:rPr>
                <w:rFonts w:ascii="Garamond" w:hAnsi="Garamond"/>
                <w:sz w:val="28"/>
                <w:szCs w:val="28"/>
              </w:rPr>
              <w:t xml:space="preserve"> er y </w:t>
            </w:r>
            <w:proofErr w:type="spellStart"/>
            <w:r w:rsidRPr="005804C3">
              <w:rPr>
                <w:rFonts w:ascii="Garamond" w:hAnsi="Garamond"/>
                <w:sz w:val="28"/>
                <w:szCs w:val="28"/>
              </w:rPr>
              <w:t>talloo</w:t>
            </w:r>
            <w:proofErr w:type="spellEnd"/>
            <w:r w:rsidRPr="005804C3">
              <w:rPr>
                <w:rFonts w:ascii="Garamond" w:hAnsi="Garamond"/>
                <w:sz w:val="28"/>
                <w:szCs w:val="28"/>
              </w:rPr>
              <w:t xml:space="preserve"> ; er </w:t>
            </w:r>
            <w:proofErr w:type="spellStart"/>
            <w:r w:rsidRPr="005804C3">
              <w:rPr>
                <w:rFonts w:ascii="Garamond" w:hAnsi="Garamond"/>
                <w:sz w:val="28"/>
                <w:szCs w:val="28"/>
              </w:rPr>
              <w:t>aght</w:t>
            </w:r>
            <w:proofErr w:type="spellEnd"/>
            <w:r w:rsidRPr="005804C3">
              <w:rPr>
                <w:rFonts w:ascii="Garamond" w:hAnsi="Garamond"/>
                <w:sz w:val="28"/>
                <w:szCs w:val="28"/>
              </w:rPr>
              <w:t xml:space="preserve"> </w:t>
            </w:r>
            <w:proofErr w:type="spellStart"/>
            <w:r w:rsidRPr="005804C3">
              <w:rPr>
                <w:rFonts w:ascii="Garamond" w:hAnsi="Garamond"/>
                <w:sz w:val="28"/>
                <w:szCs w:val="28"/>
              </w:rPr>
              <w:t>elley</w:t>
            </w:r>
            <w:proofErr w:type="spellEnd"/>
            <w:r w:rsidRPr="005804C3">
              <w:rPr>
                <w:rFonts w:ascii="Garamond" w:hAnsi="Garamond"/>
                <w:sz w:val="28"/>
                <w:szCs w:val="28"/>
              </w:rPr>
              <w:t xml:space="preserve">, </w:t>
            </w:r>
            <w:proofErr w:type="spellStart"/>
            <w:r w:rsidRPr="005804C3">
              <w:rPr>
                <w:rFonts w:ascii="Garamond" w:hAnsi="Garamond"/>
                <w:sz w:val="28"/>
                <w:szCs w:val="28"/>
              </w:rPr>
              <w:t>Eshyn</w:t>
            </w:r>
            <w:proofErr w:type="spellEnd"/>
            <w:r w:rsidRPr="005804C3">
              <w:rPr>
                <w:rFonts w:ascii="Garamond" w:hAnsi="Garamond"/>
                <w:sz w:val="28"/>
                <w:szCs w:val="28"/>
              </w:rPr>
              <w:t xml:space="preserve"> ta </w:t>
            </w:r>
            <w:proofErr w:type="spellStart"/>
            <w:r w:rsidRPr="005804C3">
              <w:rPr>
                <w:rFonts w:ascii="Garamond" w:hAnsi="Garamond"/>
                <w:sz w:val="28"/>
                <w:szCs w:val="28"/>
              </w:rPr>
              <w:t>soiagh</w:t>
            </w:r>
            <w:proofErr w:type="spellEnd"/>
            <w:r w:rsidRPr="005804C3">
              <w:rPr>
                <w:rFonts w:ascii="Garamond" w:hAnsi="Garamond"/>
                <w:sz w:val="28"/>
                <w:szCs w:val="28"/>
              </w:rPr>
              <w:t xml:space="preserve"> beg </w:t>
            </w:r>
            <w:proofErr w:type="spellStart"/>
            <w:r w:rsidRPr="005804C3">
              <w:rPr>
                <w:rFonts w:ascii="Garamond" w:hAnsi="Garamond"/>
                <w:sz w:val="28"/>
                <w:szCs w:val="28"/>
              </w:rPr>
              <w:t>jeh</w:t>
            </w:r>
            <w:proofErr w:type="spellEnd"/>
            <w:r w:rsidRPr="005804C3">
              <w:rPr>
                <w:rFonts w:ascii="Garamond" w:hAnsi="Garamond"/>
                <w:sz w:val="28"/>
                <w:szCs w:val="28"/>
              </w:rPr>
              <w:t xml:space="preserve"> e Ayr as e </w:t>
            </w:r>
            <w:proofErr w:type="spellStart"/>
            <w:r w:rsidRPr="005804C3">
              <w:rPr>
                <w:rFonts w:ascii="Garamond" w:hAnsi="Garamond"/>
                <w:sz w:val="28"/>
                <w:szCs w:val="28"/>
              </w:rPr>
              <w:t>Voir</w:t>
            </w:r>
            <w:proofErr w:type="spellEnd"/>
            <w:r w:rsidRPr="005804C3">
              <w:rPr>
                <w:rFonts w:ascii="Garamond" w:hAnsi="Garamond"/>
                <w:sz w:val="28"/>
                <w:szCs w:val="28"/>
              </w:rPr>
              <w:t xml:space="preserve">, </w:t>
            </w:r>
            <w:proofErr w:type="spellStart"/>
            <w:r w:rsidRPr="005804C3">
              <w:rPr>
                <w:rFonts w:ascii="Garamond" w:hAnsi="Garamond"/>
                <w:sz w:val="28"/>
                <w:szCs w:val="28"/>
              </w:rPr>
              <w:t>ver</w:t>
            </w:r>
            <w:proofErr w:type="spellEnd"/>
            <w:r w:rsidRPr="005804C3">
              <w:rPr>
                <w:rFonts w:ascii="Garamond" w:hAnsi="Garamond"/>
                <w:sz w:val="28"/>
                <w:szCs w:val="28"/>
              </w:rPr>
              <w:t xml:space="preserve"> </w:t>
            </w:r>
            <w:proofErr w:type="spellStart"/>
            <w:r w:rsidRPr="005804C3">
              <w:rPr>
                <w:rFonts w:ascii="Garamond" w:hAnsi="Garamond"/>
                <w:sz w:val="28"/>
                <w:szCs w:val="28"/>
              </w:rPr>
              <w:t>ny</w:t>
            </w:r>
            <w:proofErr w:type="spellEnd"/>
            <w:r w:rsidRPr="005804C3">
              <w:rPr>
                <w:rFonts w:ascii="Garamond" w:hAnsi="Garamond"/>
                <w:sz w:val="28"/>
                <w:szCs w:val="28"/>
              </w:rPr>
              <w:t xml:space="preserve"> Fee </w:t>
            </w:r>
            <w:proofErr w:type="spellStart"/>
            <w:r w:rsidRPr="005804C3">
              <w:rPr>
                <w:rFonts w:ascii="Garamond" w:hAnsi="Garamond"/>
                <w:sz w:val="28"/>
                <w:szCs w:val="28"/>
              </w:rPr>
              <w:t>ny</w:t>
            </w:r>
            <w:proofErr w:type="spellEnd"/>
            <w:r w:rsidRPr="005804C3">
              <w:rPr>
                <w:rFonts w:ascii="Garamond" w:hAnsi="Garamond"/>
                <w:sz w:val="28"/>
                <w:szCs w:val="28"/>
              </w:rPr>
              <w:t xml:space="preserve"> </w:t>
            </w:r>
            <w:proofErr w:type="spellStart"/>
            <w:r w:rsidRPr="005804C3">
              <w:rPr>
                <w:rFonts w:ascii="Garamond" w:hAnsi="Garamond"/>
                <w:sz w:val="28"/>
                <w:szCs w:val="28"/>
              </w:rPr>
              <w:t>sooillyn</w:t>
            </w:r>
            <w:proofErr w:type="spellEnd"/>
            <w:r w:rsidRPr="005804C3">
              <w:rPr>
                <w:rFonts w:ascii="Garamond" w:hAnsi="Garamond"/>
                <w:sz w:val="28"/>
                <w:szCs w:val="28"/>
              </w:rPr>
              <w:t xml:space="preserve"> ass ; ta </w:t>
            </w:r>
            <w:proofErr w:type="spellStart"/>
            <w:r w:rsidRPr="005804C3">
              <w:rPr>
                <w:rFonts w:ascii="Garamond" w:hAnsi="Garamond"/>
                <w:sz w:val="28"/>
                <w:szCs w:val="28"/>
              </w:rPr>
              <w:t>shen</w:t>
            </w:r>
            <w:proofErr w:type="spellEnd"/>
            <w:r w:rsidRPr="005804C3">
              <w:rPr>
                <w:rFonts w:ascii="Garamond" w:hAnsi="Garamond"/>
                <w:sz w:val="28"/>
                <w:szCs w:val="28"/>
              </w:rPr>
              <w:t xml:space="preserve"> </w:t>
            </w:r>
            <w:proofErr w:type="spellStart"/>
            <w:r w:rsidRPr="005804C3">
              <w:rPr>
                <w:rFonts w:ascii="Garamond" w:hAnsi="Garamond"/>
                <w:sz w:val="28"/>
                <w:szCs w:val="28"/>
              </w:rPr>
              <w:t>dy</w:t>
            </w:r>
            <w:proofErr w:type="spellEnd"/>
            <w:r w:rsidRPr="005804C3">
              <w:rPr>
                <w:rFonts w:ascii="Garamond" w:hAnsi="Garamond"/>
                <w:sz w:val="28"/>
                <w:szCs w:val="28"/>
              </w:rPr>
              <w:t xml:space="preserve"> </w:t>
            </w:r>
            <w:proofErr w:type="spellStart"/>
            <w:r w:rsidRPr="005804C3">
              <w:rPr>
                <w:rFonts w:ascii="Garamond" w:hAnsi="Garamond"/>
                <w:sz w:val="28"/>
                <w:szCs w:val="28"/>
              </w:rPr>
              <w:t>g</w:t>
            </w:r>
            <w:r w:rsidRPr="00981FDE">
              <w:rPr>
                <w:rFonts w:ascii="Garamond" w:hAnsi="Garamond"/>
                <w:i/>
                <w:sz w:val="28"/>
                <w:szCs w:val="28"/>
              </w:rPr>
              <w:t>hra</w:t>
            </w:r>
            <w:proofErr w:type="spellEnd"/>
            <w:r w:rsidRPr="005804C3">
              <w:rPr>
                <w:rFonts w:ascii="Garamond" w:hAnsi="Garamond"/>
                <w:sz w:val="28"/>
                <w:szCs w:val="28"/>
              </w:rPr>
              <w:t xml:space="preserve">, nee e </w:t>
            </w:r>
            <w:proofErr w:type="spellStart"/>
            <w:r w:rsidRPr="005804C3">
              <w:rPr>
                <w:rFonts w:ascii="Garamond" w:hAnsi="Garamond"/>
                <w:sz w:val="28"/>
                <w:szCs w:val="28"/>
              </w:rPr>
              <w:t>dy</w:t>
            </w:r>
            <w:proofErr w:type="spellEnd"/>
            <w:r w:rsidRPr="005804C3">
              <w:rPr>
                <w:rFonts w:ascii="Garamond" w:hAnsi="Garamond"/>
                <w:sz w:val="28"/>
                <w:szCs w:val="28"/>
              </w:rPr>
              <w:t xml:space="preserve"> </w:t>
            </w:r>
            <w:proofErr w:type="spellStart"/>
            <w:r w:rsidRPr="005804C3">
              <w:rPr>
                <w:rFonts w:ascii="Garamond" w:hAnsi="Garamond"/>
                <w:sz w:val="28"/>
                <w:szCs w:val="28"/>
              </w:rPr>
              <w:t>ommyjagh</w:t>
            </w:r>
            <w:proofErr w:type="spellEnd"/>
            <w:r w:rsidRPr="005804C3">
              <w:rPr>
                <w:rFonts w:ascii="Garamond" w:hAnsi="Garamond"/>
                <w:sz w:val="28"/>
                <w:szCs w:val="28"/>
              </w:rPr>
              <w:t xml:space="preserve"> as </w:t>
            </w:r>
            <w:proofErr w:type="spellStart"/>
            <w:r w:rsidRPr="005804C3">
              <w:rPr>
                <w:rFonts w:ascii="Garamond" w:hAnsi="Garamond"/>
                <w:sz w:val="28"/>
                <w:szCs w:val="28"/>
              </w:rPr>
              <w:t>myr</w:t>
            </w:r>
            <w:proofErr w:type="spellEnd"/>
            <w:r w:rsidRPr="005804C3">
              <w:rPr>
                <w:rFonts w:ascii="Garamond" w:hAnsi="Garamond"/>
                <w:sz w:val="28"/>
                <w:szCs w:val="28"/>
              </w:rPr>
              <w:t xml:space="preserve"> </w:t>
            </w:r>
            <w:proofErr w:type="spellStart"/>
            <w:r w:rsidRPr="005804C3">
              <w:rPr>
                <w:rFonts w:ascii="Garamond" w:hAnsi="Garamond"/>
                <w:sz w:val="28"/>
                <w:szCs w:val="28"/>
              </w:rPr>
              <w:t>dy</w:t>
            </w:r>
            <w:proofErr w:type="spellEnd"/>
            <w:r w:rsidRPr="005804C3">
              <w:rPr>
                <w:rFonts w:ascii="Garamond" w:hAnsi="Garamond"/>
                <w:sz w:val="28"/>
                <w:szCs w:val="28"/>
              </w:rPr>
              <w:t xml:space="preserve"> </w:t>
            </w:r>
            <w:proofErr w:type="spellStart"/>
            <w:r w:rsidRPr="005804C3">
              <w:rPr>
                <w:rFonts w:ascii="Garamond" w:hAnsi="Garamond"/>
                <w:sz w:val="28"/>
                <w:szCs w:val="28"/>
              </w:rPr>
              <w:t>beagh</w:t>
            </w:r>
            <w:proofErr w:type="spellEnd"/>
            <w:r w:rsidRPr="005804C3">
              <w:rPr>
                <w:rFonts w:ascii="Garamond" w:hAnsi="Garamond"/>
                <w:sz w:val="28"/>
                <w:szCs w:val="28"/>
              </w:rPr>
              <w:t xml:space="preserve"> e </w:t>
            </w:r>
            <w:proofErr w:type="spellStart"/>
            <w:r w:rsidRPr="005804C3">
              <w:rPr>
                <w:rFonts w:ascii="Garamond" w:hAnsi="Garamond"/>
                <w:sz w:val="28"/>
                <w:szCs w:val="28"/>
              </w:rPr>
              <w:t>doall</w:t>
            </w:r>
            <w:proofErr w:type="spellEnd"/>
            <w:r w:rsidRPr="005804C3">
              <w:rPr>
                <w:rFonts w:ascii="Garamond" w:hAnsi="Garamond"/>
                <w:sz w:val="28"/>
                <w:szCs w:val="28"/>
              </w:rPr>
              <w:t xml:space="preserve">. </w:t>
            </w:r>
          </w:p>
        </w:tc>
        <w:tc>
          <w:tcPr>
            <w:tcW w:w="3854" w:type="dxa"/>
          </w:tcPr>
          <w:p w14:paraId="78C15A2E" w14:textId="77777777" w:rsidR="00981FDE" w:rsidRPr="00F352DB" w:rsidRDefault="00981FDE"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That God will bless them in the way they shall go, which will be a Means of prolonging their Lives</w:t>
            </w:r>
            <w:r w:rsidRPr="00F352DB">
              <w:rPr>
                <w:rFonts w:ascii="Garamond" w:hAnsi="Garamond" w:cs="Times New Roman"/>
                <w:sz w:val="28"/>
              </w:rPr>
              <w:t> ;</w:t>
            </w:r>
            <w:r w:rsidRPr="00F352DB">
              <w:rPr>
                <w:rFonts w:ascii="Garamond" w:hAnsi="Garamond" w:cs="Times New Roman"/>
                <w:i/>
                <w:sz w:val="28"/>
              </w:rPr>
              <w:t xml:space="preserve"> On the contrary, </w:t>
            </w:r>
            <w:r w:rsidRPr="00F352DB">
              <w:rPr>
                <w:rFonts w:ascii="Garamond" w:hAnsi="Garamond" w:cs="Times New Roman"/>
                <w:sz w:val="28"/>
              </w:rPr>
              <w:t xml:space="preserve">He that </w:t>
            </w:r>
            <w:proofErr w:type="spellStart"/>
            <w:r w:rsidRPr="00F352DB">
              <w:rPr>
                <w:rFonts w:ascii="Garamond" w:hAnsi="Garamond" w:cs="Times New Roman"/>
                <w:sz w:val="28"/>
              </w:rPr>
              <w:t>despiseth</w:t>
            </w:r>
            <w:proofErr w:type="spellEnd"/>
            <w:r w:rsidRPr="00F352DB">
              <w:rPr>
                <w:rFonts w:ascii="Garamond" w:hAnsi="Garamond" w:cs="Times New Roman"/>
                <w:sz w:val="28"/>
              </w:rPr>
              <w:t xml:space="preserve"> his Father and Mother, the Raven shall pick out his Eyes,</w:t>
            </w:r>
            <w:r w:rsidRPr="00F352DB">
              <w:rPr>
                <w:rFonts w:ascii="Garamond" w:hAnsi="Garamond" w:cs="Times New Roman"/>
                <w:i/>
                <w:sz w:val="28"/>
              </w:rPr>
              <w:t xml:space="preserve"> that is, he shall act foolishly, as if he were </w:t>
            </w:r>
            <w:r w:rsidRPr="00F352DB">
              <w:rPr>
                <w:rFonts w:ascii="Garamond" w:hAnsi="Garamond" w:cs="Times New Roman"/>
                <w:sz w:val="28"/>
              </w:rPr>
              <w:t>indeed blind.</w:t>
            </w:r>
            <w:r w:rsidRPr="00F352DB">
              <w:rPr>
                <w:rFonts w:ascii="Garamond" w:hAnsi="Garamond" w:cs="Times New Roman"/>
                <w:i/>
                <w:sz w:val="28"/>
              </w:rPr>
              <w:t xml:space="preserve"> </w:t>
            </w:r>
          </w:p>
        </w:tc>
        <w:tc>
          <w:tcPr>
            <w:tcW w:w="0" w:type="auto"/>
          </w:tcPr>
          <w:p w14:paraId="2CAD8CE0" w14:textId="77777777" w:rsidR="00981FDE" w:rsidRDefault="00981FDE" w:rsidP="00DB60C3">
            <w:pPr>
              <w:pStyle w:val="ListParagraph"/>
              <w:ind w:left="0"/>
              <w:rPr>
                <w:rFonts w:ascii="Garamond" w:hAnsi="Garamond" w:cs="Times New Roman"/>
                <w:sz w:val="20"/>
                <w:szCs w:val="20"/>
              </w:rPr>
            </w:pPr>
          </w:p>
          <w:p w14:paraId="19023216" w14:textId="77777777" w:rsidR="00116626" w:rsidRDefault="00116626" w:rsidP="00DB60C3">
            <w:pPr>
              <w:pStyle w:val="ListParagraph"/>
              <w:ind w:left="0"/>
              <w:rPr>
                <w:rFonts w:ascii="Garamond" w:hAnsi="Garamond" w:cs="Times New Roman"/>
                <w:sz w:val="20"/>
                <w:szCs w:val="20"/>
              </w:rPr>
            </w:pPr>
          </w:p>
          <w:p w14:paraId="04483F20" w14:textId="77777777" w:rsidR="00116626" w:rsidRDefault="00116626" w:rsidP="00DB60C3">
            <w:pPr>
              <w:pStyle w:val="ListParagraph"/>
              <w:ind w:left="0"/>
              <w:rPr>
                <w:rFonts w:ascii="Garamond" w:hAnsi="Garamond" w:cs="Times New Roman"/>
                <w:sz w:val="20"/>
                <w:szCs w:val="20"/>
              </w:rPr>
            </w:pPr>
          </w:p>
          <w:p w14:paraId="62AA6CE3" w14:textId="77777777" w:rsidR="00116626" w:rsidRDefault="00116626" w:rsidP="00DB60C3">
            <w:pPr>
              <w:pStyle w:val="ListParagraph"/>
              <w:ind w:left="0"/>
              <w:rPr>
                <w:rFonts w:ascii="Garamond" w:hAnsi="Garamond" w:cs="Times New Roman"/>
                <w:sz w:val="20"/>
                <w:szCs w:val="20"/>
              </w:rPr>
            </w:pPr>
          </w:p>
          <w:p w14:paraId="3F203E7F" w14:textId="77777777" w:rsidR="00116626" w:rsidRDefault="00116626" w:rsidP="00DB60C3">
            <w:pPr>
              <w:pStyle w:val="ListParagraph"/>
              <w:ind w:left="0"/>
              <w:rPr>
                <w:rFonts w:ascii="Garamond" w:hAnsi="Garamond" w:cs="Times New Roman"/>
                <w:sz w:val="20"/>
                <w:szCs w:val="20"/>
              </w:rPr>
            </w:pPr>
          </w:p>
          <w:p w14:paraId="530A558B" w14:textId="77777777" w:rsidR="00116626" w:rsidRPr="002D73DD" w:rsidRDefault="00116626" w:rsidP="00DB60C3">
            <w:pPr>
              <w:pStyle w:val="ListParagraph"/>
              <w:ind w:left="0"/>
              <w:rPr>
                <w:rFonts w:ascii="Garamond" w:hAnsi="Garamond" w:cs="Times New Roman"/>
                <w:sz w:val="20"/>
                <w:szCs w:val="20"/>
              </w:rPr>
            </w:pPr>
            <w:r>
              <w:rPr>
                <w:rFonts w:ascii="Garamond" w:hAnsi="Garamond" w:cs="Times New Roman"/>
                <w:sz w:val="20"/>
                <w:szCs w:val="20"/>
              </w:rPr>
              <w:t>Prov. 30. 17.</w:t>
            </w:r>
          </w:p>
        </w:tc>
      </w:tr>
      <w:tr w:rsidR="00116626" w:rsidRPr="00F352DB" w14:paraId="76018476" w14:textId="77777777" w:rsidTr="000A5AB7">
        <w:tc>
          <w:tcPr>
            <w:tcW w:w="4253" w:type="dxa"/>
          </w:tcPr>
          <w:p w14:paraId="35A00110" w14:textId="77777777" w:rsidR="00116626" w:rsidRPr="00116626" w:rsidRDefault="00116626" w:rsidP="00DB60C3">
            <w:pPr>
              <w:pStyle w:val="Default"/>
              <w:widowControl/>
              <w:ind w:left="227"/>
              <w:contextualSpacing/>
              <w:jc w:val="both"/>
              <w:rPr>
                <w:rFonts w:ascii="Garamond" w:hAnsi="Garamond"/>
                <w:sz w:val="28"/>
                <w:szCs w:val="28"/>
                <w:lang w:val="es-ES"/>
              </w:rPr>
            </w:pPr>
            <w:r w:rsidRPr="00116626">
              <w:rPr>
                <w:rFonts w:ascii="Garamond" w:hAnsi="Garamond"/>
                <w:color w:val="auto"/>
                <w:sz w:val="28"/>
                <w:szCs w:val="28"/>
                <w:lang w:val="es-ES"/>
              </w:rPr>
              <w:t xml:space="preserve">VI. </w:t>
            </w:r>
            <w:proofErr w:type="spellStart"/>
            <w:r w:rsidRPr="00116626">
              <w:rPr>
                <w:rFonts w:ascii="Old English Text MT" w:hAnsi="Old English Text MT"/>
                <w:color w:val="auto"/>
                <w:sz w:val="28"/>
                <w:szCs w:val="28"/>
                <w:lang w:val="es-ES"/>
              </w:rPr>
              <w:t>Cha</w:t>
            </w:r>
            <w:proofErr w:type="spellEnd"/>
            <w:r w:rsidRPr="00116626">
              <w:rPr>
                <w:rFonts w:ascii="Old English Text MT" w:hAnsi="Old English Text MT"/>
                <w:color w:val="auto"/>
                <w:sz w:val="28"/>
                <w:szCs w:val="28"/>
                <w:lang w:val="es-ES"/>
              </w:rPr>
              <w:t xml:space="preserve"> jean </w:t>
            </w:r>
            <w:proofErr w:type="spellStart"/>
            <w:r w:rsidRPr="00116626">
              <w:rPr>
                <w:rFonts w:ascii="Old English Text MT" w:hAnsi="Old English Text MT"/>
                <w:color w:val="auto"/>
                <w:sz w:val="28"/>
                <w:szCs w:val="28"/>
                <w:lang w:val="es-ES"/>
              </w:rPr>
              <w:t>oo</w:t>
            </w:r>
            <w:proofErr w:type="spellEnd"/>
            <w:r w:rsidRPr="00116626">
              <w:rPr>
                <w:rFonts w:ascii="Old English Text MT" w:hAnsi="Old English Text MT"/>
                <w:color w:val="auto"/>
                <w:sz w:val="28"/>
                <w:szCs w:val="28"/>
                <w:lang w:val="es-ES"/>
              </w:rPr>
              <w:t xml:space="preserve"> </w:t>
            </w:r>
            <w:proofErr w:type="spellStart"/>
            <w:r w:rsidRPr="00116626">
              <w:rPr>
                <w:rFonts w:ascii="Old English Text MT" w:hAnsi="Old English Text MT"/>
                <w:color w:val="auto"/>
                <w:sz w:val="28"/>
                <w:szCs w:val="28"/>
                <w:lang w:val="es-ES"/>
              </w:rPr>
              <w:t>dunverys</w:t>
            </w:r>
            <w:proofErr w:type="spellEnd"/>
            <w:r w:rsidRPr="00116626">
              <w:rPr>
                <w:rFonts w:ascii="Old English Text MT" w:hAnsi="Old English Text MT"/>
                <w:color w:val="auto"/>
                <w:sz w:val="28"/>
                <w:szCs w:val="28"/>
                <w:lang w:val="es-ES"/>
              </w:rPr>
              <w:t>.</w:t>
            </w:r>
            <w:r w:rsidRPr="00116626">
              <w:rPr>
                <w:rFonts w:ascii="Garamond" w:hAnsi="Garamond"/>
                <w:color w:val="auto"/>
                <w:sz w:val="28"/>
                <w:szCs w:val="28"/>
                <w:lang w:val="es-ES"/>
              </w:rPr>
              <w:t xml:space="preserve"> </w:t>
            </w:r>
          </w:p>
        </w:tc>
        <w:tc>
          <w:tcPr>
            <w:tcW w:w="3854" w:type="dxa"/>
          </w:tcPr>
          <w:p w14:paraId="5655819A" w14:textId="77777777" w:rsidR="00116626" w:rsidRPr="00F352DB" w:rsidRDefault="00116626" w:rsidP="00DB60C3">
            <w:pPr>
              <w:pStyle w:val="ListParagraph"/>
              <w:ind w:left="0" w:firstLine="227"/>
              <w:rPr>
                <w:rFonts w:ascii="Garamond" w:hAnsi="Garamond" w:cs="Times New Roman"/>
                <w:sz w:val="28"/>
              </w:rPr>
            </w:pPr>
            <w:r w:rsidRPr="00F352DB">
              <w:rPr>
                <w:rFonts w:ascii="Garamond" w:hAnsi="Garamond" w:cs="Times New Roman"/>
                <w:sz w:val="28"/>
              </w:rPr>
              <w:t xml:space="preserve">VI. </w:t>
            </w:r>
            <w:r w:rsidRPr="00F352DB">
              <w:rPr>
                <w:rFonts w:ascii="Old English Text MT" w:hAnsi="Old English Text MT" w:cs="Times New Roman"/>
                <w:sz w:val="28"/>
              </w:rPr>
              <w:t>Thou shalt do no Murder.</w:t>
            </w:r>
            <w:r w:rsidRPr="00F352DB">
              <w:rPr>
                <w:rFonts w:ascii="Garamond" w:hAnsi="Garamond" w:cs="Times New Roman"/>
                <w:sz w:val="28"/>
              </w:rPr>
              <w:t xml:space="preserve"> </w:t>
            </w:r>
          </w:p>
        </w:tc>
        <w:tc>
          <w:tcPr>
            <w:tcW w:w="0" w:type="auto"/>
          </w:tcPr>
          <w:p w14:paraId="2959D307" w14:textId="77777777" w:rsidR="00116626" w:rsidRPr="002D73DD" w:rsidRDefault="00116626" w:rsidP="00DB60C3">
            <w:pPr>
              <w:pStyle w:val="ListParagraph"/>
              <w:ind w:left="0"/>
              <w:rPr>
                <w:rFonts w:ascii="Garamond" w:hAnsi="Garamond" w:cs="Times New Roman"/>
                <w:sz w:val="20"/>
                <w:szCs w:val="20"/>
              </w:rPr>
            </w:pPr>
          </w:p>
        </w:tc>
      </w:tr>
      <w:tr w:rsidR="00116626" w:rsidRPr="00F352DB" w14:paraId="7E3D76AF" w14:textId="77777777" w:rsidTr="000A5AB7">
        <w:tc>
          <w:tcPr>
            <w:tcW w:w="4253" w:type="dxa"/>
          </w:tcPr>
          <w:p w14:paraId="3343A9AA" w14:textId="77777777" w:rsidR="00116626" w:rsidRPr="005804C3" w:rsidRDefault="00116626" w:rsidP="00DB60C3">
            <w:pPr>
              <w:pStyle w:val="Default"/>
              <w:widowControl/>
              <w:ind w:firstLine="227"/>
              <w:contextualSpacing/>
              <w:jc w:val="both"/>
              <w:rPr>
                <w:rFonts w:ascii="Garamond" w:hAnsi="Garamond"/>
                <w:sz w:val="28"/>
                <w:szCs w:val="28"/>
              </w:rPr>
            </w:pPr>
            <w:r w:rsidRPr="005804C3">
              <w:rPr>
                <w:rFonts w:ascii="Garamond" w:hAnsi="Garamond"/>
                <w:i/>
                <w:color w:val="auto"/>
                <w:sz w:val="28"/>
                <w:szCs w:val="28"/>
              </w:rPr>
              <w:t>Q.</w:t>
            </w:r>
            <w:r w:rsidRPr="005804C3">
              <w:rPr>
                <w:rFonts w:ascii="Garamond" w:hAnsi="Garamond"/>
                <w:color w:val="auto"/>
                <w:sz w:val="28"/>
                <w:szCs w:val="28"/>
              </w:rPr>
              <w:t xml:space="preserve"> </w:t>
            </w:r>
            <w:proofErr w:type="spellStart"/>
            <w:r w:rsidRPr="005804C3">
              <w:rPr>
                <w:rFonts w:ascii="Garamond" w:hAnsi="Garamond"/>
                <w:color w:val="auto"/>
                <w:sz w:val="28"/>
                <w:szCs w:val="28"/>
              </w:rPr>
              <w:t>Cre</w:t>
            </w:r>
            <w:proofErr w:type="spellEnd"/>
            <w:r w:rsidRPr="005804C3">
              <w:rPr>
                <w:rFonts w:ascii="Garamond" w:hAnsi="Garamond"/>
                <w:color w:val="auto"/>
                <w:sz w:val="28"/>
                <w:szCs w:val="28"/>
              </w:rPr>
              <w:t xml:space="preserve"> </w:t>
            </w:r>
            <w:proofErr w:type="spellStart"/>
            <w:r w:rsidRPr="005804C3">
              <w:rPr>
                <w:rFonts w:ascii="Garamond" w:hAnsi="Garamond"/>
                <w:color w:val="auto"/>
                <w:sz w:val="28"/>
                <w:szCs w:val="28"/>
              </w:rPr>
              <w:t>noi</w:t>
            </w:r>
            <w:proofErr w:type="spellEnd"/>
            <w:r w:rsidRPr="005804C3">
              <w:rPr>
                <w:rFonts w:ascii="Garamond" w:hAnsi="Garamond"/>
                <w:color w:val="auto"/>
                <w:sz w:val="28"/>
                <w:szCs w:val="28"/>
              </w:rPr>
              <w:t xml:space="preserve"> ta </w:t>
            </w:r>
            <w:proofErr w:type="spellStart"/>
            <w:r w:rsidRPr="005804C3">
              <w:rPr>
                <w:rFonts w:ascii="Garamond" w:hAnsi="Garamond"/>
                <w:color w:val="auto"/>
                <w:sz w:val="28"/>
                <w:szCs w:val="28"/>
              </w:rPr>
              <w:t>raue</w:t>
            </w:r>
            <w:proofErr w:type="spellEnd"/>
            <w:r w:rsidRPr="005804C3">
              <w:rPr>
                <w:rFonts w:ascii="Garamond" w:hAnsi="Garamond"/>
                <w:color w:val="auto"/>
                <w:sz w:val="28"/>
                <w:szCs w:val="28"/>
              </w:rPr>
              <w:t xml:space="preserve"> er </w:t>
            </w:r>
            <w:proofErr w:type="spellStart"/>
            <w:r w:rsidRPr="005804C3">
              <w:rPr>
                <w:rFonts w:ascii="Garamond" w:hAnsi="Garamond"/>
                <w:color w:val="auto"/>
                <w:sz w:val="28"/>
                <w:szCs w:val="28"/>
              </w:rPr>
              <w:t>ny</w:t>
            </w:r>
            <w:proofErr w:type="spellEnd"/>
            <w:r w:rsidRPr="005804C3">
              <w:rPr>
                <w:rFonts w:ascii="Garamond" w:hAnsi="Garamond"/>
                <w:color w:val="auto"/>
                <w:sz w:val="28"/>
                <w:szCs w:val="28"/>
              </w:rPr>
              <w:t xml:space="preserve"> chur </w:t>
            </w:r>
            <w:proofErr w:type="spellStart"/>
            <w:r w:rsidRPr="005804C3">
              <w:rPr>
                <w:rFonts w:ascii="Garamond" w:hAnsi="Garamond"/>
                <w:color w:val="auto"/>
                <w:sz w:val="28"/>
                <w:szCs w:val="28"/>
              </w:rPr>
              <w:t>dooin</w:t>
            </w:r>
            <w:proofErr w:type="spellEnd"/>
            <w:r w:rsidRPr="005804C3">
              <w:rPr>
                <w:rFonts w:ascii="Garamond" w:hAnsi="Garamond"/>
                <w:color w:val="auto"/>
                <w:sz w:val="28"/>
                <w:szCs w:val="28"/>
              </w:rPr>
              <w:t xml:space="preserve"> </w:t>
            </w:r>
            <w:proofErr w:type="spellStart"/>
            <w:r w:rsidRPr="005804C3">
              <w:rPr>
                <w:rFonts w:ascii="Garamond" w:hAnsi="Garamond"/>
                <w:color w:val="auto"/>
                <w:sz w:val="28"/>
                <w:szCs w:val="28"/>
              </w:rPr>
              <w:t>liorish</w:t>
            </w:r>
            <w:proofErr w:type="spellEnd"/>
            <w:r w:rsidRPr="005804C3">
              <w:rPr>
                <w:rFonts w:ascii="Garamond" w:hAnsi="Garamond"/>
                <w:color w:val="auto"/>
                <w:sz w:val="28"/>
                <w:szCs w:val="28"/>
              </w:rPr>
              <w:t xml:space="preserve"> </w:t>
            </w:r>
            <w:proofErr w:type="spellStart"/>
            <w:r w:rsidRPr="005804C3">
              <w:rPr>
                <w:rFonts w:ascii="Garamond" w:hAnsi="Garamond"/>
                <w:color w:val="auto"/>
                <w:sz w:val="28"/>
                <w:szCs w:val="28"/>
              </w:rPr>
              <w:t>shoh</w:t>
            </w:r>
            <w:proofErr w:type="spellEnd"/>
            <w:r w:rsidRPr="005804C3">
              <w:rPr>
                <w:rFonts w:ascii="Garamond" w:hAnsi="Garamond"/>
                <w:i/>
                <w:color w:val="auto"/>
                <w:sz w:val="28"/>
                <w:szCs w:val="28"/>
              </w:rPr>
              <w:t> </w:t>
            </w:r>
            <w:r w:rsidRPr="005804C3">
              <w:rPr>
                <w:rFonts w:ascii="Garamond" w:hAnsi="Garamond"/>
                <w:color w:val="auto"/>
                <w:sz w:val="28"/>
                <w:szCs w:val="28"/>
              </w:rPr>
              <w:t xml:space="preserve">? </w:t>
            </w:r>
          </w:p>
        </w:tc>
        <w:tc>
          <w:tcPr>
            <w:tcW w:w="3854" w:type="dxa"/>
          </w:tcPr>
          <w:p w14:paraId="45D0AFE8" w14:textId="77777777" w:rsidR="00116626" w:rsidRPr="00F352DB" w:rsidRDefault="00116626"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hereby forbidden ?</w:t>
            </w:r>
          </w:p>
        </w:tc>
        <w:tc>
          <w:tcPr>
            <w:tcW w:w="0" w:type="auto"/>
          </w:tcPr>
          <w:p w14:paraId="71F92641" w14:textId="77777777" w:rsidR="00116626" w:rsidRPr="002D73DD" w:rsidRDefault="00116626" w:rsidP="00DB60C3">
            <w:pPr>
              <w:pStyle w:val="ListParagraph"/>
              <w:ind w:left="0"/>
              <w:rPr>
                <w:rFonts w:ascii="Garamond" w:hAnsi="Garamond" w:cs="Times New Roman"/>
                <w:sz w:val="20"/>
                <w:szCs w:val="20"/>
              </w:rPr>
            </w:pPr>
          </w:p>
        </w:tc>
      </w:tr>
      <w:tr w:rsidR="00116626" w:rsidRPr="00F352DB" w14:paraId="4D0B8566" w14:textId="77777777" w:rsidTr="000A5AB7">
        <w:tc>
          <w:tcPr>
            <w:tcW w:w="4253" w:type="dxa"/>
          </w:tcPr>
          <w:p w14:paraId="16FF0725" w14:textId="77777777" w:rsidR="00116626" w:rsidRPr="008239EA" w:rsidRDefault="00116626" w:rsidP="00DB60C3">
            <w:pPr>
              <w:pStyle w:val="CM3"/>
              <w:widowControl/>
              <w:spacing w:line="240" w:lineRule="auto"/>
              <w:ind w:firstLine="227"/>
              <w:contextualSpacing/>
              <w:jc w:val="both"/>
              <w:rPr>
                <w:rFonts w:ascii="Garamond" w:hAnsi="Garamond"/>
                <w:sz w:val="28"/>
                <w:szCs w:val="28"/>
              </w:rPr>
            </w:pPr>
            <w:r w:rsidRPr="008239EA">
              <w:rPr>
                <w:rFonts w:ascii="Garamond" w:hAnsi="Garamond"/>
                <w:i/>
                <w:sz w:val="28"/>
                <w:szCs w:val="28"/>
              </w:rPr>
              <w:t xml:space="preserve">A. </w:t>
            </w:r>
            <w:proofErr w:type="spellStart"/>
            <w:r w:rsidRPr="008239EA">
              <w:rPr>
                <w:rFonts w:ascii="Garamond" w:hAnsi="Garamond"/>
                <w:sz w:val="28"/>
                <w:szCs w:val="28"/>
              </w:rPr>
              <w:t>T’ow</w:t>
            </w:r>
            <w:proofErr w:type="spellEnd"/>
            <w:r w:rsidRPr="008239EA">
              <w:rPr>
                <w:rFonts w:ascii="Garamond" w:hAnsi="Garamond"/>
                <w:sz w:val="28"/>
                <w:szCs w:val="28"/>
              </w:rPr>
              <w:t xml:space="preserve"> </w:t>
            </w:r>
            <w:proofErr w:type="spellStart"/>
            <w:r w:rsidRPr="008239EA">
              <w:rPr>
                <w:rFonts w:ascii="Garamond" w:hAnsi="Garamond"/>
                <w:sz w:val="28"/>
                <w:szCs w:val="28"/>
              </w:rPr>
              <w:t>liorish</w:t>
            </w:r>
            <w:proofErr w:type="spellEnd"/>
            <w:r w:rsidRPr="008239EA">
              <w:rPr>
                <w:rFonts w:ascii="Garamond" w:hAnsi="Garamond"/>
                <w:sz w:val="28"/>
                <w:szCs w:val="28"/>
              </w:rPr>
              <w:t xml:space="preserve"> </w:t>
            </w:r>
            <w:proofErr w:type="spellStart"/>
            <w:r w:rsidRPr="008239EA">
              <w:rPr>
                <w:rFonts w:ascii="Garamond" w:hAnsi="Garamond"/>
                <w:sz w:val="28"/>
                <w:szCs w:val="28"/>
              </w:rPr>
              <w:t>shoh</w:t>
            </w:r>
            <w:proofErr w:type="spellEnd"/>
            <w:r w:rsidRPr="008239EA">
              <w:rPr>
                <w:rFonts w:ascii="Garamond" w:hAnsi="Garamond"/>
                <w:sz w:val="28"/>
                <w:szCs w:val="28"/>
              </w:rPr>
              <w:t xml:space="preserve"> er </w:t>
            </w:r>
            <w:proofErr w:type="spellStart"/>
            <w:r w:rsidRPr="008239EA">
              <w:rPr>
                <w:rFonts w:ascii="Garamond" w:hAnsi="Garamond"/>
                <w:sz w:val="28"/>
                <w:szCs w:val="28"/>
              </w:rPr>
              <w:t>dty</w:t>
            </w:r>
            <w:proofErr w:type="spellEnd"/>
            <w:r w:rsidRPr="008239EA">
              <w:rPr>
                <w:rFonts w:ascii="Garamond" w:hAnsi="Garamond"/>
                <w:sz w:val="28"/>
                <w:szCs w:val="28"/>
              </w:rPr>
              <w:t xml:space="preserve"> </w:t>
            </w:r>
            <w:proofErr w:type="spellStart"/>
            <w:r w:rsidRPr="008239EA">
              <w:rPr>
                <w:rFonts w:ascii="Garamond" w:hAnsi="Garamond"/>
                <w:sz w:val="28"/>
                <w:szCs w:val="28"/>
              </w:rPr>
              <w:t>liettal</w:t>
            </w:r>
            <w:proofErr w:type="spellEnd"/>
            <w:r w:rsidRPr="008239EA">
              <w:rPr>
                <w:rFonts w:ascii="Garamond" w:hAnsi="Garamond"/>
                <w:sz w:val="28"/>
                <w:szCs w:val="28"/>
              </w:rPr>
              <w:t xml:space="preserve"> </w:t>
            </w:r>
            <w:proofErr w:type="spellStart"/>
            <w:r w:rsidRPr="008239EA">
              <w:rPr>
                <w:rFonts w:ascii="Garamond" w:hAnsi="Garamond"/>
                <w:sz w:val="28"/>
                <w:szCs w:val="28"/>
              </w:rPr>
              <w:t>veih</w:t>
            </w:r>
            <w:proofErr w:type="spellEnd"/>
            <w:r w:rsidRPr="008239EA">
              <w:rPr>
                <w:rFonts w:ascii="Garamond" w:hAnsi="Garamond"/>
                <w:sz w:val="28"/>
                <w:szCs w:val="28"/>
              </w:rPr>
              <w:t xml:space="preserve"> </w:t>
            </w:r>
            <w:proofErr w:type="spellStart"/>
            <w:r w:rsidRPr="008239EA">
              <w:rPr>
                <w:rFonts w:ascii="Garamond" w:hAnsi="Garamond"/>
                <w:sz w:val="28"/>
                <w:szCs w:val="28"/>
              </w:rPr>
              <w:t>tranlaas</w:t>
            </w:r>
            <w:proofErr w:type="spellEnd"/>
            <w:r w:rsidRPr="008239EA">
              <w:rPr>
                <w:rFonts w:ascii="Garamond" w:hAnsi="Garamond"/>
                <w:sz w:val="28"/>
                <w:szCs w:val="28"/>
              </w:rPr>
              <w:t xml:space="preserve"> y </w:t>
            </w:r>
            <w:proofErr w:type="spellStart"/>
            <w:r w:rsidRPr="008239EA">
              <w:rPr>
                <w:rFonts w:ascii="Garamond" w:hAnsi="Garamond"/>
                <w:sz w:val="28"/>
                <w:szCs w:val="28"/>
              </w:rPr>
              <w:t>yanoo</w:t>
            </w:r>
            <w:proofErr w:type="spellEnd"/>
            <w:r w:rsidRPr="008239EA">
              <w:rPr>
                <w:rFonts w:ascii="Garamond" w:hAnsi="Garamond"/>
                <w:sz w:val="28"/>
                <w:szCs w:val="28"/>
              </w:rPr>
              <w:t xml:space="preserve"> er </w:t>
            </w:r>
            <w:proofErr w:type="spellStart"/>
            <w:r w:rsidRPr="008239EA">
              <w:rPr>
                <w:rFonts w:ascii="Garamond" w:hAnsi="Garamond"/>
                <w:sz w:val="28"/>
                <w:szCs w:val="28"/>
              </w:rPr>
              <w:t>dooinney</w:t>
            </w:r>
            <w:proofErr w:type="spellEnd"/>
            <w:r w:rsidRPr="008239EA">
              <w:rPr>
                <w:rFonts w:ascii="Garamond" w:hAnsi="Garamond"/>
                <w:sz w:val="28"/>
                <w:szCs w:val="28"/>
              </w:rPr>
              <w:t xml:space="preserve"> </w:t>
            </w:r>
            <w:proofErr w:type="spellStart"/>
            <w:r w:rsidRPr="008239EA">
              <w:rPr>
                <w:rFonts w:ascii="Garamond" w:hAnsi="Garamond"/>
                <w:sz w:val="28"/>
                <w:szCs w:val="28"/>
              </w:rPr>
              <w:t>erbee</w:t>
            </w:r>
            <w:proofErr w:type="spellEnd"/>
            <w:r w:rsidRPr="008239EA">
              <w:rPr>
                <w:rFonts w:ascii="Garamond" w:hAnsi="Garamond"/>
                <w:sz w:val="28"/>
                <w:szCs w:val="28"/>
              </w:rPr>
              <w:t xml:space="preserve">, </w:t>
            </w:r>
            <w:proofErr w:type="spellStart"/>
            <w:r w:rsidRPr="008239EA">
              <w:rPr>
                <w:rFonts w:ascii="Garamond" w:hAnsi="Garamond"/>
                <w:sz w:val="28"/>
                <w:szCs w:val="28"/>
              </w:rPr>
              <w:t>liorish</w:t>
            </w:r>
            <w:proofErr w:type="spellEnd"/>
            <w:r w:rsidRPr="008239EA">
              <w:rPr>
                <w:rFonts w:ascii="Garamond" w:hAnsi="Garamond"/>
                <w:sz w:val="28"/>
                <w:szCs w:val="28"/>
              </w:rPr>
              <w:t xml:space="preserve"> goo </w:t>
            </w:r>
            <w:proofErr w:type="spellStart"/>
            <w:r w:rsidRPr="008239EA">
              <w:rPr>
                <w:rFonts w:ascii="Garamond" w:hAnsi="Garamond"/>
                <w:sz w:val="28"/>
                <w:szCs w:val="28"/>
              </w:rPr>
              <w:t>ny</w:t>
            </w:r>
            <w:proofErr w:type="spellEnd"/>
            <w:r w:rsidRPr="008239EA">
              <w:rPr>
                <w:rFonts w:ascii="Garamond" w:hAnsi="Garamond"/>
                <w:sz w:val="28"/>
                <w:szCs w:val="28"/>
              </w:rPr>
              <w:t xml:space="preserve"> </w:t>
            </w:r>
            <w:proofErr w:type="spellStart"/>
            <w:r w:rsidRPr="008239EA">
              <w:rPr>
                <w:rFonts w:ascii="Garamond" w:hAnsi="Garamond"/>
                <w:sz w:val="28"/>
                <w:szCs w:val="28"/>
              </w:rPr>
              <w:t>janoo</w:t>
            </w:r>
            <w:proofErr w:type="spellEnd"/>
            <w:r w:rsidRPr="008239EA">
              <w:rPr>
                <w:rFonts w:ascii="Garamond" w:hAnsi="Garamond"/>
                <w:sz w:val="28"/>
                <w:szCs w:val="28"/>
              </w:rPr>
              <w:t xml:space="preserve"> ; Baas </w:t>
            </w:r>
            <w:proofErr w:type="spellStart"/>
            <w:r w:rsidRPr="00116626">
              <w:rPr>
                <w:rFonts w:ascii="Garamond" w:hAnsi="Garamond"/>
                <w:sz w:val="28"/>
                <w:szCs w:val="28"/>
              </w:rPr>
              <w:t>ghooinney</w:t>
            </w:r>
            <w:proofErr w:type="spellEnd"/>
            <w:r w:rsidRPr="00116626">
              <w:rPr>
                <w:rFonts w:ascii="Garamond" w:hAnsi="Garamond"/>
                <w:sz w:val="28"/>
                <w:szCs w:val="28"/>
              </w:rPr>
              <w:t xml:space="preserve"> </w:t>
            </w:r>
            <w:proofErr w:type="spellStart"/>
            <w:r w:rsidRPr="00116626">
              <w:rPr>
                <w:rFonts w:ascii="Garamond" w:hAnsi="Garamond"/>
                <w:sz w:val="28"/>
                <w:szCs w:val="28"/>
              </w:rPr>
              <w:t>erbee</w:t>
            </w:r>
            <w:proofErr w:type="spellEnd"/>
            <w:r w:rsidRPr="00116626">
              <w:rPr>
                <w:rFonts w:ascii="Garamond" w:hAnsi="Garamond"/>
                <w:sz w:val="28"/>
                <w:szCs w:val="28"/>
              </w:rPr>
              <w:t xml:space="preserve"> y </w:t>
            </w:r>
            <w:proofErr w:type="spellStart"/>
            <w:r w:rsidRPr="00116626">
              <w:rPr>
                <w:rFonts w:ascii="Garamond" w:hAnsi="Garamond"/>
                <w:sz w:val="28"/>
                <w:szCs w:val="28"/>
              </w:rPr>
              <w:t>yearree</w:t>
            </w:r>
            <w:proofErr w:type="spellEnd"/>
            <w:r w:rsidRPr="00116626">
              <w:rPr>
                <w:rFonts w:ascii="Garamond" w:hAnsi="Garamond"/>
                <w:sz w:val="28"/>
                <w:szCs w:val="28"/>
              </w:rPr>
              <w:t xml:space="preserve">, </w:t>
            </w:r>
            <w:proofErr w:type="spellStart"/>
            <w:r w:rsidRPr="00116626">
              <w:rPr>
                <w:rFonts w:ascii="Garamond" w:hAnsi="Garamond"/>
                <w:sz w:val="28"/>
                <w:szCs w:val="28"/>
              </w:rPr>
              <w:t>ve</w:t>
            </w:r>
            <w:proofErr w:type="spellEnd"/>
            <w:r w:rsidRPr="00116626">
              <w:rPr>
                <w:rFonts w:ascii="Garamond" w:hAnsi="Garamond"/>
                <w:sz w:val="28"/>
                <w:szCs w:val="28"/>
              </w:rPr>
              <w:t xml:space="preserve"> </w:t>
            </w:r>
            <w:proofErr w:type="spellStart"/>
            <w:r w:rsidRPr="00116626">
              <w:rPr>
                <w:rFonts w:ascii="Garamond" w:hAnsi="Garamond"/>
                <w:sz w:val="28"/>
                <w:szCs w:val="28"/>
              </w:rPr>
              <w:t>booiagh</w:t>
            </w:r>
            <w:proofErr w:type="spellEnd"/>
            <w:r w:rsidRPr="00116626">
              <w:rPr>
                <w:rFonts w:ascii="Garamond" w:hAnsi="Garamond"/>
                <w:sz w:val="28"/>
                <w:szCs w:val="28"/>
              </w:rPr>
              <w:t xml:space="preserve"> </w:t>
            </w:r>
            <w:proofErr w:type="spellStart"/>
            <w:r w:rsidRPr="00116626">
              <w:rPr>
                <w:rFonts w:ascii="Garamond" w:hAnsi="Garamond"/>
                <w:sz w:val="28"/>
                <w:szCs w:val="28"/>
              </w:rPr>
              <w:t>jeh</w:t>
            </w:r>
            <w:proofErr w:type="spellEnd"/>
            <w:r w:rsidRPr="00116626">
              <w:rPr>
                <w:rFonts w:ascii="Garamond" w:hAnsi="Garamond"/>
                <w:sz w:val="28"/>
                <w:szCs w:val="28"/>
              </w:rPr>
              <w:t xml:space="preserve"> coal </w:t>
            </w:r>
            <w:proofErr w:type="spellStart"/>
            <w:r w:rsidRPr="00116626">
              <w:rPr>
                <w:rFonts w:ascii="Garamond" w:hAnsi="Garamond"/>
                <w:sz w:val="28"/>
                <w:szCs w:val="28"/>
              </w:rPr>
              <w:t>ghooinney</w:t>
            </w:r>
            <w:proofErr w:type="spellEnd"/>
            <w:r w:rsidRPr="00116626">
              <w:rPr>
                <w:rFonts w:ascii="Garamond" w:hAnsi="Garamond"/>
                <w:sz w:val="28"/>
                <w:szCs w:val="28"/>
              </w:rPr>
              <w:t xml:space="preserve"> </w:t>
            </w:r>
            <w:proofErr w:type="spellStart"/>
            <w:r w:rsidRPr="00116626">
              <w:rPr>
                <w:rFonts w:ascii="Garamond" w:hAnsi="Garamond"/>
                <w:sz w:val="28"/>
                <w:szCs w:val="28"/>
              </w:rPr>
              <w:t>erbee</w:t>
            </w:r>
            <w:proofErr w:type="spellEnd"/>
            <w:r w:rsidRPr="008239EA">
              <w:rPr>
                <w:rFonts w:ascii="Garamond" w:hAnsi="Garamond"/>
                <w:sz w:val="28"/>
                <w:szCs w:val="28"/>
              </w:rPr>
              <w:t xml:space="preserve">. As marish </w:t>
            </w:r>
            <w:proofErr w:type="spellStart"/>
            <w:r w:rsidRPr="008239EA">
              <w:rPr>
                <w:rFonts w:ascii="Garamond" w:hAnsi="Garamond"/>
                <w:sz w:val="28"/>
                <w:szCs w:val="28"/>
              </w:rPr>
              <w:t>shen</w:t>
            </w:r>
            <w:proofErr w:type="spellEnd"/>
            <w:r w:rsidRPr="008239EA">
              <w:rPr>
                <w:rFonts w:ascii="Garamond" w:hAnsi="Garamond"/>
                <w:sz w:val="28"/>
                <w:szCs w:val="28"/>
              </w:rPr>
              <w:t xml:space="preserve"> ta </w:t>
            </w:r>
            <w:proofErr w:type="spellStart"/>
            <w:r w:rsidRPr="008239EA">
              <w:rPr>
                <w:rFonts w:ascii="Garamond" w:hAnsi="Garamond"/>
                <w:sz w:val="28"/>
                <w:szCs w:val="28"/>
              </w:rPr>
              <w:t>sarey</w:t>
            </w:r>
            <w:proofErr w:type="spellEnd"/>
            <w:r w:rsidRPr="008239EA">
              <w:rPr>
                <w:rFonts w:ascii="Garamond" w:hAnsi="Garamond"/>
                <w:sz w:val="28"/>
                <w:szCs w:val="28"/>
              </w:rPr>
              <w:t xml:space="preserve"> </w:t>
            </w:r>
            <w:proofErr w:type="spellStart"/>
            <w:r w:rsidRPr="008239EA">
              <w:rPr>
                <w:rFonts w:ascii="Garamond" w:hAnsi="Garamond"/>
                <w:sz w:val="28"/>
                <w:szCs w:val="28"/>
              </w:rPr>
              <w:t>ayd</w:t>
            </w:r>
            <w:proofErr w:type="spellEnd"/>
            <w:r w:rsidRPr="008239EA">
              <w:rPr>
                <w:rFonts w:ascii="Garamond" w:hAnsi="Garamond"/>
                <w:sz w:val="28"/>
                <w:szCs w:val="28"/>
              </w:rPr>
              <w:t xml:space="preserve"> </w:t>
            </w:r>
            <w:proofErr w:type="spellStart"/>
            <w:r w:rsidRPr="008239EA">
              <w:rPr>
                <w:rFonts w:ascii="Garamond" w:hAnsi="Garamond"/>
                <w:sz w:val="28"/>
                <w:szCs w:val="28"/>
              </w:rPr>
              <w:t>noi</w:t>
            </w:r>
            <w:proofErr w:type="spellEnd"/>
            <w:r w:rsidRPr="008239EA">
              <w:rPr>
                <w:rFonts w:ascii="Garamond" w:hAnsi="Garamond"/>
                <w:sz w:val="28"/>
                <w:szCs w:val="28"/>
              </w:rPr>
              <w:t xml:space="preserve"> </w:t>
            </w:r>
            <w:proofErr w:type="spellStart"/>
            <w:r w:rsidRPr="008239EA">
              <w:rPr>
                <w:rFonts w:ascii="Garamond" w:hAnsi="Garamond"/>
                <w:sz w:val="28"/>
                <w:szCs w:val="28"/>
              </w:rPr>
              <w:t>oyr</w:t>
            </w:r>
            <w:proofErr w:type="spellEnd"/>
            <w:r w:rsidRPr="008239EA">
              <w:rPr>
                <w:rFonts w:ascii="Garamond" w:hAnsi="Garamond"/>
                <w:sz w:val="28"/>
                <w:szCs w:val="28"/>
              </w:rPr>
              <w:t xml:space="preserve"> </w:t>
            </w:r>
            <w:proofErr w:type="spellStart"/>
            <w:r w:rsidRPr="008239EA">
              <w:rPr>
                <w:rFonts w:ascii="Garamond" w:hAnsi="Garamond"/>
                <w:sz w:val="28"/>
                <w:szCs w:val="28"/>
              </w:rPr>
              <w:t>ooilley</w:t>
            </w:r>
            <w:proofErr w:type="spellEnd"/>
            <w:r w:rsidRPr="008239EA">
              <w:rPr>
                <w:rFonts w:ascii="Garamond" w:hAnsi="Garamond"/>
                <w:sz w:val="28"/>
                <w:szCs w:val="28"/>
              </w:rPr>
              <w:t xml:space="preserve"> </w:t>
            </w:r>
            <w:proofErr w:type="spellStart"/>
            <w:r w:rsidRPr="008239EA">
              <w:rPr>
                <w:rFonts w:ascii="Garamond" w:hAnsi="Garamond"/>
                <w:sz w:val="28"/>
                <w:szCs w:val="28"/>
              </w:rPr>
              <w:t>ny</w:t>
            </w:r>
            <w:proofErr w:type="spellEnd"/>
            <w:r w:rsidRPr="008239EA">
              <w:rPr>
                <w:rFonts w:ascii="Garamond" w:hAnsi="Garamond"/>
                <w:sz w:val="28"/>
                <w:szCs w:val="28"/>
              </w:rPr>
              <w:t xml:space="preserve"> </w:t>
            </w:r>
            <w:proofErr w:type="spellStart"/>
            <w:r w:rsidRPr="008239EA">
              <w:rPr>
                <w:rFonts w:ascii="Garamond" w:hAnsi="Garamond"/>
                <w:sz w:val="28"/>
                <w:szCs w:val="28"/>
              </w:rPr>
              <w:t>peccaghyn</w:t>
            </w:r>
            <w:proofErr w:type="spellEnd"/>
            <w:r w:rsidRPr="008239EA">
              <w:rPr>
                <w:rFonts w:ascii="Garamond" w:hAnsi="Garamond"/>
                <w:sz w:val="28"/>
                <w:szCs w:val="28"/>
              </w:rPr>
              <w:t xml:space="preserve"> </w:t>
            </w:r>
            <w:proofErr w:type="spellStart"/>
            <w:r w:rsidRPr="008239EA">
              <w:rPr>
                <w:rFonts w:ascii="Garamond" w:hAnsi="Garamond"/>
                <w:sz w:val="28"/>
                <w:szCs w:val="28"/>
              </w:rPr>
              <w:t>shoh</w:t>
            </w:r>
            <w:proofErr w:type="spellEnd"/>
            <w:r w:rsidRPr="008239EA">
              <w:rPr>
                <w:rFonts w:ascii="Garamond" w:hAnsi="Garamond"/>
                <w:sz w:val="28"/>
                <w:szCs w:val="28"/>
              </w:rPr>
              <w:t xml:space="preserve">, </w:t>
            </w:r>
            <w:proofErr w:type="spellStart"/>
            <w:r w:rsidRPr="008239EA">
              <w:rPr>
                <w:rFonts w:ascii="Garamond" w:hAnsi="Garamond"/>
                <w:i/>
                <w:sz w:val="28"/>
                <w:szCs w:val="28"/>
              </w:rPr>
              <w:t>Goanlys</w:t>
            </w:r>
            <w:proofErr w:type="spellEnd"/>
            <w:r w:rsidRPr="008239EA">
              <w:rPr>
                <w:rFonts w:ascii="Garamond" w:hAnsi="Garamond"/>
                <w:i/>
                <w:sz w:val="28"/>
                <w:szCs w:val="28"/>
              </w:rPr>
              <w:t xml:space="preserve"> </w:t>
            </w:r>
            <w:proofErr w:type="spellStart"/>
            <w:r w:rsidRPr="008239EA">
              <w:rPr>
                <w:rFonts w:ascii="Garamond" w:hAnsi="Garamond"/>
                <w:i/>
                <w:sz w:val="28"/>
                <w:szCs w:val="28"/>
              </w:rPr>
              <w:t>ny</w:t>
            </w:r>
            <w:proofErr w:type="spellEnd"/>
            <w:r w:rsidRPr="008239EA">
              <w:rPr>
                <w:rFonts w:ascii="Garamond" w:hAnsi="Garamond"/>
                <w:i/>
                <w:sz w:val="28"/>
                <w:szCs w:val="28"/>
              </w:rPr>
              <w:t xml:space="preserve"> </w:t>
            </w:r>
            <w:proofErr w:type="spellStart"/>
            <w:r w:rsidRPr="008239EA">
              <w:rPr>
                <w:rFonts w:ascii="Garamond" w:hAnsi="Garamond"/>
                <w:i/>
                <w:sz w:val="28"/>
                <w:szCs w:val="28"/>
              </w:rPr>
              <w:t>feoh</w:t>
            </w:r>
            <w:proofErr w:type="spellEnd"/>
            <w:r w:rsidRPr="008239EA">
              <w:rPr>
                <w:rFonts w:ascii="Garamond" w:hAnsi="Garamond"/>
                <w:i/>
                <w:sz w:val="28"/>
                <w:szCs w:val="28"/>
              </w:rPr>
              <w:t xml:space="preserve"> y </w:t>
            </w:r>
            <w:proofErr w:type="spellStart"/>
            <w:r w:rsidRPr="008239EA">
              <w:rPr>
                <w:rFonts w:ascii="Garamond" w:hAnsi="Garamond"/>
                <w:i/>
                <w:sz w:val="28"/>
                <w:szCs w:val="28"/>
              </w:rPr>
              <w:t>reall</w:t>
            </w:r>
            <w:proofErr w:type="spellEnd"/>
            <w:r w:rsidRPr="008239EA">
              <w:rPr>
                <w:rFonts w:ascii="Garamond" w:hAnsi="Garamond"/>
                <w:i/>
                <w:sz w:val="28"/>
                <w:szCs w:val="28"/>
              </w:rPr>
              <w:t xml:space="preserve"> </w:t>
            </w:r>
            <w:proofErr w:type="spellStart"/>
            <w:r w:rsidRPr="008239EA">
              <w:rPr>
                <w:rFonts w:ascii="Garamond" w:hAnsi="Garamond"/>
                <w:i/>
                <w:sz w:val="28"/>
                <w:szCs w:val="28"/>
              </w:rPr>
              <w:t>ayns</w:t>
            </w:r>
            <w:proofErr w:type="spellEnd"/>
            <w:r w:rsidRPr="008239EA">
              <w:rPr>
                <w:rFonts w:ascii="Garamond" w:hAnsi="Garamond"/>
                <w:i/>
                <w:sz w:val="28"/>
                <w:szCs w:val="28"/>
              </w:rPr>
              <w:t xml:space="preserve"> </w:t>
            </w:r>
            <w:proofErr w:type="spellStart"/>
            <w:r w:rsidRPr="008239EA">
              <w:rPr>
                <w:rFonts w:ascii="Garamond" w:hAnsi="Garamond"/>
                <w:i/>
                <w:sz w:val="28"/>
                <w:szCs w:val="28"/>
              </w:rPr>
              <w:t>dty</w:t>
            </w:r>
            <w:proofErr w:type="spellEnd"/>
            <w:r w:rsidRPr="008239EA">
              <w:rPr>
                <w:rFonts w:ascii="Garamond" w:hAnsi="Garamond"/>
                <w:i/>
                <w:sz w:val="28"/>
                <w:szCs w:val="28"/>
              </w:rPr>
              <w:t xml:space="preserve"> </w:t>
            </w:r>
            <w:proofErr w:type="spellStart"/>
            <w:r w:rsidRPr="008239EA">
              <w:rPr>
                <w:rFonts w:ascii="Garamond" w:hAnsi="Garamond"/>
                <w:i/>
                <w:sz w:val="28"/>
                <w:szCs w:val="28"/>
              </w:rPr>
              <w:t>chree</w:t>
            </w:r>
            <w:proofErr w:type="spellEnd"/>
            <w:r w:rsidRPr="008239EA">
              <w:rPr>
                <w:rFonts w:ascii="Garamond" w:hAnsi="Garamond"/>
                <w:sz w:val="28"/>
                <w:szCs w:val="28"/>
              </w:rPr>
              <w:t xml:space="preserve"> ; son my nee </w:t>
            </w:r>
            <w:proofErr w:type="spellStart"/>
            <w:r w:rsidRPr="008239EA">
              <w:rPr>
                <w:rFonts w:ascii="Garamond" w:hAnsi="Garamond"/>
                <w:sz w:val="28"/>
                <w:szCs w:val="28"/>
              </w:rPr>
              <w:t>oo</w:t>
            </w:r>
            <w:proofErr w:type="spellEnd"/>
            <w:r w:rsidRPr="008239EA">
              <w:rPr>
                <w:rFonts w:ascii="Garamond" w:hAnsi="Garamond"/>
                <w:sz w:val="28"/>
                <w:szCs w:val="28"/>
              </w:rPr>
              <w:t xml:space="preserve"> </w:t>
            </w:r>
            <w:proofErr w:type="spellStart"/>
            <w:r w:rsidRPr="008239EA">
              <w:rPr>
                <w:rFonts w:ascii="Garamond" w:hAnsi="Garamond"/>
                <w:sz w:val="28"/>
                <w:szCs w:val="28"/>
              </w:rPr>
              <w:t>shen</w:t>
            </w:r>
            <w:proofErr w:type="spellEnd"/>
            <w:r w:rsidRPr="008239EA">
              <w:rPr>
                <w:rFonts w:ascii="Garamond" w:hAnsi="Garamond"/>
                <w:sz w:val="28"/>
                <w:szCs w:val="28"/>
              </w:rPr>
              <w:t xml:space="preserve">, bee </w:t>
            </w:r>
            <w:proofErr w:type="spellStart"/>
            <w:r w:rsidRPr="008239EA">
              <w:rPr>
                <w:rFonts w:ascii="Garamond" w:hAnsi="Garamond"/>
                <w:sz w:val="28"/>
                <w:szCs w:val="28"/>
              </w:rPr>
              <w:t>oo</w:t>
            </w:r>
            <w:proofErr w:type="spellEnd"/>
            <w:r w:rsidRPr="008239EA">
              <w:rPr>
                <w:rFonts w:ascii="Garamond" w:hAnsi="Garamond"/>
                <w:sz w:val="28"/>
                <w:szCs w:val="28"/>
              </w:rPr>
              <w:t xml:space="preserve"> </w:t>
            </w:r>
            <w:proofErr w:type="spellStart"/>
            <w:r w:rsidRPr="008239EA">
              <w:rPr>
                <w:rFonts w:ascii="Garamond" w:hAnsi="Garamond"/>
                <w:sz w:val="28"/>
                <w:szCs w:val="28"/>
              </w:rPr>
              <w:t>arloo</w:t>
            </w:r>
            <w:proofErr w:type="spellEnd"/>
            <w:r w:rsidRPr="008239EA">
              <w:rPr>
                <w:rFonts w:ascii="Garamond" w:hAnsi="Garamond"/>
                <w:sz w:val="28"/>
                <w:szCs w:val="28"/>
              </w:rPr>
              <w:t xml:space="preserve"> </w:t>
            </w:r>
            <w:proofErr w:type="spellStart"/>
            <w:r w:rsidRPr="008239EA">
              <w:rPr>
                <w:rFonts w:ascii="Garamond" w:hAnsi="Garamond"/>
                <w:sz w:val="28"/>
                <w:szCs w:val="28"/>
              </w:rPr>
              <w:t>dy</w:t>
            </w:r>
            <w:proofErr w:type="spellEnd"/>
            <w:r w:rsidRPr="008239EA">
              <w:rPr>
                <w:rFonts w:ascii="Garamond" w:hAnsi="Garamond"/>
                <w:sz w:val="28"/>
                <w:szCs w:val="28"/>
              </w:rPr>
              <w:t xml:space="preserve"> </w:t>
            </w:r>
            <w:proofErr w:type="spellStart"/>
            <w:r w:rsidRPr="008239EA">
              <w:rPr>
                <w:rFonts w:ascii="Garamond" w:hAnsi="Garamond"/>
                <w:sz w:val="28"/>
                <w:szCs w:val="28"/>
              </w:rPr>
              <w:t>vrasnagh</w:t>
            </w:r>
            <w:proofErr w:type="spellEnd"/>
            <w:r w:rsidRPr="008239EA">
              <w:rPr>
                <w:rFonts w:ascii="Garamond" w:hAnsi="Garamond"/>
                <w:sz w:val="28"/>
                <w:szCs w:val="28"/>
              </w:rPr>
              <w:t xml:space="preserve"> </w:t>
            </w:r>
            <w:proofErr w:type="spellStart"/>
            <w:r w:rsidRPr="008239EA">
              <w:rPr>
                <w:rFonts w:ascii="Garamond" w:hAnsi="Garamond"/>
                <w:sz w:val="28"/>
                <w:szCs w:val="28"/>
              </w:rPr>
              <w:t>feallagh</w:t>
            </w:r>
            <w:proofErr w:type="spellEnd"/>
            <w:r w:rsidRPr="008239EA">
              <w:rPr>
                <w:rFonts w:ascii="Garamond" w:hAnsi="Garamond"/>
                <w:sz w:val="28"/>
                <w:szCs w:val="28"/>
              </w:rPr>
              <w:t xml:space="preserve"> </w:t>
            </w:r>
            <w:proofErr w:type="spellStart"/>
            <w:r w:rsidRPr="008239EA">
              <w:rPr>
                <w:rFonts w:ascii="Garamond" w:hAnsi="Garamond"/>
                <w:sz w:val="28"/>
                <w:szCs w:val="28"/>
              </w:rPr>
              <w:t>elley</w:t>
            </w:r>
            <w:proofErr w:type="spellEnd"/>
            <w:r w:rsidRPr="008239EA">
              <w:rPr>
                <w:rFonts w:ascii="Garamond" w:hAnsi="Garamond"/>
                <w:sz w:val="28"/>
                <w:szCs w:val="28"/>
              </w:rPr>
              <w:t xml:space="preserve"> </w:t>
            </w:r>
            <w:proofErr w:type="spellStart"/>
            <w:r w:rsidRPr="008239EA">
              <w:rPr>
                <w:rFonts w:ascii="Garamond" w:hAnsi="Garamond"/>
                <w:sz w:val="28"/>
                <w:szCs w:val="28"/>
              </w:rPr>
              <w:t>gys</w:t>
            </w:r>
            <w:proofErr w:type="spellEnd"/>
            <w:r w:rsidRPr="008239EA">
              <w:rPr>
                <w:rFonts w:ascii="Garamond" w:hAnsi="Garamond"/>
                <w:sz w:val="28"/>
                <w:szCs w:val="28"/>
              </w:rPr>
              <w:t xml:space="preserve"> </w:t>
            </w:r>
            <w:proofErr w:type="spellStart"/>
            <w:r w:rsidRPr="008239EA">
              <w:rPr>
                <w:rFonts w:ascii="Garamond" w:hAnsi="Garamond"/>
                <w:sz w:val="28"/>
                <w:szCs w:val="28"/>
              </w:rPr>
              <w:t>olk</w:t>
            </w:r>
            <w:proofErr w:type="spellEnd"/>
            <w:r w:rsidRPr="008239EA">
              <w:rPr>
                <w:rFonts w:ascii="Garamond" w:hAnsi="Garamond"/>
                <w:sz w:val="28"/>
                <w:szCs w:val="28"/>
              </w:rPr>
              <w:t xml:space="preserve">, as bee </w:t>
            </w:r>
            <w:proofErr w:type="spellStart"/>
            <w:r w:rsidRPr="008239EA">
              <w:rPr>
                <w:rFonts w:ascii="Garamond" w:hAnsi="Garamond"/>
                <w:sz w:val="28"/>
                <w:szCs w:val="28"/>
              </w:rPr>
              <w:t>oo</w:t>
            </w:r>
            <w:proofErr w:type="spellEnd"/>
            <w:r w:rsidRPr="008239EA">
              <w:rPr>
                <w:rFonts w:ascii="Garamond" w:hAnsi="Garamond"/>
                <w:sz w:val="28"/>
                <w:szCs w:val="28"/>
              </w:rPr>
              <w:t xml:space="preserve"> </w:t>
            </w:r>
            <w:proofErr w:type="spellStart"/>
            <w:r w:rsidRPr="008239EA">
              <w:rPr>
                <w:rFonts w:ascii="Garamond" w:hAnsi="Garamond"/>
                <w:sz w:val="28"/>
                <w:szCs w:val="28"/>
              </w:rPr>
              <w:t>hene</w:t>
            </w:r>
            <w:proofErr w:type="spellEnd"/>
            <w:r w:rsidRPr="008239EA">
              <w:rPr>
                <w:rFonts w:ascii="Garamond" w:hAnsi="Garamond"/>
                <w:sz w:val="28"/>
                <w:szCs w:val="28"/>
              </w:rPr>
              <w:t xml:space="preserve"> </w:t>
            </w:r>
            <w:proofErr w:type="spellStart"/>
            <w:r w:rsidRPr="008239EA">
              <w:rPr>
                <w:rFonts w:ascii="Garamond" w:hAnsi="Garamond"/>
                <w:sz w:val="28"/>
                <w:szCs w:val="28"/>
              </w:rPr>
              <w:t>arloo</w:t>
            </w:r>
            <w:proofErr w:type="spellEnd"/>
            <w:r w:rsidRPr="008239EA">
              <w:rPr>
                <w:rFonts w:ascii="Garamond" w:hAnsi="Garamond"/>
                <w:sz w:val="28"/>
                <w:szCs w:val="28"/>
              </w:rPr>
              <w:t xml:space="preserve"> </w:t>
            </w:r>
            <w:proofErr w:type="spellStart"/>
            <w:r w:rsidRPr="008239EA">
              <w:rPr>
                <w:rFonts w:ascii="Garamond" w:hAnsi="Garamond"/>
                <w:sz w:val="28"/>
                <w:szCs w:val="28"/>
              </w:rPr>
              <w:t>dy</w:t>
            </w:r>
            <w:proofErr w:type="spellEnd"/>
            <w:r w:rsidRPr="008239EA">
              <w:rPr>
                <w:rFonts w:ascii="Garamond" w:hAnsi="Garamond"/>
                <w:sz w:val="28"/>
                <w:szCs w:val="28"/>
              </w:rPr>
              <w:t xml:space="preserve"> </w:t>
            </w:r>
            <w:proofErr w:type="spellStart"/>
            <w:r w:rsidRPr="008239EA">
              <w:rPr>
                <w:rFonts w:ascii="Garamond" w:hAnsi="Garamond"/>
                <w:sz w:val="28"/>
                <w:szCs w:val="28"/>
              </w:rPr>
              <w:t>yan</w:t>
            </w:r>
            <w:r>
              <w:rPr>
                <w:rFonts w:ascii="Garamond" w:hAnsi="Garamond"/>
                <w:sz w:val="28"/>
                <w:szCs w:val="28"/>
              </w:rPr>
              <w:t>n</w:t>
            </w:r>
            <w:r w:rsidRPr="008239EA">
              <w:rPr>
                <w:rFonts w:ascii="Garamond" w:hAnsi="Garamond"/>
                <w:sz w:val="28"/>
                <w:szCs w:val="28"/>
              </w:rPr>
              <w:t>oo</w:t>
            </w:r>
            <w:proofErr w:type="spellEnd"/>
            <w:r w:rsidRPr="008239EA">
              <w:rPr>
                <w:rFonts w:ascii="Garamond" w:hAnsi="Garamond"/>
                <w:sz w:val="28"/>
                <w:szCs w:val="28"/>
              </w:rPr>
              <w:t xml:space="preserve"> </w:t>
            </w:r>
            <w:proofErr w:type="spellStart"/>
            <w:r w:rsidRPr="008239EA">
              <w:rPr>
                <w:rFonts w:ascii="Garamond" w:hAnsi="Garamond"/>
                <w:sz w:val="28"/>
                <w:szCs w:val="28"/>
              </w:rPr>
              <w:t>olk</w:t>
            </w:r>
            <w:proofErr w:type="spellEnd"/>
            <w:r w:rsidRPr="008239EA">
              <w:rPr>
                <w:rFonts w:ascii="Garamond" w:hAnsi="Garamond"/>
                <w:sz w:val="28"/>
                <w:szCs w:val="28"/>
              </w:rPr>
              <w:t xml:space="preserve">. As </w:t>
            </w:r>
            <w:proofErr w:type="spellStart"/>
            <w:r w:rsidRPr="008239EA">
              <w:rPr>
                <w:rFonts w:ascii="Garamond" w:hAnsi="Garamond"/>
                <w:sz w:val="28"/>
                <w:szCs w:val="28"/>
              </w:rPr>
              <w:t>shen</w:t>
            </w:r>
            <w:proofErr w:type="spellEnd"/>
            <w:r w:rsidRPr="008239EA">
              <w:rPr>
                <w:rFonts w:ascii="Garamond" w:hAnsi="Garamond"/>
                <w:sz w:val="28"/>
                <w:szCs w:val="28"/>
              </w:rPr>
              <w:t xml:space="preserve"> y fa </w:t>
            </w:r>
            <w:proofErr w:type="spellStart"/>
            <w:r w:rsidRPr="008239EA">
              <w:rPr>
                <w:rFonts w:ascii="Garamond" w:hAnsi="Garamond"/>
                <w:sz w:val="28"/>
                <w:szCs w:val="28"/>
              </w:rPr>
              <w:t>ta’n</w:t>
            </w:r>
            <w:proofErr w:type="spellEnd"/>
            <w:r w:rsidRPr="008239EA">
              <w:rPr>
                <w:rFonts w:ascii="Garamond" w:hAnsi="Garamond"/>
                <w:sz w:val="28"/>
                <w:szCs w:val="28"/>
              </w:rPr>
              <w:t xml:space="preserve"> </w:t>
            </w:r>
            <w:proofErr w:type="spellStart"/>
            <w:r w:rsidRPr="008239EA">
              <w:rPr>
                <w:rFonts w:ascii="Garamond" w:hAnsi="Garamond"/>
                <w:sz w:val="28"/>
                <w:szCs w:val="28"/>
              </w:rPr>
              <w:t>Noo</w:t>
            </w:r>
            <w:proofErr w:type="spellEnd"/>
            <w:r w:rsidRPr="008239EA">
              <w:rPr>
                <w:rFonts w:ascii="Garamond" w:hAnsi="Garamond"/>
                <w:sz w:val="28"/>
                <w:szCs w:val="28"/>
              </w:rPr>
              <w:t xml:space="preserve"> </w:t>
            </w:r>
            <w:proofErr w:type="spellStart"/>
            <w:r w:rsidRPr="008239EA">
              <w:rPr>
                <w:rFonts w:ascii="Garamond" w:hAnsi="Garamond"/>
                <w:sz w:val="28"/>
                <w:szCs w:val="28"/>
              </w:rPr>
              <w:t>Ean</w:t>
            </w:r>
            <w:proofErr w:type="spellEnd"/>
            <w:r w:rsidRPr="008239EA">
              <w:rPr>
                <w:rFonts w:ascii="Garamond" w:hAnsi="Garamond"/>
                <w:sz w:val="28"/>
                <w:szCs w:val="28"/>
              </w:rPr>
              <w:t xml:space="preserve"> </w:t>
            </w:r>
            <w:proofErr w:type="spellStart"/>
            <w:r w:rsidRPr="008239EA">
              <w:rPr>
                <w:rFonts w:ascii="Garamond" w:hAnsi="Garamond"/>
                <w:sz w:val="28"/>
                <w:szCs w:val="28"/>
              </w:rPr>
              <w:t>gra</w:t>
            </w:r>
            <w:proofErr w:type="spellEnd"/>
            <w:r w:rsidRPr="008239EA">
              <w:rPr>
                <w:rFonts w:ascii="Garamond" w:hAnsi="Garamond"/>
                <w:sz w:val="28"/>
                <w:szCs w:val="28"/>
              </w:rPr>
              <w:t xml:space="preserve">, </w:t>
            </w:r>
            <w:r w:rsidRPr="008239EA">
              <w:rPr>
                <w:rFonts w:ascii="Garamond" w:hAnsi="Garamond"/>
                <w:i/>
                <w:sz w:val="28"/>
                <w:szCs w:val="28"/>
              </w:rPr>
              <w:t>Quoi</w:t>
            </w:r>
            <w:r w:rsidRPr="008239EA">
              <w:rPr>
                <w:rFonts w:ascii="Garamond" w:hAnsi="Garamond"/>
                <w:sz w:val="28"/>
                <w:szCs w:val="28"/>
              </w:rPr>
              <w:t xml:space="preserve"> [84] </w:t>
            </w:r>
            <w:proofErr w:type="spellStart"/>
            <w:r w:rsidRPr="008239EA">
              <w:rPr>
                <w:rFonts w:ascii="Garamond" w:hAnsi="Garamond"/>
                <w:i/>
                <w:sz w:val="28"/>
                <w:szCs w:val="28"/>
              </w:rPr>
              <w:t>erbee</w:t>
            </w:r>
            <w:proofErr w:type="spellEnd"/>
            <w:r w:rsidRPr="008239EA">
              <w:rPr>
                <w:rFonts w:ascii="Garamond" w:hAnsi="Garamond"/>
                <w:i/>
                <w:sz w:val="28"/>
                <w:szCs w:val="28"/>
              </w:rPr>
              <w:t xml:space="preserve">, </w:t>
            </w:r>
            <w:proofErr w:type="spellStart"/>
            <w:r w:rsidRPr="008239EA">
              <w:rPr>
                <w:rFonts w:ascii="Garamond" w:hAnsi="Garamond"/>
                <w:i/>
                <w:sz w:val="28"/>
                <w:szCs w:val="28"/>
              </w:rPr>
              <w:t>echey</w:t>
            </w:r>
            <w:proofErr w:type="spellEnd"/>
            <w:r w:rsidRPr="008239EA">
              <w:rPr>
                <w:rFonts w:ascii="Garamond" w:hAnsi="Garamond"/>
                <w:i/>
                <w:sz w:val="28"/>
                <w:szCs w:val="28"/>
              </w:rPr>
              <w:t xml:space="preserve"> ta </w:t>
            </w:r>
            <w:proofErr w:type="spellStart"/>
            <w:r w:rsidRPr="008239EA">
              <w:rPr>
                <w:rFonts w:ascii="Garamond" w:hAnsi="Garamond"/>
                <w:i/>
                <w:sz w:val="28"/>
                <w:szCs w:val="28"/>
              </w:rPr>
              <w:t>feoh</w:t>
            </w:r>
            <w:proofErr w:type="spellEnd"/>
            <w:r w:rsidRPr="008239EA">
              <w:rPr>
                <w:rFonts w:ascii="Garamond" w:hAnsi="Garamond"/>
                <w:i/>
                <w:sz w:val="28"/>
                <w:szCs w:val="28"/>
              </w:rPr>
              <w:t xml:space="preserve"> er e </w:t>
            </w:r>
            <w:proofErr w:type="spellStart"/>
            <w:r w:rsidRPr="008239EA">
              <w:rPr>
                <w:rFonts w:ascii="Garamond" w:hAnsi="Garamond"/>
                <w:i/>
                <w:sz w:val="28"/>
                <w:szCs w:val="28"/>
              </w:rPr>
              <w:t>Vraar</w:t>
            </w:r>
            <w:proofErr w:type="spellEnd"/>
            <w:r w:rsidRPr="008239EA">
              <w:rPr>
                <w:rFonts w:ascii="Garamond" w:hAnsi="Garamond"/>
                <w:i/>
                <w:sz w:val="28"/>
                <w:szCs w:val="28"/>
              </w:rPr>
              <w:t xml:space="preserve">, </w:t>
            </w:r>
            <w:proofErr w:type="spellStart"/>
            <w:r w:rsidRPr="008239EA">
              <w:rPr>
                <w:rFonts w:ascii="Garamond" w:hAnsi="Garamond"/>
                <w:i/>
                <w:sz w:val="28"/>
                <w:szCs w:val="28"/>
              </w:rPr>
              <w:t>te</w:t>
            </w:r>
            <w:proofErr w:type="spellEnd"/>
            <w:r w:rsidRPr="008239EA">
              <w:rPr>
                <w:rFonts w:ascii="Garamond" w:hAnsi="Garamond"/>
                <w:i/>
                <w:sz w:val="28"/>
                <w:szCs w:val="28"/>
              </w:rPr>
              <w:t xml:space="preserve"> </w:t>
            </w:r>
            <w:proofErr w:type="spellStart"/>
            <w:r w:rsidRPr="008239EA">
              <w:rPr>
                <w:rFonts w:ascii="Garamond" w:hAnsi="Garamond"/>
                <w:i/>
                <w:sz w:val="28"/>
                <w:szCs w:val="28"/>
              </w:rPr>
              <w:t>ny</w:t>
            </w:r>
            <w:proofErr w:type="spellEnd"/>
            <w:r w:rsidRPr="008239EA">
              <w:rPr>
                <w:rFonts w:ascii="Garamond" w:hAnsi="Garamond"/>
                <w:i/>
                <w:sz w:val="28"/>
                <w:szCs w:val="28"/>
              </w:rPr>
              <w:t xml:space="preserve"> </w:t>
            </w:r>
            <w:proofErr w:type="spellStart"/>
            <w:r w:rsidRPr="008239EA">
              <w:rPr>
                <w:rFonts w:ascii="Garamond" w:hAnsi="Garamond"/>
                <w:i/>
                <w:sz w:val="28"/>
                <w:szCs w:val="28"/>
              </w:rPr>
              <w:t>ghunver</w:t>
            </w:r>
            <w:proofErr w:type="spellEnd"/>
            <w:r w:rsidRPr="008239EA">
              <w:rPr>
                <w:rFonts w:ascii="Garamond" w:hAnsi="Garamond"/>
                <w:i/>
                <w:sz w:val="28"/>
                <w:szCs w:val="28"/>
              </w:rPr>
              <w:t>.</w:t>
            </w:r>
            <w:r w:rsidRPr="008239EA">
              <w:rPr>
                <w:rFonts w:ascii="Garamond" w:hAnsi="Garamond"/>
                <w:sz w:val="28"/>
                <w:szCs w:val="28"/>
              </w:rPr>
              <w:t xml:space="preserve"> </w:t>
            </w:r>
          </w:p>
        </w:tc>
        <w:tc>
          <w:tcPr>
            <w:tcW w:w="3854" w:type="dxa"/>
          </w:tcPr>
          <w:p w14:paraId="50C1DBC0" w14:textId="77777777" w:rsidR="00116626" w:rsidRPr="00F352DB" w:rsidRDefault="00116626" w:rsidP="00DB60C3">
            <w:pPr>
              <w:pStyle w:val="ListParagraph"/>
              <w:ind w:left="0" w:firstLine="227"/>
              <w:jc w:val="both"/>
              <w:rPr>
                <w:rFonts w:ascii="Garamond" w:hAnsi="Garamond" w:cs="Times New Roman"/>
                <w:sz w:val="28"/>
              </w:rPr>
            </w:pPr>
            <w:r w:rsidRPr="00F352DB">
              <w:rPr>
                <w:rFonts w:ascii="Garamond" w:hAnsi="Garamond" w:cs="Times New Roman"/>
                <w:sz w:val="28"/>
              </w:rPr>
              <w:t xml:space="preserve">A. </w:t>
            </w:r>
            <w:r w:rsidRPr="00F352DB">
              <w:rPr>
                <w:rFonts w:ascii="Garamond" w:hAnsi="Garamond" w:cs="Times New Roman"/>
                <w:i/>
                <w:sz w:val="28"/>
              </w:rPr>
              <w:t xml:space="preserve">You are hereby </w:t>
            </w:r>
            <w:r w:rsidRPr="00116626">
              <w:rPr>
                <w:rFonts w:ascii="Garamond" w:hAnsi="Garamond" w:cs="Times New Roman"/>
                <w:i/>
                <w:sz w:val="28"/>
              </w:rPr>
              <w:t>for</w:t>
            </w:r>
            <w:r>
              <w:rPr>
                <w:rFonts w:ascii="Garamond" w:hAnsi="Garamond" w:cs="Times New Roman"/>
                <w:sz w:val="28"/>
              </w:rPr>
              <w:t>[</w:t>
            </w:r>
            <w:r w:rsidRPr="00116626">
              <w:rPr>
                <w:rFonts w:ascii="Garamond" w:hAnsi="Garamond" w:cs="Times New Roman"/>
                <w:sz w:val="28"/>
              </w:rPr>
              <w:t>bi</w:t>
            </w:r>
            <w:r>
              <w:rPr>
                <w:rFonts w:ascii="Garamond" w:hAnsi="Garamond" w:cs="Times New Roman"/>
                <w:sz w:val="28"/>
              </w:rPr>
              <w:t>]</w:t>
            </w:r>
            <w:proofErr w:type="spellStart"/>
            <w:r w:rsidRPr="00116626">
              <w:rPr>
                <w:rFonts w:ascii="Garamond" w:hAnsi="Garamond" w:cs="Times New Roman"/>
                <w:i/>
                <w:sz w:val="28"/>
              </w:rPr>
              <w:t>dden</w:t>
            </w:r>
            <w:proofErr w:type="spellEnd"/>
            <w:r w:rsidRPr="00F352DB">
              <w:rPr>
                <w:rFonts w:ascii="Garamond" w:hAnsi="Garamond" w:cs="Times New Roman"/>
                <w:i/>
                <w:sz w:val="28"/>
              </w:rPr>
              <w:t xml:space="preserve"> to do Violence to any Man, by </w:t>
            </w:r>
            <w:r w:rsidRPr="00F352DB">
              <w:rPr>
                <w:rFonts w:ascii="Garamond" w:hAnsi="Garamond" w:cs="Times New Roman"/>
                <w:sz w:val="28"/>
              </w:rPr>
              <w:t>Word</w:t>
            </w:r>
            <w:r w:rsidRPr="00F352DB">
              <w:rPr>
                <w:rFonts w:ascii="Garamond" w:hAnsi="Garamond" w:cs="Times New Roman"/>
                <w:i/>
                <w:sz w:val="28"/>
              </w:rPr>
              <w:t xml:space="preserve"> or </w:t>
            </w:r>
            <w:r w:rsidRPr="00F352DB">
              <w:rPr>
                <w:rFonts w:ascii="Garamond" w:hAnsi="Garamond" w:cs="Times New Roman"/>
                <w:sz w:val="28"/>
              </w:rPr>
              <w:t>Deed ;</w:t>
            </w:r>
            <w:r w:rsidRPr="00F352DB">
              <w:rPr>
                <w:rFonts w:ascii="Garamond" w:hAnsi="Garamond" w:cs="Times New Roman"/>
                <w:i/>
                <w:sz w:val="28"/>
              </w:rPr>
              <w:t xml:space="preserve"> To wish any Man’s Death</w:t>
            </w:r>
            <w:r w:rsidRPr="00F352DB">
              <w:rPr>
                <w:rFonts w:ascii="Garamond" w:hAnsi="Garamond" w:cs="Times New Roman"/>
                <w:sz w:val="28"/>
              </w:rPr>
              <w:t> ;</w:t>
            </w:r>
            <w:r w:rsidRPr="00F352DB">
              <w:rPr>
                <w:rFonts w:ascii="Garamond" w:hAnsi="Garamond" w:cs="Times New Roman"/>
                <w:i/>
                <w:sz w:val="28"/>
              </w:rPr>
              <w:t xml:space="preserve"> To be glad at Misfortunes</w:t>
            </w:r>
            <w:r w:rsidRPr="00F352DB">
              <w:rPr>
                <w:rFonts w:ascii="Garamond" w:hAnsi="Garamond" w:cs="Times New Roman"/>
                <w:sz w:val="28"/>
              </w:rPr>
              <w:t> ;</w:t>
            </w:r>
            <w:r w:rsidRPr="00F352DB">
              <w:rPr>
                <w:rFonts w:ascii="Garamond" w:hAnsi="Garamond" w:cs="Times New Roman"/>
                <w:i/>
                <w:sz w:val="28"/>
              </w:rPr>
              <w:t xml:space="preserve"> And particularly, you are forbidden, that which is the Occasion of all these Sins, </w:t>
            </w:r>
            <w:r w:rsidRPr="00F352DB">
              <w:rPr>
                <w:rFonts w:ascii="Garamond" w:hAnsi="Garamond" w:cs="Times New Roman"/>
                <w:sz w:val="28"/>
              </w:rPr>
              <w:t>To bear Malice or Hatred in your Heart ;</w:t>
            </w:r>
            <w:r w:rsidRPr="00F352DB">
              <w:rPr>
                <w:rFonts w:ascii="Garamond" w:hAnsi="Garamond" w:cs="Times New Roman"/>
                <w:i/>
                <w:sz w:val="28"/>
              </w:rPr>
              <w:t xml:space="preserve"> for if you do so, you will be apt to Provoke others to Mischief, you will be apt to do it </w:t>
            </w:r>
            <w:proofErr w:type="spellStart"/>
            <w:r w:rsidRPr="00F352DB">
              <w:rPr>
                <w:rFonts w:ascii="Garamond" w:hAnsi="Garamond" w:cs="Times New Roman"/>
                <w:i/>
                <w:sz w:val="28"/>
              </w:rPr>
              <w:t>your self</w:t>
            </w:r>
            <w:proofErr w:type="spellEnd"/>
            <w:r w:rsidRPr="00F352DB">
              <w:rPr>
                <w:rFonts w:ascii="Garamond" w:hAnsi="Garamond" w:cs="Times New Roman"/>
                <w:sz w:val="28"/>
              </w:rPr>
              <w:t> ;</w:t>
            </w:r>
            <w:r w:rsidRPr="00F352DB">
              <w:rPr>
                <w:rFonts w:ascii="Garamond" w:hAnsi="Garamond" w:cs="Times New Roman"/>
                <w:i/>
                <w:sz w:val="28"/>
              </w:rPr>
              <w:t xml:space="preserve"> and therefore S. </w:t>
            </w:r>
            <w:r w:rsidRPr="00F352DB">
              <w:rPr>
                <w:rFonts w:ascii="Garamond" w:hAnsi="Garamond" w:cs="Times New Roman"/>
                <w:sz w:val="28"/>
              </w:rPr>
              <w:t>John</w:t>
            </w:r>
            <w:r w:rsidRPr="00F352DB">
              <w:rPr>
                <w:rFonts w:ascii="Garamond" w:hAnsi="Garamond" w:cs="Times New Roman"/>
                <w:i/>
                <w:sz w:val="28"/>
              </w:rPr>
              <w:t xml:space="preserve"> saith, </w:t>
            </w:r>
            <w:r w:rsidRPr="00F352DB">
              <w:rPr>
                <w:rFonts w:ascii="Garamond" w:hAnsi="Garamond" w:cs="Times New Roman"/>
                <w:sz w:val="28"/>
              </w:rPr>
              <w:t xml:space="preserve">Whosoever </w:t>
            </w:r>
            <w:proofErr w:type="spellStart"/>
            <w:r w:rsidRPr="00F352DB">
              <w:rPr>
                <w:rFonts w:ascii="Garamond" w:hAnsi="Garamond" w:cs="Times New Roman"/>
                <w:sz w:val="28"/>
              </w:rPr>
              <w:t>hateth</w:t>
            </w:r>
            <w:proofErr w:type="spellEnd"/>
            <w:r w:rsidRPr="00F352DB">
              <w:rPr>
                <w:rFonts w:ascii="Garamond" w:hAnsi="Garamond" w:cs="Times New Roman"/>
                <w:sz w:val="28"/>
              </w:rPr>
              <w:t xml:space="preserve"> his Brother is a Murderer.</w:t>
            </w:r>
          </w:p>
        </w:tc>
        <w:tc>
          <w:tcPr>
            <w:tcW w:w="0" w:type="auto"/>
          </w:tcPr>
          <w:p w14:paraId="38182F44" w14:textId="77777777" w:rsidR="00116626" w:rsidRDefault="00116626" w:rsidP="00DB60C3">
            <w:pPr>
              <w:pStyle w:val="ListParagraph"/>
              <w:ind w:left="0"/>
              <w:rPr>
                <w:rFonts w:ascii="Garamond" w:hAnsi="Garamond" w:cs="Times New Roman"/>
                <w:sz w:val="20"/>
                <w:szCs w:val="20"/>
              </w:rPr>
            </w:pPr>
          </w:p>
          <w:p w14:paraId="12DA075E" w14:textId="77777777" w:rsidR="00116626" w:rsidRDefault="00116626" w:rsidP="00DB60C3">
            <w:pPr>
              <w:pStyle w:val="ListParagraph"/>
              <w:ind w:left="0"/>
              <w:rPr>
                <w:rFonts w:ascii="Garamond" w:hAnsi="Garamond" w:cs="Times New Roman"/>
                <w:sz w:val="20"/>
                <w:szCs w:val="20"/>
              </w:rPr>
            </w:pPr>
          </w:p>
          <w:p w14:paraId="51595573" w14:textId="77777777" w:rsidR="00116626" w:rsidRDefault="00116626" w:rsidP="00DB60C3">
            <w:pPr>
              <w:pStyle w:val="ListParagraph"/>
              <w:ind w:left="0"/>
              <w:rPr>
                <w:rFonts w:ascii="Garamond" w:hAnsi="Garamond" w:cs="Times New Roman"/>
                <w:sz w:val="20"/>
                <w:szCs w:val="20"/>
              </w:rPr>
            </w:pPr>
          </w:p>
          <w:p w14:paraId="6B2FEE5F" w14:textId="77777777" w:rsidR="00116626" w:rsidRDefault="00116626" w:rsidP="00DB60C3">
            <w:pPr>
              <w:pStyle w:val="ListParagraph"/>
              <w:ind w:left="0"/>
              <w:rPr>
                <w:rFonts w:ascii="Garamond" w:hAnsi="Garamond" w:cs="Times New Roman"/>
                <w:sz w:val="20"/>
                <w:szCs w:val="20"/>
              </w:rPr>
            </w:pPr>
          </w:p>
          <w:p w14:paraId="28D8AB4C" w14:textId="77777777" w:rsidR="00116626" w:rsidRDefault="00116626" w:rsidP="00DB60C3">
            <w:pPr>
              <w:pStyle w:val="ListParagraph"/>
              <w:ind w:left="0"/>
              <w:rPr>
                <w:rFonts w:ascii="Garamond" w:hAnsi="Garamond" w:cs="Times New Roman"/>
                <w:sz w:val="20"/>
                <w:szCs w:val="20"/>
              </w:rPr>
            </w:pPr>
          </w:p>
          <w:p w14:paraId="1B3054F5" w14:textId="77777777" w:rsidR="00116626" w:rsidRDefault="00116626" w:rsidP="00DB60C3">
            <w:pPr>
              <w:pStyle w:val="ListParagraph"/>
              <w:ind w:left="0"/>
              <w:rPr>
                <w:rFonts w:ascii="Garamond" w:hAnsi="Garamond" w:cs="Times New Roman"/>
                <w:sz w:val="20"/>
                <w:szCs w:val="20"/>
              </w:rPr>
            </w:pPr>
          </w:p>
          <w:p w14:paraId="28380662" w14:textId="77777777" w:rsidR="00116626" w:rsidRDefault="00116626" w:rsidP="00DB60C3">
            <w:pPr>
              <w:pStyle w:val="ListParagraph"/>
              <w:ind w:left="0"/>
              <w:rPr>
                <w:rFonts w:ascii="Garamond" w:hAnsi="Garamond" w:cs="Times New Roman"/>
                <w:sz w:val="20"/>
                <w:szCs w:val="20"/>
              </w:rPr>
            </w:pPr>
          </w:p>
          <w:p w14:paraId="0859AD1B" w14:textId="77777777" w:rsidR="00116626" w:rsidRDefault="00116626" w:rsidP="00DB60C3">
            <w:pPr>
              <w:pStyle w:val="ListParagraph"/>
              <w:ind w:left="0"/>
              <w:rPr>
                <w:rFonts w:ascii="Garamond" w:hAnsi="Garamond" w:cs="Times New Roman"/>
                <w:sz w:val="20"/>
                <w:szCs w:val="20"/>
              </w:rPr>
            </w:pPr>
          </w:p>
          <w:p w14:paraId="73528D91" w14:textId="77777777" w:rsidR="00116626" w:rsidRDefault="00116626" w:rsidP="00DB60C3">
            <w:pPr>
              <w:pStyle w:val="ListParagraph"/>
              <w:ind w:left="0"/>
              <w:rPr>
                <w:rFonts w:ascii="Garamond" w:hAnsi="Garamond" w:cs="Times New Roman"/>
                <w:sz w:val="20"/>
                <w:szCs w:val="20"/>
              </w:rPr>
            </w:pPr>
          </w:p>
          <w:p w14:paraId="410DECAF" w14:textId="77777777" w:rsidR="00116626" w:rsidRDefault="00116626" w:rsidP="00DB60C3">
            <w:pPr>
              <w:pStyle w:val="ListParagraph"/>
              <w:ind w:left="0"/>
              <w:rPr>
                <w:rFonts w:ascii="Garamond" w:hAnsi="Garamond" w:cs="Times New Roman"/>
                <w:sz w:val="20"/>
                <w:szCs w:val="20"/>
              </w:rPr>
            </w:pPr>
          </w:p>
          <w:p w14:paraId="4E3DDCE6" w14:textId="77777777" w:rsidR="00116626" w:rsidRDefault="00116626" w:rsidP="00DB60C3">
            <w:pPr>
              <w:pStyle w:val="ListParagraph"/>
              <w:ind w:left="0"/>
              <w:rPr>
                <w:rFonts w:ascii="Garamond" w:hAnsi="Garamond" w:cs="Times New Roman"/>
                <w:sz w:val="20"/>
                <w:szCs w:val="20"/>
              </w:rPr>
            </w:pPr>
          </w:p>
          <w:p w14:paraId="36504FE7" w14:textId="77777777" w:rsidR="00116626" w:rsidRDefault="00116626" w:rsidP="00DB60C3">
            <w:pPr>
              <w:pStyle w:val="ListParagraph"/>
              <w:ind w:left="0"/>
              <w:rPr>
                <w:rFonts w:ascii="Garamond" w:hAnsi="Garamond" w:cs="Times New Roman"/>
                <w:sz w:val="20"/>
                <w:szCs w:val="20"/>
              </w:rPr>
            </w:pPr>
          </w:p>
          <w:p w14:paraId="42161D6C" w14:textId="77777777" w:rsidR="00116626" w:rsidRDefault="00116626" w:rsidP="00DB60C3">
            <w:pPr>
              <w:pStyle w:val="ListParagraph"/>
              <w:ind w:left="0"/>
              <w:rPr>
                <w:rFonts w:ascii="Garamond" w:hAnsi="Garamond" w:cs="Times New Roman"/>
                <w:sz w:val="20"/>
                <w:szCs w:val="20"/>
              </w:rPr>
            </w:pPr>
          </w:p>
          <w:p w14:paraId="65737D2B" w14:textId="77777777" w:rsidR="00116626" w:rsidRDefault="00116626" w:rsidP="00DB60C3">
            <w:pPr>
              <w:pStyle w:val="ListParagraph"/>
              <w:ind w:left="0"/>
              <w:rPr>
                <w:rFonts w:ascii="Garamond" w:hAnsi="Garamond" w:cs="Times New Roman"/>
                <w:sz w:val="20"/>
                <w:szCs w:val="20"/>
              </w:rPr>
            </w:pPr>
          </w:p>
          <w:p w14:paraId="1A95B8A9" w14:textId="77777777" w:rsidR="00116626" w:rsidRDefault="00116626" w:rsidP="00DB60C3">
            <w:pPr>
              <w:pStyle w:val="ListParagraph"/>
              <w:ind w:left="0"/>
              <w:rPr>
                <w:rFonts w:ascii="Garamond" w:hAnsi="Garamond" w:cs="Times New Roman"/>
                <w:sz w:val="20"/>
                <w:szCs w:val="20"/>
              </w:rPr>
            </w:pPr>
          </w:p>
          <w:p w14:paraId="7CD9DD4B" w14:textId="77777777" w:rsidR="00116626" w:rsidRPr="002D73DD" w:rsidRDefault="00116626" w:rsidP="00DB60C3">
            <w:pPr>
              <w:pStyle w:val="ListParagraph"/>
              <w:ind w:left="0"/>
              <w:rPr>
                <w:rFonts w:ascii="Garamond" w:hAnsi="Garamond" w:cs="Times New Roman"/>
                <w:sz w:val="20"/>
                <w:szCs w:val="20"/>
              </w:rPr>
            </w:pPr>
            <w:r>
              <w:rPr>
                <w:rFonts w:ascii="Garamond" w:hAnsi="Garamond" w:cs="Times New Roman"/>
                <w:sz w:val="20"/>
                <w:szCs w:val="20"/>
              </w:rPr>
              <w:t>1 John 3. 13.</w:t>
            </w:r>
          </w:p>
        </w:tc>
      </w:tr>
      <w:tr w:rsidR="00116626" w:rsidRPr="00F352DB" w14:paraId="2035E0A0" w14:textId="77777777" w:rsidTr="000A5AB7">
        <w:tc>
          <w:tcPr>
            <w:tcW w:w="4253" w:type="dxa"/>
          </w:tcPr>
          <w:p w14:paraId="4E097D56" w14:textId="77777777" w:rsidR="00116626" w:rsidRPr="008239EA" w:rsidRDefault="00116626" w:rsidP="00DB60C3">
            <w:pPr>
              <w:pStyle w:val="CM3"/>
              <w:widowControl/>
              <w:spacing w:line="240" w:lineRule="auto"/>
              <w:ind w:firstLine="227"/>
              <w:contextualSpacing/>
              <w:jc w:val="both"/>
              <w:rPr>
                <w:rFonts w:ascii="Garamond" w:hAnsi="Garamond"/>
                <w:sz w:val="28"/>
                <w:szCs w:val="28"/>
              </w:rPr>
            </w:pPr>
            <w:r w:rsidRPr="008239EA">
              <w:rPr>
                <w:rFonts w:ascii="Garamond" w:hAnsi="Garamond"/>
                <w:i/>
                <w:sz w:val="28"/>
                <w:szCs w:val="28"/>
              </w:rPr>
              <w:t>Q.</w:t>
            </w:r>
            <w:r w:rsidRPr="008239EA">
              <w:rPr>
                <w:rFonts w:ascii="Garamond" w:hAnsi="Garamond"/>
                <w:sz w:val="28"/>
                <w:szCs w:val="28"/>
              </w:rPr>
              <w:t xml:space="preserve"> </w:t>
            </w:r>
            <w:proofErr w:type="spellStart"/>
            <w:r w:rsidRPr="008239EA">
              <w:rPr>
                <w:rFonts w:ascii="Garamond" w:hAnsi="Garamond"/>
                <w:sz w:val="28"/>
                <w:szCs w:val="28"/>
              </w:rPr>
              <w:t>Vel</w:t>
            </w:r>
            <w:proofErr w:type="spellEnd"/>
            <w:r w:rsidRPr="008239EA">
              <w:rPr>
                <w:rFonts w:ascii="Garamond" w:hAnsi="Garamond"/>
                <w:sz w:val="28"/>
                <w:szCs w:val="28"/>
              </w:rPr>
              <w:t xml:space="preserve"> red </w:t>
            </w:r>
            <w:proofErr w:type="spellStart"/>
            <w:r w:rsidRPr="008239EA">
              <w:rPr>
                <w:rFonts w:ascii="Garamond" w:hAnsi="Garamond"/>
                <w:sz w:val="28"/>
                <w:szCs w:val="28"/>
              </w:rPr>
              <w:t>erbee</w:t>
            </w:r>
            <w:proofErr w:type="spellEnd"/>
            <w:r w:rsidRPr="008239EA">
              <w:rPr>
                <w:rFonts w:ascii="Garamond" w:hAnsi="Garamond"/>
                <w:sz w:val="28"/>
                <w:szCs w:val="28"/>
              </w:rPr>
              <w:t xml:space="preserve"> </w:t>
            </w:r>
            <w:proofErr w:type="spellStart"/>
            <w:r w:rsidRPr="008239EA">
              <w:rPr>
                <w:rFonts w:ascii="Garamond" w:hAnsi="Garamond"/>
                <w:sz w:val="28"/>
                <w:szCs w:val="28"/>
              </w:rPr>
              <w:t>elley</w:t>
            </w:r>
            <w:proofErr w:type="spellEnd"/>
            <w:r w:rsidRPr="008239EA">
              <w:rPr>
                <w:rFonts w:ascii="Garamond" w:hAnsi="Garamond"/>
                <w:sz w:val="28"/>
                <w:szCs w:val="28"/>
              </w:rPr>
              <w:t xml:space="preserve"> </w:t>
            </w:r>
            <w:proofErr w:type="spellStart"/>
            <w:r w:rsidRPr="008239EA">
              <w:rPr>
                <w:rFonts w:ascii="Garamond" w:hAnsi="Garamond"/>
                <w:sz w:val="28"/>
                <w:szCs w:val="28"/>
              </w:rPr>
              <w:t>liorish</w:t>
            </w:r>
            <w:proofErr w:type="spellEnd"/>
            <w:r w:rsidRPr="008239EA">
              <w:rPr>
                <w:rFonts w:ascii="Garamond" w:hAnsi="Garamond"/>
                <w:sz w:val="28"/>
                <w:szCs w:val="28"/>
              </w:rPr>
              <w:t xml:space="preserve"> </w:t>
            </w:r>
            <w:proofErr w:type="spellStart"/>
            <w:r w:rsidRPr="008239EA">
              <w:rPr>
                <w:rFonts w:ascii="Garamond" w:hAnsi="Garamond"/>
                <w:sz w:val="28"/>
                <w:szCs w:val="28"/>
              </w:rPr>
              <w:t>shoh</w:t>
            </w:r>
            <w:proofErr w:type="spellEnd"/>
            <w:r w:rsidRPr="008239EA">
              <w:rPr>
                <w:rFonts w:ascii="Garamond" w:hAnsi="Garamond"/>
                <w:sz w:val="28"/>
                <w:szCs w:val="28"/>
              </w:rPr>
              <w:t xml:space="preserve"> er </w:t>
            </w:r>
            <w:proofErr w:type="spellStart"/>
            <w:r w:rsidRPr="008239EA">
              <w:rPr>
                <w:rFonts w:ascii="Garamond" w:hAnsi="Garamond"/>
                <w:sz w:val="28"/>
                <w:szCs w:val="28"/>
              </w:rPr>
              <w:t>ny</w:t>
            </w:r>
            <w:proofErr w:type="spellEnd"/>
            <w:r w:rsidRPr="008239EA">
              <w:rPr>
                <w:rFonts w:ascii="Garamond" w:hAnsi="Garamond"/>
                <w:sz w:val="28"/>
                <w:szCs w:val="28"/>
              </w:rPr>
              <w:t xml:space="preserve"> </w:t>
            </w:r>
            <w:proofErr w:type="spellStart"/>
            <w:r w:rsidRPr="008239EA">
              <w:rPr>
                <w:rFonts w:ascii="Garamond" w:hAnsi="Garamond"/>
                <w:sz w:val="28"/>
                <w:szCs w:val="28"/>
              </w:rPr>
              <w:t>liettal</w:t>
            </w:r>
            <w:proofErr w:type="spellEnd"/>
            <w:r w:rsidRPr="008239EA">
              <w:rPr>
                <w:rFonts w:ascii="Garamond" w:hAnsi="Garamond"/>
                <w:i/>
                <w:sz w:val="28"/>
                <w:szCs w:val="28"/>
              </w:rPr>
              <w:t> </w:t>
            </w:r>
            <w:r w:rsidRPr="008239EA">
              <w:rPr>
                <w:rFonts w:ascii="Garamond" w:hAnsi="Garamond"/>
                <w:sz w:val="28"/>
                <w:szCs w:val="28"/>
              </w:rPr>
              <w:t xml:space="preserve">? </w:t>
            </w:r>
          </w:p>
        </w:tc>
        <w:tc>
          <w:tcPr>
            <w:tcW w:w="3854" w:type="dxa"/>
          </w:tcPr>
          <w:p w14:paraId="5D1A1991" w14:textId="77777777" w:rsidR="00116626" w:rsidRPr="00F352DB" w:rsidRDefault="00116626"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 xml:space="preserve">Is </w:t>
            </w:r>
            <w:proofErr w:type="spellStart"/>
            <w:r w:rsidRPr="00F352DB">
              <w:rPr>
                <w:rFonts w:ascii="Garamond" w:hAnsi="Garamond" w:cs="Times New Roman"/>
                <w:i/>
                <w:sz w:val="28"/>
              </w:rPr>
              <w:t>any thing</w:t>
            </w:r>
            <w:proofErr w:type="spellEnd"/>
            <w:r w:rsidRPr="00F352DB">
              <w:rPr>
                <w:rFonts w:ascii="Garamond" w:hAnsi="Garamond" w:cs="Times New Roman"/>
                <w:i/>
                <w:sz w:val="28"/>
              </w:rPr>
              <w:t xml:space="preserve"> else hereby forbidden ?</w:t>
            </w:r>
          </w:p>
        </w:tc>
        <w:tc>
          <w:tcPr>
            <w:tcW w:w="0" w:type="auto"/>
          </w:tcPr>
          <w:p w14:paraId="4D53BAE6" w14:textId="77777777" w:rsidR="00116626" w:rsidRPr="002D73DD" w:rsidRDefault="00116626" w:rsidP="00DB60C3">
            <w:pPr>
              <w:pStyle w:val="ListParagraph"/>
              <w:ind w:left="0"/>
              <w:rPr>
                <w:rFonts w:ascii="Garamond" w:hAnsi="Garamond" w:cs="Times New Roman"/>
                <w:sz w:val="20"/>
                <w:szCs w:val="20"/>
              </w:rPr>
            </w:pPr>
          </w:p>
        </w:tc>
      </w:tr>
      <w:tr w:rsidR="00116626" w:rsidRPr="00F352DB" w14:paraId="3CB17681" w14:textId="77777777" w:rsidTr="000A5AB7">
        <w:tc>
          <w:tcPr>
            <w:tcW w:w="4253" w:type="dxa"/>
          </w:tcPr>
          <w:p w14:paraId="4DF71026" w14:textId="77777777" w:rsidR="00116626" w:rsidRPr="008239EA" w:rsidRDefault="00116626" w:rsidP="00DB60C3">
            <w:pPr>
              <w:pStyle w:val="CM3"/>
              <w:widowControl/>
              <w:spacing w:line="240" w:lineRule="auto"/>
              <w:ind w:firstLine="227"/>
              <w:contextualSpacing/>
              <w:jc w:val="both"/>
              <w:rPr>
                <w:rFonts w:ascii="Garamond" w:hAnsi="Garamond"/>
                <w:sz w:val="28"/>
                <w:szCs w:val="28"/>
              </w:rPr>
            </w:pPr>
            <w:r w:rsidRPr="008239EA">
              <w:rPr>
                <w:rFonts w:ascii="Garamond" w:hAnsi="Garamond"/>
                <w:i/>
                <w:sz w:val="28"/>
                <w:szCs w:val="28"/>
              </w:rPr>
              <w:t xml:space="preserve">A. </w:t>
            </w:r>
            <w:r w:rsidRPr="008239EA">
              <w:rPr>
                <w:rFonts w:ascii="Garamond" w:hAnsi="Garamond"/>
                <w:sz w:val="28"/>
                <w:szCs w:val="28"/>
              </w:rPr>
              <w:t>Ta.</w:t>
            </w:r>
            <w:r w:rsidRPr="008239EA">
              <w:rPr>
                <w:rFonts w:ascii="Garamond" w:hAnsi="Garamond"/>
                <w:i/>
                <w:sz w:val="28"/>
                <w:szCs w:val="28"/>
              </w:rPr>
              <w:t xml:space="preserve"> </w:t>
            </w:r>
            <w:proofErr w:type="spellStart"/>
            <w:r w:rsidRPr="008239EA">
              <w:rPr>
                <w:rFonts w:ascii="Garamond" w:hAnsi="Garamond"/>
                <w:sz w:val="28"/>
                <w:szCs w:val="28"/>
              </w:rPr>
              <w:t>T’ow</w:t>
            </w:r>
            <w:proofErr w:type="spellEnd"/>
            <w:r w:rsidRPr="008239EA">
              <w:rPr>
                <w:rFonts w:ascii="Garamond" w:hAnsi="Garamond"/>
                <w:sz w:val="28"/>
                <w:szCs w:val="28"/>
              </w:rPr>
              <w:t xml:space="preserve"> </w:t>
            </w:r>
            <w:proofErr w:type="spellStart"/>
            <w:r w:rsidRPr="008239EA">
              <w:rPr>
                <w:rFonts w:ascii="Garamond" w:hAnsi="Garamond"/>
                <w:sz w:val="28"/>
                <w:szCs w:val="28"/>
              </w:rPr>
              <w:t>liorish</w:t>
            </w:r>
            <w:proofErr w:type="spellEnd"/>
            <w:r w:rsidRPr="008239EA">
              <w:rPr>
                <w:rFonts w:ascii="Garamond" w:hAnsi="Garamond"/>
                <w:sz w:val="28"/>
                <w:szCs w:val="28"/>
              </w:rPr>
              <w:t xml:space="preserve"> </w:t>
            </w:r>
            <w:proofErr w:type="spellStart"/>
            <w:r w:rsidRPr="008239EA">
              <w:rPr>
                <w:rFonts w:ascii="Garamond" w:hAnsi="Garamond"/>
                <w:sz w:val="28"/>
                <w:szCs w:val="28"/>
              </w:rPr>
              <w:t>shoh</w:t>
            </w:r>
            <w:proofErr w:type="spellEnd"/>
            <w:r w:rsidRPr="008239EA">
              <w:rPr>
                <w:rFonts w:ascii="Garamond" w:hAnsi="Garamond"/>
                <w:sz w:val="28"/>
                <w:szCs w:val="28"/>
              </w:rPr>
              <w:t xml:space="preserve"> er </w:t>
            </w:r>
            <w:proofErr w:type="spellStart"/>
            <w:r w:rsidRPr="008239EA">
              <w:rPr>
                <w:rFonts w:ascii="Garamond" w:hAnsi="Garamond"/>
                <w:sz w:val="28"/>
                <w:szCs w:val="28"/>
              </w:rPr>
              <w:t>dy</w:t>
            </w:r>
            <w:proofErr w:type="spellEnd"/>
            <w:r w:rsidRPr="008239EA">
              <w:rPr>
                <w:rFonts w:ascii="Garamond" w:hAnsi="Garamond"/>
                <w:sz w:val="28"/>
                <w:szCs w:val="28"/>
              </w:rPr>
              <w:t xml:space="preserve"> </w:t>
            </w:r>
            <w:proofErr w:type="spellStart"/>
            <w:r w:rsidRPr="008239EA">
              <w:rPr>
                <w:rFonts w:ascii="Garamond" w:hAnsi="Garamond"/>
                <w:sz w:val="28"/>
                <w:szCs w:val="28"/>
              </w:rPr>
              <w:t>liettal</w:t>
            </w:r>
            <w:proofErr w:type="spellEnd"/>
            <w:r w:rsidRPr="008239EA">
              <w:rPr>
                <w:rFonts w:ascii="Garamond" w:hAnsi="Garamond"/>
                <w:sz w:val="28"/>
                <w:szCs w:val="28"/>
              </w:rPr>
              <w:t xml:space="preserve"> </w:t>
            </w:r>
            <w:proofErr w:type="spellStart"/>
            <w:r w:rsidRPr="008239EA">
              <w:rPr>
                <w:rFonts w:ascii="Garamond" w:hAnsi="Garamond"/>
                <w:sz w:val="28"/>
                <w:szCs w:val="28"/>
              </w:rPr>
              <w:t>veih</w:t>
            </w:r>
            <w:proofErr w:type="spellEnd"/>
            <w:r w:rsidRPr="008239EA">
              <w:rPr>
                <w:rFonts w:ascii="Garamond" w:hAnsi="Garamond"/>
                <w:sz w:val="28"/>
                <w:szCs w:val="28"/>
              </w:rPr>
              <w:t xml:space="preserve"> </w:t>
            </w:r>
            <w:proofErr w:type="spellStart"/>
            <w:r w:rsidRPr="008239EA">
              <w:rPr>
                <w:rFonts w:ascii="Garamond" w:hAnsi="Garamond"/>
                <w:sz w:val="28"/>
                <w:szCs w:val="28"/>
              </w:rPr>
              <w:t>dagh</w:t>
            </w:r>
            <w:proofErr w:type="spellEnd"/>
            <w:r w:rsidRPr="008239EA">
              <w:rPr>
                <w:rFonts w:ascii="Garamond" w:hAnsi="Garamond"/>
                <w:sz w:val="28"/>
                <w:szCs w:val="28"/>
              </w:rPr>
              <w:t xml:space="preserve"> nee </w:t>
            </w:r>
            <w:proofErr w:type="spellStart"/>
            <w:r w:rsidRPr="008239EA">
              <w:rPr>
                <w:rFonts w:ascii="Garamond" w:hAnsi="Garamond"/>
                <w:sz w:val="28"/>
                <w:szCs w:val="28"/>
              </w:rPr>
              <w:t>oddys</w:t>
            </w:r>
            <w:proofErr w:type="spellEnd"/>
            <w:r w:rsidRPr="008239EA">
              <w:rPr>
                <w:rFonts w:ascii="Garamond" w:hAnsi="Garamond"/>
                <w:sz w:val="28"/>
                <w:szCs w:val="28"/>
              </w:rPr>
              <w:t xml:space="preserve"> </w:t>
            </w:r>
            <w:proofErr w:type="spellStart"/>
            <w:r w:rsidRPr="008239EA">
              <w:rPr>
                <w:rFonts w:ascii="Garamond" w:hAnsi="Garamond"/>
                <w:sz w:val="28"/>
                <w:szCs w:val="28"/>
              </w:rPr>
              <w:t>dty</w:t>
            </w:r>
            <w:proofErr w:type="spellEnd"/>
            <w:r w:rsidRPr="008239EA">
              <w:rPr>
                <w:rFonts w:ascii="Garamond" w:hAnsi="Garamond"/>
                <w:sz w:val="28"/>
                <w:szCs w:val="28"/>
              </w:rPr>
              <w:t xml:space="preserve"> </w:t>
            </w:r>
            <w:proofErr w:type="spellStart"/>
            <w:r w:rsidRPr="008239EA">
              <w:rPr>
                <w:rFonts w:ascii="Garamond" w:hAnsi="Garamond"/>
                <w:sz w:val="28"/>
                <w:szCs w:val="28"/>
              </w:rPr>
              <w:t>Vea</w:t>
            </w:r>
            <w:proofErr w:type="spellEnd"/>
            <w:r w:rsidRPr="008239EA">
              <w:rPr>
                <w:rFonts w:ascii="Garamond" w:hAnsi="Garamond"/>
                <w:sz w:val="28"/>
                <w:szCs w:val="28"/>
              </w:rPr>
              <w:t xml:space="preserve"> </w:t>
            </w:r>
            <w:proofErr w:type="spellStart"/>
            <w:r w:rsidRPr="008239EA">
              <w:rPr>
                <w:rFonts w:ascii="Garamond" w:hAnsi="Garamond"/>
                <w:sz w:val="28"/>
                <w:szCs w:val="28"/>
              </w:rPr>
              <w:t>hene</w:t>
            </w:r>
            <w:proofErr w:type="spellEnd"/>
            <w:r w:rsidRPr="008239EA">
              <w:rPr>
                <w:rFonts w:ascii="Garamond" w:hAnsi="Garamond"/>
                <w:sz w:val="28"/>
                <w:szCs w:val="28"/>
              </w:rPr>
              <w:t xml:space="preserve"> </w:t>
            </w:r>
            <w:proofErr w:type="spellStart"/>
            <w:r w:rsidRPr="008239EA">
              <w:rPr>
                <w:rFonts w:ascii="Garamond" w:hAnsi="Garamond"/>
                <w:sz w:val="28"/>
                <w:szCs w:val="28"/>
              </w:rPr>
              <w:t>ny</w:t>
            </w:r>
            <w:proofErr w:type="spellEnd"/>
            <w:r w:rsidRPr="008239EA">
              <w:rPr>
                <w:rFonts w:ascii="Garamond" w:hAnsi="Garamond"/>
                <w:sz w:val="28"/>
                <w:szCs w:val="28"/>
              </w:rPr>
              <w:t xml:space="preserve"> Bea </w:t>
            </w:r>
            <w:proofErr w:type="spellStart"/>
            <w:r w:rsidRPr="00116626">
              <w:rPr>
                <w:rFonts w:ascii="Garamond" w:hAnsi="Garamond"/>
                <w:sz w:val="28"/>
                <w:szCs w:val="28"/>
              </w:rPr>
              <w:t>ghooinney</w:t>
            </w:r>
            <w:proofErr w:type="spellEnd"/>
            <w:r w:rsidRPr="00116626">
              <w:rPr>
                <w:rFonts w:ascii="Garamond" w:hAnsi="Garamond"/>
                <w:sz w:val="28"/>
                <w:szCs w:val="28"/>
              </w:rPr>
              <w:t xml:space="preserve"> </w:t>
            </w:r>
            <w:proofErr w:type="spellStart"/>
            <w:r w:rsidRPr="00116626">
              <w:rPr>
                <w:rFonts w:ascii="Garamond" w:hAnsi="Garamond"/>
                <w:sz w:val="28"/>
                <w:szCs w:val="28"/>
              </w:rPr>
              <w:t>elley</w:t>
            </w:r>
            <w:proofErr w:type="spellEnd"/>
            <w:r w:rsidRPr="00116626">
              <w:rPr>
                <w:rFonts w:ascii="Garamond" w:hAnsi="Garamond"/>
                <w:sz w:val="28"/>
                <w:szCs w:val="28"/>
              </w:rPr>
              <w:t xml:space="preserve"> y </w:t>
            </w:r>
            <w:proofErr w:type="spellStart"/>
            <w:r w:rsidRPr="00116626">
              <w:rPr>
                <w:rFonts w:ascii="Garamond" w:hAnsi="Garamond"/>
                <w:sz w:val="28"/>
                <w:szCs w:val="28"/>
              </w:rPr>
              <w:t>yanoo</w:t>
            </w:r>
            <w:proofErr w:type="spellEnd"/>
            <w:r w:rsidRPr="00116626">
              <w:rPr>
                <w:rFonts w:ascii="Garamond" w:hAnsi="Garamond"/>
                <w:sz w:val="28"/>
                <w:szCs w:val="28"/>
              </w:rPr>
              <w:t xml:space="preserve"> </w:t>
            </w:r>
            <w:proofErr w:type="spellStart"/>
            <w:r w:rsidRPr="00116626">
              <w:rPr>
                <w:rFonts w:ascii="Garamond" w:hAnsi="Garamond"/>
                <w:sz w:val="28"/>
                <w:szCs w:val="28"/>
              </w:rPr>
              <w:t>niau-ashagh</w:t>
            </w:r>
            <w:proofErr w:type="spellEnd"/>
            <w:r w:rsidRPr="00116626">
              <w:rPr>
                <w:rFonts w:ascii="Garamond" w:hAnsi="Garamond"/>
                <w:sz w:val="28"/>
                <w:szCs w:val="28"/>
              </w:rPr>
              <w:t xml:space="preserve"> </w:t>
            </w:r>
            <w:proofErr w:type="spellStart"/>
            <w:r w:rsidRPr="00116626">
              <w:rPr>
                <w:rFonts w:ascii="Garamond" w:hAnsi="Garamond"/>
                <w:sz w:val="28"/>
                <w:szCs w:val="28"/>
              </w:rPr>
              <w:t>ny</w:t>
            </w:r>
            <w:proofErr w:type="spellEnd"/>
            <w:r w:rsidRPr="00116626">
              <w:rPr>
                <w:rFonts w:ascii="Garamond" w:hAnsi="Garamond"/>
                <w:sz w:val="28"/>
                <w:szCs w:val="28"/>
              </w:rPr>
              <w:t xml:space="preserve"> </w:t>
            </w:r>
            <w:proofErr w:type="spellStart"/>
            <w:r w:rsidRPr="00116626">
              <w:rPr>
                <w:rFonts w:ascii="Garamond" w:hAnsi="Garamond"/>
                <w:sz w:val="28"/>
                <w:szCs w:val="28"/>
              </w:rPr>
              <w:t>niau-sauchey</w:t>
            </w:r>
            <w:proofErr w:type="spellEnd"/>
            <w:r w:rsidRPr="00116626">
              <w:rPr>
                <w:rFonts w:ascii="Garamond" w:hAnsi="Garamond"/>
                <w:sz w:val="28"/>
                <w:szCs w:val="28"/>
              </w:rPr>
              <w:t xml:space="preserve">. </w:t>
            </w:r>
            <w:proofErr w:type="spellStart"/>
            <w:r w:rsidRPr="00116626">
              <w:rPr>
                <w:rFonts w:ascii="Garamond" w:hAnsi="Garamond"/>
                <w:sz w:val="28"/>
                <w:szCs w:val="28"/>
              </w:rPr>
              <w:t>T’ow</w:t>
            </w:r>
            <w:proofErr w:type="spellEnd"/>
            <w:r w:rsidRPr="00116626">
              <w:rPr>
                <w:rFonts w:ascii="Garamond" w:hAnsi="Garamond"/>
                <w:sz w:val="28"/>
                <w:szCs w:val="28"/>
              </w:rPr>
              <w:t xml:space="preserve"> </w:t>
            </w:r>
            <w:proofErr w:type="spellStart"/>
            <w:r w:rsidRPr="00116626">
              <w:rPr>
                <w:rFonts w:ascii="Garamond" w:hAnsi="Garamond"/>
                <w:sz w:val="28"/>
                <w:szCs w:val="28"/>
              </w:rPr>
              <w:t>liettit</w:t>
            </w:r>
            <w:proofErr w:type="spellEnd"/>
            <w:r w:rsidRPr="00116626">
              <w:rPr>
                <w:rFonts w:ascii="Garamond" w:hAnsi="Garamond"/>
                <w:sz w:val="28"/>
                <w:szCs w:val="28"/>
              </w:rPr>
              <w:t xml:space="preserve"> </w:t>
            </w:r>
            <w:proofErr w:type="spellStart"/>
            <w:r w:rsidRPr="00116626">
              <w:rPr>
                <w:rFonts w:ascii="Garamond" w:hAnsi="Garamond"/>
                <w:sz w:val="28"/>
                <w:szCs w:val="28"/>
              </w:rPr>
              <w:t>dy</w:t>
            </w:r>
            <w:proofErr w:type="spellEnd"/>
            <w:r w:rsidRPr="00116626">
              <w:rPr>
                <w:rFonts w:ascii="Garamond" w:hAnsi="Garamond"/>
                <w:sz w:val="28"/>
                <w:szCs w:val="28"/>
              </w:rPr>
              <w:t xml:space="preserve"> </w:t>
            </w:r>
            <w:proofErr w:type="spellStart"/>
            <w:r w:rsidRPr="00116626">
              <w:rPr>
                <w:rFonts w:ascii="Garamond" w:hAnsi="Garamond"/>
                <w:sz w:val="28"/>
                <w:szCs w:val="28"/>
              </w:rPr>
              <w:t>reall</w:t>
            </w:r>
            <w:proofErr w:type="spellEnd"/>
            <w:r w:rsidRPr="00116626">
              <w:rPr>
                <w:rFonts w:ascii="Garamond" w:hAnsi="Garamond"/>
                <w:sz w:val="28"/>
                <w:szCs w:val="28"/>
              </w:rPr>
              <w:t xml:space="preserve"> </w:t>
            </w:r>
            <w:proofErr w:type="spellStart"/>
            <w:r w:rsidRPr="00116626">
              <w:rPr>
                <w:rFonts w:ascii="Garamond" w:hAnsi="Garamond"/>
                <w:sz w:val="28"/>
                <w:szCs w:val="28"/>
              </w:rPr>
              <w:t>drogh</w:t>
            </w:r>
            <w:proofErr w:type="spellEnd"/>
            <w:r w:rsidRPr="00116626">
              <w:rPr>
                <w:rFonts w:ascii="Garamond" w:hAnsi="Garamond"/>
                <w:sz w:val="28"/>
                <w:szCs w:val="28"/>
              </w:rPr>
              <w:t xml:space="preserve"> </w:t>
            </w:r>
            <w:proofErr w:type="spellStart"/>
            <w:r w:rsidRPr="00116626">
              <w:rPr>
                <w:rFonts w:ascii="Garamond" w:hAnsi="Garamond"/>
                <w:sz w:val="28"/>
                <w:szCs w:val="28"/>
              </w:rPr>
              <w:t>smooinaghtyn</w:t>
            </w:r>
            <w:proofErr w:type="spellEnd"/>
            <w:r w:rsidRPr="00116626">
              <w:rPr>
                <w:rFonts w:ascii="Garamond" w:hAnsi="Garamond"/>
                <w:sz w:val="28"/>
                <w:szCs w:val="28"/>
              </w:rPr>
              <w:t xml:space="preserve">, </w:t>
            </w:r>
            <w:proofErr w:type="spellStart"/>
            <w:r w:rsidRPr="00116626">
              <w:rPr>
                <w:rFonts w:ascii="Garamond" w:hAnsi="Garamond"/>
                <w:sz w:val="28"/>
                <w:szCs w:val="28"/>
              </w:rPr>
              <w:t>dy</w:t>
            </w:r>
            <w:proofErr w:type="spellEnd"/>
            <w:r w:rsidRPr="00116626">
              <w:rPr>
                <w:rFonts w:ascii="Garamond" w:hAnsi="Garamond"/>
                <w:sz w:val="28"/>
                <w:szCs w:val="28"/>
              </w:rPr>
              <w:t xml:space="preserve"> </w:t>
            </w:r>
            <w:proofErr w:type="spellStart"/>
            <w:r w:rsidRPr="00116626">
              <w:rPr>
                <w:rFonts w:ascii="Garamond" w:hAnsi="Garamond"/>
                <w:sz w:val="28"/>
                <w:szCs w:val="28"/>
              </w:rPr>
              <w:t>loart</w:t>
            </w:r>
            <w:proofErr w:type="spellEnd"/>
            <w:r w:rsidRPr="00116626">
              <w:rPr>
                <w:rFonts w:ascii="Garamond" w:hAnsi="Garamond"/>
                <w:sz w:val="28"/>
                <w:szCs w:val="28"/>
              </w:rPr>
              <w:t xml:space="preserve"> </w:t>
            </w:r>
            <w:proofErr w:type="spellStart"/>
            <w:r w:rsidRPr="00116626">
              <w:rPr>
                <w:rFonts w:ascii="Garamond" w:hAnsi="Garamond"/>
                <w:sz w:val="28"/>
                <w:szCs w:val="28"/>
              </w:rPr>
              <w:t>goan</w:t>
            </w:r>
            <w:proofErr w:type="spellEnd"/>
            <w:r w:rsidRPr="00116626">
              <w:rPr>
                <w:rFonts w:ascii="Garamond" w:hAnsi="Garamond"/>
                <w:sz w:val="28"/>
                <w:szCs w:val="28"/>
              </w:rPr>
              <w:t xml:space="preserve"> </w:t>
            </w:r>
            <w:proofErr w:type="spellStart"/>
            <w:r w:rsidRPr="00116626">
              <w:rPr>
                <w:rFonts w:ascii="Garamond" w:hAnsi="Garamond"/>
                <w:sz w:val="28"/>
                <w:szCs w:val="28"/>
              </w:rPr>
              <w:t>brasnee</w:t>
            </w:r>
            <w:proofErr w:type="spellEnd"/>
            <w:r w:rsidRPr="00116626">
              <w:rPr>
                <w:rFonts w:ascii="Garamond" w:hAnsi="Garamond"/>
                <w:sz w:val="28"/>
                <w:szCs w:val="28"/>
              </w:rPr>
              <w:t xml:space="preserve">, goal er </w:t>
            </w:r>
            <w:proofErr w:type="spellStart"/>
            <w:r w:rsidRPr="00116626">
              <w:rPr>
                <w:rFonts w:ascii="Garamond" w:hAnsi="Garamond"/>
                <w:sz w:val="28"/>
                <w:szCs w:val="28"/>
              </w:rPr>
              <w:t>sooyl</w:t>
            </w:r>
            <w:proofErr w:type="spellEnd"/>
            <w:r w:rsidRPr="00116626">
              <w:rPr>
                <w:rFonts w:ascii="Garamond" w:hAnsi="Garamond"/>
                <w:sz w:val="28"/>
                <w:szCs w:val="28"/>
              </w:rPr>
              <w:t xml:space="preserve"> </w:t>
            </w:r>
            <w:proofErr w:type="spellStart"/>
            <w:r w:rsidRPr="00116626">
              <w:rPr>
                <w:rFonts w:ascii="Garamond" w:hAnsi="Garamond"/>
                <w:sz w:val="28"/>
                <w:szCs w:val="28"/>
              </w:rPr>
              <w:t>ennym</w:t>
            </w:r>
            <w:proofErr w:type="spellEnd"/>
            <w:r w:rsidRPr="00116626">
              <w:rPr>
                <w:rFonts w:ascii="Garamond" w:hAnsi="Garamond"/>
                <w:sz w:val="28"/>
                <w:szCs w:val="28"/>
              </w:rPr>
              <w:t xml:space="preserve"> </w:t>
            </w:r>
            <w:proofErr w:type="spellStart"/>
            <w:r w:rsidRPr="00116626">
              <w:rPr>
                <w:rFonts w:ascii="Garamond" w:hAnsi="Garamond"/>
                <w:sz w:val="28"/>
                <w:szCs w:val="28"/>
              </w:rPr>
              <w:t>mie</w:t>
            </w:r>
            <w:proofErr w:type="spellEnd"/>
            <w:r w:rsidRPr="00116626">
              <w:rPr>
                <w:rFonts w:ascii="Garamond" w:hAnsi="Garamond"/>
                <w:sz w:val="28"/>
                <w:szCs w:val="28"/>
              </w:rPr>
              <w:t xml:space="preserve"> </w:t>
            </w:r>
            <w:proofErr w:type="spellStart"/>
            <w:r w:rsidRPr="00116626">
              <w:rPr>
                <w:rFonts w:ascii="Garamond" w:hAnsi="Garamond"/>
                <w:sz w:val="28"/>
                <w:szCs w:val="28"/>
              </w:rPr>
              <w:t>ghooinney</w:t>
            </w:r>
            <w:proofErr w:type="spellEnd"/>
            <w:r w:rsidRPr="00116626">
              <w:rPr>
                <w:rFonts w:ascii="Garamond" w:hAnsi="Garamond"/>
                <w:sz w:val="28"/>
                <w:szCs w:val="28"/>
              </w:rPr>
              <w:t xml:space="preserve"> </w:t>
            </w:r>
            <w:proofErr w:type="spellStart"/>
            <w:r w:rsidRPr="00116626">
              <w:rPr>
                <w:rFonts w:ascii="Garamond" w:hAnsi="Garamond"/>
                <w:sz w:val="28"/>
                <w:szCs w:val="28"/>
              </w:rPr>
              <w:t>erb</w:t>
            </w:r>
            <w:r w:rsidRPr="008239EA">
              <w:rPr>
                <w:rFonts w:ascii="Garamond" w:hAnsi="Garamond"/>
                <w:sz w:val="28"/>
                <w:szCs w:val="28"/>
              </w:rPr>
              <w:t>ee</w:t>
            </w:r>
            <w:proofErr w:type="spellEnd"/>
            <w:r w:rsidRPr="008239EA">
              <w:rPr>
                <w:rFonts w:ascii="Garamond" w:hAnsi="Garamond"/>
                <w:sz w:val="28"/>
                <w:szCs w:val="28"/>
              </w:rPr>
              <w:t xml:space="preserve"> ; Son </w:t>
            </w:r>
            <w:proofErr w:type="spellStart"/>
            <w:r w:rsidRPr="008239EA">
              <w:rPr>
                <w:rFonts w:ascii="Garamond" w:hAnsi="Garamond"/>
                <w:sz w:val="28"/>
                <w:szCs w:val="28"/>
              </w:rPr>
              <w:t>foddee</w:t>
            </w:r>
            <w:proofErr w:type="spellEnd"/>
            <w:r w:rsidRPr="008239EA">
              <w:rPr>
                <w:rFonts w:ascii="Garamond" w:hAnsi="Garamond"/>
                <w:sz w:val="28"/>
                <w:szCs w:val="28"/>
              </w:rPr>
              <w:t xml:space="preserve"> </w:t>
            </w:r>
            <w:proofErr w:type="spellStart"/>
            <w:r w:rsidRPr="008239EA">
              <w:rPr>
                <w:rFonts w:ascii="Garamond" w:hAnsi="Garamond"/>
                <w:sz w:val="28"/>
                <w:szCs w:val="28"/>
              </w:rPr>
              <w:t>dooinney</w:t>
            </w:r>
            <w:proofErr w:type="spellEnd"/>
            <w:r w:rsidRPr="008239EA">
              <w:rPr>
                <w:rFonts w:ascii="Garamond" w:hAnsi="Garamond"/>
                <w:sz w:val="28"/>
                <w:szCs w:val="28"/>
              </w:rPr>
              <w:t xml:space="preserve"> </w:t>
            </w:r>
            <w:proofErr w:type="spellStart"/>
            <w:r w:rsidRPr="008239EA">
              <w:rPr>
                <w:rFonts w:ascii="Garamond" w:hAnsi="Garamond"/>
                <w:sz w:val="28"/>
                <w:szCs w:val="28"/>
              </w:rPr>
              <w:t>v’er</w:t>
            </w:r>
            <w:proofErr w:type="spellEnd"/>
            <w:r w:rsidRPr="008239EA">
              <w:rPr>
                <w:rFonts w:ascii="Garamond" w:hAnsi="Garamond"/>
                <w:sz w:val="28"/>
                <w:szCs w:val="28"/>
              </w:rPr>
              <w:t xml:space="preserve"> </w:t>
            </w:r>
            <w:proofErr w:type="spellStart"/>
            <w:r w:rsidRPr="008239EA">
              <w:rPr>
                <w:rFonts w:ascii="Garamond" w:hAnsi="Garamond"/>
                <w:sz w:val="28"/>
                <w:szCs w:val="28"/>
              </w:rPr>
              <w:t>ny</w:t>
            </w:r>
            <w:proofErr w:type="spellEnd"/>
            <w:r w:rsidRPr="008239EA">
              <w:rPr>
                <w:rFonts w:ascii="Garamond" w:hAnsi="Garamond"/>
                <w:sz w:val="28"/>
                <w:szCs w:val="28"/>
              </w:rPr>
              <w:t xml:space="preserve"> </w:t>
            </w:r>
            <w:proofErr w:type="spellStart"/>
            <w:r w:rsidRPr="008239EA">
              <w:rPr>
                <w:rFonts w:ascii="Garamond" w:hAnsi="Garamond"/>
                <w:sz w:val="28"/>
                <w:szCs w:val="28"/>
              </w:rPr>
              <w:t>Ghunverys</w:t>
            </w:r>
            <w:proofErr w:type="spellEnd"/>
            <w:r w:rsidRPr="008239EA">
              <w:rPr>
                <w:rFonts w:ascii="Garamond" w:hAnsi="Garamond"/>
                <w:sz w:val="28"/>
                <w:szCs w:val="28"/>
              </w:rPr>
              <w:t xml:space="preserve"> </w:t>
            </w:r>
            <w:proofErr w:type="spellStart"/>
            <w:r w:rsidRPr="008239EA">
              <w:rPr>
                <w:rFonts w:ascii="Garamond" w:hAnsi="Garamond"/>
                <w:sz w:val="28"/>
                <w:szCs w:val="28"/>
              </w:rPr>
              <w:t>lesh</w:t>
            </w:r>
            <w:proofErr w:type="spellEnd"/>
            <w:r w:rsidRPr="008239EA">
              <w:rPr>
                <w:rFonts w:ascii="Garamond" w:hAnsi="Garamond"/>
                <w:sz w:val="28"/>
                <w:szCs w:val="28"/>
              </w:rPr>
              <w:t xml:space="preserve"> </w:t>
            </w:r>
            <w:proofErr w:type="spellStart"/>
            <w:r w:rsidRPr="008239EA">
              <w:rPr>
                <w:rFonts w:ascii="Garamond" w:hAnsi="Garamond"/>
                <w:sz w:val="28"/>
                <w:szCs w:val="28"/>
              </w:rPr>
              <w:t>Goan</w:t>
            </w:r>
            <w:proofErr w:type="spellEnd"/>
            <w:r w:rsidRPr="008239EA">
              <w:rPr>
                <w:rFonts w:ascii="Garamond" w:hAnsi="Garamond"/>
                <w:sz w:val="28"/>
                <w:szCs w:val="28"/>
              </w:rPr>
              <w:t xml:space="preserve"> as y </w:t>
            </w:r>
            <w:proofErr w:type="spellStart"/>
            <w:r w:rsidRPr="008239EA">
              <w:rPr>
                <w:rFonts w:ascii="Garamond" w:hAnsi="Garamond"/>
                <w:sz w:val="28"/>
                <w:szCs w:val="28"/>
              </w:rPr>
              <w:t>Chree</w:t>
            </w:r>
            <w:proofErr w:type="spellEnd"/>
            <w:r w:rsidRPr="008239EA">
              <w:rPr>
                <w:rFonts w:ascii="Garamond" w:hAnsi="Garamond"/>
                <w:sz w:val="28"/>
                <w:szCs w:val="28"/>
              </w:rPr>
              <w:t xml:space="preserve"> </w:t>
            </w:r>
            <w:proofErr w:type="spellStart"/>
            <w:r w:rsidRPr="008239EA">
              <w:rPr>
                <w:rFonts w:ascii="Garamond" w:hAnsi="Garamond"/>
                <w:sz w:val="28"/>
                <w:szCs w:val="28"/>
              </w:rPr>
              <w:t>ve</w:t>
            </w:r>
            <w:proofErr w:type="spellEnd"/>
            <w:r w:rsidRPr="008239EA">
              <w:rPr>
                <w:rFonts w:ascii="Garamond" w:hAnsi="Garamond"/>
                <w:sz w:val="28"/>
                <w:szCs w:val="28"/>
              </w:rPr>
              <w:t xml:space="preserve"> </w:t>
            </w:r>
            <w:proofErr w:type="spellStart"/>
            <w:r w:rsidRPr="008239EA">
              <w:rPr>
                <w:rFonts w:ascii="Garamond" w:hAnsi="Garamond"/>
                <w:sz w:val="28"/>
                <w:szCs w:val="28"/>
              </w:rPr>
              <w:t>brisht</w:t>
            </w:r>
            <w:proofErr w:type="spellEnd"/>
            <w:r w:rsidRPr="008239EA">
              <w:rPr>
                <w:rFonts w:ascii="Garamond" w:hAnsi="Garamond"/>
                <w:sz w:val="28"/>
                <w:szCs w:val="28"/>
              </w:rPr>
              <w:t xml:space="preserve"> </w:t>
            </w:r>
            <w:proofErr w:type="spellStart"/>
            <w:r w:rsidRPr="008239EA">
              <w:rPr>
                <w:rFonts w:ascii="Garamond" w:hAnsi="Garamond"/>
                <w:sz w:val="28"/>
                <w:szCs w:val="28"/>
              </w:rPr>
              <w:t>lesh</w:t>
            </w:r>
            <w:proofErr w:type="spellEnd"/>
            <w:r w:rsidRPr="008239EA">
              <w:rPr>
                <w:rFonts w:ascii="Garamond" w:hAnsi="Garamond"/>
                <w:sz w:val="28"/>
                <w:szCs w:val="28"/>
              </w:rPr>
              <w:t xml:space="preserve"> </w:t>
            </w:r>
            <w:proofErr w:type="spellStart"/>
            <w:r w:rsidRPr="008239EA">
              <w:rPr>
                <w:rFonts w:ascii="Garamond" w:hAnsi="Garamond"/>
                <w:sz w:val="28"/>
                <w:szCs w:val="28"/>
              </w:rPr>
              <w:t>drogh-ghellal</w:t>
            </w:r>
            <w:proofErr w:type="spellEnd"/>
            <w:r w:rsidRPr="008239EA">
              <w:rPr>
                <w:rFonts w:ascii="Garamond" w:hAnsi="Garamond"/>
                <w:sz w:val="28"/>
                <w:szCs w:val="28"/>
              </w:rPr>
              <w:t xml:space="preserve">. </w:t>
            </w:r>
          </w:p>
        </w:tc>
        <w:tc>
          <w:tcPr>
            <w:tcW w:w="3854" w:type="dxa"/>
          </w:tcPr>
          <w:p w14:paraId="1A335A39" w14:textId="77777777" w:rsidR="00116626" w:rsidRPr="00F352DB" w:rsidRDefault="00116626"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Yes</w:t>
            </w:r>
            <w:r w:rsidRPr="00F352DB">
              <w:rPr>
                <w:rFonts w:ascii="Garamond" w:hAnsi="Garamond" w:cs="Times New Roman"/>
                <w:sz w:val="28"/>
              </w:rPr>
              <w:t> ;</w:t>
            </w:r>
            <w:r w:rsidRPr="00F352DB">
              <w:rPr>
                <w:rFonts w:ascii="Garamond" w:hAnsi="Garamond" w:cs="Times New Roman"/>
                <w:i/>
                <w:sz w:val="28"/>
              </w:rPr>
              <w:t xml:space="preserve"> You are forbidden </w:t>
            </w:r>
            <w:proofErr w:type="spellStart"/>
            <w:r w:rsidRPr="00F352DB">
              <w:rPr>
                <w:rFonts w:ascii="Garamond" w:hAnsi="Garamond" w:cs="Times New Roman"/>
                <w:i/>
                <w:sz w:val="28"/>
              </w:rPr>
              <w:t>every thing</w:t>
            </w:r>
            <w:proofErr w:type="spellEnd"/>
            <w:r w:rsidRPr="00F352DB">
              <w:rPr>
                <w:rFonts w:ascii="Garamond" w:hAnsi="Garamond" w:cs="Times New Roman"/>
                <w:i/>
                <w:sz w:val="28"/>
              </w:rPr>
              <w:t xml:space="preserve"> which may make your own or other </w:t>
            </w:r>
            <w:proofErr w:type="spellStart"/>
            <w:r w:rsidRPr="00F352DB">
              <w:rPr>
                <w:rFonts w:ascii="Garamond" w:hAnsi="Garamond" w:cs="Times New Roman"/>
                <w:i/>
                <w:sz w:val="28"/>
              </w:rPr>
              <w:t>Mens</w:t>
            </w:r>
            <w:proofErr w:type="spellEnd"/>
            <w:r w:rsidRPr="00F352DB">
              <w:rPr>
                <w:rFonts w:ascii="Garamond" w:hAnsi="Garamond" w:cs="Times New Roman"/>
                <w:i/>
                <w:sz w:val="28"/>
              </w:rPr>
              <w:t xml:space="preserve"> Lives </w:t>
            </w:r>
            <w:proofErr w:type="spellStart"/>
            <w:r w:rsidRPr="00F352DB">
              <w:rPr>
                <w:rFonts w:ascii="Garamond" w:hAnsi="Garamond" w:cs="Times New Roman"/>
                <w:i/>
                <w:sz w:val="28"/>
              </w:rPr>
              <w:t>uneasie</w:t>
            </w:r>
            <w:proofErr w:type="spellEnd"/>
            <w:r w:rsidRPr="00F352DB">
              <w:rPr>
                <w:rFonts w:ascii="Garamond" w:hAnsi="Garamond" w:cs="Times New Roman"/>
                <w:i/>
                <w:sz w:val="28"/>
              </w:rPr>
              <w:t xml:space="preserve"> or unsafe </w:t>
            </w:r>
            <w:r w:rsidRPr="00116626">
              <w:rPr>
                <w:rFonts w:ascii="Garamond" w:hAnsi="Garamond" w:cs="Times New Roman"/>
                <w:sz w:val="28"/>
              </w:rPr>
              <w:t>;</w:t>
            </w:r>
            <w:r w:rsidRPr="00F352DB">
              <w:rPr>
                <w:rFonts w:ascii="Garamond" w:hAnsi="Garamond" w:cs="Times New Roman"/>
                <w:i/>
                <w:sz w:val="28"/>
              </w:rPr>
              <w:t xml:space="preserve"> entertaining of Prejudice, Provoking Language, and Taking away Men’s good Name</w:t>
            </w:r>
            <w:r w:rsidRPr="00F352DB">
              <w:rPr>
                <w:rFonts w:ascii="Garamond" w:hAnsi="Garamond" w:cs="Times New Roman"/>
                <w:sz w:val="28"/>
              </w:rPr>
              <w:t> ;</w:t>
            </w:r>
            <w:r w:rsidRPr="00F352DB">
              <w:rPr>
                <w:rFonts w:ascii="Garamond" w:hAnsi="Garamond" w:cs="Times New Roman"/>
                <w:i/>
                <w:sz w:val="28"/>
              </w:rPr>
              <w:t xml:space="preserve"> for a Man may be murdered by Words, and his Heart broken by ill Usage.</w:t>
            </w:r>
          </w:p>
        </w:tc>
        <w:tc>
          <w:tcPr>
            <w:tcW w:w="0" w:type="auto"/>
          </w:tcPr>
          <w:p w14:paraId="3F18FD12" w14:textId="77777777" w:rsidR="00116626" w:rsidRPr="002D73DD" w:rsidRDefault="00116626" w:rsidP="00DB60C3">
            <w:pPr>
              <w:pStyle w:val="ListParagraph"/>
              <w:ind w:left="0"/>
              <w:rPr>
                <w:rFonts w:ascii="Garamond" w:hAnsi="Garamond" w:cs="Times New Roman"/>
                <w:sz w:val="20"/>
                <w:szCs w:val="20"/>
              </w:rPr>
            </w:pPr>
          </w:p>
        </w:tc>
      </w:tr>
      <w:tr w:rsidR="00116626" w:rsidRPr="00F352DB" w14:paraId="6B7BC87F" w14:textId="77777777" w:rsidTr="000A5AB7">
        <w:tc>
          <w:tcPr>
            <w:tcW w:w="4253" w:type="dxa"/>
          </w:tcPr>
          <w:p w14:paraId="7F1BF9F7" w14:textId="77777777" w:rsidR="00116626" w:rsidRPr="008239EA" w:rsidRDefault="00116626" w:rsidP="00DB60C3">
            <w:pPr>
              <w:pStyle w:val="CM3"/>
              <w:widowControl/>
              <w:spacing w:line="240" w:lineRule="auto"/>
              <w:ind w:firstLine="227"/>
              <w:contextualSpacing/>
              <w:jc w:val="both"/>
              <w:rPr>
                <w:rFonts w:ascii="Garamond" w:hAnsi="Garamond"/>
                <w:sz w:val="28"/>
                <w:szCs w:val="28"/>
              </w:rPr>
            </w:pPr>
            <w:proofErr w:type="spellStart"/>
            <w:r w:rsidRPr="008239EA">
              <w:rPr>
                <w:rFonts w:ascii="Garamond" w:hAnsi="Garamond"/>
                <w:sz w:val="28"/>
                <w:szCs w:val="28"/>
              </w:rPr>
              <w:lastRenderedPageBreak/>
              <w:t>T’ow</w:t>
            </w:r>
            <w:proofErr w:type="spellEnd"/>
            <w:r w:rsidRPr="008239EA">
              <w:rPr>
                <w:rFonts w:ascii="Garamond" w:hAnsi="Garamond"/>
                <w:sz w:val="28"/>
                <w:szCs w:val="28"/>
              </w:rPr>
              <w:t xml:space="preserve"> </w:t>
            </w:r>
            <w:proofErr w:type="spellStart"/>
            <w:r w:rsidRPr="008239EA">
              <w:rPr>
                <w:rFonts w:ascii="Garamond" w:hAnsi="Garamond"/>
                <w:sz w:val="28"/>
                <w:szCs w:val="28"/>
              </w:rPr>
              <w:t>myrgeddyn</w:t>
            </w:r>
            <w:proofErr w:type="spellEnd"/>
            <w:r w:rsidRPr="008239EA">
              <w:rPr>
                <w:rFonts w:ascii="Garamond" w:hAnsi="Garamond"/>
                <w:sz w:val="28"/>
                <w:szCs w:val="28"/>
              </w:rPr>
              <w:t xml:space="preserve"> </w:t>
            </w:r>
            <w:proofErr w:type="spellStart"/>
            <w:r w:rsidRPr="008239EA">
              <w:rPr>
                <w:rFonts w:ascii="Garamond" w:hAnsi="Garamond"/>
                <w:sz w:val="28"/>
                <w:szCs w:val="28"/>
              </w:rPr>
              <w:t>liorish</w:t>
            </w:r>
            <w:proofErr w:type="spellEnd"/>
            <w:r w:rsidRPr="008239EA">
              <w:rPr>
                <w:rFonts w:ascii="Garamond" w:hAnsi="Garamond"/>
                <w:sz w:val="28"/>
                <w:szCs w:val="28"/>
              </w:rPr>
              <w:t xml:space="preserve"> </w:t>
            </w:r>
            <w:proofErr w:type="spellStart"/>
            <w:r w:rsidRPr="008239EA">
              <w:rPr>
                <w:rFonts w:ascii="Garamond" w:hAnsi="Garamond"/>
                <w:sz w:val="28"/>
                <w:szCs w:val="28"/>
              </w:rPr>
              <w:t>shoh</w:t>
            </w:r>
            <w:proofErr w:type="spellEnd"/>
            <w:r w:rsidRPr="008239EA">
              <w:rPr>
                <w:rFonts w:ascii="Garamond" w:hAnsi="Garamond"/>
                <w:sz w:val="28"/>
                <w:szCs w:val="28"/>
              </w:rPr>
              <w:t xml:space="preserve"> er </w:t>
            </w:r>
            <w:proofErr w:type="spellStart"/>
            <w:r w:rsidRPr="008239EA">
              <w:rPr>
                <w:rFonts w:ascii="Garamond" w:hAnsi="Garamond"/>
                <w:sz w:val="28"/>
                <w:szCs w:val="28"/>
              </w:rPr>
              <w:t>dy</w:t>
            </w:r>
            <w:proofErr w:type="spellEnd"/>
            <w:r w:rsidRPr="008239EA">
              <w:rPr>
                <w:rFonts w:ascii="Garamond" w:hAnsi="Garamond"/>
                <w:sz w:val="28"/>
                <w:szCs w:val="28"/>
              </w:rPr>
              <w:t xml:space="preserve"> </w:t>
            </w:r>
            <w:proofErr w:type="spellStart"/>
            <w:r w:rsidRPr="008239EA">
              <w:rPr>
                <w:rFonts w:ascii="Garamond" w:hAnsi="Garamond"/>
                <w:sz w:val="28"/>
                <w:szCs w:val="28"/>
              </w:rPr>
              <w:t>liettal</w:t>
            </w:r>
            <w:proofErr w:type="spellEnd"/>
            <w:r w:rsidRPr="008239EA">
              <w:rPr>
                <w:rFonts w:ascii="Garamond" w:hAnsi="Garamond"/>
                <w:sz w:val="28"/>
                <w:szCs w:val="28"/>
              </w:rPr>
              <w:t xml:space="preserve"> </w:t>
            </w:r>
            <w:proofErr w:type="spellStart"/>
            <w:r w:rsidRPr="008239EA">
              <w:rPr>
                <w:rFonts w:ascii="Garamond" w:hAnsi="Garamond"/>
                <w:sz w:val="28"/>
                <w:szCs w:val="28"/>
              </w:rPr>
              <w:t>veih</w:t>
            </w:r>
            <w:proofErr w:type="spellEnd"/>
            <w:r w:rsidRPr="008239EA">
              <w:rPr>
                <w:rFonts w:ascii="Garamond" w:hAnsi="Garamond"/>
                <w:sz w:val="28"/>
                <w:szCs w:val="28"/>
              </w:rPr>
              <w:t xml:space="preserve"> </w:t>
            </w:r>
            <w:proofErr w:type="spellStart"/>
            <w:r w:rsidRPr="008239EA">
              <w:rPr>
                <w:rFonts w:ascii="Garamond" w:hAnsi="Garamond"/>
                <w:sz w:val="28"/>
                <w:szCs w:val="28"/>
              </w:rPr>
              <w:t>dy</w:t>
            </w:r>
            <w:proofErr w:type="spellEnd"/>
            <w:r w:rsidRPr="008239EA">
              <w:rPr>
                <w:rFonts w:ascii="Garamond" w:hAnsi="Garamond"/>
                <w:sz w:val="28"/>
                <w:szCs w:val="28"/>
              </w:rPr>
              <w:t xml:space="preserve"> </w:t>
            </w:r>
            <w:proofErr w:type="spellStart"/>
            <w:r w:rsidRPr="008239EA">
              <w:rPr>
                <w:rFonts w:ascii="Garamond" w:hAnsi="Garamond"/>
                <w:sz w:val="28"/>
                <w:szCs w:val="28"/>
              </w:rPr>
              <w:t>chooilley</w:t>
            </w:r>
            <w:proofErr w:type="spellEnd"/>
            <w:r w:rsidRPr="008239EA">
              <w:rPr>
                <w:rFonts w:ascii="Garamond" w:hAnsi="Garamond"/>
                <w:sz w:val="28"/>
                <w:szCs w:val="28"/>
              </w:rPr>
              <w:t xml:space="preserve"> </w:t>
            </w:r>
            <w:proofErr w:type="spellStart"/>
            <w:r w:rsidRPr="008239EA">
              <w:rPr>
                <w:rFonts w:ascii="Garamond" w:hAnsi="Garamond"/>
                <w:sz w:val="28"/>
                <w:szCs w:val="28"/>
              </w:rPr>
              <w:t>niau-heeltys</w:t>
            </w:r>
            <w:proofErr w:type="spellEnd"/>
            <w:r w:rsidRPr="008239EA">
              <w:rPr>
                <w:rFonts w:ascii="Garamond" w:hAnsi="Garamond"/>
                <w:sz w:val="28"/>
                <w:szCs w:val="28"/>
              </w:rPr>
              <w:t xml:space="preserve">, </w:t>
            </w:r>
            <w:proofErr w:type="spellStart"/>
            <w:r w:rsidRPr="008239EA">
              <w:rPr>
                <w:rFonts w:ascii="Garamond" w:hAnsi="Garamond"/>
                <w:sz w:val="28"/>
                <w:szCs w:val="28"/>
              </w:rPr>
              <w:t>liorish</w:t>
            </w:r>
            <w:proofErr w:type="spellEnd"/>
            <w:r w:rsidRPr="008239EA">
              <w:rPr>
                <w:rFonts w:ascii="Garamond" w:hAnsi="Garamond"/>
                <w:sz w:val="28"/>
                <w:szCs w:val="28"/>
              </w:rPr>
              <w:t xml:space="preserve"> </w:t>
            </w:r>
            <w:proofErr w:type="spellStart"/>
            <w:r w:rsidRPr="008239EA">
              <w:rPr>
                <w:rFonts w:ascii="Garamond" w:hAnsi="Garamond"/>
                <w:sz w:val="28"/>
                <w:szCs w:val="28"/>
              </w:rPr>
              <w:t>oddys</w:t>
            </w:r>
            <w:proofErr w:type="spellEnd"/>
            <w:r w:rsidRPr="008239EA">
              <w:rPr>
                <w:rFonts w:ascii="Garamond" w:hAnsi="Garamond"/>
                <w:sz w:val="28"/>
                <w:szCs w:val="28"/>
              </w:rPr>
              <w:t xml:space="preserve"> </w:t>
            </w:r>
            <w:proofErr w:type="spellStart"/>
            <w:r w:rsidRPr="008239EA">
              <w:rPr>
                <w:rFonts w:ascii="Garamond" w:hAnsi="Garamond"/>
                <w:sz w:val="28"/>
                <w:szCs w:val="28"/>
              </w:rPr>
              <w:t>oo</w:t>
            </w:r>
            <w:proofErr w:type="spellEnd"/>
            <w:r w:rsidRPr="008239EA">
              <w:rPr>
                <w:rFonts w:ascii="Garamond" w:hAnsi="Garamond"/>
                <w:sz w:val="28"/>
                <w:szCs w:val="28"/>
              </w:rPr>
              <w:t xml:space="preserve"> </w:t>
            </w:r>
            <w:proofErr w:type="spellStart"/>
            <w:r w:rsidRPr="008239EA">
              <w:rPr>
                <w:rFonts w:ascii="Garamond" w:hAnsi="Garamond"/>
                <w:sz w:val="28"/>
                <w:szCs w:val="28"/>
              </w:rPr>
              <w:t>dty</w:t>
            </w:r>
            <w:proofErr w:type="spellEnd"/>
            <w:r w:rsidRPr="008239EA">
              <w:rPr>
                <w:rFonts w:ascii="Garamond" w:hAnsi="Garamond"/>
                <w:sz w:val="28"/>
                <w:szCs w:val="28"/>
              </w:rPr>
              <w:t xml:space="preserve"> </w:t>
            </w:r>
            <w:proofErr w:type="spellStart"/>
            <w:r w:rsidRPr="008239EA">
              <w:rPr>
                <w:rFonts w:ascii="Garamond" w:hAnsi="Garamond"/>
                <w:sz w:val="28"/>
                <w:szCs w:val="28"/>
              </w:rPr>
              <w:t>vioys</w:t>
            </w:r>
            <w:proofErr w:type="spellEnd"/>
            <w:r w:rsidRPr="008239EA">
              <w:rPr>
                <w:rFonts w:ascii="Garamond" w:hAnsi="Garamond"/>
                <w:sz w:val="28"/>
                <w:szCs w:val="28"/>
              </w:rPr>
              <w:t xml:space="preserve"> </w:t>
            </w:r>
            <w:proofErr w:type="spellStart"/>
            <w:r w:rsidRPr="008239EA">
              <w:rPr>
                <w:rFonts w:ascii="Garamond" w:hAnsi="Garamond"/>
                <w:sz w:val="28"/>
                <w:szCs w:val="28"/>
              </w:rPr>
              <w:t>hene</w:t>
            </w:r>
            <w:proofErr w:type="spellEnd"/>
            <w:r w:rsidRPr="008239EA">
              <w:rPr>
                <w:rFonts w:ascii="Garamond" w:hAnsi="Garamond"/>
                <w:sz w:val="28"/>
                <w:szCs w:val="28"/>
              </w:rPr>
              <w:t xml:space="preserve"> y </w:t>
            </w:r>
            <w:proofErr w:type="spellStart"/>
            <w:r w:rsidRPr="008239EA">
              <w:rPr>
                <w:rFonts w:ascii="Garamond" w:hAnsi="Garamond"/>
                <w:sz w:val="28"/>
                <w:szCs w:val="28"/>
              </w:rPr>
              <w:t>stroie</w:t>
            </w:r>
            <w:proofErr w:type="spellEnd"/>
            <w:r w:rsidRPr="008239EA">
              <w:rPr>
                <w:rFonts w:ascii="Garamond" w:hAnsi="Garamond"/>
                <w:sz w:val="28"/>
                <w:szCs w:val="28"/>
              </w:rPr>
              <w:t xml:space="preserve"> as </w:t>
            </w:r>
            <w:proofErr w:type="spellStart"/>
            <w:r w:rsidRPr="008239EA">
              <w:rPr>
                <w:rFonts w:ascii="Garamond" w:hAnsi="Garamond"/>
                <w:sz w:val="28"/>
                <w:szCs w:val="28"/>
              </w:rPr>
              <w:t>cooney</w:t>
            </w:r>
            <w:proofErr w:type="spellEnd"/>
            <w:r w:rsidRPr="008239EA">
              <w:rPr>
                <w:rFonts w:ascii="Garamond" w:hAnsi="Garamond"/>
                <w:sz w:val="28"/>
                <w:szCs w:val="28"/>
              </w:rPr>
              <w:t xml:space="preserve"> </w:t>
            </w:r>
            <w:proofErr w:type="spellStart"/>
            <w:r w:rsidRPr="008239EA">
              <w:rPr>
                <w:rFonts w:ascii="Garamond" w:hAnsi="Garamond"/>
                <w:sz w:val="28"/>
                <w:szCs w:val="28"/>
              </w:rPr>
              <w:t>bioys</w:t>
            </w:r>
            <w:proofErr w:type="spellEnd"/>
            <w:r w:rsidRPr="008239EA">
              <w:rPr>
                <w:rFonts w:ascii="Garamond" w:hAnsi="Garamond"/>
                <w:sz w:val="28"/>
                <w:szCs w:val="28"/>
              </w:rPr>
              <w:t xml:space="preserve"> </w:t>
            </w:r>
            <w:proofErr w:type="spellStart"/>
            <w:r w:rsidRPr="008239EA">
              <w:rPr>
                <w:rFonts w:ascii="Garamond" w:hAnsi="Garamond"/>
                <w:sz w:val="28"/>
                <w:szCs w:val="28"/>
              </w:rPr>
              <w:t>f</w:t>
            </w:r>
            <w:r w:rsidR="00BB3715" w:rsidRPr="00BB3715">
              <w:rPr>
                <w:rFonts w:ascii="Garamond" w:hAnsi="Garamond"/>
                <w:i/>
                <w:sz w:val="28"/>
                <w:szCs w:val="28"/>
              </w:rPr>
              <w:t>e</w:t>
            </w:r>
            <w:r w:rsidRPr="008239EA">
              <w:rPr>
                <w:rFonts w:ascii="Garamond" w:hAnsi="Garamond"/>
                <w:sz w:val="28"/>
                <w:szCs w:val="28"/>
              </w:rPr>
              <w:t>allagh</w:t>
            </w:r>
            <w:proofErr w:type="spellEnd"/>
            <w:r w:rsidRPr="008239EA">
              <w:rPr>
                <w:rFonts w:ascii="Garamond" w:hAnsi="Garamond"/>
                <w:sz w:val="28"/>
                <w:szCs w:val="28"/>
              </w:rPr>
              <w:t xml:space="preserve"> </w:t>
            </w:r>
            <w:proofErr w:type="spellStart"/>
            <w:r w:rsidRPr="008239EA">
              <w:rPr>
                <w:rFonts w:ascii="Garamond" w:hAnsi="Garamond"/>
                <w:sz w:val="28"/>
                <w:szCs w:val="28"/>
              </w:rPr>
              <w:t>elley</w:t>
            </w:r>
            <w:proofErr w:type="spellEnd"/>
            <w:r w:rsidRPr="008239EA">
              <w:rPr>
                <w:rFonts w:ascii="Garamond" w:hAnsi="Garamond"/>
                <w:sz w:val="28"/>
                <w:szCs w:val="28"/>
              </w:rPr>
              <w:t xml:space="preserve"> y chur </w:t>
            </w:r>
            <w:proofErr w:type="spellStart"/>
            <w:r w:rsidRPr="008239EA">
              <w:rPr>
                <w:rFonts w:ascii="Garamond" w:hAnsi="Garamond"/>
                <w:sz w:val="28"/>
                <w:szCs w:val="28"/>
              </w:rPr>
              <w:t>mou</w:t>
            </w:r>
            <w:proofErr w:type="spellEnd"/>
            <w:r w:rsidRPr="008239EA">
              <w:rPr>
                <w:rFonts w:ascii="Garamond" w:hAnsi="Garamond"/>
                <w:sz w:val="28"/>
                <w:szCs w:val="28"/>
              </w:rPr>
              <w:t xml:space="preserve">. </w:t>
            </w:r>
          </w:p>
        </w:tc>
        <w:tc>
          <w:tcPr>
            <w:tcW w:w="3854" w:type="dxa"/>
          </w:tcPr>
          <w:p w14:paraId="6F518764" w14:textId="77777777" w:rsidR="00116626" w:rsidRPr="00F352DB" w:rsidRDefault="00116626" w:rsidP="00DB60C3">
            <w:pPr>
              <w:pStyle w:val="ListParagraph"/>
              <w:ind w:left="0" w:firstLine="227"/>
              <w:jc w:val="both"/>
              <w:rPr>
                <w:rFonts w:ascii="Garamond" w:hAnsi="Garamond" w:cs="Times New Roman"/>
                <w:i/>
                <w:sz w:val="28"/>
              </w:rPr>
            </w:pPr>
            <w:r w:rsidRPr="00F352DB">
              <w:rPr>
                <w:rFonts w:ascii="Garamond" w:hAnsi="Garamond" w:cs="Times New Roman"/>
                <w:i/>
                <w:sz w:val="28"/>
              </w:rPr>
              <w:t>You are also hereby, forbid all intemperance, by which you destroy your own, and help to ruin other Men’s Lives.</w:t>
            </w:r>
          </w:p>
        </w:tc>
        <w:tc>
          <w:tcPr>
            <w:tcW w:w="0" w:type="auto"/>
          </w:tcPr>
          <w:p w14:paraId="25C4018A" w14:textId="77777777" w:rsidR="00116626" w:rsidRPr="002D73DD" w:rsidRDefault="00116626" w:rsidP="00DB60C3">
            <w:pPr>
              <w:pStyle w:val="ListParagraph"/>
              <w:ind w:left="0"/>
              <w:rPr>
                <w:rFonts w:ascii="Garamond" w:hAnsi="Garamond" w:cs="Times New Roman"/>
                <w:i/>
                <w:sz w:val="20"/>
                <w:szCs w:val="20"/>
              </w:rPr>
            </w:pPr>
          </w:p>
        </w:tc>
      </w:tr>
      <w:tr w:rsidR="00116626" w:rsidRPr="00F352DB" w14:paraId="3307908C" w14:textId="77777777" w:rsidTr="000A5AB7">
        <w:tc>
          <w:tcPr>
            <w:tcW w:w="4253" w:type="dxa"/>
          </w:tcPr>
          <w:p w14:paraId="06C7A747" w14:textId="77777777" w:rsidR="00116626" w:rsidRPr="008239EA" w:rsidRDefault="00BB3715" w:rsidP="00DB60C3">
            <w:pPr>
              <w:pStyle w:val="CM3"/>
              <w:widowControl/>
              <w:spacing w:line="240" w:lineRule="auto"/>
              <w:ind w:firstLine="227"/>
              <w:contextualSpacing/>
              <w:jc w:val="both"/>
              <w:rPr>
                <w:rFonts w:ascii="Garamond" w:hAnsi="Garamond"/>
                <w:sz w:val="28"/>
                <w:szCs w:val="28"/>
              </w:rPr>
            </w:pPr>
            <w:proofErr w:type="spellStart"/>
            <w:r>
              <w:rPr>
                <w:rFonts w:ascii="Garamond" w:hAnsi="Garamond"/>
                <w:sz w:val="28"/>
                <w:szCs w:val="28"/>
              </w:rPr>
              <w:t>T</w:t>
            </w:r>
            <w:r w:rsidR="00116626" w:rsidRPr="008239EA">
              <w:rPr>
                <w:rFonts w:ascii="Garamond" w:hAnsi="Garamond"/>
                <w:sz w:val="28"/>
                <w:szCs w:val="28"/>
              </w:rPr>
              <w:t>a</w:t>
            </w:r>
            <w:r>
              <w:rPr>
                <w:rFonts w:ascii="Garamond" w:hAnsi="Garamond"/>
                <w:sz w:val="28"/>
                <w:szCs w:val="28"/>
              </w:rPr>
              <w:t>’</w:t>
            </w:r>
            <w:r w:rsidR="00116626" w:rsidRPr="008239EA">
              <w:rPr>
                <w:rFonts w:ascii="Garamond" w:hAnsi="Garamond"/>
                <w:sz w:val="28"/>
                <w:szCs w:val="28"/>
              </w:rPr>
              <w:t>d</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shoh</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ooilley</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peccaghyn</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mooar</w:t>
            </w:r>
            <w:proofErr w:type="spellEnd"/>
            <w:r w:rsidR="00116626" w:rsidRPr="008239EA">
              <w:rPr>
                <w:rFonts w:ascii="Garamond" w:hAnsi="Garamond"/>
                <w:sz w:val="28"/>
                <w:szCs w:val="28"/>
              </w:rPr>
              <w:t xml:space="preserve"> as </w:t>
            </w:r>
            <w:proofErr w:type="spellStart"/>
            <w:r w:rsidR="00116626" w:rsidRPr="008239EA">
              <w:rPr>
                <w:rFonts w:ascii="Garamond" w:hAnsi="Garamond"/>
                <w:sz w:val="28"/>
                <w:szCs w:val="28"/>
              </w:rPr>
              <w:t>eiree</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cooilleeney</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trome</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orroosyn</w:t>
            </w:r>
            <w:proofErr w:type="spellEnd"/>
            <w:r w:rsidR="00116626" w:rsidRPr="008239EA">
              <w:rPr>
                <w:rFonts w:ascii="Garamond" w:hAnsi="Garamond"/>
                <w:sz w:val="28"/>
                <w:szCs w:val="28"/>
              </w:rPr>
              <w:t xml:space="preserve"> ta cur </w:t>
            </w:r>
            <w:proofErr w:type="spellStart"/>
            <w:r w:rsidR="00116626" w:rsidRPr="008239EA">
              <w:rPr>
                <w:rFonts w:ascii="Garamond" w:hAnsi="Garamond"/>
                <w:sz w:val="28"/>
                <w:szCs w:val="28"/>
              </w:rPr>
              <w:t>sleih</w:t>
            </w:r>
            <w:proofErr w:type="spellEnd"/>
            <w:r w:rsidR="00116626" w:rsidRPr="008239EA">
              <w:rPr>
                <w:rFonts w:ascii="Garamond" w:hAnsi="Garamond"/>
                <w:sz w:val="28"/>
                <w:szCs w:val="28"/>
              </w:rPr>
              <w:t xml:space="preserve"> as y </w:t>
            </w:r>
            <w:proofErr w:type="spellStart"/>
            <w:r w:rsidR="00116626" w:rsidRPr="008239EA">
              <w:rPr>
                <w:rFonts w:ascii="Garamond" w:hAnsi="Garamond"/>
                <w:sz w:val="28"/>
                <w:szCs w:val="28"/>
              </w:rPr>
              <w:t>Teihl</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ny</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sleaih</w:t>
            </w:r>
            <w:proofErr w:type="spellEnd"/>
            <w:r w:rsidR="00116626" w:rsidRPr="008239EA">
              <w:rPr>
                <w:rFonts w:ascii="Garamond" w:hAnsi="Garamond"/>
                <w:sz w:val="28"/>
                <w:szCs w:val="28"/>
              </w:rPr>
              <w:t xml:space="preserve"> </w:t>
            </w:r>
            <w:proofErr w:type="spellStart"/>
            <w:r w:rsidR="00116626" w:rsidRPr="008239EA">
              <w:rPr>
                <w:rFonts w:ascii="Garamond" w:hAnsi="Garamond"/>
                <w:sz w:val="28"/>
                <w:szCs w:val="28"/>
              </w:rPr>
              <w:t>ny</w:t>
            </w:r>
            <w:proofErr w:type="spellEnd"/>
            <w:r w:rsidR="00116626" w:rsidRPr="008239EA">
              <w:rPr>
                <w:rFonts w:ascii="Garamond" w:hAnsi="Garamond"/>
                <w:sz w:val="28"/>
                <w:szCs w:val="28"/>
              </w:rPr>
              <w:t xml:space="preserve"> ta </w:t>
            </w:r>
            <w:proofErr w:type="spellStart"/>
            <w:r w:rsidR="00116626" w:rsidRPr="008239EA">
              <w:rPr>
                <w:rFonts w:ascii="Garamond" w:hAnsi="Garamond"/>
                <w:sz w:val="28"/>
                <w:szCs w:val="28"/>
              </w:rPr>
              <w:t>Jee</w:t>
            </w:r>
            <w:proofErr w:type="spellEnd"/>
            <w:r w:rsidR="00116626" w:rsidRPr="008239EA">
              <w:rPr>
                <w:rFonts w:ascii="Garamond" w:hAnsi="Garamond"/>
                <w:sz w:val="28"/>
                <w:szCs w:val="28"/>
              </w:rPr>
              <w:t xml:space="preserve"> as </w:t>
            </w:r>
            <w:proofErr w:type="spellStart"/>
            <w:r w:rsidR="00116626" w:rsidRPr="008239EA">
              <w:rPr>
                <w:rFonts w:ascii="Garamond" w:hAnsi="Garamond"/>
                <w:sz w:val="28"/>
                <w:szCs w:val="28"/>
              </w:rPr>
              <w:t>Dooghys</w:t>
            </w:r>
            <w:proofErr w:type="spellEnd"/>
            <w:r w:rsidR="00116626" w:rsidRPr="008239EA">
              <w:rPr>
                <w:rFonts w:ascii="Garamond" w:hAnsi="Garamond"/>
                <w:sz w:val="28"/>
                <w:szCs w:val="28"/>
              </w:rPr>
              <w:t xml:space="preserve"> er </w:t>
            </w:r>
            <w:proofErr w:type="spellStart"/>
            <w:r w:rsidR="00116626" w:rsidRPr="008239EA">
              <w:rPr>
                <w:rFonts w:ascii="Garamond" w:hAnsi="Garamond"/>
                <w:sz w:val="28"/>
                <w:szCs w:val="28"/>
              </w:rPr>
              <w:t>phonteil</w:t>
            </w:r>
            <w:proofErr w:type="spellEnd"/>
            <w:r w:rsidR="00116626" w:rsidRPr="008239EA">
              <w:rPr>
                <w:rFonts w:ascii="Garamond" w:hAnsi="Garamond"/>
                <w:sz w:val="28"/>
                <w:szCs w:val="28"/>
              </w:rPr>
              <w:t xml:space="preserve">. </w:t>
            </w:r>
          </w:p>
        </w:tc>
        <w:tc>
          <w:tcPr>
            <w:tcW w:w="3854" w:type="dxa"/>
          </w:tcPr>
          <w:p w14:paraId="3468FB14" w14:textId="77777777" w:rsidR="00116626" w:rsidRPr="00F352DB" w:rsidRDefault="00116626" w:rsidP="00DB60C3">
            <w:pPr>
              <w:pStyle w:val="ListParagraph"/>
              <w:ind w:left="0" w:firstLine="227"/>
              <w:jc w:val="both"/>
              <w:rPr>
                <w:rFonts w:ascii="Garamond" w:hAnsi="Garamond" w:cs="Times New Roman"/>
                <w:i/>
                <w:sz w:val="28"/>
              </w:rPr>
            </w:pPr>
            <w:r w:rsidRPr="00F352DB">
              <w:rPr>
                <w:rFonts w:ascii="Garamond" w:hAnsi="Garamond" w:cs="Times New Roman"/>
                <w:i/>
                <w:sz w:val="28"/>
              </w:rPr>
              <w:t xml:space="preserve">All which are </w:t>
            </w:r>
            <w:proofErr w:type="spellStart"/>
            <w:r w:rsidRPr="00F352DB">
              <w:rPr>
                <w:rFonts w:ascii="Garamond" w:hAnsi="Garamond" w:cs="Times New Roman"/>
                <w:i/>
                <w:sz w:val="28"/>
              </w:rPr>
              <w:t>greevous</w:t>
            </w:r>
            <w:proofErr w:type="spellEnd"/>
            <w:r w:rsidRPr="00F352DB">
              <w:rPr>
                <w:rFonts w:ascii="Garamond" w:hAnsi="Garamond" w:cs="Times New Roman"/>
                <w:i/>
                <w:sz w:val="28"/>
              </w:rPr>
              <w:t xml:space="preserve"> Sins, and a dreadful Vengeance will follow those that send Men out </w:t>
            </w:r>
            <w:r w:rsidRPr="00F352DB">
              <w:rPr>
                <w:rFonts w:ascii="Garamond" w:hAnsi="Garamond" w:cs="Times New Roman"/>
                <w:sz w:val="28"/>
              </w:rPr>
              <w:t>[</w:t>
            </w:r>
            <w:r w:rsidRPr="00BB3715">
              <w:rPr>
                <w:rFonts w:ascii="Garamond" w:hAnsi="Garamond" w:cs="Times New Roman"/>
                <w:sz w:val="28"/>
              </w:rPr>
              <w:t>of</w:t>
            </w:r>
            <w:r w:rsidRPr="00F352DB">
              <w:rPr>
                <w:rFonts w:ascii="Garamond" w:hAnsi="Garamond" w:cs="Times New Roman"/>
                <w:sz w:val="28"/>
              </w:rPr>
              <w:t>]</w:t>
            </w:r>
            <w:r w:rsidRPr="00F352DB">
              <w:rPr>
                <w:rFonts w:ascii="Garamond" w:hAnsi="Garamond" w:cs="Times New Roman"/>
                <w:i/>
                <w:sz w:val="28"/>
              </w:rPr>
              <w:t xml:space="preserve"> the World, sooner than God and Nature designed.</w:t>
            </w:r>
          </w:p>
        </w:tc>
        <w:tc>
          <w:tcPr>
            <w:tcW w:w="0" w:type="auto"/>
          </w:tcPr>
          <w:p w14:paraId="3A74EF27" w14:textId="77777777" w:rsidR="00116626" w:rsidRPr="002D73DD" w:rsidRDefault="00116626" w:rsidP="00DB60C3">
            <w:pPr>
              <w:pStyle w:val="ListParagraph"/>
              <w:ind w:left="0"/>
              <w:rPr>
                <w:rFonts w:ascii="Garamond" w:hAnsi="Garamond" w:cs="Times New Roman"/>
                <w:i/>
                <w:sz w:val="20"/>
                <w:szCs w:val="20"/>
              </w:rPr>
            </w:pPr>
          </w:p>
        </w:tc>
      </w:tr>
      <w:tr w:rsidR="00116626" w:rsidRPr="00F352DB" w14:paraId="1DFD4229" w14:textId="77777777" w:rsidTr="000A5AB7">
        <w:tc>
          <w:tcPr>
            <w:tcW w:w="4253" w:type="dxa"/>
          </w:tcPr>
          <w:p w14:paraId="44411B7B" w14:textId="77777777" w:rsidR="00116626" w:rsidRPr="008239EA" w:rsidRDefault="00116626" w:rsidP="00DB60C3">
            <w:pPr>
              <w:pStyle w:val="CM3"/>
              <w:widowControl/>
              <w:spacing w:line="240" w:lineRule="auto"/>
              <w:ind w:firstLine="227"/>
              <w:contextualSpacing/>
              <w:jc w:val="both"/>
              <w:rPr>
                <w:rFonts w:ascii="Garamond" w:hAnsi="Garamond"/>
                <w:sz w:val="28"/>
                <w:szCs w:val="28"/>
              </w:rPr>
            </w:pPr>
            <w:r w:rsidRPr="008239EA">
              <w:rPr>
                <w:rFonts w:ascii="Garamond" w:hAnsi="Garamond"/>
                <w:i/>
                <w:sz w:val="28"/>
                <w:szCs w:val="28"/>
              </w:rPr>
              <w:t>Q.</w:t>
            </w:r>
            <w:r w:rsidRPr="008239EA">
              <w:rPr>
                <w:rFonts w:ascii="Garamond" w:hAnsi="Garamond"/>
                <w:sz w:val="28"/>
                <w:szCs w:val="28"/>
              </w:rPr>
              <w:t xml:space="preserve"> </w:t>
            </w:r>
            <w:proofErr w:type="spellStart"/>
            <w:r w:rsidRPr="008239EA">
              <w:rPr>
                <w:rFonts w:ascii="Garamond" w:hAnsi="Garamond"/>
                <w:sz w:val="28"/>
                <w:szCs w:val="28"/>
              </w:rPr>
              <w:t>Cre’n</w:t>
            </w:r>
            <w:proofErr w:type="spellEnd"/>
            <w:r w:rsidRPr="008239EA">
              <w:rPr>
                <w:rFonts w:ascii="Garamond" w:hAnsi="Garamond"/>
                <w:sz w:val="28"/>
                <w:szCs w:val="28"/>
              </w:rPr>
              <w:t xml:space="preserve"> </w:t>
            </w:r>
            <w:proofErr w:type="spellStart"/>
            <w:r w:rsidRPr="008239EA">
              <w:rPr>
                <w:rFonts w:ascii="Garamond" w:hAnsi="Garamond"/>
                <w:sz w:val="28"/>
                <w:szCs w:val="28"/>
              </w:rPr>
              <w:t>currym</w:t>
            </w:r>
            <w:proofErr w:type="spellEnd"/>
            <w:r w:rsidRPr="008239EA">
              <w:rPr>
                <w:rFonts w:ascii="Garamond" w:hAnsi="Garamond"/>
                <w:sz w:val="28"/>
                <w:szCs w:val="28"/>
              </w:rPr>
              <w:t xml:space="preserve"> </w:t>
            </w:r>
            <w:proofErr w:type="spellStart"/>
            <w:r w:rsidRPr="008239EA">
              <w:rPr>
                <w:rFonts w:ascii="Garamond" w:hAnsi="Garamond"/>
                <w:sz w:val="28"/>
                <w:szCs w:val="28"/>
              </w:rPr>
              <w:t>t’er</w:t>
            </w:r>
            <w:proofErr w:type="spellEnd"/>
            <w:r w:rsidRPr="008239EA">
              <w:rPr>
                <w:rFonts w:ascii="Garamond" w:hAnsi="Garamond"/>
                <w:sz w:val="28"/>
                <w:szCs w:val="28"/>
              </w:rPr>
              <w:t xml:space="preserve"> </w:t>
            </w:r>
            <w:proofErr w:type="spellStart"/>
            <w:r w:rsidRPr="008239EA">
              <w:rPr>
                <w:rFonts w:ascii="Garamond" w:hAnsi="Garamond"/>
                <w:sz w:val="28"/>
                <w:szCs w:val="28"/>
              </w:rPr>
              <w:t>ny</w:t>
            </w:r>
            <w:proofErr w:type="spellEnd"/>
            <w:r w:rsidRPr="008239EA">
              <w:rPr>
                <w:rFonts w:ascii="Garamond" w:hAnsi="Garamond"/>
                <w:sz w:val="28"/>
                <w:szCs w:val="28"/>
              </w:rPr>
              <w:t xml:space="preserve"> </w:t>
            </w:r>
            <w:proofErr w:type="spellStart"/>
            <w:r w:rsidRPr="008239EA">
              <w:rPr>
                <w:rFonts w:ascii="Garamond" w:hAnsi="Garamond"/>
                <w:sz w:val="28"/>
                <w:szCs w:val="28"/>
              </w:rPr>
              <w:t>harey</w:t>
            </w:r>
            <w:proofErr w:type="spellEnd"/>
            <w:r w:rsidRPr="008239EA">
              <w:rPr>
                <w:rFonts w:ascii="Garamond" w:hAnsi="Garamond"/>
                <w:sz w:val="28"/>
                <w:szCs w:val="28"/>
              </w:rPr>
              <w:t xml:space="preserve"> </w:t>
            </w:r>
            <w:proofErr w:type="spellStart"/>
            <w:r w:rsidRPr="008239EA">
              <w:rPr>
                <w:rFonts w:ascii="Garamond" w:hAnsi="Garamond"/>
                <w:sz w:val="28"/>
                <w:szCs w:val="28"/>
              </w:rPr>
              <w:t>ayns</w:t>
            </w:r>
            <w:proofErr w:type="spellEnd"/>
            <w:r w:rsidRPr="008239EA">
              <w:rPr>
                <w:rFonts w:ascii="Garamond" w:hAnsi="Garamond"/>
                <w:sz w:val="28"/>
                <w:szCs w:val="28"/>
              </w:rPr>
              <w:t xml:space="preserve"> </w:t>
            </w:r>
            <w:proofErr w:type="spellStart"/>
            <w:r w:rsidRPr="008239EA">
              <w:rPr>
                <w:rFonts w:ascii="Garamond" w:hAnsi="Garamond"/>
                <w:sz w:val="28"/>
                <w:szCs w:val="28"/>
              </w:rPr>
              <w:t>yn</w:t>
            </w:r>
            <w:proofErr w:type="spellEnd"/>
            <w:r w:rsidRPr="008239EA">
              <w:rPr>
                <w:rFonts w:ascii="Garamond" w:hAnsi="Garamond"/>
                <w:sz w:val="28"/>
                <w:szCs w:val="28"/>
              </w:rPr>
              <w:t xml:space="preserve"> </w:t>
            </w:r>
            <w:proofErr w:type="spellStart"/>
            <w:r w:rsidRPr="008239EA">
              <w:rPr>
                <w:rFonts w:ascii="Garamond" w:hAnsi="Garamond"/>
                <w:sz w:val="28"/>
                <w:szCs w:val="28"/>
              </w:rPr>
              <w:t>Anney</w:t>
            </w:r>
            <w:proofErr w:type="spellEnd"/>
            <w:r w:rsidRPr="008239EA">
              <w:rPr>
                <w:rFonts w:ascii="Garamond" w:hAnsi="Garamond"/>
                <w:sz w:val="28"/>
                <w:szCs w:val="28"/>
              </w:rPr>
              <w:t xml:space="preserve"> </w:t>
            </w:r>
            <w:proofErr w:type="spellStart"/>
            <w:r w:rsidRPr="008239EA">
              <w:rPr>
                <w:rFonts w:ascii="Garamond" w:hAnsi="Garamond"/>
                <w:sz w:val="28"/>
                <w:szCs w:val="28"/>
              </w:rPr>
              <w:t>shoh</w:t>
            </w:r>
            <w:proofErr w:type="spellEnd"/>
            <w:r w:rsidRPr="008239EA">
              <w:rPr>
                <w:rFonts w:ascii="Garamond" w:hAnsi="Garamond"/>
                <w:i/>
                <w:sz w:val="28"/>
                <w:szCs w:val="28"/>
              </w:rPr>
              <w:t> </w:t>
            </w:r>
            <w:r w:rsidRPr="008239EA">
              <w:rPr>
                <w:rFonts w:ascii="Garamond" w:hAnsi="Garamond"/>
                <w:sz w:val="28"/>
                <w:szCs w:val="28"/>
              </w:rPr>
              <w:t xml:space="preserve">? </w:t>
            </w:r>
          </w:p>
        </w:tc>
        <w:tc>
          <w:tcPr>
            <w:tcW w:w="3854" w:type="dxa"/>
          </w:tcPr>
          <w:p w14:paraId="10C8289C" w14:textId="77777777" w:rsidR="00116626" w:rsidRPr="00F352DB" w:rsidRDefault="00116626"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the Duty required in this Commandment ?</w:t>
            </w:r>
          </w:p>
        </w:tc>
        <w:tc>
          <w:tcPr>
            <w:tcW w:w="0" w:type="auto"/>
          </w:tcPr>
          <w:p w14:paraId="69CAA3DD" w14:textId="77777777" w:rsidR="00116626" w:rsidRPr="002D73DD" w:rsidRDefault="00116626" w:rsidP="00DB60C3">
            <w:pPr>
              <w:pStyle w:val="ListParagraph"/>
              <w:ind w:left="0"/>
              <w:rPr>
                <w:rFonts w:ascii="Garamond" w:hAnsi="Garamond" w:cs="Times New Roman"/>
                <w:sz w:val="20"/>
                <w:szCs w:val="20"/>
              </w:rPr>
            </w:pPr>
          </w:p>
        </w:tc>
      </w:tr>
      <w:tr w:rsidR="00BB3715" w:rsidRPr="00F352DB" w14:paraId="5109AD0E" w14:textId="77777777" w:rsidTr="000A5AB7">
        <w:tc>
          <w:tcPr>
            <w:tcW w:w="4253" w:type="dxa"/>
          </w:tcPr>
          <w:p w14:paraId="17DFCF73" w14:textId="77777777" w:rsidR="00BB3715" w:rsidRPr="00842E00" w:rsidRDefault="00BB3715" w:rsidP="00DB60C3">
            <w:pPr>
              <w:pStyle w:val="CM3"/>
              <w:widowControl/>
              <w:spacing w:line="240" w:lineRule="auto"/>
              <w:ind w:firstLine="227"/>
              <w:contextualSpacing/>
              <w:jc w:val="both"/>
              <w:rPr>
                <w:rFonts w:ascii="Garamond" w:hAnsi="Garamond"/>
                <w:sz w:val="28"/>
                <w:szCs w:val="28"/>
              </w:rPr>
            </w:pPr>
            <w:r w:rsidRPr="00842E00">
              <w:rPr>
                <w:rFonts w:ascii="Garamond" w:hAnsi="Garamond"/>
                <w:i/>
                <w:sz w:val="28"/>
                <w:szCs w:val="28"/>
              </w:rPr>
              <w:t xml:space="preserve">A. </w:t>
            </w:r>
            <w:proofErr w:type="spellStart"/>
            <w:r w:rsidRPr="00842E00">
              <w:rPr>
                <w:rFonts w:ascii="Garamond" w:hAnsi="Garamond"/>
                <w:sz w:val="28"/>
                <w:szCs w:val="28"/>
              </w:rPr>
              <w:t>Yn</w:t>
            </w:r>
            <w:proofErr w:type="spellEnd"/>
            <w:r w:rsidRPr="00842E00">
              <w:rPr>
                <w:rFonts w:ascii="Garamond" w:hAnsi="Garamond"/>
                <w:sz w:val="28"/>
                <w:szCs w:val="28"/>
              </w:rPr>
              <w:t xml:space="preserve"> </w:t>
            </w:r>
            <w:proofErr w:type="spellStart"/>
            <w:r w:rsidRPr="00842E00">
              <w:rPr>
                <w:rFonts w:ascii="Garamond" w:hAnsi="Garamond"/>
                <w:sz w:val="28"/>
                <w:szCs w:val="28"/>
              </w:rPr>
              <w:t>Currym</w:t>
            </w:r>
            <w:proofErr w:type="spellEnd"/>
            <w:r w:rsidRPr="00842E00">
              <w:rPr>
                <w:rFonts w:ascii="Garamond" w:hAnsi="Garamond"/>
                <w:sz w:val="28"/>
                <w:szCs w:val="28"/>
              </w:rPr>
              <w:t xml:space="preserve"> </w:t>
            </w:r>
            <w:proofErr w:type="spellStart"/>
            <w:r w:rsidRPr="00842E00">
              <w:rPr>
                <w:rFonts w:ascii="Garamond" w:hAnsi="Garamond"/>
                <w:sz w:val="28"/>
                <w:szCs w:val="28"/>
              </w:rPr>
              <w:t>ayd</w:t>
            </w:r>
            <w:proofErr w:type="spellEnd"/>
            <w:r w:rsidRPr="00842E00">
              <w:rPr>
                <w:rFonts w:ascii="Garamond" w:hAnsi="Garamond"/>
                <w:sz w:val="28"/>
                <w:szCs w:val="28"/>
              </w:rPr>
              <w:t xml:space="preserve"> eh </w:t>
            </w:r>
            <w:proofErr w:type="spellStart"/>
            <w:r w:rsidRPr="00842E00">
              <w:rPr>
                <w:rFonts w:ascii="Garamond" w:hAnsi="Garamond"/>
                <w:sz w:val="28"/>
                <w:szCs w:val="28"/>
              </w:rPr>
              <w:t>chooish</w:t>
            </w:r>
            <w:proofErr w:type="spellEnd"/>
            <w:r w:rsidRPr="00842E00">
              <w:rPr>
                <w:rFonts w:ascii="Garamond" w:hAnsi="Garamond"/>
                <w:sz w:val="28"/>
                <w:szCs w:val="28"/>
              </w:rPr>
              <w:t xml:space="preserve"> as </w:t>
            </w:r>
            <w:proofErr w:type="spellStart"/>
            <w:r w:rsidRPr="00842E00">
              <w:rPr>
                <w:rFonts w:ascii="Garamond" w:hAnsi="Garamond"/>
                <w:sz w:val="28"/>
                <w:szCs w:val="28"/>
              </w:rPr>
              <w:t>oddys</w:t>
            </w:r>
            <w:proofErr w:type="spellEnd"/>
            <w:r w:rsidRPr="00842E00">
              <w:rPr>
                <w:rFonts w:ascii="Garamond" w:hAnsi="Garamond"/>
                <w:sz w:val="28"/>
                <w:szCs w:val="28"/>
              </w:rPr>
              <w:t xml:space="preserve"> </w:t>
            </w:r>
            <w:proofErr w:type="spellStart"/>
            <w:r w:rsidRPr="00842E00">
              <w:rPr>
                <w:rFonts w:ascii="Garamond" w:hAnsi="Garamond"/>
                <w:sz w:val="28"/>
                <w:szCs w:val="28"/>
              </w:rPr>
              <w:t>oo</w:t>
            </w:r>
            <w:proofErr w:type="spellEnd"/>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veaghey</w:t>
            </w:r>
            <w:proofErr w:type="spellEnd"/>
            <w:r w:rsidRPr="00842E00">
              <w:rPr>
                <w:rFonts w:ascii="Garamond" w:hAnsi="Garamond"/>
                <w:sz w:val="28"/>
                <w:szCs w:val="28"/>
              </w:rPr>
              <w:t xml:space="preserve"> </w:t>
            </w:r>
            <w:proofErr w:type="spellStart"/>
            <w:r w:rsidRPr="00842E00">
              <w:rPr>
                <w:rFonts w:ascii="Garamond" w:hAnsi="Garamond"/>
                <w:sz w:val="28"/>
                <w:szCs w:val="28"/>
              </w:rPr>
              <w:t>ayns</w:t>
            </w:r>
            <w:proofErr w:type="spellEnd"/>
            <w:r w:rsidRPr="00842E00">
              <w:rPr>
                <w:rFonts w:ascii="Garamond" w:hAnsi="Garamond"/>
                <w:sz w:val="28"/>
                <w:szCs w:val="28"/>
              </w:rPr>
              <w:t xml:space="preserve"> </w:t>
            </w:r>
            <w:proofErr w:type="spellStart"/>
            <w:r w:rsidRPr="00842E00">
              <w:rPr>
                <w:rFonts w:ascii="Garamond" w:hAnsi="Garamond"/>
                <w:sz w:val="28"/>
                <w:szCs w:val="28"/>
              </w:rPr>
              <w:t>shee</w:t>
            </w:r>
            <w:proofErr w:type="spellEnd"/>
            <w:r w:rsidRPr="00842E00">
              <w:rPr>
                <w:rFonts w:ascii="Garamond" w:hAnsi="Garamond"/>
                <w:sz w:val="28"/>
                <w:szCs w:val="28"/>
              </w:rPr>
              <w:t xml:space="preserve"> </w:t>
            </w:r>
            <w:proofErr w:type="spellStart"/>
            <w:r w:rsidRPr="00842E00">
              <w:rPr>
                <w:rFonts w:ascii="Garamond" w:hAnsi="Garamond"/>
                <w:sz w:val="28"/>
                <w:szCs w:val="28"/>
              </w:rPr>
              <w:t>rish</w:t>
            </w:r>
            <w:proofErr w:type="spellEnd"/>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chooilley</w:t>
            </w:r>
            <w:proofErr w:type="spellEnd"/>
            <w:r w:rsidRPr="00842E00">
              <w:rPr>
                <w:rFonts w:ascii="Garamond" w:hAnsi="Garamond"/>
                <w:sz w:val="28"/>
                <w:szCs w:val="28"/>
              </w:rPr>
              <w:t xml:space="preserve"> </w:t>
            </w:r>
            <w:proofErr w:type="spellStart"/>
            <w:r w:rsidRPr="00842E00">
              <w:rPr>
                <w:rFonts w:ascii="Garamond" w:hAnsi="Garamond"/>
                <w:sz w:val="28"/>
                <w:szCs w:val="28"/>
              </w:rPr>
              <w:t>ghooinney</w:t>
            </w:r>
            <w:proofErr w:type="spellEnd"/>
            <w:r w:rsidRPr="00842E00">
              <w:rPr>
                <w:rFonts w:ascii="Garamond" w:hAnsi="Garamond"/>
                <w:sz w:val="28"/>
                <w:szCs w:val="28"/>
              </w:rPr>
              <w:t xml:space="preserve">. Dy </w:t>
            </w:r>
            <w:proofErr w:type="spellStart"/>
            <w:r w:rsidRPr="00842E00">
              <w:rPr>
                <w:rFonts w:ascii="Garamond" w:hAnsi="Garamond"/>
                <w:sz w:val="28"/>
                <w:szCs w:val="28"/>
              </w:rPr>
              <w:t>hea</w:t>
            </w:r>
            <w:proofErr w:type="spellEnd"/>
            <w:r w:rsidRPr="00842E00">
              <w:rPr>
                <w:rFonts w:ascii="Garamond" w:hAnsi="Garamond"/>
                <w:sz w:val="28"/>
                <w:szCs w:val="28"/>
              </w:rPr>
              <w:t xml:space="preserve"> </w:t>
            </w:r>
            <w:proofErr w:type="spellStart"/>
            <w:r w:rsidRPr="00842E00">
              <w:rPr>
                <w:rFonts w:ascii="Garamond" w:hAnsi="Garamond"/>
                <w:sz w:val="28"/>
                <w:szCs w:val="28"/>
              </w:rPr>
              <w:t>veih</w:t>
            </w:r>
            <w:proofErr w:type="spellEnd"/>
            <w:r w:rsidRPr="00842E00">
              <w:rPr>
                <w:rFonts w:ascii="Garamond" w:hAnsi="Garamond"/>
                <w:sz w:val="28"/>
                <w:szCs w:val="28"/>
              </w:rPr>
              <w:t xml:space="preserve"> </w:t>
            </w:r>
            <w:proofErr w:type="spellStart"/>
            <w:r w:rsidRPr="00842E00">
              <w:rPr>
                <w:rFonts w:ascii="Garamond" w:hAnsi="Garamond"/>
                <w:sz w:val="28"/>
                <w:szCs w:val="28"/>
              </w:rPr>
              <w:t>sheshaght</w:t>
            </w:r>
            <w:proofErr w:type="spellEnd"/>
            <w:r w:rsidRPr="00842E00">
              <w:rPr>
                <w:rFonts w:ascii="Garamond" w:hAnsi="Garamond"/>
                <w:sz w:val="28"/>
                <w:szCs w:val="28"/>
              </w:rPr>
              <w:t xml:space="preserve"> </w:t>
            </w:r>
            <w:proofErr w:type="spellStart"/>
            <w:r w:rsidRPr="00842E00">
              <w:rPr>
                <w:rFonts w:ascii="Garamond" w:hAnsi="Garamond"/>
                <w:i/>
                <w:sz w:val="28"/>
                <w:szCs w:val="28"/>
              </w:rPr>
              <w:t>sleih</w:t>
            </w:r>
            <w:proofErr w:type="spellEnd"/>
            <w:r w:rsidRPr="00842E00">
              <w:rPr>
                <w:rFonts w:ascii="Garamond" w:hAnsi="Garamond"/>
                <w:sz w:val="28"/>
                <w:szCs w:val="28"/>
              </w:rPr>
              <w:t xml:space="preserve"> </w:t>
            </w:r>
            <w:proofErr w:type="spellStart"/>
            <w:r w:rsidRPr="00842E00">
              <w:rPr>
                <w:rFonts w:ascii="Garamond" w:hAnsi="Garamond"/>
                <w:i/>
                <w:sz w:val="28"/>
                <w:szCs w:val="28"/>
              </w:rPr>
              <w:t>streeuagh</w:t>
            </w:r>
            <w:proofErr w:type="spellEnd"/>
            <w:r w:rsidRPr="00842E00">
              <w:rPr>
                <w:rFonts w:ascii="Garamond" w:hAnsi="Garamond"/>
                <w:sz w:val="28"/>
                <w:szCs w:val="28"/>
              </w:rPr>
              <w:t xml:space="preserve">. Dy </w:t>
            </w:r>
            <w:proofErr w:type="spellStart"/>
            <w:r w:rsidRPr="00842E00">
              <w:rPr>
                <w:rFonts w:ascii="Garamond" w:hAnsi="Garamond"/>
                <w:i/>
                <w:sz w:val="28"/>
                <w:szCs w:val="28"/>
              </w:rPr>
              <w:t>livrey</w:t>
            </w:r>
            <w:proofErr w:type="spellEnd"/>
            <w:r w:rsidRPr="00842E00">
              <w:rPr>
                <w:rFonts w:ascii="Garamond" w:hAnsi="Garamond"/>
                <w:i/>
                <w:sz w:val="28"/>
                <w:szCs w:val="28"/>
              </w:rPr>
              <w:t xml:space="preserve"> </w:t>
            </w:r>
            <w:proofErr w:type="spellStart"/>
            <w:r w:rsidRPr="00842E00">
              <w:rPr>
                <w:rFonts w:ascii="Garamond" w:hAnsi="Garamond"/>
                <w:i/>
                <w:sz w:val="28"/>
                <w:szCs w:val="28"/>
              </w:rPr>
              <w:t>adsyn</w:t>
            </w:r>
            <w:proofErr w:type="spellEnd"/>
            <w:r w:rsidRPr="00842E00">
              <w:rPr>
                <w:rFonts w:ascii="Garamond" w:hAnsi="Garamond"/>
                <w:i/>
                <w:sz w:val="28"/>
                <w:szCs w:val="28"/>
              </w:rPr>
              <w:t xml:space="preserve"> ta </w:t>
            </w:r>
            <w:proofErr w:type="spellStart"/>
            <w:r w:rsidRPr="00842E00">
              <w:rPr>
                <w:rFonts w:ascii="Garamond" w:hAnsi="Garamond"/>
                <w:i/>
                <w:sz w:val="28"/>
                <w:szCs w:val="28"/>
              </w:rPr>
              <w:t>tranlasit</w:t>
            </w:r>
            <w:proofErr w:type="spellEnd"/>
            <w:r w:rsidRPr="00842E00">
              <w:rPr>
                <w:rFonts w:ascii="Garamond" w:hAnsi="Garamond"/>
                <w:sz w:val="28"/>
                <w:szCs w:val="28"/>
              </w:rPr>
              <w:t>, a</w:t>
            </w:r>
            <w:r w:rsidRPr="00842E00">
              <w:rPr>
                <w:rFonts w:ascii="Garamond" w:hAnsi="Garamond"/>
                <w:i/>
                <w:sz w:val="28"/>
                <w:szCs w:val="28"/>
              </w:rPr>
              <w:t>s</w:t>
            </w:r>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ve</w:t>
            </w:r>
            <w:proofErr w:type="spellEnd"/>
            <w:r w:rsidRPr="00842E00">
              <w:rPr>
                <w:rFonts w:ascii="Garamond" w:hAnsi="Garamond"/>
                <w:sz w:val="28"/>
                <w:szCs w:val="28"/>
              </w:rPr>
              <w:t xml:space="preserve"> </w:t>
            </w:r>
            <w:proofErr w:type="spellStart"/>
            <w:r w:rsidRPr="00842E00">
              <w:rPr>
                <w:rFonts w:ascii="Garamond" w:hAnsi="Garamond"/>
                <w:sz w:val="28"/>
                <w:szCs w:val="28"/>
              </w:rPr>
              <w:t>myghynagh</w:t>
            </w:r>
            <w:proofErr w:type="spellEnd"/>
            <w:r w:rsidRPr="00842E00">
              <w:rPr>
                <w:rFonts w:ascii="Garamond" w:hAnsi="Garamond"/>
                <w:sz w:val="28"/>
                <w:szCs w:val="28"/>
              </w:rPr>
              <w:t xml:space="preserve"> </w:t>
            </w:r>
            <w:proofErr w:type="spellStart"/>
            <w:r w:rsidRPr="00842E00">
              <w:rPr>
                <w:rFonts w:ascii="Garamond" w:hAnsi="Garamond"/>
                <w:sz w:val="28"/>
                <w:szCs w:val="28"/>
              </w:rPr>
              <w:t>daue-syn</w:t>
            </w:r>
            <w:proofErr w:type="spellEnd"/>
            <w:r w:rsidRPr="00842E00">
              <w:rPr>
                <w:rFonts w:ascii="Garamond" w:hAnsi="Garamond"/>
                <w:sz w:val="28"/>
                <w:szCs w:val="28"/>
              </w:rPr>
              <w:t xml:space="preserve"> </w:t>
            </w:r>
            <w:proofErr w:type="spellStart"/>
            <w:r w:rsidRPr="00842E00">
              <w:rPr>
                <w:rFonts w:ascii="Garamond" w:hAnsi="Garamond"/>
                <w:sz w:val="28"/>
                <w:szCs w:val="28"/>
              </w:rPr>
              <w:t>t’ayns</w:t>
            </w:r>
            <w:proofErr w:type="spellEnd"/>
            <w:r w:rsidRPr="00842E00">
              <w:rPr>
                <w:rFonts w:ascii="Garamond" w:hAnsi="Garamond"/>
                <w:sz w:val="28"/>
                <w:szCs w:val="28"/>
              </w:rPr>
              <w:t xml:space="preserve"> </w:t>
            </w:r>
            <w:proofErr w:type="spellStart"/>
            <w:r w:rsidRPr="00842E00">
              <w:rPr>
                <w:rFonts w:ascii="Garamond" w:hAnsi="Garamond"/>
                <w:sz w:val="28"/>
                <w:szCs w:val="28"/>
              </w:rPr>
              <w:t>Seaghyn</w:t>
            </w:r>
            <w:proofErr w:type="spellEnd"/>
            <w:r w:rsidRPr="00842E00">
              <w:rPr>
                <w:rFonts w:ascii="Garamond" w:hAnsi="Garamond"/>
                <w:sz w:val="28"/>
                <w:szCs w:val="28"/>
              </w:rPr>
              <w:t xml:space="preserve">. Dy </w:t>
            </w:r>
            <w:proofErr w:type="spellStart"/>
            <w:r w:rsidRPr="00842E00">
              <w:rPr>
                <w:rFonts w:ascii="Garamond" w:hAnsi="Garamond"/>
                <w:i/>
                <w:sz w:val="28"/>
                <w:szCs w:val="28"/>
              </w:rPr>
              <w:t>ymmyrkey</w:t>
            </w:r>
            <w:proofErr w:type="spellEnd"/>
            <w:r w:rsidRPr="00842E00">
              <w:rPr>
                <w:rFonts w:ascii="Garamond" w:hAnsi="Garamond"/>
                <w:i/>
                <w:sz w:val="28"/>
                <w:szCs w:val="28"/>
              </w:rPr>
              <w:t xml:space="preserve"> </w:t>
            </w:r>
            <w:proofErr w:type="spellStart"/>
            <w:r w:rsidRPr="00842E00">
              <w:rPr>
                <w:rFonts w:ascii="Garamond" w:hAnsi="Garamond"/>
                <w:i/>
                <w:sz w:val="28"/>
                <w:szCs w:val="28"/>
              </w:rPr>
              <w:t>lesh</w:t>
            </w:r>
            <w:proofErr w:type="spellEnd"/>
            <w:r w:rsidRPr="00842E00">
              <w:rPr>
                <w:rFonts w:ascii="Garamond" w:hAnsi="Garamond"/>
                <w:i/>
                <w:sz w:val="28"/>
                <w:szCs w:val="28"/>
              </w:rPr>
              <w:t xml:space="preserve"> as </w:t>
            </w:r>
            <w:proofErr w:type="spellStart"/>
            <w:r w:rsidRPr="00842E00">
              <w:rPr>
                <w:rFonts w:ascii="Garamond" w:hAnsi="Garamond"/>
                <w:i/>
                <w:sz w:val="28"/>
                <w:szCs w:val="28"/>
              </w:rPr>
              <w:t>dy</w:t>
            </w:r>
            <w:proofErr w:type="spellEnd"/>
            <w:r w:rsidRPr="00842E00">
              <w:rPr>
                <w:rFonts w:ascii="Garamond" w:hAnsi="Garamond"/>
                <w:i/>
                <w:sz w:val="28"/>
                <w:szCs w:val="28"/>
              </w:rPr>
              <w:t xml:space="preserve"> </w:t>
            </w:r>
            <w:proofErr w:type="spellStart"/>
            <w:r w:rsidRPr="00842E00">
              <w:rPr>
                <w:rFonts w:ascii="Garamond" w:hAnsi="Garamond"/>
                <w:i/>
                <w:sz w:val="28"/>
                <w:szCs w:val="28"/>
              </w:rPr>
              <w:t>leih</w:t>
            </w:r>
            <w:proofErr w:type="spellEnd"/>
            <w:r w:rsidRPr="00842E00">
              <w:rPr>
                <w:rFonts w:ascii="Garamond" w:hAnsi="Garamond"/>
                <w:i/>
                <w:sz w:val="28"/>
                <w:szCs w:val="28"/>
              </w:rPr>
              <w:t xml:space="preserve"> </w:t>
            </w:r>
            <w:proofErr w:type="spellStart"/>
            <w:r w:rsidRPr="00842E00">
              <w:rPr>
                <w:rFonts w:ascii="Garamond" w:hAnsi="Garamond"/>
                <w:i/>
                <w:sz w:val="28"/>
                <w:szCs w:val="28"/>
              </w:rPr>
              <w:t>yn</w:t>
            </w:r>
            <w:proofErr w:type="spellEnd"/>
            <w:r w:rsidRPr="00842E00">
              <w:rPr>
                <w:rFonts w:ascii="Garamond" w:hAnsi="Garamond"/>
                <w:i/>
                <w:sz w:val="28"/>
                <w:szCs w:val="28"/>
              </w:rPr>
              <w:t xml:space="preserve"> </w:t>
            </w:r>
            <w:proofErr w:type="spellStart"/>
            <w:r w:rsidRPr="00842E00">
              <w:rPr>
                <w:rFonts w:ascii="Garamond" w:hAnsi="Garamond"/>
                <w:i/>
                <w:sz w:val="28"/>
                <w:szCs w:val="28"/>
              </w:rPr>
              <w:t>derrey</w:t>
            </w:r>
            <w:proofErr w:type="spellEnd"/>
            <w:r w:rsidRPr="00842E00">
              <w:rPr>
                <w:rFonts w:ascii="Garamond" w:hAnsi="Garamond"/>
                <w:i/>
                <w:sz w:val="28"/>
                <w:szCs w:val="28"/>
              </w:rPr>
              <w:t xml:space="preserve"> yeh </w:t>
            </w:r>
            <w:proofErr w:type="spellStart"/>
            <w:r w:rsidRPr="00842E00">
              <w:rPr>
                <w:rFonts w:ascii="Garamond" w:hAnsi="Garamond"/>
                <w:i/>
                <w:sz w:val="28"/>
                <w:szCs w:val="28"/>
              </w:rPr>
              <w:t>da’n</w:t>
            </w:r>
            <w:proofErr w:type="spellEnd"/>
            <w:r w:rsidRPr="00842E00">
              <w:rPr>
                <w:rFonts w:ascii="Garamond" w:hAnsi="Garamond"/>
                <w:i/>
                <w:sz w:val="28"/>
                <w:szCs w:val="28"/>
              </w:rPr>
              <w:t xml:space="preserve"> </w:t>
            </w:r>
            <w:proofErr w:type="spellStart"/>
            <w:r w:rsidRPr="00842E00">
              <w:rPr>
                <w:rFonts w:ascii="Garamond" w:hAnsi="Garamond"/>
                <w:i/>
                <w:sz w:val="28"/>
                <w:szCs w:val="28"/>
              </w:rPr>
              <w:t>jeh</w:t>
            </w:r>
            <w:proofErr w:type="spellEnd"/>
            <w:r w:rsidRPr="00842E00">
              <w:rPr>
                <w:rFonts w:ascii="Garamond" w:hAnsi="Garamond"/>
                <w:i/>
                <w:sz w:val="28"/>
                <w:szCs w:val="28"/>
              </w:rPr>
              <w:t xml:space="preserve"> </w:t>
            </w:r>
            <w:proofErr w:type="spellStart"/>
            <w:r w:rsidRPr="00842E00">
              <w:rPr>
                <w:rFonts w:ascii="Garamond" w:hAnsi="Garamond"/>
                <w:i/>
                <w:sz w:val="28"/>
                <w:szCs w:val="28"/>
              </w:rPr>
              <w:t>elley</w:t>
            </w:r>
            <w:proofErr w:type="spellEnd"/>
            <w:r w:rsidRPr="00842E00">
              <w:rPr>
                <w:rFonts w:ascii="Garamond" w:hAnsi="Garamond"/>
                <w:sz w:val="28"/>
                <w:szCs w:val="28"/>
              </w:rPr>
              <w:t xml:space="preserve">, as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ve</w:t>
            </w:r>
            <w:proofErr w:type="spellEnd"/>
            <w:r w:rsidRPr="00842E00">
              <w:rPr>
                <w:rFonts w:ascii="Garamond" w:hAnsi="Garamond"/>
                <w:sz w:val="28"/>
                <w:szCs w:val="28"/>
              </w:rPr>
              <w:t xml:space="preserve"> </w:t>
            </w:r>
            <w:proofErr w:type="spellStart"/>
            <w:r w:rsidRPr="00842E00">
              <w:rPr>
                <w:rFonts w:ascii="Garamond" w:hAnsi="Garamond"/>
                <w:sz w:val="28"/>
                <w:szCs w:val="28"/>
              </w:rPr>
              <w:t>feer</w:t>
            </w:r>
            <w:proofErr w:type="spellEnd"/>
            <w:r w:rsidRPr="00842E00">
              <w:rPr>
                <w:rFonts w:ascii="Garamond" w:hAnsi="Garamond"/>
                <w:sz w:val="28"/>
                <w:szCs w:val="28"/>
              </w:rPr>
              <w:t xml:space="preserve"> </w:t>
            </w:r>
            <w:proofErr w:type="spellStart"/>
            <w:r w:rsidRPr="00842E00">
              <w:rPr>
                <w:rFonts w:ascii="Garamond" w:hAnsi="Garamond"/>
                <w:sz w:val="28"/>
                <w:szCs w:val="28"/>
              </w:rPr>
              <w:t>vooiagh</w:t>
            </w:r>
            <w:proofErr w:type="spellEnd"/>
            <w:r w:rsidRPr="00842E00">
              <w:rPr>
                <w:rFonts w:ascii="Garamond" w:hAnsi="Garamond"/>
                <w:sz w:val="28"/>
                <w:szCs w:val="28"/>
              </w:rPr>
              <w:t xml:space="preserve"> </w:t>
            </w:r>
            <w:proofErr w:type="spellStart"/>
            <w:r w:rsidRPr="00842E00">
              <w:rPr>
                <w:rFonts w:ascii="Garamond" w:hAnsi="Garamond"/>
                <w:sz w:val="28"/>
                <w:szCs w:val="28"/>
              </w:rPr>
              <w:t>jeh</w:t>
            </w:r>
            <w:proofErr w:type="spellEnd"/>
            <w:r w:rsidRPr="00842E00">
              <w:rPr>
                <w:rFonts w:ascii="Garamond" w:hAnsi="Garamond"/>
                <w:sz w:val="28"/>
                <w:szCs w:val="28"/>
              </w:rPr>
              <w:t xml:space="preserve"> </w:t>
            </w:r>
            <w:proofErr w:type="spellStart"/>
            <w:r w:rsidRPr="00842E00">
              <w:rPr>
                <w:rFonts w:ascii="Garamond" w:hAnsi="Garamond"/>
                <w:sz w:val="28"/>
                <w:szCs w:val="28"/>
              </w:rPr>
              <w:t>miys</w:t>
            </w:r>
            <w:proofErr w:type="spellEnd"/>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chooilley</w:t>
            </w:r>
            <w:proofErr w:type="spellEnd"/>
            <w:r w:rsidRPr="00842E00">
              <w:rPr>
                <w:rFonts w:ascii="Garamond" w:hAnsi="Garamond"/>
                <w:sz w:val="28"/>
                <w:szCs w:val="28"/>
              </w:rPr>
              <w:t xml:space="preserve"> </w:t>
            </w:r>
            <w:proofErr w:type="spellStart"/>
            <w:r w:rsidRPr="00842E00">
              <w:rPr>
                <w:rFonts w:ascii="Garamond" w:hAnsi="Garamond"/>
                <w:sz w:val="28"/>
                <w:szCs w:val="28"/>
              </w:rPr>
              <w:t>ghooinney</w:t>
            </w:r>
            <w:proofErr w:type="spellEnd"/>
            <w:r w:rsidRPr="00842E00">
              <w:rPr>
                <w:rFonts w:ascii="Garamond" w:hAnsi="Garamond"/>
                <w:sz w:val="28"/>
                <w:szCs w:val="28"/>
              </w:rPr>
              <w:t xml:space="preserve">. </w:t>
            </w:r>
          </w:p>
        </w:tc>
        <w:tc>
          <w:tcPr>
            <w:tcW w:w="3854" w:type="dxa"/>
          </w:tcPr>
          <w:p w14:paraId="00263D3B" w14:textId="77777777" w:rsidR="00BB3715" w:rsidRPr="00F352DB" w:rsidRDefault="00BB3715"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It is your Duty, as much as in you lieth, to live peaceably with all Men. To avoid the Company </w:t>
            </w:r>
            <w:r w:rsidRPr="00F352DB">
              <w:rPr>
                <w:rFonts w:ascii="Garamond" w:hAnsi="Garamond" w:cs="Times New Roman"/>
                <w:sz w:val="28"/>
              </w:rPr>
              <w:t>of contentious People. To deliver the Oppressed,</w:t>
            </w:r>
            <w:r w:rsidRPr="00F352DB">
              <w:rPr>
                <w:rFonts w:ascii="Garamond" w:hAnsi="Garamond" w:cs="Times New Roman"/>
                <w:i/>
                <w:sz w:val="28"/>
              </w:rPr>
              <w:t xml:space="preserve"> and to be merciful to such as are in Misery</w:t>
            </w:r>
            <w:r w:rsidRPr="00F352DB">
              <w:rPr>
                <w:rFonts w:ascii="Garamond" w:hAnsi="Garamond" w:cs="Times New Roman"/>
                <w:sz w:val="28"/>
              </w:rPr>
              <w:t> ;</w:t>
            </w:r>
            <w:r w:rsidRPr="00F352DB">
              <w:rPr>
                <w:rFonts w:ascii="Garamond" w:hAnsi="Garamond" w:cs="Times New Roman"/>
                <w:i/>
                <w:sz w:val="28"/>
              </w:rPr>
              <w:t xml:space="preserve"> to </w:t>
            </w:r>
            <w:r w:rsidRPr="00F352DB">
              <w:rPr>
                <w:rFonts w:ascii="Garamond" w:hAnsi="Garamond" w:cs="Times New Roman"/>
                <w:sz w:val="28"/>
              </w:rPr>
              <w:t>forbear</w:t>
            </w:r>
            <w:r w:rsidRPr="00F352DB">
              <w:rPr>
                <w:rFonts w:ascii="Garamond" w:hAnsi="Garamond" w:cs="Times New Roman"/>
                <w:i/>
                <w:sz w:val="28"/>
              </w:rPr>
              <w:t xml:space="preserve"> </w:t>
            </w:r>
            <w:r w:rsidRPr="00F352DB">
              <w:rPr>
                <w:rFonts w:ascii="Garamond" w:hAnsi="Garamond" w:cs="Times New Roman"/>
                <w:sz w:val="28"/>
              </w:rPr>
              <w:t>and forgive one another</w:t>
            </w:r>
            <w:r>
              <w:rPr>
                <w:rFonts w:ascii="Garamond" w:hAnsi="Garamond" w:cs="Times New Roman"/>
                <w:sz w:val="28"/>
              </w:rPr>
              <w:t>,</w:t>
            </w:r>
            <w:r w:rsidRPr="00F352DB">
              <w:rPr>
                <w:rFonts w:ascii="Garamond" w:hAnsi="Garamond" w:cs="Times New Roman"/>
                <w:sz w:val="28"/>
              </w:rPr>
              <w:t xml:space="preserve"> </w:t>
            </w:r>
            <w:r w:rsidRPr="00F352DB">
              <w:rPr>
                <w:rFonts w:ascii="Garamond" w:hAnsi="Garamond" w:cs="Times New Roman"/>
                <w:i/>
                <w:sz w:val="28"/>
              </w:rPr>
              <w:t>and be well-pleased with the Welfare of all Men.</w:t>
            </w:r>
          </w:p>
        </w:tc>
        <w:tc>
          <w:tcPr>
            <w:tcW w:w="0" w:type="auto"/>
          </w:tcPr>
          <w:p w14:paraId="5607BABA" w14:textId="77777777" w:rsidR="00BB3715" w:rsidRDefault="00BB3715" w:rsidP="00DB60C3">
            <w:pPr>
              <w:pStyle w:val="ListParagraph"/>
              <w:ind w:left="0"/>
              <w:rPr>
                <w:rFonts w:ascii="Garamond" w:hAnsi="Garamond" w:cs="Times New Roman"/>
                <w:sz w:val="20"/>
                <w:szCs w:val="20"/>
              </w:rPr>
            </w:pPr>
            <w:r>
              <w:rPr>
                <w:rFonts w:ascii="Garamond" w:hAnsi="Garamond" w:cs="Times New Roman"/>
                <w:sz w:val="20"/>
                <w:szCs w:val="20"/>
              </w:rPr>
              <w:t>Rom. 12. 18.</w:t>
            </w:r>
          </w:p>
          <w:p w14:paraId="0193578E" w14:textId="77777777" w:rsidR="00BB3715" w:rsidRDefault="00BB3715" w:rsidP="00DB60C3">
            <w:pPr>
              <w:pStyle w:val="ListParagraph"/>
              <w:ind w:left="0"/>
              <w:rPr>
                <w:rFonts w:ascii="Garamond" w:hAnsi="Garamond" w:cs="Times New Roman"/>
                <w:sz w:val="20"/>
                <w:szCs w:val="20"/>
              </w:rPr>
            </w:pPr>
          </w:p>
          <w:p w14:paraId="0C928641" w14:textId="77777777" w:rsidR="00BB3715" w:rsidRDefault="00BB3715" w:rsidP="00DB60C3">
            <w:pPr>
              <w:pStyle w:val="ListParagraph"/>
              <w:ind w:left="0"/>
              <w:rPr>
                <w:rFonts w:ascii="Garamond" w:hAnsi="Garamond" w:cs="Times New Roman"/>
                <w:sz w:val="20"/>
                <w:szCs w:val="20"/>
              </w:rPr>
            </w:pPr>
            <w:r>
              <w:rPr>
                <w:rFonts w:ascii="Garamond" w:hAnsi="Garamond" w:cs="Times New Roman"/>
                <w:sz w:val="20"/>
                <w:szCs w:val="20"/>
              </w:rPr>
              <w:t>Prov. 22. 24.</w:t>
            </w:r>
          </w:p>
          <w:p w14:paraId="6C3530C5" w14:textId="77777777" w:rsidR="00BB3715" w:rsidRDefault="00BB3715" w:rsidP="00DB60C3">
            <w:pPr>
              <w:pStyle w:val="ListParagraph"/>
              <w:ind w:left="0"/>
              <w:rPr>
                <w:rFonts w:ascii="Garamond" w:hAnsi="Garamond" w:cs="Times New Roman"/>
                <w:sz w:val="20"/>
                <w:szCs w:val="20"/>
              </w:rPr>
            </w:pPr>
          </w:p>
          <w:p w14:paraId="4F9CF402" w14:textId="77777777" w:rsidR="00BB3715" w:rsidRDefault="00BB3715" w:rsidP="00DB60C3">
            <w:pPr>
              <w:pStyle w:val="ListParagraph"/>
              <w:ind w:left="0"/>
              <w:rPr>
                <w:rFonts w:ascii="Garamond" w:hAnsi="Garamond" w:cs="Times New Roman"/>
                <w:sz w:val="20"/>
                <w:szCs w:val="20"/>
              </w:rPr>
            </w:pPr>
          </w:p>
          <w:p w14:paraId="5349CB50" w14:textId="77777777" w:rsidR="00BB3715" w:rsidRPr="002D73DD" w:rsidRDefault="00BB3715" w:rsidP="00DB60C3">
            <w:pPr>
              <w:pStyle w:val="ListParagraph"/>
              <w:ind w:left="0"/>
              <w:rPr>
                <w:rFonts w:ascii="Garamond" w:hAnsi="Garamond" w:cs="Times New Roman"/>
                <w:sz w:val="20"/>
                <w:szCs w:val="20"/>
              </w:rPr>
            </w:pPr>
            <w:r>
              <w:rPr>
                <w:rFonts w:ascii="Garamond" w:hAnsi="Garamond" w:cs="Times New Roman"/>
                <w:sz w:val="20"/>
                <w:szCs w:val="20"/>
              </w:rPr>
              <w:t>Eph. 4. 33.</w:t>
            </w:r>
          </w:p>
        </w:tc>
      </w:tr>
      <w:tr w:rsidR="00BB3715" w:rsidRPr="00F352DB" w14:paraId="7D01561F" w14:textId="77777777" w:rsidTr="000A5AB7">
        <w:tc>
          <w:tcPr>
            <w:tcW w:w="4253" w:type="dxa"/>
          </w:tcPr>
          <w:p w14:paraId="7B40C8A0" w14:textId="77777777" w:rsidR="00BB3715" w:rsidRPr="00842E00" w:rsidRDefault="00BB3715" w:rsidP="00A34331">
            <w:pPr>
              <w:pStyle w:val="Default"/>
              <w:widowControl/>
              <w:spacing w:before="120"/>
              <w:ind w:left="227"/>
              <w:contextualSpacing/>
              <w:jc w:val="both"/>
              <w:rPr>
                <w:rFonts w:ascii="Garamond" w:hAnsi="Garamond"/>
                <w:sz w:val="28"/>
                <w:szCs w:val="28"/>
              </w:rPr>
            </w:pPr>
            <w:r>
              <w:rPr>
                <w:rFonts w:ascii="Garamond" w:hAnsi="Garamond"/>
                <w:color w:val="auto"/>
                <w:sz w:val="28"/>
                <w:szCs w:val="28"/>
              </w:rPr>
              <w:t>VII</w:t>
            </w:r>
            <w:r w:rsidRPr="00842E00">
              <w:rPr>
                <w:rFonts w:ascii="Garamond" w:hAnsi="Garamond"/>
                <w:color w:val="auto"/>
                <w:sz w:val="28"/>
                <w:szCs w:val="28"/>
              </w:rPr>
              <w:t xml:space="preserve">. </w:t>
            </w:r>
            <w:r w:rsidRPr="00BB3715">
              <w:rPr>
                <w:rFonts w:ascii="Old English Text MT" w:hAnsi="Old English Text MT"/>
                <w:color w:val="auto"/>
                <w:sz w:val="28"/>
                <w:szCs w:val="28"/>
              </w:rPr>
              <w:t xml:space="preserve">Cha </w:t>
            </w:r>
            <w:proofErr w:type="spellStart"/>
            <w:r w:rsidRPr="00BB3715">
              <w:rPr>
                <w:rFonts w:ascii="Old English Text MT" w:hAnsi="Old English Text MT"/>
                <w:color w:val="auto"/>
                <w:sz w:val="28"/>
                <w:szCs w:val="28"/>
              </w:rPr>
              <w:t>brish</w:t>
            </w:r>
            <w:proofErr w:type="spellEnd"/>
            <w:r w:rsidRPr="00BB3715">
              <w:rPr>
                <w:rFonts w:ascii="Old English Text MT" w:hAnsi="Old English Text MT"/>
                <w:color w:val="auto"/>
                <w:sz w:val="28"/>
                <w:szCs w:val="28"/>
              </w:rPr>
              <w:t xml:space="preserve"> </w:t>
            </w:r>
            <w:proofErr w:type="spellStart"/>
            <w:r w:rsidRPr="00BB3715">
              <w:rPr>
                <w:rFonts w:ascii="Old English Text MT" w:hAnsi="Old English Text MT"/>
                <w:color w:val="auto"/>
                <w:sz w:val="28"/>
                <w:szCs w:val="28"/>
              </w:rPr>
              <w:t>oo</w:t>
            </w:r>
            <w:proofErr w:type="spellEnd"/>
            <w:r w:rsidRPr="00BB3715">
              <w:rPr>
                <w:rFonts w:ascii="Old English Text MT" w:hAnsi="Old English Text MT"/>
                <w:color w:val="auto"/>
                <w:sz w:val="28"/>
                <w:szCs w:val="28"/>
              </w:rPr>
              <w:t xml:space="preserve"> </w:t>
            </w:r>
            <w:proofErr w:type="spellStart"/>
            <w:r w:rsidRPr="00BB3715">
              <w:rPr>
                <w:rFonts w:ascii="Old English Text MT" w:hAnsi="Old English Text MT"/>
                <w:color w:val="auto"/>
                <w:sz w:val="28"/>
                <w:szCs w:val="28"/>
              </w:rPr>
              <w:t>Poosey</w:t>
            </w:r>
            <w:proofErr w:type="spellEnd"/>
            <w:r w:rsidRPr="00BB3715">
              <w:rPr>
                <w:rFonts w:ascii="Old English Text MT" w:hAnsi="Old English Text MT"/>
                <w:color w:val="auto"/>
                <w:sz w:val="28"/>
                <w:szCs w:val="28"/>
              </w:rPr>
              <w:t>.</w:t>
            </w:r>
            <w:r w:rsidRPr="00842E00">
              <w:rPr>
                <w:rFonts w:ascii="Garamond" w:hAnsi="Garamond"/>
                <w:color w:val="auto"/>
                <w:sz w:val="28"/>
                <w:szCs w:val="28"/>
              </w:rPr>
              <w:t xml:space="preserve"> </w:t>
            </w:r>
          </w:p>
        </w:tc>
        <w:tc>
          <w:tcPr>
            <w:tcW w:w="3854" w:type="dxa"/>
          </w:tcPr>
          <w:p w14:paraId="7F5D9A75" w14:textId="77777777" w:rsidR="00BB3715" w:rsidRPr="00F352DB" w:rsidRDefault="00BB3715" w:rsidP="00A34331">
            <w:pPr>
              <w:pStyle w:val="ListParagraph"/>
              <w:autoSpaceDE w:val="0"/>
              <w:autoSpaceDN w:val="0"/>
              <w:adjustRightInd w:val="0"/>
              <w:spacing w:before="120"/>
              <w:ind w:left="227"/>
              <w:jc w:val="both"/>
              <w:rPr>
                <w:rFonts w:ascii="Garamond" w:hAnsi="Garamond" w:cs="Times New Roman"/>
                <w:sz w:val="28"/>
              </w:rPr>
            </w:pPr>
            <w:r w:rsidRPr="00F352DB">
              <w:rPr>
                <w:rFonts w:ascii="Garamond" w:hAnsi="Garamond" w:cs="Times New Roman"/>
                <w:sz w:val="28"/>
              </w:rPr>
              <w:t xml:space="preserve">VII. </w:t>
            </w:r>
            <w:r w:rsidRPr="00F352DB">
              <w:rPr>
                <w:rFonts w:ascii="Old English Text MT" w:hAnsi="Old English Text MT" w:cs="Times New Roman"/>
                <w:sz w:val="28"/>
              </w:rPr>
              <w:t>Thou shalt not commit Adultery.</w:t>
            </w:r>
            <w:r w:rsidRPr="00F352DB">
              <w:rPr>
                <w:rFonts w:ascii="Garamond" w:hAnsi="Garamond" w:cs="Times New Roman"/>
                <w:sz w:val="28"/>
              </w:rPr>
              <w:t xml:space="preserve"> </w:t>
            </w:r>
          </w:p>
        </w:tc>
        <w:tc>
          <w:tcPr>
            <w:tcW w:w="0" w:type="auto"/>
          </w:tcPr>
          <w:p w14:paraId="44FB6FEB" w14:textId="77777777" w:rsidR="00BB3715" w:rsidRPr="002D73DD" w:rsidRDefault="00BB3715" w:rsidP="00DB60C3">
            <w:pPr>
              <w:pStyle w:val="ListParagraph"/>
              <w:ind w:left="0"/>
              <w:rPr>
                <w:rFonts w:ascii="Garamond" w:hAnsi="Garamond" w:cs="Times New Roman"/>
                <w:sz w:val="20"/>
                <w:szCs w:val="20"/>
              </w:rPr>
            </w:pPr>
          </w:p>
        </w:tc>
      </w:tr>
      <w:tr w:rsidR="00BB3715" w:rsidRPr="00F352DB" w14:paraId="6DF78331" w14:textId="77777777" w:rsidTr="000A5AB7">
        <w:tc>
          <w:tcPr>
            <w:tcW w:w="4253" w:type="dxa"/>
          </w:tcPr>
          <w:p w14:paraId="3751D59A" w14:textId="77777777" w:rsidR="00BB3715" w:rsidRPr="00842E00" w:rsidRDefault="00BB3715" w:rsidP="00DB60C3">
            <w:pPr>
              <w:pStyle w:val="Default"/>
              <w:widowControl/>
              <w:ind w:left="227"/>
              <w:contextualSpacing/>
              <w:jc w:val="both"/>
              <w:rPr>
                <w:rFonts w:ascii="Garamond" w:hAnsi="Garamond"/>
                <w:sz w:val="28"/>
                <w:szCs w:val="28"/>
              </w:rPr>
            </w:pPr>
            <w:r w:rsidRPr="00842E00">
              <w:rPr>
                <w:rFonts w:ascii="Garamond" w:hAnsi="Garamond"/>
                <w:i/>
                <w:color w:val="auto"/>
                <w:sz w:val="28"/>
                <w:szCs w:val="28"/>
              </w:rPr>
              <w:t>Q.</w:t>
            </w:r>
            <w:r w:rsidRPr="00842E00">
              <w:rPr>
                <w:rFonts w:ascii="Garamond" w:hAnsi="Garamond"/>
                <w:color w:val="auto"/>
                <w:sz w:val="28"/>
                <w:szCs w:val="28"/>
              </w:rPr>
              <w:t xml:space="preserve"> </w:t>
            </w:r>
            <w:proofErr w:type="spellStart"/>
            <w:r w:rsidRPr="00842E00">
              <w:rPr>
                <w:rFonts w:ascii="Garamond" w:hAnsi="Garamond"/>
                <w:color w:val="auto"/>
                <w:sz w:val="28"/>
                <w:szCs w:val="28"/>
              </w:rPr>
              <w:t>Cre</w:t>
            </w:r>
            <w:proofErr w:type="spellEnd"/>
            <w:r w:rsidRPr="00842E00">
              <w:rPr>
                <w:rFonts w:ascii="Garamond" w:hAnsi="Garamond"/>
                <w:color w:val="auto"/>
                <w:sz w:val="28"/>
                <w:szCs w:val="28"/>
              </w:rPr>
              <w:t xml:space="preserve"> </w:t>
            </w:r>
            <w:proofErr w:type="spellStart"/>
            <w:r w:rsidRPr="00842E00">
              <w:rPr>
                <w:rFonts w:ascii="Garamond" w:hAnsi="Garamond"/>
                <w:color w:val="auto"/>
                <w:sz w:val="28"/>
                <w:szCs w:val="28"/>
              </w:rPr>
              <w:t>ny</w:t>
            </w:r>
            <w:proofErr w:type="spellEnd"/>
            <w:r w:rsidRPr="00842E00">
              <w:rPr>
                <w:rFonts w:ascii="Garamond" w:hAnsi="Garamond"/>
                <w:color w:val="auto"/>
                <w:sz w:val="28"/>
                <w:szCs w:val="28"/>
              </w:rPr>
              <w:t xml:space="preserve"> </w:t>
            </w:r>
            <w:proofErr w:type="spellStart"/>
            <w:r w:rsidRPr="00842E00">
              <w:rPr>
                <w:rFonts w:ascii="Garamond" w:hAnsi="Garamond"/>
                <w:color w:val="auto"/>
                <w:sz w:val="28"/>
                <w:szCs w:val="28"/>
              </w:rPr>
              <w:t>peccaghyn</w:t>
            </w:r>
            <w:proofErr w:type="spellEnd"/>
            <w:r w:rsidRPr="00842E00">
              <w:rPr>
                <w:rFonts w:ascii="Garamond" w:hAnsi="Garamond"/>
                <w:color w:val="auto"/>
                <w:sz w:val="28"/>
                <w:szCs w:val="28"/>
              </w:rPr>
              <w:t xml:space="preserve"> </w:t>
            </w:r>
            <w:proofErr w:type="spellStart"/>
            <w:r w:rsidRPr="00842E00">
              <w:rPr>
                <w:rFonts w:ascii="Garamond" w:hAnsi="Garamond"/>
                <w:color w:val="auto"/>
                <w:sz w:val="28"/>
                <w:szCs w:val="28"/>
              </w:rPr>
              <w:t>t’ayns</w:t>
            </w:r>
            <w:proofErr w:type="spellEnd"/>
            <w:r w:rsidRPr="00842E00">
              <w:rPr>
                <w:rFonts w:ascii="Garamond" w:hAnsi="Garamond"/>
                <w:color w:val="auto"/>
                <w:sz w:val="28"/>
                <w:szCs w:val="28"/>
              </w:rPr>
              <w:t xml:space="preserve"> </w:t>
            </w:r>
            <w:proofErr w:type="spellStart"/>
            <w:r w:rsidRPr="00842E00">
              <w:rPr>
                <w:rFonts w:ascii="Garamond" w:hAnsi="Garamond"/>
                <w:color w:val="auto"/>
                <w:sz w:val="28"/>
                <w:szCs w:val="28"/>
              </w:rPr>
              <w:t>shoh</w:t>
            </w:r>
            <w:proofErr w:type="spellEnd"/>
            <w:r w:rsidRPr="00842E00">
              <w:rPr>
                <w:rFonts w:ascii="Garamond" w:hAnsi="Garamond"/>
                <w:color w:val="auto"/>
                <w:sz w:val="28"/>
                <w:szCs w:val="28"/>
              </w:rPr>
              <w:t xml:space="preserve"> er </w:t>
            </w:r>
            <w:proofErr w:type="spellStart"/>
            <w:r w:rsidRPr="00842E00">
              <w:rPr>
                <w:rFonts w:ascii="Garamond" w:hAnsi="Garamond"/>
                <w:color w:val="auto"/>
                <w:sz w:val="28"/>
                <w:szCs w:val="28"/>
              </w:rPr>
              <w:t>ny</w:t>
            </w:r>
            <w:proofErr w:type="spellEnd"/>
            <w:r w:rsidRPr="00842E00">
              <w:rPr>
                <w:rFonts w:ascii="Garamond" w:hAnsi="Garamond"/>
                <w:color w:val="auto"/>
                <w:sz w:val="28"/>
                <w:szCs w:val="28"/>
              </w:rPr>
              <w:t xml:space="preserve"> </w:t>
            </w:r>
            <w:proofErr w:type="spellStart"/>
            <w:r w:rsidRPr="00842E00">
              <w:rPr>
                <w:rFonts w:ascii="Garamond" w:hAnsi="Garamond"/>
                <w:color w:val="auto"/>
                <w:sz w:val="28"/>
                <w:szCs w:val="28"/>
              </w:rPr>
              <w:t>leittal</w:t>
            </w:r>
            <w:proofErr w:type="spellEnd"/>
            <w:r w:rsidRPr="00842E00">
              <w:rPr>
                <w:rFonts w:ascii="Garamond" w:hAnsi="Garamond"/>
                <w:i/>
                <w:color w:val="auto"/>
                <w:sz w:val="28"/>
                <w:szCs w:val="28"/>
              </w:rPr>
              <w:t> </w:t>
            </w:r>
            <w:r w:rsidRPr="00842E00">
              <w:rPr>
                <w:rFonts w:ascii="Garamond" w:hAnsi="Garamond"/>
                <w:color w:val="auto"/>
                <w:sz w:val="28"/>
                <w:szCs w:val="28"/>
              </w:rPr>
              <w:t>?</w:t>
            </w:r>
            <w:r>
              <w:rPr>
                <w:rStyle w:val="FootnoteReference"/>
                <w:rFonts w:ascii="Garamond" w:hAnsi="Garamond"/>
                <w:color w:val="auto"/>
                <w:sz w:val="28"/>
                <w:szCs w:val="28"/>
              </w:rPr>
              <w:footnoteReference w:id="45"/>
            </w:r>
            <w:r w:rsidRPr="00842E00">
              <w:rPr>
                <w:rFonts w:ascii="Garamond" w:hAnsi="Garamond"/>
                <w:color w:val="auto"/>
                <w:sz w:val="28"/>
                <w:szCs w:val="28"/>
              </w:rPr>
              <w:t xml:space="preserve"> </w:t>
            </w:r>
          </w:p>
        </w:tc>
        <w:tc>
          <w:tcPr>
            <w:tcW w:w="3854" w:type="dxa"/>
          </w:tcPr>
          <w:p w14:paraId="597C55FA" w14:textId="77777777" w:rsidR="00BB3715" w:rsidRPr="00F352DB" w:rsidRDefault="00BB3715" w:rsidP="00A34331">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are the Sins here forbidden ?</w:t>
            </w:r>
          </w:p>
        </w:tc>
        <w:tc>
          <w:tcPr>
            <w:tcW w:w="0" w:type="auto"/>
          </w:tcPr>
          <w:p w14:paraId="11FB3A47" w14:textId="77777777" w:rsidR="00BB3715" w:rsidRPr="002D73DD" w:rsidRDefault="00BB3715" w:rsidP="00DB60C3">
            <w:pPr>
              <w:pStyle w:val="ListParagraph"/>
              <w:ind w:left="0"/>
              <w:rPr>
                <w:rFonts w:ascii="Garamond" w:hAnsi="Garamond" w:cs="Times New Roman"/>
                <w:sz w:val="20"/>
                <w:szCs w:val="20"/>
              </w:rPr>
            </w:pPr>
          </w:p>
        </w:tc>
      </w:tr>
      <w:tr w:rsidR="00BB3715" w:rsidRPr="00F352DB" w14:paraId="2B2F18B4" w14:textId="77777777" w:rsidTr="000A5AB7">
        <w:tc>
          <w:tcPr>
            <w:tcW w:w="4253" w:type="dxa"/>
          </w:tcPr>
          <w:p w14:paraId="4B70E0FE" w14:textId="77777777" w:rsidR="00BB3715" w:rsidRPr="00842E00" w:rsidRDefault="00BB3715" w:rsidP="00DB60C3">
            <w:pPr>
              <w:pStyle w:val="CM3"/>
              <w:widowControl/>
              <w:spacing w:line="240" w:lineRule="auto"/>
              <w:ind w:firstLine="227"/>
              <w:contextualSpacing/>
              <w:jc w:val="both"/>
              <w:rPr>
                <w:rFonts w:ascii="Garamond" w:hAnsi="Garamond"/>
                <w:sz w:val="28"/>
                <w:szCs w:val="28"/>
              </w:rPr>
            </w:pPr>
            <w:r w:rsidRPr="00842E00">
              <w:rPr>
                <w:rFonts w:ascii="Garamond" w:hAnsi="Garamond"/>
                <w:i/>
                <w:sz w:val="28"/>
                <w:szCs w:val="28"/>
              </w:rPr>
              <w:t xml:space="preserve">A. </w:t>
            </w:r>
            <w:r w:rsidRPr="00842E00">
              <w:rPr>
                <w:rFonts w:ascii="Garamond" w:hAnsi="Garamond"/>
                <w:sz w:val="28"/>
                <w:szCs w:val="28"/>
              </w:rPr>
              <w:t xml:space="preserve">Dy </w:t>
            </w:r>
            <w:proofErr w:type="spellStart"/>
            <w:r w:rsidRPr="00842E00">
              <w:rPr>
                <w:rFonts w:ascii="Garamond" w:hAnsi="Garamond"/>
                <w:sz w:val="28"/>
                <w:szCs w:val="28"/>
              </w:rPr>
              <w:t>chooilley</w:t>
            </w:r>
            <w:proofErr w:type="spellEnd"/>
            <w:r w:rsidRPr="00842E00">
              <w:rPr>
                <w:rFonts w:ascii="Garamond" w:hAnsi="Garamond"/>
                <w:sz w:val="28"/>
                <w:szCs w:val="28"/>
              </w:rPr>
              <w:t xml:space="preserve"> </w:t>
            </w:r>
            <w:proofErr w:type="spellStart"/>
            <w:r w:rsidRPr="00842E00">
              <w:rPr>
                <w:rFonts w:ascii="Garamond" w:hAnsi="Garamond"/>
                <w:sz w:val="28"/>
                <w:szCs w:val="28"/>
              </w:rPr>
              <w:t>cheint</w:t>
            </w:r>
            <w:proofErr w:type="spellEnd"/>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niau-ghlenid</w:t>
            </w:r>
            <w:proofErr w:type="spellEnd"/>
            <w:r w:rsidRPr="00842E00">
              <w:rPr>
                <w:rFonts w:ascii="Garamond" w:hAnsi="Garamond"/>
                <w:sz w:val="28"/>
                <w:szCs w:val="28"/>
              </w:rPr>
              <w:t xml:space="preserve">, as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chooilley</w:t>
            </w:r>
            <w:proofErr w:type="spellEnd"/>
            <w:r w:rsidRPr="00842E00">
              <w:rPr>
                <w:rFonts w:ascii="Garamond" w:hAnsi="Garamond"/>
                <w:sz w:val="28"/>
                <w:szCs w:val="28"/>
              </w:rPr>
              <w:t xml:space="preserve"> red [85] </w:t>
            </w:r>
            <w:proofErr w:type="spellStart"/>
            <w:r w:rsidRPr="00842E00">
              <w:rPr>
                <w:rFonts w:ascii="Garamond" w:hAnsi="Garamond"/>
                <w:sz w:val="28"/>
                <w:szCs w:val="28"/>
              </w:rPr>
              <w:t>oddys</w:t>
            </w:r>
            <w:proofErr w:type="spellEnd"/>
            <w:r w:rsidRPr="00842E00">
              <w:rPr>
                <w:rFonts w:ascii="Garamond" w:hAnsi="Garamond"/>
                <w:sz w:val="28"/>
                <w:szCs w:val="28"/>
              </w:rPr>
              <w:t xml:space="preserve"> </w:t>
            </w:r>
            <w:proofErr w:type="spellStart"/>
            <w:r w:rsidRPr="00842E00">
              <w:rPr>
                <w:rFonts w:ascii="Garamond" w:hAnsi="Garamond"/>
                <w:sz w:val="28"/>
                <w:szCs w:val="28"/>
              </w:rPr>
              <w:t>sleih</w:t>
            </w:r>
            <w:proofErr w:type="spellEnd"/>
            <w:r w:rsidRPr="00842E00">
              <w:rPr>
                <w:rFonts w:ascii="Garamond" w:hAnsi="Garamond"/>
                <w:sz w:val="28"/>
                <w:szCs w:val="28"/>
              </w:rPr>
              <w:t xml:space="preserve"> y </w:t>
            </w:r>
            <w:proofErr w:type="spellStart"/>
            <w:r w:rsidRPr="00842E00">
              <w:rPr>
                <w:rFonts w:ascii="Garamond" w:hAnsi="Garamond"/>
                <w:sz w:val="28"/>
                <w:szCs w:val="28"/>
              </w:rPr>
              <w:t>leeideil</w:t>
            </w:r>
            <w:proofErr w:type="spellEnd"/>
            <w:r w:rsidRPr="00842E00">
              <w:rPr>
                <w:rFonts w:ascii="Garamond" w:hAnsi="Garamond"/>
                <w:sz w:val="28"/>
                <w:szCs w:val="28"/>
              </w:rPr>
              <w:t xml:space="preserve"> </w:t>
            </w:r>
            <w:proofErr w:type="spellStart"/>
            <w:r w:rsidRPr="00842E00">
              <w:rPr>
                <w:rFonts w:ascii="Garamond" w:hAnsi="Garamond"/>
                <w:sz w:val="28"/>
                <w:szCs w:val="28"/>
              </w:rPr>
              <w:t>ayns</w:t>
            </w:r>
            <w:proofErr w:type="spellEnd"/>
            <w:r w:rsidRPr="00842E00">
              <w:rPr>
                <w:rFonts w:ascii="Garamond" w:hAnsi="Garamond"/>
                <w:sz w:val="28"/>
                <w:szCs w:val="28"/>
              </w:rPr>
              <w:t xml:space="preserve"> </w:t>
            </w:r>
            <w:proofErr w:type="spellStart"/>
            <w:r w:rsidRPr="00842E00">
              <w:rPr>
                <w:rFonts w:ascii="Garamond" w:hAnsi="Garamond"/>
                <w:sz w:val="28"/>
                <w:szCs w:val="28"/>
              </w:rPr>
              <w:t>foilchin</w:t>
            </w:r>
            <w:proofErr w:type="spellEnd"/>
            <w:r w:rsidRPr="00842E00">
              <w:rPr>
                <w:rFonts w:ascii="Garamond" w:hAnsi="Garamond"/>
                <w:sz w:val="28"/>
                <w:szCs w:val="28"/>
              </w:rPr>
              <w:t xml:space="preserve"> </w:t>
            </w:r>
            <w:proofErr w:type="spellStart"/>
            <w:r w:rsidRPr="00842E00">
              <w:rPr>
                <w:rFonts w:ascii="Garamond" w:hAnsi="Garamond"/>
                <w:sz w:val="28"/>
                <w:szCs w:val="28"/>
              </w:rPr>
              <w:t>nagh</w:t>
            </w:r>
            <w:proofErr w:type="spellEnd"/>
            <w:r w:rsidRPr="00842E00">
              <w:rPr>
                <w:rFonts w:ascii="Garamond" w:hAnsi="Garamond"/>
                <w:sz w:val="28"/>
                <w:szCs w:val="28"/>
              </w:rPr>
              <w:t xml:space="preserve"> </w:t>
            </w:r>
            <w:proofErr w:type="spellStart"/>
            <w:r w:rsidRPr="00842E00">
              <w:rPr>
                <w:rFonts w:ascii="Garamond" w:hAnsi="Garamond"/>
                <w:sz w:val="28"/>
                <w:szCs w:val="28"/>
              </w:rPr>
              <w:t>lishagh</w:t>
            </w:r>
            <w:proofErr w:type="spellEnd"/>
            <w:r w:rsidRPr="00842E00">
              <w:rPr>
                <w:rFonts w:ascii="Garamond" w:hAnsi="Garamond"/>
                <w:sz w:val="28"/>
                <w:szCs w:val="28"/>
              </w:rPr>
              <w:t xml:space="preserve"> </w:t>
            </w:r>
            <w:proofErr w:type="spellStart"/>
            <w:r w:rsidRPr="00842E00">
              <w:rPr>
                <w:rFonts w:ascii="Garamond" w:hAnsi="Garamond"/>
                <w:sz w:val="28"/>
                <w:szCs w:val="28"/>
              </w:rPr>
              <w:t>ve</w:t>
            </w:r>
            <w:proofErr w:type="spellEnd"/>
            <w:r w:rsidRPr="00842E00">
              <w:rPr>
                <w:rFonts w:ascii="Garamond" w:hAnsi="Garamond"/>
                <w:sz w:val="28"/>
                <w:szCs w:val="28"/>
              </w:rPr>
              <w:t xml:space="preserve"> er </w:t>
            </w:r>
            <w:proofErr w:type="spellStart"/>
            <w:r w:rsidRPr="00842E00">
              <w:rPr>
                <w:rFonts w:ascii="Garamond" w:hAnsi="Garamond"/>
                <w:sz w:val="28"/>
                <w:szCs w:val="28"/>
              </w:rPr>
              <w:t>nyn</w:t>
            </w:r>
            <w:proofErr w:type="spellEnd"/>
            <w:r w:rsidRPr="00842E00">
              <w:rPr>
                <w:rFonts w:ascii="Garamond" w:hAnsi="Garamond"/>
                <w:sz w:val="28"/>
                <w:szCs w:val="28"/>
              </w:rPr>
              <w:t xml:space="preserve"> </w:t>
            </w:r>
            <w:proofErr w:type="spellStart"/>
            <w:r w:rsidRPr="00842E00">
              <w:rPr>
                <w:rFonts w:ascii="Garamond" w:hAnsi="Garamond"/>
                <w:sz w:val="28"/>
                <w:szCs w:val="28"/>
              </w:rPr>
              <w:t>enmys</w:t>
            </w:r>
            <w:proofErr w:type="spellEnd"/>
            <w:r w:rsidRPr="00842E00">
              <w:rPr>
                <w:rFonts w:ascii="Garamond" w:hAnsi="Garamond"/>
                <w:sz w:val="28"/>
                <w:szCs w:val="28"/>
              </w:rPr>
              <w:t xml:space="preserve">. Dy </w:t>
            </w:r>
            <w:proofErr w:type="spellStart"/>
            <w:r w:rsidRPr="00842E00">
              <w:rPr>
                <w:rFonts w:ascii="Garamond" w:hAnsi="Garamond"/>
                <w:sz w:val="28"/>
                <w:szCs w:val="28"/>
              </w:rPr>
              <w:t>chooilley</w:t>
            </w:r>
            <w:proofErr w:type="spellEnd"/>
            <w:r w:rsidRPr="00842E00">
              <w:rPr>
                <w:rFonts w:ascii="Garamond" w:hAnsi="Garamond"/>
                <w:sz w:val="28"/>
                <w:szCs w:val="28"/>
              </w:rPr>
              <w:t xml:space="preserve"> </w:t>
            </w:r>
            <w:proofErr w:type="spellStart"/>
            <w:r w:rsidRPr="00842E00">
              <w:rPr>
                <w:rFonts w:ascii="Garamond" w:hAnsi="Garamond"/>
                <w:sz w:val="28"/>
                <w:szCs w:val="28"/>
              </w:rPr>
              <w:t>Veshtyraght</w:t>
            </w:r>
            <w:proofErr w:type="spellEnd"/>
            <w:r w:rsidRPr="00842E00">
              <w:rPr>
                <w:rFonts w:ascii="Garamond" w:hAnsi="Garamond"/>
                <w:sz w:val="28"/>
                <w:szCs w:val="28"/>
              </w:rPr>
              <w:t xml:space="preserve"> as </w:t>
            </w:r>
            <w:proofErr w:type="spellStart"/>
            <w:r w:rsidRPr="00842E00">
              <w:rPr>
                <w:rFonts w:ascii="Garamond" w:hAnsi="Garamond"/>
                <w:sz w:val="28"/>
                <w:szCs w:val="28"/>
              </w:rPr>
              <w:t>jooid</w:t>
            </w:r>
            <w:proofErr w:type="spellEnd"/>
            <w:r w:rsidRPr="00842E00">
              <w:rPr>
                <w:rFonts w:ascii="Garamond" w:hAnsi="Garamond"/>
                <w:sz w:val="28"/>
                <w:szCs w:val="28"/>
              </w:rPr>
              <w:t xml:space="preserve"> as </w:t>
            </w:r>
            <w:proofErr w:type="spellStart"/>
            <w:r w:rsidRPr="00842E00">
              <w:rPr>
                <w:rFonts w:ascii="Garamond" w:hAnsi="Garamond"/>
                <w:sz w:val="28"/>
                <w:szCs w:val="28"/>
              </w:rPr>
              <w:t>rour</w:t>
            </w:r>
            <w:proofErr w:type="spellEnd"/>
            <w:r w:rsidRPr="00842E00">
              <w:rPr>
                <w:rFonts w:ascii="Garamond" w:hAnsi="Garamond"/>
                <w:sz w:val="28"/>
                <w:szCs w:val="28"/>
              </w:rPr>
              <w:t xml:space="preserve"> </w:t>
            </w:r>
            <w:proofErr w:type="spellStart"/>
            <w:r w:rsidRPr="00842E00">
              <w:rPr>
                <w:rFonts w:ascii="Garamond" w:hAnsi="Garamond"/>
                <w:sz w:val="28"/>
                <w:szCs w:val="28"/>
              </w:rPr>
              <w:t>kiarrail</w:t>
            </w:r>
            <w:proofErr w:type="spellEnd"/>
            <w:r w:rsidRPr="00842E00">
              <w:rPr>
                <w:rFonts w:ascii="Garamond" w:hAnsi="Garamond"/>
                <w:sz w:val="28"/>
                <w:szCs w:val="28"/>
              </w:rPr>
              <w:t xml:space="preserve"> son y </w:t>
            </w:r>
            <w:proofErr w:type="spellStart"/>
            <w:r w:rsidRPr="00842E00">
              <w:rPr>
                <w:rFonts w:ascii="Garamond" w:hAnsi="Garamond"/>
                <w:sz w:val="28"/>
                <w:szCs w:val="28"/>
              </w:rPr>
              <w:t>Voilg</w:t>
            </w:r>
            <w:proofErr w:type="spellEnd"/>
            <w:r w:rsidRPr="00842E00">
              <w:rPr>
                <w:rFonts w:ascii="Garamond" w:hAnsi="Garamond"/>
                <w:sz w:val="28"/>
                <w:szCs w:val="28"/>
              </w:rPr>
              <w:t xml:space="preserve"> ; Bea </w:t>
            </w:r>
            <w:proofErr w:type="spellStart"/>
            <w:r w:rsidRPr="00842E00">
              <w:rPr>
                <w:rFonts w:ascii="Garamond" w:hAnsi="Garamond"/>
                <w:sz w:val="28"/>
                <w:szCs w:val="28"/>
              </w:rPr>
              <w:t>liastey</w:t>
            </w:r>
            <w:proofErr w:type="spellEnd"/>
            <w:r w:rsidRPr="00842E00">
              <w:rPr>
                <w:rFonts w:ascii="Garamond" w:hAnsi="Garamond"/>
                <w:sz w:val="28"/>
                <w:szCs w:val="28"/>
              </w:rPr>
              <w:t xml:space="preserve"> ; </w:t>
            </w:r>
            <w:proofErr w:type="spellStart"/>
            <w:r w:rsidRPr="00842E00">
              <w:rPr>
                <w:rFonts w:ascii="Garamond" w:hAnsi="Garamond"/>
                <w:sz w:val="28"/>
                <w:szCs w:val="28"/>
              </w:rPr>
              <w:t>Goan</w:t>
            </w:r>
            <w:proofErr w:type="spellEnd"/>
            <w:r w:rsidRPr="00842E00">
              <w:rPr>
                <w:rFonts w:ascii="Garamond" w:hAnsi="Garamond"/>
                <w:sz w:val="28"/>
                <w:szCs w:val="28"/>
              </w:rPr>
              <w:t xml:space="preserve"> as </w:t>
            </w:r>
            <w:proofErr w:type="spellStart"/>
            <w:r w:rsidRPr="00842E00">
              <w:rPr>
                <w:rFonts w:ascii="Garamond" w:hAnsi="Garamond"/>
                <w:sz w:val="28"/>
                <w:szCs w:val="28"/>
              </w:rPr>
              <w:t>obbraghyn</w:t>
            </w:r>
            <w:proofErr w:type="spellEnd"/>
            <w:r w:rsidRPr="00842E00">
              <w:rPr>
                <w:rFonts w:ascii="Garamond" w:hAnsi="Garamond"/>
                <w:sz w:val="28"/>
                <w:szCs w:val="28"/>
              </w:rPr>
              <w:t xml:space="preserve"> </w:t>
            </w:r>
            <w:proofErr w:type="spellStart"/>
            <w:r w:rsidRPr="00842E00">
              <w:rPr>
                <w:rFonts w:ascii="Garamond" w:hAnsi="Garamond"/>
                <w:sz w:val="28"/>
                <w:szCs w:val="28"/>
              </w:rPr>
              <w:t>rouannagh</w:t>
            </w:r>
            <w:proofErr w:type="spellEnd"/>
            <w:r w:rsidRPr="00842E00">
              <w:rPr>
                <w:rFonts w:ascii="Garamond" w:hAnsi="Garamond"/>
                <w:sz w:val="28"/>
                <w:szCs w:val="28"/>
              </w:rPr>
              <w:t xml:space="preserve"> ; </w:t>
            </w:r>
            <w:proofErr w:type="spellStart"/>
            <w:r w:rsidRPr="00842E00">
              <w:rPr>
                <w:rFonts w:ascii="Garamond" w:hAnsi="Garamond"/>
                <w:sz w:val="28"/>
                <w:szCs w:val="28"/>
              </w:rPr>
              <w:t>Lioaryn</w:t>
            </w:r>
            <w:proofErr w:type="spellEnd"/>
            <w:r w:rsidRPr="00842E00">
              <w:rPr>
                <w:rFonts w:ascii="Garamond" w:hAnsi="Garamond"/>
                <w:sz w:val="28"/>
                <w:szCs w:val="28"/>
              </w:rPr>
              <w:t xml:space="preserve"> as </w:t>
            </w:r>
            <w:proofErr w:type="spellStart"/>
            <w:r w:rsidRPr="00842E00">
              <w:rPr>
                <w:rFonts w:ascii="Garamond" w:hAnsi="Garamond"/>
                <w:sz w:val="28"/>
                <w:szCs w:val="28"/>
              </w:rPr>
              <w:t>Arraanyn</w:t>
            </w:r>
            <w:proofErr w:type="spellEnd"/>
            <w:r w:rsidRPr="00842E00">
              <w:rPr>
                <w:rFonts w:ascii="Garamond" w:hAnsi="Garamond"/>
                <w:sz w:val="28"/>
                <w:szCs w:val="28"/>
              </w:rPr>
              <w:t xml:space="preserve"> </w:t>
            </w:r>
            <w:proofErr w:type="spellStart"/>
            <w:r w:rsidRPr="00842E00">
              <w:rPr>
                <w:rFonts w:ascii="Garamond" w:hAnsi="Garamond"/>
                <w:sz w:val="28"/>
                <w:szCs w:val="28"/>
              </w:rPr>
              <w:t>broagh</w:t>
            </w:r>
            <w:proofErr w:type="spellEnd"/>
            <w:r w:rsidRPr="00842E00">
              <w:rPr>
                <w:rFonts w:ascii="Garamond" w:hAnsi="Garamond"/>
                <w:sz w:val="28"/>
                <w:szCs w:val="28"/>
              </w:rPr>
              <w:t xml:space="preserve"> ; ta </w:t>
            </w:r>
            <w:proofErr w:type="spellStart"/>
            <w:r w:rsidRPr="00842E00">
              <w:rPr>
                <w:rFonts w:ascii="Garamond" w:hAnsi="Garamond"/>
                <w:sz w:val="28"/>
                <w:szCs w:val="28"/>
              </w:rPr>
              <w:t>ooilley</w:t>
            </w:r>
            <w:proofErr w:type="spellEnd"/>
            <w:r w:rsidRPr="00842E00">
              <w:rPr>
                <w:rFonts w:ascii="Garamond" w:hAnsi="Garamond"/>
                <w:sz w:val="28"/>
                <w:szCs w:val="28"/>
              </w:rPr>
              <w:t xml:space="preserve"> </w:t>
            </w:r>
            <w:proofErr w:type="spellStart"/>
            <w:r w:rsidRPr="00842E00">
              <w:rPr>
                <w:rFonts w:ascii="Garamond" w:hAnsi="Garamond"/>
                <w:sz w:val="28"/>
                <w:szCs w:val="28"/>
              </w:rPr>
              <w:t>ny</w:t>
            </w:r>
            <w:proofErr w:type="spellEnd"/>
            <w:r w:rsidRPr="00842E00">
              <w:rPr>
                <w:rFonts w:ascii="Garamond" w:hAnsi="Garamond"/>
                <w:sz w:val="28"/>
                <w:szCs w:val="28"/>
              </w:rPr>
              <w:t xml:space="preserve"> </w:t>
            </w:r>
            <w:proofErr w:type="spellStart"/>
            <w:r w:rsidRPr="00842E00">
              <w:rPr>
                <w:rFonts w:ascii="Garamond" w:hAnsi="Garamond"/>
                <w:sz w:val="28"/>
                <w:szCs w:val="28"/>
              </w:rPr>
              <w:t>reddyn</w:t>
            </w:r>
            <w:proofErr w:type="spellEnd"/>
            <w:r w:rsidRPr="00842E00">
              <w:rPr>
                <w:rFonts w:ascii="Garamond" w:hAnsi="Garamond"/>
                <w:sz w:val="28"/>
                <w:szCs w:val="28"/>
              </w:rPr>
              <w:t xml:space="preserve"> </w:t>
            </w:r>
            <w:proofErr w:type="spellStart"/>
            <w:r w:rsidRPr="00842E00">
              <w:rPr>
                <w:rFonts w:ascii="Garamond" w:hAnsi="Garamond"/>
                <w:sz w:val="28"/>
                <w:szCs w:val="28"/>
              </w:rPr>
              <w:t>shoh</w:t>
            </w:r>
            <w:proofErr w:type="spellEnd"/>
            <w:r w:rsidRPr="00842E00">
              <w:rPr>
                <w:rFonts w:ascii="Garamond" w:hAnsi="Garamond"/>
                <w:sz w:val="28"/>
                <w:szCs w:val="28"/>
              </w:rPr>
              <w:t xml:space="preserve"> cur </w:t>
            </w:r>
            <w:proofErr w:type="spellStart"/>
            <w:r w:rsidRPr="00842E00">
              <w:rPr>
                <w:rFonts w:ascii="Garamond" w:hAnsi="Garamond"/>
                <w:sz w:val="28"/>
                <w:szCs w:val="28"/>
              </w:rPr>
              <w:t>corree</w:t>
            </w:r>
            <w:proofErr w:type="spellEnd"/>
            <w:r w:rsidRPr="00842E00">
              <w:rPr>
                <w:rFonts w:ascii="Garamond" w:hAnsi="Garamond"/>
                <w:sz w:val="28"/>
                <w:szCs w:val="28"/>
              </w:rPr>
              <w:t xml:space="preserve"> er </w:t>
            </w:r>
            <w:proofErr w:type="spellStart"/>
            <w:r w:rsidRPr="00842E00">
              <w:rPr>
                <w:rFonts w:ascii="Garamond" w:hAnsi="Garamond"/>
                <w:sz w:val="28"/>
                <w:szCs w:val="28"/>
              </w:rPr>
              <w:t>Jee</w:t>
            </w:r>
            <w:proofErr w:type="spellEnd"/>
            <w:r w:rsidRPr="00842E00">
              <w:rPr>
                <w:rFonts w:ascii="Garamond" w:hAnsi="Garamond"/>
                <w:sz w:val="28"/>
                <w:szCs w:val="28"/>
              </w:rPr>
              <w:t xml:space="preserve">, as cha </w:t>
            </w:r>
            <w:proofErr w:type="spellStart"/>
            <w:r w:rsidRPr="00842E00">
              <w:rPr>
                <w:rFonts w:ascii="Garamond" w:hAnsi="Garamond"/>
                <w:sz w:val="28"/>
                <w:szCs w:val="28"/>
              </w:rPr>
              <w:t>vel</w:t>
            </w:r>
            <w:proofErr w:type="spellEnd"/>
            <w:r w:rsidRPr="00842E00">
              <w:rPr>
                <w:rFonts w:ascii="Garamond" w:hAnsi="Garamond"/>
                <w:sz w:val="28"/>
                <w:szCs w:val="28"/>
              </w:rPr>
              <w:t xml:space="preserve"> ad er </w:t>
            </w:r>
            <w:proofErr w:type="spellStart"/>
            <w:r w:rsidRPr="00842E00">
              <w:rPr>
                <w:rFonts w:ascii="Garamond" w:hAnsi="Garamond"/>
                <w:sz w:val="28"/>
                <w:szCs w:val="28"/>
              </w:rPr>
              <w:t>aght</w:t>
            </w:r>
            <w:proofErr w:type="spellEnd"/>
            <w:r w:rsidRPr="00842E00">
              <w:rPr>
                <w:rFonts w:ascii="Garamond" w:hAnsi="Garamond"/>
                <w:sz w:val="28"/>
                <w:szCs w:val="28"/>
              </w:rPr>
              <w:t xml:space="preserve"> </w:t>
            </w:r>
            <w:proofErr w:type="spellStart"/>
            <w:r w:rsidRPr="00842E00">
              <w:rPr>
                <w:rFonts w:ascii="Garamond" w:hAnsi="Garamond"/>
                <w:sz w:val="28"/>
                <w:szCs w:val="28"/>
              </w:rPr>
              <w:t>erbee</w:t>
            </w:r>
            <w:proofErr w:type="spellEnd"/>
            <w:r w:rsidRPr="00842E00">
              <w:rPr>
                <w:rFonts w:ascii="Garamond" w:hAnsi="Garamond"/>
                <w:sz w:val="28"/>
                <w:szCs w:val="28"/>
              </w:rPr>
              <w:t xml:space="preserve"> </w:t>
            </w:r>
            <w:proofErr w:type="spellStart"/>
            <w:r w:rsidRPr="00842E00">
              <w:rPr>
                <w:rFonts w:ascii="Garamond" w:hAnsi="Garamond"/>
                <w:sz w:val="28"/>
                <w:szCs w:val="28"/>
              </w:rPr>
              <w:t>jesh</w:t>
            </w:r>
            <w:proofErr w:type="spellEnd"/>
            <w:r w:rsidRPr="00842E00">
              <w:rPr>
                <w:rFonts w:ascii="Garamond" w:hAnsi="Garamond"/>
                <w:sz w:val="28"/>
                <w:szCs w:val="28"/>
              </w:rPr>
              <w:t xml:space="preserve"> son fer ta </w:t>
            </w:r>
            <w:proofErr w:type="spellStart"/>
            <w:r w:rsidRPr="00842E00">
              <w:rPr>
                <w:rFonts w:ascii="Garamond" w:hAnsi="Garamond"/>
                <w:sz w:val="28"/>
                <w:szCs w:val="28"/>
              </w:rPr>
              <w:t>jercal</w:t>
            </w:r>
            <w:proofErr w:type="spellEnd"/>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veaghey</w:t>
            </w:r>
            <w:proofErr w:type="spellEnd"/>
            <w:r w:rsidRPr="00842E00">
              <w:rPr>
                <w:rFonts w:ascii="Garamond" w:hAnsi="Garamond"/>
                <w:sz w:val="28"/>
                <w:szCs w:val="28"/>
              </w:rPr>
              <w:t xml:space="preserve"> marish </w:t>
            </w:r>
            <w:proofErr w:type="spellStart"/>
            <w:r w:rsidRPr="00842E00">
              <w:rPr>
                <w:rFonts w:ascii="Garamond" w:hAnsi="Garamond"/>
                <w:sz w:val="28"/>
                <w:szCs w:val="28"/>
              </w:rPr>
              <w:t>ny</w:t>
            </w:r>
            <w:proofErr w:type="spellEnd"/>
            <w:r w:rsidRPr="00842E00">
              <w:rPr>
                <w:rFonts w:ascii="Garamond" w:hAnsi="Garamond"/>
                <w:sz w:val="28"/>
                <w:szCs w:val="28"/>
              </w:rPr>
              <w:t xml:space="preserve"> </w:t>
            </w:r>
            <w:proofErr w:type="spellStart"/>
            <w:r w:rsidRPr="00842E00">
              <w:rPr>
                <w:rFonts w:ascii="Garamond" w:hAnsi="Garamond"/>
                <w:sz w:val="28"/>
                <w:szCs w:val="28"/>
              </w:rPr>
              <w:t>Nooaghyn</w:t>
            </w:r>
            <w:proofErr w:type="spellEnd"/>
            <w:r w:rsidRPr="00842E00">
              <w:rPr>
                <w:rFonts w:ascii="Garamond" w:hAnsi="Garamond"/>
                <w:sz w:val="28"/>
                <w:szCs w:val="28"/>
              </w:rPr>
              <w:t xml:space="preserve"> as </w:t>
            </w:r>
            <w:proofErr w:type="spellStart"/>
            <w:r w:rsidRPr="00842E00">
              <w:rPr>
                <w:rFonts w:ascii="Garamond" w:hAnsi="Garamond"/>
                <w:sz w:val="28"/>
                <w:szCs w:val="28"/>
              </w:rPr>
              <w:t>Ainlyn</w:t>
            </w:r>
            <w:proofErr w:type="spellEnd"/>
            <w:r w:rsidRPr="00842E00">
              <w:rPr>
                <w:rFonts w:ascii="Garamond" w:hAnsi="Garamond"/>
                <w:sz w:val="28"/>
                <w:szCs w:val="28"/>
              </w:rPr>
              <w:t xml:space="preserve"> </w:t>
            </w:r>
            <w:proofErr w:type="spellStart"/>
            <w:r w:rsidRPr="00842E00">
              <w:rPr>
                <w:rFonts w:ascii="Garamond" w:hAnsi="Garamond"/>
                <w:sz w:val="28"/>
                <w:szCs w:val="28"/>
              </w:rPr>
              <w:t>ayns</w:t>
            </w:r>
            <w:proofErr w:type="spellEnd"/>
            <w:r w:rsidRPr="00842E00">
              <w:rPr>
                <w:rFonts w:ascii="Garamond" w:hAnsi="Garamond"/>
                <w:sz w:val="28"/>
                <w:szCs w:val="28"/>
              </w:rPr>
              <w:t xml:space="preserve"> </w:t>
            </w:r>
            <w:proofErr w:type="spellStart"/>
            <w:r w:rsidRPr="00842E00">
              <w:rPr>
                <w:rFonts w:ascii="Garamond" w:hAnsi="Garamond"/>
                <w:sz w:val="28"/>
                <w:szCs w:val="28"/>
              </w:rPr>
              <w:t>Niau</w:t>
            </w:r>
            <w:proofErr w:type="spellEnd"/>
            <w:r w:rsidRPr="00842E00">
              <w:rPr>
                <w:rFonts w:ascii="Garamond" w:hAnsi="Garamond"/>
                <w:sz w:val="28"/>
                <w:szCs w:val="28"/>
              </w:rPr>
              <w:t xml:space="preserve">. </w:t>
            </w:r>
          </w:p>
        </w:tc>
        <w:tc>
          <w:tcPr>
            <w:tcW w:w="3854" w:type="dxa"/>
          </w:tcPr>
          <w:p w14:paraId="44744338" w14:textId="77777777" w:rsidR="00BB3715" w:rsidRPr="00F352DB" w:rsidRDefault="00BB3715"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All manner of Uncleanness, and all such things as are apt to lead Men into Vices not fit to be named. All </w:t>
            </w:r>
            <w:proofErr w:type="spellStart"/>
            <w:r>
              <w:rPr>
                <w:rFonts w:ascii="Garamond" w:hAnsi="Garamond" w:cs="Times New Roman"/>
                <w:sz w:val="28"/>
              </w:rPr>
              <w:t>Drunken</w:t>
            </w:r>
            <w:r w:rsidRPr="00F352DB">
              <w:rPr>
                <w:rFonts w:ascii="Garamond" w:hAnsi="Garamond" w:cs="Times New Roman"/>
                <w:sz w:val="28"/>
              </w:rPr>
              <w:t>ess</w:t>
            </w:r>
            <w:proofErr w:type="spellEnd"/>
            <w:r w:rsidRPr="00F352DB">
              <w:rPr>
                <w:rFonts w:ascii="Garamond" w:hAnsi="Garamond" w:cs="Times New Roman"/>
                <w:i/>
                <w:sz w:val="28"/>
              </w:rPr>
              <w:t xml:space="preserve"> and </w:t>
            </w:r>
            <w:r w:rsidRPr="00F352DB">
              <w:rPr>
                <w:rFonts w:ascii="Garamond" w:hAnsi="Garamond" w:cs="Times New Roman"/>
                <w:sz w:val="28"/>
              </w:rPr>
              <w:t>Gluttony</w:t>
            </w:r>
            <w:r w:rsidRPr="00F352DB">
              <w:rPr>
                <w:rFonts w:ascii="Garamond" w:hAnsi="Garamond" w:cs="Times New Roman"/>
                <w:i/>
                <w:sz w:val="28"/>
              </w:rPr>
              <w:t xml:space="preserve">, and </w:t>
            </w:r>
            <w:r w:rsidRPr="00F352DB">
              <w:rPr>
                <w:rFonts w:ascii="Garamond" w:hAnsi="Garamond" w:cs="Times New Roman"/>
                <w:sz w:val="28"/>
              </w:rPr>
              <w:t>eager</w:t>
            </w:r>
            <w:r w:rsidRPr="00F352DB">
              <w:rPr>
                <w:rFonts w:ascii="Garamond" w:hAnsi="Garamond" w:cs="Times New Roman"/>
                <w:i/>
                <w:sz w:val="28"/>
              </w:rPr>
              <w:t xml:space="preserve"> </w:t>
            </w:r>
            <w:r w:rsidRPr="00F352DB">
              <w:rPr>
                <w:rFonts w:ascii="Garamond" w:hAnsi="Garamond" w:cs="Times New Roman"/>
                <w:sz w:val="28"/>
              </w:rPr>
              <w:t>Contriving</w:t>
            </w:r>
            <w:r w:rsidRPr="00F352DB">
              <w:rPr>
                <w:rFonts w:ascii="Garamond" w:hAnsi="Garamond" w:cs="Times New Roman"/>
                <w:i/>
                <w:sz w:val="28"/>
              </w:rPr>
              <w:t xml:space="preserve"> </w:t>
            </w:r>
            <w:r w:rsidRPr="00F352DB">
              <w:rPr>
                <w:rFonts w:ascii="Garamond" w:hAnsi="Garamond" w:cs="Times New Roman"/>
                <w:sz w:val="28"/>
              </w:rPr>
              <w:t>for the Belly ;</w:t>
            </w:r>
            <w:r w:rsidRPr="00F352DB">
              <w:rPr>
                <w:rFonts w:ascii="Garamond" w:hAnsi="Garamond" w:cs="Times New Roman"/>
                <w:i/>
                <w:sz w:val="28"/>
              </w:rPr>
              <w:t xml:space="preserve"> a </w:t>
            </w:r>
            <w:proofErr w:type="spellStart"/>
            <w:r w:rsidRPr="00F352DB">
              <w:rPr>
                <w:rFonts w:ascii="Garamond" w:hAnsi="Garamond" w:cs="Times New Roman"/>
                <w:sz w:val="28"/>
              </w:rPr>
              <w:t>sloathful</w:t>
            </w:r>
            <w:proofErr w:type="spellEnd"/>
            <w:r w:rsidRPr="00F352DB">
              <w:rPr>
                <w:rFonts w:ascii="Garamond" w:hAnsi="Garamond" w:cs="Times New Roman"/>
                <w:sz w:val="28"/>
              </w:rPr>
              <w:t xml:space="preserve"> Life ;</w:t>
            </w:r>
            <w:r w:rsidRPr="00F352DB">
              <w:rPr>
                <w:rFonts w:ascii="Garamond" w:hAnsi="Garamond" w:cs="Times New Roman"/>
                <w:i/>
                <w:sz w:val="28"/>
              </w:rPr>
              <w:t xml:space="preserve"> </w:t>
            </w:r>
            <w:r w:rsidRPr="00F352DB">
              <w:rPr>
                <w:rFonts w:ascii="Garamond" w:hAnsi="Garamond" w:cs="Times New Roman"/>
                <w:sz w:val="28"/>
              </w:rPr>
              <w:t>wanton Words</w:t>
            </w:r>
            <w:r w:rsidRPr="00F352DB">
              <w:rPr>
                <w:rFonts w:ascii="Garamond" w:hAnsi="Garamond" w:cs="Times New Roman"/>
                <w:i/>
                <w:sz w:val="28"/>
              </w:rPr>
              <w:t xml:space="preserve"> and </w:t>
            </w:r>
            <w:r w:rsidRPr="00F352DB">
              <w:rPr>
                <w:rFonts w:ascii="Garamond" w:hAnsi="Garamond" w:cs="Times New Roman"/>
                <w:sz w:val="28"/>
              </w:rPr>
              <w:t>Actions ;</w:t>
            </w:r>
            <w:r w:rsidRPr="00F352DB">
              <w:rPr>
                <w:rFonts w:ascii="Garamond" w:hAnsi="Garamond" w:cs="Times New Roman"/>
                <w:i/>
                <w:sz w:val="28"/>
              </w:rPr>
              <w:t xml:space="preserve"> </w:t>
            </w:r>
            <w:r w:rsidRPr="00F352DB">
              <w:rPr>
                <w:rFonts w:ascii="Garamond" w:hAnsi="Garamond" w:cs="Times New Roman"/>
                <w:sz w:val="28"/>
              </w:rPr>
              <w:t>filthy Books</w:t>
            </w:r>
            <w:r w:rsidRPr="00F352DB">
              <w:rPr>
                <w:rFonts w:ascii="Garamond" w:hAnsi="Garamond" w:cs="Times New Roman"/>
                <w:i/>
                <w:sz w:val="28"/>
              </w:rPr>
              <w:t xml:space="preserve"> and </w:t>
            </w:r>
            <w:r w:rsidRPr="00F352DB">
              <w:rPr>
                <w:rFonts w:ascii="Garamond" w:hAnsi="Garamond" w:cs="Times New Roman"/>
                <w:sz w:val="28"/>
              </w:rPr>
              <w:t>Songs ;</w:t>
            </w:r>
            <w:r w:rsidRPr="00F352DB">
              <w:rPr>
                <w:rFonts w:ascii="Garamond" w:hAnsi="Garamond" w:cs="Times New Roman"/>
                <w:i/>
                <w:sz w:val="28"/>
              </w:rPr>
              <w:t xml:space="preserve"> all which are a great Offence to God, and by no means fit for one who expects to live with Saints and Angels in Heaven.</w:t>
            </w:r>
          </w:p>
        </w:tc>
        <w:tc>
          <w:tcPr>
            <w:tcW w:w="0" w:type="auto"/>
          </w:tcPr>
          <w:p w14:paraId="3B43981B" w14:textId="77777777" w:rsidR="00BB3715" w:rsidRPr="002D73DD" w:rsidRDefault="00BB3715" w:rsidP="00DB60C3">
            <w:pPr>
              <w:pStyle w:val="ListParagraph"/>
              <w:ind w:left="0"/>
              <w:rPr>
                <w:rFonts w:ascii="Garamond" w:hAnsi="Garamond" w:cs="Times New Roman"/>
                <w:sz w:val="20"/>
                <w:szCs w:val="20"/>
              </w:rPr>
            </w:pPr>
          </w:p>
        </w:tc>
      </w:tr>
      <w:tr w:rsidR="00BB3715" w:rsidRPr="00F352DB" w14:paraId="3901C705" w14:textId="77777777" w:rsidTr="000A5AB7">
        <w:tc>
          <w:tcPr>
            <w:tcW w:w="4253" w:type="dxa"/>
          </w:tcPr>
          <w:p w14:paraId="48D38383" w14:textId="77777777" w:rsidR="00BB3715" w:rsidRPr="00842E00" w:rsidRDefault="00BB3715" w:rsidP="00DB60C3">
            <w:pPr>
              <w:pStyle w:val="CM3"/>
              <w:widowControl/>
              <w:spacing w:line="240" w:lineRule="auto"/>
              <w:ind w:firstLine="227"/>
              <w:contextualSpacing/>
              <w:jc w:val="both"/>
              <w:rPr>
                <w:rFonts w:ascii="Garamond" w:hAnsi="Garamond"/>
                <w:sz w:val="28"/>
                <w:szCs w:val="28"/>
              </w:rPr>
            </w:pPr>
            <w:r w:rsidRPr="00842E00">
              <w:rPr>
                <w:rFonts w:ascii="Garamond" w:hAnsi="Garamond"/>
                <w:i/>
                <w:sz w:val="28"/>
                <w:szCs w:val="28"/>
              </w:rPr>
              <w:t>Q.</w:t>
            </w:r>
            <w:r w:rsidRPr="00842E00">
              <w:rPr>
                <w:rFonts w:ascii="Garamond" w:hAnsi="Garamond"/>
                <w:sz w:val="28"/>
                <w:szCs w:val="28"/>
              </w:rPr>
              <w:t xml:space="preserve"> Ta </w:t>
            </w:r>
            <w:proofErr w:type="spellStart"/>
            <w:r w:rsidRPr="00842E00">
              <w:rPr>
                <w:rFonts w:ascii="Garamond" w:hAnsi="Garamond"/>
                <w:sz w:val="28"/>
                <w:szCs w:val="28"/>
              </w:rPr>
              <w:t>ymmodee</w:t>
            </w:r>
            <w:proofErr w:type="spellEnd"/>
            <w:r w:rsidRPr="00842E00">
              <w:rPr>
                <w:rFonts w:ascii="Garamond" w:hAnsi="Garamond"/>
                <w:sz w:val="28"/>
                <w:szCs w:val="28"/>
              </w:rPr>
              <w:t xml:space="preserve"> </w:t>
            </w:r>
            <w:proofErr w:type="spellStart"/>
            <w:r w:rsidRPr="00842E00">
              <w:rPr>
                <w:rFonts w:ascii="Garamond" w:hAnsi="Garamond"/>
                <w:sz w:val="28"/>
                <w:szCs w:val="28"/>
              </w:rPr>
              <w:t>nagh</w:t>
            </w:r>
            <w:proofErr w:type="spellEnd"/>
            <w:r w:rsidRPr="00842E00">
              <w:rPr>
                <w:rFonts w:ascii="Garamond" w:hAnsi="Garamond"/>
                <w:sz w:val="28"/>
                <w:szCs w:val="28"/>
              </w:rPr>
              <w:t xml:space="preserve"> </w:t>
            </w:r>
            <w:proofErr w:type="spellStart"/>
            <w:r w:rsidRPr="00842E00">
              <w:rPr>
                <w:rFonts w:ascii="Garamond" w:hAnsi="Garamond"/>
                <w:sz w:val="28"/>
                <w:szCs w:val="28"/>
              </w:rPr>
              <w:t>vel</w:t>
            </w:r>
            <w:proofErr w:type="spellEnd"/>
            <w:r w:rsidRPr="00842E00">
              <w:rPr>
                <w:rFonts w:ascii="Garamond" w:hAnsi="Garamond"/>
                <w:sz w:val="28"/>
                <w:szCs w:val="28"/>
              </w:rPr>
              <w:t xml:space="preserve"> </w:t>
            </w:r>
            <w:proofErr w:type="spellStart"/>
            <w:r w:rsidRPr="00842E00">
              <w:rPr>
                <w:rFonts w:ascii="Garamond" w:hAnsi="Garamond"/>
                <w:sz w:val="28"/>
                <w:szCs w:val="28"/>
              </w:rPr>
              <w:t>jeaghyn</w:t>
            </w:r>
            <w:proofErr w:type="spellEnd"/>
            <w:r w:rsidRPr="00842E00">
              <w:rPr>
                <w:rFonts w:ascii="Garamond" w:hAnsi="Garamond"/>
                <w:sz w:val="28"/>
                <w:szCs w:val="28"/>
              </w:rPr>
              <w:t xml:space="preserve"> er </w:t>
            </w:r>
            <w:proofErr w:type="spellStart"/>
            <w:r w:rsidRPr="00842E00">
              <w:rPr>
                <w:rFonts w:ascii="Garamond" w:hAnsi="Garamond"/>
                <w:sz w:val="28"/>
                <w:szCs w:val="28"/>
              </w:rPr>
              <w:t>ny</w:t>
            </w:r>
            <w:proofErr w:type="spellEnd"/>
            <w:r w:rsidRPr="00842E00">
              <w:rPr>
                <w:rFonts w:ascii="Garamond" w:hAnsi="Garamond"/>
                <w:sz w:val="28"/>
                <w:szCs w:val="28"/>
              </w:rPr>
              <w:t xml:space="preserve"> </w:t>
            </w:r>
            <w:proofErr w:type="spellStart"/>
            <w:r w:rsidRPr="00842E00">
              <w:rPr>
                <w:rFonts w:ascii="Garamond" w:hAnsi="Garamond"/>
                <w:sz w:val="28"/>
                <w:szCs w:val="28"/>
              </w:rPr>
              <w:t>peccaghyn</w:t>
            </w:r>
            <w:proofErr w:type="spellEnd"/>
            <w:r w:rsidRPr="00842E00">
              <w:rPr>
                <w:rFonts w:ascii="Garamond" w:hAnsi="Garamond"/>
                <w:sz w:val="28"/>
                <w:szCs w:val="28"/>
              </w:rPr>
              <w:t xml:space="preserve"> </w:t>
            </w:r>
            <w:proofErr w:type="spellStart"/>
            <w:r w:rsidRPr="00842E00">
              <w:rPr>
                <w:rFonts w:ascii="Garamond" w:hAnsi="Garamond"/>
                <w:sz w:val="28"/>
                <w:szCs w:val="28"/>
              </w:rPr>
              <w:t>shoh</w:t>
            </w:r>
            <w:proofErr w:type="spellEnd"/>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w:t>
            </w:r>
            <w:proofErr w:type="spellStart"/>
            <w:r w:rsidRPr="00842E00">
              <w:rPr>
                <w:rFonts w:ascii="Garamond" w:hAnsi="Garamond"/>
                <w:sz w:val="28"/>
                <w:szCs w:val="28"/>
              </w:rPr>
              <w:t>ve</w:t>
            </w:r>
            <w:proofErr w:type="spellEnd"/>
            <w:r w:rsidRPr="00842E00">
              <w:rPr>
                <w:rFonts w:ascii="Garamond" w:hAnsi="Garamond"/>
                <w:sz w:val="28"/>
                <w:szCs w:val="28"/>
              </w:rPr>
              <w:t xml:space="preserve"> </w:t>
            </w:r>
            <w:proofErr w:type="spellStart"/>
            <w:r w:rsidRPr="00842E00">
              <w:rPr>
                <w:rFonts w:ascii="Garamond" w:hAnsi="Garamond"/>
                <w:sz w:val="28"/>
                <w:szCs w:val="28"/>
              </w:rPr>
              <w:t>chooish</w:t>
            </w:r>
            <w:proofErr w:type="spellEnd"/>
            <w:r w:rsidRPr="00842E00">
              <w:rPr>
                <w:rFonts w:ascii="Garamond" w:hAnsi="Garamond"/>
                <w:sz w:val="28"/>
                <w:szCs w:val="28"/>
              </w:rPr>
              <w:t xml:space="preserve"> as cha </w:t>
            </w:r>
            <w:proofErr w:type="spellStart"/>
            <w:r w:rsidRPr="00842E00">
              <w:rPr>
                <w:rFonts w:ascii="Garamond" w:hAnsi="Garamond"/>
                <w:sz w:val="28"/>
                <w:szCs w:val="28"/>
              </w:rPr>
              <w:t>dangeragh</w:t>
            </w:r>
            <w:proofErr w:type="spellEnd"/>
            <w:r w:rsidRPr="00842E00">
              <w:rPr>
                <w:rFonts w:ascii="Garamond" w:hAnsi="Garamond"/>
                <w:sz w:val="28"/>
                <w:szCs w:val="28"/>
              </w:rPr>
              <w:t xml:space="preserve"> as ta </w:t>
            </w:r>
            <w:proofErr w:type="spellStart"/>
            <w:r w:rsidRPr="00842E00">
              <w:rPr>
                <w:rFonts w:ascii="Garamond" w:hAnsi="Garamond"/>
                <w:sz w:val="28"/>
                <w:szCs w:val="28"/>
              </w:rPr>
              <w:t>shivish</w:t>
            </w:r>
            <w:proofErr w:type="spellEnd"/>
            <w:r w:rsidRPr="00842E00">
              <w:rPr>
                <w:rFonts w:ascii="Garamond" w:hAnsi="Garamond"/>
                <w:sz w:val="28"/>
                <w:szCs w:val="28"/>
              </w:rPr>
              <w:t xml:space="preserve"> </w:t>
            </w:r>
            <w:proofErr w:type="spellStart"/>
            <w:r w:rsidRPr="00842E00">
              <w:rPr>
                <w:rFonts w:ascii="Garamond" w:hAnsi="Garamond"/>
                <w:sz w:val="28"/>
                <w:szCs w:val="28"/>
              </w:rPr>
              <w:t>loart</w:t>
            </w:r>
            <w:proofErr w:type="spellEnd"/>
            <w:r w:rsidRPr="00842E00">
              <w:rPr>
                <w:rFonts w:ascii="Garamond" w:hAnsi="Garamond"/>
                <w:sz w:val="28"/>
                <w:szCs w:val="28"/>
              </w:rPr>
              <w:t xml:space="preserve"> </w:t>
            </w:r>
            <w:proofErr w:type="spellStart"/>
            <w:r w:rsidRPr="00842E00">
              <w:rPr>
                <w:rFonts w:ascii="Garamond" w:hAnsi="Garamond"/>
                <w:sz w:val="28"/>
                <w:szCs w:val="28"/>
              </w:rPr>
              <w:t>jeh</w:t>
            </w:r>
            <w:proofErr w:type="spellEnd"/>
            <w:r w:rsidRPr="00842E00">
              <w:rPr>
                <w:rFonts w:ascii="Garamond" w:hAnsi="Garamond"/>
                <w:sz w:val="28"/>
                <w:szCs w:val="28"/>
              </w:rPr>
              <w:t xml:space="preserve">. </w:t>
            </w:r>
          </w:p>
        </w:tc>
        <w:tc>
          <w:tcPr>
            <w:tcW w:w="3854" w:type="dxa"/>
          </w:tcPr>
          <w:p w14:paraId="7569156C" w14:textId="77777777" w:rsidR="00BB3715" w:rsidRPr="00F352DB" w:rsidRDefault="00BB3715"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Many People do not look upon these Sins to be so great and dangerous as you speak of.</w:t>
            </w:r>
          </w:p>
        </w:tc>
        <w:tc>
          <w:tcPr>
            <w:tcW w:w="0" w:type="auto"/>
          </w:tcPr>
          <w:p w14:paraId="5B67D275" w14:textId="77777777" w:rsidR="00BB3715" w:rsidRPr="002D73DD" w:rsidRDefault="00BB3715" w:rsidP="00DB60C3">
            <w:pPr>
              <w:pStyle w:val="ListParagraph"/>
              <w:ind w:left="0"/>
              <w:rPr>
                <w:rFonts w:ascii="Garamond" w:hAnsi="Garamond" w:cs="Times New Roman"/>
                <w:sz w:val="20"/>
                <w:szCs w:val="20"/>
              </w:rPr>
            </w:pPr>
          </w:p>
        </w:tc>
      </w:tr>
      <w:tr w:rsidR="00BB3715" w:rsidRPr="00F352DB" w14:paraId="310EF140" w14:textId="77777777" w:rsidTr="000A5AB7">
        <w:tc>
          <w:tcPr>
            <w:tcW w:w="4253" w:type="dxa"/>
          </w:tcPr>
          <w:p w14:paraId="143CCF9B" w14:textId="77777777" w:rsidR="00BB3715" w:rsidRPr="00842E00" w:rsidRDefault="00BB3715" w:rsidP="00DB60C3">
            <w:pPr>
              <w:pStyle w:val="CM3"/>
              <w:widowControl/>
              <w:spacing w:line="240" w:lineRule="auto"/>
              <w:ind w:firstLine="227"/>
              <w:contextualSpacing/>
              <w:jc w:val="both"/>
              <w:rPr>
                <w:rFonts w:ascii="Garamond" w:hAnsi="Garamond"/>
                <w:sz w:val="28"/>
                <w:szCs w:val="28"/>
              </w:rPr>
            </w:pPr>
            <w:r w:rsidRPr="00842E00">
              <w:rPr>
                <w:rFonts w:ascii="Garamond" w:hAnsi="Garamond"/>
                <w:i/>
                <w:sz w:val="28"/>
                <w:szCs w:val="28"/>
              </w:rPr>
              <w:lastRenderedPageBreak/>
              <w:t xml:space="preserve">A. </w:t>
            </w:r>
            <w:r w:rsidRPr="00842E00">
              <w:rPr>
                <w:rFonts w:ascii="Garamond" w:hAnsi="Garamond"/>
                <w:sz w:val="28"/>
                <w:szCs w:val="28"/>
              </w:rPr>
              <w:t xml:space="preserve">Ta </w:t>
            </w:r>
            <w:proofErr w:type="spellStart"/>
            <w:r w:rsidRPr="00842E00">
              <w:rPr>
                <w:rFonts w:ascii="Garamond" w:hAnsi="Garamond"/>
                <w:sz w:val="28"/>
                <w:szCs w:val="28"/>
              </w:rPr>
              <w:t>shen</w:t>
            </w:r>
            <w:proofErr w:type="spellEnd"/>
            <w:r w:rsidRPr="00842E00">
              <w:rPr>
                <w:rFonts w:ascii="Garamond" w:hAnsi="Garamond"/>
                <w:sz w:val="28"/>
                <w:szCs w:val="28"/>
              </w:rPr>
              <w:t xml:space="preserve"> son </w:t>
            </w:r>
            <w:proofErr w:type="spellStart"/>
            <w:r w:rsidRPr="00842E00">
              <w:rPr>
                <w:rFonts w:ascii="Garamond" w:hAnsi="Garamond"/>
                <w:sz w:val="28"/>
                <w:szCs w:val="28"/>
              </w:rPr>
              <w:t>nagh</w:t>
            </w:r>
            <w:proofErr w:type="spellEnd"/>
            <w:r w:rsidRPr="00842E00">
              <w:rPr>
                <w:rFonts w:ascii="Garamond" w:hAnsi="Garamond"/>
                <w:sz w:val="28"/>
                <w:szCs w:val="28"/>
              </w:rPr>
              <w:t xml:space="preserve"> </w:t>
            </w:r>
            <w:proofErr w:type="spellStart"/>
            <w:r w:rsidRPr="00842E00">
              <w:rPr>
                <w:rFonts w:ascii="Garamond" w:hAnsi="Garamond"/>
                <w:sz w:val="28"/>
                <w:szCs w:val="28"/>
              </w:rPr>
              <w:t>vel</w:t>
            </w:r>
            <w:proofErr w:type="spellEnd"/>
            <w:r w:rsidRPr="00842E00">
              <w:rPr>
                <w:rFonts w:ascii="Garamond" w:hAnsi="Garamond"/>
                <w:sz w:val="28"/>
                <w:szCs w:val="28"/>
              </w:rPr>
              <w:t xml:space="preserve"> ad </w:t>
            </w:r>
            <w:proofErr w:type="spellStart"/>
            <w:r w:rsidRPr="00842E00">
              <w:rPr>
                <w:rFonts w:ascii="Garamond" w:hAnsi="Garamond"/>
                <w:sz w:val="28"/>
                <w:szCs w:val="28"/>
              </w:rPr>
              <w:t>credjal</w:t>
            </w:r>
            <w:proofErr w:type="spellEnd"/>
            <w:r w:rsidRPr="00842E00">
              <w:rPr>
                <w:rFonts w:ascii="Garamond" w:hAnsi="Garamond"/>
                <w:sz w:val="28"/>
                <w:szCs w:val="28"/>
              </w:rPr>
              <w:t xml:space="preserve"> Goo Yee ta </w:t>
            </w:r>
            <w:proofErr w:type="spellStart"/>
            <w:r w:rsidRPr="00842E00">
              <w:rPr>
                <w:rFonts w:ascii="Garamond" w:hAnsi="Garamond"/>
                <w:sz w:val="28"/>
                <w:szCs w:val="28"/>
              </w:rPr>
              <w:t>ginsh</w:t>
            </w:r>
            <w:proofErr w:type="spellEnd"/>
            <w:r w:rsidRPr="00842E00">
              <w:rPr>
                <w:rFonts w:ascii="Garamond" w:hAnsi="Garamond"/>
                <w:sz w:val="28"/>
                <w:szCs w:val="28"/>
              </w:rPr>
              <w:t xml:space="preserve">, </w:t>
            </w:r>
            <w:proofErr w:type="spellStart"/>
            <w:r w:rsidRPr="00842E00">
              <w:rPr>
                <w:rFonts w:ascii="Garamond" w:hAnsi="Garamond"/>
                <w:sz w:val="28"/>
                <w:szCs w:val="28"/>
              </w:rPr>
              <w:t>dy</w:t>
            </w:r>
            <w:proofErr w:type="spellEnd"/>
            <w:r w:rsidRPr="00842E00">
              <w:rPr>
                <w:rFonts w:ascii="Garamond" w:hAnsi="Garamond"/>
                <w:sz w:val="28"/>
                <w:szCs w:val="28"/>
              </w:rPr>
              <w:t xml:space="preserve"> jean </w:t>
            </w:r>
            <w:proofErr w:type="spellStart"/>
            <w:r w:rsidRPr="00842E00">
              <w:rPr>
                <w:rFonts w:ascii="Garamond" w:hAnsi="Garamond"/>
                <w:sz w:val="28"/>
                <w:szCs w:val="28"/>
              </w:rPr>
              <w:t>Jee</w:t>
            </w:r>
            <w:proofErr w:type="spellEnd"/>
            <w:r w:rsidRPr="00842E00">
              <w:rPr>
                <w:rFonts w:ascii="Garamond" w:hAnsi="Garamond"/>
                <w:sz w:val="28"/>
                <w:szCs w:val="28"/>
              </w:rPr>
              <w:t xml:space="preserve"> </w:t>
            </w:r>
            <w:proofErr w:type="spellStart"/>
            <w:r w:rsidRPr="00842E00">
              <w:rPr>
                <w:rFonts w:ascii="Garamond" w:hAnsi="Garamond"/>
                <w:sz w:val="28"/>
                <w:szCs w:val="28"/>
              </w:rPr>
              <w:t>adsyn</w:t>
            </w:r>
            <w:proofErr w:type="spellEnd"/>
            <w:r w:rsidRPr="00842E00">
              <w:rPr>
                <w:rFonts w:ascii="Garamond" w:hAnsi="Garamond"/>
                <w:sz w:val="28"/>
                <w:szCs w:val="28"/>
              </w:rPr>
              <w:t xml:space="preserve"> y </w:t>
            </w:r>
            <w:proofErr w:type="spellStart"/>
            <w:r w:rsidRPr="00842E00">
              <w:rPr>
                <w:rFonts w:ascii="Garamond" w:hAnsi="Garamond"/>
                <w:sz w:val="28"/>
                <w:szCs w:val="28"/>
              </w:rPr>
              <w:t>vriwnys</w:t>
            </w:r>
            <w:proofErr w:type="spellEnd"/>
            <w:r w:rsidRPr="00842E00">
              <w:rPr>
                <w:rFonts w:ascii="Garamond" w:hAnsi="Garamond"/>
                <w:sz w:val="28"/>
                <w:szCs w:val="28"/>
              </w:rPr>
              <w:t xml:space="preserve">, ta cur </w:t>
            </w:r>
            <w:proofErr w:type="spellStart"/>
            <w:r w:rsidRPr="00842E00">
              <w:rPr>
                <w:rFonts w:ascii="Garamond" w:hAnsi="Garamond"/>
                <w:sz w:val="28"/>
                <w:szCs w:val="28"/>
              </w:rPr>
              <w:t>rish</w:t>
            </w:r>
            <w:proofErr w:type="spellEnd"/>
            <w:r w:rsidRPr="00842E00">
              <w:rPr>
                <w:rFonts w:ascii="Garamond" w:hAnsi="Garamond"/>
                <w:sz w:val="28"/>
                <w:szCs w:val="28"/>
              </w:rPr>
              <w:t xml:space="preserve"> </w:t>
            </w:r>
            <w:proofErr w:type="spellStart"/>
            <w:r w:rsidRPr="00842E00">
              <w:rPr>
                <w:rFonts w:ascii="Garamond" w:hAnsi="Garamond"/>
                <w:i/>
                <w:sz w:val="28"/>
                <w:szCs w:val="28"/>
              </w:rPr>
              <w:t>Maardyrys</w:t>
            </w:r>
            <w:proofErr w:type="spellEnd"/>
            <w:r w:rsidRPr="00842E00">
              <w:rPr>
                <w:rFonts w:ascii="Garamond" w:hAnsi="Garamond"/>
                <w:sz w:val="28"/>
                <w:szCs w:val="28"/>
              </w:rPr>
              <w:t xml:space="preserve"> </w:t>
            </w:r>
            <w:r w:rsidRPr="00842E00">
              <w:rPr>
                <w:rFonts w:ascii="Garamond" w:hAnsi="Garamond"/>
                <w:i/>
                <w:sz w:val="28"/>
                <w:szCs w:val="28"/>
              </w:rPr>
              <w:t xml:space="preserve">as </w:t>
            </w:r>
            <w:proofErr w:type="spellStart"/>
            <w:r w:rsidRPr="00842E00">
              <w:rPr>
                <w:rFonts w:ascii="Garamond" w:hAnsi="Garamond"/>
                <w:i/>
                <w:sz w:val="28"/>
                <w:szCs w:val="28"/>
              </w:rPr>
              <w:t>Brishey</w:t>
            </w:r>
            <w:proofErr w:type="spellEnd"/>
            <w:r w:rsidRPr="00842E00">
              <w:rPr>
                <w:rFonts w:ascii="Garamond" w:hAnsi="Garamond"/>
                <w:i/>
                <w:sz w:val="28"/>
                <w:szCs w:val="28"/>
              </w:rPr>
              <w:t xml:space="preserve"> </w:t>
            </w:r>
            <w:proofErr w:type="spellStart"/>
            <w:r w:rsidRPr="00842E00">
              <w:rPr>
                <w:rFonts w:ascii="Garamond" w:hAnsi="Garamond"/>
                <w:i/>
                <w:sz w:val="28"/>
                <w:szCs w:val="28"/>
              </w:rPr>
              <w:t>poosey</w:t>
            </w:r>
            <w:proofErr w:type="spellEnd"/>
            <w:r w:rsidRPr="00842E00">
              <w:rPr>
                <w:rFonts w:ascii="Garamond" w:hAnsi="Garamond"/>
                <w:sz w:val="28"/>
                <w:szCs w:val="28"/>
              </w:rPr>
              <w:t xml:space="preserve">. As </w:t>
            </w:r>
            <w:r>
              <w:rPr>
                <w:rFonts w:ascii="Garamond" w:hAnsi="Garamond"/>
                <w:sz w:val="28"/>
                <w:szCs w:val="28"/>
              </w:rPr>
              <w:t>cree</w:t>
            </w:r>
            <w:r>
              <w:rPr>
                <w:rStyle w:val="FootnoteReference"/>
                <w:rFonts w:ascii="Garamond" w:hAnsi="Garamond"/>
                <w:sz w:val="28"/>
                <w:szCs w:val="28"/>
              </w:rPr>
              <w:footnoteReference w:id="46"/>
            </w:r>
            <w:r>
              <w:rPr>
                <w:rFonts w:ascii="Garamond" w:hAnsi="Garamond"/>
                <w:sz w:val="28"/>
                <w:szCs w:val="28"/>
              </w:rPr>
              <w:t xml:space="preserve"> </w:t>
            </w:r>
            <w:r w:rsidRPr="00842E00">
              <w:rPr>
                <w:rFonts w:ascii="Garamond" w:hAnsi="Garamond"/>
                <w:sz w:val="28"/>
                <w:szCs w:val="28"/>
              </w:rPr>
              <w:t xml:space="preserve">vees y </w:t>
            </w:r>
            <w:proofErr w:type="spellStart"/>
            <w:r w:rsidRPr="00842E00">
              <w:rPr>
                <w:rFonts w:ascii="Garamond" w:hAnsi="Garamond"/>
                <w:sz w:val="28"/>
                <w:szCs w:val="28"/>
              </w:rPr>
              <w:t>vriwnys</w:t>
            </w:r>
            <w:proofErr w:type="spellEnd"/>
            <w:r w:rsidRPr="00842E00">
              <w:rPr>
                <w:rFonts w:ascii="Garamond" w:hAnsi="Garamond"/>
                <w:sz w:val="28"/>
                <w:szCs w:val="28"/>
              </w:rPr>
              <w:t xml:space="preserve"> </w:t>
            </w:r>
            <w:proofErr w:type="spellStart"/>
            <w:r w:rsidRPr="00842E00">
              <w:rPr>
                <w:rFonts w:ascii="Garamond" w:hAnsi="Garamond"/>
                <w:sz w:val="28"/>
                <w:szCs w:val="28"/>
              </w:rPr>
              <w:t>shen</w:t>
            </w:r>
            <w:proofErr w:type="spellEnd"/>
            <w:r w:rsidRPr="00842E00">
              <w:rPr>
                <w:rFonts w:ascii="Garamond" w:hAnsi="Garamond"/>
                <w:sz w:val="28"/>
                <w:szCs w:val="28"/>
              </w:rPr>
              <w:t xml:space="preserve"> you eh </w:t>
            </w:r>
            <w:proofErr w:type="spellStart"/>
            <w:r w:rsidRPr="00842E00">
              <w:rPr>
                <w:rFonts w:ascii="Garamond" w:hAnsi="Garamond"/>
                <w:sz w:val="28"/>
                <w:szCs w:val="28"/>
              </w:rPr>
              <w:t>ayns</w:t>
            </w:r>
            <w:proofErr w:type="spellEnd"/>
            <w:r w:rsidRPr="00842E00">
              <w:rPr>
                <w:rFonts w:ascii="Garamond" w:hAnsi="Garamond"/>
                <w:sz w:val="28"/>
                <w:szCs w:val="28"/>
              </w:rPr>
              <w:t xml:space="preserve"> </w:t>
            </w:r>
            <w:proofErr w:type="spellStart"/>
            <w:r w:rsidRPr="00842E00">
              <w:rPr>
                <w:rFonts w:ascii="Garamond" w:hAnsi="Garamond"/>
                <w:sz w:val="28"/>
                <w:szCs w:val="28"/>
              </w:rPr>
              <w:t>lioar</w:t>
            </w:r>
            <w:proofErr w:type="spellEnd"/>
            <w:r w:rsidRPr="00842E00">
              <w:rPr>
                <w:rFonts w:ascii="Garamond" w:hAnsi="Garamond"/>
                <w:sz w:val="28"/>
                <w:szCs w:val="28"/>
              </w:rPr>
              <w:t xml:space="preserve"> </w:t>
            </w:r>
            <w:proofErr w:type="spellStart"/>
            <w:r w:rsidRPr="00842E00">
              <w:rPr>
                <w:rFonts w:ascii="Garamond" w:hAnsi="Garamond"/>
                <w:sz w:val="28"/>
                <w:szCs w:val="28"/>
              </w:rPr>
              <w:t>Ashlish</w:t>
            </w:r>
            <w:proofErr w:type="spellEnd"/>
            <w:r w:rsidRPr="00842E00">
              <w:rPr>
                <w:rFonts w:ascii="Garamond" w:hAnsi="Garamond"/>
                <w:sz w:val="28"/>
                <w:szCs w:val="28"/>
              </w:rPr>
              <w:t xml:space="preserve"> y </w:t>
            </w:r>
            <w:proofErr w:type="spellStart"/>
            <w:r w:rsidRPr="00842E00">
              <w:rPr>
                <w:rFonts w:ascii="Garamond" w:hAnsi="Garamond"/>
                <w:sz w:val="28"/>
                <w:szCs w:val="28"/>
              </w:rPr>
              <w:t>Noo</w:t>
            </w:r>
            <w:proofErr w:type="spellEnd"/>
            <w:r w:rsidRPr="00842E00">
              <w:rPr>
                <w:rFonts w:ascii="Garamond" w:hAnsi="Garamond"/>
                <w:sz w:val="28"/>
                <w:szCs w:val="28"/>
              </w:rPr>
              <w:t xml:space="preserve"> </w:t>
            </w:r>
            <w:proofErr w:type="spellStart"/>
            <w:r w:rsidRPr="00842E00">
              <w:rPr>
                <w:rFonts w:ascii="Garamond" w:hAnsi="Garamond"/>
                <w:sz w:val="28"/>
                <w:szCs w:val="28"/>
              </w:rPr>
              <w:t>Ean</w:t>
            </w:r>
            <w:proofErr w:type="spellEnd"/>
            <w:r w:rsidRPr="00842E00">
              <w:rPr>
                <w:rFonts w:ascii="Garamond" w:hAnsi="Garamond"/>
                <w:sz w:val="28"/>
                <w:szCs w:val="28"/>
              </w:rPr>
              <w:t xml:space="preserve">. 21. 8. </w:t>
            </w:r>
            <w:r w:rsidRPr="00842E00">
              <w:rPr>
                <w:rFonts w:ascii="Garamond" w:hAnsi="Garamond"/>
                <w:i/>
                <w:sz w:val="28"/>
                <w:szCs w:val="28"/>
              </w:rPr>
              <w:t xml:space="preserve">Bee ad er </w:t>
            </w:r>
            <w:proofErr w:type="spellStart"/>
            <w:r w:rsidRPr="00842E00">
              <w:rPr>
                <w:rFonts w:ascii="Garamond" w:hAnsi="Garamond"/>
                <w:i/>
                <w:sz w:val="28"/>
                <w:szCs w:val="28"/>
              </w:rPr>
              <w:t>nyn</w:t>
            </w:r>
            <w:proofErr w:type="spellEnd"/>
            <w:r w:rsidRPr="00842E00">
              <w:rPr>
                <w:rFonts w:ascii="Garamond" w:hAnsi="Garamond"/>
                <w:i/>
                <w:sz w:val="28"/>
                <w:szCs w:val="28"/>
              </w:rPr>
              <w:t xml:space="preserve"> </w:t>
            </w:r>
            <w:proofErr w:type="spellStart"/>
            <w:r w:rsidRPr="00842E00">
              <w:rPr>
                <w:rFonts w:ascii="Garamond" w:hAnsi="Garamond"/>
                <w:i/>
                <w:sz w:val="28"/>
                <w:szCs w:val="28"/>
              </w:rPr>
              <w:t>dilgey</w:t>
            </w:r>
            <w:proofErr w:type="spellEnd"/>
            <w:r w:rsidRPr="00842E00">
              <w:rPr>
                <w:rFonts w:ascii="Garamond" w:hAnsi="Garamond"/>
                <w:i/>
                <w:sz w:val="28"/>
                <w:szCs w:val="28"/>
              </w:rPr>
              <w:t xml:space="preserve"> </w:t>
            </w:r>
            <w:proofErr w:type="spellStart"/>
            <w:r w:rsidRPr="00842E00">
              <w:rPr>
                <w:rFonts w:ascii="Garamond" w:hAnsi="Garamond"/>
                <w:i/>
                <w:sz w:val="28"/>
                <w:szCs w:val="28"/>
              </w:rPr>
              <w:t>ayns</w:t>
            </w:r>
            <w:proofErr w:type="spellEnd"/>
            <w:r w:rsidRPr="00842E00">
              <w:rPr>
                <w:rFonts w:ascii="Garamond" w:hAnsi="Garamond"/>
                <w:i/>
                <w:sz w:val="28"/>
                <w:szCs w:val="28"/>
              </w:rPr>
              <w:t xml:space="preserve"> y </w:t>
            </w:r>
            <w:proofErr w:type="spellStart"/>
            <w:r w:rsidRPr="00842E00">
              <w:rPr>
                <w:rFonts w:ascii="Garamond" w:hAnsi="Garamond"/>
                <w:i/>
                <w:sz w:val="28"/>
                <w:szCs w:val="28"/>
              </w:rPr>
              <w:t>divnit</w:t>
            </w:r>
            <w:proofErr w:type="spellEnd"/>
            <w:r w:rsidRPr="00842E00">
              <w:rPr>
                <w:rFonts w:ascii="Garamond" w:hAnsi="Garamond"/>
                <w:i/>
                <w:sz w:val="28"/>
                <w:szCs w:val="28"/>
              </w:rPr>
              <w:t xml:space="preserve"> ta </w:t>
            </w:r>
            <w:proofErr w:type="spellStart"/>
            <w:r w:rsidRPr="00842E00">
              <w:rPr>
                <w:rFonts w:ascii="Garamond" w:hAnsi="Garamond"/>
                <w:i/>
                <w:sz w:val="28"/>
                <w:szCs w:val="28"/>
              </w:rPr>
              <w:t>lostey</w:t>
            </w:r>
            <w:proofErr w:type="spellEnd"/>
            <w:r w:rsidRPr="00842E00">
              <w:rPr>
                <w:rFonts w:ascii="Garamond" w:hAnsi="Garamond"/>
                <w:i/>
                <w:sz w:val="28"/>
                <w:szCs w:val="28"/>
              </w:rPr>
              <w:t xml:space="preserve"> </w:t>
            </w:r>
            <w:proofErr w:type="spellStart"/>
            <w:r w:rsidRPr="00842E00">
              <w:rPr>
                <w:rFonts w:ascii="Garamond" w:hAnsi="Garamond"/>
                <w:i/>
                <w:sz w:val="28"/>
                <w:szCs w:val="28"/>
              </w:rPr>
              <w:t>lesh</w:t>
            </w:r>
            <w:proofErr w:type="spellEnd"/>
            <w:r w:rsidRPr="00842E00">
              <w:rPr>
                <w:rFonts w:ascii="Garamond" w:hAnsi="Garamond"/>
                <w:i/>
                <w:sz w:val="28"/>
                <w:szCs w:val="28"/>
              </w:rPr>
              <w:t xml:space="preserve"> </w:t>
            </w:r>
            <w:proofErr w:type="spellStart"/>
            <w:r w:rsidRPr="00842E00">
              <w:rPr>
                <w:rFonts w:ascii="Garamond" w:hAnsi="Garamond"/>
                <w:i/>
                <w:sz w:val="28"/>
                <w:szCs w:val="28"/>
              </w:rPr>
              <w:t>Aile</w:t>
            </w:r>
            <w:proofErr w:type="spellEnd"/>
            <w:r w:rsidRPr="00842E00">
              <w:rPr>
                <w:rFonts w:ascii="Garamond" w:hAnsi="Garamond"/>
                <w:i/>
                <w:sz w:val="28"/>
                <w:szCs w:val="28"/>
              </w:rPr>
              <w:t xml:space="preserve"> as </w:t>
            </w:r>
            <w:proofErr w:type="spellStart"/>
            <w:r w:rsidRPr="00842E00">
              <w:rPr>
                <w:rFonts w:ascii="Garamond" w:hAnsi="Garamond"/>
                <w:i/>
                <w:sz w:val="28"/>
                <w:szCs w:val="28"/>
              </w:rPr>
              <w:t>Brymston</w:t>
            </w:r>
            <w:proofErr w:type="spellEnd"/>
            <w:r w:rsidRPr="00842E00">
              <w:rPr>
                <w:rFonts w:ascii="Garamond" w:hAnsi="Garamond"/>
                <w:sz w:val="28"/>
                <w:szCs w:val="28"/>
              </w:rPr>
              <w:t xml:space="preserve">. </w:t>
            </w:r>
          </w:p>
        </w:tc>
        <w:tc>
          <w:tcPr>
            <w:tcW w:w="3854" w:type="dxa"/>
          </w:tcPr>
          <w:p w14:paraId="7BF5170A" w14:textId="77777777" w:rsidR="00BB3715" w:rsidRPr="00F352DB" w:rsidRDefault="00BB3715" w:rsidP="00DB60C3">
            <w:pPr>
              <w:pStyle w:val="ListParagraph"/>
              <w:ind w:left="0" w:firstLine="227"/>
              <w:jc w:val="both"/>
              <w:rPr>
                <w:rFonts w:ascii="Garamond" w:hAnsi="Garamond" w:cs="Times New Roman"/>
                <w:sz w:val="28"/>
              </w:rPr>
            </w:pPr>
            <w:r w:rsidRPr="00F352DB">
              <w:rPr>
                <w:rFonts w:ascii="Garamond" w:hAnsi="Garamond" w:cs="Times New Roman"/>
                <w:sz w:val="28"/>
              </w:rPr>
              <w:t xml:space="preserve">A. </w:t>
            </w:r>
            <w:r w:rsidRPr="00F352DB">
              <w:rPr>
                <w:rFonts w:ascii="Garamond" w:hAnsi="Garamond" w:cs="Times New Roman"/>
                <w:i/>
                <w:sz w:val="28"/>
              </w:rPr>
              <w:t xml:space="preserve">That is because they </w:t>
            </w:r>
            <w:r w:rsidRPr="00F352DB">
              <w:rPr>
                <w:rFonts w:ascii="Garamond" w:hAnsi="Garamond" w:cs="Times New Roman"/>
                <w:sz w:val="28"/>
              </w:rPr>
              <w:t xml:space="preserve">do not believe the Word of God, </w:t>
            </w:r>
            <w:r w:rsidRPr="00F352DB">
              <w:rPr>
                <w:rFonts w:ascii="Garamond" w:hAnsi="Garamond" w:cs="Times New Roman"/>
                <w:i/>
                <w:sz w:val="28"/>
              </w:rPr>
              <w:t xml:space="preserve">which declares, That </w:t>
            </w:r>
            <w:r w:rsidRPr="00F352DB">
              <w:rPr>
                <w:rFonts w:ascii="Garamond" w:hAnsi="Garamond" w:cs="Times New Roman"/>
                <w:sz w:val="28"/>
              </w:rPr>
              <w:t>Whore</w:t>
            </w:r>
            <w:r w:rsidR="00812D08">
              <w:rPr>
                <w:rFonts w:ascii="Garamond" w:hAnsi="Garamond" w:cs="Times New Roman"/>
                <w:sz w:val="28"/>
              </w:rPr>
              <w:softHyphen/>
            </w:r>
            <w:r w:rsidR="00812D08">
              <w:rPr>
                <w:rFonts w:ascii="Garamond" w:hAnsi="Garamond" w:cs="Times New Roman"/>
                <w:sz w:val="28"/>
              </w:rPr>
              <w:softHyphen/>
            </w:r>
            <w:r w:rsidRPr="00F352DB">
              <w:rPr>
                <w:rFonts w:ascii="Garamond" w:hAnsi="Garamond" w:cs="Times New Roman"/>
                <w:sz w:val="28"/>
              </w:rPr>
              <w:t>mongers and Adulterers</w:t>
            </w:r>
            <w:r w:rsidRPr="00F352DB">
              <w:rPr>
                <w:rFonts w:ascii="Garamond" w:hAnsi="Garamond" w:cs="Times New Roman"/>
                <w:i/>
                <w:sz w:val="28"/>
              </w:rPr>
              <w:t xml:space="preserve"> God will judge. And what that Judgment shall be, you find, </w:t>
            </w:r>
            <w:proofErr w:type="spellStart"/>
            <w:r w:rsidRPr="00F352DB">
              <w:rPr>
                <w:rFonts w:ascii="Garamond" w:hAnsi="Garamond" w:cs="Times New Roman"/>
                <w:i/>
                <w:sz w:val="28"/>
              </w:rPr>
              <w:t>Revelat</w:t>
            </w:r>
            <w:proofErr w:type="spellEnd"/>
            <w:r w:rsidRPr="00F352DB">
              <w:rPr>
                <w:rFonts w:ascii="Garamond" w:hAnsi="Garamond" w:cs="Times New Roman"/>
                <w:i/>
                <w:sz w:val="28"/>
              </w:rPr>
              <w:t xml:space="preserve">. </w:t>
            </w:r>
            <w:r w:rsidRPr="00812D08">
              <w:rPr>
                <w:rFonts w:ascii="Garamond" w:hAnsi="Garamond" w:cs="Times New Roman"/>
                <w:sz w:val="28"/>
              </w:rPr>
              <w:t xml:space="preserve">21. 8. </w:t>
            </w:r>
            <w:r w:rsidRPr="00F352DB">
              <w:rPr>
                <w:rFonts w:ascii="Garamond" w:hAnsi="Garamond" w:cs="Times New Roman"/>
                <w:sz w:val="28"/>
              </w:rPr>
              <w:t xml:space="preserve">They shall be cast into the Lake which </w:t>
            </w:r>
            <w:proofErr w:type="spellStart"/>
            <w:r w:rsidRPr="00F352DB">
              <w:rPr>
                <w:rFonts w:ascii="Garamond" w:hAnsi="Garamond" w:cs="Times New Roman"/>
                <w:sz w:val="28"/>
              </w:rPr>
              <w:t>burneth</w:t>
            </w:r>
            <w:proofErr w:type="spellEnd"/>
            <w:r w:rsidRPr="00F352DB">
              <w:rPr>
                <w:rFonts w:ascii="Garamond" w:hAnsi="Garamond" w:cs="Times New Roman"/>
                <w:sz w:val="28"/>
              </w:rPr>
              <w:t xml:space="preserve"> with Fire and Brimstone.</w:t>
            </w:r>
          </w:p>
        </w:tc>
        <w:tc>
          <w:tcPr>
            <w:tcW w:w="0" w:type="auto"/>
          </w:tcPr>
          <w:p w14:paraId="0481E182" w14:textId="77777777" w:rsidR="00BB3715" w:rsidRDefault="00BB3715" w:rsidP="00DB60C3">
            <w:pPr>
              <w:pStyle w:val="ListParagraph"/>
              <w:ind w:left="0"/>
              <w:rPr>
                <w:rFonts w:ascii="Garamond" w:hAnsi="Garamond" w:cs="Times New Roman"/>
                <w:sz w:val="20"/>
                <w:szCs w:val="20"/>
              </w:rPr>
            </w:pPr>
          </w:p>
          <w:p w14:paraId="05B4E9E8" w14:textId="77777777" w:rsidR="00812D08" w:rsidRDefault="00812D08" w:rsidP="00DB60C3">
            <w:pPr>
              <w:pStyle w:val="ListParagraph"/>
              <w:ind w:left="0"/>
              <w:rPr>
                <w:rFonts w:ascii="Garamond" w:hAnsi="Garamond" w:cs="Times New Roman"/>
                <w:sz w:val="20"/>
                <w:szCs w:val="20"/>
              </w:rPr>
            </w:pPr>
          </w:p>
          <w:p w14:paraId="087E2D2C" w14:textId="77777777" w:rsidR="00812D08" w:rsidRDefault="00812D08" w:rsidP="00DB60C3">
            <w:pPr>
              <w:pStyle w:val="ListParagraph"/>
              <w:ind w:left="0"/>
              <w:rPr>
                <w:rFonts w:ascii="Garamond" w:hAnsi="Garamond" w:cs="Times New Roman"/>
                <w:sz w:val="20"/>
                <w:szCs w:val="20"/>
              </w:rPr>
            </w:pPr>
          </w:p>
          <w:p w14:paraId="6B9793D3" w14:textId="77777777" w:rsidR="00812D08" w:rsidRPr="002D73DD" w:rsidRDefault="00812D08" w:rsidP="00DB60C3">
            <w:pPr>
              <w:pStyle w:val="ListParagraph"/>
              <w:ind w:left="0"/>
              <w:rPr>
                <w:rFonts w:ascii="Garamond" w:hAnsi="Garamond" w:cs="Times New Roman"/>
                <w:sz w:val="20"/>
                <w:szCs w:val="20"/>
              </w:rPr>
            </w:pPr>
            <w:r>
              <w:rPr>
                <w:rFonts w:ascii="Garamond" w:hAnsi="Garamond" w:cs="Times New Roman"/>
                <w:sz w:val="20"/>
                <w:szCs w:val="20"/>
              </w:rPr>
              <w:t>Heb. 13. 4.</w:t>
            </w:r>
          </w:p>
        </w:tc>
      </w:tr>
      <w:tr w:rsidR="00812D08" w:rsidRPr="00F352DB" w14:paraId="4B0BD904" w14:textId="77777777" w:rsidTr="000A5AB7">
        <w:tc>
          <w:tcPr>
            <w:tcW w:w="4253" w:type="dxa"/>
          </w:tcPr>
          <w:p w14:paraId="2549F7CC" w14:textId="77777777" w:rsidR="00812D08" w:rsidRPr="00DB1BE9" w:rsidRDefault="00812D08" w:rsidP="00DB60C3">
            <w:pPr>
              <w:pStyle w:val="CM3"/>
              <w:widowControl/>
              <w:spacing w:line="240" w:lineRule="auto"/>
              <w:ind w:firstLine="227"/>
              <w:contextualSpacing/>
              <w:jc w:val="both"/>
              <w:rPr>
                <w:rFonts w:ascii="Garamond" w:hAnsi="Garamond"/>
                <w:sz w:val="28"/>
                <w:szCs w:val="28"/>
              </w:rPr>
            </w:pPr>
            <w:r w:rsidRPr="00DB1BE9">
              <w:rPr>
                <w:rFonts w:ascii="Garamond" w:hAnsi="Garamond"/>
                <w:i/>
                <w:sz w:val="28"/>
                <w:szCs w:val="28"/>
              </w:rPr>
              <w:t>Q.</w:t>
            </w:r>
            <w:r w:rsidRPr="00DB1BE9">
              <w:rPr>
                <w:rFonts w:ascii="Garamond" w:hAnsi="Garamond"/>
                <w:sz w:val="28"/>
                <w:szCs w:val="28"/>
              </w:rPr>
              <w:t xml:space="preserve"> </w:t>
            </w:r>
            <w:proofErr w:type="spellStart"/>
            <w:r w:rsidRPr="00DB1BE9">
              <w:rPr>
                <w:rFonts w:ascii="Garamond" w:hAnsi="Garamond"/>
                <w:sz w:val="28"/>
                <w:szCs w:val="28"/>
              </w:rPr>
              <w:t>Cre</w:t>
            </w:r>
            <w:proofErr w:type="spellEnd"/>
            <w:r w:rsidRPr="00DB1BE9">
              <w:rPr>
                <w:rFonts w:ascii="Garamond" w:hAnsi="Garamond"/>
                <w:sz w:val="28"/>
                <w:szCs w:val="28"/>
              </w:rPr>
              <w:t xml:space="preserve"> ta </w:t>
            </w:r>
            <w:proofErr w:type="spellStart"/>
            <w:r w:rsidRPr="00DB1BE9">
              <w:rPr>
                <w:rFonts w:ascii="Garamond" w:hAnsi="Garamond"/>
                <w:sz w:val="28"/>
                <w:szCs w:val="28"/>
              </w:rPr>
              <w:t>eisht</w:t>
            </w:r>
            <w:proofErr w:type="spellEnd"/>
            <w:r w:rsidRPr="00DB1BE9">
              <w:rPr>
                <w:rFonts w:ascii="Garamond" w:hAnsi="Garamond"/>
                <w:sz w:val="28"/>
                <w:szCs w:val="28"/>
              </w:rPr>
              <w:t xml:space="preserve"> y </w:t>
            </w:r>
            <w:proofErr w:type="spellStart"/>
            <w:r w:rsidRPr="00DB1BE9">
              <w:rPr>
                <w:rFonts w:ascii="Garamond" w:hAnsi="Garamond"/>
                <w:sz w:val="28"/>
                <w:szCs w:val="28"/>
              </w:rPr>
              <w:t>Currym</w:t>
            </w:r>
            <w:proofErr w:type="spellEnd"/>
            <w:r w:rsidRPr="00DB1BE9">
              <w:rPr>
                <w:rFonts w:ascii="Garamond" w:hAnsi="Garamond"/>
                <w:sz w:val="28"/>
                <w:szCs w:val="28"/>
              </w:rPr>
              <w:t xml:space="preserve"> </w:t>
            </w:r>
            <w:proofErr w:type="spellStart"/>
            <w:r w:rsidRPr="00DB1BE9">
              <w:rPr>
                <w:rFonts w:ascii="Garamond" w:hAnsi="Garamond"/>
                <w:sz w:val="28"/>
                <w:szCs w:val="28"/>
              </w:rPr>
              <w:t>aym</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vodym</w:t>
            </w:r>
            <w:proofErr w:type="spellEnd"/>
            <w:r w:rsidRPr="00DB1BE9">
              <w:rPr>
                <w:rFonts w:ascii="Garamond" w:hAnsi="Garamond"/>
                <w:sz w:val="28"/>
                <w:szCs w:val="28"/>
              </w:rPr>
              <w:t xml:space="preserve"> y </w:t>
            </w:r>
            <w:proofErr w:type="spellStart"/>
            <w:r w:rsidRPr="00DB1BE9">
              <w:rPr>
                <w:rFonts w:ascii="Garamond" w:hAnsi="Garamond"/>
                <w:sz w:val="28"/>
                <w:szCs w:val="28"/>
              </w:rPr>
              <w:t>vriwnys</w:t>
            </w:r>
            <w:proofErr w:type="spellEnd"/>
            <w:r w:rsidRPr="00DB1BE9">
              <w:rPr>
                <w:rFonts w:ascii="Garamond" w:hAnsi="Garamond"/>
                <w:sz w:val="28"/>
                <w:szCs w:val="28"/>
              </w:rPr>
              <w:t xml:space="preserve"> </w:t>
            </w:r>
            <w:proofErr w:type="spellStart"/>
            <w:r w:rsidRPr="00DB1BE9">
              <w:rPr>
                <w:rFonts w:ascii="Garamond" w:hAnsi="Garamond"/>
                <w:sz w:val="28"/>
                <w:szCs w:val="28"/>
              </w:rPr>
              <w:t>aglagh</w:t>
            </w:r>
            <w:proofErr w:type="spellEnd"/>
            <w:r w:rsidRPr="00DB1BE9">
              <w:rPr>
                <w:rFonts w:ascii="Garamond" w:hAnsi="Garamond"/>
                <w:sz w:val="28"/>
                <w:szCs w:val="28"/>
              </w:rPr>
              <w:t xml:space="preserve"> </w:t>
            </w:r>
            <w:proofErr w:type="spellStart"/>
            <w:r w:rsidRPr="00DB1BE9">
              <w:rPr>
                <w:rFonts w:ascii="Garamond" w:hAnsi="Garamond"/>
                <w:sz w:val="28"/>
                <w:szCs w:val="28"/>
              </w:rPr>
              <w:t>shoh</w:t>
            </w:r>
            <w:proofErr w:type="spellEnd"/>
            <w:r w:rsidRPr="00DB1BE9">
              <w:rPr>
                <w:rFonts w:ascii="Garamond" w:hAnsi="Garamond"/>
                <w:sz w:val="28"/>
                <w:szCs w:val="28"/>
              </w:rPr>
              <w:t xml:space="preserve"> y </w:t>
            </w:r>
            <w:proofErr w:type="spellStart"/>
            <w:r w:rsidRPr="00DB1BE9">
              <w:rPr>
                <w:rFonts w:ascii="Garamond" w:hAnsi="Garamond"/>
                <w:sz w:val="28"/>
                <w:szCs w:val="28"/>
              </w:rPr>
              <w:t>haghney</w:t>
            </w:r>
            <w:proofErr w:type="spellEnd"/>
            <w:r w:rsidRPr="00DB1BE9">
              <w:rPr>
                <w:rFonts w:ascii="Garamond" w:hAnsi="Garamond"/>
                <w:i/>
                <w:sz w:val="28"/>
                <w:szCs w:val="28"/>
              </w:rPr>
              <w:t> </w:t>
            </w:r>
            <w:r w:rsidRPr="00DB1BE9">
              <w:rPr>
                <w:rFonts w:ascii="Garamond" w:hAnsi="Garamond"/>
                <w:sz w:val="28"/>
                <w:szCs w:val="28"/>
              </w:rPr>
              <w:t xml:space="preserve">? </w:t>
            </w:r>
          </w:p>
        </w:tc>
        <w:tc>
          <w:tcPr>
            <w:tcW w:w="3854" w:type="dxa"/>
          </w:tcPr>
          <w:p w14:paraId="21B414E5" w14:textId="77777777" w:rsidR="00812D08" w:rsidRPr="00F352DB" w:rsidRDefault="00812D08"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then is my Duty, that I may escape that dreadful Sentence ?</w:t>
            </w:r>
          </w:p>
        </w:tc>
        <w:tc>
          <w:tcPr>
            <w:tcW w:w="0" w:type="auto"/>
          </w:tcPr>
          <w:p w14:paraId="1492491F" w14:textId="77777777" w:rsidR="00812D08" w:rsidRPr="002D73DD" w:rsidRDefault="00812D08" w:rsidP="00DB60C3">
            <w:pPr>
              <w:pStyle w:val="ListParagraph"/>
              <w:ind w:left="0"/>
              <w:rPr>
                <w:rFonts w:ascii="Garamond" w:hAnsi="Garamond" w:cs="Times New Roman"/>
                <w:sz w:val="20"/>
                <w:szCs w:val="20"/>
              </w:rPr>
            </w:pPr>
          </w:p>
        </w:tc>
      </w:tr>
      <w:tr w:rsidR="00812D08" w:rsidRPr="00F352DB" w14:paraId="32FFB154" w14:textId="77777777" w:rsidTr="000A5AB7">
        <w:tc>
          <w:tcPr>
            <w:tcW w:w="4253" w:type="dxa"/>
          </w:tcPr>
          <w:p w14:paraId="2091557B" w14:textId="77777777" w:rsidR="00812D08" w:rsidRPr="00DB1BE9" w:rsidRDefault="00812D08" w:rsidP="00DB60C3">
            <w:pPr>
              <w:pStyle w:val="CM3"/>
              <w:widowControl/>
              <w:spacing w:line="240" w:lineRule="auto"/>
              <w:ind w:firstLine="227"/>
              <w:contextualSpacing/>
              <w:jc w:val="both"/>
              <w:rPr>
                <w:rFonts w:ascii="Garamond" w:hAnsi="Garamond"/>
                <w:sz w:val="28"/>
                <w:szCs w:val="28"/>
              </w:rPr>
            </w:pPr>
            <w:r w:rsidRPr="00DB1BE9">
              <w:rPr>
                <w:rFonts w:ascii="Garamond" w:hAnsi="Garamond"/>
                <w:i/>
                <w:sz w:val="28"/>
                <w:szCs w:val="28"/>
              </w:rPr>
              <w:t xml:space="preserve">A. </w:t>
            </w:r>
            <w:proofErr w:type="spellStart"/>
            <w:r w:rsidRPr="00DB1BE9">
              <w:rPr>
                <w:rFonts w:ascii="Garamond" w:hAnsi="Garamond"/>
                <w:sz w:val="28"/>
                <w:szCs w:val="28"/>
              </w:rPr>
              <w:t>Ta’n</w:t>
            </w:r>
            <w:proofErr w:type="spellEnd"/>
            <w:r w:rsidRPr="00DB1BE9">
              <w:rPr>
                <w:rFonts w:ascii="Garamond" w:hAnsi="Garamond"/>
                <w:sz w:val="28"/>
                <w:szCs w:val="28"/>
              </w:rPr>
              <w:t xml:space="preserve"> </w:t>
            </w:r>
            <w:proofErr w:type="spellStart"/>
            <w:r w:rsidRPr="00DB1BE9">
              <w:rPr>
                <w:rFonts w:ascii="Garamond" w:hAnsi="Garamond"/>
                <w:sz w:val="28"/>
                <w:szCs w:val="28"/>
              </w:rPr>
              <w:t>Currym</w:t>
            </w:r>
            <w:proofErr w:type="spellEnd"/>
            <w:r w:rsidRPr="00DB1BE9">
              <w:rPr>
                <w:rFonts w:ascii="Garamond" w:hAnsi="Garamond"/>
                <w:sz w:val="28"/>
                <w:szCs w:val="28"/>
              </w:rPr>
              <w:t xml:space="preserve"> </w:t>
            </w:r>
            <w:proofErr w:type="spellStart"/>
            <w:r w:rsidRPr="00DB1BE9">
              <w:rPr>
                <w:rFonts w:ascii="Garamond" w:hAnsi="Garamond"/>
                <w:sz w:val="28"/>
                <w:szCs w:val="28"/>
              </w:rPr>
              <w:t>ayd</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ve</w:t>
            </w:r>
            <w:proofErr w:type="spellEnd"/>
            <w:r w:rsidRPr="00DB1BE9">
              <w:rPr>
                <w:rFonts w:ascii="Garamond" w:hAnsi="Garamond"/>
                <w:sz w:val="28"/>
                <w:szCs w:val="28"/>
              </w:rPr>
              <w:t xml:space="preserve"> </w:t>
            </w:r>
            <w:proofErr w:type="spellStart"/>
            <w:r w:rsidRPr="00DB1BE9">
              <w:rPr>
                <w:rFonts w:ascii="Garamond" w:hAnsi="Garamond"/>
                <w:sz w:val="28"/>
                <w:szCs w:val="28"/>
              </w:rPr>
              <w:t>sheelt</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hayrn</w:t>
            </w:r>
            <w:proofErr w:type="spellEnd"/>
            <w:r w:rsidRPr="00DB1BE9">
              <w:rPr>
                <w:rFonts w:ascii="Garamond" w:hAnsi="Garamond"/>
                <w:sz w:val="28"/>
                <w:szCs w:val="28"/>
              </w:rPr>
              <w:t xml:space="preserve"> </w:t>
            </w:r>
            <w:proofErr w:type="spellStart"/>
            <w:r w:rsidRPr="00DB1BE9">
              <w:rPr>
                <w:rFonts w:ascii="Garamond" w:hAnsi="Garamond"/>
                <w:sz w:val="28"/>
                <w:szCs w:val="28"/>
              </w:rPr>
              <w:t>dty</w:t>
            </w:r>
            <w:proofErr w:type="spellEnd"/>
            <w:r w:rsidRPr="00DB1BE9">
              <w:rPr>
                <w:rFonts w:ascii="Garamond" w:hAnsi="Garamond"/>
                <w:sz w:val="28"/>
                <w:szCs w:val="28"/>
              </w:rPr>
              <w:t xml:space="preserve"> </w:t>
            </w:r>
            <w:proofErr w:type="spellStart"/>
            <w:r w:rsidRPr="00DB1BE9">
              <w:rPr>
                <w:rFonts w:ascii="Garamond" w:hAnsi="Garamond"/>
                <w:sz w:val="28"/>
                <w:szCs w:val="28"/>
              </w:rPr>
              <w:t>Chorp</w:t>
            </w:r>
            <w:proofErr w:type="spellEnd"/>
            <w:r w:rsidRPr="00DB1BE9">
              <w:rPr>
                <w:rFonts w:ascii="Garamond" w:hAnsi="Garamond"/>
                <w:sz w:val="28"/>
                <w:szCs w:val="28"/>
              </w:rPr>
              <w:t xml:space="preserve"> </w:t>
            </w:r>
            <w:proofErr w:type="spellStart"/>
            <w:r w:rsidRPr="00DB1BE9">
              <w:rPr>
                <w:rFonts w:ascii="Garamond" w:hAnsi="Garamond"/>
                <w:sz w:val="28"/>
                <w:szCs w:val="28"/>
              </w:rPr>
              <w:t>fo</w:t>
            </w:r>
            <w:proofErr w:type="spellEnd"/>
            <w:r w:rsidRPr="00DB1BE9">
              <w:rPr>
                <w:rFonts w:ascii="Garamond" w:hAnsi="Garamond"/>
                <w:sz w:val="28"/>
                <w:szCs w:val="28"/>
              </w:rPr>
              <w:t xml:space="preserve"> </w:t>
            </w:r>
            <w:proofErr w:type="spellStart"/>
            <w:r w:rsidRPr="00DB1BE9">
              <w:rPr>
                <w:rFonts w:ascii="Garamond" w:hAnsi="Garamond"/>
                <w:sz w:val="28"/>
                <w:szCs w:val="28"/>
              </w:rPr>
              <w:t>reill</w:t>
            </w:r>
            <w:proofErr w:type="spellEnd"/>
            <w:r w:rsidRPr="00DB1BE9">
              <w:rPr>
                <w:rFonts w:ascii="Garamond" w:hAnsi="Garamond"/>
                <w:sz w:val="28"/>
                <w:szCs w:val="28"/>
              </w:rPr>
              <w:t xml:space="preserve"> </w:t>
            </w:r>
            <w:proofErr w:type="spellStart"/>
            <w:r w:rsidRPr="00DB1BE9">
              <w:rPr>
                <w:rFonts w:ascii="Garamond" w:hAnsi="Garamond"/>
                <w:sz w:val="28"/>
                <w:szCs w:val="28"/>
              </w:rPr>
              <w:t>dty</w:t>
            </w:r>
            <w:proofErr w:type="spellEnd"/>
            <w:r w:rsidRPr="00DB1BE9">
              <w:rPr>
                <w:rFonts w:ascii="Garamond" w:hAnsi="Garamond"/>
                <w:sz w:val="28"/>
                <w:szCs w:val="28"/>
              </w:rPr>
              <w:t xml:space="preserve"> </w:t>
            </w:r>
            <w:proofErr w:type="spellStart"/>
            <w:r w:rsidRPr="00DB1BE9">
              <w:rPr>
                <w:rFonts w:ascii="Garamond" w:hAnsi="Garamond"/>
                <w:sz w:val="28"/>
                <w:szCs w:val="28"/>
              </w:rPr>
              <w:t>spyryd</w:t>
            </w:r>
            <w:proofErr w:type="spellEnd"/>
            <w:r w:rsidRPr="00DB1BE9">
              <w:rPr>
                <w:rFonts w:ascii="Garamond" w:hAnsi="Garamond"/>
                <w:sz w:val="28"/>
                <w:szCs w:val="28"/>
              </w:rPr>
              <w:t xml:space="preserve">, as </w:t>
            </w:r>
            <w:proofErr w:type="spellStart"/>
            <w:r w:rsidRPr="00DB1BE9">
              <w:rPr>
                <w:rFonts w:ascii="Garamond" w:hAnsi="Garamond"/>
                <w:sz w:val="28"/>
                <w:szCs w:val="28"/>
              </w:rPr>
              <w:t>mannagh</w:t>
            </w:r>
            <w:proofErr w:type="spellEnd"/>
            <w:r w:rsidRPr="00DB1BE9">
              <w:rPr>
                <w:rFonts w:ascii="Garamond" w:hAnsi="Garamond"/>
                <w:sz w:val="28"/>
                <w:szCs w:val="28"/>
              </w:rPr>
              <w:t xml:space="preserve"> </w:t>
            </w:r>
            <w:proofErr w:type="spellStart"/>
            <w:r w:rsidRPr="00DB1BE9">
              <w:rPr>
                <w:rFonts w:ascii="Garamond" w:hAnsi="Garamond"/>
                <w:sz w:val="28"/>
                <w:szCs w:val="28"/>
              </w:rPr>
              <w:t>vod</w:t>
            </w:r>
            <w:proofErr w:type="spellEnd"/>
            <w:r w:rsidRPr="00DB1BE9">
              <w:rPr>
                <w:rFonts w:ascii="Garamond" w:hAnsi="Garamond"/>
                <w:sz w:val="28"/>
                <w:szCs w:val="28"/>
              </w:rPr>
              <w:t xml:space="preserve"> </w:t>
            </w:r>
            <w:proofErr w:type="spellStart"/>
            <w:r w:rsidRPr="00DB1BE9">
              <w:rPr>
                <w:rFonts w:ascii="Garamond" w:hAnsi="Garamond"/>
                <w:sz w:val="28"/>
                <w:szCs w:val="28"/>
              </w:rPr>
              <w:t>oo</w:t>
            </w:r>
            <w:proofErr w:type="spellEnd"/>
            <w:r w:rsidRPr="00DB1BE9">
              <w:rPr>
                <w:rFonts w:ascii="Garamond" w:hAnsi="Garamond"/>
                <w:sz w:val="28"/>
                <w:szCs w:val="28"/>
              </w:rPr>
              <w:t xml:space="preserve"> </w:t>
            </w:r>
            <w:proofErr w:type="spellStart"/>
            <w:r w:rsidRPr="00DB1BE9">
              <w:rPr>
                <w:rFonts w:ascii="Garamond" w:hAnsi="Garamond"/>
                <w:sz w:val="28"/>
                <w:szCs w:val="28"/>
              </w:rPr>
              <w:t>oo</w:t>
            </w:r>
            <w:proofErr w:type="spellEnd"/>
            <w:r w:rsidRPr="00DB1BE9">
              <w:rPr>
                <w:rFonts w:ascii="Garamond" w:hAnsi="Garamond"/>
                <w:sz w:val="28"/>
                <w:szCs w:val="28"/>
              </w:rPr>
              <w:t xml:space="preserve"> </w:t>
            </w:r>
            <w:proofErr w:type="spellStart"/>
            <w:r w:rsidRPr="00DB1BE9">
              <w:rPr>
                <w:rFonts w:ascii="Garamond" w:hAnsi="Garamond"/>
                <w:sz w:val="28"/>
                <w:szCs w:val="28"/>
              </w:rPr>
              <w:t>hene</w:t>
            </w:r>
            <w:proofErr w:type="spellEnd"/>
            <w:r w:rsidRPr="00DB1BE9">
              <w:rPr>
                <w:rFonts w:ascii="Garamond" w:hAnsi="Garamond"/>
                <w:sz w:val="28"/>
                <w:szCs w:val="28"/>
              </w:rPr>
              <w:t xml:space="preserve"> y </w:t>
            </w:r>
            <w:proofErr w:type="spellStart"/>
            <w:r w:rsidRPr="00DB1BE9">
              <w:rPr>
                <w:rFonts w:ascii="Garamond" w:hAnsi="Garamond"/>
                <w:sz w:val="28"/>
                <w:szCs w:val="28"/>
              </w:rPr>
              <w:t>smaghtagh</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ghoal</w:t>
            </w:r>
            <w:proofErr w:type="spellEnd"/>
            <w:r w:rsidRPr="00DB1BE9">
              <w:rPr>
                <w:rFonts w:ascii="Garamond" w:hAnsi="Garamond"/>
                <w:sz w:val="28"/>
                <w:szCs w:val="28"/>
              </w:rPr>
              <w:t xml:space="preserve"> y </w:t>
            </w:r>
            <w:proofErr w:type="spellStart"/>
            <w:r w:rsidRPr="00DB1BE9">
              <w:rPr>
                <w:rFonts w:ascii="Garamond" w:hAnsi="Garamond"/>
                <w:sz w:val="28"/>
                <w:szCs w:val="28"/>
              </w:rPr>
              <w:t>sayse</w:t>
            </w:r>
            <w:proofErr w:type="spellEnd"/>
            <w:r w:rsidRPr="00DB1BE9">
              <w:rPr>
                <w:rFonts w:ascii="Garamond" w:hAnsi="Garamond"/>
                <w:sz w:val="28"/>
                <w:szCs w:val="28"/>
              </w:rPr>
              <w:t xml:space="preserve"> </w:t>
            </w:r>
            <w:proofErr w:type="spellStart"/>
            <w:r w:rsidRPr="00DB1BE9">
              <w:rPr>
                <w:rFonts w:ascii="Garamond" w:hAnsi="Garamond"/>
                <w:sz w:val="28"/>
                <w:szCs w:val="28"/>
              </w:rPr>
              <w:t>Onneroil</w:t>
            </w:r>
            <w:proofErr w:type="spellEnd"/>
            <w:r w:rsidRPr="00DB1BE9">
              <w:rPr>
                <w:rFonts w:ascii="Garamond" w:hAnsi="Garamond"/>
                <w:sz w:val="28"/>
                <w:szCs w:val="28"/>
              </w:rPr>
              <w:t xml:space="preserve"> </w:t>
            </w:r>
            <w:proofErr w:type="spellStart"/>
            <w:r w:rsidRPr="00DB1BE9">
              <w:rPr>
                <w:rFonts w:ascii="Garamond" w:hAnsi="Garamond"/>
                <w:sz w:val="28"/>
                <w:szCs w:val="28"/>
              </w:rPr>
              <w:t>shen</w:t>
            </w:r>
            <w:proofErr w:type="spellEnd"/>
            <w:r w:rsidRPr="00DB1BE9">
              <w:rPr>
                <w:rFonts w:ascii="Garamond" w:hAnsi="Garamond"/>
                <w:sz w:val="28"/>
                <w:szCs w:val="28"/>
              </w:rPr>
              <w:t xml:space="preserve"> ta </w:t>
            </w:r>
            <w:proofErr w:type="spellStart"/>
            <w:r w:rsidRPr="00DB1BE9">
              <w:rPr>
                <w:rFonts w:ascii="Garamond" w:hAnsi="Garamond"/>
                <w:sz w:val="28"/>
                <w:szCs w:val="28"/>
              </w:rPr>
              <w:t>Jee</w:t>
            </w:r>
            <w:proofErr w:type="spellEnd"/>
            <w:r w:rsidRPr="00DB1BE9">
              <w:rPr>
                <w:rFonts w:ascii="Garamond" w:hAnsi="Garamond"/>
                <w:sz w:val="28"/>
                <w:szCs w:val="28"/>
              </w:rPr>
              <w:t xml:space="preserve"> er </w:t>
            </w:r>
            <w:proofErr w:type="spellStart"/>
            <w:r w:rsidRPr="00DB1BE9">
              <w:rPr>
                <w:rFonts w:ascii="Garamond" w:hAnsi="Garamond"/>
                <w:sz w:val="28"/>
                <w:szCs w:val="28"/>
              </w:rPr>
              <w:t>ordagh</w:t>
            </w:r>
            <w:proofErr w:type="spellEnd"/>
            <w:r w:rsidRPr="00DB1BE9">
              <w:rPr>
                <w:rFonts w:ascii="Garamond" w:hAnsi="Garamond"/>
                <w:sz w:val="28"/>
                <w:szCs w:val="28"/>
              </w:rPr>
              <w:t xml:space="preserve"> </w:t>
            </w:r>
            <w:proofErr w:type="spellStart"/>
            <w:r w:rsidRPr="00DB1BE9">
              <w:rPr>
                <w:rFonts w:ascii="Garamond" w:hAnsi="Garamond"/>
                <w:sz w:val="28"/>
                <w:szCs w:val="28"/>
              </w:rPr>
              <w:t>dhyt</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reall</w:t>
            </w:r>
            <w:proofErr w:type="spellEnd"/>
            <w:r w:rsidRPr="00DB1BE9">
              <w:rPr>
                <w:rFonts w:ascii="Garamond" w:hAnsi="Garamond"/>
                <w:sz w:val="28"/>
                <w:szCs w:val="28"/>
              </w:rPr>
              <w:t xml:space="preserve"> </w:t>
            </w:r>
            <w:proofErr w:type="spellStart"/>
            <w:r w:rsidRPr="00DB1BE9">
              <w:rPr>
                <w:rFonts w:ascii="Garamond" w:hAnsi="Garamond"/>
                <w:sz w:val="28"/>
                <w:szCs w:val="28"/>
              </w:rPr>
              <w:t>oo</w:t>
            </w:r>
            <w:proofErr w:type="spellEnd"/>
            <w:r w:rsidRPr="00DB1BE9">
              <w:rPr>
                <w:rFonts w:ascii="Garamond" w:hAnsi="Garamond"/>
                <w:sz w:val="28"/>
                <w:szCs w:val="28"/>
              </w:rPr>
              <w:t xml:space="preserve"> </w:t>
            </w:r>
            <w:proofErr w:type="spellStart"/>
            <w:r w:rsidRPr="00DB1BE9">
              <w:rPr>
                <w:rFonts w:ascii="Garamond" w:hAnsi="Garamond"/>
                <w:sz w:val="28"/>
                <w:szCs w:val="28"/>
              </w:rPr>
              <w:t>hene</w:t>
            </w:r>
            <w:proofErr w:type="spellEnd"/>
            <w:r w:rsidRPr="00DB1BE9">
              <w:rPr>
                <w:rFonts w:ascii="Garamond" w:hAnsi="Garamond"/>
                <w:sz w:val="28"/>
                <w:szCs w:val="28"/>
              </w:rPr>
              <w:t xml:space="preserve"> glen. </w:t>
            </w:r>
            <w:proofErr w:type="spellStart"/>
            <w:r w:rsidRPr="00DB1BE9">
              <w:rPr>
                <w:rFonts w:ascii="Garamond" w:hAnsi="Garamond"/>
                <w:sz w:val="28"/>
                <w:szCs w:val="28"/>
              </w:rPr>
              <w:t>Kinjagh</w:t>
            </w:r>
            <w:proofErr w:type="spellEnd"/>
            <w:r w:rsidRPr="00DB1BE9">
              <w:rPr>
                <w:rFonts w:ascii="Garamond" w:hAnsi="Garamond"/>
                <w:sz w:val="28"/>
                <w:szCs w:val="28"/>
              </w:rPr>
              <w:t xml:space="preserve"> </w:t>
            </w:r>
            <w:proofErr w:type="spellStart"/>
            <w:r w:rsidRPr="00DB1BE9">
              <w:rPr>
                <w:rFonts w:ascii="Garamond" w:hAnsi="Garamond"/>
                <w:sz w:val="28"/>
                <w:szCs w:val="28"/>
              </w:rPr>
              <w:t>Cooinaght</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vel</w:t>
            </w:r>
            <w:proofErr w:type="spellEnd"/>
            <w:r w:rsidRPr="00DB1BE9">
              <w:rPr>
                <w:rFonts w:ascii="Garamond" w:hAnsi="Garamond"/>
                <w:sz w:val="28"/>
                <w:szCs w:val="28"/>
              </w:rPr>
              <w:t xml:space="preserve"> </w:t>
            </w:r>
            <w:proofErr w:type="spellStart"/>
            <w:r w:rsidRPr="00DB1BE9">
              <w:rPr>
                <w:rFonts w:ascii="Garamond" w:hAnsi="Garamond"/>
                <w:sz w:val="28"/>
                <w:szCs w:val="28"/>
              </w:rPr>
              <w:t>Marderys</w:t>
            </w:r>
            <w:proofErr w:type="spellEnd"/>
            <w:r w:rsidRPr="00DB1BE9">
              <w:rPr>
                <w:rFonts w:ascii="Garamond" w:hAnsi="Garamond"/>
                <w:sz w:val="28"/>
                <w:szCs w:val="28"/>
              </w:rPr>
              <w:t xml:space="preserve"> goal er </w:t>
            </w:r>
            <w:proofErr w:type="spellStart"/>
            <w:r w:rsidRPr="00DB1BE9">
              <w:rPr>
                <w:rFonts w:ascii="Garamond" w:hAnsi="Garamond"/>
                <w:sz w:val="28"/>
                <w:szCs w:val="28"/>
              </w:rPr>
              <w:t>sooyl</w:t>
            </w:r>
            <w:proofErr w:type="spellEnd"/>
            <w:r w:rsidRPr="00DB1BE9">
              <w:rPr>
                <w:rFonts w:ascii="Garamond" w:hAnsi="Garamond"/>
                <w:sz w:val="28"/>
                <w:szCs w:val="28"/>
              </w:rPr>
              <w:t xml:space="preserve"> y Cree. Ta </w:t>
            </w:r>
            <w:proofErr w:type="spellStart"/>
            <w:r w:rsidRPr="00DB1BE9">
              <w:rPr>
                <w:rFonts w:ascii="Garamond" w:hAnsi="Garamond"/>
                <w:sz w:val="28"/>
                <w:szCs w:val="28"/>
              </w:rPr>
              <w:t>shen</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ghra</w:t>
            </w:r>
            <w:proofErr w:type="spellEnd"/>
            <w:r w:rsidRPr="00DB1BE9">
              <w:rPr>
                <w:rFonts w:ascii="Garamond" w:hAnsi="Garamond"/>
                <w:sz w:val="28"/>
                <w:szCs w:val="28"/>
              </w:rPr>
              <w:t xml:space="preserve">, </w:t>
            </w:r>
            <w:proofErr w:type="spellStart"/>
            <w:r w:rsidRPr="00DB1BE9">
              <w:rPr>
                <w:rFonts w:ascii="Garamond" w:hAnsi="Garamond"/>
                <w:sz w:val="28"/>
                <w:szCs w:val="28"/>
              </w:rPr>
              <w:t>te</w:t>
            </w:r>
            <w:proofErr w:type="spellEnd"/>
            <w:r w:rsidRPr="00DB1BE9">
              <w:rPr>
                <w:rFonts w:ascii="Garamond" w:hAnsi="Garamond"/>
                <w:sz w:val="28"/>
                <w:szCs w:val="28"/>
              </w:rPr>
              <w:t xml:space="preserve"> cur er </w:t>
            </w:r>
            <w:proofErr w:type="spellStart"/>
            <w:r w:rsidRPr="00DB1BE9">
              <w:rPr>
                <w:rFonts w:ascii="Garamond" w:hAnsi="Garamond"/>
                <w:sz w:val="28"/>
                <w:szCs w:val="28"/>
              </w:rPr>
              <w:t>sleih</w:t>
            </w:r>
            <w:proofErr w:type="spellEnd"/>
            <w:r w:rsidRPr="00DB1BE9">
              <w:rPr>
                <w:rFonts w:ascii="Garamond" w:hAnsi="Garamond"/>
                <w:sz w:val="28"/>
                <w:szCs w:val="28"/>
              </w:rPr>
              <w:t xml:space="preserve"> </w:t>
            </w:r>
            <w:proofErr w:type="spellStart"/>
            <w:r w:rsidRPr="00DB1BE9">
              <w:rPr>
                <w:rFonts w:ascii="Garamond" w:hAnsi="Garamond"/>
                <w:sz w:val="28"/>
                <w:szCs w:val="28"/>
              </w:rPr>
              <w:t>ve</w:t>
            </w:r>
            <w:proofErr w:type="spellEnd"/>
            <w:r w:rsidRPr="00DB1BE9">
              <w:rPr>
                <w:rFonts w:ascii="Garamond" w:hAnsi="Garamond"/>
                <w:sz w:val="28"/>
                <w:szCs w:val="28"/>
              </w:rPr>
              <w:t xml:space="preserve"> mee-</w:t>
            </w:r>
            <w:proofErr w:type="spellStart"/>
            <w:r w:rsidRPr="00DB1BE9">
              <w:rPr>
                <w:rFonts w:ascii="Garamond" w:hAnsi="Garamond"/>
                <w:sz w:val="28"/>
                <w:szCs w:val="28"/>
              </w:rPr>
              <w:t>rioosagh</w:t>
            </w:r>
            <w:proofErr w:type="spellEnd"/>
            <w:r w:rsidRPr="00DB1BE9">
              <w:rPr>
                <w:rFonts w:ascii="Garamond" w:hAnsi="Garamond"/>
                <w:sz w:val="28"/>
                <w:szCs w:val="28"/>
              </w:rPr>
              <w:t xml:space="preserve"> </w:t>
            </w:r>
            <w:proofErr w:type="spellStart"/>
            <w:r w:rsidRPr="00DB1BE9">
              <w:rPr>
                <w:rFonts w:ascii="Garamond" w:hAnsi="Garamond"/>
                <w:sz w:val="28"/>
                <w:szCs w:val="28"/>
              </w:rPr>
              <w:t>jeh</w:t>
            </w:r>
            <w:proofErr w:type="spellEnd"/>
            <w:r w:rsidRPr="00DB1BE9">
              <w:rPr>
                <w:rFonts w:ascii="Garamond" w:hAnsi="Garamond"/>
                <w:sz w:val="28"/>
                <w:szCs w:val="28"/>
              </w:rPr>
              <w:t xml:space="preserve"> </w:t>
            </w:r>
            <w:proofErr w:type="spellStart"/>
            <w:r w:rsidRPr="00DB1BE9">
              <w:rPr>
                <w:rFonts w:ascii="Garamond" w:hAnsi="Garamond"/>
                <w:sz w:val="28"/>
                <w:szCs w:val="28"/>
              </w:rPr>
              <w:t>ny</w:t>
            </w:r>
            <w:proofErr w:type="spellEnd"/>
            <w:r w:rsidRPr="00DB1BE9">
              <w:rPr>
                <w:rFonts w:ascii="Garamond" w:hAnsi="Garamond"/>
                <w:sz w:val="28"/>
                <w:szCs w:val="28"/>
              </w:rPr>
              <w:t xml:space="preserve"> </w:t>
            </w:r>
            <w:proofErr w:type="spellStart"/>
            <w:r w:rsidRPr="00DB1BE9">
              <w:rPr>
                <w:rFonts w:ascii="Garamond" w:hAnsi="Garamond"/>
                <w:sz w:val="28"/>
                <w:szCs w:val="28"/>
              </w:rPr>
              <w:t>hig</w:t>
            </w:r>
            <w:proofErr w:type="spellEnd"/>
            <w:r w:rsidRPr="00DB1BE9">
              <w:rPr>
                <w:rFonts w:ascii="Garamond" w:hAnsi="Garamond"/>
                <w:sz w:val="28"/>
                <w:szCs w:val="28"/>
              </w:rPr>
              <w:t xml:space="preserve"> </w:t>
            </w:r>
            <w:proofErr w:type="spellStart"/>
            <w:r w:rsidRPr="00DB1BE9">
              <w:rPr>
                <w:rFonts w:ascii="Garamond" w:hAnsi="Garamond"/>
                <w:sz w:val="28"/>
                <w:szCs w:val="28"/>
              </w:rPr>
              <w:t>ny</w:t>
            </w:r>
            <w:proofErr w:type="spellEnd"/>
            <w:r w:rsidRPr="00DB1BE9">
              <w:rPr>
                <w:rFonts w:ascii="Garamond" w:hAnsi="Garamond"/>
                <w:sz w:val="28"/>
                <w:szCs w:val="28"/>
              </w:rPr>
              <w:t xml:space="preserve"> </w:t>
            </w:r>
            <w:proofErr w:type="spellStart"/>
            <w:r w:rsidRPr="00DB1BE9">
              <w:rPr>
                <w:rFonts w:ascii="Garamond" w:hAnsi="Garamond"/>
                <w:sz w:val="28"/>
                <w:szCs w:val="28"/>
              </w:rPr>
              <w:t>lurg</w:t>
            </w:r>
            <w:proofErr w:type="spellEnd"/>
            <w:r w:rsidRPr="00DB1BE9">
              <w:rPr>
                <w:rFonts w:ascii="Garamond" w:hAnsi="Garamond"/>
                <w:sz w:val="28"/>
                <w:szCs w:val="28"/>
              </w:rPr>
              <w:t xml:space="preserve"> </w:t>
            </w:r>
            <w:proofErr w:type="spellStart"/>
            <w:r w:rsidRPr="00DB1BE9">
              <w:rPr>
                <w:rFonts w:ascii="Garamond" w:hAnsi="Garamond"/>
                <w:sz w:val="28"/>
                <w:szCs w:val="28"/>
              </w:rPr>
              <w:t>shoh</w:t>
            </w:r>
            <w:proofErr w:type="spellEnd"/>
            <w:r w:rsidRPr="00DB1BE9">
              <w:rPr>
                <w:rFonts w:ascii="Garamond" w:hAnsi="Garamond"/>
                <w:sz w:val="28"/>
                <w:szCs w:val="28"/>
              </w:rPr>
              <w:t xml:space="preserve">, </w:t>
            </w:r>
            <w:proofErr w:type="spellStart"/>
            <w:r w:rsidRPr="00DB1BE9">
              <w:rPr>
                <w:rFonts w:ascii="Garamond" w:hAnsi="Garamond"/>
                <w:sz w:val="28"/>
                <w:szCs w:val="28"/>
              </w:rPr>
              <w:t>myr</w:t>
            </w:r>
            <w:proofErr w:type="spellEnd"/>
            <w:r w:rsidRPr="00DB1BE9">
              <w:rPr>
                <w:rFonts w:ascii="Garamond" w:hAnsi="Garamond"/>
                <w:sz w:val="28"/>
                <w:szCs w:val="28"/>
              </w:rPr>
              <w:t xml:space="preserve"> </w:t>
            </w:r>
            <w:proofErr w:type="spellStart"/>
            <w:r w:rsidRPr="00DB1BE9">
              <w:rPr>
                <w:rFonts w:ascii="Garamond" w:hAnsi="Garamond"/>
                <w:sz w:val="28"/>
                <w:szCs w:val="28"/>
              </w:rPr>
              <w:t>shen</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mennick</w:t>
            </w:r>
            <w:proofErr w:type="spellEnd"/>
            <w:r w:rsidRPr="00DB1BE9">
              <w:rPr>
                <w:rFonts w:ascii="Garamond" w:hAnsi="Garamond"/>
                <w:sz w:val="28"/>
                <w:szCs w:val="28"/>
              </w:rPr>
              <w:t xml:space="preserve"> cha </w:t>
            </w:r>
            <w:proofErr w:type="spellStart"/>
            <w:r w:rsidRPr="00DB1BE9">
              <w:rPr>
                <w:rFonts w:ascii="Garamond" w:hAnsi="Garamond"/>
                <w:sz w:val="28"/>
                <w:szCs w:val="28"/>
              </w:rPr>
              <w:t>vel</w:t>
            </w:r>
            <w:proofErr w:type="spellEnd"/>
            <w:r w:rsidRPr="00DB1BE9">
              <w:rPr>
                <w:rFonts w:ascii="Garamond" w:hAnsi="Garamond"/>
                <w:sz w:val="28"/>
                <w:szCs w:val="28"/>
              </w:rPr>
              <w:t xml:space="preserve"> ad </w:t>
            </w:r>
            <w:proofErr w:type="spellStart"/>
            <w:r w:rsidRPr="00DB1BE9">
              <w:rPr>
                <w:rFonts w:ascii="Garamond" w:hAnsi="Garamond"/>
                <w:sz w:val="28"/>
                <w:szCs w:val="28"/>
              </w:rPr>
              <w:t>fakin</w:t>
            </w:r>
            <w:proofErr w:type="spellEnd"/>
            <w:r w:rsidRPr="00DB1BE9">
              <w:rPr>
                <w:rFonts w:ascii="Garamond" w:hAnsi="Garamond"/>
                <w:sz w:val="28"/>
                <w:szCs w:val="28"/>
              </w:rPr>
              <w:t xml:space="preserve"> </w:t>
            </w:r>
            <w:proofErr w:type="spellStart"/>
            <w:r w:rsidRPr="00DB1BE9">
              <w:rPr>
                <w:rFonts w:ascii="Garamond" w:hAnsi="Garamond"/>
                <w:sz w:val="28"/>
                <w:szCs w:val="28"/>
              </w:rPr>
              <w:t>nyn</w:t>
            </w:r>
            <w:proofErr w:type="spellEnd"/>
            <w:r w:rsidRPr="00DB1BE9">
              <w:rPr>
                <w:rFonts w:ascii="Garamond" w:hAnsi="Garamond"/>
                <w:sz w:val="28"/>
                <w:szCs w:val="28"/>
              </w:rPr>
              <w:t xml:space="preserve"> </w:t>
            </w:r>
            <w:proofErr w:type="spellStart"/>
            <w:r w:rsidRPr="00DB1BE9">
              <w:rPr>
                <w:rFonts w:ascii="Garamond" w:hAnsi="Garamond"/>
                <w:sz w:val="28"/>
                <w:szCs w:val="28"/>
              </w:rPr>
              <w:t>nanshere</w:t>
            </w:r>
            <w:proofErr w:type="spellEnd"/>
            <w:r w:rsidRPr="00DB1BE9">
              <w:rPr>
                <w:rFonts w:ascii="Garamond" w:hAnsi="Garamond"/>
                <w:sz w:val="28"/>
                <w:szCs w:val="28"/>
              </w:rPr>
              <w:t xml:space="preserve"> </w:t>
            </w:r>
            <w:proofErr w:type="spellStart"/>
            <w:r w:rsidRPr="00DB1BE9">
              <w:rPr>
                <w:rFonts w:ascii="Garamond" w:hAnsi="Garamond"/>
                <w:sz w:val="28"/>
                <w:szCs w:val="28"/>
              </w:rPr>
              <w:t>derrey</w:t>
            </w:r>
            <w:proofErr w:type="spellEnd"/>
            <w:r w:rsidRPr="00DB1BE9">
              <w:rPr>
                <w:rFonts w:ascii="Garamond" w:hAnsi="Garamond"/>
                <w:sz w:val="28"/>
                <w:szCs w:val="28"/>
              </w:rPr>
              <w:t xml:space="preserve"> </w:t>
            </w:r>
            <w:proofErr w:type="spellStart"/>
            <w:r w:rsidRPr="00DB1BE9">
              <w:rPr>
                <w:rFonts w:ascii="Garamond" w:hAnsi="Garamond"/>
                <w:sz w:val="28"/>
                <w:szCs w:val="28"/>
              </w:rPr>
              <w:t>ta’d</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ennaght</w:t>
            </w:r>
            <w:proofErr w:type="spellEnd"/>
            <w:r w:rsidRPr="00DB1BE9">
              <w:rPr>
                <w:rFonts w:ascii="Garamond" w:hAnsi="Garamond"/>
                <w:sz w:val="28"/>
                <w:szCs w:val="28"/>
              </w:rPr>
              <w:t xml:space="preserve"> eh </w:t>
            </w:r>
            <w:proofErr w:type="spellStart"/>
            <w:r w:rsidRPr="00DB1BE9">
              <w:rPr>
                <w:rFonts w:ascii="Garamond" w:hAnsi="Garamond"/>
                <w:sz w:val="28"/>
                <w:szCs w:val="28"/>
              </w:rPr>
              <w:t>fegooish</w:t>
            </w:r>
            <w:proofErr w:type="spellEnd"/>
            <w:r w:rsidRPr="00DB1BE9">
              <w:rPr>
                <w:rFonts w:ascii="Garamond" w:hAnsi="Garamond"/>
                <w:sz w:val="28"/>
                <w:szCs w:val="28"/>
              </w:rPr>
              <w:t xml:space="preserve"> </w:t>
            </w:r>
            <w:proofErr w:type="spellStart"/>
            <w:r w:rsidRPr="00DB1BE9">
              <w:rPr>
                <w:rFonts w:ascii="Garamond" w:hAnsi="Garamond"/>
                <w:sz w:val="28"/>
                <w:szCs w:val="28"/>
              </w:rPr>
              <w:t>Sayse</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haghney</w:t>
            </w:r>
            <w:proofErr w:type="spellEnd"/>
            <w:r w:rsidRPr="00DB1BE9">
              <w:rPr>
                <w:rFonts w:ascii="Garamond" w:hAnsi="Garamond"/>
                <w:sz w:val="28"/>
                <w:szCs w:val="28"/>
              </w:rPr>
              <w:t xml:space="preserve"> eh. </w:t>
            </w:r>
          </w:p>
        </w:tc>
        <w:tc>
          <w:tcPr>
            <w:tcW w:w="3854" w:type="dxa"/>
          </w:tcPr>
          <w:p w14:paraId="02892029" w14:textId="77777777" w:rsidR="00812D08" w:rsidRPr="00F352DB" w:rsidRDefault="00812D08"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Your Duty is to be Temperate, </w:t>
            </w:r>
            <w:r w:rsidRPr="00F352DB">
              <w:rPr>
                <w:rFonts w:ascii="Garamond" w:hAnsi="Garamond" w:cs="Times New Roman"/>
                <w:sz w:val="28"/>
              </w:rPr>
              <w:t>to bring your Body into Subjection</w:t>
            </w:r>
            <w:r w:rsidRPr="00F352DB">
              <w:rPr>
                <w:rFonts w:ascii="Garamond" w:hAnsi="Garamond" w:cs="Times New Roman"/>
                <w:i/>
                <w:sz w:val="28"/>
              </w:rPr>
              <w:t xml:space="preserve"> to your Spirit</w:t>
            </w:r>
            <w:r w:rsidRPr="00F352DB">
              <w:rPr>
                <w:rFonts w:ascii="Garamond" w:hAnsi="Garamond" w:cs="Times New Roman"/>
                <w:sz w:val="28"/>
              </w:rPr>
              <w:t> ;</w:t>
            </w:r>
            <w:r w:rsidRPr="00F352DB">
              <w:rPr>
                <w:rFonts w:ascii="Garamond" w:hAnsi="Garamond" w:cs="Times New Roman"/>
                <w:i/>
                <w:sz w:val="28"/>
              </w:rPr>
              <w:t xml:space="preserve"> And if you cannot contain, to use that </w:t>
            </w:r>
            <w:r w:rsidRPr="00F352DB">
              <w:rPr>
                <w:rFonts w:ascii="Garamond" w:hAnsi="Garamond" w:cs="Times New Roman"/>
                <w:sz w:val="28"/>
              </w:rPr>
              <w:t>Honourable Remedy</w:t>
            </w:r>
            <w:r w:rsidRPr="00F352DB">
              <w:rPr>
                <w:rFonts w:ascii="Garamond" w:hAnsi="Garamond" w:cs="Times New Roman"/>
                <w:i/>
                <w:sz w:val="28"/>
              </w:rPr>
              <w:t xml:space="preserve">, which God hath provided, to keep you innocent. Ever </w:t>
            </w:r>
            <w:proofErr w:type="spellStart"/>
            <w:r w:rsidRPr="00F352DB">
              <w:rPr>
                <w:rFonts w:ascii="Garamond" w:hAnsi="Garamond" w:cs="Times New Roman"/>
                <w:i/>
                <w:sz w:val="28"/>
              </w:rPr>
              <w:t>remembring</w:t>
            </w:r>
            <w:proofErr w:type="spellEnd"/>
            <w:r w:rsidRPr="00F352DB">
              <w:rPr>
                <w:rFonts w:ascii="Garamond" w:hAnsi="Garamond" w:cs="Times New Roman"/>
                <w:i/>
                <w:sz w:val="28"/>
              </w:rPr>
              <w:t xml:space="preserve"> that </w:t>
            </w:r>
            <w:r w:rsidRPr="00F352DB">
              <w:rPr>
                <w:rFonts w:ascii="Garamond" w:hAnsi="Garamond" w:cs="Times New Roman"/>
                <w:sz w:val="28"/>
              </w:rPr>
              <w:t>Whoredom</w:t>
            </w:r>
            <w:r w:rsidRPr="00F352DB">
              <w:rPr>
                <w:rFonts w:ascii="Garamond" w:hAnsi="Garamond" w:cs="Times New Roman"/>
                <w:i/>
                <w:sz w:val="28"/>
              </w:rPr>
              <w:t xml:space="preserve"> </w:t>
            </w:r>
            <w:r w:rsidRPr="00F352DB">
              <w:rPr>
                <w:rFonts w:ascii="Garamond" w:hAnsi="Garamond" w:cs="Times New Roman"/>
                <w:sz w:val="28"/>
              </w:rPr>
              <w:t>takes away the Heart ;</w:t>
            </w:r>
            <w:r w:rsidRPr="00F352DB">
              <w:rPr>
                <w:rFonts w:ascii="Garamond" w:hAnsi="Garamond" w:cs="Times New Roman"/>
                <w:i/>
                <w:sz w:val="28"/>
              </w:rPr>
              <w:t xml:space="preserve"> That is, it makes Men regardless of what must come hereafter</w:t>
            </w:r>
            <w:r w:rsidRPr="00F352DB">
              <w:rPr>
                <w:rFonts w:ascii="Garamond" w:hAnsi="Garamond" w:cs="Times New Roman"/>
                <w:sz w:val="28"/>
              </w:rPr>
              <w:t> ;</w:t>
            </w:r>
            <w:r w:rsidRPr="00F352DB">
              <w:rPr>
                <w:rFonts w:ascii="Garamond" w:hAnsi="Garamond" w:cs="Times New Roman"/>
                <w:i/>
                <w:sz w:val="28"/>
              </w:rPr>
              <w:t xml:space="preserve"> so that they very often see not their Danger, until they feel it without Remedy.</w:t>
            </w:r>
          </w:p>
        </w:tc>
        <w:tc>
          <w:tcPr>
            <w:tcW w:w="0" w:type="auto"/>
          </w:tcPr>
          <w:p w14:paraId="61A37B84" w14:textId="77777777" w:rsidR="00812D08" w:rsidRDefault="00812D08" w:rsidP="00DB60C3">
            <w:pPr>
              <w:pStyle w:val="ListParagraph"/>
              <w:ind w:left="0"/>
              <w:rPr>
                <w:rFonts w:ascii="Garamond" w:hAnsi="Garamond" w:cs="Times New Roman"/>
                <w:sz w:val="20"/>
                <w:szCs w:val="20"/>
              </w:rPr>
            </w:pPr>
          </w:p>
          <w:p w14:paraId="57C660C1" w14:textId="77777777" w:rsidR="00812D08" w:rsidRDefault="00812D08" w:rsidP="00DB60C3">
            <w:pPr>
              <w:pStyle w:val="ListParagraph"/>
              <w:ind w:left="0"/>
              <w:rPr>
                <w:rFonts w:ascii="Garamond" w:hAnsi="Garamond" w:cs="Times New Roman"/>
                <w:sz w:val="20"/>
                <w:szCs w:val="20"/>
              </w:rPr>
            </w:pPr>
            <w:r>
              <w:rPr>
                <w:rFonts w:ascii="Garamond" w:hAnsi="Garamond" w:cs="Times New Roman"/>
                <w:sz w:val="20"/>
                <w:szCs w:val="20"/>
              </w:rPr>
              <w:t>1 Cor. 9. 27.</w:t>
            </w:r>
          </w:p>
          <w:p w14:paraId="707AA8DF" w14:textId="77777777" w:rsidR="00812D08" w:rsidRDefault="00812D08" w:rsidP="00DB60C3">
            <w:pPr>
              <w:pStyle w:val="ListParagraph"/>
              <w:ind w:left="0"/>
              <w:rPr>
                <w:rFonts w:ascii="Garamond" w:hAnsi="Garamond" w:cs="Times New Roman"/>
                <w:sz w:val="20"/>
                <w:szCs w:val="20"/>
              </w:rPr>
            </w:pPr>
          </w:p>
          <w:p w14:paraId="2CAD6E45" w14:textId="77777777" w:rsidR="00812D08" w:rsidRDefault="00812D08" w:rsidP="00DB60C3">
            <w:pPr>
              <w:pStyle w:val="ListParagraph"/>
              <w:ind w:left="0"/>
              <w:rPr>
                <w:rFonts w:ascii="Garamond" w:hAnsi="Garamond" w:cs="Times New Roman"/>
                <w:sz w:val="20"/>
                <w:szCs w:val="20"/>
              </w:rPr>
            </w:pPr>
            <w:r>
              <w:rPr>
                <w:rFonts w:ascii="Garamond" w:hAnsi="Garamond" w:cs="Times New Roman"/>
                <w:sz w:val="20"/>
                <w:szCs w:val="20"/>
              </w:rPr>
              <w:t>Heb. 13. 4.</w:t>
            </w:r>
          </w:p>
          <w:p w14:paraId="146C1F44" w14:textId="77777777" w:rsidR="00812D08" w:rsidRDefault="00812D08" w:rsidP="00DB60C3">
            <w:pPr>
              <w:pStyle w:val="ListParagraph"/>
              <w:ind w:left="0"/>
              <w:rPr>
                <w:rFonts w:ascii="Garamond" w:hAnsi="Garamond" w:cs="Times New Roman"/>
                <w:sz w:val="20"/>
                <w:szCs w:val="20"/>
              </w:rPr>
            </w:pPr>
          </w:p>
          <w:p w14:paraId="12F83126" w14:textId="77777777" w:rsidR="00812D08" w:rsidRDefault="00812D08" w:rsidP="00DB60C3">
            <w:pPr>
              <w:pStyle w:val="ListParagraph"/>
              <w:ind w:left="0"/>
              <w:rPr>
                <w:rFonts w:ascii="Garamond" w:hAnsi="Garamond" w:cs="Times New Roman"/>
                <w:sz w:val="20"/>
                <w:szCs w:val="20"/>
              </w:rPr>
            </w:pPr>
          </w:p>
          <w:p w14:paraId="5682302E" w14:textId="77777777" w:rsidR="00812D08" w:rsidRDefault="00812D08" w:rsidP="00DB60C3">
            <w:pPr>
              <w:pStyle w:val="ListParagraph"/>
              <w:ind w:left="0"/>
              <w:rPr>
                <w:rFonts w:ascii="Garamond" w:hAnsi="Garamond" w:cs="Times New Roman"/>
                <w:sz w:val="20"/>
                <w:szCs w:val="20"/>
              </w:rPr>
            </w:pPr>
          </w:p>
          <w:p w14:paraId="5B7F4973" w14:textId="77777777" w:rsidR="00812D08" w:rsidRDefault="00812D08" w:rsidP="00DB60C3">
            <w:pPr>
              <w:pStyle w:val="ListParagraph"/>
              <w:ind w:left="0"/>
              <w:rPr>
                <w:rFonts w:ascii="Garamond" w:hAnsi="Garamond" w:cs="Times New Roman"/>
                <w:sz w:val="20"/>
                <w:szCs w:val="20"/>
              </w:rPr>
            </w:pPr>
          </w:p>
          <w:p w14:paraId="3D319A78" w14:textId="77777777" w:rsidR="00812D08" w:rsidRPr="002D73DD" w:rsidRDefault="00812D08" w:rsidP="00DB60C3">
            <w:pPr>
              <w:pStyle w:val="ListParagraph"/>
              <w:ind w:left="0"/>
              <w:rPr>
                <w:rFonts w:ascii="Garamond" w:hAnsi="Garamond" w:cs="Times New Roman"/>
                <w:sz w:val="20"/>
                <w:szCs w:val="20"/>
              </w:rPr>
            </w:pPr>
            <w:r>
              <w:rPr>
                <w:rFonts w:ascii="Garamond" w:hAnsi="Garamond" w:cs="Times New Roman"/>
                <w:sz w:val="20"/>
                <w:szCs w:val="20"/>
              </w:rPr>
              <w:t>Hos. 4. 11.</w:t>
            </w:r>
          </w:p>
        </w:tc>
      </w:tr>
      <w:tr w:rsidR="00812D08" w:rsidRPr="00F352DB" w14:paraId="166B9B78" w14:textId="77777777" w:rsidTr="000A5AB7">
        <w:tc>
          <w:tcPr>
            <w:tcW w:w="4253" w:type="dxa"/>
          </w:tcPr>
          <w:p w14:paraId="1642C526" w14:textId="77777777" w:rsidR="00812D08" w:rsidRPr="00DB1BE9" w:rsidRDefault="00812D08" w:rsidP="00DB60C3">
            <w:pPr>
              <w:pStyle w:val="CM3"/>
              <w:widowControl/>
              <w:spacing w:line="240" w:lineRule="auto"/>
              <w:ind w:firstLine="227"/>
              <w:contextualSpacing/>
              <w:jc w:val="both"/>
              <w:rPr>
                <w:rFonts w:ascii="Garamond" w:hAnsi="Garamond"/>
                <w:sz w:val="28"/>
                <w:szCs w:val="28"/>
              </w:rPr>
            </w:pPr>
            <w:r w:rsidRPr="00DB1BE9">
              <w:rPr>
                <w:rFonts w:ascii="Garamond" w:hAnsi="Garamond"/>
                <w:i/>
                <w:sz w:val="28"/>
                <w:szCs w:val="28"/>
              </w:rPr>
              <w:t>Q.</w:t>
            </w:r>
            <w:r w:rsidRPr="00DB1BE9">
              <w:rPr>
                <w:rFonts w:ascii="Garamond" w:hAnsi="Garamond"/>
                <w:sz w:val="28"/>
                <w:szCs w:val="28"/>
              </w:rPr>
              <w:t xml:space="preserve"> </w:t>
            </w:r>
            <w:proofErr w:type="spellStart"/>
            <w:r w:rsidRPr="00DB1BE9">
              <w:rPr>
                <w:rFonts w:ascii="Garamond" w:hAnsi="Garamond"/>
                <w:sz w:val="28"/>
                <w:szCs w:val="28"/>
              </w:rPr>
              <w:t>Cre</w:t>
            </w:r>
            <w:proofErr w:type="spellEnd"/>
            <w:r w:rsidRPr="00DB1BE9">
              <w:rPr>
                <w:rFonts w:ascii="Garamond" w:hAnsi="Garamond"/>
                <w:sz w:val="28"/>
                <w:szCs w:val="28"/>
              </w:rPr>
              <w:t xml:space="preserve"> ta </w:t>
            </w:r>
            <w:proofErr w:type="spellStart"/>
            <w:r w:rsidRPr="00DB1BE9">
              <w:rPr>
                <w:rFonts w:ascii="Garamond" w:hAnsi="Garamond"/>
                <w:sz w:val="28"/>
                <w:szCs w:val="28"/>
              </w:rPr>
              <w:t>Currym</w:t>
            </w:r>
            <w:proofErr w:type="spellEnd"/>
            <w:r w:rsidRPr="00DB1BE9">
              <w:rPr>
                <w:rFonts w:ascii="Garamond" w:hAnsi="Garamond"/>
                <w:sz w:val="28"/>
                <w:szCs w:val="28"/>
              </w:rPr>
              <w:t xml:space="preserve"> </w:t>
            </w:r>
            <w:proofErr w:type="spellStart"/>
            <w:r w:rsidRPr="00DB1BE9">
              <w:rPr>
                <w:rFonts w:ascii="Garamond" w:hAnsi="Garamond"/>
                <w:sz w:val="28"/>
                <w:szCs w:val="28"/>
              </w:rPr>
              <w:t>sleih</w:t>
            </w:r>
            <w:proofErr w:type="spellEnd"/>
            <w:r w:rsidRPr="00DB1BE9">
              <w:rPr>
                <w:rFonts w:ascii="Garamond" w:hAnsi="Garamond"/>
                <w:sz w:val="28"/>
                <w:szCs w:val="28"/>
              </w:rPr>
              <w:t xml:space="preserve"> </w:t>
            </w:r>
            <w:proofErr w:type="spellStart"/>
            <w:r w:rsidRPr="00DB1BE9">
              <w:rPr>
                <w:rFonts w:ascii="Garamond" w:hAnsi="Garamond"/>
                <w:sz w:val="28"/>
                <w:szCs w:val="28"/>
              </w:rPr>
              <w:t>poost</w:t>
            </w:r>
            <w:proofErr w:type="spellEnd"/>
            <w:r w:rsidRPr="00DB1BE9">
              <w:rPr>
                <w:rFonts w:ascii="Garamond" w:hAnsi="Garamond"/>
                <w:i/>
                <w:sz w:val="28"/>
                <w:szCs w:val="28"/>
              </w:rPr>
              <w:t> </w:t>
            </w:r>
            <w:r w:rsidRPr="00DB1BE9">
              <w:rPr>
                <w:rFonts w:ascii="Garamond" w:hAnsi="Garamond"/>
                <w:sz w:val="28"/>
                <w:szCs w:val="28"/>
              </w:rPr>
              <w:t xml:space="preserve">? </w:t>
            </w:r>
          </w:p>
        </w:tc>
        <w:tc>
          <w:tcPr>
            <w:tcW w:w="3854" w:type="dxa"/>
          </w:tcPr>
          <w:p w14:paraId="1A921048" w14:textId="77777777" w:rsidR="00812D08" w:rsidRPr="00F352DB" w:rsidRDefault="00812D08"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the Duty of Married Persons ?</w:t>
            </w:r>
          </w:p>
        </w:tc>
        <w:tc>
          <w:tcPr>
            <w:tcW w:w="0" w:type="auto"/>
          </w:tcPr>
          <w:p w14:paraId="70876CF3" w14:textId="77777777" w:rsidR="00812D08" w:rsidRPr="002D73DD" w:rsidRDefault="00812D08" w:rsidP="00DB60C3">
            <w:pPr>
              <w:pStyle w:val="ListParagraph"/>
              <w:ind w:left="0"/>
              <w:rPr>
                <w:rFonts w:ascii="Garamond" w:hAnsi="Garamond" w:cs="Times New Roman"/>
                <w:sz w:val="20"/>
                <w:szCs w:val="20"/>
              </w:rPr>
            </w:pPr>
          </w:p>
        </w:tc>
      </w:tr>
      <w:tr w:rsidR="00812D08" w:rsidRPr="00F352DB" w14:paraId="04B70AE1" w14:textId="77777777" w:rsidTr="000A5AB7">
        <w:tc>
          <w:tcPr>
            <w:tcW w:w="4253" w:type="dxa"/>
          </w:tcPr>
          <w:p w14:paraId="3938015E" w14:textId="77777777" w:rsidR="00812D08" w:rsidRPr="00DB1BE9" w:rsidRDefault="00812D08" w:rsidP="00DB60C3">
            <w:pPr>
              <w:pStyle w:val="CM3"/>
              <w:widowControl/>
              <w:spacing w:line="240" w:lineRule="auto"/>
              <w:ind w:firstLine="227"/>
              <w:contextualSpacing/>
              <w:jc w:val="both"/>
              <w:rPr>
                <w:rFonts w:ascii="Garamond" w:hAnsi="Garamond"/>
                <w:sz w:val="28"/>
                <w:szCs w:val="28"/>
              </w:rPr>
            </w:pPr>
            <w:r w:rsidRPr="00DB1BE9">
              <w:rPr>
                <w:rFonts w:ascii="Garamond" w:hAnsi="Garamond"/>
                <w:sz w:val="28"/>
                <w:szCs w:val="28"/>
              </w:rPr>
              <w:t xml:space="preserve">[86] </w:t>
            </w:r>
            <w:r w:rsidRPr="00DB1BE9">
              <w:rPr>
                <w:rFonts w:ascii="Garamond" w:hAnsi="Garamond"/>
                <w:i/>
                <w:sz w:val="28"/>
                <w:szCs w:val="28"/>
              </w:rPr>
              <w:t xml:space="preserve">A. </w:t>
            </w:r>
            <w:r w:rsidRPr="00DB1BE9">
              <w:rPr>
                <w:rFonts w:ascii="Garamond" w:hAnsi="Garamond"/>
                <w:sz w:val="28"/>
                <w:szCs w:val="28"/>
              </w:rPr>
              <w:t xml:space="preserve">Dy </w:t>
            </w:r>
            <w:proofErr w:type="spellStart"/>
            <w:r w:rsidRPr="00DB1BE9">
              <w:rPr>
                <w:rFonts w:ascii="Garamond" w:hAnsi="Garamond"/>
                <w:sz w:val="28"/>
                <w:szCs w:val="28"/>
              </w:rPr>
              <w:t>veaghey</w:t>
            </w:r>
            <w:proofErr w:type="spellEnd"/>
            <w:r w:rsidRPr="00DB1BE9">
              <w:rPr>
                <w:rFonts w:ascii="Garamond" w:hAnsi="Garamond"/>
                <w:sz w:val="28"/>
                <w:szCs w:val="28"/>
              </w:rPr>
              <w:t xml:space="preserve"> </w:t>
            </w:r>
            <w:proofErr w:type="spellStart"/>
            <w:r w:rsidRPr="00DB1BE9">
              <w:rPr>
                <w:rFonts w:ascii="Garamond" w:hAnsi="Garamond"/>
                <w:sz w:val="28"/>
                <w:szCs w:val="28"/>
              </w:rPr>
              <w:t>cooidjaght</w:t>
            </w:r>
            <w:proofErr w:type="spellEnd"/>
            <w:r w:rsidRPr="00DB1BE9">
              <w:rPr>
                <w:rFonts w:ascii="Garamond" w:hAnsi="Garamond"/>
                <w:sz w:val="28"/>
                <w:szCs w:val="28"/>
              </w:rPr>
              <w:t xml:space="preserve"> </w:t>
            </w:r>
            <w:proofErr w:type="spellStart"/>
            <w:r w:rsidRPr="00DB1BE9">
              <w:rPr>
                <w:rFonts w:ascii="Garamond" w:hAnsi="Garamond"/>
                <w:sz w:val="28"/>
                <w:szCs w:val="28"/>
              </w:rPr>
              <w:t>ayns</w:t>
            </w:r>
            <w:proofErr w:type="spellEnd"/>
            <w:r w:rsidRPr="00DB1BE9">
              <w:rPr>
                <w:rFonts w:ascii="Garamond" w:hAnsi="Garamond"/>
                <w:sz w:val="28"/>
                <w:szCs w:val="28"/>
              </w:rPr>
              <w:t xml:space="preserve"> </w:t>
            </w:r>
            <w:proofErr w:type="spellStart"/>
            <w:r w:rsidRPr="00DB1BE9">
              <w:rPr>
                <w:rFonts w:ascii="Garamond" w:hAnsi="Garamond"/>
                <w:sz w:val="28"/>
                <w:szCs w:val="28"/>
              </w:rPr>
              <w:t>she</w:t>
            </w:r>
            <w:r w:rsidRPr="00812D08">
              <w:rPr>
                <w:rFonts w:ascii="Garamond" w:hAnsi="Garamond"/>
                <w:i/>
                <w:sz w:val="28"/>
                <w:szCs w:val="28"/>
              </w:rPr>
              <w:t>e</w:t>
            </w:r>
            <w:proofErr w:type="spellEnd"/>
            <w:r w:rsidRPr="00DB1BE9">
              <w:rPr>
                <w:rFonts w:ascii="Garamond" w:hAnsi="Garamond"/>
                <w:sz w:val="28"/>
                <w:szCs w:val="28"/>
              </w:rPr>
              <w:t xml:space="preserve">, </w:t>
            </w:r>
            <w:proofErr w:type="spellStart"/>
            <w:r w:rsidRPr="00DB1BE9">
              <w:rPr>
                <w:rFonts w:ascii="Garamond" w:hAnsi="Garamond"/>
                <w:sz w:val="28"/>
                <w:szCs w:val="28"/>
              </w:rPr>
              <w:t>Cooinaght</w:t>
            </w:r>
            <w:proofErr w:type="spellEnd"/>
            <w:r w:rsidRPr="00DB1BE9">
              <w:rPr>
                <w:rFonts w:ascii="Garamond" w:hAnsi="Garamond"/>
                <w:sz w:val="28"/>
                <w:szCs w:val="28"/>
              </w:rPr>
              <w:t xml:space="preserve"> </w:t>
            </w:r>
            <w:proofErr w:type="spellStart"/>
            <w:r w:rsidRPr="00DB1BE9">
              <w:rPr>
                <w:rFonts w:ascii="Garamond" w:hAnsi="Garamond"/>
                <w:sz w:val="28"/>
                <w:szCs w:val="28"/>
              </w:rPr>
              <w:t>dy</w:t>
            </w:r>
            <w:proofErr w:type="spellEnd"/>
            <w:r w:rsidRPr="00DB1BE9">
              <w:rPr>
                <w:rFonts w:ascii="Garamond" w:hAnsi="Garamond"/>
                <w:sz w:val="28"/>
                <w:szCs w:val="28"/>
              </w:rPr>
              <w:t xml:space="preserve"> </w:t>
            </w:r>
            <w:proofErr w:type="spellStart"/>
            <w:r w:rsidRPr="00DB1BE9">
              <w:rPr>
                <w:rFonts w:ascii="Garamond" w:hAnsi="Garamond"/>
                <w:sz w:val="28"/>
                <w:szCs w:val="28"/>
              </w:rPr>
              <w:t>rou</w:t>
            </w:r>
            <w:proofErr w:type="spellEnd"/>
            <w:r w:rsidRPr="00DB1BE9">
              <w:rPr>
                <w:rFonts w:ascii="Garamond" w:hAnsi="Garamond"/>
                <w:sz w:val="28"/>
                <w:szCs w:val="28"/>
              </w:rPr>
              <w:t xml:space="preserve"> </w:t>
            </w:r>
            <w:proofErr w:type="spellStart"/>
            <w:r w:rsidRPr="00DB1BE9">
              <w:rPr>
                <w:rFonts w:ascii="Garamond" w:hAnsi="Garamond"/>
                <w:sz w:val="28"/>
                <w:szCs w:val="28"/>
              </w:rPr>
              <w:t>Poosey</w:t>
            </w:r>
            <w:proofErr w:type="spellEnd"/>
            <w:r w:rsidRPr="00DB1BE9">
              <w:rPr>
                <w:rFonts w:ascii="Garamond" w:hAnsi="Garamond"/>
                <w:sz w:val="28"/>
                <w:szCs w:val="28"/>
              </w:rPr>
              <w:t xml:space="preserve"> </w:t>
            </w:r>
            <w:proofErr w:type="spellStart"/>
            <w:r w:rsidRPr="00DB1BE9">
              <w:rPr>
                <w:rFonts w:ascii="Garamond" w:hAnsi="Garamond"/>
                <w:sz w:val="28"/>
                <w:szCs w:val="28"/>
              </w:rPr>
              <w:t>oardit</w:t>
            </w:r>
            <w:proofErr w:type="spellEnd"/>
            <w:r w:rsidRPr="00DB1BE9">
              <w:rPr>
                <w:rFonts w:ascii="Garamond" w:hAnsi="Garamond"/>
                <w:sz w:val="28"/>
                <w:szCs w:val="28"/>
              </w:rPr>
              <w:t xml:space="preserve"> </w:t>
            </w:r>
            <w:proofErr w:type="spellStart"/>
            <w:r w:rsidRPr="00DB1BE9">
              <w:rPr>
                <w:rFonts w:ascii="Garamond" w:hAnsi="Garamond"/>
                <w:sz w:val="28"/>
                <w:szCs w:val="28"/>
              </w:rPr>
              <w:t>liorish</w:t>
            </w:r>
            <w:proofErr w:type="spellEnd"/>
            <w:r w:rsidRPr="00DB1BE9">
              <w:rPr>
                <w:rFonts w:ascii="Garamond" w:hAnsi="Garamond"/>
                <w:sz w:val="28"/>
                <w:szCs w:val="28"/>
              </w:rPr>
              <w:t xml:space="preserve"> </w:t>
            </w:r>
            <w:proofErr w:type="spellStart"/>
            <w:r w:rsidRPr="00DB1BE9">
              <w:rPr>
                <w:rFonts w:ascii="Garamond" w:hAnsi="Garamond"/>
                <w:sz w:val="28"/>
                <w:szCs w:val="28"/>
              </w:rPr>
              <w:t>Jee</w:t>
            </w:r>
            <w:proofErr w:type="spellEnd"/>
            <w:r w:rsidRPr="00DB1BE9">
              <w:rPr>
                <w:rFonts w:ascii="Garamond" w:hAnsi="Garamond"/>
                <w:sz w:val="28"/>
                <w:szCs w:val="28"/>
              </w:rPr>
              <w:t xml:space="preserve"> son y Cooney as y </w:t>
            </w:r>
            <w:proofErr w:type="spellStart"/>
            <w:r w:rsidRPr="00DB1BE9">
              <w:rPr>
                <w:rFonts w:ascii="Garamond" w:hAnsi="Garamond"/>
                <w:sz w:val="28"/>
                <w:szCs w:val="28"/>
              </w:rPr>
              <w:t>Gerjagh</w:t>
            </w:r>
            <w:proofErr w:type="spellEnd"/>
            <w:r w:rsidRPr="00DB1BE9">
              <w:rPr>
                <w:rFonts w:ascii="Garamond" w:hAnsi="Garamond"/>
                <w:sz w:val="28"/>
                <w:szCs w:val="28"/>
              </w:rPr>
              <w:t xml:space="preserve"> </w:t>
            </w:r>
            <w:proofErr w:type="spellStart"/>
            <w:r w:rsidRPr="00DB1BE9">
              <w:rPr>
                <w:rFonts w:ascii="Garamond" w:hAnsi="Garamond"/>
                <w:sz w:val="28"/>
                <w:szCs w:val="28"/>
              </w:rPr>
              <w:t>lishagh</w:t>
            </w:r>
            <w:proofErr w:type="spellEnd"/>
            <w:r w:rsidRPr="00DB1BE9">
              <w:rPr>
                <w:rFonts w:ascii="Garamond" w:hAnsi="Garamond"/>
                <w:sz w:val="28"/>
                <w:szCs w:val="28"/>
              </w:rPr>
              <w:t xml:space="preserve"> y </w:t>
            </w:r>
            <w:proofErr w:type="spellStart"/>
            <w:r w:rsidRPr="00DB1BE9">
              <w:rPr>
                <w:rFonts w:ascii="Garamond" w:hAnsi="Garamond"/>
                <w:sz w:val="28"/>
                <w:szCs w:val="28"/>
              </w:rPr>
              <w:t>ve</w:t>
            </w:r>
            <w:proofErr w:type="spellEnd"/>
            <w:r w:rsidRPr="00DB1BE9">
              <w:rPr>
                <w:rFonts w:ascii="Garamond" w:hAnsi="Garamond"/>
                <w:sz w:val="28"/>
                <w:szCs w:val="28"/>
              </w:rPr>
              <w:t xml:space="preserve"> </w:t>
            </w:r>
            <w:proofErr w:type="spellStart"/>
            <w:r w:rsidRPr="00DB1BE9">
              <w:rPr>
                <w:rFonts w:ascii="Garamond" w:hAnsi="Garamond"/>
                <w:sz w:val="28"/>
                <w:szCs w:val="28"/>
              </w:rPr>
              <w:t>ec</w:t>
            </w:r>
            <w:proofErr w:type="spellEnd"/>
            <w:r w:rsidRPr="00DB1BE9">
              <w:rPr>
                <w:rFonts w:ascii="Garamond" w:hAnsi="Garamond"/>
                <w:sz w:val="28"/>
                <w:szCs w:val="28"/>
              </w:rPr>
              <w:t xml:space="preserve"> y </w:t>
            </w:r>
            <w:proofErr w:type="spellStart"/>
            <w:r w:rsidRPr="00DB1BE9">
              <w:rPr>
                <w:rFonts w:ascii="Garamond" w:hAnsi="Garamond"/>
                <w:sz w:val="28"/>
                <w:szCs w:val="28"/>
              </w:rPr>
              <w:t>derrey</w:t>
            </w:r>
            <w:proofErr w:type="spellEnd"/>
            <w:r w:rsidRPr="00DB1BE9">
              <w:rPr>
                <w:rFonts w:ascii="Garamond" w:hAnsi="Garamond"/>
                <w:sz w:val="28"/>
                <w:szCs w:val="28"/>
              </w:rPr>
              <w:t xml:space="preserve"> yeh </w:t>
            </w:r>
            <w:proofErr w:type="spellStart"/>
            <w:r w:rsidRPr="00DB1BE9">
              <w:rPr>
                <w:rFonts w:ascii="Garamond" w:hAnsi="Garamond"/>
                <w:sz w:val="28"/>
                <w:szCs w:val="28"/>
              </w:rPr>
              <w:t>veih’n</w:t>
            </w:r>
            <w:proofErr w:type="spellEnd"/>
            <w:r w:rsidRPr="00DB1BE9">
              <w:rPr>
                <w:rFonts w:ascii="Garamond" w:hAnsi="Garamond"/>
                <w:sz w:val="28"/>
                <w:szCs w:val="28"/>
              </w:rPr>
              <w:t xml:space="preserve"> </w:t>
            </w:r>
            <w:proofErr w:type="spellStart"/>
            <w:r w:rsidRPr="00DB1BE9">
              <w:rPr>
                <w:rFonts w:ascii="Garamond" w:hAnsi="Garamond"/>
                <w:sz w:val="28"/>
                <w:szCs w:val="28"/>
              </w:rPr>
              <w:t>jeh</w:t>
            </w:r>
            <w:proofErr w:type="spellEnd"/>
            <w:r w:rsidRPr="00DB1BE9">
              <w:rPr>
                <w:rFonts w:ascii="Garamond" w:hAnsi="Garamond"/>
                <w:sz w:val="28"/>
                <w:szCs w:val="28"/>
              </w:rPr>
              <w:t xml:space="preserve"> </w:t>
            </w:r>
            <w:proofErr w:type="spellStart"/>
            <w:r w:rsidRPr="00DB1BE9">
              <w:rPr>
                <w:rFonts w:ascii="Garamond" w:hAnsi="Garamond"/>
                <w:sz w:val="28"/>
                <w:szCs w:val="28"/>
              </w:rPr>
              <w:t>elley</w:t>
            </w:r>
            <w:proofErr w:type="spellEnd"/>
            <w:r w:rsidRPr="00DB1BE9">
              <w:rPr>
                <w:rFonts w:ascii="Garamond" w:hAnsi="Garamond"/>
                <w:sz w:val="28"/>
                <w:szCs w:val="28"/>
              </w:rPr>
              <w:t xml:space="preserve">. </w:t>
            </w:r>
          </w:p>
        </w:tc>
        <w:tc>
          <w:tcPr>
            <w:tcW w:w="3854" w:type="dxa"/>
          </w:tcPr>
          <w:p w14:paraId="34994486" w14:textId="77777777" w:rsidR="00812D08" w:rsidRPr="00F352DB" w:rsidRDefault="00812D08"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To live peaceably together </w:t>
            </w:r>
            <w:r w:rsidRPr="00812D08">
              <w:rPr>
                <w:rFonts w:ascii="Garamond" w:hAnsi="Garamond" w:cs="Times New Roman"/>
                <w:sz w:val="28"/>
              </w:rPr>
              <w:t>;</w:t>
            </w:r>
            <w:r w:rsidRPr="00F352DB">
              <w:rPr>
                <w:rFonts w:ascii="Garamond" w:hAnsi="Garamond" w:cs="Times New Roman"/>
                <w:i/>
                <w:sz w:val="28"/>
              </w:rPr>
              <w:t xml:space="preserve"> </w:t>
            </w:r>
            <w:proofErr w:type="spellStart"/>
            <w:r w:rsidRPr="00F352DB">
              <w:rPr>
                <w:rFonts w:ascii="Garamond" w:hAnsi="Garamond" w:cs="Times New Roman"/>
                <w:i/>
                <w:sz w:val="28"/>
              </w:rPr>
              <w:t>remembring</w:t>
            </w:r>
            <w:proofErr w:type="spellEnd"/>
            <w:r w:rsidRPr="00F352DB">
              <w:rPr>
                <w:rFonts w:ascii="Garamond" w:hAnsi="Garamond" w:cs="Times New Roman"/>
                <w:i/>
                <w:sz w:val="28"/>
              </w:rPr>
              <w:t xml:space="preserve">, that Marriage was ordained of God, for the mutual Help and Comfort which the one ought to have of the other. </w:t>
            </w:r>
          </w:p>
        </w:tc>
        <w:tc>
          <w:tcPr>
            <w:tcW w:w="0" w:type="auto"/>
          </w:tcPr>
          <w:p w14:paraId="76E68631" w14:textId="77777777" w:rsidR="00812D08" w:rsidRPr="002D73DD" w:rsidRDefault="00812D08" w:rsidP="00DB60C3">
            <w:pPr>
              <w:pStyle w:val="ListParagraph"/>
              <w:ind w:left="0"/>
              <w:rPr>
                <w:rFonts w:ascii="Garamond" w:hAnsi="Garamond" w:cs="Times New Roman"/>
                <w:sz w:val="20"/>
                <w:szCs w:val="20"/>
              </w:rPr>
            </w:pPr>
          </w:p>
        </w:tc>
      </w:tr>
      <w:tr w:rsidR="00812D08" w:rsidRPr="00F352DB" w14:paraId="24A70B3E" w14:textId="77777777" w:rsidTr="000A5AB7">
        <w:tc>
          <w:tcPr>
            <w:tcW w:w="4253" w:type="dxa"/>
          </w:tcPr>
          <w:p w14:paraId="7D28FDA0" w14:textId="77777777" w:rsidR="00812D08" w:rsidRPr="00DB1BE9" w:rsidRDefault="00812D08" w:rsidP="00DB60C3">
            <w:pPr>
              <w:pStyle w:val="CM3"/>
              <w:widowControl/>
              <w:spacing w:line="240" w:lineRule="auto"/>
              <w:ind w:firstLine="227"/>
              <w:contextualSpacing/>
              <w:jc w:val="both"/>
              <w:rPr>
                <w:rFonts w:ascii="Garamond" w:hAnsi="Garamond"/>
                <w:i/>
                <w:sz w:val="28"/>
                <w:szCs w:val="28"/>
              </w:rPr>
            </w:pPr>
            <w:r w:rsidRPr="00DB1BE9">
              <w:rPr>
                <w:rFonts w:ascii="Garamond" w:hAnsi="Garamond"/>
                <w:sz w:val="28"/>
                <w:szCs w:val="28"/>
              </w:rPr>
              <w:t xml:space="preserve">As </w:t>
            </w:r>
            <w:proofErr w:type="spellStart"/>
            <w:r w:rsidRPr="00DB1BE9">
              <w:rPr>
                <w:rFonts w:ascii="Garamond" w:hAnsi="Garamond"/>
                <w:sz w:val="28"/>
                <w:szCs w:val="28"/>
              </w:rPr>
              <w:t>shen</w:t>
            </w:r>
            <w:proofErr w:type="spellEnd"/>
            <w:r w:rsidRPr="00DB1BE9">
              <w:rPr>
                <w:rFonts w:ascii="Garamond" w:hAnsi="Garamond"/>
                <w:sz w:val="28"/>
                <w:szCs w:val="28"/>
              </w:rPr>
              <w:t xml:space="preserve">-y-fa </w:t>
            </w:r>
            <w:proofErr w:type="spellStart"/>
            <w:r w:rsidRPr="00DB1BE9">
              <w:rPr>
                <w:rFonts w:ascii="Garamond" w:hAnsi="Garamond"/>
                <w:sz w:val="28"/>
                <w:szCs w:val="28"/>
              </w:rPr>
              <w:t>ta’d</w:t>
            </w:r>
            <w:proofErr w:type="spellEnd"/>
            <w:r w:rsidRPr="00DB1BE9">
              <w:rPr>
                <w:rFonts w:ascii="Garamond" w:hAnsi="Garamond"/>
                <w:sz w:val="28"/>
                <w:szCs w:val="28"/>
              </w:rPr>
              <w:t xml:space="preserve"> </w:t>
            </w:r>
            <w:proofErr w:type="spellStart"/>
            <w:r w:rsidRPr="00DB1BE9">
              <w:rPr>
                <w:rFonts w:ascii="Garamond" w:hAnsi="Garamond"/>
                <w:sz w:val="28"/>
                <w:szCs w:val="28"/>
              </w:rPr>
              <w:t>ny</w:t>
            </w:r>
            <w:proofErr w:type="spellEnd"/>
            <w:r w:rsidRPr="00DB1BE9">
              <w:rPr>
                <w:rFonts w:ascii="Garamond" w:hAnsi="Garamond"/>
                <w:sz w:val="28"/>
                <w:szCs w:val="28"/>
              </w:rPr>
              <w:t xml:space="preserve"> </w:t>
            </w:r>
            <w:proofErr w:type="spellStart"/>
            <w:r w:rsidRPr="00DB1BE9">
              <w:rPr>
                <w:rFonts w:ascii="Garamond" w:hAnsi="Garamond"/>
                <w:sz w:val="28"/>
                <w:szCs w:val="28"/>
              </w:rPr>
              <w:t>neeisht</w:t>
            </w:r>
            <w:proofErr w:type="spellEnd"/>
            <w:r w:rsidRPr="00DB1BE9">
              <w:rPr>
                <w:rFonts w:ascii="Garamond" w:hAnsi="Garamond"/>
                <w:sz w:val="28"/>
                <w:szCs w:val="28"/>
              </w:rPr>
              <w:t xml:space="preserve"> er chur </w:t>
            </w:r>
            <w:proofErr w:type="spellStart"/>
            <w:r w:rsidRPr="00DB1BE9">
              <w:rPr>
                <w:rFonts w:ascii="Garamond" w:hAnsi="Garamond"/>
                <w:sz w:val="28"/>
                <w:szCs w:val="28"/>
              </w:rPr>
              <w:t>Brearrey</w:t>
            </w:r>
            <w:proofErr w:type="spellEnd"/>
            <w:r w:rsidRPr="00DB1BE9">
              <w:rPr>
                <w:rFonts w:ascii="Garamond" w:hAnsi="Garamond"/>
                <w:sz w:val="28"/>
                <w:szCs w:val="28"/>
              </w:rPr>
              <w:t xml:space="preserve"> </w:t>
            </w:r>
            <w:proofErr w:type="spellStart"/>
            <w:r w:rsidRPr="00DB1BE9">
              <w:rPr>
                <w:rFonts w:ascii="Garamond" w:hAnsi="Garamond"/>
                <w:sz w:val="28"/>
                <w:szCs w:val="28"/>
              </w:rPr>
              <w:t>kiangoyrt</w:t>
            </w:r>
            <w:proofErr w:type="spellEnd"/>
            <w:r w:rsidRPr="00DB1BE9">
              <w:rPr>
                <w:rFonts w:ascii="Garamond" w:hAnsi="Garamond"/>
                <w:sz w:val="28"/>
                <w:szCs w:val="28"/>
              </w:rPr>
              <w:t xml:space="preserve"> </w:t>
            </w:r>
            <w:proofErr w:type="spellStart"/>
            <w:r w:rsidRPr="00DB1BE9">
              <w:rPr>
                <w:rFonts w:ascii="Garamond" w:hAnsi="Garamond"/>
                <w:sz w:val="28"/>
                <w:szCs w:val="28"/>
              </w:rPr>
              <w:t>rish</w:t>
            </w:r>
            <w:proofErr w:type="spellEnd"/>
            <w:r w:rsidRPr="00DB1BE9">
              <w:rPr>
                <w:rFonts w:ascii="Garamond" w:hAnsi="Garamond"/>
                <w:sz w:val="28"/>
                <w:szCs w:val="28"/>
              </w:rPr>
              <w:t xml:space="preserve"> </w:t>
            </w:r>
            <w:proofErr w:type="spellStart"/>
            <w:r w:rsidRPr="00DB1BE9">
              <w:rPr>
                <w:rFonts w:ascii="Garamond" w:hAnsi="Garamond"/>
                <w:sz w:val="28"/>
                <w:szCs w:val="28"/>
              </w:rPr>
              <w:t>Jee</w:t>
            </w:r>
            <w:proofErr w:type="spellEnd"/>
            <w:r w:rsidRPr="00DB1BE9">
              <w:rPr>
                <w:rFonts w:ascii="Garamond" w:hAnsi="Garamond"/>
                <w:sz w:val="28"/>
                <w:szCs w:val="28"/>
              </w:rPr>
              <w:t xml:space="preserve">, </w:t>
            </w:r>
            <w:proofErr w:type="spellStart"/>
            <w:r w:rsidRPr="00DB1BE9">
              <w:rPr>
                <w:rFonts w:ascii="Garamond" w:hAnsi="Garamond"/>
                <w:i/>
                <w:sz w:val="28"/>
                <w:szCs w:val="28"/>
              </w:rPr>
              <w:t>yn</w:t>
            </w:r>
            <w:proofErr w:type="spellEnd"/>
            <w:r w:rsidRPr="00DB1BE9">
              <w:rPr>
                <w:rFonts w:ascii="Garamond" w:hAnsi="Garamond"/>
                <w:i/>
                <w:sz w:val="28"/>
                <w:szCs w:val="28"/>
              </w:rPr>
              <w:t xml:space="preserve"> </w:t>
            </w:r>
            <w:proofErr w:type="spellStart"/>
            <w:r w:rsidRPr="00DB1BE9">
              <w:rPr>
                <w:rFonts w:ascii="Garamond" w:hAnsi="Garamond"/>
                <w:i/>
                <w:sz w:val="28"/>
                <w:szCs w:val="28"/>
              </w:rPr>
              <w:t>dooinney</w:t>
            </w:r>
            <w:proofErr w:type="spellEnd"/>
            <w:r w:rsidRPr="00DB1BE9">
              <w:rPr>
                <w:rFonts w:ascii="Garamond" w:hAnsi="Garamond"/>
                <w:i/>
                <w:sz w:val="28"/>
                <w:szCs w:val="28"/>
              </w:rPr>
              <w:t xml:space="preserve"> </w:t>
            </w:r>
            <w:proofErr w:type="spellStart"/>
            <w:r w:rsidRPr="00DB1BE9">
              <w:rPr>
                <w:rFonts w:ascii="Garamond" w:hAnsi="Garamond"/>
                <w:i/>
                <w:sz w:val="28"/>
                <w:szCs w:val="28"/>
              </w:rPr>
              <w:t>dy</w:t>
            </w:r>
            <w:proofErr w:type="spellEnd"/>
            <w:r w:rsidRPr="00DB1BE9">
              <w:rPr>
                <w:rFonts w:ascii="Garamond" w:hAnsi="Garamond"/>
                <w:i/>
                <w:sz w:val="28"/>
                <w:szCs w:val="28"/>
              </w:rPr>
              <w:t xml:space="preserve"> chur </w:t>
            </w:r>
            <w:proofErr w:type="spellStart"/>
            <w:r w:rsidRPr="00DB1BE9">
              <w:rPr>
                <w:rFonts w:ascii="Garamond" w:hAnsi="Garamond"/>
                <w:i/>
                <w:sz w:val="28"/>
                <w:szCs w:val="28"/>
              </w:rPr>
              <w:t>graih</w:t>
            </w:r>
            <w:proofErr w:type="spellEnd"/>
            <w:r w:rsidRPr="00DB1BE9">
              <w:rPr>
                <w:rFonts w:ascii="Garamond" w:hAnsi="Garamond"/>
                <w:i/>
                <w:sz w:val="28"/>
                <w:szCs w:val="28"/>
              </w:rPr>
              <w:t xml:space="preserve">, </w:t>
            </w:r>
            <w:proofErr w:type="spellStart"/>
            <w:r w:rsidRPr="00DB1BE9">
              <w:rPr>
                <w:rFonts w:ascii="Garamond" w:hAnsi="Garamond"/>
                <w:i/>
                <w:sz w:val="28"/>
                <w:szCs w:val="28"/>
              </w:rPr>
              <w:t>dy</w:t>
            </w:r>
            <w:proofErr w:type="spellEnd"/>
            <w:r w:rsidRPr="00DB1BE9">
              <w:rPr>
                <w:rFonts w:ascii="Garamond" w:hAnsi="Garamond"/>
                <w:i/>
                <w:sz w:val="28"/>
                <w:szCs w:val="28"/>
              </w:rPr>
              <w:t xml:space="preserve"> </w:t>
            </w:r>
            <w:proofErr w:type="spellStart"/>
            <w:r w:rsidRPr="00DB1BE9">
              <w:rPr>
                <w:rFonts w:ascii="Garamond" w:hAnsi="Garamond"/>
                <w:i/>
                <w:sz w:val="28"/>
                <w:szCs w:val="28"/>
              </w:rPr>
              <w:t>gherjagh</w:t>
            </w:r>
            <w:proofErr w:type="spellEnd"/>
            <w:r w:rsidRPr="00DB1BE9">
              <w:rPr>
                <w:rFonts w:ascii="Garamond" w:hAnsi="Garamond"/>
                <w:i/>
                <w:sz w:val="28"/>
                <w:szCs w:val="28"/>
              </w:rPr>
              <w:t xml:space="preserve">, </w:t>
            </w:r>
            <w:proofErr w:type="spellStart"/>
            <w:r w:rsidRPr="00DB1BE9">
              <w:rPr>
                <w:rFonts w:ascii="Garamond" w:hAnsi="Garamond"/>
                <w:i/>
                <w:sz w:val="28"/>
                <w:szCs w:val="28"/>
              </w:rPr>
              <w:t>dy</w:t>
            </w:r>
            <w:proofErr w:type="spellEnd"/>
            <w:r w:rsidRPr="00DB1BE9">
              <w:rPr>
                <w:rFonts w:ascii="Garamond" w:hAnsi="Garamond"/>
                <w:i/>
                <w:sz w:val="28"/>
                <w:szCs w:val="28"/>
              </w:rPr>
              <w:t xml:space="preserve"> chur </w:t>
            </w:r>
            <w:proofErr w:type="spellStart"/>
            <w:r w:rsidRPr="00DB1BE9">
              <w:rPr>
                <w:rFonts w:ascii="Garamond" w:hAnsi="Garamond"/>
                <w:i/>
                <w:sz w:val="28"/>
                <w:szCs w:val="28"/>
              </w:rPr>
              <w:t>ooashley</w:t>
            </w:r>
            <w:proofErr w:type="spellEnd"/>
            <w:r w:rsidRPr="00DB1BE9">
              <w:rPr>
                <w:rFonts w:ascii="Garamond" w:hAnsi="Garamond"/>
                <w:i/>
                <w:sz w:val="28"/>
                <w:szCs w:val="28"/>
              </w:rPr>
              <w:t xml:space="preserve"> as </w:t>
            </w:r>
            <w:proofErr w:type="spellStart"/>
            <w:r w:rsidRPr="00DB1BE9">
              <w:rPr>
                <w:rFonts w:ascii="Garamond" w:hAnsi="Garamond"/>
                <w:i/>
                <w:sz w:val="28"/>
                <w:szCs w:val="28"/>
              </w:rPr>
              <w:t>dy</w:t>
            </w:r>
            <w:proofErr w:type="spellEnd"/>
            <w:r w:rsidRPr="00DB1BE9">
              <w:rPr>
                <w:rFonts w:ascii="Garamond" w:hAnsi="Garamond"/>
                <w:i/>
                <w:sz w:val="28"/>
                <w:szCs w:val="28"/>
              </w:rPr>
              <w:t xml:space="preserve"> </w:t>
            </w:r>
            <w:proofErr w:type="spellStart"/>
            <w:r w:rsidRPr="00DB1BE9">
              <w:rPr>
                <w:rFonts w:ascii="Garamond" w:hAnsi="Garamond"/>
                <w:i/>
                <w:sz w:val="28"/>
                <w:szCs w:val="28"/>
              </w:rPr>
              <w:t>reall</w:t>
            </w:r>
            <w:proofErr w:type="spellEnd"/>
            <w:r w:rsidRPr="00DB1BE9">
              <w:rPr>
                <w:rFonts w:ascii="Garamond" w:hAnsi="Garamond"/>
                <w:i/>
                <w:sz w:val="28"/>
                <w:szCs w:val="28"/>
              </w:rPr>
              <w:t xml:space="preserve"> eh </w:t>
            </w:r>
            <w:proofErr w:type="spellStart"/>
            <w:r w:rsidRPr="00DB1BE9">
              <w:rPr>
                <w:rFonts w:ascii="Garamond" w:hAnsi="Garamond"/>
                <w:i/>
                <w:sz w:val="28"/>
                <w:szCs w:val="28"/>
              </w:rPr>
              <w:t>hene</w:t>
            </w:r>
            <w:proofErr w:type="spellEnd"/>
            <w:r w:rsidRPr="00DB1BE9">
              <w:rPr>
                <w:rFonts w:ascii="Garamond" w:hAnsi="Garamond"/>
                <w:i/>
                <w:sz w:val="28"/>
                <w:szCs w:val="28"/>
              </w:rPr>
              <w:t xml:space="preserve"> </w:t>
            </w:r>
            <w:proofErr w:type="spellStart"/>
            <w:r w:rsidRPr="00DB1BE9">
              <w:rPr>
                <w:rFonts w:ascii="Garamond" w:hAnsi="Garamond"/>
                <w:i/>
                <w:sz w:val="28"/>
                <w:szCs w:val="28"/>
              </w:rPr>
              <w:t>da’n</w:t>
            </w:r>
            <w:proofErr w:type="spellEnd"/>
            <w:r w:rsidRPr="00DB1BE9">
              <w:rPr>
                <w:rFonts w:ascii="Garamond" w:hAnsi="Garamond"/>
                <w:i/>
                <w:sz w:val="28"/>
                <w:szCs w:val="28"/>
              </w:rPr>
              <w:t xml:space="preserve"> Ven. </w:t>
            </w:r>
          </w:p>
        </w:tc>
        <w:tc>
          <w:tcPr>
            <w:tcW w:w="3854" w:type="dxa"/>
          </w:tcPr>
          <w:p w14:paraId="2896E38E" w14:textId="77777777" w:rsidR="00812D08" w:rsidRPr="00F352DB" w:rsidRDefault="00812D08" w:rsidP="00DB60C3">
            <w:pPr>
              <w:pStyle w:val="ListParagraph"/>
              <w:ind w:left="0" w:firstLine="227"/>
              <w:jc w:val="both"/>
              <w:rPr>
                <w:rFonts w:ascii="Garamond" w:hAnsi="Garamond" w:cs="Times New Roman"/>
                <w:sz w:val="28"/>
              </w:rPr>
            </w:pPr>
            <w:r w:rsidRPr="00F352DB">
              <w:rPr>
                <w:rFonts w:ascii="Garamond" w:hAnsi="Garamond" w:cs="Times New Roman"/>
                <w:i/>
                <w:sz w:val="28"/>
              </w:rPr>
              <w:t xml:space="preserve">And therefore they both of them have vowed before God, </w:t>
            </w:r>
            <w:r w:rsidRPr="00F352DB">
              <w:rPr>
                <w:rFonts w:ascii="Garamond" w:hAnsi="Garamond" w:cs="Times New Roman"/>
                <w:sz w:val="28"/>
              </w:rPr>
              <w:t>The Husband to love, to comfort, to Honour, and to keep his Wife.</w:t>
            </w:r>
          </w:p>
        </w:tc>
        <w:tc>
          <w:tcPr>
            <w:tcW w:w="0" w:type="auto"/>
          </w:tcPr>
          <w:p w14:paraId="3FA47EF3" w14:textId="77777777" w:rsidR="00812D08" w:rsidRPr="002D73DD" w:rsidRDefault="00812D08" w:rsidP="00DB60C3">
            <w:pPr>
              <w:pStyle w:val="ListParagraph"/>
              <w:ind w:left="0"/>
              <w:rPr>
                <w:rFonts w:ascii="Garamond" w:hAnsi="Garamond" w:cs="Times New Roman"/>
                <w:i/>
                <w:sz w:val="20"/>
                <w:szCs w:val="20"/>
              </w:rPr>
            </w:pPr>
          </w:p>
        </w:tc>
      </w:tr>
      <w:tr w:rsidR="00812D08" w:rsidRPr="00F352DB" w14:paraId="47F241BA" w14:textId="77777777" w:rsidTr="000A5AB7">
        <w:tc>
          <w:tcPr>
            <w:tcW w:w="4253" w:type="dxa"/>
          </w:tcPr>
          <w:p w14:paraId="376710A2" w14:textId="77777777" w:rsidR="00812D08" w:rsidRPr="00DB1BE9" w:rsidRDefault="00812D08" w:rsidP="00DB60C3">
            <w:pPr>
              <w:pStyle w:val="CM3"/>
              <w:widowControl/>
              <w:spacing w:line="240" w:lineRule="auto"/>
              <w:ind w:firstLine="227"/>
              <w:contextualSpacing/>
              <w:jc w:val="both"/>
              <w:rPr>
                <w:rFonts w:ascii="Garamond" w:hAnsi="Garamond"/>
                <w:i/>
                <w:sz w:val="28"/>
                <w:szCs w:val="28"/>
              </w:rPr>
            </w:pPr>
            <w:proofErr w:type="spellStart"/>
            <w:r w:rsidRPr="00DB1BE9">
              <w:rPr>
                <w:rFonts w:ascii="Garamond" w:hAnsi="Garamond"/>
                <w:i/>
                <w:sz w:val="28"/>
                <w:szCs w:val="28"/>
              </w:rPr>
              <w:t>Yn</w:t>
            </w:r>
            <w:proofErr w:type="spellEnd"/>
            <w:r w:rsidRPr="00DB1BE9">
              <w:rPr>
                <w:rFonts w:ascii="Garamond" w:hAnsi="Garamond"/>
                <w:i/>
                <w:sz w:val="28"/>
                <w:szCs w:val="28"/>
              </w:rPr>
              <w:t xml:space="preserve"> Ven </w:t>
            </w:r>
            <w:proofErr w:type="spellStart"/>
            <w:r w:rsidRPr="00DB1BE9">
              <w:rPr>
                <w:rFonts w:ascii="Garamond" w:hAnsi="Garamond"/>
                <w:i/>
                <w:sz w:val="28"/>
                <w:szCs w:val="28"/>
              </w:rPr>
              <w:t>dy</w:t>
            </w:r>
            <w:proofErr w:type="spellEnd"/>
            <w:r w:rsidRPr="00DB1BE9">
              <w:rPr>
                <w:rFonts w:ascii="Garamond" w:hAnsi="Garamond"/>
                <w:i/>
                <w:sz w:val="28"/>
                <w:szCs w:val="28"/>
              </w:rPr>
              <w:t xml:space="preserve"> chur Bialys, </w:t>
            </w:r>
            <w:proofErr w:type="spellStart"/>
            <w:r w:rsidRPr="00DB1BE9">
              <w:rPr>
                <w:rFonts w:ascii="Garamond" w:hAnsi="Garamond"/>
                <w:i/>
                <w:sz w:val="28"/>
                <w:szCs w:val="28"/>
              </w:rPr>
              <w:t>dy</w:t>
            </w:r>
            <w:proofErr w:type="spellEnd"/>
            <w:r w:rsidRPr="00DB1BE9">
              <w:rPr>
                <w:rFonts w:ascii="Garamond" w:hAnsi="Garamond"/>
                <w:i/>
                <w:sz w:val="28"/>
                <w:szCs w:val="28"/>
              </w:rPr>
              <w:t xml:space="preserve"> </w:t>
            </w:r>
            <w:proofErr w:type="spellStart"/>
            <w:r w:rsidRPr="00DB1BE9">
              <w:rPr>
                <w:rFonts w:ascii="Garamond" w:hAnsi="Garamond"/>
                <w:i/>
                <w:sz w:val="28"/>
                <w:szCs w:val="28"/>
              </w:rPr>
              <w:t>Hirveish</w:t>
            </w:r>
            <w:proofErr w:type="spellEnd"/>
            <w:r w:rsidRPr="00DB1BE9">
              <w:rPr>
                <w:rFonts w:ascii="Garamond" w:hAnsi="Garamond"/>
                <w:i/>
                <w:sz w:val="28"/>
                <w:szCs w:val="28"/>
              </w:rPr>
              <w:t xml:space="preserve">, </w:t>
            </w:r>
            <w:proofErr w:type="spellStart"/>
            <w:r w:rsidRPr="00DB1BE9">
              <w:rPr>
                <w:rFonts w:ascii="Garamond" w:hAnsi="Garamond"/>
                <w:i/>
                <w:sz w:val="28"/>
                <w:szCs w:val="28"/>
              </w:rPr>
              <w:t>dy</w:t>
            </w:r>
            <w:proofErr w:type="spellEnd"/>
            <w:r w:rsidRPr="00DB1BE9">
              <w:rPr>
                <w:rFonts w:ascii="Garamond" w:hAnsi="Garamond"/>
                <w:i/>
                <w:sz w:val="28"/>
                <w:szCs w:val="28"/>
              </w:rPr>
              <w:t xml:space="preserve"> chur </w:t>
            </w:r>
            <w:proofErr w:type="spellStart"/>
            <w:r w:rsidRPr="00DB1BE9">
              <w:rPr>
                <w:rFonts w:ascii="Garamond" w:hAnsi="Garamond"/>
                <w:i/>
                <w:sz w:val="28"/>
                <w:szCs w:val="28"/>
              </w:rPr>
              <w:t>graih</w:t>
            </w:r>
            <w:proofErr w:type="spellEnd"/>
            <w:r w:rsidRPr="00DB1BE9">
              <w:rPr>
                <w:rFonts w:ascii="Garamond" w:hAnsi="Garamond"/>
                <w:i/>
                <w:sz w:val="28"/>
                <w:szCs w:val="28"/>
              </w:rPr>
              <w:t xml:space="preserve"> as </w:t>
            </w:r>
            <w:proofErr w:type="spellStart"/>
            <w:r w:rsidRPr="00DB1BE9">
              <w:rPr>
                <w:rFonts w:ascii="Garamond" w:hAnsi="Garamond"/>
                <w:i/>
                <w:sz w:val="28"/>
                <w:szCs w:val="28"/>
              </w:rPr>
              <w:t>Onnor</w:t>
            </w:r>
            <w:proofErr w:type="spellEnd"/>
            <w:r w:rsidRPr="00DB1BE9">
              <w:rPr>
                <w:rFonts w:ascii="Garamond" w:hAnsi="Garamond"/>
                <w:i/>
                <w:sz w:val="28"/>
                <w:szCs w:val="28"/>
              </w:rPr>
              <w:t xml:space="preserve"> da e </w:t>
            </w:r>
            <w:proofErr w:type="spellStart"/>
            <w:r w:rsidRPr="00DB1BE9">
              <w:rPr>
                <w:rFonts w:ascii="Garamond" w:hAnsi="Garamond"/>
                <w:i/>
                <w:sz w:val="28"/>
                <w:szCs w:val="28"/>
              </w:rPr>
              <w:t>Sheshey</w:t>
            </w:r>
            <w:proofErr w:type="spellEnd"/>
            <w:r w:rsidRPr="00DB1BE9">
              <w:rPr>
                <w:rFonts w:ascii="Garamond" w:hAnsi="Garamond"/>
                <w:i/>
                <w:sz w:val="28"/>
                <w:szCs w:val="28"/>
              </w:rPr>
              <w:t xml:space="preserve">, </w:t>
            </w:r>
            <w:proofErr w:type="spellStart"/>
            <w:r w:rsidRPr="00DB1BE9">
              <w:rPr>
                <w:rFonts w:ascii="Garamond" w:hAnsi="Garamond"/>
                <w:i/>
                <w:sz w:val="28"/>
                <w:szCs w:val="28"/>
              </w:rPr>
              <w:t>choud</w:t>
            </w:r>
            <w:proofErr w:type="spellEnd"/>
            <w:r w:rsidRPr="00DB1BE9">
              <w:rPr>
                <w:rFonts w:ascii="Garamond" w:hAnsi="Garamond"/>
                <w:i/>
                <w:sz w:val="28"/>
                <w:szCs w:val="28"/>
              </w:rPr>
              <w:t xml:space="preserve"> as vees ad </w:t>
            </w:r>
            <w:proofErr w:type="spellStart"/>
            <w:r w:rsidRPr="00DB1BE9">
              <w:rPr>
                <w:rFonts w:ascii="Garamond" w:hAnsi="Garamond"/>
                <w:i/>
                <w:sz w:val="28"/>
                <w:szCs w:val="28"/>
              </w:rPr>
              <w:t>ny</w:t>
            </w:r>
            <w:proofErr w:type="spellEnd"/>
            <w:r w:rsidRPr="00DB1BE9">
              <w:rPr>
                <w:rFonts w:ascii="Garamond" w:hAnsi="Garamond"/>
                <w:i/>
                <w:sz w:val="28"/>
                <w:szCs w:val="28"/>
              </w:rPr>
              <w:t xml:space="preserve"> </w:t>
            </w:r>
            <w:proofErr w:type="spellStart"/>
            <w:r w:rsidRPr="00DB1BE9">
              <w:rPr>
                <w:rFonts w:ascii="Garamond" w:hAnsi="Garamond"/>
                <w:i/>
                <w:sz w:val="28"/>
                <w:szCs w:val="28"/>
              </w:rPr>
              <w:t>neeisht</w:t>
            </w:r>
            <w:proofErr w:type="spellEnd"/>
            <w:r w:rsidRPr="00DB1BE9">
              <w:rPr>
                <w:rFonts w:ascii="Garamond" w:hAnsi="Garamond"/>
                <w:i/>
                <w:sz w:val="28"/>
                <w:szCs w:val="28"/>
              </w:rPr>
              <w:t xml:space="preserve"> bio. </w:t>
            </w:r>
          </w:p>
        </w:tc>
        <w:tc>
          <w:tcPr>
            <w:tcW w:w="3854" w:type="dxa"/>
          </w:tcPr>
          <w:p w14:paraId="07F5D8CB" w14:textId="77777777" w:rsidR="00812D08" w:rsidRPr="00F352DB" w:rsidRDefault="00812D08"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The Wife to obey, to serve, to love, and to honour her Husband, as long as they both shall live. </w:t>
            </w:r>
          </w:p>
        </w:tc>
        <w:tc>
          <w:tcPr>
            <w:tcW w:w="0" w:type="auto"/>
          </w:tcPr>
          <w:p w14:paraId="7D8A9139" w14:textId="77777777" w:rsidR="00812D08" w:rsidRPr="002D73DD" w:rsidRDefault="00812D08" w:rsidP="00DB60C3">
            <w:pPr>
              <w:pStyle w:val="ListParagraph"/>
              <w:ind w:left="0"/>
              <w:rPr>
                <w:rFonts w:ascii="Garamond" w:hAnsi="Garamond" w:cs="Times New Roman"/>
                <w:sz w:val="20"/>
                <w:szCs w:val="20"/>
              </w:rPr>
            </w:pPr>
          </w:p>
        </w:tc>
      </w:tr>
      <w:tr w:rsidR="00151FC9" w:rsidRPr="00F352DB" w14:paraId="061988AB" w14:textId="77777777" w:rsidTr="000A5AB7">
        <w:tc>
          <w:tcPr>
            <w:tcW w:w="4253" w:type="dxa"/>
          </w:tcPr>
          <w:p w14:paraId="33D04687" w14:textId="77777777" w:rsidR="00151FC9" w:rsidRPr="00482740" w:rsidRDefault="00151FC9" w:rsidP="00DB60C3">
            <w:pPr>
              <w:pStyle w:val="CM3"/>
              <w:widowControl/>
              <w:spacing w:line="240" w:lineRule="auto"/>
              <w:ind w:firstLine="227"/>
              <w:contextualSpacing/>
              <w:jc w:val="both"/>
              <w:rPr>
                <w:rFonts w:ascii="Garamond" w:hAnsi="Garamond"/>
                <w:sz w:val="28"/>
                <w:szCs w:val="28"/>
              </w:rPr>
            </w:pPr>
            <w:r w:rsidRPr="00482740">
              <w:rPr>
                <w:rFonts w:ascii="Garamond" w:hAnsi="Garamond"/>
                <w:sz w:val="28"/>
                <w:szCs w:val="28"/>
              </w:rPr>
              <w:t xml:space="preserve">Ta </w:t>
            </w:r>
            <w:proofErr w:type="spellStart"/>
            <w:r w:rsidRPr="00482740">
              <w:rPr>
                <w:rFonts w:ascii="Garamond" w:hAnsi="Garamond"/>
                <w:sz w:val="28"/>
                <w:szCs w:val="28"/>
              </w:rPr>
              <w:t>ny</w:t>
            </w:r>
            <w:proofErr w:type="spellEnd"/>
            <w:r w:rsidRPr="00482740">
              <w:rPr>
                <w:rFonts w:ascii="Garamond" w:hAnsi="Garamond"/>
                <w:sz w:val="28"/>
                <w:szCs w:val="28"/>
              </w:rPr>
              <w:t xml:space="preserve"> </w:t>
            </w:r>
            <w:proofErr w:type="spellStart"/>
            <w:r w:rsidRPr="00482740">
              <w:rPr>
                <w:rFonts w:ascii="Garamond" w:hAnsi="Garamond"/>
                <w:sz w:val="28"/>
                <w:szCs w:val="28"/>
              </w:rPr>
              <w:t>Brearraghyn</w:t>
            </w:r>
            <w:proofErr w:type="spellEnd"/>
            <w:r w:rsidRPr="00482740">
              <w:rPr>
                <w:rFonts w:ascii="Garamond" w:hAnsi="Garamond"/>
                <w:sz w:val="28"/>
                <w:szCs w:val="28"/>
              </w:rPr>
              <w:t xml:space="preserve"> </w:t>
            </w:r>
            <w:proofErr w:type="spellStart"/>
            <w:r w:rsidRPr="00482740">
              <w:rPr>
                <w:rFonts w:ascii="Garamond" w:hAnsi="Garamond"/>
                <w:sz w:val="28"/>
                <w:szCs w:val="28"/>
              </w:rPr>
              <w:t>shoh</w:t>
            </w:r>
            <w:proofErr w:type="spellEnd"/>
            <w:r w:rsidRPr="00482740">
              <w:rPr>
                <w:rFonts w:ascii="Garamond" w:hAnsi="Garamond"/>
                <w:sz w:val="28"/>
                <w:szCs w:val="28"/>
              </w:rPr>
              <w:t xml:space="preserve"> cha </w:t>
            </w:r>
            <w:proofErr w:type="spellStart"/>
            <w:r w:rsidRPr="00482740">
              <w:rPr>
                <w:rFonts w:ascii="Garamond" w:hAnsi="Garamond"/>
                <w:sz w:val="28"/>
                <w:szCs w:val="28"/>
              </w:rPr>
              <w:t>casherick</w:t>
            </w:r>
            <w:proofErr w:type="spellEnd"/>
            <w:r w:rsidRPr="00482740">
              <w:rPr>
                <w:rFonts w:ascii="Garamond" w:hAnsi="Garamond"/>
                <w:sz w:val="28"/>
                <w:szCs w:val="28"/>
              </w:rPr>
              <w:t xml:space="preserve"> as </w:t>
            </w:r>
            <w:proofErr w:type="spellStart"/>
            <w:r w:rsidRPr="00482740">
              <w:rPr>
                <w:rFonts w:ascii="Garamond" w:hAnsi="Garamond"/>
                <w:sz w:val="28"/>
                <w:szCs w:val="28"/>
              </w:rPr>
              <w:t>oddys</w:t>
            </w:r>
            <w:proofErr w:type="spellEnd"/>
            <w:r w:rsidRPr="00482740">
              <w:rPr>
                <w:rFonts w:ascii="Garamond" w:hAnsi="Garamond"/>
                <w:sz w:val="28"/>
                <w:szCs w:val="28"/>
              </w:rPr>
              <w:t xml:space="preserve"> y </w:t>
            </w:r>
            <w:proofErr w:type="spellStart"/>
            <w:r w:rsidRPr="00482740">
              <w:rPr>
                <w:rFonts w:ascii="Garamond" w:hAnsi="Garamond"/>
                <w:sz w:val="28"/>
                <w:szCs w:val="28"/>
              </w:rPr>
              <w:t>ve</w:t>
            </w:r>
            <w:proofErr w:type="spellEnd"/>
            <w:r w:rsidRPr="00482740">
              <w:rPr>
                <w:rFonts w:ascii="Garamond" w:hAnsi="Garamond"/>
                <w:sz w:val="28"/>
                <w:szCs w:val="28"/>
              </w:rPr>
              <w:t xml:space="preserve">, as </w:t>
            </w:r>
            <w:proofErr w:type="spellStart"/>
            <w:r w:rsidRPr="00482740">
              <w:rPr>
                <w:rFonts w:ascii="Garamond" w:hAnsi="Garamond"/>
                <w:sz w:val="28"/>
                <w:szCs w:val="28"/>
              </w:rPr>
              <w:t>ta’d</w:t>
            </w:r>
            <w:proofErr w:type="spellEnd"/>
            <w:r w:rsidRPr="00482740">
              <w:rPr>
                <w:rFonts w:ascii="Garamond" w:hAnsi="Garamond"/>
                <w:sz w:val="28"/>
                <w:szCs w:val="28"/>
              </w:rPr>
              <w:t xml:space="preserve"> </w:t>
            </w:r>
            <w:proofErr w:type="spellStart"/>
            <w:r w:rsidRPr="00482740">
              <w:rPr>
                <w:rFonts w:ascii="Garamond" w:hAnsi="Garamond"/>
                <w:sz w:val="28"/>
                <w:szCs w:val="28"/>
              </w:rPr>
              <w:t>soit</w:t>
            </w:r>
            <w:proofErr w:type="spellEnd"/>
            <w:r w:rsidRPr="00482740">
              <w:rPr>
                <w:rFonts w:ascii="Garamond" w:hAnsi="Garamond"/>
                <w:sz w:val="28"/>
                <w:szCs w:val="28"/>
              </w:rPr>
              <w:t xml:space="preserve"> </w:t>
            </w:r>
            <w:proofErr w:type="spellStart"/>
            <w:r w:rsidRPr="00482740">
              <w:rPr>
                <w:rFonts w:ascii="Garamond" w:hAnsi="Garamond"/>
                <w:sz w:val="28"/>
                <w:szCs w:val="28"/>
              </w:rPr>
              <w:t>sheese</w:t>
            </w:r>
            <w:proofErr w:type="spellEnd"/>
            <w:r w:rsidRPr="00482740">
              <w:rPr>
                <w:rFonts w:ascii="Garamond" w:hAnsi="Garamond"/>
                <w:sz w:val="28"/>
                <w:szCs w:val="28"/>
              </w:rPr>
              <w:t xml:space="preserve"> </w:t>
            </w:r>
            <w:proofErr w:type="spellStart"/>
            <w:r w:rsidRPr="00482740">
              <w:rPr>
                <w:rFonts w:ascii="Garamond" w:hAnsi="Garamond"/>
                <w:sz w:val="28"/>
                <w:szCs w:val="28"/>
              </w:rPr>
              <w:t>ayns</w:t>
            </w:r>
            <w:proofErr w:type="spellEnd"/>
            <w:r w:rsidRPr="00482740">
              <w:rPr>
                <w:rFonts w:ascii="Garamond" w:hAnsi="Garamond"/>
                <w:sz w:val="28"/>
                <w:szCs w:val="28"/>
              </w:rPr>
              <w:t xml:space="preserve"> </w:t>
            </w:r>
            <w:proofErr w:type="spellStart"/>
            <w:r w:rsidRPr="00482740">
              <w:rPr>
                <w:rFonts w:ascii="Garamond" w:hAnsi="Garamond"/>
                <w:sz w:val="28"/>
                <w:szCs w:val="28"/>
              </w:rPr>
              <w:t>shoh</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vod</w:t>
            </w:r>
            <w:proofErr w:type="spellEnd"/>
            <w:r w:rsidRPr="00482740">
              <w:rPr>
                <w:rFonts w:ascii="Garamond" w:hAnsi="Garamond"/>
                <w:sz w:val="28"/>
                <w:szCs w:val="28"/>
              </w:rPr>
              <w:t xml:space="preserve"> </w:t>
            </w:r>
            <w:proofErr w:type="spellStart"/>
            <w:r w:rsidRPr="00482740">
              <w:rPr>
                <w:rFonts w:ascii="Garamond" w:hAnsi="Garamond"/>
                <w:sz w:val="28"/>
                <w:szCs w:val="28"/>
              </w:rPr>
              <w:t>sleih</w:t>
            </w:r>
            <w:proofErr w:type="spellEnd"/>
            <w:r w:rsidRPr="00482740">
              <w:rPr>
                <w:rFonts w:ascii="Garamond" w:hAnsi="Garamond"/>
                <w:sz w:val="28"/>
                <w:szCs w:val="28"/>
              </w:rPr>
              <w:t xml:space="preserve"> </w:t>
            </w:r>
            <w:proofErr w:type="spellStart"/>
            <w:r w:rsidRPr="00482740">
              <w:rPr>
                <w:rFonts w:ascii="Garamond" w:hAnsi="Garamond"/>
                <w:sz w:val="28"/>
                <w:szCs w:val="28"/>
              </w:rPr>
              <w:t>poost</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mennick</w:t>
            </w:r>
            <w:proofErr w:type="spellEnd"/>
            <w:r w:rsidRPr="00482740">
              <w:rPr>
                <w:rFonts w:ascii="Garamond" w:hAnsi="Garamond"/>
                <w:sz w:val="28"/>
                <w:szCs w:val="28"/>
              </w:rPr>
              <w:t xml:space="preserve"> </w:t>
            </w:r>
            <w:proofErr w:type="spellStart"/>
            <w:r w:rsidRPr="00482740">
              <w:rPr>
                <w:rFonts w:ascii="Garamond" w:hAnsi="Garamond"/>
                <w:sz w:val="28"/>
                <w:szCs w:val="28"/>
              </w:rPr>
              <w:t>smooinaght</w:t>
            </w:r>
            <w:proofErr w:type="spellEnd"/>
            <w:r w:rsidRPr="00482740">
              <w:rPr>
                <w:rFonts w:ascii="Garamond" w:hAnsi="Garamond"/>
                <w:sz w:val="28"/>
                <w:szCs w:val="28"/>
              </w:rPr>
              <w:t xml:space="preserve"> </w:t>
            </w:r>
            <w:proofErr w:type="spellStart"/>
            <w:r w:rsidRPr="00482740">
              <w:rPr>
                <w:rFonts w:ascii="Garamond" w:hAnsi="Garamond"/>
                <w:sz w:val="28"/>
                <w:szCs w:val="28"/>
              </w:rPr>
              <w:t>orroo</w:t>
            </w:r>
            <w:proofErr w:type="spellEnd"/>
            <w:r w:rsidRPr="00482740">
              <w:rPr>
                <w:rFonts w:ascii="Garamond" w:hAnsi="Garamond"/>
                <w:sz w:val="28"/>
                <w:szCs w:val="28"/>
              </w:rPr>
              <w:t xml:space="preserve">, </w:t>
            </w:r>
            <w:proofErr w:type="spellStart"/>
            <w:r w:rsidRPr="00482740">
              <w:rPr>
                <w:rFonts w:ascii="Garamond" w:hAnsi="Garamond"/>
                <w:sz w:val="28"/>
                <w:szCs w:val="28"/>
              </w:rPr>
              <w:t>shoh</w:t>
            </w:r>
            <w:proofErr w:type="spellEnd"/>
            <w:r w:rsidRPr="00482740">
              <w:rPr>
                <w:rFonts w:ascii="Garamond" w:hAnsi="Garamond"/>
                <w:sz w:val="28"/>
                <w:szCs w:val="28"/>
              </w:rPr>
              <w:t xml:space="preserve"> </w:t>
            </w:r>
            <w:proofErr w:type="spellStart"/>
            <w:r w:rsidRPr="00482740">
              <w:rPr>
                <w:rFonts w:ascii="Garamond" w:hAnsi="Garamond"/>
                <w:sz w:val="28"/>
                <w:szCs w:val="28"/>
              </w:rPr>
              <w:lastRenderedPageBreak/>
              <w:t>veagh</w:t>
            </w:r>
            <w:proofErr w:type="spellEnd"/>
            <w:r w:rsidRPr="00482740">
              <w:rPr>
                <w:rFonts w:ascii="Garamond" w:hAnsi="Garamond"/>
                <w:sz w:val="28"/>
                <w:szCs w:val="28"/>
              </w:rPr>
              <w:t xml:space="preserve"> </w:t>
            </w:r>
            <w:proofErr w:type="spellStart"/>
            <w:r w:rsidRPr="00482740">
              <w:rPr>
                <w:rFonts w:ascii="Garamond" w:hAnsi="Garamond"/>
                <w:sz w:val="28"/>
                <w:szCs w:val="28"/>
              </w:rPr>
              <w:t>aght</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yanoo</w:t>
            </w:r>
            <w:proofErr w:type="spellEnd"/>
            <w:r w:rsidRPr="00482740">
              <w:rPr>
                <w:rFonts w:ascii="Garamond" w:hAnsi="Garamond"/>
                <w:sz w:val="28"/>
                <w:szCs w:val="28"/>
              </w:rPr>
              <w:t xml:space="preserve"> </w:t>
            </w:r>
            <w:proofErr w:type="spellStart"/>
            <w:r w:rsidRPr="00482740">
              <w:rPr>
                <w:rFonts w:ascii="Garamond" w:hAnsi="Garamond"/>
                <w:sz w:val="28"/>
                <w:szCs w:val="28"/>
              </w:rPr>
              <w:t>yn</w:t>
            </w:r>
            <w:proofErr w:type="spellEnd"/>
            <w:r w:rsidRPr="00482740">
              <w:rPr>
                <w:rFonts w:ascii="Garamond" w:hAnsi="Garamond"/>
                <w:sz w:val="28"/>
                <w:szCs w:val="28"/>
              </w:rPr>
              <w:t xml:space="preserve"> </w:t>
            </w:r>
            <w:proofErr w:type="spellStart"/>
            <w:r w:rsidRPr="00482740">
              <w:rPr>
                <w:rFonts w:ascii="Garamond" w:hAnsi="Garamond"/>
                <w:sz w:val="28"/>
                <w:szCs w:val="28"/>
              </w:rPr>
              <w:t>stayd</w:t>
            </w:r>
            <w:proofErr w:type="spellEnd"/>
            <w:r w:rsidRPr="00482740">
              <w:rPr>
                <w:rFonts w:ascii="Garamond" w:hAnsi="Garamond"/>
                <w:sz w:val="28"/>
                <w:szCs w:val="28"/>
              </w:rPr>
              <w:t xml:space="preserve"> </w:t>
            </w:r>
            <w:proofErr w:type="spellStart"/>
            <w:r w:rsidRPr="00482740">
              <w:rPr>
                <w:rFonts w:ascii="Garamond" w:hAnsi="Garamond"/>
                <w:sz w:val="28"/>
                <w:szCs w:val="28"/>
              </w:rPr>
              <w:t>shen</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Vea</w:t>
            </w:r>
            <w:proofErr w:type="spellEnd"/>
            <w:r w:rsidRPr="00482740">
              <w:rPr>
                <w:rFonts w:ascii="Garamond" w:hAnsi="Garamond"/>
                <w:sz w:val="28"/>
                <w:szCs w:val="28"/>
              </w:rPr>
              <w:t xml:space="preserve"> </w:t>
            </w:r>
            <w:proofErr w:type="spellStart"/>
            <w:r w:rsidRPr="00482740">
              <w:rPr>
                <w:rFonts w:ascii="Garamond" w:hAnsi="Garamond"/>
                <w:sz w:val="28"/>
                <w:szCs w:val="28"/>
              </w:rPr>
              <w:t>yn</w:t>
            </w:r>
            <w:proofErr w:type="spellEnd"/>
            <w:r w:rsidRPr="00482740">
              <w:rPr>
                <w:rFonts w:ascii="Garamond" w:hAnsi="Garamond"/>
                <w:sz w:val="28"/>
                <w:szCs w:val="28"/>
              </w:rPr>
              <w:t xml:space="preserve"> </w:t>
            </w:r>
            <w:proofErr w:type="spellStart"/>
            <w:r w:rsidRPr="00482740">
              <w:rPr>
                <w:rFonts w:ascii="Garamond" w:hAnsi="Garamond"/>
                <w:sz w:val="28"/>
                <w:szCs w:val="28"/>
              </w:rPr>
              <w:t>stayd</w:t>
            </w:r>
            <w:proofErr w:type="spellEnd"/>
            <w:r w:rsidRPr="00482740">
              <w:rPr>
                <w:rFonts w:ascii="Garamond" w:hAnsi="Garamond"/>
                <w:sz w:val="28"/>
                <w:szCs w:val="28"/>
              </w:rPr>
              <w:t xml:space="preserve"> by </w:t>
            </w:r>
            <w:proofErr w:type="spellStart"/>
            <w:r w:rsidRPr="00482740">
              <w:rPr>
                <w:rFonts w:ascii="Garamond" w:hAnsi="Garamond"/>
                <w:sz w:val="28"/>
                <w:szCs w:val="28"/>
              </w:rPr>
              <w:t>vaa</w:t>
            </w:r>
            <w:r>
              <w:rPr>
                <w:rFonts w:ascii="Garamond" w:hAnsi="Garamond"/>
                <w:sz w:val="28"/>
                <w:szCs w:val="28"/>
              </w:rPr>
              <w:t>nrey</w:t>
            </w:r>
            <w:proofErr w:type="spellEnd"/>
            <w:r>
              <w:rPr>
                <w:rFonts w:ascii="Garamond" w:hAnsi="Garamond"/>
                <w:sz w:val="28"/>
                <w:szCs w:val="28"/>
              </w:rPr>
              <w:t xml:space="preserve"> er y </w:t>
            </w:r>
            <w:proofErr w:type="spellStart"/>
            <w:r>
              <w:rPr>
                <w:rFonts w:ascii="Garamond" w:hAnsi="Garamond"/>
                <w:sz w:val="28"/>
                <w:szCs w:val="28"/>
              </w:rPr>
              <w:t>t</w:t>
            </w:r>
            <w:r w:rsidRPr="00482740">
              <w:rPr>
                <w:rFonts w:ascii="Garamond" w:hAnsi="Garamond"/>
                <w:sz w:val="28"/>
                <w:szCs w:val="28"/>
              </w:rPr>
              <w:t>alloo</w:t>
            </w:r>
            <w:proofErr w:type="spellEnd"/>
            <w:r w:rsidRPr="00482740">
              <w:rPr>
                <w:rFonts w:ascii="Garamond" w:hAnsi="Garamond"/>
                <w:sz w:val="28"/>
                <w:szCs w:val="28"/>
              </w:rPr>
              <w:t xml:space="preserve">. </w:t>
            </w:r>
          </w:p>
        </w:tc>
        <w:tc>
          <w:tcPr>
            <w:tcW w:w="3854" w:type="dxa"/>
          </w:tcPr>
          <w:p w14:paraId="582E673B" w14:textId="77777777" w:rsidR="00151FC9" w:rsidRPr="00F352DB" w:rsidRDefault="00151FC9" w:rsidP="00DB60C3">
            <w:pPr>
              <w:pStyle w:val="ListParagraph"/>
              <w:ind w:left="0" w:firstLine="227"/>
              <w:rPr>
                <w:rFonts w:ascii="Garamond" w:hAnsi="Garamond" w:cs="Times New Roman"/>
                <w:sz w:val="28"/>
              </w:rPr>
            </w:pPr>
            <w:r w:rsidRPr="00F352DB">
              <w:rPr>
                <w:rFonts w:ascii="Garamond" w:hAnsi="Garamond" w:cs="Times New Roman"/>
                <w:i/>
                <w:sz w:val="28"/>
              </w:rPr>
              <w:lastRenderedPageBreak/>
              <w:t xml:space="preserve">Which Vows are as sacred as can be made, and are </w:t>
            </w:r>
            <w:r w:rsidRPr="00F352DB">
              <w:rPr>
                <w:rFonts w:ascii="Garamond" w:hAnsi="Garamond" w:cs="Times New Roman"/>
                <w:sz w:val="28"/>
              </w:rPr>
              <w:t>here</w:t>
            </w:r>
            <w:r w:rsidRPr="00F352DB">
              <w:rPr>
                <w:rFonts w:ascii="Garamond" w:hAnsi="Garamond" w:cs="Times New Roman"/>
                <w:i/>
                <w:sz w:val="28"/>
              </w:rPr>
              <w:t xml:space="preserve"> set down, that they may be often thought on by married Persons</w:t>
            </w:r>
            <w:r w:rsidRPr="00F352DB">
              <w:rPr>
                <w:rFonts w:ascii="Garamond" w:hAnsi="Garamond" w:cs="Times New Roman"/>
                <w:sz w:val="28"/>
              </w:rPr>
              <w:t> ;</w:t>
            </w:r>
            <w:r w:rsidRPr="00F352DB">
              <w:rPr>
                <w:rFonts w:ascii="Garamond" w:hAnsi="Garamond" w:cs="Times New Roman"/>
                <w:i/>
                <w:sz w:val="28"/>
              </w:rPr>
              <w:t xml:space="preserve"> which would be a </w:t>
            </w:r>
            <w:r w:rsidRPr="00F352DB">
              <w:rPr>
                <w:rFonts w:ascii="Garamond" w:hAnsi="Garamond" w:cs="Times New Roman"/>
                <w:i/>
                <w:sz w:val="28"/>
              </w:rPr>
              <w:lastRenderedPageBreak/>
              <w:t>means of making that State of Life the Happiest that can be on Earth.</w:t>
            </w:r>
          </w:p>
        </w:tc>
        <w:tc>
          <w:tcPr>
            <w:tcW w:w="0" w:type="auto"/>
          </w:tcPr>
          <w:p w14:paraId="073B3980" w14:textId="77777777" w:rsidR="00151FC9" w:rsidRPr="002D73DD" w:rsidRDefault="00151FC9" w:rsidP="00DB60C3">
            <w:pPr>
              <w:pStyle w:val="ListParagraph"/>
              <w:ind w:left="0"/>
              <w:rPr>
                <w:rFonts w:ascii="Garamond" w:hAnsi="Garamond" w:cs="Times New Roman"/>
                <w:sz w:val="20"/>
                <w:szCs w:val="20"/>
              </w:rPr>
            </w:pPr>
          </w:p>
        </w:tc>
      </w:tr>
      <w:tr w:rsidR="00151FC9" w:rsidRPr="00F352DB" w14:paraId="41367752" w14:textId="77777777" w:rsidTr="000A5AB7">
        <w:tc>
          <w:tcPr>
            <w:tcW w:w="4253" w:type="dxa"/>
          </w:tcPr>
          <w:p w14:paraId="1C9CBF32" w14:textId="77777777" w:rsidR="00151FC9" w:rsidRPr="00482740" w:rsidRDefault="00151FC9" w:rsidP="00920CB7">
            <w:pPr>
              <w:pStyle w:val="Default"/>
              <w:widowControl/>
              <w:spacing w:before="120"/>
              <w:ind w:left="227"/>
              <w:jc w:val="both"/>
              <w:rPr>
                <w:rFonts w:ascii="Garamond" w:hAnsi="Garamond"/>
                <w:sz w:val="28"/>
                <w:szCs w:val="28"/>
                <w:lang w:val="es-ES"/>
              </w:rPr>
            </w:pPr>
            <w:r w:rsidRPr="00482740">
              <w:rPr>
                <w:rFonts w:ascii="Garamond" w:hAnsi="Garamond"/>
                <w:color w:val="auto"/>
                <w:sz w:val="28"/>
                <w:szCs w:val="28"/>
                <w:lang w:val="es-ES"/>
              </w:rPr>
              <w:t xml:space="preserve">VIII. </w:t>
            </w:r>
            <w:proofErr w:type="spellStart"/>
            <w:r w:rsidRPr="00151FC9">
              <w:rPr>
                <w:rFonts w:ascii="Old English Text MT" w:hAnsi="Old English Text MT"/>
                <w:color w:val="auto"/>
                <w:sz w:val="28"/>
                <w:szCs w:val="28"/>
                <w:lang w:val="es-ES"/>
              </w:rPr>
              <w:t>Cha</w:t>
            </w:r>
            <w:proofErr w:type="spellEnd"/>
            <w:r w:rsidRPr="00151FC9">
              <w:rPr>
                <w:rFonts w:ascii="Old English Text MT" w:hAnsi="Old English Text MT"/>
                <w:color w:val="auto"/>
                <w:sz w:val="28"/>
                <w:szCs w:val="28"/>
                <w:lang w:val="es-ES"/>
              </w:rPr>
              <w:t xml:space="preserve"> jean </w:t>
            </w:r>
            <w:proofErr w:type="spellStart"/>
            <w:r w:rsidRPr="00151FC9">
              <w:rPr>
                <w:rFonts w:ascii="Old English Text MT" w:hAnsi="Old English Text MT"/>
                <w:color w:val="auto"/>
                <w:sz w:val="28"/>
                <w:szCs w:val="28"/>
                <w:lang w:val="es-ES"/>
              </w:rPr>
              <w:t>oo</w:t>
            </w:r>
            <w:proofErr w:type="spellEnd"/>
            <w:r w:rsidRPr="00151FC9">
              <w:rPr>
                <w:rFonts w:ascii="Old English Text MT" w:hAnsi="Old English Text MT"/>
                <w:color w:val="auto"/>
                <w:sz w:val="28"/>
                <w:szCs w:val="28"/>
                <w:lang w:val="es-ES"/>
              </w:rPr>
              <w:t xml:space="preserve"> </w:t>
            </w:r>
            <w:proofErr w:type="spellStart"/>
            <w:r w:rsidRPr="00151FC9">
              <w:rPr>
                <w:rFonts w:ascii="Old English Text MT" w:hAnsi="Old English Text MT"/>
                <w:color w:val="auto"/>
                <w:sz w:val="28"/>
                <w:szCs w:val="28"/>
                <w:lang w:val="es-ES"/>
              </w:rPr>
              <w:t>geid</w:t>
            </w:r>
            <w:proofErr w:type="spellEnd"/>
            <w:r w:rsidRPr="00151FC9">
              <w:rPr>
                <w:rFonts w:ascii="Old English Text MT" w:hAnsi="Old English Text MT"/>
                <w:color w:val="auto"/>
                <w:sz w:val="28"/>
                <w:szCs w:val="28"/>
                <w:lang w:val="es-ES"/>
              </w:rPr>
              <w:t>.</w:t>
            </w:r>
            <w:r w:rsidRPr="00482740">
              <w:rPr>
                <w:rFonts w:ascii="Garamond" w:hAnsi="Garamond"/>
                <w:color w:val="auto"/>
                <w:sz w:val="28"/>
                <w:szCs w:val="28"/>
                <w:lang w:val="es-ES"/>
              </w:rPr>
              <w:t xml:space="preserve"> </w:t>
            </w:r>
          </w:p>
        </w:tc>
        <w:tc>
          <w:tcPr>
            <w:tcW w:w="3854" w:type="dxa"/>
          </w:tcPr>
          <w:p w14:paraId="445FA80C" w14:textId="77777777" w:rsidR="00151FC9" w:rsidRPr="00F352DB" w:rsidRDefault="00151FC9" w:rsidP="00920CB7">
            <w:pPr>
              <w:pStyle w:val="ListParagraph"/>
              <w:autoSpaceDE w:val="0"/>
              <w:autoSpaceDN w:val="0"/>
              <w:adjustRightInd w:val="0"/>
              <w:spacing w:before="120"/>
              <w:ind w:left="227"/>
              <w:contextualSpacing w:val="0"/>
              <w:jc w:val="both"/>
              <w:rPr>
                <w:rFonts w:ascii="Old English Text MT" w:hAnsi="Old English Text MT" w:cs="Times New Roman"/>
                <w:sz w:val="28"/>
              </w:rPr>
            </w:pPr>
            <w:r w:rsidRPr="00F352DB">
              <w:rPr>
                <w:rFonts w:ascii="Garamond" w:hAnsi="Garamond" w:cs="Times New Roman"/>
                <w:sz w:val="28"/>
              </w:rPr>
              <w:t xml:space="preserve">VIII. </w:t>
            </w:r>
            <w:r w:rsidRPr="00F352DB">
              <w:rPr>
                <w:rFonts w:ascii="Old English Text MT" w:hAnsi="Old English Text MT" w:cs="Times New Roman"/>
                <w:sz w:val="28"/>
              </w:rPr>
              <w:t xml:space="preserve">Thou shalt not steal. </w:t>
            </w:r>
          </w:p>
        </w:tc>
        <w:tc>
          <w:tcPr>
            <w:tcW w:w="0" w:type="auto"/>
          </w:tcPr>
          <w:p w14:paraId="24BEA7C2" w14:textId="77777777" w:rsidR="00151FC9" w:rsidRPr="002D73DD" w:rsidRDefault="00151FC9" w:rsidP="00DB60C3">
            <w:pPr>
              <w:pStyle w:val="ListParagraph"/>
              <w:ind w:left="0"/>
              <w:rPr>
                <w:rFonts w:ascii="Garamond" w:hAnsi="Garamond" w:cs="Times New Roman"/>
                <w:sz w:val="20"/>
                <w:szCs w:val="20"/>
              </w:rPr>
            </w:pPr>
          </w:p>
        </w:tc>
      </w:tr>
      <w:tr w:rsidR="00151FC9" w:rsidRPr="00F352DB" w14:paraId="71203443" w14:textId="77777777" w:rsidTr="000A5AB7">
        <w:tc>
          <w:tcPr>
            <w:tcW w:w="4253" w:type="dxa"/>
          </w:tcPr>
          <w:p w14:paraId="618C6751" w14:textId="77777777" w:rsidR="00151FC9" w:rsidRPr="00482740" w:rsidRDefault="00151FC9" w:rsidP="00920CB7">
            <w:pPr>
              <w:pStyle w:val="ListParagraph"/>
              <w:ind w:left="0" w:firstLine="227"/>
              <w:jc w:val="both"/>
              <w:rPr>
                <w:rFonts w:ascii="Garamond" w:hAnsi="Garamond"/>
                <w:sz w:val="28"/>
                <w:szCs w:val="28"/>
              </w:rPr>
            </w:pPr>
            <w:r w:rsidRPr="00482740">
              <w:rPr>
                <w:rFonts w:ascii="Garamond" w:hAnsi="Garamond"/>
                <w:i/>
                <w:sz w:val="28"/>
                <w:szCs w:val="28"/>
              </w:rPr>
              <w:t>Q.</w:t>
            </w:r>
            <w:r w:rsidRPr="00482740">
              <w:rPr>
                <w:rFonts w:ascii="Garamond" w:hAnsi="Garamond"/>
                <w:sz w:val="28"/>
                <w:szCs w:val="28"/>
              </w:rPr>
              <w:t xml:space="preserve"> </w:t>
            </w:r>
            <w:proofErr w:type="spellStart"/>
            <w:r w:rsidRPr="00482740">
              <w:rPr>
                <w:rFonts w:ascii="Garamond" w:hAnsi="Garamond"/>
                <w:sz w:val="28"/>
                <w:szCs w:val="28"/>
              </w:rPr>
              <w:t>Cre’n</w:t>
            </w:r>
            <w:proofErr w:type="spellEnd"/>
            <w:r w:rsidRPr="00482740">
              <w:rPr>
                <w:rFonts w:ascii="Garamond" w:hAnsi="Garamond"/>
                <w:sz w:val="28"/>
                <w:szCs w:val="28"/>
              </w:rPr>
              <w:t xml:space="preserve"> </w:t>
            </w:r>
            <w:proofErr w:type="spellStart"/>
            <w:r w:rsidRPr="00482740">
              <w:rPr>
                <w:rFonts w:ascii="Garamond" w:hAnsi="Garamond"/>
                <w:sz w:val="28"/>
                <w:szCs w:val="28"/>
              </w:rPr>
              <w:t>aght</w:t>
            </w:r>
            <w:proofErr w:type="spellEnd"/>
            <w:r w:rsidRPr="00482740">
              <w:rPr>
                <w:rFonts w:ascii="Garamond" w:hAnsi="Garamond"/>
                <w:sz w:val="28"/>
                <w:szCs w:val="28"/>
              </w:rPr>
              <w:t xml:space="preserve"> </w:t>
            </w:r>
            <w:proofErr w:type="spellStart"/>
            <w:r w:rsidRPr="00482740">
              <w:rPr>
                <w:rFonts w:ascii="Garamond" w:hAnsi="Garamond"/>
                <w:sz w:val="28"/>
                <w:szCs w:val="28"/>
              </w:rPr>
              <w:t>ta’n</w:t>
            </w:r>
            <w:proofErr w:type="spellEnd"/>
            <w:r w:rsidRPr="00482740">
              <w:rPr>
                <w:rFonts w:ascii="Garamond" w:hAnsi="Garamond"/>
                <w:sz w:val="28"/>
                <w:szCs w:val="28"/>
              </w:rPr>
              <w:t xml:space="preserve"> </w:t>
            </w:r>
            <w:proofErr w:type="spellStart"/>
            <w:r w:rsidRPr="00482740">
              <w:rPr>
                <w:rFonts w:ascii="Garamond" w:hAnsi="Garamond"/>
                <w:sz w:val="28"/>
                <w:szCs w:val="28"/>
              </w:rPr>
              <w:t>Sar</w:t>
            </w:r>
            <w:r w:rsidRPr="00482740">
              <w:rPr>
                <w:rFonts w:ascii="Garamond" w:hAnsi="Garamond"/>
                <w:i/>
                <w:sz w:val="28"/>
                <w:szCs w:val="28"/>
              </w:rPr>
              <w:t>e</w:t>
            </w:r>
            <w:r w:rsidRPr="00482740">
              <w:rPr>
                <w:rFonts w:ascii="Garamond" w:hAnsi="Garamond"/>
                <w:sz w:val="28"/>
                <w:szCs w:val="28"/>
              </w:rPr>
              <w:t>y</w:t>
            </w:r>
            <w:proofErr w:type="spellEnd"/>
            <w:r w:rsidRPr="00482740">
              <w:rPr>
                <w:rFonts w:ascii="Garamond" w:hAnsi="Garamond"/>
                <w:sz w:val="28"/>
                <w:szCs w:val="28"/>
              </w:rPr>
              <w:t xml:space="preserve"> </w:t>
            </w:r>
            <w:proofErr w:type="spellStart"/>
            <w:r w:rsidRPr="00920CB7">
              <w:rPr>
                <w:rFonts w:ascii="Garamond" w:hAnsi="Garamond" w:cs="Times New Roman"/>
                <w:sz w:val="28"/>
              </w:rPr>
              <w:t>shoh</w:t>
            </w:r>
            <w:proofErr w:type="spellEnd"/>
            <w:r w:rsidRPr="00482740">
              <w:rPr>
                <w:rFonts w:ascii="Garamond" w:hAnsi="Garamond"/>
                <w:sz w:val="28"/>
                <w:szCs w:val="28"/>
              </w:rPr>
              <w:t xml:space="preserve"> er </w:t>
            </w:r>
            <w:proofErr w:type="spellStart"/>
            <w:r w:rsidRPr="00482740">
              <w:rPr>
                <w:rFonts w:ascii="Garamond" w:hAnsi="Garamond"/>
                <w:sz w:val="28"/>
                <w:szCs w:val="28"/>
              </w:rPr>
              <w:t>ny</w:t>
            </w:r>
            <w:proofErr w:type="spellEnd"/>
            <w:r w:rsidRPr="00482740">
              <w:rPr>
                <w:rFonts w:ascii="Garamond" w:hAnsi="Garamond"/>
                <w:sz w:val="28"/>
                <w:szCs w:val="28"/>
              </w:rPr>
              <w:t xml:space="preserve"> </w:t>
            </w:r>
            <w:proofErr w:type="spellStart"/>
            <w:r w:rsidRPr="00482740">
              <w:rPr>
                <w:rFonts w:ascii="Garamond" w:hAnsi="Garamond"/>
                <w:sz w:val="28"/>
                <w:szCs w:val="28"/>
              </w:rPr>
              <w:t>Vrishey</w:t>
            </w:r>
            <w:proofErr w:type="spellEnd"/>
            <w:r w:rsidRPr="00482740">
              <w:rPr>
                <w:rFonts w:ascii="Garamond" w:hAnsi="Garamond"/>
                <w:i/>
                <w:sz w:val="28"/>
                <w:szCs w:val="28"/>
              </w:rPr>
              <w:t> </w:t>
            </w:r>
            <w:r w:rsidRPr="00482740">
              <w:rPr>
                <w:rFonts w:ascii="Garamond" w:hAnsi="Garamond"/>
                <w:sz w:val="28"/>
                <w:szCs w:val="28"/>
              </w:rPr>
              <w:t xml:space="preserve">? </w:t>
            </w:r>
          </w:p>
        </w:tc>
        <w:tc>
          <w:tcPr>
            <w:tcW w:w="3854" w:type="dxa"/>
          </w:tcPr>
          <w:p w14:paraId="62648928" w14:textId="77777777" w:rsidR="00151FC9" w:rsidRPr="00F352DB" w:rsidRDefault="00151FC9"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How is this Command transgressed ?</w:t>
            </w:r>
          </w:p>
        </w:tc>
        <w:tc>
          <w:tcPr>
            <w:tcW w:w="0" w:type="auto"/>
          </w:tcPr>
          <w:p w14:paraId="45EEB19A" w14:textId="77777777" w:rsidR="00151FC9" w:rsidRPr="002D73DD" w:rsidRDefault="00151FC9" w:rsidP="00DB60C3">
            <w:pPr>
              <w:pStyle w:val="ListParagraph"/>
              <w:ind w:left="0"/>
              <w:rPr>
                <w:rFonts w:ascii="Garamond" w:hAnsi="Garamond" w:cs="Times New Roman"/>
                <w:sz w:val="20"/>
                <w:szCs w:val="20"/>
              </w:rPr>
            </w:pPr>
          </w:p>
        </w:tc>
      </w:tr>
      <w:tr w:rsidR="00151FC9" w:rsidRPr="00F352DB" w14:paraId="368B4475" w14:textId="77777777" w:rsidTr="000A5AB7">
        <w:tc>
          <w:tcPr>
            <w:tcW w:w="4253" w:type="dxa"/>
          </w:tcPr>
          <w:p w14:paraId="7B81EDF0" w14:textId="77777777" w:rsidR="00151FC9" w:rsidRPr="00482740" w:rsidRDefault="00151FC9" w:rsidP="00DB60C3">
            <w:pPr>
              <w:pStyle w:val="CM3"/>
              <w:widowControl/>
              <w:spacing w:line="240" w:lineRule="auto"/>
              <w:ind w:firstLine="227"/>
              <w:contextualSpacing/>
              <w:jc w:val="both"/>
              <w:rPr>
                <w:rFonts w:ascii="Garamond" w:hAnsi="Garamond"/>
                <w:i/>
                <w:sz w:val="28"/>
                <w:szCs w:val="28"/>
              </w:rPr>
            </w:pPr>
            <w:r w:rsidRPr="00482740">
              <w:rPr>
                <w:rFonts w:ascii="Garamond" w:hAnsi="Garamond"/>
                <w:i/>
                <w:sz w:val="28"/>
                <w:szCs w:val="28"/>
              </w:rPr>
              <w:t xml:space="preserve">A. </w:t>
            </w:r>
            <w:r w:rsidRPr="00482740">
              <w:rPr>
                <w:rFonts w:ascii="Garamond" w:hAnsi="Garamond"/>
                <w:sz w:val="28"/>
                <w:szCs w:val="28"/>
              </w:rPr>
              <w:t xml:space="preserve">Cha nee </w:t>
            </w:r>
            <w:proofErr w:type="spellStart"/>
            <w:r w:rsidRPr="00482740">
              <w:rPr>
                <w:rFonts w:ascii="Garamond" w:hAnsi="Garamond"/>
                <w:sz w:val="28"/>
                <w:szCs w:val="28"/>
              </w:rPr>
              <w:t>ny</w:t>
            </w:r>
            <w:proofErr w:type="spellEnd"/>
            <w:r w:rsidRPr="00482740">
              <w:rPr>
                <w:rFonts w:ascii="Garamond" w:hAnsi="Garamond"/>
                <w:sz w:val="28"/>
                <w:szCs w:val="28"/>
              </w:rPr>
              <w:t xml:space="preserve"> </w:t>
            </w:r>
            <w:proofErr w:type="spellStart"/>
            <w:r w:rsidRPr="00482740">
              <w:rPr>
                <w:rFonts w:ascii="Garamond" w:hAnsi="Garamond"/>
                <w:sz w:val="28"/>
                <w:szCs w:val="28"/>
              </w:rPr>
              <w:t>lomarcan</w:t>
            </w:r>
            <w:proofErr w:type="spellEnd"/>
            <w:r w:rsidRPr="00482740">
              <w:rPr>
                <w:rFonts w:ascii="Garamond" w:hAnsi="Garamond"/>
                <w:sz w:val="28"/>
                <w:szCs w:val="28"/>
              </w:rPr>
              <w:t xml:space="preserve"> </w:t>
            </w:r>
            <w:proofErr w:type="spellStart"/>
            <w:r w:rsidRPr="00482740">
              <w:rPr>
                <w:rFonts w:ascii="Garamond" w:hAnsi="Garamond"/>
                <w:sz w:val="28"/>
                <w:szCs w:val="28"/>
              </w:rPr>
              <w:t>liorish</w:t>
            </w:r>
            <w:proofErr w:type="spellEnd"/>
            <w:r w:rsidRPr="00482740">
              <w:rPr>
                <w:rFonts w:ascii="Garamond" w:hAnsi="Garamond"/>
                <w:sz w:val="28"/>
                <w:szCs w:val="28"/>
              </w:rPr>
              <w:t xml:space="preserve"> </w:t>
            </w:r>
            <w:proofErr w:type="spellStart"/>
            <w:r w:rsidRPr="00482740">
              <w:rPr>
                <w:rFonts w:ascii="Garamond" w:hAnsi="Garamond"/>
                <w:sz w:val="28"/>
                <w:szCs w:val="28"/>
              </w:rPr>
              <w:t>Maarlys</w:t>
            </w:r>
            <w:proofErr w:type="spellEnd"/>
            <w:r w:rsidRPr="00482740">
              <w:rPr>
                <w:rFonts w:ascii="Garamond" w:hAnsi="Garamond"/>
                <w:sz w:val="28"/>
                <w:szCs w:val="28"/>
              </w:rPr>
              <w:t xml:space="preserve">, ta </w:t>
            </w:r>
            <w:proofErr w:type="spellStart"/>
            <w:r w:rsidRPr="00482740">
              <w:rPr>
                <w:rFonts w:ascii="Garamond" w:hAnsi="Garamond"/>
                <w:sz w:val="28"/>
                <w:szCs w:val="28"/>
              </w:rPr>
              <w:t>ny</w:t>
            </w:r>
            <w:proofErr w:type="spellEnd"/>
            <w:r w:rsidRPr="00482740">
              <w:rPr>
                <w:rFonts w:ascii="Garamond" w:hAnsi="Garamond"/>
                <w:sz w:val="28"/>
                <w:szCs w:val="28"/>
              </w:rPr>
              <w:t xml:space="preserve"> </w:t>
            </w:r>
            <w:proofErr w:type="spellStart"/>
            <w:r w:rsidRPr="00482740">
              <w:rPr>
                <w:rFonts w:ascii="Garamond" w:hAnsi="Garamond"/>
                <w:sz w:val="28"/>
                <w:szCs w:val="28"/>
              </w:rPr>
              <w:t>pheccah</w:t>
            </w:r>
            <w:proofErr w:type="spellEnd"/>
            <w:r w:rsidRPr="00482740">
              <w:rPr>
                <w:rFonts w:ascii="Garamond" w:hAnsi="Garamond"/>
                <w:sz w:val="28"/>
                <w:szCs w:val="28"/>
              </w:rPr>
              <w:t xml:space="preserve"> </w:t>
            </w:r>
            <w:proofErr w:type="spellStart"/>
            <w:r w:rsidRPr="00482740">
              <w:rPr>
                <w:rFonts w:ascii="Garamond" w:hAnsi="Garamond"/>
                <w:sz w:val="28"/>
                <w:szCs w:val="28"/>
              </w:rPr>
              <w:t>eajee</w:t>
            </w:r>
            <w:proofErr w:type="spellEnd"/>
            <w:r w:rsidRPr="00482740">
              <w:rPr>
                <w:rFonts w:ascii="Garamond" w:hAnsi="Garamond"/>
                <w:sz w:val="28"/>
                <w:szCs w:val="28"/>
              </w:rPr>
              <w:t xml:space="preserve"> as </w:t>
            </w:r>
            <w:proofErr w:type="spellStart"/>
            <w:r w:rsidRPr="00482740">
              <w:rPr>
                <w:rFonts w:ascii="Garamond" w:hAnsi="Garamond"/>
                <w:sz w:val="28"/>
                <w:szCs w:val="28"/>
              </w:rPr>
              <w:t>feoh</w:t>
            </w:r>
            <w:proofErr w:type="spellEnd"/>
            <w:r w:rsidRPr="00482740">
              <w:rPr>
                <w:rFonts w:ascii="Garamond" w:hAnsi="Garamond"/>
                <w:sz w:val="28"/>
                <w:szCs w:val="28"/>
              </w:rPr>
              <w:t xml:space="preserve"> </w:t>
            </w:r>
            <w:proofErr w:type="spellStart"/>
            <w:r w:rsidRPr="00482740">
              <w:rPr>
                <w:rFonts w:ascii="Garamond" w:hAnsi="Garamond"/>
                <w:sz w:val="28"/>
                <w:szCs w:val="28"/>
              </w:rPr>
              <w:t>ec</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chooilley</w:t>
            </w:r>
            <w:proofErr w:type="spellEnd"/>
            <w:r w:rsidRPr="00482740">
              <w:rPr>
                <w:rFonts w:ascii="Garamond" w:hAnsi="Garamond"/>
                <w:sz w:val="28"/>
                <w:szCs w:val="28"/>
              </w:rPr>
              <w:t xml:space="preserve"> </w:t>
            </w:r>
            <w:proofErr w:type="spellStart"/>
            <w:r w:rsidRPr="00482740">
              <w:rPr>
                <w:rFonts w:ascii="Garamond" w:hAnsi="Garamond"/>
                <w:sz w:val="28"/>
                <w:szCs w:val="28"/>
              </w:rPr>
              <w:t>ghooinney</w:t>
            </w:r>
            <w:proofErr w:type="spellEnd"/>
            <w:r w:rsidRPr="00482740">
              <w:rPr>
                <w:rFonts w:ascii="Garamond" w:hAnsi="Garamond"/>
                <w:sz w:val="28"/>
                <w:szCs w:val="28"/>
              </w:rPr>
              <w:t xml:space="preserve"> </w:t>
            </w:r>
            <w:proofErr w:type="spellStart"/>
            <w:r w:rsidRPr="00482740">
              <w:rPr>
                <w:rFonts w:ascii="Garamond" w:hAnsi="Garamond"/>
                <w:sz w:val="28"/>
                <w:szCs w:val="28"/>
              </w:rPr>
              <w:t>mie</w:t>
            </w:r>
            <w:proofErr w:type="spellEnd"/>
            <w:r w:rsidRPr="00482740">
              <w:rPr>
                <w:rFonts w:ascii="Garamond" w:hAnsi="Garamond"/>
                <w:sz w:val="28"/>
                <w:szCs w:val="28"/>
              </w:rPr>
              <w:t xml:space="preserve"> er, </w:t>
            </w:r>
            <w:proofErr w:type="spellStart"/>
            <w:r w:rsidRPr="00482740">
              <w:rPr>
                <w:rFonts w:ascii="Garamond" w:hAnsi="Garamond"/>
                <w:sz w:val="28"/>
                <w:szCs w:val="28"/>
              </w:rPr>
              <w:t>agh</w:t>
            </w:r>
            <w:proofErr w:type="spellEnd"/>
            <w:r w:rsidRPr="00482740">
              <w:rPr>
                <w:rFonts w:ascii="Garamond" w:hAnsi="Garamond"/>
                <w:sz w:val="28"/>
                <w:szCs w:val="28"/>
              </w:rPr>
              <w:t xml:space="preserve"> </w:t>
            </w:r>
            <w:proofErr w:type="spellStart"/>
            <w:r w:rsidRPr="00482740">
              <w:rPr>
                <w:rFonts w:ascii="Garamond" w:hAnsi="Garamond"/>
                <w:sz w:val="28"/>
                <w:szCs w:val="28"/>
              </w:rPr>
              <w:t>liorish</w:t>
            </w:r>
            <w:proofErr w:type="spellEnd"/>
            <w:r w:rsidRPr="00482740">
              <w:rPr>
                <w:rFonts w:ascii="Garamond" w:hAnsi="Garamond"/>
                <w:sz w:val="28"/>
                <w:szCs w:val="28"/>
              </w:rPr>
              <w:t xml:space="preserve"> </w:t>
            </w:r>
            <w:proofErr w:type="spellStart"/>
            <w:r w:rsidRPr="00482740">
              <w:rPr>
                <w:rFonts w:ascii="Garamond" w:hAnsi="Garamond"/>
                <w:sz w:val="28"/>
                <w:szCs w:val="28"/>
              </w:rPr>
              <w:t>tranlaase</w:t>
            </w:r>
            <w:proofErr w:type="spellEnd"/>
            <w:r w:rsidRPr="00482740">
              <w:rPr>
                <w:rFonts w:ascii="Garamond" w:hAnsi="Garamond"/>
                <w:sz w:val="28"/>
                <w:szCs w:val="28"/>
              </w:rPr>
              <w:t xml:space="preserve">, </w:t>
            </w:r>
            <w:proofErr w:type="spellStart"/>
            <w:r w:rsidRPr="00482740">
              <w:rPr>
                <w:rFonts w:ascii="Garamond" w:hAnsi="Garamond"/>
                <w:sz w:val="28"/>
                <w:szCs w:val="28"/>
              </w:rPr>
              <w:t>Moalteraght</w:t>
            </w:r>
            <w:proofErr w:type="spellEnd"/>
            <w:r w:rsidRPr="00482740">
              <w:rPr>
                <w:rFonts w:ascii="Garamond" w:hAnsi="Garamond"/>
                <w:sz w:val="28"/>
                <w:szCs w:val="28"/>
              </w:rPr>
              <w:t xml:space="preserve">, </w:t>
            </w:r>
            <w:proofErr w:type="spellStart"/>
            <w:r w:rsidRPr="00482740">
              <w:rPr>
                <w:rFonts w:ascii="Garamond" w:hAnsi="Garamond"/>
                <w:sz w:val="28"/>
                <w:szCs w:val="28"/>
              </w:rPr>
              <w:t>freall</w:t>
            </w:r>
            <w:proofErr w:type="spellEnd"/>
            <w:r w:rsidRPr="00482740">
              <w:rPr>
                <w:rFonts w:ascii="Garamond" w:hAnsi="Garamond"/>
                <w:sz w:val="28"/>
                <w:szCs w:val="28"/>
              </w:rPr>
              <w:t xml:space="preserve"> </w:t>
            </w:r>
            <w:proofErr w:type="spellStart"/>
            <w:r w:rsidRPr="00482740">
              <w:rPr>
                <w:rFonts w:ascii="Garamond" w:hAnsi="Garamond"/>
                <w:sz w:val="28"/>
                <w:szCs w:val="28"/>
              </w:rPr>
              <w:t>shen</w:t>
            </w:r>
            <w:proofErr w:type="spellEnd"/>
            <w:r w:rsidRPr="00482740">
              <w:rPr>
                <w:rFonts w:ascii="Garamond" w:hAnsi="Garamond"/>
                <w:sz w:val="28"/>
                <w:szCs w:val="28"/>
              </w:rPr>
              <w:t xml:space="preserve"> ta </w:t>
            </w:r>
            <w:proofErr w:type="spellStart"/>
            <w:r w:rsidRPr="00482740">
              <w:rPr>
                <w:rFonts w:ascii="Garamond" w:hAnsi="Garamond"/>
                <w:sz w:val="28"/>
                <w:szCs w:val="28"/>
              </w:rPr>
              <w:t>cair</w:t>
            </w:r>
            <w:proofErr w:type="spellEnd"/>
            <w:r w:rsidRPr="00482740">
              <w:rPr>
                <w:rFonts w:ascii="Garamond" w:hAnsi="Garamond"/>
                <w:sz w:val="28"/>
                <w:szCs w:val="28"/>
              </w:rPr>
              <w:t xml:space="preserve"> y eek</w:t>
            </w:r>
            <w:r w:rsidR="00E6118C">
              <w:rPr>
                <w:rFonts w:ascii="Garamond" w:hAnsi="Garamond"/>
                <w:sz w:val="28"/>
                <w:szCs w:val="28"/>
              </w:rPr>
              <w:t>,</w:t>
            </w:r>
            <w:r w:rsidRPr="00482740">
              <w:rPr>
                <w:rFonts w:ascii="Garamond" w:hAnsi="Garamond"/>
                <w:sz w:val="28"/>
                <w:szCs w:val="28"/>
              </w:rPr>
              <w:t xml:space="preserve"> </w:t>
            </w:r>
            <w:proofErr w:type="spellStart"/>
            <w:r w:rsidRPr="00482740">
              <w:rPr>
                <w:rFonts w:ascii="Garamond" w:hAnsi="Garamond"/>
                <w:sz w:val="28"/>
                <w:szCs w:val="28"/>
              </w:rPr>
              <w:t>Keltyn</w:t>
            </w:r>
            <w:proofErr w:type="spellEnd"/>
            <w:r w:rsidRPr="00482740">
              <w:rPr>
                <w:rFonts w:ascii="Garamond" w:hAnsi="Garamond"/>
                <w:sz w:val="28"/>
                <w:szCs w:val="28"/>
              </w:rPr>
              <w:t xml:space="preserve"> </w:t>
            </w:r>
            <w:proofErr w:type="spellStart"/>
            <w:r w:rsidRPr="00482740">
              <w:rPr>
                <w:rFonts w:ascii="Garamond" w:hAnsi="Garamond"/>
                <w:sz w:val="28"/>
                <w:szCs w:val="28"/>
              </w:rPr>
              <w:t>cooid</w:t>
            </w:r>
            <w:proofErr w:type="spellEnd"/>
            <w:r w:rsidRPr="00482740">
              <w:rPr>
                <w:rFonts w:ascii="Garamond" w:hAnsi="Garamond"/>
                <w:sz w:val="28"/>
                <w:szCs w:val="28"/>
              </w:rPr>
              <w:t xml:space="preserve"> </w:t>
            </w:r>
            <w:proofErr w:type="spellStart"/>
            <w:r w:rsidRPr="00482740">
              <w:rPr>
                <w:rFonts w:ascii="Garamond" w:hAnsi="Garamond"/>
                <w:sz w:val="28"/>
                <w:szCs w:val="28"/>
              </w:rPr>
              <w:t>chaljey</w:t>
            </w:r>
            <w:proofErr w:type="spellEnd"/>
            <w:r w:rsidRPr="00482740">
              <w:rPr>
                <w:rFonts w:ascii="Garamond" w:hAnsi="Garamond"/>
                <w:sz w:val="28"/>
                <w:szCs w:val="28"/>
              </w:rPr>
              <w:t xml:space="preserve"> </w:t>
            </w:r>
            <w:proofErr w:type="spellStart"/>
            <w:r w:rsidRPr="00482740">
              <w:rPr>
                <w:rFonts w:ascii="Garamond" w:hAnsi="Garamond"/>
                <w:sz w:val="28"/>
                <w:szCs w:val="28"/>
              </w:rPr>
              <w:t>t</w:t>
            </w:r>
            <w:r w:rsidR="00E6118C" w:rsidRPr="00E6118C">
              <w:rPr>
                <w:rFonts w:ascii="Garamond" w:hAnsi="Garamond"/>
                <w:i/>
                <w:sz w:val="28"/>
                <w:szCs w:val="28"/>
              </w:rPr>
              <w:t>’</w:t>
            </w:r>
            <w:r w:rsidRPr="00E6118C">
              <w:rPr>
                <w:rFonts w:ascii="Garamond" w:hAnsi="Garamond"/>
                <w:i/>
                <w:sz w:val="28"/>
                <w:szCs w:val="28"/>
              </w:rPr>
              <w:t>e</w:t>
            </w:r>
            <w:r w:rsidRPr="00482740">
              <w:rPr>
                <w:rFonts w:ascii="Garamond" w:hAnsi="Garamond"/>
                <w:sz w:val="28"/>
                <w:szCs w:val="28"/>
              </w:rPr>
              <w:t>r</w:t>
            </w:r>
            <w:proofErr w:type="spellEnd"/>
            <w:r w:rsidRPr="00482740">
              <w:rPr>
                <w:rFonts w:ascii="Garamond" w:hAnsi="Garamond"/>
                <w:sz w:val="28"/>
                <w:szCs w:val="28"/>
              </w:rPr>
              <w:t xml:space="preserve"> </w:t>
            </w:r>
            <w:proofErr w:type="spellStart"/>
            <w:r w:rsidRPr="00482740">
              <w:rPr>
                <w:rFonts w:ascii="Garamond" w:hAnsi="Garamond"/>
                <w:sz w:val="28"/>
                <w:szCs w:val="28"/>
              </w:rPr>
              <w:t>ny</w:t>
            </w:r>
            <w:proofErr w:type="spellEnd"/>
            <w:r w:rsidRPr="00482740">
              <w:rPr>
                <w:rFonts w:ascii="Garamond" w:hAnsi="Garamond"/>
                <w:sz w:val="28"/>
                <w:szCs w:val="28"/>
              </w:rPr>
              <w:t xml:space="preserve"> </w:t>
            </w:r>
            <w:proofErr w:type="spellStart"/>
            <w:r w:rsidRPr="00482740">
              <w:rPr>
                <w:rFonts w:ascii="Garamond" w:hAnsi="Garamond"/>
                <w:sz w:val="28"/>
                <w:szCs w:val="28"/>
              </w:rPr>
              <w:t>gheddyn</w:t>
            </w:r>
            <w:proofErr w:type="spellEnd"/>
            <w:r w:rsidRPr="00482740">
              <w:rPr>
                <w:rFonts w:ascii="Garamond" w:hAnsi="Garamond"/>
                <w:sz w:val="28"/>
                <w:szCs w:val="28"/>
              </w:rPr>
              <w:t xml:space="preserve">, </w:t>
            </w:r>
            <w:proofErr w:type="spellStart"/>
            <w:r w:rsidRPr="00482740">
              <w:rPr>
                <w:rFonts w:ascii="Garamond" w:hAnsi="Garamond"/>
                <w:sz w:val="28"/>
                <w:szCs w:val="28"/>
              </w:rPr>
              <w:t>Molley’n</w:t>
            </w:r>
            <w:proofErr w:type="spellEnd"/>
            <w:r w:rsidRPr="00482740">
              <w:rPr>
                <w:rFonts w:ascii="Garamond" w:hAnsi="Garamond"/>
                <w:sz w:val="28"/>
                <w:szCs w:val="28"/>
              </w:rPr>
              <w:t xml:space="preserve"> </w:t>
            </w:r>
            <w:proofErr w:type="spellStart"/>
            <w:r w:rsidRPr="00482740">
              <w:rPr>
                <w:rFonts w:ascii="Garamond" w:hAnsi="Garamond"/>
                <w:sz w:val="28"/>
                <w:szCs w:val="28"/>
              </w:rPr>
              <w:t>Theay</w:t>
            </w:r>
            <w:proofErr w:type="spellEnd"/>
            <w:r w:rsidRPr="00482740">
              <w:rPr>
                <w:rFonts w:ascii="Garamond" w:hAnsi="Garamond"/>
                <w:sz w:val="28"/>
                <w:szCs w:val="28"/>
              </w:rPr>
              <w:t xml:space="preserve">, </w:t>
            </w:r>
            <w:proofErr w:type="spellStart"/>
            <w:r w:rsidRPr="00482740">
              <w:rPr>
                <w:rFonts w:ascii="Garamond" w:hAnsi="Garamond"/>
                <w:sz w:val="28"/>
                <w:szCs w:val="28"/>
              </w:rPr>
              <w:t>C</w:t>
            </w:r>
            <w:r w:rsidR="00E6118C" w:rsidRPr="00E6118C">
              <w:rPr>
                <w:rFonts w:ascii="Garamond" w:hAnsi="Garamond"/>
                <w:sz w:val="28"/>
                <w:szCs w:val="28"/>
              </w:rPr>
              <w:t>ae</w:t>
            </w:r>
            <w:r w:rsidRPr="00482740">
              <w:rPr>
                <w:rFonts w:ascii="Garamond" w:hAnsi="Garamond"/>
                <w:sz w:val="28"/>
                <w:szCs w:val="28"/>
              </w:rPr>
              <w:t>u</w:t>
            </w:r>
            <w:proofErr w:type="spellEnd"/>
            <w:r w:rsidRPr="00482740">
              <w:rPr>
                <w:rFonts w:ascii="Garamond" w:hAnsi="Garamond"/>
                <w:sz w:val="28"/>
                <w:szCs w:val="28"/>
              </w:rPr>
              <w:t xml:space="preserve"> </w:t>
            </w:r>
            <w:proofErr w:type="spellStart"/>
            <w:r w:rsidRPr="00482740">
              <w:rPr>
                <w:rFonts w:ascii="Garamond" w:hAnsi="Garamond"/>
                <w:sz w:val="28"/>
                <w:szCs w:val="28"/>
              </w:rPr>
              <w:t>sleih</w:t>
            </w:r>
            <w:proofErr w:type="spellEnd"/>
            <w:r w:rsidRPr="00482740">
              <w:rPr>
                <w:rFonts w:ascii="Garamond" w:hAnsi="Garamond"/>
                <w:sz w:val="28"/>
                <w:szCs w:val="28"/>
              </w:rPr>
              <w:t xml:space="preserve"> my </w:t>
            </w:r>
            <w:proofErr w:type="spellStart"/>
            <w:r w:rsidRPr="00482740">
              <w:rPr>
                <w:rFonts w:ascii="Garamond" w:hAnsi="Garamond"/>
                <w:sz w:val="28"/>
                <w:szCs w:val="28"/>
              </w:rPr>
              <w:t>vou</w:t>
            </w:r>
            <w:proofErr w:type="spellEnd"/>
            <w:r w:rsidRPr="00482740">
              <w:rPr>
                <w:rFonts w:ascii="Garamond" w:hAnsi="Garamond"/>
                <w:sz w:val="28"/>
                <w:szCs w:val="28"/>
              </w:rPr>
              <w:t xml:space="preserve"> ad </w:t>
            </w:r>
            <w:proofErr w:type="spellStart"/>
            <w:r w:rsidRPr="00482740">
              <w:rPr>
                <w:rFonts w:ascii="Garamond" w:hAnsi="Garamond"/>
                <w:sz w:val="28"/>
                <w:szCs w:val="28"/>
              </w:rPr>
              <w:t>nyn</w:t>
            </w:r>
            <w:proofErr w:type="spellEnd"/>
            <w:r w:rsidRPr="00482740">
              <w:rPr>
                <w:rFonts w:ascii="Garamond" w:hAnsi="Garamond"/>
                <w:sz w:val="28"/>
                <w:szCs w:val="28"/>
              </w:rPr>
              <w:t xml:space="preserve"> Gair, </w:t>
            </w:r>
            <w:proofErr w:type="spellStart"/>
            <w:r w:rsidRPr="00482740">
              <w:rPr>
                <w:rFonts w:ascii="Garamond" w:hAnsi="Garamond"/>
                <w:sz w:val="28"/>
                <w:szCs w:val="28"/>
              </w:rPr>
              <w:t>ny</w:t>
            </w:r>
            <w:proofErr w:type="spellEnd"/>
            <w:r w:rsidRPr="00482740">
              <w:rPr>
                <w:rFonts w:ascii="Garamond" w:hAnsi="Garamond"/>
                <w:sz w:val="28"/>
                <w:szCs w:val="28"/>
              </w:rPr>
              <w:t xml:space="preserve"> </w:t>
            </w:r>
            <w:proofErr w:type="spellStart"/>
            <w:r w:rsidRPr="00482740">
              <w:rPr>
                <w:rFonts w:ascii="Garamond" w:hAnsi="Garamond"/>
                <w:sz w:val="28"/>
                <w:szCs w:val="28"/>
              </w:rPr>
              <w:t>leodagh</w:t>
            </w:r>
            <w:proofErr w:type="spellEnd"/>
            <w:r w:rsidRPr="00482740">
              <w:rPr>
                <w:rFonts w:ascii="Garamond" w:hAnsi="Garamond"/>
                <w:sz w:val="28"/>
                <w:szCs w:val="28"/>
              </w:rPr>
              <w:t xml:space="preserve"> </w:t>
            </w:r>
            <w:proofErr w:type="spellStart"/>
            <w:r w:rsidRPr="00482740">
              <w:rPr>
                <w:rFonts w:ascii="Garamond" w:hAnsi="Garamond"/>
                <w:sz w:val="28"/>
                <w:szCs w:val="28"/>
              </w:rPr>
              <w:t>nyn</w:t>
            </w:r>
            <w:proofErr w:type="spellEnd"/>
            <w:r w:rsidRPr="00482740">
              <w:rPr>
                <w:rFonts w:ascii="Garamond" w:hAnsi="Garamond"/>
                <w:sz w:val="28"/>
                <w:szCs w:val="28"/>
              </w:rPr>
              <w:t xml:space="preserve"> </w:t>
            </w:r>
            <w:proofErr w:type="spellStart"/>
            <w:r w:rsidRPr="00482740">
              <w:rPr>
                <w:rFonts w:ascii="Garamond" w:hAnsi="Garamond"/>
                <w:sz w:val="28"/>
                <w:szCs w:val="28"/>
              </w:rPr>
              <w:t>gooid</w:t>
            </w:r>
            <w:proofErr w:type="spellEnd"/>
            <w:r w:rsidRPr="00482740">
              <w:rPr>
                <w:rFonts w:ascii="Garamond" w:hAnsi="Garamond"/>
                <w:sz w:val="28"/>
                <w:szCs w:val="28"/>
              </w:rPr>
              <w:t xml:space="preserve"> </w:t>
            </w:r>
            <w:proofErr w:type="spellStart"/>
            <w:r w:rsidRPr="00482740">
              <w:rPr>
                <w:rFonts w:ascii="Garamond" w:hAnsi="Garamond"/>
                <w:sz w:val="28"/>
                <w:szCs w:val="28"/>
              </w:rPr>
              <w:t>liorish</w:t>
            </w:r>
            <w:proofErr w:type="spellEnd"/>
            <w:r w:rsidRPr="00482740">
              <w:rPr>
                <w:rFonts w:ascii="Garamond" w:hAnsi="Garamond"/>
                <w:sz w:val="28"/>
                <w:szCs w:val="28"/>
              </w:rPr>
              <w:t xml:space="preserve"> </w:t>
            </w:r>
            <w:proofErr w:type="spellStart"/>
            <w:r w:rsidRPr="00482740">
              <w:rPr>
                <w:rFonts w:ascii="Garamond" w:hAnsi="Garamond"/>
                <w:sz w:val="28"/>
                <w:szCs w:val="28"/>
              </w:rPr>
              <w:t>leidyraght</w:t>
            </w:r>
            <w:proofErr w:type="spellEnd"/>
            <w:r w:rsidRPr="00482740">
              <w:rPr>
                <w:rFonts w:ascii="Garamond" w:hAnsi="Garamond"/>
                <w:sz w:val="28"/>
                <w:szCs w:val="28"/>
              </w:rPr>
              <w:t xml:space="preserve"> gyn feme. </w:t>
            </w:r>
            <w:proofErr w:type="spellStart"/>
            <w:r w:rsidRPr="00482740">
              <w:rPr>
                <w:rFonts w:ascii="Garamond" w:hAnsi="Garamond"/>
                <w:sz w:val="28"/>
                <w:szCs w:val="28"/>
              </w:rPr>
              <w:t>Liorish</w:t>
            </w:r>
            <w:proofErr w:type="spellEnd"/>
            <w:r w:rsidRPr="00482740">
              <w:rPr>
                <w:rFonts w:ascii="Garamond" w:hAnsi="Garamond"/>
                <w:sz w:val="28"/>
                <w:szCs w:val="28"/>
              </w:rPr>
              <w:t xml:space="preserve"> </w:t>
            </w:r>
            <w:proofErr w:type="spellStart"/>
            <w:r w:rsidRPr="00482740">
              <w:rPr>
                <w:rFonts w:ascii="Garamond" w:hAnsi="Garamond"/>
                <w:sz w:val="28"/>
                <w:szCs w:val="28"/>
              </w:rPr>
              <w:t>pooar</w:t>
            </w:r>
            <w:proofErr w:type="spellEnd"/>
            <w:r w:rsidRPr="00482740">
              <w:rPr>
                <w:rFonts w:ascii="Garamond" w:hAnsi="Garamond"/>
                <w:sz w:val="28"/>
                <w:szCs w:val="28"/>
              </w:rPr>
              <w:t xml:space="preserve">, </w:t>
            </w:r>
            <w:proofErr w:type="spellStart"/>
            <w:r w:rsidRPr="00482740">
              <w:rPr>
                <w:rFonts w:ascii="Garamond" w:hAnsi="Garamond"/>
                <w:sz w:val="28"/>
                <w:szCs w:val="28"/>
              </w:rPr>
              <w:t>caardys</w:t>
            </w:r>
            <w:proofErr w:type="spellEnd"/>
            <w:r w:rsidRPr="00482740">
              <w:rPr>
                <w:rFonts w:ascii="Garamond" w:hAnsi="Garamond"/>
                <w:sz w:val="28"/>
                <w:szCs w:val="28"/>
              </w:rPr>
              <w:t xml:space="preserve">, </w:t>
            </w:r>
            <w:proofErr w:type="spellStart"/>
            <w:r w:rsidRPr="00482740">
              <w:rPr>
                <w:rFonts w:ascii="Garamond" w:hAnsi="Garamond"/>
                <w:sz w:val="28"/>
                <w:szCs w:val="28"/>
              </w:rPr>
              <w:t>leaghyn</w:t>
            </w:r>
            <w:proofErr w:type="spellEnd"/>
            <w:r w:rsidRPr="00482740">
              <w:rPr>
                <w:rFonts w:ascii="Garamond" w:hAnsi="Garamond"/>
                <w:sz w:val="28"/>
                <w:szCs w:val="28"/>
              </w:rPr>
              <w:t xml:space="preserve"> </w:t>
            </w:r>
            <w:proofErr w:type="spellStart"/>
            <w:r w:rsidR="00E6118C">
              <w:rPr>
                <w:rFonts w:ascii="Garamond" w:hAnsi="Garamond"/>
                <w:sz w:val="28"/>
                <w:szCs w:val="28"/>
              </w:rPr>
              <w:t>yn</w:t>
            </w:r>
            <w:proofErr w:type="spellEnd"/>
            <w:r w:rsidR="00E6118C">
              <w:rPr>
                <w:rFonts w:ascii="Garamond" w:hAnsi="Garamond"/>
                <w:sz w:val="28"/>
                <w:szCs w:val="28"/>
              </w:rPr>
              <w:t xml:space="preserve"> </w:t>
            </w:r>
            <w:proofErr w:type="spellStart"/>
            <w:r w:rsidRPr="00482740">
              <w:rPr>
                <w:rFonts w:ascii="Garamond" w:hAnsi="Garamond"/>
                <w:sz w:val="28"/>
                <w:szCs w:val="28"/>
              </w:rPr>
              <w:t>ny</w:t>
            </w:r>
            <w:proofErr w:type="spellEnd"/>
            <w:r w:rsidRPr="00482740">
              <w:rPr>
                <w:rFonts w:ascii="Garamond" w:hAnsi="Garamond"/>
                <w:sz w:val="28"/>
                <w:szCs w:val="28"/>
              </w:rPr>
              <w:t xml:space="preserve"> </w:t>
            </w:r>
            <w:proofErr w:type="spellStart"/>
            <w:r w:rsidRPr="00482740">
              <w:rPr>
                <w:rFonts w:ascii="Garamond" w:hAnsi="Garamond"/>
                <w:sz w:val="28"/>
                <w:szCs w:val="28"/>
              </w:rPr>
              <w:t>croutyn</w:t>
            </w:r>
            <w:proofErr w:type="spellEnd"/>
            <w:r w:rsidR="00E6118C">
              <w:rPr>
                <w:rStyle w:val="FootnoteReference"/>
                <w:rFonts w:ascii="Garamond" w:hAnsi="Garamond"/>
                <w:sz w:val="28"/>
                <w:szCs w:val="28"/>
              </w:rPr>
              <w:footnoteReference w:id="47"/>
            </w:r>
            <w:r w:rsidRPr="00482740">
              <w:rPr>
                <w:rFonts w:ascii="Garamond" w:hAnsi="Garamond"/>
                <w:sz w:val="28"/>
                <w:szCs w:val="28"/>
              </w:rPr>
              <w:t xml:space="preserve"> ; </w:t>
            </w:r>
            <w:proofErr w:type="spellStart"/>
            <w:r w:rsidRPr="00482740">
              <w:rPr>
                <w:rFonts w:ascii="Garamond" w:hAnsi="Garamond"/>
                <w:sz w:val="28"/>
                <w:szCs w:val="28"/>
              </w:rPr>
              <w:t>Ta’d</w:t>
            </w:r>
            <w:proofErr w:type="spellEnd"/>
            <w:r w:rsidRPr="00482740">
              <w:rPr>
                <w:rFonts w:ascii="Garamond" w:hAnsi="Garamond"/>
                <w:sz w:val="28"/>
                <w:szCs w:val="28"/>
              </w:rPr>
              <w:t xml:space="preserve"> </w:t>
            </w:r>
            <w:proofErr w:type="spellStart"/>
            <w:r w:rsidRPr="00482740">
              <w:rPr>
                <w:rFonts w:ascii="Garamond" w:hAnsi="Garamond"/>
                <w:sz w:val="28"/>
                <w:szCs w:val="28"/>
              </w:rPr>
              <w:t>shoh</w:t>
            </w:r>
            <w:proofErr w:type="spellEnd"/>
            <w:r w:rsidRPr="00482740">
              <w:rPr>
                <w:rFonts w:ascii="Garamond" w:hAnsi="Garamond"/>
                <w:sz w:val="28"/>
                <w:szCs w:val="28"/>
              </w:rPr>
              <w:t xml:space="preserve"> </w:t>
            </w:r>
            <w:proofErr w:type="spellStart"/>
            <w:r w:rsidRPr="00482740">
              <w:rPr>
                <w:rFonts w:ascii="Garamond" w:hAnsi="Garamond"/>
                <w:sz w:val="28"/>
                <w:szCs w:val="28"/>
              </w:rPr>
              <w:t>foilchin</w:t>
            </w:r>
            <w:proofErr w:type="spellEnd"/>
            <w:r w:rsidRPr="00482740">
              <w:rPr>
                <w:rFonts w:ascii="Garamond" w:hAnsi="Garamond"/>
                <w:sz w:val="28"/>
                <w:szCs w:val="28"/>
              </w:rPr>
              <w:t xml:space="preserve"> </w:t>
            </w:r>
            <w:proofErr w:type="spellStart"/>
            <w:r w:rsidRPr="00482740">
              <w:rPr>
                <w:rFonts w:ascii="Garamond" w:hAnsi="Garamond"/>
                <w:sz w:val="28"/>
                <w:szCs w:val="28"/>
              </w:rPr>
              <w:t>roah</w:t>
            </w:r>
            <w:proofErr w:type="spellEnd"/>
            <w:r w:rsidRPr="00482740">
              <w:rPr>
                <w:rFonts w:ascii="Garamond" w:hAnsi="Garamond"/>
                <w:sz w:val="28"/>
                <w:szCs w:val="28"/>
              </w:rPr>
              <w:t xml:space="preserve"> </w:t>
            </w:r>
            <w:proofErr w:type="spellStart"/>
            <w:r w:rsidRPr="00482740">
              <w:rPr>
                <w:rFonts w:ascii="Garamond" w:hAnsi="Garamond"/>
                <w:sz w:val="28"/>
                <w:szCs w:val="28"/>
              </w:rPr>
              <w:t>vennick</w:t>
            </w:r>
            <w:proofErr w:type="spellEnd"/>
            <w:r w:rsidRPr="00482740">
              <w:rPr>
                <w:rFonts w:ascii="Garamond" w:hAnsi="Garamond"/>
                <w:sz w:val="28"/>
                <w:szCs w:val="28"/>
              </w:rPr>
              <w:t xml:space="preserve"> </w:t>
            </w:r>
            <w:proofErr w:type="spellStart"/>
            <w:r w:rsidRPr="00482740">
              <w:rPr>
                <w:rFonts w:ascii="Garamond" w:hAnsi="Garamond"/>
                <w:sz w:val="28"/>
                <w:szCs w:val="28"/>
              </w:rPr>
              <w:t>jeant</w:t>
            </w:r>
            <w:proofErr w:type="spellEnd"/>
            <w:r w:rsidRPr="00482740">
              <w:rPr>
                <w:rFonts w:ascii="Garamond" w:hAnsi="Garamond"/>
                <w:sz w:val="28"/>
                <w:szCs w:val="28"/>
              </w:rPr>
              <w:t xml:space="preserve"> </w:t>
            </w:r>
            <w:proofErr w:type="spellStart"/>
            <w:r w:rsidRPr="00482740">
              <w:rPr>
                <w:rFonts w:ascii="Garamond" w:hAnsi="Garamond"/>
                <w:sz w:val="28"/>
                <w:szCs w:val="28"/>
              </w:rPr>
              <w:t>lioroosyn</w:t>
            </w:r>
            <w:proofErr w:type="spellEnd"/>
            <w:r w:rsidRPr="00482740">
              <w:rPr>
                <w:rFonts w:ascii="Garamond" w:hAnsi="Garamond"/>
                <w:sz w:val="28"/>
                <w:szCs w:val="28"/>
              </w:rPr>
              <w:t xml:space="preserve"> </w:t>
            </w:r>
            <w:proofErr w:type="spellStart"/>
            <w:r w:rsidRPr="00482740">
              <w:rPr>
                <w:rFonts w:ascii="Garamond" w:hAnsi="Garamond"/>
                <w:sz w:val="28"/>
                <w:szCs w:val="28"/>
              </w:rPr>
              <w:t>nagh</w:t>
            </w:r>
            <w:proofErr w:type="spellEnd"/>
            <w:r w:rsidRPr="00482740">
              <w:rPr>
                <w:rFonts w:ascii="Garamond" w:hAnsi="Garamond"/>
                <w:sz w:val="28"/>
                <w:szCs w:val="28"/>
              </w:rPr>
              <w:t xml:space="preserve"> </w:t>
            </w:r>
            <w:proofErr w:type="spellStart"/>
            <w:r w:rsidRPr="00482740">
              <w:rPr>
                <w:rFonts w:ascii="Garamond" w:hAnsi="Garamond"/>
                <w:sz w:val="28"/>
                <w:szCs w:val="28"/>
              </w:rPr>
              <w:t>vel</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bragh</w:t>
            </w:r>
            <w:proofErr w:type="spellEnd"/>
            <w:r w:rsidRPr="00482740">
              <w:rPr>
                <w:rFonts w:ascii="Garamond" w:hAnsi="Garamond"/>
                <w:sz w:val="28"/>
                <w:szCs w:val="28"/>
              </w:rPr>
              <w:t xml:space="preserve"> </w:t>
            </w:r>
            <w:proofErr w:type="spellStart"/>
            <w:r w:rsidRPr="00482740">
              <w:rPr>
                <w:rFonts w:ascii="Garamond" w:hAnsi="Garamond"/>
                <w:sz w:val="28"/>
                <w:szCs w:val="28"/>
              </w:rPr>
              <w:t>smooinaght</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bee ad er </w:t>
            </w:r>
            <w:proofErr w:type="spellStart"/>
            <w:r w:rsidRPr="00482740">
              <w:rPr>
                <w:rFonts w:ascii="Garamond" w:hAnsi="Garamond"/>
                <w:sz w:val="28"/>
                <w:szCs w:val="28"/>
              </w:rPr>
              <w:t>nyn</w:t>
            </w:r>
            <w:proofErr w:type="spellEnd"/>
            <w:r w:rsidRPr="00482740">
              <w:rPr>
                <w:rFonts w:ascii="Garamond" w:hAnsi="Garamond"/>
                <w:sz w:val="28"/>
                <w:szCs w:val="28"/>
              </w:rPr>
              <w:t xml:space="preserve"> </w:t>
            </w:r>
            <w:proofErr w:type="spellStart"/>
            <w:r w:rsidRPr="00482740">
              <w:rPr>
                <w:rFonts w:ascii="Garamond" w:hAnsi="Garamond"/>
                <w:sz w:val="28"/>
                <w:szCs w:val="28"/>
              </w:rPr>
              <w:t>gerragh</w:t>
            </w:r>
            <w:proofErr w:type="spellEnd"/>
            <w:r w:rsidRPr="00482740">
              <w:rPr>
                <w:rFonts w:ascii="Garamond" w:hAnsi="Garamond"/>
                <w:sz w:val="28"/>
                <w:szCs w:val="28"/>
              </w:rPr>
              <w:t xml:space="preserve"> son </w:t>
            </w:r>
            <w:proofErr w:type="spellStart"/>
            <w:r w:rsidRPr="00482740">
              <w:rPr>
                <w:rFonts w:ascii="Garamond" w:hAnsi="Garamond"/>
                <w:sz w:val="28"/>
                <w:szCs w:val="28"/>
              </w:rPr>
              <w:t>yn</w:t>
            </w:r>
            <w:proofErr w:type="spellEnd"/>
            <w:r w:rsidRPr="00482740">
              <w:rPr>
                <w:rFonts w:ascii="Garamond" w:hAnsi="Garamond"/>
                <w:sz w:val="28"/>
                <w:szCs w:val="28"/>
              </w:rPr>
              <w:t xml:space="preserve"> </w:t>
            </w:r>
            <w:proofErr w:type="spellStart"/>
            <w:r w:rsidRPr="00482740">
              <w:rPr>
                <w:rFonts w:ascii="Garamond" w:hAnsi="Garamond"/>
                <w:sz w:val="28"/>
                <w:szCs w:val="28"/>
              </w:rPr>
              <w:t>Anney</w:t>
            </w:r>
            <w:proofErr w:type="spellEnd"/>
            <w:r w:rsidRPr="00482740">
              <w:rPr>
                <w:rFonts w:ascii="Garamond" w:hAnsi="Garamond"/>
                <w:sz w:val="28"/>
                <w:szCs w:val="28"/>
              </w:rPr>
              <w:t xml:space="preserve"> </w:t>
            </w:r>
            <w:proofErr w:type="spellStart"/>
            <w:r w:rsidRPr="00482740">
              <w:rPr>
                <w:rFonts w:ascii="Garamond" w:hAnsi="Garamond"/>
                <w:sz w:val="28"/>
                <w:szCs w:val="28"/>
              </w:rPr>
              <w:t>shoh</w:t>
            </w:r>
            <w:proofErr w:type="spellEnd"/>
            <w:r w:rsidRPr="00482740">
              <w:rPr>
                <w:rFonts w:ascii="Garamond" w:hAnsi="Garamond"/>
                <w:sz w:val="28"/>
                <w:szCs w:val="28"/>
              </w:rPr>
              <w:t xml:space="preserve"> y </w:t>
            </w:r>
            <w:proofErr w:type="spellStart"/>
            <w:r w:rsidRPr="00482740">
              <w:rPr>
                <w:rFonts w:ascii="Garamond" w:hAnsi="Garamond"/>
                <w:sz w:val="28"/>
                <w:szCs w:val="28"/>
              </w:rPr>
              <w:t>vrishey</w:t>
            </w:r>
            <w:proofErr w:type="spellEnd"/>
            <w:r w:rsidRPr="00482740">
              <w:rPr>
                <w:rFonts w:ascii="Garamond" w:hAnsi="Garamond"/>
                <w:sz w:val="28"/>
                <w:szCs w:val="28"/>
              </w:rPr>
              <w:t xml:space="preserve">, as </w:t>
            </w:r>
            <w:proofErr w:type="spellStart"/>
            <w:r w:rsidRPr="00482740">
              <w:rPr>
                <w:rFonts w:ascii="Garamond" w:hAnsi="Garamond"/>
                <w:sz w:val="28"/>
                <w:szCs w:val="28"/>
              </w:rPr>
              <w:t>fooast</w:t>
            </w:r>
            <w:proofErr w:type="spellEnd"/>
            <w:r w:rsidRPr="00482740">
              <w:rPr>
                <w:rFonts w:ascii="Garamond" w:hAnsi="Garamond"/>
                <w:sz w:val="28"/>
                <w:szCs w:val="28"/>
              </w:rPr>
              <w:t xml:space="preserve"> nee </w:t>
            </w:r>
            <w:proofErr w:type="spellStart"/>
            <w:r w:rsidRPr="00482740">
              <w:rPr>
                <w:rFonts w:ascii="Garamond" w:hAnsi="Garamond"/>
                <w:i/>
                <w:sz w:val="28"/>
                <w:szCs w:val="28"/>
              </w:rPr>
              <w:t>Jee</w:t>
            </w:r>
            <w:proofErr w:type="spellEnd"/>
            <w:r w:rsidRPr="00482740">
              <w:rPr>
                <w:rFonts w:ascii="Garamond" w:hAnsi="Garamond"/>
                <w:i/>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feer</w:t>
            </w:r>
            <w:proofErr w:type="spellEnd"/>
            <w:r w:rsidRPr="00482740">
              <w:rPr>
                <w:rFonts w:ascii="Garamond" w:hAnsi="Garamond"/>
                <w:sz w:val="28"/>
                <w:szCs w:val="28"/>
              </w:rPr>
              <w:t xml:space="preserve"> </w:t>
            </w:r>
            <w:proofErr w:type="spellStart"/>
            <w:r w:rsidRPr="00482740">
              <w:rPr>
                <w:rFonts w:ascii="Garamond" w:hAnsi="Garamond"/>
                <w:sz w:val="28"/>
                <w:szCs w:val="28"/>
              </w:rPr>
              <w:t>firrinagh</w:t>
            </w:r>
            <w:proofErr w:type="spellEnd"/>
            <w:r w:rsidRPr="00482740">
              <w:rPr>
                <w:rFonts w:ascii="Garamond" w:hAnsi="Garamond"/>
                <w:sz w:val="28"/>
                <w:szCs w:val="28"/>
              </w:rPr>
              <w:t xml:space="preserve"> </w:t>
            </w:r>
            <w:proofErr w:type="spellStart"/>
            <w:r w:rsidRPr="00482740">
              <w:rPr>
                <w:rFonts w:ascii="Garamond" w:hAnsi="Garamond"/>
                <w:i/>
                <w:sz w:val="28"/>
                <w:szCs w:val="28"/>
              </w:rPr>
              <w:t>cooilleeney</w:t>
            </w:r>
            <w:proofErr w:type="spellEnd"/>
            <w:r w:rsidRPr="00482740">
              <w:rPr>
                <w:rFonts w:ascii="Garamond" w:hAnsi="Garamond"/>
                <w:i/>
                <w:sz w:val="28"/>
                <w:szCs w:val="28"/>
              </w:rPr>
              <w:t xml:space="preserve"> y </w:t>
            </w:r>
            <w:proofErr w:type="spellStart"/>
            <w:r w:rsidRPr="00482740">
              <w:rPr>
                <w:rFonts w:ascii="Garamond" w:hAnsi="Garamond"/>
                <w:i/>
                <w:sz w:val="28"/>
                <w:szCs w:val="28"/>
              </w:rPr>
              <w:t>ghoal</w:t>
            </w:r>
            <w:proofErr w:type="spellEnd"/>
            <w:r w:rsidRPr="00482740">
              <w:rPr>
                <w:rFonts w:ascii="Garamond" w:hAnsi="Garamond"/>
                <w:i/>
                <w:sz w:val="28"/>
                <w:szCs w:val="28"/>
              </w:rPr>
              <w:t xml:space="preserve"> er </w:t>
            </w:r>
            <w:proofErr w:type="spellStart"/>
            <w:r w:rsidRPr="00482740">
              <w:rPr>
                <w:rFonts w:ascii="Garamond" w:hAnsi="Garamond"/>
                <w:i/>
                <w:sz w:val="28"/>
                <w:szCs w:val="28"/>
              </w:rPr>
              <w:t>ny</w:t>
            </w:r>
            <w:proofErr w:type="spellEnd"/>
            <w:r w:rsidRPr="00482740">
              <w:rPr>
                <w:rFonts w:ascii="Garamond" w:hAnsi="Garamond"/>
                <w:i/>
                <w:sz w:val="28"/>
                <w:szCs w:val="28"/>
              </w:rPr>
              <w:t xml:space="preserve"> </w:t>
            </w:r>
            <w:proofErr w:type="spellStart"/>
            <w:r w:rsidRPr="00482740">
              <w:rPr>
                <w:rFonts w:ascii="Garamond" w:hAnsi="Garamond"/>
                <w:i/>
                <w:sz w:val="28"/>
                <w:szCs w:val="28"/>
              </w:rPr>
              <w:t>leid</w:t>
            </w:r>
            <w:proofErr w:type="spellEnd"/>
            <w:r w:rsidRPr="00482740">
              <w:rPr>
                <w:rFonts w:ascii="Garamond" w:hAnsi="Garamond"/>
                <w:i/>
                <w:sz w:val="28"/>
                <w:szCs w:val="28"/>
              </w:rPr>
              <w:t xml:space="preserve"> </w:t>
            </w:r>
            <w:proofErr w:type="spellStart"/>
            <w:r w:rsidRPr="00482740">
              <w:rPr>
                <w:rFonts w:ascii="Garamond" w:hAnsi="Garamond"/>
                <w:i/>
                <w:sz w:val="28"/>
                <w:szCs w:val="28"/>
              </w:rPr>
              <w:t>shoh</w:t>
            </w:r>
            <w:proofErr w:type="spellEnd"/>
            <w:r w:rsidRPr="00482740">
              <w:rPr>
                <w:rFonts w:ascii="Garamond" w:hAnsi="Garamond"/>
                <w:i/>
                <w:sz w:val="28"/>
                <w:szCs w:val="28"/>
              </w:rPr>
              <w:t xml:space="preserve">. </w:t>
            </w:r>
          </w:p>
        </w:tc>
        <w:tc>
          <w:tcPr>
            <w:tcW w:w="3854" w:type="dxa"/>
          </w:tcPr>
          <w:p w14:paraId="42921D47" w14:textId="77777777" w:rsidR="00151FC9" w:rsidRPr="00F352DB" w:rsidRDefault="00151FC9"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Not only by </w:t>
            </w:r>
            <w:r w:rsidRPr="00F352DB">
              <w:rPr>
                <w:rFonts w:ascii="Garamond" w:hAnsi="Garamond" w:cs="Times New Roman"/>
                <w:sz w:val="28"/>
              </w:rPr>
              <w:t>Theft</w:t>
            </w:r>
            <w:r w:rsidRPr="00F352DB">
              <w:rPr>
                <w:rFonts w:ascii="Garamond" w:hAnsi="Garamond" w:cs="Times New Roman"/>
                <w:i/>
                <w:sz w:val="28"/>
              </w:rPr>
              <w:t xml:space="preserve">, which is a base Vice, and openly abhorred, but by Oppression, Deceit, </w:t>
            </w:r>
            <w:proofErr w:type="spellStart"/>
            <w:r w:rsidRPr="00F352DB">
              <w:rPr>
                <w:rFonts w:ascii="Garamond" w:hAnsi="Garamond" w:cs="Times New Roman"/>
                <w:i/>
                <w:sz w:val="28"/>
              </w:rPr>
              <w:t>Witholding</w:t>
            </w:r>
            <w:proofErr w:type="spellEnd"/>
            <w:r w:rsidRPr="00F352DB">
              <w:rPr>
                <w:rFonts w:ascii="Garamond" w:hAnsi="Garamond" w:cs="Times New Roman"/>
                <w:i/>
                <w:sz w:val="28"/>
              </w:rPr>
              <w:t xml:space="preserve"> of Dues, Concealing of found Goods, Defrauding the </w:t>
            </w:r>
            <w:proofErr w:type="spellStart"/>
            <w:r w:rsidRPr="00F352DB">
              <w:rPr>
                <w:rFonts w:ascii="Garamond" w:hAnsi="Garamond" w:cs="Times New Roman"/>
                <w:i/>
                <w:sz w:val="28"/>
              </w:rPr>
              <w:t>Publick</w:t>
            </w:r>
            <w:proofErr w:type="spellEnd"/>
            <w:r w:rsidRPr="00F352DB">
              <w:rPr>
                <w:rFonts w:ascii="Garamond" w:hAnsi="Garamond" w:cs="Times New Roman"/>
                <w:i/>
                <w:sz w:val="28"/>
              </w:rPr>
              <w:t xml:space="preserve">, Wearying Men out of their Rights, or Impairing their Estates by vexatious Law-Suits, </w:t>
            </w:r>
            <w:r w:rsidRPr="00F352DB">
              <w:rPr>
                <w:rFonts w:ascii="Garamond" w:hAnsi="Garamond" w:cs="Times New Roman"/>
                <w:sz w:val="28"/>
              </w:rPr>
              <w:t>By Power, Interest, Bribery, or Craft ;</w:t>
            </w:r>
            <w:r w:rsidRPr="00F352DB">
              <w:rPr>
                <w:rFonts w:ascii="Garamond" w:hAnsi="Garamond" w:cs="Times New Roman"/>
                <w:i/>
                <w:sz w:val="28"/>
              </w:rPr>
              <w:t xml:space="preserve"> which are Crimes too often committed by those who never expect to be punished for the Breach of this Command</w:t>
            </w:r>
            <w:r w:rsidRPr="00F352DB">
              <w:rPr>
                <w:rFonts w:ascii="Garamond" w:hAnsi="Garamond" w:cs="Times New Roman"/>
                <w:sz w:val="28"/>
              </w:rPr>
              <w:t> ;</w:t>
            </w:r>
            <w:r w:rsidRPr="00F352DB">
              <w:rPr>
                <w:rFonts w:ascii="Garamond" w:hAnsi="Garamond" w:cs="Times New Roman"/>
                <w:i/>
                <w:sz w:val="28"/>
              </w:rPr>
              <w:t xml:space="preserve"> and </w:t>
            </w:r>
            <w:r w:rsidRPr="00F352DB">
              <w:rPr>
                <w:rFonts w:ascii="Garamond" w:hAnsi="Garamond" w:cs="Times New Roman"/>
                <w:sz w:val="28"/>
              </w:rPr>
              <w:t>yet God</w:t>
            </w:r>
            <w:r w:rsidRPr="00F352DB">
              <w:rPr>
                <w:rFonts w:ascii="Garamond" w:hAnsi="Garamond" w:cs="Times New Roman"/>
                <w:i/>
                <w:sz w:val="28"/>
              </w:rPr>
              <w:t xml:space="preserve"> </w:t>
            </w:r>
            <w:r w:rsidRPr="00F352DB">
              <w:rPr>
                <w:rFonts w:ascii="Garamond" w:hAnsi="Garamond" w:cs="Times New Roman"/>
                <w:sz w:val="28"/>
              </w:rPr>
              <w:t>is</w:t>
            </w:r>
            <w:r w:rsidRPr="00F352DB">
              <w:rPr>
                <w:rFonts w:ascii="Garamond" w:hAnsi="Garamond" w:cs="Times New Roman"/>
                <w:i/>
                <w:sz w:val="28"/>
              </w:rPr>
              <w:t xml:space="preserve"> most surely </w:t>
            </w:r>
            <w:r w:rsidRPr="00F352DB">
              <w:rPr>
                <w:rFonts w:ascii="Garamond" w:hAnsi="Garamond" w:cs="Times New Roman"/>
                <w:sz w:val="28"/>
              </w:rPr>
              <w:t>the Avenger of all such.</w:t>
            </w:r>
          </w:p>
        </w:tc>
        <w:tc>
          <w:tcPr>
            <w:tcW w:w="0" w:type="auto"/>
          </w:tcPr>
          <w:p w14:paraId="7A7A07D4" w14:textId="77777777" w:rsidR="00151FC9" w:rsidRPr="002D73DD" w:rsidRDefault="00151FC9" w:rsidP="00DB60C3">
            <w:pPr>
              <w:pStyle w:val="ListParagraph"/>
              <w:ind w:left="0"/>
              <w:rPr>
                <w:rFonts w:ascii="Garamond" w:hAnsi="Garamond" w:cs="Times New Roman"/>
                <w:sz w:val="20"/>
                <w:szCs w:val="20"/>
              </w:rPr>
            </w:pPr>
          </w:p>
        </w:tc>
      </w:tr>
      <w:tr w:rsidR="00151FC9" w:rsidRPr="00F352DB" w14:paraId="0E4BDFE5" w14:textId="77777777" w:rsidTr="000A5AB7">
        <w:tc>
          <w:tcPr>
            <w:tcW w:w="4253" w:type="dxa"/>
          </w:tcPr>
          <w:p w14:paraId="17CDFA79" w14:textId="77777777" w:rsidR="00151FC9" w:rsidRPr="00482740" w:rsidRDefault="00151FC9" w:rsidP="00DB60C3">
            <w:pPr>
              <w:pStyle w:val="CM3"/>
              <w:widowControl/>
              <w:spacing w:line="240" w:lineRule="auto"/>
              <w:ind w:firstLine="227"/>
              <w:contextualSpacing/>
              <w:jc w:val="both"/>
              <w:rPr>
                <w:rFonts w:ascii="Garamond" w:hAnsi="Garamond"/>
                <w:sz w:val="28"/>
                <w:szCs w:val="28"/>
              </w:rPr>
            </w:pPr>
            <w:r w:rsidRPr="00482740">
              <w:rPr>
                <w:rFonts w:ascii="Garamond" w:hAnsi="Garamond"/>
                <w:sz w:val="28"/>
                <w:szCs w:val="28"/>
              </w:rPr>
              <w:t xml:space="preserve">[87] </w:t>
            </w:r>
            <w:r w:rsidRPr="00482740">
              <w:rPr>
                <w:rFonts w:ascii="Garamond" w:hAnsi="Garamond"/>
                <w:i/>
                <w:sz w:val="28"/>
                <w:szCs w:val="28"/>
              </w:rPr>
              <w:t>Q.</w:t>
            </w:r>
            <w:r w:rsidRPr="00482740">
              <w:rPr>
                <w:rFonts w:ascii="Garamond" w:hAnsi="Garamond"/>
                <w:sz w:val="28"/>
                <w:szCs w:val="28"/>
              </w:rPr>
              <w:t xml:space="preserve"> </w:t>
            </w:r>
            <w:proofErr w:type="spellStart"/>
            <w:r w:rsidRPr="00482740">
              <w:rPr>
                <w:rFonts w:ascii="Garamond" w:hAnsi="Garamond"/>
                <w:sz w:val="28"/>
                <w:szCs w:val="28"/>
              </w:rPr>
              <w:t>Cre’n</w:t>
            </w:r>
            <w:proofErr w:type="spellEnd"/>
            <w:r w:rsidRPr="00482740">
              <w:rPr>
                <w:rFonts w:ascii="Garamond" w:hAnsi="Garamond"/>
                <w:sz w:val="28"/>
                <w:szCs w:val="28"/>
              </w:rPr>
              <w:t xml:space="preserve"> </w:t>
            </w:r>
            <w:proofErr w:type="spellStart"/>
            <w:r w:rsidRPr="00482740">
              <w:rPr>
                <w:rFonts w:ascii="Garamond" w:hAnsi="Garamond"/>
                <w:sz w:val="28"/>
                <w:szCs w:val="28"/>
              </w:rPr>
              <w:t>sarey</w:t>
            </w:r>
            <w:proofErr w:type="spellEnd"/>
            <w:r w:rsidRPr="00482740">
              <w:rPr>
                <w:rFonts w:ascii="Garamond" w:hAnsi="Garamond"/>
                <w:sz w:val="28"/>
                <w:szCs w:val="28"/>
              </w:rPr>
              <w:t xml:space="preserve"> </w:t>
            </w:r>
            <w:proofErr w:type="spellStart"/>
            <w:r w:rsidRPr="00482740">
              <w:rPr>
                <w:rFonts w:ascii="Garamond" w:hAnsi="Garamond"/>
                <w:sz w:val="28"/>
                <w:szCs w:val="28"/>
              </w:rPr>
              <w:t>t’ain</w:t>
            </w:r>
            <w:proofErr w:type="spellEnd"/>
            <w:r w:rsidRPr="00482740">
              <w:rPr>
                <w:rFonts w:ascii="Garamond" w:hAnsi="Garamond"/>
                <w:sz w:val="28"/>
                <w:szCs w:val="28"/>
              </w:rPr>
              <w:t xml:space="preserve"> </w:t>
            </w:r>
            <w:proofErr w:type="spellStart"/>
            <w:r w:rsidRPr="00482740">
              <w:rPr>
                <w:rFonts w:ascii="Garamond" w:hAnsi="Garamond"/>
                <w:sz w:val="28"/>
                <w:szCs w:val="28"/>
              </w:rPr>
              <w:t>dy</w:t>
            </w:r>
            <w:proofErr w:type="spellEnd"/>
            <w:r w:rsidRPr="00482740">
              <w:rPr>
                <w:rFonts w:ascii="Garamond" w:hAnsi="Garamond"/>
                <w:sz w:val="28"/>
                <w:szCs w:val="28"/>
              </w:rPr>
              <w:t xml:space="preserve"> </w:t>
            </w:r>
            <w:proofErr w:type="spellStart"/>
            <w:r w:rsidRPr="00482740">
              <w:rPr>
                <w:rFonts w:ascii="Garamond" w:hAnsi="Garamond"/>
                <w:sz w:val="28"/>
                <w:szCs w:val="28"/>
              </w:rPr>
              <w:t>reall</w:t>
            </w:r>
            <w:proofErr w:type="spellEnd"/>
            <w:r w:rsidRPr="00482740">
              <w:rPr>
                <w:rFonts w:ascii="Garamond" w:hAnsi="Garamond"/>
                <w:sz w:val="28"/>
                <w:szCs w:val="28"/>
              </w:rPr>
              <w:t xml:space="preserve"> y </w:t>
            </w:r>
            <w:proofErr w:type="spellStart"/>
            <w:r w:rsidRPr="00482740">
              <w:rPr>
                <w:rFonts w:ascii="Garamond" w:hAnsi="Garamond"/>
                <w:sz w:val="28"/>
                <w:szCs w:val="28"/>
              </w:rPr>
              <w:t>Leih</w:t>
            </w:r>
            <w:proofErr w:type="spellEnd"/>
            <w:r w:rsidRPr="00482740">
              <w:rPr>
                <w:rFonts w:ascii="Garamond" w:hAnsi="Garamond"/>
                <w:sz w:val="28"/>
                <w:szCs w:val="28"/>
              </w:rPr>
              <w:t xml:space="preserve"> </w:t>
            </w:r>
            <w:proofErr w:type="spellStart"/>
            <w:r w:rsidRPr="00482740">
              <w:rPr>
                <w:rFonts w:ascii="Garamond" w:hAnsi="Garamond"/>
                <w:sz w:val="28"/>
                <w:szCs w:val="28"/>
              </w:rPr>
              <w:t>shoh</w:t>
            </w:r>
            <w:proofErr w:type="spellEnd"/>
            <w:r w:rsidRPr="00482740">
              <w:rPr>
                <w:rFonts w:ascii="Garamond" w:hAnsi="Garamond"/>
                <w:i/>
                <w:sz w:val="28"/>
                <w:szCs w:val="28"/>
              </w:rPr>
              <w:t> </w:t>
            </w:r>
            <w:r w:rsidRPr="00482740">
              <w:rPr>
                <w:rFonts w:ascii="Garamond" w:hAnsi="Garamond"/>
                <w:sz w:val="28"/>
                <w:szCs w:val="28"/>
              </w:rPr>
              <w:t xml:space="preserve">? </w:t>
            </w:r>
          </w:p>
        </w:tc>
        <w:tc>
          <w:tcPr>
            <w:tcW w:w="3854" w:type="dxa"/>
          </w:tcPr>
          <w:p w14:paraId="540EAFC0" w14:textId="77777777" w:rsidR="00151FC9" w:rsidRPr="00F352DB" w:rsidRDefault="00151FC9"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required of us that we may keep this Law ?</w:t>
            </w:r>
          </w:p>
        </w:tc>
        <w:tc>
          <w:tcPr>
            <w:tcW w:w="0" w:type="auto"/>
          </w:tcPr>
          <w:p w14:paraId="527930A4" w14:textId="77777777" w:rsidR="00151FC9" w:rsidRPr="002D73DD" w:rsidRDefault="00151FC9" w:rsidP="00DB60C3">
            <w:pPr>
              <w:pStyle w:val="ListParagraph"/>
              <w:ind w:left="0"/>
              <w:rPr>
                <w:rFonts w:ascii="Garamond" w:hAnsi="Garamond" w:cs="Times New Roman"/>
                <w:sz w:val="20"/>
                <w:szCs w:val="20"/>
              </w:rPr>
            </w:pPr>
          </w:p>
        </w:tc>
      </w:tr>
      <w:tr w:rsidR="008D4812" w:rsidRPr="00F352DB" w14:paraId="17F5E33C" w14:textId="77777777" w:rsidTr="000A5AB7">
        <w:tc>
          <w:tcPr>
            <w:tcW w:w="4253" w:type="dxa"/>
          </w:tcPr>
          <w:p w14:paraId="0FD8FF47" w14:textId="77777777" w:rsidR="00151FC9" w:rsidRPr="00482740" w:rsidRDefault="00151FC9" w:rsidP="00DB60C3">
            <w:pPr>
              <w:pStyle w:val="Default"/>
              <w:widowControl/>
              <w:ind w:firstLine="227"/>
              <w:contextualSpacing/>
              <w:jc w:val="both"/>
              <w:rPr>
                <w:rFonts w:ascii="Garamond" w:hAnsi="Garamond"/>
                <w:sz w:val="28"/>
                <w:szCs w:val="28"/>
              </w:rPr>
            </w:pPr>
            <w:r w:rsidRPr="00482740">
              <w:rPr>
                <w:rFonts w:ascii="Garamond" w:hAnsi="Garamond"/>
                <w:i/>
                <w:color w:val="auto"/>
                <w:sz w:val="28"/>
                <w:szCs w:val="28"/>
              </w:rPr>
              <w:t xml:space="preserve">A. </w:t>
            </w:r>
            <w:proofErr w:type="spellStart"/>
            <w:r w:rsidRPr="00482740">
              <w:rPr>
                <w:rFonts w:ascii="Garamond" w:hAnsi="Garamond"/>
                <w:color w:val="auto"/>
                <w:sz w:val="28"/>
                <w:szCs w:val="28"/>
              </w:rPr>
              <w:t>Te’n</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Currym</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ayd</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dy</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ve</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kiarralagh</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ayns</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dty</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stayd</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dy</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vod</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oo</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beaghey</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fegooish</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raadjin</w:t>
            </w:r>
            <w:proofErr w:type="spellEnd"/>
            <w:r w:rsidRPr="00482740">
              <w:rPr>
                <w:rFonts w:ascii="Garamond" w:hAnsi="Garamond"/>
                <w:color w:val="auto"/>
                <w:sz w:val="28"/>
                <w:szCs w:val="28"/>
              </w:rPr>
              <w:t xml:space="preserve"> </w:t>
            </w:r>
            <w:proofErr w:type="spellStart"/>
            <w:r w:rsidRPr="00482740">
              <w:rPr>
                <w:rFonts w:ascii="Garamond" w:hAnsi="Garamond"/>
                <w:color w:val="auto"/>
                <w:sz w:val="28"/>
                <w:szCs w:val="28"/>
              </w:rPr>
              <w:t>Niau-lowal</w:t>
            </w:r>
            <w:proofErr w:type="spellEnd"/>
            <w:r w:rsidRPr="00482740">
              <w:rPr>
                <w:rFonts w:ascii="Garamond" w:hAnsi="Garamond"/>
                <w:color w:val="auto"/>
                <w:sz w:val="28"/>
                <w:szCs w:val="28"/>
              </w:rPr>
              <w:t xml:space="preserve"> y </w:t>
            </w:r>
            <w:proofErr w:type="spellStart"/>
            <w:r w:rsidRPr="00482740">
              <w:rPr>
                <w:rFonts w:ascii="Garamond" w:hAnsi="Garamond"/>
                <w:color w:val="auto"/>
                <w:sz w:val="28"/>
                <w:szCs w:val="28"/>
              </w:rPr>
              <w:t>ghoal</w:t>
            </w:r>
            <w:proofErr w:type="spellEnd"/>
            <w:r w:rsidRPr="00482740">
              <w:rPr>
                <w:rFonts w:ascii="Garamond" w:hAnsi="Garamond"/>
                <w:color w:val="auto"/>
                <w:sz w:val="28"/>
                <w:szCs w:val="28"/>
              </w:rPr>
              <w:t xml:space="preserve">. </w:t>
            </w:r>
          </w:p>
        </w:tc>
        <w:tc>
          <w:tcPr>
            <w:tcW w:w="3854" w:type="dxa"/>
          </w:tcPr>
          <w:p w14:paraId="12C60B48" w14:textId="77777777" w:rsidR="00151FC9" w:rsidRPr="00F352DB" w:rsidRDefault="00151FC9" w:rsidP="00DB60C3">
            <w:pPr>
              <w:pStyle w:val="ListParagraph"/>
              <w:ind w:left="0" w:firstLine="227"/>
              <w:jc w:val="both"/>
              <w:rPr>
                <w:rFonts w:ascii="Garamond" w:hAnsi="Garamond" w:cs="Times New Roman"/>
                <w:i/>
                <w:sz w:val="28"/>
              </w:rPr>
            </w:pPr>
            <w:r w:rsidRPr="00F352DB">
              <w:rPr>
                <w:rFonts w:ascii="Garamond" w:hAnsi="Garamond" w:cs="Times New Roman"/>
                <w:sz w:val="28"/>
              </w:rPr>
              <w:t>A. It is your Duty to be diligent</w:t>
            </w:r>
            <w:r w:rsidRPr="00F352DB">
              <w:rPr>
                <w:rFonts w:ascii="Garamond" w:hAnsi="Garamond" w:cs="Times New Roman"/>
                <w:i/>
                <w:sz w:val="28"/>
              </w:rPr>
              <w:t xml:space="preserve"> in your Calling, that you may be able to live without taking unlawful Ways. </w:t>
            </w:r>
          </w:p>
        </w:tc>
        <w:tc>
          <w:tcPr>
            <w:tcW w:w="0" w:type="auto"/>
          </w:tcPr>
          <w:p w14:paraId="52AB7D61" w14:textId="77777777" w:rsidR="00151FC9" w:rsidRPr="002D73DD" w:rsidRDefault="00151FC9" w:rsidP="00DB60C3">
            <w:pPr>
              <w:pStyle w:val="ListParagraph"/>
              <w:ind w:left="0"/>
              <w:rPr>
                <w:rFonts w:ascii="Garamond" w:hAnsi="Garamond" w:cs="Times New Roman"/>
                <w:sz w:val="20"/>
                <w:szCs w:val="20"/>
              </w:rPr>
            </w:pPr>
          </w:p>
        </w:tc>
      </w:tr>
      <w:tr w:rsidR="00E6118C" w:rsidRPr="00F352DB" w14:paraId="01BFEC0D" w14:textId="77777777" w:rsidTr="000A5AB7">
        <w:tc>
          <w:tcPr>
            <w:tcW w:w="4253" w:type="dxa"/>
          </w:tcPr>
          <w:p w14:paraId="4F1B24FA" w14:textId="77777777" w:rsidR="00E6118C" w:rsidRPr="00604BD5" w:rsidRDefault="00E6118C" w:rsidP="00DB60C3">
            <w:pPr>
              <w:pStyle w:val="Default"/>
              <w:widowControl/>
              <w:ind w:firstLine="227"/>
              <w:contextualSpacing/>
              <w:jc w:val="both"/>
              <w:rPr>
                <w:rFonts w:ascii="Garamond" w:hAnsi="Garamond"/>
                <w:sz w:val="28"/>
                <w:szCs w:val="28"/>
              </w:rPr>
            </w:pPr>
            <w:r w:rsidRPr="00604BD5">
              <w:rPr>
                <w:rFonts w:ascii="Garamond" w:hAnsi="Garamond"/>
                <w:color w:val="auto"/>
                <w:sz w:val="28"/>
                <w:szCs w:val="28"/>
              </w:rPr>
              <w:t xml:space="preserve">Dy </w:t>
            </w:r>
            <w:proofErr w:type="spellStart"/>
            <w:r w:rsidRPr="00604BD5">
              <w:rPr>
                <w:rFonts w:ascii="Garamond" w:hAnsi="Garamond"/>
                <w:color w:val="auto"/>
                <w:sz w:val="28"/>
                <w:szCs w:val="28"/>
              </w:rPr>
              <w:t>ve</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dy</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Stioort</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mie</w:t>
            </w:r>
            <w:proofErr w:type="spellEnd"/>
            <w:r w:rsidRPr="00604BD5">
              <w:rPr>
                <w:rFonts w:ascii="Garamond" w:hAnsi="Garamond"/>
                <w:color w:val="auto"/>
                <w:sz w:val="28"/>
                <w:szCs w:val="28"/>
              </w:rPr>
              <w:t xml:space="preserve"> er </w:t>
            </w:r>
            <w:proofErr w:type="spellStart"/>
            <w:r w:rsidRPr="00604BD5">
              <w:rPr>
                <w:rFonts w:ascii="Garamond" w:hAnsi="Garamond"/>
                <w:color w:val="auto"/>
                <w:sz w:val="28"/>
                <w:szCs w:val="28"/>
              </w:rPr>
              <w:t>ny</w:t>
            </w:r>
            <w:proofErr w:type="spellEnd"/>
            <w:r w:rsidRPr="00604BD5">
              <w:rPr>
                <w:rFonts w:ascii="Garamond" w:hAnsi="Garamond"/>
                <w:color w:val="auto"/>
                <w:sz w:val="28"/>
                <w:szCs w:val="28"/>
              </w:rPr>
              <w:t xml:space="preserve"> ta </w:t>
            </w:r>
            <w:proofErr w:type="spellStart"/>
            <w:r w:rsidRPr="00604BD5">
              <w:rPr>
                <w:rFonts w:ascii="Garamond" w:hAnsi="Garamond"/>
                <w:color w:val="auto"/>
                <w:sz w:val="28"/>
                <w:szCs w:val="28"/>
              </w:rPr>
              <w:t>Jee</w:t>
            </w:r>
            <w:proofErr w:type="spellEnd"/>
            <w:r w:rsidRPr="00604BD5">
              <w:rPr>
                <w:rFonts w:ascii="Garamond" w:hAnsi="Garamond"/>
                <w:color w:val="auto"/>
                <w:sz w:val="28"/>
                <w:szCs w:val="28"/>
              </w:rPr>
              <w:t xml:space="preserve"> er chur </w:t>
            </w:r>
            <w:proofErr w:type="spellStart"/>
            <w:r w:rsidRPr="00604BD5">
              <w:rPr>
                <w:rFonts w:ascii="Garamond" w:hAnsi="Garamond"/>
                <w:color w:val="auto"/>
                <w:sz w:val="28"/>
                <w:szCs w:val="28"/>
              </w:rPr>
              <w:t>dhyt</w:t>
            </w:r>
            <w:proofErr w:type="spellEnd"/>
            <w:r w:rsidRPr="00604BD5">
              <w:rPr>
                <w:rFonts w:ascii="Garamond" w:hAnsi="Garamond"/>
                <w:color w:val="auto"/>
                <w:sz w:val="28"/>
                <w:szCs w:val="28"/>
              </w:rPr>
              <w:t xml:space="preserve">, er </w:t>
            </w:r>
            <w:proofErr w:type="spellStart"/>
            <w:r w:rsidRPr="00604BD5">
              <w:rPr>
                <w:rFonts w:ascii="Garamond" w:hAnsi="Garamond"/>
                <w:color w:val="auto"/>
                <w:sz w:val="28"/>
                <w:szCs w:val="28"/>
              </w:rPr>
              <w:t>aggle</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lurg</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dhyt</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ve</w:t>
            </w:r>
            <w:proofErr w:type="spellEnd"/>
            <w:r w:rsidRPr="00604BD5">
              <w:rPr>
                <w:rFonts w:ascii="Garamond" w:hAnsi="Garamond"/>
                <w:color w:val="auto"/>
                <w:sz w:val="28"/>
                <w:szCs w:val="28"/>
              </w:rPr>
              <w:t xml:space="preserve"> er </w:t>
            </w:r>
            <w:proofErr w:type="spellStart"/>
            <w:r w:rsidRPr="00604BD5">
              <w:rPr>
                <w:rFonts w:ascii="Garamond" w:hAnsi="Garamond"/>
                <w:color w:val="auto"/>
                <w:sz w:val="28"/>
                <w:szCs w:val="28"/>
              </w:rPr>
              <w:t>gummal</w:t>
            </w:r>
            <w:proofErr w:type="spellEnd"/>
            <w:r>
              <w:rPr>
                <w:rStyle w:val="FootnoteReference"/>
                <w:rFonts w:ascii="Garamond" w:hAnsi="Garamond"/>
                <w:color w:val="auto"/>
                <w:sz w:val="28"/>
                <w:szCs w:val="28"/>
              </w:rPr>
              <w:footnoteReference w:id="48"/>
            </w:r>
            <w:r w:rsidRPr="00604BD5">
              <w:rPr>
                <w:rFonts w:ascii="Garamond" w:hAnsi="Garamond"/>
                <w:color w:val="auto"/>
                <w:sz w:val="28"/>
                <w:szCs w:val="28"/>
              </w:rPr>
              <w:t xml:space="preserve"> eh, </w:t>
            </w:r>
            <w:proofErr w:type="spellStart"/>
            <w:r w:rsidRPr="00604BD5">
              <w:rPr>
                <w:rFonts w:ascii="Garamond" w:hAnsi="Garamond"/>
                <w:color w:val="auto"/>
                <w:sz w:val="28"/>
                <w:szCs w:val="28"/>
              </w:rPr>
              <w:t>dy</w:t>
            </w:r>
            <w:proofErr w:type="spellEnd"/>
            <w:r w:rsidRPr="00604BD5">
              <w:rPr>
                <w:rFonts w:ascii="Garamond" w:hAnsi="Garamond"/>
                <w:color w:val="auto"/>
                <w:sz w:val="28"/>
                <w:szCs w:val="28"/>
              </w:rPr>
              <w:t xml:space="preserve"> bee </w:t>
            </w:r>
            <w:proofErr w:type="spellStart"/>
            <w:r w:rsidRPr="00604BD5">
              <w:rPr>
                <w:rFonts w:ascii="Garamond" w:hAnsi="Garamond"/>
                <w:color w:val="auto"/>
                <w:sz w:val="28"/>
                <w:szCs w:val="28"/>
              </w:rPr>
              <w:t>oo</w:t>
            </w:r>
            <w:proofErr w:type="spellEnd"/>
            <w:r w:rsidRPr="00604BD5">
              <w:rPr>
                <w:rFonts w:ascii="Garamond" w:hAnsi="Garamond"/>
                <w:color w:val="auto"/>
                <w:sz w:val="28"/>
                <w:szCs w:val="28"/>
              </w:rPr>
              <w:t xml:space="preserve"> er </w:t>
            </w:r>
            <w:proofErr w:type="spellStart"/>
            <w:r w:rsidRPr="00604BD5">
              <w:rPr>
                <w:rFonts w:ascii="Garamond" w:hAnsi="Garamond"/>
                <w:color w:val="auto"/>
                <w:sz w:val="28"/>
                <w:szCs w:val="28"/>
              </w:rPr>
              <w:t>dy</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violagh</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dy</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veaghey</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liorish</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Foalsaght</w:t>
            </w:r>
            <w:proofErr w:type="spellEnd"/>
            <w:r w:rsidRPr="00604BD5">
              <w:rPr>
                <w:rFonts w:ascii="Garamond" w:hAnsi="Garamond"/>
                <w:color w:val="auto"/>
                <w:sz w:val="28"/>
                <w:szCs w:val="28"/>
              </w:rPr>
              <w:t xml:space="preserve">. </w:t>
            </w:r>
          </w:p>
        </w:tc>
        <w:tc>
          <w:tcPr>
            <w:tcW w:w="3854" w:type="dxa"/>
          </w:tcPr>
          <w:p w14:paraId="5F665CCA" w14:textId="77777777" w:rsidR="00E6118C" w:rsidRPr="00F352DB" w:rsidRDefault="00E6118C" w:rsidP="00DB60C3">
            <w:pPr>
              <w:pStyle w:val="ListParagraph"/>
              <w:ind w:left="0" w:firstLine="227"/>
              <w:jc w:val="both"/>
              <w:rPr>
                <w:rFonts w:ascii="Garamond" w:hAnsi="Garamond" w:cs="Times New Roman"/>
                <w:sz w:val="28"/>
              </w:rPr>
            </w:pPr>
            <w:r w:rsidRPr="00F352DB">
              <w:rPr>
                <w:rFonts w:ascii="Garamond" w:hAnsi="Garamond" w:cs="Times New Roman"/>
                <w:sz w:val="28"/>
              </w:rPr>
              <w:t xml:space="preserve">To be a good Husband of what God hath given you, </w:t>
            </w:r>
            <w:r w:rsidRPr="00F352DB">
              <w:rPr>
                <w:rFonts w:ascii="Garamond" w:hAnsi="Garamond" w:cs="Times New Roman"/>
                <w:i/>
                <w:sz w:val="28"/>
              </w:rPr>
              <w:t xml:space="preserve">lest having </w:t>
            </w:r>
            <w:proofErr w:type="spellStart"/>
            <w:r w:rsidRPr="00F352DB">
              <w:rPr>
                <w:rFonts w:ascii="Garamond" w:hAnsi="Garamond" w:cs="Times New Roman"/>
                <w:i/>
                <w:sz w:val="28"/>
              </w:rPr>
              <w:t>squandred</w:t>
            </w:r>
            <w:proofErr w:type="spellEnd"/>
            <w:r w:rsidRPr="00F352DB">
              <w:rPr>
                <w:rFonts w:ascii="Garamond" w:hAnsi="Garamond" w:cs="Times New Roman"/>
                <w:i/>
                <w:sz w:val="28"/>
              </w:rPr>
              <w:t xml:space="preserve"> it, you be tempted to live by Deceit.</w:t>
            </w:r>
          </w:p>
        </w:tc>
        <w:tc>
          <w:tcPr>
            <w:tcW w:w="0" w:type="auto"/>
          </w:tcPr>
          <w:p w14:paraId="7502A6A5" w14:textId="77777777" w:rsidR="00E6118C" w:rsidRPr="002D73DD" w:rsidRDefault="00E6118C" w:rsidP="00DB60C3">
            <w:pPr>
              <w:pStyle w:val="ListParagraph"/>
              <w:ind w:left="0"/>
              <w:rPr>
                <w:rFonts w:ascii="Garamond" w:hAnsi="Garamond" w:cs="Times New Roman"/>
                <w:sz w:val="20"/>
                <w:szCs w:val="20"/>
              </w:rPr>
            </w:pPr>
          </w:p>
        </w:tc>
      </w:tr>
      <w:tr w:rsidR="00E6118C" w:rsidRPr="00F352DB" w14:paraId="3E89AF31" w14:textId="77777777" w:rsidTr="000A5AB7">
        <w:tc>
          <w:tcPr>
            <w:tcW w:w="4253" w:type="dxa"/>
          </w:tcPr>
          <w:p w14:paraId="3ACF559C" w14:textId="77777777" w:rsidR="00E6118C" w:rsidRPr="00604BD5" w:rsidRDefault="00E6118C" w:rsidP="00DB60C3">
            <w:pPr>
              <w:pStyle w:val="Default"/>
              <w:widowControl/>
              <w:ind w:firstLine="227"/>
              <w:contextualSpacing/>
              <w:jc w:val="both"/>
              <w:rPr>
                <w:rFonts w:ascii="Garamond" w:hAnsi="Garamond"/>
                <w:i/>
                <w:sz w:val="28"/>
                <w:szCs w:val="28"/>
              </w:rPr>
            </w:pPr>
            <w:r w:rsidRPr="00604BD5">
              <w:rPr>
                <w:rFonts w:ascii="Garamond" w:hAnsi="Garamond"/>
                <w:color w:val="auto"/>
                <w:sz w:val="28"/>
                <w:szCs w:val="28"/>
              </w:rPr>
              <w:t xml:space="preserve">Dy </w:t>
            </w:r>
            <w:proofErr w:type="spellStart"/>
            <w:r w:rsidRPr="00604BD5">
              <w:rPr>
                <w:rFonts w:ascii="Garamond" w:hAnsi="Garamond"/>
                <w:color w:val="auto"/>
                <w:sz w:val="28"/>
                <w:szCs w:val="28"/>
              </w:rPr>
              <w:t>ve</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booiagh</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lesh</w:t>
            </w:r>
            <w:proofErr w:type="spellEnd"/>
            <w:r w:rsidRPr="00604BD5">
              <w:rPr>
                <w:rFonts w:ascii="Garamond" w:hAnsi="Garamond"/>
                <w:color w:val="auto"/>
                <w:sz w:val="28"/>
                <w:szCs w:val="28"/>
              </w:rPr>
              <w:t xml:space="preserve"> y </w:t>
            </w:r>
            <w:proofErr w:type="spellStart"/>
            <w:r w:rsidRPr="00604BD5">
              <w:rPr>
                <w:rFonts w:ascii="Garamond" w:hAnsi="Garamond"/>
                <w:color w:val="auto"/>
                <w:sz w:val="28"/>
                <w:szCs w:val="28"/>
              </w:rPr>
              <w:t>stayd</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t’ow</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ayn</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credjal</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dy</w:t>
            </w:r>
            <w:proofErr w:type="spellEnd"/>
            <w:r w:rsidRPr="00604BD5">
              <w:rPr>
                <w:rFonts w:ascii="Garamond" w:hAnsi="Garamond"/>
                <w:color w:val="auto"/>
                <w:sz w:val="28"/>
                <w:szCs w:val="28"/>
              </w:rPr>
              <w:t xml:space="preserve"> </w:t>
            </w:r>
            <w:proofErr w:type="spellStart"/>
            <w:r w:rsidRPr="00604BD5">
              <w:rPr>
                <w:rFonts w:ascii="Garamond" w:hAnsi="Garamond"/>
                <w:color w:val="auto"/>
                <w:sz w:val="28"/>
                <w:szCs w:val="28"/>
              </w:rPr>
              <w:t>vel</w:t>
            </w:r>
            <w:proofErr w:type="spellEnd"/>
            <w:r w:rsidRPr="00604BD5">
              <w:rPr>
                <w:rFonts w:ascii="Garamond" w:hAnsi="Garamond"/>
                <w:color w:val="auto"/>
                <w:sz w:val="28"/>
                <w:szCs w:val="28"/>
              </w:rPr>
              <w:t xml:space="preserve"> </w:t>
            </w:r>
            <w:r w:rsidRPr="00604BD5">
              <w:rPr>
                <w:rFonts w:ascii="Garamond" w:hAnsi="Garamond"/>
                <w:i/>
                <w:color w:val="auto"/>
                <w:sz w:val="28"/>
                <w:szCs w:val="28"/>
              </w:rPr>
              <w:t xml:space="preserve">red beg </w:t>
            </w:r>
            <w:proofErr w:type="spellStart"/>
            <w:r w:rsidRPr="00604BD5">
              <w:rPr>
                <w:rFonts w:ascii="Garamond" w:hAnsi="Garamond"/>
                <w:i/>
                <w:color w:val="auto"/>
                <w:sz w:val="28"/>
                <w:szCs w:val="28"/>
              </w:rPr>
              <w:t>ny</w:t>
            </w:r>
            <w:proofErr w:type="spellEnd"/>
            <w:r w:rsidRPr="00604BD5">
              <w:rPr>
                <w:rFonts w:ascii="Garamond" w:hAnsi="Garamond"/>
                <w:i/>
                <w:color w:val="auto"/>
                <w:sz w:val="28"/>
                <w:szCs w:val="28"/>
              </w:rPr>
              <w:t xml:space="preserve"> share </w:t>
            </w:r>
            <w:proofErr w:type="spellStart"/>
            <w:r w:rsidRPr="00604BD5">
              <w:rPr>
                <w:rFonts w:ascii="Garamond" w:hAnsi="Garamond"/>
                <w:i/>
                <w:color w:val="auto"/>
                <w:sz w:val="28"/>
                <w:szCs w:val="28"/>
              </w:rPr>
              <w:t>lesh</w:t>
            </w:r>
            <w:proofErr w:type="spellEnd"/>
            <w:r w:rsidRPr="00604BD5">
              <w:rPr>
                <w:rFonts w:ascii="Garamond" w:hAnsi="Garamond"/>
                <w:i/>
                <w:color w:val="auto"/>
                <w:sz w:val="28"/>
                <w:szCs w:val="28"/>
              </w:rPr>
              <w:t xml:space="preserve"> </w:t>
            </w:r>
            <w:proofErr w:type="spellStart"/>
            <w:r w:rsidRPr="00604BD5">
              <w:rPr>
                <w:rFonts w:ascii="Garamond" w:hAnsi="Garamond"/>
                <w:i/>
                <w:color w:val="auto"/>
                <w:sz w:val="28"/>
                <w:szCs w:val="28"/>
              </w:rPr>
              <w:t>Cairys</w:t>
            </w:r>
            <w:proofErr w:type="spellEnd"/>
            <w:r w:rsidRPr="00604BD5">
              <w:rPr>
                <w:rFonts w:ascii="Garamond" w:hAnsi="Garamond"/>
                <w:i/>
                <w:color w:val="auto"/>
                <w:sz w:val="28"/>
                <w:szCs w:val="28"/>
              </w:rPr>
              <w:t xml:space="preserve"> </w:t>
            </w:r>
            <w:proofErr w:type="spellStart"/>
            <w:r w:rsidRPr="00604BD5">
              <w:rPr>
                <w:rFonts w:ascii="Garamond" w:hAnsi="Garamond"/>
                <w:i/>
                <w:color w:val="auto"/>
                <w:sz w:val="28"/>
                <w:szCs w:val="28"/>
              </w:rPr>
              <w:t>ny</w:t>
            </w:r>
            <w:proofErr w:type="spellEnd"/>
            <w:r w:rsidRPr="00604BD5">
              <w:rPr>
                <w:rFonts w:ascii="Garamond" w:hAnsi="Garamond"/>
                <w:i/>
                <w:color w:val="auto"/>
                <w:sz w:val="28"/>
                <w:szCs w:val="28"/>
              </w:rPr>
              <w:t xml:space="preserve"> </w:t>
            </w:r>
            <w:proofErr w:type="spellStart"/>
            <w:r w:rsidRPr="00604BD5">
              <w:rPr>
                <w:rFonts w:ascii="Garamond" w:hAnsi="Garamond"/>
                <w:i/>
                <w:color w:val="auto"/>
                <w:sz w:val="28"/>
                <w:szCs w:val="28"/>
              </w:rPr>
              <w:t>cheet</w:t>
            </w:r>
            <w:proofErr w:type="spellEnd"/>
            <w:r>
              <w:rPr>
                <w:rFonts w:ascii="Garamond" w:hAnsi="Garamond"/>
                <w:i/>
                <w:color w:val="auto"/>
                <w:sz w:val="28"/>
                <w:szCs w:val="28"/>
              </w:rPr>
              <w:t xml:space="preserve"> </w:t>
            </w:r>
            <w:proofErr w:type="spellStart"/>
            <w:r w:rsidRPr="00604BD5">
              <w:rPr>
                <w:rFonts w:ascii="Garamond" w:hAnsi="Garamond"/>
                <w:i/>
                <w:color w:val="auto"/>
                <w:sz w:val="28"/>
                <w:szCs w:val="28"/>
              </w:rPr>
              <w:t>stiagh</w:t>
            </w:r>
            <w:proofErr w:type="spellEnd"/>
            <w:r w:rsidRPr="00604BD5">
              <w:rPr>
                <w:rFonts w:ascii="Garamond" w:hAnsi="Garamond"/>
                <w:i/>
                <w:color w:val="auto"/>
                <w:sz w:val="28"/>
                <w:szCs w:val="28"/>
              </w:rPr>
              <w:t xml:space="preserve"> </w:t>
            </w:r>
            <w:proofErr w:type="spellStart"/>
            <w:r w:rsidRPr="00604BD5">
              <w:rPr>
                <w:rFonts w:ascii="Garamond" w:hAnsi="Garamond"/>
                <w:i/>
                <w:color w:val="auto"/>
                <w:sz w:val="28"/>
                <w:szCs w:val="28"/>
              </w:rPr>
              <w:t>mooar</w:t>
            </w:r>
            <w:proofErr w:type="spellEnd"/>
            <w:r w:rsidRPr="00604BD5">
              <w:rPr>
                <w:rFonts w:ascii="Garamond" w:hAnsi="Garamond"/>
                <w:i/>
                <w:color w:val="auto"/>
                <w:sz w:val="28"/>
                <w:szCs w:val="28"/>
              </w:rPr>
              <w:t xml:space="preserve"> </w:t>
            </w:r>
            <w:proofErr w:type="spellStart"/>
            <w:r w:rsidRPr="00604BD5">
              <w:rPr>
                <w:rFonts w:ascii="Garamond" w:hAnsi="Garamond"/>
                <w:i/>
                <w:color w:val="auto"/>
                <w:sz w:val="28"/>
                <w:szCs w:val="28"/>
              </w:rPr>
              <w:t>lesh</w:t>
            </w:r>
            <w:proofErr w:type="spellEnd"/>
            <w:r w:rsidRPr="00604BD5">
              <w:rPr>
                <w:rFonts w:ascii="Garamond" w:hAnsi="Garamond"/>
                <w:i/>
                <w:color w:val="auto"/>
                <w:sz w:val="28"/>
                <w:szCs w:val="28"/>
              </w:rPr>
              <w:t xml:space="preserve"> </w:t>
            </w:r>
            <w:proofErr w:type="spellStart"/>
            <w:r w:rsidRPr="00604BD5">
              <w:rPr>
                <w:rFonts w:ascii="Garamond" w:hAnsi="Garamond"/>
                <w:i/>
                <w:color w:val="auto"/>
                <w:sz w:val="28"/>
                <w:szCs w:val="28"/>
              </w:rPr>
              <w:t>aggair</w:t>
            </w:r>
            <w:proofErr w:type="spellEnd"/>
            <w:r w:rsidRPr="00604BD5">
              <w:rPr>
                <w:rFonts w:ascii="Garamond" w:hAnsi="Garamond"/>
                <w:i/>
                <w:color w:val="auto"/>
                <w:sz w:val="28"/>
                <w:szCs w:val="28"/>
              </w:rPr>
              <w:t xml:space="preserve">. </w:t>
            </w:r>
          </w:p>
        </w:tc>
        <w:tc>
          <w:tcPr>
            <w:tcW w:w="3854" w:type="dxa"/>
          </w:tcPr>
          <w:p w14:paraId="3F1425EE" w14:textId="77777777" w:rsidR="00E6118C" w:rsidRPr="00F352DB" w:rsidRDefault="00E6118C" w:rsidP="00DB60C3">
            <w:pPr>
              <w:pStyle w:val="ListParagraph"/>
              <w:ind w:left="0" w:firstLine="227"/>
              <w:jc w:val="both"/>
              <w:rPr>
                <w:rFonts w:ascii="Garamond" w:hAnsi="Garamond" w:cs="Times New Roman"/>
                <w:i/>
                <w:sz w:val="28"/>
              </w:rPr>
            </w:pPr>
            <w:r w:rsidRPr="00F352DB">
              <w:rPr>
                <w:rFonts w:ascii="Garamond" w:hAnsi="Garamond" w:cs="Times New Roman"/>
                <w:sz w:val="28"/>
              </w:rPr>
              <w:t>To be contented with your Condition ;</w:t>
            </w:r>
            <w:r w:rsidRPr="00F352DB">
              <w:rPr>
                <w:rFonts w:ascii="Garamond" w:hAnsi="Garamond" w:cs="Times New Roman"/>
                <w:i/>
                <w:sz w:val="28"/>
              </w:rPr>
              <w:t xml:space="preserve"> believing, that </w:t>
            </w:r>
            <w:r w:rsidRPr="00F352DB">
              <w:rPr>
                <w:rFonts w:ascii="Garamond" w:hAnsi="Garamond" w:cs="Times New Roman"/>
                <w:sz w:val="28"/>
              </w:rPr>
              <w:t>better is a little with Righteousness, than great Revenues without Right</w:t>
            </w:r>
            <w:r w:rsidRPr="00F352DB">
              <w:rPr>
                <w:rFonts w:ascii="Garamond" w:hAnsi="Garamond" w:cs="Times New Roman"/>
                <w:i/>
                <w:sz w:val="28"/>
              </w:rPr>
              <w:t>.</w:t>
            </w:r>
          </w:p>
        </w:tc>
        <w:tc>
          <w:tcPr>
            <w:tcW w:w="0" w:type="auto"/>
          </w:tcPr>
          <w:p w14:paraId="02FFE74B" w14:textId="77777777" w:rsidR="00E6118C" w:rsidRDefault="00E6118C" w:rsidP="00DB60C3">
            <w:pPr>
              <w:pStyle w:val="ListParagraph"/>
              <w:ind w:left="0"/>
              <w:rPr>
                <w:rFonts w:ascii="Garamond" w:hAnsi="Garamond" w:cs="Times New Roman"/>
                <w:sz w:val="20"/>
                <w:szCs w:val="20"/>
              </w:rPr>
            </w:pPr>
          </w:p>
          <w:p w14:paraId="2E58D4D4" w14:textId="77777777" w:rsidR="00E6118C" w:rsidRDefault="00E6118C" w:rsidP="00DB60C3">
            <w:pPr>
              <w:pStyle w:val="ListParagraph"/>
              <w:ind w:left="0"/>
              <w:rPr>
                <w:rFonts w:ascii="Garamond" w:hAnsi="Garamond" w:cs="Times New Roman"/>
                <w:sz w:val="20"/>
                <w:szCs w:val="20"/>
              </w:rPr>
            </w:pPr>
          </w:p>
          <w:p w14:paraId="20E9A5C8" w14:textId="77777777" w:rsidR="00E6118C" w:rsidRPr="002D73DD" w:rsidRDefault="00E6118C" w:rsidP="00DB60C3">
            <w:pPr>
              <w:pStyle w:val="ListParagraph"/>
              <w:ind w:left="0"/>
              <w:rPr>
                <w:rFonts w:ascii="Garamond" w:hAnsi="Garamond" w:cs="Times New Roman"/>
                <w:sz w:val="20"/>
                <w:szCs w:val="20"/>
              </w:rPr>
            </w:pPr>
            <w:r>
              <w:rPr>
                <w:rFonts w:ascii="Garamond" w:hAnsi="Garamond" w:cs="Times New Roman"/>
                <w:sz w:val="20"/>
                <w:szCs w:val="20"/>
              </w:rPr>
              <w:t>Prov. 16. 8.</w:t>
            </w:r>
          </w:p>
        </w:tc>
      </w:tr>
      <w:tr w:rsidR="00E6118C" w:rsidRPr="00F352DB" w14:paraId="2F910563" w14:textId="77777777" w:rsidTr="000A5AB7">
        <w:tc>
          <w:tcPr>
            <w:tcW w:w="4253" w:type="dxa"/>
          </w:tcPr>
          <w:p w14:paraId="4312B3DB" w14:textId="77777777" w:rsidR="00E6118C" w:rsidRPr="00604BD5" w:rsidRDefault="00E6118C" w:rsidP="00DB60C3">
            <w:pPr>
              <w:pStyle w:val="CM3"/>
              <w:widowControl/>
              <w:spacing w:line="240" w:lineRule="auto"/>
              <w:ind w:firstLine="227"/>
              <w:contextualSpacing/>
              <w:jc w:val="both"/>
              <w:rPr>
                <w:rFonts w:ascii="Garamond" w:hAnsi="Garamond"/>
                <w:sz w:val="28"/>
                <w:szCs w:val="28"/>
              </w:rPr>
            </w:pPr>
            <w:r w:rsidRPr="00604BD5">
              <w:rPr>
                <w:rFonts w:ascii="Garamond" w:hAnsi="Garamond"/>
                <w:sz w:val="28"/>
                <w:szCs w:val="28"/>
              </w:rPr>
              <w:t xml:space="preserve">Er </w:t>
            </w:r>
            <w:proofErr w:type="spellStart"/>
            <w:r w:rsidRPr="00604BD5">
              <w:rPr>
                <w:rFonts w:ascii="Garamond" w:hAnsi="Garamond"/>
                <w:sz w:val="28"/>
                <w:szCs w:val="28"/>
              </w:rPr>
              <w:t>jerrey</w:t>
            </w:r>
            <w:proofErr w:type="spellEnd"/>
            <w:r w:rsidRPr="00604BD5">
              <w:rPr>
                <w:rFonts w:ascii="Garamond" w:hAnsi="Garamond"/>
                <w:sz w:val="28"/>
                <w:szCs w:val="28"/>
              </w:rPr>
              <w:t xml:space="preserve"> </w:t>
            </w:r>
            <w:proofErr w:type="spellStart"/>
            <w:r w:rsidRPr="00604BD5">
              <w:rPr>
                <w:rFonts w:ascii="Garamond" w:hAnsi="Garamond"/>
                <w:sz w:val="28"/>
                <w:szCs w:val="28"/>
              </w:rPr>
              <w:t>ooilley</w:t>
            </w:r>
            <w:proofErr w:type="spellEnd"/>
            <w:r w:rsidRPr="00604BD5">
              <w:rPr>
                <w:rFonts w:ascii="Garamond" w:hAnsi="Garamond"/>
                <w:sz w:val="28"/>
                <w:szCs w:val="28"/>
              </w:rPr>
              <w:t xml:space="preserve"> </w:t>
            </w:r>
            <w:proofErr w:type="spellStart"/>
            <w:r w:rsidRPr="00604BD5">
              <w:rPr>
                <w:rFonts w:ascii="Garamond" w:hAnsi="Garamond"/>
                <w:sz w:val="28"/>
                <w:szCs w:val="28"/>
              </w:rPr>
              <w:t>dy</w:t>
            </w:r>
            <w:proofErr w:type="spellEnd"/>
            <w:r w:rsidRPr="00604BD5">
              <w:rPr>
                <w:rFonts w:ascii="Garamond" w:hAnsi="Garamond"/>
                <w:sz w:val="28"/>
                <w:szCs w:val="28"/>
              </w:rPr>
              <w:t xml:space="preserve"> chur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Hreshteil</w:t>
            </w:r>
            <w:proofErr w:type="spellEnd"/>
            <w:r w:rsidRPr="00604BD5">
              <w:rPr>
                <w:rFonts w:ascii="Garamond" w:hAnsi="Garamond"/>
                <w:sz w:val="28"/>
                <w:szCs w:val="28"/>
              </w:rPr>
              <w:t xml:space="preserve"> </w:t>
            </w:r>
            <w:proofErr w:type="spellStart"/>
            <w:r w:rsidRPr="00604BD5">
              <w:rPr>
                <w:rFonts w:ascii="Garamond" w:hAnsi="Garamond"/>
                <w:sz w:val="28"/>
                <w:szCs w:val="28"/>
              </w:rPr>
              <w:t>gys</w:t>
            </w:r>
            <w:proofErr w:type="spellEnd"/>
            <w:r w:rsidRPr="00604BD5">
              <w:rPr>
                <w:rFonts w:ascii="Garamond" w:hAnsi="Garamond"/>
                <w:sz w:val="28"/>
                <w:szCs w:val="28"/>
              </w:rPr>
              <w:t xml:space="preserve"> </w:t>
            </w:r>
            <w:proofErr w:type="spellStart"/>
            <w:r w:rsidRPr="00604BD5">
              <w:rPr>
                <w:rFonts w:ascii="Garamond" w:hAnsi="Garamond"/>
                <w:sz w:val="28"/>
                <w:szCs w:val="28"/>
              </w:rPr>
              <w:t>Kiarralys</w:t>
            </w:r>
            <w:proofErr w:type="spellEnd"/>
            <w:r w:rsidRPr="00604BD5">
              <w:rPr>
                <w:rFonts w:ascii="Garamond" w:hAnsi="Garamond"/>
                <w:sz w:val="28"/>
                <w:szCs w:val="28"/>
              </w:rPr>
              <w:t xml:space="preserve"> Yee, </w:t>
            </w:r>
            <w:r w:rsidRPr="00604BD5">
              <w:rPr>
                <w:rFonts w:ascii="Garamond" w:hAnsi="Garamond"/>
                <w:i/>
                <w:sz w:val="28"/>
                <w:szCs w:val="28"/>
              </w:rPr>
              <w:t xml:space="preserve">ta </w:t>
            </w:r>
            <w:proofErr w:type="spellStart"/>
            <w:r w:rsidRPr="00604BD5">
              <w:rPr>
                <w:rFonts w:ascii="Garamond" w:hAnsi="Garamond"/>
                <w:i/>
                <w:sz w:val="28"/>
                <w:szCs w:val="28"/>
              </w:rPr>
              <w:t>janoo</w:t>
            </w:r>
            <w:proofErr w:type="spellEnd"/>
            <w:r w:rsidRPr="00604BD5">
              <w:rPr>
                <w:rFonts w:ascii="Garamond" w:hAnsi="Garamond"/>
                <w:i/>
                <w:sz w:val="28"/>
                <w:szCs w:val="28"/>
              </w:rPr>
              <w:t xml:space="preserve"> son e </w:t>
            </w:r>
            <w:proofErr w:type="spellStart"/>
            <w:r w:rsidRPr="00604BD5">
              <w:rPr>
                <w:rFonts w:ascii="Garamond" w:hAnsi="Garamond"/>
                <w:i/>
                <w:sz w:val="28"/>
                <w:szCs w:val="28"/>
              </w:rPr>
              <w:t>Chreturyn</w:t>
            </w:r>
            <w:proofErr w:type="spellEnd"/>
            <w:r w:rsidRPr="00604BD5">
              <w:rPr>
                <w:rFonts w:ascii="Garamond" w:hAnsi="Garamond"/>
                <w:i/>
                <w:sz w:val="28"/>
                <w:szCs w:val="28"/>
              </w:rPr>
              <w:t>,</w:t>
            </w:r>
            <w:r w:rsidRPr="00604BD5">
              <w:rPr>
                <w:rFonts w:ascii="Garamond" w:hAnsi="Garamond"/>
                <w:sz w:val="28"/>
                <w:szCs w:val="28"/>
              </w:rPr>
              <w:t xml:space="preserve"> as </w:t>
            </w:r>
            <w:proofErr w:type="spellStart"/>
            <w:r w:rsidRPr="00604BD5">
              <w:rPr>
                <w:rFonts w:ascii="Garamond" w:hAnsi="Garamond"/>
                <w:sz w:val="28"/>
                <w:szCs w:val="28"/>
              </w:rPr>
              <w:t>ver</w:t>
            </w:r>
            <w:proofErr w:type="spellEnd"/>
            <w:r w:rsidRPr="00604BD5">
              <w:rPr>
                <w:rFonts w:ascii="Garamond" w:hAnsi="Garamond"/>
                <w:sz w:val="28"/>
                <w:szCs w:val="28"/>
              </w:rPr>
              <w:t xml:space="preserve">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jarroo</w:t>
            </w:r>
            <w:proofErr w:type="spellEnd"/>
            <w:r w:rsidRPr="00604BD5">
              <w:rPr>
                <w:rFonts w:ascii="Garamond" w:hAnsi="Garamond"/>
                <w:sz w:val="28"/>
                <w:szCs w:val="28"/>
              </w:rPr>
              <w:t xml:space="preserve"> </w:t>
            </w:r>
            <w:proofErr w:type="spellStart"/>
            <w:r w:rsidRPr="00604BD5">
              <w:rPr>
                <w:rFonts w:ascii="Garamond" w:hAnsi="Garamond"/>
                <w:sz w:val="28"/>
                <w:szCs w:val="28"/>
              </w:rPr>
              <w:t>Leagh</w:t>
            </w:r>
            <w:proofErr w:type="spellEnd"/>
            <w:r w:rsidRPr="00604BD5">
              <w:rPr>
                <w:rFonts w:ascii="Garamond" w:hAnsi="Garamond"/>
                <w:sz w:val="28"/>
                <w:szCs w:val="28"/>
              </w:rPr>
              <w:t xml:space="preserve"> </w:t>
            </w:r>
            <w:proofErr w:type="spellStart"/>
            <w:r w:rsidRPr="00604BD5">
              <w:rPr>
                <w:rFonts w:ascii="Garamond" w:hAnsi="Garamond"/>
                <w:sz w:val="28"/>
                <w:szCs w:val="28"/>
              </w:rPr>
              <w:t>da’n</w:t>
            </w:r>
            <w:proofErr w:type="spellEnd"/>
            <w:r w:rsidRPr="00604BD5">
              <w:rPr>
                <w:rFonts w:ascii="Garamond" w:hAnsi="Garamond"/>
                <w:sz w:val="28"/>
                <w:szCs w:val="28"/>
              </w:rPr>
              <w:t xml:space="preserve"> </w:t>
            </w:r>
            <w:proofErr w:type="spellStart"/>
            <w:r w:rsidRPr="00604BD5">
              <w:rPr>
                <w:rFonts w:ascii="Garamond" w:hAnsi="Garamond"/>
                <w:sz w:val="28"/>
                <w:szCs w:val="28"/>
              </w:rPr>
              <w:t>Dooinney</w:t>
            </w:r>
            <w:proofErr w:type="spellEnd"/>
            <w:r w:rsidRPr="00604BD5">
              <w:rPr>
                <w:rFonts w:ascii="Garamond" w:hAnsi="Garamond"/>
                <w:sz w:val="28"/>
                <w:szCs w:val="28"/>
              </w:rPr>
              <w:t xml:space="preserve"> bought </w:t>
            </w:r>
            <w:proofErr w:type="spellStart"/>
            <w:r w:rsidRPr="00604BD5">
              <w:rPr>
                <w:rFonts w:ascii="Garamond" w:hAnsi="Garamond"/>
                <w:sz w:val="28"/>
                <w:szCs w:val="28"/>
              </w:rPr>
              <w:t>Onneragh</w:t>
            </w:r>
            <w:proofErr w:type="spellEnd"/>
            <w:r w:rsidRPr="00604BD5">
              <w:rPr>
                <w:rFonts w:ascii="Garamond" w:hAnsi="Garamond"/>
                <w:sz w:val="28"/>
                <w:szCs w:val="28"/>
              </w:rPr>
              <w:t xml:space="preserve">, ta </w:t>
            </w:r>
            <w:r w:rsidRPr="00604BD5">
              <w:rPr>
                <w:rFonts w:ascii="Garamond" w:hAnsi="Garamond"/>
                <w:sz w:val="28"/>
                <w:szCs w:val="28"/>
              </w:rPr>
              <w:lastRenderedPageBreak/>
              <w:t xml:space="preserve">goal </w:t>
            </w:r>
            <w:proofErr w:type="spellStart"/>
            <w:r w:rsidRPr="00604BD5">
              <w:rPr>
                <w:rFonts w:ascii="Garamond" w:hAnsi="Garamond"/>
                <w:sz w:val="28"/>
                <w:szCs w:val="28"/>
              </w:rPr>
              <w:t>myr</w:t>
            </w:r>
            <w:proofErr w:type="spellEnd"/>
            <w:r w:rsidRPr="00604BD5">
              <w:rPr>
                <w:rFonts w:ascii="Garamond" w:hAnsi="Garamond"/>
                <w:sz w:val="28"/>
                <w:szCs w:val="28"/>
              </w:rPr>
              <w:t xml:space="preserve"> </w:t>
            </w:r>
            <w:proofErr w:type="spellStart"/>
            <w:r w:rsidRPr="00604BD5">
              <w:rPr>
                <w:rFonts w:ascii="Garamond" w:hAnsi="Garamond"/>
                <w:sz w:val="28"/>
                <w:szCs w:val="28"/>
              </w:rPr>
              <w:t>reih</w:t>
            </w:r>
            <w:proofErr w:type="spellEnd"/>
            <w:r w:rsidRPr="00604BD5">
              <w:rPr>
                <w:rFonts w:ascii="Garamond" w:hAnsi="Garamond"/>
                <w:sz w:val="28"/>
                <w:szCs w:val="28"/>
              </w:rPr>
              <w:t xml:space="preserve">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huyl</w:t>
            </w:r>
            <w:proofErr w:type="spellEnd"/>
            <w:r w:rsidRPr="00604BD5">
              <w:rPr>
                <w:rFonts w:ascii="Garamond" w:hAnsi="Garamond"/>
                <w:sz w:val="28"/>
                <w:szCs w:val="28"/>
              </w:rPr>
              <w:t xml:space="preserve"> er </w:t>
            </w:r>
            <w:proofErr w:type="spellStart"/>
            <w:r w:rsidRPr="00604BD5">
              <w:rPr>
                <w:rFonts w:ascii="Garamond" w:hAnsi="Garamond"/>
                <w:sz w:val="28"/>
                <w:szCs w:val="28"/>
              </w:rPr>
              <w:t>ny</w:t>
            </w:r>
            <w:proofErr w:type="spellEnd"/>
            <w:r w:rsidRPr="00604BD5">
              <w:rPr>
                <w:rFonts w:ascii="Garamond" w:hAnsi="Garamond"/>
                <w:sz w:val="28"/>
                <w:szCs w:val="28"/>
              </w:rPr>
              <w:t xml:space="preserve"> </w:t>
            </w:r>
            <w:proofErr w:type="spellStart"/>
            <w:r w:rsidRPr="00604BD5">
              <w:rPr>
                <w:rFonts w:ascii="Garamond" w:hAnsi="Garamond"/>
                <w:sz w:val="28"/>
                <w:szCs w:val="28"/>
              </w:rPr>
              <w:t>Creesteenyn</w:t>
            </w:r>
            <w:proofErr w:type="spellEnd"/>
            <w:r w:rsidRPr="00604BD5">
              <w:rPr>
                <w:rFonts w:ascii="Garamond" w:hAnsi="Garamond"/>
                <w:sz w:val="28"/>
                <w:szCs w:val="28"/>
              </w:rPr>
              <w:t xml:space="preserve"> </w:t>
            </w:r>
            <w:proofErr w:type="spellStart"/>
            <w:r w:rsidRPr="00604BD5">
              <w:rPr>
                <w:rFonts w:ascii="Garamond" w:hAnsi="Garamond"/>
                <w:sz w:val="28"/>
                <w:szCs w:val="28"/>
              </w:rPr>
              <w:t>ny</w:t>
            </w:r>
            <w:proofErr w:type="spellEnd"/>
            <w:r w:rsidRPr="00604BD5">
              <w:rPr>
                <w:rFonts w:ascii="Garamond" w:hAnsi="Garamond"/>
                <w:sz w:val="28"/>
                <w:szCs w:val="28"/>
              </w:rPr>
              <w:t xml:space="preserve"> </w:t>
            </w:r>
            <w:proofErr w:type="spellStart"/>
            <w:r w:rsidRPr="00604BD5">
              <w:rPr>
                <w:rFonts w:ascii="Garamond" w:hAnsi="Garamond"/>
                <w:sz w:val="28"/>
                <w:szCs w:val="28"/>
              </w:rPr>
              <w:t>sleoi</w:t>
            </w:r>
            <w:proofErr w:type="spellEnd"/>
            <w:r w:rsidRPr="00604BD5">
              <w:rPr>
                <w:rFonts w:ascii="Garamond" w:hAnsi="Garamond"/>
                <w:sz w:val="28"/>
                <w:szCs w:val="28"/>
              </w:rPr>
              <w:t xml:space="preserve"> </w:t>
            </w:r>
            <w:proofErr w:type="spellStart"/>
            <w:r w:rsidRPr="00604BD5">
              <w:rPr>
                <w:rFonts w:ascii="Garamond" w:hAnsi="Garamond"/>
                <w:sz w:val="28"/>
                <w:szCs w:val="28"/>
              </w:rPr>
              <w:t>ny</w:t>
            </w:r>
            <w:proofErr w:type="spellEnd"/>
            <w:r w:rsidRPr="00604BD5">
              <w:rPr>
                <w:rFonts w:ascii="Garamond" w:hAnsi="Garamond"/>
                <w:sz w:val="28"/>
                <w:szCs w:val="28"/>
              </w:rPr>
              <w:t xml:space="preserve"> </w:t>
            </w:r>
            <w:proofErr w:type="spellStart"/>
            <w:r w:rsidRPr="00604BD5">
              <w:rPr>
                <w:rFonts w:ascii="Garamond" w:hAnsi="Garamond"/>
                <w:sz w:val="28"/>
                <w:szCs w:val="28"/>
              </w:rPr>
              <w:t>hed</w:t>
            </w:r>
            <w:proofErr w:type="spellEnd"/>
            <w:r w:rsidRPr="00604BD5">
              <w:rPr>
                <w:rFonts w:ascii="Garamond" w:hAnsi="Garamond"/>
                <w:sz w:val="28"/>
                <w:szCs w:val="28"/>
              </w:rPr>
              <w:t xml:space="preserve"> e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gheid</w:t>
            </w:r>
            <w:proofErr w:type="spellEnd"/>
            <w:r w:rsidRPr="00604BD5">
              <w:rPr>
                <w:rFonts w:ascii="Garamond" w:hAnsi="Garamond"/>
                <w:sz w:val="28"/>
                <w:szCs w:val="28"/>
              </w:rPr>
              <w:t xml:space="preserve">. </w:t>
            </w:r>
          </w:p>
        </w:tc>
        <w:tc>
          <w:tcPr>
            <w:tcW w:w="3854" w:type="dxa"/>
          </w:tcPr>
          <w:p w14:paraId="3F8AB638" w14:textId="77777777" w:rsidR="00E6118C" w:rsidRPr="00F352DB" w:rsidRDefault="00E6118C" w:rsidP="00DB60C3">
            <w:pPr>
              <w:pStyle w:val="ListParagraph"/>
              <w:ind w:left="0" w:firstLine="227"/>
              <w:jc w:val="both"/>
              <w:rPr>
                <w:rFonts w:ascii="Garamond" w:hAnsi="Garamond" w:cs="Times New Roman"/>
                <w:i/>
                <w:sz w:val="28"/>
              </w:rPr>
            </w:pPr>
            <w:r w:rsidRPr="00F352DB">
              <w:rPr>
                <w:rFonts w:ascii="Garamond" w:hAnsi="Garamond" w:cs="Times New Roman"/>
                <w:i/>
                <w:sz w:val="28"/>
              </w:rPr>
              <w:lastRenderedPageBreak/>
              <w:t xml:space="preserve">Lastly, </w:t>
            </w:r>
            <w:r w:rsidRPr="00F352DB">
              <w:rPr>
                <w:rFonts w:ascii="Garamond" w:hAnsi="Garamond" w:cs="Times New Roman"/>
                <w:sz w:val="28"/>
              </w:rPr>
              <w:t>to depend upon God’s Providence, which takes care of all Creatures ;</w:t>
            </w:r>
            <w:r w:rsidRPr="00F352DB">
              <w:rPr>
                <w:rFonts w:ascii="Garamond" w:hAnsi="Garamond" w:cs="Times New Roman"/>
                <w:i/>
                <w:sz w:val="28"/>
              </w:rPr>
              <w:t xml:space="preserve"> and will certainly Reward the Honest Poor Man, who </w:t>
            </w:r>
            <w:r w:rsidRPr="00F352DB">
              <w:rPr>
                <w:rFonts w:ascii="Garamond" w:hAnsi="Garamond" w:cs="Times New Roman"/>
                <w:i/>
                <w:sz w:val="28"/>
              </w:rPr>
              <w:lastRenderedPageBreak/>
              <w:t>chooses to Beg, if he cannot labour, rather than Steal.</w:t>
            </w:r>
          </w:p>
        </w:tc>
        <w:tc>
          <w:tcPr>
            <w:tcW w:w="0" w:type="auto"/>
          </w:tcPr>
          <w:p w14:paraId="477D5E21" w14:textId="77777777" w:rsidR="00E6118C" w:rsidRPr="002D73DD" w:rsidRDefault="00E6118C" w:rsidP="00DB60C3">
            <w:pPr>
              <w:pStyle w:val="ListParagraph"/>
              <w:ind w:left="0"/>
              <w:rPr>
                <w:rFonts w:ascii="Garamond" w:hAnsi="Garamond" w:cs="Times New Roman"/>
                <w:i/>
                <w:sz w:val="20"/>
                <w:szCs w:val="20"/>
              </w:rPr>
            </w:pPr>
          </w:p>
        </w:tc>
      </w:tr>
      <w:tr w:rsidR="00E6118C" w:rsidRPr="00F352DB" w14:paraId="0D719C16" w14:textId="77777777" w:rsidTr="000A5AB7">
        <w:tc>
          <w:tcPr>
            <w:tcW w:w="4253" w:type="dxa"/>
          </w:tcPr>
          <w:p w14:paraId="698861EE" w14:textId="77777777" w:rsidR="00E6118C" w:rsidRPr="00604BD5" w:rsidRDefault="00E6118C" w:rsidP="00DB60C3">
            <w:pPr>
              <w:pStyle w:val="CM3"/>
              <w:widowControl/>
              <w:spacing w:line="240" w:lineRule="auto"/>
              <w:ind w:firstLine="227"/>
              <w:contextualSpacing/>
              <w:jc w:val="both"/>
              <w:rPr>
                <w:rFonts w:ascii="Garamond" w:hAnsi="Garamond"/>
                <w:sz w:val="28"/>
                <w:szCs w:val="28"/>
              </w:rPr>
            </w:pPr>
            <w:r w:rsidRPr="00604BD5">
              <w:rPr>
                <w:rFonts w:ascii="Garamond" w:hAnsi="Garamond"/>
                <w:i/>
                <w:sz w:val="28"/>
                <w:szCs w:val="28"/>
              </w:rPr>
              <w:t>Q.</w:t>
            </w:r>
            <w:r w:rsidRPr="00604BD5">
              <w:rPr>
                <w:rFonts w:ascii="Garamond" w:hAnsi="Garamond"/>
                <w:sz w:val="28"/>
                <w:szCs w:val="28"/>
              </w:rPr>
              <w:t xml:space="preserve"> </w:t>
            </w:r>
            <w:proofErr w:type="spellStart"/>
            <w:r w:rsidRPr="00604BD5">
              <w:rPr>
                <w:rFonts w:ascii="Garamond" w:hAnsi="Garamond"/>
                <w:sz w:val="28"/>
                <w:szCs w:val="28"/>
              </w:rPr>
              <w:t>Cre</w:t>
            </w:r>
            <w:proofErr w:type="spellEnd"/>
            <w:r w:rsidRPr="00604BD5">
              <w:rPr>
                <w:rFonts w:ascii="Garamond" w:hAnsi="Garamond"/>
                <w:sz w:val="28"/>
                <w:szCs w:val="28"/>
              </w:rPr>
              <w:t xml:space="preserve"> </w:t>
            </w:r>
            <w:proofErr w:type="spellStart"/>
            <w:r w:rsidRPr="00604BD5">
              <w:rPr>
                <w:rFonts w:ascii="Garamond" w:hAnsi="Garamond"/>
                <w:sz w:val="28"/>
                <w:szCs w:val="28"/>
              </w:rPr>
              <w:t>ta’n</w:t>
            </w:r>
            <w:proofErr w:type="spellEnd"/>
            <w:r w:rsidRPr="00604BD5">
              <w:rPr>
                <w:rFonts w:ascii="Garamond" w:hAnsi="Garamond"/>
                <w:sz w:val="28"/>
                <w:szCs w:val="28"/>
              </w:rPr>
              <w:t xml:space="preserve"> </w:t>
            </w:r>
            <w:proofErr w:type="spellStart"/>
            <w:r w:rsidRPr="00604BD5">
              <w:rPr>
                <w:rFonts w:ascii="Garamond" w:hAnsi="Garamond"/>
                <w:sz w:val="28"/>
                <w:szCs w:val="28"/>
              </w:rPr>
              <w:t>Currym</w:t>
            </w:r>
            <w:proofErr w:type="spellEnd"/>
            <w:r w:rsidRPr="00604BD5">
              <w:rPr>
                <w:rFonts w:ascii="Garamond" w:hAnsi="Garamond"/>
                <w:sz w:val="28"/>
                <w:szCs w:val="28"/>
              </w:rPr>
              <w:t xml:space="preserve"> </w:t>
            </w:r>
            <w:proofErr w:type="spellStart"/>
            <w:r w:rsidRPr="00604BD5">
              <w:rPr>
                <w:rFonts w:ascii="Garamond" w:hAnsi="Garamond"/>
                <w:sz w:val="28"/>
                <w:szCs w:val="28"/>
              </w:rPr>
              <w:t>echyssyn</w:t>
            </w:r>
            <w:proofErr w:type="spellEnd"/>
            <w:r w:rsidRPr="00604BD5">
              <w:rPr>
                <w:rFonts w:ascii="Garamond" w:hAnsi="Garamond"/>
                <w:sz w:val="28"/>
                <w:szCs w:val="28"/>
              </w:rPr>
              <w:t xml:space="preserve"> ta </w:t>
            </w:r>
            <w:proofErr w:type="spellStart"/>
            <w:r w:rsidRPr="00604BD5">
              <w:rPr>
                <w:rFonts w:ascii="Garamond" w:hAnsi="Garamond"/>
                <w:sz w:val="28"/>
                <w:szCs w:val="28"/>
              </w:rPr>
              <w:t>tushtagh</w:t>
            </w:r>
            <w:proofErr w:type="spellEnd"/>
            <w:r w:rsidRPr="00604BD5">
              <w:rPr>
                <w:rFonts w:ascii="Garamond" w:hAnsi="Garamond"/>
                <w:sz w:val="28"/>
                <w:szCs w:val="28"/>
              </w:rPr>
              <w:t xml:space="preserve"> </w:t>
            </w:r>
            <w:proofErr w:type="spellStart"/>
            <w:r w:rsidRPr="00604BD5">
              <w:rPr>
                <w:rFonts w:ascii="Garamond" w:hAnsi="Garamond"/>
                <w:sz w:val="28"/>
                <w:szCs w:val="28"/>
              </w:rPr>
              <w:t>jeh</w:t>
            </w:r>
            <w:proofErr w:type="spellEnd"/>
            <w:r w:rsidRPr="00604BD5">
              <w:rPr>
                <w:rFonts w:ascii="Garamond" w:hAnsi="Garamond"/>
                <w:sz w:val="28"/>
                <w:szCs w:val="28"/>
              </w:rPr>
              <w:t xml:space="preserve"> y </w:t>
            </w:r>
            <w:proofErr w:type="spellStart"/>
            <w:r w:rsidRPr="00604BD5">
              <w:rPr>
                <w:rFonts w:ascii="Garamond" w:hAnsi="Garamond"/>
                <w:sz w:val="28"/>
                <w:szCs w:val="28"/>
              </w:rPr>
              <w:t>pheccah</w:t>
            </w:r>
            <w:proofErr w:type="spellEnd"/>
            <w:r w:rsidRPr="00604BD5">
              <w:rPr>
                <w:rFonts w:ascii="Garamond" w:hAnsi="Garamond"/>
                <w:sz w:val="28"/>
                <w:szCs w:val="28"/>
              </w:rPr>
              <w:t xml:space="preserve">, as ta </w:t>
            </w:r>
            <w:proofErr w:type="spellStart"/>
            <w:r w:rsidRPr="00604BD5">
              <w:rPr>
                <w:rFonts w:ascii="Garamond" w:hAnsi="Garamond"/>
                <w:sz w:val="28"/>
                <w:szCs w:val="28"/>
              </w:rPr>
              <w:t>trimshagh</w:t>
            </w:r>
            <w:proofErr w:type="spellEnd"/>
            <w:r w:rsidRPr="00604BD5">
              <w:rPr>
                <w:rFonts w:ascii="Garamond" w:hAnsi="Garamond"/>
                <w:sz w:val="28"/>
                <w:szCs w:val="28"/>
              </w:rPr>
              <w:t xml:space="preserve">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vel</w:t>
            </w:r>
            <w:proofErr w:type="spellEnd"/>
            <w:r w:rsidRPr="00604BD5">
              <w:rPr>
                <w:rFonts w:ascii="Garamond" w:hAnsi="Garamond"/>
                <w:sz w:val="28"/>
                <w:szCs w:val="28"/>
              </w:rPr>
              <w:t xml:space="preserve"> e er </w:t>
            </w:r>
            <w:proofErr w:type="spellStart"/>
            <w:r w:rsidRPr="00604BD5">
              <w:rPr>
                <w:rFonts w:ascii="Garamond" w:hAnsi="Garamond"/>
                <w:sz w:val="28"/>
                <w:szCs w:val="28"/>
              </w:rPr>
              <w:t>vrishey</w:t>
            </w:r>
            <w:r w:rsidRPr="00F202B3">
              <w:rPr>
                <w:rFonts w:ascii="Garamond" w:hAnsi="Garamond"/>
                <w:i/>
                <w:sz w:val="28"/>
                <w:szCs w:val="28"/>
              </w:rPr>
              <w:t>’</w:t>
            </w:r>
            <w:r w:rsidRPr="00604BD5">
              <w:rPr>
                <w:rFonts w:ascii="Garamond" w:hAnsi="Garamond"/>
                <w:sz w:val="28"/>
                <w:szCs w:val="28"/>
              </w:rPr>
              <w:t>n</w:t>
            </w:r>
            <w:proofErr w:type="spellEnd"/>
            <w:r w:rsidRPr="00604BD5">
              <w:rPr>
                <w:rFonts w:ascii="Garamond" w:hAnsi="Garamond"/>
                <w:sz w:val="28"/>
                <w:szCs w:val="28"/>
              </w:rPr>
              <w:t xml:space="preserve"> </w:t>
            </w:r>
            <w:proofErr w:type="spellStart"/>
            <w:r w:rsidRPr="00604BD5">
              <w:rPr>
                <w:rFonts w:ascii="Garamond" w:hAnsi="Garamond"/>
                <w:sz w:val="28"/>
                <w:szCs w:val="28"/>
              </w:rPr>
              <w:t>Leih</w:t>
            </w:r>
            <w:proofErr w:type="spellEnd"/>
            <w:r w:rsidRPr="00604BD5">
              <w:rPr>
                <w:rFonts w:ascii="Garamond" w:hAnsi="Garamond"/>
                <w:sz w:val="28"/>
                <w:szCs w:val="28"/>
              </w:rPr>
              <w:t xml:space="preserve"> </w:t>
            </w:r>
            <w:proofErr w:type="spellStart"/>
            <w:r w:rsidRPr="00604BD5">
              <w:rPr>
                <w:rFonts w:ascii="Garamond" w:hAnsi="Garamond"/>
                <w:sz w:val="28"/>
                <w:szCs w:val="28"/>
              </w:rPr>
              <w:t>shoh</w:t>
            </w:r>
            <w:proofErr w:type="spellEnd"/>
            <w:r w:rsidRPr="00604BD5">
              <w:rPr>
                <w:rFonts w:ascii="Garamond" w:hAnsi="Garamond"/>
                <w:i/>
                <w:sz w:val="28"/>
                <w:szCs w:val="28"/>
              </w:rPr>
              <w:t> </w:t>
            </w:r>
            <w:r w:rsidRPr="00604BD5">
              <w:rPr>
                <w:rFonts w:ascii="Garamond" w:hAnsi="Garamond"/>
                <w:sz w:val="28"/>
                <w:szCs w:val="28"/>
              </w:rPr>
              <w:t xml:space="preserve">? </w:t>
            </w:r>
          </w:p>
        </w:tc>
        <w:tc>
          <w:tcPr>
            <w:tcW w:w="3854" w:type="dxa"/>
          </w:tcPr>
          <w:p w14:paraId="3021E5CB" w14:textId="77777777" w:rsidR="00E6118C" w:rsidRPr="00F352DB" w:rsidRDefault="00E6118C"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the Duty of one who is sensible of his Sin, and sorry that he hath broke this Law ?</w:t>
            </w:r>
          </w:p>
        </w:tc>
        <w:tc>
          <w:tcPr>
            <w:tcW w:w="0" w:type="auto"/>
          </w:tcPr>
          <w:p w14:paraId="1F7959AA" w14:textId="77777777" w:rsidR="00E6118C" w:rsidRPr="002D73DD" w:rsidRDefault="00E6118C" w:rsidP="00DB60C3">
            <w:pPr>
              <w:pStyle w:val="ListParagraph"/>
              <w:ind w:left="0"/>
              <w:rPr>
                <w:rFonts w:ascii="Garamond" w:hAnsi="Garamond" w:cs="Times New Roman"/>
                <w:sz w:val="20"/>
                <w:szCs w:val="20"/>
              </w:rPr>
            </w:pPr>
          </w:p>
        </w:tc>
      </w:tr>
      <w:tr w:rsidR="00E6118C" w:rsidRPr="00F352DB" w14:paraId="5D906AF2" w14:textId="77777777" w:rsidTr="000A5AB7">
        <w:tc>
          <w:tcPr>
            <w:tcW w:w="4253" w:type="dxa"/>
          </w:tcPr>
          <w:p w14:paraId="5A7DBCDA" w14:textId="77777777" w:rsidR="00E6118C" w:rsidRPr="00604BD5" w:rsidRDefault="00E6118C" w:rsidP="00DB60C3">
            <w:pPr>
              <w:pStyle w:val="CM3"/>
              <w:widowControl/>
              <w:spacing w:line="240" w:lineRule="auto"/>
              <w:ind w:firstLine="227"/>
              <w:contextualSpacing/>
              <w:jc w:val="both"/>
              <w:rPr>
                <w:rFonts w:ascii="Garamond" w:hAnsi="Garamond"/>
                <w:sz w:val="28"/>
                <w:szCs w:val="28"/>
              </w:rPr>
            </w:pPr>
            <w:r w:rsidRPr="00604BD5">
              <w:rPr>
                <w:rFonts w:ascii="Garamond" w:hAnsi="Garamond"/>
                <w:i/>
                <w:sz w:val="28"/>
                <w:szCs w:val="28"/>
              </w:rPr>
              <w:t xml:space="preserve">A. </w:t>
            </w:r>
            <w:proofErr w:type="spellStart"/>
            <w:r w:rsidRPr="00604BD5">
              <w:rPr>
                <w:rFonts w:ascii="Garamond" w:hAnsi="Garamond"/>
                <w:sz w:val="28"/>
                <w:szCs w:val="28"/>
              </w:rPr>
              <w:t>Shegin</w:t>
            </w:r>
            <w:proofErr w:type="spellEnd"/>
            <w:r w:rsidRPr="00604BD5">
              <w:rPr>
                <w:rFonts w:ascii="Garamond" w:hAnsi="Garamond"/>
                <w:sz w:val="28"/>
                <w:szCs w:val="28"/>
              </w:rPr>
              <w:t xml:space="preserve"> da goal </w:t>
            </w:r>
            <w:proofErr w:type="spellStart"/>
            <w:r w:rsidRPr="00604BD5">
              <w:rPr>
                <w:rFonts w:ascii="Garamond" w:hAnsi="Garamond"/>
                <w:sz w:val="28"/>
                <w:szCs w:val="28"/>
              </w:rPr>
              <w:t>rish</w:t>
            </w:r>
            <w:proofErr w:type="spellEnd"/>
            <w:r w:rsidRPr="00604BD5">
              <w:rPr>
                <w:rFonts w:ascii="Garamond" w:hAnsi="Garamond"/>
                <w:sz w:val="28"/>
                <w:szCs w:val="28"/>
              </w:rPr>
              <w:t xml:space="preserve"> e </w:t>
            </w:r>
            <w:proofErr w:type="spellStart"/>
            <w:r w:rsidRPr="00604BD5">
              <w:rPr>
                <w:rFonts w:ascii="Garamond" w:hAnsi="Garamond"/>
                <w:sz w:val="28"/>
                <w:szCs w:val="28"/>
              </w:rPr>
              <w:t>pheccah</w:t>
            </w:r>
            <w:proofErr w:type="spellEnd"/>
            <w:r w:rsidRPr="00604BD5">
              <w:rPr>
                <w:rFonts w:ascii="Garamond" w:hAnsi="Garamond"/>
                <w:sz w:val="28"/>
                <w:szCs w:val="28"/>
              </w:rPr>
              <w:t xml:space="preserve"> </w:t>
            </w:r>
            <w:proofErr w:type="spellStart"/>
            <w:r w:rsidRPr="00604BD5">
              <w:rPr>
                <w:rFonts w:ascii="Garamond" w:hAnsi="Garamond"/>
                <w:sz w:val="28"/>
                <w:szCs w:val="28"/>
              </w:rPr>
              <w:t>gys</w:t>
            </w:r>
            <w:proofErr w:type="spellEnd"/>
            <w:r w:rsidRPr="00604BD5">
              <w:rPr>
                <w:rFonts w:ascii="Garamond" w:hAnsi="Garamond"/>
                <w:sz w:val="28"/>
                <w:szCs w:val="28"/>
              </w:rPr>
              <w:t xml:space="preserve"> </w:t>
            </w:r>
            <w:proofErr w:type="spellStart"/>
            <w:r w:rsidRPr="00604BD5">
              <w:rPr>
                <w:rFonts w:ascii="Garamond" w:hAnsi="Garamond"/>
                <w:sz w:val="28"/>
                <w:szCs w:val="28"/>
              </w:rPr>
              <w:t>Jee</w:t>
            </w:r>
            <w:proofErr w:type="spellEnd"/>
            <w:r w:rsidRPr="00604BD5">
              <w:rPr>
                <w:rFonts w:ascii="Garamond" w:hAnsi="Garamond"/>
                <w:sz w:val="28"/>
                <w:szCs w:val="28"/>
              </w:rPr>
              <w:t xml:space="preserve">, as my </w:t>
            </w:r>
            <w:proofErr w:type="spellStart"/>
            <w:r w:rsidRPr="00604BD5">
              <w:rPr>
                <w:rFonts w:ascii="Garamond" w:hAnsi="Garamond"/>
                <w:sz w:val="28"/>
                <w:szCs w:val="28"/>
              </w:rPr>
              <w:t>oddys</w:t>
            </w:r>
            <w:proofErr w:type="spellEnd"/>
            <w:r w:rsidRPr="00604BD5">
              <w:rPr>
                <w:rFonts w:ascii="Garamond" w:hAnsi="Garamond"/>
                <w:sz w:val="28"/>
                <w:szCs w:val="28"/>
              </w:rPr>
              <w:t xml:space="preserve"> eh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bragh</w:t>
            </w:r>
            <w:proofErr w:type="spellEnd"/>
            <w:r w:rsidRPr="00604BD5">
              <w:rPr>
                <w:rFonts w:ascii="Garamond" w:hAnsi="Garamond"/>
                <w:sz w:val="28"/>
                <w:szCs w:val="28"/>
              </w:rPr>
              <w:t xml:space="preserve"> y </w:t>
            </w:r>
            <w:proofErr w:type="spellStart"/>
            <w:r w:rsidRPr="00604BD5">
              <w:rPr>
                <w:rFonts w:ascii="Garamond" w:hAnsi="Garamond"/>
                <w:sz w:val="28"/>
                <w:szCs w:val="28"/>
              </w:rPr>
              <w:t>yanoo</w:t>
            </w:r>
            <w:proofErr w:type="spellEnd"/>
            <w:r w:rsidRPr="00604BD5">
              <w:rPr>
                <w:rFonts w:ascii="Garamond" w:hAnsi="Garamond"/>
                <w:sz w:val="28"/>
                <w:szCs w:val="28"/>
              </w:rPr>
              <w:t xml:space="preserve"> eh, </w:t>
            </w:r>
            <w:proofErr w:type="spellStart"/>
            <w:r w:rsidRPr="00604BD5">
              <w:rPr>
                <w:rFonts w:ascii="Garamond" w:hAnsi="Garamond"/>
                <w:i/>
                <w:sz w:val="28"/>
                <w:szCs w:val="28"/>
              </w:rPr>
              <w:t>shegin</w:t>
            </w:r>
            <w:proofErr w:type="spellEnd"/>
            <w:r w:rsidRPr="00604BD5">
              <w:rPr>
                <w:rFonts w:ascii="Garamond" w:hAnsi="Garamond"/>
                <w:i/>
                <w:sz w:val="28"/>
                <w:szCs w:val="28"/>
              </w:rPr>
              <w:t xml:space="preserve"> da </w:t>
            </w:r>
            <w:proofErr w:type="spellStart"/>
            <w:r w:rsidRPr="00604BD5">
              <w:rPr>
                <w:rFonts w:ascii="Garamond" w:hAnsi="Garamond"/>
                <w:i/>
                <w:sz w:val="28"/>
                <w:szCs w:val="28"/>
              </w:rPr>
              <w:t>liasagh</w:t>
            </w:r>
            <w:proofErr w:type="spellEnd"/>
            <w:r w:rsidRPr="00604BD5">
              <w:rPr>
                <w:rFonts w:ascii="Garamond" w:hAnsi="Garamond"/>
                <w:i/>
                <w:sz w:val="28"/>
                <w:szCs w:val="28"/>
              </w:rPr>
              <w:t xml:space="preserve"> y chur </w:t>
            </w:r>
            <w:proofErr w:type="spellStart"/>
            <w:r w:rsidRPr="00604BD5">
              <w:rPr>
                <w:rFonts w:ascii="Garamond" w:hAnsi="Garamond"/>
                <w:i/>
                <w:sz w:val="28"/>
                <w:szCs w:val="28"/>
              </w:rPr>
              <w:t>da’n</w:t>
            </w:r>
            <w:proofErr w:type="spellEnd"/>
            <w:r w:rsidRPr="00604BD5">
              <w:rPr>
                <w:rFonts w:ascii="Garamond" w:hAnsi="Garamond"/>
                <w:i/>
                <w:sz w:val="28"/>
                <w:szCs w:val="28"/>
              </w:rPr>
              <w:t xml:space="preserve"> </w:t>
            </w:r>
            <w:proofErr w:type="spellStart"/>
            <w:r w:rsidRPr="00F202B3">
              <w:rPr>
                <w:rFonts w:ascii="Garamond" w:hAnsi="Garamond"/>
                <w:i/>
                <w:sz w:val="28"/>
                <w:szCs w:val="28"/>
              </w:rPr>
              <w:t>pe</w:t>
            </w:r>
            <w:r w:rsidRPr="00604BD5">
              <w:rPr>
                <w:rFonts w:ascii="Garamond" w:hAnsi="Garamond"/>
                <w:i/>
                <w:sz w:val="28"/>
                <w:szCs w:val="28"/>
              </w:rPr>
              <w:t>rsoon</w:t>
            </w:r>
            <w:proofErr w:type="spellEnd"/>
            <w:r w:rsidRPr="00604BD5">
              <w:rPr>
                <w:rFonts w:ascii="Garamond" w:hAnsi="Garamond"/>
                <w:i/>
                <w:sz w:val="28"/>
                <w:szCs w:val="28"/>
              </w:rPr>
              <w:t xml:space="preserve"> </w:t>
            </w:r>
            <w:proofErr w:type="spellStart"/>
            <w:r w:rsidRPr="00604BD5">
              <w:rPr>
                <w:rFonts w:ascii="Garamond" w:hAnsi="Garamond"/>
                <w:i/>
                <w:sz w:val="28"/>
                <w:szCs w:val="28"/>
              </w:rPr>
              <w:t>te</w:t>
            </w:r>
            <w:proofErr w:type="spellEnd"/>
            <w:r w:rsidRPr="00604BD5">
              <w:rPr>
                <w:rFonts w:ascii="Garamond" w:hAnsi="Garamond"/>
                <w:i/>
                <w:sz w:val="28"/>
                <w:szCs w:val="28"/>
              </w:rPr>
              <w:t xml:space="preserve"> er</w:t>
            </w:r>
            <w:r w:rsidR="008E2549" w:rsidRPr="00920CB7">
              <w:rPr>
                <w:rStyle w:val="FootnoteReference"/>
                <w:rFonts w:ascii="Garamond" w:hAnsi="Garamond"/>
                <w:sz w:val="28"/>
                <w:szCs w:val="28"/>
              </w:rPr>
              <w:footnoteReference w:id="49"/>
            </w:r>
            <w:r w:rsidRPr="00604BD5">
              <w:rPr>
                <w:rFonts w:ascii="Garamond" w:hAnsi="Garamond"/>
                <w:i/>
                <w:sz w:val="28"/>
                <w:szCs w:val="28"/>
              </w:rPr>
              <w:t xml:space="preserve"> </w:t>
            </w:r>
            <w:proofErr w:type="spellStart"/>
            <w:r w:rsidRPr="00604BD5">
              <w:rPr>
                <w:rFonts w:ascii="Garamond" w:hAnsi="Garamond"/>
                <w:i/>
                <w:sz w:val="28"/>
                <w:szCs w:val="28"/>
              </w:rPr>
              <w:t>yanoo</w:t>
            </w:r>
            <w:proofErr w:type="spellEnd"/>
            <w:r w:rsidRPr="00604BD5">
              <w:rPr>
                <w:rFonts w:ascii="Garamond" w:hAnsi="Garamond"/>
                <w:i/>
                <w:sz w:val="28"/>
                <w:szCs w:val="28"/>
              </w:rPr>
              <w:t xml:space="preserve"> </w:t>
            </w:r>
            <w:proofErr w:type="spellStart"/>
            <w:r w:rsidRPr="00604BD5">
              <w:rPr>
                <w:rFonts w:ascii="Garamond" w:hAnsi="Garamond"/>
                <w:i/>
                <w:sz w:val="28"/>
                <w:szCs w:val="28"/>
              </w:rPr>
              <w:t>aggair</w:t>
            </w:r>
            <w:proofErr w:type="spellEnd"/>
            <w:r w:rsidRPr="00604BD5">
              <w:rPr>
                <w:rFonts w:ascii="Garamond" w:hAnsi="Garamond"/>
                <w:sz w:val="28"/>
                <w:szCs w:val="28"/>
              </w:rPr>
              <w:t xml:space="preserve"> </w:t>
            </w:r>
            <w:r w:rsidRPr="00F202B3">
              <w:rPr>
                <w:rFonts w:ascii="Garamond" w:hAnsi="Garamond"/>
                <w:i/>
                <w:sz w:val="28"/>
                <w:szCs w:val="28"/>
              </w:rPr>
              <w:t>da</w:t>
            </w:r>
            <w:r w:rsidRPr="00604BD5">
              <w:rPr>
                <w:rFonts w:ascii="Garamond" w:hAnsi="Garamond"/>
                <w:sz w:val="28"/>
                <w:szCs w:val="28"/>
              </w:rPr>
              <w:t>.</w:t>
            </w:r>
            <w:r w:rsidRPr="00604BD5">
              <w:rPr>
                <w:rFonts w:ascii="Garamond" w:hAnsi="Garamond"/>
                <w:i/>
                <w:sz w:val="28"/>
                <w:szCs w:val="28"/>
              </w:rPr>
              <w:t xml:space="preserve"> </w:t>
            </w:r>
            <w:proofErr w:type="spellStart"/>
            <w:r w:rsidRPr="00604BD5">
              <w:rPr>
                <w:rFonts w:ascii="Garamond" w:hAnsi="Garamond"/>
                <w:sz w:val="28"/>
                <w:szCs w:val="28"/>
              </w:rPr>
              <w:t>Fegooish</w:t>
            </w:r>
            <w:proofErr w:type="spellEnd"/>
            <w:r w:rsidRPr="00604BD5">
              <w:rPr>
                <w:rStyle w:val="FootnoteReference"/>
                <w:rFonts w:ascii="Garamond" w:hAnsi="Garamond"/>
                <w:sz w:val="28"/>
                <w:szCs w:val="28"/>
              </w:rPr>
              <w:footnoteReference w:id="50"/>
            </w:r>
            <w:r w:rsidRPr="00604BD5">
              <w:rPr>
                <w:rFonts w:ascii="Garamond" w:hAnsi="Garamond"/>
                <w:sz w:val="28"/>
                <w:szCs w:val="28"/>
              </w:rPr>
              <w:t xml:space="preserve"> </w:t>
            </w:r>
            <w:proofErr w:type="spellStart"/>
            <w:r w:rsidRPr="00604BD5">
              <w:rPr>
                <w:rFonts w:ascii="Garamond" w:hAnsi="Garamond"/>
                <w:sz w:val="28"/>
                <w:szCs w:val="28"/>
              </w:rPr>
              <w:t>shen</w:t>
            </w:r>
            <w:proofErr w:type="spellEnd"/>
            <w:r w:rsidRPr="00604BD5">
              <w:rPr>
                <w:rFonts w:ascii="Garamond" w:hAnsi="Garamond"/>
                <w:sz w:val="28"/>
                <w:szCs w:val="28"/>
              </w:rPr>
              <w:t xml:space="preserve">, cha </w:t>
            </w:r>
            <w:proofErr w:type="spellStart"/>
            <w:r w:rsidRPr="00604BD5">
              <w:rPr>
                <w:rFonts w:ascii="Garamond" w:hAnsi="Garamond"/>
                <w:sz w:val="28"/>
                <w:szCs w:val="28"/>
              </w:rPr>
              <w:t>vod</w:t>
            </w:r>
            <w:proofErr w:type="spellEnd"/>
            <w:r w:rsidRPr="00604BD5">
              <w:rPr>
                <w:rFonts w:ascii="Garamond" w:hAnsi="Garamond"/>
                <w:sz w:val="28"/>
                <w:szCs w:val="28"/>
              </w:rPr>
              <w:t xml:space="preserve"> e </w:t>
            </w:r>
            <w:proofErr w:type="spellStart"/>
            <w:r w:rsidRPr="00604BD5">
              <w:rPr>
                <w:rFonts w:ascii="Garamond" w:hAnsi="Garamond"/>
                <w:sz w:val="28"/>
                <w:szCs w:val="28"/>
              </w:rPr>
              <w:t>jercal</w:t>
            </w:r>
            <w:proofErr w:type="spellEnd"/>
            <w:r w:rsidRPr="00604BD5">
              <w:rPr>
                <w:rFonts w:ascii="Garamond" w:hAnsi="Garamond"/>
                <w:sz w:val="28"/>
                <w:szCs w:val="28"/>
              </w:rPr>
              <w:t xml:space="preserve"> </w:t>
            </w:r>
            <w:proofErr w:type="spellStart"/>
            <w:r w:rsidRPr="00604BD5">
              <w:rPr>
                <w:rFonts w:ascii="Garamond" w:hAnsi="Garamond"/>
                <w:sz w:val="28"/>
                <w:szCs w:val="28"/>
              </w:rPr>
              <w:t>rish</w:t>
            </w:r>
            <w:proofErr w:type="spellEnd"/>
            <w:r w:rsidRPr="00604BD5">
              <w:rPr>
                <w:rFonts w:ascii="Garamond" w:hAnsi="Garamond"/>
                <w:sz w:val="28"/>
                <w:szCs w:val="28"/>
              </w:rPr>
              <w:t xml:space="preserve"> </w:t>
            </w:r>
            <w:proofErr w:type="spellStart"/>
            <w:r w:rsidRPr="00604BD5">
              <w:rPr>
                <w:rFonts w:ascii="Garamond" w:hAnsi="Garamond"/>
                <w:sz w:val="28"/>
                <w:szCs w:val="28"/>
              </w:rPr>
              <w:t>Jee</w:t>
            </w:r>
            <w:proofErr w:type="spellEnd"/>
            <w:r w:rsidRPr="00604BD5">
              <w:rPr>
                <w:rFonts w:ascii="Garamond" w:hAnsi="Garamond"/>
                <w:sz w:val="28"/>
                <w:szCs w:val="28"/>
              </w:rPr>
              <w:t xml:space="preserve">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leih</w:t>
            </w:r>
            <w:proofErr w:type="spellEnd"/>
            <w:r w:rsidRPr="00604BD5">
              <w:rPr>
                <w:rFonts w:ascii="Garamond" w:hAnsi="Garamond"/>
                <w:sz w:val="28"/>
                <w:szCs w:val="28"/>
              </w:rPr>
              <w:t xml:space="preserve"> da.</w:t>
            </w:r>
            <w:r w:rsidRPr="00604BD5">
              <w:rPr>
                <w:rFonts w:ascii="Garamond" w:hAnsi="Garamond"/>
                <w:i/>
                <w:sz w:val="28"/>
                <w:szCs w:val="28"/>
              </w:rPr>
              <w:t xml:space="preserve"> </w:t>
            </w:r>
          </w:p>
        </w:tc>
        <w:tc>
          <w:tcPr>
            <w:tcW w:w="3854" w:type="dxa"/>
          </w:tcPr>
          <w:p w14:paraId="24C2CE44" w14:textId="77777777" w:rsidR="00E6118C" w:rsidRPr="00F352DB" w:rsidRDefault="00E6118C"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He must confess his Sin unto God, and if he can possibly do it, </w:t>
            </w:r>
            <w:r w:rsidRPr="00F352DB">
              <w:rPr>
                <w:rFonts w:ascii="Garamond" w:hAnsi="Garamond" w:cs="Times New Roman"/>
                <w:sz w:val="28"/>
              </w:rPr>
              <w:t>he must make amends to the Person he hath wronged</w:t>
            </w:r>
            <w:r w:rsidRPr="00F352DB">
              <w:rPr>
                <w:rFonts w:ascii="Garamond" w:hAnsi="Garamond" w:cs="Times New Roman"/>
                <w:i/>
                <w:sz w:val="28"/>
              </w:rPr>
              <w:t xml:space="preserve">, without which he must not expect </w:t>
            </w:r>
            <w:proofErr w:type="spellStart"/>
            <w:r w:rsidRPr="00F352DB">
              <w:rPr>
                <w:rFonts w:ascii="Garamond" w:hAnsi="Garamond" w:cs="Times New Roman"/>
                <w:i/>
                <w:sz w:val="28"/>
              </w:rPr>
              <w:t>Forgivness</w:t>
            </w:r>
            <w:proofErr w:type="spellEnd"/>
            <w:r w:rsidRPr="00F352DB">
              <w:rPr>
                <w:rFonts w:ascii="Garamond" w:hAnsi="Garamond" w:cs="Times New Roman"/>
                <w:i/>
                <w:sz w:val="28"/>
              </w:rPr>
              <w:t xml:space="preserve"> from God.</w:t>
            </w:r>
          </w:p>
        </w:tc>
        <w:tc>
          <w:tcPr>
            <w:tcW w:w="0" w:type="auto"/>
          </w:tcPr>
          <w:p w14:paraId="606FBCBA" w14:textId="77777777" w:rsidR="00E6118C" w:rsidRDefault="00E6118C" w:rsidP="00DB60C3">
            <w:pPr>
              <w:pStyle w:val="ListParagraph"/>
              <w:ind w:left="0"/>
              <w:rPr>
                <w:rFonts w:ascii="Garamond" w:hAnsi="Garamond" w:cs="Times New Roman"/>
                <w:sz w:val="20"/>
                <w:szCs w:val="20"/>
              </w:rPr>
            </w:pPr>
          </w:p>
          <w:p w14:paraId="39A803FD" w14:textId="77777777" w:rsidR="00F202B3" w:rsidRDefault="00F202B3" w:rsidP="00DB60C3">
            <w:pPr>
              <w:pStyle w:val="ListParagraph"/>
              <w:ind w:left="0"/>
              <w:rPr>
                <w:rFonts w:ascii="Garamond" w:hAnsi="Garamond" w:cs="Times New Roman"/>
                <w:sz w:val="20"/>
                <w:szCs w:val="20"/>
              </w:rPr>
            </w:pPr>
          </w:p>
          <w:p w14:paraId="7DADC145" w14:textId="77777777" w:rsidR="00F202B3" w:rsidRDefault="00F202B3" w:rsidP="00DB60C3">
            <w:pPr>
              <w:pStyle w:val="ListParagraph"/>
              <w:ind w:left="0"/>
              <w:rPr>
                <w:rFonts w:ascii="Garamond" w:hAnsi="Garamond" w:cs="Times New Roman"/>
                <w:sz w:val="20"/>
                <w:szCs w:val="20"/>
              </w:rPr>
            </w:pPr>
            <w:r>
              <w:rPr>
                <w:rFonts w:ascii="Garamond" w:hAnsi="Garamond" w:cs="Times New Roman"/>
                <w:sz w:val="20"/>
                <w:szCs w:val="20"/>
              </w:rPr>
              <w:t>Lev. 6. 2.</w:t>
            </w:r>
          </w:p>
          <w:p w14:paraId="0DDC7565" w14:textId="77777777" w:rsidR="00F202B3" w:rsidRPr="002D73DD" w:rsidRDefault="00F202B3" w:rsidP="00DB60C3">
            <w:pPr>
              <w:pStyle w:val="ListParagraph"/>
              <w:ind w:left="0"/>
              <w:rPr>
                <w:rFonts w:ascii="Garamond" w:hAnsi="Garamond" w:cs="Times New Roman"/>
                <w:sz w:val="20"/>
                <w:szCs w:val="20"/>
              </w:rPr>
            </w:pPr>
            <w:r>
              <w:rPr>
                <w:rFonts w:ascii="Garamond" w:hAnsi="Garamond" w:cs="Times New Roman"/>
                <w:sz w:val="20"/>
                <w:szCs w:val="20"/>
              </w:rPr>
              <w:t>Ezek. 33. 15.</w:t>
            </w:r>
          </w:p>
        </w:tc>
      </w:tr>
      <w:tr w:rsidR="00E6118C" w:rsidRPr="00F352DB" w14:paraId="506E2100" w14:textId="77777777" w:rsidTr="000A5AB7">
        <w:tc>
          <w:tcPr>
            <w:tcW w:w="4253" w:type="dxa"/>
          </w:tcPr>
          <w:p w14:paraId="0863BC28" w14:textId="77777777" w:rsidR="00E6118C" w:rsidRPr="00604BD5" w:rsidRDefault="00E6118C" w:rsidP="00DB60C3">
            <w:pPr>
              <w:pStyle w:val="CM3"/>
              <w:widowControl/>
              <w:spacing w:line="240" w:lineRule="auto"/>
              <w:ind w:firstLine="227"/>
              <w:contextualSpacing/>
              <w:jc w:val="both"/>
              <w:rPr>
                <w:rFonts w:ascii="Garamond" w:hAnsi="Garamond"/>
                <w:sz w:val="28"/>
                <w:szCs w:val="28"/>
              </w:rPr>
            </w:pPr>
            <w:r w:rsidRPr="00604BD5">
              <w:rPr>
                <w:rFonts w:ascii="Garamond" w:hAnsi="Garamond"/>
                <w:sz w:val="28"/>
                <w:szCs w:val="28"/>
              </w:rPr>
              <w:t xml:space="preserve">As </w:t>
            </w:r>
            <w:proofErr w:type="spellStart"/>
            <w:r w:rsidRPr="00604BD5">
              <w:rPr>
                <w:rFonts w:ascii="Garamond" w:hAnsi="Garamond"/>
                <w:sz w:val="28"/>
                <w:szCs w:val="28"/>
              </w:rPr>
              <w:t>shoh</w:t>
            </w:r>
            <w:proofErr w:type="spellEnd"/>
            <w:r w:rsidRPr="00604BD5">
              <w:rPr>
                <w:rFonts w:ascii="Garamond" w:hAnsi="Garamond"/>
                <w:sz w:val="28"/>
                <w:szCs w:val="28"/>
              </w:rPr>
              <w:t xml:space="preserve"> ta cur er </w:t>
            </w:r>
            <w:proofErr w:type="spellStart"/>
            <w:r w:rsidRPr="00604BD5">
              <w:rPr>
                <w:rFonts w:ascii="Garamond" w:hAnsi="Garamond"/>
                <w:sz w:val="28"/>
                <w:szCs w:val="28"/>
              </w:rPr>
              <w:t>Arrys</w:t>
            </w:r>
            <w:proofErr w:type="spellEnd"/>
            <w:r w:rsidRPr="00604BD5">
              <w:rPr>
                <w:rFonts w:ascii="Garamond" w:hAnsi="Garamond"/>
                <w:sz w:val="28"/>
                <w:szCs w:val="28"/>
              </w:rPr>
              <w:t xml:space="preserve">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ve</w:t>
            </w:r>
            <w:proofErr w:type="spellEnd"/>
            <w:r w:rsidRPr="00604BD5">
              <w:rPr>
                <w:rFonts w:ascii="Garamond" w:hAnsi="Garamond"/>
                <w:sz w:val="28"/>
                <w:szCs w:val="28"/>
              </w:rPr>
              <w:t xml:space="preserve"> </w:t>
            </w:r>
            <w:proofErr w:type="spellStart"/>
            <w:r w:rsidRPr="00604BD5">
              <w:rPr>
                <w:rFonts w:ascii="Garamond" w:hAnsi="Garamond"/>
                <w:sz w:val="28"/>
                <w:szCs w:val="28"/>
              </w:rPr>
              <w:t>feer</w:t>
            </w:r>
            <w:proofErr w:type="spellEnd"/>
            <w:r w:rsidRPr="00604BD5">
              <w:rPr>
                <w:rFonts w:ascii="Garamond" w:hAnsi="Garamond"/>
                <w:sz w:val="28"/>
                <w:szCs w:val="28"/>
              </w:rPr>
              <w:t xml:space="preserve"> </w:t>
            </w:r>
            <w:proofErr w:type="spellStart"/>
            <w:r w:rsidRPr="00604BD5">
              <w:rPr>
                <w:rFonts w:ascii="Garamond" w:hAnsi="Garamond"/>
                <w:sz w:val="28"/>
                <w:szCs w:val="28"/>
              </w:rPr>
              <w:t>doille</w:t>
            </w:r>
            <w:r w:rsidRPr="00604BD5">
              <w:rPr>
                <w:rFonts w:ascii="Garamond" w:hAnsi="Garamond"/>
                <w:i/>
                <w:sz w:val="28"/>
                <w:szCs w:val="28"/>
              </w:rPr>
              <w:t>e</w:t>
            </w:r>
            <w:proofErr w:type="spellEnd"/>
            <w:r w:rsidRPr="00604BD5">
              <w:rPr>
                <w:rFonts w:ascii="Garamond" w:hAnsi="Garamond"/>
                <w:sz w:val="28"/>
                <w:szCs w:val="28"/>
              </w:rPr>
              <w:t xml:space="preserve"> </w:t>
            </w:r>
            <w:proofErr w:type="spellStart"/>
            <w:r w:rsidRPr="00604BD5">
              <w:rPr>
                <w:rFonts w:ascii="Garamond" w:hAnsi="Garamond"/>
                <w:sz w:val="28"/>
                <w:szCs w:val="28"/>
              </w:rPr>
              <w:t>goit</w:t>
            </w:r>
            <w:proofErr w:type="spellEnd"/>
            <w:r w:rsidRPr="00604BD5">
              <w:rPr>
                <w:rFonts w:ascii="Garamond" w:hAnsi="Garamond"/>
                <w:sz w:val="28"/>
                <w:szCs w:val="28"/>
              </w:rPr>
              <w:t xml:space="preserve"> er son y </w:t>
            </w:r>
            <w:proofErr w:type="spellStart"/>
            <w:r w:rsidRPr="00604BD5">
              <w:rPr>
                <w:rFonts w:ascii="Garamond" w:hAnsi="Garamond"/>
                <w:sz w:val="28"/>
                <w:szCs w:val="28"/>
              </w:rPr>
              <w:t>pheccah</w:t>
            </w:r>
            <w:proofErr w:type="spellEnd"/>
            <w:r w:rsidRPr="00604BD5">
              <w:rPr>
                <w:rFonts w:ascii="Garamond" w:hAnsi="Garamond"/>
                <w:sz w:val="28"/>
                <w:szCs w:val="28"/>
              </w:rPr>
              <w:t xml:space="preserve"> </w:t>
            </w:r>
            <w:proofErr w:type="spellStart"/>
            <w:r w:rsidRPr="00604BD5">
              <w:rPr>
                <w:rFonts w:ascii="Garamond" w:hAnsi="Garamond"/>
                <w:sz w:val="28"/>
                <w:szCs w:val="28"/>
              </w:rPr>
              <w:t>shoh</w:t>
            </w:r>
            <w:proofErr w:type="spellEnd"/>
            <w:r w:rsidRPr="00604BD5">
              <w:rPr>
                <w:rFonts w:ascii="Garamond" w:hAnsi="Garamond"/>
                <w:sz w:val="28"/>
                <w:szCs w:val="28"/>
              </w:rPr>
              <w:t xml:space="preserve">, son </w:t>
            </w:r>
            <w:proofErr w:type="spellStart"/>
            <w:r w:rsidRPr="00604BD5">
              <w:rPr>
                <w:rFonts w:ascii="Garamond" w:hAnsi="Garamond"/>
                <w:sz w:val="28"/>
                <w:szCs w:val="28"/>
              </w:rPr>
              <w:t>nagh</w:t>
            </w:r>
            <w:proofErr w:type="spellEnd"/>
            <w:r w:rsidRPr="00604BD5">
              <w:rPr>
                <w:rFonts w:ascii="Garamond" w:hAnsi="Garamond"/>
                <w:sz w:val="28"/>
                <w:szCs w:val="28"/>
              </w:rPr>
              <w:t xml:space="preserve"> jean </w:t>
            </w:r>
            <w:proofErr w:type="spellStart"/>
            <w:r w:rsidRPr="00604BD5">
              <w:rPr>
                <w:rFonts w:ascii="Garamond" w:hAnsi="Garamond"/>
                <w:sz w:val="28"/>
                <w:szCs w:val="28"/>
              </w:rPr>
              <w:t>sleih</w:t>
            </w:r>
            <w:proofErr w:type="spellEnd"/>
            <w:r w:rsidRPr="00604BD5">
              <w:rPr>
                <w:rFonts w:ascii="Garamond" w:hAnsi="Garamond"/>
                <w:sz w:val="28"/>
                <w:szCs w:val="28"/>
              </w:rPr>
              <w:t xml:space="preserve"> </w:t>
            </w:r>
            <w:proofErr w:type="spellStart"/>
            <w:r w:rsidRPr="00604BD5">
              <w:rPr>
                <w:rFonts w:ascii="Garamond" w:hAnsi="Garamond"/>
                <w:sz w:val="28"/>
                <w:szCs w:val="28"/>
              </w:rPr>
              <w:t>kyndagh</w:t>
            </w:r>
            <w:proofErr w:type="spellEnd"/>
            <w:r w:rsidRPr="00604BD5">
              <w:rPr>
                <w:rFonts w:ascii="Garamond" w:hAnsi="Garamond"/>
                <w:sz w:val="28"/>
                <w:szCs w:val="28"/>
              </w:rPr>
              <w:t xml:space="preserve"> </w:t>
            </w:r>
            <w:proofErr w:type="spellStart"/>
            <w:r w:rsidRPr="00604BD5">
              <w:rPr>
                <w:rFonts w:ascii="Garamond" w:hAnsi="Garamond"/>
                <w:sz w:val="28"/>
                <w:szCs w:val="28"/>
              </w:rPr>
              <w:t>rish</w:t>
            </w:r>
            <w:proofErr w:type="spellEnd"/>
            <w:r w:rsidRPr="00604BD5">
              <w:rPr>
                <w:rFonts w:ascii="Garamond" w:hAnsi="Garamond"/>
                <w:sz w:val="28"/>
                <w:szCs w:val="28"/>
              </w:rPr>
              <w:t xml:space="preserve"> </w:t>
            </w:r>
            <w:proofErr w:type="spellStart"/>
            <w:r w:rsidRPr="00604BD5">
              <w:rPr>
                <w:rFonts w:ascii="Garamond" w:hAnsi="Garamond"/>
                <w:sz w:val="28"/>
                <w:szCs w:val="28"/>
              </w:rPr>
              <w:t>nayrey</w:t>
            </w:r>
            <w:proofErr w:type="spellEnd"/>
            <w:r w:rsidRPr="00604BD5">
              <w:rPr>
                <w:rFonts w:ascii="Garamond" w:hAnsi="Garamond"/>
                <w:sz w:val="28"/>
                <w:szCs w:val="28"/>
              </w:rPr>
              <w:t xml:space="preserve"> as </w:t>
            </w:r>
            <w:proofErr w:type="spellStart"/>
            <w:r w:rsidRPr="00604BD5">
              <w:rPr>
                <w:rFonts w:ascii="Garamond" w:hAnsi="Garamond"/>
                <w:sz w:val="28"/>
                <w:szCs w:val="28"/>
              </w:rPr>
              <w:t>creaghys</w:t>
            </w:r>
            <w:proofErr w:type="spellEnd"/>
            <w:r w:rsidRPr="00604BD5">
              <w:rPr>
                <w:rFonts w:ascii="Garamond" w:hAnsi="Garamond"/>
                <w:sz w:val="28"/>
                <w:szCs w:val="28"/>
              </w:rPr>
              <w:t xml:space="preserve"> Cree </w:t>
            </w:r>
            <w:proofErr w:type="spellStart"/>
            <w:r w:rsidRPr="00604BD5">
              <w:rPr>
                <w:rFonts w:ascii="Garamond" w:hAnsi="Garamond"/>
                <w:sz w:val="28"/>
                <w:szCs w:val="28"/>
              </w:rPr>
              <w:t>liasagh</w:t>
            </w:r>
            <w:proofErr w:type="spellEnd"/>
            <w:r w:rsidRPr="00604BD5">
              <w:rPr>
                <w:rFonts w:ascii="Garamond" w:hAnsi="Garamond"/>
                <w:sz w:val="28"/>
                <w:szCs w:val="28"/>
              </w:rPr>
              <w:t xml:space="preserve"> y </w:t>
            </w:r>
            <w:proofErr w:type="spellStart"/>
            <w:r w:rsidRPr="00604BD5">
              <w:rPr>
                <w:rFonts w:ascii="Garamond" w:hAnsi="Garamond"/>
                <w:sz w:val="28"/>
                <w:szCs w:val="28"/>
              </w:rPr>
              <w:t>yanoo</w:t>
            </w:r>
            <w:proofErr w:type="spellEnd"/>
            <w:r w:rsidRPr="00604BD5">
              <w:rPr>
                <w:rFonts w:ascii="Garamond" w:hAnsi="Garamond"/>
                <w:sz w:val="28"/>
                <w:szCs w:val="28"/>
              </w:rPr>
              <w:t xml:space="preserve"> son </w:t>
            </w:r>
            <w:proofErr w:type="spellStart"/>
            <w:r w:rsidRPr="00604BD5">
              <w:rPr>
                <w:rFonts w:ascii="Garamond" w:hAnsi="Garamond"/>
                <w:sz w:val="28"/>
                <w:szCs w:val="28"/>
              </w:rPr>
              <w:t>shen</w:t>
            </w:r>
            <w:proofErr w:type="spellEnd"/>
            <w:r w:rsidRPr="00604BD5">
              <w:rPr>
                <w:rFonts w:ascii="Garamond" w:hAnsi="Garamond"/>
                <w:sz w:val="28"/>
                <w:szCs w:val="28"/>
              </w:rPr>
              <w:t xml:space="preserve"> </w:t>
            </w:r>
            <w:proofErr w:type="spellStart"/>
            <w:r w:rsidRPr="00604BD5">
              <w:rPr>
                <w:rFonts w:ascii="Garamond" w:hAnsi="Garamond"/>
                <w:sz w:val="28"/>
                <w:szCs w:val="28"/>
              </w:rPr>
              <w:t>ny</w:t>
            </w:r>
            <w:proofErr w:type="spellEnd"/>
            <w:r w:rsidRPr="00604BD5">
              <w:rPr>
                <w:rFonts w:ascii="Garamond" w:hAnsi="Garamond"/>
                <w:sz w:val="28"/>
                <w:szCs w:val="28"/>
              </w:rPr>
              <w:t xml:space="preserve"> </w:t>
            </w:r>
            <w:proofErr w:type="spellStart"/>
            <w:r w:rsidRPr="00604BD5">
              <w:rPr>
                <w:rFonts w:ascii="Garamond" w:hAnsi="Garamond"/>
                <w:sz w:val="28"/>
                <w:szCs w:val="28"/>
              </w:rPr>
              <w:t>ta’d</w:t>
            </w:r>
            <w:proofErr w:type="spellEnd"/>
            <w:r w:rsidRPr="00604BD5">
              <w:rPr>
                <w:rFonts w:ascii="Garamond" w:hAnsi="Garamond"/>
                <w:sz w:val="28"/>
                <w:szCs w:val="28"/>
              </w:rPr>
              <w:t xml:space="preserve"> er </w:t>
            </w:r>
            <w:proofErr w:type="spellStart"/>
            <w:r w:rsidRPr="00604BD5">
              <w:rPr>
                <w:rFonts w:ascii="Garamond" w:hAnsi="Garamond"/>
                <w:sz w:val="28"/>
                <w:szCs w:val="28"/>
              </w:rPr>
              <w:t>chosney</w:t>
            </w:r>
            <w:proofErr w:type="spellEnd"/>
            <w:r w:rsidRPr="00604BD5">
              <w:rPr>
                <w:rFonts w:ascii="Garamond" w:hAnsi="Garamond"/>
                <w:sz w:val="28"/>
                <w:szCs w:val="28"/>
              </w:rPr>
              <w:t xml:space="preserve"> </w:t>
            </w:r>
            <w:proofErr w:type="spellStart"/>
            <w:r w:rsidRPr="00604BD5">
              <w:rPr>
                <w:rFonts w:ascii="Garamond" w:hAnsi="Garamond"/>
                <w:sz w:val="28"/>
                <w:szCs w:val="28"/>
              </w:rPr>
              <w:t>liorish</w:t>
            </w:r>
            <w:proofErr w:type="spellEnd"/>
            <w:r w:rsidRPr="00604BD5">
              <w:rPr>
                <w:rFonts w:ascii="Garamond" w:hAnsi="Garamond"/>
                <w:sz w:val="28"/>
                <w:szCs w:val="28"/>
              </w:rPr>
              <w:t xml:space="preserve"> </w:t>
            </w:r>
            <w:proofErr w:type="spellStart"/>
            <w:r w:rsidRPr="00604BD5">
              <w:rPr>
                <w:rFonts w:ascii="Garamond" w:hAnsi="Garamond"/>
                <w:sz w:val="28"/>
                <w:szCs w:val="28"/>
              </w:rPr>
              <w:t>Moalteraght</w:t>
            </w:r>
            <w:proofErr w:type="spellEnd"/>
            <w:r w:rsidRPr="00604BD5">
              <w:rPr>
                <w:rFonts w:ascii="Garamond" w:hAnsi="Garamond"/>
                <w:sz w:val="28"/>
                <w:szCs w:val="28"/>
              </w:rPr>
              <w:t xml:space="preserve">, </w:t>
            </w:r>
            <w:proofErr w:type="spellStart"/>
            <w:r w:rsidRPr="00604BD5">
              <w:rPr>
                <w:rFonts w:ascii="Garamond" w:hAnsi="Garamond"/>
                <w:sz w:val="28"/>
                <w:szCs w:val="28"/>
              </w:rPr>
              <w:t>ny</w:t>
            </w:r>
            <w:proofErr w:type="spellEnd"/>
            <w:r w:rsidRPr="00604BD5">
              <w:rPr>
                <w:rFonts w:ascii="Garamond" w:hAnsi="Garamond"/>
                <w:sz w:val="28"/>
                <w:szCs w:val="28"/>
              </w:rPr>
              <w:t xml:space="preserve"> </w:t>
            </w:r>
            <w:proofErr w:type="spellStart"/>
            <w:r w:rsidRPr="00604BD5">
              <w:rPr>
                <w:rFonts w:ascii="Garamond" w:hAnsi="Garamond"/>
                <w:sz w:val="28"/>
                <w:szCs w:val="28"/>
              </w:rPr>
              <w:t>Tranlaas</w:t>
            </w:r>
            <w:proofErr w:type="spellEnd"/>
            <w:r w:rsidRPr="00604BD5">
              <w:rPr>
                <w:rFonts w:ascii="Garamond" w:hAnsi="Garamond"/>
                <w:sz w:val="28"/>
                <w:szCs w:val="28"/>
              </w:rPr>
              <w:t xml:space="preserve">, as </w:t>
            </w:r>
            <w:proofErr w:type="spellStart"/>
            <w:r w:rsidRPr="00604BD5">
              <w:rPr>
                <w:rFonts w:ascii="Garamond" w:hAnsi="Garamond"/>
                <w:sz w:val="28"/>
                <w:szCs w:val="28"/>
              </w:rPr>
              <w:t>fooast</w:t>
            </w:r>
            <w:proofErr w:type="spellEnd"/>
            <w:r w:rsidRPr="00604BD5">
              <w:rPr>
                <w:rFonts w:ascii="Garamond" w:hAnsi="Garamond"/>
                <w:sz w:val="28"/>
                <w:szCs w:val="28"/>
              </w:rPr>
              <w:t xml:space="preserve"> </w:t>
            </w:r>
            <w:proofErr w:type="spellStart"/>
            <w:r w:rsidRPr="00604BD5">
              <w:rPr>
                <w:rFonts w:ascii="Garamond" w:hAnsi="Garamond"/>
                <w:sz w:val="28"/>
                <w:szCs w:val="28"/>
              </w:rPr>
              <w:t>ta’d</w:t>
            </w:r>
            <w:proofErr w:type="spellEnd"/>
            <w:r w:rsidRPr="00604BD5">
              <w:rPr>
                <w:rFonts w:ascii="Garamond" w:hAnsi="Garamond"/>
                <w:sz w:val="28"/>
                <w:szCs w:val="28"/>
              </w:rPr>
              <w:t xml:space="preserve"> </w:t>
            </w:r>
            <w:proofErr w:type="spellStart"/>
            <w:r w:rsidRPr="00604BD5">
              <w:rPr>
                <w:rFonts w:ascii="Garamond" w:hAnsi="Garamond"/>
                <w:sz w:val="28"/>
                <w:szCs w:val="28"/>
              </w:rPr>
              <w:t>treishteil</w:t>
            </w:r>
            <w:proofErr w:type="spellEnd"/>
            <w:r w:rsidRPr="00604BD5">
              <w:rPr>
                <w:rFonts w:ascii="Garamond" w:hAnsi="Garamond"/>
                <w:sz w:val="28"/>
                <w:szCs w:val="28"/>
              </w:rPr>
              <w:t xml:space="preserve"> </w:t>
            </w:r>
            <w:proofErr w:type="spellStart"/>
            <w:r w:rsidRPr="00604BD5">
              <w:rPr>
                <w:rFonts w:ascii="Garamond" w:hAnsi="Garamond"/>
                <w:sz w:val="28"/>
                <w:szCs w:val="28"/>
              </w:rPr>
              <w:t>dy</w:t>
            </w:r>
            <w:proofErr w:type="spellEnd"/>
            <w:r w:rsidRPr="00604BD5">
              <w:rPr>
                <w:rFonts w:ascii="Garamond" w:hAnsi="Garamond"/>
                <w:sz w:val="28"/>
                <w:szCs w:val="28"/>
              </w:rPr>
              <w:t xml:space="preserve"> </w:t>
            </w:r>
            <w:proofErr w:type="spellStart"/>
            <w:r w:rsidRPr="00604BD5">
              <w:rPr>
                <w:rFonts w:ascii="Garamond" w:hAnsi="Garamond"/>
                <w:sz w:val="28"/>
                <w:szCs w:val="28"/>
              </w:rPr>
              <w:t>ve</w:t>
            </w:r>
            <w:proofErr w:type="spellEnd"/>
            <w:r w:rsidRPr="00604BD5">
              <w:rPr>
                <w:rFonts w:ascii="Garamond" w:hAnsi="Garamond"/>
                <w:sz w:val="28"/>
                <w:szCs w:val="28"/>
              </w:rPr>
              <w:t xml:space="preserve"> </w:t>
            </w:r>
            <w:proofErr w:type="spellStart"/>
            <w:r w:rsidRPr="00604BD5">
              <w:rPr>
                <w:rFonts w:ascii="Garamond" w:hAnsi="Garamond"/>
                <w:sz w:val="28"/>
                <w:szCs w:val="28"/>
              </w:rPr>
              <w:t>sauchey</w:t>
            </w:r>
            <w:proofErr w:type="spellEnd"/>
            <w:r w:rsidRPr="00604BD5">
              <w:rPr>
                <w:rFonts w:ascii="Garamond" w:hAnsi="Garamond"/>
                <w:sz w:val="28"/>
                <w:szCs w:val="28"/>
              </w:rPr>
              <w:t xml:space="preserve">. </w:t>
            </w:r>
            <w:proofErr w:type="spellStart"/>
            <w:r w:rsidRPr="00604BD5">
              <w:rPr>
                <w:rFonts w:ascii="Garamond" w:hAnsi="Garamond"/>
                <w:sz w:val="28"/>
                <w:szCs w:val="28"/>
              </w:rPr>
              <w:t>Agh</w:t>
            </w:r>
            <w:proofErr w:type="spellEnd"/>
            <w:r w:rsidRPr="00604BD5">
              <w:rPr>
                <w:rFonts w:ascii="Garamond" w:hAnsi="Garamond"/>
                <w:sz w:val="28"/>
                <w:szCs w:val="28"/>
              </w:rPr>
              <w:t xml:space="preserve"> </w:t>
            </w:r>
            <w:proofErr w:type="spellStart"/>
            <w:r w:rsidRPr="00604BD5">
              <w:rPr>
                <w:rFonts w:ascii="Garamond" w:hAnsi="Garamond"/>
                <w:sz w:val="28"/>
                <w:szCs w:val="28"/>
              </w:rPr>
              <w:t>shoh</w:t>
            </w:r>
            <w:proofErr w:type="spellEnd"/>
            <w:r w:rsidRPr="00604BD5">
              <w:rPr>
                <w:rFonts w:ascii="Garamond" w:hAnsi="Garamond"/>
                <w:sz w:val="28"/>
                <w:szCs w:val="28"/>
              </w:rPr>
              <w:t xml:space="preserve"> </w:t>
            </w:r>
            <w:proofErr w:type="spellStart"/>
            <w:r w:rsidRPr="00604BD5">
              <w:rPr>
                <w:rFonts w:ascii="Garamond" w:hAnsi="Garamond"/>
                <w:sz w:val="28"/>
                <w:szCs w:val="28"/>
              </w:rPr>
              <w:t>Treshteil</w:t>
            </w:r>
            <w:proofErr w:type="spellEnd"/>
            <w:r w:rsidRPr="00604BD5">
              <w:rPr>
                <w:rFonts w:ascii="Garamond" w:hAnsi="Garamond"/>
                <w:sz w:val="28"/>
                <w:szCs w:val="28"/>
              </w:rPr>
              <w:t xml:space="preserve"> </w:t>
            </w:r>
            <w:proofErr w:type="spellStart"/>
            <w:r w:rsidRPr="00604BD5">
              <w:rPr>
                <w:rFonts w:ascii="Garamond" w:hAnsi="Garamond"/>
                <w:sz w:val="28"/>
                <w:szCs w:val="28"/>
              </w:rPr>
              <w:t>feallagh</w:t>
            </w:r>
            <w:proofErr w:type="spellEnd"/>
            <w:r w:rsidRPr="00604BD5">
              <w:rPr>
                <w:rFonts w:ascii="Garamond" w:hAnsi="Garamond"/>
                <w:sz w:val="28"/>
                <w:szCs w:val="28"/>
              </w:rPr>
              <w:t xml:space="preserve"> </w:t>
            </w:r>
            <w:proofErr w:type="spellStart"/>
            <w:r w:rsidRPr="00604BD5">
              <w:rPr>
                <w:rFonts w:ascii="Garamond" w:hAnsi="Garamond"/>
                <w:sz w:val="28"/>
                <w:szCs w:val="28"/>
              </w:rPr>
              <w:t>Crauee-foalsey</w:t>
            </w:r>
            <w:proofErr w:type="spellEnd"/>
            <w:r w:rsidRPr="00604BD5">
              <w:rPr>
                <w:rFonts w:ascii="Garamond" w:hAnsi="Garamond"/>
                <w:sz w:val="28"/>
                <w:szCs w:val="28"/>
              </w:rPr>
              <w:t xml:space="preserve"> nee </w:t>
            </w:r>
            <w:proofErr w:type="spellStart"/>
            <w:r w:rsidRPr="00604BD5">
              <w:rPr>
                <w:rFonts w:ascii="Garamond" w:hAnsi="Garamond"/>
                <w:sz w:val="28"/>
                <w:szCs w:val="28"/>
              </w:rPr>
              <w:t>cherraghtyn</w:t>
            </w:r>
            <w:proofErr w:type="spellEnd"/>
            <w:r w:rsidRPr="00604BD5">
              <w:rPr>
                <w:rFonts w:ascii="Garamond" w:hAnsi="Garamond"/>
                <w:sz w:val="28"/>
                <w:szCs w:val="28"/>
              </w:rPr>
              <w:t xml:space="preserve">. </w:t>
            </w:r>
          </w:p>
        </w:tc>
        <w:tc>
          <w:tcPr>
            <w:tcW w:w="3854" w:type="dxa"/>
          </w:tcPr>
          <w:p w14:paraId="7535EFC5" w14:textId="77777777" w:rsidR="00E6118C" w:rsidRPr="00F352DB" w:rsidRDefault="00E6118C" w:rsidP="00DB60C3">
            <w:pPr>
              <w:pStyle w:val="ListParagraph"/>
              <w:ind w:left="0" w:firstLine="227"/>
              <w:jc w:val="both"/>
              <w:rPr>
                <w:rFonts w:ascii="Garamond" w:hAnsi="Garamond" w:cs="Times New Roman"/>
                <w:sz w:val="28"/>
              </w:rPr>
            </w:pPr>
            <w:r w:rsidRPr="00F352DB">
              <w:rPr>
                <w:rFonts w:ascii="Garamond" w:hAnsi="Garamond" w:cs="Times New Roman"/>
                <w:i/>
                <w:sz w:val="28"/>
              </w:rPr>
              <w:t xml:space="preserve">And this is that which makes this Sin so very hard to </w:t>
            </w:r>
            <w:r w:rsidRPr="00F352DB">
              <w:rPr>
                <w:rFonts w:ascii="Garamond" w:hAnsi="Garamond" w:cs="Times New Roman"/>
                <w:sz w:val="28"/>
              </w:rPr>
              <w:t>b</w:t>
            </w:r>
            <w:r w:rsidRPr="00F352DB">
              <w:rPr>
                <w:rFonts w:ascii="Garamond" w:hAnsi="Garamond" w:cs="Times New Roman"/>
                <w:i/>
                <w:sz w:val="28"/>
              </w:rPr>
              <w:t>e repented of</w:t>
            </w:r>
            <w:r w:rsidRPr="00F352DB">
              <w:rPr>
                <w:rFonts w:ascii="Garamond" w:hAnsi="Garamond" w:cs="Times New Roman"/>
                <w:sz w:val="28"/>
              </w:rPr>
              <w:t> ;</w:t>
            </w:r>
            <w:r w:rsidRPr="00F352DB">
              <w:rPr>
                <w:rFonts w:ascii="Garamond" w:hAnsi="Garamond" w:cs="Times New Roman"/>
                <w:i/>
                <w:sz w:val="28"/>
              </w:rPr>
              <w:t xml:space="preserve"> because, through Shame or </w:t>
            </w:r>
            <w:proofErr w:type="spellStart"/>
            <w:r w:rsidRPr="00F352DB">
              <w:rPr>
                <w:rFonts w:ascii="Garamond" w:hAnsi="Garamond" w:cs="Times New Roman"/>
                <w:i/>
                <w:sz w:val="28"/>
              </w:rPr>
              <w:t>Stubborness</w:t>
            </w:r>
            <w:proofErr w:type="spellEnd"/>
            <w:r w:rsidRPr="00F352DB">
              <w:rPr>
                <w:rFonts w:ascii="Garamond" w:hAnsi="Garamond" w:cs="Times New Roman"/>
                <w:i/>
                <w:sz w:val="28"/>
              </w:rPr>
              <w:t xml:space="preserve">, People will not make </w:t>
            </w:r>
            <w:r w:rsidRPr="00F352DB">
              <w:rPr>
                <w:rFonts w:ascii="Garamond" w:hAnsi="Garamond" w:cs="Times New Roman"/>
                <w:sz w:val="28"/>
              </w:rPr>
              <w:t>Restitution</w:t>
            </w:r>
            <w:r w:rsidRPr="00F352DB">
              <w:rPr>
                <w:rFonts w:ascii="Garamond" w:hAnsi="Garamond" w:cs="Times New Roman"/>
                <w:i/>
                <w:sz w:val="28"/>
              </w:rPr>
              <w:t xml:space="preserve"> of what they have got by Fraud or Violence</w:t>
            </w:r>
            <w:r w:rsidRPr="00F352DB">
              <w:rPr>
                <w:rFonts w:ascii="Garamond" w:hAnsi="Garamond" w:cs="Times New Roman"/>
                <w:sz w:val="28"/>
              </w:rPr>
              <w:t> ;</w:t>
            </w:r>
            <w:r w:rsidRPr="00F352DB">
              <w:rPr>
                <w:rFonts w:ascii="Garamond" w:hAnsi="Garamond" w:cs="Times New Roman"/>
                <w:i/>
                <w:sz w:val="28"/>
              </w:rPr>
              <w:t xml:space="preserve"> and yet they hope to be saved</w:t>
            </w:r>
            <w:r w:rsidRPr="00F352DB">
              <w:rPr>
                <w:rFonts w:ascii="Garamond" w:hAnsi="Garamond" w:cs="Times New Roman"/>
                <w:sz w:val="28"/>
              </w:rPr>
              <w:t> ;</w:t>
            </w:r>
            <w:r w:rsidRPr="00F352DB">
              <w:rPr>
                <w:rFonts w:ascii="Garamond" w:hAnsi="Garamond" w:cs="Times New Roman"/>
                <w:i/>
                <w:sz w:val="28"/>
              </w:rPr>
              <w:t xml:space="preserve"> </w:t>
            </w:r>
            <w:r w:rsidRPr="00F352DB">
              <w:rPr>
                <w:rFonts w:ascii="Garamond" w:hAnsi="Garamond" w:cs="Times New Roman"/>
                <w:sz w:val="28"/>
              </w:rPr>
              <w:t>But this is the Hope of Hypocrites, which shall perish.</w:t>
            </w:r>
          </w:p>
        </w:tc>
        <w:tc>
          <w:tcPr>
            <w:tcW w:w="0" w:type="auto"/>
          </w:tcPr>
          <w:p w14:paraId="313C3CF9" w14:textId="77777777" w:rsidR="00E6118C" w:rsidRDefault="00E6118C" w:rsidP="00DB60C3">
            <w:pPr>
              <w:pStyle w:val="ListParagraph"/>
              <w:ind w:left="0"/>
              <w:rPr>
                <w:rFonts w:ascii="Garamond" w:hAnsi="Garamond" w:cs="Times New Roman"/>
                <w:sz w:val="20"/>
                <w:szCs w:val="20"/>
              </w:rPr>
            </w:pPr>
          </w:p>
          <w:p w14:paraId="6EFBDF37" w14:textId="77777777" w:rsidR="00F202B3" w:rsidRDefault="00F202B3" w:rsidP="00DB60C3">
            <w:pPr>
              <w:pStyle w:val="ListParagraph"/>
              <w:ind w:left="0"/>
              <w:rPr>
                <w:rFonts w:ascii="Garamond" w:hAnsi="Garamond" w:cs="Times New Roman"/>
                <w:sz w:val="20"/>
                <w:szCs w:val="20"/>
              </w:rPr>
            </w:pPr>
          </w:p>
          <w:p w14:paraId="4FAF3B1D" w14:textId="77777777" w:rsidR="00F202B3" w:rsidRDefault="00F202B3" w:rsidP="00DB60C3">
            <w:pPr>
              <w:pStyle w:val="ListParagraph"/>
              <w:ind w:left="0"/>
              <w:rPr>
                <w:rFonts w:ascii="Garamond" w:hAnsi="Garamond" w:cs="Times New Roman"/>
                <w:sz w:val="20"/>
                <w:szCs w:val="20"/>
              </w:rPr>
            </w:pPr>
          </w:p>
          <w:p w14:paraId="107BA460" w14:textId="77777777" w:rsidR="00F202B3" w:rsidRDefault="00F202B3" w:rsidP="00DB60C3">
            <w:pPr>
              <w:pStyle w:val="ListParagraph"/>
              <w:ind w:left="0"/>
              <w:rPr>
                <w:rFonts w:ascii="Garamond" w:hAnsi="Garamond" w:cs="Times New Roman"/>
                <w:sz w:val="20"/>
                <w:szCs w:val="20"/>
              </w:rPr>
            </w:pPr>
          </w:p>
          <w:p w14:paraId="725DAC5F" w14:textId="77777777" w:rsidR="00F202B3" w:rsidRDefault="00F202B3" w:rsidP="00DB60C3">
            <w:pPr>
              <w:pStyle w:val="ListParagraph"/>
              <w:ind w:left="0"/>
              <w:rPr>
                <w:rFonts w:ascii="Garamond" w:hAnsi="Garamond" w:cs="Times New Roman"/>
                <w:sz w:val="20"/>
                <w:szCs w:val="20"/>
              </w:rPr>
            </w:pPr>
          </w:p>
          <w:p w14:paraId="0EAAACE1" w14:textId="77777777" w:rsidR="00F202B3" w:rsidRDefault="00F202B3" w:rsidP="00DB60C3">
            <w:pPr>
              <w:pStyle w:val="ListParagraph"/>
              <w:ind w:left="0"/>
              <w:rPr>
                <w:rFonts w:ascii="Garamond" w:hAnsi="Garamond" w:cs="Times New Roman"/>
                <w:sz w:val="20"/>
                <w:szCs w:val="20"/>
              </w:rPr>
            </w:pPr>
          </w:p>
          <w:p w14:paraId="44B6EAA9" w14:textId="77777777" w:rsidR="00F202B3" w:rsidRDefault="00F202B3" w:rsidP="00DB60C3">
            <w:pPr>
              <w:pStyle w:val="ListParagraph"/>
              <w:ind w:left="0"/>
              <w:rPr>
                <w:rFonts w:ascii="Garamond" w:hAnsi="Garamond" w:cs="Times New Roman"/>
                <w:sz w:val="20"/>
                <w:szCs w:val="20"/>
              </w:rPr>
            </w:pPr>
          </w:p>
          <w:p w14:paraId="385534B4" w14:textId="77777777" w:rsidR="00F202B3" w:rsidRDefault="00F202B3" w:rsidP="00DB60C3">
            <w:pPr>
              <w:pStyle w:val="ListParagraph"/>
              <w:ind w:left="0"/>
              <w:rPr>
                <w:rFonts w:ascii="Garamond" w:hAnsi="Garamond" w:cs="Times New Roman"/>
                <w:sz w:val="20"/>
                <w:szCs w:val="20"/>
              </w:rPr>
            </w:pPr>
          </w:p>
          <w:p w14:paraId="37D3B907" w14:textId="77777777" w:rsidR="00F202B3" w:rsidRPr="00F202B3" w:rsidRDefault="00F202B3" w:rsidP="00DB60C3">
            <w:pPr>
              <w:pStyle w:val="ListParagraph"/>
              <w:ind w:left="0"/>
              <w:rPr>
                <w:rFonts w:ascii="Garamond" w:hAnsi="Garamond" w:cs="Times New Roman"/>
                <w:sz w:val="20"/>
                <w:szCs w:val="20"/>
              </w:rPr>
            </w:pPr>
            <w:r>
              <w:rPr>
                <w:rFonts w:ascii="Garamond" w:hAnsi="Garamond" w:cs="Times New Roman"/>
                <w:sz w:val="20"/>
                <w:szCs w:val="20"/>
              </w:rPr>
              <w:t>Job 8. 13.</w:t>
            </w:r>
          </w:p>
        </w:tc>
      </w:tr>
      <w:tr w:rsidR="00F202B3" w:rsidRPr="00F352DB" w14:paraId="559C3074" w14:textId="77777777" w:rsidTr="000A5AB7">
        <w:tc>
          <w:tcPr>
            <w:tcW w:w="4253" w:type="dxa"/>
          </w:tcPr>
          <w:p w14:paraId="2BF4E693" w14:textId="77777777" w:rsidR="00F202B3" w:rsidRPr="00B70B09" w:rsidRDefault="00F202B3" w:rsidP="008E2549">
            <w:pPr>
              <w:pStyle w:val="Default"/>
              <w:widowControl/>
              <w:spacing w:before="120"/>
              <w:ind w:left="227"/>
              <w:contextualSpacing/>
              <w:jc w:val="both"/>
              <w:rPr>
                <w:rFonts w:ascii="Garamond" w:hAnsi="Garamond"/>
                <w:sz w:val="28"/>
                <w:szCs w:val="28"/>
              </w:rPr>
            </w:pPr>
            <w:r w:rsidRPr="00B70B09">
              <w:rPr>
                <w:rFonts w:ascii="Garamond" w:hAnsi="Garamond"/>
                <w:color w:val="auto"/>
                <w:sz w:val="28"/>
                <w:szCs w:val="28"/>
              </w:rPr>
              <w:t xml:space="preserve">[88] IX. </w:t>
            </w:r>
            <w:r w:rsidRPr="00F202B3">
              <w:rPr>
                <w:rFonts w:ascii="Old English Text MT" w:hAnsi="Old English Text MT"/>
                <w:color w:val="auto"/>
                <w:sz w:val="28"/>
                <w:szCs w:val="28"/>
              </w:rPr>
              <w:t xml:space="preserve">Cha </w:t>
            </w:r>
            <w:proofErr w:type="spellStart"/>
            <w:r w:rsidRPr="00F202B3">
              <w:rPr>
                <w:rFonts w:ascii="Old English Text MT" w:hAnsi="Old English Text MT"/>
                <w:color w:val="auto"/>
                <w:sz w:val="28"/>
                <w:szCs w:val="28"/>
              </w:rPr>
              <w:t>nymmyrk</w:t>
            </w:r>
            <w:proofErr w:type="spellEnd"/>
            <w:r w:rsidRPr="00F202B3">
              <w:rPr>
                <w:rFonts w:ascii="Old English Text MT" w:hAnsi="Old English Text MT"/>
                <w:color w:val="auto"/>
                <w:sz w:val="28"/>
                <w:szCs w:val="28"/>
              </w:rPr>
              <w:t xml:space="preserve"> </w:t>
            </w:r>
            <w:proofErr w:type="spellStart"/>
            <w:r w:rsidRPr="00F202B3">
              <w:rPr>
                <w:rFonts w:ascii="Old English Text MT" w:hAnsi="Old English Text MT"/>
                <w:color w:val="auto"/>
                <w:sz w:val="28"/>
                <w:szCs w:val="28"/>
              </w:rPr>
              <w:t>oo</w:t>
            </w:r>
            <w:proofErr w:type="spellEnd"/>
            <w:r w:rsidRPr="00F202B3">
              <w:rPr>
                <w:rFonts w:ascii="Old English Text MT" w:hAnsi="Old English Text MT"/>
                <w:color w:val="auto"/>
                <w:sz w:val="28"/>
                <w:szCs w:val="28"/>
              </w:rPr>
              <w:t xml:space="preserve"> </w:t>
            </w:r>
            <w:proofErr w:type="spellStart"/>
            <w:r w:rsidRPr="00F202B3">
              <w:rPr>
                <w:rFonts w:ascii="Old English Text MT" w:hAnsi="Old English Text MT"/>
                <w:color w:val="auto"/>
                <w:sz w:val="28"/>
                <w:szCs w:val="28"/>
              </w:rPr>
              <w:t>feanish</w:t>
            </w:r>
            <w:proofErr w:type="spellEnd"/>
            <w:r w:rsidRPr="00F202B3">
              <w:rPr>
                <w:rFonts w:ascii="Old English Text MT" w:hAnsi="Old English Text MT"/>
                <w:color w:val="auto"/>
                <w:sz w:val="28"/>
                <w:szCs w:val="28"/>
              </w:rPr>
              <w:t xml:space="preserve"> </w:t>
            </w:r>
            <w:proofErr w:type="spellStart"/>
            <w:r w:rsidRPr="00F202B3">
              <w:rPr>
                <w:rFonts w:ascii="Old English Text MT" w:hAnsi="Old English Text MT"/>
                <w:color w:val="auto"/>
                <w:sz w:val="28"/>
                <w:szCs w:val="28"/>
              </w:rPr>
              <w:t>foalsey</w:t>
            </w:r>
            <w:proofErr w:type="spellEnd"/>
            <w:r w:rsidRPr="00F202B3">
              <w:rPr>
                <w:rFonts w:ascii="Old English Text MT" w:hAnsi="Old English Text MT"/>
                <w:color w:val="auto"/>
                <w:sz w:val="28"/>
                <w:szCs w:val="28"/>
              </w:rPr>
              <w:t xml:space="preserve"> </w:t>
            </w:r>
            <w:proofErr w:type="spellStart"/>
            <w:r w:rsidRPr="00F202B3">
              <w:rPr>
                <w:rFonts w:ascii="Old English Text MT" w:hAnsi="Old English Text MT"/>
                <w:color w:val="auto"/>
                <w:sz w:val="28"/>
                <w:szCs w:val="28"/>
              </w:rPr>
              <w:t>noi</w:t>
            </w:r>
            <w:proofErr w:type="spellEnd"/>
            <w:r w:rsidRPr="00F202B3">
              <w:rPr>
                <w:rFonts w:ascii="Old English Text MT" w:hAnsi="Old English Text MT"/>
                <w:color w:val="auto"/>
                <w:sz w:val="28"/>
                <w:szCs w:val="28"/>
              </w:rPr>
              <w:t xml:space="preserve"> </w:t>
            </w:r>
            <w:proofErr w:type="spellStart"/>
            <w:r w:rsidRPr="00F202B3">
              <w:rPr>
                <w:rFonts w:ascii="Old English Text MT" w:hAnsi="Old English Text MT"/>
                <w:color w:val="auto"/>
                <w:sz w:val="28"/>
                <w:szCs w:val="28"/>
              </w:rPr>
              <w:t>dty</w:t>
            </w:r>
            <w:proofErr w:type="spellEnd"/>
            <w:r w:rsidRPr="00F202B3">
              <w:rPr>
                <w:rFonts w:ascii="Old English Text MT" w:hAnsi="Old English Text MT"/>
                <w:color w:val="auto"/>
                <w:sz w:val="28"/>
                <w:szCs w:val="28"/>
              </w:rPr>
              <w:t xml:space="preserve"> Naboo.</w:t>
            </w:r>
            <w:r w:rsidRPr="00B70B09">
              <w:rPr>
                <w:rFonts w:ascii="Garamond" w:hAnsi="Garamond"/>
                <w:color w:val="auto"/>
                <w:sz w:val="28"/>
                <w:szCs w:val="28"/>
              </w:rPr>
              <w:t xml:space="preserve"> </w:t>
            </w:r>
          </w:p>
        </w:tc>
        <w:tc>
          <w:tcPr>
            <w:tcW w:w="3854" w:type="dxa"/>
          </w:tcPr>
          <w:p w14:paraId="6D3E6C9E" w14:textId="77777777" w:rsidR="00F202B3" w:rsidRPr="00F352DB" w:rsidRDefault="00F202B3" w:rsidP="008E2549">
            <w:pPr>
              <w:pStyle w:val="ListParagraph"/>
              <w:autoSpaceDE w:val="0"/>
              <w:autoSpaceDN w:val="0"/>
              <w:adjustRightInd w:val="0"/>
              <w:spacing w:before="120"/>
              <w:ind w:left="227"/>
              <w:jc w:val="both"/>
              <w:rPr>
                <w:rFonts w:ascii="Garamond" w:hAnsi="Garamond" w:cs="Times New Roman"/>
                <w:sz w:val="28"/>
              </w:rPr>
            </w:pPr>
            <w:r w:rsidRPr="00F352DB">
              <w:rPr>
                <w:rFonts w:ascii="Garamond" w:hAnsi="Garamond" w:cs="Times New Roman"/>
                <w:sz w:val="28"/>
              </w:rPr>
              <w:t xml:space="preserve">IX. </w:t>
            </w:r>
            <w:r w:rsidRPr="00F352DB">
              <w:rPr>
                <w:rFonts w:ascii="Old English Text MT" w:hAnsi="Old English Text MT" w:cs="Times New Roman"/>
                <w:sz w:val="28"/>
              </w:rPr>
              <w:t>Thou shalt not bear false Witness against thy Neighbour.</w:t>
            </w:r>
            <w:r w:rsidRPr="00F352DB">
              <w:rPr>
                <w:rFonts w:ascii="Garamond" w:hAnsi="Garamond" w:cs="Times New Roman"/>
                <w:sz w:val="28"/>
              </w:rPr>
              <w:t xml:space="preserve"> </w:t>
            </w:r>
          </w:p>
        </w:tc>
        <w:tc>
          <w:tcPr>
            <w:tcW w:w="0" w:type="auto"/>
          </w:tcPr>
          <w:p w14:paraId="0ED9D3BA" w14:textId="77777777" w:rsidR="00F202B3" w:rsidRPr="002D73DD" w:rsidRDefault="00F202B3" w:rsidP="00DB60C3">
            <w:pPr>
              <w:pStyle w:val="ListParagraph"/>
              <w:keepNext/>
              <w:ind w:left="0"/>
              <w:rPr>
                <w:rFonts w:ascii="Garamond" w:hAnsi="Garamond" w:cs="Times New Roman"/>
                <w:sz w:val="20"/>
                <w:szCs w:val="20"/>
              </w:rPr>
            </w:pPr>
          </w:p>
        </w:tc>
      </w:tr>
      <w:tr w:rsidR="00F202B3" w:rsidRPr="00F352DB" w14:paraId="774ED743" w14:textId="77777777" w:rsidTr="000A5AB7">
        <w:tc>
          <w:tcPr>
            <w:tcW w:w="4253" w:type="dxa"/>
          </w:tcPr>
          <w:p w14:paraId="63FBC095" w14:textId="77777777" w:rsidR="00F202B3" w:rsidRPr="00B70B09" w:rsidRDefault="00F202B3" w:rsidP="00DB60C3">
            <w:pPr>
              <w:pStyle w:val="CM3"/>
              <w:widowControl/>
              <w:spacing w:line="240" w:lineRule="auto"/>
              <w:ind w:firstLine="227"/>
              <w:contextualSpacing/>
              <w:jc w:val="both"/>
              <w:rPr>
                <w:rFonts w:ascii="Garamond" w:hAnsi="Garamond"/>
                <w:sz w:val="28"/>
                <w:szCs w:val="28"/>
              </w:rPr>
            </w:pPr>
            <w:r w:rsidRPr="00B70B09">
              <w:rPr>
                <w:rFonts w:ascii="Garamond" w:hAnsi="Garamond"/>
                <w:i/>
                <w:sz w:val="28"/>
                <w:szCs w:val="28"/>
              </w:rPr>
              <w:t>Q.</w:t>
            </w:r>
            <w:r w:rsidRPr="00B70B09">
              <w:rPr>
                <w:rFonts w:ascii="Garamond" w:hAnsi="Garamond"/>
                <w:sz w:val="28"/>
                <w:szCs w:val="28"/>
              </w:rPr>
              <w:t xml:space="preserve"> </w:t>
            </w:r>
            <w:proofErr w:type="spellStart"/>
            <w:r w:rsidRPr="00B70B09">
              <w:rPr>
                <w:rFonts w:ascii="Garamond" w:hAnsi="Garamond"/>
                <w:sz w:val="28"/>
                <w:szCs w:val="28"/>
              </w:rPr>
              <w:t>Vel</w:t>
            </w:r>
            <w:proofErr w:type="spellEnd"/>
            <w:r w:rsidRPr="00B70B09">
              <w:rPr>
                <w:rFonts w:ascii="Garamond" w:hAnsi="Garamond"/>
                <w:sz w:val="28"/>
                <w:szCs w:val="28"/>
              </w:rPr>
              <w:t xml:space="preserve"> </w:t>
            </w:r>
            <w:proofErr w:type="spellStart"/>
            <w:r w:rsidRPr="00B70B09">
              <w:rPr>
                <w:rFonts w:ascii="Garamond" w:hAnsi="Garamond"/>
                <w:sz w:val="28"/>
                <w:szCs w:val="28"/>
              </w:rPr>
              <w:t>yn</w:t>
            </w:r>
            <w:proofErr w:type="spellEnd"/>
            <w:r w:rsidRPr="00B70B09">
              <w:rPr>
                <w:rFonts w:ascii="Garamond" w:hAnsi="Garamond"/>
                <w:sz w:val="28"/>
                <w:szCs w:val="28"/>
              </w:rPr>
              <w:t xml:space="preserve"> </w:t>
            </w:r>
            <w:proofErr w:type="spellStart"/>
            <w:r w:rsidRPr="00B70B09">
              <w:rPr>
                <w:rFonts w:ascii="Garamond" w:hAnsi="Garamond"/>
                <w:sz w:val="28"/>
                <w:szCs w:val="28"/>
              </w:rPr>
              <w:t>Anney</w:t>
            </w:r>
            <w:proofErr w:type="spellEnd"/>
            <w:r w:rsidRPr="00B70B09">
              <w:rPr>
                <w:rFonts w:ascii="Garamond" w:hAnsi="Garamond"/>
                <w:sz w:val="28"/>
                <w:szCs w:val="28"/>
              </w:rPr>
              <w:t xml:space="preserve"> </w:t>
            </w:r>
            <w:proofErr w:type="spellStart"/>
            <w:r w:rsidRPr="00B70B09">
              <w:rPr>
                <w:rFonts w:ascii="Garamond" w:hAnsi="Garamond"/>
                <w:sz w:val="28"/>
                <w:szCs w:val="28"/>
              </w:rPr>
              <w:t>shoh</w:t>
            </w:r>
            <w:proofErr w:type="spellEnd"/>
            <w:r w:rsidRPr="00B70B09">
              <w:rPr>
                <w:rFonts w:ascii="Garamond" w:hAnsi="Garamond"/>
                <w:sz w:val="28"/>
                <w:szCs w:val="28"/>
              </w:rPr>
              <w:t xml:space="preserve"> </w:t>
            </w:r>
            <w:proofErr w:type="spellStart"/>
            <w:r w:rsidRPr="00B70B09">
              <w:rPr>
                <w:rFonts w:ascii="Garamond" w:hAnsi="Garamond"/>
                <w:sz w:val="28"/>
                <w:szCs w:val="28"/>
              </w:rPr>
              <w:t>noi</w:t>
            </w:r>
            <w:proofErr w:type="spellEnd"/>
            <w:r w:rsidRPr="00B70B09">
              <w:rPr>
                <w:rFonts w:ascii="Garamond" w:hAnsi="Garamond"/>
                <w:sz w:val="28"/>
                <w:szCs w:val="28"/>
              </w:rPr>
              <w:t xml:space="preserve"> red </w:t>
            </w:r>
            <w:proofErr w:type="spellStart"/>
            <w:r w:rsidRPr="00B70B09">
              <w:rPr>
                <w:rFonts w:ascii="Garamond" w:hAnsi="Garamond"/>
                <w:sz w:val="28"/>
                <w:szCs w:val="28"/>
              </w:rPr>
              <w:t>erbee</w:t>
            </w:r>
            <w:proofErr w:type="spellEnd"/>
            <w:r w:rsidRPr="00B70B09">
              <w:rPr>
                <w:rFonts w:ascii="Garamond" w:hAnsi="Garamond"/>
                <w:sz w:val="28"/>
                <w:szCs w:val="28"/>
              </w:rPr>
              <w:t xml:space="preserve"> </w:t>
            </w:r>
            <w:proofErr w:type="spellStart"/>
            <w:r w:rsidRPr="00B70B09">
              <w:rPr>
                <w:rFonts w:ascii="Garamond" w:hAnsi="Garamond"/>
                <w:sz w:val="28"/>
                <w:szCs w:val="28"/>
              </w:rPr>
              <w:t>agh</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ve</w:t>
            </w:r>
            <w:proofErr w:type="spellEnd"/>
            <w:r w:rsidRPr="00B70B09">
              <w:rPr>
                <w:rFonts w:ascii="Garamond" w:hAnsi="Garamond"/>
                <w:sz w:val="28"/>
                <w:szCs w:val="28"/>
              </w:rPr>
              <w:t xml:space="preserve"> </w:t>
            </w:r>
            <w:proofErr w:type="spellStart"/>
            <w:r w:rsidRPr="00B70B09">
              <w:rPr>
                <w:rFonts w:ascii="Garamond" w:hAnsi="Garamond"/>
                <w:sz w:val="28"/>
                <w:szCs w:val="28"/>
              </w:rPr>
              <w:t>feanish</w:t>
            </w:r>
            <w:proofErr w:type="spellEnd"/>
            <w:r w:rsidRPr="00B70B09">
              <w:rPr>
                <w:rFonts w:ascii="Garamond" w:hAnsi="Garamond"/>
                <w:sz w:val="28"/>
                <w:szCs w:val="28"/>
              </w:rPr>
              <w:t xml:space="preserve"> </w:t>
            </w:r>
            <w:proofErr w:type="spellStart"/>
            <w:r w:rsidRPr="00B70B09">
              <w:rPr>
                <w:rFonts w:ascii="Garamond" w:hAnsi="Garamond"/>
                <w:sz w:val="28"/>
                <w:szCs w:val="28"/>
              </w:rPr>
              <w:t>foalsey</w:t>
            </w:r>
            <w:proofErr w:type="spellEnd"/>
            <w:r w:rsidRPr="00B70B09">
              <w:rPr>
                <w:rFonts w:ascii="Garamond" w:hAnsi="Garamond"/>
                <w:i/>
                <w:sz w:val="28"/>
                <w:szCs w:val="28"/>
              </w:rPr>
              <w:t> </w:t>
            </w:r>
            <w:r w:rsidRPr="00B70B09">
              <w:rPr>
                <w:rFonts w:ascii="Garamond" w:hAnsi="Garamond"/>
                <w:sz w:val="28"/>
                <w:szCs w:val="28"/>
              </w:rPr>
              <w:t xml:space="preserve">? </w:t>
            </w:r>
          </w:p>
        </w:tc>
        <w:tc>
          <w:tcPr>
            <w:tcW w:w="3854" w:type="dxa"/>
          </w:tcPr>
          <w:p w14:paraId="4C180A4A" w14:textId="77777777" w:rsidR="00F202B3" w:rsidRPr="00F352DB" w:rsidRDefault="00F202B3"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Is any more here forbidden, than the being a False Witness ?</w:t>
            </w:r>
          </w:p>
        </w:tc>
        <w:tc>
          <w:tcPr>
            <w:tcW w:w="0" w:type="auto"/>
          </w:tcPr>
          <w:p w14:paraId="514FA3E1" w14:textId="77777777" w:rsidR="00F202B3" w:rsidRPr="002D73DD" w:rsidRDefault="00F202B3" w:rsidP="00DB60C3">
            <w:pPr>
              <w:pStyle w:val="ListParagraph"/>
              <w:ind w:left="0"/>
              <w:rPr>
                <w:rFonts w:ascii="Garamond" w:hAnsi="Garamond" w:cs="Times New Roman"/>
                <w:sz w:val="20"/>
                <w:szCs w:val="20"/>
              </w:rPr>
            </w:pPr>
          </w:p>
        </w:tc>
      </w:tr>
      <w:tr w:rsidR="00F202B3" w:rsidRPr="00F352DB" w14:paraId="668B53A1" w14:textId="77777777" w:rsidTr="000A5AB7">
        <w:tc>
          <w:tcPr>
            <w:tcW w:w="4253" w:type="dxa"/>
          </w:tcPr>
          <w:p w14:paraId="26A50E17" w14:textId="77777777" w:rsidR="00F202B3" w:rsidRPr="00B70B09" w:rsidRDefault="00F202B3" w:rsidP="00DB60C3">
            <w:pPr>
              <w:pStyle w:val="CM3"/>
              <w:widowControl/>
              <w:spacing w:line="240" w:lineRule="auto"/>
              <w:ind w:firstLine="227"/>
              <w:contextualSpacing/>
              <w:jc w:val="both"/>
              <w:rPr>
                <w:rFonts w:ascii="Garamond" w:hAnsi="Garamond"/>
                <w:sz w:val="28"/>
                <w:szCs w:val="28"/>
              </w:rPr>
            </w:pPr>
            <w:r w:rsidRPr="00B70B09">
              <w:rPr>
                <w:rFonts w:ascii="Garamond" w:hAnsi="Garamond"/>
                <w:i/>
                <w:sz w:val="28"/>
                <w:szCs w:val="28"/>
              </w:rPr>
              <w:t xml:space="preserve">A. </w:t>
            </w:r>
            <w:r w:rsidRPr="00B70B09">
              <w:rPr>
                <w:rFonts w:ascii="Garamond" w:hAnsi="Garamond"/>
                <w:sz w:val="28"/>
                <w:szCs w:val="28"/>
              </w:rPr>
              <w:t>Ta.</w:t>
            </w:r>
            <w:r w:rsidRPr="00B70B09">
              <w:rPr>
                <w:rFonts w:ascii="Garamond" w:hAnsi="Garamond"/>
                <w:i/>
                <w:sz w:val="28"/>
                <w:szCs w:val="28"/>
              </w:rPr>
              <w:t xml:space="preserve"> </w:t>
            </w:r>
            <w:r w:rsidRPr="00B70B09">
              <w:rPr>
                <w:rFonts w:ascii="Garamond" w:hAnsi="Garamond"/>
                <w:sz w:val="28"/>
                <w:szCs w:val="28"/>
              </w:rPr>
              <w:t xml:space="preserve">Ta </w:t>
            </w:r>
            <w:proofErr w:type="spellStart"/>
            <w:r w:rsidRPr="00B70B09">
              <w:rPr>
                <w:rFonts w:ascii="Garamond" w:hAnsi="Garamond"/>
                <w:sz w:val="28"/>
                <w:szCs w:val="28"/>
              </w:rPr>
              <w:t>sarey</w:t>
            </w:r>
            <w:proofErr w:type="spellEnd"/>
            <w:r w:rsidRPr="00B70B09">
              <w:rPr>
                <w:rFonts w:ascii="Garamond" w:hAnsi="Garamond"/>
                <w:sz w:val="28"/>
                <w:szCs w:val="28"/>
              </w:rPr>
              <w:t xml:space="preserve"> er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choyrt</w:t>
            </w:r>
            <w:proofErr w:type="spellEnd"/>
            <w:r w:rsidRPr="00B70B09">
              <w:rPr>
                <w:rFonts w:ascii="Garamond" w:hAnsi="Garamond"/>
                <w:sz w:val="28"/>
                <w:szCs w:val="28"/>
              </w:rPr>
              <w:t xml:space="preserve"> </w:t>
            </w:r>
            <w:proofErr w:type="spellStart"/>
            <w:r w:rsidRPr="00B70B09">
              <w:rPr>
                <w:rFonts w:ascii="Garamond" w:hAnsi="Garamond"/>
                <w:sz w:val="28"/>
                <w:szCs w:val="28"/>
              </w:rPr>
              <w:t>dhyt</w:t>
            </w:r>
            <w:proofErr w:type="spellEnd"/>
            <w:r w:rsidRPr="00B70B09">
              <w:rPr>
                <w:rFonts w:ascii="Garamond" w:hAnsi="Garamond"/>
                <w:sz w:val="28"/>
                <w:szCs w:val="28"/>
              </w:rPr>
              <w:t xml:space="preserve"> </w:t>
            </w:r>
            <w:proofErr w:type="spellStart"/>
            <w:r w:rsidRPr="00B70B09">
              <w:rPr>
                <w:rFonts w:ascii="Garamond" w:hAnsi="Garamond"/>
                <w:sz w:val="28"/>
                <w:szCs w:val="28"/>
              </w:rPr>
              <w:t>liorish</w:t>
            </w:r>
            <w:proofErr w:type="spellEnd"/>
            <w:r w:rsidRPr="00B70B09">
              <w:rPr>
                <w:rFonts w:ascii="Garamond" w:hAnsi="Garamond"/>
                <w:sz w:val="28"/>
                <w:szCs w:val="28"/>
              </w:rPr>
              <w:t xml:space="preserve"> </w:t>
            </w:r>
            <w:proofErr w:type="spellStart"/>
            <w:r w:rsidRPr="00B70B09">
              <w:rPr>
                <w:rFonts w:ascii="Garamond" w:hAnsi="Garamond"/>
                <w:sz w:val="28"/>
                <w:szCs w:val="28"/>
              </w:rPr>
              <w:t>shoh</w:t>
            </w:r>
            <w:proofErr w:type="spellEnd"/>
            <w:r w:rsidRPr="00B70B09">
              <w:rPr>
                <w:rFonts w:ascii="Garamond" w:hAnsi="Garamond"/>
                <w:sz w:val="28"/>
                <w:szCs w:val="28"/>
              </w:rPr>
              <w:t xml:space="preserve"> </w:t>
            </w:r>
            <w:proofErr w:type="spellStart"/>
            <w:r w:rsidRPr="00B70B09">
              <w:rPr>
                <w:rFonts w:ascii="Garamond" w:hAnsi="Garamond"/>
                <w:sz w:val="28"/>
                <w:szCs w:val="28"/>
              </w:rPr>
              <w:t>nagh</w:t>
            </w:r>
            <w:proofErr w:type="spellEnd"/>
            <w:r w:rsidRPr="00B70B09">
              <w:rPr>
                <w:rFonts w:ascii="Garamond" w:hAnsi="Garamond"/>
                <w:sz w:val="28"/>
                <w:szCs w:val="28"/>
              </w:rPr>
              <w:t xml:space="preserve"> </w:t>
            </w:r>
            <w:proofErr w:type="spellStart"/>
            <w:r w:rsidRPr="00B70B09">
              <w:rPr>
                <w:rFonts w:ascii="Garamond" w:hAnsi="Garamond"/>
                <w:sz w:val="28"/>
                <w:szCs w:val="28"/>
              </w:rPr>
              <w:t>jir</w:t>
            </w:r>
            <w:proofErr w:type="spellEnd"/>
            <w:r w:rsidRPr="00B70B09">
              <w:rPr>
                <w:rFonts w:ascii="Garamond" w:hAnsi="Garamond"/>
                <w:sz w:val="28"/>
                <w:szCs w:val="28"/>
              </w:rPr>
              <w:t xml:space="preserve"> </w:t>
            </w:r>
            <w:proofErr w:type="spellStart"/>
            <w:r w:rsidRPr="00B70B09">
              <w:rPr>
                <w:rFonts w:ascii="Garamond" w:hAnsi="Garamond"/>
                <w:sz w:val="28"/>
                <w:szCs w:val="28"/>
              </w:rPr>
              <w:t>oo</w:t>
            </w:r>
            <w:proofErr w:type="spellEnd"/>
            <w:r w:rsidRPr="00B70B09">
              <w:rPr>
                <w:rFonts w:ascii="Garamond" w:hAnsi="Garamond"/>
                <w:sz w:val="28"/>
                <w:szCs w:val="28"/>
              </w:rPr>
              <w:t xml:space="preserve"> red </w:t>
            </w:r>
            <w:proofErr w:type="spellStart"/>
            <w:r w:rsidRPr="00B70B09">
              <w:rPr>
                <w:rFonts w:ascii="Garamond" w:hAnsi="Garamond"/>
                <w:sz w:val="28"/>
                <w:szCs w:val="28"/>
              </w:rPr>
              <w:t>erbee</w:t>
            </w:r>
            <w:proofErr w:type="spellEnd"/>
            <w:r w:rsidRPr="00B70B09">
              <w:rPr>
                <w:rFonts w:ascii="Garamond" w:hAnsi="Garamond"/>
                <w:sz w:val="28"/>
                <w:szCs w:val="28"/>
              </w:rPr>
              <w:t xml:space="preserve"> my </w:t>
            </w:r>
            <w:proofErr w:type="spellStart"/>
            <w:r w:rsidRPr="00B70B09">
              <w:rPr>
                <w:rFonts w:ascii="Garamond" w:hAnsi="Garamond"/>
                <w:sz w:val="28"/>
                <w:szCs w:val="28"/>
              </w:rPr>
              <w:t>chion</w:t>
            </w:r>
            <w:proofErr w:type="spellEnd"/>
            <w:r w:rsidRPr="00B70B09">
              <w:rPr>
                <w:rFonts w:ascii="Garamond" w:hAnsi="Garamond"/>
                <w:sz w:val="28"/>
                <w:szCs w:val="28"/>
              </w:rPr>
              <w:t xml:space="preserve"> </w:t>
            </w:r>
            <w:proofErr w:type="spellStart"/>
            <w:r w:rsidRPr="00B70B09">
              <w:rPr>
                <w:rFonts w:ascii="Garamond" w:hAnsi="Garamond"/>
                <w:sz w:val="28"/>
                <w:szCs w:val="28"/>
              </w:rPr>
              <w:t>sleih</w:t>
            </w:r>
            <w:proofErr w:type="spellEnd"/>
            <w:r w:rsidRPr="00B70B09">
              <w:rPr>
                <w:rFonts w:ascii="Garamond" w:hAnsi="Garamond"/>
                <w:sz w:val="28"/>
                <w:szCs w:val="28"/>
              </w:rPr>
              <w:t xml:space="preserve"> </w:t>
            </w:r>
            <w:proofErr w:type="spellStart"/>
            <w:r w:rsidRPr="00B70B09">
              <w:rPr>
                <w:rFonts w:ascii="Garamond" w:hAnsi="Garamond"/>
                <w:sz w:val="28"/>
                <w:szCs w:val="28"/>
              </w:rPr>
              <w:t>elley</w:t>
            </w:r>
            <w:proofErr w:type="spellEnd"/>
            <w:r w:rsidRPr="00B70B09">
              <w:rPr>
                <w:rFonts w:ascii="Garamond" w:hAnsi="Garamond"/>
                <w:sz w:val="28"/>
                <w:szCs w:val="28"/>
              </w:rPr>
              <w:t xml:space="preserve"> </w:t>
            </w:r>
            <w:proofErr w:type="spellStart"/>
            <w:r w:rsidRPr="00B70B09">
              <w:rPr>
                <w:rFonts w:ascii="Garamond" w:hAnsi="Garamond"/>
                <w:sz w:val="28"/>
                <w:szCs w:val="28"/>
              </w:rPr>
              <w:t>oddys</w:t>
            </w:r>
            <w:proofErr w:type="spellEnd"/>
            <w:r w:rsidRPr="00B70B09">
              <w:rPr>
                <w:rFonts w:ascii="Garamond" w:hAnsi="Garamond"/>
                <w:sz w:val="28"/>
                <w:szCs w:val="28"/>
              </w:rPr>
              <w:t xml:space="preserve"> </w:t>
            </w:r>
            <w:proofErr w:type="spellStart"/>
            <w:r w:rsidRPr="00B70B09">
              <w:rPr>
                <w:rFonts w:ascii="Garamond" w:hAnsi="Garamond"/>
                <w:sz w:val="28"/>
                <w:szCs w:val="28"/>
              </w:rPr>
              <w:t>aggair</w:t>
            </w:r>
            <w:proofErr w:type="spellEnd"/>
            <w:r w:rsidRPr="00B70B09">
              <w:rPr>
                <w:rFonts w:ascii="Garamond" w:hAnsi="Garamond"/>
                <w:sz w:val="28"/>
                <w:szCs w:val="28"/>
              </w:rPr>
              <w:t xml:space="preserve"> y </w:t>
            </w:r>
            <w:proofErr w:type="spellStart"/>
            <w:r w:rsidRPr="00B70B09">
              <w:rPr>
                <w:rFonts w:ascii="Garamond" w:hAnsi="Garamond"/>
                <w:sz w:val="28"/>
                <w:szCs w:val="28"/>
              </w:rPr>
              <w:t>yanoo</w:t>
            </w:r>
            <w:proofErr w:type="spellEnd"/>
            <w:r w:rsidRPr="00B70B09">
              <w:rPr>
                <w:rStyle w:val="FootnoteReference"/>
                <w:rFonts w:ascii="Garamond" w:hAnsi="Garamond"/>
                <w:sz w:val="28"/>
                <w:szCs w:val="28"/>
              </w:rPr>
              <w:footnoteReference w:id="51"/>
            </w:r>
            <w:r w:rsidRPr="00B70B09">
              <w:rPr>
                <w:rFonts w:ascii="Garamond" w:hAnsi="Garamond"/>
                <w:sz w:val="28"/>
                <w:szCs w:val="28"/>
              </w:rPr>
              <w:t xml:space="preserve"> </w:t>
            </w:r>
            <w:proofErr w:type="spellStart"/>
            <w:r w:rsidRPr="00B70B09">
              <w:rPr>
                <w:rFonts w:ascii="Garamond" w:hAnsi="Garamond"/>
                <w:sz w:val="28"/>
                <w:szCs w:val="28"/>
              </w:rPr>
              <w:t>daue</w:t>
            </w:r>
            <w:proofErr w:type="spellEnd"/>
            <w:r w:rsidRPr="00B70B09">
              <w:rPr>
                <w:rFonts w:ascii="Garamond" w:hAnsi="Garamond"/>
                <w:sz w:val="28"/>
                <w:szCs w:val="28"/>
              </w:rPr>
              <w:t xml:space="preserve">, </w:t>
            </w:r>
            <w:proofErr w:type="spellStart"/>
            <w:r w:rsidRPr="00B70B09">
              <w:rPr>
                <w:rFonts w:ascii="Garamond" w:hAnsi="Garamond"/>
                <w:sz w:val="28"/>
                <w:szCs w:val="28"/>
              </w:rPr>
              <w:t>mannagh</w:t>
            </w:r>
            <w:proofErr w:type="spellEnd"/>
            <w:r w:rsidRPr="00B70B09">
              <w:rPr>
                <w:rFonts w:ascii="Garamond" w:hAnsi="Garamond"/>
                <w:sz w:val="28"/>
                <w:szCs w:val="28"/>
              </w:rPr>
              <w:t xml:space="preserve"> bee e son </w:t>
            </w:r>
            <w:proofErr w:type="spellStart"/>
            <w:r w:rsidRPr="00B70B09">
              <w:rPr>
                <w:rFonts w:ascii="Garamond" w:hAnsi="Garamond"/>
                <w:sz w:val="28"/>
                <w:szCs w:val="28"/>
              </w:rPr>
              <w:t>oyr</w:t>
            </w:r>
            <w:proofErr w:type="spellEnd"/>
            <w:r w:rsidRPr="00B70B09">
              <w:rPr>
                <w:rFonts w:ascii="Garamond" w:hAnsi="Garamond"/>
                <w:sz w:val="28"/>
                <w:szCs w:val="28"/>
              </w:rPr>
              <w:t xml:space="preserve"> </w:t>
            </w:r>
            <w:proofErr w:type="spellStart"/>
            <w:r w:rsidRPr="00B70B09">
              <w:rPr>
                <w:rFonts w:ascii="Garamond" w:hAnsi="Garamond"/>
                <w:sz w:val="28"/>
                <w:szCs w:val="28"/>
              </w:rPr>
              <w:t>onneragh</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hayrn</w:t>
            </w:r>
            <w:proofErr w:type="spellEnd"/>
            <w:r w:rsidRPr="00B70B09">
              <w:rPr>
                <w:rFonts w:ascii="Garamond" w:hAnsi="Garamond"/>
                <w:sz w:val="28"/>
                <w:szCs w:val="28"/>
              </w:rPr>
              <w:t xml:space="preserve"> </w:t>
            </w:r>
            <w:proofErr w:type="spellStart"/>
            <w:r w:rsidRPr="00B70B09">
              <w:rPr>
                <w:rFonts w:ascii="Garamond" w:hAnsi="Garamond"/>
                <w:sz w:val="28"/>
                <w:szCs w:val="28"/>
              </w:rPr>
              <w:t>ad</w:t>
            </w:r>
            <w:proofErr w:type="spellEnd"/>
            <w:r w:rsidRPr="00B70B09">
              <w:rPr>
                <w:rFonts w:ascii="Garamond" w:hAnsi="Garamond"/>
                <w:sz w:val="28"/>
                <w:szCs w:val="28"/>
              </w:rPr>
              <w:t xml:space="preserve"> </w:t>
            </w:r>
            <w:proofErr w:type="spellStart"/>
            <w:r w:rsidRPr="00B70B09">
              <w:rPr>
                <w:rFonts w:ascii="Garamond" w:hAnsi="Garamond"/>
                <w:sz w:val="28"/>
                <w:szCs w:val="28"/>
              </w:rPr>
              <w:t>gys</w:t>
            </w:r>
            <w:proofErr w:type="spellEnd"/>
            <w:r w:rsidRPr="00B70B09">
              <w:rPr>
                <w:rFonts w:ascii="Garamond" w:hAnsi="Garamond"/>
                <w:sz w:val="28"/>
                <w:szCs w:val="28"/>
              </w:rPr>
              <w:t xml:space="preserve"> </w:t>
            </w:r>
            <w:proofErr w:type="spellStart"/>
            <w:r w:rsidRPr="00B70B09">
              <w:rPr>
                <w:rFonts w:ascii="Garamond" w:hAnsi="Garamond"/>
                <w:sz w:val="28"/>
                <w:szCs w:val="28"/>
              </w:rPr>
              <w:t>arrys</w:t>
            </w:r>
            <w:proofErr w:type="spellEnd"/>
            <w:r w:rsidRPr="00B70B09">
              <w:rPr>
                <w:rFonts w:ascii="Garamond" w:hAnsi="Garamond"/>
                <w:sz w:val="28"/>
                <w:szCs w:val="28"/>
              </w:rPr>
              <w:t xml:space="preserve">,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dyn</w:t>
            </w:r>
            <w:proofErr w:type="spellEnd"/>
            <w:r w:rsidRPr="00B70B09">
              <w:rPr>
                <w:rFonts w:ascii="Garamond" w:hAnsi="Garamond"/>
                <w:sz w:val="28"/>
                <w:szCs w:val="28"/>
              </w:rPr>
              <w:t xml:space="preserve"> </w:t>
            </w:r>
            <w:proofErr w:type="spellStart"/>
            <w:r w:rsidRPr="00B70B09">
              <w:rPr>
                <w:rFonts w:ascii="Garamond" w:hAnsi="Garamond"/>
                <w:sz w:val="28"/>
                <w:szCs w:val="28"/>
              </w:rPr>
              <w:t>liettal</w:t>
            </w:r>
            <w:proofErr w:type="spellEnd"/>
            <w:r w:rsidRPr="00B70B09">
              <w:rPr>
                <w:rFonts w:ascii="Garamond" w:hAnsi="Garamond"/>
                <w:sz w:val="28"/>
                <w:szCs w:val="28"/>
              </w:rPr>
              <w:t xml:space="preserve"> </w:t>
            </w:r>
            <w:proofErr w:type="spellStart"/>
            <w:r w:rsidRPr="00B70B09">
              <w:rPr>
                <w:rFonts w:ascii="Garamond" w:hAnsi="Garamond"/>
                <w:sz w:val="28"/>
                <w:szCs w:val="28"/>
              </w:rPr>
              <w:t>ad</w:t>
            </w:r>
            <w:proofErr w:type="spellEnd"/>
            <w:r w:rsidRPr="00B70B09">
              <w:rPr>
                <w:rFonts w:ascii="Garamond" w:hAnsi="Garamond"/>
                <w:sz w:val="28"/>
                <w:szCs w:val="28"/>
              </w:rPr>
              <w:t xml:space="preserve"> </w:t>
            </w:r>
            <w:proofErr w:type="spellStart"/>
            <w:r w:rsidRPr="00B70B09">
              <w:rPr>
                <w:rFonts w:ascii="Garamond" w:hAnsi="Garamond"/>
                <w:sz w:val="28"/>
                <w:szCs w:val="28"/>
              </w:rPr>
              <w:t>veih</w:t>
            </w:r>
            <w:proofErr w:type="spellEnd"/>
            <w:r w:rsidRPr="00B70B09">
              <w:rPr>
                <w:rFonts w:ascii="Garamond" w:hAnsi="Garamond"/>
                <w:sz w:val="28"/>
                <w:szCs w:val="28"/>
              </w:rPr>
              <w:t xml:space="preserve"> </w:t>
            </w:r>
            <w:proofErr w:type="spellStart"/>
            <w:r w:rsidRPr="00B70B09">
              <w:rPr>
                <w:rFonts w:ascii="Garamond" w:hAnsi="Garamond"/>
                <w:sz w:val="28"/>
                <w:szCs w:val="28"/>
              </w:rPr>
              <w:t>olk</w:t>
            </w:r>
            <w:proofErr w:type="spellEnd"/>
            <w:r w:rsidRPr="00B70B09">
              <w:rPr>
                <w:rFonts w:ascii="Garamond" w:hAnsi="Garamond"/>
                <w:sz w:val="28"/>
                <w:szCs w:val="28"/>
              </w:rPr>
              <w:t xml:space="preserve"> </w:t>
            </w:r>
            <w:proofErr w:type="spellStart"/>
            <w:r w:rsidRPr="00B70B09">
              <w:rPr>
                <w:rFonts w:ascii="Garamond" w:hAnsi="Garamond"/>
                <w:sz w:val="28"/>
                <w:szCs w:val="28"/>
              </w:rPr>
              <w:t>smoo</w:t>
            </w:r>
            <w:proofErr w:type="spellEnd"/>
            <w:r w:rsidRPr="00B70B09">
              <w:rPr>
                <w:rFonts w:ascii="Garamond" w:hAnsi="Garamond"/>
                <w:sz w:val="28"/>
                <w:szCs w:val="28"/>
              </w:rPr>
              <w:t xml:space="preserve"> y </w:t>
            </w:r>
            <w:proofErr w:type="spellStart"/>
            <w:r w:rsidRPr="00B70B09">
              <w:rPr>
                <w:rFonts w:ascii="Garamond" w:hAnsi="Garamond"/>
                <w:sz w:val="28"/>
                <w:szCs w:val="28"/>
              </w:rPr>
              <w:t>yanoo</w:t>
            </w:r>
            <w:proofErr w:type="spellEnd"/>
            <w:r w:rsidRPr="00B70B09">
              <w:rPr>
                <w:rFonts w:ascii="Garamond" w:hAnsi="Garamond"/>
                <w:sz w:val="28"/>
                <w:szCs w:val="28"/>
              </w:rPr>
              <w:t xml:space="preserve"> da </w:t>
            </w:r>
            <w:proofErr w:type="spellStart"/>
            <w:r w:rsidRPr="00B70B09">
              <w:rPr>
                <w:rFonts w:ascii="Garamond" w:hAnsi="Garamond"/>
                <w:sz w:val="28"/>
                <w:szCs w:val="28"/>
              </w:rPr>
              <w:t>feallagh</w:t>
            </w:r>
            <w:proofErr w:type="spellEnd"/>
            <w:r w:rsidRPr="00B70B09">
              <w:rPr>
                <w:rFonts w:ascii="Garamond" w:hAnsi="Garamond"/>
                <w:sz w:val="28"/>
                <w:szCs w:val="28"/>
              </w:rPr>
              <w:t xml:space="preserve"> </w:t>
            </w:r>
            <w:proofErr w:type="spellStart"/>
            <w:r w:rsidRPr="00B70B09">
              <w:rPr>
                <w:rFonts w:ascii="Garamond" w:hAnsi="Garamond"/>
                <w:sz w:val="28"/>
                <w:szCs w:val="28"/>
              </w:rPr>
              <w:t>elley</w:t>
            </w:r>
            <w:proofErr w:type="spellEnd"/>
            <w:r w:rsidRPr="00B70B09">
              <w:rPr>
                <w:rFonts w:ascii="Garamond" w:hAnsi="Garamond"/>
                <w:sz w:val="28"/>
                <w:szCs w:val="28"/>
              </w:rPr>
              <w:t xml:space="preserve">. </w:t>
            </w:r>
          </w:p>
        </w:tc>
        <w:tc>
          <w:tcPr>
            <w:tcW w:w="3854" w:type="dxa"/>
          </w:tcPr>
          <w:p w14:paraId="251A5FCC" w14:textId="77777777" w:rsidR="00F202B3" w:rsidRPr="00F352DB" w:rsidRDefault="00F202B3"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Yes. You are hereby forbidden to say </w:t>
            </w:r>
            <w:proofErr w:type="spellStart"/>
            <w:r w:rsidRPr="00F352DB">
              <w:rPr>
                <w:rFonts w:ascii="Garamond" w:hAnsi="Garamond" w:cs="Times New Roman"/>
                <w:i/>
                <w:sz w:val="28"/>
              </w:rPr>
              <w:t>any thing</w:t>
            </w:r>
            <w:proofErr w:type="spellEnd"/>
            <w:r w:rsidRPr="00F352DB">
              <w:rPr>
                <w:rFonts w:ascii="Garamond" w:hAnsi="Garamond" w:cs="Times New Roman"/>
                <w:i/>
                <w:sz w:val="28"/>
              </w:rPr>
              <w:t xml:space="preserve"> of other Men, which may hurt them, unless it be with an honest Design, to bring them to Repentance, or to hinder them from doing greater Mischiefs to others.</w:t>
            </w:r>
          </w:p>
        </w:tc>
        <w:tc>
          <w:tcPr>
            <w:tcW w:w="0" w:type="auto"/>
          </w:tcPr>
          <w:p w14:paraId="7FD9EDF9" w14:textId="77777777" w:rsidR="00F202B3" w:rsidRPr="002D73DD" w:rsidRDefault="00F202B3" w:rsidP="00DB60C3">
            <w:pPr>
              <w:pStyle w:val="ListParagraph"/>
              <w:ind w:left="0"/>
              <w:rPr>
                <w:rFonts w:ascii="Garamond" w:hAnsi="Garamond" w:cs="Times New Roman"/>
                <w:sz w:val="20"/>
                <w:szCs w:val="20"/>
              </w:rPr>
            </w:pPr>
          </w:p>
        </w:tc>
      </w:tr>
      <w:tr w:rsidR="00F202B3" w:rsidRPr="00F352DB" w14:paraId="37DD8A64" w14:textId="77777777" w:rsidTr="000A5AB7">
        <w:tc>
          <w:tcPr>
            <w:tcW w:w="4253" w:type="dxa"/>
          </w:tcPr>
          <w:p w14:paraId="0A14302B" w14:textId="77777777" w:rsidR="00F202B3" w:rsidRPr="00B70B09" w:rsidRDefault="00F202B3" w:rsidP="00DB60C3">
            <w:pPr>
              <w:pStyle w:val="CM3"/>
              <w:widowControl/>
              <w:spacing w:line="240" w:lineRule="auto"/>
              <w:ind w:firstLine="227"/>
              <w:contextualSpacing/>
              <w:jc w:val="both"/>
              <w:rPr>
                <w:rFonts w:ascii="Garamond" w:hAnsi="Garamond"/>
                <w:sz w:val="28"/>
                <w:szCs w:val="28"/>
              </w:rPr>
            </w:pPr>
            <w:r w:rsidRPr="00B70B09">
              <w:rPr>
                <w:rFonts w:ascii="Garamond" w:hAnsi="Garamond"/>
                <w:sz w:val="28"/>
                <w:szCs w:val="28"/>
              </w:rPr>
              <w:t xml:space="preserve">Shen-y-fa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smooinaght</w:t>
            </w:r>
            <w:proofErr w:type="spellEnd"/>
            <w:r w:rsidRPr="00B70B09">
              <w:rPr>
                <w:rFonts w:ascii="Garamond" w:hAnsi="Garamond"/>
                <w:sz w:val="28"/>
                <w:szCs w:val="28"/>
              </w:rPr>
              <w:t xml:space="preserve"> er </w:t>
            </w:r>
            <w:proofErr w:type="spellStart"/>
            <w:r w:rsidRPr="00B70B09">
              <w:rPr>
                <w:rFonts w:ascii="Garamond" w:hAnsi="Garamond"/>
                <w:sz w:val="28"/>
                <w:szCs w:val="28"/>
              </w:rPr>
              <w:t>Naightyn</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vishagh</w:t>
            </w:r>
            <w:proofErr w:type="spellEnd"/>
            <w:r w:rsidRPr="00B70B09">
              <w:rPr>
                <w:rFonts w:ascii="Garamond" w:hAnsi="Garamond"/>
                <w:sz w:val="28"/>
                <w:szCs w:val="28"/>
              </w:rPr>
              <w:t xml:space="preserve"> as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insh</w:t>
            </w:r>
            <w:proofErr w:type="spellEnd"/>
            <w:r w:rsidRPr="00B70B09">
              <w:rPr>
                <w:rFonts w:ascii="Garamond" w:hAnsi="Garamond"/>
                <w:sz w:val="28"/>
                <w:szCs w:val="28"/>
              </w:rPr>
              <w:t xml:space="preserve"> ad, </w:t>
            </w:r>
            <w:proofErr w:type="spellStart"/>
            <w:r w:rsidRPr="00B70B09">
              <w:rPr>
                <w:rFonts w:ascii="Garamond" w:hAnsi="Garamond"/>
                <w:sz w:val="28"/>
                <w:szCs w:val="28"/>
              </w:rPr>
              <w:t>dy</w:t>
            </w:r>
            <w:proofErr w:type="spellEnd"/>
            <w:r w:rsidRPr="00B70B09">
              <w:rPr>
                <w:rFonts w:ascii="Garamond" w:hAnsi="Garamond"/>
                <w:sz w:val="28"/>
                <w:szCs w:val="28"/>
              </w:rPr>
              <w:t xml:space="preserve"> chur </w:t>
            </w:r>
            <w:proofErr w:type="spellStart"/>
            <w:r w:rsidRPr="00B70B09">
              <w:rPr>
                <w:rFonts w:ascii="Garamond" w:hAnsi="Garamond"/>
                <w:sz w:val="28"/>
                <w:szCs w:val="28"/>
              </w:rPr>
              <w:t>Skialleenyn</w:t>
            </w:r>
            <w:proofErr w:type="spellEnd"/>
            <w:r w:rsidRPr="00B70B09">
              <w:rPr>
                <w:rFonts w:ascii="Garamond" w:hAnsi="Garamond"/>
                <w:sz w:val="28"/>
                <w:szCs w:val="28"/>
              </w:rPr>
              <w:t xml:space="preserve"> er </w:t>
            </w:r>
            <w:proofErr w:type="spellStart"/>
            <w:r w:rsidRPr="00B70B09">
              <w:rPr>
                <w:rFonts w:ascii="Garamond" w:hAnsi="Garamond"/>
                <w:sz w:val="28"/>
                <w:szCs w:val="28"/>
              </w:rPr>
              <w:t>nyn</w:t>
            </w:r>
            <w:proofErr w:type="spellEnd"/>
            <w:r w:rsidRPr="00B70B09">
              <w:rPr>
                <w:rFonts w:ascii="Garamond" w:hAnsi="Garamond"/>
                <w:sz w:val="28"/>
                <w:szCs w:val="28"/>
              </w:rPr>
              <w:t xml:space="preserve"> </w:t>
            </w:r>
            <w:proofErr w:type="spellStart"/>
            <w:r w:rsidRPr="00B70B09">
              <w:rPr>
                <w:rFonts w:ascii="Garamond" w:hAnsi="Garamond"/>
                <w:sz w:val="28"/>
                <w:szCs w:val="28"/>
              </w:rPr>
              <w:t>doshiaght</w:t>
            </w:r>
            <w:proofErr w:type="spellEnd"/>
            <w:r w:rsidRPr="00B70B09">
              <w:rPr>
                <w:rFonts w:ascii="Garamond" w:hAnsi="Garamond"/>
                <w:sz w:val="28"/>
                <w:szCs w:val="28"/>
              </w:rPr>
              <w:t xml:space="preserve">, Dy chur </w:t>
            </w:r>
            <w:proofErr w:type="spellStart"/>
            <w:r w:rsidRPr="00B70B09">
              <w:rPr>
                <w:rFonts w:ascii="Garamond" w:hAnsi="Garamond"/>
                <w:sz w:val="28"/>
                <w:szCs w:val="28"/>
              </w:rPr>
              <w:t>drogh</w:t>
            </w:r>
            <w:proofErr w:type="spellEnd"/>
            <w:r w:rsidRPr="00B70B09">
              <w:rPr>
                <w:rFonts w:ascii="Garamond" w:hAnsi="Garamond"/>
                <w:sz w:val="28"/>
                <w:szCs w:val="28"/>
              </w:rPr>
              <w:t xml:space="preserve"> </w:t>
            </w:r>
            <w:proofErr w:type="spellStart"/>
            <w:r w:rsidRPr="00B70B09">
              <w:rPr>
                <w:rFonts w:ascii="Garamond" w:hAnsi="Garamond"/>
                <w:sz w:val="28"/>
                <w:szCs w:val="28"/>
              </w:rPr>
              <w:t>ennym</w:t>
            </w:r>
            <w:proofErr w:type="spellEnd"/>
            <w:r w:rsidRPr="00B70B09">
              <w:rPr>
                <w:rFonts w:ascii="Garamond" w:hAnsi="Garamond"/>
                <w:sz w:val="28"/>
                <w:szCs w:val="28"/>
              </w:rPr>
              <w:t xml:space="preserve"> da </w:t>
            </w:r>
            <w:proofErr w:type="spellStart"/>
            <w:r w:rsidRPr="00B70B09">
              <w:rPr>
                <w:rFonts w:ascii="Garamond" w:hAnsi="Garamond"/>
                <w:sz w:val="28"/>
                <w:szCs w:val="28"/>
              </w:rPr>
              <w:t>sleih</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insh</w:t>
            </w:r>
            <w:proofErr w:type="spellEnd"/>
            <w:r w:rsidRPr="00B70B09">
              <w:rPr>
                <w:rFonts w:ascii="Garamond" w:hAnsi="Garamond"/>
                <w:sz w:val="28"/>
                <w:szCs w:val="28"/>
              </w:rPr>
              <w:t xml:space="preserve"> </w:t>
            </w:r>
            <w:proofErr w:type="spellStart"/>
            <w:r w:rsidRPr="00B70B09">
              <w:rPr>
                <w:rFonts w:ascii="Garamond" w:hAnsi="Garamond"/>
                <w:sz w:val="28"/>
                <w:szCs w:val="28"/>
              </w:rPr>
              <w:lastRenderedPageBreak/>
              <w:t>magh</w:t>
            </w:r>
            <w:proofErr w:type="spellEnd"/>
            <w:r w:rsidRPr="00B70B09">
              <w:rPr>
                <w:rFonts w:ascii="Garamond" w:hAnsi="Garamond"/>
                <w:sz w:val="28"/>
                <w:szCs w:val="28"/>
              </w:rPr>
              <w:t xml:space="preserve">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Hannoonidyn</w:t>
            </w:r>
            <w:proofErr w:type="spellEnd"/>
            <w:r w:rsidRPr="00B70B09">
              <w:rPr>
                <w:rFonts w:ascii="Garamond" w:hAnsi="Garamond"/>
                <w:sz w:val="28"/>
                <w:szCs w:val="28"/>
              </w:rPr>
              <w:t xml:space="preserve"> </w:t>
            </w:r>
            <w:proofErr w:type="spellStart"/>
            <w:r w:rsidRPr="00B70B09">
              <w:rPr>
                <w:rFonts w:ascii="Garamond" w:hAnsi="Garamond"/>
                <w:sz w:val="28"/>
                <w:szCs w:val="28"/>
              </w:rPr>
              <w:t>oc</w:t>
            </w:r>
            <w:proofErr w:type="spellEnd"/>
            <w:r w:rsidRPr="00B70B09">
              <w:rPr>
                <w:rFonts w:ascii="Garamond" w:hAnsi="Garamond"/>
                <w:sz w:val="28"/>
                <w:szCs w:val="28"/>
              </w:rPr>
              <w:t xml:space="preserve">, Dy chur er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foilchin</w:t>
            </w:r>
            <w:proofErr w:type="spellEnd"/>
            <w:r w:rsidRPr="00B70B09">
              <w:rPr>
                <w:rFonts w:ascii="Garamond" w:hAnsi="Garamond"/>
                <w:sz w:val="28"/>
                <w:szCs w:val="28"/>
              </w:rPr>
              <w:t xml:space="preserve"> </w:t>
            </w:r>
            <w:proofErr w:type="spellStart"/>
            <w:r w:rsidRPr="00B70B09">
              <w:rPr>
                <w:rFonts w:ascii="Garamond" w:hAnsi="Garamond"/>
                <w:sz w:val="28"/>
                <w:szCs w:val="28"/>
              </w:rPr>
              <w:t>oc</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ve</w:t>
            </w:r>
            <w:proofErr w:type="spellEnd"/>
            <w:r w:rsidRPr="00B70B09">
              <w:rPr>
                <w:rFonts w:ascii="Garamond" w:hAnsi="Garamond"/>
                <w:sz w:val="28"/>
                <w:szCs w:val="28"/>
              </w:rPr>
              <w:t xml:space="preserve">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smassey</w:t>
            </w:r>
            <w:proofErr w:type="spellEnd"/>
            <w:r w:rsidRPr="00B70B09">
              <w:rPr>
                <w:rFonts w:ascii="Garamond" w:hAnsi="Garamond"/>
                <w:sz w:val="28"/>
                <w:szCs w:val="28"/>
              </w:rPr>
              <w:t xml:space="preserve">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ta’d</w:t>
            </w:r>
            <w:proofErr w:type="spellEnd"/>
            <w:r w:rsidRPr="00B70B09">
              <w:rPr>
                <w:rFonts w:ascii="Garamond" w:hAnsi="Garamond"/>
                <w:sz w:val="28"/>
                <w:szCs w:val="28"/>
              </w:rPr>
              <w:t xml:space="preserve">, Ta </w:t>
            </w:r>
            <w:proofErr w:type="spellStart"/>
            <w:r w:rsidRPr="00B70B09">
              <w:rPr>
                <w:rFonts w:ascii="Garamond" w:hAnsi="Garamond"/>
                <w:sz w:val="28"/>
                <w:szCs w:val="28"/>
              </w:rPr>
              <w:t>shoh</w:t>
            </w:r>
            <w:proofErr w:type="spellEnd"/>
            <w:r w:rsidRPr="00B70B09">
              <w:rPr>
                <w:rFonts w:ascii="Garamond" w:hAnsi="Garamond"/>
                <w:sz w:val="28"/>
                <w:szCs w:val="28"/>
              </w:rPr>
              <w:t xml:space="preserve"> </w:t>
            </w:r>
            <w:proofErr w:type="spellStart"/>
            <w:r w:rsidRPr="00B70B09">
              <w:rPr>
                <w:rFonts w:ascii="Garamond" w:hAnsi="Garamond"/>
                <w:sz w:val="28"/>
                <w:szCs w:val="28"/>
              </w:rPr>
              <w:t>ooilley</w:t>
            </w:r>
            <w:proofErr w:type="spellEnd"/>
            <w:r w:rsidRPr="00B70B09">
              <w:rPr>
                <w:rFonts w:ascii="Garamond" w:hAnsi="Garamond"/>
                <w:sz w:val="28"/>
                <w:szCs w:val="28"/>
              </w:rPr>
              <w:t xml:space="preserve"> er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gheyrey</w:t>
            </w:r>
            <w:proofErr w:type="spellEnd"/>
            <w:r w:rsidRPr="00B70B09">
              <w:rPr>
                <w:rFonts w:ascii="Garamond" w:hAnsi="Garamond"/>
                <w:sz w:val="28"/>
                <w:szCs w:val="28"/>
              </w:rPr>
              <w:t xml:space="preserve"> </w:t>
            </w:r>
            <w:proofErr w:type="spellStart"/>
            <w:r w:rsidRPr="00B70B09">
              <w:rPr>
                <w:rFonts w:ascii="Garamond" w:hAnsi="Garamond"/>
                <w:sz w:val="28"/>
                <w:szCs w:val="28"/>
              </w:rPr>
              <w:t>liorish</w:t>
            </w:r>
            <w:proofErr w:type="spellEnd"/>
            <w:r w:rsidRPr="00B70B09">
              <w:rPr>
                <w:rFonts w:ascii="Garamond" w:hAnsi="Garamond"/>
                <w:sz w:val="28"/>
                <w:szCs w:val="28"/>
              </w:rPr>
              <w:t xml:space="preserve"> y </w:t>
            </w:r>
            <w:proofErr w:type="spellStart"/>
            <w:r w:rsidRPr="00B70B09">
              <w:rPr>
                <w:rFonts w:ascii="Garamond" w:hAnsi="Garamond"/>
                <w:sz w:val="28"/>
                <w:szCs w:val="28"/>
              </w:rPr>
              <w:t>Leih</w:t>
            </w:r>
            <w:proofErr w:type="spellEnd"/>
            <w:r w:rsidRPr="00B70B09">
              <w:rPr>
                <w:rFonts w:ascii="Garamond" w:hAnsi="Garamond"/>
                <w:sz w:val="28"/>
                <w:szCs w:val="28"/>
              </w:rPr>
              <w:t xml:space="preserve"> </w:t>
            </w:r>
            <w:proofErr w:type="spellStart"/>
            <w:r w:rsidRPr="00B70B09">
              <w:rPr>
                <w:rFonts w:ascii="Garamond" w:hAnsi="Garamond"/>
                <w:sz w:val="28"/>
                <w:szCs w:val="28"/>
              </w:rPr>
              <w:t>shoh</w:t>
            </w:r>
            <w:proofErr w:type="spellEnd"/>
            <w:r w:rsidRPr="00B70B09">
              <w:rPr>
                <w:rFonts w:ascii="Garamond" w:hAnsi="Garamond"/>
                <w:sz w:val="28"/>
                <w:szCs w:val="28"/>
              </w:rPr>
              <w:t xml:space="preserve"> as Goo Yee </w:t>
            </w:r>
            <w:proofErr w:type="spellStart"/>
            <w:r w:rsidRPr="00B70B09">
              <w:rPr>
                <w:rFonts w:ascii="Garamond" w:hAnsi="Garamond"/>
                <w:sz w:val="28"/>
                <w:szCs w:val="28"/>
              </w:rPr>
              <w:t>ayns</w:t>
            </w:r>
            <w:proofErr w:type="spellEnd"/>
            <w:r w:rsidRPr="00B70B09">
              <w:rPr>
                <w:rFonts w:ascii="Garamond" w:hAnsi="Garamond"/>
                <w:sz w:val="28"/>
                <w:szCs w:val="28"/>
              </w:rPr>
              <w:t xml:space="preserve"> </w:t>
            </w:r>
            <w:proofErr w:type="spellStart"/>
            <w:r w:rsidRPr="00B70B09">
              <w:rPr>
                <w:rFonts w:ascii="Garamond" w:hAnsi="Garamond"/>
                <w:sz w:val="28"/>
                <w:szCs w:val="28"/>
              </w:rPr>
              <w:t>ynydyn</w:t>
            </w:r>
            <w:proofErr w:type="spellEnd"/>
            <w:r w:rsidRPr="00B70B09">
              <w:rPr>
                <w:rFonts w:ascii="Garamond" w:hAnsi="Garamond"/>
                <w:sz w:val="28"/>
                <w:szCs w:val="28"/>
              </w:rPr>
              <w:t xml:space="preserve"> </w:t>
            </w:r>
            <w:proofErr w:type="spellStart"/>
            <w:r w:rsidRPr="00B70B09">
              <w:rPr>
                <w:rFonts w:ascii="Garamond" w:hAnsi="Garamond"/>
                <w:sz w:val="28"/>
                <w:szCs w:val="28"/>
              </w:rPr>
              <w:t>elley</w:t>
            </w:r>
            <w:proofErr w:type="spellEnd"/>
            <w:r w:rsidRPr="00B70B09">
              <w:rPr>
                <w:rFonts w:ascii="Garamond" w:hAnsi="Garamond"/>
                <w:sz w:val="28"/>
                <w:szCs w:val="28"/>
              </w:rPr>
              <w:t xml:space="preserve">. </w:t>
            </w:r>
          </w:p>
        </w:tc>
        <w:tc>
          <w:tcPr>
            <w:tcW w:w="3854" w:type="dxa"/>
          </w:tcPr>
          <w:p w14:paraId="43888B95" w14:textId="77777777" w:rsidR="00F202B3" w:rsidRPr="00F352DB" w:rsidRDefault="00F202B3" w:rsidP="00DB60C3">
            <w:pPr>
              <w:pStyle w:val="ListParagraph"/>
              <w:ind w:left="0" w:firstLine="227"/>
              <w:jc w:val="both"/>
              <w:rPr>
                <w:rFonts w:ascii="Garamond" w:hAnsi="Garamond" w:cs="Times New Roman"/>
                <w:i/>
                <w:sz w:val="28"/>
              </w:rPr>
            </w:pPr>
            <w:r w:rsidRPr="00F352DB">
              <w:rPr>
                <w:rFonts w:ascii="Garamond" w:hAnsi="Garamond" w:cs="Times New Roman"/>
                <w:i/>
                <w:sz w:val="28"/>
              </w:rPr>
              <w:lastRenderedPageBreak/>
              <w:t>Therefore to invent Stories, to add to them, and to set them abroad</w:t>
            </w:r>
            <w:r w:rsidRPr="00F352DB">
              <w:rPr>
                <w:rFonts w:ascii="Garamond" w:hAnsi="Garamond" w:cs="Times New Roman"/>
                <w:sz w:val="28"/>
              </w:rPr>
              <w:t> ;</w:t>
            </w:r>
            <w:r w:rsidRPr="00F352DB">
              <w:rPr>
                <w:rFonts w:ascii="Garamond" w:hAnsi="Garamond" w:cs="Times New Roman"/>
                <w:i/>
                <w:sz w:val="28"/>
              </w:rPr>
              <w:t xml:space="preserve"> to encourage Tale-bearers</w:t>
            </w:r>
            <w:r w:rsidRPr="00F352DB">
              <w:rPr>
                <w:rFonts w:ascii="Garamond" w:hAnsi="Garamond" w:cs="Times New Roman"/>
                <w:sz w:val="28"/>
              </w:rPr>
              <w:t> ;</w:t>
            </w:r>
            <w:r w:rsidRPr="00F352DB">
              <w:rPr>
                <w:rFonts w:ascii="Garamond" w:hAnsi="Garamond" w:cs="Times New Roman"/>
                <w:i/>
                <w:sz w:val="28"/>
              </w:rPr>
              <w:t xml:space="preserve"> to give Men ill Names</w:t>
            </w:r>
            <w:r w:rsidRPr="00F352DB">
              <w:rPr>
                <w:rFonts w:ascii="Garamond" w:hAnsi="Garamond" w:cs="Times New Roman"/>
                <w:sz w:val="28"/>
              </w:rPr>
              <w:t> ;</w:t>
            </w:r>
            <w:r w:rsidRPr="00F352DB">
              <w:rPr>
                <w:rFonts w:ascii="Garamond" w:hAnsi="Garamond" w:cs="Times New Roman"/>
                <w:i/>
                <w:sz w:val="28"/>
              </w:rPr>
              <w:t xml:space="preserve"> to publish their Infirmities</w:t>
            </w:r>
            <w:r w:rsidRPr="00F352DB">
              <w:rPr>
                <w:rFonts w:ascii="Garamond" w:hAnsi="Garamond" w:cs="Times New Roman"/>
                <w:sz w:val="28"/>
              </w:rPr>
              <w:t> ;</w:t>
            </w:r>
            <w:r w:rsidRPr="00F352DB">
              <w:rPr>
                <w:rFonts w:ascii="Garamond" w:hAnsi="Garamond" w:cs="Times New Roman"/>
                <w:i/>
                <w:sz w:val="28"/>
              </w:rPr>
              <w:t xml:space="preserve"> to </w:t>
            </w:r>
            <w:r w:rsidRPr="00F352DB">
              <w:rPr>
                <w:rFonts w:ascii="Garamond" w:hAnsi="Garamond" w:cs="Times New Roman"/>
                <w:i/>
                <w:sz w:val="28"/>
              </w:rPr>
              <w:lastRenderedPageBreak/>
              <w:t>make their Faults worse than they are</w:t>
            </w:r>
            <w:r w:rsidRPr="00F352DB">
              <w:rPr>
                <w:rFonts w:ascii="Garamond" w:hAnsi="Garamond" w:cs="Times New Roman"/>
                <w:sz w:val="28"/>
              </w:rPr>
              <w:t> ;</w:t>
            </w:r>
            <w:r w:rsidRPr="00F352DB">
              <w:rPr>
                <w:rFonts w:ascii="Garamond" w:hAnsi="Garamond" w:cs="Times New Roman"/>
                <w:i/>
                <w:sz w:val="28"/>
              </w:rPr>
              <w:t xml:space="preserve"> are all </w:t>
            </w:r>
            <w:proofErr w:type="spellStart"/>
            <w:r w:rsidRPr="00F352DB">
              <w:rPr>
                <w:rFonts w:ascii="Garamond" w:hAnsi="Garamond" w:cs="Times New Roman"/>
                <w:i/>
                <w:sz w:val="28"/>
              </w:rPr>
              <w:t>condemn’d</w:t>
            </w:r>
            <w:proofErr w:type="spellEnd"/>
            <w:r w:rsidRPr="00F352DB">
              <w:rPr>
                <w:rFonts w:ascii="Garamond" w:hAnsi="Garamond" w:cs="Times New Roman"/>
                <w:i/>
                <w:sz w:val="28"/>
              </w:rPr>
              <w:t xml:space="preserve"> by this Law, and other Scriptures. </w:t>
            </w:r>
          </w:p>
        </w:tc>
        <w:tc>
          <w:tcPr>
            <w:tcW w:w="0" w:type="auto"/>
          </w:tcPr>
          <w:p w14:paraId="685FA22D" w14:textId="77777777" w:rsidR="00F202B3" w:rsidRPr="002D73DD" w:rsidRDefault="00F202B3" w:rsidP="00DB60C3">
            <w:pPr>
              <w:pStyle w:val="ListParagraph"/>
              <w:ind w:left="0"/>
              <w:rPr>
                <w:rFonts w:ascii="Garamond" w:hAnsi="Garamond" w:cs="Times New Roman"/>
                <w:i/>
                <w:sz w:val="20"/>
                <w:szCs w:val="20"/>
              </w:rPr>
            </w:pPr>
          </w:p>
        </w:tc>
      </w:tr>
      <w:tr w:rsidR="00F202B3" w:rsidRPr="00F352DB" w14:paraId="0FFF9426" w14:textId="77777777" w:rsidTr="000A5AB7">
        <w:tc>
          <w:tcPr>
            <w:tcW w:w="4253" w:type="dxa"/>
          </w:tcPr>
          <w:p w14:paraId="4912E356" w14:textId="77777777" w:rsidR="00F202B3" w:rsidRPr="00B70B09" w:rsidRDefault="00F202B3" w:rsidP="00DB60C3">
            <w:pPr>
              <w:pStyle w:val="CM3"/>
              <w:widowControl/>
              <w:spacing w:line="240" w:lineRule="auto"/>
              <w:ind w:firstLine="227"/>
              <w:contextualSpacing/>
              <w:jc w:val="both"/>
              <w:rPr>
                <w:rFonts w:ascii="Garamond" w:hAnsi="Garamond"/>
                <w:sz w:val="28"/>
                <w:szCs w:val="28"/>
              </w:rPr>
            </w:pPr>
            <w:proofErr w:type="spellStart"/>
            <w:r w:rsidRPr="00B70B09">
              <w:rPr>
                <w:rFonts w:ascii="Garamond" w:hAnsi="Garamond"/>
                <w:sz w:val="28"/>
                <w:szCs w:val="28"/>
              </w:rPr>
              <w:t>Myr</w:t>
            </w:r>
            <w:proofErr w:type="spellEnd"/>
            <w:r w:rsidRPr="00B70B09">
              <w:rPr>
                <w:rFonts w:ascii="Garamond" w:hAnsi="Garamond"/>
                <w:sz w:val="28"/>
                <w:szCs w:val="28"/>
              </w:rPr>
              <w:t xml:space="preserve"> </w:t>
            </w:r>
            <w:proofErr w:type="spellStart"/>
            <w:r w:rsidRPr="00B70B09">
              <w:rPr>
                <w:rFonts w:ascii="Garamond" w:hAnsi="Garamond"/>
                <w:i/>
                <w:sz w:val="28"/>
                <w:szCs w:val="28"/>
              </w:rPr>
              <w:t>Obber</w:t>
            </w:r>
            <w:proofErr w:type="spellEnd"/>
            <w:r w:rsidRPr="00B70B09">
              <w:rPr>
                <w:rFonts w:ascii="Garamond" w:hAnsi="Garamond"/>
                <w:i/>
                <w:sz w:val="28"/>
                <w:szCs w:val="28"/>
              </w:rPr>
              <w:t xml:space="preserve"> y </w:t>
            </w:r>
            <w:proofErr w:type="spellStart"/>
            <w:r w:rsidRPr="00B70B09">
              <w:rPr>
                <w:rFonts w:ascii="Garamond" w:hAnsi="Garamond"/>
                <w:i/>
                <w:sz w:val="28"/>
                <w:szCs w:val="28"/>
              </w:rPr>
              <w:t>Drogh</w:t>
            </w:r>
            <w:proofErr w:type="spellEnd"/>
            <w:r w:rsidRPr="00B70B09">
              <w:rPr>
                <w:rFonts w:ascii="Garamond" w:hAnsi="Garamond"/>
                <w:i/>
                <w:sz w:val="28"/>
                <w:szCs w:val="28"/>
              </w:rPr>
              <w:t xml:space="preserve"> </w:t>
            </w:r>
            <w:proofErr w:type="spellStart"/>
            <w:r w:rsidRPr="00B70B09">
              <w:rPr>
                <w:rFonts w:ascii="Garamond" w:hAnsi="Garamond"/>
                <w:i/>
                <w:sz w:val="28"/>
                <w:szCs w:val="28"/>
              </w:rPr>
              <w:t>spyryd</w:t>
            </w:r>
            <w:proofErr w:type="spellEnd"/>
            <w:r w:rsidRPr="00B70B09">
              <w:rPr>
                <w:rFonts w:ascii="Garamond" w:hAnsi="Garamond"/>
                <w:sz w:val="28"/>
                <w:szCs w:val="28"/>
              </w:rPr>
              <w:t xml:space="preserve"> </w:t>
            </w:r>
            <w:proofErr w:type="spellStart"/>
            <w:r w:rsidRPr="00B70B09">
              <w:rPr>
                <w:rFonts w:ascii="Garamond" w:hAnsi="Garamond"/>
                <w:i/>
                <w:sz w:val="28"/>
                <w:szCs w:val="28"/>
              </w:rPr>
              <w:t>hene</w:t>
            </w:r>
            <w:proofErr w:type="spellEnd"/>
            <w:r w:rsidRPr="00B70B09">
              <w:rPr>
                <w:rFonts w:ascii="Garamond" w:hAnsi="Garamond"/>
                <w:sz w:val="28"/>
                <w:szCs w:val="28"/>
              </w:rPr>
              <w:t xml:space="preserve"> ; </w:t>
            </w:r>
            <w:proofErr w:type="spellStart"/>
            <w:r w:rsidRPr="00B70B09">
              <w:rPr>
                <w:rFonts w:ascii="Garamond" w:hAnsi="Garamond"/>
                <w:sz w:val="28"/>
                <w:szCs w:val="28"/>
              </w:rPr>
              <w:t>myr</w:t>
            </w:r>
            <w:proofErr w:type="spellEnd"/>
            <w:r w:rsidRPr="00B70B09">
              <w:rPr>
                <w:rFonts w:ascii="Garamond" w:hAnsi="Garamond"/>
                <w:sz w:val="28"/>
                <w:szCs w:val="28"/>
              </w:rPr>
              <w:t xml:space="preserve"> </w:t>
            </w:r>
            <w:proofErr w:type="spellStart"/>
            <w:r w:rsidRPr="00B70B09">
              <w:rPr>
                <w:rFonts w:ascii="Garamond" w:hAnsi="Garamond"/>
                <w:sz w:val="28"/>
                <w:szCs w:val="28"/>
              </w:rPr>
              <w:t>stroie</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choilley</w:t>
            </w:r>
            <w:proofErr w:type="spellEnd"/>
            <w:r w:rsidRPr="00B70B09">
              <w:rPr>
                <w:rFonts w:ascii="Garamond" w:hAnsi="Garamond"/>
                <w:sz w:val="28"/>
                <w:szCs w:val="28"/>
              </w:rPr>
              <w:t xml:space="preserve"> </w:t>
            </w:r>
            <w:proofErr w:type="spellStart"/>
            <w:r w:rsidRPr="00B70B09">
              <w:rPr>
                <w:rFonts w:ascii="Garamond" w:hAnsi="Garamond"/>
                <w:sz w:val="28"/>
                <w:szCs w:val="28"/>
              </w:rPr>
              <w:t>Naboonys</w:t>
            </w:r>
            <w:proofErr w:type="spellEnd"/>
            <w:r w:rsidRPr="00B70B09">
              <w:rPr>
                <w:rFonts w:ascii="Garamond" w:hAnsi="Garamond"/>
                <w:sz w:val="28"/>
                <w:szCs w:val="28"/>
              </w:rPr>
              <w:t xml:space="preserve"> as </w:t>
            </w:r>
            <w:proofErr w:type="spellStart"/>
            <w:r w:rsidRPr="00B70B09">
              <w:rPr>
                <w:rFonts w:ascii="Garamond" w:hAnsi="Garamond"/>
                <w:sz w:val="28"/>
                <w:szCs w:val="28"/>
              </w:rPr>
              <w:t>Giastylys</w:t>
            </w:r>
            <w:proofErr w:type="spellEnd"/>
            <w:r w:rsidRPr="00B70B09">
              <w:rPr>
                <w:rFonts w:ascii="Garamond" w:hAnsi="Garamond"/>
                <w:sz w:val="28"/>
                <w:szCs w:val="28"/>
              </w:rPr>
              <w:t xml:space="preserve"> </w:t>
            </w:r>
            <w:proofErr w:type="spellStart"/>
            <w:r w:rsidRPr="00B70B09">
              <w:rPr>
                <w:rFonts w:ascii="Garamond" w:hAnsi="Garamond"/>
                <w:sz w:val="28"/>
                <w:szCs w:val="28"/>
              </w:rPr>
              <w:t>Creestee</w:t>
            </w:r>
            <w:proofErr w:type="spellEnd"/>
            <w:r w:rsidRPr="00B70B09">
              <w:rPr>
                <w:rFonts w:ascii="Garamond" w:hAnsi="Garamond"/>
                <w:sz w:val="28"/>
                <w:szCs w:val="28"/>
              </w:rPr>
              <w:t xml:space="preserve">. </w:t>
            </w:r>
          </w:p>
        </w:tc>
        <w:tc>
          <w:tcPr>
            <w:tcW w:w="3854" w:type="dxa"/>
          </w:tcPr>
          <w:p w14:paraId="74A83F3E" w14:textId="77777777" w:rsidR="00F202B3" w:rsidRPr="00F352DB" w:rsidRDefault="00F202B3" w:rsidP="00DB60C3">
            <w:pPr>
              <w:pStyle w:val="ListParagraph"/>
              <w:ind w:left="0" w:firstLine="227"/>
              <w:jc w:val="both"/>
              <w:rPr>
                <w:rFonts w:ascii="Garamond" w:hAnsi="Garamond" w:cs="Times New Roman"/>
                <w:i/>
                <w:sz w:val="28"/>
              </w:rPr>
            </w:pPr>
            <w:r w:rsidRPr="00F352DB">
              <w:rPr>
                <w:rFonts w:ascii="Garamond" w:hAnsi="Garamond" w:cs="Times New Roman"/>
                <w:sz w:val="28"/>
              </w:rPr>
              <w:t>As the very Work of the Devil,</w:t>
            </w:r>
            <w:r w:rsidRPr="00F352DB">
              <w:rPr>
                <w:rFonts w:ascii="Garamond" w:hAnsi="Garamond" w:cs="Times New Roman"/>
                <w:i/>
                <w:sz w:val="28"/>
              </w:rPr>
              <w:t xml:space="preserve"> As the Destruction of all good </w:t>
            </w:r>
            <w:proofErr w:type="spellStart"/>
            <w:r w:rsidRPr="00F352DB">
              <w:rPr>
                <w:rFonts w:ascii="Garamond" w:hAnsi="Garamond" w:cs="Times New Roman"/>
                <w:i/>
                <w:sz w:val="28"/>
              </w:rPr>
              <w:t>Neighborhood</w:t>
            </w:r>
            <w:proofErr w:type="spellEnd"/>
            <w:r w:rsidRPr="00F352DB">
              <w:rPr>
                <w:rFonts w:ascii="Garamond" w:hAnsi="Garamond" w:cs="Times New Roman"/>
                <w:i/>
                <w:sz w:val="28"/>
              </w:rPr>
              <w:t xml:space="preserve"> and Christian Charity.</w:t>
            </w:r>
          </w:p>
        </w:tc>
        <w:tc>
          <w:tcPr>
            <w:tcW w:w="0" w:type="auto"/>
          </w:tcPr>
          <w:p w14:paraId="758F2807" w14:textId="77777777" w:rsidR="00F202B3" w:rsidRPr="002D73DD" w:rsidRDefault="00947036" w:rsidP="00DB60C3">
            <w:pPr>
              <w:pStyle w:val="ListParagraph"/>
              <w:ind w:left="0"/>
              <w:rPr>
                <w:rFonts w:ascii="Garamond" w:hAnsi="Garamond" w:cs="Times New Roman"/>
                <w:sz w:val="20"/>
                <w:szCs w:val="20"/>
              </w:rPr>
            </w:pPr>
            <w:r>
              <w:rPr>
                <w:rFonts w:ascii="Garamond" w:hAnsi="Garamond" w:cs="Times New Roman"/>
                <w:sz w:val="20"/>
                <w:szCs w:val="20"/>
              </w:rPr>
              <w:t>John 8. 44.</w:t>
            </w:r>
          </w:p>
        </w:tc>
      </w:tr>
      <w:tr w:rsidR="00F202B3" w:rsidRPr="00F352DB" w14:paraId="327B2CE2" w14:textId="77777777" w:rsidTr="000A5AB7">
        <w:tc>
          <w:tcPr>
            <w:tcW w:w="4253" w:type="dxa"/>
          </w:tcPr>
          <w:p w14:paraId="5AE3362B" w14:textId="77777777" w:rsidR="00F202B3" w:rsidRPr="00B70B09" w:rsidRDefault="00F202B3" w:rsidP="00DB60C3">
            <w:pPr>
              <w:pStyle w:val="CM3"/>
              <w:widowControl/>
              <w:spacing w:line="240" w:lineRule="auto"/>
              <w:ind w:firstLine="227"/>
              <w:contextualSpacing/>
              <w:jc w:val="both"/>
              <w:rPr>
                <w:rFonts w:ascii="Garamond" w:hAnsi="Garamond"/>
                <w:sz w:val="28"/>
                <w:szCs w:val="28"/>
              </w:rPr>
            </w:pPr>
            <w:r w:rsidRPr="00B70B09">
              <w:rPr>
                <w:rFonts w:ascii="Garamond" w:hAnsi="Garamond"/>
                <w:i/>
                <w:sz w:val="28"/>
                <w:szCs w:val="28"/>
              </w:rPr>
              <w:t>Q.</w:t>
            </w:r>
            <w:r w:rsidRPr="00B70B09">
              <w:rPr>
                <w:rFonts w:ascii="Garamond" w:hAnsi="Garamond"/>
                <w:sz w:val="28"/>
                <w:szCs w:val="28"/>
              </w:rPr>
              <w:t xml:space="preserve"> </w:t>
            </w:r>
            <w:proofErr w:type="spellStart"/>
            <w:r w:rsidRPr="00B70B09">
              <w:rPr>
                <w:rFonts w:ascii="Garamond" w:hAnsi="Garamond"/>
                <w:sz w:val="28"/>
                <w:szCs w:val="28"/>
              </w:rPr>
              <w:t>Cre</w:t>
            </w:r>
            <w:proofErr w:type="spellEnd"/>
            <w:r w:rsidRPr="00B70B09">
              <w:rPr>
                <w:rFonts w:ascii="Garamond" w:hAnsi="Garamond"/>
                <w:sz w:val="28"/>
                <w:szCs w:val="28"/>
              </w:rPr>
              <w:t xml:space="preserve"> </w:t>
            </w:r>
            <w:proofErr w:type="spellStart"/>
            <w:r w:rsidRPr="00B70B09">
              <w:rPr>
                <w:rFonts w:ascii="Garamond" w:hAnsi="Garamond"/>
                <w:sz w:val="28"/>
                <w:szCs w:val="28"/>
              </w:rPr>
              <w:t>veih</w:t>
            </w:r>
            <w:proofErr w:type="spellEnd"/>
            <w:r w:rsidRPr="00B70B09">
              <w:rPr>
                <w:rFonts w:ascii="Garamond" w:hAnsi="Garamond"/>
                <w:sz w:val="28"/>
                <w:szCs w:val="28"/>
              </w:rPr>
              <w:t xml:space="preserve"> </w:t>
            </w:r>
            <w:proofErr w:type="spellStart"/>
            <w:r w:rsidRPr="00B70B09">
              <w:rPr>
                <w:rFonts w:ascii="Garamond" w:hAnsi="Garamond"/>
                <w:sz w:val="28"/>
                <w:szCs w:val="28"/>
              </w:rPr>
              <w:t>ta’n</w:t>
            </w:r>
            <w:proofErr w:type="spellEnd"/>
            <w:r w:rsidRPr="00B70B09">
              <w:rPr>
                <w:rFonts w:ascii="Garamond" w:hAnsi="Garamond"/>
                <w:sz w:val="28"/>
                <w:szCs w:val="28"/>
              </w:rPr>
              <w:t xml:space="preserve"> </w:t>
            </w:r>
            <w:proofErr w:type="spellStart"/>
            <w:r w:rsidRPr="00B70B09">
              <w:rPr>
                <w:rFonts w:ascii="Garamond" w:hAnsi="Garamond"/>
                <w:sz w:val="28"/>
                <w:szCs w:val="28"/>
              </w:rPr>
              <w:t>peccah</w:t>
            </w:r>
            <w:proofErr w:type="spellEnd"/>
            <w:r w:rsidRPr="00B70B09">
              <w:rPr>
                <w:rFonts w:ascii="Garamond" w:hAnsi="Garamond"/>
                <w:sz w:val="28"/>
                <w:szCs w:val="28"/>
              </w:rPr>
              <w:t xml:space="preserve"> </w:t>
            </w:r>
            <w:proofErr w:type="spellStart"/>
            <w:r w:rsidRPr="00B70B09">
              <w:rPr>
                <w:rFonts w:ascii="Garamond" w:hAnsi="Garamond"/>
                <w:sz w:val="28"/>
                <w:szCs w:val="28"/>
              </w:rPr>
              <w:t>shoh</w:t>
            </w:r>
            <w:proofErr w:type="spellEnd"/>
            <w:r w:rsidRPr="00B70B09">
              <w:rPr>
                <w:rFonts w:ascii="Garamond" w:hAnsi="Garamond"/>
                <w:sz w:val="28"/>
                <w:szCs w:val="28"/>
              </w:rPr>
              <w:t xml:space="preserve"> </w:t>
            </w:r>
            <w:proofErr w:type="spellStart"/>
            <w:r w:rsidRPr="00B70B09">
              <w:rPr>
                <w:rFonts w:ascii="Garamond" w:hAnsi="Garamond"/>
                <w:sz w:val="28"/>
                <w:szCs w:val="28"/>
              </w:rPr>
              <w:t>cheet</w:t>
            </w:r>
            <w:proofErr w:type="spellEnd"/>
            <w:r w:rsidRPr="00B70B09">
              <w:rPr>
                <w:rFonts w:ascii="Garamond" w:hAnsi="Garamond"/>
                <w:i/>
                <w:sz w:val="28"/>
                <w:szCs w:val="28"/>
              </w:rPr>
              <w:t> </w:t>
            </w:r>
            <w:r w:rsidRPr="00B70B09">
              <w:rPr>
                <w:rFonts w:ascii="Garamond" w:hAnsi="Garamond"/>
                <w:sz w:val="28"/>
                <w:szCs w:val="28"/>
              </w:rPr>
              <w:t xml:space="preserve">? </w:t>
            </w:r>
          </w:p>
        </w:tc>
        <w:tc>
          <w:tcPr>
            <w:tcW w:w="3854" w:type="dxa"/>
          </w:tcPr>
          <w:p w14:paraId="59A1EA95" w14:textId="77777777" w:rsidR="00F202B3" w:rsidRPr="00F352DB" w:rsidRDefault="00F202B3"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From whence doth this Sin proceed ?</w:t>
            </w:r>
          </w:p>
        </w:tc>
        <w:tc>
          <w:tcPr>
            <w:tcW w:w="0" w:type="auto"/>
          </w:tcPr>
          <w:p w14:paraId="33B1439A" w14:textId="77777777" w:rsidR="00F202B3" w:rsidRPr="002D73DD" w:rsidRDefault="00F202B3" w:rsidP="00DB60C3">
            <w:pPr>
              <w:pStyle w:val="ListParagraph"/>
              <w:ind w:left="0"/>
              <w:rPr>
                <w:rFonts w:ascii="Garamond" w:hAnsi="Garamond" w:cs="Times New Roman"/>
                <w:sz w:val="20"/>
                <w:szCs w:val="20"/>
              </w:rPr>
            </w:pPr>
          </w:p>
        </w:tc>
      </w:tr>
      <w:tr w:rsidR="00F202B3" w:rsidRPr="00F352DB" w14:paraId="02D7F717" w14:textId="77777777" w:rsidTr="000A5AB7">
        <w:tc>
          <w:tcPr>
            <w:tcW w:w="4253" w:type="dxa"/>
          </w:tcPr>
          <w:p w14:paraId="3A75ADF2" w14:textId="77777777" w:rsidR="00F202B3" w:rsidRPr="00B70B09" w:rsidRDefault="00F202B3" w:rsidP="00DB60C3">
            <w:pPr>
              <w:pStyle w:val="CM3"/>
              <w:widowControl/>
              <w:spacing w:line="240" w:lineRule="auto"/>
              <w:ind w:firstLine="227"/>
              <w:contextualSpacing/>
              <w:jc w:val="both"/>
              <w:rPr>
                <w:rFonts w:ascii="Garamond" w:hAnsi="Garamond"/>
                <w:sz w:val="28"/>
                <w:szCs w:val="28"/>
              </w:rPr>
            </w:pPr>
            <w:r w:rsidRPr="00B70B09">
              <w:rPr>
                <w:rFonts w:ascii="Garamond" w:hAnsi="Garamond"/>
                <w:i/>
                <w:sz w:val="28"/>
                <w:szCs w:val="28"/>
              </w:rPr>
              <w:t xml:space="preserve">A. </w:t>
            </w:r>
            <w:r w:rsidRPr="00B70B09">
              <w:rPr>
                <w:rFonts w:ascii="Garamond" w:hAnsi="Garamond"/>
                <w:sz w:val="28"/>
                <w:szCs w:val="28"/>
              </w:rPr>
              <w:t xml:space="preserve">Ny </w:t>
            </w:r>
            <w:proofErr w:type="spellStart"/>
            <w:r w:rsidRPr="00B70B09">
              <w:rPr>
                <w:rFonts w:ascii="Garamond" w:hAnsi="Garamond"/>
                <w:sz w:val="28"/>
                <w:szCs w:val="28"/>
              </w:rPr>
              <w:t>cheartyn</w:t>
            </w:r>
            <w:proofErr w:type="spellEnd"/>
            <w:r w:rsidRPr="00B70B09">
              <w:rPr>
                <w:rFonts w:ascii="Garamond" w:hAnsi="Garamond"/>
                <w:sz w:val="28"/>
                <w:szCs w:val="28"/>
              </w:rPr>
              <w:t xml:space="preserve">, </w:t>
            </w:r>
            <w:proofErr w:type="spellStart"/>
            <w:r w:rsidRPr="00B70B09">
              <w:rPr>
                <w:rFonts w:ascii="Garamond" w:hAnsi="Garamond"/>
                <w:sz w:val="28"/>
                <w:szCs w:val="28"/>
              </w:rPr>
              <w:t>liorish</w:t>
            </w:r>
            <w:proofErr w:type="spellEnd"/>
            <w:r w:rsidRPr="00B70B09">
              <w:rPr>
                <w:rFonts w:ascii="Garamond" w:hAnsi="Garamond"/>
                <w:sz w:val="28"/>
                <w:szCs w:val="28"/>
              </w:rPr>
              <w:t xml:space="preserve"> </w:t>
            </w:r>
            <w:proofErr w:type="spellStart"/>
            <w:r w:rsidRPr="00B70B09">
              <w:rPr>
                <w:rFonts w:ascii="Garamond" w:hAnsi="Garamond"/>
                <w:sz w:val="28"/>
                <w:szCs w:val="28"/>
              </w:rPr>
              <w:t>drogh</w:t>
            </w:r>
            <w:proofErr w:type="spellEnd"/>
            <w:r w:rsidRPr="00B70B09">
              <w:rPr>
                <w:rFonts w:ascii="Garamond" w:hAnsi="Garamond"/>
                <w:sz w:val="28"/>
                <w:szCs w:val="28"/>
              </w:rPr>
              <w:t xml:space="preserve"> </w:t>
            </w:r>
            <w:proofErr w:type="spellStart"/>
            <w:r w:rsidRPr="00B70B09">
              <w:rPr>
                <w:rFonts w:ascii="Garamond" w:hAnsi="Garamond"/>
                <w:sz w:val="28"/>
                <w:szCs w:val="28"/>
              </w:rPr>
              <w:t>aigney</w:t>
            </w:r>
            <w:proofErr w:type="spellEnd"/>
            <w:r w:rsidRPr="00B70B09">
              <w:rPr>
                <w:rFonts w:ascii="Garamond" w:hAnsi="Garamond"/>
                <w:sz w:val="28"/>
                <w:szCs w:val="28"/>
              </w:rPr>
              <w:t xml:space="preserve"> ta </w:t>
            </w:r>
            <w:proofErr w:type="spellStart"/>
            <w:r w:rsidRPr="00B70B09">
              <w:rPr>
                <w:rFonts w:ascii="Garamond" w:hAnsi="Garamond"/>
                <w:sz w:val="28"/>
                <w:szCs w:val="28"/>
              </w:rPr>
              <w:t>sleih</w:t>
            </w:r>
            <w:proofErr w:type="spellEnd"/>
            <w:r w:rsidRPr="00B70B09">
              <w:rPr>
                <w:rFonts w:ascii="Garamond" w:hAnsi="Garamond"/>
                <w:sz w:val="28"/>
                <w:szCs w:val="28"/>
              </w:rPr>
              <w:t xml:space="preserve"> </w:t>
            </w:r>
            <w:proofErr w:type="spellStart"/>
            <w:r w:rsidRPr="00B70B09">
              <w:rPr>
                <w:rFonts w:ascii="Garamond" w:hAnsi="Garamond"/>
                <w:sz w:val="28"/>
                <w:szCs w:val="28"/>
              </w:rPr>
              <w:t>ayn</w:t>
            </w:r>
            <w:proofErr w:type="spellEnd"/>
            <w:r w:rsidRPr="00B70B09">
              <w:rPr>
                <w:rFonts w:ascii="Garamond" w:hAnsi="Garamond"/>
                <w:sz w:val="28"/>
                <w:szCs w:val="28"/>
              </w:rPr>
              <w:t xml:space="preserve">, ta </w:t>
            </w:r>
            <w:proofErr w:type="spellStart"/>
            <w:r w:rsidRPr="00B70B09">
              <w:rPr>
                <w:rFonts w:ascii="Garamond" w:hAnsi="Garamond"/>
                <w:sz w:val="28"/>
                <w:szCs w:val="28"/>
              </w:rPr>
              <w:t>graih</w:t>
            </w:r>
            <w:proofErr w:type="spellEnd"/>
            <w:r w:rsidRPr="00B70B09">
              <w:rPr>
                <w:rFonts w:ascii="Garamond" w:hAnsi="Garamond"/>
                <w:sz w:val="28"/>
                <w:szCs w:val="28"/>
              </w:rPr>
              <w:t xml:space="preserve"> </w:t>
            </w:r>
            <w:proofErr w:type="spellStart"/>
            <w:r w:rsidRPr="00B70B09">
              <w:rPr>
                <w:rFonts w:ascii="Garamond" w:hAnsi="Garamond"/>
                <w:sz w:val="28"/>
                <w:szCs w:val="28"/>
              </w:rPr>
              <w:t>oc</w:t>
            </w:r>
            <w:proofErr w:type="spellEnd"/>
            <w:r w:rsidRPr="00B70B09">
              <w:rPr>
                <w:rFonts w:ascii="Garamond" w:hAnsi="Garamond"/>
                <w:sz w:val="28"/>
                <w:szCs w:val="28"/>
              </w:rPr>
              <w:t xml:space="preserve"> er </w:t>
            </w:r>
            <w:proofErr w:type="spellStart"/>
            <w:r w:rsidRPr="00B70B09">
              <w:rPr>
                <w:rFonts w:ascii="Garamond" w:hAnsi="Garamond"/>
                <w:sz w:val="28"/>
                <w:szCs w:val="28"/>
              </w:rPr>
              <w:t>olk</w:t>
            </w:r>
            <w:proofErr w:type="spellEnd"/>
            <w:r w:rsidRPr="00B70B09">
              <w:rPr>
                <w:rFonts w:ascii="Garamond" w:hAnsi="Garamond"/>
                <w:sz w:val="28"/>
                <w:szCs w:val="28"/>
              </w:rPr>
              <w:t xml:space="preserve"> as </w:t>
            </w:r>
            <w:proofErr w:type="spellStart"/>
            <w:r w:rsidRPr="00B70B09">
              <w:rPr>
                <w:rFonts w:ascii="Garamond" w:hAnsi="Garamond"/>
                <w:sz w:val="28"/>
                <w:szCs w:val="28"/>
              </w:rPr>
              <w:t>ta’d</w:t>
            </w:r>
            <w:proofErr w:type="spellEnd"/>
            <w:r w:rsidRPr="00B70B09">
              <w:rPr>
                <w:rFonts w:ascii="Garamond" w:hAnsi="Garamond"/>
                <w:sz w:val="28"/>
                <w:szCs w:val="28"/>
              </w:rPr>
              <w:t xml:space="preserve"> </w:t>
            </w:r>
            <w:proofErr w:type="spellStart"/>
            <w:r w:rsidRPr="00B70B09">
              <w:rPr>
                <w:rFonts w:ascii="Garamond" w:hAnsi="Garamond"/>
                <w:sz w:val="28"/>
                <w:szCs w:val="28"/>
              </w:rPr>
              <w:t>booiagh</w:t>
            </w:r>
            <w:proofErr w:type="spellEnd"/>
            <w:r w:rsidRPr="00B70B09">
              <w:rPr>
                <w:rFonts w:ascii="Garamond" w:hAnsi="Garamond"/>
                <w:sz w:val="28"/>
                <w:szCs w:val="28"/>
              </w:rPr>
              <w:t xml:space="preserve"> </w:t>
            </w:r>
            <w:proofErr w:type="spellStart"/>
            <w:r w:rsidRPr="00B70B09">
              <w:rPr>
                <w:rFonts w:ascii="Garamond" w:hAnsi="Garamond"/>
                <w:sz w:val="28"/>
                <w:szCs w:val="28"/>
              </w:rPr>
              <w:t>myr</w:t>
            </w:r>
            <w:proofErr w:type="spellEnd"/>
            <w:r w:rsidRPr="00B70B09">
              <w:rPr>
                <w:rFonts w:ascii="Garamond" w:hAnsi="Garamond"/>
                <w:sz w:val="28"/>
                <w:szCs w:val="28"/>
              </w:rPr>
              <w:t xml:space="preserve"> </w:t>
            </w:r>
            <w:proofErr w:type="spellStart"/>
            <w:r w:rsidRPr="00B70B09">
              <w:rPr>
                <w:rFonts w:ascii="Garamond" w:hAnsi="Garamond"/>
                <w:sz w:val="28"/>
                <w:szCs w:val="28"/>
              </w:rPr>
              <w:t>smoo</w:t>
            </w:r>
            <w:proofErr w:type="spellEnd"/>
            <w:r w:rsidRPr="00B70B09">
              <w:rPr>
                <w:rFonts w:ascii="Garamond" w:hAnsi="Garamond"/>
                <w:sz w:val="28"/>
                <w:szCs w:val="28"/>
              </w:rPr>
              <w:t xml:space="preserve"> </w:t>
            </w:r>
            <w:proofErr w:type="spellStart"/>
            <w:r w:rsidRPr="00B70B09">
              <w:rPr>
                <w:rFonts w:ascii="Garamond" w:hAnsi="Garamond"/>
                <w:sz w:val="28"/>
                <w:szCs w:val="28"/>
              </w:rPr>
              <w:t>jeh</w:t>
            </w:r>
            <w:proofErr w:type="spellEnd"/>
            <w:r w:rsidRPr="00B70B09">
              <w:rPr>
                <w:rFonts w:ascii="Garamond" w:hAnsi="Garamond"/>
                <w:sz w:val="28"/>
                <w:szCs w:val="28"/>
              </w:rPr>
              <w:t xml:space="preserve"> </w:t>
            </w:r>
            <w:proofErr w:type="spellStart"/>
            <w:r w:rsidRPr="00B70B09">
              <w:rPr>
                <w:rFonts w:ascii="Garamond" w:hAnsi="Garamond"/>
                <w:sz w:val="28"/>
                <w:szCs w:val="28"/>
              </w:rPr>
              <w:t>t’ayns</w:t>
            </w:r>
            <w:proofErr w:type="spellEnd"/>
            <w:r w:rsidRPr="00B70B09">
              <w:rPr>
                <w:rFonts w:ascii="Garamond" w:hAnsi="Garamond"/>
                <w:sz w:val="28"/>
                <w:szCs w:val="28"/>
              </w:rPr>
              <w:t xml:space="preserve"> y </w:t>
            </w:r>
            <w:proofErr w:type="spellStart"/>
            <w:r w:rsidRPr="00B70B09">
              <w:rPr>
                <w:rFonts w:ascii="Garamond" w:hAnsi="Garamond"/>
                <w:sz w:val="28"/>
                <w:szCs w:val="28"/>
              </w:rPr>
              <w:t>Teihl</w:t>
            </w:r>
            <w:proofErr w:type="spellEnd"/>
            <w:r w:rsidRPr="00B70B09">
              <w:rPr>
                <w:rFonts w:ascii="Garamond" w:hAnsi="Garamond"/>
                <w:sz w:val="28"/>
                <w:szCs w:val="28"/>
              </w:rPr>
              <w:t xml:space="preserve">. Ny </w:t>
            </w:r>
            <w:proofErr w:type="spellStart"/>
            <w:r w:rsidR="003257BC">
              <w:rPr>
                <w:rFonts w:ascii="Garamond" w:hAnsi="Garamond"/>
                <w:sz w:val="28"/>
                <w:szCs w:val="28"/>
              </w:rPr>
              <w:t>cheartyn</w:t>
            </w:r>
            <w:proofErr w:type="spellEnd"/>
            <w:r w:rsidRPr="00B70B09">
              <w:rPr>
                <w:rFonts w:ascii="Garamond" w:hAnsi="Garamond"/>
                <w:sz w:val="28"/>
                <w:szCs w:val="28"/>
              </w:rPr>
              <w:t xml:space="preserve"> </w:t>
            </w:r>
            <w:proofErr w:type="spellStart"/>
            <w:r w:rsidRPr="00B70B09">
              <w:rPr>
                <w:rFonts w:ascii="Garamond" w:hAnsi="Garamond"/>
                <w:sz w:val="28"/>
                <w:szCs w:val="28"/>
              </w:rPr>
              <w:t>veih</w:t>
            </w:r>
            <w:proofErr w:type="spellEnd"/>
            <w:r w:rsidRPr="00B70B09">
              <w:rPr>
                <w:rFonts w:ascii="Garamond" w:hAnsi="Garamond"/>
                <w:sz w:val="28"/>
                <w:szCs w:val="28"/>
              </w:rPr>
              <w:t xml:space="preserve"> </w:t>
            </w:r>
            <w:proofErr w:type="spellStart"/>
            <w:r w:rsidRPr="00B70B09">
              <w:rPr>
                <w:rFonts w:ascii="Garamond" w:hAnsi="Garamond"/>
                <w:sz w:val="28"/>
                <w:szCs w:val="28"/>
              </w:rPr>
              <w:t>dooghys</w:t>
            </w:r>
            <w:proofErr w:type="spellEnd"/>
            <w:r w:rsidRPr="00B70B09">
              <w:rPr>
                <w:rFonts w:ascii="Garamond" w:hAnsi="Garamond"/>
                <w:sz w:val="28"/>
                <w:szCs w:val="28"/>
              </w:rPr>
              <w:t xml:space="preserve"> </w:t>
            </w:r>
            <w:proofErr w:type="spellStart"/>
            <w:r w:rsidRPr="00B70B09">
              <w:rPr>
                <w:rFonts w:ascii="Garamond" w:hAnsi="Garamond"/>
                <w:sz w:val="28"/>
                <w:szCs w:val="28"/>
              </w:rPr>
              <w:t>anvea-agh</w:t>
            </w:r>
            <w:proofErr w:type="spellEnd"/>
            <w:r w:rsidRPr="00B70B09">
              <w:rPr>
                <w:rFonts w:ascii="Garamond" w:hAnsi="Garamond"/>
                <w:sz w:val="28"/>
                <w:szCs w:val="28"/>
              </w:rPr>
              <w:t xml:space="preserve"> ; </w:t>
            </w:r>
            <w:proofErr w:type="spellStart"/>
            <w:r w:rsidRPr="00B70B09">
              <w:rPr>
                <w:rFonts w:ascii="Garamond" w:hAnsi="Garamond"/>
                <w:sz w:val="28"/>
                <w:szCs w:val="28"/>
              </w:rPr>
              <w:t>Veih</w:t>
            </w:r>
            <w:proofErr w:type="spellEnd"/>
            <w:r w:rsidRPr="00B70B09">
              <w:rPr>
                <w:rFonts w:ascii="Garamond" w:hAnsi="Garamond"/>
                <w:sz w:val="28"/>
                <w:szCs w:val="28"/>
              </w:rPr>
              <w:t xml:space="preserve"> </w:t>
            </w:r>
            <w:proofErr w:type="spellStart"/>
            <w:r w:rsidRPr="00B70B09">
              <w:rPr>
                <w:rFonts w:ascii="Garamond" w:hAnsi="Garamond"/>
                <w:sz w:val="28"/>
                <w:szCs w:val="28"/>
              </w:rPr>
              <w:t>Moyrn</w:t>
            </w:r>
            <w:proofErr w:type="spellEnd"/>
            <w:r w:rsidRPr="00B70B09">
              <w:rPr>
                <w:rFonts w:ascii="Garamond" w:hAnsi="Garamond"/>
                <w:sz w:val="28"/>
                <w:szCs w:val="28"/>
              </w:rPr>
              <w:t xml:space="preserve">, </w:t>
            </w:r>
            <w:proofErr w:type="spellStart"/>
            <w:r w:rsidRPr="00B70B09">
              <w:rPr>
                <w:rFonts w:ascii="Garamond" w:hAnsi="Garamond"/>
                <w:sz w:val="28"/>
                <w:szCs w:val="28"/>
              </w:rPr>
              <w:t>veih</w:t>
            </w:r>
            <w:proofErr w:type="spellEnd"/>
            <w:r w:rsidRPr="00B70B09">
              <w:rPr>
                <w:rFonts w:ascii="Garamond" w:hAnsi="Garamond"/>
                <w:sz w:val="28"/>
                <w:szCs w:val="28"/>
              </w:rPr>
              <w:t xml:space="preserve"> </w:t>
            </w:r>
            <w:proofErr w:type="spellStart"/>
            <w:r w:rsidRPr="00B70B09">
              <w:rPr>
                <w:rFonts w:ascii="Garamond" w:hAnsi="Garamond"/>
                <w:sz w:val="28"/>
                <w:szCs w:val="28"/>
              </w:rPr>
              <w:t>drogh</w:t>
            </w:r>
            <w:proofErr w:type="spellEnd"/>
            <w:r w:rsidRPr="00B70B09">
              <w:rPr>
                <w:rFonts w:ascii="Garamond" w:hAnsi="Garamond"/>
                <w:sz w:val="28"/>
                <w:szCs w:val="28"/>
              </w:rPr>
              <w:t xml:space="preserve"> </w:t>
            </w:r>
            <w:proofErr w:type="spellStart"/>
            <w:r w:rsidRPr="00B70B09">
              <w:rPr>
                <w:rFonts w:ascii="Garamond" w:hAnsi="Garamond"/>
                <w:sz w:val="28"/>
                <w:szCs w:val="28"/>
              </w:rPr>
              <w:t>smooinaghtyn</w:t>
            </w:r>
            <w:proofErr w:type="spellEnd"/>
            <w:r w:rsidRPr="00B70B09">
              <w:rPr>
                <w:rFonts w:ascii="Garamond" w:hAnsi="Garamond"/>
                <w:sz w:val="28"/>
                <w:szCs w:val="28"/>
              </w:rPr>
              <w:t xml:space="preserve">, as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chea</w:t>
            </w:r>
            <w:r w:rsidR="00947036">
              <w:rPr>
                <w:rFonts w:ascii="Garamond" w:hAnsi="Garamond"/>
                <w:sz w:val="28"/>
                <w:szCs w:val="28"/>
              </w:rPr>
              <w:t>r</w:t>
            </w:r>
            <w:r w:rsidRPr="00B70B09">
              <w:rPr>
                <w:rFonts w:ascii="Garamond" w:hAnsi="Garamond"/>
                <w:sz w:val="28"/>
                <w:szCs w:val="28"/>
              </w:rPr>
              <w:t>tyn</w:t>
            </w:r>
            <w:proofErr w:type="spellEnd"/>
            <w:r w:rsidRPr="00B70B09">
              <w:rPr>
                <w:rFonts w:ascii="Garamond" w:hAnsi="Garamond"/>
                <w:sz w:val="28"/>
                <w:szCs w:val="28"/>
              </w:rPr>
              <w:t xml:space="preserve"> son </w:t>
            </w:r>
            <w:proofErr w:type="spellStart"/>
            <w:r w:rsidRPr="00B70B09">
              <w:rPr>
                <w:rFonts w:ascii="Garamond" w:hAnsi="Garamond"/>
                <w:sz w:val="28"/>
                <w:szCs w:val="28"/>
              </w:rPr>
              <w:t>rouanys</w:t>
            </w:r>
            <w:proofErr w:type="spellEnd"/>
            <w:r w:rsidRPr="00B70B09">
              <w:rPr>
                <w:rFonts w:ascii="Garamond" w:hAnsi="Garamond"/>
                <w:sz w:val="28"/>
                <w:szCs w:val="28"/>
              </w:rPr>
              <w:t xml:space="preserve">. </w:t>
            </w:r>
          </w:p>
        </w:tc>
        <w:tc>
          <w:tcPr>
            <w:tcW w:w="3854" w:type="dxa"/>
          </w:tcPr>
          <w:p w14:paraId="4F9F0091" w14:textId="77777777" w:rsidR="00F202B3" w:rsidRPr="00F352DB" w:rsidRDefault="00F202B3"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Sometimes from a base Disposition : there are People who love Mischief, and are pleased, the more of it there is in the World. Sometimes from a </w:t>
            </w:r>
            <w:proofErr w:type="spellStart"/>
            <w:r w:rsidRPr="00F352DB">
              <w:rPr>
                <w:rFonts w:ascii="Garamond" w:hAnsi="Garamond" w:cs="Times New Roman"/>
                <w:i/>
                <w:sz w:val="28"/>
              </w:rPr>
              <w:t>busie</w:t>
            </w:r>
            <w:proofErr w:type="spellEnd"/>
            <w:r w:rsidRPr="00F352DB">
              <w:rPr>
                <w:rFonts w:ascii="Garamond" w:hAnsi="Garamond" w:cs="Times New Roman"/>
                <w:i/>
                <w:sz w:val="28"/>
              </w:rPr>
              <w:t xml:space="preserve"> Temper</w:t>
            </w:r>
            <w:r w:rsidRPr="00F352DB">
              <w:rPr>
                <w:rFonts w:ascii="Garamond" w:hAnsi="Garamond" w:cs="Times New Roman"/>
                <w:sz w:val="28"/>
              </w:rPr>
              <w:t> ;</w:t>
            </w:r>
            <w:r w:rsidRPr="00F352DB">
              <w:rPr>
                <w:rFonts w:ascii="Garamond" w:hAnsi="Garamond" w:cs="Times New Roman"/>
                <w:i/>
                <w:sz w:val="28"/>
              </w:rPr>
              <w:t xml:space="preserve"> from Pride</w:t>
            </w:r>
            <w:r w:rsidR="00947036">
              <w:rPr>
                <w:rFonts w:ascii="Garamond" w:hAnsi="Garamond" w:cs="Times New Roman"/>
                <w:i/>
                <w:sz w:val="28"/>
              </w:rPr>
              <w:t>,</w:t>
            </w:r>
            <w:r w:rsidRPr="00F352DB">
              <w:rPr>
                <w:rFonts w:ascii="Garamond" w:hAnsi="Garamond" w:cs="Times New Roman"/>
                <w:i/>
                <w:sz w:val="28"/>
              </w:rPr>
              <w:t xml:space="preserve"> from Evil Designs</w:t>
            </w:r>
            <w:r w:rsidR="00947036">
              <w:rPr>
                <w:rFonts w:ascii="Garamond" w:hAnsi="Garamond" w:cs="Times New Roman"/>
                <w:i/>
                <w:sz w:val="28"/>
              </w:rPr>
              <w:t>,</w:t>
            </w:r>
            <w:r w:rsidRPr="00F352DB">
              <w:rPr>
                <w:rFonts w:ascii="Garamond" w:hAnsi="Garamond" w:cs="Times New Roman"/>
                <w:i/>
                <w:sz w:val="28"/>
              </w:rPr>
              <w:t xml:space="preserve"> and sometimes People do it for Diversion.</w:t>
            </w:r>
          </w:p>
        </w:tc>
        <w:tc>
          <w:tcPr>
            <w:tcW w:w="0" w:type="auto"/>
          </w:tcPr>
          <w:p w14:paraId="21E5AAD8" w14:textId="77777777" w:rsidR="00F202B3" w:rsidRPr="002D73DD" w:rsidRDefault="00F202B3" w:rsidP="00DB60C3">
            <w:pPr>
              <w:pStyle w:val="ListParagraph"/>
              <w:ind w:left="0"/>
              <w:rPr>
                <w:rFonts w:ascii="Garamond" w:hAnsi="Garamond" w:cs="Times New Roman"/>
                <w:sz w:val="20"/>
                <w:szCs w:val="20"/>
              </w:rPr>
            </w:pPr>
          </w:p>
        </w:tc>
      </w:tr>
      <w:tr w:rsidR="00F202B3" w:rsidRPr="00F352DB" w14:paraId="2DB162BF" w14:textId="77777777" w:rsidTr="000A5AB7">
        <w:tc>
          <w:tcPr>
            <w:tcW w:w="4253" w:type="dxa"/>
          </w:tcPr>
          <w:p w14:paraId="322EDFEF" w14:textId="77777777" w:rsidR="00F202B3" w:rsidRPr="00B70B09" w:rsidRDefault="00F202B3" w:rsidP="00DB60C3">
            <w:pPr>
              <w:pStyle w:val="CM3"/>
              <w:widowControl/>
              <w:spacing w:line="240" w:lineRule="auto"/>
              <w:ind w:firstLine="227"/>
              <w:contextualSpacing/>
              <w:jc w:val="both"/>
              <w:rPr>
                <w:rFonts w:ascii="Garamond" w:hAnsi="Garamond"/>
                <w:sz w:val="28"/>
                <w:szCs w:val="28"/>
              </w:rPr>
            </w:pPr>
            <w:proofErr w:type="spellStart"/>
            <w:r w:rsidRPr="00B70B09">
              <w:rPr>
                <w:rFonts w:ascii="Garamond" w:hAnsi="Garamond"/>
                <w:sz w:val="28"/>
                <w:szCs w:val="28"/>
              </w:rPr>
              <w:t>Agh</w:t>
            </w:r>
            <w:proofErr w:type="spellEnd"/>
            <w:r w:rsidRPr="00B70B09">
              <w:rPr>
                <w:rFonts w:ascii="Garamond" w:hAnsi="Garamond"/>
                <w:sz w:val="28"/>
                <w:szCs w:val="28"/>
              </w:rPr>
              <w:t xml:space="preserve"> </w:t>
            </w:r>
            <w:proofErr w:type="spellStart"/>
            <w:r w:rsidRPr="00B70B09">
              <w:rPr>
                <w:rFonts w:ascii="Garamond" w:hAnsi="Garamond"/>
                <w:sz w:val="28"/>
                <w:szCs w:val="28"/>
              </w:rPr>
              <w:t>veih</w:t>
            </w:r>
            <w:proofErr w:type="spellEnd"/>
            <w:r w:rsidRPr="00B70B09">
              <w:rPr>
                <w:rFonts w:ascii="Garamond" w:hAnsi="Garamond"/>
                <w:sz w:val="28"/>
                <w:szCs w:val="28"/>
              </w:rPr>
              <w:t xml:space="preserve"> </w:t>
            </w:r>
            <w:proofErr w:type="spellStart"/>
            <w:r w:rsidRPr="00B70B09">
              <w:rPr>
                <w:rFonts w:ascii="Garamond" w:hAnsi="Garamond"/>
                <w:sz w:val="28"/>
                <w:szCs w:val="28"/>
              </w:rPr>
              <w:t>cre</w:t>
            </w:r>
            <w:proofErr w:type="spellEnd"/>
            <w:r w:rsidRPr="00B70B09">
              <w:rPr>
                <w:rFonts w:ascii="Garamond" w:hAnsi="Garamond"/>
                <w:sz w:val="28"/>
                <w:szCs w:val="28"/>
              </w:rPr>
              <w:t xml:space="preserve"> </w:t>
            </w:r>
            <w:proofErr w:type="spellStart"/>
            <w:r w:rsidRPr="00B70B09">
              <w:rPr>
                <w:rFonts w:ascii="Garamond" w:hAnsi="Garamond"/>
                <w:sz w:val="28"/>
                <w:szCs w:val="28"/>
              </w:rPr>
              <w:t>erbee</w:t>
            </w:r>
            <w:proofErr w:type="spellEnd"/>
            <w:r w:rsidRPr="00B70B09">
              <w:rPr>
                <w:rFonts w:ascii="Garamond" w:hAnsi="Garamond"/>
                <w:sz w:val="28"/>
                <w:szCs w:val="28"/>
              </w:rPr>
              <w:t xml:space="preserve"> </w:t>
            </w:r>
            <w:proofErr w:type="spellStart"/>
            <w:r w:rsidRPr="00B70B09">
              <w:rPr>
                <w:rFonts w:ascii="Garamond" w:hAnsi="Garamond"/>
                <w:sz w:val="28"/>
                <w:szCs w:val="28"/>
              </w:rPr>
              <w:t>te</w:t>
            </w:r>
            <w:proofErr w:type="spellEnd"/>
            <w:r w:rsidRPr="00B70B09">
              <w:rPr>
                <w:rFonts w:ascii="Garamond" w:hAnsi="Garamond"/>
                <w:sz w:val="28"/>
                <w:szCs w:val="28"/>
              </w:rPr>
              <w:t xml:space="preserve"> </w:t>
            </w:r>
            <w:proofErr w:type="spellStart"/>
            <w:r w:rsidRPr="00B70B09">
              <w:rPr>
                <w:rFonts w:ascii="Garamond" w:hAnsi="Garamond"/>
                <w:sz w:val="28"/>
                <w:szCs w:val="28"/>
              </w:rPr>
              <w:t>cheet</w:t>
            </w:r>
            <w:proofErr w:type="spellEnd"/>
            <w:r w:rsidRPr="00B70B09">
              <w:rPr>
                <w:rFonts w:ascii="Garamond" w:hAnsi="Garamond"/>
                <w:sz w:val="28"/>
                <w:szCs w:val="28"/>
              </w:rPr>
              <w:t xml:space="preserve">, </w:t>
            </w:r>
            <w:proofErr w:type="spellStart"/>
            <w:r w:rsidRPr="00B70B09">
              <w:rPr>
                <w:rFonts w:ascii="Garamond" w:hAnsi="Garamond"/>
                <w:sz w:val="28"/>
                <w:szCs w:val="28"/>
              </w:rPr>
              <w:t>te</w:t>
            </w:r>
            <w:proofErr w:type="spellEnd"/>
            <w:r w:rsidRPr="00B70B09">
              <w:rPr>
                <w:rFonts w:ascii="Garamond" w:hAnsi="Garamond"/>
                <w:sz w:val="28"/>
                <w:szCs w:val="28"/>
              </w:rPr>
              <w:t xml:space="preserve"> </w:t>
            </w:r>
            <w:proofErr w:type="spellStart"/>
            <w:r w:rsidRPr="00B70B09">
              <w:rPr>
                <w:rFonts w:ascii="Garamond" w:hAnsi="Garamond"/>
                <w:sz w:val="28"/>
                <w:szCs w:val="28"/>
              </w:rPr>
              <w:t>courey</w:t>
            </w:r>
            <w:proofErr w:type="spellEnd"/>
            <w:r w:rsidRPr="00B70B09">
              <w:rPr>
                <w:rFonts w:ascii="Garamond" w:hAnsi="Garamond"/>
                <w:sz w:val="28"/>
                <w:szCs w:val="28"/>
              </w:rPr>
              <w:t xml:space="preserve"> </w:t>
            </w:r>
            <w:proofErr w:type="spellStart"/>
            <w:r w:rsidRPr="00B70B09">
              <w:rPr>
                <w:rFonts w:ascii="Garamond" w:hAnsi="Garamond"/>
                <w:sz w:val="28"/>
                <w:szCs w:val="28"/>
              </w:rPr>
              <w:t>aigney</w:t>
            </w:r>
            <w:proofErr w:type="spellEnd"/>
            <w:r w:rsidRPr="00B70B09">
              <w:rPr>
                <w:rFonts w:ascii="Garamond" w:hAnsi="Garamond"/>
                <w:sz w:val="28"/>
                <w:szCs w:val="28"/>
              </w:rPr>
              <w:t xml:space="preserve"> </w:t>
            </w:r>
            <w:proofErr w:type="spellStart"/>
            <w:r w:rsidRPr="00B70B09">
              <w:rPr>
                <w:rFonts w:ascii="Garamond" w:hAnsi="Garamond"/>
                <w:sz w:val="28"/>
                <w:szCs w:val="28"/>
              </w:rPr>
              <w:t>daney</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ghra</w:t>
            </w:r>
            <w:proofErr w:type="spellEnd"/>
            <w:r w:rsidRPr="00B70B09">
              <w:rPr>
                <w:rFonts w:ascii="Garamond" w:hAnsi="Garamond"/>
                <w:sz w:val="28"/>
                <w:szCs w:val="28"/>
              </w:rPr>
              <w:t xml:space="preserve"> </w:t>
            </w:r>
            <w:proofErr w:type="spellStart"/>
            <w:r w:rsidRPr="00B70B09">
              <w:rPr>
                <w:rFonts w:ascii="Garamond" w:hAnsi="Garamond"/>
                <w:sz w:val="28"/>
                <w:szCs w:val="28"/>
              </w:rPr>
              <w:t>olk</w:t>
            </w:r>
            <w:proofErr w:type="spellEnd"/>
            <w:r w:rsidRPr="00B70B09">
              <w:rPr>
                <w:rFonts w:ascii="Garamond" w:hAnsi="Garamond"/>
                <w:sz w:val="28"/>
                <w:szCs w:val="28"/>
              </w:rPr>
              <w:t xml:space="preserve"> </w:t>
            </w:r>
            <w:proofErr w:type="spellStart"/>
            <w:r w:rsidRPr="00B70B09">
              <w:rPr>
                <w:rFonts w:ascii="Garamond" w:hAnsi="Garamond"/>
                <w:sz w:val="28"/>
                <w:szCs w:val="28"/>
              </w:rPr>
              <w:t>jeh</w:t>
            </w:r>
            <w:proofErr w:type="spellEnd"/>
            <w:r w:rsidRPr="00B70B09">
              <w:rPr>
                <w:rFonts w:ascii="Garamond" w:hAnsi="Garamond"/>
                <w:sz w:val="28"/>
                <w:szCs w:val="28"/>
              </w:rPr>
              <w:t xml:space="preserve"> </w:t>
            </w:r>
            <w:proofErr w:type="spellStart"/>
            <w:r w:rsidRPr="00B70B09">
              <w:rPr>
                <w:rFonts w:ascii="Garamond" w:hAnsi="Garamond"/>
                <w:sz w:val="28"/>
                <w:szCs w:val="28"/>
              </w:rPr>
              <w:t>feallagh</w:t>
            </w:r>
            <w:proofErr w:type="spellEnd"/>
            <w:r w:rsidRPr="00B70B09">
              <w:rPr>
                <w:rFonts w:ascii="Garamond" w:hAnsi="Garamond"/>
                <w:sz w:val="28"/>
                <w:szCs w:val="28"/>
              </w:rPr>
              <w:t xml:space="preserve"> </w:t>
            </w:r>
            <w:proofErr w:type="spellStart"/>
            <w:r w:rsidRPr="00B70B09">
              <w:rPr>
                <w:rFonts w:ascii="Garamond" w:hAnsi="Garamond"/>
                <w:sz w:val="28"/>
                <w:szCs w:val="28"/>
              </w:rPr>
              <w:t>elley</w:t>
            </w:r>
            <w:proofErr w:type="spellEnd"/>
            <w:r w:rsidRPr="00B70B09">
              <w:rPr>
                <w:rFonts w:ascii="Garamond" w:hAnsi="Garamond"/>
                <w:sz w:val="28"/>
                <w:szCs w:val="28"/>
              </w:rPr>
              <w:t xml:space="preserve"> </w:t>
            </w:r>
            <w:proofErr w:type="spellStart"/>
            <w:r w:rsidRPr="00B70B09">
              <w:rPr>
                <w:rFonts w:ascii="Garamond" w:hAnsi="Garamond"/>
                <w:sz w:val="28"/>
                <w:szCs w:val="28"/>
              </w:rPr>
              <w:t>myr</w:t>
            </w:r>
            <w:proofErr w:type="spellEnd"/>
            <w:r w:rsidRPr="00B70B09">
              <w:rPr>
                <w:rFonts w:ascii="Garamond" w:hAnsi="Garamond"/>
                <w:sz w:val="28"/>
                <w:szCs w:val="28"/>
              </w:rPr>
              <w:t xml:space="preserve"> </w:t>
            </w:r>
            <w:proofErr w:type="spellStart"/>
            <w:r w:rsidRPr="00B70B09">
              <w:rPr>
                <w:rFonts w:ascii="Garamond" w:hAnsi="Garamond"/>
                <w:sz w:val="28"/>
                <w:szCs w:val="28"/>
              </w:rPr>
              <w:t>nagh</w:t>
            </w:r>
            <w:proofErr w:type="spellEnd"/>
            <w:r w:rsidRPr="00B70B09">
              <w:rPr>
                <w:rFonts w:ascii="Garamond" w:hAnsi="Garamond"/>
                <w:sz w:val="28"/>
                <w:szCs w:val="28"/>
              </w:rPr>
              <w:t xml:space="preserve"> </w:t>
            </w:r>
            <w:proofErr w:type="spellStart"/>
            <w:r w:rsidRPr="00B70B09">
              <w:rPr>
                <w:rFonts w:ascii="Garamond" w:hAnsi="Garamond"/>
                <w:sz w:val="28"/>
                <w:szCs w:val="28"/>
              </w:rPr>
              <w:t>beagh</w:t>
            </w:r>
            <w:proofErr w:type="spellEnd"/>
            <w:r w:rsidRPr="00B70B09">
              <w:rPr>
                <w:rFonts w:ascii="Garamond" w:hAnsi="Garamond"/>
                <w:sz w:val="28"/>
                <w:szCs w:val="28"/>
              </w:rPr>
              <w:t xml:space="preserve"> veg </w:t>
            </w:r>
            <w:proofErr w:type="spellStart"/>
            <w:r w:rsidRPr="00B70B09">
              <w:rPr>
                <w:rFonts w:ascii="Garamond" w:hAnsi="Garamond"/>
                <w:sz w:val="28"/>
                <w:szCs w:val="28"/>
              </w:rPr>
              <w:t>ny</w:t>
            </w:r>
            <w:proofErr w:type="spellEnd"/>
            <w:r w:rsidRPr="00B70B09">
              <w:rPr>
                <w:rFonts w:ascii="Garamond" w:hAnsi="Garamond"/>
                <w:sz w:val="28"/>
                <w:szCs w:val="28"/>
              </w:rPr>
              <w:t xml:space="preserve"> </w:t>
            </w:r>
            <w:proofErr w:type="spellStart"/>
            <w:r w:rsidRPr="00B70B09">
              <w:rPr>
                <w:rFonts w:ascii="Garamond" w:hAnsi="Garamond"/>
                <w:sz w:val="28"/>
                <w:szCs w:val="28"/>
              </w:rPr>
              <w:t>foilchin</w:t>
            </w:r>
            <w:proofErr w:type="spellEnd"/>
            <w:r w:rsidRPr="00B70B09">
              <w:rPr>
                <w:rFonts w:ascii="Garamond" w:hAnsi="Garamond"/>
                <w:sz w:val="28"/>
                <w:szCs w:val="28"/>
              </w:rPr>
              <w:t xml:space="preserve"> </w:t>
            </w:r>
            <w:proofErr w:type="spellStart"/>
            <w:r w:rsidRPr="00B70B09">
              <w:rPr>
                <w:rFonts w:ascii="Garamond" w:hAnsi="Garamond"/>
                <w:sz w:val="28"/>
                <w:szCs w:val="28"/>
              </w:rPr>
              <w:t>ayndoo</w:t>
            </w:r>
            <w:proofErr w:type="spellEnd"/>
            <w:r w:rsidRPr="00B70B09">
              <w:rPr>
                <w:rFonts w:ascii="Garamond" w:hAnsi="Garamond"/>
                <w:sz w:val="28"/>
                <w:szCs w:val="28"/>
              </w:rPr>
              <w:t xml:space="preserve"> </w:t>
            </w:r>
            <w:proofErr w:type="spellStart"/>
            <w:r w:rsidRPr="00B70B09">
              <w:rPr>
                <w:rFonts w:ascii="Garamond" w:hAnsi="Garamond"/>
                <w:sz w:val="28"/>
                <w:szCs w:val="28"/>
              </w:rPr>
              <w:t>hene</w:t>
            </w:r>
            <w:proofErr w:type="spellEnd"/>
            <w:r w:rsidRPr="00B70B09">
              <w:rPr>
                <w:rFonts w:ascii="Garamond" w:hAnsi="Garamond"/>
                <w:sz w:val="28"/>
                <w:szCs w:val="28"/>
              </w:rPr>
              <w:t xml:space="preserve"> </w:t>
            </w:r>
            <w:proofErr w:type="spellStart"/>
            <w:r w:rsidRPr="00B70B09">
              <w:rPr>
                <w:rFonts w:ascii="Garamond" w:hAnsi="Garamond"/>
                <w:sz w:val="28"/>
                <w:szCs w:val="28"/>
              </w:rPr>
              <w:t>eddyr</w:t>
            </w:r>
            <w:proofErr w:type="spellEnd"/>
            <w:r w:rsidRPr="00B70B09">
              <w:rPr>
                <w:rFonts w:ascii="Garamond" w:hAnsi="Garamond"/>
                <w:sz w:val="28"/>
                <w:szCs w:val="28"/>
              </w:rPr>
              <w:t xml:space="preserve">, Dy </w:t>
            </w:r>
            <w:proofErr w:type="spellStart"/>
            <w:r w:rsidRPr="00B70B09">
              <w:rPr>
                <w:rFonts w:ascii="Garamond" w:hAnsi="Garamond"/>
                <w:sz w:val="28"/>
                <w:szCs w:val="28"/>
              </w:rPr>
              <w:t>chrayd</w:t>
            </w:r>
            <w:proofErr w:type="spellEnd"/>
            <w:r w:rsidRPr="00B70B09">
              <w:rPr>
                <w:rFonts w:ascii="Garamond" w:hAnsi="Garamond"/>
                <w:sz w:val="28"/>
                <w:szCs w:val="28"/>
              </w:rPr>
              <w:t xml:space="preserve"> mish </w:t>
            </w:r>
            <w:proofErr w:type="spellStart"/>
            <w:r w:rsidRPr="00B70B09">
              <w:rPr>
                <w:rFonts w:ascii="Garamond" w:hAnsi="Garamond"/>
                <w:sz w:val="28"/>
                <w:szCs w:val="28"/>
              </w:rPr>
              <w:t>ennym</w:t>
            </w:r>
            <w:proofErr w:type="spellEnd"/>
            <w:r w:rsidRPr="00B70B09">
              <w:rPr>
                <w:rFonts w:ascii="Garamond" w:hAnsi="Garamond"/>
                <w:sz w:val="28"/>
                <w:szCs w:val="28"/>
              </w:rPr>
              <w:t xml:space="preserve"> </w:t>
            </w:r>
            <w:proofErr w:type="spellStart"/>
            <w:r w:rsidRPr="00B70B09">
              <w:rPr>
                <w:rFonts w:ascii="Garamond" w:hAnsi="Garamond"/>
                <w:sz w:val="28"/>
                <w:szCs w:val="28"/>
              </w:rPr>
              <w:t>mie</w:t>
            </w:r>
            <w:proofErr w:type="spellEnd"/>
            <w:r w:rsidRPr="00B70B09">
              <w:rPr>
                <w:rFonts w:ascii="Garamond" w:hAnsi="Garamond"/>
                <w:sz w:val="28"/>
                <w:szCs w:val="28"/>
              </w:rPr>
              <w:t xml:space="preserve"> </w:t>
            </w:r>
            <w:proofErr w:type="spellStart"/>
            <w:r w:rsidRPr="00B70B09">
              <w:rPr>
                <w:rFonts w:ascii="Garamond" w:hAnsi="Garamond"/>
                <w:sz w:val="28"/>
                <w:szCs w:val="28"/>
              </w:rPr>
              <w:t>dooinney</w:t>
            </w:r>
            <w:proofErr w:type="spellEnd"/>
            <w:r w:rsidRPr="00B70B09">
              <w:rPr>
                <w:rFonts w:ascii="Garamond" w:hAnsi="Garamond"/>
                <w:sz w:val="28"/>
                <w:szCs w:val="28"/>
              </w:rPr>
              <w:t xml:space="preserve"> </w:t>
            </w:r>
            <w:proofErr w:type="spellStart"/>
            <w:r w:rsidRPr="00B70B09">
              <w:rPr>
                <w:rFonts w:ascii="Garamond" w:hAnsi="Garamond"/>
                <w:i/>
                <w:sz w:val="28"/>
                <w:szCs w:val="28"/>
              </w:rPr>
              <w:t>Sheeagh</w:t>
            </w:r>
            <w:proofErr w:type="spellEnd"/>
            <w:r w:rsidRPr="00B70B09">
              <w:rPr>
                <w:rFonts w:ascii="Garamond" w:hAnsi="Garamond"/>
                <w:i/>
                <w:sz w:val="28"/>
                <w:szCs w:val="28"/>
              </w:rPr>
              <w:t xml:space="preserve"> </w:t>
            </w:r>
            <w:proofErr w:type="spellStart"/>
            <w:r w:rsidRPr="00B70B09">
              <w:rPr>
                <w:rFonts w:ascii="Garamond" w:hAnsi="Garamond"/>
                <w:i/>
                <w:sz w:val="28"/>
                <w:szCs w:val="28"/>
              </w:rPr>
              <w:t>ny</w:t>
            </w:r>
            <w:proofErr w:type="spellEnd"/>
            <w:r w:rsidRPr="00B70B09">
              <w:rPr>
                <w:rFonts w:ascii="Garamond" w:hAnsi="Garamond"/>
                <w:i/>
                <w:sz w:val="28"/>
                <w:szCs w:val="28"/>
              </w:rPr>
              <w:t xml:space="preserve"> </w:t>
            </w:r>
            <w:proofErr w:type="spellStart"/>
            <w:r w:rsidRPr="00B70B09">
              <w:rPr>
                <w:rFonts w:ascii="Garamond" w:hAnsi="Garamond"/>
                <w:i/>
                <w:sz w:val="28"/>
                <w:szCs w:val="28"/>
              </w:rPr>
              <w:t>smoo</w:t>
            </w:r>
            <w:proofErr w:type="spellEnd"/>
            <w:r w:rsidRPr="00B70B09">
              <w:rPr>
                <w:rFonts w:ascii="Garamond" w:hAnsi="Garamond"/>
                <w:i/>
                <w:sz w:val="28"/>
                <w:szCs w:val="28"/>
              </w:rPr>
              <w:t xml:space="preserve"> </w:t>
            </w:r>
            <w:proofErr w:type="spellStart"/>
            <w:r w:rsidRPr="00B70B09">
              <w:rPr>
                <w:rFonts w:ascii="Garamond" w:hAnsi="Garamond"/>
                <w:i/>
                <w:sz w:val="28"/>
                <w:szCs w:val="28"/>
              </w:rPr>
              <w:t>ny</w:t>
            </w:r>
            <w:proofErr w:type="spellEnd"/>
            <w:r w:rsidRPr="00B70B09">
              <w:rPr>
                <w:rFonts w:ascii="Garamond" w:hAnsi="Garamond"/>
                <w:i/>
                <w:sz w:val="28"/>
                <w:szCs w:val="28"/>
              </w:rPr>
              <w:t xml:space="preserve"> </w:t>
            </w:r>
            <w:proofErr w:type="spellStart"/>
            <w:r w:rsidRPr="00B70B09">
              <w:rPr>
                <w:rFonts w:ascii="Garamond" w:hAnsi="Garamond"/>
                <w:i/>
                <w:sz w:val="28"/>
                <w:szCs w:val="28"/>
              </w:rPr>
              <w:t>chooid</w:t>
            </w:r>
            <w:proofErr w:type="spellEnd"/>
            <w:r w:rsidRPr="00B70B09">
              <w:rPr>
                <w:rFonts w:ascii="Garamond" w:hAnsi="Garamond"/>
                <w:sz w:val="28"/>
                <w:szCs w:val="28"/>
              </w:rPr>
              <w:t xml:space="preserve"> ; Dy cur [89] </w:t>
            </w:r>
            <w:proofErr w:type="spellStart"/>
            <w:r w:rsidRPr="00B70B09">
              <w:rPr>
                <w:rFonts w:ascii="Garamond" w:hAnsi="Garamond"/>
                <w:sz w:val="28"/>
                <w:szCs w:val="28"/>
              </w:rPr>
              <w:t>Charjin</w:t>
            </w:r>
            <w:proofErr w:type="spellEnd"/>
            <w:r w:rsidRPr="00B70B09">
              <w:rPr>
                <w:rFonts w:ascii="Garamond" w:hAnsi="Garamond"/>
                <w:sz w:val="28"/>
                <w:szCs w:val="28"/>
              </w:rPr>
              <w:t xml:space="preserve"> </w:t>
            </w:r>
            <w:proofErr w:type="spellStart"/>
            <w:r w:rsidRPr="00B70B09">
              <w:rPr>
                <w:rFonts w:ascii="Garamond" w:hAnsi="Garamond"/>
                <w:sz w:val="28"/>
                <w:szCs w:val="28"/>
              </w:rPr>
              <w:t>fo</w:t>
            </w:r>
            <w:proofErr w:type="spellEnd"/>
            <w:r w:rsidRPr="00B70B09">
              <w:rPr>
                <w:rFonts w:ascii="Garamond" w:hAnsi="Garamond"/>
                <w:sz w:val="28"/>
                <w:szCs w:val="28"/>
              </w:rPr>
              <w:t xml:space="preserve"> my </w:t>
            </w:r>
            <w:proofErr w:type="spellStart"/>
            <w:r w:rsidRPr="00B70B09">
              <w:rPr>
                <w:rFonts w:ascii="Garamond" w:hAnsi="Garamond"/>
                <w:sz w:val="28"/>
                <w:szCs w:val="28"/>
              </w:rPr>
              <w:t>cheilley</w:t>
            </w:r>
            <w:proofErr w:type="spellEnd"/>
            <w:r w:rsidRPr="00B70B09">
              <w:rPr>
                <w:rFonts w:ascii="Garamond" w:hAnsi="Garamond"/>
                <w:sz w:val="28"/>
                <w:szCs w:val="28"/>
              </w:rPr>
              <w:t xml:space="preserve">, </w:t>
            </w:r>
            <w:proofErr w:type="spellStart"/>
            <w:r w:rsidRPr="00B70B09">
              <w:rPr>
                <w:rFonts w:ascii="Garamond" w:hAnsi="Garamond"/>
                <w:sz w:val="28"/>
                <w:szCs w:val="28"/>
              </w:rPr>
              <w:t>dy</w:t>
            </w:r>
            <w:proofErr w:type="spellEnd"/>
            <w:r w:rsidRPr="00B70B09">
              <w:rPr>
                <w:rFonts w:ascii="Garamond" w:hAnsi="Garamond"/>
                <w:sz w:val="28"/>
                <w:szCs w:val="28"/>
              </w:rPr>
              <w:t xml:space="preserve"> </w:t>
            </w:r>
            <w:proofErr w:type="spellStart"/>
            <w:r w:rsidRPr="00B70B09">
              <w:rPr>
                <w:rFonts w:ascii="Garamond" w:hAnsi="Garamond"/>
                <w:sz w:val="28"/>
                <w:szCs w:val="28"/>
              </w:rPr>
              <w:t>voirey</w:t>
            </w:r>
            <w:proofErr w:type="spellEnd"/>
            <w:r w:rsidRPr="00B70B09">
              <w:rPr>
                <w:rFonts w:ascii="Garamond" w:hAnsi="Garamond"/>
                <w:sz w:val="28"/>
                <w:szCs w:val="28"/>
              </w:rPr>
              <w:t xml:space="preserve"> </w:t>
            </w:r>
            <w:proofErr w:type="spellStart"/>
            <w:r w:rsidRPr="00B70B09">
              <w:rPr>
                <w:rFonts w:ascii="Garamond" w:hAnsi="Garamond"/>
                <w:sz w:val="28"/>
                <w:szCs w:val="28"/>
              </w:rPr>
              <w:t>Naboonys</w:t>
            </w:r>
            <w:proofErr w:type="spellEnd"/>
            <w:r w:rsidRPr="00B70B09">
              <w:rPr>
                <w:rFonts w:ascii="Garamond" w:hAnsi="Garamond"/>
                <w:sz w:val="28"/>
                <w:szCs w:val="28"/>
              </w:rPr>
              <w:t xml:space="preserve"> </w:t>
            </w:r>
            <w:proofErr w:type="spellStart"/>
            <w:r w:rsidRPr="00B70B09">
              <w:rPr>
                <w:rFonts w:ascii="Garamond" w:hAnsi="Garamond"/>
                <w:sz w:val="28"/>
                <w:szCs w:val="28"/>
              </w:rPr>
              <w:t>mie</w:t>
            </w:r>
            <w:proofErr w:type="spellEnd"/>
            <w:r w:rsidRPr="00B70B09">
              <w:rPr>
                <w:rFonts w:ascii="Garamond" w:hAnsi="Garamond"/>
                <w:sz w:val="28"/>
                <w:szCs w:val="28"/>
              </w:rPr>
              <w:t xml:space="preserve">. As </w:t>
            </w:r>
            <w:proofErr w:type="spellStart"/>
            <w:r w:rsidRPr="00B70B09">
              <w:rPr>
                <w:rFonts w:ascii="Garamond" w:hAnsi="Garamond"/>
                <w:sz w:val="28"/>
                <w:szCs w:val="28"/>
              </w:rPr>
              <w:t>shen</w:t>
            </w:r>
            <w:proofErr w:type="spellEnd"/>
            <w:r w:rsidRPr="00B70B09">
              <w:rPr>
                <w:rFonts w:ascii="Garamond" w:hAnsi="Garamond"/>
                <w:sz w:val="28"/>
                <w:szCs w:val="28"/>
              </w:rPr>
              <w:t xml:space="preserve">-y-fa ta </w:t>
            </w:r>
            <w:proofErr w:type="spellStart"/>
            <w:r w:rsidRPr="00B70B09">
              <w:rPr>
                <w:rFonts w:ascii="Garamond" w:hAnsi="Garamond"/>
                <w:sz w:val="28"/>
                <w:szCs w:val="28"/>
              </w:rPr>
              <w:t>Scammyltee</w:t>
            </w:r>
            <w:proofErr w:type="spellEnd"/>
            <w:r w:rsidRPr="00B70B09">
              <w:rPr>
                <w:rFonts w:ascii="Garamond" w:hAnsi="Garamond"/>
                <w:sz w:val="28"/>
                <w:szCs w:val="28"/>
              </w:rPr>
              <w:t xml:space="preserve"> </w:t>
            </w:r>
            <w:proofErr w:type="spellStart"/>
            <w:r w:rsidRPr="00B70B09">
              <w:rPr>
                <w:rFonts w:ascii="Garamond" w:hAnsi="Garamond"/>
                <w:sz w:val="28"/>
                <w:szCs w:val="28"/>
              </w:rPr>
              <w:t>coontit</w:t>
            </w:r>
            <w:proofErr w:type="spellEnd"/>
            <w:r w:rsidRPr="00B70B09">
              <w:rPr>
                <w:rFonts w:ascii="Garamond" w:hAnsi="Garamond"/>
                <w:sz w:val="28"/>
                <w:szCs w:val="28"/>
              </w:rPr>
              <w:t xml:space="preserve"> </w:t>
            </w:r>
            <w:proofErr w:type="spellStart"/>
            <w:r w:rsidRPr="00B70B09">
              <w:rPr>
                <w:rFonts w:ascii="Garamond" w:hAnsi="Garamond"/>
                <w:sz w:val="28"/>
                <w:szCs w:val="28"/>
              </w:rPr>
              <w:t>nyn</w:t>
            </w:r>
            <w:proofErr w:type="spellEnd"/>
            <w:r w:rsidRPr="00B70B09">
              <w:rPr>
                <w:rFonts w:ascii="Garamond" w:hAnsi="Garamond"/>
                <w:sz w:val="28"/>
                <w:szCs w:val="28"/>
              </w:rPr>
              <w:t xml:space="preserve"> </w:t>
            </w:r>
            <w:proofErr w:type="spellStart"/>
            <w:r w:rsidRPr="00B70B09">
              <w:rPr>
                <w:rFonts w:ascii="Garamond" w:hAnsi="Garamond"/>
                <w:sz w:val="28"/>
                <w:szCs w:val="28"/>
              </w:rPr>
              <w:t>Maskey</w:t>
            </w:r>
            <w:proofErr w:type="spellEnd"/>
            <w:r w:rsidRPr="00B70B09">
              <w:rPr>
                <w:rFonts w:ascii="Garamond" w:hAnsi="Garamond"/>
                <w:sz w:val="28"/>
                <w:szCs w:val="28"/>
              </w:rPr>
              <w:t xml:space="preserve"> </w:t>
            </w:r>
            <w:proofErr w:type="spellStart"/>
            <w:r w:rsidRPr="00B70B09">
              <w:rPr>
                <w:rFonts w:ascii="Garamond" w:hAnsi="Garamond"/>
                <w:i/>
                <w:sz w:val="28"/>
                <w:szCs w:val="28"/>
              </w:rPr>
              <w:t>ocsyn</w:t>
            </w:r>
            <w:proofErr w:type="spellEnd"/>
            <w:r w:rsidRPr="00B70B09">
              <w:rPr>
                <w:rFonts w:ascii="Garamond" w:hAnsi="Garamond"/>
                <w:i/>
                <w:sz w:val="28"/>
                <w:szCs w:val="28"/>
              </w:rPr>
              <w:t xml:space="preserve"> </w:t>
            </w:r>
            <w:proofErr w:type="spellStart"/>
            <w:r w:rsidRPr="00B70B09">
              <w:rPr>
                <w:rFonts w:ascii="Garamond" w:hAnsi="Garamond"/>
                <w:i/>
                <w:sz w:val="28"/>
                <w:szCs w:val="28"/>
              </w:rPr>
              <w:t>nagh</w:t>
            </w:r>
            <w:proofErr w:type="spellEnd"/>
            <w:r w:rsidRPr="00B70B09">
              <w:rPr>
                <w:rFonts w:ascii="Garamond" w:hAnsi="Garamond"/>
                <w:i/>
                <w:sz w:val="28"/>
                <w:szCs w:val="28"/>
              </w:rPr>
              <w:t xml:space="preserve"> </w:t>
            </w:r>
            <w:proofErr w:type="spellStart"/>
            <w:r w:rsidRPr="00B70B09">
              <w:rPr>
                <w:rFonts w:ascii="Garamond" w:hAnsi="Garamond"/>
                <w:i/>
                <w:sz w:val="28"/>
                <w:szCs w:val="28"/>
              </w:rPr>
              <w:t>jed</w:t>
            </w:r>
            <w:proofErr w:type="spellEnd"/>
            <w:r w:rsidRPr="00B70B09">
              <w:rPr>
                <w:rFonts w:ascii="Garamond" w:hAnsi="Garamond"/>
                <w:i/>
                <w:sz w:val="28"/>
                <w:szCs w:val="28"/>
              </w:rPr>
              <w:t xml:space="preserve"> </w:t>
            </w:r>
            <w:proofErr w:type="spellStart"/>
            <w:r w:rsidRPr="00B70B09">
              <w:rPr>
                <w:rFonts w:ascii="Garamond" w:hAnsi="Garamond"/>
                <w:i/>
                <w:sz w:val="28"/>
                <w:szCs w:val="28"/>
              </w:rPr>
              <w:t>gys</w:t>
            </w:r>
            <w:proofErr w:type="spellEnd"/>
            <w:r w:rsidRPr="00B70B09">
              <w:rPr>
                <w:rFonts w:ascii="Garamond" w:hAnsi="Garamond"/>
                <w:i/>
                <w:sz w:val="28"/>
                <w:szCs w:val="28"/>
              </w:rPr>
              <w:t xml:space="preserve"> </w:t>
            </w:r>
            <w:proofErr w:type="spellStart"/>
            <w:r w:rsidRPr="00B70B09">
              <w:rPr>
                <w:rFonts w:ascii="Garamond" w:hAnsi="Garamond"/>
                <w:i/>
                <w:sz w:val="28"/>
                <w:szCs w:val="28"/>
              </w:rPr>
              <w:t>Niau</w:t>
            </w:r>
            <w:proofErr w:type="spellEnd"/>
            <w:r w:rsidRPr="00B70B09">
              <w:rPr>
                <w:rFonts w:ascii="Garamond" w:hAnsi="Garamond"/>
                <w:sz w:val="28"/>
                <w:szCs w:val="28"/>
              </w:rPr>
              <w:t xml:space="preserve">. </w:t>
            </w:r>
          </w:p>
        </w:tc>
        <w:tc>
          <w:tcPr>
            <w:tcW w:w="3854" w:type="dxa"/>
          </w:tcPr>
          <w:p w14:paraId="4B519E9B" w14:textId="77777777" w:rsidR="00F202B3" w:rsidRPr="00F352DB" w:rsidRDefault="00F202B3" w:rsidP="00DB60C3">
            <w:pPr>
              <w:pStyle w:val="ListParagraph"/>
              <w:ind w:left="0" w:firstLine="227"/>
              <w:jc w:val="both"/>
              <w:rPr>
                <w:rFonts w:ascii="Garamond" w:hAnsi="Garamond" w:cs="Times New Roman"/>
                <w:sz w:val="28"/>
              </w:rPr>
            </w:pPr>
            <w:r w:rsidRPr="00F352DB">
              <w:rPr>
                <w:rFonts w:ascii="Garamond" w:hAnsi="Garamond" w:cs="Times New Roman"/>
                <w:i/>
                <w:sz w:val="28"/>
              </w:rPr>
              <w:t xml:space="preserve">But from whencesoever it proceeds, it is a sign of an impudent Mind, to speak ill of others, as if such Men had no </w:t>
            </w:r>
            <w:r w:rsidRPr="00F352DB">
              <w:rPr>
                <w:rFonts w:ascii="Garamond" w:hAnsi="Garamond" w:cs="Times New Roman"/>
                <w:sz w:val="28"/>
              </w:rPr>
              <w:t>Faults</w:t>
            </w:r>
            <w:r w:rsidRPr="00F352DB">
              <w:rPr>
                <w:rFonts w:ascii="Garamond" w:hAnsi="Garamond" w:cs="Times New Roman"/>
                <w:i/>
                <w:sz w:val="28"/>
              </w:rPr>
              <w:t xml:space="preserve"> </w:t>
            </w:r>
            <w:r w:rsidRPr="00F352DB">
              <w:rPr>
                <w:rFonts w:ascii="Garamond" w:hAnsi="Garamond" w:cs="Times New Roman"/>
                <w:sz w:val="28"/>
              </w:rPr>
              <w:t>of their own ;</w:t>
            </w:r>
            <w:r w:rsidRPr="00F352DB">
              <w:rPr>
                <w:rFonts w:ascii="Garamond" w:hAnsi="Garamond" w:cs="Times New Roman"/>
                <w:i/>
                <w:sz w:val="28"/>
              </w:rPr>
              <w:t xml:space="preserve"> to jest with a Man’s good Name, </w:t>
            </w:r>
            <w:r w:rsidRPr="00F352DB">
              <w:rPr>
                <w:rFonts w:ascii="Garamond" w:hAnsi="Garamond" w:cs="Times New Roman"/>
                <w:sz w:val="28"/>
              </w:rPr>
              <w:t>which is more valuable than his Estate ;</w:t>
            </w:r>
            <w:r w:rsidRPr="00F352DB">
              <w:rPr>
                <w:rFonts w:ascii="Garamond" w:hAnsi="Garamond" w:cs="Times New Roman"/>
                <w:i/>
                <w:sz w:val="28"/>
              </w:rPr>
              <w:t xml:space="preserve"> to set Friends at variance, and to disturb their good </w:t>
            </w:r>
            <w:proofErr w:type="spellStart"/>
            <w:r w:rsidRPr="00F352DB">
              <w:rPr>
                <w:rFonts w:ascii="Garamond" w:hAnsi="Garamond" w:cs="Times New Roman"/>
                <w:i/>
                <w:sz w:val="28"/>
              </w:rPr>
              <w:t>Neighborho</w:t>
            </w:r>
            <w:r w:rsidRPr="00F352DB">
              <w:rPr>
                <w:rFonts w:ascii="Garamond" w:hAnsi="Garamond" w:cs="Times New Roman"/>
                <w:sz w:val="28"/>
              </w:rPr>
              <w:t>o</w:t>
            </w:r>
            <w:r w:rsidRPr="00F352DB">
              <w:rPr>
                <w:rFonts w:ascii="Garamond" w:hAnsi="Garamond" w:cs="Times New Roman"/>
                <w:i/>
                <w:sz w:val="28"/>
              </w:rPr>
              <w:t>d</w:t>
            </w:r>
            <w:proofErr w:type="spellEnd"/>
            <w:r w:rsidRPr="00F352DB">
              <w:rPr>
                <w:rFonts w:ascii="Garamond" w:hAnsi="Garamond" w:cs="Times New Roman"/>
                <w:i/>
                <w:sz w:val="28"/>
              </w:rPr>
              <w:t xml:space="preserve">. And therefore </w:t>
            </w:r>
            <w:proofErr w:type="spellStart"/>
            <w:r w:rsidRPr="00F352DB">
              <w:rPr>
                <w:rFonts w:ascii="Garamond" w:hAnsi="Garamond" w:cs="Times New Roman"/>
                <w:i/>
                <w:sz w:val="28"/>
              </w:rPr>
              <w:t>Revilers</w:t>
            </w:r>
            <w:proofErr w:type="spellEnd"/>
            <w:r w:rsidRPr="00F352DB">
              <w:rPr>
                <w:rFonts w:ascii="Garamond" w:hAnsi="Garamond" w:cs="Times New Roman"/>
                <w:i/>
                <w:sz w:val="28"/>
              </w:rPr>
              <w:t xml:space="preserve"> are reckoned amongst </w:t>
            </w:r>
            <w:r w:rsidRPr="00F352DB">
              <w:rPr>
                <w:rFonts w:ascii="Garamond" w:hAnsi="Garamond" w:cs="Times New Roman"/>
                <w:sz w:val="28"/>
              </w:rPr>
              <w:t>those that must not go to Heaven.</w:t>
            </w:r>
          </w:p>
        </w:tc>
        <w:tc>
          <w:tcPr>
            <w:tcW w:w="0" w:type="auto"/>
          </w:tcPr>
          <w:p w14:paraId="153E756E" w14:textId="77777777" w:rsidR="00F202B3" w:rsidRDefault="00F202B3" w:rsidP="00DB60C3">
            <w:pPr>
              <w:pStyle w:val="ListParagraph"/>
              <w:ind w:left="0"/>
              <w:rPr>
                <w:rFonts w:ascii="Garamond" w:hAnsi="Garamond" w:cs="Times New Roman"/>
                <w:i/>
                <w:sz w:val="20"/>
                <w:szCs w:val="20"/>
              </w:rPr>
            </w:pPr>
          </w:p>
          <w:p w14:paraId="182BBDA0" w14:textId="77777777" w:rsidR="00947036" w:rsidRDefault="00947036" w:rsidP="00DB60C3">
            <w:pPr>
              <w:pStyle w:val="ListParagraph"/>
              <w:ind w:left="0"/>
              <w:rPr>
                <w:rFonts w:ascii="Garamond" w:hAnsi="Garamond" w:cs="Times New Roman"/>
                <w:i/>
                <w:sz w:val="20"/>
                <w:szCs w:val="20"/>
              </w:rPr>
            </w:pPr>
          </w:p>
          <w:p w14:paraId="61167399" w14:textId="77777777" w:rsidR="00947036" w:rsidRDefault="00947036" w:rsidP="00DB60C3">
            <w:pPr>
              <w:pStyle w:val="ListParagraph"/>
              <w:ind w:left="0"/>
              <w:rPr>
                <w:rFonts w:ascii="Garamond" w:hAnsi="Garamond" w:cs="Times New Roman"/>
                <w:i/>
                <w:sz w:val="20"/>
                <w:szCs w:val="20"/>
              </w:rPr>
            </w:pPr>
          </w:p>
          <w:p w14:paraId="355D9192" w14:textId="77777777" w:rsidR="00947036" w:rsidRDefault="00947036" w:rsidP="00DB60C3">
            <w:pPr>
              <w:pStyle w:val="ListParagraph"/>
              <w:ind w:left="0"/>
              <w:rPr>
                <w:rFonts w:ascii="Garamond" w:hAnsi="Garamond" w:cs="Times New Roman"/>
                <w:i/>
                <w:sz w:val="20"/>
                <w:szCs w:val="20"/>
              </w:rPr>
            </w:pPr>
          </w:p>
          <w:p w14:paraId="61A65179" w14:textId="77777777" w:rsidR="00947036" w:rsidRDefault="00947036" w:rsidP="00DB60C3">
            <w:pPr>
              <w:pStyle w:val="ListParagraph"/>
              <w:ind w:left="0"/>
              <w:rPr>
                <w:rFonts w:ascii="Garamond" w:hAnsi="Garamond" w:cs="Times New Roman"/>
                <w:i/>
                <w:sz w:val="20"/>
                <w:szCs w:val="20"/>
              </w:rPr>
            </w:pPr>
          </w:p>
          <w:p w14:paraId="44907B14" w14:textId="77777777" w:rsidR="00947036" w:rsidRDefault="00947036" w:rsidP="00DB60C3">
            <w:pPr>
              <w:pStyle w:val="ListParagraph"/>
              <w:ind w:left="0"/>
              <w:rPr>
                <w:rFonts w:ascii="Garamond" w:hAnsi="Garamond" w:cs="Times New Roman"/>
                <w:i/>
                <w:sz w:val="20"/>
                <w:szCs w:val="20"/>
              </w:rPr>
            </w:pPr>
          </w:p>
          <w:p w14:paraId="75CE8C39" w14:textId="77777777" w:rsidR="00947036" w:rsidRDefault="00947036" w:rsidP="00DB60C3">
            <w:pPr>
              <w:pStyle w:val="ListParagraph"/>
              <w:ind w:left="0"/>
              <w:rPr>
                <w:rFonts w:ascii="Garamond" w:hAnsi="Garamond" w:cs="Times New Roman"/>
                <w:sz w:val="20"/>
                <w:szCs w:val="20"/>
              </w:rPr>
            </w:pPr>
            <w:r>
              <w:rPr>
                <w:rFonts w:ascii="Garamond" w:hAnsi="Garamond" w:cs="Times New Roman"/>
                <w:sz w:val="20"/>
                <w:szCs w:val="20"/>
              </w:rPr>
              <w:t>Prov. 22. 1.</w:t>
            </w:r>
          </w:p>
          <w:p w14:paraId="0FE65E5F" w14:textId="77777777" w:rsidR="00947036" w:rsidRDefault="00947036" w:rsidP="00DB60C3">
            <w:pPr>
              <w:pStyle w:val="ListParagraph"/>
              <w:ind w:left="0"/>
              <w:rPr>
                <w:rFonts w:ascii="Garamond" w:hAnsi="Garamond" w:cs="Times New Roman"/>
                <w:sz w:val="20"/>
                <w:szCs w:val="20"/>
              </w:rPr>
            </w:pPr>
          </w:p>
          <w:p w14:paraId="13BF1923" w14:textId="77777777" w:rsidR="00947036" w:rsidRDefault="00947036" w:rsidP="00DB60C3">
            <w:pPr>
              <w:pStyle w:val="ListParagraph"/>
              <w:ind w:left="0"/>
              <w:rPr>
                <w:rFonts w:ascii="Garamond" w:hAnsi="Garamond" w:cs="Times New Roman"/>
                <w:sz w:val="20"/>
                <w:szCs w:val="20"/>
              </w:rPr>
            </w:pPr>
          </w:p>
          <w:p w14:paraId="25341727" w14:textId="77777777" w:rsidR="00947036" w:rsidRDefault="00947036" w:rsidP="00DB60C3">
            <w:pPr>
              <w:pStyle w:val="ListParagraph"/>
              <w:ind w:left="0"/>
              <w:rPr>
                <w:rFonts w:ascii="Garamond" w:hAnsi="Garamond" w:cs="Times New Roman"/>
                <w:sz w:val="20"/>
                <w:szCs w:val="20"/>
              </w:rPr>
            </w:pPr>
          </w:p>
          <w:p w14:paraId="5A68F8ED" w14:textId="77777777" w:rsidR="00947036" w:rsidRDefault="00947036" w:rsidP="00DB60C3">
            <w:pPr>
              <w:pStyle w:val="ListParagraph"/>
              <w:ind w:left="0"/>
              <w:rPr>
                <w:rFonts w:ascii="Garamond" w:hAnsi="Garamond" w:cs="Times New Roman"/>
                <w:sz w:val="20"/>
                <w:szCs w:val="20"/>
              </w:rPr>
            </w:pPr>
          </w:p>
          <w:p w14:paraId="08227A10" w14:textId="77777777" w:rsidR="00947036" w:rsidRPr="00947036" w:rsidRDefault="008E2549" w:rsidP="00DB60C3">
            <w:pPr>
              <w:pStyle w:val="ListParagraph"/>
              <w:ind w:left="0"/>
              <w:rPr>
                <w:rFonts w:ascii="Garamond" w:hAnsi="Garamond" w:cs="Times New Roman"/>
                <w:sz w:val="20"/>
                <w:szCs w:val="20"/>
              </w:rPr>
            </w:pPr>
            <w:r>
              <w:rPr>
                <w:rFonts w:ascii="Garamond" w:hAnsi="Garamond" w:cs="Times New Roman"/>
                <w:sz w:val="20"/>
                <w:szCs w:val="20"/>
              </w:rPr>
              <w:t xml:space="preserve">1 Cor. 6. </w:t>
            </w:r>
            <w:r w:rsidR="00947036">
              <w:rPr>
                <w:rFonts w:ascii="Garamond" w:hAnsi="Garamond" w:cs="Times New Roman"/>
                <w:sz w:val="20"/>
                <w:szCs w:val="20"/>
              </w:rPr>
              <w:t>10.</w:t>
            </w:r>
          </w:p>
        </w:tc>
      </w:tr>
      <w:tr w:rsidR="00947036" w:rsidRPr="00F352DB" w14:paraId="5AF7C40C" w14:textId="77777777" w:rsidTr="000A5AB7">
        <w:tc>
          <w:tcPr>
            <w:tcW w:w="4253" w:type="dxa"/>
          </w:tcPr>
          <w:p w14:paraId="0926164D" w14:textId="77777777" w:rsidR="00947036" w:rsidRPr="00DE5A17" w:rsidRDefault="00947036" w:rsidP="00DB60C3">
            <w:pPr>
              <w:pStyle w:val="CM3"/>
              <w:widowControl/>
              <w:spacing w:line="240" w:lineRule="auto"/>
              <w:ind w:firstLine="227"/>
              <w:contextualSpacing/>
              <w:jc w:val="both"/>
              <w:rPr>
                <w:rFonts w:ascii="Garamond" w:hAnsi="Garamond"/>
                <w:sz w:val="28"/>
                <w:szCs w:val="28"/>
              </w:rPr>
            </w:pPr>
            <w:r w:rsidRPr="00DE5A17">
              <w:rPr>
                <w:rFonts w:ascii="Garamond" w:hAnsi="Garamond"/>
                <w:i/>
                <w:sz w:val="28"/>
                <w:szCs w:val="28"/>
              </w:rPr>
              <w:t>Q.</w:t>
            </w:r>
            <w:r w:rsidRPr="00DE5A17">
              <w:rPr>
                <w:rFonts w:ascii="Garamond" w:hAnsi="Garamond"/>
                <w:sz w:val="28"/>
                <w:szCs w:val="28"/>
              </w:rPr>
              <w:t xml:space="preserve"> </w:t>
            </w:r>
            <w:proofErr w:type="spellStart"/>
            <w:r w:rsidRPr="00DE5A17">
              <w:rPr>
                <w:rFonts w:ascii="Garamond" w:hAnsi="Garamond"/>
                <w:sz w:val="28"/>
                <w:szCs w:val="28"/>
              </w:rPr>
              <w:t>Cre</w:t>
            </w:r>
            <w:proofErr w:type="spellEnd"/>
            <w:r w:rsidRPr="00DE5A17">
              <w:rPr>
                <w:rFonts w:ascii="Garamond" w:hAnsi="Garamond"/>
                <w:sz w:val="28"/>
                <w:szCs w:val="28"/>
              </w:rPr>
              <w:t xml:space="preserve"> </w:t>
            </w:r>
            <w:proofErr w:type="spellStart"/>
            <w:r w:rsidRPr="00DE5A17">
              <w:rPr>
                <w:rFonts w:ascii="Garamond" w:hAnsi="Garamond"/>
                <w:sz w:val="28"/>
                <w:szCs w:val="28"/>
              </w:rPr>
              <w:t>ta’n</w:t>
            </w:r>
            <w:proofErr w:type="spellEnd"/>
            <w:r w:rsidRPr="00DE5A17">
              <w:rPr>
                <w:rFonts w:ascii="Garamond" w:hAnsi="Garamond"/>
                <w:sz w:val="28"/>
                <w:szCs w:val="28"/>
              </w:rPr>
              <w:t xml:space="preserve"> </w:t>
            </w:r>
            <w:proofErr w:type="spellStart"/>
            <w:r w:rsidRPr="00DE5A17">
              <w:rPr>
                <w:rFonts w:ascii="Garamond" w:hAnsi="Garamond"/>
                <w:sz w:val="28"/>
                <w:szCs w:val="28"/>
              </w:rPr>
              <w:t>Currym</w:t>
            </w:r>
            <w:proofErr w:type="spellEnd"/>
            <w:r w:rsidRPr="00DE5A17">
              <w:rPr>
                <w:rFonts w:ascii="Garamond" w:hAnsi="Garamond"/>
                <w:sz w:val="28"/>
                <w:szCs w:val="28"/>
              </w:rPr>
              <w:t xml:space="preserve"> </w:t>
            </w:r>
            <w:proofErr w:type="spellStart"/>
            <w:r w:rsidRPr="00DE5A17">
              <w:rPr>
                <w:rFonts w:ascii="Garamond" w:hAnsi="Garamond"/>
                <w:sz w:val="28"/>
                <w:szCs w:val="28"/>
              </w:rPr>
              <w:t>ain</w:t>
            </w:r>
            <w:proofErr w:type="spellEnd"/>
            <w:r w:rsidRPr="00DE5A17">
              <w:rPr>
                <w:rFonts w:ascii="Garamond" w:hAnsi="Garamond"/>
                <w:sz w:val="28"/>
                <w:szCs w:val="28"/>
              </w:rPr>
              <w:t xml:space="preserve"> </w:t>
            </w:r>
            <w:proofErr w:type="spellStart"/>
            <w:r w:rsidRPr="00DE5A17">
              <w:rPr>
                <w:rFonts w:ascii="Garamond" w:hAnsi="Garamond"/>
                <w:sz w:val="28"/>
                <w:szCs w:val="28"/>
              </w:rPr>
              <w:t>liorish</w:t>
            </w:r>
            <w:proofErr w:type="spellEnd"/>
            <w:r w:rsidRPr="00DE5A17">
              <w:rPr>
                <w:rFonts w:ascii="Garamond" w:hAnsi="Garamond"/>
                <w:sz w:val="28"/>
                <w:szCs w:val="28"/>
              </w:rPr>
              <w:t xml:space="preserve"> y </w:t>
            </w:r>
            <w:proofErr w:type="spellStart"/>
            <w:r w:rsidRPr="00DE5A17">
              <w:rPr>
                <w:rFonts w:ascii="Garamond" w:hAnsi="Garamond"/>
                <w:sz w:val="28"/>
                <w:szCs w:val="28"/>
              </w:rPr>
              <w:t>Leih</w:t>
            </w:r>
            <w:proofErr w:type="spellEnd"/>
            <w:r w:rsidRPr="00DE5A17">
              <w:rPr>
                <w:rFonts w:ascii="Garamond" w:hAnsi="Garamond"/>
                <w:sz w:val="28"/>
                <w:szCs w:val="28"/>
              </w:rPr>
              <w:t xml:space="preserve"> </w:t>
            </w:r>
            <w:proofErr w:type="spellStart"/>
            <w:r w:rsidRPr="00DE5A17">
              <w:rPr>
                <w:rFonts w:ascii="Garamond" w:hAnsi="Garamond"/>
                <w:sz w:val="28"/>
                <w:szCs w:val="28"/>
              </w:rPr>
              <w:t>shoh</w:t>
            </w:r>
            <w:proofErr w:type="spellEnd"/>
            <w:r w:rsidRPr="00DE5A17">
              <w:rPr>
                <w:rFonts w:ascii="Garamond" w:hAnsi="Garamond"/>
                <w:i/>
                <w:sz w:val="28"/>
                <w:szCs w:val="28"/>
              </w:rPr>
              <w:t> </w:t>
            </w:r>
            <w:r w:rsidRPr="00DE5A17">
              <w:rPr>
                <w:rFonts w:ascii="Garamond" w:hAnsi="Garamond"/>
                <w:sz w:val="28"/>
                <w:szCs w:val="28"/>
              </w:rPr>
              <w:t xml:space="preserve">? </w:t>
            </w:r>
          </w:p>
        </w:tc>
        <w:tc>
          <w:tcPr>
            <w:tcW w:w="3854" w:type="dxa"/>
          </w:tcPr>
          <w:p w14:paraId="15324471" w14:textId="77777777" w:rsidR="00947036" w:rsidRPr="00F352DB" w:rsidRDefault="00947036"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required of us by this Law ?</w:t>
            </w:r>
          </w:p>
        </w:tc>
        <w:tc>
          <w:tcPr>
            <w:tcW w:w="0" w:type="auto"/>
          </w:tcPr>
          <w:p w14:paraId="44786CEE" w14:textId="77777777" w:rsidR="00947036" w:rsidRPr="002D73DD" w:rsidRDefault="00947036" w:rsidP="00DB60C3">
            <w:pPr>
              <w:pStyle w:val="ListParagraph"/>
              <w:ind w:left="0"/>
              <w:rPr>
                <w:rFonts w:ascii="Garamond" w:hAnsi="Garamond" w:cs="Times New Roman"/>
                <w:sz w:val="20"/>
                <w:szCs w:val="20"/>
              </w:rPr>
            </w:pPr>
          </w:p>
        </w:tc>
      </w:tr>
      <w:tr w:rsidR="00947036" w:rsidRPr="00F352DB" w14:paraId="468438E2" w14:textId="77777777" w:rsidTr="000A5AB7">
        <w:tc>
          <w:tcPr>
            <w:tcW w:w="4253" w:type="dxa"/>
          </w:tcPr>
          <w:p w14:paraId="6E28D52D" w14:textId="77777777" w:rsidR="00947036" w:rsidRPr="00DE5A17" w:rsidRDefault="00947036" w:rsidP="00DB60C3">
            <w:pPr>
              <w:pStyle w:val="CM3"/>
              <w:widowControl/>
              <w:spacing w:line="240" w:lineRule="auto"/>
              <w:ind w:firstLine="227"/>
              <w:contextualSpacing/>
              <w:jc w:val="both"/>
              <w:rPr>
                <w:rFonts w:ascii="Garamond" w:hAnsi="Garamond"/>
                <w:sz w:val="28"/>
                <w:szCs w:val="28"/>
              </w:rPr>
            </w:pPr>
            <w:r w:rsidRPr="00DE5A17">
              <w:rPr>
                <w:rFonts w:ascii="Garamond" w:hAnsi="Garamond"/>
                <w:i/>
                <w:sz w:val="28"/>
                <w:szCs w:val="28"/>
              </w:rPr>
              <w:t xml:space="preserve">A. </w:t>
            </w:r>
            <w:proofErr w:type="spellStart"/>
            <w:r w:rsidRPr="00DE5A17">
              <w:rPr>
                <w:rFonts w:ascii="Garamond" w:hAnsi="Garamond"/>
                <w:sz w:val="28"/>
                <w:szCs w:val="28"/>
              </w:rPr>
              <w:t>Ta’n</w:t>
            </w:r>
            <w:proofErr w:type="spellEnd"/>
            <w:r w:rsidRPr="00DE5A17">
              <w:rPr>
                <w:rFonts w:ascii="Garamond" w:hAnsi="Garamond"/>
                <w:sz w:val="28"/>
                <w:szCs w:val="28"/>
              </w:rPr>
              <w:t xml:space="preserve"> </w:t>
            </w:r>
            <w:proofErr w:type="spellStart"/>
            <w:r w:rsidRPr="00DE5A17">
              <w:rPr>
                <w:rFonts w:ascii="Garamond" w:hAnsi="Garamond"/>
                <w:sz w:val="28"/>
                <w:szCs w:val="28"/>
              </w:rPr>
              <w:t>Currym</w:t>
            </w:r>
            <w:proofErr w:type="spellEnd"/>
            <w:r w:rsidRPr="00DE5A17">
              <w:rPr>
                <w:rFonts w:ascii="Garamond" w:hAnsi="Garamond"/>
                <w:sz w:val="28"/>
                <w:szCs w:val="28"/>
              </w:rPr>
              <w:t xml:space="preserve"> </w:t>
            </w:r>
            <w:proofErr w:type="spellStart"/>
            <w:r w:rsidRPr="00DE5A17">
              <w:rPr>
                <w:rFonts w:ascii="Garamond" w:hAnsi="Garamond"/>
                <w:sz w:val="28"/>
                <w:szCs w:val="28"/>
              </w:rPr>
              <w:t>ayd</w:t>
            </w:r>
            <w:proofErr w:type="spellEnd"/>
            <w:r w:rsidRPr="00DE5A17">
              <w:rPr>
                <w:rFonts w:ascii="Garamond" w:hAnsi="Garamond"/>
                <w:sz w:val="28"/>
                <w:szCs w:val="28"/>
              </w:rPr>
              <w:t xml:space="preserve">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loart</w:t>
            </w:r>
            <w:proofErr w:type="spellEnd"/>
            <w:r w:rsidRPr="00DE5A17">
              <w:rPr>
                <w:rFonts w:ascii="Garamond" w:hAnsi="Garamond"/>
                <w:sz w:val="28"/>
                <w:szCs w:val="28"/>
              </w:rPr>
              <w:t xml:space="preserve"> </w:t>
            </w:r>
            <w:proofErr w:type="spellStart"/>
            <w:r w:rsidRPr="00DE5A17">
              <w:rPr>
                <w:rFonts w:ascii="Garamond" w:hAnsi="Garamond"/>
                <w:sz w:val="28"/>
                <w:szCs w:val="28"/>
              </w:rPr>
              <w:t>yn</w:t>
            </w:r>
            <w:proofErr w:type="spellEnd"/>
            <w:r w:rsidRPr="00DE5A17">
              <w:rPr>
                <w:rFonts w:ascii="Garamond" w:hAnsi="Garamond"/>
                <w:sz w:val="28"/>
                <w:szCs w:val="28"/>
              </w:rPr>
              <w:t xml:space="preserve"> </w:t>
            </w:r>
            <w:proofErr w:type="spellStart"/>
            <w:r w:rsidRPr="00DE5A17">
              <w:rPr>
                <w:rFonts w:ascii="Garamond" w:hAnsi="Garamond"/>
                <w:sz w:val="28"/>
                <w:szCs w:val="28"/>
              </w:rPr>
              <w:t>irrin</w:t>
            </w:r>
            <w:proofErr w:type="spellEnd"/>
            <w:r w:rsidRPr="00DE5A17">
              <w:rPr>
                <w:rFonts w:ascii="Garamond" w:hAnsi="Garamond"/>
                <w:sz w:val="28"/>
                <w:szCs w:val="28"/>
              </w:rPr>
              <w:t xml:space="preserve"> </w:t>
            </w:r>
            <w:proofErr w:type="spellStart"/>
            <w:r w:rsidRPr="00DE5A17">
              <w:rPr>
                <w:rFonts w:ascii="Garamond" w:hAnsi="Garamond"/>
                <w:sz w:val="28"/>
                <w:szCs w:val="28"/>
              </w:rPr>
              <w:t>ec</w:t>
            </w:r>
            <w:proofErr w:type="spellEnd"/>
            <w:r w:rsidRPr="00DE5A17">
              <w:rPr>
                <w:rFonts w:ascii="Garamond" w:hAnsi="Garamond"/>
                <w:sz w:val="28"/>
                <w:szCs w:val="28"/>
              </w:rPr>
              <w:t xml:space="preserve">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choilley</w:t>
            </w:r>
            <w:proofErr w:type="spellEnd"/>
            <w:r w:rsidRPr="00DE5A17">
              <w:rPr>
                <w:rFonts w:ascii="Garamond" w:hAnsi="Garamond"/>
                <w:sz w:val="28"/>
                <w:szCs w:val="28"/>
              </w:rPr>
              <w:t xml:space="preserve"> </w:t>
            </w:r>
            <w:proofErr w:type="spellStart"/>
            <w:r w:rsidRPr="00DE5A17">
              <w:rPr>
                <w:rFonts w:ascii="Garamond" w:hAnsi="Garamond"/>
                <w:sz w:val="28"/>
                <w:szCs w:val="28"/>
              </w:rPr>
              <w:t>earish</w:t>
            </w:r>
            <w:proofErr w:type="spellEnd"/>
            <w:r w:rsidRPr="00DE5A17">
              <w:rPr>
                <w:rFonts w:ascii="Garamond" w:hAnsi="Garamond"/>
                <w:sz w:val="28"/>
                <w:szCs w:val="28"/>
              </w:rPr>
              <w:t xml:space="preserve"> </w:t>
            </w:r>
            <w:proofErr w:type="spellStart"/>
            <w:r w:rsidRPr="00DE5A17">
              <w:rPr>
                <w:rFonts w:ascii="Garamond" w:hAnsi="Garamond"/>
                <w:sz w:val="28"/>
                <w:szCs w:val="28"/>
              </w:rPr>
              <w:t>tra</w:t>
            </w:r>
            <w:proofErr w:type="spellEnd"/>
            <w:r w:rsidRPr="00DE5A17">
              <w:rPr>
                <w:rFonts w:ascii="Garamond" w:hAnsi="Garamond"/>
                <w:sz w:val="28"/>
                <w:szCs w:val="28"/>
              </w:rPr>
              <w:t xml:space="preserve"> </w:t>
            </w:r>
            <w:proofErr w:type="spellStart"/>
            <w:r w:rsidRPr="00DE5A17">
              <w:rPr>
                <w:rFonts w:ascii="Garamond" w:hAnsi="Garamond"/>
                <w:sz w:val="28"/>
                <w:szCs w:val="28"/>
              </w:rPr>
              <w:t>te</w:t>
            </w:r>
            <w:proofErr w:type="spellEnd"/>
            <w:r w:rsidRPr="00DE5A17">
              <w:rPr>
                <w:rFonts w:ascii="Garamond" w:hAnsi="Garamond"/>
                <w:sz w:val="28"/>
                <w:szCs w:val="28"/>
              </w:rPr>
              <w:t xml:space="preserve"> </w:t>
            </w:r>
            <w:proofErr w:type="spellStart"/>
            <w:r w:rsidRPr="00DE5A17">
              <w:rPr>
                <w:rFonts w:ascii="Garamond" w:hAnsi="Garamond"/>
                <w:sz w:val="28"/>
                <w:szCs w:val="28"/>
              </w:rPr>
              <w:t>cooie</w:t>
            </w:r>
            <w:proofErr w:type="spellEnd"/>
            <w:r w:rsidRPr="00DE5A17">
              <w:rPr>
                <w:rFonts w:ascii="Garamond" w:hAnsi="Garamond"/>
                <w:sz w:val="28"/>
                <w:szCs w:val="28"/>
              </w:rPr>
              <w:t xml:space="preserve"> </w:t>
            </w:r>
            <w:proofErr w:type="spellStart"/>
            <w:r w:rsidRPr="00DE5A17">
              <w:rPr>
                <w:rFonts w:ascii="Garamond" w:hAnsi="Garamond"/>
                <w:sz w:val="28"/>
                <w:szCs w:val="28"/>
              </w:rPr>
              <w:t>chammah</w:t>
            </w:r>
            <w:proofErr w:type="spellEnd"/>
            <w:r w:rsidRPr="00DE5A17">
              <w:rPr>
                <w:rFonts w:ascii="Garamond" w:hAnsi="Garamond"/>
                <w:sz w:val="28"/>
                <w:szCs w:val="28"/>
              </w:rPr>
              <w:t xml:space="preserve"> as </w:t>
            </w:r>
            <w:proofErr w:type="spellStart"/>
            <w:r w:rsidRPr="00DE5A17">
              <w:rPr>
                <w:rFonts w:ascii="Garamond" w:hAnsi="Garamond"/>
                <w:sz w:val="28"/>
                <w:szCs w:val="28"/>
              </w:rPr>
              <w:t>tra</w:t>
            </w:r>
            <w:proofErr w:type="spellEnd"/>
            <w:r w:rsidRPr="00DE5A17">
              <w:rPr>
                <w:rFonts w:ascii="Garamond" w:hAnsi="Garamond"/>
                <w:sz w:val="28"/>
                <w:szCs w:val="28"/>
              </w:rPr>
              <w:t xml:space="preserve"> </w:t>
            </w:r>
            <w:proofErr w:type="spellStart"/>
            <w:r w:rsidRPr="00DE5A17">
              <w:rPr>
                <w:rFonts w:ascii="Garamond" w:hAnsi="Garamond"/>
                <w:sz w:val="28"/>
                <w:szCs w:val="28"/>
              </w:rPr>
              <w:t>t’ow</w:t>
            </w:r>
            <w:proofErr w:type="spellEnd"/>
            <w:r w:rsidRPr="00DE5A17">
              <w:rPr>
                <w:rFonts w:ascii="Garamond" w:hAnsi="Garamond"/>
                <w:sz w:val="28"/>
                <w:szCs w:val="28"/>
              </w:rPr>
              <w:t xml:space="preserve"> er </w:t>
            </w:r>
            <w:proofErr w:type="spellStart"/>
            <w:r w:rsidRPr="00DE5A17">
              <w:rPr>
                <w:rFonts w:ascii="Garamond" w:hAnsi="Garamond"/>
                <w:sz w:val="28"/>
                <w:szCs w:val="28"/>
              </w:rPr>
              <w:t>dty</w:t>
            </w:r>
            <w:proofErr w:type="spellEnd"/>
            <w:r w:rsidRPr="00DE5A17">
              <w:rPr>
                <w:rFonts w:ascii="Garamond" w:hAnsi="Garamond"/>
                <w:sz w:val="28"/>
                <w:szCs w:val="28"/>
              </w:rPr>
              <w:t xml:space="preserve"> Loo. Dy </w:t>
            </w:r>
            <w:proofErr w:type="spellStart"/>
            <w:r w:rsidRPr="00DE5A17">
              <w:rPr>
                <w:rFonts w:ascii="Garamond" w:hAnsi="Garamond"/>
                <w:sz w:val="28"/>
                <w:szCs w:val="28"/>
              </w:rPr>
              <w:t>ve</w:t>
            </w:r>
            <w:proofErr w:type="spellEnd"/>
            <w:r w:rsidRPr="00DE5A17">
              <w:rPr>
                <w:rFonts w:ascii="Garamond" w:hAnsi="Garamond"/>
                <w:sz w:val="28"/>
                <w:szCs w:val="28"/>
              </w:rPr>
              <w:t xml:space="preserve"> </w:t>
            </w:r>
            <w:proofErr w:type="spellStart"/>
            <w:r w:rsidRPr="00DE5A17">
              <w:rPr>
                <w:rFonts w:ascii="Garamond" w:hAnsi="Garamond"/>
                <w:sz w:val="28"/>
                <w:szCs w:val="28"/>
              </w:rPr>
              <w:t>kiarralagh</w:t>
            </w:r>
            <w:proofErr w:type="spellEnd"/>
            <w:r w:rsidRPr="00DE5A17">
              <w:rPr>
                <w:rFonts w:ascii="Garamond" w:hAnsi="Garamond"/>
                <w:sz w:val="28"/>
                <w:szCs w:val="28"/>
              </w:rPr>
              <w:t xml:space="preserve"> </w:t>
            </w:r>
            <w:proofErr w:type="spellStart"/>
            <w:r w:rsidRPr="00DE5A17">
              <w:rPr>
                <w:rFonts w:ascii="Garamond" w:hAnsi="Garamond"/>
                <w:sz w:val="28"/>
                <w:szCs w:val="28"/>
              </w:rPr>
              <w:t>jeh</w:t>
            </w:r>
            <w:proofErr w:type="spellEnd"/>
            <w:r w:rsidRPr="00DE5A17">
              <w:rPr>
                <w:rFonts w:ascii="Garamond" w:hAnsi="Garamond"/>
                <w:sz w:val="28"/>
                <w:szCs w:val="28"/>
              </w:rPr>
              <w:t xml:space="preserve"> Goo </w:t>
            </w:r>
            <w:proofErr w:type="spellStart"/>
            <w:r w:rsidRPr="00DE5A17">
              <w:rPr>
                <w:rFonts w:ascii="Garamond" w:hAnsi="Garamond"/>
                <w:sz w:val="28"/>
                <w:szCs w:val="28"/>
              </w:rPr>
              <w:t>mie</w:t>
            </w:r>
            <w:proofErr w:type="spellEnd"/>
            <w:r w:rsidRPr="00DE5A17">
              <w:rPr>
                <w:rFonts w:ascii="Garamond" w:hAnsi="Garamond"/>
                <w:sz w:val="28"/>
                <w:szCs w:val="28"/>
              </w:rPr>
              <w:t xml:space="preserve"> </w:t>
            </w:r>
            <w:proofErr w:type="spellStart"/>
            <w:r w:rsidRPr="00DE5A17">
              <w:rPr>
                <w:rFonts w:ascii="Garamond" w:hAnsi="Garamond"/>
                <w:sz w:val="28"/>
                <w:szCs w:val="28"/>
              </w:rPr>
              <w:t>deney</w:t>
            </w:r>
            <w:proofErr w:type="spellEnd"/>
            <w:r w:rsidRPr="00DE5A17">
              <w:rPr>
                <w:rFonts w:ascii="Garamond" w:hAnsi="Garamond"/>
                <w:sz w:val="28"/>
                <w:szCs w:val="28"/>
              </w:rPr>
              <w:t xml:space="preserve"> ; Dy </w:t>
            </w:r>
            <w:proofErr w:type="spellStart"/>
            <w:r w:rsidRPr="00DE5A17">
              <w:rPr>
                <w:rFonts w:ascii="Garamond" w:hAnsi="Garamond"/>
                <w:sz w:val="28"/>
                <w:szCs w:val="28"/>
              </w:rPr>
              <w:t>ve</w:t>
            </w:r>
            <w:proofErr w:type="spellEnd"/>
            <w:r w:rsidRPr="00DE5A17">
              <w:rPr>
                <w:rFonts w:ascii="Garamond" w:hAnsi="Garamond"/>
                <w:sz w:val="28"/>
                <w:szCs w:val="28"/>
              </w:rPr>
              <w:t xml:space="preserve"> </w:t>
            </w:r>
            <w:proofErr w:type="spellStart"/>
            <w:r w:rsidRPr="00DE5A17">
              <w:rPr>
                <w:rFonts w:ascii="Garamond" w:hAnsi="Garamond"/>
                <w:sz w:val="28"/>
                <w:szCs w:val="28"/>
              </w:rPr>
              <w:t>booiagh</w:t>
            </w:r>
            <w:proofErr w:type="spellEnd"/>
            <w:r w:rsidRPr="00DE5A17">
              <w:rPr>
                <w:rFonts w:ascii="Garamond" w:hAnsi="Garamond"/>
                <w:sz w:val="28"/>
                <w:szCs w:val="28"/>
              </w:rPr>
              <w:t xml:space="preserve"> </w:t>
            </w:r>
            <w:proofErr w:type="spellStart"/>
            <w:r w:rsidRPr="00DE5A17">
              <w:rPr>
                <w:rFonts w:ascii="Garamond" w:hAnsi="Garamond"/>
                <w:sz w:val="28"/>
                <w:szCs w:val="28"/>
              </w:rPr>
              <w:t>clashtyn</w:t>
            </w:r>
            <w:proofErr w:type="spellEnd"/>
            <w:r w:rsidRPr="00DE5A17">
              <w:rPr>
                <w:rFonts w:ascii="Garamond" w:hAnsi="Garamond"/>
                <w:sz w:val="28"/>
                <w:szCs w:val="28"/>
              </w:rPr>
              <w:t xml:space="preserve"> </w:t>
            </w:r>
            <w:proofErr w:type="spellStart"/>
            <w:r w:rsidRPr="00DE5A17">
              <w:rPr>
                <w:rFonts w:ascii="Garamond" w:hAnsi="Garamond"/>
                <w:sz w:val="28"/>
                <w:szCs w:val="28"/>
              </w:rPr>
              <w:t>credjal</w:t>
            </w:r>
            <w:proofErr w:type="spellEnd"/>
            <w:r w:rsidRPr="00DE5A17">
              <w:rPr>
                <w:rFonts w:ascii="Garamond" w:hAnsi="Garamond"/>
                <w:sz w:val="28"/>
                <w:szCs w:val="28"/>
              </w:rPr>
              <w:t xml:space="preserve"> as </w:t>
            </w:r>
            <w:proofErr w:type="spellStart"/>
            <w:r w:rsidRPr="00DE5A17">
              <w:rPr>
                <w:rFonts w:ascii="Garamond" w:hAnsi="Garamond"/>
                <w:sz w:val="28"/>
                <w:szCs w:val="28"/>
              </w:rPr>
              <w:t>loart</w:t>
            </w:r>
            <w:proofErr w:type="spellEnd"/>
            <w:r w:rsidRPr="00DE5A17">
              <w:rPr>
                <w:rFonts w:ascii="Garamond" w:hAnsi="Garamond"/>
                <w:sz w:val="28"/>
                <w:szCs w:val="28"/>
              </w:rPr>
              <w:t xml:space="preserve"> y </w:t>
            </w:r>
            <w:proofErr w:type="spellStart"/>
            <w:r w:rsidRPr="00DE5A17">
              <w:rPr>
                <w:rFonts w:ascii="Garamond" w:hAnsi="Garamond"/>
                <w:sz w:val="28"/>
                <w:szCs w:val="28"/>
              </w:rPr>
              <w:t>chooid</w:t>
            </w:r>
            <w:proofErr w:type="spellEnd"/>
            <w:r w:rsidRPr="00DE5A17">
              <w:rPr>
                <w:rFonts w:ascii="Garamond" w:hAnsi="Garamond"/>
                <w:sz w:val="28"/>
                <w:szCs w:val="28"/>
              </w:rPr>
              <w:t xml:space="preserve"> share ; Gyn </w:t>
            </w:r>
            <w:proofErr w:type="spellStart"/>
            <w:r w:rsidRPr="00DE5A17">
              <w:rPr>
                <w:rFonts w:ascii="Garamond" w:hAnsi="Garamond"/>
                <w:sz w:val="28"/>
                <w:szCs w:val="28"/>
              </w:rPr>
              <w:t>dt’aigney</w:t>
            </w:r>
            <w:proofErr w:type="spellEnd"/>
            <w:r w:rsidRPr="00DE5A17">
              <w:rPr>
                <w:rFonts w:ascii="Garamond" w:hAnsi="Garamond"/>
                <w:sz w:val="28"/>
                <w:szCs w:val="28"/>
              </w:rPr>
              <w:t xml:space="preserve"> chur </w:t>
            </w:r>
            <w:proofErr w:type="spellStart"/>
            <w:r w:rsidRPr="00DE5A17">
              <w:rPr>
                <w:rFonts w:ascii="Garamond" w:hAnsi="Garamond"/>
                <w:sz w:val="28"/>
                <w:szCs w:val="28"/>
              </w:rPr>
              <w:t>ayns</w:t>
            </w:r>
            <w:proofErr w:type="spellEnd"/>
            <w:r w:rsidRPr="00DE5A17">
              <w:rPr>
                <w:rFonts w:ascii="Garamond" w:hAnsi="Garamond"/>
                <w:sz w:val="28"/>
                <w:szCs w:val="28"/>
              </w:rPr>
              <w:t xml:space="preserve"> </w:t>
            </w:r>
            <w:proofErr w:type="spellStart"/>
            <w:r w:rsidRPr="00DE5A17">
              <w:rPr>
                <w:rFonts w:ascii="Garamond" w:hAnsi="Garamond"/>
                <w:sz w:val="28"/>
                <w:szCs w:val="28"/>
              </w:rPr>
              <w:t>Naightyn</w:t>
            </w:r>
            <w:proofErr w:type="spellEnd"/>
            <w:r w:rsidRPr="00DE5A17">
              <w:rPr>
                <w:rFonts w:ascii="Garamond" w:hAnsi="Garamond"/>
                <w:sz w:val="28"/>
                <w:szCs w:val="28"/>
              </w:rPr>
              <w:t xml:space="preserve"> </w:t>
            </w:r>
            <w:proofErr w:type="spellStart"/>
            <w:r w:rsidRPr="00DE5A17">
              <w:rPr>
                <w:rFonts w:ascii="Garamond" w:hAnsi="Garamond"/>
                <w:sz w:val="28"/>
                <w:szCs w:val="28"/>
              </w:rPr>
              <w:t>broagh</w:t>
            </w:r>
            <w:proofErr w:type="spellEnd"/>
            <w:r w:rsidRPr="00DE5A17">
              <w:rPr>
                <w:rFonts w:ascii="Garamond" w:hAnsi="Garamond"/>
                <w:sz w:val="28"/>
                <w:szCs w:val="28"/>
              </w:rPr>
              <w:t xml:space="preserve"> </w:t>
            </w:r>
            <w:proofErr w:type="spellStart"/>
            <w:r w:rsidRPr="00DE5A17">
              <w:rPr>
                <w:rFonts w:ascii="Garamond" w:hAnsi="Garamond"/>
                <w:sz w:val="28"/>
                <w:szCs w:val="28"/>
              </w:rPr>
              <w:t>ommyjagh</w:t>
            </w:r>
            <w:proofErr w:type="spellEnd"/>
            <w:r w:rsidRPr="00DE5A17">
              <w:rPr>
                <w:rFonts w:ascii="Garamond" w:hAnsi="Garamond"/>
                <w:sz w:val="28"/>
                <w:szCs w:val="28"/>
              </w:rPr>
              <w:t xml:space="preserve">. As </w:t>
            </w:r>
            <w:proofErr w:type="spellStart"/>
            <w:r w:rsidRPr="00DE5A17">
              <w:rPr>
                <w:rFonts w:ascii="Garamond" w:hAnsi="Garamond"/>
                <w:sz w:val="28"/>
                <w:szCs w:val="28"/>
              </w:rPr>
              <w:t>ver</w:t>
            </w:r>
            <w:proofErr w:type="spellEnd"/>
            <w:r w:rsidRPr="00DE5A17">
              <w:rPr>
                <w:rFonts w:ascii="Garamond" w:hAnsi="Garamond"/>
                <w:sz w:val="28"/>
                <w:szCs w:val="28"/>
              </w:rPr>
              <w:t xml:space="preserve"> mad </w:t>
            </w:r>
            <w:proofErr w:type="spellStart"/>
            <w:r w:rsidRPr="00DE5A17">
              <w:rPr>
                <w:rFonts w:ascii="Garamond" w:hAnsi="Garamond"/>
                <w:sz w:val="28"/>
                <w:szCs w:val="28"/>
              </w:rPr>
              <w:t>tastey</w:t>
            </w:r>
            <w:proofErr w:type="spellEnd"/>
            <w:r w:rsidRPr="00DE5A17">
              <w:rPr>
                <w:rFonts w:ascii="Garamond" w:hAnsi="Garamond"/>
                <w:sz w:val="28"/>
                <w:szCs w:val="28"/>
              </w:rPr>
              <w:t xml:space="preserve"> share </w:t>
            </w:r>
            <w:proofErr w:type="spellStart"/>
            <w:r w:rsidRPr="00DE5A17">
              <w:rPr>
                <w:rFonts w:ascii="Garamond" w:hAnsi="Garamond"/>
                <w:sz w:val="28"/>
                <w:szCs w:val="28"/>
              </w:rPr>
              <w:t>da’n</w:t>
            </w:r>
            <w:proofErr w:type="spellEnd"/>
            <w:r w:rsidRPr="00DE5A17">
              <w:rPr>
                <w:rFonts w:ascii="Garamond" w:hAnsi="Garamond"/>
                <w:sz w:val="28"/>
                <w:szCs w:val="28"/>
              </w:rPr>
              <w:t xml:space="preserve"> </w:t>
            </w:r>
            <w:proofErr w:type="spellStart"/>
            <w:r w:rsidRPr="00DE5A17">
              <w:rPr>
                <w:rFonts w:ascii="Garamond" w:hAnsi="Garamond"/>
                <w:sz w:val="28"/>
                <w:szCs w:val="28"/>
              </w:rPr>
              <w:t>choyrle</w:t>
            </w:r>
            <w:proofErr w:type="spellEnd"/>
            <w:r w:rsidRPr="00DE5A17">
              <w:rPr>
                <w:rFonts w:ascii="Garamond" w:hAnsi="Garamond"/>
                <w:sz w:val="28"/>
                <w:szCs w:val="28"/>
              </w:rPr>
              <w:t xml:space="preserve"> </w:t>
            </w:r>
            <w:proofErr w:type="spellStart"/>
            <w:r w:rsidRPr="00DE5A17">
              <w:rPr>
                <w:rFonts w:ascii="Garamond" w:hAnsi="Garamond"/>
                <w:sz w:val="28"/>
                <w:szCs w:val="28"/>
              </w:rPr>
              <w:t>shoh</w:t>
            </w:r>
            <w:proofErr w:type="spellEnd"/>
            <w:r w:rsidRPr="00DE5A17">
              <w:rPr>
                <w:rFonts w:ascii="Garamond" w:hAnsi="Garamond"/>
                <w:sz w:val="28"/>
                <w:szCs w:val="28"/>
              </w:rPr>
              <w:t xml:space="preserve">, my nee shin </w:t>
            </w:r>
            <w:proofErr w:type="spellStart"/>
            <w:r w:rsidRPr="00DE5A17">
              <w:rPr>
                <w:rFonts w:ascii="Garamond" w:hAnsi="Garamond"/>
                <w:sz w:val="28"/>
                <w:szCs w:val="28"/>
              </w:rPr>
              <w:t>Smooinaght</w:t>
            </w:r>
            <w:proofErr w:type="spellEnd"/>
            <w:r w:rsidRPr="00DE5A17">
              <w:rPr>
                <w:rFonts w:ascii="Garamond" w:hAnsi="Garamond"/>
                <w:sz w:val="28"/>
                <w:szCs w:val="28"/>
              </w:rPr>
              <w:t xml:space="preserve">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dowin</w:t>
            </w:r>
            <w:proofErr w:type="spellEnd"/>
            <w:r w:rsidRPr="00DE5A17">
              <w:rPr>
                <w:rFonts w:ascii="Garamond" w:hAnsi="Garamond"/>
                <w:sz w:val="28"/>
                <w:szCs w:val="28"/>
              </w:rPr>
              <w:t xml:space="preserve"> er </w:t>
            </w:r>
            <w:proofErr w:type="spellStart"/>
            <w:r w:rsidRPr="00DE5A17">
              <w:rPr>
                <w:rFonts w:ascii="Garamond" w:hAnsi="Garamond"/>
                <w:sz w:val="28"/>
                <w:szCs w:val="28"/>
              </w:rPr>
              <w:t>cre’n</w:t>
            </w:r>
            <w:proofErr w:type="spellEnd"/>
            <w:r w:rsidRPr="00DE5A17">
              <w:rPr>
                <w:rFonts w:ascii="Garamond" w:hAnsi="Garamond"/>
                <w:sz w:val="28"/>
                <w:szCs w:val="28"/>
              </w:rPr>
              <w:t xml:space="preserve"> </w:t>
            </w:r>
            <w:proofErr w:type="spellStart"/>
            <w:r w:rsidRPr="00DE5A17">
              <w:rPr>
                <w:rFonts w:ascii="Garamond" w:hAnsi="Garamond"/>
                <w:sz w:val="28"/>
                <w:szCs w:val="28"/>
              </w:rPr>
              <w:t>trimshey</w:t>
            </w:r>
            <w:proofErr w:type="spellEnd"/>
            <w:r w:rsidRPr="00DE5A17">
              <w:rPr>
                <w:rFonts w:ascii="Garamond" w:hAnsi="Garamond"/>
                <w:sz w:val="28"/>
                <w:szCs w:val="28"/>
              </w:rPr>
              <w:t xml:space="preserve"> </w:t>
            </w:r>
            <w:proofErr w:type="spellStart"/>
            <w:r w:rsidRPr="00DE5A17">
              <w:rPr>
                <w:rFonts w:ascii="Garamond" w:hAnsi="Garamond"/>
                <w:sz w:val="28"/>
                <w:szCs w:val="28"/>
              </w:rPr>
              <w:t>mooar</w:t>
            </w:r>
            <w:proofErr w:type="spellEnd"/>
            <w:r w:rsidRPr="00DE5A17">
              <w:rPr>
                <w:rFonts w:ascii="Garamond" w:hAnsi="Garamond"/>
                <w:sz w:val="28"/>
                <w:szCs w:val="28"/>
              </w:rPr>
              <w:t xml:space="preserve"> </w:t>
            </w:r>
            <w:proofErr w:type="spellStart"/>
            <w:r w:rsidRPr="00DE5A17">
              <w:rPr>
                <w:rFonts w:ascii="Garamond" w:hAnsi="Garamond"/>
                <w:sz w:val="28"/>
                <w:szCs w:val="28"/>
              </w:rPr>
              <w:t>te</w:t>
            </w:r>
            <w:proofErr w:type="spellEnd"/>
            <w:r w:rsidRPr="00DE5A17">
              <w:rPr>
                <w:rFonts w:ascii="Garamond" w:hAnsi="Garamond"/>
                <w:sz w:val="28"/>
                <w:szCs w:val="28"/>
              </w:rPr>
              <w:t xml:space="preserve"> </w:t>
            </w:r>
            <w:proofErr w:type="spellStart"/>
            <w:r w:rsidRPr="00DE5A17">
              <w:rPr>
                <w:rFonts w:ascii="Garamond" w:hAnsi="Garamond"/>
                <w:sz w:val="28"/>
                <w:szCs w:val="28"/>
              </w:rPr>
              <w:t>dooin</w:t>
            </w:r>
            <w:proofErr w:type="spellEnd"/>
            <w:r w:rsidRPr="00DE5A17">
              <w:rPr>
                <w:rFonts w:ascii="Garamond" w:hAnsi="Garamond"/>
                <w:sz w:val="28"/>
                <w:szCs w:val="28"/>
              </w:rPr>
              <w:t xml:space="preserve"> </w:t>
            </w:r>
            <w:proofErr w:type="spellStart"/>
            <w:r w:rsidRPr="00DE5A17">
              <w:rPr>
                <w:rFonts w:ascii="Garamond" w:hAnsi="Garamond"/>
                <w:sz w:val="28"/>
                <w:szCs w:val="28"/>
              </w:rPr>
              <w:t>hene</w:t>
            </w:r>
            <w:proofErr w:type="spellEnd"/>
            <w:r w:rsidRPr="00DE5A17">
              <w:rPr>
                <w:rFonts w:ascii="Garamond" w:hAnsi="Garamond"/>
                <w:sz w:val="28"/>
                <w:szCs w:val="28"/>
              </w:rPr>
              <w:t xml:space="preserve"> </w:t>
            </w:r>
            <w:proofErr w:type="spellStart"/>
            <w:r w:rsidRPr="00DE5A17">
              <w:rPr>
                <w:rFonts w:ascii="Garamond" w:hAnsi="Garamond"/>
                <w:sz w:val="28"/>
                <w:szCs w:val="28"/>
              </w:rPr>
              <w:t>scammylt</w:t>
            </w:r>
            <w:proofErr w:type="spellEnd"/>
            <w:r w:rsidRPr="00DE5A17">
              <w:rPr>
                <w:rFonts w:ascii="Garamond" w:hAnsi="Garamond"/>
                <w:sz w:val="28"/>
                <w:szCs w:val="28"/>
              </w:rPr>
              <w:t xml:space="preserve"> y </w:t>
            </w:r>
            <w:proofErr w:type="spellStart"/>
            <w:r w:rsidRPr="00DE5A17">
              <w:rPr>
                <w:rFonts w:ascii="Garamond" w:hAnsi="Garamond"/>
                <w:sz w:val="28"/>
                <w:szCs w:val="28"/>
              </w:rPr>
              <w:t>gheddyn</w:t>
            </w:r>
            <w:proofErr w:type="spellEnd"/>
            <w:r w:rsidRPr="00DE5A17">
              <w:rPr>
                <w:rFonts w:ascii="Garamond" w:hAnsi="Garamond"/>
                <w:sz w:val="28"/>
                <w:szCs w:val="28"/>
              </w:rPr>
              <w:t xml:space="preserve"> </w:t>
            </w:r>
            <w:proofErr w:type="spellStart"/>
            <w:r w:rsidRPr="00DE5A17">
              <w:rPr>
                <w:rFonts w:ascii="Garamond" w:hAnsi="Garamond"/>
                <w:sz w:val="28"/>
                <w:szCs w:val="28"/>
              </w:rPr>
              <w:t>liorish</w:t>
            </w:r>
            <w:proofErr w:type="spellEnd"/>
            <w:r w:rsidRPr="00DE5A17">
              <w:rPr>
                <w:rFonts w:ascii="Garamond" w:hAnsi="Garamond"/>
                <w:sz w:val="28"/>
                <w:szCs w:val="28"/>
              </w:rPr>
              <w:t xml:space="preserve"> </w:t>
            </w:r>
            <w:proofErr w:type="spellStart"/>
            <w:r w:rsidRPr="00DE5A17">
              <w:rPr>
                <w:rFonts w:ascii="Garamond" w:hAnsi="Garamond"/>
                <w:sz w:val="28"/>
                <w:szCs w:val="28"/>
              </w:rPr>
              <w:t>drogh</w:t>
            </w:r>
            <w:proofErr w:type="spellEnd"/>
            <w:r w:rsidRPr="00DE5A17">
              <w:rPr>
                <w:rFonts w:ascii="Garamond" w:hAnsi="Garamond"/>
                <w:sz w:val="28"/>
                <w:szCs w:val="28"/>
              </w:rPr>
              <w:t xml:space="preserve"> </w:t>
            </w:r>
            <w:proofErr w:type="spellStart"/>
            <w:r w:rsidRPr="00DE5A17">
              <w:rPr>
                <w:rFonts w:ascii="Garamond" w:hAnsi="Garamond"/>
                <w:sz w:val="28"/>
                <w:szCs w:val="28"/>
              </w:rPr>
              <w:t>hengey</w:t>
            </w:r>
            <w:proofErr w:type="spellEnd"/>
            <w:r w:rsidRPr="00DE5A17">
              <w:rPr>
                <w:rFonts w:ascii="Garamond" w:hAnsi="Garamond"/>
                <w:sz w:val="28"/>
                <w:szCs w:val="28"/>
              </w:rPr>
              <w:t xml:space="preserve">. </w:t>
            </w:r>
          </w:p>
        </w:tc>
        <w:tc>
          <w:tcPr>
            <w:tcW w:w="3854" w:type="dxa"/>
          </w:tcPr>
          <w:p w14:paraId="2F8710DE" w14:textId="77777777" w:rsidR="00947036" w:rsidRPr="00F352DB" w:rsidRDefault="00947036" w:rsidP="00DB60C3">
            <w:pPr>
              <w:pStyle w:val="ListParagraph"/>
              <w:ind w:left="0" w:firstLine="227"/>
              <w:jc w:val="both"/>
              <w:rPr>
                <w:rFonts w:ascii="Garamond" w:hAnsi="Garamond" w:cs="Times New Roman"/>
                <w:sz w:val="28"/>
              </w:rPr>
            </w:pPr>
            <w:r w:rsidRPr="00F352DB">
              <w:rPr>
                <w:rFonts w:ascii="Garamond" w:hAnsi="Garamond" w:cs="Times New Roman"/>
                <w:sz w:val="28"/>
              </w:rPr>
              <w:t xml:space="preserve">A. </w:t>
            </w:r>
            <w:r w:rsidRPr="00F352DB">
              <w:rPr>
                <w:rFonts w:ascii="Garamond" w:hAnsi="Garamond" w:cs="Times New Roman"/>
                <w:i/>
                <w:sz w:val="28"/>
              </w:rPr>
              <w:t xml:space="preserve">It is your Duty to speak the Truth at all times, </w:t>
            </w:r>
            <w:r w:rsidRPr="00F352DB">
              <w:rPr>
                <w:rFonts w:ascii="Garamond" w:hAnsi="Garamond" w:cs="Times New Roman"/>
                <w:sz w:val="28"/>
              </w:rPr>
              <w:t>when ’tis fit,</w:t>
            </w:r>
            <w:r w:rsidRPr="00F352DB">
              <w:rPr>
                <w:rFonts w:ascii="Garamond" w:hAnsi="Garamond" w:cs="Times New Roman"/>
                <w:i/>
                <w:sz w:val="28"/>
              </w:rPr>
              <w:t xml:space="preserve"> as well as when you are upon your Oath. To be tender of </w:t>
            </w:r>
            <w:proofErr w:type="spellStart"/>
            <w:r w:rsidRPr="00F352DB">
              <w:rPr>
                <w:rFonts w:ascii="Garamond" w:hAnsi="Garamond" w:cs="Times New Roman"/>
                <w:i/>
                <w:sz w:val="28"/>
              </w:rPr>
              <w:t>Mens</w:t>
            </w:r>
            <w:proofErr w:type="spellEnd"/>
            <w:r w:rsidRPr="00F352DB">
              <w:rPr>
                <w:rFonts w:ascii="Garamond" w:hAnsi="Garamond" w:cs="Times New Roman"/>
                <w:i/>
                <w:sz w:val="28"/>
              </w:rPr>
              <w:t xml:space="preserve"> Reputation</w:t>
            </w:r>
            <w:r w:rsidRPr="00F352DB">
              <w:rPr>
                <w:rFonts w:ascii="Garamond" w:hAnsi="Garamond" w:cs="Times New Roman"/>
                <w:sz w:val="28"/>
              </w:rPr>
              <w:t> ;</w:t>
            </w:r>
            <w:r w:rsidRPr="00F352DB">
              <w:rPr>
                <w:rFonts w:ascii="Garamond" w:hAnsi="Garamond" w:cs="Times New Roman"/>
                <w:i/>
                <w:sz w:val="28"/>
              </w:rPr>
              <w:t xml:space="preserve"> to be disposed to hear, and believe, and to speak the Best</w:t>
            </w:r>
            <w:r w:rsidRPr="00F352DB">
              <w:rPr>
                <w:rFonts w:ascii="Garamond" w:hAnsi="Garamond" w:cs="Times New Roman"/>
                <w:sz w:val="28"/>
              </w:rPr>
              <w:t> ;</w:t>
            </w:r>
            <w:r w:rsidRPr="00F352DB">
              <w:rPr>
                <w:rFonts w:ascii="Garamond" w:hAnsi="Garamond" w:cs="Times New Roman"/>
                <w:i/>
                <w:sz w:val="28"/>
              </w:rPr>
              <w:t xml:space="preserve"> not to take pleasure in foolish or wicked Stories. And we shall observe these Rules the better, if we consider </w:t>
            </w:r>
            <w:r w:rsidRPr="00F352DB">
              <w:rPr>
                <w:rFonts w:ascii="Garamond" w:hAnsi="Garamond" w:cs="Times New Roman"/>
                <w:sz w:val="28"/>
              </w:rPr>
              <w:t xml:space="preserve">what a sore Grief it is to </w:t>
            </w:r>
            <w:proofErr w:type="spellStart"/>
            <w:r w:rsidRPr="00F352DB">
              <w:rPr>
                <w:rFonts w:ascii="Garamond" w:hAnsi="Garamond" w:cs="Times New Roman"/>
                <w:sz w:val="28"/>
              </w:rPr>
              <w:t>our selves</w:t>
            </w:r>
            <w:proofErr w:type="spellEnd"/>
            <w:r w:rsidRPr="00F352DB">
              <w:rPr>
                <w:rFonts w:ascii="Garamond" w:hAnsi="Garamond" w:cs="Times New Roman"/>
                <w:sz w:val="28"/>
              </w:rPr>
              <w:t>, to be abused by a wicked Tongue.</w:t>
            </w:r>
          </w:p>
        </w:tc>
        <w:tc>
          <w:tcPr>
            <w:tcW w:w="0" w:type="auto"/>
          </w:tcPr>
          <w:p w14:paraId="6B9ECF51" w14:textId="77777777" w:rsidR="00947036" w:rsidRPr="002D73DD" w:rsidRDefault="00947036" w:rsidP="00DB60C3">
            <w:pPr>
              <w:pStyle w:val="ListParagraph"/>
              <w:ind w:left="0"/>
              <w:rPr>
                <w:rFonts w:ascii="Garamond" w:hAnsi="Garamond" w:cs="Times New Roman"/>
                <w:sz w:val="20"/>
                <w:szCs w:val="20"/>
              </w:rPr>
            </w:pPr>
          </w:p>
        </w:tc>
      </w:tr>
      <w:tr w:rsidR="00947036" w:rsidRPr="00F352DB" w14:paraId="6D04720D" w14:textId="77777777" w:rsidTr="000A5AB7">
        <w:tc>
          <w:tcPr>
            <w:tcW w:w="4253" w:type="dxa"/>
          </w:tcPr>
          <w:p w14:paraId="598703A7" w14:textId="77777777" w:rsidR="00947036" w:rsidRPr="00DE5A17" w:rsidRDefault="00947036" w:rsidP="00DB60C3">
            <w:pPr>
              <w:pStyle w:val="CM3"/>
              <w:widowControl/>
              <w:spacing w:line="240" w:lineRule="auto"/>
              <w:ind w:firstLine="227"/>
              <w:contextualSpacing/>
              <w:jc w:val="both"/>
              <w:rPr>
                <w:rFonts w:ascii="Garamond" w:hAnsi="Garamond"/>
                <w:sz w:val="28"/>
                <w:szCs w:val="28"/>
              </w:rPr>
            </w:pPr>
            <w:r w:rsidRPr="00DE5A17">
              <w:rPr>
                <w:rFonts w:ascii="Garamond" w:hAnsi="Garamond"/>
                <w:sz w:val="28"/>
                <w:szCs w:val="28"/>
              </w:rPr>
              <w:lastRenderedPageBreak/>
              <w:t xml:space="preserve">X. </w:t>
            </w:r>
            <w:r w:rsidRPr="00947036">
              <w:rPr>
                <w:rFonts w:ascii="Old English Text MT" w:hAnsi="Old English Text MT"/>
                <w:sz w:val="28"/>
                <w:szCs w:val="28"/>
              </w:rPr>
              <w:t xml:space="preserve">Cha der </w:t>
            </w:r>
            <w:proofErr w:type="spellStart"/>
            <w:r w:rsidRPr="00947036">
              <w:rPr>
                <w:rFonts w:ascii="Old English Text MT" w:hAnsi="Old English Text MT"/>
                <w:sz w:val="28"/>
                <w:szCs w:val="28"/>
              </w:rPr>
              <w:t>oo</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saynt</w:t>
            </w:r>
            <w:proofErr w:type="spellEnd"/>
            <w:r w:rsidRPr="00947036">
              <w:rPr>
                <w:rFonts w:ascii="Old English Text MT" w:hAnsi="Old English Text MT"/>
                <w:sz w:val="28"/>
                <w:szCs w:val="28"/>
              </w:rPr>
              <w:t xml:space="preserve"> da </w:t>
            </w:r>
            <w:proofErr w:type="spellStart"/>
            <w:r w:rsidRPr="00947036">
              <w:rPr>
                <w:rFonts w:ascii="Old English Text MT" w:hAnsi="Old English Text MT"/>
                <w:sz w:val="28"/>
                <w:szCs w:val="28"/>
              </w:rPr>
              <w:t>Thie</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dty</w:t>
            </w:r>
            <w:proofErr w:type="spellEnd"/>
            <w:r w:rsidRPr="00947036">
              <w:rPr>
                <w:rFonts w:ascii="Old English Text MT" w:hAnsi="Old English Text MT"/>
                <w:sz w:val="28"/>
                <w:szCs w:val="28"/>
              </w:rPr>
              <w:t xml:space="preserve"> Naboo, cha der </w:t>
            </w:r>
            <w:proofErr w:type="spellStart"/>
            <w:r w:rsidRPr="00947036">
              <w:rPr>
                <w:rFonts w:ascii="Old English Text MT" w:hAnsi="Old English Text MT"/>
                <w:sz w:val="28"/>
                <w:szCs w:val="28"/>
              </w:rPr>
              <w:t>oo</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saynt</w:t>
            </w:r>
            <w:proofErr w:type="spellEnd"/>
            <w:r w:rsidRPr="00947036">
              <w:rPr>
                <w:rFonts w:ascii="Old English Text MT" w:hAnsi="Old English Text MT"/>
                <w:sz w:val="28"/>
                <w:szCs w:val="28"/>
              </w:rPr>
              <w:t xml:space="preserve"> da Ben </w:t>
            </w:r>
            <w:proofErr w:type="spellStart"/>
            <w:r w:rsidRPr="00947036">
              <w:rPr>
                <w:rFonts w:ascii="Old English Text MT" w:hAnsi="Old English Text MT"/>
                <w:sz w:val="28"/>
                <w:szCs w:val="28"/>
              </w:rPr>
              <w:t>dty</w:t>
            </w:r>
            <w:proofErr w:type="spellEnd"/>
            <w:r w:rsidRPr="00947036">
              <w:rPr>
                <w:rFonts w:ascii="Old English Text MT" w:hAnsi="Old English Text MT"/>
                <w:sz w:val="28"/>
                <w:szCs w:val="28"/>
              </w:rPr>
              <w:t xml:space="preserve"> Naboo, </w:t>
            </w:r>
            <w:proofErr w:type="spellStart"/>
            <w:r w:rsidRPr="00947036">
              <w:rPr>
                <w:rFonts w:ascii="Old English Text MT" w:hAnsi="Old English Text MT"/>
                <w:sz w:val="28"/>
                <w:szCs w:val="28"/>
              </w:rPr>
              <w:t>ny</w:t>
            </w:r>
            <w:proofErr w:type="spellEnd"/>
            <w:r w:rsidRPr="00947036">
              <w:rPr>
                <w:rFonts w:ascii="Old English Text MT" w:hAnsi="Old English Text MT"/>
                <w:sz w:val="28"/>
                <w:szCs w:val="28"/>
              </w:rPr>
              <w:t xml:space="preserve"> da </w:t>
            </w:r>
            <w:proofErr w:type="spellStart"/>
            <w:r w:rsidRPr="00947036">
              <w:rPr>
                <w:rFonts w:ascii="Old English Text MT" w:hAnsi="Old English Text MT"/>
                <w:sz w:val="28"/>
                <w:szCs w:val="28"/>
              </w:rPr>
              <w:t>Harvaant</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ny</w:t>
            </w:r>
            <w:proofErr w:type="spellEnd"/>
            <w:r w:rsidRPr="00947036">
              <w:rPr>
                <w:rFonts w:ascii="Old English Text MT" w:hAnsi="Old English Text MT"/>
                <w:sz w:val="28"/>
                <w:szCs w:val="28"/>
              </w:rPr>
              <w:t xml:space="preserve"> da </w:t>
            </w:r>
            <w:proofErr w:type="spellStart"/>
            <w:r w:rsidRPr="00947036">
              <w:rPr>
                <w:rFonts w:ascii="Old English Text MT" w:hAnsi="Old English Text MT"/>
                <w:sz w:val="28"/>
                <w:szCs w:val="28"/>
              </w:rPr>
              <w:t>Inney-veyl</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ny</w:t>
            </w:r>
            <w:proofErr w:type="spellEnd"/>
            <w:r w:rsidRPr="00947036">
              <w:rPr>
                <w:rFonts w:ascii="Old English Text MT" w:hAnsi="Old English Text MT"/>
                <w:sz w:val="28"/>
                <w:szCs w:val="28"/>
              </w:rPr>
              <w:t xml:space="preserve"> da </w:t>
            </w:r>
            <w:proofErr w:type="spellStart"/>
            <w:r w:rsidRPr="00947036">
              <w:rPr>
                <w:rFonts w:ascii="Old English Text MT" w:hAnsi="Old English Text MT"/>
                <w:sz w:val="28"/>
                <w:szCs w:val="28"/>
              </w:rPr>
              <w:t>ghou</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ny</w:t>
            </w:r>
            <w:proofErr w:type="spellEnd"/>
            <w:r w:rsidRPr="00947036">
              <w:rPr>
                <w:rFonts w:ascii="Old English Text MT" w:hAnsi="Old English Text MT"/>
                <w:sz w:val="28"/>
                <w:szCs w:val="28"/>
              </w:rPr>
              <w:t xml:space="preserve"> da </w:t>
            </w:r>
            <w:proofErr w:type="spellStart"/>
            <w:r w:rsidRPr="00947036">
              <w:rPr>
                <w:rFonts w:ascii="Old English Text MT" w:hAnsi="Old English Text MT"/>
                <w:sz w:val="28"/>
                <w:szCs w:val="28"/>
              </w:rPr>
              <w:t>Assyl</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ny</w:t>
            </w:r>
            <w:proofErr w:type="spellEnd"/>
            <w:r w:rsidRPr="00947036">
              <w:rPr>
                <w:rFonts w:ascii="Old English Text MT" w:hAnsi="Old English Text MT"/>
                <w:sz w:val="28"/>
                <w:szCs w:val="28"/>
              </w:rPr>
              <w:t xml:space="preserve"> da nee </w:t>
            </w:r>
            <w:proofErr w:type="spellStart"/>
            <w:r w:rsidRPr="00947036">
              <w:rPr>
                <w:rFonts w:ascii="Old English Text MT" w:hAnsi="Old English Text MT"/>
                <w:sz w:val="28"/>
                <w:szCs w:val="28"/>
              </w:rPr>
              <w:t>erbee</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dy</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vel</w:t>
            </w:r>
            <w:proofErr w:type="spellEnd"/>
            <w:r w:rsidRPr="00947036">
              <w:rPr>
                <w:rFonts w:ascii="Old English Text MT" w:hAnsi="Old English Text MT"/>
                <w:sz w:val="28"/>
                <w:szCs w:val="28"/>
              </w:rPr>
              <w:t xml:space="preserve"> </w:t>
            </w:r>
            <w:proofErr w:type="spellStart"/>
            <w:r w:rsidRPr="00947036">
              <w:rPr>
                <w:rFonts w:ascii="Old English Text MT" w:hAnsi="Old English Text MT"/>
                <w:sz w:val="28"/>
                <w:szCs w:val="28"/>
              </w:rPr>
              <w:t>leshyn</w:t>
            </w:r>
            <w:proofErr w:type="spellEnd"/>
            <w:r w:rsidRPr="00947036">
              <w:rPr>
                <w:rFonts w:ascii="Old English Text MT" w:hAnsi="Old English Text MT"/>
                <w:sz w:val="28"/>
                <w:szCs w:val="28"/>
              </w:rPr>
              <w:t>.</w:t>
            </w:r>
            <w:r w:rsidRPr="00DE5A17">
              <w:rPr>
                <w:rFonts w:ascii="Garamond" w:hAnsi="Garamond"/>
                <w:sz w:val="28"/>
                <w:szCs w:val="28"/>
              </w:rPr>
              <w:t xml:space="preserve"> </w:t>
            </w:r>
          </w:p>
        </w:tc>
        <w:tc>
          <w:tcPr>
            <w:tcW w:w="3854" w:type="dxa"/>
          </w:tcPr>
          <w:p w14:paraId="2BA3F76F" w14:textId="77777777" w:rsidR="00947036" w:rsidRPr="00F352DB" w:rsidRDefault="00947036" w:rsidP="00DB60C3">
            <w:pPr>
              <w:pStyle w:val="ListParagraph"/>
              <w:ind w:left="0" w:firstLine="227"/>
              <w:jc w:val="both"/>
              <w:rPr>
                <w:rFonts w:ascii="Old English Text MT" w:hAnsi="Old English Text MT" w:cs="Times New Roman"/>
                <w:sz w:val="28"/>
              </w:rPr>
            </w:pPr>
            <w:r w:rsidRPr="00F352DB">
              <w:rPr>
                <w:rFonts w:ascii="Garamond" w:hAnsi="Garamond" w:cs="Times New Roman"/>
                <w:sz w:val="28"/>
              </w:rPr>
              <w:t xml:space="preserve">X. </w:t>
            </w:r>
            <w:r w:rsidRPr="00F352DB">
              <w:rPr>
                <w:rFonts w:ascii="Old English Text MT" w:hAnsi="Old English Text MT" w:cs="Times New Roman"/>
                <w:sz w:val="28"/>
              </w:rPr>
              <w:t xml:space="preserve">Thou shalt not covet thy Neighbour’s House ; thou shalt not covet thy Neighbour’s Wife, nor his Servant, nor his Maid, nor his Ox, nor his Ass, nor any thing that is his. </w:t>
            </w:r>
          </w:p>
        </w:tc>
        <w:tc>
          <w:tcPr>
            <w:tcW w:w="0" w:type="auto"/>
          </w:tcPr>
          <w:p w14:paraId="4C582807" w14:textId="77777777" w:rsidR="00947036" w:rsidRPr="002D73DD" w:rsidRDefault="00947036" w:rsidP="00DB60C3">
            <w:pPr>
              <w:pStyle w:val="ListParagraph"/>
              <w:ind w:left="0"/>
              <w:rPr>
                <w:rFonts w:ascii="Garamond" w:hAnsi="Garamond" w:cs="Times New Roman"/>
                <w:sz w:val="20"/>
                <w:szCs w:val="20"/>
              </w:rPr>
            </w:pPr>
          </w:p>
        </w:tc>
      </w:tr>
      <w:tr w:rsidR="00947036" w:rsidRPr="00F352DB" w14:paraId="49AB7DAD" w14:textId="77777777" w:rsidTr="000A5AB7">
        <w:tc>
          <w:tcPr>
            <w:tcW w:w="4253" w:type="dxa"/>
          </w:tcPr>
          <w:p w14:paraId="5E9850EF" w14:textId="77777777" w:rsidR="00947036" w:rsidRPr="00DE5A17" w:rsidRDefault="00947036" w:rsidP="00DB60C3">
            <w:pPr>
              <w:pStyle w:val="CM3"/>
              <w:widowControl/>
              <w:spacing w:line="240" w:lineRule="auto"/>
              <w:ind w:firstLine="227"/>
              <w:contextualSpacing/>
              <w:jc w:val="both"/>
              <w:rPr>
                <w:rFonts w:ascii="Garamond" w:hAnsi="Garamond"/>
                <w:sz w:val="28"/>
                <w:szCs w:val="28"/>
              </w:rPr>
            </w:pPr>
            <w:r w:rsidRPr="00DE5A17">
              <w:rPr>
                <w:rFonts w:ascii="Garamond" w:hAnsi="Garamond"/>
                <w:i/>
                <w:sz w:val="28"/>
                <w:szCs w:val="28"/>
              </w:rPr>
              <w:t>Q.</w:t>
            </w:r>
            <w:r w:rsidRPr="00DE5A17">
              <w:rPr>
                <w:rFonts w:ascii="Garamond" w:hAnsi="Garamond"/>
                <w:sz w:val="28"/>
                <w:szCs w:val="28"/>
              </w:rPr>
              <w:t xml:space="preserve"> </w:t>
            </w:r>
            <w:proofErr w:type="spellStart"/>
            <w:r w:rsidRPr="00DE5A17">
              <w:rPr>
                <w:rFonts w:ascii="Garamond" w:hAnsi="Garamond"/>
                <w:sz w:val="28"/>
                <w:szCs w:val="28"/>
              </w:rPr>
              <w:t>Cre</w:t>
            </w:r>
            <w:proofErr w:type="spellEnd"/>
            <w:r w:rsidRPr="00DE5A17">
              <w:rPr>
                <w:rFonts w:ascii="Garamond" w:hAnsi="Garamond"/>
                <w:sz w:val="28"/>
                <w:szCs w:val="28"/>
              </w:rPr>
              <w:t xml:space="preserve"> ta lye </w:t>
            </w:r>
            <w:proofErr w:type="spellStart"/>
            <w:r w:rsidRPr="00DE5A17">
              <w:rPr>
                <w:rFonts w:ascii="Garamond" w:hAnsi="Garamond"/>
                <w:sz w:val="28"/>
                <w:szCs w:val="28"/>
              </w:rPr>
              <w:t>liorish</w:t>
            </w:r>
            <w:proofErr w:type="spellEnd"/>
            <w:r w:rsidRPr="00DE5A17">
              <w:rPr>
                <w:rFonts w:ascii="Garamond" w:hAnsi="Garamond"/>
                <w:sz w:val="28"/>
                <w:szCs w:val="28"/>
              </w:rPr>
              <w:t xml:space="preserve"> </w:t>
            </w:r>
            <w:proofErr w:type="spellStart"/>
            <w:r w:rsidRPr="00DE5A17">
              <w:rPr>
                <w:rFonts w:ascii="Garamond" w:hAnsi="Garamond"/>
                <w:sz w:val="28"/>
                <w:szCs w:val="28"/>
              </w:rPr>
              <w:t>yn</w:t>
            </w:r>
            <w:proofErr w:type="spellEnd"/>
            <w:r w:rsidRPr="00DE5A17">
              <w:rPr>
                <w:rFonts w:ascii="Garamond" w:hAnsi="Garamond"/>
                <w:sz w:val="28"/>
                <w:szCs w:val="28"/>
              </w:rPr>
              <w:t xml:space="preserve"> </w:t>
            </w:r>
            <w:proofErr w:type="spellStart"/>
            <w:r w:rsidRPr="00DE5A17">
              <w:rPr>
                <w:rFonts w:ascii="Garamond" w:hAnsi="Garamond"/>
                <w:sz w:val="28"/>
                <w:szCs w:val="28"/>
              </w:rPr>
              <w:t>Anney</w:t>
            </w:r>
            <w:proofErr w:type="spellEnd"/>
            <w:r w:rsidRPr="00DE5A17">
              <w:rPr>
                <w:rFonts w:ascii="Garamond" w:hAnsi="Garamond"/>
                <w:sz w:val="28"/>
                <w:szCs w:val="28"/>
              </w:rPr>
              <w:t xml:space="preserve"> </w:t>
            </w:r>
            <w:proofErr w:type="spellStart"/>
            <w:r w:rsidRPr="00DE5A17">
              <w:rPr>
                <w:rFonts w:ascii="Garamond" w:hAnsi="Garamond"/>
                <w:sz w:val="28"/>
                <w:szCs w:val="28"/>
              </w:rPr>
              <w:t>shoh</w:t>
            </w:r>
            <w:proofErr w:type="spellEnd"/>
            <w:r w:rsidRPr="00DE5A17">
              <w:rPr>
                <w:rFonts w:ascii="Garamond" w:hAnsi="Garamond"/>
                <w:i/>
                <w:sz w:val="28"/>
                <w:szCs w:val="28"/>
              </w:rPr>
              <w:t> </w:t>
            </w:r>
            <w:r w:rsidRPr="00DE5A17">
              <w:rPr>
                <w:rFonts w:ascii="Garamond" w:hAnsi="Garamond"/>
                <w:sz w:val="28"/>
                <w:szCs w:val="28"/>
              </w:rPr>
              <w:t xml:space="preserve">? </w:t>
            </w:r>
          </w:p>
        </w:tc>
        <w:tc>
          <w:tcPr>
            <w:tcW w:w="3854" w:type="dxa"/>
          </w:tcPr>
          <w:p w14:paraId="1465D68A" w14:textId="77777777" w:rsidR="00947036" w:rsidRPr="00F352DB" w:rsidRDefault="00947036"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is the meaning of this Command ?</w:t>
            </w:r>
          </w:p>
        </w:tc>
        <w:tc>
          <w:tcPr>
            <w:tcW w:w="0" w:type="auto"/>
          </w:tcPr>
          <w:p w14:paraId="21E42D53" w14:textId="77777777" w:rsidR="00947036" w:rsidRPr="002D73DD" w:rsidRDefault="00947036" w:rsidP="00DB60C3">
            <w:pPr>
              <w:pStyle w:val="ListParagraph"/>
              <w:ind w:left="0"/>
              <w:rPr>
                <w:rFonts w:ascii="Garamond" w:hAnsi="Garamond" w:cs="Times New Roman"/>
                <w:sz w:val="20"/>
                <w:szCs w:val="20"/>
              </w:rPr>
            </w:pPr>
          </w:p>
        </w:tc>
      </w:tr>
      <w:tr w:rsidR="008D4812" w:rsidRPr="00F352DB" w14:paraId="1FE905E9" w14:textId="77777777" w:rsidTr="000A5AB7">
        <w:tc>
          <w:tcPr>
            <w:tcW w:w="4253" w:type="dxa"/>
          </w:tcPr>
          <w:p w14:paraId="53013C59" w14:textId="77777777" w:rsidR="00947036" w:rsidRDefault="00947036" w:rsidP="00DB60C3">
            <w:pPr>
              <w:ind w:firstLine="227"/>
              <w:contextualSpacing/>
              <w:jc w:val="both"/>
            </w:pPr>
            <w:r w:rsidRPr="00DE5A17">
              <w:rPr>
                <w:rFonts w:ascii="Garamond" w:hAnsi="Garamond"/>
                <w:i/>
                <w:sz w:val="28"/>
                <w:szCs w:val="28"/>
              </w:rPr>
              <w:t xml:space="preserve">A. </w:t>
            </w:r>
            <w:proofErr w:type="spellStart"/>
            <w:r w:rsidRPr="00DE5A17">
              <w:rPr>
                <w:rFonts w:ascii="Garamond" w:hAnsi="Garamond"/>
                <w:sz w:val="28"/>
                <w:szCs w:val="28"/>
              </w:rPr>
              <w:t>T’ow</w:t>
            </w:r>
            <w:proofErr w:type="spellEnd"/>
            <w:r w:rsidRPr="00DE5A17">
              <w:rPr>
                <w:rFonts w:ascii="Garamond" w:hAnsi="Garamond"/>
                <w:sz w:val="28"/>
                <w:szCs w:val="28"/>
              </w:rPr>
              <w:t xml:space="preserve"> </w:t>
            </w:r>
            <w:proofErr w:type="spellStart"/>
            <w:r w:rsidRPr="00DE5A17">
              <w:rPr>
                <w:rFonts w:ascii="Garamond" w:hAnsi="Garamond"/>
                <w:sz w:val="28"/>
                <w:szCs w:val="28"/>
              </w:rPr>
              <w:t>liorish</w:t>
            </w:r>
            <w:proofErr w:type="spellEnd"/>
            <w:r w:rsidRPr="00DE5A17">
              <w:rPr>
                <w:rFonts w:ascii="Garamond" w:hAnsi="Garamond"/>
                <w:sz w:val="28"/>
                <w:szCs w:val="28"/>
              </w:rPr>
              <w:t xml:space="preserve"> </w:t>
            </w:r>
            <w:proofErr w:type="spellStart"/>
            <w:r w:rsidRPr="00DE5A17">
              <w:rPr>
                <w:rFonts w:ascii="Garamond" w:hAnsi="Garamond"/>
                <w:sz w:val="28"/>
                <w:szCs w:val="28"/>
              </w:rPr>
              <w:t>shoh</w:t>
            </w:r>
            <w:proofErr w:type="spellEnd"/>
            <w:r w:rsidRPr="00DE5A17">
              <w:rPr>
                <w:rFonts w:ascii="Garamond" w:hAnsi="Garamond"/>
                <w:sz w:val="28"/>
                <w:szCs w:val="28"/>
              </w:rPr>
              <w:t xml:space="preserve"> er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harey</w:t>
            </w:r>
            <w:proofErr w:type="spellEnd"/>
            <w:r w:rsidRPr="00DE5A17">
              <w:rPr>
                <w:rFonts w:ascii="Garamond" w:hAnsi="Garamond"/>
                <w:sz w:val="28"/>
                <w:szCs w:val="28"/>
              </w:rPr>
              <w:t xml:space="preserve"> gyn </w:t>
            </w:r>
            <w:proofErr w:type="spellStart"/>
            <w:r w:rsidRPr="00DE5A17">
              <w:rPr>
                <w:rFonts w:ascii="Garamond" w:hAnsi="Garamond"/>
                <w:i/>
                <w:sz w:val="28"/>
                <w:szCs w:val="28"/>
              </w:rPr>
              <w:t>saynt</w:t>
            </w:r>
            <w:proofErr w:type="spellEnd"/>
            <w:r w:rsidRPr="00DE5A17">
              <w:rPr>
                <w:rFonts w:ascii="Garamond" w:hAnsi="Garamond"/>
                <w:sz w:val="28"/>
                <w:szCs w:val="28"/>
              </w:rPr>
              <w:t xml:space="preserve"> y chur, ta </w:t>
            </w:r>
            <w:proofErr w:type="spellStart"/>
            <w:r w:rsidRPr="00DE5A17">
              <w:rPr>
                <w:rFonts w:ascii="Garamond" w:hAnsi="Garamond"/>
                <w:sz w:val="28"/>
                <w:szCs w:val="28"/>
              </w:rPr>
              <w:t>shen</w:t>
            </w:r>
            <w:proofErr w:type="spellEnd"/>
            <w:r w:rsidRPr="00DE5A17">
              <w:rPr>
                <w:rFonts w:ascii="Garamond" w:hAnsi="Garamond"/>
                <w:sz w:val="28"/>
                <w:szCs w:val="28"/>
              </w:rPr>
              <w:t xml:space="preserve">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ghra</w:t>
            </w:r>
            <w:proofErr w:type="spellEnd"/>
            <w:r w:rsidRPr="00DE5A17">
              <w:rPr>
                <w:rFonts w:ascii="Garamond" w:hAnsi="Garamond"/>
                <w:sz w:val="28"/>
                <w:szCs w:val="28"/>
              </w:rPr>
              <w:t xml:space="preserve">, </w:t>
            </w:r>
            <w:proofErr w:type="spellStart"/>
            <w:r w:rsidRPr="00DE5A17">
              <w:rPr>
                <w:rFonts w:ascii="Garamond" w:hAnsi="Garamond"/>
                <w:sz w:val="28"/>
                <w:szCs w:val="28"/>
              </w:rPr>
              <w:t>nagh</w:t>
            </w:r>
            <w:proofErr w:type="spellEnd"/>
            <w:r w:rsidRPr="00DE5A17">
              <w:rPr>
                <w:rFonts w:ascii="Garamond" w:hAnsi="Garamond"/>
                <w:sz w:val="28"/>
                <w:szCs w:val="28"/>
              </w:rPr>
              <w:t xml:space="preserve"> </w:t>
            </w:r>
            <w:proofErr w:type="spellStart"/>
            <w:r w:rsidRPr="00DE5A17">
              <w:rPr>
                <w:rFonts w:ascii="Garamond" w:hAnsi="Garamond"/>
                <w:i/>
                <w:sz w:val="28"/>
                <w:szCs w:val="28"/>
              </w:rPr>
              <w:t>soi</w:t>
            </w:r>
            <w:proofErr w:type="spellEnd"/>
            <w:r w:rsidRPr="00DE5A17">
              <w:rPr>
                <w:rFonts w:ascii="Garamond" w:hAnsi="Garamond"/>
                <w:i/>
                <w:sz w:val="28"/>
                <w:szCs w:val="28"/>
              </w:rPr>
              <w:t xml:space="preserve"> </w:t>
            </w:r>
            <w:proofErr w:type="spellStart"/>
            <w:r w:rsidRPr="00DE5A17">
              <w:rPr>
                <w:rFonts w:ascii="Garamond" w:hAnsi="Garamond"/>
                <w:i/>
                <w:sz w:val="28"/>
                <w:szCs w:val="28"/>
              </w:rPr>
              <w:t>oo</w:t>
            </w:r>
            <w:proofErr w:type="spellEnd"/>
            <w:r w:rsidRPr="00DE5A17">
              <w:rPr>
                <w:rFonts w:ascii="Garamond" w:hAnsi="Garamond"/>
                <w:i/>
                <w:sz w:val="28"/>
                <w:szCs w:val="28"/>
              </w:rPr>
              <w:t xml:space="preserve"> </w:t>
            </w:r>
            <w:proofErr w:type="spellStart"/>
            <w:r w:rsidRPr="00DE5A17">
              <w:rPr>
                <w:rFonts w:ascii="Garamond" w:hAnsi="Garamond"/>
                <w:i/>
                <w:sz w:val="28"/>
                <w:szCs w:val="28"/>
              </w:rPr>
              <w:t>dty</w:t>
            </w:r>
            <w:proofErr w:type="spellEnd"/>
            <w:r w:rsidRPr="00DE5A17">
              <w:rPr>
                <w:rFonts w:ascii="Garamond" w:hAnsi="Garamond"/>
                <w:i/>
                <w:sz w:val="28"/>
                <w:szCs w:val="28"/>
              </w:rPr>
              <w:t xml:space="preserve"> </w:t>
            </w:r>
            <w:proofErr w:type="spellStart"/>
            <w:r w:rsidRPr="00DE5A17">
              <w:rPr>
                <w:rFonts w:ascii="Garamond" w:hAnsi="Garamond"/>
                <w:i/>
                <w:sz w:val="28"/>
                <w:szCs w:val="28"/>
              </w:rPr>
              <w:t>chree</w:t>
            </w:r>
            <w:proofErr w:type="spellEnd"/>
            <w:r w:rsidRPr="00DE5A17">
              <w:rPr>
                <w:rFonts w:ascii="Garamond" w:hAnsi="Garamond"/>
                <w:sz w:val="28"/>
                <w:szCs w:val="28"/>
              </w:rPr>
              <w:t xml:space="preserve"> er </w:t>
            </w:r>
            <w:proofErr w:type="spellStart"/>
            <w:r w:rsidRPr="00DE5A17">
              <w:rPr>
                <w:rFonts w:ascii="Garamond" w:hAnsi="Garamond"/>
                <w:sz w:val="28"/>
                <w:szCs w:val="28"/>
              </w:rPr>
              <w:t>shen</w:t>
            </w:r>
            <w:proofErr w:type="spellEnd"/>
            <w:r w:rsidRPr="00DE5A17">
              <w:rPr>
                <w:rFonts w:ascii="Garamond" w:hAnsi="Garamond"/>
                <w:sz w:val="28"/>
                <w:szCs w:val="28"/>
              </w:rPr>
              <w:t xml:space="preserve"> ta </w:t>
            </w:r>
            <w:proofErr w:type="spellStart"/>
            <w:r w:rsidRPr="00DE5A17">
              <w:rPr>
                <w:rFonts w:ascii="Garamond" w:hAnsi="Garamond"/>
                <w:sz w:val="28"/>
                <w:szCs w:val="28"/>
              </w:rPr>
              <w:t>lesh</w:t>
            </w:r>
            <w:proofErr w:type="spellEnd"/>
            <w:r w:rsidRPr="00DE5A17">
              <w:rPr>
                <w:rFonts w:ascii="Garamond" w:hAnsi="Garamond"/>
                <w:sz w:val="28"/>
                <w:szCs w:val="28"/>
              </w:rPr>
              <w:t xml:space="preserve"> </w:t>
            </w:r>
            <w:proofErr w:type="spellStart"/>
            <w:r w:rsidRPr="00DE5A17">
              <w:rPr>
                <w:rFonts w:ascii="Garamond" w:hAnsi="Garamond"/>
                <w:sz w:val="28"/>
                <w:szCs w:val="28"/>
              </w:rPr>
              <w:t>dooinney</w:t>
            </w:r>
            <w:proofErr w:type="spellEnd"/>
            <w:r w:rsidRPr="00DE5A17">
              <w:rPr>
                <w:rFonts w:ascii="Garamond" w:hAnsi="Garamond"/>
                <w:sz w:val="28"/>
                <w:szCs w:val="28"/>
              </w:rPr>
              <w:t xml:space="preserve"> </w:t>
            </w:r>
            <w:proofErr w:type="spellStart"/>
            <w:r w:rsidRPr="00DE5A17">
              <w:rPr>
                <w:rFonts w:ascii="Garamond" w:hAnsi="Garamond"/>
                <w:sz w:val="28"/>
                <w:szCs w:val="28"/>
              </w:rPr>
              <w:t>elley</w:t>
            </w:r>
            <w:proofErr w:type="spellEnd"/>
            <w:r w:rsidRPr="00DE5A17">
              <w:rPr>
                <w:rFonts w:ascii="Garamond" w:hAnsi="Garamond"/>
                <w:sz w:val="28"/>
                <w:szCs w:val="28"/>
              </w:rPr>
              <w:t xml:space="preserve">, er </w:t>
            </w:r>
            <w:proofErr w:type="spellStart"/>
            <w:r w:rsidRPr="00DE5A17">
              <w:rPr>
                <w:rFonts w:ascii="Garamond" w:hAnsi="Garamond"/>
                <w:sz w:val="28"/>
                <w:szCs w:val="28"/>
              </w:rPr>
              <w:t>aggle</w:t>
            </w:r>
            <w:proofErr w:type="spellEnd"/>
            <w:r w:rsidRPr="00DE5A17">
              <w:rPr>
                <w:rFonts w:ascii="Garamond" w:hAnsi="Garamond"/>
                <w:sz w:val="28"/>
                <w:szCs w:val="28"/>
              </w:rPr>
              <w:t xml:space="preserve"> </w:t>
            </w:r>
            <w:proofErr w:type="spellStart"/>
            <w:r w:rsidRPr="00DE5A17">
              <w:rPr>
                <w:rFonts w:ascii="Garamond" w:hAnsi="Garamond"/>
                <w:sz w:val="28"/>
                <w:szCs w:val="28"/>
              </w:rPr>
              <w:t>dy</w:t>
            </w:r>
            <w:proofErr w:type="spellEnd"/>
            <w:r w:rsidRPr="00DE5A17">
              <w:rPr>
                <w:rFonts w:ascii="Garamond" w:hAnsi="Garamond"/>
                <w:sz w:val="28"/>
                <w:szCs w:val="28"/>
              </w:rPr>
              <w:t xml:space="preserve"> bee </w:t>
            </w:r>
            <w:proofErr w:type="spellStart"/>
            <w:r w:rsidRPr="00DE5A17">
              <w:rPr>
                <w:rFonts w:ascii="Garamond" w:hAnsi="Garamond"/>
                <w:sz w:val="28"/>
                <w:szCs w:val="28"/>
              </w:rPr>
              <w:t>oo</w:t>
            </w:r>
            <w:proofErr w:type="spellEnd"/>
            <w:r w:rsidRPr="00DE5A17">
              <w:rPr>
                <w:rFonts w:ascii="Garamond" w:hAnsi="Garamond"/>
                <w:sz w:val="28"/>
                <w:szCs w:val="28"/>
              </w:rPr>
              <w:t xml:space="preserve"> er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violagh</w:t>
            </w:r>
            <w:proofErr w:type="spellEnd"/>
            <w:r w:rsidRPr="00DE5A17">
              <w:rPr>
                <w:rFonts w:ascii="Garamond" w:hAnsi="Garamond"/>
                <w:sz w:val="28"/>
                <w:szCs w:val="28"/>
              </w:rPr>
              <w:t xml:space="preserve">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ghoal</w:t>
            </w:r>
            <w:proofErr w:type="spellEnd"/>
            <w:r w:rsidRPr="00DE5A17">
              <w:rPr>
                <w:rFonts w:ascii="Garamond" w:hAnsi="Garamond"/>
                <w:sz w:val="28"/>
                <w:szCs w:val="28"/>
              </w:rPr>
              <w:t xml:space="preserve"> </w:t>
            </w:r>
            <w:proofErr w:type="spellStart"/>
            <w:r w:rsidRPr="00DE5A17">
              <w:rPr>
                <w:rFonts w:ascii="Garamond" w:hAnsi="Garamond"/>
                <w:sz w:val="28"/>
                <w:szCs w:val="28"/>
              </w:rPr>
              <w:t>raadjin</w:t>
            </w:r>
            <w:proofErr w:type="spellEnd"/>
            <w:r w:rsidRPr="00DE5A17">
              <w:rPr>
                <w:rFonts w:ascii="Garamond" w:hAnsi="Garamond"/>
                <w:sz w:val="28"/>
                <w:szCs w:val="28"/>
              </w:rPr>
              <w:t xml:space="preserve"> </w:t>
            </w:r>
            <w:proofErr w:type="spellStart"/>
            <w:r w:rsidRPr="00DE5A17">
              <w:rPr>
                <w:rFonts w:ascii="Garamond" w:hAnsi="Garamond"/>
                <w:sz w:val="28"/>
                <w:szCs w:val="28"/>
              </w:rPr>
              <w:t>niau-lowal</w:t>
            </w:r>
            <w:proofErr w:type="spellEnd"/>
            <w:r w:rsidRPr="00DE5A17">
              <w:rPr>
                <w:rFonts w:ascii="Garamond" w:hAnsi="Garamond"/>
                <w:sz w:val="28"/>
                <w:szCs w:val="28"/>
              </w:rPr>
              <w:t xml:space="preserve"> </w:t>
            </w:r>
            <w:proofErr w:type="spellStart"/>
            <w:r w:rsidRPr="00DE5A17">
              <w:rPr>
                <w:rFonts w:ascii="Garamond" w:hAnsi="Garamond"/>
                <w:sz w:val="28"/>
                <w:szCs w:val="28"/>
              </w:rPr>
              <w:t>dy</w:t>
            </w:r>
            <w:proofErr w:type="spellEnd"/>
            <w:r w:rsidRPr="00DE5A17">
              <w:rPr>
                <w:rFonts w:ascii="Garamond" w:hAnsi="Garamond"/>
                <w:sz w:val="28"/>
                <w:szCs w:val="28"/>
              </w:rPr>
              <w:t xml:space="preserve"> </w:t>
            </w:r>
            <w:proofErr w:type="spellStart"/>
            <w:r w:rsidRPr="00DE5A17">
              <w:rPr>
                <w:rFonts w:ascii="Garamond" w:hAnsi="Garamond"/>
                <w:sz w:val="28"/>
                <w:szCs w:val="28"/>
              </w:rPr>
              <w:t>gheddyn</w:t>
            </w:r>
            <w:proofErr w:type="spellEnd"/>
            <w:r w:rsidRPr="00DE5A17">
              <w:rPr>
                <w:rFonts w:ascii="Garamond" w:hAnsi="Garamond"/>
                <w:sz w:val="28"/>
                <w:szCs w:val="28"/>
              </w:rPr>
              <w:t xml:space="preserve"> eh, </w:t>
            </w:r>
            <w:proofErr w:type="spellStart"/>
            <w:r w:rsidRPr="00DE5A17">
              <w:rPr>
                <w:rFonts w:ascii="Garamond" w:hAnsi="Garamond"/>
                <w:sz w:val="28"/>
                <w:szCs w:val="28"/>
              </w:rPr>
              <w:t>ayns</w:t>
            </w:r>
            <w:proofErr w:type="spellEnd"/>
            <w:r w:rsidRPr="00DE5A17">
              <w:rPr>
                <w:rFonts w:ascii="Garamond" w:hAnsi="Garamond"/>
                <w:sz w:val="28"/>
                <w:szCs w:val="28"/>
              </w:rPr>
              <w:t xml:space="preserve"> </w:t>
            </w:r>
            <w:proofErr w:type="spellStart"/>
            <w:r w:rsidRPr="00DE5A17">
              <w:rPr>
                <w:rFonts w:ascii="Garamond" w:hAnsi="Garamond"/>
                <w:sz w:val="28"/>
                <w:szCs w:val="28"/>
              </w:rPr>
              <w:t>dty</w:t>
            </w:r>
            <w:proofErr w:type="spellEnd"/>
            <w:r w:rsidRPr="00DE5A17">
              <w:rPr>
                <w:rFonts w:ascii="Garamond" w:hAnsi="Garamond"/>
                <w:sz w:val="28"/>
                <w:szCs w:val="28"/>
              </w:rPr>
              <w:t xml:space="preserve"> </w:t>
            </w:r>
            <w:proofErr w:type="spellStart"/>
            <w:r w:rsidRPr="00DE5A17">
              <w:rPr>
                <w:rFonts w:ascii="Garamond" w:hAnsi="Garamond"/>
                <w:sz w:val="28"/>
                <w:szCs w:val="28"/>
              </w:rPr>
              <w:t>Chummal</w:t>
            </w:r>
            <w:proofErr w:type="spellEnd"/>
            <w:r w:rsidRPr="00DE5A17">
              <w:rPr>
                <w:rFonts w:ascii="Garamond" w:hAnsi="Garamond"/>
                <w:sz w:val="28"/>
                <w:szCs w:val="28"/>
              </w:rPr>
              <w:t xml:space="preserve"> </w:t>
            </w:r>
            <w:proofErr w:type="spellStart"/>
            <w:r w:rsidRPr="00DE5A17">
              <w:rPr>
                <w:rFonts w:ascii="Garamond" w:hAnsi="Garamond"/>
                <w:sz w:val="28"/>
                <w:szCs w:val="28"/>
              </w:rPr>
              <w:t>hene</w:t>
            </w:r>
            <w:proofErr w:type="spellEnd"/>
            <w:r w:rsidRPr="00DE5A17">
              <w:rPr>
                <w:rFonts w:ascii="Garamond" w:hAnsi="Garamond"/>
                <w:sz w:val="28"/>
                <w:szCs w:val="28"/>
              </w:rPr>
              <w:t xml:space="preserve"> ; </w:t>
            </w:r>
            <w:proofErr w:type="spellStart"/>
            <w:r w:rsidRPr="00DE5A17">
              <w:rPr>
                <w:rFonts w:ascii="Garamond" w:hAnsi="Garamond"/>
                <w:sz w:val="28"/>
                <w:szCs w:val="28"/>
              </w:rPr>
              <w:t>Myr</w:t>
            </w:r>
            <w:proofErr w:type="spellEnd"/>
            <w:r w:rsidRPr="00DE5A17">
              <w:rPr>
                <w:rFonts w:ascii="Garamond" w:hAnsi="Garamond"/>
                <w:sz w:val="28"/>
                <w:szCs w:val="28"/>
              </w:rPr>
              <w:t xml:space="preserve"> ren Ahab ren e </w:t>
            </w:r>
            <w:proofErr w:type="spellStart"/>
            <w:r w:rsidRPr="00DE5A17">
              <w:rPr>
                <w:rFonts w:ascii="Garamond" w:hAnsi="Garamond"/>
                <w:sz w:val="28"/>
                <w:szCs w:val="28"/>
              </w:rPr>
              <w:t>e</w:t>
            </w:r>
            <w:proofErr w:type="spellEnd"/>
            <w:r w:rsidRPr="00DE5A17">
              <w:rPr>
                <w:rFonts w:ascii="Garamond" w:hAnsi="Garamond"/>
                <w:sz w:val="28"/>
                <w:szCs w:val="28"/>
              </w:rPr>
              <w:t xml:space="preserve"> </w:t>
            </w:r>
            <w:proofErr w:type="spellStart"/>
            <w:r w:rsidRPr="00DE5A17">
              <w:rPr>
                <w:rFonts w:ascii="Garamond" w:hAnsi="Garamond"/>
                <w:sz w:val="28"/>
                <w:szCs w:val="28"/>
              </w:rPr>
              <w:t>chree</w:t>
            </w:r>
            <w:proofErr w:type="spellEnd"/>
            <w:r w:rsidRPr="00DE5A17">
              <w:rPr>
                <w:rFonts w:ascii="Garamond" w:hAnsi="Garamond"/>
                <w:sz w:val="28"/>
                <w:szCs w:val="28"/>
              </w:rPr>
              <w:t xml:space="preserve"> </w:t>
            </w:r>
            <w:proofErr w:type="spellStart"/>
            <w:r w:rsidRPr="00DE5A17">
              <w:rPr>
                <w:rFonts w:ascii="Garamond" w:hAnsi="Garamond"/>
                <w:sz w:val="28"/>
                <w:szCs w:val="28"/>
              </w:rPr>
              <w:t>hoiagh</w:t>
            </w:r>
            <w:proofErr w:type="spellEnd"/>
            <w:r w:rsidRPr="00DE5A17">
              <w:rPr>
                <w:rFonts w:ascii="Garamond" w:hAnsi="Garamond"/>
                <w:sz w:val="28"/>
                <w:szCs w:val="28"/>
              </w:rPr>
              <w:t xml:space="preserve"> er </w:t>
            </w:r>
            <w:proofErr w:type="spellStart"/>
            <w:r w:rsidRPr="00DE5A17">
              <w:rPr>
                <w:rFonts w:ascii="Garamond" w:hAnsi="Garamond"/>
                <w:sz w:val="28"/>
                <w:szCs w:val="28"/>
              </w:rPr>
              <w:t>Talloo</w:t>
            </w:r>
            <w:proofErr w:type="spellEnd"/>
            <w:r w:rsidRPr="00DE5A17">
              <w:rPr>
                <w:rFonts w:ascii="Garamond" w:hAnsi="Garamond"/>
                <w:sz w:val="28"/>
                <w:szCs w:val="28"/>
              </w:rPr>
              <w:t xml:space="preserve"> e Naboo as </w:t>
            </w:r>
            <w:proofErr w:type="spellStart"/>
            <w:r w:rsidRPr="00DE5A17">
              <w:rPr>
                <w:rFonts w:ascii="Garamond" w:hAnsi="Garamond"/>
                <w:sz w:val="28"/>
                <w:szCs w:val="28"/>
              </w:rPr>
              <w:t>tra</w:t>
            </w:r>
            <w:proofErr w:type="spellEnd"/>
            <w:r w:rsidRPr="00DE5A17">
              <w:rPr>
                <w:rFonts w:ascii="Garamond" w:hAnsi="Garamond"/>
                <w:sz w:val="28"/>
                <w:szCs w:val="28"/>
              </w:rPr>
              <w:t xml:space="preserve"> </w:t>
            </w:r>
            <w:proofErr w:type="spellStart"/>
            <w:r w:rsidRPr="00DE5A17">
              <w:rPr>
                <w:rFonts w:ascii="Garamond" w:hAnsi="Garamond"/>
                <w:sz w:val="28"/>
                <w:szCs w:val="28"/>
              </w:rPr>
              <w:t>nagh</w:t>
            </w:r>
            <w:proofErr w:type="spellEnd"/>
            <w:r w:rsidRPr="00DE5A17">
              <w:rPr>
                <w:rFonts w:ascii="Garamond" w:hAnsi="Garamond"/>
                <w:sz w:val="28"/>
                <w:szCs w:val="28"/>
              </w:rPr>
              <w:t xml:space="preserve"> </w:t>
            </w:r>
            <w:proofErr w:type="spellStart"/>
            <w:r w:rsidRPr="00DE5A17">
              <w:rPr>
                <w:rFonts w:ascii="Garamond" w:hAnsi="Garamond"/>
                <w:sz w:val="28"/>
                <w:szCs w:val="28"/>
              </w:rPr>
              <w:t>dod</w:t>
            </w:r>
            <w:proofErr w:type="spellEnd"/>
            <w:r w:rsidRPr="00DE5A17">
              <w:rPr>
                <w:rFonts w:ascii="Garamond" w:hAnsi="Garamond"/>
                <w:sz w:val="28"/>
                <w:szCs w:val="28"/>
              </w:rPr>
              <w:t xml:space="preserve"> e y </w:t>
            </w:r>
            <w:proofErr w:type="spellStart"/>
            <w:r w:rsidRPr="00DE5A17">
              <w:rPr>
                <w:rFonts w:ascii="Garamond" w:hAnsi="Garamond"/>
                <w:sz w:val="28"/>
                <w:szCs w:val="28"/>
              </w:rPr>
              <w:t>chionnagh</w:t>
            </w:r>
            <w:proofErr w:type="spellEnd"/>
            <w:r w:rsidRPr="00DE5A17">
              <w:rPr>
                <w:rFonts w:ascii="Garamond" w:hAnsi="Garamond"/>
                <w:sz w:val="28"/>
                <w:szCs w:val="28"/>
              </w:rPr>
              <w:t xml:space="preserve"> eh </w:t>
            </w:r>
            <w:proofErr w:type="spellStart"/>
            <w:r w:rsidRPr="00DE5A17">
              <w:rPr>
                <w:rFonts w:ascii="Garamond" w:hAnsi="Garamond"/>
                <w:sz w:val="28"/>
                <w:szCs w:val="28"/>
              </w:rPr>
              <w:t>lesh</w:t>
            </w:r>
            <w:proofErr w:type="spellEnd"/>
            <w:r w:rsidRPr="00DE5A17">
              <w:rPr>
                <w:rFonts w:ascii="Garamond" w:hAnsi="Garamond"/>
                <w:sz w:val="28"/>
                <w:szCs w:val="28"/>
              </w:rPr>
              <w:t xml:space="preserve"> </w:t>
            </w:r>
            <w:r w:rsidR="006E3031">
              <w:rPr>
                <w:rFonts w:ascii="Garamond" w:hAnsi="Garamond"/>
                <w:sz w:val="28"/>
                <w:szCs w:val="28"/>
              </w:rPr>
              <w:t xml:space="preserve">e </w:t>
            </w:r>
            <w:proofErr w:type="spellStart"/>
            <w:r w:rsidRPr="00DE5A17">
              <w:rPr>
                <w:rFonts w:ascii="Garamond" w:hAnsi="Garamond"/>
                <w:sz w:val="28"/>
                <w:szCs w:val="28"/>
              </w:rPr>
              <w:t>argyd</w:t>
            </w:r>
            <w:proofErr w:type="spellEnd"/>
            <w:r w:rsidRPr="00DE5A17">
              <w:rPr>
                <w:rFonts w:ascii="Garamond" w:hAnsi="Garamond"/>
                <w:sz w:val="28"/>
                <w:szCs w:val="28"/>
              </w:rPr>
              <w:t xml:space="preserve"> ; </w:t>
            </w:r>
            <w:proofErr w:type="spellStart"/>
            <w:r w:rsidRPr="00DE5A17">
              <w:rPr>
                <w:rFonts w:ascii="Garamond" w:hAnsi="Garamond"/>
                <w:sz w:val="28"/>
                <w:szCs w:val="28"/>
              </w:rPr>
              <w:t>chooin</w:t>
            </w:r>
            <w:proofErr w:type="spellEnd"/>
            <w:r w:rsidRPr="00DE5A17">
              <w:rPr>
                <w:rFonts w:ascii="Garamond" w:hAnsi="Garamond"/>
                <w:sz w:val="28"/>
                <w:szCs w:val="28"/>
              </w:rPr>
              <w:t xml:space="preserve"> y </w:t>
            </w:r>
            <w:proofErr w:type="spellStart"/>
            <w:r w:rsidRPr="00DE5A17">
              <w:rPr>
                <w:rFonts w:ascii="Garamond" w:hAnsi="Garamond"/>
                <w:sz w:val="28"/>
                <w:szCs w:val="28"/>
              </w:rPr>
              <w:t>Jouyl</w:t>
            </w:r>
            <w:proofErr w:type="spellEnd"/>
            <w:r w:rsidRPr="00DE5A17">
              <w:rPr>
                <w:rFonts w:ascii="Garamond" w:hAnsi="Garamond"/>
                <w:sz w:val="28"/>
                <w:szCs w:val="28"/>
              </w:rPr>
              <w:t xml:space="preserve"> </w:t>
            </w:r>
            <w:proofErr w:type="spellStart"/>
            <w:r w:rsidRPr="00DE5A17">
              <w:rPr>
                <w:rFonts w:ascii="Garamond" w:hAnsi="Garamond"/>
                <w:sz w:val="28"/>
                <w:szCs w:val="28"/>
              </w:rPr>
              <w:t>lesh</w:t>
            </w:r>
            <w:proofErr w:type="spellEnd"/>
            <w:r w:rsidRPr="00DE5A17">
              <w:rPr>
                <w:rFonts w:ascii="Garamond" w:hAnsi="Garamond"/>
                <w:sz w:val="28"/>
                <w:szCs w:val="28"/>
              </w:rPr>
              <w:t xml:space="preserve"> y </w:t>
            </w:r>
            <w:proofErr w:type="spellStart"/>
            <w:r w:rsidRPr="00DE5A17">
              <w:rPr>
                <w:rFonts w:ascii="Garamond" w:hAnsi="Garamond"/>
                <w:sz w:val="28"/>
                <w:szCs w:val="28"/>
              </w:rPr>
              <w:t>gheddyn</w:t>
            </w:r>
            <w:proofErr w:type="spellEnd"/>
            <w:r w:rsidRPr="00DE5A17">
              <w:rPr>
                <w:rFonts w:ascii="Garamond" w:hAnsi="Garamond"/>
                <w:sz w:val="28"/>
                <w:szCs w:val="28"/>
              </w:rPr>
              <w:t xml:space="preserve"> eh er </w:t>
            </w:r>
            <w:proofErr w:type="spellStart"/>
            <w:r w:rsidRPr="00DE5A17">
              <w:rPr>
                <w:rFonts w:ascii="Garamond" w:hAnsi="Garamond"/>
                <w:sz w:val="28"/>
                <w:szCs w:val="28"/>
              </w:rPr>
              <w:t>aght</w:t>
            </w:r>
            <w:proofErr w:type="spellEnd"/>
            <w:r w:rsidRPr="00DE5A17">
              <w:rPr>
                <w:rFonts w:ascii="Garamond" w:hAnsi="Garamond"/>
                <w:sz w:val="28"/>
                <w:szCs w:val="28"/>
              </w:rPr>
              <w:t xml:space="preserve"> </w:t>
            </w:r>
            <w:proofErr w:type="spellStart"/>
            <w:r w:rsidRPr="00DE5A17">
              <w:rPr>
                <w:rFonts w:ascii="Garamond" w:hAnsi="Garamond"/>
                <w:sz w:val="28"/>
                <w:szCs w:val="28"/>
              </w:rPr>
              <w:t>elley</w:t>
            </w:r>
            <w:proofErr w:type="spellEnd"/>
            <w:r w:rsidRPr="00DE5A17">
              <w:rPr>
                <w:rFonts w:ascii="Garamond" w:hAnsi="Garamond"/>
                <w:sz w:val="28"/>
                <w:szCs w:val="28"/>
              </w:rPr>
              <w:t xml:space="preserve">, as </w:t>
            </w:r>
            <w:proofErr w:type="spellStart"/>
            <w:r w:rsidRPr="00DE5A17">
              <w:rPr>
                <w:rFonts w:ascii="Garamond" w:hAnsi="Garamond"/>
                <w:sz w:val="28"/>
                <w:szCs w:val="28"/>
              </w:rPr>
              <w:t>chost</w:t>
            </w:r>
            <w:proofErr w:type="spellEnd"/>
            <w:r w:rsidRPr="00DE5A17">
              <w:rPr>
                <w:rFonts w:ascii="Garamond" w:hAnsi="Garamond"/>
                <w:sz w:val="28"/>
                <w:szCs w:val="28"/>
              </w:rPr>
              <w:t xml:space="preserve"> </w:t>
            </w:r>
            <w:proofErr w:type="spellStart"/>
            <w:r w:rsidRPr="00DE5A17">
              <w:rPr>
                <w:rFonts w:ascii="Garamond" w:hAnsi="Garamond"/>
                <w:sz w:val="28"/>
                <w:szCs w:val="28"/>
              </w:rPr>
              <w:t>shoh</w:t>
            </w:r>
            <w:proofErr w:type="spellEnd"/>
            <w:r w:rsidRPr="00DE5A17">
              <w:rPr>
                <w:rFonts w:ascii="Garamond" w:hAnsi="Garamond"/>
                <w:sz w:val="28"/>
                <w:szCs w:val="28"/>
              </w:rPr>
              <w:t xml:space="preserve"> e </w:t>
            </w:r>
            <w:proofErr w:type="spellStart"/>
            <w:r w:rsidRPr="00DE5A17">
              <w:rPr>
                <w:rFonts w:ascii="Garamond" w:hAnsi="Garamond"/>
                <w:sz w:val="28"/>
                <w:szCs w:val="28"/>
              </w:rPr>
              <w:t>vioys</w:t>
            </w:r>
            <w:proofErr w:type="spellEnd"/>
            <w:r w:rsidRPr="00DE5A17">
              <w:rPr>
                <w:rFonts w:ascii="Garamond" w:hAnsi="Garamond"/>
                <w:sz w:val="28"/>
                <w:szCs w:val="28"/>
              </w:rPr>
              <w:t xml:space="preserve"> da as </w:t>
            </w:r>
            <w:proofErr w:type="spellStart"/>
            <w:r w:rsidRPr="00DE5A17">
              <w:rPr>
                <w:rFonts w:ascii="Garamond" w:hAnsi="Garamond"/>
                <w:sz w:val="28"/>
                <w:szCs w:val="28"/>
              </w:rPr>
              <w:t>va</w:t>
            </w:r>
            <w:proofErr w:type="spellEnd"/>
            <w:r w:rsidRPr="00DE5A17">
              <w:rPr>
                <w:rFonts w:ascii="Garamond" w:hAnsi="Garamond"/>
                <w:sz w:val="28"/>
                <w:szCs w:val="28"/>
              </w:rPr>
              <w:t xml:space="preserve"> e </w:t>
            </w:r>
            <w:proofErr w:type="spellStart"/>
            <w:r w:rsidRPr="00DE5A17">
              <w:rPr>
                <w:rFonts w:ascii="Garamond" w:hAnsi="Garamond"/>
                <w:sz w:val="28"/>
                <w:szCs w:val="28"/>
              </w:rPr>
              <w:t>He</w:t>
            </w:r>
            <w:r w:rsidR="006E3031" w:rsidRPr="006E3031">
              <w:rPr>
                <w:rFonts w:ascii="Garamond" w:hAnsi="Garamond"/>
                <w:i/>
                <w:sz w:val="28"/>
                <w:szCs w:val="28"/>
              </w:rPr>
              <w:t>e</w:t>
            </w:r>
            <w:r w:rsidRPr="00DE5A17">
              <w:rPr>
                <w:rFonts w:ascii="Garamond" w:hAnsi="Garamond"/>
                <w:sz w:val="28"/>
                <w:szCs w:val="28"/>
              </w:rPr>
              <w:t>loghe</w:t>
            </w:r>
            <w:proofErr w:type="spellEnd"/>
            <w:r w:rsidRPr="00DE5A17">
              <w:rPr>
                <w:rFonts w:ascii="Garamond" w:hAnsi="Garamond"/>
                <w:sz w:val="28"/>
                <w:szCs w:val="28"/>
              </w:rPr>
              <w:t xml:space="preserve"> er </w:t>
            </w:r>
            <w:proofErr w:type="spellStart"/>
            <w:r w:rsidRPr="00DE5A17">
              <w:rPr>
                <w:rFonts w:ascii="Garamond" w:hAnsi="Garamond"/>
                <w:sz w:val="28"/>
                <w:szCs w:val="28"/>
              </w:rPr>
              <w:t>ny</w:t>
            </w:r>
            <w:proofErr w:type="spellEnd"/>
            <w:r w:rsidRPr="00DE5A17">
              <w:rPr>
                <w:rFonts w:ascii="Garamond" w:hAnsi="Garamond"/>
                <w:sz w:val="28"/>
                <w:szCs w:val="28"/>
              </w:rPr>
              <w:t xml:space="preserve"> chur </w:t>
            </w:r>
            <w:proofErr w:type="spellStart"/>
            <w:r w:rsidRPr="00DE5A17">
              <w:rPr>
                <w:rFonts w:ascii="Garamond" w:hAnsi="Garamond"/>
                <w:sz w:val="28"/>
                <w:szCs w:val="28"/>
              </w:rPr>
              <w:t>mou</w:t>
            </w:r>
            <w:proofErr w:type="spellEnd"/>
            <w:r w:rsidRPr="00DE5A17">
              <w:rPr>
                <w:rFonts w:ascii="Garamond" w:hAnsi="Garamond"/>
                <w:sz w:val="28"/>
                <w:szCs w:val="28"/>
              </w:rPr>
              <w:t xml:space="preserve">. </w:t>
            </w:r>
          </w:p>
        </w:tc>
        <w:tc>
          <w:tcPr>
            <w:tcW w:w="3854" w:type="dxa"/>
          </w:tcPr>
          <w:p w14:paraId="71750EC0" w14:textId="77777777" w:rsidR="00947036" w:rsidRPr="00F352DB" w:rsidRDefault="00947036" w:rsidP="006E3031">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 xml:space="preserve">You are hereby forbidden to </w:t>
            </w:r>
            <w:r w:rsidRPr="00F352DB">
              <w:rPr>
                <w:rFonts w:ascii="Garamond" w:hAnsi="Garamond" w:cs="Times New Roman"/>
                <w:sz w:val="28"/>
              </w:rPr>
              <w:t>Covet</w:t>
            </w:r>
            <w:r w:rsidRPr="00F352DB">
              <w:rPr>
                <w:rFonts w:ascii="Garamond" w:hAnsi="Garamond" w:cs="Times New Roman"/>
                <w:i/>
                <w:sz w:val="28"/>
              </w:rPr>
              <w:t xml:space="preserve">, that is, </w:t>
            </w:r>
            <w:r w:rsidRPr="00F352DB">
              <w:rPr>
                <w:rFonts w:ascii="Garamond" w:hAnsi="Garamond" w:cs="Times New Roman"/>
                <w:sz w:val="28"/>
              </w:rPr>
              <w:t>to set your Heart upon</w:t>
            </w:r>
            <w:r w:rsidRPr="00F352DB">
              <w:rPr>
                <w:rFonts w:ascii="Garamond" w:hAnsi="Garamond" w:cs="Times New Roman"/>
                <w:i/>
                <w:sz w:val="28"/>
              </w:rPr>
              <w:t xml:space="preserve"> that which is another Man’s, lest you be tempted to take unlawful Ways of getting it into your Possession</w:t>
            </w:r>
            <w:r w:rsidRPr="00F352DB">
              <w:rPr>
                <w:rFonts w:ascii="Garamond" w:hAnsi="Garamond" w:cs="Times New Roman"/>
                <w:sz w:val="28"/>
              </w:rPr>
              <w:t> ;</w:t>
            </w:r>
            <w:r w:rsidRPr="00F352DB">
              <w:rPr>
                <w:rFonts w:ascii="Garamond" w:hAnsi="Garamond" w:cs="Times New Roman"/>
                <w:i/>
                <w:sz w:val="28"/>
              </w:rPr>
              <w:t xml:space="preserve"> as </w:t>
            </w:r>
            <w:r w:rsidRPr="00F352DB">
              <w:rPr>
                <w:rFonts w:ascii="Garamond" w:hAnsi="Garamond" w:cs="Times New Roman"/>
                <w:sz w:val="28"/>
              </w:rPr>
              <w:t>Ahab</w:t>
            </w:r>
            <w:r w:rsidRPr="00F352DB">
              <w:rPr>
                <w:rFonts w:ascii="Garamond" w:hAnsi="Garamond" w:cs="Times New Roman"/>
                <w:i/>
                <w:sz w:val="28"/>
              </w:rPr>
              <w:t xml:space="preserve"> did, who having </w:t>
            </w:r>
            <w:r w:rsidRPr="00F352DB">
              <w:rPr>
                <w:rFonts w:ascii="Garamond" w:hAnsi="Garamond" w:cs="Times New Roman"/>
                <w:sz w:val="28"/>
              </w:rPr>
              <w:t>set his Heart upon</w:t>
            </w:r>
            <w:r w:rsidRPr="00F352DB">
              <w:rPr>
                <w:rFonts w:ascii="Garamond" w:hAnsi="Garamond" w:cs="Times New Roman"/>
                <w:i/>
                <w:sz w:val="28"/>
              </w:rPr>
              <w:t xml:space="preserve"> his Neighbours Estate, when he could not have it for his Money, the Devil helped him to get it another way, which cost him his Life, and the Ruin of his Family.</w:t>
            </w:r>
          </w:p>
        </w:tc>
        <w:tc>
          <w:tcPr>
            <w:tcW w:w="0" w:type="auto"/>
          </w:tcPr>
          <w:p w14:paraId="32C3D596" w14:textId="77777777" w:rsidR="00947036" w:rsidRDefault="00947036" w:rsidP="00DB60C3">
            <w:pPr>
              <w:pStyle w:val="ListParagraph"/>
              <w:ind w:left="0"/>
              <w:rPr>
                <w:rFonts w:ascii="Garamond" w:hAnsi="Garamond" w:cs="Times New Roman"/>
                <w:sz w:val="20"/>
                <w:szCs w:val="20"/>
              </w:rPr>
            </w:pPr>
          </w:p>
          <w:p w14:paraId="1DE59C75" w14:textId="77777777" w:rsidR="008D4812" w:rsidRDefault="008D4812" w:rsidP="00DB60C3">
            <w:pPr>
              <w:pStyle w:val="ListParagraph"/>
              <w:ind w:left="0"/>
              <w:rPr>
                <w:rFonts w:ascii="Garamond" w:hAnsi="Garamond" w:cs="Times New Roman"/>
                <w:sz w:val="20"/>
                <w:szCs w:val="20"/>
              </w:rPr>
            </w:pPr>
          </w:p>
          <w:p w14:paraId="0CAFFA7E" w14:textId="77777777" w:rsidR="008D4812" w:rsidRDefault="008D4812" w:rsidP="00DB60C3">
            <w:pPr>
              <w:pStyle w:val="ListParagraph"/>
              <w:ind w:left="0"/>
              <w:rPr>
                <w:rFonts w:ascii="Garamond" w:hAnsi="Garamond" w:cs="Times New Roman"/>
                <w:sz w:val="20"/>
                <w:szCs w:val="20"/>
              </w:rPr>
            </w:pPr>
          </w:p>
          <w:p w14:paraId="562959E9" w14:textId="77777777" w:rsidR="008D4812" w:rsidRDefault="008D4812" w:rsidP="00DB60C3">
            <w:pPr>
              <w:pStyle w:val="ListParagraph"/>
              <w:ind w:left="0"/>
              <w:rPr>
                <w:rFonts w:ascii="Garamond" w:hAnsi="Garamond" w:cs="Times New Roman"/>
                <w:sz w:val="20"/>
                <w:szCs w:val="20"/>
              </w:rPr>
            </w:pPr>
          </w:p>
          <w:p w14:paraId="0B6B2AF2" w14:textId="77777777" w:rsidR="008D4812" w:rsidRDefault="008D4812" w:rsidP="00DB60C3">
            <w:pPr>
              <w:pStyle w:val="ListParagraph"/>
              <w:ind w:left="0"/>
              <w:rPr>
                <w:rFonts w:ascii="Garamond" w:hAnsi="Garamond" w:cs="Times New Roman"/>
                <w:sz w:val="20"/>
                <w:szCs w:val="20"/>
              </w:rPr>
            </w:pPr>
          </w:p>
          <w:p w14:paraId="295B3D96" w14:textId="77777777" w:rsidR="008D4812" w:rsidRDefault="008D4812" w:rsidP="00DB60C3">
            <w:pPr>
              <w:pStyle w:val="ListParagraph"/>
              <w:ind w:left="0"/>
              <w:rPr>
                <w:rFonts w:ascii="Garamond" w:hAnsi="Garamond" w:cs="Times New Roman"/>
                <w:sz w:val="20"/>
                <w:szCs w:val="20"/>
              </w:rPr>
            </w:pPr>
          </w:p>
          <w:p w14:paraId="2C567BC2" w14:textId="77777777" w:rsidR="008D4812" w:rsidRDefault="008D4812" w:rsidP="00DB60C3">
            <w:pPr>
              <w:pStyle w:val="ListParagraph"/>
              <w:ind w:left="0"/>
              <w:rPr>
                <w:rFonts w:ascii="Garamond" w:hAnsi="Garamond" w:cs="Times New Roman"/>
                <w:sz w:val="20"/>
                <w:szCs w:val="20"/>
              </w:rPr>
            </w:pPr>
          </w:p>
          <w:p w14:paraId="0CD69A45" w14:textId="77777777" w:rsidR="008D4812" w:rsidRPr="002D73DD" w:rsidRDefault="008D4812" w:rsidP="00DB60C3">
            <w:pPr>
              <w:pStyle w:val="ListParagraph"/>
              <w:ind w:left="0"/>
              <w:rPr>
                <w:rFonts w:ascii="Garamond" w:hAnsi="Garamond" w:cs="Times New Roman"/>
                <w:sz w:val="20"/>
                <w:szCs w:val="20"/>
              </w:rPr>
            </w:pPr>
            <w:r>
              <w:rPr>
                <w:rFonts w:ascii="Garamond" w:hAnsi="Garamond" w:cs="Times New Roman"/>
                <w:sz w:val="20"/>
                <w:szCs w:val="20"/>
              </w:rPr>
              <w:t>1 Kings 21.</w:t>
            </w:r>
          </w:p>
        </w:tc>
      </w:tr>
      <w:tr w:rsidR="008D4812" w:rsidRPr="00F352DB" w14:paraId="068F924E" w14:textId="77777777" w:rsidTr="000A5AB7">
        <w:tc>
          <w:tcPr>
            <w:tcW w:w="4253" w:type="dxa"/>
          </w:tcPr>
          <w:p w14:paraId="49948200" w14:textId="77777777" w:rsidR="008D4812" w:rsidRPr="00EC2DDE" w:rsidRDefault="008D4812" w:rsidP="00DB60C3">
            <w:pPr>
              <w:pStyle w:val="CM3"/>
              <w:widowControl/>
              <w:spacing w:line="240" w:lineRule="auto"/>
              <w:ind w:firstLine="227"/>
              <w:contextualSpacing/>
              <w:jc w:val="both"/>
              <w:rPr>
                <w:rFonts w:ascii="Garamond" w:hAnsi="Garamond"/>
                <w:sz w:val="28"/>
                <w:szCs w:val="28"/>
              </w:rPr>
            </w:pPr>
            <w:r w:rsidRPr="00EC2DDE">
              <w:rPr>
                <w:rFonts w:ascii="Garamond" w:hAnsi="Garamond"/>
                <w:sz w:val="28"/>
                <w:szCs w:val="28"/>
              </w:rPr>
              <w:t xml:space="preserve">[90] </w:t>
            </w:r>
            <w:r w:rsidRPr="00EC2DDE">
              <w:rPr>
                <w:rFonts w:ascii="Garamond" w:hAnsi="Garamond"/>
                <w:i/>
                <w:sz w:val="28"/>
                <w:szCs w:val="28"/>
              </w:rPr>
              <w:t>Q.</w:t>
            </w:r>
            <w:r w:rsidRPr="00EC2DDE">
              <w:rPr>
                <w:rFonts w:ascii="Garamond" w:hAnsi="Garamond"/>
                <w:sz w:val="28"/>
                <w:szCs w:val="28"/>
              </w:rPr>
              <w:t xml:space="preserve"> </w:t>
            </w:r>
            <w:proofErr w:type="spellStart"/>
            <w:r w:rsidRPr="00EC2DDE">
              <w:rPr>
                <w:rFonts w:ascii="Garamond" w:hAnsi="Garamond"/>
                <w:sz w:val="28"/>
                <w:szCs w:val="28"/>
              </w:rPr>
              <w:t>Agh</w:t>
            </w:r>
            <w:proofErr w:type="spellEnd"/>
            <w:r w:rsidRPr="00EC2DDE">
              <w:rPr>
                <w:rFonts w:ascii="Garamond" w:hAnsi="Garamond"/>
                <w:sz w:val="28"/>
                <w:szCs w:val="28"/>
              </w:rPr>
              <w:t xml:space="preserve"> </w:t>
            </w:r>
            <w:proofErr w:type="spellStart"/>
            <w:r w:rsidRPr="00EC2DDE">
              <w:rPr>
                <w:rFonts w:ascii="Garamond" w:hAnsi="Garamond"/>
                <w:sz w:val="28"/>
                <w:szCs w:val="28"/>
              </w:rPr>
              <w:t>nagh</w:t>
            </w:r>
            <w:proofErr w:type="spellEnd"/>
            <w:r w:rsidRPr="00EC2DDE">
              <w:rPr>
                <w:rFonts w:ascii="Garamond" w:hAnsi="Garamond"/>
                <w:sz w:val="28"/>
                <w:szCs w:val="28"/>
              </w:rPr>
              <w:t xml:space="preserve"> </w:t>
            </w:r>
            <w:proofErr w:type="spellStart"/>
            <w:r w:rsidRPr="00EC2DDE">
              <w:rPr>
                <w:rFonts w:ascii="Garamond" w:hAnsi="Garamond"/>
                <w:sz w:val="28"/>
                <w:szCs w:val="28"/>
              </w:rPr>
              <w:t>vod</w:t>
            </w:r>
            <w:proofErr w:type="spellEnd"/>
            <w:r w:rsidRPr="00EC2DDE">
              <w:rPr>
                <w:rFonts w:ascii="Garamond" w:hAnsi="Garamond"/>
                <w:sz w:val="28"/>
                <w:szCs w:val="28"/>
              </w:rPr>
              <w:t xml:space="preserve"> </w:t>
            </w:r>
            <w:proofErr w:type="spellStart"/>
            <w:r w:rsidRPr="00EC2DDE">
              <w:rPr>
                <w:rFonts w:ascii="Garamond" w:hAnsi="Garamond"/>
                <w:sz w:val="28"/>
                <w:szCs w:val="28"/>
              </w:rPr>
              <w:t>dooinney</w:t>
            </w:r>
            <w:proofErr w:type="spellEnd"/>
            <w:r w:rsidRPr="00EC2DDE">
              <w:rPr>
                <w:rFonts w:ascii="Garamond" w:hAnsi="Garamond"/>
                <w:sz w:val="28"/>
                <w:szCs w:val="28"/>
              </w:rPr>
              <w:t xml:space="preserve"> </w:t>
            </w:r>
            <w:proofErr w:type="spellStart"/>
            <w:r w:rsidRPr="00EC2DDE">
              <w:rPr>
                <w:rFonts w:ascii="Garamond" w:hAnsi="Garamond"/>
                <w:sz w:val="28"/>
                <w:szCs w:val="28"/>
              </w:rPr>
              <w:t>shirrey</w:t>
            </w:r>
            <w:proofErr w:type="spellEnd"/>
            <w:r w:rsidRPr="00EC2DDE">
              <w:rPr>
                <w:rFonts w:ascii="Garamond" w:hAnsi="Garamond"/>
                <w:sz w:val="28"/>
                <w:szCs w:val="28"/>
              </w:rPr>
              <w:t xml:space="preserve"> </w:t>
            </w:r>
            <w:proofErr w:type="spellStart"/>
            <w:r w:rsidRPr="00EC2DDE">
              <w:rPr>
                <w:rFonts w:ascii="Garamond" w:hAnsi="Garamond"/>
                <w:sz w:val="28"/>
                <w:szCs w:val="28"/>
              </w:rPr>
              <w:t>shen</w:t>
            </w:r>
            <w:proofErr w:type="spellEnd"/>
            <w:r w:rsidRPr="00EC2DDE">
              <w:rPr>
                <w:rFonts w:ascii="Garamond" w:hAnsi="Garamond"/>
                <w:sz w:val="28"/>
                <w:szCs w:val="28"/>
              </w:rPr>
              <w:t xml:space="preserve"> </w:t>
            </w:r>
            <w:proofErr w:type="spellStart"/>
            <w:r w:rsidRPr="00EC2DDE">
              <w:rPr>
                <w:rFonts w:ascii="Garamond" w:hAnsi="Garamond"/>
                <w:sz w:val="28"/>
                <w:szCs w:val="28"/>
              </w:rPr>
              <w:t>ny</w:t>
            </w:r>
            <w:proofErr w:type="spellEnd"/>
            <w:r w:rsidRPr="00EC2DDE">
              <w:rPr>
                <w:rFonts w:ascii="Garamond" w:hAnsi="Garamond"/>
                <w:sz w:val="28"/>
                <w:szCs w:val="28"/>
              </w:rPr>
              <w:t xml:space="preserve"> </w:t>
            </w:r>
            <w:proofErr w:type="spellStart"/>
            <w:r w:rsidRPr="00EC2DDE">
              <w:rPr>
                <w:rFonts w:ascii="Garamond" w:hAnsi="Garamond"/>
                <w:sz w:val="28"/>
                <w:szCs w:val="28"/>
              </w:rPr>
              <w:t>t’e</w:t>
            </w:r>
            <w:r w:rsidRPr="008D4812">
              <w:rPr>
                <w:rFonts w:ascii="Garamond" w:hAnsi="Garamond"/>
                <w:i/>
                <w:sz w:val="28"/>
                <w:szCs w:val="28"/>
              </w:rPr>
              <w:t>c</w:t>
            </w:r>
            <w:proofErr w:type="spellEnd"/>
            <w:r w:rsidRPr="00EC2DDE">
              <w:rPr>
                <w:rFonts w:ascii="Garamond" w:hAnsi="Garamond"/>
                <w:sz w:val="28"/>
                <w:szCs w:val="28"/>
              </w:rPr>
              <w:t xml:space="preserve"> </w:t>
            </w:r>
            <w:proofErr w:type="spellStart"/>
            <w:r w:rsidRPr="00EC2DDE">
              <w:rPr>
                <w:rFonts w:ascii="Garamond" w:hAnsi="Garamond"/>
                <w:sz w:val="28"/>
                <w:szCs w:val="28"/>
              </w:rPr>
              <w:t>Dooinney</w:t>
            </w:r>
            <w:proofErr w:type="spellEnd"/>
            <w:r w:rsidRPr="00EC2DDE">
              <w:rPr>
                <w:rFonts w:ascii="Garamond" w:hAnsi="Garamond"/>
                <w:sz w:val="28"/>
                <w:szCs w:val="28"/>
              </w:rPr>
              <w:t xml:space="preserve"> </w:t>
            </w:r>
            <w:proofErr w:type="spellStart"/>
            <w:r w:rsidRPr="00EC2DDE">
              <w:rPr>
                <w:rFonts w:ascii="Garamond" w:hAnsi="Garamond"/>
                <w:sz w:val="28"/>
                <w:szCs w:val="28"/>
              </w:rPr>
              <w:t>elley</w:t>
            </w:r>
            <w:proofErr w:type="spellEnd"/>
            <w:r w:rsidRPr="00EC2DDE">
              <w:rPr>
                <w:rFonts w:ascii="Garamond" w:hAnsi="Garamond"/>
                <w:sz w:val="28"/>
                <w:szCs w:val="28"/>
              </w:rPr>
              <w:t xml:space="preserve"> y </w:t>
            </w:r>
            <w:proofErr w:type="spellStart"/>
            <w:r w:rsidRPr="00EC2DDE">
              <w:rPr>
                <w:rFonts w:ascii="Garamond" w:hAnsi="Garamond"/>
                <w:sz w:val="28"/>
                <w:szCs w:val="28"/>
              </w:rPr>
              <w:t>chionnagh</w:t>
            </w:r>
            <w:proofErr w:type="spellEnd"/>
            <w:r w:rsidRPr="00EC2DDE">
              <w:rPr>
                <w:rFonts w:ascii="Garamond" w:hAnsi="Garamond"/>
                <w:i/>
                <w:sz w:val="28"/>
                <w:szCs w:val="28"/>
              </w:rPr>
              <w:t> </w:t>
            </w:r>
            <w:r w:rsidRPr="00EC2DDE">
              <w:rPr>
                <w:rFonts w:ascii="Garamond" w:hAnsi="Garamond"/>
                <w:sz w:val="28"/>
                <w:szCs w:val="28"/>
              </w:rPr>
              <w:t xml:space="preserve">? </w:t>
            </w:r>
          </w:p>
        </w:tc>
        <w:tc>
          <w:tcPr>
            <w:tcW w:w="3854" w:type="dxa"/>
          </w:tcPr>
          <w:p w14:paraId="614C2957" w14:textId="77777777" w:rsidR="008D4812" w:rsidRPr="00F352DB" w:rsidRDefault="008D4812"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 xml:space="preserve">But may not a Man desire to buy what is </w:t>
            </w:r>
            <w:proofErr w:type="spellStart"/>
            <w:r w:rsidRPr="00F352DB">
              <w:rPr>
                <w:rFonts w:ascii="Garamond" w:hAnsi="Garamond" w:cs="Times New Roman"/>
                <w:i/>
                <w:sz w:val="28"/>
              </w:rPr>
              <w:t>anothers</w:t>
            </w:r>
            <w:proofErr w:type="spellEnd"/>
            <w:r w:rsidRPr="00F352DB">
              <w:rPr>
                <w:rFonts w:ascii="Garamond" w:hAnsi="Garamond" w:cs="Times New Roman"/>
                <w:i/>
                <w:sz w:val="28"/>
              </w:rPr>
              <w:t> ?</w:t>
            </w:r>
          </w:p>
        </w:tc>
        <w:tc>
          <w:tcPr>
            <w:tcW w:w="0" w:type="auto"/>
          </w:tcPr>
          <w:p w14:paraId="41DAEBA9" w14:textId="77777777" w:rsidR="008D4812" w:rsidRPr="002D73DD" w:rsidRDefault="008D4812" w:rsidP="00DB60C3">
            <w:pPr>
              <w:pStyle w:val="ListParagraph"/>
              <w:ind w:left="0"/>
              <w:rPr>
                <w:rFonts w:ascii="Garamond" w:hAnsi="Garamond" w:cs="Times New Roman"/>
                <w:sz w:val="20"/>
                <w:szCs w:val="20"/>
              </w:rPr>
            </w:pPr>
          </w:p>
        </w:tc>
      </w:tr>
      <w:tr w:rsidR="008D4812" w:rsidRPr="00F352DB" w14:paraId="1B561493" w14:textId="77777777" w:rsidTr="000A5AB7">
        <w:tc>
          <w:tcPr>
            <w:tcW w:w="4253" w:type="dxa"/>
          </w:tcPr>
          <w:p w14:paraId="4CEC80FE" w14:textId="77777777" w:rsidR="008D4812" w:rsidRPr="00EC2DDE" w:rsidRDefault="008D4812" w:rsidP="00DB60C3">
            <w:pPr>
              <w:pStyle w:val="CM3"/>
              <w:widowControl/>
              <w:spacing w:line="240" w:lineRule="auto"/>
              <w:ind w:firstLine="227"/>
              <w:contextualSpacing/>
              <w:jc w:val="both"/>
              <w:rPr>
                <w:rFonts w:ascii="Garamond" w:hAnsi="Garamond"/>
                <w:sz w:val="28"/>
                <w:szCs w:val="28"/>
              </w:rPr>
            </w:pPr>
            <w:r w:rsidRPr="00EC2DDE">
              <w:rPr>
                <w:rFonts w:ascii="Garamond" w:hAnsi="Garamond"/>
                <w:i/>
                <w:sz w:val="28"/>
                <w:szCs w:val="28"/>
              </w:rPr>
              <w:t xml:space="preserve">A. </w:t>
            </w:r>
            <w:proofErr w:type="spellStart"/>
            <w:r w:rsidRPr="00EC2DDE">
              <w:rPr>
                <w:rFonts w:ascii="Garamond" w:hAnsi="Garamond"/>
                <w:sz w:val="28"/>
                <w:szCs w:val="28"/>
              </w:rPr>
              <w:t>Foddee</w:t>
            </w:r>
            <w:proofErr w:type="spellEnd"/>
            <w:r w:rsidRPr="00EC2DDE">
              <w:rPr>
                <w:rFonts w:ascii="Garamond" w:hAnsi="Garamond"/>
                <w:sz w:val="28"/>
                <w:szCs w:val="28"/>
              </w:rPr>
              <w:t xml:space="preserve">, </w:t>
            </w:r>
            <w:proofErr w:type="spellStart"/>
            <w:r w:rsidRPr="00EC2DDE">
              <w:rPr>
                <w:rFonts w:ascii="Garamond" w:hAnsi="Garamond"/>
                <w:sz w:val="28"/>
                <w:szCs w:val="28"/>
              </w:rPr>
              <w:t>fegooish</w:t>
            </w:r>
            <w:proofErr w:type="spellEnd"/>
            <w:r w:rsidRPr="00EC2DDE">
              <w:rPr>
                <w:rFonts w:ascii="Garamond" w:hAnsi="Garamond"/>
                <w:sz w:val="28"/>
                <w:szCs w:val="28"/>
              </w:rPr>
              <w:t xml:space="preserve"> </w:t>
            </w:r>
            <w:proofErr w:type="spellStart"/>
            <w:r w:rsidRPr="00EC2DDE">
              <w:rPr>
                <w:rFonts w:ascii="Garamond" w:hAnsi="Garamond"/>
                <w:sz w:val="28"/>
                <w:szCs w:val="28"/>
              </w:rPr>
              <w:t>dooyt</w:t>
            </w:r>
            <w:proofErr w:type="spellEnd"/>
            <w:r w:rsidRPr="00EC2DDE">
              <w:rPr>
                <w:rFonts w:ascii="Garamond" w:hAnsi="Garamond"/>
                <w:sz w:val="28"/>
                <w:szCs w:val="28"/>
              </w:rPr>
              <w:t xml:space="preserve"> er </w:t>
            </w:r>
            <w:proofErr w:type="spellStart"/>
            <w:r w:rsidRPr="00EC2DDE">
              <w:rPr>
                <w:rFonts w:ascii="Garamond" w:hAnsi="Garamond"/>
                <w:sz w:val="28"/>
                <w:szCs w:val="28"/>
              </w:rPr>
              <w:t>Con</w:t>
            </w:r>
            <w:r>
              <w:rPr>
                <w:rFonts w:ascii="Garamond" w:hAnsi="Garamond"/>
                <w:sz w:val="28"/>
                <w:szCs w:val="28"/>
              </w:rPr>
              <w:t>n</w:t>
            </w:r>
            <w:r w:rsidRPr="00EC2DDE">
              <w:rPr>
                <w:rFonts w:ascii="Garamond" w:hAnsi="Garamond"/>
                <w:sz w:val="28"/>
                <w:szCs w:val="28"/>
              </w:rPr>
              <w:t>aant</w:t>
            </w:r>
            <w:proofErr w:type="spellEnd"/>
            <w:r w:rsidRPr="00EC2DDE">
              <w:rPr>
                <w:rFonts w:ascii="Garamond" w:hAnsi="Garamond"/>
                <w:sz w:val="28"/>
                <w:szCs w:val="28"/>
              </w:rPr>
              <w:t xml:space="preserv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vod</w:t>
            </w:r>
            <w:proofErr w:type="spellEnd"/>
            <w:r w:rsidRPr="00EC2DDE">
              <w:rPr>
                <w:rFonts w:ascii="Garamond" w:hAnsi="Garamond"/>
                <w:sz w:val="28"/>
                <w:szCs w:val="28"/>
              </w:rPr>
              <w:t xml:space="preserve"> 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lowal</w:t>
            </w:r>
            <w:proofErr w:type="spellEnd"/>
            <w:r w:rsidRPr="00EC2DDE">
              <w:rPr>
                <w:rFonts w:ascii="Garamond" w:hAnsi="Garamond"/>
                <w:sz w:val="28"/>
                <w:szCs w:val="28"/>
              </w:rPr>
              <w:t xml:space="preserve"> y </w:t>
            </w:r>
            <w:proofErr w:type="spellStart"/>
            <w:r w:rsidRPr="00EC2DDE">
              <w:rPr>
                <w:rFonts w:ascii="Garamond" w:hAnsi="Garamond"/>
                <w:sz w:val="28"/>
                <w:szCs w:val="28"/>
              </w:rPr>
              <w:t>chreck</w:t>
            </w:r>
            <w:proofErr w:type="spellEnd"/>
            <w:r w:rsidRPr="00EC2DDE">
              <w:rPr>
                <w:rFonts w:ascii="Garamond" w:hAnsi="Garamond"/>
                <w:sz w:val="28"/>
                <w:szCs w:val="28"/>
              </w:rPr>
              <w:t xml:space="preserve"> eh, as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vel</w:t>
            </w:r>
            <w:proofErr w:type="spellEnd"/>
            <w:r w:rsidRPr="00EC2DDE">
              <w:rPr>
                <w:rFonts w:ascii="Garamond" w:hAnsi="Garamond"/>
                <w:sz w:val="28"/>
                <w:szCs w:val="28"/>
              </w:rPr>
              <w:t xml:space="preserve"> </w:t>
            </w:r>
            <w:proofErr w:type="spellStart"/>
            <w:r w:rsidRPr="00EC2DDE">
              <w:rPr>
                <w:rFonts w:ascii="Garamond" w:hAnsi="Garamond"/>
                <w:sz w:val="28"/>
                <w:szCs w:val="28"/>
              </w:rPr>
              <w:t>oo</w:t>
            </w:r>
            <w:proofErr w:type="spellEnd"/>
            <w:r w:rsidRPr="00EC2DDE">
              <w:rPr>
                <w:rFonts w:ascii="Garamond" w:hAnsi="Garamond"/>
                <w:sz w:val="28"/>
                <w:szCs w:val="28"/>
              </w:rPr>
              <w:t xml:space="preserve"> </w:t>
            </w:r>
            <w:proofErr w:type="spellStart"/>
            <w:r w:rsidRPr="00EC2DDE">
              <w:rPr>
                <w:rFonts w:ascii="Garamond" w:hAnsi="Garamond"/>
                <w:sz w:val="28"/>
                <w:szCs w:val="28"/>
              </w:rPr>
              <w:t>smooinaght</w:t>
            </w:r>
            <w:proofErr w:type="spellEnd"/>
            <w:r w:rsidRPr="00EC2DDE">
              <w:rPr>
                <w:rFonts w:ascii="Garamond" w:hAnsi="Garamond"/>
                <w:sz w:val="28"/>
                <w:szCs w:val="28"/>
              </w:rPr>
              <w:t xml:space="preserv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vel</w:t>
            </w:r>
            <w:proofErr w:type="spellEnd"/>
            <w:r w:rsidRPr="00EC2DDE">
              <w:rPr>
                <w:rFonts w:ascii="Garamond" w:hAnsi="Garamond"/>
                <w:sz w:val="28"/>
                <w:szCs w:val="28"/>
              </w:rPr>
              <w:t xml:space="preserve"> e </w:t>
            </w:r>
            <w:proofErr w:type="spellStart"/>
            <w:r w:rsidRPr="00EC2DDE">
              <w:rPr>
                <w:rFonts w:ascii="Garamond" w:hAnsi="Garamond"/>
                <w:sz w:val="28"/>
                <w:szCs w:val="28"/>
              </w:rPr>
              <w:t>booiagh</w:t>
            </w:r>
            <w:proofErr w:type="spellEnd"/>
            <w:r w:rsidRPr="00EC2DDE">
              <w:rPr>
                <w:rFonts w:ascii="Garamond" w:hAnsi="Garamond"/>
                <w:sz w:val="28"/>
                <w:szCs w:val="28"/>
              </w:rPr>
              <w:t xml:space="preserve"> </w:t>
            </w:r>
            <w:proofErr w:type="spellStart"/>
            <w:r w:rsidRPr="00EC2DDE">
              <w:rPr>
                <w:rFonts w:ascii="Garamond" w:hAnsi="Garamond"/>
                <w:sz w:val="28"/>
                <w:szCs w:val="28"/>
              </w:rPr>
              <w:t>shen</w:t>
            </w:r>
            <w:proofErr w:type="spellEnd"/>
            <w:r w:rsidRPr="00EC2DDE">
              <w:rPr>
                <w:rFonts w:ascii="Garamond" w:hAnsi="Garamond"/>
                <w:sz w:val="28"/>
                <w:szCs w:val="28"/>
              </w:rPr>
              <w:t xml:space="preserve"> y </w:t>
            </w:r>
            <w:proofErr w:type="spellStart"/>
            <w:r w:rsidRPr="00EC2DDE">
              <w:rPr>
                <w:rFonts w:ascii="Garamond" w:hAnsi="Garamond"/>
                <w:sz w:val="28"/>
                <w:szCs w:val="28"/>
              </w:rPr>
              <w:t>yanoo</w:t>
            </w:r>
            <w:proofErr w:type="spellEnd"/>
            <w:r w:rsidRPr="00EC2DDE">
              <w:rPr>
                <w:rFonts w:ascii="Garamond" w:hAnsi="Garamond"/>
                <w:sz w:val="28"/>
                <w:szCs w:val="28"/>
              </w:rPr>
              <w:t xml:space="preserve"> ; </w:t>
            </w:r>
            <w:proofErr w:type="spellStart"/>
            <w:r w:rsidRPr="00EC2DDE">
              <w:rPr>
                <w:rFonts w:ascii="Garamond" w:hAnsi="Garamond"/>
                <w:sz w:val="28"/>
                <w:szCs w:val="28"/>
              </w:rPr>
              <w:t>agh</w:t>
            </w:r>
            <w:proofErr w:type="spellEnd"/>
            <w:r w:rsidRPr="00EC2DDE">
              <w:rPr>
                <w:rFonts w:ascii="Garamond" w:hAnsi="Garamond"/>
                <w:sz w:val="28"/>
                <w:szCs w:val="28"/>
              </w:rPr>
              <w:t xml:space="preserve"> </w:t>
            </w:r>
            <w:proofErr w:type="spellStart"/>
            <w:r w:rsidRPr="00EC2DDE">
              <w:rPr>
                <w:rFonts w:ascii="Garamond" w:hAnsi="Garamond"/>
                <w:sz w:val="28"/>
                <w:szCs w:val="28"/>
              </w:rPr>
              <w:t>mannagh</w:t>
            </w:r>
            <w:proofErr w:type="spellEnd"/>
            <w:r w:rsidRPr="00EC2DDE">
              <w:rPr>
                <w:rFonts w:ascii="Garamond" w:hAnsi="Garamond"/>
                <w:sz w:val="28"/>
                <w:szCs w:val="28"/>
              </w:rPr>
              <w:t xml:space="preserve"> </w:t>
            </w:r>
            <w:proofErr w:type="spellStart"/>
            <w:r w:rsidRPr="00EC2DDE">
              <w:rPr>
                <w:rFonts w:ascii="Garamond" w:hAnsi="Garamond"/>
                <w:sz w:val="28"/>
                <w:szCs w:val="28"/>
              </w:rPr>
              <w:t>vel</w:t>
            </w:r>
            <w:proofErr w:type="spellEnd"/>
            <w:r w:rsidRPr="00EC2DDE">
              <w:rPr>
                <w:rFonts w:ascii="Garamond" w:hAnsi="Garamond"/>
                <w:sz w:val="28"/>
                <w:szCs w:val="28"/>
              </w:rPr>
              <w:t xml:space="preserve"> e </w:t>
            </w:r>
            <w:proofErr w:type="spellStart"/>
            <w:r w:rsidRPr="00EC2DDE">
              <w:rPr>
                <w:rFonts w:ascii="Garamond" w:hAnsi="Garamond"/>
                <w:sz w:val="28"/>
                <w:szCs w:val="28"/>
              </w:rPr>
              <w:t>booiagh</w:t>
            </w:r>
            <w:proofErr w:type="spellEnd"/>
            <w:r w:rsidRPr="00EC2DDE">
              <w:rPr>
                <w:rFonts w:ascii="Garamond" w:hAnsi="Garamond"/>
                <w:sz w:val="28"/>
                <w:szCs w:val="28"/>
              </w:rPr>
              <w:t xml:space="preserve">, </w:t>
            </w:r>
            <w:proofErr w:type="spellStart"/>
            <w:r w:rsidRPr="00EC2DDE">
              <w:rPr>
                <w:rFonts w:ascii="Garamond" w:hAnsi="Garamond"/>
                <w:sz w:val="28"/>
                <w:szCs w:val="28"/>
              </w:rPr>
              <w:t>eisht</w:t>
            </w:r>
            <w:proofErr w:type="spellEnd"/>
            <w:r w:rsidRPr="00EC2DDE">
              <w:rPr>
                <w:rFonts w:ascii="Garamond" w:hAnsi="Garamond"/>
                <w:sz w:val="28"/>
                <w:szCs w:val="28"/>
              </w:rPr>
              <w:t xml:space="preserv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ve</w:t>
            </w:r>
            <w:proofErr w:type="spellEnd"/>
            <w:r w:rsidRPr="00EC2DDE">
              <w:rPr>
                <w:rFonts w:ascii="Garamond" w:hAnsi="Garamond"/>
                <w:sz w:val="28"/>
                <w:szCs w:val="28"/>
              </w:rPr>
              <w:t xml:space="preserve"> </w:t>
            </w:r>
            <w:proofErr w:type="spellStart"/>
            <w:r w:rsidRPr="00EC2DDE">
              <w:rPr>
                <w:rFonts w:ascii="Garamond" w:hAnsi="Garamond"/>
                <w:sz w:val="28"/>
                <w:szCs w:val="28"/>
              </w:rPr>
              <w:t>mennick</w:t>
            </w:r>
            <w:proofErr w:type="spellEnd"/>
            <w:r w:rsidRPr="00EC2DDE">
              <w:rPr>
                <w:rFonts w:ascii="Garamond" w:hAnsi="Garamond"/>
                <w:sz w:val="28"/>
                <w:szCs w:val="28"/>
              </w:rPr>
              <w:t xml:space="preserv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yearree</w:t>
            </w:r>
            <w:proofErr w:type="spellEnd"/>
            <w:r w:rsidRPr="00EC2DDE">
              <w:rPr>
                <w:rFonts w:ascii="Garamond" w:hAnsi="Garamond"/>
                <w:sz w:val="28"/>
                <w:szCs w:val="28"/>
              </w:rPr>
              <w:t xml:space="preserve"> e, </w:t>
            </w:r>
            <w:proofErr w:type="spellStart"/>
            <w:r w:rsidRPr="00EC2DDE">
              <w:rPr>
                <w:rFonts w:ascii="Garamond" w:hAnsi="Garamond"/>
                <w:sz w:val="28"/>
                <w:szCs w:val="28"/>
              </w:rPr>
              <w:t>te</w:t>
            </w:r>
            <w:proofErr w:type="spellEnd"/>
            <w:r w:rsidRPr="00EC2DDE">
              <w:rPr>
                <w:rFonts w:ascii="Garamond" w:hAnsi="Garamond"/>
                <w:sz w:val="28"/>
                <w:szCs w:val="28"/>
              </w:rPr>
              <w:t xml:space="preserve"> </w:t>
            </w:r>
            <w:proofErr w:type="spellStart"/>
            <w:r w:rsidRPr="00EC2DDE">
              <w:rPr>
                <w:rFonts w:ascii="Garamond" w:hAnsi="Garamond"/>
                <w:sz w:val="28"/>
                <w:szCs w:val="28"/>
              </w:rPr>
              <w:t>peccah</w:t>
            </w:r>
            <w:proofErr w:type="spellEnd"/>
            <w:r w:rsidRPr="00EC2DDE">
              <w:rPr>
                <w:rFonts w:ascii="Garamond" w:hAnsi="Garamond"/>
                <w:sz w:val="28"/>
                <w:szCs w:val="28"/>
              </w:rPr>
              <w:t xml:space="preserve"> </w:t>
            </w:r>
            <w:proofErr w:type="spellStart"/>
            <w:r w:rsidRPr="00EC2DDE">
              <w:rPr>
                <w:rFonts w:ascii="Garamond" w:hAnsi="Garamond"/>
                <w:sz w:val="28"/>
                <w:szCs w:val="28"/>
              </w:rPr>
              <w:t>noi</w:t>
            </w:r>
            <w:proofErr w:type="spellEnd"/>
            <w:r w:rsidRPr="00EC2DDE">
              <w:rPr>
                <w:rFonts w:ascii="Garamond" w:hAnsi="Garamond"/>
                <w:sz w:val="28"/>
                <w:szCs w:val="28"/>
              </w:rPr>
              <w:t xml:space="preserve"> </w:t>
            </w:r>
            <w:proofErr w:type="spellStart"/>
            <w:r w:rsidRPr="00EC2DDE">
              <w:rPr>
                <w:rFonts w:ascii="Garamond" w:hAnsi="Garamond"/>
                <w:sz w:val="28"/>
                <w:szCs w:val="28"/>
              </w:rPr>
              <w:t>Leih</w:t>
            </w:r>
            <w:proofErr w:type="spellEnd"/>
            <w:r w:rsidRPr="00EC2DDE">
              <w:rPr>
                <w:rFonts w:ascii="Garamond" w:hAnsi="Garamond"/>
                <w:sz w:val="28"/>
                <w:szCs w:val="28"/>
              </w:rPr>
              <w:t xml:space="preserve"> Yee. </w:t>
            </w:r>
          </w:p>
        </w:tc>
        <w:tc>
          <w:tcPr>
            <w:tcW w:w="3854" w:type="dxa"/>
          </w:tcPr>
          <w:p w14:paraId="281D7521" w14:textId="77777777" w:rsidR="008D4812" w:rsidRPr="00F352DB" w:rsidRDefault="008D4812"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w:t>
            </w:r>
            <w:r w:rsidRPr="00F352DB">
              <w:rPr>
                <w:rFonts w:ascii="Garamond" w:hAnsi="Garamond" w:cs="Times New Roman"/>
                <w:i/>
                <w:sz w:val="28"/>
              </w:rPr>
              <w:t>Yes, no doubt of it, provided the other can lawfully dispose of it, and that you suppose he is willing to do so</w:t>
            </w:r>
            <w:r w:rsidRPr="00F352DB">
              <w:rPr>
                <w:rFonts w:ascii="Garamond" w:hAnsi="Garamond" w:cs="Times New Roman"/>
                <w:sz w:val="28"/>
              </w:rPr>
              <w:t> ;</w:t>
            </w:r>
            <w:r w:rsidRPr="00F352DB">
              <w:rPr>
                <w:rFonts w:ascii="Garamond" w:hAnsi="Garamond" w:cs="Times New Roman"/>
                <w:i/>
                <w:sz w:val="28"/>
              </w:rPr>
              <w:t xml:space="preserve"> but if he is not willing, then to continue to desire it, is a Sin against this Law of God.</w:t>
            </w:r>
          </w:p>
        </w:tc>
        <w:tc>
          <w:tcPr>
            <w:tcW w:w="0" w:type="auto"/>
          </w:tcPr>
          <w:p w14:paraId="0D233933" w14:textId="77777777" w:rsidR="008D4812" w:rsidRPr="002D73DD" w:rsidRDefault="008D4812" w:rsidP="00DB60C3">
            <w:pPr>
              <w:pStyle w:val="ListParagraph"/>
              <w:ind w:left="0"/>
              <w:rPr>
                <w:rFonts w:ascii="Garamond" w:hAnsi="Garamond" w:cs="Times New Roman"/>
                <w:sz w:val="20"/>
                <w:szCs w:val="20"/>
              </w:rPr>
            </w:pPr>
          </w:p>
        </w:tc>
      </w:tr>
      <w:tr w:rsidR="008D4812" w:rsidRPr="00F352DB" w14:paraId="66E54BC8" w14:textId="77777777" w:rsidTr="000A5AB7">
        <w:tc>
          <w:tcPr>
            <w:tcW w:w="4253" w:type="dxa"/>
          </w:tcPr>
          <w:p w14:paraId="506003F9" w14:textId="77777777" w:rsidR="008D4812" w:rsidRPr="00EC2DDE" w:rsidRDefault="008D4812" w:rsidP="00DB60C3">
            <w:pPr>
              <w:pStyle w:val="CM3"/>
              <w:widowControl/>
              <w:spacing w:line="240" w:lineRule="auto"/>
              <w:ind w:firstLine="227"/>
              <w:contextualSpacing/>
              <w:jc w:val="both"/>
              <w:rPr>
                <w:rFonts w:ascii="Garamond" w:hAnsi="Garamond"/>
                <w:sz w:val="28"/>
                <w:szCs w:val="28"/>
              </w:rPr>
            </w:pPr>
            <w:r w:rsidRPr="00EC2DDE">
              <w:rPr>
                <w:rFonts w:ascii="Garamond" w:hAnsi="Garamond"/>
                <w:i/>
                <w:sz w:val="28"/>
                <w:szCs w:val="28"/>
              </w:rPr>
              <w:t>Q.</w:t>
            </w:r>
            <w:r w:rsidRPr="00EC2DDE">
              <w:rPr>
                <w:rFonts w:ascii="Garamond" w:hAnsi="Garamond"/>
                <w:sz w:val="28"/>
                <w:szCs w:val="28"/>
              </w:rPr>
              <w:t xml:space="preserve"> </w:t>
            </w:r>
            <w:proofErr w:type="spellStart"/>
            <w:r w:rsidRPr="00EC2DDE">
              <w:rPr>
                <w:rFonts w:ascii="Garamond" w:hAnsi="Garamond"/>
                <w:sz w:val="28"/>
                <w:szCs w:val="28"/>
              </w:rPr>
              <w:t>Cre</w:t>
            </w:r>
            <w:proofErr w:type="spellEnd"/>
            <w:r w:rsidRPr="00EC2DDE">
              <w:rPr>
                <w:rFonts w:ascii="Garamond" w:hAnsi="Garamond"/>
                <w:sz w:val="28"/>
                <w:szCs w:val="28"/>
              </w:rPr>
              <w:t xml:space="preserve"> </w:t>
            </w:r>
            <w:proofErr w:type="spellStart"/>
            <w:r w:rsidRPr="00EC2DDE">
              <w:rPr>
                <w:rFonts w:ascii="Garamond" w:hAnsi="Garamond"/>
                <w:sz w:val="28"/>
                <w:szCs w:val="28"/>
              </w:rPr>
              <w:t>ta’n</w:t>
            </w:r>
            <w:proofErr w:type="spellEnd"/>
            <w:r w:rsidRPr="00EC2DDE">
              <w:rPr>
                <w:rFonts w:ascii="Garamond" w:hAnsi="Garamond"/>
                <w:sz w:val="28"/>
                <w:szCs w:val="28"/>
              </w:rPr>
              <w:t xml:space="preserve"> </w:t>
            </w:r>
            <w:proofErr w:type="spellStart"/>
            <w:r w:rsidRPr="00EC2DDE">
              <w:rPr>
                <w:rFonts w:ascii="Garamond" w:hAnsi="Garamond"/>
                <w:sz w:val="28"/>
                <w:szCs w:val="28"/>
              </w:rPr>
              <w:t>Leih</w:t>
            </w:r>
            <w:proofErr w:type="spellEnd"/>
            <w:r w:rsidRPr="00EC2DDE">
              <w:rPr>
                <w:rFonts w:ascii="Garamond" w:hAnsi="Garamond"/>
                <w:sz w:val="28"/>
                <w:szCs w:val="28"/>
              </w:rPr>
              <w:t xml:space="preserve"> </w:t>
            </w:r>
            <w:proofErr w:type="spellStart"/>
            <w:r w:rsidRPr="00EC2DDE">
              <w:rPr>
                <w:rFonts w:ascii="Garamond" w:hAnsi="Garamond"/>
                <w:sz w:val="28"/>
                <w:szCs w:val="28"/>
              </w:rPr>
              <w:t>shoh</w:t>
            </w:r>
            <w:proofErr w:type="spellEnd"/>
            <w:r w:rsidRPr="00EC2DDE">
              <w:rPr>
                <w:rFonts w:ascii="Garamond" w:hAnsi="Garamond"/>
                <w:sz w:val="28"/>
                <w:szCs w:val="28"/>
              </w:rPr>
              <w:t xml:space="preserv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harey</w:t>
            </w:r>
            <w:proofErr w:type="spellEnd"/>
            <w:r w:rsidRPr="00EC2DDE">
              <w:rPr>
                <w:rFonts w:ascii="Garamond" w:hAnsi="Garamond"/>
                <w:i/>
                <w:sz w:val="28"/>
                <w:szCs w:val="28"/>
              </w:rPr>
              <w:t> </w:t>
            </w:r>
            <w:r w:rsidRPr="00EC2DDE">
              <w:rPr>
                <w:rFonts w:ascii="Garamond" w:hAnsi="Garamond"/>
                <w:sz w:val="28"/>
                <w:szCs w:val="28"/>
              </w:rPr>
              <w:t xml:space="preserve">? </w:t>
            </w:r>
          </w:p>
        </w:tc>
        <w:tc>
          <w:tcPr>
            <w:tcW w:w="3854" w:type="dxa"/>
          </w:tcPr>
          <w:p w14:paraId="0E85469F" w14:textId="77777777" w:rsidR="008D4812" w:rsidRPr="00F352DB" w:rsidRDefault="008D4812"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Q. </w:t>
            </w:r>
            <w:r w:rsidRPr="00F352DB">
              <w:rPr>
                <w:rFonts w:ascii="Garamond" w:hAnsi="Garamond" w:cs="Times New Roman"/>
                <w:i/>
                <w:sz w:val="28"/>
              </w:rPr>
              <w:t>What doth this Law require ?</w:t>
            </w:r>
          </w:p>
        </w:tc>
        <w:tc>
          <w:tcPr>
            <w:tcW w:w="0" w:type="auto"/>
          </w:tcPr>
          <w:p w14:paraId="29F2E91A" w14:textId="77777777" w:rsidR="008D4812" w:rsidRPr="002D73DD" w:rsidRDefault="008D4812" w:rsidP="00DB60C3">
            <w:pPr>
              <w:pStyle w:val="ListParagraph"/>
              <w:ind w:left="0"/>
              <w:rPr>
                <w:rFonts w:ascii="Garamond" w:hAnsi="Garamond" w:cs="Times New Roman"/>
                <w:sz w:val="20"/>
                <w:szCs w:val="20"/>
              </w:rPr>
            </w:pPr>
          </w:p>
        </w:tc>
      </w:tr>
      <w:tr w:rsidR="008D4812" w:rsidRPr="00F352DB" w14:paraId="4D5DF22E" w14:textId="77777777" w:rsidTr="000A5AB7">
        <w:tc>
          <w:tcPr>
            <w:tcW w:w="4253" w:type="dxa"/>
          </w:tcPr>
          <w:p w14:paraId="0599207C" w14:textId="77777777" w:rsidR="008D4812" w:rsidRPr="00EC2DDE" w:rsidRDefault="008D4812" w:rsidP="00DB60C3">
            <w:pPr>
              <w:pStyle w:val="CM13"/>
              <w:widowControl/>
              <w:spacing w:line="240" w:lineRule="auto"/>
              <w:ind w:firstLine="227"/>
              <w:contextualSpacing/>
              <w:jc w:val="both"/>
              <w:rPr>
                <w:rFonts w:ascii="Garamond" w:hAnsi="Garamond"/>
                <w:sz w:val="28"/>
                <w:szCs w:val="28"/>
              </w:rPr>
            </w:pPr>
            <w:r w:rsidRPr="00EC2DDE">
              <w:rPr>
                <w:rFonts w:ascii="Garamond" w:hAnsi="Garamond"/>
                <w:i/>
                <w:sz w:val="28"/>
                <w:szCs w:val="28"/>
              </w:rPr>
              <w:t xml:space="preserve">A. Dy </w:t>
            </w:r>
            <w:proofErr w:type="spellStart"/>
            <w:r w:rsidRPr="00EC2DDE">
              <w:rPr>
                <w:rFonts w:ascii="Garamond" w:hAnsi="Garamond"/>
                <w:i/>
                <w:sz w:val="28"/>
                <w:szCs w:val="28"/>
              </w:rPr>
              <w:t>vreall</w:t>
            </w:r>
            <w:proofErr w:type="spellEnd"/>
            <w:r w:rsidRPr="00EC2DDE">
              <w:rPr>
                <w:rFonts w:ascii="Garamond" w:hAnsi="Garamond"/>
                <w:i/>
                <w:sz w:val="28"/>
                <w:szCs w:val="28"/>
              </w:rPr>
              <w:t xml:space="preserve"> </w:t>
            </w:r>
            <w:proofErr w:type="spellStart"/>
            <w:r w:rsidRPr="00EC2DDE">
              <w:rPr>
                <w:rFonts w:ascii="Garamond" w:hAnsi="Garamond"/>
                <w:i/>
                <w:sz w:val="28"/>
                <w:szCs w:val="28"/>
              </w:rPr>
              <w:t>oo</w:t>
            </w:r>
            <w:proofErr w:type="spellEnd"/>
            <w:r w:rsidRPr="00EC2DDE">
              <w:rPr>
                <w:rFonts w:ascii="Garamond" w:hAnsi="Garamond"/>
                <w:i/>
                <w:sz w:val="28"/>
                <w:szCs w:val="28"/>
              </w:rPr>
              <w:t xml:space="preserve"> </w:t>
            </w:r>
            <w:proofErr w:type="spellStart"/>
            <w:r w:rsidRPr="00EC2DDE">
              <w:rPr>
                <w:rFonts w:ascii="Garamond" w:hAnsi="Garamond"/>
                <w:i/>
                <w:sz w:val="28"/>
                <w:szCs w:val="28"/>
              </w:rPr>
              <w:t>dty</w:t>
            </w:r>
            <w:proofErr w:type="spellEnd"/>
            <w:r w:rsidRPr="00EC2DDE">
              <w:rPr>
                <w:rFonts w:ascii="Garamond" w:hAnsi="Garamond"/>
                <w:i/>
                <w:sz w:val="28"/>
                <w:szCs w:val="28"/>
              </w:rPr>
              <w:t xml:space="preserve"> </w:t>
            </w:r>
            <w:proofErr w:type="spellStart"/>
            <w:r w:rsidRPr="00EC2DDE">
              <w:rPr>
                <w:rFonts w:ascii="Garamond" w:hAnsi="Garamond"/>
                <w:i/>
                <w:sz w:val="28"/>
                <w:szCs w:val="28"/>
              </w:rPr>
              <w:t>Chree</w:t>
            </w:r>
            <w:proofErr w:type="spellEnd"/>
            <w:r w:rsidRPr="00EC2DDE">
              <w:rPr>
                <w:rFonts w:ascii="Garamond" w:hAnsi="Garamond"/>
                <w:i/>
                <w:sz w:val="28"/>
                <w:szCs w:val="28"/>
              </w:rPr>
              <w:t xml:space="preserve"> </w:t>
            </w:r>
            <w:proofErr w:type="spellStart"/>
            <w:r w:rsidRPr="00EC2DDE">
              <w:rPr>
                <w:rFonts w:ascii="Garamond" w:hAnsi="Garamond"/>
                <w:i/>
                <w:sz w:val="28"/>
                <w:szCs w:val="28"/>
              </w:rPr>
              <w:t>lesh</w:t>
            </w:r>
            <w:proofErr w:type="spellEnd"/>
            <w:r w:rsidRPr="00EC2DDE">
              <w:rPr>
                <w:rFonts w:ascii="Garamond" w:hAnsi="Garamond"/>
                <w:i/>
                <w:sz w:val="28"/>
                <w:szCs w:val="28"/>
              </w:rPr>
              <w:t xml:space="preserve"> </w:t>
            </w:r>
            <w:proofErr w:type="spellStart"/>
            <w:r w:rsidRPr="00EC2DDE">
              <w:rPr>
                <w:rFonts w:ascii="Garamond" w:hAnsi="Garamond"/>
                <w:i/>
                <w:sz w:val="28"/>
                <w:szCs w:val="28"/>
              </w:rPr>
              <w:t>dy</w:t>
            </w:r>
            <w:proofErr w:type="spellEnd"/>
            <w:r w:rsidRPr="00EC2DDE">
              <w:rPr>
                <w:rFonts w:ascii="Garamond" w:hAnsi="Garamond"/>
                <w:i/>
                <w:sz w:val="28"/>
                <w:szCs w:val="28"/>
              </w:rPr>
              <w:t xml:space="preserve"> </w:t>
            </w:r>
            <w:proofErr w:type="spellStart"/>
            <w:r w:rsidRPr="00EC2DDE">
              <w:rPr>
                <w:rFonts w:ascii="Garamond" w:hAnsi="Garamond"/>
                <w:i/>
                <w:sz w:val="28"/>
                <w:szCs w:val="28"/>
              </w:rPr>
              <w:t>chooilley</w:t>
            </w:r>
            <w:proofErr w:type="spellEnd"/>
            <w:r w:rsidRPr="00EC2DDE">
              <w:rPr>
                <w:rFonts w:ascii="Garamond" w:hAnsi="Garamond"/>
                <w:i/>
                <w:sz w:val="28"/>
                <w:szCs w:val="28"/>
              </w:rPr>
              <w:t xml:space="preserve"> </w:t>
            </w:r>
            <w:proofErr w:type="spellStart"/>
            <w:r w:rsidRPr="00EC2DDE">
              <w:rPr>
                <w:rFonts w:ascii="Garamond" w:hAnsi="Garamond"/>
                <w:i/>
                <w:sz w:val="28"/>
                <w:szCs w:val="28"/>
              </w:rPr>
              <w:t>imnea</w:t>
            </w:r>
            <w:proofErr w:type="spellEnd"/>
            <w:r w:rsidRPr="00EC2DDE">
              <w:rPr>
                <w:rFonts w:ascii="Garamond" w:hAnsi="Garamond"/>
                <w:sz w:val="28"/>
                <w:szCs w:val="28"/>
              </w:rPr>
              <w:t xml:space="preserve"> son </w:t>
            </w:r>
            <w:proofErr w:type="spellStart"/>
            <w:r w:rsidRPr="00EC2DDE">
              <w:rPr>
                <w:rFonts w:ascii="Garamond" w:hAnsi="Garamond"/>
                <w:sz w:val="28"/>
                <w:szCs w:val="28"/>
              </w:rPr>
              <w:t>dy</w:t>
            </w:r>
            <w:proofErr w:type="spellEnd"/>
            <w:r w:rsidRPr="00EC2DDE">
              <w:rPr>
                <w:rFonts w:ascii="Garamond" w:hAnsi="Garamond"/>
                <w:sz w:val="28"/>
                <w:szCs w:val="28"/>
              </w:rPr>
              <w:t xml:space="preserve"> nee </w:t>
            </w:r>
            <w:proofErr w:type="spellStart"/>
            <w:r w:rsidRPr="00EC2DDE">
              <w:rPr>
                <w:rFonts w:ascii="Garamond" w:hAnsi="Garamond"/>
                <w:sz w:val="28"/>
                <w:szCs w:val="28"/>
              </w:rPr>
              <w:t>magh</w:t>
            </w:r>
            <w:proofErr w:type="spellEnd"/>
            <w:r w:rsidRPr="00EC2DDE">
              <w:rPr>
                <w:rFonts w:ascii="Garamond" w:hAnsi="Garamond"/>
                <w:sz w:val="28"/>
                <w:szCs w:val="28"/>
              </w:rPr>
              <w:t xml:space="preserve"> </w:t>
            </w:r>
            <w:proofErr w:type="spellStart"/>
            <w:r w:rsidRPr="00EC2DDE">
              <w:rPr>
                <w:rFonts w:ascii="Garamond" w:hAnsi="Garamond"/>
                <w:sz w:val="28"/>
                <w:szCs w:val="28"/>
              </w:rPr>
              <w:t>veih</w:t>
            </w:r>
            <w:proofErr w:type="spellEnd"/>
            <w:r w:rsidRPr="00EC2DDE">
              <w:rPr>
                <w:rFonts w:ascii="Garamond" w:hAnsi="Garamond"/>
                <w:sz w:val="28"/>
                <w:szCs w:val="28"/>
              </w:rPr>
              <w:t xml:space="preserve">, ta </w:t>
            </w:r>
            <w:proofErr w:type="spellStart"/>
            <w:r w:rsidRPr="00EC2DDE">
              <w:rPr>
                <w:rFonts w:ascii="Garamond" w:hAnsi="Garamond"/>
                <w:sz w:val="28"/>
                <w:szCs w:val="28"/>
              </w:rPr>
              <w:t>cheet</w:t>
            </w:r>
            <w:proofErr w:type="spellEnd"/>
            <w:r w:rsidRPr="00EC2DDE">
              <w:rPr>
                <w:rFonts w:ascii="Garamond" w:hAnsi="Garamond"/>
                <w:sz w:val="28"/>
                <w:szCs w:val="28"/>
              </w:rPr>
              <w:t xml:space="preserv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choilley</w:t>
            </w:r>
            <w:proofErr w:type="spellEnd"/>
            <w:r w:rsidRPr="00EC2DDE">
              <w:rPr>
                <w:rFonts w:ascii="Garamond" w:hAnsi="Garamond"/>
                <w:sz w:val="28"/>
                <w:szCs w:val="28"/>
              </w:rPr>
              <w:t xml:space="preserve"> </w:t>
            </w:r>
            <w:proofErr w:type="spellStart"/>
            <w:r w:rsidRPr="00EC2DDE">
              <w:rPr>
                <w:rFonts w:ascii="Garamond" w:hAnsi="Garamond"/>
                <w:sz w:val="28"/>
                <w:szCs w:val="28"/>
              </w:rPr>
              <w:t>ghrogh</w:t>
            </w:r>
            <w:proofErr w:type="spellEnd"/>
            <w:r w:rsidRPr="00EC2DDE">
              <w:rPr>
                <w:rFonts w:ascii="Garamond" w:hAnsi="Garamond"/>
                <w:sz w:val="28"/>
                <w:szCs w:val="28"/>
              </w:rPr>
              <w:t xml:space="preserve"> </w:t>
            </w:r>
            <w:proofErr w:type="spellStart"/>
            <w:r w:rsidRPr="00EC2DDE">
              <w:rPr>
                <w:rFonts w:ascii="Garamond" w:hAnsi="Garamond"/>
                <w:sz w:val="28"/>
                <w:szCs w:val="28"/>
              </w:rPr>
              <w:t>yanoo</w:t>
            </w:r>
            <w:proofErr w:type="spellEnd"/>
            <w:r w:rsidRPr="00EC2DDE">
              <w:rPr>
                <w:rFonts w:ascii="Garamond" w:hAnsi="Garamond"/>
                <w:sz w:val="28"/>
                <w:szCs w:val="28"/>
              </w:rPr>
              <w:t xml:space="preserve">. </w:t>
            </w:r>
          </w:p>
        </w:tc>
        <w:tc>
          <w:tcPr>
            <w:tcW w:w="3854" w:type="dxa"/>
          </w:tcPr>
          <w:p w14:paraId="5E7FECF1" w14:textId="77777777" w:rsidR="008D4812" w:rsidRPr="00F352DB" w:rsidRDefault="008D4812" w:rsidP="00DB60C3">
            <w:pPr>
              <w:pStyle w:val="ListParagraph"/>
              <w:ind w:left="0" w:firstLine="227"/>
              <w:jc w:val="both"/>
              <w:rPr>
                <w:rFonts w:ascii="Garamond" w:hAnsi="Garamond" w:cs="Times New Roman"/>
                <w:i/>
                <w:sz w:val="28"/>
              </w:rPr>
            </w:pPr>
            <w:r w:rsidRPr="00F352DB">
              <w:rPr>
                <w:rFonts w:ascii="Garamond" w:hAnsi="Garamond" w:cs="Times New Roman"/>
                <w:sz w:val="28"/>
              </w:rPr>
              <w:t xml:space="preserve">A. That you keep your Heart with all Diligence, </w:t>
            </w:r>
            <w:r w:rsidRPr="00F352DB">
              <w:rPr>
                <w:rFonts w:ascii="Garamond" w:hAnsi="Garamond" w:cs="Times New Roman"/>
                <w:i/>
                <w:sz w:val="28"/>
              </w:rPr>
              <w:t>because</w:t>
            </w:r>
            <w:r w:rsidRPr="00F352DB">
              <w:rPr>
                <w:rFonts w:ascii="Garamond" w:hAnsi="Garamond" w:cs="Times New Roman"/>
                <w:sz w:val="28"/>
              </w:rPr>
              <w:t xml:space="preserve"> out of it </w:t>
            </w:r>
            <w:proofErr w:type="spellStart"/>
            <w:r w:rsidRPr="00F352DB">
              <w:rPr>
                <w:rFonts w:ascii="Garamond" w:hAnsi="Garamond" w:cs="Times New Roman"/>
                <w:sz w:val="28"/>
              </w:rPr>
              <w:t>proceedeth</w:t>
            </w:r>
            <w:proofErr w:type="spellEnd"/>
            <w:r w:rsidRPr="00F352DB">
              <w:rPr>
                <w:rFonts w:ascii="Garamond" w:hAnsi="Garamond" w:cs="Times New Roman"/>
                <w:sz w:val="28"/>
              </w:rPr>
              <w:t xml:space="preserve"> all manner of Wickedness.</w:t>
            </w:r>
          </w:p>
        </w:tc>
        <w:tc>
          <w:tcPr>
            <w:tcW w:w="0" w:type="auto"/>
          </w:tcPr>
          <w:p w14:paraId="6CB1C6B8" w14:textId="77777777" w:rsidR="008D4812" w:rsidRDefault="008D4812" w:rsidP="00DB60C3">
            <w:pPr>
              <w:pStyle w:val="ListParagraph"/>
              <w:ind w:left="0"/>
              <w:rPr>
                <w:rFonts w:ascii="Garamond" w:hAnsi="Garamond" w:cs="Times New Roman"/>
                <w:sz w:val="20"/>
                <w:szCs w:val="20"/>
              </w:rPr>
            </w:pPr>
            <w:r>
              <w:rPr>
                <w:rFonts w:ascii="Garamond" w:hAnsi="Garamond" w:cs="Times New Roman"/>
                <w:sz w:val="20"/>
                <w:szCs w:val="20"/>
              </w:rPr>
              <w:t>Prov. 3. 28.</w:t>
            </w:r>
          </w:p>
          <w:p w14:paraId="7B2173A1" w14:textId="77777777" w:rsidR="008D4812" w:rsidRPr="002D73DD" w:rsidRDefault="008D4812" w:rsidP="00DB60C3">
            <w:pPr>
              <w:pStyle w:val="ListParagraph"/>
              <w:ind w:left="0"/>
              <w:rPr>
                <w:rFonts w:ascii="Garamond" w:hAnsi="Garamond" w:cs="Times New Roman"/>
                <w:sz w:val="20"/>
                <w:szCs w:val="20"/>
              </w:rPr>
            </w:pPr>
            <w:r>
              <w:rPr>
                <w:rFonts w:ascii="Garamond" w:hAnsi="Garamond" w:cs="Times New Roman"/>
                <w:sz w:val="20"/>
                <w:szCs w:val="20"/>
              </w:rPr>
              <w:t>Matt. 15. 19.</w:t>
            </w:r>
          </w:p>
        </w:tc>
      </w:tr>
      <w:tr w:rsidR="008D4812" w:rsidRPr="00F352DB" w14:paraId="08F2D111" w14:textId="77777777" w:rsidTr="000A5AB7">
        <w:tc>
          <w:tcPr>
            <w:tcW w:w="4253" w:type="dxa"/>
          </w:tcPr>
          <w:p w14:paraId="2820B0F2" w14:textId="77777777" w:rsidR="008D4812" w:rsidRPr="00EC2DDE" w:rsidRDefault="008D4812" w:rsidP="00DB60C3">
            <w:pPr>
              <w:pStyle w:val="CM13"/>
              <w:widowControl/>
              <w:spacing w:line="240" w:lineRule="auto"/>
              <w:ind w:firstLine="227"/>
              <w:contextualSpacing/>
              <w:jc w:val="both"/>
              <w:rPr>
                <w:rFonts w:ascii="Garamond" w:hAnsi="Garamond"/>
                <w:sz w:val="28"/>
                <w:szCs w:val="28"/>
              </w:rPr>
            </w:pPr>
            <w:r w:rsidRPr="00EC2DDE">
              <w:rPr>
                <w:rFonts w:ascii="Garamond" w:hAnsi="Garamond"/>
                <w:sz w:val="28"/>
                <w:szCs w:val="28"/>
              </w:rPr>
              <w:t xml:space="preserve">Dy </w:t>
            </w:r>
            <w:proofErr w:type="spellStart"/>
            <w:r w:rsidRPr="00EC2DDE">
              <w:rPr>
                <w:rFonts w:ascii="Garamond" w:hAnsi="Garamond"/>
                <w:sz w:val="28"/>
                <w:szCs w:val="28"/>
              </w:rPr>
              <w:t>Shas</w:t>
            </w:r>
            <w:r>
              <w:rPr>
                <w:rFonts w:ascii="Garamond" w:hAnsi="Garamond"/>
                <w:sz w:val="28"/>
                <w:szCs w:val="28"/>
              </w:rPr>
              <w:t>h</w:t>
            </w:r>
            <w:proofErr w:type="spellEnd"/>
            <w:r>
              <w:rPr>
                <w:rStyle w:val="FootnoteReference"/>
                <w:rFonts w:ascii="Garamond" w:hAnsi="Garamond"/>
                <w:sz w:val="28"/>
                <w:szCs w:val="28"/>
              </w:rPr>
              <w:footnoteReference w:id="52"/>
            </w:r>
            <w:r w:rsidRPr="00EC2DDE">
              <w:rPr>
                <w:rFonts w:ascii="Garamond" w:hAnsi="Garamond"/>
                <w:sz w:val="28"/>
                <w:szCs w:val="28"/>
              </w:rPr>
              <w:t xml:space="preserve"> </w:t>
            </w:r>
            <w:proofErr w:type="spellStart"/>
            <w:r w:rsidRPr="00EC2DDE">
              <w:rPr>
                <w:rFonts w:ascii="Garamond" w:hAnsi="Garamond"/>
                <w:sz w:val="28"/>
                <w:szCs w:val="28"/>
              </w:rPr>
              <w:t>oo</w:t>
            </w:r>
            <w:proofErr w:type="spellEnd"/>
            <w:r w:rsidRPr="00EC2DDE">
              <w:rPr>
                <w:rFonts w:ascii="Garamond" w:hAnsi="Garamond"/>
                <w:sz w:val="28"/>
                <w:szCs w:val="28"/>
              </w:rPr>
              <w:t xml:space="preserve"> </w:t>
            </w:r>
            <w:proofErr w:type="spellStart"/>
            <w:r w:rsidRPr="00EC2DDE">
              <w:rPr>
                <w:rFonts w:ascii="Garamond" w:hAnsi="Garamond"/>
                <w:sz w:val="28"/>
                <w:szCs w:val="28"/>
              </w:rPr>
              <w:t>noi</w:t>
            </w:r>
            <w:proofErr w:type="spellEnd"/>
            <w:r w:rsidRPr="00EC2DDE">
              <w:rPr>
                <w:rFonts w:ascii="Garamond" w:hAnsi="Garamond"/>
                <w:sz w:val="28"/>
                <w:szCs w:val="28"/>
              </w:rPr>
              <w:t xml:space="preserve"> </w:t>
            </w:r>
            <w:proofErr w:type="spellStart"/>
            <w:r w:rsidRPr="00EC2DDE">
              <w:rPr>
                <w:rFonts w:ascii="Garamond" w:hAnsi="Garamond"/>
                <w:sz w:val="28"/>
                <w:szCs w:val="28"/>
              </w:rPr>
              <w:t>Toshiaght</w:t>
            </w:r>
            <w:proofErr w:type="spellEnd"/>
            <w:r w:rsidRPr="00EC2DDE">
              <w:rPr>
                <w:rFonts w:ascii="Garamond" w:hAnsi="Garamond"/>
                <w:sz w:val="28"/>
                <w:szCs w:val="28"/>
              </w:rPr>
              <w:t xml:space="preserve"> </w:t>
            </w:r>
            <w:proofErr w:type="spellStart"/>
            <w:r w:rsidRPr="00EC2DDE">
              <w:rPr>
                <w:rFonts w:ascii="Garamond" w:hAnsi="Garamond"/>
                <w:sz w:val="28"/>
                <w:szCs w:val="28"/>
              </w:rPr>
              <w:t>dagh</w:t>
            </w:r>
            <w:proofErr w:type="spellEnd"/>
            <w:r w:rsidRPr="00EC2DDE">
              <w:rPr>
                <w:rFonts w:ascii="Garamond" w:hAnsi="Garamond"/>
                <w:sz w:val="28"/>
                <w:szCs w:val="28"/>
              </w:rPr>
              <w:t xml:space="preserve"> </w:t>
            </w:r>
            <w:proofErr w:type="spellStart"/>
            <w:r w:rsidRPr="00EC2DDE">
              <w:rPr>
                <w:rFonts w:ascii="Garamond" w:hAnsi="Garamond"/>
                <w:sz w:val="28"/>
                <w:szCs w:val="28"/>
              </w:rPr>
              <w:t>peccah</w:t>
            </w:r>
            <w:proofErr w:type="spellEnd"/>
            <w:r w:rsidRPr="00EC2DDE">
              <w:rPr>
                <w:rFonts w:ascii="Garamond" w:hAnsi="Garamond"/>
                <w:sz w:val="28"/>
                <w:szCs w:val="28"/>
              </w:rPr>
              <w:t xml:space="preserve">, son my </w:t>
            </w:r>
            <w:proofErr w:type="spellStart"/>
            <w:r w:rsidRPr="00EC2DDE">
              <w:rPr>
                <w:rFonts w:ascii="Garamond" w:hAnsi="Garamond"/>
                <w:sz w:val="28"/>
                <w:szCs w:val="28"/>
              </w:rPr>
              <w:t>liggys</w:t>
            </w:r>
            <w:proofErr w:type="spellEnd"/>
            <w:r w:rsidRPr="00EC2DDE">
              <w:rPr>
                <w:rFonts w:ascii="Garamond" w:hAnsi="Garamond"/>
                <w:sz w:val="28"/>
                <w:szCs w:val="28"/>
              </w:rPr>
              <w:t xml:space="preserve"> </w:t>
            </w:r>
            <w:proofErr w:type="spellStart"/>
            <w:r w:rsidRPr="00EC2DDE">
              <w:rPr>
                <w:rFonts w:ascii="Garamond" w:hAnsi="Garamond"/>
                <w:sz w:val="28"/>
                <w:szCs w:val="28"/>
              </w:rPr>
              <w:t>oo</w:t>
            </w:r>
            <w:proofErr w:type="spellEnd"/>
            <w:r w:rsidRPr="00EC2DDE">
              <w:rPr>
                <w:rFonts w:ascii="Garamond" w:hAnsi="Garamond"/>
                <w:sz w:val="28"/>
                <w:szCs w:val="28"/>
              </w:rPr>
              <w:t xml:space="preserve"> da, nee e </w:t>
            </w:r>
            <w:proofErr w:type="spellStart"/>
            <w:r w:rsidRPr="00EC2DDE">
              <w:rPr>
                <w:rFonts w:ascii="Garamond" w:hAnsi="Garamond"/>
                <w:i/>
                <w:sz w:val="28"/>
                <w:szCs w:val="28"/>
              </w:rPr>
              <w:t>gymmyrkey</w:t>
            </w:r>
            <w:proofErr w:type="spellEnd"/>
            <w:r w:rsidRPr="00EC2DDE">
              <w:rPr>
                <w:rFonts w:ascii="Garamond" w:hAnsi="Garamond"/>
                <w:i/>
                <w:sz w:val="28"/>
                <w:szCs w:val="28"/>
              </w:rPr>
              <w:t xml:space="preserve"> </w:t>
            </w:r>
            <w:proofErr w:type="spellStart"/>
            <w:r w:rsidRPr="00EC2DDE">
              <w:rPr>
                <w:rFonts w:ascii="Garamond" w:hAnsi="Garamond"/>
                <w:i/>
                <w:sz w:val="28"/>
                <w:szCs w:val="28"/>
              </w:rPr>
              <w:t>magh</w:t>
            </w:r>
            <w:proofErr w:type="spellEnd"/>
            <w:r w:rsidRPr="00EC2DDE">
              <w:rPr>
                <w:rFonts w:ascii="Garamond" w:hAnsi="Garamond"/>
                <w:i/>
                <w:sz w:val="28"/>
                <w:szCs w:val="28"/>
              </w:rPr>
              <w:t xml:space="preserve"> </w:t>
            </w:r>
            <w:proofErr w:type="spellStart"/>
            <w:r w:rsidRPr="00EC2DDE">
              <w:rPr>
                <w:rFonts w:ascii="Garamond" w:hAnsi="Garamond"/>
                <w:i/>
                <w:sz w:val="28"/>
                <w:szCs w:val="28"/>
              </w:rPr>
              <w:t>baase</w:t>
            </w:r>
            <w:proofErr w:type="spellEnd"/>
            <w:r w:rsidRPr="00EC2DDE">
              <w:rPr>
                <w:rFonts w:ascii="Garamond" w:hAnsi="Garamond"/>
                <w:sz w:val="28"/>
                <w:szCs w:val="28"/>
              </w:rPr>
              <w:t xml:space="preserve">. </w:t>
            </w:r>
          </w:p>
        </w:tc>
        <w:tc>
          <w:tcPr>
            <w:tcW w:w="3854" w:type="dxa"/>
          </w:tcPr>
          <w:p w14:paraId="0930EC6A" w14:textId="77777777" w:rsidR="008D4812" w:rsidRPr="00F352DB" w:rsidRDefault="008D4812" w:rsidP="00DB60C3">
            <w:pPr>
              <w:pStyle w:val="ListParagraph"/>
              <w:ind w:left="0" w:firstLine="227"/>
              <w:jc w:val="both"/>
              <w:rPr>
                <w:rFonts w:ascii="Garamond" w:hAnsi="Garamond" w:cs="Times New Roman"/>
                <w:sz w:val="28"/>
              </w:rPr>
            </w:pPr>
            <w:r w:rsidRPr="00F352DB">
              <w:rPr>
                <w:rFonts w:ascii="Garamond" w:hAnsi="Garamond" w:cs="Times New Roman"/>
                <w:i/>
                <w:sz w:val="28"/>
              </w:rPr>
              <w:t xml:space="preserve">That you resist the very beginnings of Sin, which, if let alone, </w:t>
            </w:r>
            <w:r w:rsidRPr="00F352DB">
              <w:rPr>
                <w:rFonts w:ascii="Garamond" w:hAnsi="Garamond" w:cs="Times New Roman"/>
                <w:sz w:val="28"/>
              </w:rPr>
              <w:t>will bring forth Death.</w:t>
            </w:r>
          </w:p>
        </w:tc>
        <w:tc>
          <w:tcPr>
            <w:tcW w:w="0" w:type="auto"/>
          </w:tcPr>
          <w:p w14:paraId="34EA5056" w14:textId="77777777" w:rsidR="008D4812" w:rsidRDefault="008D4812" w:rsidP="00DB60C3">
            <w:pPr>
              <w:pStyle w:val="ListParagraph"/>
              <w:ind w:left="0"/>
              <w:rPr>
                <w:rFonts w:ascii="Garamond" w:hAnsi="Garamond" w:cs="Times New Roman"/>
                <w:sz w:val="20"/>
                <w:szCs w:val="20"/>
              </w:rPr>
            </w:pPr>
          </w:p>
          <w:p w14:paraId="1C18C511" w14:textId="77777777" w:rsidR="008D4812" w:rsidRDefault="008D4812" w:rsidP="00DB60C3">
            <w:pPr>
              <w:pStyle w:val="ListParagraph"/>
              <w:ind w:left="0"/>
              <w:rPr>
                <w:rFonts w:ascii="Garamond" w:hAnsi="Garamond" w:cs="Times New Roman"/>
                <w:sz w:val="20"/>
                <w:szCs w:val="20"/>
              </w:rPr>
            </w:pPr>
          </w:p>
          <w:p w14:paraId="7D4CDE23" w14:textId="77777777" w:rsidR="008D4812" w:rsidRPr="008D4812" w:rsidRDefault="008D4812" w:rsidP="00DB60C3">
            <w:pPr>
              <w:pStyle w:val="ListParagraph"/>
              <w:ind w:left="0"/>
              <w:rPr>
                <w:rFonts w:ascii="Garamond" w:hAnsi="Garamond" w:cs="Times New Roman"/>
                <w:sz w:val="20"/>
                <w:szCs w:val="20"/>
              </w:rPr>
            </w:pPr>
            <w:r>
              <w:rPr>
                <w:rFonts w:ascii="Garamond" w:hAnsi="Garamond" w:cs="Times New Roman"/>
                <w:sz w:val="20"/>
                <w:szCs w:val="20"/>
              </w:rPr>
              <w:t>Jam. 1. 15.</w:t>
            </w:r>
          </w:p>
        </w:tc>
      </w:tr>
      <w:tr w:rsidR="008D4812" w:rsidRPr="00F352DB" w14:paraId="6DB56F3F" w14:textId="77777777" w:rsidTr="000A5AB7">
        <w:tc>
          <w:tcPr>
            <w:tcW w:w="4253" w:type="dxa"/>
          </w:tcPr>
          <w:p w14:paraId="664B1F76" w14:textId="77777777" w:rsidR="008D4812" w:rsidRPr="00EC2DDE" w:rsidRDefault="008D4812" w:rsidP="00DB60C3">
            <w:pPr>
              <w:pStyle w:val="CM3"/>
              <w:widowControl/>
              <w:spacing w:line="240" w:lineRule="auto"/>
              <w:ind w:firstLine="227"/>
              <w:contextualSpacing/>
              <w:jc w:val="both"/>
              <w:rPr>
                <w:rFonts w:ascii="Garamond" w:hAnsi="Garamond"/>
                <w:sz w:val="28"/>
                <w:szCs w:val="28"/>
              </w:rPr>
            </w:pPr>
            <w:r w:rsidRPr="00EC2DDE">
              <w:rPr>
                <w:rFonts w:ascii="Garamond" w:hAnsi="Garamond"/>
                <w:sz w:val="28"/>
                <w:szCs w:val="28"/>
              </w:rPr>
              <w:t xml:space="preserve">Dy bee </w:t>
            </w:r>
            <w:proofErr w:type="spellStart"/>
            <w:r w:rsidRPr="00EC2DDE">
              <w:rPr>
                <w:rFonts w:ascii="Garamond" w:hAnsi="Garamond"/>
                <w:sz w:val="28"/>
                <w:szCs w:val="28"/>
              </w:rPr>
              <w:t>oo</w:t>
            </w:r>
            <w:proofErr w:type="spellEnd"/>
            <w:r w:rsidRPr="00EC2DDE">
              <w:rPr>
                <w:rFonts w:ascii="Garamond" w:hAnsi="Garamond"/>
                <w:sz w:val="28"/>
                <w:szCs w:val="28"/>
              </w:rPr>
              <w:t xml:space="preserve"> </w:t>
            </w:r>
            <w:proofErr w:type="spellStart"/>
            <w:r w:rsidRPr="00EC2DDE">
              <w:rPr>
                <w:rFonts w:ascii="Garamond" w:hAnsi="Garamond"/>
                <w:sz w:val="28"/>
                <w:szCs w:val="28"/>
              </w:rPr>
              <w:t>booiagh</w:t>
            </w:r>
            <w:proofErr w:type="spellEnd"/>
            <w:r w:rsidRPr="00EC2DDE">
              <w:rPr>
                <w:rFonts w:ascii="Garamond" w:hAnsi="Garamond"/>
                <w:sz w:val="28"/>
                <w:szCs w:val="28"/>
              </w:rPr>
              <w:t xml:space="preserve"> </w:t>
            </w:r>
            <w:proofErr w:type="spellStart"/>
            <w:r w:rsidRPr="00EC2DDE">
              <w:rPr>
                <w:rFonts w:ascii="Garamond" w:hAnsi="Garamond"/>
                <w:sz w:val="28"/>
                <w:szCs w:val="28"/>
              </w:rPr>
              <w:t>lesh</w:t>
            </w:r>
            <w:proofErr w:type="spellEnd"/>
            <w:r w:rsidRPr="00EC2DDE">
              <w:rPr>
                <w:rFonts w:ascii="Garamond" w:hAnsi="Garamond"/>
                <w:sz w:val="28"/>
                <w:szCs w:val="28"/>
              </w:rPr>
              <w:t xml:space="preserve"> </w:t>
            </w:r>
            <w:proofErr w:type="spellStart"/>
            <w:r w:rsidRPr="00EC2DDE">
              <w:rPr>
                <w:rFonts w:ascii="Garamond" w:hAnsi="Garamond"/>
                <w:sz w:val="28"/>
                <w:szCs w:val="28"/>
              </w:rPr>
              <w:t>dty</w:t>
            </w:r>
            <w:proofErr w:type="spellEnd"/>
            <w:r w:rsidRPr="00EC2DDE">
              <w:rPr>
                <w:rFonts w:ascii="Garamond" w:hAnsi="Garamond"/>
                <w:sz w:val="28"/>
                <w:szCs w:val="28"/>
              </w:rPr>
              <w:t xml:space="preserve"> </w:t>
            </w:r>
            <w:proofErr w:type="spellStart"/>
            <w:r w:rsidRPr="00EC2DDE">
              <w:rPr>
                <w:rFonts w:ascii="Garamond" w:hAnsi="Garamond"/>
                <w:sz w:val="28"/>
                <w:szCs w:val="28"/>
              </w:rPr>
              <w:t>Chronney</w:t>
            </w:r>
            <w:proofErr w:type="spellEnd"/>
            <w:r w:rsidRPr="00EC2DDE">
              <w:rPr>
                <w:rFonts w:ascii="Garamond" w:hAnsi="Garamond"/>
                <w:sz w:val="28"/>
                <w:szCs w:val="28"/>
              </w:rPr>
              <w:t xml:space="preserve"> </w:t>
            </w:r>
            <w:proofErr w:type="spellStart"/>
            <w:r w:rsidRPr="00EC2DDE">
              <w:rPr>
                <w:rFonts w:ascii="Garamond" w:hAnsi="Garamond"/>
                <w:sz w:val="28"/>
                <w:szCs w:val="28"/>
              </w:rPr>
              <w:t>hene</w:t>
            </w:r>
            <w:proofErr w:type="spellEnd"/>
            <w:r w:rsidRPr="00EC2DDE">
              <w:rPr>
                <w:rFonts w:ascii="Garamond" w:hAnsi="Garamond"/>
                <w:sz w:val="28"/>
                <w:szCs w:val="28"/>
              </w:rPr>
              <w:t xml:space="preserve">, </w:t>
            </w:r>
            <w:proofErr w:type="spellStart"/>
            <w:r w:rsidRPr="00EC2DDE">
              <w:rPr>
                <w:rFonts w:ascii="Garamond" w:hAnsi="Garamond"/>
                <w:sz w:val="28"/>
                <w:szCs w:val="28"/>
              </w:rPr>
              <w:t>myr</w:t>
            </w:r>
            <w:proofErr w:type="spellEnd"/>
            <w:r w:rsidRPr="00EC2DDE">
              <w:rPr>
                <w:rFonts w:ascii="Garamond" w:hAnsi="Garamond"/>
                <w:sz w:val="28"/>
                <w:szCs w:val="28"/>
              </w:rPr>
              <w:t xml:space="preserve"> </w:t>
            </w:r>
            <w:proofErr w:type="spellStart"/>
            <w:r w:rsidRPr="00EC2DDE">
              <w:rPr>
                <w:rFonts w:ascii="Garamond" w:hAnsi="Garamond"/>
                <w:sz w:val="28"/>
                <w:szCs w:val="28"/>
              </w:rPr>
              <w:t>shen</w:t>
            </w:r>
            <w:proofErr w:type="spellEnd"/>
            <w:r w:rsidRPr="00EC2DDE">
              <w:rPr>
                <w:rFonts w:ascii="Garamond" w:hAnsi="Garamond"/>
                <w:sz w:val="28"/>
                <w:szCs w:val="28"/>
              </w:rPr>
              <w:t xml:space="preserve"> ta </w:t>
            </w:r>
            <w:proofErr w:type="spellStart"/>
            <w:r w:rsidRPr="00EC2DDE">
              <w:rPr>
                <w:rFonts w:ascii="Garamond" w:hAnsi="Garamond"/>
                <w:sz w:val="28"/>
                <w:szCs w:val="28"/>
              </w:rPr>
              <w:t>oardyt</w:t>
            </w:r>
            <w:proofErr w:type="spellEnd"/>
            <w:r w:rsidRPr="00EC2DDE">
              <w:rPr>
                <w:rFonts w:ascii="Garamond" w:hAnsi="Garamond"/>
                <w:sz w:val="28"/>
                <w:szCs w:val="28"/>
              </w:rPr>
              <w:t xml:space="preserve"> </w:t>
            </w:r>
            <w:proofErr w:type="spellStart"/>
            <w:r w:rsidRPr="00EC2DDE">
              <w:rPr>
                <w:rFonts w:ascii="Garamond" w:hAnsi="Garamond"/>
                <w:sz w:val="28"/>
                <w:szCs w:val="28"/>
              </w:rPr>
              <w:t>dhyt</w:t>
            </w:r>
            <w:proofErr w:type="spellEnd"/>
            <w:r w:rsidRPr="00EC2DDE">
              <w:rPr>
                <w:rFonts w:ascii="Garamond" w:hAnsi="Garamond"/>
                <w:sz w:val="28"/>
                <w:szCs w:val="28"/>
              </w:rPr>
              <w:t xml:space="preserve"> </w:t>
            </w:r>
            <w:proofErr w:type="spellStart"/>
            <w:r w:rsidRPr="00EC2DDE">
              <w:rPr>
                <w:rFonts w:ascii="Garamond" w:hAnsi="Garamond"/>
                <w:sz w:val="28"/>
                <w:szCs w:val="28"/>
              </w:rPr>
              <w:t>liorish</w:t>
            </w:r>
            <w:proofErr w:type="spellEnd"/>
            <w:r w:rsidRPr="00EC2DDE">
              <w:rPr>
                <w:rFonts w:ascii="Garamond" w:hAnsi="Garamond"/>
                <w:sz w:val="28"/>
                <w:szCs w:val="28"/>
              </w:rPr>
              <w:t xml:space="preserve"> </w:t>
            </w:r>
            <w:proofErr w:type="spellStart"/>
            <w:r w:rsidRPr="00EC2DDE">
              <w:rPr>
                <w:rFonts w:ascii="Garamond" w:hAnsi="Garamond"/>
                <w:sz w:val="28"/>
                <w:szCs w:val="28"/>
              </w:rPr>
              <w:t>Jee</w:t>
            </w:r>
            <w:proofErr w:type="spellEnd"/>
            <w:r w:rsidRPr="00EC2DDE">
              <w:rPr>
                <w:rFonts w:ascii="Garamond" w:hAnsi="Garamond"/>
                <w:sz w:val="28"/>
                <w:szCs w:val="28"/>
              </w:rPr>
              <w:t xml:space="preserve"> </w:t>
            </w:r>
            <w:proofErr w:type="spellStart"/>
            <w:r w:rsidRPr="00EC2DDE">
              <w:rPr>
                <w:rFonts w:ascii="Garamond" w:hAnsi="Garamond"/>
                <w:sz w:val="28"/>
                <w:szCs w:val="28"/>
              </w:rPr>
              <w:t>creeney</w:t>
            </w:r>
            <w:proofErr w:type="spellEnd"/>
            <w:r w:rsidRPr="00EC2DDE">
              <w:rPr>
                <w:rFonts w:ascii="Garamond" w:hAnsi="Garamond"/>
                <w:sz w:val="28"/>
                <w:szCs w:val="28"/>
              </w:rPr>
              <w:t xml:space="preserve"> as Mie. </w:t>
            </w:r>
          </w:p>
        </w:tc>
        <w:tc>
          <w:tcPr>
            <w:tcW w:w="3854" w:type="dxa"/>
          </w:tcPr>
          <w:p w14:paraId="6B02EB19" w14:textId="77777777" w:rsidR="008D4812" w:rsidRPr="00F352DB" w:rsidRDefault="008D4812" w:rsidP="00DB60C3">
            <w:pPr>
              <w:pStyle w:val="ListParagraph"/>
              <w:ind w:left="0" w:firstLine="227"/>
              <w:jc w:val="both"/>
              <w:rPr>
                <w:rFonts w:ascii="Garamond" w:hAnsi="Garamond" w:cs="Times New Roman"/>
                <w:i/>
                <w:sz w:val="28"/>
              </w:rPr>
            </w:pPr>
            <w:r w:rsidRPr="00F352DB">
              <w:rPr>
                <w:rFonts w:ascii="Garamond" w:hAnsi="Garamond" w:cs="Times New Roman"/>
                <w:i/>
                <w:sz w:val="28"/>
              </w:rPr>
              <w:t xml:space="preserve">That </w:t>
            </w:r>
            <w:r w:rsidRPr="00F352DB">
              <w:rPr>
                <w:rFonts w:ascii="Garamond" w:hAnsi="Garamond" w:cs="Times New Roman"/>
                <w:sz w:val="28"/>
              </w:rPr>
              <w:t>you be contented</w:t>
            </w:r>
            <w:r w:rsidRPr="00F352DB">
              <w:rPr>
                <w:rFonts w:ascii="Garamond" w:hAnsi="Garamond" w:cs="Times New Roman"/>
                <w:i/>
                <w:sz w:val="28"/>
              </w:rPr>
              <w:t xml:space="preserve"> with your own Lot, as that which is appointed you by a wise and good God.</w:t>
            </w:r>
          </w:p>
        </w:tc>
        <w:tc>
          <w:tcPr>
            <w:tcW w:w="0" w:type="auto"/>
          </w:tcPr>
          <w:p w14:paraId="6A021A3C" w14:textId="77777777" w:rsidR="008D4812" w:rsidRPr="002D73DD" w:rsidRDefault="008D4812" w:rsidP="00DB60C3">
            <w:pPr>
              <w:pStyle w:val="ListParagraph"/>
              <w:ind w:left="0"/>
              <w:rPr>
                <w:rFonts w:ascii="Garamond" w:hAnsi="Garamond" w:cs="Times New Roman"/>
                <w:i/>
                <w:sz w:val="20"/>
                <w:szCs w:val="20"/>
              </w:rPr>
            </w:pPr>
          </w:p>
        </w:tc>
      </w:tr>
      <w:tr w:rsidR="008D4812" w:rsidRPr="00F352DB" w14:paraId="6F3C5501" w14:textId="77777777" w:rsidTr="000A5AB7">
        <w:tc>
          <w:tcPr>
            <w:tcW w:w="4253" w:type="dxa"/>
          </w:tcPr>
          <w:p w14:paraId="6479C2F7" w14:textId="77777777" w:rsidR="008D4812" w:rsidRPr="00EC2DDE" w:rsidRDefault="008D4812" w:rsidP="00DB60C3">
            <w:pPr>
              <w:pStyle w:val="CM18"/>
              <w:widowControl/>
              <w:ind w:firstLine="227"/>
              <w:contextualSpacing/>
              <w:jc w:val="both"/>
              <w:rPr>
                <w:rFonts w:ascii="Garamond" w:hAnsi="Garamond"/>
                <w:sz w:val="28"/>
                <w:szCs w:val="28"/>
              </w:rPr>
            </w:pPr>
            <w:r w:rsidRPr="00EC2DDE">
              <w:rPr>
                <w:rFonts w:ascii="Garamond" w:hAnsi="Garamond"/>
                <w:sz w:val="28"/>
                <w:szCs w:val="28"/>
              </w:rPr>
              <w:lastRenderedPageBreak/>
              <w:t xml:space="preserve">Er </w:t>
            </w:r>
            <w:proofErr w:type="spellStart"/>
            <w:r w:rsidRPr="00EC2DDE">
              <w:rPr>
                <w:rFonts w:ascii="Garamond" w:hAnsi="Garamond"/>
                <w:sz w:val="28"/>
                <w:szCs w:val="28"/>
              </w:rPr>
              <w:t>jerrey</w:t>
            </w:r>
            <w:proofErr w:type="spellEnd"/>
            <w:r w:rsidRPr="00EC2DDE">
              <w:rPr>
                <w:rFonts w:ascii="Garamond" w:hAnsi="Garamond"/>
                <w:sz w:val="28"/>
                <w:szCs w:val="28"/>
              </w:rPr>
              <w:t xml:space="preserve"> </w:t>
            </w:r>
            <w:proofErr w:type="spellStart"/>
            <w:r w:rsidRPr="00EC2DDE">
              <w:rPr>
                <w:rFonts w:ascii="Garamond" w:hAnsi="Garamond"/>
                <w:sz w:val="28"/>
                <w:szCs w:val="28"/>
              </w:rPr>
              <w:t>ooilley</w:t>
            </w:r>
            <w:proofErr w:type="spellEnd"/>
            <w:r w:rsidRPr="00EC2DDE">
              <w:rPr>
                <w:rFonts w:ascii="Garamond" w:hAnsi="Garamond"/>
                <w:sz w:val="28"/>
                <w:szCs w:val="28"/>
              </w:rPr>
              <w:t xml:space="preserve"> </w:t>
            </w:r>
            <w:proofErr w:type="spellStart"/>
            <w:r w:rsidRPr="00EC2DDE">
              <w:rPr>
                <w:rFonts w:ascii="Garamond" w:hAnsi="Garamond"/>
                <w:sz w:val="28"/>
                <w:szCs w:val="28"/>
              </w:rPr>
              <w:t>dy</w:t>
            </w:r>
            <w:proofErr w:type="spellEnd"/>
            <w:r w:rsidRPr="00EC2DDE">
              <w:rPr>
                <w:rFonts w:ascii="Garamond" w:hAnsi="Garamond"/>
                <w:sz w:val="28"/>
                <w:szCs w:val="28"/>
              </w:rPr>
              <w:t xml:space="preserve"> jean </w:t>
            </w:r>
            <w:proofErr w:type="spellStart"/>
            <w:r w:rsidRPr="00EC2DDE">
              <w:rPr>
                <w:rFonts w:ascii="Garamond" w:hAnsi="Garamond"/>
                <w:sz w:val="28"/>
                <w:szCs w:val="28"/>
              </w:rPr>
              <w:t>oo</w:t>
            </w:r>
            <w:proofErr w:type="spellEnd"/>
            <w:r w:rsidRPr="00EC2DDE">
              <w:rPr>
                <w:rFonts w:ascii="Garamond" w:hAnsi="Garamond"/>
                <w:sz w:val="28"/>
                <w:szCs w:val="28"/>
              </w:rPr>
              <w:t xml:space="preserve"> </w:t>
            </w:r>
            <w:proofErr w:type="spellStart"/>
            <w:r w:rsidRPr="00EC2DDE">
              <w:rPr>
                <w:rFonts w:ascii="Garamond" w:hAnsi="Garamond"/>
                <w:sz w:val="28"/>
                <w:szCs w:val="28"/>
              </w:rPr>
              <w:t>Jee</w:t>
            </w:r>
            <w:proofErr w:type="spellEnd"/>
            <w:r w:rsidRPr="00EC2DDE">
              <w:rPr>
                <w:rFonts w:ascii="Garamond" w:hAnsi="Garamond"/>
                <w:sz w:val="28"/>
                <w:szCs w:val="28"/>
              </w:rPr>
              <w:t xml:space="preserve"> y </w:t>
            </w:r>
            <w:proofErr w:type="spellStart"/>
            <w:r w:rsidRPr="00EC2DDE">
              <w:rPr>
                <w:rFonts w:ascii="Garamond" w:hAnsi="Garamond"/>
                <w:sz w:val="28"/>
                <w:szCs w:val="28"/>
              </w:rPr>
              <w:t>hoiagh</w:t>
            </w:r>
            <w:proofErr w:type="spellEnd"/>
            <w:r w:rsidRPr="00EC2DDE">
              <w:rPr>
                <w:rFonts w:ascii="Garamond" w:hAnsi="Garamond"/>
                <w:sz w:val="28"/>
                <w:szCs w:val="28"/>
              </w:rPr>
              <w:t xml:space="preserve"> </w:t>
            </w:r>
            <w:proofErr w:type="spellStart"/>
            <w:r w:rsidRPr="00EC2DDE">
              <w:rPr>
                <w:rFonts w:ascii="Garamond" w:hAnsi="Garamond"/>
                <w:sz w:val="28"/>
                <w:szCs w:val="28"/>
              </w:rPr>
              <w:t>kinjagh</w:t>
            </w:r>
            <w:proofErr w:type="spellEnd"/>
            <w:r w:rsidRPr="00EC2DDE">
              <w:rPr>
                <w:rFonts w:ascii="Garamond" w:hAnsi="Garamond"/>
                <w:sz w:val="28"/>
                <w:szCs w:val="28"/>
              </w:rPr>
              <w:t xml:space="preserve"> </w:t>
            </w:r>
            <w:proofErr w:type="spellStart"/>
            <w:r w:rsidRPr="00EC2DDE">
              <w:rPr>
                <w:rFonts w:ascii="Garamond" w:hAnsi="Garamond"/>
                <w:sz w:val="28"/>
                <w:szCs w:val="28"/>
              </w:rPr>
              <w:t>kiongoyrt</w:t>
            </w:r>
            <w:proofErr w:type="spellEnd"/>
            <w:r w:rsidRPr="00EC2DDE">
              <w:rPr>
                <w:rFonts w:ascii="Garamond" w:hAnsi="Garamond"/>
                <w:sz w:val="28"/>
                <w:szCs w:val="28"/>
              </w:rPr>
              <w:t xml:space="preserve"> </w:t>
            </w:r>
            <w:proofErr w:type="spellStart"/>
            <w:r w:rsidRPr="00EC2DDE">
              <w:rPr>
                <w:rFonts w:ascii="Garamond" w:hAnsi="Garamond"/>
                <w:sz w:val="28"/>
                <w:szCs w:val="28"/>
              </w:rPr>
              <w:t>rhyt</w:t>
            </w:r>
            <w:proofErr w:type="spellEnd"/>
            <w:r w:rsidRPr="00EC2DDE">
              <w:rPr>
                <w:rFonts w:ascii="Garamond" w:hAnsi="Garamond"/>
                <w:sz w:val="28"/>
                <w:szCs w:val="28"/>
              </w:rPr>
              <w:t xml:space="preserve">, ta </w:t>
            </w:r>
            <w:proofErr w:type="spellStart"/>
            <w:r w:rsidRPr="00EC2DDE">
              <w:rPr>
                <w:rFonts w:ascii="Garamond" w:hAnsi="Garamond"/>
                <w:sz w:val="28"/>
                <w:szCs w:val="28"/>
              </w:rPr>
              <w:t>fakin</w:t>
            </w:r>
            <w:proofErr w:type="spellEnd"/>
            <w:r w:rsidRPr="00EC2DDE">
              <w:rPr>
                <w:rFonts w:ascii="Garamond" w:hAnsi="Garamond"/>
                <w:sz w:val="28"/>
                <w:szCs w:val="28"/>
              </w:rPr>
              <w:t xml:space="preserve"> </w:t>
            </w:r>
            <w:proofErr w:type="spellStart"/>
            <w:r w:rsidRPr="00EC2DDE">
              <w:rPr>
                <w:rFonts w:ascii="Garamond" w:hAnsi="Garamond"/>
                <w:sz w:val="28"/>
                <w:szCs w:val="28"/>
              </w:rPr>
              <w:t>eer</w:t>
            </w:r>
            <w:proofErr w:type="spellEnd"/>
            <w:r w:rsidRPr="00EC2DDE">
              <w:rPr>
                <w:rFonts w:ascii="Garamond" w:hAnsi="Garamond"/>
                <w:sz w:val="28"/>
                <w:szCs w:val="28"/>
              </w:rPr>
              <w:t xml:space="preserve"> </w:t>
            </w:r>
            <w:proofErr w:type="spellStart"/>
            <w:r w:rsidRPr="00EC2DDE">
              <w:rPr>
                <w:rFonts w:ascii="Garamond" w:hAnsi="Garamond"/>
                <w:sz w:val="28"/>
                <w:szCs w:val="28"/>
              </w:rPr>
              <w:t>folliaght</w:t>
            </w:r>
            <w:proofErr w:type="spellEnd"/>
            <w:r w:rsidRPr="00EC2DDE">
              <w:rPr>
                <w:rFonts w:ascii="Garamond" w:hAnsi="Garamond"/>
                <w:sz w:val="28"/>
                <w:szCs w:val="28"/>
              </w:rPr>
              <w:t xml:space="preserve"> </w:t>
            </w:r>
            <w:proofErr w:type="spellStart"/>
            <w:r w:rsidRPr="00EC2DDE">
              <w:rPr>
                <w:rFonts w:ascii="Garamond" w:hAnsi="Garamond"/>
                <w:sz w:val="28"/>
                <w:szCs w:val="28"/>
              </w:rPr>
              <w:t>dty</w:t>
            </w:r>
            <w:proofErr w:type="spellEnd"/>
            <w:r w:rsidRPr="00EC2DDE">
              <w:rPr>
                <w:rFonts w:ascii="Garamond" w:hAnsi="Garamond"/>
                <w:sz w:val="28"/>
                <w:szCs w:val="28"/>
              </w:rPr>
              <w:t xml:space="preserve"> </w:t>
            </w:r>
            <w:proofErr w:type="spellStart"/>
            <w:r w:rsidRPr="00EC2DDE">
              <w:rPr>
                <w:rFonts w:ascii="Garamond" w:hAnsi="Garamond"/>
                <w:sz w:val="28"/>
                <w:szCs w:val="28"/>
              </w:rPr>
              <w:t>Chree</w:t>
            </w:r>
            <w:proofErr w:type="spellEnd"/>
            <w:r w:rsidRPr="00EC2DDE">
              <w:rPr>
                <w:rFonts w:ascii="Garamond" w:hAnsi="Garamond"/>
                <w:sz w:val="28"/>
                <w:szCs w:val="28"/>
              </w:rPr>
              <w:t xml:space="preserve">, as nee e </w:t>
            </w:r>
            <w:proofErr w:type="spellStart"/>
            <w:r w:rsidRPr="00EC2DDE">
              <w:rPr>
                <w:rFonts w:ascii="Garamond" w:hAnsi="Garamond"/>
                <w:sz w:val="28"/>
                <w:szCs w:val="28"/>
              </w:rPr>
              <w:t>dy</w:t>
            </w:r>
            <w:proofErr w:type="spellEnd"/>
            <w:r w:rsidRPr="00EC2DDE">
              <w:rPr>
                <w:rFonts w:ascii="Garamond" w:hAnsi="Garamond"/>
                <w:sz w:val="28"/>
                <w:szCs w:val="28"/>
              </w:rPr>
              <w:t xml:space="preserve"> </w:t>
            </w:r>
            <w:proofErr w:type="spellStart"/>
            <w:r w:rsidRPr="00EC2DDE">
              <w:rPr>
                <w:rFonts w:ascii="Garamond" w:hAnsi="Garamond"/>
                <w:sz w:val="28"/>
                <w:szCs w:val="28"/>
              </w:rPr>
              <w:t>chooilley</w:t>
            </w:r>
            <w:proofErr w:type="spellEnd"/>
            <w:r w:rsidRPr="00EC2DDE">
              <w:rPr>
                <w:rFonts w:ascii="Garamond" w:hAnsi="Garamond"/>
                <w:sz w:val="28"/>
                <w:szCs w:val="28"/>
              </w:rPr>
              <w:t xml:space="preserve"> </w:t>
            </w:r>
            <w:proofErr w:type="spellStart"/>
            <w:r w:rsidRPr="00EC2DDE">
              <w:rPr>
                <w:rFonts w:ascii="Garamond" w:hAnsi="Garamond"/>
                <w:sz w:val="28"/>
                <w:szCs w:val="28"/>
              </w:rPr>
              <w:t>haynt</w:t>
            </w:r>
            <w:proofErr w:type="spellEnd"/>
            <w:r w:rsidRPr="00EC2DDE">
              <w:rPr>
                <w:rFonts w:ascii="Garamond" w:hAnsi="Garamond"/>
                <w:sz w:val="28"/>
                <w:szCs w:val="28"/>
              </w:rPr>
              <w:t xml:space="preserve"> </w:t>
            </w:r>
            <w:proofErr w:type="spellStart"/>
            <w:r w:rsidRPr="00EC2DDE">
              <w:rPr>
                <w:rFonts w:ascii="Garamond" w:hAnsi="Garamond"/>
                <w:sz w:val="28"/>
                <w:szCs w:val="28"/>
              </w:rPr>
              <w:t>pheccoil</w:t>
            </w:r>
            <w:proofErr w:type="spellEnd"/>
            <w:r w:rsidRPr="00EC2DDE">
              <w:rPr>
                <w:rFonts w:ascii="Garamond" w:hAnsi="Garamond"/>
                <w:sz w:val="28"/>
                <w:szCs w:val="28"/>
              </w:rPr>
              <w:t xml:space="preserve"> </w:t>
            </w:r>
            <w:proofErr w:type="spellStart"/>
            <w:r w:rsidRPr="00EC2DDE">
              <w:rPr>
                <w:rFonts w:ascii="Garamond" w:hAnsi="Garamond"/>
                <w:sz w:val="28"/>
                <w:szCs w:val="28"/>
              </w:rPr>
              <w:t>t’ayn</w:t>
            </w:r>
            <w:proofErr w:type="spellEnd"/>
            <w:r w:rsidRPr="00EC2DDE">
              <w:rPr>
                <w:rFonts w:ascii="Garamond" w:hAnsi="Garamond"/>
                <w:sz w:val="28"/>
                <w:szCs w:val="28"/>
              </w:rPr>
              <w:t xml:space="preserve"> y </w:t>
            </w:r>
            <w:proofErr w:type="spellStart"/>
            <w:r w:rsidRPr="00EC2DDE">
              <w:rPr>
                <w:rFonts w:ascii="Garamond" w:hAnsi="Garamond"/>
                <w:sz w:val="28"/>
                <w:szCs w:val="28"/>
              </w:rPr>
              <w:t>cherraghey</w:t>
            </w:r>
            <w:proofErr w:type="spellEnd"/>
            <w:r w:rsidRPr="00EC2DDE">
              <w:rPr>
                <w:rFonts w:ascii="Garamond" w:hAnsi="Garamond"/>
                <w:sz w:val="28"/>
                <w:szCs w:val="28"/>
              </w:rPr>
              <w:t xml:space="preserve">. </w:t>
            </w:r>
          </w:p>
        </w:tc>
        <w:tc>
          <w:tcPr>
            <w:tcW w:w="3854" w:type="dxa"/>
          </w:tcPr>
          <w:p w14:paraId="2E3959F8" w14:textId="77777777" w:rsidR="008D4812" w:rsidRPr="00F352DB" w:rsidRDefault="008D4812" w:rsidP="00DB60C3">
            <w:pPr>
              <w:pStyle w:val="ListParagraph"/>
              <w:ind w:left="0" w:firstLine="227"/>
              <w:jc w:val="both"/>
              <w:rPr>
                <w:rFonts w:ascii="Garamond" w:hAnsi="Garamond" w:cs="Times New Roman"/>
                <w:i/>
                <w:sz w:val="28"/>
              </w:rPr>
            </w:pPr>
            <w:r w:rsidRPr="00F352DB">
              <w:rPr>
                <w:rFonts w:ascii="Garamond" w:hAnsi="Garamond" w:cs="Times New Roman"/>
                <w:i/>
                <w:sz w:val="28"/>
              </w:rPr>
              <w:t>Lastly, that you set God always before you, who seeth the very Secrets of your Heart, and will punish all its sinful Lusts.</w:t>
            </w:r>
          </w:p>
        </w:tc>
        <w:tc>
          <w:tcPr>
            <w:tcW w:w="0" w:type="auto"/>
          </w:tcPr>
          <w:p w14:paraId="693D4992" w14:textId="77777777" w:rsidR="008D4812" w:rsidRPr="002D73DD" w:rsidRDefault="008D4812" w:rsidP="00DB60C3">
            <w:pPr>
              <w:pStyle w:val="ListParagraph"/>
              <w:ind w:left="0"/>
              <w:rPr>
                <w:rFonts w:ascii="Garamond" w:hAnsi="Garamond" w:cs="Times New Roman"/>
                <w:i/>
                <w:sz w:val="20"/>
                <w:szCs w:val="20"/>
              </w:rPr>
            </w:pPr>
          </w:p>
        </w:tc>
      </w:tr>
      <w:tr w:rsidR="001D7831" w:rsidRPr="00F352DB" w14:paraId="00081A52" w14:textId="77777777" w:rsidTr="000A5AB7">
        <w:trPr>
          <w:trHeight w:val="132"/>
        </w:trPr>
        <w:tc>
          <w:tcPr>
            <w:tcW w:w="4253" w:type="dxa"/>
          </w:tcPr>
          <w:p w14:paraId="789607F0" w14:textId="77777777" w:rsidR="001D7831" w:rsidRPr="00E01F5C" w:rsidRDefault="001D7831" w:rsidP="006E3031">
            <w:pPr>
              <w:pStyle w:val="CM18"/>
              <w:keepNext/>
              <w:widowControl/>
              <w:spacing w:before="120"/>
              <w:contextualSpacing/>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3854" w:type="dxa"/>
          </w:tcPr>
          <w:p w14:paraId="2EBB76B4" w14:textId="77777777" w:rsidR="001D7831" w:rsidRPr="00684253" w:rsidRDefault="001D7831" w:rsidP="006E3031">
            <w:pPr>
              <w:pStyle w:val="ListParagraph"/>
              <w:keepNext/>
              <w:autoSpaceDE w:val="0"/>
              <w:autoSpaceDN w:val="0"/>
              <w:adjustRightInd w:val="0"/>
              <w:spacing w:before="120"/>
              <w:ind w:left="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68C59C3F" w14:textId="77777777" w:rsidR="001D7831" w:rsidRPr="002D73DD" w:rsidRDefault="001D7831" w:rsidP="00DB60C3">
            <w:pPr>
              <w:pStyle w:val="ListParagraph"/>
              <w:ind w:left="0"/>
              <w:jc w:val="center"/>
              <w:rPr>
                <w:rFonts w:ascii="Garamond" w:hAnsi="Garamond" w:cs="Times New Roman"/>
                <w:sz w:val="20"/>
                <w:szCs w:val="20"/>
              </w:rPr>
            </w:pPr>
          </w:p>
        </w:tc>
      </w:tr>
      <w:tr w:rsidR="001D7831" w:rsidRPr="00F352DB" w14:paraId="662563DC" w14:textId="77777777" w:rsidTr="000A5AB7">
        <w:tc>
          <w:tcPr>
            <w:tcW w:w="4253" w:type="dxa"/>
            <w:tcBorders>
              <w:bottom w:val="single" w:sz="4" w:space="0" w:color="auto"/>
            </w:tcBorders>
          </w:tcPr>
          <w:p w14:paraId="51E671D0" w14:textId="77777777" w:rsidR="008D4812" w:rsidRDefault="006E3031" w:rsidP="00DB60C3">
            <w:pPr>
              <w:pStyle w:val="CM19"/>
              <w:widowControl/>
              <w:contextualSpacing/>
              <w:jc w:val="both"/>
              <w:rPr>
                <w:rFonts w:ascii="Garamond" w:hAnsi="Garamond"/>
                <w:sz w:val="28"/>
                <w:szCs w:val="28"/>
              </w:rPr>
            </w:pPr>
            <w:proofErr w:type="spellStart"/>
            <w:r w:rsidRPr="006E3031">
              <w:rPr>
                <w:rFonts w:ascii="Garamond" w:hAnsi="Garamond"/>
                <w:sz w:val="40"/>
                <w:szCs w:val="28"/>
              </w:rPr>
              <w:t>F</w:t>
            </w:r>
            <w:r>
              <w:rPr>
                <w:rFonts w:ascii="Garamond" w:hAnsi="Garamond"/>
                <w:sz w:val="28"/>
                <w:szCs w:val="28"/>
              </w:rPr>
              <w:t>Oshtyl</w:t>
            </w:r>
            <w:proofErr w:type="spellEnd"/>
            <w:r>
              <w:rPr>
                <w:rFonts w:ascii="Garamond" w:hAnsi="Garamond"/>
                <w:sz w:val="28"/>
                <w:szCs w:val="28"/>
              </w:rPr>
              <w:t xml:space="preserve"> us</w:t>
            </w:r>
            <w:r w:rsidR="008D4812" w:rsidRPr="00EC2DDE">
              <w:rPr>
                <w:rFonts w:ascii="Garamond" w:hAnsi="Garamond"/>
                <w:sz w:val="28"/>
                <w:szCs w:val="28"/>
              </w:rPr>
              <w:t xml:space="preserve"> </w:t>
            </w:r>
            <w:proofErr w:type="spellStart"/>
            <w:r w:rsidR="008D4812" w:rsidRPr="00EC2DDE">
              <w:rPr>
                <w:rFonts w:ascii="Garamond" w:hAnsi="Garamond"/>
                <w:sz w:val="28"/>
                <w:szCs w:val="28"/>
              </w:rPr>
              <w:t>nyn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Sooillyn</w:t>
            </w:r>
            <w:proofErr w:type="spellEnd"/>
            <w:r w:rsidR="008D4812" w:rsidRPr="00EC2DDE">
              <w:rPr>
                <w:rFonts w:ascii="Garamond" w:hAnsi="Garamond"/>
                <w:sz w:val="28"/>
                <w:szCs w:val="28"/>
              </w:rPr>
              <w:t xml:space="preserve">, O </w:t>
            </w:r>
            <w:proofErr w:type="spellStart"/>
            <w:r w:rsidR="008D4812" w:rsidRPr="00EC2DDE">
              <w:rPr>
                <w:rFonts w:ascii="Garamond" w:hAnsi="Garamond"/>
                <w:sz w:val="28"/>
                <w:szCs w:val="28"/>
              </w:rPr>
              <w:t>Hiarn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vaik</w:t>
            </w:r>
            <w:proofErr w:type="spellEnd"/>
            <w:r w:rsidR="008D4812" w:rsidRPr="00EC2DDE">
              <w:rPr>
                <w:rFonts w:ascii="Garamond" w:hAnsi="Garamond"/>
                <w:sz w:val="28"/>
                <w:szCs w:val="28"/>
              </w:rPr>
              <w:t xml:space="preserve"> mad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vel</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dty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Leih</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Casherick</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Cairagh</w:t>
            </w:r>
            <w:proofErr w:type="spellEnd"/>
            <w:r w:rsidR="008D4812" w:rsidRPr="00EC2DDE">
              <w:rPr>
                <w:rFonts w:ascii="Garamond" w:hAnsi="Garamond"/>
                <w:sz w:val="28"/>
                <w:szCs w:val="28"/>
              </w:rPr>
              <w:t xml:space="preserve"> as Mie as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vod</w:t>
            </w:r>
            <w:proofErr w:type="spellEnd"/>
            <w:r w:rsidR="008D4812" w:rsidRPr="00EC2DDE">
              <w:rPr>
                <w:rFonts w:ascii="Garamond" w:hAnsi="Garamond"/>
                <w:sz w:val="28"/>
                <w:szCs w:val="28"/>
              </w:rPr>
              <w:t xml:space="preserve"> mad y </w:t>
            </w:r>
            <w:proofErr w:type="spellStart"/>
            <w:r w:rsidR="008D4812" w:rsidRPr="00EC2DDE">
              <w:rPr>
                <w:rFonts w:ascii="Garamond" w:hAnsi="Garamond"/>
                <w:sz w:val="28"/>
                <w:szCs w:val="28"/>
              </w:rPr>
              <w:t>reall</w:t>
            </w:r>
            <w:proofErr w:type="spellEnd"/>
            <w:r w:rsidR="008D4812" w:rsidRPr="00EC2DDE">
              <w:rPr>
                <w:rFonts w:ascii="Garamond" w:hAnsi="Garamond"/>
                <w:sz w:val="28"/>
                <w:szCs w:val="28"/>
              </w:rPr>
              <w:t xml:space="preserve"> eh </w:t>
            </w:r>
            <w:proofErr w:type="spellStart"/>
            <w:r w:rsidR="008D4812" w:rsidRPr="00EC2DDE">
              <w:rPr>
                <w:rFonts w:ascii="Garamond" w:hAnsi="Garamond"/>
                <w:sz w:val="28"/>
                <w:szCs w:val="28"/>
              </w:rPr>
              <w:t>lesh</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ooilley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nyn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Gree</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vod</w:t>
            </w:r>
            <w:proofErr w:type="spellEnd"/>
            <w:r w:rsidR="008D4812" w:rsidRPr="00EC2DDE">
              <w:rPr>
                <w:rFonts w:ascii="Garamond" w:hAnsi="Garamond"/>
                <w:sz w:val="28"/>
                <w:szCs w:val="28"/>
              </w:rPr>
              <w:t xml:space="preserve"> mad </w:t>
            </w:r>
            <w:proofErr w:type="spellStart"/>
            <w:r w:rsidR="008D4812" w:rsidRPr="00EC2DDE">
              <w:rPr>
                <w:rFonts w:ascii="Garamond" w:hAnsi="Garamond"/>
                <w:sz w:val="28"/>
                <w:szCs w:val="28"/>
              </w:rPr>
              <w:t>ve</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graihagh</w:t>
            </w:r>
            <w:proofErr w:type="spellEnd"/>
            <w:r w:rsidR="008D4812" w:rsidRPr="00EC2DDE">
              <w:rPr>
                <w:rFonts w:ascii="Garamond" w:hAnsi="Garamond"/>
                <w:sz w:val="28"/>
                <w:szCs w:val="28"/>
              </w:rPr>
              <w:t xml:space="preserve"> as </w:t>
            </w:r>
            <w:proofErr w:type="spellStart"/>
            <w:r w:rsidR="008D4812" w:rsidRPr="00EC2DDE">
              <w:rPr>
                <w:rFonts w:ascii="Garamond" w:hAnsi="Garamond"/>
                <w:sz w:val="28"/>
                <w:szCs w:val="28"/>
              </w:rPr>
              <w:t>ammyssagh</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daue-syn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ta’n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Chiarralys</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flaunyssagh</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ayds</w:t>
            </w:r>
            <w:proofErr w:type="spellEnd"/>
            <w:r w:rsidR="008D4812" w:rsidRPr="00EC2DDE">
              <w:rPr>
                <w:rFonts w:ascii="Garamond" w:hAnsi="Garamond"/>
                <w:sz w:val="28"/>
                <w:szCs w:val="28"/>
              </w:rPr>
              <w:t xml:space="preserve"> er </w:t>
            </w:r>
            <w:proofErr w:type="spellStart"/>
            <w:r w:rsidR="008D4812" w:rsidRPr="00EC2DDE">
              <w:rPr>
                <w:rFonts w:ascii="Garamond" w:hAnsi="Garamond"/>
                <w:sz w:val="28"/>
                <w:szCs w:val="28"/>
              </w:rPr>
              <w:t>soiagh</w:t>
            </w:r>
            <w:proofErr w:type="spellEnd"/>
            <w:r w:rsidR="008D4812" w:rsidRPr="00EC2DDE">
              <w:rPr>
                <w:rFonts w:ascii="Garamond" w:hAnsi="Garamond"/>
                <w:sz w:val="28"/>
                <w:szCs w:val="28"/>
              </w:rPr>
              <w:t xml:space="preserve"> er </w:t>
            </w:r>
            <w:proofErr w:type="spellStart"/>
            <w:r w:rsidR="008D4812" w:rsidRPr="00EC2DDE">
              <w:rPr>
                <w:rFonts w:ascii="Garamond" w:hAnsi="Garamond"/>
                <w:sz w:val="28"/>
                <w:szCs w:val="28"/>
              </w:rPr>
              <w:t>nyn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skyn</w:t>
            </w:r>
            <w:proofErr w:type="spellEnd"/>
            <w:r w:rsidR="008D4812" w:rsidRPr="00EC2DDE">
              <w:rPr>
                <w:rFonts w:ascii="Garamond" w:hAnsi="Garamond"/>
                <w:sz w:val="28"/>
                <w:szCs w:val="28"/>
              </w:rPr>
              <w:t xml:space="preserve"> ; Dy </w:t>
            </w:r>
            <w:proofErr w:type="spellStart"/>
            <w:r w:rsidR="008D4812" w:rsidRPr="00EC2DDE">
              <w:rPr>
                <w:rFonts w:ascii="Garamond" w:hAnsi="Garamond"/>
                <w:sz w:val="28"/>
                <w:szCs w:val="28"/>
              </w:rPr>
              <w:t>vod</w:t>
            </w:r>
            <w:proofErr w:type="spellEnd"/>
            <w:r w:rsidR="008D4812" w:rsidRPr="00EC2DDE">
              <w:rPr>
                <w:rFonts w:ascii="Garamond" w:hAnsi="Garamond"/>
                <w:sz w:val="28"/>
                <w:szCs w:val="28"/>
              </w:rPr>
              <w:t xml:space="preserve"> mad gyn </w:t>
            </w:r>
            <w:proofErr w:type="spellStart"/>
            <w:r w:rsidR="008D4812" w:rsidRPr="00EC2DDE">
              <w:rPr>
                <w:rFonts w:ascii="Garamond" w:hAnsi="Garamond"/>
                <w:sz w:val="28"/>
                <w:szCs w:val="28"/>
              </w:rPr>
              <w:t>tranlaase</w:t>
            </w:r>
            <w:proofErr w:type="spellEnd"/>
            <w:r w:rsidR="008D4812" w:rsidRPr="00EC2DDE">
              <w:rPr>
                <w:rFonts w:ascii="Garamond" w:hAnsi="Garamond"/>
                <w:sz w:val="28"/>
                <w:szCs w:val="28"/>
              </w:rPr>
              <w:t xml:space="preserve"> y </w:t>
            </w:r>
            <w:proofErr w:type="spellStart"/>
            <w:r w:rsidR="008D4812" w:rsidRPr="00EC2DDE">
              <w:rPr>
                <w:rFonts w:ascii="Garamond" w:hAnsi="Garamond"/>
                <w:sz w:val="28"/>
                <w:szCs w:val="28"/>
              </w:rPr>
              <w:t>yanoo</w:t>
            </w:r>
            <w:proofErr w:type="spellEnd"/>
            <w:r w:rsidR="008D4812" w:rsidRPr="00EC2DDE">
              <w:rPr>
                <w:rFonts w:ascii="Garamond" w:hAnsi="Garamond"/>
                <w:sz w:val="28"/>
                <w:szCs w:val="28"/>
              </w:rPr>
              <w:t xml:space="preserve"> er </w:t>
            </w:r>
            <w:proofErr w:type="spellStart"/>
            <w:r w:rsidR="008D4812" w:rsidRPr="00EC2DDE">
              <w:rPr>
                <w:rFonts w:ascii="Garamond" w:hAnsi="Garamond"/>
                <w:sz w:val="28"/>
                <w:szCs w:val="28"/>
              </w:rPr>
              <w:t>dooinney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erbee</w:t>
            </w:r>
            <w:proofErr w:type="spellEnd"/>
            <w:r w:rsidR="008D4812" w:rsidRPr="00EC2DDE">
              <w:rPr>
                <w:rFonts w:ascii="Garamond" w:hAnsi="Garamond"/>
                <w:sz w:val="28"/>
                <w:szCs w:val="28"/>
              </w:rPr>
              <w:t xml:space="preserve"> ; Dy der mad </w:t>
            </w:r>
            <w:proofErr w:type="spellStart"/>
            <w:r w:rsidR="008D4812" w:rsidRPr="00EC2DDE">
              <w:rPr>
                <w:rFonts w:ascii="Garamond" w:hAnsi="Garamond"/>
                <w:sz w:val="28"/>
                <w:szCs w:val="28"/>
              </w:rPr>
              <w:t>feoh</w:t>
            </w:r>
            <w:proofErr w:type="spellEnd"/>
            <w:r w:rsidR="008D4812" w:rsidRPr="00EC2DDE">
              <w:rPr>
                <w:rFonts w:ascii="Garamond" w:hAnsi="Garamond"/>
                <w:sz w:val="28"/>
                <w:szCs w:val="28"/>
              </w:rPr>
              <w:t xml:space="preserve"> da </w:t>
            </w:r>
            <w:proofErr w:type="spellStart"/>
            <w:r w:rsidR="008D4812" w:rsidRPr="00EC2DDE">
              <w:rPr>
                <w:rFonts w:ascii="Garamond" w:hAnsi="Garamond"/>
                <w:sz w:val="28"/>
                <w:szCs w:val="28"/>
              </w:rPr>
              <w:t>dagh</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yearree</w:t>
            </w:r>
            <w:proofErr w:type="spellEnd"/>
            <w:r w:rsidR="008D4812" w:rsidRPr="00EC2DDE">
              <w:rPr>
                <w:rFonts w:ascii="Garamond" w:hAnsi="Garamond"/>
                <w:sz w:val="28"/>
                <w:szCs w:val="28"/>
              </w:rPr>
              <w:t xml:space="preserve">, goo as </w:t>
            </w:r>
            <w:proofErr w:type="spellStart"/>
            <w:r w:rsidR="008D4812" w:rsidRPr="00EC2DDE">
              <w:rPr>
                <w:rFonts w:ascii="Garamond" w:hAnsi="Garamond"/>
                <w:sz w:val="28"/>
                <w:szCs w:val="28"/>
              </w:rPr>
              <w:t>obber</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niau-ghlen</w:t>
            </w:r>
            <w:proofErr w:type="spellEnd"/>
            <w:r w:rsidR="008D4812" w:rsidRPr="00EC2DDE">
              <w:rPr>
                <w:rFonts w:ascii="Garamond" w:hAnsi="Garamond"/>
                <w:sz w:val="28"/>
                <w:szCs w:val="28"/>
              </w:rPr>
              <w:t xml:space="preserve">, da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chooilley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oalsaght</w:t>
            </w:r>
            <w:proofErr w:type="spellEnd"/>
            <w:r w:rsidR="008D4812" w:rsidRPr="00EC2DDE">
              <w:rPr>
                <w:rFonts w:ascii="Garamond" w:hAnsi="Garamond"/>
                <w:sz w:val="28"/>
                <w:szCs w:val="28"/>
              </w:rPr>
              <w:t xml:space="preserve"> as </w:t>
            </w:r>
            <w:r w:rsidR="00FE1446" w:rsidRPr="00EC2DDE">
              <w:rPr>
                <w:rFonts w:ascii="Garamond" w:hAnsi="Garamond"/>
                <w:sz w:val="28"/>
                <w:szCs w:val="28"/>
              </w:rPr>
              <w:t>[91]</w:t>
            </w:r>
            <w:r w:rsidR="00FE1446">
              <w:rPr>
                <w:rFonts w:ascii="Garamond" w:hAnsi="Garamond"/>
                <w:sz w:val="28"/>
                <w:szCs w:val="28"/>
              </w:rPr>
              <w:t xml:space="preserve"> </w:t>
            </w:r>
            <w:proofErr w:type="spellStart"/>
            <w:r w:rsidR="008D4812" w:rsidRPr="00EC2DDE">
              <w:rPr>
                <w:rFonts w:ascii="Garamond" w:hAnsi="Garamond"/>
                <w:sz w:val="28"/>
                <w:szCs w:val="28"/>
              </w:rPr>
              <w:t>chennid</w:t>
            </w:r>
            <w:proofErr w:type="spellEnd"/>
            <w:r w:rsidR="008D4812" w:rsidRPr="00EC2DDE">
              <w:rPr>
                <w:rFonts w:ascii="Garamond" w:hAnsi="Garamond"/>
                <w:sz w:val="28"/>
                <w:szCs w:val="28"/>
              </w:rPr>
              <w:t xml:space="preserve">, da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chooilley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alkys</w:t>
            </w:r>
            <w:proofErr w:type="spellEnd"/>
            <w:r w:rsidR="001D7831">
              <w:rPr>
                <w:rStyle w:val="FootnoteReference"/>
                <w:rFonts w:ascii="Garamond" w:hAnsi="Garamond"/>
                <w:sz w:val="28"/>
                <w:szCs w:val="28"/>
              </w:rPr>
              <w:footnoteReference w:id="53"/>
            </w:r>
            <w:r w:rsidR="008D4812" w:rsidRPr="00EC2DDE">
              <w:rPr>
                <w:rFonts w:ascii="Garamond" w:hAnsi="Garamond"/>
                <w:sz w:val="28"/>
                <w:szCs w:val="28"/>
              </w:rPr>
              <w:t xml:space="preserve"> ta </w:t>
            </w:r>
            <w:proofErr w:type="spellStart"/>
            <w:r w:rsidR="008D4812" w:rsidRPr="00EC2DDE">
              <w:rPr>
                <w:rFonts w:ascii="Garamond" w:hAnsi="Garamond"/>
                <w:sz w:val="28"/>
                <w:szCs w:val="28"/>
              </w:rPr>
              <w:t>cheet</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jeh</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chengey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vreagagh</w:t>
            </w:r>
            <w:proofErr w:type="spellEnd"/>
            <w:r w:rsidR="008D4812" w:rsidRPr="00EC2DDE">
              <w:rPr>
                <w:rFonts w:ascii="Garamond" w:hAnsi="Garamond"/>
                <w:sz w:val="28"/>
                <w:szCs w:val="28"/>
              </w:rPr>
              <w:t xml:space="preserve">, da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chooilley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yearree</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Sayntoil</w:t>
            </w:r>
            <w:proofErr w:type="spellEnd"/>
            <w:r w:rsidR="008D4812" w:rsidRPr="00EC2DDE">
              <w:rPr>
                <w:rFonts w:ascii="Garamond" w:hAnsi="Garamond"/>
                <w:sz w:val="28"/>
                <w:szCs w:val="28"/>
              </w:rPr>
              <w:t xml:space="preserve"> as </w:t>
            </w:r>
            <w:proofErr w:type="spellStart"/>
            <w:r w:rsidR="008D4812" w:rsidRPr="00EC2DDE">
              <w:rPr>
                <w:rFonts w:ascii="Garamond" w:hAnsi="Garamond"/>
                <w:sz w:val="28"/>
                <w:szCs w:val="28"/>
              </w:rPr>
              <w:t>toshiaght</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Saynt</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ny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foalley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Hiarn</w:t>
            </w:r>
            <w:proofErr w:type="spellEnd"/>
            <w:r w:rsidR="008D4812" w:rsidRPr="00EC2DDE">
              <w:rPr>
                <w:rFonts w:ascii="Garamond" w:hAnsi="Garamond"/>
                <w:sz w:val="28"/>
                <w:szCs w:val="28"/>
              </w:rPr>
              <w:t xml:space="preserve"> jean </w:t>
            </w:r>
            <w:proofErr w:type="spellStart"/>
            <w:r w:rsidR="008D4812" w:rsidRPr="00EC2DDE">
              <w:rPr>
                <w:rFonts w:ascii="Garamond" w:hAnsi="Garamond"/>
                <w:sz w:val="28"/>
                <w:szCs w:val="28"/>
              </w:rPr>
              <w:t>myghyn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orrin</w:t>
            </w:r>
            <w:proofErr w:type="spellEnd"/>
            <w:r w:rsidR="008D4812" w:rsidRPr="00EC2DDE">
              <w:rPr>
                <w:rFonts w:ascii="Garamond" w:hAnsi="Garamond"/>
                <w:sz w:val="28"/>
                <w:szCs w:val="28"/>
              </w:rPr>
              <w:t xml:space="preserve"> as </w:t>
            </w:r>
            <w:proofErr w:type="spellStart"/>
            <w:r w:rsidR="008D4812" w:rsidRPr="00EC2DDE">
              <w:rPr>
                <w:rFonts w:ascii="Garamond" w:hAnsi="Garamond"/>
                <w:sz w:val="28"/>
                <w:szCs w:val="28"/>
              </w:rPr>
              <w:t>scrieu</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ooilley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dty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Leiaghyn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shoh</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ayns</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nyn</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Greeaghyn</w:t>
            </w:r>
            <w:proofErr w:type="spellEnd"/>
            <w:r w:rsidR="008D4812" w:rsidRPr="00EC2DDE">
              <w:rPr>
                <w:rFonts w:ascii="Garamond" w:hAnsi="Garamond"/>
                <w:sz w:val="28"/>
                <w:szCs w:val="28"/>
              </w:rPr>
              <w:t xml:space="preserve">, ta shin </w:t>
            </w:r>
            <w:proofErr w:type="spellStart"/>
            <w:r w:rsidR="008D4812" w:rsidRPr="00EC2DDE">
              <w:rPr>
                <w:rFonts w:ascii="Garamond" w:hAnsi="Garamond"/>
                <w:sz w:val="28"/>
                <w:szCs w:val="28"/>
              </w:rPr>
              <w:t>dy</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feer</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injil</w:t>
            </w:r>
            <w:proofErr w:type="spellEnd"/>
            <w:r w:rsidR="008D4812" w:rsidRPr="00EC2DDE">
              <w:rPr>
                <w:rFonts w:ascii="Garamond" w:hAnsi="Garamond"/>
                <w:sz w:val="28"/>
                <w:szCs w:val="28"/>
              </w:rPr>
              <w:t xml:space="preserve"> </w:t>
            </w:r>
            <w:proofErr w:type="spellStart"/>
            <w:r w:rsidR="008D4812" w:rsidRPr="00EC2DDE">
              <w:rPr>
                <w:rFonts w:ascii="Garamond" w:hAnsi="Garamond"/>
                <w:sz w:val="28"/>
                <w:szCs w:val="28"/>
              </w:rPr>
              <w:t>guee</w:t>
            </w:r>
            <w:proofErr w:type="spellEnd"/>
            <w:r w:rsidR="008D4812" w:rsidRPr="00EC2DDE">
              <w:rPr>
                <w:rFonts w:ascii="Garamond" w:hAnsi="Garamond"/>
                <w:sz w:val="28"/>
                <w:szCs w:val="28"/>
              </w:rPr>
              <w:t xml:space="preserve"> ort. </w:t>
            </w:r>
            <w:r w:rsidR="008D4812" w:rsidRPr="00EC2DDE">
              <w:rPr>
                <w:rFonts w:ascii="Garamond" w:hAnsi="Garamond"/>
                <w:i/>
                <w:sz w:val="28"/>
                <w:szCs w:val="28"/>
              </w:rPr>
              <w:t>Amen</w:t>
            </w:r>
            <w:r w:rsidR="008D4812" w:rsidRPr="00EC2DDE">
              <w:rPr>
                <w:rFonts w:ascii="Garamond" w:hAnsi="Garamond"/>
                <w:sz w:val="28"/>
                <w:szCs w:val="28"/>
              </w:rPr>
              <w:t xml:space="preserve">. </w:t>
            </w:r>
          </w:p>
          <w:p w14:paraId="10A910FC" w14:textId="77777777" w:rsidR="006E3031" w:rsidRPr="006E3031" w:rsidRDefault="006E3031" w:rsidP="006E3031">
            <w:pPr>
              <w:pStyle w:val="Default"/>
            </w:pPr>
          </w:p>
        </w:tc>
        <w:tc>
          <w:tcPr>
            <w:tcW w:w="3854" w:type="dxa"/>
            <w:tcBorders>
              <w:bottom w:val="single" w:sz="4" w:space="0" w:color="auto"/>
            </w:tcBorders>
          </w:tcPr>
          <w:p w14:paraId="40FD3B2F" w14:textId="77777777" w:rsidR="008D4812" w:rsidRPr="00F352DB" w:rsidRDefault="006E3031" w:rsidP="00DB60C3">
            <w:pPr>
              <w:pStyle w:val="ListParagraph"/>
              <w:ind w:left="0"/>
              <w:jc w:val="both"/>
              <w:rPr>
                <w:rFonts w:ascii="Garamond" w:hAnsi="Garamond" w:cs="Times New Roman"/>
                <w:i/>
                <w:sz w:val="28"/>
              </w:rPr>
            </w:pPr>
            <w:proofErr w:type="spellStart"/>
            <w:r w:rsidRPr="006E3031">
              <w:rPr>
                <w:rFonts w:ascii="Garamond" w:hAnsi="Garamond" w:cs="Times New Roman"/>
                <w:sz w:val="40"/>
              </w:rPr>
              <w:t>O</w:t>
            </w:r>
            <w:r>
              <w:rPr>
                <w:rFonts w:ascii="Garamond" w:hAnsi="Garamond" w:cs="Times New Roman"/>
                <w:i/>
                <w:sz w:val="28"/>
              </w:rPr>
              <w:t>P</w:t>
            </w:r>
            <w:r w:rsidR="001D7831" w:rsidRPr="00F352DB">
              <w:rPr>
                <w:rFonts w:ascii="Garamond" w:hAnsi="Garamond" w:cs="Times New Roman"/>
                <w:i/>
                <w:sz w:val="28"/>
              </w:rPr>
              <w:t>en</w:t>
            </w:r>
            <w:proofErr w:type="spellEnd"/>
            <w:r w:rsidR="001D7831" w:rsidRPr="00F352DB">
              <w:rPr>
                <w:rFonts w:ascii="Garamond" w:hAnsi="Garamond" w:cs="Times New Roman"/>
                <w:i/>
                <w:sz w:val="28"/>
              </w:rPr>
              <w:t xml:space="preserve"> </w:t>
            </w:r>
            <w:r w:rsidR="008D4812" w:rsidRPr="00F352DB">
              <w:rPr>
                <w:rFonts w:ascii="Garamond" w:hAnsi="Garamond" w:cs="Times New Roman"/>
                <w:i/>
                <w:sz w:val="28"/>
              </w:rPr>
              <w:t>our Eyes, O Lord, that we may see that thy Law is Holy, Just, and good</w:t>
            </w:r>
            <w:r w:rsidR="008D4812" w:rsidRPr="00F352DB">
              <w:rPr>
                <w:rFonts w:ascii="Garamond" w:hAnsi="Garamond" w:cs="Times New Roman"/>
                <w:sz w:val="28"/>
              </w:rPr>
              <w:t> ;</w:t>
            </w:r>
            <w:r w:rsidR="008D4812" w:rsidRPr="00F352DB">
              <w:rPr>
                <w:rFonts w:ascii="Garamond" w:hAnsi="Garamond" w:cs="Times New Roman"/>
                <w:i/>
                <w:sz w:val="28"/>
              </w:rPr>
              <w:t xml:space="preserve"> and that we may keep it with our whole Heart</w:t>
            </w:r>
            <w:r w:rsidR="008D4812" w:rsidRPr="00F352DB">
              <w:rPr>
                <w:rFonts w:ascii="Garamond" w:hAnsi="Garamond" w:cs="Times New Roman"/>
                <w:sz w:val="28"/>
              </w:rPr>
              <w:t> ;</w:t>
            </w:r>
            <w:r w:rsidR="008D4812" w:rsidRPr="00F352DB">
              <w:rPr>
                <w:rFonts w:ascii="Garamond" w:hAnsi="Garamond" w:cs="Times New Roman"/>
                <w:i/>
                <w:sz w:val="28"/>
              </w:rPr>
              <w:t xml:space="preserve"> that we may love and honour all those whom thy Providence hath made our Betters. That we may do Violence to no Man. That we may abhor all </w:t>
            </w:r>
            <w:proofErr w:type="spellStart"/>
            <w:r w:rsidR="008D4812" w:rsidRPr="00F352DB">
              <w:rPr>
                <w:rFonts w:ascii="Garamond" w:hAnsi="Garamond" w:cs="Times New Roman"/>
                <w:i/>
                <w:sz w:val="28"/>
              </w:rPr>
              <w:t>Unchast</w:t>
            </w:r>
            <w:proofErr w:type="spellEnd"/>
            <w:r w:rsidR="008D4812" w:rsidRPr="00F352DB">
              <w:rPr>
                <w:rFonts w:ascii="Garamond" w:hAnsi="Garamond" w:cs="Times New Roman"/>
                <w:i/>
                <w:sz w:val="28"/>
              </w:rPr>
              <w:t xml:space="preserve"> Desires, Words, and Actions</w:t>
            </w:r>
            <w:r w:rsidR="008D4812" w:rsidRPr="00F352DB">
              <w:rPr>
                <w:rFonts w:ascii="Garamond" w:hAnsi="Garamond" w:cs="Times New Roman"/>
                <w:sz w:val="28"/>
              </w:rPr>
              <w:t> ;</w:t>
            </w:r>
            <w:r w:rsidR="008D4812" w:rsidRPr="00F352DB">
              <w:rPr>
                <w:rFonts w:ascii="Garamond" w:hAnsi="Garamond" w:cs="Times New Roman"/>
                <w:i/>
                <w:sz w:val="28"/>
              </w:rPr>
              <w:t xml:space="preserve"> all Deceit and Oppression</w:t>
            </w:r>
            <w:r w:rsidR="008D4812" w:rsidRPr="00F352DB">
              <w:rPr>
                <w:rFonts w:ascii="Garamond" w:hAnsi="Garamond" w:cs="Times New Roman"/>
                <w:sz w:val="28"/>
              </w:rPr>
              <w:t> ;</w:t>
            </w:r>
            <w:r w:rsidR="008D4812" w:rsidRPr="00F352DB">
              <w:rPr>
                <w:rFonts w:ascii="Garamond" w:hAnsi="Garamond" w:cs="Times New Roman"/>
                <w:i/>
                <w:sz w:val="28"/>
              </w:rPr>
              <w:t xml:space="preserve"> all the Evils of a lying Tongue</w:t>
            </w:r>
            <w:r w:rsidR="008D4812" w:rsidRPr="00F352DB">
              <w:rPr>
                <w:rFonts w:ascii="Garamond" w:hAnsi="Garamond" w:cs="Times New Roman"/>
                <w:sz w:val="28"/>
              </w:rPr>
              <w:t> ;</w:t>
            </w:r>
            <w:r w:rsidR="008D4812" w:rsidRPr="00F352DB">
              <w:rPr>
                <w:rFonts w:ascii="Garamond" w:hAnsi="Garamond" w:cs="Times New Roman"/>
                <w:i/>
                <w:sz w:val="28"/>
              </w:rPr>
              <w:t xml:space="preserve"> all covetous Desires, and Beginnings of Lust. Lord have Mercy upon us, and write all these thy Laws in our Hearts, we most humbly beseech thee. </w:t>
            </w:r>
            <w:r w:rsidR="008D4812" w:rsidRPr="00F352DB">
              <w:rPr>
                <w:rFonts w:ascii="Garamond" w:hAnsi="Garamond" w:cs="Times New Roman"/>
                <w:sz w:val="28"/>
              </w:rPr>
              <w:t>Amen</w:t>
            </w:r>
            <w:r w:rsidR="008D4812" w:rsidRPr="00F352DB">
              <w:rPr>
                <w:rFonts w:ascii="Garamond" w:hAnsi="Garamond" w:cs="Times New Roman"/>
                <w:i/>
                <w:sz w:val="28"/>
              </w:rPr>
              <w:t>.</w:t>
            </w:r>
          </w:p>
        </w:tc>
        <w:tc>
          <w:tcPr>
            <w:tcW w:w="0" w:type="auto"/>
          </w:tcPr>
          <w:p w14:paraId="4DD45749" w14:textId="77777777" w:rsidR="008D4812" w:rsidRPr="002D73DD" w:rsidRDefault="008D4812" w:rsidP="00DB60C3">
            <w:pPr>
              <w:pStyle w:val="ListParagraph"/>
              <w:ind w:left="0"/>
              <w:rPr>
                <w:rFonts w:ascii="Garamond" w:hAnsi="Garamond" w:cs="Times New Roman"/>
                <w:i/>
                <w:sz w:val="20"/>
                <w:szCs w:val="20"/>
              </w:rPr>
            </w:pPr>
          </w:p>
        </w:tc>
      </w:tr>
    </w:tbl>
    <w:p w14:paraId="4374CEAE" w14:textId="77777777" w:rsidR="001D7831" w:rsidRDefault="001D7831" w:rsidP="000937A8">
      <w:pPr>
        <w:pStyle w:val="ListParagraph"/>
        <w:keepNext/>
        <w:spacing w:before="240" w:after="120"/>
        <w:ind w:left="0"/>
        <w:contextualSpacing w:val="0"/>
        <w:jc w:val="center"/>
        <w:rPr>
          <w:rFonts w:ascii="Garamond" w:hAnsi="Garamond" w:cs="Times New Roman"/>
          <w:i/>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Pr="00D05E71">
        <w:rPr>
          <w:rFonts w:ascii="Garamond" w:hAnsi="Garamond" w:cs="Times New Roman"/>
          <w:sz w:val="32"/>
        </w:rPr>
        <w:t>X</w:t>
      </w:r>
      <w:r w:rsidR="005A2F0A" w:rsidRPr="001D7831">
        <w:rPr>
          <w:rFonts w:ascii="Garamond" w:hAnsi="Garamond" w:cs="Times New Roman"/>
          <w:sz w:val="32"/>
        </w:rPr>
        <w:t>I</w:t>
      </w:r>
      <w:r w:rsidR="00E95A45" w:rsidRPr="008B4C85">
        <w:rPr>
          <w:rFonts w:ascii="Garamond" w:hAnsi="Garamond"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851"/>
        <w:gridCol w:w="967"/>
      </w:tblGrid>
      <w:tr w:rsidR="000C1864" w:rsidRPr="001D7831" w14:paraId="7CF5210B" w14:textId="77777777" w:rsidTr="00CB7EF1">
        <w:tc>
          <w:tcPr>
            <w:tcW w:w="4253" w:type="dxa"/>
          </w:tcPr>
          <w:p w14:paraId="7329C84B" w14:textId="77777777" w:rsidR="000C1864" w:rsidRPr="008C57A1" w:rsidRDefault="000C1864" w:rsidP="000937A8">
            <w:pPr>
              <w:pStyle w:val="CM5"/>
              <w:widowControl/>
              <w:spacing w:line="240" w:lineRule="auto"/>
              <w:jc w:val="both"/>
              <w:rPr>
                <w:rFonts w:ascii="Garamond" w:hAnsi="Garamond"/>
                <w:sz w:val="28"/>
                <w:szCs w:val="28"/>
              </w:rPr>
            </w:pPr>
            <w:r w:rsidRPr="008C57A1">
              <w:rPr>
                <w:rFonts w:ascii="Garamond" w:hAnsi="Garamond"/>
                <w:i/>
                <w:sz w:val="28"/>
                <w:szCs w:val="28"/>
              </w:rPr>
              <w:t>Q.</w:t>
            </w:r>
            <w:r w:rsidRPr="008C57A1">
              <w:rPr>
                <w:rFonts w:ascii="Garamond" w:hAnsi="Garamond"/>
                <w:sz w:val="28"/>
                <w:szCs w:val="28"/>
              </w:rPr>
              <w:t xml:space="preserve"> </w:t>
            </w:r>
            <w:r w:rsidRPr="006E3031">
              <w:rPr>
                <w:rFonts w:ascii="Old English Text MT" w:hAnsi="Old English Text MT"/>
                <w:sz w:val="40"/>
                <w:szCs w:val="28"/>
              </w:rPr>
              <w:t>C</w:t>
            </w:r>
            <w:r w:rsidRPr="001D7831">
              <w:rPr>
                <w:rFonts w:ascii="Old English Text MT" w:hAnsi="Old English Text MT"/>
                <w:sz w:val="28"/>
                <w:szCs w:val="28"/>
              </w:rPr>
              <w:t xml:space="preserve">RE </w:t>
            </w:r>
            <w:proofErr w:type="spellStart"/>
            <w:r w:rsidRPr="001D7831">
              <w:rPr>
                <w:rFonts w:ascii="Old English Text MT" w:hAnsi="Old English Text MT"/>
                <w:sz w:val="28"/>
                <w:szCs w:val="28"/>
              </w:rPr>
              <w:t>smoo</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t’ow</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dy</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ynsagh</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liorish</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ny</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Annaghyn</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shoh</w:t>
            </w:r>
            <w:proofErr w:type="spellEnd"/>
            <w:r w:rsidRPr="001D7831">
              <w:rPr>
                <w:rFonts w:ascii="Old English Text MT" w:hAnsi="Old English Text MT"/>
                <w:i/>
                <w:sz w:val="28"/>
                <w:szCs w:val="28"/>
              </w:rPr>
              <w:t> </w:t>
            </w:r>
            <w:r w:rsidRPr="001D7831">
              <w:rPr>
                <w:rFonts w:ascii="Old English Text MT" w:hAnsi="Old English Text MT"/>
                <w:sz w:val="28"/>
                <w:szCs w:val="28"/>
              </w:rPr>
              <w:t>?</w:t>
            </w:r>
            <w:r w:rsidRPr="008C57A1">
              <w:rPr>
                <w:rFonts w:ascii="Garamond" w:hAnsi="Garamond"/>
                <w:sz w:val="28"/>
                <w:szCs w:val="28"/>
              </w:rPr>
              <w:t xml:space="preserve"> </w:t>
            </w:r>
          </w:p>
        </w:tc>
        <w:tc>
          <w:tcPr>
            <w:tcW w:w="3851" w:type="dxa"/>
          </w:tcPr>
          <w:p w14:paraId="24F5D258" w14:textId="77777777" w:rsidR="000C1864" w:rsidRPr="001D7831" w:rsidRDefault="000C1864" w:rsidP="00DB60C3">
            <w:pPr>
              <w:pStyle w:val="ListParagraph"/>
              <w:keepNext/>
              <w:ind w:left="0"/>
              <w:jc w:val="both"/>
              <w:rPr>
                <w:rFonts w:ascii="Old English Text MT" w:hAnsi="Old English Text MT" w:cs="Times New Roman"/>
                <w:i/>
                <w:sz w:val="28"/>
              </w:rPr>
            </w:pPr>
            <w:r w:rsidRPr="001D7831">
              <w:rPr>
                <w:rFonts w:ascii="Garamond" w:hAnsi="Garamond" w:cs="Times New Roman"/>
                <w:sz w:val="28"/>
              </w:rPr>
              <w:t xml:space="preserve">Q. </w:t>
            </w:r>
            <w:r w:rsidRPr="006E3031">
              <w:rPr>
                <w:rFonts w:ascii="Old English Text MT" w:hAnsi="Old English Text MT" w:cs="Times New Roman"/>
                <w:sz w:val="40"/>
              </w:rPr>
              <w:t>W</w:t>
            </w:r>
            <w:r w:rsidRPr="001D7831">
              <w:rPr>
                <w:rFonts w:ascii="Old English Text MT" w:hAnsi="Old English Text MT" w:cs="Times New Roman"/>
                <w:sz w:val="28"/>
              </w:rPr>
              <w:t>HAT dost thou chiefly learn by these Commandments</w:t>
            </w:r>
            <w:r w:rsidRPr="001D7831">
              <w:rPr>
                <w:rFonts w:ascii="Old English Text MT" w:hAnsi="Old English Text MT" w:cs="Times New Roman"/>
                <w:i/>
                <w:sz w:val="28"/>
              </w:rPr>
              <w:t> </w:t>
            </w:r>
            <w:r w:rsidRPr="001D7831">
              <w:rPr>
                <w:rFonts w:ascii="Old English Text MT" w:hAnsi="Old English Text MT" w:cs="Times New Roman"/>
                <w:sz w:val="28"/>
              </w:rPr>
              <w:t>?</w:t>
            </w:r>
          </w:p>
        </w:tc>
        <w:tc>
          <w:tcPr>
            <w:tcW w:w="0" w:type="auto"/>
          </w:tcPr>
          <w:p w14:paraId="05933F6E" w14:textId="77777777" w:rsidR="000C1864" w:rsidRPr="000C1864" w:rsidRDefault="000C1864" w:rsidP="00DB60C3">
            <w:pPr>
              <w:pStyle w:val="ListParagraph"/>
              <w:keepNext/>
              <w:ind w:left="0"/>
              <w:jc w:val="both"/>
              <w:rPr>
                <w:rFonts w:ascii="Garamond" w:hAnsi="Garamond" w:cs="Times New Roman"/>
                <w:sz w:val="20"/>
                <w:szCs w:val="20"/>
              </w:rPr>
            </w:pPr>
          </w:p>
        </w:tc>
      </w:tr>
      <w:tr w:rsidR="000C1864" w:rsidRPr="001D7831" w14:paraId="3F9DE2FB" w14:textId="77777777" w:rsidTr="00CB7EF1">
        <w:tc>
          <w:tcPr>
            <w:tcW w:w="4253" w:type="dxa"/>
          </w:tcPr>
          <w:p w14:paraId="6301AB24" w14:textId="77777777" w:rsidR="000C1864" w:rsidRPr="008C57A1" w:rsidRDefault="000C1864" w:rsidP="000937A8">
            <w:pPr>
              <w:pStyle w:val="CM3"/>
              <w:widowControl/>
              <w:spacing w:line="240" w:lineRule="auto"/>
              <w:ind w:firstLine="227"/>
              <w:jc w:val="both"/>
              <w:rPr>
                <w:rFonts w:ascii="Garamond" w:hAnsi="Garamond"/>
                <w:sz w:val="28"/>
                <w:szCs w:val="28"/>
              </w:rPr>
            </w:pPr>
            <w:r w:rsidRPr="008C57A1">
              <w:rPr>
                <w:rFonts w:ascii="Garamond" w:hAnsi="Garamond"/>
                <w:i/>
                <w:sz w:val="28"/>
                <w:szCs w:val="28"/>
              </w:rPr>
              <w:t xml:space="preserve">A. </w:t>
            </w:r>
            <w:r w:rsidRPr="001D7831">
              <w:rPr>
                <w:rFonts w:ascii="Old English Text MT" w:hAnsi="Old English Text MT"/>
                <w:sz w:val="28"/>
                <w:szCs w:val="28"/>
              </w:rPr>
              <w:t xml:space="preserve">Ta mee </w:t>
            </w:r>
            <w:proofErr w:type="spellStart"/>
            <w:r w:rsidRPr="001D7831">
              <w:rPr>
                <w:rFonts w:ascii="Old English Text MT" w:hAnsi="Old English Text MT"/>
                <w:sz w:val="28"/>
                <w:szCs w:val="28"/>
              </w:rPr>
              <w:t>gynsagh</w:t>
            </w:r>
            <w:proofErr w:type="spellEnd"/>
            <w:r w:rsidRPr="001D7831">
              <w:rPr>
                <w:rFonts w:ascii="Old English Text MT" w:hAnsi="Old English Text MT"/>
                <w:sz w:val="28"/>
                <w:szCs w:val="28"/>
              </w:rPr>
              <w:t xml:space="preserve"> Da red, my </w:t>
            </w:r>
            <w:proofErr w:type="spellStart"/>
            <w:r w:rsidRPr="001D7831">
              <w:rPr>
                <w:rFonts w:ascii="Old English Text MT" w:hAnsi="Old English Text MT"/>
                <w:sz w:val="28"/>
                <w:szCs w:val="28"/>
              </w:rPr>
              <w:t>Churrym</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gys</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Jee</w:t>
            </w:r>
            <w:proofErr w:type="spellEnd"/>
            <w:r w:rsidRPr="001D7831">
              <w:rPr>
                <w:rFonts w:ascii="Old English Text MT" w:hAnsi="Old English Text MT"/>
                <w:sz w:val="28"/>
                <w:szCs w:val="28"/>
              </w:rPr>
              <w:t xml:space="preserve">, as my </w:t>
            </w:r>
            <w:proofErr w:type="spellStart"/>
            <w:r w:rsidRPr="001D7831">
              <w:rPr>
                <w:rFonts w:ascii="Old English Text MT" w:hAnsi="Old English Text MT"/>
                <w:sz w:val="28"/>
                <w:szCs w:val="28"/>
              </w:rPr>
              <w:t>Churrym</w:t>
            </w:r>
            <w:proofErr w:type="spellEnd"/>
            <w:r w:rsidRPr="001D7831">
              <w:rPr>
                <w:rFonts w:ascii="Old English Text MT" w:hAnsi="Old English Text MT"/>
                <w:sz w:val="28"/>
                <w:szCs w:val="28"/>
              </w:rPr>
              <w:t xml:space="preserve"> </w:t>
            </w:r>
            <w:proofErr w:type="spellStart"/>
            <w:r w:rsidRPr="001D7831">
              <w:rPr>
                <w:rFonts w:ascii="Old English Text MT" w:hAnsi="Old English Text MT"/>
                <w:sz w:val="28"/>
                <w:szCs w:val="28"/>
              </w:rPr>
              <w:t>gys</w:t>
            </w:r>
            <w:proofErr w:type="spellEnd"/>
            <w:r w:rsidRPr="001D7831">
              <w:rPr>
                <w:rFonts w:ascii="Old English Text MT" w:hAnsi="Old English Text MT"/>
                <w:sz w:val="28"/>
                <w:szCs w:val="28"/>
              </w:rPr>
              <w:t xml:space="preserve"> my Naboo.</w:t>
            </w:r>
            <w:r w:rsidRPr="008C57A1">
              <w:rPr>
                <w:rFonts w:ascii="Garamond" w:hAnsi="Garamond"/>
                <w:sz w:val="28"/>
                <w:szCs w:val="28"/>
              </w:rPr>
              <w:t xml:space="preserve"> </w:t>
            </w:r>
          </w:p>
        </w:tc>
        <w:tc>
          <w:tcPr>
            <w:tcW w:w="3851" w:type="dxa"/>
          </w:tcPr>
          <w:p w14:paraId="520F5F91" w14:textId="77777777" w:rsidR="000C1864" w:rsidRPr="001D7831" w:rsidRDefault="000C1864" w:rsidP="00DB60C3">
            <w:pPr>
              <w:pStyle w:val="ListParagraph"/>
              <w:ind w:left="0" w:firstLine="227"/>
              <w:contextualSpacing w:val="0"/>
              <w:jc w:val="both"/>
              <w:rPr>
                <w:rFonts w:ascii="Garamond" w:hAnsi="Garamond" w:cs="Times New Roman"/>
                <w:sz w:val="28"/>
              </w:rPr>
            </w:pPr>
            <w:r w:rsidRPr="001D7831">
              <w:rPr>
                <w:rFonts w:ascii="Garamond" w:hAnsi="Garamond" w:cs="Times New Roman"/>
                <w:sz w:val="28"/>
              </w:rPr>
              <w:t xml:space="preserve">A. </w:t>
            </w:r>
            <w:r w:rsidRPr="001D7831">
              <w:rPr>
                <w:rFonts w:ascii="Old English Text MT" w:hAnsi="Old English Text MT" w:cs="Times New Roman"/>
                <w:sz w:val="28"/>
              </w:rPr>
              <w:t>I learn two things, my Duty towards God, and my Duty towards my Neighbour.</w:t>
            </w:r>
            <w:r w:rsidRPr="001D7831">
              <w:rPr>
                <w:rFonts w:ascii="Garamond" w:hAnsi="Garamond" w:cs="Times New Roman"/>
                <w:sz w:val="28"/>
              </w:rPr>
              <w:t xml:space="preserve"> </w:t>
            </w:r>
          </w:p>
        </w:tc>
        <w:tc>
          <w:tcPr>
            <w:tcW w:w="0" w:type="auto"/>
          </w:tcPr>
          <w:p w14:paraId="32D20F33"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4E81A798" w14:textId="77777777" w:rsidTr="00CB7EF1">
        <w:tc>
          <w:tcPr>
            <w:tcW w:w="4253" w:type="dxa"/>
          </w:tcPr>
          <w:p w14:paraId="27198DA7" w14:textId="77777777" w:rsidR="000C1864" w:rsidRPr="008C57A1" w:rsidRDefault="000C1864" w:rsidP="00DB60C3">
            <w:pPr>
              <w:pStyle w:val="CM3"/>
              <w:widowControl/>
              <w:spacing w:line="240" w:lineRule="auto"/>
              <w:ind w:firstLine="227"/>
              <w:jc w:val="both"/>
              <w:rPr>
                <w:rFonts w:ascii="Garamond" w:hAnsi="Garamond"/>
                <w:sz w:val="28"/>
                <w:szCs w:val="28"/>
              </w:rPr>
            </w:pPr>
            <w:r w:rsidRPr="008C57A1">
              <w:rPr>
                <w:rFonts w:ascii="Garamond" w:hAnsi="Garamond"/>
                <w:i/>
                <w:sz w:val="28"/>
                <w:szCs w:val="28"/>
              </w:rPr>
              <w:t>Q.</w:t>
            </w:r>
            <w:r w:rsidRPr="008C57A1">
              <w:rPr>
                <w:rFonts w:ascii="Garamond" w:hAnsi="Garamond"/>
                <w:sz w:val="28"/>
                <w:szCs w:val="28"/>
              </w:rPr>
              <w:t xml:space="preserve"> </w:t>
            </w:r>
            <w:proofErr w:type="spellStart"/>
            <w:r w:rsidRPr="008C57A1">
              <w:rPr>
                <w:rFonts w:ascii="Garamond" w:hAnsi="Garamond"/>
                <w:sz w:val="28"/>
                <w:szCs w:val="28"/>
              </w:rPr>
              <w:t>Cre’n</w:t>
            </w:r>
            <w:proofErr w:type="spellEnd"/>
            <w:r w:rsidRPr="008C57A1">
              <w:rPr>
                <w:rFonts w:ascii="Garamond" w:hAnsi="Garamond"/>
                <w:sz w:val="28"/>
                <w:szCs w:val="28"/>
              </w:rPr>
              <w:t xml:space="preserve"> </w:t>
            </w:r>
            <w:proofErr w:type="spellStart"/>
            <w:r w:rsidRPr="008C57A1">
              <w:rPr>
                <w:rFonts w:ascii="Garamond" w:hAnsi="Garamond"/>
                <w:sz w:val="28"/>
                <w:szCs w:val="28"/>
              </w:rPr>
              <w:t>aght</w:t>
            </w:r>
            <w:proofErr w:type="spellEnd"/>
            <w:r w:rsidRPr="008C57A1">
              <w:rPr>
                <w:rFonts w:ascii="Garamond" w:hAnsi="Garamond"/>
                <w:sz w:val="28"/>
                <w:szCs w:val="28"/>
              </w:rPr>
              <w:t xml:space="preserve"> ta </w:t>
            </w:r>
            <w:proofErr w:type="spellStart"/>
            <w:r w:rsidRPr="008C57A1">
              <w:rPr>
                <w:rFonts w:ascii="Garamond" w:hAnsi="Garamond"/>
                <w:sz w:val="28"/>
                <w:szCs w:val="28"/>
              </w:rPr>
              <w:t>ny</w:t>
            </w:r>
            <w:proofErr w:type="spellEnd"/>
            <w:r w:rsidRPr="008C57A1">
              <w:rPr>
                <w:rFonts w:ascii="Garamond" w:hAnsi="Garamond"/>
                <w:sz w:val="28"/>
                <w:szCs w:val="28"/>
              </w:rPr>
              <w:t xml:space="preserve"> </w:t>
            </w:r>
            <w:proofErr w:type="spellStart"/>
            <w:r w:rsidRPr="008C57A1">
              <w:rPr>
                <w:rFonts w:ascii="Garamond" w:hAnsi="Garamond"/>
                <w:sz w:val="28"/>
                <w:szCs w:val="28"/>
              </w:rPr>
              <w:t>Annaghyn</w:t>
            </w:r>
            <w:proofErr w:type="spellEnd"/>
            <w:r w:rsidRPr="008C57A1">
              <w:rPr>
                <w:rFonts w:ascii="Garamond" w:hAnsi="Garamond"/>
                <w:sz w:val="28"/>
                <w:szCs w:val="28"/>
              </w:rPr>
              <w:t xml:space="preserve"> er </w:t>
            </w:r>
            <w:proofErr w:type="spellStart"/>
            <w:r w:rsidRPr="008C57A1">
              <w:rPr>
                <w:rFonts w:ascii="Garamond" w:hAnsi="Garamond"/>
                <w:sz w:val="28"/>
                <w:szCs w:val="28"/>
              </w:rPr>
              <w:t>nyn</w:t>
            </w:r>
            <w:proofErr w:type="spellEnd"/>
            <w:r w:rsidRPr="008C57A1">
              <w:rPr>
                <w:rFonts w:ascii="Garamond" w:hAnsi="Garamond"/>
                <w:sz w:val="28"/>
                <w:szCs w:val="28"/>
              </w:rPr>
              <w:t xml:space="preserve"> ren</w:t>
            </w:r>
            <w:r w:rsidRPr="008C57A1">
              <w:rPr>
                <w:rFonts w:ascii="Garamond" w:hAnsi="Garamond"/>
                <w:i/>
                <w:sz w:val="28"/>
                <w:szCs w:val="28"/>
              </w:rPr>
              <w:t> </w:t>
            </w:r>
            <w:r w:rsidRPr="008C57A1">
              <w:rPr>
                <w:rFonts w:ascii="Garamond" w:hAnsi="Garamond"/>
                <w:sz w:val="28"/>
                <w:szCs w:val="28"/>
              </w:rPr>
              <w:t xml:space="preserve">? </w:t>
            </w:r>
          </w:p>
        </w:tc>
        <w:tc>
          <w:tcPr>
            <w:tcW w:w="3851" w:type="dxa"/>
          </w:tcPr>
          <w:p w14:paraId="1A5C0AAC"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How are the Commandments divided ?</w:t>
            </w:r>
          </w:p>
        </w:tc>
        <w:tc>
          <w:tcPr>
            <w:tcW w:w="0" w:type="auto"/>
          </w:tcPr>
          <w:p w14:paraId="58123B81"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3A08875C" w14:textId="77777777" w:rsidTr="00CB7EF1">
        <w:tc>
          <w:tcPr>
            <w:tcW w:w="4253" w:type="dxa"/>
          </w:tcPr>
          <w:p w14:paraId="5F0742FD" w14:textId="77777777" w:rsidR="000C1864" w:rsidRPr="008C57A1" w:rsidRDefault="000C1864" w:rsidP="00DB60C3">
            <w:pPr>
              <w:pStyle w:val="CM3"/>
              <w:widowControl/>
              <w:spacing w:line="240" w:lineRule="auto"/>
              <w:ind w:firstLine="227"/>
              <w:jc w:val="both"/>
              <w:rPr>
                <w:rFonts w:ascii="Garamond" w:hAnsi="Garamond"/>
                <w:sz w:val="28"/>
                <w:szCs w:val="28"/>
              </w:rPr>
            </w:pPr>
            <w:r w:rsidRPr="008C57A1">
              <w:rPr>
                <w:rFonts w:ascii="Garamond" w:hAnsi="Garamond"/>
                <w:i/>
                <w:sz w:val="28"/>
                <w:szCs w:val="28"/>
              </w:rPr>
              <w:t xml:space="preserve">A. </w:t>
            </w:r>
            <w:proofErr w:type="spellStart"/>
            <w:r w:rsidRPr="008C57A1">
              <w:rPr>
                <w:rFonts w:ascii="Garamond" w:hAnsi="Garamond"/>
                <w:sz w:val="28"/>
                <w:szCs w:val="28"/>
              </w:rPr>
              <w:t>Ta’n</w:t>
            </w:r>
            <w:proofErr w:type="spellEnd"/>
            <w:r w:rsidRPr="008C57A1">
              <w:rPr>
                <w:rFonts w:ascii="Garamond" w:hAnsi="Garamond"/>
                <w:sz w:val="28"/>
                <w:szCs w:val="28"/>
              </w:rPr>
              <w:t xml:space="preserve"> </w:t>
            </w:r>
            <w:proofErr w:type="spellStart"/>
            <w:r w:rsidRPr="008C57A1">
              <w:rPr>
                <w:rFonts w:ascii="Garamond" w:hAnsi="Garamond"/>
                <w:sz w:val="28"/>
                <w:szCs w:val="28"/>
              </w:rPr>
              <w:t>chied</w:t>
            </w:r>
            <w:proofErr w:type="spellEnd"/>
            <w:r w:rsidRPr="008C57A1">
              <w:rPr>
                <w:rFonts w:ascii="Garamond" w:hAnsi="Garamond"/>
                <w:sz w:val="28"/>
                <w:szCs w:val="28"/>
              </w:rPr>
              <w:t xml:space="preserve"> </w:t>
            </w:r>
            <w:proofErr w:type="spellStart"/>
            <w:r w:rsidRPr="003C0D93">
              <w:rPr>
                <w:rFonts w:ascii="Garamond" w:hAnsi="Garamond"/>
                <w:sz w:val="28"/>
                <w:szCs w:val="28"/>
              </w:rPr>
              <w:t>k</w:t>
            </w:r>
            <w:r w:rsidRPr="008C57A1">
              <w:rPr>
                <w:rFonts w:ascii="Garamond" w:hAnsi="Garamond"/>
                <w:sz w:val="28"/>
                <w:szCs w:val="28"/>
              </w:rPr>
              <w:t>eyr</w:t>
            </w:r>
            <w:proofErr w:type="spellEnd"/>
            <w:r w:rsidRPr="008C57A1">
              <w:rPr>
                <w:rFonts w:ascii="Garamond" w:hAnsi="Garamond"/>
                <w:sz w:val="28"/>
                <w:szCs w:val="28"/>
              </w:rPr>
              <w:t xml:space="preserve"> </w:t>
            </w:r>
            <w:proofErr w:type="spellStart"/>
            <w:r w:rsidRPr="008C57A1">
              <w:rPr>
                <w:rFonts w:ascii="Garamond" w:hAnsi="Garamond"/>
                <w:sz w:val="28"/>
                <w:szCs w:val="28"/>
              </w:rPr>
              <w:t>jannoo</w:t>
            </w:r>
            <w:proofErr w:type="spellEnd"/>
            <w:r w:rsidRPr="008C57A1">
              <w:rPr>
                <w:rFonts w:ascii="Garamond" w:hAnsi="Garamond"/>
                <w:sz w:val="28"/>
                <w:szCs w:val="28"/>
              </w:rPr>
              <w:t xml:space="preserve"> </w:t>
            </w:r>
            <w:proofErr w:type="spellStart"/>
            <w:r w:rsidRPr="008C57A1">
              <w:rPr>
                <w:rFonts w:ascii="Garamond" w:hAnsi="Garamond"/>
                <w:sz w:val="28"/>
                <w:szCs w:val="28"/>
              </w:rPr>
              <w:t>yn</w:t>
            </w:r>
            <w:proofErr w:type="spellEnd"/>
            <w:r w:rsidRPr="008C57A1">
              <w:rPr>
                <w:rFonts w:ascii="Garamond" w:hAnsi="Garamond"/>
                <w:sz w:val="28"/>
                <w:szCs w:val="28"/>
              </w:rPr>
              <w:t xml:space="preserve"> </w:t>
            </w:r>
            <w:proofErr w:type="spellStart"/>
            <w:r w:rsidRPr="008C57A1">
              <w:rPr>
                <w:rFonts w:ascii="Garamond" w:hAnsi="Garamond"/>
                <w:i/>
                <w:sz w:val="28"/>
                <w:szCs w:val="28"/>
              </w:rPr>
              <w:t>chied</w:t>
            </w:r>
            <w:proofErr w:type="spellEnd"/>
            <w:r w:rsidRPr="008C57A1">
              <w:rPr>
                <w:rFonts w:ascii="Garamond" w:hAnsi="Garamond"/>
                <w:i/>
                <w:sz w:val="28"/>
                <w:szCs w:val="28"/>
              </w:rPr>
              <w:t xml:space="preserve"> </w:t>
            </w:r>
            <w:proofErr w:type="spellStart"/>
            <w:r w:rsidRPr="008C57A1">
              <w:rPr>
                <w:rFonts w:ascii="Garamond" w:hAnsi="Garamond"/>
                <w:i/>
                <w:sz w:val="28"/>
                <w:szCs w:val="28"/>
              </w:rPr>
              <w:t>Ayrne</w:t>
            </w:r>
            <w:proofErr w:type="spellEnd"/>
            <w:r w:rsidRPr="008C57A1">
              <w:rPr>
                <w:rFonts w:ascii="Garamond" w:hAnsi="Garamond"/>
                <w:sz w:val="28"/>
                <w:szCs w:val="28"/>
              </w:rPr>
              <w:t xml:space="preserve"> as </w:t>
            </w:r>
            <w:proofErr w:type="spellStart"/>
            <w:r w:rsidRPr="008C57A1">
              <w:rPr>
                <w:rFonts w:ascii="Garamond" w:hAnsi="Garamond"/>
                <w:sz w:val="28"/>
                <w:szCs w:val="28"/>
              </w:rPr>
              <w:t>gynsagh</w:t>
            </w:r>
            <w:proofErr w:type="spellEnd"/>
            <w:r w:rsidRPr="008C57A1">
              <w:rPr>
                <w:rFonts w:ascii="Garamond" w:hAnsi="Garamond"/>
                <w:sz w:val="28"/>
                <w:szCs w:val="28"/>
              </w:rPr>
              <w:t xml:space="preserve"> </w:t>
            </w:r>
            <w:proofErr w:type="spellStart"/>
            <w:r w:rsidRPr="008C57A1">
              <w:rPr>
                <w:rFonts w:ascii="Garamond" w:hAnsi="Garamond"/>
                <w:sz w:val="28"/>
                <w:szCs w:val="28"/>
              </w:rPr>
              <w:t>dooin</w:t>
            </w:r>
            <w:proofErr w:type="spellEnd"/>
            <w:r w:rsidRPr="008C57A1">
              <w:rPr>
                <w:rFonts w:ascii="Garamond" w:hAnsi="Garamond"/>
                <w:sz w:val="28"/>
                <w:szCs w:val="28"/>
              </w:rPr>
              <w:t xml:space="preserve"> </w:t>
            </w:r>
            <w:proofErr w:type="spellStart"/>
            <w:r w:rsidRPr="008C57A1">
              <w:rPr>
                <w:rFonts w:ascii="Garamond" w:hAnsi="Garamond"/>
                <w:sz w:val="28"/>
                <w:szCs w:val="28"/>
              </w:rPr>
              <w:t>nyn</w:t>
            </w:r>
            <w:proofErr w:type="spellEnd"/>
            <w:r w:rsidRPr="008C57A1">
              <w:rPr>
                <w:rFonts w:ascii="Garamond" w:hAnsi="Garamond"/>
                <w:sz w:val="28"/>
                <w:szCs w:val="28"/>
              </w:rPr>
              <w:t xml:space="preserve"> </w:t>
            </w:r>
            <w:proofErr w:type="spellStart"/>
            <w:r w:rsidRPr="008C57A1">
              <w:rPr>
                <w:rFonts w:ascii="Garamond" w:hAnsi="Garamond"/>
                <w:i/>
                <w:sz w:val="28"/>
                <w:szCs w:val="28"/>
              </w:rPr>
              <w:t>gurrym</w:t>
            </w:r>
            <w:proofErr w:type="spellEnd"/>
            <w:r w:rsidRPr="008C57A1">
              <w:rPr>
                <w:rFonts w:ascii="Garamond" w:hAnsi="Garamond"/>
                <w:sz w:val="28"/>
                <w:szCs w:val="28"/>
              </w:rPr>
              <w:t xml:space="preserve"> </w:t>
            </w:r>
            <w:proofErr w:type="spellStart"/>
            <w:r w:rsidRPr="008C57A1">
              <w:rPr>
                <w:rFonts w:ascii="Garamond" w:hAnsi="Garamond"/>
                <w:i/>
                <w:sz w:val="28"/>
                <w:szCs w:val="28"/>
              </w:rPr>
              <w:t>gys</w:t>
            </w:r>
            <w:proofErr w:type="spellEnd"/>
            <w:r w:rsidRPr="008C57A1">
              <w:rPr>
                <w:rFonts w:ascii="Garamond" w:hAnsi="Garamond"/>
                <w:sz w:val="28"/>
                <w:szCs w:val="28"/>
              </w:rPr>
              <w:t xml:space="preserve"> </w:t>
            </w:r>
            <w:proofErr w:type="spellStart"/>
            <w:r w:rsidRPr="008C57A1">
              <w:rPr>
                <w:rFonts w:ascii="Garamond" w:hAnsi="Garamond"/>
                <w:i/>
                <w:sz w:val="28"/>
                <w:szCs w:val="28"/>
              </w:rPr>
              <w:t>Jee</w:t>
            </w:r>
            <w:proofErr w:type="spellEnd"/>
            <w:r w:rsidRPr="008C57A1">
              <w:rPr>
                <w:rFonts w:ascii="Garamond" w:hAnsi="Garamond"/>
                <w:sz w:val="28"/>
                <w:szCs w:val="28"/>
              </w:rPr>
              <w:t xml:space="preserve"> ; </w:t>
            </w:r>
            <w:proofErr w:type="spellStart"/>
            <w:r w:rsidRPr="008C57A1">
              <w:rPr>
                <w:rFonts w:ascii="Garamond" w:hAnsi="Garamond"/>
                <w:sz w:val="28"/>
                <w:szCs w:val="28"/>
              </w:rPr>
              <w:t>yn</w:t>
            </w:r>
            <w:proofErr w:type="spellEnd"/>
            <w:r w:rsidRPr="008C57A1">
              <w:rPr>
                <w:rFonts w:ascii="Garamond" w:hAnsi="Garamond"/>
                <w:sz w:val="28"/>
                <w:szCs w:val="28"/>
              </w:rPr>
              <w:t xml:space="preserve"> </w:t>
            </w:r>
            <w:proofErr w:type="spellStart"/>
            <w:r w:rsidRPr="008C57A1">
              <w:rPr>
                <w:rFonts w:ascii="Garamond" w:hAnsi="Garamond"/>
                <w:sz w:val="28"/>
                <w:szCs w:val="28"/>
              </w:rPr>
              <w:t>shey</w:t>
            </w:r>
            <w:proofErr w:type="spellEnd"/>
            <w:r w:rsidRPr="008C57A1">
              <w:rPr>
                <w:rFonts w:ascii="Garamond" w:hAnsi="Garamond"/>
                <w:sz w:val="28"/>
                <w:szCs w:val="28"/>
              </w:rPr>
              <w:t xml:space="preserve"> </w:t>
            </w:r>
            <w:proofErr w:type="spellStart"/>
            <w:r w:rsidRPr="008C57A1">
              <w:rPr>
                <w:rFonts w:ascii="Garamond" w:hAnsi="Garamond"/>
                <w:sz w:val="28"/>
                <w:szCs w:val="28"/>
              </w:rPr>
              <w:t>elley</w:t>
            </w:r>
            <w:proofErr w:type="spellEnd"/>
            <w:r w:rsidRPr="008C57A1">
              <w:rPr>
                <w:rFonts w:ascii="Garamond" w:hAnsi="Garamond"/>
                <w:sz w:val="28"/>
                <w:szCs w:val="28"/>
              </w:rPr>
              <w:t xml:space="preserve"> </w:t>
            </w:r>
            <w:proofErr w:type="spellStart"/>
            <w:r w:rsidRPr="008C57A1">
              <w:rPr>
                <w:rFonts w:ascii="Garamond" w:hAnsi="Garamond"/>
                <w:sz w:val="28"/>
                <w:szCs w:val="28"/>
              </w:rPr>
              <w:t>yn</w:t>
            </w:r>
            <w:proofErr w:type="spellEnd"/>
            <w:r w:rsidRPr="008C57A1">
              <w:rPr>
                <w:rFonts w:ascii="Garamond" w:hAnsi="Garamond"/>
                <w:sz w:val="28"/>
                <w:szCs w:val="28"/>
              </w:rPr>
              <w:t xml:space="preserve"> </w:t>
            </w:r>
            <w:proofErr w:type="spellStart"/>
            <w:r w:rsidRPr="008C57A1">
              <w:rPr>
                <w:rFonts w:ascii="Garamond" w:hAnsi="Garamond"/>
                <w:sz w:val="28"/>
                <w:szCs w:val="28"/>
              </w:rPr>
              <w:t>nagh</w:t>
            </w:r>
            <w:proofErr w:type="spellEnd"/>
            <w:r w:rsidRPr="008C57A1">
              <w:rPr>
                <w:rFonts w:ascii="Garamond" w:hAnsi="Garamond"/>
                <w:sz w:val="28"/>
                <w:szCs w:val="28"/>
              </w:rPr>
              <w:t xml:space="preserve"> </w:t>
            </w:r>
            <w:proofErr w:type="spellStart"/>
            <w:r w:rsidRPr="008C57A1">
              <w:rPr>
                <w:rFonts w:ascii="Garamond" w:hAnsi="Garamond"/>
                <w:sz w:val="28"/>
                <w:szCs w:val="28"/>
              </w:rPr>
              <w:t>Ayrne</w:t>
            </w:r>
            <w:proofErr w:type="spellEnd"/>
            <w:r w:rsidRPr="008C57A1">
              <w:rPr>
                <w:rFonts w:ascii="Garamond" w:hAnsi="Garamond"/>
                <w:sz w:val="28"/>
                <w:szCs w:val="28"/>
              </w:rPr>
              <w:t xml:space="preserve">, </w:t>
            </w:r>
            <w:proofErr w:type="spellStart"/>
            <w:r w:rsidRPr="008C57A1">
              <w:rPr>
                <w:rFonts w:ascii="Garamond" w:hAnsi="Garamond"/>
                <w:sz w:val="28"/>
                <w:szCs w:val="28"/>
              </w:rPr>
              <w:t>Soiagh</w:t>
            </w:r>
            <w:proofErr w:type="spellEnd"/>
            <w:r w:rsidRPr="008C57A1">
              <w:rPr>
                <w:rFonts w:ascii="Garamond" w:hAnsi="Garamond"/>
                <w:sz w:val="28"/>
                <w:szCs w:val="28"/>
              </w:rPr>
              <w:t xml:space="preserve"> </w:t>
            </w:r>
            <w:proofErr w:type="spellStart"/>
            <w:r w:rsidRPr="008C57A1">
              <w:rPr>
                <w:rFonts w:ascii="Garamond" w:hAnsi="Garamond"/>
                <w:sz w:val="28"/>
                <w:szCs w:val="28"/>
              </w:rPr>
              <w:t>magh</w:t>
            </w:r>
            <w:proofErr w:type="spellEnd"/>
            <w:r w:rsidRPr="008C57A1">
              <w:rPr>
                <w:rFonts w:ascii="Garamond" w:hAnsi="Garamond"/>
                <w:i/>
                <w:sz w:val="28"/>
                <w:szCs w:val="28"/>
              </w:rPr>
              <w:t xml:space="preserve"> </w:t>
            </w:r>
            <w:proofErr w:type="spellStart"/>
            <w:r w:rsidRPr="008C57A1">
              <w:rPr>
                <w:rFonts w:ascii="Garamond" w:hAnsi="Garamond"/>
                <w:i/>
                <w:sz w:val="28"/>
                <w:szCs w:val="28"/>
              </w:rPr>
              <w:t>nyn</w:t>
            </w:r>
            <w:proofErr w:type="spellEnd"/>
            <w:r w:rsidRPr="008C57A1">
              <w:rPr>
                <w:rFonts w:ascii="Garamond" w:hAnsi="Garamond"/>
                <w:i/>
                <w:sz w:val="28"/>
                <w:szCs w:val="28"/>
              </w:rPr>
              <w:t xml:space="preserve"> </w:t>
            </w:r>
            <w:proofErr w:type="spellStart"/>
            <w:r w:rsidRPr="008C57A1">
              <w:rPr>
                <w:rFonts w:ascii="Garamond" w:hAnsi="Garamond"/>
                <w:i/>
                <w:sz w:val="28"/>
                <w:szCs w:val="28"/>
              </w:rPr>
              <w:t>gurrym</w:t>
            </w:r>
            <w:proofErr w:type="spellEnd"/>
            <w:r w:rsidRPr="008C57A1">
              <w:rPr>
                <w:rFonts w:ascii="Garamond" w:hAnsi="Garamond"/>
                <w:i/>
                <w:sz w:val="28"/>
                <w:szCs w:val="28"/>
              </w:rPr>
              <w:t xml:space="preserve"> </w:t>
            </w:r>
            <w:proofErr w:type="spellStart"/>
            <w:r w:rsidRPr="008C57A1">
              <w:rPr>
                <w:rFonts w:ascii="Garamond" w:hAnsi="Garamond"/>
                <w:i/>
                <w:sz w:val="28"/>
                <w:szCs w:val="28"/>
              </w:rPr>
              <w:t>gys</w:t>
            </w:r>
            <w:proofErr w:type="spellEnd"/>
            <w:r w:rsidRPr="008C57A1">
              <w:rPr>
                <w:rFonts w:ascii="Garamond" w:hAnsi="Garamond"/>
                <w:i/>
                <w:sz w:val="28"/>
                <w:szCs w:val="28"/>
              </w:rPr>
              <w:t xml:space="preserve"> </w:t>
            </w:r>
            <w:proofErr w:type="spellStart"/>
            <w:r w:rsidRPr="008C57A1">
              <w:rPr>
                <w:rFonts w:ascii="Garamond" w:hAnsi="Garamond"/>
                <w:i/>
                <w:sz w:val="28"/>
                <w:szCs w:val="28"/>
              </w:rPr>
              <w:t>nyn</w:t>
            </w:r>
            <w:proofErr w:type="spellEnd"/>
            <w:r w:rsidRPr="008C57A1">
              <w:rPr>
                <w:rFonts w:ascii="Garamond" w:hAnsi="Garamond"/>
                <w:i/>
                <w:sz w:val="28"/>
                <w:szCs w:val="28"/>
              </w:rPr>
              <w:t xml:space="preserve"> Naboo</w:t>
            </w:r>
            <w:r w:rsidRPr="008C57A1">
              <w:rPr>
                <w:rFonts w:ascii="Garamond" w:hAnsi="Garamond"/>
                <w:sz w:val="28"/>
                <w:szCs w:val="28"/>
              </w:rPr>
              <w:t xml:space="preserve">. </w:t>
            </w:r>
          </w:p>
        </w:tc>
        <w:tc>
          <w:tcPr>
            <w:tcW w:w="3851" w:type="dxa"/>
          </w:tcPr>
          <w:p w14:paraId="34A1DCC5" w14:textId="77777777" w:rsidR="000C1864" w:rsidRPr="001D7831" w:rsidRDefault="000C1864" w:rsidP="000937A8">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 xml:space="preserve">The Four first make the </w:t>
            </w:r>
            <w:r w:rsidRPr="003C0D93">
              <w:rPr>
                <w:rFonts w:ascii="Garamond" w:hAnsi="Garamond" w:cs="Times New Roman"/>
                <w:sz w:val="28"/>
              </w:rPr>
              <w:t>First</w:t>
            </w:r>
            <w:r w:rsidRPr="001D7831">
              <w:rPr>
                <w:rFonts w:ascii="Garamond" w:hAnsi="Garamond" w:cs="Times New Roman"/>
                <w:i/>
                <w:sz w:val="28"/>
              </w:rPr>
              <w:t xml:space="preserve"> </w:t>
            </w:r>
            <w:r w:rsidRPr="003C0D93">
              <w:rPr>
                <w:rFonts w:ascii="Garamond" w:hAnsi="Garamond" w:cs="Times New Roman"/>
                <w:sz w:val="28"/>
              </w:rPr>
              <w:t>Table</w:t>
            </w:r>
            <w:r w:rsidRPr="001D7831">
              <w:rPr>
                <w:rFonts w:ascii="Garamond" w:hAnsi="Garamond" w:cs="Times New Roman"/>
                <w:i/>
                <w:sz w:val="28"/>
              </w:rPr>
              <w:t xml:space="preserve">, and teach us </w:t>
            </w:r>
            <w:r w:rsidRPr="003C0D93">
              <w:rPr>
                <w:rFonts w:ascii="Garamond" w:hAnsi="Garamond" w:cs="Times New Roman"/>
                <w:sz w:val="28"/>
              </w:rPr>
              <w:t>our</w:t>
            </w:r>
            <w:r w:rsidRPr="001D7831">
              <w:rPr>
                <w:rFonts w:ascii="Garamond" w:hAnsi="Garamond" w:cs="Times New Roman"/>
                <w:i/>
                <w:sz w:val="28"/>
              </w:rPr>
              <w:t xml:space="preserve"> </w:t>
            </w:r>
            <w:r w:rsidRPr="003C0D93">
              <w:rPr>
                <w:rFonts w:ascii="Garamond" w:hAnsi="Garamond" w:cs="Times New Roman"/>
                <w:sz w:val="28"/>
              </w:rPr>
              <w:t>Duty</w:t>
            </w:r>
            <w:r w:rsidRPr="001D7831">
              <w:rPr>
                <w:rFonts w:ascii="Garamond" w:hAnsi="Garamond" w:cs="Times New Roman"/>
                <w:i/>
                <w:sz w:val="28"/>
              </w:rPr>
              <w:t xml:space="preserve"> </w:t>
            </w:r>
            <w:r w:rsidRPr="003C0D93">
              <w:rPr>
                <w:rFonts w:ascii="Garamond" w:hAnsi="Garamond" w:cs="Times New Roman"/>
                <w:sz w:val="28"/>
              </w:rPr>
              <w:t>to</w:t>
            </w:r>
            <w:r w:rsidRPr="001D7831">
              <w:rPr>
                <w:rFonts w:ascii="Garamond" w:hAnsi="Garamond" w:cs="Times New Roman"/>
                <w:i/>
                <w:sz w:val="28"/>
              </w:rPr>
              <w:t xml:space="preserve"> </w:t>
            </w:r>
            <w:r w:rsidRPr="003C0D93">
              <w:rPr>
                <w:rFonts w:ascii="Garamond" w:hAnsi="Garamond" w:cs="Times New Roman"/>
                <w:sz w:val="28"/>
              </w:rPr>
              <w:t>God</w:t>
            </w:r>
            <w:r w:rsidRPr="001D7831">
              <w:rPr>
                <w:rFonts w:ascii="Garamond" w:hAnsi="Garamond" w:cs="Times New Roman"/>
                <w:sz w:val="28"/>
              </w:rPr>
              <w:t> </w:t>
            </w:r>
            <w:r>
              <w:rPr>
                <w:rFonts w:ascii="Garamond" w:hAnsi="Garamond" w:cs="Times New Roman"/>
                <w:sz w:val="28"/>
              </w:rPr>
              <w:t>:</w:t>
            </w:r>
            <w:r w:rsidRPr="001D7831">
              <w:rPr>
                <w:rFonts w:ascii="Garamond" w:hAnsi="Garamond" w:cs="Times New Roman"/>
                <w:i/>
                <w:sz w:val="28"/>
              </w:rPr>
              <w:t xml:space="preserve"> The Six last</w:t>
            </w:r>
            <w:r>
              <w:rPr>
                <w:rFonts w:ascii="Garamond" w:hAnsi="Garamond" w:cs="Times New Roman"/>
                <w:i/>
                <w:sz w:val="28"/>
              </w:rPr>
              <w:t>,</w:t>
            </w:r>
            <w:r w:rsidRPr="001D7831">
              <w:rPr>
                <w:rFonts w:ascii="Garamond" w:hAnsi="Garamond" w:cs="Times New Roman"/>
                <w:i/>
                <w:sz w:val="28"/>
              </w:rPr>
              <w:t xml:space="preserve"> </w:t>
            </w:r>
            <w:r>
              <w:rPr>
                <w:rFonts w:ascii="Garamond" w:hAnsi="Garamond" w:cs="Times New Roman"/>
                <w:i/>
                <w:sz w:val="28"/>
              </w:rPr>
              <w:t>or</w:t>
            </w:r>
            <w:r w:rsidRPr="001D7831">
              <w:rPr>
                <w:rFonts w:ascii="Garamond" w:hAnsi="Garamond" w:cs="Times New Roman"/>
                <w:i/>
                <w:sz w:val="28"/>
              </w:rPr>
              <w:t xml:space="preserve"> the </w:t>
            </w:r>
            <w:r w:rsidRPr="003C0D93">
              <w:rPr>
                <w:rFonts w:ascii="Garamond" w:hAnsi="Garamond" w:cs="Times New Roman"/>
                <w:sz w:val="28"/>
              </w:rPr>
              <w:t>Second</w:t>
            </w:r>
            <w:r w:rsidRPr="001D7831">
              <w:rPr>
                <w:rFonts w:ascii="Garamond" w:hAnsi="Garamond" w:cs="Times New Roman"/>
                <w:i/>
                <w:sz w:val="28"/>
              </w:rPr>
              <w:t xml:space="preserve"> </w:t>
            </w:r>
            <w:r w:rsidRPr="003C0D93">
              <w:rPr>
                <w:rFonts w:ascii="Garamond" w:hAnsi="Garamond" w:cs="Times New Roman"/>
                <w:sz w:val="28"/>
              </w:rPr>
              <w:t>Table</w:t>
            </w:r>
            <w:r w:rsidRPr="001D7831">
              <w:rPr>
                <w:rFonts w:ascii="Garamond" w:hAnsi="Garamond" w:cs="Times New Roman"/>
                <w:i/>
                <w:sz w:val="28"/>
              </w:rPr>
              <w:t xml:space="preserve">, </w:t>
            </w:r>
            <w:r>
              <w:rPr>
                <w:rFonts w:ascii="Garamond" w:hAnsi="Garamond" w:cs="Times New Roman"/>
                <w:i/>
                <w:sz w:val="28"/>
              </w:rPr>
              <w:t>do</w:t>
            </w:r>
            <w:r w:rsidRPr="001D7831">
              <w:rPr>
                <w:rFonts w:ascii="Garamond" w:hAnsi="Garamond" w:cs="Times New Roman"/>
                <w:i/>
                <w:sz w:val="28"/>
              </w:rPr>
              <w:t xml:space="preserve"> contain </w:t>
            </w:r>
            <w:r w:rsidRPr="003C0D93">
              <w:rPr>
                <w:rFonts w:ascii="Garamond" w:hAnsi="Garamond" w:cs="Times New Roman"/>
                <w:sz w:val="28"/>
              </w:rPr>
              <w:t>the Duty we owe to our Neighbour.</w:t>
            </w:r>
          </w:p>
        </w:tc>
        <w:tc>
          <w:tcPr>
            <w:tcW w:w="0" w:type="auto"/>
          </w:tcPr>
          <w:p w14:paraId="409F4AE2" w14:textId="77777777" w:rsidR="000C1864" w:rsidRPr="000C1864" w:rsidRDefault="000C1864" w:rsidP="00DB60C3">
            <w:pPr>
              <w:pStyle w:val="ListParagraph"/>
              <w:ind w:left="0"/>
              <w:rPr>
                <w:rFonts w:ascii="Garamond" w:hAnsi="Garamond" w:cs="Times New Roman"/>
                <w:sz w:val="20"/>
                <w:szCs w:val="20"/>
              </w:rPr>
            </w:pPr>
          </w:p>
        </w:tc>
      </w:tr>
      <w:tr w:rsidR="000C1864" w:rsidRPr="001D7831" w14:paraId="5A1C2FE3" w14:textId="77777777" w:rsidTr="00CB7EF1">
        <w:tc>
          <w:tcPr>
            <w:tcW w:w="4253" w:type="dxa"/>
          </w:tcPr>
          <w:p w14:paraId="743DA44B" w14:textId="77777777" w:rsidR="000C1864" w:rsidRPr="008C57A1" w:rsidRDefault="000C1864" w:rsidP="00DB60C3">
            <w:pPr>
              <w:pStyle w:val="CM3"/>
              <w:widowControl/>
              <w:spacing w:line="240" w:lineRule="auto"/>
              <w:ind w:firstLine="227"/>
              <w:jc w:val="both"/>
              <w:rPr>
                <w:rFonts w:ascii="Garamond" w:hAnsi="Garamond"/>
                <w:sz w:val="28"/>
                <w:szCs w:val="28"/>
              </w:rPr>
            </w:pPr>
            <w:r w:rsidRPr="008C57A1">
              <w:rPr>
                <w:rFonts w:ascii="Garamond" w:hAnsi="Garamond"/>
                <w:i/>
                <w:sz w:val="28"/>
                <w:szCs w:val="28"/>
              </w:rPr>
              <w:lastRenderedPageBreak/>
              <w:t>Q.</w:t>
            </w:r>
            <w:r w:rsidRPr="008C57A1">
              <w:rPr>
                <w:rFonts w:ascii="Garamond" w:hAnsi="Garamond"/>
                <w:sz w:val="28"/>
                <w:szCs w:val="28"/>
              </w:rPr>
              <w:t xml:space="preserve"> </w:t>
            </w:r>
            <w:r w:rsidRPr="003C0D93">
              <w:rPr>
                <w:rFonts w:ascii="Old English Text MT" w:hAnsi="Old English Text MT"/>
                <w:sz w:val="28"/>
                <w:szCs w:val="28"/>
              </w:rPr>
              <w:t xml:space="preserve">Cree </w:t>
            </w:r>
            <w:r>
              <w:rPr>
                <w:rFonts w:ascii="Garamond" w:hAnsi="Garamond"/>
                <w:sz w:val="28"/>
                <w:szCs w:val="28"/>
              </w:rPr>
              <w:t>[</w:t>
            </w:r>
            <w:r w:rsidRPr="003C0D93">
              <w:rPr>
                <w:rFonts w:ascii="Garamond" w:hAnsi="Garamond"/>
                <w:i/>
                <w:sz w:val="28"/>
                <w:szCs w:val="28"/>
              </w:rPr>
              <w:t>sic</w:t>
            </w:r>
            <w:r>
              <w:rPr>
                <w:rFonts w:ascii="Garamond" w:hAnsi="Garamond"/>
                <w:sz w:val="28"/>
                <w:szCs w:val="28"/>
              </w:rPr>
              <w:t>]</w:t>
            </w:r>
            <w:r w:rsidRPr="008C57A1">
              <w:rPr>
                <w:rFonts w:ascii="Garamond" w:hAnsi="Garamond"/>
                <w:sz w:val="28"/>
                <w:szCs w:val="28"/>
              </w:rPr>
              <w:t xml:space="preserve"> </w:t>
            </w:r>
            <w:r w:rsidRPr="003C0D93">
              <w:rPr>
                <w:rFonts w:ascii="Old English Text MT" w:hAnsi="Old English Text MT"/>
                <w:sz w:val="28"/>
                <w:szCs w:val="28"/>
              </w:rPr>
              <w:t xml:space="preserve">ta </w:t>
            </w:r>
            <w:proofErr w:type="spellStart"/>
            <w:r w:rsidRPr="003C0D93">
              <w:rPr>
                <w:rFonts w:ascii="Old English Text MT" w:hAnsi="Old English Text MT"/>
                <w:sz w:val="28"/>
                <w:szCs w:val="28"/>
              </w:rPr>
              <w:t>dty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Currym</w:t>
            </w:r>
            <w:proofErr w:type="spellEnd"/>
            <w:r w:rsidRPr="008C57A1">
              <w:rPr>
                <w:rFonts w:ascii="Garamond" w:hAnsi="Garamond"/>
                <w:sz w:val="28"/>
                <w:szCs w:val="28"/>
              </w:rPr>
              <w:t xml:space="preserve"> [</w:t>
            </w:r>
            <w:r w:rsidRPr="003C0D93">
              <w:rPr>
                <w:rFonts w:ascii="Garamond" w:hAnsi="Garamond"/>
                <w:i/>
                <w:sz w:val="28"/>
                <w:szCs w:val="28"/>
              </w:rPr>
              <w:t>sic</w:t>
            </w:r>
            <w:r w:rsidRPr="008C57A1">
              <w:rPr>
                <w:rFonts w:ascii="Garamond" w:hAnsi="Garamond"/>
                <w:sz w:val="28"/>
                <w:szCs w:val="28"/>
              </w:rPr>
              <w:t xml:space="preserve">] </w:t>
            </w:r>
            <w:proofErr w:type="spellStart"/>
            <w:r w:rsidRPr="003C0D93">
              <w:rPr>
                <w:rFonts w:ascii="Old English Text MT" w:hAnsi="Old English Text MT"/>
                <w:sz w:val="28"/>
                <w:szCs w:val="28"/>
              </w:rPr>
              <w:t>gys</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Jee</w:t>
            </w:r>
            <w:proofErr w:type="spellEnd"/>
            <w:r w:rsidRPr="003C0D93">
              <w:rPr>
                <w:rFonts w:ascii="Old English Text MT" w:hAnsi="Old English Text MT"/>
                <w:i/>
                <w:sz w:val="28"/>
                <w:szCs w:val="28"/>
              </w:rPr>
              <w:t> </w:t>
            </w:r>
            <w:r w:rsidRPr="003C0D93">
              <w:rPr>
                <w:rFonts w:ascii="Old English Text MT" w:hAnsi="Old English Text MT"/>
                <w:sz w:val="28"/>
                <w:szCs w:val="28"/>
              </w:rPr>
              <w:t>?</w:t>
            </w:r>
            <w:r w:rsidRPr="008C57A1">
              <w:rPr>
                <w:rFonts w:ascii="Garamond" w:hAnsi="Garamond"/>
                <w:sz w:val="28"/>
                <w:szCs w:val="28"/>
              </w:rPr>
              <w:t xml:space="preserve"> </w:t>
            </w:r>
          </w:p>
        </w:tc>
        <w:tc>
          <w:tcPr>
            <w:tcW w:w="3851" w:type="dxa"/>
          </w:tcPr>
          <w:p w14:paraId="7BD4C335" w14:textId="77777777" w:rsidR="000C1864" w:rsidRPr="001D7831" w:rsidRDefault="000C1864" w:rsidP="00DB60C3">
            <w:pPr>
              <w:pStyle w:val="ListParagraph"/>
              <w:ind w:left="0" w:firstLine="227"/>
              <w:contextualSpacing w:val="0"/>
              <w:rPr>
                <w:rFonts w:ascii="Old English Text MT" w:hAnsi="Old English Text MT" w:cs="Times New Roman"/>
                <w:sz w:val="28"/>
              </w:rPr>
            </w:pPr>
            <w:r w:rsidRPr="001D7831">
              <w:rPr>
                <w:rFonts w:ascii="Garamond" w:hAnsi="Garamond" w:cs="Times New Roman"/>
                <w:sz w:val="28"/>
              </w:rPr>
              <w:t xml:space="preserve">Q. </w:t>
            </w:r>
            <w:r w:rsidRPr="001D7831">
              <w:rPr>
                <w:rFonts w:ascii="Old English Text MT" w:hAnsi="Old English Text MT" w:cs="Times New Roman"/>
                <w:sz w:val="28"/>
              </w:rPr>
              <w:t>What is thy Duty towards God</w:t>
            </w:r>
            <w:r w:rsidRPr="001D7831">
              <w:rPr>
                <w:rFonts w:ascii="Old English Text MT" w:hAnsi="Old English Text MT" w:cs="Times New Roman"/>
                <w:i/>
                <w:sz w:val="28"/>
              </w:rPr>
              <w:t> </w:t>
            </w:r>
            <w:r w:rsidRPr="003C0D93">
              <w:rPr>
                <w:rFonts w:ascii="Old English Text MT" w:hAnsi="Old English Text MT" w:cs="Times New Roman"/>
                <w:sz w:val="28"/>
              </w:rPr>
              <w:t>?</w:t>
            </w:r>
          </w:p>
        </w:tc>
        <w:tc>
          <w:tcPr>
            <w:tcW w:w="0" w:type="auto"/>
          </w:tcPr>
          <w:p w14:paraId="2C51D319" w14:textId="77777777" w:rsidR="000C1864" w:rsidRPr="000C1864" w:rsidRDefault="000C1864" w:rsidP="00DB60C3">
            <w:pPr>
              <w:pStyle w:val="ListParagraph"/>
              <w:ind w:left="0"/>
              <w:rPr>
                <w:rFonts w:ascii="Garamond" w:hAnsi="Garamond" w:cs="Times New Roman"/>
                <w:sz w:val="20"/>
                <w:szCs w:val="20"/>
              </w:rPr>
            </w:pPr>
          </w:p>
        </w:tc>
      </w:tr>
      <w:tr w:rsidR="000C1864" w:rsidRPr="001D7831" w14:paraId="18286968" w14:textId="77777777" w:rsidTr="00CB7EF1">
        <w:tc>
          <w:tcPr>
            <w:tcW w:w="4253" w:type="dxa"/>
          </w:tcPr>
          <w:p w14:paraId="0665EE16" w14:textId="77777777" w:rsidR="000C1864" w:rsidRPr="003C0D93" w:rsidRDefault="000C1864" w:rsidP="00DB60C3">
            <w:pPr>
              <w:pStyle w:val="CM3"/>
              <w:widowControl/>
              <w:spacing w:line="240" w:lineRule="auto"/>
              <w:ind w:firstLine="227"/>
              <w:jc w:val="both"/>
              <w:rPr>
                <w:rFonts w:ascii="Old English Text MT" w:hAnsi="Old English Text MT"/>
                <w:sz w:val="28"/>
                <w:szCs w:val="28"/>
              </w:rPr>
            </w:pPr>
            <w:r w:rsidRPr="000937A8">
              <w:rPr>
                <w:rFonts w:ascii="Garamond" w:hAnsi="Garamond"/>
                <w:i/>
                <w:sz w:val="28"/>
                <w:szCs w:val="28"/>
              </w:rPr>
              <w:t>A.</w:t>
            </w:r>
            <w:r w:rsidRPr="003C0D93">
              <w:rPr>
                <w:rFonts w:ascii="Old English Text MT" w:hAnsi="Old English Text MT"/>
                <w:i/>
                <w:sz w:val="28"/>
                <w:szCs w:val="28"/>
              </w:rPr>
              <w:t xml:space="preserve"> </w:t>
            </w:r>
            <w:r w:rsidRPr="003C0D93">
              <w:rPr>
                <w:rFonts w:ascii="Old English Text MT" w:hAnsi="Old English Text MT"/>
                <w:sz w:val="28"/>
                <w:szCs w:val="28"/>
              </w:rPr>
              <w:t xml:space="preserve">Ta my </w:t>
            </w:r>
            <w:proofErr w:type="spellStart"/>
            <w:r w:rsidRPr="003C0D93">
              <w:rPr>
                <w:rFonts w:ascii="Old English Text MT" w:hAnsi="Old English Text MT"/>
                <w:sz w:val="28"/>
                <w:szCs w:val="28"/>
              </w:rPr>
              <w:t>Currym</w:t>
            </w:r>
            <w:proofErr w:type="spellEnd"/>
            <w:r w:rsidRPr="003C0D93">
              <w:rPr>
                <w:rFonts w:ascii="Old English Text MT" w:hAnsi="Old English Text MT"/>
                <w:sz w:val="28"/>
                <w:szCs w:val="28"/>
              </w:rPr>
              <w:t xml:space="preserve"> </w:t>
            </w:r>
            <w:r w:rsidRPr="003C0D93">
              <w:rPr>
                <w:rFonts w:ascii="Garamond" w:hAnsi="Garamond"/>
                <w:sz w:val="28"/>
                <w:szCs w:val="28"/>
              </w:rPr>
              <w:t>[</w:t>
            </w:r>
            <w:r w:rsidRPr="003C0D93">
              <w:rPr>
                <w:rFonts w:ascii="Garamond" w:hAnsi="Garamond"/>
                <w:i/>
                <w:sz w:val="28"/>
                <w:szCs w:val="28"/>
              </w:rPr>
              <w:t>sic</w:t>
            </w:r>
            <w:r w:rsidRPr="003C0D93">
              <w:rPr>
                <w:rFonts w:ascii="Garamond" w:hAnsi="Garamond"/>
                <w:sz w:val="28"/>
                <w:szCs w:val="28"/>
              </w:rPr>
              <w:t>]</w:t>
            </w:r>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gys</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Jee</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chredjal</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ayn</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ghoal</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Aggle</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roish</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chur </w:t>
            </w:r>
            <w:proofErr w:type="spellStart"/>
            <w:r w:rsidRPr="003C0D93">
              <w:rPr>
                <w:rFonts w:ascii="Old English Text MT" w:hAnsi="Old English Text MT"/>
                <w:sz w:val="28"/>
                <w:szCs w:val="28"/>
              </w:rPr>
              <w:t>Graih</w:t>
            </w:r>
            <w:proofErr w:type="spellEnd"/>
            <w:r w:rsidRPr="003C0D93">
              <w:rPr>
                <w:rFonts w:ascii="Old English Text MT" w:hAnsi="Old English Text MT"/>
                <w:sz w:val="28"/>
                <w:szCs w:val="28"/>
              </w:rPr>
              <w:t xml:space="preserve"> da, </w:t>
            </w:r>
            <w:proofErr w:type="spellStart"/>
            <w:r w:rsidRPr="003C0D93">
              <w:rPr>
                <w:rFonts w:ascii="Old English Text MT" w:hAnsi="Old English Text MT"/>
                <w:sz w:val="28"/>
                <w:szCs w:val="28"/>
              </w:rPr>
              <w:t>lesh</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ooilley</w:t>
            </w:r>
            <w:proofErr w:type="spellEnd"/>
            <w:r w:rsidRPr="003C0D93">
              <w:rPr>
                <w:rFonts w:ascii="Old English Text MT" w:hAnsi="Old English Text MT"/>
                <w:sz w:val="28"/>
                <w:szCs w:val="28"/>
              </w:rPr>
              <w:t xml:space="preserve"> my </w:t>
            </w:r>
            <w:proofErr w:type="spellStart"/>
            <w:r w:rsidRPr="003C0D93">
              <w:rPr>
                <w:rFonts w:ascii="Old English Text MT" w:hAnsi="Old English Text MT"/>
                <w:sz w:val="28"/>
                <w:szCs w:val="28"/>
              </w:rPr>
              <w:t>Chree</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lesh</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ooilley</w:t>
            </w:r>
            <w:proofErr w:type="spellEnd"/>
            <w:r w:rsidRPr="003C0D93">
              <w:rPr>
                <w:rFonts w:ascii="Old English Text MT" w:hAnsi="Old English Text MT"/>
                <w:sz w:val="28"/>
                <w:szCs w:val="28"/>
              </w:rPr>
              <w:t xml:space="preserve"> my </w:t>
            </w:r>
            <w:proofErr w:type="spellStart"/>
            <w:r w:rsidRPr="003C0D93">
              <w:rPr>
                <w:rFonts w:ascii="Old English Text MT" w:hAnsi="Old English Text MT"/>
                <w:sz w:val="28"/>
                <w:szCs w:val="28"/>
              </w:rPr>
              <w:t>aigney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lesh</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ooilley</w:t>
            </w:r>
            <w:proofErr w:type="spellEnd"/>
            <w:r w:rsidRPr="003C0D93">
              <w:rPr>
                <w:rFonts w:ascii="Old English Text MT" w:hAnsi="Old English Text MT"/>
                <w:sz w:val="28"/>
                <w:szCs w:val="28"/>
              </w:rPr>
              <w:t xml:space="preserve"> my </w:t>
            </w:r>
            <w:proofErr w:type="spellStart"/>
            <w:r w:rsidRPr="003C0D93">
              <w:rPr>
                <w:rFonts w:ascii="Old English Text MT" w:hAnsi="Old English Text MT"/>
                <w:sz w:val="28"/>
                <w:szCs w:val="28"/>
              </w:rPr>
              <w:t>Annym</w:t>
            </w:r>
            <w:proofErr w:type="spellEnd"/>
            <w:r w:rsidRPr="003C0D93">
              <w:rPr>
                <w:rFonts w:ascii="Old English Text MT" w:hAnsi="Old English Text MT"/>
                <w:sz w:val="28"/>
                <w:szCs w:val="28"/>
              </w:rPr>
              <w:t xml:space="preserve"> as </w:t>
            </w:r>
            <w:proofErr w:type="spellStart"/>
            <w:r w:rsidRPr="003C0D93">
              <w:rPr>
                <w:rFonts w:ascii="Old English Text MT" w:hAnsi="Old English Text MT"/>
                <w:sz w:val="28"/>
                <w:szCs w:val="28"/>
              </w:rPr>
              <w:t>lesh</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ooilley</w:t>
            </w:r>
            <w:proofErr w:type="spellEnd"/>
            <w:r w:rsidRPr="003C0D93">
              <w:rPr>
                <w:rFonts w:ascii="Old English Text MT" w:hAnsi="Old English Text MT"/>
                <w:sz w:val="28"/>
                <w:szCs w:val="28"/>
              </w:rPr>
              <w:t xml:space="preserve"> my </w:t>
            </w:r>
            <w:proofErr w:type="spellStart"/>
            <w:r w:rsidRPr="003C0D93">
              <w:rPr>
                <w:rFonts w:ascii="Old English Text MT" w:hAnsi="Old English Text MT"/>
                <w:sz w:val="28"/>
                <w:szCs w:val="28"/>
              </w:rPr>
              <w:t>Niart</w:t>
            </w:r>
            <w:proofErr w:type="spellEnd"/>
            <w:r w:rsidRPr="003C0D93">
              <w:rPr>
                <w:rFonts w:ascii="Old English Text MT" w:hAnsi="Old English Text MT"/>
                <w:sz w:val="28"/>
                <w:szCs w:val="28"/>
              </w:rPr>
              <w:t xml:space="preserve"> ; Dy chur </w:t>
            </w:r>
            <w:proofErr w:type="spellStart"/>
            <w:r w:rsidRPr="003C0D93">
              <w:rPr>
                <w:rFonts w:ascii="Old English Text MT" w:hAnsi="Old English Text MT"/>
                <w:sz w:val="28"/>
                <w:szCs w:val="28"/>
              </w:rPr>
              <w:t>ooashley</w:t>
            </w:r>
            <w:proofErr w:type="spellEnd"/>
            <w:r w:rsidRPr="003C0D93">
              <w:rPr>
                <w:rFonts w:ascii="Old English Text MT" w:hAnsi="Old English Text MT"/>
                <w:sz w:val="28"/>
                <w:szCs w:val="28"/>
              </w:rPr>
              <w:t xml:space="preserve"> da,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chur </w:t>
            </w:r>
            <w:proofErr w:type="spellStart"/>
            <w:r w:rsidRPr="003C0D93">
              <w:rPr>
                <w:rFonts w:ascii="Old English Text MT" w:hAnsi="Old English Text MT"/>
                <w:sz w:val="28"/>
                <w:szCs w:val="28"/>
              </w:rPr>
              <w:t>booise</w:t>
            </w:r>
            <w:proofErr w:type="spellEnd"/>
            <w:r w:rsidRPr="003C0D93">
              <w:rPr>
                <w:rFonts w:ascii="Old English Text MT" w:hAnsi="Old English Text MT"/>
                <w:sz w:val="28"/>
                <w:szCs w:val="28"/>
              </w:rPr>
              <w:t xml:space="preserve"> da,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chur my </w:t>
            </w:r>
            <w:proofErr w:type="spellStart"/>
            <w:r w:rsidRPr="003C0D93">
              <w:rPr>
                <w:rFonts w:ascii="Old English Text MT" w:hAnsi="Old English Text MT"/>
                <w:sz w:val="28"/>
                <w:szCs w:val="28"/>
              </w:rPr>
              <w:t>slane</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treshteil</w:t>
            </w:r>
            <w:proofErr w:type="spellEnd"/>
            <w:r w:rsidRPr="003C0D93">
              <w:rPr>
                <w:rFonts w:ascii="Old English Text MT" w:hAnsi="Old English Text MT"/>
                <w:sz w:val="28"/>
                <w:szCs w:val="28"/>
              </w:rPr>
              <w:t xml:space="preserve"> </w:t>
            </w:r>
            <w:r w:rsidRPr="003C0D93">
              <w:rPr>
                <w:rFonts w:ascii="Garamond" w:hAnsi="Garamond"/>
                <w:sz w:val="28"/>
                <w:szCs w:val="28"/>
              </w:rPr>
              <w:t>[92]</w:t>
            </w:r>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ayn</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eamagh</w:t>
            </w:r>
            <w:proofErr w:type="spellEnd"/>
            <w:r w:rsidRPr="003C0D93">
              <w:rPr>
                <w:rFonts w:ascii="Old English Text MT" w:hAnsi="Old English Text MT"/>
                <w:sz w:val="28"/>
                <w:szCs w:val="28"/>
              </w:rPr>
              <w:t xml:space="preserve"> er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chur </w:t>
            </w:r>
            <w:proofErr w:type="spellStart"/>
            <w:r w:rsidRPr="003C0D93">
              <w:rPr>
                <w:rFonts w:ascii="Old English Text MT" w:hAnsi="Old English Text MT"/>
                <w:sz w:val="28"/>
                <w:szCs w:val="28"/>
              </w:rPr>
              <w:t>arrym</w:t>
            </w:r>
            <w:proofErr w:type="spellEnd"/>
            <w:r w:rsidRPr="003C0D93">
              <w:rPr>
                <w:rFonts w:ascii="Old English Text MT" w:hAnsi="Old English Text MT"/>
                <w:sz w:val="28"/>
                <w:szCs w:val="28"/>
              </w:rPr>
              <w:t xml:space="preserve"> da e </w:t>
            </w:r>
            <w:proofErr w:type="spellStart"/>
            <w:r w:rsidRPr="003C0D93">
              <w:rPr>
                <w:rFonts w:ascii="Old English Text MT" w:hAnsi="Old English Text MT"/>
                <w:sz w:val="28"/>
                <w:szCs w:val="28"/>
              </w:rPr>
              <w:t>ennym</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casherick</w:t>
            </w:r>
            <w:proofErr w:type="spellEnd"/>
            <w:r w:rsidRPr="003C0D93">
              <w:rPr>
                <w:rFonts w:ascii="Old English Text MT" w:hAnsi="Old English Text MT"/>
                <w:sz w:val="28"/>
                <w:szCs w:val="28"/>
              </w:rPr>
              <w:t xml:space="preserve"> as da e </w:t>
            </w:r>
            <w:proofErr w:type="spellStart"/>
            <w:r w:rsidRPr="003C0D93">
              <w:rPr>
                <w:rFonts w:ascii="Old English Text MT" w:hAnsi="Old English Text MT"/>
                <w:sz w:val="28"/>
                <w:szCs w:val="28"/>
              </w:rPr>
              <w:t>ghoo</w:t>
            </w:r>
            <w:proofErr w:type="spellEnd"/>
            <w:r w:rsidRPr="003C0D93">
              <w:rPr>
                <w:rFonts w:ascii="Old English Text MT" w:hAnsi="Old English Text MT"/>
                <w:sz w:val="28"/>
                <w:szCs w:val="28"/>
              </w:rPr>
              <w:t xml:space="preserve">, as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hirveish</w:t>
            </w:r>
            <w:proofErr w:type="spellEnd"/>
            <w:r w:rsidRPr="003C0D93">
              <w:rPr>
                <w:rFonts w:ascii="Old English Text MT" w:hAnsi="Old English Text MT"/>
                <w:sz w:val="28"/>
                <w:szCs w:val="28"/>
              </w:rPr>
              <w:t xml:space="preserve"> e </w:t>
            </w:r>
            <w:proofErr w:type="spellStart"/>
            <w:r w:rsidRPr="003C0D93">
              <w:rPr>
                <w:rFonts w:ascii="Old English Text MT" w:hAnsi="Old English Text MT"/>
                <w:sz w:val="28"/>
                <w:szCs w:val="28"/>
              </w:rPr>
              <w:t>dy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firrinagh</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ooilley</w:t>
            </w:r>
            <w:proofErr w:type="spellEnd"/>
            <w:r w:rsidRPr="003C0D93">
              <w:rPr>
                <w:rFonts w:ascii="Old English Text MT" w:hAnsi="Old English Text MT"/>
                <w:sz w:val="28"/>
                <w:szCs w:val="28"/>
              </w:rPr>
              <w:t xml:space="preserve"> </w:t>
            </w:r>
            <w:proofErr w:type="spellStart"/>
            <w:r w:rsidRPr="003C0D93">
              <w:rPr>
                <w:rFonts w:ascii="Old English Text MT" w:hAnsi="Old English Text MT"/>
                <w:sz w:val="28"/>
                <w:szCs w:val="28"/>
              </w:rPr>
              <w:t>laghyn</w:t>
            </w:r>
            <w:proofErr w:type="spellEnd"/>
            <w:r w:rsidRPr="003C0D93">
              <w:rPr>
                <w:rFonts w:ascii="Old English Text MT" w:hAnsi="Old English Text MT"/>
                <w:sz w:val="28"/>
                <w:szCs w:val="28"/>
              </w:rPr>
              <w:t xml:space="preserve"> my </w:t>
            </w:r>
            <w:proofErr w:type="spellStart"/>
            <w:r w:rsidRPr="003C0D93">
              <w:rPr>
                <w:rFonts w:ascii="Old English Text MT" w:hAnsi="Old English Text MT"/>
                <w:sz w:val="28"/>
                <w:szCs w:val="28"/>
              </w:rPr>
              <w:t>Vea</w:t>
            </w:r>
            <w:proofErr w:type="spellEnd"/>
            <w:r w:rsidRPr="003C0D93">
              <w:rPr>
                <w:rFonts w:ascii="Old English Text MT" w:hAnsi="Old English Text MT"/>
                <w:i/>
                <w:sz w:val="28"/>
                <w:szCs w:val="28"/>
              </w:rPr>
              <w:t xml:space="preserve">. </w:t>
            </w:r>
          </w:p>
        </w:tc>
        <w:tc>
          <w:tcPr>
            <w:tcW w:w="3851" w:type="dxa"/>
          </w:tcPr>
          <w:p w14:paraId="0F6B7492" w14:textId="77777777" w:rsidR="000C1864" w:rsidRPr="001D7831" w:rsidRDefault="000C1864" w:rsidP="00DB60C3">
            <w:pPr>
              <w:pStyle w:val="ListParagraph"/>
              <w:ind w:left="0" w:firstLine="227"/>
              <w:contextualSpacing w:val="0"/>
              <w:jc w:val="both"/>
              <w:rPr>
                <w:rFonts w:ascii="Old English Text MT" w:hAnsi="Old English Text MT" w:cs="Times New Roman"/>
                <w:sz w:val="28"/>
              </w:rPr>
            </w:pPr>
            <w:r w:rsidRPr="001D7831">
              <w:rPr>
                <w:rFonts w:ascii="Garamond" w:hAnsi="Garamond" w:cs="Times New Roman"/>
                <w:sz w:val="28"/>
              </w:rPr>
              <w:t xml:space="preserve">A. </w:t>
            </w:r>
            <w:r w:rsidRPr="001D7831">
              <w:rPr>
                <w:rFonts w:ascii="Old English Text MT" w:hAnsi="Old English Text MT" w:cs="Times New Roman"/>
                <w:sz w:val="28"/>
              </w:rPr>
              <w:t>My Duty towards God, is to believe in him, to fear him, to love him, with all my Hear</w:t>
            </w:r>
            <w:r w:rsidRPr="001D7831">
              <w:rPr>
                <w:rFonts w:ascii="Old English Text MT" w:hAnsi="Old English Text MT" w:cs="Times New Roman"/>
                <w:i/>
                <w:sz w:val="28"/>
              </w:rPr>
              <w:t>t</w:t>
            </w:r>
            <w:r w:rsidRPr="001D7831">
              <w:rPr>
                <w:rFonts w:ascii="Old English Text MT" w:hAnsi="Old English Text MT" w:cs="Times New Roman"/>
                <w:sz w:val="28"/>
              </w:rPr>
              <w:t>, with all my Mind, will all my Soul, and with all my Strength ; to worship him, to give him Thanks, to put my whole Trust in him, to call upon him,  to honour his holy Name and his Word, and to serve him truly all the Days of my Life.</w:t>
            </w:r>
            <w:r w:rsidRPr="001D7831">
              <w:rPr>
                <w:rFonts w:ascii="Old English Text MT" w:hAnsi="Old English Text MT" w:cs="Times New Roman"/>
                <w:i/>
                <w:sz w:val="28"/>
              </w:rPr>
              <w:t xml:space="preserve"> </w:t>
            </w:r>
          </w:p>
        </w:tc>
        <w:tc>
          <w:tcPr>
            <w:tcW w:w="0" w:type="auto"/>
          </w:tcPr>
          <w:p w14:paraId="2863CFD2"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5F21FF1C" w14:textId="77777777" w:rsidTr="00CB7EF1">
        <w:tc>
          <w:tcPr>
            <w:tcW w:w="4253" w:type="dxa"/>
          </w:tcPr>
          <w:p w14:paraId="61608482" w14:textId="77777777" w:rsidR="000C1864" w:rsidRPr="008C57A1" w:rsidRDefault="000C1864" w:rsidP="00DB60C3">
            <w:pPr>
              <w:pStyle w:val="CM3"/>
              <w:widowControl/>
              <w:spacing w:line="240" w:lineRule="auto"/>
              <w:ind w:firstLine="227"/>
              <w:jc w:val="both"/>
              <w:rPr>
                <w:rFonts w:ascii="Garamond" w:hAnsi="Garamond"/>
                <w:sz w:val="28"/>
                <w:szCs w:val="28"/>
              </w:rPr>
            </w:pPr>
            <w:r w:rsidRPr="008C57A1">
              <w:rPr>
                <w:rFonts w:ascii="Garamond" w:hAnsi="Garamond"/>
                <w:i/>
                <w:sz w:val="28"/>
                <w:szCs w:val="28"/>
              </w:rPr>
              <w:t>Q.</w:t>
            </w:r>
            <w:r w:rsidRPr="008C57A1">
              <w:rPr>
                <w:rFonts w:ascii="Garamond" w:hAnsi="Garamond"/>
                <w:sz w:val="28"/>
                <w:szCs w:val="28"/>
              </w:rPr>
              <w:t xml:space="preserve"> </w:t>
            </w:r>
            <w:proofErr w:type="spellStart"/>
            <w:r w:rsidRPr="008C57A1">
              <w:rPr>
                <w:rFonts w:ascii="Garamond" w:hAnsi="Garamond"/>
                <w:sz w:val="28"/>
                <w:szCs w:val="28"/>
              </w:rPr>
              <w:t>Vel</w:t>
            </w:r>
            <w:proofErr w:type="spellEnd"/>
            <w:r w:rsidRPr="008C57A1">
              <w:rPr>
                <w:rFonts w:ascii="Garamond" w:hAnsi="Garamond"/>
                <w:sz w:val="28"/>
                <w:szCs w:val="28"/>
              </w:rPr>
              <w:t xml:space="preserve"> </w:t>
            </w:r>
            <w:proofErr w:type="spellStart"/>
            <w:r w:rsidRPr="008C57A1">
              <w:rPr>
                <w:rFonts w:ascii="Garamond" w:hAnsi="Garamond"/>
                <w:sz w:val="28"/>
                <w:szCs w:val="28"/>
              </w:rPr>
              <w:t>Currym</w:t>
            </w:r>
            <w:proofErr w:type="spellEnd"/>
            <w:r w:rsidRPr="008C57A1">
              <w:rPr>
                <w:rFonts w:ascii="Garamond" w:hAnsi="Garamond"/>
                <w:sz w:val="28"/>
                <w:szCs w:val="28"/>
              </w:rPr>
              <w:t xml:space="preserve"> </w:t>
            </w:r>
            <w:proofErr w:type="spellStart"/>
            <w:r w:rsidRPr="008C57A1">
              <w:rPr>
                <w:rFonts w:ascii="Garamond" w:hAnsi="Garamond"/>
                <w:sz w:val="28"/>
                <w:szCs w:val="28"/>
              </w:rPr>
              <w:t>Creestee</w:t>
            </w:r>
            <w:proofErr w:type="spellEnd"/>
            <w:r w:rsidRPr="008C57A1">
              <w:rPr>
                <w:rFonts w:ascii="Garamond" w:hAnsi="Garamond"/>
                <w:sz w:val="28"/>
                <w:szCs w:val="28"/>
              </w:rPr>
              <w:t xml:space="preserve"> </w:t>
            </w:r>
            <w:proofErr w:type="spellStart"/>
            <w:r w:rsidRPr="008C57A1">
              <w:rPr>
                <w:rFonts w:ascii="Garamond" w:hAnsi="Garamond"/>
                <w:sz w:val="28"/>
                <w:szCs w:val="28"/>
              </w:rPr>
              <w:t>doillee</w:t>
            </w:r>
            <w:proofErr w:type="spellEnd"/>
            <w:r w:rsidRPr="008C57A1">
              <w:rPr>
                <w:rFonts w:ascii="Garamond" w:hAnsi="Garamond"/>
                <w:sz w:val="28"/>
                <w:szCs w:val="28"/>
              </w:rPr>
              <w:t xml:space="preserve"> </w:t>
            </w:r>
            <w:proofErr w:type="spellStart"/>
            <w:r w:rsidRPr="008C57A1">
              <w:rPr>
                <w:rFonts w:ascii="Garamond" w:hAnsi="Garamond"/>
                <w:sz w:val="28"/>
                <w:szCs w:val="28"/>
              </w:rPr>
              <w:t>dy</w:t>
            </w:r>
            <w:proofErr w:type="spellEnd"/>
            <w:r w:rsidRPr="008C57A1">
              <w:rPr>
                <w:rFonts w:ascii="Garamond" w:hAnsi="Garamond"/>
                <w:sz w:val="28"/>
                <w:szCs w:val="28"/>
              </w:rPr>
              <w:t xml:space="preserve"> </w:t>
            </w:r>
            <w:proofErr w:type="spellStart"/>
            <w:r w:rsidRPr="008C57A1">
              <w:rPr>
                <w:rFonts w:ascii="Garamond" w:hAnsi="Garamond"/>
                <w:sz w:val="28"/>
                <w:szCs w:val="28"/>
              </w:rPr>
              <w:t>ve</w:t>
            </w:r>
            <w:proofErr w:type="spellEnd"/>
            <w:r w:rsidRPr="008C57A1">
              <w:rPr>
                <w:rFonts w:ascii="Garamond" w:hAnsi="Garamond"/>
                <w:sz w:val="28"/>
                <w:szCs w:val="28"/>
              </w:rPr>
              <w:t xml:space="preserve"> er </w:t>
            </w:r>
            <w:proofErr w:type="spellStart"/>
            <w:r w:rsidRPr="008C57A1">
              <w:rPr>
                <w:rFonts w:ascii="Garamond" w:hAnsi="Garamond"/>
                <w:sz w:val="28"/>
                <w:szCs w:val="28"/>
              </w:rPr>
              <w:t>ny</w:t>
            </w:r>
            <w:proofErr w:type="spellEnd"/>
            <w:r w:rsidRPr="008C57A1">
              <w:rPr>
                <w:rFonts w:ascii="Garamond" w:hAnsi="Garamond"/>
                <w:sz w:val="28"/>
                <w:szCs w:val="28"/>
              </w:rPr>
              <w:t xml:space="preserve"> </w:t>
            </w:r>
            <w:proofErr w:type="spellStart"/>
            <w:r w:rsidRPr="008C57A1">
              <w:rPr>
                <w:rFonts w:ascii="Garamond" w:hAnsi="Garamond"/>
                <w:sz w:val="28"/>
                <w:szCs w:val="28"/>
              </w:rPr>
              <w:t>hoiggal</w:t>
            </w:r>
            <w:proofErr w:type="spellEnd"/>
            <w:r w:rsidRPr="008C57A1">
              <w:rPr>
                <w:rFonts w:ascii="Garamond" w:hAnsi="Garamond"/>
                <w:i/>
                <w:sz w:val="28"/>
                <w:szCs w:val="28"/>
              </w:rPr>
              <w:t> </w:t>
            </w:r>
            <w:r w:rsidRPr="008C57A1">
              <w:rPr>
                <w:rFonts w:ascii="Garamond" w:hAnsi="Garamond"/>
                <w:sz w:val="28"/>
                <w:szCs w:val="28"/>
              </w:rPr>
              <w:t xml:space="preserve">? </w:t>
            </w:r>
          </w:p>
        </w:tc>
        <w:tc>
          <w:tcPr>
            <w:tcW w:w="3851" w:type="dxa"/>
          </w:tcPr>
          <w:p w14:paraId="4EC8653D"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Is a Christian’s Duty hard to be understood ?</w:t>
            </w:r>
          </w:p>
        </w:tc>
        <w:tc>
          <w:tcPr>
            <w:tcW w:w="0" w:type="auto"/>
          </w:tcPr>
          <w:p w14:paraId="78E0B238"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645B852F" w14:textId="77777777" w:rsidTr="00CB7EF1">
        <w:tc>
          <w:tcPr>
            <w:tcW w:w="4253" w:type="dxa"/>
          </w:tcPr>
          <w:p w14:paraId="3644BD40" w14:textId="77777777" w:rsidR="000C1864" w:rsidRPr="008C57A1" w:rsidRDefault="000C1864" w:rsidP="00DB60C3">
            <w:pPr>
              <w:pStyle w:val="CM3"/>
              <w:widowControl/>
              <w:spacing w:line="240" w:lineRule="auto"/>
              <w:ind w:firstLine="227"/>
              <w:jc w:val="both"/>
              <w:rPr>
                <w:rFonts w:ascii="Garamond" w:hAnsi="Garamond"/>
                <w:sz w:val="28"/>
                <w:szCs w:val="28"/>
              </w:rPr>
            </w:pPr>
            <w:r w:rsidRPr="008C57A1">
              <w:rPr>
                <w:rFonts w:ascii="Garamond" w:hAnsi="Garamond"/>
                <w:i/>
                <w:sz w:val="28"/>
                <w:szCs w:val="28"/>
              </w:rPr>
              <w:t xml:space="preserve">A. </w:t>
            </w:r>
            <w:r w:rsidRPr="008C57A1">
              <w:rPr>
                <w:rFonts w:ascii="Garamond" w:hAnsi="Garamond"/>
                <w:sz w:val="28"/>
                <w:szCs w:val="28"/>
              </w:rPr>
              <w:t xml:space="preserve">Cha </w:t>
            </w:r>
            <w:proofErr w:type="spellStart"/>
            <w:r w:rsidRPr="008C57A1">
              <w:rPr>
                <w:rFonts w:ascii="Garamond" w:hAnsi="Garamond"/>
                <w:sz w:val="28"/>
                <w:szCs w:val="28"/>
              </w:rPr>
              <w:t>vel</w:t>
            </w:r>
            <w:proofErr w:type="spellEnd"/>
            <w:r w:rsidRPr="008C57A1">
              <w:rPr>
                <w:rFonts w:ascii="Garamond" w:hAnsi="Garamond"/>
                <w:sz w:val="28"/>
                <w:szCs w:val="28"/>
              </w:rPr>
              <w:t xml:space="preserve"> er </w:t>
            </w:r>
            <w:proofErr w:type="spellStart"/>
            <w:r w:rsidRPr="008C57A1">
              <w:rPr>
                <w:rFonts w:ascii="Garamond" w:hAnsi="Garamond"/>
                <w:sz w:val="28"/>
                <w:szCs w:val="28"/>
              </w:rPr>
              <w:t>aght</w:t>
            </w:r>
            <w:proofErr w:type="spellEnd"/>
            <w:r w:rsidRPr="008C57A1">
              <w:rPr>
                <w:rFonts w:ascii="Garamond" w:hAnsi="Garamond"/>
                <w:sz w:val="28"/>
                <w:szCs w:val="28"/>
              </w:rPr>
              <w:t xml:space="preserve"> </w:t>
            </w:r>
            <w:proofErr w:type="spellStart"/>
            <w:r w:rsidRPr="008C57A1">
              <w:rPr>
                <w:rFonts w:ascii="Garamond" w:hAnsi="Garamond"/>
                <w:sz w:val="28"/>
                <w:szCs w:val="28"/>
              </w:rPr>
              <w:t>erbee</w:t>
            </w:r>
            <w:proofErr w:type="spellEnd"/>
            <w:r w:rsidRPr="008C57A1">
              <w:rPr>
                <w:rFonts w:ascii="Garamond" w:hAnsi="Garamond"/>
                <w:sz w:val="28"/>
                <w:szCs w:val="28"/>
              </w:rPr>
              <w:t xml:space="preserve">. </w:t>
            </w:r>
            <w:proofErr w:type="spellStart"/>
            <w:r w:rsidRPr="008C57A1">
              <w:rPr>
                <w:rFonts w:ascii="Garamond" w:hAnsi="Garamond"/>
                <w:sz w:val="28"/>
                <w:szCs w:val="28"/>
              </w:rPr>
              <w:t>Creestee-aght</w:t>
            </w:r>
            <w:proofErr w:type="spellEnd"/>
            <w:r w:rsidRPr="008C57A1">
              <w:rPr>
                <w:rFonts w:ascii="Garamond" w:hAnsi="Garamond"/>
                <w:sz w:val="28"/>
                <w:szCs w:val="28"/>
              </w:rPr>
              <w:t xml:space="preserve"> </w:t>
            </w:r>
            <w:proofErr w:type="spellStart"/>
            <w:r w:rsidRPr="008C57A1">
              <w:rPr>
                <w:rFonts w:ascii="Garamond" w:hAnsi="Garamond"/>
                <w:sz w:val="28"/>
                <w:szCs w:val="28"/>
              </w:rPr>
              <w:t>obber</w:t>
            </w:r>
            <w:proofErr w:type="spellEnd"/>
            <w:r w:rsidRPr="008C57A1">
              <w:rPr>
                <w:rFonts w:ascii="Garamond" w:hAnsi="Garamond"/>
                <w:sz w:val="28"/>
                <w:szCs w:val="28"/>
              </w:rPr>
              <w:t xml:space="preserve"> </w:t>
            </w:r>
            <w:proofErr w:type="spellStart"/>
            <w:r w:rsidRPr="008C57A1">
              <w:rPr>
                <w:rFonts w:ascii="Garamond" w:hAnsi="Garamond"/>
                <w:sz w:val="28"/>
                <w:szCs w:val="28"/>
              </w:rPr>
              <w:t>dy</w:t>
            </w:r>
            <w:proofErr w:type="spellEnd"/>
            <w:r w:rsidRPr="008C57A1">
              <w:rPr>
                <w:rFonts w:ascii="Garamond" w:hAnsi="Garamond"/>
                <w:sz w:val="28"/>
                <w:szCs w:val="28"/>
              </w:rPr>
              <w:t xml:space="preserve"> </w:t>
            </w:r>
            <w:proofErr w:type="spellStart"/>
            <w:r w:rsidRPr="008C57A1">
              <w:rPr>
                <w:rFonts w:ascii="Garamond" w:hAnsi="Garamond"/>
                <w:sz w:val="28"/>
                <w:szCs w:val="28"/>
              </w:rPr>
              <w:t>chooilley</w:t>
            </w:r>
            <w:proofErr w:type="spellEnd"/>
            <w:r w:rsidRPr="008C57A1">
              <w:rPr>
                <w:rFonts w:ascii="Garamond" w:hAnsi="Garamond"/>
                <w:sz w:val="28"/>
                <w:szCs w:val="28"/>
              </w:rPr>
              <w:t xml:space="preserve"> </w:t>
            </w:r>
            <w:proofErr w:type="spellStart"/>
            <w:r w:rsidRPr="008C57A1">
              <w:rPr>
                <w:rFonts w:ascii="Garamond" w:hAnsi="Garamond"/>
                <w:sz w:val="28"/>
                <w:szCs w:val="28"/>
              </w:rPr>
              <w:t>ghooinney</w:t>
            </w:r>
            <w:proofErr w:type="spellEnd"/>
            <w:r w:rsidRPr="008C57A1">
              <w:rPr>
                <w:rFonts w:ascii="Garamond" w:hAnsi="Garamond"/>
                <w:sz w:val="28"/>
                <w:szCs w:val="28"/>
              </w:rPr>
              <w:t xml:space="preserve">, as </w:t>
            </w:r>
            <w:proofErr w:type="spellStart"/>
            <w:r w:rsidRPr="008C57A1">
              <w:rPr>
                <w:rFonts w:ascii="Garamond" w:hAnsi="Garamond"/>
                <w:sz w:val="28"/>
                <w:szCs w:val="28"/>
              </w:rPr>
              <w:t>foddee</w:t>
            </w:r>
            <w:proofErr w:type="spellEnd"/>
            <w:r w:rsidRPr="008C57A1">
              <w:rPr>
                <w:rFonts w:ascii="Garamond" w:hAnsi="Garamond"/>
                <w:sz w:val="28"/>
                <w:szCs w:val="28"/>
              </w:rPr>
              <w:t xml:space="preserve"> </w:t>
            </w:r>
            <w:proofErr w:type="spellStart"/>
            <w:r w:rsidRPr="008C57A1">
              <w:rPr>
                <w:rFonts w:ascii="Garamond" w:hAnsi="Garamond"/>
                <w:sz w:val="28"/>
                <w:szCs w:val="28"/>
              </w:rPr>
              <w:t>dooinney</w:t>
            </w:r>
            <w:proofErr w:type="spellEnd"/>
            <w:r w:rsidRPr="008C57A1">
              <w:rPr>
                <w:rFonts w:ascii="Garamond" w:hAnsi="Garamond"/>
                <w:sz w:val="28"/>
                <w:szCs w:val="28"/>
              </w:rPr>
              <w:t xml:space="preserve"> er </w:t>
            </w:r>
            <w:proofErr w:type="spellStart"/>
            <w:r w:rsidRPr="008C57A1">
              <w:rPr>
                <w:rFonts w:ascii="Garamond" w:hAnsi="Garamond"/>
                <w:sz w:val="28"/>
                <w:szCs w:val="28"/>
              </w:rPr>
              <w:t>beggan</w:t>
            </w:r>
            <w:proofErr w:type="spellEnd"/>
            <w:r w:rsidRPr="008C57A1">
              <w:rPr>
                <w:rFonts w:ascii="Garamond" w:hAnsi="Garamond"/>
                <w:sz w:val="28"/>
                <w:szCs w:val="28"/>
              </w:rPr>
              <w:t xml:space="preserve"> </w:t>
            </w:r>
            <w:proofErr w:type="spellStart"/>
            <w:r w:rsidRPr="008C57A1">
              <w:rPr>
                <w:rFonts w:ascii="Garamond" w:hAnsi="Garamond"/>
                <w:sz w:val="28"/>
                <w:szCs w:val="28"/>
              </w:rPr>
              <w:t>tushtey</w:t>
            </w:r>
            <w:proofErr w:type="spellEnd"/>
            <w:r w:rsidRPr="008C57A1">
              <w:rPr>
                <w:rFonts w:ascii="Garamond" w:hAnsi="Garamond"/>
                <w:sz w:val="28"/>
                <w:szCs w:val="28"/>
              </w:rPr>
              <w:t xml:space="preserve"> my ta cree </w:t>
            </w:r>
            <w:proofErr w:type="spellStart"/>
            <w:r w:rsidRPr="008C57A1">
              <w:rPr>
                <w:rFonts w:ascii="Garamond" w:hAnsi="Garamond"/>
                <w:sz w:val="28"/>
                <w:szCs w:val="28"/>
              </w:rPr>
              <w:t>onneragh</w:t>
            </w:r>
            <w:proofErr w:type="spellEnd"/>
            <w:r w:rsidRPr="008C57A1">
              <w:rPr>
                <w:rFonts w:ascii="Garamond" w:hAnsi="Garamond"/>
                <w:sz w:val="28"/>
                <w:szCs w:val="28"/>
              </w:rPr>
              <w:t xml:space="preserve"> </w:t>
            </w:r>
            <w:proofErr w:type="spellStart"/>
            <w:r w:rsidRPr="008C57A1">
              <w:rPr>
                <w:rFonts w:ascii="Garamond" w:hAnsi="Garamond"/>
                <w:sz w:val="28"/>
                <w:szCs w:val="28"/>
              </w:rPr>
              <w:t>echey</w:t>
            </w:r>
            <w:proofErr w:type="spellEnd"/>
            <w:r w:rsidRPr="008C57A1">
              <w:rPr>
                <w:rFonts w:ascii="Garamond" w:hAnsi="Garamond"/>
                <w:sz w:val="28"/>
                <w:szCs w:val="28"/>
              </w:rPr>
              <w:t xml:space="preserve">, </w:t>
            </w:r>
            <w:proofErr w:type="spellStart"/>
            <w:r w:rsidRPr="008C57A1">
              <w:rPr>
                <w:rFonts w:ascii="Garamond" w:hAnsi="Garamond"/>
                <w:sz w:val="28"/>
                <w:szCs w:val="28"/>
              </w:rPr>
              <w:t>fys</w:t>
            </w:r>
            <w:proofErr w:type="spellEnd"/>
            <w:r w:rsidRPr="008C57A1">
              <w:rPr>
                <w:rFonts w:ascii="Garamond" w:hAnsi="Garamond"/>
                <w:sz w:val="28"/>
                <w:szCs w:val="28"/>
              </w:rPr>
              <w:t xml:space="preserve"> </w:t>
            </w:r>
            <w:proofErr w:type="spellStart"/>
            <w:r w:rsidRPr="008C57A1">
              <w:rPr>
                <w:rFonts w:ascii="Garamond" w:hAnsi="Garamond"/>
                <w:sz w:val="28"/>
                <w:szCs w:val="28"/>
              </w:rPr>
              <w:t>ve</w:t>
            </w:r>
            <w:proofErr w:type="spellEnd"/>
            <w:r w:rsidRPr="008C57A1">
              <w:rPr>
                <w:rFonts w:ascii="Garamond" w:hAnsi="Garamond"/>
                <w:sz w:val="28"/>
                <w:szCs w:val="28"/>
              </w:rPr>
              <w:t xml:space="preserve"> </w:t>
            </w:r>
            <w:proofErr w:type="spellStart"/>
            <w:r w:rsidRPr="008C57A1">
              <w:rPr>
                <w:rFonts w:ascii="Garamond" w:hAnsi="Garamond"/>
                <w:sz w:val="28"/>
                <w:szCs w:val="28"/>
              </w:rPr>
              <w:t>echey</w:t>
            </w:r>
            <w:proofErr w:type="spellEnd"/>
            <w:r w:rsidRPr="008C57A1">
              <w:rPr>
                <w:rFonts w:ascii="Garamond" w:hAnsi="Garamond"/>
                <w:sz w:val="28"/>
                <w:szCs w:val="28"/>
              </w:rPr>
              <w:t xml:space="preserve"> er e </w:t>
            </w:r>
            <w:proofErr w:type="spellStart"/>
            <w:r w:rsidRPr="008C57A1">
              <w:rPr>
                <w:rFonts w:ascii="Garamond" w:hAnsi="Garamond"/>
                <w:sz w:val="28"/>
                <w:szCs w:val="28"/>
              </w:rPr>
              <w:t>Churrym</w:t>
            </w:r>
            <w:proofErr w:type="spellEnd"/>
            <w:r w:rsidRPr="008C57A1">
              <w:rPr>
                <w:rFonts w:ascii="Garamond" w:hAnsi="Garamond"/>
                <w:sz w:val="28"/>
                <w:szCs w:val="28"/>
              </w:rPr>
              <w:t xml:space="preserve"> as </w:t>
            </w:r>
            <w:proofErr w:type="spellStart"/>
            <w:r w:rsidRPr="008C57A1">
              <w:rPr>
                <w:rFonts w:ascii="Garamond" w:hAnsi="Garamond"/>
                <w:sz w:val="28"/>
                <w:szCs w:val="28"/>
              </w:rPr>
              <w:t>foddee</w:t>
            </w:r>
            <w:proofErr w:type="spellEnd"/>
            <w:r w:rsidRPr="008C57A1">
              <w:rPr>
                <w:rFonts w:ascii="Garamond" w:hAnsi="Garamond"/>
                <w:sz w:val="28"/>
                <w:szCs w:val="28"/>
              </w:rPr>
              <w:t xml:space="preserve"> e </w:t>
            </w:r>
            <w:proofErr w:type="spellStart"/>
            <w:r w:rsidRPr="008C57A1">
              <w:rPr>
                <w:rFonts w:ascii="Garamond" w:hAnsi="Garamond"/>
                <w:sz w:val="28"/>
                <w:szCs w:val="28"/>
              </w:rPr>
              <w:t>yanoo</w:t>
            </w:r>
            <w:proofErr w:type="spellEnd"/>
            <w:r w:rsidRPr="008C57A1">
              <w:rPr>
                <w:rFonts w:ascii="Garamond" w:hAnsi="Garamond"/>
                <w:sz w:val="28"/>
                <w:szCs w:val="28"/>
              </w:rPr>
              <w:t xml:space="preserve"> eh, </w:t>
            </w:r>
            <w:proofErr w:type="spellStart"/>
            <w:r w:rsidRPr="008C57A1">
              <w:rPr>
                <w:rFonts w:ascii="Garamond" w:hAnsi="Garamond"/>
                <w:sz w:val="28"/>
                <w:szCs w:val="28"/>
              </w:rPr>
              <w:t>chammah</w:t>
            </w:r>
            <w:proofErr w:type="spellEnd"/>
            <w:r w:rsidRPr="008C57A1">
              <w:rPr>
                <w:rFonts w:ascii="Garamond" w:hAnsi="Garamond"/>
                <w:sz w:val="28"/>
                <w:szCs w:val="28"/>
              </w:rPr>
              <w:t xml:space="preserve"> as y Fer-</w:t>
            </w:r>
            <w:proofErr w:type="spellStart"/>
            <w:r w:rsidRPr="008C57A1">
              <w:rPr>
                <w:rFonts w:ascii="Garamond" w:hAnsi="Garamond"/>
                <w:sz w:val="28"/>
                <w:szCs w:val="28"/>
              </w:rPr>
              <w:t>ynsee</w:t>
            </w:r>
            <w:proofErr w:type="spellEnd"/>
            <w:r w:rsidRPr="008C57A1">
              <w:rPr>
                <w:rFonts w:ascii="Garamond" w:hAnsi="Garamond"/>
                <w:sz w:val="28"/>
                <w:szCs w:val="28"/>
              </w:rPr>
              <w:t xml:space="preserve"> </w:t>
            </w:r>
            <w:proofErr w:type="spellStart"/>
            <w:r w:rsidRPr="008C57A1">
              <w:rPr>
                <w:rFonts w:ascii="Garamond" w:hAnsi="Garamond"/>
                <w:sz w:val="28"/>
                <w:szCs w:val="28"/>
              </w:rPr>
              <w:t>smoo</w:t>
            </w:r>
            <w:proofErr w:type="spellEnd"/>
            <w:r w:rsidRPr="008C57A1">
              <w:rPr>
                <w:rFonts w:ascii="Garamond" w:hAnsi="Garamond"/>
                <w:sz w:val="28"/>
                <w:szCs w:val="28"/>
              </w:rPr>
              <w:t xml:space="preserve"> </w:t>
            </w:r>
            <w:proofErr w:type="spellStart"/>
            <w:r w:rsidRPr="008C57A1">
              <w:rPr>
                <w:rFonts w:ascii="Garamond" w:hAnsi="Garamond"/>
                <w:sz w:val="28"/>
                <w:szCs w:val="28"/>
              </w:rPr>
              <w:t>erbee</w:t>
            </w:r>
            <w:proofErr w:type="spellEnd"/>
            <w:r w:rsidRPr="008C57A1">
              <w:rPr>
                <w:rFonts w:ascii="Garamond" w:hAnsi="Garamond"/>
                <w:sz w:val="28"/>
                <w:szCs w:val="28"/>
              </w:rPr>
              <w:t xml:space="preserve">. </w:t>
            </w:r>
          </w:p>
        </w:tc>
        <w:tc>
          <w:tcPr>
            <w:tcW w:w="3851" w:type="dxa"/>
          </w:tcPr>
          <w:p w14:paraId="061CFF32"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By no means</w:t>
            </w:r>
            <w:r w:rsidRPr="001D7831">
              <w:rPr>
                <w:rFonts w:ascii="Garamond" w:hAnsi="Garamond" w:cs="Times New Roman"/>
                <w:sz w:val="28"/>
              </w:rPr>
              <w:t> ;</w:t>
            </w:r>
            <w:r w:rsidRPr="001D7831">
              <w:rPr>
                <w:rFonts w:ascii="Garamond" w:hAnsi="Garamond" w:cs="Times New Roman"/>
                <w:i/>
                <w:sz w:val="28"/>
              </w:rPr>
              <w:t xml:space="preserve"> Religion being the Business of all Men</w:t>
            </w:r>
            <w:r w:rsidRPr="001D7831">
              <w:rPr>
                <w:rFonts w:ascii="Garamond" w:hAnsi="Garamond" w:cs="Times New Roman"/>
                <w:sz w:val="28"/>
              </w:rPr>
              <w:t> ;</w:t>
            </w:r>
            <w:r w:rsidRPr="001D7831">
              <w:rPr>
                <w:rFonts w:ascii="Garamond" w:hAnsi="Garamond" w:cs="Times New Roman"/>
                <w:i/>
                <w:sz w:val="28"/>
              </w:rPr>
              <w:t xml:space="preserve"> </w:t>
            </w:r>
            <w:r w:rsidRPr="001D7831">
              <w:rPr>
                <w:rFonts w:ascii="Garamond" w:hAnsi="Garamond" w:cs="Times New Roman"/>
                <w:sz w:val="28"/>
              </w:rPr>
              <w:t>a plain Man,</w:t>
            </w:r>
            <w:r w:rsidRPr="001D7831">
              <w:rPr>
                <w:rFonts w:ascii="Garamond" w:hAnsi="Garamond" w:cs="Times New Roman"/>
                <w:i/>
                <w:sz w:val="28"/>
              </w:rPr>
              <w:t xml:space="preserve"> if he is well-disposed, may know his Duty, and be able to perform it, as well as the greatest Scholar.</w:t>
            </w:r>
          </w:p>
        </w:tc>
        <w:tc>
          <w:tcPr>
            <w:tcW w:w="0" w:type="auto"/>
          </w:tcPr>
          <w:p w14:paraId="2176C475"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31B6CD1E" w14:textId="77777777" w:rsidTr="00CB7EF1">
        <w:tc>
          <w:tcPr>
            <w:tcW w:w="4253" w:type="dxa"/>
          </w:tcPr>
          <w:p w14:paraId="26113D42" w14:textId="77777777" w:rsidR="000C1864" w:rsidRPr="00146B89" w:rsidRDefault="000C1864" w:rsidP="00DB60C3">
            <w:pPr>
              <w:pStyle w:val="CM3"/>
              <w:widowControl/>
              <w:spacing w:line="240" w:lineRule="auto"/>
              <w:ind w:firstLine="227"/>
              <w:jc w:val="both"/>
              <w:rPr>
                <w:rFonts w:ascii="Garamond" w:hAnsi="Garamond"/>
                <w:sz w:val="28"/>
                <w:szCs w:val="28"/>
              </w:rPr>
            </w:pPr>
            <w:r w:rsidRPr="00146B89">
              <w:rPr>
                <w:rFonts w:ascii="Garamond" w:hAnsi="Garamond"/>
                <w:i/>
                <w:sz w:val="28"/>
                <w:szCs w:val="28"/>
              </w:rPr>
              <w:t>Q.</w:t>
            </w:r>
            <w:r w:rsidRPr="00146B89">
              <w:rPr>
                <w:rFonts w:ascii="Garamond" w:hAnsi="Garamond"/>
                <w:sz w:val="28"/>
                <w:szCs w:val="28"/>
              </w:rPr>
              <w:t xml:space="preserve"> </w:t>
            </w:r>
            <w:proofErr w:type="spellStart"/>
            <w:r w:rsidRPr="00146B89">
              <w:rPr>
                <w:rFonts w:ascii="Garamond" w:hAnsi="Garamond"/>
                <w:sz w:val="28"/>
                <w:szCs w:val="28"/>
              </w:rPr>
              <w:t>Ta’d</w:t>
            </w:r>
            <w:proofErr w:type="spellEnd"/>
            <w:r w:rsidRPr="00146B89">
              <w:rPr>
                <w:rFonts w:ascii="Garamond" w:hAnsi="Garamond"/>
                <w:sz w:val="28"/>
                <w:szCs w:val="28"/>
              </w:rPr>
              <w:t xml:space="preserve"> </w:t>
            </w:r>
            <w:proofErr w:type="spellStart"/>
            <w:r w:rsidRPr="00146B89">
              <w:rPr>
                <w:rFonts w:ascii="Garamond" w:hAnsi="Garamond"/>
                <w:sz w:val="28"/>
                <w:szCs w:val="28"/>
              </w:rPr>
              <w:t>shoh</w:t>
            </w:r>
            <w:proofErr w:type="spellEnd"/>
            <w:r w:rsidRPr="00146B89">
              <w:rPr>
                <w:rFonts w:ascii="Garamond" w:hAnsi="Garamond"/>
                <w:sz w:val="28"/>
                <w:szCs w:val="28"/>
              </w:rPr>
              <w:t xml:space="preserve"> </w:t>
            </w:r>
            <w:proofErr w:type="spellStart"/>
            <w:r w:rsidRPr="00146B89">
              <w:rPr>
                <w:rFonts w:ascii="Garamond" w:hAnsi="Garamond"/>
                <w:sz w:val="28"/>
                <w:szCs w:val="28"/>
              </w:rPr>
              <w:t>Goan</w:t>
            </w:r>
            <w:proofErr w:type="spellEnd"/>
            <w:r w:rsidRPr="00146B89">
              <w:rPr>
                <w:rFonts w:ascii="Garamond" w:hAnsi="Garamond"/>
                <w:sz w:val="28"/>
                <w:szCs w:val="28"/>
              </w:rPr>
              <w:t xml:space="preserve"> </w:t>
            </w:r>
            <w:proofErr w:type="spellStart"/>
            <w:r w:rsidRPr="00146B89">
              <w:rPr>
                <w:rFonts w:ascii="Garamond" w:hAnsi="Garamond"/>
                <w:sz w:val="28"/>
                <w:szCs w:val="28"/>
              </w:rPr>
              <w:t>feer</w:t>
            </w:r>
            <w:proofErr w:type="spellEnd"/>
            <w:r w:rsidRPr="00146B89">
              <w:rPr>
                <w:rFonts w:ascii="Garamond" w:hAnsi="Garamond"/>
                <w:sz w:val="28"/>
                <w:szCs w:val="28"/>
              </w:rPr>
              <w:t xml:space="preserve"> </w:t>
            </w:r>
            <w:proofErr w:type="spellStart"/>
            <w:r w:rsidRPr="00146B89">
              <w:rPr>
                <w:rFonts w:ascii="Garamond" w:hAnsi="Garamond"/>
                <w:sz w:val="28"/>
                <w:szCs w:val="28"/>
              </w:rPr>
              <w:t>gherjolagh</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der </w:t>
            </w:r>
            <w:proofErr w:type="spellStart"/>
            <w:r w:rsidRPr="00146B89">
              <w:rPr>
                <w:rFonts w:ascii="Garamond" w:hAnsi="Garamond"/>
                <w:sz w:val="28"/>
                <w:szCs w:val="28"/>
              </w:rPr>
              <w:t>Jee</w:t>
            </w:r>
            <w:proofErr w:type="spellEnd"/>
            <w:r w:rsidRPr="00146B89">
              <w:rPr>
                <w:rFonts w:ascii="Garamond" w:hAnsi="Garamond"/>
                <w:sz w:val="28"/>
                <w:szCs w:val="28"/>
              </w:rPr>
              <w:t xml:space="preserve"> </w:t>
            </w:r>
            <w:proofErr w:type="spellStart"/>
            <w:r w:rsidRPr="00146B89">
              <w:rPr>
                <w:rFonts w:ascii="Garamond" w:hAnsi="Garamond"/>
                <w:sz w:val="28"/>
                <w:szCs w:val="28"/>
              </w:rPr>
              <w:t>tushtey</w:t>
            </w:r>
            <w:proofErr w:type="spellEnd"/>
            <w:r w:rsidRPr="00146B89">
              <w:rPr>
                <w:rFonts w:ascii="Garamond" w:hAnsi="Garamond"/>
                <w:sz w:val="28"/>
                <w:szCs w:val="28"/>
              </w:rPr>
              <w:t xml:space="preserve"> </w:t>
            </w:r>
            <w:proofErr w:type="spellStart"/>
            <w:r w:rsidRPr="00146B89">
              <w:rPr>
                <w:rFonts w:ascii="Garamond" w:hAnsi="Garamond"/>
                <w:sz w:val="28"/>
                <w:szCs w:val="28"/>
              </w:rPr>
              <w:t>dou</w:t>
            </w:r>
            <w:proofErr w:type="spellEnd"/>
            <w:r w:rsidRPr="00146B89">
              <w:rPr>
                <w:rFonts w:ascii="Garamond" w:hAnsi="Garamond"/>
                <w:sz w:val="28"/>
                <w:szCs w:val="28"/>
              </w:rPr>
              <w:t xml:space="preserve"> jeu. </w:t>
            </w:r>
          </w:p>
        </w:tc>
        <w:tc>
          <w:tcPr>
            <w:tcW w:w="3851" w:type="dxa"/>
          </w:tcPr>
          <w:p w14:paraId="7E67D701"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This is a comfortable Truth</w:t>
            </w:r>
            <w:r>
              <w:rPr>
                <w:rFonts w:ascii="Garamond" w:hAnsi="Garamond" w:cs="Times New Roman"/>
                <w:i/>
                <w:sz w:val="28"/>
              </w:rPr>
              <w:t>,</w:t>
            </w:r>
            <w:r w:rsidRPr="001D7831">
              <w:rPr>
                <w:rFonts w:ascii="Garamond" w:hAnsi="Garamond" w:cs="Times New Roman"/>
                <w:i/>
                <w:sz w:val="28"/>
              </w:rPr>
              <w:t xml:space="preserve"> I pray make me sensible of it.</w:t>
            </w:r>
          </w:p>
        </w:tc>
        <w:tc>
          <w:tcPr>
            <w:tcW w:w="0" w:type="auto"/>
          </w:tcPr>
          <w:p w14:paraId="70B02CE2"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7DEA29B5" w14:textId="77777777" w:rsidTr="00CB7EF1">
        <w:tc>
          <w:tcPr>
            <w:tcW w:w="4253" w:type="dxa"/>
          </w:tcPr>
          <w:p w14:paraId="4CE7CAD8" w14:textId="06D6274A" w:rsidR="000C1864" w:rsidRPr="00146B89" w:rsidRDefault="000C1864" w:rsidP="00DB60C3">
            <w:pPr>
              <w:pStyle w:val="CM3"/>
              <w:widowControl/>
              <w:spacing w:line="240" w:lineRule="auto"/>
              <w:ind w:firstLine="227"/>
              <w:jc w:val="both"/>
              <w:rPr>
                <w:rFonts w:ascii="Garamond" w:hAnsi="Garamond"/>
                <w:sz w:val="28"/>
                <w:szCs w:val="28"/>
              </w:rPr>
            </w:pPr>
            <w:r w:rsidRPr="00146B89">
              <w:rPr>
                <w:rFonts w:ascii="Garamond" w:hAnsi="Garamond"/>
                <w:i/>
                <w:sz w:val="28"/>
                <w:szCs w:val="28"/>
              </w:rPr>
              <w:t xml:space="preserve">A. </w:t>
            </w:r>
            <w:proofErr w:type="spellStart"/>
            <w:r w:rsidRPr="00146B89">
              <w:rPr>
                <w:rFonts w:ascii="Garamond" w:hAnsi="Garamond"/>
                <w:sz w:val="28"/>
                <w:szCs w:val="28"/>
              </w:rPr>
              <w:t>Nagh</w:t>
            </w:r>
            <w:proofErr w:type="spellEnd"/>
            <w:r w:rsidRPr="00146B89">
              <w:rPr>
                <w:rFonts w:ascii="Garamond" w:hAnsi="Garamond"/>
                <w:sz w:val="28"/>
                <w:szCs w:val="28"/>
              </w:rPr>
              <w:t xml:space="preserve"> </w:t>
            </w:r>
            <w:proofErr w:type="spellStart"/>
            <w:r w:rsidRPr="00146B89">
              <w:rPr>
                <w:rFonts w:ascii="Garamond" w:hAnsi="Garamond"/>
                <w:sz w:val="28"/>
                <w:szCs w:val="28"/>
              </w:rPr>
              <w:t>vaik</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chooilley</w:t>
            </w:r>
            <w:proofErr w:type="spellEnd"/>
            <w:r w:rsidRPr="00146B89">
              <w:rPr>
                <w:rFonts w:ascii="Garamond" w:hAnsi="Garamond"/>
                <w:sz w:val="28"/>
                <w:szCs w:val="28"/>
              </w:rPr>
              <w:t xml:space="preserve"> </w:t>
            </w:r>
            <w:proofErr w:type="spellStart"/>
            <w:r w:rsidRPr="00146B89">
              <w:rPr>
                <w:rFonts w:ascii="Garamond" w:hAnsi="Garamond"/>
                <w:sz w:val="28"/>
                <w:szCs w:val="28"/>
              </w:rPr>
              <w:t>hushtey</w:t>
            </w:r>
            <w:proofErr w:type="spellEnd"/>
            <w:r w:rsidRPr="00146B89">
              <w:rPr>
                <w:rFonts w:ascii="Garamond" w:hAnsi="Garamond"/>
                <w:sz w:val="28"/>
                <w:szCs w:val="28"/>
              </w:rPr>
              <w:t xml:space="preserve"> </w:t>
            </w:r>
            <w:proofErr w:type="spellStart"/>
            <w:r w:rsidRPr="00146B89">
              <w:rPr>
                <w:rFonts w:ascii="Garamond" w:hAnsi="Garamond"/>
                <w:sz w:val="28"/>
                <w:szCs w:val="28"/>
              </w:rPr>
              <w:t>ymmyrchagh</w:t>
            </w:r>
            <w:proofErr w:type="spellEnd"/>
            <w:r w:rsidRPr="00146B89">
              <w:rPr>
                <w:rFonts w:ascii="Garamond" w:hAnsi="Garamond"/>
                <w:sz w:val="28"/>
                <w:szCs w:val="28"/>
              </w:rPr>
              <w:t xml:space="preserve"> </w:t>
            </w:r>
            <w:proofErr w:type="spellStart"/>
            <w:r w:rsidRPr="00146B89">
              <w:rPr>
                <w:rFonts w:ascii="Garamond" w:hAnsi="Garamond"/>
                <w:sz w:val="28"/>
                <w:szCs w:val="28"/>
              </w:rPr>
              <w:t>Soit</w:t>
            </w:r>
            <w:proofErr w:type="spellEnd"/>
            <w:r w:rsidRPr="00146B89">
              <w:rPr>
                <w:rFonts w:ascii="Garamond" w:hAnsi="Garamond"/>
                <w:sz w:val="28"/>
                <w:szCs w:val="28"/>
              </w:rPr>
              <w:t xml:space="preserve"> </w:t>
            </w:r>
            <w:proofErr w:type="spellStart"/>
            <w:r w:rsidRPr="00146B89">
              <w:rPr>
                <w:rFonts w:ascii="Garamond" w:hAnsi="Garamond"/>
                <w:sz w:val="28"/>
                <w:szCs w:val="28"/>
              </w:rPr>
              <w:t>shees</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w:t>
            </w:r>
            <w:proofErr w:type="spellStart"/>
            <w:r w:rsidRPr="00146B89">
              <w:rPr>
                <w:rFonts w:ascii="Garamond" w:hAnsi="Garamond"/>
                <w:sz w:val="28"/>
                <w:szCs w:val="28"/>
              </w:rPr>
              <w:t>focklyn</w:t>
            </w:r>
            <w:proofErr w:type="spellEnd"/>
            <w:r w:rsidRPr="00146B89">
              <w:rPr>
                <w:rFonts w:ascii="Garamond" w:hAnsi="Garamond"/>
                <w:sz w:val="28"/>
                <w:szCs w:val="28"/>
              </w:rPr>
              <w:t xml:space="preserve"> </w:t>
            </w:r>
            <w:proofErr w:type="spellStart"/>
            <w:r w:rsidRPr="00146B89">
              <w:rPr>
                <w:rFonts w:ascii="Garamond" w:hAnsi="Garamond"/>
                <w:sz w:val="28"/>
                <w:szCs w:val="28"/>
              </w:rPr>
              <w:t>giarrey</w:t>
            </w:r>
            <w:proofErr w:type="spellEnd"/>
            <w:r w:rsidRPr="00146B89">
              <w:rPr>
                <w:rFonts w:ascii="Garamond" w:hAnsi="Garamond"/>
                <w:sz w:val="28"/>
                <w:szCs w:val="28"/>
              </w:rPr>
              <w:t xml:space="preserve">. Ta </w:t>
            </w:r>
            <w:proofErr w:type="spellStart"/>
            <w:r w:rsidRPr="00146B89">
              <w:rPr>
                <w:rFonts w:ascii="Garamond" w:hAnsi="Garamond"/>
                <w:sz w:val="28"/>
                <w:szCs w:val="28"/>
              </w:rPr>
              <w:t>dty</w:t>
            </w:r>
            <w:proofErr w:type="spellEnd"/>
            <w:r w:rsidRPr="00146B89">
              <w:rPr>
                <w:rFonts w:ascii="Garamond" w:hAnsi="Garamond"/>
                <w:sz w:val="28"/>
                <w:szCs w:val="28"/>
              </w:rPr>
              <w:t xml:space="preserve"> </w:t>
            </w:r>
            <w:proofErr w:type="spellStart"/>
            <w:r w:rsidRPr="00146B89">
              <w:rPr>
                <w:rFonts w:ascii="Garamond" w:hAnsi="Garamond"/>
                <w:sz w:val="28"/>
                <w:szCs w:val="28"/>
              </w:rPr>
              <w:t>Churrym</w:t>
            </w:r>
            <w:proofErr w:type="spellEnd"/>
            <w:r w:rsidRPr="00146B89">
              <w:rPr>
                <w:rFonts w:ascii="Garamond" w:hAnsi="Garamond"/>
                <w:sz w:val="28"/>
                <w:szCs w:val="28"/>
              </w:rPr>
              <w:t xml:space="preserve"> </w:t>
            </w:r>
            <w:proofErr w:type="spellStart"/>
            <w:r w:rsidRPr="00146B89">
              <w:rPr>
                <w:rFonts w:ascii="Garamond" w:hAnsi="Garamond"/>
                <w:sz w:val="28"/>
                <w:szCs w:val="28"/>
              </w:rPr>
              <w:t>gys</w:t>
            </w:r>
            <w:proofErr w:type="spellEnd"/>
            <w:r w:rsidRPr="00146B89">
              <w:rPr>
                <w:rFonts w:ascii="Garamond" w:hAnsi="Garamond"/>
                <w:sz w:val="28"/>
                <w:szCs w:val="28"/>
              </w:rPr>
              <w:t xml:space="preserve"> </w:t>
            </w:r>
            <w:proofErr w:type="spellStart"/>
            <w:r w:rsidRPr="00146B89">
              <w:rPr>
                <w:rFonts w:ascii="Garamond" w:hAnsi="Garamond"/>
                <w:sz w:val="28"/>
                <w:szCs w:val="28"/>
              </w:rPr>
              <w:t>Jee</w:t>
            </w:r>
            <w:proofErr w:type="spellEnd"/>
            <w:r w:rsidRPr="00146B89">
              <w:rPr>
                <w:rFonts w:ascii="Garamond" w:hAnsi="Garamond"/>
                <w:sz w:val="28"/>
                <w:szCs w:val="28"/>
              </w:rPr>
              <w:t xml:space="preserve"> as </w:t>
            </w:r>
            <w:proofErr w:type="spellStart"/>
            <w:r w:rsidRPr="00146B89">
              <w:rPr>
                <w:rFonts w:ascii="Garamond" w:hAnsi="Garamond"/>
                <w:sz w:val="28"/>
                <w:szCs w:val="28"/>
              </w:rPr>
              <w:t>gys</w:t>
            </w:r>
            <w:proofErr w:type="spellEnd"/>
            <w:r w:rsidRPr="00146B89">
              <w:rPr>
                <w:rFonts w:ascii="Garamond" w:hAnsi="Garamond"/>
                <w:sz w:val="28"/>
                <w:szCs w:val="28"/>
              </w:rPr>
              <w:t xml:space="preserve"> </w:t>
            </w:r>
            <w:proofErr w:type="spellStart"/>
            <w:r w:rsidRPr="00146B89">
              <w:rPr>
                <w:rFonts w:ascii="Garamond" w:hAnsi="Garamond"/>
                <w:sz w:val="28"/>
                <w:szCs w:val="28"/>
              </w:rPr>
              <w:t>dty</w:t>
            </w:r>
            <w:proofErr w:type="spellEnd"/>
            <w:r w:rsidRPr="00146B89">
              <w:rPr>
                <w:rFonts w:ascii="Garamond" w:hAnsi="Garamond"/>
                <w:sz w:val="28"/>
                <w:szCs w:val="28"/>
              </w:rPr>
              <w:t xml:space="preserve"> Naboo </w:t>
            </w:r>
            <w:proofErr w:type="spellStart"/>
            <w:r w:rsidRPr="00146B89">
              <w:rPr>
                <w:rFonts w:ascii="Garamond" w:hAnsi="Garamond"/>
                <w:sz w:val="28"/>
                <w:szCs w:val="28"/>
              </w:rPr>
              <w:t>scruit</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w:t>
            </w:r>
            <w:proofErr w:type="spellStart"/>
            <w:r w:rsidRPr="00146B89">
              <w:rPr>
                <w:rFonts w:ascii="Garamond" w:hAnsi="Garamond"/>
                <w:sz w:val="28"/>
                <w:szCs w:val="28"/>
              </w:rPr>
              <w:t>beggan</w:t>
            </w:r>
            <w:proofErr w:type="spellEnd"/>
            <w:r w:rsidRPr="00146B89">
              <w:rPr>
                <w:rFonts w:ascii="Garamond" w:hAnsi="Garamond"/>
                <w:sz w:val="28"/>
                <w:szCs w:val="28"/>
              </w:rPr>
              <w:t xml:space="preserve"> </w:t>
            </w:r>
            <w:proofErr w:type="spellStart"/>
            <w:r w:rsidRPr="00146B89">
              <w:rPr>
                <w:rFonts w:ascii="Garamond" w:hAnsi="Garamond"/>
                <w:sz w:val="28"/>
                <w:szCs w:val="28"/>
              </w:rPr>
              <w:t>goan</w:t>
            </w:r>
            <w:proofErr w:type="spellEnd"/>
            <w:r w:rsidRPr="00146B89">
              <w:rPr>
                <w:rFonts w:ascii="Garamond" w:hAnsi="Garamond"/>
                <w:sz w:val="28"/>
                <w:szCs w:val="28"/>
              </w:rPr>
              <w:t xml:space="preserve">, </w:t>
            </w:r>
            <w:proofErr w:type="spellStart"/>
            <w:r w:rsidRPr="00146B89">
              <w:rPr>
                <w:rFonts w:ascii="Garamond" w:hAnsi="Garamond"/>
                <w:sz w:val="28"/>
                <w:szCs w:val="28"/>
              </w:rPr>
              <w:t>feer</w:t>
            </w:r>
            <w:proofErr w:type="spellEnd"/>
            <w:r w:rsidRPr="00146B89">
              <w:rPr>
                <w:rFonts w:ascii="Garamond" w:hAnsi="Garamond"/>
                <w:sz w:val="28"/>
                <w:szCs w:val="28"/>
              </w:rPr>
              <w:t xml:space="preserve"> </w:t>
            </w:r>
            <w:proofErr w:type="spellStart"/>
            <w:r w:rsidRPr="00146B89">
              <w:rPr>
                <w:rFonts w:ascii="Garamond" w:hAnsi="Garamond"/>
                <w:sz w:val="28"/>
                <w:szCs w:val="28"/>
              </w:rPr>
              <w:t>ashagh</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ve</w:t>
            </w:r>
            <w:proofErr w:type="spellEnd"/>
            <w:del w:id="6" w:author="Max Wheeler" w:date="2021-09-20T15:06:00Z">
              <w:r w:rsidRPr="00146B89" w:rsidDel="00CC20AA">
                <w:rPr>
                  <w:rFonts w:ascii="Garamond" w:hAnsi="Garamond"/>
                  <w:sz w:val="28"/>
                  <w:szCs w:val="28"/>
                </w:rPr>
                <w:delText>l</w:delText>
              </w:r>
            </w:del>
            <w:r w:rsidRPr="00146B89">
              <w:rPr>
                <w:rFonts w:ascii="Garamond" w:hAnsi="Garamond"/>
                <w:sz w:val="28"/>
                <w:szCs w:val="28"/>
              </w:rPr>
              <w:t xml:space="preserve"> er </w:t>
            </w:r>
            <w:proofErr w:type="spellStart"/>
            <w:r w:rsidRPr="00146B89">
              <w:rPr>
                <w:rFonts w:ascii="Garamond" w:hAnsi="Garamond"/>
                <w:sz w:val="28"/>
                <w:szCs w:val="28"/>
              </w:rPr>
              <w:t>nyn</w:t>
            </w:r>
            <w:proofErr w:type="spellEnd"/>
            <w:r w:rsidRPr="00146B89">
              <w:rPr>
                <w:rFonts w:ascii="Garamond" w:hAnsi="Garamond"/>
                <w:sz w:val="28"/>
                <w:szCs w:val="28"/>
              </w:rPr>
              <w:t xml:space="preserve"> </w:t>
            </w:r>
            <w:proofErr w:type="spellStart"/>
            <w:r w:rsidRPr="00146B89">
              <w:rPr>
                <w:rFonts w:ascii="Garamond" w:hAnsi="Garamond"/>
                <w:sz w:val="28"/>
                <w:szCs w:val="28"/>
              </w:rPr>
              <w:t>doiggal</w:t>
            </w:r>
            <w:proofErr w:type="spellEnd"/>
            <w:r w:rsidRPr="00146B89">
              <w:rPr>
                <w:rFonts w:ascii="Garamond" w:hAnsi="Garamond"/>
                <w:sz w:val="28"/>
                <w:szCs w:val="28"/>
              </w:rPr>
              <w:t xml:space="preserve"> as </w:t>
            </w:r>
            <w:proofErr w:type="spellStart"/>
            <w:r w:rsidRPr="00146B89">
              <w:rPr>
                <w:rFonts w:ascii="Garamond" w:hAnsi="Garamond"/>
                <w:sz w:val="28"/>
                <w:szCs w:val="28"/>
              </w:rPr>
              <w:t>freilt</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w:t>
            </w:r>
            <w:proofErr w:type="spellStart"/>
            <w:r w:rsidRPr="00146B89">
              <w:rPr>
                <w:rFonts w:ascii="Garamond" w:hAnsi="Garamond"/>
                <w:sz w:val="28"/>
                <w:szCs w:val="28"/>
              </w:rPr>
              <w:t>cooinaghtyn</w:t>
            </w:r>
            <w:proofErr w:type="spellEnd"/>
            <w:r w:rsidRPr="00146B89">
              <w:rPr>
                <w:rFonts w:ascii="Garamond" w:hAnsi="Garamond"/>
                <w:sz w:val="28"/>
                <w:szCs w:val="28"/>
              </w:rPr>
              <w:t xml:space="preserve"> </w:t>
            </w:r>
            <w:proofErr w:type="spellStart"/>
            <w:r w:rsidRPr="00146B89">
              <w:rPr>
                <w:rFonts w:ascii="Garamond" w:hAnsi="Garamond"/>
                <w:sz w:val="28"/>
                <w:szCs w:val="28"/>
              </w:rPr>
              <w:t>raad</w:t>
            </w:r>
            <w:proofErr w:type="spellEnd"/>
            <w:r w:rsidRPr="00146B89">
              <w:rPr>
                <w:rFonts w:ascii="Garamond" w:hAnsi="Garamond"/>
                <w:sz w:val="28"/>
                <w:szCs w:val="28"/>
              </w:rPr>
              <w:t xml:space="preserve"> ta </w:t>
            </w:r>
            <w:proofErr w:type="spellStart"/>
            <w:r w:rsidRPr="00146B89">
              <w:rPr>
                <w:rFonts w:ascii="Garamond" w:hAnsi="Garamond"/>
                <w:sz w:val="28"/>
                <w:szCs w:val="28"/>
              </w:rPr>
              <w:t>sleih</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firrinagh</w:t>
            </w:r>
            <w:proofErr w:type="spellEnd"/>
            <w:r w:rsidRPr="00146B89">
              <w:rPr>
                <w:rFonts w:ascii="Garamond" w:hAnsi="Garamond"/>
                <w:sz w:val="28"/>
                <w:szCs w:val="28"/>
              </w:rPr>
              <w:t xml:space="preserve"> </w:t>
            </w:r>
            <w:proofErr w:type="spellStart"/>
            <w:r w:rsidRPr="00146B89">
              <w:rPr>
                <w:rFonts w:ascii="Garamond" w:hAnsi="Garamond"/>
                <w:sz w:val="28"/>
                <w:szCs w:val="28"/>
              </w:rPr>
              <w:t>credjal</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w:t>
            </w:r>
            <w:proofErr w:type="spellStart"/>
            <w:r w:rsidRPr="00146B89">
              <w:rPr>
                <w:rFonts w:ascii="Garamond" w:hAnsi="Garamond"/>
                <w:sz w:val="28"/>
                <w:szCs w:val="28"/>
              </w:rPr>
              <w:t>Jee</w:t>
            </w:r>
            <w:proofErr w:type="spellEnd"/>
            <w:r w:rsidRPr="00146B89">
              <w:rPr>
                <w:rFonts w:ascii="Garamond" w:hAnsi="Garamond"/>
                <w:sz w:val="28"/>
                <w:szCs w:val="28"/>
              </w:rPr>
              <w:t xml:space="preserve"> as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creeoil</w:t>
            </w:r>
            <w:proofErr w:type="spellEnd"/>
            <w:r w:rsidRPr="00146B89">
              <w:rPr>
                <w:rFonts w:ascii="Garamond" w:hAnsi="Garamond"/>
                <w:sz w:val="28"/>
                <w:szCs w:val="28"/>
              </w:rPr>
              <w:t xml:space="preserve"> </w:t>
            </w:r>
            <w:proofErr w:type="spellStart"/>
            <w:r w:rsidRPr="00146B89">
              <w:rPr>
                <w:rFonts w:ascii="Garamond" w:hAnsi="Garamond"/>
                <w:sz w:val="28"/>
                <w:szCs w:val="28"/>
              </w:rPr>
              <w:t>gearree</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ve</w:t>
            </w:r>
            <w:proofErr w:type="spellEnd"/>
            <w:r w:rsidRPr="00146B89">
              <w:rPr>
                <w:rFonts w:ascii="Garamond" w:hAnsi="Garamond"/>
                <w:sz w:val="28"/>
                <w:szCs w:val="28"/>
              </w:rPr>
              <w:t xml:space="preserve"> </w:t>
            </w:r>
            <w:proofErr w:type="spellStart"/>
            <w:r w:rsidRPr="00146B89">
              <w:rPr>
                <w:rFonts w:ascii="Garamond" w:hAnsi="Garamond"/>
                <w:sz w:val="28"/>
                <w:szCs w:val="28"/>
              </w:rPr>
              <w:t>Sauchey</w:t>
            </w:r>
            <w:proofErr w:type="spellEnd"/>
            <w:r w:rsidRPr="00146B89">
              <w:rPr>
                <w:rFonts w:ascii="Garamond" w:hAnsi="Garamond"/>
                <w:sz w:val="28"/>
                <w:szCs w:val="28"/>
              </w:rPr>
              <w:t xml:space="preserve">. </w:t>
            </w:r>
          </w:p>
        </w:tc>
        <w:tc>
          <w:tcPr>
            <w:tcW w:w="3851" w:type="dxa"/>
          </w:tcPr>
          <w:p w14:paraId="735D9D3A"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Do you not see that all necessary Knowledge lieth in a very narrow compass</w:t>
            </w:r>
            <w:r w:rsidRPr="001D7831">
              <w:rPr>
                <w:rFonts w:ascii="Garamond" w:hAnsi="Garamond" w:cs="Times New Roman"/>
                <w:sz w:val="28"/>
              </w:rPr>
              <w:t> ;</w:t>
            </w:r>
            <w:r w:rsidRPr="001D7831">
              <w:rPr>
                <w:rFonts w:ascii="Garamond" w:hAnsi="Garamond" w:cs="Times New Roman"/>
                <w:i/>
                <w:sz w:val="28"/>
              </w:rPr>
              <w:t xml:space="preserve"> Your Duty to God, and to your Neighbour, is contained in a few Words, very </w:t>
            </w:r>
            <w:proofErr w:type="spellStart"/>
            <w:r w:rsidRPr="001D7831">
              <w:rPr>
                <w:rFonts w:ascii="Garamond" w:hAnsi="Garamond" w:cs="Times New Roman"/>
                <w:i/>
                <w:sz w:val="28"/>
              </w:rPr>
              <w:t>easie</w:t>
            </w:r>
            <w:proofErr w:type="spellEnd"/>
            <w:r w:rsidRPr="001D7831">
              <w:rPr>
                <w:rFonts w:ascii="Garamond" w:hAnsi="Garamond" w:cs="Times New Roman"/>
                <w:i/>
                <w:sz w:val="28"/>
              </w:rPr>
              <w:t xml:space="preserve"> to be understood and </w:t>
            </w:r>
            <w:proofErr w:type="spellStart"/>
            <w:r w:rsidRPr="001D7831">
              <w:rPr>
                <w:rFonts w:ascii="Garamond" w:hAnsi="Garamond" w:cs="Times New Roman"/>
                <w:i/>
                <w:sz w:val="28"/>
              </w:rPr>
              <w:t>remembred</w:t>
            </w:r>
            <w:proofErr w:type="spellEnd"/>
            <w:r w:rsidRPr="001D7831">
              <w:rPr>
                <w:rFonts w:ascii="Garamond" w:hAnsi="Garamond" w:cs="Times New Roman"/>
                <w:i/>
                <w:sz w:val="28"/>
              </w:rPr>
              <w:t>, where People truly believe in God, and heartily desire to be saved.</w:t>
            </w:r>
          </w:p>
        </w:tc>
        <w:tc>
          <w:tcPr>
            <w:tcW w:w="0" w:type="auto"/>
          </w:tcPr>
          <w:p w14:paraId="6965B553"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632C675A" w14:textId="77777777" w:rsidTr="00CB7EF1">
        <w:tc>
          <w:tcPr>
            <w:tcW w:w="4253" w:type="dxa"/>
          </w:tcPr>
          <w:p w14:paraId="1B4F0EED" w14:textId="77777777" w:rsidR="000C1864" w:rsidRPr="00146B89" w:rsidRDefault="000C1864" w:rsidP="00DB60C3">
            <w:pPr>
              <w:pStyle w:val="CM3"/>
              <w:widowControl/>
              <w:spacing w:line="240" w:lineRule="auto"/>
              <w:ind w:firstLine="227"/>
              <w:jc w:val="both"/>
              <w:rPr>
                <w:rFonts w:ascii="Garamond" w:hAnsi="Garamond"/>
                <w:sz w:val="28"/>
                <w:szCs w:val="28"/>
              </w:rPr>
            </w:pPr>
            <w:r w:rsidRPr="00146B89">
              <w:rPr>
                <w:rFonts w:ascii="Garamond" w:hAnsi="Garamond"/>
                <w:i/>
                <w:sz w:val="28"/>
                <w:szCs w:val="28"/>
              </w:rPr>
              <w:t>Q.</w:t>
            </w:r>
            <w:r w:rsidRPr="00146B89">
              <w:rPr>
                <w:rFonts w:ascii="Garamond" w:hAnsi="Garamond"/>
                <w:sz w:val="28"/>
                <w:szCs w:val="28"/>
              </w:rPr>
              <w:t xml:space="preserve"> </w:t>
            </w:r>
            <w:proofErr w:type="spellStart"/>
            <w:r w:rsidRPr="00146B89">
              <w:rPr>
                <w:rFonts w:ascii="Garamond" w:hAnsi="Garamond"/>
                <w:sz w:val="28"/>
                <w:szCs w:val="28"/>
              </w:rPr>
              <w:t>Eisht</w:t>
            </w:r>
            <w:proofErr w:type="spellEnd"/>
            <w:r w:rsidRPr="00146B89">
              <w:rPr>
                <w:rFonts w:ascii="Garamond" w:hAnsi="Garamond"/>
                <w:sz w:val="28"/>
                <w:szCs w:val="28"/>
              </w:rPr>
              <w:t xml:space="preserve"> ta mish </w:t>
            </w:r>
            <w:proofErr w:type="spellStart"/>
            <w:r w:rsidRPr="00146B89">
              <w:rPr>
                <w:rFonts w:ascii="Garamond" w:hAnsi="Garamond"/>
                <w:sz w:val="28"/>
                <w:szCs w:val="28"/>
              </w:rPr>
              <w:t>treshteil</w:t>
            </w:r>
            <w:proofErr w:type="spellEnd"/>
            <w:r w:rsidRPr="00146B89">
              <w:rPr>
                <w:rFonts w:ascii="Garamond" w:hAnsi="Garamond"/>
                <w:sz w:val="28"/>
                <w:szCs w:val="28"/>
              </w:rPr>
              <w:t xml:space="preserve"> </w:t>
            </w:r>
            <w:proofErr w:type="spellStart"/>
            <w:r w:rsidRPr="00146B89">
              <w:rPr>
                <w:rFonts w:ascii="Garamond" w:hAnsi="Garamond"/>
                <w:sz w:val="28"/>
                <w:szCs w:val="28"/>
              </w:rPr>
              <w:t>nagh</w:t>
            </w:r>
            <w:proofErr w:type="spellEnd"/>
            <w:r w:rsidRPr="00146B89">
              <w:rPr>
                <w:rFonts w:ascii="Garamond" w:hAnsi="Garamond"/>
                <w:sz w:val="28"/>
                <w:szCs w:val="28"/>
              </w:rPr>
              <w:t xml:space="preserve"> </w:t>
            </w:r>
            <w:proofErr w:type="spellStart"/>
            <w:r w:rsidRPr="00146B89">
              <w:rPr>
                <w:rFonts w:ascii="Garamond" w:hAnsi="Garamond"/>
                <w:sz w:val="28"/>
                <w:szCs w:val="28"/>
              </w:rPr>
              <w:t>bee’m</w:t>
            </w:r>
            <w:proofErr w:type="spellEnd"/>
            <w:r w:rsidRPr="00146B89">
              <w:rPr>
                <w:rFonts w:ascii="Garamond" w:hAnsi="Garamond"/>
                <w:sz w:val="28"/>
                <w:szCs w:val="28"/>
              </w:rPr>
              <w:t xml:space="preserve"> </w:t>
            </w:r>
            <w:proofErr w:type="spellStart"/>
            <w:r w:rsidRPr="00146B89">
              <w:rPr>
                <w:rFonts w:ascii="Garamond" w:hAnsi="Garamond"/>
                <w:sz w:val="28"/>
                <w:szCs w:val="28"/>
              </w:rPr>
              <w:t>callit</w:t>
            </w:r>
            <w:proofErr w:type="spellEnd"/>
            <w:r w:rsidRPr="00146B89">
              <w:rPr>
                <w:rFonts w:ascii="Garamond" w:hAnsi="Garamond"/>
                <w:sz w:val="28"/>
                <w:szCs w:val="28"/>
              </w:rPr>
              <w:t xml:space="preserve">, son ta mee </w:t>
            </w:r>
            <w:proofErr w:type="spellStart"/>
            <w:r w:rsidRPr="00146B89">
              <w:rPr>
                <w:rFonts w:ascii="Garamond" w:hAnsi="Garamond"/>
                <w:sz w:val="28"/>
                <w:szCs w:val="28"/>
              </w:rPr>
              <w:t>credjal</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w:t>
            </w:r>
            <w:proofErr w:type="spellStart"/>
            <w:r w:rsidRPr="00146B89">
              <w:rPr>
                <w:rFonts w:ascii="Garamond" w:hAnsi="Garamond"/>
                <w:sz w:val="28"/>
                <w:szCs w:val="28"/>
              </w:rPr>
              <w:t>Jee</w:t>
            </w:r>
            <w:proofErr w:type="spellEnd"/>
            <w:r w:rsidRPr="00146B89">
              <w:rPr>
                <w:rFonts w:ascii="Garamond" w:hAnsi="Garamond"/>
                <w:sz w:val="28"/>
                <w:szCs w:val="28"/>
              </w:rPr>
              <w:t xml:space="preserve">, as ta mee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creeoil</w:t>
            </w:r>
            <w:proofErr w:type="spellEnd"/>
            <w:r w:rsidRPr="00146B89">
              <w:rPr>
                <w:rFonts w:ascii="Garamond" w:hAnsi="Garamond"/>
                <w:sz w:val="28"/>
                <w:szCs w:val="28"/>
              </w:rPr>
              <w:t xml:space="preserve"> </w:t>
            </w:r>
            <w:proofErr w:type="spellStart"/>
            <w:r w:rsidRPr="00146B89">
              <w:rPr>
                <w:rFonts w:ascii="Garamond" w:hAnsi="Garamond"/>
                <w:sz w:val="28"/>
                <w:szCs w:val="28"/>
              </w:rPr>
              <w:t>gearree</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ve</w:t>
            </w:r>
            <w:proofErr w:type="spellEnd"/>
            <w:r w:rsidRPr="00146B89">
              <w:rPr>
                <w:rFonts w:ascii="Garamond" w:hAnsi="Garamond"/>
                <w:sz w:val="28"/>
                <w:szCs w:val="28"/>
              </w:rPr>
              <w:t xml:space="preserve"> </w:t>
            </w:r>
            <w:proofErr w:type="spellStart"/>
            <w:r w:rsidRPr="00146B89">
              <w:rPr>
                <w:rFonts w:ascii="Garamond" w:hAnsi="Garamond"/>
                <w:sz w:val="28"/>
                <w:szCs w:val="28"/>
              </w:rPr>
              <w:t>sauchey</w:t>
            </w:r>
            <w:proofErr w:type="spellEnd"/>
            <w:r w:rsidRPr="00146B89">
              <w:rPr>
                <w:rFonts w:ascii="Garamond" w:hAnsi="Garamond"/>
                <w:sz w:val="28"/>
                <w:szCs w:val="28"/>
              </w:rPr>
              <w:t xml:space="preserve">. </w:t>
            </w:r>
          </w:p>
        </w:tc>
        <w:tc>
          <w:tcPr>
            <w:tcW w:w="3851" w:type="dxa"/>
          </w:tcPr>
          <w:p w14:paraId="42FC4B7A"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Then I trust I shall not perish, for I do believe in God, and I heartily wish to be saved.</w:t>
            </w:r>
          </w:p>
        </w:tc>
        <w:tc>
          <w:tcPr>
            <w:tcW w:w="0" w:type="auto"/>
          </w:tcPr>
          <w:p w14:paraId="63E855B2"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30980747" w14:textId="77777777" w:rsidTr="00CB7EF1">
        <w:tc>
          <w:tcPr>
            <w:tcW w:w="4253" w:type="dxa"/>
          </w:tcPr>
          <w:p w14:paraId="3985D1CB" w14:textId="77777777" w:rsidR="000C1864" w:rsidRPr="00146B89" w:rsidRDefault="000C1864" w:rsidP="00DB60C3">
            <w:pPr>
              <w:pStyle w:val="CM3"/>
              <w:widowControl/>
              <w:spacing w:line="240" w:lineRule="auto"/>
              <w:ind w:firstLine="227"/>
              <w:jc w:val="both"/>
              <w:rPr>
                <w:rFonts w:ascii="Garamond" w:hAnsi="Garamond"/>
                <w:sz w:val="28"/>
                <w:szCs w:val="28"/>
              </w:rPr>
            </w:pPr>
            <w:r w:rsidRPr="00146B89">
              <w:rPr>
                <w:rFonts w:ascii="Garamond" w:hAnsi="Garamond"/>
                <w:i/>
                <w:sz w:val="28"/>
                <w:szCs w:val="28"/>
              </w:rPr>
              <w:t xml:space="preserve">A. </w:t>
            </w:r>
            <w:r w:rsidRPr="00146B89">
              <w:rPr>
                <w:rFonts w:ascii="Garamond" w:hAnsi="Garamond"/>
                <w:sz w:val="28"/>
                <w:szCs w:val="28"/>
              </w:rPr>
              <w:t xml:space="preserve">Cha </w:t>
            </w:r>
            <w:proofErr w:type="spellStart"/>
            <w:r w:rsidRPr="00146B89">
              <w:rPr>
                <w:rFonts w:ascii="Garamond" w:hAnsi="Garamond"/>
                <w:sz w:val="28"/>
                <w:szCs w:val="28"/>
              </w:rPr>
              <w:t>negin</w:t>
            </w:r>
            <w:proofErr w:type="spellEnd"/>
            <w:r w:rsidRPr="00146B89">
              <w:rPr>
                <w:rFonts w:ascii="Garamond" w:hAnsi="Garamond"/>
                <w:sz w:val="28"/>
                <w:szCs w:val="28"/>
              </w:rPr>
              <w:t xml:space="preserve"> </w:t>
            </w:r>
            <w:proofErr w:type="spellStart"/>
            <w:r w:rsidRPr="00146B89">
              <w:rPr>
                <w:rFonts w:ascii="Garamond" w:hAnsi="Garamond"/>
                <w:sz w:val="28"/>
                <w:szCs w:val="28"/>
              </w:rPr>
              <w:t>dhyt</w:t>
            </w:r>
            <w:proofErr w:type="spellEnd"/>
            <w:r w:rsidRPr="00146B89">
              <w:rPr>
                <w:rFonts w:ascii="Garamond" w:hAnsi="Garamond"/>
                <w:sz w:val="28"/>
                <w:szCs w:val="28"/>
              </w:rPr>
              <w:t xml:space="preserve"> </w:t>
            </w:r>
            <w:proofErr w:type="spellStart"/>
            <w:r w:rsidRPr="00146B89">
              <w:rPr>
                <w:rFonts w:ascii="Garamond" w:hAnsi="Garamond"/>
                <w:sz w:val="28"/>
                <w:szCs w:val="28"/>
              </w:rPr>
              <w:t>ve</w:t>
            </w:r>
            <w:proofErr w:type="spellEnd"/>
            <w:r w:rsidRPr="00146B89">
              <w:rPr>
                <w:rFonts w:ascii="Garamond" w:hAnsi="Garamond"/>
                <w:sz w:val="28"/>
                <w:szCs w:val="28"/>
              </w:rPr>
              <w:t xml:space="preserve"> </w:t>
            </w:r>
            <w:proofErr w:type="spellStart"/>
            <w:r w:rsidRPr="00146B89">
              <w:rPr>
                <w:rFonts w:ascii="Garamond" w:hAnsi="Garamond"/>
                <w:sz w:val="28"/>
                <w:szCs w:val="28"/>
              </w:rPr>
              <w:t>mollit</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nee ta </w:t>
            </w:r>
            <w:proofErr w:type="spellStart"/>
            <w:r w:rsidRPr="00146B89">
              <w:rPr>
                <w:rFonts w:ascii="Garamond" w:hAnsi="Garamond"/>
                <w:sz w:val="28"/>
                <w:szCs w:val="28"/>
              </w:rPr>
              <w:t>chooish</w:t>
            </w:r>
            <w:proofErr w:type="spellEnd"/>
            <w:r w:rsidRPr="00146B89">
              <w:rPr>
                <w:rFonts w:ascii="Garamond" w:hAnsi="Garamond"/>
                <w:sz w:val="28"/>
                <w:szCs w:val="28"/>
              </w:rPr>
              <w:t xml:space="preserve"> lie er. </w:t>
            </w:r>
            <w:proofErr w:type="spellStart"/>
            <w:r w:rsidRPr="00146B89">
              <w:rPr>
                <w:rFonts w:ascii="Garamond" w:hAnsi="Garamond"/>
                <w:sz w:val="28"/>
                <w:szCs w:val="28"/>
              </w:rPr>
              <w:t>Foddee</w:t>
            </w:r>
            <w:proofErr w:type="spellEnd"/>
            <w:r w:rsidRPr="00146B89">
              <w:rPr>
                <w:rFonts w:ascii="Garamond" w:hAnsi="Garamond"/>
                <w:sz w:val="28"/>
                <w:szCs w:val="28"/>
              </w:rPr>
              <w:t xml:space="preserve"> </w:t>
            </w:r>
            <w:proofErr w:type="spellStart"/>
            <w:r w:rsidRPr="00146B89">
              <w:rPr>
                <w:rFonts w:ascii="Garamond" w:hAnsi="Garamond"/>
                <w:sz w:val="28"/>
                <w:szCs w:val="28"/>
              </w:rPr>
              <w:t>nagh</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credjal</w:t>
            </w:r>
            <w:proofErr w:type="spellEnd"/>
            <w:r w:rsidRPr="00146B89">
              <w:rPr>
                <w:rFonts w:ascii="Garamond" w:hAnsi="Garamond"/>
                <w:sz w:val="28"/>
                <w:szCs w:val="28"/>
              </w:rPr>
              <w:t xml:space="preserve"> </w:t>
            </w:r>
            <w:proofErr w:type="spellStart"/>
            <w:r w:rsidRPr="00146B89">
              <w:rPr>
                <w:rFonts w:ascii="Garamond" w:hAnsi="Garamond"/>
                <w:sz w:val="28"/>
                <w:szCs w:val="28"/>
              </w:rPr>
              <w:t>ayn</w:t>
            </w:r>
            <w:proofErr w:type="spellEnd"/>
            <w:r w:rsidRPr="00146B89">
              <w:rPr>
                <w:rFonts w:ascii="Garamond" w:hAnsi="Garamond"/>
                <w:sz w:val="28"/>
                <w:szCs w:val="28"/>
              </w:rPr>
              <w:t xml:space="preserve"> </w:t>
            </w:r>
            <w:proofErr w:type="spellStart"/>
            <w:r w:rsidRPr="00146B89">
              <w:rPr>
                <w:rFonts w:ascii="Garamond" w:hAnsi="Garamond"/>
                <w:sz w:val="28"/>
                <w:szCs w:val="28"/>
              </w:rPr>
              <w:t>ny</w:t>
            </w:r>
            <w:proofErr w:type="spellEnd"/>
            <w:r w:rsidRPr="00146B89">
              <w:rPr>
                <w:rFonts w:ascii="Garamond" w:hAnsi="Garamond"/>
                <w:sz w:val="28"/>
                <w:szCs w:val="28"/>
              </w:rPr>
              <w:t xml:space="preserve"> </w:t>
            </w:r>
            <w:proofErr w:type="spellStart"/>
            <w:r w:rsidRPr="00146B89">
              <w:rPr>
                <w:rFonts w:ascii="Garamond" w:hAnsi="Garamond"/>
                <w:sz w:val="28"/>
                <w:szCs w:val="28"/>
              </w:rPr>
              <w:t>graihagh</w:t>
            </w:r>
            <w:proofErr w:type="spellEnd"/>
            <w:r w:rsidRPr="00146B89">
              <w:rPr>
                <w:rFonts w:ascii="Garamond" w:hAnsi="Garamond"/>
                <w:sz w:val="28"/>
                <w:szCs w:val="28"/>
              </w:rPr>
              <w:t xml:space="preserve"> er </w:t>
            </w:r>
            <w:proofErr w:type="spellStart"/>
            <w:r w:rsidRPr="00146B89">
              <w:rPr>
                <w:rFonts w:ascii="Garamond" w:hAnsi="Garamond"/>
                <w:sz w:val="28"/>
                <w:szCs w:val="28"/>
              </w:rPr>
              <w:t>Jee</w:t>
            </w:r>
            <w:proofErr w:type="spellEnd"/>
            <w:r w:rsidRPr="00146B89">
              <w:rPr>
                <w:rFonts w:ascii="Garamond" w:hAnsi="Garamond"/>
                <w:sz w:val="28"/>
                <w:szCs w:val="28"/>
              </w:rPr>
              <w:t xml:space="preserve"> </w:t>
            </w:r>
            <w:proofErr w:type="spellStart"/>
            <w:r w:rsidRPr="00146B89">
              <w:rPr>
                <w:rFonts w:ascii="Garamond" w:hAnsi="Garamond"/>
                <w:sz w:val="28"/>
                <w:szCs w:val="28"/>
              </w:rPr>
              <w:t>lesh</w:t>
            </w:r>
            <w:proofErr w:type="spellEnd"/>
            <w:r w:rsidRPr="00146B89">
              <w:rPr>
                <w:rFonts w:ascii="Garamond" w:hAnsi="Garamond"/>
                <w:sz w:val="28"/>
                <w:szCs w:val="28"/>
              </w:rPr>
              <w:t xml:space="preserve"> </w:t>
            </w:r>
            <w:proofErr w:type="spellStart"/>
            <w:r w:rsidRPr="00146B89">
              <w:rPr>
                <w:rFonts w:ascii="Garamond" w:hAnsi="Garamond"/>
                <w:sz w:val="28"/>
                <w:szCs w:val="28"/>
              </w:rPr>
              <w:t>oilley</w:t>
            </w:r>
            <w:proofErr w:type="spellEnd"/>
            <w:r w:rsidRPr="00146B89">
              <w:rPr>
                <w:rFonts w:ascii="Garamond" w:hAnsi="Garamond"/>
                <w:sz w:val="28"/>
                <w:szCs w:val="28"/>
              </w:rPr>
              <w:t xml:space="preserve"> </w:t>
            </w:r>
            <w:proofErr w:type="spellStart"/>
            <w:r w:rsidRPr="00146B89">
              <w:rPr>
                <w:rFonts w:ascii="Garamond" w:hAnsi="Garamond"/>
                <w:sz w:val="28"/>
                <w:szCs w:val="28"/>
              </w:rPr>
              <w:t>dty</w:t>
            </w:r>
            <w:proofErr w:type="spellEnd"/>
            <w:r w:rsidRPr="00146B89">
              <w:rPr>
                <w:rFonts w:ascii="Garamond" w:hAnsi="Garamond"/>
                <w:sz w:val="28"/>
                <w:szCs w:val="28"/>
              </w:rPr>
              <w:t xml:space="preserve"> </w:t>
            </w:r>
            <w:proofErr w:type="spellStart"/>
            <w:r w:rsidRPr="00146B89">
              <w:rPr>
                <w:rFonts w:ascii="Garamond" w:hAnsi="Garamond"/>
                <w:sz w:val="28"/>
                <w:szCs w:val="28"/>
              </w:rPr>
              <w:t>Chree</w:t>
            </w:r>
            <w:proofErr w:type="spellEnd"/>
            <w:r w:rsidRPr="00146B89">
              <w:rPr>
                <w:rFonts w:ascii="Garamond" w:hAnsi="Garamond"/>
                <w:sz w:val="28"/>
                <w:szCs w:val="28"/>
              </w:rPr>
              <w:t xml:space="preserve">, </w:t>
            </w:r>
            <w:proofErr w:type="spellStart"/>
            <w:r w:rsidRPr="00146B89">
              <w:rPr>
                <w:rFonts w:ascii="Garamond" w:hAnsi="Garamond"/>
                <w:sz w:val="28"/>
                <w:szCs w:val="28"/>
              </w:rPr>
              <w:t>ga</w:t>
            </w:r>
            <w:proofErr w:type="spellEnd"/>
            <w:r w:rsidRPr="00146B89">
              <w:rPr>
                <w:rFonts w:ascii="Garamond" w:hAnsi="Garamond"/>
                <w:sz w:val="28"/>
                <w:szCs w:val="28"/>
              </w:rPr>
              <w:t xml:space="preserve"> </w:t>
            </w:r>
            <w:proofErr w:type="spellStart"/>
            <w:r w:rsidRPr="00146B89">
              <w:rPr>
                <w:rFonts w:ascii="Garamond" w:hAnsi="Garamond"/>
                <w:sz w:val="28"/>
                <w:szCs w:val="28"/>
              </w:rPr>
              <w:t>t’ow</w:t>
            </w:r>
            <w:proofErr w:type="spellEnd"/>
            <w:r w:rsidRPr="00146B89">
              <w:rPr>
                <w:rFonts w:ascii="Garamond" w:hAnsi="Garamond"/>
                <w:sz w:val="28"/>
                <w:szCs w:val="28"/>
              </w:rPr>
              <w:t xml:space="preserve"> </w:t>
            </w:r>
            <w:proofErr w:type="spellStart"/>
            <w:r w:rsidRPr="00146B89">
              <w:rPr>
                <w:rFonts w:ascii="Garamond" w:hAnsi="Garamond"/>
                <w:sz w:val="28"/>
                <w:szCs w:val="28"/>
              </w:rPr>
              <w:t>Smooinaght</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
        </w:tc>
        <w:tc>
          <w:tcPr>
            <w:tcW w:w="3851" w:type="dxa"/>
          </w:tcPr>
          <w:p w14:paraId="5DCE3A60"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 xml:space="preserve">You must not be deceived in a Matter of so great Moment. It may be you </w:t>
            </w:r>
            <w:r w:rsidRPr="001D7831">
              <w:rPr>
                <w:rFonts w:ascii="Garamond" w:hAnsi="Garamond" w:cs="Times New Roman"/>
                <w:sz w:val="28"/>
              </w:rPr>
              <w:t>do not believe in,</w:t>
            </w:r>
            <w:r w:rsidRPr="001D7831">
              <w:rPr>
                <w:rFonts w:ascii="Garamond" w:hAnsi="Garamond" w:cs="Times New Roman"/>
                <w:i/>
                <w:sz w:val="28"/>
              </w:rPr>
              <w:t xml:space="preserve"> </w:t>
            </w:r>
            <w:r w:rsidRPr="001D7831">
              <w:rPr>
                <w:rFonts w:ascii="Garamond" w:hAnsi="Garamond" w:cs="Times New Roman"/>
                <w:sz w:val="28"/>
              </w:rPr>
              <w:t>nor fear, nor love God with all your Heart,</w:t>
            </w:r>
            <w:r w:rsidRPr="001D7831">
              <w:rPr>
                <w:rFonts w:ascii="Garamond" w:hAnsi="Garamond" w:cs="Times New Roman"/>
                <w:i/>
                <w:sz w:val="28"/>
              </w:rPr>
              <w:t xml:space="preserve"> though you are </w:t>
            </w:r>
            <w:proofErr w:type="spellStart"/>
            <w:r w:rsidRPr="001D7831">
              <w:rPr>
                <w:rFonts w:ascii="Garamond" w:hAnsi="Garamond" w:cs="Times New Roman"/>
                <w:i/>
                <w:sz w:val="28"/>
              </w:rPr>
              <w:t>perswaded</w:t>
            </w:r>
            <w:proofErr w:type="spellEnd"/>
            <w:r w:rsidRPr="001D7831">
              <w:rPr>
                <w:rFonts w:ascii="Garamond" w:hAnsi="Garamond" w:cs="Times New Roman"/>
                <w:i/>
                <w:sz w:val="28"/>
              </w:rPr>
              <w:t xml:space="preserve"> you do.</w:t>
            </w:r>
          </w:p>
        </w:tc>
        <w:tc>
          <w:tcPr>
            <w:tcW w:w="0" w:type="auto"/>
          </w:tcPr>
          <w:p w14:paraId="4BA268B7"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2E6BE8F5" w14:textId="77777777" w:rsidTr="00CB7EF1">
        <w:tc>
          <w:tcPr>
            <w:tcW w:w="4253" w:type="dxa"/>
          </w:tcPr>
          <w:p w14:paraId="535BFD9E" w14:textId="77777777" w:rsidR="000C1864" w:rsidRPr="00146B89" w:rsidRDefault="000C1864" w:rsidP="00DB60C3">
            <w:pPr>
              <w:pStyle w:val="CM3"/>
              <w:widowControl/>
              <w:spacing w:line="240" w:lineRule="auto"/>
              <w:ind w:firstLine="227"/>
              <w:jc w:val="both"/>
              <w:rPr>
                <w:rFonts w:ascii="Garamond" w:hAnsi="Garamond"/>
                <w:sz w:val="28"/>
                <w:szCs w:val="28"/>
              </w:rPr>
            </w:pPr>
            <w:r w:rsidRPr="00146B89">
              <w:rPr>
                <w:rFonts w:ascii="Garamond" w:hAnsi="Garamond"/>
                <w:i/>
                <w:sz w:val="28"/>
                <w:szCs w:val="28"/>
              </w:rPr>
              <w:lastRenderedPageBreak/>
              <w:t>Q.</w:t>
            </w:r>
            <w:r w:rsidRPr="00146B89">
              <w:rPr>
                <w:rFonts w:ascii="Garamond" w:hAnsi="Garamond"/>
                <w:sz w:val="28"/>
                <w:szCs w:val="28"/>
              </w:rPr>
              <w:t xml:space="preserve"> </w:t>
            </w:r>
            <w:proofErr w:type="spellStart"/>
            <w:r w:rsidRPr="00146B89">
              <w:rPr>
                <w:rFonts w:ascii="Garamond" w:hAnsi="Garamond"/>
                <w:sz w:val="28"/>
                <w:szCs w:val="28"/>
              </w:rPr>
              <w:t>Ve’n</w:t>
            </w:r>
            <w:proofErr w:type="spellEnd"/>
            <w:r w:rsidRPr="00146B89">
              <w:rPr>
                <w:rFonts w:ascii="Garamond" w:hAnsi="Garamond"/>
                <w:sz w:val="28"/>
                <w:szCs w:val="28"/>
              </w:rPr>
              <w:t xml:space="preserve"> </w:t>
            </w:r>
            <w:proofErr w:type="spellStart"/>
            <w:r w:rsidRPr="00146B89">
              <w:rPr>
                <w:rFonts w:ascii="Garamond" w:hAnsi="Garamond"/>
                <w:sz w:val="28"/>
                <w:szCs w:val="28"/>
              </w:rPr>
              <w:t>booiagh</w:t>
            </w:r>
            <w:proofErr w:type="spellEnd"/>
            <w:r w:rsidRPr="00146B89">
              <w:rPr>
                <w:rFonts w:ascii="Garamond" w:hAnsi="Garamond"/>
                <w:sz w:val="28"/>
                <w:szCs w:val="28"/>
              </w:rPr>
              <w:t xml:space="preserve"> my vee-</w:t>
            </w:r>
            <w:proofErr w:type="spellStart"/>
            <w:r w:rsidRPr="00146B89">
              <w:rPr>
                <w:rFonts w:ascii="Garamond" w:hAnsi="Garamond"/>
                <w:sz w:val="28"/>
                <w:szCs w:val="28"/>
              </w:rPr>
              <w:t>hushtey</w:t>
            </w:r>
            <w:proofErr w:type="spellEnd"/>
            <w:r w:rsidRPr="00146B89">
              <w:rPr>
                <w:rFonts w:ascii="Garamond" w:hAnsi="Garamond"/>
                <w:sz w:val="28"/>
                <w:szCs w:val="28"/>
              </w:rPr>
              <w:t xml:space="preserve"> y akin, my ta mee er </w:t>
            </w:r>
            <w:proofErr w:type="spellStart"/>
            <w:r w:rsidRPr="00146B89">
              <w:rPr>
                <w:rFonts w:ascii="Garamond" w:hAnsi="Garamond"/>
                <w:sz w:val="28"/>
                <w:szCs w:val="28"/>
              </w:rPr>
              <w:t>shaghryn</w:t>
            </w:r>
            <w:proofErr w:type="spellEnd"/>
            <w:r w:rsidRPr="00146B89">
              <w:rPr>
                <w:rFonts w:ascii="Garamond" w:hAnsi="Garamond"/>
                <w:sz w:val="28"/>
                <w:szCs w:val="28"/>
              </w:rPr>
              <w:t xml:space="preserve">. </w:t>
            </w:r>
          </w:p>
        </w:tc>
        <w:tc>
          <w:tcPr>
            <w:tcW w:w="3851" w:type="dxa"/>
          </w:tcPr>
          <w:p w14:paraId="0B1D738A"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I beg I may see my Error, if I am in one.</w:t>
            </w:r>
          </w:p>
        </w:tc>
        <w:tc>
          <w:tcPr>
            <w:tcW w:w="0" w:type="auto"/>
          </w:tcPr>
          <w:p w14:paraId="03E62025"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402974DF" w14:textId="77777777" w:rsidTr="00CB7EF1">
        <w:tc>
          <w:tcPr>
            <w:tcW w:w="4253" w:type="dxa"/>
          </w:tcPr>
          <w:p w14:paraId="7CD4DDB6" w14:textId="77777777" w:rsidR="000C1864" w:rsidRPr="00146B89" w:rsidRDefault="000C1864" w:rsidP="00DB60C3">
            <w:pPr>
              <w:pStyle w:val="CM3"/>
              <w:widowControl/>
              <w:spacing w:line="240" w:lineRule="auto"/>
              <w:ind w:firstLine="227"/>
              <w:jc w:val="both"/>
              <w:rPr>
                <w:rFonts w:ascii="Garamond" w:hAnsi="Garamond"/>
                <w:i/>
                <w:sz w:val="28"/>
                <w:szCs w:val="28"/>
              </w:rPr>
            </w:pPr>
            <w:r w:rsidRPr="00146B89">
              <w:rPr>
                <w:rFonts w:ascii="Garamond" w:hAnsi="Garamond"/>
                <w:i/>
                <w:sz w:val="28"/>
                <w:szCs w:val="28"/>
              </w:rPr>
              <w:t xml:space="preserve">A.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tannaghtyn</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w:t>
            </w:r>
            <w:proofErr w:type="spellStart"/>
            <w:r w:rsidRPr="00146B89">
              <w:rPr>
                <w:rFonts w:ascii="Garamond" w:hAnsi="Garamond"/>
                <w:sz w:val="28"/>
                <w:szCs w:val="28"/>
              </w:rPr>
              <w:t>peccah</w:t>
            </w:r>
            <w:proofErr w:type="spellEnd"/>
            <w:r w:rsidRPr="00146B89">
              <w:rPr>
                <w:rFonts w:ascii="Garamond" w:hAnsi="Garamond"/>
                <w:sz w:val="28"/>
                <w:szCs w:val="28"/>
              </w:rPr>
              <w:t xml:space="preserve"> </w:t>
            </w:r>
            <w:proofErr w:type="spellStart"/>
            <w:r>
              <w:rPr>
                <w:rFonts w:ascii="Garamond" w:hAnsi="Garamond"/>
                <w:sz w:val="28"/>
                <w:szCs w:val="28"/>
              </w:rPr>
              <w:t>erbee</w:t>
            </w:r>
            <w:proofErr w:type="spellEnd"/>
            <w:r>
              <w:rPr>
                <w:rFonts w:ascii="Garamond" w:hAnsi="Garamond"/>
                <w:sz w:val="28"/>
                <w:szCs w:val="28"/>
              </w:rPr>
              <w:t xml:space="preserve"> </w:t>
            </w:r>
            <w:r w:rsidRPr="00146B89">
              <w:rPr>
                <w:rFonts w:ascii="Garamond" w:hAnsi="Garamond"/>
                <w:sz w:val="28"/>
                <w:szCs w:val="28"/>
              </w:rPr>
              <w:t xml:space="preserve">er </w:t>
            </w:r>
            <w:proofErr w:type="spellStart"/>
            <w:r w:rsidRPr="00146B89">
              <w:rPr>
                <w:rFonts w:ascii="Garamond" w:hAnsi="Garamond"/>
                <w:sz w:val="28"/>
                <w:szCs w:val="28"/>
              </w:rPr>
              <w:t>fys</w:t>
            </w:r>
            <w:proofErr w:type="spellEnd"/>
            <w:r w:rsidRPr="00146B89">
              <w:rPr>
                <w:rFonts w:ascii="Garamond" w:hAnsi="Garamond"/>
                <w:sz w:val="28"/>
                <w:szCs w:val="28"/>
              </w:rPr>
              <w:t xml:space="preserve"> </w:t>
            </w:r>
            <w:proofErr w:type="spellStart"/>
            <w:r w:rsidRPr="00146B89">
              <w:rPr>
                <w:rFonts w:ascii="Garamond" w:hAnsi="Garamond"/>
                <w:sz w:val="28"/>
                <w:szCs w:val="28"/>
              </w:rPr>
              <w:t>dhyt</w:t>
            </w:r>
            <w:proofErr w:type="spellEnd"/>
            <w:r w:rsidRPr="00146B89">
              <w:rPr>
                <w:rFonts w:ascii="Garamond" w:hAnsi="Garamond"/>
                <w:i/>
                <w:sz w:val="28"/>
                <w:szCs w:val="28"/>
              </w:rPr>
              <w:t> </w:t>
            </w:r>
            <w:r w:rsidRPr="00146B89">
              <w:rPr>
                <w:rFonts w:ascii="Garamond" w:hAnsi="Garamond"/>
                <w:sz w:val="28"/>
                <w:szCs w:val="28"/>
              </w:rPr>
              <w:t xml:space="preserve">? My </w:t>
            </w:r>
            <w:proofErr w:type="spellStart"/>
            <w:r w:rsidRPr="00146B89">
              <w:rPr>
                <w:rFonts w:ascii="Garamond" w:hAnsi="Garamond"/>
                <w:sz w:val="28"/>
                <w:szCs w:val="28"/>
              </w:rPr>
              <w:t>t’ow</w:t>
            </w:r>
            <w:proofErr w:type="spellEnd"/>
            <w:r w:rsidRPr="00146B89">
              <w:rPr>
                <w:rFonts w:ascii="Garamond" w:hAnsi="Garamond"/>
                <w:sz w:val="28"/>
                <w:szCs w:val="28"/>
              </w:rPr>
              <w:t xml:space="preserve"> </w:t>
            </w:r>
            <w:proofErr w:type="spellStart"/>
            <w:r w:rsidRPr="00146B89">
              <w:rPr>
                <w:rFonts w:ascii="Garamond" w:hAnsi="Garamond"/>
                <w:sz w:val="28"/>
                <w:szCs w:val="28"/>
              </w:rPr>
              <w:t>janoo</w:t>
            </w:r>
            <w:proofErr w:type="spellEnd"/>
            <w:r>
              <w:rPr>
                <w:rFonts w:ascii="Garamond" w:hAnsi="Garamond"/>
                <w:sz w:val="28"/>
                <w:szCs w:val="28"/>
              </w:rPr>
              <w:t xml:space="preserve"> </w:t>
            </w:r>
            <w:proofErr w:type="spellStart"/>
            <w:r>
              <w:rPr>
                <w:rFonts w:ascii="Garamond" w:hAnsi="Garamond"/>
                <w:sz w:val="28"/>
                <w:szCs w:val="28"/>
              </w:rPr>
              <w:t>shen</w:t>
            </w:r>
            <w:proofErr w:type="spellEnd"/>
            <w:r w:rsidRPr="00146B89">
              <w:rPr>
                <w:rFonts w:ascii="Garamond" w:hAnsi="Garamond"/>
                <w:sz w:val="28"/>
                <w:szCs w:val="28"/>
              </w:rPr>
              <w:t xml:space="preserve"> </w:t>
            </w:r>
            <w:proofErr w:type="spellStart"/>
            <w:r w:rsidRPr="00146B89">
              <w:rPr>
                <w:rFonts w:ascii="Garamond" w:hAnsi="Garamond"/>
                <w:sz w:val="28"/>
                <w:szCs w:val="28"/>
              </w:rPr>
              <w:t>foddee</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ve</w:t>
            </w:r>
            <w:proofErr w:type="spellEnd"/>
            <w:r w:rsidRPr="00146B89">
              <w:rPr>
                <w:rFonts w:ascii="Garamond" w:hAnsi="Garamond"/>
                <w:sz w:val="28"/>
                <w:szCs w:val="28"/>
              </w:rPr>
              <w:t xml:space="preserve"> [93] </w:t>
            </w:r>
            <w:proofErr w:type="spellStart"/>
            <w:r w:rsidRPr="00146B89">
              <w:rPr>
                <w:rFonts w:ascii="Garamond" w:hAnsi="Garamond"/>
                <w:sz w:val="28"/>
                <w:szCs w:val="28"/>
              </w:rPr>
              <w:t>shicker</w:t>
            </w:r>
            <w:proofErr w:type="spellEnd"/>
            <w:r w:rsidRPr="00146B89">
              <w:rPr>
                <w:rFonts w:ascii="Garamond" w:hAnsi="Garamond"/>
                <w:sz w:val="28"/>
                <w:szCs w:val="28"/>
              </w:rPr>
              <w:t xml:space="preserve"> </w:t>
            </w:r>
            <w:proofErr w:type="spellStart"/>
            <w:r w:rsidRPr="00146B89">
              <w:rPr>
                <w:rFonts w:ascii="Garamond" w:hAnsi="Garamond"/>
                <w:sz w:val="28"/>
                <w:szCs w:val="28"/>
              </w:rPr>
              <w:t>jeh</w:t>
            </w:r>
            <w:proofErr w:type="spellEnd"/>
            <w:r w:rsidRPr="00146B89">
              <w:rPr>
                <w:rFonts w:ascii="Garamond" w:hAnsi="Garamond"/>
                <w:sz w:val="28"/>
                <w:szCs w:val="28"/>
              </w:rPr>
              <w:t xml:space="preserve"> </w:t>
            </w:r>
            <w:proofErr w:type="spellStart"/>
            <w:r w:rsidRPr="00146B89">
              <w:rPr>
                <w:rFonts w:ascii="Garamond" w:hAnsi="Garamond"/>
                <w:sz w:val="28"/>
                <w:szCs w:val="28"/>
              </w:rPr>
              <w:t>nagh</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goal </w:t>
            </w:r>
            <w:proofErr w:type="spellStart"/>
            <w:r w:rsidRPr="00146B89">
              <w:rPr>
                <w:rFonts w:ascii="Garamond" w:hAnsi="Garamond"/>
                <w:sz w:val="28"/>
                <w:szCs w:val="28"/>
              </w:rPr>
              <w:t>aggle</w:t>
            </w:r>
            <w:proofErr w:type="spellEnd"/>
            <w:r w:rsidRPr="00146B89">
              <w:rPr>
                <w:rFonts w:ascii="Garamond" w:hAnsi="Garamond"/>
                <w:sz w:val="28"/>
                <w:szCs w:val="28"/>
              </w:rPr>
              <w:t xml:space="preserve"> </w:t>
            </w:r>
            <w:proofErr w:type="spellStart"/>
            <w:r w:rsidRPr="00146B89">
              <w:rPr>
                <w:rFonts w:ascii="Garamond" w:hAnsi="Garamond"/>
                <w:sz w:val="28"/>
                <w:szCs w:val="28"/>
              </w:rPr>
              <w:t>roishyn</w:t>
            </w:r>
            <w:proofErr w:type="spellEnd"/>
            <w:r w:rsidRPr="00146B89">
              <w:rPr>
                <w:rFonts w:ascii="Garamond" w:hAnsi="Garamond"/>
                <w:sz w:val="28"/>
                <w:szCs w:val="28"/>
              </w:rPr>
              <w:t xml:space="preserve">, </w:t>
            </w:r>
            <w:proofErr w:type="spellStart"/>
            <w:r w:rsidRPr="00146B89">
              <w:rPr>
                <w:rFonts w:ascii="Garamond" w:hAnsi="Garamond"/>
                <w:i/>
                <w:sz w:val="28"/>
                <w:szCs w:val="28"/>
              </w:rPr>
              <w:t>echey</w:t>
            </w:r>
            <w:proofErr w:type="spellEnd"/>
            <w:r w:rsidRPr="00146B89">
              <w:rPr>
                <w:rFonts w:ascii="Garamond" w:hAnsi="Garamond"/>
                <w:i/>
                <w:sz w:val="28"/>
                <w:szCs w:val="28"/>
              </w:rPr>
              <w:t xml:space="preserve"> ta </w:t>
            </w:r>
            <w:proofErr w:type="spellStart"/>
            <w:r w:rsidRPr="00146B89">
              <w:rPr>
                <w:rFonts w:ascii="Garamond" w:hAnsi="Garamond"/>
                <w:i/>
                <w:sz w:val="28"/>
                <w:szCs w:val="28"/>
              </w:rPr>
              <w:t>pooar</w:t>
            </w:r>
            <w:proofErr w:type="spellEnd"/>
            <w:r w:rsidRPr="00146B89">
              <w:rPr>
                <w:rFonts w:ascii="Garamond" w:hAnsi="Garamond"/>
                <w:i/>
                <w:sz w:val="28"/>
                <w:szCs w:val="28"/>
              </w:rPr>
              <w:t xml:space="preserve"> </w:t>
            </w:r>
            <w:proofErr w:type="spellStart"/>
            <w:r w:rsidRPr="00146B89">
              <w:rPr>
                <w:rFonts w:ascii="Garamond" w:hAnsi="Garamond"/>
                <w:i/>
                <w:sz w:val="28"/>
                <w:szCs w:val="28"/>
              </w:rPr>
              <w:t>dy</w:t>
            </w:r>
            <w:proofErr w:type="spellEnd"/>
            <w:r w:rsidRPr="00146B89">
              <w:rPr>
                <w:rFonts w:ascii="Garamond" w:hAnsi="Garamond"/>
                <w:i/>
                <w:sz w:val="28"/>
                <w:szCs w:val="28"/>
              </w:rPr>
              <w:t xml:space="preserve"> </w:t>
            </w:r>
            <w:proofErr w:type="spellStart"/>
            <w:r w:rsidRPr="00146B89">
              <w:rPr>
                <w:rFonts w:ascii="Garamond" w:hAnsi="Garamond"/>
                <w:i/>
                <w:sz w:val="28"/>
                <w:szCs w:val="28"/>
              </w:rPr>
              <w:t>stroie</w:t>
            </w:r>
            <w:proofErr w:type="spellEnd"/>
            <w:r w:rsidRPr="00146B89">
              <w:rPr>
                <w:rFonts w:ascii="Garamond" w:hAnsi="Garamond"/>
                <w:i/>
                <w:sz w:val="28"/>
                <w:szCs w:val="28"/>
              </w:rPr>
              <w:t xml:space="preserve"> Corp as </w:t>
            </w:r>
            <w:proofErr w:type="spellStart"/>
            <w:r w:rsidRPr="00146B89">
              <w:rPr>
                <w:rFonts w:ascii="Garamond" w:hAnsi="Garamond"/>
                <w:i/>
                <w:sz w:val="28"/>
                <w:szCs w:val="28"/>
              </w:rPr>
              <w:t>Annym</w:t>
            </w:r>
            <w:proofErr w:type="spellEnd"/>
            <w:r w:rsidRPr="00146B89">
              <w:rPr>
                <w:rFonts w:ascii="Garamond" w:hAnsi="Garamond"/>
                <w:i/>
                <w:sz w:val="28"/>
                <w:szCs w:val="28"/>
              </w:rPr>
              <w:t xml:space="preserve"> </w:t>
            </w:r>
            <w:proofErr w:type="spellStart"/>
            <w:r w:rsidRPr="00146B89">
              <w:rPr>
                <w:rFonts w:ascii="Garamond" w:hAnsi="Garamond"/>
                <w:i/>
                <w:sz w:val="28"/>
                <w:szCs w:val="28"/>
              </w:rPr>
              <w:t>ayns</w:t>
            </w:r>
            <w:proofErr w:type="spellEnd"/>
            <w:r w:rsidRPr="00146B89">
              <w:rPr>
                <w:rFonts w:ascii="Garamond" w:hAnsi="Garamond"/>
                <w:i/>
                <w:sz w:val="28"/>
                <w:szCs w:val="28"/>
              </w:rPr>
              <w:t xml:space="preserve"> </w:t>
            </w:r>
            <w:proofErr w:type="spellStart"/>
            <w:r w:rsidRPr="00146B89">
              <w:rPr>
                <w:rFonts w:ascii="Garamond" w:hAnsi="Garamond"/>
                <w:i/>
                <w:sz w:val="28"/>
                <w:szCs w:val="28"/>
              </w:rPr>
              <w:t>Nivrin</w:t>
            </w:r>
            <w:proofErr w:type="spellEnd"/>
            <w:r w:rsidRPr="00146B89">
              <w:rPr>
                <w:rFonts w:ascii="Garamond" w:hAnsi="Garamond"/>
                <w:i/>
                <w:sz w:val="28"/>
                <w:szCs w:val="28"/>
              </w:rPr>
              <w:t xml:space="preserve">. </w:t>
            </w:r>
          </w:p>
        </w:tc>
        <w:tc>
          <w:tcPr>
            <w:tcW w:w="3851" w:type="dxa"/>
          </w:tcPr>
          <w:p w14:paraId="0D4A7FBD" w14:textId="77777777" w:rsidR="000C1864" w:rsidRPr="001D7831" w:rsidRDefault="000C1864" w:rsidP="00DB60C3">
            <w:pPr>
              <w:pStyle w:val="ListParagraph"/>
              <w:ind w:left="0" w:firstLine="227"/>
              <w:contextualSpacing w:val="0"/>
              <w:jc w:val="both"/>
              <w:rPr>
                <w:rFonts w:ascii="Garamond" w:hAnsi="Garamond" w:cs="Times New Roman"/>
                <w:sz w:val="28"/>
              </w:rPr>
            </w:pPr>
            <w:r w:rsidRPr="001D7831">
              <w:rPr>
                <w:rFonts w:ascii="Garamond" w:hAnsi="Garamond" w:cs="Times New Roman"/>
                <w:sz w:val="28"/>
              </w:rPr>
              <w:t xml:space="preserve">A. </w:t>
            </w:r>
            <w:r w:rsidRPr="001D7831">
              <w:rPr>
                <w:rFonts w:ascii="Garamond" w:hAnsi="Garamond" w:cs="Times New Roman"/>
                <w:i/>
                <w:sz w:val="28"/>
              </w:rPr>
              <w:t xml:space="preserve">Do you live in any known Sin ? If you do so, you may be sure </w:t>
            </w:r>
            <w:r w:rsidRPr="001D7831">
              <w:rPr>
                <w:rFonts w:ascii="Garamond" w:hAnsi="Garamond" w:cs="Times New Roman"/>
                <w:sz w:val="28"/>
              </w:rPr>
              <w:t>you do not fear Him who hath Power to destroy both Body and Soul in Hell.</w:t>
            </w:r>
          </w:p>
        </w:tc>
        <w:tc>
          <w:tcPr>
            <w:tcW w:w="0" w:type="auto"/>
          </w:tcPr>
          <w:p w14:paraId="7E13296F" w14:textId="77777777" w:rsidR="000C1864" w:rsidRPr="000C1864" w:rsidRDefault="000C1864" w:rsidP="00DB60C3">
            <w:pPr>
              <w:pStyle w:val="ListParagraph"/>
              <w:ind w:left="0"/>
              <w:jc w:val="both"/>
              <w:rPr>
                <w:rFonts w:ascii="Garamond" w:hAnsi="Garamond" w:cs="Times New Roman"/>
                <w:sz w:val="20"/>
                <w:szCs w:val="20"/>
              </w:rPr>
            </w:pPr>
          </w:p>
        </w:tc>
      </w:tr>
      <w:tr w:rsidR="000C1864" w:rsidRPr="001D7831" w14:paraId="393F0CA1" w14:textId="77777777" w:rsidTr="00CB7EF1">
        <w:tc>
          <w:tcPr>
            <w:tcW w:w="4253" w:type="dxa"/>
          </w:tcPr>
          <w:p w14:paraId="11755812" w14:textId="77777777" w:rsidR="000C1864" w:rsidRPr="00146B89" w:rsidRDefault="000C1864" w:rsidP="00DB60C3">
            <w:pPr>
              <w:pStyle w:val="CM3"/>
              <w:widowControl/>
              <w:spacing w:line="240" w:lineRule="auto"/>
              <w:ind w:firstLine="227"/>
              <w:jc w:val="both"/>
              <w:rPr>
                <w:rFonts w:ascii="Garamond" w:hAnsi="Garamond"/>
                <w:i/>
                <w:sz w:val="28"/>
                <w:szCs w:val="28"/>
              </w:rPr>
            </w:pPr>
            <w:proofErr w:type="spellStart"/>
            <w:r w:rsidRPr="00146B89">
              <w:rPr>
                <w:rFonts w:ascii="Garamond" w:hAnsi="Garamond"/>
                <w:sz w:val="28"/>
                <w:szCs w:val="28"/>
              </w:rPr>
              <w:t>Foddee</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smooinaght</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graih</w:t>
            </w:r>
            <w:proofErr w:type="spellEnd"/>
            <w:r w:rsidRPr="00146B89">
              <w:rPr>
                <w:rFonts w:ascii="Garamond" w:hAnsi="Garamond"/>
                <w:sz w:val="28"/>
                <w:szCs w:val="28"/>
              </w:rPr>
              <w:t xml:space="preserve"> </w:t>
            </w:r>
            <w:proofErr w:type="spellStart"/>
            <w:r w:rsidRPr="00146B89">
              <w:rPr>
                <w:rFonts w:ascii="Garamond" w:hAnsi="Garamond"/>
                <w:sz w:val="28"/>
                <w:szCs w:val="28"/>
              </w:rPr>
              <w:t>ayd</w:t>
            </w:r>
            <w:proofErr w:type="spellEnd"/>
            <w:r w:rsidRPr="00146B89">
              <w:rPr>
                <w:rFonts w:ascii="Garamond" w:hAnsi="Garamond"/>
                <w:sz w:val="28"/>
                <w:szCs w:val="28"/>
              </w:rPr>
              <w:t xml:space="preserve"> er </w:t>
            </w:r>
            <w:proofErr w:type="spellStart"/>
            <w:r w:rsidRPr="00146B89">
              <w:rPr>
                <w:rFonts w:ascii="Garamond" w:hAnsi="Garamond"/>
                <w:sz w:val="28"/>
                <w:szCs w:val="28"/>
              </w:rPr>
              <w:t>Jee</w:t>
            </w:r>
            <w:proofErr w:type="spellEnd"/>
            <w:r w:rsidRPr="00146B89">
              <w:rPr>
                <w:rFonts w:ascii="Garamond" w:hAnsi="Garamond"/>
                <w:sz w:val="28"/>
                <w:szCs w:val="28"/>
              </w:rPr>
              <w:t xml:space="preserve"> er </w:t>
            </w:r>
            <w:proofErr w:type="spellStart"/>
            <w:r w:rsidRPr="00146B89">
              <w:rPr>
                <w:rFonts w:ascii="Garamond" w:hAnsi="Garamond"/>
                <w:sz w:val="28"/>
                <w:szCs w:val="28"/>
              </w:rPr>
              <w:t>skyn</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chooilley</w:t>
            </w:r>
            <w:proofErr w:type="spellEnd"/>
            <w:r w:rsidRPr="00146B89">
              <w:rPr>
                <w:rFonts w:ascii="Garamond" w:hAnsi="Garamond"/>
                <w:sz w:val="28"/>
                <w:szCs w:val="28"/>
              </w:rPr>
              <w:t xml:space="preserve"> nee, </w:t>
            </w:r>
            <w:proofErr w:type="spellStart"/>
            <w:r w:rsidRPr="00146B89">
              <w:rPr>
                <w:rFonts w:ascii="Garamond" w:hAnsi="Garamond"/>
                <w:sz w:val="28"/>
                <w:szCs w:val="28"/>
              </w:rPr>
              <w:t>agh</w:t>
            </w:r>
            <w:proofErr w:type="spellEnd"/>
            <w:r w:rsidRPr="00146B89">
              <w:rPr>
                <w:rFonts w:ascii="Garamond" w:hAnsi="Garamond"/>
                <w:sz w:val="28"/>
                <w:szCs w:val="28"/>
              </w:rPr>
              <w:t xml:space="preserve"> </w:t>
            </w:r>
            <w:proofErr w:type="spellStart"/>
            <w:r w:rsidRPr="00146B89">
              <w:rPr>
                <w:rFonts w:ascii="Garamond" w:hAnsi="Garamond"/>
                <w:sz w:val="28"/>
                <w:szCs w:val="28"/>
              </w:rPr>
              <w:t>mannagh</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kiarralagh</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reall</w:t>
            </w:r>
            <w:proofErr w:type="spellEnd"/>
            <w:r w:rsidRPr="00146B89">
              <w:rPr>
                <w:rFonts w:ascii="Garamond" w:hAnsi="Garamond"/>
                <w:sz w:val="28"/>
                <w:szCs w:val="28"/>
              </w:rPr>
              <w:t xml:space="preserve"> e </w:t>
            </w:r>
            <w:proofErr w:type="spellStart"/>
            <w:r w:rsidRPr="00146B89">
              <w:rPr>
                <w:rFonts w:ascii="Garamond" w:hAnsi="Garamond"/>
                <w:sz w:val="28"/>
                <w:szCs w:val="28"/>
              </w:rPr>
              <w:t>Leihaghyn</w:t>
            </w:r>
            <w:proofErr w:type="spellEnd"/>
            <w:r w:rsidRPr="00146B89">
              <w:rPr>
                <w:rFonts w:ascii="Garamond" w:hAnsi="Garamond"/>
                <w:sz w:val="28"/>
                <w:szCs w:val="28"/>
              </w:rPr>
              <w:t xml:space="preserve">, as </w:t>
            </w:r>
            <w:proofErr w:type="spellStart"/>
            <w:r w:rsidRPr="00146B89">
              <w:rPr>
                <w:rFonts w:ascii="Garamond" w:hAnsi="Garamond"/>
                <w:sz w:val="28"/>
                <w:szCs w:val="28"/>
              </w:rPr>
              <w:t>corree</w:t>
            </w:r>
            <w:proofErr w:type="spellEnd"/>
            <w:r w:rsidRPr="00146B89">
              <w:rPr>
                <w:rFonts w:ascii="Garamond" w:hAnsi="Garamond"/>
                <w:sz w:val="28"/>
                <w:szCs w:val="28"/>
              </w:rPr>
              <w:t xml:space="preserve"> </w:t>
            </w:r>
            <w:proofErr w:type="spellStart"/>
            <w:r w:rsidRPr="00146B89">
              <w:rPr>
                <w:rFonts w:ascii="Garamond" w:hAnsi="Garamond"/>
                <w:sz w:val="28"/>
                <w:szCs w:val="28"/>
              </w:rPr>
              <w:t>rhyt</w:t>
            </w:r>
            <w:proofErr w:type="spellEnd"/>
            <w:r w:rsidRPr="00146B89">
              <w:rPr>
                <w:rFonts w:ascii="Garamond" w:hAnsi="Garamond"/>
                <w:sz w:val="28"/>
                <w:szCs w:val="28"/>
              </w:rPr>
              <w:t xml:space="preserve"> </w:t>
            </w:r>
            <w:proofErr w:type="spellStart"/>
            <w:r w:rsidRPr="00146B89">
              <w:rPr>
                <w:rFonts w:ascii="Garamond" w:hAnsi="Garamond"/>
                <w:sz w:val="28"/>
                <w:szCs w:val="28"/>
              </w:rPr>
              <w:t>hene</w:t>
            </w:r>
            <w:proofErr w:type="spellEnd"/>
            <w:r w:rsidRPr="00146B89">
              <w:rPr>
                <w:rFonts w:ascii="Garamond" w:hAnsi="Garamond"/>
                <w:sz w:val="28"/>
                <w:szCs w:val="28"/>
              </w:rPr>
              <w:t xml:space="preserve">, </w:t>
            </w:r>
            <w:proofErr w:type="spellStart"/>
            <w:r w:rsidRPr="00146B89">
              <w:rPr>
                <w:rFonts w:ascii="Garamond" w:hAnsi="Garamond"/>
                <w:sz w:val="28"/>
                <w:szCs w:val="28"/>
              </w:rPr>
              <w:t>tra</w:t>
            </w:r>
            <w:proofErr w:type="spellEnd"/>
            <w:r w:rsidRPr="00146B89">
              <w:rPr>
                <w:rFonts w:ascii="Garamond" w:hAnsi="Garamond"/>
                <w:sz w:val="28"/>
                <w:szCs w:val="28"/>
              </w:rPr>
              <w:t xml:space="preserve"> </w:t>
            </w:r>
            <w:proofErr w:type="spellStart"/>
            <w:r w:rsidRPr="00146B89">
              <w:rPr>
                <w:rFonts w:ascii="Garamond" w:hAnsi="Garamond"/>
                <w:sz w:val="28"/>
                <w:szCs w:val="28"/>
              </w:rPr>
              <w:t>t’ow</w:t>
            </w:r>
            <w:proofErr w:type="spellEnd"/>
            <w:r w:rsidRPr="00146B89">
              <w:rPr>
                <w:rFonts w:ascii="Garamond" w:hAnsi="Garamond"/>
                <w:sz w:val="28"/>
                <w:szCs w:val="28"/>
              </w:rPr>
              <w:t xml:space="preserve"> </w:t>
            </w:r>
            <w:proofErr w:type="spellStart"/>
            <w:r w:rsidRPr="00146B89">
              <w:rPr>
                <w:rFonts w:ascii="Garamond" w:hAnsi="Garamond"/>
                <w:sz w:val="28"/>
                <w:szCs w:val="28"/>
              </w:rPr>
              <w:t>dyn</w:t>
            </w:r>
            <w:proofErr w:type="spellEnd"/>
            <w:r w:rsidRPr="00146B89">
              <w:rPr>
                <w:rFonts w:ascii="Garamond" w:hAnsi="Garamond"/>
                <w:sz w:val="28"/>
                <w:szCs w:val="28"/>
              </w:rPr>
              <w:t xml:space="preserve"> </w:t>
            </w:r>
            <w:proofErr w:type="spellStart"/>
            <w:r w:rsidRPr="00146B89">
              <w:rPr>
                <w:rFonts w:ascii="Garamond" w:hAnsi="Garamond"/>
                <w:sz w:val="28"/>
                <w:szCs w:val="28"/>
              </w:rPr>
              <w:t>mrishey</w:t>
            </w:r>
            <w:proofErr w:type="spellEnd"/>
            <w:r w:rsidRPr="00146B89">
              <w:rPr>
                <w:rFonts w:ascii="Garamond" w:hAnsi="Garamond"/>
                <w:sz w:val="28"/>
                <w:szCs w:val="28"/>
              </w:rPr>
              <w:t xml:space="preserve"> ad, </w:t>
            </w:r>
            <w:proofErr w:type="spellStart"/>
            <w:r w:rsidRPr="00146B89">
              <w:rPr>
                <w:rFonts w:ascii="Garamond" w:hAnsi="Garamond"/>
                <w:sz w:val="28"/>
                <w:szCs w:val="28"/>
              </w:rPr>
              <w:t>eisht</w:t>
            </w:r>
            <w:proofErr w:type="spellEnd"/>
            <w:r w:rsidRPr="00146B89">
              <w:rPr>
                <w:rFonts w:ascii="Garamond" w:hAnsi="Garamond"/>
                <w:sz w:val="28"/>
                <w:szCs w:val="28"/>
              </w:rPr>
              <w:t xml:space="preserve"> cha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graih</w:t>
            </w:r>
            <w:proofErr w:type="spellEnd"/>
            <w:r w:rsidRPr="00146B89">
              <w:rPr>
                <w:rFonts w:ascii="Garamond" w:hAnsi="Garamond"/>
                <w:sz w:val="28"/>
                <w:szCs w:val="28"/>
              </w:rPr>
              <w:t xml:space="preserve"> </w:t>
            </w:r>
            <w:proofErr w:type="spellStart"/>
            <w:r w:rsidRPr="00146B89">
              <w:rPr>
                <w:rFonts w:ascii="Garamond" w:hAnsi="Garamond"/>
                <w:sz w:val="28"/>
                <w:szCs w:val="28"/>
              </w:rPr>
              <w:t>ayd</w:t>
            </w:r>
            <w:proofErr w:type="spellEnd"/>
            <w:r w:rsidRPr="00146B89">
              <w:rPr>
                <w:rFonts w:ascii="Garamond" w:hAnsi="Garamond"/>
                <w:sz w:val="28"/>
                <w:szCs w:val="28"/>
              </w:rPr>
              <w:t xml:space="preserve"> er </w:t>
            </w:r>
            <w:proofErr w:type="spellStart"/>
            <w:r w:rsidRPr="00146B89">
              <w:rPr>
                <w:rFonts w:ascii="Garamond" w:hAnsi="Garamond"/>
                <w:sz w:val="28"/>
                <w:szCs w:val="28"/>
              </w:rPr>
              <w:t>Jee</w:t>
            </w:r>
            <w:proofErr w:type="spellEnd"/>
            <w:r w:rsidRPr="00146B89">
              <w:rPr>
                <w:rFonts w:ascii="Garamond" w:hAnsi="Garamond"/>
                <w:sz w:val="28"/>
                <w:szCs w:val="28"/>
              </w:rPr>
              <w:t xml:space="preserve"> ; son </w:t>
            </w:r>
            <w:proofErr w:type="spellStart"/>
            <w:r w:rsidRPr="00146B89">
              <w:rPr>
                <w:rFonts w:ascii="Garamond" w:hAnsi="Garamond"/>
                <w:i/>
                <w:sz w:val="28"/>
                <w:szCs w:val="28"/>
              </w:rPr>
              <w:t>shoh</w:t>
            </w:r>
            <w:proofErr w:type="spellEnd"/>
            <w:r w:rsidRPr="00146B89">
              <w:rPr>
                <w:rFonts w:ascii="Garamond" w:hAnsi="Garamond"/>
                <w:sz w:val="28"/>
                <w:szCs w:val="28"/>
              </w:rPr>
              <w:t xml:space="preserve"> </w:t>
            </w:r>
            <w:proofErr w:type="spellStart"/>
            <w:r w:rsidRPr="00146B89">
              <w:rPr>
                <w:rFonts w:ascii="Garamond" w:hAnsi="Garamond"/>
                <w:sz w:val="28"/>
                <w:szCs w:val="28"/>
              </w:rPr>
              <w:t>ta’n</w:t>
            </w:r>
            <w:proofErr w:type="spellEnd"/>
            <w:r w:rsidRPr="00146B89">
              <w:rPr>
                <w:rFonts w:ascii="Garamond" w:hAnsi="Garamond"/>
                <w:sz w:val="28"/>
                <w:szCs w:val="28"/>
              </w:rPr>
              <w:t xml:space="preserve"> </w:t>
            </w:r>
            <w:proofErr w:type="spellStart"/>
            <w:r w:rsidRPr="00146B89">
              <w:rPr>
                <w:rFonts w:ascii="Garamond" w:hAnsi="Garamond"/>
                <w:sz w:val="28"/>
                <w:szCs w:val="28"/>
              </w:rPr>
              <w:t>Noo</w:t>
            </w:r>
            <w:proofErr w:type="spellEnd"/>
            <w:r w:rsidRPr="00146B89">
              <w:rPr>
                <w:rFonts w:ascii="Garamond" w:hAnsi="Garamond"/>
                <w:sz w:val="28"/>
                <w:szCs w:val="28"/>
              </w:rPr>
              <w:t xml:space="preserve"> </w:t>
            </w:r>
            <w:proofErr w:type="spellStart"/>
            <w:r w:rsidRPr="00146B89">
              <w:rPr>
                <w:rFonts w:ascii="Garamond" w:hAnsi="Garamond"/>
                <w:sz w:val="28"/>
                <w:szCs w:val="28"/>
              </w:rPr>
              <w:t>Ean</w:t>
            </w:r>
            <w:proofErr w:type="spellEnd"/>
            <w:r w:rsidRPr="00146B89">
              <w:rPr>
                <w:rFonts w:ascii="Garamond" w:hAnsi="Garamond"/>
                <w:sz w:val="28"/>
                <w:szCs w:val="28"/>
              </w:rPr>
              <w:t xml:space="preserve"> </w:t>
            </w:r>
            <w:proofErr w:type="spellStart"/>
            <w:r w:rsidRPr="00146B89">
              <w:rPr>
                <w:rFonts w:ascii="Garamond" w:hAnsi="Garamond"/>
                <w:sz w:val="28"/>
                <w:szCs w:val="28"/>
              </w:rPr>
              <w:t>dy</w:t>
            </w:r>
            <w:proofErr w:type="spellEnd"/>
            <w:r w:rsidRPr="00146B89">
              <w:rPr>
                <w:rFonts w:ascii="Garamond" w:hAnsi="Garamond"/>
                <w:sz w:val="28"/>
                <w:szCs w:val="28"/>
              </w:rPr>
              <w:t xml:space="preserve"> </w:t>
            </w:r>
            <w:proofErr w:type="spellStart"/>
            <w:r w:rsidRPr="00146B89">
              <w:rPr>
                <w:rFonts w:ascii="Garamond" w:hAnsi="Garamond"/>
                <w:sz w:val="28"/>
                <w:szCs w:val="28"/>
              </w:rPr>
              <w:t>ghra</w:t>
            </w:r>
            <w:proofErr w:type="spellEnd"/>
            <w:r w:rsidRPr="00146B89">
              <w:rPr>
                <w:rFonts w:ascii="Garamond" w:hAnsi="Garamond"/>
                <w:sz w:val="28"/>
                <w:szCs w:val="28"/>
              </w:rPr>
              <w:t xml:space="preserve">, </w:t>
            </w:r>
            <w:proofErr w:type="spellStart"/>
            <w:r w:rsidRPr="00146B89">
              <w:rPr>
                <w:rFonts w:ascii="Garamond" w:hAnsi="Garamond"/>
                <w:i/>
                <w:sz w:val="28"/>
                <w:szCs w:val="28"/>
              </w:rPr>
              <w:t>Graih</w:t>
            </w:r>
            <w:proofErr w:type="spellEnd"/>
            <w:r w:rsidRPr="00146B89">
              <w:rPr>
                <w:rFonts w:ascii="Garamond" w:hAnsi="Garamond"/>
                <w:i/>
                <w:sz w:val="28"/>
                <w:szCs w:val="28"/>
              </w:rPr>
              <w:t xml:space="preserve"> Yee </w:t>
            </w:r>
            <w:proofErr w:type="spellStart"/>
            <w:r w:rsidRPr="00146B89">
              <w:rPr>
                <w:rFonts w:ascii="Garamond" w:hAnsi="Garamond"/>
                <w:i/>
                <w:sz w:val="28"/>
                <w:szCs w:val="28"/>
              </w:rPr>
              <w:t>dy</w:t>
            </w:r>
            <w:proofErr w:type="spellEnd"/>
            <w:r w:rsidRPr="00146B89">
              <w:rPr>
                <w:rFonts w:ascii="Garamond" w:hAnsi="Garamond"/>
                <w:i/>
                <w:sz w:val="28"/>
                <w:szCs w:val="28"/>
              </w:rPr>
              <w:t xml:space="preserve"> </w:t>
            </w:r>
            <w:proofErr w:type="spellStart"/>
            <w:r w:rsidRPr="00146B89">
              <w:rPr>
                <w:rFonts w:ascii="Garamond" w:hAnsi="Garamond"/>
                <w:i/>
                <w:sz w:val="28"/>
                <w:szCs w:val="28"/>
              </w:rPr>
              <w:t>vel</w:t>
            </w:r>
            <w:proofErr w:type="spellEnd"/>
            <w:r w:rsidRPr="00146B89">
              <w:rPr>
                <w:rFonts w:ascii="Garamond" w:hAnsi="Garamond"/>
                <w:i/>
                <w:sz w:val="28"/>
                <w:szCs w:val="28"/>
              </w:rPr>
              <w:t xml:space="preserve"> shin </w:t>
            </w:r>
            <w:proofErr w:type="spellStart"/>
            <w:r w:rsidRPr="00146B89">
              <w:rPr>
                <w:rFonts w:ascii="Garamond" w:hAnsi="Garamond"/>
                <w:i/>
                <w:sz w:val="28"/>
                <w:szCs w:val="28"/>
              </w:rPr>
              <w:t>freall</w:t>
            </w:r>
            <w:proofErr w:type="spellEnd"/>
            <w:r w:rsidRPr="00146B89">
              <w:rPr>
                <w:rFonts w:ascii="Garamond" w:hAnsi="Garamond"/>
                <w:i/>
                <w:sz w:val="28"/>
                <w:szCs w:val="28"/>
              </w:rPr>
              <w:t xml:space="preserve"> e </w:t>
            </w:r>
            <w:proofErr w:type="spellStart"/>
            <w:r w:rsidRPr="00146B89">
              <w:rPr>
                <w:rFonts w:ascii="Garamond" w:hAnsi="Garamond"/>
                <w:i/>
                <w:sz w:val="28"/>
                <w:szCs w:val="28"/>
              </w:rPr>
              <w:t>Annaghyn</w:t>
            </w:r>
            <w:proofErr w:type="spellEnd"/>
            <w:r w:rsidRPr="00146B89">
              <w:rPr>
                <w:rFonts w:ascii="Garamond" w:hAnsi="Garamond"/>
                <w:i/>
                <w:sz w:val="28"/>
                <w:szCs w:val="28"/>
              </w:rPr>
              <w:t xml:space="preserve">. </w:t>
            </w:r>
          </w:p>
        </w:tc>
        <w:tc>
          <w:tcPr>
            <w:tcW w:w="3851" w:type="dxa"/>
          </w:tcPr>
          <w:p w14:paraId="5DC061D6" w14:textId="77777777" w:rsidR="000C1864" w:rsidRPr="001D7831" w:rsidRDefault="000C1864" w:rsidP="000937A8">
            <w:pPr>
              <w:pStyle w:val="ListParagraph"/>
              <w:ind w:left="0" w:firstLine="227"/>
              <w:contextualSpacing w:val="0"/>
              <w:jc w:val="both"/>
              <w:rPr>
                <w:rFonts w:ascii="Garamond" w:hAnsi="Garamond" w:cs="Times New Roman"/>
                <w:sz w:val="28"/>
              </w:rPr>
            </w:pPr>
            <w:r w:rsidRPr="001D7831">
              <w:rPr>
                <w:rFonts w:ascii="Garamond" w:hAnsi="Garamond" w:cs="Times New Roman"/>
                <w:i/>
                <w:sz w:val="28"/>
              </w:rPr>
              <w:t>It may be, you think</w:t>
            </w:r>
            <w:r>
              <w:rPr>
                <w:rFonts w:ascii="Garamond" w:hAnsi="Garamond" w:cs="Times New Roman"/>
                <w:i/>
                <w:sz w:val="28"/>
              </w:rPr>
              <w:t>,</w:t>
            </w:r>
            <w:r w:rsidRPr="001D7831">
              <w:rPr>
                <w:rFonts w:ascii="Garamond" w:hAnsi="Garamond" w:cs="Times New Roman"/>
                <w:i/>
                <w:sz w:val="28"/>
              </w:rPr>
              <w:t xml:space="preserve"> </w:t>
            </w:r>
            <w:r w:rsidRPr="001D7831">
              <w:rPr>
                <w:rFonts w:ascii="Garamond" w:hAnsi="Garamond" w:cs="Times New Roman"/>
                <w:sz w:val="28"/>
              </w:rPr>
              <w:t>you love God above all Things,</w:t>
            </w:r>
            <w:r w:rsidRPr="001D7831">
              <w:rPr>
                <w:rFonts w:ascii="Garamond" w:hAnsi="Garamond" w:cs="Times New Roman"/>
                <w:i/>
                <w:sz w:val="28"/>
              </w:rPr>
              <w:t xml:space="preserve"> but if you are not concerned to keep his Laws, and angry with </w:t>
            </w:r>
            <w:proofErr w:type="spellStart"/>
            <w:r w:rsidRPr="001D7831">
              <w:rPr>
                <w:rFonts w:ascii="Garamond" w:hAnsi="Garamond" w:cs="Times New Roman"/>
                <w:i/>
                <w:sz w:val="28"/>
              </w:rPr>
              <w:t>your self</w:t>
            </w:r>
            <w:proofErr w:type="spellEnd"/>
            <w:r w:rsidRPr="001D7831">
              <w:rPr>
                <w:rFonts w:ascii="Garamond" w:hAnsi="Garamond" w:cs="Times New Roman"/>
                <w:i/>
                <w:sz w:val="28"/>
              </w:rPr>
              <w:t xml:space="preserve"> when you break them, then you </w:t>
            </w:r>
            <w:r w:rsidRPr="001D7831">
              <w:rPr>
                <w:rFonts w:ascii="Garamond" w:hAnsi="Garamond" w:cs="Times New Roman"/>
                <w:sz w:val="28"/>
              </w:rPr>
              <w:t>do not love God :</w:t>
            </w:r>
            <w:r w:rsidRPr="001D7831">
              <w:rPr>
                <w:rFonts w:ascii="Garamond" w:hAnsi="Garamond" w:cs="Times New Roman"/>
                <w:i/>
                <w:sz w:val="28"/>
              </w:rPr>
              <w:t xml:space="preserve"> </w:t>
            </w:r>
            <w:r w:rsidRPr="001D7831">
              <w:rPr>
                <w:rFonts w:ascii="Garamond" w:hAnsi="Garamond" w:cs="Times New Roman"/>
                <w:sz w:val="28"/>
              </w:rPr>
              <w:t>For this,</w:t>
            </w:r>
            <w:r w:rsidRPr="001D7831">
              <w:rPr>
                <w:rFonts w:ascii="Garamond" w:hAnsi="Garamond" w:cs="Times New Roman"/>
                <w:i/>
                <w:sz w:val="28"/>
              </w:rPr>
              <w:t xml:space="preserve"> saith S. </w:t>
            </w:r>
            <w:r w:rsidRPr="001D7831">
              <w:rPr>
                <w:rFonts w:ascii="Garamond" w:hAnsi="Garamond" w:cs="Times New Roman"/>
                <w:sz w:val="28"/>
              </w:rPr>
              <w:t>John, is the love of God, that we keep his Commandments.</w:t>
            </w:r>
          </w:p>
        </w:tc>
        <w:tc>
          <w:tcPr>
            <w:tcW w:w="0" w:type="auto"/>
          </w:tcPr>
          <w:p w14:paraId="38762A88" w14:textId="77777777" w:rsidR="000C1864" w:rsidRDefault="000C1864" w:rsidP="00DB60C3">
            <w:pPr>
              <w:pStyle w:val="ListParagraph"/>
              <w:ind w:left="0"/>
              <w:rPr>
                <w:rFonts w:ascii="Garamond" w:hAnsi="Garamond" w:cs="Times New Roman"/>
                <w:sz w:val="20"/>
                <w:szCs w:val="20"/>
              </w:rPr>
            </w:pPr>
          </w:p>
          <w:p w14:paraId="284A6A71" w14:textId="77777777" w:rsidR="000C1864" w:rsidRDefault="000C1864" w:rsidP="00DB60C3">
            <w:pPr>
              <w:pStyle w:val="ListParagraph"/>
              <w:ind w:left="0"/>
              <w:rPr>
                <w:rFonts w:ascii="Garamond" w:hAnsi="Garamond" w:cs="Times New Roman"/>
                <w:sz w:val="20"/>
                <w:szCs w:val="20"/>
              </w:rPr>
            </w:pPr>
          </w:p>
          <w:p w14:paraId="49E22C05" w14:textId="77777777" w:rsidR="000C1864" w:rsidRDefault="000C1864" w:rsidP="00DB60C3">
            <w:pPr>
              <w:pStyle w:val="ListParagraph"/>
              <w:ind w:left="0"/>
              <w:rPr>
                <w:rFonts w:ascii="Garamond" w:hAnsi="Garamond" w:cs="Times New Roman"/>
                <w:sz w:val="20"/>
                <w:szCs w:val="20"/>
              </w:rPr>
            </w:pPr>
          </w:p>
          <w:p w14:paraId="04BF93C9" w14:textId="77777777" w:rsidR="000C1864" w:rsidRDefault="000C1864" w:rsidP="00DB60C3">
            <w:pPr>
              <w:pStyle w:val="ListParagraph"/>
              <w:ind w:left="0"/>
              <w:rPr>
                <w:rFonts w:ascii="Garamond" w:hAnsi="Garamond" w:cs="Times New Roman"/>
                <w:sz w:val="20"/>
                <w:szCs w:val="20"/>
              </w:rPr>
            </w:pPr>
          </w:p>
          <w:p w14:paraId="449542F0" w14:textId="77777777" w:rsidR="000C1864" w:rsidRDefault="000C1864" w:rsidP="00DB60C3">
            <w:pPr>
              <w:pStyle w:val="ListParagraph"/>
              <w:ind w:left="0"/>
              <w:rPr>
                <w:rFonts w:ascii="Garamond" w:hAnsi="Garamond" w:cs="Times New Roman"/>
                <w:sz w:val="20"/>
                <w:szCs w:val="20"/>
              </w:rPr>
            </w:pPr>
          </w:p>
          <w:p w14:paraId="2D35BE84" w14:textId="77777777" w:rsidR="000C1864" w:rsidRDefault="000C1864" w:rsidP="00DB60C3">
            <w:pPr>
              <w:pStyle w:val="ListParagraph"/>
              <w:ind w:left="0"/>
              <w:rPr>
                <w:rFonts w:ascii="Garamond" w:hAnsi="Garamond" w:cs="Times New Roman"/>
                <w:sz w:val="20"/>
                <w:szCs w:val="20"/>
              </w:rPr>
            </w:pPr>
          </w:p>
          <w:p w14:paraId="01DA92D1" w14:textId="77777777" w:rsidR="000C1864" w:rsidRPr="000C1864" w:rsidRDefault="000C1864" w:rsidP="00DB60C3">
            <w:pPr>
              <w:pStyle w:val="ListParagraph"/>
              <w:ind w:left="0"/>
              <w:rPr>
                <w:rFonts w:ascii="Garamond" w:hAnsi="Garamond" w:cs="Times New Roman"/>
                <w:sz w:val="20"/>
                <w:szCs w:val="20"/>
              </w:rPr>
            </w:pPr>
            <w:r>
              <w:rPr>
                <w:rFonts w:ascii="Garamond" w:hAnsi="Garamond" w:cs="Times New Roman"/>
                <w:sz w:val="20"/>
                <w:szCs w:val="20"/>
              </w:rPr>
              <w:t>1 John 5. 3.</w:t>
            </w:r>
          </w:p>
        </w:tc>
      </w:tr>
      <w:tr w:rsidR="000C1864" w:rsidRPr="001D7831" w14:paraId="2DBB77FB" w14:textId="77777777" w:rsidTr="00CB7EF1">
        <w:tc>
          <w:tcPr>
            <w:tcW w:w="4253" w:type="dxa"/>
          </w:tcPr>
          <w:p w14:paraId="42D458E1" w14:textId="77777777" w:rsidR="000C1864" w:rsidRPr="00146B89" w:rsidRDefault="000C1864" w:rsidP="00DB60C3">
            <w:pPr>
              <w:pStyle w:val="CM3"/>
              <w:widowControl/>
              <w:spacing w:line="240" w:lineRule="auto"/>
              <w:ind w:firstLine="227"/>
              <w:jc w:val="both"/>
              <w:rPr>
                <w:rFonts w:ascii="Garamond" w:hAnsi="Garamond"/>
                <w:sz w:val="28"/>
                <w:szCs w:val="28"/>
              </w:rPr>
            </w:pP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roih</w:t>
            </w:r>
            <w:proofErr w:type="spellEnd"/>
            <w:r w:rsidRPr="00146B89">
              <w:rPr>
                <w:rFonts w:ascii="Garamond" w:hAnsi="Garamond"/>
                <w:sz w:val="28"/>
                <w:szCs w:val="28"/>
              </w:rPr>
              <w:t xml:space="preserve"> </w:t>
            </w:r>
            <w:proofErr w:type="spellStart"/>
            <w:r w:rsidRPr="00146B89">
              <w:rPr>
                <w:rFonts w:ascii="Garamond" w:hAnsi="Garamond"/>
                <w:sz w:val="28"/>
                <w:szCs w:val="28"/>
              </w:rPr>
              <w:t>gys</w:t>
            </w:r>
            <w:proofErr w:type="spellEnd"/>
            <w:r w:rsidRPr="00146B89">
              <w:rPr>
                <w:rFonts w:ascii="Garamond" w:hAnsi="Garamond"/>
                <w:sz w:val="28"/>
                <w:szCs w:val="28"/>
              </w:rPr>
              <w:t xml:space="preserve"> </w:t>
            </w:r>
            <w:proofErr w:type="spellStart"/>
            <w:r w:rsidRPr="00146B89">
              <w:rPr>
                <w:rFonts w:ascii="Garamond" w:hAnsi="Garamond"/>
                <w:sz w:val="28"/>
                <w:szCs w:val="28"/>
              </w:rPr>
              <w:t>Jee</w:t>
            </w:r>
            <w:proofErr w:type="spellEnd"/>
            <w:r w:rsidRPr="00146B89">
              <w:rPr>
                <w:rFonts w:ascii="Garamond" w:hAnsi="Garamond"/>
                <w:sz w:val="28"/>
                <w:szCs w:val="28"/>
              </w:rPr>
              <w:t xml:space="preserve"> </w:t>
            </w:r>
            <w:proofErr w:type="spellStart"/>
            <w:r w:rsidRPr="00146B89">
              <w:rPr>
                <w:rFonts w:ascii="Garamond" w:hAnsi="Garamond"/>
                <w:sz w:val="28"/>
                <w:szCs w:val="28"/>
              </w:rPr>
              <w:t>ayns</w:t>
            </w:r>
            <w:proofErr w:type="spellEnd"/>
            <w:r w:rsidRPr="00146B89">
              <w:rPr>
                <w:rFonts w:ascii="Garamond" w:hAnsi="Garamond"/>
                <w:sz w:val="28"/>
                <w:szCs w:val="28"/>
              </w:rPr>
              <w:t xml:space="preserve"> </w:t>
            </w:r>
            <w:proofErr w:type="spellStart"/>
            <w:r w:rsidRPr="00146B89">
              <w:rPr>
                <w:rFonts w:ascii="Garamond" w:hAnsi="Garamond"/>
                <w:sz w:val="28"/>
                <w:szCs w:val="28"/>
              </w:rPr>
              <w:t>ooilley</w:t>
            </w:r>
            <w:proofErr w:type="spellEnd"/>
            <w:r w:rsidRPr="00146B89">
              <w:rPr>
                <w:rFonts w:ascii="Garamond" w:hAnsi="Garamond"/>
                <w:sz w:val="28"/>
                <w:szCs w:val="28"/>
              </w:rPr>
              <w:t xml:space="preserve"> </w:t>
            </w:r>
            <w:proofErr w:type="spellStart"/>
            <w:r w:rsidRPr="00146B89">
              <w:rPr>
                <w:rFonts w:ascii="Garamond" w:hAnsi="Garamond"/>
                <w:sz w:val="28"/>
                <w:szCs w:val="28"/>
              </w:rPr>
              <w:t>dt’eme</w:t>
            </w:r>
            <w:proofErr w:type="spellEnd"/>
            <w:r w:rsidRPr="00146B89">
              <w:rPr>
                <w:rFonts w:ascii="Garamond" w:hAnsi="Garamond"/>
                <w:sz w:val="28"/>
                <w:szCs w:val="28"/>
              </w:rPr>
              <w:t xml:space="preserve">, </w:t>
            </w:r>
            <w:proofErr w:type="spellStart"/>
            <w:r w:rsidRPr="00146B89">
              <w:rPr>
                <w:rFonts w:ascii="Garamond" w:hAnsi="Garamond"/>
                <w:sz w:val="28"/>
                <w:szCs w:val="28"/>
              </w:rPr>
              <w:t>guee</w:t>
            </w:r>
            <w:proofErr w:type="spellEnd"/>
            <w:r w:rsidRPr="00146B89">
              <w:rPr>
                <w:rFonts w:ascii="Garamond" w:hAnsi="Garamond"/>
                <w:sz w:val="28"/>
                <w:szCs w:val="28"/>
              </w:rPr>
              <w:t xml:space="preserve"> </w:t>
            </w:r>
            <w:proofErr w:type="spellStart"/>
            <w:r w:rsidRPr="00146B89">
              <w:rPr>
                <w:rFonts w:ascii="Garamond" w:hAnsi="Garamond"/>
                <w:sz w:val="28"/>
                <w:szCs w:val="28"/>
              </w:rPr>
              <w:t>huggey</w:t>
            </w:r>
            <w:proofErr w:type="spellEnd"/>
            <w:r w:rsidRPr="00146B89">
              <w:rPr>
                <w:rFonts w:ascii="Garamond" w:hAnsi="Garamond"/>
                <w:sz w:val="28"/>
                <w:szCs w:val="28"/>
              </w:rPr>
              <w:t xml:space="preserve">, </w:t>
            </w:r>
            <w:proofErr w:type="spellStart"/>
            <w:r w:rsidRPr="00146B89">
              <w:rPr>
                <w:rFonts w:ascii="Garamond" w:hAnsi="Garamond"/>
                <w:sz w:val="28"/>
                <w:szCs w:val="28"/>
              </w:rPr>
              <w:t>booiagh</w:t>
            </w:r>
            <w:proofErr w:type="spellEnd"/>
            <w:r w:rsidRPr="00146B89">
              <w:rPr>
                <w:rFonts w:ascii="Garamond" w:hAnsi="Garamond"/>
                <w:sz w:val="28"/>
                <w:szCs w:val="28"/>
              </w:rPr>
              <w:t xml:space="preserve"> </w:t>
            </w:r>
            <w:proofErr w:type="spellStart"/>
            <w:r w:rsidRPr="00146B89">
              <w:rPr>
                <w:rFonts w:ascii="Garamond" w:hAnsi="Garamond"/>
                <w:sz w:val="28"/>
                <w:szCs w:val="28"/>
              </w:rPr>
              <w:t>lesh</w:t>
            </w:r>
            <w:proofErr w:type="spellEnd"/>
            <w:r w:rsidRPr="00146B89">
              <w:rPr>
                <w:rFonts w:ascii="Garamond" w:hAnsi="Garamond"/>
                <w:sz w:val="28"/>
                <w:szCs w:val="28"/>
              </w:rPr>
              <w:t xml:space="preserve"> </w:t>
            </w:r>
            <w:proofErr w:type="spellStart"/>
            <w:r w:rsidRPr="00146B89">
              <w:rPr>
                <w:rFonts w:ascii="Garamond" w:hAnsi="Garamond"/>
                <w:sz w:val="28"/>
                <w:szCs w:val="28"/>
              </w:rPr>
              <w:t>ny</w:t>
            </w:r>
            <w:proofErr w:type="spellEnd"/>
            <w:r w:rsidRPr="00146B89">
              <w:rPr>
                <w:rFonts w:ascii="Garamond" w:hAnsi="Garamond"/>
                <w:sz w:val="28"/>
                <w:szCs w:val="28"/>
              </w:rPr>
              <w:t xml:space="preserve"> </w:t>
            </w:r>
            <w:proofErr w:type="spellStart"/>
            <w:r w:rsidRPr="00146B89">
              <w:rPr>
                <w:rFonts w:ascii="Garamond" w:hAnsi="Garamond"/>
                <w:sz w:val="28"/>
                <w:szCs w:val="28"/>
              </w:rPr>
              <w:t>te</w:t>
            </w:r>
            <w:proofErr w:type="spellEnd"/>
            <w:r w:rsidRPr="00146B89">
              <w:rPr>
                <w:rFonts w:ascii="Garamond" w:hAnsi="Garamond"/>
                <w:sz w:val="28"/>
                <w:szCs w:val="28"/>
              </w:rPr>
              <w:t xml:space="preserve"> </w:t>
            </w:r>
            <w:proofErr w:type="spellStart"/>
            <w:r w:rsidRPr="00146B89">
              <w:rPr>
                <w:rFonts w:ascii="Garamond" w:hAnsi="Garamond"/>
                <w:sz w:val="28"/>
                <w:szCs w:val="28"/>
              </w:rPr>
              <w:t>gordrail</w:t>
            </w:r>
            <w:proofErr w:type="spellEnd"/>
            <w:r w:rsidRPr="00146B89">
              <w:rPr>
                <w:rFonts w:ascii="Garamond" w:hAnsi="Garamond"/>
                <w:sz w:val="28"/>
                <w:szCs w:val="28"/>
              </w:rPr>
              <w:t xml:space="preserve"> er </w:t>
            </w:r>
            <w:proofErr w:type="spellStart"/>
            <w:r w:rsidRPr="00146B89">
              <w:rPr>
                <w:rFonts w:ascii="Garamond" w:hAnsi="Garamond"/>
                <w:sz w:val="28"/>
                <w:szCs w:val="28"/>
              </w:rPr>
              <w:t>dy</w:t>
            </w:r>
            <w:proofErr w:type="spellEnd"/>
            <w:r w:rsidRPr="00146B89">
              <w:rPr>
                <w:rFonts w:ascii="Garamond" w:hAnsi="Garamond"/>
                <w:sz w:val="28"/>
                <w:szCs w:val="28"/>
              </w:rPr>
              <w:t xml:space="preserve"> hon, </w:t>
            </w:r>
            <w:proofErr w:type="spellStart"/>
            <w:r w:rsidRPr="00146B89">
              <w:rPr>
                <w:rFonts w:ascii="Garamond" w:hAnsi="Garamond"/>
                <w:i/>
                <w:sz w:val="28"/>
                <w:szCs w:val="28"/>
              </w:rPr>
              <w:t>tilgey</w:t>
            </w:r>
            <w:proofErr w:type="spellEnd"/>
            <w:r w:rsidRPr="00146B89">
              <w:rPr>
                <w:rFonts w:ascii="Garamond" w:hAnsi="Garamond"/>
                <w:i/>
                <w:sz w:val="28"/>
                <w:szCs w:val="28"/>
              </w:rPr>
              <w:t xml:space="preserve"> </w:t>
            </w:r>
            <w:proofErr w:type="spellStart"/>
            <w:r w:rsidRPr="00146B89">
              <w:rPr>
                <w:rFonts w:ascii="Garamond" w:hAnsi="Garamond"/>
                <w:i/>
                <w:sz w:val="28"/>
                <w:szCs w:val="28"/>
              </w:rPr>
              <w:t>ooilley</w:t>
            </w:r>
            <w:proofErr w:type="spellEnd"/>
            <w:r w:rsidRPr="00146B89">
              <w:rPr>
                <w:rFonts w:ascii="Garamond" w:hAnsi="Garamond"/>
                <w:i/>
                <w:sz w:val="28"/>
                <w:szCs w:val="28"/>
              </w:rPr>
              <w:t xml:space="preserve"> </w:t>
            </w:r>
            <w:proofErr w:type="spellStart"/>
            <w:r w:rsidRPr="00146B89">
              <w:rPr>
                <w:rFonts w:ascii="Garamond" w:hAnsi="Garamond"/>
                <w:i/>
                <w:sz w:val="28"/>
                <w:szCs w:val="28"/>
              </w:rPr>
              <w:t>dty</w:t>
            </w:r>
            <w:proofErr w:type="spellEnd"/>
            <w:r w:rsidRPr="00146B89">
              <w:rPr>
                <w:rFonts w:ascii="Garamond" w:hAnsi="Garamond"/>
                <w:i/>
                <w:sz w:val="28"/>
                <w:szCs w:val="28"/>
              </w:rPr>
              <w:t xml:space="preserve"> </w:t>
            </w:r>
            <w:proofErr w:type="spellStart"/>
            <w:r w:rsidRPr="00146B89">
              <w:rPr>
                <w:rFonts w:ascii="Garamond" w:hAnsi="Garamond"/>
                <w:i/>
                <w:sz w:val="28"/>
                <w:szCs w:val="28"/>
              </w:rPr>
              <w:t>chairrail</w:t>
            </w:r>
            <w:proofErr w:type="spellEnd"/>
            <w:r w:rsidRPr="00146B89">
              <w:rPr>
                <w:rFonts w:ascii="Garamond" w:hAnsi="Garamond"/>
                <w:i/>
                <w:sz w:val="28"/>
                <w:szCs w:val="28"/>
              </w:rPr>
              <w:t xml:space="preserve"> er,</w:t>
            </w:r>
            <w:r w:rsidRPr="00146B89">
              <w:rPr>
                <w:rFonts w:ascii="Garamond" w:hAnsi="Garamond"/>
                <w:sz w:val="28"/>
                <w:szCs w:val="28"/>
              </w:rPr>
              <w:t xml:space="preserve"> </w:t>
            </w:r>
            <w:proofErr w:type="spellStart"/>
            <w:r w:rsidRPr="00146B89">
              <w:rPr>
                <w:rFonts w:ascii="Garamond" w:hAnsi="Garamond"/>
                <w:sz w:val="28"/>
                <w:szCs w:val="28"/>
              </w:rPr>
              <w:t>mannagh</w:t>
            </w:r>
            <w:proofErr w:type="spellEnd"/>
            <w:r w:rsidRPr="00146B89">
              <w:rPr>
                <w:rFonts w:ascii="Garamond" w:hAnsi="Garamond"/>
                <w:sz w:val="28"/>
                <w:szCs w:val="28"/>
              </w:rPr>
              <w:t xml:space="preserve">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sz w:val="28"/>
                <w:szCs w:val="28"/>
              </w:rPr>
              <w:t>janoo</w:t>
            </w:r>
            <w:proofErr w:type="spellEnd"/>
            <w:r w:rsidRPr="00146B89">
              <w:rPr>
                <w:rFonts w:ascii="Garamond" w:hAnsi="Garamond"/>
                <w:sz w:val="28"/>
                <w:szCs w:val="28"/>
              </w:rPr>
              <w:t xml:space="preserve"> </w:t>
            </w:r>
            <w:proofErr w:type="spellStart"/>
            <w:r w:rsidRPr="00146B89">
              <w:rPr>
                <w:rFonts w:ascii="Garamond" w:hAnsi="Garamond"/>
                <w:sz w:val="28"/>
                <w:szCs w:val="28"/>
              </w:rPr>
              <w:t>shen</w:t>
            </w:r>
            <w:proofErr w:type="spellEnd"/>
            <w:r w:rsidRPr="00146B89">
              <w:rPr>
                <w:rFonts w:ascii="Garamond" w:hAnsi="Garamond"/>
                <w:sz w:val="28"/>
                <w:szCs w:val="28"/>
              </w:rPr>
              <w:t xml:space="preserve">, cha </w:t>
            </w:r>
            <w:proofErr w:type="spellStart"/>
            <w:r w:rsidRPr="00146B89">
              <w:rPr>
                <w:rFonts w:ascii="Garamond" w:hAnsi="Garamond"/>
                <w:sz w:val="28"/>
                <w:szCs w:val="28"/>
              </w:rPr>
              <w:t>vel</w:t>
            </w:r>
            <w:proofErr w:type="spellEnd"/>
            <w:r w:rsidRPr="00146B89">
              <w:rPr>
                <w:rFonts w:ascii="Garamond" w:hAnsi="Garamond"/>
                <w:sz w:val="28"/>
                <w:szCs w:val="28"/>
              </w:rPr>
              <w:t xml:space="preserve"> </w:t>
            </w:r>
            <w:proofErr w:type="spellStart"/>
            <w:r w:rsidRPr="00146B89">
              <w:rPr>
                <w:rFonts w:ascii="Garamond" w:hAnsi="Garamond"/>
                <w:sz w:val="28"/>
                <w:szCs w:val="28"/>
              </w:rPr>
              <w:t>oo</w:t>
            </w:r>
            <w:proofErr w:type="spellEnd"/>
            <w:r w:rsidRPr="00146B89">
              <w:rPr>
                <w:rFonts w:ascii="Garamond" w:hAnsi="Garamond"/>
                <w:sz w:val="28"/>
                <w:szCs w:val="28"/>
              </w:rPr>
              <w:t xml:space="preserve"> </w:t>
            </w:r>
            <w:proofErr w:type="spellStart"/>
            <w:r w:rsidRPr="00146B89">
              <w:rPr>
                <w:rFonts w:ascii="Garamond" w:hAnsi="Garamond"/>
                <w:i/>
                <w:sz w:val="28"/>
                <w:szCs w:val="28"/>
              </w:rPr>
              <w:t>treshteil</w:t>
            </w:r>
            <w:proofErr w:type="spellEnd"/>
            <w:r w:rsidRPr="00146B89">
              <w:rPr>
                <w:rFonts w:ascii="Garamond" w:hAnsi="Garamond"/>
                <w:sz w:val="28"/>
                <w:szCs w:val="28"/>
              </w:rPr>
              <w:t xml:space="preserve"> </w:t>
            </w:r>
            <w:proofErr w:type="spellStart"/>
            <w:r w:rsidRPr="00146B89">
              <w:rPr>
                <w:rFonts w:ascii="Garamond" w:hAnsi="Garamond"/>
                <w:sz w:val="28"/>
                <w:szCs w:val="28"/>
              </w:rPr>
              <w:t>ayn</w:t>
            </w:r>
            <w:proofErr w:type="spellEnd"/>
            <w:r w:rsidRPr="00146B89">
              <w:rPr>
                <w:rFonts w:ascii="Garamond" w:hAnsi="Garamond"/>
                <w:sz w:val="28"/>
                <w:szCs w:val="28"/>
              </w:rPr>
              <w:t xml:space="preserve">, </w:t>
            </w:r>
            <w:proofErr w:type="spellStart"/>
            <w:r w:rsidRPr="00146B89">
              <w:rPr>
                <w:rFonts w:ascii="Garamond" w:hAnsi="Garamond"/>
                <w:sz w:val="28"/>
                <w:szCs w:val="28"/>
              </w:rPr>
              <w:t>lesh</w:t>
            </w:r>
            <w:proofErr w:type="spellEnd"/>
            <w:r w:rsidRPr="00146B89">
              <w:rPr>
                <w:rFonts w:ascii="Garamond" w:hAnsi="Garamond"/>
                <w:sz w:val="28"/>
                <w:szCs w:val="28"/>
              </w:rPr>
              <w:t xml:space="preserve"> </w:t>
            </w:r>
            <w:proofErr w:type="spellStart"/>
            <w:r w:rsidRPr="00146B89">
              <w:rPr>
                <w:rFonts w:ascii="Garamond" w:hAnsi="Garamond"/>
                <w:sz w:val="28"/>
                <w:szCs w:val="28"/>
              </w:rPr>
              <w:t>ooilley</w:t>
            </w:r>
            <w:proofErr w:type="spellEnd"/>
            <w:r w:rsidRPr="00146B89">
              <w:rPr>
                <w:rFonts w:ascii="Garamond" w:hAnsi="Garamond"/>
                <w:sz w:val="28"/>
                <w:szCs w:val="28"/>
              </w:rPr>
              <w:t xml:space="preserve"> </w:t>
            </w:r>
            <w:proofErr w:type="spellStart"/>
            <w:r w:rsidRPr="00146B89">
              <w:rPr>
                <w:rFonts w:ascii="Garamond" w:hAnsi="Garamond"/>
                <w:sz w:val="28"/>
                <w:szCs w:val="28"/>
              </w:rPr>
              <w:t>dty</w:t>
            </w:r>
            <w:proofErr w:type="spellEnd"/>
            <w:r w:rsidRPr="00146B89">
              <w:rPr>
                <w:rFonts w:ascii="Garamond" w:hAnsi="Garamond"/>
                <w:sz w:val="28"/>
                <w:szCs w:val="28"/>
              </w:rPr>
              <w:t xml:space="preserve"> </w:t>
            </w:r>
            <w:proofErr w:type="spellStart"/>
            <w:r w:rsidRPr="00146B89">
              <w:rPr>
                <w:rFonts w:ascii="Garamond" w:hAnsi="Garamond"/>
                <w:sz w:val="28"/>
                <w:szCs w:val="28"/>
              </w:rPr>
              <w:t>Chree</w:t>
            </w:r>
            <w:proofErr w:type="spellEnd"/>
            <w:r w:rsidRPr="00146B89">
              <w:rPr>
                <w:rFonts w:ascii="Garamond" w:hAnsi="Garamond"/>
                <w:sz w:val="28"/>
                <w:szCs w:val="28"/>
              </w:rPr>
              <w:t xml:space="preserve">. </w:t>
            </w:r>
          </w:p>
        </w:tc>
        <w:tc>
          <w:tcPr>
            <w:tcW w:w="3851" w:type="dxa"/>
          </w:tcPr>
          <w:p w14:paraId="676278CB"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Do you run to God in all your Wants, pray to him, rest satisfied with what he orders for you, </w:t>
            </w:r>
            <w:r w:rsidRPr="001D7831">
              <w:rPr>
                <w:rFonts w:ascii="Garamond" w:hAnsi="Garamond" w:cs="Times New Roman"/>
                <w:sz w:val="28"/>
              </w:rPr>
              <w:t>casting all your Care upon him</w:t>
            </w:r>
            <w:r w:rsidRPr="001D7831">
              <w:rPr>
                <w:rFonts w:ascii="Garamond" w:hAnsi="Garamond" w:cs="Times New Roman"/>
                <w:i/>
                <w:sz w:val="28"/>
              </w:rPr>
              <w:t> </w:t>
            </w:r>
            <w:r w:rsidRPr="000C1864">
              <w:rPr>
                <w:rFonts w:ascii="Garamond" w:hAnsi="Garamond" w:cs="Times New Roman"/>
                <w:sz w:val="28"/>
              </w:rPr>
              <w:t>?</w:t>
            </w:r>
            <w:r w:rsidRPr="001D7831">
              <w:rPr>
                <w:rFonts w:ascii="Garamond" w:hAnsi="Garamond" w:cs="Times New Roman"/>
                <w:sz w:val="28"/>
              </w:rPr>
              <w:t xml:space="preserve"> </w:t>
            </w:r>
            <w:r w:rsidRPr="001D7831">
              <w:rPr>
                <w:rFonts w:ascii="Garamond" w:hAnsi="Garamond" w:cs="Times New Roman"/>
                <w:i/>
                <w:sz w:val="28"/>
              </w:rPr>
              <w:t xml:space="preserve">If you do not so, Why then you do not </w:t>
            </w:r>
            <w:r w:rsidRPr="001D7831">
              <w:rPr>
                <w:rFonts w:ascii="Garamond" w:hAnsi="Garamond" w:cs="Times New Roman"/>
                <w:sz w:val="28"/>
              </w:rPr>
              <w:t>trust</w:t>
            </w:r>
            <w:r w:rsidRPr="001D7831">
              <w:rPr>
                <w:rFonts w:ascii="Garamond" w:hAnsi="Garamond" w:cs="Times New Roman"/>
                <w:i/>
                <w:sz w:val="28"/>
              </w:rPr>
              <w:t xml:space="preserve"> in Him with all your Heart ?</w:t>
            </w:r>
          </w:p>
        </w:tc>
        <w:tc>
          <w:tcPr>
            <w:tcW w:w="0" w:type="auto"/>
          </w:tcPr>
          <w:p w14:paraId="47C0E168" w14:textId="77777777" w:rsidR="000C1864" w:rsidRDefault="000C1864" w:rsidP="00DB60C3">
            <w:pPr>
              <w:pStyle w:val="ListParagraph"/>
              <w:ind w:left="0"/>
              <w:rPr>
                <w:rFonts w:ascii="Garamond" w:hAnsi="Garamond" w:cs="Times New Roman"/>
                <w:sz w:val="20"/>
                <w:szCs w:val="20"/>
              </w:rPr>
            </w:pPr>
          </w:p>
          <w:p w14:paraId="4D942E91" w14:textId="77777777" w:rsidR="000C1864" w:rsidRDefault="000C1864" w:rsidP="00DB60C3">
            <w:pPr>
              <w:pStyle w:val="ListParagraph"/>
              <w:ind w:left="0"/>
              <w:rPr>
                <w:rFonts w:ascii="Garamond" w:hAnsi="Garamond" w:cs="Times New Roman"/>
                <w:sz w:val="20"/>
                <w:szCs w:val="20"/>
              </w:rPr>
            </w:pPr>
          </w:p>
          <w:p w14:paraId="48CB5E12" w14:textId="77777777" w:rsidR="000C1864" w:rsidRDefault="000C1864" w:rsidP="00DB60C3">
            <w:pPr>
              <w:pStyle w:val="ListParagraph"/>
              <w:ind w:left="0"/>
              <w:rPr>
                <w:rFonts w:ascii="Garamond" w:hAnsi="Garamond" w:cs="Times New Roman"/>
                <w:sz w:val="20"/>
                <w:szCs w:val="20"/>
              </w:rPr>
            </w:pPr>
          </w:p>
          <w:p w14:paraId="3CE4B9DF" w14:textId="77777777" w:rsidR="000C1864" w:rsidRPr="000C1864" w:rsidRDefault="000C1864" w:rsidP="00DB60C3">
            <w:pPr>
              <w:pStyle w:val="ListParagraph"/>
              <w:ind w:left="0"/>
              <w:rPr>
                <w:rFonts w:ascii="Garamond" w:hAnsi="Garamond" w:cs="Times New Roman"/>
                <w:sz w:val="20"/>
                <w:szCs w:val="20"/>
              </w:rPr>
            </w:pPr>
            <w:r>
              <w:rPr>
                <w:rFonts w:ascii="Garamond" w:hAnsi="Garamond" w:cs="Times New Roman"/>
                <w:sz w:val="20"/>
                <w:szCs w:val="20"/>
              </w:rPr>
              <w:t>2 Pet. 5. 7.</w:t>
            </w:r>
          </w:p>
        </w:tc>
      </w:tr>
      <w:tr w:rsidR="000C1864" w:rsidRPr="001D7831" w14:paraId="56F47773" w14:textId="77777777" w:rsidTr="00CB7EF1">
        <w:tc>
          <w:tcPr>
            <w:tcW w:w="4253" w:type="dxa"/>
          </w:tcPr>
          <w:p w14:paraId="0BF6951B" w14:textId="77777777" w:rsidR="000C1864" w:rsidRPr="00E246D0" w:rsidRDefault="000C1864" w:rsidP="00DB60C3">
            <w:pPr>
              <w:pStyle w:val="CM3"/>
              <w:widowControl/>
              <w:spacing w:line="240" w:lineRule="auto"/>
              <w:ind w:firstLine="227"/>
              <w:jc w:val="both"/>
              <w:rPr>
                <w:rFonts w:ascii="Garamond" w:hAnsi="Garamond"/>
                <w:sz w:val="28"/>
                <w:szCs w:val="28"/>
              </w:rPr>
            </w:pPr>
            <w:r w:rsidRPr="00E246D0">
              <w:rPr>
                <w:rFonts w:ascii="Garamond" w:hAnsi="Garamond"/>
                <w:i/>
                <w:sz w:val="28"/>
                <w:szCs w:val="28"/>
              </w:rPr>
              <w:t>Q.</w:t>
            </w:r>
            <w:r w:rsidRPr="00E246D0">
              <w:rPr>
                <w:rFonts w:ascii="Garamond" w:hAnsi="Garamond"/>
                <w:sz w:val="28"/>
                <w:szCs w:val="28"/>
              </w:rPr>
              <w:t xml:space="preserve"> </w:t>
            </w:r>
            <w:proofErr w:type="spellStart"/>
            <w:r w:rsidRPr="00E246D0">
              <w:rPr>
                <w:rFonts w:ascii="Garamond" w:hAnsi="Garamond"/>
                <w:sz w:val="28"/>
                <w:szCs w:val="28"/>
              </w:rPr>
              <w:t>Heeym</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nee my </w:t>
            </w:r>
            <w:proofErr w:type="spellStart"/>
            <w:r w:rsidRPr="00E246D0">
              <w:rPr>
                <w:rFonts w:ascii="Garamond" w:hAnsi="Garamond"/>
                <w:sz w:val="28"/>
                <w:szCs w:val="28"/>
              </w:rPr>
              <w:t>Churrym</w:t>
            </w:r>
            <w:proofErr w:type="spellEnd"/>
            <w:r w:rsidRPr="00E246D0">
              <w:rPr>
                <w:rFonts w:ascii="Garamond" w:hAnsi="Garamond"/>
                <w:sz w:val="28"/>
                <w:szCs w:val="28"/>
              </w:rPr>
              <w:t xml:space="preserve"> eh </w:t>
            </w:r>
            <w:proofErr w:type="spellStart"/>
            <w:r w:rsidRPr="00E246D0">
              <w:rPr>
                <w:rFonts w:ascii="Garamond" w:hAnsi="Garamond"/>
                <w:i/>
                <w:sz w:val="28"/>
                <w:szCs w:val="28"/>
              </w:rPr>
              <w:t>myr</w:t>
            </w:r>
            <w:proofErr w:type="spellEnd"/>
            <w:r w:rsidRPr="00E246D0">
              <w:rPr>
                <w:rFonts w:ascii="Garamond" w:hAnsi="Garamond"/>
                <w:i/>
                <w:sz w:val="28"/>
                <w:szCs w:val="28"/>
              </w:rPr>
              <w:t xml:space="preserve"> </w:t>
            </w:r>
            <w:proofErr w:type="spellStart"/>
            <w:r w:rsidRPr="00E246D0">
              <w:rPr>
                <w:rFonts w:ascii="Garamond" w:hAnsi="Garamond"/>
                <w:i/>
                <w:sz w:val="28"/>
                <w:szCs w:val="28"/>
              </w:rPr>
              <w:t>shoh</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chur </w:t>
            </w:r>
            <w:proofErr w:type="spellStart"/>
            <w:r w:rsidRPr="00E246D0">
              <w:rPr>
                <w:rFonts w:ascii="Garamond" w:hAnsi="Garamond"/>
                <w:sz w:val="28"/>
                <w:szCs w:val="28"/>
              </w:rPr>
              <w:t>graih</w:t>
            </w:r>
            <w:proofErr w:type="spellEnd"/>
            <w:r w:rsidRPr="00E246D0">
              <w:rPr>
                <w:rFonts w:ascii="Garamond" w:hAnsi="Garamond"/>
                <w:sz w:val="28"/>
                <w:szCs w:val="28"/>
              </w:rPr>
              <w:t xml:space="preserve"> da </w:t>
            </w:r>
            <w:proofErr w:type="spellStart"/>
            <w:r w:rsidRPr="00E246D0">
              <w:rPr>
                <w:rFonts w:ascii="Garamond" w:hAnsi="Garamond"/>
                <w:sz w:val="28"/>
                <w:szCs w:val="28"/>
              </w:rPr>
              <w:t>Jee</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ghoal</w:t>
            </w:r>
            <w:proofErr w:type="spellEnd"/>
            <w:r w:rsidRPr="00E246D0">
              <w:rPr>
                <w:rFonts w:ascii="Garamond" w:hAnsi="Garamond"/>
                <w:sz w:val="28"/>
                <w:szCs w:val="28"/>
              </w:rPr>
              <w:t xml:space="preserve"> </w:t>
            </w:r>
            <w:proofErr w:type="spellStart"/>
            <w:r w:rsidRPr="00E246D0">
              <w:rPr>
                <w:rFonts w:ascii="Garamond" w:hAnsi="Garamond"/>
                <w:sz w:val="28"/>
                <w:szCs w:val="28"/>
              </w:rPr>
              <w:t>aggle</w:t>
            </w:r>
            <w:proofErr w:type="spellEnd"/>
            <w:r w:rsidRPr="00E246D0">
              <w:rPr>
                <w:rFonts w:ascii="Garamond" w:hAnsi="Garamond"/>
                <w:sz w:val="28"/>
                <w:szCs w:val="28"/>
              </w:rPr>
              <w:t xml:space="preserve"> </w:t>
            </w:r>
            <w:proofErr w:type="spellStart"/>
            <w:r w:rsidRPr="00E246D0">
              <w:rPr>
                <w:rFonts w:ascii="Garamond" w:hAnsi="Garamond"/>
                <w:sz w:val="28"/>
                <w:szCs w:val="28"/>
              </w:rPr>
              <w:t>roish</w:t>
            </w:r>
            <w:proofErr w:type="spellEnd"/>
            <w:r w:rsidRPr="00E246D0">
              <w:rPr>
                <w:rFonts w:ascii="Garamond" w:hAnsi="Garamond"/>
                <w:sz w:val="28"/>
                <w:szCs w:val="28"/>
              </w:rPr>
              <w:t xml:space="preserve">, as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Hreshteil</w:t>
            </w:r>
            <w:proofErr w:type="spellEnd"/>
            <w:r w:rsidRPr="00E246D0">
              <w:rPr>
                <w:rFonts w:ascii="Garamond" w:hAnsi="Garamond"/>
                <w:sz w:val="28"/>
                <w:szCs w:val="28"/>
              </w:rPr>
              <w:t xml:space="preserve"> </w:t>
            </w:r>
            <w:proofErr w:type="spellStart"/>
            <w:r w:rsidRPr="00E246D0">
              <w:rPr>
                <w:rFonts w:ascii="Garamond" w:hAnsi="Garamond"/>
                <w:sz w:val="28"/>
                <w:szCs w:val="28"/>
              </w:rPr>
              <w:t>ayn</w:t>
            </w:r>
            <w:proofErr w:type="spellEnd"/>
            <w:r w:rsidRPr="00E246D0">
              <w:rPr>
                <w:rFonts w:ascii="Garamond" w:hAnsi="Garamond"/>
                <w:sz w:val="28"/>
                <w:szCs w:val="28"/>
              </w:rPr>
              <w:t xml:space="preserve">, </w:t>
            </w:r>
            <w:proofErr w:type="spellStart"/>
            <w:r w:rsidRPr="00E246D0">
              <w:rPr>
                <w:rFonts w:ascii="Garamond" w:hAnsi="Garamond"/>
                <w:sz w:val="28"/>
                <w:szCs w:val="28"/>
              </w:rPr>
              <w:t>agh</w:t>
            </w:r>
            <w:proofErr w:type="spellEnd"/>
            <w:r w:rsidRPr="00E246D0">
              <w:rPr>
                <w:rFonts w:ascii="Garamond" w:hAnsi="Garamond"/>
                <w:sz w:val="28"/>
                <w:szCs w:val="28"/>
              </w:rPr>
              <w:t xml:space="preserve"> </w:t>
            </w:r>
            <w:proofErr w:type="spellStart"/>
            <w:r w:rsidRPr="00E246D0">
              <w:rPr>
                <w:rFonts w:ascii="Garamond" w:hAnsi="Garamond"/>
                <w:sz w:val="28"/>
                <w:szCs w:val="28"/>
              </w:rPr>
              <w:t>te</w:t>
            </w:r>
            <w:proofErr w:type="spellEnd"/>
            <w:r>
              <w:rPr>
                <w:rStyle w:val="FootnoteReference"/>
                <w:rFonts w:ascii="Garamond" w:hAnsi="Garamond"/>
                <w:sz w:val="28"/>
                <w:szCs w:val="28"/>
              </w:rPr>
              <w:footnoteReference w:id="54"/>
            </w:r>
            <w:r w:rsidRPr="00E246D0">
              <w:rPr>
                <w:rFonts w:ascii="Garamond" w:hAnsi="Garamond"/>
                <w:sz w:val="28"/>
                <w:szCs w:val="28"/>
              </w:rPr>
              <w:t xml:space="preserve"> </w:t>
            </w:r>
            <w:proofErr w:type="spellStart"/>
            <w:r w:rsidRPr="00E246D0">
              <w:rPr>
                <w:rFonts w:ascii="Garamond" w:hAnsi="Garamond"/>
                <w:sz w:val="28"/>
                <w:szCs w:val="28"/>
              </w:rPr>
              <w:t>aggle</w:t>
            </w:r>
            <w:proofErr w:type="spellEnd"/>
            <w:r w:rsidRPr="00E246D0">
              <w:rPr>
                <w:rFonts w:ascii="Garamond" w:hAnsi="Garamond"/>
                <w:sz w:val="28"/>
                <w:szCs w:val="28"/>
              </w:rPr>
              <w:t xml:space="preserve"> </w:t>
            </w:r>
            <w:proofErr w:type="spellStart"/>
            <w:r w:rsidRPr="00E246D0">
              <w:rPr>
                <w:rFonts w:ascii="Garamond" w:hAnsi="Garamond"/>
                <w:sz w:val="28"/>
                <w:szCs w:val="28"/>
              </w:rPr>
              <w:t>orrym</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bee eh </w:t>
            </w:r>
            <w:proofErr w:type="spellStart"/>
            <w:r w:rsidRPr="00E246D0">
              <w:rPr>
                <w:rFonts w:ascii="Garamond" w:hAnsi="Garamond"/>
                <w:sz w:val="28"/>
                <w:szCs w:val="28"/>
              </w:rPr>
              <w:t>doillee</w:t>
            </w:r>
            <w:proofErr w:type="spellEnd"/>
            <w:r w:rsidRPr="00E246D0">
              <w:rPr>
                <w:rFonts w:ascii="Garamond" w:hAnsi="Garamond"/>
                <w:sz w:val="28"/>
                <w:szCs w:val="28"/>
              </w:rPr>
              <w:t xml:space="preserve"> </w:t>
            </w:r>
            <w:proofErr w:type="spellStart"/>
            <w:r w:rsidRPr="00E246D0">
              <w:rPr>
                <w:rFonts w:ascii="Garamond" w:hAnsi="Garamond"/>
                <w:sz w:val="28"/>
                <w:szCs w:val="28"/>
              </w:rPr>
              <w:t>dou</w:t>
            </w:r>
            <w:proofErr w:type="spellEnd"/>
            <w:r w:rsidRPr="00E246D0">
              <w:rPr>
                <w:rFonts w:ascii="Garamond" w:hAnsi="Garamond"/>
                <w:sz w:val="28"/>
                <w:szCs w:val="28"/>
              </w:rPr>
              <w:t xml:space="preserve"> </w:t>
            </w:r>
            <w:proofErr w:type="spellStart"/>
            <w:r w:rsidRPr="00E246D0">
              <w:rPr>
                <w:rFonts w:ascii="Garamond" w:hAnsi="Garamond"/>
                <w:sz w:val="28"/>
                <w:szCs w:val="28"/>
              </w:rPr>
              <w:t>shen</w:t>
            </w:r>
            <w:proofErr w:type="spellEnd"/>
            <w:r w:rsidRPr="00E246D0">
              <w:rPr>
                <w:rFonts w:ascii="Garamond" w:hAnsi="Garamond"/>
                <w:sz w:val="28"/>
                <w:szCs w:val="28"/>
              </w:rPr>
              <w:t xml:space="preserve"> y </w:t>
            </w:r>
            <w:proofErr w:type="spellStart"/>
            <w:r w:rsidRPr="00E246D0">
              <w:rPr>
                <w:rFonts w:ascii="Garamond" w:hAnsi="Garamond"/>
                <w:sz w:val="28"/>
                <w:szCs w:val="28"/>
              </w:rPr>
              <w:t>yanoo</w:t>
            </w:r>
            <w:proofErr w:type="spellEnd"/>
            <w:r w:rsidRPr="00E246D0">
              <w:rPr>
                <w:rFonts w:ascii="Garamond" w:hAnsi="Garamond"/>
                <w:sz w:val="28"/>
                <w:szCs w:val="28"/>
              </w:rPr>
              <w:t xml:space="preserve">. </w:t>
            </w:r>
          </w:p>
        </w:tc>
        <w:tc>
          <w:tcPr>
            <w:tcW w:w="3851" w:type="dxa"/>
          </w:tcPr>
          <w:p w14:paraId="0DC2D3C6"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I see it is my Duty </w:t>
            </w:r>
            <w:r w:rsidRPr="001D7831">
              <w:rPr>
                <w:rFonts w:ascii="Garamond" w:hAnsi="Garamond" w:cs="Times New Roman"/>
                <w:sz w:val="28"/>
              </w:rPr>
              <w:t>thus</w:t>
            </w:r>
            <w:r w:rsidRPr="001D7831">
              <w:rPr>
                <w:rFonts w:ascii="Garamond" w:hAnsi="Garamond" w:cs="Times New Roman"/>
                <w:i/>
                <w:sz w:val="28"/>
              </w:rPr>
              <w:t xml:space="preserve"> to Love, and to Fear, and to Trust in God</w:t>
            </w:r>
            <w:r>
              <w:rPr>
                <w:rFonts w:ascii="Garamond" w:hAnsi="Garamond" w:cs="Times New Roman"/>
                <w:i/>
                <w:sz w:val="28"/>
              </w:rPr>
              <w:t>,</w:t>
            </w:r>
            <w:r w:rsidRPr="001D7831">
              <w:rPr>
                <w:rFonts w:ascii="Garamond" w:hAnsi="Garamond" w:cs="Times New Roman"/>
                <w:i/>
                <w:sz w:val="28"/>
              </w:rPr>
              <w:t xml:space="preserve"> but I am afraid it will be hard for me to do so.</w:t>
            </w:r>
          </w:p>
        </w:tc>
        <w:tc>
          <w:tcPr>
            <w:tcW w:w="0" w:type="auto"/>
          </w:tcPr>
          <w:p w14:paraId="064317CB" w14:textId="77777777" w:rsidR="000C1864" w:rsidRPr="000C1864" w:rsidRDefault="000C1864" w:rsidP="00DB60C3">
            <w:pPr>
              <w:pStyle w:val="ListParagraph"/>
              <w:ind w:left="0"/>
              <w:rPr>
                <w:rFonts w:ascii="Garamond" w:hAnsi="Garamond" w:cs="Times New Roman"/>
                <w:sz w:val="20"/>
                <w:szCs w:val="20"/>
              </w:rPr>
            </w:pPr>
          </w:p>
        </w:tc>
      </w:tr>
      <w:tr w:rsidR="000C1864" w:rsidRPr="001D7831" w14:paraId="4179E5A8" w14:textId="77777777" w:rsidTr="00CB7EF1">
        <w:tc>
          <w:tcPr>
            <w:tcW w:w="4253" w:type="dxa"/>
          </w:tcPr>
          <w:p w14:paraId="7B975329" w14:textId="77777777" w:rsidR="000C1864" w:rsidRPr="00E246D0" w:rsidRDefault="000C1864" w:rsidP="00DB60C3">
            <w:pPr>
              <w:pStyle w:val="CM3"/>
              <w:widowControl/>
              <w:spacing w:line="240" w:lineRule="auto"/>
              <w:ind w:firstLine="227"/>
              <w:jc w:val="both"/>
              <w:rPr>
                <w:rFonts w:ascii="Garamond" w:hAnsi="Garamond"/>
                <w:sz w:val="28"/>
                <w:szCs w:val="28"/>
              </w:rPr>
            </w:pPr>
            <w:r w:rsidRPr="00E246D0">
              <w:rPr>
                <w:rFonts w:ascii="Garamond" w:hAnsi="Garamond"/>
                <w:i/>
                <w:sz w:val="28"/>
                <w:szCs w:val="28"/>
              </w:rPr>
              <w:t xml:space="preserve">A. </w:t>
            </w:r>
            <w:r w:rsidRPr="00E246D0">
              <w:rPr>
                <w:rFonts w:ascii="Garamond" w:hAnsi="Garamond"/>
                <w:sz w:val="28"/>
                <w:szCs w:val="28"/>
              </w:rPr>
              <w:t xml:space="preserve">Ny </w:t>
            </w:r>
            <w:proofErr w:type="spellStart"/>
            <w:r w:rsidRPr="00E246D0">
              <w:rPr>
                <w:rFonts w:ascii="Garamond" w:hAnsi="Garamond"/>
                <w:sz w:val="28"/>
                <w:szCs w:val="28"/>
              </w:rPr>
              <w:t>lig</w:t>
            </w:r>
            <w:proofErr w:type="spellEnd"/>
            <w:r w:rsidRPr="00E246D0">
              <w:rPr>
                <w:rFonts w:ascii="Garamond" w:hAnsi="Garamond"/>
                <w:sz w:val="28"/>
                <w:szCs w:val="28"/>
              </w:rPr>
              <w:t xml:space="preserve"> </w:t>
            </w:r>
            <w:proofErr w:type="spellStart"/>
            <w:r w:rsidRPr="00E246D0">
              <w:rPr>
                <w:rFonts w:ascii="Garamond" w:hAnsi="Garamond"/>
                <w:sz w:val="28"/>
                <w:szCs w:val="28"/>
              </w:rPr>
              <w:t>dty</w:t>
            </w:r>
            <w:proofErr w:type="spellEnd"/>
            <w:r w:rsidRPr="00E246D0">
              <w:rPr>
                <w:rFonts w:ascii="Garamond" w:hAnsi="Garamond"/>
                <w:sz w:val="28"/>
                <w:szCs w:val="28"/>
              </w:rPr>
              <w:t xml:space="preserve"> </w:t>
            </w:r>
            <w:proofErr w:type="spellStart"/>
            <w:r w:rsidRPr="00E246D0">
              <w:rPr>
                <w:rFonts w:ascii="Garamond" w:hAnsi="Garamond"/>
                <w:sz w:val="28"/>
                <w:szCs w:val="28"/>
              </w:rPr>
              <w:t>chree</w:t>
            </w:r>
            <w:proofErr w:type="spellEnd"/>
            <w:r w:rsidRPr="00E246D0">
              <w:rPr>
                <w:rFonts w:ascii="Garamond" w:hAnsi="Garamond"/>
                <w:sz w:val="28"/>
                <w:szCs w:val="28"/>
              </w:rPr>
              <w:t xml:space="preserve"> </w:t>
            </w:r>
            <w:proofErr w:type="spellStart"/>
            <w:r w:rsidRPr="00E246D0">
              <w:rPr>
                <w:rFonts w:ascii="Garamond" w:hAnsi="Garamond"/>
                <w:sz w:val="28"/>
                <w:szCs w:val="28"/>
              </w:rPr>
              <w:t>woid</w:t>
            </w:r>
            <w:proofErr w:type="spellEnd"/>
            <w:r w:rsidRPr="00E246D0">
              <w:rPr>
                <w:rFonts w:ascii="Garamond" w:hAnsi="Garamond"/>
                <w:sz w:val="28"/>
                <w:szCs w:val="28"/>
              </w:rPr>
              <w:t xml:space="preserve">, </w:t>
            </w:r>
            <w:proofErr w:type="spellStart"/>
            <w:r w:rsidRPr="00E246D0">
              <w:rPr>
                <w:rFonts w:ascii="Garamond" w:hAnsi="Garamond"/>
                <w:sz w:val="28"/>
                <w:szCs w:val="28"/>
              </w:rPr>
              <w:t>gys</w:t>
            </w:r>
            <w:proofErr w:type="spellEnd"/>
            <w:r w:rsidRPr="00E246D0">
              <w:rPr>
                <w:rFonts w:ascii="Garamond" w:hAnsi="Garamond"/>
                <w:sz w:val="28"/>
                <w:szCs w:val="28"/>
              </w:rPr>
              <w:t xml:space="preserve"> </w:t>
            </w:r>
            <w:proofErr w:type="spellStart"/>
            <w:r w:rsidRPr="00E246D0">
              <w:rPr>
                <w:rFonts w:ascii="Garamond" w:hAnsi="Garamond"/>
                <w:sz w:val="28"/>
                <w:szCs w:val="28"/>
              </w:rPr>
              <w:t>yn</w:t>
            </w:r>
            <w:proofErr w:type="spellEnd"/>
            <w:r w:rsidRPr="00E246D0">
              <w:rPr>
                <w:rFonts w:ascii="Garamond" w:hAnsi="Garamond"/>
                <w:sz w:val="28"/>
                <w:szCs w:val="28"/>
              </w:rPr>
              <w:t xml:space="preserve"> </w:t>
            </w:r>
            <w:proofErr w:type="spellStart"/>
            <w:r w:rsidRPr="00E246D0">
              <w:rPr>
                <w:rFonts w:ascii="Garamond" w:hAnsi="Garamond"/>
                <w:sz w:val="28"/>
                <w:szCs w:val="28"/>
              </w:rPr>
              <w:t>Aigney</w:t>
            </w:r>
            <w:proofErr w:type="spellEnd"/>
            <w:r w:rsidRPr="00E246D0">
              <w:rPr>
                <w:rFonts w:ascii="Garamond" w:hAnsi="Garamond"/>
                <w:sz w:val="28"/>
                <w:szCs w:val="28"/>
              </w:rPr>
              <w:t xml:space="preserve"> ta </w:t>
            </w:r>
            <w:proofErr w:type="spellStart"/>
            <w:r w:rsidRPr="00E246D0">
              <w:rPr>
                <w:rFonts w:ascii="Garamond" w:hAnsi="Garamond"/>
                <w:sz w:val="28"/>
                <w:szCs w:val="28"/>
              </w:rPr>
              <w:t>soit</w:t>
            </w:r>
            <w:proofErr w:type="spellEnd"/>
            <w:r w:rsidRPr="00E246D0">
              <w:rPr>
                <w:rFonts w:ascii="Garamond" w:hAnsi="Garamond"/>
                <w:sz w:val="28"/>
                <w:szCs w:val="28"/>
              </w:rPr>
              <w:t xml:space="preserve"> er </w:t>
            </w:r>
            <w:proofErr w:type="spellStart"/>
            <w:r w:rsidRPr="00E246D0">
              <w:rPr>
                <w:rFonts w:ascii="Garamond" w:hAnsi="Garamond"/>
                <w:sz w:val="28"/>
                <w:szCs w:val="28"/>
              </w:rPr>
              <w:t>reddyn</w:t>
            </w:r>
            <w:proofErr w:type="spellEnd"/>
            <w:r w:rsidRPr="00E246D0">
              <w:rPr>
                <w:rFonts w:ascii="Garamond" w:hAnsi="Garamond"/>
                <w:sz w:val="28"/>
                <w:szCs w:val="28"/>
              </w:rPr>
              <w:t xml:space="preserve"> </w:t>
            </w:r>
            <w:proofErr w:type="spellStart"/>
            <w:r w:rsidRPr="00E246D0">
              <w:rPr>
                <w:rFonts w:ascii="Garamond" w:hAnsi="Garamond"/>
                <w:sz w:val="28"/>
                <w:szCs w:val="28"/>
              </w:rPr>
              <w:t>mie</w:t>
            </w:r>
            <w:proofErr w:type="spellEnd"/>
            <w:r w:rsidRPr="00E246D0">
              <w:rPr>
                <w:rFonts w:ascii="Garamond" w:hAnsi="Garamond"/>
                <w:sz w:val="28"/>
                <w:szCs w:val="28"/>
              </w:rPr>
              <w:t xml:space="preserve">, </w:t>
            </w:r>
            <w:proofErr w:type="spellStart"/>
            <w:r w:rsidRPr="00E246D0">
              <w:rPr>
                <w:rFonts w:ascii="Garamond" w:hAnsi="Garamond"/>
                <w:sz w:val="28"/>
                <w:szCs w:val="28"/>
              </w:rPr>
              <w:t>ver</w:t>
            </w:r>
            <w:proofErr w:type="spellEnd"/>
            <w:r w:rsidRPr="00E246D0">
              <w:rPr>
                <w:rFonts w:ascii="Garamond" w:hAnsi="Garamond"/>
                <w:sz w:val="28"/>
                <w:szCs w:val="28"/>
              </w:rPr>
              <w:t xml:space="preserve"> </w:t>
            </w:r>
            <w:proofErr w:type="spellStart"/>
            <w:r w:rsidRPr="00E246D0">
              <w:rPr>
                <w:rFonts w:ascii="Garamond" w:hAnsi="Garamond"/>
                <w:sz w:val="28"/>
                <w:szCs w:val="28"/>
              </w:rPr>
              <w:t>grayse</w:t>
            </w:r>
            <w:proofErr w:type="spellEnd"/>
            <w:r w:rsidRPr="00E246D0">
              <w:rPr>
                <w:rFonts w:ascii="Garamond" w:hAnsi="Garamond"/>
                <w:sz w:val="28"/>
                <w:szCs w:val="28"/>
              </w:rPr>
              <w:t xml:space="preserve"> Yee er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chooilley</w:t>
            </w:r>
            <w:proofErr w:type="spellEnd"/>
            <w:r w:rsidRPr="00E246D0">
              <w:rPr>
                <w:rFonts w:ascii="Garamond" w:hAnsi="Garamond"/>
                <w:sz w:val="28"/>
                <w:szCs w:val="28"/>
              </w:rPr>
              <w:t xml:space="preserve"> nee </w:t>
            </w:r>
            <w:proofErr w:type="spellStart"/>
            <w:r w:rsidRPr="00E246D0">
              <w:rPr>
                <w:rFonts w:ascii="Garamond" w:hAnsi="Garamond"/>
                <w:sz w:val="28"/>
                <w:szCs w:val="28"/>
              </w:rPr>
              <w:t>ve</w:t>
            </w:r>
            <w:proofErr w:type="spellEnd"/>
            <w:r w:rsidRPr="00E246D0">
              <w:rPr>
                <w:rFonts w:ascii="Garamond" w:hAnsi="Garamond"/>
                <w:sz w:val="28"/>
                <w:szCs w:val="28"/>
              </w:rPr>
              <w:t xml:space="preserve"> </w:t>
            </w:r>
            <w:proofErr w:type="spellStart"/>
            <w:r w:rsidRPr="00E246D0">
              <w:rPr>
                <w:rFonts w:ascii="Garamond" w:hAnsi="Garamond"/>
                <w:sz w:val="28"/>
                <w:szCs w:val="28"/>
              </w:rPr>
              <w:t>ashagh</w:t>
            </w:r>
            <w:proofErr w:type="spellEnd"/>
            <w:r w:rsidRPr="00E246D0">
              <w:rPr>
                <w:rFonts w:ascii="Garamond" w:hAnsi="Garamond"/>
                <w:sz w:val="28"/>
                <w:szCs w:val="28"/>
              </w:rPr>
              <w:t xml:space="preserve">. </w:t>
            </w:r>
          </w:p>
        </w:tc>
        <w:tc>
          <w:tcPr>
            <w:tcW w:w="3851" w:type="dxa"/>
          </w:tcPr>
          <w:p w14:paraId="775E4AAC"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Be not discouraged</w:t>
            </w:r>
            <w:r w:rsidRPr="001D7831">
              <w:rPr>
                <w:rFonts w:ascii="Garamond" w:hAnsi="Garamond" w:cs="Times New Roman"/>
                <w:sz w:val="28"/>
              </w:rPr>
              <w:t> ;</w:t>
            </w:r>
            <w:r w:rsidRPr="001D7831">
              <w:rPr>
                <w:rFonts w:ascii="Garamond" w:hAnsi="Garamond" w:cs="Times New Roman"/>
                <w:i/>
                <w:sz w:val="28"/>
              </w:rPr>
              <w:t xml:space="preserve"> to a </w:t>
            </w:r>
            <w:proofErr w:type="spellStart"/>
            <w:r w:rsidRPr="001D7831">
              <w:rPr>
                <w:rFonts w:ascii="Garamond" w:hAnsi="Garamond" w:cs="Times New Roman"/>
                <w:i/>
                <w:sz w:val="28"/>
              </w:rPr>
              <w:t>well disposed</w:t>
            </w:r>
            <w:proofErr w:type="spellEnd"/>
            <w:r w:rsidRPr="001D7831">
              <w:rPr>
                <w:rFonts w:ascii="Garamond" w:hAnsi="Garamond" w:cs="Times New Roman"/>
                <w:i/>
                <w:sz w:val="28"/>
              </w:rPr>
              <w:t xml:space="preserve"> Mind</w:t>
            </w:r>
            <w:r w:rsidR="002606DC">
              <w:rPr>
                <w:rFonts w:ascii="Garamond" w:hAnsi="Garamond" w:cs="Times New Roman"/>
                <w:i/>
                <w:sz w:val="28"/>
              </w:rPr>
              <w:t>,</w:t>
            </w:r>
            <w:r w:rsidRPr="001D7831">
              <w:rPr>
                <w:rFonts w:ascii="Garamond" w:hAnsi="Garamond" w:cs="Times New Roman"/>
                <w:i/>
                <w:sz w:val="28"/>
              </w:rPr>
              <w:t xml:space="preserve"> the Grace of God will make </w:t>
            </w:r>
            <w:proofErr w:type="spellStart"/>
            <w:r w:rsidRPr="001D7831">
              <w:rPr>
                <w:rFonts w:ascii="Garamond" w:hAnsi="Garamond" w:cs="Times New Roman"/>
                <w:i/>
                <w:sz w:val="28"/>
              </w:rPr>
              <w:t>every thing</w:t>
            </w:r>
            <w:proofErr w:type="spellEnd"/>
            <w:r w:rsidRPr="001D7831">
              <w:rPr>
                <w:rFonts w:ascii="Garamond" w:hAnsi="Garamond" w:cs="Times New Roman"/>
                <w:i/>
                <w:sz w:val="28"/>
              </w:rPr>
              <w:t xml:space="preserve"> </w:t>
            </w:r>
            <w:proofErr w:type="spellStart"/>
            <w:r w:rsidRPr="001D7831">
              <w:rPr>
                <w:rFonts w:ascii="Garamond" w:hAnsi="Garamond" w:cs="Times New Roman"/>
                <w:i/>
                <w:sz w:val="28"/>
              </w:rPr>
              <w:t>easie</w:t>
            </w:r>
            <w:proofErr w:type="spellEnd"/>
            <w:r w:rsidRPr="001D7831">
              <w:rPr>
                <w:rFonts w:ascii="Garamond" w:hAnsi="Garamond" w:cs="Times New Roman"/>
                <w:i/>
                <w:sz w:val="28"/>
              </w:rPr>
              <w:t>.</w:t>
            </w:r>
          </w:p>
        </w:tc>
        <w:tc>
          <w:tcPr>
            <w:tcW w:w="0" w:type="auto"/>
          </w:tcPr>
          <w:p w14:paraId="77638F35" w14:textId="77777777" w:rsidR="000C1864" w:rsidRPr="000C1864" w:rsidRDefault="000C1864" w:rsidP="00DB60C3">
            <w:pPr>
              <w:pStyle w:val="ListParagraph"/>
              <w:ind w:left="0"/>
              <w:rPr>
                <w:rFonts w:ascii="Garamond" w:hAnsi="Garamond" w:cs="Times New Roman"/>
                <w:sz w:val="20"/>
                <w:szCs w:val="20"/>
              </w:rPr>
            </w:pPr>
          </w:p>
        </w:tc>
      </w:tr>
      <w:tr w:rsidR="000C1864" w:rsidRPr="001D7831" w14:paraId="00E950D0" w14:textId="77777777" w:rsidTr="00CB7EF1">
        <w:tc>
          <w:tcPr>
            <w:tcW w:w="4253" w:type="dxa"/>
          </w:tcPr>
          <w:p w14:paraId="7C6C2C2E" w14:textId="77777777" w:rsidR="000C1864" w:rsidRPr="00E246D0" w:rsidRDefault="000C1864" w:rsidP="00DB60C3">
            <w:pPr>
              <w:pStyle w:val="CM3"/>
              <w:widowControl/>
              <w:spacing w:line="240" w:lineRule="auto"/>
              <w:ind w:firstLine="227"/>
              <w:jc w:val="both"/>
              <w:rPr>
                <w:rFonts w:ascii="Garamond" w:hAnsi="Garamond"/>
                <w:sz w:val="28"/>
                <w:szCs w:val="28"/>
              </w:rPr>
            </w:pPr>
            <w:proofErr w:type="spellStart"/>
            <w:r w:rsidRPr="00E246D0">
              <w:rPr>
                <w:rFonts w:ascii="Garamond" w:hAnsi="Garamond"/>
                <w:sz w:val="28"/>
                <w:szCs w:val="28"/>
              </w:rPr>
              <w:t>Agh</w:t>
            </w:r>
            <w:proofErr w:type="spellEnd"/>
            <w:r w:rsidRPr="00E246D0">
              <w:rPr>
                <w:rFonts w:ascii="Garamond" w:hAnsi="Garamond"/>
                <w:sz w:val="28"/>
                <w:szCs w:val="28"/>
              </w:rPr>
              <w:t xml:space="preserve"> </w:t>
            </w:r>
            <w:proofErr w:type="spellStart"/>
            <w:r w:rsidRPr="00E246D0">
              <w:rPr>
                <w:rFonts w:ascii="Garamond" w:hAnsi="Garamond"/>
                <w:sz w:val="28"/>
                <w:szCs w:val="28"/>
              </w:rPr>
              <w:t>ny</w:t>
            </w:r>
            <w:proofErr w:type="spellEnd"/>
            <w:r w:rsidRPr="00E246D0">
              <w:rPr>
                <w:rFonts w:ascii="Garamond" w:hAnsi="Garamond"/>
                <w:sz w:val="28"/>
                <w:szCs w:val="28"/>
              </w:rPr>
              <w:t xml:space="preserve"> Yei </w:t>
            </w:r>
            <w:proofErr w:type="spellStart"/>
            <w:r w:rsidRPr="00E246D0">
              <w:rPr>
                <w:rFonts w:ascii="Garamond" w:hAnsi="Garamond"/>
                <w:sz w:val="28"/>
                <w:szCs w:val="28"/>
              </w:rPr>
              <w:t>cooinee</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vel</w:t>
            </w:r>
            <w:proofErr w:type="spellEnd"/>
            <w:r w:rsidRPr="00E246D0">
              <w:rPr>
                <w:rFonts w:ascii="Garamond" w:hAnsi="Garamond"/>
                <w:sz w:val="28"/>
                <w:szCs w:val="28"/>
              </w:rPr>
              <w:t xml:space="preserve"> </w:t>
            </w:r>
            <w:proofErr w:type="spellStart"/>
            <w:r w:rsidRPr="00E246D0">
              <w:rPr>
                <w:rFonts w:ascii="Garamond" w:hAnsi="Garamond"/>
                <w:sz w:val="28"/>
                <w:szCs w:val="28"/>
              </w:rPr>
              <w:t>yn</w:t>
            </w:r>
            <w:proofErr w:type="spellEnd"/>
            <w:r w:rsidRPr="00E246D0">
              <w:rPr>
                <w:rFonts w:ascii="Garamond" w:hAnsi="Garamond"/>
                <w:sz w:val="28"/>
                <w:szCs w:val="28"/>
              </w:rPr>
              <w:t xml:space="preserve"> </w:t>
            </w:r>
            <w:proofErr w:type="spellStart"/>
            <w:r w:rsidRPr="00E246D0">
              <w:rPr>
                <w:rFonts w:ascii="Garamond" w:hAnsi="Garamond"/>
                <w:sz w:val="28"/>
                <w:szCs w:val="28"/>
              </w:rPr>
              <w:t>Aigney</w:t>
            </w:r>
            <w:proofErr w:type="spellEnd"/>
            <w:r w:rsidRPr="00E246D0">
              <w:rPr>
                <w:rFonts w:ascii="Garamond" w:hAnsi="Garamond"/>
                <w:sz w:val="28"/>
                <w:szCs w:val="28"/>
              </w:rPr>
              <w:t xml:space="preserve"> </w:t>
            </w:r>
            <w:proofErr w:type="spellStart"/>
            <w:r w:rsidRPr="00E246D0">
              <w:rPr>
                <w:rFonts w:ascii="Garamond" w:hAnsi="Garamond"/>
                <w:sz w:val="28"/>
                <w:szCs w:val="28"/>
              </w:rPr>
              <w:t>graysoil</w:t>
            </w:r>
            <w:proofErr w:type="spellEnd"/>
            <w:r w:rsidRPr="00E246D0">
              <w:rPr>
                <w:rFonts w:ascii="Garamond" w:hAnsi="Garamond"/>
                <w:sz w:val="28"/>
                <w:szCs w:val="28"/>
              </w:rPr>
              <w:t xml:space="preserve"> </w:t>
            </w:r>
            <w:proofErr w:type="spellStart"/>
            <w:r w:rsidRPr="00E246D0">
              <w:rPr>
                <w:rFonts w:ascii="Garamond" w:hAnsi="Garamond"/>
                <w:sz w:val="28"/>
                <w:szCs w:val="28"/>
              </w:rPr>
              <w:t>shoh</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ve</w:t>
            </w:r>
            <w:proofErr w:type="spellEnd"/>
            <w:r w:rsidRPr="00E246D0">
              <w:rPr>
                <w:rFonts w:ascii="Garamond" w:hAnsi="Garamond"/>
                <w:sz w:val="28"/>
                <w:szCs w:val="28"/>
              </w:rPr>
              <w:t xml:space="preserve"> er </w:t>
            </w:r>
            <w:proofErr w:type="spellStart"/>
            <w:r w:rsidRPr="00E246D0">
              <w:rPr>
                <w:rFonts w:ascii="Garamond" w:hAnsi="Garamond"/>
                <w:sz w:val="28"/>
                <w:szCs w:val="28"/>
              </w:rPr>
              <w:t>ny</w:t>
            </w:r>
            <w:proofErr w:type="spellEnd"/>
            <w:r w:rsidRPr="00E246D0">
              <w:rPr>
                <w:rFonts w:ascii="Garamond" w:hAnsi="Garamond"/>
                <w:sz w:val="28"/>
                <w:szCs w:val="28"/>
              </w:rPr>
              <w:t xml:space="preserve"> </w:t>
            </w:r>
            <w:proofErr w:type="spellStart"/>
            <w:r w:rsidRPr="00E246D0">
              <w:rPr>
                <w:rFonts w:ascii="Garamond" w:hAnsi="Garamond"/>
                <w:sz w:val="28"/>
                <w:szCs w:val="28"/>
              </w:rPr>
              <w:t>gheddyn</w:t>
            </w:r>
            <w:proofErr w:type="spellEnd"/>
            <w:r w:rsidRPr="00E246D0">
              <w:rPr>
                <w:rFonts w:ascii="Garamond" w:hAnsi="Garamond"/>
                <w:sz w:val="28"/>
                <w:szCs w:val="28"/>
              </w:rPr>
              <w:t xml:space="preserve"> </w:t>
            </w:r>
            <w:proofErr w:type="spellStart"/>
            <w:r w:rsidRPr="00E246D0">
              <w:rPr>
                <w:rFonts w:ascii="Garamond" w:hAnsi="Garamond"/>
                <w:sz w:val="28"/>
                <w:szCs w:val="28"/>
              </w:rPr>
              <w:t>chammah</w:t>
            </w:r>
            <w:proofErr w:type="spellEnd"/>
            <w:r w:rsidRPr="00E246D0">
              <w:rPr>
                <w:rFonts w:ascii="Garamond" w:hAnsi="Garamond"/>
                <w:sz w:val="28"/>
                <w:szCs w:val="28"/>
              </w:rPr>
              <w:t xml:space="preserve"> </w:t>
            </w:r>
            <w:proofErr w:type="spellStart"/>
            <w:r w:rsidRPr="00E246D0">
              <w:rPr>
                <w:rFonts w:ascii="Garamond" w:hAnsi="Garamond"/>
                <w:sz w:val="28"/>
                <w:szCs w:val="28"/>
              </w:rPr>
              <w:t>liorish</w:t>
            </w:r>
            <w:proofErr w:type="spellEnd"/>
            <w:r w:rsidRPr="00E246D0">
              <w:rPr>
                <w:rFonts w:ascii="Garamond" w:hAnsi="Garamond"/>
                <w:sz w:val="28"/>
                <w:szCs w:val="28"/>
              </w:rPr>
              <w:t xml:space="preserve"> </w:t>
            </w:r>
            <w:proofErr w:type="spellStart"/>
            <w:r w:rsidRPr="00E246D0">
              <w:rPr>
                <w:rFonts w:ascii="Garamond" w:hAnsi="Garamond"/>
                <w:sz w:val="28"/>
                <w:szCs w:val="28"/>
              </w:rPr>
              <w:t>dt’ymmyrkey</w:t>
            </w:r>
            <w:proofErr w:type="spellEnd"/>
            <w:r w:rsidRPr="00E246D0">
              <w:rPr>
                <w:rFonts w:ascii="Garamond" w:hAnsi="Garamond"/>
                <w:sz w:val="28"/>
                <w:szCs w:val="28"/>
              </w:rPr>
              <w:t xml:space="preserve"> </w:t>
            </w:r>
            <w:proofErr w:type="spellStart"/>
            <w:r w:rsidRPr="00E246D0">
              <w:rPr>
                <w:rFonts w:ascii="Garamond" w:hAnsi="Garamond"/>
                <w:sz w:val="28"/>
                <w:szCs w:val="28"/>
              </w:rPr>
              <w:t>hene</w:t>
            </w:r>
            <w:proofErr w:type="spellEnd"/>
            <w:r w:rsidRPr="00E246D0">
              <w:rPr>
                <w:rFonts w:ascii="Garamond" w:hAnsi="Garamond"/>
                <w:sz w:val="28"/>
                <w:szCs w:val="28"/>
              </w:rPr>
              <w:t xml:space="preserve"> as </w:t>
            </w:r>
            <w:proofErr w:type="spellStart"/>
            <w:r w:rsidRPr="00E246D0">
              <w:rPr>
                <w:rFonts w:ascii="Garamond" w:hAnsi="Garamond"/>
                <w:sz w:val="28"/>
                <w:szCs w:val="28"/>
              </w:rPr>
              <w:t>liorish</w:t>
            </w:r>
            <w:proofErr w:type="spellEnd"/>
            <w:r w:rsidRPr="00E246D0">
              <w:rPr>
                <w:rFonts w:ascii="Garamond" w:hAnsi="Garamond"/>
                <w:sz w:val="28"/>
                <w:szCs w:val="28"/>
              </w:rPr>
              <w:t xml:space="preserve"> </w:t>
            </w:r>
            <w:proofErr w:type="spellStart"/>
            <w:r w:rsidRPr="00E246D0">
              <w:rPr>
                <w:rFonts w:ascii="Garamond" w:hAnsi="Garamond"/>
                <w:sz w:val="28"/>
                <w:szCs w:val="28"/>
              </w:rPr>
              <w:t>cooney</w:t>
            </w:r>
            <w:proofErr w:type="spellEnd"/>
            <w:r w:rsidRPr="00E246D0">
              <w:rPr>
                <w:rFonts w:ascii="Garamond" w:hAnsi="Garamond"/>
                <w:sz w:val="28"/>
                <w:szCs w:val="28"/>
              </w:rPr>
              <w:t xml:space="preserve"> Yee. </w:t>
            </w:r>
            <w:proofErr w:type="spellStart"/>
            <w:r w:rsidRPr="00E246D0">
              <w:rPr>
                <w:rFonts w:ascii="Garamond" w:hAnsi="Garamond"/>
                <w:sz w:val="28"/>
                <w:szCs w:val="28"/>
              </w:rPr>
              <w:t>Nagh</w:t>
            </w:r>
            <w:proofErr w:type="spellEnd"/>
            <w:r w:rsidRPr="00E246D0">
              <w:rPr>
                <w:rFonts w:ascii="Garamond" w:hAnsi="Garamond"/>
                <w:sz w:val="28"/>
                <w:szCs w:val="28"/>
              </w:rPr>
              <w:t xml:space="preserve"> </w:t>
            </w:r>
            <w:proofErr w:type="spellStart"/>
            <w:r w:rsidRPr="00E246D0">
              <w:rPr>
                <w:rFonts w:ascii="Garamond" w:hAnsi="Garamond"/>
                <w:sz w:val="28"/>
                <w:szCs w:val="28"/>
              </w:rPr>
              <w:t>vel</w:t>
            </w:r>
            <w:proofErr w:type="spellEnd"/>
            <w:r w:rsidRPr="00E246D0">
              <w:rPr>
                <w:rFonts w:ascii="Garamond" w:hAnsi="Garamond"/>
                <w:sz w:val="28"/>
                <w:szCs w:val="28"/>
              </w:rPr>
              <w:t xml:space="preserve"> </w:t>
            </w:r>
            <w:proofErr w:type="spellStart"/>
            <w:r w:rsidRPr="00E246D0">
              <w:rPr>
                <w:rFonts w:ascii="Garamond" w:hAnsi="Garamond"/>
                <w:sz w:val="28"/>
                <w:szCs w:val="28"/>
              </w:rPr>
              <w:t>dooinney</w:t>
            </w:r>
            <w:proofErr w:type="spellEnd"/>
            <w:r w:rsidRPr="00E246D0">
              <w:rPr>
                <w:rFonts w:ascii="Garamond" w:hAnsi="Garamond"/>
                <w:sz w:val="28"/>
                <w:szCs w:val="28"/>
              </w:rPr>
              <w:t xml:space="preserve"> </w:t>
            </w:r>
            <w:proofErr w:type="spellStart"/>
            <w:r w:rsidRPr="00E246D0">
              <w:rPr>
                <w:rFonts w:ascii="Garamond" w:hAnsi="Garamond"/>
                <w:sz w:val="28"/>
                <w:szCs w:val="28"/>
              </w:rPr>
              <w:t>erbee</w:t>
            </w:r>
            <w:proofErr w:type="spellEnd"/>
            <w:r w:rsidRPr="00E246D0">
              <w:rPr>
                <w:rFonts w:ascii="Garamond" w:hAnsi="Garamond"/>
                <w:sz w:val="28"/>
                <w:szCs w:val="28"/>
              </w:rPr>
              <w:t xml:space="preserve"> </w:t>
            </w:r>
            <w:proofErr w:type="spellStart"/>
            <w:r w:rsidRPr="00E246D0">
              <w:rPr>
                <w:rFonts w:ascii="Garamond" w:hAnsi="Garamond"/>
                <w:sz w:val="28"/>
                <w:szCs w:val="28"/>
              </w:rPr>
              <w:t>cheet</w:t>
            </w:r>
            <w:proofErr w:type="spellEnd"/>
            <w:r w:rsidRPr="00E246D0">
              <w:rPr>
                <w:rFonts w:ascii="Garamond" w:hAnsi="Garamond"/>
                <w:sz w:val="28"/>
                <w:szCs w:val="28"/>
              </w:rPr>
              <w:t xml:space="preserve"> </w:t>
            </w:r>
            <w:proofErr w:type="spellStart"/>
            <w:r w:rsidRPr="00E246D0">
              <w:rPr>
                <w:rFonts w:ascii="Garamond" w:hAnsi="Garamond"/>
                <w:sz w:val="28"/>
                <w:szCs w:val="28"/>
              </w:rPr>
              <w:t>gys</w:t>
            </w:r>
            <w:proofErr w:type="spellEnd"/>
            <w:r w:rsidRPr="00E246D0">
              <w:rPr>
                <w:rFonts w:ascii="Garamond" w:hAnsi="Garamond"/>
                <w:sz w:val="28"/>
                <w:szCs w:val="28"/>
              </w:rPr>
              <w:t xml:space="preserve"> </w:t>
            </w:r>
            <w:proofErr w:type="spellStart"/>
            <w:r w:rsidRPr="00E246D0">
              <w:rPr>
                <w:rFonts w:ascii="Garamond" w:hAnsi="Garamond"/>
                <w:sz w:val="28"/>
                <w:szCs w:val="28"/>
              </w:rPr>
              <w:t>mooads</w:t>
            </w:r>
            <w:proofErr w:type="spellEnd"/>
            <w:r w:rsidRPr="00E246D0">
              <w:rPr>
                <w:rFonts w:ascii="Garamond" w:hAnsi="Garamond"/>
                <w:sz w:val="28"/>
                <w:szCs w:val="28"/>
              </w:rPr>
              <w:t xml:space="preserve"> e </w:t>
            </w:r>
            <w:proofErr w:type="spellStart"/>
            <w:r w:rsidRPr="00E246D0">
              <w:rPr>
                <w:rFonts w:ascii="Garamond" w:hAnsi="Garamond"/>
                <w:sz w:val="28"/>
                <w:szCs w:val="28"/>
              </w:rPr>
              <w:t>viys</w:t>
            </w:r>
            <w:proofErr w:type="spellEnd"/>
            <w:r w:rsidR="00B46925">
              <w:rPr>
                <w:rStyle w:val="FootnoteReference"/>
                <w:rFonts w:ascii="Garamond" w:hAnsi="Garamond"/>
                <w:sz w:val="28"/>
                <w:szCs w:val="28"/>
              </w:rPr>
              <w:footnoteReference w:id="55"/>
            </w:r>
            <w:r w:rsidRPr="00E246D0">
              <w:rPr>
                <w:rFonts w:ascii="Garamond" w:hAnsi="Garamond"/>
                <w:sz w:val="28"/>
                <w:szCs w:val="28"/>
              </w:rPr>
              <w:t xml:space="preserve"> </w:t>
            </w:r>
            <w:proofErr w:type="spellStart"/>
            <w:r w:rsidRPr="00E246D0">
              <w:rPr>
                <w:rFonts w:ascii="Garamond" w:hAnsi="Garamond"/>
                <w:sz w:val="28"/>
                <w:szCs w:val="28"/>
              </w:rPr>
              <w:t>ec</w:t>
            </w:r>
            <w:proofErr w:type="spellEnd"/>
            <w:r w:rsidRPr="00E246D0">
              <w:rPr>
                <w:rFonts w:ascii="Garamond" w:hAnsi="Garamond"/>
                <w:sz w:val="28"/>
                <w:szCs w:val="28"/>
              </w:rPr>
              <w:t xml:space="preserve"> </w:t>
            </w:r>
            <w:proofErr w:type="spellStart"/>
            <w:r w:rsidRPr="00E246D0">
              <w:rPr>
                <w:rFonts w:ascii="Garamond" w:hAnsi="Garamond"/>
                <w:sz w:val="28"/>
                <w:szCs w:val="28"/>
              </w:rPr>
              <w:t>yn</w:t>
            </w:r>
            <w:proofErr w:type="spellEnd"/>
            <w:r w:rsidRPr="00E246D0">
              <w:rPr>
                <w:rFonts w:ascii="Garamond" w:hAnsi="Garamond"/>
                <w:sz w:val="28"/>
                <w:szCs w:val="28"/>
              </w:rPr>
              <w:t xml:space="preserve"> </w:t>
            </w:r>
            <w:proofErr w:type="spellStart"/>
            <w:r w:rsidRPr="00E246D0">
              <w:rPr>
                <w:rFonts w:ascii="Garamond" w:hAnsi="Garamond"/>
                <w:sz w:val="28"/>
                <w:szCs w:val="28"/>
              </w:rPr>
              <w:t>yn</w:t>
            </w:r>
            <w:proofErr w:type="spellEnd"/>
            <w:r w:rsidRPr="00E246D0">
              <w:rPr>
                <w:rFonts w:ascii="Garamond" w:hAnsi="Garamond"/>
                <w:sz w:val="28"/>
                <w:szCs w:val="28"/>
              </w:rPr>
              <w:t xml:space="preserve"> </w:t>
            </w:r>
            <w:proofErr w:type="spellStart"/>
            <w:r w:rsidRPr="00E246D0">
              <w:rPr>
                <w:rFonts w:ascii="Garamond" w:hAnsi="Garamond"/>
                <w:sz w:val="28"/>
                <w:szCs w:val="28"/>
              </w:rPr>
              <w:t>cheart</w:t>
            </w:r>
            <w:proofErr w:type="spellEnd"/>
            <w:r w:rsidRPr="00E246D0">
              <w:rPr>
                <w:rFonts w:ascii="Garamond" w:hAnsi="Garamond"/>
                <w:sz w:val="28"/>
                <w:szCs w:val="28"/>
              </w:rPr>
              <w:t xml:space="preserve">, </w:t>
            </w:r>
            <w:proofErr w:type="spellStart"/>
            <w:r w:rsidRPr="00E246D0">
              <w:rPr>
                <w:rFonts w:ascii="Garamond" w:hAnsi="Garamond"/>
                <w:sz w:val="28"/>
                <w:szCs w:val="28"/>
              </w:rPr>
              <w:t>agh</w:t>
            </w:r>
            <w:proofErr w:type="spellEnd"/>
            <w:r w:rsidRPr="00E246D0">
              <w:rPr>
                <w:rFonts w:ascii="Garamond" w:hAnsi="Garamond"/>
                <w:sz w:val="28"/>
                <w:szCs w:val="28"/>
              </w:rPr>
              <w:t xml:space="preserve"> ta </w:t>
            </w:r>
            <w:proofErr w:type="spellStart"/>
            <w:r w:rsidRPr="00E246D0">
              <w:rPr>
                <w:rFonts w:ascii="Garamond" w:hAnsi="Garamond"/>
                <w:sz w:val="28"/>
                <w:szCs w:val="28"/>
              </w:rPr>
              <w:t>obber</w:t>
            </w:r>
            <w:proofErr w:type="spellEnd"/>
            <w:r w:rsidRPr="00E246D0">
              <w:rPr>
                <w:rFonts w:ascii="Garamond" w:hAnsi="Garamond"/>
                <w:sz w:val="28"/>
                <w:szCs w:val="28"/>
              </w:rPr>
              <w:t xml:space="preserve"> y </w:t>
            </w:r>
            <w:proofErr w:type="spellStart"/>
            <w:r w:rsidRPr="00E246D0">
              <w:rPr>
                <w:rFonts w:ascii="Garamond" w:hAnsi="Garamond"/>
                <w:sz w:val="28"/>
                <w:szCs w:val="28"/>
              </w:rPr>
              <w:t>Spyrryd</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cooiee</w:t>
            </w:r>
            <w:proofErr w:type="spellEnd"/>
            <w:r w:rsidRPr="00E246D0">
              <w:rPr>
                <w:rFonts w:ascii="Garamond" w:hAnsi="Garamond"/>
                <w:sz w:val="28"/>
                <w:szCs w:val="28"/>
              </w:rPr>
              <w:t xml:space="preserve"> er </w:t>
            </w:r>
            <w:proofErr w:type="spellStart"/>
            <w:r w:rsidRPr="00E246D0">
              <w:rPr>
                <w:rFonts w:ascii="Garamond" w:hAnsi="Garamond"/>
                <w:sz w:val="28"/>
                <w:szCs w:val="28"/>
              </w:rPr>
              <w:t>ny</w:t>
            </w:r>
            <w:proofErr w:type="spellEnd"/>
            <w:r w:rsidRPr="00E246D0">
              <w:rPr>
                <w:rFonts w:ascii="Garamond" w:hAnsi="Garamond"/>
                <w:sz w:val="28"/>
                <w:szCs w:val="28"/>
              </w:rPr>
              <w:t xml:space="preserve"> </w:t>
            </w:r>
            <w:proofErr w:type="spellStart"/>
            <w:r w:rsidRPr="00E246D0">
              <w:rPr>
                <w:rFonts w:ascii="Garamond" w:hAnsi="Garamond"/>
                <w:sz w:val="28"/>
                <w:szCs w:val="28"/>
              </w:rPr>
              <w:t>holagh</w:t>
            </w:r>
            <w:proofErr w:type="spellEnd"/>
            <w:r w:rsidRPr="00E246D0">
              <w:rPr>
                <w:rFonts w:ascii="Garamond" w:hAnsi="Garamond"/>
                <w:sz w:val="28"/>
                <w:szCs w:val="28"/>
              </w:rPr>
              <w:t xml:space="preserve"> </w:t>
            </w:r>
            <w:proofErr w:type="spellStart"/>
            <w:r w:rsidRPr="00E246D0">
              <w:rPr>
                <w:rFonts w:ascii="Garamond" w:hAnsi="Garamond"/>
                <w:sz w:val="28"/>
                <w:szCs w:val="28"/>
              </w:rPr>
              <w:t>gys</w:t>
            </w:r>
            <w:proofErr w:type="spellEnd"/>
            <w:r w:rsidRPr="00E246D0">
              <w:rPr>
                <w:rFonts w:ascii="Garamond" w:hAnsi="Garamond"/>
                <w:sz w:val="28"/>
                <w:szCs w:val="28"/>
              </w:rPr>
              <w:t xml:space="preserve"> </w:t>
            </w:r>
            <w:proofErr w:type="spellStart"/>
            <w:r w:rsidRPr="00E246D0">
              <w:rPr>
                <w:rFonts w:ascii="Garamond" w:hAnsi="Garamond"/>
                <w:i/>
                <w:sz w:val="28"/>
                <w:szCs w:val="28"/>
              </w:rPr>
              <w:t>greine</w:t>
            </w:r>
            <w:proofErr w:type="spellEnd"/>
            <w:r w:rsidRPr="00E246D0">
              <w:rPr>
                <w:rFonts w:ascii="Garamond" w:hAnsi="Garamond"/>
                <w:i/>
                <w:sz w:val="28"/>
                <w:szCs w:val="28"/>
              </w:rPr>
              <w:t xml:space="preserve"> </w:t>
            </w:r>
            <w:proofErr w:type="spellStart"/>
            <w:r w:rsidRPr="00E246D0">
              <w:rPr>
                <w:rFonts w:ascii="Garamond" w:hAnsi="Garamond"/>
                <w:i/>
                <w:sz w:val="28"/>
                <w:szCs w:val="28"/>
              </w:rPr>
              <w:t>dy</w:t>
            </w:r>
            <w:proofErr w:type="spellEnd"/>
            <w:r w:rsidRPr="00E246D0">
              <w:rPr>
                <w:rFonts w:ascii="Garamond" w:hAnsi="Garamond"/>
                <w:i/>
                <w:sz w:val="28"/>
                <w:szCs w:val="28"/>
              </w:rPr>
              <w:t xml:space="preserve"> </w:t>
            </w:r>
            <w:proofErr w:type="spellStart"/>
            <w:r w:rsidRPr="00E246D0">
              <w:rPr>
                <w:rFonts w:ascii="Garamond" w:hAnsi="Garamond"/>
                <w:i/>
                <w:sz w:val="28"/>
                <w:szCs w:val="28"/>
              </w:rPr>
              <w:t>rass</w:t>
            </w:r>
            <w:proofErr w:type="spellEnd"/>
            <w:r w:rsidRPr="00E246D0">
              <w:rPr>
                <w:rFonts w:ascii="Garamond" w:hAnsi="Garamond"/>
                <w:i/>
                <w:sz w:val="28"/>
                <w:szCs w:val="28"/>
              </w:rPr>
              <w:t xml:space="preserve"> </w:t>
            </w:r>
            <w:proofErr w:type="spellStart"/>
            <w:r w:rsidRPr="00E246D0">
              <w:rPr>
                <w:rFonts w:ascii="Garamond" w:hAnsi="Garamond"/>
                <w:i/>
                <w:sz w:val="28"/>
                <w:szCs w:val="28"/>
              </w:rPr>
              <w:t>Mustart</w:t>
            </w:r>
            <w:proofErr w:type="spellEnd"/>
            <w:r w:rsidRPr="00E246D0">
              <w:rPr>
                <w:rFonts w:ascii="Garamond" w:hAnsi="Garamond"/>
                <w:sz w:val="28"/>
                <w:szCs w:val="28"/>
              </w:rPr>
              <w:t xml:space="preserve">, </w:t>
            </w:r>
            <w:proofErr w:type="spellStart"/>
            <w:r w:rsidRPr="00E246D0">
              <w:rPr>
                <w:rFonts w:ascii="Garamond" w:hAnsi="Garamond"/>
                <w:sz w:val="28"/>
                <w:szCs w:val="28"/>
              </w:rPr>
              <w:t>ga</w:t>
            </w:r>
            <w:proofErr w:type="spellEnd"/>
            <w:r w:rsidRPr="00E246D0">
              <w:rPr>
                <w:rFonts w:ascii="Garamond" w:hAnsi="Garamond"/>
                <w:sz w:val="28"/>
                <w:szCs w:val="28"/>
              </w:rPr>
              <w:t xml:space="preserve"> </w:t>
            </w:r>
            <w:proofErr w:type="spellStart"/>
            <w:r w:rsidRPr="00E246D0">
              <w:rPr>
                <w:rFonts w:ascii="Garamond" w:hAnsi="Garamond"/>
                <w:sz w:val="28"/>
                <w:szCs w:val="28"/>
              </w:rPr>
              <w:t>nagh</w:t>
            </w:r>
            <w:proofErr w:type="spellEnd"/>
            <w:r w:rsidRPr="00E246D0">
              <w:rPr>
                <w:rFonts w:ascii="Garamond" w:hAnsi="Garamond"/>
                <w:sz w:val="28"/>
                <w:szCs w:val="28"/>
              </w:rPr>
              <w:t xml:space="preserve"> </w:t>
            </w:r>
            <w:proofErr w:type="spellStart"/>
            <w:r w:rsidRPr="00E246D0">
              <w:rPr>
                <w:rFonts w:ascii="Garamond" w:hAnsi="Garamond"/>
                <w:sz w:val="28"/>
                <w:szCs w:val="28"/>
              </w:rPr>
              <w:t>vel</w:t>
            </w:r>
            <w:proofErr w:type="spellEnd"/>
            <w:r w:rsidRPr="00E246D0">
              <w:rPr>
                <w:rFonts w:ascii="Garamond" w:hAnsi="Garamond"/>
                <w:sz w:val="28"/>
                <w:szCs w:val="28"/>
              </w:rPr>
              <w:t xml:space="preserve"> e</w:t>
            </w:r>
            <w:r w:rsidR="002606DC">
              <w:rPr>
                <w:rFonts w:ascii="Garamond" w:hAnsi="Garamond"/>
                <w:sz w:val="28"/>
                <w:szCs w:val="28"/>
              </w:rPr>
              <w:t>h</w:t>
            </w:r>
            <w:r w:rsidRPr="00E246D0">
              <w:rPr>
                <w:rFonts w:ascii="Garamond" w:hAnsi="Garamond"/>
                <w:sz w:val="28"/>
                <w:szCs w:val="28"/>
              </w:rPr>
              <w:t xml:space="preserve"> </w:t>
            </w:r>
            <w:proofErr w:type="spellStart"/>
            <w:r w:rsidRPr="00E246D0">
              <w:rPr>
                <w:rFonts w:ascii="Garamond" w:hAnsi="Garamond"/>
                <w:sz w:val="28"/>
                <w:szCs w:val="28"/>
              </w:rPr>
              <w:t>hoshiaght</w:t>
            </w:r>
            <w:proofErr w:type="spellEnd"/>
            <w:r w:rsidRPr="00E246D0">
              <w:rPr>
                <w:rFonts w:ascii="Garamond" w:hAnsi="Garamond"/>
                <w:sz w:val="28"/>
                <w:szCs w:val="28"/>
              </w:rPr>
              <w:t xml:space="preserve"> </w:t>
            </w:r>
            <w:proofErr w:type="spellStart"/>
            <w:r w:rsidRPr="00E246D0">
              <w:rPr>
                <w:rFonts w:ascii="Garamond" w:hAnsi="Garamond"/>
                <w:sz w:val="28"/>
                <w:szCs w:val="28"/>
              </w:rPr>
              <w:t>agh</w:t>
            </w:r>
            <w:proofErr w:type="spellEnd"/>
            <w:r w:rsidRPr="00E246D0">
              <w:rPr>
                <w:rFonts w:ascii="Garamond" w:hAnsi="Garamond"/>
                <w:sz w:val="28"/>
                <w:szCs w:val="28"/>
              </w:rPr>
              <w:t xml:space="preserve"> </w:t>
            </w:r>
            <w:proofErr w:type="spellStart"/>
            <w:r w:rsidRPr="00E246D0">
              <w:rPr>
                <w:rFonts w:ascii="Garamond" w:hAnsi="Garamond"/>
                <w:sz w:val="28"/>
                <w:szCs w:val="28"/>
              </w:rPr>
              <w:t>fardalagh</w:t>
            </w:r>
            <w:proofErr w:type="spellEnd"/>
            <w:r w:rsidRPr="00E246D0">
              <w:rPr>
                <w:rFonts w:ascii="Garamond" w:hAnsi="Garamond"/>
                <w:sz w:val="28"/>
                <w:szCs w:val="28"/>
              </w:rPr>
              <w:t xml:space="preserve">, </w:t>
            </w:r>
            <w:proofErr w:type="spellStart"/>
            <w:r w:rsidRPr="00E246D0">
              <w:rPr>
                <w:rFonts w:ascii="Garamond" w:hAnsi="Garamond"/>
                <w:sz w:val="28"/>
                <w:szCs w:val="28"/>
              </w:rPr>
              <w:lastRenderedPageBreak/>
              <w:t>ny</w:t>
            </w:r>
            <w:proofErr w:type="spellEnd"/>
            <w:r w:rsidRPr="00E246D0">
              <w:rPr>
                <w:rFonts w:ascii="Garamond" w:hAnsi="Garamond"/>
                <w:sz w:val="28"/>
                <w:szCs w:val="28"/>
              </w:rPr>
              <w:t xml:space="preserve"> </w:t>
            </w:r>
            <w:proofErr w:type="spellStart"/>
            <w:r w:rsidRPr="00E246D0">
              <w:rPr>
                <w:rFonts w:ascii="Garamond" w:hAnsi="Garamond"/>
                <w:sz w:val="28"/>
                <w:szCs w:val="28"/>
              </w:rPr>
              <w:t>yeih</w:t>
            </w:r>
            <w:proofErr w:type="spellEnd"/>
            <w:r w:rsidRPr="00E246D0">
              <w:rPr>
                <w:rFonts w:ascii="Garamond" w:hAnsi="Garamond"/>
                <w:sz w:val="28"/>
                <w:szCs w:val="28"/>
              </w:rPr>
              <w:t xml:space="preserve"> </w:t>
            </w:r>
            <w:proofErr w:type="spellStart"/>
            <w:r w:rsidRPr="00E246D0">
              <w:rPr>
                <w:rFonts w:ascii="Garamond" w:hAnsi="Garamond"/>
                <w:sz w:val="28"/>
                <w:szCs w:val="28"/>
              </w:rPr>
              <w:t>te</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gerrit</w:t>
            </w:r>
            <w:proofErr w:type="spellEnd"/>
            <w:r w:rsidRPr="00E246D0">
              <w:rPr>
                <w:rFonts w:ascii="Garamond" w:hAnsi="Garamond"/>
                <w:sz w:val="28"/>
                <w:szCs w:val="28"/>
              </w:rPr>
              <w:t xml:space="preserve"> </w:t>
            </w:r>
            <w:proofErr w:type="spellStart"/>
            <w:r w:rsidRPr="00E246D0">
              <w:rPr>
                <w:rFonts w:ascii="Garamond" w:hAnsi="Garamond"/>
                <w:sz w:val="28"/>
                <w:szCs w:val="28"/>
              </w:rPr>
              <w:t>gaase</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ve</w:t>
            </w:r>
            <w:proofErr w:type="spellEnd"/>
            <w:r w:rsidRPr="00E246D0">
              <w:rPr>
                <w:rFonts w:ascii="Garamond" w:hAnsi="Garamond"/>
                <w:sz w:val="28"/>
                <w:szCs w:val="28"/>
              </w:rPr>
              <w:t xml:space="preserve"> </w:t>
            </w:r>
            <w:proofErr w:type="spellStart"/>
            <w:r w:rsidRPr="00E246D0">
              <w:rPr>
                <w:rFonts w:ascii="Garamond" w:hAnsi="Garamond"/>
                <w:sz w:val="28"/>
                <w:szCs w:val="28"/>
              </w:rPr>
              <w:t>ny</w:t>
            </w:r>
            <w:proofErr w:type="spellEnd"/>
            <w:r w:rsidRPr="00E246D0">
              <w:rPr>
                <w:rFonts w:ascii="Garamond" w:hAnsi="Garamond"/>
                <w:sz w:val="28"/>
                <w:szCs w:val="28"/>
              </w:rPr>
              <w:t xml:space="preserve"> </w:t>
            </w:r>
            <w:proofErr w:type="spellStart"/>
            <w:r w:rsidRPr="00E246D0">
              <w:rPr>
                <w:rFonts w:ascii="Garamond" w:hAnsi="Garamond"/>
                <w:sz w:val="28"/>
                <w:szCs w:val="28"/>
              </w:rPr>
              <w:t>villey</w:t>
            </w:r>
            <w:proofErr w:type="spellEnd"/>
            <w:r w:rsidRPr="00E246D0">
              <w:rPr>
                <w:rFonts w:ascii="Garamond" w:hAnsi="Garamond"/>
                <w:sz w:val="28"/>
                <w:szCs w:val="28"/>
              </w:rPr>
              <w:t xml:space="preserve">. </w:t>
            </w:r>
          </w:p>
        </w:tc>
        <w:tc>
          <w:tcPr>
            <w:tcW w:w="3851" w:type="dxa"/>
          </w:tcPr>
          <w:p w14:paraId="5CE7CBDB"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lastRenderedPageBreak/>
              <w:t xml:space="preserve">Only remember, that these gracious Dispositions are to be obtained as well by your own Endeavours, as by God’s Assistance. That no Man is perfect at once, but the Work of the Spirit is fitly compared unto </w:t>
            </w:r>
            <w:r w:rsidRPr="001D7831">
              <w:rPr>
                <w:rFonts w:ascii="Garamond" w:hAnsi="Garamond" w:cs="Times New Roman"/>
                <w:sz w:val="28"/>
              </w:rPr>
              <w:t xml:space="preserve">a grain of Mustard-seed, </w:t>
            </w:r>
            <w:r w:rsidRPr="001D7831">
              <w:rPr>
                <w:rFonts w:ascii="Garamond" w:hAnsi="Garamond" w:cs="Times New Roman"/>
                <w:i/>
                <w:sz w:val="28"/>
              </w:rPr>
              <w:t>which, though small at first, yet soon becomes a Tree.</w:t>
            </w:r>
          </w:p>
        </w:tc>
        <w:tc>
          <w:tcPr>
            <w:tcW w:w="0" w:type="auto"/>
          </w:tcPr>
          <w:p w14:paraId="4384872C" w14:textId="77777777" w:rsidR="000C1864" w:rsidRDefault="000C1864" w:rsidP="00DB60C3">
            <w:pPr>
              <w:pStyle w:val="ListParagraph"/>
              <w:ind w:left="0"/>
              <w:rPr>
                <w:rFonts w:ascii="Garamond" w:hAnsi="Garamond" w:cs="Times New Roman"/>
                <w:i/>
                <w:sz w:val="20"/>
                <w:szCs w:val="20"/>
              </w:rPr>
            </w:pPr>
          </w:p>
          <w:p w14:paraId="4E426B11" w14:textId="77777777" w:rsidR="002606DC" w:rsidRDefault="002606DC" w:rsidP="00DB60C3">
            <w:pPr>
              <w:pStyle w:val="ListParagraph"/>
              <w:ind w:left="0"/>
              <w:rPr>
                <w:rFonts w:ascii="Garamond" w:hAnsi="Garamond" w:cs="Times New Roman"/>
                <w:i/>
                <w:sz w:val="20"/>
                <w:szCs w:val="20"/>
              </w:rPr>
            </w:pPr>
          </w:p>
          <w:p w14:paraId="65123AF9" w14:textId="77777777" w:rsidR="002606DC" w:rsidRDefault="002606DC" w:rsidP="00DB60C3">
            <w:pPr>
              <w:pStyle w:val="ListParagraph"/>
              <w:ind w:left="0"/>
              <w:rPr>
                <w:rFonts w:ascii="Garamond" w:hAnsi="Garamond" w:cs="Times New Roman"/>
                <w:i/>
                <w:sz w:val="20"/>
                <w:szCs w:val="20"/>
              </w:rPr>
            </w:pPr>
          </w:p>
          <w:p w14:paraId="076D4D75" w14:textId="77777777" w:rsidR="002606DC" w:rsidRDefault="002606DC" w:rsidP="00DB60C3">
            <w:pPr>
              <w:pStyle w:val="ListParagraph"/>
              <w:ind w:left="0"/>
              <w:rPr>
                <w:rFonts w:ascii="Garamond" w:hAnsi="Garamond" w:cs="Times New Roman"/>
                <w:i/>
                <w:sz w:val="20"/>
                <w:szCs w:val="20"/>
              </w:rPr>
            </w:pPr>
          </w:p>
          <w:p w14:paraId="074143AB" w14:textId="77777777" w:rsidR="002606DC" w:rsidRDefault="002606DC" w:rsidP="00DB60C3">
            <w:pPr>
              <w:pStyle w:val="ListParagraph"/>
              <w:ind w:left="0"/>
              <w:rPr>
                <w:rFonts w:ascii="Garamond" w:hAnsi="Garamond" w:cs="Times New Roman"/>
                <w:i/>
                <w:sz w:val="20"/>
                <w:szCs w:val="20"/>
              </w:rPr>
            </w:pPr>
          </w:p>
          <w:p w14:paraId="6DCDB981" w14:textId="77777777" w:rsidR="002606DC" w:rsidRDefault="002606DC" w:rsidP="00DB60C3">
            <w:pPr>
              <w:pStyle w:val="ListParagraph"/>
              <w:ind w:left="0"/>
              <w:rPr>
                <w:rFonts w:ascii="Garamond" w:hAnsi="Garamond" w:cs="Times New Roman"/>
                <w:i/>
                <w:sz w:val="20"/>
                <w:szCs w:val="20"/>
              </w:rPr>
            </w:pPr>
          </w:p>
          <w:p w14:paraId="08528786" w14:textId="77777777" w:rsidR="002606DC" w:rsidRDefault="002606DC" w:rsidP="00DB60C3">
            <w:pPr>
              <w:pStyle w:val="ListParagraph"/>
              <w:ind w:left="0"/>
              <w:rPr>
                <w:rFonts w:ascii="Garamond" w:hAnsi="Garamond" w:cs="Times New Roman"/>
                <w:i/>
                <w:sz w:val="20"/>
                <w:szCs w:val="20"/>
              </w:rPr>
            </w:pPr>
          </w:p>
          <w:p w14:paraId="6125C451" w14:textId="77777777" w:rsidR="002606DC" w:rsidRPr="002606DC" w:rsidRDefault="002606DC" w:rsidP="00DB60C3">
            <w:pPr>
              <w:pStyle w:val="ListParagraph"/>
              <w:ind w:left="0"/>
              <w:rPr>
                <w:rFonts w:ascii="Garamond" w:hAnsi="Garamond" w:cs="Times New Roman"/>
                <w:sz w:val="20"/>
                <w:szCs w:val="20"/>
              </w:rPr>
            </w:pPr>
            <w:r>
              <w:rPr>
                <w:rFonts w:ascii="Garamond" w:hAnsi="Garamond" w:cs="Times New Roman"/>
                <w:sz w:val="20"/>
                <w:szCs w:val="20"/>
              </w:rPr>
              <w:t>Mar. 13. 31.</w:t>
            </w:r>
          </w:p>
        </w:tc>
      </w:tr>
      <w:tr w:rsidR="000C1864" w:rsidRPr="001D7831" w14:paraId="44434DB6" w14:textId="77777777" w:rsidTr="00CB7EF1">
        <w:tc>
          <w:tcPr>
            <w:tcW w:w="4253" w:type="dxa"/>
          </w:tcPr>
          <w:p w14:paraId="11CDF8EF" w14:textId="77777777" w:rsidR="000C1864" w:rsidRPr="00E246D0" w:rsidRDefault="000C1864" w:rsidP="00DB60C3">
            <w:pPr>
              <w:pStyle w:val="CM3"/>
              <w:widowControl/>
              <w:spacing w:line="240" w:lineRule="auto"/>
              <w:ind w:firstLine="227"/>
              <w:jc w:val="both"/>
              <w:rPr>
                <w:rFonts w:ascii="Garamond" w:hAnsi="Garamond"/>
                <w:sz w:val="28"/>
                <w:szCs w:val="28"/>
              </w:rPr>
            </w:pPr>
            <w:r w:rsidRPr="00E246D0">
              <w:rPr>
                <w:rFonts w:ascii="Garamond" w:hAnsi="Garamond"/>
                <w:i/>
                <w:sz w:val="28"/>
                <w:szCs w:val="28"/>
              </w:rPr>
              <w:t>Q.</w:t>
            </w:r>
            <w:r w:rsidRPr="00E246D0">
              <w:rPr>
                <w:rFonts w:ascii="Garamond" w:hAnsi="Garamond"/>
                <w:sz w:val="28"/>
                <w:szCs w:val="28"/>
              </w:rPr>
              <w:t xml:space="preserve"> </w:t>
            </w:r>
            <w:proofErr w:type="spellStart"/>
            <w:r w:rsidRPr="00E246D0">
              <w:rPr>
                <w:rFonts w:ascii="Garamond" w:hAnsi="Garamond"/>
                <w:sz w:val="28"/>
                <w:szCs w:val="28"/>
              </w:rPr>
              <w:t>Cre</w:t>
            </w:r>
            <w:proofErr w:type="spellEnd"/>
            <w:r w:rsidRPr="00E246D0">
              <w:rPr>
                <w:rFonts w:ascii="Garamond" w:hAnsi="Garamond"/>
                <w:sz w:val="28"/>
                <w:szCs w:val="28"/>
              </w:rPr>
              <w:t xml:space="preserve"> </w:t>
            </w:r>
            <w:proofErr w:type="spellStart"/>
            <w:r w:rsidRPr="00E246D0">
              <w:rPr>
                <w:rFonts w:ascii="Garamond" w:hAnsi="Garamond"/>
                <w:sz w:val="28"/>
                <w:szCs w:val="28"/>
              </w:rPr>
              <w:t>shegin</w:t>
            </w:r>
            <w:proofErr w:type="spellEnd"/>
            <w:r w:rsidRPr="00E246D0">
              <w:rPr>
                <w:rFonts w:ascii="Garamond" w:hAnsi="Garamond"/>
                <w:sz w:val="28"/>
                <w:szCs w:val="28"/>
              </w:rPr>
              <w:t xml:space="preserve"> </w:t>
            </w:r>
            <w:proofErr w:type="spellStart"/>
            <w:r w:rsidRPr="00E246D0">
              <w:rPr>
                <w:rFonts w:ascii="Garamond" w:hAnsi="Garamond"/>
                <w:sz w:val="28"/>
                <w:szCs w:val="28"/>
              </w:rPr>
              <w:t>d</w:t>
            </w:r>
            <w:r w:rsidR="002606DC" w:rsidRPr="002606DC">
              <w:rPr>
                <w:rFonts w:ascii="Garamond" w:hAnsi="Garamond"/>
                <w:i/>
                <w:sz w:val="28"/>
                <w:szCs w:val="28"/>
              </w:rPr>
              <w:t>o</w:t>
            </w:r>
            <w:r w:rsidRPr="00E246D0">
              <w:rPr>
                <w:rFonts w:ascii="Garamond" w:hAnsi="Garamond"/>
                <w:sz w:val="28"/>
                <w:szCs w:val="28"/>
              </w:rPr>
              <w:t>u</w:t>
            </w:r>
            <w:proofErr w:type="spellEnd"/>
            <w:r w:rsidRPr="00E246D0">
              <w:rPr>
                <w:rFonts w:ascii="Garamond" w:hAnsi="Garamond"/>
                <w:sz w:val="28"/>
                <w:szCs w:val="28"/>
              </w:rPr>
              <w:t xml:space="preserve"> y </w:t>
            </w:r>
            <w:proofErr w:type="spellStart"/>
            <w:r w:rsidRPr="00E246D0">
              <w:rPr>
                <w:rFonts w:ascii="Garamond" w:hAnsi="Garamond"/>
                <w:sz w:val="28"/>
                <w:szCs w:val="28"/>
              </w:rPr>
              <w:t>yanoo</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vodym</w:t>
            </w:r>
            <w:proofErr w:type="spellEnd"/>
            <w:r w:rsidRPr="00E246D0">
              <w:rPr>
                <w:rFonts w:ascii="Garamond" w:hAnsi="Garamond"/>
                <w:sz w:val="28"/>
                <w:szCs w:val="28"/>
              </w:rPr>
              <w:t xml:space="preserve"> </w:t>
            </w:r>
            <w:proofErr w:type="spellStart"/>
            <w:r w:rsidRPr="00E246D0">
              <w:rPr>
                <w:rFonts w:ascii="Garamond" w:hAnsi="Garamond"/>
                <w:sz w:val="28"/>
                <w:szCs w:val="28"/>
              </w:rPr>
              <w:t>Credjal</w:t>
            </w:r>
            <w:proofErr w:type="spellEnd"/>
            <w:r w:rsidRPr="00E246D0">
              <w:rPr>
                <w:rFonts w:ascii="Garamond" w:hAnsi="Garamond"/>
                <w:sz w:val="28"/>
                <w:szCs w:val="28"/>
              </w:rPr>
              <w:t xml:space="preserve"> </w:t>
            </w:r>
            <w:proofErr w:type="spellStart"/>
            <w:r w:rsidRPr="00E246D0">
              <w:rPr>
                <w:rFonts w:ascii="Garamond" w:hAnsi="Garamond"/>
                <w:sz w:val="28"/>
                <w:szCs w:val="28"/>
              </w:rPr>
              <w:t>fegooish</w:t>
            </w:r>
            <w:proofErr w:type="spellEnd"/>
            <w:r w:rsidRPr="00E246D0">
              <w:rPr>
                <w:rFonts w:ascii="Garamond" w:hAnsi="Garamond"/>
                <w:sz w:val="28"/>
                <w:szCs w:val="28"/>
              </w:rPr>
              <w:t xml:space="preserve"> </w:t>
            </w:r>
            <w:proofErr w:type="spellStart"/>
            <w:r w:rsidRPr="00E246D0">
              <w:rPr>
                <w:rFonts w:ascii="Garamond" w:hAnsi="Garamond"/>
                <w:sz w:val="28"/>
                <w:szCs w:val="28"/>
              </w:rPr>
              <w:t>dooyt</w:t>
            </w:r>
            <w:proofErr w:type="spellEnd"/>
            <w:r w:rsidRPr="00E246D0">
              <w:rPr>
                <w:rFonts w:ascii="Garamond" w:hAnsi="Garamond"/>
                <w:sz w:val="28"/>
                <w:szCs w:val="28"/>
              </w:rPr>
              <w:t xml:space="preserve"> </w:t>
            </w:r>
            <w:proofErr w:type="spellStart"/>
            <w:r w:rsidRPr="00E246D0">
              <w:rPr>
                <w:rFonts w:ascii="Garamond" w:hAnsi="Garamond"/>
                <w:sz w:val="28"/>
                <w:szCs w:val="28"/>
              </w:rPr>
              <w:t>erbee</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nee </w:t>
            </w:r>
            <w:proofErr w:type="spellStart"/>
            <w:r w:rsidRPr="00E246D0">
              <w:rPr>
                <w:rFonts w:ascii="Garamond" w:hAnsi="Garamond"/>
                <w:sz w:val="28"/>
                <w:szCs w:val="28"/>
              </w:rPr>
              <w:t>Jee</w:t>
            </w:r>
            <w:proofErr w:type="spellEnd"/>
            <w:r w:rsidRPr="00E246D0">
              <w:rPr>
                <w:rFonts w:ascii="Garamond" w:hAnsi="Garamond"/>
                <w:sz w:val="28"/>
                <w:szCs w:val="28"/>
              </w:rPr>
              <w:t xml:space="preserve"> ta </w:t>
            </w:r>
            <w:proofErr w:type="spellStart"/>
            <w:r w:rsidRPr="00E246D0">
              <w:rPr>
                <w:rFonts w:ascii="Garamond" w:hAnsi="Garamond"/>
                <w:sz w:val="28"/>
                <w:szCs w:val="28"/>
              </w:rPr>
              <w:t>reill</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[94] </w:t>
            </w:r>
            <w:proofErr w:type="spellStart"/>
            <w:r w:rsidRPr="00E246D0">
              <w:rPr>
                <w:rFonts w:ascii="Garamond" w:hAnsi="Garamond"/>
                <w:sz w:val="28"/>
                <w:szCs w:val="28"/>
              </w:rPr>
              <w:t>chooilley</w:t>
            </w:r>
            <w:proofErr w:type="spellEnd"/>
            <w:r w:rsidRPr="00E246D0">
              <w:rPr>
                <w:rFonts w:ascii="Garamond" w:hAnsi="Garamond"/>
                <w:sz w:val="28"/>
                <w:szCs w:val="28"/>
              </w:rPr>
              <w:t xml:space="preserve"> nee as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v</w:t>
            </w:r>
            <w:r w:rsidR="002606DC">
              <w:rPr>
                <w:rFonts w:ascii="Garamond" w:hAnsi="Garamond"/>
                <w:sz w:val="28"/>
                <w:szCs w:val="28"/>
              </w:rPr>
              <w:t>od</w:t>
            </w:r>
            <w:r w:rsidRPr="00E246D0">
              <w:rPr>
                <w:rFonts w:ascii="Garamond" w:hAnsi="Garamond"/>
                <w:sz w:val="28"/>
                <w:szCs w:val="28"/>
              </w:rPr>
              <w:t>ym</w:t>
            </w:r>
            <w:proofErr w:type="spellEnd"/>
            <w:r w:rsidRPr="00E246D0">
              <w:rPr>
                <w:rFonts w:ascii="Garamond" w:hAnsi="Garamond"/>
                <w:sz w:val="28"/>
                <w:szCs w:val="28"/>
              </w:rPr>
              <w:t xml:space="preserve"> </w:t>
            </w:r>
            <w:proofErr w:type="spellStart"/>
            <w:r w:rsidRPr="00E246D0">
              <w:rPr>
                <w:rFonts w:ascii="Garamond" w:hAnsi="Garamond"/>
                <w:sz w:val="28"/>
                <w:szCs w:val="28"/>
              </w:rPr>
              <w:t>ve</w:t>
            </w:r>
            <w:proofErr w:type="spellEnd"/>
            <w:r w:rsidRPr="00E246D0">
              <w:rPr>
                <w:rFonts w:ascii="Garamond" w:hAnsi="Garamond"/>
                <w:sz w:val="28"/>
                <w:szCs w:val="28"/>
              </w:rPr>
              <w:t xml:space="preserve"> </w:t>
            </w:r>
            <w:proofErr w:type="spellStart"/>
            <w:r w:rsidRPr="00E246D0">
              <w:rPr>
                <w:rFonts w:ascii="Garamond" w:hAnsi="Garamond"/>
                <w:sz w:val="28"/>
                <w:szCs w:val="28"/>
              </w:rPr>
              <w:t>booiagh</w:t>
            </w:r>
            <w:proofErr w:type="spellEnd"/>
            <w:r w:rsidRPr="00E246D0">
              <w:rPr>
                <w:rFonts w:ascii="Garamond" w:hAnsi="Garamond"/>
                <w:sz w:val="28"/>
                <w:szCs w:val="28"/>
              </w:rPr>
              <w:t xml:space="preserve"> </w:t>
            </w:r>
            <w:proofErr w:type="spellStart"/>
            <w:r w:rsidRPr="00E246D0">
              <w:rPr>
                <w:rFonts w:ascii="Garamond" w:hAnsi="Garamond"/>
                <w:sz w:val="28"/>
                <w:szCs w:val="28"/>
              </w:rPr>
              <w:t>lesh</w:t>
            </w:r>
            <w:proofErr w:type="spellEnd"/>
            <w:r w:rsidRPr="00E246D0">
              <w:rPr>
                <w:rFonts w:ascii="Garamond" w:hAnsi="Garamond"/>
                <w:sz w:val="28"/>
                <w:szCs w:val="28"/>
              </w:rPr>
              <w:t xml:space="preserve"> </w:t>
            </w:r>
            <w:proofErr w:type="spellStart"/>
            <w:r w:rsidRPr="00E246D0">
              <w:rPr>
                <w:rFonts w:ascii="Garamond" w:hAnsi="Garamond"/>
                <w:sz w:val="28"/>
                <w:szCs w:val="28"/>
              </w:rPr>
              <w:t>cre</w:t>
            </w:r>
            <w:proofErr w:type="spellEnd"/>
            <w:r w:rsidRPr="00E246D0">
              <w:rPr>
                <w:rFonts w:ascii="Garamond" w:hAnsi="Garamond"/>
                <w:sz w:val="28"/>
                <w:szCs w:val="28"/>
              </w:rPr>
              <w:t xml:space="preserve"> </w:t>
            </w:r>
            <w:proofErr w:type="spellStart"/>
            <w:r w:rsidRPr="00E246D0">
              <w:rPr>
                <w:rFonts w:ascii="Garamond" w:hAnsi="Garamond"/>
                <w:sz w:val="28"/>
                <w:szCs w:val="28"/>
              </w:rPr>
              <w:t>erbee</w:t>
            </w:r>
            <w:proofErr w:type="spellEnd"/>
            <w:r w:rsidRPr="00E246D0">
              <w:rPr>
                <w:rFonts w:ascii="Garamond" w:hAnsi="Garamond"/>
                <w:sz w:val="28"/>
                <w:szCs w:val="28"/>
              </w:rPr>
              <w:t xml:space="preserve"> </w:t>
            </w:r>
            <w:proofErr w:type="spellStart"/>
            <w:r w:rsidR="002606DC" w:rsidRPr="00E246D0">
              <w:rPr>
                <w:rFonts w:ascii="Garamond" w:hAnsi="Garamond"/>
                <w:sz w:val="28"/>
                <w:szCs w:val="28"/>
              </w:rPr>
              <w:t>Te</w:t>
            </w:r>
            <w:proofErr w:type="spellEnd"/>
            <w:r w:rsidR="002606DC"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yanoo</w:t>
            </w:r>
            <w:proofErr w:type="spellEnd"/>
            <w:r w:rsidRPr="00E246D0">
              <w:rPr>
                <w:rFonts w:ascii="Garamond" w:hAnsi="Garamond"/>
                <w:sz w:val="28"/>
                <w:szCs w:val="28"/>
              </w:rPr>
              <w:t xml:space="preserve"> er my hon, son y </w:t>
            </w:r>
            <w:proofErr w:type="spellStart"/>
            <w:r w:rsidRPr="00E246D0">
              <w:rPr>
                <w:rFonts w:ascii="Garamond" w:hAnsi="Garamond"/>
                <w:sz w:val="28"/>
                <w:szCs w:val="28"/>
              </w:rPr>
              <w:t>chooid</w:t>
            </w:r>
            <w:proofErr w:type="spellEnd"/>
            <w:r w:rsidRPr="00E246D0">
              <w:rPr>
                <w:rFonts w:ascii="Garamond" w:hAnsi="Garamond"/>
                <w:sz w:val="28"/>
                <w:szCs w:val="28"/>
              </w:rPr>
              <w:t xml:space="preserve"> share</w:t>
            </w:r>
            <w:r w:rsidRPr="00E246D0">
              <w:rPr>
                <w:rFonts w:ascii="Garamond" w:hAnsi="Garamond"/>
                <w:i/>
                <w:sz w:val="28"/>
                <w:szCs w:val="28"/>
              </w:rPr>
              <w:t> </w:t>
            </w:r>
            <w:r w:rsidRPr="00E246D0">
              <w:rPr>
                <w:rFonts w:ascii="Garamond" w:hAnsi="Garamond"/>
                <w:sz w:val="28"/>
                <w:szCs w:val="28"/>
              </w:rPr>
              <w:t xml:space="preserve">? </w:t>
            </w:r>
          </w:p>
        </w:tc>
        <w:tc>
          <w:tcPr>
            <w:tcW w:w="3851" w:type="dxa"/>
          </w:tcPr>
          <w:p w14:paraId="25D3933D"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What then must I do, that I may </w:t>
            </w:r>
            <w:r w:rsidRPr="001D7831">
              <w:rPr>
                <w:rFonts w:ascii="Garamond" w:hAnsi="Garamond" w:cs="Times New Roman"/>
                <w:sz w:val="28"/>
              </w:rPr>
              <w:t>believe,</w:t>
            </w:r>
            <w:r w:rsidRPr="001D7831">
              <w:rPr>
                <w:rFonts w:ascii="Garamond" w:hAnsi="Garamond" w:cs="Times New Roman"/>
                <w:i/>
                <w:sz w:val="28"/>
              </w:rPr>
              <w:t xml:space="preserve"> without any doubt, that God </w:t>
            </w:r>
            <w:proofErr w:type="spellStart"/>
            <w:r w:rsidRPr="001D7831">
              <w:rPr>
                <w:rFonts w:ascii="Garamond" w:hAnsi="Garamond" w:cs="Times New Roman"/>
                <w:i/>
                <w:sz w:val="28"/>
              </w:rPr>
              <w:t>governeth</w:t>
            </w:r>
            <w:proofErr w:type="spellEnd"/>
            <w:r w:rsidRPr="001D7831">
              <w:rPr>
                <w:rFonts w:ascii="Garamond" w:hAnsi="Garamond" w:cs="Times New Roman"/>
                <w:i/>
                <w:sz w:val="28"/>
              </w:rPr>
              <w:t xml:space="preserve"> all things, and that I may cheerfully submit to whatever He doth, as the best ?</w:t>
            </w:r>
          </w:p>
        </w:tc>
        <w:tc>
          <w:tcPr>
            <w:tcW w:w="0" w:type="auto"/>
          </w:tcPr>
          <w:p w14:paraId="40C442CB" w14:textId="77777777" w:rsidR="000C1864" w:rsidRPr="000C1864" w:rsidRDefault="000C1864" w:rsidP="00DB60C3">
            <w:pPr>
              <w:pStyle w:val="ListParagraph"/>
              <w:ind w:left="0"/>
              <w:rPr>
                <w:rFonts w:ascii="Garamond" w:hAnsi="Garamond" w:cs="Times New Roman"/>
                <w:sz w:val="20"/>
                <w:szCs w:val="20"/>
              </w:rPr>
            </w:pPr>
          </w:p>
        </w:tc>
      </w:tr>
      <w:tr w:rsidR="000C1864" w:rsidRPr="001D7831" w14:paraId="5758FF1D" w14:textId="77777777" w:rsidTr="00CB7EF1">
        <w:tc>
          <w:tcPr>
            <w:tcW w:w="4253" w:type="dxa"/>
          </w:tcPr>
          <w:p w14:paraId="650906BF" w14:textId="77777777" w:rsidR="000C1864" w:rsidRPr="00E246D0" w:rsidRDefault="000C1864" w:rsidP="00DB60C3">
            <w:pPr>
              <w:pStyle w:val="CM3"/>
              <w:widowControl/>
              <w:spacing w:line="240" w:lineRule="auto"/>
              <w:ind w:firstLine="227"/>
              <w:jc w:val="both"/>
              <w:rPr>
                <w:rFonts w:ascii="Garamond" w:hAnsi="Garamond"/>
                <w:i/>
                <w:sz w:val="28"/>
                <w:szCs w:val="28"/>
              </w:rPr>
            </w:pPr>
            <w:r w:rsidRPr="00E246D0">
              <w:rPr>
                <w:rFonts w:ascii="Garamond" w:hAnsi="Garamond"/>
                <w:i/>
                <w:sz w:val="28"/>
                <w:szCs w:val="28"/>
              </w:rPr>
              <w:t xml:space="preserve">A. </w:t>
            </w:r>
            <w:proofErr w:type="spellStart"/>
            <w:r w:rsidRPr="00E246D0">
              <w:rPr>
                <w:rFonts w:ascii="Garamond" w:hAnsi="Garamond"/>
                <w:sz w:val="28"/>
                <w:szCs w:val="28"/>
              </w:rPr>
              <w:t>Shegin</w:t>
            </w:r>
            <w:proofErr w:type="spellEnd"/>
            <w:r w:rsidRPr="00E246D0">
              <w:rPr>
                <w:rFonts w:ascii="Garamond" w:hAnsi="Garamond"/>
                <w:sz w:val="28"/>
                <w:szCs w:val="28"/>
              </w:rPr>
              <w:t xml:space="preserve"> </w:t>
            </w:r>
            <w:proofErr w:type="spellStart"/>
            <w:r w:rsidRPr="00E246D0">
              <w:rPr>
                <w:rFonts w:ascii="Garamond" w:hAnsi="Garamond"/>
                <w:sz w:val="28"/>
                <w:szCs w:val="28"/>
              </w:rPr>
              <w:t>dhyt</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mennick</w:t>
            </w:r>
            <w:proofErr w:type="spellEnd"/>
            <w:r w:rsidRPr="00E246D0">
              <w:rPr>
                <w:rFonts w:ascii="Garamond" w:hAnsi="Garamond"/>
                <w:sz w:val="28"/>
                <w:szCs w:val="28"/>
              </w:rPr>
              <w:t xml:space="preserve"> </w:t>
            </w:r>
            <w:proofErr w:type="spellStart"/>
            <w:r w:rsidRPr="00E246D0">
              <w:rPr>
                <w:rFonts w:ascii="Garamond" w:hAnsi="Garamond"/>
                <w:sz w:val="28"/>
                <w:szCs w:val="28"/>
              </w:rPr>
              <w:t>smooinaght</w:t>
            </w:r>
            <w:proofErr w:type="spellEnd"/>
            <w:r w:rsidRPr="00E246D0">
              <w:rPr>
                <w:rFonts w:ascii="Garamond" w:hAnsi="Garamond"/>
                <w:sz w:val="28"/>
                <w:szCs w:val="28"/>
              </w:rPr>
              <w:t xml:space="preserve"> </w:t>
            </w:r>
            <w:proofErr w:type="spellStart"/>
            <w:r w:rsidRPr="00E246D0">
              <w:rPr>
                <w:rFonts w:ascii="Garamond" w:hAnsi="Garamond"/>
                <w:sz w:val="28"/>
                <w:szCs w:val="28"/>
              </w:rPr>
              <w:t>ayd</w:t>
            </w:r>
            <w:proofErr w:type="spellEnd"/>
            <w:r w:rsidRPr="00E246D0">
              <w:rPr>
                <w:rFonts w:ascii="Garamond" w:hAnsi="Garamond"/>
                <w:sz w:val="28"/>
                <w:szCs w:val="28"/>
              </w:rPr>
              <w:t xml:space="preserve"> </w:t>
            </w:r>
            <w:proofErr w:type="spellStart"/>
            <w:r w:rsidRPr="00E246D0">
              <w:rPr>
                <w:rFonts w:ascii="Garamond" w:hAnsi="Garamond"/>
                <w:sz w:val="28"/>
                <w:szCs w:val="28"/>
              </w:rPr>
              <w:t>hene</w:t>
            </w:r>
            <w:proofErr w:type="spellEnd"/>
            <w:r w:rsidRPr="00E246D0">
              <w:rPr>
                <w:rFonts w:ascii="Garamond" w:hAnsi="Garamond"/>
                <w:sz w:val="28"/>
                <w:szCs w:val="28"/>
              </w:rPr>
              <w:t xml:space="preserve"> </w:t>
            </w:r>
            <w:proofErr w:type="spellStart"/>
            <w:r w:rsidRPr="00E246D0">
              <w:rPr>
                <w:rFonts w:ascii="Garamond" w:hAnsi="Garamond"/>
                <w:sz w:val="28"/>
                <w:szCs w:val="28"/>
              </w:rPr>
              <w:t>nagh</w:t>
            </w:r>
            <w:proofErr w:type="spellEnd"/>
            <w:r w:rsidRPr="00E246D0">
              <w:rPr>
                <w:rFonts w:ascii="Garamond" w:hAnsi="Garamond"/>
                <w:sz w:val="28"/>
                <w:szCs w:val="28"/>
              </w:rPr>
              <w:t xml:space="preserve"> </w:t>
            </w:r>
            <w:proofErr w:type="spellStart"/>
            <w:r w:rsidRPr="00E246D0">
              <w:rPr>
                <w:rFonts w:ascii="Garamond" w:hAnsi="Garamond"/>
                <w:sz w:val="28"/>
                <w:szCs w:val="28"/>
              </w:rPr>
              <w:t>vod</w:t>
            </w:r>
            <w:proofErr w:type="spellEnd"/>
            <w:r w:rsidRPr="00E246D0">
              <w:rPr>
                <w:rFonts w:ascii="Garamond" w:hAnsi="Garamond"/>
                <w:sz w:val="28"/>
                <w:szCs w:val="28"/>
              </w:rPr>
              <w:t xml:space="preserve"> </w:t>
            </w:r>
            <w:proofErr w:type="spellStart"/>
            <w:r w:rsidRPr="00E246D0">
              <w:rPr>
                <w:rFonts w:ascii="Garamond" w:hAnsi="Garamond"/>
                <w:sz w:val="28"/>
                <w:szCs w:val="28"/>
              </w:rPr>
              <w:t>Jee</w:t>
            </w:r>
            <w:proofErr w:type="spellEnd"/>
            <w:r w:rsidRPr="00E246D0">
              <w:rPr>
                <w:rFonts w:ascii="Garamond" w:hAnsi="Garamond"/>
                <w:sz w:val="28"/>
                <w:szCs w:val="28"/>
              </w:rPr>
              <w:t xml:space="preserve"> </w:t>
            </w:r>
            <w:proofErr w:type="spellStart"/>
            <w:r w:rsidRPr="00E246D0">
              <w:rPr>
                <w:rFonts w:ascii="Garamond" w:hAnsi="Garamond"/>
                <w:sz w:val="28"/>
                <w:szCs w:val="28"/>
              </w:rPr>
              <w:t>aggair</w:t>
            </w:r>
            <w:proofErr w:type="spellEnd"/>
            <w:r w:rsidRPr="00E246D0">
              <w:rPr>
                <w:rFonts w:ascii="Garamond" w:hAnsi="Garamond"/>
                <w:sz w:val="28"/>
                <w:szCs w:val="28"/>
              </w:rPr>
              <w:t xml:space="preserve"> y </w:t>
            </w:r>
            <w:proofErr w:type="spellStart"/>
            <w:r w:rsidRPr="00E246D0">
              <w:rPr>
                <w:rFonts w:ascii="Garamond" w:hAnsi="Garamond"/>
                <w:sz w:val="28"/>
                <w:szCs w:val="28"/>
              </w:rPr>
              <w:t>yanoo</w:t>
            </w:r>
            <w:proofErr w:type="spellEnd"/>
            <w:r w:rsidRPr="00E246D0">
              <w:rPr>
                <w:rFonts w:ascii="Garamond" w:hAnsi="Garamond"/>
                <w:sz w:val="28"/>
                <w:szCs w:val="28"/>
              </w:rPr>
              <w:t xml:space="preserve"> da e </w:t>
            </w:r>
            <w:proofErr w:type="spellStart"/>
            <w:r w:rsidRPr="00E246D0">
              <w:rPr>
                <w:rFonts w:ascii="Garamond" w:hAnsi="Garamond"/>
                <w:sz w:val="28"/>
                <w:szCs w:val="28"/>
              </w:rPr>
              <w:t>Chreturyn</w:t>
            </w:r>
            <w:proofErr w:type="spellEnd"/>
            <w:r w:rsidRPr="00E246D0">
              <w:rPr>
                <w:rFonts w:ascii="Garamond" w:hAnsi="Garamond"/>
                <w:sz w:val="28"/>
                <w:szCs w:val="28"/>
              </w:rPr>
              <w:t xml:space="preserve"> </w:t>
            </w:r>
            <w:proofErr w:type="spellStart"/>
            <w:r w:rsidRPr="00E246D0">
              <w:rPr>
                <w:rFonts w:ascii="Garamond" w:hAnsi="Garamond"/>
                <w:sz w:val="28"/>
                <w:szCs w:val="28"/>
              </w:rPr>
              <w:t>hene</w:t>
            </w:r>
            <w:proofErr w:type="spellEnd"/>
            <w:r w:rsidRPr="00E246D0">
              <w:rPr>
                <w:rFonts w:ascii="Garamond" w:hAnsi="Garamond"/>
                <w:sz w:val="28"/>
                <w:szCs w:val="28"/>
              </w:rPr>
              <w:t xml:space="preserve">, </w:t>
            </w:r>
            <w:r w:rsidRPr="00E246D0">
              <w:rPr>
                <w:rFonts w:ascii="Garamond" w:hAnsi="Garamond"/>
                <w:i/>
                <w:sz w:val="28"/>
                <w:szCs w:val="28"/>
              </w:rPr>
              <w:t xml:space="preserve">son cha </w:t>
            </w:r>
            <w:proofErr w:type="spellStart"/>
            <w:r w:rsidRPr="00E246D0">
              <w:rPr>
                <w:rFonts w:ascii="Garamond" w:hAnsi="Garamond"/>
                <w:i/>
                <w:sz w:val="28"/>
                <w:szCs w:val="28"/>
              </w:rPr>
              <w:t>beagh</w:t>
            </w:r>
            <w:proofErr w:type="spellEnd"/>
            <w:r w:rsidRPr="00E246D0">
              <w:rPr>
                <w:rFonts w:ascii="Garamond" w:hAnsi="Garamond"/>
                <w:i/>
                <w:sz w:val="28"/>
                <w:szCs w:val="28"/>
              </w:rPr>
              <w:t xml:space="preserve"> e er </w:t>
            </w:r>
            <w:proofErr w:type="spellStart"/>
            <w:r w:rsidRPr="00E246D0">
              <w:rPr>
                <w:rFonts w:ascii="Garamond" w:hAnsi="Garamond"/>
                <w:i/>
                <w:sz w:val="28"/>
                <w:szCs w:val="28"/>
              </w:rPr>
              <w:t>chroo</w:t>
            </w:r>
            <w:proofErr w:type="spellEnd"/>
            <w:r w:rsidRPr="00E246D0">
              <w:rPr>
                <w:rFonts w:ascii="Garamond" w:hAnsi="Garamond"/>
                <w:i/>
                <w:sz w:val="28"/>
                <w:szCs w:val="28"/>
              </w:rPr>
              <w:t xml:space="preserve"> ad, </w:t>
            </w:r>
            <w:proofErr w:type="spellStart"/>
            <w:r w:rsidRPr="00E246D0">
              <w:rPr>
                <w:rFonts w:ascii="Garamond" w:hAnsi="Garamond"/>
                <w:i/>
                <w:sz w:val="28"/>
                <w:szCs w:val="28"/>
              </w:rPr>
              <w:t>dy</w:t>
            </w:r>
            <w:proofErr w:type="spellEnd"/>
            <w:r w:rsidRPr="00E246D0">
              <w:rPr>
                <w:rFonts w:ascii="Garamond" w:hAnsi="Garamond"/>
                <w:i/>
                <w:sz w:val="28"/>
                <w:szCs w:val="28"/>
              </w:rPr>
              <w:t xml:space="preserve"> </w:t>
            </w:r>
            <w:proofErr w:type="spellStart"/>
            <w:r w:rsidRPr="00E246D0">
              <w:rPr>
                <w:rFonts w:ascii="Garamond" w:hAnsi="Garamond"/>
                <w:i/>
                <w:sz w:val="28"/>
                <w:szCs w:val="28"/>
              </w:rPr>
              <w:t>beagh</w:t>
            </w:r>
            <w:proofErr w:type="spellEnd"/>
            <w:r w:rsidRPr="00E246D0">
              <w:rPr>
                <w:rFonts w:ascii="Garamond" w:hAnsi="Garamond"/>
                <w:i/>
                <w:sz w:val="28"/>
                <w:szCs w:val="28"/>
              </w:rPr>
              <w:t xml:space="preserve"> </w:t>
            </w:r>
            <w:proofErr w:type="spellStart"/>
            <w:r w:rsidRPr="00E246D0">
              <w:rPr>
                <w:rFonts w:ascii="Garamond" w:hAnsi="Garamond"/>
                <w:i/>
                <w:sz w:val="28"/>
                <w:szCs w:val="28"/>
              </w:rPr>
              <w:t>feoh</w:t>
            </w:r>
            <w:proofErr w:type="spellEnd"/>
            <w:r w:rsidRPr="00E246D0">
              <w:rPr>
                <w:rFonts w:ascii="Garamond" w:hAnsi="Garamond"/>
                <w:i/>
                <w:sz w:val="28"/>
                <w:szCs w:val="28"/>
              </w:rPr>
              <w:t xml:space="preserve"> </w:t>
            </w:r>
            <w:proofErr w:type="spellStart"/>
            <w:r w:rsidRPr="00E246D0">
              <w:rPr>
                <w:rFonts w:ascii="Garamond" w:hAnsi="Garamond"/>
                <w:i/>
                <w:sz w:val="28"/>
                <w:szCs w:val="28"/>
              </w:rPr>
              <w:t>echey</w:t>
            </w:r>
            <w:proofErr w:type="spellEnd"/>
            <w:r w:rsidRPr="00E246D0">
              <w:rPr>
                <w:rFonts w:ascii="Garamond" w:hAnsi="Garamond"/>
                <w:i/>
                <w:sz w:val="28"/>
                <w:szCs w:val="28"/>
              </w:rPr>
              <w:t xml:space="preserve"> </w:t>
            </w:r>
            <w:proofErr w:type="spellStart"/>
            <w:r w:rsidRPr="00E246D0">
              <w:rPr>
                <w:rFonts w:ascii="Garamond" w:hAnsi="Garamond"/>
                <w:i/>
                <w:sz w:val="28"/>
                <w:szCs w:val="28"/>
              </w:rPr>
              <w:t>orroo</w:t>
            </w:r>
            <w:proofErr w:type="spellEnd"/>
            <w:r w:rsidRPr="00E246D0">
              <w:rPr>
                <w:rFonts w:ascii="Garamond" w:hAnsi="Garamond"/>
                <w:i/>
                <w:sz w:val="28"/>
                <w:szCs w:val="28"/>
              </w:rPr>
              <w:t xml:space="preserve">. </w:t>
            </w:r>
          </w:p>
        </w:tc>
        <w:tc>
          <w:tcPr>
            <w:tcW w:w="3851" w:type="dxa"/>
          </w:tcPr>
          <w:p w14:paraId="2654C01B" w14:textId="77777777" w:rsidR="000C1864" w:rsidRPr="001D7831" w:rsidRDefault="000C1864" w:rsidP="00DB60C3">
            <w:pPr>
              <w:pStyle w:val="ListParagraph"/>
              <w:ind w:left="0" w:firstLine="227"/>
              <w:contextualSpacing w:val="0"/>
              <w:jc w:val="both"/>
              <w:rPr>
                <w:rFonts w:ascii="Garamond" w:hAnsi="Garamond" w:cs="Times New Roman"/>
                <w:sz w:val="28"/>
              </w:rPr>
            </w:pPr>
            <w:r w:rsidRPr="001D7831">
              <w:rPr>
                <w:rFonts w:ascii="Garamond" w:hAnsi="Garamond" w:cs="Times New Roman"/>
                <w:sz w:val="28"/>
              </w:rPr>
              <w:t xml:space="preserve">A. </w:t>
            </w:r>
            <w:r w:rsidRPr="001D7831">
              <w:rPr>
                <w:rFonts w:ascii="Garamond" w:hAnsi="Garamond" w:cs="Times New Roman"/>
                <w:i/>
                <w:sz w:val="28"/>
              </w:rPr>
              <w:t xml:space="preserve">You must often consider, that God cannot do Wrong to his Creatures, </w:t>
            </w:r>
            <w:r w:rsidRPr="001D7831">
              <w:rPr>
                <w:rFonts w:ascii="Garamond" w:hAnsi="Garamond" w:cs="Times New Roman"/>
                <w:sz w:val="28"/>
              </w:rPr>
              <w:t>which he would not have made, if He had hated them.</w:t>
            </w:r>
          </w:p>
        </w:tc>
        <w:tc>
          <w:tcPr>
            <w:tcW w:w="0" w:type="auto"/>
          </w:tcPr>
          <w:p w14:paraId="1C5A82CF" w14:textId="77777777" w:rsidR="000C1864" w:rsidRPr="000C1864" w:rsidRDefault="000C1864" w:rsidP="00DB60C3">
            <w:pPr>
              <w:pStyle w:val="ListParagraph"/>
              <w:ind w:left="0"/>
              <w:rPr>
                <w:rFonts w:ascii="Garamond" w:hAnsi="Garamond" w:cs="Times New Roman"/>
                <w:sz w:val="20"/>
                <w:szCs w:val="20"/>
              </w:rPr>
            </w:pPr>
          </w:p>
        </w:tc>
      </w:tr>
      <w:tr w:rsidR="000C1864" w:rsidRPr="001D7831" w14:paraId="6A01B030" w14:textId="77777777" w:rsidTr="00CB7EF1">
        <w:tc>
          <w:tcPr>
            <w:tcW w:w="4253" w:type="dxa"/>
          </w:tcPr>
          <w:p w14:paraId="0C3FD30E" w14:textId="77777777" w:rsidR="000C1864" w:rsidRPr="00E246D0" w:rsidRDefault="000C1864" w:rsidP="00DB60C3">
            <w:pPr>
              <w:pStyle w:val="CM3"/>
              <w:widowControl/>
              <w:spacing w:line="240" w:lineRule="auto"/>
              <w:ind w:firstLine="227"/>
              <w:jc w:val="both"/>
              <w:rPr>
                <w:rFonts w:ascii="Garamond" w:hAnsi="Garamond"/>
                <w:sz w:val="28"/>
                <w:szCs w:val="28"/>
              </w:rPr>
            </w:pPr>
            <w:proofErr w:type="spellStart"/>
            <w:r w:rsidRPr="00E246D0">
              <w:rPr>
                <w:rFonts w:ascii="Garamond" w:hAnsi="Garamond"/>
                <w:sz w:val="28"/>
                <w:szCs w:val="28"/>
              </w:rPr>
              <w:t>Cooinee</w:t>
            </w:r>
            <w:proofErr w:type="spellEnd"/>
            <w:r w:rsidRPr="00E246D0">
              <w:rPr>
                <w:rFonts w:ascii="Garamond" w:hAnsi="Garamond"/>
                <w:sz w:val="28"/>
                <w:szCs w:val="28"/>
              </w:rPr>
              <w:t xml:space="preserv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vel</w:t>
            </w:r>
            <w:proofErr w:type="spellEnd"/>
            <w:r w:rsidRPr="00E246D0">
              <w:rPr>
                <w:rFonts w:ascii="Garamond" w:hAnsi="Garamond"/>
                <w:sz w:val="28"/>
                <w:szCs w:val="28"/>
              </w:rPr>
              <w:t xml:space="preserve"> </w:t>
            </w:r>
            <w:proofErr w:type="spellStart"/>
            <w:r w:rsidRPr="00E246D0">
              <w:rPr>
                <w:rFonts w:ascii="Garamond" w:hAnsi="Garamond"/>
                <w:sz w:val="28"/>
                <w:szCs w:val="28"/>
              </w:rPr>
              <w:t>ny</w:t>
            </w:r>
            <w:proofErr w:type="spellEnd"/>
            <w:r w:rsidRPr="00E246D0">
              <w:rPr>
                <w:rFonts w:ascii="Garamond" w:hAnsi="Garamond"/>
                <w:sz w:val="28"/>
                <w:szCs w:val="28"/>
              </w:rPr>
              <w:t xml:space="preserve"> </w:t>
            </w:r>
            <w:proofErr w:type="spellStart"/>
            <w:r w:rsidRPr="00E246D0">
              <w:rPr>
                <w:rFonts w:ascii="Garamond" w:hAnsi="Garamond"/>
                <w:sz w:val="28"/>
                <w:szCs w:val="28"/>
              </w:rPr>
              <w:t>deney</w:t>
            </w:r>
            <w:proofErr w:type="spellEnd"/>
            <w:r w:rsidRPr="00E246D0">
              <w:rPr>
                <w:rFonts w:ascii="Garamond" w:hAnsi="Garamond"/>
                <w:sz w:val="28"/>
                <w:szCs w:val="28"/>
              </w:rPr>
              <w:t xml:space="preserve"> </w:t>
            </w:r>
            <w:proofErr w:type="spellStart"/>
            <w:r w:rsidRPr="00E246D0">
              <w:rPr>
                <w:rFonts w:ascii="Garamond" w:hAnsi="Garamond"/>
                <w:sz w:val="28"/>
                <w:szCs w:val="28"/>
              </w:rPr>
              <w:t>scrauee</w:t>
            </w:r>
            <w:proofErr w:type="spellEnd"/>
            <w:r w:rsidRPr="00E246D0">
              <w:rPr>
                <w:rFonts w:ascii="Garamond" w:hAnsi="Garamond"/>
                <w:sz w:val="28"/>
                <w:szCs w:val="28"/>
              </w:rPr>
              <w:t xml:space="preserve"> goal </w:t>
            </w:r>
            <w:proofErr w:type="spellStart"/>
            <w:r w:rsidRPr="00E246D0">
              <w:rPr>
                <w:rFonts w:ascii="Garamond" w:hAnsi="Garamond"/>
                <w:sz w:val="28"/>
                <w:szCs w:val="28"/>
              </w:rPr>
              <w:t>rish</w:t>
            </w:r>
            <w:proofErr w:type="spellEnd"/>
            <w:r w:rsidRPr="00E246D0">
              <w:rPr>
                <w:rFonts w:ascii="Garamond" w:hAnsi="Garamond"/>
                <w:sz w:val="28"/>
                <w:szCs w:val="28"/>
              </w:rPr>
              <w:t xml:space="preserve"> </w:t>
            </w:r>
            <w:proofErr w:type="spellStart"/>
            <w:r w:rsidRPr="00E246D0">
              <w:rPr>
                <w:rFonts w:ascii="Garamond" w:hAnsi="Garamond"/>
                <w:sz w:val="28"/>
                <w:szCs w:val="28"/>
              </w:rPr>
              <w:t>Cairys</w:t>
            </w:r>
            <w:proofErr w:type="spellEnd"/>
            <w:r w:rsidRPr="00E246D0">
              <w:rPr>
                <w:rFonts w:ascii="Garamond" w:hAnsi="Garamond"/>
                <w:sz w:val="28"/>
                <w:szCs w:val="28"/>
              </w:rPr>
              <w:t xml:space="preserve"> as </w:t>
            </w:r>
            <w:proofErr w:type="spellStart"/>
            <w:r w:rsidRPr="00E246D0">
              <w:rPr>
                <w:rFonts w:ascii="Garamond" w:hAnsi="Garamond"/>
                <w:sz w:val="28"/>
                <w:szCs w:val="28"/>
              </w:rPr>
              <w:t>miys</w:t>
            </w:r>
            <w:proofErr w:type="spellEnd"/>
            <w:r w:rsidRPr="00E246D0">
              <w:rPr>
                <w:rFonts w:ascii="Garamond" w:hAnsi="Garamond"/>
                <w:sz w:val="28"/>
                <w:szCs w:val="28"/>
              </w:rPr>
              <w:t xml:space="preserve"> Yee, </w:t>
            </w:r>
            <w:proofErr w:type="spellStart"/>
            <w:r w:rsidRPr="00E246D0">
              <w:rPr>
                <w:rFonts w:ascii="Garamond" w:hAnsi="Garamond"/>
                <w:sz w:val="28"/>
                <w:szCs w:val="28"/>
              </w:rPr>
              <w:t>dy</w:t>
            </w:r>
            <w:proofErr w:type="spellEnd"/>
            <w:r w:rsidRPr="00E246D0">
              <w:rPr>
                <w:rFonts w:ascii="Garamond" w:hAnsi="Garamond"/>
                <w:sz w:val="28"/>
                <w:szCs w:val="28"/>
              </w:rPr>
              <w:t xml:space="preserve"> </w:t>
            </w:r>
            <w:proofErr w:type="spellStart"/>
            <w:r w:rsidRPr="00E246D0">
              <w:rPr>
                <w:rFonts w:ascii="Garamond" w:hAnsi="Garamond"/>
                <w:sz w:val="28"/>
                <w:szCs w:val="28"/>
              </w:rPr>
              <w:t>jarroo</w:t>
            </w:r>
            <w:proofErr w:type="spellEnd"/>
            <w:r w:rsidRPr="00E246D0">
              <w:rPr>
                <w:rFonts w:ascii="Garamond" w:hAnsi="Garamond"/>
                <w:sz w:val="28"/>
                <w:szCs w:val="28"/>
              </w:rPr>
              <w:t xml:space="preserve"> </w:t>
            </w:r>
            <w:proofErr w:type="spellStart"/>
            <w:r w:rsidRPr="00E246D0">
              <w:rPr>
                <w:rFonts w:ascii="Garamond" w:hAnsi="Garamond"/>
                <w:sz w:val="28"/>
                <w:szCs w:val="28"/>
              </w:rPr>
              <w:t>tra</w:t>
            </w:r>
            <w:proofErr w:type="spellEnd"/>
            <w:r w:rsidRPr="00E246D0">
              <w:rPr>
                <w:rFonts w:ascii="Garamond" w:hAnsi="Garamond"/>
                <w:sz w:val="28"/>
                <w:szCs w:val="28"/>
              </w:rPr>
              <w:t xml:space="preserve"> </w:t>
            </w:r>
            <w:proofErr w:type="spellStart"/>
            <w:r w:rsidRPr="00E246D0">
              <w:rPr>
                <w:rFonts w:ascii="Garamond" w:hAnsi="Garamond"/>
                <w:sz w:val="28"/>
                <w:szCs w:val="28"/>
              </w:rPr>
              <w:t>te</w:t>
            </w:r>
            <w:proofErr w:type="spellEnd"/>
            <w:r w:rsidRPr="00E246D0">
              <w:rPr>
                <w:rFonts w:ascii="Garamond" w:hAnsi="Garamond"/>
                <w:sz w:val="28"/>
                <w:szCs w:val="28"/>
              </w:rPr>
              <w:t xml:space="preserve"> </w:t>
            </w:r>
            <w:proofErr w:type="spellStart"/>
            <w:r w:rsidRPr="00E246D0">
              <w:rPr>
                <w:rFonts w:ascii="Garamond" w:hAnsi="Garamond"/>
                <w:sz w:val="28"/>
                <w:szCs w:val="28"/>
              </w:rPr>
              <w:t>dyn</w:t>
            </w:r>
            <w:proofErr w:type="spellEnd"/>
            <w:r w:rsidRPr="00E246D0">
              <w:rPr>
                <w:rFonts w:ascii="Garamond" w:hAnsi="Garamond"/>
                <w:sz w:val="28"/>
                <w:szCs w:val="28"/>
              </w:rPr>
              <w:t xml:space="preserve"> </w:t>
            </w:r>
            <w:proofErr w:type="spellStart"/>
            <w:r w:rsidRPr="00E246D0">
              <w:rPr>
                <w:rFonts w:ascii="Garamond" w:hAnsi="Garamond"/>
                <w:sz w:val="28"/>
                <w:szCs w:val="28"/>
              </w:rPr>
              <w:t>gerragh</w:t>
            </w:r>
            <w:proofErr w:type="spellEnd"/>
            <w:r w:rsidRPr="00E246D0">
              <w:rPr>
                <w:rFonts w:ascii="Garamond" w:hAnsi="Garamond"/>
                <w:sz w:val="28"/>
                <w:szCs w:val="28"/>
              </w:rPr>
              <w:t xml:space="preserve"> ad. </w:t>
            </w:r>
          </w:p>
        </w:tc>
        <w:tc>
          <w:tcPr>
            <w:tcW w:w="3851" w:type="dxa"/>
          </w:tcPr>
          <w:p w14:paraId="0790798F" w14:textId="77777777" w:rsidR="000C1864" w:rsidRPr="001D7831" w:rsidRDefault="000C1864"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Remember that the best Men do own the Justice and Goodness ness </w:t>
            </w:r>
            <w:r w:rsidRPr="001D7831">
              <w:rPr>
                <w:rFonts w:ascii="Garamond" w:hAnsi="Garamond" w:cs="Times New Roman"/>
                <w:sz w:val="28"/>
              </w:rPr>
              <w:t xml:space="preserve">[sic] </w:t>
            </w:r>
            <w:r w:rsidRPr="001D7831">
              <w:rPr>
                <w:rFonts w:ascii="Garamond" w:hAnsi="Garamond" w:cs="Times New Roman"/>
                <w:i/>
                <w:sz w:val="28"/>
              </w:rPr>
              <w:t>of God, even when they smart unde</w:t>
            </w:r>
            <w:r w:rsidRPr="002606DC">
              <w:rPr>
                <w:rFonts w:ascii="Garamond" w:hAnsi="Garamond" w:cs="Times New Roman"/>
                <w:sz w:val="28"/>
              </w:rPr>
              <w:t>r</w:t>
            </w:r>
            <w:r w:rsidRPr="001D7831">
              <w:rPr>
                <w:rFonts w:ascii="Garamond" w:hAnsi="Garamond" w:cs="Times New Roman"/>
                <w:i/>
                <w:sz w:val="28"/>
              </w:rPr>
              <w:t xml:space="preserve"> his hand. </w:t>
            </w:r>
          </w:p>
        </w:tc>
        <w:tc>
          <w:tcPr>
            <w:tcW w:w="0" w:type="auto"/>
          </w:tcPr>
          <w:p w14:paraId="4C9422A3" w14:textId="77777777" w:rsidR="000C1864" w:rsidRPr="000C1864" w:rsidRDefault="000C1864" w:rsidP="00DB60C3">
            <w:pPr>
              <w:pStyle w:val="ListParagraph"/>
              <w:ind w:left="0"/>
              <w:rPr>
                <w:rFonts w:ascii="Garamond" w:hAnsi="Garamond" w:cs="Times New Roman"/>
                <w:i/>
                <w:sz w:val="20"/>
                <w:szCs w:val="20"/>
              </w:rPr>
            </w:pPr>
          </w:p>
        </w:tc>
      </w:tr>
      <w:tr w:rsidR="002606DC" w:rsidRPr="001D7831" w14:paraId="071F5DAB" w14:textId="77777777" w:rsidTr="00CB7EF1">
        <w:tc>
          <w:tcPr>
            <w:tcW w:w="4253" w:type="dxa"/>
          </w:tcPr>
          <w:p w14:paraId="5DD10DA2" w14:textId="77777777" w:rsidR="002606DC" w:rsidRPr="004220CF" w:rsidRDefault="002606DC" w:rsidP="00DB60C3">
            <w:pPr>
              <w:pStyle w:val="CM3"/>
              <w:widowControl/>
              <w:spacing w:line="240" w:lineRule="auto"/>
              <w:ind w:firstLine="227"/>
              <w:jc w:val="both"/>
              <w:rPr>
                <w:rFonts w:ascii="Garamond" w:hAnsi="Garamond"/>
                <w:sz w:val="28"/>
                <w:szCs w:val="28"/>
              </w:rPr>
            </w:pPr>
            <w:proofErr w:type="spellStart"/>
            <w:r w:rsidRPr="004220CF">
              <w:rPr>
                <w:rFonts w:ascii="Garamond" w:hAnsi="Garamond"/>
                <w:sz w:val="28"/>
                <w:szCs w:val="28"/>
              </w:rPr>
              <w:t>Smooinee</w:t>
            </w:r>
            <w:proofErr w:type="spellEnd"/>
            <w:r w:rsidRPr="004220CF">
              <w:rPr>
                <w:rFonts w:ascii="Garamond" w:hAnsi="Garamond"/>
                <w:sz w:val="28"/>
                <w:szCs w:val="28"/>
              </w:rPr>
              <w:t xml:space="preserve"> er </w:t>
            </w:r>
            <w:proofErr w:type="spellStart"/>
            <w:r w:rsidRPr="004220CF">
              <w:rPr>
                <w:rFonts w:ascii="Garamond" w:hAnsi="Garamond"/>
                <w:sz w:val="28"/>
                <w:szCs w:val="28"/>
              </w:rPr>
              <w:t>cre</w:t>
            </w:r>
            <w:proofErr w:type="spellEnd"/>
            <w:r w:rsidRPr="004220CF">
              <w:rPr>
                <w:rFonts w:ascii="Garamond" w:hAnsi="Garamond"/>
                <w:sz w:val="28"/>
                <w:szCs w:val="28"/>
              </w:rPr>
              <w:t xml:space="preserve"> cha </w:t>
            </w:r>
            <w:proofErr w:type="spellStart"/>
            <w:r w:rsidRPr="004220CF">
              <w:rPr>
                <w:rFonts w:ascii="Garamond" w:hAnsi="Garamond"/>
                <w:sz w:val="28"/>
                <w:szCs w:val="28"/>
              </w:rPr>
              <w:t>moall</w:t>
            </w:r>
            <w:proofErr w:type="spellEnd"/>
            <w:r w:rsidRPr="004220CF">
              <w:rPr>
                <w:rFonts w:ascii="Garamond" w:hAnsi="Garamond"/>
                <w:sz w:val="28"/>
                <w:szCs w:val="28"/>
              </w:rPr>
              <w:t xml:space="preserve"> as ta </w:t>
            </w:r>
            <w:proofErr w:type="spellStart"/>
            <w:r w:rsidRPr="004220CF">
              <w:rPr>
                <w:rFonts w:ascii="Garamond" w:hAnsi="Garamond"/>
                <w:sz w:val="28"/>
                <w:szCs w:val="28"/>
              </w:rPr>
              <w:t>dty</w:t>
            </w:r>
            <w:proofErr w:type="spellEnd"/>
            <w:r w:rsidRPr="004220CF">
              <w:rPr>
                <w:rFonts w:ascii="Garamond" w:hAnsi="Garamond"/>
                <w:sz w:val="28"/>
                <w:szCs w:val="28"/>
              </w:rPr>
              <w:t xml:space="preserve"> </w:t>
            </w:r>
            <w:proofErr w:type="spellStart"/>
            <w:r w:rsidRPr="004220CF">
              <w:rPr>
                <w:rFonts w:ascii="Garamond" w:hAnsi="Garamond"/>
                <w:sz w:val="28"/>
                <w:szCs w:val="28"/>
              </w:rPr>
              <w:t>hushtey</w:t>
            </w:r>
            <w:proofErr w:type="spellEnd"/>
            <w:r w:rsidRPr="004220CF">
              <w:rPr>
                <w:rFonts w:ascii="Garamond" w:hAnsi="Garamond"/>
                <w:sz w:val="28"/>
                <w:szCs w:val="28"/>
              </w:rPr>
              <w:t xml:space="preserve">, as </w:t>
            </w:r>
            <w:proofErr w:type="spellStart"/>
            <w:r w:rsidRPr="004220CF">
              <w:rPr>
                <w:rFonts w:ascii="Garamond" w:hAnsi="Garamond"/>
                <w:sz w:val="28"/>
                <w:szCs w:val="28"/>
              </w:rPr>
              <w:t>myr</w:t>
            </w:r>
            <w:proofErr w:type="spellEnd"/>
            <w:r w:rsidRPr="004220CF">
              <w:rPr>
                <w:rFonts w:ascii="Garamond" w:hAnsi="Garamond"/>
                <w:sz w:val="28"/>
                <w:szCs w:val="28"/>
              </w:rPr>
              <w:t xml:space="preserve"> </w:t>
            </w:r>
            <w:proofErr w:type="spellStart"/>
            <w:r w:rsidRPr="004220CF">
              <w:rPr>
                <w:rFonts w:ascii="Garamond" w:hAnsi="Garamond"/>
                <w:sz w:val="28"/>
                <w:szCs w:val="28"/>
              </w:rPr>
              <w:t>honnick</w:t>
            </w:r>
            <w:proofErr w:type="spellEnd"/>
            <w:r w:rsidRPr="004220CF">
              <w:rPr>
                <w:rFonts w:ascii="Garamond" w:hAnsi="Garamond"/>
                <w:sz w:val="28"/>
                <w:szCs w:val="28"/>
              </w:rPr>
              <w:t xml:space="preserv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hoshiaght</w:t>
            </w:r>
            <w:proofErr w:type="spellEnd"/>
            <w:r w:rsidRPr="004220CF">
              <w:rPr>
                <w:rFonts w:ascii="Garamond" w:hAnsi="Garamond"/>
                <w:sz w:val="28"/>
                <w:szCs w:val="28"/>
              </w:rPr>
              <w:t xml:space="preserve"> </w:t>
            </w:r>
            <w:proofErr w:type="spellStart"/>
            <w:r w:rsidRPr="004220CF">
              <w:rPr>
                <w:rFonts w:ascii="Garamond" w:hAnsi="Garamond"/>
                <w:sz w:val="28"/>
                <w:szCs w:val="28"/>
              </w:rPr>
              <w:t>yn</w:t>
            </w:r>
            <w:proofErr w:type="spellEnd"/>
            <w:r w:rsidRPr="004220CF">
              <w:rPr>
                <w:rFonts w:ascii="Garamond" w:hAnsi="Garamond"/>
                <w:sz w:val="28"/>
                <w:szCs w:val="28"/>
              </w:rPr>
              <w:t xml:space="preserve"> </w:t>
            </w:r>
            <w:proofErr w:type="spellStart"/>
            <w:r w:rsidRPr="004220CF">
              <w:rPr>
                <w:rFonts w:ascii="Garamond" w:hAnsi="Garamond"/>
                <w:sz w:val="28"/>
                <w:szCs w:val="28"/>
              </w:rPr>
              <w:t>arroo</w:t>
            </w:r>
            <w:proofErr w:type="spellEnd"/>
            <w:r w:rsidRPr="004220CF">
              <w:rPr>
                <w:rFonts w:ascii="Garamond" w:hAnsi="Garamond"/>
                <w:sz w:val="28"/>
                <w:szCs w:val="28"/>
              </w:rPr>
              <w:t xml:space="preserve"> </w:t>
            </w:r>
            <w:proofErr w:type="spellStart"/>
            <w:r w:rsidRPr="004220CF">
              <w:rPr>
                <w:rFonts w:ascii="Garamond" w:hAnsi="Garamond"/>
                <w:sz w:val="28"/>
                <w:szCs w:val="28"/>
              </w:rPr>
              <w:t>tilgit</w:t>
            </w:r>
            <w:proofErr w:type="spellEnd"/>
            <w:r w:rsidRPr="004220CF">
              <w:rPr>
                <w:rFonts w:ascii="Garamond" w:hAnsi="Garamond"/>
                <w:sz w:val="28"/>
                <w:szCs w:val="28"/>
              </w:rPr>
              <w:t xml:space="preserve"> </w:t>
            </w:r>
            <w:proofErr w:type="spellStart"/>
            <w:r w:rsidRPr="004220CF">
              <w:rPr>
                <w:rFonts w:ascii="Garamond" w:hAnsi="Garamond"/>
                <w:sz w:val="28"/>
                <w:szCs w:val="28"/>
              </w:rPr>
              <w:t>ayns</w:t>
            </w:r>
            <w:proofErr w:type="spellEnd"/>
            <w:r w:rsidRPr="004220CF">
              <w:rPr>
                <w:rFonts w:ascii="Garamond" w:hAnsi="Garamond"/>
                <w:sz w:val="28"/>
                <w:szCs w:val="28"/>
              </w:rPr>
              <w:t xml:space="preserve"> y </w:t>
            </w:r>
            <w:proofErr w:type="spellStart"/>
            <w:r w:rsidRPr="004220CF">
              <w:rPr>
                <w:rFonts w:ascii="Garamond" w:hAnsi="Garamond"/>
                <w:sz w:val="28"/>
                <w:szCs w:val="28"/>
              </w:rPr>
              <w:t>talloo</w:t>
            </w:r>
            <w:proofErr w:type="spellEnd"/>
            <w:r w:rsidRPr="004220CF">
              <w:rPr>
                <w:rFonts w:ascii="Garamond" w:hAnsi="Garamond"/>
                <w:sz w:val="28"/>
                <w:szCs w:val="28"/>
              </w:rPr>
              <w:t xml:space="preserve">, </w:t>
            </w:r>
            <w:proofErr w:type="spellStart"/>
            <w:r w:rsidRPr="004220CF">
              <w:rPr>
                <w:rFonts w:ascii="Garamond" w:hAnsi="Garamond"/>
                <w:sz w:val="28"/>
                <w:szCs w:val="28"/>
              </w:rPr>
              <w:t>ga</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rou</w:t>
            </w:r>
            <w:proofErr w:type="spellEnd"/>
            <w:r w:rsidRPr="004220CF">
              <w:rPr>
                <w:rFonts w:ascii="Garamond" w:hAnsi="Garamond"/>
                <w:sz w:val="28"/>
                <w:szCs w:val="28"/>
              </w:rPr>
              <w:t xml:space="preserve"> eh </w:t>
            </w:r>
            <w:proofErr w:type="spellStart"/>
            <w:r w:rsidRPr="004220CF">
              <w:rPr>
                <w:rFonts w:ascii="Garamond" w:hAnsi="Garamond"/>
                <w:sz w:val="28"/>
                <w:szCs w:val="28"/>
              </w:rPr>
              <w:t>ayns</w:t>
            </w:r>
            <w:proofErr w:type="spellEnd"/>
            <w:r w:rsidRPr="004220CF">
              <w:rPr>
                <w:rFonts w:ascii="Garamond" w:hAnsi="Garamond"/>
                <w:sz w:val="28"/>
                <w:szCs w:val="28"/>
              </w:rPr>
              <w:t xml:space="preserve"> </w:t>
            </w:r>
            <w:proofErr w:type="spellStart"/>
            <w:r w:rsidRPr="004220CF">
              <w:rPr>
                <w:rFonts w:ascii="Garamond" w:hAnsi="Garamond"/>
                <w:sz w:val="28"/>
                <w:szCs w:val="28"/>
              </w:rPr>
              <w:t>fakin</w:t>
            </w:r>
            <w:proofErr w:type="spellEnd"/>
            <w:r w:rsidRPr="004220CF">
              <w:rPr>
                <w:rFonts w:ascii="Garamond" w:hAnsi="Garamond"/>
                <w:sz w:val="28"/>
                <w:szCs w:val="28"/>
              </w:rPr>
              <w:t xml:space="preserve"> </w:t>
            </w:r>
            <w:proofErr w:type="spellStart"/>
            <w:r w:rsidRPr="004220CF">
              <w:rPr>
                <w:rFonts w:ascii="Garamond" w:hAnsi="Garamond"/>
                <w:sz w:val="28"/>
                <w:szCs w:val="28"/>
              </w:rPr>
              <w:t>dhyts</w:t>
            </w:r>
            <w:proofErr w:type="spellEnd"/>
            <w:r w:rsidRPr="004220CF">
              <w:rPr>
                <w:rFonts w:ascii="Garamond" w:hAnsi="Garamond"/>
                <w:sz w:val="28"/>
                <w:szCs w:val="28"/>
              </w:rPr>
              <w:t xml:space="preserve"> </w:t>
            </w:r>
            <w:proofErr w:type="spellStart"/>
            <w:r w:rsidRPr="004220CF">
              <w:rPr>
                <w:rFonts w:ascii="Garamond" w:hAnsi="Garamond"/>
                <w:sz w:val="28"/>
                <w:szCs w:val="28"/>
              </w:rPr>
              <w:t>tilgit</w:t>
            </w:r>
            <w:proofErr w:type="spellEnd"/>
            <w:r w:rsidRPr="004220CF">
              <w:rPr>
                <w:rFonts w:ascii="Garamond" w:hAnsi="Garamond"/>
                <w:sz w:val="28"/>
                <w:szCs w:val="28"/>
              </w:rPr>
              <w:t xml:space="preserve"> er </w:t>
            </w:r>
            <w:proofErr w:type="spellStart"/>
            <w:r w:rsidRPr="004220CF">
              <w:rPr>
                <w:rFonts w:ascii="Garamond" w:hAnsi="Garamond"/>
                <w:sz w:val="28"/>
                <w:szCs w:val="28"/>
              </w:rPr>
              <w:t>sooyl</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yei</w:t>
            </w:r>
            <w:proofErr w:type="spellEnd"/>
            <w:r w:rsidRPr="004220CF">
              <w:rPr>
                <w:rFonts w:ascii="Garamond" w:hAnsi="Garamond"/>
                <w:sz w:val="28"/>
                <w:szCs w:val="28"/>
              </w:rPr>
              <w:t xml:space="preserve"> cha </w:t>
            </w:r>
            <w:proofErr w:type="spellStart"/>
            <w:r w:rsidRPr="004220CF">
              <w:rPr>
                <w:rFonts w:ascii="Garamond" w:hAnsi="Garamond"/>
                <w:sz w:val="28"/>
                <w:szCs w:val="28"/>
              </w:rPr>
              <w:t>voddagh</w:t>
            </w:r>
            <w:proofErr w:type="spellEnd"/>
            <w:r w:rsidRPr="004220CF">
              <w:rPr>
                <w:rFonts w:ascii="Garamond" w:hAnsi="Garamond"/>
                <w:sz w:val="28"/>
                <w:szCs w:val="28"/>
              </w:rPr>
              <w:t xml:space="preserv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agh</w:t>
            </w:r>
            <w:proofErr w:type="spellEnd"/>
            <w:r w:rsidRPr="004220CF">
              <w:rPr>
                <w:rFonts w:ascii="Garamond" w:hAnsi="Garamond"/>
                <w:sz w:val="28"/>
                <w:szCs w:val="28"/>
              </w:rPr>
              <w:t xml:space="preserve"> </w:t>
            </w:r>
            <w:proofErr w:type="spellStart"/>
            <w:r w:rsidRPr="004220CF">
              <w:rPr>
                <w:rFonts w:ascii="Garamond" w:hAnsi="Garamond"/>
                <w:sz w:val="28"/>
                <w:szCs w:val="28"/>
              </w:rPr>
              <w:t>smooinaght</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rou</w:t>
            </w:r>
            <w:proofErr w:type="spellEnd"/>
            <w:r w:rsidRPr="004220CF">
              <w:rPr>
                <w:rFonts w:ascii="Garamond" w:hAnsi="Garamond"/>
                <w:sz w:val="28"/>
                <w:szCs w:val="28"/>
              </w:rPr>
              <w:t xml:space="preserve"> </w:t>
            </w:r>
            <w:proofErr w:type="spellStart"/>
            <w:r w:rsidRPr="004220CF">
              <w:rPr>
                <w:rFonts w:ascii="Garamond" w:hAnsi="Garamond"/>
                <w:sz w:val="28"/>
                <w:szCs w:val="28"/>
              </w:rPr>
              <w:t>Resoon</w:t>
            </w:r>
            <w:proofErr w:type="spellEnd"/>
            <w:r w:rsidRPr="004220CF">
              <w:rPr>
                <w:rFonts w:ascii="Garamond" w:hAnsi="Garamond"/>
                <w:sz w:val="28"/>
                <w:szCs w:val="28"/>
              </w:rPr>
              <w:t xml:space="preserve"> </w:t>
            </w:r>
            <w:proofErr w:type="spellStart"/>
            <w:r w:rsidRPr="004220CF">
              <w:rPr>
                <w:rFonts w:ascii="Garamond" w:hAnsi="Garamond"/>
                <w:sz w:val="28"/>
                <w:szCs w:val="28"/>
              </w:rPr>
              <w:t>ocsyn</w:t>
            </w:r>
            <w:proofErr w:type="spellEnd"/>
            <w:r w:rsidRPr="004220CF">
              <w:rPr>
                <w:rFonts w:ascii="Garamond" w:hAnsi="Garamond"/>
                <w:sz w:val="28"/>
                <w:szCs w:val="28"/>
              </w:rPr>
              <w:t xml:space="preserve"> ren eh, er y hon, son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rou</w:t>
            </w:r>
            <w:proofErr w:type="spellEnd"/>
            <w:r w:rsidRPr="004220CF">
              <w:rPr>
                <w:rFonts w:ascii="Garamond" w:hAnsi="Garamond"/>
                <w:sz w:val="28"/>
                <w:szCs w:val="28"/>
              </w:rPr>
              <w:t xml:space="preserve"> ad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screeney</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uss</w:t>
            </w:r>
            <w:proofErr w:type="spellEnd"/>
            <w:r w:rsidRPr="004220CF">
              <w:rPr>
                <w:rFonts w:ascii="Garamond" w:hAnsi="Garamond"/>
                <w:sz w:val="28"/>
                <w:szCs w:val="28"/>
              </w:rPr>
              <w:t xml:space="preserve">, my nee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smooinaght</w:t>
            </w:r>
            <w:proofErr w:type="spellEnd"/>
            <w:r w:rsidRPr="004220CF">
              <w:rPr>
                <w:rFonts w:ascii="Garamond" w:hAnsi="Garamond"/>
                <w:sz w:val="28"/>
                <w:szCs w:val="28"/>
              </w:rPr>
              <w:t xml:space="preserve"> </w:t>
            </w:r>
            <w:proofErr w:type="spellStart"/>
            <w:r w:rsidRPr="004220CF">
              <w:rPr>
                <w:rFonts w:ascii="Garamond" w:hAnsi="Garamond"/>
                <w:sz w:val="28"/>
                <w:szCs w:val="28"/>
              </w:rPr>
              <w:t>myr</w:t>
            </w:r>
            <w:proofErr w:type="spellEnd"/>
            <w:r w:rsidRPr="004220CF">
              <w:rPr>
                <w:rFonts w:ascii="Garamond" w:hAnsi="Garamond"/>
                <w:sz w:val="28"/>
                <w:szCs w:val="28"/>
              </w:rPr>
              <w:t xml:space="preserve"> </w:t>
            </w:r>
            <w:proofErr w:type="spellStart"/>
            <w:r w:rsidRPr="004220CF">
              <w:rPr>
                <w:rFonts w:ascii="Garamond" w:hAnsi="Garamond"/>
                <w:sz w:val="28"/>
                <w:szCs w:val="28"/>
              </w:rPr>
              <w:t>shoh</w:t>
            </w:r>
            <w:proofErr w:type="spellEnd"/>
            <w:r w:rsidRPr="004220CF">
              <w:rPr>
                <w:rFonts w:ascii="Garamond" w:hAnsi="Garamond"/>
                <w:sz w:val="28"/>
                <w:szCs w:val="28"/>
              </w:rPr>
              <w:t xml:space="preserve"> </w:t>
            </w:r>
            <w:proofErr w:type="spellStart"/>
            <w:r w:rsidRPr="004220CF">
              <w:rPr>
                <w:rFonts w:ascii="Garamond" w:hAnsi="Garamond"/>
                <w:sz w:val="28"/>
                <w:szCs w:val="28"/>
              </w:rPr>
              <w:t>jeh</w:t>
            </w:r>
            <w:proofErr w:type="spellEnd"/>
            <w:r w:rsidRPr="004220CF">
              <w:rPr>
                <w:rFonts w:ascii="Garamond" w:hAnsi="Garamond"/>
                <w:sz w:val="28"/>
                <w:szCs w:val="28"/>
              </w:rPr>
              <w:t xml:space="preserve"> </w:t>
            </w:r>
            <w:proofErr w:type="spellStart"/>
            <w:r w:rsidRPr="004220CF">
              <w:rPr>
                <w:rFonts w:ascii="Garamond" w:hAnsi="Garamond"/>
                <w:sz w:val="28"/>
                <w:szCs w:val="28"/>
              </w:rPr>
              <w:t>Jee</w:t>
            </w:r>
            <w:proofErr w:type="spellEnd"/>
            <w:r w:rsidRPr="004220CF">
              <w:rPr>
                <w:rFonts w:ascii="Garamond" w:hAnsi="Garamond"/>
                <w:sz w:val="28"/>
                <w:szCs w:val="28"/>
              </w:rPr>
              <w:t xml:space="preserve">, </w:t>
            </w:r>
            <w:proofErr w:type="spellStart"/>
            <w:r w:rsidRPr="004220CF">
              <w:rPr>
                <w:rFonts w:ascii="Garamond" w:hAnsi="Garamond"/>
                <w:sz w:val="28"/>
                <w:szCs w:val="28"/>
              </w:rPr>
              <w:t>hig</w:t>
            </w:r>
            <w:proofErr w:type="spellEnd"/>
            <w:r w:rsidRPr="004220CF">
              <w:rPr>
                <w:rFonts w:ascii="Garamond" w:hAnsi="Garamond"/>
                <w:sz w:val="28"/>
                <w:szCs w:val="28"/>
              </w:rPr>
              <w:t xml:space="preserv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ec</w:t>
            </w:r>
            <w:proofErr w:type="spellEnd"/>
            <w:r w:rsidRPr="004220CF">
              <w:rPr>
                <w:rFonts w:ascii="Garamond" w:hAnsi="Garamond"/>
                <w:sz w:val="28"/>
                <w:szCs w:val="28"/>
              </w:rPr>
              <w:t xml:space="preserve"> y </w:t>
            </w:r>
            <w:proofErr w:type="spellStart"/>
            <w:r w:rsidRPr="004220CF">
              <w:rPr>
                <w:rFonts w:ascii="Garamond" w:hAnsi="Garamond"/>
                <w:sz w:val="28"/>
                <w:szCs w:val="28"/>
              </w:rPr>
              <w:t>jerrey</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ve</w:t>
            </w:r>
            <w:proofErr w:type="spellEnd"/>
            <w:r w:rsidRPr="004220CF">
              <w:rPr>
                <w:rFonts w:ascii="Garamond" w:hAnsi="Garamond"/>
                <w:sz w:val="28"/>
                <w:szCs w:val="28"/>
              </w:rPr>
              <w:t xml:space="preserve"> </w:t>
            </w:r>
            <w:proofErr w:type="spellStart"/>
            <w:r w:rsidRPr="004220CF">
              <w:rPr>
                <w:rFonts w:ascii="Garamond" w:hAnsi="Garamond"/>
                <w:sz w:val="28"/>
                <w:szCs w:val="28"/>
              </w:rPr>
              <w:t>feer</w:t>
            </w:r>
            <w:proofErr w:type="spellEnd"/>
            <w:r w:rsidRPr="004220CF">
              <w:rPr>
                <w:rFonts w:ascii="Garamond" w:hAnsi="Garamond"/>
                <w:sz w:val="28"/>
                <w:szCs w:val="28"/>
              </w:rPr>
              <w:t xml:space="preserve"> </w:t>
            </w:r>
            <w:proofErr w:type="spellStart"/>
            <w:r w:rsidRPr="004220CF">
              <w:rPr>
                <w:rFonts w:ascii="Garamond" w:hAnsi="Garamond"/>
                <w:sz w:val="28"/>
                <w:szCs w:val="28"/>
              </w:rPr>
              <w:t>vooiagh</w:t>
            </w:r>
            <w:proofErr w:type="spellEnd"/>
            <w:r w:rsidRPr="004220CF">
              <w:rPr>
                <w:rFonts w:ascii="Garamond" w:hAnsi="Garamond"/>
                <w:sz w:val="28"/>
                <w:szCs w:val="28"/>
              </w:rPr>
              <w:t xml:space="preserve"> </w:t>
            </w:r>
            <w:proofErr w:type="spellStart"/>
            <w:r w:rsidRPr="004220CF">
              <w:rPr>
                <w:rFonts w:ascii="Garamond" w:hAnsi="Garamond"/>
                <w:sz w:val="28"/>
                <w:szCs w:val="28"/>
              </w:rPr>
              <w:t>lesh</w:t>
            </w:r>
            <w:proofErr w:type="spellEnd"/>
            <w:r w:rsidRPr="004220CF">
              <w:rPr>
                <w:rFonts w:ascii="Garamond" w:hAnsi="Garamond"/>
                <w:sz w:val="28"/>
                <w:szCs w:val="28"/>
              </w:rPr>
              <w:t xml:space="preserve"> </w:t>
            </w:r>
            <w:proofErr w:type="spellStart"/>
            <w:r w:rsidRPr="004220CF">
              <w:rPr>
                <w:rFonts w:ascii="Garamond" w:hAnsi="Garamond"/>
                <w:sz w:val="28"/>
                <w:szCs w:val="28"/>
              </w:rPr>
              <w:t>ooilley</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te</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yanoo</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surral</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ve</w:t>
            </w:r>
            <w:proofErr w:type="spellEnd"/>
            <w:r w:rsidRPr="004220CF">
              <w:rPr>
                <w:rFonts w:ascii="Garamond" w:hAnsi="Garamond"/>
                <w:sz w:val="28"/>
                <w:szCs w:val="28"/>
              </w:rPr>
              <w:t xml:space="preserve"> </w:t>
            </w:r>
            <w:proofErr w:type="spellStart"/>
            <w:r w:rsidRPr="004220CF">
              <w:rPr>
                <w:rFonts w:ascii="Garamond" w:hAnsi="Garamond"/>
                <w:sz w:val="28"/>
                <w:szCs w:val="28"/>
              </w:rPr>
              <w:t>jeant</w:t>
            </w:r>
            <w:proofErr w:type="spellEnd"/>
            <w:r w:rsidRPr="004220CF">
              <w:rPr>
                <w:rFonts w:ascii="Garamond" w:hAnsi="Garamond"/>
                <w:sz w:val="28"/>
                <w:szCs w:val="28"/>
              </w:rPr>
              <w:t xml:space="preserve">, as cha bee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jummoogh</w:t>
            </w:r>
            <w:proofErr w:type="spellEnd"/>
            <w:r w:rsidRPr="004220CF">
              <w:rPr>
                <w:rFonts w:ascii="Garamond" w:hAnsi="Garamond"/>
                <w:sz w:val="28"/>
                <w:szCs w:val="28"/>
              </w:rPr>
              <w:t xml:space="preserve"> </w:t>
            </w:r>
            <w:proofErr w:type="spellStart"/>
            <w:r w:rsidRPr="004220CF">
              <w:rPr>
                <w:rFonts w:ascii="Garamond" w:hAnsi="Garamond"/>
                <w:sz w:val="28"/>
                <w:szCs w:val="28"/>
              </w:rPr>
              <w:t>jeh</w:t>
            </w:r>
            <w:proofErr w:type="spellEnd"/>
            <w:r w:rsidRPr="004220CF">
              <w:rPr>
                <w:rFonts w:ascii="Garamond" w:hAnsi="Garamond"/>
                <w:sz w:val="28"/>
                <w:szCs w:val="28"/>
              </w:rPr>
              <w:t xml:space="preserve"> </w:t>
            </w:r>
            <w:proofErr w:type="spellStart"/>
            <w:r w:rsidRPr="004220CF">
              <w:rPr>
                <w:rFonts w:ascii="Garamond" w:hAnsi="Garamond"/>
                <w:sz w:val="28"/>
                <w:szCs w:val="28"/>
              </w:rPr>
              <w:t>aghtyn</w:t>
            </w:r>
            <w:proofErr w:type="spellEnd"/>
            <w:r w:rsidRPr="004220CF">
              <w:rPr>
                <w:rFonts w:ascii="Garamond" w:hAnsi="Garamond"/>
                <w:sz w:val="28"/>
                <w:szCs w:val="28"/>
              </w:rPr>
              <w:t xml:space="preserve"> y </w:t>
            </w:r>
            <w:proofErr w:type="spellStart"/>
            <w:r w:rsidRPr="004220CF">
              <w:rPr>
                <w:rFonts w:ascii="Garamond" w:hAnsi="Garamond"/>
                <w:sz w:val="28"/>
                <w:szCs w:val="28"/>
              </w:rPr>
              <w:t>Chiarrail</w:t>
            </w:r>
            <w:proofErr w:type="spellEnd"/>
            <w:r w:rsidRPr="004220CF">
              <w:rPr>
                <w:rFonts w:ascii="Garamond" w:hAnsi="Garamond"/>
                <w:sz w:val="28"/>
                <w:szCs w:val="28"/>
              </w:rPr>
              <w:t xml:space="preserve"> </w:t>
            </w:r>
            <w:proofErr w:type="spellStart"/>
            <w:r w:rsidRPr="004220CF">
              <w:rPr>
                <w:rFonts w:ascii="Garamond" w:hAnsi="Garamond"/>
                <w:sz w:val="28"/>
                <w:szCs w:val="28"/>
              </w:rPr>
              <w:t>flaunysagh</w:t>
            </w:r>
            <w:proofErr w:type="spellEnd"/>
            <w:r w:rsidRPr="004220CF">
              <w:rPr>
                <w:rFonts w:ascii="Garamond" w:hAnsi="Garamond"/>
                <w:sz w:val="28"/>
                <w:szCs w:val="28"/>
              </w:rPr>
              <w:t xml:space="preserve"> </w:t>
            </w:r>
            <w:proofErr w:type="spellStart"/>
            <w:r w:rsidRPr="004220CF">
              <w:rPr>
                <w:rFonts w:ascii="Garamond" w:hAnsi="Garamond"/>
                <w:sz w:val="28"/>
                <w:szCs w:val="28"/>
              </w:rPr>
              <w:t>echey</w:t>
            </w:r>
            <w:proofErr w:type="spellEnd"/>
            <w:r w:rsidRPr="004220CF">
              <w:rPr>
                <w:rFonts w:ascii="Garamond" w:hAnsi="Garamond"/>
                <w:sz w:val="28"/>
                <w:szCs w:val="28"/>
              </w:rPr>
              <w:t xml:space="preserve">. </w:t>
            </w:r>
          </w:p>
        </w:tc>
        <w:tc>
          <w:tcPr>
            <w:tcW w:w="3851" w:type="dxa"/>
          </w:tcPr>
          <w:p w14:paraId="3804E4C8" w14:textId="77777777" w:rsidR="002606DC" w:rsidRPr="001D7831" w:rsidRDefault="002606DC"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Consider how short your own Knowledge is</w:t>
            </w:r>
            <w:r w:rsidRPr="001D7831">
              <w:rPr>
                <w:rFonts w:ascii="Garamond" w:hAnsi="Garamond" w:cs="Times New Roman"/>
                <w:sz w:val="28"/>
              </w:rPr>
              <w:t> ;</w:t>
            </w:r>
            <w:r w:rsidRPr="001D7831">
              <w:rPr>
                <w:rFonts w:ascii="Garamond" w:hAnsi="Garamond" w:cs="Times New Roman"/>
                <w:i/>
                <w:sz w:val="28"/>
              </w:rPr>
              <w:t xml:space="preserve"> and, as when you first saw Corn flung into the Ground, </w:t>
            </w:r>
            <w:proofErr w:type="spellStart"/>
            <w:r w:rsidRPr="001D7831">
              <w:rPr>
                <w:rFonts w:ascii="Garamond" w:hAnsi="Garamond" w:cs="Times New Roman"/>
                <w:i/>
                <w:sz w:val="28"/>
              </w:rPr>
              <w:t>tho</w:t>
            </w:r>
            <w:proofErr w:type="spellEnd"/>
            <w:r w:rsidRPr="001D7831">
              <w:rPr>
                <w:rFonts w:ascii="Garamond" w:hAnsi="Garamond" w:cs="Times New Roman"/>
                <w:i/>
                <w:sz w:val="28"/>
              </w:rPr>
              <w:t xml:space="preserve"> it did seem to you to be lost, yet you could not but think, they that did it had Reason for it, because they were wiser than you</w:t>
            </w:r>
            <w:r w:rsidRPr="001D7831">
              <w:rPr>
                <w:rFonts w:ascii="Garamond" w:hAnsi="Garamond" w:cs="Times New Roman"/>
                <w:sz w:val="28"/>
              </w:rPr>
              <w:t> ;</w:t>
            </w:r>
            <w:r w:rsidRPr="001D7831">
              <w:rPr>
                <w:rFonts w:ascii="Garamond" w:hAnsi="Garamond" w:cs="Times New Roman"/>
                <w:i/>
                <w:sz w:val="28"/>
              </w:rPr>
              <w:t xml:space="preserve"> If you think so of God, you will at last come to be well pleased with whatever he doth, or permits to be done, and never to murmur at the Ways of His Providence.</w:t>
            </w:r>
          </w:p>
        </w:tc>
        <w:tc>
          <w:tcPr>
            <w:tcW w:w="0" w:type="auto"/>
          </w:tcPr>
          <w:p w14:paraId="2EC999D5" w14:textId="77777777" w:rsidR="002606DC" w:rsidRPr="000C1864" w:rsidRDefault="002606DC" w:rsidP="00DB60C3">
            <w:pPr>
              <w:pStyle w:val="ListParagraph"/>
              <w:ind w:left="0"/>
              <w:rPr>
                <w:rFonts w:ascii="Garamond" w:hAnsi="Garamond" w:cs="Times New Roman"/>
                <w:i/>
                <w:sz w:val="20"/>
                <w:szCs w:val="20"/>
              </w:rPr>
            </w:pPr>
          </w:p>
        </w:tc>
      </w:tr>
      <w:tr w:rsidR="002606DC" w:rsidRPr="001D7831" w14:paraId="62203163" w14:textId="77777777" w:rsidTr="00CB7EF1">
        <w:tc>
          <w:tcPr>
            <w:tcW w:w="4253" w:type="dxa"/>
          </w:tcPr>
          <w:p w14:paraId="59592211" w14:textId="77777777" w:rsidR="002606DC" w:rsidRPr="004220CF" w:rsidRDefault="002606DC" w:rsidP="00DB60C3">
            <w:pPr>
              <w:pStyle w:val="CM3"/>
              <w:widowControl/>
              <w:spacing w:line="240" w:lineRule="auto"/>
              <w:ind w:firstLine="227"/>
              <w:jc w:val="both"/>
              <w:rPr>
                <w:rFonts w:ascii="Garamond" w:hAnsi="Garamond"/>
                <w:sz w:val="28"/>
                <w:szCs w:val="28"/>
              </w:rPr>
            </w:pPr>
            <w:r w:rsidRPr="004220CF">
              <w:rPr>
                <w:rFonts w:ascii="Garamond" w:hAnsi="Garamond"/>
                <w:i/>
                <w:sz w:val="28"/>
                <w:szCs w:val="28"/>
              </w:rPr>
              <w:t>Q.</w:t>
            </w:r>
            <w:r w:rsidRPr="004220CF">
              <w:rPr>
                <w:rFonts w:ascii="Garamond" w:hAnsi="Garamond"/>
                <w:sz w:val="28"/>
                <w:szCs w:val="28"/>
              </w:rPr>
              <w:t xml:space="preserve"> Ga </w:t>
            </w:r>
            <w:proofErr w:type="spellStart"/>
            <w:r w:rsidRPr="004220CF">
              <w:rPr>
                <w:rFonts w:ascii="Garamond" w:hAnsi="Garamond"/>
                <w:sz w:val="28"/>
                <w:szCs w:val="28"/>
              </w:rPr>
              <w:t>dy</w:t>
            </w:r>
            <w:proofErr w:type="spellEnd"/>
            <w:r w:rsidRPr="004220CF">
              <w:rPr>
                <w:rFonts w:ascii="Garamond" w:hAnsi="Garamond"/>
                <w:sz w:val="28"/>
                <w:szCs w:val="28"/>
              </w:rPr>
              <w:t xml:space="preserve"> nee my </w:t>
            </w:r>
            <w:proofErr w:type="spellStart"/>
            <w:r w:rsidRPr="004220CF">
              <w:rPr>
                <w:rFonts w:ascii="Garamond" w:hAnsi="Garamond"/>
                <w:sz w:val="28"/>
                <w:szCs w:val="28"/>
              </w:rPr>
              <w:t>churrym</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i/>
                <w:sz w:val="28"/>
                <w:szCs w:val="28"/>
              </w:rPr>
              <w:t>ghoal</w:t>
            </w:r>
            <w:proofErr w:type="spellEnd"/>
            <w:r w:rsidRPr="004220CF">
              <w:rPr>
                <w:rFonts w:ascii="Garamond" w:hAnsi="Garamond"/>
                <w:i/>
                <w:sz w:val="28"/>
                <w:szCs w:val="28"/>
              </w:rPr>
              <w:t xml:space="preserve"> </w:t>
            </w:r>
            <w:proofErr w:type="spellStart"/>
            <w:r w:rsidRPr="004220CF">
              <w:rPr>
                <w:rFonts w:ascii="Garamond" w:hAnsi="Garamond"/>
                <w:i/>
                <w:sz w:val="28"/>
                <w:szCs w:val="28"/>
              </w:rPr>
              <w:t>aggle</w:t>
            </w:r>
            <w:proofErr w:type="spellEnd"/>
            <w:r w:rsidRPr="004220CF">
              <w:rPr>
                <w:rFonts w:ascii="Garamond" w:hAnsi="Garamond"/>
                <w:i/>
                <w:sz w:val="28"/>
                <w:szCs w:val="28"/>
              </w:rPr>
              <w:t xml:space="preserve"> </w:t>
            </w:r>
            <w:proofErr w:type="spellStart"/>
            <w:r w:rsidRPr="004220CF">
              <w:rPr>
                <w:rFonts w:ascii="Garamond" w:hAnsi="Garamond"/>
                <w:i/>
                <w:sz w:val="28"/>
                <w:szCs w:val="28"/>
              </w:rPr>
              <w:t>roish</w:t>
            </w:r>
            <w:proofErr w:type="spellEnd"/>
            <w:r w:rsidRPr="004220CF">
              <w:rPr>
                <w:rFonts w:ascii="Garamond" w:hAnsi="Garamond"/>
                <w:i/>
                <w:sz w:val="28"/>
                <w:szCs w:val="28"/>
              </w:rPr>
              <w:t xml:space="preserve"> </w:t>
            </w:r>
            <w:proofErr w:type="spellStart"/>
            <w:r w:rsidRPr="004220CF">
              <w:rPr>
                <w:rFonts w:ascii="Garamond" w:hAnsi="Garamond"/>
                <w:i/>
                <w:sz w:val="28"/>
                <w:szCs w:val="28"/>
              </w:rPr>
              <w:t>Jee</w:t>
            </w:r>
            <w:proofErr w:type="spellEnd"/>
            <w:r w:rsidRPr="004220CF">
              <w:rPr>
                <w:rFonts w:ascii="Garamond" w:hAnsi="Garamond"/>
                <w:sz w:val="28"/>
                <w:szCs w:val="28"/>
              </w:rPr>
              <w:t xml:space="preserve"> er </w:t>
            </w:r>
            <w:proofErr w:type="spellStart"/>
            <w:r w:rsidRPr="004220CF">
              <w:rPr>
                <w:rFonts w:ascii="Garamond" w:hAnsi="Garamond"/>
                <w:sz w:val="28"/>
                <w:szCs w:val="28"/>
              </w:rPr>
              <w:t>skyn</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chooilley</w:t>
            </w:r>
            <w:proofErr w:type="spellEnd"/>
            <w:r w:rsidRPr="004220CF">
              <w:rPr>
                <w:rFonts w:ascii="Garamond" w:hAnsi="Garamond"/>
                <w:sz w:val="28"/>
                <w:szCs w:val="28"/>
              </w:rPr>
              <w:t xml:space="preserve"> nee,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yeih</w:t>
            </w:r>
            <w:proofErr w:type="spellEnd"/>
            <w:r w:rsidRPr="004220CF">
              <w:rPr>
                <w:rFonts w:ascii="Garamond" w:hAnsi="Garamond"/>
                <w:sz w:val="28"/>
                <w:szCs w:val="28"/>
              </w:rPr>
              <w:t xml:space="preserve"> ta mee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mennick</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sagglee</w:t>
            </w:r>
            <w:proofErr w:type="spellEnd"/>
            <w:r w:rsidRPr="004220CF">
              <w:rPr>
                <w:rFonts w:ascii="Garamond" w:hAnsi="Garamond"/>
                <w:sz w:val="28"/>
                <w:szCs w:val="28"/>
              </w:rPr>
              <w:t xml:space="preserve"> </w:t>
            </w:r>
            <w:proofErr w:type="spellStart"/>
            <w:r w:rsidRPr="004220CF">
              <w:rPr>
                <w:rFonts w:ascii="Garamond" w:hAnsi="Garamond"/>
                <w:sz w:val="28"/>
                <w:szCs w:val="28"/>
              </w:rPr>
              <w:t>roish</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Leihaghyn</w:t>
            </w:r>
            <w:proofErr w:type="spellEnd"/>
            <w:r w:rsidRPr="004220CF">
              <w:rPr>
                <w:rFonts w:ascii="Garamond" w:hAnsi="Garamond"/>
                <w:sz w:val="28"/>
                <w:szCs w:val="28"/>
              </w:rPr>
              <w:t xml:space="preserve"> as </w:t>
            </w:r>
            <w:proofErr w:type="spellStart"/>
            <w:r w:rsidRPr="004220CF">
              <w:rPr>
                <w:rFonts w:ascii="Garamond" w:hAnsi="Garamond"/>
                <w:sz w:val="28"/>
                <w:szCs w:val="28"/>
              </w:rPr>
              <w:t>roish</w:t>
            </w:r>
            <w:proofErr w:type="spellEnd"/>
            <w:r w:rsidRPr="004220CF">
              <w:rPr>
                <w:rFonts w:ascii="Garamond" w:hAnsi="Garamond"/>
                <w:sz w:val="28"/>
                <w:szCs w:val="28"/>
              </w:rPr>
              <w:t xml:space="preserve"> </w:t>
            </w:r>
            <w:proofErr w:type="spellStart"/>
            <w:r w:rsidRPr="004220CF">
              <w:rPr>
                <w:rFonts w:ascii="Garamond" w:hAnsi="Garamond"/>
                <w:sz w:val="28"/>
                <w:szCs w:val="28"/>
              </w:rPr>
              <w:t>corree</w:t>
            </w:r>
            <w:proofErr w:type="spellEnd"/>
            <w:r w:rsidRPr="004220CF">
              <w:rPr>
                <w:rFonts w:ascii="Garamond" w:hAnsi="Garamond"/>
                <w:sz w:val="28"/>
                <w:szCs w:val="28"/>
              </w:rPr>
              <w:t xml:space="preserve"> my </w:t>
            </w:r>
            <w:proofErr w:type="spellStart"/>
            <w:r w:rsidRPr="004220CF">
              <w:rPr>
                <w:rFonts w:ascii="Garamond" w:hAnsi="Garamond"/>
                <w:sz w:val="28"/>
                <w:szCs w:val="28"/>
              </w:rPr>
              <w:t>Chargjin</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ta mee </w:t>
            </w:r>
            <w:proofErr w:type="spellStart"/>
            <w:r w:rsidRPr="004220CF">
              <w:rPr>
                <w:rFonts w:ascii="Garamond" w:hAnsi="Garamond"/>
                <w:sz w:val="28"/>
                <w:szCs w:val="28"/>
              </w:rPr>
              <w:t>roish</w:t>
            </w:r>
            <w:proofErr w:type="spellEnd"/>
            <w:r w:rsidRPr="004220CF">
              <w:rPr>
                <w:rFonts w:ascii="Garamond" w:hAnsi="Garamond"/>
                <w:sz w:val="28"/>
                <w:szCs w:val="28"/>
              </w:rPr>
              <w:t xml:space="preserve"> </w:t>
            </w:r>
            <w:proofErr w:type="spellStart"/>
            <w:r w:rsidRPr="004220CF">
              <w:rPr>
                <w:rFonts w:ascii="Garamond" w:hAnsi="Garamond"/>
                <w:sz w:val="28"/>
                <w:szCs w:val="28"/>
              </w:rPr>
              <w:t>Jee</w:t>
            </w:r>
            <w:proofErr w:type="spellEnd"/>
            <w:r w:rsidRPr="004220CF">
              <w:rPr>
                <w:rFonts w:ascii="Garamond" w:hAnsi="Garamond"/>
                <w:sz w:val="28"/>
                <w:szCs w:val="28"/>
              </w:rPr>
              <w:t xml:space="preserve">. </w:t>
            </w:r>
          </w:p>
        </w:tc>
        <w:tc>
          <w:tcPr>
            <w:tcW w:w="3851" w:type="dxa"/>
          </w:tcPr>
          <w:p w14:paraId="4B7CC1D0" w14:textId="77777777" w:rsidR="002606DC" w:rsidRPr="001D7831" w:rsidRDefault="002606DC"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Though it is my </w:t>
            </w:r>
            <w:r w:rsidRPr="001D7831">
              <w:rPr>
                <w:rFonts w:ascii="Garamond" w:hAnsi="Garamond" w:cs="Times New Roman"/>
                <w:sz w:val="28"/>
              </w:rPr>
              <w:t>Duty</w:t>
            </w:r>
            <w:r w:rsidRPr="001D7831">
              <w:rPr>
                <w:rFonts w:ascii="Garamond" w:hAnsi="Garamond" w:cs="Times New Roman"/>
                <w:i/>
                <w:sz w:val="28"/>
              </w:rPr>
              <w:t xml:space="preserve"> </w:t>
            </w:r>
            <w:r w:rsidRPr="001D7831">
              <w:rPr>
                <w:rFonts w:ascii="Garamond" w:hAnsi="Garamond" w:cs="Times New Roman"/>
                <w:sz w:val="28"/>
              </w:rPr>
              <w:t xml:space="preserve">to fear God </w:t>
            </w:r>
            <w:r w:rsidRPr="001D7831">
              <w:rPr>
                <w:rFonts w:ascii="Garamond" w:hAnsi="Garamond" w:cs="Times New Roman"/>
                <w:i/>
                <w:sz w:val="28"/>
              </w:rPr>
              <w:t>above all Things, yet I am often more afraid of the Laws, and the Anger of my Friends, than of God.</w:t>
            </w:r>
          </w:p>
        </w:tc>
        <w:tc>
          <w:tcPr>
            <w:tcW w:w="0" w:type="auto"/>
          </w:tcPr>
          <w:p w14:paraId="0C242806" w14:textId="77777777" w:rsidR="002606DC" w:rsidRPr="000C1864" w:rsidRDefault="002606DC" w:rsidP="00DB60C3">
            <w:pPr>
              <w:pStyle w:val="ListParagraph"/>
              <w:ind w:left="0"/>
              <w:rPr>
                <w:rFonts w:ascii="Garamond" w:hAnsi="Garamond" w:cs="Times New Roman"/>
                <w:sz w:val="20"/>
                <w:szCs w:val="20"/>
              </w:rPr>
            </w:pPr>
          </w:p>
        </w:tc>
      </w:tr>
      <w:tr w:rsidR="002606DC" w:rsidRPr="001D7831" w14:paraId="630B0C7E" w14:textId="77777777" w:rsidTr="00CB7EF1">
        <w:tc>
          <w:tcPr>
            <w:tcW w:w="4253" w:type="dxa"/>
          </w:tcPr>
          <w:p w14:paraId="0813A08C" w14:textId="77777777" w:rsidR="002606DC" w:rsidRPr="004220CF" w:rsidRDefault="002606DC" w:rsidP="00DB60C3">
            <w:pPr>
              <w:pStyle w:val="CM3"/>
              <w:widowControl/>
              <w:spacing w:line="240" w:lineRule="auto"/>
              <w:ind w:firstLine="227"/>
              <w:jc w:val="both"/>
              <w:rPr>
                <w:rFonts w:ascii="Garamond" w:hAnsi="Garamond"/>
                <w:sz w:val="28"/>
                <w:szCs w:val="28"/>
              </w:rPr>
            </w:pPr>
            <w:r w:rsidRPr="004220CF">
              <w:rPr>
                <w:rFonts w:ascii="Garamond" w:hAnsi="Garamond"/>
                <w:i/>
                <w:sz w:val="28"/>
                <w:szCs w:val="28"/>
              </w:rPr>
              <w:t xml:space="preserve">A. </w:t>
            </w:r>
            <w:proofErr w:type="spellStart"/>
            <w:r w:rsidRPr="004220CF">
              <w:rPr>
                <w:rFonts w:ascii="Garamond" w:hAnsi="Garamond"/>
                <w:sz w:val="28"/>
                <w:szCs w:val="28"/>
              </w:rPr>
              <w:t>Agh</w:t>
            </w:r>
            <w:proofErr w:type="spellEnd"/>
            <w:r w:rsidRPr="004220CF">
              <w:rPr>
                <w:rFonts w:ascii="Garamond" w:hAnsi="Garamond"/>
                <w:sz w:val="28"/>
                <w:szCs w:val="28"/>
              </w:rPr>
              <w:t xml:space="preserve"> cha bee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myr</w:t>
            </w:r>
            <w:proofErr w:type="spellEnd"/>
            <w:r w:rsidRPr="004220CF">
              <w:rPr>
                <w:rFonts w:ascii="Garamond" w:hAnsi="Garamond"/>
                <w:sz w:val="28"/>
                <w:szCs w:val="28"/>
              </w:rPr>
              <w:t xml:space="preserve"> </w:t>
            </w:r>
            <w:proofErr w:type="spellStart"/>
            <w:r w:rsidRPr="004220CF">
              <w:rPr>
                <w:rFonts w:ascii="Garamond" w:hAnsi="Garamond"/>
                <w:sz w:val="28"/>
                <w:szCs w:val="28"/>
              </w:rPr>
              <w:t>shen</w:t>
            </w:r>
            <w:proofErr w:type="spellEnd"/>
            <w:r w:rsidRPr="004220CF">
              <w:rPr>
                <w:rFonts w:ascii="Garamond" w:hAnsi="Garamond"/>
                <w:sz w:val="28"/>
                <w:szCs w:val="28"/>
              </w:rPr>
              <w:t xml:space="preserve"> my nee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streeue</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reall</w:t>
            </w:r>
            <w:proofErr w:type="spellEnd"/>
            <w:r w:rsidRPr="004220CF">
              <w:rPr>
                <w:rFonts w:ascii="Garamond" w:hAnsi="Garamond"/>
                <w:sz w:val="28"/>
                <w:szCs w:val="28"/>
              </w:rPr>
              <w:t xml:space="preserve"> </w:t>
            </w:r>
            <w:proofErr w:type="spellStart"/>
            <w:r w:rsidRPr="004220CF">
              <w:rPr>
                <w:rFonts w:ascii="Garamond" w:hAnsi="Garamond"/>
                <w:sz w:val="28"/>
                <w:szCs w:val="28"/>
              </w:rPr>
              <w:t>ayns</w:t>
            </w:r>
            <w:proofErr w:type="spellEnd"/>
            <w:r w:rsidRPr="004220CF">
              <w:rPr>
                <w:rFonts w:ascii="Garamond" w:hAnsi="Garamond"/>
                <w:sz w:val="28"/>
                <w:szCs w:val="28"/>
              </w:rPr>
              <w:t xml:space="preserve"> </w:t>
            </w:r>
            <w:proofErr w:type="spellStart"/>
            <w:r w:rsidRPr="004220CF">
              <w:rPr>
                <w:rFonts w:ascii="Garamond" w:hAnsi="Garamond"/>
                <w:sz w:val="28"/>
                <w:szCs w:val="28"/>
              </w:rPr>
              <w:t>dty</w:t>
            </w:r>
            <w:proofErr w:type="spellEnd"/>
            <w:r w:rsidRPr="004220CF">
              <w:rPr>
                <w:rFonts w:ascii="Garamond" w:hAnsi="Garamond"/>
                <w:sz w:val="28"/>
                <w:szCs w:val="28"/>
              </w:rPr>
              <w:t xml:space="preserve"> </w:t>
            </w:r>
            <w:proofErr w:type="spellStart"/>
            <w:r w:rsidRPr="004220CF">
              <w:rPr>
                <w:rFonts w:ascii="Garamond" w:hAnsi="Garamond"/>
                <w:sz w:val="28"/>
                <w:szCs w:val="28"/>
              </w:rPr>
              <w:t>Chree</w:t>
            </w:r>
            <w:proofErr w:type="spellEnd"/>
            <w:r w:rsidRPr="004220CF">
              <w:rPr>
                <w:rFonts w:ascii="Garamond" w:hAnsi="Garamond"/>
                <w:sz w:val="28"/>
                <w:szCs w:val="28"/>
              </w:rPr>
              <w:t xml:space="preserve">, </w:t>
            </w:r>
            <w:proofErr w:type="spellStart"/>
            <w:r w:rsidRPr="004220CF">
              <w:rPr>
                <w:rFonts w:ascii="Garamond" w:hAnsi="Garamond"/>
                <w:i/>
                <w:sz w:val="28"/>
                <w:szCs w:val="28"/>
              </w:rPr>
              <w:t>dy</w:t>
            </w:r>
            <w:proofErr w:type="spellEnd"/>
            <w:r w:rsidRPr="004220CF">
              <w:rPr>
                <w:rFonts w:ascii="Garamond" w:hAnsi="Garamond"/>
                <w:i/>
                <w:sz w:val="28"/>
                <w:szCs w:val="28"/>
              </w:rPr>
              <w:t xml:space="preserve"> </w:t>
            </w:r>
            <w:proofErr w:type="spellStart"/>
            <w:r w:rsidRPr="004220CF">
              <w:rPr>
                <w:rFonts w:ascii="Garamond" w:hAnsi="Garamond"/>
                <w:i/>
                <w:sz w:val="28"/>
                <w:szCs w:val="28"/>
              </w:rPr>
              <w:t>vel</w:t>
            </w:r>
            <w:proofErr w:type="spellEnd"/>
            <w:r w:rsidRPr="004220CF">
              <w:rPr>
                <w:rFonts w:ascii="Garamond" w:hAnsi="Garamond"/>
                <w:i/>
                <w:sz w:val="28"/>
                <w:szCs w:val="28"/>
              </w:rPr>
              <w:t xml:space="preserve"> </w:t>
            </w:r>
            <w:proofErr w:type="spellStart"/>
            <w:r w:rsidRPr="004220CF">
              <w:rPr>
                <w:rFonts w:ascii="Garamond" w:hAnsi="Garamond"/>
                <w:i/>
                <w:sz w:val="28"/>
                <w:szCs w:val="28"/>
              </w:rPr>
              <w:t>ny</w:t>
            </w:r>
            <w:proofErr w:type="spellEnd"/>
            <w:r w:rsidRPr="004220CF">
              <w:rPr>
                <w:rFonts w:ascii="Garamond" w:hAnsi="Garamond"/>
                <w:i/>
                <w:sz w:val="28"/>
                <w:szCs w:val="28"/>
              </w:rPr>
              <w:t xml:space="preserve"> </w:t>
            </w:r>
            <w:proofErr w:type="spellStart"/>
            <w:r w:rsidRPr="004220CF">
              <w:rPr>
                <w:rFonts w:ascii="Garamond" w:hAnsi="Garamond"/>
                <w:i/>
                <w:sz w:val="28"/>
                <w:szCs w:val="28"/>
              </w:rPr>
              <w:t>sooillyn</w:t>
            </w:r>
            <w:proofErr w:type="spellEnd"/>
            <w:r w:rsidRPr="004220CF">
              <w:rPr>
                <w:rFonts w:ascii="Garamond" w:hAnsi="Garamond"/>
                <w:i/>
                <w:sz w:val="28"/>
                <w:szCs w:val="28"/>
              </w:rPr>
              <w:t xml:space="preserve"> </w:t>
            </w:r>
            <w:proofErr w:type="spellStart"/>
            <w:r w:rsidRPr="004220CF">
              <w:rPr>
                <w:rFonts w:ascii="Garamond" w:hAnsi="Garamond"/>
                <w:i/>
                <w:sz w:val="28"/>
                <w:szCs w:val="28"/>
              </w:rPr>
              <w:t>echyssyn</w:t>
            </w:r>
            <w:proofErr w:type="spellEnd"/>
            <w:r w:rsidRPr="004220CF">
              <w:rPr>
                <w:rFonts w:ascii="Garamond" w:hAnsi="Garamond"/>
                <w:i/>
                <w:sz w:val="28"/>
                <w:szCs w:val="28"/>
              </w:rPr>
              <w:t xml:space="preserve"> </w:t>
            </w:r>
            <w:proofErr w:type="spellStart"/>
            <w:r w:rsidRPr="004220CF">
              <w:rPr>
                <w:rFonts w:ascii="Garamond" w:hAnsi="Garamond"/>
                <w:i/>
                <w:sz w:val="28"/>
                <w:szCs w:val="28"/>
              </w:rPr>
              <w:t>kinjagh</w:t>
            </w:r>
            <w:proofErr w:type="spellEnd"/>
            <w:r w:rsidRPr="004220CF">
              <w:rPr>
                <w:rFonts w:ascii="Garamond" w:hAnsi="Garamond"/>
                <w:i/>
                <w:sz w:val="28"/>
                <w:szCs w:val="28"/>
              </w:rPr>
              <w:t xml:space="preserve"> </w:t>
            </w:r>
            <w:proofErr w:type="spellStart"/>
            <w:r w:rsidRPr="004220CF">
              <w:rPr>
                <w:rFonts w:ascii="Garamond" w:hAnsi="Garamond"/>
                <w:i/>
                <w:sz w:val="28"/>
                <w:szCs w:val="28"/>
              </w:rPr>
              <w:t>or’t</w:t>
            </w:r>
            <w:proofErr w:type="spellEnd"/>
            <w:r w:rsidRPr="004220CF">
              <w:rPr>
                <w:rFonts w:ascii="Garamond" w:hAnsi="Garamond"/>
                <w:i/>
                <w:sz w:val="28"/>
                <w:szCs w:val="28"/>
              </w:rPr>
              <w:t>.</w:t>
            </w:r>
            <w:r w:rsidRPr="004220CF">
              <w:rPr>
                <w:rFonts w:ascii="Garamond" w:hAnsi="Garamond"/>
                <w:sz w:val="28"/>
                <w:szCs w:val="28"/>
              </w:rPr>
              <w:t xml:space="preserve"> Dy </w:t>
            </w:r>
            <w:proofErr w:type="spellStart"/>
            <w:r w:rsidRPr="004220CF">
              <w:rPr>
                <w:rFonts w:ascii="Garamond" w:hAnsi="Garamond"/>
                <w:sz w:val="28"/>
                <w:szCs w:val="28"/>
              </w:rPr>
              <w:t>vel</w:t>
            </w:r>
            <w:proofErr w:type="spellEnd"/>
            <w:r w:rsidRPr="004220CF">
              <w:rPr>
                <w:rFonts w:ascii="Garamond" w:hAnsi="Garamond"/>
                <w:sz w:val="28"/>
                <w:szCs w:val="28"/>
              </w:rPr>
              <w:t xml:space="preserve"> eh </w:t>
            </w:r>
            <w:proofErr w:type="spellStart"/>
            <w:r w:rsidRPr="004220CF">
              <w:rPr>
                <w:rFonts w:ascii="Garamond" w:hAnsi="Garamond"/>
                <w:sz w:val="28"/>
                <w:szCs w:val="28"/>
              </w:rPr>
              <w:t>vriwnyssyn</w:t>
            </w:r>
            <w:proofErr w:type="spellEnd"/>
            <w:r w:rsidRPr="004220CF">
              <w:rPr>
                <w:rFonts w:ascii="Garamond" w:hAnsi="Garamond"/>
                <w:sz w:val="28"/>
                <w:szCs w:val="28"/>
              </w:rPr>
              <w:t xml:space="preserve"> </w:t>
            </w:r>
            <w:proofErr w:type="spellStart"/>
            <w:r w:rsidRPr="004220CF">
              <w:rPr>
                <w:rFonts w:ascii="Garamond" w:hAnsi="Garamond"/>
                <w:sz w:val="28"/>
                <w:szCs w:val="28"/>
              </w:rPr>
              <w:t>feer</w:t>
            </w:r>
            <w:proofErr w:type="spellEnd"/>
            <w:r w:rsidRPr="004220CF">
              <w:rPr>
                <w:rFonts w:ascii="Garamond" w:hAnsi="Garamond"/>
                <w:sz w:val="28"/>
                <w:szCs w:val="28"/>
              </w:rPr>
              <w:t xml:space="preserve"> </w:t>
            </w:r>
            <w:proofErr w:type="spellStart"/>
            <w:r w:rsidRPr="004220CF">
              <w:rPr>
                <w:rFonts w:ascii="Garamond" w:hAnsi="Garamond"/>
                <w:sz w:val="28"/>
                <w:szCs w:val="28"/>
              </w:rPr>
              <w:t>trome</w:t>
            </w:r>
            <w:proofErr w:type="spellEnd"/>
            <w:r w:rsidRPr="004220CF">
              <w:rPr>
                <w:rFonts w:ascii="Garamond" w:hAnsi="Garamond"/>
                <w:sz w:val="28"/>
                <w:szCs w:val="28"/>
              </w:rPr>
              <w:t xml:space="preserve">. Dy </w:t>
            </w:r>
            <w:proofErr w:type="spellStart"/>
            <w:r w:rsidRPr="004220CF">
              <w:rPr>
                <w:rFonts w:ascii="Garamond" w:hAnsi="Garamond"/>
                <w:sz w:val="28"/>
                <w:szCs w:val="28"/>
              </w:rPr>
              <w:t>vel</w:t>
            </w:r>
            <w:proofErr w:type="spellEnd"/>
            <w:r w:rsidRPr="004220CF">
              <w:rPr>
                <w:rFonts w:ascii="Garamond" w:hAnsi="Garamond"/>
                <w:sz w:val="28"/>
                <w:szCs w:val="28"/>
              </w:rPr>
              <w:t xml:space="preserve"> eh red </w:t>
            </w:r>
            <w:proofErr w:type="spellStart"/>
            <w:r w:rsidRPr="004220CF">
              <w:rPr>
                <w:rFonts w:ascii="Garamond" w:hAnsi="Garamond"/>
                <w:sz w:val="28"/>
                <w:szCs w:val="28"/>
              </w:rPr>
              <w:t>aglagh</w:t>
            </w:r>
            <w:proofErr w:type="spellEnd"/>
            <w:r w:rsidRPr="004220CF">
              <w:rPr>
                <w:rFonts w:ascii="Garamond" w:hAnsi="Garamond"/>
                <w:sz w:val="28"/>
                <w:szCs w:val="28"/>
              </w:rPr>
              <w:t xml:space="preserve"> </w:t>
            </w:r>
            <w:proofErr w:type="spellStart"/>
            <w:r w:rsidRPr="004220CF">
              <w:rPr>
                <w:rFonts w:ascii="Garamond" w:hAnsi="Garamond"/>
                <w:sz w:val="28"/>
                <w:szCs w:val="28"/>
              </w:rPr>
              <w:t>gys</w:t>
            </w:r>
            <w:proofErr w:type="spellEnd"/>
            <w:r w:rsidRPr="004220CF">
              <w:rPr>
                <w:rFonts w:ascii="Garamond" w:hAnsi="Garamond"/>
                <w:sz w:val="28"/>
                <w:szCs w:val="28"/>
              </w:rPr>
              <w:t xml:space="preserve"> </w:t>
            </w:r>
            <w:proofErr w:type="spellStart"/>
            <w:r w:rsidRPr="004220CF">
              <w:rPr>
                <w:rFonts w:ascii="Garamond" w:hAnsi="Garamond"/>
                <w:sz w:val="28"/>
                <w:szCs w:val="28"/>
              </w:rPr>
              <w:t>Peccagh</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hutchim</w:t>
            </w:r>
            <w:proofErr w:type="spellEnd"/>
            <w:r w:rsidRPr="004220CF">
              <w:rPr>
                <w:rFonts w:ascii="Garamond" w:hAnsi="Garamond"/>
                <w:sz w:val="28"/>
                <w:szCs w:val="28"/>
              </w:rPr>
              <w:t xml:space="preserve"> </w:t>
            </w:r>
            <w:proofErr w:type="spellStart"/>
            <w:r w:rsidRPr="004220CF">
              <w:rPr>
                <w:rFonts w:ascii="Garamond" w:hAnsi="Garamond"/>
                <w:sz w:val="28"/>
                <w:szCs w:val="28"/>
              </w:rPr>
              <w:t>fo’n</w:t>
            </w:r>
            <w:proofErr w:type="spellEnd"/>
            <w:r w:rsidRPr="004220CF">
              <w:rPr>
                <w:rFonts w:ascii="Garamond" w:hAnsi="Garamond"/>
                <w:sz w:val="28"/>
                <w:szCs w:val="28"/>
              </w:rPr>
              <w:t xml:space="preserve"> </w:t>
            </w:r>
            <w:proofErr w:type="spellStart"/>
            <w:r w:rsidRPr="004220CF">
              <w:rPr>
                <w:rFonts w:ascii="Garamond" w:hAnsi="Garamond"/>
                <w:sz w:val="28"/>
                <w:szCs w:val="28"/>
              </w:rPr>
              <w:t>jummoose</w:t>
            </w:r>
            <w:proofErr w:type="spellEnd"/>
            <w:r w:rsidRPr="004220CF">
              <w:rPr>
                <w:rFonts w:ascii="Garamond" w:hAnsi="Garamond"/>
                <w:sz w:val="28"/>
                <w:szCs w:val="28"/>
              </w:rPr>
              <w:t xml:space="preserve"> </w:t>
            </w:r>
            <w:proofErr w:type="spellStart"/>
            <w:r w:rsidRPr="004220CF">
              <w:rPr>
                <w:rFonts w:ascii="Garamond" w:hAnsi="Garamond"/>
                <w:sz w:val="28"/>
                <w:szCs w:val="28"/>
              </w:rPr>
              <w:t>echyssyn</w:t>
            </w:r>
            <w:proofErr w:type="spellEnd"/>
            <w:r w:rsidRPr="004220CF">
              <w:rPr>
                <w:rFonts w:ascii="Garamond" w:hAnsi="Garamond"/>
                <w:sz w:val="28"/>
                <w:szCs w:val="28"/>
              </w:rPr>
              <w:t xml:space="preserve"> ren y </w:t>
            </w:r>
            <w:proofErr w:type="spellStart"/>
            <w:r w:rsidRPr="004220CF">
              <w:rPr>
                <w:rFonts w:ascii="Garamond" w:hAnsi="Garamond"/>
                <w:sz w:val="28"/>
                <w:szCs w:val="28"/>
              </w:rPr>
              <w:t>chroo</w:t>
            </w:r>
            <w:proofErr w:type="spellEnd"/>
            <w:r w:rsidRPr="004220CF">
              <w:rPr>
                <w:rFonts w:ascii="Garamond" w:hAnsi="Garamond"/>
                <w:sz w:val="28"/>
                <w:szCs w:val="28"/>
              </w:rPr>
              <w:t xml:space="preserve"> e. </w:t>
            </w:r>
            <w:proofErr w:type="spellStart"/>
            <w:r w:rsidRPr="004220CF">
              <w:rPr>
                <w:rFonts w:ascii="Garamond" w:hAnsi="Garamond"/>
                <w:sz w:val="28"/>
                <w:szCs w:val="28"/>
              </w:rPr>
              <w:t>Smooinee</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mennick</w:t>
            </w:r>
            <w:proofErr w:type="spellEnd"/>
            <w:r w:rsidRPr="004220CF">
              <w:rPr>
                <w:rFonts w:ascii="Garamond" w:hAnsi="Garamond"/>
                <w:sz w:val="28"/>
                <w:szCs w:val="28"/>
              </w:rPr>
              <w:t xml:space="preserve"> er </w:t>
            </w:r>
            <w:proofErr w:type="spellStart"/>
            <w:r w:rsidRPr="004220CF">
              <w:rPr>
                <w:rFonts w:ascii="Garamond" w:hAnsi="Garamond"/>
                <w:sz w:val="28"/>
                <w:szCs w:val="28"/>
              </w:rPr>
              <w:lastRenderedPageBreak/>
              <w:t>shoh</w:t>
            </w:r>
            <w:proofErr w:type="spellEnd"/>
            <w:r w:rsidRPr="004220CF">
              <w:rPr>
                <w:rFonts w:ascii="Garamond" w:hAnsi="Garamond"/>
                <w:sz w:val="28"/>
                <w:szCs w:val="28"/>
              </w:rPr>
              <w:t xml:space="preserve">, as </w:t>
            </w:r>
            <w:proofErr w:type="spellStart"/>
            <w:r w:rsidRPr="004220CF">
              <w:rPr>
                <w:rFonts w:ascii="Garamond" w:hAnsi="Garamond"/>
                <w:sz w:val="28"/>
                <w:szCs w:val="28"/>
              </w:rPr>
              <w:t>ynsee</w:t>
            </w:r>
            <w:proofErr w:type="spellEnd"/>
            <w:r w:rsidRPr="004220CF">
              <w:rPr>
                <w:rFonts w:ascii="Garamond" w:hAnsi="Garamond"/>
                <w:sz w:val="28"/>
                <w:szCs w:val="28"/>
              </w:rPr>
              <w:t xml:space="preserv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ve</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sagglee</w:t>
            </w:r>
            <w:proofErr w:type="spellEnd"/>
            <w:r w:rsidRPr="004220CF">
              <w:rPr>
                <w:rFonts w:ascii="Garamond" w:hAnsi="Garamond"/>
                <w:sz w:val="28"/>
                <w:szCs w:val="28"/>
              </w:rPr>
              <w:t xml:space="preserve"> </w:t>
            </w:r>
            <w:proofErr w:type="spellStart"/>
            <w:r w:rsidRPr="004220CF">
              <w:rPr>
                <w:rFonts w:ascii="Garamond" w:hAnsi="Garamond"/>
                <w:sz w:val="28"/>
                <w:szCs w:val="28"/>
              </w:rPr>
              <w:t>roish</w:t>
            </w:r>
            <w:proofErr w:type="spellEnd"/>
            <w:r w:rsidRPr="004220CF">
              <w:rPr>
                <w:rFonts w:ascii="Garamond" w:hAnsi="Garamond"/>
                <w:sz w:val="28"/>
                <w:szCs w:val="28"/>
              </w:rPr>
              <w:t xml:space="preserve"> </w:t>
            </w:r>
            <w:proofErr w:type="spellStart"/>
            <w:r w:rsidRPr="004220CF">
              <w:rPr>
                <w:rFonts w:ascii="Garamond" w:hAnsi="Garamond"/>
                <w:sz w:val="28"/>
                <w:szCs w:val="28"/>
              </w:rPr>
              <w:t>Jee</w:t>
            </w:r>
            <w:proofErr w:type="spellEnd"/>
            <w:r w:rsidRPr="004220CF">
              <w:rPr>
                <w:rFonts w:ascii="Garamond" w:hAnsi="Garamond"/>
                <w:sz w:val="28"/>
                <w:szCs w:val="28"/>
              </w:rPr>
              <w:t xml:space="preserve"> </w:t>
            </w:r>
            <w:proofErr w:type="spellStart"/>
            <w:r w:rsidRPr="004220CF">
              <w:rPr>
                <w:rFonts w:ascii="Garamond" w:hAnsi="Garamond"/>
                <w:sz w:val="28"/>
                <w:szCs w:val="28"/>
              </w:rPr>
              <w:t>ny</w:t>
            </w:r>
            <w:proofErr w:type="spellEnd"/>
            <w:r w:rsidRPr="004220CF">
              <w:rPr>
                <w:rFonts w:ascii="Garamond" w:hAnsi="Garamond"/>
                <w:sz w:val="28"/>
                <w:szCs w:val="28"/>
              </w:rPr>
              <w:t xml:space="preserve"> </w:t>
            </w:r>
            <w:proofErr w:type="spellStart"/>
            <w:r w:rsidRPr="004220CF">
              <w:rPr>
                <w:rFonts w:ascii="Garamond" w:hAnsi="Garamond"/>
                <w:sz w:val="28"/>
                <w:szCs w:val="28"/>
              </w:rPr>
              <w:t>roish</w:t>
            </w:r>
            <w:proofErr w:type="spellEnd"/>
            <w:r w:rsidRPr="004220CF">
              <w:rPr>
                <w:rFonts w:ascii="Garamond" w:hAnsi="Garamond"/>
                <w:sz w:val="28"/>
                <w:szCs w:val="28"/>
              </w:rPr>
              <w:t xml:space="preserve"> y </w:t>
            </w:r>
            <w:proofErr w:type="spellStart"/>
            <w:r w:rsidRPr="004220CF">
              <w:rPr>
                <w:rFonts w:ascii="Garamond" w:hAnsi="Garamond"/>
                <w:sz w:val="28"/>
                <w:szCs w:val="28"/>
              </w:rPr>
              <w:t>Vaase</w:t>
            </w:r>
            <w:proofErr w:type="spellEnd"/>
            <w:r w:rsidRPr="004220CF">
              <w:rPr>
                <w:rFonts w:ascii="Garamond" w:hAnsi="Garamond"/>
                <w:sz w:val="28"/>
                <w:szCs w:val="28"/>
              </w:rPr>
              <w:t xml:space="preserve">. </w:t>
            </w:r>
          </w:p>
        </w:tc>
        <w:tc>
          <w:tcPr>
            <w:tcW w:w="3851" w:type="dxa"/>
          </w:tcPr>
          <w:p w14:paraId="7402DED1" w14:textId="77777777" w:rsidR="002606DC" w:rsidRPr="001D7831" w:rsidRDefault="002606DC"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lastRenderedPageBreak/>
              <w:t xml:space="preserve">A. </w:t>
            </w:r>
            <w:r w:rsidRPr="001D7831">
              <w:rPr>
                <w:rFonts w:ascii="Garamond" w:hAnsi="Garamond" w:cs="Times New Roman"/>
                <w:i/>
                <w:sz w:val="28"/>
              </w:rPr>
              <w:t xml:space="preserve">But you will not be so, if you strive to keep it in your Heart, </w:t>
            </w:r>
            <w:r w:rsidRPr="001D7831">
              <w:rPr>
                <w:rFonts w:ascii="Garamond" w:hAnsi="Garamond" w:cs="Times New Roman"/>
                <w:sz w:val="28"/>
              </w:rPr>
              <w:t xml:space="preserve">That his Eyes are ever upon you ; </w:t>
            </w:r>
            <w:r w:rsidR="00C52B30" w:rsidRPr="001D7831">
              <w:rPr>
                <w:rFonts w:ascii="Garamond" w:hAnsi="Garamond" w:cs="Times New Roman"/>
                <w:i/>
                <w:sz w:val="28"/>
              </w:rPr>
              <w:t xml:space="preserve">That </w:t>
            </w:r>
            <w:r w:rsidRPr="001D7831">
              <w:rPr>
                <w:rFonts w:ascii="Garamond" w:hAnsi="Garamond" w:cs="Times New Roman"/>
                <w:i/>
                <w:sz w:val="28"/>
              </w:rPr>
              <w:t>his Judgments are very terrible. That it is a fearful thing for a Sinner to fall under the Disp</w:t>
            </w:r>
            <w:r w:rsidRPr="001D7831">
              <w:rPr>
                <w:rFonts w:ascii="Garamond" w:hAnsi="Garamond" w:cs="Times New Roman"/>
                <w:sz w:val="28"/>
              </w:rPr>
              <w:t>l</w:t>
            </w:r>
            <w:r w:rsidRPr="001D7831">
              <w:rPr>
                <w:rFonts w:ascii="Garamond" w:hAnsi="Garamond" w:cs="Times New Roman"/>
                <w:i/>
                <w:sz w:val="28"/>
              </w:rPr>
              <w:t xml:space="preserve">easure of his Maker. Think </w:t>
            </w:r>
            <w:r w:rsidRPr="001D7831">
              <w:rPr>
                <w:rFonts w:ascii="Garamond" w:hAnsi="Garamond" w:cs="Times New Roman"/>
                <w:i/>
                <w:sz w:val="28"/>
              </w:rPr>
              <w:lastRenderedPageBreak/>
              <w:t>much of this, and you will learn to fear God mo</w:t>
            </w:r>
            <w:r w:rsidRPr="001D7831">
              <w:rPr>
                <w:rFonts w:ascii="Garamond" w:hAnsi="Garamond" w:cs="Times New Roman"/>
                <w:sz w:val="28"/>
              </w:rPr>
              <w:t>re</w:t>
            </w:r>
            <w:r w:rsidRPr="001D7831">
              <w:rPr>
                <w:rFonts w:ascii="Garamond" w:hAnsi="Garamond" w:cs="Times New Roman"/>
                <w:i/>
                <w:sz w:val="28"/>
              </w:rPr>
              <w:t xml:space="preserve"> than Death.</w:t>
            </w:r>
          </w:p>
        </w:tc>
        <w:tc>
          <w:tcPr>
            <w:tcW w:w="0" w:type="auto"/>
          </w:tcPr>
          <w:p w14:paraId="2D2AEE77" w14:textId="77777777" w:rsidR="002606DC" w:rsidRPr="000C1864" w:rsidRDefault="002606DC" w:rsidP="00DB60C3">
            <w:pPr>
              <w:pStyle w:val="ListParagraph"/>
              <w:ind w:left="0"/>
              <w:rPr>
                <w:rFonts w:ascii="Garamond" w:hAnsi="Garamond" w:cs="Times New Roman"/>
                <w:sz w:val="20"/>
                <w:szCs w:val="20"/>
              </w:rPr>
            </w:pPr>
          </w:p>
        </w:tc>
      </w:tr>
      <w:tr w:rsidR="002606DC" w:rsidRPr="001D7831" w14:paraId="5583DF5D" w14:textId="77777777" w:rsidTr="00CB7EF1">
        <w:tc>
          <w:tcPr>
            <w:tcW w:w="4253" w:type="dxa"/>
          </w:tcPr>
          <w:p w14:paraId="39EB1FA1" w14:textId="77777777" w:rsidR="002606DC" w:rsidRPr="004220CF" w:rsidRDefault="002606DC" w:rsidP="00DB60C3">
            <w:pPr>
              <w:pStyle w:val="CM3"/>
              <w:widowControl/>
              <w:spacing w:line="240" w:lineRule="auto"/>
              <w:ind w:firstLine="227"/>
              <w:jc w:val="both"/>
              <w:rPr>
                <w:rFonts w:ascii="Garamond" w:hAnsi="Garamond"/>
                <w:sz w:val="28"/>
                <w:szCs w:val="28"/>
              </w:rPr>
            </w:pPr>
            <w:r w:rsidRPr="004220CF">
              <w:rPr>
                <w:rFonts w:ascii="Garamond" w:hAnsi="Garamond"/>
                <w:sz w:val="28"/>
                <w:szCs w:val="28"/>
              </w:rPr>
              <w:t xml:space="preserve">[95] </w:t>
            </w:r>
            <w:r w:rsidRPr="004220CF">
              <w:rPr>
                <w:rFonts w:ascii="Garamond" w:hAnsi="Garamond"/>
                <w:i/>
                <w:sz w:val="28"/>
                <w:szCs w:val="28"/>
              </w:rPr>
              <w:t>Q.</w:t>
            </w:r>
            <w:r w:rsidRPr="004220CF">
              <w:rPr>
                <w:rFonts w:ascii="Garamond" w:hAnsi="Garamond"/>
                <w:sz w:val="28"/>
                <w:szCs w:val="28"/>
              </w:rPr>
              <w:t xml:space="preserve"> </w:t>
            </w:r>
            <w:proofErr w:type="spellStart"/>
            <w:r w:rsidR="00C52B30">
              <w:rPr>
                <w:rFonts w:ascii="Garamond" w:hAnsi="Garamond"/>
                <w:sz w:val="28"/>
                <w:szCs w:val="28"/>
              </w:rPr>
              <w:t>Cree’n</w:t>
            </w:r>
            <w:proofErr w:type="spellEnd"/>
            <w:r w:rsidR="00C52B30">
              <w:rPr>
                <w:rStyle w:val="FootnoteReference"/>
                <w:rFonts w:ascii="Garamond" w:hAnsi="Garamond"/>
                <w:sz w:val="28"/>
                <w:szCs w:val="28"/>
              </w:rPr>
              <w:footnoteReference w:id="56"/>
            </w:r>
            <w:r w:rsidRPr="004220CF">
              <w:rPr>
                <w:rFonts w:ascii="Garamond" w:hAnsi="Garamond"/>
                <w:sz w:val="28"/>
                <w:szCs w:val="28"/>
              </w:rPr>
              <w:t xml:space="preserve"> </w:t>
            </w:r>
            <w:proofErr w:type="spellStart"/>
            <w:r w:rsidRPr="004220CF">
              <w:rPr>
                <w:rFonts w:ascii="Garamond" w:hAnsi="Garamond"/>
                <w:sz w:val="28"/>
                <w:szCs w:val="28"/>
              </w:rPr>
              <w:t>aght</w:t>
            </w:r>
            <w:proofErr w:type="spellEnd"/>
            <w:r w:rsidRPr="004220CF">
              <w:rPr>
                <w:rFonts w:ascii="Garamond" w:hAnsi="Garamond"/>
                <w:sz w:val="28"/>
                <w:szCs w:val="28"/>
              </w:rPr>
              <w:t xml:space="preserve"> </w:t>
            </w:r>
            <w:proofErr w:type="spellStart"/>
            <w:r w:rsidRPr="004220CF">
              <w:rPr>
                <w:rFonts w:ascii="Garamond" w:hAnsi="Garamond"/>
                <w:sz w:val="28"/>
                <w:szCs w:val="28"/>
              </w:rPr>
              <w:t>shegin</w:t>
            </w:r>
            <w:proofErr w:type="spellEnd"/>
            <w:r w:rsidRPr="004220CF">
              <w:rPr>
                <w:rFonts w:ascii="Garamond" w:hAnsi="Garamond"/>
                <w:sz w:val="28"/>
                <w:szCs w:val="28"/>
              </w:rPr>
              <w:t xml:space="preserve"> </w:t>
            </w:r>
            <w:proofErr w:type="spellStart"/>
            <w:r w:rsidRPr="004220CF">
              <w:rPr>
                <w:rFonts w:ascii="Garamond" w:hAnsi="Garamond"/>
                <w:sz w:val="28"/>
                <w:szCs w:val="28"/>
              </w:rPr>
              <w:t>dou</w:t>
            </w:r>
            <w:proofErr w:type="spellEnd"/>
            <w:r w:rsidRPr="004220CF">
              <w:rPr>
                <w:rFonts w:ascii="Garamond" w:hAnsi="Garamond"/>
                <w:sz w:val="28"/>
                <w:szCs w:val="28"/>
              </w:rPr>
              <w:t xml:space="preserve"> </w:t>
            </w:r>
            <w:proofErr w:type="spellStart"/>
            <w:r w:rsidRPr="004220CF">
              <w:rPr>
                <w:rFonts w:ascii="Garamond" w:hAnsi="Garamond"/>
                <w:sz w:val="28"/>
                <w:szCs w:val="28"/>
              </w:rPr>
              <w:t>gynsagh</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chur </w:t>
            </w:r>
            <w:proofErr w:type="spellStart"/>
            <w:r w:rsidRPr="004220CF">
              <w:rPr>
                <w:rFonts w:ascii="Garamond" w:hAnsi="Garamond"/>
                <w:sz w:val="28"/>
                <w:szCs w:val="28"/>
              </w:rPr>
              <w:t>graih</w:t>
            </w:r>
            <w:proofErr w:type="spellEnd"/>
            <w:r w:rsidRPr="004220CF">
              <w:rPr>
                <w:rFonts w:ascii="Garamond" w:hAnsi="Garamond"/>
                <w:sz w:val="28"/>
                <w:szCs w:val="28"/>
              </w:rPr>
              <w:t xml:space="preserve"> da </w:t>
            </w:r>
            <w:proofErr w:type="spellStart"/>
            <w:r w:rsidRPr="004220CF">
              <w:rPr>
                <w:rFonts w:ascii="Garamond" w:hAnsi="Garamond"/>
                <w:sz w:val="28"/>
                <w:szCs w:val="28"/>
              </w:rPr>
              <w:t>Jee</w:t>
            </w:r>
            <w:proofErr w:type="spellEnd"/>
            <w:r w:rsidRPr="004220CF">
              <w:rPr>
                <w:rFonts w:ascii="Garamond" w:hAnsi="Garamond"/>
                <w:i/>
                <w:sz w:val="28"/>
                <w:szCs w:val="28"/>
              </w:rPr>
              <w:t> </w:t>
            </w:r>
            <w:r w:rsidRPr="004220CF">
              <w:rPr>
                <w:rFonts w:ascii="Garamond" w:hAnsi="Garamond"/>
                <w:sz w:val="28"/>
                <w:szCs w:val="28"/>
              </w:rPr>
              <w:t xml:space="preserve">? </w:t>
            </w:r>
          </w:p>
        </w:tc>
        <w:tc>
          <w:tcPr>
            <w:tcW w:w="3851" w:type="dxa"/>
          </w:tcPr>
          <w:p w14:paraId="0C2945DF" w14:textId="77777777" w:rsidR="002606DC" w:rsidRPr="001D7831" w:rsidRDefault="002606DC"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How must I learn to </w:t>
            </w:r>
            <w:r w:rsidR="00C52B30" w:rsidRPr="001D7831">
              <w:rPr>
                <w:rFonts w:ascii="Garamond" w:hAnsi="Garamond" w:cs="Times New Roman"/>
                <w:i/>
                <w:sz w:val="28"/>
              </w:rPr>
              <w:t xml:space="preserve">Love </w:t>
            </w:r>
            <w:r w:rsidRPr="001D7831">
              <w:rPr>
                <w:rFonts w:ascii="Garamond" w:hAnsi="Garamond" w:cs="Times New Roman"/>
                <w:i/>
                <w:sz w:val="28"/>
              </w:rPr>
              <w:t>God ?</w:t>
            </w:r>
          </w:p>
        </w:tc>
        <w:tc>
          <w:tcPr>
            <w:tcW w:w="0" w:type="auto"/>
          </w:tcPr>
          <w:p w14:paraId="266A4272" w14:textId="77777777" w:rsidR="002606DC" w:rsidRPr="000C1864" w:rsidRDefault="002606DC" w:rsidP="00DB60C3">
            <w:pPr>
              <w:pStyle w:val="ListParagraph"/>
              <w:ind w:left="0"/>
              <w:rPr>
                <w:rFonts w:ascii="Garamond" w:hAnsi="Garamond" w:cs="Times New Roman"/>
                <w:sz w:val="20"/>
                <w:szCs w:val="20"/>
              </w:rPr>
            </w:pPr>
          </w:p>
        </w:tc>
      </w:tr>
      <w:tr w:rsidR="002606DC" w:rsidRPr="001D7831" w14:paraId="798FD70E" w14:textId="77777777" w:rsidTr="00CB7EF1">
        <w:tc>
          <w:tcPr>
            <w:tcW w:w="4253" w:type="dxa"/>
          </w:tcPr>
          <w:p w14:paraId="3F1CC55B" w14:textId="77777777" w:rsidR="002606DC" w:rsidRPr="004220CF" w:rsidRDefault="002606DC" w:rsidP="00DB60C3">
            <w:pPr>
              <w:pStyle w:val="CM3"/>
              <w:widowControl/>
              <w:spacing w:line="240" w:lineRule="auto"/>
              <w:ind w:firstLine="227"/>
              <w:jc w:val="both"/>
              <w:rPr>
                <w:rFonts w:ascii="Garamond" w:hAnsi="Garamond"/>
                <w:sz w:val="28"/>
                <w:szCs w:val="28"/>
              </w:rPr>
            </w:pPr>
            <w:r w:rsidRPr="004220CF">
              <w:rPr>
                <w:rFonts w:ascii="Garamond" w:hAnsi="Garamond"/>
                <w:i/>
                <w:sz w:val="28"/>
                <w:szCs w:val="28"/>
              </w:rPr>
              <w:t xml:space="preserve">A. </w:t>
            </w:r>
            <w:proofErr w:type="spellStart"/>
            <w:r w:rsidRPr="004220CF">
              <w:rPr>
                <w:rFonts w:ascii="Garamond" w:hAnsi="Garamond"/>
                <w:sz w:val="28"/>
                <w:szCs w:val="28"/>
              </w:rPr>
              <w:t>Smooinee</w:t>
            </w:r>
            <w:proofErr w:type="spellEnd"/>
            <w:r w:rsidRPr="004220CF">
              <w:rPr>
                <w:rFonts w:ascii="Garamond" w:hAnsi="Garamond"/>
                <w:sz w:val="28"/>
                <w:szCs w:val="28"/>
              </w:rPr>
              <w:t xml:space="preserve"> </w:t>
            </w:r>
            <w:proofErr w:type="spellStart"/>
            <w:r w:rsidRPr="004220CF">
              <w:rPr>
                <w:rFonts w:ascii="Garamond" w:hAnsi="Garamond"/>
                <w:sz w:val="28"/>
                <w:szCs w:val="28"/>
              </w:rPr>
              <w:t>ayd</w:t>
            </w:r>
            <w:proofErr w:type="spellEnd"/>
            <w:r w:rsidRPr="004220CF">
              <w:rPr>
                <w:rFonts w:ascii="Garamond" w:hAnsi="Garamond"/>
                <w:sz w:val="28"/>
                <w:szCs w:val="28"/>
              </w:rPr>
              <w:t xml:space="preserve"> </w:t>
            </w:r>
            <w:proofErr w:type="spellStart"/>
            <w:r w:rsidRPr="004220CF">
              <w:rPr>
                <w:rFonts w:ascii="Garamond" w:hAnsi="Garamond"/>
                <w:sz w:val="28"/>
                <w:szCs w:val="28"/>
              </w:rPr>
              <w:t>hene</w:t>
            </w:r>
            <w:proofErr w:type="spellEnd"/>
            <w:r w:rsidRPr="004220CF">
              <w:rPr>
                <w:rFonts w:ascii="Garamond" w:hAnsi="Garamond"/>
                <w:sz w:val="28"/>
                <w:szCs w:val="28"/>
              </w:rPr>
              <w:t xml:space="preserve"> </w:t>
            </w:r>
            <w:proofErr w:type="spellStart"/>
            <w:r w:rsidRPr="004220CF">
              <w:rPr>
                <w:rFonts w:ascii="Garamond" w:hAnsi="Garamond"/>
                <w:sz w:val="28"/>
                <w:szCs w:val="28"/>
              </w:rPr>
              <w:t>cre’n</w:t>
            </w:r>
            <w:proofErr w:type="spellEnd"/>
            <w:r w:rsidRPr="004220CF">
              <w:rPr>
                <w:rFonts w:ascii="Garamond" w:hAnsi="Garamond"/>
                <w:sz w:val="28"/>
                <w:szCs w:val="28"/>
              </w:rPr>
              <w:t xml:space="preserve"> </w:t>
            </w:r>
            <w:proofErr w:type="spellStart"/>
            <w:r w:rsidRPr="004220CF">
              <w:rPr>
                <w:rFonts w:ascii="Garamond" w:hAnsi="Garamond"/>
                <w:sz w:val="28"/>
                <w:szCs w:val="28"/>
              </w:rPr>
              <w:t>aght</w:t>
            </w:r>
            <w:proofErr w:type="spellEnd"/>
            <w:r w:rsidRPr="004220CF">
              <w:rPr>
                <w:rFonts w:ascii="Garamond" w:hAnsi="Garamond"/>
                <w:sz w:val="28"/>
                <w:szCs w:val="28"/>
              </w:rPr>
              <w:t xml:space="preserve"> </w:t>
            </w:r>
            <w:proofErr w:type="spellStart"/>
            <w:r w:rsidRPr="004220CF">
              <w:rPr>
                <w:rFonts w:ascii="Garamond" w:hAnsi="Garamond"/>
                <w:sz w:val="28"/>
                <w:szCs w:val="28"/>
              </w:rPr>
              <w:t>haink</w:t>
            </w:r>
            <w:proofErr w:type="spellEnd"/>
            <w:r w:rsidRPr="004220CF">
              <w:rPr>
                <w:rFonts w:ascii="Garamond" w:hAnsi="Garamond"/>
                <w:sz w:val="28"/>
                <w:szCs w:val="28"/>
              </w:rPr>
              <w:t xml:space="preserv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ve</w:t>
            </w:r>
            <w:proofErr w:type="spellEnd"/>
            <w:r w:rsidRPr="004220CF">
              <w:rPr>
                <w:rFonts w:ascii="Garamond" w:hAnsi="Garamond"/>
                <w:sz w:val="28"/>
                <w:szCs w:val="28"/>
              </w:rPr>
              <w:t xml:space="preserve"> </w:t>
            </w:r>
            <w:proofErr w:type="spellStart"/>
            <w:r w:rsidRPr="004220CF">
              <w:rPr>
                <w:rFonts w:ascii="Garamond" w:hAnsi="Garamond"/>
                <w:sz w:val="28"/>
                <w:szCs w:val="28"/>
              </w:rPr>
              <w:t>graihagh</w:t>
            </w:r>
            <w:proofErr w:type="spellEnd"/>
            <w:r w:rsidRPr="004220CF">
              <w:rPr>
                <w:rFonts w:ascii="Garamond" w:hAnsi="Garamond"/>
                <w:sz w:val="28"/>
                <w:szCs w:val="28"/>
              </w:rPr>
              <w:t xml:space="preserve"> er </w:t>
            </w:r>
            <w:proofErr w:type="spellStart"/>
            <w:r w:rsidRPr="004220CF">
              <w:rPr>
                <w:rFonts w:ascii="Garamond" w:hAnsi="Garamond"/>
                <w:sz w:val="28"/>
                <w:szCs w:val="28"/>
              </w:rPr>
              <w:t>dt’Ayr</w:t>
            </w:r>
            <w:proofErr w:type="spellEnd"/>
            <w:r w:rsidRPr="004220CF">
              <w:rPr>
                <w:rFonts w:ascii="Garamond" w:hAnsi="Garamond"/>
                <w:sz w:val="28"/>
                <w:szCs w:val="28"/>
              </w:rPr>
              <w:t xml:space="preserve"> as </w:t>
            </w:r>
            <w:proofErr w:type="spellStart"/>
            <w:r w:rsidRPr="004220CF">
              <w:rPr>
                <w:rFonts w:ascii="Garamond" w:hAnsi="Garamond"/>
                <w:sz w:val="28"/>
                <w:szCs w:val="28"/>
              </w:rPr>
              <w:t>dty</w:t>
            </w:r>
            <w:proofErr w:type="spellEnd"/>
            <w:r w:rsidRPr="004220CF">
              <w:rPr>
                <w:rFonts w:ascii="Garamond" w:hAnsi="Garamond"/>
                <w:sz w:val="28"/>
                <w:szCs w:val="28"/>
              </w:rPr>
              <w:t xml:space="preserve"> </w:t>
            </w:r>
            <w:proofErr w:type="spellStart"/>
            <w:r w:rsidRPr="004220CF">
              <w:rPr>
                <w:rFonts w:ascii="Garamond" w:hAnsi="Garamond"/>
                <w:sz w:val="28"/>
                <w:szCs w:val="28"/>
              </w:rPr>
              <w:t>Voir</w:t>
            </w:r>
            <w:proofErr w:type="spellEnd"/>
            <w:r w:rsidRPr="004220CF">
              <w:rPr>
                <w:rFonts w:ascii="Garamond" w:hAnsi="Garamond"/>
                <w:sz w:val="28"/>
                <w:szCs w:val="28"/>
              </w:rPr>
              <w:t xml:space="preserve"> ; </w:t>
            </w:r>
            <w:proofErr w:type="spellStart"/>
            <w:r w:rsidRPr="004220CF">
              <w:rPr>
                <w:rFonts w:ascii="Garamond" w:hAnsi="Garamond"/>
                <w:sz w:val="28"/>
                <w:szCs w:val="28"/>
              </w:rPr>
              <w:t>nagh</w:t>
            </w:r>
            <w:proofErr w:type="spellEnd"/>
            <w:r w:rsidRPr="004220CF">
              <w:rPr>
                <w:rFonts w:ascii="Garamond" w:hAnsi="Garamond"/>
                <w:sz w:val="28"/>
                <w:szCs w:val="28"/>
              </w:rPr>
              <w:t xml:space="preserve"> nee son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rou</w:t>
            </w:r>
            <w:proofErr w:type="spellEnd"/>
            <w:r w:rsidRPr="004220CF">
              <w:rPr>
                <w:rFonts w:ascii="Garamond" w:hAnsi="Garamond"/>
                <w:sz w:val="28"/>
                <w:szCs w:val="28"/>
              </w:rPr>
              <w:t xml:space="preserve"> </w:t>
            </w:r>
            <w:proofErr w:type="spellStart"/>
            <w:r w:rsidRPr="004220CF">
              <w:rPr>
                <w:rFonts w:ascii="Garamond" w:hAnsi="Garamond"/>
                <w:sz w:val="28"/>
                <w:szCs w:val="28"/>
              </w:rPr>
              <w:t>cliag</w:t>
            </w:r>
            <w:r w:rsidRPr="004220CF">
              <w:rPr>
                <w:rFonts w:ascii="Garamond" w:hAnsi="Garamond"/>
                <w:i/>
                <w:sz w:val="28"/>
                <w:szCs w:val="28"/>
              </w:rPr>
              <w:t>h</w:t>
            </w:r>
            <w:r w:rsidRPr="004220CF">
              <w:rPr>
                <w:rFonts w:ascii="Garamond" w:hAnsi="Garamond"/>
                <w:sz w:val="28"/>
                <w:szCs w:val="28"/>
              </w:rPr>
              <w:t>tey</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roih</w:t>
            </w:r>
            <w:proofErr w:type="spellEnd"/>
            <w:r w:rsidRPr="004220CF">
              <w:rPr>
                <w:rFonts w:ascii="Garamond" w:hAnsi="Garamond"/>
                <w:sz w:val="28"/>
                <w:szCs w:val="28"/>
              </w:rPr>
              <w:t xml:space="preserve"> </w:t>
            </w:r>
            <w:proofErr w:type="spellStart"/>
            <w:r w:rsidRPr="004220CF">
              <w:rPr>
                <w:rFonts w:ascii="Garamond" w:hAnsi="Garamond"/>
                <w:sz w:val="28"/>
                <w:szCs w:val="28"/>
              </w:rPr>
              <w:t>huc</w:t>
            </w:r>
            <w:proofErr w:type="spellEnd"/>
            <w:r w:rsidRPr="004220CF">
              <w:rPr>
                <w:rFonts w:ascii="Garamond" w:hAnsi="Garamond"/>
                <w:sz w:val="28"/>
                <w:szCs w:val="28"/>
              </w:rPr>
              <w:t xml:space="preserve"> er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chooilley</w:t>
            </w:r>
            <w:proofErr w:type="spellEnd"/>
            <w:r w:rsidRPr="004220CF">
              <w:rPr>
                <w:rFonts w:ascii="Garamond" w:hAnsi="Garamond"/>
                <w:sz w:val="28"/>
                <w:szCs w:val="28"/>
              </w:rPr>
              <w:t xml:space="preserve"> </w:t>
            </w:r>
            <w:proofErr w:type="spellStart"/>
            <w:r w:rsidRPr="004220CF">
              <w:rPr>
                <w:rFonts w:ascii="Garamond" w:hAnsi="Garamond"/>
                <w:sz w:val="28"/>
                <w:szCs w:val="28"/>
              </w:rPr>
              <w:t>oyr</w:t>
            </w:r>
            <w:proofErr w:type="spellEnd"/>
            <w:r w:rsidRPr="004220CF">
              <w:rPr>
                <w:rFonts w:ascii="Garamond" w:hAnsi="Garamond"/>
                <w:sz w:val="28"/>
                <w:szCs w:val="28"/>
              </w:rPr>
              <w:t xml:space="preserve">, as </w:t>
            </w:r>
            <w:proofErr w:type="spellStart"/>
            <w:r w:rsidRPr="004220CF">
              <w:rPr>
                <w:rFonts w:ascii="Garamond" w:hAnsi="Garamond"/>
                <w:sz w:val="28"/>
                <w:szCs w:val="28"/>
              </w:rPr>
              <w:t>hooar</w:t>
            </w:r>
            <w:proofErr w:type="spellEnd"/>
            <w:r w:rsidRPr="004220CF">
              <w:rPr>
                <w:rFonts w:ascii="Garamond" w:hAnsi="Garamond"/>
                <w:sz w:val="28"/>
                <w:szCs w:val="28"/>
              </w:rPr>
              <w:t xml:space="preserve"> </w:t>
            </w:r>
            <w:proofErr w:type="spellStart"/>
            <w:r w:rsidRPr="004220CF">
              <w:rPr>
                <w:rFonts w:ascii="Garamond" w:hAnsi="Garamond"/>
                <w:sz w:val="28"/>
                <w:szCs w:val="28"/>
              </w:rPr>
              <w:t>oo</w:t>
            </w:r>
            <w:proofErr w:type="spellEnd"/>
            <w:r w:rsidRPr="004220CF">
              <w:rPr>
                <w:rFonts w:ascii="Garamond" w:hAnsi="Garamond"/>
                <w:sz w:val="28"/>
                <w:szCs w:val="28"/>
              </w:rPr>
              <w:t xml:space="preserve"> </w:t>
            </w:r>
            <w:proofErr w:type="spellStart"/>
            <w:r w:rsidRPr="004220CF">
              <w:rPr>
                <w:rFonts w:ascii="Garamond" w:hAnsi="Garamond"/>
                <w:sz w:val="28"/>
                <w:szCs w:val="28"/>
              </w:rPr>
              <w:t>ad</w:t>
            </w:r>
            <w:proofErr w:type="spellEnd"/>
            <w:r w:rsidRPr="004220CF">
              <w:rPr>
                <w:rFonts w:ascii="Garamond" w:hAnsi="Garamond"/>
                <w:sz w:val="28"/>
                <w:szCs w:val="28"/>
              </w:rPr>
              <w:t xml:space="preserve"> </w:t>
            </w:r>
            <w:proofErr w:type="spellStart"/>
            <w:r w:rsidRPr="004220CF">
              <w:rPr>
                <w:rFonts w:ascii="Garamond" w:hAnsi="Garamond"/>
                <w:sz w:val="28"/>
                <w:szCs w:val="28"/>
              </w:rPr>
              <w:t>kinjagh</w:t>
            </w:r>
            <w:proofErr w:type="spellEnd"/>
            <w:r w:rsidRPr="004220CF">
              <w:rPr>
                <w:rFonts w:ascii="Garamond" w:hAnsi="Garamond"/>
                <w:sz w:val="28"/>
                <w:szCs w:val="28"/>
              </w:rPr>
              <w:t xml:space="preserve"> </w:t>
            </w:r>
            <w:proofErr w:type="spellStart"/>
            <w:r w:rsidRPr="004220CF">
              <w:rPr>
                <w:rFonts w:ascii="Garamond" w:hAnsi="Garamond"/>
                <w:sz w:val="28"/>
                <w:szCs w:val="28"/>
              </w:rPr>
              <w:t>arryltagh</w:t>
            </w:r>
            <w:proofErr w:type="spellEnd"/>
            <w:r w:rsidRPr="004220CF">
              <w:rPr>
                <w:rFonts w:ascii="Garamond" w:hAnsi="Garamond"/>
                <w:sz w:val="28"/>
                <w:szCs w:val="28"/>
              </w:rPr>
              <w:t xml:space="preserve">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chlashtyn</w:t>
            </w:r>
            <w:proofErr w:type="spellEnd"/>
            <w:r w:rsidRPr="004220CF">
              <w:rPr>
                <w:rFonts w:ascii="Garamond" w:hAnsi="Garamond"/>
                <w:sz w:val="28"/>
                <w:szCs w:val="28"/>
              </w:rPr>
              <w:t xml:space="preserve"> </w:t>
            </w:r>
            <w:proofErr w:type="spellStart"/>
            <w:r w:rsidRPr="004220CF">
              <w:rPr>
                <w:rFonts w:ascii="Garamond" w:hAnsi="Garamond"/>
                <w:sz w:val="28"/>
                <w:szCs w:val="28"/>
              </w:rPr>
              <w:t>rhyt</w:t>
            </w:r>
            <w:proofErr w:type="spellEnd"/>
            <w:r w:rsidRPr="004220CF">
              <w:rPr>
                <w:rFonts w:ascii="Garamond" w:hAnsi="Garamond"/>
                <w:sz w:val="28"/>
                <w:szCs w:val="28"/>
              </w:rPr>
              <w:t xml:space="preserve"> as </w:t>
            </w:r>
            <w:proofErr w:type="spellStart"/>
            <w:r w:rsidRPr="004220CF">
              <w:rPr>
                <w:rFonts w:ascii="Garamond" w:hAnsi="Garamond"/>
                <w:sz w:val="28"/>
                <w:szCs w:val="28"/>
              </w:rPr>
              <w:t>dy</w:t>
            </w:r>
            <w:proofErr w:type="spellEnd"/>
            <w:r w:rsidRPr="004220CF">
              <w:rPr>
                <w:rFonts w:ascii="Garamond" w:hAnsi="Garamond"/>
                <w:sz w:val="28"/>
                <w:szCs w:val="28"/>
              </w:rPr>
              <w:t xml:space="preserve"> </w:t>
            </w:r>
            <w:proofErr w:type="spellStart"/>
            <w:r w:rsidRPr="004220CF">
              <w:rPr>
                <w:rFonts w:ascii="Garamond" w:hAnsi="Garamond"/>
                <w:sz w:val="28"/>
                <w:szCs w:val="28"/>
              </w:rPr>
              <w:t>chooney</w:t>
            </w:r>
            <w:proofErr w:type="spellEnd"/>
            <w:r w:rsidRPr="004220CF">
              <w:rPr>
                <w:rFonts w:ascii="Garamond" w:hAnsi="Garamond"/>
                <w:sz w:val="28"/>
                <w:szCs w:val="28"/>
              </w:rPr>
              <w:t xml:space="preserve"> </w:t>
            </w:r>
            <w:proofErr w:type="spellStart"/>
            <w:r w:rsidRPr="004220CF">
              <w:rPr>
                <w:rFonts w:ascii="Garamond" w:hAnsi="Garamond"/>
                <w:sz w:val="28"/>
                <w:szCs w:val="28"/>
              </w:rPr>
              <w:t>liat</w:t>
            </w:r>
            <w:proofErr w:type="spellEnd"/>
            <w:r w:rsidR="00C52B30">
              <w:rPr>
                <w:rFonts w:ascii="Garamond" w:hAnsi="Garamond"/>
                <w:sz w:val="28"/>
                <w:szCs w:val="28"/>
              </w:rPr>
              <w:t> ?</w:t>
            </w:r>
            <w:r w:rsidRPr="004220CF">
              <w:rPr>
                <w:rFonts w:ascii="Garamond" w:hAnsi="Garamond"/>
                <w:sz w:val="28"/>
                <w:szCs w:val="28"/>
              </w:rPr>
              <w:t xml:space="preserve"> </w:t>
            </w:r>
          </w:p>
        </w:tc>
        <w:tc>
          <w:tcPr>
            <w:tcW w:w="3851" w:type="dxa"/>
          </w:tcPr>
          <w:p w14:paraId="4DCC1457" w14:textId="77777777" w:rsidR="002606DC" w:rsidRPr="001D7831" w:rsidRDefault="002606DC"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Consider how you came to Love your Parents, was it not because you were used to go to them upon all Occasions, and found them always ready to hear and to help you ?</w:t>
            </w:r>
          </w:p>
        </w:tc>
        <w:tc>
          <w:tcPr>
            <w:tcW w:w="0" w:type="auto"/>
          </w:tcPr>
          <w:p w14:paraId="2935371B" w14:textId="77777777" w:rsidR="002606DC" w:rsidRPr="000C1864" w:rsidRDefault="002606DC" w:rsidP="00DB60C3">
            <w:pPr>
              <w:pStyle w:val="ListParagraph"/>
              <w:ind w:left="0"/>
              <w:rPr>
                <w:rFonts w:ascii="Garamond" w:hAnsi="Garamond" w:cs="Times New Roman"/>
                <w:sz w:val="20"/>
                <w:szCs w:val="20"/>
              </w:rPr>
            </w:pPr>
          </w:p>
        </w:tc>
      </w:tr>
      <w:tr w:rsidR="00C52B30" w:rsidRPr="001D7831" w14:paraId="460EA4C5" w14:textId="77777777" w:rsidTr="00CB7EF1">
        <w:tc>
          <w:tcPr>
            <w:tcW w:w="4253" w:type="dxa"/>
          </w:tcPr>
          <w:p w14:paraId="1E3A2288" w14:textId="77777777" w:rsidR="00C52B30" w:rsidRPr="00271C16" w:rsidRDefault="00C52B30" w:rsidP="00DB60C3">
            <w:pPr>
              <w:pStyle w:val="CM3"/>
              <w:widowControl/>
              <w:spacing w:line="240" w:lineRule="auto"/>
              <w:ind w:firstLine="227"/>
              <w:jc w:val="both"/>
              <w:rPr>
                <w:rFonts w:ascii="Garamond" w:hAnsi="Garamond"/>
                <w:sz w:val="28"/>
                <w:szCs w:val="28"/>
              </w:rPr>
            </w:pPr>
            <w:r w:rsidRPr="00271C16">
              <w:rPr>
                <w:rFonts w:ascii="Garamond" w:hAnsi="Garamond"/>
                <w:sz w:val="28"/>
                <w:szCs w:val="28"/>
              </w:rPr>
              <w:t xml:space="preserve">Nish jean </w:t>
            </w:r>
            <w:proofErr w:type="spellStart"/>
            <w:r w:rsidRPr="00271C16">
              <w:rPr>
                <w:rFonts w:ascii="Garamond" w:hAnsi="Garamond"/>
                <w:sz w:val="28"/>
                <w:szCs w:val="28"/>
              </w:rPr>
              <w:t>smooinaght</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dowin</w:t>
            </w:r>
            <w:proofErr w:type="spellEnd"/>
            <w:r w:rsidRPr="00271C16">
              <w:rPr>
                <w:rFonts w:ascii="Garamond" w:hAnsi="Garamond"/>
                <w:sz w:val="28"/>
                <w:szCs w:val="28"/>
              </w:rPr>
              <w:t xml:space="preserve"> </w:t>
            </w:r>
            <w:proofErr w:type="spellStart"/>
            <w:r w:rsidRPr="00271C16">
              <w:rPr>
                <w:rFonts w:ascii="Garamond" w:hAnsi="Garamond"/>
                <w:sz w:val="28"/>
                <w:szCs w:val="28"/>
              </w:rPr>
              <w:t>nagh</w:t>
            </w:r>
            <w:proofErr w:type="spellEnd"/>
            <w:r w:rsidRPr="00271C16">
              <w:rPr>
                <w:rFonts w:ascii="Garamond" w:hAnsi="Garamond"/>
                <w:sz w:val="28"/>
                <w:szCs w:val="28"/>
              </w:rPr>
              <w:t xml:space="preserve"> </w:t>
            </w:r>
            <w:proofErr w:type="spellStart"/>
            <w:r w:rsidRPr="00271C16">
              <w:rPr>
                <w:rFonts w:ascii="Garamond" w:hAnsi="Garamond"/>
                <w:sz w:val="28"/>
                <w:szCs w:val="28"/>
              </w:rPr>
              <w:t>voddagh</w:t>
            </w:r>
            <w:proofErr w:type="spellEnd"/>
            <w:r w:rsidRPr="00271C16">
              <w:rPr>
                <w:rFonts w:ascii="Garamond" w:hAnsi="Garamond"/>
                <w:sz w:val="28"/>
                <w:szCs w:val="28"/>
              </w:rPr>
              <w:t xml:space="preserve"> </w:t>
            </w:r>
            <w:proofErr w:type="spellStart"/>
            <w:r w:rsidRPr="00271C16">
              <w:rPr>
                <w:rFonts w:ascii="Garamond" w:hAnsi="Garamond"/>
                <w:sz w:val="28"/>
                <w:szCs w:val="28"/>
              </w:rPr>
              <w:t>dt’Ayr</w:t>
            </w:r>
            <w:proofErr w:type="spellEnd"/>
            <w:r w:rsidRPr="00271C16">
              <w:rPr>
                <w:rFonts w:ascii="Garamond" w:hAnsi="Garamond"/>
                <w:sz w:val="28"/>
                <w:szCs w:val="28"/>
              </w:rPr>
              <w:t xml:space="preserve"> as </w:t>
            </w:r>
            <w:proofErr w:type="spellStart"/>
            <w:r w:rsidRPr="00271C16">
              <w:rPr>
                <w:rFonts w:ascii="Garamond" w:hAnsi="Garamond"/>
                <w:sz w:val="28"/>
                <w:szCs w:val="28"/>
              </w:rPr>
              <w:t>dty</w:t>
            </w:r>
            <w:proofErr w:type="spellEnd"/>
            <w:r w:rsidRPr="00271C16">
              <w:rPr>
                <w:rFonts w:ascii="Garamond" w:hAnsi="Garamond"/>
                <w:sz w:val="28"/>
                <w:szCs w:val="28"/>
              </w:rPr>
              <w:t xml:space="preserve"> </w:t>
            </w:r>
            <w:proofErr w:type="spellStart"/>
            <w:r w:rsidRPr="00271C16">
              <w:rPr>
                <w:rFonts w:ascii="Garamond" w:hAnsi="Garamond"/>
                <w:sz w:val="28"/>
                <w:szCs w:val="28"/>
              </w:rPr>
              <w:t>Voir</w:t>
            </w:r>
            <w:proofErr w:type="spellEnd"/>
            <w:r w:rsidRPr="00271C16">
              <w:rPr>
                <w:rFonts w:ascii="Garamond" w:hAnsi="Garamond"/>
                <w:sz w:val="28"/>
                <w:szCs w:val="28"/>
              </w:rPr>
              <w:t xml:space="preserve"> </w:t>
            </w:r>
            <w:proofErr w:type="spellStart"/>
            <w:r w:rsidRPr="00271C16">
              <w:rPr>
                <w:rFonts w:ascii="Garamond" w:hAnsi="Garamond"/>
                <w:sz w:val="28"/>
                <w:szCs w:val="28"/>
              </w:rPr>
              <w:t>cooney</w:t>
            </w:r>
            <w:proofErr w:type="spellEnd"/>
            <w:r w:rsidRPr="00271C16">
              <w:rPr>
                <w:rFonts w:ascii="Garamond" w:hAnsi="Garamond"/>
                <w:sz w:val="28"/>
                <w:szCs w:val="28"/>
              </w:rPr>
              <w:t xml:space="preserve"> </w:t>
            </w:r>
            <w:proofErr w:type="spellStart"/>
            <w:r w:rsidRPr="00271C16">
              <w:rPr>
                <w:rFonts w:ascii="Garamond" w:hAnsi="Garamond"/>
                <w:sz w:val="28"/>
                <w:szCs w:val="28"/>
              </w:rPr>
              <w:t>liat</w:t>
            </w:r>
            <w:proofErr w:type="spellEnd"/>
            <w:r w:rsidRPr="00271C16">
              <w:rPr>
                <w:rFonts w:ascii="Garamond" w:hAnsi="Garamond"/>
                <w:sz w:val="28"/>
                <w:szCs w:val="28"/>
              </w:rPr>
              <w:t xml:space="preserve"> </w:t>
            </w:r>
            <w:proofErr w:type="spellStart"/>
            <w:r w:rsidRPr="00271C16">
              <w:rPr>
                <w:rFonts w:ascii="Garamond" w:hAnsi="Garamond"/>
                <w:sz w:val="28"/>
                <w:szCs w:val="28"/>
              </w:rPr>
              <w:t>fegooish</w:t>
            </w:r>
            <w:proofErr w:type="spellEnd"/>
            <w:r w:rsidRPr="00271C16">
              <w:rPr>
                <w:rFonts w:ascii="Garamond" w:hAnsi="Garamond"/>
                <w:sz w:val="28"/>
                <w:szCs w:val="28"/>
              </w:rPr>
              <w:t xml:space="preserve"> </w:t>
            </w:r>
            <w:proofErr w:type="spellStart"/>
            <w:r w:rsidRPr="00271C16">
              <w:rPr>
                <w:rFonts w:ascii="Garamond" w:hAnsi="Garamond"/>
                <w:sz w:val="28"/>
                <w:szCs w:val="28"/>
              </w:rPr>
              <w:t>Bannaght</w:t>
            </w:r>
            <w:proofErr w:type="spellEnd"/>
            <w:r w:rsidRPr="00271C16">
              <w:rPr>
                <w:rFonts w:ascii="Garamond" w:hAnsi="Garamond"/>
                <w:sz w:val="28"/>
                <w:szCs w:val="28"/>
              </w:rPr>
              <w:t xml:space="preserve"> Yee ; cha </w:t>
            </w:r>
            <w:proofErr w:type="spellStart"/>
            <w:r w:rsidRPr="00271C16">
              <w:rPr>
                <w:rFonts w:ascii="Garamond" w:hAnsi="Garamond"/>
                <w:sz w:val="28"/>
                <w:szCs w:val="28"/>
              </w:rPr>
              <w:t>voddagh</w:t>
            </w:r>
            <w:proofErr w:type="spellEnd"/>
            <w:r w:rsidRPr="00271C16">
              <w:rPr>
                <w:rFonts w:ascii="Garamond" w:hAnsi="Garamond"/>
                <w:sz w:val="28"/>
                <w:szCs w:val="28"/>
              </w:rPr>
              <w:t xml:space="preserve"> </w:t>
            </w:r>
            <w:proofErr w:type="spellStart"/>
            <w:r w:rsidRPr="00271C16">
              <w:rPr>
                <w:rFonts w:ascii="Garamond" w:hAnsi="Garamond"/>
                <w:sz w:val="28"/>
                <w:szCs w:val="28"/>
              </w:rPr>
              <w:t>dty</w:t>
            </w:r>
            <w:proofErr w:type="spellEnd"/>
            <w:r w:rsidRPr="00271C16">
              <w:rPr>
                <w:rFonts w:ascii="Garamond" w:hAnsi="Garamond"/>
                <w:sz w:val="28"/>
                <w:szCs w:val="28"/>
              </w:rPr>
              <w:t xml:space="preserve"> </w:t>
            </w:r>
            <w:proofErr w:type="spellStart"/>
            <w:r w:rsidRPr="00271C16">
              <w:rPr>
                <w:rFonts w:ascii="Garamond" w:hAnsi="Garamond"/>
                <w:sz w:val="28"/>
                <w:szCs w:val="28"/>
              </w:rPr>
              <w:t>Voir</w:t>
            </w:r>
            <w:proofErr w:type="spellEnd"/>
            <w:r w:rsidRPr="00271C16">
              <w:rPr>
                <w:rFonts w:ascii="Garamond" w:hAnsi="Garamond"/>
                <w:sz w:val="28"/>
                <w:szCs w:val="28"/>
              </w:rPr>
              <w:t xml:space="preserve"> </w:t>
            </w:r>
            <w:proofErr w:type="spellStart"/>
            <w:r w:rsidRPr="00271C16">
              <w:rPr>
                <w:rFonts w:ascii="Garamond" w:hAnsi="Garamond"/>
                <w:sz w:val="28"/>
                <w:szCs w:val="28"/>
              </w:rPr>
              <w:t>ee</w:t>
            </w:r>
            <w:proofErr w:type="spellEnd"/>
            <w:r w:rsidRPr="00271C16">
              <w:rPr>
                <w:rFonts w:ascii="Garamond" w:hAnsi="Garamond"/>
                <w:sz w:val="28"/>
                <w:szCs w:val="28"/>
              </w:rPr>
              <w:t xml:space="preserve"> </w:t>
            </w:r>
            <w:proofErr w:type="spellStart"/>
            <w:r w:rsidRPr="00271C16">
              <w:rPr>
                <w:rFonts w:ascii="Garamond" w:hAnsi="Garamond"/>
                <w:sz w:val="28"/>
                <w:szCs w:val="28"/>
              </w:rPr>
              <w:t>hene</w:t>
            </w:r>
            <w:proofErr w:type="spellEnd"/>
            <w:r w:rsidRPr="00271C16">
              <w:rPr>
                <w:rFonts w:ascii="Garamond" w:hAnsi="Garamond"/>
                <w:sz w:val="28"/>
                <w:szCs w:val="28"/>
              </w:rPr>
              <w:t xml:space="preserve"> y </w:t>
            </w:r>
            <w:proofErr w:type="spellStart"/>
            <w:r w:rsidRPr="00271C16">
              <w:rPr>
                <w:rFonts w:ascii="Garamond" w:hAnsi="Garamond"/>
                <w:sz w:val="28"/>
                <w:szCs w:val="28"/>
              </w:rPr>
              <w:t>reall</w:t>
            </w:r>
            <w:proofErr w:type="spellEnd"/>
            <w:r w:rsidRPr="00271C16">
              <w:rPr>
                <w:rFonts w:ascii="Garamond" w:hAnsi="Garamond"/>
                <w:sz w:val="28"/>
                <w:szCs w:val="28"/>
              </w:rPr>
              <w:t xml:space="preserve"> </w:t>
            </w:r>
            <w:proofErr w:type="spellStart"/>
            <w:r w:rsidRPr="00271C16">
              <w:rPr>
                <w:rFonts w:ascii="Garamond" w:hAnsi="Garamond"/>
                <w:sz w:val="28"/>
                <w:szCs w:val="28"/>
              </w:rPr>
              <w:t>nagh</w:t>
            </w:r>
            <w:proofErr w:type="spellEnd"/>
            <w:r w:rsidRPr="00271C16">
              <w:rPr>
                <w:rFonts w:ascii="Garamond" w:hAnsi="Garamond"/>
                <w:sz w:val="28"/>
                <w:szCs w:val="28"/>
              </w:rPr>
              <w:t xml:space="preserve"> </w:t>
            </w:r>
            <w:proofErr w:type="spellStart"/>
            <w:r w:rsidRPr="00271C16">
              <w:rPr>
                <w:rFonts w:ascii="Garamond" w:hAnsi="Garamond"/>
                <w:sz w:val="28"/>
                <w:szCs w:val="28"/>
              </w:rPr>
              <w:t>beagh</w:t>
            </w:r>
            <w:proofErr w:type="spellEnd"/>
            <w:r w:rsidRPr="00271C16">
              <w:rPr>
                <w:rFonts w:ascii="Garamond" w:hAnsi="Garamond"/>
                <w:sz w:val="28"/>
                <w:szCs w:val="28"/>
              </w:rPr>
              <w:t xml:space="preserve"> </w:t>
            </w:r>
            <w:proofErr w:type="spellStart"/>
            <w:r w:rsidRPr="00271C16">
              <w:rPr>
                <w:rFonts w:ascii="Garamond" w:hAnsi="Garamond"/>
                <w:sz w:val="28"/>
                <w:szCs w:val="28"/>
              </w:rPr>
              <w:t>ee</w:t>
            </w:r>
            <w:proofErr w:type="spellEnd"/>
            <w:r w:rsidRPr="00271C16">
              <w:rPr>
                <w:rFonts w:ascii="Garamond" w:hAnsi="Garamond"/>
                <w:sz w:val="28"/>
                <w:szCs w:val="28"/>
              </w:rPr>
              <w:t xml:space="preserve"> er </w:t>
            </w:r>
            <w:proofErr w:type="spellStart"/>
            <w:r w:rsidRPr="00271C16">
              <w:rPr>
                <w:rFonts w:ascii="Garamond" w:hAnsi="Garamond"/>
                <w:sz w:val="28"/>
                <w:szCs w:val="28"/>
              </w:rPr>
              <w:t>ny</w:t>
            </w:r>
            <w:proofErr w:type="spellEnd"/>
            <w:r w:rsidRPr="00271C16">
              <w:rPr>
                <w:rFonts w:ascii="Garamond" w:hAnsi="Garamond"/>
                <w:sz w:val="28"/>
                <w:szCs w:val="28"/>
              </w:rPr>
              <w:t xml:space="preserve"> </w:t>
            </w:r>
            <w:proofErr w:type="spellStart"/>
            <w:r w:rsidRPr="00271C16">
              <w:rPr>
                <w:rFonts w:ascii="Garamond" w:hAnsi="Garamond"/>
                <w:sz w:val="28"/>
                <w:szCs w:val="28"/>
              </w:rPr>
              <w:t>livrey</w:t>
            </w:r>
            <w:proofErr w:type="spellEnd"/>
            <w:r w:rsidRPr="00271C16">
              <w:rPr>
                <w:rFonts w:ascii="Garamond" w:hAnsi="Garamond"/>
                <w:sz w:val="28"/>
                <w:szCs w:val="28"/>
              </w:rPr>
              <w:t xml:space="preserve"> </w:t>
            </w:r>
            <w:proofErr w:type="spellStart"/>
            <w:r w:rsidRPr="00271C16">
              <w:rPr>
                <w:rFonts w:ascii="Garamond" w:hAnsi="Garamond"/>
                <w:sz w:val="28"/>
                <w:szCs w:val="28"/>
              </w:rPr>
              <w:t>jeeds</w:t>
            </w:r>
            <w:proofErr w:type="spellEnd"/>
            <w:r w:rsidRPr="00271C16">
              <w:rPr>
                <w:rFonts w:ascii="Garamond" w:hAnsi="Garamond"/>
                <w:sz w:val="28"/>
                <w:szCs w:val="28"/>
              </w:rPr>
              <w:t xml:space="preserve"> </w:t>
            </w:r>
            <w:proofErr w:type="spellStart"/>
            <w:r w:rsidRPr="00271C16">
              <w:rPr>
                <w:rFonts w:ascii="Garamond" w:hAnsi="Garamond"/>
                <w:sz w:val="28"/>
                <w:szCs w:val="28"/>
              </w:rPr>
              <w:t>roish</w:t>
            </w:r>
            <w:proofErr w:type="spellEnd"/>
            <w:r w:rsidRPr="00271C16">
              <w:rPr>
                <w:rFonts w:ascii="Garamond" w:hAnsi="Garamond"/>
                <w:sz w:val="28"/>
                <w:szCs w:val="28"/>
              </w:rPr>
              <w:t xml:space="preserve"> y </w:t>
            </w:r>
            <w:proofErr w:type="spellStart"/>
            <w:r w:rsidRPr="00271C16">
              <w:rPr>
                <w:rFonts w:ascii="Garamond" w:hAnsi="Garamond"/>
                <w:sz w:val="28"/>
                <w:szCs w:val="28"/>
              </w:rPr>
              <w:t>tra</w:t>
            </w:r>
            <w:proofErr w:type="spellEnd"/>
            <w:r w:rsidRPr="00271C16">
              <w:rPr>
                <w:rFonts w:ascii="Garamond" w:hAnsi="Garamond"/>
                <w:sz w:val="28"/>
                <w:szCs w:val="28"/>
              </w:rPr>
              <w:t xml:space="preserve">, as </w:t>
            </w:r>
            <w:proofErr w:type="spellStart"/>
            <w:r w:rsidRPr="00271C16">
              <w:rPr>
                <w:rFonts w:ascii="Garamond" w:hAnsi="Garamond"/>
                <w:sz w:val="28"/>
                <w:szCs w:val="28"/>
              </w:rPr>
              <w:t>tra</w:t>
            </w:r>
            <w:proofErr w:type="spellEnd"/>
            <w:r w:rsidRPr="00271C16">
              <w:rPr>
                <w:rFonts w:ascii="Garamond" w:hAnsi="Garamond"/>
                <w:sz w:val="28"/>
                <w:szCs w:val="28"/>
              </w:rPr>
              <w:t xml:space="preserve"> rug </w:t>
            </w:r>
            <w:proofErr w:type="spellStart"/>
            <w:r w:rsidRPr="00271C16">
              <w:rPr>
                <w:rFonts w:ascii="Garamond" w:hAnsi="Garamond"/>
                <w:sz w:val="28"/>
                <w:szCs w:val="28"/>
              </w:rPr>
              <w:t>oo</w:t>
            </w:r>
            <w:proofErr w:type="spellEnd"/>
            <w:r w:rsidRPr="00271C16">
              <w:rPr>
                <w:rFonts w:ascii="Garamond" w:hAnsi="Garamond"/>
                <w:sz w:val="28"/>
                <w:szCs w:val="28"/>
              </w:rPr>
              <w:t xml:space="preserve"> cha </w:t>
            </w:r>
            <w:proofErr w:type="spellStart"/>
            <w:r w:rsidRPr="00271C16">
              <w:rPr>
                <w:rFonts w:ascii="Garamond" w:hAnsi="Garamond"/>
                <w:sz w:val="28"/>
                <w:szCs w:val="28"/>
              </w:rPr>
              <w:t>voddagh</w:t>
            </w:r>
            <w:proofErr w:type="spellEnd"/>
            <w:r w:rsidRPr="00271C16">
              <w:rPr>
                <w:rFonts w:ascii="Garamond" w:hAnsi="Garamond"/>
                <w:sz w:val="28"/>
                <w:szCs w:val="28"/>
              </w:rPr>
              <w:t xml:space="preserve"> </w:t>
            </w:r>
            <w:proofErr w:type="spellStart"/>
            <w:r w:rsidRPr="00271C16">
              <w:rPr>
                <w:rFonts w:ascii="Garamond" w:hAnsi="Garamond"/>
                <w:sz w:val="28"/>
                <w:szCs w:val="28"/>
              </w:rPr>
              <w:t>ee</w:t>
            </w:r>
            <w:proofErr w:type="spellEnd"/>
            <w:r w:rsidRPr="00271C16">
              <w:rPr>
                <w:rFonts w:ascii="Garamond" w:hAnsi="Garamond"/>
                <w:sz w:val="28"/>
                <w:szCs w:val="28"/>
              </w:rPr>
              <w:t xml:space="preserve"> </w:t>
            </w:r>
            <w:proofErr w:type="spellStart"/>
            <w:r w:rsidRPr="00271C16">
              <w:rPr>
                <w:rFonts w:ascii="Garamond" w:hAnsi="Garamond"/>
                <w:sz w:val="28"/>
                <w:szCs w:val="28"/>
              </w:rPr>
              <w:t>oo</w:t>
            </w:r>
            <w:proofErr w:type="spellEnd"/>
            <w:r w:rsidRPr="00271C16">
              <w:rPr>
                <w:rFonts w:ascii="Garamond" w:hAnsi="Garamond"/>
                <w:sz w:val="28"/>
                <w:szCs w:val="28"/>
              </w:rPr>
              <w:t xml:space="preserve"> y </w:t>
            </w:r>
            <w:proofErr w:type="spellStart"/>
            <w:r w:rsidRPr="00271C16">
              <w:rPr>
                <w:rFonts w:ascii="Garamond" w:hAnsi="Garamond"/>
                <w:sz w:val="28"/>
                <w:szCs w:val="28"/>
              </w:rPr>
              <w:t>reall</w:t>
            </w:r>
            <w:proofErr w:type="spellEnd"/>
            <w:r w:rsidRPr="00271C16">
              <w:rPr>
                <w:rFonts w:ascii="Garamond" w:hAnsi="Garamond"/>
                <w:sz w:val="28"/>
                <w:szCs w:val="28"/>
              </w:rPr>
              <w:t xml:space="preserve"> </w:t>
            </w:r>
            <w:proofErr w:type="spellStart"/>
            <w:r w:rsidRPr="00271C16">
              <w:rPr>
                <w:rFonts w:ascii="Garamond" w:hAnsi="Garamond"/>
                <w:sz w:val="28"/>
                <w:szCs w:val="28"/>
              </w:rPr>
              <w:t>veih</w:t>
            </w:r>
            <w:proofErr w:type="spellEnd"/>
            <w:r w:rsidRPr="00271C16">
              <w:rPr>
                <w:rFonts w:ascii="Garamond" w:hAnsi="Garamond"/>
                <w:sz w:val="28"/>
                <w:szCs w:val="28"/>
              </w:rPr>
              <w:t xml:space="preserve"> </w:t>
            </w:r>
            <w:proofErr w:type="spellStart"/>
            <w:r w:rsidRPr="00271C16">
              <w:rPr>
                <w:rFonts w:ascii="Garamond" w:hAnsi="Garamond"/>
                <w:sz w:val="28"/>
                <w:szCs w:val="28"/>
              </w:rPr>
              <w:t>drogh</w:t>
            </w:r>
            <w:proofErr w:type="spellEnd"/>
            <w:r w:rsidRPr="00271C16">
              <w:rPr>
                <w:rFonts w:ascii="Garamond" w:hAnsi="Garamond"/>
                <w:sz w:val="28"/>
                <w:szCs w:val="28"/>
              </w:rPr>
              <w:t xml:space="preserve"> </w:t>
            </w:r>
            <w:proofErr w:type="spellStart"/>
            <w:r w:rsidRPr="00271C16">
              <w:rPr>
                <w:rFonts w:ascii="Garamond" w:hAnsi="Garamond"/>
                <w:sz w:val="28"/>
                <w:szCs w:val="28"/>
              </w:rPr>
              <w:t>hag</w:t>
            </w:r>
            <w:r w:rsidRPr="00271C16">
              <w:rPr>
                <w:rFonts w:ascii="Garamond" w:hAnsi="Garamond"/>
                <w:i/>
                <w:sz w:val="28"/>
                <w:szCs w:val="28"/>
              </w:rPr>
              <w:t>h</w:t>
            </w:r>
            <w:r w:rsidRPr="00271C16">
              <w:rPr>
                <w:rFonts w:ascii="Garamond" w:hAnsi="Garamond"/>
                <w:sz w:val="28"/>
                <w:szCs w:val="28"/>
              </w:rPr>
              <w:t>yrtyn</w:t>
            </w:r>
            <w:proofErr w:type="spellEnd"/>
            <w:r w:rsidRPr="00271C16">
              <w:rPr>
                <w:rFonts w:ascii="Garamond" w:hAnsi="Garamond"/>
                <w:sz w:val="28"/>
                <w:szCs w:val="28"/>
              </w:rPr>
              <w:t xml:space="preserve"> </w:t>
            </w:r>
            <w:proofErr w:type="spellStart"/>
            <w:r w:rsidRPr="00271C16">
              <w:rPr>
                <w:rFonts w:ascii="Garamond" w:hAnsi="Garamond"/>
                <w:sz w:val="28"/>
                <w:szCs w:val="28"/>
              </w:rPr>
              <w:t>veih</w:t>
            </w:r>
            <w:proofErr w:type="spellEnd"/>
            <w:r w:rsidRPr="00271C16">
              <w:rPr>
                <w:rFonts w:ascii="Garamond" w:hAnsi="Garamond"/>
                <w:sz w:val="28"/>
                <w:szCs w:val="28"/>
              </w:rPr>
              <w:t xml:space="preserve"> </w:t>
            </w:r>
            <w:proofErr w:type="spellStart"/>
            <w:r w:rsidRPr="00271C16">
              <w:rPr>
                <w:rFonts w:ascii="Garamond" w:hAnsi="Garamond"/>
                <w:sz w:val="28"/>
                <w:szCs w:val="28"/>
              </w:rPr>
              <w:t>Chyngys</w:t>
            </w:r>
            <w:proofErr w:type="spellEnd"/>
            <w:r w:rsidRPr="00271C16">
              <w:rPr>
                <w:rFonts w:ascii="Garamond" w:hAnsi="Garamond"/>
                <w:sz w:val="28"/>
                <w:szCs w:val="28"/>
              </w:rPr>
              <w:t xml:space="preserve"> </w:t>
            </w:r>
            <w:proofErr w:type="spellStart"/>
            <w:r w:rsidRPr="00271C16">
              <w:rPr>
                <w:rFonts w:ascii="Garamond" w:hAnsi="Garamond"/>
                <w:sz w:val="28"/>
                <w:szCs w:val="28"/>
              </w:rPr>
              <w:t>ny</w:t>
            </w:r>
            <w:proofErr w:type="spellEnd"/>
            <w:r w:rsidRPr="00271C16">
              <w:rPr>
                <w:rFonts w:ascii="Garamond" w:hAnsi="Garamond"/>
                <w:sz w:val="28"/>
                <w:szCs w:val="28"/>
              </w:rPr>
              <w:t xml:space="preserve"> </w:t>
            </w:r>
            <w:proofErr w:type="spellStart"/>
            <w:r w:rsidRPr="00271C16">
              <w:rPr>
                <w:rFonts w:ascii="Garamond" w:hAnsi="Garamond"/>
                <w:sz w:val="28"/>
                <w:szCs w:val="28"/>
              </w:rPr>
              <w:t>veih</w:t>
            </w:r>
            <w:proofErr w:type="spellEnd"/>
            <w:r w:rsidRPr="00271C16">
              <w:rPr>
                <w:rFonts w:ascii="Garamond" w:hAnsi="Garamond"/>
                <w:sz w:val="28"/>
                <w:szCs w:val="28"/>
              </w:rPr>
              <w:t xml:space="preserve"> </w:t>
            </w:r>
            <w:proofErr w:type="spellStart"/>
            <w:r w:rsidRPr="00271C16">
              <w:rPr>
                <w:rFonts w:ascii="Garamond" w:hAnsi="Garamond"/>
                <w:sz w:val="28"/>
                <w:szCs w:val="28"/>
              </w:rPr>
              <w:t>Baase</w:t>
            </w:r>
            <w:proofErr w:type="spellEnd"/>
            <w:r w:rsidRPr="00271C16">
              <w:rPr>
                <w:rFonts w:ascii="Garamond" w:hAnsi="Garamond"/>
                <w:sz w:val="28"/>
                <w:szCs w:val="28"/>
              </w:rPr>
              <w:t xml:space="preserve">. </w:t>
            </w:r>
            <w:proofErr w:type="spellStart"/>
            <w:r w:rsidRPr="00271C16">
              <w:rPr>
                <w:rFonts w:ascii="Garamond" w:hAnsi="Garamond"/>
                <w:sz w:val="28"/>
                <w:szCs w:val="28"/>
              </w:rPr>
              <w:t>Jee</w:t>
            </w:r>
            <w:proofErr w:type="spellEnd"/>
            <w:r w:rsidRPr="00271C16">
              <w:rPr>
                <w:rFonts w:ascii="Garamond" w:hAnsi="Garamond"/>
                <w:sz w:val="28"/>
                <w:szCs w:val="28"/>
              </w:rPr>
              <w:t xml:space="preserve"> </w:t>
            </w:r>
            <w:proofErr w:type="spellStart"/>
            <w:r w:rsidRPr="00271C16">
              <w:rPr>
                <w:rFonts w:ascii="Garamond" w:hAnsi="Garamond"/>
                <w:sz w:val="28"/>
                <w:szCs w:val="28"/>
              </w:rPr>
              <w:t>t’er</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choadey</w:t>
            </w:r>
            <w:proofErr w:type="spellEnd"/>
            <w:r w:rsidRPr="00271C16">
              <w:rPr>
                <w:rFonts w:ascii="Garamond" w:hAnsi="Garamond"/>
                <w:sz w:val="28"/>
                <w:szCs w:val="28"/>
              </w:rPr>
              <w:t xml:space="preserve">, ta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chuirrey</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eamagh</w:t>
            </w:r>
            <w:proofErr w:type="spellEnd"/>
            <w:r w:rsidRPr="00271C16">
              <w:rPr>
                <w:rFonts w:ascii="Garamond" w:hAnsi="Garamond"/>
                <w:sz w:val="28"/>
                <w:szCs w:val="28"/>
              </w:rPr>
              <w:t xml:space="preserve"> er </w:t>
            </w:r>
            <w:proofErr w:type="spellStart"/>
            <w:r w:rsidRPr="00271C16">
              <w:rPr>
                <w:rFonts w:ascii="Garamond" w:hAnsi="Garamond"/>
                <w:sz w:val="28"/>
                <w:szCs w:val="28"/>
              </w:rPr>
              <w:t>ayns</w:t>
            </w:r>
            <w:proofErr w:type="spellEnd"/>
            <w:r w:rsidRPr="00271C16">
              <w:rPr>
                <w:rFonts w:ascii="Garamond" w:hAnsi="Garamond"/>
                <w:sz w:val="28"/>
                <w:szCs w:val="28"/>
              </w:rPr>
              <w:t xml:space="preserve"> </w:t>
            </w:r>
            <w:proofErr w:type="spellStart"/>
            <w:r w:rsidRPr="00271C16">
              <w:rPr>
                <w:rFonts w:ascii="Garamond" w:hAnsi="Garamond"/>
                <w:sz w:val="28"/>
                <w:szCs w:val="28"/>
              </w:rPr>
              <w:t>ooilley</w:t>
            </w:r>
            <w:proofErr w:type="spellEnd"/>
            <w:r w:rsidRPr="00271C16">
              <w:rPr>
                <w:rFonts w:ascii="Garamond" w:hAnsi="Garamond"/>
                <w:sz w:val="28"/>
                <w:szCs w:val="28"/>
              </w:rPr>
              <w:t xml:space="preserve"> </w:t>
            </w:r>
            <w:proofErr w:type="spellStart"/>
            <w:r w:rsidRPr="00271C16">
              <w:rPr>
                <w:rFonts w:ascii="Garamond" w:hAnsi="Garamond"/>
                <w:sz w:val="28"/>
                <w:szCs w:val="28"/>
              </w:rPr>
              <w:t>dt’eme</w:t>
            </w:r>
            <w:proofErr w:type="spellEnd"/>
            <w:r w:rsidRPr="00271C16">
              <w:rPr>
                <w:rFonts w:ascii="Garamond" w:hAnsi="Garamond"/>
                <w:sz w:val="28"/>
                <w:szCs w:val="28"/>
              </w:rPr>
              <w:t xml:space="preserve"> ; </w:t>
            </w:r>
            <w:proofErr w:type="spellStart"/>
            <w:r w:rsidRPr="00271C16">
              <w:rPr>
                <w:rFonts w:ascii="Garamond" w:hAnsi="Garamond"/>
                <w:sz w:val="28"/>
                <w:szCs w:val="28"/>
              </w:rPr>
              <w:t>t’er</w:t>
            </w:r>
            <w:proofErr w:type="spellEnd"/>
            <w:r w:rsidRPr="00271C16">
              <w:rPr>
                <w:rFonts w:ascii="Garamond" w:hAnsi="Garamond"/>
                <w:sz w:val="28"/>
                <w:szCs w:val="28"/>
              </w:rPr>
              <w:t xml:space="preserve"> </w:t>
            </w:r>
            <w:proofErr w:type="spellStart"/>
            <w:r w:rsidRPr="00271C16">
              <w:rPr>
                <w:rFonts w:ascii="Garamond" w:hAnsi="Garamond"/>
                <w:sz w:val="28"/>
                <w:szCs w:val="28"/>
              </w:rPr>
              <w:t>yialdyn</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chlashtyn</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reggyrt</w:t>
            </w:r>
            <w:proofErr w:type="spellEnd"/>
            <w:r w:rsidRPr="00271C16">
              <w:rPr>
                <w:rFonts w:ascii="Garamond" w:hAnsi="Garamond"/>
                <w:sz w:val="28"/>
                <w:szCs w:val="28"/>
              </w:rPr>
              <w:t xml:space="preserve"> </w:t>
            </w:r>
            <w:proofErr w:type="spellStart"/>
            <w:r w:rsidRPr="00271C16">
              <w:rPr>
                <w:rFonts w:ascii="Garamond" w:hAnsi="Garamond"/>
                <w:sz w:val="28"/>
                <w:szCs w:val="28"/>
              </w:rPr>
              <w:t>oo</w:t>
            </w:r>
            <w:proofErr w:type="spellEnd"/>
            <w:r w:rsidRPr="00271C16">
              <w:rPr>
                <w:rFonts w:ascii="Garamond" w:hAnsi="Garamond"/>
                <w:sz w:val="28"/>
                <w:szCs w:val="28"/>
              </w:rPr>
              <w:t xml:space="preserve">, as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ve</w:t>
            </w:r>
            <w:proofErr w:type="spellEnd"/>
            <w:r w:rsidRPr="00271C16">
              <w:rPr>
                <w:rFonts w:ascii="Garamond" w:hAnsi="Garamond"/>
                <w:sz w:val="28"/>
                <w:szCs w:val="28"/>
              </w:rPr>
              <w:t xml:space="preserve"> </w:t>
            </w:r>
            <w:proofErr w:type="spellStart"/>
            <w:r w:rsidRPr="00271C16">
              <w:rPr>
                <w:rFonts w:ascii="Garamond" w:hAnsi="Garamond"/>
                <w:sz w:val="28"/>
                <w:szCs w:val="28"/>
              </w:rPr>
              <w:t>ny</w:t>
            </w:r>
            <w:proofErr w:type="spellEnd"/>
            <w:r w:rsidRPr="00271C16">
              <w:rPr>
                <w:rFonts w:ascii="Garamond" w:hAnsi="Garamond"/>
                <w:sz w:val="28"/>
                <w:szCs w:val="28"/>
              </w:rPr>
              <w:t xml:space="preserve"> Ayr </w:t>
            </w:r>
            <w:proofErr w:type="spellStart"/>
            <w:r w:rsidRPr="00271C16">
              <w:rPr>
                <w:rFonts w:ascii="Garamond" w:hAnsi="Garamond"/>
                <w:sz w:val="28"/>
                <w:szCs w:val="28"/>
              </w:rPr>
              <w:t>dhyt</w:t>
            </w:r>
            <w:proofErr w:type="spellEnd"/>
            <w:r w:rsidRPr="00271C16">
              <w:rPr>
                <w:rFonts w:ascii="Garamond" w:hAnsi="Garamond"/>
                <w:sz w:val="28"/>
                <w:szCs w:val="28"/>
              </w:rPr>
              <w:t xml:space="preserve">, as my </w:t>
            </w:r>
            <w:proofErr w:type="spellStart"/>
            <w:r w:rsidRPr="00271C16">
              <w:rPr>
                <w:rFonts w:ascii="Garamond" w:hAnsi="Garamond"/>
                <w:sz w:val="28"/>
                <w:szCs w:val="28"/>
              </w:rPr>
              <w:t>ver</w:t>
            </w:r>
            <w:proofErr w:type="spellEnd"/>
            <w:r w:rsidRPr="00271C16">
              <w:rPr>
                <w:rFonts w:ascii="Garamond" w:hAnsi="Garamond"/>
                <w:sz w:val="28"/>
                <w:szCs w:val="28"/>
              </w:rPr>
              <w:t xml:space="preserve"> </w:t>
            </w:r>
            <w:proofErr w:type="spellStart"/>
            <w:r w:rsidRPr="00271C16">
              <w:rPr>
                <w:rFonts w:ascii="Garamond" w:hAnsi="Garamond"/>
                <w:sz w:val="28"/>
                <w:szCs w:val="28"/>
              </w:rPr>
              <w:t>oo</w:t>
            </w:r>
            <w:proofErr w:type="spellEnd"/>
            <w:r w:rsidRPr="00271C16">
              <w:rPr>
                <w:rFonts w:ascii="Garamond" w:hAnsi="Garamond"/>
                <w:sz w:val="28"/>
                <w:szCs w:val="28"/>
              </w:rPr>
              <w:t xml:space="preserve"> bialys da, nee e </w:t>
            </w:r>
            <w:proofErr w:type="spellStart"/>
            <w:r w:rsidRPr="00271C16">
              <w:rPr>
                <w:rFonts w:ascii="Garamond" w:hAnsi="Garamond"/>
                <w:sz w:val="28"/>
                <w:szCs w:val="28"/>
              </w:rPr>
              <w:t>oo</w:t>
            </w:r>
            <w:proofErr w:type="spellEnd"/>
            <w:r w:rsidRPr="00271C16">
              <w:rPr>
                <w:rFonts w:ascii="Garamond" w:hAnsi="Garamond"/>
                <w:sz w:val="28"/>
                <w:szCs w:val="28"/>
              </w:rPr>
              <w:t xml:space="preserve"> </w:t>
            </w:r>
            <w:proofErr w:type="spellStart"/>
            <w:r w:rsidRPr="00271C16">
              <w:rPr>
                <w:rFonts w:ascii="Garamond" w:hAnsi="Garamond"/>
                <w:sz w:val="28"/>
                <w:szCs w:val="28"/>
              </w:rPr>
              <w:t>Bannit</w:t>
            </w:r>
            <w:proofErr w:type="spellEnd"/>
            <w:r w:rsidRPr="00271C16">
              <w:rPr>
                <w:rFonts w:ascii="Garamond" w:hAnsi="Garamond"/>
                <w:sz w:val="28"/>
                <w:szCs w:val="28"/>
              </w:rPr>
              <w:t xml:space="preserve"> son </w:t>
            </w:r>
            <w:proofErr w:type="spellStart"/>
            <w:r w:rsidRPr="00271C16">
              <w:rPr>
                <w:rFonts w:ascii="Garamond" w:hAnsi="Garamond"/>
                <w:sz w:val="28"/>
                <w:szCs w:val="28"/>
              </w:rPr>
              <w:t>dy</w:t>
            </w:r>
            <w:proofErr w:type="spellEnd"/>
            <w:r w:rsidRPr="00271C16">
              <w:rPr>
                <w:rFonts w:ascii="Garamond" w:hAnsi="Garamond"/>
                <w:sz w:val="28"/>
                <w:szCs w:val="28"/>
              </w:rPr>
              <w:t xml:space="preserve"> bra</w:t>
            </w:r>
            <w:r w:rsidRPr="00271C16">
              <w:rPr>
                <w:rFonts w:ascii="Garamond" w:hAnsi="Garamond"/>
                <w:i/>
                <w:sz w:val="28"/>
                <w:szCs w:val="28"/>
              </w:rPr>
              <w:t xml:space="preserve">. </w:t>
            </w:r>
          </w:p>
        </w:tc>
        <w:tc>
          <w:tcPr>
            <w:tcW w:w="3851" w:type="dxa"/>
          </w:tcPr>
          <w:p w14:paraId="374B8B5B" w14:textId="77777777" w:rsidR="00C52B30" w:rsidRPr="001D7831" w:rsidRDefault="00C52B30"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Why, now consider that your Parents could not help you, without God’s Bles</w:t>
            </w:r>
            <w:r w:rsidRPr="001D7831">
              <w:rPr>
                <w:rFonts w:ascii="Garamond" w:hAnsi="Garamond" w:cs="Times New Roman"/>
                <w:sz w:val="28"/>
              </w:rPr>
              <w:t>s</w:t>
            </w:r>
            <w:r w:rsidRPr="001D7831">
              <w:rPr>
                <w:rFonts w:ascii="Garamond" w:hAnsi="Garamond" w:cs="Times New Roman"/>
                <w:i/>
                <w:sz w:val="28"/>
              </w:rPr>
              <w:t>ing</w:t>
            </w:r>
            <w:r w:rsidRPr="001D7831">
              <w:rPr>
                <w:rFonts w:ascii="Garamond" w:hAnsi="Garamond" w:cs="Times New Roman"/>
                <w:sz w:val="28"/>
              </w:rPr>
              <w:t> ;</w:t>
            </w:r>
            <w:r w:rsidRPr="001D7831">
              <w:rPr>
                <w:rFonts w:ascii="Garamond" w:hAnsi="Garamond" w:cs="Times New Roman"/>
                <w:i/>
                <w:sz w:val="28"/>
              </w:rPr>
              <w:t xml:space="preserve"> your Mother could not hinder </w:t>
            </w:r>
            <w:proofErr w:type="spellStart"/>
            <w:r w:rsidRPr="001D7831">
              <w:rPr>
                <w:rFonts w:ascii="Garamond" w:hAnsi="Garamond" w:cs="Times New Roman"/>
                <w:i/>
                <w:sz w:val="28"/>
              </w:rPr>
              <w:t>her self</w:t>
            </w:r>
            <w:proofErr w:type="spellEnd"/>
            <w:r w:rsidRPr="001D7831">
              <w:rPr>
                <w:rFonts w:ascii="Garamond" w:hAnsi="Garamond" w:cs="Times New Roman"/>
                <w:i/>
                <w:sz w:val="28"/>
              </w:rPr>
              <w:t xml:space="preserve"> from Miscarrying of you, and when you were born, she could not keep you from sad Accidents, from Sickness, or from Death. It is God who hath preserved you, who </w:t>
            </w:r>
            <w:proofErr w:type="spellStart"/>
            <w:r w:rsidRPr="001D7831">
              <w:rPr>
                <w:rFonts w:ascii="Garamond" w:hAnsi="Garamond" w:cs="Times New Roman"/>
                <w:i/>
                <w:sz w:val="28"/>
              </w:rPr>
              <w:t>inviteth</w:t>
            </w:r>
            <w:proofErr w:type="spellEnd"/>
            <w:r w:rsidRPr="001D7831">
              <w:rPr>
                <w:rFonts w:ascii="Garamond" w:hAnsi="Garamond" w:cs="Times New Roman"/>
                <w:i/>
                <w:sz w:val="28"/>
              </w:rPr>
              <w:t xml:space="preserve"> you to call upon him in all your Wants, hath promised to hear, to answer, and to be a Father to you, and, if you obey Him, to make you happy for ever.</w:t>
            </w:r>
          </w:p>
        </w:tc>
        <w:tc>
          <w:tcPr>
            <w:tcW w:w="0" w:type="auto"/>
          </w:tcPr>
          <w:p w14:paraId="682DF4A1" w14:textId="77777777" w:rsidR="00C52B30" w:rsidRPr="000C1864" w:rsidRDefault="00C52B30" w:rsidP="00DB60C3">
            <w:pPr>
              <w:pStyle w:val="ListParagraph"/>
              <w:ind w:left="0"/>
              <w:rPr>
                <w:rFonts w:ascii="Garamond" w:hAnsi="Garamond" w:cs="Times New Roman"/>
                <w:i/>
                <w:sz w:val="20"/>
                <w:szCs w:val="20"/>
              </w:rPr>
            </w:pPr>
          </w:p>
        </w:tc>
      </w:tr>
      <w:tr w:rsidR="00C52B30" w:rsidRPr="001D7831" w14:paraId="427FB729" w14:textId="77777777" w:rsidTr="00CB7EF1">
        <w:tc>
          <w:tcPr>
            <w:tcW w:w="4253" w:type="dxa"/>
          </w:tcPr>
          <w:p w14:paraId="3AD40311" w14:textId="77777777" w:rsidR="00C52B30" w:rsidRPr="00271C16" w:rsidRDefault="00C52B30" w:rsidP="00DB60C3">
            <w:pPr>
              <w:pStyle w:val="CM3"/>
              <w:widowControl/>
              <w:spacing w:line="240" w:lineRule="auto"/>
              <w:ind w:firstLine="227"/>
              <w:jc w:val="both"/>
              <w:rPr>
                <w:rFonts w:ascii="Garamond" w:hAnsi="Garamond"/>
                <w:sz w:val="28"/>
                <w:szCs w:val="28"/>
              </w:rPr>
            </w:pPr>
            <w:proofErr w:type="spellStart"/>
            <w:r w:rsidRPr="00271C16">
              <w:rPr>
                <w:rFonts w:ascii="Garamond" w:hAnsi="Garamond"/>
                <w:sz w:val="28"/>
                <w:szCs w:val="28"/>
              </w:rPr>
              <w:t>Vel</w:t>
            </w:r>
            <w:proofErr w:type="spellEnd"/>
            <w:r w:rsidRPr="00271C16">
              <w:rPr>
                <w:rFonts w:ascii="Garamond" w:hAnsi="Garamond"/>
                <w:sz w:val="28"/>
                <w:szCs w:val="28"/>
              </w:rPr>
              <w:t xml:space="preserve"> </w:t>
            </w:r>
            <w:proofErr w:type="spellStart"/>
            <w:r w:rsidRPr="00271C16">
              <w:rPr>
                <w:rFonts w:ascii="Garamond" w:hAnsi="Garamond"/>
                <w:sz w:val="28"/>
                <w:szCs w:val="28"/>
              </w:rPr>
              <w:t>oo</w:t>
            </w:r>
            <w:proofErr w:type="spellEnd"/>
            <w:r w:rsidRPr="00271C16">
              <w:rPr>
                <w:rFonts w:ascii="Garamond" w:hAnsi="Garamond"/>
                <w:sz w:val="28"/>
                <w:szCs w:val="28"/>
              </w:rPr>
              <w:t xml:space="preserve"> er-y-fa </w:t>
            </w:r>
            <w:proofErr w:type="spellStart"/>
            <w:r w:rsidRPr="00271C16">
              <w:rPr>
                <w:rFonts w:ascii="Garamond" w:hAnsi="Garamond"/>
                <w:sz w:val="28"/>
                <w:szCs w:val="28"/>
              </w:rPr>
              <w:t>shoh</w:t>
            </w:r>
            <w:proofErr w:type="spellEnd"/>
            <w:r w:rsidRPr="00271C16">
              <w:rPr>
                <w:rFonts w:ascii="Garamond" w:hAnsi="Garamond"/>
                <w:sz w:val="28"/>
                <w:szCs w:val="28"/>
              </w:rPr>
              <w:t xml:space="preserve"> </w:t>
            </w:r>
            <w:proofErr w:type="spellStart"/>
            <w:r w:rsidRPr="00271C16">
              <w:rPr>
                <w:rFonts w:ascii="Garamond" w:hAnsi="Garamond"/>
                <w:sz w:val="28"/>
                <w:szCs w:val="28"/>
              </w:rPr>
              <w:t>soiagh</w:t>
            </w:r>
            <w:proofErr w:type="spellEnd"/>
            <w:r w:rsidRPr="00271C16">
              <w:rPr>
                <w:rFonts w:ascii="Garamond" w:hAnsi="Garamond"/>
                <w:sz w:val="28"/>
                <w:szCs w:val="28"/>
              </w:rPr>
              <w:t xml:space="preserve"> </w:t>
            </w:r>
            <w:proofErr w:type="spellStart"/>
            <w:r w:rsidRPr="00271C16">
              <w:rPr>
                <w:rFonts w:ascii="Garamond" w:hAnsi="Garamond"/>
                <w:sz w:val="28"/>
                <w:szCs w:val="28"/>
              </w:rPr>
              <w:t>jeh</w:t>
            </w:r>
            <w:proofErr w:type="spellEnd"/>
            <w:r w:rsidRPr="00271C16">
              <w:rPr>
                <w:rFonts w:ascii="Garamond" w:hAnsi="Garamond"/>
                <w:sz w:val="28"/>
                <w:szCs w:val="28"/>
              </w:rPr>
              <w:t xml:space="preserve">[’]n </w:t>
            </w:r>
            <w:proofErr w:type="spellStart"/>
            <w:r w:rsidRPr="00C52B30">
              <w:rPr>
                <w:rFonts w:ascii="Garamond" w:hAnsi="Garamond"/>
                <w:sz w:val="28"/>
                <w:szCs w:val="28"/>
              </w:rPr>
              <w:t>C</w:t>
            </w:r>
            <w:r w:rsidRPr="00271C16">
              <w:rPr>
                <w:rFonts w:ascii="Garamond" w:hAnsi="Garamond"/>
                <w:sz w:val="28"/>
                <w:szCs w:val="28"/>
              </w:rPr>
              <w:t>uirrey</w:t>
            </w:r>
            <w:proofErr w:type="spellEnd"/>
            <w:r w:rsidRPr="00271C16">
              <w:rPr>
                <w:rFonts w:ascii="Garamond" w:hAnsi="Garamond"/>
                <w:sz w:val="28"/>
                <w:szCs w:val="28"/>
              </w:rPr>
              <w:t xml:space="preserve"> </w:t>
            </w:r>
            <w:proofErr w:type="spellStart"/>
            <w:r w:rsidRPr="00271C16">
              <w:rPr>
                <w:rFonts w:ascii="Garamond" w:hAnsi="Garamond"/>
                <w:sz w:val="28"/>
                <w:szCs w:val="28"/>
              </w:rPr>
              <w:t>grasoil</w:t>
            </w:r>
            <w:proofErr w:type="spellEnd"/>
            <w:r w:rsidRPr="00271C16">
              <w:rPr>
                <w:rFonts w:ascii="Garamond" w:hAnsi="Garamond"/>
                <w:sz w:val="28"/>
                <w:szCs w:val="28"/>
              </w:rPr>
              <w:t xml:space="preserve"> </w:t>
            </w:r>
            <w:proofErr w:type="spellStart"/>
            <w:r w:rsidRPr="00271C16">
              <w:rPr>
                <w:rFonts w:ascii="Garamond" w:hAnsi="Garamond"/>
                <w:sz w:val="28"/>
                <w:szCs w:val="28"/>
              </w:rPr>
              <w:t>shoh</w:t>
            </w:r>
            <w:proofErr w:type="spellEnd"/>
            <w:r w:rsidRPr="00271C16">
              <w:rPr>
                <w:rFonts w:ascii="Garamond" w:hAnsi="Garamond"/>
                <w:sz w:val="28"/>
                <w:szCs w:val="28"/>
              </w:rPr>
              <w:t>,</w:t>
            </w:r>
            <w:r w:rsidR="002E5743">
              <w:rPr>
                <w:rFonts w:ascii="Garamond" w:hAnsi="Garamond"/>
                <w:sz w:val="28"/>
                <w:szCs w:val="28"/>
              </w:rPr>
              <w:t xml:space="preserve"> jean </w:t>
            </w:r>
            <w:proofErr w:type="spellStart"/>
            <w:r w:rsidR="002E5743">
              <w:rPr>
                <w:rFonts w:ascii="Garamond" w:hAnsi="Garamond"/>
                <w:sz w:val="28"/>
                <w:szCs w:val="28"/>
              </w:rPr>
              <w:t>padjer</w:t>
            </w:r>
            <w:proofErr w:type="spellEnd"/>
            <w:r w:rsidR="002E5743">
              <w:rPr>
                <w:rFonts w:ascii="Garamond" w:hAnsi="Garamond"/>
                <w:sz w:val="28"/>
                <w:szCs w:val="28"/>
              </w:rPr>
              <w:t xml:space="preserve"> </w:t>
            </w:r>
            <w:proofErr w:type="spellStart"/>
            <w:r w:rsidR="002E5743">
              <w:rPr>
                <w:rFonts w:ascii="Garamond" w:hAnsi="Garamond"/>
                <w:sz w:val="28"/>
                <w:szCs w:val="28"/>
              </w:rPr>
              <w:t>gys</w:t>
            </w:r>
            <w:proofErr w:type="spellEnd"/>
            <w:r w:rsidR="002E5743">
              <w:rPr>
                <w:rFonts w:ascii="Garamond" w:hAnsi="Garamond"/>
                <w:sz w:val="28"/>
                <w:szCs w:val="28"/>
              </w:rPr>
              <w:t xml:space="preserve"> </w:t>
            </w:r>
            <w:proofErr w:type="spellStart"/>
            <w:r w:rsidR="002E5743">
              <w:rPr>
                <w:rFonts w:ascii="Garamond" w:hAnsi="Garamond"/>
                <w:sz w:val="28"/>
                <w:szCs w:val="28"/>
              </w:rPr>
              <w:t>Jee</w:t>
            </w:r>
            <w:proofErr w:type="spellEnd"/>
            <w:r w:rsidR="002E5743">
              <w:rPr>
                <w:rFonts w:ascii="Garamond" w:hAnsi="Garamond"/>
                <w:sz w:val="28"/>
                <w:szCs w:val="28"/>
              </w:rPr>
              <w:t xml:space="preserve"> son </w:t>
            </w:r>
            <w:proofErr w:type="spellStart"/>
            <w:r w:rsidR="002E5743">
              <w:rPr>
                <w:rFonts w:ascii="Garamond" w:hAnsi="Garamond"/>
                <w:sz w:val="28"/>
                <w:szCs w:val="28"/>
              </w:rPr>
              <w:t>ny</w:t>
            </w:r>
            <w:proofErr w:type="spellEnd"/>
            <w:r w:rsidR="002E5743">
              <w:rPr>
                <w:rFonts w:ascii="Garamond" w:hAnsi="Garamond"/>
                <w:sz w:val="28"/>
                <w:szCs w:val="28"/>
              </w:rPr>
              <w:t xml:space="preserve"> t</w:t>
            </w:r>
            <w:r w:rsidRPr="00271C16">
              <w:rPr>
                <w:rFonts w:ascii="Garamond" w:hAnsi="Garamond"/>
                <w:sz w:val="28"/>
                <w:szCs w:val="28"/>
              </w:rPr>
              <w:t xml:space="preserve">ow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laccal</w:t>
            </w:r>
            <w:proofErr w:type="spellEnd"/>
            <w:r w:rsidRPr="00271C16">
              <w:rPr>
                <w:rFonts w:ascii="Garamond" w:hAnsi="Garamond"/>
                <w:sz w:val="28"/>
                <w:szCs w:val="28"/>
              </w:rPr>
              <w:t xml:space="preserve"> as </w:t>
            </w:r>
            <w:proofErr w:type="spellStart"/>
            <w:r w:rsidRPr="00271C16">
              <w:rPr>
                <w:rFonts w:ascii="Garamond" w:hAnsi="Garamond"/>
                <w:sz w:val="28"/>
                <w:szCs w:val="28"/>
              </w:rPr>
              <w:t>ver</w:t>
            </w:r>
            <w:proofErr w:type="spellEnd"/>
            <w:r w:rsidRPr="00271C16">
              <w:rPr>
                <w:rFonts w:ascii="Garamond" w:hAnsi="Garamond"/>
                <w:sz w:val="28"/>
                <w:szCs w:val="28"/>
              </w:rPr>
              <w:t xml:space="preserve"> </w:t>
            </w:r>
            <w:proofErr w:type="spellStart"/>
            <w:r w:rsidRPr="00271C16">
              <w:rPr>
                <w:rFonts w:ascii="Garamond" w:hAnsi="Garamond"/>
                <w:sz w:val="28"/>
                <w:szCs w:val="28"/>
              </w:rPr>
              <w:t>oo</w:t>
            </w:r>
            <w:proofErr w:type="spellEnd"/>
            <w:r w:rsidRPr="00271C16">
              <w:rPr>
                <w:rFonts w:ascii="Garamond" w:hAnsi="Garamond"/>
                <w:sz w:val="28"/>
                <w:szCs w:val="28"/>
              </w:rPr>
              <w:t xml:space="preserve"> </w:t>
            </w:r>
            <w:proofErr w:type="spellStart"/>
            <w:r w:rsidRPr="00271C16">
              <w:rPr>
                <w:rFonts w:ascii="Garamond" w:hAnsi="Garamond"/>
                <w:i/>
                <w:sz w:val="28"/>
                <w:szCs w:val="28"/>
              </w:rPr>
              <w:t>graih</w:t>
            </w:r>
            <w:proofErr w:type="spellEnd"/>
            <w:r w:rsidRPr="00271C16">
              <w:rPr>
                <w:rFonts w:ascii="Garamond" w:hAnsi="Garamond"/>
                <w:i/>
                <w:sz w:val="28"/>
                <w:szCs w:val="28"/>
              </w:rPr>
              <w:t xml:space="preserve"> da</w:t>
            </w:r>
            <w:r w:rsidRPr="00271C16">
              <w:rPr>
                <w:rFonts w:ascii="Garamond" w:hAnsi="Garamond"/>
                <w:sz w:val="28"/>
                <w:szCs w:val="28"/>
              </w:rPr>
              <w:t xml:space="preserve">, cha </w:t>
            </w:r>
            <w:proofErr w:type="spellStart"/>
            <w:r w:rsidRPr="00271C16">
              <w:rPr>
                <w:rFonts w:ascii="Garamond" w:hAnsi="Garamond"/>
                <w:sz w:val="28"/>
                <w:szCs w:val="28"/>
              </w:rPr>
              <w:t>dooghyssagh</w:t>
            </w:r>
            <w:proofErr w:type="spellEnd"/>
            <w:r w:rsidRPr="00271C16">
              <w:rPr>
                <w:rFonts w:ascii="Garamond" w:hAnsi="Garamond"/>
                <w:sz w:val="28"/>
                <w:szCs w:val="28"/>
              </w:rPr>
              <w:t xml:space="preserve"> as ta </w:t>
            </w:r>
            <w:proofErr w:type="spellStart"/>
            <w:r w:rsidRPr="00271C16">
              <w:rPr>
                <w:rFonts w:ascii="Garamond" w:hAnsi="Garamond"/>
                <w:sz w:val="28"/>
                <w:szCs w:val="28"/>
              </w:rPr>
              <w:t>liannoo</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chur da </w:t>
            </w:r>
            <w:r>
              <w:rPr>
                <w:rFonts w:ascii="Garamond" w:hAnsi="Garamond"/>
                <w:sz w:val="28"/>
                <w:szCs w:val="28"/>
              </w:rPr>
              <w:t>y</w:t>
            </w:r>
            <w:r w:rsidRPr="00271C16">
              <w:rPr>
                <w:rFonts w:ascii="Garamond" w:hAnsi="Garamond"/>
                <w:sz w:val="28"/>
                <w:szCs w:val="28"/>
              </w:rPr>
              <w:t xml:space="preserve"> </w:t>
            </w:r>
            <w:proofErr w:type="spellStart"/>
            <w:r w:rsidRPr="00271C16">
              <w:rPr>
                <w:rFonts w:ascii="Garamond" w:hAnsi="Garamond"/>
                <w:sz w:val="28"/>
                <w:szCs w:val="28"/>
              </w:rPr>
              <w:t>Voir</w:t>
            </w:r>
            <w:proofErr w:type="spellEnd"/>
            <w:r w:rsidRPr="00271C16">
              <w:rPr>
                <w:rFonts w:ascii="Garamond" w:hAnsi="Garamond"/>
                <w:sz w:val="28"/>
                <w:szCs w:val="28"/>
              </w:rPr>
              <w:t xml:space="preserve"> ta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hroggal</w:t>
            </w:r>
            <w:proofErr w:type="spellEnd"/>
            <w:r w:rsidRPr="00271C16">
              <w:rPr>
                <w:rFonts w:ascii="Garamond" w:hAnsi="Garamond"/>
                <w:sz w:val="28"/>
                <w:szCs w:val="28"/>
              </w:rPr>
              <w:t xml:space="preserve"> e. </w:t>
            </w:r>
          </w:p>
        </w:tc>
        <w:tc>
          <w:tcPr>
            <w:tcW w:w="3851" w:type="dxa"/>
          </w:tcPr>
          <w:p w14:paraId="7286736C" w14:textId="77777777" w:rsidR="00C52B30" w:rsidRPr="001D7831" w:rsidRDefault="00C52B30"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Do you therefore accept of this gracious Invitation, pray to God for what you want, and you will </w:t>
            </w:r>
            <w:r w:rsidRPr="001D7831">
              <w:rPr>
                <w:rFonts w:ascii="Garamond" w:hAnsi="Garamond" w:cs="Times New Roman"/>
                <w:sz w:val="28"/>
              </w:rPr>
              <w:t xml:space="preserve">love Him </w:t>
            </w:r>
            <w:r w:rsidRPr="001D7831">
              <w:rPr>
                <w:rFonts w:ascii="Garamond" w:hAnsi="Garamond" w:cs="Times New Roman"/>
                <w:i/>
                <w:sz w:val="28"/>
              </w:rPr>
              <w:t>as naturally as a Child doth the Parents that nourish him.</w:t>
            </w:r>
          </w:p>
        </w:tc>
        <w:tc>
          <w:tcPr>
            <w:tcW w:w="0" w:type="auto"/>
          </w:tcPr>
          <w:p w14:paraId="2B06E4AE" w14:textId="77777777" w:rsidR="00C52B30" w:rsidRPr="000C1864" w:rsidRDefault="00C52B30" w:rsidP="00DB60C3">
            <w:pPr>
              <w:pStyle w:val="ListParagraph"/>
              <w:ind w:left="0"/>
              <w:rPr>
                <w:rFonts w:ascii="Garamond" w:hAnsi="Garamond" w:cs="Times New Roman"/>
                <w:i/>
                <w:sz w:val="20"/>
                <w:szCs w:val="20"/>
              </w:rPr>
            </w:pPr>
          </w:p>
        </w:tc>
      </w:tr>
      <w:tr w:rsidR="00C52B30" w:rsidRPr="001D7831" w14:paraId="467E189B" w14:textId="77777777" w:rsidTr="00CB7EF1">
        <w:tc>
          <w:tcPr>
            <w:tcW w:w="4253" w:type="dxa"/>
          </w:tcPr>
          <w:p w14:paraId="38A27277" w14:textId="77777777" w:rsidR="00C52B30" w:rsidRPr="00271C16" w:rsidRDefault="00C52B30" w:rsidP="00DB60C3">
            <w:pPr>
              <w:pStyle w:val="CM3"/>
              <w:widowControl/>
              <w:spacing w:line="240" w:lineRule="auto"/>
              <w:ind w:firstLine="227"/>
              <w:jc w:val="both"/>
              <w:rPr>
                <w:rFonts w:ascii="Garamond" w:hAnsi="Garamond"/>
                <w:sz w:val="28"/>
                <w:szCs w:val="28"/>
              </w:rPr>
            </w:pPr>
            <w:r w:rsidRPr="00271C16">
              <w:rPr>
                <w:rFonts w:ascii="Garamond" w:hAnsi="Garamond"/>
                <w:i/>
                <w:sz w:val="28"/>
                <w:szCs w:val="28"/>
              </w:rPr>
              <w:t>Q.</w:t>
            </w:r>
            <w:r w:rsidRPr="00271C16">
              <w:rPr>
                <w:rFonts w:ascii="Garamond" w:hAnsi="Garamond"/>
                <w:sz w:val="28"/>
                <w:szCs w:val="28"/>
              </w:rPr>
              <w:t xml:space="preserve"> </w:t>
            </w:r>
            <w:proofErr w:type="spellStart"/>
            <w:r w:rsidRPr="00271C16">
              <w:rPr>
                <w:rFonts w:ascii="Garamond" w:hAnsi="Garamond"/>
                <w:sz w:val="28"/>
                <w:szCs w:val="28"/>
              </w:rPr>
              <w:t>Agh</w:t>
            </w:r>
            <w:proofErr w:type="spellEnd"/>
            <w:r w:rsidRPr="00271C16">
              <w:rPr>
                <w:rFonts w:ascii="Garamond" w:hAnsi="Garamond"/>
                <w:sz w:val="28"/>
                <w:szCs w:val="28"/>
              </w:rPr>
              <w:t xml:space="preserve"> </w:t>
            </w:r>
            <w:proofErr w:type="spellStart"/>
            <w:r w:rsidRPr="00271C16">
              <w:rPr>
                <w:rFonts w:ascii="Garamond" w:hAnsi="Garamond"/>
                <w:sz w:val="28"/>
                <w:szCs w:val="28"/>
              </w:rPr>
              <w:t>ga</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nee my </w:t>
            </w:r>
            <w:proofErr w:type="spellStart"/>
            <w:r w:rsidRPr="00271C16">
              <w:rPr>
                <w:rFonts w:ascii="Garamond" w:hAnsi="Garamond"/>
                <w:sz w:val="28"/>
                <w:szCs w:val="28"/>
              </w:rPr>
              <w:t>Churrym</w:t>
            </w:r>
            <w:proofErr w:type="spellEnd"/>
            <w:r w:rsidRPr="00271C16">
              <w:rPr>
                <w:rFonts w:ascii="Garamond" w:hAnsi="Garamond"/>
                <w:sz w:val="28"/>
                <w:szCs w:val="28"/>
              </w:rPr>
              <w:t xml:space="preserve"> eh,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i/>
                <w:sz w:val="28"/>
                <w:szCs w:val="28"/>
              </w:rPr>
              <w:t>eamagh</w:t>
            </w:r>
            <w:proofErr w:type="spellEnd"/>
            <w:r w:rsidRPr="00271C16">
              <w:rPr>
                <w:rFonts w:ascii="Garamond" w:hAnsi="Garamond"/>
                <w:i/>
                <w:sz w:val="28"/>
                <w:szCs w:val="28"/>
              </w:rPr>
              <w:t xml:space="preserve"> er </w:t>
            </w:r>
            <w:proofErr w:type="spellStart"/>
            <w:r w:rsidRPr="00271C16">
              <w:rPr>
                <w:rFonts w:ascii="Garamond" w:hAnsi="Garamond"/>
                <w:i/>
                <w:sz w:val="28"/>
                <w:szCs w:val="28"/>
              </w:rPr>
              <w:t>Jee</w:t>
            </w:r>
            <w:proofErr w:type="spellEnd"/>
            <w:r w:rsidRPr="00271C16">
              <w:rPr>
                <w:rFonts w:ascii="Garamond" w:hAnsi="Garamond"/>
                <w:i/>
                <w:sz w:val="28"/>
                <w:szCs w:val="28"/>
              </w:rPr>
              <w:t xml:space="preserve"> as </w:t>
            </w:r>
            <w:proofErr w:type="spellStart"/>
            <w:r w:rsidRPr="00271C16">
              <w:rPr>
                <w:rFonts w:ascii="Garamond" w:hAnsi="Garamond"/>
                <w:i/>
                <w:sz w:val="28"/>
                <w:szCs w:val="28"/>
              </w:rPr>
              <w:t>dy</w:t>
            </w:r>
            <w:proofErr w:type="spellEnd"/>
            <w:r w:rsidRPr="00271C16">
              <w:rPr>
                <w:rFonts w:ascii="Garamond" w:hAnsi="Garamond"/>
                <w:i/>
                <w:sz w:val="28"/>
                <w:szCs w:val="28"/>
              </w:rPr>
              <w:t xml:space="preserve"> chur </w:t>
            </w:r>
            <w:proofErr w:type="spellStart"/>
            <w:r w:rsidRPr="00271C16">
              <w:rPr>
                <w:rFonts w:ascii="Garamond" w:hAnsi="Garamond"/>
                <w:i/>
                <w:sz w:val="28"/>
                <w:szCs w:val="28"/>
              </w:rPr>
              <w:t>ooashley</w:t>
            </w:r>
            <w:proofErr w:type="spellEnd"/>
            <w:r w:rsidRPr="00271C16">
              <w:rPr>
                <w:rFonts w:ascii="Garamond" w:hAnsi="Garamond"/>
                <w:i/>
                <w:sz w:val="28"/>
                <w:szCs w:val="28"/>
              </w:rPr>
              <w:t xml:space="preserve"> da</w:t>
            </w:r>
            <w:r w:rsidRPr="00271C16">
              <w:rPr>
                <w:rFonts w:ascii="Garamond" w:hAnsi="Garamond"/>
                <w:sz w:val="28"/>
                <w:szCs w:val="28"/>
              </w:rPr>
              <w:t xml:space="preserve">, </w:t>
            </w:r>
            <w:proofErr w:type="spellStart"/>
            <w:r w:rsidRPr="00271C16">
              <w:rPr>
                <w:rFonts w:ascii="Garamond" w:hAnsi="Garamond"/>
                <w:sz w:val="28"/>
                <w:szCs w:val="28"/>
              </w:rPr>
              <w:t>ny</w:t>
            </w:r>
            <w:proofErr w:type="spellEnd"/>
            <w:r w:rsidRPr="00271C16">
              <w:rPr>
                <w:rFonts w:ascii="Garamond" w:hAnsi="Garamond"/>
                <w:sz w:val="28"/>
                <w:szCs w:val="28"/>
              </w:rPr>
              <w:t xml:space="preserve"> </w:t>
            </w:r>
            <w:proofErr w:type="spellStart"/>
            <w:r w:rsidRPr="00271C16">
              <w:rPr>
                <w:rFonts w:ascii="Garamond" w:hAnsi="Garamond"/>
                <w:sz w:val="28"/>
                <w:szCs w:val="28"/>
              </w:rPr>
              <w:t>yeih</w:t>
            </w:r>
            <w:proofErr w:type="spellEnd"/>
            <w:r w:rsidRPr="00271C16">
              <w:rPr>
                <w:rFonts w:ascii="Garamond" w:hAnsi="Garamond"/>
                <w:sz w:val="28"/>
                <w:szCs w:val="28"/>
              </w:rPr>
              <w:t xml:space="preserve"> ta me</w:t>
            </w:r>
            <w:r w:rsidRPr="00271C16">
              <w:rPr>
                <w:rFonts w:ascii="Garamond" w:hAnsi="Garamond"/>
                <w:i/>
                <w:sz w:val="28"/>
                <w:szCs w:val="28"/>
              </w:rPr>
              <w:t>e</w:t>
            </w:r>
            <w:r w:rsidRPr="00271C16">
              <w:rPr>
                <w:rFonts w:ascii="Garamond" w:hAnsi="Garamond"/>
                <w:sz w:val="28"/>
                <w:szCs w:val="28"/>
              </w:rPr>
              <w:t xml:space="preserve"> </w:t>
            </w:r>
            <w:proofErr w:type="spellStart"/>
            <w:r w:rsidRPr="00271C16">
              <w:rPr>
                <w:rFonts w:ascii="Garamond" w:hAnsi="Garamond"/>
                <w:sz w:val="28"/>
                <w:szCs w:val="28"/>
              </w:rPr>
              <w:t>gennaghtyn</w:t>
            </w:r>
            <w:proofErr w:type="spellEnd"/>
            <w:r w:rsidRPr="00271C16">
              <w:rPr>
                <w:rFonts w:ascii="Garamond" w:hAnsi="Garamond"/>
                <w:sz w:val="28"/>
                <w:szCs w:val="28"/>
              </w:rPr>
              <w:t xml:space="preserve"> </w:t>
            </w:r>
            <w:proofErr w:type="spellStart"/>
            <w:r w:rsidRPr="00271C16">
              <w:rPr>
                <w:rFonts w:ascii="Garamond" w:hAnsi="Garamond"/>
                <w:sz w:val="28"/>
                <w:szCs w:val="28"/>
              </w:rPr>
              <w:t>niau-arryltys</w:t>
            </w:r>
            <w:proofErr w:type="spellEnd"/>
            <w:r w:rsidRPr="00271C16">
              <w:rPr>
                <w:rFonts w:ascii="Garamond" w:hAnsi="Garamond"/>
                <w:sz w:val="28"/>
                <w:szCs w:val="28"/>
              </w:rPr>
              <w:t xml:space="preserve"> </w:t>
            </w:r>
            <w:proofErr w:type="spellStart"/>
            <w:r w:rsidRPr="00271C16">
              <w:rPr>
                <w:rFonts w:ascii="Garamond" w:hAnsi="Garamond"/>
                <w:sz w:val="28"/>
                <w:szCs w:val="28"/>
              </w:rPr>
              <w:t>ayns</w:t>
            </w:r>
            <w:proofErr w:type="spellEnd"/>
            <w:r w:rsidRPr="00271C16">
              <w:rPr>
                <w:rFonts w:ascii="Garamond" w:hAnsi="Garamond"/>
                <w:sz w:val="28"/>
                <w:szCs w:val="28"/>
              </w:rPr>
              <w:t xml:space="preserve"> my </w:t>
            </w:r>
            <w:proofErr w:type="spellStart"/>
            <w:r w:rsidRPr="00271C16">
              <w:rPr>
                <w:rFonts w:ascii="Garamond" w:hAnsi="Garamond"/>
                <w:sz w:val="28"/>
                <w:szCs w:val="28"/>
              </w:rPr>
              <w:t>ghooghys</w:t>
            </w:r>
            <w:proofErr w:type="spellEnd"/>
            <w:r w:rsidRPr="00271C16">
              <w:rPr>
                <w:rFonts w:ascii="Garamond" w:hAnsi="Garamond"/>
                <w:sz w:val="28"/>
                <w:szCs w:val="28"/>
              </w:rPr>
              <w:t xml:space="preserve"> </w:t>
            </w:r>
            <w:proofErr w:type="spellStart"/>
            <w:r w:rsidRPr="00271C16">
              <w:rPr>
                <w:rFonts w:ascii="Garamond" w:hAnsi="Garamond"/>
                <w:sz w:val="28"/>
                <w:szCs w:val="28"/>
              </w:rPr>
              <w:t>dy</w:t>
            </w:r>
            <w:proofErr w:type="spellEnd"/>
            <w:r w:rsidRPr="00271C16">
              <w:rPr>
                <w:rFonts w:ascii="Garamond" w:hAnsi="Garamond"/>
                <w:sz w:val="28"/>
                <w:szCs w:val="28"/>
              </w:rPr>
              <w:t xml:space="preserve"> </w:t>
            </w:r>
            <w:proofErr w:type="spellStart"/>
            <w:r w:rsidRPr="00271C16">
              <w:rPr>
                <w:rFonts w:ascii="Garamond" w:hAnsi="Garamond"/>
                <w:sz w:val="28"/>
                <w:szCs w:val="28"/>
              </w:rPr>
              <w:t>yanoo</w:t>
            </w:r>
            <w:proofErr w:type="spellEnd"/>
            <w:r w:rsidRPr="00271C16">
              <w:rPr>
                <w:rFonts w:ascii="Garamond" w:hAnsi="Garamond"/>
                <w:sz w:val="28"/>
                <w:szCs w:val="28"/>
              </w:rPr>
              <w:t xml:space="preserve"> </w:t>
            </w:r>
            <w:proofErr w:type="spellStart"/>
            <w:r w:rsidRPr="00271C16">
              <w:rPr>
                <w:rFonts w:ascii="Garamond" w:hAnsi="Garamond"/>
                <w:sz w:val="28"/>
                <w:szCs w:val="28"/>
              </w:rPr>
              <w:t>myr</w:t>
            </w:r>
            <w:proofErr w:type="spellEnd"/>
            <w:r w:rsidRPr="00271C16">
              <w:rPr>
                <w:rFonts w:ascii="Garamond" w:hAnsi="Garamond"/>
                <w:sz w:val="28"/>
                <w:szCs w:val="28"/>
              </w:rPr>
              <w:t xml:space="preserve"> </w:t>
            </w:r>
            <w:proofErr w:type="spellStart"/>
            <w:r w:rsidRPr="00271C16">
              <w:rPr>
                <w:rFonts w:ascii="Garamond" w:hAnsi="Garamond"/>
                <w:sz w:val="28"/>
                <w:szCs w:val="28"/>
              </w:rPr>
              <w:t>shen</w:t>
            </w:r>
            <w:proofErr w:type="spellEnd"/>
            <w:r w:rsidRPr="00271C16">
              <w:rPr>
                <w:rFonts w:ascii="Garamond" w:hAnsi="Garamond"/>
                <w:sz w:val="28"/>
                <w:szCs w:val="28"/>
              </w:rPr>
              <w:t xml:space="preserve">. </w:t>
            </w:r>
          </w:p>
        </w:tc>
        <w:tc>
          <w:tcPr>
            <w:tcW w:w="3851" w:type="dxa"/>
          </w:tcPr>
          <w:p w14:paraId="4B0E1F83" w14:textId="77777777" w:rsidR="00C52B30" w:rsidRPr="001D7831" w:rsidRDefault="00C52B30"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But, though it is </w:t>
            </w:r>
            <w:r w:rsidRPr="001D7831">
              <w:rPr>
                <w:rFonts w:ascii="Garamond" w:hAnsi="Garamond" w:cs="Times New Roman"/>
                <w:sz w:val="28"/>
              </w:rPr>
              <w:t xml:space="preserve">my Duty to call upon, and worship God, </w:t>
            </w:r>
            <w:r w:rsidRPr="001D7831">
              <w:rPr>
                <w:rFonts w:ascii="Garamond" w:hAnsi="Garamond" w:cs="Times New Roman"/>
                <w:i/>
                <w:sz w:val="28"/>
              </w:rPr>
              <w:t>yet I find a backwardness in my Nature to do so.</w:t>
            </w:r>
          </w:p>
        </w:tc>
        <w:tc>
          <w:tcPr>
            <w:tcW w:w="0" w:type="auto"/>
          </w:tcPr>
          <w:p w14:paraId="77DBCE16" w14:textId="77777777" w:rsidR="00C52B30" w:rsidRPr="000C1864" w:rsidRDefault="00C52B30" w:rsidP="00DB60C3">
            <w:pPr>
              <w:pStyle w:val="ListParagraph"/>
              <w:ind w:left="0"/>
              <w:rPr>
                <w:rFonts w:ascii="Garamond" w:hAnsi="Garamond" w:cs="Times New Roman"/>
                <w:sz w:val="20"/>
                <w:szCs w:val="20"/>
              </w:rPr>
            </w:pPr>
          </w:p>
        </w:tc>
      </w:tr>
      <w:tr w:rsidR="00C52B30" w:rsidRPr="001D7831" w14:paraId="2F36B83B" w14:textId="77777777" w:rsidTr="00CB7EF1">
        <w:tc>
          <w:tcPr>
            <w:tcW w:w="4253" w:type="dxa"/>
          </w:tcPr>
          <w:p w14:paraId="6E82BA76" w14:textId="77777777" w:rsidR="00C52B30" w:rsidRPr="00271C16" w:rsidRDefault="00C52B30" w:rsidP="00DB60C3">
            <w:pPr>
              <w:pStyle w:val="CM3"/>
              <w:widowControl/>
              <w:spacing w:line="240" w:lineRule="auto"/>
              <w:ind w:firstLine="227"/>
              <w:jc w:val="both"/>
              <w:rPr>
                <w:rFonts w:ascii="Garamond" w:hAnsi="Garamond"/>
                <w:sz w:val="28"/>
                <w:szCs w:val="28"/>
              </w:rPr>
            </w:pPr>
            <w:r w:rsidRPr="00271C16">
              <w:rPr>
                <w:rFonts w:ascii="Garamond" w:hAnsi="Garamond"/>
                <w:i/>
                <w:sz w:val="28"/>
                <w:szCs w:val="28"/>
              </w:rPr>
              <w:t xml:space="preserve">A. </w:t>
            </w:r>
            <w:proofErr w:type="spellStart"/>
            <w:r w:rsidRPr="00271C16">
              <w:rPr>
                <w:rFonts w:ascii="Garamond" w:hAnsi="Garamond"/>
                <w:sz w:val="28"/>
                <w:szCs w:val="28"/>
              </w:rPr>
              <w:t>Foddee</w:t>
            </w:r>
            <w:proofErr w:type="spellEnd"/>
            <w:r w:rsidRPr="00271C16">
              <w:rPr>
                <w:rFonts w:ascii="Garamond" w:hAnsi="Garamond"/>
                <w:sz w:val="28"/>
                <w:szCs w:val="28"/>
              </w:rPr>
              <w:t xml:space="preserve"> </w:t>
            </w:r>
            <w:proofErr w:type="spellStart"/>
            <w:r w:rsidRPr="00271C16">
              <w:rPr>
                <w:rFonts w:ascii="Garamond" w:hAnsi="Garamond"/>
                <w:sz w:val="28"/>
                <w:szCs w:val="28"/>
              </w:rPr>
              <w:t>shen</w:t>
            </w:r>
            <w:proofErr w:type="spellEnd"/>
            <w:r w:rsidRPr="00271C16">
              <w:rPr>
                <w:rFonts w:ascii="Garamond" w:hAnsi="Garamond"/>
                <w:sz w:val="28"/>
                <w:szCs w:val="28"/>
              </w:rPr>
              <w:t xml:space="preserve"> y </w:t>
            </w:r>
            <w:proofErr w:type="spellStart"/>
            <w:r w:rsidRPr="00271C16">
              <w:rPr>
                <w:rFonts w:ascii="Garamond" w:hAnsi="Garamond"/>
                <w:sz w:val="28"/>
                <w:szCs w:val="28"/>
              </w:rPr>
              <w:t>ve</w:t>
            </w:r>
            <w:proofErr w:type="spellEnd"/>
            <w:r w:rsidRPr="00271C16">
              <w:rPr>
                <w:rFonts w:ascii="Garamond" w:hAnsi="Garamond"/>
                <w:sz w:val="28"/>
                <w:szCs w:val="28"/>
              </w:rPr>
              <w:t xml:space="preserve">, </w:t>
            </w:r>
            <w:proofErr w:type="spellStart"/>
            <w:r w:rsidRPr="00271C16">
              <w:rPr>
                <w:rFonts w:ascii="Garamond" w:hAnsi="Garamond"/>
                <w:sz w:val="28"/>
                <w:szCs w:val="28"/>
              </w:rPr>
              <w:t>ny</w:t>
            </w:r>
            <w:proofErr w:type="spellEnd"/>
            <w:r w:rsidRPr="00271C16">
              <w:rPr>
                <w:rFonts w:ascii="Garamond" w:hAnsi="Garamond"/>
                <w:sz w:val="28"/>
                <w:szCs w:val="28"/>
              </w:rPr>
              <w:t xml:space="preserve"> </w:t>
            </w:r>
            <w:proofErr w:type="spellStart"/>
            <w:r w:rsidRPr="00271C16">
              <w:rPr>
                <w:rFonts w:ascii="Garamond" w:hAnsi="Garamond"/>
                <w:sz w:val="28"/>
                <w:szCs w:val="28"/>
              </w:rPr>
              <w:t>yei</w:t>
            </w:r>
            <w:proofErr w:type="spellEnd"/>
            <w:r w:rsidRPr="00271C16">
              <w:rPr>
                <w:rFonts w:ascii="Garamond" w:hAnsi="Garamond"/>
                <w:sz w:val="28"/>
                <w:szCs w:val="28"/>
              </w:rPr>
              <w:t xml:space="preserve"> jean red </w:t>
            </w:r>
            <w:proofErr w:type="spellStart"/>
            <w:r w:rsidRPr="00271C16">
              <w:rPr>
                <w:rFonts w:ascii="Garamond" w:hAnsi="Garamond"/>
                <w:sz w:val="28"/>
                <w:szCs w:val="28"/>
              </w:rPr>
              <w:t>ennagh</w:t>
            </w:r>
            <w:proofErr w:type="spellEnd"/>
            <w:r w:rsidRPr="00271C16">
              <w:rPr>
                <w:rFonts w:ascii="Garamond" w:hAnsi="Garamond"/>
                <w:sz w:val="28"/>
                <w:szCs w:val="28"/>
              </w:rPr>
              <w:t xml:space="preserve"> </w:t>
            </w:r>
            <w:proofErr w:type="spellStart"/>
            <w:r w:rsidRPr="00271C16">
              <w:rPr>
                <w:rFonts w:ascii="Garamond" w:hAnsi="Garamond"/>
                <w:sz w:val="28"/>
                <w:szCs w:val="28"/>
              </w:rPr>
              <w:t>noi</w:t>
            </w:r>
            <w:proofErr w:type="spellEnd"/>
            <w:r w:rsidRPr="00271C16">
              <w:rPr>
                <w:rFonts w:ascii="Garamond" w:hAnsi="Garamond"/>
                <w:sz w:val="28"/>
                <w:szCs w:val="28"/>
              </w:rPr>
              <w:t xml:space="preserve"> </w:t>
            </w:r>
            <w:proofErr w:type="spellStart"/>
            <w:r w:rsidRPr="00271C16">
              <w:rPr>
                <w:rFonts w:ascii="Garamond" w:hAnsi="Garamond"/>
                <w:sz w:val="28"/>
                <w:szCs w:val="28"/>
              </w:rPr>
              <w:t>dty</w:t>
            </w:r>
            <w:proofErr w:type="spellEnd"/>
            <w:r w:rsidRPr="00271C16">
              <w:rPr>
                <w:rFonts w:ascii="Garamond" w:hAnsi="Garamond"/>
                <w:sz w:val="28"/>
                <w:szCs w:val="28"/>
              </w:rPr>
              <w:t xml:space="preserve"> </w:t>
            </w:r>
            <w:proofErr w:type="spellStart"/>
            <w:r w:rsidRPr="00271C16">
              <w:rPr>
                <w:rFonts w:ascii="Garamond" w:hAnsi="Garamond"/>
                <w:sz w:val="28"/>
                <w:szCs w:val="28"/>
              </w:rPr>
              <w:t>ghooghys</w:t>
            </w:r>
            <w:proofErr w:type="spellEnd"/>
            <w:r w:rsidRPr="00271C16">
              <w:rPr>
                <w:rFonts w:ascii="Garamond" w:hAnsi="Garamond"/>
                <w:sz w:val="28"/>
                <w:szCs w:val="28"/>
              </w:rPr>
              <w:t> </w:t>
            </w:r>
            <w:r>
              <w:rPr>
                <w:rFonts w:ascii="Garamond" w:hAnsi="Garamond"/>
                <w:sz w:val="28"/>
                <w:szCs w:val="28"/>
              </w:rPr>
              <w:t>;</w:t>
            </w:r>
            <w:r w:rsidRPr="00271C16">
              <w:rPr>
                <w:rFonts w:ascii="Garamond" w:hAnsi="Garamond"/>
                <w:sz w:val="28"/>
                <w:szCs w:val="28"/>
              </w:rPr>
              <w:t xml:space="preserve"> </w:t>
            </w:r>
            <w:proofErr w:type="spellStart"/>
            <w:r w:rsidRPr="00271C16">
              <w:rPr>
                <w:rFonts w:ascii="Garamond" w:hAnsi="Garamond"/>
                <w:sz w:val="28"/>
                <w:szCs w:val="28"/>
              </w:rPr>
              <w:t>Freill</w:t>
            </w:r>
            <w:proofErr w:type="spellEnd"/>
            <w:r w:rsidRPr="00271C16">
              <w:rPr>
                <w:rFonts w:ascii="Garamond" w:hAnsi="Garamond"/>
                <w:sz w:val="28"/>
                <w:szCs w:val="28"/>
              </w:rPr>
              <w:t xml:space="preserve"> </w:t>
            </w:r>
            <w:proofErr w:type="spellStart"/>
            <w:r w:rsidRPr="00271C16">
              <w:rPr>
                <w:rFonts w:ascii="Garamond" w:hAnsi="Garamond"/>
                <w:sz w:val="28"/>
                <w:szCs w:val="28"/>
              </w:rPr>
              <w:t>dty</w:t>
            </w:r>
            <w:proofErr w:type="spellEnd"/>
            <w:r w:rsidRPr="00271C16">
              <w:rPr>
                <w:rFonts w:ascii="Garamond" w:hAnsi="Garamond"/>
                <w:sz w:val="28"/>
                <w:szCs w:val="28"/>
              </w:rPr>
              <w:t xml:space="preserve"> </w:t>
            </w:r>
            <w:proofErr w:type="spellStart"/>
            <w:r w:rsidRPr="00271C16">
              <w:rPr>
                <w:rFonts w:ascii="Garamond" w:hAnsi="Garamond"/>
                <w:sz w:val="28"/>
                <w:szCs w:val="28"/>
              </w:rPr>
              <w:t>Chree</w:t>
            </w:r>
            <w:proofErr w:type="spellEnd"/>
            <w:r w:rsidRPr="00271C16">
              <w:rPr>
                <w:rFonts w:ascii="Garamond" w:hAnsi="Garamond"/>
                <w:sz w:val="28"/>
                <w:szCs w:val="28"/>
              </w:rPr>
              <w:t xml:space="preserve"> glen, as </w:t>
            </w:r>
            <w:proofErr w:type="spellStart"/>
            <w:r w:rsidRPr="00271C16">
              <w:rPr>
                <w:rFonts w:ascii="Garamond" w:hAnsi="Garamond"/>
                <w:sz w:val="28"/>
                <w:szCs w:val="28"/>
              </w:rPr>
              <w:t>smooinee</w:t>
            </w:r>
            <w:proofErr w:type="spellEnd"/>
            <w:r w:rsidRPr="00271C16">
              <w:rPr>
                <w:rFonts w:ascii="Garamond" w:hAnsi="Garamond"/>
                <w:sz w:val="28"/>
                <w:szCs w:val="28"/>
              </w:rPr>
              <w:t xml:space="preserve"> er </w:t>
            </w:r>
            <w:proofErr w:type="spellStart"/>
            <w:r w:rsidRPr="00271C16">
              <w:rPr>
                <w:rFonts w:ascii="Garamond" w:hAnsi="Garamond"/>
                <w:sz w:val="28"/>
                <w:szCs w:val="28"/>
              </w:rPr>
              <w:t>dty</w:t>
            </w:r>
            <w:proofErr w:type="spellEnd"/>
            <w:r w:rsidRPr="00271C16">
              <w:rPr>
                <w:rFonts w:ascii="Garamond" w:hAnsi="Garamond"/>
                <w:sz w:val="28"/>
                <w:szCs w:val="28"/>
              </w:rPr>
              <w:t xml:space="preserve"> </w:t>
            </w:r>
            <w:proofErr w:type="spellStart"/>
            <w:r w:rsidRPr="00271C16">
              <w:rPr>
                <w:rFonts w:ascii="Garamond" w:hAnsi="Garamond"/>
                <w:sz w:val="28"/>
                <w:szCs w:val="28"/>
              </w:rPr>
              <w:t>la</w:t>
            </w:r>
            <w:r w:rsidRPr="00271C16">
              <w:rPr>
                <w:rFonts w:ascii="Garamond" w:hAnsi="Garamond"/>
                <w:i/>
                <w:sz w:val="28"/>
                <w:szCs w:val="28"/>
              </w:rPr>
              <w:t>a</w:t>
            </w:r>
            <w:proofErr w:type="spellEnd"/>
            <w:r w:rsidRPr="00271C16">
              <w:rPr>
                <w:rFonts w:ascii="Garamond" w:hAnsi="Garamond"/>
                <w:sz w:val="28"/>
                <w:szCs w:val="28"/>
              </w:rPr>
              <w:t xml:space="preserve"> </w:t>
            </w:r>
            <w:proofErr w:type="spellStart"/>
            <w:r w:rsidRPr="00271C16">
              <w:rPr>
                <w:rFonts w:ascii="Garamond" w:hAnsi="Garamond"/>
                <w:sz w:val="28"/>
                <w:szCs w:val="28"/>
              </w:rPr>
              <w:t>jerrinagh</w:t>
            </w:r>
            <w:proofErr w:type="spellEnd"/>
            <w:r w:rsidRPr="00271C16">
              <w:rPr>
                <w:rFonts w:ascii="Garamond" w:hAnsi="Garamond"/>
                <w:sz w:val="28"/>
                <w:szCs w:val="28"/>
              </w:rPr>
              <w:t xml:space="preserve"> as </w:t>
            </w:r>
            <w:proofErr w:type="spellStart"/>
            <w:r w:rsidRPr="00271C16">
              <w:rPr>
                <w:rFonts w:ascii="Garamond" w:hAnsi="Garamond"/>
                <w:sz w:val="28"/>
                <w:szCs w:val="28"/>
              </w:rPr>
              <w:t>Guee</w:t>
            </w:r>
            <w:proofErr w:type="spellEnd"/>
            <w:r w:rsidRPr="00271C16">
              <w:rPr>
                <w:rFonts w:ascii="Garamond" w:hAnsi="Garamond"/>
                <w:sz w:val="28"/>
                <w:szCs w:val="28"/>
              </w:rPr>
              <w:t xml:space="preserve"> </w:t>
            </w:r>
            <w:proofErr w:type="spellStart"/>
            <w:r w:rsidRPr="00271C16">
              <w:rPr>
                <w:rFonts w:ascii="Garamond" w:hAnsi="Garamond"/>
                <w:sz w:val="28"/>
                <w:szCs w:val="28"/>
              </w:rPr>
              <w:t>kinjagh</w:t>
            </w:r>
            <w:proofErr w:type="spellEnd"/>
            <w:r w:rsidRPr="00271C16">
              <w:rPr>
                <w:rFonts w:ascii="Garamond" w:hAnsi="Garamond"/>
                <w:sz w:val="28"/>
                <w:szCs w:val="28"/>
              </w:rPr>
              <w:t xml:space="preserve"> son </w:t>
            </w:r>
            <w:proofErr w:type="spellStart"/>
            <w:r w:rsidRPr="00271C16">
              <w:rPr>
                <w:rFonts w:ascii="Garamond" w:hAnsi="Garamond"/>
                <w:sz w:val="28"/>
                <w:szCs w:val="28"/>
              </w:rPr>
              <w:t>ooilley</w:t>
            </w:r>
            <w:proofErr w:type="spellEnd"/>
            <w:r w:rsidRPr="00271C16">
              <w:rPr>
                <w:rFonts w:ascii="Garamond" w:hAnsi="Garamond"/>
                <w:sz w:val="28"/>
                <w:szCs w:val="28"/>
              </w:rPr>
              <w:t xml:space="preserve"> </w:t>
            </w:r>
            <w:proofErr w:type="spellStart"/>
            <w:r w:rsidRPr="00271C16">
              <w:rPr>
                <w:rFonts w:ascii="Garamond" w:hAnsi="Garamond"/>
                <w:sz w:val="28"/>
                <w:szCs w:val="28"/>
              </w:rPr>
              <w:t>dty</w:t>
            </w:r>
            <w:proofErr w:type="spellEnd"/>
            <w:r w:rsidRPr="00271C16">
              <w:rPr>
                <w:rFonts w:ascii="Garamond" w:hAnsi="Garamond"/>
                <w:sz w:val="28"/>
                <w:szCs w:val="28"/>
              </w:rPr>
              <w:t xml:space="preserve"> </w:t>
            </w:r>
            <w:proofErr w:type="spellStart"/>
            <w:r w:rsidRPr="00271C16">
              <w:rPr>
                <w:rFonts w:ascii="Garamond" w:hAnsi="Garamond"/>
                <w:sz w:val="28"/>
                <w:szCs w:val="28"/>
              </w:rPr>
              <w:t>niau-arryltys</w:t>
            </w:r>
            <w:proofErr w:type="spellEnd"/>
            <w:r w:rsidRPr="00271C16">
              <w:rPr>
                <w:rFonts w:ascii="Garamond" w:hAnsi="Garamond"/>
                <w:sz w:val="28"/>
                <w:szCs w:val="28"/>
              </w:rPr>
              <w:t xml:space="preserve"> as </w:t>
            </w:r>
            <w:proofErr w:type="spellStart"/>
            <w:r w:rsidRPr="00271C16">
              <w:rPr>
                <w:rFonts w:ascii="Garamond" w:hAnsi="Garamond"/>
                <w:sz w:val="28"/>
                <w:szCs w:val="28"/>
              </w:rPr>
              <w:t>dty</w:t>
            </w:r>
            <w:proofErr w:type="spellEnd"/>
            <w:r w:rsidRPr="00271C16">
              <w:rPr>
                <w:rFonts w:ascii="Garamond" w:hAnsi="Garamond"/>
                <w:sz w:val="28"/>
                <w:szCs w:val="28"/>
              </w:rPr>
              <w:t xml:space="preserve"> </w:t>
            </w:r>
            <w:proofErr w:type="spellStart"/>
            <w:r w:rsidRPr="00271C16">
              <w:rPr>
                <w:rFonts w:ascii="Garamond" w:hAnsi="Garamond"/>
                <w:sz w:val="28"/>
                <w:szCs w:val="28"/>
              </w:rPr>
              <w:t>Chliaghtey</w:t>
            </w:r>
            <w:proofErr w:type="spellEnd"/>
            <w:r w:rsidRPr="00271C16">
              <w:rPr>
                <w:rFonts w:ascii="Garamond" w:hAnsi="Garamond"/>
                <w:sz w:val="28"/>
                <w:szCs w:val="28"/>
              </w:rPr>
              <w:t xml:space="preserve">, as </w:t>
            </w:r>
            <w:proofErr w:type="spellStart"/>
            <w:r>
              <w:rPr>
                <w:rFonts w:ascii="Garamond" w:hAnsi="Garamond"/>
                <w:sz w:val="28"/>
                <w:szCs w:val="28"/>
              </w:rPr>
              <w:lastRenderedPageBreak/>
              <w:t>ny</w:t>
            </w:r>
            <w:proofErr w:type="spellEnd"/>
            <w:r>
              <w:rPr>
                <w:rStyle w:val="FootnoteReference"/>
                <w:rFonts w:ascii="Garamond" w:hAnsi="Garamond"/>
                <w:sz w:val="28"/>
                <w:szCs w:val="28"/>
              </w:rPr>
              <w:footnoteReference w:id="57"/>
            </w:r>
            <w:r>
              <w:rPr>
                <w:rFonts w:ascii="Garamond" w:hAnsi="Garamond"/>
                <w:sz w:val="28"/>
                <w:szCs w:val="28"/>
              </w:rPr>
              <w:t xml:space="preserve"> </w:t>
            </w:r>
            <w:proofErr w:type="spellStart"/>
            <w:r w:rsidRPr="00271C16">
              <w:rPr>
                <w:rFonts w:ascii="Garamond" w:hAnsi="Garamond"/>
                <w:sz w:val="28"/>
                <w:szCs w:val="28"/>
              </w:rPr>
              <w:t>grayse</w:t>
            </w:r>
            <w:proofErr w:type="spellEnd"/>
            <w:r w:rsidRPr="00271C16">
              <w:rPr>
                <w:rFonts w:ascii="Garamond" w:hAnsi="Garamond"/>
                <w:sz w:val="28"/>
                <w:szCs w:val="28"/>
              </w:rPr>
              <w:t xml:space="preserve"> Yee </w:t>
            </w:r>
            <w:proofErr w:type="spellStart"/>
            <w:r w:rsidRPr="00271C16">
              <w:rPr>
                <w:rFonts w:ascii="Garamond" w:hAnsi="Garamond"/>
                <w:sz w:val="28"/>
                <w:szCs w:val="28"/>
              </w:rPr>
              <w:t>shen</w:t>
            </w:r>
            <w:proofErr w:type="spellEnd"/>
            <w:r w:rsidRPr="00271C16">
              <w:rPr>
                <w:rFonts w:ascii="Garamond" w:hAnsi="Garamond"/>
                <w:sz w:val="28"/>
                <w:szCs w:val="28"/>
              </w:rPr>
              <w:t xml:space="preserve"> </w:t>
            </w:r>
            <w:proofErr w:type="spellStart"/>
            <w:r w:rsidRPr="00271C16">
              <w:rPr>
                <w:rFonts w:ascii="Garamond" w:hAnsi="Garamond"/>
                <w:sz w:val="28"/>
                <w:szCs w:val="28"/>
              </w:rPr>
              <w:t>yn</w:t>
            </w:r>
            <w:proofErr w:type="spellEnd"/>
            <w:r w:rsidRPr="00271C16">
              <w:rPr>
                <w:rFonts w:ascii="Garamond" w:hAnsi="Garamond"/>
                <w:sz w:val="28"/>
                <w:szCs w:val="28"/>
              </w:rPr>
              <w:t xml:space="preserve"> </w:t>
            </w:r>
            <w:proofErr w:type="spellStart"/>
            <w:r w:rsidRPr="00271C16">
              <w:rPr>
                <w:rFonts w:ascii="Garamond" w:hAnsi="Garamond"/>
                <w:sz w:val="28"/>
                <w:szCs w:val="28"/>
              </w:rPr>
              <w:t>eunys</w:t>
            </w:r>
            <w:proofErr w:type="spellEnd"/>
            <w:r w:rsidRPr="00271C16">
              <w:rPr>
                <w:rFonts w:ascii="Garamond" w:hAnsi="Garamond"/>
                <w:sz w:val="28"/>
                <w:szCs w:val="28"/>
              </w:rPr>
              <w:t xml:space="preserve"> ad,</w:t>
            </w:r>
            <w:r>
              <w:rPr>
                <w:rStyle w:val="FootnoteReference"/>
                <w:rFonts w:ascii="Garamond" w:hAnsi="Garamond"/>
                <w:sz w:val="28"/>
                <w:szCs w:val="28"/>
              </w:rPr>
              <w:footnoteReference w:id="58"/>
            </w:r>
            <w:r w:rsidRPr="00271C16">
              <w:rPr>
                <w:rFonts w:ascii="Garamond" w:hAnsi="Garamond"/>
                <w:sz w:val="28"/>
                <w:szCs w:val="28"/>
              </w:rPr>
              <w:t xml:space="preserve"> ta nish </w:t>
            </w:r>
            <w:proofErr w:type="spellStart"/>
            <w:r w:rsidRPr="00271C16">
              <w:rPr>
                <w:rFonts w:ascii="Garamond" w:hAnsi="Garamond"/>
                <w:sz w:val="28"/>
                <w:szCs w:val="28"/>
              </w:rPr>
              <w:t>ny</w:t>
            </w:r>
            <w:proofErr w:type="spellEnd"/>
            <w:r w:rsidRPr="00271C16">
              <w:rPr>
                <w:rFonts w:ascii="Garamond" w:hAnsi="Garamond"/>
                <w:sz w:val="28"/>
                <w:szCs w:val="28"/>
              </w:rPr>
              <w:t xml:space="preserve"> </w:t>
            </w:r>
            <w:proofErr w:type="spellStart"/>
            <w:r w:rsidRPr="00271C16">
              <w:rPr>
                <w:rFonts w:ascii="Garamond" w:hAnsi="Garamond"/>
                <w:sz w:val="28"/>
                <w:szCs w:val="28"/>
              </w:rPr>
              <w:t>errey</w:t>
            </w:r>
            <w:proofErr w:type="spellEnd"/>
            <w:r w:rsidRPr="00271C16">
              <w:rPr>
                <w:rFonts w:ascii="Garamond" w:hAnsi="Garamond"/>
                <w:sz w:val="28"/>
                <w:szCs w:val="28"/>
              </w:rPr>
              <w:t xml:space="preserve"> </w:t>
            </w:r>
            <w:proofErr w:type="spellStart"/>
            <w:r w:rsidRPr="00271C16">
              <w:rPr>
                <w:rFonts w:ascii="Garamond" w:hAnsi="Garamond"/>
                <w:sz w:val="28"/>
                <w:szCs w:val="28"/>
              </w:rPr>
              <w:t>dhyt</w:t>
            </w:r>
            <w:proofErr w:type="spellEnd"/>
            <w:r w:rsidRPr="00271C16">
              <w:rPr>
                <w:rFonts w:ascii="Garamond" w:hAnsi="Garamond"/>
                <w:sz w:val="28"/>
                <w:szCs w:val="28"/>
              </w:rPr>
              <w:t xml:space="preserve">. </w:t>
            </w:r>
          </w:p>
        </w:tc>
        <w:tc>
          <w:tcPr>
            <w:tcW w:w="3851" w:type="dxa"/>
          </w:tcPr>
          <w:p w14:paraId="28383E00" w14:textId="77777777" w:rsidR="00C52B30" w:rsidRPr="001D7831" w:rsidRDefault="00C52B30"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lastRenderedPageBreak/>
              <w:t xml:space="preserve">A. </w:t>
            </w:r>
            <w:r w:rsidRPr="001D7831">
              <w:rPr>
                <w:rFonts w:ascii="Garamond" w:hAnsi="Garamond" w:cs="Times New Roman"/>
                <w:i/>
                <w:sz w:val="28"/>
              </w:rPr>
              <w:t>That may be. However, do something against your Inclinations</w:t>
            </w:r>
            <w:r w:rsidRPr="001D7831">
              <w:rPr>
                <w:rFonts w:ascii="Garamond" w:hAnsi="Garamond" w:cs="Times New Roman"/>
                <w:sz w:val="28"/>
              </w:rPr>
              <w:t> ;</w:t>
            </w:r>
            <w:r w:rsidRPr="001D7831">
              <w:rPr>
                <w:rFonts w:ascii="Garamond" w:hAnsi="Garamond" w:cs="Times New Roman"/>
                <w:i/>
                <w:sz w:val="28"/>
              </w:rPr>
              <w:t xml:space="preserve"> keep your Heart clean, and your Thoughts upon your latter End, and pray constantly, notwithstanding your Unwillingness and Custom, and the Grace of God will make that a </w:t>
            </w:r>
            <w:r w:rsidRPr="001D7831">
              <w:rPr>
                <w:rFonts w:ascii="Garamond" w:hAnsi="Garamond" w:cs="Times New Roman"/>
                <w:sz w:val="28"/>
              </w:rPr>
              <w:t>Delight,</w:t>
            </w:r>
            <w:r w:rsidRPr="001D7831">
              <w:rPr>
                <w:rFonts w:ascii="Garamond" w:hAnsi="Garamond" w:cs="Times New Roman"/>
                <w:i/>
                <w:sz w:val="28"/>
              </w:rPr>
              <w:t xml:space="preserve"> which is now a </w:t>
            </w:r>
            <w:r w:rsidRPr="001D7831">
              <w:rPr>
                <w:rFonts w:ascii="Garamond" w:hAnsi="Garamond" w:cs="Times New Roman"/>
                <w:sz w:val="28"/>
              </w:rPr>
              <w:t>Burthen</w:t>
            </w:r>
            <w:r w:rsidRPr="001D7831">
              <w:rPr>
                <w:rFonts w:ascii="Garamond" w:hAnsi="Garamond" w:cs="Times New Roman"/>
                <w:i/>
                <w:sz w:val="28"/>
              </w:rPr>
              <w:t>.</w:t>
            </w:r>
          </w:p>
        </w:tc>
        <w:tc>
          <w:tcPr>
            <w:tcW w:w="0" w:type="auto"/>
          </w:tcPr>
          <w:p w14:paraId="10AF46AB" w14:textId="77777777" w:rsidR="00C52B30" w:rsidRPr="000C1864" w:rsidRDefault="00C52B30" w:rsidP="00DB60C3">
            <w:pPr>
              <w:pStyle w:val="ListParagraph"/>
              <w:ind w:left="0"/>
              <w:rPr>
                <w:rFonts w:ascii="Garamond" w:hAnsi="Garamond" w:cs="Times New Roman"/>
                <w:sz w:val="20"/>
                <w:szCs w:val="20"/>
              </w:rPr>
            </w:pPr>
          </w:p>
        </w:tc>
      </w:tr>
      <w:tr w:rsidR="00857EDB" w:rsidRPr="001D7831" w14:paraId="4F03C27C" w14:textId="77777777" w:rsidTr="00CB7EF1">
        <w:tc>
          <w:tcPr>
            <w:tcW w:w="4253" w:type="dxa"/>
          </w:tcPr>
          <w:p w14:paraId="61468C6B" w14:textId="77777777" w:rsidR="00857EDB" w:rsidRPr="00215289" w:rsidRDefault="00857EDB" w:rsidP="00DB60C3">
            <w:pPr>
              <w:pStyle w:val="CM3"/>
              <w:widowControl/>
              <w:spacing w:line="240" w:lineRule="auto"/>
              <w:ind w:firstLine="227"/>
              <w:jc w:val="both"/>
              <w:rPr>
                <w:rFonts w:ascii="Garamond" w:hAnsi="Garamond"/>
                <w:sz w:val="28"/>
                <w:szCs w:val="28"/>
              </w:rPr>
            </w:pPr>
            <w:r w:rsidRPr="00215289">
              <w:rPr>
                <w:rFonts w:ascii="Garamond" w:hAnsi="Garamond"/>
                <w:sz w:val="28"/>
                <w:szCs w:val="28"/>
              </w:rPr>
              <w:t xml:space="preserve">[96] </w:t>
            </w:r>
            <w:r w:rsidRPr="00215289">
              <w:rPr>
                <w:rFonts w:ascii="Garamond" w:hAnsi="Garamond"/>
                <w:i/>
                <w:sz w:val="28"/>
                <w:szCs w:val="28"/>
              </w:rPr>
              <w:t>Q.</w:t>
            </w:r>
            <w:r w:rsidRPr="00215289">
              <w:rPr>
                <w:rFonts w:ascii="Garamond" w:hAnsi="Garamond"/>
                <w:sz w:val="28"/>
                <w:szCs w:val="28"/>
              </w:rPr>
              <w:t xml:space="preserve"> Ta </w:t>
            </w:r>
            <w:proofErr w:type="spellStart"/>
            <w:r w:rsidRPr="00215289">
              <w:rPr>
                <w:rFonts w:ascii="Garamond" w:hAnsi="Garamond"/>
                <w:sz w:val="28"/>
                <w:szCs w:val="28"/>
              </w:rPr>
              <w:t>fys</w:t>
            </w:r>
            <w:proofErr w:type="spellEnd"/>
            <w:r w:rsidRPr="00215289">
              <w:rPr>
                <w:rFonts w:ascii="Garamond" w:hAnsi="Garamond"/>
                <w:sz w:val="28"/>
                <w:szCs w:val="28"/>
              </w:rPr>
              <w:t xml:space="preserve"> </w:t>
            </w:r>
            <w:proofErr w:type="spellStart"/>
            <w:r w:rsidRPr="00215289">
              <w:rPr>
                <w:rFonts w:ascii="Garamond" w:hAnsi="Garamond"/>
                <w:sz w:val="28"/>
                <w:szCs w:val="28"/>
              </w:rPr>
              <w:t>aym</w:t>
            </w:r>
            <w:proofErr w:type="spellEnd"/>
            <w:r w:rsidRPr="00215289">
              <w:rPr>
                <w:rFonts w:ascii="Garamond" w:hAnsi="Garamond"/>
                <w:sz w:val="28"/>
                <w:szCs w:val="28"/>
              </w:rPr>
              <w:t xml:space="preserve"> </w:t>
            </w:r>
            <w:proofErr w:type="spellStart"/>
            <w:r w:rsidRPr="00215289">
              <w:rPr>
                <w:rFonts w:ascii="Garamond" w:hAnsi="Garamond"/>
                <w:sz w:val="28"/>
                <w:szCs w:val="28"/>
              </w:rPr>
              <w:t>dy</w:t>
            </w:r>
            <w:proofErr w:type="spellEnd"/>
            <w:r w:rsidRPr="00215289">
              <w:rPr>
                <w:rFonts w:ascii="Garamond" w:hAnsi="Garamond"/>
                <w:sz w:val="28"/>
                <w:szCs w:val="28"/>
              </w:rPr>
              <w:t xml:space="preserve"> </w:t>
            </w:r>
            <w:proofErr w:type="spellStart"/>
            <w:r w:rsidRPr="00215289">
              <w:rPr>
                <w:rFonts w:ascii="Garamond" w:hAnsi="Garamond"/>
                <w:sz w:val="28"/>
                <w:szCs w:val="28"/>
              </w:rPr>
              <w:t>vel</w:t>
            </w:r>
            <w:proofErr w:type="spellEnd"/>
            <w:r w:rsidRPr="00215289">
              <w:rPr>
                <w:rFonts w:ascii="Garamond" w:hAnsi="Garamond"/>
                <w:sz w:val="28"/>
                <w:szCs w:val="28"/>
              </w:rPr>
              <w:t xml:space="preserve"> </w:t>
            </w:r>
            <w:proofErr w:type="spellStart"/>
            <w:r w:rsidRPr="00215289">
              <w:rPr>
                <w:rFonts w:ascii="Garamond" w:hAnsi="Garamond"/>
                <w:sz w:val="28"/>
                <w:szCs w:val="28"/>
              </w:rPr>
              <w:t>resoon</w:t>
            </w:r>
            <w:proofErr w:type="spellEnd"/>
            <w:r w:rsidRPr="00215289">
              <w:rPr>
                <w:rFonts w:ascii="Garamond" w:hAnsi="Garamond"/>
                <w:sz w:val="28"/>
                <w:szCs w:val="28"/>
              </w:rPr>
              <w:t xml:space="preserve"> </w:t>
            </w:r>
            <w:proofErr w:type="spellStart"/>
            <w:r w:rsidRPr="00215289">
              <w:rPr>
                <w:rFonts w:ascii="Garamond" w:hAnsi="Garamond"/>
                <w:sz w:val="28"/>
                <w:szCs w:val="28"/>
              </w:rPr>
              <w:t>aym</w:t>
            </w:r>
            <w:proofErr w:type="spellEnd"/>
            <w:r w:rsidRPr="00215289">
              <w:rPr>
                <w:rFonts w:ascii="Garamond" w:hAnsi="Garamond"/>
                <w:sz w:val="28"/>
                <w:szCs w:val="28"/>
              </w:rPr>
              <w:t xml:space="preserve"> </w:t>
            </w:r>
            <w:proofErr w:type="spellStart"/>
            <w:r w:rsidRPr="00215289">
              <w:rPr>
                <w:rFonts w:ascii="Garamond" w:hAnsi="Garamond"/>
                <w:sz w:val="28"/>
                <w:szCs w:val="28"/>
              </w:rPr>
              <w:t>dy</w:t>
            </w:r>
            <w:proofErr w:type="spellEnd"/>
            <w:r w:rsidRPr="00215289">
              <w:rPr>
                <w:rFonts w:ascii="Garamond" w:hAnsi="Garamond"/>
                <w:sz w:val="28"/>
                <w:szCs w:val="28"/>
              </w:rPr>
              <w:t xml:space="preserve"> </w:t>
            </w:r>
            <w:r w:rsidRPr="00215289">
              <w:rPr>
                <w:rFonts w:ascii="Garamond" w:hAnsi="Garamond"/>
                <w:i/>
                <w:sz w:val="28"/>
                <w:szCs w:val="28"/>
              </w:rPr>
              <w:t xml:space="preserve">chur </w:t>
            </w:r>
            <w:proofErr w:type="spellStart"/>
            <w:r w:rsidRPr="00215289">
              <w:rPr>
                <w:rFonts w:ascii="Garamond" w:hAnsi="Garamond"/>
                <w:i/>
                <w:sz w:val="28"/>
                <w:szCs w:val="28"/>
              </w:rPr>
              <w:t>booise</w:t>
            </w:r>
            <w:proofErr w:type="spellEnd"/>
            <w:r w:rsidRPr="00215289">
              <w:rPr>
                <w:rFonts w:ascii="Garamond" w:hAnsi="Garamond"/>
                <w:i/>
                <w:sz w:val="28"/>
                <w:szCs w:val="28"/>
              </w:rPr>
              <w:t xml:space="preserve"> da </w:t>
            </w:r>
            <w:proofErr w:type="spellStart"/>
            <w:r w:rsidRPr="00215289">
              <w:rPr>
                <w:rFonts w:ascii="Garamond" w:hAnsi="Garamond"/>
                <w:i/>
                <w:sz w:val="28"/>
                <w:szCs w:val="28"/>
              </w:rPr>
              <w:t>Jee</w:t>
            </w:r>
            <w:proofErr w:type="spellEnd"/>
            <w:r w:rsidRPr="00215289">
              <w:rPr>
                <w:rFonts w:ascii="Garamond" w:hAnsi="Garamond"/>
                <w:sz w:val="28"/>
                <w:szCs w:val="28"/>
              </w:rPr>
              <w:t xml:space="preserve">, as </w:t>
            </w:r>
            <w:proofErr w:type="spellStart"/>
            <w:r w:rsidRPr="00215289">
              <w:rPr>
                <w:rFonts w:ascii="Garamond" w:hAnsi="Garamond"/>
                <w:sz w:val="28"/>
                <w:szCs w:val="28"/>
              </w:rPr>
              <w:t>fooast</w:t>
            </w:r>
            <w:proofErr w:type="spellEnd"/>
            <w:r w:rsidRPr="00215289">
              <w:rPr>
                <w:rFonts w:ascii="Garamond" w:hAnsi="Garamond"/>
                <w:sz w:val="28"/>
                <w:szCs w:val="28"/>
              </w:rPr>
              <w:t xml:space="preserve"> cha </w:t>
            </w:r>
            <w:proofErr w:type="spellStart"/>
            <w:r w:rsidRPr="00215289">
              <w:rPr>
                <w:rFonts w:ascii="Garamond" w:hAnsi="Garamond"/>
                <w:sz w:val="28"/>
                <w:szCs w:val="28"/>
              </w:rPr>
              <w:t>vel</w:t>
            </w:r>
            <w:proofErr w:type="spellEnd"/>
            <w:r w:rsidRPr="00215289">
              <w:rPr>
                <w:rFonts w:ascii="Garamond" w:hAnsi="Garamond"/>
                <w:sz w:val="28"/>
                <w:szCs w:val="28"/>
              </w:rPr>
              <w:t xml:space="preserve"> </w:t>
            </w:r>
            <w:proofErr w:type="spellStart"/>
            <w:r w:rsidRPr="00215289">
              <w:rPr>
                <w:rFonts w:ascii="Garamond" w:hAnsi="Garamond"/>
                <w:sz w:val="28"/>
                <w:szCs w:val="28"/>
              </w:rPr>
              <w:t>taitnys</w:t>
            </w:r>
            <w:proofErr w:type="spellEnd"/>
            <w:r w:rsidRPr="00215289">
              <w:rPr>
                <w:rFonts w:ascii="Garamond" w:hAnsi="Garamond"/>
                <w:sz w:val="28"/>
                <w:szCs w:val="28"/>
              </w:rPr>
              <w:t xml:space="preserve"> </w:t>
            </w:r>
            <w:proofErr w:type="spellStart"/>
            <w:r w:rsidRPr="00215289">
              <w:rPr>
                <w:rFonts w:ascii="Garamond" w:hAnsi="Garamond"/>
                <w:sz w:val="28"/>
                <w:szCs w:val="28"/>
              </w:rPr>
              <w:t>mooar</w:t>
            </w:r>
            <w:proofErr w:type="spellEnd"/>
            <w:r w:rsidRPr="00215289">
              <w:rPr>
                <w:rFonts w:ascii="Garamond" w:hAnsi="Garamond"/>
                <w:sz w:val="28"/>
                <w:szCs w:val="28"/>
              </w:rPr>
              <w:t xml:space="preserve"> </w:t>
            </w:r>
            <w:proofErr w:type="spellStart"/>
            <w:r w:rsidRPr="00215289">
              <w:rPr>
                <w:rFonts w:ascii="Garamond" w:hAnsi="Garamond"/>
                <w:sz w:val="28"/>
                <w:szCs w:val="28"/>
              </w:rPr>
              <w:t>ayns</w:t>
            </w:r>
            <w:proofErr w:type="spellEnd"/>
            <w:r w:rsidRPr="00215289">
              <w:rPr>
                <w:rFonts w:ascii="Garamond" w:hAnsi="Garamond"/>
                <w:sz w:val="28"/>
                <w:szCs w:val="28"/>
              </w:rPr>
              <w:t xml:space="preserve"> my </w:t>
            </w:r>
            <w:proofErr w:type="spellStart"/>
            <w:r w:rsidRPr="00215289">
              <w:rPr>
                <w:rFonts w:ascii="Garamond" w:hAnsi="Garamond"/>
                <w:sz w:val="28"/>
                <w:szCs w:val="28"/>
              </w:rPr>
              <w:t>chree</w:t>
            </w:r>
            <w:proofErr w:type="spellEnd"/>
            <w:r w:rsidRPr="00215289">
              <w:rPr>
                <w:rFonts w:ascii="Garamond" w:hAnsi="Garamond"/>
                <w:sz w:val="28"/>
                <w:szCs w:val="28"/>
              </w:rPr>
              <w:t xml:space="preserve"> </w:t>
            </w:r>
            <w:proofErr w:type="spellStart"/>
            <w:r w:rsidRPr="00215289">
              <w:rPr>
                <w:rFonts w:ascii="Garamond" w:hAnsi="Garamond"/>
                <w:sz w:val="28"/>
                <w:szCs w:val="28"/>
              </w:rPr>
              <w:t>gys</w:t>
            </w:r>
            <w:proofErr w:type="spellEnd"/>
            <w:r w:rsidRPr="00215289">
              <w:rPr>
                <w:rFonts w:ascii="Garamond" w:hAnsi="Garamond"/>
                <w:sz w:val="28"/>
                <w:szCs w:val="28"/>
              </w:rPr>
              <w:t xml:space="preserve"> e </w:t>
            </w:r>
            <w:proofErr w:type="spellStart"/>
            <w:r w:rsidRPr="00215289">
              <w:rPr>
                <w:rFonts w:ascii="Garamond" w:hAnsi="Garamond"/>
                <w:sz w:val="28"/>
                <w:szCs w:val="28"/>
              </w:rPr>
              <w:t>Vannaghtyn</w:t>
            </w:r>
            <w:proofErr w:type="spellEnd"/>
            <w:r w:rsidRPr="00215289">
              <w:rPr>
                <w:rFonts w:ascii="Garamond" w:hAnsi="Garamond"/>
                <w:sz w:val="28"/>
                <w:szCs w:val="28"/>
              </w:rPr>
              <w:t xml:space="preserve">. </w:t>
            </w:r>
          </w:p>
        </w:tc>
        <w:tc>
          <w:tcPr>
            <w:tcW w:w="3851" w:type="dxa"/>
          </w:tcPr>
          <w:p w14:paraId="6A85CEAB" w14:textId="77777777" w:rsidR="00857EDB" w:rsidRPr="001D7831" w:rsidRDefault="00857EDB"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I know I have Reason </w:t>
            </w:r>
            <w:r w:rsidRPr="001D7831">
              <w:rPr>
                <w:rFonts w:ascii="Garamond" w:hAnsi="Garamond" w:cs="Times New Roman"/>
                <w:sz w:val="28"/>
              </w:rPr>
              <w:t>to give God thanks,</w:t>
            </w:r>
            <w:r w:rsidRPr="001D7831">
              <w:rPr>
                <w:rFonts w:ascii="Garamond" w:hAnsi="Garamond" w:cs="Times New Roman"/>
                <w:i/>
                <w:sz w:val="28"/>
              </w:rPr>
              <w:t xml:space="preserve"> and yet, my Heart is not much affected with his Blessings.</w:t>
            </w:r>
          </w:p>
        </w:tc>
        <w:tc>
          <w:tcPr>
            <w:tcW w:w="0" w:type="auto"/>
          </w:tcPr>
          <w:p w14:paraId="2A56623F" w14:textId="77777777" w:rsidR="00857EDB" w:rsidRPr="000C1864" w:rsidRDefault="00857EDB" w:rsidP="00DB60C3">
            <w:pPr>
              <w:pStyle w:val="ListParagraph"/>
              <w:ind w:left="0"/>
              <w:rPr>
                <w:rFonts w:ascii="Garamond" w:hAnsi="Garamond" w:cs="Times New Roman"/>
                <w:sz w:val="20"/>
                <w:szCs w:val="20"/>
              </w:rPr>
            </w:pPr>
          </w:p>
        </w:tc>
      </w:tr>
      <w:tr w:rsidR="00857EDB" w:rsidRPr="001D7831" w14:paraId="42A868EB" w14:textId="77777777" w:rsidTr="00CB7EF1">
        <w:tc>
          <w:tcPr>
            <w:tcW w:w="4253" w:type="dxa"/>
          </w:tcPr>
          <w:p w14:paraId="5E48E058" w14:textId="77777777" w:rsidR="00857EDB" w:rsidRPr="00215289" w:rsidRDefault="00857EDB" w:rsidP="00DB60C3">
            <w:pPr>
              <w:pStyle w:val="CM3"/>
              <w:widowControl/>
              <w:spacing w:line="240" w:lineRule="auto"/>
              <w:ind w:firstLine="227"/>
              <w:jc w:val="both"/>
              <w:rPr>
                <w:rFonts w:ascii="Garamond" w:hAnsi="Garamond"/>
                <w:sz w:val="28"/>
                <w:szCs w:val="28"/>
              </w:rPr>
            </w:pPr>
            <w:r w:rsidRPr="00215289">
              <w:rPr>
                <w:rFonts w:ascii="Garamond" w:hAnsi="Garamond"/>
                <w:i/>
                <w:sz w:val="28"/>
                <w:szCs w:val="28"/>
              </w:rPr>
              <w:t xml:space="preserve">A. </w:t>
            </w:r>
            <w:r w:rsidRPr="00215289">
              <w:rPr>
                <w:rFonts w:ascii="Garamond" w:hAnsi="Garamond"/>
                <w:sz w:val="28"/>
                <w:szCs w:val="28"/>
              </w:rPr>
              <w:t xml:space="preserve">Shen-y-fa </w:t>
            </w:r>
            <w:proofErr w:type="spellStart"/>
            <w:r w:rsidRPr="00215289">
              <w:rPr>
                <w:rFonts w:ascii="Garamond" w:hAnsi="Garamond"/>
                <w:sz w:val="28"/>
                <w:szCs w:val="28"/>
              </w:rPr>
              <w:t>shegin</w:t>
            </w:r>
            <w:proofErr w:type="spellEnd"/>
            <w:r w:rsidRPr="00215289">
              <w:rPr>
                <w:rFonts w:ascii="Garamond" w:hAnsi="Garamond"/>
                <w:sz w:val="28"/>
                <w:szCs w:val="28"/>
              </w:rPr>
              <w:t xml:space="preserve"> </w:t>
            </w:r>
            <w:proofErr w:type="spellStart"/>
            <w:r w:rsidRPr="00215289">
              <w:rPr>
                <w:rFonts w:ascii="Garamond" w:hAnsi="Garamond"/>
                <w:sz w:val="28"/>
                <w:szCs w:val="28"/>
              </w:rPr>
              <w:t>dhyt</w:t>
            </w:r>
            <w:proofErr w:type="spellEnd"/>
            <w:r w:rsidRPr="00215289">
              <w:rPr>
                <w:rFonts w:ascii="Garamond" w:hAnsi="Garamond"/>
                <w:sz w:val="28"/>
                <w:szCs w:val="28"/>
              </w:rPr>
              <w:t xml:space="preserve"> </w:t>
            </w:r>
            <w:proofErr w:type="spellStart"/>
            <w:r w:rsidRPr="00215289">
              <w:rPr>
                <w:rFonts w:ascii="Garamond" w:hAnsi="Garamond"/>
                <w:sz w:val="28"/>
                <w:szCs w:val="28"/>
              </w:rPr>
              <w:t>dy</w:t>
            </w:r>
            <w:proofErr w:type="spellEnd"/>
            <w:r w:rsidRPr="00215289">
              <w:rPr>
                <w:rFonts w:ascii="Garamond" w:hAnsi="Garamond"/>
                <w:sz w:val="28"/>
                <w:szCs w:val="28"/>
              </w:rPr>
              <w:t xml:space="preserve"> </w:t>
            </w:r>
            <w:proofErr w:type="spellStart"/>
            <w:r w:rsidRPr="00215289">
              <w:rPr>
                <w:rFonts w:ascii="Garamond" w:hAnsi="Garamond"/>
                <w:sz w:val="28"/>
                <w:szCs w:val="28"/>
              </w:rPr>
              <w:t>mennick</w:t>
            </w:r>
            <w:proofErr w:type="spellEnd"/>
            <w:r w:rsidRPr="00215289">
              <w:rPr>
                <w:rFonts w:ascii="Garamond" w:hAnsi="Garamond"/>
                <w:sz w:val="28"/>
                <w:szCs w:val="28"/>
              </w:rPr>
              <w:t xml:space="preserve"> </w:t>
            </w:r>
            <w:proofErr w:type="spellStart"/>
            <w:r w:rsidRPr="00215289">
              <w:rPr>
                <w:rFonts w:ascii="Garamond" w:hAnsi="Garamond"/>
                <w:sz w:val="28"/>
                <w:szCs w:val="28"/>
              </w:rPr>
              <w:t>smooinaght</w:t>
            </w:r>
            <w:proofErr w:type="spellEnd"/>
            <w:r w:rsidRPr="00215289">
              <w:rPr>
                <w:rFonts w:ascii="Garamond" w:hAnsi="Garamond"/>
                <w:sz w:val="28"/>
                <w:szCs w:val="28"/>
              </w:rPr>
              <w:t xml:space="preserve"> er e </w:t>
            </w:r>
            <w:proofErr w:type="spellStart"/>
            <w:r w:rsidRPr="00215289">
              <w:rPr>
                <w:rFonts w:ascii="Garamond" w:hAnsi="Garamond"/>
                <w:sz w:val="28"/>
                <w:szCs w:val="28"/>
              </w:rPr>
              <w:t>Yiootyn</w:t>
            </w:r>
            <w:proofErr w:type="spellEnd"/>
            <w:r w:rsidRPr="00215289">
              <w:rPr>
                <w:rFonts w:ascii="Garamond" w:hAnsi="Garamond"/>
                <w:sz w:val="28"/>
                <w:szCs w:val="28"/>
              </w:rPr>
              <w:t xml:space="preserve">, as </w:t>
            </w:r>
            <w:proofErr w:type="spellStart"/>
            <w:r w:rsidRPr="00215289">
              <w:rPr>
                <w:rFonts w:ascii="Garamond" w:hAnsi="Garamond"/>
                <w:sz w:val="28"/>
                <w:szCs w:val="28"/>
              </w:rPr>
              <w:t>tra</w:t>
            </w:r>
            <w:proofErr w:type="spellEnd"/>
            <w:r w:rsidRPr="00215289">
              <w:rPr>
                <w:rFonts w:ascii="Garamond" w:hAnsi="Garamond"/>
                <w:sz w:val="28"/>
                <w:szCs w:val="28"/>
              </w:rPr>
              <w:t xml:space="preserve"> </w:t>
            </w:r>
            <w:proofErr w:type="spellStart"/>
            <w:r w:rsidRPr="00215289">
              <w:rPr>
                <w:rFonts w:ascii="Garamond" w:hAnsi="Garamond"/>
                <w:sz w:val="28"/>
                <w:szCs w:val="28"/>
              </w:rPr>
              <w:t>t’ow</w:t>
            </w:r>
            <w:proofErr w:type="spellEnd"/>
            <w:r w:rsidRPr="00215289">
              <w:rPr>
                <w:rFonts w:ascii="Garamond" w:hAnsi="Garamond"/>
                <w:sz w:val="28"/>
                <w:szCs w:val="28"/>
              </w:rPr>
              <w:t xml:space="preserve"> </w:t>
            </w:r>
            <w:proofErr w:type="spellStart"/>
            <w:r w:rsidRPr="00215289">
              <w:rPr>
                <w:rFonts w:ascii="Garamond" w:hAnsi="Garamond"/>
                <w:sz w:val="28"/>
                <w:szCs w:val="28"/>
              </w:rPr>
              <w:t>geddyn</w:t>
            </w:r>
            <w:proofErr w:type="spellEnd"/>
            <w:r w:rsidRPr="00215289">
              <w:rPr>
                <w:rFonts w:ascii="Garamond" w:hAnsi="Garamond"/>
                <w:sz w:val="28"/>
                <w:szCs w:val="28"/>
              </w:rPr>
              <w:t xml:space="preserve"> </w:t>
            </w:r>
            <w:proofErr w:type="spellStart"/>
            <w:r w:rsidRPr="00215289">
              <w:rPr>
                <w:rFonts w:ascii="Garamond" w:hAnsi="Garamond"/>
                <w:sz w:val="28"/>
                <w:szCs w:val="28"/>
              </w:rPr>
              <w:t>bannaght</w:t>
            </w:r>
            <w:proofErr w:type="spellEnd"/>
            <w:r w:rsidRPr="00215289">
              <w:rPr>
                <w:rFonts w:ascii="Garamond" w:hAnsi="Garamond"/>
                <w:sz w:val="28"/>
                <w:szCs w:val="28"/>
              </w:rPr>
              <w:t xml:space="preserve"> </w:t>
            </w:r>
            <w:proofErr w:type="spellStart"/>
            <w:r w:rsidRPr="00215289">
              <w:rPr>
                <w:rFonts w:ascii="Garamond" w:hAnsi="Garamond"/>
                <w:sz w:val="28"/>
                <w:szCs w:val="28"/>
              </w:rPr>
              <w:t>erbee</w:t>
            </w:r>
            <w:proofErr w:type="spellEnd"/>
            <w:r w:rsidRPr="00215289">
              <w:rPr>
                <w:rFonts w:ascii="Garamond" w:hAnsi="Garamond"/>
                <w:sz w:val="28"/>
                <w:szCs w:val="28"/>
              </w:rPr>
              <w:t xml:space="preserve">, </w:t>
            </w:r>
            <w:proofErr w:type="spellStart"/>
            <w:r w:rsidRPr="00215289">
              <w:rPr>
                <w:rFonts w:ascii="Garamond" w:hAnsi="Garamond"/>
                <w:sz w:val="28"/>
                <w:szCs w:val="28"/>
              </w:rPr>
              <w:t>chyndaa</w:t>
            </w:r>
            <w:proofErr w:type="spellEnd"/>
            <w:r w:rsidRPr="00215289">
              <w:rPr>
                <w:rFonts w:ascii="Garamond" w:hAnsi="Garamond"/>
                <w:sz w:val="28"/>
                <w:szCs w:val="28"/>
              </w:rPr>
              <w:t xml:space="preserve"> </w:t>
            </w:r>
            <w:proofErr w:type="spellStart"/>
            <w:r w:rsidRPr="00215289">
              <w:rPr>
                <w:rFonts w:ascii="Garamond" w:hAnsi="Garamond"/>
                <w:sz w:val="28"/>
                <w:szCs w:val="28"/>
              </w:rPr>
              <w:t>dty</w:t>
            </w:r>
            <w:proofErr w:type="spellEnd"/>
            <w:r w:rsidRPr="00215289">
              <w:rPr>
                <w:rFonts w:ascii="Garamond" w:hAnsi="Garamond"/>
                <w:sz w:val="28"/>
                <w:szCs w:val="28"/>
              </w:rPr>
              <w:t xml:space="preserve"> </w:t>
            </w:r>
            <w:proofErr w:type="spellStart"/>
            <w:r w:rsidRPr="00215289">
              <w:rPr>
                <w:rFonts w:ascii="Garamond" w:hAnsi="Garamond"/>
                <w:sz w:val="28"/>
                <w:szCs w:val="28"/>
              </w:rPr>
              <w:t>smooinaght</w:t>
            </w:r>
            <w:proofErr w:type="spellEnd"/>
            <w:r w:rsidRPr="00215289">
              <w:rPr>
                <w:rFonts w:ascii="Garamond" w:hAnsi="Garamond"/>
                <w:sz w:val="28"/>
                <w:szCs w:val="28"/>
              </w:rPr>
              <w:t xml:space="preserve"> </w:t>
            </w:r>
            <w:proofErr w:type="spellStart"/>
            <w:r w:rsidRPr="00215289">
              <w:rPr>
                <w:rFonts w:ascii="Garamond" w:hAnsi="Garamond"/>
                <w:sz w:val="28"/>
                <w:szCs w:val="28"/>
              </w:rPr>
              <w:t>chelleeragh</w:t>
            </w:r>
            <w:proofErr w:type="spellEnd"/>
            <w:r w:rsidRPr="00215289">
              <w:rPr>
                <w:rFonts w:ascii="Garamond" w:hAnsi="Garamond"/>
                <w:sz w:val="28"/>
                <w:szCs w:val="28"/>
              </w:rPr>
              <w:t xml:space="preserve"> </w:t>
            </w:r>
            <w:proofErr w:type="spellStart"/>
            <w:r w:rsidRPr="00215289">
              <w:rPr>
                <w:rFonts w:ascii="Garamond" w:hAnsi="Garamond"/>
                <w:sz w:val="28"/>
                <w:szCs w:val="28"/>
              </w:rPr>
              <w:t>gys</w:t>
            </w:r>
            <w:proofErr w:type="spellEnd"/>
            <w:r w:rsidRPr="00215289">
              <w:rPr>
                <w:rFonts w:ascii="Garamond" w:hAnsi="Garamond"/>
                <w:sz w:val="28"/>
                <w:szCs w:val="28"/>
              </w:rPr>
              <w:t xml:space="preserve"> </w:t>
            </w:r>
            <w:proofErr w:type="spellStart"/>
            <w:r w:rsidRPr="00215289">
              <w:rPr>
                <w:rFonts w:ascii="Garamond" w:hAnsi="Garamond"/>
                <w:sz w:val="28"/>
                <w:szCs w:val="28"/>
              </w:rPr>
              <w:t>Jee</w:t>
            </w:r>
            <w:proofErr w:type="spellEnd"/>
            <w:r w:rsidRPr="00215289">
              <w:rPr>
                <w:rFonts w:ascii="Garamond" w:hAnsi="Garamond"/>
                <w:sz w:val="28"/>
                <w:szCs w:val="28"/>
              </w:rPr>
              <w:t xml:space="preserve"> as </w:t>
            </w:r>
            <w:proofErr w:type="spellStart"/>
            <w:r w:rsidRPr="00215289">
              <w:rPr>
                <w:rFonts w:ascii="Garamond" w:hAnsi="Garamond"/>
                <w:sz w:val="28"/>
                <w:szCs w:val="28"/>
              </w:rPr>
              <w:t>abb</w:t>
            </w:r>
            <w:r>
              <w:rPr>
                <w:rFonts w:ascii="Garamond" w:hAnsi="Garamond"/>
                <w:sz w:val="28"/>
                <w:szCs w:val="28"/>
              </w:rPr>
              <w:t>e</w:t>
            </w:r>
            <w:r w:rsidRPr="00215289">
              <w:rPr>
                <w:rFonts w:ascii="Garamond" w:hAnsi="Garamond"/>
                <w:sz w:val="28"/>
                <w:szCs w:val="28"/>
              </w:rPr>
              <w:t>r</w:t>
            </w:r>
            <w:proofErr w:type="spellEnd"/>
            <w:r w:rsidRPr="00215289">
              <w:rPr>
                <w:rFonts w:ascii="Garamond" w:hAnsi="Garamond"/>
                <w:sz w:val="28"/>
                <w:szCs w:val="28"/>
              </w:rPr>
              <w:t xml:space="preserve">, </w:t>
            </w:r>
            <w:proofErr w:type="spellStart"/>
            <w:r w:rsidRPr="00215289">
              <w:rPr>
                <w:rFonts w:ascii="Garamond" w:hAnsi="Garamond"/>
                <w:sz w:val="28"/>
                <w:szCs w:val="28"/>
              </w:rPr>
              <w:t>Ta’n</w:t>
            </w:r>
            <w:proofErr w:type="spellEnd"/>
            <w:r w:rsidRPr="00215289">
              <w:rPr>
                <w:rFonts w:ascii="Garamond" w:hAnsi="Garamond"/>
                <w:sz w:val="28"/>
                <w:szCs w:val="28"/>
              </w:rPr>
              <w:t xml:space="preserve"> </w:t>
            </w:r>
            <w:proofErr w:type="spellStart"/>
            <w:r w:rsidRPr="00215289">
              <w:rPr>
                <w:rFonts w:ascii="Garamond" w:hAnsi="Garamond"/>
                <w:sz w:val="28"/>
                <w:szCs w:val="28"/>
              </w:rPr>
              <w:t>vyghyn</w:t>
            </w:r>
            <w:proofErr w:type="spellEnd"/>
            <w:r w:rsidRPr="00215289">
              <w:rPr>
                <w:rFonts w:ascii="Garamond" w:hAnsi="Garamond"/>
                <w:sz w:val="28"/>
                <w:szCs w:val="28"/>
              </w:rPr>
              <w:t xml:space="preserve"> </w:t>
            </w:r>
            <w:proofErr w:type="spellStart"/>
            <w:r w:rsidRPr="00215289">
              <w:rPr>
                <w:rFonts w:ascii="Garamond" w:hAnsi="Garamond"/>
                <w:sz w:val="28"/>
                <w:szCs w:val="28"/>
              </w:rPr>
              <w:t>shoh</w:t>
            </w:r>
            <w:proofErr w:type="spellEnd"/>
            <w:r w:rsidRPr="00215289">
              <w:rPr>
                <w:rFonts w:ascii="Garamond" w:hAnsi="Garamond"/>
                <w:sz w:val="28"/>
                <w:szCs w:val="28"/>
              </w:rPr>
              <w:t xml:space="preserve"> </w:t>
            </w:r>
            <w:proofErr w:type="spellStart"/>
            <w:r w:rsidRPr="00215289">
              <w:rPr>
                <w:rFonts w:ascii="Garamond" w:hAnsi="Garamond"/>
                <w:i/>
                <w:sz w:val="28"/>
                <w:szCs w:val="28"/>
              </w:rPr>
              <w:t>veihsyn</w:t>
            </w:r>
            <w:proofErr w:type="spellEnd"/>
            <w:r w:rsidRPr="00215289">
              <w:rPr>
                <w:rFonts w:ascii="Garamond" w:hAnsi="Garamond"/>
                <w:sz w:val="28"/>
                <w:szCs w:val="28"/>
              </w:rPr>
              <w:t xml:space="preserve">, she </w:t>
            </w:r>
            <w:proofErr w:type="spellStart"/>
            <w:r w:rsidRPr="00215289">
              <w:rPr>
                <w:rFonts w:ascii="Garamond" w:hAnsi="Garamond"/>
                <w:i/>
                <w:sz w:val="28"/>
                <w:szCs w:val="28"/>
              </w:rPr>
              <w:t>eshyn</w:t>
            </w:r>
            <w:proofErr w:type="spellEnd"/>
            <w:r w:rsidRPr="00215289">
              <w:rPr>
                <w:rFonts w:ascii="Garamond" w:hAnsi="Garamond"/>
                <w:sz w:val="28"/>
                <w:szCs w:val="28"/>
              </w:rPr>
              <w:t xml:space="preserve"> ta cur </w:t>
            </w:r>
            <w:proofErr w:type="spellStart"/>
            <w:r w:rsidRPr="00215289">
              <w:rPr>
                <w:rFonts w:ascii="Garamond" w:hAnsi="Garamond"/>
                <w:sz w:val="28"/>
                <w:szCs w:val="28"/>
              </w:rPr>
              <w:t>carjin</w:t>
            </w:r>
            <w:proofErr w:type="spellEnd"/>
            <w:r w:rsidRPr="00215289">
              <w:rPr>
                <w:rFonts w:ascii="Garamond" w:hAnsi="Garamond"/>
                <w:sz w:val="28"/>
                <w:szCs w:val="28"/>
              </w:rPr>
              <w:t xml:space="preserve"> </w:t>
            </w:r>
            <w:proofErr w:type="spellStart"/>
            <w:r w:rsidRPr="00215289">
              <w:rPr>
                <w:rFonts w:ascii="Garamond" w:hAnsi="Garamond"/>
                <w:sz w:val="28"/>
                <w:szCs w:val="28"/>
              </w:rPr>
              <w:t>dou</w:t>
            </w:r>
            <w:proofErr w:type="spellEnd"/>
            <w:r w:rsidRPr="00215289">
              <w:rPr>
                <w:rFonts w:ascii="Garamond" w:hAnsi="Garamond"/>
                <w:sz w:val="28"/>
                <w:szCs w:val="28"/>
              </w:rPr>
              <w:t xml:space="preserve">, </w:t>
            </w:r>
            <w:proofErr w:type="spellStart"/>
            <w:r w:rsidRPr="00215289">
              <w:rPr>
                <w:rFonts w:ascii="Garamond" w:hAnsi="Garamond"/>
                <w:i/>
                <w:sz w:val="28"/>
                <w:szCs w:val="28"/>
              </w:rPr>
              <w:t>eshyn</w:t>
            </w:r>
            <w:proofErr w:type="spellEnd"/>
            <w:r w:rsidR="00424F9A">
              <w:rPr>
                <w:rFonts w:ascii="Garamond" w:hAnsi="Garamond"/>
                <w:sz w:val="28"/>
                <w:szCs w:val="28"/>
              </w:rPr>
              <w:t xml:space="preserve"> ta </w:t>
            </w:r>
            <w:proofErr w:type="spellStart"/>
            <w:r w:rsidR="00424F9A">
              <w:rPr>
                <w:rFonts w:ascii="Garamond" w:hAnsi="Garamond"/>
                <w:sz w:val="28"/>
                <w:szCs w:val="28"/>
              </w:rPr>
              <w:t>dy</w:t>
            </w:r>
            <w:proofErr w:type="spellEnd"/>
            <w:r w:rsidR="00424F9A">
              <w:rPr>
                <w:rFonts w:ascii="Garamond" w:hAnsi="Garamond"/>
                <w:sz w:val="28"/>
                <w:szCs w:val="28"/>
              </w:rPr>
              <w:t xml:space="preserve"> my chur er my </w:t>
            </w:r>
            <w:proofErr w:type="spellStart"/>
            <w:r w:rsidR="00424F9A">
              <w:rPr>
                <w:rFonts w:ascii="Garamond" w:hAnsi="Garamond"/>
                <w:sz w:val="28"/>
                <w:szCs w:val="28"/>
              </w:rPr>
              <w:t>hosh</w:t>
            </w:r>
            <w:r w:rsidRPr="00215289">
              <w:rPr>
                <w:rFonts w:ascii="Garamond" w:hAnsi="Garamond"/>
                <w:sz w:val="28"/>
                <w:szCs w:val="28"/>
              </w:rPr>
              <w:t>aght</w:t>
            </w:r>
            <w:proofErr w:type="spellEnd"/>
            <w:r w:rsidRPr="00215289">
              <w:rPr>
                <w:rFonts w:ascii="Garamond" w:hAnsi="Garamond"/>
                <w:sz w:val="28"/>
                <w:szCs w:val="28"/>
              </w:rPr>
              <w:t xml:space="preserve"> </w:t>
            </w:r>
            <w:proofErr w:type="spellStart"/>
            <w:r w:rsidRPr="00215289">
              <w:rPr>
                <w:rFonts w:ascii="Garamond" w:hAnsi="Garamond"/>
                <w:sz w:val="28"/>
                <w:szCs w:val="28"/>
              </w:rPr>
              <w:t>ayns</w:t>
            </w:r>
            <w:proofErr w:type="spellEnd"/>
            <w:r w:rsidRPr="00215289">
              <w:rPr>
                <w:rFonts w:ascii="Garamond" w:hAnsi="Garamond"/>
                <w:sz w:val="28"/>
                <w:szCs w:val="28"/>
              </w:rPr>
              <w:t xml:space="preserve"> y </w:t>
            </w:r>
            <w:proofErr w:type="spellStart"/>
            <w:r w:rsidRPr="00215289">
              <w:rPr>
                <w:rFonts w:ascii="Garamond" w:hAnsi="Garamond"/>
                <w:sz w:val="28"/>
                <w:szCs w:val="28"/>
              </w:rPr>
              <w:t>raad</w:t>
            </w:r>
            <w:proofErr w:type="spellEnd"/>
            <w:r w:rsidRPr="00215289">
              <w:rPr>
                <w:rFonts w:ascii="Garamond" w:hAnsi="Garamond"/>
                <w:sz w:val="28"/>
                <w:szCs w:val="28"/>
              </w:rPr>
              <w:t xml:space="preserve"> ta mee </w:t>
            </w:r>
            <w:proofErr w:type="spellStart"/>
            <w:r w:rsidRPr="00215289">
              <w:rPr>
                <w:rFonts w:ascii="Garamond" w:hAnsi="Garamond"/>
                <w:sz w:val="28"/>
                <w:szCs w:val="28"/>
              </w:rPr>
              <w:t>shooyl</w:t>
            </w:r>
            <w:proofErr w:type="spellEnd"/>
            <w:r w:rsidRPr="00215289">
              <w:rPr>
                <w:rFonts w:ascii="Garamond" w:hAnsi="Garamond"/>
                <w:sz w:val="28"/>
                <w:szCs w:val="28"/>
              </w:rPr>
              <w:t xml:space="preserve"> ; She </w:t>
            </w:r>
            <w:proofErr w:type="spellStart"/>
            <w:r w:rsidRPr="00215289">
              <w:rPr>
                <w:rFonts w:ascii="Garamond" w:hAnsi="Garamond"/>
                <w:i/>
                <w:sz w:val="28"/>
                <w:szCs w:val="28"/>
              </w:rPr>
              <w:t>Jee</w:t>
            </w:r>
            <w:proofErr w:type="spellEnd"/>
            <w:r w:rsidRPr="00215289">
              <w:rPr>
                <w:rFonts w:ascii="Garamond" w:hAnsi="Garamond"/>
                <w:sz w:val="28"/>
                <w:szCs w:val="28"/>
              </w:rPr>
              <w:t xml:space="preserve"> </w:t>
            </w:r>
            <w:proofErr w:type="spellStart"/>
            <w:r w:rsidRPr="00215289">
              <w:rPr>
                <w:rFonts w:ascii="Garamond" w:hAnsi="Garamond"/>
                <w:sz w:val="28"/>
                <w:szCs w:val="28"/>
              </w:rPr>
              <w:t>t’er</w:t>
            </w:r>
            <w:proofErr w:type="spellEnd"/>
            <w:r w:rsidRPr="00215289">
              <w:rPr>
                <w:rFonts w:ascii="Garamond" w:hAnsi="Garamond"/>
                <w:sz w:val="28"/>
                <w:szCs w:val="28"/>
              </w:rPr>
              <w:t xml:space="preserve"> chur my </w:t>
            </w:r>
            <w:proofErr w:type="spellStart"/>
            <w:r w:rsidRPr="00215289">
              <w:rPr>
                <w:rFonts w:ascii="Garamond" w:hAnsi="Garamond"/>
                <w:sz w:val="28"/>
                <w:szCs w:val="28"/>
              </w:rPr>
              <w:t>laynt</w:t>
            </w:r>
            <w:proofErr w:type="spellEnd"/>
            <w:r w:rsidRPr="00215289">
              <w:rPr>
                <w:rFonts w:ascii="Garamond" w:hAnsi="Garamond"/>
                <w:sz w:val="28"/>
                <w:szCs w:val="28"/>
              </w:rPr>
              <w:t xml:space="preserve"> </w:t>
            </w:r>
            <w:proofErr w:type="spellStart"/>
            <w:r w:rsidRPr="00215289">
              <w:rPr>
                <w:rFonts w:ascii="Garamond" w:hAnsi="Garamond"/>
                <w:sz w:val="28"/>
                <w:szCs w:val="28"/>
              </w:rPr>
              <w:t>dou</w:t>
            </w:r>
            <w:proofErr w:type="spellEnd"/>
            <w:r w:rsidRPr="00215289">
              <w:rPr>
                <w:rFonts w:ascii="Garamond" w:hAnsi="Garamond"/>
                <w:sz w:val="28"/>
                <w:szCs w:val="28"/>
              </w:rPr>
              <w:t xml:space="preserve"> </w:t>
            </w:r>
            <w:proofErr w:type="spellStart"/>
            <w:r w:rsidRPr="00215289">
              <w:rPr>
                <w:rFonts w:ascii="Garamond" w:hAnsi="Garamond"/>
                <w:sz w:val="28"/>
                <w:szCs w:val="28"/>
              </w:rPr>
              <w:t>reeisht</w:t>
            </w:r>
            <w:proofErr w:type="spellEnd"/>
            <w:r w:rsidRPr="00215289">
              <w:rPr>
                <w:rFonts w:ascii="Garamond" w:hAnsi="Garamond"/>
                <w:sz w:val="28"/>
                <w:szCs w:val="28"/>
              </w:rPr>
              <w:t xml:space="preserve"> ; She </w:t>
            </w:r>
            <w:proofErr w:type="spellStart"/>
            <w:r w:rsidRPr="00215289">
              <w:rPr>
                <w:rFonts w:ascii="Garamond" w:hAnsi="Garamond"/>
                <w:i/>
                <w:sz w:val="28"/>
                <w:szCs w:val="28"/>
              </w:rPr>
              <w:t>eshyn</w:t>
            </w:r>
            <w:proofErr w:type="spellEnd"/>
            <w:r w:rsidRPr="00215289">
              <w:rPr>
                <w:rFonts w:ascii="Garamond" w:hAnsi="Garamond"/>
                <w:sz w:val="28"/>
                <w:szCs w:val="28"/>
              </w:rPr>
              <w:t xml:space="preserve"> ta cur </w:t>
            </w:r>
            <w:proofErr w:type="spellStart"/>
            <w:r w:rsidRPr="00215289">
              <w:rPr>
                <w:rFonts w:ascii="Garamond" w:hAnsi="Garamond"/>
                <w:sz w:val="28"/>
                <w:szCs w:val="28"/>
              </w:rPr>
              <w:t>m’aash</w:t>
            </w:r>
            <w:proofErr w:type="spellEnd"/>
            <w:r w:rsidRPr="00215289">
              <w:rPr>
                <w:rFonts w:ascii="Garamond" w:hAnsi="Garamond"/>
                <w:sz w:val="28"/>
                <w:szCs w:val="28"/>
              </w:rPr>
              <w:t xml:space="preserve"> </w:t>
            </w:r>
            <w:proofErr w:type="spellStart"/>
            <w:r w:rsidRPr="00215289">
              <w:rPr>
                <w:rFonts w:ascii="Garamond" w:hAnsi="Garamond"/>
                <w:sz w:val="28"/>
                <w:szCs w:val="28"/>
              </w:rPr>
              <w:t>dou</w:t>
            </w:r>
            <w:proofErr w:type="spellEnd"/>
            <w:r w:rsidRPr="00215289">
              <w:rPr>
                <w:rFonts w:ascii="Garamond" w:hAnsi="Garamond"/>
                <w:sz w:val="28"/>
                <w:szCs w:val="28"/>
              </w:rPr>
              <w:t xml:space="preserve"> </w:t>
            </w:r>
            <w:proofErr w:type="spellStart"/>
            <w:r w:rsidRPr="00215289">
              <w:rPr>
                <w:rFonts w:ascii="Garamond" w:hAnsi="Garamond"/>
                <w:sz w:val="28"/>
                <w:szCs w:val="28"/>
              </w:rPr>
              <w:t>dy</w:t>
            </w:r>
            <w:proofErr w:type="spellEnd"/>
            <w:r w:rsidRPr="00215289">
              <w:rPr>
                <w:rFonts w:ascii="Garamond" w:hAnsi="Garamond"/>
                <w:sz w:val="28"/>
                <w:szCs w:val="28"/>
              </w:rPr>
              <w:t xml:space="preserve"> </w:t>
            </w:r>
            <w:proofErr w:type="spellStart"/>
            <w:r w:rsidRPr="00215289">
              <w:rPr>
                <w:rFonts w:ascii="Garamond" w:hAnsi="Garamond"/>
                <w:sz w:val="28"/>
                <w:szCs w:val="28"/>
              </w:rPr>
              <w:t>chooilley</w:t>
            </w:r>
            <w:proofErr w:type="spellEnd"/>
            <w:r w:rsidRPr="00215289">
              <w:rPr>
                <w:rFonts w:ascii="Garamond" w:hAnsi="Garamond"/>
                <w:sz w:val="28"/>
                <w:szCs w:val="28"/>
              </w:rPr>
              <w:t xml:space="preserve"> </w:t>
            </w:r>
            <w:proofErr w:type="spellStart"/>
            <w:r w:rsidRPr="00215289">
              <w:rPr>
                <w:rFonts w:ascii="Garamond" w:hAnsi="Garamond"/>
                <w:sz w:val="28"/>
                <w:szCs w:val="28"/>
              </w:rPr>
              <w:t>oiee</w:t>
            </w:r>
            <w:proofErr w:type="spellEnd"/>
            <w:r w:rsidRPr="00215289">
              <w:rPr>
                <w:rFonts w:ascii="Garamond" w:hAnsi="Garamond"/>
                <w:sz w:val="28"/>
                <w:szCs w:val="28"/>
              </w:rPr>
              <w:t xml:space="preserve"> </w:t>
            </w:r>
            <w:proofErr w:type="spellStart"/>
            <w:r w:rsidRPr="00215289">
              <w:rPr>
                <w:rFonts w:ascii="Garamond" w:hAnsi="Garamond"/>
                <w:sz w:val="28"/>
                <w:szCs w:val="28"/>
              </w:rPr>
              <w:t>lesh</w:t>
            </w:r>
            <w:proofErr w:type="spellEnd"/>
            <w:r w:rsidRPr="00215289">
              <w:rPr>
                <w:rFonts w:ascii="Garamond" w:hAnsi="Garamond"/>
                <w:sz w:val="28"/>
                <w:szCs w:val="28"/>
              </w:rPr>
              <w:t xml:space="preserve"> </w:t>
            </w:r>
            <w:proofErr w:type="spellStart"/>
            <w:r w:rsidRPr="00215289">
              <w:rPr>
                <w:rFonts w:ascii="Garamond" w:hAnsi="Garamond"/>
                <w:sz w:val="28"/>
                <w:szCs w:val="28"/>
              </w:rPr>
              <w:t>cadley</w:t>
            </w:r>
            <w:proofErr w:type="spellEnd"/>
            <w:r w:rsidRPr="00215289">
              <w:rPr>
                <w:rFonts w:ascii="Garamond" w:hAnsi="Garamond"/>
                <w:sz w:val="28"/>
                <w:szCs w:val="28"/>
              </w:rPr>
              <w:t xml:space="preserve">, as ta </w:t>
            </w:r>
            <w:proofErr w:type="spellStart"/>
            <w:r w:rsidRPr="00215289">
              <w:rPr>
                <w:rFonts w:ascii="Garamond" w:hAnsi="Garamond"/>
                <w:sz w:val="28"/>
                <w:szCs w:val="28"/>
              </w:rPr>
              <w:t>dy</w:t>
            </w:r>
            <w:proofErr w:type="spellEnd"/>
            <w:r w:rsidRPr="00215289">
              <w:rPr>
                <w:rFonts w:ascii="Garamond" w:hAnsi="Garamond"/>
                <w:sz w:val="28"/>
                <w:szCs w:val="28"/>
              </w:rPr>
              <w:t xml:space="preserve"> my </w:t>
            </w:r>
            <w:proofErr w:type="spellStart"/>
            <w:r w:rsidRPr="00215289">
              <w:rPr>
                <w:rFonts w:ascii="Garamond" w:hAnsi="Garamond"/>
                <w:sz w:val="28"/>
                <w:szCs w:val="28"/>
              </w:rPr>
              <w:t>choadey</w:t>
            </w:r>
            <w:proofErr w:type="spellEnd"/>
            <w:r w:rsidRPr="00215289">
              <w:rPr>
                <w:rFonts w:ascii="Garamond" w:hAnsi="Garamond"/>
                <w:sz w:val="28"/>
                <w:szCs w:val="28"/>
              </w:rPr>
              <w:t xml:space="preserve"> </w:t>
            </w:r>
            <w:proofErr w:type="spellStart"/>
            <w:r w:rsidRPr="00215289">
              <w:rPr>
                <w:rFonts w:ascii="Garamond" w:hAnsi="Garamond"/>
                <w:sz w:val="28"/>
                <w:szCs w:val="28"/>
              </w:rPr>
              <w:t>dagh</w:t>
            </w:r>
            <w:proofErr w:type="spellEnd"/>
            <w:r w:rsidRPr="00215289">
              <w:rPr>
                <w:rFonts w:ascii="Garamond" w:hAnsi="Garamond"/>
                <w:sz w:val="28"/>
                <w:szCs w:val="28"/>
              </w:rPr>
              <w:t xml:space="preserve"> </w:t>
            </w:r>
            <w:proofErr w:type="spellStart"/>
            <w:r w:rsidRPr="00215289">
              <w:rPr>
                <w:rFonts w:ascii="Garamond" w:hAnsi="Garamond"/>
                <w:sz w:val="28"/>
                <w:szCs w:val="28"/>
              </w:rPr>
              <w:t>laa</w:t>
            </w:r>
            <w:proofErr w:type="spellEnd"/>
            <w:r w:rsidRPr="00215289">
              <w:rPr>
                <w:rFonts w:ascii="Garamond" w:hAnsi="Garamond"/>
                <w:sz w:val="28"/>
                <w:szCs w:val="28"/>
              </w:rPr>
              <w:t xml:space="preserve"> </w:t>
            </w:r>
            <w:proofErr w:type="spellStart"/>
            <w:r w:rsidRPr="00215289">
              <w:rPr>
                <w:rFonts w:ascii="Garamond" w:hAnsi="Garamond"/>
                <w:sz w:val="28"/>
                <w:szCs w:val="28"/>
              </w:rPr>
              <w:t>veih</w:t>
            </w:r>
            <w:proofErr w:type="spellEnd"/>
            <w:r w:rsidRPr="00215289">
              <w:rPr>
                <w:rFonts w:ascii="Garamond" w:hAnsi="Garamond"/>
                <w:sz w:val="28"/>
                <w:szCs w:val="28"/>
              </w:rPr>
              <w:t xml:space="preserve"> </w:t>
            </w:r>
            <w:proofErr w:type="spellStart"/>
            <w:r w:rsidRPr="00215289">
              <w:rPr>
                <w:rFonts w:ascii="Garamond" w:hAnsi="Garamond"/>
                <w:sz w:val="28"/>
                <w:szCs w:val="28"/>
              </w:rPr>
              <w:t>gaue</w:t>
            </w:r>
            <w:proofErr w:type="spellEnd"/>
            <w:r w:rsidRPr="00215289">
              <w:rPr>
                <w:rFonts w:ascii="Garamond" w:hAnsi="Garamond"/>
                <w:sz w:val="28"/>
                <w:szCs w:val="28"/>
              </w:rPr>
              <w:t xml:space="preserve">. Jean </w:t>
            </w:r>
            <w:proofErr w:type="spellStart"/>
            <w:r w:rsidRPr="00215289">
              <w:rPr>
                <w:rFonts w:ascii="Garamond" w:hAnsi="Garamond"/>
                <w:sz w:val="28"/>
                <w:szCs w:val="28"/>
              </w:rPr>
              <w:t>shoh</w:t>
            </w:r>
            <w:proofErr w:type="spellEnd"/>
            <w:r w:rsidRPr="00215289">
              <w:rPr>
                <w:rFonts w:ascii="Garamond" w:hAnsi="Garamond"/>
                <w:sz w:val="28"/>
                <w:szCs w:val="28"/>
              </w:rPr>
              <w:t xml:space="preserve"> as </w:t>
            </w:r>
            <w:proofErr w:type="spellStart"/>
            <w:r w:rsidRPr="00215289">
              <w:rPr>
                <w:rFonts w:ascii="Garamond" w:hAnsi="Garamond"/>
                <w:sz w:val="28"/>
                <w:szCs w:val="28"/>
              </w:rPr>
              <w:t>ver</w:t>
            </w:r>
            <w:proofErr w:type="spellEnd"/>
            <w:r w:rsidRPr="00215289">
              <w:rPr>
                <w:rFonts w:ascii="Garamond" w:hAnsi="Garamond"/>
                <w:sz w:val="28"/>
                <w:szCs w:val="28"/>
              </w:rPr>
              <w:t xml:space="preserve"> </w:t>
            </w:r>
            <w:proofErr w:type="spellStart"/>
            <w:r w:rsidRPr="00215289">
              <w:rPr>
                <w:rFonts w:ascii="Garamond" w:hAnsi="Garamond"/>
                <w:sz w:val="28"/>
                <w:szCs w:val="28"/>
              </w:rPr>
              <w:t>oo</w:t>
            </w:r>
            <w:proofErr w:type="spellEnd"/>
            <w:r w:rsidRPr="00215289">
              <w:rPr>
                <w:rFonts w:ascii="Garamond" w:hAnsi="Garamond"/>
                <w:sz w:val="28"/>
                <w:szCs w:val="28"/>
              </w:rPr>
              <w:t xml:space="preserve"> </w:t>
            </w:r>
            <w:proofErr w:type="spellStart"/>
            <w:r w:rsidRPr="00215289">
              <w:rPr>
                <w:rFonts w:ascii="Garamond" w:hAnsi="Garamond"/>
                <w:sz w:val="28"/>
                <w:szCs w:val="28"/>
              </w:rPr>
              <w:t>booise</w:t>
            </w:r>
            <w:proofErr w:type="spellEnd"/>
            <w:r w:rsidRPr="00215289">
              <w:rPr>
                <w:rFonts w:ascii="Garamond" w:hAnsi="Garamond"/>
                <w:sz w:val="28"/>
                <w:szCs w:val="28"/>
              </w:rPr>
              <w:t xml:space="preserve"> </w:t>
            </w:r>
            <w:r w:rsidRPr="00215289">
              <w:rPr>
                <w:rFonts w:ascii="Garamond" w:hAnsi="Garamond"/>
                <w:i/>
                <w:sz w:val="28"/>
                <w:szCs w:val="28"/>
              </w:rPr>
              <w:t>da</w:t>
            </w:r>
            <w:r w:rsidRPr="00215289">
              <w:rPr>
                <w:rFonts w:ascii="Garamond" w:hAnsi="Garamond"/>
                <w:sz w:val="28"/>
                <w:szCs w:val="28"/>
              </w:rPr>
              <w:t xml:space="preserve"> cha </w:t>
            </w:r>
            <w:proofErr w:type="spellStart"/>
            <w:r w:rsidRPr="00215289">
              <w:rPr>
                <w:rFonts w:ascii="Garamond" w:hAnsi="Garamond"/>
                <w:sz w:val="28"/>
                <w:szCs w:val="28"/>
              </w:rPr>
              <w:t>dooghyssagh</w:t>
            </w:r>
            <w:proofErr w:type="spellEnd"/>
            <w:r w:rsidRPr="00215289">
              <w:rPr>
                <w:rFonts w:ascii="Garamond" w:hAnsi="Garamond"/>
                <w:sz w:val="28"/>
                <w:szCs w:val="28"/>
              </w:rPr>
              <w:t xml:space="preserve"> as </w:t>
            </w:r>
            <w:proofErr w:type="spellStart"/>
            <w:r w:rsidRPr="00215289">
              <w:rPr>
                <w:rFonts w:ascii="Garamond" w:hAnsi="Garamond"/>
                <w:sz w:val="28"/>
                <w:szCs w:val="28"/>
              </w:rPr>
              <w:t>hirrys</w:t>
            </w:r>
            <w:proofErr w:type="spellEnd"/>
            <w:r w:rsidRPr="00215289">
              <w:rPr>
                <w:rFonts w:ascii="Garamond" w:hAnsi="Garamond"/>
                <w:sz w:val="28"/>
                <w:szCs w:val="28"/>
              </w:rPr>
              <w:t xml:space="preserve"> </w:t>
            </w:r>
            <w:proofErr w:type="spellStart"/>
            <w:r w:rsidRPr="00215289">
              <w:rPr>
                <w:rFonts w:ascii="Garamond" w:hAnsi="Garamond"/>
                <w:sz w:val="28"/>
                <w:szCs w:val="28"/>
              </w:rPr>
              <w:t>oo</w:t>
            </w:r>
            <w:proofErr w:type="spellEnd"/>
            <w:r w:rsidRPr="00215289">
              <w:rPr>
                <w:rFonts w:ascii="Garamond" w:hAnsi="Garamond"/>
                <w:sz w:val="28"/>
                <w:szCs w:val="28"/>
              </w:rPr>
              <w:t xml:space="preserve"> e </w:t>
            </w:r>
            <w:proofErr w:type="spellStart"/>
            <w:r w:rsidRPr="00215289">
              <w:rPr>
                <w:rFonts w:ascii="Garamond" w:hAnsi="Garamond"/>
                <w:sz w:val="28"/>
                <w:szCs w:val="28"/>
              </w:rPr>
              <w:t>Vannaghtyn</w:t>
            </w:r>
            <w:proofErr w:type="spellEnd"/>
            <w:r w:rsidRPr="00215289">
              <w:rPr>
                <w:rFonts w:ascii="Garamond" w:hAnsi="Garamond"/>
                <w:sz w:val="28"/>
                <w:szCs w:val="28"/>
              </w:rPr>
              <w:t xml:space="preserve">. </w:t>
            </w:r>
          </w:p>
        </w:tc>
        <w:tc>
          <w:tcPr>
            <w:tcW w:w="3851" w:type="dxa"/>
          </w:tcPr>
          <w:p w14:paraId="2CD36CE2" w14:textId="77777777" w:rsidR="00857EDB" w:rsidRPr="001D7831" w:rsidRDefault="00857EDB"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 xml:space="preserve">Therefore you must often think of his Favours, and when you receive any Blessing, turn your Thoughts forthwith towards God, and say, This Mercy is from </w:t>
            </w:r>
            <w:r w:rsidRPr="001D7831">
              <w:rPr>
                <w:rFonts w:ascii="Garamond" w:hAnsi="Garamond" w:cs="Times New Roman"/>
                <w:sz w:val="28"/>
              </w:rPr>
              <w:t>Him ;</w:t>
            </w:r>
            <w:r w:rsidRPr="001D7831">
              <w:rPr>
                <w:rFonts w:ascii="Garamond" w:hAnsi="Garamond" w:cs="Times New Roman"/>
                <w:i/>
                <w:sz w:val="28"/>
              </w:rPr>
              <w:t xml:space="preserve"> It is </w:t>
            </w:r>
            <w:r w:rsidRPr="001D7831">
              <w:rPr>
                <w:rFonts w:ascii="Garamond" w:hAnsi="Garamond" w:cs="Times New Roman"/>
                <w:sz w:val="28"/>
              </w:rPr>
              <w:t>He</w:t>
            </w:r>
            <w:r w:rsidRPr="001D7831">
              <w:rPr>
                <w:rFonts w:ascii="Garamond" w:hAnsi="Garamond" w:cs="Times New Roman"/>
                <w:i/>
                <w:sz w:val="28"/>
              </w:rPr>
              <w:t xml:space="preserve"> that gives me Friends</w:t>
            </w:r>
            <w:r w:rsidRPr="001D7831">
              <w:rPr>
                <w:rFonts w:ascii="Garamond" w:hAnsi="Garamond" w:cs="Times New Roman"/>
                <w:sz w:val="28"/>
              </w:rPr>
              <w:t> ;</w:t>
            </w:r>
            <w:r w:rsidRPr="001D7831">
              <w:rPr>
                <w:rFonts w:ascii="Garamond" w:hAnsi="Garamond" w:cs="Times New Roman"/>
                <w:i/>
                <w:sz w:val="28"/>
              </w:rPr>
              <w:t xml:space="preserve"> It is </w:t>
            </w:r>
            <w:r w:rsidRPr="001D7831">
              <w:rPr>
                <w:rFonts w:ascii="Garamond" w:hAnsi="Garamond" w:cs="Times New Roman"/>
                <w:sz w:val="28"/>
              </w:rPr>
              <w:t>He</w:t>
            </w:r>
            <w:r w:rsidRPr="001D7831">
              <w:rPr>
                <w:rFonts w:ascii="Garamond" w:hAnsi="Garamond" w:cs="Times New Roman"/>
                <w:i/>
                <w:sz w:val="28"/>
              </w:rPr>
              <w:t xml:space="preserve"> that prospers me in the Way I go</w:t>
            </w:r>
            <w:r w:rsidRPr="001D7831">
              <w:rPr>
                <w:rFonts w:ascii="Garamond" w:hAnsi="Garamond" w:cs="Times New Roman"/>
                <w:sz w:val="28"/>
              </w:rPr>
              <w:t> ;</w:t>
            </w:r>
            <w:r w:rsidRPr="001D7831">
              <w:rPr>
                <w:rFonts w:ascii="Garamond" w:hAnsi="Garamond" w:cs="Times New Roman"/>
                <w:i/>
                <w:sz w:val="28"/>
              </w:rPr>
              <w:t xml:space="preserve"> It is </w:t>
            </w:r>
            <w:r w:rsidRPr="001D7831">
              <w:rPr>
                <w:rFonts w:ascii="Garamond" w:hAnsi="Garamond" w:cs="Times New Roman"/>
                <w:sz w:val="28"/>
              </w:rPr>
              <w:t>God</w:t>
            </w:r>
            <w:r w:rsidRPr="001D7831">
              <w:rPr>
                <w:rFonts w:ascii="Garamond" w:hAnsi="Garamond" w:cs="Times New Roman"/>
                <w:i/>
                <w:sz w:val="28"/>
              </w:rPr>
              <w:t xml:space="preserve"> who hath restored me to Health</w:t>
            </w:r>
            <w:r w:rsidRPr="001D7831">
              <w:rPr>
                <w:rFonts w:ascii="Garamond" w:hAnsi="Garamond" w:cs="Times New Roman"/>
                <w:sz w:val="28"/>
              </w:rPr>
              <w:t> ;</w:t>
            </w:r>
            <w:r w:rsidRPr="001D7831">
              <w:rPr>
                <w:rFonts w:ascii="Garamond" w:hAnsi="Garamond" w:cs="Times New Roman"/>
                <w:i/>
                <w:sz w:val="28"/>
              </w:rPr>
              <w:t xml:space="preserve"> It is </w:t>
            </w:r>
            <w:r w:rsidRPr="001D7831">
              <w:rPr>
                <w:rFonts w:ascii="Garamond" w:hAnsi="Garamond" w:cs="Times New Roman"/>
                <w:sz w:val="28"/>
              </w:rPr>
              <w:t>He</w:t>
            </w:r>
            <w:r w:rsidRPr="001D7831">
              <w:rPr>
                <w:rFonts w:ascii="Garamond" w:hAnsi="Garamond" w:cs="Times New Roman"/>
                <w:i/>
                <w:sz w:val="28"/>
              </w:rPr>
              <w:t xml:space="preserve"> that refreshes me every Night with Sleep, and every Day </w:t>
            </w:r>
            <w:proofErr w:type="spellStart"/>
            <w:r w:rsidRPr="001D7831">
              <w:rPr>
                <w:rFonts w:ascii="Garamond" w:hAnsi="Garamond" w:cs="Times New Roman"/>
                <w:i/>
                <w:sz w:val="28"/>
              </w:rPr>
              <w:t>preserveth</w:t>
            </w:r>
            <w:proofErr w:type="spellEnd"/>
            <w:r w:rsidRPr="001D7831">
              <w:rPr>
                <w:rFonts w:ascii="Garamond" w:hAnsi="Garamond" w:cs="Times New Roman"/>
                <w:i/>
                <w:sz w:val="28"/>
              </w:rPr>
              <w:t xml:space="preserve"> me from Danger. Do this, and you will as naturally return </w:t>
            </w:r>
            <w:r w:rsidRPr="001D7831">
              <w:rPr>
                <w:rFonts w:ascii="Garamond" w:hAnsi="Garamond" w:cs="Times New Roman"/>
                <w:sz w:val="28"/>
              </w:rPr>
              <w:t>Him</w:t>
            </w:r>
            <w:r w:rsidRPr="001D7831">
              <w:rPr>
                <w:rFonts w:ascii="Garamond" w:hAnsi="Garamond" w:cs="Times New Roman"/>
                <w:i/>
                <w:sz w:val="28"/>
              </w:rPr>
              <w:t xml:space="preserve"> Thanks, as desire his Blessings.</w:t>
            </w:r>
          </w:p>
        </w:tc>
        <w:tc>
          <w:tcPr>
            <w:tcW w:w="0" w:type="auto"/>
          </w:tcPr>
          <w:p w14:paraId="4604D692" w14:textId="77777777" w:rsidR="00857EDB" w:rsidRPr="000C1864" w:rsidRDefault="00857EDB" w:rsidP="00DB60C3">
            <w:pPr>
              <w:pStyle w:val="ListParagraph"/>
              <w:ind w:left="0"/>
              <w:rPr>
                <w:rFonts w:ascii="Garamond" w:hAnsi="Garamond" w:cs="Times New Roman"/>
                <w:sz w:val="20"/>
                <w:szCs w:val="20"/>
              </w:rPr>
            </w:pPr>
          </w:p>
        </w:tc>
      </w:tr>
      <w:tr w:rsidR="00857EDB" w:rsidRPr="001D7831" w14:paraId="754E53CA" w14:textId="77777777" w:rsidTr="00CB7EF1">
        <w:tc>
          <w:tcPr>
            <w:tcW w:w="4253" w:type="dxa"/>
          </w:tcPr>
          <w:p w14:paraId="51CDDCF5" w14:textId="77777777" w:rsidR="00857EDB" w:rsidRPr="00215289" w:rsidRDefault="00857EDB" w:rsidP="00DB60C3">
            <w:pPr>
              <w:pStyle w:val="CM3"/>
              <w:widowControl/>
              <w:spacing w:line="240" w:lineRule="auto"/>
              <w:ind w:firstLine="227"/>
              <w:jc w:val="both"/>
              <w:rPr>
                <w:rFonts w:ascii="Garamond" w:hAnsi="Garamond"/>
                <w:sz w:val="28"/>
                <w:szCs w:val="28"/>
              </w:rPr>
            </w:pPr>
            <w:r w:rsidRPr="00215289">
              <w:rPr>
                <w:rFonts w:ascii="Garamond" w:hAnsi="Garamond"/>
                <w:i/>
                <w:sz w:val="28"/>
                <w:szCs w:val="28"/>
              </w:rPr>
              <w:t>Q.</w:t>
            </w:r>
            <w:r w:rsidRPr="00215289">
              <w:rPr>
                <w:rFonts w:ascii="Garamond" w:hAnsi="Garamond"/>
                <w:sz w:val="28"/>
                <w:szCs w:val="28"/>
              </w:rPr>
              <w:t xml:space="preserve"> Ta </w:t>
            </w:r>
            <w:proofErr w:type="spellStart"/>
            <w:r w:rsidRPr="00215289">
              <w:rPr>
                <w:rFonts w:ascii="Garamond" w:hAnsi="Garamond"/>
                <w:sz w:val="28"/>
                <w:szCs w:val="28"/>
              </w:rPr>
              <w:t>fys</w:t>
            </w:r>
            <w:proofErr w:type="spellEnd"/>
            <w:r w:rsidRPr="00215289">
              <w:rPr>
                <w:rFonts w:ascii="Garamond" w:hAnsi="Garamond"/>
                <w:sz w:val="28"/>
                <w:szCs w:val="28"/>
              </w:rPr>
              <w:t xml:space="preserve"> </w:t>
            </w:r>
            <w:proofErr w:type="spellStart"/>
            <w:r w:rsidRPr="00215289">
              <w:rPr>
                <w:rFonts w:ascii="Garamond" w:hAnsi="Garamond"/>
                <w:sz w:val="28"/>
                <w:szCs w:val="28"/>
              </w:rPr>
              <w:t>aym</w:t>
            </w:r>
            <w:proofErr w:type="spellEnd"/>
            <w:r w:rsidRPr="00215289">
              <w:rPr>
                <w:rFonts w:ascii="Garamond" w:hAnsi="Garamond"/>
                <w:sz w:val="28"/>
                <w:szCs w:val="28"/>
              </w:rPr>
              <w:t xml:space="preserve"> </w:t>
            </w:r>
            <w:proofErr w:type="spellStart"/>
            <w:r w:rsidRPr="00215289">
              <w:rPr>
                <w:rFonts w:ascii="Garamond" w:hAnsi="Garamond"/>
                <w:sz w:val="28"/>
                <w:szCs w:val="28"/>
              </w:rPr>
              <w:t>dy</w:t>
            </w:r>
            <w:proofErr w:type="spellEnd"/>
            <w:r w:rsidRPr="00215289">
              <w:rPr>
                <w:rFonts w:ascii="Garamond" w:hAnsi="Garamond"/>
                <w:sz w:val="28"/>
                <w:szCs w:val="28"/>
              </w:rPr>
              <w:t xml:space="preserve"> nee my </w:t>
            </w:r>
            <w:proofErr w:type="spellStart"/>
            <w:r w:rsidRPr="00215289">
              <w:rPr>
                <w:rFonts w:ascii="Garamond" w:hAnsi="Garamond"/>
                <w:sz w:val="28"/>
                <w:szCs w:val="28"/>
              </w:rPr>
              <w:t>churrym</w:t>
            </w:r>
            <w:proofErr w:type="spellEnd"/>
            <w:r w:rsidRPr="00215289">
              <w:rPr>
                <w:rFonts w:ascii="Garamond" w:hAnsi="Garamond"/>
                <w:sz w:val="28"/>
                <w:szCs w:val="28"/>
              </w:rPr>
              <w:t xml:space="preserve"> eh, </w:t>
            </w:r>
            <w:r w:rsidRPr="00215289">
              <w:rPr>
                <w:rFonts w:ascii="Garamond" w:hAnsi="Garamond"/>
                <w:i/>
                <w:sz w:val="28"/>
                <w:szCs w:val="28"/>
              </w:rPr>
              <w:t xml:space="preserve">Dy chur my lane </w:t>
            </w:r>
            <w:proofErr w:type="spellStart"/>
            <w:r w:rsidRPr="00215289">
              <w:rPr>
                <w:rFonts w:ascii="Garamond" w:hAnsi="Garamond"/>
                <w:i/>
                <w:sz w:val="28"/>
                <w:szCs w:val="28"/>
              </w:rPr>
              <w:t>Treshteil</w:t>
            </w:r>
            <w:proofErr w:type="spellEnd"/>
            <w:r w:rsidRPr="00215289">
              <w:rPr>
                <w:rFonts w:ascii="Garamond" w:hAnsi="Garamond"/>
                <w:i/>
                <w:sz w:val="28"/>
                <w:szCs w:val="28"/>
              </w:rPr>
              <w:t xml:space="preserve"> </w:t>
            </w:r>
            <w:proofErr w:type="spellStart"/>
            <w:r w:rsidRPr="00215289">
              <w:rPr>
                <w:rFonts w:ascii="Garamond" w:hAnsi="Garamond"/>
                <w:i/>
                <w:sz w:val="28"/>
                <w:szCs w:val="28"/>
              </w:rPr>
              <w:t>ayns</w:t>
            </w:r>
            <w:proofErr w:type="spellEnd"/>
            <w:r w:rsidRPr="00215289">
              <w:rPr>
                <w:rFonts w:ascii="Garamond" w:hAnsi="Garamond"/>
                <w:i/>
                <w:sz w:val="28"/>
                <w:szCs w:val="28"/>
              </w:rPr>
              <w:t xml:space="preserve"> </w:t>
            </w:r>
            <w:proofErr w:type="spellStart"/>
            <w:r w:rsidRPr="00215289">
              <w:rPr>
                <w:rFonts w:ascii="Garamond" w:hAnsi="Garamond"/>
                <w:i/>
                <w:sz w:val="28"/>
                <w:szCs w:val="28"/>
              </w:rPr>
              <w:t>Jee</w:t>
            </w:r>
            <w:proofErr w:type="spellEnd"/>
            <w:r w:rsidRPr="00215289">
              <w:rPr>
                <w:rFonts w:ascii="Garamond" w:hAnsi="Garamond"/>
                <w:sz w:val="28"/>
                <w:szCs w:val="28"/>
              </w:rPr>
              <w:t xml:space="preserve">, </w:t>
            </w:r>
            <w:proofErr w:type="spellStart"/>
            <w:r w:rsidRPr="00215289">
              <w:rPr>
                <w:rFonts w:ascii="Garamond" w:hAnsi="Garamond"/>
                <w:sz w:val="28"/>
                <w:szCs w:val="28"/>
              </w:rPr>
              <w:t>agh</w:t>
            </w:r>
            <w:proofErr w:type="spellEnd"/>
            <w:r w:rsidRPr="00215289">
              <w:rPr>
                <w:rFonts w:ascii="Garamond" w:hAnsi="Garamond"/>
                <w:sz w:val="28"/>
                <w:szCs w:val="28"/>
              </w:rPr>
              <w:t xml:space="preserve"> </w:t>
            </w:r>
            <w:proofErr w:type="spellStart"/>
            <w:r w:rsidRPr="00215289">
              <w:rPr>
                <w:rFonts w:ascii="Garamond" w:hAnsi="Garamond"/>
                <w:sz w:val="28"/>
                <w:szCs w:val="28"/>
              </w:rPr>
              <w:t>voddym</w:t>
            </w:r>
            <w:proofErr w:type="spellEnd"/>
            <w:r w:rsidRPr="00215289">
              <w:rPr>
                <w:rFonts w:ascii="Garamond" w:hAnsi="Garamond"/>
                <w:sz w:val="28"/>
                <w:szCs w:val="28"/>
              </w:rPr>
              <w:t xml:space="preserve"> </w:t>
            </w:r>
            <w:proofErr w:type="spellStart"/>
            <w:r w:rsidRPr="00215289">
              <w:rPr>
                <w:rFonts w:ascii="Garamond" w:hAnsi="Garamond"/>
                <w:sz w:val="28"/>
                <w:szCs w:val="28"/>
              </w:rPr>
              <w:t>shoh</w:t>
            </w:r>
            <w:proofErr w:type="spellEnd"/>
            <w:r w:rsidRPr="00215289">
              <w:rPr>
                <w:rFonts w:ascii="Garamond" w:hAnsi="Garamond"/>
                <w:sz w:val="28"/>
                <w:szCs w:val="28"/>
              </w:rPr>
              <w:t xml:space="preserve"> </w:t>
            </w:r>
            <w:proofErr w:type="spellStart"/>
            <w:r w:rsidRPr="00215289">
              <w:rPr>
                <w:rFonts w:ascii="Garamond" w:hAnsi="Garamond"/>
                <w:sz w:val="28"/>
                <w:szCs w:val="28"/>
              </w:rPr>
              <w:t>yanoo</w:t>
            </w:r>
            <w:proofErr w:type="spellEnd"/>
            <w:r w:rsidRPr="00215289">
              <w:rPr>
                <w:rFonts w:ascii="Garamond" w:hAnsi="Garamond"/>
                <w:sz w:val="28"/>
                <w:szCs w:val="28"/>
              </w:rPr>
              <w:t xml:space="preserve"> </w:t>
            </w:r>
            <w:proofErr w:type="spellStart"/>
            <w:r w:rsidRPr="00215289">
              <w:rPr>
                <w:rFonts w:ascii="Garamond" w:hAnsi="Garamond"/>
                <w:sz w:val="28"/>
                <w:szCs w:val="28"/>
              </w:rPr>
              <w:t>tra</w:t>
            </w:r>
            <w:proofErr w:type="spellEnd"/>
            <w:r w:rsidRPr="00215289">
              <w:rPr>
                <w:rFonts w:ascii="Garamond" w:hAnsi="Garamond"/>
                <w:sz w:val="28"/>
                <w:szCs w:val="28"/>
              </w:rPr>
              <w:t xml:space="preserve"> </w:t>
            </w:r>
            <w:proofErr w:type="spellStart"/>
            <w:r w:rsidRPr="00215289">
              <w:rPr>
                <w:rFonts w:ascii="Garamond" w:hAnsi="Garamond"/>
                <w:sz w:val="28"/>
                <w:szCs w:val="28"/>
              </w:rPr>
              <w:t>te</w:t>
            </w:r>
            <w:proofErr w:type="spellEnd"/>
            <w:r w:rsidRPr="00215289">
              <w:rPr>
                <w:rFonts w:ascii="Garamond" w:hAnsi="Garamond"/>
                <w:sz w:val="28"/>
                <w:szCs w:val="28"/>
              </w:rPr>
              <w:t xml:space="preserve"> </w:t>
            </w:r>
            <w:proofErr w:type="spellStart"/>
            <w:r w:rsidRPr="00215289">
              <w:rPr>
                <w:rFonts w:ascii="Garamond" w:hAnsi="Garamond"/>
                <w:sz w:val="28"/>
                <w:szCs w:val="28"/>
              </w:rPr>
              <w:t>liggey</w:t>
            </w:r>
            <w:proofErr w:type="spellEnd"/>
            <w:r w:rsidRPr="00215289">
              <w:rPr>
                <w:rFonts w:ascii="Garamond" w:hAnsi="Garamond"/>
                <w:sz w:val="28"/>
                <w:szCs w:val="28"/>
              </w:rPr>
              <w:t xml:space="preserve"> </w:t>
            </w:r>
            <w:proofErr w:type="spellStart"/>
            <w:r w:rsidRPr="00215289">
              <w:rPr>
                <w:rFonts w:ascii="Garamond" w:hAnsi="Garamond"/>
                <w:sz w:val="28"/>
                <w:szCs w:val="28"/>
              </w:rPr>
              <w:t>dou</w:t>
            </w:r>
            <w:proofErr w:type="spellEnd"/>
            <w:r w:rsidRPr="00215289">
              <w:rPr>
                <w:rFonts w:ascii="Garamond" w:hAnsi="Garamond"/>
                <w:sz w:val="28"/>
                <w:szCs w:val="28"/>
              </w:rPr>
              <w:t xml:space="preserve"> </w:t>
            </w:r>
            <w:proofErr w:type="spellStart"/>
            <w:r w:rsidRPr="00215289">
              <w:rPr>
                <w:rFonts w:ascii="Garamond" w:hAnsi="Garamond"/>
                <w:sz w:val="28"/>
                <w:szCs w:val="28"/>
              </w:rPr>
              <w:t>tutchim</w:t>
            </w:r>
            <w:proofErr w:type="spellEnd"/>
            <w:r w:rsidRPr="00215289">
              <w:rPr>
                <w:rFonts w:ascii="Garamond" w:hAnsi="Garamond"/>
                <w:sz w:val="28"/>
                <w:szCs w:val="28"/>
              </w:rPr>
              <w:t xml:space="preserve"> </w:t>
            </w:r>
            <w:proofErr w:type="spellStart"/>
            <w:r w:rsidRPr="00215289">
              <w:rPr>
                <w:rFonts w:ascii="Garamond" w:hAnsi="Garamond"/>
                <w:sz w:val="28"/>
                <w:szCs w:val="28"/>
              </w:rPr>
              <w:t>ayns</w:t>
            </w:r>
            <w:proofErr w:type="spellEnd"/>
            <w:r w:rsidRPr="00215289">
              <w:rPr>
                <w:rFonts w:ascii="Garamond" w:hAnsi="Garamond"/>
                <w:sz w:val="28"/>
                <w:szCs w:val="28"/>
              </w:rPr>
              <w:t xml:space="preserve"> </w:t>
            </w:r>
            <w:proofErr w:type="spellStart"/>
            <w:r w:rsidRPr="00215289">
              <w:rPr>
                <w:rFonts w:ascii="Garamond" w:hAnsi="Garamond"/>
                <w:sz w:val="28"/>
                <w:szCs w:val="28"/>
              </w:rPr>
              <w:t>seaghyn</w:t>
            </w:r>
            <w:proofErr w:type="spellEnd"/>
            <w:r w:rsidRPr="00215289">
              <w:rPr>
                <w:rFonts w:ascii="Garamond" w:hAnsi="Garamond"/>
                <w:i/>
                <w:sz w:val="28"/>
                <w:szCs w:val="28"/>
              </w:rPr>
              <w:t> </w:t>
            </w:r>
            <w:r w:rsidRPr="00215289">
              <w:rPr>
                <w:rFonts w:ascii="Garamond" w:hAnsi="Garamond"/>
                <w:sz w:val="28"/>
                <w:szCs w:val="28"/>
              </w:rPr>
              <w:t xml:space="preserve">? </w:t>
            </w:r>
          </w:p>
        </w:tc>
        <w:tc>
          <w:tcPr>
            <w:tcW w:w="3851" w:type="dxa"/>
          </w:tcPr>
          <w:p w14:paraId="61A277D2" w14:textId="77777777" w:rsidR="00857EDB" w:rsidRPr="001D7831" w:rsidRDefault="00857EDB"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I see it is my Duty </w:t>
            </w:r>
            <w:r w:rsidRPr="001D7831">
              <w:rPr>
                <w:rFonts w:ascii="Garamond" w:hAnsi="Garamond" w:cs="Times New Roman"/>
                <w:sz w:val="28"/>
              </w:rPr>
              <w:t>To put my whole Trust in God ;</w:t>
            </w:r>
            <w:r w:rsidRPr="001D7831">
              <w:rPr>
                <w:rFonts w:ascii="Garamond" w:hAnsi="Garamond" w:cs="Times New Roman"/>
                <w:i/>
                <w:sz w:val="28"/>
              </w:rPr>
              <w:t xml:space="preserve"> but is it possible for me to do so, when he suffers me fall into Affliction ?</w:t>
            </w:r>
          </w:p>
        </w:tc>
        <w:tc>
          <w:tcPr>
            <w:tcW w:w="0" w:type="auto"/>
          </w:tcPr>
          <w:p w14:paraId="30DBA4CF" w14:textId="77777777" w:rsidR="00857EDB" w:rsidRPr="000C1864" w:rsidRDefault="00857EDB" w:rsidP="00DB60C3">
            <w:pPr>
              <w:pStyle w:val="ListParagraph"/>
              <w:ind w:left="0"/>
              <w:rPr>
                <w:rFonts w:ascii="Garamond" w:hAnsi="Garamond" w:cs="Times New Roman"/>
                <w:sz w:val="20"/>
                <w:szCs w:val="20"/>
              </w:rPr>
            </w:pPr>
          </w:p>
        </w:tc>
      </w:tr>
      <w:tr w:rsidR="00857EDB" w:rsidRPr="001D7831" w14:paraId="23FA3B56" w14:textId="77777777" w:rsidTr="00CB7EF1">
        <w:tc>
          <w:tcPr>
            <w:tcW w:w="4253" w:type="dxa"/>
          </w:tcPr>
          <w:p w14:paraId="58F16E3B" w14:textId="77777777" w:rsidR="00857EDB" w:rsidRPr="00215289" w:rsidRDefault="00857EDB" w:rsidP="00DB60C3">
            <w:pPr>
              <w:pStyle w:val="CM3"/>
              <w:widowControl/>
              <w:spacing w:line="240" w:lineRule="auto"/>
              <w:ind w:firstLine="227"/>
              <w:jc w:val="both"/>
              <w:rPr>
                <w:rFonts w:ascii="Garamond" w:hAnsi="Garamond"/>
                <w:i/>
                <w:sz w:val="28"/>
                <w:szCs w:val="28"/>
              </w:rPr>
            </w:pPr>
            <w:r w:rsidRPr="00215289">
              <w:rPr>
                <w:rFonts w:ascii="Garamond" w:hAnsi="Garamond"/>
                <w:i/>
                <w:sz w:val="28"/>
                <w:szCs w:val="28"/>
              </w:rPr>
              <w:t xml:space="preserve">A. </w:t>
            </w:r>
            <w:proofErr w:type="spellStart"/>
            <w:r w:rsidRPr="00215289">
              <w:rPr>
                <w:rFonts w:ascii="Garamond" w:hAnsi="Garamond"/>
                <w:sz w:val="28"/>
                <w:szCs w:val="28"/>
              </w:rPr>
              <w:t>Foddee</w:t>
            </w:r>
            <w:proofErr w:type="spellEnd"/>
            <w:r w:rsidRPr="00215289">
              <w:rPr>
                <w:rFonts w:ascii="Garamond" w:hAnsi="Garamond"/>
                <w:sz w:val="28"/>
                <w:szCs w:val="28"/>
              </w:rPr>
              <w:t xml:space="preserve"> </w:t>
            </w:r>
            <w:proofErr w:type="spellStart"/>
            <w:r w:rsidRPr="00215289">
              <w:rPr>
                <w:rFonts w:ascii="Garamond" w:hAnsi="Garamond"/>
                <w:sz w:val="28"/>
                <w:szCs w:val="28"/>
              </w:rPr>
              <w:t>dy</w:t>
            </w:r>
            <w:proofErr w:type="spellEnd"/>
            <w:r w:rsidRPr="00215289">
              <w:rPr>
                <w:rFonts w:ascii="Garamond" w:hAnsi="Garamond"/>
                <w:sz w:val="28"/>
                <w:szCs w:val="28"/>
              </w:rPr>
              <w:t xml:space="preserve"> </w:t>
            </w:r>
            <w:proofErr w:type="spellStart"/>
            <w:r w:rsidRPr="00215289">
              <w:rPr>
                <w:rFonts w:ascii="Garamond" w:hAnsi="Garamond"/>
                <w:sz w:val="28"/>
                <w:szCs w:val="28"/>
              </w:rPr>
              <w:t>jarroo</w:t>
            </w:r>
            <w:proofErr w:type="spellEnd"/>
            <w:r w:rsidRPr="00215289">
              <w:rPr>
                <w:rFonts w:ascii="Garamond" w:hAnsi="Garamond"/>
                <w:sz w:val="28"/>
                <w:szCs w:val="28"/>
              </w:rPr>
              <w:t xml:space="preserve">. As ta </w:t>
            </w:r>
            <w:proofErr w:type="spellStart"/>
            <w:r w:rsidRPr="00215289">
              <w:rPr>
                <w:rFonts w:ascii="Garamond" w:hAnsi="Garamond"/>
                <w:sz w:val="28"/>
                <w:szCs w:val="28"/>
              </w:rPr>
              <w:t>sleih</w:t>
            </w:r>
            <w:proofErr w:type="spellEnd"/>
            <w:r w:rsidRPr="00215289">
              <w:rPr>
                <w:rFonts w:ascii="Garamond" w:hAnsi="Garamond"/>
                <w:sz w:val="28"/>
                <w:szCs w:val="28"/>
              </w:rPr>
              <w:t xml:space="preserve"> </w:t>
            </w:r>
            <w:proofErr w:type="spellStart"/>
            <w:r w:rsidRPr="00215289">
              <w:rPr>
                <w:rFonts w:ascii="Garamond" w:hAnsi="Garamond"/>
                <w:sz w:val="28"/>
                <w:szCs w:val="28"/>
              </w:rPr>
              <w:t>mie</w:t>
            </w:r>
            <w:proofErr w:type="spellEnd"/>
            <w:r w:rsidRPr="00215289">
              <w:rPr>
                <w:rFonts w:ascii="Garamond" w:hAnsi="Garamond"/>
                <w:sz w:val="28"/>
                <w:szCs w:val="28"/>
              </w:rPr>
              <w:t xml:space="preserve"> </w:t>
            </w:r>
            <w:proofErr w:type="spellStart"/>
            <w:r w:rsidRPr="00215289">
              <w:rPr>
                <w:rFonts w:ascii="Garamond" w:hAnsi="Garamond"/>
                <w:sz w:val="28"/>
                <w:szCs w:val="28"/>
              </w:rPr>
              <w:t>reau</w:t>
            </w:r>
            <w:proofErr w:type="spellEnd"/>
            <w:r w:rsidRPr="00215289">
              <w:rPr>
                <w:rFonts w:ascii="Garamond" w:hAnsi="Garamond"/>
                <w:sz w:val="28"/>
                <w:szCs w:val="28"/>
              </w:rPr>
              <w:t xml:space="preserve"> er </w:t>
            </w:r>
            <w:proofErr w:type="spellStart"/>
            <w:r w:rsidRPr="00215289">
              <w:rPr>
                <w:rFonts w:ascii="Garamond" w:hAnsi="Garamond"/>
                <w:sz w:val="28"/>
                <w:szCs w:val="28"/>
              </w:rPr>
              <w:t>yanoo</w:t>
            </w:r>
            <w:proofErr w:type="spellEnd"/>
            <w:r w:rsidRPr="00215289">
              <w:rPr>
                <w:rFonts w:ascii="Garamond" w:hAnsi="Garamond"/>
                <w:sz w:val="28"/>
                <w:szCs w:val="28"/>
              </w:rPr>
              <w:t xml:space="preserve"> </w:t>
            </w:r>
            <w:proofErr w:type="spellStart"/>
            <w:r w:rsidRPr="00215289">
              <w:rPr>
                <w:rFonts w:ascii="Garamond" w:hAnsi="Garamond"/>
                <w:sz w:val="28"/>
                <w:szCs w:val="28"/>
              </w:rPr>
              <w:t>shen</w:t>
            </w:r>
            <w:proofErr w:type="spellEnd"/>
            <w:r w:rsidRPr="00215289">
              <w:rPr>
                <w:rFonts w:ascii="Garamond" w:hAnsi="Garamond"/>
                <w:sz w:val="28"/>
                <w:szCs w:val="28"/>
              </w:rPr>
              <w:t xml:space="preserve">. </w:t>
            </w:r>
            <w:r w:rsidRPr="00215289">
              <w:rPr>
                <w:rFonts w:ascii="Garamond" w:hAnsi="Garamond"/>
                <w:i/>
                <w:sz w:val="28"/>
                <w:szCs w:val="28"/>
              </w:rPr>
              <w:t xml:space="preserve">Ga </w:t>
            </w:r>
            <w:proofErr w:type="spellStart"/>
            <w:r w:rsidRPr="00215289">
              <w:rPr>
                <w:rFonts w:ascii="Garamond" w:hAnsi="Garamond"/>
                <w:i/>
                <w:sz w:val="28"/>
                <w:szCs w:val="28"/>
              </w:rPr>
              <w:t>dy</w:t>
            </w:r>
            <w:proofErr w:type="spellEnd"/>
            <w:r w:rsidRPr="00215289">
              <w:rPr>
                <w:rFonts w:ascii="Garamond" w:hAnsi="Garamond"/>
                <w:i/>
                <w:sz w:val="28"/>
                <w:szCs w:val="28"/>
              </w:rPr>
              <w:t xml:space="preserve"> mar e mee, </w:t>
            </w:r>
            <w:proofErr w:type="spellStart"/>
            <w:r w:rsidRPr="00215289">
              <w:rPr>
                <w:rFonts w:ascii="Garamond" w:hAnsi="Garamond"/>
                <w:i/>
                <w:sz w:val="28"/>
                <w:szCs w:val="28"/>
              </w:rPr>
              <w:t>ny</w:t>
            </w:r>
            <w:proofErr w:type="spellEnd"/>
            <w:r w:rsidRPr="00215289">
              <w:rPr>
                <w:rFonts w:ascii="Garamond" w:hAnsi="Garamond"/>
                <w:i/>
                <w:sz w:val="28"/>
                <w:szCs w:val="28"/>
              </w:rPr>
              <w:t xml:space="preserve"> </w:t>
            </w:r>
            <w:proofErr w:type="spellStart"/>
            <w:r w:rsidRPr="00215289">
              <w:rPr>
                <w:rFonts w:ascii="Garamond" w:hAnsi="Garamond"/>
                <w:i/>
                <w:sz w:val="28"/>
                <w:szCs w:val="28"/>
              </w:rPr>
              <w:t>yei</w:t>
            </w:r>
            <w:proofErr w:type="spellEnd"/>
            <w:r w:rsidRPr="00215289">
              <w:rPr>
                <w:rFonts w:ascii="Garamond" w:hAnsi="Garamond"/>
                <w:i/>
                <w:sz w:val="28"/>
                <w:szCs w:val="28"/>
              </w:rPr>
              <w:t xml:space="preserve"> </w:t>
            </w:r>
            <w:proofErr w:type="spellStart"/>
            <w:r w:rsidRPr="00215289">
              <w:rPr>
                <w:rFonts w:ascii="Garamond" w:hAnsi="Garamond"/>
                <w:i/>
                <w:sz w:val="28"/>
                <w:szCs w:val="28"/>
              </w:rPr>
              <w:t>treishtym</w:t>
            </w:r>
            <w:proofErr w:type="spellEnd"/>
            <w:r w:rsidRPr="00215289">
              <w:rPr>
                <w:rFonts w:ascii="Garamond" w:hAnsi="Garamond"/>
                <w:i/>
                <w:sz w:val="28"/>
                <w:szCs w:val="28"/>
              </w:rPr>
              <w:t xml:space="preserve"> </w:t>
            </w:r>
            <w:proofErr w:type="spellStart"/>
            <w:r w:rsidRPr="00215289">
              <w:rPr>
                <w:rFonts w:ascii="Garamond" w:hAnsi="Garamond"/>
                <w:i/>
                <w:sz w:val="28"/>
                <w:szCs w:val="28"/>
              </w:rPr>
              <w:t>ayn</w:t>
            </w:r>
            <w:proofErr w:type="spellEnd"/>
            <w:r w:rsidRPr="00215289">
              <w:rPr>
                <w:rFonts w:ascii="Garamond" w:hAnsi="Garamond"/>
                <w:i/>
                <w:sz w:val="28"/>
                <w:szCs w:val="28"/>
              </w:rPr>
              <w:t xml:space="preserve">, </w:t>
            </w:r>
            <w:proofErr w:type="spellStart"/>
            <w:r w:rsidRPr="00215289">
              <w:rPr>
                <w:rFonts w:ascii="Garamond" w:hAnsi="Garamond"/>
                <w:i/>
                <w:sz w:val="28"/>
                <w:szCs w:val="28"/>
              </w:rPr>
              <w:t>dooyrt</w:t>
            </w:r>
            <w:proofErr w:type="spellEnd"/>
            <w:r w:rsidRPr="00215289">
              <w:rPr>
                <w:rFonts w:ascii="Garamond" w:hAnsi="Garamond"/>
                <w:i/>
                <w:sz w:val="28"/>
                <w:szCs w:val="28"/>
              </w:rPr>
              <w:t xml:space="preserve"> </w:t>
            </w:r>
            <w:r w:rsidRPr="00215289">
              <w:rPr>
                <w:rFonts w:ascii="Garamond" w:hAnsi="Garamond"/>
                <w:sz w:val="28"/>
                <w:szCs w:val="28"/>
              </w:rPr>
              <w:t>Job</w:t>
            </w:r>
            <w:r w:rsidRPr="00215289">
              <w:rPr>
                <w:rFonts w:ascii="Garamond" w:hAnsi="Garamond"/>
                <w:i/>
                <w:sz w:val="28"/>
                <w:szCs w:val="28"/>
              </w:rPr>
              <w:t xml:space="preserve">. </w:t>
            </w:r>
          </w:p>
        </w:tc>
        <w:tc>
          <w:tcPr>
            <w:tcW w:w="3851" w:type="dxa"/>
          </w:tcPr>
          <w:p w14:paraId="411EC565" w14:textId="77777777" w:rsidR="00857EDB" w:rsidRPr="001D7831" w:rsidRDefault="00857EDB"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 xml:space="preserve">Yes sure. Good Men have always done so. </w:t>
            </w:r>
            <w:r w:rsidRPr="001D7831">
              <w:rPr>
                <w:rFonts w:ascii="Garamond" w:hAnsi="Garamond" w:cs="Times New Roman"/>
                <w:sz w:val="28"/>
              </w:rPr>
              <w:t>Though he slay me, yet will I Trust in him,</w:t>
            </w:r>
            <w:r w:rsidRPr="001D7831">
              <w:rPr>
                <w:rFonts w:ascii="Garamond" w:hAnsi="Garamond" w:cs="Times New Roman"/>
                <w:i/>
                <w:sz w:val="28"/>
              </w:rPr>
              <w:t xml:space="preserve"> saith </w:t>
            </w:r>
            <w:r w:rsidRPr="001D7831">
              <w:rPr>
                <w:rFonts w:ascii="Garamond" w:hAnsi="Garamond" w:cs="Times New Roman"/>
                <w:sz w:val="28"/>
              </w:rPr>
              <w:t>Job</w:t>
            </w:r>
            <w:r w:rsidRPr="001D7831">
              <w:rPr>
                <w:rFonts w:ascii="Garamond" w:hAnsi="Garamond" w:cs="Times New Roman"/>
                <w:i/>
                <w:sz w:val="28"/>
              </w:rPr>
              <w:t>.</w:t>
            </w:r>
          </w:p>
        </w:tc>
        <w:tc>
          <w:tcPr>
            <w:tcW w:w="0" w:type="auto"/>
          </w:tcPr>
          <w:p w14:paraId="5487861D" w14:textId="77777777" w:rsidR="00857EDB" w:rsidRDefault="00857EDB" w:rsidP="00DB60C3">
            <w:pPr>
              <w:pStyle w:val="ListParagraph"/>
              <w:ind w:left="0"/>
              <w:rPr>
                <w:rFonts w:ascii="Garamond" w:hAnsi="Garamond" w:cs="Times New Roman"/>
                <w:sz w:val="20"/>
                <w:szCs w:val="20"/>
              </w:rPr>
            </w:pPr>
          </w:p>
          <w:p w14:paraId="6E30D8E1" w14:textId="77777777" w:rsidR="006B6A07" w:rsidRDefault="006B6A07" w:rsidP="00DB60C3">
            <w:pPr>
              <w:pStyle w:val="ListParagraph"/>
              <w:ind w:left="0"/>
              <w:rPr>
                <w:rFonts w:ascii="Garamond" w:hAnsi="Garamond" w:cs="Times New Roman"/>
                <w:sz w:val="20"/>
                <w:szCs w:val="20"/>
              </w:rPr>
            </w:pPr>
          </w:p>
          <w:p w14:paraId="62FD217A" w14:textId="77777777" w:rsidR="006B6A07" w:rsidRPr="000C1864" w:rsidRDefault="006B6A07" w:rsidP="00DB60C3">
            <w:pPr>
              <w:pStyle w:val="ListParagraph"/>
              <w:ind w:left="0"/>
              <w:rPr>
                <w:rFonts w:ascii="Garamond" w:hAnsi="Garamond" w:cs="Times New Roman"/>
                <w:sz w:val="20"/>
                <w:szCs w:val="20"/>
              </w:rPr>
            </w:pPr>
            <w:r>
              <w:rPr>
                <w:rFonts w:ascii="Garamond" w:hAnsi="Garamond" w:cs="Times New Roman"/>
                <w:sz w:val="20"/>
                <w:szCs w:val="20"/>
              </w:rPr>
              <w:t>Job 13. 15.</w:t>
            </w:r>
          </w:p>
        </w:tc>
      </w:tr>
      <w:tr w:rsidR="00857EDB" w:rsidRPr="001D7831" w14:paraId="2FED90EA" w14:textId="77777777" w:rsidTr="00CB7EF1">
        <w:tc>
          <w:tcPr>
            <w:tcW w:w="4253" w:type="dxa"/>
          </w:tcPr>
          <w:p w14:paraId="51C308F0" w14:textId="77777777" w:rsidR="00857EDB" w:rsidRPr="00215289" w:rsidRDefault="00857EDB" w:rsidP="00DB60C3">
            <w:pPr>
              <w:pStyle w:val="CM3"/>
              <w:widowControl/>
              <w:spacing w:line="240" w:lineRule="auto"/>
              <w:ind w:firstLine="227"/>
              <w:jc w:val="both"/>
              <w:rPr>
                <w:rFonts w:ascii="Garamond" w:hAnsi="Garamond"/>
                <w:sz w:val="28"/>
                <w:szCs w:val="28"/>
              </w:rPr>
            </w:pPr>
            <w:proofErr w:type="spellStart"/>
            <w:r w:rsidRPr="00215289">
              <w:rPr>
                <w:rFonts w:ascii="Garamond" w:hAnsi="Garamond"/>
                <w:i/>
                <w:sz w:val="28"/>
                <w:szCs w:val="28"/>
              </w:rPr>
              <w:t>Cooinee</w:t>
            </w:r>
            <w:proofErr w:type="spellEnd"/>
            <w:r w:rsidRPr="00215289">
              <w:rPr>
                <w:rFonts w:ascii="Garamond" w:hAnsi="Garamond"/>
                <w:i/>
                <w:sz w:val="28"/>
                <w:szCs w:val="28"/>
              </w:rPr>
              <w:t xml:space="preserve"> </w:t>
            </w:r>
            <w:proofErr w:type="spellStart"/>
            <w:r w:rsidRPr="00215289">
              <w:rPr>
                <w:rFonts w:ascii="Garamond" w:hAnsi="Garamond"/>
                <w:i/>
                <w:sz w:val="28"/>
                <w:szCs w:val="28"/>
              </w:rPr>
              <w:t>dy</w:t>
            </w:r>
            <w:proofErr w:type="spellEnd"/>
            <w:r w:rsidRPr="00215289">
              <w:rPr>
                <w:rFonts w:ascii="Garamond" w:hAnsi="Garamond"/>
                <w:i/>
                <w:sz w:val="28"/>
                <w:szCs w:val="28"/>
              </w:rPr>
              <w:t xml:space="preserve"> </w:t>
            </w:r>
            <w:proofErr w:type="spellStart"/>
            <w:r w:rsidRPr="00215289">
              <w:rPr>
                <w:rFonts w:ascii="Garamond" w:hAnsi="Garamond"/>
                <w:i/>
                <w:sz w:val="28"/>
                <w:szCs w:val="28"/>
              </w:rPr>
              <w:t>vel</w:t>
            </w:r>
            <w:proofErr w:type="spellEnd"/>
            <w:r w:rsidRPr="00215289">
              <w:rPr>
                <w:rFonts w:ascii="Garamond" w:hAnsi="Garamond"/>
                <w:i/>
                <w:sz w:val="28"/>
                <w:szCs w:val="28"/>
              </w:rPr>
              <w:t xml:space="preserve"> eh </w:t>
            </w:r>
            <w:proofErr w:type="spellStart"/>
            <w:r w:rsidRPr="00215289">
              <w:rPr>
                <w:rFonts w:ascii="Garamond" w:hAnsi="Garamond"/>
                <w:i/>
                <w:sz w:val="28"/>
                <w:szCs w:val="28"/>
              </w:rPr>
              <w:t>mie</w:t>
            </w:r>
            <w:proofErr w:type="spellEnd"/>
            <w:r w:rsidRPr="00215289">
              <w:rPr>
                <w:rFonts w:ascii="Garamond" w:hAnsi="Garamond"/>
                <w:i/>
                <w:sz w:val="28"/>
                <w:szCs w:val="28"/>
              </w:rPr>
              <w:t xml:space="preserve"> </w:t>
            </w:r>
            <w:proofErr w:type="spellStart"/>
            <w:r w:rsidRPr="00215289">
              <w:rPr>
                <w:rFonts w:ascii="Garamond" w:hAnsi="Garamond"/>
                <w:i/>
                <w:sz w:val="28"/>
                <w:szCs w:val="28"/>
              </w:rPr>
              <w:t>dy</w:t>
            </w:r>
            <w:proofErr w:type="spellEnd"/>
            <w:r w:rsidRPr="00215289">
              <w:rPr>
                <w:rFonts w:ascii="Garamond" w:hAnsi="Garamond"/>
                <w:i/>
                <w:sz w:val="28"/>
                <w:szCs w:val="28"/>
              </w:rPr>
              <w:t xml:space="preserve"> </w:t>
            </w:r>
            <w:proofErr w:type="spellStart"/>
            <w:r w:rsidRPr="00215289">
              <w:rPr>
                <w:rFonts w:ascii="Garamond" w:hAnsi="Garamond"/>
                <w:i/>
                <w:sz w:val="28"/>
                <w:szCs w:val="28"/>
              </w:rPr>
              <w:t>ve</w:t>
            </w:r>
            <w:proofErr w:type="spellEnd"/>
            <w:r w:rsidRPr="00215289">
              <w:rPr>
                <w:rFonts w:ascii="Garamond" w:hAnsi="Garamond"/>
                <w:i/>
                <w:sz w:val="28"/>
                <w:szCs w:val="28"/>
              </w:rPr>
              <w:t xml:space="preserve"> </w:t>
            </w:r>
            <w:proofErr w:type="spellStart"/>
            <w:r w:rsidRPr="00215289">
              <w:rPr>
                <w:rFonts w:ascii="Garamond" w:hAnsi="Garamond"/>
                <w:i/>
                <w:sz w:val="28"/>
                <w:szCs w:val="28"/>
              </w:rPr>
              <w:t>ayns</w:t>
            </w:r>
            <w:proofErr w:type="spellEnd"/>
            <w:r w:rsidRPr="00215289">
              <w:rPr>
                <w:rFonts w:ascii="Garamond" w:hAnsi="Garamond"/>
                <w:i/>
                <w:sz w:val="28"/>
                <w:szCs w:val="28"/>
              </w:rPr>
              <w:t xml:space="preserve"> </w:t>
            </w:r>
            <w:proofErr w:type="spellStart"/>
            <w:r w:rsidRPr="00215289">
              <w:rPr>
                <w:rFonts w:ascii="Garamond" w:hAnsi="Garamond"/>
                <w:i/>
                <w:sz w:val="28"/>
                <w:szCs w:val="28"/>
              </w:rPr>
              <w:t>seaghyn</w:t>
            </w:r>
            <w:proofErr w:type="spellEnd"/>
            <w:r w:rsidRPr="00215289">
              <w:rPr>
                <w:rFonts w:ascii="Garamond" w:hAnsi="Garamond"/>
                <w:sz w:val="28"/>
                <w:szCs w:val="28"/>
              </w:rPr>
              <w:t xml:space="preserve">, </w:t>
            </w:r>
            <w:proofErr w:type="spellStart"/>
            <w:r w:rsidRPr="00215289">
              <w:rPr>
                <w:rFonts w:ascii="Garamond" w:hAnsi="Garamond"/>
                <w:sz w:val="28"/>
                <w:szCs w:val="28"/>
              </w:rPr>
              <w:t>tra</w:t>
            </w:r>
            <w:proofErr w:type="spellEnd"/>
            <w:r w:rsidRPr="00215289">
              <w:rPr>
                <w:rFonts w:ascii="Garamond" w:hAnsi="Garamond"/>
                <w:sz w:val="28"/>
                <w:szCs w:val="28"/>
              </w:rPr>
              <w:t xml:space="preserve"> </w:t>
            </w:r>
            <w:proofErr w:type="spellStart"/>
            <w:r w:rsidRPr="00215289">
              <w:rPr>
                <w:rFonts w:ascii="Garamond" w:hAnsi="Garamond"/>
                <w:sz w:val="28"/>
                <w:szCs w:val="28"/>
              </w:rPr>
              <w:t>hee</w:t>
            </w:r>
            <w:proofErr w:type="spellEnd"/>
            <w:r w:rsidRPr="00215289">
              <w:rPr>
                <w:rFonts w:ascii="Garamond" w:hAnsi="Garamond"/>
                <w:sz w:val="28"/>
                <w:szCs w:val="28"/>
              </w:rPr>
              <w:t xml:space="preserve"> </w:t>
            </w:r>
            <w:proofErr w:type="spellStart"/>
            <w:r w:rsidRPr="00215289">
              <w:rPr>
                <w:rFonts w:ascii="Garamond" w:hAnsi="Garamond"/>
                <w:sz w:val="28"/>
                <w:szCs w:val="28"/>
              </w:rPr>
              <w:t>Jee</w:t>
            </w:r>
            <w:proofErr w:type="spellEnd"/>
            <w:r w:rsidRPr="00215289">
              <w:rPr>
                <w:rFonts w:ascii="Garamond" w:hAnsi="Garamond"/>
                <w:sz w:val="28"/>
                <w:szCs w:val="28"/>
              </w:rPr>
              <w:t xml:space="preserve"> eh </w:t>
            </w:r>
            <w:proofErr w:type="spellStart"/>
            <w:r w:rsidRPr="00215289">
              <w:rPr>
                <w:rFonts w:ascii="Garamond" w:hAnsi="Garamond"/>
                <w:sz w:val="28"/>
                <w:szCs w:val="28"/>
              </w:rPr>
              <w:t>ymmyrchagh</w:t>
            </w:r>
            <w:proofErr w:type="spellEnd"/>
            <w:r w:rsidRPr="00215289">
              <w:rPr>
                <w:rFonts w:ascii="Garamond" w:hAnsi="Garamond"/>
                <w:sz w:val="28"/>
                <w:szCs w:val="28"/>
              </w:rPr>
              <w:t xml:space="preserve">, er </w:t>
            </w:r>
            <w:proofErr w:type="spellStart"/>
            <w:r w:rsidRPr="00215289">
              <w:rPr>
                <w:rFonts w:ascii="Garamond" w:hAnsi="Garamond"/>
                <w:sz w:val="28"/>
                <w:szCs w:val="28"/>
              </w:rPr>
              <w:t>aght</w:t>
            </w:r>
            <w:proofErr w:type="spellEnd"/>
            <w:r w:rsidRPr="00215289">
              <w:rPr>
                <w:rFonts w:ascii="Garamond" w:hAnsi="Garamond"/>
                <w:sz w:val="28"/>
                <w:szCs w:val="28"/>
              </w:rPr>
              <w:t xml:space="preserve"> </w:t>
            </w:r>
            <w:proofErr w:type="spellStart"/>
            <w:r w:rsidRPr="00215289">
              <w:rPr>
                <w:rFonts w:ascii="Garamond" w:hAnsi="Garamond"/>
                <w:sz w:val="28"/>
                <w:szCs w:val="28"/>
              </w:rPr>
              <w:t>elley</w:t>
            </w:r>
            <w:proofErr w:type="spellEnd"/>
            <w:r w:rsidRPr="00215289">
              <w:rPr>
                <w:rFonts w:ascii="Garamond" w:hAnsi="Garamond"/>
                <w:sz w:val="28"/>
                <w:szCs w:val="28"/>
              </w:rPr>
              <w:t xml:space="preserve"> cha </w:t>
            </w:r>
            <w:proofErr w:type="spellStart"/>
            <w:r w:rsidRPr="00215289">
              <w:rPr>
                <w:rFonts w:ascii="Garamond" w:hAnsi="Garamond"/>
                <w:sz w:val="28"/>
                <w:szCs w:val="28"/>
              </w:rPr>
              <w:t>vel</w:t>
            </w:r>
            <w:proofErr w:type="spellEnd"/>
            <w:r w:rsidRPr="00215289">
              <w:rPr>
                <w:rFonts w:ascii="Garamond" w:hAnsi="Garamond"/>
                <w:sz w:val="28"/>
                <w:szCs w:val="28"/>
              </w:rPr>
              <w:t xml:space="preserve"> </w:t>
            </w:r>
            <w:proofErr w:type="spellStart"/>
            <w:r w:rsidRPr="00215289">
              <w:rPr>
                <w:rFonts w:ascii="Garamond" w:hAnsi="Garamond"/>
                <w:sz w:val="28"/>
                <w:szCs w:val="28"/>
              </w:rPr>
              <w:t>boggey</w:t>
            </w:r>
            <w:proofErr w:type="spellEnd"/>
            <w:r w:rsidRPr="00215289">
              <w:rPr>
                <w:rFonts w:ascii="Garamond" w:hAnsi="Garamond"/>
                <w:sz w:val="28"/>
                <w:szCs w:val="28"/>
              </w:rPr>
              <w:t xml:space="preserve"> </w:t>
            </w:r>
            <w:proofErr w:type="spellStart"/>
            <w:r w:rsidRPr="00215289">
              <w:rPr>
                <w:rFonts w:ascii="Garamond" w:hAnsi="Garamond"/>
                <w:sz w:val="28"/>
                <w:szCs w:val="28"/>
              </w:rPr>
              <w:t>echey</w:t>
            </w:r>
            <w:proofErr w:type="spellEnd"/>
            <w:r w:rsidRPr="00215289">
              <w:rPr>
                <w:rFonts w:ascii="Garamond" w:hAnsi="Garamond"/>
                <w:sz w:val="28"/>
                <w:szCs w:val="28"/>
              </w:rPr>
              <w:t xml:space="preserve"> </w:t>
            </w:r>
            <w:proofErr w:type="spellStart"/>
            <w:r w:rsidRPr="00215289">
              <w:rPr>
                <w:rFonts w:ascii="Garamond" w:hAnsi="Garamond"/>
                <w:sz w:val="28"/>
                <w:szCs w:val="28"/>
              </w:rPr>
              <w:t>ayns</w:t>
            </w:r>
            <w:proofErr w:type="spellEnd"/>
            <w:r w:rsidRPr="00215289">
              <w:rPr>
                <w:rFonts w:ascii="Garamond" w:hAnsi="Garamond"/>
                <w:sz w:val="28"/>
                <w:szCs w:val="28"/>
              </w:rPr>
              <w:t xml:space="preserve"> </w:t>
            </w:r>
            <w:proofErr w:type="spellStart"/>
            <w:r w:rsidRPr="00215289">
              <w:rPr>
                <w:rFonts w:ascii="Garamond" w:hAnsi="Garamond"/>
                <w:sz w:val="28"/>
                <w:szCs w:val="28"/>
              </w:rPr>
              <w:t>trimshey</w:t>
            </w:r>
            <w:proofErr w:type="spellEnd"/>
            <w:r w:rsidRPr="00215289">
              <w:rPr>
                <w:rFonts w:ascii="Garamond" w:hAnsi="Garamond"/>
                <w:sz w:val="28"/>
                <w:szCs w:val="28"/>
              </w:rPr>
              <w:t xml:space="preserve"> e </w:t>
            </w:r>
            <w:proofErr w:type="spellStart"/>
            <w:r w:rsidRPr="00215289">
              <w:rPr>
                <w:rFonts w:ascii="Garamond" w:hAnsi="Garamond"/>
                <w:sz w:val="28"/>
                <w:szCs w:val="28"/>
              </w:rPr>
              <w:t>chreturyn</w:t>
            </w:r>
            <w:proofErr w:type="spellEnd"/>
            <w:r w:rsidRPr="00215289">
              <w:rPr>
                <w:rFonts w:ascii="Garamond" w:hAnsi="Garamond"/>
                <w:sz w:val="28"/>
                <w:szCs w:val="28"/>
              </w:rPr>
              <w:t xml:space="preserve">. </w:t>
            </w:r>
          </w:p>
        </w:tc>
        <w:tc>
          <w:tcPr>
            <w:tcW w:w="3851" w:type="dxa"/>
          </w:tcPr>
          <w:p w14:paraId="423ACFF4" w14:textId="77777777" w:rsidR="00857EDB" w:rsidRPr="001D7831" w:rsidRDefault="00857EDB"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Remember, </w:t>
            </w:r>
            <w:r w:rsidRPr="001D7831">
              <w:rPr>
                <w:rFonts w:ascii="Garamond" w:hAnsi="Garamond" w:cs="Times New Roman"/>
                <w:sz w:val="28"/>
              </w:rPr>
              <w:t>that it is good to be in trouble,</w:t>
            </w:r>
            <w:r w:rsidRPr="001D7831">
              <w:rPr>
                <w:rFonts w:ascii="Garamond" w:hAnsi="Garamond" w:cs="Times New Roman"/>
                <w:i/>
                <w:sz w:val="28"/>
              </w:rPr>
              <w:t xml:space="preserve"> when God sees meet, who otherwise doth not delight in the Miseries of his Creatures.</w:t>
            </w:r>
          </w:p>
        </w:tc>
        <w:tc>
          <w:tcPr>
            <w:tcW w:w="0" w:type="auto"/>
          </w:tcPr>
          <w:p w14:paraId="6548ABA4" w14:textId="77777777" w:rsidR="00857EDB" w:rsidRPr="006B6A07" w:rsidRDefault="006B6A07"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119. 71</w:t>
            </w:r>
          </w:p>
        </w:tc>
      </w:tr>
      <w:tr w:rsidR="006B6A07" w:rsidRPr="001D7831" w14:paraId="2D557932" w14:textId="77777777" w:rsidTr="00CB7EF1">
        <w:tc>
          <w:tcPr>
            <w:tcW w:w="4253" w:type="dxa"/>
          </w:tcPr>
          <w:p w14:paraId="47DD2EC9" w14:textId="77777777" w:rsidR="006B6A07" w:rsidRPr="00B04D61" w:rsidRDefault="006B6A07" w:rsidP="00DB60C3">
            <w:pPr>
              <w:pStyle w:val="CM3"/>
              <w:widowControl/>
              <w:spacing w:line="240" w:lineRule="auto"/>
              <w:ind w:firstLine="227"/>
              <w:jc w:val="both"/>
              <w:rPr>
                <w:rFonts w:ascii="Garamond" w:hAnsi="Garamond"/>
                <w:i/>
                <w:sz w:val="28"/>
                <w:szCs w:val="28"/>
              </w:rPr>
            </w:pPr>
            <w:r w:rsidRPr="00B04D61">
              <w:rPr>
                <w:rFonts w:ascii="Garamond" w:hAnsi="Garamond"/>
                <w:i/>
                <w:sz w:val="28"/>
                <w:szCs w:val="28"/>
              </w:rPr>
              <w:t>Q.</w:t>
            </w:r>
            <w:r w:rsidRPr="00B04D61">
              <w:rPr>
                <w:rFonts w:ascii="Garamond" w:hAnsi="Garamond"/>
                <w:sz w:val="28"/>
                <w:szCs w:val="28"/>
              </w:rPr>
              <w:t xml:space="preserve"> </w:t>
            </w:r>
            <w:proofErr w:type="spellStart"/>
            <w:r w:rsidRPr="00B04D61">
              <w:rPr>
                <w:rFonts w:ascii="Garamond" w:hAnsi="Garamond"/>
                <w:sz w:val="28"/>
                <w:szCs w:val="28"/>
              </w:rPr>
              <w:t>Cre</w:t>
            </w:r>
            <w:proofErr w:type="spellEnd"/>
            <w:r w:rsidRPr="00B04D61">
              <w:rPr>
                <w:rFonts w:ascii="Garamond" w:hAnsi="Garamond"/>
                <w:sz w:val="28"/>
                <w:szCs w:val="28"/>
              </w:rPr>
              <w:t xml:space="preserve"> ta my </w:t>
            </w:r>
            <w:proofErr w:type="spellStart"/>
            <w:r w:rsidRPr="00B04D61">
              <w:rPr>
                <w:rFonts w:ascii="Garamond" w:hAnsi="Garamond"/>
                <w:sz w:val="28"/>
                <w:szCs w:val="28"/>
              </w:rPr>
              <w:t>Churrym</w:t>
            </w:r>
            <w:proofErr w:type="spellEnd"/>
            <w:r w:rsidRPr="00B04D61">
              <w:rPr>
                <w:rFonts w:ascii="Garamond" w:hAnsi="Garamond"/>
                <w:sz w:val="28"/>
                <w:szCs w:val="28"/>
              </w:rPr>
              <w:t xml:space="preserve"> </w:t>
            </w:r>
            <w:proofErr w:type="spellStart"/>
            <w:r w:rsidRPr="00B04D61">
              <w:rPr>
                <w:rFonts w:ascii="Garamond" w:hAnsi="Garamond"/>
                <w:i/>
                <w:sz w:val="28"/>
                <w:szCs w:val="28"/>
              </w:rPr>
              <w:t>tra</w:t>
            </w:r>
            <w:proofErr w:type="spellEnd"/>
            <w:r w:rsidRPr="00B04D61">
              <w:rPr>
                <w:rFonts w:ascii="Garamond" w:hAnsi="Garamond"/>
                <w:i/>
                <w:sz w:val="28"/>
                <w:szCs w:val="28"/>
              </w:rPr>
              <w:t xml:space="preserve"> ta </w:t>
            </w:r>
            <w:proofErr w:type="spellStart"/>
            <w:r w:rsidRPr="00B04D61">
              <w:rPr>
                <w:rFonts w:ascii="Garamond" w:hAnsi="Garamond"/>
                <w:i/>
                <w:sz w:val="28"/>
                <w:szCs w:val="28"/>
              </w:rPr>
              <w:t>Jee</w:t>
            </w:r>
            <w:proofErr w:type="spellEnd"/>
            <w:r w:rsidRPr="00B04D61">
              <w:rPr>
                <w:rFonts w:ascii="Garamond" w:hAnsi="Garamond"/>
                <w:i/>
                <w:sz w:val="28"/>
                <w:szCs w:val="28"/>
              </w:rPr>
              <w:t xml:space="preserve"> lie e </w:t>
            </w:r>
            <w:proofErr w:type="spellStart"/>
            <w:r w:rsidRPr="00B04D61">
              <w:rPr>
                <w:rFonts w:ascii="Garamond" w:hAnsi="Garamond"/>
                <w:i/>
                <w:sz w:val="28"/>
                <w:szCs w:val="28"/>
              </w:rPr>
              <w:t>laue</w:t>
            </w:r>
            <w:proofErr w:type="spellEnd"/>
            <w:r w:rsidRPr="00B04D61">
              <w:rPr>
                <w:rFonts w:ascii="Garamond" w:hAnsi="Garamond"/>
                <w:i/>
                <w:sz w:val="28"/>
                <w:szCs w:val="28"/>
              </w:rPr>
              <w:t xml:space="preserve"> </w:t>
            </w:r>
            <w:proofErr w:type="spellStart"/>
            <w:r w:rsidRPr="00B04D61">
              <w:rPr>
                <w:rFonts w:ascii="Garamond" w:hAnsi="Garamond"/>
                <w:i/>
                <w:sz w:val="28"/>
                <w:szCs w:val="28"/>
              </w:rPr>
              <w:t>orrym</w:t>
            </w:r>
            <w:proofErr w:type="spellEnd"/>
            <w:r w:rsidRPr="00B04D61">
              <w:rPr>
                <w:rFonts w:ascii="Garamond" w:hAnsi="Garamond"/>
                <w:i/>
                <w:sz w:val="28"/>
                <w:szCs w:val="28"/>
              </w:rPr>
              <w:t> </w:t>
            </w:r>
            <w:r w:rsidRPr="006B6A07">
              <w:rPr>
                <w:rFonts w:ascii="Garamond" w:hAnsi="Garamond"/>
                <w:i/>
                <w:sz w:val="28"/>
                <w:szCs w:val="28"/>
              </w:rPr>
              <w:t xml:space="preserve">? </w:t>
            </w:r>
          </w:p>
        </w:tc>
        <w:tc>
          <w:tcPr>
            <w:tcW w:w="3851" w:type="dxa"/>
          </w:tcPr>
          <w:p w14:paraId="0B589D54"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What will be my Duty </w:t>
            </w:r>
            <w:r w:rsidRPr="001D7831">
              <w:rPr>
                <w:rFonts w:ascii="Garamond" w:hAnsi="Garamond" w:cs="Times New Roman"/>
                <w:sz w:val="28"/>
              </w:rPr>
              <w:t>when God shall visit me</w:t>
            </w:r>
            <w:r w:rsidRPr="001D7831">
              <w:rPr>
                <w:rFonts w:ascii="Garamond" w:hAnsi="Garamond" w:cs="Times New Roman"/>
                <w:i/>
                <w:sz w:val="28"/>
              </w:rPr>
              <w:t> </w:t>
            </w:r>
            <w:r w:rsidRPr="006B6A07">
              <w:rPr>
                <w:rFonts w:ascii="Garamond" w:hAnsi="Garamond" w:cs="Times New Roman"/>
                <w:sz w:val="28"/>
              </w:rPr>
              <w:t>?</w:t>
            </w:r>
          </w:p>
        </w:tc>
        <w:tc>
          <w:tcPr>
            <w:tcW w:w="0" w:type="auto"/>
          </w:tcPr>
          <w:p w14:paraId="61985DDB" w14:textId="77777777" w:rsidR="006B6A07" w:rsidRPr="000C1864" w:rsidRDefault="006B6A07" w:rsidP="00DB60C3">
            <w:pPr>
              <w:pStyle w:val="ListParagraph"/>
              <w:ind w:left="0"/>
              <w:rPr>
                <w:rFonts w:ascii="Garamond" w:hAnsi="Garamond" w:cs="Times New Roman"/>
                <w:sz w:val="20"/>
                <w:szCs w:val="20"/>
              </w:rPr>
            </w:pPr>
          </w:p>
        </w:tc>
      </w:tr>
      <w:tr w:rsidR="006B6A07" w:rsidRPr="001D7831" w14:paraId="7CE33795" w14:textId="77777777" w:rsidTr="00CB7EF1">
        <w:tc>
          <w:tcPr>
            <w:tcW w:w="4253" w:type="dxa"/>
          </w:tcPr>
          <w:p w14:paraId="43173673" w14:textId="77777777" w:rsidR="006B6A07" w:rsidRPr="00B04D61" w:rsidRDefault="006B6A07" w:rsidP="00DB60C3">
            <w:pPr>
              <w:pStyle w:val="CM3"/>
              <w:widowControl/>
              <w:spacing w:line="240" w:lineRule="auto"/>
              <w:ind w:firstLine="227"/>
              <w:jc w:val="both"/>
              <w:rPr>
                <w:rFonts w:ascii="Garamond" w:hAnsi="Garamond"/>
                <w:sz w:val="28"/>
                <w:szCs w:val="28"/>
              </w:rPr>
            </w:pPr>
            <w:r w:rsidRPr="00B04D61">
              <w:rPr>
                <w:rFonts w:ascii="Garamond" w:hAnsi="Garamond"/>
                <w:i/>
                <w:sz w:val="28"/>
                <w:szCs w:val="28"/>
              </w:rPr>
              <w:t xml:space="preserve">A. </w:t>
            </w:r>
            <w:proofErr w:type="spellStart"/>
            <w:r w:rsidRPr="00B04D61">
              <w:rPr>
                <w:rFonts w:ascii="Garamond" w:hAnsi="Garamond"/>
                <w:sz w:val="28"/>
                <w:szCs w:val="28"/>
              </w:rPr>
              <w:t>Dty</w:t>
            </w:r>
            <w:proofErr w:type="spellEnd"/>
            <w:r w:rsidRPr="00B04D61">
              <w:rPr>
                <w:rFonts w:ascii="Garamond" w:hAnsi="Garamond"/>
                <w:sz w:val="28"/>
                <w:szCs w:val="28"/>
              </w:rPr>
              <w:t xml:space="preserve"> </w:t>
            </w:r>
            <w:proofErr w:type="spellStart"/>
            <w:r w:rsidRPr="00B04D61">
              <w:rPr>
                <w:rFonts w:ascii="Garamond" w:hAnsi="Garamond"/>
                <w:sz w:val="28"/>
                <w:szCs w:val="28"/>
              </w:rPr>
              <w:t>Churrym</w:t>
            </w:r>
            <w:proofErr w:type="spellEnd"/>
            <w:r w:rsidRPr="00B04D61">
              <w:rPr>
                <w:rFonts w:ascii="Garamond" w:hAnsi="Garamond"/>
                <w:sz w:val="28"/>
                <w:szCs w:val="28"/>
              </w:rPr>
              <w:t xml:space="preserve"> eh,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ve</w:t>
            </w:r>
            <w:proofErr w:type="spellEnd"/>
            <w:r w:rsidRPr="00B04D61">
              <w:rPr>
                <w:rFonts w:ascii="Garamond" w:hAnsi="Garamond"/>
                <w:sz w:val="28"/>
                <w:szCs w:val="28"/>
              </w:rPr>
              <w:t xml:space="preserve"> </w:t>
            </w:r>
            <w:proofErr w:type="spellStart"/>
            <w:r w:rsidRPr="00B04D61">
              <w:rPr>
                <w:rFonts w:ascii="Garamond" w:hAnsi="Garamond"/>
                <w:sz w:val="28"/>
                <w:szCs w:val="28"/>
              </w:rPr>
              <w:t>Surransagh</w:t>
            </w:r>
            <w:proofErr w:type="spellEnd"/>
            <w:r w:rsidRPr="00B04D61">
              <w:rPr>
                <w:rFonts w:ascii="Garamond" w:hAnsi="Garamond"/>
                <w:sz w:val="28"/>
                <w:szCs w:val="28"/>
              </w:rPr>
              <w:t xml:space="preserve">,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vriwnys</w:t>
            </w:r>
            <w:proofErr w:type="spellEnd"/>
            <w:r w:rsidRPr="00B04D61">
              <w:rPr>
                <w:rFonts w:ascii="Garamond" w:hAnsi="Garamond"/>
                <w:sz w:val="28"/>
                <w:szCs w:val="28"/>
              </w:rPr>
              <w:t xml:space="preserve"> </w:t>
            </w:r>
            <w:proofErr w:type="spellStart"/>
            <w:r w:rsidRPr="00B04D61">
              <w:rPr>
                <w:rFonts w:ascii="Garamond" w:hAnsi="Garamond"/>
                <w:sz w:val="28"/>
                <w:szCs w:val="28"/>
              </w:rPr>
              <w:t>dty</w:t>
            </w:r>
            <w:proofErr w:type="spellEnd"/>
            <w:r w:rsidRPr="00B04D61">
              <w:rPr>
                <w:rFonts w:ascii="Garamond" w:hAnsi="Garamond"/>
                <w:sz w:val="28"/>
                <w:szCs w:val="28"/>
              </w:rPr>
              <w:t xml:space="preserve"> </w:t>
            </w:r>
            <w:proofErr w:type="spellStart"/>
            <w:r w:rsidRPr="00B04D61">
              <w:rPr>
                <w:rFonts w:ascii="Garamond" w:hAnsi="Garamond"/>
                <w:sz w:val="28"/>
                <w:szCs w:val="28"/>
              </w:rPr>
              <w:t>raadjin</w:t>
            </w:r>
            <w:proofErr w:type="spellEnd"/>
            <w:r w:rsidRPr="00B04D61">
              <w:rPr>
                <w:rFonts w:ascii="Garamond" w:hAnsi="Garamond"/>
                <w:sz w:val="28"/>
                <w:szCs w:val="28"/>
              </w:rPr>
              <w:t xml:space="preserve">, as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hyndaa</w:t>
            </w:r>
            <w:proofErr w:type="spellEnd"/>
            <w:r w:rsidRPr="00B04D61">
              <w:rPr>
                <w:rFonts w:ascii="Garamond" w:hAnsi="Garamond"/>
                <w:sz w:val="28"/>
                <w:szCs w:val="28"/>
              </w:rPr>
              <w:t xml:space="preserve"> </w:t>
            </w:r>
            <w:proofErr w:type="spellStart"/>
            <w:r w:rsidRPr="00B04D61">
              <w:rPr>
                <w:rFonts w:ascii="Garamond" w:hAnsi="Garamond"/>
                <w:sz w:val="28"/>
                <w:szCs w:val="28"/>
              </w:rPr>
              <w:t>chelleeragh</w:t>
            </w:r>
            <w:proofErr w:type="spellEnd"/>
            <w:r w:rsidRPr="00B04D61">
              <w:rPr>
                <w:rFonts w:ascii="Garamond" w:hAnsi="Garamond"/>
                <w:sz w:val="28"/>
                <w:szCs w:val="28"/>
              </w:rPr>
              <w:t xml:space="preserve"> </w:t>
            </w:r>
            <w:proofErr w:type="spellStart"/>
            <w:r w:rsidRPr="00B04D61">
              <w:rPr>
                <w:rFonts w:ascii="Garamond" w:hAnsi="Garamond"/>
                <w:sz w:val="28"/>
                <w:szCs w:val="28"/>
              </w:rPr>
              <w:t>gys</w:t>
            </w:r>
            <w:proofErr w:type="spellEnd"/>
            <w:r w:rsidRPr="00B04D61">
              <w:rPr>
                <w:rFonts w:ascii="Garamond" w:hAnsi="Garamond"/>
                <w:sz w:val="28"/>
                <w:szCs w:val="28"/>
              </w:rPr>
              <w:t xml:space="preserve"> </w:t>
            </w:r>
            <w:proofErr w:type="spellStart"/>
            <w:r w:rsidRPr="00B04D61">
              <w:rPr>
                <w:rFonts w:ascii="Garamond" w:hAnsi="Garamond"/>
                <w:sz w:val="28"/>
                <w:szCs w:val="28"/>
              </w:rPr>
              <w:t>Jee</w:t>
            </w:r>
            <w:proofErr w:type="spellEnd"/>
            <w:r w:rsidRPr="00B04D61">
              <w:rPr>
                <w:rFonts w:ascii="Garamond" w:hAnsi="Garamond"/>
                <w:sz w:val="28"/>
                <w:szCs w:val="28"/>
              </w:rPr>
              <w:t xml:space="preserve">, as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ghuee</w:t>
            </w:r>
            <w:proofErr w:type="spellEnd"/>
            <w:r w:rsidRPr="00B04D61">
              <w:rPr>
                <w:rFonts w:ascii="Garamond" w:hAnsi="Garamond"/>
                <w:sz w:val="28"/>
                <w:szCs w:val="28"/>
              </w:rPr>
              <w:t xml:space="preserve"> </w:t>
            </w:r>
            <w:proofErr w:type="spellStart"/>
            <w:r w:rsidRPr="00B04D61">
              <w:rPr>
                <w:rFonts w:ascii="Garamond" w:hAnsi="Garamond"/>
                <w:sz w:val="28"/>
                <w:szCs w:val="28"/>
              </w:rPr>
              <w:t>dy</w:t>
            </w:r>
            <w:proofErr w:type="spellEnd"/>
            <w:r w:rsidRPr="00B04D61">
              <w:rPr>
                <w:rFonts w:ascii="Garamond" w:hAnsi="Garamond"/>
                <w:sz w:val="28"/>
                <w:szCs w:val="28"/>
              </w:rPr>
              <w:t xml:space="preserve"> jean e </w:t>
            </w:r>
            <w:proofErr w:type="spellStart"/>
            <w:r w:rsidRPr="00B04D61">
              <w:rPr>
                <w:rFonts w:ascii="Garamond" w:hAnsi="Garamond"/>
                <w:sz w:val="28"/>
                <w:szCs w:val="28"/>
              </w:rPr>
              <w:t>liorish</w:t>
            </w:r>
            <w:proofErr w:type="spellEnd"/>
            <w:r w:rsidRPr="00B04D61">
              <w:rPr>
                <w:rFonts w:ascii="Garamond" w:hAnsi="Garamond"/>
                <w:sz w:val="28"/>
                <w:szCs w:val="28"/>
              </w:rPr>
              <w:t xml:space="preserve"> </w:t>
            </w:r>
            <w:proofErr w:type="spellStart"/>
            <w:r w:rsidRPr="00B04D61">
              <w:rPr>
                <w:rFonts w:ascii="Garamond" w:hAnsi="Garamond"/>
                <w:sz w:val="28"/>
                <w:szCs w:val="28"/>
              </w:rPr>
              <w:t>Seaghyn</w:t>
            </w:r>
            <w:proofErr w:type="spellEnd"/>
            <w:r w:rsidRPr="00B04D61">
              <w:rPr>
                <w:rFonts w:ascii="Garamond" w:hAnsi="Garamond"/>
                <w:sz w:val="28"/>
                <w:szCs w:val="28"/>
              </w:rPr>
              <w:t xml:space="preserve"> y </w:t>
            </w:r>
            <w:proofErr w:type="spellStart"/>
            <w:r w:rsidRPr="00B04D61">
              <w:rPr>
                <w:rFonts w:ascii="Garamond" w:hAnsi="Garamond"/>
                <w:sz w:val="28"/>
                <w:szCs w:val="28"/>
              </w:rPr>
              <w:t>Vea</w:t>
            </w:r>
            <w:proofErr w:type="spellEnd"/>
            <w:r w:rsidRPr="00B04D61">
              <w:rPr>
                <w:rFonts w:ascii="Garamond" w:hAnsi="Garamond"/>
                <w:sz w:val="28"/>
                <w:szCs w:val="28"/>
              </w:rPr>
              <w:t xml:space="preserve"> </w:t>
            </w:r>
            <w:proofErr w:type="spellStart"/>
            <w:r w:rsidRPr="00B04D61">
              <w:rPr>
                <w:rFonts w:ascii="Garamond" w:hAnsi="Garamond"/>
                <w:sz w:val="28"/>
                <w:szCs w:val="28"/>
              </w:rPr>
              <w:t>shoh</w:t>
            </w:r>
            <w:proofErr w:type="spellEnd"/>
            <w:r w:rsidRPr="00B04D61">
              <w:rPr>
                <w:rFonts w:ascii="Garamond" w:hAnsi="Garamond"/>
                <w:sz w:val="28"/>
                <w:szCs w:val="28"/>
              </w:rPr>
              <w:t xml:space="preserve">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hayrn</w:t>
            </w:r>
            <w:proofErr w:type="spellEnd"/>
            <w:r w:rsidRPr="00B04D61">
              <w:rPr>
                <w:rFonts w:ascii="Garamond" w:hAnsi="Garamond"/>
                <w:sz w:val="28"/>
                <w:szCs w:val="28"/>
              </w:rPr>
              <w:t xml:space="preserve"> </w:t>
            </w:r>
            <w:proofErr w:type="spellStart"/>
            <w:r w:rsidRPr="00B04D61">
              <w:rPr>
                <w:rFonts w:ascii="Garamond" w:hAnsi="Garamond"/>
                <w:sz w:val="28"/>
                <w:szCs w:val="28"/>
              </w:rPr>
              <w:t>gys</w:t>
            </w:r>
            <w:proofErr w:type="spellEnd"/>
            <w:r w:rsidRPr="00B04D61">
              <w:rPr>
                <w:rFonts w:ascii="Garamond" w:hAnsi="Garamond"/>
                <w:sz w:val="28"/>
                <w:szCs w:val="28"/>
              </w:rPr>
              <w:t xml:space="preserve"> Bea share, as cur </w:t>
            </w:r>
            <w:proofErr w:type="spellStart"/>
            <w:r w:rsidRPr="00B04D61">
              <w:rPr>
                <w:rFonts w:ascii="Garamond" w:hAnsi="Garamond"/>
                <w:sz w:val="28"/>
                <w:szCs w:val="28"/>
              </w:rPr>
              <w:t>tooai</w:t>
            </w:r>
            <w:proofErr w:type="spellEnd"/>
            <w:r w:rsidRPr="00B04D61">
              <w:rPr>
                <w:rFonts w:ascii="Garamond" w:hAnsi="Garamond"/>
                <w:sz w:val="28"/>
                <w:szCs w:val="28"/>
              </w:rPr>
              <w:t xml:space="preserve"> </w:t>
            </w:r>
            <w:proofErr w:type="spellStart"/>
            <w:r w:rsidRPr="00B04D61">
              <w:rPr>
                <w:rFonts w:ascii="Garamond" w:hAnsi="Garamond"/>
                <w:sz w:val="28"/>
                <w:szCs w:val="28"/>
              </w:rPr>
              <w:t>nagh</w:t>
            </w:r>
            <w:proofErr w:type="spellEnd"/>
            <w:r w:rsidRPr="00B04D61">
              <w:rPr>
                <w:rFonts w:ascii="Garamond" w:hAnsi="Garamond"/>
                <w:sz w:val="28"/>
                <w:szCs w:val="28"/>
              </w:rPr>
              <w:t xml:space="preserve"> </w:t>
            </w:r>
            <w:proofErr w:type="spellStart"/>
            <w:r w:rsidRPr="00B04D61">
              <w:rPr>
                <w:rFonts w:ascii="Garamond" w:hAnsi="Garamond"/>
                <w:sz w:val="28"/>
                <w:szCs w:val="28"/>
              </w:rPr>
              <w:t>shirroo</w:t>
            </w:r>
            <w:proofErr w:type="spellEnd"/>
            <w:r w:rsidRPr="00B04D61">
              <w:rPr>
                <w:rFonts w:ascii="Garamond" w:hAnsi="Garamond"/>
                <w:sz w:val="28"/>
                <w:szCs w:val="28"/>
              </w:rPr>
              <w:t xml:space="preserve"> son </w:t>
            </w:r>
            <w:proofErr w:type="spellStart"/>
            <w:r w:rsidRPr="00B04D61">
              <w:rPr>
                <w:rFonts w:ascii="Garamond" w:hAnsi="Garamond"/>
                <w:sz w:val="28"/>
                <w:szCs w:val="28"/>
              </w:rPr>
              <w:t>cooney</w:t>
            </w:r>
            <w:proofErr w:type="spellEnd"/>
            <w:r w:rsidRPr="00B04D61">
              <w:rPr>
                <w:rFonts w:ascii="Garamond" w:hAnsi="Garamond"/>
                <w:sz w:val="28"/>
                <w:szCs w:val="28"/>
              </w:rPr>
              <w:t xml:space="preserve"> </w:t>
            </w:r>
            <w:proofErr w:type="spellStart"/>
            <w:r w:rsidRPr="00B04D61">
              <w:rPr>
                <w:rFonts w:ascii="Garamond" w:hAnsi="Garamond"/>
                <w:sz w:val="28"/>
                <w:szCs w:val="28"/>
              </w:rPr>
              <w:t>veih’n</w:t>
            </w:r>
            <w:proofErr w:type="spellEnd"/>
            <w:r w:rsidRPr="00B04D61">
              <w:rPr>
                <w:rFonts w:ascii="Garamond" w:hAnsi="Garamond"/>
                <w:sz w:val="28"/>
                <w:szCs w:val="28"/>
              </w:rPr>
              <w:t xml:space="preserve"> </w:t>
            </w:r>
            <w:proofErr w:type="spellStart"/>
            <w:r w:rsidRPr="00B04D61">
              <w:rPr>
                <w:rFonts w:ascii="Garamond" w:hAnsi="Garamond"/>
                <w:sz w:val="28"/>
                <w:szCs w:val="28"/>
              </w:rPr>
              <w:t>Jouyl</w:t>
            </w:r>
            <w:proofErr w:type="spellEnd"/>
            <w:r w:rsidRPr="00B04D61">
              <w:rPr>
                <w:rFonts w:ascii="Garamond" w:hAnsi="Garamond"/>
                <w:sz w:val="28"/>
                <w:szCs w:val="28"/>
              </w:rPr>
              <w:t xml:space="preserve">, </w:t>
            </w:r>
            <w:proofErr w:type="spellStart"/>
            <w:r w:rsidRPr="00B04D61">
              <w:rPr>
                <w:rFonts w:ascii="Garamond" w:hAnsi="Garamond"/>
                <w:sz w:val="28"/>
                <w:szCs w:val="28"/>
              </w:rPr>
              <w:t>myr</w:t>
            </w:r>
            <w:proofErr w:type="spellEnd"/>
            <w:r w:rsidRPr="00B04D61">
              <w:rPr>
                <w:rFonts w:ascii="Garamond" w:hAnsi="Garamond"/>
                <w:sz w:val="28"/>
                <w:szCs w:val="28"/>
              </w:rPr>
              <w:t xml:space="preserve"> </w:t>
            </w:r>
            <w:proofErr w:type="spellStart"/>
            <w:r w:rsidRPr="00B04D61">
              <w:rPr>
                <w:rFonts w:ascii="Garamond" w:hAnsi="Garamond"/>
                <w:sz w:val="28"/>
                <w:szCs w:val="28"/>
              </w:rPr>
              <w:t>t’adsyn</w:t>
            </w:r>
            <w:proofErr w:type="spellEnd"/>
            <w:r w:rsidRPr="00B04D61">
              <w:rPr>
                <w:rFonts w:ascii="Garamond" w:hAnsi="Garamond"/>
                <w:sz w:val="28"/>
                <w:szCs w:val="28"/>
              </w:rPr>
              <w:t xml:space="preserve"> [97] </w:t>
            </w:r>
            <w:r w:rsidRPr="00B04D61">
              <w:rPr>
                <w:rFonts w:ascii="Garamond" w:hAnsi="Garamond"/>
                <w:i/>
                <w:sz w:val="28"/>
                <w:szCs w:val="28"/>
              </w:rPr>
              <w:t xml:space="preserve">ta </w:t>
            </w:r>
            <w:proofErr w:type="spellStart"/>
            <w:r w:rsidRPr="00B04D61">
              <w:rPr>
                <w:rFonts w:ascii="Garamond" w:hAnsi="Garamond"/>
                <w:i/>
                <w:sz w:val="28"/>
                <w:szCs w:val="28"/>
              </w:rPr>
              <w:t>cliaghtey</w:t>
            </w:r>
            <w:proofErr w:type="spellEnd"/>
            <w:r w:rsidRPr="00B04D61">
              <w:rPr>
                <w:rFonts w:ascii="Garamond" w:hAnsi="Garamond"/>
                <w:i/>
                <w:sz w:val="28"/>
                <w:szCs w:val="28"/>
              </w:rPr>
              <w:t xml:space="preserve"> er </w:t>
            </w:r>
            <w:proofErr w:type="spellStart"/>
            <w:r w:rsidRPr="00B04D61">
              <w:rPr>
                <w:rFonts w:ascii="Garamond" w:hAnsi="Garamond"/>
                <w:i/>
                <w:sz w:val="28"/>
                <w:szCs w:val="28"/>
              </w:rPr>
              <w:lastRenderedPageBreak/>
              <w:t>Oallyssyn</w:t>
            </w:r>
            <w:proofErr w:type="spellEnd"/>
            <w:r w:rsidRPr="00B04D61">
              <w:rPr>
                <w:rFonts w:ascii="Garamond" w:hAnsi="Garamond"/>
                <w:sz w:val="28"/>
                <w:szCs w:val="28"/>
              </w:rPr>
              <w:t xml:space="preserve">, </w:t>
            </w:r>
            <w:proofErr w:type="spellStart"/>
            <w:r w:rsidRPr="00B04D61">
              <w:rPr>
                <w:rFonts w:ascii="Garamond" w:hAnsi="Garamond"/>
                <w:sz w:val="28"/>
                <w:szCs w:val="28"/>
              </w:rPr>
              <w:t>tra</w:t>
            </w:r>
            <w:proofErr w:type="spellEnd"/>
            <w:r w:rsidRPr="00B04D61">
              <w:rPr>
                <w:rFonts w:ascii="Garamond" w:hAnsi="Garamond"/>
                <w:sz w:val="28"/>
                <w:szCs w:val="28"/>
              </w:rPr>
              <w:t xml:space="preserve"> </w:t>
            </w:r>
            <w:proofErr w:type="spellStart"/>
            <w:r w:rsidRPr="00B04D61">
              <w:rPr>
                <w:rFonts w:ascii="Garamond" w:hAnsi="Garamond"/>
                <w:sz w:val="28"/>
                <w:szCs w:val="28"/>
              </w:rPr>
              <w:t>ta’d</w:t>
            </w:r>
            <w:proofErr w:type="spellEnd"/>
            <w:r w:rsidRPr="00B04D61">
              <w:rPr>
                <w:rFonts w:ascii="Garamond" w:hAnsi="Garamond"/>
                <w:sz w:val="28"/>
                <w:szCs w:val="28"/>
              </w:rPr>
              <w:t xml:space="preserve"> </w:t>
            </w:r>
            <w:proofErr w:type="spellStart"/>
            <w:r w:rsidRPr="00B04D61">
              <w:rPr>
                <w:rFonts w:ascii="Garamond" w:hAnsi="Garamond"/>
                <w:sz w:val="28"/>
                <w:szCs w:val="28"/>
              </w:rPr>
              <w:t>hene</w:t>
            </w:r>
            <w:proofErr w:type="spellEnd"/>
            <w:r w:rsidRPr="00B04D61">
              <w:rPr>
                <w:rFonts w:ascii="Garamond" w:hAnsi="Garamond"/>
                <w:sz w:val="28"/>
                <w:szCs w:val="28"/>
              </w:rPr>
              <w:t xml:space="preserve"> </w:t>
            </w:r>
            <w:proofErr w:type="spellStart"/>
            <w:r w:rsidRPr="00B04D61">
              <w:rPr>
                <w:rFonts w:ascii="Garamond" w:hAnsi="Garamond"/>
                <w:sz w:val="28"/>
                <w:szCs w:val="28"/>
              </w:rPr>
              <w:t>ny</w:t>
            </w:r>
            <w:proofErr w:type="spellEnd"/>
            <w:r w:rsidRPr="00B04D61">
              <w:rPr>
                <w:rFonts w:ascii="Garamond" w:hAnsi="Garamond"/>
                <w:sz w:val="28"/>
                <w:szCs w:val="28"/>
              </w:rPr>
              <w:t xml:space="preserve"> </w:t>
            </w:r>
            <w:proofErr w:type="spellStart"/>
            <w:r w:rsidRPr="00B04D61">
              <w:rPr>
                <w:rFonts w:ascii="Garamond" w:hAnsi="Garamond"/>
                <w:sz w:val="28"/>
                <w:szCs w:val="28"/>
              </w:rPr>
              <w:t>nyn</w:t>
            </w:r>
            <w:proofErr w:type="spellEnd"/>
            <w:r w:rsidRPr="00B04D61">
              <w:rPr>
                <w:rFonts w:ascii="Garamond" w:hAnsi="Garamond"/>
                <w:sz w:val="28"/>
                <w:szCs w:val="28"/>
              </w:rPr>
              <w:t xml:space="preserve"> </w:t>
            </w:r>
            <w:proofErr w:type="spellStart"/>
            <w:r w:rsidRPr="00B04D61">
              <w:rPr>
                <w:rFonts w:ascii="Garamond" w:hAnsi="Garamond"/>
                <w:sz w:val="28"/>
                <w:szCs w:val="28"/>
              </w:rPr>
              <w:t>gooid</w:t>
            </w:r>
            <w:proofErr w:type="spellEnd"/>
            <w:r w:rsidRPr="00B04D61">
              <w:rPr>
                <w:rFonts w:ascii="Garamond" w:hAnsi="Garamond"/>
                <w:sz w:val="28"/>
                <w:szCs w:val="28"/>
              </w:rPr>
              <w:t xml:space="preserve"> </w:t>
            </w:r>
            <w:proofErr w:type="spellStart"/>
            <w:r w:rsidRPr="00B04D61">
              <w:rPr>
                <w:rFonts w:ascii="Garamond" w:hAnsi="Garamond"/>
                <w:sz w:val="28"/>
                <w:szCs w:val="28"/>
              </w:rPr>
              <w:t>ayns</w:t>
            </w:r>
            <w:proofErr w:type="spellEnd"/>
            <w:r w:rsidRPr="00B04D61">
              <w:rPr>
                <w:rFonts w:ascii="Garamond" w:hAnsi="Garamond"/>
                <w:sz w:val="28"/>
                <w:szCs w:val="28"/>
              </w:rPr>
              <w:t xml:space="preserve"> feme. </w:t>
            </w:r>
          </w:p>
        </w:tc>
        <w:tc>
          <w:tcPr>
            <w:tcW w:w="3851" w:type="dxa"/>
          </w:tcPr>
          <w:p w14:paraId="6C90B7F6"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lastRenderedPageBreak/>
              <w:t xml:space="preserve">A. </w:t>
            </w:r>
            <w:r w:rsidRPr="001D7831">
              <w:rPr>
                <w:rFonts w:ascii="Garamond" w:hAnsi="Garamond" w:cs="Times New Roman"/>
                <w:i/>
                <w:sz w:val="28"/>
              </w:rPr>
              <w:t>It will be your Duty to be patient, to consider your Ways, and to turn to God immediately, and pray that he may make the Troubles of this Life a means of bringing you to a better</w:t>
            </w:r>
            <w:r w:rsidRPr="001D7831">
              <w:rPr>
                <w:rFonts w:ascii="Garamond" w:hAnsi="Garamond" w:cs="Times New Roman"/>
                <w:sz w:val="28"/>
              </w:rPr>
              <w:t> ;</w:t>
            </w:r>
            <w:r w:rsidRPr="001D7831">
              <w:rPr>
                <w:rFonts w:ascii="Garamond" w:hAnsi="Garamond" w:cs="Times New Roman"/>
                <w:i/>
                <w:sz w:val="28"/>
              </w:rPr>
              <w:t xml:space="preserve"> and beware of seeking Help from the Devil, as they </w:t>
            </w:r>
            <w:r w:rsidRPr="001D7831">
              <w:rPr>
                <w:rFonts w:ascii="Garamond" w:hAnsi="Garamond" w:cs="Times New Roman"/>
                <w:i/>
                <w:sz w:val="28"/>
              </w:rPr>
              <w:lastRenderedPageBreak/>
              <w:t xml:space="preserve">do, </w:t>
            </w:r>
            <w:r w:rsidRPr="001D7831">
              <w:rPr>
                <w:rFonts w:ascii="Garamond" w:hAnsi="Garamond" w:cs="Times New Roman"/>
                <w:sz w:val="28"/>
              </w:rPr>
              <w:t>who make use of Charms,</w:t>
            </w:r>
            <w:r w:rsidRPr="001D7831">
              <w:rPr>
                <w:rFonts w:ascii="Garamond" w:hAnsi="Garamond" w:cs="Times New Roman"/>
                <w:i/>
                <w:sz w:val="28"/>
              </w:rPr>
              <w:t xml:space="preserve"> when they, or their Goods are in Distress.</w:t>
            </w:r>
          </w:p>
        </w:tc>
        <w:tc>
          <w:tcPr>
            <w:tcW w:w="0" w:type="auto"/>
          </w:tcPr>
          <w:p w14:paraId="06EE3E93" w14:textId="77777777" w:rsidR="006B6A07" w:rsidRPr="000C1864" w:rsidRDefault="006B6A07" w:rsidP="00DB60C3">
            <w:pPr>
              <w:pStyle w:val="ListParagraph"/>
              <w:ind w:left="0"/>
              <w:rPr>
                <w:rFonts w:ascii="Garamond" w:hAnsi="Garamond" w:cs="Times New Roman"/>
                <w:sz w:val="20"/>
                <w:szCs w:val="20"/>
              </w:rPr>
            </w:pPr>
          </w:p>
        </w:tc>
      </w:tr>
      <w:tr w:rsidR="006B6A07" w:rsidRPr="001D7831" w14:paraId="503B4F6A" w14:textId="77777777" w:rsidTr="00CB7EF1">
        <w:tc>
          <w:tcPr>
            <w:tcW w:w="4253" w:type="dxa"/>
          </w:tcPr>
          <w:p w14:paraId="33D85973" w14:textId="77777777" w:rsidR="006B6A07" w:rsidRPr="00B04D61" w:rsidRDefault="006B6A07" w:rsidP="00DB60C3">
            <w:pPr>
              <w:pStyle w:val="CM3"/>
              <w:widowControl/>
              <w:spacing w:line="240" w:lineRule="auto"/>
              <w:ind w:firstLine="227"/>
              <w:jc w:val="both"/>
              <w:rPr>
                <w:rFonts w:ascii="Garamond" w:hAnsi="Garamond"/>
                <w:sz w:val="28"/>
                <w:szCs w:val="28"/>
              </w:rPr>
            </w:pPr>
            <w:r w:rsidRPr="00B04D61">
              <w:rPr>
                <w:rFonts w:ascii="Garamond" w:hAnsi="Garamond"/>
                <w:i/>
                <w:sz w:val="28"/>
                <w:szCs w:val="28"/>
              </w:rPr>
              <w:t>Q.</w:t>
            </w:r>
            <w:r w:rsidRPr="00B04D61">
              <w:rPr>
                <w:rFonts w:ascii="Garamond" w:hAnsi="Garamond"/>
                <w:sz w:val="28"/>
                <w:szCs w:val="28"/>
              </w:rPr>
              <w:t xml:space="preserve"> </w:t>
            </w:r>
            <w:proofErr w:type="spellStart"/>
            <w:r w:rsidRPr="00B04D61">
              <w:rPr>
                <w:rFonts w:ascii="Garamond" w:hAnsi="Garamond"/>
                <w:sz w:val="28"/>
                <w:szCs w:val="28"/>
              </w:rPr>
              <w:t>Negin</w:t>
            </w:r>
            <w:proofErr w:type="spellEnd"/>
            <w:r w:rsidRPr="00B04D61">
              <w:rPr>
                <w:rFonts w:ascii="Garamond" w:hAnsi="Garamond"/>
                <w:sz w:val="28"/>
                <w:szCs w:val="28"/>
              </w:rPr>
              <w:t xml:space="preserve"> </w:t>
            </w:r>
            <w:proofErr w:type="spellStart"/>
            <w:r w:rsidRPr="00B04D61">
              <w:rPr>
                <w:rFonts w:ascii="Garamond" w:hAnsi="Garamond"/>
                <w:sz w:val="28"/>
                <w:szCs w:val="28"/>
              </w:rPr>
              <w:t>dou</w:t>
            </w:r>
            <w:proofErr w:type="spellEnd"/>
            <w:r w:rsidRPr="00B04D61">
              <w:rPr>
                <w:rFonts w:ascii="Garamond" w:hAnsi="Garamond"/>
                <w:sz w:val="28"/>
                <w:szCs w:val="28"/>
              </w:rPr>
              <w:t xml:space="preserve"> </w:t>
            </w:r>
            <w:proofErr w:type="spellStart"/>
            <w:r w:rsidRPr="00B04D61">
              <w:rPr>
                <w:rFonts w:ascii="Garamond" w:hAnsi="Garamond"/>
                <w:sz w:val="28"/>
                <w:szCs w:val="28"/>
              </w:rPr>
              <w:t>neesht</w:t>
            </w:r>
            <w:proofErr w:type="spellEnd"/>
            <w:r w:rsidRPr="00B04D61">
              <w:rPr>
                <w:rFonts w:ascii="Garamond" w:hAnsi="Garamond"/>
                <w:sz w:val="28"/>
                <w:szCs w:val="28"/>
              </w:rPr>
              <w:t xml:space="preserve"> </w:t>
            </w:r>
            <w:proofErr w:type="spellStart"/>
            <w:r w:rsidRPr="00B04D61">
              <w:rPr>
                <w:rFonts w:ascii="Garamond" w:hAnsi="Garamond"/>
                <w:i/>
                <w:sz w:val="28"/>
                <w:szCs w:val="28"/>
              </w:rPr>
              <w:t>treshteil</w:t>
            </w:r>
            <w:proofErr w:type="spellEnd"/>
            <w:r w:rsidRPr="00B04D61">
              <w:rPr>
                <w:rFonts w:ascii="Garamond" w:hAnsi="Garamond"/>
                <w:i/>
                <w:sz w:val="28"/>
                <w:szCs w:val="28"/>
              </w:rPr>
              <w:t xml:space="preserve"> </w:t>
            </w:r>
            <w:proofErr w:type="spellStart"/>
            <w:r w:rsidRPr="00B04D61">
              <w:rPr>
                <w:rFonts w:ascii="Garamond" w:hAnsi="Garamond"/>
                <w:i/>
                <w:sz w:val="28"/>
                <w:szCs w:val="28"/>
              </w:rPr>
              <w:t>ayns</w:t>
            </w:r>
            <w:proofErr w:type="spellEnd"/>
            <w:r w:rsidRPr="00B04D61">
              <w:rPr>
                <w:rFonts w:ascii="Garamond" w:hAnsi="Garamond"/>
                <w:i/>
                <w:sz w:val="28"/>
                <w:szCs w:val="28"/>
              </w:rPr>
              <w:t xml:space="preserve"> </w:t>
            </w:r>
            <w:proofErr w:type="spellStart"/>
            <w:r w:rsidRPr="00B04D61">
              <w:rPr>
                <w:rFonts w:ascii="Garamond" w:hAnsi="Garamond"/>
                <w:i/>
                <w:sz w:val="28"/>
                <w:szCs w:val="28"/>
              </w:rPr>
              <w:t>Jee</w:t>
            </w:r>
            <w:proofErr w:type="spellEnd"/>
            <w:r w:rsidRPr="00B04D61">
              <w:rPr>
                <w:rFonts w:ascii="Garamond" w:hAnsi="Garamond"/>
                <w:sz w:val="28"/>
                <w:szCs w:val="28"/>
              </w:rPr>
              <w:t xml:space="preserve">, as </w:t>
            </w:r>
            <w:proofErr w:type="spellStart"/>
            <w:r w:rsidRPr="00B04D61">
              <w:rPr>
                <w:rFonts w:ascii="Garamond" w:hAnsi="Garamond"/>
                <w:sz w:val="28"/>
                <w:szCs w:val="28"/>
              </w:rPr>
              <w:t>Credjal</w:t>
            </w:r>
            <w:proofErr w:type="spellEnd"/>
            <w:r w:rsidRPr="00B04D61">
              <w:rPr>
                <w:rFonts w:ascii="Garamond" w:hAnsi="Garamond"/>
                <w:sz w:val="28"/>
                <w:szCs w:val="28"/>
              </w:rPr>
              <w:t xml:space="preserve">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vel</w:t>
            </w:r>
            <w:proofErr w:type="spellEnd"/>
            <w:r w:rsidRPr="00B04D61">
              <w:rPr>
                <w:rFonts w:ascii="Garamond" w:hAnsi="Garamond"/>
                <w:sz w:val="28"/>
                <w:szCs w:val="28"/>
              </w:rPr>
              <w:t xml:space="preserve"> e </w:t>
            </w:r>
            <w:proofErr w:type="spellStart"/>
            <w:r w:rsidRPr="00B04D61">
              <w:rPr>
                <w:rFonts w:ascii="Garamond" w:hAnsi="Garamond"/>
                <w:i/>
                <w:sz w:val="28"/>
                <w:szCs w:val="28"/>
              </w:rPr>
              <w:t>kiarralagh</w:t>
            </w:r>
            <w:proofErr w:type="spellEnd"/>
            <w:r w:rsidRPr="00B04D61">
              <w:rPr>
                <w:rFonts w:ascii="Garamond" w:hAnsi="Garamond"/>
                <w:sz w:val="28"/>
                <w:szCs w:val="28"/>
              </w:rPr>
              <w:t xml:space="preserve"> </w:t>
            </w:r>
            <w:proofErr w:type="spellStart"/>
            <w:r w:rsidRPr="00B04D61">
              <w:rPr>
                <w:rFonts w:ascii="Garamond" w:hAnsi="Garamond"/>
                <w:sz w:val="28"/>
                <w:szCs w:val="28"/>
              </w:rPr>
              <w:t>jeem</w:t>
            </w:r>
            <w:proofErr w:type="spellEnd"/>
            <w:r w:rsidRPr="00B04D61">
              <w:rPr>
                <w:rFonts w:ascii="Garamond" w:hAnsi="Garamond"/>
                <w:sz w:val="28"/>
                <w:szCs w:val="28"/>
              </w:rPr>
              <w:t xml:space="preserve"> </w:t>
            </w:r>
            <w:proofErr w:type="spellStart"/>
            <w:r w:rsidRPr="00B04D61">
              <w:rPr>
                <w:rFonts w:ascii="Garamond" w:hAnsi="Garamond"/>
                <w:sz w:val="28"/>
                <w:szCs w:val="28"/>
              </w:rPr>
              <w:t>tra</w:t>
            </w:r>
            <w:proofErr w:type="spellEnd"/>
            <w:r w:rsidRPr="00B04D61">
              <w:rPr>
                <w:rFonts w:ascii="Garamond" w:hAnsi="Garamond"/>
                <w:sz w:val="28"/>
                <w:szCs w:val="28"/>
              </w:rPr>
              <w:t xml:space="preserve"> ta mee </w:t>
            </w:r>
            <w:proofErr w:type="spellStart"/>
            <w:r w:rsidRPr="00B04D61">
              <w:rPr>
                <w:rFonts w:ascii="Garamond" w:hAnsi="Garamond"/>
                <w:sz w:val="28"/>
                <w:szCs w:val="28"/>
              </w:rPr>
              <w:t>ayns</w:t>
            </w:r>
            <w:proofErr w:type="spellEnd"/>
            <w:r w:rsidRPr="00B04D61">
              <w:rPr>
                <w:rFonts w:ascii="Garamond" w:hAnsi="Garamond"/>
                <w:sz w:val="28"/>
                <w:szCs w:val="28"/>
              </w:rPr>
              <w:t xml:space="preserve"> </w:t>
            </w:r>
            <w:proofErr w:type="spellStart"/>
            <w:r w:rsidRPr="00B04D61">
              <w:rPr>
                <w:rFonts w:ascii="Garamond" w:hAnsi="Garamond"/>
                <w:sz w:val="28"/>
                <w:szCs w:val="28"/>
              </w:rPr>
              <w:t>Boughtinid</w:t>
            </w:r>
            <w:proofErr w:type="spellEnd"/>
            <w:r w:rsidRPr="00B04D61">
              <w:rPr>
                <w:rFonts w:ascii="Garamond" w:hAnsi="Garamond"/>
                <w:i/>
                <w:sz w:val="28"/>
                <w:szCs w:val="28"/>
              </w:rPr>
              <w:t> </w:t>
            </w:r>
            <w:r w:rsidRPr="00B04D61">
              <w:rPr>
                <w:rFonts w:ascii="Garamond" w:hAnsi="Garamond"/>
                <w:sz w:val="28"/>
                <w:szCs w:val="28"/>
              </w:rPr>
              <w:t xml:space="preserve">? </w:t>
            </w:r>
          </w:p>
        </w:tc>
        <w:tc>
          <w:tcPr>
            <w:tcW w:w="3851" w:type="dxa"/>
          </w:tcPr>
          <w:p w14:paraId="0DEC503F"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Must I also </w:t>
            </w:r>
            <w:r w:rsidRPr="001D7831">
              <w:rPr>
                <w:rFonts w:ascii="Garamond" w:hAnsi="Garamond" w:cs="Times New Roman"/>
                <w:sz w:val="28"/>
              </w:rPr>
              <w:t xml:space="preserve">trust in God, </w:t>
            </w:r>
            <w:r w:rsidRPr="001D7831">
              <w:rPr>
                <w:rFonts w:ascii="Garamond" w:hAnsi="Garamond" w:cs="Times New Roman"/>
                <w:i/>
                <w:sz w:val="28"/>
              </w:rPr>
              <w:t xml:space="preserve">and believe that </w:t>
            </w:r>
            <w:r w:rsidRPr="001D7831">
              <w:rPr>
                <w:rFonts w:ascii="Garamond" w:hAnsi="Garamond" w:cs="Times New Roman"/>
                <w:sz w:val="28"/>
              </w:rPr>
              <w:t xml:space="preserve">he </w:t>
            </w:r>
            <w:proofErr w:type="spellStart"/>
            <w:r w:rsidRPr="001D7831">
              <w:rPr>
                <w:rFonts w:ascii="Garamond" w:hAnsi="Garamond" w:cs="Times New Roman"/>
                <w:sz w:val="28"/>
              </w:rPr>
              <w:t>careth</w:t>
            </w:r>
            <w:proofErr w:type="spellEnd"/>
            <w:r w:rsidRPr="001D7831">
              <w:rPr>
                <w:rFonts w:ascii="Garamond" w:hAnsi="Garamond" w:cs="Times New Roman"/>
                <w:sz w:val="28"/>
              </w:rPr>
              <w:t xml:space="preserve"> for me, </w:t>
            </w:r>
            <w:r w:rsidRPr="001D7831">
              <w:rPr>
                <w:rFonts w:ascii="Garamond" w:hAnsi="Garamond" w:cs="Times New Roman"/>
                <w:i/>
                <w:sz w:val="28"/>
              </w:rPr>
              <w:t>though I am in Poverty ?</w:t>
            </w:r>
          </w:p>
        </w:tc>
        <w:tc>
          <w:tcPr>
            <w:tcW w:w="0" w:type="auto"/>
          </w:tcPr>
          <w:p w14:paraId="3DCF2E98" w14:textId="77777777" w:rsidR="006B6A07" w:rsidRPr="000C1864" w:rsidRDefault="006B6A07" w:rsidP="00DB60C3">
            <w:pPr>
              <w:pStyle w:val="ListParagraph"/>
              <w:ind w:left="0"/>
              <w:rPr>
                <w:rFonts w:ascii="Garamond" w:hAnsi="Garamond" w:cs="Times New Roman"/>
                <w:sz w:val="20"/>
                <w:szCs w:val="20"/>
              </w:rPr>
            </w:pPr>
          </w:p>
        </w:tc>
      </w:tr>
      <w:tr w:rsidR="006B6A07" w:rsidRPr="001D7831" w14:paraId="2E179B75" w14:textId="77777777" w:rsidTr="00CB7EF1">
        <w:tc>
          <w:tcPr>
            <w:tcW w:w="4253" w:type="dxa"/>
          </w:tcPr>
          <w:p w14:paraId="0E627951" w14:textId="77777777" w:rsidR="006B6A07" w:rsidRPr="00B04D61" w:rsidRDefault="006B6A07" w:rsidP="00DB60C3">
            <w:pPr>
              <w:pStyle w:val="CM6"/>
              <w:widowControl/>
              <w:spacing w:line="240" w:lineRule="auto"/>
              <w:ind w:firstLine="227"/>
              <w:jc w:val="both"/>
              <w:rPr>
                <w:rFonts w:ascii="Garamond" w:hAnsi="Garamond"/>
                <w:sz w:val="28"/>
                <w:szCs w:val="28"/>
              </w:rPr>
            </w:pPr>
            <w:r w:rsidRPr="00B04D61">
              <w:rPr>
                <w:rFonts w:ascii="Garamond" w:hAnsi="Garamond"/>
                <w:i/>
                <w:sz w:val="28"/>
                <w:szCs w:val="28"/>
              </w:rPr>
              <w:t xml:space="preserve">A. </w:t>
            </w:r>
            <w:proofErr w:type="spellStart"/>
            <w:r w:rsidRPr="00B04D61">
              <w:rPr>
                <w:rFonts w:ascii="Garamond" w:hAnsi="Garamond"/>
                <w:sz w:val="28"/>
                <w:szCs w:val="28"/>
              </w:rPr>
              <w:t>Shegin</w:t>
            </w:r>
            <w:proofErr w:type="spellEnd"/>
            <w:r w:rsidRPr="00B04D61">
              <w:rPr>
                <w:rFonts w:ascii="Garamond" w:hAnsi="Garamond"/>
                <w:sz w:val="28"/>
                <w:szCs w:val="28"/>
              </w:rPr>
              <w:t xml:space="preserve"> </w:t>
            </w:r>
            <w:proofErr w:type="spellStart"/>
            <w:r w:rsidRPr="00B04D61">
              <w:rPr>
                <w:rFonts w:ascii="Garamond" w:hAnsi="Garamond"/>
                <w:sz w:val="28"/>
                <w:szCs w:val="28"/>
              </w:rPr>
              <w:t>dhyt</w:t>
            </w:r>
            <w:proofErr w:type="spellEnd"/>
            <w:r w:rsidRPr="00B04D61">
              <w:rPr>
                <w:rFonts w:ascii="Garamond" w:hAnsi="Garamond"/>
                <w:sz w:val="28"/>
                <w:szCs w:val="28"/>
              </w:rPr>
              <w:t xml:space="preserve">. Son cha </w:t>
            </w:r>
            <w:proofErr w:type="spellStart"/>
            <w:r w:rsidRPr="00B04D61">
              <w:rPr>
                <w:rFonts w:ascii="Garamond" w:hAnsi="Garamond"/>
                <w:sz w:val="28"/>
                <w:szCs w:val="28"/>
              </w:rPr>
              <w:t>vel</w:t>
            </w:r>
            <w:proofErr w:type="spellEnd"/>
            <w:r w:rsidRPr="00B04D61">
              <w:rPr>
                <w:rFonts w:ascii="Garamond" w:hAnsi="Garamond"/>
                <w:sz w:val="28"/>
                <w:szCs w:val="28"/>
              </w:rPr>
              <w:t xml:space="preserve"> </w:t>
            </w:r>
            <w:proofErr w:type="spellStart"/>
            <w:r w:rsidRPr="00B04D61">
              <w:rPr>
                <w:rFonts w:ascii="Garamond" w:hAnsi="Garamond"/>
                <w:sz w:val="28"/>
                <w:szCs w:val="28"/>
              </w:rPr>
              <w:t>Berchys</w:t>
            </w:r>
            <w:proofErr w:type="spellEnd"/>
            <w:r w:rsidRPr="00B04D61">
              <w:rPr>
                <w:rFonts w:ascii="Garamond" w:hAnsi="Garamond"/>
                <w:sz w:val="28"/>
                <w:szCs w:val="28"/>
              </w:rPr>
              <w:t xml:space="preserve"> </w:t>
            </w:r>
            <w:proofErr w:type="spellStart"/>
            <w:r w:rsidRPr="00B04D61">
              <w:rPr>
                <w:rFonts w:ascii="Garamond" w:hAnsi="Garamond"/>
                <w:sz w:val="28"/>
                <w:szCs w:val="28"/>
              </w:rPr>
              <w:t>kinjagh</w:t>
            </w:r>
            <w:proofErr w:type="spellEnd"/>
            <w:r w:rsidRPr="00B04D61">
              <w:rPr>
                <w:rFonts w:ascii="Garamond" w:hAnsi="Garamond"/>
                <w:sz w:val="28"/>
                <w:szCs w:val="28"/>
              </w:rPr>
              <w:t xml:space="preserve"> </w:t>
            </w:r>
            <w:proofErr w:type="spellStart"/>
            <w:r w:rsidRPr="00B04D61">
              <w:rPr>
                <w:rFonts w:ascii="Garamond" w:hAnsi="Garamond"/>
                <w:sz w:val="28"/>
                <w:szCs w:val="28"/>
              </w:rPr>
              <w:t>courey</w:t>
            </w:r>
            <w:proofErr w:type="spellEnd"/>
            <w:r w:rsidRPr="00B04D61">
              <w:rPr>
                <w:rFonts w:ascii="Garamond" w:hAnsi="Garamond"/>
                <w:sz w:val="28"/>
                <w:szCs w:val="28"/>
              </w:rPr>
              <w:t xml:space="preserve"> </w:t>
            </w:r>
            <w:proofErr w:type="spellStart"/>
            <w:r w:rsidRPr="00B04D61">
              <w:rPr>
                <w:rFonts w:ascii="Garamond" w:hAnsi="Garamond"/>
                <w:sz w:val="28"/>
                <w:szCs w:val="28"/>
              </w:rPr>
              <w:t>jeh</w:t>
            </w:r>
            <w:proofErr w:type="spellEnd"/>
            <w:r w:rsidRPr="00B04D61">
              <w:rPr>
                <w:rFonts w:ascii="Garamond" w:hAnsi="Garamond"/>
                <w:sz w:val="28"/>
                <w:szCs w:val="28"/>
              </w:rPr>
              <w:t xml:space="preserve"> </w:t>
            </w:r>
            <w:proofErr w:type="spellStart"/>
            <w:r w:rsidRPr="00B04D61">
              <w:rPr>
                <w:rFonts w:ascii="Garamond" w:hAnsi="Garamond"/>
                <w:sz w:val="28"/>
                <w:szCs w:val="28"/>
              </w:rPr>
              <w:t>Foar</w:t>
            </w:r>
            <w:proofErr w:type="spellEnd"/>
            <w:r w:rsidRPr="00B04D61">
              <w:rPr>
                <w:rFonts w:ascii="Garamond" w:hAnsi="Garamond"/>
                <w:sz w:val="28"/>
                <w:szCs w:val="28"/>
              </w:rPr>
              <w:t xml:space="preserve"> Yee, </w:t>
            </w:r>
            <w:proofErr w:type="spellStart"/>
            <w:r w:rsidRPr="00B04D61">
              <w:rPr>
                <w:rFonts w:ascii="Garamond" w:hAnsi="Garamond"/>
                <w:sz w:val="28"/>
                <w:szCs w:val="28"/>
              </w:rPr>
              <w:t>ny</w:t>
            </w:r>
            <w:proofErr w:type="spellEnd"/>
            <w:r w:rsidRPr="00B04D61">
              <w:rPr>
                <w:rFonts w:ascii="Garamond" w:hAnsi="Garamond"/>
                <w:sz w:val="28"/>
                <w:szCs w:val="28"/>
              </w:rPr>
              <w:t xml:space="preserve"> </w:t>
            </w:r>
            <w:proofErr w:type="spellStart"/>
            <w:r w:rsidRPr="00B04D61">
              <w:rPr>
                <w:rFonts w:ascii="Garamond" w:hAnsi="Garamond"/>
                <w:sz w:val="28"/>
                <w:szCs w:val="28"/>
              </w:rPr>
              <w:t>Boughtynnid</w:t>
            </w:r>
            <w:proofErr w:type="spellEnd"/>
            <w:r w:rsidRPr="00B04D61">
              <w:rPr>
                <w:rFonts w:ascii="Garamond" w:hAnsi="Garamond"/>
                <w:sz w:val="28"/>
                <w:szCs w:val="28"/>
              </w:rPr>
              <w:t xml:space="preserve"> </w:t>
            </w:r>
            <w:proofErr w:type="spellStart"/>
            <w:r w:rsidRPr="00B04D61">
              <w:rPr>
                <w:rFonts w:ascii="Garamond" w:hAnsi="Garamond"/>
                <w:sz w:val="28"/>
                <w:szCs w:val="28"/>
              </w:rPr>
              <w:t>jeh</w:t>
            </w:r>
            <w:proofErr w:type="spellEnd"/>
            <w:r w:rsidRPr="00B04D61">
              <w:rPr>
                <w:rFonts w:ascii="Garamond" w:hAnsi="Garamond"/>
                <w:sz w:val="28"/>
                <w:szCs w:val="28"/>
              </w:rPr>
              <w:t xml:space="preserve"> e </w:t>
            </w:r>
            <w:proofErr w:type="spellStart"/>
            <w:r w:rsidRPr="00B04D61">
              <w:rPr>
                <w:rFonts w:ascii="Garamond" w:hAnsi="Garamond"/>
                <w:sz w:val="28"/>
                <w:szCs w:val="28"/>
              </w:rPr>
              <w:t>ymmoose</w:t>
            </w:r>
            <w:proofErr w:type="spellEnd"/>
            <w:r w:rsidRPr="00B04D61">
              <w:rPr>
                <w:rFonts w:ascii="Garamond" w:hAnsi="Garamond"/>
                <w:sz w:val="28"/>
                <w:szCs w:val="28"/>
              </w:rPr>
              <w:t>.</w:t>
            </w:r>
          </w:p>
        </w:tc>
        <w:tc>
          <w:tcPr>
            <w:tcW w:w="3851" w:type="dxa"/>
          </w:tcPr>
          <w:p w14:paraId="72D4C9CD"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You must do so. For Riches are not always a Sign of God’s Favour, nor Poverty of His Displeasure.</w:t>
            </w:r>
          </w:p>
        </w:tc>
        <w:tc>
          <w:tcPr>
            <w:tcW w:w="0" w:type="auto"/>
          </w:tcPr>
          <w:p w14:paraId="684EB235" w14:textId="77777777" w:rsidR="006B6A07" w:rsidRPr="000C1864" w:rsidRDefault="006B6A07" w:rsidP="00DB60C3">
            <w:pPr>
              <w:pStyle w:val="ListParagraph"/>
              <w:ind w:left="0"/>
              <w:rPr>
                <w:rFonts w:ascii="Garamond" w:hAnsi="Garamond" w:cs="Times New Roman"/>
                <w:sz w:val="20"/>
                <w:szCs w:val="20"/>
              </w:rPr>
            </w:pPr>
          </w:p>
        </w:tc>
      </w:tr>
      <w:tr w:rsidR="006B6A07" w:rsidRPr="001D7831" w14:paraId="3DE6CC52" w14:textId="77777777" w:rsidTr="00CB7EF1">
        <w:tc>
          <w:tcPr>
            <w:tcW w:w="4253" w:type="dxa"/>
          </w:tcPr>
          <w:p w14:paraId="5AB3A92D" w14:textId="77777777" w:rsidR="006B6A07" w:rsidRPr="00B04D61" w:rsidRDefault="006B6A07" w:rsidP="00DB60C3">
            <w:pPr>
              <w:pStyle w:val="CM6"/>
              <w:widowControl/>
              <w:spacing w:line="240" w:lineRule="auto"/>
              <w:ind w:firstLine="227"/>
              <w:jc w:val="both"/>
              <w:rPr>
                <w:rFonts w:ascii="Garamond" w:hAnsi="Garamond"/>
                <w:i/>
                <w:sz w:val="28"/>
                <w:szCs w:val="28"/>
              </w:rPr>
            </w:pPr>
            <w:proofErr w:type="spellStart"/>
            <w:r w:rsidRPr="00B04D61">
              <w:rPr>
                <w:rFonts w:ascii="Garamond" w:hAnsi="Garamond"/>
                <w:sz w:val="28"/>
                <w:szCs w:val="28"/>
              </w:rPr>
              <w:t>Cooinee</w:t>
            </w:r>
            <w:proofErr w:type="spellEnd"/>
            <w:r w:rsidRPr="00B04D61">
              <w:rPr>
                <w:rFonts w:ascii="Garamond" w:hAnsi="Garamond"/>
                <w:sz w:val="28"/>
                <w:szCs w:val="28"/>
              </w:rPr>
              <w:t xml:space="preserve"> er </w:t>
            </w:r>
            <w:proofErr w:type="spellStart"/>
            <w:r w:rsidRPr="00B04D61">
              <w:rPr>
                <w:rFonts w:ascii="Garamond" w:hAnsi="Garamond"/>
                <w:sz w:val="28"/>
                <w:szCs w:val="28"/>
              </w:rPr>
              <w:t>cre’n</w:t>
            </w:r>
            <w:proofErr w:type="spellEnd"/>
            <w:r w:rsidRPr="00B04D61">
              <w:rPr>
                <w:rFonts w:ascii="Garamond" w:hAnsi="Garamond"/>
                <w:sz w:val="28"/>
                <w:szCs w:val="28"/>
              </w:rPr>
              <w:t xml:space="preserve"> </w:t>
            </w:r>
            <w:proofErr w:type="spellStart"/>
            <w:r w:rsidRPr="00B04D61">
              <w:rPr>
                <w:rFonts w:ascii="Garamond" w:hAnsi="Garamond"/>
                <w:sz w:val="28"/>
                <w:szCs w:val="28"/>
              </w:rPr>
              <w:t>brearrey</w:t>
            </w:r>
            <w:proofErr w:type="spellEnd"/>
            <w:r w:rsidRPr="00B04D61">
              <w:rPr>
                <w:rFonts w:ascii="Garamond" w:hAnsi="Garamond"/>
                <w:sz w:val="28"/>
                <w:szCs w:val="28"/>
              </w:rPr>
              <w:t xml:space="preserve"> hug Jacob, </w:t>
            </w:r>
            <w:r w:rsidRPr="00B04D61">
              <w:rPr>
                <w:rFonts w:ascii="Garamond" w:hAnsi="Garamond"/>
                <w:i/>
                <w:sz w:val="28"/>
                <w:szCs w:val="28"/>
              </w:rPr>
              <w:t xml:space="preserve">My vees </w:t>
            </w:r>
            <w:proofErr w:type="spellStart"/>
            <w:r w:rsidRPr="00B04D61">
              <w:rPr>
                <w:rFonts w:ascii="Garamond" w:hAnsi="Garamond"/>
                <w:i/>
                <w:sz w:val="28"/>
                <w:szCs w:val="28"/>
              </w:rPr>
              <w:t>Jee</w:t>
            </w:r>
            <w:proofErr w:type="spellEnd"/>
            <w:r w:rsidRPr="00B04D61">
              <w:rPr>
                <w:rFonts w:ascii="Garamond" w:hAnsi="Garamond"/>
                <w:i/>
                <w:sz w:val="28"/>
                <w:szCs w:val="28"/>
              </w:rPr>
              <w:t xml:space="preserve"> </w:t>
            </w:r>
            <w:proofErr w:type="spellStart"/>
            <w:r w:rsidRPr="00B04D61">
              <w:rPr>
                <w:rFonts w:ascii="Garamond" w:hAnsi="Garamond"/>
                <w:i/>
                <w:sz w:val="28"/>
                <w:szCs w:val="28"/>
              </w:rPr>
              <w:t>marym</w:t>
            </w:r>
            <w:proofErr w:type="spellEnd"/>
            <w:r w:rsidRPr="00B04D61">
              <w:rPr>
                <w:rFonts w:ascii="Garamond" w:hAnsi="Garamond"/>
                <w:i/>
                <w:sz w:val="28"/>
                <w:szCs w:val="28"/>
              </w:rPr>
              <w:t xml:space="preserve"> as my </w:t>
            </w:r>
            <w:proofErr w:type="spellStart"/>
            <w:r w:rsidRPr="00B04D61">
              <w:rPr>
                <w:rFonts w:ascii="Garamond" w:hAnsi="Garamond"/>
                <w:i/>
                <w:sz w:val="28"/>
                <w:szCs w:val="28"/>
              </w:rPr>
              <w:t>ver</w:t>
            </w:r>
            <w:proofErr w:type="spellEnd"/>
            <w:r w:rsidRPr="00B04D61">
              <w:rPr>
                <w:rFonts w:ascii="Garamond" w:hAnsi="Garamond"/>
                <w:i/>
                <w:sz w:val="28"/>
                <w:szCs w:val="28"/>
              </w:rPr>
              <w:t xml:space="preserve"> e arran </w:t>
            </w:r>
            <w:proofErr w:type="spellStart"/>
            <w:r w:rsidRPr="00B04D61">
              <w:rPr>
                <w:rFonts w:ascii="Garamond" w:hAnsi="Garamond"/>
                <w:i/>
                <w:sz w:val="28"/>
                <w:szCs w:val="28"/>
              </w:rPr>
              <w:t>dou</w:t>
            </w:r>
            <w:proofErr w:type="spellEnd"/>
            <w:r w:rsidRPr="00B04D61">
              <w:rPr>
                <w:rFonts w:ascii="Garamond" w:hAnsi="Garamond"/>
                <w:i/>
                <w:sz w:val="28"/>
                <w:szCs w:val="28"/>
              </w:rPr>
              <w:t xml:space="preserve"> </w:t>
            </w:r>
            <w:proofErr w:type="spellStart"/>
            <w:r w:rsidRPr="00B04D61">
              <w:rPr>
                <w:rFonts w:ascii="Garamond" w:hAnsi="Garamond"/>
                <w:i/>
                <w:sz w:val="28"/>
                <w:szCs w:val="28"/>
              </w:rPr>
              <w:t>dy</w:t>
            </w:r>
            <w:proofErr w:type="spellEnd"/>
            <w:r w:rsidRPr="00B04D61">
              <w:rPr>
                <w:rFonts w:ascii="Garamond" w:hAnsi="Garamond"/>
                <w:i/>
                <w:sz w:val="28"/>
                <w:szCs w:val="28"/>
              </w:rPr>
              <w:t xml:space="preserve"> </w:t>
            </w:r>
            <w:proofErr w:type="spellStart"/>
            <w:r w:rsidRPr="00B04D61">
              <w:rPr>
                <w:rFonts w:ascii="Garamond" w:hAnsi="Garamond"/>
                <w:i/>
                <w:sz w:val="28"/>
                <w:szCs w:val="28"/>
              </w:rPr>
              <w:t>ee</w:t>
            </w:r>
            <w:proofErr w:type="spellEnd"/>
            <w:r w:rsidRPr="00B04D61">
              <w:rPr>
                <w:rFonts w:ascii="Garamond" w:hAnsi="Garamond"/>
                <w:i/>
                <w:sz w:val="28"/>
                <w:szCs w:val="28"/>
              </w:rPr>
              <w:t xml:space="preserve">, as </w:t>
            </w:r>
            <w:proofErr w:type="spellStart"/>
            <w:r w:rsidRPr="00B04D61">
              <w:rPr>
                <w:rFonts w:ascii="Garamond" w:hAnsi="Garamond"/>
                <w:i/>
                <w:sz w:val="28"/>
                <w:szCs w:val="28"/>
              </w:rPr>
              <w:t>Coamrey</w:t>
            </w:r>
            <w:proofErr w:type="spellEnd"/>
            <w:r w:rsidRPr="00B04D61">
              <w:rPr>
                <w:rFonts w:ascii="Garamond" w:hAnsi="Garamond"/>
                <w:i/>
                <w:sz w:val="28"/>
                <w:szCs w:val="28"/>
              </w:rPr>
              <w:t xml:space="preserve"> </w:t>
            </w:r>
            <w:proofErr w:type="spellStart"/>
            <w:r w:rsidRPr="00B04D61">
              <w:rPr>
                <w:rFonts w:ascii="Garamond" w:hAnsi="Garamond"/>
                <w:i/>
                <w:sz w:val="28"/>
                <w:szCs w:val="28"/>
              </w:rPr>
              <w:t>dou</w:t>
            </w:r>
            <w:proofErr w:type="spellEnd"/>
            <w:r w:rsidRPr="00B04D61">
              <w:rPr>
                <w:rFonts w:ascii="Garamond" w:hAnsi="Garamond"/>
                <w:i/>
                <w:sz w:val="28"/>
                <w:szCs w:val="28"/>
              </w:rPr>
              <w:t xml:space="preserve"> </w:t>
            </w:r>
            <w:proofErr w:type="spellStart"/>
            <w:r w:rsidRPr="00B04D61">
              <w:rPr>
                <w:rFonts w:ascii="Garamond" w:hAnsi="Garamond"/>
                <w:i/>
                <w:sz w:val="28"/>
                <w:szCs w:val="28"/>
              </w:rPr>
              <w:t>dy</w:t>
            </w:r>
            <w:proofErr w:type="spellEnd"/>
            <w:r w:rsidRPr="00B04D61">
              <w:rPr>
                <w:rFonts w:ascii="Garamond" w:hAnsi="Garamond"/>
                <w:i/>
                <w:sz w:val="28"/>
                <w:szCs w:val="28"/>
              </w:rPr>
              <w:t xml:space="preserve"> chur </w:t>
            </w:r>
            <w:proofErr w:type="spellStart"/>
            <w:r w:rsidRPr="00B04D61">
              <w:rPr>
                <w:rFonts w:ascii="Garamond" w:hAnsi="Garamond"/>
                <w:i/>
                <w:sz w:val="28"/>
                <w:szCs w:val="28"/>
              </w:rPr>
              <w:t>Moom</w:t>
            </w:r>
            <w:proofErr w:type="spellEnd"/>
            <w:r w:rsidRPr="00B04D61">
              <w:rPr>
                <w:rFonts w:ascii="Garamond" w:hAnsi="Garamond"/>
                <w:i/>
                <w:sz w:val="28"/>
                <w:szCs w:val="28"/>
              </w:rPr>
              <w:t xml:space="preserve">, </w:t>
            </w:r>
            <w:proofErr w:type="spellStart"/>
            <w:r w:rsidRPr="00B04D61">
              <w:rPr>
                <w:rFonts w:ascii="Garamond" w:hAnsi="Garamond"/>
                <w:i/>
                <w:sz w:val="28"/>
                <w:szCs w:val="28"/>
              </w:rPr>
              <w:t>Eisht</w:t>
            </w:r>
            <w:proofErr w:type="spellEnd"/>
            <w:r w:rsidRPr="00B04D61">
              <w:rPr>
                <w:rFonts w:ascii="Garamond" w:hAnsi="Garamond"/>
                <w:i/>
                <w:sz w:val="28"/>
                <w:szCs w:val="28"/>
              </w:rPr>
              <w:t xml:space="preserve"> bee</w:t>
            </w:r>
            <w:r w:rsidRPr="00B04D61">
              <w:rPr>
                <w:rFonts w:ascii="Garamond" w:hAnsi="Garamond"/>
                <w:sz w:val="28"/>
                <w:szCs w:val="28"/>
              </w:rPr>
              <w:t>[</w:t>
            </w:r>
            <w:r w:rsidRPr="00424F9A">
              <w:rPr>
                <w:rFonts w:ascii="Garamond" w:hAnsi="Garamond"/>
                <w:sz w:val="28"/>
                <w:szCs w:val="28"/>
              </w:rPr>
              <w:t>’</w:t>
            </w:r>
            <w:r w:rsidRPr="00B04D61">
              <w:rPr>
                <w:rFonts w:ascii="Garamond" w:hAnsi="Garamond"/>
                <w:sz w:val="28"/>
                <w:szCs w:val="28"/>
              </w:rPr>
              <w:t>]</w:t>
            </w:r>
            <w:r w:rsidRPr="00424F9A">
              <w:rPr>
                <w:rFonts w:ascii="Garamond" w:hAnsi="Garamond"/>
                <w:i/>
                <w:sz w:val="28"/>
                <w:szCs w:val="28"/>
              </w:rPr>
              <w:t>n</w:t>
            </w:r>
            <w:r w:rsidRPr="00B04D61">
              <w:rPr>
                <w:rFonts w:ascii="Garamond" w:hAnsi="Garamond"/>
                <w:i/>
                <w:sz w:val="28"/>
                <w:szCs w:val="28"/>
              </w:rPr>
              <w:t xml:space="preserve"> </w:t>
            </w:r>
            <w:proofErr w:type="spellStart"/>
            <w:r w:rsidRPr="00B04D61">
              <w:rPr>
                <w:rFonts w:ascii="Garamond" w:hAnsi="Garamond"/>
                <w:i/>
                <w:sz w:val="28"/>
                <w:szCs w:val="28"/>
              </w:rPr>
              <w:t>Chiarn</w:t>
            </w:r>
            <w:proofErr w:type="spellEnd"/>
            <w:r w:rsidRPr="00B04D61">
              <w:rPr>
                <w:rFonts w:ascii="Garamond" w:hAnsi="Garamond"/>
                <w:i/>
                <w:sz w:val="28"/>
                <w:szCs w:val="28"/>
              </w:rPr>
              <w:t xml:space="preserve"> y </w:t>
            </w:r>
            <w:proofErr w:type="spellStart"/>
            <w:r w:rsidRPr="00B04D61">
              <w:rPr>
                <w:rFonts w:ascii="Garamond" w:hAnsi="Garamond"/>
                <w:i/>
                <w:sz w:val="28"/>
                <w:szCs w:val="28"/>
              </w:rPr>
              <w:t>Jee</w:t>
            </w:r>
            <w:proofErr w:type="spellEnd"/>
            <w:r w:rsidRPr="00B04D61">
              <w:rPr>
                <w:rFonts w:ascii="Garamond" w:hAnsi="Garamond"/>
                <w:i/>
                <w:sz w:val="28"/>
                <w:szCs w:val="28"/>
              </w:rPr>
              <w:t xml:space="preserve"> </w:t>
            </w:r>
            <w:proofErr w:type="spellStart"/>
            <w:r w:rsidRPr="00B04D61">
              <w:rPr>
                <w:rFonts w:ascii="Garamond" w:hAnsi="Garamond"/>
                <w:i/>
                <w:sz w:val="28"/>
                <w:szCs w:val="28"/>
              </w:rPr>
              <w:t>aym</w:t>
            </w:r>
            <w:proofErr w:type="spellEnd"/>
            <w:r w:rsidRPr="00B04D61">
              <w:rPr>
                <w:rFonts w:ascii="Garamond" w:hAnsi="Garamond"/>
                <w:i/>
                <w:sz w:val="28"/>
                <w:szCs w:val="28"/>
              </w:rPr>
              <w:t xml:space="preserve">. </w:t>
            </w:r>
          </w:p>
        </w:tc>
        <w:tc>
          <w:tcPr>
            <w:tcW w:w="3851" w:type="dxa"/>
          </w:tcPr>
          <w:p w14:paraId="396DFCBD" w14:textId="77777777" w:rsidR="006B6A07" w:rsidRPr="001D7831" w:rsidRDefault="006B6A07" w:rsidP="00424F9A">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Remember the Resolution which </w:t>
            </w:r>
            <w:r w:rsidRPr="001D7831">
              <w:rPr>
                <w:rFonts w:ascii="Garamond" w:hAnsi="Garamond" w:cs="Times New Roman"/>
                <w:sz w:val="28"/>
              </w:rPr>
              <w:t>Jacob</w:t>
            </w:r>
            <w:r w:rsidRPr="001D7831">
              <w:rPr>
                <w:rFonts w:ascii="Garamond" w:hAnsi="Garamond" w:cs="Times New Roman"/>
                <w:i/>
                <w:sz w:val="28"/>
              </w:rPr>
              <w:t xml:space="preserve"> made, </w:t>
            </w:r>
            <w:r w:rsidRPr="001D7831">
              <w:rPr>
                <w:rFonts w:ascii="Garamond" w:hAnsi="Garamond" w:cs="Times New Roman"/>
                <w:sz w:val="28"/>
              </w:rPr>
              <w:t>If God will be with me, and give me Bread to eat, and Raiment to put on, then shall the Lord be my God</w:t>
            </w:r>
            <w:r w:rsidRPr="001D7831">
              <w:rPr>
                <w:rFonts w:ascii="Garamond" w:hAnsi="Garamond" w:cs="Times New Roman"/>
                <w:i/>
                <w:sz w:val="28"/>
              </w:rPr>
              <w:t>.</w:t>
            </w:r>
          </w:p>
        </w:tc>
        <w:tc>
          <w:tcPr>
            <w:tcW w:w="0" w:type="auto"/>
          </w:tcPr>
          <w:p w14:paraId="4B85ACE3" w14:textId="77777777" w:rsidR="00424F9A" w:rsidRDefault="00424F9A" w:rsidP="00DB60C3">
            <w:pPr>
              <w:pStyle w:val="ListParagraph"/>
              <w:ind w:left="0"/>
              <w:rPr>
                <w:rFonts w:ascii="Garamond" w:hAnsi="Garamond" w:cs="Times New Roman"/>
                <w:sz w:val="20"/>
                <w:szCs w:val="20"/>
              </w:rPr>
            </w:pPr>
          </w:p>
          <w:p w14:paraId="62464C37" w14:textId="77777777" w:rsidR="006B6A07" w:rsidRPr="006B6A07" w:rsidRDefault="006B6A07" w:rsidP="00DB60C3">
            <w:pPr>
              <w:pStyle w:val="ListParagraph"/>
              <w:ind w:left="0"/>
              <w:rPr>
                <w:rFonts w:ascii="Garamond" w:hAnsi="Garamond" w:cs="Times New Roman"/>
                <w:sz w:val="20"/>
                <w:szCs w:val="20"/>
              </w:rPr>
            </w:pPr>
            <w:r>
              <w:rPr>
                <w:rFonts w:ascii="Garamond" w:hAnsi="Garamond" w:cs="Times New Roman"/>
                <w:sz w:val="20"/>
                <w:szCs w:val="20"/>
              </w:rPr>
              <w:t>Gen. 28. 20.</w:t>
            </w:r>
          </w:p>
        </w:tc>
      </w:tr>
      <w:tr w:rsidR="006B6A07" w:rsidRPr="001D7831" w14:paraId="2510AA43" w14:textId="77777777" w:rsidTr="00CB7EF1">
        <w:tc>
          <w:tcPr>
            <w:tcW w:w="4253" w:type="dxa"/>
          </w:tcPr>
          <w:p w14:paraId="5A3946AC" w14:textId="77777777" w:rsidR="006B6A07" w:rsidRPr="00B04D61" w:rsidRDefault="006B6A07" w:rsidP="00DB60C3">
            <w:pPr>
              <w:pStyle w:val="CM3"/>
              <w:widowControl/>
              <w:spacing w:line="240" w:lineRule="auto"/>
              <w:ind w:firstLine="227"/>
              <w:jc w:val="both"/>
              <w:rPr>
                <w:rFonts w:ascii="Garamond" w:hAnsi="Garamond"/>
                <w:sz w:val="28"/>
                <w:szCs w:val="28"/>
              </w:rPr>
            </w:pPr>
            <w:r w:rsidRPr="00B04D61">
              <w:rPr>
                <w:rFonts w:ascii="Garamond" w:hAnsi="Garamond"/>
                <w:sz w:val="28"/>
                <w:szCs w:val="28"/>
              </w:rPr>
              <w:t xml:space="preserve">Son </w:t>
            </w:r>
            <w:proofErr w:type="spellStart"/>
            <w:r w:rsidRPr="00B04D61">
              <w:rPr>
                <w:rFonts w:ascii="Garamond" w:hAnsi="Garamond"/>
                <w:sz w:val="28"/>
                <w:szCs w:val="28"/>
              </w:rPr>
              <w:t>gerjagh</w:t>
            </w:r>
            <w:proofErr w:type="spellEnd"/>
            <w:r w:rsidRPr="00B04D61">
              <w:rPr>
                <w:rFonts w:ascii="Garamond" w:hAnsi="Garamond"/>
                <w:sz w:val="28"/>
                <w:szCs w:val="28"/>
              </w:rPr>
              <w:t xml:space="preserve"> </w:t>
            </w:r>
            <w:proofErr w:type="spellStart"/>
            <w:r w:rsidRPr="00B04D61">
              <w:rPr>
                <w:rFonts w:ascii="Garamond" w:hAnsi="Garamond"/>
                <w:sz w:val="28"/>
                <w:szCs w:val="28"/>
              </w:rPr>
              <w:t>dhyt</w:t>
            </w:r>
            <w:proofErr w:type="spellEnd"/>
            <w:r w:rsidRPr="00B04D61">
              <w:rPr>
                <w:rFonts w:ascii="Garamond" w:hAnsi="Garamond"/>
                <w:sz w:val="28"/>
                <w:szCs w:val="28"/>
              </w:rPr>
              <w:t xml:space="preserve"> </w:t>
            </w:r>
            <w:proofErr w:type="spellStart"/>
            <w:r w:rsidRPr="00B04D61">
              <w:rPr>
                <w:rFonts w:ascii="Garamond" w:hAnsi="Garamond"/>
                <w:sz w:val="28"/>
                <w:szCs w:val="28"/>
              </w:rPr>
              <w:t>hene</w:t>
            </w:r>
            <w:proofErr w:type="spellEnd"/>
            <w:r w:rsidRPr="00B04D61">
              <w:rPr>
                <w:rFonts w:ascii="Garamond" w:hAnsi="Garamond"/>
                <w:sz w:val="28"/>
                <w:szCs w:val="28"/>
              </w:rPr>
              <w:t xml:space="preserve"> as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niartagh</w:t>
            </w:r>
            <w:proofErr w:type="spellEnd"/>
            <w:r w:rsidRPr="00B04D61">
              <w:rPr>
                <w:rFonts w:ascii="Garamond" w:hAnsi="Garamond"/>
                <w:sz w:val="28"/>
                <w:szCs w:val="28"/>
              </w:rPr>
              <w:t xml:space="preserve"> </w:t>
            </w:r>
            <w:proofErr w:type="spellStart"/>
            <w:r w:rsidRPr="00B04D61">
              <w:rPr>
                <w:rFonts w:ascii="Garamond" w:hAnsi="Garamond"/>
                <w:sz w:val="28"/>
                <w:szCs w:val="28"/>
              </w:rPr>
              <w:t>dty</w:t>
            </w:r>
            <w:proofErr w:type="spellEnd"/>
            <w:r w:rsidRPr="00B04D61">
              <w:rPr>
                <w:rFonts w:ascii="Garamond" w:hAnsi="Garamond"/>
                <w:sz w:val="28"/>
                <w:szCs w:val="28"/>
              </w:rPr>
              <w:t xml:space="preserve"> </w:t>
            </w:r>
            <w:proofErr w:type="spellStart"/>
            <w:r w:rsidRPr="00B04D61">
              <w:rPr>
                <w:rFonts w:ascii="Garamond" w:hAnsi="Garamond"/>
                <w:sz w:val="28"/>
                <w:szCs w:val="28"/>
              </w:rPr>
              <w:t>credjue</w:t>
            </w:r>
            <w:proofErr w:type="spellEnd"/>
            <w:r w:rsidRPr="00B04D61">
              <w:rPr>
                <w:rFonts w:ascii="Garamond" w:hAnsi="Garamond"/>
                <w:sz w:val="28"/>
                <w:szCs w:val="28"/>
              </w:rPr>
              <w:t xml:space="preserve">, </w:t>
            </w:r>
            <w:proofErr w:type="spellStart"/>
            <w:r w:rsidRPr="00B04D61">
              <w:rPr>
                <w:rFonts w:ascii="Garamond" w:hAnsi="Garamond"/>
                <w:sz w:val="28"/>
                <w:szCs w:val="28"/>
              </w:rPr>
              <w:t>gou</w:t>
            </w:r>
            <w:proofErr w:type="spellEnd"/>
            <w:r w:rsidRPr="00B04D61">
              <w:rPr>
                <w:rFonts w:ascii="Garamond" w:hAnsi="Garamond"/>
                <w:sz w:val="28"/>
                <w:szCs w:val="28"/>
              </w:rPr>
              <w:t xml:space="preserve"> </w:t>
            </w:r>
            <w:proofErr w:type="spellStart"/>
            <w:r w:rsidRPr="00B04D61">
              <w:rPr>
                <w:rFonts w:ascii="Garamond" w:hAnsi="Garamond"/>
                <w:sz w:val="28"/>
                <w:szCs w:val="28"/>
              </w:rPr>
              <w:t>ayd</w:t>
            </w:r>
            <w:proofErr w:type="spellEnd"/>
            <w:r w:rsidRPr="00B04D61">
              <w:rPr>
                <w:rFonts w:ascii="Garamond" w:hAnsi="Garamond"/>
                <w:sz w:val="28"/>
                <w:szCs w:val="28"/>
              </w:rPr>
              <w:t xml:space="preserve"> </w:t>
            </w:r>
            <w:proofErr w:type="spellStart"/>
            <w:r w:rsidRPr="00B04D61">
              <w:rPr>
                <w:rFonts w:ascii="Garamond" w:hAnsi="Garamond"/>
                <w:sz w:val="28"/>
                <w:szCs w:val="28"/>
              </w:rPr>
              <w:t>hene</w:t>
            </w:r>
            <w:proofErr w:type="spellEnd"/>
            <w:r w:rsidRPr="00B04D61">
              <w:rPr>
                <w:rFonts w:ascii="Garamond" w:hAnsi="Garamond"/>
                <w:sz w:val="28"/>
                <w:szCs w:val="28"/>
              </w:rPr>
              <w:t xml:space="preserve">, </w:t>
            </w:r>
            <w:proofErr w:type="spellStart"/>
            <w:r w:rsidRPr="00B04D61">
              <w:rPr>
                <w:rFonts w:ascii="Garamond" w:hAnsi="Garamond"/>
                <w:i/>
                <w:sz w:val="28"/>
                <w:szCs w:val="28"/>
              </w:rPr>
              <w:t>dy</w:t>
            </w:r>
            <w:proofErr w:type="spellEnd"/>
            <w:r w:rsidRPr="00B04D61">
              <w:rPr>
                <w:rFonts w:ascii="Garamond" w:hAnsi="Garamond"/>
                <w:i/>
                <w:sz w:val="28"/>
                <w:szCs w:val="28"/>
              </w:rPr>
              <w:t xml:space="preserve"> nee </w:t>
            </w:r>
            <w:proofErr w:type="spellStart"/>
            <w:r w:rsidRPr="00B04D61">
              <w:rPr>
                <w:rFonts w:ascii="Garamond" w:hAnsi="Garamond"/>
                <w:i/>
                <w:sz w:val="28"/>
                <w:szCs w:val="28"/>
              </w:rPr>
              <w:t>obber</w:t>
            </w:r>
            <w:proofErr w:type="spellEnd"/>
            <w:r w:rsidRPr="00B04D61">
              <w:rPr>
                <w:rFonts w:ascii="Garamond" w:hAnsi="Garamond"/>
                <w:i/>
                <w:sz w:val="28"/>
                <w:szCs w:val="28"/>
              </w:rPr>
              <w:t xml:space="preserve"> Yee </w:t>
            </w:r>
            <w:proofErr w:type="spellStart"/>
            <w:r w:rsidRPr="00B04D61">
              <w:rPr>
                <w:rFonts w:ascii="Garamond" w:hAnsi="Garamond"/>
                <w:i/>
                <w:sz w:val="28"/>
                <w:szCs w:val="28"/>
              </w:rPr>
              <w:t>shoh</w:t>
            </w:r>
            <w:proofErr w:type="spellEnd"/>
            <w:r w:rsidRPr="00B04D61">
              <w:rPr>
                <w:rFonts w:ascii="Garamond" w:hAnsi="Garamond"/>
                <w:sz w:val="28"/>
                <w:szCs w:val="28"/>
              </w:rPr>
              <w:t xml:space="preserve">,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vod</w:t>
            </w:r>
            <w:proofErr w:type="spellEnd"/>
            <w:r w:rsidRPr="00B04D61">
              <w:rPr>
                <w:rFonts w:ascii="Garamond" w:hAnsi="Garamond"/>
                <w:sz w:val="28"/>
                <w:szCs w:val="28"/>
              </w:rPr>
              <w:t xml:space="preserve"> e </w:t>
            </w:r>
            <w:proofErr w:type="spellStart"/>
            <w:r w:rsidRPr="00B04D61">
              <w:rPr>
                <w:rFonts w:ascii="Garamond" w:hAnsi="Garamond"/>
                <w:sz w:val="28"/>
                <w:szCs w:val="28"/>
              </w:rPr>
              <w:t>liasagh</w:t>
            </w:r>
            <w:proofErr w:type="spellEnd"/>
            <w:r w:rsidRPr="00B04D61">
              <w:rPr>
                <w:rFonts w:ascii="Garamond" w:hAnsi="Garamond"/>
                <w:sz w:val="28"/>
                <w:szCs w:val="28"/>
              </w:rPr>
              <w:t xml:space="preserve"> </w:t>
            </w:r>
            <w:proofErr w:type="spellStart"/>
            <w:r w:rsidRPr="00B04D61">
              <w:rPr>
                <w:rFonts w:ascii="Garamond" w:hAnsi="Garamond"/>
                <w:sz w:val="28"/>
                <w:szCs w:val="28"/>
              </w:rPr>
              <w:t>fondagh</w:t>
            </w:r>
            <w:proofErr w:type="spellEnd"/>
            <w:r w:rsidRPr="00B04D61">
              <w:rPr>
                <w:rFonts w:ascii="Garamond" w:hAnsi="Garamond"/>
                <w:sz w:val="28"/>
                <w:szCs w:val="28"/>
              </w:rPr>
              <w:t xml:space="preserve"> y chur </w:t>
            </w:r>
            <w:proofErr w:type="spellStart"/>
            <w:r w:rsidRPr="00B04D61">
              <w:rPr>
                <w:rFonts w:ascii="Garamond" w:hAnsi="Garamond"/>
                <w:sz w:val="28"/>
                <w:szCs w:val="28"/>
              </w:rPr>
              <w:t>dhyt</w:t>
            </w:r>
            <w:proofErr w:type="spellEnd"/>
            <w:r w:rsidRPr="00B04D61">
              <w:rPr>
                <w:rFonts w:ascii="Garamond" w:hAnsi="Garamond"/>
                <w:sz w:val="28"/>
                <w:szCs w:val="28"/>
              </w:rPr>
              <w:t xml:space="preserve"> </w:t>
            </w:r>
            <w:proofErr w:type="spellStart"/>
            <w:r w:rsidRPr="00B04D61">
              <w:rPr>
                <w:rFonts w:ascii="Garamond" w:hAnsi="Garamond"/>
                <w:sz w:val="28"/>
                <w:szCs w:val="28"/>
              </w:rPr>
              <w:t>ayns</w:t>
            </w:r>
            <w:proofErr w:type="spellEnd"/>
            <w:r w:rsidRPr="00B04D61">
              <w:rPr>
                <w:rFonts w:ascii="Garamond" w:hAnsi="Garamond"/>
                <w:sz w:val="28"/>
                <w:szCs w:val="28"/>
              </w:rPr>
              <w:t xml:space="preserve"> y </w:t>
            </w:r>
            <w:proofErr w:type="spellStart"/>
            <w:r w:rsidRPr="00B04D61">
              <w:rPr>
                <w:rFonts w:ascii="Garamond" w:hAnsi="Garamond"/>
                <w:sz w:val="28"/>
                <w:szCs w:val="28"/>
              </w:rPr>
              <w:t>teihl</w:t>
            </w:r>
            <w:proofErr w:type="spellEnd"/>
            <w:r w:rsidRPr="00B04D61">
              <w:rPr>
                <w:rFonts w:ascii="Garamond" w:hAnsi="Garamond"/>
                <w:sz w:val="28"/>
                <w:szCs w:val="28"/>
              </w:rPr>
              <w:t xml:space="preserve"> ta </w:t>
            </w:r>
            <w:proofErr w:type="spellStart"/>
            <w:r w:rsidRPr="00B04D61">
              <w:rPr>
                <w:rFonts w:ascii="Garamond" w:hAnsi="Garamond"/>
                <w:sz w:val="28"/>
                <w:szCs w:val="28"/>
              </w:rPr>
              <w:t>ry</w:t>
            </w:r>
            <w:proofErr w:type="spellEnd"/>
            <w:r w:rsidRPr="00B04D61">
              <w:rPr>
                <w:rFonts w:ascii="Garamond" w:hAnsi="Garamond"/>
                <w:sz w:val="28"/>
                <w:szCs w:val="28"/>
              </w:rPr>
              <w:t xml:space="preserve"> </w:t>
            </w:r>
            <w:proofErr w:type="spellStart"/>
            <w:r w:rsidRPr="00B04D61">
              <w:rPr>
                <w:rFonts w:ascii="Garamond" w:hAnsi="Garamond"/>
                <w:sz w:val="28"/>
                <w:szCs w:val="28"/>
              </w:rPr>
              <w:t>heet</w:t>
            </w:r>
            <w:proofErr w:type="spellEnd"/>
            <w:r w:rsidRPr="00B04D61">
              <w:rPr>
                <w:rFonts w:ascii="Garamond" w:hAnsi="Garamond"/>
                <w:sz w:val="28"/>
                <w:szCs w:val="28"/>
              </w:rPr>
              <w:t xml:space="preserve"> son </w:t>
            </w:r>
            <w:proofErr w:type="spellStart"/>
            <w:r w:rsidRPr="00B04D61">
              <w:rPr>
                <w:rFonts w:ascii="Garamond" w:hAnsi="Garamond"/>
                <w:sz w:val="28"/>
                <w:szCs w:val="28"/>
              </w:rPr>
              <w:t>ny</w:t>
            </w:r>
            <w:proofErr w:type="spellEnd"/>
            <w:r w:rsidRPr="00B04D61">
              <w:rPr>
                <w:rFonts w:ascii="Garamond" w:hAnsi="Garamond"/>
                <w:sz w:val="28"/>
                <w:szCs w:val="28"/>
              </w:rPr>
              <w:t xml:space="preserve"> </w:t>
            </w:r>
            <w:proofErr w:type="spellStart"/>
            <w:r w:rsidRPr="00B04D61">
              <w:rPr>
                <w:rFonts w:ascii="Garamond" w:hAnsi="Garamond"/>
                <w:sz w:val="28"/>
                <w:szCs w:val="28"/>
              </w:rPr>
              <w:t>t’ow</w:t>
            </w:r>
            <w:proofErr w:type="spellEnd"/>
            <w:r w:rsidRPr="00B04D61">
              <w:rPr>
                <w:rFonts w:ascii="Garamond" w:hAnsi="Garamond"/>
                <w:sz w:val="28"/>
                <w:szCs w:val="28"/>
              </w:rPr>
              <w:t xml:space="preserve"> </w:t>
            </w:r>
            <w:proofErr w:type="spellStart"/>
            <w:r w:rsidRPr="00B04D61">
              <w:rPr>
                <w:rFonts w:ascii="Garamond" w:hAnsi="Garamond"/>
                <w:sz w:val="28"/>
                <w:szCs w:val="28"/>
              </w:rPr>
              <w:t>dy</w:t>
            </w:r>
            <w:proofErr w:type="spellEnd"/>
            <w:r w:rsidRPr="00B04D61">
              <w:rPr>
                <w:rFonts w:ascii="Garamond" w:hAnsi="Garamond"/>
                <w:sz w:val="28"/>
                <w:szCs w:val="28"/>
              </w:rPr>
              <w:t xml:space="preserve"> </w:t>
            </w:r>
            <w:proofErr w:type="spellStart"/>
            <w:r w:rsidRPr="00B04D61">
              <w:rPr>
                <w:rFonts w:ascii="Garamond" w:hAnsi="Garamond"/>
                <w:sz w:val="28"/>
                <w:szCs w:val="28"/>
              </w:rPr>
              <w:t>ymmyrch</w:t>
            </w:r>
            <w:proofErr w:type="spellEnd"/>
            <w:r w:rsidRPr="00B04D61">
              <w:rPr>
                <w:rFonts w:ascii="Garamond" w:hAnsi="Garamond"/>
                <w:sz w:val="28"/>
                <w:szCs w:val="28"/>
              </w:rPr>
              <w:t xml:space="preserve"> </w:t>
            </w:r>
            <w:proofErr w:type="spellStart"/>
            <w:r w:rsidRPr="00B04D61">
              <w:rPr>
                <w:rFonts w:ascii="Garamond" w:hAnsi="Garamond"/>
                <w:sz w:val="28"/>
                <w:szCs w:val="28"/>
              </w:rPr>
              <w:t>ayns</w:t>
            </w:r>
            <w:proofErr w:type="spellEnd"/>
            <w:r w:rsidRPr="00B04D61">
              <w:rPr>
                <w:rFonts w:ascii="Garamond" w:hAnsi="Garamond"/>
                <w:sz w:val="28"/>
                <w:szCs w:val="28"/>
              </w:rPr>
              <w:t xml:space="preserve"> </w:t>
            </w:r>
            <w:proofErr w:type="spellStart"/>
            <w:r w:rsidRPr="00B04D61">
              <w:rPr>
                <w:rFonts w:ascii="Garamond" w:hAnsi="Garamond"/>
                <w:sz w:val="28"/>
                <w:szCs w:val="28"/>
              </w:rPr>
              <w:t>shoh</w:t>
            </w:r>
            <w:proofErr w:type="spellEnd"/>
            <w:r w:rsidRPr="00B04D61">
              <w:rPr>
                <w:rFonts w:ascii="Garamond" w:hAnsi="Garamond"/>
                <w:sz w:val="28"/>
                <w:szCs w:val="28"/>
              </w:rPr>
              <w:t xml:space="preserve">. </w:t>
            </w:r>
          </w:p>
        </w:tc>
        <w:tc>
          <w:tcPr>
            <w:tcW w:w="3851" w:type="dxa"/>
          </w:tcPr>
          <w:p w14:paraId="62590900"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To comfort </w:t>
            </w:r>
            <w:proofErr w:type="spellStart"/>
            <w:r w:rsidRPr="001D7831">
              <w:rPr>
                <w:rFonts w:ascii="Garamond" w:hAnsi="Garamond" w:cs="Times New Roman"/>
                <w:i/>
                <w:sz w:val="28"/>
              </w:rPr>
              <w:t>your self</w:t>
            </w:r>
            <w:proofErr w:type="spellEnd"/>
            <w:r w:rsidRPr="001D7831">
              <w:rPr>
                <w:rFonts w:ascii="Garamond" w:hAnsi="Garamond" w:cs="Times New Roman"/>
                <w:i/>
                <w:sz w:val="28"/>
              </w:rPr>
              <w:t xml:space="preserve"> and confirm your Faith, consider, </w:t>
            </w:r>
            <w:r w:rsidRPr="001D7831">
              <w:rPr>
                <w:rFonts w:ascii="Garamond" w:hAnsi="Garamond" w:cs="Times New Roman"/>
                <w:sz w:val="28"/>
              </w:rPr>
              <w:t xml:space="preserve">That this is the Work of God. </w:t>
            </w:r>
            <w:r w:rsidRPr="001D7831">
              <w:rPr>
                <w:rFonts w:ascii="Garamond" w:hAnsi="Garamond" w:cs="Times New Roman"/>
                <w:i/>
                <w:sz w:val="28"/>
              </w:rPr>
              <w:t xml:space="preserve">That he can make you sufficient amends in the next World, for what you want in this. </w:t>
            </w:r>
          </w:p>
        </w:tc>
        <w:tc>
          <w:tcPr>
            <w:tcW w:w="0" w:type="auto"/>
          </w:tcPr>
          <w:p w14:paraId="0CBB4103" w14:textId="77777777" w:rsidR="006B6A07" w:rsidRDefault="006B6A07" w:rsidP="00DB60C3">
            <w:pPr>
              <w:pStyle w:val="ListParagraph"/>
              <w:ind w:left="0"/>
              <w:rPr>
                <w:rFonts w:ascii="Garamond" w:hAnsi="Garamond" w:cs="Times New Roman"/>
                <w:sz w:val="20"/>
                <w:szCs w:val="20"/>
              </w:rPr>
            </w:pPr>
          </w:p>
          <w:p w14:paraId="06B9B4CF" w14:textId="77777777" w:rsidR="006B6A07" w:rsidRDefault="006B6A07" w:rsidP="00DB60C3">
            <w:pPr>
              <w:pStyle w:val="ListParagraph"/>
              <w:ind w:left="0"/>
              <w:rPr>
                <w:rFonts w:ascii="Garamond" w:hAnsi="Garamond" w:cs="Times New Roman"/>
                <w:sz w:val="20"/>
                <w:szCs w:val="20"/>
              </w:rPr>
            </w:pPr>
          </w:p>
          <w:p w14:paraId="1D5A1CD4" w14:textId="77777777" w:rsidR="006B6A07" w:rsidRPr="006B6A07" w:rsidRDefault="006B6A07" w:rsidP="00DB60C3">
            <w:pPr>
              <w:pStyle w:val="ListParagraph"/>
              <w:ind w:left="0"/>
              <w:rPr>
                <w:rFonts w:ascii="Garamond" w:hAnsi="Garamond" w:cs="Times New Roman"/>
                <w:sz w:val="20"/>
                <w:szCs w:val="20"/>
              </w:rPr>
            </w:pPr>
            <w:r>
              <w:rPr>
                <w:rFonts w:ascii="Garamond" w:hAnsi="Garamond" w:cs="Times New Roman"/>
                <w:sz w:val="20"/>
                <w:szCs w:val="20"/>
              </w:rPr>
              <w:t>1 Sam. 2. 7.</w:t>
            </w:r>
          </w:p>
        </w:tc>
      </w:tr>
      <w:tr w:rsidR="006B6A07" w:rsidRPr="001D7831" w14:paraId="78F6E572" w14:textId="77777777" w:rsidTr="00CB7EF1">
        <w:tc>
          <w:tcPr>
            <w:tcW w:w="4253" w:type="dxa"/>
          </w:tcPr>
          <w:p w14:paraId="0B609D7E" w14:textId="77777777" w:rsidR="006B6A07" w:rsidRPr="00B04D61" w:rsidRDefault="006B6A07" w:rsidP="00DB60C3">
            <w:pPr>
              <w:pStyle w:val="CM3"/>
              <w:widowControl/>
              <w:spacing w:line="240" w:lineRule="auto"/>
              <w:ind w:firstLine="227"/>
              <w:jc w:val="both"/>
              <w:rPr>
                <w:rFonts w:ascii="Garamond" w:hAnsi="Garamond"/>
                <w:i/>
                <w:sz w:val="28"/>
                <w:szCs w:val="28"/>
              </w:rPr>
            </w:pPr>
            <w:r w:rsidRPr="00B04D61">
              <w:rPr>
                <w:rFonts w:ascii="Garamond" w:hAnsi="Garamond"/>
                <w:i/>
                <w:sz w:val="28"/>
                <w:szCs w:val="28"/>
              </w:rPr>
              <w:t xml:space="preserve">Dy </w:t>
            </w:r>
            <w:proofErr w:type="spellStart"/>
            <w:r w:rsidRPr="00B04D61">
              <w:rPr>
                <w:rFonts w:ascii="Garamond" w:hAnsi="Garamond"/>
                <w:i/>
                <w:sz w:val="28"/>
                <w:szCs w:val="28"/>
              </w:rPr>
              <w:t>vel</w:t>
            </w:r>
            <w:proofErr w:type="spellEnd"/>
            <w:r w:rsidRPr="00B04D61">
              <w:rPr>
                <w:rFonts w:ascii="Garamond" w:hAnsi="Garamond"/>
                <w:i/>
                <w:sz w:val="28"/>
                <w:szCs w:val="28"/>
              </w:rPr>
              <w:t xml:space="preserve"> </w:t>
            </w:r>
            <w:proofErr w:type="spellStart"/>
            <w:r w:rsidRPr="00B04D61">
              <w:rPr>
                <w:rFonts w:ascii="Garamond" w:hAnsi="Garamond"/>
                <w:i/>
                <w:sz w:val="28"/>
                <w:szCs w:val="28"/>
              </w:rPr>
              <w:t>ny</w:t>
            </w:r>
            <w:proofErr w:type="spellEnd"/>
            <w:r w:rsidRPr="00B04D61">
              <w:rPr>
                <w:rFonts w:ascii="Garamond" w:hAnsi="Garamond"/>
                <w:i/>
                <w:sz w:val="28"/>
                <w:szCs w:val="28"/>
              </w:rPr>
              <w:t xml:space="preserve"> </w:t>
            </w:r>
            <w:proofErr w:type="spellStart"/>
            <w:r w:rsidRPr="00B04D61">
              <w:rPr>
                <w:rFonts w:ascii="Garamond" w:hAnsi="Garamond"/>
                <w:i/>
                <w:sz w:val="28"/>
                <w:szCs w:val="28"/>
              </w:rPr>
              <w:t>Boughtyn</w:t>
            </w:r>
            <w:proofErr w:type="spellEnd"/>
            <w:r w:rsidRPr="00B04D61">
              <w:rPr>
                <w:rFonts w:ascii="Garamond" w:hAnsi="Garamond"/>
                <w:i/>
                <w:sz w:val="28"/>
                <w:szCs w:val="28"/>
              </w:rPr>
              <w:t xml:space="preserve"> er </w:t>
            </w:r>
            <w:proofErr w:type="spellStart"/>
            <w:r w:rsidRPr="00B04D61">
              <w:rPr>
                <w:rFonts w:ascii="Garamond" w:hAnsi="Garamond"/>
                <w:i/>
                <w:sz w:val="28"/>
                <w:szCs w:val="28"/>
              </w:rPr>
              <w:t>nyn</w:t>
            </w:r>
            <w:proofErr w:type="spellEnd"/>
            <w:r w:rsidRPr="00B04D61">
              <w:rPr>
                <w:rFonts w:ascii="Garamond" w:hAnsi="Garamond"/>
                <w:i/>
                <w:sz w:val="28"/>
                <w:szCs w:val="28"/>
              </w:rPr>
              <w:t xml:space="preserve"> </w:t>
            </w:r>
            <w:proofErr w:type="spellStart"/>
            <w:r w:rsidRPr="00B04D61">
              <w:rPr>
                <w:rFonts w:ascii="Garamond" w:hAnsi="Garamond"/>
                <w:i/>
                <w:sz w:val="28"/>
                <w:szCs w:val="28"/>
              </w:rPr>
              <w:t>enmys</w:t>
            </w:r>
            <w:proofErr w:type="spellEnd"/>
            <w:r w:rsidRPr="00B04D61">
              <w:rPr>
                <w:rFonts w:ascii="Garamond" w:hAnsi="Garamond"/>
                <w:i/>
                <w:sz w:val="28"/>
                <w:szCs w:val="28"/>
              </w:rPr>
              <w:t xml:space="preserve"> </w:t>
            </w:r>
            <w:proofErr w:type="spellStart"/>
            <w:r w:rsidRPr="00B04D61">
              <w:rPr>
                <w:rFonts w:ascii="Garamond" w:hAnsi="Garamond"/>
                <w:i/>
                <w:sz w:val="28"/>
                <w:szCs w:val="28"/>
              </w:rPr>
              <w:t>dy</w:t>
            </w:r>
            <w:proofErr w:type="spellEnd"/>
            <w:r w:rsidRPr="00B04D61">
              <w:rPr>
                <w:rFonts w:ascii="Garamond" w:hAnsi="Garamond"/>
                <w:i/>
                <w:sz w:val="28"/>
                <w:szCs w:val="28"/>
              </w:rPr>
              <w:t xml:space="preserve"> </w:t>
            </w:r>
            <w:proofErr w:type="spellStart"/>
            <w:r w:rsidRPr="00B04D61">
              <w:rPr>
                <w:rFonts w:ascii="Garamond" w:hAnsi="Garamond"/>
                <w:i/>
                <w:sz w:val="28"/>
                <w:szCs w:val="28"/>
              </w:rPr>
              <w:t>ve</w:t>
            </w:r>
            <w:proofErr w:type="spellEnd"/>
            <w:r w:rsidRPr="00B04D61">
              <w:rPr>
                <w:rFonts w:ascii="Garamond" w:hAnsi="Garamond"/>
                <w:i/>
                <w:sz w:val="28"/>
                <w:szCs w:val="28"/>
              </w:rPr>
              <w:t xml:space="preserve"> </w:t>
            </w:r>
            <w:proofErr w:type="spellStart"/>
            <w:r w:rsidRPr="00B04D61">
              <w:rPr>
                <w:rFonts w:ascii="Garamond" w:hAnsi="Garamond"/>
                <w:i/>
                <w:sz w:val="28"/>
                <w:szCs w:val="28"/>
              </w:rPr>
              <w:t>Eiraghyn</w:t>
            </w:r>
            <w:proofErr w:type="spellEnd"/>
            <w:r w:rsidRPr="00B04D61">
              <w:rPr>
                <w:rFonts w:ascii="Garamond" w:hAnsi="Garamond"/>
                <w:i/>
                <w:sz w:val="28"/>
                <w:szCs w:val="28"/>
              </w:rPr>
              <w:t xml:space="preserve"> y </w:t>
            </w:r>
            <w:proofErr w:type="spellStart"/>
            <w:r w:rsidRPr="00B04D61">
              <w:rPr>
                <w:rFonts w:ascii="Garamond" w:hAnsi="Garamond"/>
                <w:i/>
                <w:sz w:val="28"/>
                <w:szCs w:val="28"/>
              </w:rPr>
              <w:t>Reeriaght</w:t>
            </w:r>
            <w:proofErr w:type="spellEnd"/>
            <w:r w:rsidRPr="00B04D61">
              <w:rPr>
                <w:rFonts w:ascii="Garamond" w:hAnsi="Garamond"/>
                <w:i/>
                <w:sz w:val="28"/>
                <w:szCs w:val="28"/>
              </w:rPr>
              <w:t xml:space="preserve"> </w:t>
            </w:r>
            <w:proofErr w:type="spellStart"/>
            <w:r w:rsidRPr="00B04D61">
              <w:rPr>
                <w:rFonts w:ascii="Garamond" w:hAnsi="Garamond"/>
                <w:i/>
                <w:sz w:val="28"/>
                <w:szCs w:val="28"/>
              </w:rPr>
              <w:t>echyssyn</w:t>
            </w:r>
            <w:proofErr w:type="spellEnd"/>
            <w:r w:rsidRPr="00B04D61">
              <w:rPr>
                <w:rFonts w:ascii="Garamond" w:hAnsi="Garamond"/>
                <w:i/>
                <w:sz w:val="28"/>
                <w:szCs w:val="28"/>
              </w:rPr>
              <w:t xml:space="preserve">. </w:t>
            </w:r>
          </w:p>
        </w:tc>
        <w:tc>
          <w:tcPr>
            <w:tcW w:w="3851" w:type="dxa"/>
          </w:tcPr>
          <w:p w14:paraId="14869363" w14:textId="77777777" w:rsidR="006B6A07" w:rsidRPr="001D7831" w:rsidRDefault="006B6A07" w:rsidP="00DB60C3">
            <w:pPr>
              <w:pStyle w:val="ListParagraph"/>
              <w:ind w:left="0" w:firstLine="227"/>
              <w:contextualSpacing w:val="0"/>
              <w:jc w:val="both"/>
              <w:rPr>
                <w:rFonts w:ascii="Garamond" w:hAnsi="Garamond" w:cs="Times New Roman"/>
                <w:sz w:val="28"/>
              </w:rPr>
            </w:pPr>
            <w:r w:rsidRPr="001D7831">
              <w:rPr>
                <w:rFonts w:ascii="Garamond" w:hAnsi="Garamond" w:cs="Times New Roman"/>
                <w:sz w:val="28"/>
              </w:rPr>
              <w:t>That the Poor are expressly declared to be Heirs of his Kingdom.</w:t>
            </w:r>
          </w:p>
        </w:tc>
        <w:tc>
          <w:tcPr>
            <w:tcW w:w="0" w:type="auto"/>
          </w:tcPr>
          <w:p w14:paraId="09D101AD" w14:textId="77777777" w:rsidR="00424F9A" w:rsidRDefault="00424F9A" w:rsidP="00DB60C3">
            <w:pPr>
              <w:pStyle w:val="ListParagraph"/>
              <w:ind w:left="0"/>
              <w:rPr>
                <w:rFonts w:ascii="Garamond" w:hAnsi="Garamond" w:cs="Times New Roman"/>
                <w:sz w:val="20"/>
                <w:szCs w:val="20"/>
              </w:rPr>
            </w:pPr>
          </w:p>
          <w:p w14:paraId="323A12FB" w14:textId="77777777" w:rsidR="006B6A07" w:rsidRPr="000C1864" w:rsidRDefault="006B6A07" w:rsidP="00DB60C3">
            <w:pPr>
              <w:pStyle w:val="ListParagraph"/>
              <w:ind w:left="0"/>
              <w:rPr>
                <w:rFonts w:ascii="Garamond" w:hAnsi="Garamond" w:cs="Times New Roman"/>
                <w:sz w:val="20"/>
                <w:szCs w:val="20"/>
              </w:rPr>
            </w:pPr>
            <w:r>
              <w:rPr>
                <w:rFonts w:ascii="Garamond" w:hAnsi="Garamond" w:cs="Times New Roman"/>
                <w:sz w:val="20"/>
                <w:szCs w:val="20"/>
              </w:rPr>
              <w:t>Jam. 2. 5.</w:t>
            </w:r>
          </w:p>
        </w:tc>
      </w:tr>
      <w:tr w:rsidR="006B6A07" w:rsidRPr="001D7831" w14:paraId="4C7CCA96" w14:textId="77777777" w:rsidTr="00CB7EF1">
        <w:tc>
          <w:tcPr>
            <w:tcW w:w="4253" w:type="dxa"/>
          </w:tcPr>
          <w:p w14:paraId="32CD4472" w14:textId="77777777" w:rsidR="006B6A07" w:rsidRPr="00AA2A83" w:rsidRDefault="006B6A07" w:rsidP="00DB60C3">
            <w:pPr>
              <w:pStyle w:val="CM3"/>
              <w:widowControl/>
              <w:spacing w:line="240" w:lineRule="auto"/>
              <w:ind w:firstLine="227"/>
              <w:jc w:val="both"/>
              <w:rPr>
                <w:rFonts w:ascii="Garamond" w:hAnsi="Garamond"/>
                <w:sz w:val="28"/>
                <w:szCs w:val="28"/>
              </w:rPr>
            </w:pPr>
            <w:r w:rsidRPr="00AA2A83">
              <w:rPr>
                <w:rFonts w:ascii="Garamond" w:hAnsi="Garamond"/>
                <w:sz w:val="28"/>
                <w:szCs w:val="28"/>
              </w:rPr>
              <w:t xml:space="preserve">Dy </w:t>
            </w:r>
            <w:proofErr w:type="spellStart"/>
            <w:r w:rsidRPr="00AA2A83">
              <w:rPr>
                <w:rFonts w:ascii="Garamond" w:hAnsi="Garamond"/>
                <w:sz w:val="28"/>
                <w:szCs w:val="28"/>
              </w:rPr>
              <w:t>vel</w:t>
            </w:r>
            <w:proofErr w:type="spellEnd"/>
            <w:r w:rsidRPr="00AA2A83">
              <w:rPr>
                <w:rFonts w:ascii="Garamond" w:hAnsi="Garamond"/>
                <w:sz w:val="28"/>
                <w:szCs w:val="28"/>
              </w:rPr>
              <w:t xml:space="preserve"> </w:t>
            </w:r>
            <w:proofErr w:type="spellStart"/>
            <w:r w:rsidRPr="00AA2A83">
              <w:rPr>
                <w:rFonts w:ascii="Garamond" w:hAnsi="Garamond"/>
                <w:sz w:val="28"/>
                <w:szCs w:val="28"/>
              </w:rPr>
              <w:t>dy</w:t>
            </w:r>
            <w:proofErr w:type="spellEnd"/>
            <w:r w:rsidRPr="00AA2A83">
              <w:rPr>
                <w:rFonts w:ascii="Garamond" w:hAnsi="Garamond"/>
                <w:sz w:val="28"/>
                <w:szCs w:val="28"/>
              </w:rPr>
              <w:t xml:space="preserve"> </w:t>
            </w:r>
            <w:proofErr w:type="spellStart"/>
            <w:r w:rsidRPr="00AA2A83">
              <w:rPr>
                <w:rFonts w:ascii="Garamond" w:hAnsi="Garamond"/>
                <w:sz w:val="28"/>
                <w:szCs w:val="28"/>
              </w:rPr>
              <w:t>jarroo</w:t>
            </w:r>
            <w:proofErr w:type="spellEnd"/>
            <w:r w:rsidRPr="00AA2A83">
              <w:rPr>
                <w:rFonts w:ascii="Garamond" w:hAnsi="Garamond"/>
                <w:sz w:val="28"/>
                <w:szCs w:val="28"/>
              </w:rPr>
              <w:t xml:space="preserve"> </w:t>
            </w:r>
            <w:proofErr w:type="spellStart"/>
            <w:r w:rsidRPr="00AA2A83">
              <w:rPr>
                <w:rFonts w:ascii="Garamond" w:hAnsi="Garamond"/>
                <w:sz w:val="28"/>
                <w:szCs w:val="28"/>
              </w:rPr>
              <w:t>Sooyllyn</w:t>
            </w:r>
            <w:proofErr w:type="spellEnd"/>
            <w:r w:rsidRPr="00AA2A83">
              <w:rPr>
                <w:rFonts w:ascii="Garamond" w:hAnsi="Garamond"/>
                <w:sz w:val="28"/>
                <w:szCs w:val="28"/>
              </w:rPr>
              <w:t xml:space="preserve"> Yee </w:t>
            </w:r>
            <w:proofErr w:type="spellStart"/>
            <w:r w:rsidRPr="00AA2A83">
              <w:rPr>
                <w:rFonts w:ascii="Garamond" w:hAnsi="Garamond"/>
                <w:sz w:val="28"/>
                <w:szCs w:val="28"/>
              </w:rPr>
              <w:t>kinjagh</w:t>
            </w:r>
            <w:proofErr w:type="spellEnd"/>
            <w:r w:rsidRPr="00AA2A83">
              <w:rPr>
                <w:rFonts w:ascii="Garamond" w:hAnsi="Garamond"/>
                <w:sz w:val="28"/>
                <w:szCs w:val="28"/>
              </w:rPr>
              <w:t xml:space="preserve"> er y Vought ; son </w:t>
            </w:r>
            <w:proofErr w:type="spellStart"/>
            <w:r w:rsidRPr="00AA2A83">
              <w:rPr>
                <w:rFonts w:ascii="Garamond" w:hAnsi="Garamond"/>
                <w:sz w:val="28"/>
                <w:szCs w:val="28"/>
              </w:rPr>
              <w:t>dy</w:t>
            </w:r>
            <w:proofErr w:type="spellEnd"/>
            <w:r w:rsidRPr="00AA2A83">
              <w:rPr>
                <w:rFonts w:ascii="Garamond" w:hAnsi="Garamond"/>
                <w:sz w:val="28"/>
                <w:szCs w:val="28"/>
              </w:rPr>
              <w:t xml:space="preserve"> </w:t>
            </w:r>
            <w:proofErr w:type="spellStart"/>
            <w:r w:rsidRPr="00AA2A83">
              <w:rPr>
                <w:rFonts w:ascii="Garamond" w:hAnsi="Garamond"/>
                <w:sz w:val="28"/>
                <w:szCs w:val="28"/>
              </w:rPr>
              <w:t>vel</w:t>
            </w:r>
            <w:proofErr w:type="spellEnd"/>
            <w:r w:rsidRPr="00AA2A83">
              <w:rPr>
                <w:rFonts w:ascii="Garamond" w:hAnsi="Garamond"/>
                <w:sz w:val="28"/>
                <w:szCs w:val="28"/>
              </w:rPr>
              <w:t xml:space="preserve"> e cha </w:t>
            </w:r>
            <w:proofErr w:type="spellStart"/>
            <w:r w:rsidRPr="00AA2A83">
              <w:rPr>
                <w:rFonts w:ascii="Garamond" w:hAnsi="Garamond"/>
                <w:sz w:val="28"/>
                <w:szCs w:val="28"/>
              </w:rPr>
              <w:t>mennick</w:t>
            </w:r>
            <w:proofErr w:type="spellEnd"/>
            <w:r w:rsidRPr="00AA2A83">
              <w:rPr>
                <w:rFonts w:ascii="Garamond" w:hAnsi="Garamond"/>
                <w:sz w:val="28"/>
                <w:szCs w:val="28"/>
              </w:rPr>
              <w:t xml:space="preserve"> er </w:t>
            </w:r>
            <w:proofErr w:type="spellStart"/>
            <w:r w:rsidRPr="00AA2A83">
              <w:rPr>
                <w:rFonts w:ascii="Garamond" w:hAnsi="Garamond"/>
                <w:sz w:val="28"/>
                <w:szCs w:val="28"/>
              </w:rPr>
              <w:t>sarey</w:t>
            </w:r>
            <w:proofErr w:type="spellEnd"/>
            <w:r w:rsidRPr="00AA2A83">
              <w:rPr>
                <w:rFonts w:ascii="Garamond" w:hAnsi="Garamond"/>
                <w:sz w:val="28"/>
                <w:szCs w:val="28"/>
              </w:rPr>
              <w:t xml:space="preserve"> </w:t>
            </w:r>
            <w:proofErr w:type="spellStart"/>
            <w:r w:rsidRPr="00AA2A83">
              <w:rPr>
                <w:rFonts w:ascii="Garamond" w:hAnsi="Garamond"/>
                <w:sz w:val="28"/>
                <w:szCs w:val="28"/>
              </w:rPr>
              <w:t>feallagh</w:t>
            </w:r>
            <w:proofErr w:type="spellEnd"/>
            <w:r w:rsidRPr="00AA2A83">
              <w:rPr>
                <w:rFonts w:ascii="Garamond" w:hAnsi="Garamond"/>
                <w:sz w:val="28"/>
                <w:szCs w:val="28"/>
              </w:rPr>
              <w:t xml:space="preserve"> </w:t>
            </w:r>
            <w:proofErr w:type="spellStart"/>
            <w:r w:rsidRPr="00AA2A83">
              <w:rPr>
                <w:rFonts w:ascii="Garamond" w:hAnsi="Garamond"/>
                <w:sz w:val="28"/>
                <w:szCs w:val="28"/>
              </w:rPr>
              <w:t>ell</w:t>
            </w:r>
            <w:r w:rsidRPr="00CF3185">
              <w:rPr>
                <w:rFonts w:ascii="Garamond" w:hAnsi="Garamond"/>
                <w:i/>
                <w:sz w:val="28"/>
                <w:szCs w:val="28"/>
              </w:rPr>
              <w:t>e</w:t>
            </w:r>
            <w:r w:rsidRPr="00AA2A83">
              <w:rPr>
                <w:rFonts w:ascii="Garamond" w:hAnsi="Garamond"/>
                <w:sz w:val="28"/>
                <w:szCs w:val="28"/>
              </w:rPr>
              <w:t>y</w:t>
            </w:r>
            <w:proofErr w:type="spellEnd"/>
            <w:r w:rsidRPr="00AA2A83">
              <w:rPr>
                <w:rFonts w:ascii="Garamond" w:hAnsi="Garamond"/>
                <w:sz w:val="28"/>
                <w:szCs w:val="28"/>
              </w:rPr>
              <w:t xml:space="preserve"> </w:t>
            </w:r>
            <w:proofErr w:type="spellStart"/>
            <w:r w:rsidRPr="00AA2A83">
              <w:rPr>
                <w:rFonts w:ascii="Garamond" w:hAnsi="Garamond"/>
                <w:sz w:val="28"/>
                <w:szCs w:val="28"/>
              </w:rPr>
              <w:t>dy</w:t>
            </w:r>
            <w:proofErr w:type="spellEnd"/>
            <w:r w:rsidRPr="00AA2A83">
              <w:rPr>
                <w:rFonts w:ascii="Garamond" w:hAnsi="Garamond"/>
                <w:sz w:val="28"/>
                <w:szCs w:val="28"/>
              </w:rPr>
              <w:t xml:space="preserve"> </w:t>
            </w:r>
            <w:proofErr w:type="spellStart"/>
            <w:r w:rsidRPr="00AA2A83">
              <w:rPr>
                <w:rFonts w:ascii="Garamond" w:hAnsi="Garamond"/>
                <w:sz w:val="28"/>
                <w:szCs w:val="28"/>
              </w:rPr>
              <w:t>ghoal</w:t>
            </w:r>
            <w:proofErr w:type="spellEnd"/>
            <w:r w:rsidRPr="00AA2A83">
              <w:rPr>
                <w:rFonts w:ascii="Garamond" w:hAnsi="Garamond"/>
                <w:sz w:val="28"/>
                <w:szCs w:val="28"/>
              </w:rPr>
              <w:t xml:space="preserve"> </w:t>
            </w:r>
            <w:proofErr w:type="spellStart"/>
            <w:r w:rsidRPr="00AA2A83">
              <w:rPr>
                <w:rFonts w:ascii="Garamond" w:hAnsi="Garamond"/>
                <w:sz w:val="28"/>
                <w:szCs w:val="28"/>
              </w:rPr>
              <w:t>kiarrail</w:t>
            </w:r>
            <w:proofErr w:type="spellEnd"/>
            <w:r w:rsidRPr="00AA2A83">
              <w:rPr>
                <w:rFonts w:ascii="Garamond" w:hAnsi="Garamond"/>
                <w:sz w:val="28"/>
                <w:szCs w:val="28"/>
              </w:rPr>
              <w:t xml:space="preserve"> </w:t>
            </w:r>
            <w:proofErr w:type="spellStart"/>
            <w:r w:rsidRPr="00AA2A83">
              <w:rPr>
                <w:rFonts w:ascii="Garamond" w:hAnsi="Garamond"/>
                <w:sz w:val="28"/>
                <w:szCs w:val="28"/>
              </w:rPr>
              <w:t>jeh</w:t>
            </w:r>
            <w:proofErr w:type="spellEnd"/>
            <w:r w:rsidRPr="00AA2A83">
              <w:rPr>
                <w:rFonts w:ascii="Garamond" w:hAnsi="Garamond"/>
                <w:sz w:val="28"/>
                <w:szCs w:val="28"/>
              </w:rPr>
              <w:t xml:space="preserve">. </w:t>
            </w:r>
          </w:p>
        </w:tc>
        <w:tc>
          <w:tcPr>
            <w:tcW w:w="3851" w:type="dxa"/>
          </w:tcPr>
          <w:p w14:paraId="07C790F9"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That to be sure, God hath his Eye continually upon the Poor, because he hath so often commanded others to take Care of them.</w:t>
            </w:r>
          </w:p>
        </w:tc>
        <w:tc>
          <w:tcPr>
            <w:tcW w:w="0" w:type="auto"/>
          </w:tcPr>
          <w:p w14:paraId="0E1165D8" w14:textId="77777777" w:rsidR="006B6A07" w:rsidRPr="000C1864" w:rsidRDefault="006B6A07" w:rsidP="00DB60C3">
            <w:pPr>
              <w:pStyle w:val="ListParagraph"/>
              <w:ind w:left="0"/>
              <w:rPr>
                <w:rFonts w:ascii="Garamond" w:hAnsi="Garamond" w:cs="Times New Roman"/>
                <w:i/>
                <w:sz w:val="20"/>
                <w:szCs w:val="20"/>
              </w:rPr>
            </w:pPr>
          </w:p>
        </w:tc>
      </w:tr>
      <w:tr w:rsidR="006B6A07" w:rsidRPr="001D7831" w14:paraId="6FF4A3E7" w14:textId="77777777" w:rsidTr="00CB7EF1">
        <w:tc>
          <w:tcPr>
            <w:tcW w:w="4253" w:type="dxa"/>
          </w:tcPr>
          <w:p w14:paraId="6A74C264" w14:textId="77777777" w:rsidR="006B6A07" w:rsidRPr="00AA2A83" w:rsidRDefault="006B6A07" w:rsidP="00DB60C3">
            <w:pPr>
              <w:pStyle w:val="CM3"/>
              <w:widowControl/>
              <w:spacing w:line="240" w:lineRule="auto"/>
              <w:ind w:firstLine="227"/>
              <w:jc w:val="both"/>
              <w:rPr>
                <w:rFonts w:ascii="Garamond" w:hAnsi="Garamond"/>
                <w:sz w:val="28"/>
                <w:szCs w:val="28"/>
              </w:rPr>
            </w:pPr>
            <w:proofErr w:type="spellStart"/>
            <w:r w:rsidRPr="00AA2A83">
              <w:rPr>
                <w:rFonts w:ascii="Garamond" w:hAnsi="Garamond"/>
                <w:sz w:val="28"/>
                <w:szCs w:val="28"/>
              </w:rPr>
              <w:t>Smooinee</w:t>
            </w:r>
            <w:proofErr w:type="spellEnd"/>
            <w:r w:rsidRPr="00AA2A83">
              <w:rPr>
                <w:rFonts w:ascii="Garamond" w:hAnsi="Garamond"/>
                <w:sz w:val="28"/>
                <w:szCs w:val="28"/>
              </w:rPr>
              <w:t xml:space="preserve"> er </w:t>
            </w:r>
            <w:proofErr w:type="spellStart"/>
            <w:r w:rsidRPr="00AA2A83">
              <w:rPr>
                <w:rFonts w:ascii="Garamond" w:hAnsi="Garamond"/>
                <w:sz w:val="28"/>
                <w:szCs w:val="28"/>
              </w:rPr>
              <w:t>ny</w:t>
            </w:r>
            <w:proofErr w:type="spellEnd"/>
            <w:r w:rsidRPr="00AA2A83">
              <w:rPr>
                <w:rFonts w:ascii="Garamond" w:hAnsi="Garamond"/>
                <w:sz w:val="28"/>
                <w:szCs w:val="28"/>
              </w:rPr>
              <w:t xml:space="preserve"> </w:t>
            </w:r>
            <w:proofErr w:type="spellStart"/>
            <w:r w:rsidRPr="00AA2A83">
              <w:rPr>
                <w:rFonts w:ascii="Garamond" w:hAnsi="Garamond"/>
                <w:sz w:val="28"/>
                <w:szCs w:val="28"/>
              </w:rPr>
              <w:t>reddyn</w:t>
            </w:r>
            <w:proofErr w:type="spellEnd"/>
            <w:r w:rsidRPr="00AA2A83">
              <w:rPr>
                <w:rFonts w:ascii="Garamond" w:hAnsi="Garamond"/>
                <w:sz w:val="28"/>
                <w:szCs w:val="28"/>
              </w:rPr>
              <w:t xml:space="preserve"> </w:t>
            </w:r>
            <w:proofErr w:type="spellStart"/>
            <w:r w:rsidRPr="00AA2A83">
              <w:rPr>
                <w:rFonts w:ascii="Garamond" w:hAnsi="Garamond"/>
                <w:sz w:val="28"/>
                <w:szCs w:val="28"/>
              </w:rPr>
              <w:t>shoh</w:t>
            </w:r>
            <w:proofErr w:type="spellEnd"/>
            <w:r w:rsidRPr="00AA2A83">
              <w:rPr>
                <w:rFonts w:ascii="Garamond" w:hAnsi="Garamond"/>
                <w:sz w:val="28"/>
                <w:szCs w:val="28"/>
              </w:rPr>
              <w:t xml:space="preserve"> as be</w:t>
            </w:r>
            <w:r w:rsidRPr="00AA2A83">
              <w:rPr>
                <w:rFonts w:ascii="Garamond" w:hAnsi="Garamond"/>
                <w:i/>
                <w:sz w:val="28"/>
                <w:szCs w:val="28"/>
              </w:rPr>
              <w:t>e</w:t>
            </w:r>
            <w:r w:rsidRPr="00AA2A83">
              <w:rPr>
                <w:rFonts w:ascii="Garamond" w:hAnsi="Garamond"/>
                <w:sz w:val="28"/>
                <w:szCs w:val="28"/>
              </w:rPr>
              <w:t xml:space="preserve"> </w:t>
            </w:r>
            <w:proofErr w:type="spellStart"/>
            <w:r w:rsidRPr="00AA2A83">
              <w:rPr>
                <w:rFonts w:ascii="Garamond" w:hAnsi="Garamond"/>
                <w:sz w:val="28"/>
                <w:szCs w:val="28"/>
              </w:rPr>
              <w:t>oo</w:t>
            </w:r>
            <w:proofErr w:type="spellEnd"/>
            <w:r w:rsidRPr="00AA2A83">
              <w:rPr>
                <w:rFonts w:ascii="Garamond" w:hAnsi="Garamond"/>
                <w:sz w:val="28"/>
                <w:szCs w:val="28"/>
              </w:rPr>
              <w:t xml:space="preserve"> </w:t>
            </w:r>
            <w:proofErr w:type="spellStart"/>
            <w:r w:rsidRPr="00AA2A83">
              <w:rPr>
                <w:rFonts w:ascii="Garamond" w:hAnsi="Garamond"/>
                <w:sz w:val="28"/>
                <w:szCs w:val="28"/>
              </w:rPr>
              <w:t>booiagh</w:t>
            </w:r>
            <w:proofErr w:type="spellEnd"/>
            <w:r w:rsidRPr="00AA2A83">
              <w:rPr>
                <w:rFonts w:ascii="Garamond" w:hAnsi="Garamond"/>
                <w:sz w:val="28"/>
                <w:szCs w:val="28"/>
              </w:rPr>
              <w:t xml:space="preserve"> </w:t>
            </w:r>
            <w:proofErr w:type="spellStart"/>
            <w:r w:rsidRPr="00AA2A83">
              <w:rPr>
                <w:rFonts w:ascii="Garamond" w:hAnsi="Garamond"/>
                <w:sz w:val="28"/>
                <w:szCs w:val="28"/>
              </w:rPr>
              <w:t>lesh</w:t>
            </w:r>
            <w:proofErr w:type="spellEnd"/>
            <w:r w:rsidRPr="00AA2A83">
              <w:rPr>
                <w:rFonts w:ascii="Garamond" w:hAnsi="Garamond"/>
                <w:sz w:val="28"/>
                <w:szCs w:val="28"/>
              </w:rPr>
              <w:t xml:space="preserve"> y </w:t>
            </w:r>
            <w:proofErr w:type="spellStart"/>
            <w:r w:rsidRPr="00AA2A83">
              <w:rPr>
                <w:rFonts w:ascii="Garamond" w:hAnsi="Garamond"/>
                <w:sz w:val="28"/>
                <w:szCs w:val="28"/>
              </w:rPr>
              <w:t>stayd</w:t>
            </w:r>
            <w:proofErr w:type="spellEnd"/>
            <w:r w:rsidRPr="00AA2A83">
              <w:rPr>
                <w:rFonts w:ascii="Garamond" w:hAnsi="Garamond"/>
                <w:sz w:val="28"/>
                <w:szCs w:val="28"/>
              </w:rPr>
              <w:t xml:space="preserve"> </w:t>
            </w:r>
            <w:proofErr w:type="spellStart"/>
            <w:r w:rsidRPr="00AA2A83">
              <w:rPr>
                <w:rFonts w:ascii="Garamond" w:hAnsi="Garamond"/>
                <w:sz w:val="28"/>
                <w:szCs w:val="28"/>
              </w:rPr>
              <w:t>t’ow</w:t>
            </w:r>
            <w:proofErr w:type="spellEnd"/>
            <w:r w:rsidRPr="00AA2A83">
              <w:rPr>
                <w:rFonts w:ascii="Garamond" w:hAnsi="Garamond"/>
                <w:sz w:val="28"/>
                <w:szCs w:val="28"/>
              </w:rPr>
              <w:t xml:space="preserve"> </w:t>
            </w:r>
            <w:proofErr w:type="spellStart"/>
            <w:r w:rsidRPr="00AA2A83">
              <w:rPr>
                <w:rFonts w:ascii="Garamond" w:hAnsi="Garamond"/>
                <w:sz w:val="28"/>
                <w:szCs w:val="28"/>
              </w:rPr>
              <w:t>ayn</w:t>
            </w:r>
            <w:proofErr w:type="spellEnd"/>
            <w:r w:rsidRPr="00AA2A83">
              <w:rPr>
                <w:rFonts w:ascii="Garamond" w:hAnsi="Garamond"/>
                <w:sz w:val="28"/>
                <w:szCs w:val="28"/>
              </w:rPr>
              <w:t xml:space="preserve">, as cha shir </w:t>
            </w:r>
            <w:proofErr w:type="spellStart"/>
            <w:r w:rsidRPr="00AA2A83">
              <w:rPr>
                <w:rFonts w:ascii="Garamond" w:hAnsi="Garamond"/>
                <w:sz w:val="28"/>
                <w:szCs w:val="28"/>
              </w:rPr>
              <w:t>oo</w:t>
            </w:r>
            <w:proofErr w:type="spellEnd"/>
            <w:r w:rsidRPr="00AA2A83">
              <w:rPr>
                <w:rFonts w:ascii="Garamond" w:hAnsi="Garamond"/>
                <w:sz w:val="28"/>
                <w:szCs w:val="28"/>
              </w:rPr>
              <w:t xml:space="preserve"> y </w:t>
            </w:r>
            <w:proofErr w:type="spellStart"/>
            <w:r w:rsidRPr="00AA2A83">
              <w:rPr>
                <w:rFonts w:ascii="Garamond" w:hAnsi="Garamond"/>
                <w:sz w:val="28"/>
                <w:szCs w:val="28"/>
              </w:rPr>
              <w:t>yanoo</w:t>
            </w:r>
            <w:proofErr w:type="spellEnd"/>
            <w:r w:rsidRPr="00AA2A83">
              <w:rPr>
                <w:rFonts w:ascii="Garamond" w:hAnsi="Garamond"/>
                <w:sz w:val="28"/>
                <w:szCs w:val="28"/>
              </w:rPr>
              <w:t xml:space="preserve"> </w:t>
            </w:r>
            <w:proofErr w:type="spellStart"/>
            <w:r w:rsidRPr="00AA2A83">
              <w:rPr>
                <w:rFonts w:ascii="Garamond" w:hAnsi="Garamond"/>
                <w:sz w:val="28"/>
                <w:szCs w:val="28"/>
              </w:rPr>
              <w:t>ny</w:t>
            </w:r>
            <w:proofErr w:type="spellEnd"/>
            <w:r w:rsidRPr="00AA2A83">
              <w:rPr>
                <w:rFonts w:ascii="Garamond" w:hAnsi="Garamond"/>
                <w:sz w:val="28"/>
                <w:szCs w:val="28"/>
              </w:rPr>
              <w:t xml:space="preserve"> share eh, </w:t>
            </w:r>
            <w:proofErr w:type="spellStart"/>
            <w:r w:rsidRPr="00AA2A83">
              <w:rPr>
                <w:rFonts w:ascii="Garamond" w:hAnsi="Garamond"/>
                <w:sz w:val="28"/>
                <w:szCs w:val="28"/>
              </w:rPr>
              <w:t>liorish</w:t>
            </w:r>
            <w:proofErr w:type="spellEnd"/>
            <w:r w:rsidRPr="00AA2A83">
              <w:rPr>
                <w:rFonts w:ascii="Garamond" w:hAnsi="Garamond"/>
                <w:sz w:val="28"/>
                <w:szCs w:val="28"/>
              </w:rPr>
              <w:t xml:space="preserve"> </w:t>
            </w:r>
            <w:proofErr w:type="spellStart"/>
            <w:r w:rsidRPr="00AA2A83">
              <w:rPr>
                <w:rFonts w:ascii="Garamond" w:hAnsi="Garamond"/>
                <w:sz w:val="28"/>
                <w:szCs w:val="28"/>
              </w:rPr>
              <w:t>aghtyn</w:t>
            </w:r>
            <w:proofErr w:type="spellEnd"/>
            <w:r w:rsidRPr="00AA2A83">
              <w:rPr>
                <w:rFonts w:ascii="Garamond" w:hAnsi="Garamond"/>
                <w:sz w:val="28"/>
                <w:szCs w:val="28"/>
              </w:rPr>
              <w:t xml:space="preserve"> </w:t>
            </w:r>
            <w:proofErr w:type="spellStart"/>
            <w:r w:rsidRPr="00AA2A83">
              <w:rPr>
                <w:rFonts w:ascii="Garamond" w:hAnsi="Garamond"/>
                <w:sz w:val="28"/>
                <w:szCs w:val="28"/>
              </w:rPr>
              <w:t>aggairagh</w:t>
            </w:r>
            <w:proofErr w:type="spellEnd"/>
            <w:r w:rsidRPr="00AA2A83">
              <w:rPr>
                <w:rFonts w:ascii="Garamond" w:hAnsi="Garamond"/>
                <w:sz w:val="28"/>
                <w:szCs w:val="28"/>
              </w:rPr>
              <w:t xml:space="preserve">. </w:t>
            </w:r>
          </w:p>
        </w:tc>
        <w:tc>
          <w:tcPr>
            <w:tcW w:w="3851" w:type="dxa"/>
          </w:tcPr>
          <w:p w14:paraId="1C5277BB"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Think of these Things and you will be content with your Condition, and not desire to better it by unjust Ways.</w:t>
            </w:r>
          </w:p>
        </w:tc>
        <w:tc>
          <w:tcPr>
            <w:tcW w:w="0" w:type="auto"/>
          </w:tcPr>
          <w:p w14:paraId="22C80F03" w14:textId="77777777" w:rsidR="006B6A07" w:rsidRPr="000C1864" w:rsidRDefault="006B6A07" w:rsidP="00DB60C3">
            <w:pPr>
              <w:pStyle w:val="ListParagraph"/>
              <w:ind w:left="0"/>
              <w:rPr>
                <w:rFonts w:ascii="Garamond" w:hAnsi="Garamond" w:cs="Times New Roman"/>
                <w:i/>
                <w:sz w:val="20"/>
                <w:szCs w:val="20"/>
              </w:rPr>
            </w:pPr>
          </w:p>
        </w:tc>
      </w:tr>
      <w:tr w:rsidR="006B6A07" w:rsidRPr="001D7831" w14:paraId="16231E00" w14:textId="77777777" w:rsidTr="00CB7EF1">
        <w:tc>
          <w:tcPr>
            <w:tcW w:w="4253" w:type="dxa"/>
          </w:tcPr>
          <w:p w14:paraId="1740CF81" w14:textId="77777777" w:rsidR="006B6A07" w:rsidRPr="00AA2A83" w:rsidRDefault="006B6A07" w:rsidP="00DB60C3">
            <w:pPr>
              <w:pStyle w:val="CM3"/>
              <w:widowControl/>
              <w:spacing w:line="240" w:lineRule="auto"/>
              <w:ind w:firstLine="227"/>
              <w:jc w:val="both"/>
              <w:rPr>
                <w:rFonts w:ascii="Garamond" w:hAnsi="Garamond"/>
                <w:sz w:val="28"/>
                <w:szCs w:val="28"/>
              </w:rPr>
            </w:pPr>
            <w:r w:rsidRPr="00AA2A83">
              <w:rPr>
                <w:rFonts w:ascii="Garamond" w:hAnsi="Garamond"/>
                <w:sz w:val="28"/>
                <w:szCs w:val="28"/>
              </w:rPr>
              <w:t xml:space="preserve">Cha jean </w:t>
            </w:r>
            <w:proofErr w:type="spellStart"/>
            <w:r w:rsidRPr="00AA2A83">
              <w:rPr>
                <w:rFonts w:ascii="Garamond" w:hAnsi="Garamond"/>
                <w:sz w:val="28"/>
                <w:szCs w:val="28"/>
              </w:rPr>
              <w:t>oo</w:t>
            </w:r>
            <w:proofErr w:type="spellEnd"/>
            <w:r w:rsidRPr="00AA2A83">
              <w:rPr>
                <w:rFonts w:ascii="Garamond" w:hAnsi="Garamond"/>
                <w:sz w:val="28"/>
                <w:szCs w:val="28"/>
              </w:rPr>
              <w:t xml:space="preserve"> </w:t>
            </w:r>
            <w:proofErr w:type="spellStart"/>
            <w:r w:rsidRPr="00AA2A83">
              <w:rPr>
                <w:rFonts w:ascii="Garamond" w:hAnsi="Garamond"/>
                <w:sz w:val="28"/>
                <w:szCs w:val="28"/>
              </w:rPr>
              <w:t>troo</w:t>
            </w:r>
            <w:proofErr w:type="spellEnd"/>
            <w:r w:rsidRPr="00AA2A83">
              <w:rPr>
                <w:rFonts w:ascii="Garamond" w:hAnsi="Garamond"/>
                <w:sz w:val="28"/>
                <w:szCs w:val="28"/>
              </w:rPr>
              <w:t xml:space="preserve"> mish </w:t>
            </w:r>
            <w:proofErr w:type="spellStart"/>
            <w:r w:rsidRPr="00AA2A83">
              <w:rPr>
                <w:rFonts w:ascii="Garamond" w:hAnsi="Garamond"/>
                <w:sz w:val="28"/>
                <w:szCs w:val="28"/>
              </w:rPr>
              <w:t>ny</w:t>
            </w:r>
            <w:proofErr w:type="spellEnd"/>
            <w:r w:rsidRPr="00AA2A83">
              <w:rPr>
                <w:rFonts w:ascii="Garamond" w:hAnsi="Garamond"/>
                <w:sz w:val="28"/>
                <w:szCs w:val="28"/>
              </w:rPr>
              <w:t xml:space="preserve"> </w:t>
            </w:r>
            <w:proofErr w:type="spellStart"/>
            <w:r w:rsidRPr="00AA2A83">
              <w:rPr>
                <w:rFonts w:ascii="Garamond" w:hAnsi="Garamond"/>
                <w:sz w:val="28"/>
                <w:szCs w:val="28"/>
              </w:rPr>
              <w:t>Berchee</w:t>
            </w:r>
            <w:proofErr w:type="spellEnd"/>
            <w:r w:rsidRPr="00AA2A83">
              <w:rPr>
                <w:rFonts w:ascii="Garamond" w:hAnsi="Garamond"/>
                <w:sz w:val="28"/>
                <w:szCs w:val="28"/>
              </w:rPr>
              <w:t xml:space="preserve"> </w:t>
            </w:r>
            <w:proofErr w:type="spellStart"/>
            <w:r w:rsidRPr="00AA2A83">
              <w:rPr>
                <w:rFonts w:ascii="Garamond" w:hAnsi="Garamond"/>
                <w:sz w:val="28"/>
                <w:szCs w:val="28"/>
              </w:rPr>
              <w:t>ny</w:t>
            </w:r>
            <w:proofErr w:type="spellEnd"/>
            <w:r w:rsidRPr="00AA2A83">
              <w:rPr>
                <w:rFonts w:ascii="Garamond" w:hAnsi="Garamond"/>
                <w:sz w:val="28"/>
                <w:szCs w:val="28"/>
              </w:rPr>
              <w:t xml:space="preserve"> </w:t>
            </w:r>
            <w:proofErr w:type="spellStart"/>
            <w:r w:rsidRPr="00AA2A83">
              <w:rPr>
                <w:rFonts w:ascii="Garamond" w:hAnsi="Garamond"/>
                <w:sz w:val="28"/>
                <w:szCs w:val="28"/>
              </w:rPr>
              <w:t>foill</w:t>
            </w:r>
            <w:proofErr w:type="spellEnd"/>
            <w:r w:rsidRPr="00AA2A83">
              <w:rPr>
                <w:rFonts w:ascii="Garamond" w:hAnsi="Garamond"/>
                <w:sz w:val="28"/>
                <w:szCs w:val="28"/>
              </w:rPr>
              <w:t xml:space="preserve"> y </w:t>
            </w:r>
            <w:proofErr w:type="spellStart"/>
            <w:r w:rsidRPr="00AA2A83">
              <w:rPr>
                <w:rFonts w:ascii="Garamond" w:hAnsi="Garamond"/>
                <w:sz w:val="28"/>
                <w:szCs w:val="28"/>
              </w:rPr>
              <w:t>gheddyn</w:t>
            </w:r>
            <w:proofErr w:type="spellEnd"/>
            <w:r w:rsidRPr="00AA2A83">
              <w:rPr>
                <w:rFonts w:ascii="Garamond" w:hAnsi="Garamond"/>
                <w:sz w:val="28"/>
                <w:szCs w:val="28"/>
              </w:rPr>
              <w:t xml:space="preserve"> da </w:t>
            </w:r>
            <w:proofErr w:type="spellStart"/>
            <w:r w:rsidRPr="00424F9A">
              <w:rPr>
                <w:rFonts w:ascii="Garamond" w:hAnsi="Garamond"/>
                <w:sz w:val="28"/>
                <w:szCs w:val="28"/>
              </w:rPr>
              <w:t>Miys</w:t>
            </w:r>
            <w:proofErr w:type="spellEnd"/>
            <w:r w:rsidRPr="00424F9A">
              <w:rPr>
                <w:rFonts w:ascii="Garamond" w:hAnsi="Garamond"/>
                <w:sz w:val="28"/>
                <w:szCs w:val="28"/>
              </w:rPr>
              <w:t xml:space="preserve"> </w:t>
            </w:r>
            <w:proofErr w:type="spellStart"/>
            <w:r w:rsidRPr="00424F9A">
              <w:rPr>
                <w:rFonts w:ascii="Garamond" w:hAnsi="Garamond"/>
                <w:sz w:val="28"/>
                <w:szCs w:val="28"/>
              </w:rPr>
              <w:t>J</w:t>
            </w:r>
            <w:r w:rsidRPr="00AA2A83">
              <w:rPr>
                <w:rFonts w:ascii="Garamond" w:hAnsi="Garamond"/>
                <w:sz w:val="28"/>
                <w:szCs w:val="28"/>
              </w:rPr>
              <w:t>ee</w:t>
            </w:r>
            <w:proofErr w:type="spellEnd"/>
            <w:r w:rsidRPr="00AA2A83">
              <w:rPr>
                <w:rFonts w:ascii="Garamond" w:hAnsi="Garamond"/>
                <w:sz w:val="28"/>
                <w:szCs w:val="28"/>
              </w:rPr>
              <w:t xml:space="preserve">. </w:t>
            </w:r>
          </w:p>
        </w:tc>
        <w:tc>
          <w:tcPr>
            <w:tcW w:w="3851" w:type="dxa"/>
          </w:tcPr>
          <w:p w14:paraId="2C6541A2"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You will neither envy the Rich, nor question the Goodness of God. </w:t>
            </w:r>
          </w:p>
        </w:tc>
        <w:tc>
          <w:tcPr>
            <w:tcW w:w="0" w:type="auto"/>
          </w:tcPr>
          <w:p w14:paraId="4393BF6A" w14:textId="77777777" w:rsidR="006B6A07" w:rsidRPr="000C1864" w:rsidRDefault="006B6A07" w:rsidP="00DB60C3">
            <w:pPr>
              <w:pStyle w:val="ListParagraph"/>
              <w:ind w:left="0"/>
              <w:rPr>
                <w:rFonts w:ascii="Garamond" w:hAnsi="Garamond" w:cs="Times New Roman"/>
                <w:i/>
                <w:sz w:val="20"/>
                <w:szCs w:val="20"/>
              </w:rPr>
            </w:pPr>
          </w:p>
        </w:tc>
      </w:tr>
      <w:tr w:rsidR="006B6A07" w:rsidRPr="001D7831" w14:paraId="4CEE90B7" w14:textId="77777777" w:rsidTr="00CB7EF1">
        <w:tc>
          <w:tcPr>
            <w:tcW w:w="4253" w:type="dxa"/>
          </w:tcPr>
          <w:p w14:paraId="5C42AD55" w14:textId="77777777" w:rsidR="006B6A07" w:rsidRPr="00AA2A83" w:rsidRDefault="006B6A07" w:rsidP="00DB60C3">
            <w:pPr>
              <w:pStyle w:val="CM3"/>
              <w:widowControl/>
              <w:spacing w:line="240" w:lineRule="auto"/>
              <w:ind w:firstLine="227"/>
              <w:jc w:val="both"/>
              <w:rPr>
                <w:rFonts w:ascii="Garamond" w:hAnsi="Garamond"/>
                <w:sz w:val="28"/>
                <w:szCs w:val="28"/>
              </w:rPr>
            </w:pPr>
            <w:r w:rsidRPr="00AA2A83">
              <w:rPr>
                <w:rFonts w:ascii="Garamond" w:hAnsi="Garamond"/>
                <w:i/>
                <w:sz w:val="28"/>
                <w:szCs w:val="28"/>
              </w:rPr>
              <w:t>Q.</w:t>
            </w:r>
            <w:r w:rsidRPr="00AA2A83">
              <w:rPr>
                <w:rFonts w:ascii="Garamond" w:hAnsi="Garamond"/>
                <w:sz w:val="28"/>
                <w:szCs w:val="28"/>
              </w:rPr>
              <w:t xml:space="preserve"> </w:t>
            </w:r>
            <w:proofErr w:type="spellStart"/>
            <w:r w:rsidRPr="00AA2A83">
              <w:rPr>
                <w:rFonts w:ascii="Garamond" w:hAnsi="Garamond"/>
                <w:sz w:val="28"/>
                <w:szCs w:val="28"/>
              </w:rPr>
              <w:t>Vel</w:t>
            </w:r>
            <w:proofErr w:type="spellEnd"/>
            <w:r w:rsidRPr="00AA2A83">
              <w:rPr>
                <w:rFonts w:ascii="Garamond" w:hAnsi="Garamond"/>
                <w:sz w:val="28"/>
                <w:szCs w:val="28"/>
              </w:rPr>
              <w:t xml:space="preserve"> </w:t>
            </w:r>
            <w:proofErr w:type="spellStart"/>
            <w:r w:rsidRPr="00AA2A83">
              <w:rPr>
                <w:rFonts w:ascii="Garamond" w:hAnsi="Garamond"/>
                <w:sz w:val="28"/>
                <w:szCs w:val="28"/>
              </w:rPr>
              <w:t>ny</w:t>
            </w:r>
            <w:proofErr w:type="spellEnd"/>
            <w:r w:rsidRPr="00AA2A83">
              <w:rPr>
                <w:rFonts w:ascii="Garamond" w:hAnsi="Garamond"/>
                <w:sz w:val="28"/>
                <w:szCs w:val="28"/>
              </w:rPr>
              <w:t xml:space="preserve"> </w:t>
            </w:r>
            <w:proofErr w:type="spellStart"/>
            <w:r w:rsidRPr="00AA2A83">
              <w:rPr>
                <w:rFonts w:ascii="Garamond" w:hAnsi="Garamond"/>
                <w:sz w:val="28"/>
                <w:szCs w:val="28"/>
              </w:rPr>
              <w:t>Berchee</w:t>
            </w:r>
            <w:proofErr w:type="spellEnd"/>
            <w:r w:rsidRPr="00AA2A83">
              <w:rPr>
                <w:rFonts w:ascii="Garamond" w:hAnsi="Garamond"/>
                <w:sz w:val="28"/>
                <w:szCs w:val="28"/>
              </w:rPr>
              <w:t xml:space="preserve"> </w:t>
            </w:r>
            <w:proofErr w:type="spellStart"/>
            <w:r w:rsidRPr="00AA2A83">
              <w:rPr>
                <w:rFonts w:ascii="Garamond" w:hAnsi="Garamond"/>
                <w:sz w:val="28"/>
                <w:szCs w:val="28"/>
              </w:rPr>
              <w:t>chooish</w:t>
            </w:r>
            <w:proofErr w:type="spellEnd"/>
            <w:r w:rsidRPr="00AA2A83">
              <w:rPr>
                <w:rFonts w:ascii="Garamond" w:hAnsi="Garamond"/>
                <w:sz w:val="28"/>
                <w:szCs w:val="28"/>
              </w:rPr>
              <w:t xml:space="preserve"> </w:t>
            </w:r>
            <w:proofErr w:type="spellStart"/>
            <w:r w:rsidRPr="00AA2A83">
              <w:rPr>
                <w:rFonts w:ascii="Garamond" w:hAnsi="Garamond"/>
                <w:sz w:val="28"/>
                <w:szCs w:val="28"/>
              </w:rPr>
              <w:t>kainlt</w:t>
            </w:r>
            <w:proofErr w:type="spellEnd"/>
            <w:r w:rsidRPr="00AA2A83">
              <w:rPr>
                <w:rFonts w:ascii="Garamond" w:hAnsi="Garamond"/>
                <w:sz w:val="28"/>
                <w:szCs w:val="28"/>
              </w:rPr>
              <w:t xml:space="preserve"> </w:t>
            </w:r>
            <w:proofErr w:type="spellStart"/>
            <w:r w:rsidRPr="00AA2A83">
              <w:rPr>
                <w:rFonts w:ascii="Garamond" w:hAnsi="Garamond"/>
                <w:sz w:val="28"/>
                <w:szCs w:val="28"/>
              </w:rPr>
              <w:t>dy</w:t>
            </w:r>
            <w:proofErr w:type="spellEnd"/>
            <w:r w:rsidRPr="00AA2A83">
              <w:rPr>
                <w:rFonts w:ascii="Garamond" w:hAnsi="Garamond"/>
                <w:sz w:val="28"/>
                <w:szCs w:val="28"/>
              </w:rPr>
              <w:t xml:space="preserve"> </w:t>
            </w:r>
            <w:proofErr w:type="spellStart"/>
            <w:r w:rsidRPr="00AA2A83">
              <w:rPr>
                <w:rFonts w:ascii="Garamond" w:hAnsi="Garamond"/>
                <w:sz w:val="28"/>
                <w:szCs w:val="28"/>
              </w:rPr>
              <w:t>Hreshteil</w:t>
            </w:r>
            <w:proofErr w:type="spellEnd"/>
            <w:r w:rsidRPr="00AA2A83">
              <w:rPr>
                <w:rFonts w:ascii="Garamond" w:hAnsi="Garamond"/>
                <w:sz w:val="28"/>
                <w:szCs w:val="28"/>
              </w:rPr>
              <w:t xml:space="preserve"> </w:t>
            </w:r>
            <w:proofErr w:type="spellStart"/>
            <w:r w:rsidRPr="00AA2A83">
              <w:rPr>
                <w:rFonts w:ascii="Garamond" w:hAnsi="Garamond"/>
                <w:sz w:val="28"/>
                <w:szCs w:val="28"/>
              </w:rPr>
              <w:t>ayns</w:t>
            </w:r>
            <w:proofErr w:type="spellEnd"/>
            <w:r w:rsidRPr="00AA2A83">
              <w:rPr>
                <w:rFonts w:ascii="Garamond" w:hAnsi="Garamond"/>
                <w:sz w:val="28"/>
                <w:szCs w:val="28"/>
              </w:rPr>
              <w:t xml:space="preserve"> </w:t>
            </w:r>
            <w:proofErr w:type="spellStart"/>
            <w:r w:rsidRPr="00AA2A83">
              <w:rPr>
                <w:rFonts w:ascii="Garamond" w:hAnsi="Garamond"/>
                <w:sz w:val="28"/>
                <w:szCs w:val="28"/>
              </w:rPr>
              <w:t>Jee</w:t>
            </w:r>
            <w:proofErr w:type="spellEnd"/>
            <w:r w:rsidRPr="00AA2A83">
              <w:rPr>
                <w:rFonts w:ascii="Garamond" w:hAnsi="Garamond"/>
                <w:sz w:val="28"/>
                <w:szCs w:val="28"/>
              </w:rPr>
              <w:t xml:space="preserve"> as ta </w:t>
            </w:r>
            <w:proofErr w:type="spellStart"/>
            <w:r w:rsidRPr="00AA2A83">
              <w:rPr>
                <w:rFonts w:ascii="Garamond" w:hAnsi="Garamond"/>
                <w:sz w:val="28"/>
                <w:szCs w:val="28"/>
              </w:rPr>
              <w:t>ny</w:t>
            </w:r>
            <w:proofErr w:type="spellEnd"/>
            <w:r w:rsidRPr="00AA2A83">
              <w:rPr>
                <w:rFonts w:ascii="Garamond" w:hAnsi="Garamond"/>
                <w:sz w:val="28"/>
                <w:szCs w:val="28"/>
              </w:rPr>
              <w:t xml:space="preserve"> </w:t>
            </w:r>
            <w:proofErr w:type="spellStart"/>
            <w:r w:rsidRPr="00AA2A83">
              <w:rPr>
                <w:rFonts w:ascii="Garamond" w:hAnsi="Garamond"/>
                <w:sz w:val="28"/>
                <w:szCs w:val="28"/>
              </w:rPr>
              <w:t>Boughtyn</w:t>
            </w:r>
            <w:proofErr w:type="spellEnd"/>
            <w:r w:rsidRPr="00AA2A83">
              <w:rPr>
                <w:rFonts w:ascii="Garamond" w:hAnsi="Garamond"/>
                <w:i/>
                <w:sz w:val="28"/>
                <w:szCs w:val="28"/>
              </w:rPr>
              <w:t> </w:t>
            </w:r>
            <w:r w:rsidRPr="00AA2A83">
              <w:rPr>
                <w:rFonts w:ascii="Garamond" w:hAnsi="Garamond"/>
                <w:sz w:val="28"/>
                <w:szCs w:val="28"/>
              </w:rPr>
              <w:t xml:space="preserve">? </w:t>
            </w:r>
          </w:p>
        </w:tc>
        <w:tc>
          <w:tcPr>
            <w:tcW w:w="3851" w:type="dxa"/>
          </w:tcPr>
          <w:p w14:paraId="05006CBA"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Are the rich as much bound </w:t>
            </w:r>
            <w:r w:rsidRPr="00CF3185">
              <w:rPr>
                <w:rFonts w:ascii="Garamond" w:hAnsi="Garamond" w:cs="Times New Roman"/>
                <w:sz w:val="28"/>
              </w:rPr>
              <w:t>to</w:t>
            </w:r>
            <w:r w:rsidRPr="001D7831">
              <w:rPr>
                <w:rFonts w:ascii="Garamond" w:hAnsi="Garamond" w:cs="Times New Roman"/>
                <w:i/>
                <w:sz w:val="28"/>
              </w:rPr>
              <w:t xml:space="preserve"> </w:t>
            </w:r>
            <w:r w:rsidRPr="001D7831">
              <w:rPr>
                <w:rFonts w:ascii="Garamond" w:hAnsi="Garamond" w:cs="Times New Roman"/>
                <w:sz w:val="28"/>
              </w:rPr>
              <w:t>Trust in God,</w:t>
            </w:r>
            <w:r w:rsidRPr="001D7831">
              <w:rPr>
                <w:rFonts w:ascii="Garamond" w:hAnsi="Garamond" w:cs="Times New Roman"/>
                <w:i/>
                <w:sz w:val="28"/>
              </w:rPr>
              <w:t xml:space="preserve"> as the Poor ?</w:t>
            </w:r>
          </w:p>
        </w:tc>
        <w:tc>
          <w:tcPr>
            <w:tcW w:w="0" w:type="auto"/>
          </w:tcPr>
          <w:p w14:paraId="7C57BCAF" w14:textId="77777777" w:rsidR="006B6A07" w:rsidRPr="000C1864" w:rsidRDefault="006B6A07" w:rsidP="00DB60C3">
            <w:pPr>
              <w:pStyle w:val="ListParagraph"/>
              <w:ind w:left="0"/>
              <w:rPr>
                <w:rFonts w:ascii="Garamond" w:hAnsi="Garamond" w:cs="Times New Roman"/>
                <w:sz w:val="20"/>
                <w:szCs w:val="20"/>
              </w:rPr>
            </w:pPr>
          </w:p>
        </w:tc>
      </w:tr>
      <w:tr w:rsidR="00CF3185" w:rsidRPr="001D7831" w14:paraId="66A3E080" w14:textId="77777777" w:rsidTr="00CB7EF1">
        <w:trPr>
          <w:trHeight w:val="2285"/>
        </w:trPr>
        <w:tc>
          <w:tcPr>
            <w:tcW w:w="4253" w:type="dxa"/>
          </w:tcPr>
          <w:p w14:paraId="7732A228" w14:textId="77777777" w:rsidR="00CF3185" w:rsidRPr="00AA2A83" w:rsidRDefault="00CF3185" w:rsidP="00DB60C3">
            <w:pPr>
              <w:pStyle w:val="CM3"/>
              <w:widowControl/>
              <w:spacing w:line="240" w:lineRule="auto"/>
              <w:ind w:firstLine="227"/>
              <w:jc w:val="both"/>
              <w:rPr>
                <w:rFonts w:ascii="Garamond" w:hAnsi="Garamond"/>
                <w:i/>
                <w:sz w:val="28"/>
                <w:szCs w:val="28"/>
              </w:rPr>
            </w:pPr>
            <w:r w:rsidRPr="00AA2A83">
              <w:rPr>
                <w:rFonts w:ascii="Garamond" w:hAnsi="Garamond"/>
                <w:i/>
                <w:sz w:val="28"/>
                <w:szCs w:val="28"/>
              </w:rPr>
              <w:t xml:space="preserve">A. </w:t>
            </w:r>
            <w:r w:rsidRPr="00AA2A83">
              <w:rPr>
                <w:rFonts w:ascii="Garamond" w:hAnsi="Garamond"/>
                <w:sz w:val="28"/>
                <w:szCs w:val="28"/>
              </w:rPr>
              <w:t>Ta.</w:t>
            </w:r>
            <w:r w:rsidRPr="00AA2A83">
              <w:rPr>
                <w:rFonts w:ascii="Garamond" w:hAnsi="Garamond"/>
                <w:i/>
                <w:sz w:val="28"/>
                <w:szCs w:val="28"/>
              </w:rPr>
              <w:t xml:space="preserve"> </w:t>
            </w:r>
            <w:r w:rsidRPr="00AA2A83">
              <w:rPr>
                <w:rFonts w:ascii="Garamond" w:hAnsi="Garamond"/>
                <w:sz w:val="28"/>
                <w:szCs w:val="28"/>
              </w:rPr>
              <w:t xml:space="preserve">Son </w:t>
            </w:r>
            <w:proofErr w:type="spellStart"/>
            <w:r w:rsidRPr="00AA2A83">
              <w:rPr>
                <w:rFonts w:ascii="Garamond" w:hAnsi="Garamond"/>
                <w:sz w:val="28"/>
                <w:szCs w:val="28"/>
              </w:rPr>
              <w:t>gys</w:t>
            </w:r>
            <w:proofErr w:type="spellEnd"/>
            <w:r w:rsidRPr="00AA2A83">
              <w:rPr>
                <w:rFonts w:ascii="Garamond" w:hAnsi="Garamond"/>
                <w:sz w:val="28"/>
                <w:szCs w:val="28"/>
              </w:rPr>
              <w:t xml:space="preserve"> </w:t>
            </w:r>
            <w:proofErr w:type="spellStart"/>
            <w:r w:rsidRPr="00AA2A83">
              <w:rPr>
                <w:rFonts w:ascii="Garamond" w:hAnsi="Garamond"/>
                <w:sz w:val="28"/>
                <w:szCs w:val="28"/>
              </w:rPr>
              <w:t>Jee</w:t>
            </w:r>
            <w:proofErr w:type="spellEnd"/>
            <w:r w:rsidRPr="00AA2A83">
              <w:rPr>
                <w:rFonts w:ascii="Garamond" w:hAnsi="Garamond"/>
                <w:sz w:val="28"/>
                <w:szCs w:val="28"/>
              </w:rPr>
              <w:t xml:space="preserve"> </w:t>
            </w:r>
            <w:proofErr w:type="spellStart"/>
            <w:r w:rsidRPr="00AA2A83">
              <w:rPr>
                <w:rFonts w:ascii="Garamond" w:hAnsi="Garamond"/>
                <w:sz w:val="28"/>
                <w:szCs w:val="28"/>
              </w:rPr>
              <w:t>ta’d</w:t>
            </w:r>
            <w:proofErr w:type="spellEnd"/>
            <w:r w:rsidRPr="00AA2A83">
              <w:rPr>
                <w:rFonts w:ascii="Garamond" w:hAnsi="Garamond"/>
                <w:sz w:val="28"/>
                <w:szCs w:val="28"/>
              </w:rPr>
              <w:t xml:space="preserve"> cur </w:t>
            </w:r>
            <w:proofErr w:type="spellStart"/>
            <w:r w:rsidRPr="00AA2A83">
              <w:rPr>
                <w:rFonts w:ascii="Garamond" w:hAnsi="Garamond"/>
                <w:sz w:val="28"/>
                <w:szCs w:val="28"/>
              </w:rPr>
              <w:t>nyn</w:t>
            </w:r>
            <w:proofErr w:type="spellEnd"/>
            <w:r w:rsidRPr="00AA2A83">
              <w:rPr>
                <w:rFonts w:ascii="Garamond" w:hAnsi="Garamond"/>
                <w:sz w:val="28"/>
                <w:szCs w:val="28"/>
              </w:rPr>
              <w:t xml:space="preserve"> </w:t>
            </w:r>
            <w:proofErr w:type="spellStart"/>
            <w:r w:rsidRPr="00AA2A83">
              <w:rPr>
                <w:rFonts w:ascii="Garamond" w:hAnsi="Garamond"/>
                <w:sz w:val="28"/>
                <w:szCs w:val="28"/>
              </w:rPr>
              <w:t>marrant</w:t>
            </w:r>
            <w:proofErr w:type="spellEnd"/>
            <w:r w:rsidRPr="00AA2A83">
              <w:rPr>
                <w:rFonts w:ascii="Garamond" w:hAnsi="Garamond"/>
                <w:sz w:val="28"/>
                <w:szCs w:val="28"/>
              </w:rPr>
              <w:t xml:space="preserve"> </w:t>
            </w:r>
            <w:proofErr w:type="spellStart"/>
            <w:r w:rsidRPr="00AA2A83">
              <w:rPr>
                <w:rFonts w:ascii="Garamond" w:hAnsi="Garamond"/>
                <w:sz w:val="28"/>
                <w:szCs w:val="28"/>
              </w:rPr>
              <w:t>dy</w:t>
            </w:r>
            <w:proofErr w:type="spellEnd"/>
            <w:r w:rsidRPr="00AA2A83">
              <w:rPr>
                <w:rFonts w:ascii="Garamond" w:hAnsi="Garamond"/>
                <w:sz w:val="28"/>
                <w:szCs w:val="28"/>
              </w:rPr>
              <w:t xml:space="preserve"> jean </w:t>
            </w:r>
            <w:proofErr w:type="spellStart"/>
            <w:r w:rsidRPr="00AA2A83">
              <w:rPr>
                <w:rFonts w:ascii="Garamond" w:hAnsi="Garamond"/>
                <w:sz w:val="28"/>
                <w:szCs w:val="28"/>
              </w:rPr>
              <w:t>nyn</w:t>
            </w:r>
            <w:proofErr w:type="spellEnd"/>
            <w:r w:rsidRPr="00AA2A83">
              <w:rPr>
                <w:rFonts w:ascii="Garamond" w:hAnsi="Garamond"/>
                <w:sz w:val="28"/>
                <w:szCs w:val="28"/>
              </w:rPr>
              <w:t xml:space="preserve"> </w:t>
            </w:r>
            <w:proofErr w:type="spellStart"/>
            <w:r w:rsidRPr="00AA2A83">
              <w:rPr>
                <w:rFonts w:ascii="Garamond" w:hAnsi="Garamond"/>
                <w:sz w:val="28"/>
                <w:szCs w:val="28"/>
              </w:rPr>
              <w:t>merchys</w:t>
            </w:r>
            <w:proofErr w:type="spellEnd"/>
            <w:r w:rsidRPr="00AA2A83">
              <w:rPr>
                <w:rFonts w:ascii="Garamond" w:hAnsi="Garamond"/>
                <w:sz w:val="28"/>
                <w:szCs w:val="28"/>
              </w:rPr>
              <w:t xml:space="preserve"> </w:t>
            </w:r>
            <w:proofErr w:type="spellStart"/>
            <w:r w:rsidRPr="00AA2A83">
              <w:rPr>
                <w:rFonts w:ascii="Garamond" w:hAnsi="Garamond"/>
                <w:i/>
                <w:sz w:val="28"/>
                <w:szCs w:val="28"/>
              </w:rPr>
              <w:t>mie</w:t>
            </w:r>
            <w:proofErr w:type="spellEnd"/>
            <w:r w:rsidRPr="00AA2A83">
              <w:rPr>
                <w:rFonts w:ascii="Garamond" w:hAnsi="Garamond"/>
                <w:i/>
                <w:sz w:val="28"/>
                <w:szCs w:val="28"/>
              </w:rPr>
              <w:t xml:space="preserve"> </w:t>
            </w:r>
            <w:proofErr w:type="spellStart"/>
            <w:r w:rsidRPr="00AA2A83">
              <w:rPr>
                <w:rFonts w:ascii="Garamond" w:hAnsi="Garamond"/>
                <w:i/>
                <w:sz w:val="28"/>
                <w:szCs w:val="28"/>
              </w:rPr>
              <w:t>daue</w:t>
            </w:r>
            <w:proofErr w:type="spellEnd"/>
            <w:r w:rsidRPr="00AA2A83">
              <w:rPr>
                <w:rFonts w:ascii="Garamond" w:hAnsi="Garamond"/>
                <w:sz w:val="28"/>
                <w:szCs w:val="28"/>
              </w:rPr>
              <w:t xml:space="preserve"> as </w:t>
            </w:r>
            <w:proofErr w:type="spellStart"/>
            <w:r w:rsidRPr="00AA2A83">
              <w:rPr>
                <w:rFonts w:ascii="Garamond" w:hAnsi="Garamond"/>
                <w:sz w:val="28"/>
                <w:szCs w:val="28"/>
              </w:rPr>
              <w:t>dy</w:t>
            </w:r>
            <w:proofErr w:type="spellEnd"/>
            <w:r w:rsidRPr="00AA2A83">
              <w:rPr>
                <w:rFonts w:ascii="Garamond" w:hAnsi="Garamond"/>
                <w:sz w:val="28"/>
                <w:szCs w:val="28"/>
              </w:rPr>
              <w:t xml:space="preserve"> jean ad </w:t>
            </w:r>
            <w:proofErr w:type="spellStart"/>
            <w:r w:rsidRPr="00AA2A83">
              <w:rPr>
                <w:rFonts w:ascii="Garamond" w:hAnsi="Garamond"/>
                <w:i/>
                <w:sz w:val="28"/>
                <w:szCs w:val="28"/>
              </w:rPr>
              <w:t>fuirraght</w:t>
            </w:r>
            <w:proofErr w:type="spellEnd"/>
            <w:r w:rsidRPr="00AA2A83">
              <w:rPr>
                <w:rFonts w:ascii="Garamond" w:hAnsi="Garamond"/>
                <w:sz w:val="28"/>
                <w:szCs w:val="28"/>
              </w:rPr>
              <w:t xml:space="preserve"> oc. </w:t>
            </w:r>
            <w:r w:rsidRPr="00AA2A83">
              <w:rPr>
                <w:rFonts w:ascii="Garamond" w:hAnsi="Garamond"/>
                <w:i/>
                <w:sz w:val="28"/>
                <w:szCs w:val="28"/>
              </w:rPr>
              <w:t xml:space="preserve">Son ta </w:t>
            </w:r>
            <w:proofErr w:type="spellStart"/>
            <w:r w:rsidRPr="00AA2A83">
              <w:rPr>
                <w:rFonts w:ascii="Garamond" w:hAnsi="Garamond"/>
                <w:i/>
                <w:sz w:val="28"/>
                <w:szCs w:val="28"/>
              </w:rPr>
              <w:t>Berchys</w:t>
            </w:r>
            <w:proofErr w:type="spellEnd"/>
            <w:r w:rsidRPr="00AA2A83">
              <w:rPr>
                <w:rFonts w:ascii="Garamond" w:hAnsi="Garamond"/>
                <w:i/>
                <w:sz w:val="28"/>
                <w:szCs w:val="28"/>
              </w:rPr>
              <w:t xml:space="preserve"> </w:t>
            </w:r>
            <w:proofErr w:type="spellStart"/>
            <w:r w:rsidRPr="00AA2A83">
              <w:rPr>
                <w:rFonts w:ascii="Garamond" w:hAnsi="Garamond"/>
                <w:i/>
                <w:sz w:val="28"/>
                <w:szCs w:val="28"/>
              </w:rPr>
              <w:t>janoo</w:t>
            </w:r>
            <w:proofErr w:type="spellEnd"/>
            <w:r w:rsidRPr="00AA2A83">
              <w:rPr>
                <w:rFonts w:ascii="Garamond" w:hAnsi="Garamond"/>
                <w:i/>
                <w:sz w:val="28"/>
                <w:szCs w:val="28"/>
              </w:rPr>
              <w:t xml:space="preserve"> </w:t>
            </w:r>
            <w:proofErr w:type="spellStart"/>
            <w:r w:rsidRPr="00AA2A83">
              <w:rPr>
                <w:rFonts w:ascii="Garamond" w:hAnsi="Garamond"/>
                <w:i/>
                <w:sz w:val="28"/>
                <w:szCs w:val="28"/>
              </w:rPr>
              <w:t>Skeanyn</w:t>
            </w:r>
            <w:proofErr w:type="spellEnd"/>
            <w:r w:rsidRPr="00AA2A83">
              <w:rPr>
                <w:rFonts w:ascii="Garamond" w:hAnsi="Garamond"/>
                <w:i/>
                <w:sz w:val="28"/>
                <w:szCs w:val="28"/>
              </w:rPr>
              <w:t xml:space="preserve"> </w:t>
            </w:r>
            <w:proofErr w:type="spellStart"/>
            <w:r w:rsidRPr="00AA2A83">
              <w:rPr>
                <w:rFonts w:ascii="Garamond" w:hAnsi="Garamond"/>
                <w:i/>
                <w:sz w:val="28"/>
                <w:szCs w:val="28"/>
              </w:rPr>
              <w:t>daue</w:t>
            </w:r>
            <w:proofErr w:type="spellEnd"/>
            <w:r w:rsidRPr="00AA2A83">
              <w:rPr>
                <w:rFonts w:ascii="Garamond" w:hAnsi="Garamond"/>
                <w:i/>
                <w:sz w:val="28"/>
                <w:szCs w:val="28"/>
              </w:rPr>
              <w:t xml:space="preserve"> </w:t>
            </w:r>
            <w:proofErr w:type="spellStart"/>
            <w:r w:rsidRPr="00AA2A83">
              <w:rPr>
                <w:rFonts w:ascii="Garamond" w:hAnsi="Garamond"/>
                <w:i/>
                <w:sz w:val="28"/>
                <w:szCs w:val="28"/>
              </w:rPr>
              <w:t>hene</w:t>
            </w:r>
            <w:proofErr w:type="spellEnd"/>
            <w:r w:rsidRPr="00AA2A83">
              <w:rPr>
                <w:rFonts w:ascii="Garamond" w:hAnsi="Garamond"/>
                <w:i/>
                <w:sz w:val="28"/>
                <w:szCs w:val="28"/>
              </w:rPr>
              <w:t xml:space="preserve"> as </w:t>
            </w:r>
            <w:proofErr w:type="spellStart"/>
            <w:r w:rsidRPr="00AA2A83">
              <w:rPr>
                <w:rFonts w:ascii="Garamond" w:hAnsi="Garamond"/>
                <w:i/>
                <w:sz w:val="28"/>
                <w:szCs w:val="28"/>
              </w:rPr>
              <w:t>getlagh</w:t>
            </w:r>
            <w:proofErr w:type="spellEnd"/>
            <w:r w:rsidRPr="00AA2A83">
              <w:rPr>
                <w:rFonts w:ascii="Garamond" w:hAnsi="Garamond"/>
                <w:i/>
                <w:sz w:val="28"/>
                <w:szCs w:val="28"/>
              </w:rPr>
              <w:t xml:space="preserve"> er </w:t>
            </w:r>
            <w:proofErr w:type="spellStart"/>
            <w:r w:rsidRPr="00AA2A83">
              <w:rPr>
                <w:rFonts w:ascii="Garamond" w:hAnsi="Garamond"/>
                <w:i/>
                <w:sz w:val="28"/>
                <w:szCs w:val="28"/>
              </w:rPr>
              <w:t>sooyl</w:t>
            </w:r>
            <w:proofErr w:type="spellEnd"/>
            <w:r w:rsidRPr="00AA2A83">
              <w:rPr>
                <w:rFonts w:ascii="Garamond" w:hAnsi="Garamond"/>
                <w:i/>
                <w:sz w:val="28"/>
                <w:szCs w:val="28"/>
              </w:rPr>
              <w:t xml:space="preserve">. </w:t>
            </w:r>
            <w:r w:rsidRPr="004524D8">
              <w:rPr>
                <w:rFonts w:ascii="Garamond" w:hAnsi="Garamond"/>
                <w:sz w:val="28"/>
                <w:szCs w:val="28"/>
              </w:rPr>
              <w:t>As</w:t>
            </w:r>
            <w:r w:rsidRPr="00AA2A83">
              <w:rPr>
                <w:rFonts w:ascii="Garamond" w:hAnsi="Garamond"/>
                <w:i/>
                <w:sz w:val="28"/>
                <w:szCs w:val="28"/>
              </w:rPr>
              <w:t xml:space="preserve"> </w:t>
            </w:r>
            <w:proofErr w:type="spellStart"/>
            <w:r w:rsidRPr="00AA2A83">
              <w:rPr>
                <w:rFonts w:ascii="Garamond" w:hAnsi="Garamond"/>
                <w:i/>
                <w:sz w:val="28"/>
                <w:szCs w:val="28"/>
              </w:rPr>
              <w:t>Jee</w:t>
            </w:r>
            <w:proofErr w:type="spellEnd"/>
            <w:r w:rsidRPr="00AA2A83">
              <w:rPr>
                <w:rFonts w:ascii="Garamond" w:hAnsi="Garamond"/>
                <w:i/>
                <w:sz w:val="28"/>
                <w:szCs w:val="28"/>
              </w:rPr>
              <w:t xml:space="preserve"> ta cur </w:t>
            </w:r>
            <w:proofErr w:type="spellStart"/>
            <w:r w:rsidRPr="00AA2A83">
              <w:rPr>
                <w:rFonts w:ascii="Garamond" w:hAnsi="Garamond"/>
                <w:i/>
                <w:sz w:val="28"/>
                <w:szCs w:val="28"/>
              </w:rPr>
              <w:t>pooar</w:t>
            </w:r>
            <w:proofErr w:type="spellEnd"/>
            <w:r w:rsidRPr="00AA2A83">
              <w:rPr>
                <w:rFonts w:ascii="Garamond" w:hAnsi="Garamond"/>
                <w:i/>
                <w:sz w:val="28"/>
                <w:szCs w:val="28"/>
              </w:rPr>
              <w:t xml:space="preserve"> da </w:t>
            </w:r>
            <w:r w:rsidRPr="00AA2A83">
              <w:rPr>
                <w:rFonts w:ascii="Garamond" w:hAnsi="Garamond"/>
                <w:sz w:val="28"/>
                <w:szCs w:val="28"/>
              </w:rPr>
              <w:t xml:space="preserve">[98] </w:t>
            </w:r>
            <w:proofErr w:type="spellStart"/>
            <w:r w:rsidRPr="00AA2A83">
              <w:rPr>
                <w:rFonts w:ascii="Garamond" w:hAnsi="Garamond"/>
                <w:i/>
                <w:sz w:val="28"/>
                <w:szCs w:val="28"/>
              </w:rPr>
              <w:t>dooinney</w:t>
            </w:r>
            <w:proofErr w:type="spellEnd"/>
            <w:r w:rsidRPr="00AA2A83">
              <w:rPr>
                <w:rFonts w:ascii="Garamond" w:hAnsi="Garamond"/>
                <w:i/>
                <w:sz w:val="28"/>
                <w:szCs w:val="28"/>
              </w:rPr>
              <w:t xml:space="preserve"> </w:t>
            </w:r>
            <w:proofErr w:type="spellStart"/>
            <w:r w:rsidRPr="00AA2A83">
              <w:rPr>
                <w:rFonts w:ascii="Garamond" w:hAnsi="Garamond"/>
                <w:i/>
                <w:sz w:val="28"/>
                <w:szCs w:val="28"/>
              </w:rPr>
              <w:t>dy</w:t>
            </w:r>
            <w:proofErr w:type="spellEnd"/>
            <w:r w:rsidRPr="00AA2A83">
              <w:rPr>
                <w:rFonts w:ascii="Garamond" w:hAnsi="Garamond"/>
                <w:i/>
                <w:sz w:val="28"/>
                <w:szCs w:val="28"/>
              </w:rPr>
              <w:t xml:space="preserve"> </w:t>
            </w:r>
            <w:proofErr w:type="spellStart"/>
            <w:r w:rsidRPr="00AA2A83">
              <w:rPr>
                <w:rFonts w:ascii="Garamond" w:hAnsi="Garamond"/>
                <w:i/>
                <w:sz w:val="28"/>
                <w:szCs w:val="28"/>
              </w:rPr>
              <w:t>ghoal</w:t>
            </w:r>
            <w:proofErr w:type="spellEnd"/>
            <w:r w:rsidRPr="00AA2A83">
              <w:rPr>
                <w:rFonts w:ascii="Garamond" w:hAnsi="Garamond"/>
                <w:i/>
                <w:sz w:val="28"/>
                <w:szCs w:val="28"/>
              </w:rPr>
              <w:t xml:space="preserve"> </w:t>
            </w:r>
            <w:proofErr w:type="spellStart"/>
            <w:r w:rsidRPr="00AA2A83">
              <w:rPr>
                <w:rFonts w:ascii="Garamond" w:hAnsi="Garamond"/>
                <w:i/>
                <w:sz w:val="28"/>
                <w:szCs w:val="28"/>
              </w:rPr>
              <w:t>solley</w:t>
            </w:r>
            <w:proofErr w:type="spellEnd"/>
            <w:r w:rsidRPr="00AA2A83">
              <w:rPr>
                <w:rFonts w:ascii="Garamond" w:hAnsi="Garamond"/>
                <w:i/>
                <w:sz w:val="28"/>
                <w:szCs w:val="28"/>
              </w:rPr>
              <w:t xml:space="preserve"> </w:t>
            </w:r>
            <w:proofErr w:type="spellStart"/>
            <w:r w:rsidRPr="00AA2A83">
              <w:rPr>
                <w:rFonts w:ascii="Garamond" w:hAnsi="Garamond"/>
                <w:i/>
                <w:sz w:val="28"/>
                <w:szCs w:val="28"/>
              </w:rPr>
              <w:t>jeh</w:t>
            </w:r>
            <w:proofErr w:type="spellEnd"/>
            <w:r w:rsidRPr="00AA2A83">
              <w:rPr>
                <w:rFonts w:ascii="Garamond" w:hAnsi="Garamond"/>
                <w:i/>
                <w:sz w:val="28"/>
                <w:szCs w:val="28"/>
              </w:rPr>
              <w:t xml:space="preserve"> </w:t>
            </w:r>
            <w:proofErr w:type="spellStart"/>
            <w:r w:rsidRPr="00AA2A83">
              <w:rPr>
                <w:rFonts w:ascii="Garamond" w:hAnsi="Garamond"/>
                <w:i/>
                <w:sz w:val="28"/>
                <w:szCs w:val="28"/>
              </w:rPr>
              <w:t>ny</w:t>
            </w:r>
            <w:proofErr w:type="spellEnd"/>
            <w:r w:rsidRPr="00AA2A83">
              <w:rPr>
                <w:rFonts w:ascii="Garamond" w:hAnsi="Garamond"/>
                <w:i/>
                <w:sz w:val="28"/>
                <w:szCs w:val="28"/>
              </w:rPr>
              <w:t xml:space="preserve"> </w:t>
            </w:r>
            <w:proofErr w:type="spellStart"/>
            <w:r w:rsidRPr="00AA2A83">
              <w:rPr>
                <w:rFonts w:ascii="Garamond" w:hAnsi="Garamond"/>
                <w:i/>
                <w:sz w:val="28"/>
                <w:szCs w:val="28"/>
              </w:rPr>
              <w:t>te</w:t>
            </w:r>
            <w:proofErr w:type="spellEnd"/>
            <w:r w:rsidRPr="00AA2A83">
              <w:rPr>
                <w:rFonts w:ascii="Garamond" w:hAnsi="Garamond"/>
                <w:i/>
                <w:sz w:val="28"/>
                <w:szCs w:val="28"/>
              </w:rPr>
              <w:t xml:space="preserve"> er </w:t>
            </w:r>
            <w:proofErr w:type="spellStart"/>
            <w:r w:rsidRPr="00AA2A83">
              <w:rPr>
                <w:rFonts w:ascii="Garamond" w:hAnsi="Garamond"/>
                <w:i/>
                <w:sz w:val="28"/>
                <w:szCs w:val="28"/>
              </w:rPr>
              <w:t>gheddyn</w:t>
            </w:r>
            <w:proofErr w:type="spellEnd"/>
            <w:r w:rsidRPr="00AA2A83">
              <w:rPr>
                <w:rFonts w:ascii="Garamond" w:hAnsi="Garamond"/>
                <w:i/>
                <w:sz w:val="28"/>
                <w:szCs w:val="28"/>
              </w:rPr>
              <w:t>.</w:t>
            </w:r>
          </w:p>
        </w:tc>
        <w:tc>
          <w:tcPr>
            <w:tcW w:w="3851" w:type="dxa"/>
          </w:tcPr>
          <w:p w14:paraId="6C83C506" w14:textId="77777777" w:rsidR="00CF3185" w:rsidRPr="001D7831" w:rsidRDefault="00CF3185"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A. </w:t>
            </w:r>
            <w:r w:rsidRPr="001D7831">
              <w:rPr>
                <w:rFonts w:ascii="Garamond" w:hAnsi="Garamond" w:cs="Times New Roman"/>
                <w:i/>
                <w:sz w:val="28"/>
              </w:rPr>
              <w:t xml:space="preserve">They are. For they depend upon God, both for the </w:t>
            </w:r>
            <w:r w:rsidRPr="001D7831">
              <w:rPr>
                <w:rFonts w:ascii="Garamond" w:hAnsi="Garamond" w:cs="Times New Roman"/>
                <w:sz w:val="28"/>
              </w:rPr>
              <w:t>Enjoyment</w:t>
            </w:r>
            <w:r>
              <w:rPr>
                <w:rFonts w:ascii="Garamond" w:hAnsi="Garamond" w:cs="Times New Roman"/>
                <w:sz w:val="28"/>
              </w:rPr>
              <w:t>,</w:t>
            </w:r>
            <w:r w:rsidRPr="001D7831">
              <w:rPr>
                <w:rFonts w:ascii="Garamond" w:hAnsi="Garamond" w:cs="Times New Roman"/>
                <w:i/>
                <w:sz w:val="28"/>
              </w:rPr>
              <w:t xml:space="preserve"> and </w:t>
            </w:r>
            <w:r w:rsidRPr="001D7831">
              <w:rPr>
                <w:rFonts w:ascii="Garamond" w:hAnsi="Garamond" w:cs="Times New Roman"/>
                <w:sz w:val="28"/>
              </w:rPr>
              <w:t>Continuance</w:t>
            </w:r>
            <w:r w:rsidRPr="001D7831">
              <w:rPr>
                <w:rFonts w:ascii="Garamond" w:hAnsi="Garamond" w:cs="Times New Roman"/>
                <w:i/>
                <w:sz w:val="28"/>
              </w:rPr>
              <w:t xml:space="preserve"> of their Riches.</w:t>
            </w:r>
            <w:r>
              <w:rPr>
                <w:rFonts w:ascii="Garamond" w:hAnsi="Garamond" w:cs="Times New Roman"/>
                <w:i/>
                <w:sz w:val="28"/>
              </w:rPr>
              <w:t xml:space="preserve"> </w:t>
            </w:r>
            <w:r w:rsidRPr="001D7831">
              <w:rPr>
                <w:rFonts w:ascii="Garamond" w:hAnsi="Garamond" w:cs="Times New Roman"/>
                <w:sz w:val="28"/>
              </w:rPr>
              <w:t>For Riches make themselves Wings, and fly away.</w:t>
            </w:r>
            <w:r w:rsidRPr="001D7831">
              <w:rPr>
                <w:rFonts w:ascii="Garamond" w:hAnsi="Garamond" w:cs="Times New Roman"/>
                <w:i/>
                <w:sz w:val="28"/>
              </w:rPr>
              <w:t xml:space="preserve"> </w:t>
            </w:r>
            <w:r w:rsidRPr="001D7831">
              <w:rPr>
                <w:rFonts w:ascii="Garamond" w:hAnsi="Garamond" w:cs="Times New Roman"/>
                <w:sz w:val="28"/>
              </w:rPr>
              <w:t>And it is God who giveth a Man</w:t>
            </w:r>
            <w:r w:rsidRPr="001D7831">
              <w:rPr>
                <w:rFonts w:ascii="Garamond" w:hAnsi="Garamond" w:cs="Times New Roman"/>
                <w:i/>
                <w:sz w:val="28"/>
              </w:rPr>
              <w:t xml:space="preserve"> </w:t>
            </w:r>
            <w:r w:rsidRPr="001D7831">
              <w:rPr>
                <w:rFonts w:ascii="Garamond" w:hAnsi="Garamond" w:cs="Times New Roman"/>
                <w:sz w:val="28"/>
              </w:rPr>
              <w:t>Power to enjoy what he has gotten.</w:t>
            </w:r>
          </w:p>
        </w:tc>
        <w:tc>
          <w:tcPr>
            <w:tcW w:w="0" w:type="auto"/>
          </w:tcPr>
          <w:p w14:paraId="162A77FC" w14:textId="77777777" w:rsidR="00CF3185" w:rsidRDefault="00CF3185" w:rsidP="00DB60C3">
            <w:pPr>
              <w:pStyle w:val="ListParagraph"/>
              <w:ind w:left="0"/>
              <w:rPr>
                <w:rFonts w:ascii="Garamond" w:hAnsi="Garamond" w:cs="Times New Roman"/>
                <w:sz w:val="20"/>
                <w:szCs w:val="20"/>
              </w:rPr>
            </w:pPr>
          </w:p>
          <w:p w14:paraId="7649BB50" w14:textId="77777777" w:rsidR="00CF3185" w:rsidRDefault="00CF3185" w:rsidP="00DB60C3">
            <w:pPr>
              <w:pStyle w:val="ListParagraph"/>
              <w:ind w:left="0"/>
              <w:rPr>
                <w:rFonts w:ascii="Garamond" w:hAnsi="Garamond" w:cs="Times New Roman"/>
                <w:sz w:val="20"/>
                <w:szCs w:val="20"/>
              </w:rPr>
            </w:pPr>
          </w:p>
          <w:p w14:paraId="05A3D1D2" w14:textId="77777777" w:rsidR="00CF3185" w:rsidRDefault="00CF3185" w:rsidP="00DB60C3">
            <w:pPr>
              <w:pStyle w:val="ListParagraph"/>
              <w:ind w:left="0"/>
              <w:rPr>
                <w:rFonts w:ascii="Garamond" w:hAnsi="Garamond" w:cs="Times New Roman"/>
                <w:sz w:val="20"/>
                <w:szCs w:val="20"/>
              </w:rPr>
            </w:pPr>
          </w:p>
          <w:p w14:paraId="78B50C2C" w14:textId="77777777" w:rsidR="00CF3185" w:rsidRDefault="00CF3185" w:rsidP="00DB60C3">
            <w:pPr>
              <w:pStyle w:val="ListParagraph"/>
              <w:ind w:left="0"/>
              <w:rPr>
                <w:rFonts w:ascii="Garamond" w:hAnsi="Garamond" w:cs="Times New Roman"/>
                <w:sz w:val="20"/>
                <w:szCs w:val="20"/>
              </w:rPr>
            </w:pPr>
          </w:p>
          <w:p w14:paraId="54A0FE9A" w14:textId="77777777" w:rsidR="00CF3185" w:rsidRDefault="00CF3185" w:rsidP="00DB60C3">
            <w:pPr>
              <w:pStyle w:val="ListParagraph"/>
              <w:ind w:left="0"/>
              <w:rPr>
                <w:rFonts w:ascii="Garamond" w:hAnsi="Garamond" w:cs="Times New Roman"/>
                <w:sz w:val="20"/>
                <w:szCs w:val="20"/>
              </w:rPr>
            </w:pPr>
            <w:r>
              <w:rPr>
                <w:rFonts w:ascii="Garamond" w:hAnsi="Garamond" w:cs="Times New Roman"/>
                <w:sz w:val="20"/>
                <w:szCs w:val="20"/>
              </w:rPr>
              <w:t>Prov. 23. 15.</w:t>
            </w:r>
          </w:p>
          <w:p w14:paraId="3F543549" w14:textId="77777777" w:rsidR="00CF3185" w:rsidRDefault="00CF3185" w:rsidP="00DB60C3">
            <w:pPr>
              <w:pStyle w:val="ListParagraph"/>
              <w:ind w:left="0"/>
              <w:rPr>
                <w:rFonts w:ascii="Garamond" w:hAnsi="Garamond" w:cs="Times New Roman"/>
                <w:sz w:val="20"/>
                <w:szCs w:val="20"/>
              </w:rPr>
            </w:pPr>
          </w:p>
          <w:p w14:paraId="1C8CF51B" w14:textId="77777777" w:rsidR="00CF3185" w:rsidRPr="000C1864" w:rsidRDefault="00CF3185" w:rsidP="00DB60C3">
            <w:pPr>
              <w:pStyle w:val="ListParagraph"/>
              <w:ind w:left="0"/>
              <w:rPr>
                <w:rFonts w:ascii="Garamond" w:hAnsi="Garamond" w:cs="Times New Roman"/>
                <w:sz w:val="20"/>
                <w:szCs w:val="20"/>
              </w:rPr>
            </w:pPr>
            <w:r>
              <w:rPr>
                <w:rFonts w:ascii="Garamond" w:hAnsi="Garamond" w:cs="Times New Roman"/>
                <w:sz w:val="20"/>
                <w:szCs w:val="20"/>
              </w:rPr>
              <w:t>Eccles. 5. 19.</w:t>
            </w:r>
          </w:p>
        </w:tc>
      </w:tr>
      <w:tr w:rsidR="006B6A07" w:rsidRPr="001D7831" w14:paraId="6960B5B8" w14:textId="77777777" w:rsidTr="00CB7EF1">
        <w:tc>
          <w:tcPr>
            <w:tcW w:w="4253" w:type="dxa"/>
          </w:tcPr>
          <w:p w14:paraId="37E88A95" w14:textId="77777777" w:rsidR="006B6A07" w:rsidRPr="00AA2A83" w:rsidRDefault="006B6A07" w:rsidP="00DB60C3">
            <w:pPr>
              <w:pStyle w:val="CM10"/>
              <w:widowControl/>
              <w:spacing w:line="240" w:lineRule="auto"/>
              <w:ind w:firstLine="227"/>
              <w:jc w:val="both"/>
              <w:rPr>
                <w:rFonts w:ascii="Garamond" w:hAnsi="Garamond"/>
                <w:sz w:val="28"/>
                <w:szCs w:val="28"/>
              </w:rPr>
            </w:pPr>
            <w:r w:rsidRPr="00AA2A83">
              <w:rPr>
                <w:rFonts w:ascii="Garamond" w:hAnsi="Garamond"/>
                <w:sz w:val="28"/>
                <w:szCs w:val="28"/>
              </w:rPr>
              <w:lastRenderedPageBreak/>
              <w:t xml:space="preserve">As </w:t>
            </w:r>
            <w:proofErr w:type="spellStart"/>
            <w:r w:rsidRPr="00AA2A83">
              <w:rPr>
                <w:rFonts w:ascii="Garamond" w:hAnsi="Garamond"/>
                <w:sz w:val="28"/>
                <w:szCs w:val="28"/>
              </w:rPr>
              <w:t>shen</w:t>
            </w:r>
            <w:proofErr w:type="spellEnd"/>
            <w:r w:rsidRPr="00AA2A83">
              <w:rPr>
                <w:rFonts w:ascii="Garamond" w:hAnsi="Garamond"/>
                <w:sz w:val="28"/>
                <w:szCs w:val="28"/>
              </w:rPr>
              <w:t xml:space="preserve">-y-fa ta </w:t>
            </w:r>
            <w:proofErr w:type="spellStart"/>
            <w:r w:rsidRPr="00AA2A83">
              <w:rPr>
                <w:rFonts w:ascii="Garamond" w:hAnsi="Garamond"/>
                <w:sz w:val="28"/>
                <w:szCs w:val="28"/>
              </w:rPr>
              <w:t>Berchee</w:t>
            </w:r>
            <w:proofErr w:type="spellEnd"/>
            <w:r w:rsidRPr="00AA2A83">
              <w:rPr>
                <w:rFonts w:ascii="Garamond" w:hAnsi="Garamond"/>
                <w:sz w:val="28"/>
                <w:szCs w:val="28"/>
              </w:rPr>
              <w:t xml:space="preserve"> er </w:t>
            </w:r>
            <w:proofErr w:type="spellStart"/>
            <w:r w:rsidRPr="00AA2A83">
              <w:rPr>
                <w:rFonts w:ascii="Garamond" w:hAnsi="Garamond"/>
                <w:sz w:val="28"/>
                <w:szCs w:val="28"/>
              </w:rPr>
              <w:t>nyn</w:t>
            </w:r>
            <w:proofErr w:type="spellEnd"/>
            <w:r w:rsidRPr="00AA2A83">
              <w:rPr>
                <w:rFonts w:ascii="Garamond" w:hAnsi="Garamond"/>
                <w:sz w:val="28"/>
                <w:szCs w:val="28"/>
              </w:rPr>
              <w:t xml:space="preserve"> </w:t>
            </w:r>
            <w:proofErr w:type="spellStart"/>
            <w:r w:rsidRPr="00AA2A83">
              <w:rPr>
                <w:rFonts w:ascii="Garamond" w:hAnsi="Garamond"/>
                <w:sz w:val="28"/>
                <w:szCs w:val="28"/>
              </w:rPr>
              <w:t>sarey</w:t>
            </w:r>
            <w:proofErr w:type="spellEnd"/>
            <w:r w:rsidRPr="00AA2A83">
              <w:rPr>
                <w:rFonts w:ascii="Garamond" w:hAnsi="Garamond"/>
                <w:sz w:val="28"/>
                <w:szCs w:val="28"/>
              </w:rPr>
              <w:t xml:space="preserve"> </w:t>
            </w:r>
            <w:r w:rsidRPr="00AA2A83">
              <w:rPr>
                <w:rFonts w:ascii="Garamond" w:hAnsi="Garamond"/>
                <w:i/>
                <w:sz w:val="28"/>
                <w:szCs w:val="28"/>
              </w:rPr>
              <w:t xml:space="preserve">gyn </w:t>
            </w:r>
            <w:proofErr w:type="spellStart"/>
            <w:r w:rsidRPr="00AA2A83">
              <w:rPr>
                <w:rFonts w:ascii="Garamond" w:hAnsi="Garamond"/>
                <w:i/>
                <w:sz w:val="28"/>
                <w:szCs w:val="28"/>
              </w:rPr>
              <w:t>ve</w:t>
            </w:r>
            <w:proofErr w:type="spellEnd"/>
            <w:r w:rsidRPr="00AA2A83">
              <w:rPr>
                <w:rFonts w:ascii="Garamond" w:hAnsi="Garamond"/>
                <w:i/>
                <w:sz w:val="28"/>
                <w:szCs w:val="28"/>
              </w:rPr>
              <w:t xml:space="preserve"> </w:t>
            </w:r>
            <w:proofErr w:type="spellStart"/>
            <w:r w:rsidRPr="00AA2A83">
              <w:rPr>
                <w:rFonts w:ascii="Garamond" w:hAnsi="Garamond"/>
                <w:i/>
                <w:sz w:val="28"/>
                <w:szCs w:val="28"/>
              </w:rPr>
              <w:t>ard-aignagh</w:t>
            </w:r>
            <w:proofErr w:type="spellEnd"/>
            <w:r w:rsidRPr="00AA2A83">
              <w:rPr>
                <w:rFonts w:ascii="Garamond" w:hAnsi="Garamond"/>
                <w:i/>
                <w:sz w:val="28"/>
                <w:szCs w:val="28"/>
              </w:rPr>
              <w:t xml:space="preserve">, </w:t>
            </w:r>
            <w:proofErr w:type="spellStart"/>
            <w:r w:rsidRPr="00AA2A83">
              <w:rPr>
                <w:rFonts w:ascii="Garamond" w:hAnsi="Garamond"/>
                <w:i/>
                <w:sz w:val="28"/>
                <w:szCs w:val="28"/>
              </w:rPr>
              <w:t>ny</w:t>
            </w:r>
            <w:proofErr w:type="spellEnd"/>
            <w:r w:rsidRPr="00AA2A83">
              <w:rPr>
                <w:rFonts w:ascii="Garamond" w:hAnsi="Garamond"/>
                <w:i/>
                <w:sz w:val="28"/>
                <w:szCs w:val="28"/>
              </w:rPr>
              <w:t xml:space="preserve"> </w:t>
            </w:r>
            <w:proofErr w:type="spellStart"/>
            <w:r w:rsidRPr="00AA2A83">
              <w:rPr>
                <w:rFonts w:ascii="Garamond" w:hAnsi="Garamond"/>
                <w:i/>
                <w:sz w:val="28"/>
                <w:szCs w:val="28"/>
              </w:rPr>
              <w:t>treshteil</w:t>
            </w:r>
            <w:proofErr w:type="spellEnd"/>
            <w:r w:rsidRPr="00AA2A83">
              <w:rPr>
                <w:rFonts w:ascii="Garamond" w:hAnsi="Garamond"/>
                <w:i/>
                <w:sz w:val="28"/>
                <w:szCs w:val="28"/>
              </w:rPr>
              <w:t xml:space="preserve"> </w:t>
            </w:r>
            <w:proofErr w:type="spellStart"/>
            <w:r w:rsidRPr="00AA2A83">
              <w:rPr>
                <w:rFonts w:ascii="Garamond" w:hAnsi="Garamond"/>
                <w:i/>
                <w:sz w:val="28"/>
                <w:szCs w:val="28"/>
              </w:rPr>
              <w:t>gys</w:t>
            </w:r>
            <w:proofErr w:type="spellEnd"/>
            <w:r w:rsidRPr="00AA2A83">
              <w:rPr>
                <w:rFonts w:ascii="Garamond" w:hAnsi="Garamond"/>
                <w:i/>
                <w:sz w:val="28"/>
                <w:szCs w:val="28"/>
              </w:rPr>
              <w:t xml:space="preserve"> </w:t>
            </w:r>
            <w:proofErr w:type="spellStart"/>
            <w:r w:rsidRPr="00AA2A83">
              <w:rPr>
                <w:rFonts w:ascii="Garamond" w:hAnsi="Garamond"/>
                <w:i/>
                <w:sz w:val="28"/>
                <w:szCs w:val="28"/>
              </w:rPr>
              <w:t>berchys</w:t>
            </w:r>
            <w:proofErr w:type="spellEnd"/>
            <w:r w:rsidRPr="00AA2A83">
              <w:rPr>
                <w:rFonts w:ascii="Garamond" w:hAnsi="Garamond"/>
                <w:i/>
                <w:sz w:val="28"/>
                <w:szCs w:val="28"/>
              </w:rPr>
              <w:t xml:space="preserve"> </w:t>
            </w:r>
            <w:proofErr w:type="spellStart"/>
            <w:r w:rsidRPr="00AA2A83">
              <w:rPr>
                <w:rFonts w:ascii="Garamond" w:hAnsi="Garamond"/>
                <w:i/>
                <w:sz w:val="28"/>
                <w:szCs w:val="28"/>
              </w:rPr>
              <w:t>niau-hicker</w:t>
            </w:r>
            <w:proofErr w:type="spellEnd"/>
            <w:r w:rsidRPr="00AA2A83">
              <w:rPr>
                <w:rFonts w:ascii="Garamond" w:hAnsi="Garamond"/>
                <w:i/>
                <w:sz w:val="28"/>
                <w:szCs w:val="28"/>
              </w:rPr>
              <w:t xml:space="preserve">, </w:t>
            </w:r>
            <w:proofErr w:type="spellStart"/>
            <w:r w:rsidRPr="00AA2A83">
              <w:rPr>
                <w:rFonts w:ascii="Garamond" w:hAnsi="Garamond"/>
                <w:i/>
                <w:sz w:val="28"/>
                <w:szCs w:val="28"/>
              </w:rPr>
              <w:t>agh</w:t>
            </w:r>
            <w:proofErr w:type="spellEnd"/>
            <w:r w:rsidRPr="00AA2A83">
              <w:rPr>
                <w:rFonts w:ascii="Garamond" w:hAnsi="Garamond"/>
                <w:i/>
                <w:sz w:val="28"/>
                <w:szCs w:val="28"/>
              </w:rPr>
              <w:t xml:space="preserve"> </w:t>
            </w:r>
            <w:proofErr w:type="spellStart"/>
            <w:r w:rsidRPr="00AA2A83">
              <w:rPr>
                <w:rFonts w:ascii="Garamond" w:hAnsi="Garamond"/>
                <w:i/>
                <w:sz w:val="28"/>
                <w:szCs w:val="28"/>
              </w:rPr>
              <w:t>ayns</w:t>
            </w:r>
            <w:proofErr w:type="spellEnd"/>
            <w:r w:rsidRPr="00AA2A83">
              <w:rPr>
                <w:rFonts w:ascii="Garamond" w:hAnsi="Garamond"/>
                <w:i/>
                <w:sz w:val="28"/>
                <w:szCs w:val="28"/>
              </w:rPr>
              <w:t xml:space="preserve"> y </w:t>
            </w:r>
            <w:proofErr w:type="spellStart"/>
            <w:r w:rsidRPr="00AA2A83">
              <w:rPr>
                <w:rFonts w:ascii="Garamond" w:hAnsi="Garamond"/>
                <w:i/>
                <w:sz w:val="28"/>
                <w:szCs w:val="28"/>
              </w:rPr>
              <w:t>Jee</w:t>
            </w:r>
            <w:proofErr w:type="spellEnd"/>
            <w:r w:rsidRPr="00AA2A83">
              <w:rPr>
                <w:rFonts w:ascii="Garamond" w:hAnsi="Garamond"/>
                <w:i/>
                <w:sz w:val="28"/>
                <w:szCs w:val="28"/>
              </w:rPr>
              <w:t xml:space="preserve"> bio</w:t>
            </w:r>
            <w:r w:rsidRPr="00AA2A83">
              <w:rPr>
                <w:rFonts w:ascii="Garamond" w:hAnsi="Garamond"/>
                <w:sz w:val="28"/>
                <w:szCs w:val="28"/>
              </w:rPr>
              <w:t xml:space="preserve">. </w:t>
            </w:r>
          </w:p>
        </w:tc>
        <w:tc>
          <w:tcPr>
            <w:tcW w:w="3851" w:type="dxa"/>
          </w:tcPr>
          <w:p w14:paraId="6F19482C" w14:textId="77777777" w:rsidR="006B6A07" w:rsidRPr="001D7831" w:rsidRDefault="006B6A07" w:rsidP="00DB60C3">
            <w:pPr>
              <w:pStyle w:val="ListParagraph"/>
              <w:ind w:left="0" w:firstLine="227"/>
              <w:contextualSpacing w:val="0"/>
              <w:jc w:val="both"/>
              <w:rPr>
                <w:rFonts w:ascii="Garamond" w:hAnsi="Garamond" w:cs="Times New Roman"/>
                <w:sz w:val="28"/>
              </w:rPr>
            </w:pPr>
            <w:r w:rsidRPr="001D7831">
              <w:rPr>
                <w:rFonts w:ascii="Garamond" w:hAnsi="Garamond" w:cs="Times New Roman"/>
                <w:i/>
                <w:sz w:val="28"/>
              </w:rPr>
              <w:t xml:space="preserve">And therefore rich Men are commanded, </w:t>
            </w:r>
            <w:r w:rsidRPr="001D7831">
              <w:rPr>
                <w:rFonts w:ascii="Garamond" w:hAnsi="Garamond" w:cs="Times New Roman"/>
                <w:sz w:val="28"/>
              </w:rPr>
              <w:t>Not to be high-minded, not to Trust in uncertain Riches, but in the Living God.</w:t>
            </w:r>
          </w:p>
        </w:tc>
        <w:tc>
          <w:tcPr>
            <w:tcW w:w="0" w:type="auto"/>
          </w:tcPr>
          <w:p w14:paraId="37F2BC37" w14:textId="77777777" w:rsidR="006B6A07" w:rsidRDefault="006B6A07" w:rsidP="00DB60C3">
            <w:pPr>
              <w:pStyle w:val="ListParagraph"/>
              <w:ind w:left="0"/>
              <w:rPr>
                <w:rFonts w:ascii="Garamond" w:hAnsi="Garamond" w:cs="Times New Roman"/>
                <w:sz w:val="20"/>
                <w:szCs w:val="20"/>
              </w:rPr>
            </w:pPr>
          </w:p>
          <w:p w14:paraId="762B6A1C" w14:textId="77777777" w:rsidR="00CF3185" w:rsidRDefault="00CF3185" w:rsidP="00DB60C3">
            <w:pPr>
              <w:pStyle w:val="ListParagraph"/>
              <w:ind w:left="0"/>
              <w:rPr>
                <w:rFonts w:ascii="Garamond" w:hAnsi="Garamond" w:cs="Times New Roman"/>
                <w:sz w:val="20"/>
                <w:szCs w:val="20"/>
              </w:rPr>
            </w:pPr>
          </w:p>
          <w:p w14:paraId="7A92B618" w14:textId="77777777" w:rsidR="00CF3185" w:rsidRPr="00CF3185" w:rsidRDefault="00CF3185" w:rsidP="00DB60C3">
            <w:pPr>
              <w:pStyle w:val="ListParagraph"/>
              <w:ind w:left="0"/>
              <w:rPr>
                <w:rFonts w:ascii="Garamond" w:hAnsi="Garamond" w:cs="Times New Roman"/>
                <w:sz w:val="20"/>
                <w:szCs w:val="20"/>
              </w:rPr>
            </w:pPr>
            <w:r>
              <w:rPr>
                <w:rFonts w:ascii="Garamond" w:hAnsi="Garamond" w:cs="Times New Roman"/>
                <w:sz w:val="20"/>
                <w:szCs w:val="20"/>
              </w:rPr>
              <w:t>1 Tim. 6. 17.</w:t>
            </w:r>
          </w:p>
        </w:tc>
      </w:tr>
      <w:tr w:rsidR="006B6A07" w:rsidRPr="001D7831" w14:paraId="32DF465C" w14:textId="77777777" w:rsidTr="00CB7EF1">
        <w:tc>
          <w:tcPr>
            <w:tcW w:w="4253" w:type="dxa"/>
          </w:tcPr>
          <w:p w14:paraId="3E284F8D" w14:textId="77777777" w:rsidR="006B6A07" w:rsidRPr="00AA2A83" w:rsidRDefault="006B6A07" w:rsidP="00DB60C3">
            <w:pPr>
              <w:pStyle w:val="CM10"/>
              <w:widowControl/>
              <w:spacing w:line="240" w:lineRule="auto"/>
              <w:ind w:firstLine="227"/>
              <w:jc w:val="both"/>
              <w:rPr>
                <w:rFonts w:ascii="Garamond" w:hAnsi="Garamond"/>
                <w:sz w:val="28"/>
                <w:szCs w:val="28"/>
              </w:rPr>
            </w:pPr>
            <w:r w:rsidRPr="00AA2A83">
              <w:rPr>
                <w:rFonts w:ascii="Garamond" w:hAnsi="Garamond"/>
                <w:sz w:val="28"/>
                <w:szCs w:val="28"/>
              </w:rPr>
              <w:t xml:space="preserve">Dy chur </w:t>
            </w:r>
            <w:proofErr w:type="spellStart"/>
            <w:r w:rsidRPr="00AA2A83">
              <w:rPr>
                <w:rFonts w:ascii="Garamond" w:hAnsi="Garamond"/>
                <w:sz w:val="28"/>
                <w:szCs w:val="28"/>
              </w:rPr>
              <w:t>ayrn</w:t>
            </w:r>
            <w:proofErr w:type="spellEnd"/>
            <w:r w:rsidRPr="00AA2A83">
              <w:rPr>
                <w:rFonts w:ascii="Garamond" w:hAnsi="Garamond"/>
                <w:sz w:val="28"/>
                <w:szCs w:val="28"/>
              </w:rPr>
              <w:t xml:space="preserve"> </w:t>
            </w:r>
            <w:proofErr w:type="spellStart"/>
            <w:r w:rsidRPr="00AA2A83">
              <w:rPr>
                <w:rFonts w:ascii="Garamond" w:hAnsi="Garamond"/>
                <w:sz w:val="28"/>
                <w:szCs w:val="28"/>
              </w:rPr>
              <w:t>jeh</w:t>
            </w:r>
            <w:proofErr w:type="spellEnd"/>
            <w:r w:rsidRPr="00AA2A83">
              <w:rPr>
                <w:rFonts w:ascii="Garamond" w:hAnsi="Garamond"/>
                <w:sz w:val="28"/>
                <w:szCs w:val="28"/>
              </w:rPr>
              <w:t xml:space="preserve"> </w:t>
            </w:r>
            <w:proofErr w:type="spellStart"/>
            <w:r w:rsidRPr="00AA2A83">
              <w:rPr>
                <w:rFonts w:ascii="Garamond" w:hAnsi="Garamond"/>
                <w:sz w:val="28"/>
                <w:szCs w:val="28"/>
              </w:rPr>
              <w:t>nyn</w:t>
            </w:r>
            <w:proofErr w:type="spellEnd"/>
            <w:r w:rsidRPr="00AA2A83">
              <w:rPr>
                <w:rFonts w:ascii="Garamond" w:hAnsi="Garamond"/>
                <w:sz w:val="28"/>
                <w:szCs w:val="28"/>
              </w:rPr>
              <w:t xml:space="preserve"> </w:t>
            </w:r>
            <w:proofErr w:type="spellStart"/>
            <w:r w:rsidRPr="00AA2A83">
              <w:rPr>
                <w:rFonts w:ascii="Garamond" w:hAnsi="Garamond"/>
                <w:sz w:val="28"/>
                <w:szCs w:val="28"/>
              </w:rPr>
              <w:t>gooid</w:t>
            </w:r>
            <w:proofErr w:type="spellEnd"/>
            <w:r w:rsidRPr="00AA2A83">
              <w:rPr>
                <w:rFonts w:ascii="Garamond" w:hAnsi="Garamond"/>
                <w:sz w:val="28"/>
                <w:szCs w:val="28"/>
              </w:rPr>
              <w:t xml:space="preserve"> da </w:t>
            </w:r>
            <w:proofErr w:type="spellStart"/>
            <w:r w:rsidRPr="00AA2A83">
              <w:rPr>
                <w:rFonts w:ascii="Garamond" w:hAnsi="Garamond"/>
                <w:sz w:val="28"/>
                <w:szCs w:val="28"/>
              </w:rPr>
              <w:t>ny</w:t>
            </w:r>
            <w:proofErr w:type="spellEnd"/>
            <w:r w:rsidRPr="00AA2A83">
              <w:rPr>
                <w:rFonts w:ascii="Garamond" w:hAnsi="Garamond"/>
                <w:sz w:val="28"/>
                <w:szCs w:val="28"/>
              </w:rPr>
              <w:t xml:space="preserve"> </w:t>
            </w:r>
            <w:proofErr w:type="spellStart"/>
            <w:r w:rsidRPr="00AA2A83">
              <w:rPr>
                <w:rFonts w:ascii="Garamond" w:hAnsi="Garamond"/>
                <w:sz w:val="28"/>
                <w:szCs w:val="28"/>
              </w:rPr>
              <w:t>Boughtyn</w:t>
            </w:r>
            <w:proofErr w:type="spellEnd"/>
            <w:r w:rsidRPr="00AA2A83">
              <w:rPr>
                <w:rFonts w:ascii="Garamond" w:hAnsi="Garamond"/>
                <w:sz w:val="28"/>
                <w:szCs w:val="28"/>
              </w:rPr>
              <w:t xml:space="preserve"> </w:t>
            </w:r>
            <w:proofErr w:type="spellStart"/>
            <w:r w:rsidRPr="00AA2A83">
              <w:rPr>
                <w:rFonts w:ascii="Garamond" w:hAnsi="Garamond"/>
                <w:sz w:val="28"/>
                <w:szCs w:val="28"/>
              </w:rPr>
              <w:t>myr</w:t>
            </w:r>
            <w:proofErr w:type="spellEnd"/>
            <w:r w:rsidRPr="00AA2A83">
              <w:rPr>
                <w:rFonts w:ascii="Garamond" w:hAnsi="Garamond"/>
                <w:sz w:val="28"/>
                <w:szCs w:val="28"/>
              </w:rPr>
              <w:t xml:space="preserve"> </w:t>
            </w:r>
            <w:proofErr w:type="spellStart"/>
            <w:r w:rsidRPr="00AA2A83">
              <w:rPr>
                <w:rFonts w:ascii="Garamond" w:hAnsi="Garamond"/>
                <w:i/>
                <w:sz w:val="28"/>
                <w:szCs w:val="28"/>
              </w:rPr>
              <w:t>feeaghyn</w:t>
            </w:r>
            <w:proofErr w:type="spellEnd"/>
            <w:r w:rsidRPr="00AA2A83">
              <w:rPr>
                <w:rFonts w:ascii="Garamond" w:hAnsi="Garamond"/>
                <w:i/>
                <w:sz w:val="28"/>
                <w:szCs w:val="28"/>
              </w:rPr>
              <w:t xml:space="preserve"> ta </w:t>
            </w:r>
            <w:proofErr w:type="spellStart"/>
            <w:r w:rsidRPr="00AA2A83">
              <w:rPr>
                <w:rFonts w:ascii="Garamond" w:hAnsi="Garamond"/>
                <w:i/>
                <w:sz w:val="28"/>
                <w:szCs w:val="28"/>
              </w:rPr>
              <w:t>cair</w:t>
            </w:r>
            <w:proofErr w:type="spellEnd"/>
            <w:r w:rsidRPr="00AA2A83">
              <w:rPr>
                <w:rFonts w:ascii="Garamond" w:hAnsi="Garamond"/>
                <w:i/>
                <w:sz w:val="28"/>
                <w:szCs w:val="28"/>
              </w:rPr>
              <w:t xml:space="preserve"> </w:t>
            </w:r>
            <w:proofErr w:type="spellStart"/>
            <w:r w:rsidRPr="00AA2A83">
              <w:rPr>
                <w:rFonts w:ascii="Garamond" w:hAnsi="Garamond"/>
                <w:i/>
                <w:sz w:val="28"/>
                <w:szCs w:val="28"/>
              </w:rPr>
              <w:t>daue</w:t>
            </w:r>
            <w:proofErr w:type="spellEnd"/>
            <w:r w:rsidRPr="00AA2A83">
              <w:rPr>
                <w:rFonts w:ascii="Garamond" w:hAnsi="Garamond"/>
                <w:sz w:val="28"/>
                <w:szCs w:val="28"/>
              </w:rPr>
              <w:t xml:space="preserve">. Dy </w:t>
            </w:r>
            <w:proofErr w:type="spellStart"/>
            <w:r w:rsidRPr="00AA2A83">
              <w:rPr>
                <w:rFonts w:ascii="Garamond" w:hAnsi="Garamond"/>
                <w:sz w:val="28"/>
                <w:szCs w:val="28"/>
              </w:rPr>
              <w:t>ve</w:t>
            </w:r>
            <w:proofErr w:type="spellEnd"/>
            <w:r w:rsidRPr="00AA2A83">
              <w:rPr>
                <w:rFonts w:ascii="Garamond" w:hAnsi="Garamond"/>
                <w:sz w:val="28"/>
                <w:szCs w:val="28"/>
              </w:rPr>
              <w:t xml:space="preserve"> </w:t>
            </w:r>
            <w:proofErr w:type="spellStart"/>
            <w:r w:rsidRPr="00AA2A83">
              <w:rPr>
                <w:rFonts w:ascii="Garamond" w:hAnsi="Garamond"/>
                <w:sz w:val="28"/>
                <w:szCs w:val="28"/>
              </w:rPr>
              <w:t>booisal</w:t>
            </w:r>
            <w:proofErr w:type="spellEnd"/>
            <w:r w:rsidRPr="00AA2A83">
              <w:rPr>
                <w:rFonts w:ascii="Garamond" w:hAnsi="Garamond"/>
                <w:sz w:val="28"/>
                <w:szCs w:val="28"/>
              </w:rPr>
              <w:t xml:space="preserve"> as gyn </w:t>
            </w:r>
            <w:proofErr w:type="spellStart"/>
            <w:r w:rsidRPr="00AA2A83">
              <w:rPr>
                <w:rFonts w:ascii="Garamond" w:hAnsi="Garamond"/>
                <w:sz w:val="28"/>
                <w:szCs w:val="28"/>
              </w:rPr>
              <w:t>nyn</w:t>
            </w:r>
            <w:proofErr w:type="spellEnd"/>
            <w:r w:rsidRPr="00AA2A83">
              <w:rPr>
                <w:rFonts w:ascii="Garamond" w:hAnsi="Garamond"/>
                <w:sz w:val="28"/>
                <w:szCs w:val="28"/>
              </w:rPr>
              <w:t xml:space="preserve"> </w:t>
            </w:r>
            <w:proofErr w:type="spellStart"/>
            <w:r w:rsidRPr="00AA2A83">
              <w:rPr>
                <w:rFonts w:ascii="Garamond" w:hAnsi="Garamond"/>
                <w:sz w:val="28"/>
                <w:szCs w:val="28"/>
              </w:rPr>
              <w:t>marail</w:t>
            </w:r>
            <w:proofErr w:type="spellEnd"/>
            <w:r w:rsidRPr="00AA2A83">
              <w:rPr>
                <w:rFonts w:ascii="Garamond" w:hAnsi="Garamond"/>
                <w:sz w:val="28"/>
                <w:szCs w:val="28"/>
              </w:rPr>
              <w:t xml:space="preserve"> ad, er </w:t>
            </w:r>
            <w:proofErr w:type="spellStart"/>
            <w:r w:rsidRPr="00AA2A83">
              <w:rPr>
                <w:rFonts w:ascii="Garamond" w:hAnsi="Garamond"/>
                <w:sz w:val="28"/>
                <w:szCs w:val="28"/>
              </w:rPr>
              <w:t>nyn</w:t>
            </w:r>
            <w:proofErr w:type="spellEnd"/>
            <w:r w:rsidRPr="00AA2A83">
              <w:rPr>
                <w:rFonts w:ascii="Garamond" w:hAnsi="Garamond"/>
                <w:sz w:val="28"/>
                <w:szCs w:val="28"/>
              </w:rPr>
              <w:t xml:space="preserve"> </w:t>
            </w:r>
            <w:proofErr w:type="spellStart"/>
            <w:r w:rsidRPr="00AA2A83">
              <w:rPr>
                <w:rFonts w:ascii="Garamond" w:hAnsi="Garamond"/>
                <w:sz w:val="28"/>
                <w:szCs w:val="28"/>
              </w:rPr>
              <w:t>aignaghyn</w:t>
            </w:r>
            <w:proofErr w:type="spellEnd"/>
            <w:r w:rsidRPr="00AA2A83">
              <w:rPr>
                <w:rFonts w:ascii="Garamond" w:hAnsi="Garamond"/>
                <w:sz w:val="28"/>
                <w:szCs w:val="28"/>
              </w:rPr>
              <w:t xml:space="preserve"> </w:t>
            </w:r>
            <w:proofErr w:type="spellStart"/>
            <w:r w:rsidRPr="00AA2A83">
              <w:rPr>
                <w:rFonts w:ascii="Garamond" w:hAnsi="Garamond"/>
                <w:sz w:val="28"/>
                <w:szCs w:val="28"/>
              </w:rPr>
              <w:t>Sayntoil</w:t>
            </w:r>
            <w:proofErr w:type="spellEnd"/>
            <w:r w:rsidRPr="00AA2A83">
              <w:rPr>
                <w:rFonts w:ascii="Garamond" w:hAnsi="Garamond"/>
                <w:sz w:val="28"/>
                <w:szCs w:val="28"/>
              </w:rPr>
              <w:t xml:space="preserve">. </w:t>
            </w:r>
          </w:p>
        </w:tc>
        <w:tc>
          <w:tcPr>
            <w:tcW w:w="3851" w:type="dxa"/>
          </w:tcPr>
          <w:p w14:paraId="2B80A9CB"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To give of their Substance to the Poor, </w:t>
            </w:r>
            <w:r w:rsidRPr="001D7831">
              <w:rPr>
                <w:rFonts w:ascii="Garamond" w:hAnsi="Garamond" w:cs="Times New Roman"/>
                <w:sz w:val="28"/>
              </w:rPr>
              <w:t xml:space="preserve">as a Debt due to him. </w:t>
            </w:r>
            <w:r w:rsidRPr="001D7831">
              <w:rPr>
                <w:rFonts w:ascii="Garamond" w:hAnsi="Garamond" w:cs="Times New Roman"/>
                <w:i/>
                <w:sz w:val="28"/>
              </w:rPr>
              <w:t>To be thankful, and not to spend them upon their Lusts.</w:t>
            </w:r>
          </w:p>
        </w:tc>
        <w:tc>
          <w:tcPr>
            <w:tcW w:w="0" w:type="auto"/>
          </w:tcPr>
          <w:p w14:paraId="01FE94DC" w14:textId="77777777" w:rsidR="006B6A07" w:rsidRDefault="006B6A07" w:rsidP="00DB60C3">
            <w:pPr>
              <w:pStyle w:val="ListParagraph"/>
              <w:ind w:left="0"/>
              <w:rPr>
                <w:rFonts w:ascii="Garamond" w:hAnsi="Garamond" w:cs="Times New Roman"/>
                <w:sz w:val="20"/>
                <w:szCs w:val="20"/>
              </w:rPr>
            </w:pPr>
          </w:p>
          <w:p w14:paraId="1EA173AC" w14:textId="77777777" w:rsidR="00CF3185" w:rsidRPr="00CF3185" w:rsidRDefault="00CF3185" w:rsidP="00DB60C3">
            <w:pPr>
              <w:pStyle w:val="ListParagraph"/>
              <w:ind w:left="0"/>
              <w:rPr>
                <w:rFonts w:ascii="Garamond" w:hAnsi="Garamond" w:cs="Times New Roman"/>
                <w:sz w:val="20"/>
                <w:szCs w:val="20"/>
              </w:rPr>
            </w:pPr>
            <w:r>
              <w:rPr>
                <w:rFonts w:ascii="Garamond" w:hAnsi="Garamond" w:cs="Times New Roman"/>
                <w:sz w:val="20"/>
                <w:szCs w:val="20"/>
              </w:rPr>
              <w:t>Prov. 3. 27.</w:t>
            </w:r>
          </w:p>
        </w:tc>
      </w:tr>
      <w:tr w:rsidR="006B6A07" w:rsidRPr="001D7831" w14:paraId="773C1259" w14:textId="77777777" w:rsidTr="00CB7EF1">
        <w:tc>
          <w:tcPr>
            <w:tcW w:w="4253" w:type="dxa"/>
          </w:tcPr>
          <w:p w14:paraId="3A9AFCBB" w14:textId="77777777" w:rsidR="006B6A07" w:rsidRPr="00AA2A83" w:rsidRDefault="006B6A07" w:rsidP="00DB60C3">
            <w:pPr>
              <w:pStyle w:val="CM3"/>
              <w:widowControl/>
              <w:spacing w:line="240" w:lineRule="auto"/>
              <w:ind w:firstLine="227"/>
              <w:jc w:val="both"/>
              <w:rPr>
                <w:rFonts w:ascii="Garamond" w:hAnsi="Garamond"/>
                <w:sz w:val="28"/>
                <w:szCs w:val="28"/>
              </w:rPr>
            </w:pPr>
            <w:r w:rsidRPr="00AA2A83">
              <w:rPr>
                <w:rFonts w:ascii="Garamond" w:hAnsi="Garamond"/>
                <w:i/>
                <w:sz w:val="28"/>
                <w:szCs w:val="28"/>
              </w:rPr>
              <w:t>Q.</w:t>
            </w:r>
            <w:r w:rsidRPr="00AA2A83">
              <w:rPr>
                <w:rFonts w:ascii="Garamond" w:hAnsi="Garamond"/>
                <w:sz w:val="28"/>
                <w:szCs w:val="28"/>
              </w:rPr>
              <w:t xml:space="preserve"> My </w:t>
            </w:r>
            <w:proofErr w:type="spellStart"/>
            <w:r w:rsidRPr="00AA2A83">
              <w:rPr>
                <w:rFonts w:ascii="Garamond" w:hAnsi="Garamond"/>
                <w:sz w:val="28"/>
                <w:szCs w:val="28"/>
              </w:rPr>
              <w:t>churrym</w:t>
            </w:r>
            <w:proofErr w:type="spellEnd"/>
            <w:r w:rsidRPr="00AA2A83">
              <w:rPr>
                <w:rFonts w:ascii="Garamond" w:hAnsi="Garamond"/>
                <w:sz w:val="28"/>
                <w:szCs w:val="28"/>
              </w:rPr>
              <w:t xml:space="preserve"> </w:t>
            </w:r>
            <w:proofErr w:type="spellStart"/>
            <w:r w:rsidRPr="00AA2A83">
              <w:rPr>
                <w:rFonts w:ascii="Garamond" w:hAnsi="Garamond"/>
                <w:sz w:val="28"/>
                <w:szCs w:val="28"/>
              </w:rPr>
              <w:t>dy</w:t>
            </w:r>
            <w:proofErr w:type="spellEnd"/>
            <w:r w:rsidRPr="00AA2A83">
              <w:rPr>
                <w:rFonts w:ascii="Garamond" w:hAnsi="Garamond"/>
                <w:sz w:val="28"/>
                <w:szCs w:val="28"/>
              </w:rPr>
              <w:t xml:space="preserve"> </w:t>
            </w:r>
            <w:r w:rsidRPr="00AA2A83">
              <w:rPr>
                <w:rFonts w:ascii="Garamond" w:hAnsi="Garamond"/>
                <w:i/>
                <w:sz w:val="28"/>
                <w:szCs w:val="28"/>
              </w:rPr>
              <w:t xml:space="preserve">chur </w:t>
            </w:r>
            <w:proofErr w:type="spellStart"/>
            <w:r w:rsidRPr="00AA2A83">
              <w:rPr>
                <w:rFonts w:ascii="Garamond" w:hAnsi="Garamond"/>
                <w:i/>
                <w:sz w:val="28"/>
                <w:szCs w:val="28"/>
              </w:rPr>
              <w:t>ooashley</w:t>
            </w:r>
            <w:proofErr w:type="spellEnd"/>
            <w:r w:rsidRPr="00AA2A83">
              <w:rPr>
                <w:rFonts w:ascii="Garamond" w:hAnsi="Garamond"/>
                <w:i/>
                <w:sz w:val="28"/>
                <w:szCs w:val="28"/>
              </w:rPr>
              <w:t xml:space="preserve"> da </w:t>
            </w:r>
            <w:proofErr w:type="spellStart"/>
            <w:r w:rsidRPr="00AA2A83">
              <w:rPr>
                <w:rFonts w:ascii="Garamond" w:hAnsi="Garamond"/>
                <w:i/>
                <w:sz w:val="28"/>
                <w:szCs w:val="28"/>
              </w:rPr>
              <w:t>Ennym</w:t>
            </w:r>
            <w:proofErr w:type="spellEnd"/>
            <w:r w:rsidRPr="00AA2A83">
              <w:rPr>
                <w:rFonts w:ascii="Garamond" w:hAnsi="Garamond"/>
                <w:i/>
                <w:sz w:val="28"/>
                <w:szCs w:val="28"/>
              </w:rPr>
              <w:t xml:space="preserve"> </w:t>
            </w:r>
            <w:proofErr w:type="spellStart"/>
            <w:r w:rsidRPr="00AA2A83">
              <w:rPr>
                <w:rFonts w:ascii="Garamond" w:hAnsi="Garamond"/>
                <w:i/>
                <w:sz w:val="28"/>
                <w:szCs w:val="28"/>
              </w:rPr>
              <w:t>casherick</w:t>
            </w:r>
            <w:proofErr w:type="spellEnd"/>
            <w:r w:rsidRPr="00AA2A83">
              <w:rPr>
                <w:rFonts w:ascii="Garamond" w:hAnsi="Garamond"/>
                <w:i/>
                <w:sz w:val="28"/>
                <w:szCs w:val="28"/>
              </w:rPr>
              <w:t xml:space="preserve"> Yee as da </w:t>
            </w:r>
            <w:proofErr w:type="spellStart"/>
            <w:r w:rsidRPr="00AA2A83">
              <w:rPr>
                <w:rFonts w:ascii="Garamond" w:hAnsi="Garamond"/>
                <w:i/>
                <w:sz w:val="28"/>
                <w:szCs w:val="28"/>
              </w:rPr>
              <w:t>ghoo</w:t>
            </w:r>
            <w:proofErr w:type="spellEnd"/>
            <w:r w:rsidRPr="00AA2A83">
              <w:rPr>
                <w:rFonts w:ascii="Garamond" w:hAnsi="Garamond"/>
                <w:sz w:val="28"/>
                <w:szCs w:val="28"/>
              </w:rPr>
              <w:t xml:space="preserve">, </w:t>
            </w:r>
            <w:proofErr w:type="spellStart"/>
            <w:r w:rsidRPr="00AA2A83">
              <w:rPr>
                <w:rFonts w:ascii="Garamond" w:hAnsi="Garamond"/>
                <w:sz w:val="28"/>
                <w:szCs w:val="28"/>
              </w:rPr>
              <w:t>Cre’n</w:t>
            </w:r>
            <w:proofErr w:type="spellEnd"/>
            <w:r w:rsidRPr="00AA2A83">
              <w:rPr>
                <w:rFonts w:ascii="Garamond" w:hAnsi="Garamond"/>
                <w:sz w:val="28"/>
                <w:szCs w:val="28"/>
              </w:rPr>
              <w:t xml:space="preserve"> </w:t>
            </w:r>
            <w:proofErr w:type="spellStart"/>
            <w:r w:rsidRPr="00AA2A83">
              <w:rPr>
                <w:rFonts w:ascii="Garamond" w:hAnsi="Garamond"/>
                <w:sz w:val="28"/>
                <w:szCs w:val="28"/>
              </w:rPr>
              <w:t>aght</w:t>
            </w:r>
            <w:proofErr w:type="spellEnd"/>
            <w:r w:rsidRPr="00AA2A83">
              <w:rPr>
                <w:rFonts w:ascii="Garamond" w:hAnsi="Garamond"/>
                <w:sz w:val="28"/>
                <w:szCs w:val="28"/>
              </w:rPr>
              <w:t xml:space="preserve"> </w:t>
            </w:r>
            <w:proofErr w:type="spellStart"/>
            <w:r w:rsidRPr="00AA2A83">
              <w:rPr>
                <w:rFonts w:ascii="Garamond" w:hAnsi="Garamond"/>
                <w:sz w:val="28"/>
                <w:szCs w:val="28"/>
              </w:rPr>
              <w:t>nee’m</w:t>
            </w:r>
            <w:proofErr w:type="spellEnd"/>
            <w:r w:rsidRPr="00AA2A83">
              <w:rPr>
                <w:rFonts w:ascii="Garamond" w:hAnsi="Garamond"/>
                <w:sz w:val="28"/>
                <w:szCs w:val="28"/>
              </w:rPr>
              <w:t xml:space="preserve"> </w:t>
            </w:r>
            <w:proofErr w:type="spellStart"/>
            <w:r w:rsidRPr="00AA2A83">
              <w:rPr>
                <w:rFonts w:ascii="Garamond" w:hAnsi="Garamond"/>
                <w:sz w:val="28"/>
                <w:szCs w:val="28"/>
              </w:rPr>
              <w:t>shen</w:t>
            </w:r>
            <w:proofErr w:type="spellEnd"/>
            <w:r w:rsidRPr="00AA2A83">
              <w:rPr>
                <w:rFonts w:ascii="Garamond" w:hAnsi="Garamond"/>
                <w:i/>
                <w:sz w:val="28"/>
                <w:szCs w:val="28"/>
              </w:rPr>
              <w:t> </w:t>
            </w:r>
            <w:r w:rsidRPr="00AA2A83">
              <w:rPr>
                <w:rFonts w:ascii="Garamond" w:hAnsi="Garamond"/>
                <w:sz w:val="28"/>
                <w:szCs w:val="28"/>
              </w:rPr>
              <w:t xml:space="preserve">? </w:t>
            </w:r>
          </w:p>
        </w:tc>
        <w:tc>
          <w:tcPr>
            <w:tcW w:w="3851" w:type="dxa"/>
          </w:tcPr>
          <w:p w14:paraId="66DE6C72" w14:textId="77777777" w:rsidR="006B6A07" w:rsidRPr="001D7831" w:rsidRDefault="006B6A07"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It is my Duty </w:t>
            </w:r>
            <w:r w:rsidRPr="001D7831">
              <w:rPr>
                <w:rFonts w:ascii="Garamond" w:hAnsi="Garamond" w:cs="Times New Roman"/>
                <w:sz w:val="28"/>
              </w:rPr>
              <w:t>[</w:t>
            </w:r>
            <w:r w:rsidRPr="001D7831">
              <w:rPr>
                <w:rFonts w:ascii="Garamond" w:hAnsi="Garamond" w:cs="Times New Roman"/>
                <w:i/>
                <w:sz w:val="28"/>
              </w:rPr>
              <w:t>to</w:t>
            </w:r>
            <w:r w:rsidRPr="001D7831">
              <w:rPr>
                <w:rFonts w:ascii="Garamond" w:hAnsi="Garamond" w:cs="Times New Roman"/>
                <w:sz w:val="28"/>
              </w:rPr>
              <w:t>]</w:t>
            </w:r>
            <w:r w:rsidRPr="001D7831">
              <w:rPr>
                <w:rFonts w:ascii="Garamond" w:hAnsi="Garamond" w:cs="Times New Roman"/>
                <w:i/>
                <w:sz w:val="28"/>
              </w:rPr>
              <w:t xml:space="preserve"> </w:t>
            </w:r>
            <w:r w:rsidRPr="001D7831">
              <w:rPr>
                <w:rFonts w:ascii="Garamond" w:hAnsi="Garamond" w:cs="Times New Roman"/>
                <w:sz w:val="28"/>
              </w:rPr>
              <w:t>honour God’s holy Name and his Word,</w:t>
            </w:r>
            <w:r w:rsidRPr="001D7831">
              <w:rPr>
                <w:rFonts w:ascii="Garamond" w:hAnsi="Garamond" w:cs="Times New Roman"/>
                <w:i/>
                <w:sz w:val="28"/>
              </w:rPr>
              <w:t xml:space="preserve"> How shall I bring </w:t>
            </w:r>
            <w:proofErr w:type="spellStart"/>
            <w:r w:rsidRPr="001D7831">
              <w:rPr>
                <w:rFonts w:ascii="Garamond" w:hAnsi="Garamond" w:cs="Times New Roman"/>
                <w:i/>
                <w:sz w:val="28"/>
              </w:rPr>
              <w:t>my self</w:t>
            </w:r>
            <w:proofErr w:type="spellEnd"/>
            <w:r w:rsidRPr="001D7831">
              <w:rPr>
                <w:rFonts w:ascii="Garamond" w:hAnsi="Garamond" w:cs="Times New Roman"/>
                <w:i/>
                <w:sz w:val="28"/>
              </w:rPr>
              <w:t xml:space="preserve"> to do so ?</w:t>
            </w:r>
          </w:p>
        </w:tc>
        <w:tc>
          <w:tcPr>
            <w:tcW w:w="0" w:type="auto"/>
          </w:tcPr>
          <w:p w14:paraId="7DF33B6F" w14:textId="77777777" w:rsidR="006B6A07" w:rsidRPr="000C1864" w:rsidRDefault="006B6A07" w:rsidP="00DB60C3">
            <w:pPr>
              <w:pStyle w:val="ListParagraph"/>
              <w:ind w:left="0"/>
              <w:rPr>
                <w:rFonts w:ascii="Garamond" w:hAnsi="Garamond" w:cs="Times New Roman"/>
                <w:sz w:val="20"/>
                <w:szCs w:val="20"/>
              </w:rPr>
            </w:pPr>
          </w:p>
        </w:tc>
      </w:tr>
      <w:tr w:rsidR="00CF3185" w:rsidRPr="001D7831" w14:paraId="7D943A44" w14:textId="77777777" w:rsidTr="00CB7EF1">
        <w:tc>
          <w:tcPr>
            <w:tcW w:w="4253" w:type="dxa"/>
          </w:tcPr>
          <w:p w14:paraId="5698D871" w14:textId="77777777" w:rsidR="00CF3185" w:rsidRPr="009729BD" w:rsidRDefault="00CF3185" w:rsidP="00DB60C3">
            <w:pPr>
              <w:pStyle w:val="CM3"/>
              <w:widowControl/>
              <w:spacing w:line="240" w:lineRule="auto"/>
              <w:ind w:firstLine="227"/>
              <w:jc w:val="both"/>
              <w:rPr>
                <w:rFonts w:ascii="Garamond" w:hAnsi="Garamond"/>
                <w:sz w:val="28"/>
                <w:szCs w:val="28"/>
              </w:rPr>
            </w:pPr>
            <w:r w:rsidRPr="009729BD">
              <w:rPr>
                <w:rFonts w:ascii="Garamond" w:hAnsi="Garamond"/>
                <w:i/>
                <w:sz w:val="28"/>
                <w:szCs w:val="28"/>
              </w:rPr>
              <w:t xml:space="preserve">A. </w:t>
            </w:r>
            <w:r w:rsidRPr="009729BD">
              <w:rPr>
                <w:rFonts w:ascii="Garamond" w:hAnsi="Garamond"/>
                <w:sz w:val="28"/>
                <w:szCs w:val="28"/>
              </w:rPr>
              <w:t xml:space="preserve">Cur </w:t>
            </w:r>
            <w:proofErr w:type="spellStart"/>
            <w:r w:rsidRPr="009729BD">
              <w:rPr>
                <w:rFonts w:ascii="Garamond" w:hAnsi="Garamond"/>
                <w:sz w:val="28"/>
                <w:szCs w:val="28"/>
              </w:rPr>
              <w:t>tooai</w:t>
            </w:r>
            <w:proofErr w:type="spellEnd"/>
            <w:r w:rsidRPr="009729BD">
              <w:rPr>
                <w:rFonts w:ascii="Garamond" w:hAnsi="Garamond"/>
                <w:sz w:val="28"/>
                <w:szCs w:val="28"/>
              </w:rPr>
              <w:t xml:space="preserve"> </w:t>
            </w:r>
            <w:proofErr w:type="spellStart"/>
            <w:r w:rsidRPr="009729BD">
              <w:rPr>
                <w:rFonts w:ascii="Garamond" w:hAnsi="Garamond"/>
                <w:sz w:val="28"/>
                <w:szCs w:val="28"/>
              </w:rPr>
              <w:t>nagh</w:t>
            </w:r>
            <w:proofErr w:type="spellEnd"/>
            <w:r w:rsidRPr="009729BD">
              <w:rPr>
                <w:rFonts w:ascii="Garamond" w:hAnsi="Garamond"/>
                <w:sz w:val="28"/>
                <w:szCs w:val="28"/>
              </w:rPr>
              <w:t xml:space="preserve"> </w:t>
            </w:r>
            <w:proofErr w:type="spellStart"/>
            <w:r w:rsidRPr="009729BD">
              <w:rPr>
                <w:rFonts w:ascii="Garamond" w:hAnsi="Garamond"/>
                <w:sz w:val="28"/>
                <w:szCs w:val="28"/>
              </w:rPr>
              <w:t>loar</w:t>
            </w:r>
            <w:proofErr w:type="spellEnd"/>
            <w:r w:rsidRPr="009729BD">
              <w:rPr>
                <w:rFonts w:ascii="Garamond" w:hAnsi="Garamond"/>
                <w:sz w:val="28"/>
                <w:szCs w:val="28"/>
              </w:rPr>
              <w:t xml:space="preserve">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sz w:val="28"/>
                <w:szCs w:val="28"/>
              </w:rPr>
              <w:t>jeh</w:t>
            </w:r>
            <w:proofErr w:type="spellEnd"/>
            <w:r w:rsidRPr="009729BD">
              <w:rPr>
                <w:rFonts w:ascii="Garamond" w:hAnsi="Garamond"/>
                <w:sz w:val="28"/>
                <w:szCs w:val="28"/>
              </w:rPr>
              <w:t xml:space="preserve"> </w:t>
            </w:r>
            <w:proofErr w:type="spellStart"/>
            <w:r w:rsidRPr="009729BD">
              <w:rPr>
                <w:rFonts w:ascii="Garamond" w:hAnsi="Garamond"/>
                <w:sz w:val="28"/>
                <w:szCs w:val="28"/>
              </w:rPr>
              <w:t>Jee</w:t>
            </w:r>
            <w:proofErr w:type="spellEnd"/>
            <w:r w:rsidRPr="009729BD">
              <w:rPr>
                <w:rFonts w:ascii="Garamond" w:hAnsi="Garamond"/>
                <w:sz w:val="28"/>
                <w:szCs w:val="28"/>
              </w:rPr>
              <w:t xml:space="preserve"> </w:t>
            </w:r>
            <w:proofErr w:type="spellStart"/>
            <w:r w:rsidRPr="009729BD">
              <w:rPr>
                <w:rFonts w:ascii="Garamond" w:hAnsi="Garamond"/>
                <w:sz w:val="28"/>
                <w:szCs w:val="28"/>
              </w:rPr>
              <w:t>agh</w:t>
            </w:r>
            <w:proofErr w:type="spellEnd"/>
            <w:r w:rsidRPr="009729BD">
              <w:rPr>
                <w:rFonts w:ascii="Garamond" w:hAnsi="Garamond"/>
                <w:sz w:val="28"/>
                <w:szCs w:val="28"/>
              </w:rPr>
              <w:t xml:space="preserve"> </w:t>
            </w:r>
            <w:proofErr w:type="spellStart"/>
            <w:r w:rsidRPr="009729BD">
              <w:rPr>
                <w:rFonts w:ascii="Garamond" w:hAnsi="Garamond"/>
                <w:sz w:val="28"/>
                <w:szCs w:val="28"/>
              </w:rPr>
              <w:t>tra</w:t>
            </w:r>
            <w:proofErr w:type="spellEnd"/>
            <w:r w:rsidRPr="009729BD">
              <w:rPr>
                <w:rFonts w:ascii="Garamond" w:hAnsi="Garamond"/>
                <w:sz w:val="28"/>
                <w:szCs w:val="28"/>
              </w:rPr>
              <w:t xml:space="preserve"> </w:t>
            </w:r>
            <w:proofErr w:type="spellStart"/>
            <w:r w:rsidRPr="009729BD">
              <w:rPr>
                <w:rFonts w:ascii="Garamond" w:hAnsi="Garamond"/>
                <w:sz w:val="28"/>
                <w:szCs w:val="28"/>
              </w:rPr>
              <w:t>t’ow</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jarroo</w:t>
            </w:r>
            <w:proofErr w:type="spellEnd"/>
            <w:r w:rsidRPr="009729BD">
              <w:rPr>
                <w:rFonts w:ascii="Garamond" w:hAnsi="Garamond"/>
                <w:sz w:val="28"/>
                <w:szCs w:val="28"/>
              </w:rPr>
              <w:t xml:space="preserve"> </w:t>
            </w:r>
            <w:proofErr w:type="spellStart"/>
            <w:r w:rsidRPr="009729BD">
              <w:rPr>
                <w:rFonts w:ascii="Garamond" w:hAnsi="Garamond"/>
                <w:sz w:val="28"/>
                <w:szCs w:val="28"/>
              </w:rPr>
              <w:t>smooinaght</w:t>
            </w:r>
            <w:proofErr w:type="spellEnd"/>
            <w:r w:rsidRPr="009729BD">
              <w:rPr>
                <w:rFonts w:ascii="Garamond" w:hAnsi="Garamond"/>
                <w:sz w:val="28"/>
                <w:szCs w:val="28"/>
              </w:rPr>
              <w:t xml:space="preserve"> er. </w:t>
            </w:r>
            <w:proofErr w:type="spellStart"/>
            <w:r w:rsidRPr="009729BD">
              <w:rPr>
                <w:rFonts w:ascii="Garamond" w:hAnsi="Garamond"/>
                <w:sz w:val="28"/>
                <w:szCs w:val="28"/>
              </w:rPr>
              <w:t>Cooinee</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mennick</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vel</w:t>
            </w:r>
            <w:proofErr w:type="spellEnd"/>
            <w:r w:rsidRPr="009729BD">
              <w:rPr>
                <w:rFonts w:ascii="Garamond" w:hAnsi="Garamond"/>
                <w:sz w:val="28"/>
                <w:szCs w:val="28"/>
              </w:rPr>
              <w:t xml:space="preserve"> 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dt’akin</w:t>
            </w:r>
            <w:proofErr w:type="spellEnd"/>
            <w:r w:rsidRPr="009729BD">
              <w:rPr>
                <w:rFonts w:ascii="Garamond" w:hAnsi="Garamond"/>
                <w:sz w:val="28"/>
                <w:szCs w:val="28"/>
              </w:rPr>
              <w:t xml:space="preserve"> as </w:t>
            </w:r>
            <w:proofErr w:type="spellStart"/>
            <w:r w:rsidRPr="009729BD">
              <w:rPr>
                <w:rFonts w:ascii="Garamond" w:hAnsi="Garamond"/>
                <w:sz w:val="28"/>
                <w:szCs w:val="28"/>
              </w:rPr>
              <w:t>myr</w:t>
            </w:r>
            <w:proofErr w:type="spellEnd"/>
            <w:r w:rsidRPr="009729BD">
              <w:rPr>
                <w:rFonts w:ascii="Garamond" w:hAnsi="Garamond"/>
                <w:sz w:val="28"/>
                <w:szCs w:val="28"/>
              </w:rPr>
              <w:t xml:space="preserve"> </w:t>
            </w:r>
            <w:proofErr w:type="spellStart"/>
            <w:r w:rsidRPr="009729BD">
              <w:rPr>
                <w:rFonts w:ascii="Garamond" w:hAnsi="Garamond"/>
                <w:sz w:val="28"/>
                <w:szCs w:val="28"/>
              </w:rPr>
              <w:t>shen</w:t>
            </w:r>
            <w:proofErr w:type="spellEnd"/>
            <w:r w:rsidRPr="009729BD">
              <w:rPr>
                <w:rFonts w:ascii="Garamond" w:hAnsi="Garamond"/>
                <w:sz w:val="28"/>
                <w:szCs w:val="28"/>
              </w:rPr>
              <w:t xml:space="preserve"> bee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sz w:val="28"/>
                <w:szCs w:val="28"/>
              </w:rPr>
              <w:t>agyndagh</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yanoo</w:t>
            </w:r>
            <w:proofErr w:type="spellEnd"/>
            <w:r w:rsidRPr="009729BD">
              <w:rPr>
                <w:rFonts w:ascii="Garamond" w:hAnsi="Garamond"/>
                <w:sz w:val="28"/>
                <w:szCs w:val="28"/>
              </w:rPr>
              <w:t xml:space="preserve"> </w:t>
            </w:r>
            <w:proofErr w:type="spellStart"/>
            <w:r w:rsidRPr="009729BD">
              <w:rPr>
                <w:rFonts w:ascii="Garamond" w:hAnsi="Garamond"/>
                <w:sz w:val="28"/>
                <w:szCs w:val="28"/>
              </w:rPr>
              <w:t>shen</w:t>
            </w:r>
            <w:proofErr w:type="spellEnd"/>
            <w:r w:rsidRPr="009729BD">
              <w:rPr>
                <w:rFonts w:ascii="Garamond" w:hAnsi="Garamond"/>
                <w:sz w:val="28"/>
                <w:szCs w:val="28"/>
              </w:rPr>
              <w:t xml:space="preserve"> </w:t>
            </w:r>
            <w:proofErr w:type="spellStart"/>
            <w:r w:rsidRPr="009729BD">
              <w:rPr>
                <w:rFonts w:ascii="Garamond" w:hAnsi="Garamond"/>
                <w:sz w:val="28"/>
                <w:szCs w:val="28"/>
              </w:rPr>
              <w:t>smoo</w:t>
            </w:r>
            <w:proofErr w:type="spellEnd"/>
            <w:r w:rsidRPr="009729BD">
              <w:rPr>
                <w:rFonts w:ascii="Garamond" w:hAnsi="Garamond"/>
                <w:sz w:val="28"/>
                <w:szCs w:val="28"/>
              </w:rPr>
              <w:t xml:space="preserve"> vees </w:t>
            </w:r>
            <w:proofErr w:type="spellStart"/>
            <w:r w:rsidRPr="009729BD">
              <w:rPr>
                <w:rFonts w:ascii="Garamond" w:hAnsi="Garamond"/>
                <w:sz w:val="28"/>
                <w:szCs w:val="28"/>
              </w:rPr>
              <w:t>gys</w:t>
            </w:r>
            <w:proofErr w:type="spellEnd"/>
            <w:r w:rsidRPr="009729BD">
              <w:rPr>
                <w:rFonts w:ascii="Garamond" w:hAnsi="Garamond"/>
                <w:sz w:val="28"/>
                <w:szCs w:val="28"/>
              </w:rPr>
              <w:t xml:space="preserve"> </w:t>
            </w:r>
            <w:proofErr w:type="spellStart"/>
            <w:r w:rsidRPr="009729BD">
              <w:rPr>
                <w:rFonts w:ascii="Garamond" w:hAnsi="Garamond"/>
                <w:i/>
                <w:sz w:val="28"/>
                <w:szCs w:val="28"/>
              </w:rPr>
              <w:t>Ooashley</w:t>
            </w:r>
            <w:proofErr w:type="spellEnd"/>
            <w:r w:rsidRPr="009729BD">
              <w:rPr>
                <w:rFonts w:ascii="Garamond" w:hAnsi="Garamond"/>
                <w:i/>
                <w:sz w:val="28"/>
                <w:szCs w:val="28"/>
              </w:rPr>
              <w:t xml:space="preserve"> </w:t>
            </w:r>
            <w:proofErr w:type="spellStart"/>
            <w:r w:rsidRPr="009729BD">
              <w:rPr>
                <w:rFonts w:ascii="Garamond" w:hAnsi="Garamond"/>
                <w:i/>
                <w:sz w:val="28"/>
                <w:szCs w:val="28"/>
              </w:rPr>
              <w:t>yn</w:t>
            </w:r>
            <w:proofErr w:type="spellEnd"/>
            <w:r w:rsidRPr="009729BD">
              <w:rPr>
                <w:rFonts w:ascii="Garamond" w:hAnsi="Garamond"/>
                <w:i/>
                <w:sz w:val="28"/>
                <w:szCs w:val="28"/>
              </w:rPr>
              <w:t xml:space="preserve"> </w:t>
            </w:r>
            <w:proofErr w:type="spellStart"/>
            <w:r w:rsidRPr="009729BD">
              <w:rPr>
                <w:rFonts w:ascii="Garamond" w:hAnsi="Garamond"/>
                <w:i/>
                <w:sz w:val="28"/>
                <w:szCs w:val="28"/>
              </w:rPr>
              <w:t>ennym</w:t>
            </w:r>
            <w:proofErr w:type="spellEnd"/>
            <w:r w:rsidRPr="009729BD">
              <w:rPr>
                <w:rFonts w:ascii="Garamond" w:hAnsi="Garamond"/>
                <w:i/>
                <w:sz w:val="28"/>
                <w:szCs w:val="28"/>
              </w:rPr>
              <w:t xml:space="preserve"> </w:t>
            </w:r>
            <w:proofErr w:type="spellStart"/>
            <w:r w:rsidRPr="009729BD">
              <w:rPr>
                <w:rFonts w:ascii="Garamond" w:hAnsi="Garamond"/>
                <w:i/>
                <w:sz w:val="28"/>
                <w:szCs w:val="28"/>
              </w:rPr>
              <w:t>echyssyn</w:t>
            </w:r>
            <w:proofErr w:type="spellEnd"/>
            <w:r w:rsidRPr="009729BD">
              <w:rPr>
                <w:rFonts w:ascii="Garamond" w:hAnsi="Garamond"/>
                <w:sz w:val="28"/>
                <w:szCs w:val="28"/>
              </w:rPr>
              <w:t xml:space="preserve">. </w:t>
            </w:r>
          </w:p>
        </w:tc>
        <w:tc>
          <w:tcPr>
            <w:tcW w:w="3851" w:type="dxa"/>
          </w:tcPr>
          <w:p w14:paraId="40B4477C" w14:textId="77777777" w:rsidR="00CF3185" w:rsidRPr="001D7831" w:rsidRDefault="00CF3185" w:rsidP="00DB60C3">
            <w:pPr>
              <w:pStyle w:val="ListParagraph"/>
              <w:ind w:left="0" w:firstLine="227"/>
              <w:contextualSpacing w:val="0"/>
              <w:jc w:val="both"/>
              <w:rPr>
                <w:rFonts w:ascii="Garamond" w:hAnsi="Garamond" w:cs="Times New Roman"/>
                <w:sz w:val="28"/>
              </w:rPr>
            </w:pPr>
            <w:r w:rsidRPr="001D7831">
              <w:rPr>
                <w:rFonts w:ascii="Garamond" w:hAnsi="Garamond" w:cs="Times New Roman"/>
                <w:sz w:val="28"/>
              </w:rPr>
              <w:t xml:space="preserve">A. </w:t>
            </w:r>
            <w:r w:rsidRPr="001D7831">
              <w:rPr>
                <w:rFonts w:ascii="Garamond" w:hAnsi="Garamond" w:cs="Times New Roman"/>
                <w:i/>
                <w:sz w:val="28"/>
              </w:rPr>
              <w:t xml:space="preserve">Take Care not to speak of God, but when you are serious. Consider often that He seeth you, and so you will be apt to do what is most for the </w:t>
            </w:r>
            <w:r w:rsidRPr="001D7831">
              <w:rPr>
                <w:rFonts w:ascii="Garamond" w:hAnsi="Garamond" w:cs="Times New Roman"/>
                <w:sz w:val="28"/>
              </w:rPr>
              <w:t>Honour of his Name.</w:t>
            </w:r>
          </w:p>
        </w:tc>
        <w:tc>
          <w:tcPr>
            <w:tcW w:w="0" w:type="auto"/>
          </w:tcPr>
          <w:p w14:paraId="5F27311E" w14:textId="77777777" w:rsidR="00CF3185" w:rsidRPr="000C1864" w:rsidRDefault="00CF3185" w:rsidP="00DB60C3">
            <w:pPr>
              <w:pStyle w:val="ListParagraph"/>
              <w:ind w:left="0"/>
              <w:rPr>
                <w:rFonts w:ascii="Garamond" w:hAnsi="Garamond" w:cs="Times New Roman"/>
                <w:sz w:val="20"/>
                <w:szCs w:val="20"/>
              </w:rPr>
            </w:pPr>
          </w:p>
        </w:tc>
      </w:tr>
      <w:tr w:rsidR="00CF3185" w:rsidRPr="001D7831" w14:paraId="27BCAC1B" w14:textId="77777777" w:rsidTr="00CB7EF1">
        <w:tc>
          <w:tcPr>
            <w:tcW w:w="4253" w:type="dxa"/>
          </w:tcPr>
          <w:p w14:paraId="3A8C31E6" w14:textId="77777777" w:rsidR="00CF3185" w:rsidRPr="009729BD" w:rsidRDefault="00CF3185" w:rsidP="00DB60C3">
            <w:pPr>
              <w:pStyle w:val="CM3"/>
              <w:widowControl/>
              <w:spacing w:line="240" w:lineRule="auto"/>
              <w:ind w:firstLine="227"/>
              <w:jc w:val="both"/>
              <w:rPr>
                <w:rFonts w:ascii="Garamond" w:hAnsi="Garamond"/>
                <w:sz w:val="28"/>
                <w:szCs w:val="28"/>
              </w:rPr>
            </w:pPr>
            <w:r w:rsidRPr="009729BD">
              <w:rPr>
                <w:rFonts w:ascii="Garamond" w:hAnsi="Garamond"/>
                <w:sz w:val="28"/>
                <w:szCs w:val="28"/>
              </w:rPr>
              <w:t xml:space="preserve">As my nee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mennick</w:t>
            </w:r>
            <w:proofErr w:type="spellEnd"/>
            <w:r w:rsidRPr="009729BD">
              <w:rPr>
                <w:rFonts w:ascii="Garamond" w:hAnsi="Garamond"/>
                <w:sz w:val="28"/>
                <w:szCs w:val="28"/>
              </w:rPr>
              <w:t xml:space="preserve"> </w:t>
            </w:r>
            <w:proofErr w:type="spellStart"/>
            <w:r w:rsidRPr="009729BD">
              <w:rPr>
                <w:rFonts w:ascii="Garamond" w:hAnsi="Garamond"/>
                <w:sz w:val="28"/>
                <w:szCs w:val="28"/>
              </w:rPr>
              <w:t>cooinaght</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vel</w:t>
            </w:r>
            <w:proofErr w:type="spellEnd"/>
            <w:r w:rsidRPr="009729BD">
              <w:rPr>
                <w:rFonts w:ascii="Garamond" w:hAnsi="Garamond"/>
                <w:sz w:val="28"/>
                <w:szCs w:val="28"/>
              </w:rPr>
              <w:t xml:space="preserve"> </w:t>
            </w:r>
            <w:proofErr w:type="spellStart"/>
            <w:r w:rsidRPr="009729BD">
              <w:rPr>
                <w:rFonts w:ascii="Garamond" w:hAnsi="Garamond"/>
                <w:sz w:val="28"/>
                <w:szCs w:val="28"/>
              </w:rPr>
              <w:t>Jee</w:t>
            </w:r>
            <w:proofErr w:type="spellEnd"/>
            <w:r w:rsidRPr="009729BD">
              <w:rPr>
                <w:rFonts w:ascii="Garamond" w:hAnsi="Garamond"/>
                <w:sz w:val="28"/>
                <w:szCs w:val="28"/>
              </w:rPr>
              <w:t xml:space="preserve"> er </w:t>
            </w:r>
            <w:proofErr w:type="spellStart"/>
            <w:r w:rsidRPr="009729BD">
              <w:rPr>
                <w:rFonts w:ascii="Garamond" w:hAnsi="Garamond"/>
                <w:sz w:val="28"/>
                <w:szCs w:val="28"/>
              </w:rPr>
              <w:t>livrey</w:t>
            </w:r>
            <w:proofErr w:type="spellEnd"/>
            <w:r w:rsidRPr="009729BD">
              <w:rPr>
                <w:rFonts w:ascii="Garamond" w:hAnsi="Garamond"/>
                <w:sz w:val="28"/>
                <w:szCs w:val="28"/>
              </w:rPr>
              <w:t xml:space="preserve"> </w:t>
            </w:r>
            <w:proofErr w:type="spellStart"/>
            <w:r w:rsidRPr="009729BD">
              <w:rPr>
                <w:rFonts w:ascii="Garamond" w:hAnsi="Garamond"/>
                <w:sz w:val="28"/>
                <w:szCs w:val="28"/>
              </w:rPr>
              <w:t>dooin</w:t>
            </w:r>
            <w:proofErr w:type="spellEnd"/>
            <w:r w:rsidRPr="009729BD">
              <w:rPr>
                <w:rFonts w:ascii="Garamond" w:hAnsi="Garamond"/>
                <w:sz w:val="28"/>
                <w:szCs w:val="28"/>
              </w:rPr>
              <w:t xml:space="preserve"> </w:t>
            </w:r>
            <w:proofErr w:type="spellStart"/>
            <w:r w:rsidRPr="009729BD">
              <w:rPr>
                <w:rFonts w:ascii="Garamond" w:hAnsi="Garamond"/>
                <w:sz w:val="28"/>
                <w:szCs w:val="28"/>
              </w:rPr>
              <w:t>Lioar</w:t>
            </w:r>
            <w:proofErr w:type="spellEnd"/>
            <w:r w:rsidRPr="009729BD">
              <w:rPr>
                <w:rFonts w:ascii="Garamond" w:hAnsi="Garamond"/>
                <w:sz w:val="28"/>
                <w:szCs w:val="28"/>
              </w:rPr>
              <w:t xml:space="preserve"> y </w:t>
            </w:r>
            <w:proofErr w:type="spellStart"/>
            <w:r w:rsidRPr="009729BD">
              <w:rPr>
                <w:rFonts w:ascii="Garamond" w:hAnsi="Garamond"/>
                <w:sz w:val="28"/>
                <w:szCs w:val="28"/>
              </w:rPr>
              <w:t>ghoo</w:t>
            </w:r>
            <w:proofErr w:type="spellEnd"/>
            <w:r w:rsidRPr="009729BD">
              <w:rPr>
                <w:rFonts w:ascii="Garamond" w:hAnsi="Garamond"/>
                <w:sz w:val="28"/>
                <w:szCs w:val="28"/>
              </w:rPr>
              <w:t xml:space="preserve"> </w:t>
            </w:r>
            <w:proofErr w:type="spellStart"/>
            <w:r w:rsidRPr="009729BD">
              <w:rPr>
                <w:rFonts w:ascii="Garamond" w:hAnsi="Garamond"/>
                <w:sz w:val="28"/>
                <w:szCs w:val="28"/>
              </w:rPr>
              <w:t>hene</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ynsagh</w:t>
            </w:r>
            <w:proofErr w:type="spellEnd"/>
            <w:r w:rsidRPr="009729BD">
              <w:rPr>
                <w:rFonts w:ascii="Garamond" w:hAnsi="Garamond"/>
                <w:sz w:val="28"/>
                <w:szCs w:val="28"/>
              </w:rPr>
              <w:t xml:space="preserve"> shin </w:t>
            </w:r>
            <w:proofErr w:type="spellStart"/>
            <w:r w:rsidRPr="009729BD">
              <w:rPr>
                <w:rFonts w:ascii="Garamond" w:hAnsi="Garamond"/>
                <w:sz w:val="28"/>
                <w:szCs w:val="28"/>
              </w:rPr>
              <w:t>cre</w:t>
            </w:r>
            <w:proofErr w:type="spellEnd"/>
            <w:r w:rsidRPr="009729BD">
              <w:rPr>
                <w:rFonts w:ascii="Garamond" w:hAnsi="Garamond"/>
                <w:sz w:val="28"/>
                <w:szCs w:val="28"/>
              </w:rPr>
              <w:t xml:space="preserve"> </w:t>
            </w:r>
            <w:proofErr w:type="spellStart"/>
            <w:r w:rsidRPr="009729BD">
              <w:rPr>
                <w:rFonts w:ascii="Garamond" w:hAnsi="Garamond"/>
                <w:sz w:val="28"/>
                <w:szCs w:val="28"/>
              </w:rPr>
              <w:t>liasagh</w:t>
            </w:r>
            <w:proofErr w:type="spellEnd"/>
            <w:r w:rsidRPr="009729BD">
              <w:rPr>
                <w:rFonts w:ascii="Garamond" w:hAnsi="Garamond"/>
                <w:sz w:val="28"/>
                <w:szCs w:val="28"/>
              </w:rPr>
              <w:t xml:space="preserve"> shin y </w:t>
            </w:r>
            <w:proofErr w:type="spellStart"/>
            <w:r w:rsidRPr="009729BD">
              <w:rPr>
                <w:rFonts w:ascii="Garamond" w:hAnsi="Garamond"/>
                <w:sz w:val="28"/>
                <w:szCs w:val="28"/>
              </w:rPr>
              <w:t>Chredjal</w:t>
            </w:r>
            <w:proofErr w:type="spellEnd"/>
            <w:r w:rsidRPr="009729BD">
              <w:rPr>
                <w:rFonts w:ascii="Garamond" w:hAnsi="Garamond"/>
                <w:sz w:val="28"/>
                <w:szCs w:val="28"/>
              </w:rPr>
              <w:t xml:space="preserve"> as </w:t>
            </w:r>
            <w:proofErr w:type="spellStart"/>
            <w:r w:rsidRPr="009729BD">
              <w:rPr>
                <w:rFonts w:ascii="Garamond" w:hAnsi="Garamond"/>
                <w:sz w:val="28"/>
                <w:szCs w:val="28"/>
              </w:rPr>
              <w:t>cre’n</w:t>
            </w:r>
            <w:proofErr w:type="spellEnd"/>
            <w:r w:rsidRPr="009729BD">
              <w:rPr>
                <w:rFonts w:ascii="Garamond" w:hAnsi="Garamond"/>
                <w:sz w:val="28"/>
                <w:szCs w:val="28"/>
              </w:rPr>
              <w:t xml:space="preserve"> </w:t>
            </w:r>
            <w:proofErr w:type="spellStart"/>
            <w:r w:rsidRPr="009729BD">
              <w:rPr>
                <w:rFonts w:ascii="Garamond" w:hAnsi="Garamond"/>
                <w:sz w:val="28"/>
                <w:szCs w:val="28"/>
              </w:rPr>
              <w:t>aght</w:t>
            </w:r>
            <w:proofErr w:type="spellEnd"/>
            <w:r w:rsidRPr="009729BD">
              <w:rPr>
                <w:rFonts w:ascii="Garamond" w:hAnsi="Garamond"/>
                <w:sz w:val="28"/>
                <w:szCs w:val="28"/>
              </w:rPr>
              <w:t xml:space="preserve"> </w:t>
            </w:r>
            <w:proofErr w:type="spellStart"/>
            <w:r w:rsidRPr="009729BD">
              <w:rPr>
                <w:rFonts w:ascii="Garamond" w:hAnsi="Garamond"/>
                <w:sz w:val="28"/>
                <w:szCs w:val="28"/>
              </w:rPr>
              <w:t>lishagh</w:t>
            </w:r>
            <w:proofErr w:type="spellEnd"/>
            <w:r w:rsidRPr="009729BD">
              <w:rPr>
                <w:rFonts w:ascii="Garamond" w:hAnsi="Garamond"/>
                <w:sz w:val="28"/>
                <w:szCs w:val="28"/>
              </w:rPr>
              <w:t xml:space="preserve"> shin </w:t>
            </w:r>
            <w:proofErr w:type="spellStart"/>
            <w:r w:rsidRPr="009729BD">
              <w:rPr>
                <w:rFonts w:ascii="Garamond" w:hAnsi="Garamond"/>
                <w:sz w:val="28"/>
                <w:szCs w:val="28"/>
              </w:rPr>
              <w:t>Beaghey</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gheddyn</w:t>
            </w:r>
            <w:proofErr w:type="spellEnd"/>
            <w:r w:rsidRPr="009729BD">
              <w:rPr>
                <w:rFonts w:ascii="Garamond" w:hAnsi="Garamond"/>
                <w:sz w:val="28"/>
                <w:szCs w:val="28"/>
              </w:rPr>
              <w:t xml:space="preserve"> </w:t>
            </w:r>
            <w:proofErr w:type="spellStart"/>
            <w:r w:rsidRPr="009729BD">
              <w:rPr>
                <w:rFonts w:ascii="Garamond" w:hAnsi="Garamond"/>
                <w:sz w:val="28"/>
                <w:szCs w:val="28"/>
              </w:rPr>
              <w:t>Maynrys</w:t>
            </w:r>
            <w:proofErr w:type="spellEnd"/>
            <w:r w:rsidRPr="009729BD">
              <w:rPr>
                <w:rFonts w:ascii="Garamond" w:hAnsi="Garamond"/>
                <w:sz w:val="28"/>
                <w:szCs w:val="28"/>
              </w:rPr>
              <w:t xml:space="preserve"> vees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bragh</w:t>
            </w:r>
            <w:proofErr w:type="spellEnd"/>
            <w:r w:rsidRPr="009729BD">
              <w:rPr>
                <w:rFonts w:ascii="Garamond" w:hAnsi="Garamond"/>
                <w:sz w:val="28"/>
                <w:szCs w:val="28"/>
              </w:rPr>
              <w:t xml:space="preserve"> </w:t>
            </w:r>
            <w:proofErr w:type="spellStart"/>
            <w:r w:rsidRPr="009729BD">
              <w:rPr>
                <w:rFonts w:ascii="Garamond" w:hAnsi="Garamond"/>
                <w:sz w:val="28"/>
                <w:szCs w:val="28"/>
              </w:rPr>
              <w:t>farraghtyn</w:t>
            </w:r>
            <w:proofErr w:type="spellEnd"/>
            <w:r w:rsidRPr="009729BD">
              <w:rPr>
                <w:rFonts w:ascii="Garamond" w:hAnsi="Garamond"/>
                <w:sz w:val="28"/>
                <w:szCs w:val="28"/>
              </w:rPr>
              <w:t xml:space="preserve">, as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vel</w:t>
            </w:r>
            <w:proofErr w:type="spellEnd"/>
            <w:r w:rsidRPr="009729BD">
              <w:rPr>
                <w:rFonts w:ascii="Garamond" w:hAnsi="Garamond"/>
                <w:sz w:val="28"/>
                <w:szCs w:val="28"/>
              </w:rPr>
              <w:t xml:space="preserve"> </w:t>
            </w:r>
            <w:proofErr w:type="spellStart"/>
            <w:r w:rsidRPr="009729BD">
              <w:rPr>
                <w:rFonts w:ascii="Garamond" w:hAnsi="Garamond"/>
                <w:sz w:val="28"/>
                <w:szCs w:val="28"/>
              </w:rPr>
              <w:t>dty</w:t>
            </w:r>
            <w:proofErr w:type="spellEnd"/>
            <w:r w:rsidRPr="009729BD">
              <w:rPr>
                <w:rFonts w:ascii="Garamond" w:hAnsi="Garamond"/>
                <w:sz w:val="28"/>
                <w:szCs w:val="28"/>
              </w:rPr>
              <w:t xml:space="preserve"> </w:t>
            </w:r>
            <w:proofErr w:type="spellStart"/>
            <w:r w:rsidRPr="009729BD">
              <w:rPr>
                <w:rFonts w:ascii="Garamond" w:hAnsi="Garamond"/>
                <w:sz w:val="28"/>
                <w:szCs w:val="28"/>
              </w:rPr>
              <w:t>haualtys</w:t>
            </w:r>
            <w:proofErr w:type="spellEnd"/>
            <w:r w:rsidRPr="009729BD">
              <w:rPr>
                <w:rFonts w:ascii="Garamond" w:hAnsi="Garamond"/>
                <w:sz w:val="28"/>
                <w:szCs w:val="28"/>
              </w:rPr>
              <w:t xml:space="preserve"> lie er, </w:t>
            </w:r>
            <w:proofErr w:type="spellStart"/>
            <w:r w:rsidRPr="009729BD">
              <w:rPr>
                <w:rFonts w:ascii="Garamond" w:hAnsi="Garamond"/>
                <w:sz w:val="28"/>
                <w:szCs w:val="28"/>
              </w:rPr>
              <w:t>tushtey</w:t>
            </w:r>
            <w:proofErr w:type="spellEnd"/>
            <w:r w:rsidRPr="009729BD">
              <w:rPr>
                <w:rFonts w:ascii="Garamond" w:hAnsi="Garamond"/>
                <w:sz w:val="28"/>
                <w:szCs w:val="28"/>
              </w:rPr>
              <w:t xml:space="preserve"> </w:t>
            </w:r>
            <w:proofErr w:type="spellStart"/>
            <w:r w:rsidRPr="009729BD">
              <w:rPr>
                <w:rFonts w:ascii="Garamond" w:hAnsi="Garamond"/>
                <w:sz w:val="28"/>
                <w:szCs w:val="28"/>
              </w:rPr>
              <w:t>ve</w:t>
            </w:r>
            <w:proofErr w:type="spellEnd"/>
            <w:r w:rsidRPr="009729BD">
              <w:rPr>
                <w:rFonts w:ascii="Garamond" w:hAnsi="Garamond"/>
                <w:sz w:val="28"/>
                <w:szCs w:val="28"/>
              </w:rPr>
              <w:t xml:space="preserve"> </w:t>
            </w:r>
            <w:proofErr w:type="spellStart"/>
            <w:r w:rsidRPr="009729BD">
              <w:rPr>
                <w:rFonts w:ascii="Garamond" w:hAnsi="Garamond"/>
                <w:sz w:val="28"/>
                <w:szCs w:val="28"/>
              </w:rPr>
              <w:t>ayd</w:t>
            </w:r>
            <w:proofErr w:type="spellEnd"/>
            <w:r w:rsidRPr="009729BD">
              <w:rPr>
                <w:rFonts w:ascii="Garamond" w:hAnsi="Garamond"/>
                <w:sz w:val="28"/>
                <w:szCs w:val="28"/>
              </w:rPr>
              <w:t xml:space="preserve"> </w:t>
            </w:r>
            <w:proofErr w:type="spellStart"/>
            <w:r w:rsidRPr="009729BD">
              <w:rPr>
                <w:rFonts w:ascii="Garamond" w:hAnsi="Garamond"/>
                <w:sz w:val="28"/>
                <w:szCs w:val="28"/>
              </w:rPr>
              <w:t>jeh</w:t>
            </w:r>
            <w:proofErr w:type="spellEnd"/>
            <w:r w:rsidRPr="009729BD">
              <w:rPr>
                <w:rFonts w:ascii="Garamond" w:hAnsi="Garamond"/>
                <w:sz w:val="28"/>
                <w:szCs w:val="28"/>
              </w:rPr>
              <w:t xml:space="preserve"> </w:t>
            </w:r>
            <w:proofErr w:type="spellStart"/>
            <w:r w:rsidRPr="009729BD">
              <w:rPr>
                <w:rFonts w:ascii="Garamond" w:hAnsi="Garamond"/>
                <w:sz w:val="28"/>
                <w:szCs w:val="28"/>
              </w:rPr>
              <w:t>ny</w:t>
            </w:r>
            <w:proofErr w:type="spellEnd"/>
            <w:r w:rsidRPr="009729BD">
              <w:rPr>
                <w:rFonts w:ascii="Garamond" w:hAnsi="Garamond"/>
                <w:sz w:val="28"/>
                <w:szCs w:val="28"/>
              </w:rPr>
              <w:t xml:space="preserve"> </w:t>
            </w:r>
            <w:proofErr w:type="spellStart"/>
            <w:r w:rsidRPr="009729BD">
              <w:rPr>
                <w:rFonts w:ascii="Garamond" w:hAnsi="Garamond"/>
                <w:sz w:val="28"/>
                <w:szCs w:val="28"/>
              </w:rPr>
              <w:t>t’ayns</w:t>
            </w:r>
            <w:proofErr w:type="spellEnd"/>
            <w:r w:rsidRPr="009729BD">
              <w:rPr>
                <w:rFonts w:ascii="Garamond" w:hAnsi="Garamond"/>
                <w:sz w:val="28"/>
                <w:szCs w:val="28"/>
              </w:rPr>
              <w:t xml:space="preserve"> y </w:t>
            </w:r>
            <w:proofErr w:type="spellStart"/>
            <w:r w:rsidRPr="009729BD">
              <w:rPr>
                <w:rFonts w:ascii="Garamond" w:hAnsi="Garamond"/>
                <w:sz w:val="28"/>
                <w:szCs w:val="28"/>
              </w:rPr>
              <w:t>Lioar</w:t>
            </w:r>
            <w:proofErr w:type="spellEnd"/>
            <w:r w:rsidRPr="009729BD">
              <w:rPr>
                <w:rFonts w:ascii="Garamond" w:hAnsi="Garamond"/>
                <w:sz w:val="28"/>
                <w:szCs w:val="28"/>
              </w:rPr>
              <w:t xml:space="preserve"> </w:t>
            </w:r>
            <w:proofErr w:type="spellStart"/>
            <w:r w:rsidRPr="009729BD">
              <w:rPr>
                <w:rFonts w:ascii="Garamond" w:hAnsi="Garamond"/>
                <w:sz w:val="28"/>
                <w:szCs w:val="28"/>
              </w:rPr>
              <w:t>shen</w:t>
            </w:r>
            <w:proofErr w:type="spellEnd"/>
            <w:r w:rsidRPr="009729BD">
              <w:rPr>
                <w:rFonts w:ascii="Garamond" w:hAnsi="Garamond"/>
                <w:sz w:val="28"/>
                <w:szCs w:val="28"/>
              </w:rPr>
              <w:t xml:space="preserve">. </w:t>
            </w:r>
            <w:proofErr w:type="spellStart"/>
            <w:r w:rsidRPr="009729BD">
              <w:rPr>
                <w:rFonts w:ascii="Garamond" w:hAnsi="Garamond"/>
                <w:sz w:val="28"/>
                <w:szCs w:val="28"/>
              </w:rPr>
              <w:t>Cre</w:t>
            </w:r>
            <w:proofErr w:type="spellEnd"/>
            <w:r w:rsidRPr="009729BD">
              <w:rPr>
                <w:rFonts w:ascii="Garamond" w:hAnsi="Garamond"/>
                <w:sz w:val="28"/>
                <w:szCs w:val="28"/>
              </w:rPr>
              <w:t xml:space="preserve"> </w:t>
            </w:r>
            <w:proofErr w:type="spellStart"/>
            <w:r w:rsidRPr="009729BD">
              <w:rPr>
                <w:rFonts w:ascii="Garamond" w:hAnsi="Garamond"/>
                <w:sz w:val="28"/>
                <w:szCs w:val="28"/>
              </w:rPr>
              <w:t>erbee’n</w:t>
            </w:r>
            <w:proofErr w:type="spellEnd"/>
            <w:r w:rsidRPr="009729BD">
              <w:rPr>
                <w:rFonts w:ascii="Garamond" w:hAnsi="Garamond"/>
                <w:sz w:val="28"/>
                <w:szCs w:val="28"/>
              </w:rPr>
              <w:t xml:space="preserve"> </w:t>
            </w:r>
            <w:proofErr w:type="spellStart"/>
            <w:r w:rsidRPr="009729BD">
              <w:rPr>
                <w:rFonts w:ascii="Garamond" w:hAnsi="Garamond"/>
                <w:sz w:val="28"/>
                <w:szCs w:val="28"/>
              </w:rPr>
              <w:t>tra</w:t>
            </w:r>
            <w:proofErr w:type="spellEnd"/>
            <w:r w:rsidRPr="009729BD">
              <w:rPr>
                <w:rFonts w:ascii="Garamond" w:hAnsi="Garamond"/>
                <w:sz w:val="28"/>
                <w:szCs w:val="28"/>
              </w:rPr>
              <w:t xml:space="preserve"> </w:t>
            </w:r>
            <w:proofErr w:type="spellStart"/>
            <w:r w:rsidRPr="009729BD">
              <w:rPr>
                <w:rFonts w:ascii="Garamond" w:hAnsi="Garamond"/>
                <w:sz w:val="28"/>
                <w:szCs w:val="28"/>
              </w:rPr>
              <w:t>t’ow</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lhaih</w:t>
            </w:r>
            <w:proofErr w:type="spellEnd"/>
            <w:r w:rsidRPr="009729BD">
              <w:rPr>
                <w:rFonts w:ascii="Garamond" w:hAnsi="Garamond"/>
                <w:sz w:val="28"/>
                <w:szCs w:val="28"/>
              </w:rPr>
              <w:t xml:space="preserve"> </w:t>
            </w:r>
            <w:proofErr w:type="spellStart"/>
            <w:r w:rsidRPr="009729BD">
              <w:rPr>
                <w:rFonts w:ascii="Garamond" w:hAnsi="Garamond"/>
                <w:sz w:val="28"/>
                <w:szCs w:val="28"/>
              </w:rPr>
              <w:t>ee</w:t>
            </w:r>
            <w:proofErr w:type="spellEnd"/>
            <w:r w:rsidRPr="009729BD">
              <w:rPr>
                <w:rFonts w:ascii="Garamond" w:hAnsi="Garamond"/>
                <w:sz w:val="28"/>
                <w:szCs w:val="28"/>
              </w:rPr>
              <w:t xml:space="preserve"> </w:t>
            </w:r>
            <w:proofErr w:type="spellStart"/>
            <w:r w:rsidRPr="009729BD">
              <w:rPr>
                <w:rFonts w:ascii="Garamond" w:hAnsi="Garamond"/>
                <w:sz w:val="28"/>
                <w:szCs w:val="28"/>
              </w:rPr>
              <w:t>ny</w:t>
            </w:r>
            <w:proofErr w:type="spellEnd"/>
            <w:r w:rsidRPr="009729BD">
              <w:rPr>
                <w:rFonts w:ascii="Garamond" w:hAnsi="Garamond"/>
                <w:sz w:val="28"/>
                <w:szCs w:val="28"/>
              </w:rPr>
              <w:t xml:space="preserve"> </w:t>
            </w:r>
            <w:proofErr w:type="spellStart"/>
            <w:r w:rsidRPr="009729BD">
              <w:rPr>
                <w:rFonts w:ascii="Garamond" w:hAnsi="Garamond"/>
                <w:sz w:val="28"/>
                <w:szCs w:val="28"/>
              </w:rPr>
              <w:t>clashtyn</w:t>
            </w:r>
            <w:proofErr w:type="spellEnd"/>
            <w:r w:rsidRPr="009729BD">
              <w:rPr>
                <w:rFonts w:ascii="Garamond" w:hAnsi="Garamond"/>
                <w:sz w:val="28"/>
                <w:szCs w:val="28"/>
              </w:rPr>
              <w:t xml:space="preserve"> </w:t>
            </w:r>
            <w:proofErr w:type="spellStart"/>
            <w:r w:rsidRPr="009729BD">
              <w:rPr>
                <w:rFonts w:ascii="Garamond" w:hAnsi="Garamond"/>
                <w:sz w:val="28"/>
                <w:szCs w:val="28"/>
              </w:rPr>
              <w:t>ee</w:t>
            </w:r>
            <w:proofErr w:type="spellEnd"/>
            <w:r w:rsidRPr="009729BD">
              <w:rPr>
                <w:rFonts w:ascii="Garamond" w:hAnsi="Garamond"/>
                <w:sz w:val="28"/>
                <w:szCs w:val="28"/>
              </w:rPr>
              <w:t xml:space="preserve"> </w:t>
            </w:r>
            <w:proofErr w:type="spellStart"/>
            <w:r w:rsidRPr="009729BD">
              <w:rPr>
                <w:rFonts w:ascii="Garamond" w:hAnsi="Garamond"/>
                <w:sz w:val="28"/>
                <w:szCs w:val="28"/>
              </w:rPr>
              <w:t>Lhaihit</w:t>
            </w:r>
            <w:proofErr w:type="spellEnd"/>
            <w:r w:rsidRPr="009729BD">
              <w:rPr>
                <w:rFonts w:ascii="Garamond" w:hAnsi="Garamond"/>
                <w:sz w:val="28"/>
                <w:szCs w:val="28"/>
              </w:rPr>
              <w:t xml:space="preserve">, </w:t>
            </w:r>
            <w:proofErr w:type="spellStart"/>
            <w:r w:rsidRPr="009729BD">
              <w:rPr>
                <w:rFonts w:ascii="Garamond" w:hAnsi="Garamond"/>
                <w:sz w:val="28"/>
                <w:szCs w:val="28"/>
              </w:rPr>
              <w:t>eashtee</w:t>
            </w:r>
            <w:proofErr w:type="spellEnd"/>
            <w:r w:rsidRPr="009729BD">
              <w:rPr>
                <w:rFonts w:ascii="Garamond" w:hAnsi="Garamond"/>
                <w:sz w:val="28"/>
                <w:szCs w:val="28"/>
              </w:rPr>
              <w:t xml:space="preserve">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sz w:val="28"/>
                <w:szCs w:val="28"/>
              </w:rPr>
              <w:t>ree</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imnea-agh</w:t>
            </w:r>
            <w:proofErr w:type="spellEnd"/>
            <w:r w:rsidRPr="009729BD">
              <w:rPr>
                <w:rFonts w:ascii="Garamond" w:hAnsi="Garamond"/>
                <w:sz w:val="28"/>
                <w:szCs w:val="28"/>
              </w:rPr>
              <w:t xml:space="preserve"> </w:t>
            </w:r>
            <w:proofErr w:type="spellStart"/>
            <w:r w:rsidRPr="009729BD">
              <w:rPr>
                <w:rFonts w:ascii="Garamond" w:hAnsi="Garamond"/>
                <w:sz w:val="28"/>
                <w:szCs w:val="28"/>
              </w:rPr>
              <w:t>shirree</w:t>
            </w:r>
            <w:proofErr w:type="spellEnd"/>
            <w:r w:rsidRPr="009729BD">
              <w:rPr>
                <w:rFonts w:ascii="Garamond" w:hAnsi="Garamond"/>
                <w:sz w:val="28"/>
                <w:szCs w:val="28"/>
              </w:rPr>
              <w:t xml:space="preserve">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sz w:val="28"/>
                <w:szCs w:val="28"/>
              </w:rPr>
              <w:t>geirt</w:t>
            </w:r>
            <w:proofErr w:type="spellEnd"/>
            <w:r w:rsidRPr="009729BD">
              <w:rPr>
                <w:rFonts w:ascii="Garamond" w:hAnsi="Garamond"/>
                <w:sz w:val="28"/>
                <w:szCs w:val="28"/>
              </w:rPr>
              <w:t xml:space="preserve"> er y </w:t>
            </w:r>
            <w:proofErr w:type="spellStart"/>
            <w:r w:rsidRPr="009729BD">
              <w:rPr>
                <w:rFonts w:ascii="Garamond" w:hAnsi="Garamond"/>
                <w:sz w:val="28"/>
                <w:szCs w:val="28"/>
              </w:rPr>
              <w:t>choyrle</w:t>
            </w:r>
            <w:proofErr w:type="spellEnd"/>
            <w:r w:rsidRPr="009729BD">
              <w:rPr>
                <w:rFonts w:ascii="Garamond" w:hAnsi="Garamond"/>
                <w:sz w:val="28"/>
                <w:szCs w:val="28"/>
              </w:rPr>
              <w:t xml:space="preserve"> </w:t>
            </w:r>
            <w:proofErr w:type="spellStart"/>
            <w:r w:rsidRPr="009729BD">
              <w:rPr>
                <w:rFonts w:ascii="Garamond" w:hAnsi="Garamond"/>
                <w:sz w:val="28"/>
                <w:szCs w:val="28"/>
              </w:rPr>
              <w:t>ti-ee</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chur </w:t>
            </w:r>
            <w:proofErr w:type="spellStart"/>
            <w:r w:rsidRPr="009729BD">
              <w:rPr>
                <w:rFonts w:ascii="Garamond" w:hAnsi="Garamond"/>
                <w:sz w:val="28"/>
                <w:szCs w:val="28"/>
              </w:rPr>
              <w:t>dhyt</w:t>
            </w:r>
            <w:proofErr w:type="spellEnd"/>
            <w:r w:rsidRPr="009729BD">
              <w:rPr>
                <w:rFonts w:ascii="Garamond" w:hAnsi="Garamond"/>
                <w:sz w:val="28"/>
                <w:szCs w:val="28"/>
              </w:rPr>
              <w:t xml:space="preserve">, cha jig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sz w:val="28"/>
                <w:szCs w:val="28"/>
              </w:rPr>
              <w:t>harrish</w:t>
            </w:r>
            <w:proofErr w:type="spellEnd"/>
            <w:r w:rsidRPr="009729BD">
              <w:rPr>
                <w:rFonts w:ascii="Garamond" w:hAnsi="Garamond"/>
                <w:sz w:val="28"/>
                <w:szCs w:val="28"/>
              </w:rPr>
              <w:t xml:space="preserve"> </w:t>
            </w:r>
            <w:proofErr w:type="spellStart"/>
            <w:r w:rsidRPr="009729BD">
              <w:rPr>
                <w:rFonts w:ascii="Garamond" w:hAnsi="Garamond"/>
                <w:sz w:val="28"/>
                <w:szCs w:val="28"/>
              </w:rPr>
              <w:t>ayrn</w:t>
            </w:r>
            <w:proofErr w:type="spellEnd"/>
            <w:r w:rsidRPr="009729BD">
              <w:rPr>
                <w:rFonts w:ascii="Garamond" w:hAnsi="Garamond"/>
                <w:sz w:val="28"/>
                <w:szCs w:val="28"/>
              </w:rPr>
              <w:t xml:space="preserve"> </w:t>
            </w:r>
            <w:proofErr w:type="spellStart"/>
            <w:r w:rsidRPr="009729BD">
              <w:rPr>
                <w:rFonts w:ascii="Garamond" w:hAnsi="Garamond"/>
                <w:sz w:val="28"/>
                <w:szCs w:val="28"/>
              </w:rPr>
              <w:t>erbee</w:t>
            </w:r>
            <w:proofErr w:type="spellEnd"/>
            <w:r w:rsidRPr="009729BD">
              <w:rPr>
                <w:rFonts w:ascii="Garamond" w:hAnsi="Garamond"/>
                <w:sz w:val="28"/>
                <w:szCs w:val="28"/>
              </w:rPr>
              <w:t xml:space="preserve"> </w:t>
            </w:r>
            <w:proofErr w:type="spellStart"/>
            <w:r w:rsidRPr="009729BD">
              <w:rPr>
                <w:rFonts w:ascii="Garamond" w:hAnsi="Garamond"/>
                <w:sz w:val="28"/>
                <w:szCs w:val="28"/>
              </w:rPr>
              <w:t>jee</w:t>
            </w:r>
            <w:proofErr w:type="spellEnd"/>
            <w:r w:rsidRPr="009729BD">
              <w:rPr>
                <w:rFonts w:ascii="Garamond" w:hAnsi="Garamond"/>
                <w:sz w:val="28"/>
                <w:szCs w:val="28"/>
              </w:rPr>
              <w:t xml:space="preserve">, </w:t>
            </w:r>
            <w:proofErr w:type="spellStart"/>
            <w:r w:rsidRPr="009729BD">
              <w:rPr>
                <w:rFonts w:ascii="Garamond" w:hAnsi="Garamond"/>
                <w:sz w:val="28"/>
                <w:szCs w:val="28"/>
              </w:rPr>
              <w:t>agh</w:t>
            </w:r>
            <w:proofErr w:type="spellEnd"/>
            <w:r w:rsidRPr="009729BD">
              <w:rPr>
                <w:rFonts w:ascii="Garamond" w:hAnsi="Garamond"/>
                <w:sz w:val="28"/>
                <w:szCs w:val="28"/>
              </w:rPr>
              <w:t xml:space="preserve"> </w:t>
            </w:r>
            <w:proofErr w:type="spellStart"/>
            <w:r w:rsidRPr="009729BD">
              <w:rPr>
                <w:rFonts w:ascii="Garamond" w:hAnsi="Garamond"/>
                <w:sz w:val="28"/>
                <w:szCs w:val="28"/>
              </w:rPr>
              <w:t>gys</w:t>
            </w:r>
            <w:proofErr w:type="spellEnd"/>
            <w:r w:rsidRPr="009729BD">
              <w:rPr>
                <w:rFonts w:ascii="Garamond" w:hAnsi="Garamond"/>
                <w:sz w:val="28"/>
                <w:szCs w:val="28"/>
              </w:rPr>
              <w:t xml:space="preserve"> </w:t>
            </w:r>
            <w:proofErr w:type="spellStart"/>
            <w:r w:rsidRPr="009729BD">
              <w:rPr>
                <w:rFonts w:ascii="Garamond" w:hAnsi="Garamond"/>
                <w:sz w:val="28"/>
                <w:szCs w:val="28"/>
              </w:rPr>
              <w:t>ymmydyn</w:t>
            </w:r>
            <w:proofErr w:type="spellEnd"/>
            <w:r w:rsidRPr="009729BD">
              <w:rPr>
                <w:rFonts w:ascii="Garamond" w:hAnsi="Garamond"/>
                <w:sz w:val="28"/>
                <w:szCs w:val="28"/>
              </w:rPr>
              <w:t xml:space="preserve"> </w:t>
            </w:r>
            <w:proofErr w:type="spellStart"/>
            <w:r w:rsidRPr="009729BD">
              <w:rPr>
                <w:rFonts w:ascii="Garamond" w:hAnsi="Garamond"/>
                <w:sz w:val="28"/>
                <w:szCs w:val="28"/>
              </w:rPr>
              <w:t>creeney</w:t>
            </w:r>
            <w:proofErr w:type="spellEnd"/>
            <w:r w:rsidRPr="009729BD">
              <w:rPr>
                <w:rFonts w:ascii="Garamond" w:hAnsi="Garamond"/>
                <w:sz w:val="28"/>
                <w:szCs w:val="28"/>
              </w:rPr>
              <w:t xml:space="preserve"> as </w:t>
            </w:r>
            <w:proofErr w:type="spellStart"/>
            <w:r w:rsidRPr="009729BD">
              <w:rPr>
                <w:rFonts w:ascii="Garamond" w:hAnsi="Garamond"/>
                <w:sz w:val="28"/>
                <w:szCs w:val="28"/>
              </w:rPr>
              <w:t>crauee</w:t>
            </w:r>
            <w:proofErr w:type="spellEnd"/>
            <w:r w:rsidRPr="009729BD">
              <w:rPr>
                <w:rFonts w:ascii="Garamond" w:hAnsi="Garamond"/>
                <w:sz w:val="28"/>
                <w:szCs w:val="28"/>
              </w:rPr>
              <w:t xml:space="preserve">. As </w:t>
            </w:r>
            <w:proofErr w:type="spellStart"/>
            <w:r w:rsidRPr="009729BD">
              <w:rPr>
                <w:rFonts w:ascii="Garamond" w:hAnsi="Garamond"/>
                <w:sz w:val="28"/>
                <w:szCs w:val="28"/>
              </w:rPr>
              <w:t>myr</w:t>
            </w:r>
            <w:proofErr w:type="spellEnd"/>
            <w:r w:rsidRPr="009729BD">
              <w:rPr>
                <w:rFonts w:ascii="Garamond" w:hAnsi="Garamond"/>
                <w:sz w:val="28"/>
                <w:szCs w:val="28"/>
              </w:rPr>
              <w:t xml:space="preserve"> </w:t>
            </w:r>
            <w:proofErr w:type="spellStart"/>
            <w:r w:rsidRPr="009729BD">
              <w:rPr>
                <w:rFonts w:ascii="Garamond" w:hAnsi="Garamond"/>
                <w:sz w:val="28"/>
                <w:szCs w:val="28"/>
              </w:rPr>
              <w:t>shen</w:t>
            </w:r>
            <w:proofErr w:type="spellEnd"/>
            <w:r w:rsidRPr="009729BD">
              <w:rPr>
                <w:rFonts w:ascii="Garamond" w:hAnsi="Garamond"/>
                <w:sz w:val="28"/>
                <w:szCs w:val="28"/>
              </w:rPr>
              <w:t xml:space="preserve"> bee </w:t>
            </w:r>
            <w:proofErr w:type="spellStart"/>
            <w:r w:rsidRPr="009729BD">
              <w:rPr>
                <w:rFonts w:ascii="Garamond" w:hAnsi="Garamond"/>
                <w:sz w:val="28"/>
                <w:szCs w:val="28"/>
              </w:rPr>
              <w:t>arrey</w:t>
            </w:r>
            <w:proofErr w:type="spellEnd"/>
            <w:r w:rsidRPr="009729BD">
              <w:rPr>
                <w:rFonts w:ascii="Garamond" w:hAnsi="Garamond"/>
                <w:sz w:val="28"/>
                <w:szCs w:val="28"/>
              </w:rPr>
              <w:t xml:space="preserve"> </w:t>
            </w:r>
            <w:proofErr w:type="spellStart"/>
            <w:r w:rsidRPr="009729BD">
              <w:rPr>
                <w:rFonts w:ascii="Garamond" w:hAnsi="Garamond"/>
                <w:sz w:val="28"/>
                <w:szCs w:val="28"/>
              </w:rPr>
              <w:t>ayd</w:t>
            </w:r>
            <w:proofErr w:type="spellEnd"/>
            <w:r w:rsidRPr="009729BD">
              <w:rPr>
                <w:rFonts w:ascii="Garamond" w:hAnsi="Garamond"/>
                <w:sz w:val="28"/>
                <w:szCs w:val="28"/>
              </w:rPr>
              <w:t xml:space="preserve"> </w:t>
            </w:r>
            <w:proofErr w:type="spellStart"/>
            <w:r w:rsidRPr="009729BD">
              <w:rPr>
                <w:rFonts w:ascii="Garamond" w:hAnsi="Garamond"/>
                <w:sz w:val="28"/>
                <w:szCs w:val="28"/>
              </w:rPr>
              <w:t>ayn</w:t>
            </w:r>
            <w:proofErr w:type="spellEnd"/>
            <w:r w:rsidRPr="009729BD">
              <w:rPr>
                <w:rFonts w:ascii="Garamond" w:hAnsi="Garamond"/>
                <w:sz w:val="28"/>
                <w:szCs w:val="28"/>
              </w:rPr>
              <w:t xml:space="preserve">, as </w:t>
            </w:r>
            <w:proofErr w:type="spellStart"/>
            <w:r w:rsidRPr="009729BD">
              <w:rPr>
                <w:rFonts w:ascii="Garamond" w:hAnsi="Garamond"/>
                <w:sz w:val="28"/>
                <w:szCs w:val="28"/>
              </w:rPr>
              <w:t>ver</w:t>
            </w:r>
            <w:proofErr w:type="spellEnd"/>
            <w:r w:rsidRPr="009729BD">
              <w:rPr>
                <w:rFonts w:ascii="Garamond" w:hAnsi="Garamond"/>
                <w:sz w:val="28"/>
                <w:szCs w:val="28"/>
              </w:rPr>
              <w:t xml:space="preserve">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i/>
                <w:sz w:val="28"/>
                <w:szCs w:val="28"/>
              </w:rPr>
              <w:t>Onnor</w:t>
            </w:r>
            <w:proofErr w:type="spellEnd"/>
            <w:r w:rsidRPr="009729BD">
              <w:rPr>
                <w:rFonts w:ascii="Garamond" w:hAnsi="Garamond"/>
                <w:i/>
                <w:sz w:val="28"/>
                <w:szCs w:val="28"/>
              </w:rPr>
              <w:t xml:space="preserve"> da y </w:t>
            </w:r>
            <w:proofErr w:type="spellStart"/>
            <w:r w:rsidRPr="009729BD">
              <w:rPr>
                <w:rFonts w:ascii="Garamond" w:hAnsi="Garamond"/>
                <w:i/>
                <w:sz w:val="28"/>
                <w:szCs w:val="28"/>
              </w:rPr>
              <w:t>Ghoo</w:t>
            </w:r>
            <w:proofErr w:type="spellEnd"/>
            <w:r w:rsidRPr="009729BD">
              <w:rPr>
                <w:rFonts w:ascii="Garamond" w:hAnsi="Garamond"/>
                <w:i/>
                <w:sz w:val="28"/>
                <w:szCs w:val="28"/>
              </w:rPr>
              <w:t xml:space="preserve"> </w:t>
            </w:r>
            <w:proofErr w:type="spellStart"/>
            <w:r w:rsidRPr="009729BD">
              <w:rPr>
                <w:rFonts w:ascii="Garamond" w:hAnsi="Garamond"/>
                <w:i/>
                <w:sz w:val="28"/>
                <w:szCs w:val="28"/>
              </w:rPr>
              <w:t>casherick</w:t>
            </w:r>
            <w:proofErr w:type="spellEnd"/>
            <w:r w:rsidRPr="009729BD">
              <w:rPr>
                <w:rFonts w:ascii="Garamond" w:hAnsi="Garamond"/>
                <w:sz w:val="28"/>
                <w:szCs w:val="28"/>
              </w:rPr>
              <w:t xml:space="preserve">. </w:t>
            </w:r>
          </w:p>
        </w:tc>
        <w:tc>
          <w:tcPr>
            <w:tcW w:w="3851" w:type="dxa"/>
          </w:tcPr>
          <w:p w14:paraId="2F630D50" w14:textId="77777777" w:rsidR="00CF3185" w:rsidRPr="001D7831" w:rsidRDefault="00CF3185"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 xml:space="preserve">And if you often remember, that the </w:t>
            </w:r>
            <w:r w:rsidRPr="001D7831">
              <w:rPr>
                <w:rFonts w:ascii="Garamond" w:hAnsi="Garamond" w:cs="Times New Roman"/>
                <w:sz w:val="28"/>
              </w:rPr>
              <w:t>Bible</w:t>
            </w:r>
            <w:r w:rsidRPr="001D7831">
              <w:rPr>
                <w:rFonts w:ascii="Garamond" w:hAnsi="Garamond" w:cs="Times New Roman"/>
                <w:i/>
                <w:sz w:val="28"/>
              </w:rPr>
              <w:t xml:space="preserve"> is a Book given by God, to teach us what we are to Believe, and how we are to Live, that we may attain eternal Happiness</w:t>
            </w:r>
            <w:r w:rsidRPr="001D7831">
              <w:rPr>
                <w:rFonts w:ascii="Garamond" w:hAnsi="Garamond" w:cs="Times New Roman"/>
                <w:sz w:val="28"/>
              </w:rPr>
              <w:t> ;</w:t>
            </w:r>
            <w:r w:rsidRPr="001D7831">
              <w:rPr>
                <w:rFonts w:ascii="Garamond" w:hAnsi="Garamond" w:cs="Times New Roman"/>
                <w:i/>
                <w:sz w:val="28"/>
              </w:rPr>
              <w:t xml:space="preserve"> And that your Salvation depends upon knowing what that Book </w:t>
            </w:r>
            <w:proofErr w:type="spellStart"/>
            <w:r w:rsidRPr="001D7831">
              <w:rPr>
                <w:rFonts w:ascii="Garamond" w:hAnsi="Garamond" w:cs="Times New Roman"/>
                <w:i/>
                <w:sz w:val="28"/>
              </w:rPr>
              <w:t>containeth</w:t>
            </w:r>
            <w:proofErr w:type="spellEnd"/>
            <w:r w:rsidRPr="001D7831">
              <w:rPr>
                <w:rFonts w:ascii="Garamond" w:hAnsi="Garamond" w:cs="Times New Roman"/>
                <w:i/>
                <w:sz w:val="28"/>
              </w:rPr>
              <w:t xml:space="preserve"> : </w:t>
            </w:r>
            <w:proofErr w:type="spellStart"/>
            <w:r w:rsidRPr="001D7831">
              <w:rPr>
                <w:rFonts w:ascii="Garamond" w:hAnsi="Garamond" w:cs="Times New Roman"/>
                <w:i/>
                <w:sz w:val="28"/>
              </w:rPr>
              <w:t>When ever</w:t>
            </w:r>
            <w:proofErr w:type="spellEnd"/>
            <w:r w:rsidRPr="001D7831">
              <w:rPr>
                <w:rFonts w:ascii="Garamond" w:hAnsi="Garamond" w:cs="Times New Roman"/>
                <w:i/>
                <w:sz w:val="28"/>
              </w:rPr>
              <w:t xml:space="preserve"> you read, or hear it read, you will attend to it carefully, endeavour to follow the Directions it gives you, never repeat any Part of it, but to Serious and Holy Purpose, and so you will delight in, </w:t>
            </w:r>
            <w:r w:rsidRPr="002323EB">
              <w:rPr>
                <w:rFonts w:ascii="Garamond" w:hAnsi="Garamond" w:cs="Times New Roman"/>
                <w:sz w:val="28"/>
              </w:rPr>
              <w:t>and</w:t>
            </w:r>
            <w:r w:rsidRPr="001D7831">
              <w:rPr>
                <w:rFonts w:ascii="Garamond" w:hAnsi="Garamond" w:cs="Times New Roman"/>
                <w:i/>
                <w:sz w:val="28"/>
              </w:rPr>
              <w:t xml:space="preserve"> </w:t>
            </w:r>
            <w:r w:rsidRPr="001D7831">
              <w:rPr>
                <w:rFonts w:ascii="Garamond" w:hAnsi="Garamond" w:cs="Times New Roman"/>
                <w:sz w:val="28"/>
              </w:rPr>
              <w:t>honour</w:t>
            </w:r>
            <w:r w:rsidRPr="001D7831">
              <w:rPr>
                <w:rFonts w:ascii="Garamond" w:hAnsi="Garamond" w:cs="Times New Roman"/>
                <w:i/>
                <w:sz w:val="28"/>
              </w:rPr>
              <w:t xml:space="preserve"> </w:t>
            </w:r>
            <w:r w:rsidRPr="001D7831">
              <w:rPr>
                <w:rFonts w:ascii="Garamond" w:hAnsi="Garamond" w:cs="Times New Roman"/>
                <w:sz w:val="28"/>
              </w:rPr>
              <w:t>His Holy Word.</w:t>
            </w:r>
          </w:p>
        </w:tc>
        <w:tc>
          <w:tcPr>
            <w:tcW w:w="0" w:type="auto"/>
          </w:tcPr>
          <w:p w14:paraId="060277DA" w14:textId="77777777" w:rsidR="00CF3185" w:rsidRPr="000C1864" w:rsidRDefault="00CF3185" w:rsidP="00DB60C3">
            <w:pPr>
              <w:pStyle w:val="ListParagraph"/>
              <w:ind w:left="0"/>
              <w:rPr>
                <w:rFonts w:ascii="Garamond" w:hAnsi="Garamond" w:cs="Times New Roman"/>
                <w:i/>
                <w:sz w:val="20"/>
                <w:szCs w:val="20"/>
              </w:rPr>
            </w:pPr>
          </w:p>
        </w:tc>
      </w:tr>
      <w:tr w:rsidR="00CF3185" w:rsidRPr="001D7831" w14:paraId="7D30ECE4" w14:textId="77777777" w:rsidTr="00CB7EF1">
        <w:tc>
          <w:tcPr>
            <w:tcW w:w="4253" w:type="dxa"/>
          </w:tcPr>
          <w:p w14:paraId="0C234D58" w14:textId="77777777" w:rsidR="00CF3185" w:rsidRPr="009729BD" w:rsidRDefault="00CF3185" w:rsidP="00DB60C3">
            <w:pPr>
              <w:pStyle w:val="CM3"/>
              <w:widowControl/>
              <w:spacing w:line="240" w:lineRule="auto"/>
              <w:ind w:firstLine="227"/>
              <w:jc w:val="both"/>
              <w:rPr>
                <w:rFonts w:ascii="Garamond" w:hAnsi="Garamond"/>
                <w:sz w:val="28"/>
                <w:szCs w:val="28"/>
              </w:rPr>
            </w:pPr>
            <w:r w:rsidRPr="009729BD">
              <w:rPr>
                <w:rFonts w:ascii="Garamond" w:hAnsi="Garamond"/>
                <w:i/>
                <w:sz w:val="28"/>
                <w:szCs w:val="28"/>
              </w:rPr>
              <w:t>Q.</w:t>
            </w:r>
            <w:r w:rsidRPr="009729BD">
              <w:rPr>
                <w:rFonts w:ascii="Garamond" w:hAnsi="Garamond"/>
                <w:sz w:val="28"/>
                <w:szCs w:val="28"/>
              </w:rPr>
              <w:t xml:space="preserve"> My </w:t>
            </w:r>
            <w:proofErr w:type="spellStart"/>
            <w:r w:rsidRPr="009729BD">
              <w:rPr>
                <w:rFonts w:ascii="Garamond" w:hAnsi="Garamond"/>
                <w:sz w:val="28"/>
                <w:szCs w:val="28"/>
              </w:rPr>
              <w:t>Churrym</w:t>
            </w:r>
            <w:proofErr w:type="spellEnd"/>
            <w:r w:rsidRPr="009729BD">
              <w:rPr>
                <w:rFonts w:ascii="Garamond" w:hAnsi="Garamond"/>
                <w:sz w:val="28"/>
                <w:szCs w:val="28"/>
              </w:rPr>
              <w:t xml:space="preserve"> eh </w:t>
            </w:r>
            <w:proofErr w:type="spellStart"/>
            <w:r w:rsidRPr="009729BD">
              <w:rPr>
                <w:rFonts w:ascii="Garamond" w:hAnsi="Garamond"/>
                <w:i/>
                <w:sz w:val="28"/>
                <w:szCs w:val="28"/>
              </w:rPr>
              <w:t>dy</w:t>
            </w:r>
            <w:proofErr w:type="spellEnd"/>
            <w:r w:rsidRPr="009729BD">
              <w:rPr>
                <w:rFonts w:ascii="Garamond" w:hAnsi="Garamond"/>
                <w:i/>
                <w:sz w:val="28"/>
                <w:szCs w:val="28"/>
              </w:rPr>
              <w:t xml:space="preserve"> </w:t>
            </w:r>
            <w:proofErr w:type="spellStart"/>
            <w:r w:rsidRPr="009729BD">
              <w:rPr>
                <w:rFonts w:ascii="Garamond" w:hAnsi="Garamond"/>
                <w:i/>
                <w:sz w:val="28"/>
                <w:szCs w:val="28"/>
              </w:rPr>
              <w:t>hirveish</w:t>
            </w:r>
            <w:proofErr w:type="spellEnd"/>
            <w:r w:rsidRPr="009729BD">
              <w:rPr>
                <w:rFonts w:ascii="Garamond" w:hAnsi="Garamond"/>
                <w:i/>
                <w:sz w:val="28"/>
                <w:szCs w:val="28"/>
              </w:rPr>
              <w:t xml:space="preserve"> e </w:t>
            </w:r>
            <w:proofErr w:type="spellStart"/>
            <w:r w:rsidRPr="009729BD">
              <w:rPr>
                <w:rFonts w:ascii="Garamond" w:hAnsi="Garamond"/>
                <w:i/>
                <w:sz w:val="28"/>
                <w:szCs w:val="28"/>
              </w:rPr>
              <w:t>dy</w:t>
            </w:r>
            <w:proofErr w:type="spellEnd"/>
            <w:r w:rsidRPr="009729BD">
              <w:rPr>
                <w:rFonts w:ascii="Garamond" w:hAnsi="Garamond"/>
                <w:i/>
                <w:sz w:val="28"/>
                <w:szCs w:val="28"/>
              </w:rPr>
              <w:t xml:space="preserve"> </w:t>
            </w:r>
            <w:proofErr w:type="spellStart"/>
            <w:r w:rsidRPr="009729BD">
              <w:rPr>
                <w:rFonts w:ascii="Garamond" w:hAnsi="Garamond"/>
                <w:i/>
                <w:sz w:val="28"/>
                <w:szCs w:val="28"/>
              </w:rPr>
              <w:t>firrinagh</w:t>
            </w:r>
            <w:proofErr w:type="spellEnd"/>
            <w:r w:rsidRPr="009729BD">
              <w:rPr>
                <w:rFonts w:ascii="Garamond" w:hAnsi="Garamond"/>
                <w:i/>
                <w:sz w:val="28"/>
                <w:szCs w:val="28"/>
              </w:rPr>
              <w:t xml:space="preserve"> </w:t>
            </w:r>
            <w:proofErr w:type="spellStart"/>
            <w:r w:rsidRPr="009729BD">
              <w:rPr>
                <w:rFonts w:ascii="Garamond" w:hAnsi="Garamond"/>
                <w:i/>
                <w:sz w:val="28"/>
                <w:szCs w:val="28"/>
              </w:rPr>
              <w:t>ooilley</w:t>
            </w:r>
            <w:proofErr w:type="spellEnd"/>
            <w:r w:rsidRPr="009729BD">
              <w:rPr>
                <w:rFonts w:ascii="Garamond" w:hAnsi="Garamond"/>
                <w:i/>
                <w:sz w:val="28"/>
                <w:szCs w:val="28"/>
              </w:rPr>
              <w:t xml:space="preserve"> </w:t>
            </w:r>
            <w:proofErr w:type="spellStart"/>
            <w:r w:rsidRPr="009729BD">
              <w:rPr>
                <w:rFonts w:ascii="Garamond" w:hAnsi="Garamond"/>
                <w:i/>
                <w:sz w:val="28"/>
                <w:szCs w:val="28"/>
              </w:rPr>
              <w:t>laghyn</w:t>
            </w:r>
            <w:proofErr w:type="spellEnd"/>
            <w:r w:rsidRPr="009729BD">
              <w:rPr>
                <w:rFonts w:ascii="Garamond" w:hAnsi="Garamond"/>
                <w:i/>
                <w:sz w:val="28"/>
                <w:szCs w:val="28"/>
              </w:rPr>
              <w:t xml:space="preserve"> my </w:t>
            </w:r>
            <w:proofErr w:type="spellStart"/>
            <w:r w:rsidRPr="009729BD">
              <w:rPr>
                <w:rFonts w:ascii="Garamond" w:hAnsi="Garamond"/>
                <w:i/>
                <w:sz w:val="28"/>
                <w:szCs w:val="28"/>
              </w:rPr>
              <w:t>Vea</w:t>
            </w:r>
            <w:proofErr w:type="spellEnd"/>
            <w:r w:rsidRPr="009729BD">
              <w:rPr>
                <w:rFonts w:ascii="Garamond" w:hAnsi="Garamond"/>
                <w:i/>
                <w:sz w:val="28"/>
                <w:szCs w:val="28"/>
              </w:rPr>
              <w:t xml:space="preserve">. </w:t>
            </w:r>
            <w:proofErr w:type="spellStart"/>
            <w:r w:rsidRPr="009729BD">
              <w:rPr>
                <w:rFonts w:ascii="Garamond" w:hAnsi="Garamond"/>
                <w:sz w:val="28"/>
                <w:szCs w:val="28"/>
              </w:rPr>
              <w:t>Agh</w:t>
            </w:r>
            <w:proofErr w:type="spellEnd"/>
            <w:r w:rsidRPr="009729BD">
              <w:rPr>
                <w:rFonts w:ascii="Garamond" w:hAnsi="Garamond"/>
                <w:sz w:val="28"/>
                <w:szCs w:val="28"/>
              </w:rPr>
              <w:t xml:space="preserve"> </w:t>
            </w:r>
            <w:proofErr w:type="spellStart"/>
            <w:r w:rsidRPr="009729BD">
              <w:rPr>
                <w:rFonts w:ascii="Garamond" w:hAnsi="Garamond"/>
                <w:sz w:val="28"/>
                <w:szCs w:val="28"/>
              </w:rPr>
              <w:t>nagh</w:t>
            </w:r>
            <w:proofErr w:type="spellEnd"/>
            <w:r w:rsidRPr="009729BD">
              <w:rPr>
                <w:rFonts w:ascii="Garamond" w:hAnsi="Garamond"/>
                <w:sz w:val="28"/>
                <w:szCs w:val="28"/>
              </w:rPr>
              <w:t xml:space="preserve"> </w:t>
            </w:r>
            <w:proofErr w:type="spellStart"/>
            <w:r w:rsidRPr="009729BD">
              <w:rPr>
                <w:rFonts w:ascii="Garamond" w:hAnsi="Garamond"/>
                <w:sz w:val="28"/>
                <w:szCs w:val="28"/>
              </w:rPr>
              <w:t>jeann</w:t>
            </w:r>
            <w:proofErr w:type="spellEnd"/>
            <w:r w:rsidRPr="009729BD">
              <w:rPr>
                <w:rFonts w:ascii="Garamond" w:hAnsi="Garamond"/>
                <w:sz w:val="28"/>
                <w:szCs w:val="28"/>
              </w:rPr>
              <w:t xml:space="preserve"> </w:t>
            </w:r>
            <w:r w:rsidR="00FE1446" w:rsidRPr="009729BD">
              <w:rPr>
                <w:rFonts w:ascii="Garamond" w:hAnsi="Garamond"/>
                <w:sz w:val="28"/>
                <w:szCs w:val="28"/>
              </w:rPr>
              <w:t>[99]</w:t>
            </w:r>
            <w:r w:rsidR="00FE1446">
              <w:rPr>
                <w:rFonts w:ascii="Garamond" w:hAnsi="Garamond"/>
                <w:sz w:val="28"/>
                <w:szCs w:val="28"/>
              </w:rPr>
              <w:t xml:space="preserve"> </w:t>
            </w:r>
            <w:proofErr w:type="spellStart"/>
            <w:r w:rsidRPr="009729BD">
              <w:rPr>
                <w:rFonts w:ascii="Garamond" w:hAnsi="Garamond"/>
                <w:sz w:val="28"/>
                <w:szCs w:val="28"/>
              </w:rPr>
              <w:t>obbraghyn</w:t>
            </w:r>
            <w:proofErr w:type="spellEnd"/>
            <w:r w:rsidRPr="009729BD">
              <w:rPr>
                <w:rFonts w:ascii="Garamond" w:hAnsi="Garamond"/>
                <w:sz w:val="28"/>
                <w:szCs w:val="28"/>
              </w:rPr>
              <w:t xml:space="preserve"> </w:t>
            </w:r>
            <w:proofErr w:type="spellStart"/>
            <w:r w:rsidRPr="009729BD">
              <w:rPr>
                <w:rFonts w:ascii="Garamond" w:hAnsi="Garamond"/>
                <w:sz w:val="28"/>
                <w:szCs w:val="28"/>
              </w:rPr>
              <w:t>ymmyrchagh</w:t>
            </w:r>
            <w:proofErr w:type="spellEnd"/>
            <w:r w:rsidRPr="009729BD">
              <w:rPr>
                <w:rFonts w:ascii="Garamond" w:hAnsi="Garamond"/>
                <w:sz w:val="28"/>
                <w:szCs w:val="28"/>
              </w:rPr>
              <w:t xml:space="preserve"> my </w:t>
            </w:r>
            <w:proofErr w:type="spellStart"/>
            <w:r w:rsidRPr="009729BD">
              <w:rPr>
                <w:rFonts w:ascii="Garamond" w:hAnsi="Garamond"/>
                <w:sz w:val="28"/>
                <w:szCs w:val="28"/>
              </w:rPr>
              <w:t>liettal</w:t>
            </w:r>
            <w:proofErr w:type="spellEnd"/>
            <w:r w:rsidRPr="009729BD">
              <w:rPr>
                <w:rFonts w:ascii="Garamond" w:hAnsi="Garamond"/>
                <w:sz w:val="28"/>
                <w:szCs w:val="28"/>
              </w:rPr>
              <w:t xml:space="preserve"> </w:t>
            </w:r>
            <w:proofErr w:type="spellStart"/>
            <w:r w:rsidRPr="009729BD">
              <w:rPr>
                <w:rFonts w:ascii="Garamond" w:hAnsi="Garamond"/>
                <w:sz w:val="28"/>
                <w:szCs w:val="28"/>
              </w:rPr>
              <w:t>veih</w:t>
            </w:r>
            <w:proofErr w:type="spellEnd"/>
            <w:r w:rsidRPr="009729BD">
              <w:rPr>
                <w:rFonts w:ascii="Garamond" w:hAnsi="Garamond"/>
                <w:sz w:val="28"/>
                <w:szCs w:val="28"/>
              </w:rPr>
              <w:t xml:space="preserve"> </w:t>
            </w:r>
            <w:proofErr w:type="spellStart"/>
            <w:r w:rsidRPr="009729BD">
              <w:rPr>
                <w:rFonts w:ascii="Garamond" w:hAnsi="Garamond"/>
                <w:sz w:val="28"/>
                <w:szCs w:val="28"/>
              </w:rPr>
              <w:t>chooish</w:t>
            </w:r>
            <w:proofErr w:type="spellEnd"/>
            <w:r w:rsidRPr="009729BD">
              <w:rPr>
                <w:rFonts w:ascii="Garamond" w:hAnsi="Garamond"/>
                <w:sz w:val="28"/>
                <w:szCs w:val="28"/>
              </w:rPr>
              <w:t xml:space="preserve"> y </w:t>
            </w:r>
            <w:proofErr w:type="spellStart"/>
            <w:r w:rsidRPr="009729BD">
              <w:rPr>
                <w:rFonts w:ascii="Garamond" w:hAnsi="Garamond"/>
                <w:sz w:val="28"/>
                <w:szCs w:val="28"/>
              </w:rPr>
              <w:t>yanoo</w:t>
            </w:r>
            <w:proofErr w:type="spellEnd"/>
            <w:r w:rsidRPr="009729BD">
              <w:rPr>
                <w:rFonts w:ascii="Garamond" w:hAnsi="Garamond"/>
                <w:sz w:val="28"/>
                <w:szCs w:val="28"/>
              </w:rPr>
              <w:t xml:space="preserve"> as </w:t>
            </w:r>
            <w:proofErr w:type="spellStart"/>
            <w:r w:rsidRPr="009729BD">
              <w:rPr>
                <w:rFonts w:ascii="Garamond" w:hAnsi="Garamond"/>
                <w:sz w:val="28"/>
                <w:szCs w:val="28"/>
              </w:rPr>
              <w:t>t’er</w:t>
            </w:r>
            <w:proofErr w:type="spellEnd"/>
            <w:r w:rsidRPr="009729BD">
              <w:rPr>
                <w:rFonts w:ascii="Garamond" w:hAnsi="Garamond"/>
                <w:sz w:val="28"/>
                <w:szCs w:val="28"/>
              </w:rPr>
              <w:t xml:space="preserve"> </w:t>
            </w:r>
            <w:proofErr w:type="spellStart"/>
            <w:r w:rsidRPr="009729BD">
              <w:rPr>
                <w:rFonts w:ascii="Garamond" w:hAnsi="Garamond"/>
                <w:sz w:val="28"/>
                <w:szCs w:val="28"/>
              </w:rPr>
              <w:t>ny</w:t>
            </w:r>
            <w:proofErr w:type="spellEnd"/>
            <w:r w:rsidRPr="009729BD">
              <w:rPr>
                <w:rFonts w:ascii="Garamond" w:hAnsi="Garamond"/>
                <w:sz w:val="28"/>
                <w:szCs w:val="28"/>
              </w:rPr>
              <w:t xml:space="preserve"> </w:t>
            </w:r>
            <w:proofErr w:type="spellStart"/>
            <w:r w:rsidRPr="009729BD">
              <w:rPr>
                <w:rFonts w:ascii="Garamond" w:hAnsi="Garamond"/>
                <w:sz w:val="28"/>
                <w:szCs w:val="28"/>
              </w:rPr>
              <w:t>hirrey</w:t>
            </w:r>
            <w:proofErr w:type="spellEnd"/>
            <w:r w:rsidRPr="009729BD">
              <w:rPr>
                <w:rFonts w:ascii="Garamond" w:hAnsi="Garamond"/>
                <w:sz w:val="28"/>
                <w:szCs w:val="28"/>
              </w:rPr>
              <w:t xml:space="preserve"> </w:t>
            </w:r>
            <w:proofErr w:type="spellStart"/>
            <w:r w:rsidRPr="009729BD">
              <w:rPr>
                <w:rFonts w:ascii="Garamond" w:hAnsi="Garamond"/>
                <w:sz w:val="28"/>
                <w:szCs w:val="28"/>
              </w:rPr>
              <w:t>orrym</w:t>
            </w:r>
            <w:proofErr w:type="spellEnd"/>
            <w:r w:rsidRPr="009729BD">
              <w:rPr>
                <w:rFonts w:ascii="Garamond" w:hAnsi="Garamond"/>
                <w:i/>
                <w:sz w:val="28"/>
                <w:szCs w:val="28"/>
              </w:rPr>
              <w:t> </w:t>
            </w:r>
            <w:r w:rsidRPr="009729BD">
              <w:rPr>
                <w:rFonts w:ascii="Garamond" w:hAnsi="Garamond"/>
                <w:sz w:val="28"/>
                <w:szCs w:val="28"/>
              </w:rPr>
              <w:t xml:space="preserve">? </w:t>
            </w:r>
          </w:p>
        </w:tc>
        <w:tc>
          <w:tcPr>
            <w:tcW w:w="3851" w:type="dxa"/>
          </w:tcPr>
          <w:p w14:paraId="415AF206" w14:textId="77777777" w:rsidR="00CF3185" w:rsidRPr="001D7831" w:rsidRDefault="00CF3185"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t xml:space="preserve">Q. </w:t>
            </w:r>
            <w:r w:rsidRPr="001D7831">
              <w:rPr>
                <w:rFonts w:ascii="Garamond" w:hAnsi="Garamond" w:cs="Times New Roman"/>
                <w:i/>
                <w:sz w:val="28"/>
              </w:rPr>
              <w:t xml:space="preserve">It is my Duty </w:t>
            </w:r>
            <w:r w:rsidRPr="001D7831">
              <w:rPr>
                <w:rFonts w:ascii="Garamond" w:hAnsi="Garamond" w:cs="Times New Roman"/>
                <w:sz w:val="28"/>
              </w:rPr>
              <w:t>to serve Him truly all the Days of my Life.</w:t>
            </w:r>
            <w:r w:rsidRPr="001D7831">
              <w:rPr>
                <w:rFonts w:ascii="Garamond" w:hAnsi="Garamond" w:cs="Times New Roman"/>
                <w:i/>
                <w:sz w:val="28"/>
              </w:rPr>
              <w:t xml:space="preserve"> But will not necessary Business hinder me from doing so much as is required of me ?</w:t>
            </w:r>
          </w:p>
        </w:tc>
        <w:tc>
          <w:tcPr>
            <w:tcW w:w="0" w:type="auto"/>
          </w:tcPr>
          <w:p w14:paraId="5903ADD7" w14:textId="77777777" w:rsidR="00CF3185" w:rsidRPr="000C1864" w:rsidRDefault="00CF3185" w:rsidP="00DB60C3">
            <w:pPr>
              <w:pStyle w:val="ListParagraph"/>
              <w:ind w:left="0"/>
              <w:rPr>
                <w:rFonts w:ascii="Garamond" w:hAnsi="Garamond" w:cs="Times New Roman"/>
                <w:sz w:val="20"/>
                <w:szCs w:val="20"/>
              </w:rPr>
            </w:pPr>
          </w:p>
        </w:tc>
      </w:tr>
      <w:tr w:rsidR="00CF3185" w:rsidRPr="001D7831" w14:paraId="37615C03" w14:textId="77777777" w:rsidTr="00CB7EF1">
        <w:tc>
          <w:tcPr>
            <w:tcW w:w="4253" w:type="dxa"/>
          </w:tcPr>
          <w:p w14:paraId="58FCD439" w14:textId="77777777" w:rsidR="00CF3185" w:rsidRPr="009729BD" w:rsidRDefault="00CF3185" w:rsidP="00DB60C3">
            <w:pPr>
              <w:pStyle w:val="CM3"/>
              <w:widowControl/>
              <w:spacing w:line="240" w:lineRule="auto"/>
              <w:ind w:firstLine="227"/>
              <w:jc w:val="both"/>
              <w:rPr>
                <w:rFonts w:ascii="Garamond" w:hAnsi="Garamond"/>
                <w:sz w:val="28"/>
                <w:szCs w:val="28"/>
              </w:rPr>
            </w:pPr>
            <w:r w:rsidRPr="009729BD">
              <w:rPr>
                <w:rFonts w:ascii="Garamond" w:hAnsi="Garamond"/>
                <w:i/>
                <w:sz w:val="28"/>
                <w:szCs w:val="28"/>
              </w:rPr>
              <w:t xml:space="preserve">A. </w:t>
            </w:r>
            <w:r w:rsidRPr="009729BD">
              <w:rPr>
                <w:rFonts w:ascii="Garamond" w:hAnsi="Garamond"/>
                <w:sz w:val="28"/>
                <w:szCs w:val="28"/>
              </w:rPr>
              <w:t xml:space="preserve">Cha jean. </w:t>
            </w:r>
            <w:proofErr w:type="spellStart"/>
            <w:r w:rsidRPr="009729BD">
              <w:rPr>
                <w:rFonts w:ascii="Garamond" w:hAnsi="Garamond"/>
                <w:sz w:val="28"/>
                <w:szCs w:val="28"/>
              </w:rPr>
              <w:t>Foddee</w:t>
            </w:r>
            <w:proofErr w:type="spellEnd"/>
            <w:r w:rsidRPr="009729BD">
              <w:rPr>
                <w:rFonts w:ascii="Garamond" w:hAnsi="Garamond"/>
                <w:sz w:val="28"/>
                <w:szCs w:val="28"/>
              </w:rPr>
              <w:t xml:space="preserve"> </w:t>
            </w:r>
            <w:proofErr w:type="spellStart"/>
            <w:r w:rsidRPr="009729BD">
              <w:rPr>
                <w:rFonts w:ascii="Garamond" w:hAnsi="Garamond"/>
                <w:sz w:val="28"/>
                <w:szCs w:val="28"/>
              </w:rPr>
              <w:t>cre</w:t>
            </w:r>
            <w:proofErr w:type="spellEnd"/>
            <w:r w:rsidRPr="009729BD">
              <w:rPr>
                <w:rFonts w:ascii="Garamond" w:hAnsi="Garamond"/>
                <w:sz w:val="28"/>
                <w:szCs w:val="28"/>
              </w:rPr>
              <w:t xml:space="preserve"> </w:t>
            </w:r>
            <w:proofErr w:type="spellStart"/>
            <w:r w:rsidRPr="009729BD">
              <w:rPr>
                <w:rFonts w:ascii="Garamond" w:hAnsi="Garamond"/>
                <w:sz w:val="28"/>
                <w:szCs w:val="28"/>
              </w:rPr>
              <w:t>erbee</w:t>
            </w:r>
            <w:proofErr w:type="spellEnd"/>
            <w:r w:rsidRPr="009729BD">
              <w:rPr>
                <w:rFonts w:ascii="Garamond" w:hAnsi="Garamond"/>
                <w:sz w:val="28"/>
                <w:szCs w:val="28"/>
              </w:rPr>
              <w:t xml:space="preserve"> ta </w:t>
            </w:r>
            <w:proofErr w:type="spellStart"/>
            <w:r w:rsidRPr="009729BD">
              <w:rPr>
                <w:rFonts w:ascii="Garamond" w:hAnsi="Garamond"/>
                <w:sz w:val="28"/>
                <w:szCs w:val="28"/>
              </w:rPr>
              <w:t>Jee</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herr</w:t>
            </w:r>
            <w:r w:rsidR="002323EB">
              <w:rPr>
                <w:rFonts w:ascii="Garamond" w:hAnsi="Garamond"/>
                <w:sz w:val="28"/>
                <w:szCs w:val="28"/>
              </w:rPr>
              <w:t>ey</w:t>
            </w:r>
            <w:proofErr w:type="spellEnd"/>
            <w:r w:rsidR="002323EB">
              <w:rPr>
                <w:rStyle w:val="FootnoteReference"/>
                <w:rFonts w:ascii="Garamond" w:hAnsi="Garamond"/>
                <w:sz w:val="28"/>
                <w:szCs w:val="28"/>
              </w:rPr>
              <w:footnoteReference w:id="59"/>
            </w:r>
            <w:r w:rsidR="002323EB">
              <w:rPr>
                <w:rFonts w:ascii="Garamond" w:hAnsi="Garamond"/>
                <w:sz w:val="28"/>
                <w:szCs w:val="28"/>
              </w:rPr>
              <w:t xml:space="preserve"> </w:t>
            </w:r>
            <w:r w:rsidRPr="009729BD">
              <w:rPr>
                <w:rFonts w:ascii="Garamond" w:hAnsi="Garamond"/>
                <w:sz w:val="28"/>
                <w:szCs w:val="28"/>
              </w:rPr>
              <w:t xml:space="preserve">er </w:t>
            </w:r>
            <w:proofErr w:type="spellStart"/>
            <w:r w:rsidRPr="009729BD">
              <w:rPr>
                <w:rFonts w:ascii="Garamond" w:hAnsi="Garamond"/>
                <w:sz w:val="28"/>
                <w:szCs w:val="28"/>
              </w:rPr>
              <w:t>dooinney</w:t>
            </w:r>
            <w:proofErr w:type="spellEnd"/>
            <w:r w:rsidRPr="009729BD">
              <w:rPr>
                <w:rFonts w:ascii="Garamond" w:hAnsi="Garamond"/>
                <w:sz w:val="28"/>
                <w:szCs w:val="28"/>
              </w:rPr>
              <w:t xml:space="preserve"> </w:t>
            </w:r>
            <w:proofErr w:type="spellStart"/>
            <w:r w:rsidRPr="009729BD">
              <w:rPr>
                <w:rFonts w:ascii="Garamond" w:hAnsi="Garamond"/>
                <w:sz w:val="28"/>
                <w:szCs w:val="28"/>
              </w:rPr>
              <w:t>erbee</w:t>
            </w:r>
            <w:proofErr w:type="spellEnd"/>
            <w:r w:rsidRPr="009729BD">
              <w:rPr>
                <w:rFonts w:ascii="Garamond" w:hAnsi="Garamond"/>
                <w:sz w:val="28"/>
                <w:szCs w:val="28"/>
              </w:rPr>
              <w:t xml:space="preserve"> y </w:t>
            </w:r>
            <w:proofErr w:type="spellStart"/>
            <w:r w:rsidRPr="009729BD">
              <w:rPr>
                <w:rFonts w:ascii="Garamond" w:hAnsi="Garamond"/>
                <w:sz w:val="28"/>
                <w:szCs w:val="28"/>
              </w:rPr>
              <w:lastRenderedPageBreak/>
              <w:t>yanoo</w:t>
            </w:r>
            <w:proofErr w:type="spellEnd"/>
            <w:r w:rsidRPr="009729BD">
              <w:rPr>
                <w:rFonts w:ascii="Garamond" w:hAnsi="Garamond"/>
                <w:sz w:val="28"/>
                <w:szCs w:val="28"/>
              </w:rPr>
              <w:t xml:space="preserve">, </w:t>
            </w:r>
            <w:proofErr w:type="spellStart"/>
            <w:r w:rsidRPr="009729BD">
              <w:rPr>
                <w:rFonts w:ascii="Garamond" w:hAnsi="Garamond"/>
                <w:sz w:val="28"/>
                <w:szCs w:val="28"/>
              </w:rPr>
              <w:t>ve</w:t>
            </w:r>
            <w:proofErr w:type="spellEnd"/>
            <w:r w:rsidRPr="009729BD">
              <w:rPr>
                <w:rFonts w:ascii="Garamond" w:hAnsi="Garamond"/>
                <w:sz w:val="28"/>
                <w:szCs w:val="28"/>
              </w:rPr>
              <w:t xml:space="preserve"> </w:t>
            </w:r>
            <w:proofErr w:type="spellStart"/>
            <w:r w:rsidRPr="009729BD">
              <w:rPr>
                <w:rFonts w:ascii="Garamond" w:hAnsi="Garamond"/>
                <w:sz w:val="28"/>
                <w:szCs w:val="28"/>
              </w:rPr>
              <w:t>jeant</w:t>
            </w:r>
            <w:proofErr w:type="spellEnd"/>
            <w:r w:rsidRPr="009729BD">
              <w:rPr>
                <w:rFonts w:ascii="Garamond" w:hAnsi="Garamond"/>
                <w:sz w:val="28"/>
                <w:szCs w:val="28"/>
              </w:rPr>
              <w:t xml:space="preserve">, </w:t>
            </w:r>
            <w:proofErr w:type="spellStart"/>
            <w:r w:rsidRPr="009729BD">
              <w:rPr>
                <w:rFonts w:ascii="Garamond" w:hAnsi="Garamond"/>
                <w:sz w:val="28"/>
                <w:szCs w:val="28"/>
              </w:rPr>
              <w:t>fegooish</w:t>
            </w:r>
            <w:proofErr w:type="spellEnd"/>
            <w:r w:rsidRPr="009729BD">
              <w:rPr>
                <w:rFonts w:ascii="Garamond" w:hAnsi="Garamond"/>
                <w:sz w:val="28"/>
                <w:szCs w:val="28"/>
              </w:rPr>
              <w:t xml:space="preserve"> e </w:t>
            </w:r>
            <w:proofErr w:type="spellStart"/>
            <w:r w:rsidRPr="009729BD">
              <w:rPr>
                <w:rFonts w:ascii="Garamond" w:hAnsi="Garamond"/>
                <w:sz w:val="28"/>
                <w:szCs w:val="28"/>
              </w:rPr>
              <w:t>obbraghyn</w:t>
            </w:r>
            <w:proofErr w:type="spellEnd"/>
            <w:r w:rsidRPr="009729BD">
              <w:rPr>
                <w:rFonts w:ascii="Garamond" w:hAnsi="Garamond"/>
                <w:sz w:val="28"/>
                <w:szCs w:val="28"/>
              </w:rPr>
              <w:t xml:space="preserve"> </w:t>
            </w:r>
            <w:proofErr w:type="spellStart"/>
            <w:r w:rsidRPr="009729BD">
              <w:rPr>
                <w:rFonts w:ascii="Garamond" w:hAnsi="Garamond"/>
                <w:sz w:val="28"/>
                <w:szCs w:val="28"/>
              </w:rPr>
              <w:t>Seihltagh</w:t>
            </w:r>
            <w:proofErr w:type="spellEnd"/>
            <w:r w:rsidRPr="009729BD">
              <w:rPr>
                <w:rFonts w:ascii="Garamond" w:hAnsi="Garamond"/>
                <w:sz w:val="28"/>
                <w:szCs w:val="28"/>
              </w:rPr>
              <w:t xml:space="preserve"> y </w:t>
            </w:r>
            <w:proofErr w:type="spellStart"/>
            <w:r w:rsidRPr="009729BD">
              <w:rPr>
                <w:rFonts w:ascii="Garamond" w:hAnsi="Garamond"/>
                <w:sz w:val="28"/>
                <w:szCs w:val="28"/>
              </w:rPr>
              <w:t>liggey</w:t>
            </w:r>
            <w:proofErr w:type="spellEnd"/>
            <w:r w:rsidRPr="009729BD">
              <w:rPr>
                <w:rFonts w:ascii="Garamond" w:hAnsi="Garamond"/>
                <w:sz w:val="28"/>
                <w:szCs w:val="28"/>
              </w:rPr>
              <w:t xml:space="preserve"> </w:t>
            </w:r>
            <w:proofErr w:type="spellStart"/>
            <w:r w:rsidRPr="009729BD">
              <w:rPr>
                <w:rFonts w:ascii="Garamond" w:hAnsi="Garamond"/>
                <w:sz w:val="28"/>
                <w:szCs w:val="28"/>
              </w:rPr>
              <w:t>shaghey</w:t>
            </w:r>
            <w:proofErr w:type="spellEnd"/>
            <w:r w:rsidRPr="009729BD">
              <w:rPr>
                <w:rFonts w:ascii="Garamond" w:hAnsi="Garamond"/>
                <w:sz w:val="28"/>
                <w:szCs w:val="28"/>
              </w:rPr>
              <w:t xml:space="preserve">. </w:t>
            </w:r>
          </w:p>
        </w:tc>
        <w:tc>
          <w:tcPr>
            <w:tcW w:w="3851" w:type="dxa"/>
          </w:tcPr>
          <w:p w14:paraId="76667009" w14:textId="77777777" w:rsidR="00CF3185" w:rsidRPr="001D7831" w:rsidRDefault="00CF3185"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sz w:val="28"/>
              </w:rPr>
              <w:lastRenderedPageBreak/>
              <w:t xml:space="preserve">A. </w:t>
            </w:r>
            <w:r w:rsidRPr="001D7831">
              <w:rPr>
                <w:rFonts w:ascii="Garamond" w:hAnsi="Garamond" w:cs="Times New Roman"/>
                <w:i/>
                <w:sz w:val="28"/>
              </w:rPr>
              <w:t xml:space="preserve">No. Whatever God </w:t>
            </w:r>
            <w:proofErr w:type="spellStart"/>
            <w:r w:rsidRPr="001D7831">
              <w:rPr>
                <w:rFonts w:ascii="Garamond" w:hAnsi="Garamond" w:cs="Times New Roman"/>
                <w:i/>
                <w:sz w:val="28"/>
              </w:rPr>
              <w:t>requireth</w:t>
            </w:r>
            <w:proofErr w:type="spellEnd"/>
            <w:r w:rsidRPr="001D7831">
              <w:rPr>
                <w:rFonts w:ascii="Garamond" w:hAnsi="Garamond" w:cs="Times New Roman"/>
                <w:i/>
                <w:sz w:val="28"/>
              </w:rPr>
              <w:t xml:space="preserve"> of any Man may be done</w:t>
            </w:r>
            <w:r w:rsidR="002323EB">
              <w:rPr>
                <w:rFonts w:ascii="Garamond" w:hAnsi="Garamond" w:cs="Times New Roman"/>
                <w:i/>
                <w:sz w:val="28"/>
              </w:rPr>
              <w:t>,</w:t>
            </w:r>
            <w:r w:rsidRPr="001D7831">
              <w:rPr>
                <w:rFonts w:ascii="Garamond" w:hAnsi="Garamond" w:cs="Times New Roman"/>
                <w:i/>
                <w:sz w:val="28"/>
              </w:rPr>
              <w:t xml:space="preserve"> without neglecting his worldly Business. </w:t>
            </w:r>
          </w:p>
        </w:tc>
        <w:tc>
          <w:tcPr>
            <w:tcW w:w="0" w:type="auto"/>
          </w:tcPr>
          <w:p w14:paraId="52E50799" w14:textId="77777777" w:rsidR="00CF3185" w:rsidRPr="000C1864" w:rsidRDefault="00CF3185" w:rsidP="00DB60C3">
            <w:pPr>
              <w:pStyle w:val="ListParagraph"/>
              <w:ind w:left="0"/>
              <w:rPr>
                <w:rFonts w:ascii="Garamond" w:hAnsi="Garamond" w:cs="Times New Roman"/>
                <w:sz w:val="20"/>
                <w:szCs w:val="20"/>
              </w:rPr>
            </w:pPr>
          </w:p>
        </w:tc>
      </w:tr>
      <w:tr w:rsidR="00CF3185" w:rsidRPr="001D7831" w14:paraId="72DDBC19" w14:textId="77777777" w:rsidTr="00CB7EF1">
        <w:tc>
          <w:tcPr>
            <w:tcW w:w="4253" w:type="dxa"/>
          </w:tcPr>
          <w:p w14:paraId="2D13BA5B" w14:textId="77777777" w:rsidR="00CF3185" w:rsidRPr="009729BD" w:rsidRDefault="00CF3185" w:rsidP="00DB60C3">
            <w:pPr>
              <w:pStyle w:val="CM18"/>
              <w:widowControl/>
              <w:ind w:firstLine="227"/>
              <w:jc w:val="both"/>
              <w:rPr>
                <w:rFonts w:ascii="Garamond" w:hAnsi="Garamond"/>
                <w:sz w:val="28"/>
                <w:szCs w:val="28"/>
              </w:rPr>
            </w:pPr>
            <w:proofErr w:type="spellStart"/>
            <w:r w:rsidRPr="009729BD">
              <w:rPr>
                <w:rFonts w:ascii="Garamond" w:hAnsi="Garamond"/>
                <w:sz w:val="28"/>
                <w:szCs w:val="28"/>
              </w:rPr>
              <w:t>Yn</w:t>
            </w:r>
            <w:proofErr w:type="spellEnd"/>
            <w:r w:rsidRPr="009729BD">
              <w:rPr>
                <w:rFonts w:ascii="Garamond" w:hAnsi="Garamond"/>
                <w:sz w:val="28"/>
                <w:szCs w:val="28"/>
              </w:rPr>
              <w:t xml:space="preserve"> </w:t>
            </w:r>
            <w:proofErr w:type="spellStart"/>
            <w:r w:rsidR="002323EB" w:rsidRPr="009729BD">
              <w:rPr>
                <w:rFonts w:ascii="Garamond" w:hAnsi="Garamond"/>
                <w:sz w:val="28"/>
                <w:szCs w:val="28"/>
              </w:rPr>
              <w:t>Laa</w:t>
            </w:r>
            <w:proofErr w:type="spellEnd"/>
            <w:r w:rsidR="002323EB" w:rsidRPr="009729BD">
              <w:rPr>
                <w:rFonts w:ascii="Garamond" w:hAnsi="Garamond"/>
                <w:sz w:val="28"/>
                <w:szCs w:val="28"/>
              </w:rPr>
              <w:t xml:space="preserve"> </w:t>
            </w:r>
            <w:proofErr w:type="spellStart"/>
            <w:r w:rsidRPr="009729BD">
              <w:rPr>
                <w:rFonts w:ascii="Garamond" w:hAnsi="Garamond"/>
                <w:sz w:val="28"/>
                <w:szCs w:val="28"/>
              </w:rPr>
              <w:t>ayns</w:t>
            </w:r>
            <w:proofErr w:type="spellEnd"/>
            <w:r w:rsidRPr="009729BD">
              <w:rPr>
                <w:rFonts w:ascii="Garamond" w:hAnsi="Garamond"/>
                <w:sz w:val="28"/>
                <w:szCs w:val="28"/>
              </w:rPr>
              <w:t xml:space="preserve"> </w:t>
            </w:r>
            <w:proofErr w:type="spellStart"/>
            <w:r w:rsidRPr="009729BD">
              <w:rPr>
                <w:rFonts w:ascii="Garamond" w:hAnsi="Garamond"/>
                <w:sz w:val="28"/>
                <w:szCs w:val="28"/>
              </w:rPr>
              <w:t>shaght</w:t>
            </w:r>
            <w:proofErr w:type="spellEnd"/>
            <w:r w:rsidRPr="009729BD">
              <w:rPr>
                <w:rFonts w:ascii="Garamond" w:hAnsi="Garamond"/>
                <w:sz w:val="28"/>
                <w:szCs w:val="28"/>
              </w:rPr>
              <w:t xml:space="preserve"> </w:t>
            </w:r>
            <w:proofErr w:type="spellStart"/>
            <w:r w:rsidRPr="009729BD">
              <w:rPr>
                <w:rFonts w:ascii="Garamond" w:hAnsi="Garamond"/>
                <w:sz w:val="28"/>
                <w:szCs w:val="28"/>
              </w:rPr>
              <w:t>t’ow</w:t>
            </w:r>
            <w:proofErr w:type="spellEnd"/>
            <w:r w:rsidRPr="009729BD">
              <w:rPr>
                <w:rFonts w:ascii="Garamond" w:hAnsi="Garamond"/>
                <w:sz w:val="28"/>
                <w:szCs w:val="28"/>
              </w:rPr>
              <w:t xml:space="preserve"> er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liettal</w:t>
            </w:r>
            <w:proofErr w:type="spellEnd"/>
            <w:r w:rsidRPr="009729BD">
              <w:rPr>
                <w:rFonts w:ascii="Garamond" w:hAnsi="Garamond"/>
                <w:sz w:val="28"/>
                <w:szCs w:val="28"/>
              </w:rPr>
              <w:t xml:space="preserve"> </w:t>
            </w:r>
            <w:proofErr w:type="spellStart"/>
            <w:r w:rsidRPr="009729BD">
              <w:rPr>
                <w:rFonts w:ascii="Garamond" w:hAnsi="Garamond"/>
                <w:sz w:val="28"/>
                <w:szCs w:val="28"/>
              </w:rPr>
              <w:t>veih</w:t>
            </w:r>
            <w:proofErr w:type="spellEnd"/>
            <w:r w:rsidRPr="009729BD">
              <w:rPr>
                <w:rFonts w:ascii="Garamond" w:hAnsi="Garamond"/>
                <w:sz w:val="28"/>
                <w:szCs w:val="28"/>
              </w:rPr>
              <w:t xml:space="preserve"> </w:t>
            </w:r>
            <w:proofErr w:type="spellStart"/>
            <w:r w:rsidRPr="009729BD">
              <w:rPr>
                <w:rFonts w:ascii="Garamond" w:hAnsi="Garamond"/>
                <w:sz w:val="28"/>
                <w:szCs w:val="28"/>
              </w:rPr>
              <w:t>laboraght</w:t>
            </w:r>
            <w:proofErr w:type="spellEnd"/>
            <w:r w:rsidRPr="009729BD">
              <w:rPr>
                <w:rFonts w:ascii="Garamond" w:hAnsi="Garamond"/>
                <w:sz w:val="28"/>
                <w:szCs w:val="28"/>
              </w:rPr>
              <w:t xml:space="preserve"> ; jean </w:t>
            </w:r>
            <w:proofErr w:type="spellStart"/>
            <w:r w:rsidRPr="009729BD">
              <w:rPr>
                <w:rFonts w:ascii="Garamond" w:hAnsi="Garamond"/>
                <w:sz w:val="28"/>
                <w:szCs w:val="28"/>
              </w:rPr>
              <w:t>ny</w:t>
            </w:r>
            <w:proofErr w:type="spellEnd"/>
            <w:r w:rsidRPr="009729BD">
              <w:rPr>
                <w:rFonts w:ascii="Garamond" w:hAnsi="Garamond"/>
                <w:sz w:val="28"/>
                <w:szCs w:val="28"/>
              </w:rPr>
              <w:t xml:space="preserve"> ta </w:t>
            </w:r>
            <w:proofErr w:type="spellStart"/>
            <w:r w:rsidRPr="009729BD">
              <w:rPr>
                <w:rFonts w:ascii="Garamond" w:hAnsi="Garamond"/>
                <w:sz w:val="28"/>
                <w:szCs w:val="28"/>
              </w:rPr>
              <w:t>currym</w:t>
            </w:r>
            <w:proofErr w:type="spellEnd"/>
            <w:r w:rsidRPr="009729BD">
              <w:rPr>
                <w:rFonts w:ascii="Garamond" w:hAnsi="Garamond"/>
                <w:sz w:val="28"/>
                <w:szCs w:val="28"/>
              </w:rPr>
              <w:t xml:space="preserve"> </w:t>
            </w:r>
            <w:proofErr w:type="spellStart"/>
            <w:r w:rsidRPr="009729BD">
              <w:rPr>
                <w:rFonts w:ascii="Garamond" w:hAnsi="Garamond"/>
                <w:sz w:val="28"/>
                <w:szCs w:val="28"/>
              </w:rPr>
              <w:t>ayd</w:t>
            </w:r>
            <w:proofErr w:type="spellEnd"/>
            <w:r w:rsidRPr="009729BD">
              <w:rPr>
                <w:rFonts w:ascii="Garamond" w:hAnsi="Garamond"/>
                <w:sz w:val="28"/>
                <w:szCs w:val="28"/>
              </w:rPr>
              <w:t xml:space="preserve"> y </w:t>
            </w:r>
            <w:proofErr w:type="spellStart"/>
            <w:r w:rsidRPr="009729BD">
              <w:rPr>
                <w:rFonts w:ascii="Garamond" w:hAnsi="Garamond"/>
                <w:sz w:val="28"/>
                <w:szCs w:val="28"/>
              </w:rPr>
              <w:t>yanoo</w:t>
            </w:r>
            <w:proofErr w:type="spellEnd"/>
            <w:r w:rsidRPr="009729BD">
              <w:rPr>
                <w:rFonts w:ascii="Garamond" w:hAnsi="Garamond"/>
                <w:sz w:val="28"/>
                <w:szCs w:val="28"/>
              </w:rPr>
              <w:t xml:space="preserve"> er y </w:t>
            </w:r>
            <w:proofErr w:type="spellStart"/>
            <w:r w:rsidRPr="009729BD">
              <w:rPr>
                <w:rFonts w:ascii="Garamond" w:hAnsi="Garamond"/>
                <w:sz w:val="28"/>
                <w:szCs w:val="28"/>
              </w:rPr>
              <w:t>laa</w:t>
            </w:r>
            <w:proofErr w:type="spellEnd"/>
            <w:r w:rsidRPr="009729BD">
              <w:rPr>
                <w:rFonts w:ascii="Garamond" w:hAnsi="Garamond"/>
                <w:sz w:val="28"/>
                <w:szCs w:val="28"/>
              </w:rPr>
              <w:t xml:space="preserve"> </w:t>
            </w:r>
            <w:proofErr w:type="spellStart"/>
            <w:r w:rsidRPr="009729BD">
              <w:rPr>
                <w:rFonts w:ascii="Garamond" w:hAnsi="Garamond"/>
                <w:sz w:val="28"/>
                <w:szCs w:val="28"/>
              </w:rPr>
              <w:t>shen</w:t>
            </w:r>
            <w:proofErr w:type="spellEnd"/>
            <w:r w:rsidRPr="009729BD">
              <w:rPr>
                <w:rFonts w:ascii="Garamond" w:hAnsi="Garamond"/>
                <w:sz w:val="28"/>
                <w:szCs w:val="28"/>
              </w:rPr>
              <w:t xml:space="preserve">, as </w:t>
            </w:r>
            <w:proofErr w:type="spellStart"/>
            <w:r w:rsidRPr="009729BD">
              <w:rPr>
                <w:rFonts w:ascii="Garamond" w:hAnsi="Garamond"/>
                <w:sz w:val="28"/>
                <w:szCs w:val="28"/>
              </w:rPr>
              <w:t>shaghyn</w:t>
            </w:r>
            <w:proofErr w:type="spellEnd"/>
            <w:r w:rsidRPr="009729BD">
              <w:rPr>
                <w:rFonts w:ascii="Garamond" w:hAnsi="Garamond"/>
                <w:sz w:val="28"/>
                <w:szCs w:val="28"/>
              </w:rPr>
              <w:t xml:space="preserve"> </w:t>
            </w:r>
            <w:proofErr w:type="spellStart"/>
            <w:r w:rsidRPr="009729BD">
              <w:rPr>
                <w:rFonts w:ascii="Garamond" w:hAnsi="Garamond"/>
                <w:sz w:val="28"/>
                <w:szCs w:val="28"/>
              </w:rPr>
              <w:t>tammylt</w:t>
            </w:r>
            <w:proofErr w:type="spellEnd"/>
            <w:r w:rsidRPr="009729BD">
              <w:rPr>
                <w:rFonts w:ascii="Garamond" w:hAnsi="Garamond"/>
                <w:sz w:val="28"/>
                <w:szCs w:val="28"/>
              </w:rPr>
              <w:t xml:space="preserve"> beg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chooilley</w:t>
            </w:r>
            <w:proofErr w:type="spellEnd"/>
            <w:r w:rsidRPr="009729BD">
              <w:rPr>
                <w:rFonts w:ascii="Garamond" w:hAnsi="Garamond"/>
                <w:sz w:val="28"/>
                <w:szCs w:val="28"/>
              </w:rPr>
              <w:t xml:space="preserve"> </w:t>
            </w:r>
            <w:proofErr w:type="spellStart"/>
            <w:r w:rsidRPr="009729BD">
              <w:rPr>
                <w:rFonts w:ascii="Garamond" w:hAnsi="Garamond"/>
                <w:sz w:val="28"/>
                <w:szCs w:val="28"/>
              </w:rPr>
              <w:t>Vog</w:t>
            </w:r>
            <w:r w:rsidRPr="009729BD">
              <w:rPr>
                <w:rFonts w:ascii="Garamond" w:hAnsi="Garamond"/>
                <w:i/>
                <w:sz w:val="28"/>
                <w:szCs w:val="28"/>
              </w:rPr>
              <w:t>h</w:t>
            </w:r>
            <w:r w:rsidRPr="009729BD">
              <w:rPr>
                <w:rFonts w:ascii="Garamond" w:hAnsi="Garamond"/>
                <w:sz w:val="28"/>
                <w:szCs w:val="28"/>
              </w:rPr>
              <w:t>rey</w:t>
            </w:r>
            <w:proofErr w:type="spellEnd"/>
            <w:r w:rsidRPr="009729BD">
              <w:rPr>
                <w:rFonts w:ascii="Garamond" w:hAnsi="Garamond"/>
                <w:sz w:val="28"/>
                <w:szCs w:val="28"/>
              </w:rPr>
              <w:t xml:space="preserve"> as </w:t>
            </w:r>
            <w:proofErr w:type="spellStart"/>
            <w:r w:rsidRPr="009729BD">
              <w:rPr>
                <w:rFonts w:ascii="Garamond" w:hAnsi="Garamond"/>
                <w:sz w:val="28"/>
                <w:szCs w:val="28"/>
              </w:rPr>
              <w:t>Fastyr</w:t>
            </w:r>
            <w:proofErr w:type="spellEnd"/>
            <w:r w:rsidRPr="009729BD">
              <w:rPr>
                <w:rFonts w:ascii="Garamond" w:hAnsi="Garamond"/>
                <w:sz w:val="28"/>
                <w:szCs w:val="28"/>
              </w:rPr>
              <w:t xml:space="preserve">, </w:t>
            </w:r>
            <w:proofErr w:type="spellStart"/>
            <w:r w:rsidRPr="009729BD">
              <w:rPr>
                <w:rFonts w:ascii="Garamond" w:hAnsi="Garamond"/>
                <w:sz w:val="28"/>
                <w:szCs w:val="28"/>
              </w:rPr>
              <w:t>dy</w:t>
            </w:r>
            <w:proofErr w:type="spellEnd"/>
            <w:r w:rsidRPr="009729BD">
              <w:rPr>
                <w:rFonts w:ascii="Garamond" w:hAnsi="Garamond"/>
                <w:sz w:val="28"/>
                <w:szCs w:val="28"/>
              </w:rPr>
              <w:t xml:space="preserve"> chur </w:t>
            </w:r>
            <w:proofErr w:type="spellStart"/>
            <w:r w:rsidRPr="009729BD">
              <w:rPr>
                <w:rFonts w:ascii="Garamond" w:hAnsi="Garamond"/>
                <w:sz w:val="28"/>
                <w:szCs w:val="28"/>
              </w:rPr>
              <w:t>molley</w:t>
            </w:r>
            <w:proofErr w:type="spellEnd"/>
            <w:r w:rsidRPr="009729BD">
              <w:rPr>
                <w:rFonts w:ascii="Garamond" w:hAnsi="Garamond"/>
                <w:sz w:val="28"/>
                <w:szCs w:val="28"/>
              </w:rPr>
              <w:t xml:space="preserve"> </w:t>
            </w:r>
            <w:proofErr w:type="spellStart"/>
            <w:r w:rsidRPr="009729BD">
              <w:rPr>
                <w:rFonts w:ascii="Garamond" w:hAnsi="Garamond"/>
                <w:sz w:val="28"/>
                <w:szCs w:val="28"/>
              </w:rPr>
              <w:t>gys</w:t>
            </w:r>
            <w:proofErr w:type="spellEnd"/>
            <w:r w:rsidRPr="009729BD">
              <w:rPr>
                <w:rFonts w:ascii="Garamond" w:hAnsi="Garamond"/>
                <w:sz w:val="28"/>
                <w:szCs w:val="28"/>
              </w:rPr>
              <w:t xml:space="preserve"> </w:t>
            </w:r>
            <w:proofErr w:type="spellStart"/>
            <w:r w:rsidRPr="009729BD">
              <w:rPr>
                <w:rFonts w:ascii="Garamond" w:hAnsi="Garamond"/>
                <w:sz w:val="28"/>
                <w:szCs w:val="28"/>
              </w:rPr>
              <w:t>Jee</w:t>
            </w:r>
            <w:proofErr w:type="spellEnd"/>
            <w:r w:rsidRPr="009729BD">
              <w:rPr>
                <w:rFonts w:ascii="Garamond" w:hAnsi="Garamond"/>
                <w:sz w:val="28"/>
                <w:szCs w:val="28"/>
              </w:rPr>
              <w:t xml:space="preserve">, as </w:t>
            </w:r>
            <w:proofErr w:type="spellStart"/>
            <w:r w:rsidRPr="009729BD">
              <w:rPr>
                <w:rFonts w:ascii="Garamond" w:hAnsi="Garamond"/>
                <w:sz w:val="28"/>
                <w:szCs w:val="28"/>
              </w:rPr>
              <w:t>dy</w:t>
            </w:r>
            <w:proofErr w:type="spellEnd"/>
            <w:r w:rsidRPr="009729BD">
              <w:rPr>
                <w:rFonts w:ascii="Garamond" w:hAnsi="Garamond"/>
                <w:sz w:val="28"/>
                <w:szCs w:val="28"/>
              </w:rPr>
              <w:t xml:space="preserve"> </w:t>
            </w:r>
            <w:proofErr w:type="spellStart"/>
            <w:r w:rsidRPr="009729BD">
              <w:rPr>
                <w:rFonts w:ascii="Garamond" w:hAnsi="Garamond"/>
                <w:sz w:val="28"/>
                <w:szCs w:val="28"/>
              </w:rPr>
              <w:t>yearree</w:t>
            </w:r>
            <w:proofErr w:type="spellEnd"/>
            <w:r w:rsidRPr="009729BD">
              <w:rPr>
                <w:rFonts w:ascii="Garamond" w:hAnsi="Garamond"/>
                <w:sz w:val="28"/>
                <w:szCs w:val="28"/>
              </w:rPr>
              <w:t xml:space="preserve"> e </w:t>
            </w:r>
            <w:proofErr w:type="spellStart"/>
            <w:r w:rsidRPr="009729BD">
              <w:rPr>
                <w:rFonts w:ascii="Garamond" w:hAnsi="Garamond"/>
                <w:sz w:val="28"/>
                <w:szCs w:val="28"/>
              </w:rPr>
              <w:t>vannaghtyn</w:t>
            </w:r>
            <w:proofErr w:type="spellEnd"/>
            <w:r w:rsidRPr="009729BD">
              <w:rPr>
                <w:rFonts w:ascii="Garamond" w:hAnsi="Garamond"/>
                <w:sz w:val="28"/>
                <w:szCs w:val="28"/>
              </w:rPr>
              <w:t xml:space="preserve"> as </w:t>
            </w:r>
            <w:proofErr w:type="spellStart"/>
            <w:r w:rsidRPr="009729BD">
              <w:rPr>
                <w:rFonts w:ascii="Garamond" w:hAnsi="Garamond"/>
                <w:sz w:val="28"/>
                <w:szCs w:val="28"/>
              </w:rPr>
              <w:t>eisht</w:t>
            </w:r>
            <w:proofErr w:type="spellEnd"/>
            <w:r w:rsidRPr="009729BD">
              <w:rPr>
                <w:rFonts w:ascii="Garamond" w:hAnsi="Garamond"/>
                <w:sz w:val="28"/>
                <w:szCs w:val="28"/>
              </w:rPr>
              <w:t xml:space="preserve"> </w:t>
            </w:r>
            <w:proofErr w:type="spellStart"/>
            <w:r w:rsidRPr="009729BD">
              <w:rPr>
                <w:rFonts w:ascii="Garamond" w:hAnsi="Garamond"/>
                <w:sz w:val="28"/>
                <w:szCs w:val="28"/>
              </w:rPr>
              <w:t>tra</w:t>
            </w:r>
            <w:proofErr w:type="spellEnd"/>
            <w:r w:rsidRPr="009729BD">
              <w:rPr>
                <w:rFonts w:ascii="Garamond" w:hAnsi="Garamond"/>
                <w:sz w:val="28"/>
                <w:szCs w:val="28"/>
              </w:rPr>
              <w:t xml:space="preserve"> </w:t>
            </w:r>
            <w:proofErr w:type="spellStart"/>
            <w:r w:rsidRPr="009729BD">
              <w:rPr>
                <w:rFonts w:ascii="Garamond" w:hAnsi="Garamond"/>
                <w:sz w:val="28"/>
                <w:szCs w:val="28"/>
              </w:rPr>
              <w:t>t’ow</w:t>
            </w:r>
            <w:proofErr w:type="spellEnd"/>
            <w:r w:rsidRPr="009729BD">
              <w:rPr>
                <w:rFonts w:ascii="Garamond" w:hAnsi="Garamond"/>
                <w:sz w:val="28"/>
                <w:szCs w:val="28"/>
              </w:rPr>
              <w:t xml:space="preserve"> </w:t>
            </w:r>
            <w:proofErr w:type="spellStart"/>
            <w:r w:rsidRPr="009729BD">
              <w:rPr>
                <w:rFonts w:ascii="Garamond" w:hAnsi="Garamond"/>
                <w:sz w:val="28"/>
                <w:szCs w:val="28"/>
              </w:rPr>
              <w:t>ec</w:t>
            </w:r>
            <w:proofErr w:type="spellEnd"/>
            <w:r w:rsidRPr="009729BD">
              <w:rPr>
                <w:rFonts w:ascii="Garamond" w:hAnsi="Garamond"/>
                <w:sz w:val="28"/>
                <w:szCs w:val="28"/>
              </w:rPr>
              <w:t xml:space="preserve"> </w:t>
            </w:r>
            <w:proofErr w:type="spellStart"/>
            <w:r w:rsidRPr="009729BD">
              <w:rPr>
                <w:rFonts w:ascii="Garamond" w:hAnsi="Garamond"/>
                <w:sz w:val="28"/>
                <w:szCs w:val="28"/>
              </w:rPr>
              <w:t>dty</w:t>
            </w:r>
            <w:proofErr w:type="spellEnd"/>
            <w:r w:rsidRPr="009729BD">
              <w:rPr>
                <w:rFonts w:ascii="Garamond" w:hAnsi="Garamond"/>
                <w:sz w:val="28"/>
                <w:szCs w:val="28"/>
              </w:rPr>
              <w:t xml:space="preserve"> </w:t>
            </w:r>
            <w:proofErr w:type="spellStart"/>
            <w:r w:rsidRPr="009729BD">
              <w:rPr>
                <w:rFonts w:ascii="Garamond" w:hAnsi="Garamond"/>
                <w:sz w:val="28"/>
                <w:szCs w:val="28"/>
              </w:rPr>
              <w:t>obber</w:t>
            </w:r>
            <w:proofErr w:type="spellEnd"/>
            <w:r w:rsidRPr="009729BD">
              <w:rPr>
                <w:rFonts w:ascii="Garamond" w:hAnsi="Garamond"/>
                <w:sz w:val="28"/>
                <w:szCs w:val="28"/>
              </w:rPr>
              <w:t xml:space="preserve"> </w:t>
            </w:r>
            <w:proofErr w:type="spellStart"/>
            <w:r w:rsidRPr="009729BD">
              <w:rPr>
                <w:rFonts w:ascii="Garamond" w:hAnsi="Garamond"/>
                <w:sz w:val="28"/>
                <w:szCs w:val="28"/>
              </w:rPr>
              <w:t>gagh</w:t>
            </w:r>
            <w:proofErr w:type="spellEnd"/>
            <w:r w:rsidRPr="009729BD">
              <w:rPr>
                <w:rFonts w:ascii="Garamond" w:hAnsi="Garamond"/>
                <w:sz w:val="28"/>
                <w:szCs w:val="28"/>
              </w:rPr>
              <w:t xml:space="preserve"> </w:t>
            </w:r>
            <w:proofErr w:type="spellStart"/>
            <w:r w:rsidRPr="009729BD">
              <w:rPr>
                <w:rFonts w:ascii="Garamond" w:hAnsi="Garamond"/>
                <w:sz w:val="28"/>
                <w:szCs w:val="28"/>
              </w:rPr>
              <w:t>laa</w:t>
            </w:r>
            <w:proofErr w:type="spellEnd"/>
            <w:r w:rsidRPr="009729BD">
              <w:rPr>
                <w:rFonts w:ascii="Garamond" w:hAnsi="Garamond"/>
                <w:sz w:val="28"/>
                <w:szCs w:val="28"/>
              </w:rPr>
              <w:t xml:space="preserve">, </w:t>
            </w:r>
            <w:proofErr w:type="spellStart"/>
            <w:r w:rsidRPr="009729BD">
              <w:rPr>
                <w:rFonts w:ascii="Garamond" w:hAnsi="Garamond"/>
                <w:sz w:val="28"/>
                <w:szCs w:val="28"/>
              </w:rPr>
              <w:t>t’ow</w:t>
            </w:r>
            <w:proofErr w:type="spellEnd"/>
            <w:r w:rsidRPr="009729BD">
              <w:rPr>
                <w:rFonts w:ascii="Garamond" w:hAnsi="Garamond"/>
                <w:sz w:val="28"/>
                <w:szCs w:val="28"/>
              </w:rPr>
              <w:t xml:space="preserve"> </w:t>
            </w:r>
            <w:proofErr w:type="spellStart"/>
            <w:r w:rsidRPr="009729BD">
              <w:rPr>
                <w:rFonts w:ascii="Garamond" w:hAnsi="Garamond"/>
                <w:sz w:val="28"/>
                <w:szCs w:val="28"/>
              </w:rPr>
              <w:t>shirveish</w:t>
            </w:r>
            <w:proofErr w:type="spellEnd"/>
            <w:r w:rsidRPr="009729BD">
              <w:rPr>
                <w:rFonts w:ascii="Garamond" w:hAnsi="Garamond"/>
                <w:sz w:val="28"/>
                <w:szCs w:val="28"/>
              </w:rPr>
              <w:t xml:space="preserve"> </w:t>
            </w:r>
            <w:proofErr w:type="spellStart"/>
            <w:r w:rsidRPr="009729BD">
              <w:rPr>
                <w:rFonts w:ascii="Garamond" w:hAnsi="Garamond"/>
                <w:sz w:val="28"/>
                <w:szCs w:val="28"/>
              </w:rPr>
              <w:t>Jee</w:t>
            </w:r>
            <w:proofErr w:type="spellEnd"/>
            <w:r w:rsidRPr="009729BD">
              <w:rPr>
                <w:rFonts w:ascii="Garamond" w:hAnsi="Garamond"/>
                <w:sz w:val="28"/>
                <w:szCs w:val="28"/>
              </w:rPr>
              <w:t xml:space="preserve"> cha </w:t>
            </w:r>
            <w:proofErr w:type="spellStart"/>
            <w:r w:rsidRPr="009729BD">
              <w:rPr>
                <w:rFonts w:ascii="Garamond" w:hAnsi="Garamond"/>
                <w:sz w:val="28"/>
                <w:szCs w:val="28"/>
              </w:rPr>
              <w:t>firrinagh</w:t>
            </w:r>
            <w:proofErr w:type="spellEnd"/>
            <w:r w:rsidRPr="009729BD">
              <w:rPr>
                <w:rFonts w:ascii="Garamond" w:hAnsi="Garamond"/>
                <w:sz w:val="28"/>
                <w:szCs w:val="28"/>
              </w:rPr>
              <w:t xml:space="preserve"> as cha </w:t>
            </w:r>
            <w:proofErr w:type="spellStart"/>
            <w:r w:rsidRPr="009729BD">
              <w:rPr>
                <w:rFonts w:ascii="Garamond" w:hAnsi="Garamond"/>
                <w:sz w:val="28"/>
                <w:szCs w:val="28"/>
              </w:rPr>
              <w:t>shicker</w:t>
            </w:r>
            <w:proofErr w:type="spellEnd"/>
            <w:r w:rsidRPr="009729BD">
              <w:rPr>
                <w:rFonts w:ascii="Garamond" w:hAnsi="Garamond"/>
                <w:sz w:val="28"/>
                <w:szCs w:val="28"/>
              </w:rPr>
              <w:t xml:space="preserve"> er y </w:t>
            </w:r>
            <w:proofErr w:type="spellStart"/>
            <w:r w:rsidRPr="009729BD">
              <w:rPr>
                <w:rFonts w:ascii="Garamond" w:hAnsi="Garamond"/>
                <w:sz w:val="28"/>
                <w:szCs w:val="28"/>
              </w:rPr>
              <w:t>raad</w:t>
            </w:r>
            <w:proofErr w:type="spellEnd"/>
            <w:r w:rsidRPr="009729BD">
              <w:rPr>
                <w:rFonts w:ascii="Garamond" w:hAnsi="Garamond"/>
                <w:sz w:val="28"/>
                <w:szCs w:val="28"/>
              </w:rPr>
              <w:t xml:space="preserve"> </w:t>
            </w:r>
            <w:proofErr w:type="spellStart"/>
            <w:r w:rsidRPr="009729BD">
              <w:rPr>
                <w:rFonts w:ascii="Garamond" w:hAnsi="Garamond"/>
                <w:sz w:val="28"/>
                <w:szCs w:val="28"/>
              </w:rPr>
              <w:t>gys</w:t>
            </w:r>
            <w:proofErr w:type="spellEnd"/>
            <w:r w:rsidRPr="009729BD">
              <w:rPr>
                <w:rFonts w:ascii="Garamond" w:hAnsi="Garamond"/>
                <w:sz w:val="28"/>
                <w:szCs w:val="28"/>
              </w:rPr>
              <w:t xml:space="preserve"> </w:t>
            </w:r>
            <w:proofErr w:type="spellStart"/>
            <w:r w:rsidRPr="009729BD">
              <w:rPr>
                <w:rFonts w:ascii="Garamond" w:hAnsi="Garamond"/>
                <w:sz w:val="28"/>
                <w:szCs w:val="28"/>
              </w:rPr>
              <w:t>Niau</w:t>
            </w:r>
            <w:proofErr w:type="spellEnd"/>
            <w:r w:rsidRPr="009729BD">
              <w:rPr>
                <w:rFonts w:ascii="Garamond" w:hAnsi="Garamond"/>
                <w:sz w:val="28"/>
                <w:szCs w:val="28"/>
              </w:rPr>
              <w:t xml:space="preserve">, as </w:t>
            </w:r>
            <w:proofErr w:type="spellStart"/>
            <w:r w:rsidRPr="009729BD">
              <w:rPr>
                <w:rFonts w:ascii="Garamond" w:hAnsi="Garamond"/>
                <w:sz w:val="28"/>
                <w:szCs w:val="28"/>
              </w:rPr>
              <w:t>t’ad</w:t>
            </w:r>
            <w:proofErr w:type="spellEnd"/>
            <w:r w:rsidR="002323EB">
              <w:rPr>
                <w:rFonts w:ascii="Garamond" w:hAnsi="Garamond"/>
                <w:sz w:val="28"/>
                <w:szCs w:val="28"/>
              </w:rPr>
              <w:t xml:space="preserve"> </w:t>
            </w:r>
            <w:proofErr w:type="spellStart"/>
            <w:r w:rsidRPr="009729BD">
              <w:rPr>
                <w:rFonts w:ascii="Garamond" w:hAnsi="Garamond"/>
                <w:sz w:val="28"/>
                <w:szCs w:val="28"/>
              </w:rPr>
              <w:t>syn</w:t>
            </w:r>
            <w:proofErr w:type="spellEnd"/>
            <w:r w:rsidRPr="009729BD">
              <w:rPr>
                <w:rFonts w:ascii="Garamond" w:hAnsi="Garamond"/>
                <w:sz w:val="28"/>
                <w:szCs w:val="28"/>
              </w:rPr>
              <w:t xml:space="preserve"> </w:t>
            </w:r>
            <w:proofErr w:type="spellStart"/>
            <w:r w:rsidRPr="009729BD">
              <w:rPr>
                <w:rFonts w:ascii="Garamond" w:hAnsi="Garamond"/>
                <w:sz w:val="28"/>
                <w:szCs w:val="28"/>
              </w:rPr>
              <w:t>t’ec</w:t>
            </w:r>
            <w:proofErr w:type="spellEnd"/>
            <w:r w:rsidRPr="009729BD">
              <w:rPr>
                <w:rFonts w:ascii="Garamond" w:hAnsi="Garamond"/>
                <w:sz w:val="28"/>
                <w:szCs w:val="28"/>
              </w:rPr>
              <w:t xml:space="preserve"> </w:t>
            </w:r>
            <w:proofErr w:type="spellStart"/>
            <w:r w:rsidRPr="009729BD">
              <w:rPr>
                <w:rFonts w:ascii="Garamond" w:hAnsi="Garamond"/>
                <w:sz w:val="28"/>
                <w:szCs w:val="28"/>
              </w:rPr>
              <w:t>nyn</w:t>
            </w:r>
            <w:proofErr w:type="spellEnd"/>
            <w:r w:rsidRPr="009729BD">
              <w:rPr>
                <w:rFonts w:ascii="Garamond" w:hAnsi="Garamond"/>
                <w:sz w:val="28"/>
                <w:szCs w:val="28"/>
              </w:rPr>
              <w:t xml:space="preserve"> </w:t>
            </w:r>
            <w:proofErr w:type="spellStart"/>
            <w:r w:rsidRPr="009729BD">
              <w:rPr>
                <w:rFonts w:ascii="Garamond" w:hAnsi="Garamond"/>
                <w:sz w:val="28"/>
                <w:szCs w:val="28"/>
              </w:rPr>
              <w:t>Badjeryn</w:t>
            </w:r>
            <w:proofErr w:type="spellEnd"/>
            <w:r w:rsidRPr="009729BD">
              <w:rPr>
                <w:rFonts w:ascii="Garamond" w:hAnsi="Garamond"/>
                <w:sz w:val="28"/>
                <w:szCs w:val="28"/>
              </w:rPr>
              <w:t xml:space="preserve"> ; As </w:t>
            </w:r>
            <w:proofErr w:type="spellStart"/>
            <w:r w:rsidRPr="009729BD">
              <w:rPr>
                <w:rFonts w:ascii="Garamond" w:hAnsi="Garamond"/>
                <w:sz w:val="28"/>
                <w:szCs w:val="28"/>
              </w:rPr>
              <w:t>foddee</w:t>
            </w:r>
            <w:proofErr w:type="spellEnd"/>
            <w:r w:rsidRPr="009729BD">
              <w:rPr>
                <w:rFonts w:ascii="Garamond" w:hAnsi="Garamond"/>
                <w:sz w:val="28"/>
                <w:szCs w:val="28"/>
              </w:rPr>
              <w:t xml:space="preserve"> </w:t>
            </w:r>
            <w:proofErr w:type="spellStart"/>
            <w:r w:rsidRPr="009729BD">
              <w:rPr>
                <w:rFonts w:ascii="Garamond" w:hAnsi="Garamond"/>
                <w:sz w:val="28"/>
                <w:szCs w:val="28"/>
              </w:rPr>
              <w:t>oo</w:t>
            </w:r>
            <w:proofErr w:type="spellEnd"/>
            <w:r w:rsidRPr="009729BD">
              <w:rPr>
                <w:rFonts w:ascii="Garamond" w:hAnsi="Garamond"/>
                <w:sz w:val="28"/>
                <w:szCs w:val="28"/>
              </w:rPr>
              <w:t xml:space="preserve"> </w:t>
            </w:r>
            <w:proofErr w:type="spellStart"/>
            <w:r w:rsidRPr="009729BD">
              <w:rPr>
                <w:rFonts w:ascii="Garamond" w:hAnsi="Garamond"/>
                <w:sz w:val="28"/>
                <w:szCs w:val="28"/>
              </w:rPr>
              <w:t>shoh</w:t>
            </w:r>
            <w:proofErr w:type="spellEnd"/>
            <w:r w:rsidRPr="009729BD">
              <w:rPr>
                <w:rFonts w:ascii="Garamond" w:hAnsi="Garamond"/>
                <w:sz w:val="28"/>
                <w:szCs w:val="28"/>
              </w:rPr>
              <w:t xml:space="preserve"> y </w:t>
            </w:r>
            <w:proofErr w:type="spellStart"/>
            <w:r w:rsidRPr="009729BD">
              <w:rPr>
                <w:rFonts w:ascii="Garamond" w:hAnsi="Garamond"/>
                <w:sz w:val="28"/>
                <w:szCs w:val="28"/>
              </w:rPr>
              <w:t>yanoo</w:t>
            </w:r>
            <w:proofErr w:type="spellEnd"/>
            <w:r w:rsidRPr="009729BD">
              <w:rPr>
                <w:rFonts w:ascii="Garamond" w:hAnsi="Garamond"/>
                <w:sz w:val="28"/>
                <w:szCs w:val="28"/>
              </w:rPr>
              <w:t xml:space="preserve"> </w:t>
            </w:r>
            <w:proofErr w:type="spellStart"/>
            <w:r w:rsidRPr="009729BD">
              <w:rPr>
                <w:rFonts w:ascii="Garamond" w:hAnsi="Garamond"/>
                <w:sz w:val="28"/>
                <w:szCs w:val="28"/>
              </w:rPr>
              <w:t>ooilley</w:t>
            </w:r>
            <w:proofErr w:type="spellEnd"/>
            <w:r w:rsidRPr="009729BD">
              <w:rPr>
                <w:rFonts w:ascii="Garamond" w:hAnsi="Garamond"/>
                <w:sz w:val="28"/>
                <w:szCs w:val="28"/>
              </w:rPr>
              <w:t xml:space="preserve"> </w:t>
            </w:r>
            <w:proofErr w:type="spellStart"/>
            <w:r w:rsidRPr="009729BD">
              <w:rPr>
                <w:rFonts w:ascii="Garamond" w:hAnsi="Garamond"/>
                <w:sz w:val="28"/>
                <w:szCs w:val="28"/>
              </w:rPr>
              <w:t>laghyn</w:t>
            </w:r>
            <w:proofErr w:type="spellEnd"/>
            <w:r w:rsidRPr="009729BD">
              <w:rPr>
                <w:rFonts w:ascii="Garamond" w:hAnsi="Garamond"/>
                <w:sz w:val="28"/>
                <w:szCs w:val="28"/>
              </w:rPr>
              <w:t xml:space="preserve"> </w:t>
            </w:r>
            <w:proofErr w:type="spellStart"/>
            <w:r w:rsidRPr="009729BD">
              <w:rPr>
                <w:rFonts w:ascii="Garamond" w:hAnsi="Garamond"/>
                <w:sz w:val="28"/>
                <w:szCs w:val="28"/>
              </w:rPr>
              <w:t>dty</w:t>
            </w:r>
            <w:proofErr w:type="spellEnd"/>
            <w:r w:rsidRPr="009729BD">
              <w:rPr>
                <w:rFonts w:ascii="Garamond" w:hAnsi="Garamond"/>
                <w:sz w:val="28"/>
                <w:szCs w:val="28"/>
              </w:rPr>
              <w:t xml:space="preserve"> </w:t>
            </w:r>
            <w:proofErr w:type="spellStart"/>
            <w:r w:rsidRPr="009729BD">
              <w:rPr>
                <w:rFonts w:ascii="Garamond" w:hAnsi="Garamond"/>
                <w:sz w:val="28"/>
                <w:szCs w:val="28"/>
              </w:rPr>
              <w:t>Vea</w:t>
            </w:r>
            <w:proofErr w:type="spellEnd"/>
            <w:r w:rsidRPr="009729BD">
              <w:rPr>
                <w:rFonts w:ascii="Garamond" w:hAnsi="Garamond"/>
                <w:i/>
                <w:sz w:val="28"/>
                <w:szCs w:val="28"/>
              </w:rPr>
              <w:t xml:space="preserve">. </w:t>
            </w:r>
          </w:p>
        </w:tc>
        <w:tc>
          <w:tcPr>
            <w:tcW w:w="3851" w:type="dxa"/>
          </w:tcPr>
          <w:p w14:paraId="68E0F1AC" w14:textId="77777777" w:rsidR="00CF3185" w:rsidRPr="001D7831" w:rsidRDefault="00CF3185" w:rsidP="00DB60C3">
            <w:pPr>
              <w:pStyle w:val="ListParagraph"/>
              <w:ind w:left="0" w:firstLine="227"/>
              <w:contextualSpacing w:val="0"/>
              <w:jc w:val="both"/>
              <w:rPr>
                <w:rFonts w:ascii="Garamond" w:hAnsi="Garamond" w:cs="Times New Roman"/>
                <w:i/>
                <w:sz w:val="28"/>
              </w:rPr>
            </w:pPr>
            <w:r w:rsidRPr="001D7831">
              <w:rPr>
                <w:rFonts w:ascii="Garamond" w:hAnsi="Garamond" w:cs="Times New Roman"/>
                <w:i/>
                <w:sz w:val="28"/>
              </w:rPr>
              <w:t>One day in seven, you are forbid to Labour</w:t>
            </w:r>
            <w:r w:rsidRPr="001D7831">
              <w:rPr>
                <w:rFonts w:ascii="Garamond" w:hAnsi="Garamond" w:cs="Times New Roman"/>
                <w:sz w:val="28"/>
              </w:rPr>
              <w:t> ;</w:t>
            </w:r>
            <w:r w:rsidRPr="001D7831">
              <w:rPr>
                <w:rFonts w:ascii="Garamond" w:hAnsi="Garamond" w:cs="Times New Roman"/>
                <w:i/>
                <w:sz w:val="28"/>
              </w:rPr>
              <w:t xml:space="preserve"> do what you are commanded on that Day, and spare a few Minutes every Morning and Evening to praise God, and to ask his Blessing</w:t>
            </w:r>
            <w:r w:rsidRPr="001D7831">
              <w:rPr>
                <w:rFonts w:ascii="Garamond" w:hAnsi="Garamond" w:cs="Times New Roman"/>
                <w:sz w:val="28"/>
              </w:rPr>
              <w:t> ;</w:t>
            </w:r>
            <w:r w:rsidRPr="001D7831">
              <w:rPr>
                <w:rFonts w:ascii="Garamond" w:hAnsi="Garamond" w:cs="Times New Roman"/>
                <w:i/>
                <w:sz w:val="28"/>
              </w:rPr>
              <w:t xml:space="preserve"> and then when you are at your daily Labour, you are serving God as truly, and you are as certainly on the way to Heaven, as they who are at their Prayers. And this you may do all the Days of your Life.</w:t>
            </w:r>
          </w:p>
        </w:tc>
        <w:tc>
          <w:tcPr>
            <w:tcW w:w="0" w:type="auto"/>
          </w:tcPr>
          <w:p w14:paraId="18A451AB" w14:textId="77777777" w:rsidR="00CF3185" w:rsidRPr="000C1864" w:rsidRDefault="00CF3185" w:rsidP="00DB60C3">
            <w:pPr>
              <w:pStyle w:val="ListParagraph"/>
              <w:ind w:left="0"/>
              <w:rPr>
                <w:rFonts w:ascii="Garamond" w:hAnsi="Garamond" w:cs="Times New Roman"/>
                <w:i/>
                <w:sz w:val="20"/>
                <w:szCs w:val="20"/>
              </w:rPr>
            </w:pPr>
          </w:p>
        </w:tc>
      </w:tr>
      <w:tr w:rsidR="002323EB" w:rsidRPr="001D7831" w14:paraId="26567440" w14:textId="77777777" w:rsidTr="00CB7EF1">
        <w:tc>
          <w:tcPr>
            <w:tcW w:w="4253" w:type="dxa"/>
          </w:tcPr>
          <w:p w14:paraId="3F860704" w14:textId="77777777" w:rsidR="002323EB" w:rsidRPr="00E01F5C" w:rsidRDefault="002323EB" w:rsidP="004524D8">
            <w:pPr>
              <w:pStyle w:val="CM18"/>
              <w:keepNext/>
              <w:widowControl/>
              <w:spacing w:before="240" w:after="12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3851" w:type="dxa"/>
          </w:tcPr>
          <w:p w14:paraId="13C7E8B7" w14:textId="77777777" w:rsidR="002323EB" w:rsidRPr="00684253" w:rsidRDefault="002323EB" w:rsidP="004524D8">
            <w:pPr>
              <w:pStyle w:val="ListParagraph"/>
              <w:keepNext/>
              <w:autoSpaceDE w:val="0"/>
              <w:autoSpaceDN w:val="0"/>
              <w:adjustRightInd w:val="0"/>
              <w:spacing w:before="240" w:after="12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77377A29" w14:textId="77777777" w:rsidR="002323EB" w:rsidRPr="000C1864" w:rsidRDefault="002323EB" w:rsidP="00DB60C3">
            <w:pPr>
              <w:pStyle w:val="ListParagraph"/>
              <w:ind w:left="0"/>
              <w:jc w:val="center"/>
              <w:rPr>
                <w:rFonts w:ascii="Garamond" w:hAnsi="Garamond" w:cs="Times New Roman"/>
                <w:sz w:val="20"/>
                <w:szCs w:val="20"/>
              </w:rPr>
            </w:pPr>
          </w:p>
        </w:tc>
      </w:tr>
      <w:tr w:rsidR="002323EB" w:rsidRPr="001D7831" w14:paraId="05E2F14B" w14:textId="77777777" w:rsidTr="00CB7EF1">
        <w:tc>
          <w:tcPr>
            <w:tcW w:w="4253" w:type="dxa"/>
          </w:tcPr>
          <w:p w14:paraId="5DB690BE" w14:textId="77777777" w:rsidR="002323EB" w:rsidRPr="002323EB" w:rsidRDefault="002323EB" w:rsidP="00DB60C3">
            <w:pPr>
              <w:pStyle w:val="CM5"/>
              <w:widowControl/>
              <w:spacing w:line="240" w:lineRule="auto"/>
              <w:contextualSpacing/>
              <w:jc w:val="both"/>
              <w:rPr>
                <w:rFonts w:ascii="Garamond" w:hAnsi="Garamond"/>
                <w:sz w:val="28"/>
                <w:szCs w:val="28"/>
              </w:rPr>
            </w:pPr>
            <w:r w:rsidRPr="002323EB">
              <w:rPr>
                <w:rFonts w:ascii="Garamond" w:hAnsi="Garamond"/>
                <w:sz w:val="36"/>
                <w:szCs w:val="28"/>
              </w:rPr>
              <w:t>Y</w:t>
            </w:r>
            <w:r w:rsidRPr="002A263B">
              <w:rPr>
                <w:rFonts w:ascii="Garamond" w:hAnsi="Garamond"/>
                <w:sz w:val="28"/>
                <w:szCs w:val="28"/>
              </w:rPr>
              <w:t xml:space="preserve">EE </w:t>
            </w:r>
            <w:proofErr w:type="spellStart"/>
            <w:r>
              <w:rPr>
                <w:rFonts w:ascii="Garamond" w:hAnsi="Garamond"/>
                <w:sz w:val="28"/>
                <w:szCs w:val="28"/>
              </w:rPr>
              <w:t>ghra</w:t>
            </w:r>
            <w:r w:rsidRPr="002A263B">
              <w:rPr>
                <w:rFonts w:ascii="Garamond" w:hAnsi="Garamond"/>
                <w:sz w:val="28"/>
                <w:szCs w:val="28"/>
              </w:rPr>
              <w:t>soil</w:t>
            </w:r>
            <w:proofErr w:type="spellEnd"/>
            <w:r w:rsidRPr="002A263B">
              <w:rPr>
                <w:rFonts w:ascii="Garamond" w:hAnsi="Garamond"/>
                <w:sz w:val="28"/>
                <w:szCs w:val="28"/>
              </w:rPr>
              <w:t xml:space="preserve"> ta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lomarcan</w:t>
            </w:r>
            <w:proofErr w:type="spellEnd"/>
            <w:r w:rsidRPr="002A263B">
              <w:rPr>
                <w:rFonts w:ascii="Garamond" w:hAnsi="Garamond"/>
                <w:sz w:val="28"/>
                <w:szCs w:val="28"/>
              </w:rPr>
              <w:t xml:space="preserve"> </w:t>
            </w:r>
            <w:proofErr w:type="spellStart"/>
            <w:r w:rsidRPr="002A263B">
              <w:rPr>
                <w:rFonts w:ascii="Garamond" w:hAnsi="Garamond"/>
                <w:sz w:val="28"/>
                <w:szCs w:val="28"/>
              </w:rPr>
              <w:t>feeu</w:t>
            </w:r>
            <w:proofErr w:type="spellEnd"/>
            <w:r w:rsidRPr="002A263B">
              <w:rPr>
                <w:rFonts w:ascii="Garamond" w:hAnsi="Garamond"/>
                <w:sz w:val="28"/>
                <w:szCs w:val="28"/>
              </w:rPr>
              <w:t xml:space="preserve"> </w:t>
            </w:r>
            <w:proofErr w:type="spellStart"/>
            <w:r w:rsidRPr="002A263B">
              <w:rPr>
                <w:rFonts w:ascii="Garamond" w:hAnsi="Garamond"/>
                <w:sz w:val="28"/>
                <w:szCs w:val="28"/>
              </w:rPr>
              <w:t>jeh</w:t>
            </w:r>
            <w:proofErr w:type="spellEnd"/>
            <w:r w:rsidRPr="002A263B">
              <w:rPr>
                <w:rFonts w:ascii="Garamond" w:hAnsi="Garamond"/>
                <w:sz w:val="28"/>
                <w:szCs w:val="28"/>
              </w:rPr>
              <w:t xml:space="preserve"> </w:t>
            </w:r>
            <w:proofErr w:type="spellStart"/>
            <w:r w:rsidRPr="002A263B">
              <w:rPr>
                <w:rFonts w:ascii="Garamond" w:hAnsi="Garamond"/>
                <w:sz w:val="28"/>
                <w:szCs w:val="28"/>
              </w:rPr>
              <w:t>ooilley</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Shirveish</w:t>
            </w:r>
            <w:proofErr w:type="spellEnd"/>
            <w:r w:rsidRPr="002A263B">
              <w:rPr>
                <w:rFonts w:ascii="Garamond" w:hAnsi="Garamond"/>
                <w:sz w:val="28"/>
                <w:szCs w:val="28"/>
              </w:rPr>
              <w:t xml:space="preserve">, </w:t>
            </w:r>
            <w:proofErr w:type="spellStart"/>
            <w:r w:rsidRPr="002A263B">
              <w:rPr>
                <w:rFonts w:ascii="Garamond" w:hAnsi="Garamond"/>
                <w:sz w:val="28"/>
                <w:szCs w:val="28"/>
              </w:rPr>
              <w:t>Giall</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mad </w:t>
            </w:r>
            <w:proofErr w:type="spellStart"/>
            <w:r w:rsidRPr="002A263B">
              <w:rPr>
                <w:rFonts w:ascii="Garamond" w:hAnsi="Garamond"/>
                <w:sz w:val="28"/>
                <w:szCs w:val="28"/>
              </w:rPr>
              <w:t>oo</w:t>
            </w:r>
            <w:proofErr w:type="spellEnd"/>
            <w:r w:rsidRPr="002A263B">
              <w:rPr>
                <w:rFonts w:ascii="Garamond" w:hAnsi="Garamond"/>
                <w:sz w:val="28"/>
                <w:szCs w:val="28"/>
              </w:rPr>
              <w:t xml:space="preserve"> y </w:t>
            </w:r>
            <w:proofErr w:type="spellStart"/>
            <w:r w:rsidRPr="002A263B">
              <w:rPr>
                <w:rFonts w:ascii="Garamond" w:hAnsi="Garamond"/>
                <w:sz w:val="28"/>
                <w:szCs w:val="28"/>
              </w:rPr>
              <w:t>hirveish</w:t>
            </w:r>
            <w:proofErr w:type="spellEnd"/>
            <w:r w:rsidRPr="002A263B">
              <w:rPr>
                <w:rFonts w:ascii="Garamond" w:hAnsi="Garamond"/>
                <w:sz w:val="28"/>
                <w:szCs w:val="28"/>
              </w:rPr>
              <w:t xml:space="preserve"> as y </w:t>
            </w:r>
            <w:proofErr w:type="spellStart"/>
            <w:r w:rsidRPr="002A263B">
              <w:rPr>
                <w:rFonts w:ascii="Garamond" w:hAnsi="Garamond"/>
                <w:sz w:val="28"/>
                <w:szCs w:val="28"/>
              </w:rPr>
              <w:t>yanoo</w:t>
            </w:r>
            <w:proofErr w:type="spellEnd"/>
            <w:r w:rsidRPr="002A263B">
              <w:rPr>
                <w:rFonts w:ascii="Garamond" w:hAnsi="Garamond"/>
                <w:sz w:val="28"/>
                <w:szCs w:val="28"/>
              </w:rPr>
              <w:t xml:space="preserve"> </w:t>
            </w:r>
            <w:proofErr w:type="spellStart"/>
            <w:r w:rsidRPr="002A263B">
              <w:rPr>
                <w:rFonts w:ascii="Garamond" w:hAnsi="Garamond"/>
                <w:sz w:val="28"/>
                <w:szCs w:val="28"/>
              </w:rPr>
              <w:t>booiagh</w:t>
            </w:r>
            <w:proofErr w:type="spellEnd"/>
            <w:r w:rsidRPr="002A263B">
              <w:rPr>
                <w:rFonts w:ascii="Garamond" w:hAnsi="Garamond"/>
                <w:sz w:val="28"/>
                <w:szCs w:val="28"/>
              </w:rPr>
              <w:t xml:space="preserve"> </w:t>
            </w:r>
            <w:proofErr w:type="spellStart"/>
            <w:r w:rsidRPr="002A263B">
              <w:rPr>
                <w:rFonts w:ascii="Garamond" w:hAnsi="Garamond"/>
                <w:sz w:val="28"/>
                <w:szCs w:val="28"/>
              </w:rPr>
              <w:t>cordail</w:t>
            </w:r>
            <w:proofErr w:type="spellEnd"/>
            <w:r w:rsidRPr="002A263B">
              <w:rPr>
                <w:rFonts w:ascii="Garamond" w:hAnsi="Garamond"/>
                <w:sz w:val="28"/>
                <w:szCs w:val="28"/>
              </w:rPr>
              <w:t xml:space="preserve"> </w:t>
            </w:r>
            <w:proofErr w:type="spellStart"/>
            <w:r w:rsidRPr="002A263B">
              <w:rPr>
                <w:rFonts w:ascii="Garamond" w:hAnsi="Garamond"/>
                <w:sz w:val="28"/>
                <w:szCs w:val="28"/>
              </w:rPr>
              <w:t>rish</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Gurrym</w:t>
            </w:r>
            <w:proofErr w:type="spellEnd"/>
            <w:r w:rsidRPr="002A263B">
              <w:rPr>
                <w:rFonts w:ascii="Garamond" w:hAnsi="Garamond"/>
                <w:sz w:val="28"/>
                <w:szCs w:val="28"/>
              </w:rPr>
              <w:t xml:space="preserve"> </w:t>
            </w:r>
            <w:proofErr w:type="spellStart"/>
            <w:r w:rsidRPr="002A263B">
              <w:rPr>
                <w:rFonts w:ascii="Garamond" w:hAnsi="Garamond"/>
                <w:sz w:val="28"/>
                <w:szCs w:val="28"/>
              </w:rPr>
              <w:t>lesh</w:t>
            </w:r>
            <w:proofErr w:type="spellEnd"/>
            <w:r w:rsidRPr="002A263B">
              <w:rPr>
                <w:rFonts w:ascii="Garamond" w:hAnsi="Garamond"/>
                <w:sz w:val="28"/>
                <w:szCs w:val="28"/>
              </w:rPr>
              <w:t xml:space="preserve"> </w:t>
            </w:r>
            <w:proofErr w:type="spellStart"/>
            <w:r w:rsidRPr="002A263B">
              <w:rPr>
                <w:rFonts w:ascii="Garamond" w:hAnsi="Garamond"/>
                <w:sz w:val="28"/>
                <w:szCs w:val="28"/>
              </w:rPr>
              <w:t>ooilley</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Gree</w:t>
            </w:r>
            <w:proofErr w:type="spellEnd"/>
            <w:r w:rsidRPr="002A263B">
              <w:rPr>
                <w:rFonts w:ascii="Garamond" w:hAnsi="Garamond"/>
                <w:sz w:val="28"/>
                <w:szCs w:val="28"/>
              </w:rPr>
              <w:t xml:space="preserve"> as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Niart</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mad </w:t>
            </w:r>
            <w:proofErr w:type="spellStart"/>
            <w:r w:rsidRPr="002A263B">
              <w:rPr>
                <w:rFonts w:ascii="Garamond" w:hAnsi="Garamond"/>
                <w:sz w:val="28"/>
                <w:szCs w:val="28"/>
              </w:rPr>
              <w:t>booise</w:t>
            </w:r>
            <w:proofErr w:type="spellEnd"/>
            <w:r w:rsidRPr="002A263B">
              <w:rPr>
                <w:rFonts w:ascii="Garamond" w:hAnsi="Garamond"/>
                <w:sz w:val="28"/>
                <w:szCs w:val="28"/>
              </w:rPr>
              <w:t xml:space="preserve"> as </w:t>
            </w:r>
            <w:proofErr w:type="spellStart"/>
            <w:r w:rsidRPr="002A263B">
              <w:rPr>
                <w:rFonts w:ascii="Garamond" w:hAnsi="Garamond"/>
                <w:sz w:val="28"/>
                <w:szCs w:val="28"/>
              </w:rPr>
              <w:t>arrym</w:t>
            </w:r>
            <w:proofErr w:type="spellEnd"/>
            <w:r w:rsidRPr="002A263B">
              <w:rPr>
                <w:rFonts w:ascii="Garamond" w:hAnsi="Garamond"/>
                <w:sz w:val="28"/>
                <w:szCs w:val="28"/>
              </w:rPr>
              <w:t xml:space="preserve"> y chur </w:t>
            </w:r>
            <w:proofErr w:type="spellStart"/>
            <w:r w:rsidRPr="002A263B">
              <w:rPr>
                <w:rFonts w:ascii="Garamond" w:hAnsi="Garamond"/>
                <w:sz w:val="28"/>
                <w:szCs w:val="28"/>
              </w:rPr>
              <w:t>dhyt</w:t>
            </w:r>
            <w:proofErr w:type="spellEnd"/>
            <w:r w:rsidRPr="002A263B">
              <w:rPr>
                <w:rFonts w:ascii="Garamond" w:hAnsi="Garamond"/>
                <w:sz w:val="28"/>
                <w:szCs w:val="28"/>
              </w:rPr>
              <w:t xml:space="preserve"> as </w:t>
            </w:r>
            <w:proofErr w:type="spellStart"/>
            <w:r w:rsidRPr="002A263B">
              <w:rPr>
                <w:rFonts w:ascii="Garamond" w:hAnsi="Garamond"/>
                <w:sz w:val="28"/>
                <w:szCs w:val="28"/>
              </w:rPr>
              <w:t>tannag</w:t>
            </w:r>
            <w:r w:rsidRPr="002A263B">
              <w:rPr>
                <w:rFonts w:ascii="Garamond" w:hAnsi="Garamond"/>
                <w:i/>
                <w:sz w:val="28"/>
                <w:szCs w:val="28"/>
              </w:rPr>
              <w:t>h</w:t>
            </w:r>
            <w:r w:rsidRPr="002A263B">
              <w:rPr>
                <w:rFonts w:ascii="Garamond" w:hAnsi="Garamond"/>
                <w:sz w:val="28"/>
                <w:szCs w:val="28"/>
              </w:rPr>
              <w:t>tyn</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w:t>
            </w:r>
            <w:proofErr w:type="spellStart"/>
            <w:r w:rsidRPr="002A263B">
              <w:rPr>
                <w:rFonts w:ascii="Garamond" w:hAnsi="Garamond"/>
                <w:sz w:val="28"/>
                <w:szCs w:val="28"/>
              </w:rPr>
              <w:t>Credjue</w:t>
            </w:r>
            <w:proofErr w:type="spellEnd"/>
            <w:r w:rsidRPr="002A263B">
              <w:rPr>
                <w:rFonts w:ascii="Garamond" w:hAnsi="Garamond"/>
                <w:sz w:val="28"/>
                <w:szCs w:val="28"/>
              </w:rPr>
              <w:t xml:space="preserve"> as </w:t>
            </w:r>
            <w:proofErr w:type="spellStart"/>
            <w:r w:rsidRPr="002A263B">
              <w:rPr>
                <w:rFonts w:ascii="Garamond" w:hAnsi="Garamond"/>
                <w:sz w:val="28"/>
                <w:szCs w:val="28"/>
              </w:rPr>
              <w:t>Aggle</w:t>
            </w:r>
            <w:proofErr w:type="spellEnd"/>
            <w:r w:rsidRPr="002A263B">
              <w:rPr>
                <w:rFonts w:ascii="Garamond" w:hAnsi="Garamond"/>
                <w:sz w:val="28"/>
                <w:szCs w:val="28"/>
              </w:rPr>
              <w:t xml:space="preserve"> as </w:t>
            </w:r>
            <w:proofErr w:type="spellStart"/>
            <w:r w:rsidRPr="002A263B">
              <w:rPr>
                <w:rFonts w:ascii="Garamond" w:hAnsi="Garamond"/>
                <w:sz w:val="28"/>
                <w:szCs w:val="28"/>
              </w:rPr>
              <w:t>Graih</w:t>
            </w:r>
            <w:proofErr w:type="spellEnd"/>
            <w:r w:rsidRPr="002A263B">
              <w:rPr>
                <w:rFonts w:ascii="Garamond" w:hAnsi="Garamond"/>
                <w:sz w:val="28"/>
                <w:szCs w:val="28"/>
              </w:rPr>
              <w:t xml:space="preserve"> Yee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jerrey</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seihl</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e shin y </w:t>
            </w:r>
            <w:proofErr w:type="spellStart"/>
            <w:r w:rsidRPr="002A263B">
              <w:rPr>
                <w:rFonts w:ascii="Garamond" w:hAnsi="Garamond"/>
                <w:sz w:val="28"/>
                <w:szCs w:val="28"/>
              </w:rPr>
              <w:t>yanoo</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bannit</w:t>
            </w:r>
            <w:proofErr w:type="spellEnd"/>
            <w:r w:rsidRPr="002A263B">
              <w:rPr>
                <w:rFonts w:ascii="Garamond" w:hAnsi="Garamond"/>
                <w:sz w:val="28"/>
                <w:szCs w:val="28"/>
              </w:rPr>
              <w:t xml:space="preserve">, </w:t>
            </w:r>
            <w:proofErr w:type="spellStart"/>
            <w:r w:rsidRPr="002A263B">
              <w:rPr>
                <w:rFonts w:ascii="Garamond" w:hAnsi="Garamond"/>
                <w:sz w:val="28"/>
                <w:szCs w:val="28"/>
              </w:rPr>
              <w:t>trooid</w:t>
            </w:r>
            <w:proofErr w:type="spellEnd"/>
            <w:r w:rsidRPr="002A263B">
              <w:rPr>
                <w:rFonts w:ascii="Garamond" w:hAnsi="Garamond"/>
                <w:sz w:val="28"/>
                <w:szCs w:val="28"/>
              </w:rPr>
              <w:t xml:space="preserve"> </w:t>
            </w:r>
            <w:proofErr w:type="spellStart"/>
            <w:r w:rsidRPr="002A263B">
              <w:rPr>
                <w:rFonts w:ascii="Garamond" w:hAnsi="Garamond"/>
                <w:sz w:val="28"/>
                <w:szCs w:val="28"/>
              </w:rPr>
              <w:t>Yeesey</w:t>
            </w:r>
            <w:proofErr w:type="spellEnd"/>
            <w:r w:rsidRPr="002A263B">
              <w:rPr>
                <w:rFonts w:ascii="Garamond" w:hAnsi="Garamond"/>
                <w:sz w:val="28"/>
                <w:szCs w:val="28"/>
              </w:rPr>
              <w:t xml:space="preserve"> </w:t>
            </w:r>
            <w:proofErr w:type="spellStart"/>
            <w:r w:rsidRPr="002A263B">
              <w:rPr>
                <w:rFonts w:ascii="Garamond" w:hAnsi="Garamond"/>
                <w:sz w:val="28"/>
                <w:szCs w:val="28"/>
              </w:rPr>
              <w:t>Creest</w:t>
            </w:r>
            <w:proofErr w:type="spellEnd"/>
            <w:r w:rsidRPr="002A263B">
              <w:rPr>
                <w:rFonts w:ascii="Garamond" w:hAnsi="Garamond"/>
                <w:sz w:val="28"/>
                <w:szCs w:val="28"/>
              </w:rPr>
              <w:t xml:space="preserve">. </w:t>
            </w:r>
            <w:r w:rsidRPr="002A263B">
              <w:rPr>
                <w:rFonts w:ascii="Garamond" w:hAnsi="Garamond"/>
                <w:i/>
                <w:sz w:val="28"/>
                <w:szCs w:val="28"/>
              </w:rPr>
              <w:t>Amen</w:t>
            </w:r>
            <w:r w:rsidRPr="002A263B">
              <w:rPr>
                <w:rFonts w:ascii="Garamond" w:hAnsi="Garamond"/>
                <w:sz w:val="28"/>
                <w:szCs w:val="28"/>
              </w:rPr>
              <w:t xml:space="preserve">. </w:t>
            </w:r>
          </w:p>
        </w:tc>
        <w:tc>
          <w:tcPr>
            <w:tcW w:w="3851" w:type="dxa"/>
          </w:tcPr>
          <w:p w14:paraId="3FDBAC87" w14:textId="77777777" w:rsidR="002323EB" w:rsidRPr="001D7831" w:rsidRDefault="002323EB" w:rsidP="00DB60C3">
            <w:pPr>
              <w:pStyle w:val="ListParagraph"/>
              <w:ind w:left="0"/>
              <w:jc w:val="both"/>
              <w:rPr>
                <w:rFonts w:ascii="Garamond" w:hAnsi="Garamond" w:cs="Times New Roman"/>
                <w:sz w:val="28"/>
              </w:rPr>
            </w:pPr>
            <w:proofErr w:type="spellStart"/>
            <w:r w:rsidRPr="002323EB">
              <w:rPr>
                <w:rFonts w:ascii="Garamond" w:hAnsi="Garamond" w:cs="Times New Roman"/>
                <w:sz w:val="36"/>
                <w:szCs w:val="36"/>
              </w:rPr>
              <w:t>G</w:t>
            </w:r>
            <w:r>
              <w:rPr>
                <w:rFonts w:ascii="Garamond" w:hAnsi="Garamond" w:cs="Times New Roman"/>
                <w:i/>
                <w:sz w:val="28"/>
              </w:rPr>
              <w:t>R</w:t>
            </w:r>
            <w:r w:rsidRPr="001D7831">
              <w:rPr>
                <w:rFonts w:ascii="Garamond" w:hAnsi="Garamond" w:cs="Times New Roman"/>
                <w:i/>
                <w:sz w:val="28"/>
              </w:rPr>
              <w:t>acious</w:t>
            </w:r>
            <w:proofErr w:type="spellEnd"/>
            <w:r w:rsidRPr="001D7831">
              <w:rPr>
                <w:rFonts w:ascii="Garamond" w:hAnsi="Garamond" w:cs="Times New Roman"/>
                <w:i/>
                <w:sz w:val="28"/>
              </w:rPr>
              <w:t xml:space="preserve"> God, who alone art worthy of all our Service, grant that we may serve and please Thee according to our Duty, with all our Heart and Strength, that we may give Thee Thanks, and do Thee Honour</w:t>
            </w:r>
            <w:r w:rsidRPr="001D7831">
              <w:rPr>
                <w:rFonts w:ascii="Garamond" w:hAnsi="Garamond" w:cs="Times New Roman"/>
                <w:sz w:val="28"/>
              </w:rPr>
              <w:t> ;</w:t>
            </w:r>
            <w:r w:rsidRPr="001D7831">
              <w:rPr>
                <w:rFonts w:ascii="Garamond" w:hAnsi="Garamond" w:cs="Times New Roman"/>
                <w:i/>
                <w:sz w:val="28"/>
              </w:rPr>
              <w:t xml:space="preserve"> And that continuing in the Faith, and Fear, and Love of God, unto our Lives end, we may be made by Him, eternally Happy, thro’ Jesus Christ. </w:t>
            </w:r>
            <w:r w:rsidRPr="001D7831">
              <w:rPr>
                <w:rFonts w:ascii="Garamond" w:hAnsi="Garamond" w:cs="Times New Roman"/>
                <w:sz w:val="28"/>
              </w:rPr>
              <w:t>Amen</w:t>
            </w:r>
            <w:r w:rsidRPr="001D7831">
              <w:rPr>
                <w:rFonts w:ascii="Garamond" w:hAnsi="Garamond" w:cs="Times New Roman"/>
                <w:i/>
                <w:sz w:val="28"/>
              </w:rPr>
              <w:t>.</w:t>
            </w:r>
          </w:p>
        </w:tc>
        <w:tc>
          <w:tcPr>
            <w:tcW w:w="0" w:type="auto"/>
          </w:tcPr>
          <w:p w14:paraId="69769946" w14:textId="77777777" w:rsidR="002323EB" w:rsidRPr="000C1864" w:rsidRDefault="002323EB" w:rsidP="00DB60C3">
            <w:pPr>
              <w:pStyle w:val="ListParagraph"/>
              <w:ind w:left="0"/>
              <w:jc w:val="center"/>
              <w:rPr>
                <w:rFonts w:ascii="Garamond" w:hAnsi="Garamond" w:cs="Times New Roman"/>
                <w:sz w:val="20"/>
                <w:szCs w:val="20"/>
              </w:rPr>
            </w:pPr>
          </w:p>
        </w:tc>
      </w:tr>
    </w:tbl>
    <w:p w14:paraId="6E4F7C12" w14:textId="77777777" w:rsidR="00390AB0" w:rsidRPr="008B4C85" w:rsidRDefault="00390AB0" w:rsidP="00DB60C3">
      <w:pPr>
        <w:pStyle w:val="ListParagraph"/>
        <w:pageBreakBefore/>
        <w:pBdr>
          <w:bottom w:val="single" w:sz="4" w:space="3" w:color="auto"/>
        </w:pBdr>
        <w:ind w:left="0"/>
        <w:rPr>
          <w:rFonts w:ascii="Garamond" w:hAnsi="Garamond" w:cs="Times New Roman"/>
          <w:sz w:val="28"/>
        </w:rPr>
      </w:pPr>
      <w:r w:rsidRPr="008B4C85">
        <w:rPr>
          <w:rFonts w:ascii="Garamond" w:hAnsi="Garamond" w:cs="Times New Roman"/>
          <w:sz w:val="28"/>
        </w:rPr>
        <w:lastRenderedPageBreak/>
        <w:t>[100]</w:t>
      </w:r>
    </w:p>
    <w:p w14:paraId="7A57B6B9" w14:textId="77777777" w:rsidR="009A4209" w:rsidRDefault="00CB7EF1" w:rsidP="00DB60C3">
      <w:pPr>
        <w:pStyle w:val="ListParagraph"/>
        <w:spacing w:before="360" w:after="240"/>
        <w:ind w:left="0"/>
        <w:contextualSpacing w:val="0"/>
        <w:jc w:val="center"/>
        <w:rPr>
          <w:rFonts w:ascii="Garamond" w:hAnsi="Garamond" w:cs="Times New Roman"/>
          <w:i/>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Pr="00D05E71">
        <w:rPr>
          <w:rFonts w:ascii="Garamond" w:hAnsi="Garamond" w:cs="Times New Roman"/>
          <w:sz w:val="32"/>
        </w:rPr>
        <w:t>X</w:t>
      </w:r>
      <w:r w:rsidRPr="001D7831">
        <w:rPr>
          <w:rFonts w:ascii="Garamond" w:hAnsi="Garamond" w:cs="Times New Roman"/>
          <w:sz w:val="32"/>
        </w:rPr>
        <w:t>I</w:t>
      </w:r>
      <w:r w:rsidRPr="00CB7EF1">
        <w:rPr>
          <w:rFonts w:ascii="Garamond" w:hAnsi="Garamond" w:cs="Times New Roman"/>
          <w:sz w:val="32"/>
        </w:rPr>
        <w:t>I</w:t>
      </w:r>
      <w:r w:rsidR="00E95A45" w:rsidRPr="008B4C85">
        <w:rPr>
          <w:rFonts w:ascii="Garamond" w:hAnsi="Garamond" w:cs="Times New Roman"/>
          <w:i/>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810"/>
        <w:gridCol w:w="1150"/>
      </w:tblGrid>
      <w:tr w:rsidR="00567463" w:rsidRPr="009A4209" w14:paraId="7F81DF38" w14:textId="77777777" w:rsidTr="00710C08">
        <w:tc>
          <w:tcPr>
            <w:tcW w:w="4111" w:type="dxa"/>
          </w:tcPr>
          <w:p w14:paraId="1209BE89" w14:textId="77777777" w:rsidR="00567463" w:rsidRPr="008B5459" w:rsidRDefault="00567463" w:rsidP="00DB60C3">
            <w:pPr>
              <w:pStyle w:val="CM2"/>
              <w:widowControl/>
              <w:spacing w:after="80"/>
              <w:jc w:val="both"/>
              <w:rPr>
                <w:rFonts w:ascii="Garamond" w:hAnsi="Garamond"/>
                <w:sz w:val="28"/>
                <w:szCs w:val="28"/>
              </w:rPr>
            </w:pPr>
            <w:r w:rsidRPr="008B5459">
              <w:rPr>
                <w:rFonts w:ascii="Garamond" w:hAnsi="Garamond"/>
                <w:i/>
                <w:sz w:val="28"/>
                <w:szCs w:val="28"/>
              </w:rPr>
              <w:t>Q.</w:t>
            </w:r>
            <w:r w:rsidRPr="008B5459">
              <w:rPr>
                <w:rFonts w:ascii="Garamond" w:hAnsi="Garamond"/>
                <w:sz w:val="28"/>
                <w:szCs w:val="28"/>
              </w:rPr>
              <w:t xml:space="preserve"> </w:t>
            </w:r>
            <w:r w:rsidRPr="004524D8">
              <w:rPr>
                <w:rFonts w:ascii="Old English Text MT" w:hAnsi="Old English Text MT"/>
                <w:sz w:val="40"/>
                <w:szCs w:val="28"/>
              </w:rPr>
              <w:t>C</w:t>
            </w:r>
            <w:r w:rsidRPr="00031584">
              <w:rPr>
                <w:rFonts w:ascii="Old English Text MT" w:hAnsi="Old English Text MT"/>
                <w:sz w:val="28"/>
                <w:szCs w:val="28"/>
              </w:rPr>
              <w:t xml:space="preserve">RE ta </w:t>
            </w:r>
            <w:proofErr w:type="spellStart"/>
            <w:r w:rsidRPr="00031584">
              <w:rPr>
                <w:rFonts w:ascii="Old English Text MT" w:hAnsi="Old English Text MT"/>
                <w:sz w:val="28"/>
                <w:szCs w:val="28"/>
              </w:rPr>
              <w:t>dty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Churrym</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gys</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dty</w:t>
            </w:r>
            <w:proofErr w:type="spellEnd"/>
            <w:r w:rsidRPr="00031584">
              <w:rPr>
                <w:rFonts w:ascii="Old English Text MT" w:hAnsi="Old English Text MT"/>
                <w:sz w:val="28"/>
                <w:szCs w:val="28"/>
              </w:rPr>
              <w:t xml:space="preserve"> Naboo</w:t>
            </w:r>
            <w:r w:rsidRPr="00031584">
              <w:rPr>
                <w:rFonts w:ascii="Old English Text MT" w:hAnsi="Old English Text MT"/>
                <w:i/>
                <w:sz w:val="28"/>
                <w:szCs w:val="28"/>
              </w:rPr>
              <w:t> </w:t>
            </w:r>
            <w:r w:rsidRPr="00031584">
              <w:rPr>
                <w:rFonts w:ascii="Old English Text MT" w:hAnsi="Old English Text MT"/>
                <w:sz w:val="28"/>
                <w:szCs w:val="28"/>
              </w:rPr>
              <w:t>?</w:t>
            </w:r>
            <w:r w:rsidRPr="008B5459">
              <w:rPr>
                <w:rFonts w:ascii="Garamond" w:hAnsi="Garamond"/>
                <w:sz w:val="28"/>
                <w:szCs w:val="28"/>
              </w:rPr>
              <w:t xml:space="preserve"> </w:t>
            </w:r>
          </w:p>
        </w:tc>
        <w:tc>
          <w:tcPr>
            <w:tcW w:w="3810" w:type="dxa"/>
          </w:tcPr>
          <w:p w14:paraId="1ADF53D5" w14:textId="77777777" w:rsidR="00567463" w:rsidRPr="009A4209" w:rsidRDefault="00567463" w:rsidP="00DB60C3">
            <w:pPr>
              <w:pStyle w:val="ListParagraph"/>
              <w:ind w:left="0"/>
              <w:jc w:val="both"/>
              <w:rPr>
                <w:rFonts w:ascii="Garamond" w:hAnsi="Garamond" w:cs="Times New Roman"/>
                <w:sz w:val="28"/>
              </w:rPr>
            </w:pPr>
            <w:r w:rsidRPr="009A4209">
              <w:rPr>
                <w:rFonts w:ascii="Garamond" w:hAnsi="Garamond" w:cs="Times New Roman"/>
                <w:sz w:val="28"/>
              </w:rPr>
              <w:t xml:space="preserve">Q. </w:t>
            </w:r>
            <w:proofErr w:type="spellStart"/>
            <w:r w:rsidRPr="004524D8">
              <w:rPr>
                <w:rFonts w:ascii="Old English Text MT" w:hAnsi="Old English Text MT" w:cs="Times New Roman"/>
                <w:sz w:val="40"/>
              </w:rPr>
              <w:t>W</w:t>
            </w:r>
            <w:r w:rsidRPr="009A4209">
              <w:rPr>
                <w:rFonts w:ascii="Old English Text MT" w:hAnsi="Old English Text MT" w:cs="Times New Roman"/>
                <w:sz w:val="28"/>
              </w:rPr>
              <w:t>Hat</w:t>
            </w:r>
            <w:proofErr w:type="spellEnd"/>
            <w:r w:rsidRPr="009A4209">
              <w:rPr>
                <w:rFonts w:ascii="Old English Text MT" w:hAnsi="Old English Text MT" w:cs="Times New Roman"/>
                <w:sz w:val="28"/>
              </w:rPr>
              <w:t xml:space="preserve"> is thy Duty towards thy Neighbour</w:t>
            </w:r>
            <w:r w:rsidRPr="009A4209">
              <w:rPr>
                <w:rFonts w:ascii="Old English Text MT" w:hAnsi="Old English Text MT" w:cs="Times New Roman"/>
                <w:i/>
                <w:sz w:val="28"/>
              </w:rPr>
              <w:t> </w:t>
            </w:r>
            <w:r w:rsidRPr="00031584">
              <w:rPr>
                <w:rFonts w:ascii="Old English Text MT" w:hAnsi="Old English Text MT" w:cs="Times New Roman"/>
                <w:sz w:val="28"/>
              </w:rPr>
              <w:t>?</w:t>
            </w:r>
          </w:p>
        </w:tc>
        <w:tc>
          <w:tcPr>
            <w:tcW w:w="0" w:type="auto"/>
          </w:tcPr>
          <w:p w14:paraId="049FBF7D" w14:textId="77777777" w:rsidR="00567463" w:rsidRPr="00567463" w:rsidRDefault="00567463" w:rsidP="00DB60C3">
            <w:pPr>
              <w:pStyle w:val="ListParagraph"/>
              <w:ind w:left="0"/>
              <w:jc w:val="both"/>
              <w:rPr>
                <w:rFonts w:ascii="Garamond" w:hAnsi="Garamond" w:cs="Times New Roman"/>
                <w:sz w:val="20"/>
                <w:szCs w:val="20"/>
              </w:rPr>
            </w:pPr>
          </w:p>
        </w:tc>
      </w:tr>
      <w:tr w:rsidR="00567463" w:rsidRPr="009A4209" w14:paraId="0678BDDB" w14:textId="77777777" w:rsidTr="00710C08">
        <w:tc>
          <w:tcPr>
            <w:tcW w:w="4111" w:type="dxa"/>
          </w:tcPr>
          <w:p w14:paraId="345D6C1E" w14:textId="77777777" w:rsidR="00567463" w:rsidRPr="00031584" w:rsidRDefault="00567463" w:rsidP="00DB60C3">
            <w:pPr>
              <w:pStyle w:val="CM3"/>
              <w:widowControl/>
              <w:spacing w:line="240" w:lineRule="auto"/>
              <w:ind w:firstLine="227"/>
              <w:jc w:val="both"/>
              <w:rPr>
                <w:rFonts w:ascii="Old English Text MT" w:hAnsi="Old English Text MT"/>
                <w:sz w:val="28"/>
                <w:szCs w:val="28"/>
              </w:rPr>
            </w:pPr>
            <w:r w:rsidRPr="00031584">
              <w:rPr>
                <w:rFonts w:ascii="Garamond" w:hAnsi="Garamond"/>
                <w:i/>
                <w:sz w:val="28"/>
                <w:szCs w:val="28"/>
              </w:rPr>
              <w:t>A.</w:t>
            </w:r>
            <w:r w:rsidRPr="00031584">
              <w:rPr>
                <w:rFonts w:ascii="Old English Text MT" w:hAnsi="Old English Text MT"/>
                <w:i/>
                <w:sz w:val="28"/>
                <w:szCs w:val="28"/>
              </w:rPr>
              <w:t xml:space="preserve"> </w:t>
            </w:r>
            <w:r w:rsidRPr="00031584">
              <w:rPr>
                <w:rFonts w:ascii="Old English Text MT" w:hAnsi="Old English Text MT"/>
                <w:sz w:val="28"/>
                <w:szCs w:val="28"/>
              </w:rPr>
              <w:t xml:space="preserve">Ta my </w:t>
            </w:r>
            <w:proofErr w:type="spellStart"/>
            <w:r w:rsidRPr="00031584">
              <w:rPr>
                <w:rFonts w:ascii="Old English Text MT" w:hAnsi="Old English Text MT"/>
                <w:sz w:val="28"/>
                <w:szCs w:val="28"/>
              </w:rPr>
              <w:t>Churrim</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gys</w:t>
            </w:r>
            <w:proofErr w:type="spellEnd"/>
            <w:r w:rsidRPr="00031584">
              <w:rPr>
                <w:rFonts w:ascii="Old English Text MT" w:hAnsi="Old English Text MT"/>
                <w:sz w:val="28"/>
                <w:szCs w:val="28"/>
              </w:rPr>
              <w:t xml:space="preserve"> my Naboo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chur </w:t>
            </w:r>
            <w:proofErr w:type="spellStart"/>
            <w:r w:rsidRPr="00031584">
              <w:rPr>
                <w:rFonts w:ascii="Old English Text MT" w:hAnsi="Old English Text MT"/>
                <w:sz w:val="28"/>
                <w:szCs w:val="28"/>
              </w:rPr>
              <w:t>graih</w:t>
            </w:r>
            <w:proofErr w:type="spellEnd"/>
            <w:r w:rsidRPr="00031584">
              <w:rPr>
                <w:rFonts w:ascii="Old English Text MT" w:hAnsi="Old English Text MT"/>
                <w:sz w:val="28"/>
                <w:szCs w:val="28"/>
              </w:rPr>
              <w:t xml:space="preserve"> da </w:t>
            </w:r>
            <w:proofErr w:type="spellStart"/>
            <w:r w:rsidRPr="00031584">
              <w:rPr>
                <w:rFonts w:ascii="Old English Text MT" w:hAnsi="Old English Text MT"/>
                <w:sz w:val="28"/>
                <w:szCs w:val="28"/>
              </w:rPr>
              <w:t>myr</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dou</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hene</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yanoo</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rish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chooilley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ghooinney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myr</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ballym</w:t>
            </w:r>
            <w:proofErr w:type="spellEnd"/>
            <w:r w:rsidRPr="00031584">
              <w:rPr>
                <w:rFonts w:ascii="Old English Text MT" w:hAnsi="Old English Text MT"/>
                <w:sz w:val="28"/>
                <w:szCs w:val="28"/>
              </w:rPr>
              <w:t xml:space="preserve"> ad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yanoo</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rhym</w:t>
            </w:r>
            <w:proofErr w:type="spellEnd"/>
            <w:r w:rsidRPr="00031584">
              <w:rPr>
                <w:rFonts w:ascii="Old English Text MT" w:hAnsi="Old English Text MT"/>
                <w:sz w:val="28"/>
                <w:szCs w:val="28"/>
              </w:rPr>
              <w:t xml:space="preserve">. Dy chur </w:t>
            </w:r>
            <w:proofErr w:type="spellStart"/>
            <w:r w:rsidRPr="00031584">
              <w:rPr>
                <w:rFonts w:ascii="Old English Text MT" w:hAnsi="Old English Text MT"/>
                <w:sz w:val="28"/>
                <w:szCs w:val="28"/>
              </w:rPr>
              <w:t>graih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ooashley</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kemmyrk</w:t>
            </w:r>
            <w:proofErr w:type="spellEnd"/>
            <w:r w:rsidRPr="00031584">
              <w:rPr>
                <w:rFonts w:ascii="Old English Text MT" w:hAnsi="Old English Text MT"/>
                <w:sz w:val="28"/>
                <w:szCs w:val="28"/>
              </w:rPr>
              <w:t xml:space="preserve"> da </w:t>
            </w:r>
            <w:proofErr w:type="spellStart"/>
            <w:r w:rsidRPr="00031584">
              <w:rPr>
                <w:rFonts w:ascii="Old English Text MT" w:hAnsi="Old English Text MT"/>
                <w:sz w:val="28"/>
                <w:szCs w:val="28"/>
              </w:rPr>
              <w:t>m’Ayr</w:t>
            </w:r>
            <w:proofErr w:type="spellEnd"/>
            <w:r w:rsidRPr="00031584">
              <w:rPr>
                <w:rFonts w:ascii="Old English Text MT" w:hAnsi="Old English Text MT"/>
                <w:sz w:val="28"/>
                <w:szCs w:val="28"/>
              </w:rPr>
              <w:t xml:space="preserve"> as da my </w:t>
            </w:r>
            <w:proofErr w:type="spellStart"/>
            <w:r w:rsidRPr="00031584">
              <w:rPr>
                <w:rFonts w:ascii="Old English Text MT" w:hAnsi="Old English Text MT"/>
                <w:sz w:val="28"/>
                <w:szCs w:val="28"/>
              </w:rPr>
              <w:t>Voir</w:t>
            </w:r>
            <w:proofErr w:type="spellEnd"/>
            <w:r w:rsidRPr="00031584">
              <w:rPr>
                <w:rFonts w:ascii="Old English Text MT" w:hAnsi="Old English Text MT"/>
                <w:sz w:val="28"/>
                <w:szCs w:val="28"/>
              </w:rPr>
              <w:t xml:space="preserve">. Dy chur </w:t>
            </w:r>
            <w:proofErr w:type="spellStart"/>
            <w:r w:rsidRPr="00031584">
              <w:rPr>
                <w:rFonts w:ascii="Old English Text MT" w:hAnsi="Old English Text MT"/>
                <w:sz w:val="28"/>
                <w:szCs w:val="28"/>
              </w:rPr>
              <w:t>ooashley</w:t>
            </w:r>
            <w:proofErr w:type="spellEnd"/>
            <w:r w:rsidRPr="00031584">
              <w:rPr>
                <w:rFonts w:ascii="Old English Text MT" w:hAnsi="Old English Text MT"/>
                <w:sz w:val="28"/>
                <w:szCs w:val="28"/>
              </w:rPr>
              <w:t xml:space="preserve"> as bialys </w:t>
            </w:r>
            <w:proofErr w:type="spellStart"/>
            <w:r w:rsidRPr="00031584">
              <w:rPr>
                <w:rFonts w:ascii="Old English Text MT" w:hAnsi="Old English Text MT"/>
                <w:sz w:val="28"/>
                <w:szCs w:val="28"/>
              </w:rPr>
              <w:t>da’n</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Ree</w:t>
            </w:r>
            <w:proofErr w:type="spellEnd"/>
            <w:r w:rsidRPr="00031584">
              <w:rPr>
                <w:rFonts w:ascii="Old English Text MT" w:hAnsi="Old English Text MT"/>
                <w:sz w:val="28"/>
                <w:szCs w:val="28"/>
              </w:rPr>
              <w:t xml:space="preserve"> as da </w:t>
            </w:r>
            <w:proofErr w:type="spellStart"/>
            <w:r w:rsidRPr="00031584">
              <w:rPr>
                <w:rFonts w:ascii="Old English Text MT" w:hAnsi="Old English Text MT"/>
                <w:sz w:val="28"/>
                <w:szCs w:val="28"/>
              </w:rPr>
              <w:t>ooilley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ny</w:t>
            </w:r>
            <w:proofErr w:type="spellEnd"/>
            <w:r w:rsidRPr="00031584">
              <w:rPr>
                <w:rFonts w:ascii="Old English Text MT" w:hAnsi="Old English Text MT"/>
                <w:sz w:val="28"/>
                <w:szCs w:val="28"/>
              </w:rPr>
              <w:t xml:space="preserve"> ta er </w:t>
            </w:r>
            <w:proofErr w:type="spellStart"/>
            <w:r w:rsidRPr="00031584">
              <w:rPr>
                <w:rFonts w:ascii="Old English Text MT" w:hAnsi="Old English Text MT"/>
                <w:sz w:val="28"/>
                <w:szCs w:val="28"/>
              </w:rPr>
              <w:t>ny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choyrt</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ayns</w:t>
            </w:r>
            <w:proofErr w:type="spellEnd"/>
            <w:r w:rsidRPr="00031584">
              <w:rPr>
                <w:rFonts w:ascii="Old English Text MT" w:hAnsi="Old English Text MT"/>
                <w:sz w:val="28"/>
                <w:szCs w:val="28"/>
              </w:rPr>
              <w:t xml:space="preserve"> </w:t>
            </w:r>
            <w:proofErr w:type="spellStart"/>
            <w:r w:rsidRPr="004524D8">
              <w:rPr>
                <w:rFonts w:ascii="Old English Text MT" w:hAnsi="Old English Text MT"/>
                <w:sz w:val="28"/>
                <w:szCs w:val="28"/>
              </w:rPr>
              <w:t>p</w:t>
            </w:r>
            <w:r w:rsidR="004524D8">
              <w:rPr>
                <w:rFonts w:ascii="Old English Text MT" w:hAnsi="Old English Text MT"/>
                <w:sz w:val="28"/>
                <w:szCs w:val="28"/>
              </w:rPr>
              <w:t>r</w:t>
            </w:r>
            <w:r w:rsidRPr="00031584">
              <w:rPr>
                <w:rFonts w:ascii="Old English Text MT" w:hAnsi="Old English Text MT"/>
                <w:sz w:val="28"/>
                <w:szCs w:val="28"/>
              </w:rPr>
              <w:t>ooar</w:t>
            </w:r>
            <w:proofErr w:type="spellEnd"/>
            <w:r w:rsidR="00A4220F">
              <w:rPr>
                <w:rStyle w:val="FootnoteReference"/>
                <w:rFonts w:ascii="Old English Text MT" w:hAnsi="Old English Text MT"/>
                <w:sz w:val="28"/>
                <w:szCs w:val="28"/>
              </w:rPr>
              <w:footnoteReference w:id="60"/>
            </w:r>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fo</w:t>
            </w:r>
            <w:proofErr w:type="spellEnd"/>
            <w:r w:rsidRPr="00031584">
              <w:rPr>
                <w:rFonts w:ascii="Old English Text MT" w:hAnsi="Old English Text MT"/>
                <w:sz w:val="28"/>
                <w:szCs w:val="28"/>
              </w:rPr>
              <w:t xml:space="preserve">. Dy </w:t>
            </w:r>
            <w:proofErr w:type="spellStart"/>
            <w:r w:rsidRPr="00031584">
              <w:rPr>
                <w:rFonts w:ascii="Old English Text MT" w:hAnsi="Old English Text MT"/>
                <w:sz w:val="28"/>
                <w:szCs w:val="28"/>
              </w:rPr>
              <w:t>m’injilagh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hene</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gys</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ooilley</w:t>
            </w:r>
            <w:proofErr w:type="spellEnd"/>
            <w:r w:rsidRPr="00031584">
              <w:rPr>
                <w:rFonts w:ascii="Old English Text MT" w:hAnsi="Old English Text MT"/>
                <w:sz w:val="28"/>
                <w:szCs w:val="28"/>
              </w:rPr>
              <w:t xml:space="preserve"> my </w:t>
            </w:r>
            <w:proofErr w:type="spellStart"/>
            <w:r w:rsidRPr="00031584">
              <w:rPr>
                <w:rFonts w:ascii="Old English Text MT" w:hAnsi="Old English Text MT"/>
                <w:sz w:val="28"/>
                <w:szCs w:val="28"/>
              </w:rPr>
              <w:t>Chiannoortyn</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Firynsee</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Bochyllyn</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Spyrydoil</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Maishteryn</w:t>
            </w:r>
            <w:proofErr w:type="spellEnd"/>
            <w:r w:rsidRPr="00031584">
              <w:rPr>
                <w:rFonts w:ascii="Old English Text MT" w:hAnsi="Old English Text MT"/>
                <w:sz w:val="28"/>
                <w:szCs w:val="28"/>
              </w:rPr>
              <w:t xml:space="preserve">. Dy </w:t>
            </w:r>
            <w:proofErr w:type="spellStart"/>
            <w:r w:rsidRPr="00031584">
              <w:rPr>
                <w:rFonts w:ascii="Old English Text MT" w:hAnsi="Old English Text MT"/>
                <w:sz w:val="28"/>
                <w:szCs w:val="28"/>
              </w:rPr>
              <w:t>m’ymmyrkey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hene</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injil</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byallagh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gys</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dagh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annane</w:t>
            </w:r>
            <w:proofErr w:type="spellEnd"/>
            <w:r w:rsidRPr="00031584">
              <w:rPr>
                <w:rFonts w:ascii="Old English Text MT" w:hAnsi="Old English Text MT"/>
                <w:sz w:val="28"/>
                <w:szCs w:val="28"/>
              </w:rPr>
              <w:t xml:space="preserve"> Share </w:t>
            </w:r>
            <w:proofErr w:type="spellStart"/>
            <w:r w:rsidRPr="00031584">
              <w:rPr>
                <w:rFonts w:ascii="Old English Text MT" w:hAnsi="Old English Text MT"/>
                <w:sz w:val="28"/>
                <w:szCs w:val="28"/>
              </w:rPr>
              <w:t>ny</w:t>
            </w:r>
            <w:proofErr w:type="spellEnd"/>
            <w:r w:rsidRPr="00031584">
              <w:rPr>
                <w:rFonts w:ascii="Old English Text MT" w:hAnsi="Old English Text MT"/>
                <w:sz w:val="28"/>
                <w:szCs w:val="28"/>
              </w:rPr>
              <w:t xml:space="preserve"> mee. Gyn </w:t>
            </w:r>
            <w:proofErr w:type="spellStart"/>
            <w:r w:rsidRPr="00031584">
              <w:rPr>
                <w:rFonts w:ascii="Old English Text MT" w:hAnsi="Old English Text MT"/>
                <w:sz w:val="28"/>
                <w:szCs w:val="28"/>
              </w:rPr>
              <w:t>aggair</w:t>
            </w:r>
            <w:proofErr w:type="spellEnd"/>
            <w:r w:rsidRPr="00031584">
              <w:rPr>
                <w:rFonts w:ascii="Old English Text MT" w:hAnsi="Old English Text MT"/>
                <w:sz w:val="28"/>
                <w:szCs w:val="28"/>
              </w:rPr>
              <w:t xml:space="preserve"> y </w:t>
            </w:r>
            <w:proofErr w:type="spellStart"/>
            <w:r w:rsidRPr="00031584">
              <w:rPr>
                <w:rFonts w:ascii="Old English Text MT" w:hAnsi="Old English Text MT"/>
                <w:sz w:val="28"/>
                <w:szCs w:val="28"/>
              </w:rPr>
              <w:t>yanoo</w:t>
            </w:r>
            <w:proofErr w:type="spellEnd"/>
            <w:r w:rsidRPr="00031584">
              <w:rPr>
                <w:rFonts w:ascii="Old English Text MT" w:hAnsi="Old English Text MT"/>
                <w:sz w:val="28"/>
                <w:szCs w:val="28"/>
              </w:rPr>
              <w:t xml:space="preserve"> da </w:t>
            </w:r>
            <w:proofErr w:type="spellStart"/>
            <w:r w:rsidRPr="00031584">
              <w:rPr>
                <w:rFonts w:ascii="Old English Text MT" w:hAnsi="Old English Text MT"/>
                <w:sz w:val="28"/>
                <w:szCs w:val="28"/>
              </w:rPr>
              <w:t>ghooinney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erbee</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liorish</w:t>
            </w:r>
            <w:proofErr w:type="spellEnd"/>
            <w:r w:rsidRPr="00031584">
              <w:rPr>
                <w:rFonts w:ascii="Old English Text MT" w:hAnsi="Old English Text MT"/>
                <w:sz w:val="28"/>
                <w:szCs w:val="28"/>
              </w:rPr>
              <w:t xml:space="preserve"> goo </w:t>
            </w:r>
            <w:proofErr w:type="spellStart"/>
            <w:r w:rsidRPr="00031584">
              <w:rPr>
                <w:rFonts w:ascii="Old English Text MT" w:hAnsi="Old English Text MT"/>
                <w:sz w:val="28"/>
                <w:szCs w:val="28"/>
              </w:rPr>
              <w:t>ny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janoo</w:t>
            </w:r>
            <w:proofErr w:type="spellEnd"/>
            <w:r w:rsidRPr="00031584">
              <w:rPr>
                <w:rFonts w:ascii="Old English Text MT" w:hAnsi="Old English Text MT"/>
                <w:sz w:val="28"/>
                <w:szCs w:val="28"/>
              </w:rPr>
              <w:t xml:space="preserve">. Dy </w:t>
            </w:r>
            <w:proofErr w:type="spellStart"/>
            <w:r w:rsidRPr="00031584">
              <w:rPr>
                <w:rFonts w:ascii="Old English Text MT" w:hAnsi="Old English Text MT"/>
                <w:sz w:val="28"/>
                <w:szCs w:val="28"/>
              </w:rPr>
              <w:t>ve</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firrinagh</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jeeragh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ayns</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ooilley</w:t>
            </w:r>
            <w:proofErr w:type="spellEnd"/>
            <w:r w:rsidRPr="00031584">
              <w:rPr>
                <w:rFonts w:ascii="Old English Text MT" w:hAnsi="Old English Text MT"/>
                <w:sz w:val="28"/>
                <w:szCs w:val="28"/>
              </w:rPr>
              <w:t xml:space="preserve"> my </w:t>
            </w:r>
            <w:proofErr w:type="spellStart"/>
            <w:r w:rsidRPr="00031584">
              <w:rPr>
                <w:rFonts w:ascii="Old English Text MT" w:hAnsi="Old English Text MT"/>
                <w:sz w:val="28"/>
                <w:szCs w:val="28"/>
              </w:rPr>
              <w:t>ghellal</w:t>
            </w:r>
            <w:proofErr w:type="spellEnd"/>
            <w:r w:rsidRPr="00031584">
              <w:rPr>
                <w:rFonts w:ascii="Old English Text MT" w:hAnsi="Old English Text MT"/>
                <w:sz w:val="28"/>
                <w:szCs w:val="28"/>
              </w:rPr>
              <w:t xml:space="preserve">. Gyn </w:t>
            </w:r>
            <w:proofErr w:type="spellStart"/>
            <w:r w:rsidRPr="00031584">
              <w:rPr>
                <w:rFonts w:ascii="Old English Text MT" w:hAnsi="Old English Text MT"/>
                <w:sz w:val="28"/>
                <w:szCs w:val="28"/>
              </w:rPr>
              <w:t>goanlys</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ny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myskit</w:t>
            </w:r>
            <w:proofErr w:type="spellEnd"/>
            <w:r w:rsidRPr="00031584">
              <w:rPr>
                <w:rFonts w:ascii="Old English Text MT" w:hAnsi="Old English Text MT"/>
                <w:sz w:val="28"/>
                <w:szCs w:val="28"/>
              </w:rPr>
              <w:t xml:space="preserve"> y </w:t>
            </w:r>
            <w:proofErr w:type="spellStart"/>
            <w:r w:rsidRPr="00031584">
              <w:rPr>
                <w:rFonts w:ascii="Old English Text MT" w:hAnsi="Old English Text MT"/>
                <w:sz w:val="28"/>
                <w:szCs w:val="28"/>
              </w:rPr>
              <w:t>reall</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ayns</w:t>
            </w:r>
            <w:proofErr w:type="spellEnd"/>
            <w:r w:rsidRPr="00031584">
              <w:rPr>
                <w:rFonts w:ascii="Old English Text MT" w:hAnsi="Old English Text MT"/>
                <w:sz w:val="28"/>
                <w:szCs w:val="28"/>
              </w:rPr>
              <w:t xml:space="preserve"> my </w:t>
            </w:r>
            <w:proofErr w:type="spellStart"/>
            <w:r w:rsidRPr="00031584">
              <w:rPr>
                <w:rFonts w:ascii="Old English Text MT" w:hAnsi="Old English Text MT"/>
                <w:sz w:val="28"/>
                <w:szCs w:val="28"/>
              </w:rPr>
              <w:t>chree</w:t>
            </w:r>
            <w:proofErr w:type="spellEnd"/>
            <w:r w:rsidRPr="00031584">
              <w:rPr>
                <w:rFonts w:ascii="Old English Text MT" w:hAnsi="Old English Text MT"/>
                <w:sz w:val="28"/>
                <w:szCs w:val="28"/>
              </w:rPr>
              <w:t xml:space="preserve">. Dy </w:t>
            </w:r>
            <w:proofErr w:type="spellStart"/>
            <w:r w:rsidRPr="00031584">
              <w:rPr>
                <w:rFonts w:ascii="Old English Text MT" w:hAnsi="Old English Text MT"/>
                <w:sz w:val="28"/>
                <w:szCs w:val="28"/>
              </w:rPr>
              <w:t>reall</w:t>
            </w:r>
            <w:proofErr w:type="spellEnd"/>
            <w:r w:rsidRPr="00031584">
              <w:rPr>
                <w:rFonts w:ascii="Old English Text MT" w:hAnsi="Old English Text MT"/>
                <w:sz w:val="28"/>
                <w:szCs w:val="28"/>
              </w:rPr>
              <w:t xml:space="preserve"> my </w:t>
            </w:r>
            <w:proofErr w:type="spellStart"/>
            <w:r w:rsidRPr="00031584">
              <w:rPr>
                <w:rFonts w:ascii="Old English Text MT" w:hAnsi="Old English Text MT"/>
                <w:sz w:val="28"/>
                <w:szCs w:val="28"/>
              </w:rPr>
              <w:t>lau-yn</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veih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myngyraght</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geid</w:t>
            </w:r>
            <w:proofErr w:type="spellEnd"/>
            <w:r w:rsidRPr="00031584">
              <w:rPr>
                <w:rFonts w:ascii="Old English Text MT" w:hAnsi="Old English Text MT"/>
                <w:sz w:val="28"/>
                <w:szCs w:val="28"/>
              </w:rPr>
              <w:t xml:space="preserve">, as my </w:t>
            </w:r>
            <w:proofErr w:type="spellStart"/>
            <w:r w:rsidRPr="00031584">
              <w:rPr>
                <w:rFonts w:ascii="Old English Text MT" w:hAnsi="Old English Text MT"/>
                <w:sz w:val="28"/>
                <w:szCs w:val="28"/>
              </w:rPr>
              <w:t>hengey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veih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drough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ghoan</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breaghyn</w:t>
            </w:r>
            <w:proofErr w:type="spellEnd"/>
            <w:r w:rsidRPr="00031584">
              <w:rPr>
                <w:rStyle w:val="FootnoteReference"/>
                <w:rFonts w:ascii="Old English Text MT" w:hAnsi="Old English Text MT"/>
                <w:sz w:val="28"/>
                <w:szCs w:val="28"/>
              </w:rPr>
              <w:footnoteReference w:id="61"/>
            </w:r>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scammyltyn</w:t>
            </w:r>
            <w:proofErr w:type="spellEnd"/>
            <w:r w:rsidRPr="00031584">
              <w:rPr>
                <w:rFonts w:ascii="Old English Text MT" w:hAnsi="Old English Text MT"/>
                <w:sz w:val="28"/>
                <w:szCs w:val="28"/>
              </w:rPr>
              <w:t xml:space="preserve">. Dy </w:t>
            </w:r>
            <w:proofErr w:type="spellStart"/>
            <w:r w:rsidRPr="00031584">
              <w:rPr>
                <w:rFonts w:ascii="Old English Text MT" w:hAnsi="Old English Text MT"/>
                <w:sz w:val="28"/>
                <w:szCs w:val="28"/>
              </w:rPr>
              <w:t>reall</w:t>
            </w:r>
            <w:proofErr w:type="spellEnd"/>
            <w:r w:rsidRPr="00031584">
              <w:rPr>
                <w:rFonts w:ascii="Old English Text MT" w:hAnsi="Old English Text MT"/>
                <w:sz w:val="28"/>
                <w:szCs w:val="28"/>
              </w:rPr>
              <w:t xml:space="preserve"> </w:t>
            </w:r>
            <w:r w:rsidRPr="00031584">
              <w:rPr>
                <w:rFonts w:ascii="Garamond" w:hAnsi="Garamond"/>
                <w:sz w:val="28"/>
                <w:szCs w:val="28"/>
              </w:rPr>
              <w:t>[101]</w:t>
            </w:r>
            <w:r w:rsidRPr="00031584">
              <w:rPr>
                <w:rFonts w:ascii="Old English Text MT" w:hAnsi="Old English Text MT"/>
                <w:sz w:val="28"/>
                <w:szCs w:val="28"/>
              </w:rPr>
              <w:t xml:space="preserve"> my </w:t>
            </w:r>
            <w:proofErr w:type="spellStart"/>
            <w:r w:rsidRPr="00031584">
              <w:rPr>
                <w:rFonts w:ascii="Old English Text MT" w:hAnsi="Old English Text MT"/>
                <w:sz w:val="28"/>
                <w:szCs w:val="28"/>
              </w:rPr>
              <w:t>my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chorp</w:t>
            </w:r>
            <w:proofErr w:type="spellEnd"/>
            <w:r w:rsidRPr="00031584">
              <w:rPr>
                <w:rStyle w:val="FootnoteReference"/>
                <w:rFonts w:ascii="Garamond" w:hAnsi="Garamond"/>
                <w:sz w:val="28"/>
                <w:szCs w:val="28"/>
              </w:rPr>
              <w:footnoteReference w:id="62"/>
            </w:r>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fo</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smaght</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sheeltys</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glennid</w:t>
            </w:r>
            <w:proofErr w:type="spellEnd"/>
            <w:r w:rsidRPr="00031584">
              <w:rPr>
                <w:rFonts w:ascii="Old English Text MT" w:hAnsi="Old English Text MT"/>
                <w:sz w:val="28"/>
                <w:szCs w:val="28"/>
              </w:rPr>
              <w:t xml:space="preserve">. Gyn </w:t>
            </w:r>
            <w:proofErr w:type="spellStart"/>
            <w:r w:rsidRPr="00031584">
              <w:rPr>
                <w:rFonts w:ascii="Old English Text MT" w:hAnsi="Old English Text MT"/>
                <w:sz w:val="28"/>
                <w:szCs w:val="28"/>
              </w:rPr>
              <w:t>Saynt</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ny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aigney</w:t>
            </w:r>
            <w:proofErr w:type="spellEnd"/>
            <w:r w:rsidRPr="00031584">
              <w:rPr>
                <w:rFonts w:ascii="Old English Text MT" w:hAnsi="Old English Text MT"/>
                <w:sz w:val="28"/>
                <w:szCs w:val="28"/>
              </w:rPr>
              <w:t xml:space="preserve"> y </w:t>
            </w:r>
            <w:proofErr w:type="spellStart"/>
            <w:r w:rsidRPr="00031584">
              <w:rPr>
                <w:rFonts w:ascii="Old English Text MT" w:hAnsi="Old English Text MT"/>
                <w:sz w:val="28"/>
                <w:szCs w:val="28"/>
              </w:rPr>
              <w:t>choyrt</w:t>
            </w:r>
            <w:proofErr w:type="spellEnd"/>
            <w:r w:rsidRPr="00031584">
              <w:rPr>
                <w:rFonts w:ascii="Old English Text MT" w:hAnsi="Old English Text MT"/>
                <w:sz w:val="28"/>
                <w:szCs w:val="28"/>
              </w:rPr>
              <w:t xml:space="preserve"> da </w:t>
            </w:r>
            <w:proofErr w:type="spellStart"/>
            <w:r w:rsidRPr="00031584">
              <w:rPr>
                <w:rFonts w:ascii="Old English Text MT" w:hAnsi="Old English Text MT"/>
                <w:sz w:val="28"/>
                <w:szCs w:val="28"/>
              </w:rPr>
              <w:t>cooid</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ghooinney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erbee</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agh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ynsagh</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laboraght</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A4220F">
              <w:rPr>
                <w:rFonts w:ascii="Old English Text MT" w:hAnsi="Old English Text MT"/>
                <w:sz w:val="28"/>
                <w:szCs w:val="28"/>
              </w:rPr>
              <w:t>fir</w:t>
            </w:r>
            <w:r w:rsidRPr="00031584">
              <w:rPr>
                <w:rFonts w:ascii="Old English Text MT" w:hAnsi="Old English Text MT"/>
                <w:sz w:val="28"/>
                <w:szCs w:val="28"/>
              </w:rPr>
              <w:t>rinagh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gheddyn</w:t>
            </w:r>
            <w:proofErr w:type="spellEnd"/>
            <w:r w:rsidRPr="00031584">
              <w:rPr>
                <w:rFonts w:ascii="Old English Text MT" w:hAnsi="Old English Text MT"/>
                <w:sz w:val="28"/>
                <w:szCs w:val="28"/>
              </w:rPr>
              <w:t xml:space="preserve"> my </w:t>
            </w:r>
            <w:proofErr w:type="spellStart"/>
            <w:r w:rsidRPr="00031584">
              <w:rPr>
                <w:rFonts w:ascii="Old English Text MT" w:hAnsi="Old English Text MT"/>
                <w:sz w:val="28"/>
                <w:szCs w:val="28"/>
              </w:rPr>
              <w:t>veaghey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hene</w:t>
            </w:r>
            <w:proofErr w:type="spellEnd"/>
            <w:r w:rsidRPr="00031584">
              <w:rPr>
                <w:rFonts w:ascii="Old English Text MT" w:hAnsi="Old English Text MT"/>
                <w:sz w:val="28"/>
                <w:szCs w:val="28"/>
              </w:rPr>
              <w:t xml:space="preserve"> as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chooilleeney</w:t>
            </w:r>
            <w:proofErr w:type="spellEnd"/>
            <w:r w:rsidRPr="00031584">
              <w:rPr>
                <w:rFonts w:ascii="Old English Text MT" w:hAnsi="Old English Text MT"/>
                <w:sz w:val="28"/>
                <w:szCs w:val="28"/>
              </w:rPr>
              <w:t xml:space="preserve"> my </w:t>
            </w:r>
            <w:proofErr w:type="spellStart"/>
            <w:r w:rsidRPr="00031584">
              <w:rPr>
                <w:rFonts w:ascii="Old English Text MT" w:hAnsi="Old English Text MT"/>
                <w:sz w:val="28"/>
                <w:szCs w:val="28"/>
              </w:rPr>
              <w:t>Churrym</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ayns</w:t>
            </w:r>
            <w:proofErr w:type="spellEnd"/>
            <w:r w:rsidRPr="00031584">
              <w:rPr>
                <w:rFonts w:ascii="Old English Text MT" w:hAnsi="Old English Text MT"/>
                <w:sz w:val="28"/>
                <w:szCs w:val="28"/>
              </w:rPr>
              <w:t xml:space="preserve"> y </w:t>
            </w:r>
            <w:proofErr w:type="spellStart"/>
            <w:r w:rsidRPr="00031584">
              <w:rPr>
                <w:rFonts w:ascii="Old English Text MT" w:hAnsi="Old English Text MT"/>
                <w:sz w:val="28"/>
                <w:szCs w:val="28"/>
              </w:rPr>
              <w:t>stayd</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shen</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dy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Vea</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lastRenderedPageBreak/>
              <w:t>huggey</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schuid</w:t>
            </w:r>
            <w:proofErr w:type="spellEnd"/>
            <w:r w:rsidRPr="00031584">
              <w:rPr>
                <w:rFonts w:ascii="Old English Text MT" w:hAnsi="Old English Text MT"/>
                <w:sz w:val="28"/>
                <w:szCs w:val="28"/>
              </w:rPr>
              <w:t xml:space="preserve">-save </w:t>
            </w:r>
            <w:proofErr w:type="spellStart"/>
            <w:r w:rsidRPr="00031584">
              <w:rPr>
                <w:rFonts w:ascii="Old English Text MT" w:hAnsi="Old English Text MT"/>
                <w:sz w:val="28"/>
                <w:szCs w:val="28"/>
              </w:rPr>
              <w:t>lesh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Jee</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ve</w:t>
            </w:r>
            <w:proofErr w:type="spellEnd"/>
            <w:r w:rsidRPr="00031584">
              <w:rPr>
                <w:rFonts w:ascii="Old English Text MT" w:hAnsi="Old English Text MT"/>
                <w:sz w:val="28"/>
                <w:szCs w:val="28"/>
              </w:rPr>
              <w:t xml:space="preserve"> er </w:t>
            </w:r>
            <w:proofErr w:type="spellStart"/>
            <w:r w:rsidRPr="00031584">
              <w:rPr>
                <w:rFonts w:ascii="Old English Text MT" w:hAnsi="Old English Text MT"/>
                <w:sz w:val="28"/>
                <w:szCs w:val="28"/>
              </w:rPr>
              <w:t>n’eamagh</w:t>
            </w:r>
            <w:proofErr w:type="spellEnd"/>
            <w:r w:rsidRPr="00031584">
              <w:rPr>
                <w:rFonts w:ascii="Old English Text MT" w:hAnsi="Old English Text MT"/>
                <w:sz w:val="28"/>
                <w:szCs w:val="28"/>
              </w:rPr>
              <w:t xml:space="preserve"> </w:t>
            </w:r>
            <w:proofErr w:type="spellStart"/>
            <w:r w:rsidRPr="00031584">
              <w:rPr>
                <w:rFonts w:ascii="Old English Text MT" w:hAnsi="Old English Text MT"/>
                <w:sz w:val="28"/>
                <w:szCs w:val="28"/>
              </w:rPr>
              <w:t>orrym</w:t>
            </w:r>
            <w:proofErr w:type="spellEnd"/>
            <w:r w:rsidRPr="00031584">
              <w:rPr>
                <w:rFonts w:ascii="Old English Text MT" w:hAnsi="Old English Text MT"/>
                <w:sz w:val="28"/>
                <w:szCs w:val="28"/>
              </w:rPr>
              <w:t xml:space="preserve">. </w:t>
            </w:r>
          </w:p>
        </w:tc>
        <w:tc>
          <w:tcPr>
            <w:tcW w:w="3810" w:type="dxa"/>
          </w:tcPr>
          <w:p w14:paraId="7F098FA4" w14:textId="77777777" w:rsidR="00567463" w:rsidRPr="009A4209" w:rsidRDefault="00567463" w:rsidP="00DB60C3">
            <w:pPr>
              <w:pStyle w:val="ListParagraph"/>
              <w:ind w:left="0" w:firstLine="227"/>
              <w:jc w:val="both"/>
              <w:rPr>
                <w:rFonts w:ascii="Garamond" w:hAnsi="Garamond" w:cs="Times New Roman"/>
                <w:sz w:val="28"/>
              </w:rPr>
            </w:pPr>
            <w:r w:rsidRPr="009A4209">
              <w:rPr>
                <w:rFonts w:ascii="Garamond" w:hAnsi="Garamond" w:cs="Times New Roman"/>
                <w:sz w:val="28"/>
              </w:rPr>
              <w:lastRenderedPageBreak/>
              <w:t xml:space="preserve">A. </w:t>
            </w:r>
            <w:r w:rsidRPr="009A4209">
              <w:rPr>
                <w:rFonts w:ascii="Old English Text MT" w:hAnsi="Old English Text MT" w:cs="Times New Roman"/>
                <w:sz w:val="28"/>
              </w:rPr>
              <w:t xml:space="preserve">My Duty towards my Neighbour, is to Love him as </w:t>
            </w:r>
            <w:proofErr w:type="spellStart"/>
            <w:r w:rsidRPr="009A4209">
              <w:rPr>
                <w:rFonts w:ascii="Old English Text MT" w:hAnsi="Old English Text MT" w:cs="Times New Roman"/>
                <w:sz w:val="28"/>
              </w:rPr>
              <w:t>my self</w:t>
            </w:r>
            <w:proofErr w:type="spellEnd"/>
            <w:r w:rsidRPr="009A4209">
              <w:rPr>
                <w:rFonts w:ascii="Old English Text MT" w:hAnsi="Old English Text MT" w:cs="Times New Roman"/>
                <w:sz w:val="28"/>
              </w:rPr>
              <w:t xml:space="preserve">, and to do unto all Men, as I would they should do unto me. To Love, Honour, and Succour my Father and Mother. To Honour and Obey the King, and all that are put in Authority under him. To submit </w:t>
            </w:r>
            <w:proofErr w:type="spellStart"/>
            <w:r w:rsidRPr="009A4209">
              <w:rPr>
                <w:rFonts w:ascii="Old English Text MT" w:hAnsi="Old English Text MT" w:cs="Times New Roman"/>
                <w:sz w:val="28"/>
              </w:rPr>
              <w:t>my self</w:t>
            </w:r>
            <w:proofErr w:type="spellEnd"/>
            <w:r w:rsidRPr="009A4209">
              <w:rPr>
                <w:rFonts w:ascii="Old English Text MT" w:hAnsi="Old English Text MT" w:cs="Times New Roman"/>
                <w:sz w:val="28"/>
              </w:rPr>
              <w:t xml:space="preserve"> to all my </w:t>
            </w:r>
            <w:proofErr w:type="spellStart"/>
            <w:r w:rsidRPr="009A4209">
              <w:rPr>
                <w:rFonts w:ascii="Old English Text MT" w:hAnsi="Old English Text MT" w:cs="Times New Roman"/>
                <w:sz w:val="28"/>
              </w:rPr>
              <w:t>Governours</w:t>
            </w:r>
            <w:proofErr w:type="spellEnd"/>
            <w:r w:rsidRPr="009A4209">
              <w:rPr>
                <w:rFonts w:ascii="Old English Text MT" w:hAnsi="Old English Text MT" w:cs="Times New Roman"/>
                <w:sz w:val="28"/>
              </w:rPr>
              <w:t xml:space="preserve">, Teachers, Spiritual </w:t>
            </w:r>
            <w:proofErr w:type="spellStart"/>
            <w:r w:rsidRPr="009A4209">
              <w:rPr>
                <w:rFonts w:ascii="Old English Text MT" w:hAnsi="Old English Text MT" w:cs="Times New Roman"/>
                <w:sz w:val="28"/>
              </w:rPr>
              <w:t>Pastours</w:t>
            </w:r>
            <w:proofErr w:type="spellEnd"/>
            <w:r w:rsidRPr="009A4209">
              <w:rPr>
                <w:rFonts w:ascii="Old English Text MT" w:hAnsi="Old English Text MT" w:cs="Times New Roman"/>
                <w:sz w:val="28"/>
              </w:rPr>
              <w:t xml:space="preserve"> and Masters. To order </w:t>
            </w:r>
            <w:proofErr w:type="spellStart"/>
            <w:r w:rsidRPr="009A4209">
              <w:rPr>
                <w:rFonts w:ascii="Old English Text MT" w:hAnsi="Old English Text MT" w:cs="Times New Roman"/>
                <w:sz w:val="28"/>
              </w:rPr>
              <w:t>my self</w:t>
            </w:r>
            <w:proofErr w:type="spellEnd"/>
            <w:r w:rsidRPr="009A4209">
              <w:rPr>
                <w:rFonts w:ascii="Old English Text MT" w:hAnsi="Old English Text MT" w:cs="Times New Roman"/>
                <w:sz w:val="28"/>
              </w:rPr>
              <w:t xml:space="preserve"> lowly and reverently to all my Betters. To hurt no body by Word or Deed. To be true and just in all my Dealings. To bear no malice, nor hatred in my Heart. To keep my Hands from picking and stealing, and my Tongue from evil speaking, lying, and slandering. To keep my Body in Temperance, Soberness, and Chastity, not to covet or desire other </w:t>
            </w:r>
            <w:proofErr w:type="spellStart"/>
            <w:r w:rsidRPr="009A4209">
              <w:rPr>
                <w:rFonts w:ascii="Old English Text MT" w:hAnsi="Old English Text MT" w:cs="Times New Roman"/>
                <w:sz w:val="28"/>
              </w:rPr>
              <w:t>Mens</w:t>
            </w:r>
            <w:proofErr w:type="spellEnd"/>
            <w:r w:rsidRPr="009A4209">
              <w:rPr>
                <w:rFonts w:ascii="Old English Text MT" w:hAnsi="Old English Text MT" w:cs="Times New Roman"/>
                <w:sz w:val="28"/>
              </w:rPr>
              <w:t xml:space="preserve"> Goods ; but to learn and labour truly to get my own Living, and to do my Duty in that state of Life, unto which it shall please God to  call me.</w:t>
            </w:r>
            <w:r w:rsidRPr="009A4209">
              <w:rPr>
                <w:rFonts w:ascii="Garamond" w:hAnsi="Garamond" w:cs="Times New Roman"/>
                <w:sz w:val="28"/>
              </w:rPr>
              <w:t xml:space="preserve"> </w:t>
            </w:r>
          </w:p>
        </w:tc>
        <w:tc>
          <w:tcPr>
            <w:tcW w:w="0" w:type="auto"/>
          </w:tcPr>
          <w:p w14:paraId="2CD87121" w14:textId="77777777" w:rsidR="00567463" w:rsidRPr="00567463" w:rsidRDefault="00567463" w:rsidP="00DB60C3">
            <w:pPr>
              <w:pStyle w:val="ListParagraph"/>
              <w:ind w:left="0"/>
              <w:jc w:val="both"/>
              <w:rPr>
                <w:rFonts w:ascii="Garamond" w:hAnsi="Garamond" w:cs="Times New Roman"/>
                <w:sz w:val="20"/>
                <w:szCs w:val="20"/>
              </w:rPr>
            </w:pPr>
          </w:p>
        </w:tc>
      </w:tr>
      <w:tr w:rsidR="00567463" w:rsidRPr="009A4209" w14:paraId="1A8BC2F1" w14:textId="77777777" w:rsidTr="00710C08">
        <w:tc>
          <w:tcPr>
            <w:tcW w:w="4111" w:type="dxa"/>
          </w:tcPr>
          <w:p w14:paraId="61183D3E" w14:textId="77777777" w:rsidR="00567463" w:rsidRPr="00C76405" w:rsidRDefault="00567463" w:rsidP="00DB60C3">
            <w:pPr>
              <w:pStyle w:val="CM3"/>
              <w:widowControl/>
              <w:spacing w:line="240" w:lineRule="auto"/>
              <w:ind w:firstLine="227"/>
              <w:jc w:val="both"/>
              <w:rPr>
                <w:rFonts w:ascii="Garamond" w:hAnsi="Garamond"/>
                <w:sz w:val="28"/>
                <w:szCs w:val="28"/>
              </w:rPr>
            </w:pPr>
            <w:r w:rsidRPr="00C76405">
              <w:rPr>
                <w:rFonts w:ascii="Garamond" w:hAnsi="Garamond"/>
                <w:i/>
                <w:sz w:val="28"/>
                <w:szCs w:val="28"/>
              </w:rPr>
              <w:t>Q.</w:t>
            </w:r>
            <w:r w:rsidRPr="00C76405">
              <w:rPr>
                <w:rFonts w:ascii="Garamond" w:hAnsi="Garamond"/>
                <w:sz w:val="28"/>
                <w:szCs w:val="28"/>
              </w:rPr>
              <w:t xml:space="preserve"> </w:t>
            </w:r>
            <w:proofErr w:type="spellStart"/>
            <w:r w:rsidRPr="00C76405">
              <w:rPr>
                <w:rFonts w:ascii="Garamond" w:hAnsi="Garamond"/>
                <w:sz w:val="28"/>
                <w:szCs w:val="28"/>
              </w:rPr>
              <w:t>Nagh</w:t>
            </w:r>
            <w:proofErr w:type="spellEnd"/>
            <w:r w:rsidRPr="00C76405">
              <w:rPr>
                <w:rFonts w:ascii="Garamond" w:hAnsi="Garamond"/>
                <w:sz w:val="28"/>
                <w:szCs w:val="28"/>
              </w:rPr>
              <w:t xml:space="preserve"> </w:t>
            </w:r>
            <w:proofErr w:type="spellStart"/>
            <w:r w:rsidRPr="00C76405">
              <w:rPr>
                <w:rFonts w:ascii="Garamond" w:hAnsi="Garamond"/>
                <w:sz w:val="28"/>
                <w:szCs w:val="28"/>
              </w:rPr>
              <w:t>vel</w:t>
            </w:r>
            <w:proofErr w:type="spellEnd"/>
            <w:r w:rsidRPr="00C76405">
              <w:rPr>
                <w:rFonts w:ascii="Garamond" w:hAnsi="Garamond"/>
                <w:sz w:val="28"/>
                <w:szCs w:val="28"/>
              </w:rPr>
              <w:t xml:space="preserve"> e</w:t>
            </w:r>
            <w:r>
              <w:rPr>
                <w:rFonts w:ascii="Garamond" w:hAnsi="Garamond"/>
                <w:sz w:val="28"/>
                <w:szCs w:val="28"/>
              </w:rPr>
              <w:t>h</w:t>
            </w:r>
            <w:r w:rsidRPr="00C76405">
              <w:rPr>
                <w:rFonts w:ascii="Garamond" w:hAnsi="Garamond"/>
                <w:sz w:val="28"/>
                <w:szCs w:val="28"/>
              </w:rPr>
              <w:t xml:space="preserve"> </w:t>
            </w:r>
            <w:proofErr w:type="spellStart"/>
            <w:r w:rsidRPr="00C76405">
              <w:rPr>
                <w:rFonts w:ascii="Garamond" w:hAnsi="Garamond"/>
                <w:i/>
                <w:sz w:val="28"/>
                <w:szCs w:val="28"/>
              </w:rPr>
              <w:t>d</w:t>
            </w:r>
            <w:r w:rsidRPr="00C76405">
              <w:rPr>
                <w:rFonts w:ascii="Garamond" w:hAnsi="Garamond"/>
                <w:sz w:val="28"/>
                <w:szCs w:val="28"/>
              </w:rPr>
              <w:t>y</w:t>
            </w:r>
            <w:proofErr w:type="spellEnd"/>
            <w:r w:rsidRPr="00C76405">
              <w:rPr>
                <w:rFonts w:ascii="Garamond" w:hAnsi="Garamond"/>
                <w:sz w:val="28"/>
                <w:szCs w:val="28"/>
              </w:rPr>
              <w:t xml:space="preserve"> </w:t>
            </w:r>
            <w:proofErr w:type="spellStart"/>
            <w:r w:rsidRPr="00C76405">
              <w:rPr>
                <w:rFonts w:ascii="Garamond" w:hAnsi="Garamond"/>
                <w:sz w:val="28"/>
                <w:szCs w:val="28"/>
              </w:rPr>
              <w:t>liooar</w:t>
            </w:r>
            <w:proofErr w:type="spellEnd"/>
            <w:r w:rsidRPr="00C76405">
              <w:rPr>
                <w:rFonts w:ascii="Garamond" w:hAnsi="Garamond"/>
                <w:sz w:val="28"/>
                <w:szCs w:val="28"/>
              </w:rPr>
              <w:t xml:space="preserve">, shin </w:t>
            </w:r>
            <w:proofErr w:type="spellStart"/>
            <w:r w:rsidRPr="00C76405">
              <w:rPr>
                <w:rFonts w:ascii="Garamond" w:hAnsi="Garamond"/>
                <w:sz w:val="28"/>
                <w:szCs w:val="28"/>
              </w:rPr>
              <w:t>dy</w:t>
            </w:r>
            <w:proofErr w:type="spellEnd"/>
            <w:r w:rsidRPr="00C76405">
              <w:rPr>
                <w:rFonts w:ascii="Garamond" w:hAnsi="Garamond"/>
                <w:sz w:val="28"/>
                <w:szCs w:val="28"/>
              </w:rPr>
              <w:t xml:space="preserve"> chur </w:t>
            </w:r>
            <w:proofErr w:type="spellStart"/>
            <w:r w:rsidRPr="00C76405">
              <w:rPr>
                <w:rFonts w:ascii="Garamond" w:hAnsi="Garamond"/>
                <w:sz w:val="28"/>
                <w:szCs w:val="28"/>
              </w:rPr>
              <w:t>graih</w:t>
            </w:r>
            <w:proofErr w:type="spellEnd"/>
            <w:r w:rsidRPr="00C76405">
              <w:rPr>
                <w:rFonts w:ascii="Garamond" w:hAnsi="Garamond"/>
                <w:sz w:val="28"/>
                <w:szCs w:val="28"/>
              </w:rPr>
              <w:t xml:space="preserve"> da </w:t>
            </w:r>
            <w:proofErr w:type="spellStart"/>
            <w:r w:rsidRPr="00C76405">
              <w:rPr>
                <w:rFonts w:ascii="Garamond" w:hAnsi="Garamond"/>
                <w:sz w:val="28"/>
                <w:szCs w:val="28"/>
              </w:rPr>
              <w:t>Jee</w:t>
            </w:r>
            <w:proofErr w:type="spellEnd"/>
            <w:r w:rsidRPr="00C76405">
              <w:rPr>
                <w:rFonts w:ascii="Garamond" w:hAnsi="Garamond"/>
                <w:sz w:val="28"/>
                <w:szCs w:val="28"/>
              </w:rPr>
              <w:t xml:space="preserve"> as </w:t>
            </w:r>
            <w:proofErr w:type="spellStart"/>
            <w:r w:rsidRPr="00C76405">
              <w:rPr>
                <w:rFonts w:ascii="Garamond" w:hAnsi="Garamond"/>
                <w:sz w:val="28"/>
                <w:szCs w:val="28"/>
              </w:rPr>
              <w:t>dy</w:t>
            </w:r>
            <w:proofErr w:type="spellEnd"/>
            <w:r w:rsidRPr="00C76405">
              <w:rPr>
                <w:rFonts w:ascii="Garamond" w:hAnsi="Garamond"/>
                <w:sz w:val="28"/>
                <w:szCs w:val="28"/>
              </w:rPr>
              <w:t xml:space="preserve"> </w:t>
            </w:r>
            <w:proofErr w:type="spellStart"/>
            <w:r w:rsidRPr="00C76405">
              <w:rPr>
                <w:rFonts w:ascii="Garamond" w:hAnsi="Garamond"/>
                <w:sz w:val="28"/>
                <w:szCs w:val="28"/>
              </w:rPr>
              <w:t>ghoal</w:t>
            </w:r>
            <w:proofErr w:type="spellEnd"/>
            <w:r w:rsidRPr="00C76405">
              <w:rPr>
                <w:rFonts w:ascii="Garamond" w:hAnsi="Garamond"/>
                <w:sz w:val="28"/>
                <w:szCs w:val="28"/>
              </w:rPr>
              <w:t xml:space="preserve"> </w:t>
            </w:r>
            <w:proofErr w:type="spellStart"/>
            <w:r w:rsidRPr="00C76405">
              <w:rPr>
                <w:rFonts w:ascii="Garamond" w:hAnsi="Garamond"/>
                <w:sz w:val="28"/>
                <w:szCs w:val="28"/>
              </w:rPr>
              <w:t>aggle</w:t>
            </w:r>
            <w:proofErr w:type="spellEnd"/>
            <w:r w:rsidRPr="00C76405">
              <w:rPr>
                <w:rFonts w:ascii="Garamond" w:hAnsi="Garamond"/>
                <w:sz w:val="28"/>
                <w:szCs w:val="28"/>
              </w:rPr>
              <w:t xml:space="preserve"> </w:t>
            </w:r>
            <w:proofErr w:type="spellStart"/>
            <w:r w:rsidRPr="00C76405">
              <w:rPr>
                <w:rFonts w:ascii="Garamond" w:hAnsi="Garamond"/>
                <w:sz w:val="28"/>
                <w:szCs w:val="28"/>
              </w:rPr>
              <w:t>roish</w:t>
            </w:r>
            <w:proofErr w:type="spellEnd"/>
            <w:r w:rsidRPr="00C76405">
              <w:rPr>
                <w:rFonts w:ascii="Garamond" w:hAnsi="Garamond"/>
                <w:sz w:val="28"/>
                <w:szCs w:val="28"/>
              </w:rPr>
              <w:t xml:space="preserve"> as </w:t>
            </w:r>
            <w:proofErr w:type="spellStart"/>
            <w:r w:rsidRPr="00C76405">
              <w:rPr>
                <w:rFonts w:ascii="Garamond" w:hAnsi="Garamond"/>
                <w:sz w:val="28"/>
                <w:szCs w:val="28"/>
              </w:rPr>
              <w:t>dy</w:t>
            </w:r>
            <w:proofErr w:type="spellEnd"/>
            <w:r w:rsidRPr="00C76405">
              <w:rPr>
                <w:rFonts w:ascii="Garamond" w:hAnsi="Garamond"/>
                <w:sz w:val="28"/>
                <w:szCs w:val="28"/>
              </w:rPr>
              <w:t xml:space="preserve"> chur </w:t>
            </w:r>
            <w:proofErr w:type="spellStart"/>
            <w:r w:rsidRPr="00C76405">
              <w:rPr>
                <w:rFonts w:ascii="Garamond" w:hAnsi="Garamond"/>
                <w:sz w:val="28"/>
                <w:szCs w:val="28"/>
              </w:rPr>
              <w:t>ooashley</w:t>
            </w:r>
            <w:proofErr w:type="spellEnd"/>
            <w:r w:rsidRPr="00C76405">
              <w:rPr>
                <w:rFonts w:ascii="Garamond" w:hAnsi="Garamond"/>
                <w:sz w:val="28"/>
                <w:szCs w:val="28"/>
              </w:rPr>
              <w:t xml:space="preserve"> da</w:t>
            </w:r>
            <w:r w:rsidRPr="00C76405">
              <w:rPr>
                <w:rFonts w:ascii="Garamond" w:hAnsi="Garamond"/>
                <w:i/>
                <w:sz w:val="28"/>
                <w:szCs w:val="28"/>
              </w:rPr>
              <w:t> </w:t>
            </w:r>
            <w:r w:rsidRPr="00C76405">
              <w:rPr>
                <w:rFonts w:ascii="Garamond" w:hAnsi="Garamond"/>
                <w:sz w:val="28"/>
                <w:szCs w:val="28"/>
              </w:rPr>
              <w:t xml:space="preserve">? </w:t>
            </w:r>
          </w:p>
        </w:tc>
        <w:tc>
          <w:tcPr>
            <w:tcW w:w="3810" w:type="dxa"/>
          </w:tcPr>
          <w:p w14:paraId="79F266AF"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Is it not sufficient that we love, and fear, and honour God ?</w:t>
            </w:r>
          </w:p>
        </w:tc>
        <w:tc>
          <w:tcPr>
            <w:tcW w:w="0" w:type="auto"/>
          </w:tcPr>
          <w:p w14:paraId="635A4EBE" w14:textId="77777777" w:rsidR="00567463" w:rsidRPr="00567463" w:rsidRDefault="00567463" w:rsidP="00DB60C3">
            <w:pPr>
              <w:pStyle w:val="ListParagraph"/>
              <w:ind w:left="0"/>
              <w:jc w:val="both"/>
              <w:rPr>
                <w:rFonts w:ascii="Garamond" w:hAnsi="Garamond" w:cs="Times New Roman"/>
                <w:sz w:val="20"/>
                <w:szCs w:val="20"/>
              </w:rPr>
            </w:pPr>
          </w:p>
        </w:tc>
      </w:tr>
      <w:tr w:rsidR="00567463" w:rsidRPr="009A4209" w14:paraId="3D2BD2E1" w14:textId="77777777" w:rsidTr="00710C08">
        <w:tc>
          <w:tcPr>
            <w:tcW w:w="4111" w:type="dxa"/>
          </w:tcPr>
          <w:p w14:paraId="7EC24AF3" w14:textId="77777777" w:rsidR="00567463" w:rsidRPr="00C76405" w:rsidRDefault="00567463" w:rsidP="00DB60C3">
            <w:pPr>
              <w:pStyle w:val="CM3"/>
              <w:widowControl/>
              <w:spacing w:line="240" w:lineRule="auto"/>
              <w:ind w:firstLine="227"/>
              <w:jc w:val="both"/>
              <w:rPr>
                <w:rFonts w:ascii="Garamond" w:hAnsi="Garamond"/>
                <w:sz w:val="28"/>
                <w:szCs w:val="28"/>
              </w:rPr>
            </w:pPr>
            <w:r w:rsidRPr="00C76405">
              <w:rPr>
                <w:rFonts w:ascii="Garamond" w:hAnsi="Garamond"/>
                <w:i/>
                <w:sz w:val="28"/>
                <w:szCs w:val="28"/>
              </w:rPr>
              <w:t xml:space="preserve">A. </w:t>
            </w:r>
            <w:r w:rsidRPr="00C76405">
              <w:rPr>
                <w:rFonts w:ascii="Garamond" w:hAnsi="Garamond"/>
                <w:sz w:val="28"/>
                <w:szCs w:val="28"/>
              </w:rPr>
              <w:t xml:space="preserve">Cha vel. </w:t>
            </w:r>
            <w:proofErr w:type="spellStart"/>
            <w:r w:rsidRPr="00C76405">
              <w:rPr>
                <w:rFonts w:ascii="Garamond" w:hAnsi="Garamond"/>
                <w:i/>
                <w:sz w:val="28"/>
                <w:szCs w:val="28"/>
              </w:rPr>
              <w:t>Fak</w:t>
            </w:r>
            <w:r>
              <w:rPr>
                <w:rFonts w:ascii="Garamond" w:hAnsi="Garamond"/>
                <w:i/>
                <w:sz w:val="28"/>
                <w:szCs w:val="28"/>
              </w:rPr>
              <w:t>y</w:t>
            </w:r>
            <w:r w:rsidRPr="00C76405">
              <w:rPr>
                <w:rFonts w:ascii="Garamond" w:hAnsi="Garamond"/>
                <w:i/>
                <w:sz w:val="28"/>
                <w:szCs w:val="28"/>
              </w:rPr>
              <w:t>n</w:t>
            </w:r>
            <w:proofErr w:type="spellEnd"/>
            <w:r w:rsidRPr="00C76405">
              <w:rPr>
                <w:rFonts w:ascii="Garamond" w:hAnsi="Garamond"/>
                <w:i/>
                <w:sz w:val="28"/>
                <w:szCs w:val="28"/>
              </w:rPr>
              <w:t xml:space="preserve"> </w:t>
            </w:r>
            <w:proofErr w:type="spellStart"/>
            <w:r w:rsidRPr="00C76405">
              <w:rPr>
                <w:rFonts w:ascii="Garamond" w:hAnsi="Garamond"/>
                <w:i/>
                <w:sz w:val="28"/>
                <w:szCs w:val="28"/>
              </w:rPr>
              <w:t>dy</w:t>
            </w:r>
            <w:proofErr w:type="spellEnd"/>
            <w:r w:rsidRPr="00C76405">
              <w:rPr>
                <w:rFonts w:ascii="Garamond" w:hAnsi="Garamond"/>
                <w:i/>
                <w:sz w:val="28"/>
                <w:szCs w:val="28"/>
              </w:rPr>
              <w:t xml:space="preserve"> </w:t>
            </w:r>
            <w:proofErr w:type="spellStart"/>
            <w:r w:rsidRPr="00C76405">
              <w:rPr>
                <w:rFonts w:ascii="Garamond" w:hAnsi="Garamond"/>
                <w:i/>
                <w:sz w:val="28"/>
                <w:szCs w:val="28"/>
              </w:rPr>
              <w:t>vel</w:t>
            </w:r>
            <w:proofErr w:type="spellEnd"/>
            <w:r w:rsidRPr="00C76405">
              <w:rPr>
                <w:rFonts w:ascii="Garamond" w:hAnsi="Garamond"/>
                <w:i/>
                <w:sz w:val="28"/>
                <w:szCs w:val="28"/>
              </w:rPr>
              <w:t xml:space="preserve"> y </w:t>
            </w:r>
            <w:proofErr w:type="spellStart"/>
            <w:r w:rsidRPr="00C76405">
              <w:rPr>
                <w:rFonts w:ascii="Garamond" w:hAnsi="Garamond"/>
                <w:i/>
                <w:sz w:val="28"/>
                <w:szCs w:val="28"/>
              </w:rPr>
              <w:t>Sarey</w:t>
            </w:r>
            <w:proofErr w:type="spellEnd"/>
            <w:r w:rsidRPr="00C76405">
              <w:rPr>
                <w:rFonts w:ascii="Garamond" w:hAnsi="Garamond"/>
                <w:i/>
                <w:sz w:val="28"/>
                <w:szCs w:val="28"/>
              </w:rPr>
              <w:t xml:space="preserve"> </w:t>
            </w:r>
            <w:proofErr w:type="spellStart"/>
            <w:r w:rsidRPr="00C76405">
              <w:rPr>
                <w:rFonts w:ascii="Garamond" w:hAnsi="Garamond"/>
                <w:i/>
                <w:sz w:val="28"/>
                <w:szCs w:val="28"/>
              </w:rPr>
              <w:t>shoh</w:t>
            </w:r>
            <w:proofErr w:type="spellEnd"/>
            <w:r w:rsidRPr="00C76405">
              <w:rPr>
                <w:rFonts w:ascii="Garamond" w:hAnsi="Garamond"/>
                <w:i/>
                <w:sz w:val="28"/>
                <w:szCs w:val="28"/>
              </w:rPr>
              <w:t xml:space="preserve"> </w:t>
            </w:r>
            <w:proofErr w:type="spellStart"/>
            <w:r w:rsidRPr="00C76405">
              <w:rPr>
                <w:rFonts w:ascii="Garamond" w:hAnsi="Garamond"/>
                <w:i/>
                <w:sz w:val="28"/>
                <w:szCs w:val="28"/>
              </w:rPr>
              <w:t>ain</w:t>
            </w:r>
            <w:proofErr w:type="spellEnd"/>
            <w:r w:rsidRPr="00C76405">
              <w:rPr>
                <w:rFonts w:ascii="Garamond" w:hAnsi="Garamond"/>
                <w:i/>
                <w:sz w:val="28"/>
                <w:szCs w:val="28"/>
              </w:rPr>
              <w:t xml:space="preserve"> </w:t>
            </w:r>
            <w:proofErr w:type="spellStart"/>
            <w:r w:rsidRPr="00C76405">
              <w:rPr>
                <w:rFonts w:ascii="Garamond" w:hAnsi="Garamond"/>
                <w:i/>
                <w:sz w:val="28"/>
                <w:szCs w:val="28"/>
              </w:rPr>
              <w:t>veih</w:t>
            </w:r>
            <w:proofErr w:type="spellEnd"/>
            <w:r w:rsidRPr="00C76405">
              <w:rPr>
                <w:rFonts w:ascii="Garamond" w:hAnsi="Garamond"/>
                <w:i/>
                <w:sz w:val="28"/>
                <w:szCs w:val="28"/>
              </w:rPr>
              <w:t xml:space="preserve"> </w:t>
            </w:r>
            <w:proofErr w:type="spellStart"/>
            <w:r w:rsidRPr="00C76405">
              <w:rPr>
                <w:rFonts w:ascii="Garamond" w:hAnsi="Garamond"/>
                <w:i/>
                <w:sz w:val="28"/>
                <w:szCs w:val="28"/>
              </w:rPr>
              <w:t>Jee</w:t>
            </w:r>
            <w:proofErr w:type="spellEnd"/>
            <w:r w:rsidRPr="00C76405">
              <w:rPr>
                <w:rFonts w:ascii="Garamond" w:hAnsi="Garamond"/>
                <w:sz w:val="28"/>
                <w:szCs w:val="28"/>
              </w:rPr>
              <w:t> ;</w:t>
            </w:r>
            <w:r w:rsidRPr="00C76405">
              <w:rPr>
                <w:rFonts w:ascii="Garamond" w:hAnsi="Garamond"/>
                <w:i/>
                <w:sz w:val="28"/>
                <w:szCs w:val="28"/>
              </w:rPr>
              <w:t xml:space="preserve"> Quoi </w:t>
            </w:r>
            <w:proofErr w:type="spellStart"/>
            <w:r w:rsidRPr="00C76405">
              <w:rPr>
                <w:rFonts w:ascii="Garamond" w:hAnsi="Garamond"/>
                <w:i/>
                <w:sz w:val="28"/>
                <w:szCs w:val="28"/>
              </w:rPr>
              <w:t>erbee</w:t>
            </w:r>
            <w:proofErr w:type="spellEnd"/>
            <w:r w:rsidRPr="00C76405">
              <w:rPr>
                <w:rFonts w:ascii="Garamond" w:hAnsi="Garamond"/>
                <w:i/>
                <w:sz w:val="28"/>
                <w:szCs w:val="28"/>
              </w:rPr>
              <w:t xml:space="preserve"> </w:t>
            </w:r>
            <w:proofErr w:type="spellStart"/>
            <w:r w:rsidRPr="00C76405">
              <w:rPr>
                <w:rFonts w:ascii="Garamond" w:hAnsi="Garamond"/>
                <w:i/>
                <w:sz w:val="28"/>
                <w:szCs w:val="28"/>
              </w:rPr>
              <w:t>shynney</w:t>
            </w:r>
            <w:proofErr w:type="spellEnd"/>
            <w:r w:rsidRPr="00C76405">
              <w:rPr>
                <w:rFonts w:ascii="Garamond" w:hAnsi="Garamond"/>
                <w:i/>
                <w:sz w:val="28"/>
                <w:szCs w:val="28"/>
              </w:rPr>
              <w:t xml:space="preserve"> </w:t>
            </w:r>
            <w:proofErr w:type="spellStart"/>
            <w:r>
              <w:rPr>
                <w:rFonts w:ascii="Garamond" w:hAnsi="Garamond"/>
                <w:i/>
                <w:sz w:val="28"/>
                <w:szCs w:val="28"/>
              </w:rPr>
              <w:t>leesh</w:t>
            </w:r>
            <w:proofErr w:type="spellEnd"/>
            <w:r w:rsidRPr="00567463">
              <w:rPr>
                <w:rStyle w:val="FootnoteReference"/>
                <w:rFonts w:ascii="Garamond" w:hAnsi="Garamond"/>
                <w:sz w:val="28"/>
                <w:szCs w:val="28"/>
              </w:rPr>
              <w:footnoteReference w:id="63"/>
            </w:r>
            <w:r w:rsidRPr="00567463">
              <w:rPr>
                <w:rFonts w:ascii="Garamond" w:hAnsi="Garamond"/>
                <w:sz w:val="28"/>
                <w:szCs w:val="28"/>
              </w:rPr>
              <w:t xml:space="preserve"> </w:t>
            </w:r>
            <w:proofErr w:type="spellStart"/>
            <w:r w:rsidRPr="00C76405">
              <w:rPr>
                <w:rFonts w:ascii="Garamond" w:hAnsi="Garamond"/>
                <w:i/>
                <w:sz w:val="28"/>
                <w:szCs w:val="28"/>
              </w:rPr>
              <w:t>Jee</w:t>
            </w:r>
            <w:proofErr w:type="spellEnd"/>
            <w:r w:rsidRPr="00C76405">
              <w:rPr>
                <w:rFonts w:ascii="Garamond" w:hAnsi="Garamond"/>
                <w:i/>
                <w:sz w:val="28"/>
                <w:szCs w:val="28"/>
              </w:rPr>
              <w:t xml:space="preserve">, </w:t>
            </w:r>
            <w:proofErr w:type="spellStart"/>
            <w:r w:rsidRPr="00C76405">
              <w:rPr>
                <w:rFonts w:ascii="Garamond" w:hAnsi="Garamond"/>
                <w:i/>
                <w:sz w:val="28"/>
                <w:szCs w:val="28"/>
              </w:rPr>
              <w:t>shynney</w:t>
            </w:r>
            <w:proofErr w:type="spellEnd"/>
            <w:r w:rsidRPr="00C76405">
              <w:rPr>
                <w:rFonts w:ascii="Garamond" w:hAnsi="Garamond"/>
                <w:i/>
                <w:sz w:val="28"/>
                <w:szCs w:val="28"/>
              </w:rPr>
              <w:t xml:space="preserve"> </w:t>
            </w:r>
            <w:proofErr w:type="spellStart"/>
            <w:r w:rsidRPr="00C76405">
              <w:rPr>
                <w:rFonts w:ascii="Garamond" w:hAnsi="Garamond"/>
                <w:i/>
                <w:sz w:val="28"/>
                <w:szCs w:val="28"/>
              </w:rPr>
              <w:t>lesh</w:t>
            </w:r>
            <w:proofErr w:type="spellEnd"/>
            <w:r w:rsidRPr="00C76405">
              <w:rPr>
                <w:rFonts w:ascii="Garamond" w:hAnsi="Garamond"/>
                <w:i/>
                <w:sz w:val="28"/>
                <w:szCs w:val="28"/>
              </w:rPr>
              <w:t xml:space="preserve"> y </w:t>
            </w:r>
            <w:proofErr w:type="spellStart"/>
            <w:r w:rsidRPr="00C76405">
              <w:rPr>
                <w:rFonts w:ascii="Garamond" w:hAnsi="Garamond"/>
                <w:i/>
                <w:sz w:val="28"/>
                <w:szCs w:val="28"/>
              </w:rPr>
              <w:t>Vraar</w:t>
            </w:r>
            <w:proofErr w:type="spellEnd"/>
            <w:r w:rsidRPr="00C76405">
              <w:rPr>
                <w:rFonts w:ascii="Garamond" w:hAnsi="Garamond"/>
                <w:i/>
                <w:sz w:val="28"/>
                <w:szCs w:val="28"/>
              </w:rPr>
              <w:t xml:space="preserve"> </w:t>
            </w:r>
            <w:proofErr w:type="spellStart"/>
            <w:r w:rsidRPr="00C76405">
              <w:rPr>
                <w:rFonts w:ascii="Garamond" w:hAnsi="Garamond"/>
                <w:i/>
                <w:sz w:val="28"/>
                <w:szCs w:val="28"/>
              </w:rPr>
              <w:t>myrgeddyn</w:t>
            </w:r>
            <w:proofErr w:type="spellEnd"/>
            <w:r w:rsidRPr="00C76405">
              <w:rPr>
                <w:rFonts w:ascii="Garamond" w:hAnsi="Garamond"/>
                <w:sz w:val="28"/>
                <w:szCs w:val="28"/>
              </w:rPr>
              <w:t> ;</w:t>
            </w:r>
            <w:r w:rsidRPr="00C76405">
              <w:rPr>
                <w:rFonts w:ascii="Garamond" w:hAnsi="Garamond"/>
                <w:i/>
                <w:sz w:val="28"/>
                <w:szCs w:val="28"/>
              </w:rPr>
              <w:t xml:space="preserve"> </w:t>
            </w:r>
            <w:r w:rsidRPr="00C76405">
              <w:rPr>
                <w:rFonts w:ascii="Garamond" w:hAnsi="Garamond"/>
                <w:sz w:val="28"/>
                <w:szCs w:val="28"/>
              </w:rPr>
              <w:t xml:space="preserve">as </w:t>
            </w:r>
            <w:proofErr w:type="spellStart"/>
            <w:r w:rsidRPr="00C76405">
              <w:rPr>
                <w:rFonts w:ascii="Garamond" w:hAnsi="Garamond"/>
                <w:sz w:val="28"/>
                <w:szCs w:val="28"/>
              </w:rPr>
              <w:t>shen</w:t>
            </w:r>
            <w:proofErr w:type="spellEnd"/>
            <w:r w:rsidRPr="00C76405">
              <w:rPr>
                <w:rFonts w:ascii="Garamond" w:hAnsi="Garamond"/>
                <w:sz w:val="28"/>
                <w:szCs w:val="28"/>
              </w:rPr>
              <w:t xml:space="preserve">-y-fa </w:t>
            </w:r>
            <w:proofErr w:type="spellStart"/>
            <w:r w:rsidRPr="00C76405">
              <w:rPr>
                <w:rFonts w:ascii="Garamond" w:hAnsi="Garamond"/>
                <w:i/>
                <w:sz w:val="28"/>
                <w:szCs w:val="28"/>
              </w:rPr>
              <w:t>eshyn</w:t>
            </w:r>
            <w:proofErr w:type="spellEnd"/>
            <w:r w:rsidRPr="00C76405">
              <w:rPr>
                <w:rFonts w:ascii="Garamond" w:hAnsi="Garamond"/>
                <w:i/>
                <w:sz w:val="28"/>
                <w:szCs w:val="28"/>
              </w:rPr>
              <w:t xml:space="preserve"> ta </w:t>
            </w:r>
            <w:proofErr w:type="spellStart"/>
            <w:r w:rsidRPr="00C76405">
              <w:rPr>
                <w:rFonts w:ascii="Garamond" w:hAnsi="Garamond"/>
                <w:i/>
                <w:sz w:val="28"/>
                <w:szCs w:val="28"/>
              </w:rPr>
              <w:t>gra</w:t>
            </w:r>
            <w:proofErr w:type="spellEnd"/>
            <w:r w:rsidRPr="00C76405">
              <w:rPr>
                <w:rFonts w:ascii="Garamond" w:hAnsi="Garamond"/>
                <w:i/>
                <w:sz w:val="28"/>
                <w:szCs w:val="28"/>
              </w:rPr>
              <w:t xml:space="preserve"> </w:t>
            </w:r>
            <w:proofErr w:type="spellStart"/>
            <w:r w:rsidRPr="00C76405">
              <w:rPr>
                <w:rFonts w:ascii="Garamond" w:hAnsi="Garamond"/>
                <w:i/>
                <w:sz w:val="28"/>
                <w:szCs w:val="28"/>
              </w:rPr>
              <w:t>dy</w:t>
            </w:r>
            <w:proofErr w:type="spellEnd"/>
            <w:r w:rsidRPr="00C76405">
              <w:rPr>
                <w:rFonts w:ascii="Garamond" w:hAnsi="Garamond"/>
                <w:i/>
                <w:sz w:val="28"/>
                <w:szCs w:val="28"/>
              </w:rPr>
              <w:t xml:space="preserve"> </w:t>
            </w:r>
            <w:proofErr w:type="spellStart"/>
            <w:r w:rsidRPr="00C76405">
              <w:rPr>
                <w:rFonts w:ascii="Garamond" w:hAnsi="Garamond"/>
                <w:i/>
                <w:sz w:val="28"/>
                <w:szCs w:val="28"/>
              </w:rPr>
              <w:t>nynney</w:t>
            </w:r>
            <w:proofErr w:type="spellEnd"/>
            <w:r w:rsidRPr="00C76405">
              <w:rPr>
                <w:rFonts w:ascii="Garamond" w:hAnsi="Garamond"/>
                <w:i/>
                <w:sz w:val="28"/>
                <w:szCs w:val="28"/>
              </w:rPr>
              <w:t xml:space="preserve"> </w:t>
            </w:r>
            <w:proofErr w:type="spellStart"/>
            <w:r w:rsidRPr="00C76405">
              <w:rPr>
                <w:rFonts w:ascii="Garamond" w:hAnsi="Garamond"/>
                <w:i/>
                <w:sz w:val="28"/>
                <w:szCs w:val="28"/>
              </w:rPr>
              <w:t>lesh</w:t>
            </w:r>
            <w:proofErr w:type="spellEnd"/>
            <w:r w:rsidRPr="00C76405">
              <w:rPr>
                <w:rFonts w:ascii="Garamond" w:hAnsi="Garamond"/>
                <w:i/>
                <w:sz w:val="28"/>
                <w:szCs w:val="28"/>
              </w:rPr>
              <w:t xml:space="preserve"> </w:t>
            </w:r>
            <w:proofErr w:type="spellStart"/>
            <w:r w:rsidRPr="00C76405">
              <w:rPr>
                <w:rFonts w:ascii="Garamond" w:hAnsi="Garamond"/>
                <w:i/>
                <w:sz w:val="28"/>
                <w:szCs w:val="28"/>
              </w:rPr>
              <w:t>Jee</w:t>
            </w:r>
            <w:proofErr w:type="spellEnd"/>
            <w:r w:rsidRPr="00C76405">
              <w:rPr>
                <w:rFonts w:ascii="Garamond" w:hAnsi="Garamond"/>
                <w:i/>
                <w:sz w:val="28"/>
                <w:szCs w:val="28"/>
              </w:rPr>
              <w:t xml:space="preserve"> as </w:t>
            </w:r>
            <w:proofErr w:type="spellStart"/>
            <w:r w:rsidRPr="00C76405">
              <w:rPr>
                <w:rFonts w:ascii="Garamond" w:hAnsi="Garamond"/>
                <w:i/>
                <w:sz w:val="28"/>
                <w:szCs w:val="28"/>
              </w:rPr>
              <w:t>feoh</w:t>
            </w:r>
            <w:proofErr w:type="spellEnd"/>
            <w:r w:rsidRPr="00C76405">
              <w:rPr>
                <w:rFonts w:ascii="Garamond" w:hAnsi="Garamond"/>
                <w:i/>
                <w:sz w:val="28"/>
                <w:szCs w:val="28"/>
              </w:rPr>
              <w:t xml:space="preserve"> </w:t>
            </w:r>
            <w:proofErr w:type="spellStart"/>
            <w:r w:rsidRPr="00C76405">
              <w:rPr>
                <w:rFonts w:ascii="Garamond" w:hAnsi="Garamond"/>
                <w:i/>
                <w:sz w:val="28"/>
                <w:szCs w:val="28"/>
              </w:rPr>
              <w:t>echey</w:t>
            </w:r>
            <w:proofErr w:type="spellEnd"/>
            <w:r w:rsidRPr="00C76405">
              <w:rPr>
                <w:rFonts w:ascii="Garamond" w:hAnsi="Garamond"/>
                <w:i/>
                <w:sz w:val="28"/>
                <w:szCs w:val="28"/>
              </w:rPr>
              <w:t xml:space="preserve"> er e </w:t>
            </w:r>
            <w:proofErr w:type="spellStart"/>
            <w:r w:rsidRPr="00C76405">
              <w:rPr>
                <w:rFonts w:ascii="Garamond" w:hAnsi="Garamond"/>
                <w:i/>
                <w:sz w:val="28"/>
                <w:szCs w:val="28"/>
              </w:rPr>
              <w:t>Vraar</w:t>
            </w:r>
            <w:proofErr w:type="spellEnd"/>
            <w:r w:rsidRPr="00C76405">
              <w:rPr>
                <w:rFonts w:ascii="Garamond" w:hAnsi="Garamond"/>
                <w:i/>
                <w:sz w:val="28"/>
                <w:szCs w:val="28"/>
              </w:rPr>
              <w:t xml:space="preserve">, </w:t>
            </w:r>
            <w:proofErr w:type="spellStart"/>
            <w:r w:rsidRPr="00C76405">
              <w:rPr>
                <w:rFonts w:ascii="Garamond" w:hAnsi="Garamond"/>
                <w:i/>
                <w:sz w:val="28"/>
                <w:szCs w:val="28"/>
              </w:rPr>
              <w:t>te</w:t>
            </w:r>
            <w:proofErr w:type="spellEnd"/>
            <w:r w:rsidRPr="00C76405">
              <w:rPr>
                <w:rFonts w:ascii="Garamond" w:hAnsi="Garamond"/>
                <w:i/>
                <w:sz w:val="28"/>
                <w:szCs w:val="28"/>
              </w:rPr>
              <w:t xml:space="preserve"> </w:t>
            </w:r>
            <w:proofErr w:type="spellStart"/>
            <w:r w:rsidRPr="00C76405">
              <w:rPr>
                <w:rFonts w:ascii="Garamond" w:hAnsi="Garamond"/>
                <w:i/>
                <w:sz w:val="28"/>
                <w:szCs w:val="28"/>
              </w:rPr>
              <w:t>ny</w:t>
            </w:r>
            <w:proofErr w:type="spellEnd"/>
            <w:r w:rsidRPr="00C76405">
              <w:rPr>
                <w:rFonts w:ascii="Garamond" w:hAnsi="Garamond"/>
                <w:i/>
                <w:sz w:val="28"/>
                <w:szCs w:val="28"/>
              </w:rPr>
              <w:t xml:space="preserve"> </w:t>
            </w:r>
            <w:proofErr w:type="spellStart"/>
            <w:r w:rsidRPr="00C76405">
              <w:rPr>
                <w:rFonts w:ascii="Garamond" w:hAnsi="Garamond"/>
                <w:i/>
                <w:sz w:val="28"/>
                <w:szCs w:val="28"/>
              </w:rPr>
              <w:t>vreag</w:t>
            </w:r>
            <w:r w:rsidR="00A4220F">
              <w:rPr>
                <w:rFonts w:ascii="Garamond" w:hAnsi="Garamond"/>
                <w:i/>
                <w:sz w:val="28"/>
                <w:szCs w:val="28"/>
              </w:rPr>
              <w:t>y</w:t>
            </w:r>
            <w:r w:rsidRPr="00C76405">
              <w:rPr>
                <w:rFonts w:ascii="Garamond" w:hAnsi="Garamond"/>
                <w:i/>
                <w:sz w:val="28"/>
                <w:szCs w:val="28"/>
              </w:rPr>
              <w:t>rey</w:t>
            </w:r>
            <w:proofErr w:type="spellEnd"/>
            <w:r w:rsidRPr="00C76405">
              <w:rPr>
                <w:rFonts w:ascii="Garamond" w:hAnsi="Garamond"/>
                <w:i/>
                <w:sz w:val="28"/>
                <w:szCs w:val="28"/>
              </w:rPr>
              <w:t xml:space="preserve">. </w:t>
            </w:r>
            <w:r w:rsidRPr="00C76405">
              <w:rPr>
                <w:rFonts w:ascii="Garamond" w:hAnsi="Garamond"/>
                <w:sz w:val="28"/>
                <w:szCs w:val="28"/>
              </w:rPr>
              <w:t xml:space="preserve">Cha </w:t>
            </w:r>
            <w:proofErr w:type="spellStart"/>
            <w:r w:rsidRPr="00C76405">
              <w:rPr>
                <w:rFonts w:ascii="Garamond" w:hAnsi="Garamond"/>
                <w:sz w:val="28"/>
                <w:szCs w:val="28"/>
              </w:rPr>
              <w:t>vel</w:t>
            </w:r>
            <w:proofErr w:type="spellEnd"/>
            <w:r w:rsidRPr="00C76405">
              <w:rPr>
                <w:rFonts w:ascii="Garamond" w:hAnsi="Garamond"/>
                <w:sz w:val="28"/>
                <w:szCs w:val="28"/>
              </w:rPr>
              <w:t xml:space="preserve"> </w:t>
            </w:r>
            <w:proofErr w:type="spellStart"/>
            <w:r w:rsidRPr="00C76405">
              <w:rPr>
                <w:rFonts w:ascii="Garamond" w:hAnsi="Garamond"/>
                <w:sz w:val="28"/>
                <w:szCs w:val="28"/>
              </w:rPr>
              <w:t>graih</w:t>
            </w:r>
            <w:proofErr w:type="spellEnd"/>
            <w:r w:rsidRPr="00C76405">
              <w:rPr>
                <w:rFonts w:ascii="Garamond" w:hAnsi="Garamond"/>
                <w:sz w:val="28"/>
                <w:szCs w:val="28"/>
              </w:rPr>
              <w:t xml:space="preserve"> </w:t>
            </w:r>
            <w:proofErr w:type="spellStart"/>
            <w:r w:rsidRPr="00C76405">
              <w:rPr>
                <w:rFonts w:ascii="Garamond" w:hAnsi="Garamond"/>
                <w:sz w:val="28"/>
                <w:szCs w:val="28"/>
              </w:rPr>
              <w:t>echey</w:t>
            </w:r>
            <w:proofErr w:type="spellEnd"/>
            <w:r w:rsidRPr="00C76405">
              <w:rPr>
                <w:rFonts w:ascii="Garamond" w:hAnsi="Garamond"/>
                <w:sz w:val="28"/>
                <w:szCs w:val="28"/>
              </w:rPr>
              <w:t xml:space="preserve"> er </w:t>
            </w:r>
            <w:proofErr w:type="spellStart"/>
            <w:r w:rsidRPr="00C76405">
              <w:rPr>
                <w:rFonts w:ascii="Garamond" w:hAnsi="Garamond"/>
                <w:sz w:val="28"/>
                <w:szCs w:val="28"/>
              </w:rPr>
              <w:t>Jee</w:t>
            </w:r>
            <w:proofErr w:type="spellEnd"/>
            <w:r w:rsidRPr="00C76405">
              <w:rPr>
                <w:rFonts w:ascii="Garamond" w:hAnsi="Garamond"/>
                <w:sz w:val="28"/>
                <w:szCs w:val="28"/>
              </w:rPr>
              <w:t xml:space="preserve">, cha moo ta </w:t>
            </w:r>
            <w:proofErr w:type="spellStart"/>
            <w:r w:rsidRPr="00C76405">
              <w:rPr>
                <w:rFonts w:ascii="Garamond" w:hAnsi="Garamond"/>
                <w:sz w:val="28"/>
                <w:szCs w:val="28"/>
              </w:rPr>
              <w:t>graih</w:t>
            </w:r>
            <w:proofErr w:type="spellEnd"/>
            <w:r w:rsidRPr="00C76405">
              <w:rPr>
                <w:rFonts w:ascii="Garamond" w:hAnsi="Garamond"/>
                <w:sz w:val="28"/>
                <w:szCs w:val="28"/>
              </w:rPr>
              <w:t xml:space="preserve"> </w:t>
            </w:r>
            <w:proofErr w:type="spellStart"/>
            <w:r w:rsidRPr="00C76405">
              <w:rPr>
                <w:rFonts w:ascii="Garamond" w:hAnsi="Garamond"/>
                <w:sz w:val="28"/>
                <w:szCs w:val="28"/>
              </w:rPr>
              <w:t>ec</w:t>
            </w:r>
            <w:proofErr w:type="spellEnd"/>
            <w:r w:rsidRPr="00C76405">
              <w:rPr>
                <w:rFonts w:ascii="Garamond" w:hAnsi="Garamond"/>
                <w:sz w:val="28"/>
                <w:szCs w:val="28"/>
              </w:rPr>
              <w:t xml:space="preserve"> </w:t>
            </w:r>
            <w:proofErr w:type="spellStart"/>
            <w:r w:rsidRPr="00C76405">
              <w:rPr>
                <w:rFonts w:ascii="Garamond" w:hAnsi="Garamond"/>
                <w:sz w:val="28"/>
                <w:szCs w:val="28"/>
              </w:rPr>
              <w:t>Jee</w:t>
            </w:r>
            <w:proofErr w:type="spellEnd"/>
            <w:r w:rsidRPr="00C76405">
              <w:rPr>
                <w:rFonts w:ascii="Garamond" w:hAnsi="Garamond"/>
                <w:sz w:val="28"/>
                <w:szCs w:val="28"/>
              </w:rPr>
              <w:t xml:space="preserve"> </w:t>
            </w:r>
            <w:proofErr w:type="spellStart"/>
            <w:r w:rsidRPr="00C76405">
              <w:rPr>
                <w:rFonts w:ascii="Garamond" w:hAnsi="Garamond"/>
                <w:sz w:val="28"/>
                <w:szCs w:val="28"/>
              </w:rPr>
              <w:t>ersyn</w:t>
            </w:r>
            <w:proofErr w:type="spellEnd"/>
            <w:r w:rsidRPr="00C76405">
              <w:rPr>
                <w:rFonts w:ascii="Garamond" w:hAnsi="Garamond"/>
                <w:sz w:val="28"/>
                <w:szCs w:val="28"/>
              </w:rPr>
              <w:t xml:space="preserve">. </w:t>
            </w:r>
          </w:p>
        </w:tc>
        <w:tc>
          <w:tcPr>
            <w:tcW w:w="3810" w:type="dxa"/>
          </w:tcPr>
          <w:p w14:paraId="7EC23D57"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 xml:space="preserve">It is not. </w:t>
            </w:r>
            <w:r w:rsidRPr="009A4209">
              <w:rPr>
                <w:rFonts w:ascii="Garamond" w:hAnsi="Garamond" w:cs="Times New Roman"/>
                <w:sz w:val="28"/>
              </w:rPr>
              <w:t>For we have this Commandment from God, That he who loveth God, love his Brother also ;</w:t>
            </w:r>
            <w:r w:rsidRPr="009A4209">
              <w:rPr>
                <w:rFonts w:ascii="Garamond" w:hAnsi="Garamond" w:cs="Times New Roman"/>
                <w:i/>
                <w:sz w:val="28"/>
              </w:rPr>
              <w:t xml:space="preserve"> and therefore, </w:t>
            </w:r>
            <w:r w:rsidRPr="009A4209">
              <w:rPr>
                <w:rFonts w:ascii="Garamond" w:hAnsi="Garamond" w:cs="Times New Roman"/>
                <w:sz w:val="28"/>
              </w:rPr>
              <w:t xml:space="preserve">he that saith he loveth God, and </w:t>
            </w:r>
            <w:proofErr w:type="spellStart"/>
            <w:r w:rsidRPr="009A4209">
              <w:rPr>
                <w:rFonts w:ascii="Garamond" w:hAnsi="Garamond" w:cs="Times New Roman"/>
                <w:sz w:val="28"/>
              </w:rPr>
              <w:t>hateth</w:t>
            </w:r>
            <w:proofErr w:type="spellEnd"/>
            <w:r w:rsidRPr="009A4209">
              <w:rPr>
                <w:rFonts w:ascii="Garamond" w:hAnsi="Garamond" w:cs="Times New Roman"/>
                <w:sz w:val="28"/>
              </w:rPr>
              <w:t xml:space="preserve"> his Brother</w:t>
            </w:r>
            <w:r w:rsidRPr="009A4209">
              <w:rPr>
                <w:rFonts w:ascii="Garamond" w:hAnsi="Garamond" w:cs="Times New Roman"/>
                <w:i/>
                <w:sz w:val="28"/>
              </w:rPr>
              <w:t xml:space="preserve">, </w:t>
            </w:r>
            <w:r w:rsidRPr="009A4209">
              <w:rPr>
                <w:rFonts w:ascii="Garamond" w:hAnsi="Garamond" w:cs="Times New Roman"/>
                <w:sz w:val="28"/>
              </w:rPr>
              <w:t>is a Liar ;</w:t>
            </w:r>
            <w:r w:rsidRPr="009A4209">
              <w:rPr>
                <w:rFonts w:ascii="Garamond" w:hAnsi="Garamond" w:cs="Times New Roman"/>
                <w:i/>
                <w:sz w:val="28"/>
              </w:rPr>
              <w:t xml:space="preserve"> He neither loveth God, nor doth God love him.</w:t>
            </w:r>
          </w:p>
        </w:tc>
        <w:tc>
          <w:tcPr>
            <w:tcW w:w="0" w:type="auto"/>
          </w:tcPr>
          <w:p w14:paraId="7CB8368D" w14:textId="77777777" w:rsidR="00A4220F" w:rsidRDefault="00A4220F" w:rsidP="00DB60C3">
            <w:pPr>
              <w:pStyle w:val="ListParagraph"/>
              <w:ind w:left="0"/>
              <w:jc w:val="both"/>
              <w:rPr>
                <w:rFonts w:ascii="Garamond" w:hAnsi="Garamond" w:cs="Times New Roman"/>
                <w:sz w:val="20"/>
                <w:szCs w:val="20"/>
              </w:rPr>
            </w:pPr>
          </w:p>
          <w:p w14:paraId="4211BA7B" w14:textId="77777777" w:rsidR="00567463" w:rsidRPr="00567463" w:rsidRDefault="00567463" w:rsidP="00DB60C3">
            <w:pPr>
              <w:pStyle w:val="ListParagraph"/>
              <w:ind w:left="0"/>
              <w:jc w:val="both"/>
              <w:rPr>
                <w:rFonts w:ascii="Garamond" w:hAnsi="Garamond" w:cs="Times New Roman"/>
                <w:sz w:val="20"/>
                <w:szCs w:val="20"/>
              </w:rPr>
            </w:pPr>
            <w:r>
              <w:rPr>
                <w:rFonts w:ascii="Garamond" w:hAnsi="Garamond" w:cs="Times New Roman"/>
                <w:sz w:val="20"/>
                <w:szCs w:val="20"/>
              </w:rPr>
              <w:t>1 John 4. 21.</w:t>
            </w:r>
          </w:p>
        </w:tc>
      </w:tr>
      <w:tr w:rsidR="00567463" w:rsidRPr="009A4209" w14:paraId="35B7D09C" w14:textId="77777777" w:rsidTr="00710C08">
        <w:tc>
          <w:tcPr>
            <w:tcW w:w="4111" w:type="dxa"/>
          </w:tcPr>
          <w:p w14:paraId="5545E58B" w14:textId="77777777" w:rsidR="00567463" w:rsidRPr="00C76405" w:rsidRDefault="00567463" w:rsidP="00DB60C3">
            <w:pPr>
              <w:pStyle w:val="CM3"/>
              <w:widowControl/>
              <w:spacing w:line="240" w:lineRule="auto"/>
              <w:ind w:firstLine="227"/>
              <w:jc w:val="both"/>
              <w:rPr>
                <w:rFonts w:ascii="Garamond" w:hAnsi="Garamond"/>
                <w:sz w:val="28"/>
                <w:szCs w:val="28"/>
              </w:rPr>
            </w:pPr>
            <w:r w:rsidRPr="00C76405">
              <w:rPr>
                <w:rFonts w:ascii="Garamond" w:hAnsi="Garamond"/>
                <w:i/>
                <w:sz w:val="28"/>
                <w:szCs w:val="28"/>
              </w:rPr>
              <w:t>Q.</w:t>
            </w:r>
            <w:r w:rsidRPr="00C76405">
              <w:rPr>
                <w:rFonts w:ascii="Garamond" w:hAnsi="Garamond"/>
                <w:sz w:val="28"/>
                <w:szCs w:val="28"/>
              </w:rPr>
              <w:t xml:space="preserve"> Quoi my Naboo as my </w:t>
            </w:r>
            <w:proofErr w:type="spellStart"/>
            <w:r w:rsidRPr="00C76405">
              <w:rPr>
                <w:rFonts w:ascii="Garamond" w:hAnsi="Garamond"/>
                <w:sz w:val="28"/>
                <w:szCs w:val="28"/>
              </w:rPr>
              <w:t>Vraar</w:t>
            </w:r>
            <w:proofErr w:type="spellEnd"/>
            <w:r w:rsidRPr="00C76405">
              <w:rPr>
                <w:rFonts w:ascii="Garamond" w:hAnsi="Garamond"/>
                <w:i/>
                <w:sz w:val="28"/>
                <w:szCs w:val="28"/>
              </w:rPr>
              <w:t> </w:t>
            </w:r>
            <w:r w:rsidRPr="00C76405">
              <w:rPr>
                <w:rFonts w:ascii="Garamond" w:hAnsi="Garamond"/>
                <w:sz w:val="28"/>
                <w:szCs w:val="28"/>
              </w:rPr>
              <w:t xml:space="preserve">? </w:t>
            </w:r>
          </w:p>
        </w:tc>
        <w:tc>
          <w:tcPr>
            <w:tcW w:w="3810" w:type="dxa"/>
          </w:tcPr>
          <w:p w14:paraId="7583DD3C"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 xml:space="preserve">Who is my </w:t>
            </w:r>
            <w:r w:rsidRPr="009A4209">
              <w:rPr>
                <w:rFonts w:ascii="Garamond" w:hAnsi="Garamond" w:cs="Times New Roman"/>
                <w:sz w:val="28"/>
              </w:rPr>
              <w:t>Neighbour</w:t>
            </w:r>
            <w:r w:rsidRPr="009A4209">
              <w:rPr>
                <w:rFonts w:ascii="Garamond" w:hAnsi="Garamond" w:cs="Times New Roman"/>
                <w:i/>
                <w:sz w:val="28"/>
              </w:rPr>
              <w:t xml:space="preserve"> and </w:t>
            </w:r>
            <w:r w:rsidRPr="009A4209">
              <w:rPr>
                <w:rFonts w:ascii="Garamond" w:hAnsi="Garamond" w:cs="Times New Roman"/>
                <w:sz w:val="28"/>
              </w:rPr>
              <w:t>Brother</w:t>
            </w:r>
            <w:r w:rsidRPr="009A4209">
              <w:rPr>
                <w:rFonts w:ascii="Garamond" w:hAnsi="Garamond" w:cs="Times New Roman"/>
                <w:i/>
                <w:sz w:val="28"/>
              </w:rPr>
              <w:t> </w:t>
            </w:r>
            <w:r w:rsidRPr="00567463">
              <w:rPr>
                <w:rFonts w:ascii="Garamond" w:hAnsi="Garamond" w:cs="Times New Roman"/>
                <w:sz w:val="28"/>
              </w:rPr>
              <w:t>?</w:t>
            </w:r>
          </w:p>
        </w:tc>
        <w:tc>
          <w:tcPr>
            <w:tcW w:w="0" w:type="auto"/>
          </w:tcPr>
          <w:p w14:paraId="5ECB3B89" w14:textId="77777777" w:rsidR="00567463" w:rsidRPr="00567463" w:rsidRDefault="00567463" w:rsidP="00DB60C3">
            <w:pPr>
              <w:pStyle w:val="ListParagraph"/>
              <w:ind w:left="0"/>
              <w:rPr>
                <w:rFonts w:ascii="Garamond" w:hAnsi="Garamond" w:cs="Times New Roman"/>
                <w:sz w:val="20"/>
                <w:szCs w:val="20"/>
              </w:rPr>
            </w:pPr>
          </w:p>
        </w:tc>
      </w:tr>
      <w:tr w:rsidR="00567463" w:rsidRPr="009A4209" w14:paraId="7BC2A56C" w14:textId="77777777" w:rsidTr="00710C08">
        <w:tc>
          <w:tcPr>
            <w:tcW w:w="4111" w:type="dxa"/>
          </w:tcPr>
          <w:p w14:paraId="67CAC257" w14:textId="77777777" w:rsidR="00567463" w:rsidRPr="00C76405" w:rsidRDefault="00567463" w:rsidP="00DB60C3">
            <w:pPr>
              <w:pStyle w:val="CM3"/>
              <w:widowControl/>
              <w:spacing w:line="240" w:lineRule="auto"/>
              <w:ind w:firstLine="227"/>
              <w:jc w:val="both"/>
              <w:rPr>
                <w:rFonts w:ascii="Garamond" w:hAnsi="Garamond"/>
                <w:sz w:val="28"/>
                <w:szCs w:val="28"/>
              </w:rPr>
            </w:pPr>
            <w:r w:rsidRPr="00C76405">
              <w:rPr>
                <w:rFonts w:ascii="Garamond" w:hAnsi="Garamond"/>
                <w:i/>
                <w:sz w:val="28"/>
                <w:szCs w:val="28"/>
              </w:rPr>
              <w:t xml:space="preserve">A. Dy </w:t>
            </w:r>
            <w:proofErr w:type="spellStart"/>
            <w:r w:rsidRPr="00C76405">
              <w:rPr>
                <w:rFonts w:ascii="Garamond" w:hAnsi="Garamond"/>
                <w:i/>
                <w:sz w:val="28"/>
                <w:szCs w:val="28"/>
              </w:rPr>
              <w:t>chooilley</w:t>
            </w:r>
            <w:proofErr w:type="spellEnd"/>
            <w:r w:rsidRPr="00C76405">
              <w:rPr>
                <w:rFonts w:ascii="Garamond" w:hAnsi="Garamond"/>
                <w:i/>
                <w:sz w:val="28"/>
                <w:szCs w:val="28"/>
              </w:rPr>
              <w:t xml:space="preserve"> </w:t>
            </w:r>
            <w:proofErr w:type="spellStart"/>
            <w:r w:rsidRPr="00C76405">
              <w:rPr>
                <w:rFonts w:ascii="Garamond" w:hAnsi="Garamond"/>
                <w:i/>
                <w:sz w:val="28"/>
                <w:szCs w:val="28"/>
              </w:rPr>
              <w:t>annane</w:t>
            </w:r>
            <w:proofErr w:type="spellEnd"/>
            <w:r w:rsidRPr="00C76405">
              <w:rPr>
                <w:rFonts w:ascii="Garamond" w:hAnsi="Garamond"/>
                <w:i/>
                <w:sz w:val="28"/>
                <w:szCs w:val="28"/>
              </w:rPr>
              <w:t xml:space="preserve"> ta </w:t>
            </w:r>
            <w:proofErr w:type="spellStart"/>
            <w:r w:rsidRPr="00C76405">
              <w:rPr>
                <w:rFonts w:ascii="Garamond" w:hAnsi="Garamond"/>
                <w:i/>
                <w:sz w:val="28"/>
                <w:szCs w:val="28"/>
              </w:rPr>
              <w:t>feeu</w:t>
            </w:r>
            <w:proofErr w:type="spellEnd"/>
            <w:r w:rsidRPr="00C76405">
              <w:rPr>
                <w:rFonts w:ascii="Garamond" w:hAnsi="Garamond"/>
                <w:i/>
                <w:sz w:val="28"/>
                <w:szCs w:val="28"/>
              </w:rPr>
              <w:t xml:space="preserve"> </w:t>
            </w:r>
            <w:proofErr w:type="spellStart"/>
            <w:r w:rsidRPr="00C76405">
              <w:rPr>
                <w:rFonts w:ascii="Garamond" w:hAnsi="Garamond"/>
                <w:i/>
                <w:sz w:val="28"/>
                <w:szCs w:val="28"/>
              </w:rPr>
              <w:t>jeh</w:t>
            </w:r>
            <w:proofErr w:type="spellEnd"/>
            <w:r w:rsidRPr="00C76405">
              <w:rPr>
                <w:rFonts w:ascii="Garamond" w:hAnsi="Garamond"/>
                <w:i/>
                <w:sz w:val="28"/>
                <w:szCs w:val="28"/>
              </w:rPr>
              <w:t xml:space="preserve"> </w:t>
            </w:r>
            <w:proofErr w:type="spellStart"/>
            <w:r w:rsidRPr="00C76405">
              <w:rPr>
                <w:rFonts w:ascii="Garamond" w:hAnsi="Garamond"/>
                <w:i/>
                <w:sz w:val="28"/>
                <w:szCs w:val="28"/>
              </w:rPr>
              <w:t>dty</w:t>
            </w:r>
            <w:proofErr w:type="spellEnd"/>
            <w:r w:rsidRPr="00C76405">
              <w:rPr>
                <w:rFonts w:ascii="Garamond" w:hAnsi="Garamond"/>
                <w:i/>
                <w:sz w:val="28"/>
                <w:szCs w:val="28"/>
              </w:rPr>
              <w:t xml:space="preserve"> </w:t>
            </w:r>
            <w:proofErr w:type="spellStart"/>
            <w:r w:rsidRPr="00C76405">
              <w:rPr>
                <w:rFonts w:ascii="Garamond" w:hAnsi="Garamond"/>
                <w:i/>
                <w:sz w:val="28"/>
                <w:szCs w:val="28"/>
              </w:rPr>
              <w:t>ghraih</w:t>
            </w:r>
            <w:proofErr w:type="spellEnd"/>
            <w:r w:rsidRPr="00C76405">
              <w:rPr>
                <w:rFonts w:ascii="Garamond" w:hAnsi="Garamond"/>
                <w:sz w:val="28"/>
                <w:szCs w:val="28"/>
              </w:rPr>
              <w:t xml:space="preserve"> ; Son ta </w:t>
            </w:r>
            <w:proofErr w:type="spellStart"/>
            <w:r w:rsidRPr="00C76405">
              <w:rPr>
                <w:rFonts w:ascii="Garamond" w:hAnsi="Garamond"/>
                <w:sz w:val="28"/>
                <w:szCs w:val="28"/>
              </w:rPr>
              <w:t>Jee</w:t>
            </w:r>
            <w:proofErr w:type="spellEnd"/>
            <w:r w:rsidRPr="00C76405">
              <w:rPr>
                <w:rFonts w:ascii="Garamond" w:hAnsi="Garamond"/>
                <w:sz w:val="28"/>
                <w:szCs w:val="28"/>
              </w:rPr>
              <w:t xml:space="preserve"> er </w:t>
            </w:r>
            <w:proofErr w:type="spellStart"/>
            <w:r w:rsidRPr="00C76405">
              <w:rPr>
                <w:rFonts w:ascii="Garamond" w:hAnsi="Garamond"/>
                <w:sz w:val="28"/>
                <w:szCs w:val="28"/>
              </w:rPr>
              <w:t>hoilshagh</w:t>
            </w:r>
            <w:proofErr w:type="spellEnd"/>
            <w:r w:rsidRPr="00C76405">
              <w:rPr>
                <w:rFonts w:ascii="Garamond" w:hAnsi="Garamond"/>
                <w:sz w:val="28"/>
                <w:szCs w:val="28"/>
              </w:rPr>
              <w:t xml:space="preserve"> shin </w:t>
            </w:r>
            <w:proofErr w:type="spellStart"/>
            <w:r w:rsidRPr="00C76405">
              <w:rPr>
                <w:rFonts w:ascii="Garamond" w:hAnsi="Garamond"/>
                <w:sz w:val="28"/>
                <w:szCs w:val="28"/>
              </w:rPr>
              <w:t>ooilley</w:t>
            </w:r>
            <w:proofErr w:type="spellEnd"/>
            <w:r w:rsidRPr="00C76405">
              <w:rPr>
                <w:rFonts w:ascii="Garamond" w:hAnsi="Garamond"/>
                <w:sz w:val="28"/>
                <w:szCs w:val="28"/>
              </w:rPr>
              <w:t xml:space="preserve"> </w:t>
            </w:r>
            <w:proofErr w:type="spellStart"/>
            <w:r w:rsidRPr="00C76405">
              <w:rPr>
                <w:rFonts w:ascii="Garamond" w:hAnsi="Garamond"/>
                <w:sz w:val="28"/>
                <w:szCs w:val="28"/>
              </w:rPr>
              <w:t>dy</w:t>
            </w:r>
            <w:proofErr w:type="spellEnd"/>
            <w:r w:rsidRPr="00C76405">
              <w:rPr>
                <w:rFonts w:ascii="Garamond" w:hAnsi="Garamond"/>
                <w:sz w:val="28"/>
                <w:szCs w:val="28"/>
              </w:rPr>
              <w:t xml:space="preserve"> </w:t>
            </w:r>
            <w:proofErr w:type="spellStart"/>
            <w:r w:rsidRPr="00C76405">
              <w:rPr>
                <w:rFonts w:ascii="Garamond" w:hAnsi="Garamond"/>
                <w:sz w:val="28"/>
                <w:szCs w:val="28"/>
              </w:rPr>
              <w:t>ve</w:t>
            </w:r>
            <w:proofErr w:type="spellEnd"/>
            <w:r w:rsidRPr="00C76405">
              <w:rPr>
                <w:rFonts w:ascii="Garamond" w:hAnsi="Garamond"/>
                <w:sz w:val="28"/>
                <w:szCs w:val="28"/>
              </w:rPr>
              <w:t xml:space="preserve"> </w:t>
            </w:r>
            <w:proofErr w:type="spellStart"/>
            <w:r w:rsidRPr="00C76405">
              <w:rPr>
                <w:rFonts w:ascii="Garamond" w:hAnsi="Garamond"/>
                <w:sz w:val="28"/>
                <w:szCs w:val="28"/>
              </w:rPr>
              <w:t>Braaraghyn</w:t>
            </w:r>
            <w:proofErr w:type="spellEnd"/>
            <w:r w:rsidRPr="00C76405">
              <w:rPr>
                <w:rFonts w:ascii="Garamond" w:hAnsi="Garamond"/>
                <w:sz w:val="28"/>
                <w:szCs w:val="28"/>
              </w:rPr>
              <w:t xml:space="preserve"> </w:t>
            </w:r>
            <w:proofErr w:type="spellStart"/>
            <w:r w:rsidRPr="00C76405">
              <w:rPr>
                <w:rFonts w:ascii="Garamond" w:hAnsi="Garamond"/>
                <w:sz w:val="28"/>
                <w:szCs w:val="28"/>
              </w:rPr>
              <w:t>dy</w:t>
            </w:r>
            <w:proofErr w:type="spellEnd"/>
            <w:r w:rsidRPr="00C76405">
              <w:rPr>
                <w:rFonts w:ascii="Garamond" w:hAnsi="Garamond"/>
                <w:sz w:val="28"/>
                <w:szCs w:val="28"/>
              </w:rPr>
              <w:t xml:space="preserve"> </w:t>
            </w:r>
            <w:proofErr w:type="spellStart"/>
            <w:r w:rsidRPr="00C76405">
              <w:rPr>
                <w:rFonts w:ascii="Garamond" w:hAnsi="Garamond"/>
                <w:sz w:val="28"/>
                <w:szCs w:val="28"/>
              </w:rPr>
              <w:t>vod</w:t>
            </w:r>
            <w:proofErr w:type="spellEnd"/>
            <w:r w:rsidRPr="00C76405">
              <w:rPr>
                <w:rFonts w:ascii="Garamond" w:hAnsi="Garamond"/>
                <w:sz w:val="28"/>
                <w:szCs w:val="28"/>
              </w:rPr>
              <w:t xml:space="preserve"> mad </w:t>
            </w:r>
            <w:proofErr w:type="spellStart"/>
            <w:r w:rsidRPr="00C76405">
              <w:rPr>
                <w:rFonts w:ascii="Garamond" w:hAnsi="Garamond"/>
                <w:sz w:val="28"/>
                <w:szCs w:val="28"/>
              </w:rPr>
              <w:t>gynsagh</w:t>
            </w:r>
            <w:proofErr w:type="spellEnd"/>
            <w:r w:rsidRPr="00C76405">
              <w:rPr>
                <w:rFonts w:ascii="Garamond" w:hAnsi="Garamond"/>
                <w:sz w:val="28"/>
                <w:szCs w:val="28"/>
              </w:rPr>
              <w:t xml:space="preserve"> </w:t>
            </w:r>
            <w:proofErr w:type="spellStart"/>
            <w:r w:rsidRPr="00C76405">
              <w:rPr>
                <w:rFonts w:ascii="Garamond" w:hAnsi="Garamond"/>
                <w:sz w:val="28"/>
                <w:szCs w:val="28"/>
              </w:rPr>
              <w:t>dy</w:t>
            </w:r>
            <w:proofErr w:type="spellEnd"/>
            <w:r w:rsidRPr="00C76405">
              <w:rPr>
                <w:rFonts w:ascii="Garamond" w:hAnsi="Garamond"/>
                <w:sz w:val="28"/>
                <w:szCs w:val="28"/>
              </w:rPr>
              <w:t xml:space="preserve"> </w:t>
            </w:r>
            <w:proofErr w:type="spellStart"/>
            <w:r w:rsidRPr="00C76405">
              <w:rPr>
                <w:rFonts w:ascii="Garamond" w:hAnsi="Garamond"/>
                <w:sz w:val="28"/>
                <w:szCs w:val="28"/>
              </w:rPr>
              <w:t>ghoal</w:t>
            </w:r>
            <w:proofErr w:type="spellEnd"/>
            <w:r w:rsidRPr="00C76405">
              <w:rPr>
                <w:rFonts w:ascii="Garamond" w:hAnsi="Garamond"/>
                <w:sz w:val="28"/>
                <w:szCs w:val="28"/>
              </w:rPr>
              <w:t xml:space="preserve"> </w:t>
            </w:r>
            <w:proofErr w:type="spellStart"/>
            <w:r w:rsidRPr="00C76405">
              <w:rPr>
                <w:rFonts w:ascii="Garamond" w:hAnsi="Garamond"/>
                <w:sz w:val="28"/>
                <w:szCs w:val="28"/>
              </w:rPr>
              <w:t>boggey</w:t>
            </w:r>
            <w:proofErr w:type="spellEnd"/>
            <w:r w:rsidRPr="00C76405">
              <w:rPr>
                <w:rFonts w:ascii="Garamond" w:hAnsi="Garamond"/>
                <w:sz w:val="28"/>
                <w:szCs w:val="28"/>
              </w:rPr>
              <w:t xml:space="preserve"> </w:t>
            </w:r>
            <w:proofErr w:type="spellStart"/>
            <w:r w:rsidRPr="00C76405">
              <w:rPr>
                <w:rFonts w:ascii="Garamond" w:hAnsi="Garamond"/>
                <w:sz w:val="28"/>
                <w:szCs w:val="28"/>
              </w:rPr>
              <w:t>yn</w:t>
            </w:r>
            <w:proofErr w:type="spellEnd"/>
            <w:r w:rsidRPr="00C76405">
              <w:rPr>
                <w:rFonts w:ascii="Garamond" w:hAnsi="Garamond"/>
                <w:sz w:val="28"/>
                <w:szCs w:val="28"/>
              </w:rPr>
              <w:t xml:space="preserve"> </w:t>
            </w:r>
            <w:proofErr w:type="spellStart"/>
            <w:r w:rsidRPr="00C76405">
              <w:rPr>
                <w:rFonts w:ascii="Garamond" w:hAnsi="Garamond"/>
                <w:sz w:val="28"/>
                <w:szCs w:val="28"/>
              </w:rPr>
              <w:t>derrey</w:t>
            </w:r>
            <w:proofErr w:type="spellEnd"/>
            <w:r w:rsidRPr="00C76405">
              <w:rPr>
                <w:rFonts w:ascii="Garamond" w:hAnsi="Garamond"/>
                <w:sz w:val="28"/>
                <w:szCs w:val="28"/>
              </w:rPr>
              <w:t xml:space="preserve"> yeh </w:t>
            </w:r>
            <w:proofErr w:type="spellStart"/>
            <w:r w:rsidRPr="00C76405">
              <w:rPr>
                <w:rFonts w:ascii="Garamond" w:hAnsi="Garamond"/>
                <w:sz w:val="28"/>
                <w:szCs w:val="28"/>
              </w:rPr>
              <w:t>ayns</w:t>
            </w:r>
            <w:proofErr w:type="spellEnd"/>
            <w:r w:rsidRPr="00C76405">
              <w:rPr>
                <w:rFonts w:ascii="Garamond" w:hAnsi="Garamond"/>
                <w:sz w:val="28"/>
                <w:szCs w:val="28"/>
              </w:rPr>
              <w:t xml:space="preserve"> </w:t>
            </w:r>
            <w:proofErr w:type="spellStart"/>
            <w:r w:rsidRPr="00C76405">
              <w:rPr>
                <w:rFonts w:ascii="Garamond" w:hAnsi="Garamond"/>
                <w:sz w:val="28"/>
                <w:szCs w:val="28"/>
              </w:rPr>
              <w:t>maynrys</w:t>
            </w:r>
            <w:proofErr w:type="spellEnd"/>
            <w:r w:rsidRPr="00C76405">
              <w:rPr>
                <w:rFonts w:ascii="Garamond" w:hAnsi="Garamond"/>
                <w:sz w:val="28"/>
                <w:szCs w:val="28"/>
              </w:rPr>
              <w:t xml:space="preserve"> y </w:t>
            </w:r>
            <w:proofErr w:type="spellStart"/>
            <w:r w:rsidRPr="00C76405">
              <w:rPr>
                <w:rFonts w:ascii="Garamond" w:hAnsi="Garamond"/>
                <w:sz w:val="28"/>
                <w:szCs w:val="28"/>
              </w:rPr>
              <w:t>jeh</w:t>
            </w:r>
            <w:proofErr w:type="spellEnd"/>
            <w:r w:rsidRPr="00C76405">
              <w:rPr>
                <w:rFonts w:ascii="Garamond" w:hAnsi="Garamond"/>
                <w:sz w:val="28"/>
                <w:szCs w:val="28"/>
              </w:rPr>
              <w:t xml:space="preserve"> </w:t>
            </w:r>
            <w:proofErr w:type="spellStart"/>
            <w:r w:rsidRPr="00C76405">
              <w:rPr>
                <w:rFonts w:ascii="Garamond" w:hAnsi="Garamond"/>
                <w:sz w:val="28"/>
                <w:szCs w:val="28"/>
              </w:rPr>
              <w:t>elley</w:t>
            </w:r>
            <w:proofErr w:type="spellEnd"/>
            <w:r w:rsidRPr="00C76405">
              <w:rPr>
                <w:rFonts w:ascii="Garamond" w:hAnsi="Garamond"/>
                <w:sz w:val="28"/>
                <w:szCs w:val="28"/>
              </w:rPr>
              <w:t xml:space="preserve"> as </w:t>
            </w:r>
            <w:proofErr w:type="spellStart"/>
            <w:r w:rsidRPr="00C76405">
              <w:rPr>
                <w:rFonts w:ascii="Garamond" w:hAnsi="Garamond"/>
                <w:sz w:val="28"/>
                <w:szCs w:val="28"/>
              </w:rPr>
              <w:t>ve</w:t>
            </w:r>
            <w:proofErr w:type="spellEnd"/>
            <w:r w:rsidRPr="00C76405">
              <w:rPr>
                <w:rFonts w:ascii="Garamond" w:hAnsi="Garamond"/>
                <w:sz w:val="28"/>
                <w:szCs w:val="28"/>
              </w:rPr>
              <w:t xml:space="preserve"> </w:t>
            </w:r>
            <w:proofErr w:type="spellStart"/>
            <w:r w:rsidRPr="00C76405">
              <w:rPr>
                <w:rFonts w:ascii="Garamond" w:hAnsi="Garamond"/>
                <w:sz w:val="28"/>
                <w:szCs w:val="28"/>
              </w:rPr>
              <w:t>trimshagh</w:t>
            </w:r>
            <w:proofErr w:type="spellEnd"/>
            <w:r w:rsidRPr="00C76405">
              <w:rPr>
                <w:rFonts w:ascii="Garamond" w:hAnsi="Garamond"/>
                <w:sz w:val="28"/>
                <w:szCs w:val="28"/>
              </w:rPr>
              <w:t xml:space="preserve"> </w:t>
            </w:r>
            <w:proofErr w:type="spellStart"/>
            <w:r w:rsidRPr="00C76405">
              <w:rPr>
                <w:rFonts w:ascii="Garamond" w:hAnsi="Garamond"/>
                <w:sz w:val="28"/>
                <w:szCs w:val="28"/>
              </w:rPr>
              <w:t>yn</w:t>
            </w:r>
            <w:proofErr w:type="spellEnd"/>
            <w:r w:rsidRPr="00C76405">
              <w:rPr>
                <w:rFonts w:ascii="Garamond" w:hAnsi="Garamond"/>
                <w:sz w:val="28"/>
                <w:szCs w:val="28"/>
              </w:rPr>
              <w:t xml:space="preserve"> </w:t>
            </w:r>
            <w:proofErr w:type="spellStart"/>
            <w:r w:rsidRPr="00C76405">
              <w:rPr>
                <w:rFonts w:ascii="Garamond" w:hAnsi="Garamond"/>
                <w:sz w:val="28"/>
                <w:szCs w:val="28"/>
              </w:rPr>
              <w:t>derrey</w:t>
            </w:r>
            <w:proofErr w:type="spellEnd"/>
            <w:r w:rsidRPr="00C76405">
              <w:rPr>
                <w:rFonts w:ascii="Garamond" w:hAnsi="Garamond"/>
                <w:sz w:val="28"/>
                <w:szCs w:val="28"/>
              </w:rPr>
              <w:t xml:space="preserve"> yeh son </w:t>
            </w:r>
            <w:proofErr w:type="spellStart"/>
            <w:r w:rsidRPr="00C76405">
              <w:rPr>
                <w:rFonts w:ascii="Garamond" w:hAnsi="Garamond"/>
                <w:sz w:val="28"/>
                <w:szCs w:val="28"/>
              </w:rPr>
              <w:t>surranse</w:t>
            </w:r>
            <w:proofErr w:type="spellEnd"/>
            <w:r w:rsidRPr="00C76405">
              <w:rPr>
                <w:rFonts w:ascii="Garamond" w:hAnsi="Garamond"/>
                <w:sz w:val="28"/>
                <w:szCs w:val="28"/>
              </w:rPr>
              <w:t xml:space="preserve"> y </w:t>
            </w:r>
            <w:proofErr w:type="spellStart"/>
            <w:r w:rsidRPr="00C76405">
              <w:rPr>
                <w:rFonts w:ascii="Garamond" w:hAnsi="Garamond"/>
                <w:sz w:val="28"/>
                <w:szCs w:val="28"/>
              </w:rPr>
              <w:t>jeh</w:t>
            </w:r>
            <w:proofErr w:type="spellEnd"/>
            <w:r w:rsidRPr="00C76405">
              <w:rPr>
                <w:rFonts w:ascii="Garamond" w:hAnsi="Garamond"/>
                <w:sz w:val="28"/>
                <w:szCs w:val="28"/>
              </w:rPr>
              <w:t xml:space="preserve"> </w:t>
            </w:r>
            <w:proofErr w:type="spellStart"/>
            <w:r w:rsidRPr="00C76405">
              <w:rPr>
                <w:rFonts w:ascii="Garamond" w:hAnsi="Garamond"/>
                <w:sz w:val="28"/>
                <w:szCs w:val="28"/>
              </w:rPr>
              <w:t>elley</w:t>
            </w:r>
            <w:proofErr w:type="spellEnd"/>
            <w:r w:rsidRPr="00C76405">
              <w:rPr>
                <w:rFonts w:ascii="Garamond" w:hAnsi="Garamond"/>
                <w:sz w:val="28"/>
                <w:szCs w:val="28"/>
              </w:rPr>
              <w:t xml:space="preserve">. </w:t>
            </w:r>
          </w:p>
        </w:tc>
        <w:tc>
          <w:tcPr>
            <w:tcW w:w="3810" w:type="dxa"/>
          </w:tcPr>
          <w:p w14:paraId="688E835B"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Every Person who is capable of your Love. </w:t>
            </w:r>
            <w:r w:rsidRPr="009A4209">
              <w:rPr>
                <w:rFonts w:ascii="Garamond" w:hAnsi="Garamond" w:cs="Times New Roman"/>
                <w:i/>
                <w:sz w:val="28"/>
              </w:rPr>
              <w:t xml:space="preserve">For God hath declared us all to be Brethren, that we may learn to rejoice in one </w:t>
            </w:r>
            <w:proofErr w:type="spellStart"/>
            <w:r w:rsidRPr="009A4209">
              <w:rPr>
                <w:rFonts w:ascii="Garamond" w:hAnsi="Garamond" w:cs="Times New Roman"/>
                <w:i/>
                <w:sz w:val="28"/>
              </w:rPr>
              <w:t>anothers</w:t>
            </w:r>
            <w:proofErr w:type="spellEnd"/>
            <w:r w:rsidRPr="009A4209">
              <w:rPr>
                <w:rFonts w:ascii="Garamond" w:hAnsi="Garamond" w:cs="Times New Roman"/>
                <w:i/>
                <w:sz w:val="28"/>
              </w:rPr>
              <w:t xml:space="preserve"> Happiness, and be concerned at the Sufferings of each other.</w:t>
            </w:r>
          </w:p>
        </w:tc>
        <w:tc>
          <w:tcPr>
            <w:tcW w:w="0" w:type="auto"/>
          </w:tcPr>
          <w:p w14:paraId="3E522EA6" w14:textId="77777777" w:rsidR="00A4220F" w:rsidRDefault="00A4220F" w:rsidP="00DB60C3">
            <w:pPr>
              <w:pStyle w:val="ListParagraph"/>
              <w:ind w:left="0"/>
              <w:jc w:val="both"/>
              <w:rPr>
                <w:rFonts w:ascii="Garamond" w:hAnsi="Garamond" w:cs="Times New Roman"/>
                <w:sz w:val="20"/>
                <w:szCs w:val="20"/>
              </w:rPr>
            </w:pPr>
          </w:p>
          <w:p w14:paraId="71D4620E" w14:textId="77777777" w:rsidR="00567463" w:rsidRPr="00567463" w:rsidRDefault="00567463" w:rsidP="00DB60C3">
            <w:pPr>
              <w:pStyle w:val="ListParagraph"/>
              <w:ind w:left="0"/>
              <w:jc w:val="both"/>
              <w:rPr>
                <w:rFonts w:ascii="Garamond" w:hAnsi="Garamond" w:cs="Times New Roman"/>
                <w:sz w:val="20"/>
                <w:szCs w:val="20"/>
              </w:rPr>
            </w:pPr>
            <w:r>
              <w:rPr>
                <w:rFonts w:ascii="Garamond" w:hAnsi="Garamond" w:cs="Times New Roman"/>
                <w:sz w:val="20"/>
                <w:szCs w:val="20"/>
              </w:rPr>
              <w:t>Luke 10. 29.</w:t>
            </w:r>
          </w:p>
        </w:tc>
      </w:tr>
      <w:tr w:rsidR="00567463" w:rsidRPr="009A4209" w14:paraId="2951BB04" w14:textId="77777777" w:rsidTr="00710C08">
        <w:tc>
          <w:tcPr>
            <w:tcW w:w="4111" w:type="dxa"/>
          </w:tcPr>
          <w:p w14:paraId="755127A0" w14:textId="77777777" w:rsidR="00567463" w:rsidRPr="00970C87" w:rsidRDefault="00567463" w:rsidP="00DB60C3">
            <w:pPr>
              <w:pStyle w:val="CM3"/>
              <w:widowControl/>
              <w:spacing w:line="240" w:lineRule="auto"/>
              <w:ind w:firstLine="227"/>
              <w:jc w:val="both"/>
              <w:rPr>
                <w:rFonts w:ascii="Garamond" w:hAnsi="Garamond"/>
                <w:sz w:val="28"/>
                <w:szCs w:val="28"/>
              </w:rPr>
            </w:pPr>
            <w:r w:rsidRPr="00970C87">
              <w:rPr>
                <w:rFonts w:ascii="Garamond" w:hAnsi="Garamond"/>
                <w:sz w:val="28"/>
                <w:szCs w:val="28"/>
              </w:rPr>
              <w:t xml:space="preserve">Dy </w:t>
            </w:r>
            <w:proofErr w:type="spellStart"/>
            <w:r w:rsidRPr="00970C87">
              <w:rPr>
                <w:rFonts w:ascii="Garamond" w:hAnsi="Garamond"/>
                <w:sz w:val="28"/>
                <w:szCs w:val="28"/>
              </w:rPr>
              <w:t>vod</w:t>
            </w:r>
            <w:proofErr w:type="spellEnd"/>
            <w:r w:rsidRPr="00970C87">
              <w:rPr>
                <w:rFonts w:ascii="Garamond" w:hAnsi="Garamond"/>
                <w:sz w:val="28"/>
                <w:szCs w:val="28"/>
              </w:rPr>
              <w:t xml:space="preserve"> mad </w:t>
            </w:r>
            <w:proofErr w:type="spellStart"/>
            <w:r w:rsidRPr="00970C87">
              <w:rPr>
                <w:rFonts w:ascii="Garamond" w:hAnsi="Garamond"/>
                <w:sz w:val="28"/>
                <w:szCs w:val="28"/>
              </w:rPr>
              <w:t>feasley</w:t>
            </w:r>
            <w:proofErr w:type="spellEnd"/>
            <w:r w:rsidRPr="00970C87">
              <w:rPr>
                <w:rFonts w:ascii="Garamond" w:hAnsi="Garamond"/>
                <w:sz w:val="28"/>
                <w:szCs w:val="28"/>
              </w:rPr>
              <w:t xml:space="preserve"> y </w:t>
            </w:r>
            <w:proofErr w:type="spellStart"/>
            <w:r w:rsidRPr="00970C87">
              <w:rPr>
                <w:rFonts w:ascii="Garamond" w:hAnsi="Garamond"/>
                <w:sz w:val="28"/>
                <w:szCs w:val="28"/>
              </w:rPr>
              <w:t>yanoo</w:t>
            </w:r>
            <w:proofErr w:type="spellEnd"/>
            <w:r w:rsidRPr="00970C87">
              <w:rPr>
                <w:rFonts w:ascii="Garamond" w:hAnsi="Garamond"/>
                <w:sz w:val="28"/>
                <w:szCs w:val="28"/>
              </w:rPr>
              <w:t xml:space="preserve"> </w:t>
            </w:r>
            <w:proofErr w:type="spellStart"/>
            <w:r w:rsidRPr="00970C87">
              <w:rPr>
                <w:rFonts w:ascii="Garamond" w:hAnsi="Garamond"/>
                <w:sz w:val="28"/>
                <w:szCs w:val="28"/>
              </w:rPr>
              <w:t>orroo</w:t>
            </w:r>
            <w:proofErr w:type="spellEnd"/>
            <w:r w:rsidRPr="00970C87">
              <w:rPr>
                <w:rFonts w:ascii="Garamond" w:hAnsi="Garamond"/>
                <w:sz w:val="28"/>
                <w:szCs w:val="28"/>
              </w:rPr>
              <w:t xml:space="preserve"> </w:t>
            </w:r>
            <w:proofErr w:type="spellStart"/>
            <w:r w:rsidRPr="00970C87">
              <w:rPr>
                <w:rFonts w:ascii="Garamond" w:hAnsi="Garamond"/>
                <w:sz w:val="28"/>
                <w:szCs w:val="28"/>
              </w:rPr>
              <w:t>ayns</w:t>
            </w:r>
            <w:proofErr w:type="spellEnd"/>
            <w:r w:rsidRPr="00970C87">
              <w:rPr>
                <w:rFonts w:ascii="Garamond" w:hAnsi="Garamond"/>
                <w:sz w:val="28"/>
                <w:szCs w:val="28"/>
              </w:rPr>
              <w:t xml:space="preserve"> </w:t>
            </w:r>
            <w:proofErr w:type="spellStart"/>
            <w:r w:rsidRPr="00970C87">
              <w:rPr>
                <w:rFonts w:ascii="Garamond" w:hAnsi="Garamond"/>
                <w:sz w:val="28"/>
                <w:szCs w:val="28"/>
              </w:rPr>
              <w:t>nyn</w:t>
            </w:r>
            <w:proofErr w:type="spellEnd"/>
            <w:r w:rsidRPr="00970C87">
              <w:rPr>
                <w:rFonts w:ascii="Garamond" w:hAnsi="Garamond"/>
                <w:sz w:val="28"/>
                <w:szCs w:val="28"/>
              </w:rPr>
              <w:t xml:space="preserve"> </w:t>
            </w:r>
            <w:proofErr w:type="spellStart"/>
            <w:r w:rsidRPr="00970C87">
              <w:rPr>
                <w:rFonts w:ascii="Garamond" w:hAnsi="Garamond"/>
                <w:sz w:val="28"/>
                <w:szCs w:val="28"/>
              </w:rPr>
              <w:t>veme</w:t>
            </w:r>
            <w:proofErr w:type="spellEnd"/>
            <w:r w:rsidRPr="00970C87">
              <w:rPr>
                <w:rFonts w:ascii="Garamond" w:hAnsi="Garamond"/>
                <w:sz w:val="28"/>
                <w:szCs w:val="28"/>
              </w:rPr>
              <w:t xml:space="preserve">, </w:t>
            </w:r>
            <w:proofErr w:type="spellStart"/>
            <w:r w:rsidRPr="00970C87">
              <w:rPr>
                <w:rFonts w:ascii="Garamond" w:hAnsi="Garamond"/>
                <w:sz w:val="28"/>
                <w:szCs w:val="28"/>
              </w:rPr>
              <w:t>ve</w:t>
            </w:r>
            <w:proofErr w:type="spellEnd"/>
            <w:r w:rsidRPr="00970C87">
              <w:rPr>
                <w:rFonts w:ascii="Garamond" w:hAnsi="Garamond"/>
                <w:sz w:val="28"/>
                <w:szCs w:val="28"/>
              </w:rPr>
              <w:t xml:space="preserve"> </w:t>
            </w:r>
            <w:proofErr w:type="spellStart"/>
            <w:r w:rsidRPr="00970C87">
              <w:rPr>
                <w:rFonts w:ascii="Garamond" w:hAnsi="Garamond"/>
                <w:sz w:val="28"/>
                <w:szCs w:val="28"/>
              </w:rPr>
              <w:t>arloo</w:t>
            </w:r>
            <w:proofErr w:type="spellEnd"/>
            <w:r w:rsidRPr="00970C87">
              <w:rPr>
                <w:rFonts w:ascii="Garamond" w:hAnsi="Garamond"/>
                <w:sz w:val="28"/>
                <w:szCs w:val="28"/>
              </w:rPr>
              <w:t xml:space="preserve">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chooney</w:t>
            </w:r>
            <w:proofErr w:type="spellEnd"/>
            <w:r w:rsidRPr="00970C87">
              <w:rPr>
                <w:rFonts w:ascii="Garamond" w:hAnsi="Garamond"/>
                <w:sz w:val="28"/>
                <w:szCs w:val="28"/>
              </w:rPr>
              <w:t xml:space="preserve"> lieu </w:t>
            </w:r>
            <w:proofErr w:type="spellStart"/>
            <w:r w:rsidRPr="00970C87">
              <w:rPr>
                <w:rFonts w:ascii="Garamond" w:hAnsi="Garamond"/>
                <w:sz w:val="28"/>
                <w:szCs w:val="28"/>
              </w:rPr>
              <w:t>ayns</w:t>
            </w:r>
            <w:proofErr w:type="spellEnd"/>
            <w:r w:rsidRPr="00970C87">
              <w:rPr>
                <w:rFonts w:ascii="Garamond" w:hAnsi="Garamond"/>
                <w:sz w:val="28"/>
                <w:szCs w:val="28"/>
              </w:rPr>
              <w:t xml:space="preserve"> </w:t>
            </w:r>
            <w:proofErr w:type="spellStart"/>
            <w:r w:rsidRPr="00970C87">
              <w:rPr>
                <w:rFonts w:ascii="Garamond" w:hAnsi="Garamond"/>
                <w:sz w:val="28"/>
                <w:szCs w:val="28"/>
              </w:rPr>
              <w:t>nyn</w:t>
            </w:r>
            <w:proofErr w:type="spellEnd"/>
            <w:r w:rsidRPr="00970C87">
              <w:rPr>
                <w:rFonts w:ascii="Garamond" w:hAnsi="Garamond"/>
                <w:sz w:val="28"/>
                <w:szCs w:val="28"/>
              </w:rPr>
              <w:t xml:space="preserve"> </w:t>
            </w:r>
            <w:proofErr w:type="spellStart"/>
            <w:r w:rsidRPr="00970C87">
              <w:rPr>
                <w:rFonts w:ascii="Garamond" w:hAnsi="Garamond"/>
                <w:sz w:val="28"/>
                <w:szCs w:val="28"/>
              </w:rPr>
              <w:t>Seaghyn</w:t>
            </w:r>
            <w:proofErr w:type="spellEnd"/>
            <w:r w:rsidRPr="00970C87">
              <w:rPr>
                <w:rFonts w:ascii="Garamond" w:hAnsi="Garamond"/>
                <w:sz w:val="28"/>
                <w:szCs w:val="28"/>
              </w:rPr>
              <w:t xml:space="preserve"> as </w:t>
            </w:r>
            <w:proofErr w:type="spellStart"/>
            <w:r w:rsidRPr="00970C87">
              <w:rPr>
                <w:rFonts w:ascii="Garamond" w:hAnsi="Garamond"/>
                <w:sz w:val="28"/>
                <w:szCs w:val="28"/>
              </w:rPr>
              <w:t>kinjagh</w:t>
            </w:r>
            <w:proofErr w:type="spellEnd"/>
            <w:r w:rsidRPr="00970C87">
              <w:rPr>
                <w:rFonts w:ascii="Garamond" w:hAnsi="Garamond"/>
                <w:sz w:val="28"/>
                <w:szCs w:val="28"/>
              </w:rPr>
              <w:t xml:space="preserve"> </w:t>
            </w:r>
            <w:proofErr w:type="spellStart"/>
            <w:r w:rsidRPr="00970C87">
              <w:rPr>
                <w:rFonts w:ascii="Garamond" w:hAnsi="Garamond"/>
                <w:sz w:val="28"/>
                <w:szCs w:val="28"/>
              </w:rPr>
              <w:t>smooinaght</w:t>
            </w:r>
            <w:proofErr w:type="spellEnd"/>
            <w:r w:rsidRPr="00970C87">
              <w:rPr>
                <w:rFonts w:ascii="Garamond" w:hAnsi="Garamond"/>
                <w:sz w:val="28"/>
                <w:szCs w:val="28"/>
              </w:rPr>
              <w:t xml:space="preserve"> y </w:t>
            </w:r>
            <w:proofErr w:type="spellStart"/>
            <w:r w:rsidRPr="00970C87">
              <w:rPr>
                <w:rFonts w:ascii="Garamond" w:hAnsi="Garamond"/>
                <w:sz w:val="28"/>
                <w:szCs w:val="28"/>
              </w:rPr>
              <w:t>chooid</w:t>
            </w:r>
            <w:proofErr w:type="spellEnd"/>
            <w:r w:rsidRPr="00970C87">
              <w:rPr>
                <w:rFonts w:ascii="Garamond" w:hAnsi="Garamond"/>
                <w:sz w:val="28"/>
                <w:szCs w:val="28"/>
              </w:rPr>
              <w:t xml:space="preserve"> share </w:t>
            </w:r>
            <w:proofErr w:type="spellStart"/>
            <w:r w:rsidRPr="00970C87">
              <w:rPr>
                <w:rFonts w:ascii="Garamond" w:hAnsi="Garamond"/>
                <w:sz w:val="28"/>
                <w:szCs w:val="28"/>
              </w:rPr>
              <w:t>jeh</w:t>
            </w:r>
            <w:proofErr w:type="spellEnd"/>
            <w:r w:rsidRPr="00970C87">
              <w:rPr>
                <w:rFonts w:ascii="Garamond" w:hAnsi="Garamond"/>
                <w:sz w:val="28"/>
                <w:szCs w:val="28"/>
              </w:rPr>
              <w:t xml:space="preserve"> </w:t>
            </w:r>
            <w:proofErr w:type="spellStart"/>
            <w:r w:rsidRPr="00970C87">
              <w:rPr>
                <w:rFonts w:ascii="Garamond" w:hAnsi="Garamond"/>
                <w:sz w:val="28"/>
                <w:szCs w:val="28"/>
              </w:rPr>
              <w:t>ny</w:t>
            </w:r>
            <w:proofErr w:type="spellEnd"/>
            <w:r w:rsidRPr="00970C87">
              <w:rPr>
                <w:rFonts w:ascii="Garamond" w:hAnsi="Garamond"/>
                <w:sz w:val="28"/>
                <w:szCs w:val="28"/>
              </w:rPr>
              <w:t xml:space="preserve"> </w:t>
            </w:r>
            <w:proofErr w:type="spellStart"/>
            <w:r w:rsidRPr="00970C87">
              <w:rPr>
                <w:rFonts w:ascii="Garamond" w:hAnsi="Garamond"/>
                <w:sz w:val="28"/>
                <w:szCs w:val="28"/>
              </w:rPr>
              <w:t>t’ad</w:t>
            </w:r>
            <w:proofErr w:type="spellEnd"/>
            <w:r w:rsidRPr="00970C87">
              <w:rPr>
                <w:rFonts w:ascii="Garamond" w:hAnsi="Garamond"/>
                <w:sz w:val="28"/>
                <w:szCs w:val="28"/>
              </w:rPr>
              <w:t xml:space="preserve">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ghra</w:t>
            </w:r>
            <w:proofErr w:type="spellEnd"/>
            <w:r w:rsidRPr="00970C87">
              <w:rPr>
                <w:rFonts w:ascii="Garamond" w:hAnsi="Garamond"/>
                <w:sz w:val="28"/>
                <w:szCs w:val="28"/>
              </w:rPr>
              <w:t xml:space="preserve"> as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yanoo</w:t>
            </w:r>
            <w:proofErr w:type="spellEnd"/>
            <w:r w:rsidRPr="00970C87">
              <w:rPr>
                <w:rFonts w:ascii="Garamond" w:hAnsi="Garamond"/>
                <w:sz w:val="28"/>
                <w:szCs w:val="28"/>
              </w:rPr>
              <w:t xml:space="preserve">. </w:t>
            </w:r>
          </w:p>
        </w:tc>
        <w:tc>
          <w:tcPr>
            <w:tcW w:w="3810" w:type="dxa"/>
          </w:tcPr>
          <w:p w14:paraId="456A2E05"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i/>
                <w:sz w:val="28"/>
              </w:rPr>
              <w:t>That we may relieve their Wants, be ready to help their Misfortunes, and always think the best of what they say or do.</w:t>
            </w:r>
          </w:p>
        </w:tc>
        <w:tc>
          <w:tcPr>
            <w:tcW w:w="0" w:type="auto"/>
          </w:tcPr>
          <w:p w14:paraId="15744A43" w14:textId="77777777" w:rsidR="00567463" w:rsidRPr="00567463" w:rsidRDefault="00567463" w:rsidP="00DB60C3">
            <w:pPr>
              <w:pStyle w:val="ListParagraph"/>
              <w:ind w:left="0"/>
              <w:rPr>
                <w:rFonts w:ascii="Garamond" w:hAnsi="Garamond" w:cs="Times New Roman"/>
                <w:i/>
                <w:sz w:val="20"/>
                <w:szCs w:val="20"/>
              </w:rPr>
            </w:pPr>
          </w:p>
        </w:tc>
      </w:tr>
      <w:tr w:rsidR="00567463" w:rsidRPr="009A4209" w14:paraId="13F64246" w14:textId="77777777" w:rsidTr="00710C08">
        <w:tc>
          <w:tcPr>
            <w:tcW w:w="4111" w:type="dxa"/>
          </w:tcPr>
          <w:p w14:paraId="3F8057A7" w14:textId="77777777" w:rsidR="00567463" w:rsidRPr="00970C87" w:rsidRDefault="00567463" w:rsidP="00DB60C3">
            <w:pPr>
              <w:pStyle w:val="Default"/>
              <w:widowControl/>
              <w:ind w:firstLine="227"/>
              <w:jc w:val="both"/>
              <w:rPr>
                <w:rFonts w:ascii="Garamond" w:hAnsi="Garamond"/>
                <w:sz w:val="28"/>
                <w:szCs w:val="28"/>
              </w:rPr>
            </w:pPr>
            <w:proofErr w:type="spellStart"/>
            <w:r w:rsidRPr="00970C87">
              <w:rPr>
                <w:rFonts w:ascii="Garamond" w:hAnsi="Garamond"/>
                <w:color w:val="auto"/>
                <w:sz w:val="28"/>
                <w:szCs w:val="28"/>
              </w:rPr>
              <w:t>Liorish</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shoh</w:t>
            </w:r>
            <w:proofErr w:type="spellEnd"/>
            <w:r w:rsidRPr="00970C87">
              <w:rPr>
                <w:rFonts w:ascii="Garamond" w:hAnsi="Garamond"/>
                <w:color w:val="auto"/>
                <w:sz w:val="28"/>
                <w:szCs w:val="28"/>
              </w:rPr>
              <w:t xml:space="preserve"> bee mad </w:t>
            </w:r>
            <w:proofErr w:type="spellStart"/>
            <w:r w:rsidRPr="00970C87">
              <w:rPr>
                <w:rFonts w:ascii="Garamond" w:hAnsi="Garamond"/>
                <w:color w:val="auto"/>
                <w:sz w:val="28"/>
                <w:szCs w:val="28"/>
              </w:rPr>
              <w:t>shicker</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jeh</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foar</w:t>
            </w:r>
            <w:proofErr w:type="spellEnd"/>
            <w:r w:rsidRPr="00970C87">
              <w:rPr>
                <w:rFonts w:ascii="Garamond" w:hAnsi="Garamond"/>
                <w:color w:val="auto"/>
                <w:sz w:val="28"/>
                <w:szCs w:val="28"/>
              </w:rPr>
              <w:t xml:space="preserve"> Yee as yow mad </w:t>
            </w:r>
            <w:proofErr w:type="spellStart"/>
            <w:r w:rsidRPr="00970C87">
              <w:rPr>
                <w:rFonts w:ascii="Garamond" w:hAnsi="Garamond"/>
                <w:color w:val="auto"/>
                <w:sz w:val="28"/>
                <w:szCs w:val="28"/>
              </w:rPr>
              <w:t>leid</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ny</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aghtyn</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mie</w:t>
            </w:r>
            <w:proofErr w:type="spellEnd"/>
            <w:r w:rsidRPr="00970C87">
              <w:rPr>
                <w:rFonts w:ascii="Garamond" w:hAnsi="Garamond"/>
                <w:color w:val="auto"/>
                <w:sz w:val="28"/>
                <w:szCs w:val="28"/>
              </w:rPr>
              <w:t xml:space="preserve"> as nee </w:t>
            </w:r>
            <w:proofErr w:type="spellStart"/>
            <w:r w:rsidRPr="00970C87">
              <w:rPr>
                <w:rFonts w:ascii="Garamond" w:hAnsi="Garamond"/>
                <w:color w:val="auto"/>
                <w:sz w:val="28"/>
                <w:szCs w:val="28"/>
              </w:rPr>
              <w:t>nyn</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nianoo</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arloo</w:t>
            </w:r>
            <w:proofErr w:type="spellEnd"/>
            <w:r w:rsidRPr="00970C87">
              <w:rPr>
                <w:rFonts w:ascii="Garamond" w:hAnsi="Garamond"/>
                <w:color w:val="auto"/>
                <w:sz w:val="28"/>
                <w:szCs w:val="28"/>
              </w:rPr>
              <w:t xml:space="preserve"> son </w:t>
            </w:r>
            <w:proofErr w:type="spellStart"/>
            <w:r w:rsidRPr="00970C87">
              <w:rPr>
                <w:rFonts w:ascii="Garamond" w:hAnsi="Garamond"/>
                <w:color w:val="auto"/>
                <w:sz w:val="28"/>
                <w:szCs w:val="28"/>
              </w:rPr>
              <w:t>Niau</w:t>
            </w:r>
            <w:proofErr w:type="spellEnd"/>
            <w:r w:rsidRPr="00970C87">
              <w:rPr>
                <w:rFonts w:ascii="Garamond" w:hAnsi="Garamond"/>
                <w:color w:val="auto"/>
                <w:sz w:val="28"/>
                <w:szCs w:val="28"/>
              </w:rPr>
              <w:t xml:space="preserve">. </w:t>
            </w:r>
          </w:p>
        </w:tc>
        <w:tc>
          <w:tcPr>
            <w:tcW w:w="3810" w:type="dxa"/>
          </w:tcPr>
          <w:p w14:paraId="39AF7B48"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i/>
                <w:sz w:val="28"/>
              </w:rPr>
              <w:t>By which we shall secure the Favour of God, and get such Dispositions as may fit us for Heaven.</w:t>
            </w:r>
          </w:p>
        </w:tc>
        <w:tc>
          <w:tcPr>
            <w:tcW w:w="0" w:type="auto"/>
          </w:tcPr>
          <w:p w14:paraId="1C195C4A" w14:textId="77777777" w:rsidR="00567463" w:rsidRPr="00567463" w:rsidRDefault="00567463" w:rsidP="00DB60C3">
            <w:pPr>
              <w:pStyle w:val="ListParagraph"/>
              <w:ind w:left="0"/>
              <w:rPr>
                <w:rFonts w:ascii="Garamond" w:hAnsi="Garamond" w:cs="Times New Roman"/>
                <w:i/>
                <w:sz w:val="20"/>
                <w:szCs w:val="20"/>
              </w:rPr>
            </w:pPr>
          </w:p>
        </w:tc>
      </w:tr>
      <w:tr w:rsidR="00567463" w:rsidRPr="009A4209" w14:paraId="339B777B" w14:textId="77777777" w:rsidTr="00710C08">
        <w:tc>
          <w:tcPr>
            <w:tcW w:w="4111" w:type="dxa"/>
          </w:tcPr>
          <w:p w14:paraId="69594487" w14:textId="77777777" w:rsidR="00567463" w:rsidRPr="00970C87" w:rsidRDefault="00567463" w:rsidP="00DB60C3">
            <w:pPr>
              <w:pStyle w:val="Default"/>
              <w:widowControl/>
              <w:ind w:firstLine="227"/>
              <w:jc w:val="both"/>
              <w:rPr>
                <w:rFonts w:ascii="Garamond" w:hAnsi="Garamond"/>
                <w:sz w:val="28"/>
                <w:szCs w:val="28"/>
              </w:rPr>
            </w:pPr>
            <w:r w:rsidRPr="00970C87">
              <w:rPr>
                <w:rFonts w:ascii="Garamond" w:hAnsi="Garamond"/>
                <w:color w:val="auto"/>
                <w:sz w:val="28"/>
                <w:szCs w:val="28"/>
              </w:rPr>
              <w:t xml:space="preserve">[102] As </w:t>
            </w:r>
            <w:proofErr w:type="spellStart"/>
            <w:r w:rsidRPr="00970C87">
              <w:rPr>
                <w:rFonts w:ascii="Garamond" w:hAnsi="Garamond"/>
                <w:color w:val="auto"/>
                <w:sz w:val="28"/>
                <w:szCs w:val="28"/>
              </w:rPr>
              <w:t>ayns</w:t>
            </w:r>
            <w:proofErr w:type="spellEnd"/>
            <w:r w:rsidRPr="00970C87">
              <w:rPr>
                <w:rFonts w:ascii="Garamond" w:hAnsi="Garamond"/>
                <w:color w:val="auto"/>
                <w:sz w:val="28"/>
                <w:szCs w:val="28"/>
              </w:rPr>
              <w:t xml:space="preserve"> y </w:t>
            </w:r>
            <w:proofErr w:type="spellStart"/>
            <w:r w:rsidRPr="00970C87">
              <w:rPr>
                <w:rFonts w:ascii="Garamond" w:hAnsi="Garamond"/>
                <w:color w:val="auto"/>
                <w:sz w:val="28"/>
                <w:szCs w:val="28"/>
              </w:rPr>
              <w:t>tra</w:t>
            </w:r>
            <w:proofErr w:type="spellEnd"/>
            <w:r w:rsidRPr="00970C87">
              <w:rPr>
                <w:rFonts w:ascii="Garamond" w:hAnsi="Garamond"/>
                <w:color w:val="auto"/>
                <w:sz w:val="28"/>
                <w:szCs w:val="28"/>
              </w:rPr>
              <w:t xml:space="preserve">, ta </w:t>
            </w:r>
            <w:proofErr w:type="spellStart"/>
            <w:r w:rsidRPr="00970C87">
              <w:rPr>
                <w:rFonts w:ascii="Garamond" w:hAnsi="Garamond"/>
                <w:color w:val="auto"/>
                <w:sz w:val="28"/>
                <w:szCs w:val="28"/>
              </w:rPr>
              <w:t>ec</w:t>
            </w:r>
            <w:proofErr w:type="spellEnd"/>
            <w:r w:rsidRPr="00970C87">
              <w:rPr>
                <w:rFonts w:ascii="Garamond" w:hAnsi="Garamond"/>
                <w:color w:val="auto"/>
                <w:sz w:val="28"/>
                <w:szCs w:val="28"/>
              </w:rPr>
              <w:t xml:space="preserve"> y </w:t>
            </w:r>
            <w:proofErr w:type="spellStart"/>
            <w:r w:rsidRPr="00970C87">
              <w:rPr>
                <w:rFonts w:ascii="Garamond" w:hAnsi="Garamond"/>
                <w:color w:val="auto"/>
                <w:sz w:val="28"/>
                <w:szCs w:val="28"/>
              </w:rPr>
              <w:t>dooinney</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sniau-ynsit</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raad</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dy</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immeeaght</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ayn</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corrym</w:t>
            </w:r>
            <w:proofErr w:type="spellEnd"/>
            <w:r w:rsidRPr="00970C87">
              <w:rPr>
                <w:rFonts w:ascii="Garamond" w:hAnsi="Garamond"/>
                <w:color w:val="auto"/>
                <w:sz w:val="28"/>
                <w:szCs w:val="28"/>
              </w:rPr>
              <w:t xml:space="preserve"> </w:t>
            </w:r>
            <w:proofErr w:type="spellStart"/>
            <w:r w:rsidRPr="00970C87">
              <w:rPr>
                <w:rFonts w:ascii="Garamond" w:hAnsi="Garamond"/>
                <w:color w:val="auto"/>
                <w:sz w:val="28"/>
                <w:szCs w:val="28"/>
              </w:rPr>
              <w:t>rish</w:t>
            </w:r>
            <w:proofErr w:type="spellEnd"/>
            <w:r w:rsidRPr="00970C87">
              <w:rPr>
                <w:rFonts w:ascii="Garamond" w:hAnsi="Garamond"/>
                <w:color w:val="auto"/>
                <w:sz w:val="28"/>
                <w:szCs w:val="28"/>
              </w:rPr>
              <w:t xml:space="preserve"> e </w:t>
            </w:r>
            <w:proofErr w:type="spellStart"/>
            <w:r w:rsidRPr="00970C87">
              <w:rPr>
                <w:rFonts w:ascii="Garamond" w:hAnsi="Garamond"/>
                <w:color w:val="auto"/>
                <w:sz w:val="28"/>
                <w:szCs w:val="28"/>
              </w:rPr>
              <w:t>hushtey</w:t>
            </w:r>
            <w:proofErr w:type="spellEnd"/>
            <w:r w:rsidRPr="00970C87">
              <w:rPr>
                <w:rFonts w:ascii="Garamond" w:hAnsi="Garamond"/>
                <w:color w:val="auto"/>
                <w:sz w:val="28"/>
                <w:szCs w:val="28"/>
              </w:rPr>
              <w:t xml:space="preserve">. </w:t>
            </w:r>
          </w:p>
        </w:tc>
        <w:tc>
          <w:tcPr>
            <w:tcW w:w="3810" w:type="dxa"/>
          </w:tcPr>
          <w:p w14:paraId="20A6EBBA"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And in the </w:t>
            </w:r>
            <w:proofErr w:type="spellStart"/>
            <w:r w:rsidRPr="009A4209">
              <w:rPr>
                <w:rFonts w:ascii="Garamond" w:hAnsi="Garamond" w:cs="Times New Roman"/>
                <w:i/>
                <w:sz w:val="28"/>
              </w:rPr>
              <w:t>mean time</w:t>
            </w:r>
            <w:proofErr w:type="spellEnd"/>
            <w:r w:rsidRPr="009A4209">
              <w:rPr>
                <w:rFonts w:ascii="Garamond" w:hAnsi="Garamond" w:cs="Times New Roman"/>
                <w:i/>
                <w:sz w:val="28"/>
              </w:rPr>
              <w:t>, the most unlearned Person hath a Rule to walk by, suited to his Capacity.</w:t>
            </w:r>
          </w:p>
        </w:tc>
        <w:tc>
          <w:tcPr>
            <w:tcW w:w="0" w:type="auto"/>
          </w:tcPr>
          <w:p w14:paraId="3EADFBA3" w14:textId="77777777" w:rsidR="00567463" w:rsidRPr="00567463" w:rsidRDefault="00567463" w:rsidP="00DB60C3">
            <w:pPr>
              <w:pStyle w:val="ListParagraph"/>
              <w:ind w:left="0"/>
              <w:rPr>
                <w:rFonts w:ascii="Garamond" w:hAnsi="Garamond" w:cs="Times New Roman"/>
                <w:i/>
                <w:sz w:val="20"/>
                <w:szCs w:val="20"/>
              </w:rPr>
            </w:pPr>
          </w:p>
        </w:tc>
      </w:tr>
      <w:tr w:rsidR="00567463" w:rsidRPr="009A4209" w14:paraId="656F4E23" w14:textId="77777777" w:rsidTr="00710C08">
        <w:tc>
          <w:tcPr>
            <w:tcW w:w="4111" w:type="dxa"/>
          </w:tcPr>
          <w:p w14:paraId="6E43664C" w14:textId="77777777" w:rsidR="00567463" w:rsidRPr="00970C87" w:rsidRDefault="00567463" w:rsidP="00DB60C3">
            <w:pPr>
              <w:pStyle w:val="CM3"/>
              <w:widowControl/>
              <w:spacing w:line="240" w:lineRule="auto"/>
              <w:ind w:firstLine="227"/>
              <w:jc w:val="both"/>
              <w:rPr>
                <w:rFonts w:ascii="Garamond" w:hAnsi="Garamond"/>
                <w:sz w:val="28"/>
                <w:szCs w:val="28"/>
              </w:rPr>
            </w:pPr>
            <w:r w:rsidRPr="00970C87">
              <w:rPr>
                <w:rFonts w:ascii="Garamond" w:hAnsi="Garamond"/>
                <w:i/>
                <w:sz w:val="28"/>
                <w:szCs w:val="28"/>
              </w:rPr>
              <w:t>Q.</w:t>
            </w:r>
            <w:r w:rsidRPr="00970C87">
              <w:rPr>
                <w:rFonts w:ascii="Garamond" w:hAnsi="Garamond"/>
                <w:sz w:val="28"/>
                <w:szCs w:val="28"/>
              </w:rPr>
              <w:t xml:space="preserve"> Cur </w:t>
            </w:r>
            <w:proofErr w:type="spellStart"/>
            <w:r w:rsidRPr="00970C87">
              <w:rPr>
                <w:rFonts w:ascii="Garamond" w:hAnsi="Garamond"/>
                <w:sz w:val="28"/>
                <w:szCs w:val="28"/>
              </w:rPr>
              <w:t>jee</w:t>
            </w:r>
            <w:proofErr w:type="spellEnd"/>
            <w:r w:rsidRPr="00970C87">
              <w:rPr>
                <w:rFonts w:ascii="Garamond" w:hAnsi="Garamond"/>
                <w:sz w:val="28"/>
                <w:szCs w:val="28"/>
              </w:rPr>
              <w:t xml:space="preserve"> </w:t>
            </w:r>
            <w:proofErr w:type="spellStart"/>
            <w:r w:rsidRPr="00970C87">
              <w:rPr>
                <w:rFonts w:ascii="Garamond" w:hAnsi="Garamond"/>
                <w:sz w:val="28"/>
                <w:szCs w:val="28"/>
              </w:rPr>
              <w:t>toiggal</w:t>
            </w:r>
            <w:proofErr w:type="spellEnd"/>
            <w:r w:rsidRPr="00970C87">
              <w:rPr>
                <w:rFonts w:ascii="Garamond" w:hAnsi="Garamond"/>
                <w:sz w:val="28"/>
                <w:szCs w:val="28"/>
              </w:rPr>
              <w:t xml:space="preserve"> </w:t>
            </w:r>
            <w:proofErr w:type="spellStart"/>
            <w:r w:rsidRPr="00970C87">
              <w:rPr>
                <w:rFonts w:ascii="Garamond" w:hAnsi="Garamond"/>
                <w:sz w:val="28"/>
                <w:szCs w:val="28"/>
              </w:rPr>
              <w:t>dou</w:t>
            </w:r>
            <w:proofErr w:type="spellEnd"/>
            <w:r w:rsidRPr="00970C87">
              <w:rPr>
                <w:rFonts w:ascii="Garamond" w:hAnsi="Garamond"/>
                <w:sz w:val="28"/>
                <w:szCs w:val="28"/>
              </w:rPr>
              <w:t xml:space="preserve"> </w:t>
            </w:r>
            <w:proofErr w:type="spellStart"/>
            <w:r w:rsidRPr="00970C87">
              <w:rPr>
                <w:rFonts w:ascii="Garamond" w:hAnsi="Garamond"/>
                <w:sz w:val="28"/>
                <w:szCs w:val="28"/>
              </w:rPr>
              <w:t>jeh</w:t>
            </w:r>
            <w:proofErr w:type="spellEnd"/>
            <w:r w:rsidRPr="00970C87">
              <w:rPr>
                <w:rFonts w:ascii="Garamond" w:hAnsi="Garamond"/>
                <w:sz w:val="28"/>
                <w:szCs w:val="28"/>
              </w:rPr>
              <w:t xml:space="preserve"> </w:t>
            </w:r>
            <w:proofErr w:type="spellStart"/>
            <w:r w:rsidRPr="00970C87">
              <w:rPr>
                <w:rFonts w:ascii="Garamond" w:hAnsi="Garamond"/>
                <w:sz w:val="28"/>
                <w:szCs w:val="28"/>
              </w:rPr>
              <w:t>shen</w:t>
            </w:r>
            <w:proofErr w:type="spellEnd"/>
            <w:r w:rsidRPr="00970C87">
              <w:rPr>
                <w:rFonts w:ascii="Garamond" w:hAnsi="Garamond"/>
                <w:i/>
                <w:sz w:val="28"/>
                <w:szCs w:val="28"/>
              </w:rPr>
              <w:t> </w:t>
            </w:r>
            <w:r w:rsidRPr="00970C87">
              <w:rPr>
                <w:rFonts w:ascii="Garamond" w:hAnsi="Garamond"/>
                <w:sz w:val="28"/>
                <w:szCs w:val="28"/>
              </w:rPr>
              <w:t xml:space="preserve">? </w:t>
            </w:r>
          </w:p>
        </w:tc>
        <w:tc>
          <w:tcPr>
            <w:tcW w:w="3810" w:type="dxa"/>
          </w:tcPr>
          <w:p w14:paraId="2AB86FCA"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 xml:space="preserve">I pray make me understand </w:t>
            </w:r>
            <w:r w:rsidRPr="00567463">
              <w:rPr>
                <w:rFonts w:ascii="Garamond" w:hAnsi="Garamond" w:cs="Times New Roman"/>
                <w:sz w:val="28"/>
              </w:rPr>
              <w:t>that</w:t>
            </w:r>
            <w:r w:rsidRPr="009A4209">
              <w:rPr>
                <w:rFonts w:ascii="Garamond" w:hAnsi="Garamond" w:cs="Times New Roman"/>
                <w:i/>
                <w:sz w:val="28"/>
              </w:rPr>
              <w:t>.</w:t>
            </w:r>
          </w:p>
        </w:tc>
        <w:tc>
          <w:tcPr>
            <w:tcW w:w="0" w:type="auto"/>
          </w:tcPr>
          <w:p w14:paraId="00A56DBB" w14:textId="77777777" w:rsidR="00567463" w:rsidRPr="00567463" w:rsidRDefault="00567463" w:rsidP="00DB60C3">
            <w:pPr>
              <w:pStyle w:val="ListParagraph"/>
              <w:ind w:left="0"/>
              <w:rPr>
                <w:rFonts w:ascii="Garamond" w:hAnsi="Garamond" w:cs="Times New Roman"/>
                <w:sz w:val="20"/>
                <w:szCs w:val="20"/>
              </w:rPr>
            </w:pPr>
          </w:p>
        </w:tc>
      </w:tr>
      <w:tr w:rsidR="00567463" w:rsidRPr="009A4209" w14:paraId="02470A89" w14:textId="77777777" w:rsidTr="00710C08">
        <w:tc>
          <w:tcPr>
            <w:tcW w:w="4111" w:type="dxa"/>
          </w:tcPr>
          <w:p w14:paraId="7A157F30" w14:textId="77777777" w:rsidR="00567463" w:rsidRPr="00970C87" w:rsidRDefault="00567463" w:rsidP="00DB60C3">
            <w:pPr>
              <w:pStyle w:val="CM3"/>
              <w:widowControl/>
              <w:spacing w:line="240" w:lineRule="auto"/>
              <w:ind w:firstLine="227"/>
              <w:jc w:val="both"/>
              <w:rPr>
                <w:rFonts w:ascii="Garamond" w:hAnsi="Garamond"/>
                <w:sz w:val="28"/>
                <w:szCs w:val="28"/>
              </w:rPr>
            </w:pPr>
            <w:r w:rsidRPr="00970C87">
              <w:rPr>
                <w:rFonts w:ascii="Garamond" w:hAnsi="Garamond"/>
                <w:i/>
                <w:sz w:val="28"/>
                <w:szCs w:val="28"/>
              </w:rPr>
              <w:t xml:space="preserve">A. </w:t>
            </w:r>
            <w:r w:rsidRPr="00970C87">
              <w:rPr>
                <w:rFonts w:ascii="Garamond" w:hAnsi="Garamond"/>
                <w:sz w:val="28"/>
                <w:szCs w:val="28"/>
              </w:rPr>
              <w:t xml:space="preserve">Cur </w:t>
            </w:r>
            <w:proofErr w:type="spellStart"/>
            <w:r w:rsidRPr="00970C87">
              <w:rPr>
                <w:rFonts w:ascii="Garamond" w:hAnsi="Garamond"/>
                <w:sz w:val="28"/>
                <w:szCs w:val="28"/>
              </w:rPr>
              <w:t>tastey</w:t>
            </w:r>
            <w:proofErr w:type="spellEnd"/>
            <w:r w:rsidRPr="00970C87">
              <w:rPr>
                <w:rFonts w:ascii="Garamond" w:hAnsi="Garamond"/>
                <w:sz w:val="28"/>
                <w:szCs w:val="28"/>
              </w:rPr>
              <w:t xml:space="preserve"> da </w:t>
            </w:r>
            <w:proofErr w:type="spellStart"/>
            <w:r w:rsidRPr="00970C87">
              <w:rPr>
                <w:rFonts w:ascii="Garamond" w:hAnsi="Garamond"/>
                <w:sz w:val="28"/>
                <w:szCs w:val="28"/>
              </w:rPr>
              <w:t>cre’n</w:t>
            </w:r>
            <w:proofErr w:type="spellEnd"/>
            <w:r w:rsidRPr="00970C87">
              <w:rPr>
                <w:rFonts w:ascii="Garamond" w:hAnsi="Garamond"/>
                <w:sz w:val="28"/>
                <w:szCs w:val="28"/>
              </w:rPr>
              <w:t xml:space="preserve"> </w:t>
            </w:r>
            <w:proofErr w:type="spellStart"/>
            <w:r w:rsidRPr="00567463">
              <w:rPr>
                <w:rFonts w:ascii="Garamond" w:hAnsi="Garamond"/>
                <w:sz w:val="28"/>
                <w:szCs w:val="28"/>
              </w:rPr>
              <w:t>g</w:t>
            </w:r>
            <w:r w:rsidRPr="00970C87">
              <w:rPr>
                <w:rFonts w:ascii="Garamond" w:hAnsi="Garamond"/>
                <w:sz w:val="28"/>
                <w:szCs w:val="28"/>
              </w:rPr>
              <w:t>raih</w:t>
            </w:r>
            <w:proofErr w:type="spellEnd"/>
            <w:r w:rsidRPr="00970C87">
              <w:rPr>
                <w:rFonts w:ascii="Garamond" w:hAnsi="Garamond"/>
                <w:sz w:val="28"/>
                <w:szCs w:val="28"/>
              </w:rPr>
              <w:t xml:space="preserve"> </w:t>
            </w:r>
            <w:proofErr w:type="spellStart"/>
            <w:r w:rsidRPr="00970C87">
              <w:rPr>
                <w:rFonts w:ascii="Garamond" w:hAnsi="Garamond"/>
                <w:sz w:val="28"/>
                <w:szCs w:val="28"/>
              </w:rPr>
              <w:t>t’ayd</w:t>
            </w:r>
            <w:proofErr w:type="spellEnd"/>
            <w:r w:rsidRPr="00970C87">
              <w:rPr>
                <w:rFonts w:ascii="Garamond" w:hAnsi="Garamond"/>
                <w:sz w:val="28"/>
                <w:szCs w:val="28"/>
              </w:rPr>
              <w:t xml:space="preserve"> </w:t>
            </w:r>
            <w:proofErr w:type="spellStart"/>
            <w:r w:rsidRPr="00970C87">
              <w:rPr>
                <w:rFonts w:ascii="Garamond" w:hAnsi="Garamond"/>
                <w:sz w:val="28"/>
                <w:szCs w:val="28"/>
              </w:rPr>
              <w:t>ort</w:t>
            </w:r>
            <w:proofErr w:type="spellEnd"/>
            <w:r w:rsidRPr="00970C87">
              <w:rPr>
                <w:rFonts w:ascii="Garamond" w:hAnsi="Garamond"/>
                <w:sz w:val="28"/>
                <w:szCs w:val="28"/>
              </w:rPr>
              <w:t xml:space="preserve"> </w:t>
            </w:r>
            <w:proofErr w:type="spellStart"/>
            <w:r w:rsidRPr="00970C87">
              <w:rPr>
                <w:rFonts w:ascii="Garamond" w:hAnsi="Garamond"/>
                <w:sz w:val="28"/>
                <w:szCs w:val="28"/>
              </w:rPr>
              <w:t>hene</w:t>
            </w:r>
            <w:proofErr w:type="spellEnd"/>
            <w:r w:rsidRPr="00970C87">
              <w:rPr>
                <w:rFonts w:ascii="Garamond" w:hAnsi="Garamond"/>
                <w:sz w:val="28"/>
                <w:szCs w:val="28"/>
              </w:rPr>
              <w:t xml:space="preserve">. </w:t>
            </w:r>
            <w:proofErr w:type="spellStart"/>
            <w:r w:rsidRPr="00970C87">
              <w:rPr>
                <w:rFonts w:ascii="Garamond" w:hAnsi="Garamond"/>
                <w:sz w:val="28"/>
                <w:szCs w:val="28"/>
              </w:rPr>
              <w:t>T’ow</w:t>
            </w:r>
            <w:proofErr w:type="spellEnd"/>
            <w:r w:rsidRPr="00970C87">
              <w:rPr>
                <w:rFonts w:ascii="Garamond" w:hAnsi="Garamond"/>
                <w:sz w:val="28"/>
                <w:szCs w:val="28"/>
              </w:rPr>
              <w:t xml:space="preserve"> </w:t>
            </w:r>
            <w:proofErr w:type="spellStart"/>
            <w:r w:rsidRPr="00970C87">
              <w:rPr>
                <w:rFonts w:ascii="Garamond" w:hAnsi="Garamond"/>
                <w:sz w:val="28"/>
                <w:szCs w:val="28"/>
              </w:rPr>
              <w:t>booishal</w:t>
            </w:r>
            <w:proofErr w:type="spellEnd"/>
            <w:r w:rsidRPr="00970C87">
              <w:rPr>
                <w:rFonts w:ascii="Garamond" w:hAnsi="Garamond"/>
                <w:sz w:val="28"/>
                <w:szCs w:val="28"/>
              </w:rPr>
              <w:t xml:space="preserve">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mie</w:t>
            </w:r>
            <w:proofErr w:type="spellEnd"/>
            <w:r w:rsidRPr="00970C87">
              <w:rPr>
                <w:rFonts w:ascii="Garamond" w:hAnsi="Garamond"/>
                <w:sz w:val="28"/>
                <w:szCs w:val="28"/>
              </w:rPr>
              <w:t xml:space="preserve"> </w:t>
            </w:r>
            <w:proofErr w:type="spellStart"/>
            <w:r w:rsidRPr="00970C87">
              <w:rPr>
                <w:rFonts w:ascii="Garamond" w:hAnsi="Garamond"/>
                <w:sz w:val="28"/>
                <w:szCs w:val="28"/>
              </w:rPr>
              <w:t>dhyt</w:t>
            </w:r>
            <w:proofErr w:type="spellEnd"/>
            <w:r w:rsidRPr="00970C87">
              <w:rPr>
                <w:rFonts w:ascii="Garamond" w:hAnsi="Garamond"/>
                <w:sz w:val="28"/>
                <w:szCs w:val="28"/>
              </w:rPr>
              <w:t xml:space="preserve"> </w:t>
            </w:r>
            <w:proofErr w:type="spellStart"/>
            <w:r w:rsidRPr="00970C87">
              <w:rPr>
                <w:rFonts w:ascii="Garamond" w:hAnsi="Garamond"/>
                <w:sz w:val="28"/>
                <w:szCs w:val="28"/>
              </w:rPr>
              <w:t>hene</w:t>
            </w:r>
            <w:proofErr w:type="spellEnd"/>
            <w:r w:rsidRPr="00970C87">
              <w:rPr>
                <w:rFonts w:ascii="Garamond" w:hAnsi="Garamond"/>
                <w:sz w:val="28"/>
                <w:szCs w:val="28"/>
              </w:rPr>
              <w:t xml:space="preserve"> </w:t>
            </w:r>
            <w:proofErr w:type="spellStart"/>
            <w:r w:rsidRPr="00970C87">
              <w:rPr>
                <w:rFonts w:ascii="Garamond" w:hAnsi="Garamond"/>
                <w:sz w:val="28"/>
                <w:szCs w:val="28"/>
              </w:rPr>
              <w:t>ayns</w:t>
            </w:r>
            <w:proofErr w:type="spellEnd"/>
            <w:r w:rsidRPr="00970C87">
              <w:rPr>
                <w:rFonts w:ascii="Garamond" w:hAnsi="Garamond"/>
                <w:sz w:val="28"/>
                <w:szCs w:val="28"/>
              </w:rPr>
              <w:t xml:space="preserve"> dt’</w:t>
            </w:r>
            <w:r w:rsidR="009C1422">
              <w:rPr>
                <w:rFonts w:ascii="Garamond" w:hAnsi="Garamond"/>
                <w:sz w:val="28"/>
                <w:szCs w:val="28"/>
              </w:rPr>
              <w:t xml:space="preserve"> </w:t>
            </w:r>
            <w:proofErr w:type="spellStart"/>
            <w:r w:rsidRPr="00970C87">
              <w:rPr>
                <w:rFonts w:ascii="Garamond" w:hAnsi="Garamond"/>
                <w:sz w:val="28"/>
                <w:szCs w:val="28"/>
              </w:rPr>
              <w:t>obbraghyn</w:t>
            </w:r>
            <w:proofErr w:type="spellEnd"/>
            <w:r w:rsidRPr="00970C87">
              <w:rPr>
                <w:rFonts w:ascii="Garamond" w:hAnsi="Garamond"/>
                <w:sz w:val="28"/>
                <w:szCs w:val="28"/>
              </w:rPr>
              <w:t xml:space="preserve">, cha </w:t>
            </w:r>
            <w:proofErr w:type="spellStart"/>
            <w:r w:rsidRPr="00970C87">
              <w:rPr>
                <w:rFonts w:ascii="Garamond" w:hAnsi="Garamond"/>
                <w:sz w:val="28"/>
                <w:szCs w:val="28"/>
              </w:rPr>
              <w:t>vel</w:t>
            </w:r>
            <w:proofErr w:type="spellEnd"/>
            <w:r w:rsidRPr="00970C87">
              <w:rPr>
                <w:rFonts w:ascii="Garamond" w:hAnsi="Garamond"/>
                <w:sz w:val="28"/>
                <w:szCs w:val="28"/>
              </w:rPr>
              <w:t xml:space="preserve"> </w:t>
            </w:r>
            <w:proofErr w:type="spellStart"/>
            <w:r w:rsidRPr="00970C87">
              <w:rPr>
                <w:rFonts w:ascii="Garamond" w:hAnsi="Garamond"/>
                <w:sz w:val="28"/>
                <w:szCs w:val="28"/>
              </w:rPr>
              <w:t>oo</w:t>
            </w:r>
            <w:proofErr w:type="spellEnd"/>
            <w:r w:rsidRPr="00970C87">
              <w:rPr>
                <w:rFonts w:ascii="Garamond" w:hAnsi="Garamond"/>
                <w:sz w:val="28"/>
                <w:szCs w:val="28"/>
              </w:rPr>
              <w:t xml:space="preserve"> </w:t>
            </w:r>
            <w:proofErr w:type="spellStart"/>
            <w:r w:rsidRPr="00970C87">
              <w:rPr>
                <w:rFonts w:ascii="Garamond" w:hAnsi="Garamond"/>
                <w:sz w:val="28"/>
                <w:szCs w:val="28"/>
              </w:rPr>
              <w:t>booiagh</w:t>
            </w:r>
            <w:proofErr w:type="spellEnd"/>
            <w:r w:rsidRPr="00970C87">
              <w:rPr>
                <w:rFonts w:ascii="Garamond" w:hAnsi="Garamond"/>
                <w:sz w:val="28"/>
                <w:szCs w:val="28"/>
              </w:rPr>
              <w:t xml:space="preserve"> </w:t>
            </w:r>
            <w:proofErr w:type="spellStart"/>
            <w:r w:rsidRPr="00970C87">
              <w:rPr>
                <w:rFonts w:ascii="Garamond" w:hAnsi="Garamond"/>
                <w:sz w:val="28"/>
                <w:szCs w:val="28"/>
              </w:rPr>
              <w:t>tra</w:t>
            </w:r>
            <w:proofErr w:type="spellEnd"/>
            <w:r w:rsidRPr="00970C87">
              <w:rPr>
                <w:rFonts w:ascii="Garamond" w:hAnsi="Garamond"/>
                <w:sz w:val="28"/>
                <w:szCs w:val="28"/>
              </w:rPr>
              <w:t xml:space="preserve"> </w:t>
            </w:r>
            <w:proofErr w:type="spellStart"/>
            <w:r w:rsidRPr="00970C87">
              <w:rPr>
                <w:rFonts w:ascii="Garamond" w:hAnsi="Garamond"/>
                <w:sz w:val="28"/>
                <w:szCs w:val="28"/>
              </w:rPr>
              <w:t>nagh</w:t>
            </w:r>
            <w:proofErr w:type="spellEnd"/>
            <w:r w:rsidRPr="00970C87">
              <w:rPr>
                <w:rFonts w:ascii="Garamond" w:hAnsi="Garamond"/>
                <w:sz w:val="28"/>
                <w:szCs w:val="28"/>
              </w:rPr>
              <w:t xml:space="preserve"> </w:t>
            </w:r>
            <w:proofErr w:type="spellStart"/>
            <w:r w:rsidRPr="00970C87">
              <w:rPr>
                <w:rFonts w:ascii="Garamond" w:hAnsi="Garamond"/>
                <w:sz w:val="28"/>
                <w:szCs w:val="28"/>
              </w:rPr>
              <w:t>vel</w:t>
            </w:r>
            <w:proofErr w:type="spellEnd"/>
            <w:r w:rsidRPr="00970C87">
              <w:rPr>
                <w:rFonts w:ascii="Garamond" w:hAnsi="Garamond"/>
                <w:sz w:val="28"/>
                <w:szCs w:val="28"/>
              </w:rPr>
              <w:t xml:space="preserve"> dt’ </w:t>
            </w:r>
            <w:proofErr w:type="spellStart"/>
            <w:r w:rsidRPr="00970C87">
              <w:rPr>
                <w:rFonts w:ascii="Garamond" w:hAnsi="Garamond"/>
                <w:sz w:val="28"/>
                <w:szCs w:val="28"/>
              </w:rPr>
              <w:t>aigney</w:t>
            </w:r>
            <w:proofErr w:type="spellEnd"/>
            <w:r w:rsidRPr="00970C87">
              <w:rPr>
                <w:rFonts w:ascii="Garamond" w:hAnsi="Garamond"/>
                <w:sz w:val="28"/>
                <w:szCs w:val="28"/>
              </w:rPr>
              <w:t xml:space="preserve"> </w:t>
            </w:r>
            <w:proofErr w:type="spellStart"/>
            <w:r w:rsidRPr="00970C87">
              <w:rPr>
                <w:rFonts w:ascii="Garamond" w:hAnsi="Garamond"/>
                <w:sz w:val="28"/>
                <w:szCs w:val="28"/>
              </w:rPr>
              <w:t>ayd</w:t>
            </w:r>
            <w:proofErr w:type="spellEnd"/>
            <w:r w:rsidRPr="00970C87">
              <w:rPr>
                <w:rFonts w:ascii="Garamond" w:hAnsi="Garamond"/>
                <w:sz w:val="28"/>
                <w:szCs w:val="28"/>
              </w:rPr>
              <w:t xml:space="preserve">, cha </w:t>
            </w:r>
            <w:proofErr w:type="spellStart"/>
            <w:r w:rsidRPr="00970C87">
              <w:rPr>
                <w:rFonts w:ascii="Garamond" w:hAnsi="Garamond"/>
                <w:sz w:val="28"/>
                <w:szCs w:val="28"/>
              </w:rPr>
              <w:t>mooar</w:t>
            </w:r>
            <w:proofErr w:type="spellEnd"/>
            <w:r w:rsidRPr="00970C87">
              <w:rPr>
                <w:rFonts w:ascii="Garamond" w:hAnsi="Garamond"/>
                <w:sz w:val="28"/>
                <w:szCs w:val="28"/>
              </w:rPr>
              <w:t xml:space="preserve"> </w:t>
            </w:r>
            <w:proofErr w:type="spellStart"/>
            <w:r w:rsidRPr="00970C87">
              <w:rPr>
                <w:rFonts w:ascii="Garamond" w:hAnsi="Garamond"/>
                <w:sz w:val="28"/>
                <w:szCs w:val="28"/>
              </w:rPr>
              <w:t>liat</w:t>
            </w:r>
            <w:proofErr w:type="spellEnd"/>
            <w:r w:rsidRPr="00970C87">
              <w:rPr>
                <w:rFonts w:ascii="Garamond" w:hAnsi="Garamond"/>
                <w:sz w:val="28"/>
                <w:szCs w:val="28"/>
              </w:rPr>
              <w:t xml:space="preserve"> nee </w:t>
            </w:r>
            <w:proofErr w:type="spellStart"/>
            <w:r w:rsidRPr="00970C87">
              <w:rPr>
                <w:rFonts w:ascii="Garamond" w:hAnsi="Garamond"/>
                <w:sz w:val="28"/>
                <w:szCs w:val="28"/>
              </w:rPr>
              <w:t>erbee</w:t>
            </w:r>
            <w:proofErr w:type="spellEnd"/>
            <w:r w:rsidRPr="00970C87">
              <w:rPr>
                <w:rFonts w:ascii="Garamond" w:hAnsi="Garamond"/>
                <w:sz w:val="28"/>
                <w:szCs w:val="28"/>
              </w:rPr>
              <w:t xml:space="preserve"> </w:t>
            </w:r>
            <w:proofErr w:type="spellStart"/>
            <w:r w:rsidRPr="00970C87">
              <w:rPr>
                <w:rFonts w:ascii="Garamond" w:hAnsi="Garamond"/>
                <w:sz w:val="28"/>
                <w:szCs w:val="28"/>
              </w:rPr>
              <w:t>mie</w:t>
            </w:r>
            <w:proofErr w:type="spellEnd"/>
            <w:r w:rsidRPr="00970C87">
              <w:rPr>
                <w:rFonts w:ascii="Garamond" w:hAnsi="Garamond"/>
                <w:sz w:val="28"/>
                <w:szCs w:val="28"/>
              </w:rPr>
              <w:t xml:space="preserve">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vel</w:t>
            </w:r>
            <w:proofErr w:type="spellEnd"/>
            <w:r w:rsidRPr="00970C87">
              <w:rPr>
                <w:rFonts w:ascii="Garamond" w:hAnsi="Garamond"/>
                <w:sz w:val="28"/>
                <w:szCs w:val="28"/>
              </w:rPr>
              <w:t xml:space="preserve"> </w:t>
            </w:r>
            <w:proofErr w:type="spellStart"/>
            <w:r w:rsidRPr="00970C87">
              <w:rPr>
                <w:rFonts w:ascii="Garamond" w:hAnsi="Garamond"/>
                <w:sz w:val="28"/>
                <w:szCs w:val="28"/>
              </w:rPr>
              <w:lastRenderedPageBreak/>
              <w:t>ayd</w:t>
            </w:r>
            <w:proofErr w:type="spellEnd"/>
            <w:r w:rsidRPr="00970C87">
              <w:rPr>
                <w:rFonts w:ascii="Garamond" w:hAnsi="Garamond"/>
                <w:sz w:val="28"/>
                <w:szCs w:val="28"/>
              </w:rPr>
              <w:t xml:space="preserve"> </w:t>
            </w:r>
            <w:proofErr w:type="spellStart"/>
            <w:r w:rsidRPr="00970C87">
              <w:rPr>
                <w:rFonts w:ascii="Garamond" w:hAnsi="Garamond"/>
                <w:sz w:val="28"/>
                <w:szCs w:val="28"/>
              </w:rPr>
              <w:t>hene</w:t>
            </w:r>
            <w:proofErr w:type="spellEnd"/>
            <w:r w:rsidRPr="00970C87">
              <w:rPr>
                <w:rFonts w:ascii="Garamond" w:hAnsi="Garamond"/>
                <w:sz w:val="28"/>
                <w:szCs w:val="28"/>
              </w:rPr>
              <w:t xml:space="preserve">, cha </w:t>
            </w:r>
            <w:proofErr w:type="spellStart"/>
            <w:r w:rsidRPr="00970C87">
              <w:rPr>
                <w:rFonts w:ascii="Garamond" w:hAnsi="Garamond"/>
                <w:sz w:val="28"/>
                <w:szCs w:val="28"/>
              </w:rPr>
              <w:t>nynney</w:t>
            </w:r>
            <w:proofErr w:type="spellEnd"/>
            <w:r w:rsidRPr="00970C87">
              <w:rPr>
                <w:rFonts w:ascii="Garamond" w:hAnsi="Garamond"/>
                <w:sz w:val="28"/>
                <w:szCs w:val="28"/>
              </w:rPr>
              <w:t xml:space="preserve"> </w:t>
            </w:r>
            <w:proofErr w:type="spellStart"/>
            <w:r w:rsidRPr="00970C87">
              <w:rPr>
                <w:rFonts w:ascii="Garamond" w:hAnsi="Garamond"/>
                <w:sz w:val="28"/>
                <w:szCs w:val="28"/>
              </w:rPr>
              <w:t>liat</w:t>
            </w:r>
            <w:proofErr w:type="spellEnd"/>
            <w:r w:rsidRPr="00970C87">
              <w:rPr>
                <w:rFonts w:ascii="Garamond" w:hAnsi="Garamond"/>
                <w:sz w:val="28"/>
                <w:szCs w:val="28"/>
              </w:rPr>
              <w:t xml:space="preserve"> </w:t>
            </w:r>
            <w:proofErr w:type="spellStart"/>
            <w:r w:rsidRPr="00970C87">
              <w:rPr>
                <w:rFonts w:ascii="Garamond" w:hAnsi="Garamond"/>
                <w:sz w:val="28"/>
                <w:szCs w:val="28"/>
              </w:rPr>
              <w:t>jummoose</w:t>
            </w:r>
            <w:proofErr w:type="spellEnd"/>
            <w:r w:rsidRPr="00970C87">
              <w:rPr>
                <w:rFonts w:ascii="Garamond" w:hAnsi="Garamond"/>
                <w:sz w:val="28"/>
                <w:szCs w:val="28"/>
              </w:rPr>
              <w:t xml:space="preserve"> y chur ort </w:t>
            </w:r>
            <w:proofErr w:type="spellStart"/>
            <w:r w:rsidRPr="00970C87">
              <w:rPr>
                <w:rFonts w:ascii="Garamond" w:hAnsi="Garamond"/>
                <w:sz w:val="28"/>
                <w:szCs w:val="28"/>
              </w:rPr>
              <w:t>hene</w:t>
            </w:r>
            <w:proofErr w:type="spellEnd"/>
            <w:r w:rsidRPr="00970C87">
              <w:rPr>
                <w:rFonts w:ascii="Garamond" w:hAnsi="Garamond"/>
                <w:sz w:val="28"/>
                <w:szCs w:val="28"/>
              </w:rPr>
              <w:t xml:space="preserve"> as </w:t>
            </w:r>
            <w:proofErr w:type="spellStart"/>
            <w:r w:rsidRPr="00970C87">
              <w:rPr>
                <w:rFonts w:ascii="Garamond" w:hAnsi="Garamond"/>
                <w:sz w:val="28"/>
                <w:szCs w:val="28"/>
              </w:rPr>
              <w:t>anvennick</w:t>
            </w:r>
            <w:proofErr w:type="spellEnd"/>
            <w:r w:rsidRPr="00970C87">
              <w:rPr>
                <w:rFonts w:ascii="Garamond" w:hAnsi="Garamond"/>
                <w:sz w:val="28"/>
                <w:szCs w:val="28"/>
              </w:rPr>
              <w:t xml:space="preserve"> </w:t>
            </w:r>
            <w:proofErr w:type="spellStart"/>
            <w:r w:rsidRPr="00970C87">
              <w:rPr>
                <w:rFonts w:ascii="Garamond" w:hAnsi="Garamond"/>
                <w:sz w:val="28"/>
                <w:szCs w:val="28"/>
              </w:rPr>
              <w:t>huittys</w:t>
            </w:r>
            <w:proofErr w:type="spellEnd"/>
            <w:r w:rsidRPr="00970C87">
              <w:rPr>
                <w:rFonts w:ascii="Garamond" w:hAnsi="Garamond"/>
                <w:sz w:val="28"/>
                <w:szCs w:val="28"/>
              </w:rPr>
              <w:t xml:space="preserve"> </w:t>
            </w:r>
            <w:proofErr w:type="spellStart"/>
            <w:r w:rsidRPr="00970C87">
              <w:rPr>
                <w:rFonts w:ascii="Garamond" w:hAnsi="Garamond"/>
                <w:sz w:val="28"/>
                <w:szCs w:val="28"/>
              </w:rPr>
              <w:t>oo</w:t>
            </w:r>
            <w:proofErr w:type="spellEnd"/>
            <w:r w:rsidRPr="00970C87">
              <w:rPr>
                <w:rFonts w:ascii="Garamond" w:hAnsi="Garamond"/>
                <w:sz w:val="28"/>
                <w:szCs w:val="28"/>
              </w:rPr>
              <w:t xml:space="preserve"> </w:t>
            </w:r>
            <w:proofErr w:type="spellStart"/>
            <w:r w:rsidRPr="00970C87">
              <w:rPr>
                <w:rFonts w:ascii="Garamond" w:hAnsi="Garamond"/>
                <w:sz w:val="28"/>
                <w:szCs w:val="28"/>
              </w:rPr>
              <w:t>magh</w:t>
            </w:r>
            <w:proofErr w:type="spellEnd"/>
            <w:r w:rsidRPr="00970C87">
              <w:rPr>
                <w:rFonts w:ascii="Garamond" w:hAnsi="Garamond"/>
                <w:sz w:val="28"/>
                <w:szCs w:val="28"/>
              </w:rPr>
              <w:t xml:space="preserve"> </w:t>
            </w:r>
            <w:proofErr w:type="spellStart"/>
            <w:r w:rsidRPr="00970C87">
              <w:rPr>
                <w:rFonts w:ascii="Garamond" w:hAnsi="Garamond"/>
                <w:sz w:val="28"/>
                <w:szCs w:val="28"/>
              </w:rPr>
              <w:t>rhyt</w:t>
            </w:r>
            <w:proofErr w:type="spellEnd"/>
            <w:r w:rsidRPr="00970C87">
              <w:rPr>
                <w:rFonts w:ascii="Garamond" w:hAnsi="Garamond"/>
                <w:sz w:val="28"/>
                <w:szCs w:val="28"/>
              </w:rPr>
              <w:t xml:space="preserve"> </w:t>
            </w:r>
            <w:proofErr w:type="spellStart"/>
            <w:r w:rsidRPr="00970C87">
              <w:rPr>
                <w:rFonts w:ascii="Garamond" w:hAnsi="Garamond"/>
                <w:sz w:val="28"/>
                <w:szCs w:val="28"/>
              </w:rPr>
              <w:t>hene</w:t>
            </w:r>
            <w:proofErr w:type="spellEnd"/>
            <w:r w:rsidRPr="00970C87">
              <w:rPr>
                <w:rFonts w:ascii="Garamond" w:hAnsi="Garamond"/>
                <w:sz w:val="28"/>
                <w:szCs w:val="28"/>
              </w:rPr>
              <w:t xml:space="preserve">, </w:t>
            </w:r>
            <w:proofErr w:type="spellStart"/>
            <w:r w:rsidRPr="00970C87">
              <w:rPr>
                <w:rFonts w:ascii="Garamond" w:hAnsi="Garamond"/>
                <w:sz w:val="28"/>
                <w:szCs w:val="28"/>
              </w:rPr>
              <w:t>n</w:t>
            </w:r>
            <w:r w:rsidR="009C1422">
              <w:rPr>
                <w:rFonts w:ascii="Garamond" w:hAnsi="Garamond"/>
                <w:sz w:val="28"/>
                <w:szCs w:val="28"/>
              </w:rPr>
              <w:t>a</w:t>
            </w:r>
            <w:proofErr w:type="spellEnd"/>
            <w:r w:rsidRPr="00970C87">
              <w:rPr>
                <w:rFonts w:ascii="Garamond" w:hAnsi="Garamond"/>
                <w:sz w:val="28"/>
                <w:szCs w:val="28"/>
              </w:rPr>
              <w:t xml:space="preserve"> my nee </w:t>
            </w:r>
            <w:proofErr w:type="spellStart"/>
            <w:r w:rsidRPr="00970C87">
              <w:rPr>
                <w:rFonts w:ascii="Garamond" w:hAnsi="Garamond"/>
                <w:sz w:val="28"/>
                <w:szCs w:val="28"/>
              </w:rPr>
              <w:t>oo</w:t>
            </w:r>
            <w:proofErr w:type="spellEnd"/>
            <w:r w:rsidRPr="00970C87">
              <w:rPr>
                <w:rFonts w:ascii="Garamond" w:hAnsi="Garamond"/>
                <w:sz w:val="28"/>
                <w:szCs w:val="28"/>
              </w:rPr>
              <w:t xml:space="preserve">, </w:t>
            </w:r>
            <w:proofErr w:type="spellStart"/>
            <w:r w:rsidRPr="00970C87">
              <w:rPr>
                <w:rFonts w:ascii="Garamond" w:hAnsi="Garamond"/>
                <w:sz w:val="28"/>
                <w:szCs w:val="28"/>
              </w:rPr>
              <w:t>t’ow</w:t>
            </w:r>
            <w:proofErr w:type="spellEnd"/>
            <w:r w:rsidRPr="00970C87">
              <w:rPr>
                <w:rFonts w:ascii="Garamond" w:hAnsi="Garamond"/>
                <w:sz w:val="28"/>
                <w:szCs w:val="28"/>
              </w:rPr>
              <w:t xml:space="preserve"> </w:t>
            </w:r>
            <w:proofErr w:type="spellStart"/>
            <w:r w:rsidRPr="00970C87">
              <w:rPr>
                <w:rFonts w:ascii="Garamond" w:hAnsi="Garamond"/>
                <w:sz w:val="28"/>
                <w:szCs w:val="28"/>
              </w:rPr>
              <w:t>chelleeragh</w:t>
            </w:r>
            <w:proofErr w:type="spellEnd"/>
            <w:r w:rsidRPr="00970C87">
              <w:rPr>
                <w:rFonts w:ascii="Garamond" w:hAnsi="Garamond"/>
                <w:sz w:val="28"/>
                <w:szCs w:val="28"/>
              </w:rPr>
              <w:t xml:space="preserve"> </w:t>
            </w:r>
            <w:proofErr w:type="spellStart"/>
            <w:r w:rsidRPr="00970C87">
              <w:rPr>
                <w:rFonts w:ascii="Garamond" w:hAnsi="Garamond"/>
                <w:sz w:val="28"/>
                <w:szCs w:val="28"/>
              </w:rPr>
              <w:t>coardit</w:t>
            </w:r>
            <w:proofErr w:type="spellEnd"/>
            <w:r w:rsidRPr="00970C87">
              <w:rPr>
                <w:rFonts w:ascii="Garamond" w:hAnsi="Garamond"/>
                <w:sz w:val="28"/>
                <w:szCs w:val="28"/>
              </w:rPr>
              <w:t xml:space="preserve">, </w:t>
            </w:r>
            <w:proofErr w:type="spellStart"/>
            <w:r w:rsidRPr="00970C87">
              <w:rPr>
                <w:rFonts w:ascii="Garamond" w:hAnsi="Garamond"/>
                <w:sz w:val="28"/>
                <w:szCs w:val="28"/>
              </w:rPr>
              <w:t>myr</w:t>
            </w:r>
            <w:proofErr w:type="spellEnd"/>
            <w:r w:rsidRPr="00970C87">
              <w:rPr>
                <w:rFonts w:ascii="Garamond" w:hAnsi="Garamond"/>
                <w:sz w:val="28"/>
                <w:szCs w:val="28"/>
              </w:rPr>
              <w:t xml:space="preserve"> </w:t>
            </w:r>
            <w:proofErr w:type="spellStart"/>
            <w:r w:rsidRPr="00970C87">
              <w:rPr>
                <w:rFonts w:ascii="Garamond" w:hAnsi="Garamond"/>
                <w:sz w:val="28"/>
                <w:szCs w:val="28"/>
              </w:rPr>
              <w:t>shoh</w:t>
            </w:r>
            <w:proofErr w:type="spellEnd"/>
            <w:r w:rsidRPr="00970C87">
              <w:rPr>
                <w:rFonts w:ascii="Garamond" w:hAnsi="Garamond"/>
                <w:sz w:val="28"/>
                <w:szCs w:val="28"/>
              </w:rPr>
              <w:t xml:space="preserve"> nee</w:t>
            </w:r>
            <w:r w:rsidR="009C1422">
              <w:rPr>
                <w:rFonts w:ascii="Garamond" w:hAnsi="Garamond"/>
                <w:sz w:val="28"/>
                <w:szCs w:val="28"/>
              </w:rPr>
              <w:t>-</w:t>
            </w:r>
            <w:proofErr w:type="spellStart"/>
            <w:r w:rsidRPr="00970C87">
              <w:rPr>
                <w:rFonts w:ascii="Garamond" w:hAnsi="Garamond"/>
                <w:sz w:val="28"/>
                <w:szCs w:val="28"/>
              </w:rPr>
              <w:t>oo</w:t>
            </w:r>
            <w:proofErr w:type="spellEnd"/>
            <w:r w:rsidRPr="00970C87">
              <w:rPr>
                <w:rFonts w:ascii="Garamond" w:hAnsi="Garamond"/>
                <w:sz w:val="28"/>
                <w:szCs w:val="28"/>
              </w:rPr>
              <w:t xml:space="preserve"> </w:t>
            </w:r>
            <w:proofErr w:type="spellStart"/>
            <w:r w:rsidRPr="00970C87">
              <w:rPr>
                <w:rFonts w:ascii="Garamond" w:hAnsi="Garamond"/>
                <w:sz w:val="28"/>
                <w:szCs w:val="28"/>
              </w:rPr>
              <w:t>oo-hene</w:t>
            </w:r>
            <w:proofErr w:type="spellEnd"/>
            <w:r w:rsidRPr="00970C87">
              <w:rPr>
                <w:rFonts w:ascii="Garamond" w:hAnsi="Garamond"/>
                <w:sz w:val="28"/>
                <w:szCs w:val="28"/>
              </w:rPr>
              <w:t xml:space="preserve"> y </w:t>
            </w:r>
            <w:proofErr w:type="spellStart"/>
            <w:r w:rsidRPr="00970C87">
              <w:rPr>
                <w:rFonts w:ascii="Garamond" w:hAnsi="Garamond"/>
                <w:sz w:val="28"/>
                <w:szCs w:val="28"/>
              </w:rPr>
              <w:t>ymmyrkey</w:t>
            </w:r>
            <w:proofErr w:type="spellEnd"/>
            <w:r w:rsidRPr="00970C87">
              <w:rPr>
                <w:rFonts w:ascii="Garamond" w:hAnsi="Garamond"/>
                <w:sz w:val="28"/>
                <w:szCs w:val="28"/>
              </w:rPr>
              <w:t xml:space="preserve"> </w:t>
            </w:r>
            <w:proofErr w:type="spellStart"/>
            <w:r w:rsidRPr="00970C87">
              <w:rPr>
                <w:rFonts w:ascii="Garamond" w:hAnsi="Garamond"/>
                <w:sz w:val="28"/>
                <w:szCs w:val="28"/>
              </w:rPr>
              <w:t>gys</w:t>
            </w:r>
            <w:proofErr w:type="spellEnd"/>
            <w:r w:rsidRPr="00970C87">
              <w:rPr>
                <w:rFonts w:ascii="Garamond" w:hAnsi="Garamond"/>
                <w:sz w:val="28"/>
                <w:szCs w:val="28"/>
              </w:rPr>
              <w:t xml:space="preserve"> </w:t>
            </w:r>
            <w:proofErr w:type="spellStart"/>
            <w:r w:rsidRPr="00970C87">
              <w:rPr>
                <w:rFonts w:ascii="Garamond" w:hAnsi="Garamond"/>
                <w:sz w:val="28"/>
                <w:szCs w:val="28"/>
              </w:rPr>
              <w:t>dty</w:t>
            </w:r>
            <w:proofErr w:type="spellEnd"/>
            <w:r w:rsidRPr="00970C87">
              <w:rPr>
                <w:rFonts w:ascii="Garamond" w:hAnsi="Garamond"/>
                <w:sz w:val="28"/>
                <w:szCs w:val="28"/>
              </w:rPr>
              <w:t xml:space="preserve"> Naboo, </w:t>
            </w:r>
            <w:r w:rsidRPr="00970C87">
              <w:rPr>
                <w:rFonts w:ascii="Garamond" w:hAnsi="Garamond"/>
                <w:i/>
                <w:sz w:val="28"/>
                <w:szCs w:val="28"/>
              </w:rPr>
              <w:t xml:space="preserve">my </w:t>
            </w:r>
            <w:proofErr w:type="spellStart"/>
            <w:r w:rsidRPr="00970C87">
              <w:rPr>
                <w:rFonts w:ascii="Garamond" w:hAnsi="Garamond"/>
                <w:i/>
                <w:sz w:val="28"/>
                <w:szCs w:val="28"/>
              </w:rPr>
              <w:t>shynney</w:t>
            </w:r>
            <w:proofErr w:type="spellEnd"/>
            <w:r w:rsidRPr="00970C87">
              <w:rPr>
                <w:rFonts w:ascii="Garamond" w:hAnsi="Garamond"/>
                <w:i/>
                <w:sz w:val="28"/>
                <w:szCs w:val="28"/>
              </w:rPr>
              <w:t xml:space="preserve"> </w:t>
            </w:r>
            <w:proofErr w:type="spellStart"/>
            <w:r w:rsidRPr="00970C87">
              <w:rPr>
                <w:rFonts w:ascii="Garamond" w:hAnsi="Garamond"/>
                <w:i/>
                <w:sz w:val="28"/>
                <w:szCs w:val="28"/>
              </w:rPr>
              <w:t>liat</w:t>
            </w:r>
            <w:proofErr w:type="spellEnd"/>
            <w:r w:rsidRPr="00970C87">
              <w:rPr>
                <w:rFonts w:ascii="Garamond" w:hAnsi="Garamond"/>
                <w:i/>
                <w:sz w:val="28"/>
                <w:szCs w:val="28"/>
              </w:rPr>
              <w:t xml:space="preserve"> </w:t>
            </w:r>
            <w:proofErr w:type="spellStart"/>
            <w:r w:rsidRPr="00970C87">
              <w:rPr>
                <w:rFonts w:ascii="Garamond" w:hAnsi="Garamond"/>
                <w:i/>
                <w:sz w:val="28"/>
                <w:szCs w:val="28"/>
              </w:rPr>
              <w:t>eshyn</w:t>
            </w:r>
            <w:proofErr w:type="spellEnd"/>
            <w:r w:rsidRPr="00970C87">
              <w:rPr>
                <w:rFonts w:ascii="Garamond" w:hAnsi="Garamond"/>
                <w:i/>
                <w:sz w:val="28"/>
                <w:szCs w:val="28"/>
              </w:rPr>
              <w:t xml:space="preserve"> </w:t>
            </w:r>
            <w:proofErr w:type="spellStart"/>
            <w:r w:rsidRPr="00970C87">
              <w:rPr>
                <w:rFonts w:ascii="Garamond" w:hAnsi="Garamond"/>
                <w:i/>
                <w:sz w:val="28"/>
                <w:szCs w:val="28"/>
              </w:rPr>
              <w:t>myr</w:t>
            </w:r>
            <w:proofErr w:type="spellEnd"/>
            <w:r w:rsidRPr="00970C87">
              <w:rPr>
                <w:rFonts w:ascii="Garamond" w:hAnsi="Garamond"/>
                <w:i/>
                <w:sz w:val="28"/>
                <w:szCs w:val="28"/>
              </w:rPr>
              <w:t xml:space="preserve"> </w:t>
            </w:r>
            <w:proofErr w:type="spellStart"/>
            <w:r w:rsidRPr="00970C87">
              <w:rPr>
                <w:rFonts w:ascii="Garamond" w:hAnsi="Garamond"/>
                <w:i/>
                <w:sz w:val="28"/>
                <w:szCs w:val="28"/>
              </w:rPr>
              <w:t>shynney</w:t>
            </w:r>
            <w:proofErr w:type="spellEnd"/>
            <w:r w:rsidRPr="00970C87">
              <w:rPr>
                <w:rFonts w:ascii="Garamond" w:hAnsi="Garamond"/>
                <w:i/>
                <w:sz w:val="28"/>
                <w:szCs w:val="28"/>
              </w:rPr>
              <w:t xml:space="preserve"> </w:t>
            </w:r>
            <w:proofErr w:type="spellStart"/>
            <w:r w:rsidRPr="00970C87">
              <w:rPr>
                <w:rFonts w:ascii="Garamond" w:hAnsi="Garamond"/>
                <w:i/>
                <w:sz w:val="28"/>
                <w:szCs w:val="28"/>
              </w:rPr>
              <w:t>liat</w:t>
            </w:r>
            <w:proofErr w:type="spellEnd"/>
            <w:r w:rsidRPr="00970C87">
              <w:rPr>
                <w:rFonts w:ascii="Garamond" w:hAnsi="Garamond"/>
                <w:i/>
                <w:sz w:val="28"/>
                <w:szCs w:val="28"/>
              </w:rPr>
              <w:t xml:space="preserve"> </w:t>
            </w:r>
            <w:proofErr w:type="spellStart"/>
            <w:r w:rsidRPr="00970C87">
              <w:rPr>
                <w:rFonts w:ascii="Garamond" w:hAnsi="Garamond"/>
                <w:i/>
                <w:sz w:val="28"/>
                <w:szCs w:val="28"/>
              </w:rPr>
              <w:t>oo</w:t>
            </w:r>
            <w:proofErr w:type="spellEnd"/>
            <w:r w:rsidRPr="00970C87">
              <w:rPr>
                <w:rFonts w:ascii="Garamond" w:hAnsi="Garamond"/>
                <w:i/>
                <w:sz w:val="28"/>
                <w:szCs w:val="28"/>
              </w:rPr>
              <w:t xml:space="preserve"> </w:t>
            </w:r>
            <w:proofErr w:type="spellStart"/>
            <w:r w:rsidRPr="00970C87">
              <w:rPr>
                <w:rFonts w:ascii="Garamond" w:hAnsi="Garamond"/>
                <w:i/>
                <w:sz w:val="28"/>
                <w:szCs w:val="28"/>
              </w:rPr>
              <w:t>hene</w:t>
            </w:r>
            <w:proofErr w:type="spellEnd"/>
            <w:r w:rsidRPr="00970C87">
              <w:rPr>
                <w:rFonts w:ascii="Garamond" w:hAnsi="Garamond"/>
                <w:sz w:val="28"/>
                <w:szCs w:val="28"/>
              </w:rPr>
              <w:t xml:space="preserve">, </w:t>
            </w:r>
            <w:proofErr w:type="spellStart"/>
            <w:r w:rsidRPr="00970C87">
              <w:rPr>
                <w:rFonts w:ascii="Garamond" w:hAnsi="Garamond"/>
                <w:sz w:val="28"/>
                <w:szCs w:val="28"/>
              </w:rPr>
              <w:t>myr</w:t>
            </w:r>
            <w:proofErr w:type="spellEnd"/>
            <w:r w:rsidRPr="00970C87">
              <w:rPr>
                <w:rFonts w:ascii="Garamond" w:hAnsi="Garamond"/>
                <w:sz w:val="28"/>
                <w:szCs w:val="28"/>
              </w:rPr>
              <w:t xml:space="preserve"> ta </w:t>
            </w:r>
            <w:proofErr w:type="spellStart"/>
            <w:r w:rsidRPr="00970C87">
              <w:rPr>
                <w:rFonts w:ascii="Garamond" w:hAnsi="Garamond"/>
                <w:sz w:val="28"/>
                <w:szCs w:val="28"/>
              </w:rPr>
              <w:t>sarey</w:t>
            </w:r>
            <w:proofErr w:type="spellEnd"/>
            <w:r w:rsidRPr="00970C87">
              <w:rPr>
                <w:rFonts w:ascii="Garamond" w:hAnsi="Garamond"/>
                <w:sz w:val="28"/>
                <w:szCs w:val="28"/>
              </w:rPr>
              <w:t xml:space="preserve"> </w:t>
            </w:r>
            <w:proofErr w:type="spellStart"/>
            <w:r w:rsidRPr="00970C87">
              <w:rPr>
                <w:rFonts w:ascii="Garamond" w:hAnsi="Garamond"/>
                <w:sz w:val="28"/>
                <w:szCs w:val="28"/>
              </w:rPr>
              <w:t>ayd</w:t>
            </w:r>
            <w:proofErr w:type="spellEnd"/>
            <w:r w:rsidRPr="00970C87">
              <w:rPr>
                <w:rFonts w:ascii="Garamond" w:hAnsi="Garamond"/>
                <w:sz w:val="28"/>
                <w:szCs w:val="28"/>
              </w:rPr>
              <w:t xml:space="preserve">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yanoo</w:t>
            </w:r>
            <w:proofErr w:type="spellEnd"/>
            <w:r w:rsidRPr="00970C87">
              <w:rPr>
                <w:rFonts w:ascii="Garamond" w:hAnsi="Garamond"/>
                <w:sz w:val="28"/>
                <w:szCs w:val="28"/>
              </w:rPr>
              <w:t xml:space="preserve">. </w:t>
            </w:r>
          </w:p>
        </w:tc>
        <w:tc>
          <w:tcPr>
            <w:tcW w:w="3810" w:type="dxa"/>
          </w:tcPr>
          <w:p w14:paraId="25BD3E03"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sz w:val="28"/>
              </w:rPr>
              <w:lastRenderedPageBreak/>
              <w:t xml:space="preserve">A. </w:t>
            </w:r>
            <w:r w:rsidRPr="009A4209">
              <w:rPr>
                <w:rFonts w:ascii="Garamond" w:hAnsi="Garamond" w:cs="Times New Roman"/>
                <w:i/>
                <w:sz w:val="28"/>
              </w:rPr>
              <w:t xml:space="preserve">Consider </w:t>
            </w:r>
            <w:r w:rsidRPr="009A4209">
              <w:rPr>
                <w:rFonts w:ascii="Garamond" w:hAnsi="Garamond" w:cs="Times New Roman"/>
                <w:sz w:val="28"/>
              </w:rPr>
              <w:t xml:space="preserve">how you love </w:t>
            </w:r>
            <w:proofErr w:type="spellStart"/>
            <w:r w:rsidRPr="009A4209">
              <w:rPr>
                <w:rFonts w:ascii="Garamond" w:hAnsi="Garamond" w:cs="Times New Roman"/>
                <w:sz w:val="28"/>
              </w:rPr>
              <w:t>your self</w:t>
            </w:r>
            <w:proofErr w:type="spellEnd"/>
            <w:r w:rsidRPr="009A4209">
              <w:rPr>
                <w:rFonts w:ascii="Garamond" w:hAnsi="Garamond" w:cs="Times New Roman"/>
                <w:sz w:val="28"/>
              </w:rPr>
              <w:t>.</w:t>
            </w:r>
            <w:r w:rsidRPr="009A4209">
              <w:rPr>
                <w:rFonts w:ascii="Garamond" w:hAnsi="Garamond" w:cs="Times New Roman"/>
                <w:i/>
                <w:sz w:val="28"/>
              </w:rPr>
              <w:t xml:space="preserve"> You wish </w:t>
            </w:r>
            <w:proofErr w:type="spellStart"/>
            <w:r w:rsidRPr="009A4209">
              <w:rPr>
                <w:rFonts w:ascii="Garamond" w:hAnsi="Garamond" w:cs="Times New Roman"/>
                <w:i/>
                <w:sz w:val="28"/>
              </w:rPr>
              <w:t>your self</w:t>
            </w:r>
            <w:proofErr w:type="spellEnd"/>
            <w:r w:rsidRPr="009A4209">
              <w:rPr>
                <w:rFonts w:ascii="Garamond" w:hAnsi="Garamond" w:cs="Times New Roman"/>
                <w:i/>
                <w:sz w:val="28"/>
              </w:rPr>
              <w:t xml:space="preserve"> all good Success in your Business</w:t>
            </w:r>
            <w:r w:rsidRPr="009A4209">
              <w:rPr>
                <w:rFonts w:ascii="Garamond" w:hAnsi="Garamond" w:cs="Times New Roman"/>
                <w:sz w:val="28"/>
              </w:rPr>
              <w:t> ;</w:t>
            </w:r>
            <w:r w:rsidRPr="009A4209">
              <w:rPr>
                <w:rFonts w:ascii="Garamond" w:hAnsi="Garamond" w:cs="Times New Roman"/>
                <w:i/>
                <w:sz w:val="28"/>
              </w:rPr>
              <w:t xml:space="preserve"> you are sorry when you miscarry</w:t>
            </w:r>
            <w:r w:rsidRPr="009A4209">
              <w:rPr>
                <w:rFonts w:ascii="Garamond" w:hAnsi="Garamond" w:cs="Times New Roman"/>
                <w:sz w:val="28"/>
              </w:rPr>
              <w:t> ;</w:t>
            </w:r>
            <w:r w:rsidRPr="009A4209">
              <w:rPr>
                <w:rFonts w:ascii="Garamond" w:hAnsi="Garamond" w:cs="Times New Roman"/>
                <w:i/>
                <w:sz w:val="28"/>
              </w:rPr>
              <w:t xml:space="preserve"> you never envy </w:t>
            </w:r>
            <w:proofErr w:type="spellStart"/>
            <w:r w:rsidRPr="009A4209">
              <w:rPr>
                <w:rFonts w:ascii="Garamond" w:hAnsi="Garamond" w:cs="Times New Roman"/>
                <w:i/>
                <w:sz w:val="28"/>
              </w:rPr>
              <w:t>your self</w:t>
            </w:r>
            <w:proofErr w:type="spellEnd"/>
            <w:r w:rsidRPr="009A4209">
              <w:rPr>
                <w:rFonts w:ascii="Garamond" w:hAnsi="Garamond" w:cs="Times New Roman"/>
                <w:i/>
                <w:sz w:val="28"/>
              </w:rPr>
              <w:t xml:space="preserve"> </w:t>
            </w:r>
            <w:proofErr w:type="spellStart"/>
            <w:r w:rsidRPr="009A4209">
              <w:rPr>
                <w:rFonts w:ascii="Garamond" w:hAnsi="Garamond" w:cs="Times New Roman"/>
                <w:i/>
                <w:sz w:val="28"/>
              </w:rPr>
              <w:t>any thing</w:t>
            </w:r>
            <w:proofErr w:type="spellEnd"/>
            <w:r w:rsidRPr="009A4209">
              <w:rPr>
                <w:rFonts w:ascii="Garamond" w:hAnsi="Garamond" w:cs="Times New Roman"/>
                <w:i/>
                <w:sz w:val="28"/>
              </w:rPr>
              <w:t xml:space="preserve"> that is good</w:t>
            </w:r>
            <w:r w:rsidRPr="009A4209">
              <w:rPr>
                <w:rFonts w:ascii="Garamond" w:hAnsi="Garamond" w:cs="Times New Roman"/>
                <w:sz w:val="28"/>
              </w:rPr>
              <w:t> ;</w:t>
            </w:r>
            <w:r w:rsidRPr="009A4209">
              <w:rPr>
                <w:rFonts w:ascii="Garamond" w:hAnsi="Garamond" w:cs="Times New Roman"/>
                <w:i/>
                <w:sz w:val="28"/>
              </w:rPr>
              <w:t xml:space="preserve"> you do not love </w:t>
            </w:r>
            <w:r w:rsidRPr="009A4209">
              <w:rPr>
                <w:rFonts w:ascii="Garamond" w:hAnsi="Garamond" w:cs="Times New Roman"/>
                <w:i/>
                <w:sz w:val="28"/>
              </w:rPr>
              <w:lastRenderedPageBreak/>
              <w:t xml:space="preserve">to vex, and seldom fall out with </w:t>
            </w:r>
            <w:proofErr w:type="spellStart"/>
            <w:r w:rsidRPr="009A4209">
              <w:rPr>
                <w:rFonts w:ascii="Garamond" w:hAnsi="Garamond" w:cs="Times New Roman"/>
                <w:i/>
                <w:sz w:val="28"/>
              </w:rPr>
              <w:t>your self</w:t>
            </w:r>
            <w:proofErr w:type="spellEnd"/>
            <w:r w:rsidRPr="009A4209">
              <w:rPr>
                <w:rFonts w:ascii="Garamond" w:hAnsi="Garamond" w:cs="Times New Roman"/>
                <w:i/>
                <w:sz w:val="28"/>
              </w:rPr>
              <w:t>, or if you do, you are soon reconciled</w:t>
            </w:r>
            <w:r w:rsidRPr="009A4209">
              <w:rPr>
                <w:rFonts w:ascii="Garamond" w:hAnsi="Garamond" w:cs="Times New Roman"/>
                <w:sz w:val="28"/>
              </w:rPr>
              <w:t> ;</w:t>
            </w:r>
            <w:r w:rsidRPr="009A4209">
              <w:rPr>
                <w:rFonts w:ascii="Garamond" w:hAnsi="Garamond" w:cs="Times New Roman"/>
                <w:i/>
                <w:sz w:val="28"/>
              </w:rPr>
              <w:t xml:space="preserve"> why thus you will deal with your Neighbour</w:t>
            </w:r>
            <w:r w:rsidRPr="009C1422">
              <w:rPr>
                <w:rFonts w:ascii="Garamond" w:hAnsi="Garamond" w:cs="Times New Roman"/>
                <w:sz w:val="28"/>
              </w:rPr>
              <w:t>,</w:t>
            </w:r>
            <w:r w:rsidRPr="009A4209">
              <w:rPr>
                <w:rFonts w:ascii="Garamond" w:hAnsi="Garamond" w:cs="Times New Roman"/>
                <w:i/>
                <w:sz w:val="28"/>
              </w:rPr>
              <w:t xml:space="preserve"> </w:t>
            </w:r>
            <w:r w:rsidRPr="009A4209">
              <w:rPr>
                <w:rFonts w:ascii="Garamond" w:hAnsi="Garamond" w:cs="Times New Roman"/>
                <w:sz w:val="28"/>
              </w:rPr>
              <w:t xml:space="preserve">if you love him as </w:t>
            </w:r>
            <w:proofErr w:type="spellStart"/>
            <w:r w:rsidRPr="009A4209">
              <w:rPr>
                <w:rFonts w:ascii="Garamond" w:hAnsi="Garamond" w:cs="Times New Roman"/>
                <w:sz w:val="28"/>
              </w:rPr>
              <w:t>your self</w:t>
            </w:r>
            <w:proofErr w:type="spellEnd"/>
            <w:r w:rsidRPr="009A4209">
              <w:rPr>
                <w:rFonts w:ascii="Garamond" w:hAnsi="Garamond" w:cs="Times New Roman"/>
                <w:sz w:val="28"/>
              </w:rPr>
              <w:t>,</w:t>
            </w:r>
            <w:r w:rsidRPr="009A4209">
              <w:rPr>
                <w:rFonts w:ascii="Garamond" w:hAnsi="Garamond" w:cs="Times New Roman"/>
                <w:i/>
                <w:sz w:val="28"/>
              </w:rPr>
              <w:t xml:space="preserve"> as you are commanded to do.</w:t>
            </w:r>
          </w:p>
        </w:tc>
        <w:tc>
          <w:tcPr>
            <w:tcW w:w="0" w:type="auto"/>
          </w:tcPr>
          <w:p w14:paraId="6800D061" w14:textId="77777777" w:rsidR="00567463" w:rsidRPr="00567463" w:rsidRDefault="00567463" w:rsidP="00DB60C3">
            <w:pPr>
              <w:pStyle w:val="ListParagraph"/>
              <w:ind w:left="0"/>
              <w:rPr>
                <w:rFonts w:ascii="Garamond" w:hAnsi="Garamond" w:cs="Times New Roman"/>
                <w:sz w:val="20"/>
                <w:szCs w:val="20"/>
              </w:rPr>
            </w:pPr>
          </w:p>
        </w:tc>
      </w:tr>
      <w:tr w:rsidR="00567463" w:rsidRPr="009A4209" w14:paraId="72AA78B0" w14:textId="77777777" w:rsidTr="00710C08">
        <w:tc>
          <w:tcPr>
            <w:tcW w:w="4111" w:type="dxa"/>
          </w:tcPr>
          <w:p w14:paraId="7A6BCF75" w14:textId="77777777" w:rsidR="00567463" w:rsidRPr="00970C87" w:rsidRDefault="00567463" w:rsidP="00DB60C3">
            <w:pPr>
              <w:pStyle w:val="CM3"/>
              <w:widowControl/>
              <w:spacing w:line="240" w:lineRule="auto"/>
              <w:ind w:firstLine="227"/>
              <w:jc w:val="both"/>
              <w:rPr>
                <w:rFonts w:ascii="Garamond" w:hAnsi="Garamond"/>
                <w:sz w:val="28"/>
                <w:szCs w:val="28"/>
              </w:rPr>
            </w:pPr>
            <w:r w:rsidRPr="00970C87">
              <w:rPr>
                <w:rFonts w:ascii="Garamond" w:hAnsi="Garamond"/>
                <w:sz w:val="28"/>
                <w:szCs w:val="28"/>
              </w:rPr>
              <w:t xml:space="preserve">Ta </w:t>
            </w:r>
            <w:proofErr w:type="spellStart"/>
            <w:r w:rsidRPr="00970C87">
              <w:rPr>
                <w:rFonts w:ascii="Garamond" w:hAnsi="Garamond"/>
                <w:sz w:val="28"/>
                <w:szCs w:val="28"/>
              </w:rPr>
              <w:t>kiarrail</w:t>
            </w:r>
            <w:proofErr w:type="spellEnd"/>
            <w:r w:rsidRPr="00970C87">
              <w:rPr>
                <w:rFonts w:ascii="Garamond" w:hAnsi="Garamond"/>
                <w:sz w:val="28"/>
                <w:szCs w:val="28"/>
              </w:rPr>
              <w:t xml:space="preserve"> </w:t>
            </w:r>
            <w:proofErr w:type="spellStart"/>
            <w:r w:rsidRPr="00970C87">
              <w:rPr>
                <w:rFonts w:ascii="Garamond" w:hAnsi="Garamond"/>
                <w:sz w:val="28"/>
                <w:szCs w:val="28"/>
              </w:rPr>
              <w:t>wooar</w:t>
            </w:r>
            <w:proofErr w:type="spellEnd"/>
            <w:r w:rsidRPr="00970C87">
              <w:rPr>
                <w:rFonts w:ascii="Garamond" w:hAnsi="Garamond"/>
                <w:sz w:val="28"/>
                <w:szCs w:val="28"/>
              </w:rPr>
              <w:t xml:space="preserve"> </w:t>
            </w:r>
            <w:proofErr w:type="spellStart"/>
            <w:r w:rsidRPr="00970C87">
              <w:rPr>
                <w:rFonts w:ascii="Garamond" w:hAnsi="Garamond"/>
                <w:sz w:val="28"/>
                <w:szCs w:val="28"/>
              </w:rPr>
              <w:t>ayd</w:t>
            </w:r>
            <w:proofErr w:type="spellEnd"/>
            <w:r w:rsidRPr="00970C87">
              <w:rPr>
                <w:rFonts w:ascii="Garamond" w:hAnsi="Garamond"/>
                <w:sz w:val="28"/>
                <w:szCs w:val="28"/>
              </w:rPr>
              <w:t xml:space="preserve"> </w:t>
            </w:r>
            <w:proofErr w:type="spellStart"/>
            <w:r w:rsidRPr="00970C87">
              <w:rPr>
                <w:rFonts w:ascii="Garamond" w:hAnsi="Garamond"/>
                <w:sz w:val="28"/>
                <w:szCs w:val="28"/>
              </w:rPr>
              <w:t>jeh</w:t>
            </w:r>
            <w:proofErr w:type="spellEnd"/>
            <w:r w:rsidRPr="00970C87">
              <w:rPr>
                <w:rFonts w:ascii="Garamond" w:hAnsi="Garamond"/>
                <w:sz w:val="28"/>
                <w:szCs w:val="28"/>
              </w:rPr>
              <w:t xml:space="preserve"> </w:t>
            </w:r>
            <w:proofErr w:type="spellStart"/>
            <w:r w:rsidRPr="00970C87">
              <w:rPr>
                <w:rFonts w:ascii="Garamond" w:hAnsi="Garamond"/>
                <w:sz w:val="28"/>
                <w:szCs w:val="28"/>
              </w:rPr>
              <w:t>dty</w:t>
            </w:r>
            <w:proofErr w:type="spellEnd"/>
            <w:r w:rsidRPr="00970C87">
              <w:rPr>
                <w:rFonts w:ascii="Garamond" w:hAnsi="Garamond"/>
                <w:sz w:val="28"/>
                <w:szCs w:val="28"/>
              </w:rPr>
              <w:t xml:space="preserve"> </w:t>
            </w:r>
            <w:proofErr w:type="spellStart"/>
            <w:r w:rsidRPr="00970C87">
              <w:rPr>
                <w:rFonts w:ascii="Garamond" w:hAnsi="Garamond"/>
                <w:sz w:val="28"/>
                <w:szCs w:val="28"/>
              </w:rPr>
              <w:t>ghoo</w:t>
            </w:r>
            <w:proofErr w:type="spellEnd"/>
            <w:r w:rsidRPr="00970C87">
              <w:rPr>
                <w:rFonts w:ascii="Garamond" w:hAnsi="Garamond"/>
                <w:sz w:val="28"/>
                <w:szCs w:val="28"/>
              </w:rPr>
              <w:t xml:space="preserve"> </w:t>
            </w:r>
            <w:proofErr w:type="spellStart"/>
            <w:r w:rsidRPr="00970C87">
              <w:rPr>
                <w:rFonts w:ascii="Garamond" w:hAnsi="Garamond"/>
                <w:sz w:val="28"/>
                <w:szCs w:val="28"/>
              </w:rPr>
              <w:t>mie</w:t>
            </w:r>
            <w:proofErr w:type="spellEnd"/>
            <w:r w:rsidRPr="00970C87">
              <w:rPr>
                <w:rFonts w:ascii="Garamond" w:hAnsi="Garamond"/>
                <w:sz w:val="28"/>
                <w:szCs w:val="28"/>
              </w:rPr>
              <w:t xml:space="preserve"> </w:t>
            </w:r>
            <w:proofErr w:type="spellStart"/>
            <w:r w:rsidRPr="00970C87">
              <w:rPr>
                <w:rFonts w:ascii="Garamond" w:hAnsi="Garamond"/>
                <w:sz w:val="28"/>
                <w:szCs w:val="28"/>
              </w:rPr>
              <w:t>hene</w:t>
            </w:r>
            <w:proofErr w:type="spellEnd"/>
            <w:r w:rsidRPr="00970C87">
              <w:rPr>
                <w:rFonts w:ascii="Garamond" w:hAnsi="Garamond"/>
                <w:sz w:val="28"/>
                <w:szCs w:val="28"/>
              </w:rPr>
              <w:t xml:space="preserve">, cha </w:t>
            </w:r>
            <w:proofErr w:type="spellStart"/>
            <w:r w:rsidRPr="00970C87">
              <w:rPr>
                <w:rFonts w:ascii="Garamond" w:hAnsi="Garamond"/>
                <w:sz w:val="28"/>
                <w:szCs w:val="28"/>
              </w:rPr>
              <w:t>vel</w:t>
            </w:r>
            <w:proofErr w:type="spellEnd"/>
            <w:r w:rsidRPr="00970C87">
              <w:rPr>
                <w:rFonts w:ascii="Garamond" w:hAnsi="Garamond"/>
                <w:sz w:val="28"/>
                <w:szCs w:val="28"/>
              </w:rPr>
              <w:t xml:space="preserve"> </w:t>
            </w:r>
            <w:proofErr w:type="spellStart"/>
            <w:r w:rsidRPr="00970C87">
              <w:rPr>
                <w:rFonts w:ascii="Garamond" w:hAnsi="Garamond"/>
                <w:sz w:val="28"/>
                <w:szCs w:val="28"/>
              </w:rPr>
              <w:t>oo</w:t>
            </w:r>
            <w:proofErr w:type="spellEnd"/>
            <w:r w:rsidRPr="00970C87">
              <w:rPr>
                <w:rFonts w:ascii="Garamond" w:hAnsi="Garamond"/>
                <w:sz w:val="28"/>
                <w:szCs w:val="28"/>
              </w:rPr>
              <w:t xml:space="preserve"> </w:t>
            </w:r>
            <w:proofErr w:type="spellStart"/>
            <w:r w:rsidRPr="00970C87">
              <w:rPr>
                <w:rFonts w:ascii="Garamond" w:hAnsi="Garamond"/>
                <w:sz w:val="28"/>
                <w:szCs w:val="28"/>
              </w:rPr>
              <w:t>arloo</w:t>
            </w:r>
            <w:proofErr w:type="spellEnd"/>
            <w:r w:rsidRPr="00970C87">
              <w:rPr>
                <w:rFonts w:ascii="Garamond" w:hAnsi="Garamond"/>
                <w:sz w:val="28"/>
                <w:szCs w:val="28"/>
              </w:rPr>
              <w:t xml:space="preserve">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insh</w:t>
            </w:r>
            <w:proofErr w:type="spellEnd"/>
            <w:r w:rsidRPr="00970C87">
              <w:rPr>
                <w:rFonts w:ascii="Garamond" w:hAnsi="Garamond"/>
                <w:sz w:val="28"/>
                <w:szCs w:val="28"/>
              </w:rPr>
              <w:t xml:space="preserve"> dt’ </w:t>
            </w:r>
            <w:proofErr w:type="spellStart"/>
            <w:r w:rsidRPr="00970C87">
              <w:rPr>
                <w:rFonts w:ascii="Garamond" w:hAnsi="Garamond"/>
                <w:sz w:val="28"/>
                <w:szCs w:val="28"/>
              </w:rPr>
              <w:t>oilchin</w:t>
            </w:r>
            <w:proofErr w:type="spellEnd"/>
            <w:r w:rsidRPr="00970C87">
              <w:rPr>
                <w:rFonts w:ascii="Garamond" w:hAnsi="Garamond"/>
                <w:sz w:val="28"/>
                <w:szCs w:val="28"/>
              </w:rPr>
              <w:t xml:space="preserve"> </w:t>
            </w:r>
            <w:proofErr w:type="spellStart"/>
            <w:r w:rsidRPr="00970C87">
              <w:rPr>
                <w:rFonts w:ascii="Garamond" w:hAnsi="Garamond"/>
                <w:sz w:val="28"/>
                <w:szCs w:val="28"/>
              </w:rPr>
              <w:t>hene</w:t>
            </w:r>
            <w:proofErr w:type="spellEnd"/>
            <w:r w:rsidRPr="00970C87">
              <w:rPr>
                <w:rFonts w:ascii="Garamond" w:hAnsi="Garamond"/>
                <w:sz w:val="28"/>
                <w:szCs w:val="28"/>
              </w:rPr>
              <w:t xml:space="preserve"> ; Ta </w:t>
            </w:r>
            <w:proofErr w:type="spellStart"/>
            <w:r w:rsidRPr="00970C87">
              <w:rPr>
                <w:rFonts w:ascii="Garamond" w:hAnsi="Garamond"/>
                <w:sz w:val="28"/>
                <w:szCs w:val="28"/>
              </w:rPr>
              <w:t>fys</w:t>
            </w:r>
            <w:proofErr w:type="spellEnd"/>
            <w:r w:rsidRPr="00970C87">
              <w:rPr>
                <w:rFonts w:ascii="Garamond" w:hAnsi="Garamond"/>
                <w:sz w:val="28"/>
                <w:szCs w:val="28"/>
              </w:rPr>
              <w:t xml:space="preserve"> ayd </w:t>
            </w:r>
            <w:proofErr w:type="spellStart"/>
            <w:r w:rsidRPr="00970C87">
              <w:rPr>
                <w:rFonts w:ascii="Garamond" w:hAnsi="Garamond"/>
                <w:sz w:val="28"/>
                <w:szCs w:val="28"/>
              </w:rPr>
              <w:t>cre’n</w:t>
            </w:r>
            <w:proofErr w:type="spellEnd"/>
            <w:r w:rsidRPr="00970C87">
              <w:rPr>
                <w:rFonts w:ascii="Garamond" w:hAnsi="Garamond"/>
                <w:sz w:val="28"/>
                <w:szCs w:val="28"/>
              </w:rPr>
              <w:t xml:space="preserve"> </w:t>
            </w:r>
            <w:proofErr w:type="spellStart"/>
            <w:r w:rsidRPr="00970C87">
              <w:rPr>
                <w:rFonts w:ascii="Garamond" w:hAnsi="Garamond"/>
                <w:sz w:val="28"/>
                <w:szCs w:val="28"/>
              </w:rPr>
              <w:t>chorree</w:t>
            </w:r>
            <w:proofErr w:type="spellEnd"/>
            <w:r w:rsidRPr="00970C87">
              <w:rPr>
                <w:rFonts w:ascii="Garamond" w:hAnsi="Garamond"/>
                <w:sz w:val="28"/>
                <w:szCs w:val="28"/>
              </w:rPr>
              <w:t xml:space="preserve"> eh, </w:t>
            </w:r>
            <w:proofErr w:type="spellStart"/>
            <w:r w:rsidRPr="00970C87">
              <w:rPr>
                <w:rFonts w:ascii="Garamond" w:hAnsi="Garamond"/>
                <w:sz w:val="28"/>
                <w:szCs w:val="28"/>
              </w:rPr>
              <w:t>dooinney</w:t>
            </w:r>
            <w:proofErr w:type="spellEnd"/>
            <w:r w:rsidRPr="00970C87">
              <w:rPr>
                <w:rFonts w:ascii="Garamond" w:hAnsi="Garamond"/>
                <w:sz w:val="28"/>
                <w:szCs w:val="28"/>
              </w:rPr>
              <w:t xml:space="preserve"> </w:t>
            </w:r>
            <w:proofErr w:type="spellStart"/>
            <w:r w:rsidRPr="00970C87">
              <w:rPr>
                <w:rFonts w:ascii="Garamond" w:hAnsi="Garamond"/>
                <w:sz w:val="28"/>
                <w:szCs w:val="28"/>
              </w:rPr>
              <w:t>dy</w:t>
            </w:r>
            <w:proofErr w:type="spellEnd"/>
            <w:r w:rsidRPr="00970C87">
              <w:rPr>
                <w:rFonts w:ascii="Garamond" w:hAnsi="Garamond"/>
                <w:sz w:val="28"/>
                <w:szCs w:val="28"/>
              </w:rPr>
              <w:t xml:space="preserve"> </w:t>
            </w:r>
            <w:proofErr w:type="spellStart"/>
            <w:r w:rsidRPr="00970C87">
              <w:rPr>
                <w:rFonts w:ascii="Garamond" w:hAnsi="Garamond"/>
                <w:sz w:val="28"/>
                <w:szCs w:val="28"/>
              </w:rPr>
              <w:t>yanoo</w:t>
            </w:r>
            <w:proofErr w:type="spellEnd"/>
            <w:r w:rsidRPr="00970C87">
              <w:rPr>
                <w:rFonts w:ascii="Garamond" w:hAnsi="Garamond"/>
                <w:sz w:val="28"/>
                <w:szCs w:val="28"/>
              </w:rPr>
              <w:t xml:space="preserve"> </w:t>
            </w:r>
            <w:proofErr w:type="spellStart"/>
            <w:r w:rsidRPr="00970C87">
              <w:rPr>
                <w:rFonts w:ascii="Garamond" w:hAnsi="Garamond"/>
                <w:sz w:val="28"/>
                <w:szCs w:val="28"/>
              </w:rPr>
              <w:t>mitchooraght</w:t>
            </w:r>
            <w:proofErr w:type="spellEnd"/>
            <w:r w:rsidRPr="00970C87">
              <w:rPr>
                <w:rFonts w:ascii="Garamond" w:hAnsi="Garamond"/>
                <w:sz w:val="28"/>
                <w:szCs w:val="28"/>
              </w:rPr>
              <w:t xml:space="preserve"> </w:t>
            </w:r>
            <w:proofErr w:type="spellStart"/>
            <w:r w:rsidRPr="00970C87">
              <w:rPr>
                <w:rFonts w:ascii="Garamond" w:hAnsi="Garamond"/>
                <w:sz w:val="28"/>
                <w:szCs w:val="28"/>
              </w:rPr>
              <w:t>rhyt</w:t>
            </w:r>
            <w:proofErr w:type="spellEnd"/>
            <w:r w:rsidRPr="00970C87">
              <w:rPr>
                <w:rFonts w:ascii="Garamond" w:hAnsi="Garamond"/>
                <w:sz w:val="28"/>
                <w:szCs w:val="28"/>
              </w:rPr>
              <w:t xml:space="preserve">, as </w:t>
            </w:r>
            <w:proofErr w:type="spellStart"/>
            <w:r w:rsidRPr="00970C87">
              <w:rPr>
                <w:rFonts w:ascii="Garamond" w:hAnsi="Garamond"/>
                <w:sz w:val="28"/>
                <w:szCs w:val="28"/>
              </w:rPr>
              <w:t>nagh</w:t>
            </w:r>
            <w:proofErr w:type="spellEnd"/>
            <w:r w:rsidRPr="00970C87">
              <w:rPr>
                <w:rFonts w:ascii="Garamond" w:hAnsi="Garamond"/>
                <w:sz w:val="28"/>
                <w:szCs w:val="28"/>
              </w:rPr>
              <w:t xml:space="preserve"> </w:t>
            </w:r>
            <w:proofErr w:type="spellStart"/>
            <w:r w:rsidRPr="00970C87">
              <w:rPr>
                <w:rFonts w:ascii="Garamond" w:hAnsi="Garamond"/>
                <w:sz w:val="28"/>
                <w:szCs w:val="28"/>
              </w:rPr>
              <w:t>nynsee</w:t>
            </w:r>
            <w:proofErr w:type="spellEnd"/>
            <w:r w:rsidRPr="00970C87">
              <w:rPr>
                <w:rFonts w:ascii="Garamond" w:hAnsi="Garamond"/>
                <w:sz w:val="28"/>
                <w:szCs w:val="28"/>
              </w:rPr>
              <w:t xml:space="preserve"> </w:t>
            </w:r>
            <w:proofErr w:type="spellStart"/>
            <w:r w:rsidRPr="00970C87">
              <w:rPr>
                <w:rFonts w:ascii="Garamond" w:hAnsi="Garamond"/>
                <w:sz w:val="28"/>
                <w:szCs w:val="28"/>
              </w:rPr>
              <w:t>shoh</w:t>
            </w:r>
            <w:proofErr w:type="spellEnd"/>
            <w:r w:rsidRPr="00970C87">
              <w:rPr>
                <w:rFonts w:ascii="Garamond" w:hAnsi="Garamond"/>
                <w:sz w:val="28"/>
                <w:szCs w:val="28"/>
              </w:rPr>
              <w:t xml:space="preserve"> </w:t>
            </w:r>
            <w:proofErr w:type="spellStart"/>
            <w:r w:rsidRPr="00970C87">
              <w:rPr>
                <w:rFonts w:ascii="Garamond" w:hAnsi="Garamond"/>
                <w:sz w:val="28"/>
                <w:szCs w:val="28"/>
              </w:rPr>
              <w:t>dhyt</w:t>
            </w:r>
            <w:proofErr w:type="spellEnd"/>
            <w:r w:rsidRPr="00970C87">
              <w:rPr>
                <w:rFonts w:ascii="Garamond" w:hAnsi="Garamond"/>
                <w:sz w:val="28"/>
                <w:szCs w:val="28"/>
              </w:rPr>
              <w:t xml:space="preserve"> </w:t>
            </w:r>
            <w:proofErr w:type="spellStart"/>
            <w:r w:rsidRPr="00970C87">
              <w:rPr>
                <w:rFonts w:ascii="Garamond" w:hAnsi="Garamond"/>
                <w:sz w:val="28"/>
                <w:szCs w:val="28"/>
              </w:rPr>
              <w:t>cre’n</w:t>
            </w:r>
            <w:proofErr w:type="spellEnd"/>
            <w:r w:rsidRPr="00970C87">
              <w:rPr>
                <w:rFonts w:ascii="Garamond" w:hAnsi="Garamond"/>
                <w:sz w:val="28"/>
                <w:szCs w:val="28"/>
              </w:rPr>
              <w:t xml:space="preserve"> </w:t>
            </w:r>
            <w:proofErr w:type="spellStart"/>
            <w:r w:rsidRPr="00970C87">
              <w:rPr>
                <w:rFonts w:ascii="Garamond" w:hAnsi="Garamond"/>
                <w:sz w:val="28"/>
                <w:szCs w:val="28"/>
              </w:rPr>
              <w:t>aght</w:t>
            </w:r>
            <w:proofErr w:type="spellEnd"/>
            <w:r w:rsidRPr="00970C87">
              <w:rPr>
                <w:rFonts w:ascii="Garamond" w:hAnsi="Garamond"/>
                <w:sz w:val="28"/>
                <w:szCs w:val="28"/>
              </w:rPr>
              <w:t xml:space="preserve"> nee-</w:t>
            </w:r>
            <w:proofErr w:type="spellStart"/>
            <w:r w:rsidRPr="00970C87">
              <w:rPr>
                <w:rFonts w:ascii="Garamond" w:hAnsi="Garamond"/>
                <w:sz w:val="28"/>
                <w:szCs w:val="28"/>
              </w:rPr>
              <w:t>oo</w:t>
            </w:r>
            <w:proofErr w:type="spellEnd"/>
            <w:r w:rsidRPr="00970C87">
              <w:rPr>
                <w:rFonts w:ascii="Garamond" w:hAnsi="Garamond"/>
                <w:sz w:val="28"/>
                <w:szCs w:val="28"/>
              </w:rPr>
              <w:t xml:space="preserve"> </w:t>
            </w:r>
            <w:proofErr w:type="spellStart"/>
            <w:r w:rsidRPr="00970C87">
              <w:rPr>
                <w:rFonts w:ascii="Garamond" w:hAnsi="Garamond"/>
                <w:sz w:val="28"/>
                <w:szCs w:val="28"/>
              </w:rPr>
              <w:t>oo</w:t>
            </w:r>
            <w:proofErr w:type="spellEnd"/>
            <w:r w:rsidRPr="00970C87">
              <w:rPr>
                <w:rFonts w:ascii="Garamond" w:hAnsi="Garamond"/>
                <w:sz w:val="28"/>
                <w:szCs w:val="28"/>
              </w:rPr>
              <w:t xml:space="preserve"> </w:t>
            </w:r>
            <w:proofErr w:type="spellStart"/>
            <w:r w:rsidRPr="00970C87">
              <w:rPr>
                <w:rFonts w:ascii="Garamond" w:hAnsi="Garamond"/>
                <w:sz w:val="28"/>
                <w:szCs w:val="28"/>
              </w:rPr>
              <w:t>hene</w:t>
            </w:r>
            <w:proofErr w:type="spellEnd"/>
            <w:r w:rsidRPr="00970C87">
              <w:rPr>
                <w:rFonts w:ascii="Garamond" w:hAnsi="Garamond"/>
                <w:sz w:val="28"/>
                <w:szCs w:val="28"/>
              </w:rPr>
              <w:t xml:space="preserve"> y </w:t>
            </w:r>
            <w:proofErr w:type="spellStart"/>
            <w:r w:rsidRPr="00970C87">
              <w:rPr>
                <w:rFonts w:ascii="Garamond" w:hAnsi="Garamond"/>
                <w:sz w:val="28"/>
                <w:szCs w:val="28"/>
              </w:rPr>
              <w:t>ymmyrkey</w:t>
            </w:r>
            <w:proofErr w:type="spellEnd"/>
            <w:r w:rsidRPr="00970C87">
              <w:rPr>
                <w:rFonts w:ascii="Garamond" w:hAnsi="Garamond"/>
                <w:sz w:val="28"/>
                <w:szCs w:val="28"/>
              </w:rPr>
              <w:t xml:space="preserve"> </w:t>
            </w:r>
            <w:proofErr w:type="spellStart"/>
            <w:r w:rsidRPr="00970C87">
              <w:rPr>
                <w:rFonts w:ascii="Garamond" w:hAnsi="Garamond"/>
                <w:sz w:val="28"/>
                <w:szCs w:val="28"/>
              </w:rPr>
              <w:t>gys</w:t>
            </w:r>
            <w:proofErr w:type="spellEnd"/>
            <w:r w:rsidRPr="00970C87">
              <w:rPr>
                <w:rFonts w:ascii="Garamond" w:hAnsi="Garamond"/>
                <w:sz w:val="28"/>
                <w:szCs w:val="28"/>
              </w:rPr>
              <w:t xml:space="preserve"> </w:t>
            </w:r>
            <w:proofErr w:type="spellStart"/>
            <w:r w:rsidRPr="00970C87">
              <w:rPr>
                <w:rFonts w:ascii="Garamond" w:hAnsi="Garamond"/>
                <w:sz w:val="28"/>
                <w:szCs w:val="28"/>
              </w:rPr>
              <w:t>feallagh</w:t>
            </w:r>
            <w:proofErr w:type="spellEnd"/>
            <w:r w:rsidRPr="00970C87">
              <w:rPr>
                <w:rFonts w:ascii="Garamond" w:hAnsi="Garamond"/>
                <w:sz w:val="28"/>
                <w:szCs w:val="28"/>
              </w:rPr>
              <w:t xml:space="preserve"> </w:t>
            </w:r>
            <w:proofErr w:type="spellStart"/>
            <w:r w:rsidRPr="00970C87">
              <w:rPr>
                <w:rFonts w:ascii="Garamond" w:hAnsi="Garamond"/>
                <w:sz w:val="28"/>
                <w:szCs w:val="28"/>
              </w:rPr>
              <w:t>elley</w:t>
            </w:r>
            <w:proofErr w:type="spellEnd"/>
            <w:r w:rsidRPr="00970C87">
              <w:rPr>
                <w:rFonts w:ascii="Garamond" w:hAnsi="Garamond"/>
                <w:i/>
                <w:sz w:val="28"/>
                <w:szCs w:val="28"/>
              </w:rPr>
              <w:t> </w:t>
            </w:r>
            <w:r w:rsidRPr="00970C87">
              <w:rPr>
                <w:rFonts w:ascii="Garamond" w:hAnsi="Garamond"/>
                <w:sz w:val="28"/>
                <w:szCs w:val="28"/>
              </w:rPr>
              <w:t xml:space="preserve">? </w:t>
            </w:r>
          </w:p>
        </w:tc>
        <w:tc>
          <w:tcPr>
            <w:tcW w:w="3810" w:type="dxa"/>
          </w:tcPr>
          <w:p w14:paraId="1502A35C" w14:textId="77777777" w:rsidR="00567463" w:rsidRPr="009A4209" w:rsidRDefault="00567463" w:rsidP="00DB60C3">
            <w:pPr>
              <w:pStyle w:val="ListParagraph"/>
              <w:ind w:left="0" w:firstLine="227"/>
              <w:jc w:val="both"/>
              <w:rPr>
                <w:rFonts w:ascii="Garamond" w:hAnsi="Garamond" w:cs="Times New Roman"/>
                <w:i/>
                <w:sz w:val="28"/>
              </w:rPr>
            </w:pPr>
            <w:r w:rsidRPr="009A4209">
              <w:rPr>
                <w:rFonts w:ascii="Garamond" w:hAnsi="Garamond" w:cs="Times New Roman"/>
                <w:i/>
                <w:sz w:val="28"/>
              </w:rPr>
              <w:t>You are much concerned for your own Credit</w:t>
            </w:r>
            <w:r w:rsidRPr="009A4209">
              <w:rPr>
                <w:rFonts w:ascii="Garamond" w:hAnsi="Garamond" w:cs="Times New Roman"/>
                <w:sz w:val="28"/>
              </w:rPr>
              <w:t> ;</w:t>
            </w:r>
            <w:r w:rsidRPr="009A4209">
              <w:rPr>
                <w:rFonts w:ascii="Garamond" w:hAnsi="Garamond" w:cs="Times New Roman"/>
                <w:i/>
                <w:sz w:val="28"/>
              </w:rPr>
              <w:t xml:space="preserve"> you are not forward to publish your own Faults</w:t>
            </w:r>
            <w:r w:rsidRPr="009A4209">
              <w:rPr>
                <w:rFonts w:ascii="Garamond" w:hAnsi="Garamond" w:cs="Times New Roman"/>
                <w:sz w:val="28"/>
              </w:rPr>
              <w:t> ;</w:t>
            </w:r>
            <w:r w:rsidRPr="009A4209">
              <w:rPr>
                <w:rFonts w:ascii="Garamond" w:hAnsi="Garamond" w:cs="Times New Roman"/>
                <w:i/>
                <w:sz w:val="28"/>
              </w:rPr>
              <w:t xml:space="preserve"> you know what a Vexation it is to be deceitfully dealt with, and doth not this teach you not to deal so with others ?</w:t>
            </w:r>
          </w:p>
        </w:tc>
        <w:tc>
          <w:tcPr>
            <w:tcW w:w="0" w:type="auto"/>
          </w:tcPr>
          <w:p w14:paraId="2141C189" w14:textId="77777777" w:rsidR="00567463" w:rsidRPr="00567463" w:rsidRDefault="00567463" w:rsidP="00DB60C3">
            <w:pPr>
              <w:pStyle w:val="ListParagraph"/>
              <w:ind w:left="0"/>
              <w:rPr>
                <w:rFonts w:ascii="Garamond" w:hAnsi="Garamond" w:cs="Times New Roman"/>
                <w:i/>
                <w:sz w:val="20"/>
                <w:szCs w:val="20"/>
              </w:rPr>
            </w:pPr>
          </w:p>
        </w:tc>
      </w:tr>
      <w:tr w:rsidR="009C1422" w:rsidRPr="009A4209" w14:paraId="7A9A63CB" w14:textId="77777777" w:rsidTr="00710C08">
        <w:tc>
          <w:tcPr>
            <w:tcW w:w="4111" w:type="dxa"/>
          </w:tcPr>
          <w:p w14:paraId="10E4E290" w14:textId="77777777" w:rsidR="009C1422" w:rsidRPr="0055771A" w:rsidRDefault="009C1422" w:rsidP="00DB60C3">
            <w:pPr>
              <w:pStyle w:val="CM3"/>
              <w:widowControl/>
              <w:spacing w:line="240" w:lineRule="auto"/>
              <w:ind w:firstLine="227"/>
              <w:jc w:val="both"/>
              <w:rPr>
                <w:rFonts w:ascii="Garamond" w:hAnsi="Garamond"/>
                <w:sz w:val="28"/>
                <w:szCs w:val="28"/>
              </w:rPr>
            </w:pPr>
            <w:proofErr w:type="spellStart"/>
            <w:r w:rsidRPr="0055771A">
              <w:rPr>
                <w:rFonts w:ascii="Garamond" w:hAnsi="Garamond"/>
                <w:sz w:val="28"/>
                <w:szCs w:val="28"/>
              </w:rPr>
              <w:t>Nagh</w:t>
            </w:r>
            <w:proofErr w:type="spellEnd"/>
            <w:r w:rsidRPr="0055771A">
              <w:rPr>
                <w:rFonts w:ascii="Garamond" w:hAnsi="Garamond"/>
                <w:sz w:val="28"/>
                <w:szCs w:val="28"/>
              </w:rPr>
              <w:t xml:space="preserve"> </w:t>
            </w:r>
            <w:proofErr w:type="spellStart"/>
            <w:r w:rsidRPr="0055771A">
              <w:rPr>
                <w:rFonts w:ascii="Garamond" w:hAnsi="Garamond"/>
                <w:sz w:val="28"/>
                <w:szCs w:val="28"/>
              </w:rPr>
              <w:t>gou</w:t>
            </w:r>
            <w:proofErr w:type="spellEnd"/>
            <w:r w:rsidRPr="0055771A">
              <w:rPr>
                <w:rFonts w:ascii="Garamond" w:hAnsi="Garamond"/>
                <w:sz w:val="28"/>
                <w:szCs w:val="28"/>
              </w:rPr>
              <w:t xml:space="preserve">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olk</w:t>
            </w:r>
            <w:proofErr w:type="spellEnd"/>
            <w:r w:rsidRPr="0055771A">
              <w:rPr>
                <w:rFonts w:ascii="Garamond" w:hAnsi="Garamond"/>
                <w:sz w:val="28"/>
                <w:szCs w:val="28"/>
              </w:rPr>
              <w:t xml:space="preserve"> </w:t>
            </w:r>
            <w:proofErr w:type="spellStart"/>
            <w:r w:rsidRPr="0055771A">
              <w:rPr>
                <w:rFonts w:ascii="Garamond" w:hAnsi="Garamond"/>
                <w:sz w:val="28"/>
                <w:szCs w:val="28"/>
              </w:rPr>
              <w:t>rish</w:t>
            </w:r>
            <w:proofErr w:type="spellEnd"/>
            <w:r w:rsidRPr="0055771A">
              <w:rPr>
                <w:rFonts w:ascii="Garamond" w:hAnsi="Garamond"/>
                <w:sz w:val="28"/>
                <w:szCs w:val="28"/>
              </w:rPr>
              <w:t xml:space="preserve"> my nee </w:t>
            </w:r>
            <w:proofErr w:type="spellStart"/>
            <w:r w:rsidRPr="0055771A">
              <w:rPr>
                <w:rFonts w:ascii="Garamond" w:hAnsi="Garamond"/>
                <w:sz w:val="28"/>
                <w:szCs w:val="28"/>
              </w:rPr>
              <w:t>adsyn</w:t>
            </w:r>
            <w:proofErr w:type="spellEnd"/>
            <w:r w:rsidRPr="0055771A">
              <w:rPr>
                <w:rFonts w:ascii="Garamond" w:hAnsi="Garamond"/>
                <w:sz w:val="28"/>
                <w:szCs w:val="28"/>
              </w:rPr>
              <w:t xml:space="preserve"> ta </w:t>
            </w:r>
            <w:proofErr w:type="spellStart"/>
            <w:r w:rsidRPr="0055771A">
              <w:rPr>
                <w:rFonts w:ascii="Garamond" w:hAnsi="Garamond"/>
                <w:sz w:val="28"/>
                <w:szCs w:val="28"/>
              </w:rPr>
              <w:t>ny</w:t>
            </w:r>
            <w:proofErr w:type="spellEnd"/>
            <w:r w:rsidRPr="0055771A">
              <w:rPr>
                <w:rFonts w:ascii="Garamond" w:hAnsi="Garamond"/>
                <w:sz w:val="28"/>
                <w:szCs w:val="28"/>
              </w:rPr>
              <w:t xml:space="preserve"> </w:t>
            </w:r>
            <w:proofErr w:type="spellStart"/>
            <w:r w:rsidRPr="0055771A">
              <w:rPr>
                <w:rFonts w:ascii="Garamond" w:hAnsi="Garamond"/>
                <w:sz w:val="28"/>
                <w:szCs w:val="28"/>
              </w:rPr>
              <w:t>sinshley</w:t>
            </w:r>
            <w:proofErr w:type="spellEnd"/>
            <w:r w:rsidRPr="0055771A">
              <w:rPr>
                <w:rFonts w:ascii="Garamond" w:hAnsi="Garamond"/>
                <w:sz w:val="28"/>
                <w:szCs w:val="28"/>
              </w:rPr>
              <w:t xml:space="preserve"> </w:t>
            </w:r>
            <w:proofErr w:type="spellStart"/>
            <w:r w:rsidRPr="0055771A">
              <w:rPr>
                <w:rFonts w:ascii="Garamond" w:hAnsi="Garamond"/>
                <w:sz w:val="28"/>
                <w:szCs w:val="28"/>
              </w:rPr>
              <w:t>n</w:t>
            </w:r>
            <w:r w:rsidRPr="009C1422">
              <w:rPr>
                <w:rFonts w:ascii="Garamond" w:hAnsi="Garamond"/>
                <w:i/>
                <w:sz w:val="28"/>
                <w:szCs w:val="28"/>
              </w:rPr>
              <w:t>y</w:t>
            </w:r>
            <w:proofErr w:type="spellEnd"/>
            <w:r w:rsidRPr="0055771A">
              <w:rPr>
                <w:rFonts w:ascii="Garamond" w:hAnsi="Garamond"/>
                <w:sz w:val="28"/>
                <w:szCs w:val="28"/>
              </w:rPr>
              <w:t xml:space="preserve"> </w:t>
            </w:r>
            <w:proofErr w:type="spellStart"/>
            <w:r w:rsidRPr="0055771A">
              <w:rPr>
                <w:rFonts w:ascii="Garamond" w:hAnsi="Garamond"/>
                <w:sz w:val="28"/>
                <w:szCs w:val="28"/>
              </w:rPr>
              <w:t>oo</w:t>
            </w:r>
            <w:proofErr w:type="spellEnd"/>
            <w:r w:rsidRPr="0055771A">
              <w:rPr>
                <w:rFonts w:ascii="Garamond" w:hAnsi="Garamond"/>
                <w:sz w:val="28"/>
                <w:szCs w:val="28"/>
              </w:rPr>
              <w:t xml:space="preserve"> </w:t>
            </w:r>
            <w:proofErr w:type="spellStart"/>
            <w:r w:rsidRPr="0055771A">
              <w:rPr>
                <w:rFonts w:ascii="Garamond" w:hAnsi="Garamond"/>
                <w:sz w:val="28"/>
                <w:szCs w:val="28"/>
              </w:rPr>
              <w:t>Soiagh</w:t>
            </w:r>
            <w:proofErr w:type="spellEnd"/>
            <w:r w:rsidRPr="0055771A">
              <w:rPr>
                <w:rFonts w:ascii="Garamond" w:hAnsi="Garamond"/>
                <w:sz w:val="28"/>
                <w:szCs w:val="28"/>
              </w:rPr>
              <w:t xml:space="preserve"> beg </w:t>
            </w:r>
            <w:proofErr w:type="spellStart"/>
            <w:r w:rsidRPr="0055771A">
              <w:rPr>
                <w:rFonts w:ascii="Garamond" w:hAnsi="Garamond"/>
                <w:sz w:val="28"/>
                <w:szCs w:val="28"/>
              </w:rPr>
              <w:t>jeed</w:t>
            </w:r>
            <w:proofErr w:type="spellEnd"/>
            <w:r w:rsidRPr="0055771A">
              <w:rPr>
                <w:rFonts w:ascii="Garamond" w:hAnsi="Garamond"/>
                <w:sz w:val="28"/>
                <w:szCs w:val="28"/>
              </w:rPr>
              <w:t xml:space="preserve">, </w:t>
            </w:r>
            <w:proofErr w:type="spellStart"/>
            <w:r w:rsidRPr="0055771A">
              <w:rPr>
                <w:rFonts w:ascii="Garamond" w:hAnsi="Garamond"/>
                <w:sz w:val="28"/>
                <w:szCs w:val="28"/>
              </w:rPr>
              <w:t>eisht</w:t>
            </w:r>
            <w:proofErr w:type="spellEnd"/>
            <w:r w:rsidRPr="0055771A">
              <w:rPr>
                <w:rFonts w:ascii="Garamond" w:hAnsi="Garamond"/>
                <w:sz w:val="28"/>
                <w:szCs w:val="28"/>
              </w:rPr>
              <w:t xml:space="preserve"> </w:t>
            </w:r>
            <w:proofErr w:type="spellStart"/>
            <w:r w:rsidRPr="0055771A">
              <w:rPr>
                <w:rFonts w:ascii="Garamond" w:hAnsi="Garamond"/>
                <w:sz w:val="28"/>
                <w:szCs w:val="28"/>
              </w:rPr>
              <w:t>ny</w:t>
            </w:r>
            <w:proofErr w:type="spellEnd"/>
            <w:r w:rsidRPr="0055771A">
              <w:rPr>
                <w:rFonts w:ascii="Garamond" w:hAnsi="Garamond"/>
                <w:sz w:val="28"/>
                <w:szCs w:val="28"/>
              </w:rPr>
              <w:t xml:space="preserve"> </w:t>
            </w:r>
            <w:proofErr w:type="spellStart"/>
            <w:r w:rsidRPr="0055771A">
              <w:rPr>
                <w:rFonts w:ascii="Garamond" w:hAnsi="Garamond"/>
                <w:sz w:val="28"/>
                <w:szCs w:val="28"/>
              </w:rPr>
              <w:t>soi</w:t>
            </w:r>
            <w:proofErr w:type="spellEnd"/>
            <w:r w:rsidRPr="0055771A">
              <w:rPr>
                <w:rFonts w:ascii="Garamond" w:hAnsi="Garamond"/>
                <w:sz w:val="28"/>
                <w:szCs w:val="28"/>
              </w:rPr>
              <w:t xml:space="preserve"> </w:t>
            </w:r>
            <w:proofErr w:type="spellStart"/>
            <w:r w:rsidRPr="0055771A">
              <w:rPr>
                <w:rFonts w:ascii="Garamond" w:hAnsi="Garamond"/>
                <w:sz w:val="28"/>
                <w:szCs w:val="28"/>
              </w:rPr>
              <w:t>uss</w:t>
            </w:r>
            <w:proofErr w:type="spellEnd"/>
            <w:r w:rsidRPr="0055771A">
              <w:rPr>
                <w:rFonts w:ascii="Garamond" w:hAnsi="Garamond"/>
                <w:sz w:val="28"/>
                <w:szCs w:val="28"/>
              </w:rPr>
              <w:t xml:space="preserve"> beg </w:t>
            </w:r>
            <w:proofErr w:type="spellStart"/>
            <w:r w:rsidRPr="0055771A">
              <w:rPr>
                <w:rFonts w:ascii="Garamond" w:hAnsi="Garamond"/>
                <w:sz w:val="28"/>
                <w:szCs w:val="28"/>
              </w:rPr>
              <w:t>jeusyn</w:t>
            </w:r>
            <w:proofErr w:type="spellEnd"/>
            <w:r w:rsidRPr="0055771A">
              <w:rPr>
                <w:rFonts w:ascii="Garamond" w:hAnsi="Garamond"/>
                <w:sz w:val="28"/>
                <w:szCs w:val="28"/>
              </w:rPr>
              <w:t xml:space="preserve"> </w:t>
            </w:r>
            <w:proofErr w:type="spellStart"/>
            <w:r w:rsidRPr="0055771A">
              <w:rPr>
                <w:rFonts w:ascii="Garamond" w:hAnsi="Garamond"/>
                <w:sz w:val="28"/>
                <w:szCs w:val="28"/>
              </w:rPr>
              <w:t>t’er</w:t>
            </w:r>
            <w:proofErr w:type="spellEnd"/>
            <w:r w:rsidRPr="0055771A">
              <w:rPr>
                <w:rFonts w:ascii="Garamond" w:hAnsi="Garamond"/>
                <w:sz w:val="28"/>
                <w:szCs w:val="28"/>
              </w:rPr>
              <w:t xml:space="preserve"> </w:t>
            </w:r>
            <w:proofErr w:type="spellStart"/>
            <w:r w:rsidRPr="0055771A">
              <w:rPr>
                <w:rFonts w:ascii="Garamond" w:hAnsi="Garamond"/>
                <w:sz w:val="28"/>
                <w:szCs w:val="28"/>
              </w:rPr>
              <w:t>dty</w:t>
            </w:r>
            <w:proofErr w:type="spellEnd"/>
            <w:r w:rsidRPr="0055771A">
              <w:rPr>
                <w:rFonts w:ascii="Garamond" w:hAnsi="Garamond"/>
                <w:sz w:val="28"/>
                <w:szCs w:val="28"/>
              </w:rPr>
              <w:t xml:space="preserve"> </w:t>
            </w:r>
            <w:proofErr w:type="spellStart"/>
            <w:r w:rsidRPr="0055771A">
              <w:rPr>
                <w:rFonts w:ascii="Garamond" w:hAnsi="Garamond"/>
                <w:sz w:val="28"/>
                <w:szCs w:val="28"/>
              </w:rPr>
              <w:t>skyn</w:t>
            </w:r>
            <w:proofErr w:type="spellEnd"/>
            <w:r w:rsidRPr="0055771A">
              <w:rPr>
                <w:rFonts w:ascii="Garamond" w:hAnsi="Garamond"/>
                <w:sz w:val="28"/>
                <w:szCs w:val="28"/>
              </w:rPr>
              <w:t xml:space="preserve">, </w:t>
            </w:r>
            <w:proofErr w:type="spellStart"/>
            <w:r w:rsidRPr="0055771A">
              <w:rPr>
                <w:rFonts w:ascii="Garamond" w:hAnsi="Garamond"/>
                <w:sz w:val="28"/>
                <w:szCs w:val="28"/>
              </w:rPr>
              <w:t>agh</w:t>
            </w:r>
            <w:proofErr w:type="spellEnd"/>
            <w:r w:rsidRPr="0055771A">
              <w:rPr>
                <w:rFonts w:ascii="Garamond" w:hAnsi="Garamond"/>
                <w:sz w:val="28"/>
                <w:szCs w:val="28"/>
              </w:rPr>
              <w:t xml:space="preserve"> cur </w:t>
            </w:r>
            <w:proofErr w:type="spellStart"/>
            <w:r w:rsidRPr="0055771A">
              <w:rPr>
                <w:rFonts w:ascii="Garamond" w:hAnsi="Garamond"/>
                <w:sz w:val="28"/>
                <w:szCs w:val="28"/>
              </w:rPr>
              <w:t>ooashley</w:t>
            </w:r>
            <w:proofErr w:type="spellEnd"/>
            <w:r w:rsidRPr="0055771A">
              <w:rPr>
                <w:rFonts w:ascii="Garamond" w:hAnsi="Garamond"/>
                <w:sz w:val="28"/>
                <w:szCs w:val="28"/>
              </w:rPr>
              <w:t xml:space="preserve"> as </w:t>
            </w:r>
            <w:proofErr w:type="spellStart"/>
            <w:r w:rsidRPr="0055771A">
              <w:rPr>
                <w:rFonts w:ascii="Garamond" w:hAnsi="Garamond"/>
                <w:sz w:val="28"/>
                <w:szCs w:val="28"/>
              </w:rPr>
              <w:t>biallys</w:t>
            </w:r>
            <w:proofErr w:type="spellEnd"/>
            <w:r w:rsidRPr="0055771A">
              <w:rPr>
                <w:rFonts w:ascii="Garamond" w:hAnsi="Garamond"/>
                <w:sz w:val="28"/>
                <w:szCs w:val="28"/>
              </w:rPr>
              <w:t xml:space="preserve"> </w:t>
            </w:r>
            <w:proofErr w:type="spellStart"/>
            <w:r w:rsidRPr="0055771A">
              <w:rPr>
                <w:rFonts w:ascii="Garamond" w:hAnsi="Garamond"/>
                <w:sz w:val="28"/>
                <w:szCs w:val="28"/>
              </w:rPr>
              <w:t>daue</w:t>
            </w:r>
            <w:proofErr w:type="spellEnd"/>
            <w:r w:rsidRPr="0055771A">
              <w:rPr>
                <w:rFonts w:ascii="Garamond" w:hAnsi="Garamond"/>
                <w:sz w:val="28"/>
                <w:szCs w:val="28"/>
              </w:rPr>
              <w:t xml:space="preserve"> </w:t>
            </w:r>
            <w:proofErr w:type="spellStart"/>
            <w:r w:rsidRPr="0055771A">
              <w:rPr>
                <w:rFonts w:ascii="Garamond" w:hAnsi="Garamond"/>
                <w:sz w:val="28"/>
                <w:szCs w:val="28"/>
              </w:rPr>
              <w:t>cordail</w:t>
            </w:r>
            <w:proofErr w:type="spellEnd"/>
            <w:r w:rsidRPr="0055771A">
              <w:rPr>
                <w:rFonts w:ascii="Garamond" w:hAnsi="Garamond"/>
                <w:sz w:val="28"/>
                <w:szCs w:val="28"/>
              </w:rPr>
              <w:t xml:space="preserve"> </w:t>
            </w:r>
            <w:proofErr w:type="spellStart"/>
            <w:r w:rsidRPr="0055771A">
              <w:rPr>
                <w:rFonts w:ascii="Garamond" w:hAnsi="Garamond"/>
                <w:sz w:val="28"/>
                <w:szCs w:val="28"/>
              </w:rPr>
              <w:t>rish</w:t>
            </w:r>
            <w:proofErr w:type="spellEnd"/>
            <w:r w:rsidRPr="0055771A">
              <w:rPr>
                <w:rFonts w:ascii="Garamond" w:hAnsi="Garamond"/>
                <w:sz w:val="28"/>
                <w:szCs w:val="28"/>
              </w:rPr>
              <w:t xml:space="preserve"> </w:t>
            </w:r>
            <w:proofErr w:type="spellStart"/>
            <w:r w:rsidRPr="0055771A">
              <w:rPr>
                <w:rFonts w:ascii="Garamond" w:hAnsi="Garamond"/>
                <w:sz w:val="28"/>
                <w:szCs w:val="28"/>
              </w:rPr>
              <w:t>nyn</w:t>
            </w:r>
            <w:proofErr w:type="spellEnd"/>
            <w:r w:rsidRPr="0055771A">
              <w:rPr>
                <w:rFonts w:ascii="Garamond" w:hAnsi="Garamond"/>
                <w:sz w:val="28"/>
                <w:szCs w:val="28"/>
              </w:rPr>
              <w:t xml:space="preserve"> Oik as </w:t>
            </w:r>
            <w:proofErr w:type="spellStart"/>
            <w:r w:rsidRPr="0055771A">
              <w:rPr>
                <w:rFonts w:ascii="Garamond" w:hAnsi="Garamond"/>
                <w:sz w:val="28"/>
                <w:szCs w:val="28"/>
              </w:rPr>
              <w:t>nyn</w:t>
            </w:r>
            <w:proofErr w:type="spellEnd"/>
            <w:r w:rsidRPr="0055771A">
              <w:rPr>
                <w:rFonts w:ascii="Garamond" w:hAnsi="Garamond"/>
                <w:sz w:val="28"/>
                <w:szCs w:val="28"/>
              </w:rPr>
              <w:t xml:space="preserve"> </w:t>
            </w:r>
            <w:proofErr w:type="spellStart"/>
            <w:r w:rsidRPr="0055771A">
              <w:rPr>
                <w:rFonts w:ascii="Garamond" w:hAnsi="Garamond"/>
                <w:sz w:val="28"/>
                <w:szCs w:val="28"/>
              </w:rPr>
              <w:t>Stayd</w:t>
            </w:r>
            <w:proofErr w:type="spellEnd"/>
            <w:r w:rsidRPr="0055771A">
              <w:rPr>
                <w:rFonts w:ascii="Garamond" w:hAnsi="Garamond"/>
                <w:sz w:val="28"/>
                <w:szCs w:val="28"/>
              </w:rPr>
              <w:t xml:space="preserve">. </w:t>
            </w:r>
          </w:p>
        </w:tc>
        <w:tc>
          <w:tcPr>
            <w:tcW w:w="3810" w:type="dxa"/>
          </w:tcPr>
          <w:p w14:paraId="37D47412" w14:textId="77777777" w:rsidR="009C1422" w:rsidRPr="009A4209" w:rsidRDefault="009C1422" w:rsidP="00DB60C3">
            <w:pPr>
              <w:pStyle w:val="ListParagraph"/>
              <w:ind w:left="0" w:firstLine="227"/>
              <w:jc w:val="both"/>
              <w:rPr>
                <w:rFonts w:ascii="Garamond" w:hAnsi="Garamond" w:cs="Times New Roman"/>
                <w:i/>
                <w:sz w:val="28"/>
              </w:rPr>
            </w:pPr>
            <w:r w:rsidRPr="009A4209">
              <w:rPr>
                <w:rFonts w:ascii="Garamond" w:hAnsi="Garamond" w:cs="Times New Roman"/>
                <w:i/>
                <w:sz w:val="28"/>
              </w:rPr>
              <w:t>You take it ill to be despised by those below you, why then you must not despise your Betters, but honour and obey them, according to their Place and Condition.</w:t>
            </w:r>
          </w:p>
        </w:tc>
        <w:tc>
          <w:tcPr>
            <w:tcW w:w="0" w:type="auto"/>
          </w:tcPr>
          <w:p w14:paraId="6C75B47F" w14:textId="77777777" w:rsidR="009C1422" w:rsidRPr="00567463" w:rsidRDefault="009C1422" w:rsidP="00DB60C3">
            <w:pPr>
              <w:pStyle w:val="ListParagraph"/>
              <w:ind w:left="0"/>
              <w:rPr>
                <w:rFonts w:ascii="Garamond" w:hAnsi="Garamond" w:cs="Times New Roman"/>
                <w:i/>
                <w:sz w:val="20"/>
                <w:szCs w:val="20"/>
              </w:rPr>
            </w:pPr>
          </w:p>
        </w:tc>
      </w:tr>
      <w:tr w:rsidR="009C1422" w:rsidRPr="009A4209" w14:paraId="39EAD569" w14:textId="77777777" w:rsidTr="00710C08">
        <w:trPr>
          <w:trHeight w:val="3153"/>
        </w:trPr>
        <w:tc>
          <w:tcPr>
            <w:tcW w:w="4111" w:type="dxa"/>
          </w:tcPr>
          <w:p w14:paraId="0FF36619" w14:textId="77777777" w:rsidR="009C1422" w:rsidRPr="0055771A" w:rsidRDefault="009C1422" w:rsidP="00DB60C3">
            <w:pPr>
              <w:pStyle w:val="CM3"/>
              <w:widowControl/>
              <w:spacing w:line="240" w:lineRule="auto"/>
              <w:ind w:firstLine="227"/>
              <w:jc w:val="both"/>
              <w:rPr>
                <w:rFonts w:ascii="Garamond" w:hAnsi="Garamond"/>
                <w:i/>
                <w:sz w:val="28"/>
                <w:szCs w:val="28"/>
              </w:rPr>
            </w:pPr>
            <w:r w:rsidRPr="0055771A">
              <w:rPr>
                <w:rFonts w:ascii="Garamond" w:hAnsi="Garamond"/>
                <w:sz w:val="28"/>
                <w:szCs w:val="28"/>
              </w:rPr>
              <w:t xml:space="preserve">As nee </w:t>
            </w:r>
            <w:proofErr w:type="spellStart"/>
            <w:r w:rsidRPr="0055771A">
              <w:rPr>
                <w:rFonts w:ascii="Garamond" w:hAnsi="Garamond"/>
                <w:sz w:val="28"/>
                <w:szCs w:val="28"/>
              </w:rPr>
              <w:t>oo</w:t>
            </w:r>
            <w:proofErr w:type="spellEnd"/>
            <w:r w:rsidRPr="0055771A">
              <w:rPr>
                <w:rFonts w:ascii="Garamond" w:hAnsi="Garamond"/>
                <w:sz w:val="28"/>
                <w:szCs w:val="28"/>
              </w:rPr>
              <w:t xml:space="preserve"> </w:t>
            </w:r>
            <w:proofErr w:type="spellStart"/>
            <w:r w:rsidRPr="0055771A">
              <w:rPr>
                <w:rFonts w:ascii="Garamond" w:hAnsi="Garamond"/>
                <w:sz w:val="28"/>
                <w:szCs w:val="28"/>
              </w:rPr>
              <w:t>shoh</w:t>
            </w:r>
            <w:proofErr w:type="spellEnd"/>
            <w:r w:rsidRPr="0055771A">
              <w:rPr>
                <w:rFonts w:ascii="Garamond" w:hAnsi="Garamond"/>
                <w:sz w:val="28"/>
                <w:szCs w:val="28"/>
              </w:rPr>
              <w:t xml:space="preserve"> </w:t>
            </w:r>
            <w:proofErr w:type="spellStart"/>
            <w:r w:rsidRPr="0055771A">
              <w:rPr>
                <w:rFonts w:ascii="Garamond" w:hAnsi="Garamond"/>
                <w:sz w:val="28"/>
                <w:szCs w:val="28"/>
              </w:rPr>
              <w:t>ny</w:t>
            </w:r>
            <w:proofErr w:type="spellEnd"/>
            <w:r w:rsidRPr="0055771A">
              <w:rPr>
                <w:rFonts w:ascii="Garamond" w:hAnsi="Garamond"/>
                <w:sz w:val="28"/>
                <w:szCs w:val="28"/>
              </w:rPr>
              <w:t xml:space="preserve"> </w:t>
            </w:r>
            <w:proofErr w:type="spellStart"/>
            <w:r w:rsidRPr="0055771A">
              <w:rPr>
                <w:rFonts w:ascii="Garamond" w:hAnsi="Garamond"/>
                <w:sz w:val="28"/>
                <w:szCs w:val="28"/>
              </w:rPr>
              <w:t>sarryltee</w:t>
            </w:r>
            <w:proofErr w:type="spellEnd"/>
            <w:r w:rsidRPr="0055771A">
              <w:rPr>
                <w:rFonts w:ascii="Garamond" w:hAnsi="Garamond"/>
                <w:sz w:val="28"/>
                <w:szCs w:val="28"/>
              </w:rPr>
              <w:t xml:space="preserve"> </w:t>
            </w:r>
            <w:proofErr w:type="spellStart"/>
            <w:r w:rsidRPr="0055771A">
              <w:rPr>
                <w:rFonts w:ascii="Garamond" w:hAnsi="Garamond"/>
                <w:sz w:val="28"/>
                <w:szCs w:val="28"/>
              </w:rPr>
              <w:t>tra</w:t>
            </w:r>
            <w:proofErr w:type="spellEnd"/>
            <w:r w:rsidRPr="0055771A">
              <w:rPr>
                <w:rFonts w:ascii="Garamond" w:hAnsi="Garamond"/>
                <w:sz w:val="28"/>
                <w:szCs w:val="28"/>
              </w:rPr>
              <w:t xml:space="preserve"> </w:t>
            </w:r>
            <w:proofErr w:type="spellStart"/>
            <w:r w:rsidRPr="0055771A">
              <w:rPr>
                <w:rFonts w:ascii="Garamond" w:hAnsi="Garamond"/>
                <w:sz w:val="28"/>
                <w:szCs w:val="28"/>
              </w:rPr>
              <w:t>hoiggys</w:t>
            </w:r>
            <w:proofErr w:type="spellEnd"/>
            <w:r w:rsidRPr="0055771A">
              <w:rPr>
                <w:rFonts w:ascii="Garamond" w:hAnsi="Garamond"/>
                <w:sz w:val="28"/>
                <w:szCs w:val="28"/>
              </w:rPr>
              <w:t xml:space="preserve"> </w:t>
            </w:r>
            <w:proofErr w:type="spellStart"/>
            <w:r w:rsidRPr="0055771A">
              <w:rPr>
                <w:rFonts w:ascii="Garamond" w:hAnsi="Garamond"/>
                <w:sz w:val="28"/>
                <w:szCs w:val="28"/>
              </w:rPr>
              <w:t>oo</w:t>
            </w:r>
            <w:proofErr w:type="spellEnd"/>
            <w:r w:rsidRPr="0055771A">
              <w:rPr>
                <w:rFonts w:ascii="Garamond" w:hAnsi="Garamond"/>
                <w:sz w:val="28"/>
                <w:szCs w:val="28"/>
              </w:rPr>
              <w:t xml:space="preserve"> </w:t>
            </w:r>
            <w:proofErr w:type="spellStart"/>
            <w:r w:rsidRPr="0055771A">
              <w:rPr>
                <w:rFonts w:ascii="Garamond" w:hAnsi="Garamond"/>
                <w:i/>
                <w:sz w:val="28"/>
                <w:szCs w:val="28"/>
              </w:rPr>
              <w:t>nagh</w:t>
            </w:r>
            <w:proofErr w:type="spellEnd"/>
            <w:r w:rsidRPr="0055771A">
              <w:rPr>
                <w:rFonts w:ascii="Garamond" w:hAnsi="Garamond"/>
                <w:i/>
                <w:sz w:val="28"/>
                <w:szCs w:val="28"/>
              </w:rPr>
              <w:t xml:space="preserve"> </w:t>
            </w:r>
            <w:proofErr w:type="spellStart"/>
            <w:r w:rsidRPr="0055771A">
              <w:rPr>
                <w:rFonts w:ascii="Garamond" w:hAnsi="Garamond"/>
                <w:i/>
                <w:sz w:val="28"/>
                <w:szCs w:val="28"/>
              </w:rPr>
              <w:t>vod</w:t>
            </w:r>
            <w:proofErr w:type="spellEnd"/>
            <w:r w:rsidRPr="0055771A">
              <w:rPr>
                <w:rFonts w:ascii="Garamond" w:hAnsi="Garamond"/>
                <w:i/>
                <w:sz w:val="28"/>
                <w:szCs w:val="28"/>
              </w:rPr>
              <w:t xml:space="preserve"> mad </w:t>
            </w:r>
            <w:proofErr w:type="spellStart"/>
            <w:r w:rsidRPr="0055771A">
              <w:rPr>
                <w:rFonts w:ascii="Garamond" w:hAnsi="Garamond"/>
                <w:i/>
                <w:sz w:val="28"/>
                <w:szCs w:val="28"/>
              </w:rPr>
              <w:t>beaghey</w:t>
            </w:r>
            <w:proofErr w:type="spellEnd"/>
            <w:r w:rsidRPr="0055771A">
              <w:rPr>
                <w:rFonts w:ascii="Garamond" w:hAnsi="Garamond"/>
                <w:i/>
                <w:sz w:val="28"/>
                <w:szCs w:val="28"/>
              </w:rPr>
              <w:t xml:space="preserve"> </w:t>
            </w:r>
            <w:proofErr w:type="spellStart"/>
            <w:r w:rsidRPr="0055771A">
              <w:rPr>
                <w:rFonts w:ascii="Garamond" w:hAnsi="Garamond"/>
                <w:i/>
                <w:sz w:val="28"/>
                <w:szCs w:val="28"/>
              </w:rPr>
              <w:t>yn</w:t>
            </w:r>
            <w:proofErr w:type="spellEnd"/>
            <w:r w:rsidRPr="0055771A">
              <w:rPr>
                <w:rFonts w:ascii="Garamond" w:hAnsi="Garamond"/>
                <w:i/>
                <w:sz w:val="28"/>
                <w:szCs w:val="28"/>
              </w:rPr>
              <w:t xml:space="preserve"> </w:t>
            </w:r>
            <w:proofErr w:type="spellStart"/>
            <w:r w:rsidRPr="0055771A">
              <w:rPr>
                <w:rFonts w:ascii="Garamond" w:hAnsi="Garamond"/>
                <w:i/>
                <w:sz w:val="28"/>
                <w:szCs w:val="28"/>
              </w:rPr>
              <w:t>derrey</w:t>
            </w:r>
            <w:proofErr w:type="spellEnd"/>
            <w:r w:rsidRPr="0055771A">
              <w:rPr>
                <w:rFonts w:ascii="Garamond" w:hAnsi="Garamond"/>
                <w:i/>
                <w:sz w:val="28"/>
                <w:szCs w:val="28"/>
              </w:rPr>
              <w:t xml:space="preserve"> yeh, </w:t>
            </w:r>
            <w:proofErr w:type="spellStart"/>
            <w:r w:rsidRPr="0055771A">
              <w:rPr>
                <w:rFonts w:ascii="Garamond" w:hAnsi="Garamond"/>
                <w:i/>
                <w:sz w:val="28"/>
                <w:szCs w:val="28"/>
              </w:rPr>
              <w:t>fegooish</w:t>
            </w:r>
            <w:proofErr w:type="spellEnd"/>
            <w:r w:rsidRPr="0055771A">
              <w:rPr>
                <w:rFonts w:ascii="Garamond" w:hAnsi="Garamond"/>
                <w:i/>
                <w:sz w:val="28"/>
                <w:szCs w:val="28"/>
              </w:rPr>
              <w:t xml:space="preserve"> y </w:t>
            </w:r>
            <w:proofErr w:type="spellStart"/>
            <w:r w:rsidRPr="0055771A">
              <w:rPr>
                <w:rFonts w:ascii="Garamond" w:hAnsi="Garamond"/>
                <w:i/>
                <w:sz w:val="28"/>
                <w:szCs w:val="28"/>
              </w:rPr>
              <w:t>jeh</w:t>
            </w:r>
            <w:proofErr w:type="spellEnd"/>
            <w:r w:rsidRPr="0055771A">
              <w:rPr>
                <w:rFonts w:ascii="Garamond" w:hAnsi="Garamond"/>
                <w:i/>
                <w:sz w:val="28"/>
                <w:szCs w:val="28"/>
              </w:rPr>
              <w:t xml:space="preserve"> </w:t>
            </w:r>
            <w:proofErr w:type="spellStart"/>
            <w:r w:rsidRPr="0055771A">
              <w:rPr>
                <w:rFonts w:ascii="Garamond" w:hAnsi="Garamond"/>
                <w:i/>
                <w:sz w:val="28"/>
                <w:szCs w:val="28"/>
              </w:rPr>
              <w:t>elley</w:t>
            </w:r>
            <w:proofErr w:type="spellEnd"/>
            <w:r w:rsidRPr="0055771A">
              <w:rPr>
                <w:rFonts w:ascii="Garamond" w:hAnsi="Garamond"/>
                <w:i/>
                <w:sz w:val="28"/>
                <w:szCs w:val="28"/>
              </w:rPr>
              <w:t xml:space="preserve">. </w:t>
            </w:r>
            <w:proofErr w:type="spellStart"/>
            <w:r w:rsidRPr="0055771A">
              <w:rPr>
                <w:rFonts w:ascii="Garamond" w:hAnsi="Garamond"/>
                <w:sz w:val="28"/>
                <w:szCs w:val="28"/>
              </w:rPr>
              <w:t>Adsyn</w:t>
            </w:r>
            <w:proofErr w:type="spellEnd"/>
            <w:r w:rsidRPr="0055771A">
              <w:rPr>
                <w:rFonts w:ascii="Garamond" w:hAnsi="Garamond"/>
                <w:sz w:val="28"/>
                <w:szCs w:val="28"/>
              </w:rPr>
              <w:t xml:space="preserve"> ta </w:t>
            </w:r>
            <w:proofErr w:type="spellStart"/>
            <w:r w:rsidRPr="0055771A">
              <w:rPr>
                <w:rFonts w:ascii="Garamond" w:hAnsi="Garamond"/>
                <w:sz w:val="28"/>
                <w:szCs w:val="28"/>
              </w:rPr>
              <w:t>caeu</w:t>
            </w:r>
            <w:proofErr w:type="spellEnd"/>
            <w:r w:rsidRPr="0055771A">
              <w:rPr>
                <w:rFonts w:ascii="Garamond" w:hAnsi="Garamond"/>
                <w:sz w:val="28"/>
                <w:szCs w:val="28"/>
              </w:rPr>
              <w:t xml:space="preserve"> </w:t>
            </w:r>
            <w:proofErr w:type="spellStart"/>
            <w:r w:rsidRPr="0055771A">
              <w:rPr>
                <w:rFonts w:ascii="Garamond" w:hAnsi="Garamond"/>
                <w:sz w:val="28"/>
                <w:szCs w:val="28"/>
              </w:rPr>
              <w:t>coamrey</w:t>
            </w:r>
            <w:proofErr w:type="spellEnd"/>
            <w:r w:rsidRPr="0055771A">
              <w:rPr>
                <w:rFonts w:ascii="Garamond" w:hAnsi="Garamond"/>
                <w:sz w:val="28"/>
                <w:szCs w:val="28"/>
              </w:rPr>
              <w:t xml:space="preserve"> </w:t>
            </w:r>
            <w:proofErr w:type="spellStart"/>
            <w:r w:rsidRPr="0055771A">
              <w:rPr>
                <w:rFonts w:ascii="Garamond" w:hAnsi="Garamond"/>
                <w:sz w:val="28"/>
                <w:szCs w:val="28"/>
              </w:rPr>
              <w:t>berchagh</w:t>
            </w:r>
            <w:proofErr w:type="spellEnd"/>
            <w:r w:rsidRPr="0055771A">
              <w:rPr>
                <w:rFonts w:ascii="Garamond" w:hAnsi="Garamond"/>
                <w:sz w:val="28"/>
                <w:szCs w:val="28"/>
              </w:rPr>
              <w:t xml:space="preserve"> as </w:t>
            </w:r>
            <w:proofErr w:type="spellStart"/>
            <w:r w:rsidRPr="0055771A">
              <w:rPr>
                <w:rFonts w:ascii="Garamond" w:hAnsi="Garamond"/>
                <w:sz w:val="28"/>
                <w:szCs w:val="28"/>
              </w:rPr>
              <w:t>beaghey</w:t>
            </w:r>
            <w:proofErr w:type="spellEnd"/>
            <w:r w:rsidRPr="0055771A">
              <w:rPr>
                <w:rFonts w:ascii="Garamond" w:hAnsi="Garamond"/>
                <w:sz w:val="28"/>
                <w:szCs w:val="28"/>
              </w:rPr>
              <w:t xml:space="preserve">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seyr</w:t>
            </w:r>
            <w:proofErr w:type="spellEnd"/>
            <w:r w:rsidRPr="0055771A">
              <w:rPr>
                <w:rFonts w:ascii="Garamond" w:hAnsi="Garamond"/>
                <w:sz w:val="28"/>
                <w:szCs w:val="28"/>
              </w:rPr>
              <w:t xml:space="preserve">, cha </w:t>
            </w:r>
            <w:proofErr w:type="spellStart"/>
            <w:r w:rsidRPr="0055771A">
              <w:rPr>
                <w:rFonts w:ascii="Garamond" w:hAnsi="Garamond"/>
                <w:sz w:val="28"/>
                <w:szCs w:val="28"/>
              </w:rPr>
              <w:t>voddagh</w:t>
            </w:r>
            <w:proofErr w:type="spellEnd"/>
            <w:r w:rsidRPr="0055771A">
              <w:rPr>
                <w:rFonts w:ascii="Garamond" w:hAnsi="Garamond"/>
                <w:sz w:val="28"/>
                <w:szCs w:val="28"/>
              </w:rPr>
              <w:t xml:space="preserve"> ad </w:t>
            </w:r>
            <w:proofErr w:type="spellStart"/>
            <w:r w:rsidRPr="0055771A">
              <w:rPr>
                <w:rFonts w:ascii="Garamond" w:hAnsi="Garamond"/>
                <w:sz w:val="28"/>
                <w:szCs w:val="28"/>
              </w:rPr>
              <w:t>shen</w:t>
            </w:r>
            <w:proofErr w:type="spellEnd"/>
            <w:r w:rsidRPr="0055771A">
              <w:rPr>
                <w:rFonts w:ascii="Garamond" w:hAnsi="Garamond"/>
                <w:sz w:val="28"/>
                <w:szCs w:val="28"/>
              </w:rPr>
              <w:t xml:space="preserve"> y </w:t>
            </w:r>
            <w:proofErr w:type="spellStart"/>
            <w:r w:rsidRPr="0055771A">
              <w:rPr>
                <w:rFonts w:ascii="Garamond" w:hAnsi="Garamond"/>
                <w:sz w:val="28"/>
                <w:szCs w:val="28"/>
              </w:rPr>
              <w:t>yanoo</w:t>
            </w:r>
            <w:proofErr w:type="spellEnd"/>
            <w:r w:rsidRPr="0055771A">
              <w:rPr>
                <w:rFonts w:ascii="Garamond" w:hAnsi="Garamond"/>
                <w:sz w:val="28"/>
                <w:szCs w:val="28"/>
              </w:rPr>
              <w:t xml:space="preserve">, be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vel</w:t>
            </w:r>
            <w:proofErr w:type="spellEnd"/>
            <w:r w:rsidRPr="0055771A">
              <w:rPr>
                <w:rFonts w:ascii="Garamond" w:hAnsi="Garamond"/>
                <w:sz w:val="28"/>
                <w:szCs w:val="28"/>
              </w:rPr>
              <w:t xml:space="preserve"> </w:t>
            </w:r>
            <w:proofErr w:type="spellStart"/>
            <w:r w:rsidRPr="0055771A">
              <w:rPr>
                <w:rFonts w:ascii="Garamond" w:hAnsi="Garamond"/>
                <w:sz w:val="28"/>
                <w:szCs w:val="28"/>
              </w:rPr>
              <w:t>feallagh</w:t>
            </w:r>
            <w:proofErr w:type="spellEnd"/>
            <w:r w:rsidRPr="0055771A">
              <w:rPr>
                <w:rFonts w:ascii="Garamond" w:hAnsi="Garamond"/>
                <w:sz w:val="28"/>
                <w:szCs w:val="28"/>
              </w:rPr>
              <w:t xml:space="preserve"> </w:t>
            </w:r>
            <w:proofErr w:type="spellStart"/>
            <w:r w:rsidRPr="0055771A">
              <w:rPr>
                <w:rFonts w:ascii="Garamond" w:hAnsi="Garamond"/>
                <w:sz w:val="28"/>
                <w:szCs w:val="28"/>
              </w:rPr>
              <w:t>elley</w:t>
            </w:r>
            <w:proofErr w:type="spellEnd"/>
            <w:r w:rsidRPr="0055771A">
              <w:rPr>
                <w:rFonts w:ascii="Garamond" w:hAnsi="Garamond"/>
                <w:sz w:val="28"/>
                <w:szCs w:val="28"/>
              </w:rPr>
              <w:t xml:space="preserve"> </w:t>
            </w:r>
            <w:proofErr w:type="spellStart"/>
            <w:r w:rsidRPr="0055771A">
              <w:rPr>
                <w:rFonts w:ascii="Garamond" w:hAnsi="Garamond"/>
                <w:sz w:val="28"/>
                <w:szCs w:val="28"/>
              </w:rPr>
              <w:t>laboraght</w:t>
            </w:r>
            <w:proofErr w:type="spellEnd"/>
            <w:r w:rsidRPr="0055771A">
              <w:rPr>
                <w:rFonts w:ascii="Garamond" w:hAnsi="Garamond"/>
                <w:sz w:val="28"/>
                <w:szCs w:val="28"/>
              </w:rPr>
              <w:t xml:space="preserve">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doccaragh</w:t>
            </w:r>
            <w:proofErr w:type="spellEnd"/>
            <w:r w:rsidRPr="0055771A">
              <w:rPr>
                <w:rFonts w:ascii="Garamond" w:hAnsi="Garamond"/>
                <w:sz w:val="28"/>
                <w:szCs w:val="28"/>
              </w:rPr>
              <w:t xml:space="preserve">, cha moo </w:t>
            </w:r>
            <w:proofErr w:type="spellStart"/>
            <w:r w:rsidRPr="0055771A">
              <w:rPr>
                <w:rFonts w:ascii="Garamond" w:hAnsi="Garamond"/>
                <w:sz w:val="28"/>
                <w:szCs w:val="28"/>
              </w:rPr>
              <w:t>oddagh</w:t>
            </w:r>
            <w:proofErr w:type="spellEnd"/>
            <w:r w:rsidRPr="0055771A">
              <w:rPr>
                <w:rFonts w:ascii="Garamond" w:hAnsi="Garamond"/>
                <w:sz w:val="28"/>
                <w:szCs w:val="28"/>
              </w:rPr>
              <w:t xml:space="preserve"> </w:t>
            </w:r>
            <w:proofErr w:type="spellStart"/>
            <w:r w:rsidRPr="0055771A">
              <w:rPr>
                <w:rFonts w:ascii="Garamond" w:hAnsi="Garamond"/>
                <w:sz w:val="28"/>
                <w:szCs w:val="28"/>
              </w:rPr>
              <w:t>adsyn</w:t>
            </w:r>
            <w:proofErr w:type="spellEnd"/>
            <w:r w:rsidRPr="0055771A">
              <w:rPr>
                <w:rFonts w:ascii="Garamond" w:hAnsi="Garamond"/>
                <w:sz w:val="28"/>
                <w:szCs w:val="28"/>
              </w:rPr>
              <w:t xml:space="preserve"> ta </w:t>
            </w:r>
            <w:proofErr w:type="spellStart"/>
            <w:r w:rsidRPr="0055771A">
              <w:rPr>
                <w:rFonts w:ascii="Garamond" w:hAnsi="Garamond"/>
                <w:sz w:val="28"/>
                <w:szCs w:val="28"/>
              </w:rPr>
              <w:t>laboraght</w:t>
            </w:r>
            <w:proofErr w:type="spellEnd"/>
            <w:r w:rsidRPr="0055771A">
              <w:rPr>
                <w:rFonts w:ascii="Garamond" w:hAnsi="Garamond"/>
                <w:sz w:val="28"/>
                <w:szCs w:val="28"/>
              </w:rPr>
              <w:t xml:space="preserve"> </w:t>
            </w:r>
            <w:proofErr w:type="spellStart"/>
            <w:r w:rsidRPr="0055771A">
              <w:rPr>
                <w:rFonts w:ascii="Garamond" w:hAnsi="Garamond"/>
                <w:sz w:val="28"/>
                <w:szCs w:val="28"/>
              </w:rPr>
              <w:t>beaghey</w:t>
            </w:r>
            <w:proofErr w:type="spellEnd"/>
            <w:r w:rsidRPr="0055771A">
              <w:rPr>
                <w:rFonts w:ascii="Garamond" w:hAnsi="Garamond"/>
                <w:sz w:val="28"/>
                <w:szCs w:val="28"/>
              </w:rPr>
              <w:t xml:space="preserve"> </w:t>
            </w:r>
            <w:proofErr w:type="spellStart"/>
            <w:r w:rsidRPr="0055771A">
              <w:rPr>
                <w:rFonts w:ascii="Garamond" w:hAnsi="Garamond"/>
                <w:sz w:val="28"/>
                <w:szCs w:val="28"/>
              </w:rPr>
              <w:t>lesh</w:t>
            </w:r>
            <w:proofErr w:type="spellEnd"/>
            <w:r w:rsidRPr="0055771A">
              <w:rPr>
                <w:rFonts w:ascii="Garamond" w:hAnsi="Garamond"/>
                <w:sz w:val="28"/>
                <w:szCs w:val="28"/>
              </w:rPr>
              <w:t xml:space="preserve"> </w:t>
            </w:r>
            <w:proofErr w:type="spellStart"/>
            <w:r w:rsidRPr="0055771A">
              <w:rPr>
                <w:rFonts w:ascii="Garamond" w:hAnsi="Garamond"/>
                <w:sz w:val="28"/>
                <w:szCs w:val="28"/>
              </w:rPr>
              <w:t>gerjagh</w:t>
            </w:r>
            <w:proofErr w:type="spellEnd"/>
            <w:r w:rsidRPr="0055771A">
              <w:rPr>
                <w:rFonts w:ascii="Garamond" w:hAnsi="Garamond"/>
                <w:sz w:val="28"/>
                <w:szCs w:val="28"/>
              </w:rPr>
              <w:t xml:space="preserve">, </w:t>
            </w:r>
            <w:proofErr w:type="spellStart"/>
            <w:r w:rsidRPr="0055771A">
              <w:rPr>
                <w:rFonts w:ascii="Garamond" w:hAnsi="Garamond"/>
                <w:sz w:val="28"/>
                <w:szCs w:val="28"/>
              </w:rPr>
              <w:t>mannagh</w:t>
            </w:r>
            <w:proofErr w:type="spellEnd"/>
            <w:r w:rsidRPr="0055771A">
              <w:rPr>
                <w:rFonts w:ascii="Garamond" w:hAnsi="Garamond"/>
                <w:sz w:val="28"/>
                <w:szCs w:val="28"/>
              </w:rPr>
              <w:t xml:space="preserve"> </w:t>
            </w:r>
            <w:proofErr w:type="spellStart"/>
            <w:r w:rsidRPr="0055771A">
              <w:rPr>
                <w:rFonts w:ascii="Garamond" w:hAnsi="Garamond"/>
                <w:sz w:val="28"/>
                <w:szCs w:val="28"/>
              </w:rPr>
              <w:t>beagh</w:t>
            </w:r>
            <w:proofErr w:type="spellEnd"/>
            <w:r w:rsidRPr="0055771A">
              <w:rPr>
                <w:rFonts w:ascii="Garamond" w:hAnsi="Garamond"/>
                <w:sz w:val="28"/>
                <w:szCs w:val="28"/>
              </w:rPr>
              <w:t xml:space="preserve"> ad er </w:t>
            </w:r>
            <w:proofErr w:type="spellStart"/>
            <w:r w:rsidRPr="0055771A">
              <w:rPr>
                <w:rFonts w:ascii="Garamond" w:hAnsi="Garamond"/>
                <w:sz w:val="28"/>
                <w:szCs w:val="28"/>
              </w:rPr>
              <w:t>nyn</w:t>
            </w:r>
            <w:proofErr w:type="spellEnd"/>
            <w:r w:rsidRPr="0055771A">
              <w:rPr>
                <w:rFonts w:ascii="Garamond" w:hAnsi="Garamond"/>
                <w:sz w:val="28"/>
                <w:szCs w:val="28"/>
              </w:rPr>
              <w:t xml:space="preserve"> </w:t>
            </w:r>
            <w:proofErr w:type="spellStart"/>
            <w:r w:rsidRPr="0055771A">
              <w:rPr>
                <w:rFonts w:ascii="Garamond" w:hAnsi="Garamond"/>
                <w:sz w:val="28"/>
                <w:szCs w:val="28"/>
              </w:rPr>
              <w:t>goadey</w:t>
            </w:r>
            <w:proofErr w:type="spellEnd"/>
            <w:r w:rsidRPr="0055771A">
              <w:rPr>
                <w:rFonts w:ascii="Garamond" w:hAnsi="Garamond"/>
                <w:sz w:val="28"/>
                <w:szCs w:val="28"/>
              </w:rPr>
              <w:t xml:space="preserve"> as er </w:t>
            </w:r>
            <w:proofErr w:type="spellStart"/>
            <w:r w:rsidRPr="0055771A">
              <w:rPr>
                <w:rFonts w:ascii="Garamond" w:hAnsi="Garamond"/>
                <w:sz w:val="28"/>
                <w:szCs w:val="28"/>
              </w:rPr>
              <w:t>nyn</w:t>
            </w:r>
            <w:proofErr w:type="spellEnd"/>
            <w:r w:rsidRPr="0055771A">
              <w:rPr>
                <w:rFonts w:ascii="Garamond" w:hAnsi="Garamond"/>
                <w:sz w:val="28"/>
                <w:szCs w:val="28"/>
              </w:rPr>
              <w:t xml:space="preserve"> </w:t>
            </w:r>
            <w:proofErr w:type="spellStart"/>
            <w:r w:rsidRPr="0055771A">
              <w:rPr>
                <w:rFonts w:ascii="Garamond" w:hAnsi="Garamond"/>
                <w:sz w:val="28"/>
                <w:szCs w:val="28"/>
              </w:rPr>
              <w:t>vreal</w:t>
            </w:r>
            <w:proofErr w:type="spellEnd"/>
            <w:r w:rsidRPr="0055771A">
              <w:rPr>
                <w:rFonts w:ascii="Garamond" w:hAnsi="Garamond"/>
                <w:sz w:val="28"/>
                <w:szCs w:val="28"/>
              </w:rPr>
              <w:t xml:space="preserve"> </w:t>
            </w:r>
            <w:proofErr w:type="spellStart"/>
            <w:r w:rsidRPr="0055771A">
              <w:rPr>
                <w:rFonts w:ascii="Garamond" w:hAnsi="Garamond"/>
                <w:sz w:val="28"/>
                <w:szCs w:val="28"/>
              </w:rPr>
              <w:t>ayns</w:t>
            </w:r>
            <w:proofErr w:type="spellEnd"/>
            <w:r w:rsidRPr="0055771A">
              <w:rPr>
                <w:rFonts w:ascii="Garamond" w:hAnsi="Garamond"/>
                <w:sz w:val="28"/>
                <w:szCs w:val="28"/>
              </w:rPr>
              <w:t xml:space="preserve"> cree. </w:t>
            </w:r>
          </w:p>
        </w:tc>
        <w:tc>
          <w:tcPr>
            <w:tcW w:w="3810" w:type="dxa"/>
          </w:tcPr>
          <w:p w14:paraId="07A09099" w14:textId="77777777" w:rsidR="009C1422" w:rsidRPr="009A4209" w:rsidRDefault="009C1422" w:rsidP="00DB60C3">
            <w:pPr>
              <w:pStyle w:val="ListParagraph"/>
              <w:ind w:left="0" w:firstLine="227"/>
              <w:jc w:val="both"/>
              <w:rPr>
                <w:rFonts w:ascii="Garamond" w:hAnsi="Garamond" w:cs="Times New Roman"/>
                <w:sz w:val="28"/>
              </w:rPr>
            </w:pPr>
            <w:r w:rsidRPr="009A4209">
              <w:rPr>
                <w:rFonts w:ascii="Garamond" w:hAnsi="Garamond" w:cs="Times New Roman"/>
                <w:i/>
                <w:sz w:val="28"/>
              </w:rPr>
              <w:t xml:space="preserve">And this you will do more </w:t>
            </w:r>
            <w:proofErr w:type="spellStart"/>
            <w:r w:rsidRPr="009A4209">
              <w:rPr>
                <w:rFonts w:ascii="Garamond" w:hAnsi="Garamond" w:cs="Times New Roman"/>
                <w:i/>
                <w:sz w:val="28"/>
              </w:rPr>
              <w:t>chearfully</w:t>
            </w:r>
            <w:proofErr w:type="spellEnd"/>
            <w:r w:rsidRPr="009A4209">
              <w:rPr>
                <w:rFonts w:ascii="Garamond" w:hAnsi="Garamond" w:cs="Times New Roman"/>
                <w:i/>
                <w:sz w:val="28"/>
              </w:rPr>
              <w:t xml:space="preserve">, when you consider, </w:t>
            </w:r>
            <w:r w:rsidRPr="009A4209">
              <w:rPr>
                <w:rFonts w:ascii="Garamond" w:hAnsi="Garamond" w:cs="Times New Roman"/>
                <w:sz w:val="28"/>
              </w:rPr>
              <w:t>That we cannot live without one another.</w:t>
            </w:r>
            <w:r>
              <w:rPr>
                <w:rFonts w:ascii="Garamond" w:hAnsi="Garamond" w:cs="Times New Roman"/>
                <w:sz w:val="28"/>
              </w:rPr>
              <w:t xml:space="preserve"> </w:t>
            </w:r>
            <w:r w:rsidRPr="009A4209">
              <w:rPr>
                <w:rFonts w:ascii="Garamond" w:hAnsi="Garamond" w:cs="Times New Roman"/>
                <w:i/>
                <w:sz w:val="28"/>
              </w:rPr>
              <w:t xml:space="preserve">They that go fine, and fare well, could not do so, if </w:t>
            </w:r>
            <w:r w:rsidRPr="009A4209">
              <w:rPr>
                <w:rFonts w:ascii="Garamond" w:hAnsi="Garamond" w:cs="Times New Roman"/>
                <w:sz w:val="28"/>
              </w:rPr>
              <w:t xml:space="preserve">others did not labour hard ; </w:t>
            </w:r>
            <w:r w:rsidRPr="009A4209">
              <w:rPr>
                <w:rFonts w:ascii="Garamond" w:hAnsi="Garamond" w:cs="Times New Roman"/>
                <w:i/>
                <w:sz w:val="28"/>
              </w:rPr>
              <w:t xml:space="preserve">and they that labour, could not live comfortably, </w:t>
            </w:r>
            <w:r w:rsidRPr="009A4209">
              <w:rPr>
                <w:rFonts w:ascii="Garamond" w:hAnsi="Garamond" w:cs="Times New Roman"/>
                <w:sz w:val="28"/>
              </w:rPr>
              <w:t>if they were not Protected and Encouraged.</w:t>
            </w:r>
          </w:p>
        </w:tc>
        <w:tc>
          <w:tcPr>
            <w:tcW w:w="0" w:type="auto"/>
          </w:tcPr>
          <w:p w14:paraId="35D7E3F2" w14:textId="77777777" w:rsidR="009C1422" w:rsidRDefault="009C1422" w:rsidP="00DB60C3">
            <w:pPr>
              <w:pStyle w:val="ListParagraph"/>
              <w:ind w:left="0"/>
              <w:rPr>
                <w:rFonts w:ascii="Garamond" w:hAnsi="Garamond" w:cs="Times New Roman"/>
                <w:sz w:val="20"/>
                <w:szCs w:val="20"/>
              </w:rPr>
            </w:pPr>
          </w:p>
          <w:p w14:paraId="365094C1" w14:textId="77777777" w:rsidR="009C1422" w:rsidRDefault="009C1422" w:rsidP="00DB60C3">
            <w:pPr>
              <w:pStyle w:val="ListParagraph"/>
              <w:ind w:left="0"/>
              <w:rPr>
                <w:rFonts w:ascii="Garamond" w:hAnsi="Garamond" w:cs="Times New Roman"/>
                <w:sz w:val="20"/>
                <w:szCs w:val="20"/>
              </w:rPr>
            </w:pPr>
          </w:p>
          <w:p w14:paraId="4C6781C9" w14:textId="77777777" w:rsidR="009C1422" w:rsidRPr="009C1422" w:rsidRDefault="009C1422" w:rsidP="00DB60C3">
            <w:pPr>
              <w:pStyle w:val="ListParagraph"/>
              <w:ind w:left="0"/>
              <w:rPr>
                <w:rFonts w:ascii="Garamond" w:hAnsi="Garamond" w:cs="Times New Roman"/>
                <w:sz w:val="20"/>
                <w:szCs w:val="20"/>
              </w:rPr>
            </w:pPr>
            <w:r>
              <w:rPr>
                <w:rFonts w:ascii="Garamond" w:hAnsi="Garamond" w:cs="Times New Roman"/>
                <w:sz w:val="20"/>
                <w:szCs w:val="20"/>
              </w:rPr>
              <w:t>1 Cor. 12. 21</w:t>
            </w:r>
          </w:p>
        </w:tc>
      </w:tr>
      <w:tr w:rsidR="009C1422" w:rsidRPr="009A4209" w14:paraId="06D36AA3" w14:textId="77777777" w:rsidTr="00710C08">
        <w:tc>
          <w:tcPr>
            <w:tcW w:w="4111" w:type="dxa"/>
          </w:tcPr>
          <w:p w14:paraId="0109EB60" w14:textId="77777777" w:rsidR="009C1422" w:rsidRPr="0055771A" w:rsidRDefault="009C1422" w:rsidP="00DB60C3">
            <w:pPr>
              <w:pStyle w:val="CM3"/>
              <w:widowControl/>
              <w:spacing w:line="240" w:lineRule="auto"/>
              <w:ind w:firstLine="227"/>
              <w:jc w:val="both"/>
              <w:rPr>
                <w:rFonts w:ascii="Garamond" w:hAnsi="Garamond"/>
                <w:sz w:val="28"/>
                <w:szCs w:val="28"/>
              </w:rPr>
            </w:pPr>
            <w:r w:rsidRPr="0055771A">
              <w:rPr>
                <w:rFonts w:ascii="Garamond" w:hAnsi="Garamond"/>
                <w:sz w:val="28"/>
                <w:szCs w:val="28"/>
              </w:rPr>
              <w:t xml:space="preserve">[103] </w:t>
            </w:r>
            <w:proofErr w:type="spellStart"/>
            <w:r w:rsidRPr="0055771A">
              <w:rPr>
                <w:rFonts w:ascii="Garamond" w:hAnsi="Garamond"/>
                <w:sz w:val="28"/>
                <w:szCs w:val="28"/>
              </w:rPr>
              <w:t>Myr</w:t>
            </w:r>
            <w:proofErr w:type="spellEnd"/>
            <w:r w:rsidRPr="0055771A">
              <w:rPr>
                <w:rFonts w:ascii="Garamond" w:hAnsi="Garamond"/>
                <w:sz w:val="28"/>
                <w:szCs w:val="28"/>
              </w:rPr>
              <w:t xml:space="preserve"> </w:t>
            </w:r>
            <w:proofErr w:type="spellStart"/>
            <w:r w:rsidRPr="0055771A">
              <w:rPr>
                <w:rFonts w:ascii="Garamond" w:hAnsi="Garamond"/>
                <w:sz w:val="28"/>
                <w:szCs w:val="28"/>
              </w:rPr>
              <w:t>shen</w:t>
            </w:r>
            <w:proofErr w:type="spellEnd"/>
            <w:r w:rsidRPr="0055771A">
              <w:rPr>
                <w:rFonts w:ascii="Garamond" w:hAnsi="Garamond"/>
                <w:sz w:val="28"/>
                <w:szCs w:val="28"/>
              </w:rPr>
              <w:t xml:space="preserve"> </w:t>
            </w:r>
            <w:proofErr w:type="spellStart"/>
            <w:r w:rsidRPr="0055771A">
              <w:rPr>
                <w:rFonts w:ascii="Garamond" w:hAnsi="Garamond"/>
                <w:sz w:val="28"/>
                <w:szCs w:val="28"/>
              </w:rPr>
              <w:t>mannagh</w:t>
            </w:r>
            <w:proofErr w:type="spellEnd"/>
            <w:r w:rsidRPr="0055771A">
              <w:rPr>
                <w:rFonts w:ascii="Garamond" w:hAnsi="Garamond"/>
                <w:sz w:val="28"/>
                <w:szCs w:val="28"/>
              </w:rPr>
              <w:t xml:space="preserve"> </w:t>
            </w:r>
            <w:proofErr w:type="spellStart"/>
            <w:r w:rsidRPr="0055771A">
              <w:rPr>
                <w:rFonts w:ascii="Garamond" w:hAnsi="Garamond"/>
                <w:sz w:val="28"/>
                <w:szCs w:val="28"/>
              </w:rPr>
              <w:t>ninney</w:t>
            </w:r>
            <w:proofErr w:type="spellEnd"/>
            <w:r w:rsidRPr="0055771A">
              <w:rPr>
                <w:rFonts w:ascii="Garamond" w:hAnsi="Garamond"/>
                <w:sz w:val="28"/>
                <w:szCs w:val="28"/>
              </w:rPr>
              <w:t xml:space="preserve"> </w:t>
            </w:r>
            <w:proofErr w:type="spellStart"/>
            <w:r w:rsidRPr="0055771A">
              <w:rPr>
                <w:rFonts w:ascii="Garamond" w:hAnsi="Garamond"/>
                <w:sz w:val="28"/>
                <w:szCs w:val="28"/>
              </w:rPr>
              <w:t>lesh</w:t>
            </w:r>
            <w:proofErr w:type="spellEnd"/>
            <w:r w:rsidRPr="0055771A">
              <w:rPr>
                <w:rFonts w:ascii="Garamond" w:hAnsi="Garamond"/>
                <w:sz w:val="28"/>
                <w:szCs w:val="28"/>
              </w:rPr>
              <w:t xml:space="preserve"> </w:t>
            </w:r>
            <w:proofErr w:type="spellStart"/>
            <w:r w:rsidRPr="0055771A">
              <w:rPr>
                <w:rFonts w:ascii="Garamond" w:hAnsi="Garamond"/>
                <w:sz w:val="28"/>
                <w:szCs w:val="28"/>
              </w:rPr>
              <w:t>ny</w:t>
            </w:r>
            <w:proofErr w:type="spellEnd"/>
            <w:r w:rsidRPr="0055771A">
              <w:rPr>
                <w:rFonts w:ascii="Garamond" w:hAnsi="Garamond"/>
                <w:sz w:val="28"/>
                <w:szCs w:val="28"/>
              </w:rPr>
              <w:t xml:space="preserve"> </w:t>
            </w:r>
            <w:proofErr w:type="spellStart"/>
            <w:r w:rsidRPr="0055771A">
              <w:rPr>
                <w:rFonts w:ascii="Garamond" w:hAnsi="Garamond"/>
                <w:sz w:val="28"/>
                <w:szCs w:val="28"/>
              </w:rPr>
              <w:t>Berchee</w:t>
            </w:r>
            <w:proofErr w:type="spellEnd"/>
            <w:r w:rsidRPr="0055771A">
              <w:rPr>
                <w:rFonts w:ascii="Garamond" w:hAnsi="Garamond"/>
                <w:sz w:val="28"/>
                <w:szCs w:val="28"/>
              </w:rPr>
              <w:t xml:space="preserve"> </w:t>
            </w:r>
            <w:proofErr w:type="spellStart"/>
            <w:r w:rsidRPr="0055771A">
              <w:rPr>
                <w:rFonts w:ascii="Garamond" w:hAnsi="Garamond"/>
                <w:sz w:val="28"/>
                <w:szCs w:val="28"/>
              </w:rPr>
              <w:t>yn</w:t>
            </w:r>
            <w:proofErr w:type="spellEnd"/>
            <w:r w:rsidRPr="0055771A">
              <w:rPr>
                <w:rFonts w:ascii="Garamond" w:hAnsi="Garamond"/>
                <w:sz w:val="28"/>
                <w:szCs w:val="28"/>
              </w:rPr>
              <w:t xml:space="preserve"> Bought as y </w:t>
            </w:r>
            <w:proofErr w:type="spellStart"/>
            <w:r w:rsidRPr="0055771A">
              <w:rPr>
                <w:rFonts w:ascii="Garamond" w:hAnsi="Garamond"/>
                <w:sz w:val="28"/>
                <w:szCs w:val="28"/>
              </w:rPr>
              <w:t>chummal</w:t>
            </w:r>
            <w:proofErr w:type="spellEnd"/>
            <w:r w:rsidRPr="0055771A">
              <w:rPr>
                <w:rFonts w:ascii="Garamond" w:hAnsi="Garamond"/>
                <w:sz w:val="28"/>
                <w:szCs w:val="28"/>
              </w:rPr>
              <w:t xml:space="preserve"> </w:t>
            </w:r>
            <w:proofErr w:type="spellStart"/>
            <w:r w:rsidRPr="0055771A">
              <w:rPr>
                <w:rFonts w:ascii="Garamond" w:hAnsi="Garamond"/>
                <w:sz w:val="28"/>
                <w:szCs w:val="28"/>
              </w:rPr>
              <w:t>Seose</w:t>
            </w:r>
            <w:proofErr w:type="spellEnd"/>
            <w:r w:rsidRPr="0055771A">
              <w:rPr>
                <w:rFonts w:ascii="Garamond" w:hAnsi="Garamond"/>
                <w:sz w:val="28"/>
                <w:szCs w:val="28"/>
              </w:rPr>
              <w:t xml:space="preserve"> eh, as </w:t>
            </w:r>
            <w:proofErr w:type="spellStart"/>
            <w:r w:rsidRPr="0055771A">
              <w:rPr>
                <w:rFonts w:ascii="Garamond" w:hAnsi="Garamond"/>
                <w:sz w:val="28"/>
                <w:szCs w:val="28"/>
              </w:rPr>
              <w:t>mannagh</w:t>
            </w:r>
            <w:proofErr w:type="spellEnd"/>
            <w:r w:rsidRPr="0055771A">
              <w:rPr>
                <w:rFonts w:ascii="Garamond" w:hAnsi="Garamond"/>
                <w:sz w:val="28"/>
                <w:szCs w:val="28"/>
              </w:rPr>
              <w:t xml:space="preserve"> jean y Bought </w:t>
            </w:r>
            <w:proofErr w:type="spellStart"/>
            <w:r w:rsidRPr="0055771A">
              <w:rPr>
                <w:rFonts w:ascii="Garamond" w:hAnsi="Garamond"/>
                <w:sz w:val="28"/>
                <w:szCs w:val="28"/>
              </w:rPr>
              <w:t>ooashley</w:t>
            </w:r>
            <w:proofErr w:type="spellEnd"/>
            <w:r w:rsidRPr="0055771A">
              <w:rPr>
                <w:rFonts w:ascii="Garamond" w:hAnsi="Garamond"/>
                <w:sz w:val="28"/>
                <w:szCs w:val="28"/>
              </w:rPr>
              <w:t xml:space="preserve"> as </w:t>
            </w:r>
            <w:proofErr w:type="spellStart"/>
            <w:r w:rsidRPr="0055771A">
              <w:rPr>
                <w:rFonts w:ascii="Garamond" w:hAnsi="Garamond"/>
                <w:sz w:val="28"/>
                <w:szCs w:val="28"/>
              </w:rPr>
              <w:t>biallys</w:t>
            </w:r>
            <w:proofErr w:type="spellEnd"/>
            <w:r w:rsidRPr="0055771A">
              <w:rPr>
                <w:rFonts w:ascii="Garamond" w:hAnsi="Garamond"/>
                <w:sz w:val="28"/>
                <w:szCs w:val="28"/>
              </w:rPr>
              <w:t xml:space="preserve"> y </w:t>
            </w:r>
            <w:proofErr w:type="spellStart"/>
            <w:r w:rsidRPr="0055771A">
              <w:rPr>
                <w:rFonts w:ascii="Garamond" w:hAnsi="Garamond"/>
                <w:sz w:val="28"/>
                <w:szCs w:val="28"/>
              </w:rPr>
              <w:t>choyrt</w:t>
            </w:r>
            <w:proofErr w:type="spellEnd"/>
            <w:r w:rsidRPr="0055771A">
              <w:rPr>
                <w:rFonts w:ascii="Garamond" w:hAnsi="Garamond"/>
                <w:sz w:val="28"/>
                <w:szCs w:val="28"/>
              </w:rPr>
              <w:t xml:space="preserve"> as </w:t>
            </w:r>
            <w:proofErr w:type="spellStart"/>
            <w:r w:rsidRPr="0055771A">
              <w:rPr>
                <w:rFonts w:ascii="Garamond" w:hAnsi="Garamond"/>
                <w:sz w:val="28"/>
                <w:szCs w:val="28"/>
              </w:rPr>
              <w:t>ve</w:t>
            </w:r>
            <w:proofErr w:type="spellEnd"/>
            <w:r w:rsidRPr="0055771A">
              <w:rPr>
                <w:rFonts w:ascii="Garamond" w:hAnsi="Garamond"/>
                <w:sz w:val="28"/>
                <w:szCs w:val="28"/>
              </w:rPr>
              <w:t xml:space="preserve"> </w:t>
            </w:r>
            <w:proofErr w:type="spellStart"/>
            <w:r w:rsidRPr="0055771A">
              <w:rPr>
                <w:rFonts w:ascii="Garamond" w:hAnsi="Garamond"/>
                <w:sz w:val="28"/>
                <w:szCs w:val="28"/>
              </w:rPr>
              <w:t>firrinagh</w:t>
            </w:r>
            <w:proofErr w:type="spellEnd"/>
            <w:r w:rsidRPr="0055771A">
              <w:rPr>
                <w:rFonts w:ascii="Garamond" w:hAnsi="Garamond"/>
                <w:sz w:val="28"/>
                <w:szCs w:val="28"/>
              </w:rPr>
              <w:t xml:space="preserve"> </w:t>
            </w:r>
            <w:proofErr w:type="spellStart"/>
            <w:r w:rsidRPr="0055771A">
              <w:rPr>
                <w:rFonts w:ascii="Garamond" w:hAnsi="Garamond"/>
                <w:sz w:val="28"/>
                <w:szCs w:val="28"/>
              </w:rPr>
              <w:t>daue</w:t>
            </w:r>
            <w:proofErr w:type="spellEnd"/>
            <w:r w:rsidRPr="0055771A">
              <w:rPr>
                <w:rFonts w:ascii="Garamond" w:hAnsi="Garamond"/>
                <w:sz w:val="28"/>
                <w:szCs w:val="28"/>
              </w:rPr>
              <w:t xml:space="preserve">, nee </w:t>
            </w:r>
            <w:proofErr w:type="spellStart"/>
            <w:r>
              <w:rPr>
                <w:rFonts w:ascii="Garamond" w:hAnsi="Garamond"/>
                <w:sz w:val="28"/>
                <w:szCs w:val="28"/>
              </w:rPr>
              <w:t>chamma’n</w:t>
            </w:r>
            <w:proofErr w:type="spellEnd"/>
            <w:r>
              <w:rPr>
                <w:rStyle w:val="FootnoteReference"/>
                <w:rFonts w:ascii="Garamond" w:hAnsi="Garamond"/>
                <w:sz w:val="28"/>
                <w:szCs w:val="28"/>
              </w:rPr>
              <w:footnoteReference w:id="64"/>
            </w:r>
            <w:r>
              <w:rPr>
                <w:rFonts w:ascii="Garamond" w:hAnsi="Garamond"/>
                <w:sz w:val="28"/>
                <w:szCs w:val="28"/>
              </w:rPr>
              <w:t xml:space="preserve"> </w:t>
            </w:r>
            <w:proofErr w:type="spellStart"/>
            <w:r w:rsidRPr="0055771A">
              <w:rPr>
                <w:rFonts w:ascii="Garamond" w:hAnsi="Garamond"/>
                <w:sz w:val="28"/>
                <w:szCs w:val="28"/>
              </w:rPr>
              <w:t>yn</w:t>
            </w:r>
            <w:proofErr w:type="spellEnd"/>
            <w:r w:rsidRPr="0055771A">
              <w:rPr>
                <w:rFonts w:ascii="Garamond" w:hAnsi="Garamond"/>
                <w:sz w:val="28"/>
                <w:szCs w:val="28"/>
              </w:rPr>
              <w:t xml:space="preserve"> Bought as y </w:t>
            </w:r>
            <w:proofErr w:type="spellStart"/>
            <w:r w:rsidRPr="0055771A">
              <w:rPr>
                <w:rFonts w:ascii="Garamond" w:hAnsi="Garamond"/>
                <w:sz w:val="28"/>
                <w:szCs w:val="28"/>
              </w:rPr>
              <w:t>Berchagh</w:t>
            </w:r>
            <w:proofErr w:type="spellEnd"/>
            <w:r w:rsidRPr="0055771A">
              <w:rPr>
                <w:rFonts w:ascii="Garamond" w:hAnsi="Garamond"/>
                <w:sz w:val="28"/>
                <w:szCs w:val="28"/>
              </w:rPr>
              <w:t xml:space="preserve"> </w:t>
            </w:r>
            <w:proofErr w:type="spellStart"/>
            <w:r w:rsidRPr="0055771A">
              <w:rPr>
                <w:rFonts w:ascii="Garamond" w:hAnsi="Garamond"/>
                <w:sz w:val="28"/>
                <w:szCs w:val="28"/>
              </w:rPr>
              <w:t>surranse</w:t>
            </w:r>
            <w:proofErr w:type="spellEnd"/>
            <w:r w:rsidRPr="0055771A">
              <w:rPr>
                <w:rFonts w:ascii="Garamond" w:hAnsi="Garamond"/>
                <w:sz w:val="28"/>
                <w:szCs w:val="28"/>
              </w:rPr>
              <w:t xml:space="preserve">. </w:t>
            </w:r>
          </w:p>
        </w:tc>
        <w:tc>
          <w:tcPr>
            <w:tcW w:w="3810" w:type="dxa"/>
          </w:tcPr>
          <w:p w14:paraId="74976743" w14:textId="77777777" w:rsidR="009C1422" w:rsidRPr="009A4209" w:rsidRDefault="009C1422" w:rsidP="00DB60C3">
            <w:pPr>
              <w:pStyle w:val="ListParagraph"/>
              <w:ind w:left="0" w:firstLine="227"/>
              <w:jc w:val="both"/>
              <w:rPr>
                <w:rFonts w:ascii="Garamond" w:hAnsi="Garamond" w:cs="Times New Roman"/>
                <w:i/>
                <w:sz w:val="28"/>
              </w:rPr>
            </w:pPr>
            <w:r w:rsidRPr="009A4209">
              <w:rPr>
                <w:rFonts w:ascii="Garamond" w:hAnsi="Garamond" w:cs="Times New Roman"/>
                <w:i/>
                <w:sz w:val="28"/>
              </w:rPr>
              <w:t>So that if the Rich will not love and support the Poor, and the Poor will not honour</w:t>
            </w:r>
            <w:r w:rsidR="001354A2">
              <w:rPr>
                <w:rFonts w:ascii="Garamond" w:hAnsi="Garamond" w:cs="Times New Roman"/>
                <w:i/>
                <w:sz w:val="28"/>
              </w:rPr>
              <w:t>,</w:t>
            </w:r>
            <w:r w:rsidRPr="009A4209">
              <w:rPr>
                <w:rFonts w:ascii="Garamond" w:hAnsi="Garamond" w:cs="Times New Roman"/>
                <w:i/>
                <w:sz w:val="28"/>
              </w:rPr>
              <w:t xml:space="preserve"> and obey, and be faithful to </w:t>
            </w:r>
            <w:r w:rsidRPr="009A4209">
              <w:rPr>
                <w:rFonts w:ascii="Garamond" w:hAnsi="Garamond" w:cs="Times New Roman"/>
                <w:sz w:val="28"/>
              </w:rPr>
              <w:t>them</w:t>
            </w:r>
            <w:r w:rsidRPr="009A4209">
              <w:rPr>
                <w:rFonts w:ascii="Garamond" w:hAnsi="Garamond" w:cs="Times New Roman"/>
                <w:i/>
                <w:sz w:val="28"/>
              </w:rPr>
              <w:t>, both Poor and Rich will be Sufferers.</w:t>
            </w:r>
          </w:p>
        </w:tc>
        <w:tc>
          <w:tcPr>
            <w:tcW w:w="0" w:type="auto"/>
          </w:tcPr>
          <w:p w14:paraId="6F6167AE" w14:textId="77777777" w:rsidR="009C1422" w:rsidRPr="00567463" w:rsidRDefault="009C1422" w:rsidP="00DB60C3">
            <w:pPr>
              <w:pStyle w:val="ListParagraph"/>
              <w:ind w:left="0"/>
              <w:rPr>
                <w:rFonts w:ascii="Garamond" w:hAnsi="Garamond" w:cs="Times New Roman"/>
                <w:i/>
                <w:sz w:val="20"/>
                <w:szCs w:val="20"/>
              </w:rPr>
            </w:pPr>
          </w:p>
        </w:tc>
      </w:tr>
      <w:tr w:rsidR="009C1422" w:rsidRPr="009A4209" w14:paraId="6A8F1FC4" w14:textId="77777777" w:rsidTr="00710C08">
        <w:tc>
          <w:tcPr>
            <w:tcW w:w="4111" w:type="dxa"/>
          </w:tcPr>
          <w:p w14:paraId="77AE9C65" w14:textId="77777777" w:rsidR="009C1422" w:rsidRPr="0055771A" w:rsidRDefault="009C1422" w:rsidP="00DB60C3">
            <w:pPr>
              <w:pStyle w:val="CM3"/>
              <w:widowControl/>
              <w:spacing w:line="240" w:lineRule="auto"/>
              <w:ind w:firstLine="227"/>
              <w:jc w:val="both"/>
              <w:rPr>
                <w:rFonts w:ascii="Garamond" w:hAnsi="Garamond"/>
                <w:sz w:val="28"/>
                <w:szCs w:val="28"/>
              </w:rPr>
            </w:pPr>
            <w:proofErr w:type="spellStart"/>
            <w:r w:rsidRPr="0055771A">
              <w:rPr>
                <w:rFonts w:ascii="Garamond" w:hAnsi="Garamond"/>
                <w:sz w:val="28"/>
                <w:szCs w:val="28"/>
              </w:rPr>
              <w:t>Smaynrey</w:t>
            </w:r>
            <w:proofErr w:type="spellEnd"/>
            <w:r w:rsidRPr="0055771A">
              <w:rPr>
                <w:rFonts w:ascii="Garamond" w:hAnsi="Garamond"/>
                <w:sz w:val="28"/>
                <w:szCs w:val="28"/>
              </w:rPr>
              <w:t xml:space="preserve"> shin </w:t>
            </w:r>
            <w:proofErr w:type="spellStart"/>
            <w:r w:rsidRPr="0055771A">
              <w:rPr>
                <w:rFonts w:ascii="Garamond" w:hAnsi="Garamond"/>
                <w:sz w:val="28"/>
                <w:szCs w:val="28"/>
              </w:rPr>
              <w:t>eisht</w:t>
            </w:r>
            <w:proofErr w:type="spellEnd"/>
            <w:r w:rsidRPr="0055771A">
              <w:rPr>
                <w:rFonts w:ascii="Garamond" w:hAnsi="Garamond"/>
                <w:sz w:val="28"/>
                <w:szCs w:val="28"/>
              </w:rPr>
              <w:t xml:space="preserve">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vel</w:t>
            </w:r>
            <w:proofErr w:type="spellEnd"/>
            <w:r w:rsidRPr="0055771A">
              <w:rPr>
                <w:rFonts w:ascii="Garamond" w:hAnsi="Garamond"/>
                <w:sz w:val="28"/>
                <w:szCs w:val="28"/>
              </w:rPr>
              <w:t xml:space="preserve"> </w:t>
            </w:r>
            <w:proofErr w:type="spellStart"/>
            <w:r w:rsidRPr="0055771A">
              <w:rPr>
                <w:rFonts w:ascii="Garamond" w:hAnsi="Garamond"/>
                <w:sz w:val="28"/>
                <w:szCs w:val="28"/>
              </w:rPr>
              <w:t>Jee</w:t>
            </w:r>
            <w:proofErr w:type="spellEnd"/>
            <w:r w:rsidRPr="0055771A">
              <w:rPr>
                <w:rFonts w:ascii="Garamond" w:hAnsi="Garamond"/>
                <w:sz w:val="28"/>
                <w:szCs w:val="28"/>
              </w:rPr>
              <w:t xml:space="preserve"> er </w:t>
            </w:r>
            <w:proofErr w:type="spellStart"/>
            <w:r w:rsidRPr="0055771A">
              <w:rPr>
                <w:rFonts w:ascii="Garamond" w:hAnsi="Garamond"/>
                <w:sz w:val="28"/>
                <w:szCs w:val="28"/>
              </w:rPr>
              <w:t>sarey</w:t>
            </w:r>
            <w:proofErr w:type="spellEnd"/>
            <w:r w:rsidRPr="0055771A">
              <w:rPr>
                <w:rFonts w:ascii="Garamond" w:hAnsi="Garamond"/>
                <w:sz w:val="28"/>
                <w:szCs w:val="28"/>
              </w:rPr>
              <w:t xml:space="preserve"> shin </w:t>
            </w:r>
            <w:proofErr w:type="spellStart"/>
            <w:r w:rsidRPr="0055771A">
              <w:rPr>
                <w:rFonts w:ascii="Garamond" w:hAnsi="Garamond"/>
                <w:i/>
                <w:sz w:val="28"/>
                <w:szCs w:val="28"/>
              </w:rPr>
              <w:t>dy</w:t>
            </w:r>
            <w:proofErr w:type="spellEnd"/>
            <w:r w:rsidRPr="0055771A">
              <w:rPr>
                <w:rFonts w:ascii="Garamond" w:hAnsi="Garamond"/>
                <w:i/>
                <w:sz w:val="28"/>
                <w:szCs w:val="28"/>
              </w:rPr>
              <w:t xml:space="preserve"> </w:t>
            </w:r>
            <w:proofErr w:type="spellStart"/>
            <w:r w:rsidRPr="0055771A">
              <w:rPr>
                <w:rFonts w:ascii="Garamond" w:hAnsi="Garamond"/>
                <w:i/>
                <w:sz w:val="28"/>
                <w:szCs w:val="28"/>
              </w:rPr>
              <w:t>ve</w:t>
            </w:r>
            <w:proofErr w:type="spellEnd"/>
            <w:r w:rsidRPr="0055771A">
              <w:rPr>
                <w:rFonts w:ascii="Garamond" w:hAnsi="Garamond"/>
                <w:i/>
                <w:sz w:val="28"/>
                <w:szCs w:val="28"/>
              </w:rPr>
              <w:t xml:space="preserve"> </w:t>
            </w:r>
            <w:proofErr w:type="spellStart"/>
            <w:r w:rsidRPr="0055771A">
              <w:rPr>
                <w:rFonts w:ascii="Garamond" w:hAnsi="Garamond"/>
                <w:i/>
                <w:sz w:val="28"/>
                <w:szCs w:val="28"/>
              </w:rPr>
              <w:t>graihagh</w:t>
            </w:r>
            <w:proofErr w:type="spellEnd"/>
            <w:r w:rsidRPr="0055771A">
              <w:rPr>
                <w:rFonts w:ascii="Garamond" w:hAnsi="Garamond"/>
                <w:i/>
                <w:sz w:val="28"/>
                <w:szCs w:val="28"/>
              </w:rPr>
              <w:t xml:space="preserve"> y </w:t>
            </w:r>
            <w:proofErr w:type="spellStart"/>
            <w:r w:rsidRPr="0055771A">
              <w:rPr>
                <w:rFonts w:ascii="Garamond" w:hAnsi="Garamond"/>
                <w:i/>
                <w:sz w:val="28"/>
                <w:szCs w:val="28"/>
              </w:rPr>
              <w:t>derrey</w:t>
            </w:r>
            <w:proofErr w:type="spellEnd"/>
            <w:r w:rsidRPr="0055771A">
              <w:rPr>
                <w:rFonts w:ascii="Garamond" w:hAnsi="Garamond"/>
                <w:i/>
                <w:sz w:val="28"/>
                <w:szCs w:val="28"/>
              </w:rPr>
              <w:t xml:space="preserve"> yeh er y </w:t>
            </w:r>
            <w:proofErr w:type="spellStart"/>
            <w:r w:rsidRPr="0055771A">
              <w:rPr>
                <w:rFonts w:ascii="Garamond" w:hAnsi="Garamond"/>
                <w:i/>
                <w:sz w:val="28"/>
                <w:szCs w:val="28"/>
              </w:rPr>
              <w:t>jeh</w:t>
            </w:r>
            <w:proofErr w:type="spellEnd"/>
            <w:r w:rsidRPr="0055771A">
              <w:rPr>
                <w:rFonts w:ascii="Garamond" w:hAnsi="Garamond"/>
                <w:i/>
                <w:sz w:val="28"/>
                <w:szCs w:val="28"/>
              </w:rPr>
              <w:t xml:space="preserve"> </w:t>
            </w:r>
            <w:proofErr w:type="spellStart"/>
            <w:r w:rsidRPr="0055771A">
              <w:rPr>
                <w:rFonts w:ascii="Garamond" w:hAnsi="Garamond"/>
                <w:i/>
                <w:sz w:val="28"/>
                <w:szCs w:val="28"/>
              </w:rPr>
              <w:t>elley</w:t>
            </w:r>
            <w:proofErr w:type="spellEnd"/>
            <w:r w:rsidRPr="0055771A">
              <w:rPr>
                <w:rFonts w:ascii="Garamond" w:hAnsi="Garamond"/>
                <w:sz w:val="28"/>
                <w:szCs w:val="28"/>
              </w:rPr>
              <w:t xml:space="preserve">. </w:t>
            </w:r>
          </w:p>
        </w:tc>
        <w:tc>
          <w:tcPr>
            <w:tcW w:w="3810" w:type="dxa"/>
          </w:tcPr>
          <w:p w14:paraId="00B2BCD7" w14:textId="77777777" w:rsidR="009C1422" w:rsidRPr="009A4209" w:rsidRDefault="009C1422"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It is therefore happy for us that God hath commanded us </w:t>
            </w:r>
            <w:r w:rsidRPr="00707EDE">
              <w:rPr>
                <w:rFonts w:ascii="Garamond" w:hAnsi="Garamond" w:cs="Times New Roman"/>
                <w:sz w:val="28"/>
              </w:rPr>
              <w:t>to</w:t>
            </w:r>
            <w:r w:rsidRPr="009A4209">
              <w:rPr>
                <w:rFonts w:ascii="Garamond" w:hAnsi="Garamond" w:cs="Times New Roman"/>
                <w:sz w:val="28"/>
              </w:rPr>
              <w:t xml:space="preserve"> Love [one] another.</w:t>
            </w:r>
          </w:p>
        </w:tc>
        <w:tc>
          <w:tcPr>
            <w:tcW w:w="0" w:type="auto"/>
          </w:tcPr>
          <w:p w14:paraId="6403382E" w14:textId="77777777" w:rsidR="009C1422" w:rsidRPr="00567463" w:rsidRDefault="009C1422" w:rsidP="00DB60C3">
            <w:pPr>
              <w:pStyle w:val="ListParagraph"/>
              <w:ind w:left="0"/>
              <w:rPr>
                <w:rFonts w:ascii="Garamond" w:hAnsi="Garamond" w:cs="Times New Roman"/>
                <w:i/>
                <w:sz w:val="20"/>
                <w:szCs w:val="20"/>
              </w:rPr>
            </w:pPr>
          </w:p>
        </w:tc>
      </w:tr>
      <w:tr w:rsidR="009C1422" w:rsidRPr="009A4209" w14:paraId="293BDC39" w14:textId="77777777" w:rsidTr="00710C08">
        <w:tc>
          <w:tcPr>
            <w:tcW w:w="4111" w:type="dxa"/>
          </w:tcPr>
          <w:p w14:paraId="0FC28C74" w14:textId="77777777" w:rsidR="009C1422" w:rsidRPr="0055771A" w:rsidRDefault="009C1422" w:rsidP="00DB60C3">
            <w:pPr>
              <w:pStyle w:val="CM3"/>
              <w:widowControl/>
              <w:spacing w:line="240" w:lineRule="auto"/>
              <w:ind w:firstLine="227"/>
              <w:jc w:val="both"/>
              <w:rPr>
                <w:rFonts w:ascii="Garamond" w:hAnsi="Garamond"/>
                <w:sz w:val="28"/>
                <w:szCs w:val="28"/>
              </w:rPr>
            </w:pPr>
            <w:r w:rsidRPr="0055771A">
              <w:rPr>
                <w:rFonts w:ascii="Garamond" w:hAnsi="Garamond"/>
                <w:i/>
                <w:sz w:val="28"/>
                <w:szCs w:val="28"/>
              </w:rPr>
              <w:lastRenderedPageBreak/>
              <w:t>Q.</w:t>
            </w:r>
            <w:r w:rsidRPr="0055771A">
              <w:rPr>
                <w:rFonts w:ascii="Garamond" w:hAnsi="Garamond"/>
                <w:sz w:val="28"/>
                <w:szCs w:val="28"/>
              </w:rPr>
              <w:t xml:space="preserve"> </w:t>
            </w:r>
            <w:proofErr w:type="spellStart"/>
            <w:r w:rsidRPr="0055771A">
              <w:rPr>
                <w:rFonts w:ascii="Garamond" w:hAnsi="Garamond"/>
                <w:sz w:val="28"/>
                <w:szCs w:val="28"/>
              </w:rPr>
              <w:t>Cre’n</w:t>
            </w:r>
            <w:proofErr w:type="spellEnd"/>
            <w:r w:rsidRPr="0055771A">
              <w:rPr>
                <w:rFonts w:ascii="Garamond" w:hAnsi="Garamond"/>
                <w:sz w:val="28"/>
                <w:szCs w:val="28"/>
              </w:rPr>
              <w:t xml:space="preserve"> </w:t>
            </w:r>
            <w:proofErr w:type="spellStart"/>
            <w:r w:rsidRPr="0055771A">
              <w:rPr>
                <w:rFonts w:ascii="Garamond" w:hAnsi="Garamond"/>
                <w:sz w:val="28"/>
                <w:szCs w:val="28"/>
              </w:rPr>
              <w:t>aght</w:t>
            </w:r>
            <w:proofErr w:type="spellEnd"/>
            <w:r w:rsidRPr="0055771A">
              <w:rPr>
                <w:rFonts w:ascii="Garamond" w:hAnsi="Garamond"/>
                <w:sz w:val="28"/>
                <w:szCs w:val="28"/>
              </w:rPr>
              <w:t xml:space="preserve"> yow mad </w:t>
            </w:r>
            <w:proofErr w:type="spellStart"/>
            <w:r w:rsidRPr="0055771A">
              <w:rPr>
                <w:rFonts w:ascii="Garamond" w:hAnsi="Garamond"/>
                <w:sz w:val="28"/>
                <w:szCs w:val="28"/>
              </w:rPr>
              <w:t>gys</w:t>
            </w:r>
            <w:proofErr w:type="spellEnd"/>
            <w:r w:rsidRPr="0055771A">
              <w:rPr>
                <w:rFonts w:ascii="Garamond" w:hAnsi="Garamond"/>
                <w:sz w:val="28"/>
                <w:szCs w:val="28"/>
              </w:rPr>
              <w:t xml:space="preserve"> </w:t>
            </w:r>
            <w:proofErr w:type="spellStart"/>
            <w:r w:rsidRPr="0055771A">
              <w:rPr>
                <w:rFonts w:ascii="Garamond" w:hAnsi="Garamond"/>
                <w:sz w:val="28"/>
                <w:szCs w:val="28"/>
              </w:rPr>
              <w:t>leid</w:t>
            </w:r>
            <w:proofErr w:type="spellEnd"/>
            <w:r w:rsidRPr="0055771A">
              <w:rPr>
                <w:rFonts w:ascii="Garamond" w:hAnsi="Garamond"/>
                <w:sz w:val="28"/>
                <w:szCs w:val="28"/>
              </w:rPr>
              <w:t xml:space="preserve"> </w:t>
            </w:r>
            <w:proofErr w:type="spellStart"/>
            <w:r w:rsidRPr="0055771A">
              <w:rPr>
                <w:rFonts w:ascii="Garamond" w:hAnsi="Garamond"/>
                <w:sz w:val="28"/>
                <w:szCs w:val="28"/>
              </w:rPr>
              <w:t>yn</w:t>
            </w:r>
            <w:proofErr w:type="spellEnd"/>
            <w:r w:rsidRPr="0055771A">
              <w:rPr>
                <w:rFonts w:ascii="Garamond" w:hAnsi="Garamond"/>
                <w:sz w:val="28"/>
                <w:szCs w:val="28"/>
              </w:rPr>
              <w:t xml:space="preserve"> </w:t>
            </w:r>
            <w:proofErr w:type="spellStart"/>
            <w:r w:rsidRPr="0055771A">
              <w:rPr>
                <w:rFonts w:ascii="Garamond" w:hAnsi="Garamond"/>
                <w:sz w:val="28"/>
                <w:szCs w:val="28"/>
              </w:rPr>
              <w:t>ymmyrkey</w:t>
            </w:r>
            <w:proofErr w:type="spellEnd"/>
            <w:r w:rsidRPr="0055771A">
              <w:rPr>
                <w:rFonts w:ascii="Garamond" w:hAnsi="Garamond"/>
                <w:sz w:val="28"/>
                <w:szCs w:val="28"/>
              </w:rPr>
              <w:t xml:space="preserve"> </w:t>
            </w:r>
            <w:proofErr w:type="spellStart"/>
            <w:r w:rsidRPr="0055771A">
              <w:rPr>
                <w:rFonts w:ascii="Garamond" w:hAnsi="Garamond"/>
                <w:sz w:val="28"/>
                <w:szCs w:val="28"/>
              </w:rPr>
              <w:t>Creestee</w:t>
            </w:r>
            <w:proofErr w:type="spellEnd"/>
            <w:r w:rsidRPr="0055771A">
              <w:rPr>
                <w:rFonts w:ascii="Garamond" w:hAnsi="Garamond"/>
                <w:i/>
                <w:sz w:val="28"/>
                <w:szCs w:val="28"/>
              </w:rPr>
              <w:t> </w:t>
            </w:r>
            <w:r w:rsidRPr="0055771A">
              <w:rPr>
                <w:rFonts w:ascii="Garamond" w:hAnsi="Garamond"/>
                <w:sz w:val="28"/>
                <w:szCs w:val="28"/>
              </w:rPr>
              <w:t xml:space="preserve">? </w:t>
            </w:r>
          </w:p>
        </w:tc>
        <w:tc>
          <w:tcPr>
            <w:tcW w:w="3810" w:type="dxa"/>
          </w:tcPr>
          <w:p w14:paraId="35930759" w14:textId="77777777" w:rsidR="009C1422" w:rsidRPr="009A4209" w:rsidRDefault="009C142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Ho</w:t>
            </w:r>
            <w:r w:rsidRPr="009A4209">
              <w:rPr>
                <w:rFonts w:ascii="Garamond" w:hAnsi="Garamond" w:cs="Times New Roman"/>
                <w:sz w:val="28"/>
              </w:rPr>
              <w:t>w</w:t>
            </w:r>
            <w:r w:rsidRPr="009A4209">
              <w:rPr>
                <w:rFonts w:ascii="Garamond" w:hAnsi="Garamond" w:cs="Times New Roman"/>
                <w:i/>
                <w:sz w:val="28"/>
              </w:rPr>
              <w:t xml:space="preserve"> may we attain to such a Christian-Temper ?</w:t>
            </w:r>
          </w:p>
        </w:tc>
        <w:tc>
          <w:tcPr>
            <w:tcW w:w="0" w:type="auto"/>
          </w:tcPr>
          <w:p w14:paraId="648DA690" w14:textId="77777777" w:rsidR="009C1422" w:rsidRPr="00567463" w:rsidRDefault="009C1422" w:rsidP="00DB60C3">
            <w:pPr>
              <w:pStyle w:val="ListParagraph"/>
              <w:ind w:left="0"/>
              <w:rPr>
                <w:rFonts w:ascii="Garamond" w:hAnsi="Garamond" w:cs="Times New Roman"/>
                <w:sz w:val="20"/>
                <w:szCs w:val="20"/>
              </w:rPr>
            </w:pPr>
          </w:p>
        </w:tc>
      </w:tr>
      <w:tr w:rsidR="009C1422" w:rsidRPr="009A4209" w14:paraId="28178D57" w14:textId="77777777" w:rsidTr="00710C08">
        <w:tc>
          <w:tcPr>
            <w:tcW w:w="4111" w:type="dxa"/>
          </w:tcPr>
          <w:p w14:paraId="787C3E7C" w14:textId="77777777" w:rsidR="009C1422" w:rsidRPr="0055771A" w:rsidRDefault="009C1422" w:rsidP="00DB60C3">
            <w:pPr>
              <w:pStyle w:val="CM3"/>
              <w:widowControl/>
              <w:spacing w:line="240" w:lineRule="auto"/>
              <w:ind w:firstLine="227"/>
              <w:jc w:val="both"/>
              <w:rPr>
                <w:rFonts w:ascii="Garamond" w:hAnsi="Garamond"/>
                <w:sz w:val="28"/>
                <w:szCs w:val="28"/>
              </w:rPr>
            </w:pPr>
            <w:r w:rsidRPr="0055771A">
              <w:rPr>
                <w:rFonts w:ascii="Garamond" w:hAnsi="Garamond"/>
                <w:i/>
                <w:sz w:val="28"/>
                <w:szCs w:val="28"/>
              </w:rPr>
              <w:t xml:space="preserve">A. </w:t>
            </w:r>
            <w:proofErr w:type="spellStart"/>
            <w:r w:rsidRPr="0055771A">
              <w:rPr>
                <w:rFonts w:ascii="Garamond" w:hAnsi="Garamond"/>
                <w:sz w:val="28"/>
                <w:szCs w:val="28"/>
              </w:rPr>
              <w:t>Shegin</w:t>
            </w:r>
            <w:proofErr w:type="spellEnd"/>
            <w:r w:rsidRPr="0055771A">
              <w:rPr>
                <w:rFonts w:ascii="Garamond" w:hAnsi="Garamond"/>
                <w:sz w:val="28"/>
                <w:szCs w:val="28"/>
              </w:rPr>
              <w:t xml:space="preserve"> </w:t>
            </w:r>
            <w:proofErr w:type="spellStart"/>
            <w:r w:rsidRPr="0055771A">
              <w:rPr>
                <w:rFonts w:ascii="Garamond" w:hAnsi="Garamond"/>
                <w:sz w:val="28"/>
                <w:szCs w:val="28"/>
              </w:rPr>
              <w:t>dhyt</w:t>
            </w:r>
            <w:proofErr w:type="spellEnd"/>
            <w:r w:rsidRPr="0055771A">
              <w:rPr>
                <w:rFonts w:ascii="Garamond" w:hAnsi="Garamond"/>
                <w:sz w:val="28"/>
                <w:szCs w:val="28"/>
              </w:rPr>
              <w:t xml:space="preserve">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chooilley</w:t>
            </w:r>
            <w:proofErr w:type="spellEnd"/>
            <w:r w:rsidRPr="0055771A">
              <w:rPr>
                <w:rFonts w:ascii="Garamond" w:hAnsi="Garamond"/>
                <w:sz w:val="28"/>
                <w:szCs w:val="28"/>
              </w:rPr>
              <w:t xml:space="preserve"> </w:t>
            </w:r>
            <w:proofErr w:type="spellStart"/>
            <w:r w:rsidRPr="0055771A">
              <w:rPr>
                <w:rFonts w:ascii="Garamond" w:hAnsi="Garamond"/>
                <w:sz w:val="28"/>
                <w:szCs w:val="28"/>
              </w:rPr>
              <w:t>oyr</w:t>
            </w:r>
            <w:proofErr w:type="spellEnd"/>
            <w:r w:rsidRPr="0055771A">
              <w:rPr>
                <w:rFonts w:ascii="Garamond" w:hAnsi="Garamond"/>
                <w:sz w:val="28"/>
                <w:szCs w:val="28"/>
              </w:rPr>
              <w:t xml:space="preserve"> y </w:t>
            </w:r>
            <w:proofErr w:type="spellStart"/>
            <w:r w:rsidRPr="0055771A">
              <w:rPr>
                <w:rFonts w:ascii="Garamond" w:hAnsi="Garamond"/>
                <w:sz w:val="28"/>
                <w:szCs w:val="28"/>
              </w:rPr>
              <w:t>ghoal</w:t>
            </w:r>
            <w:proofErr w:type="spellEnd"/>
            <w:r w:rsidRPr="0055771A">
              <w:rPr>
                <w:rFonts w:ascii="Garamond" w:hAnsi="Garamond"/>
                <w:sz w:val="28"/>
                <w:szCs w:val="28"/>
              </w:rPr>
              <w:t xml:space="preserve">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vooishal</w:t>
            </w:r>
            <w:proofErr w:type="spellEnd"/>
            <w:r w:rsidRPr="0055771A">
              <w:rPr>
                <w:rFonts w:ascii="Garamond" w:hAnsi="Garamond"/>
                <w:sz w:val="28"/>
                <w:szCs w:val="28"/>
              </w:rPr>
              <w:t xml:space="preserve"> as </w:t>
            </w:r>
            <w:proofErr w:type="spellStart"/>
            <w:r w:rsidRPr="0055771A">
              <w:rPr>
                <w:rFonts w:ascii="Garamond" w:hAnsi="Garamond"/>
                <w:sz w:val="28"/>
                <w:szCs w:val="28"/>
              </w:rPr>
              <w:t>dy</w:t>
            </w:r>
            <w:proofErr w:type="spellEnd"/>
            <w:r w:rsidRPr="0055771A">
              <w:rPr>
                <w:rFonts w:ascii="Garamond" w:hAnsi="Garamond"/>
                <w:sz w:val="28"/>
                <w:szCs w:val="28"/>
              </w:rPr>
              <w:t xml:space="preserve"> </w:t>
            </w:r>
            <w:proofErr w:type="spellStart"/>
            <w:r w:rsidRPr="0055771A">
              <w:rPr>
                <w:rFonts w:ascii="Garamond" w:hAnsi="Garamond"/>
                <w:sz w:val="28"/>
                <w:szCs w:val="28"/>
              </w:rPr>
              <w:t>yanoo</w:t>
            </w:r>
            <w:proofErr w:type="spellEnd"/>
            <w:r w:rsidRPr="0055771A">
              <w:rPr>
                <w:rFonts w:ascii="Garamond" w:hAnsi="Garamond"/>
                <w:sz w:val="28"/>
                <w:szCs w:val="28"/>
              </w:rPr>
              <w:t xml:space="preserve"> </w:t>
            </w:r>
            <w:proofErr w:type="spellStart"/>
            <w:r w:rsidRPr="0055771A">
              <w:rPr>
                <w:rFonts w:ascii="Garamond" w:hAnsi="Garamond"/>
                <w:sz w:val="28"/>
                <w:szCs w:val="28"/>
              </w:rPr>
              <w:t>mie</w:t>
            </w:r>
            <w:proofErr w:type="spellEnd"/>
            <w:r w:rsidRPr="0055771A">
              <w:rPr>
                <w:rFonts w:ascii="Garamond" w:hAnsi="Garamond"/>
                <w:sz w:val="28"/>
                <w:szCs w:val="28"/>
              </w:rPr>
              <w:t xml:space="preserve"> da </w:t>
            </w:r>
            <w:proofErr w:type="spellStart"/>
            <w:r w:rsidRPr="0055771A">
              <w:rPr>
                <w:rFonts w:ascii="Garamond" w:hAnsi="Garamond"/>
                <w:sz w:val="28"/>
                <w:szCs w:val="28"/>
              </w:rPr>
              <w:t>feallagh</w:t>
            </w:r>
            <w:proofErr w:type="spellEnd"/>
            <w:r w:rsidRPr="0055771A">
              <w:rPr>
                <w:rFonts w:ascii="Garamond" w:hAnsi="Garamond"/>
                <w:sz w:val="28"/>
                <w:szCs w:val="28"/>
              </w:rPr>
              <w:t xml:space="preserve"> </w:t>
            </w:r>
            <w:proofErr w:type="spellStart"/>
            <w:r w:rsidRPr="0055771A">
              <w:rPr>
                <w:rFonts w:ascii="Garamond" w:hAnsi="Garamond"/>
                <w:sz w:val="28"/>
                <w:szCs w:val="28"/>
              </w:rPr>
              <w:t>elley</w:t>
            </w:r>
            <w:proofErr w:type="spellEnd"/>
            <w:r w:rsidRPr="0055771A">
              <w:rPr>
                <w:rFonts w:ascii="Garamond" w:hAnsi="Garamond"/>
                <w:sz w:val="28"/>
                <w:szCs w:val="28"/>
              </w:rPr>
              <w:t xml:space="preserve">, </w:t>
            </w:r>
            <w:proofErr w:type="spellStart"/>
            <w:r w:rsidRPr="0055771A">
              <w:rPr>
                <w:rFonts w:ascii="Garamond" w:hAnsi="Garamond"/>
                <w:sz w:val="28"/>
                <w:szCs w:val="28"/>
              </w:rPr>
              <w:t>kinjagh</w:t>
            </w:r>
            <w:proofErr w:type="spellEnd"/>
            <w:r w:rsidRPr="0055771A">
              <w:rPr>
                <w:rFonts w:ascii="Garamond" w:hAnsi="Garamond"/>
                <w:sz w:val="28"/>
                <w:szCs w:val="28"/>
              </w:rPr>
              <w:t xml:space="preserve"> </w:t>
            </w:r>
            <w:proofErr w:type="spellStart"/>
            <w:r w:rsidRPr="0055771A">
              <w:rPr>
                <w:rFonts w:ascii="Garamond" w:hAnsi="Garamond"/>
                <w:sz w:val="28"/>
                <w:szCs w:val="28"/>
              </w:rPr>
              <w:t>soilshagh</w:t>
            </w:r>
            <w:proofErr w:type="spellEnd"/>
            <w:r w:rsidRPr="0055771A">
              <w:rPr>
                <w:rFonts w:ascii="Garamond" w:hAnsi="Garamond"/>
                <w:sz w:val="28"/>
                <w:szCs w:val="28"/>
              </w:rPr>
              <w:t xml:space="preserve"> </w:t>
            </w:r>
            <w:proofErr w:type="spellStart"/>
            <w:r w:rsidRPr="0055771A">
              <w:rPr>
                <w:rFonts w:ascii="Garamond" w:hAnsi="Garamond"/>
                <w:sz w:val="28"/>
                <w:szCs w:val="28"/>
              </w:rPr>
              <w:t>dty</w:t>
            </w:r>
            <w:proofErr w:type="spellEnd"/>
            <w:r w:rsidRPr="0055771A">
              <w:rPr>
                <w:rFonts w:ascii="Garamond" w:hAnsi="Garamond"/>
                <w:sz w:val="28"/>
                <w:szCs w:val="28"/>
              </w:rPr>
              <w:t xml:space="preserve"> </w:t>
            </w:r>
            <w:proofErr w:type="spellStart"/>
            <w:r w:rsidRPr="0055771A">
              <w:rPr>
                <w:rFonts w:ascii="Garamond" w:hAnsi="Garamond"/>
                <w:sz w:val="28"/>
                <w:szCs w:val="28"/>
              </w:rPr>
              <w:t>Yastylys</w:t>
            </w:r>
            <w:proofErr w:type="spellEnd"/>
            <w:r w:rsidRPr="0055771A">
              <w:rPr>
                <w:rFonts w:ascii="Garamond" w:hAnsi="Garamond"/>
                <w:sz w:val="28"/>
                <w:szCs w:val="28"/>
              </w:rPr>
              <w:t xml:space="preserve"> </w:t>
            </w:r>
            <w:proofErr w:type="spellStart"/>
            <w:r w:rsidRPr="0055771A">
              <w:rPr>
                <w:rFonts w:ascii="Garamond" w:hAnsi="Garamond"/>
                <w:sz w:val="28"/>
                <w:szCs w:val="28"/>
              </w:rPr>
              <w:t>hene</w:t>
            </w:r>
            <w:proofErr w:type="spellEnd"/>
            <w:r w:rsidRPr="0055771A">
              <w:rPr>
                <w:rFonts w:ascii="Garamond" w:hAnsi="Garamond"/>
                <w:sz w:val="28"/>
                <w:szCs w:val="28"/>
              </w:rPr>
              <w:t xml:space="preserve">, </w:t>
            </w:r>
            <w:proofErr w:type="spellStart"/>
            <w:r w:rsidRPr="0055771A">
              <w:rPr>
                <w:rFonts w:ascii="Garamond" w:hAnsi="Garamond"/>
                <w:sz w:val="28"/>
                <w:szCs w:val="28"/>
              </w:rPr>
              <w:t>liorish</w:t>
            </w:r>
            <w:proofErr w:type="spellEnd"/>
            <w:r w:rsidRPr="0055771A">
              <w:rPr>
                <w:rFonts w:ascii="Garamond" w:hAnsi="Garamond"/>
                <w:sz w:val="28"/>
                <w:szCs w:val="28"/>
              </w:rPr>
              <w:t xml:space="preserve"> </w:t>
            </w:r>
            <w:proofErr w:type="spellStart"/>
            <w:r w:rsidRPr="0055771A">
              <w:rPr>
                <w:rFonts w:ascii="Garamond" w:hAnsi="Garamond"/>
                <w:sz w:val="28"/>
                <w:szCs w:val="28"/>
              </w:rPr>
              <w:t>feasley</w:t>
            </w:r>
            <w:proofErr w:type="spellEnd"/>
            <w:r w:rsidRPr="0055771A">
              <w:rPr>
                <w:rFonts w:ascii="Garamond" w:hAnsi="Garamond"/>
                <w:sz w:val="28"/>
                <w:szCs w:val="28"/>
              </w:rPr>
              <w:t xml:space="preserve"> er y Vought, </w:t>
            </w:r>
            <w:proofErr w:type="spellStart"/>
            <w:r w:rsidRPr="0055771A">
              <w:rPr>
                <w:rFonts w:ascii="Garamond" w:hAnsi="Garamond"/>
                <w:sz w:val="28"/>
                <w:szCs w:val="28"/>
              </w:rPr>
              <w:t>cooney</w:t>
            </w:r>
            <w:proofErr w:type="spellEnd"/>
            <w:r w:rsidRPr="0055771A">
              <w:rPr>
                <w:rFonts w:ascii="Garamond" w:hAnsi="Garamond"/>
                <w:sz w:val="28"/>
                <w:szCs w:val="28"/>
              </w:rPr>
              <w:t xml:space="preserve"> </w:t>
            </w:r>
            <w:proofErr w:type="spellStart"/>
            <w:r w:rsidRPr="0055771A">
              <w:rPr>
                <w:rFonts w:ascii="Garamond" w:hAnsi="Garamond"/>
                <w:sz w:val="28"/>
                <w:szCs w:val="28"/>
              </w:rPr>
              <w:t>lieusyn</w:t>
            </w:r>
            <w:proofErr w:type="spellEnd"/>
            <w:r w:rsidRPr="0055771A">
              <w:rPr>
                <w:rFonts w:ascii="Garamond" w:hAnsi="Garamond"/>
                <w:sz w:val="28"/>
                <w:szCs w:val="28"/>
              </w:rPr>
              <w:t xml:space="preserve"> </w:t>
            </w:r>
            <w:proofErr w:type="spellStart"/>
            <w:r w:rsidRPr="0055771A">
              <w:rPr>
                <w:rFonts w:ascii="Garamond" w:hAnsi="Garamond"/>
                <w:sz w:val="28"/>
                <w:szCs w:val="28"/>
              </w:rPr>
              <w:t>t’ayns</w:t>
            </w:r>
            <w:proofErr w:type="spellEnd"/>
            <w:r w:rsidRPr="0055771A">
              <w:rPr>
                <w:rFonts w:ascii="Garamond" w:hAnsi="Garamond"/>
                <w:sz w:val="28"/>
                <w:szCs w:val="28"/>
              </w:rPr>
              <w:t xml:space="preserve"> feme, cur </w:t>
            </w:r>
            <w:proofErr w:type="spellStart"/>
            <w:r w:rsidRPr="0055771A">
              <w:rPr>
                <w:rFonts w:ascii="Garamond" w:hAnsi="Garamond"/>
                <w:sz w:val="28"/>
                <w:szCs w:val="28"/>
              </w:rPr>
              <w:t>gerjagh</w:t>
            </w:r>
            <w:proofErr w:type="spellEnd"/>
            <w:r w:rsidRPr="0055771A">
              <w:rPr>
                <w:rFonts w:ascii="Garamond" w:hAnsi="Garamond"/>
                <w:sz w:val="28"/>
                <w:szCs w:val="28"/>
              </w:rPr>
              <w:t xml:space="preserve"> </w:t>
            </w:r>
            <w:proofErr w:type="spellStart"/>
            <w:r w:rsidRPr="0055771A">
              <w:rPr>
                <w:rFonts w:ascii="Garamond" w:hAnsi="Garamond"/>
                <w:sz w:val="28"/>
                <w:szCs w:val="28"/>
              </w:rPr>
              <w:t>dauesyn</w:t>
            </w:r>
            <w:proofErr w:type="spellEnd"/>
            <w:r w:rsidRPr="0055771A">
              <w:rPr>
                <w:rFonts w:ascii="Garamond" w:hAnsi="Garamond"/>
                <w:sz w:val="28"/>
                <w:szCs w:val="28"/>
              </w:rPr>
              <w:t xml:space="preserve"> ta </w:t>
            </w:r>
            <w:proofErr w:type="spellStart"/>
            <w:r w:rsidRPr="0055771A">
              <w:rPr>
                <w:rFonts w:ascii="Garamond" w:hAnsi="Garamond"/>
                <w:sz w:val="28"/>
                <w:szCs w:val="28"/>
              </w:rPr>
              <w:t>trimshagh</w:t>
            </w:r>
            <w:proofErr w:type="spellEnd"/>
            <w:r w:rsidRPr="0055771A">
              <w:rPr>
                <w:rFonts w:ascii="Garamond" w:hAnsi="Garamond"/>
                <w:sz w:val="28"/>
                <w:szCs w:val="28"/>
              </w:rPr>
              <w:t xml:space="preserve"> </w:t>
            </w:r>
            <w:r w:rsidRPr="0055771A">
              <w:rPr>
                <w:rFonts w:ascii="Garamond" w:hAnsi="Garamond"/>
                <w:i/>
                <w:sz w:val="28"/>
                <w:szCs w:val="28"/>
              </w:rPr>
              <w:t xml:space="preserve">as </w:t>
            </w:r>
            <w:proofErr w:type="spellStart"/>
            <w:r w:rsidRPr="0055771A">
              <w:rPr>
                <w:rFonts w:ascii="Garamond" w:hAnsi="Garamond"/>
                <w:i/>
                <w:sz w:val="28"/>
                <w:szCs w:val="28"/>
              </w:rPr>
              <w:t>dobberan</w:t>
            </w:r>
            <w:proofErr w:type="spellEnd"/>
            <w:r w:rsidRPr="0055771A">
              <w:rPr>
                <w:rFonts w:ascii="Garamond" w:hAnsi="Garamond"/>
                <w:i/>
                <w:sz w:val="28"/>
                <w:szCs w:val="28"/>
              </w:rPr>
              <w:t xml:space="preserve"> </w:t>
            </w:r>
            <w:proofErr w:type="spellStart"/>
            <w:r w:rsidRPr="0055771A">
              <w:rPr>
                <w:rFonts w:ascii="Garamond" w:hAnsi="Garamond"/>
                <w:i/>
                <w:sz w:val="28"/>
                <w:szCs w:val="28"/>
              </w:rPr>
              <w:t>maroo-syn</w:t>
            </w:r>
            <w:proofErr w:type="spellEnd"/>
            <w:r w:rsidRPr="0055771A">
              <w:rPr>
                <w:rFonts w:ascii="Garamond" w:hAnsi="Garamond"/>
                <w:i/>
                <w:sz w:val="28"/>
                <w:szCs w:val="28"/>
              </w:rPr>
              <w:t xml:space="preserve"> ta </w:t>
            </w:r>
            <w:proofErr w:type="spellStart"/>
            <w:r w:rsidRPr="0055771A">
              <w:rPr>
                <w:rFonts w:ascii="Garamond" w:hAnsi="Garamond"/>
                <w:i/>
                <w:sz w:val="28"/>
                <w:szCs w:val="28"/>
              </w:rPr>
              <w:t>dobberan</w:t>
            </w:r>
            <w:proofErr w:type="spellEnd"/>
            <w:r w:rsidRPr="0055771A">
              <w:rPr>
                <w:rFonts w:ascii="Garamond" w:hAnsi="Garamond"/>
                <w:sz w:val="28"/>
                <w:szCs w:val="28"/>
              </w:rPr>
              <w:t xml:space="preserve"> ; nee </w:t>
            </w:r>
            <w:proofErr w:type="spellStart"/>
            <w:r w:rsidRPr="0055771A">
              <w:rPr>
                <w:rFonts w:ascii="Garamond" w:hAnsi="Garamond"/>
                <w:sz w:val="28"/>
                <w:szCs w:val="28"/>
              </w:rPr>
              <w:t>shoh</w:t>
            </w:r>
            <w:proofErr w:type="spellEnd"/>
            <w:r w:rsidRPr="0055771A">
              <w:rPr>
                <w:rFonts w:ascii="Garamond" w:hAnsi="Garamond"/>
                <w:sz w:val="28"/>
                <w:szCs w:val="28"/>
              </w:rPr>
              <w:t xml:space="preserve"> </w:t>
            </w:r>
            <w:proofErr w:type="spellStart"/>
            <w:r w:rsidRPr="0055771A">
              <w:rPr>
                <w:rFonts w:ascii="Garamond" w:hAnsi="Garamond"/>
                <w:sz w:val="28"/>
                <w:szCs w:val="28"/>
              </w:rPr>
              <w:t>dty</w:t>
            </w:r>
            <w:proofErr w:type="spellEnd"/>
            <w:r w:rsidRPr="0055771A">
              <w:rPr>
                <w:rFonts w:ascii="Garamond" w:hAnsi="Garamond"/>
                <w:sz w:val="28"/>
                <w:szCs w:val="28"/>
              </w:rPr>
              <w:t xml:space="preserve"> </w:t>
            </w:r>
            <w:proofErr w:type="spellStart"/>
            <w:r w:rsidRPr="0055771A">
              <w:rPr>
                <w:rFonts w:ascii="Garamond" w:hAnsi="Garamond"/>
                <w:sz w:val="28"/>
                <w:szCs w:val="28"/>
              </w:rPr>
              <w:t>chree</w:t>
            </w:r>
            <w:proofErr w:type="spellEnd"/>
            <w:r w:rsidRPr="0055771A">
              <w:rPr>
                <w:rFonts w:ascii="Garamond" w:hAnsi="Garamond"/>
                <w:sz w:val="28"/>
                <w:szCs w:val="28"/>
              </w:rPr>
              <w:t xml:space="preserve"> y </w:t>
            </w:r>
            <w:proofErr w:type="spellStart"/>
            <w:r w:rsidRPr="0055771A">
              <w:rPr>
                <w:rFonts w:ascii="Garamond" w:hAnsi="Garamond"/>
                <w:sz w:val="28"/>
                <w:szCs w:val="28"/>
              </w:rPr>
              <w:t>veiyghey</w:t>
            </w:r>
            <w:proofErr w:type="spellEnd"/>
            <w:r w:rsidRPr="0055771A">
              <w:rPr>
                <w:rFonts w:ascii="Garamond" w:hAnsi="Garamond"/>
                <w:sz w:val="28"/>
                <w:szCs w:val="28"/>
              </w:rPr>
              <w:t xml:space="preserve"> as </w:t>
            </w:r>
            <w:proofErr w:type="spellStart"/>
            <w:r w:rsidRPr="0055771A">
              <w:rPr>
                <w:rFonts w:ascii="Garamond" w:hAnsi="Garamond"/>
                <w:sz w:val="28"/>
                <w:szCs w:val="28"/>
              </w:rPr>
              <w:t>tayrnee</w:t>
            </w:r>
            <w:proofErr w:type="spellEnd"/>
            <w:r w:rsidRPr="0055771A">
              <w:rPr>
                <w:rFonts w:ascii="Garamond" w:hAnsi="Garamond"/>
                <w:sz w:val="28"/>
                <w:szCs w:val="28"/>
              </w:rPr>
              <w:t xml:space="preserve"> eh </w:t>
            </w:r>
            <w:proofErr w:type="spellStart"/>
            <w:r w:rsidRPr="0055771A">
              <w:rPr>
                <w:rFonts w:ascii="Garamond" w:hAnsi="Garamond"/>
                <w:sz w:val="28"/>
                <w:szCs w:val="28"/>
              </w:rPr>
              <w:t>oo</w:t>
            </w:r>
            <w:proofErr w:type="spellEnd"/>
            <w:r w:rsidRPr="0055771A">
              <w:rPr>
                <w:rFonts w:ascii="Garamond" w:hAnsi="Garamond"/>
                <w:sz w:val="28"/>
                <w:szCs w:val="28"/>
              </w:rPr>
              <w:t xml:space="preserve"> </w:t>
            </w:r>
            <w:proofErr w:type="spellStart"/>
            <w:r w:rsidRPr="0055771A">
              <w:rPr>
                <w:rFonts w:ascii="Garamond" w:hAnsi="Garamond"/>
                <w:sz w:val="28"/>
                <w:szCs w:val="28"/>
              </w:rPr>
              <w:t>gys</w:t>
            </w:r>
            <w:proofErr w:type="spellEnd"/>
            <w:r w:rsidRPr="0055771A">
              <w:rPr>
                <w:rFonts w:ascii="Garamond" w:hAnsi="Garamond"/>
                <w:sz w:val="28"/>
                <w:szCs w:val="28"/>
              </w:rPr>
              <w:t xml:space="preserve"> </w:t>
            </w:r>
            <w:proofErr w:type="spellStart"/>
            <w:r w:rsidRPr="0055771A">
              <w:rPr>
                <w:rFonts w:ascii="Garamond" w:hAnsi="Garamond"/>
                <w:sz w:val="28"/>
                <w:szCs w:val="28"/>
              </w:rPr>
              <w:t>dooghys</w:t>
            </w:r>
            <w:proofErr w:type="spellEnd"/>
            <w:r w:rsidRPr="0055771A">
              <w:rPr>
                <w:rFonts w:ascii="Garamond" w:hAnsi="Garamond"/>
                <w:sz w:val="28"/>
                <w:szCs w:val="28"/>
              </w:rPr>
              <w:t xml:space="preserve"> </w:t>
            </w:r>
            <w:proofErr w:type="spellStart"/>
            <w:r w:rsidRPr="0055771A">
              <w:rPr>
                <w:rFonts w:ascii="Garamond" w:hAnsi="Garamond"/>
                <w:sz w:val="28"/>
                <w:szCs w:val="28"/>
              </w:rPr>
              <w:t>mie</w:t>
            </w:r>
            <w:proofErr w:type="spellEnd"/>
            <w:r w:rsidRPr="0055771A">
              <w:rPr>
                <w:rFonts w:ascii="Garamond" w:hAnsi="Garamond"/>
                <w:sz w:val="28"/>
                <w:szCs w:val="28"/>
              </w:rPr>
              <w:t xml:space="preserve">. </w:t>
            </w:r>
          </w:p>
        </w:tc>
        <w:tc>
          <w:tcPr>
            <w:tcW w:w="3810" w:type="dxa"/>
          </w:tcPr>
          <w:p w14:paraId="51761BB3" w14:textId="77777777" w:rsidR="009C1422" w:rsidRPr="009A4209" w:rsidRDefault="009C142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 xml:space="preserve">You must take all Occasions of wishing well, and doing good to others, continually exercising your Compassion, by relieving the Poor, helping such as are in Distress, comforting the Afflicted, </w:t>
            </w:r>
            <w:r w:rsidRPr="009A4209">
              <w:rPr>
                <w:rFonts w:ascii="Garamond" w:hAnsi="Garamond" w:cs="Times New Roman"/>
                <w:sz w:val="28"/>
              </w:rPr>
              <w:t>and mourning with them that mourn :</w:t>
            </w:r>
            <w:r w:rsidRPr="009A4209">
              <w:rPr>
                <w:rFonts w:ascii="Garamond" w:hAnsi="Garamond" w:cs="Times New Roman"/>
                <w:i/>
                <w:sz w:val="28"/>
              </w:rPr>
              <w:t xml:space="preserve"> which will </w:t>
            </w:r>
            <w:r w:rsidRPr="009A4209">
              <w:rPr>
                <w:rFonts w:ascii="Garamond" w:hAnsi="Garamond" w:cs="Times New Roman"/>
                <w:sz w:val="28"/>
              </w:rPr>
              <w:t>sweeten</w:t>
            </w:r>
            <w:r w:rsidRPr="009A4209">
              <w:rPr>
                <w:rFonts w:ascii="Garamond" w:hAnsi="Garamond" w:cs="Times New Roman"/>
                <w:i/>
                <w:sz w:val="28"/>
              </w:rPr>
              <w:t xml:space="preserve"> your Temper, and bring you to </w:t>
            </w:r>
            <w:r w:rsidRPr="009A4209">
              <w:rPr>
                <w:rFonts w:ascii="Garamond" w:hAnsi="Garamond" w:cs="Times New Roman"/>
                <w:sz w:val="28"/>
              </w:rPr>
              <w:t>good</w:t>
            </w:r>
            <w:r w:rsidRPr="009A4209">
              <w:rPr>
                <w:rFonts w:ascii="Garamond" w:hAnsi="Garamond" w:cs="Times New Roman"/>
                <w:i/>
                <w:sz w:val="28"/>
              </w:rPr>
              <w:t xml:space="preserve"> </w:t>
            </w:r>
            <w:r w:rsidRPr="009A4209">
              <w:rPr>
                <w:rFonts w:ascii="Garamond" w:hAnsi="Garamond" w:cs="Times New Roman"/>
                <w:sz w:val="28"/>
              </w:rPr>
              <w:t>Nature</w:t>
            </w:r>
            <w:r w:rsidRPr="009A4209">
              <w:rPr>
                <w:rFonts w:ascii="Garamond" w:hAnsi="Garamond" w:cs="Times New Roman"/>
                <w:i/>
                <w:sz w:val="28"/>
              </w:rPr>
              <w:t>.</w:t>
            </w:r>
          </w:p>
        </w:tc>
        <w:tc>
          <w:tcPr>
            <w:tcW w:w="0" w:type="auto"/>
          </w:tcPr>
          <w:p w14:paraId="3B117739" w14:textId="77777777" w:rsidR="009C1422" w:rsidRPr="00567463" w:rsidRDefault="009C1422" w:rsidP="00DB60C3">
            <w:pPr>
              <w:pStyle w:val="ListParagraph"/>
              <w:ind w:left="0"/>
              <w:rPr>
                <w:rFonts w:ascii="Garamond" w:hAnsi="Garamond" w:cs="Times New Roman"/>
                <w:sz w:val="20"/>
                <w:szCs w:val="20"/>
              </w:rPr>
            </w:pPr>
          </w:p>
        </w:tc>
      </w:tr>
      <w:tr w:rsidR="001354A2" w:rsidRPr="009A4209" w14:paraId="69A27554" w14:textId="77777777" w:rsidTr="00710C08">
        <w:tc>
          <w:tcPr>
            <w:tcW w:w="4111" w:type="dxa"/>
          </w:tcPr>
          <w:p w14:paraId="2A960EF6" w14:textId="77777777" w:rsidR="001354A2" w:rsidRPr="00C4591F" w:rsidRDefault="001354A2" w:rsidP="00DB60C3">
            <w:pPr>
              <w:pStyle w:val="CM3"/>
              <w:widowControl/>
              <w:spacing w:line="240" w:lineRule="auto"/>
              <w:ind w:firstLine="227"/>
              <w:jc w:val="both"/>
              <w:rPr>
                <w:rFonts w:ascii="Garamond" w:hAnsi="Garamond"/>
                <w:sz w:val="28"/>
                <w:szCs w:val="28"/>
              </w:rPr>
            </w:pPr>
            <w:proofErr w:type="spellStart"/>
            <w:r w:rsidRPr="00C4591F">
              <w:rPr>
                <w:rFonts w:ascii="Garamond" w:hAnsi="Garamond"/>
                <w:sz w:val="28"/>
                <w:szCs w:val="28"/>
              </w:rPr>
              <w:t>Shegin</w:t>
            </w:r>
            <w:proofErr w:type="spellEnd"/>
            <w:r w:rsidRPr="00C4591F">
              <w:rPr>
                <w:rFonts w:ascii="Garamond" w:hAnsi="Garamond"/>
                <w:sz w:val="28"/>
                <w:szCs w:val="28"/>
              </w:rPr>
              <w:t xml:space="preserve"> </w:t>
            </w:r>
            <w:proofErr w:type="spellStart"/>
            <w:r w:rsidRPr="00C4591F">
              <w:rPr>
                <w:rFonts w:ascii="Garamond" w:hAnsi="Garamond"/>
                <w:sz w:val="28"/>
                <w:szCs w:val="28"/>
              </w:rPr>
              <w:t>dhyt</w:t>
            </w:r>
            <w:proofErr w:type="spellEnd"/>
            <w:r w:rsidRPr="00C4591F">
              <w:rPr>
                <w:rFonts w:ascii="Garamond" w:hAnsi="Garamond"/>
                <w:sz w:val="28"/>
                <w:szCs w:val="28"/>
              </w:rPr>
              <w:t xml:space="preserve"> </w:t>
            </w:r>
            <w:proofErr w:type="spellStart"/>
            <w:r w:rsidRPr="00C4591F">
              <w:rPr>
                <w:rFonts w:ascii="Garamond" w:hAnsi="Garamond"/>
                <w:sz w:val="28"/>
                <w:szCs w:val="28"/>
              </w:rPr>
              <w:t>ve</w:t>
            </w:r>
            <w:proofErr w:type="spellEnd"/>
            <w:r w:rsidRPr="00C4591F">
              <w:rPr>
                <w:rFonts w:ascii="Garamond" w:hAnsi="Garamond"/>
                <w:sz w:val="28"/>
                <w:szCs w:val="28"/>
              </w:rPr>
              <w:t xml:space="preserve"> </w:t>
            </w:r>
            <w:proofErr w:type="spellStart"/>
            <w:r w:rsidRPr="00C4591F">
              <w:rPr>
                <w:rFonts w:ascii="Garamond" w:hAnsi="Garamond"/>
                <w:sz w:val="28"/>
                <w:szCs w:val="28"/>
              </w:rPr>
              <w:t>kiarralagh</w:t>
            </w:r>
            <w:proofErr w:type="spellEnd"/>
            <w:r w:rsidRPr="00C4591F">
              <w:rPr>
                <w:rFonts w:ascii="Garamond" w:hAnsi="Garamond"/>
                <w:sz w:val="28"/>
                <w:szCs w:val="28"/>
              </w:rPr>
              <w:t xml:space="preserve"> </w:t>
            </w:r>
            <w:proofErr w:type="spellStart"/>
            <w:r w:rsidRPr="00C4591F">
              <w:rPr>
                <w:rFonts w:ascii="Garamond" w:hAnsi="Garamond"/>
                <w:sz w:val="28"/>
                <w:szCs w:val="28"/>
              </w:rPr>
              <w:t>nagh</w:t>
            </w:r>
            <w:proofErr w:type="spellEnd"/>
            <w:r w:rsidRPr="00C4591F">
              <w:rPr>
                <w:rFonts w:ascii="Garamond" w:hAnsi="Garamond"/>
                <w:sz w:val="28"/>
                <w:szCs w:val="28"/>
              </w:rPr>
              <w:t xml:space="preserve"> </w:t>
            </w:r>
            <w:proofErr w:type="spellStart"/>
            <w:r w:rsidRPr="00C4591F">
              <w:rPr>
                <w:rFonts w:ascii="Garamond" w:hAnsi="Garamond"/>
                <w:sz w:val="28"/>
                <w:szCs w:val="28"/>
              </w:rPr>
              <w:t>gou</w:t>
            </w:r>
            <w:proofErr w:type="spellEnd"/>
            <w:r w:rsidRPr="00C4591F">
              <w:rPr>
                <w:rFonts w:ascii="Garamond" w:hAnsi="Garamond"/>
                <w:sz w:val="28"/>
                <w:szCs w:val="28"/>
              </w:rPr>
              <w:t xml:space="preserve"> </w:t>
            </w:r>
            <w:proofErr w:type="spellStart"/>
            <w:r w:rsidRPr="00C4591F">
              <w:rPr>
                <w:rFonts w:ascii="Garamond" w:hAnsi="Garamond"/>
                <w:sz w:val="28"/>
                <w:szCs w:val="28"/>
              </w:rPr>
              <w:t>boggey</w:t>
            </w:r>
            <w:proofErr w:type="spellEnd"/>
            <w:r w:rsidRPr="00C4591F">
              <w:rPr>
                <w:rFonts w:ascii="Garamond" w:hAnsi="Garamond"/>
                <w:sz w:val="28"/>
                <w:szCs w:val="28"/>
              </w:rPr>
              <w:t xml:space="preserve"> </w:t>
            </w:r>
            <w:proofErr w:type="spellStart"/>
            <w:r w:rsidRPr="00C4591F">
              <w:rPr>
                <w:rFonts w:ascii="Garamond" w:hAnsi="Garamond"/>
                <w:sz w:val="28"/>
                <w:szCs w:val="28"/>
              </w:rPr>
              <w:t>jeh</w:t>
            </w:r>
            <w:proofErr w:type="spellEnd"/>
            <w:r w:rsidRPr="00C4591F">
              <w:rPr>
                <w:rFonts w:ascii="Garamond" w:hAnsi="Garamond"/>
                <w:sz w:val="28"/>
                <w:szCs w:val="28"/>
              </w:rPr>
              <w:t xml:space="preserve"> </w:t>
            </w:r>
            <w:proofErr w:type="spellStart"/>
            <w:r w:rsidRPr="00C4591F">
              <w:rPr>
                <w:rFonts w:ascii="Garamond" w:hAnsi="Garamond"/>
                <w:sz w:val="28"/>
                <w:szCs w:val="28"/>
              </w:rPr>
              <w:t>trimshey</w:t>
            </w:r>
            <w:proofErr w:type="spellEnd"/>
            <w:r w:rsidRPr="00C4591F">
              <w:rPr>
                <w:rFonts w:ascii="Garamond" w:hAnsi="Garamond"/>
                <w:sz w:val="28"/>
                <w:szCs w:val="28"/>
              </w:rPr>
              <w:t xml:space="preserve"> </w:t>
            </w:r>
            <w:proofErr w:type="spellStart"/>
            <w:r w:rsidRPr="00C4591F">
              <w:rPr>
                <w:rFonts w:ascii="Garamond" w:hAnsi="Garamond"/>
                <w:sz w:val="28"/>
                <w:szCs w:val="28"/>
              </w:rPr>
              <w:t>gheney</w:t>
            </w:r>
            <w:proofErr w:type="spellEnd"/>
            <w:r w:rsidRPr="00C4591F">
              <w:rPr>
                <w:rFonts w:ascii="Garamond" w:hAnsi="Garamond"/>
                <w:sz w:val="28"/>
                <w:szCs w:val="28"/>
              </w:rPr>
              <w:t xml:space="preserve"> </w:t>
            </w:r>
            <w:proofErr w:type="spellStart"/>
            <w:r w:rsidRPr="00C4591F">
              <w:rPr>
                <w:rFonts w:ascii="Garamond" w:hAnsi="Garamond"/>
                <w:sz w:val="28"/>
                <w:szCs w:val="28"/>
              </w:rPr>
              <w:t>elley</w:t>
            </w:r>
            <w:proofErr w:type="spellEnd"/>
            <w:r w:rsidRPr="00C4591F">
              <w:rPr>
                <w:rFonts w:ascii="Garamond" w:hAnsi="Garamond"/>
                <w:sz w:val="28"/>
                <w:szCs w:val="28"/>
              </w:rPr>
              <w:t xml:space="preserve">, </w:t>
            </w:r>
            <w:proofErr w:type="spellStart"/>
            <w:r w:rsidRPr="00C4591F">
              <w:rPr>
                <w:rFonts w:ascii="Garamond" w:hAnsi="Garamond"/>
                <w:sz w:val="28"/>
                <w:szCs w:val="28"/>
              </w:rPr>
              <w:t>ga</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nee ad </w:t>
            </w:r>
            <w:proofErr w:type="spellStart"/>
            <w:r w:rsidRPr="00C4591F">
              <w:rPr>
                <w:rFonts w:ascii="Garamond" w:hAnsi="Garamond"/>
                <w:sz w:val="28"/>
                <w:szCs w:val="28"/>
              </w:rPr>
              <w:t>ny</w:t>
            </w:r>
            <w:proofErr w:type="spellEnd"/>
            <w:r w:rsidRPr="00C4591F">
              <w:rPr>
                <w:rFonts w:ascii="Garamond" w:hAnsi="Garamond"/>
                <w:sz w:val="28"/>
                <w:szCs w:val="28"/>
              </w:rPr>
              <w:t xml:space="preserve"> </w:t>
            </w:r>
            <w:proofErr w:type="spellStart"/>
            <w:r w:rsidRPr="00C4591F">
              <w:rPr>
                <w:rFonts w:ascii="Garamond" w:hAnsi="Garamond"/>
                <w:sz w:val="28"/>
                <w:szCs w:val="28"/>
              </w:rPr>
              <w:t>Noidyn</w:t>
            </w:r>
            <w:proofErr w:type="spellEnd"/>
            <w:r w:rsidRPr="00C4591F">
              <w:rPr>
                <w:rFonts w:ascii="Garamond" w:hAnsi="Garamond"/>
                <w:sz w:val="28"/>
                <w:szCs w:val="28"/>
              </w:rPr>
              <w:t xml:space="preserve"> </w:t>
            </w:r>
            <w:proofErr w:type="spellStart"/>
            <w:r w:rsidRPr="00C4591F">
              <w:rPr>
                <w:rFonts w:ascii="Garamond" w:hAnsi="Garamond"/>
                <w:sz w:val="28"/>
                <w:szCs w:val="28"/>
              </w:rPr>
              <w:t>smoo</w:t>
            </w:r>
            <w:proofErr w:type="spellEnd"/>
            <w:r w:rsidRPr="00C4591F">
              <w:rPr>
                <w:rFonts w:ascii="Garamond" w:hAnsi="Garamond"/>
                <w:sz w:val="28"/>
                <w:szCs w:val="28"/>
              </w:rPr>
              <w:t xml:space="preserve"> </w:t>
            </w:r>
            <w:proofErr w:type="spellStart"/>
            <w:r w:rsidRPr="00C4591F">
              <w:rPr>
                <w:rFonts w:ascii="Garamond" w:hAnsi="Garamond"/>
                <w:sz w:val="28"/>
                <w:szCs w:val="28"/>
              </w:rPr>
              <w:t>t’ayd</w:t>
            </w:r>
            <w:proofErr w:type="spellEnd"/>
            <w:r w:rsidRPr="00C4591F">
              <w:rPr>
                <w:rFonts w:ascii="Garamond" w:hAnsi="Garamond"/>
                <w:sz w:val="28"/>
                <w:szCs w:val="28"/>
              </w:rPr>
              <w:t xml:space="preserve">, son </w:t>
            </w:r>
            <w:proofErr w:type="spellStart"/>
            <w:r w:rsidRPr="00C4591F">
              <w:rPr>
                <w:rFonts w:ascii="Garamond" w:hAnsi="Garamond"/>
                <w:sz w:val="28"/>
                <w:szCs w:val="28"/>
              </w:rPr>
              <w:t>y</w:t>
            </w:r>
            <w:r w:rsidRPr="00C4591F">
              <w:rPr>
                <w:rFonts w:ascii="Garamond" w:hAnsi="Garamond"/>
                <w:i/>
                <w:sz w:val="28"/>
                <w:szCs w:val="28"/>
              </w:rPr>
              <w:t>i</w:t>
            </w:r>
            <w:r w:rsidRPr="00C4591F">
              <w:rPr>
                <w:rFonts w:ascii="Garamond" w:hAnsi="Garamond"/>
                <w:sz w:val="28"/>
                <w:szCs w:val="28"/>
              </w:rPr>
              <w:t>nnagh</w:t>
            </w:r>
            <w:proofErr w:type="spellEnd"/>
            <w:r w:rsidRPr="00C4591F">
              <w:rPr>
                <w:rFonts w:ascii="Garamond" w:hAnsi="Garamond"/>
                <w:sz w:val="28"/>
                <w:szCs w:val="28"/>
              </w:rPr>
              <w:t xml:space="preserve"> </w:t>
            </w:r>
            <w:proofErr w:type="spellStart"/>
            <w:r w:rsidRPr="00C4591F">
              <w:rPr>
                <w:rFonts w:ascii="Garamond" w:hAnsi="Garamond"/>
                <w:sz w:val="28"/>
                <w:szCs w:val="28"/>
              </w:rPr>
              <w:t>shen</w:t>
            </w:r>
            <w:proofErr w:type="spellEnd"/>
            <w:r w:rsidRPr="00C4591F">
              <w:rPr>
                <w:rFonts w:ascii="Garamond" w:hAnsi="Garamond"/>
                <w:sz w:val="28"/>
                <w:szCs w:val="28"/>
              </w:rPr>
              <w:t xml:space="preserve"> ort </w:t>
            </w:r>
            <w:proofErr w:type="spellStart"/>
            <w:r w:rsidRPr="00C4591F">
              <w:rPr>
                <w:rFonts w:ascii="Garamond" w:hAnsi="Garamond"/>
                <w:sz w:val="28"/>
                <w:szCs w:val="28"/>
              </w:rPr>
              <w:t>ve</w:t>
            </w:r>
            <w:proofErr w:type="spellEnd"/>
            <w:r w:rsidRPr="00C4591F">
              <w:rPr>
                <w:rFonts w:ascii="Garamond" w:hAnsi="Garamond"/>
                <w:sz w:val="28"/>
                <w:szCs w:val="28"/>
              </w:rPr>
              <w:t xml:space="preserve"> </w:t>
            </w:r>
            <w:proofErr w:type="spellStart"/>
            <w:r w:rsidRPr="00C4591F">
              <w:rPr>
                <w:rFonts w:ascii="Garamond" w:hAnsi="Garamond"/>
                <w:sz w:val="28"/>
                <w:szCs w:val="28"/>
              </w:rPr>
              <w:t>niau-ghooghyssagh</w:t>
            </w:r>
            <w:proofErr w:type="spellEnd"/>
            <w:r w:rsidRPr="00C4591F">
              <w:rPr>
                <w:rFonts w:ascii="Garamond" w:hAnsi="Garamond"/>
                <w:sz w:val="28"/>
                <w:szCs w:val="28"/>
              </w:rPr>
              <w:t xml:space="preserve"> as </w:t>
            </w:r>
            <w:proofErr w:type="spellStart"/>
            <w:r w:rsidRPr="00C4591F">
              <w:rPr>
                <w:rFonts w:ascii="Garamond" w:hAnsi="Garamond"/>
                <w:sz w:val="28"/>
                <w:szCs w:val="28"/>
              </w:rPr>
              <w:t>croi-</w:t>
            </w:r>
            <w:r w:rsidRPr="001354A2">
              <w:rPr>
                <w:rFonts w:ascii="Garamond" w:hAnsi="Garamond"/>
                <w:sz w:val="28"/>
                <w:szCs w:val="28"/>
              </w:rPr>
              <w:t>c</w:t>
            </w:r>
            <w:r w:rsidRPr="00C4591F">
              <w:rPr>
                <w:rFonts w:ascii="Garamond" w:hAnsi="Garamond"/>
                <w:sz w:val="28"/>
                <w:szCs w:val="28"/>
              </w:rPr>
              <w:t>reeagh</w:t>
            </w:r>
            <w:proofErr w:type="spellEnd"/>
            <w:r w:rsidRPr="00C4591F">
              <w:rPr>
                <w:rFonts w:ascii="Garamond" w:hAnsi="Garamond"/>
                <w:sz w:val="28"/>
                <w:szCs w:val="28"/>
              </w:rPr>
              <w:t xml:space="preserve">. </w:t>
            </w:r>
          </w:p>
        </w:tc>
        <w:tc>
          <w:tcPr>
            <w:tcW w:w="3810" w:type="dxa"/>
          </w:tcPr>
          <w:p w14:paraId="59C8AA5D"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i/>
                <w:sz w:val="28"/>
              </w:rPr>
              <w:t>You must beware of taking Pleasure in the Calamities of other Men, though your greatest Enemies</w:t>
            </w:r>
            <w:r w:rsidRPr="009A4209">
              <w:rPr>
                <w:rFonts w:ascii="Garamond" w:hAnsi="Garamond" w:cs="Times New Roman"/>
                <w:sz w:val="28"/>
              </w:rPr>
              <w:t> ;</w:t>
            </w:r>
            <w:r w:rsidRPr="009A4209">
              <w:rPr>
                <w:rFonts w:ascii="Garamond" w:hAnsi="Garamond" w:cs="Times New Roman"/>
                <w:i/>
                <w:sz w:val="28"/>
              </w:rPr>
              <w:t xml:space="preserve"> for that would make you inhuman and hard-hearted.</w:t>
            </w:r>
          </w:p>
        </w:tc>
        <w:tc>
          <w:tcPr>
            <w:tcW w:w="0" w:type="auto"/>
          </w:tcPr>
          <w:p w14:paraId="023C9811" w14:textId="77777777" w:rsidR="001354A2" w:rsidRPr="00567463" w:rsidRDefault="001354A2" w:rsidP="00DB60C3">
            <w:pPr>
              <w:pStyle w:val="ListParagraph"/>
              <w:ind w:left="0"/>
              <w:rPr>
                <w:rFonts w:ascii="Garamond" w:hAnsi="Garamond" w:cs="Times New Roman"/>
                <w:i/>
                <w:sz w:val="20"/>
                <w:szCs w:val="20"/>
              </w:rPr>
            </w:pPr>
          </w:p>
        </w:tc>
      </w:tr>
      <w:tr w:rsidR="001354A2" w:rsidRPr="009A4209" w14:paraId="1D731709" w14:textId="77777777" w:rsidTr="00710C08">
        <w:tc>
          <w:tcPr>
            <w:tcW w:w="4111" w:type="dxa"/>
          </w:tcPr>
          <w:p w14:paraId="187BF75B" w14:textId="77777777" w:rsidR="001354A2" w:rsidRPr="00C4591F" w:rsidRDefault="001354A2" w:rsidP="00DB60C3">
            <w:pPr>
              <w:pStyle w:val="CM3"/>
              <w:widowControl/>
              <w:spacing w:line="240" w:lineRule="auto"/>
              <w:ind w:firstLine="227"/>
              <w:jc w:val="both"/>
              <w:rPr>
                <w:rFonts w:ascii="Garamond" w:hAnsi="Garamond"/>
                <w:sz w:val="28"/>
                <w:szCs w:val="28"/>
              </w:rPr>
            </w:pPr>
            <w:proofErr w:type="spellStart"/>
            <w:r w:rsidRPr="00C4591F">
              <w:rPr>
                <w:rFonts w:ascii="Garamond" w:hAnsi="Garamond"/>
                <w:sz w:val="28"/>
                <w:szCs w:val="28"/>
              </w:rPr>
              <w:t>Shegin</w:t>
            </w:r>
            <w:proofErr w:type="spellEnd"/>
            <w:r w:rsidRPr="00C4591F">
              <w:rPr>
                <w:rFonts w:ascii="Garamond" w:hAnsi="Garamond"/>
                <w:sz w:val="28"/>
                <w:szCs w:val="28"/>
              </w:rPr>
              <w:t xml:space="preserve"> </w:t>
            </w:r>
            <w:proofErr w:type="spellStart"/>
            <w:r w:rsidRPr="00C4591F">
              <w:rPr>
                <w:rFonts w:ascii="Garamond" w:hAnsi="Garamond"/>
                <w:sz w:val="28"/>
                <w:szCs w:val="28"/>
              </w:rPr>
              <w:t>dhyt</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mennick</w:t>
            </w:r>
            <w:proofErr w:type="spellEnd"/>
            <w:r w:rsidRPr="00C4591F">
              <w:rPr>
                <w:rFonts w:ascii="Garamond" w:hAnsi="Garamond"/>
                <w:sz w:val="28"/>
                <w:szCs w:val="28"/>
              </w:rPr>
              <w:t xml:space="preserve"> </w:t>
            </w:r>
            <w:proofErr w:type="spellStart"/>
            <w:r w:rsidRPr="00C4591F">
              <w:rPr>
                <w:rFonts w:ascii="Garamond" w:hAnsi="Garamond"/>
                <w:sz w:val="28"/>
                <w:szCs w:val="28"/>
              </w:rPr>
              <w:t>smooinaght</w:t>
            </w:r>
            <w:proofErr w:type="spellEnd"/>
            <w:r w:rsidRPr="00C4591F">
              <w:rPr>
                <w:rFonts w:ascii="Garamond" w:hAnsi="Garamond"/>
                <w:sz w:val="28"/>
                <w:szCs w:val="28"/>
              </w:rPr>
              <w:t xml:space="preserve"> er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vel</w:t>
            </w:r>
            <w:proofErr w:type="spellEnd"/>
            <w:r w:rsidRPr="00C4591F">
              <w:rPr>
                <w:rFonts w:ascii="Garamond" w:hAnsi="Garamond"/>
                <w:sz w:val="28"/>
                <w:szCs w:val="28"/>
              </w:rPr>
              <w:t xml:space="preserve"> </w:t>
            </w:r>
            <w:proofErr w:type="spellStart"/>
            <w:r w:rsidRPr="00C4591F">
              <w:rPr>
                <w:rFonts w:ascii="Garamond" w:hAnsi="Garamond"/>
                <w:sz w:val="28"/>
                <w:szCs w:val="28"/>
              </w:rPr>
              <w:t>yearree</w:t>
            </w:r>
            <w:proofErr w:type="spellEnd"/>
            <w:r w:rsidRPr="00C4591F">
              <w:rPr>
                <w:rFonts w:ascii="Garamond" w:hAnsi="Garamond"/>
                <w:sz w:val="28"/>
                <w:szCs w:val="28"/>
              </w:rPr>
              <w:t xml:space="preserve"> as </w:t>
            </w:r>
            <w:proofErr w:type="spellStart"/>
            <w:r w:rsidRPr="00C4591F">
              <w:rPr>
                <w:rFonts w:ascii="Garamond" w:hAnsi="Garamond"/>
                <w:sz w:val="28"/>
                <w:szCs w:val="28"/>
              </w:rPr>
              <w:t>Cairys</w:t>
            </w:r>
            <w:proofErr w:type="spellEnd"/>
            <w:r w:rsidRPr="00C4591F">
              <w:rPr>
                <w:rFonts w:ascii="Garamond" w:hAnsi="Garamond"/>
                <w:sz w:val="28"/>
                <w:szCs w:val="28"/>
              </w:rPr>
              <w:t xml:space="preserve"> </w:t>
            </w:r>
            <w:proofErr w:type="spellStart"/>
            <w:r w:rsidRPr="00C4591F">
              <w:rPr>
                <w:rFonts w:ascii="Garamond" w:hAnsi="Garamond"/>
                <w:sz w:val="28"/>
                <w:szCs w:val="28"/>
              </w:rPr>
              <w:t>ec</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chooilley</w:t>
            </w:r>
            <w:proofErr w:type="spellEnd"/>
            <w:r w:rsidRPr="00C4591F">
              <w:rPr>
                <w:rFonts w:ascii="Garamond" w:hAnsi="Garamond"/>
                <w:sz w:val="28"/>
                <w:szCs w:val="28"/>
              </w:rPr>
              <w:t xml:space="preserve"> </w:t>
            </w:r>
            <w:proofErr w:type="spellStart"/>
            <w:r w:rsidRPr="00C4591F">
              <w:rPr>
                <w:rFonts w:ascii="Garamond" w:hAnsi="Garamond"/>
                <w:sz w:val="28"/>
                <w:szCs w:val="28"/>
              </w:rPr>
              <w:t>ghooinney</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ve</w:t>
            </w:r>
            <w:proofErr w:type="spellEnd"/>
            <w:r w:rsidRPr="00C4591F">
              <w:rPr>
                <w:rFonts w:ascii="Garamond" w:hAnsi="Garamond"/>
                <w:sz w:val="28"/>
                <w:szCs w:val="28"/>
              </w:rPr>
              <w:t xml:space="preserve"> </w:t>
            </w:r>
            <w:proofErr w:type="spellStart"/>
            <w:r w:rsidRPr="00C4591F">
              <w:rPr>
                <w:rFonts w:ascii="Garamond" w:hAnsi="Garamond"/>
                <w:sz w:val="28"/>
                <w:szCs w:val="28"/>
              </w:rPr>
              <w:t>ec</w:t>
            </w:r>
            <w:proofErr w:type="spellEnd"/>
            <w:r w:rsidRPr="00C4591F">
              <w:rPr>
                <w:rFonts w:ascii="Garamond" w:hAnsi="Garamond"/>
                <w:sz w:val="28"/>
                <w:szCs w:val="28"/>
              </w:rPr>
              <w:t xml:space="preserve"> </w:t>
            </w:r>
            <w:proofErr w:type="spellStart"/>
            <w:r w:rsidRPr="00C4591F">
              <w:rPr>
                <w:rFonts w:ascii="Garamond" w:hAnsi="Garamond"/>
                <w:sz w:val="28"/>
                <w:szCs w:val="28"/>
              </w:rPr>
              <w:t>fea</w:t>
            </w:r>
            <w:proofErr w:type="spellEnd"/>
            <w:r w:rsidRPr="00C4591F">
              <w:rPr>
                <w:rFonts w:ascii="Garamond" w:hAnsi="Garamond"/>
                <w:sz w:val="28"/>
                <w:szCs w:val="28"/>
              </w:rPr>
              <w:t xml:space="preserve"> </w:t>
            </w:r>
            <w:proofErr w:type="spellStart"/>
            <w:r w:rsidRPr="00C4591F">
              <w:rPr>
                <w:rFonts w:ascii="Garamond" w:hAnsi="Garamond"/>
                <w:sz w:val="28"/>
                <w:szCs w:val="28"/>
              </w:rPr>
              <w:t>chammah</w:t>
            </w:r>
            <w:proofErr w:type="spellEnd"/>
            <w:r w:rsidRPr="00C4591F">
              <w:rPr>
                <w:rFonts w:ascii="Garamond" w:hAnsi="Garamond"/>
                <w:sz w:val="28"/>
                <w:szCs w:val="28"/>
              </w:rPr>
              <w:t xml:space="preserve"> as </w:t>
            </w:r>
            <w:proofErr w:type="spellStart"/>
            <w:r w:rsidRPr="00C4591F">
              <w:rPr>
                <w:rFonts w:ascii="Garamond" w:hAnsi="Garamond"/>
                <w:sz w:val="28"/>
                <w:szCs w:val="28"/>
              </w:rPr>
              <w:t>t’a</w:t>
            </w:r>
            <w:r w:rsidRPr="00C4591F">
              <w:rPr>
                <w:rFonts w:ascii="Garamond" w:hAnsi="Garamond"/>
                <w:i/>
                <w:sz w:val="28"/>
                <w:szCs w:val="28"/>
              </w:rPr>
              <w:t>y</w:t>
            </w:r>
            <w:r w:rsidRPr="00C4591F">
              <w:rPr>
                <w:rFonts w:ascii="Garamond" w:hAnsi="Garamond"/>
                <w:sz w:val="28"/>
                <w:szCs w:val="28"/>
              </w:rPr>
              <w:t>ds</w:t>
            </w:r>
            <w:proofErr w:type="spellEnd"/>
            <w:r w:rsidRPr="00C4591F">
              <w:rPr>
                <w:rFonts w:ascii="Garamond" w:hAnsi="Garamond"/>
                <w:sz w:val="28"/>
                <w:szCs w:val="28"/>
              </w:rPr>
              <w:t xml:space="preserve"> ; Dy </w:t>
            </w:r>
            <w:proofErr w:type="spellStart"/>
            <w:r w:rsidRPr="00C4591F">
              <w:rPr>
                <w:rFonts w:ascii="Garamond" w:hAnsi="Garamond"/>
                <w:sz w:val="28"/>
                <w:szCs w:val="28"/>
              </w:rPr>
              <w:t>vel</w:t>
            </w:r>
            <w:proofErr w:type="spellEnd"/>
            <w:r w:rsidRPr="00C4591F">
              <w:rPr>
                <w:rFonts w:ascii="Garamond" w:hAnsi="Garamond"/>
                <w:sz w:val="28"/>
                <w:szCs w:val="28"/>
              </w:rPr>
              <w:t xml:space="preserve"> </w:t>
            </w:r>
            <w:proofErr w:type="spellStart"/>
            <w:r w:rsidRPr="00C4591F">
              <w:rPr>
                <w:rFonts w:ascii="Garamond" w:hAnsi="Garamond"/>
                <w:sz w:val="28"/>
                <w:szCs w:val="28"/>
              </w:rPr>
              <w:t>foilchin</w:t>
            </w:r>
            <w:proofErr w:type="spellEnd"/>
            <w:r w:rsidRPr="00C4591F">
              <w:rPr>
                <w:rFonts w:ascii="Garamond" w:hAnsi="Garamond"/>
                <w:sz w:val="28"/>
                <w:szCs w:val="28"/>
              </w:rPr>
              <w:t xml:space="preserve"> </w:t>
            </w:r>
            <w:proofErr w:type="spellStart"/>
            <w:r w:rsidRPr="00C4591F">
              <w:rPr>
                <w:rFonts w:ascii="Garamond" w:hAnsi="Garamond"/>
                <w:sz w:val="28"/>
                <w:szCs w:val="28"/>
              </w:rPr>
              <w:t>ayds</w:t>
            </w:r>
            <w:proofErr w:type="spellEnd"/>
            <w:r w:rsidRPr="00C4591F">
              <w:rPr>
                <w:rFonts w:ascii="Garamond" w:hAnsi="Garamond"/>
                <w:sz w:val="28"/>
                <w:szCs w:val="28"/>
              </w:rPr>
              <w:t xml:space="preserve"> </w:t>
            </w:r>
            <w:proofErr w:type="spellStart"/>
            <w:r w:rsidRPr="00C4591F">
              <w:rPr>
                <w:rFonts w:ascii="Garamond" w:hAnsi="Garamond"/>
                <w:sz w:val="28"/>
                <w:szCs w:val="28"/>
              </w:rPr>
              <w:t>oo-hene</w:t>
            </w:r>
            <w:proofErr w:type="spellEnd"/>
            <w:r w:rsidRPr="00C4591F">
              <w:rPr>
                <w:rFonts w:ascii="Garamond" w:hAnsi="Garamond"/>
                <w:sz w:val="28"/>
                <w:szCs w:val="28"/>
              </w:rPr>
              <w:t xml:space="preserve">, as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vel</w:t>
            </w:r>
            <w:proofErr w:type="spellEnd"/>
            <w:r w:rsidRPr="00C4591F">
              <w:rPr>
                <w:rFonts w:ascii="Garamond" w:hAnsi="Garamond"/>
                <w:sz w:val="28"/>
                <w:szCs w:val="28"/>
              </w:rPr>
              <w:t xml:space="preserve"> </w:t>
            </w:r>
            <w:proofErr w:type="spellStart"/>
            <w:r w:rsidRPr="00C4591F">
              <w:rPr>
                <w:rFonts w:ascii="Garamond" w:hAnsi="Garamond"/>
                <w:sz w:val="28"/>
                <w:szCs w:val="28"/>
              </w:rPr>
              <w:t>oo</w:t>
            </w:r>
            <w:proofErr w:type="spellEnd"/>
            <w:r w:rsidRPr="00C4591F">
              <w:rPr>
                <w:rFonts w:ascii="Garamond" w:hAnsi="Garamond"/>
                <w:sz w:val="28"/>
                <w:szCs w:val="28"/>
              </w:rPr>
              <w:t xml:space="preserve"> </w:t>
            </w:r>
            <w:proofErr w:type="spellStart"/>
            <w:r w:rsidRPr="00C4591F">
              <w:rPr>
                <w:rFonts w:ascii="Garamond" w:hAnsi="Garamond"/>
                <w:sz w:val="28"/>
                <w:szCs w:val="28"/>
              </w:rPr>
              <w:t>ayns</w:t>
            </w:r>
            <w:proofErr w:type="spellEnd"/>
            <w:r w:rsidRPr="00C4591F">
              <w:rPr>
                <w:rFonts w:ascii="Garamond" w:hAnsi="Garamond"/>
                <w:sz w:val="28"/>
                <w:szCs w:val="28"/>
              </w:rPr>
              <w:t xml:space="preserve"> feme </w:t>
            </w:r>
            <w:proofErr w:type="spellStart"/>
            <w:r w:rsidRPr="00C4591F">
              <w:rPr>
                <w:rFonts w:ascii="Garamond" w:hAnsi="Garamond"/>
                <w:sz w:val="28"/>
                <w:szCs w:val="28"/>
              </w:rPr>
              <w:t>leih</w:t>
            </w:r>
            <w:proofErr w:type="spellEnd"/>
            <w:r w:rsidRPr="00C4591F">
              <w:rPr>
                <w:rFonts w:ascii="Garamond" w:hAnsi="Garamond"/>
                <w:sz w:val="28"/>
                <w:szCs w:val="28"/>
              </w:rPr>
              <w:t xml:space="preserve"> </w:t>
            </w:r>
            <w:proofErr w:type="spellStart"/>
            <w:r w:rsidRPr="00C4591F">
              <w:rPr>
                <w:rFonts w:ascii="Garamond" w:hAnsi="Garamond"/>
                <w:sz w:val="28"/>
                <w:szCs w:val="28"/>
              </w:rPr>
              <w:t>veih</w:t>
            </w:r>
            <w:proofErr w:type="spellEnd"/>
            <w:r w:rsidRPr="00C4591F">
              <w:rPr>
                <w:rFonts w:ascii="Garamond" w:hAnsi="Garamond"/>
                <w:sz w:val="28"/>
                <w:szCs w:val="28"/>
              </w:rPr>
              <w:t xml:space="preserve"> </w:t>
            </w:r>
            <w:proofErr w:type="spellStart"/>
            <w:r w:rsidRPr="00C4591F">
              <w:rPr>
                <w:rFonts w:ascii="Garamond" w:hAnsi="Garamond"/>
                <w:sz w:val="28"/>
                <w:szCs w:val="28"/>
              </w:rPr>
              <w:t>deney</w:t>
            </w:r>
            <w:proofErr w:type="spellEnd"/>
            <w:r w:rsidRPr="00C4591F">
              <w:rPr>
                <w:rFonts w:ascii="Garamond" w:hAnsi="Garamond"/>
                <w:sz w:val="28"/>
                <w:szCs w:val="28"/>
              </w:rPr>
              <w:t xml:space="preserve"> as </w:t>
            </w:r>
            <w:proofErr w:type="spellStart"/>
            <w:r w:rsidRPr="00C4591F">
              <w:rPr>
                <w:rFonts w:ascii="Garamond" w:hAnsi="Garamond"/>
                <w:sz w:val="28"/>
                <w:szCs w:val="28"/>
              </w:rPr>
              <w:t>myghyn</w:t>
            </w:r>
            <w:proofErr w:type="spellEnd"/>
            <w:r w:rsidRPr="00C4591F">
              <w:rPr>
                <w:rFonts w:ascii="Garamond" w:hAnsi="Garamond"/>
                <w:sz w:val="28"/>
                <w:szCs w:val="28"/>
              </w:rPr>
              <w:t xml:space="preserve"> </w:t>
            </w:r>
            <w:proofErr w:type="spellStart"/>
            <w:r w:rsidRPr="00C4591F">
              <w:rPr>
                <w:rFonts w:ascii="Garamond" w:hAnsi="Garamond"/>
                <w:sz w:val="28"/>
                <w:szCs w:val="28"/>
              </w:rPr>
              <w:t>veih</w:t>
            </w:r>
            <w:proofErr w:type="spellEnd"/>
            <w:r w:rsidRPr="00C4591F">
              <w:rPr>
                <w:rFonts w:ascii="Garamond" w:hAnsi="Garamond"/>
                <w:sz w:val="28"/>
                <w:szCs w:val="28"/>
              </w:rPr>
              <w:t xml:space="preserve"> </w:t>
            </w:r>
            <w:proofErr w:type="spellStart"/>
            <w:r w:rsidRPr="00C4591F">
              <w:rPr>
                <w:rFonts w:ascii="Garamond" w:hAnsi="Garamond"/>
                <w:sz w:val="28"/>
                <w:szCs w:val="28"/>
              </w:rPr>
              <w:t>Jee</w:t>
            </w:r>
            <w:proofErr w:type="spellEnd"/>
            <w:r w:rsidRPr="00C4591F">
              <w:rPr>
                <w:rFonts w:ascii="Garamond" w:hAnsi="Garamond"/>
                <w:sz w:val="28"/>
                <w:szCs w:val="28"/>
              </w:rPr>
              <w:t xml:space="preserve">. </w:t>
            </w:r>
          </w:p>
        </w:tc>
        <w:tc>
          <w:tcPr>
            <w:tcW w:w="3810" w:type="dxa"/>
          </w:tcPr>
          <w:p w14:paraId="66CD0E63" w14:textId="77777777" w:rsidR="001354A2" w:rsidRPr="009A4209" w:rsidRDefault="001354A2" w:rsidP="00DB60C3">
            <w:pPr>
              <w:pStyle w:val="ListParagraph"/>
              <w:ind w:left="0" w:firstLine="227"/>
              <w:jc w:val="both"/>
              <w:rPr>
                <w:rFonts w:ascii="Garamond" w:hAnsi="Garamond" w:cs="Times New Roman"/>
                <w:i/>
                <w:sz w:val="28"/>
              </w:rPr>
            </w:pPr>
            <w:r>
              <w:rPr>
                <w:rFonts w:ascii="Garamond" w:hAnsi="Garamond" w:cs="Times New Roman"/>
                <w:i/>
                <w:sz w:val="28"/>
              </w:rPr>
              <w:t>You must often consider</w:t>
            </w:r>
            <w:r w:rsidRPr="009A4209">
              <w:rPr>
                <w:rFonts w:ascii="Garamond" w:hAnsi="Garamond" w:cs="Times New Roman"/>
                <w:i/>
                <w:sz w:val="28"/>
              </w:rPr>
              <w:t xml:space="preserve"> that all Men have a Desire and </w:t>
            </w:r>
            <w:r>
              <w:rPr>
                <w:rFonts w:ascii="Garamond" w:hAnsi="Garamond" w:cs="Times New Roman"/>
                <w:i/>
                <w:sz w:val="28"/>
              </w:rPr>
              <w:t xml:space="preserve">a </w:t>
            </w:r>
            <w:r w:rsidRPr="009A4209">
              <w:rPr>
                <w:rFonts w:ascii="Garamond" w:hAnsi="Garamond" w:cs="Times New Roman"/>
                <w:i/>
                <w:sz w:val="28"/>
              </w:rPr>
              <w:t xml:space="preserve">Right to be </w:t>
            </w:r>
            <w:proofErr w:type="spellStart"/>
            <w:r w:rsidRPr="009A4209">
              <w:rPr>
                <w:rFonts w:ascii="Garamond" w:hAnsi="Garamond" w:cs="Times New Roman"/>
                <w:i/>
                <w:sz w:val="28"/>
              </w:rPr>
              <w:t>easie</w:t>
            </w:r>
            <w:proofErr w:type="spellEnd"/>
            <w:r w:rsidRPr="009A4209">
              <w:rPr>
                <w:rFonts w:ascii="Garamond" w:hAnsi="Garamond" w:cs="Times New Roman"/>
                <w:i/>
                <w:sz w:val="28"/>
              </w:rPr>
              <w:t>, as well as you</w:t>
            </w:r>
            <w:r w:rsidRPr="009A4209">
              <w:rPr>
                <w:rFonts w:ascii="Garamond" w:hAnsi="Garamond" w:cs="Times New Roman"/>
                <w:sz w:val="28"/>
              </w:rPr>
              <w:t> ;</w:t>
            </w:r>
            <w:r w:rsidRPr="009A4209">
              <w:rPr>
                <w:rFonts w:ascii="Garamond" w:hAnsi="Garamond" w:cs="Times New Roman"/>
                <w:i/>
                <w:sz w:val="28"/>
              </w:rPr>
              <w:t xml:space="preserve"> That you your self have Faults, and that you stand in need of Pardon from Men, and of Mercy from God.</w:t>
            </w:r>
          </w:p>
        </w:tc>
        <w:tc>
          <w:tcPr>
            <w:tcW w:w="0" w:type="auto"/>
          </w:tcPr>
          <w:p w14:paraId="63ADCBDF" w14:textId="77777777" w:rsidR="001354A2" w:rsidRPr="00567463" w:rsidRDefault="001354A2" w:rsidP="00DB60C3">
            <w:pPr>
              <w:pStyle w:val="ListParagraph"/>
              <w:ind w:left="0"/>
              <w:rPr>
                <w:rFonts w:ascii="Garamond" w:hAnsi="Garamond" w:cs="Times New Roman"/>
                <w:i/>
                <w:sz w:val="20"/>
                <w:szCs w:val="20"/>
              </w:rPr>
            </w:pPr>
          </w:p>
        </w:tc>
      </w:tr>
      <w:tr w:rsidR="001354A2" w:rsidRPr="009A4209" w14:paraId="6ADE8823" w14:textId="77777777" w:rsidTr="00710C08">
        <w:tc>
          <w:tcPr>
            <w:tcW w:w="4111" w:type="dxa"/>
          </w:tcPr>
          <w:p w14:paraId="634772C2" w14:textId="77777777" w:rsidR="001354A2" w:rsidRPr="00C4591F" w:rsidRDefault="001354A2" w:rsidP="00DB60C3">
            <w:pPr>
              <w:pStyle w:val="CM3"/>
              <w:widowControl/>
              <w:spacing w:line="240" w:lineRule="auto"/>
              <w:ind w:firstLine="227"/>
              <w:jc w:val="both"/>
              <w:rPr>
                <w:rFonts w:ascii="Garamond" w:hAnsi="Garamond"/>
                <w:sz w:val="28"/>
                <w:szCs w:val="28"/>
              </w:rPr>
            </w:pPr>
            <w:proofErr w:type="spellStart"/>
            <w:r w:rsidRPr="00C4591F">
              <w:rPr>
                <w:rFonts w:ascii="Garamond" w:hAnsi="Garamond"/>
                <w:sz w:val="28"/>
                <w:szCs w:val="28"/>
              </w:rPr>
              <w:t>Agh</w:t>
            </w:r>
            <w:proofErr w:type="spellEnd"/>
            <w:r w:rsidRPr="00C4591F">
              <w:rPr>
                <w:rFonts w:ascii="Garamond" w:hAnsi="Garamond"/>
                <w:sz w:val="28"/>
                <w:szCs w:val="28"/>
              </w:rPr>
              <w:t xml:space="preserve"> er </w:t>
            </w:r>
            <w:proofErr w:type="spellStart"/>
            <w:r w:rsidRPr="00C4591F">
              <w:rPr>
                <w:rFonts w:ascii="Garamond" w:hAnsi="Garamond"/>
                <w:sz w:val="28"/>
                <w:szCs w:val="28"/>
              </w:rPr>
              <w:t>skyn</w:t>
            </w:r>
            <w:proofErr w:type="spellEnd"/>
            <w:r w:rsidRPr="00C4591F">
              <w:rPr>
                <w:rFonts w:ascii="Garamond" w:hAnsi="Garamond"/>
                <w:sz w:val="28"/>
                <w:szCs w:val="28"/>
              </w:rPr>
              <w:t xml:space="preserve"> </w:t>
            </w:r>
            <w:proofErr w:type="spellStart"/>
            <w:r w:rsidRPr="00C4591F">
              <w:rPr>
                <w:rFonts w:ascii="Garamond" w:hAnsi="Garamond"/>
                <w:sz w:val="28"/>
                <w:szCs w:val="28"/>
              </w:rPr>
              <w:t>ooilley</w:t>
            </w:r>
            <w:proofErr w:type="spellEnd"/>
            <w:r w:rsidRPr="00C4591F">
              <w:rPr>
                <w:rFonts w:ascii="Garamond" w:hAnsi="Garamond"/>
                <w:sz w:val="28"/>
                <w:szCs w:val="28"/>
              </w:rPr>
              <w:t xml:space="preserve"> </w:t>
            </w:r>
            <w:proofErr w:type="spellStart"/>
            <w:r w:rsidRPr="00C4591F">
              <w:rPr>
                <w:rFonts w:ascii="Garamond" w:hAnsi="Garamond"/>
                <w:sz w:val="28"/>
                <w:szCs w:val="28"/>
              </w:rPr>
              <w:t>toig</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nee </w:t>
            </w:r>
            <w:proofErr w:type="spellStart"/>
            <w:r w:rsidRPr="00C4591F">
              <w:rPr>
                <w:rFonts w:ascii="Garamond" w:hAnsi="Garamond"/>
                <w:sz w:val="28"/>
                <w:szCs w:val="28"/>
              </w:rPr>
              <w:t>shoh</w:t>
            </w:r>
            <w:proofErr w:type="spellEnd"/>
            <w:r w:rsidRPr="00C4591F">
              <w:rPr>
                <w:rFonts w:ascii="Garamond" w:hAnsi="Garamond"/>
                <w:sz w:val="28"/>
                <w:szCs w:val="28"/>
              </w:rPr>
              <w:t xml:space="preserve"> </w:t>
            </w:r>
            <w:proofErr w:type="spellStart"/>
            <w:r w:rsidRPr="00C4591F">
              <w:rPr>
                <w:rFonts w:ascii="Garamond" w:hAnsi="Garamond"/>
                <w:sz w:val="28"/>
                <w:szCs w:val="28"/>
              </w:rPr>
              <w:t>sarey</w:t>
            </w:r>
            <w:proofErr w:type="spellEnd"/>
            <w:r w:rsidRPr="00C4591F">
              <w:rPr>
                <w:rFonts w:ascii="Garamond" w:hAnsi="Garamond"/>
                <w:sz w:val="28"/>
                <w:szCs w:val="28"/>
              </w:rPr>
              <w:t xml:space="preserve"> </w:t>
            </w:r>
            <w:proofErr w:type="spellStart"/>
            <w:r w:rsidRPr="00C4591F">
              <w:rPr>
                <w:rFonts w:ascii="Garamond" w:hAnsi="Garamond"/>
                <w:sz w:val="28"/>
                <w:szCs w:val="28"/>
              </w:rPr>
              <w:t>geir</w:t>
            </w:r>
            <w:proofErr w:type="spellEnd"/>
            <w:r w:rsidRPr="00C4591F">
              <w:rPr>
                <w:rFonts w:ascii="Garamond" w:hAnsi="Garamond"/>
                <w:sz w:val="28"/>
                <w:szCs w:val="28"/>
              </w:rPr>
              <w:t xml:space="preserve"> Yee, </w:t>
            </w:r>
            <w:proofErr w:type="spellStart"/>
            <w:r w:rsidRPr="00C4591F">
              <w:rPr>
                <w:rFonts w:ascii="Garamond" w:hAnsi="Garamond"/>
                <w:sz w:val="28"/>
                <w:szCs w:val="28"/>
              </w:rPr>
              <w:t>dy</w:t>
            </w:r>
            <w:proofErr w:type="spellEnd"/>
            <w:r w:rsidRPr="00C4591F">
              <w:rPr>
                <w:rFonts w:ascii="Garamond" w:hAnsi="Garamond"/>
                <w:sz w:val="28"/>
                <w:szCs w:val="28"/>
              </w:rPr>
              <w:t xml:space="preserve"> der mad </w:t>
            </w:r>
            <w:proofErr w:type="spellStart"/>
            <w:r w:rsidRPr="00C4591F">
              <w:rPr>
                <w:rFonts w:ascii="Garamond" w:hAnsi="Garamond"/>
                <w:sz w:val="28"/>
                <w:szCs w:val="28"/>
              </w:rPr>
              <w:t>graih</w:t>
            </w:r>
            <w:proofErr w:type="spellEnd"/>
            <w:r w:rsidRPr="00C4591F">
              <w:rPr>
                <w:rFonts w:ascii="Garamond" w:hAnsi="Garamond"/>
                <w:sz w:val="28"/>
                <w:szCs w:val="28"/>
              </w:rPr>
              <w:t xml:space="preserve"> </w:t>
            </w:r>
            <w:proofErr w:type="spellStart"/>
            <w:r w:rsidRPr="00C4591F">
              <w:rPr>
                <w:rFonts w:ascii="Garamond" w:hAnsi="Garamond"/>
                <w:sz w:val="28"/>
                <w:szCs w:val="28"/>
              </w:rPr>
              <w:t>yn</w:t>
            </w:r>
            <w:proofErr w:type="spellEnd"/>
            <w:r w:rsidRPr="00C4591F">
              <w:rPr>
                <w:rFonts w:ascii="Garamond" w:hAnsi="Garamond"/>
                <w:sz w:val="28"/>
                <w:szCs w:val="28"/>
              </w:rPr>
              <w:t xml:space="preserve"> </w:t>
            </w:r>
            <w:proofErr w:type="spellStart"/>
            <w:r w:rsidRPr="00C4591F">
              <w:rPr>
                <w:rFonts w:ascii="Garamond" w:hAnsi="Garamond"/>
                <w:sz w:val="28"/>
                <w:szCs w:val="28"/>
              </w:rPr>
              <w:t>derrey</w:t>
            </w:r>
            <w:proofErr w:type="spellEnd"/>
            <w:r w:rsidRPr="00C4591F">
              <w:rPr>
                <w:rFonts w:ascii="Garamond" w:hAnsi="Garamond"/>
                <w:sz w:val="28"/>
                <w:szCs w:val="28"/>
              </w:rPr>
              <w:t xml:space="preserve"> yeh </w:t>
            </w:r>
            <w:proofErr w:type="spellStart"/>
            <w:r w:rsidRPr="00C4591F">
              <w:rPr>
                <w:rFonts w:ascii="Garamond" w:hAnsi="Garamond"/>
                <w:sz w:val="28"/>
                <w:szCs w:val="28"/>
              </w:rPr>
              <w:t>da’n</w:t>
            </w:r>
            <w:proofErr w:type="spellEnd"/>
            <w:r w:rsidRPr="00C4591F">
              <w:rPr>
                <w:rFonts w:ascii="Garamond" w:hAnsi="Garamond"/>
                <w:sz w:val="28"/>
                <w:szCs w:val="28"/>
              </w:rPr>
              <w:t xml:space="preserve"> </w:t>
            </w:r>
            <w:proofErr w:type="spellStart"/>
            <w:r w:rsidRPr="00C4591F">
              <w:rPr>
                <w:rFonts w:ascii="Garamond" w:hAnsi="Garamond"/>
                <w:sz w:val="28"/>
                <w:szCs w:val="28"/>
              </w:rPr>
              <w:t>jeh</w:t>
            </w:r>
            <w:proofErr w:type="spellEnd"/>
            <w:r w:rsidRPr="00C4591F">
              <w:rPr>
                <w:rFonts w:ascii="Garamond" w:hAnsi="Garamond"/>
                <w:sz w:val="28"/>
                <w:szCs w:val="28"/>
              </w:rPr>
              <w:t xml:space="preserve"> </w:t>
            </w:r>
            <w:proofErr w:type="spellStart"/>
            <w:r w:rsidRPr="00C4591F">
              <w:rPr>
                <w:rFonts w:ascii="Garamond" w:hAnsi="Garamond"/>
                <w:sz w:val="28"/>
                <w:szCs w:val="28"/>
              </w:rPr>
              <w:t>elley</w:t>
            </w:r>
            <w:proofErr w:type="spellEnd"/>
            <w:r w:rsidRPr="00C4591F">
              <w:rPr>
                <w:rFonts w:ascii="Garamond" w:hAnsi="Garamond"/>
                <w:sz w:val="28"/>
                <w:szCs w:val="28"/>
              </w:rPr>
              <w:t xml:space="preserve">, </w:t>
            </w:r>
            <w:proofErr w:type="spellStart"/>
            <w:r w:rsidRPr="00C4591F">
              <w:rPr>
                <w:rFonts w:ascii="Garamond" w:hAnsi="Garamond"/>
                <w:sz w:val="28"/>
                <w:szCs w:val="28"/>
              </w:rPr>
              <w:t>ny</w:t>
            </w:r>
            <w:proofErr w:type="spellEnd"/>
            <w:r w:rsidRPr="00C4591F">
              <w:rPr>
                <w:rFonts w:ascii="Garamond" w:hAnsi="Garamond"/>
                <w:sz w:val="28"/>
                <w:szCs w:val="28"/>
              </w:rPr>
              <w:t xml:space="preserve"> ’</w:t>
            </w:r>
            <w:proofErr w:type="spellStart"/>
            <w:r w:rsidRPr="00C4591F">
              <w:rPr>
                <w:rFonts w:ascii="Garamond" w:hAnsi="Garamond"/>
                <w:sz w:val="28"/>
                <w:szCs w:val="28"/>
              </w:rPr>
              <w:t>egooish</w:t>
            </w:r>
            <w:proofErr w:type="spellEnd"/>
            <w:r w:rsidRPr="00C4591F">
              <w:rPr>
                <w:rFonts w:ascii="Garamond" w:hAnsi="Garamond"/>
                <w:sz w:val="28"/>
                <w:szCs w:val="28"/>
              </w:rPr>
              <w:t xml:space="preserve"> cha </w:t>
            </w:r>
            <w:proofErr w:type="spellStart"/>
            <w:r w:rsidRPr="00C4591F">
              <w:rPr>
                <w:rFonts w:ascii="Garamond" w:hAnsi="Garamond"/>
                <w:sz w:val="28"/>
                <w:szCs w:val="28"/>
              </w:rPr>
              <w:t>vod</w:t>
            </w:r>
            <w:proofErr w:type="spellEnd"/>
            <w:r w:rsidRPr="00C4591F">
              <w:rPr>
                <w:rFonts w:ascii="Garamond" w:hAnsi="Garamond"/>
                <w:sz w:val="28"/>
                <w:szCs w:val="28"/>
              </w:rPr>
              <w:t xml:space="preserve"> mad </w:t>
            </w:r>
            <w:proofErr w:type="spellStart"/>
            <w:r w:rsidRPr="00C4591F">
              <w:rPr>
                <w:rFonts w:ascii="Garamond" w:hAnsi="Garamond"/>
                <w:sz w:val="28"/>
                <w:szCs w:val="28"/>
              </w:rPr>
              <w:t>ve</w:t>
            </w:r>
            <w:proofErr w:type="spellEnd"/>
            <w:r w:rsidRPr="00C4591F">
              <w:rPr>
                <w:rFonts w:ascii="Garamond" w:hAnsi="Garamond"/>
                <w:sz w:val="28"/>
                <w:szCs w:val="28"/>
              </w:rPr>
              <w:t xml:space="preserve"> er </w:t>
            </w:r>
            <w:proofErr w:type="spellStart"/>
            <w:r w:rsidRPr="00C4591F">
              <w:rPr>
                <w:rFonts w:ascii="Garamond" w:hAnsi="Garamond"/>
                <w:sz w:val="28"/>
                <w:szCs w:val="28"/>
              </w:rPr>
              <w:t>nyn</w:t>
            </w:r>
            <w:proofErr w:type="spellEnd"/>
            <w:r w:rsidRPr="00C4591F">
              <w:rPr>
                <w:rFonts w:ascii="Garamond" w:hAnsi="Garamond"/>
                <w:sz w:val="28"/>
                <w:szCs w:val="28"/>
              </w:rPr>
              <w:t xml:space="preserve"> </w:t>
            </w:r>
            <w:proofErr w:type="spellStart"/>
            <w:r w:rsidRPr="00C4591F">
              <w:rPr>
                <w:rFonts w:ascii="Garamond" w:hAnsi="Garamond"/>
                <w:sz w:val="28"/>
                <w:szCs w:val="28"/>
              </w:rPr>
              <w:t>sau</w:t>
            </w:r>
            <w:proofErr w:type="spellEnd"/>
            <w:r w:rsidRPr="00C4591F">
              <w:rPr>
                <w:rFonts w:ascii="Garamond" w:hAnsi="Garamond"/>
                <w:sz w:val="28"/>
                <w:szCs w:val="28"/>
              </w:rPr>
              <w:t xml:space="preserve">-ail. </w:t>
            </w:r>
          </w:p>
        </w:tc>
        <w:tc>
          <w:tcPr>
            <w:tcW w:w="3810" w:type="dxa"/>
          </w:tcPr>
          <w:p w14:paraId="470A690C"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i/>
                <w:sz w:val="28"/>
              </w:rPr>
              <w:t>But above all consider</w:t>
            </w:r>
            <w:r>
              <w:rPr>
                <w:rFonts w:ascii="Garamond" w:hAnsi="Garamond" w:cs="Times New Roman"/>
                <w:i/>
                <w:sz w:val="28"/>
              </w:rPr>
              <w:t>,</w:t>
            </w:r>
            <w:r w:rsidRPr="009A4209">
              <w:rPr>
                <w:rFonts w:ascii="Garamond" w:hAnsi="Garamond" w:cs="Times New Roman"/>
                <w:i/>
                <w:sz w:val="28"/>
              </w:rPr>
              <w:t xml:space="preserve"> that this is God’s express Command, </w:t>
            </w:r>
            <w:r w:rsidRPr="009A4209">
              <w:rPr>
                <w:rFonts w:ascii="Garamond" w:hAnsi="Garamond" w:cs="Times New Roman"/>
                <w:sz w:val="28"/>
              </w:rPr>
              <w:t>that we love one another,</w:t>
            </w:r>
            <w:r w:rsidRPr="009A4209">
              <w:rPr>
                <w:rFonts w:ascii="Garamond" w:hAnsi="Garamond" w:cs="Times New Roman"/>
                <w:i/>
                <w:sz w:val="28"/>
              </w:rPr>
              <w:t xml:space="preserve"> without which we cannot be saved.</w:t>
            </w:r>
          </w:p>
        </w:tc>
        <w:tc>
          <w:tcPr>
            <w:tcW w:w="0" w:type="auto"/>
          </w:tcPr>
          <w:p w14:paraId="756CD2C3" w14:textId="77777777" w:rsidR="001354A2" w:rsidRPr="00567463" w:rsidRDefault="001354A2" w:rsidP="00DB60C3">
            <w:pPr>
              <w:pStyle w:val="ListParagraph"/>
              <w:ind w:left="0"/>
              <w:rPr>
                <w:rFonts w:ascii="Garamond" w:hAnsi="Garamond" w:cs="Times New Roman"/>
                <w:i/>
                <w:sz w:val="20"/>
                <w:szCs w:val="20"/>
              </w:rPr>
            </w:pPr>
          </w:p>
        </w:tc>
      </w:tr>
      <w:tr w:rsidR="001354A2" w:rsidRPr="009A4209" w14:paraId="4294394D" w14:textId="77777777" w:rsidTr="00710C08">
        <w:tc>
          <w:tcPr>
            <w:tcW w:w="4111" w:type="dxa"/>
          </w:tcPr>
          <w:p w14:paraId="761985F2" w14:textId="77777777" w:rsidR="001354A2" w:rsidRPr="00C4591F" w:rsidRDefault="001354A2" w:rsidP="00DB60C3">
            <w:pPr>
              <w:pStyle w:val="CM3"/>
              <w:widowControl/>
              <w:spacing w:line="240" w:lineRule="auto"/>
              <w:ind w:firstLine="227"/>
              <w:jc w:val="both"/>
              <w:rPr>
                <w:rFonts w:ascii="Garamond" w:hAnsi="Garamond"/>
                <w:sz w:val="28"/>
                <w:szCs w:val="28"/>
              </w:rPr>
            </w:pPr>
            <w:r w:rsidRPr="00C4591F">
              <w:rPr>
                <w:rFonts w:ascii="Garamond" w:hAnsi="Garamond"/>
                <w:sz w:val="28"/>
                <w:szCs w:val="28"/>
              </w:rPr>
              <w:t xml:space="preserve">Shen-y-fa jean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injil</w:t>
            </w:r>
            <w:proofErr w:type="spellEnd"/>
            <w:r w:rsidRPr="00C4591F">
              <w:rPr>
                <w:rFonts w:ascii="Garamond" w:hAnsi="Garamond"/>
                <w:sz w:val="28"/>
                <w:szCs w:val="28"/>
              </w:rPr>
              <w:t xml:space="preserve"> </w:t>
            </w:r>
            <w:proofErr w:type="spellStart"/>
            <w:r w:rsidRPr="00C4591F">
              <w:rPr>
                <w:rFonts w:ascii="Garamond" w:hAnsi="Garamond"/>
                <w:sz w:val="28"/>
                <w:szCs w:val="28"/>
              </w:rPr>
              <w:t>guee</w:t>
            </w:r>
            <w:proofErr w:type="spellEnd"/>
            <w:r w:rsidRPr="00C4591F">
              <w:rPr>
                <w:rFonts w:ascii="Garamond" w:hAnsi="Garamond"/>
                <w:sz w:val="28"/>
                <w:szCs w:val="28"/>
              </w:rPr>
              <w:t xml:space="preserve"> </w:t>
            </w:r>
            <w:proofErr w:type="spellStart"/>
            <w:r w:rsidRPr="00C4591F">
              <w:rPr>
                <w:rFonts w:ascii="Garamond" w:hAnsi="Garamond"/>
                <w:sz w:val="28"/>
                <w:szCs w:val="28"/>
              </w:rPr>
              <w:t>huggey</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der e </w:t>
            </w:r>
            <w:proofErr w:type="spellStart"/>
            <w:r w:rsidRPr="00C4591F">
              <w:rPr>
                <w:rFonts w:ascii="Garamond" w:hAnsi="Garamond"/>
                <w:sz w:val="28"/>
                <w:szCs w:val="28"/>
              </w:rPr>
              <w:t>dhyt</w:t>
            </w:r>
            <w:proofErr w:type="spellEnd"/>
            <w:r w:rsidRPr="00C4591F">
              <w:rPr>
                <w:rFonts w:ascii="Garamond" w:hAnsi="Garamond"/>
                <w:sz w:val="28"/>
                <w:szCs w:val="28"/>
              </w:rPr>
              <w:t xml:space="preserve"> </w:t>
            </w:r>
            <w:proofErr w:type="spellStart"/>
            <w:r w:rsidRPr="00C4591F">
              <w:rPr>
                <w:rFonts w:ascii="Garamond" w:hAnsi="Garamond"/>
                <w:sz w:val="28"/>
                <w:szCs w:val="28"/>
              </w:rPr>
              <w:t>Spyryd</w:t>
            </w:r>
            <w:proofErr w:type="spellEnd"/>
            <w:r w:rsidRPr="00C4591F">
              <w:rPr>
                <w:rFonts w:ascii="Garamond" w:hAnsi="Garamond"/>
                <w:sz w:val="28"/>
                <w:szCs w:val="28"/>
              </w:rPr>
              <w:t xml:space="preserve"> y </w:t>
            </w:r>
            <w:proofErr w:type="spellStart"/>
            <w:r w:rsidRPr="001354A2">
              <w:rPr>
                <w:rFonts w:ascii="Garamond" w:hAnsi="Garamond"/>
                <w:sz w:val="28"/>
                <w:szCs w:val="28"/>
              </w:rPr>
              <w:t>G</w:t>
            </w:r>
            <w:r w:rsidRPr="00C4591F">
              <w:rPr>
                <w:rFonts w:ascii="Garamond" w:hAnsi="Garamond"/>
                <w:sz w:val="28"/>
                <w:szCs w:val="28"/>
              </w:rPr>
              <w:t>raih</w:t>
            </w:r>
            <w:proofErr w:type="spellEnd"/>
            <w:r w:rsidRPr="00C4591F">
              <w:rPr>
                <w:rFonts w:ascii="Garamond" w:hAnsi="Garamond"/>
                <w:sz w:val="28"/>
                <w:szCs w:val="28"/>
              </w:rPr>
              <w:t xml:space="preserve"> as </w:t>
            </w:r>
            <w:proofErr w:type="spellStart"/>
            <w:r w:rsidRPr="00C4591F">
              <w:rPr>
                <w:rFonts w:ascii="Garamond" w:hAnsi="Garamond"/>
                <w:sz w:val="28"/>
                <w:szCs w:val="28"/>
              </w:rPr>
              <w:t>leid</w:t>
            </w:r>
            <w:proofErr w:type="spellEnd"/>
            <w:r w:rsidRPr="00C4591F">
              <w:rPr>
                <w:rFonts w:ascii="Garamond" w:hAnsi="Garamond"/>
                <w:sz w:val="28"/>
                <w:szCs w:val="28"/>
              </w:rPr>
              <w:t xml:space="preserve"> </w:t>
            </w:r>
            <w:proofErr w:type="spellStart"/>
            <w:r w:rsidRPr="00C4591F">
              <w:rPr>
                <w:rFonts w:ascii="Garamond" w:hAnsi="Garamond"/>
                <w:sz w:val="28"/>
                <w:szCs w:val="28"/>
              </w:rPr>
              <w:t>yn</w:t>
            </w:r>
            <w:proofErr w:type="spellEnd"/>
            <w:r w:rsidRPr="00C4591F">
              <w:rPr>
                <w:rFonts w:ascii="Garamond" w:hAnsi="Garamond"/>
                <w:sz w:val="28"/>
                <w:szCs w:val="28"/>
              </w:rPr>
              <w:t xml:space="preserve"> </w:t>
            </w:r>
            <w:proofErr w:type="spellStart"/>
            <w:r w:rsidRPr="00C4591F">
              <w:rPr>
                <w:rFonts w:ascii="Garamond" w:hAnsi="Garamond"/>
                <w:sz w:val="28"/>
                <w:szCs w:val="28"/>
              </w:rPr>
              <w:t>ymmyrkey</w:t>
            </w:r>
            <w:proofErr w:type="spellEnd"/>
            <w:r w:rsidRPr="00C4591F">
              <w:rPr>
                <w:rFonts w:ascii="Garamond" w:hAnsi="Garamond"/>
                <w:sz w:val="28"/>
                <w:szCs w:val="28"/>
              </w:rPr>
              <w:t xml:space="preserve"> as nee </w:t>
            </w:r>
            <w:proofErr w:type="spellStart"/>
            <w:r w:rsidRPr="00C4591F">
              <w:rPr>
                <w:rFonts w:ascii="Garamond" w:hAnsi="Garamond"/>
                <w:sz w:val="28"/>
                <w:szCs w:val="28"/>
              </w:rPr>
              <w:t>eshyn</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grasoil</w:t>
            </w:r>
            <w:proofErr w:type="spellEnd"/>
            <w:r w:rsidRPr="00C4591F">
              <w:rPr>
                <w:rFonts w:ascii="Garamond" w:hAnsi="Garamond"/>
                <w:sz w:val="28"/>
                <w:szCs w:val="28"/>
              </w:rPr>
              <w:t xml:space="preserve"> </w:t>
            </w:r>
            <w:proofErr w:type="spellStart"/>
            <w:r w:rsidRPr="00C4591F">
              <w:rPr>
                <w:rFonts w:ascii="Garamond" w:hAnsi="Garamond"/>
                <w:sz w:val="28"/>
                <w:szCs w:val="28"/>
              </w:rPr>
              <w:t>soiagh</w:t>
            </w:r>
            <w:proofErr w:type="spellEnd"/>
            <w:r w:rsidRPr="00C4591F">
              <w:rPr>
                <w:rFonts w:ascii="Garamond" w:hAnsi="Garamond"/>
                <w:sz w:val="28"/>
                <w:szCs w:val="28"/>
              </w:rPr>
              <w:t xml:space="preserve"> </w:t>
            </w:r>
            <w:proofErr w:type="spellStart"/>
            <w:r w:rsidRPr="00C4591F">
              <w:rPr>
                <w:rFonts w:ascii="Garamond" w:hAnsi="Garamond"/>
                <w:sz w:val="28"/>
                <w:szCs w:val="28"/>
              </w:rPr>
              <w:t>jeh</w:t>
            </w:r>
            <w:proofErr w:type="spellEnd"/>
            <w:r w:rsidRPr="00C4591F">
              <w:rPr>
                <w:rFonts w:ascii="Garamond" w:hAnsi="Garamond"/>
                <w:sz w:val="28"/>
                <w:szCs w:val="28"/>
              </w:rPr>
              <w:t xml:space="preserve">. </w:t>
            </w:r>
          </w:p>
        </w:tc>
        <w:tc>
          <w:tcPr>
            <w:tcW w:w="3810" w:type="dxa"/>
          </w:tcPr>
          <w:p w14:paraId="4C349005" w14:textId="77777777" w:rsidR="001354A2" w:rsidRPr="009A4209" w:rsidRDefault="001354A2" w:rsidP="00707EDE">
            <w:pPr>
              <w:pStyle w:val="ListParagraph"/>
              <w:ind w:left="0" w:firstLine="227"/>
              <w:jc w:val="both"/>
              <w:rPr>
                <w:rFonts w:ascii="Garamond" w:hAnsi="Garamond" w:cs="Times New Roman"/>
                <w:i/>
                <w:sz w:val="28"/>
              </w:rPr>
            </w:pPr>
            <w:r w:rsidRPr="009A4209">
              <w:rPr>
                <w:rFonts w:ascii="Garamond" w:hAnsi="Garamond" w:cs="Times New Roman"/>
                <w:i/>
                <w:sz w:val="28"/>
              </w:rPr>
              <w:t xml:space="preserve">Therefore humbly pray to him, that he may give you the </w:t>
            </w:r>
            <w:r w:rsidRPr="009A4209">
              <w:rPr>
                <w:rFonts w:ascii="Garamond" w:hAnsi="Garamond" w:cs="Times New Roman"/>
                <w:sz w:val="28"/>
              </w:rPr>
              <w:t>Spirit of Love,</w:t>
            </w:r>
            <w:r w:rsidRPr="009A4209">
              <w:rPr>
                <w:rFonts w:ascii="Garamond" w:hAnsi="Garamond" w:cs="Times New Roman"/>
                <w:i/>
                <w:sz w:val="28"/>
              </w:rPr>
              <w:t xml:space="preserve"> and such Dispositions as he will graciously accept </w:t>
            </w:r>
            <w:proofErr w:type="spellStart"/>
            <w:r w:rsidRPr="009A4209">
              <w:rPr>
                <w:rFonts w:ascii="Garamond" w:hAnsi="Garamond" w:cs="Times New Roman"/>
                <w:i/>
                <w:sz w:val="28"/>
              </w:rPr>
              <w:t>of</w:t>
            </w:r>
            <w:proofErr w:type="spellEnd"/>
            <w:r w:rsidRPr="009A4209">
              <w:rPr>
                <w:rFonts w:ascii="Garamond" w:hAnsi="Garamond" w:cs="Times New Roman"/>
                <w:i/>
                <w:sz w:val="28"/>
              </w:rPr>
              <w:t>.</w:t>
            </w:r>
          </w:p>
        </w:tc>
        <w:tc>
          <w:tcPr>
            <w:tcW w:w="0" w:type="auto"/>
          </w:tcPr>
          <w:p w14:paraId="1785FA71" w14:textId="77777777" w:rsidR="001354A2" w:rsidRDefault="001354A2" w:rsidP="00DB60C3">
            <w:pPr>
              <w:pStyle w:val="ListParagraph"/>
              <w:ind w:left="0"/>
              <w:rPr>
                <w:rFonts w:ascii="Garamond" w:hAnsi="Garamond" w:cs="Times New Roman"/>
                <w:sz w:val="20"/>
                <w:szCs w:val="20"/>
              </w:rPr>
            </w:pPr>
          </w:p>
          <w:p w14:paraId="09E586BD" w14:textId="77777777" w:rsidR="001354A2" w:rsidRDefault="001354A2" w:rsidP="00DB60C3">
            <w:pPr>
              <w:pStyle w:val="ListParagraph"/>
              <w:ind w:left="0"/>
              <w:rPr>
                <w:rFonts w:ascii="Garamond" w:hAnsi="Garamond" w:cs="Times New Roman"/>
                <w:sz w:val="20"/>
                <w:szCs w:val="20"/>
              </w:rPr>
            </w:pPr>
          </w:p>
          <w:p w14:paraId="456EB14A" w14:textId="77777777" w:rsidR="001354A2" w:rsidRPr="001354A2" w:rsidRDefault="001354A2" w:rsidP="00DB60C3">
            <w:pPr>
              <w:pStyle w:val="ListParagraph"/>
              <w:ind w:left="0"/>
              <w:rPr>
                <w:rFonts w:ascii="Garamond" w:hAnsi="Garamond" w:cs="Times New Roman"/>
                <w:sz w:val="20"/>
                <w:szCs w:val="20"/>
              </w:rPr>
            </w:pPr>
            <w:r>
              <w:rPr>
                <w:rFonts w:ascii="Garamond" w:hAnsi="Garamond" w:cs="Times New Roman"/>
                <w:sz w:val="20"/>
                <w:szCs w:val="20"/>
              </w:rPr>
              <w:t>2 Tim. 1. 7.</w:t>
            </w:r>
          </w:p>
        </w:tc>
      </w:tr>
      <w:tr w:rsidR="001354A2" w:rsidRPr="009A4209" w14:paraId="04BE7EF7" w14:textId="77777777" w:rsidTr="00710C08">
        <w:tc>
          <w:tcPr>
            <w:tcW w:w="4111" w:type="dxa"/>
          </w:tcPr>
          <w:p w14:paraId="4B671B82" w14:textId="77777777" w:rsidR="001354A2" w:rsidRPr="00C4591F" w:rsidRDefault="001354A2" w:rsidP="00DB60C3">
            <w:pPr>
              <w:pStyle w:val="CM3"/>
              <w:widowControl/>
              <w:spacing w:line="240" w:lineRule="auto"/>
              <w:ind w:firstLine="227"/>
              <w:jc w:val="both"/>
              <w:rPr>
                <w:rFonts w:ascii="Garamond" w:hAnsi="Garamond"/>
                <w:sz w:val="28"/>
                <w:szCs w:val="28"/>
              </w:rPr>
            </w:pPr>
            <w:r w:rsidRPr="00C4591F">
              <w:rPr>
                <w:rFonts w:ascii="Garamond" w:hAnsi="Garamond"/>
                <w:sz w:val="28"/>
                <w:szCs w:val="28"/>
              </w:rPr>
              <w:t xml:space="preserve">[104] As </w:t>
            </w:r>
            <w:proofErr w:type="spellStart"/>
            <w:r w:rsidRPr="00C4591F">
              <w:rPr>
                <w:rFonts w:ascii="Garamond" w:hAnsi="Garamond"/>
                <w:sz w:val="28"/>
                <w:szCs w:val="28"/>
              </w:rPr>
              <w:t>eisht</w:t>
            </w:r>
            <w:proofErr w:type="spellEnd"/>
            <w:r w:rsidRPr="00C4591F">
              <w:rPr>
                <w:rFonts w:ascii="Garamond" w:hAnsi="Garamond"/>
                <w:sz w:val="28"/>
                <w:szCs w:val="28"/>
              </w:rPr>
              <w:t xml:space="preserve"> nee </w:t>
            </w:r>
            <w:proofErr w:type="spellStart"/>
            <w:r w:rsidRPr="00C4591F">
              <w:rPr>
                <w:rFonts w:ascii="Garamond" w:hAnsi="Garamond"/>
                <w:sz w:val="28"/>
                <w:szCs w:val="28"/>
              </w:rPr>
              <w:t>oo</w:t>
            </w:r>
            <w:proofErr w:type="spellEnd"/>
            <w:r w:rsidRPr="00C4591F">
              <w:rPr>
                <w:rFonts w:ascii="Garamond" w:hAnsi="Garamond"/>
                <w:sz w:val="28"/>
                <w:szCs w:val="28"/>
              </w:rPr>
              <w:t xml:space="preserve"> </w:t>
            </w:r>
            <w:proofErr w:type="spellStart"/>
            <w:r w:rsidRPr="00C4591F">
              <w:rPr>
                <w:rFonts w:ascii="Garamond" w:hAnsi="Garamond"/>
                <w:sz w:val="28"/>
                <w:szCs w:val="28"/>
              </w:rPr>
              <w:t>toiggal</w:t>
            </w:r>
            <w:proofErr w:type="spellEnd"/>
            <w:r w:rsidRPr="00C4591F">
              <w:rPr>
                <w:rFonts w:ascii="Garamond" w:hAnsi="Garamond"/>
                <w:sz w:val="28"/>
                <w:szCs w:val="28"/>
              </w:rPr>
              <w:t xml:space="preserve"> </w:t>
            </w:r>
            <w:proofErr w:type="spellStart"/>
            <w:r w:rsidRPr="00C4591F">
              <w:rPr>
                <w:rFonts w:ascii="Garamond" w:hAnsi="Garamond"/>
                <w:sz w:val="28"/>
                <w:szCs w:val="28"/>
              </w:rPr>
              <w:t>cre</w:t>
            </w:r>
            <w:proofErr w:type="spellEnd"/>
            <w:r w:rsidRPr="00C4591F">
              <w:rPr>
                <w:rFonts w:ascii="Garamond" w:hAnsi="Garamond"/>
                <w:sz w:val="28"/>
                <w:szCs w:val="28"/>
              </w:rPr>
              <w:t xml:space="preserve"> </w:t>
            </w:r>
            <w:proofErr w:type="spellStart"/>
            <w:r w:rsidRPr="00C4591F">
              <w:rPr>
                <w:rFonts w:ascii="Garamond" w:hAnsi="Garamond"/>
                <w:sz w:val="28"/>
                <w:szCs w:val="28"/>
              </w:rPr>
              <w:t>erbee</w:t>
            </w:r>
            <w:proofErr w:type="spellEnd"/>
            <w:r w:rsidRPr="00C4591F">
              <w:rPr>
                <w:rFonts w:ascii="Garamond" w:hAnsi="Garamond"/>
                <w:sz w:val="28"/>
                <w:szCs w:val="28"/>
              </w:rPr>
              <w:t xml:space="preserve"> cha </w:t>
            </w:r>
            <w:proofErr w:type="spellStart"/>
            <w:r w:rsidRPr="00C4591F">
              <w:rPr>
                <w:rFonts w:ascii="Garamond" w:hAnsi="Garamond"/>
                <w:sz w:val="28"/>
                <w:szCs w:val="28"/>
              </w:rPr>
              <w:t>biallagh</w:t>
            </w:r>
            <w:proofErr w:type="spellEnd"/>
            <w:r w:rsidRPr="00C4591F">
              <w:rPr>
                <w:rFonts w:ascii="Garamond" w:hAnsi="Garamond"/>
                <w:sz w:val="28"/>
                <w:szCs w:val="28"/>
              </w:rPr>
              <w:t xml:space="preserve"> as vees </w:t>
            </w:r>
            <w:proofErr w:type="spellStart"/>
            <w:r w:rsidRPr="00C4591F">
              <w:rPr>
                <w:rFonts w:ascii="Garamond" w:hAnsi="Garamond"/>
                <w:sz w:val="28"/>
                <w:szCs w:val="28"/>
              </w:rPr>
              <w:t>oo</w:t>
            </w:r>
            <w:proofErr w:type="spellEnd"/>
            <w:r w:rsidRPr="00C4591F">
              <w:rPr>
                <w:rFonts w:ascii="Garamond" w:hAnsi="Garamond"/>
                <w:sz w:val="28"/>
                <w:szCs w:val="28"/>
              </w:rPr>
              <w:t xml:space="preserve"> </w:t>
            </w:r>
            <w:proofErr w:type="spellStart"/>
            <w:r w:rsidRPr="00C4591F">
              <w:rPr>
                <w:rFonts w:ascii="Garamond" w:hAnsi="Garamond"/>
                <w:sz w:val="28"/>
                <w:szCs w:val="28"/>
              </w:rPr>
              <w:t>dauesyn</w:t>
            </w:r>
            <w:proofErr w:type="spellEnd"/>
            <w:r w:rsidRPr="00C4591F">
              <w:rPr>
                <w:rFonts w:ascii="Garamond" w:hAnsi="Garamond"/>
                <w:sz w:val="28"/>
                <w:szCs w:val="28"/>
              </w:rPr>
              <w:t xml:space="preserve"> ta er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skyn</w:t>
            </w:r>
            <w:proofErr w:type="spellEnd"/>
            <w:r w:rsidRPr="00C4591F">
              <w:rPr>
                <w:rFonts w:ascii="Garamond" w:hAnsi="Garamond"/>
                <w:sz w:val="28"/>
                <w:szCs w:val="28"/>
              </w:rPr>
              <w:t xml:space="preserve">, </w:t>
            </w:r>
            <w:proofErr w:type="spellStart"/>
            <w:r w:rsidRPr="00C4591F">
              <w:rPr>
                <w:rFonts w:ascii="Garamond" w:hAnsi="Garamond"/>
                <w:sz w:val="28"/>
                <w:szCs w:val="28"/>
              </w:rPr>
              <w:t>cre</w:t>
            </w:r>
            <w:proofErr w:type="spellEnd"/>
            <w:r w:rsidRPr="00C4591F">
              <w:rPr>
                <w:rFonts w:ascii="Garamond" w:hAnsi="Garamond"/>
                <w:sz w:val="28"/>
                <w:szCs w:val="28"/>
              </w:rPr>
              <w:t xml:space="preserve"> </w:t>
            </w:r>
            <w:proofErr w:type="spellStart"/>
            <w:r w:rsidRPr="00C4591F">
              <w:rPr>
                <w:rFonts w:ascii="Garamond" w:hAnsi="Garamond"/>
                <w:sz w:val="28"/>
                <w:szCs w:val="28"/>
              </w:rPr>
              <w:t>erbee</w:t>
            </w:r>
            <w:proofErr w:type="spellEnd"/>
            <w:r w:rsidRPr="00C4591F">
              <w:rPr>
                <w:rFonts w:ascii="Garamond" w:hAnsi="Garamond"/>
                <w:sz w:val="28"/>
                <w:szCs w:val="28"/>
              </w:rPr>
              <w:t xml:space="preserve"> </w:t>
            </w:r>
            <w:proofErr w:type="spellStart"/>
            <w:r w:rsidRPr="00C4591F">
              <w:rPr>
                <w:rFonts w:ascii="Garamond" w:hAnsi="Garamond"/>
                <w:sz w:val="28"/>
                <w:szCs w:val="28"/>
              </w:rPr>
              <w:t>yn</w:t>
            </w:r>
            <w:proofErr w:type="spellEnd"/>
            <w:r w:rsidRPr="00C4591F">
              <w:rPr>
                <w:rFonts w:ascii="Garamond" w:hAnsi="Garamond"/>
                <w:sz w:val="28"/>
                <w:szCs w:val="28"/>
              </w:rPr>
              <w:t xml:space="preserve"> </w:t>
            </w:r>
            <w:proofErr w:type="spellStart"/>
            <w:r w:rsidRPr="00C4591F">
              <w:rPr>
                <w:rFonts w:ascii="Garamond" w:hAnsi="Garamond"/>
                <w:sz w:val="28"/>
                <w:szCs w:val="28"/>
              </w:rPr>
              <w:t>aigney</w:t>
            </w:r>
            <w:proofErr w:type="spellEnd"/>
            <w:r w:rsidRPr="00C4591F">
              <w:rPr>
                <w:rFonts w:ascii="Garamond" w:hAnsi="Garamond"/>
                <w:sz w:val="28"/>
                <w:szCs w:val="28"/>
              </w:rPr>
              <w:t xml:space="preserve"> </w:t>
            </w:r>
            <w:proofErr w:type="spellStart"/>
            <w:r w:rsidRPr="00C4591F">
              <w:rPr>
                <w:rFonts w:ascii="Garamond" w:hAnsi="Garamond"/>
                <w:sz w:val="28"/>
                <w:szCs w:val="28"/>
              </w:rPr>
              <w:t>mie</w:t>
            </w:r>
            <w:proofErr w:type="spellEnd"/>
            <w:r w:rsidRPr="00C4591F">
              <w:rPr>
                <w:rFonts w:ascii="Garamond" w:hAnsi="Garamond"/>
                <w:sz w:val="28"/>
                <w:szCs w:val="28"/>
              </w:rPr>
              <w:t xml:space="preserve"> </w:t>
            </w:r>
            <w:proofErr w:type="spellStart"/>
            <w:r w:rsidRPr="00C4591F">
              <w:rPr>
                <w:rFonts w:ascii="Garamond" w:hAnsi="Garamond"/>
                <w:sz w:val="28"/>
                <w:szCs w:val="28"/>
              </w:rPr>
              <w:t>hoilshys</w:t>
            </w:r>
            <w:proofErr w:type="spellEnd"/>
            <w:r w:rsidRPr="00C4591F">
              <w:rPr>
                <w:rFonts w:ascii="Garamond" w:hAnsi="Garamond"/>
                <w:sz w:val="28"/>
                <w:szCs w:val="28"/>
              </w:rPr>
              <w:t xml:space="preserve"> </w:t>
            </w:r>
            <w:proofErr w:type="spellStart"/>
            <w:r w:rsidRPr="00C4591F">
              <w:rPr>
                <w:rFonts w:ascii="Garamond" w:hAnsi="Garamond"/>
                <w:sz w:val="28"/>
                <w:szCs w:val="28"/>
              </w:rPr>
              <w:t>oo</w:t>
            </w:r>
            <w:proofErr w:type="spellEnd"/>
            <w:r w:rsidRPr="00C4591F">
              <w:rPr>
                <w:rFonts w:ascii="Garamond" w:hAnsi="Garamond"/>
                <w:sz w:val="28"/>
                <w:szCs w:val="28"/>
              </w:rPr>
              <w:t xml:space="preserve"> </w:t>
            </w:r>
            <w:proofErr w:type="spellStart"/>
            <w:r w:rsidRPr="00C4591F">
              <w:rPr>
                <w:rFonts w:ascii="Garamond" w:hAnsi="Garamond"/>
                <w:sz w:val="28"/>
                <w:szCs w:val="28"/>
              </w:rPr>
              <w:t>dauesyn</w:t>
            </w:r>
            <w:proofErr w:type="spellEnd"/>
            <w:r w:rsidRPr="00C4591F">
              <w:rPr>
                <w:rFonts w:ascii="Garamond" w:hAnsi="Garamond"/>
                <w:sz w:val="28"/>
                <w:szCs w:val="28"/>
              </w:rPr>
              <w:t xml:space="preserve"> ta </w:t>
            </w:r>
            <w:proofErr w:type="spellStart"/>
            <w:r w:rsidRPr="00C4591F">
              <w:rPr>
                <w:rFonts w:ascii="Garamond" w:hAnsi="Garamond"/>
                <w:sz w:val="28"/>
                <w:szCs w:val="28"/>
              </w:rPr>
              <w:t>corrym</w:t>
            </w:r>
            <w:proofErr w:type="spellEnd"/>
            <w:r w:rsidRPr="00C4591F">
              <w:rPr>
                <w:rFonts w:ascii="Garamond" w:hAnsi="Garamond"/>
                <w:sz w:val="28"/>
                <w:szCs w:val="28"/>
              </w:rPr>
              <w:t xml:space="preserve"> </w:t>
            </w:r>
            <w:proofErr w:type="spellStart"/>
            <w:r w:rsidRPr="00C4591F">
              <w:rPr>
                <w:rFonts w:ascii="Garamond" w:hAnsi="Garamond"/>
                <w:sz w:val="28"/>
                <w:szCs w:val="28"/>
              </w:rPr>
              <w:t>rhyt</w:t>
            </w:r>
            <w:proofErr w:type="spellEnd"/>
            <w:r w:rsidRPr="00C4591F">
              <w:rPr>
                <w:rFonts w:ascii="Garamond" w:hAnsi="Garamond"/>
                <w:sz w:val="28"/>
                <w:szCs w:val="28"/>
              </w:rPr>
              <w:t xml:space="preserve">, </w:t>
            </w:r>
            <w:proofErr w:type="spellStart"/>
            <w:r w:rsidRPr="00C4591F">
              <w:rPr>
                <w:rFonts w:ascii="Garamond" w:hAnsi="Garamond"/>
                <w:sz w:val="28"/>
                <w:szCs w:val="28"/>
              </w:rPr>
              <w:t>ny</w:t>
            </w:r>
            <w:proofErr w:type="spellEnd"/>
            <w:r w:rsidRPr="00C4591F">
              <w:rPr>
                <w:rFonts w:ascii="Garamond" w:hAnsi="Garamond"/>
                <w:sz w:val="28"/>
                <w:szCs w:val="28"/>
              </w:rPr>
              <w:t xml:space="preserve"> </w:t>
            </w:r>
            <w:proofErr w:type="spellStart"/>
            <w:r w:rsidRPr="00C4591F">
              <w:rPr>
                <w:rFonts w:ascii="Garamond" w:hAnsi="Garamond"/>
                <w:sz w:val="28"/>
                <w:szCs w:val="28"/>
              </w:rPr>
              <w:t>cre</w:t>
            </w:r>
            <w:proofErr w:type="spellEnd"/>
            <w:r w:rsidRPr="00C4591F">
              <w:rPr>
                <w:rFonts w:ascii="Garamond" w:hAnsi="Garamond"/>
                <w:sz w:val="28"/>
                <w:szCs w:val="28"/>
              </w:rPr>
              <w:t xml:space="preserve"> </w:t>
            </w:r>
            <w:proofErr w:type="spellStart"/>
            <w:r w:rsidRPr="00C4591F">
              <w:rPr>
                <w:rFonts w:ascii="Garamond" w:hAnsi="Garamond"/>
                <w:sz w:val="28"/>
                <w:szCs w:val="28"/>
              </w:rPr>
              <w:t>erbee</w:t>
            </w:r>
            <w:proofErr w:type="spellEnd"/>
            <w:r w:rsidRPr="00C4591F">
              <w:rPr>
                <w:rFonts w:ascii="Garamond" w:hAnsi="Garamond"/>
                <w:sz w:val="28"/>
                <w:szCs w:val="28"/>
              </w:rPr>
              <w:t xml:space="preserve"> cha </w:t>
            </w:r>
            <w:proofErr w:type="spellStart"/>
            <w:r w:rsidRPr="00C4591F">
              <w:rPr>
                <w:rFonts w:ascii="Garamond" w:hAnsi="Garamond"/>
                <w:sz w:val="28"/>
                <w:szCs w:val="28"/>
              </w:rPr>
              <w:t>dooie</w:t>
            </w:r>
            <w:proofErr w:type="spellEnd"/>
            <w:r w:rsidRPr="00C4591F">
              <w:rPr>
                <w:rFonts w:ascii="Garamond" w:hAnsi="Garamond"/>
                <w:sz w:val="28"/>
                <w:szCs w:val="28"/>
              </w:rPr>
              <w:t xml:space="preserve"> as vees </w:t>
            </w:r>
            <w:proofErr w:type="spellStart"/>
            <w:r w:rsidRPr="00C4591F">
              <w:rPr>
                <w:rFonts w:ascii="Garamond" w:hAnsi="Garamond"/>
                <w:sz w:val="28"/>
                <w:szCs w:val="28"/>
              </w:rPr>
              <w:t>oo</w:t>
            </w:r>
            <w:proofErr w:type="spellEnd"/>
            <w:r w:rsidRPr="00C4591F">
              <w:rPr>
                <w:rFonts w:ascii="Garamond" w:hAnsi="Garamond"/>
                <w:sz w:val="28"/>
                <w:szCs w:val="28"/>
              </w:rPr>
              <w:t xml:space="preserve"> </w:t>
            </w:r>
            <w:proofErr w:type="spellStart"/>
            <w:r w:rsidRPr="00C4591F">
              <w:rPr>
                <w:rFonts w:ascii="Garamond" w:hAnsi="Garamond"/>
                <w:sz w:val="28"/>
                <w:szCs w:val="28"/>
              </w:rPr>
              <w:t>dauesyn</w:t>
            </w:r>
            <w:proofErr w:type="spellEnd"/>
            <w:r w:rsidRPr="00C4591F">
              <w:rPr>
                <w:rFonts w:ascii="Garamond" w:hAnsi="Garamond"/>
                <w:sz w:val="28"/>
                <w:szCs w:val="28"/>
              </w:rPr>
              <w:t xml:space="preserve"> ta </w:t>
            </w:r>
            <w:proofErr w:type="spellStart"/>
            <w:r w:rsidRPr="00C4591F">
              <w:rPr>
                <w:rFonts w:ascii="Garamond" w:hAnsi="Garamond"/>
                <w:sz w:val="28"/>
                <w:szCs w:val="28"/>
              </w:rPr>
              <w:t>fo’d</w:t>
            </w:r>
            <w:proofErr w:type="spellEnd"/>
            <w:r w:rsidRPr="00C4591F">
              <w:rPr>
                <w:rFonts w:ascii="Garamond" w:hAnsi="Garamond"/>
                <w:sz w:val="28"/>
                <w:szCs w:val="28"/>
              </w:rPr>
              <w:t xml:space="preserve">, </w:t>
            </w:r>
            <w:proofErr w:type="spellStart"/>
            <w:r w:rsidRPr="00C4591F">
              <w:rPr>
                <w:rFonts w:ascii="Garamond" w:hAnsi="Garamond"/>
                <w:sz w:val="28"/>
                <w:szCs w:val="28"/>
              </w:rPr>
              <w:t>ayd</w:t>
            </w:r>
            <w:proofErr w:type="spellEnd"/>
            <w:r w:rsidRPr="00C4591F">
              <w:rPr>
                <w:rFonts w:ascii="Garamond" w:hAnsi="Garamond"/>
                <w:sz w:val="28"/>
                <w:szCs w:val="28"/>
              </w:rPr>
              <w:t xml:space="preserve"> </w:t>
            </w:r>
            <w:proofErr w:type="spellStart"/>
            <w:r w:rsidRPr="00C4591F">
              <w:rPr>
                <w:rFonts w:ascii="Garamond" w:hAnsi="Garamond"/>
                <w:sz w:val="28"/>
                <w:szCs w:val="28"/>
              </w:rPr>
              <w:t>hene</w:t>
            </w:r>
            <w:proofErr w:type="spellEnd"/>
            <w:r w:rsidRPr="00C4591F">
              <w:rPr>
                <w:rFonts w:ascii="Garamond" w:hAnsi="Garamond"/>
                <w:sz w:val="28"/>
                <w:szCs w:val="28"/>
              </w:rPr>
              <w:t xml:space="preserve"> </w:t>
            </w:r>
            <w:proofErr w:type="spellStart"/>
            <w:r w:rsidRPr="00C4591F">
              <w:rPr>
                <w:rFonts w:ascii="Garamond" w:hAnsi="Garamond"/>
                <w:sz w:val="28"/>
                <w:szCs w:val="28"/>
              </w:rPr>
              <w:t>smoo</w:t>
            </w:r>
            <w:proofErr w:type="spellEnd"/>
            <w:r w:rsidRPr="00C4591F">
              <w:rPr>
                <w:rFonts w:ascii="Garamond" w:hAnsi="Garamond"/>
                <w:sz w:val="28"/>
                <w:szCs w:val="28"/>
              </w:rPr>
              <w:t xml:space="preserve"> vees </w:t>
            </w:r>
            <w:proofErr w:type="spellStart"/>
            <w:r w:rsidRPr="00C4591F">
              <w:rPr>
                <w:rFonts w:ascii="Garamond" w:hAnsi="Garamond"/>
                <w:sz w:val="28"/>
                <w:szCs w:val="28"/>
              </w:rPr>
              <w:t>vondeish</w:t>
            </w:r>
            <w:proofErr w:type="spellEnd"/>
            <w:r w:rsidRPr="00C4591F">
              <w:rPr>
                <w:rFonts w:ascii="Garamond" w:hAnsi="Garamond"/>
                <w:sz w:val="28"/>
                <w:szCs w:val="28"/>
              </w:rPr>
              <w:t xml:space="preserve"> </w:t>
            </w:r>
            <w:proofErr w:type="spellStart"/>
            <w:r w:rsidRPr="00C4591F">
              <w:rPr>
                <w:rFonts w:ascii="Garamond" w:hAnsi="Garamond"/>
                <w:sz w:val="28"/>
                <w:szCs w:val="28"/>
              </w:rPr>
              <w:t>liorish</w:t>
            </w:r>
            <w:proofErr w:type="spellEnd"/>
            <w:r w:rsidRPr="00C4591F">
              <w:rPr>
                <w:rFonts w:ascii="Garamond" w:hAnsi="Garamond"/>
                <w:sz w:val="28"/>
                <w:szCs w:val="28"/>
              </w:rPr>
              <w:t xml:space="preserve">. </w:t>
            </w:r>
          </w:p>
        </w:tc>
        <w:tc>
          <w:tcPr>
            <w:tcW w:w="3810" w:type="dxa"/>
          </w:tcPr>
          <w:p w14:paraId="4D973094"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And then you will find, that be you never so obedient to your Betters, never so civil to your Equals, never so kind to your </w:t>
            </w:r>
            <w:proofErr w:type="spellStart"/>
            <w:r w:rsidRPr="009A4209">
              <w:rPr>
                <w:rFonts w:ascii="Garamond" w:hAnsi="Garamond" w:cs="Times New Roman"/>
                <w:i/>
                <w:sz w:val="28"/>
              </w:rPr>
              <w:t>Inferio</w:t>
            </w:r>
            <w:r>
              <w:rPr>
                <w:rFonts w:ascii="Garamond" w:hAnsi="Garamond" w:cs="Times New Roman"/>
                <w:i/>
                <w:sz w:val="28"/>
              </w:rPr>
              <w:t>u</w:t>
            </w:r>
            <w:r w:rsidRPr="009A4209">
              <w:rPr>
                <w:rFonts w:ascii="Garamond" w:hAnsi="Garamond" w:cs="Times New Roman"/>
                <w:i/>
                <w:sz w:val="28"/>
              </w:rPr>
              <w:t>rs</w:t>
            </w:r>
            <w:proofErr w:type="spellEnd"/>
            <w:r w:rsidRPr="009A4209">
              <w:rPr>
                <w:rFonts w:ascii="Garamond" w:hAnsi="Garamond" w:cs="Times New Roman"/>
                <w:i/>
                <w:sz w:val="28"/>
              </w:rPr>
              <w:t xml:space="preserve">, </w:t>
            </w:r>
            <w:r w:rsidRPr="009A4209">
              <w:rPr>
                <w:rFonts w:ascii="Garamond" w:hAnsi="Garamond" w:cs="Times New Roman"/>
                <w:sz w:val="28"/>
              </w:rPr>
              <w:t xml:space="preserve">no Man will profit by it more than </w:t>
            </w:r>
            <w:proofErr w:type="spellStart"/>
            <w:r w:rsidRPr="009A4209">
              <w:rPr>
                <w:rFonts w:ascii="Garamond" w:hAnsi="Garamond" w:cs="Times New Roman"/>
                <w:sz w:val="28"/>
              </w:rPr>
              <w:t>your self</w:t>
            </w:r>
            <w:proofErr w:type="spellEnd"/>
            <w:r w:rsidRPr="009A4209">
              <w:rPr>
                <w:rFonts w:ascii="Garamond" w:hAnsi="Garamond" w:cs="Times New Roman"/>
                <w:sz w:val="28"/>
              </w:rPr>
              <w:t>.</w:t>
            </w:r>
          </w:p>
        </w:tc>
        <w:tc>
          <w:tcPr>
            <w:tcW w:w="0" w:type="auto"/>
          </w:tcPr>
          <w:p w14:paraId="3C2F7C40" w14:textId="77777777" w:rsidR="001354A2" w:rsidRPr="00567463" w:rsidRDefault="001354A2" w:rsidP="00DB60C3">
            <w:pPr>
              <w:pStyle w:val="ListParagraph"/>
              <w:ind w:left="0"/>
              <w:rPr>
                <w:rFonts w:ascii="Garamond" w:hAnsi="Garamond" w:cs="Times New Roman"/>
                <w:i/>
                <w:sz w:val="20"/>
                <w:szCs w:val="20"/>
              </w:rPr>
            </w:pPr>
          </w:p>
        </w:tc>
      </w:tr>
      <w:tr w:rsidR="001354A2" w:rsidRPr="009A4209" w14:paraId="2041B7B4" w14:textId="77777777" w:rsidTr="00710C08">
        <w:tc>
          <w:tcPr>
            <w:tcW w:w="4111" w:type="dxa"/>
          </w:tcPr>
          <w:p w14:paraId="1B1989CC" w14:textId="77777777" w:rsidR="001354A2" w:rsidRPr="00C4591F" w:rsidRDefault="001354A2" w:rsidP="00DB60C3">
            <w:pPr>
              <w:pStyle w:val="CM3"/>
              <w:widowControl/>
              <w:spacing w:line="240" w:lineRule="auto"/>
              <w:ind w:firstLine="227"/>
              <w:jc w:val="both"/>
              <w:rPr>
                <w:rFonts w:ascii="Garamond" w:hAnsi="Garamond"/>
                <w:sz w:val="28"/>
                <w:szCs w:val="28"/>
              </w:rPr>
            </w:pPr>
            <w:r w:rsidRPr="00C4591F">
              <w:rPr>
                <w:rFonts w:ascii="Garamond" w:hAnsi="Garamond"/>
                <w:i/>
                <w:sz w:val="28"/>
                <w:szCs w:val="28"/>
              </w:rPr>
              <w:t>Q.</w:t>
            </w:r>
            <w:r w:rsidRPr="00C4591F">
              <w:rPr>
                <w:rFonts w:ascii="Garamond" w:hAnsi="Garamond"/>
                <w:sz w:val="28"/>
                <w:szCs w:val="28"/>
              </w:rPr>
              <w:t xml:space="preserve"> Jean my </w:t>
            </w:r>
            <w:proofErr w:type="spellStart"/>
            <w:r w:rsidRPr="00C4591F">
              <w:rPr>
                <w:rFonts w:ascii="Garamond" w:hAnsi="Garamond"/>
                <w:sz w:val="28"/>
                <w:szCs w:val="28"/>
              </w:rPr>
              <w:t>Ghraih</w:t>
            </w:r>
            <w:proofErr w:type="spellEnd"/>
            <w:r w:rsidRPr="00C4591F">
              <w:rPr>
                <w:rFonts w:ascii="Garamond" w:hAnsi="Garamond"/>
                <w:sz w:val="28"/>
                <w:szCs w:val="28"/>
              </w:rPr>
              <w:t xml:space="preserve"> </w:t>
            </w:r>
            <w:proofErr w:type="spellStart"/>
            <w:r w:rsidRPr="00C4591F">
              <w:rPr>
                <w:rFonts w:ascii="Garamond" w:hAnsi="Garamond"/>
                <w:sz w:val="28"/>
                <w:szCs w:val="28"/>
              </w:rPr>
              <w:t>gys</w:t>
            </w:r>
            <w:proofErr w:type="spellEnd"/>
            <w:r w:rsidRPr="00C4591F">
              <w:rPr>
                <w:rFonts w:ascii="Garamond" w:hAnsi="Garamond"/>
                <w:sz w:val="28"/>
                <w:szCs w:val="28"/>
              </w:rPr>
              <w:t xml:space="preserve"> my Naboo my </w:t>
            </w:r>
            <w:proofErr w:type="spellStart"/>
            <w:r w:rsidRPr="00C4591F">
              <w:rPr>
                <w:rFonts w:ascii="Garamond" w:hAnsi="Garamond"/>
                <w:sz w:val="28"/>
                <w:szCs w:val="28"/>
              </w:rPr>
              <w:t>leittal</w:t>
            </w:r>
            <w:proofErr w:type="spellEnd"/>
            <w:r w:rsidRPr="00C4591F">
              <w:rPr>
                <w:rFonts w:ascii="Garamond" w:hAnsi="Garamond"/>
                <w:sz w:val="28"/>
                <w:szCs w:val="28"/>
              </w:rPr>
              <w:t xml:space="preserve">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hirrey</w:t>
            </w:r>
            <w:proofErr w:type="spellEnd"/>
            <w:r w:rsidRPr="00C4591F">
              <w:rPr>
                <w:rFonts w:ascii="Garamond" w:hAnsi="Garamond"/>
                <w:sz w:val="28"/>
                <w:szCs w:val="28"/>
              </w:rPr>
              <w:t xml:space="preserve"> </w:t>
            </w:r>
            <w:proofErr w:type="spellStart"/>
            <w:r w:rsidRPr="00C4591F">
              <w:rPr>
                <w:rFonts w:ascii="Garamond" w:hAnsi="Garamond"/>
                <w:sz w:val="28"/>
                <w:szCs w:val="28"/>
              </w:rPr>
              <w:t>shen</w:t>
            </w:r>
            <w:proofErr w:type="spellEnd"/>
            <w:r w:rsidRPr="00C4591F">
              <w:rPr>
                <w:rFonts w:ascii="Garamond" w:hAnsi="Garamond"/>
                <w:sz w:val="28"/>
                <w:szCs w:val="28"/>
              </w:rPr>
              <w:t xml:space="preserve"> ta </w:t>
            </w:r>
            <w:proofErr w:type="spellStart"/>
            <w:r w:rsidRPr="00C4591F">
              <w:rPr>
                <w:rFonts w:ascii="Garamond" w:hAnsi="Garamond"/>
                <w:sz w:val="28"/>
                <w:szCs w:val="28"/>
              </w:rPr>
              <w:t>dy</w:t>
            </w:r>
            <w:proofErr w:type="spellEnd"/>
            <w:r w:rsidRPr="00C4591F">
              <w:rPr>
                <w:rFonts w:ascii="Garamond" w:hAnsi="Garamond"/>
                <w:sz w:val="28"/>
                <w:szCs w:val="28"/>
              </w:rPr>
              <w:t xml:space="preserve"> </w:t>
            </w:r>
            <w:proofErr w:type="spellStart"/>
            <w:r w:rsidRPr="00C4591F">
              <w:rPr>
                <w:rFonts w:ascii="Garamond" w:hAnsi="Garamond"/>
                <w:sz w:val="28"/>
                <w:szCs w:val="28"/>
              </w:rPr>
              <w:t>jarroo</w:t>
            </w:r>
            <w:proofErr w:type="spellEnd"/>
            <w:r w:rsidRPr="00C4591F">
              <w:rPr>
                <w:rFonts w:ascii="Garamond" w:hAnsi="Garamond"/>
                <w:sz w:val="28"/>
                <w:szCs w:val="28"/>
              </w:rPr>
              <w:t xml:space="preserve"> my </w:t>
            </w:r>
            <w:proofErr w:type="spellStart"/>
            <w:r w:rsidRPr="00C4591F">
              <w:rPr>
                <w:rFonts w:ascii="Garamond" w:hAnsi="Garamond"/>
                <w:sz w:val="28"/>
                <w:szCs w:val="28"/>
              </w:rPr>
              <w:t>Chairys</w:t>
            </w:r>
            <w:proofErr w:type="spellEnd"/>
            <w:r w:rsidRPr="00C4591F">
              <w:rPr>
                <w:rFonts w:ascii="Garamond" w:hAnsi="Garamond"/>
                <w:sz w:val="28"/>
                <w:szCs w:val="28"/>
              </w:rPr>
              <w:t xml:space="preserve"> </w:t>
            </w:r>
            <w:proofErr w:type="spellStart"/>
            <w:r w:rsidRPr="00C4591F">
              <w:rPr>
                <w:rFonts w:ascii="Garamond" w:hAnsi="Garamond"/>
                <w:sz w:val="28"/>
                <w:szCs w:val="28"/>
              </w:rPr>
              <w:t>liorish</w:t>
            </w:r>
            <w:proofErr w:type="spellEnd"/>
            <w:r w:rsidRPr="00C4591F">
              <w:rPr>
                <w:rFonts w:ascii="Garamond" w:hAnsi="Garamond"/>
                <w:sz w:val="28"/>
                <w:szCs w:val="28"/>
              </w:rPr>
              <w:t xml:space="preserve"> </w:t>
            </w:r>
            <w:proofErr w:type="spellStart"/>
            <w:r w:rsidRPr="00C4591F">
              <w:rPr>
                <w:rFonts w:ascii="Garamond" w:hAnsi="Garamond"/>
                <w:sz w:val="28"/>
                <w:szCs w:val="28"/>
              </w:rPr>
              <w:t>Leih</w:t>
            </w:r>
            <w:proofErr w:type="spellEnd"/>
            <w:r w:rsidRPr="00C4591F">
              <w:rPr>
                <w:rFonts w:ascii="Garamond" w:hAnsi="Garamond"/>
                <w:i/>
                <w:sz w:val="28"/>
                <w:szCs w:val="28"/>
              </w:rPr>
              <w:t> </w:t>
            </w:r>
            <w:r w:rsidRPr="00C4591F">
              <w:rPr>
                <w:rFonts w:ascii="Garamond" w:hAnsi="Garamond"/>
                <w:sz w:val="28"/>
                <w:szCs w:val="28"/>
              </w:rPr>
              <w:t xml:space="preserve">? </w:t>
            </w:r>
          </w:p>
        </w:tc>
        <w:tc>
          <w:tcPr>
            <w:tcW w:w="3810" w:type="dxa"/>
          </w:tcPr>
          <w:p w14:paraId="3DC81633" w14:textId="77777777" w:rsidR="001354A2" w:rsidRPr="009A4209" w:rsidRDefault="001354A2" w:rsidP="00DB60C3">
            <w:pPr>
              <w:pStyle w:val="ListParagraph"/>
              <w:ind w:left="0" w:firstLine="227"/>
              <w:jc w:val="both"/>
              <w:rPr>
                <w:rFonts w:ascii="Garamond" w:hAnsi="Garamond" w:cs="Times New Roman"/>
                <w:sz w:val="28"/>
              </w:rPr>
            </w:pPr>
            <w:r w:rsidRPr="009A4209">
              <w:rPr>
                <w:rFonts w:ascii="Garamond" w:hAnsi="Garamond" w:cs="Times New Roman"/>
                <w:sz w:val="28"/>
              </w:rPr>
              <w:t xml:space="preserve">Q. </w:t>
            </w:r>
            <w:r w:rsidRPr="009A4209">
              <w:rPr>
                <w:rFonts w:ascii="Garamond" w:hAnsi="Garamond" w:cs="Times New Roman"/>
                <w:i/>
                <w:sz w:val="28"/>
              </w:rPr>
              <w:t xml:space="preserve">Will my Love to my Neighbour hinder me from </w:t>
            </w:r>
            <w:r w:rsidRPr="009A4209">
              <w:rPr>
                <w:rFonts w:ascii="Garamond" w:hAnsi="Garamond" w:cs="Times New Roman"/>
                <w:sz w:val="28"/>
              </w:rPr>
              <w:t>seeking my just Rights by Law</w:t>
            </w:r>
            <w:r w:rsidRPr="009A4209">
              <w:rPr>
                <w:rFonts w:ascii="Garamond" w:hAnsi="Garamond" w:cs="Times New Roman"/>
                <w:i/>
                <w:sz w:val="28"/>
              </w:rPr>
              <w:t> </w:t>
            </w:r>
            <w:r w:rsidRPr="001354A2">
              <w:rPr>
                <w:rFonts w:ascii="Garamond" w:hAnsi="Garamond" w:cs="Times New Roman"/>
                <w:sz w:val="28"/>
              </w:rPr>
              <w:t>?</w:t>
            </w:r>
          </w:p>
        </w:tc>
        <w:tc>
          <w:tcPr>
            <w:tcW w:w="0" w:type="auto"/>
          </w:tcPr>
          <w:p w14:paraId="40087A1E" w14:textId="77777777" w:rsidR="001354A2" w:rsidRPr="00567463" w:rsidRDefault="001354A2" w:rsidP="00DB60C3">
            <w:pPr>
              <w:pStyle w:val="ListParagraph"/>
              <w:ind w:left="0"/>
              <w:rPr>
                <w:rFonts w:ascii="Garamond" w:hAnsi="Garamond" w:cs="Times New Roman"/>
                <w:sz w:val="20"/>
                <w:szCs w:val="20"/>
              </w:rPr>
            </w:pPr>
          </w:p>
        </w:tc>
      </w:tr>
      <w:tr w:rsidR="001354A2" w:rsidRPr="009A4209" w14:paraId="4A7448D6" w14:textId="77777777" w:rsidTr="00710C08">
        <w:trPr>
          <w:trHeight w:val="923"/>
        </w:trPr>
        <w:tc>
          <w:tcPr>
            <w:tcW w:w="4111" w:type="dxa"/>
          </w:tcPr>
          <w:p w14:paraId="14312FF6" w14:textId="77777777" w:rsidR="001354A2" w:rsidRPr="00C4591F" w:rsidRDefault="001354A2" w:rsidP="00DB60C3">
            <w:pPr>
              <w:pStyle w:val="CM3"/>
              <w:widowControl/>
              <w:spacing w:line="240" w:lineRule="auto"/>
              <w:ind w:firstLine="227"/>
              <w:jc w:val="both"/>
              <w:rPr>
                <w:rFonts w:ascii="Garamond" w:hAnsi="Garamond"/>
                <w:sz w:val="28"/>
                <w:szCs w:val="28"/>
              </w:rPr>
            </w:pPr>
            <w:r w:rsidRPr="00C4591F">
              <w:rPr>
                <w:rFonts w:ascii="Garamond" w:hAnsi="Garamond"/>
                <w:i/>
                <w:sz w:val="28"/>
                <w:szCs w:val="28"/>
              </w:rPr>
              <w:lastRenderedPageBreak/>
              <w:t xml:space="preserve">A. </w:t>
            </w:r>
            <w:r w:rsidRPr="00C4591F">
              <w:rPr>
                <w:rFonts w:ascii="Garamond" w:hAnsi="Garamond"/>
                <w:sz w:val="28"/>
                <w:szCs w:val="28"/>
              </w:rPr>
              <w:t xml:space="preserve">Cha jean. </w:t>
            </w:r>
            <w:proofErr w:type="spellStart"/>
            <w:r w:rsidRPr="00C4591F">
              <w:rPr>
                <w:rFonts w:ascii="Garamond" w:hAnsi="Garamond"/>
                <w:sz w:val="28"/>
                <w:szCs w:val="28"/>
              </w:rPr>
              <w:t>Agh</w:t>
            </w:r>
            <w:proofErr w:type="spellEnd"/>
            <w:r w:rsidRPr="00C4591F">
              <w:rPr>
                <w:rFonts w:ascii="Garamond" w:hAnsi="Garamond"/>
                <w:sz w:val="28"/>
                <w:szCs w:val="28"/>
              </w:rPr>
              <w:t xml:space="preserve"> </w:t>
            </w:r>
            <w:proofErr w:type="spellStart"/>
            <w:r w:rsidRPr="00C4591F">
              <w:rPr>
                <w:rFonts w:ascii="Garamond" w:hAnsi="Garamond"/>
                <w:sz w:val="28"/>
                <w:szCs w:val="28"/>
              </w:rPr>
              <w:t>eisht</w:t>
            </w:r>
            <w:proofErr w:type="spellEnd"/>
            <w:r w:rsidRPr="00C4591F">
              <w:rPr>
                <w:rFonts w:ascii="Garamond" w:hAnsi="Garamond"/>
                <w:sz w:val="28"/>
                <w:szCs w:val="28"/>
              </w:rPr>
              <w:t xml:space="preserve"> </w:t>
            </w:r>
            <w:proofErr w:type="spellStart"/>
            <w:r w:rsidRPr="00C4591F">
              <w:rPr>
                <w:rFonts w:ascii="Garamond" w:hAnsi="Garamond"/>
                <w:sz w:val="28"/>
                <w:szCs w:val="28"/>
              </w:rPr>
              <w:t>shegin</w:t>
            </w:r>
            <w:proofErr w:type="spellEnd"/>
            <w:r w:rsidRPr="00C4591F">
              <w:rPr>
                <w:rFonts w:ascii="Garamond" w:hAnsi="Garamond"/>
                <w:sz w:val="28"/>
                <w:szCs w:val="28"/>
              </w:rPr>
              <w:t xml:space="preserve"> da </w:t>
            </w:r>
            <w:proofErr w:type="spellStart"/>
            <w:r w:rsidRPr="00C4591F">
              <w:rPr>
                <w:rFonts w:ascii="Garamond" w:hAnsi="Garamond"/>
                <w:sz w:val="28"/>
                <w:szCs w:val="28"/>
              </w:rPr>
              <w:t>ve</w:t>
            </w:r>
            <w:proofErr w:type="spellEnd"/>
            <w:r w:rsidRPr="00C4591F">
              <w:rPr>
                <w:rFonts w:ascii="Garamond" w:hAnsi="Garamond"/>
                <w:sz w:val="28"/>
                <w:szCs w:val="28"/>
              </w:rPr>
              <w:t xml:space="preserve"> son red </w:t>
            </w:r>
            <w:proofErr w:type="spellStart"/>
            <w:r w:rsidRPr="00C4591F">
              <w:rPr>
                <w:rFonts w:ascii="Garamond" w:hAnsi="Garamond"/>
                <w:sz w:val="28"/>
                <w:szCs w:val="28"/>
              </w:rPr>
              <w:t>ennagh</w:t>
            </w:r>
            <w:proofErr w:type="spellEnd"/>
            <w:r w:rsidRPr="00C4591F">
              <w:rPr>
                <w:rFonts w:ascii="Garamond" w:hAnsi="Garamond"/>
                <w:sz w:val="28"/>
                <w:szCs w:val="28"/>
              </w:rPr>
              <w:t xml:space="preserve"> </w:t>
            </w:r>
            <w:proofErr w:type="spellStart"/>
            <w:r w:rsidRPr="00C4591F">
              <w:rPr>
                <w:rFonts w:ascii="Garamond" w:hAnsi="Garamond"/>
                <w:sz w:val="28"/>
                <w:szCs w:val="28"/>
              </w:rPr>
              <w:t>sheagh</w:t>
            </w:r>
            <w:proofErr w:type="spellEnd"/>
            <w:r w:rsidRPr="00C4591F">
              <w:rPr>
                <w:rFonts w:ascii="Garamond" w:hAnsi="Garamond"/>
                <w:sz w:val="28"/>
                <w:szCs w:val="28"/>
              </w:rPr>
              <w:t xml:space="preserve"> </w:t>
            </w:r>
            <w:proofErr w:type="spellStart"/>
            <w:r w:rsidRPr="00C4591F">
              <w:rPr>
                <w:rFonts w:ascii="Garamond" w:hAnsi="Garamond"/>
                <w:sz w:val="28"/>
                <w:szCs w:val="28"/>
              </w:rPr>
              <w:t>dhyt</w:t>
            </w:r>
            <w:proofErr w:type="spellEnd"/>
            <w:r w:rsidRPr="00C4591F">
              <w:rPr>
                <w:rFonts w:ascii="Garamond" w:hAnsi="Garamond"/>
                <w:sz w:val="28"/>
                <w:szCs w:val="28"/>
              </w:rPr>
              <w:t xml:space="preserve"> </w:t>
            </w:r>
            <w:proofErr w:type="spellStart"/>
            <w:r w:rsidRPr="00C4591F">
              <w:rPr>
                <w:rFonts w:ascii="Garamond" w:hAnsi="Garamond"/>
                <w:sz w:val="28"/>
                <w:szCs w:val="28"/>
              </w:rPr>
              <w:t>gol</w:t>
            </w:r>
            <w:proofErr w:type="spellEnd"/>
            <w:r w:rsidRPr="00C4591F">
              <w:rPr>
                <w:rFonts w:ascii="Garamond" w:hAnsi="Garamond"/>
                <w:sz w:val="28"/>
                <w:szCs w:val="28"/>
              </w:rPr>
              <w:t xml:space="preserve"> </w:t>
            </w:r>
            <w:proofErr w:type="spellStart"/>
            <w:r w:rsidRPr="00C4591F">
              <w:rPr>
                <w:rFonts w:ascii="Garamond" w:hAnsi="Garamond"/>
                <w:sz w:val="28"/>
                <w:szCs w:val="28"/>
              </w:rPr>
              <w:t>gys</w:t>
            </w:r>
            <w:proofErr w:type="spellEnd"/>
            <w:r w:rsidRPr="00C4591F">
              <w:rPr>
                <w:rFonts w:ascii="Garamond" w:hAnsi="Garamond"/>
                <w:sz w:val="28"/>
                <w:szCs w:val="28"/>
              </w:rPr>
              <w:t xml:space="preserve"> y </w:t>
            </w:r>
            <w:proofErr w:type="spellStart"/>
            <w:r w:rsidRPr="00C4591F">
              <w:rPr>
                <w:rFonts w:ascii="Garamond" w:hAnsi="Garamond"/>
                <w:sz w:val="28"/>
                <w:szCs w:val="28"/>
              </w:rPr>
              <w:t>leih</w:t>
            </w:r>
            <w:proofErr w:type="spellEnd"/>
            <w:r w:rsidRPr="00C4591F">
              <w:rPr>
                <w:rFonts w:ascii="Garamond" w:hAnsi="Garamond"/>
                <w:sz w:val="28"/>
                <w:szCs w:val="28"/>
              </w:rPr>
              <w:t xml:space="preserve"> er y hon, as cha nee son </w:t>
            </w:r>
            <w:proofErr w:type="spellStart"/>
            <w:r w:rsidRPr="00C4591F">
              <w:rPr>
                <w:rFonts w:ascii="Garamond" w:hAnsi="Garamond"/>
                <w:sz w:val="28"/>
                <w:szCs w:val="28"/>
              </w:rPr>
              <w:t>leid</w:t>
            </w:r>
            <w:proofErr w:type="spellEnd"/>
            <w:r w:rsidRPr="00C4591F">
              <w:rPr>
                <w:rFonts w:ascii="Garamond" w:hAnsi="Garamond"/>
                <w:sz w:val="28"/>
                <w:szCs w:val="28"/>
              </w:rPr>
              <w:t xml:space="preserve"> </w:t>
            </w:r>
            <w:proofErr w:type="spellStart"/>
            <w:r w:rsidRPr="00C4591F">
              <w:rPr>
                <w:rFonts w:ascii="Garamond" w:hAnsi="Garamond"/>
                <w:sz w:val="28"/>
                <w:szCs w:val="28"/>
              </w:rPr>
              <w:t>ny</w:t>
            </w:r>
            <w:proofErr w:type="spellEnd"/>
            <w:r w:rsidRPr="00C4591F">
              <w:rPr>
                <w:rFonts w:ascii="Garamond" w:hAnsi="Garamond"/>
                <w:sz w:val="28"/>
                <w:szCs w:val="28"/>
              </w:rPr>
              <w:t xml:space="preserve"> </w:t>
            </w:r>
            <w:proofErr w:type="spellStart"/>
            <w:r w:rsidRPr="00C4591F">
              <w:rPr>
                <w:rFonts w:ascii="Garamond" w:hAnsi="Garamond"/>
                <w:sz w:val="28"/>
                <w:szCs w:val="28"/>
              </w:rPr>
              <w:t>reddyn</w:t>
            </w:r>
            <w:proofErr w:type="spellEnd"/>
            <w:r w:rsidRPr="00C4591F">
              <w:rPr>
                <w:rFonts w:ascii="Garamond" w:hAnsi="Garamond"/>
                <w:sz w:val="28"/>
                <w:szCs w:val="28"/>
              </w:rPr>
              <w:t xml:space="preserve"> </w:t>
            </w:r>
            <w:proofErr w:type="spellStart"/>
            <w:r w:rsidRPr="00C4591F">
              <w:rPr>
                <w:rFonts w:ascii="Garamond" w:hAnsi="Garamond"/>
                <w:sz w:val="28"/>
                <w:szCs w:val="28"/>
              </w:rPr>
              <w:t>fardalagh</w:t>
            </w:r>
            <w:proofErr w:type="spellEnd"/>
            <w:r w:rsidRPr="00C4591F">
              <w:rPr>
                <w:rFonts w:ascii="Garamond" w:hAnsi="Garamond"/>
                <w:sz w:val="28"/>
                <w:szCs w:val="28"/>
              </w:rPr>
              <w:t xml:space="preserve"> </w:t>
            </w:r>
            <w:proofErr w:type="spellStart"/>
            <w:r w:rsidRPr="00C4591F">
              <w:rPr>
                <w:rFonts w:ascii="Garamond" w:hAnsi="Garamond"/>
                <w:sz w:val="28"/>
                <w:szCs w:val="28"/>
              </w:rPr>
              <w:t>nagh</w:t>
            </w:r>
            <w:proofErr w:type="spellEnd"/>
            <w:r w:rsidRPr="00C4591F">
              <w:rPr>
                <w:rFonts w:ascii="Garamond" w:hAnsi="Garamond"/>
                <w:sz w:val="28"/>
                <w:szCs w:val="28"/>
              </w:rPr>
              <w:t xml:space="preserve"> </w:t>
            </w:r>
            <w:proofErr w:type="spellStart"/>
            <w:r w:rsidRPr="00C4591F">
              <w:rPr>
                <w:rFonts w:ascii="Garamond" w:hAnsi="Garamond"/>
                <w:sz w:val="28"/>
                <w:szCs w:val="28"/>
              </w:rPr>
              <w:t>nennagh</w:t>
            </w:r>
            <w:proofErr w:type="spellEnd"/>
            <w:r w:rsidRPr="00C4591F">
              <w:rPr>
                <w:rFonts w:ascii="Garamond" w:hAnsi="Garamond"/>
                <w:sz w:val="28"/>
                <w:szCs w:val="28"/>
              </w:rPr>
              <w:t xml:space="preserve"> </w:t>
            </w:r>
            <w:proofErr w:type="spellStart"/>
            <w:r w:rsidRPr="00C4591F">
              <w:rPr>
                <w:rFonts w:ascii="Garamond" w:hAnsi="Garamond"/>
                <w:sz w:val="28"/>
                <w:szCs w:val="28"/>
              </w:rPr>
              <w:t>oo</w:t>
            </w:r>
            <w:proofErr w:type="spellEnd"/>
            <w:r w:rsidRPr="00C4591F">
              <w:rPr>
                <w:rFonts w:ascii="Garamond" w:hAnsi="Garamond"/>
                <w:sz w:val="28"/>
                <w:szCs w:val="28"/>
              </w:rPr>
              <w:t xml:space="preserve"> </w:t>
            </w:r>
            <w:proofErr w:type="spellStart"/>
            <w:r w:rsidRPr="00C4591F">
              <w:rPr>
                <w:rFonts w:ascii="Garamond" w:hAnsi="Garamond"/>
                <w:sz w:val="28"/>
                <w:szCs w:val="28"/>
              </w:rPr>
              <w:t>yn</w:t>
            </w:r>
            <w:proofErr w:type="spellEnd"/>
            <w:r w:rsidRPr="00C4591F">
              <w:rPr>
                <w:rFonts w:ascii="Garamond" w:hAnsi="Garamond"/>
                <w:sz w:val="28"/>
                <w:szCs w:val="28"/>
              </w:rPr>
              <w:t xml:space="preserve"> coal oc. </w:t>
            </w:r>
          </w:p>
        </w:tc>
        <w:tc>
          <w:tcPr>
            <w:tcW w:w="3810" w:type="dxa"/>
          </w:tcPr>
          <w:p w14:paraId="3E09B35B"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 xml:space="preserve">It will not : But then it must be for something of value, and not for such </w:t>
            </w:r>
            <w:r w:rsidRPr="009A4209">
              <w:rPr>
                <w:rFonts w:ascii="Garamond" w:hAnsi="Garamond" w:cs="Times New Roman"/>
                <w:sz w:val="28"/>
              </w:rPr>
              <w:t>Trifles</w:t>
            </w:r>
            <w:r w:rsidRPr="009A4209">
              <w:rPr>
                <w:rFonts w:ascii="Garamond" w:hAnsi="Garamond" w:cs="Times New Roman"/>
                <w:i/>
                <w:sz w:val="28"/>
              </w:rPr>
              <w:t xml:space="preserve"> as it would not hurt you </w:t>
            </w:r>
            <w:r w:rsidRPr="009A4209">
              <w:rPr>
                <w:rFonts w:ascii="Garamond" w:hAnsi="Garamond" w:cs="Times New Roman"/>
                <w:sz w:val="28"/>
              </w:rPr>
              <w:t>[</w:t>
            </w:r>
            <w:r w:rsidRPr="009A4209">
              <w:rPr>
                <w:rFonts w:ascii="Garamond" w:hAnsi="Garamond" w:cs="Times New Roman"/>
                <w:i/>
                <w:sz w:val="28"/>
              </w:rPr>
              <w:t>to</w:t>
            </w:r>
            <w:r w:rsidRPr="009A4209">
              <w:rPr>
                <w:rFonts w:ascii="Garamond" w:hAnsi="Garamond" w:cs="Times New Roman"/>
                <w:sz w:val="28"/>
              </w:rPr>
              <w:t>]</w:t>
            </w:r>
            <w:r w:rsidRPr="009A4209">
              <w:rPr>
                <w:rFonts w:ascii="Garamond" w:hAnsi="Garamond" w:cs="Times New Roman"/>
                <w:i/>
                <w:sz w:val="28"/>
              </w:rPr>
              <w:t xml:space="preserve"> lose.</w:t>
            </w:r>
          </w:p>
        </w:tc>
        <w:tc>
          <w:tcPr>
            <w:tcW w:w="0" w:type="auto"/>
          </w:tcPr>
          <w:p w14:paraId="15326C60" w14:textId="77777777" w:rsidR="001354A2" w:rsidRPr="00567463" w:rsidRDefault="001354A2" w:rsidP="00DB60C3">
            <w:pPr>
              <w:pStyle w:val="ListParagraph"/>
              <w:ind w:left="0"/>
              <w:rPr>
                <w:rFonts w:ascii="Garamond" w:hAnsi="Garamond" w:cs="Times New Roman"/>
                <w:sz w:val="20"/>
                <w:szCs w:val="20"/>
              </w:rPr>
            </w:pPr>
          </w:p>
        </w:tc>
      </w:tr>
      <w:tr w:rsidR="001354A2" w:rsidRPr="009A4209" w14:paraId="54E2E850" w14:textId="77777777" w:rsidTr="00710C08">
        <w:tc>
          <w:tcPr>
            <w:tcW w:w="4111" w:type="dxa"/>
          </w:tcPr>
          <w:p w14:paraId="6A1B08CA" w14:textId="77777777" w:rsidR="001354A2" w:rsidRPr="00CB5220" w:rsidRDefault="001354A2" w:rsidP="00DB60C3">
            <w:pPr>
              <w:pStyle w:val="CM3"/>
              <w:widowControl/>
              <w:spacing w:line="240" w:lineRule="auto"/>
              <w:ind w:firstLine="227"/>
              <w:jc w:val="both"/>
              <w:rPr>
                <w:rFonts w:ascii="Garamond" w:hAnsi="Garamond"/>
                <w:sz w:val="28"/>
                <w:szCs w:val="28"/>
              </w:rPr>
            </w:pPr>
            <w:r w:rsidRPr="00CB5220">
              <w:rPr>
                <w:rFonts w:ascii="Garamond" w:hAnsi="Garamond"/>
                <w:sz w:val="28"/>
                <w:szCs w:val="28"/>
              </w:rPr>
              <w:t xml:space="preserve">As </w:t>
            </w:r>
            <w:proofErr w:type="spellStart"/>
            <w:r w:rsidRPr="00CB5220">
              <w:rPr>
                <w:rFonts w:ascii="Garamond" w:hAnsi="Garamond"/>
                <w:sz w:val="28"/>
                <w:szCs w:val="28"/>
              </w:rPr>
              <w:t>eisht</w:t>
            </w:r>
            <w:proofErr w:type="spellEnd"/>
            <w:r w:rsidRPr="00CB5220">
              <w:rPr>
                <w:rFonts w:ascii="Garamond" w:hAnsi="Garamond"/>
                <w:sz w:val="28"/>
                <w:szCs w:val="28"/>
              </w:rPr>
              <w:t xml:space="preserve"> </w:t>
            </w:r>
            <w:proofErr w:type="spellStart"/>
            <w:r w:rsidRPr="00CB5220">
              <w:rPr>
                <w:rFonts w:ascii="Garamond" w:hAnsi="Garamond"/>
                <w:sz w:val="28"/>
                <w:szCs w:val="28"/>
              </w:rPr>
              <w:t>dty</w:t>
            </w:r>
            <w:proofErr w:type="spellEnd"/>
            <w:r w:rsidRPr="00CB5220">
              <w:rPr>
                <w:rFonts w:ascii="Garamond" w:hAnsi="Garamond"/>
                <w:sz w:val="28"/>
                <w:szCs w:val="28"/>
              </w:rPr>
              <w:t xml:space="preserve"> </w:t>
            </w:r>
            <w:proofErr w:type="spellStart"/>
            <w:r w:rsidRPr="00CB5220">
              <w:rPr>
                <w:rFonts w:ascii="Garamond" w:hAnsi="Garamond"/>
                <w:sz w:val="28"/>
                <w:szCs w:val="28"/>
              </w:rPr>
              <w:t>Churrym</w:t>
            </w:r>
            <w:proofErr w:type="spellEnd"/>
            <w:r w:rsidRPr="00CB5220">
              <w:rPr>
                <w:rFonts w:ascii="Garamond" w:hAnsi="Garamond"/>
                <w:sz w:val="28"/>
                <w:szCs w:val="28"/>
              </w:rPr>
              <w:t xml:space="preserve"> eh, </w:t>
            </w:r>
            <w:proofErr w:type="spellStart"/>
            <w:r w:rsidRPr="00CB5220">
              <w:rPr>
                <w:rFonts w:ascii="Garamond" w:hAnsi="Garamond"/>
                <w:sz w:val="28"/>
                <w:szCs w:val="28"/>
              </w:rPr>
              <w:t>hoshiaght</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phrowal</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chooilley</w:t>
            </w:r>
            <w:proofErr w:type="spellEnd"/>
            <w:r w:rsidRPr="00CB5220">
              <w:rPr>
                <w:rFonts w:ascii="Garamond" w:hAnsi="Garamond"/>
                <w:sz w:val="28"/>
                <w:szCs w:val="28"/>
              </w:rPr>
              <w:t xml:space="preserve"> </w:t>
            </w:r>
            <w:proofErr w:type="spellStart"/>
            <w:r w:rsidRPr="00CB5220">
              <w:rPr>
                <w:rFonts w:ascii="Garamond" w:hAnsi="Garamond"/>
                <w:sz w:val="28"/>
                <w:szCs w:val="28"/>
              </w:rPr>
              <w:t>aght</w:t>
            </w:r>
            <w:proofErr w:type="spellEnd"/>
            <w:r w:rsidRPr="00CB5220">
              <w:rPr>
                <w:rFonts w:ascii="Garamond" w:hAnsi="Garamond"/>
                <w:sz w:val="28"/>
                <w:szCs w:val="28"/>
              </w:rPr>
              <w:t xml:space="preserve"> </w:t>
            </w:r>
            <w:proofErr w:type="spellStart"/>
            <w:r w:rsidRPr="00CB5220">
              <w:rPr>
                <w:rFonts w:ascii="Garamond" w:hAnsi="Garamond"/>
                <w:sz w:val="28"/>
                <w:szCs w:val="28"/>
              </w:rPr>
              <w:t>graih-agh</w:t>
            </w:r>
            <w:proofErr w:type="spellEnd"/>
            <w:r w:rsidRPr="00CB5220">
              <w:rPr>
                <w:rFonts w:ascii="Garamond" w:hAnsi="Garamond"/>
                <w:sz w:val="28"/>
                <w:szCs w:val="28"/>
              </w:rPr>
              <w:t xml:space="preserve">, </w:t>
            </w:r>
            <w:proofErr w:type="spellStart"/>
            <w:r w:rsidRPr="00CB5220">
              <w:rPr>
                <w:rFonts w:ascii="Garamond" w:hAnsi="Garamond"/>
                <w:sz w:val="28"/>
                <w:szCs w:val="28"/>
              </w:rPr>
              <w:t>mannagh</w:t>
            </w:r>
            <w:proofErr w:type="spellEnd"/>
            <w:r w:rsidRPr="00CB5220">
              <w:rPr>
                <w:rFonts w:ascii="Garamond" w:hAnsi="Garamond"/>
                <w:sz w:val="28"/>
                <w:szCs w:val="28"/>
              </w:rPr>
              <w:t xml:space="preserve"> jean </w:t>
            </w:r>
            <w:proofErr w:type="spellStart"/>
            <w:r w:rsidRPr="00CB5220">
              <w:rPr>
                <w:rFonts w:ascii="Garamond" w:hAnsi="Garamond"/>
                <w:sz w:val="28"/>
                <w:szCs w:val="28"/>
              </w:rPr>
              <w:t>shen</w:t>
            </w:r>
            <w:proofErr w:type="spellEnd"/>
            <w:r w:rsidRPr="00CB5220">
              <w:rPr>
                <w:rFonts w:ascii="Garamond" w:hAnsi="Garamond"/>
                <w:sz w:val="28"/>
                <w:szCs w:val="28"/>
              </w:rPr>
              <w:t xml:space="preserve"> </w:t>
            </w:r>
            <w:proofErr w:type="spellStart"/>
            <w:r w:rsidRPr="00CB5220">
              <w:rPr>
                <w:rFonts w:ascii="Garamond" w:hAnsi="Garamond"/>
                <w:sz w:val="28"/>
                <w:szCs w:val="28"/>
              </w:rPr>
              <w:t>mie</w:t>
            </w:r>
            <w:proofErr w:type="spellEnd"/>
            <w:r w:rsidRPr="00CB5220">
              <w:rPr>
                <w:rFonts w:ascii="Garamond" w:hAnsi="Garamond"/>
                <w:sz w:val="28"/>
                <w:szCs w:val="28"/>
              </w:rPr>
              <w:t xml:space="preserve">, </w:t>
            </w:r>
            <w:proofErr w:type="spellStart"/>
            <w:r w:rsidRPr="00CB5220">
              <w:rPr>
                <w:rFonts w:ascii="Garamond" w:hAnsi="Garamond"/>
                <w:sz w:val="28"/>
                <w:szCs w:val="28"/>
              </w:rPr>
              <w:t>shegin</w:t>
            </w:r>
            <w:proofErr w:type="spellEnd"/>
            <w:r w:rsidRPr="00CB5220">
              <w:rPr>
                <w:rFonts w:ascii="Garamond" w:hAnsi="Garamond"/>
                <w:sz w:val="28"/>
                <w:szCs w:val="28"/>
              </w:rPr>
              <w:t xml:space="preserve"> </w:t>
            </w:r>
            <w:proofErr w:type="spellStart"/>
            <w:r w:rsidRPr="00CB5220">
              <w:rPr>
                <w:rFonts w:ascii="Garamond" w:hAnsi="Garamond"/>
                <w:sz w:val="28"/>
                <w:szCs w:val="28"/>
              </w:rPr>
              <w:t>dhyt</w:t>
            </w:r>
            <w:proofErr w:type="spellEnd"/>
            <w:r w:rsidRPr="00CB5220">
              <w:rPr>
                <w:rFonts w:ascii="Garamond" w:hAnsi="Garamond"/>
                <w:sz w:val="28"/>
                <w:szCs w:val="28"/>
              </w:rPr>
              <w:t xml:space="preserve"> </w:t>
            </w:r>
            <w:proofErr w:type="spellStart"/>
            <w:r w:rsidRPr="00CB5220">
              <w:rPr>
                <w:rFonts w:ascii="Garamond" w:hAnsi="Garamond"/>
                <w:sz w:val="28"/>
                <w:szCs w:val="28"/>
              </w:rPr>
              <w:t>gol</w:t>
            </w:r>
            <w:proofErr w:type="spellEnd"/>
            <w:r w:rsidRPr="00CB5220">
              <w:rPr>
                <w:rFonts w:ascii="Garamond" w:hAnsi="Garamond"/>
                <w:sz w:val="28"/>
                <w:szCs w:val="28"/>
              </w:rPr>
              <w:t xml:space="preserve"> </w:t>
            </w:r>
            <w:proofErr w:type="spellStart"/>
            <w:r w:rsidRPr="00CB5220">
              <w:rPr>
                <w:rFonts w:ascii="Garamond" w:hAnsi="Garamond"/>
                <w:sz w:val="28"/>
                <w:szCs w:val="28"/>
              </w:rPr>
              <w:t>gys</w:t>
            </w:r>
            <w:proofErr w:type="spellEnd"/>
            <w:r w:rsidRPr="00CB5220">
              <w:rPr>
                <w:rFonts w:ascii="Garamond" w:hAnsi="Garamond"/>
                <w:sz w:val="28"/>
                <w:szCs w:val="28"/>
              </w:rPr>
              <w:t xml:space="preserve"> y </w:t>
            </w:r>
            <w:proofErr w:type="spellStart"/>
            <w:r w:rsidRPr="00CB5220">
              <w:rPr>
                <w:rFonts w:ascii="Garamond" w:hAnsi="Garamond"/>
                <w:sz w:val="28"/>
                <w:szCs w:val="28"/>
              </w:rPr>
              <w:t>Leih</w:t>
            </w:r>
            <w:proofErr w:type="spellEnd"/>
            <w:r w:rsidRPr="00CB5220">
              <w:rPr>
                <w:rFonts w:ascii="Garamond" w:hAnsi="Garamond"/>
                <w:sz w:val="28"/>
                <w:szCs w:val="28"/>
              </w:rPr>
              <w:t xml:space="preserve">, </w:t>
            </w:r>
            <w:proofErr w:type="spellStart"/>
            <w:r w:rsidRPr="00CB5220">
              <w:rPr>
                <w:rFonts w:ascii="Garamond" w:hAnsi="Garamond"/>
                <w:sz w:val="28"/>
                <w:szCs w:val="28"/>
              </w:rPr>
              <w:t>lesh</w:t>
            </w:r>
            <w:proofErr w:type="spellEnd"/>
            <w:r w:rsidRPr="00CB5220">
              <w:rPr>
                <w:rFonts w:ascii="Garamond" w:hAnsi="Garamond"/>
                <w:sz w:val="28"/>
                <w:szCs w:val="28"/>
              </w:rPr>
              <w:t xml:space="preserve"> </w:t>
            </w:r>
            <w:proofErr w:type="spellStart"/>
            <w:r w:rsidRPr="00CB5220">
              <w:rPr>
                <w:rFonts w:ascii="Garamond" w:hAnsi="Garamond"/>
                <w:sz w:val="28"/>
                <w:szCs w:val="28"/>
              </w:rPr>
              <w:t>ymmyrkey</w:t>
            </w:r>
            <w:proofErr w:type="spellEnd"/>
            <w:r w:rsidRPr="00CB5220">
              <w:rPr>
                <w:rFonts w:ascii="Garamond" w:hAnsi="Garamond"/>
                <w:sz w:val="28"/>
                <w:szCs w:val="28"/>
              </w:rPr>
              <w:t xml:space="preserve"> </w:t>
            </w:r>
            <w:proofErr w:type="spellStart"/>
            <w:r w:rsidRPr="00CB5220">
              <w:rPr>
                <w:rFonts w:ascii="Garamond" w:hAnsi="Garamond"/>
                <w:sz w:val="28"/>
                <w:szCs w:val="28"/>
              </w:rPr>
              <w:t>Creestee</w:t>
            </w:r>
            <w:proofErr w:type="spellEnd"/>
            <w:r w:rsidRPr="00CB5220">
              <w:rPr>
                <w:rFonts w:ascii="Garamond" w:hAnsi="Garamond"/>
                <w:sz w:val="28"/>
                <w:szCs w:val="28"/>
              </w:rPr>
              <w:t xml:space="preserve">, </w:t>
            </w:r>
            <w:proofErr w:type="spellStart"/>
            <w:r w:rsidRPr="00CB5220">
              <w:rPr>
                <w:rFonts w:ascii="Garamond" w:hAnsi="Garamond"/>
                <w:sz w:val="28"/>
                <w:szCs w:val="28"/>
              </w:rPr>
              <w:t>fegooish</w:t>
            </w:r>
            <w:proofErr w:type="spellEnd"/>
            <w:r w:rsidRPr="00CB5220">
              <w:rPr>
                <w:rFonts w:ascii="Garamond" w:hAnsi="Garamond"/>
                <w:sz w:val="28"/>
                <w:szCs w:val="28"/>
              </w:rPr>
              <w:t xml:space="preserve"> </w:t>
            </w:r>
            <w:proofErr w:type="spellStart"/>
            <w:r w:rsidRPr="00CB5220">
              <w:rPr>
                <w:rFonts w:ascii="Garamond" w:hAnsi="Garamond"/>
                <w:sz w:val="28"/>
                <w:szCs w:val="28"/>
              </w:rPr>
              <w:t>shirrey</w:t>
            </w:r>
            <w:proofErr w:type="spellEnd"/>
            <w:r w:rsidRPr="00CB5220">
              <w:rPr>
                <w:rFonts w:ascii="Garamond" w:hAnsi="Garamond"/>
                <w:sz w:val="28"/>
                <w:szCs w:val="28"/>
              </w:rPr>
              <w:t xml:space="preserve"> </w:t>
            </w:r>
            <w:proofErr w:type="spellStart"/>
            <w:r w:rsidRPr="00CB5220">
              <w:rPr>
                <w:rFonts w:ascii="Garamond" w:hAnsi="Garamond"/>
                <w:sz w:val="28"/>
                <w:szCs w:val="28"/>
              </w:rPr>
              <w:t>cooilleeney</w:t>
            </w:r>
            <w:proofErr w:type="spellEnd"/>
            <w:r w:rsidRPr="00CB5220">
              <w:rPr>
                <w:rFonts w:ascii="Garamond" w:hAnsi="Garamond"/>
                <w:sz w:val="28"/>
                <w:szCs w:val="28"/>
              </w:rPr>
              <w:t xml:space="preserve"> </w:t>
            </w:r>
            <w:proofErr w:type="spellStart"/>
            <w:r w:rsidRPr="00CB5220">
              <w:rPr>
                <w:rFonts w:ascii="Garamond" w:hAnsi="Garamond"/>
                <w:sz w:val="28"/>
                <w:szCs w:val="28"/>
              </w:rPr>
              <w:t>aigney</w:t>
            </w:r>
            <w:proofErr w:type="spellEnd"/>
            <w:r w:rsidRPr="00CB5220">
              <w:rPr>
                <w:rFonts w:ascii="Garamond" w:hAnsi="Garamond"/>
                <w:sz w:val="28"/>
                <w:szCs w:val="28"/>
              </w:rPr>
              <w:t xml:space="preserve">, </w:t>
            </w:r>
            <w:proofErr w:type="spellStart"/>
            <w:r w:rsidRPr="00CB5220">
              <w:rPr>
                <w:rFonts w:ascii="Garamond" w:hAnsi="Garamond"/>
                <w:sz w:val="28"/>
                <w:szCs w:val="28"/>
              </w:rPr>
              <w:t>fegooish</w:t>
            </w:r>
            <w:proofErr w:type="spellEnd"/>
            <w:r w:rsidRPr="00CB5220">
              <w:rPr>
                <w:rFonts w:ascii="Garamond" w:hAnsi="Garamond"/>
                <w:sz w:val="28"/>
                <w:szCs w:val="28"/>
              </w:rPr>
              <w:t xml:space="preserve"> goal </w:t>
            </w:r>
            <w:proofErr w:type="spellStart"/>
            <w:r w:rsidRPr="00CB5220">
              <w:rPr>
                <w:rFonts w:ascii="Garamond" w:hAnsi="Garamond"/>
                <w:sz w:val="28"/>
                <w:szCs w:val="28"/>
              </w:rPr>
              <w:t>aghtyn</w:t>
            </w:r>
            <w:proofErr w:type="spellEnd"/>
            <w:r w:rsidRPr="00CB5220">
              <w:rPr>
                <w:rFonts w:ascii="Garamond" w:hAnsi="Garamond"/>
                <w:sz w:val="28"/>
                <w:szCs w:val="28"/>
              </w:rPr>
              <w:t xml:space="preserve"> </w:t>
            </w:r>
            <w:proofErr w:type="spellStart"/>
            <w:r w:rsidRPr="00CB5220">
              <w:rPr>
                <w:rFonts w:ascii="Garamond" w:hAnsi="Garamond"/>
                <w:sz w:val="28"/>
                <w:szCs w:val="28"/>
              </w:rPr>
              <w:t>comralagh</w:t>
            </w:r>
            <w:proofErr w:type="spellEnd"/>
            <w:r w:rsidRPr="00CB5220">
              <w:rPr>
                <w:rFonts w:ascii="Garamond" w:hAnsi="Garamond"/>
                <w:sz w:val="28"/>
                <w:szCs w:val="28"/>
              </w:rPr>
              <w:t xml:space="preserve"> as </w:t>
            </w:r>
            <w:proofErr w:type="spellStart"/>
            <w:r w:rsidRPr="00CB5220">
              <w:rPr>
                <w:rFonts w:ascii="Garamond" w:hAnsi="Garamond"/>
                <w:sz w:val="28"/>
                <w:szCs w:val="28"/>
              </w:rPr>
              <w:t>roonagh</w:t>
            </w:r>
            <w:proofErr w:type="spellEnd"/>
            <w:r w:rsidRPr="00CB5220">
              <w:rPr>
                <w:rFonts w:ascii="Garamond" w:hAnsi="Garamond"/>
                <w:sz w:val="28"/>
                <w:szCs w:val="28"/>
              </w:rPr>
              <w:t xml:space="preserve"> as cur </w:t>
            </w:r>
            <w:proofErr w:type="spellStart"/>
            <w:r w:rsidRPr="00CB5220">
              <w:rPr>
                <w:rFonts w:ascii="Garamond" w:hAnsi="Garamond"/>
                <w:sz w:val="28"/>
                <w:szCs w:val="28"/>
              </w:rPr>
              <w:t>corree</w:t>
            </w:r>
            <w:proofErr w:type="spellEnd"/>
            <w:r w:rsidRPr="00CB5220">
              <w:rPr>
                <w:rFonts w:ascii="Garamond" w:hAnsi="Garamond"/>
                <w:sz w:val="28"/>
                <w:szCs w:val="28"/>
              </w:rPr>
              <w:t xml:space="preserve"> er </w:t>
            </w:r>
            <w:proofErr w:type="spellStart"/>
            <w:r w:rsidRPr="00CB5220">
              <w:rPr>
                <w:rFonts w:ascii="Garamond" w:hAnsi="Garamond"/>
                <w:sz w:val="28"/>
                <w:szCs w:val="28"/>
              </w:rPr>
              <w:t>dty</w:t>
            </w:r>
            <w:proofErr w:type="spellEnd"/>
            <w:r w:rsidRPr="00CB5220">
              <w:rPr>
                <w:rFonts w:ascii="Garamond" w:hAnsi="Garamond"/>
                <w:sz w:val="28"/>
                <w:szCs w:val="28"/>
              </w:rPr>
              <w:t xml:space="preserve"> Naboo as ort </w:t>
            </w:r>
            <w:proofErr w:type="spellStart"/>
            <w:r w:rsidRPr="00CB5220">
              <w:rPr>
                <w:rFonts w:ascii="Garamond" w:hAnsi="Garamond"/>
                <w:sz w:val="28"/>
                <w:szCs w:val="28"/>
              </w:rPr>
              <w:t>hene</w:t>
            </w:r>
            <w:proofErr w:type="spellEnd"/>
            <w:r w:rsidRPr="00CB5220">
              <w:rPr>
                <w:rFonts w:ascii="Garamond" w:hAnsi="Garamond"/>
                <w:sz w:val="28"/>
                <w:szCs w:val="28"/>
              </w:rPr>
              <w:t xml:space="preserve"> </w:t>
            </w:r>
            <w:proofErr w:type="spellStart"/>
            <w:r w:rsidRPr="00CB5220">
              <w:rPr>
                <w:rFonts w:ascii="Garamond" w:hAnsi="Garamond"/>
                <w:sz w:val="28"/>
                <w:szCs w:val="28"/>
              </w:rPr>
              <w:t>fegooish</w:t>
            </w:r>
            <w:proofErr w:type="spellEnd"/>
            <w:r w:rsidRPr="00CB5220">
              <w:rPr>
                <w:rFonts w:ascii="Garamond" w:hAnsi="Garamond"/>
                <w:sz w:val="28"/>
                <w:szCs w:val="28"/>
              </w:rPr>
              <w:t xml:space="preserve"> </w:t>
            </w:r>
            <w:proofErr w:type="spellStart"/>
            <w:r w:rsidRPr="00CB5220">
              <w:rPr>
                <w:rFonts w:ascii="Garamond" w:hAnsi="Garamond"/>
                <w:sz w:val="28"/>
                <w:szCs w:val="28"/>
              </w:rPr>
              <w:t>oyr</w:t>
            </w:r>
            <w:proofErr w:type="spellEnd"/>
            <w:r w:rsidRPr="00CB5220">
              <w:rPr>
                <w:rFonts w:ascii="Garamond" w:hAnsi="Garamond"/>
                <w:sz w:val="28"/>
                <w:szCs w:val="28"/>
              </w:rPr>
              <w:t xml:space="preserve">. </w:t>
            </w:r>
          </w:p>
        </w:tc>
        <w:tc>
          <w:tcPr>
            <w:tcW w:w="3810" w:type="dxa"/>
          </w:tcPr>
          <w:p w14:paraId="2A2D1F6D"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And then </w:t>
            </w:r>
            <w:r w:rsidRPr="009A4209">
              <w:rPr>
                <w:rFonts w:ascii="Garamond" w:hAnsi="Garamond" w:cs="Times New Roman"/>
                <w:sz w:val="28"/>
              </w:rPr>
              <w:t>it is your Duty,</w:t>
            </w:r>
            <w:r w:rsidRPr="009A4209">
              <w:rPr>
                <w:rFonts w:ascii="Garamond" w:hAnsi="Garamond" w:cs="Times New Roman"/>
                <w:i/>
                <w:sz w:val="28"/>
              </w:rPr>
              <w:t xml:space="preserve"> first to try all friendly Ways</w:t>
            </w:r>
            <w:r w:rsidRPr="009A4209">
              <w:rPr>
                <w:rFonts w:ascii="Garamond" w:hAnsi="Garamond" w:cs="Times New Roman"/>
                <w:sz w:val="28"/>
              </w:rPr>
              <w:t> ;</w:t>
            </w:r>
            <w:r w:rsidRPr="009A4209">
              <w:rPr>
                <w:rFonts w:ascii="Garamond" w:hAnsi="Garamond" w:cs="Times New Roman"/>
                <w:i/>
                <w:sz w:val="28"/>
              </w:rPr>
              <w:t xml:space="preserve"> when that will not do, you must go to Law with a </w:t>
            </w:r>
            <w:r w:rsidRPr="009A4209">
              <w:rPr>
                <w:rFonts w:ascii="Garamond" w:hAnsi="Garamond" w:cs="Times New Roman"/>
                <w:sz w:val="28"/>
              </w:rPr>
              <w:t>Christian Temper,</w:t>
            </w:r>
            <w:r w:rsidRPr="009A4209">
              <w:rPr>
                <w:rFonts w:ascii="Garamond" w:hAnsi="Garamond" w:cs="Times New Roman"/>
                <w:i/>
                <w:sz w:val="28"/>
              </w:rPr>
              <w:t xml:space="preserve"> without Revenge, without taking tedious and spiteful Courses, and vexing your Neighbours and your </w:t>
            </w:r>
            <w:r w:rsidR="00FC2A3A" w:rsidRPr="009A4209">
              <w:rPr>
                <w:rFonts w:ascii="Garamond" w:hAnsi="Garamond" w:cs="Times New Roman"/>
                <w:i/>
                <w:sz w:val="28"/>
              </w:rPr>
              <w:t xml:space="preserve">Self </w:t>
            </w:r>
            <w:r w:rsidRPr="009A4209">
              <w:rPr>
                <w:rFonts w:ascii="Garamond" w:hAnsi="Garamond" w:cs="Times New Roman"/>
                <w:i/>
                <w:sz w:val="28"/>
              </w:rPr>
              <w:t>without cause.</w:t>
            </w:r>
          </w:p>
        </w:tc>
        <w:tc>
          <w:tcPr>
            <w:tcW w:w="0" w:type="auto"/>
          </w:tcPr>
          <w:p w14:paraId="201B5D9C" w14:textId="77777777" w:rsidR="001354A2" w:rsidRPr="00567463" w:rsidRDefault="001354A2" w:rsidP="00DB60C3">
            <w:pPr>
              <w:pStyle w:val="ListParagraph"/>
              <w:ind w:left="0"/>
              <w:rPr>
                <w:rFonts w:ascii="Garamond" w:hAnsi="Garamond" w:cs="Times New Roman"/>
                <w:i/>
                <w:sz w:val="20"/>
                <w:szCs w:val="20"/>
              </w:rPr>
            </w:pPr>
          </w:p>
        </w:tc>
      </w:tr>
      <w:tr w:rsidR="001354A2" w:rsidRPr="009A4209" w14:paraId="57E27EB3" w14:textId="77777777" w:rsidTr="00710C08">
        <w:tc>
          <w:tcPr>
            <w:tcW w:w="4111" w:type="dxa"/>
          </w:tcPr>
          <w:p w14:paraId="1FF71936" w14:textId="77777777" w:rsidR="001354A2" w:rsidRPr="00CB5220" w:rsidRDefault="001354A2" w:rsidP="00DB60C3">
            <w:pPr>
              <w:pStyle w:val="CM3"/>
              <w:widowControl/>
              <w:spacing w:line="240" w:lineRule="auto"/>
              <w:ind w:firstLine="227"/>
              <w:jc w:val="both"/>
              <w:rPr>
                <w:rFonts w:ascii="Garamond" w:hAnsi="Garamond"/>
                <w:sz w:val="28"/>
                <w:szCs w:val="28"/>
              </w:rPr>
            </w:pPr>
            <w:r w:rsidRPr="00CB5220">
              <w:rPr>
                <w:rFonts w:ascii="Garamond" w:hAnsi="Garamond"/>
                <w:sz w:val="28"/>
                <w:szCs w:val="28"/>
              </w:rPr>
              <w:t xml:space="preserve">As er </w:t>
            </w:r>
            <w:proofErr w:type="spellStart"/>
            <w:r w:rsidRPr="00CB5220">
              <w:rPr>
                <w:rFonts w:ascii="Garamond" w:hAnsi="Garamond"/>
                <w:sz w:val="28"/>
                <w:szCs w:val="28"/>
              </w:rPr>
              <w:t>jerrey</w:t>
            </w:r>
            <w:proofErr w:type="spellEnd"/>
            <w:r w:rsidRPr="00CB5220">
              <w:rPr>
                <w:rFonts w:ascii="Garamond" w:hAnsi="Garamond"/>
                <w:sz w:val="28"/>
                <w:szCs w:val="28"/>
              </w:rPr>
              <w:t xml:space="preserve"> </w:t>
            </w:r>
            <w:proofErr w:type="spellStart"/>
            <w:r w:rsidRPr="00CB5220">
              <w:rPr>
                <w:rFonts w:ascii="Garamond" w:hAnsi="Garamond"/>
                <w:sz w:val="28"/>
                <w:szCs w:val="28"/>
              </w:rPr>
              <w:t>ooilley</w:t>
            </w:r>
            <w:proofErr w:type="spellEnd"/>
            <w:r w:rsidRPr="00CB5220">
              <w:rPr>
                <w:rFonts w:ascii="Garamond" w:hAnsi="Garamond"/>
                <w:sz w:val="28"/>
                <w:szCs w:val="28"/>
              </w:rPr>
              <w:t xml:space="preserve"> </w:t>
            </w:r>
            <w:proofErr w:type="spellStart"/>
            <w:r w:rsidRPr="00CB5220">
              <w:rPr>
                <w:rFonts w:ascii="Garamond" w:hAnsi="Garamond"/>
                <w:sz w:val="28"/>
                <w:szCs w:val="28"/>
              </w:rPr>
              <w:t>t’ow</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ve</w:t>
            </w:r>
            <w:proofErr w:type="spellEnd"/>
            <w:r w:rsidRPr="00CB5220">
              <w:rPr>
                <w:rFonts w:ascii="Garamond" w:hAnsi="Garamond"/>
                <w:sz w:val="28"/>
                <w:szCs w:val="28"/>
              </w:rPr>
              <w:t xml:space="preserve"> </w:t>
            </w:r>
            <w:proofErr w:type="spellStart"/>
            <w:r w:rsidRPr="00CB5220">
              <w:rPr>
                <w:rFonts w:ascii="Garamond" w:hAnsi="Garamond"/>
                <w:sz w:val="28"/>
                <w:szCs w:val="28"/>
              </w:rPr>
              <w:t>booiagh</w:t>
            </w:r>
            <w:proofErr w:type="spellEnd"/>
            <w:r w:rsidRPr="00CB5220">
              <w:rPr>
                <w:rFonts w:ascii="Garamond" w:hAnsi="Garamond"/>
                <w:sz w:val="28"/>
                <w:szCs w:val="28"/>
              </w:rPr>
              <w:t xml:space="preserve"> </w:t>
            </w:r>
            <w:proofErr w:type="spellStart"/>
            <w:r w:rsidRPr="00CB5220">
              <w:rPr>
                <w:rFonts w:ascii="Garamond" w:hAnsi="Garamond"/>
                <w:sz w:val="28"/>
                <w:szCs w:val="28"/>
              </w:rPr>
              <w:t>lesh</w:t>
            </w:r>
            <w:proofErr w:type="spellEnd"/>
            <w:r w:rsidRPr="00CB5220">
              <w:rPr>
                <w:rFonts w:ascii="Garamond" w:hAnsi="Garamond"/>
                <w:sz w:val="28"/>
                <w:szCs w:val="28"/>
              </w:rPr>
              <w:t xml:space="preserve"> </w:t>
            </w:r>
            <w:proofErr w:type="spellStart"/>
            <w:r w:rsidRPr="00CB5220">
              <w:rPr>
                <w:rFonts w:ascii="Garamond" w:hAnsi="Garamond"/>
                <w:sz w:val="28"/>
                <w:szCs w:val="28"/>
              </w:rPr>
              <w:t>ny</w:t>
            </w:r>
            <w:proofErr w:type="spellEnd"/>
            <w:r w:rsidRPr="00CB5220">
              <w:rPr>
                <w:rFonts w:ascii="Garamond" w:hAnsi="Garamond"/>
                <w:sz w:val="28"/>
                <w:szCs w:val="28"/>
              </w:rPr>
              <w:t xml:space="preserve"> </w:t>
            </w:r>
            <w:proofErr w:type="spellStart"/>
            <w:r w:rsidRPr="00CB5220">
              <w:rPr>
                <w:rFonts w:ascii="Garamond" w:hAnsi="Garamond"/>
                <w:sz w:val="28"/>
                <w:szCs w:val="28"/>
              </w:rPr>
              <w:t>nee’n</w:t>
            </w:r>
            <w:proofErr w:type="spellEnd"/>
            <w:r w:rsidRPr="00CB5220">
              <w:rPr>
                <w:rFonts w:ascii="Garamond" w:hAnsi="Garamond"/>
                <w:sz w:val="28"/>
                <w:szCs w:val="28"/>
              </w:rPr>
              <w:t xml:space="preserve"> </w:t>
            </w:r>
            <w:proofErr w:type="spellStart"/>
            <w:r w:rsidRPr="00CB5220">
              <w:rPr>
                <w:rFonts w:ascii="Garamond" w:hAnsi="Garamond"/>
                <w:sz w:val="28"/>
                <w:szCs w:val="28"/>
              </w:rPr>
              <w:t>Leih</w:t>
            </w:r>
            <w:proofErr w:type="spellEnd"/>
            <w:r w:rsidRPr="00CB5220">
              <w:rPr>
                <w:rFonts w:ascii="Garamond" w:hAnsi="Garamond"/>
                <w:sz w:val="28"/>
                <w:szCs w:val="28"/>
              </w:rPr>
              <w:t xml:space="preserve"> y </w:t>
            </w:r>
            <w:proofErr w:type="spellStart"/>
            <w:r w:rsidRPr="00CB5220">
              <w:rPr>
                <w:rFonts w:ascii="Garamond" w:hAnsi="Garamond"/>
                <w:sz w:val="28"/>
                <w:szCs w:val="28"/>
              </w:rPr>
              <w:t>vriwnys</w:t>
            </w:r>
            <w:proofErr w:type="spellEnd"/>
            <w:r w:rsidRPr="00CB5220">
              <w:rPr>
                <w:rFonts w:ascii="Garamond" w:hAnsi="Garamond"/>
                <w:sz w:val="28"/>
                <w:szCs w:val="28"/>
              </w:rPr>
              <w:t xml:space="preserve">, my she </w:t>
            </w:r>
            <w:proofErr w:type="spellStart"/>
            <w:r w:rsidRPr="00CB5220">
              <w:rPr>
                <w:rFonts w:ascii="Garamond" w:hAnsi="Garamond"/>
                <w:sz w:val="28"/>
                <w:szCs w:val="28"/>
              </w:rPr>
              <w:t>liat</w:t>
            </w:r>
            <w:proofErr w:type="spellEnd"/>
            <w:r w:rsidRPr="00CB5220">
              <w:rPr>
                <w:rFonts w:ascii="Garamond" w:hAnsi="Garamond"/>
                <w:sz w:val="28"/>
                <w:szCs w:val="28"/>
              </w:rPr>
              <w:t xml:space="preserve"> </w:t>
            </w:r>
            <w:proofErr w:type="spellStart"/>
            <w:r w:rsidRPr="00CB5220">
              <w:rPr>
                <w:rFonts w:ascii="Garamond" w:hAnsi="Garamond"/>
                <w:sz w:val="28"/>
                <w:szCs w:val="28"/>
              </w:rPr>
              <w:t>ny</w:t>
            </w:r>
            <w:proofErr w:type="spellEnd"/>
            <w:r w:rsidRPr="00CB5220">
              <w:rPr>
                <w:rFonts w:ascii="Garamond" w:hAnsi="Garamond"/>
                <w:sz w:val="28"/>
                <w:szCs w:val="28"/>
              </w:rPr>
              <w:t xml:space="preserve"> </w:t>
            </w:r>
            <w:proofErr w:type="spellStart"/>
            <w:r w:rsidRPr="00CB5220">
              <w:rPr>
                <w:rFonts w:ascii="Garamond" w:hAnsi="Garamond"/>
                <w:sz w:val="28"/>
                <w:szCs w:val="28"/>
              </w:rPr>
              <w:t>dt’oi</w:t>
            </w:r>
            <w:proofErr w:type="spellEnd"/>
            <w:r w:rsidRPr="00CB5220">
              <w:rPr>
                <w:rFonts w:ascii="Garamond" w:hAnsi="Garamond"/>
                <w:sz w:val="28"/>
                <w:szCs w:val="28"/>
              </w:rPr>
              <w:t xml:space="preserve"> vees eh. </w:t>
            </w:r>
          </w:p>
        </w:tc>
        <w:tc>
          <w:tcPr>
            <w:tcW w:w="3810" w:type="dxa"/>
          </w:tcPr>
          <w:p w14:paraId="658EDF6B" w14:textId="77777777" w:rsidR="001354A2" w:rsidRPr="009A4209" w:rsidRDefault="001354A2" w:rsidP="00DB60C3">
            <w:pPr>
              <w:pStyle w:val="ListParagraph"/>
              <w:ind w:left="0" w:firstLine="227"/>
              <w:jc w:val="both"/>
              <w:rPr>
                <w:rFonts w:ascii="Garamond" w:hAnsi="Garamond" w:cs="Times New Roman"/>
                <w:sz w:val="28"/>
              </w:rPr>
            </w:pPr>
            <w:r w:rsidRPr="009A4209">
              <w:rPr>
                <w:rFonts w:ascii="Garamond" w:hAnsi="Garamond" w:cs="Times New Roman"/>
                <w:i/>
                <w:sz w:val="28"/>
              </w:rPr>
              <w:t xml:space="preserve">And lastly, You are to be satisfied with what the Law shall </w:t>
            </w:r>
            <w:proofErr w:type="spellStart"/>
            <w:r w:rsidRPr="009A4209">
              <w:rPr>
                <w:rFonts w:ascii="Garamond" w:hAnsi="Garamond" w:cs="Times New Roman"/>
                <w:i/>
                <w:sz w:val="28"/>
              </w:rPr>
              <w:t>determin</w:t>
            </w:r>
            <w:proofErr w:type="spellEnd"/>
            <w:r w:rsidRPr="009A4209">
              <w:rPr>
                <w:rFonts w:ascii="Garamond" w:hAnsi="Garamond" w:cs="Times New Roman"/>
                <w:i/>
                <w:sz w:val="28"/>
              </w:rPr>
              <w:t xml:space="preserve">, </w:t>
            </w:r>
            <w:r w:rsidRPr="009A4209">
              <w:rPr>
                <w:rFonts w:ascii="Garamond" w:hAnsi="Garamond" w:cs="Times New Roman"/>
                <w:sz w:val="28"/>
              </w:rPr>
              <w:t xml:space="preserve">be it for or against </w:t>
            </w:r>
            <w:proofErr w:type="spellStart"/>
            <w:r w:rsidRPr="009A4209">
              <w:rPr>
                <w:rFonts w:ascii="Garamond" w:hAnsi="Garamond" w:cs="Times New Roman"/>
                <w:sz w:val="28"/>
              </w:rPr>
              <w:t>against</w:t>
            </w:r>
            <w:proofErr w:type="spellEnd"/>
            <w:r w:rsidRPr="009A4209">
              <w:rPr>
                <w:rFonts w:ascii="Garamond" w:hAnsi="Garamond" w:cs="Times New Roman"/>
                <w:sz w:val="28"/>
              </w:rPr>
              <w:t xml:space="preserve"> you.</w:t>
            </w:r>
          </w:p>
        </w:tc>
        <w:tc>
          <w:tcPr>
            <w:tcW w:w="0" w:type="auto"/>
          </w:tcPr>
          <w:p w14:paraId="351DEB8E" w14:textId="77777777" w:rsidR="001354A2" w:rsidRPr="00567463" w:rsidRDefault="001354A2" w:rsidP="00DB60C3">
            <w:pPr>
              <w:pStyle w:val="ListParagraph"/>
              <w:ind w:left="0"/>
              <w:rPr>
                <w:rFonts w:ascii="Garamond" w:hAnsi="Garamond" w:cs="Times New Roman"/>
                <w:i/>
                <w:sz w:val="20"/>
                <w:szCs w:val="20"/>
              </w:rPr>
            </w:pPr>
          </w:p>
        </w:tc>
      </w:tr>
      <w:tr w:rsidR="001354A2" w:rsidRPr="009A4209" w14:paraId="6597A932" w14:textId="77777777" w:rsidTr="00710C08">
        <w:tc>
          <w:tcPr>
            <w:tcW w:w="4111" w:type="dxa"/>
          </w:tcPr>
          <w:p w14:paraId="27238A3F" w14:textId="77777777" w:rsidR="001354A2" w:rsidRPr="00CB5220" w:rsidRDefault="001354A2" w:rsidP="00DB60C3">
            <w:pPr>
              <w:pStyle w:val="CM3"/>
              <w:widowControl/>
              <w:spacing w:line="240" w:lineRule="auto"/>
              <w:ind w:firstLine="227"/>
              <w:jc w:val="both"/>
              <w:rPr>
                <w:rFonts w:ascii="Garamond" w:hAnsi="Garamond"/>
                <w:sz w:val="28"/>
                <w:szCs w:val="28"/>
              </w:rPr>
            </w:pPr>
            <w:r w:rsidRPr="00CB5220">
              <w:rPr>
                <w:rFonts w:ascii="Garamond" w:hAnsi="Garamond"/>
                <w:i/>
                <w:sz w:val="28"/>
                <w:szCs w:val="28"/>
              </w:rPr>
              <w:t>Q.</w:t>
            </w:r>
            <w:r w:rsidRPr="00CB5220">
              <w:rPr>
                <w:rFonts w:ascii="Garamond" w:hAnsi="Garamond"/>
                <w:sz w:val="28"/>
                <w:szCs w:val="28"/>
              </w:rPr>
              <w:t xml:space="preserve"> </w:t>
            </w:r>
            <w:proofErr w:type="spellStart"/>
            <w:r w:rsidRPr="00CB5220">
              <w:rPr>
                <w:rFonts w:ascii="Garamond" w:hAnsi="Garamond"/>
                <w:sz w:val="28"/>
                <w:szCs w:val="28"/>
              </w:rPr>
              <w:t>Cre</w:t>
            </w:r>
            <w:proofErr w:type="spellEnd"/>
            <w:r w:rsidRPr="00CB5220">
              <w:rPr>
                <w:rFonts w:ascii="Garamond" w:hAnsi="Garamond"/>
                <w:sz w:val="28"/>
                <w:szCs w:val="28"/>
              </w:rPr>
              <w:t xml:space="preserve"> ta my </w:t>
            </w:r>
            <w:proofErr w:type="spellStart"/>
            <w:r w:rsidRPr="00CB5220">
              <w:rPr>
                <w:rFonts w:ascii="Garamond" w:hAnsi="Garamond"/>
                <w:sz w:val="28"/>
                <w:szCs w:val="28"/>
              </w:rPr>
              <w:t>Churrym</w:t>
            </w:r>
            <w:proofErr w:type="spellEnd"/>
            <w:r w:rsidRPr="00CB5220">
              <w:rPr>
                <w:rFonts w:ascii="Garamond" w:hAnsi="Garamond"/>
                <w:sz w:val="28"/>
                <w:szCs w:val="28"/>
              </w:rPr>
              <w:t xml:space="preserve">, my nee my Naboo </w:t>
            </w:r>
            <w:proofErr w:type="spellStart"/>
            <w:r w:rsidRPr="00CB5220">
              <w:rPr>
                <w:rFonts w:ascii="Garamond" w:hAnsi="Garamond"/>
                <w:sz w:val="28"/>
                <w:szCs w:val="28"/>
              </w:rPr>
              <w:t>loart</w:t>
            </w:r>
            <w:proofErr w:type="spellEnd"/>
            <w:r w:rsidRPr="00CB5220">
              <w:rPr>
                <w:rFonts w:ascii="Garamond" w:hAnsi="Garamond"/>
                <w:sz w:val="28"/>
                <w:szCs w:val="28"/>
              </w:rPr>
              <w:t xml:space="preserve"> </w:t>
            </w:r>
            <w:proofErr w:type="spellStart"/>
            <w:r w:rsidRPr="00CB5220">
              <w:rPr>
                <w:rFonts w:ascii="Garamond" w:hAnsi="Garamond"/>
                <w:sz w:val="28"/>
                <w:szCs w:val="28"/>
              </w:rPr>
              <w:t>olk</w:t>
            </w:r>
            <w:proofErr w:type="spellEnd"/>
            <w:r w:rsidRPr="00CB5220">
              <w:rPr>
                <w:rFonts w:ascii="Garamond" w:hAnsi="Garamond"/>
                <w:sz w:val="28"/>
                <w:szCs w:val="28"/>
              </w:rPr>
              <w:t xml:space="preserve"> </w:t>
            </w:r>
            <w:proofErr w:type="spellStart"/>
            <w:r w:rsidRPr="00CB5220">
              <w:rPr>
                <w:rFonts w:ascii="Garamond" w:hAnsi="Garamond"/>
                <w:sz w:val="28"/>
                <w:szCs w:val="28"/>
              </w:rPr>
              <w:t>jeem</w:t>
            </w:r>
            <w:proofErr w:type="spellEnd"/>
            <w:r w:rsidRPr="00CB5220">
              <w:rPr>
                <w:rFonts w:ascii="Garamond" w:hAnsi="Garamond"/>
                <w:i/>
                <w:sz w:val="28"/>
                <w:szCs w:val="28"/>
              </w:rPr>
              <w:t> </w:t>
            </w:r>
            <w:r w:rsidRPr="00CB5220">
              <w:rPr>
                <w:rFonts w:ascii="Garamond" w:hAnsi="Garamond"/>
                <w:sz w:val="28"/>
                <w:szCs w:val="28"/>
              </w:rPr>
              <w:t xml:space="preserve">? </w:t>
            </w:r>
          </w:p>
        </w:tc>
        <w:tc>
          <w:tcPr>
            <w:tcW w:w="3810" w:type="dxa"/>
          </w:tcPr>
          <w:p w14:paraId="197B57F9"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What is my Duty, if my Neighbour speaketh evil of me ?</w:t>
            </w:r>
          </w:p>
        </w:tc>
        <w:tc>
          <w:tcPr>
            <w:tcW w:w="0" w:type="auto"/>
          </w:tcPr>
          <w:p w14:paraId="2BEAB111" w14:textId="77777777" w:rsidR="001354A2" w:rsidRPr="00567463" w:rsidRDefault="001354A2" w:rsidP="00DB60C3">
            <w:pPr>
              <w:pStyle w:val="ListParagraph"/>
              <w:ind w:left="0"/>
              <w:rPr>
                <w:rFonts w:ascii="Garamond" w:hAnsi="Garamond" w:cs="Times New Roman"/>
                <w:sz w:val="20"/>
                <w:szCs w:val="20"/>
              </w:rPr>
            </w:pPr>
          </w:p>
        </w:tc>
      </w:tr>
      <w:tr w:rsidR="001354A2" w:rsidRPr="009A4209" w14:paraId="7865DB9F" w14:textId="77777777" w:rsidTr="00710C08">
        <w:tc>
          <w:tcPr>
            <w:tcW w:w="4111" w:type="dxa"/>
          </w:tcPr>
          <w:p w14:paraId="0642E312" w14:textId="77777777" w:rsidR="001354A2" w:rsidRPr="00CB5220" w:rsidRDefault="001354A2" w:rsidP="00DB60C3">
            <w:pPr>
              <w:pStyle w:val="CM3"/>
              <w:widowControl/>
              <w:spacing w:line="240" w:lineRule="auto"/>
              <w:ind w:firstLine="227"/>
              <w:jc w:val="both"/>
              <w:rPr>
                <w:rFonts w:ascii="Garamond" w:hAnsi="Garamond"/>
                <w:sz w:val="28"/>
                <w:szCs w:val="28"/>
              </w:rPr>
            </w:pPr>
            <w:r w:rsidRPr="00CB5220">
              <w:rPr>
                <w:rFonts w:ascii="Garamond" w:hAnsi="Garamond"/>
                <w:i/>
                <w:sz w:val="28"/>
                <w:szCs w:val="28"/>
              </w:rPr>
              <w:t xml:space="preserve">A. </w:t>
            </w:r>
            <w:r w:rsidRPr="00CB5220">
              <w:rPr>
                <w:rFonts w:ascii="Garamond" w:hAnsi="Garamond"/>
                <w:sz w:val="28"/>
                <w:szCs w:val="28"/>
              </w:rPr>
              <w:t xml:space="preserve">My </w:t>
            </w:r>
            <w:proofErr w:type="spellStart"/>
            <w:r w:rsidRPr="00CB5220">
              <w:rPr>
                <w:rFonts w:ascii="Garamond" w:hAnsi="Garamond"/>
                <w:sz w:val="28"/>
                <w:szCs w:val="28"/>
              </w:rPr>
              <w:t>t’ow</w:t>
            </w:r>
            <w:proofErr w:type="spellEnd"/>
            <w:r w:rsidRPr="00CB5220">
              <w:rPr>
                <w:rFonts w:ascii="Garamond" w:hAnsi="Garamond"/>
                <w:sz w:val="28"/>
                <w:szCs w:val="28"/>
              </w:rPr>
              <w:t xml:space="preserve"> </w:t>
            </w:r>
            <w:proofErr w:type="spellStart"/>
            <w:r w:rsidRPr="00CB5220">
              <w:rPr>
                <w:rFonts w:ascii="Garamond" w:hAnsi="Garamond"/>
                <w:sz w:val="28"/>
                <w:szCs w:val="28"/>
              </w:rPr>
              <w:t>toilchin</w:t>
            </w:r>
            <w:proofErr w:type="spellEnd"/>
            <w:r w:rsidRPr="00CB5220">
              <w:rPr>
                <w:rFonts w:ascii="Garamond" w:hAnsi="Garamond"/>
                <w:sz w:val="28"/>
                <w:szCs w:val="28"/>
              </w:rPr>
              <w:t xml:space="preserve"> </w:t>
            </w:r>
            <w:proofErr w:type="spellStart"/>
            <w:r w:rsidRPr="00CB5220">
              <w:rPr>
                <w:rFonts w:ascii="Garamond" w:hAnsi="Garamond"/>
                <w:sz w:val="28"/>
                <w:szCs w:val="28"/>
              </w:rPr>
              <w:t>drough</w:t>
            </w:r>
            <w:proofErr w:type="spellEnd"/>
            <w:r w:rsidRPr="00CB5220">
              <w:rPr>
                <w:rFonts w:ascii="Garamond" w:hAnsi="Garamond"/>
                <w:sz w:val="28"/>
                <w:szCs w:val="28"/>
              </w:rPr>
              <w:t xml:space="preserve"> </w:t>
            </w:r>
            <w:proofErr w:type="spellStart"/>
            <w:r w:rsidRPr="00CB5220">
              <w:rPr>
                <w:rFonts w:ascii="Garamond" w:hAnsi="Garamond"/>
                <w:sz w:val="28"/>
                <w:szCs w:val="28"/>
              </w:rPr>
              <w:t>haggloo</w:t>
            </w:r>
            <w:proofErr w:type="spellEnd"/>
            <w:r w:rsidRPr="00CB5220">
              <w:rPr>
                <w:rFonts w:ascii="Garamond" w:hAnsi="Garamond"/>
                <w:sz w:val="28"/>
                <w:szCs w:val="28"/>
              </w:rPr>
              <w:t xml:space="preserve"> </w:t>
            </w:r>
            <w:proofErr w:type="spellStart"/>
            <w:r w:rsidRPr="00CB5220">
              <w:rPr>
                <w:rFonts w:ascii="Garamond" w:hAnsi="Garamond"/>
                <w:sz w:val="28"/>
                <w:szCs w:val="28"/>
              </w:rPr>
              <w:t>ve</w:t>
            </w:r>
            <w:proofErr w:type="spellEnd"/>
            <w:r w:rsidRPr="00CB5220">
              <w:rPr>
                <w:rFonts w:ascii="Garamond" w:hAnsi="Garamond"/>
                <w:sz w:val="28"/>
                <w:szCs w:val="28"/>
              </w:rPr>
              <w:t xml:space="preserve"> </w:t>
            </w:r>
            <w:proofErr w:type="spellStart"/>
            <w:r w:rsidRPr="00CB5220">
              <w:rPr>
                <w:rFonts w:ascii="Garamond" w:hAnsi="Garamond"/>
                <w:sz w:val="28"/>
                <w:szCs w:val="28"/>
              </w:rPr>
              <w:t>jeed</w:t>
            </w:r>
            <w:proofErr w:type="spellEnd"/>
            <w:r w:rsidRPr="00CB5220">
              <w:rPr>
                <w:rFonts w:ascii="Garamond" w:hAnsi="Garamond"/>
                <w:sz w:val="28"/>
                <w:szCs w:val="28"/>
              </w:rPr>
              <w:t xml:space="preserve">, cha jean </w:t>
            </w:r>
            <w:proofErr w:type="spellStart"/>
            <w:r w:rsidRPr="00CB5220">
              <w:rPr>
                <w:rFonts w:ascii="Garamond" w:hAnsi="Garamond"/>
                <w:sz w:val="28"/>
                <w:szCs w:val="28"/>
              </w:rPr>
              <w:t>gol</w:t>
            </w:r>
            <w:proofErr w:type="spellEnd"/>
            <w:r w:rsidRPr="00CB5220">
              <w:rPr>
                <w:rFonts w:ascii="Garamond" w:hAnsi="Garamond"/>
                <w:sz w:val="28"/>
                <w:szCs w:val="28"/>
              </w:rPr>
              <w:t xml:space="preserve"> </w:t>
            </w:r>
            <w:proofErr w:type="spellStart"/>
            <w:r w:rsidRPr="00CB5220">
              <w:rPr>
                <w:rFonts w:ascii="Garamond" w:hAnsi="Garamond"/>
                <w:sz w:val="28"/>
                <w:szCs w:val="28"/>
              </w:rPr>
              <w:t>gys</w:t>
            </w:r>
            <w:proofErr w:type="spellEnd"/>
            <w:r w:rsidRPr="00CB5220">
              <w:rPr>
                <w:rFonts w:ascii="Garamond" w:hAnsi="Garamond"/>
                <w:sz w:val="28"/>
                <w:szCs w:val="28"/>
              </w:rPr>
              <w:t xml:space="preserve"> y </w:t>
            </w:r>
            <w:proofErr w:type="spellStart"/>
            <w:r w:rsidRPr="00CB5220">
              <w:rPr>
                <w:rFonts w:ascii="Garamond" w:hAnsi="Garamond"/>
                <w:sz w:val="28"/>
                <w:szCs w:val="28"/>
              </w:rPr>
              <w:t>leih</w:t>
            </w:r>
            <w:proofErr w:type="spellEnd"/>
            <w:r w:rsidRPr="00CB5220">
              <w:rPr>
                <w:rFonts w:ascii="Garamond" w:hAnsi="Garamond"/>
                <w:sz w:val="28"/>
                <w:szCs w:val="28"/>
              </w:rPr>
              <w:t xml:space="preserve"> </w:t>
            </w:r>
            <w:proofErr w:type="spellStart"/>
            <w:r w:rsidRPr="00CB5220">
              <w:rPr>
                <w:rFonts w:ascii="Garamond" w:hAnsi="Garamond"/>
                <w:sz w:val="28"/>
                <w:szCs w:val="28"/>
              </w:rPr>
              <w:t>agh</w:t>
            </w:r>
            <w:proofErr w:type="spellEnd"/>
            <w:r w:rsidRPr="00CB5220">
              <w:rPr>
                <w:rFonts w:ascii="Garamond" w:hAnsi="Garamond"/>
                <w:sz w:val="28"/>
                <w:szCs w:val="28"/>
              </w:rPr>
              <w:t xml:space="preserve"> </w:t>
            </w:r>
            <w:proofErr w:type="spellStart"/>
            <w:r w:rsidRPr="00CB5220">
              <w:rPr>
                <w:rFonts w:ascii="Garamond" w:hAnsi="Garamond"/>
                <w:sz w:val="28"/>
                <w:szCs w:val="28"/>
              </w:rPr>
              <w:t>beihll</w:t>
            </w:r>
            <w:proofErr w:type="spellEnd"/>
            <w:r w:rsidRPr="00CB5220">
              <w:rPr>
                <w:rFonts w:ascii="Garamond" w:hAnsi="Garamond"/>
                <w:sz w:val="28"/>
                <w:szCs w:val="28"/>
              </w:rPr>
              <w:t xml:space="preserve"> </w:t>
            </w:r>
            <w:proofErr w:type="spellStart"/>
            <w:r w:rsidRPr="00CB5220">
              <w:rPr>
                <w:rFonts w:ascii="Garamond" w:hAnsi="Garamond"/>
                <w:sz w:val="28"/>
                <w:szCs w:val="28"/>
              </w:rPr>
              <w:t>sleih</w:t>
            </w:r>
            <w:proofErr w:type="spellEnd"/>
            <w:r w:rsidRPr="00CB5220">
              <w:rPr>
                <w:rFonts w:ascii="Garamond" w:hAnsi="Garamond"/>
                <w:sz w:val="28"/>
                <w:szCs w:val="28"/>
              </w:rPr>
              <w:t xml:space="preserve"> y </w:t>
            </w:r>
            <w:proofErr w:type="spellStart"/>
            <w:r w:rsidRPr="00CB5220">
              <w:rPr>
                <w:rFonts w:ascii="Garamond" w:hAnsi="Garamond"/>
                <w:sz w:val="28"/>
                <w:szCs w:val="28"/>
              </w:rPr>
              <w:t>osley</w:t>
            </w:r>
            <w:proofErr w:type="spellEnd"/>
            <w:r w:rsidRPr="00CB5220">
              <w:rPr>
                <w:rFonts w:ascii="Garamond" w:hAnsi="Garamond"/>
                <w:sz w:val="28"/>
                <w:szCs w:val="28"/>
              </w:rPr>
              <w:t xml:space="preserve">. </w:t>
            </w:r>
          </w:p>
        </w:tc>
        <w:tc>
          <w:tcPr>
            <w:tcW w:w="3810" w:type="dxa"/>
          </w:tcPr>
          <w:p w14:paraId="4F0DDF56"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 xml:space="preserve">If you deserve to be evil spoken of, </w:t>
            </w:r>
            <w:proofErr w:type="spellStart"/>
            <w:r w:rsidRPr="009A4209">
              <w:rPr>
                <w:rFonts w:ascii="Garamond" w:hAnsi="Garamond" w:cs="Times New Roman"/>
                <w:i/>
                <w:sz w:val="28"/>
              </w:rPr>
              <w:t>your</w:t>
            </w:r>
            <w:proofErr w:type="spellEnd"/>
            <w:r w:rsidRPr="009A4209">
              <w:rPr>
                <w:rFonts w:ascii="Garamond" w:hAnsi="Garamond" w:cs="Times New Roman"/>
                <w:i/>
                <w:sz w:val="28"/>
              </w:rPr>
              <w:t xml:space="preserve"> going to Law will but open </w:t>
            </w:r>
            <w:proofErr w:type="spellStart"/>
            <w:r w:rsidRPr="009A4209">
              <w:rPr>
                <w:rFonts w:ascii="Garamond" w:hAnsi="Garamond" w:cs="Times New Roman"/>
                <w:i/>
                <w:sz w:val="28"/>
              </w:rPr>
              <w:t>Peoples</w:t>
            </w:r>
            <w:proofErr w:type="spellEnd"/>
            <w:r w:rsidRPr="009A4209">
              <w:rPr>
                <w:rFonts w:ascii="Garamond" w:hAnsi="Garamond" w:cs="Times New Roman"/>
                <w:i/>
                <w:sz w:val="28"/>
              </w:rPr>
              <w:t xml:space="preserve"> Mouths.</w:t>
            </w:r>
          </w:p>
        </w:tc>
        <w:tc>
          <w:tcPr>
            <w:tcW w:w="0" w:type="auto"/>
          </w:tcPr>
          <w:p w14:paraId="623DD01D" w14:textId="77777777" w:rsidR="001354A2" w:rsidRPr="00567463" w:rsidRDefault="001354A2" w:rsidP="00DB60C3">
            <w:pPr>
              <w:pStyle w:val="ListParagraph"/>
              <w:ind w:left="0"/>
              <w:rPr>
                <w:rFonts w:ascii="Garamond" w:hAnsi="Garamond" w:cs="Times New Roman"/>
                <w:sz w:val="20"/>
                <w:szCs w:val="20"/>
              </w:rPr>
            </w:pPr>
          </w:p>
        </w:tc>
      </w:tr>
      <w:tr w:rsidR="001354A2" w:rsidRPr="009A4209" w14:paraId="5581D106" w14:textId="77777777" w:rsidTr="00710C08">
        <w:tc>
          <w:tcPr>
            <w:tcW w:w="4111" w:type="dxa"/>
          </w:tcPr>
          <w:p w14:paraId="76A762F6" w14:textId="77777777" w:rsidR="001354A2" w:rsidRPr="00CB5220" w:rsidRDefault="001354A2" w:rsidP="00DB60C3">
            <w:pPr>
              <w:pStyle w:val="CM3"/>
              <w:widowControl/>
              <w:spacing w:line="240" w:lineRule="auto"/>
              <w:ind w:firstLine="227"/>
              <w:jc w:val="both"/>
              <w:rPr>
                <w:rFonts w:ascii="Garamond" w:hAnsi="Garamond"/>
                <w:sz w:val="28"/>
                <w:szCs w:val="28"/>
              </w:rPr>
            </w:pPr>
            <w:proofErr w:type="spellStart"/>
            <w:r w:rsidRPr="00CB5220">
              <w:rPr>
                <w:rFonts w:ascii="Garamond" w:hAnsi="Garamond"/>
                <w:sz w:val="28"/>
                <w:szCs w:val="28"/>
              </w:rPr>
              <w:t>Agh</w:t>
            </w:r>
            <w:proofErr w:type="spellEnd"/>
            <w:r w:rsidRPr="00CB5220">
              <w:rPr>
                <w:rFonts w:ascii="Garamond" w:hAnsi="Garamond"/>
                <w:sz w:val="28"/>
                <w:szCs w:val="28"/>
              </w:rPr>
              <w:t xml:space="preserve"> my ta </w:t>
            </w:r>
            <w:proofErr w:type="spellStart"/>
            <w:r w:rsidRPr="00CB5220">
              <w:rPr>
                <w:rFonts w:ascii="Garamond" w:hAnsi="Garamond"/>
                <w:sz w:val="28"/>
                <w:szCs w:val="28"/>
              </w:rPr>
              <w:t>aggair</w:t>
            </w:r>
            <w:proofErr w:type="spellEnd"/>
            <w:r w:rsidRPr="00CB5220">
              <w:rPr>
                <w:rFonts w:ascii="Garamond" w:hAnsi="Garamond"/>
                <w:sz w:val="28"/>
                <w:szCs w:val="28"/>
              </w:rPr>
              <w:t xml:space="preserve"> </w:t>
            </w:r>
            <w:proofErr w:type="spellStart"/>
            <w:r w:rsidRPr="00CB5220">
              <w:rPr>
                <w:rFonts w:ascii="Garamond" w:hAnsi="Garamond"/>
                <w:sz w:val="28"/>
                <w:szCs w:val="28"/>
              </w:rPr>
              <w:t>jeant</w:t>
            </w:r>
            <w:proofErr w:type="spellEnd"/>
            <w:r w:rsidRPr="00CB5220">
              <w:rPr>
                <w:rFonts w:ascii="Garamond" w:hAnsi="Garamond"/>
                <w:sz w:val="28"/>
                <w:szCs w:val="28"/>
              </w:rPr>
              <w:t xml:space="preserve"> </w:t>
            </w:r>
            <w:proofErr w:type="spellStart"/>
            <w:r w:rsidRPr="00CB5220">
              <w:rPr>
                <w:rFonts w:ascii="Garamond" w:hAnsi="Garamond"/>
                <w:sz w:val="28"/>
                <w:szCs w:val="28"/>
              </w:rPr>
              <w:t>dhyt</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jarroo</w:t>
            </w:r>
            <w:proofErr w:type="spellEnd"/>
            <w:r w:rsidRPr="00CB5220">
              <w:rPr>
                <w:rFonts w:ascii="Garamond" w:hAnsi="Garamond"/>
                <w:sz w:val="28"/>
                <w:szCs w:val="28"/>
              </w:rPr>
              <w:t xml:space="preserve">, </w:t>
            </w:r>
            <w:proofErr w:type="spellStart"/>
            <w:r w:rsidRPr="00CB5220">
              <w:rPr>
                <w:rFonts w:ascii="Garamond" w:hAnsi="Garamond"/>
                <w:sz w:val="28"/>
                <w:szCs w:val="28"/>
              </w:rPr>
              <w:t>lishagh</w:t>
            </w:r>
            <w:proofErr w:type="spellEnd"/>
            <w:r w:rsidRPr="00CB5220">
              <w:rPr>
                <w:rFonts w:ascii="Garamond" w:hAnsi="Garamond"/>
                <w:sz w:val="28"/>
                <w:szCs w:val="28"/>
              </w:rPr>
              <w:t xml:space="preserve"> </w:t>
            </w:r>
            <w:proofErr w:type="spellStart"/>
            <w:r w:rsidRPr="00CB5220">
              <w:rPr>
                <w:rFonts w:ascii="Garamond" w:hAnsi="Garamond"/>
                <w:sz w:val="28"/>
                <w:szCs w:val="28"/>
              </w:rPr>
              <w:t>oo</w:t>
            </w:r>
            <w:proofErr w:type="spellEnd"/>
            <w:r w:rsidRPr="00CB5220">
              <w:rPr>
                <w:rFonts w:ascii="Garamond" w:hAnsi="Garamond"/>
                <w:sz w:val="28"/>
                <w:szCs w:val="28"/>
              </w:rPr>
              <w:t xml:space="preserve"> er </w:t>
            </w:r>
            <w:proofErr w:type="spellStart"/>
            <w:r w:rsidRPr="00CB5220">
              <w:rPr>
                <w:rFonts w:ascii="Garamond" w:hAnsi="Garamond"/>
                <w:sz w:val="28"/>
                <w:szCs w:val="28"/>
              </w:rPr>
              <w:t>lieh</w:t>
            </w:r>
            <w:proofErr w:type="spellEnd"/>
            <w:r w:rsidRPr="00CB5220">
              <w:rPr>
                <w:rFonts w:ascii="Garamond" w:hAnsi="Garamond"/>
                <w:sz w:val="28"/>
                <w:szCs w:val="28"/>
              </w:rPr>
              <w:t xml:space="preserve"> </w:t>
            </w:r>
            <w:proofErr w:type="spellStart"/>
            <w:r w:rsidRPr="00CB5220">
              <w:rPr>
                <w:rFonts w:ascii="Garamond" w:hAnsi="Garamond"/>
                <w:i/>
                <w:sz w:val="28"/>
                <w:szCs w:val="28"/>
              </w:rPr>
              <w:t>oghsyn</w:t>
            </w:r>
            <w:proofErr w:type="spellEnd"/>
            <w:r w:rsidRPr="00CB5220">
              <w:rPr>
                <w:rFonts w:ascii="Garamond" w:hAnsi="Garamond"/>
                <w:i/>
                <w:sz w:val="28"/>
                <w:szCs w:val="28"/>
              </w:rPr>
              <w:t xml:space="preserve"> y chur</w:t>
            </w:r>
            <w:r w:rsidRPr="00CB5220">
              <w:rPr>
                <w:rFonts w:ascii="Garamond" w:hAnsi="Garamond"/>
                <w:sz w:val="28"/>
                <w:szCs w:val="28"/>
              </w:rPr>
              <w:t xml:space="preserve"> </w:t>
            </w:r>
            <w:proofErr w:type="spellStart"/>
            <w:r w:rsidRPr="00CB5220">
              <w:rPr>
                <w:rFonts w:ascii="Garamond" w:hAnsi="Garamond"/>
                <w:sz w:val="28"/>
                <w:szCs w:val="28"/>
              </w:rPr>
              <w:t>dasyn</w:t>
            </w:r>
            <w:proofErr w:type="spellEnd"/>
            <w:r w:rsidRPr="00CB5220">
              <w:rPr>
                <w:rFonts w:ascii="Garamond" w:hAnsi="Garamond"/>
                <w:sz w:val="28"/>
                <w:szCs w:val="28"/>
              </w:rPr>
              <w:t xml:space="preserve"> </w:t>
            </w:r>
            <w:proofErr w:type="spellStart"/>
            <w:r w:rsidRPr="00CB5220">
              <w:rPr>
                <w:rFonts w:ascii="Garamond" w:hAnsi="Garamond"/>
                <w:sz w:val="28"/>
                <w:szCs w:val="28"/>
              </w:rPr>
              <w:t>t’er</w:t>
            </w:r>
            <w:proofErr w:type="spellEnd"/>
            <w:r w:rsidRPr="00CB5220">
              <w:rPr>
                <w:rFonts w:ascii="Garamond" w:hAnsi="Garamond"/>
                <w:sz w:val="28"/>
                <w:szCs w:val="28"/>
              </w:rPr>
              <w:t xml:space="preserve"> </w:t>
            </w:r>
            <w:proofErr w:type="spellStart"/>
            <w:r w:rsidRPr="00CB5220">
              <w:rPr>
                <w:rFonts w:ascii="Garamond" w:hAnsi="Garamond"/>
                <w:sz w:val="28"/>
                <w:szCs w:val="28"/>
              </w:rPr>
              <w:t>nianoo</w:t>
            </w:r>
            <w:proofErr w:type="spellEnd"/>
            <w:r w:rsidRPr="00CB5220">
              <w:rPr>
                <w:rFonts w:ascii="Garamond" w:hAnsi="Garamond"/>
                <w:sz w:val="28"/>
                <w:szCs w:val="28"/>
              </w:rPr>
              <w:t xml:space="preserve"> </w:t>
            </w:r>
            <w:proofErr w:type="spellStart"/>
            <w:r w:rsidRPr="00CB5220">
              <w:rPr>
                <w:rFonts w:ascii="Garamond" w:hAnsi="Garamond"/>
                <w:sz w:val="28"/>
                <w:szCs w:val="28"/>
              </w:rPr>
              <w:t>shoh</w:t>
            </w:r>
            <w:proofErr w:type="spellEnd"/>
            <w:r w:rsidRPr="00CB5220">
              <w:rPr>
                <w:rFonts w:ascii="Garamond" w:hAnsi="Garamond"/>
                <w:sz w:val="28"/>
                <w:szCs w:val="28"/>
              </w:rPr>
              <w:t xml:space="preserve"> ; </w:t>
            </w:r>
            <w:proofErr w:type="spellStart"/>
            <w:r w:rsidRPr="00CB5220">
              <w:rPr>
                <w:rFonts w:ascii="Garamond" w:hAnsi="Garamond"/>
                <w:sz w:val="28"/>
                <w:szCs w:val="28"/>
              </w:rPr>
              <w:t>Managh</w:t>
            </w:r>
            <w:proofErr w:type="spellEnd"/>
            <w:r w:rsidRPr="00CB5220">
              <w:rPr>
                <w:rFonts w:ascii="Garamond" w:hAnsi="Garamond"/>
                <w:sz w:val="28"/>
                <w:szCs w:val="28"/>
              </w:rPr>
              <w:t xml:space="preserve"> </w:t>
            </w:r>
            <w:proofErr w:type="spellStart"/>
            <w:r w:rsidRPr="00CB5220">
              <w:rPr>
                <w:rFonts w:ascii="Garamond" w:hAnsi="Garamond"/>
                <w:sz w:val="28"/>
                <w:szCs w:val="28"/>
              </w:rPr>
              <w:t>vod</w:t>
            </w:r>
            <w:proofErr w:type="spellEnd"/>
            <w:r w:rsidRPr="00CB5220">
              <w:rPr>
                <w:rFonts w:ascii="Garamond" w:hAnsi="Garamond"/>
                <w:sz w:val="28"/>
                <w:szCs w:val="28"/>
              </w:rPr>
              <w:t xml:space="preserve"> </w:t>
            </w:r>
            <w:proofErr w:type="spellStart"/>
            <w:r w:rsidRPr="00CB5220">
              <w:rPr>
                <w:rFonts w:ascii="Garamond" w:hAnsi="Garamond"/>
                <w:sz w:val="28"/>
                <w:szCs w:val="28"/>
              </w:rPr>
              <w:t>oo</w:t>
            </w:r>
            <w:proofErr w:type="spellEnd"/>
            <w:r w:rsidRPr="00CB5220">
              <w:rPr>
                <w:rFonts w:ascii="Garamond" w:hAnsi="Garamond"/>
                <w:sz w:val="28"/>
                <w:szCs w:val="28"/>
              </w:rPr>
              <w:t xml:space="preserve"> cur er </w:t>
            </w:r>
            <w:proofErr w:type="spellStart"/>
            <w:r w:rsidRPr="00CB5220">
              <w:rPr>
                <w:rFonts w:ascii="Garamond" w:hAnsi="Garamond"/>
                <w:sz w:val="28"/>
                <w:szCs w:val="28"/>
              </w:rPr>
              <w:t>ve</w:t>
            </w:r>
            <w:proofErr w:type="spellEnd"/>
            <w:r w:rsidRPr="00CB5220">
              <w:rPr>
                <w:rFonts w:ascii="Garamond" w:hAnsi="Garamond"/>
                <w:sz w:val="28"/>
                <w:szCs w:val="28"/>
              </w:rPr>
              <w:t xml:space="preserve"> </w:t>
            </w:r>
            <w:proofErr w:type="spellStart"/>
            <w:r w:rsidRPr="00CB5220">
              <w:rPr>
                <w:rFonts w:ascii="Garamond" w:hAnsi="Garamond"/>
                <w:sz w:val="28"/>
                <w:szCs w:val="28"/>
              </w:rPr>
              <w:t>tushtagh</w:t>
            </w:r>
            <w:proofErr w:type="spellEnd"/>
            <w:r w:rsidRPr="00CB5220">
              <w:rPr>
                <w:rFonts w:ascii="Garamond" w:hAnsi="Garamond"/>
                <w:sz w:val="28"/>
                <w:szCs w:val="28"/>
              </w:rPr>
              <w:t xml:space="preserve"> </w:t>
            </w:r>
            <w:proofErr w:type="spellStart"/>
            <w:r w:rsidRPr="00CB5220">
              <w:rPr>
                <w:rFonts w:ascii="Garamond" w:hAnsi="Garamond"/>
                <w:sz w:val="28"/>
                <w:szCs w:val="28"/>
              </w:rPr>
              <w:t>jeh</w:t>
            </w:r>
            <w:proofErr w:type="spellEnd"/>
            <w:r w:rsidRPr="00CB5220">
              <w:rPr>
                <w:rFonts w:ascii="Garamond" w:hAnsi="Garamond"/>
                <w:sz w:val="28"/>
                <w:szCs w:val="28"/>
              </w:rPr>
              <w:t xml:space="preserve"> </w:t>
            </w:r>
            <w:proofErr w:type="spellStart"/>
            <w:r w:rsidRPr="00CB5220">
              <w:rPr>
                <w:rFonts w:ascii="Garamond" w:hAnsi="Garamond"/>
                <w:sz w:val="28"/>
                <w:szCs w:val="28"/>
              </w:rPr>
              <w:t>Oill</w:t>
            </w:r>
            <w:proofErr w:type="spellEnd"/>
            <w:r w:rsidRPr="00CB5220">
              <w:rPr>
                <w:rFonts w:ascii="Garamond" w:hAnsi="Garamond"/>
                <w:sz w:val="28"/>
                <w:szCs w:val="28"/>
              </w:rPr>
              <w:t xml:space="preserve">, </w:t>
            </w:r>
            <w:proofErr w:type="spellStart"/>
            <w:r w:rsidRPr="00CB5220">
              <w:rPr>
                <w:rFonts w:ascii="Garamond" w:hAnsi="Garamond"/>
                <w:sz w:val="28"/>
                <w:szCs w:val="28"/>
              </w:rPr>
              <w:t>insh</w:t>
            </w:r>
            <w:proofErr w:type="spellEnd"/>
            <w:r w:rsidRPr="00CB5220">
              <w:rPr>
                <w:rFonts w:ascii="Garamond" w:hAnsi="Garamond"/>
                <w:sz w:val="28"/>
                <w:szCs w:val="28"/>
              </w:rPr>
              <w:t xml:space="preserve"> e</w:t>
            </w:r>
            <w:r w:rsidR="00FC2A3A">
              <w:rPr>
                <w:rFonts w:ascii="Garamond" w:hAnsi="Garamond"/>
                <w:sz w:val="28"/>
                <w:szCs w:val="28"/>
              </w:rPr>
              <w:t>h</w:t>
            </w:r>
            <w:r w:rsidRPr="00CB5220">
              <w:rPr>
                <w:rFonts w:ascii="Garamond" w:hAnsi="Garamond"/>
                <w:sz w:val="28"/>
                <w:szCs w:val="28"/>
              </w:rPr>
              <w:t xml:space="preserve"> da </w:t>
            </w:r>
            <w:proofErr w:type="spellStart"/>
            <w:r w:rsidRPr="00CB5220">
              <w:rPr>
                <w:rFonts w:ascii="Garamond" w:hAnsi="Garamond"/>
                <w:sz w:val="28"/>
                <w:szCs w:val="28"/>
              </w:rPr>
              <w:t>Saggyrt</w:t>
            </w:r>
            <w:proofErr w:type="spellEnd"/>
            <w:r w:rsidRPr="00CB5220">
              <w:rPr>
                <w:rFonts w:ascii="Garamond" w:hAnsi="Garamond"/>
                <w:sz w:val="28"/>
                <w:szCs w:val="28"/>
              </w:rPr>
              <w:t xml:space="preserve"> y </w:t>
            </w:r>
            <w:proofErr w:type="spellStart"/>
            <w:r w:rsidRPr="00CB5220">
              <w:rPr>
                <w:rFonts w:ascii="Garamond" w:hAnsi="Garamond"/>
                <w:sz w:val="28"/>
                <w:szCs w:val="28"/>
              </w:rPr>
              <w:t>Skeereh</w:t>
            </w:r>
            <w:proofErr w:type="spellEnd"/>
            <w:r w:rsidRPr="00CB5220">
              <w:rPr>
                <w:rFonts w:ascii="Garamond" w:hAnsi="Garamond"/>
                <w:sz w:val="28"/>
                <w:szCs w:val="28"/>
              </w:rPr>
              <w:t xml:space="preserve"> </w:t>
            </w:r>
            <w:proofErr w:type="spellStart"/>
            <w:r w:rsidRPr="00CB5220">
              <w:rPr>
                <w:rFonts w:ascii="Garamond" w:hAnsi="Garamond"/>
                <w:sz w:val="28"/>
                <w:szCs w:val="28"/>
              </w:rPr>
              <w:t>echey</w:t>
            </w:r>
            <w:proofErr w:type="spellEnd"/>
            <w:r w:rsidRPr="00CB5220">
              <w:rPr>
                <w:rFonts w:ascii="Garamond" w:hAnsi="Garamond"/>
                <w:sz w:val="28"/>
                <w:szCs w:val="28"/>
              </w:rPr>
              <w:t xml:space="preserve">, </w:t>
            </w:r>
            <w:proofErr w:type="spellStart"/>
            <w:r w:rsidRPr="00CB5220">
              <w:rPr>
                <w:rFonts w:ascii="Garamond" w:hAnsi="Garamond"/>
                <w:sz w:val="28"/>
                <w:szCs w:val="28"/>
              </w:rPr>
              <w:t>yn</w:t>
            </w:r>
            <w:proofErr w:type="spellEnd"/>
            <w:r w:rsidRPr="00CB5220">
              <w:rPr>
                <w:rFonts w:ascii="Garamond" w:hAnsi="Garamond"/>
                <w:sz w:val="28"/>
                <w:szCs w:val="28"/>
              </w:rPr>
              <w:t xml:space="preserve"> </w:t>
            </w:r>
            <w:proofErr w:type="spellStart"/>
            <w:r w:rsidRPr="00CB5220">
              <w:rPr>
                <w:rFonts w:ascii="Garamond" w:hAnsi="Garamond"/>
                <w:sz w:val="28"/>
                <w:szCs w:val="28"/>
              </w:rPr>
              <w:t>currym</w:t>
            </w:r>
            <w:proofErr w:type="spellEnd"/>
            <w:r w:rsidRPr="00CB5220">
              <w:rPr>
                <w:rFonts w:ascii="Garamond" w:hAnsi="Garamond"/>
                <w:sz w:val="28"/>
                <w:szCs w:val="28"/>
              </w:rPr>
              <w:t xml:space="preserve"> </w:t>
            </w:r>
            <w:proofErr w:type="spellStart"/>
            <w:r w:rsidRPr="00CB5220">
              <w:rPr>
                <w:rFonts w:ascii="Garamond" w:hAnsi="Garamond"/>
                <w:sz w:val="28"/>
                <w:szCs w:val="28"/>
              </w:rPr>
              <w:t>echyssyn</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chur </w:t>
            </w:r>
            <w:proofErr w:type="spellStart"/>
            <w:r w:rsidRPr="00CB5220">
              <w:rPr>
                <w:rFonts w:ascii="Garamond" w:hAnsi="Garamond"/>
                <w:sz w:val="28"/>
                <w:szCs w:val="28"/>
              </w:rPr>
              <w:t>coyrle</w:t>
            </w:r>
            <w:proofErr w:type="spellEnd"/>
            <w:r w:rsidRPr="00CB5220">
              <w:rPr>
                <w:rFonts w:ascii="Garamond" w:hAnsi="Garamond"/>
                <w:sz w:val="28"/>
                <w:szCs w:val="28"/>
              </w:rPr>
              <w:t xml:space="preserve"> da, as my nee e </w:t>
            </w:r>
            <w:proofErr w:type="spellStart"/>
            <w:r w:rsidRPr="00CB5220">
              <w:rPr>
                <w:rFonts w:ascii="Garamond" w:hAnsi="Garamond"/>
                <w:sz w:val="28"/>
                <w:szCs w:val="28"/>
              </w:rPr>
              <w:t>tannaghtyn</w:t>
            </w:r>
            <w:proofErr w:type="spellEnd"/>
            <w:r w:rsidRPr="00CB5220">
              <w:rPr>
                <w:rFonts w:ascii="Garamond" w:hAnsi="Garamond"/>
                <w:sz w:val="28"/>
                <w:szCs w:val="28"/>
              </w:rPr>
              <w:t xml:space="preserve"> </w:t>
            </w:r>
            <w:r w:rsidR="00FE1446" w:rsidRPr="00CB5220">
              <w:rPr>
                <w:rFonts w:ascii="Garamond" w:hAnsi="Garamond"/>
                <w:sz w:val="28"/>
                <w:szCs w:val="28"/>
              </w:rPr>
              <w:t>[105]</w:t>
            </w:r>
            <w:r w:rsidR="00FE1446">
              <w:rPr>
                <w:rFonts w:ascii="Garamond" w:hAnsi="Garamond"/>
                <w:sz w:val="28"/>
                <w:szCs w:val="28"/>
              </w:rPr>
              <w:t xml:space="preserve"> </w:t>
            </w:r>
            <w:proofErr w:type="spellStart"/>
            <w:r w:rsidRPr="00CB5220">
              <w:rPr>
                <w:rFonts w:ascii="Garamond" w:hAnsi="Garamond"/>
                <w:sz w:val="28"/>
                <w:szCs w:val="28"/>
              </w:rPr>
              <w:t>niau-viallagh</w:t>
            </w:r>
            <w:proofErr w:type="spellEnd"/>
            <w:r w:rsidRPr="00CB5220">
              <w:rPr>
                <w:rFonts w:ascii="Garamond" w:hAnsi="Garamond"/>
                <w:sz w:val="28"/>
                <w:szCs w:val="28"/>
              </w:rPr>
              <w:t xml:space="preserve">, </w:t>
            </w:r>
            <w:proofErr w:type="spellStart"/>
            <w:r w:rsidRPr="00CB5220">
              <w:rPr>
                <w:rFonts w:ascii="Garamond" w:hAnsi="Garamond"/>
                <w:i/>
                <w:sz w:val="28"/>
                <w:szCs w:val="28"/>
              </w:rPr>
              <w:t>dy</w:t>
            </w:r>
            <w:proofErr w:type="spellEnd"/>
            <w:r w:rsidRPr="00CB5220">
              <w:rPr>
                <w:rFonts w:ascii="Garamond" w:hAnsi="Garamond"/>
                <w:i/>
                <w:sz w:val="28"/>
                <w:szCs w:val="28"/>
              </w:rPr>
              <w:t xml:space="preserve"> </w:t>
            </w:r>
            <w:proofErr w:type="spellStart"/>
            <w:r w:rsidRPr="00CB5220">
              <w:rPr>
                <w:rFonts w:ascii="Garamond" w:hAnsi="Garamond"/>
                <w:i/>
                <w:sz w:val="28"/>
                <w:szCs w:val="28"/>
              </w:rPr>
              <w:t>obbal</w:t>
            </w:r>
            <w:proofErr w:type="spellEnd"/>
            <w:r w:rsidRPr="00CB5220">
              <w:rPr>
                <w:rFonts w:ascii="Garamond" w:hAnsi="Garamond"/>
                <w:i/>
                <w:sz w:val="28"/>
                <w:szCs w:val="28"/>
              </w:rPr>
              <w:t xml:space="preserve"> y </w:t>
            </w:r>
            <w:proofErr w:type="spellStart"/>
            <w:r w:rsidRPr="00CB5220">
              <w:rPr>
                <w:rFonts w:ascii="Garamond" w:hAnsi="Garamond"/>
                <w:i/>
                <w:sz w:val="28"/>
                <w:szCs w:val="28"/>
              </w:rPr>
              <w:t>Chreesteeaght</w:t>
            </w:r>
            <w:proofErr w:type="spellEnd"/>
            <w:r w:rsidRPr="00CB5220">
              <w:rPr>
                <w:rFonts w:ascii="Garamond" w:hAnsi="Garamond"/>
                <w:i/>
                <w:sz w:val="28"/>
                <w:szCs w:val="28"/>
              </w:rPr>
              <w:t xml:space="preserve"> </w:t>
            </w:r>
            <w:proofErr w:type="spellStart"/>
            <w:r w:rsidRPr="00CB5220">
              <w:rPr>
                <w:rFonts w:ascii="Garamond" w:hAnsi="Garamond"/>
                <w:i/>
                <w:sz w:val="28"/>
                <w:szCs w:val="28"/>
              </w:rPr>
              <w:t>casherick</w:t>
            </w:r>
            <w:proofErr w:type="spellEnd"/>
            <w:r w:rsidRPr="00CB5220">
              <w:rPr>
                <w:rFonts w:ascii="Garamond" w:hAnsi="Garamond"/>
                <w:i/>
                <w:sz w:val="28"/>
                <w:szCs w:val="28"/>
              </w:rPr>
              <w:t xml:space="preserve"> </w:t>
            </w:r>
            <w:r w:rsidRPr="00D0118F">
              <w:rPr>
                <w:rFonts w:ascii="Garamond" w:hAnsi="Garamond"/>
                <w:sz w:val="28"/>
                <w:szCs w:val="28"/>
              </w:rPr>
              <w:t>da</w:t>
            </w:r>
            <w:r w:rsidRPr="00CB5220">
              <w:rPr>
                <w:rFonts w:ascii="Garamond" w:hAnsi="Garamond"/>
                <w:sz w:val="28"/>
                <w:szCs w:val="28"/>
              </w:rPr>
              <w:t xml:space="preserve">, as ta </w:t>
            </w:r>
            <w:proofErr w:type="spellStart"/>
            <w:r w:rsidRPr="00CB5220">
              <w:rPr>
                <w:rFonts w:ascii="Garamond" w:hAnsi="Garamond"/>
                <w:sz w:val="28"/>
                <w:szCs w:val="28"/>
              </w:rPr>
              <w:t>shoh</w:t>
            </w:r>
            <w:proofErr w:type="spellEnd"/>
            <w:r w:rsidRPr="00CB5220">
              <w:rPr>
                <w:rFonts w:ascii="Garamond" w:hAnsi="Garamond"/>
                <w:sz w:val="28"/>
                <w:szCs w:val="28"/>
              </w:rPr>
              <w:t xml:space="preserve"> </w:t>
            </w:r>
            <w:proofErr w:type="spellStart"/>
            <w:r w:rsidRPr="00CB5220">
              <w:rPr>
                <w:rFonts w:ascii="Garamond" w:hAnsi="Garamond"/>
                <w:sz w:val="28"/>
                <w:szCs w:val="28"/>
              </w:rPr>
              <w:t>kerragh</w:t>
            </w:r>
            <w:proofErr w:type="spellEnd"/>
            <w:r w:rsidRPr="00CB5220">
              <w:rPr>
                <w:rFonts w:ascii="Garamond" w:hAnsi="Garamond"/>
                <w:sz w:val="28"/>
                <w:szCs w:val="28"/>
              </w:rPr>
              <w:t xml:space="preserve"> </w:t>
            </w:r>
            <w:proofErr w:type="spellStart"/>
            <w:r w:rsidRPr="00CB5220">
              <w:rPr>
                <w:rFonts w:ascii="Garamond" w:hAnsi="Garamond"/>
                <w:sz w:val="28"/>
                <w:szCs w:val="28"/>
              </w:rPr>
              <w:t>smoo</w:t>
            </w:r>
            <w:proofErr w:type="spellEnd"/>
            <w:r w:rsidRPr="00CB5220">
              <w:rPr>
                <w:rFonts w:ascii="Garamond" w:hAnsi="Garamond"/>
                <w:sz w:val="28"/>
                <w:szCs w:val="28"/>
              </w:rPr>
              <w:t xml:space="preserve"> </w:t>
            </w:r>
            <w:proofErr w:type="spellStart"/>
            <w:r w:rsidRPr="00CB5220">
              <w:rPr>
                <w:rFonts w:ascii="Garamond" w:hAnsi="Garamond"/>
                <w:sz w:val="28"/>
                <w:szCs w:val="28"/>
              </w:rPr>
              <w:t>ny</w:t>
            </w:r>
            <w:proofErr w:type="spellEnd"/>
            <w:r w:rsidRPr="00CB5220">
              <w:rPr>
                <w:rFonts w:ascii="Garamond" w:hAnsi="Garamond"/>
                <w:sz w:val="28"/>
                <w:szCs w:val="28"/>
              </w:rPr>
              <w:t xml:space="preserve"> </w:t>
            </w:r>
            <w:proofErr w:type="spellStart"/>
            <w:r w:rsidRPr="00CB5220">
              <w:rPr>
                <w:rFonts w:ascii="Garamond" w:hAnsi="Garamond"/>
                <w:sz w:val="28"/>
                <w:szCs w:val="28"/>
              </w:rPr>
              <w:t>oddys</w:t>
            </w:r>
            <w:proofErr w:type="spellEnd"/>
            <w:r w:rsidRPr="00CB5220">
              <w:rPr>
                <w:rFonts w:ascii="Garamond" w:hAnsi="Garamond"/>
                <w:sz w:val="28"/>
                <w:szCs w:val="28"/>
              </w:rPr>
              <w:t xml:space="preserve"> y </w:t>
            </w:r>
            <w:proofErr w:type="spellStart"/>
            <w:r w:rsidRPr="00CB5220">
              <w:rPr>
                <w:rFonts w:ascii="Garamond" w:hAnsi="Garamond"/>
                <w:sz w:val="28"/>
                <w:szCs w:val="28"/>
              </w:rPr>
              <w:t>Leih</w:t>
            </w:r>
            <w:proofErr w:type="spellEnd"/>
            <w:r w:rsidRPr="00CB5220">
              <w:rPr>
                <w:rFonts w:ascii="Garamond" w:hAnsi="Garamond"/>
                <w:sz w:val="28"/>
                <w:szCs w:val="28"/>
              </w:rPr>
              <w:t xml:space="preserve"> chur er. </w:t>
            </w:r>
          </w:p>
        </w:tc>
        <w:tc>
          <w:tcPr>
            <w:tcW w:w="3810" w:type="dxa"/>
          </w:tcPr>
          <w:p w14:paraId="0E8C6F7B" w14:textId="77777777" w:rsidR="001354A2" w:rsidRPr="009A4209" w:rsidRDefault="001354A2"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But if you are indeed abused, you ought privately </w:t>
            </w:r>
            <w:r w:rsidRPr="009A4209">
              <w:rPr>
                <w:rFonts w:ascii="Garamond" w:hAnsi="Garamond" w:cs="Times New Roman"/>
                <w:sz w:val="28"/>
              </w:rPr>
              <w:t>to</w:t>
            </w:r>
            <w:r w:rsidRPr="009A4209">
              <w:rPr>
                <w:rFonts w:ascii="Garamond" w:hAnsi="Garamond" w:cs="Times New Roman"/>
                <w:i/>
                <w:sz w:val="28"/>
              </w:rPr>
              <w:t xml:space="preserve"> </w:t>
            </w:r>
            <w:r w:rsidRPr="009A4209">
              <w:rPr>
                <w:rFonts w:ascii="Garamond" w:hAnsi="Garamond" w:cs="Times New Roman"/>
                <w:sz w:val="28"/>
              </w:rPr>
              <w:t>reprove</w:t>
            </w:r>
            <w:r w:rsidRPr="009A4209">
              <w:rPr>
                <w:rFonts w:ascii="Garamond" w:hAnsi="Garamond" w:cs="Times New Roman"/>
                <w:i/>
                <w:sz w:val="28"/>
              </w:rPr>
              <w:t xml:space="preserve"> him that hath done it</w:t>
            </w:r>
            <w:r w:rsidRPr="009A4209">
              <w:rPr>
                <w:rFonts w:ascii="Garamond" w:hAnsi="Garamond" w:cs="Times New Roman"/>
                <w:sz w:val="28"/>
              </w:rPr>
              <w:t> ;</w:t>
            </w:r>
            <w:r w:rsidRPr="009A4209">
              <w:rPr>
                <w:rFonts w:ascii="Garamond" w:hAnsi="Garamond" w:cs="Times New Roman"/>
                <w:i/>
                <w:sz w:val="28"/>
              </w:rPr>
              <w:t xml:space="preserve"> if you cannot make him sensible of his Fault, tell it to his </w:t>
            </w:r>
            <w:proofErr w:type="spellStart"/>
            <w:r w:rsidRPr="009A4209">
              <w:rPr>
                <w:rFonts w:ascii="Garamond" w:hAnsi="Garamond" w:cs="Times New Roman"/>
                <w:i/>
                <w:sz w:val="28"/>
              </w:rPr>
              <w:t>Pastour</w:t>
            </w:r>
            <w:proofErr w:type="spellEnd"/>
            <w:r w:rsidRPr="009A4209">
              <w:rPr>
                <w:rFonts w:ascii="Garamond" w:hAnsi="Garamond" w:cs="Times New Roman"/>
                <w:i/>
                <w:sz w:val="28"/>
              </w:rPr>
              <w:t xml:space="preserve">, whose Duty it is to admonish him, and if he continue obstinate, </w:t>
            </w:r>
            <w:r w:rsidRPr="009A4209">
              <w:rPr>
                <w:rFonts w:ascii="Garamond" w:hAnsi="Garamond" w:cs="Times New Roman"/>
                <w:sz w:val="28"/>
              </w:rPr>
              <w:t>to deny him the Holy Communion,</w:t>
            </w:r>
            <w:r w:rsidRPr="009A4209">
              <w:rPr>
                <w:rFonts w:ascii="Garamond" w:hAnsi="Garamond" w:cs="Times New Roman"/>
                <w:i/>
                <w:sz w:val="28"/>
              </w:rPr>
              <w:t xml:space="preserve"> which is a greater Punishment than the Law can inflict.</w:t>
            </w:r>
          </w:p>
        </w:tc>
        <w:tc>
          <w:tcPr>
            <w:tcW w:w="0" w:type="auto"/>
          </w:tcPr>
          <w:p w14:paraId="3C9D7BC1" w14:textId="77777777" w:rsidR="001354A2" w:rsidRDefault="001354A2" w:rsidP="00DB60C3">
            <w:pPr>
              <w:pStyle w:val="ListParagraph"/>
              <w:ind w:left="0"/>
              <w:rPr>
                <w:rFonts w:ascii="Garamond" w:hAnsi="Garamond" w:cs="Times New Roman"/>
                <w:sz w:val="20"/>
                <w:szCs w:val="20"/>
              </w:rPr>
            </w:pPr>
          </w:p>
          <w:p w14:paraId="00A16C31" w14:textId="77777777" w:rsidR="00FC2A3A" w:rsidRDefault="00FC2A3A" w:rsidP="00DB60C3">
            <w:pPr>
              <w:pStyle w:val="ListParagraph"/>
              <w:ind w:left="0"/>
              <w:rPr>
                <w:rFonts w:ascii="Garamond" w:hAnsi="Garamond" w:cs="Times New Roman"/>
                <w:sz w:val="20"/>
                <w:szCs w:val="20"/>
              </w:rPr>
            </w:pPr>
          </w:p>
          <w:p w14:paraId="4BC03571" w14:textId="77777777" w:rsidR="00FC2A3A" w:rsidRDefault="00FC2A3A" w:rsidP="00DB60C3">
            <w:pPr>
              <w:pStyle w:val="ListParagraph"/>
              <w:ind w:left="0"/>
              <w:rPr>
                <w:rFonts w:ascii="Garamond" w:hAnsi="Garamond" w:cs="Times New Roman"/>
                <w:sz w:val="20"/>
                <w:szCs w:val="20"/>
              </w:rPr>
            </w:pPr>
            <w:r>
              <w:rPr>
                <w:rFonts w:ascii="Garamond" w:hAnsi="Garamond" w:cs="Times New Roman"/>
                <w:sz w:val="20"/>
                <w:szCs w:val="20"/>
              </w:rPr>
              <w:t>Matt. 18. 15.</w:t>
            </w:r>
          </w:p>
          <w:p w14:paraId="27CF1F3F" w14:textId="77777777" w:rsidR="00FC2A3A" w:rsidRDefault="00FC2A3A" w:rsidP="00DB60C3">
            <w:pPr>
              <w:pStyle w:val="ListParagraph"/>
              <w:ind w:left="0"/>
              <w:rPr>
                <w:rFonts w:ascii="Garamond" w:hAnsi="Garamond" w:cs="Times New Roman"/>
                <w:sz w:val="20"/>
                <w:szCs w:val="20"/>
              </w:rPr>
            </w:pPr>
          </w:p>
          <w:p w14:paraId="4FEE881B" w14:textId="77777777" w:rsidR="00FC2A3A" w:rsidRDefault="00FC2A3A" w:rsidP="00DB60C3">
            <w:pPr>
              <w:pStyle w:val="ListParagraph"/>
              <w:ind w:left="0"/>
              <w:rPr>
                <w:rFonts w:ascii="Garamond" w:hAnsi="Garamond" w:cs="Times New Roman"/>
                <w:sz w:val="20"/>
                <w:szCs w:val="20"/>
              </w:rPr>
            </w:pPr>
          </w:p>
          <w:p w14:paraId="0CE853F2" w14:textId="77777777" w:rsidR="00FC2A3A" w:rsidRDefault="00FC2A3A" w:rsidP="00DB60C3">
            <w:pPr>
              <w:pStyle w:val="ListParagraph"/>
              <w:ind w:left="0"/>
              <w:rPr>
                <w:rFonts w:ascii="Garamond" w:hAnsi="Garamond" w:cs="Times New Roman"/>
                <w:sz w:val="20"/>
                <w:szCs w:val="20"/>
              </w:rPr>
            </w:pPr>
          </w:p>
          <w:p w14:paraId="47E9201D" w14:textId="77777777" w:rsidR="00FC2A3A" w:rsidRPr="00FC2A3A" w:rsidRDefault="00FC2A3A" w:rsidP="00DB60C3">
            <w:pPr>
              <w:pStyle w:val="ListParagraph"/>
              <w:ind w:left="0"/>
              <w:rPr>
                <w:rFonts w:ascii="Garamond" w:hAnsi="Garamond" w:cs="Times New Roman"/>
                <w:sz w:val="20"/>
                <w:szCs w:val="20"/>
              </w:rPr>
            </w:pPr>
            <w:proofErr w:type="spellStart"/>
            <w:r>
              <w:rPr>
                <w:rFonts w:ascii="Garamond" w:hAnsi="Garamond" w:cs="Times New Roman"/>
                <w:sz w:val="20"/>
                <w:szCs w:val="20"/>
              </w:rPr>
              <w:t>Rubrick</w:t>
            </w:r>
            <w:proofErr w:type="spellEnd"/>
            <w:r>
              <w:rPr>
                <w:rFonts w:ascii="Garamond" w:hAnsi="Garamond" w:cs="Times New Roman"/>
                <w:sz w:val="20"/>
                <w:szCs w:val="20"/>
              </w:rPr>
              <w:t xml:space="preserve"> before the Com</w:t>
            </w:r>
            <w:r>
              <w:rPr>
                <w:rFonts w:ascii="Garamond" w:hAnsi="Garamond" w:cs="Times New Roman"/>
                <w:sz w:val="20"/>
                <w:szCs w:val="20"/>
              </w:rPr>
              <w:softHyphen/>
              <w:t>munion.</w:t>
            </w:r>
          </w:p>
        </w:tc>
      </w:tr>
      <w:tr w:rsidR="001354A2" w:rsidRPr="009A4209" w14:paraId="2FA96A4E" w14:textId="77777777" w:rsidTr="00710C08">
        <w:tc>
          <w:tcPr>
            <w:tcW w:w="4111" w:type="dxa"/>
          </w:tcPr>
          <w:p w14:paraId="703CC0DF" w14:textId="77777777" w:rsidR="001354A2" w:rsidRPr="00CB5220" w:rsidRDefault="001354A2" w:rsidP="00DB60C3">
            <w:pPr>
              <w:pStyle w:val="CM3"/>
              <w:widowControl/>
              <w:spacing w:line="240" w:lineRule="auto"/>
              <w:ind w:firstLine="227"/>
              <w:jc w:val="both"/>
              <w:rPr>
                <w:rFonts w:ascii="Garamond" w:hAnsi="Garamond"/>
                <w:sz w:val="28"/>
                <w:szCs w:val="28"/>
              </w:rPr>
            </w:pPr>
            <w:proofErr w:type="spellStart"/>
            <w:r w:rsidRPr="00CB5220">
              <w:rPr>
                <w:rFonts w:ascii="Garamond" w:hAnsi="Garamond"/>
                <w:sz w:val="28"/>
                <w:szCs w:val="28"/>
              </w:rPr>
              <w:t>Yn</w:t>
            </w:r>
            <w:proofErr w:type="spellEnd"/>
            <w:r w:rsidRPr="00CB5220">
              <w:rPr>
                <w:rFonts w:ascii="Garamond" w:hAnsi="Garamond"/>
                <w:sz w:val="28"/>
                <w:szCs w:val="28"/>
              </w:rPr>
              <w:t xml:space="preserve"> </w:t>
            </w:r>
            <w:proofErr w:type="spellStart"/>
            <w:r w:rsidRPr="00CB5220">
              <w:rPr>
                <w:rFonts w:ascii="Garamond" w:hAnsi="Garamond"/>
                <w:sz w:val="28"/>
                <w:szCs w:val="28"/>
              </w:rPr>
              <w:t>currym</w:t>
            </w:r>
            <w:proofErr w:type="spellEnd"/>
            <w:r w:rsidRPr="00CB5220">
              <w:rPr>
                <w:rFonts w:ascii="Garamond" w:hAnsi="Garamond"/>
                <w:sz w:val="28"/>
                <w:szCs w:val="28"/>
              </w:rPr>
              <w:t xml:space="preserve"> </w:t>
            </w:r>
            <w:proofErr w:type="spellStart"/>
            <w:r w:rsidRPr="00CB5220">
              <w:rPr>
                <w:rFonts w:ascii="Garamond" w:hAnsi="Garamond"/>
                <w:sz w:val="28"/>
                <w:szCs w:val="28"/>
              </w:rPr>
              <w:t>ayd</w:t>
            </w:r>
            <w:proofErr w:type="spellEnd"/>
            <w:r w:rsidRPr="00CB5220">
              <w:rPr>
                <w:rFonts w:ascii="Garamond" w:hAnsi="Garamond"/>
                <w:sz w:val="28"/>
                <w:szCs w:val="28"/>
              </w:rPr>
              <w:t xml:space="preserve"> </w:t>
            </w:r>
            <w:proofErr w:type="spellStart"/>
            <w:r w:rsidRPr="00CB5220">
              <w:rPr>
                <w:rFonts w:ascii="Garamond" w:hAnsi="Garamond"/>
                <w:sz w:val="28"/>
                <w:szCs w:val="28"/>
              </w:rPr>
              <w:t>ayns</w:t>
            </w:r>
            <w:proofErr w:type="spellEnd"/>
            <w:r w:rsidRPr="00CB5220">
              <w:rPr>
                <w:rFonts w:ascii="Garamond" w:hAnsi="Garamond"/>
                <w:sz w:val="28"/>
                <w:szCs w:val="28"/>
              </w:rPr>
              <w:t xml:space="preserve"> y </w:t>
            </w:r>
            <w:proofErr w:type="spellStart"/>
            <w:r w:rsidRPr="00CB5220">
              <w:rPr>
                <w:rFonts w:ascii="Garamond" w:hAnsi="Garamond"/>
                <w:sz w:val="28"/>
                <w:szCs w:val="28"/>
              </w:rPr>
              <w:t>tra</w:t>
            </w:r>
            <w:proofErr w:type="spellEnd"/>
            <w:r w:rsidRPr="00CB5220">
              <w:rPr>
                <w:rFonts w:ascii="Garamond" w:hAnsi="Garamond"/>
                <w:sz w:val="28"/>
                <w:szCs w:val="28"/>
              </w:rPr>
              <w:t xml:space="preserve"> </w:t>
            </w:r>
            <w:proofErr w:type="spellStart"/>
            <w:r w:rsidRPr="00CB5220">
              <w:rPr>
                <w:rFonts w:ascii="Garamond" w:hAnsi="Garamond"/>
                <w:sz w:val="28"/>
                <w:szCs w:val="28"/>
              </w:rPr>
              <w:t>d’ymmyrkey</w:t>
            </w:r>
            <w:proofErr w:type="spellEnd"/>
            <w:r w:rsidRPr="00CB5220">
              <w:rPr>
                <w:rFonts w:ascii="Garamond" w:hAnsi="Garamond"/>
                <w:sz w:val="28"/>
                <w:szCs w:val="28"/>
              </w:rPr>
              <w:t xml:space="preserve"> </w:t>
            </w:r>
            <w:proofErr w:type="spellStart"/>
            <w:r w:rsidRPr="00CB5220">
              <w:rPr>
                <w:rFonts w:ascii="Garamond" w:hAnsi="Garamond"/>
                <w:sz w:val="28"/>
                <w:szCs w:val="28"/>
              </w:rPr>
              <w:t>yn</w:t>
            </w:r>
            <w:proofErr w:type="spellEnd"/>
            <w:r w:rsidRPr="00CB5220">
              <w:rPr>
                <w:rFonts w:ascii="Garamond" w:hAnsi="Garamond"/>
                <w:sz w:val="28"/>
                <w:szCs w:val="28"/>
              </w:rPr>
              <w:t xml:space="preserve"> </w:t>
            </w:r>
            <w:proofErr w:type="spellStart"/>
            <w:r w:rsidRPr="00CB5220">
              <w:rPr>
                <w:rFonts w:ascii="Garamond" w:hAnsi="Garamond"/>
                <w:sz w:val="28"/>
                <w:szCs w:val="28"/>
              </w:rPr>
              <w:t>aggair</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surransagh</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eek </w:t>
            </w:r>
            <w:proofErr w:type="spellStart"/>
            <w:r w:rsidRPr="00CB5220">
              <w:rPr>
                <w:rFonts w:ascii="Garamond" w:hAnsi="Garamond"/>
                <w:sz w:val="28"/>
                <w:szCs w:val="28"/>
              </w:rPr>
              <w:t>mie</w:t>
            </w:r>
            <w:proofErr w:type="spellEnd"/>
            <w:r w:rsidRPr="00CB5220">
              <w:rPr>
                <w:rFonts w:ascii="Garamond" w:hAnsi="Garamond"/>
                <w:sz w:val="28"/>
                <w:szCs w:val="28"/>
              </w:rPr>
              <w:t xml:space="preserve"> son </w:t>
            </w:r>
            <w:proofErr w:type="spellStart"/>
            <w:r w:rsidRPr="00CB5220">
              <w:rPr>
                <w:rFonts w:ascii="Garamond" w:hAnsi="Garamond"/>
                <w:sz w:val="28"/>
                <w:szCs w:val="28"/>
              </w:rPr>
              <w:t>olk</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leih</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aggyndagh</w:t>
            </w:r>
            <w:proofErr w:type="spellEnd"/>
            <w:r w:rsidRPr="00CB5220">
              <w:rPr>
                <w:rFonts w:ascii="Garamond" w:hAnsi="Garamond"/>
                <w:sz w:val="28"/>
                <w:szCs w:val="28"/>
              </w:rPr>
              <w:t xml:space="preserve">,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ghoal</w:t>
            </w:r>
            <w:proofErr w:type="spellEnd"/>
            <w:r w:rsidRPr="00CB5220">
              <w:rPr>
                <w:rFonts w:ascii="Garamond" w:hAnsi="Garamond"/>
                <w:sz w:val="28"/>
                <w:szCs w:val="28"/>
              </w:rPr>
              <w:t xml:space="preserve"> </w:t>
            </w:r>
            <w:proofErr w:type="spellStart"/>
            <w:r w:rsidRPr="00CB5220">
              <w:rPr>
                <w:rFonts w:ascii="Garamond" w:hAnsi="Garamond"/>
                <w:sz w:val="28"/>
                <w:szCs w:val="28"/>
              </w:rPr>
              <w:t>padjer</w:t>
            </w:r>
            <w:proofErr w:type="spellEnd"/>
            <w:r w:rsidRPr="00CB5220">
              <w:rPr>
                <w:rFonts w:ascii="Garamond" w:hAnsi="Garamond"/>
                <w:sz w:val="28"/>
                <w:szCs w:val="28"/>
              </w:rPr>
              <w:t xml:space="preserve"> </w:t>
            </w:r>
            <w:proofErr w:type="spellStart"/>
            <w:r w:rsidRPr="00CB5220">
              <w:rPr>
                <w:rFonts w:ascii="Garamond" w:hAnsi="Garamond"/>
                <w:sz w:val="28"/>
                <w:szCs w:val="28"/>
              </w:rPr>
              <w:t>creeoil</w:t>
            </w:r>
            <w:proofErr w:type="spellEnd"/>
            <w:r w:rsidRPr="00CB5220">
              <w:rPr>
                <w:rFonts w:ascii="Garamond" w:hAnsi="Garamond"/>
                <w:sz w:val="28"/>
                <w:szCs w:val="28"/>
              </w:rPr>
              <w:t xml:space="preserve"> er y hon </w:t>
            </w:r>
            <w:proofErr w:type="spellStart"/>
            <w:r w:rsidRPr="00CB5220">
              <w:rPr>
                <w:rFonts w:ascii="Garamond" w:hAnsi="Garamond"/>
                <w:sz w:val="28"/>
                <w:szCs w:val="28"/>
              </w:rPr>
              <w:t>dy</w:t>
            </w:r>
            <w:proofErr w:type="spellEnd"/>
            <w:r w:rsidRPr="00CB5220">
              <w:rPr>
                <w:rFonts w:ascii="Garamond" w:hAnsi="Garamond"/>
                <w:sz w:val="28"/>
                <w:szCs w:val="28"/>
              </w:rPr>
              <w:t xml:space="preserve"> </w:t>
            </w:r>
            <w:proofErr w:type="spellStart"/>
            <w:r w:rsidRPr="00CB5220">
              <w:rPr>
                <w:rFonts w:ascii="Garamond" w:hAnsi="Garamond"/>
                <w:sz w:val="28"/>
                <w:szCs w:val="28"/>
              </w:rPr>
              <w:t>firrinagh</w:t>
            </w:r>
            <w:proofErr w:type="spellEnd"/>
            <w:r w:rsidRPr="00CB5220">
              <w:rPr>
                <w:rFonts w:ascii="Garamond" w:hAnsi="Garamond"/>
                <w:sz w:val="28"/>
                <w:szCs w:val="28"/>
              </w:rPr>
              <w:t xml:space="preserve">, </w:t>
            </w:r>
            <w:r w:rsidRPr="00CB5220">
              <w:rPr>
                <w:rFonts w:ascii="Garamond" w:hAnsi="Garamond"/>
                <w:i/>
                <w:sz w:val="28"/>
                <w:szCs w:val="28"/>
              </w:rPr>
              <w:t xml:space="preserve">Son </w:t>
            </w:r>
            <w:proofErr w:type="spellStart"/>
            <w:r w:rsidRPr="00CB5220">
              <w:rPr>
                <w:rFonts w:ascii="Garamond" w:hAnsi="Garamond"/>
                <w:i/>
                <w:sz w:val="28"/>
                <w:szCs w:val="28"/>
              </w:rPr>
              <w:t>myr</w:t>
            </w:r>
            <w:proofErr w:type="spellEnd"/>
            <w:r w:rsidRPr="00CB5220">
              <w:rPr>
                <w:rFonts w:ascii="Garamond" w:hAnsi="Garamond"/>
                <w:i/>
                <w:sz w:val="28"/>
                <w:szCs w:val="28"/>
              </w:rPr>
              <w:t xml:space="preserve"> </w:t>
            </w:r>
            <w:proofErr w:type="spellStart"/>
            <w:r w:rsidRPr="00CB5220">
              <w:rPr>
                <w:rFonts w:ascii="Garamond" w:hAnsi="Garamond"/>
                <w:i/>
                <w:sz w:val="28"/>
                <w:szCs w:val="28"/>
              </w:rPr>
              <w:t>shen</w:t>
            </w:r>
            <w:proofErr w:type="spellEnd"/>
            <w:r w:rsidRPr="00CB5220">
              <w:rPr>
                <w:rFonts w:ascii="Garamond" w:hAnsi="Garamond"/>
                <w:i/>
                <w:sz w:val="28"/>
                <w:szCs w:val="28"/>
              </w:rPr>
              <w:t xml:space="preserve"> ta </w:t>
            </w:r>
            <w:proofErr w:type="spellStart"/>
            <w:r w:rsidRPr="00CB5220">
              <w:rPr>
                <w:rFonts w:ascii="Garamond" w:hAnsi="Garamond"/>
                <w:i/>
                <w:sz w:val="28"/>
                <w:szCs w:val="28"/>
              </w:rPr>
              <w:t>Creest</w:t>
            </w:r>
            <w:proofErr w:type="spellEnd"/>
            <w:r w:rsidRPr="00CB5220">
              <w:rPr>
                <w:rFonts w:ascii="Garamond" w:hAnsi="Garamond"/>
                <w:i/>
                <w:sz w:val="28"/>
                <w:szCs w:val="28"/>
              </w:rPr>
              <w:t xml:space="preserve"> er chur </w:t>
            </w:r>
            <w:proofErr w:type="spellStart"/>
            <w:r w:rsidRPr="00CB5220">
              <w:rPr>
                <w:rFonts w:ascii="Garamond" w:hAnsi="Garamond"/>
                <w:i/>
                <w:sz w:val="28"/>
                <w:szCs w:val="28"/>
              </w:rPr>
              <w:t>sarey</w:t>
            </w:r>
            <w:proofErr w:type="spellEnd"/>
            <w:r w:rsidRPr="00CB5220">
              <w:rPr>
                <w:rFonts w:ascii="Garamond" w:hAnsi="Garamond"/>
                <w:sz w:val="28"/>
                <w:szCs w:val="28"/>
              </w:rPr>
              <w:t xml:space="preserve">. Matt. 5. 44. </w:t>
            </w:r>
          </w:p>
        </w:tc>
        <w:tc>
          <w:tcPr>
            <w:tcW w:w="3810" w:type="dxa"/>
          </w:tcPr>
          <w:p w14:paraId="65C02837" w14:textId="77777777" w:rsidR="001354A2" w:rsidRPr="009A4209" w:rsidRDefault="001354A2" w:rsidP="00DB60C3">
            <w:pPr>
              <w:pStyle w:val="ListParagraph"/>
              <w:ind w:left="0" w:firstLine="227"/>
              <w:jc w:val="both"/>
              <w:rPr>
                <w:rFonts w:ascii="Garamond" w:hAnsi="Garamond" w:cs="Times New Roman"/>
                <w:sz w:val="28"/>
              </w:rPr>
            </w:pPr>
            <w:r w:rsidRPr="009A4209">
              <w:rPr>
                <w:rFonts w:ascii="Garamond" w:hAnsi="Garamond" w:cs="Times New Roman"/>
                <w:i/>
                <w:sz w:val="28"/>
              </w:rPr>
              <w:t xml:space="preserve">Your Duty in the </w:t>
            </w:r>
            <w:proofErr w:type="spellStart"/>
            <w:r w:rsidRPr="009A4209">
              <w:rPr>
                <w:rFonts w:ascii="Garamond" w:hAnsi="Garamond" w:cs="Times New Roman"/>
                <w:i/>
                <w:sz w:val="28"/>
              </w:rPr>
              <w:t>mean while</w:t>
            </w:r>
            <w:proofErr w:type="spellEnd"/>
            <w:r w:rsidRPr="009A4209">
              <w:rPr>
                <w:rFonts w:ascii="Garamond" w:hAnsi="Garamond" w:cs="Times New Roman"/>
                <w:i/>
                <w:sz w:val="28"/>
              </w:rPr>
              <w:t xml:space="preserve"> is </w:t>
            </w:r>
            <w:r w:rsidRPr="009A4209">
              <w:rPr>
                <w:rFonts w:ascii="Garamond" w:hAnsi="Garamond" w:cs="Times New Roman"/>
                <w:sz w:val="28"/>
              </w:rPr>
              <w:t>patiently to bear the Injury,</w:t>
            </w:r>
            <w:r w:rsidRPr="009A4209">
              <w:rPr>
                <w:rFonts w:ascii="Garamond" w:hAnsi="Garamond" w:cs="Times New Roman"/>
                <w:i/>
                <w:sz w:val="28"/>
              </w:rPr>
              <w:t xml:space="preserve"> to return Good for Evil, freely to forgive, sincerely to pray for him</w:t>
            </w:r>
            <w:r w:rsidRPr="009A4209">
              <w:rPr>
                <w:rFonts w:ascii="Garamond" w:hAnsi="Garamond" w:cs="Times New Roman"/>
                <w:sz w:val="28"/>
              </w:rPr>
              <w:t> ;</w:t>
            </w:r>
            <w:r w:rsidRPr="009A4209">
              <w:rPr>
                <w:rFonts w:ascii="Garamond" w:hAnsi="Garamond" w:cs="Times New Roman"/>
                <w:i/>
                <w:sz w:val="28"/>
              </w:rPr>
              <w:t xml:space="preserve"> </w:t>
            </w:r>
            <w:r w:rsidRPr="009A4209">
              <w:rPr>
                <w:rFonts w:ascii="Garamond" w:hAnsi="Garamond" w:cs="Times New Roman"/>
                <w:sz w:val="28"/>
              </w:rPr>
              <w:t>For so h</w:t>
            </w:r>
            <w:r w:rsidR="00FC2A3A">
              <w:rPr>
                <w:rFonts w:ascii="Garamond" w:hAnsi="Garamond" w:cs="Times New Roman"/>
                <w:sz w:val="28"/>
              </w:rPr>
              <w:t xml:space="preserve">ath Christ expressly commanded. </w:t>
            </w:r>
            <w:r w:rsidRPr="009A4209">
              <w:rPr>
                <w:rFonts w:ascii="Garamond" w:hAnsi="Garamond" w:cs="Times New Roman"/>
                <w:i/>
                <w:sz w:val="28"/>
              </w:rPr>
              <w:t>Matt</w:t>
            </w:r>
            <w:r w:rsidRPr="009A4209">
              <w:rPr>
                <w:rFonts w:ascii="Garamond" w:hAnsi="Garamond" w:cs="Times New Roman"/>
                <w:sz w:val="28"/>
              </w:rPr>
              <w:t>. 5. 44.</w:t>
            </w:r>
          </w:p>
        </w:tc>
        <w:tc>
          <w:tcPr>
            <w:tcW w:w="0" w:type="auto"/>
          </w:tcPr>
          <w:p w14:paraId="17D3B3E7" w14:textId="77777777" w:rsidR="001354A2" w:rsidRPr="00567463" w:rsidRDefault="001354A2" w:rsidP="00DB60C3">
            <w:pPr>
              <w:pStyle w:val="ListParagraph"/>
              <w:ind w:left="0"/>
              <w:rPr>
                <w:rFonts w:ascii="Garamond" w:hAnsi="Garamond" w:cs="Times New Roman"/>
                <w:i/>
                <w:sz w:val="20"/>
                <w:szCs w:val="20"/>
              </w:rPr>
            </w:pPr>
          </w:p>
        </w:tc>
      </w:tr>
      <w:tr w:rsidR="00FC2A3A" w:rsidRPr="009A4209" w14:paraId="136F2D59" w14:textId="77777777" w:rsidTr="00710C08">
        <w:tc>
          <w:tcPr>
            <w:tcW w:w="4111" w:type="dxa"/>
          </w:tcPr>
          <w:p w14:paraId="115FED75" w14:textId="77777777" w:rsidR="00FC2A3A" w:rsidRPr="009E1159" w:rsidRDefault="00FC2A3A" w:rsidP="00DB60C3">
            <w:pPr>
              <w:pStyle w:val="CM3"/>
              <w:widowControl/>
              <w:spacing w:line="240" w:lineRule="auto"/>
              <w:ind w:firstLine="227"/>
              <w:jc w:val="both"/>
              <w:rPr>
                <w:rFonts w:ascii="Garamond" w:hAnsi="Garamond"/>
                <w:sz w:val="28"/>
                <w:szCs w:val="28"/>
              </w:rPr>
            </w:pPr>
            <w:r w:rsidRPr="009E1159">
              <w:rPr>
                <w:rFonts w:ascii="Garamond" w:hAnsi="Garamond"/>
                <w:sz w:val="28"/>
                <w:szCs w:val="28"/>
              </w:rPr>
              <w:t xml:space="preserve">As son </w:t>
            </w:r>
            <w:proofErr w:type="spellStart"/>
            <w:r w:rsidRPr="009E1159">
              <w:rPr>
                <w:rFonts w:ascii="Garamond" w:hAnsi="Garamond"/>
                <w:sz w:val="28"/>
                <w:szCs w:val="28"/>
              </w:rPr>
              <w:t>dty</w:t>
            </w:r>
            <w:proofErr w:type="spellEnd"/>
            <w:r w:rsidRPr="009E1159">
              <w:rPr>
                <w:rFonts w:ascii="Garamond" w:hAnsi="Garamond"/>
                <w:sz w:val="28"/>
                <w:szCs w:val="28"/>
              </w:rPr>
              <w:t xml:space="preserve"> </w:t>
            </w:r>
            <w:proofErr w:type="spellStart"/>
            <w:r w:rsidRPr="009E1159">
              <w:rPr>
                <w:rFonts w:ascii="Garamond" w:hAnsi="Garamond"/>
                <w:sz w:val="28"/>
                <w:szCs w:val="28"/>
              </w:rPr>
              <w:t>gherjagh</w:t>
            </w:r>
            <w:proofErr w:type="spellEnd"/>
            <w:r w:rsidRPr="009E1159">
              <w:rPr>
                <w:rFonts w:ascii="Garamond" w:hAnsi="Garamond"/>
                <w:sz w:val="28"/>
                <w:szCs w:val="28"/>
              </w:rPr>
              <w:t xml:space="preserve">, </w:t>
            </w:r>
            <w:proofErr w:type="spellStart"/>
            <w:r w:rsidRPr="009E1159">
              <w:rPr>
                <w:rFonts w:ascii="Garamond" w:hAnsi="Garamond"/>
                <w:sz w:val="28"/>
                <w:szCs w:val="28"/>
              </w:rPr>
              <w:t>gou</w:t>
            </w:r>
            <w:proofErr w:type="spellEnd"/>
            <w:r w:rsidRPr="009E1159">
              <w:rPr>
                <w:rFonts w:ascii="Garamond" w:hAnsi="Garamond"/>
                <w:sz w:val="28"/>
                <w:szCs w:val="28"/>
              </w:rPr>
              <w:t xml:space="preserve"> as </w:t>
            </w:r>
            <w:proofErr w:type="spellStart"/>
            <w:r w:rsidRPr="009E1159">
              <w:rPr>
                <w:rFonts w:ascii="Garamond" w:hAnsi="Garamond"/>
                <w:sz w:val="28"/>
                <w:szCs w:val="28"/>
              </w:rPr>
              <w:t>laue</w:t>
            </w:r>
            <w:proofErr w:type="spellEnd"/>
            <w:r w:rsidRPr="009E1159">
              <w:rPr>
                <w:rFonts w:ascii="Garamond" w:hAnsi="Garamond"/>
                <w:sz w:val="28"/>
                <w:szCs w:val="28"/>
              </w:rPr>
              <w:t xml:space="preserve"> </w:t>
            </w:r>
            <w:proofErr w:type="spellStart"/>
            <w:r w:rsidRPr="009E1159">
              <w:rPr>
                <w:rFonts w:ascii="Garamond" w:hAnsi="Garamond"/>
                <w:sz w:val="28"/>
                <w:szCs w:val="28"/>
              </w:rPr>
              <w:t>liorish</w:t>
            </w:r>
            <w:proofErr w:type="spellEnd"/>
            <w:r w:rsidRPr="009E1159">
              <w:rPr>
                <w:rFonts w:ascii="Garamond" w:hAnsi="Garamond"/>
                <w:sz w:val="28"/>
                <w:szCs w:val="28"/>
              </w:rPr>
              <w:t xml:space="preserve"> </w:t>
            </w:r>
            <w:proofErr w:type="spellStart"/>
            <w:r w:rsidRPr="009E1159">
              <w:rPr>
                <w:rFonts w:ascii="Garamond" w:hAnsi="Garamond"/>
                <w:sz w:val="28"/>
                <w:szCs w:val="28"/>
              </w:rPr>
              <w:t>dy</w:t>
            </w:r>
            <w:proofErr w:type="spellEnd"/>
            <w:r w:rsidRPr="009E1159">
              <w:rPr>
                <w:rFonts w:ascii="Garamond" w:hAnsi="Garamond"/>
                <w:sz w:val="28"/>
                <w:szCs w:val="28"/>
              </w:rPr>
              <w:t xml:space="preserve"> </w:t>
            </w:r>
            <w:proofErr w:type="spellStart"/>
            <w:r w:rsidRPr="009E1159">
              <w:rPr>
                <w:rFonts w:ascii="Garamond" w:hAnsi="Garamond"/>
                <w:sz w:val="28"/>
                <w:szCs w:val="28"/>
              </w:rPr>
              <w:t>vel</w:t>
            </w:r>
            <w:proofErr w:type="spellEnd"/>
            <w:r w:rsidRPr="009E1159">
              <w:rPr>
                <w:rFonts w:ascii="Garamond" w:hAnsi="Garamond"/>
                <w:sz w:val="28"/>
                <w:szCs w:val="28"/>
              </w:rPr>
              <w:t xml:space="preserve"> </w:t>
            </w:r>
            <w:proofErr w:type="spellStart"/>
            <w:r w:rsidRPr="009E1159">
              <w:rPr>
                <w:rFonts w:ascii="Garamond" w:hAnsi="Garamond"/>
                <w:sz w:val="28"/>
                <w:szCs w:val="28"/>
              </w:rPr>
              <w:t>oo</w:t>
            </w:r>
            <w:proofErr w:type="spellEnd"/>
            <w:r w:rsidRPr="009E1159">
              <w:rPr>
                <w:rFonts w:ascii="Garamond" w:hAnsi="Garamond"/>
                <w:sz w:val="28"/>
                <w:szCs w:val="28"/>
              </w:rPr>
              <w:t xml:space="preserve"> </w:t>
            </w:r>
            <w:proofErr w:type="spellStart"/>
            <w:r w:rsidRPr="009E1159">
              <w:rPr>
                <w:rFonts w:ascii="Garamond" w:hAnsi="Garamond"/>
                <w:sz w:val="28"/>
                <w:szCs w:val="28"/>
              </w:rPr>
              <w:t>dy</w:t>
            </w:r>
            <w:proofErr w:type="spellEnd"/>
            <w:r w:rsidRPr="009E1159">
              <w:rPr>
                <w:rFonts w:ascii="Garamond" w:hAnsi="Garamond"/>
                <w:sz w:val="28"/>
                <w:szCs w:val="28"/>
              </w:rPr>
              <w:t xml:space="preserve"> </w:t>
            </w:r>
            <w:proofErr w:type="spellStart"/>
            <w:r w:rsidRPr="009E1159">
              <w:rPr>
                <w:rFonts w:ascii="Garamond" w:hAnsi="Garamond"/>
                <w:sz w:val="28"/>
                <w:szCs w:val="28"/>
              </w:rPr>
              <w:t>arryltagh</w:t>
            </w:r>
            <w:proofErr w:type="spellEnd"/>
            <w:r w:rsidRPr="009E1159">
              <w:rPr>
                <w:rFonts w:ascii="Garamond" w:hAnsi="Garamond"/>
                <w:sz w:val="28"/>
                <w:szCs w:val="28"/>
              </w:rPr>
              <w:t xml:space="preserve"> er </w:t>
            </w:r>
            <w:proofErr w:type="spellStart"/>
            <w:r w:rsidRPr="009E1159">
              <w:rPr>
                <w:rFonts w:ascii="Garamond" w:hAnsi="Garamond"/>
                <w:sz w:val="28"/>
                <w:szCs w:val="28"/>
              </w:rPr>
              <w:t>leih</w:t>
            </w:r>
            <w:proofErr w:type="spellEnd"/>
            <w:r w:rsidRPr="009E1159">
              <w:rPr>
                <w:rFonts w:ascii="Garamond" w:hAnsi="Garamond"/>
                <w:sz w:val="28"/>
                <w:szCs w:val="28"/>
              </w:rPr>
              <w:t xml:space="preserve"> da, ta </w:t>
            </w:r>
            <w:proofErr w:type="spellStart"/>
            <w:r w:rsidRPr="009E1159">
              <w:rPr>
                <w:rFonts w:ascii="Garamond" w:hAnsi="Garamond"/>
                <w:sz w:val="28"/>
                <w:szCs w:val="28"/>
              </w:rPr>
              <w:t>cairys</w:t>
            </w:r>
            <w:proofErr w:type="spellEnd"/>
            <w:r w:rsidRPr="009E1159">
              <w:rPr>
                <w:rFonts w:ascii="Garamond" w:hAnsi="Garamond"/>
                <w:sz w:val="28"/>
                <w:szCs w:val="28"/>
              </w:rPr>
              <w:t xml:space="preserve"> </w:t>
            </w:r>
            <w:proofErr w:type="spellStart"/>
            <w:r w:rsidRPr="009E1159">
              <w:rPr>
                <w:rFonts w:ascii="Garamond" w:hAnsi="Garamond"/>
                <w:sz w:val="28"/>
                <w:szCs w:val="28"/>
              </w:rPr>
              <w:t>ayd</w:t>
            </w:r>
            <w:proofErr w:type="spellEnd"/>
            <w:r w:rsidRPr="009E1159">
              <w:rPr>
                <w:rFonts w:ascii="Garamond" w:hAnsi="Garamond"/>
                <w:sz w:val="28"/>
                <w:szCs w:val="28"/>
              </w:rPr>
              <w:t xml:space="preserve"> </w:t>
            </w:r>
            <w:proofErr w:type="spellStart"/>
            <w:r w:rsidRPr="009E1159">
              <w:rPr>
                <w:rFonts w:ascii="Garamond" w:hAnsi="Garamond"/>
                <w:sz w:val="28"/>
                <w:szCs w:val="28"/>
              </w:rPr>
              <w:t>gys</w:t>
            </w:r>
            <w:proofErr w:type="spellEnd"/>
            <w:r w:rsidRPr="009E1159">
              <w:rPr>
                <w:rFonts w:ascii="Garamond" w:hAnsi="Garamond"/>
                <w:sz w:val="28"/>
                <w:szCs w:val="28"/>
              </w:rPr>
              <w:t xml:space="preserve"> y </w:t>
            </w:r>
            <w:proofErr w:type="spellStart"/>
            <w:r w:rsidRPr="00FC2A3A">
              <w:rPr>
                <w:rFonts w:ascii="Garamond" w:hAnsi="Garamond"/>
                <w:sz w:val="28"/>
                <w:szCs w:val="28"/>
              </w:rPr>
              <w:t>g</w:t>
            </w:r>
            <w:r w:rsidRPr="009E1159">
              <w:rPr>
                <w:rFonts w:ascii="Garamond" w:hAnsi="Garamond"/>
                <w:sz w:val="28"/>
                <w:szCs w:val="28"/>
              </w:rPr>
              <w:t>ialdyn</w:t>
            </w:r>
            <w:proofErr w:type="spellEnd"/>
            <w:r w:rsidRPr="009E1159">
              <w:rPr>
                <w:rFonts w:ascii="Garamond" w:hAnsi="Garamond"/>
                <w:sz w:val="28"/>
                <w:szCs w:val="28"/>
              </w:rPr>
              <w:t xml:space="preserve"> </w:t>
            </w:r>
            <w:proofErr w:type="spellStart"/>
            <w:r w:rsidRPr="009E1159">
              <w:rPr>
                <w:rFonts w:ascii="Garamond" w:hAnsi="Garamond"/>
                <w:sz w:val="28"/>
                <w:szCs w:val="28"/>
              </w:rPr>
              <w:t>grasoil</w:t>
            </w:r>
            <w:proofErr w:type="spellEnd"/>
            <w:r w:rsidRPr="009E1159">
              <w:rPr>
                <w:rFonts w:ascii="Garamond" w:hAnsi="Garamond"/>
                <w:sz w:val="28"/>
                <w:szCs w:val="28"/>
              </w:rPr>
              <w:t xml:space="preserve"> ta </w:t>
            </w:r>
            <w:proofErr w:type="spellStart"/>
            <w:r w:rsidRPr="009E1159">
              <w:rPr>
                <w:rFonts w:ascii="Garamond" w:hAnsi="Garamond"/>
                <w:sz w:val="28"/>
                <w:szCs w:val="28"/>
              </w:rPr>
              <w:t>Jee</w:t>
            </w:r>
            <w:proofErr w:type="spellEnd"/>
            <w:r w:rsidRPr="009E1159">
              <w:rPr>
                <w:rFonts w:ascii="Garamond" w:hAnsi="Garamond"/>
                <w:sz w:val="28"/>
                <w:szCs w:val="28"/>
              </w:rPr>
              <w:t xml:space="preserve"> er </w:t>
            </w:r>
            <w:proofErr w:type="spellStart"/>
            <w:r w:rsidRPr="009E1159">
              <w:rPr>
                <w:rFonts w:ascii="Garamond" w:hAnsi="Garamond"/>
                <w:sz w:val="28"/>
                <w:szCs w:val="28"/>
              </w:rPr>
              <w:t>yanoo</w:t>
            </w:r>
            <w:proofErr w:type="spellEnd"/>
            <w:r w:rsidRPr="009E1159">
              <w:rPr>
                <w:rFonts w:ascii="Garamond" w:hAnsi="Garamond"/>
                <w:sz w:val="28"/>
                <w:szCs w:val="28"/>
              </w:rPr>
              <w:t xml:space="preserve"> </w:t>
            </w:r>
            <w:proofErr w:type="spellStart"/>
            <w:r w:rsidRPr="009E1159">
              <w:rPr>
                <w:rFonts w:ascii="Garamond" w:hAnsi="Garamond"/>
                <w:sz w:val="28"/>
                <w:szCs w:val="28"/>
              </w:rPr>
              <w:t>jeh</w:t>
            </w:r>
            <w:proofErr w:type="spellEnd"/>
            <w:r w:rsidRPr="009E1159">
              <w:rPr>
                <w:rFonts w:ascii="Garamond" w:hAnsi="Garamond"/>
                <w:sz w:val="28"/>
                <w:szCs w:val="28"/>
              </w:rPr>
              <w:t xml:space="preserve"> </w:t>
            </w:r>
            <w:proofErr w:type="spellStart"/>
            <w:r w:rsidRPr="009E1159">
              <w:rPr>
                <w:rFonts w:ascii="Garamond" w:hAnsi="Garamond"/>
                <w:sz w:val="28"/>
                <w:szCs w:val="28"/>
              </w:rPr>
              <w:t>dty</w:t>
            </w:r>
            <w:proofErr w:type="spellEnd"/>
            <w:r w:rsidRPr="009E1159">
              <w:rPr>
                <w:rFonts w:ascii="Garamond" w:hAnsi="Garamond"/>
                <w:sz w:val="28"/>
                <w:szCs w:val="28"/>
              </w:rPr>
              <w:t xml:space="preserve"> </w:t>
            </w:r>
            <w:proofErr w:type="spellStart"/>
            <w:r w:rsidRPr="009E1159">
              <w:rPr>
                <w:rFonts w:ascii="Garamond" w:hAnsi="Garamond"/>
                <w:sz w:val="28"/>
                <w:szCs w:val="28"/>
              </w:rPr>
              <w:t>pheccaghyn</w:t>
            </w:r>
            <w:proofErr w:type="spellEnd"/>
            <w:r w:rsidRPr="009E1159">
              <w:rPr>
                <w:rFonts w:ascii="Garamond" w:hAnsi="Garamond"/>
                <w:sz w:val="28"/>
                <w:szCs w:val="28"/>
              </w:rPr>
              <w:t xml:space="preserve"> </w:t>
            </w:r>
            <w:proofErr w:type="spellStart"/>
            <w:r w:rsidRPr="009E1159">
              <w:rPr>
                <w:rFonts w:ascii="Garamond" w:hAnsi="Garamond"/>
                <w:sz w:val="28"/>
                <w:szCs w:val="28"/>
              </w:rPr>
              <w:lastRenderedPageBreak/>
              <w:t>hene</w:t>
            </w:r>
            <w:proofErr w:type="spellEnd"/>
            <w:r w:rsidRPr="009E1159">
              <w:rPr>
                <w:rFonts w:ascii="Garamond" w:hAnsi="Garamond"/>
                <w:sz w:val="28"/>
                <w:szCs w:val="28"/>
              </w:rPr>
              <w:t xml:space="preserve"> y </w:t>
            </w:r>
            <w:proofErr w:type="spellStart"/>
            <w:r w:rsidRPr="009E1159">
              <w:rPr>
                <w:rFonts w:ascii="Garamond" w:hAnsi="Garamond"/>
                <w:sz w:val="28"/>
                <w:szCs w:val="28"/>
              </w:rPr>
              <w:t>leih</w:t>
            </w:r>
            <w:proofErr w:type="spellEnd"/>
            <w:r w:rsidRPr="009E1159">
              <w:rPr>
                <w:rFonts w:ascii="Garamond" w:hAnsi="Garamond"/>
                <w:sz w:val="28"/>
                <w:szCs w:val="28"/>
              </w:rPr>
              <w:t xml:space="preserve"> </w:t>
            </w:r>
            <w:proofErr w:type="spellStart"/>
            <w:r w:rsidRPr="009E1159">
              <w:rPr>
                <w:rFonts w:ascii="Garamond" w:hAnsi="Garamond"/>
                <w:sz w:val="28"/>
                <w:szCs w:val="28"/>
              </w:rPr>
              <w:t>dhyt</w:t>
            </w:r>
            <w:proofErr w:type="spellEnd"/>
            <w:r w:rsidRPr="009E1159">
              <w:rPr>
                <w:rFonts w:ascii="Garamond" w:hAnsi="Garamond"/>
                <w:sz w:val="28"/>
                <w:szCs w:val="28"/>
              </w:rPr>
              <w:t xml:space="preserve">, </w:t>
            </w:r>
            <w:proofErr w:type="spellStart"/>
            <w:r w:rsidRPr="009E1159">
              <w:rPr>
                <w:rFonts w:ascii="Garamond" w:hAnsi="Garamond"/>
                <w:sz w:val="28"/>
                <w:szCs w:val="28"/>
              </w:rPr>
              <w:t>myr</w:t>
            </w:r>
            <w:proofErr w:type="spellEnd"/>
            <w:r w:rsidRPr="009E1159">
              <w:rPr>
                <w:rFonts w:ascii="Garamond" w:hAnsi="Garamond"/>
                <w:sz w:val="28"/>
                <w:szCs w:val="28"/>
              </w:rPr>
              <w:t xml:space="preserve"> </w:t>
            </w:r>
            <w:proofErr w:type="spellStart"/>
            <w:r w:rsidRPr="009E1159">
              <w:rPr>
                <w:rFonts w:ascii="Garamond" w:hAnsi="Garamond"/>
                <w:sz w:val="28"/>
                <w:szCs w:val="28"/>
              </w:rPr>
              <w:t>shen</w:t>
            </w:r>
            <w:proofErr w:type="spellEnd"/>
            <w:r w:rsidRPr="009E1159">
              <w:rPr>
                <w:rFonts w:ascii="Garamond" w:hAnsi="Garamond"/>
                <w:sz w:val="28"/>
                <w:szCs w:val="28"/>
              </w:rPr>
              <w:t xml:space="preserve"> </w:t>
            </w:r>
            <w:proofErr w:type="spellStart"/>
            <w:r w:rsidRPr="009E1159">
              <w:rPr>
                <w:rFonts w:ascii="Garamond" w:hAnsi="Garamond"/>
                <w:sz w:val="28"/>
                <w:szCs w:val="28"/>
              </w:rPr>
              <w:t>dy</w:t>
            </w:r>
            <w:proofErr w:type="spellEnd"/>
            <w:r w:rsidRPr="009E1159">
              <w:rPr>
                <w:rFonts w:ascii="Garamond" w:hAnsi="Garamond"/>
                <w:sz w:val="28"/>
                <w:szCs w:val="28"/>
              </w:rPr>
              <w:t xml:space="preserve"> </w:t>
            </w:r>
            <w:proofErr w:type="spellStart"/>
            <w:r w:rsidRPr="009E1159">
              <w:rPr>
                <w:rFonts w:ascii="Garamond" w:hAnsi="Garamond"/>
                <w:sz w:val="28"/>
                <w:szCs w:val="28"/>
              </w:rPr>
              <w:t>vel</w:t>
            </w:r>
            <w:proofErr w:type="spellEnd"/>
            <w:r w:rsidRPr="009E1159">
              <w:rPr>
                <w:rFonts w:ascii="Garamond" w:hAnsi="Garamond"/>
                <w:sz w:val="28"/>
                <w:szCs w:val="28"/>
              </w:rPr>
              <w:t xml:space="preserve"> y </w:t>
            </w:r>
            <w:proofErr w:type="spellStart"/>
            <w:r w:rsidRPr="009E1159">
              <w:rPr>
                <w:rFonts w:ascii="Garamond" w:hAnsi="Garamond"/>
                <w:sz w:val="28"/>
                <w:szCs w:val="28"/>
              </w:rPr>
              <w:t>cosney</w:t>
            </w:r>
            <w:proofErr w:type="spellEnd"/>
            <w:r w:rsidRPr="009E1159">
              <w:rPr>
                <w:rFonts w:ascii="Garamond" w:hAnsi="Garamond"/>
                <w:sz w:val="28"/>
                <w:szCs w:val="28"/>
              </w:rPr>
              <w:t xml:space="preserve"> </w:t>
            </w:r>
            <w:proofErr w:type="spellStart"/>
            <w:r w:rsidRPr="009E1159">
              <w:rPr>
                <w:rFonts w:ascii="Garamond" w:hAnsi="Garamond"/>
                <w:sz w:val="28"/>
                <w:szCs w:val="28"/>
              </w:rPr>
              <w:t>smoo</w:t>
            </w:r>
            <w:proofErr w:type="spellEnd"/>
            <w:r w:rsidRPr="009E1159">
              <w:rPr>
                <w:rFonts w:ascii="Garamond" w:hAnsi="Garamond"/>
                <w:sz w:val="28"/>
                <w:szCs w:val="28"/>
              </w:rPr>
              <w:t xml:space="preserve"> </w:t>
            </w:r>
            <w:proofErr w:type="spellStart"/>
            <w:r w:rsidRPr="009E1159">
              <w:rPr>
                <w:rFonts w:ascii="Garamond" w:hAnsi="Garamond"/>
                <w:sz w:val="28"/>
                <w:szCs w:val="28"/>
              </w:rPr>
              <w:t>ayd</w:t>
            </w:r>
            <w:proofErr w:type="spellEnd"/>
            <w:r w:rsidRPr="009E1159">
              <w:rPr>
                <w:rFonts w:ascii="Garamond" w:hAnsi="Garamond"/>
                <w:sz w:val="28"/>
                <w:szCs w:val="28"/>
              </w:rPr>
              <w:t xml:space="preserve"> </w:t>
            </w:r>
            <w:proofErr w:type="spellStart"/>
            <w:r w:rsidRPr="009E1159">
              <w:rPr>
                <w:rFonts w:ascii="Garamond" w:hAnsi="Garamond"/>
                <w:sz w:val="28"/>
                <w:szCs w:val="28"/>
              </w:rPr>
              <w:t>liorish</w:t>
            </w:r>
            <w:proofErr w:type="spellEnd"/>
            <w:r w:rsidRPr="009E1159">
              <w:rPr>
                <w:rFonts w:ascii="Garamond" w:hAnsi="Garamond"/>
                <w:sz w:val="28"/>
                <w:szCs w:val="28"/>
              </w:rPr>
              <w:t xml:space="preserve"> </w:t>
            </w:r>
            <w:proofErr w:type="spellStart"/>
            <w:r w:rsidRPr="009E1159">
              <w:rPr>
                <w:rFonts w:ascii="Garamond" w:hAnsi="Garamond"/>
                <w:sz w:val="28"/>
                <w:szCs w:val="28"/>
              </w:rPr>
              <w:t>yn</w:t>
            </w:r>
            <w:proofErr w:type="spellEnd"/>
            <w:r w:rsidRPr="009E1159">
              <w:rPr>
                <w:rFonts w:ascii="Garamond" w:hAnsi="Garamond"/>
                <w:sz w:val="28"/>
                <w:szCs w:val="28"/>
              </w:rPr>
              <w:t xml:space="preserve"> </w:t>
            </w:r>
            <w:proofErr w:type="spellStart"/>
            <w:r w:rsidRPr="009E1159">
              <w:rPr>
                <w:rFonts w:ascii="Garamond" w:hAnsi="Garamond"/>
                <w:sz w:val="28"/>
                <w:szCs w:val="28"/>
              </w:rPr>
              <w:t>aggair</w:t>
            </w:r>
            <w:proofErr w:type="spellEnd"/>
            <w:r w:rsidRPr="009E1159">
              <w:rPr>
                <w:rFonts w:ascii="Garamond" w:hAnsi="Garamond"/>
                <w:sz w:val="28"/>
                <w:szCs w:val="28"/>
              </w:rPr>
              <w:t xml:space="preserve"> ta </w:t>
            </w:r>
            <w:proofErr w:type="spellStart"/>
            <w:r w:rsidRPr="009E1159">
              <w:rPr>
                <w:rFonts w:ascii="Garamond" w:hAnsi="Garamond"/>
                <w:sz w:val="28"/>
                <w:szCs w:val="28"/>
              </w:rPr>
              <w:t>jeant</w:t>
            </w:r>
            <w:proofErr w:type="spellEnd"/>
            <w:r w:rsidRPr="009E1159">
              <w:rPr>
                <w:rFonts w:ascii="Garamond" w:hAnsi="Garamond"/>
                <w:sz w:val="28"/>
                <w:szCs w:val="28"/>
              </w:rPr>
              <w:t xml:space="preserve"> </w:t>
            </w:r>
            <w:proofErr w:type="spellStart"/>
            <w:r w:rsidRPr="009E1159">
              <w:rPr>
                <w:rFonts w:ascii="Garamond" w:hAnsi="Garamond"/>
                <w:sz w:val="28"/>
                <w:szCs w:val="28"/>
              </w:rPr>
              <w:t>dhyt</w:t>
            </w:r>
            <w:proofErr w:type="spellEnd"/>
            <w:r w:rsidRPr="009E1159">
              <w:rPr>
                <w:rFonts w:ascii="Garamond" w:hAnsi="Garamond"/>
                <w:sz w:val="28"/>
                <w:szCs w:val="28"/>
              </w:rPr>
              <w:t xml:space="preserve">. </w:t>
            </w:r>
          </w:p>
        </w:tc>
        <w:tc>
          <w:tcPr>
            <w:tcW w:w="3810" w:type="dxa"/>
          </w:tcPr>
          <w:p w14:paraId="2825610B" w14:textId="77777777" w:rsidR="00FC2A3A" w:rsidRPr="009A4209" w:rsidRDefault="00FC2A3A" w:rsidP="00DB60C3">
            <w:pPr>
              <w:pStyle w:val="ListParagraph"/>
              <w:ind w:left="0" w:firstLine="227"/>
              <w:jc w:val="both"/>
              <w:rPr>
                <w:rFonts w:ascii="Garamond" w:hAnsi="Garamond" w:cs="Times New Roman"/>
                <w:i/>
                <w:sz w:val="28"/>
              </w:rPr>
            </w:pPr>
            <w:r w:rsidRPr="009A4209">
              <w:rPr>
                <w:rFonts w:ascii="Garamond" w:hAnsi="Garamond" w:cs="Times New Roman"/>
                <w:i/>
                <w:sz w:val="28"/>
              </w:rPr>
              <w:lastRenderedPageBreak/>
              <w:t xml:space="preserve">And for your Comfort, consider that by thus freely forgiving </w:t>
            </w:r>
            <w:r w:rsidRPr="009A4209">
              <w:rPr>
                <w:rFonts w:ascii="Garamond" w:hAnsi="Garamond" w:cs="Times New Roman"/>
                <w:sz w:val="28"/>
              </w:rPr>
              <w:t>him</w:t>
            </w:r>
            <w:r w:rsidRPr="009A4209">
              <w:rPr>
                <w:rFonts w:ascii="Garamond" w:hAnsi="Garamond" w:cs="Times New Roman"/>
                <w:i/>
                <w:sz w:val="28"/>
              </w:rPr>
              <w:t xml:space="preserve">, you have a Right to the gracious Promise God made of pardoning </w:t>
            </w:r>
            <w:r w:rsidRPr="009A4209">
              <w:rPr>
                <w:rFonts w:ascii="Garamond" w:hAnsi="Garamond" w:cs="Times New Roman"/>
                <w:sz w:val="28"/>
              </w:rPr>
              <w:t>your</w:t>
            </w:r>
            <w:r w:rsidRPr="009A4209">
              <w:rPr>
                <w:rFonts w:ascii="Garamond" w:hAnsi="Garamond" w:cs="Times New Roman"/>
                <w:i/>
                <w:sz w:val="28"/>
              </w:rPr>
              <w:t xml:space="preserve"> Sins</w:t>
            </w:r>
            <w:r w:rsidRPr="009A4209">
              <w:rPr>
                <w:rFonts w:ascii="Garamond" w:hAnsi="Garamond" w:cs="Times New Roman"/>
                <w:sz w:val="28"/>
              </w:rPr>
              <w:t> ;</w:t>
            </w:r>
            <w:r w:rsidRPr="009A4209">
              <w:rPr>
                <w:rFonts w:ascii="Garamond" w:hAnsi="Garamond" w:cs="Times New Roman"/>
                <w:i/>
                <w:sz w:val="28"/>
              </w:rPr>
              <w:t xml:space="preserve"> so that </w:t>
            </w:r>
            <w:r w:rsidRPr="009A4209">
              <w:rPr>
                <w:rFonts w:ascii="Garamond" w:hAnsi="Garamond" w:cs="Times New Roman"/>
                <w:i/>
                <w:sz w:val="28"/>
              </w:rPr>
              <w:lastRenderedPageBreak/>
              <w:t>you become the greatest Gainer by the Wrong that was done you.</w:t>
            </w:r>
          </w:p>
        </w:tc>
        <w:tc>
          <w:tcPr>
            <w:tcW w:w="0" w:type="auto"/>
          </w:tcPr>
          <w:p w14:paraId="3D08BE09" w14:textId="77777777" w:rsidR="00FC2A3A" w:rsidRPr="00567463" w:rsidRDefault="00FC2A3A" w:rsidP="00DB60C3">
            <w:pPr>
              <w:pStyle w:val="ListParagraph"/>
              <w:ind w:left="0"/>
              <w:rPr>
                <w:rFonts w:ascii="Garamond" w:hAnsi="Garamond" w:cs="Times New Roman"/>
                <w:i/>
                <w:sz w:val="20"/>
                <w:szCs w:val="20"/>
              </w:rPr>
            </w:pPr>
          </w:p>
        </w:tc>
      </w:tr>
      <w:tr w:rsidR="00FC2A3A" w:rsidRPr="009A4209" w14:paraId="7EF81D9F" w14:textId="77777777" w:rsidTr="00710C08">
        <w:tc>
          <w:tcPr>
            <w:tcW w:w="4111" w:type="dxa"/>
          </w:tcPr>
          <w:p w14:paraId="2B2B6D26" w14:textId="77777777" w:rsidR="00FC2A3A" w:rsidRPr="009E1159" w:rsidRDefault="00FC2A3A" w:rsidP="00DB60C3">
            <w:pPr>
              <w:pStyle w:val="CM3"/>
              <w:widowControl/>
              <w:spacing w:line="240" w:lineRule="auto"/>
              <w:ind w:firstLine="227"/>
              <w:jc w:val="both"/>
              <w:rPr>
                <w:rFonts w:ascii="Garamond" w:hAnsi="Garamond"/>
                <w:sz w:val="28"/>
                <w:szCs w:val="28"/>
              </w:rPr>
            </w:pPr>
            <w:r w:rsidRPr="009E1159">
              <w:rPr>
                <w:rFonts w:ascii="Garamond" w:hAnsi="Garamond"/>
                <w:i/>
                <w:sz w:val="28"/>
                <w:szCs w:val="28"/>
              </w:rPr>
              <w:t>Q.</w:t>
            </w:r>
            <w:r w:rsidRPr="009E1159">
              <w:rPr>
                <w:rFonts w:ascii="Garamond" w:hAnsi="Garamond"/>
                <w:sz w:val="28"/>
                <w:szCs w:val="28"/>
              </w:rPr>
              <w:t xml:space="preserve"> </w:t>
            </w:r>
            <w:proofErr w:type="spellStart"/>
            <w:r w:rsidRPr="009E1159">
              <w:rPr>
                <w:rFonts w:ascii="Garamond" w:hAnsi="Garamond"/>
                <w:sz w:val="28"/>
                <w:szCs w:val="28"/>
              </w:rPr>
              <w:t>Agh</w:t>
            </w:r>
            <w:proofErr w:type="spellEnd"/>
            <w:r w:rsidRPr="009E1159">
              <w:rPr>
                <w:rFonts w:ascii="Garamond" w:hAnsi="Garamond"/>
                <w:sz w:val="28"/>
                <w:szCs w:val="28"/>
              </w:rPr>
              <w:t xml:space="preserve"> </w:t>
            </w:r>
            <w:proofErr w:type="spellStart"/>
            <w:r w:rsidRPr="009E1159">
              <w:rPr>
                <w:rFonts w:ascii="Garamond" w:hAnsi="Garamond"/>
                <w:sz w:val="28"/>
                <w:szCs w:val="28"/>
              </w:rPr>
              <w:t>nagh</w:t>
            </w:r>
            <w:proofErr w:type="spellEnd"/>
            <w:r w:rsidRPr="009E1159">
              <w:rPr>
                <w:rFonts w:ascii="Garamond" w:hAnsi="Garamond"/>
                <w:sz w:val="28"/>
                <w:szCs w:val="28"/>
              </w:rPr>
              <w:t xml:space="preserve"> jean </w:t>
            </w:r>
            <w:proofErr w:type="spellStart"/>
            <w:r w:rsidRPr="009E1159">
              <w:rPr>
                <w:rFonts w:ascii="Garamond" w:hAnsi="Garamond"/>
                <w:sz w:val="28"/>
                <w:szCs w:val="28"/>
              </w:rPr>
              <w:t>shoh</w:t>
            </w:r>
            <w:proofErr w:type="spellEnd"/>
            <w:r w:rsidRPr="009E1159">
              <w:rPr>
                <w:rFonts w:ascii="Garamond" w:hAnsi="Garamond"/>
                <w:sz w:val="28"/>
                <w:szCs w:val="28"/>
              </w:rPr>
              <w:t xml:space="preserve"> </w:t>
            </w:r>
            <w:proofErr w:type="spellStart"/>
            <w:r w:rsidRPr="009E1159">
              <w:rPr>
                <w:rFonts w:ascii="Garamond" w:hAnsi="Garamond"/>
                <w:sz w:val="28"/>
                <w:szCs w:val="28"/>
              </w:rPr>
              <w:t>drogh</w:t>
            </w:r>
            <w:proofErr w:type="spellEnd"/>
            <w:r w:rsidRPr="009E1159">
              <w:rPr>
                <w:rFonts w:ascii="Garamond" w:hAnsi="Garamond"/>
                <w:sz w:val="28"/>
                <w:szCs w:val="28"/>
              </w:rPr>
              <w:t xml:space="preserve"> </w:t>
            </w:r>
            <w:proofErr w:type="spellStart"/>
            <w:r w:rsidRPr="009E1159">
              <w:rPr>
                <w:rFonts w:ascii="Garamond" w:hAnsi="Garamond"/>
                <w:sz w:val="28"/>
                <w:szCs w:val="28"/>
              </w:rPr>
              <w:t>leih</w:t>
            </w:r>
            <w:proofErr w:type="spellEnd"/>
            <w:r w:rsidRPr="009E1159">
              <w:rPr>
                <w:rFonts w:ascii="Garamond" w:hAnsi="Garamond"/>
                <w:sz w:val="28"/>
                <w:szCs w:val="28"/>
              </w:rPr>
              <w:t xml:space="preserve"> y </w:t>
            </w:r>
            <w:proofErr w:type="spellStart"/>
            <w:r w:rsidRPr="009E1159">
              <w:rPr>
                <w:rFonts w:ascii="Garamond" w:hAnsi="Garamond"/>
                <w:sz w:val="28"/>
                <w:szCs w:val="28"/>
              </w:rPr>
              <w:t>vrasnagh</w:t>
            </w:r>
            <w:proofErr w:type="spellEnd"/>
            <w:r w:rsidRPr="009E1159">
              <w:rPr>
                <w:rFonts w:ascii="Garamond" w:hAnsi="Garamond"/>
                <w:sz w:val="28"/>
                <w:szCs w:val="28"/>
              </w:rPr>
              <w:t xml:space="preserve"> </w:t>
            </w:r>
            <w:proofErr w:type="spellStart"/>
            <w:r w:rsidRPr="009E1159">
              <w:rPr>
                <w:rFonts w:ascii="Garamond" w:hAnsi="Garamond"/>
                <w:sz w:val="28"/>
                <w:szCs w:val="28"/>
              </w:rPr>
              <w:t>dy</w:t>
            </w:r>
            <w:proofErr w:type="spellEnd"/>
            <w:r w:rsidRPr="009E1159">
              <w:rPr>
                <w:rFonts w:ascii="Garamond" w:hAnsi="Garamond"/>
                <w:sz w:val="28"/>
                <w:szCs w:val="28"/>
              </w:rPr>
              <w:t xml:space="preserve"> chur </w:t>
            </w:r>
            <w:proofErr w:type="spellStart"/>
            <w:r w:rsidRPr="009E1159">
              <w:rPr>
                <w:rFonts w:ascii="Garamond" w:hAnsi="Garamond"/>
                <w:sz w:val="28"/>
                <w:szCs w:val="28"/>
              </w:rPr>
              <w:t>aggair</w:t>
            </w:r>
            <w:proofErr w:type="spellEnd"/>
            <w:r w:rsidRPr="009E1159">
              <w:rPr>
                <w:rFonts w:ascii="Garamond" w:hAnsi="Garamond"/>
                <w:sz w:val="28"/>
                <w:szCs w:val="28"/>
              </w:rPr>
              <w:t xml:space="preserve"> da </w:t>
            </w:r>
            <w:proofErr w:type="spellStart"/>
            <w:r w:rsidRPr="009E1159">
              <w:rPr>
                <w:rFonts w:ascii="Garamond" w:hAnsi="Garamond"/>
                <w:sz w:val="28"/>
                <w:szCs w:val="28"/>
              </w:rPr>
              <w:t>nyn</w:t>
            </w:r>
            <w:proofErr w:type="spellEnd"/>
            <w:r w:rsidRPr="009E1159">
              <w:rPr>
                <w:rFonts w:ascii="Garamond" w:hAnsi="Garamond"/>
                <w:sz w:val="28"/>
                <w:szCs w:val="28"/>
              </w:rPr>
              <w:t xml:space="preserve"> </w:t>
            </w:r>
            <w:proofErr w:type="spellStart"/>
            <w:r w:rsidRPr="009E1159">
              <w:rPr>
                <w:rFonts w:ascii="Garamond" w:hAnsi="Garamond"/>
                <w:sz w:val="28"/>
                <w:szCs w:val="28"/>
              </w:rPr>
              <w:t>Naboonyn</w:t>
            </w:r>
            <w:proofErr w:type="spellEnd"/>
            <w:r w:rsidRPr="009E1159">
              <w:rPr>
                <w:rFonts w:ascii="Garamond" w:hAnsi="Garamond"/>
                <w:sz w:val="28"/>
                <w:szCs w:val="28"/>
              </w:rPr>
              <w:t xml:space="preserve"> </w:t>
            </w:r>
            <w:proofErr w:type="spellStart"/>
            <w:r w:rsidRPr="009E1159">
              <w:rPr>
                <w:rFonts w:ascii="Garamond" w:hAnsi="Garamond"/>
                <w:sz w:val="28"/>
                <w:szCs w:val="28"/>
              </w:rPr>
              <w:t>onneragh</w:t>
            </w:r>
            <w:proofErr w:type="spellEnd"/>
            <w:r w:rsidRPr="009E1159">
              <w:rPr>
                <w:rFonts w:ascii="Garamond" w:hAnsi="Garamond"/>
                <w:i/>
                <w:sz w:val="28"/>
                <w:szCs w:val="28"/>
              </w:rPr>
              <w:t> </w:t>
            </w:r>
            <w:r w:rsidRPr="009E1159">
              <w:rPr>
                <w:rFonts w:ascii="Garamond" w:hAnsi="Garamond"/>
                <w:sz w:val="28"/>
                <w:szCs w:val="28"/>
              </w:rPr>
              <w:t xml:space="preserve">? </w:t>
            </w:r>
          </w:p>
        </w:tc>
        <w:tc>
          <w:tcPr>
            <w:tcW w:w="3810" w:type="dxa"/>
          </w:tcPr>
          <w:p w14:paraId="3C071F06" w14:textId="77777777" w:rsidR="00FC2A3A" w:rsidRPr="009A4209" w:rsidRDefault="00FC2A3A"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But will not this encourage ill Men to abuse their innocent Neighbours ?</w:t>
            </w:r>
          </w:p>
        </w:tc>
        <w:tc>
          <w:tcPr>
            <w:tcW w:w="0" w:type="auto"/>
          </w:tcPr>
          <w:p w14:paraId="783E094F" w14:textId="77777777" w:rsidR="00FC2A3A" w:rsidRPr="00567463" w:rsidRDefault="00FC2A3A" w:rsidP="00DB60C3">
            <w:pPr>
              <w:pStyle w:val="ListParagraph"/>
              <w:ind w:left="0"/>
              <w:rPr>
                <w:rFonts w:ascii="Garamond" w:hAnsi="Garamond" w:cs="Times New Roman"/>
                <w:sz w:val="20"/>
                <w:szCs w:val="20"/>
              </w:rPr>
            </w:pPr>
          </w:p>
        </w:tc>
      </w:tr>
      <w:tr w:rsidR="00FC2A3A" w:rsidRPr="009A4209" w14:paraId="7532F35B" w14:textId="77777777" w:rsidTr="00710C08">
        <w:tc>
          <w:tcPr>
            <w:tcW w:w="4111" w:type="dxa"/>
          </w:tcPr>
          <w:p w14:paraId="0F955BC5" w14:textId="77777777" w:rsidR="00FC2A3A" w:rsidRPr="009E1159" w:rsidRDefault="00FC2A3A" w:rsidP="00DB60C3">
            <w:pPr>
              <w:pStyle w:val="CM3"/>
              <w:widowControl/>
              <w:spacing w:line="240" w:lineRule="auto"/>
              <w:ind w:firstLine="227"/>
              <w:jc w:val="both"/>
              <w:rPr>
                <w:rFonts w:ascii="Garamond" w:hAnsi="Garamond"/>
                <w:i/>
                <w:sz w:val="28"/>
                <w:szCs w:val="28"/>
              </w:rPr>
            </w:pPr>
            <w:r w:rsidRPr="009E1159">
              <w:rPr>
                <w:rFonts w:ascii="Garamond" w:hAnsi="Garamond"/>
                <w:i/>
                <w:sz w:val="28"/>
                <w:szCs w:val="28"/>
              </w:rPr>
              <w:t xml:space="preserve">A. </w:t>
            </w:r>
            <w:proofErr w:type="spellStart"/>
            <w:r w:rsidRPr="009E1159">
              <w:rPr>
                <w:rFonts w:ascii="Garamond" w:hAnsi="Garamond"/>
                <w:i/>
                <w:sz w:val="28"/>
                <w:szCs w:val="28"/>
              </w:rPr>
              <w:t>Foddee</w:t>
            </w:r>
            <w:proofErr w:type="spellEnd"/>
            <w:r w:rsidRPr="009E1159">
              <w:rPr>
                <w:rFonts w:ascii="Garamond" w:hAnsi="Garamond"/>
                <w:i/>
                <w:sz w:val="28"/>
                <w:szCs w:val="28"/>
              </w:rPr>
              <w:t xml:space="preserve"> </w:t>
            </w:r>
            <w:proofErr w:type="spellStart"/>
            <w:r w:rsidRPr="009E1159">
              <w:rPr>
                <w:rFonts w:ascii="Garamond" w:hAnsi="Garamond"/>
                <w:i/>
                <w:sz w:val="28"/>
                <w:szCs w:val="28"/>
              </w:rPr>
              <w:t>nagh</w:t>
            </w:r>
            <w:proofErr w:type="spellEnd"/>
            <w:r w:rsidRPr="009E1159">
              <w:rPr>
                <w:rFonts w:ascii="Garamond" w:hAnsi="Garamond"/>
                <w:i/>
                <w:sz w:val="28"/>
                <w:szCs w:val="28"/>
              </w:rPr>
              <w:t xml:space="preserve"> jean</w:t>
            </w:r>
            <w:r w:rsidRPr="009E1159">
              <w:rPr>
                <w:rFonts w:ascii="Garamond" w:hAnsi="Garamond"/>
                <w:sz w:val="28"/>
                <w:szCs w:val="28"/>
              </w:rPr>
              <w:t xml:space="preserve">. Ny </w:t>
            </w:r>
            <w:proofErr w:type="spellStart"/>
            <w:r w:rsidRPr="009E1159">
              <w:rPr>
                <w:rFonts w:ascii="Garamond" w:hAnsi="Garamond"/>
                <w:sz w:val="28"/>
                <w:szCs w:val="28"/>
              </w:rPr>
              <w:t>yei</w:t>
            </w:r>
            <w:proofErr w:type="spellEnd"/>
            <w:r w:rsidRPr="009E1159">
              <w:rPr>
                <w:rFonts w:ascii="Garamond" w:hAnsi="Garamond"/>
                <w:sz w:val="28"/>
                <w:szCs w:val="28"/>
              </w:rPr>
              <w:t xml:space="preserve"> </w:t>
            </w:r>
            <w:proofErr w:type="spellStart"/>
            <w:r w:rsidRPr="009E1159">
              <w:rPr>
                <w:rFonts w:ascii="Garamond" w:hAnsi="Garamond"/>
                <w:sz w:val="28"/>
                <w:szCs w:val="28"/>
              </w:rPr>
              <w:t>cre</w:t>
            </w:r>
            <w:proofErr w:type="spellEnd"/>
            <w:r w:rsidRPr="009E1159">
              <w:rPr>
                <w:rFonts w:ascii="Garamond" w:hAnsi="Garamond"/>
                <w:sz w:val="28"/>
                <w:szCs w:val="28"/>
              </w:rPr>
              <w:t xml:space="preserve"> </w:t>
            </w:r>
            <w:proofErr w:type="spellStart"/>
            <w:r w:rsidRPr="009E1159">
              <w:rPr>
                <w:rFonts w:ascii="Garamond" w:hAnsi="Garamond"/>
                <w:sz w:val="28"/>
                <w:szCs w:val="28"/>
              </w:rPr>
              <w:t>erbee’n</w:t>
            </w:r>
            <w:proofErr w:type="spellEnd"/>
            <w:r w:rsidRPr="009E1159">
              <w:rPr>
                <w:rFonts w:ascii="Garamond" w:hAnsi="Garamond"/>
                <w:sz w:val="28"/>
                <w:szCs w:val="28"/>
              </w:rPr>
              <w:t xml:space="preserve"> </w:t>
            </w:r>
            <w:proofErr w:type="spellStart"/>
            <w:r w:rsidRPr="009E1159">
              <w:rPr>
                <w:rFonts w:ascii="Garamond" w:hAnsi="Garamond"/>
                <w:sz w:val="28"/>
                <w:szCs w:val="28"/>
              </w:rPr>
              <w:t>aght</w:t>
            </w:r>
            <w:proofErr w:type="spellEnd"/>
            <w:r w:rsidRPr="009E1159">
              <w:rPr>
                <w:rFonts w:ascii="Garamond" w:hAnsi="Garamond"/>
                <w:sz w:val="28"/>
                <w:szCs w:val="28"/>
              </w:rPr>
              <w:t xml:space="preserve"> </w:t>
            </w:r>
            <w:proofErr w:type="spellStart"/>
            <w:r w:rsidRPr="009E1159">
              <w:rPr>
                <w:rFonts w:ascii="Garamond" w:hAnsi="Garamond"/>
                <w:sz w:val="28"/>
                <w:szCs w:val="28"/>
              </w:rPr>
              <w:t>hagherys</w:t>
            </w:r>
            <w:proofErr w:type="spellEnd"/>
            <w:r w:rsidRPr="009E1159">
              <w:rPr>
                <w:rFonts w:ascii="Garamond" w:hAnsi="Garamond"/>
                <w:sz w:val="28"/>
                <w:szCs w:val="28"/>
              </w:rPr>
              <w:t xml:space="preserve"> </w:t>
            </w:r>
            <w:proofErr w:type="spellStart"/>
            <w:r w:rsidRPr="009E1159">
              <w:rPr>
                <w:rFonts w:ascii="Garamond" w:hAnsi="Garamond"/>
                <w:sz w:val="28"/>
                <w:szCs w:val="28"/>
              </w:rPr>
              <w:t>shen</w:t>
            </w:r>
            <w:proofErr w:type="spellEnd"/>
            <w:r w:rsidRPr="009E1159">
              <w:rPr>
                <w:rFonts w:ascii="Garamond" w:hAnsi="Garamond"/>
                <w:sz w:val="28"/>
                <w:szCs w:val="28"/>
              </w:rPr>
              <w:t xml:space="preserve">, cha </w:t>
            </w:r>
            <w:proofErr w:type="spellStart"/>
            <w:r w:rsidRPr="009E1159">
              <w:rPr>
                <w:rFonts w:ascii="Garamond" w:hAnsi="Garamond"/>
                <w:sz w:val="28"/>
                <w:szCs w:val="28"/>
              </w:rPr>
              <w:t>negin</w:t>
            </w:r>
            <w:proofErr w:type="spellEnd"/>
            <w:r w:rsidRPr="009E1159">
              <w:rPr>
                <w:rFonts w:ascii="Garamond" w:hAnsi="Garamond"/>
                <w:sz w:val="28"/>
                <w:szCs w:val="28"/>
              </w:rPr>
              <w:t xml:space="preserve"> </w:t>
            </w:r>
            <w:proofErr w:type="spellStart"/>
            <w:r w:rsidRPr="009E1159">
              <w:rPr>
                <w:rFonts w:ascii="Garamond" w:hAnsi="Garamond"/>
                <w:sz w:val="28"/>
                <w:szCs w:val="28"/>
              </w:rPr>
              <w:t>dooin</w:t>
            </w:r>
            <w:proofErr w:type="spellEnd"/>
            <w:r w:rsidRPr="009E1159">
              <w:rPr>
                <w:rFonts w:ascii="Garamond" w:hAnsi="Garamond"/>
                <w:sz w:val="28"/>
                <w:szCs w:val="28"/>
              </w:rPr>
              <w:t xml:space="preserve"> </w:t>
            </w:r>
            <w:proofErr w:type="spellStart"/>
            <w:r w:rsidRPr="009E1159">
              <w:rPr>
                <w:rFonts w:ascii="Garamond" w:hAnsi="Garamond"/>
                <w:sz w:val="28"/>
                <w:szCs w:val="28"/>
              </w:rPr>
              <w:t>ve</w:t>
            </w:r>
            <w:proofErr w:type="spellEnd"/>
            <w:r w:rsidRPr="009E1159">
              <w:rPr>
                <w:rFonts w:ascii="Garamond" w:hAnsi="Garamond"/>
                <w:sz w:val="28"/>
                <w:szCs w:val="28"/>
              </w:rPr>
              <w:t xml:space="preserve"> </w:t>
            </w:r>
            <w:proofErr w:type="spellStart"/>
            <w:r w:rsidRPr="009E1159">
              <w:rPr>
                <w:rFonts w:ascii="Garamond" w:hAnsi="Garamond"/>
                <w:sz w:val="28"/>
                <w:szCs w:val="28"/>
              </w:rPr>
              <w:t>ny</w:t>
            </w:r>
            <w:proofErr w:type="spellEnd"/>
            <w:r w:rsidRPr="009E1159">
              <w:rPr>
                <w:rFonts w:ascii="Garamond" w:hAnsi="Garamond"/>
                <w:sz w:val="28"/>
                <w:szCs w:val="28"/>
              </w:rPr>
              <w:t xml:space="preserve"> </w:t>
            </w:r>
            <w:proofErr w:type="spellStart"/>
            <w:r w:rsidRPr="009E1159">
              <w:rPr>
                <w:rFonts w:ascii="Garamond" w:hAnsi="Garamond"/>
                <w:sz w:val="28"/>
                <w:szCs w:val="28"/>
              </w:rPr>
              <w:t>skiarralee</w:t>
            </w:r>
            <w:proofErr w:type="spellEnd"/>
            <w:r w:rsidRPr="009E1159">
              <w:rPr>
                <w:rFonts w:ascii="Garamond" w:hAnsi="Garamond"/>
                <w:sz w:val="28"/>
                <w:szCs w:val="28"/>
              </w:rPr>
              <w:t xml:space="preserve"> </w:t>
            </w:r>
            <w:proofErr w:type="spellStart"/>
            <w:r w:rsidRPr="009E1159">
              <w:rPr>
                <w:rFonts w:ascii="Garamond" w:hAnsi="Garamond"/>
                <w:sz w:val="28"/>
                <w:szCs w:val="28"/>
              </w:rPr>
              <w:t>jeh’n</w:t>
            </w:r>
            <w:proofErr w:type="spellEnd"/>
            <w:r w:rsidRPr="009E1159">
              <w:rPr>
                <w:rFonts w:ascii="Garamond" w:hAnsi="Garamond"/>
                <w:sz w:val="28"/>
                <w:szCs w:val="28"/>
              </w:rPr>
              <w:t xml:space="preserve"> </w:t>
            </w:r>
            <w:r w:rsidRPr="00FC2A3A">
              <w:rPr>
                <w:rFonts w:ascii="Garamond" w:hAnsi="Garamond"/>
                <w:sz w:val="28"/>
                <w:szCs w:val="28"/>
              </w:rPr>
              <w:t>G</w:t>
            </w:r>
            <w:r w:rsidRPr="009E1159">
              <w:rPr>
                <w:rFonts w:ascii="Garamond" w:hAnsi="Garamond"/>
                <w:sz w:val="28"/>
                <w:szCs w:val="28"/>
              </w:rPr>
              <w:t xml:space="preserve">oo </w:t>
            </w:r>
            <w:proofErr w:type="spellStart"/>
            <w:r w:rsidRPr="009E1159">
              <w:rPr>
                <w:rFonts w:ascii="Garamond" w:hAnsi="Garamond"/>
                <w:sz w:val="28"/>
                <w:szCs w:val="28"/>
              </w:rPr>
              <w:t>mie</w:t>
            </w:r>
            <w:proofErr w:type="spellEnd"/>
            <w:r w:rsidRPr="009E1159">
              <w:rPr>
                <w:rFonts w:ascii="Garamond" w:hAnsi="Garamond"/>
                <w:sz w:val="28"/>
                <w:szCs w:val="28"/>
              </w:rPr>
              <w:t xml:space="preserve"> ain </w:t>
            </w:r>
            <w:proofErr w:type="spellStart"/>
            <w:r w:rsidRPr="009E1159">
              <w:rPr>
                <w:rFonts w:ascii="Garamond" w:hAnsi="Garamond"/>
                <w:sz w:val="28"/>
                <w:szCs w:val="28"/>
              </w:rPr>
              <w:t>hene</w:t>
            </w:r>
            <w:proofErr w:type="spellEnd"/>
            <w:r w:rsidRPr="009E1159">
              <w:rPr>
                <w:rFonts w:ascii="Garamond" w:hAnsi="Garamond"/>
                <w:sz w:val="28"/>
                <w:szCs w:val="28"/>
              </w:rPr>
              <w:t xml:space="preserve">, </w:t>
            </w:r>
            <w:proofErr w:type="spellStart"/>
            <w:r w:rsidRPr="009E1159">
              <w:rPr>
                <w:rFonts w:ascii="Garamond" w:hAnsi="Garamond"/>
                <w:sz w:val="28"/>
                <w:szCs w:val="28"/>
              </w:rPr>
              <w:t>ny</w:t>
            </w:r>
            <w:proofErr w:type="spellEnd"/>
            <w:r w:rsidRPr="009E1159">
              <w:rPr>
                <w:rFonts w:ascii="Garamond" w:hAnsi="Garamond"/>
                <w:sz w:val="28"/>
                <w:szCs w:val="28"/>
              </w:rPr>
              <w:t xml:space="preserve"> </w:t>
            </w:r>
            <w:proofErr w:type="spellStart"/>
            <w:r w:rsidRPr="009E1159">
              <w:rPr>
                <w:rFonts w:ascii="Garamond" w:hAnsi="Garamond"/>
                <w:sz w:val="28"/>
                <w:szCs w:val="28"/>
              </w:rPr>
              <w:t>jeh</w:t>
            </w:r>
            <w:proofErr w:type="spellEnd"/>
            <w:r w:rsidRPr="009E1159">
              <w:rPr>
                <w:rFonts w:ascii="Garamond" w:hAnsi="Garamond"/>
                <w:sz w:val="28"/>
                <w:szCs w:val="28"/>
              </w:rPr>
              <w:t xml:space="preserve"> </w:t>
            </w:r>
            <w:proofErr w:type="spellStart"/>
            <w:r w:rsidRPr="009E1159">
              <w:rPr>
                <w:rFonts w:ascii="Garamond" w:hAnsi="Garamond"/>
                <w:sz w:val="28"/>
                <w:szCs w:val="28"/>
              </w:rPr>
              <w:t>ooashley</w:t>
            </w:r>
            <w:proofErr w:type="spellEnd"/>
            <w:r w:rsidRPr="009E1159">
              <w:rPr>
                <w:rFonts w:ascii="Garamond" w:hAnsi="Garamond"/>
                <w:sz w:val="28"/>
                <w:szCs w:val="28"/>
              </w:rPr>
              <w:t xml:space="preserve"> as </w:t>
            </w:r>
            <w:proofErr w:type="spellStart"/>
            <w:r w:rsidRPr="009E1159">
              <w:rPr>
                <w:rFonts w:ascii="Garamond" w:hAnsi="Garamond"/>
                <w:sz w:val="28"/>
                <w:szCs w:val="28"/>
              </w:rPr>
              <w:t>saraghyn</w:t>
            </w:r>
            <w:proofErr w:type="spellEnd"/>
            <w:r w:rsidRPr="009E1159">
              <w:rPr>
                <w:rFonts w:ascii="Garamond" w:hAnsi="Garamond"/>
                <w:sz w:val="28"/>
                <w:szCs w:val="28"/>
              </w:rPr>
              <w:t xml:space="preserve"> </w:t>
            </w:r>
            <w:proofErr w:type="spellStart"/>
            <w:r w:rsidRPr="009E1159">
              <w:rPr>
                <w:rFonts w:ascii="Garamond" w:hAnsi="Garamond"/>
                <w:sz w:val="28"/>
                <w:szCs w:val="28"/>
              </w:rPr>
              <w:t>Yeesey</w:t>
            </w:r>
            <w:proofErr w:type="spellEnd"/>
            <w:r w:rsidRPr="009E1159">
              <w:rPr>
                <w:rFonts w:ascii="Garamond" w:hAnsi="Garamond"/>
                <w:sz w:val="28"/>
                <w:szCs w:val="28"/>
              </w:rPr>
              <w:t xml:space="preserve"> </w:t>
            </w:r>
            <w:proofErr w:type="spellStart"/>
            <w:r w:rsidRPr="009E1159">
              <w:rPr>
                <w:rFonts w:ascii="Garamond" w:hAnsi="Garamond"/>
                <w:sz w:val="28"/>
                <w:szCs w:val="28"/>
              </w:rPr>
              <w:t>Creest</w:t>
            </w:r>
            <w:proofErr w:type="spellEnd"/>
            <w:r w:rsidRPr="009E1159">
              <w:rPr>
                <w:rFonts w:ascii="Garamond" w:hAnsi="Garamond"/>
                <w:sz w:val="28"/>
                <w:szCs w:val="28"/>
              </w:rPr>
              <w:t xml:space="preserve">, ta </w:t>
            </w:r>
            <w:proofErr w:type="spellStart"/>
            <w:r w:rsidRPr="009E1159">
              <w:rPr>
                <w:rFonts w:ascii="Garamond" w:hAnsi="Garamond"/>
                <w:sz w:val="28"/>
                <w:szCs w:val="28"/>
              </w:rPr>
              <w:t>myrgeddyn</w:t>
            </w:r>
            <w:proofErr w:type="spellEnd"/>
            <w:r w:rsidRPr="009E1159">
              <w:rPr>
                <w:rFonts w:ascii="Garamond" w:hAnsi="Garamond"/>
                <w:sz w:val="28"/>
                <w:szCs w:val="28"/>
              </w:rPr>
              <w:t xml:space="preserve"> </w:t>
            </w:r>
            <w:r w:rsidRPr="00FC2A3A">
              <w:rPr>
                <w:rFonts w:ascii="Garamond" w:hAnsi="Garamond"/>
                <w:sz w:val="28"/>
                <w:szCs w:val="28"/>
              </w:rPr>
              <w:t>er</w:t>
            </w:r>
            <w:r w:rsidRPr="009E1159">
              <w:rPr>
                <w:rFonts w:ascii="Garamond" w:hAnsi="Garamond"/>
                <w:i/>
                <w:sz w:val="28"/>
                <w:szCs w:val="28"/>
              </w:rPr>
              <w:t xml:space="preserve"> chur </w:t>
            </w:r>
            <w:proofErr w:type="spellStart"/>
            <w:r w:rsidRPr="009E1159">
              <w:rPr>
                <w:rFonts w:ascii="Garamond" w:hAnsi="Garamond"/>
                <w:i/>
                <w:sz w:val="28"/>
                <w:szCs w:val="28"/>
              </w:rPr>
              <w:t>sambyl</w:t>
            </w:r>
            <w:proofErr w:type="spellEnd"/>
            <w:r w:rsidRPr="009E1159">
              <w:rPr>
                <w:rFonts w:ascii="Garamond" w:hAnsi="Garamond"/>
                <w:i/>
                <w:sz w:val="28"/>
                <w:szCs w:val="28"/>
              </w:rPr>
              <w:t xml:space="preserve"> </w:t>
            </w:r>
            <w:proofErr w:type="spellStart"/>
            <w:r w:rsidRPr="009E1159">
              <w:rPr>
                <w:rFonts w:ascii="Garamond" w:hAnsi="Garamond"/>
                <w:i/>
                <w:sz w:val="28"/>
                <w:szCs w:val="28"/>
              </w:rPr>
              <w:t>roin</w:t>
            </w:r>
            <w:proofErr w:type="spellEnd"/>
            <w:r w:rsidRPr="009E1159">
              <w:rPr>
                <w:rFonts w:ascii="Garamond" w:hAnsi="Garamond"/>
                <w:i/>
                <w:sz w:val="28"/>
                <w:szCs w:val="28"/>
              </w:rPr>
              <w:t xml:space="preserve"> </w:t>
            </w:r>
            <w:proofErr w:type="spellStart"/>
            <w:r w:rsidRPr="009E1159">
              <w:rPr>
                <w:rFonts w:ascii="Garamond" w:hAnsi="Garamond"/>
                <w:i/>
                <w:sz w:val="28"/>
                <w:szCs w:val="28"/>
              </w:rPr>
              <w:t>dy</w:t>
            </w:r>
            <w:proofErr w:type="spellEnd"/>
            <w:r w:rsidRPr="009E1159">
              <w:rPr>
                <w:rFonts w:ascii="Garamond" w:hAnsi="Garamond"/>
                <w:i/>
                <w:sz w:val="28"/>
                <w:szCs w:val="28"/>
              </w:rPr>
              <w:t xml:space="preserve"> </w:t>
            </w:r>
            <w:proofErr w:type="spellStart"/>
            <w:r w:rsidRPr="009E1159">
              <w:rPr>
                <w:rFonts w:ascii="Garamond" w:hAnsi="Garamond"/>
                <w:i/>
                <w:sz w:val="28"/>
                <w:szCs w:val="28"/>
              </w:rPr>
              <w:t>neiragh</w:t>
            </w:r>
            <w:proofErr w:type="spellEnd"/>
            <w:r w:rsidRPr="009E1159">
              <w:rPr>
                <w:rFonts w:ascii="Garamond" w:hAnsi="Garamond"/>
                <w:i/>
                <w:sz w:val="28"/>
                <w:szCs w:val="28"/>
              </w:rPr>
              <w:t xml:space="preserve"> shin er e </w:t>
            </w:r>
            <w:proofErr w:type="spellStart"/>
            <w:r w:rsidRPr="009E1159">
              <w:rPr>
                <w:rFonts w:ascii="Garamond" w:hAnsi="Garamond"/>
                <w:i/>
                <w:sz w:val="28"/>
                <w:szCs w:val="28"/>
              </w:rPr>
              <w:t>chesmadyn</w:t>
            </w:r>
            <w:proofErr w:type="spellEnd"/>
            <w:r w:rsidRPr="009E1159">
              <w:rPr>
                <w:rFonts w:ascii="Garamond" w:hAnsi="Garamond"/>
                <w:sz w:val="28"/>
                <w:szCs w:val="28"/>
              </w:rPr>
              <w:t xml:space="preserve"> </w:t>
            </w:r>
            <w:proofErr w:type="spellStart"/>
            <w:r w:rsidRPr="009E1159">
              <w:rPr>
                <w:rFonts w:ascii="Garamond" w:hAnsi="Garamond"/>
                <w:sz w:val="28"/>
                <w:szCs w:val="28"/>
              </w:rPr>
              <w:t>tra</w:t>
            </w:r>
            <w:proofErr w:type="spellEnd"/>
            <w:r w:rsidRPr="009E1159">
              <w:rPr>
                <w:rFonts w:ascii="Garamond" w:hAnsi="Garamond"/>
                <w:sz w:val="28"/>
                <w:szCs w:val="28"/>
              </w:rPr>
              <w:t xml:space="preserve"> </w:t>
            </w:r>
            <w:proofErr w:type="spellStart"/>
            <w:r w:rsidRPr="009E1159">
              <w:rPr>
                <w:rFonts w:ascii="Garamond" w:hAnsi="Garamond"/>
                <w:sz w:val="28"/>
                <w:szCs w:val="28"/>
              </w:rPr>
              <w:t>va</w:t>
            </w:r>
            <w:proofErr w:type="spellEnd"/>
            <w:r w:rsidRPr="009E1159">
              <w:rPr>
                <w:rFonts w:ascii="Garamond" w:hAnsi="Garamond"/>
                <w:sz w:val="28"/>
                <w:szCs w:val="28"/>
              </w:rPr>
              <w:t xml:space="preserve"> </w:t>
            </w:r>
            <w:proofErr w:type="spellStart"/>
            <w:r w:rsidRPr="009E1159">
              <w:rPr>
                <w:rFonts w:ascii="Garamond" w:hAnsi="Garamond"/>
                <w:sz w:val="28"/>
                <w:szCs w:val="28"/>
              </w:rPr>
              <w:t>scammylt</w:t>
            </w:r>
            <w:proofErr w:type="spellEnd"/>
            <w:r w:rsidRPr="009E1159">
              <w:rPr>
                <w:rFonts w:ascii="Garamond" w:hAnsi="Garamond"/>
                <w:sz w:val="28"/>
                <w:szCs w:val="28"/>
              </w:rPr>
              <w:t xml:space="preserve"> </w:t>
            </w:r>
            <w:r w:rsidRPr="009E1159">
              <w:rPr>
                <w:rFonts w:ascii="Garamond" w:hAnsi="Garamond"/>
                <w:i/>
                <w:sz w:val="28"/>
                <w:szCs w:val="28"/>
              </w:rPr>
              <w:t xml:space="preserve">er </w:t>
            </w:r>
            <w:proofErr w:type="spellStart"/>
            <w:r w:rsidRPr="009E1159">
              <w:rPr>
                <w:rFonts w:ascii="Garamond" w:hAnsi="Garamond"/>
                <w:i/>
                <w:sz w:val="28"/>
                <w:szCs w:val="28"/>
              </w:rPr>
              <w:t>ny</w:t>
            </w:r>
            <w:proofErr w:type="spellEnd"/>
            <w:r w:rsidRPr="009E1159">
              <w:rPr>
                <w:rFonts w:ascii="Garamond" w:hAnsi="Garamond"/>
                <w:i/>
                <w:sz w:val="28"/>
                <w:szCs w:val="28"/>
              </w:rPr>
              <w:t xml:space="preserve"> chur da, cha dug e </w:t>
            </w:r>
            <w:proofErr w:type="spellStart"/>
            <w:r w:rsidRPr="009E1159">
              <w:rPr>
                <w:rFonts w:ascii="Garamond" w:hAnsi="Garamond"/>
                <w:i/>
                <w:sz w:val="28"/>
                <w:szCs w:val="28"/>
              </w:rPr>
              <w:t>scammylt</w:t>
            </w:r>
            <w:proofErr w:type="spellEnd"/>
            <w:r w:rsidRPr="009E1159">
              <w:rPr>
                <w:rFonts w:ascii="Garamond" w:hAnsi="Garamond"/>
                <w:i/>
                <w:sz w:val="28"/>
                <w:szCs w:val="28"/>
              </w:rPr>
              <w:t xml:space="preserve"> </w:t>
            </w:r>
            <w:proofErr w:type="spellStart"/>
            <w:r w:rsidRPr="009E1159">
              <w:rPr>
                <w:rFonts w:ascii="Garamond" w:hAnsi="Garamond"/>
                <w:i/>
                <w:sz w:val="28"/>
                <w:szCs w:val="28"/>
              </w:rPr>
              <w:t>reeisht</w:t>
            </w:r>
            <w:proofErr w:type="spellEnd"/>
            <w:r w:rsidRPr="009E1159">
              <w:rPr>
                <w:rFonts w:ascii="Garamond" w:hAnsi="Garamond"/>
                <w:i/>
                <w:sz w:val="28"/>
                <w:szCs w:val="28"/>
              </w:rPr>
              <w:t xml:space="preserve">, </w:t>
            </w:r>
            <w:proofErr w:type="spellStart"/>
            <w:r w:rsidRPr="009E1159">
              <w:rPr>
                <w:rFonts w:ascii="Garamond" w:hAnsi="Garamond"/>
                <w:i/>
                <w:sz w:val="28"/>
                <w:szCs w:val="28"/>
              </w:rPr>
              <w:t>agh</w:t>
            </w:r>
            <w:proofErr w:type="spellEnd"/>
            <w:r w:rsidRPr="009E1159">
              <w:rPr>
                <w:rFonts w:ascii="Garamond" w:hAnsi="Garamond"/>
                <w:i/>
                <w:sz w:val="28"/>
                <w:szCs w:val="28"/>
              </w:rPr>
              <w:t xml:space="preserve"> </w:t>
            </w:r>
            <w:proofErr w:type="spellStart"/>
            <w:r w:rsidRPr="009E1159">
              <w:rPr>
                <w:rFonts w:ascii="Garamond" w:hAnsi="Garamond"/>
                <w:i/>
                <w:sz w:val="28"/>
                <w:szCs w:val="28"/>
              </w:rPr>
              <w:t>livrey</w:t>
            </w:r>
            <w:proofErr w:type="spellEnd"/>
            <w:r w:rsidRPr="009E1159">
              <w:rPr>
                <w:rFonts w:ascii="Garamond" w:hAnsi="Garamond"/>
                <w:i/>
                <w:sz w:val="28"/>
                <w:szCs w:val="28"/>
              </w:rPr>
              <w:t xml:space="preserve"> e </w:t>
            </w:r>
            <w:proofErr w:type="spellStart"/>
            <w:r w:rsidRPr="009E1159">
              <w:rPr>
                <w:rFonts w:ascii="Garamond" w:hAnsi="Garamond"/>
                <w:i/>
                <w:sz w:val="28"/>
                <w:szCs w:val="28"/>
              </w:rPr>
              <w:t>e</w:t>
            </w:r>
            <w:proofErr w:type="spellEnd"/>
            <w:r w:rsidRPr="009E1159">
              <w:rPr>
                <w:rFonts w:ascii="Garamond" w:hAnsi="Garamond"/>
                <w:i/>
                <w:sz w:val="28"/>
                <w:szCs w:val="28"/>
              </w:rPr>
              <w:t xml:space="preserve"> </w:t>
            </w:r>
            <w:proofErr w:type="spellStart"/>
            <w:r w:rsidRPr="009E1159">
              <w:rPr>
                <w:rFonts w:ascii="Garamond" w:hAnsi="Garamond"/>
                <w:i/>
                <w:sz w:val="28"/>
                <w:szCs w:val="28"/>
              </w:rPr>
              <w:t>chooish</w:t>
            </w:r>
            <w:proofErr w:type="spellEnd"/>
            <w:r w:rsidRPr="009E1159">
              <w:rPr>
                <w:rFonts w:ascii="Garamond" w:hAnsi="Garamond"/>
                <w:i/>
                <w:sz w:val="28"/>
                <w:szCs w:val="28"/>
              </w:rPr>
              <w:t xml:space="preserve"> </w:t>
            </w:r>
            <w:proofErr w:type="spellStart"/>
            <w:r w:rsidRPr="009E1159">
              <w:rPr>
                <w:rFonts w:ascii="Garamond" w:hAnsi="Garamond"/>
                <w:i/>
                <w:sz w:val="28"/>
                <w:szCs w:val="28"/>
              </w:rPr>
              <w:t>huggeysyn</w:t>
            </w:r>
            <w:proofErr w:type="spellEnd"/>
            <w:r w:rsidRPr="009E1159">
              <w:rPr>
                <w:rFonts w:ascii="Garamond" w:hAnsi="Garamond"/>
                <w:i/>
                <w:sz w:val="28"/>
                <w:szCs w:val="28"/>
              </w:rPr>
              <w:t xml:space="preserve"> ta </w:t>
            </w:r>
            <w:proofErr w:type="spellStart"/>
            <w:r w:rsidRPr="009E1159">
              <w:rPr>
                <w:rFonts w:ascii="Garamond" w:hAnsi="Garamond"/>
                <w:i/>
                <w:sz w:val="28"/>
                <w:szCs w:val="28"/>
              </w:rPr>
              <w:t>briwnys</w:t>
            </w:r>
            <w:proofErr w:type="spellEnd"/>
            <w:r w:rsidRPr="009E1159">
              <w:rPr>
                <w:rFonts w:ascii="Garamond" w:hAnsi="Garamond"/>
                <w:i/>
                <w:sz w:val="28"/>
                <w:szCs w:val="28"/>
              </w:rPr>
              <w:t xml:space="preserve"> </w:t>
            </w:r>
            <w:proofErr w:type="spellStart"/>
            <w:r w:rsidRPr="009E1159">
              <w:rPr>
                <w:rFonts w:ascii="Garamond" w:hAnsi="Garamond"/>
                <w:i/>
                <w:sz w:val="28"/>
                <w:szCs w:val="28"/>
              </w:rPr>
              <w:t>dy</w:t>
            </w:r>
            <w:proofErr w:type="spellEnd"/>
            <w:r w:rsidRPr="009E1159">
              <w:rPr>
                <w:rFonts w:ascii="Garamond" w:hAnsi="Garamond"/>
                <w:i/>
                <w:sz w:val="28"/>
                <w:szCs w:val="28"/>
              </w:rPr>
              <w:t xml:space="preserve"> </w:t>
            </w:r>
            <w:proofErr w:type="spellStart"/>
            <w:r w:rsidRPr="009E1159">
              <w:rPr>
                <w:rFonts w:ascii="Garamond" w:hAnsi="Garamond"/>
                <w:i/>
                <w:sz w:val="28"/>
                <w:szCs w:val="28"/>
              </w:rPr>
              <w:t>cairagh</w:t>
            </w:r>
            <w:proofErr w:type="spellEnd"/>
            <w:r w:rsidRPr="009E1159">
              <w:rPr>
                <w:rFonts w:ascii="Garamond" w:hAnsi="Garamond"/>
                <w:i/>
                <w:sz w:val="28"/>
                <w:szCs w:val="28"/>
              </w:rPr>
              <w:t xml:space="preserve">. </w:t>
            </w:r>
          </w:p>
        </w:tc>
        <w:tc>
          <w:tcPr>
            <w:tcW w:w="3810" w:type="dxa"/>
          </w:tcPr>
          <w:p w14:paraId="6FEE438B" w14:textId="77777777" w:rsidR="00FC2A3A" w:rsidRPr="009A4209" w:rsidRDefault="00FC2A3A" w:rsidP="00DB60C3">
            <w:pPr>
              <w:pStyle w:val="ListParagraph"/>
              <w:ind w:left="0" w:firstLine="227"/>
              <w:jc w:val="both"/>
              <w:rPr>
                <w:rFonts w:ascii="Garamond" w:hAnsi="Garamond" w:cs="Times New Roman"/>
                <w:sz w:val="28"/>
              </w:rPr>
            </w:pPr>
            <w:r w:rsidRPr="009A4209">
              <w:rPr>
                <w:rFonts w:ascii="Garamond" w:hAnsi="Garamond" w:cs="Times New Roman"/>
                <w:sz w:val="28"/>
              </w:rPr>
              <w:t>A. It is probable it will not.</w:t>
            </w:r>
            <w:r w:rsidRPr="009A4209">
              <w:rPr>
                <w:rFonts w:ascii="Garamond" w:hAnsi="Garamond" w:cs="Times New Roman"/>
                <w:i/>
                <w:sz w:val="28"/>
              </w:rPr>
              <w:t xml:space="preserve"> However that be, we are not to be more concerned for our own Reputation, than for the Honour and Commands of Jesus Christ</w:t>
            </w:r>
            <w:r w:rsidRPr="009A4209">
              <w:rPr>
                <w:rFonts w:ascii="Garamond" w:hAnsi="Garamond" w:cs="Times New Roman"/>
                <w:sz w:val="28"/>
              </w:rPr>
              <w:t> ;</w:t>
            </w:r>
            <w:r w:rsidRPr="009A4209">
              <w:rPr>
                <w:rFonts w:ascii="Garamond" w:hAnsi="Garamond" w:cs="Times New Roman"/>
                <w:i/>
                <w:sz w:val="28"/>
              </w:rPr>
              <w:t xml:space="preserve"> who hath also </w:t>
            </w:r>
            <w:r w:rsidRPr="009A4209">
              <w:rPr>
                <w:rFonts w:ascii="Garamond" w:hAnsi="Garamond" w:cs="Times New Roman"/>
                <w:sz w:val="28"/>
              </w:rPr>
              <w:t>set us an Example, that we should follow his Steps, who, when he was reviled, reviled not again ; but committed his Cause to him that judgeth righteously.</w:t>
            </w:r>
          </w:p>
        </w:tc>
        <w:tc>
          <w:tcPr>
            <w:tcW w:w="0" w:type="auto"/>
          </w:tcPr>
          <w:p w14:paraId="22A2276E" w14:textId="77777777" w:rsidR="00D0118F" w:rsidRDefault="00D0118F" w:rsidP="00DB60C3">
            <w:pPr>
              <w:pStyle w:val="ListParagraph"/>
              <w:ind w:left="0"/>
              <w:rPr>
                <w:rFonts w:ascii="Garamond" w:hAnsi="Garamond" w:cs="Times New Roman"/>
                <w:sz w:val="20"/>
                <w:szCs w:val="20"/>
              </w:rPr>
            </w:pPr>
          </w:p>
          <w:p w14:paraId="41CF6B39" w14:textId="77777777" w:rsidR="00FC2A3A" w:rsidRDefault="00CF4CC2" w:rsidP="00DB60C3">
            <w:pPr>
              <w:pStyle w:val="ListParagraph"/>
              <w:ind w:left="0"/>
              <w:rPr>
                <w:rFonts w:ascii="Garamond" w:hAnsi="Garamond" w:cs="Times New Roman"/>
                <w:sz w:val="20"/>
                <w:szCs w:val="20"/>
              </w:rPr>
            </w:pPr>
            <w:r>
              <w:rPr>
                <w:rFonts w:ascii="Garamond" w:hAnsi="Garamond" w:cs="Times New Roman"/>
                <w:sz w:val="20"/>
                <w:szCs w:val="20"/>
              </w:rPr>
              <w:t>Rom. 12. 10.</w:t>
            </w:r>
          </w:p>
          <w:p w14:paraId="4D512F64" w14:textId="77777777" w:rsidR="00CF4CC2" w:rsidRDefault="00CF4CC2" w:rsidP="00DB60C3">
            <w:pPr>
              <w:pStyle w:val="ListParagraph"/>
              <w:ind w:left="0"/>
              <w:rPr>
                <w:rFonts w:ascii="Garamond" w:hAnsi="Garamond" w:cs="Times New Roman"/>
                <w:sz w:val="20"/>
                <w:szCs w:val="20"/>
              </w:rPr>
            </w:pPr>
          </w:p>
          <w:p w14:paraId="3E93E652" w14:textId="77777777" w:rsidR="00CF4CC2" w:rsidRDefault="00CF4CC2" w:rsidP="00DB60C3">
            <w:pPr>
              <w:pStyle w:val="ListParagraph"/>
              <w:ind w:left="0"/>
              <w:rPr>
                <w:rFonts w:ascii="Garamond" w:hAnsi="Garamond" w:cs="Times New Roman"/>
                <w:sz w:val="20"/>
                <w:szCs w:val="20"/>
              </w:rPr>
            </w:pPr>
          </w:p>
          <w:p w14:paraId="4AF7AD35" w14:textId="77777777" w:rsidR="00CF4CC2" w:rsidRDefault="00CF4CC2" w:rsidP="00DB60C3">
            <w:pPr>
              <w:pStyle w:val="ListParagraph"/>
              <w:ind w:left="0"/>
              <w:rPr>
                <w:rFonts w:ascii="Garamond" w:hAnsi="Garamond" w:cs="Times New Roman"/>
                <w:sz w:val="20"/>
                <w:szCs w:val="20"/>
              </w:rPr>
            </w:pPr>
          </w:p>
          <w:p w14:paraId="1ABCA6CB" w14:textId="77777777" w:rsidR="00CF4CC2" w:rsidRDefault="00CF4CC2" w:rsidP="00DB60C3">
            <w:pPr>
              <w:pStyle w:val="ListParagraph"/>
              <w:ind w:left="0"/>
              <w:rPr>
                <w:rFonts w:ascii="Garamond" w:hAnsi="Garamond" w:cs="Times New Roman"/>
                <w:sz w:val="20"/>
                <w:szCs w:val="20"/>
              </w:rPr>
            </w:pPr>
          </w:p>
          <w:p w14:paraId="525779BC" w14:textId="77777777" w:rsidR="00CF4CC2" w:rsidRDefault="00CF4CC2" w:rsidP="00DB60C3">
            <w:pPr>
              <w:pStyle w:val="ListParagraph"/>
              <w:ind w:left="0"/>
              <w:rPr>
                <w:rFonts w:ascii="Garamond" w:hAnsi="Garamond" w:cs="Times New Roman"/>
                <w:sz w:val="20"/>
                <w:szCs w:val="20"/>
              </w:rPr>
            </w:pPr>
          </w:p>
          <w:p w14:paraId="00E5FFC9" w14:textId="77777777" w:rsidR="00CF4CC2" w:rsidRDefault="00CF4CC2" w:rsidP="00DB60C3">
            <w:pPr>
              <w:pStyle w:val="ListParagraph"/>
              <w:ind w:left="0"/>
              <w:rPr>
                <w:rFonts w:ascii="Garamond" w:hAnsi="Garamond" w:cs="Times New Roman"/>
                <w:sz w:val="20"/>
                <w:szCs w:val="20"/>
              </w:rPr>
            </w:pPr>
          </w:p>
          <w:p w14:paraId="1292775F" w14:textId="77777777" w:rsidR="00CF4CC2" w:rsidRDefault="00CF4CC2" w:rsidP="00DB60C3">
            <w:pPr>
              <w:pStyle w:val="ListParagraph"/>
              <w:ind w:left="0"/>
              <w:rPr>
                <w:rFonts w:ascii="Garamond" w:hAnsi="Garamond" w:cs="Times New Roman"/>
                <w:sz w:val="20"/>
                <w:szCs w:val="20"/>
              </w:rPr>
            </w:pPr>
          </w:p>
          <w:p w14:paraId="17FA3794" w14:textId="77777777" w:rsidR="00CF4CC2" w:rsidRPr="00567463" w:rsidRDefault="00CF4CC2" w:rsidP="00DB60C3">
            <w:pPr>
              <w:pStyle w:val="ListParagraph"/>
              <w:ind w:left="0"/>
              <w:rPr>
                <w:rFonts w:ascii="Garamond" w:hAnsi="Garamond" w:cs="Times New Roman"/>
                <w:sz w:val="20"/>
                <w:szCs w:val="20"/>
              </w:rPr>
            </w:pPr>
            <w:r>
              <w:rPr>
                <w:rFonts w:ascii="Garamond" w:hAnsi="Garamond" w:cs="Times New Roman"/>
                <w:sz w:val="20"/>
                <w:szCs w:val="20"/>
              </w:rPr>
              <w:t>2 Pet. 2. 23.</w:t>
            </w:r>
          </w:p>
        </w:tc>
      </w:tr>
      <w:tr w:rsidR="00FC2A3A" w:rsidRPr="009A4209" w14:paraId="5E74377C" w14:textId="77777777" w:rsidTr="00710C08">
        <w:tc>
          <w:tcPr>
            <w:tcW w:w="4111" w:type="dxa"/>
          </w:tcPr>
          <w:p w14:paraId="3EAED04C" w14:textId="77777777" w:rsidR="00FC2A3A" w:rsidRPr="009E1159" w:rsidRDefault="00FC2A3A" w:rsidP="00DB60C3">
            <w:pPr>
              <w:pStyle w:val="CM3"/>
              <w:widowControl/>
              <w:spacing w:line="240" w:lineRule="auto"/>
              <w:ind w:firstLine="227"/>
              <w:jc w:val="both"/>
              <w:rPr>
                <w:rFonts w:ascii="Garamond" w:hAnsi="Garamond"/>
                <w:sz w:val="28"/>
                <w:szCs w:val="28"/>
              </w:rPr>
            </w:pPr>
            <w:r w:rsidRPr="009E1159">
              <w:rPr>
                <w:rFonts w:ascii="Garamond" w:hAnsi="Garamond"/>
                <w:i/>
                <w:sz w:val="28"/>
                <w:szCs w:val="28"/>
              </w:rPr>
              <w:t>Q.</w:t>
            </w:r>
            <w:r w:rsidRPr="009E1159">
              <w:rPr>
                <w:rFonts w:ascii="Garamond" w:hAnsi="Garamond"/>
                <w:sz w:val="28"/>
                <w:szCs w:val="28"/>
              </w:rPr>
              <w:t xml:space="preserve"> </w:t>
            </w:r>
            <w:proofErr w:type="spellStart"/>
            <w:r w:rsidRPr="009E1159">
              <w:rPr>
                <w:rFonts w:ascii="Garamond" w:hAnsi="Garamond"/>
                <w:sz w:val="28"/>
                <w:szCs w:val="28"/>
              </w:rPr>
              <w:t>Cre</w:t>
            </w:r>
            <w:proofErr w:type="spellEnd"/>
            <w:r w:rsidRPr="009E1159">
              <w:rPr>
                <w:rFonts w:ascii="Garamond" w:hAnsi="Garamond"/>
                <w:sz w:val="28"/>
                <w:szCs w:val="28"/>
              </w:rPr>
              <w:t xml:space="preserve"> </w:t>
            </w:r>
            <w:proofErr w:type="spellStart"/>
            <w:r w:rsidRPr="009E1159">
              <w:rPr>
                <w:rFonts w:ascii="Garamond" w:hAnsi="Garamond"/>
                <w:sz w:val="28"/>
                <w:szCs w:val="28"/>
              </w:rPr>
              <w:t>mannagh</w:t>
            </w:r>
            <w:proofErr w:type="spellEnd"/>
            <w:r w:rsidRPr="009E1159">
              <w:rPr>
                <w:rFonts w:ascii="Garamond" w:hAnsi="Garamond"/>
                <w:sz w:val="28"/>
                <w:szCs w:val="28"/>
              </w:rPr>
              <w:t xml:space="preserve"> </w:t>
            </w:r>
            <w:proofErr w:type="spellStart"/>
            <w:r w:rsidRPr="009E1159">
              <w:rPr>
                <w:rFonts w:ascii="Garamond" w:hAnsi="Garamond"/>
                <w:sz w:val="28"/>
                <w:szCs w:val="28"/>
              </w:rPr>
              <w:t>vodym</w:t>
            </w:r>
            <w:proofErr w:type="spellEnd"/>
            <w:r w:rsidRPr="009E1159">
              <w:rPr>
                <w:rFonts w:ascii="Garamond" w:hAnsi="Garamond"/>
                <w:sz w:val="28"/>
                <w:szCs w:val="28"/>
              </w:rPr>
              <w:t xml:space="preserve"> </w:t>
            </w:r>
            <w:proofErr w:type="spellStart"/>
            <w:r w:rsidRPr="009E1159">
              <w:rPr>
                <w:rFonts w:ascii="Garamond" w:hAnsi="Garamond"/>
                <w:sz w:val="28"/>
                <w:szCs w:val="28"/>
              </w:rPr>
              <w:t>leih</w:t>
            </w:r>
            <w:proofErr w:type="spellEnd"/>
            <w:r w:rsidRPr="009E1159">
              <w:rPr>
                <w:rFonts w:ascii="Garamond" w:hAnsi="Garamond"/>
                <w:sz w:val="28"/>
                <w:szCs w:val="28"/>
              </w:rPr>
              <w:t xml:space="preserve"> </w:t>
            </w:r>
            <w:proofErr w:type="spellStart"/>
            <w:r w:rsidRPr="009E1159">
              <w:rPr>
                <w:rFonts w:ascii="Garamond" w:hAnsi="Garamond"/>
                <w:sz w:val="28"/>
                <w:szCs w:val="28"/>
              </w:rPr>
              <w:t>dauesyn</w:t>
            </w:r>
            <w:proofErr w:type="spellEnd"/>
            <w:r w:rsidRPr="009E1159">
              <w:rPr>
                <w:rFonts w:ascii="Garamond" w:hAnsi="Garamond"/>
                <w:sz w:val="28"/>
                <w:szCs w:val="28"/>
              </w:rPr>
              <w:t xml:space="preserve"> </w:t>
            </w:r>
            <w:proofErr w:type="spellStart"/>
            <w:r w:rsidRPr="009E1159">
              <w:rPr>
                <w:rFonts w:ascii="Garamond" w:hAnsi="Garamond"/>
                <w:sz w:val="28"/>
                <w:szCs w:val="28"/>
              </w:rPr>
              <w:t>t’er</w:t>
            </w:r>
            <w:proofErr w:type="spellEnd"/>
            <w:r w:rsidRPr="009E1159">
              <w:rPr>
                <w:rFonts w:ascii="Garamond" w:hAnsi="Garamond"/>
                <w:sz w:val="28"/>
                <w:szCs w:val="28"/>
              </w:rPr>
              <w:t xml:space="preserve"> </w:t>
            </w:r>
            <w:proofErr w:type="spellStart"/>
            <w:r w:rsidRPr="009E1159">
              <w:rPr>
                <w:rFonts w:ascii="Garamond" w:hAnsi="Garamond"/>
                <w:sz w:val="28"/>
                <w:szCs w:val="28"/>
              </w:rPr>
              <w:t>nianoo</w:t>
            </w:r>
            <w:proofErr w:type="spellEnd"/>
            <w:r w:rsidRPr="009E1159">
              <w:rPr>
                <w:rFonts w:ascii="Garamond" w:hAnsi="Garamond"/>
                <w:sz w:val="28"/>
                <w:szCs w:val="28"/>
              </w:rPr>
              <w:t xml:space="preserve"> </w:t>
            </w:r>
            <w:proofErr w:type="spellStart"/>
            <w:r w:rsidRPr="009E1159">
              <w:rPr>
                <w:rFonts w:ascii="Garamond" w:hAnsi="Garamond"/>
                <w:sz w:val="28"/>
                <w:szCs w:val="28"/>
              </w:rPr>
              <w:t>aggair</w:t>
            </w:r>
            <w:proofErr w:type="spellEnd"/>
            <w:r w:rsidRPr="009E1159">
              <w:rPr>
                <w:rFonts w:ascii="Garamond" w:hAnsi="Garamond"/>
                <w:sz w:val="28"/>
                <w:szCs w:val="28"/>
              </w:rPr>
              <w:t xml:space="preserve"> </w:t>
            </w:r>
            <w:proofErr w:type="spellStart"/>
            <w:r w:rsidRPr="009E1159">
              <w:rPr>
                <w:rFonts w:ascii="Garamond" w:hAnsi="Garamond"/>
                <w:sz w:val="28"/>
                <w:szCs w:val="28"/>
              </w:rPr>
              <w:t>dou</w:t>
            </w:r>
            <w:proofErr w:type="spellEnd"/>
            <w:r w:rsidRPr="009E1159">
              <w:rPr>
                <w:rFonts w:ascii="Garamond" w:hAnsi="Garamond"/>
                <w:i/>
                <w:sz w:val="28"/>
                <w:szCs w:val="28"/>
              </w:rPr>
              <w:t> </w:t>
            </w:r>
            <w:r w:rsidRPr="009E1159">
              <w:rPr>
                <w:rFonts w:ascii="Garamond" w:hAnsi="Garamond"/>
                <w:sz w:val="28"/>
                <w:szCs w:val="28"/>
              </w:rPr>
              <w:t xml:space="preserve">? </w:t>
            </w:r>
          </w:p>
        </w:tc>
        <w:tc>
          <w:tcPr>
            <w:tcW w:w="3810" w:type="dxa"/>
          </w:tcPr>
          <w:p w14:paraId="5379DAEF" w14:textId="77777777" w:rsidR="00FC2A3A" w:rsidRPr="009A4209" w:rsidRDefault="00FC2A3A"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What if I cannot forgive those that have injured me ?</w:t>
            </w:r>
          </w:p>
        </w:tc>
        <w:tc>
          <w:tcPr>
            <w:tcW w:w="0" w:type="auto"/>
          </w:tcPr>
          <w:p w14:paraId="04D0EF2D" w14:textId="77777777" w:rsidR="00FC2A3A" w:rsidRPr="00567463" w:rsidRDefault="00FC2A3A" w:rsidP="00DB60C3">
            <w:pPr>
              <w:pStyle w:val="ListParagraph"/>
              <w:ind w:left="0"/>
              <w:rPr>
                <w:rFonts w:ascii="Garamond" w:hAnsi="Garamond" w:cs="Times New Roman"/>
                <w:sz w:val="20"/>
                <w:szCs w:val="20"/>
              </w:rPr>
            </w:pPr>
          </w:p>
        </w:tc>
      </w:tr>
      <w:tr w:rsidR="00FC2A3A" w:rsidRPr="009A4209" w14:paraId="34DA1B00" w14:textId="77777777" w:rsidTr="00710C08">
        <w:tc>
          <w:tcPr>
            <w:tcW w:w="4111" w:type="dxa"/>
          </w:tcPr>
          <w:p w14:paraId="2B817B59" w14:textId="77777777" w:rsidR="00FC2A3A" w:rsidRPr="009E1159" w:rsidRDefault="00FC2A3A" w:rsidP="00DB60C3">
            <w:pPr>
              <w:pStyle w:val="CM3"/>
              <w:widowControl/>
              <w:spacing w:line="240" w:lineRule="auto"/>
              <w:ind w:firstLine="227"/>
              <w:jc w:val="both"/>
              <w:rPr>
                <w:rFonts w:ascii="Garamond" w:hAnsi="Garamond"/>
                <w:sz w:val="28"/>
                <w:szCs w:val="28"/>
              </w:rPr>
            </w:pPr>
            <w:r w:rsidRPr="009E1159">
              <w:rPr>
                <w:rFonts w:ascii="Garamond" w:hAnsi="Garamond"/>
                <w:i/>
                <w:sz w:val="28"/>
                <w:szCs w:val="28"/>
              </w:rPr>
              <w:t xml:space="preserve">A. </w:t>
            </w:r>
            <w:proofErr w:type="spellStart"/>
            <w:r w:rsidRPr="009E1159">
              <w:rPr>
                <w:rFonts w:ascii="Garamond" w:hAnsi="Garamond"/>
                <w:i/>
                <w:sz w:val="28"/>
                <w:szCs w:val="28"/>
              </w:rPr>
              <w:t>Eisht</w:t>
            </w:r>
            <w:proofErr w:type="spellEnd"/>
            <w:r w:rsidRPr="009E1159">
              <w:rPr>
                <w:rFonts w:ascii="Garamond" w:hAnsi="Garamond"/>
                <w:i/>
                <w:sz w:val="28"/>
                <w:szCs w:val="28"/>
              </w:rPr>
              <w:t xml:space="preserve"> cha </w:t>
            </w:r>
            <w:proofErr w:type="spellStart"/>
            <w:r w:rsidRPr="009E1159">
              <w:rPr>
                <w:rFonts w:ascii="Garamond" w:hAnsi="Garamond"/>
                <w:i/>
                <w:sz w:val="28"/>
                <w:szCs w:val="28"/>
              </w:rPr>
              <w:t>vod</w:t>
            </w:r>
            <w:proofErr w:type="spellEnd"/>
            <w:r w:rsidRPr="009E1159">
              <w:rPr>
                <w:rFonts w:ascii="Garamond" w:hAnsi="Garamond"/>
                <w:i/>
                <w:sz w:val="28"/>
                <w:szCs w:val="28"/>
              </w:rPr>
              <w:t xml:space="preserve"> </w:t>
            </w:r>
            <w:proofErr w:type="spellStart"/>
            <w:r w:rsidRPr="009E1159">
              <w:rPr>
                <w:rFonts w:ascii="Garamond" w:hAnsi="Garamond"/>
                <w:i/>
                <w:sz w:val="28"/>
                <w:szCs w:val="28"/>
              </w:rPr>
              <w:t>oo</w:t>
            </w:r>
            <w:proofErr w:type="spellEnd"/>
            <w:r w:rsidRPr="009E1159">
              <w:rPr>
                <w:rFonts w:ascii="Garamond" w:hAnsi="Garamond"/>
                <w:i/>
                <w:sz w:val="28"/>
                <w:szCs w:val="28"/>
              </w:rPr>
              <w:t xml:space="preserve"> </w:t>
            </w:r>
            <w:proofErr w:type="spellStart"/>
            <w:r w:rsidRPr="009E1159">
              <w:rPr>
                <w:rFonts w:ascii="Garamond" w:hAnsi="Garamond"/>
                <w:i/>
                <w:sz w:val="28"/>
                <w:szCs w:val="28"/>
              </w:rPr>
              <w:t>ve</w:t>
            </w:r>
            <w:proofErr w:type="spellEnd"/>
            <w:r w:rsidRPr="009E1159">
              <w:rPr>
                <w:rFonts w:ascii="Garamond" w:hAnsi="Garamond"/>
                <w:i/>
                <w:sz w:val="28"/>
                <w:szCs w:val="28"/>
              </w:rPr>
              <w:t xml:space="preserve"> er </w:t>
            </w:r>
            <w:proofErr w:type="spellStart"/>
            <w:r w:rsidRPr="009E1159">
              <w:rPr>
                <w:rFonts w:ascii="Garamond" w:hAnsi="Garamond"/>
                <w:i/>
                <w:sz w:val="28"/>
                <w:szCs w:val="28"/>
              </w:rPr>
              <w:t>dty</w:t>
            </w:r>
            <w:proofErr w:type="spellEnd"/>
            <w:r w:rsidRPr="009E1159">
              <w:rPr>
                <w:rFonts w:ascii="Garamond" w:hAnsi="Garamond"/>
                <w:i/>
                <w:sz w:val="28"/>
                <w:szCs w:val="28"/>
              </w:rPr>
              <w:t xml:space="preserve"> </w:t>
            </w:r>
            <w:proofErr w:type="spellStart"/>
            <w:r w:rsidRPr="009E1159">
              <w:rPr>
                <w:rFonts w:ascii="Garamond" w:hAnsi="Garamond"/>
                <w:i/>
                <w:sz w:val="28"/>
                <w:szCs w:val="28"/>
              </w:rPr>
              <w:t>hauail</w:t>
            </w:r>
            <w:proofErr w:type="spellEnd"/>
            <w:r w:rsidRPr="009E1159">
              <w:rPr>
                <w:rFonts w:ascii="Garamond" w:hAnsi="Garamond"/>
                <w:i/>
                <w:sz w:val="28"/>
                <w:szCs w:val="28"/>
              </w:rPr>
              <w:t>.</w:t>
            </w:r>
            <w:r w:rsidRPr="009E1159">
              <w:rPr>
                <w:rFonts w:ascii="Garamond" w:hAnsi="Garamond"/>
                <w:sz w:val="28"/>
                <w:szCs w:val="28"/>
              </w:rPr>
              <w:t xml:space="preserve"> </w:t>
            </w:r>
            <w:proofErr w:type="spellStart"/>
            <w:r w:rsidRPr="009E1159">
              <w:rPr>
                <w:rFonts w:ascii="Garamond" w:hAnsi="Garamond"/>
                <w:sz w:val="28"/>
                <w:szCs w:val="28"/>
              </w:rPr>
              <w:t>Agh</w:t>
            </w:r>
            <w:proofErr w:type="spellEnd"/>
            <w:r w:rsidRPr="009E1159">
              <w:rPr>
                <w:rFonts w:ascii="Garamond" w:hAnsi="Garamond"/>
                <w:sz w:val="28"/>
                <w:szCs w:val="28"/>
              </w:rPr>
              <w:t xml:space="preserve"> my </w:t>
            </w:r>
            <w:proofErr w:type="spellStart"/>
            <w:r w:rsidRPr="009E1159">
              <w:rPr>
                <w:rFonts w:ascii="Garamond" w:hAnsi="Garamond"/>
                <w:sz w:val="28"/>
                <w:szCs w:val="28"/>
              </w:rPr>
              <w:t>t’ow</w:t>
            </w:r>
            <w:proofErr w:type="spellEnd"/>
            <w:r w:rsidRPr="009E1159">
              <w:rPr>
                <w:rFonts w:ascii="Garamond" w:hAnsi="Garamond"/>
                <w:sz w:val="28"/>
                <w:szCs w:val="28"/>
              </w:rPr>
              <w:t xml:space="preserve"> </w:t>
            </w:r>
            <w:proofErr w:type="spellStart"/>
            <w:r w:rsidRPr="009E1159">
              <w:rPr>
                <w:rFonts w:ascii="Garamond" w:hAnsi="Garamond"/>
                <w:sz w:val="28"/>
                <w:szCs w:val="28"/>
              </w:rPr>
              <w:t>shirrey’n</w:t>
            </w:r>
            <w:proofErr w:type="spellEnd"/>
            <w:r w:rsidRPr="009E1159">
              <w:rPr>
                <w:rFonts w:ascii="Garamond" w:hAnsi="Garamond"/>
                <w:sz w:val="28"/>
                <w:szCs w:val="28"/>
              </w:rPr>
              <w:t xml:space="preserve"> </w:t>
            </w:r>
            <w:proofErr w:type="spellStart"/>
            <w:r w:rsidRPr="009E1159">
              <w:rPr>
                <w:rFonts w:ascii="Garamond" w:hAnsi="Garamond"/>
                <w:sz w:val="28"/>
                <w:szCs w:val="28"/>
              </w:rPr>
              <w:t>chorree</w:t>
            </w:r>
            <w:proofErr w:type="spellEnd"/>
            <w:r w:rsidRPr="009E1159">
              <w:rPr>
                <w:rFonts w:ascii="Garamond" w:hAnsi="Garamond"/>
                <w:sz w:val="28"/>
                <w:szCs w:val="28"/>
              </w:rPr>
              <w:t xml:space="preserve"> </w:t>
            </w:r>
            <w:proofErr w:type="spellStart"/>
            <w:r w:rsidRPr="009E1159">
              <w:rPr>
                <w:rFonts w:ascii="Garamond" w:hAnsi="Garamond"/>
                <w:sz w:val="28"/>
                <w:szCs w:val="28"/>
              </w:rPr>
              <w:t>shen</w:t>
            </w:r>
            <w:proofErr w:type="spellEnd"/>
            <w:r w:rsidRPr="009E1159">
              <w:rPr>
                <w:rFonts w:ascii="Garamond" w:hAnsi="Garamond"/>
                <w:sz w:val="28"/>
                <w:szCs w:val="28"/>
              </w:rPr>
              <w:t xml:space="preserve"> ta </w:t>
            </w:r>
            <w:proofErr w:type="spellStart"/>
            <w:r w:rsidRPr="009E1159">
              <w:rPr>
                <w:rFonts w:ascii="Garamond" w:hAnsi="Garamond"/>
                <w:sz w:val="28"/>
                <w:szCs w:val="28"/>
              </w:rPr>
              <w:t>gayse</w:t>
            </w:r>
            <w:proofErr w:type="spellEnd"/>
            <w:r w:rsidRPr="009E1159">
              <w:rPr>
                <w:rFonts w:ascii="Garamond" w:hAnsi="Garamond"/>
                <w:sz w:val="28"/>
                <w:szCs w:val="28"/>
              </w:rPr>
              <w:t xml:space="preserve"> </w:t>
            </w:r>
            <w:proofErr w:type="spellStart"/>
            <w:r w:rsidRPr="009E1159">
              <w:rPr>
                <w:rFonts w:ascii="Garamond" w:hAnsi="Garamond"/>
                <w:sz w:val="28"/>
                <w:szCs w:val="28"/>
              </w:rPr>
              <w:t>ayns</w:t>
            </w:r>
            <w:proofErr w:type="spellEnd"/>
            <w:r w:rsidRPr="009E1159">
              <w:rPr>
                <w:rFonts w:ascii="Garamond" w:hAnsi="Garamond"/>
                <w:sz w:val="28"/>
                <w:szCs w:val="28"/>
              </w:rPr>
              <w:t xml:space="preserve"> </w:t>
            </w:r>
            <w:proofErr w:type="spellStart"/>
            <w:r w:rsidRPr="009E1159">
              <w:rPr>
                <w:rFonts w:ascii="Garamond" w:hAnsi="Garamond"/>
                <w:sz w:val="28"/>
                <w:szCs w:val="28"/>
              </w:rPr>
              <w:t>dty</w:t>
            </w:r>
            <w:proofErr w:type="spellEnd"/>
            <w:r w:rsidRPr="009E1159">
              <w:rPr>
                <w:rFonts w:ascii="Garamond" w:hAnsi="Garamond"/>
                <w:sz w:val="28"/>
                <w:szCs w:val="28"/>
              </w:rPr>
              <w:t xml:space="preserve"> </w:t>
            </w:r>
            <w:proofErr w:type="spellStart"/>
            <w:r w:rsidRPr="009E1159">
              <w:rPr>
                <w:rFonts w:ascii="Garamond" w:hAnsi="Garamond"/>
                <w:sz w:val="28"/>
                <w:szCs w:val="28"/>
              </w:rPr>
              <w:t>chree</w:t>
            </w:r>
            <w:proofErr w:type="spellEnd"/>
            <w:r w:rsidRPr="009E1159">
              <w:rPr>
                <w:rFonts w:ascii="Garamond" w:hAnsi="Garamond"/>
                <w:sz w:val="28"/>
                <w:szCs w:val="28"/>
              </w:rPr>
              <w:t xml:space="preserve"> y chur </w:t>
            </w:r>
            <w:proofErr w:type="spellStart"/>
            <w:r w:rsidRPr="009E1159">
              <w:rPr>
                <w:rFonts w:ascii="Garamond" w:hAnsi="Garamond"/>
                <w:sz w:val="28"/>
                <w:szCs w:val="28"/>
              </w:rPr>
              <w:t>dy</w:t>
            </w:r>
            <w:proofErr w:type="spellEnd"/>
            <w:r w:rsidRPr="009E1159">
              <w:rPr>
                <w:rFonts w:ascii="Garamond" w:hAnsi="Garamond"/>
                <w:sz w:val="28"/>
                <w:szCs w:val="28"/>
              </w:rPr>
              <w:t xml:space="preserve"> </w:t>
            </w:r>
            <w:proofErr w:type="spellStart"/>
            <w:r w:rsidRPr="009E1159">
              <w:rPr>
                <w:rFonts w:ascii="Garamond" w:hAnsi="Garamond"/>
                <w:sz w:val="28"/>
                <w:szCs w:val="28"/>
              </w:rPr>
              <w:t>liattee</w:t>
            </w:r>
            <w:proofErr w:type="spellEnd"/>
            <w:r w:rsidRPr="009E1159">
              <w:rPr>
                <w:rFonts w:ascii="Garamond" w:hAnsi="Garamond"/>
                <w:sz w:val="28"/>
                <w:szCs w:val="28"/>
              </w:rPr>
              <w:t xml:space="preserve">, </w:t>
            </w:r>
            <w:proofErr w:type="spellStart"/>
            <w:r w:rsidRPr="009E1159">
              <w:rPr>
                <w:rFonts w:ascii="Garamond" w:hAnsi="Garamond"/>
                <w:sz w:val="28"/>
                <w:szCs w:val="28"/>
              </w:rPr>
              <w:t>eisht</w:t>
            </w:r>
            <w:proofErr w:type="spellEnd"/>
            <w:r w:rsidRPr="009E1159">
              <w:rPr>
                <w:rFonts w:ascii="Garamond" w:hAnsi="Garamond"/>
                <w:sz w:val="28"/>
                <w:szCs w:val="28"/>
              </w:rPr>
              <w:t xml:space="preserve"> </w:t>
            </w:r>
            <w:proofErr w:type="spellStart"/>
            <w:r w:rsidRPr="009E1159">
              <w:rPr>
                <w:rFonts w:ascii="Garamond" w:hAnsi="Garamond"/>
                <w:sz w:val="28"/>
                <w:szCs w:val="28"/>
              </w:rPr>
              <w:t>shegin</w:t>
            </w:r>
            <w:proofErr w:type="spellEnd"/>
            <w:r w:rsidRPr="009E1159">
              <w:rPr>
                <w:rFonts w:ascii="Garamond" w:hAnsi="Garamond"/>
                <w:sz w:val="28"/>
                <w:szCs w:val="28"/>
              </w:rPr>
              <w:t xml:space="preserve"> </w:t>
            </w:r>
            <w:proofErr w:type="spellStart"/>
            <w:r w:rsidRPr="009E1159">
              <w:rPr>
                <w:rFonts w:ascii="Garamond" w:hAnsi="Garamond"/>
                <w:sz w:val="28"/>
                <w:szCs w:val="28"/>
              </w:rPr>
              <w:t>dhyt</w:t>
            </w:r>
            <w:proofErr w:type="spellEnd"/>
            <w:r w:rsidRPr="009E1159">
              <w:rPr>
                <w:rFonts w:ascii="Garamond" w:hAnsi="Garamond"/>
                <w:sz w:val="28"/>
                <w:szCs w:val="28"/>
              </w:rPr>
              <w:t xml:space="preserve"> </w:t>
            </w:r>
            <w:proofErr w:type="spellStart"/>
            <w:r w:rsidRPr="009E1159">
              <w:rPr>
                <w:rFonts w:ascii="Garamond" w:hAnsi="Garamond"/>
                <w:sz w:val="28"/>
                <w:szCs w:val="28"/>
              </w:rPr>
              <w:t>guee</w:t>
            </w:r>
            <w:proofErr w:type="spellEnd"/>
            <w:r w:rsidRPr="009E1159">
              <w:rPr>
                <w:rFonts w:ascii="Garamond" w:hAnsi="Garamond"/>
                <w:sz w:val="28"/>
                <w:szCs w:val="28"/>
              </w:rPr>
              <w:t xml:space="preserve"> </w:t>
            </w:r>
            <w:proofErr w:type="spellStart"/>
            <w:r w:rsidRPr="009E1159">
              <w:rPr>
                <w:rFonts w:ascii="Garamond" w:hAnsi="Garamond"/>
                <w:sz w:val="28"/>
                <w:szCs w:val="28"/>
              </w:rPr>
              <w:t>gys</w:t>
            </w:r>
            <w:proofErr w:type="spellEnd"/>
            <w:r w:rsidRPr="009E1159">
              <w:rPr>
                <w:rFonts w:ascii="Garamond" w:hAnsi="Garamond"/>
                <w:sz w:val="28"/>
                <w:szCs w:val="28"/>
              </w:rPr>
              <w:t xml:space="preserve"> </w:t>
            </w:r>
            <w:proofErr w:type="spellStart"/>
            <w:r w:rsidRPr="009E1159">
              <w:rPr>
                <w:rFonts w:ascii="Garamond" w:hAnsi="Garamond"/>
                <w:sz w:val="28"/>
                <w:szCs w:val="28"/>
              </w:rPr>
              <w:t>Jee</w:t>
            </w:r>
            <w:proofErr w:type="spellEnd"/>
            <w:r w:rsidRPr="009E1159">
              <w:rPr>
                <w:rFonts w:ascii="Garamond" w:hAnsi="Garamond"/>
                <w:sz w:val="28"/>
                <w:szCs w:val="28"/>
              </w:rPr>
              <w:t xml:space="preserve">, as </w:t>
            </w:r>
            <w:proofErr w:type="spellStart"/>
            <w:r w:rsidRPr="009E1159">
              <w:rPr>
                <w:rFonts w:ascii="Garamond" w:hAnsi="Garamond"/>
                <w:sz w:val="28"/>
                <w:szCs w:val="28"/>
              </w:rPr>
              <w:t>ver</w:t>
            </w:r>
            <w:proofErr w:type="spellEnd"/>
            <w:r w:rsidRPr="009E1159">
              <w:rPr>
                <w:rFonts w:ascii="Garamond" w:hAnsi="Garamond"/>
                <w:sz w:val="28"/>
                <w:szCs w:val="28"/>
              </w:rPr>
              <w:t xml:space="preserve"> </w:t>
            </w:r>
            <w:proofErr w:type="spellStart"/>
            <w:r w:rsidRPr="009E1159">
              <w:rPr>
                <w:rFonts w:ascii="Garamond" w:hAnsi="Garamond"/>
                <w:sz w:val="28"/>
                <w:szCs w:val="28"/>
              </w:rPr>
              <w:t>eshyn</w:t>
            </w:r>
            <w:proofErr w:type="spellEnd"/>
            <w:r w:rsidRPr="009E1159">
              <w:rPr>
                <w:rFonts w:ascii="Garamond" w:hAnsi="Garamond"/>
                <w:sz w:val="28"/>
                <w:szCs w:val="28"/>
              </w:rPr>
              <w:t xml:space="preserve"> </w:t>
            </w:r>
            <w:proofErr w:type="spellStart"/>
            <w:r w:rsidRPr="009E1159">
              <w:rPr>
                <w:rFonts w:ascii="Garamond" w:hAnsi="Garamond"/>
                <w:sz w:val="28"/>
                <w:szCs w:val="28"/>
              </w:rPr>
              <w:t>dhyt</w:t>
            </w:r>
            <w:proofErr w:type="spellEnd"/>
            <w:r w:rsidRPr="009E1159">
              <w:rPr>
                <w:rFonts w:ascii="Garamond" w:hAnsi="Garamond"/>
                <w:sz w:val="28"/>
                <w:szCs w:val="28"/>
              </w:rPr>
              <w:t xml:space="preserve"> </w:t>
            </w:r>
            <w:proofErr w:type="spellStart"/>
            <w:r w:rsidRPr="009E1159">
              <w:rPr>
                <w:rFonts w:ascii="Garamond" w:hAnsi="Garamond"/>
                <w:sz w:val="28"/>
                <w:szCs w:val="28"/>
              </w:rPr>
              <w:t>aigney</w:t>
            </w:r>
            <w:proofErr w:type="spellEnd"/>
            <w:r w:rsidRPr="009E1159">
              <w:rPr>
                <w:rFonts w:ascii="Garamond" w:hAnsi="Garamond"/>
                <w:sz w:val="28"/>
                <w:szCs w:val="28"/>
              </w:rPr>
              <w:t xml:space="preserve"> noa </w:t>
            </w:r>
            <w:proofErr w:type="spellStart"/>
            <w:r w:rsidRPr="009E1159">
              <w:rPr>
                <w:rFonts w:ascii="Garamond" w:hAnsi="Garamond"/>
                <w:sz w:val="28"/>
                <w:szCs w:val="28"/>
              </w:rPr>
              <w:t>dy</w:t>
            </w:r>
            <w:proofErr w:type="spellEnd"/>
            <w:r w:rsidRPr="009E1159">
              <w:rPr>
                <w:rFonts w:ascii="Garamond" w:hAnsi="Garamond"/>
                <w:sz w:val="28"/>
                <w:szCs w:val="28"/>
              </w:rPr>
              <w:t xml:space="preserve"> </w:t>
            </w:r>
            <w:proofErr w:type="spellStart"/>
            <w:r w:rsidRPr="009E1159">
              <w:rPr>
                <w:rFonts w:ascii="Garamond" w:hAnsi="Garamond"/>
                <w:sz w:val="28"/>
                <w:szCs w:val="28"/>
              </w:rPr>
              <w:t>leih</w:t>
            </w:r>
            <w:proofErr w:type="spellEnd"/>
            <w:r w:rsidRPr="009E1159">
              <w:rPr>
                <w:rFonts w:ascii="Garamond" w:hAnsi="Garamond"/>
                <w:sz w:val="28"/>
                <w:szCs w:val="28"/>
              </w:rPr>
              <w:t xml:space="preserve">, as </w:t>
            </w:r>
            <w:proofErr w:type="spellStart"/>
            <w:r w:rsidRPr="009E1159">
              <w:rPr>
                <w:rFonts w:ascii="Garamond" w:hAnsi="Garamond"/>
                <w:sz w:val="28"/>
                <w:szCs w:val="28"/>
              </w:rPr>
              <w:t>dy</w:t>
            </w:r>
            <w:proofErr w:type="spellEnd"/>
            <w:r w:rsidRPr="009E1159">
              <w:rPr>
                <w:rFonts w:ascii="Garamond" w:hAnsi="Garamond"/>
                <w:sz w:val="28"/>
                <w:szCs w:val="28"/>
              </w:rPr>
              <w:t xml:space="preserve"> chur </w:t>
            </w:r>
            <w:proofErr w:type="spellStart"/>
            <w:r w:rsidRPr="009E1159">
              <w:rPr>
                <w:rFonts w:ascii="Garamond" w:hAnsi="Garamond"/>
                <w:sz w:val="28"/>
                <w:szCs w:val="28"/>
              </w:rPr>
              <w:t>graih</w:t>
            </w:r>
            <w:proofErr w:type="spellEnd"/>
            <w:r w:rsidRPr="009E1159">
              <w:rPr>
                <w:rFonts w:ascii="Garamond" w:hAnsi="Garamond"/>
                <w:sz w:val="28"/>
                <w:szCs w:val="28"/>
              </w:rPr>
              <w:t xml:space="preserve"> as </w:t>
            </w:r>
            <w:proofErr w:type="spellStart"/>
            <w:r w:rsidRPr="009E1159">
              <w:rPr>
                <w:rFonts w:ascii="Garamond" w:hAnsi="Garamond"/>
                <w:sz w:val="28"/>
                <w:szCs w:val="28"/>
              </w:rPr>
              <w:t>dy</w:t>
            </w:r>
            <w:proofErr w:type="spellEnd"/>
            <w:r w:rsidRPr="009E1159">
              <w:rPr>
                <w:rFonts w:ascii="Garamond" w:hAnsi="Garamond"/>
                <w:sz w:val="28"/>
                <w:szCs w:val="28"/>
              </w:rPr>
              <w:t xml:space="preserve"> </w:t>
            </w:r>
            <w:proofErr w:type="spellStart"/>
            <w:r w:rsidRPr="009E1159">
              <w:rPr>
                <w:rFonts w:ascii="Garamond" w:hAnsi="Garamond"/>
                <w:sz w:val="28"/>
                <w:szCs w:val="28"/>
              </w:rPr>
              <w:t>yanoo</w:t>
            </w:r>
            <w:proofErr w:type="spellEnd"/>
            <w:r w:rsidRPr="009E1159">
              <w:rPr>
                <w:rFonts w:ascii="Garamond" w:hAnsi="Garamond"/>
                <w:sz w:val="28"/>
                <w:szCs w:val="28"/>
              </w:rPr>
              <w:t xml:space="preserve"> </w:t>
            </w:r>
            <w:proofErr w:type="spellStart"/>
            <w:r w:rsidRPr="009E1159">
              <w:rPr>
                <w:rFonts w:ascii="Garamond" w:hAnsi="Garamond"/>
                <w:sz w:val="28"/>
                <w:szCs w:val="28"/>
              </w:rPr>
              <w:t>mie</w:t>
            </w:r>
            <w:proofErr w:type="spellEnd"/>
            <w:r w:rsidRPr="009E1159">
              <w:rPr>
                <w:rFonts w:ascii="Garamond" w:hAnsi="Garamond"/>
                <w:sz w:val="28"/>
                <w:szCs w:val="28"/>
              </w:rPr>
              <w:t xml:space="preserve">. </w:t>
            </w:r>
          </w:p>
        </w:tc>
        <w:tc>
          <w:tcPr>
            <w:tcW w:w="3810" w:type="dxa"/>
          </w:tcPr>
          <w:p w14:paraId="2165BD02" w14:textId="77777777" w:rsidR="00FC2A3A" w:rsidRPr="009A4209" w:rsidRDefault="00FC2A3A" w:rsidP="00DB60C3">
            <w:pPr>
              <w:pStyle w:val="ListParagraph"/>
              <w:ind w:left="0" w:firstLine="227"/>
              <w:jc w:val="both"/>
              <w:rPr>
                <w:rFonts w:ascii="Garamond" w:hAnsi="Garamond" w:cs="Times New Roman"/>
                <w:sz w:val="28"/>
              </w:rPr>
            </w:pPr>
            <w:r w:rsidRPr="009A4209">
              <w:rPr>
                <w:rFonts w:ascii="Garamond" w:hAnsi="Garamond" w:cs="Times New Roman"/>
                <w:sz w:val="28"/>
              </w:rPr>
              <w:t xml:space="preserve">A. </w:t>
            </w:r>
            <w:r w:rsidRPr="009A4209">
              <w:rPr>
                <w:rFonts w:ascii="Garamond" w:hAnsi="Garamond" w:cs="Times New Roman"/>
                <w:i/>
                <w:sz w:val="28"/>
              </w:rPr>
              <w:t xml:space="preserve">Why then, </w:t>
            </w:r>
            <w:r w:rsidRPr="009A4209">
              <w:rPr>
                <w:rFonts w:ascii="Garamond" w:hAnsi="Garamond" w:cs="Times New Roman"/>
                <w:sz w:val="28"/>
              </w:rPr>
              <w:t>you cannot be saved.</w:t>
            </w:r>
            <w:r w:rsidRPr="009A4209">
              <w:rPr>
                <w:rFonts w:ascii="Garamond" w:hAnsi="Garamond" w:cs="Times New Roman"/>
                <w:i/>
                <w:sz w:val="28"/>
              </w:rPr>
              <w:t xml:space="preserve"> But if you desire to lay by that Anger which you find festering in your Breast, then you must pray to God, and he will give you </w:t>
            </w:r>
            <w:proofErr w:type="spellStart"/>
            <w:r w:rsidRPr="009A4209">
              <w:rPr>
                <w:rFonts w:ascii="Garamond" w:hAnsi="Garamond" w:cs="Times New Roman"/>
                <w:i/>
                <w:sz w:val="28"/>
              </w:rPr>
              <w:t>new</w:t>
            </w:r>
            <w:proofErr w:type="spellEnd"/>
            <w:r w:rsidRPr="009A4209">
              <w:rPr>
                <w:rFonts w:ascii="Garamond" w:hAnsi="Garamond" w:cs="Times New Roman"/>
                <w:i/>
                <w:sz w:val="28"/>
              </w:rPr>
              <w:t xml:space="preserve"> Dispositions </w:t>
            </w:r>
            <w:r w:rsidRPr="009A4209">
              <w:rPr>
                <w:rFonts w:ascii="Garamond" w:hAnsi="Garamond" w:cs="Times New Roman"/>
                <w:sz w:val="28"/>
              </w:rPr>
              <w:t>to forgive, and to love, and to do good.</w:t>
            </w:r>
          </w:p>
        </w:tc>
        <w:tc>
          <w:tcPr>
            <w:tcW w:w="0" w:type="auto"/>
          </w:tcPr>
          <w:p w14:paraId="5710A7A1" w14:textId="77777777" w:rsidR="003257BC" w:rsidRDefault="003257BC" w:rsidP="00DB60C3">
            <w:pPr>
              <w:pStyle w:val="ListParagraph"/>
              <w:ind w:left="0"/>
              <w:rPr>
                <w:rFonts w:ascii="Garamond" w:hAnsi="Garamond" w:cs="Times New Roman"/>
                <w:sz w:val="20"/>
                <w:szCs w:val="20"/>
              </w:rPr>
            </w:pPr>
          </w:p>
          <w:p w14:paraId="34FBA448" w14:textId="77777777" w:rsidR="00FC2A3A" w:rsidRPr="00567463" w:rsidRDefault="00CF4CC2" w:rsidP="00DB60C3">
            <w:pPr>
              <w:pStyle w:val="ListParagraph"/>
              <w:ind w:left="0"/>
              <w:rPr>
                <w:rFonts w:ascii="Garamond" w:hAnsi="Garamond" w:cs="Times New Roman"/>
                <w:sz w:val="20"/>
                <w:szCs w:val="20"/>
              </w:rPr>
            </w:pPr>
            <w:r>
              <w:rPr>
                <w:rFonts w:ascii="Garamond" w:hAnsi="Garamond" w:cs="Times New Roman"/>
                <w:sz w:val="20"/>
                <w:szCs w:val="20"/>
              </w:rPr>
              <w:t>Matt. 6. 15.</w:t>
            </w:r>
          </w:p>
        </w:tc>
      </w:tr>
      <w:tr w:rsidR="00CF4CC2" w:rsidRPr="009A4209" w14:paraId="753E0B27" w14:textId="77777777" w:rsidTr="00710C08">
        <w:tc>
          <w:tcPr>
            <w:tcW w:w="4111" w:type="dxa"/>
          </w:tcPr>
          <w:p w14:paraId="2E4A955C" w14:textId="77777777" w:rsidR="00CF4CC2" w:rsidRPr="00EE54B0" w:rsidRDefault="00CF4CC2" w:rsidP="00DB60C3">
            <w:pPr>
              <w:pStyle w:val="CM3"/>
              <w:widowControl/>
              <w:spacing w:line="240" w:lineRule="auto"/>
              <w:ind w:firstLine="227"/>
              <w:jc w:val="both"/>
              <w:rPr>
                <w:rFonts w:ascii="Garamond" w:hAnsi="Garamond"/>
                <w:sz w:val="28"/>
                <w:szCs w:val="28"/>
              </w:rPr>
            </w:pPr>
            <w:r w:rsidRPr="00EE54B0">
              <w:rPr>
                <w:rFonts w:ascii="Garamond" w:hAnsi="Garamond"/>
                <w:i/>
                <w:sz w:val="28"/>
                <w:szCs w:val="28"/>
              </w:rPr>
              <w:t>Q.</w:t>
            </w:r>
            <w:r w:rsidRPr="00EE54B0">
              <w:rPr>
                <w:rFonts w:ascii="Garamond" w:hAnsi="Garamond"/>
                <w:sz w:val="28"/>
                <w:szCs w:val="28"/>
              </w:rPr>
              <w:t xml:space="preserve"> Jean my </w:t>
            </w:r>
            <w:proofErr w:type="spellStart"/>
            <w:r w:rsidRPr="00EE54B0">
              <w:rPr>
                <w:rFonts w:ascii="Garamond" w:hAnsi="Garamond"/>
                <w:sz w:val="28"/>
                <w:szCs w:val="28"/>
              </w:rPr>
              <w:t>Churrym</w:t>
            </w:r>
            <w:proofErr w:type="spellEnd"/>
            <w:r w:rsidRPr="00EE54B0">
              <w:rPr>
                <w:rFonts w:ascii="Garamond" w:hAnsi="Garamond"/>
                <w:sz w:val="28"/>
                <w:szCs w:val="28"/>
              </w:rPr>
              <w:t xml:space="preserve"> </w:t>
            </w:r>
            <w:proofErr w:type="spellStart"/>
            <w:r w:rsidRPr="00EE54B0">
              <w:rPr>
                <w:rFonts w:ascii="Garamond" w:hAnsi="Garamond"/>
                <w:sz w:val="28"/>
                <w:szCs w:val="28"/>
              </w:rPr>
              <w:t>gys</w:t>
            </w:r>
            <w:proofErr w:type="spellEnd"/>
            <w:r w:rsidRPr="00EE54B0">
              <w:rPr>
                <w:rFonts w:ascii="Garamond" w:hAnsi="Garamond"/>
                <w:sz w:val="28"/>
                <w:szCs w:val="28"/>
              </w:rPr>
              <w:t xml:space="preserve"> my Naboo mish y </w:t>
            </w:r>
            <w:proofErr w:type="spellStart"/>
            <w:r w:rsidRPr="00EE54B0">
              <w:rPr>
                <w:rFonts w:ascii="Garamond" w:hAnsi="Garamond"/>
                <w:sz w:val="28"/>
                <w:szCs w:val="28"/>
              </w:rPr>
              <w:t>chiangley</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cheltyn</w:t>
            </w:r>
            <w:proofErr w:type="spellEnd"/>
            <w:r w:rsidRPr="00EE54B0">
              <w:rPr>
                <w:rFonts w:ascii="Garamond" w:hAnsi="Garamond"/>
                <w:sz w:val="28"/>
                <w:szCs w:val="28"/>
              </w:rPr>
              <w:t xml:space="preserve"> e </w:t>
            </w:r>
            <w:proofErr w:type="spellStart"/>
            <w:r w:rsidRPr="00EE54B0">
              <w:rPr>
                <w:rFonts w:ascii="Garamond" w:hAnsi="Garamond"/>
                <w:sz w:val="28"/>
                <w:szCs w:val="28"/>
              </w:rPr>
              <w:t>oilchin</w:t>
            </w:r>
            <w:proofErr w:type="spellEnd"/>
            <w:r w:rsidRPr="00EE54B0">
              <w:rPr>
                <w:rFonts w:ascii="Garamond" w:hAnsi="Garamond"/>
                <w:i/>
                <w:sz w:val="28"/>
                <w:szCs w:val="28"/>
              </w:rPr>
              <w:t> </w:t>
            </w:r>
            <w:r w:rsidRPr="00EE54B0">
              <w:rPr>
                <w:rFonts w:ascii="Garamond" w:hAnsi="Garamond"/>
                <w:sz w:val="28"/>
                <w:szCs w:val="28"/>
              </w:rPr>
              <w:t xml:space="preserve">? </w:t>
            </w:r>
          </w:p>
        </w:tc>
        <w:tc>
          <w:tcPr>
            <w:tcW w:w="3810" w:type="dxa"/>
          </w:tcPr>
          <w:p w14:paraId="7E50B366" w14:textId="77777777" w:rsidR="00CF4CC2" w:rsidRPr="009A4209" w:rsidRDefault="00CF4CC2" w:rsidP="003257BC">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Will my Duty to my Neighbour oblige me at all times to conceal hi</w:t>
            </w:r>
            <w:r w:rsidRPr="00CF4CC2">
              <w:rPr>
                <w:rFonts w:ascii="Garamond" w:hAnsi="Garamond" w:cs="Times New Roman"/>
                <w:sz w:val="28"/>
              </w:rPr>
              <w:t>s</w:t>
            </w:r>
            <w:r w:rsidRPr="009A4209">
              <w:rPr>
                <w:rFonts w:ascii="Garamond" w:hAnsi="Garamond" w:cs="Times New Roman"/>
                <w:i/>
                <w:sz w:val="28"/>
              </w:rPr>
              <w:t xml:space="preserve"> Faults ?</w:t>
            </w:r>
          </w:p>
        </w:tc>
        <w:tc>
          <w:tcPr>
            <w:tcW w:w="0" w:type="auto"/>
          </w:tcPr>
          <w:p w14:paraId="78FF4D1B" w14:textId="77777777" w:rsidR="00CF4CC2" w:rsidRPr="00567463" w:rsidRDefault="00CF4CC2" w:rsidP="00DB60C3">
            <w:pPr>
              <w:pStyle w:val="ListParagraph"/>
              <w:ind w:left="0"/>
              <w:rPr>
                <w:rFonts w:ascii="Garamond" w:hAnsi="Garamond" w:cs="Times New Roman"/>
                <w:sz w:val="20"/>
                <w:szCs w:val="20"/>
              </w:rPr>
            </w:pPr>
          </w:p>
        </w:tc>
      </w:tr>
      <w:tr w:rsidR="00CF4CC2" w:rsidRPr="009A4209" w14:paraId="0086747C" w14:textId="77777777" w:rsidTr="00710C08">
        <w:tc>
          <w:tcPr>
            <w:tcW w:w="4111" w:type="dxa"/>
          </w:tcPr>
          <w:p w14:paraId="683ECB3B" w14:textId="77777777" w:rsidR="00CF4CC2" w:rsidRPr="00EE54B0" w:rsidRDefault="00CF4CC2" w:rsidP="00DB60C3">
            <w:pPr>
              <w:pStyle w:val="CM3"/>
              <w:widowControl/>
              <w:spacing w:line="240" w:lineRule="auto"/>
              <w:ind w:firstLine="227"/>
              <w:jc w:val="both"/>
              <w:rPr>
                <w:rFonts w:ascii="Garamond" w:hAnsi="Garamond"/>
                <w:sz w:val="28"/>
                <w:szCs w:val="28"/>
              </w:rPr>
            </w:pPr>
            <w:r w:rsidRPr="00EE54B0">
              <w:rPr>
                <w:rFonts w:ascii="Garamond" w:hAnsi="Garamond"/>
                <w:i/>
                <w:sz w:val="28"/>
                <w:szCs w:val="28"/>
              </w:rPr>
              <w:t xml:space="preserve">A. </w:t>
            </w:r>
            <w:r w:rsidR="003257BC">
              <w:rPr>
                <w:rFonts w:ascii="Garamond" w:hAnsi="Garamond"/>
                <w:sz w:val="28"/>
                <w:szCs w:val="28"/>
              </w:rPr>
              <w:t xml:space="preserve">Cha jean. Ny </w:t>
            </w:r>
            <w:proofErr w:type="spellStart"/>
            <w:r w:rsidR="003257BC">
              <w:rPr>
                <w:rFonts w:ascii="Garamond" w:hAnsi="Garamond"/>
                <w:sz w:val="28"/>
                <w:szCs w:val="28"/>
              </w:rPr>
              <w:t>chea</w:t>
            </w:r>
            <w:r w:rsidRPr="00EE54B0">
              <w:rPr>
                <w:rFonts w:ascii="Garamond" w:hAnsi="Garamond"/>
                <w:sz w:val="28"/>
                <w:szCs w:val="28"/>
              </w:rPr>
              <w:t>rtyn</w:t>
            </w:r>
            <w:proofErr w:type="spellEnd"/>
            <w:r w:rsidRPr="00EE54B0">
              <w:rPr>
                <w:rFonts w:ascii="Garamond" w:hAnsi="Garamond"/>
                <w:sz w:val="28"/>
                <w:szCs w:val="28"/>
              </w:rPr>
              <w:t xml:space="preserve"> [106] </w:t>
            </w:r>
            <w:proofErr w:type="spellStart"/>
            <w:r w:rsidRPr="00EE54B0">
              <w:rPr>
                <w:rFonts w:ascii="Garamond" w:hAnsi="Garamond"/>
                <w:sz w:val="28"/>
                <w:szCs w:val="28"/>
              </w:rPr>
              <w:t>she’n</w:t>
            </w:r>
            <w:proofErr w:type="spellEnd"/>
            <w:r w:rsidRPr="00EE54B0">
              <w:rPr>
                <w:rFonts w:ascii="Garamond" w:hAnsi="Garamond"/>
                <w:sz w:val="28"/>
                <w:szCs w:val="28"/>
              </w:rPr>
              <w:t xml:space="preserve"> </w:t>
            </w:r>
            <w:proofErr w:type="spellStart"/>
            <w:r w:rsidRPr="00EE54B0">
              <w:rPr>
                <w:rFonts w:ascii="Garamond" w:hAnsi="Garamond"/>
                <w:sz w:val="28"/>
                <w:szCs w:val="28"/>
              </w:rPr>
              <w:t>Currym</w:t>
            </w:r>
            <w:proofErr w:type="spellEnd"/>
            <w:r w:rsidRPr="00EE54B0">
              <w:rPr>
                <w:rFonts w:ascii="Garamond" w:hAnsi="Garamond"/>
                <w:sz w:val="28"/>
                <w:szCs w:val="28"/>
              </w:rPr>
              <w:t xml:space="preserve"> </w:t>
            </w:r>
            <w:proofErr w:type="spellStart"/>
            <w:r w:rsidRPr="00EE54B0">
              <w:rPr>
                <w:rFonts w:ascii="Garamond" w:hAnsi="Garamond"/>
                <w:sz w:val="28"/>
                <w:szCs w:val="28"/>
              </w:rPr>
              <w:t>ayds</w:t>
            </w:r>
            <w:proofErr w:type="spellEnd"/>
            <w:r w:rsidRPr="00EE54B0">
              <w:rPr>
                <w:rFonts w:ascii="Garamond" w:hAnsi="Garamond"/>
                <w:sz w:val="28"/>
                <w:szCs w:val="28"/>
              </w:rPr>
              <w:t xml:space="preserve"> eh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loart</w:t>
            </w:r>
            <w:proofErr w:type="spellEnd"/>
            <w:r w:rsidRPr="00EE54B0">
              <w:rPr>
                <w:rFonts w:ascii="Garamond" w:hAnsi="Garamond"/>
                <w:sz w:val="28"/>
                <w:szCs w:val="28"/>
              </w:rPr>
              <w:t xml:space="preserve"> jeu, </w:t>
            </w:r>
            <w:proofErr w:type="spellStart"/>
            <w:r w:rsidRPr="00EE54B0">
              <w:rPr>
                <w:rFonts w:ascii="Garamond" w:hAnsi="Garamond"/>
                <w:sz w:val="28"/>
                <w:szCs w:val="28"/>
              </w:rPr>
              <w:t>agh</w:t>
            </w:r>
            <w:proofErr w:type="spellEnd"/>
            <w:r w:rsidRPr="00EE54B0">
              <w:rPr>
                <w:rFonts w:ascii="Garamond" w:hAnsi="Garamond"/>
                <w:sz w:val="28"/>
                <w:szCs w:val="28"/>
              </w:rPr>
              <w:t xml:space="preserve"> </w:t>
            </w:r>
            <w:proofErr w:type="spellStart"/>
            <w:r w:rsidRPr="00EE54B0">
              <w:rPr>
                <w:rFonts w:ascii="Garamond" w:hAnsi="Garamond"/>
                <w:sz w:val="28"/>
                <w:szCs w:val="28"/>
              </w:rPr>
              <w:t>eisht</w:t>
            </w:r>
            <w:proofErr w:type="spellEnd"/>
            <w:r w:rsidRPr="00EE54B0">
              <w:rPr>
                <w:rFonts w:ascii="Garamond" w:hAnsi="Garamond"/>
                <w:sz w:val="28"/>
                <w:szCs w:val="28"/>
              </w:rPr>
              <w:t xml:space="preserve"> </w:t>
            </w:r>
            <w:proofErr w:type="spellStart"/>
            <w:r w:rsidRPr="00EE54B0">
              <w:rPr>
                <w:rFonts w:ascii="Garamond" w:hAnsi="Garamond"/>
                <w:sz w:val="28"/>
                <w:szCs w:val="28"/>
              </w:rPr>
              <w:t>shegin</w:t>
            </w:r>
            <w:proofErr w:type="spellEnd"/>
            <w:r w:rsidRPr="00EE54B0">
              <w:rPr>
                <w:rFonts w:ascii="Garamond" w:hAnsi="Garamond"/>
                <w:sz w:val="28"/>
                <w:szCs w:val="28"/>
              </w:rPr>
              <w:t xml:space="preserve"> da </w:t>
            </w:r>
            <w:proofErr w:type="spellStart"/>
            <w:r w:rsidRPr="00EE54B0">
              <w:rPr>
                <w:rFonts w:ascii="Garamond" w:hAnsi="Garamond"/>
                <w:sz w:val="28"/>
                <w:szCs w:val="28"/>
              </w:rPr>
              <w:t>ve</w:t>
            </w:r>
            <w:proofErr w:type="spellEnd"/>
            <w:r w:rsidRPr="00EE54B0">
              <w:rPr>
                <w:rFonts w:ascii="Garamond" w:hAnsi="Garamond"/>
                <w:sz w:val="28"/>
                <w:szCs w:val="28"/>
              </w:rPr>
              <w:t xml:space="preserve"> son </w:t>
            </w:r>
            <w:proofErr w:type="spellStart"/>
            <w:r w:rsidRPr="00EE54B0">
              <w:rPr>
                <w:rFonts w:ascii="Garamond" w:hAnsi="Garamond"/>
                <w:sz w:val="28"/>
                <w:szCs w:val="28"/>
              </w:rPr>
              <w:t>oyr</w:t>
            </w:r>
            <w:proofErr w:type="spellEnd"/>
            <w:r w:rsidRPr="00EE54B0">
              <w:rPr>
                <w:rFonts w:ascii="Garamond" w:hAnsi="Garamond"/>
                <w:sz w:val="28"/>
                <w:szCs w:val="28"/>
              </w:rPr>
              <w:t xml:space="preserve"> </w:t>
            </w:r>
            <w:proofErr w:type="spellStart"/>
            <w:r w:rsidRPr="00EE54B0">
              <w:rPr>
                <w:rFonts w:ascii="Garamond" w:hAnsi="Garamond"/>
                <w:sz w:val="28"/>
                <w:szCs w:val="28"/>
              </w:rPr>
              <w:t>mie</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hayrn</w:t>
            </w:r>
            <w:proofErr w:type="spellEnd"/>
            <w:r w:rsidRPr="00EE54B0">
              <w:rPr>
                <w:rFonts w:ascii="Garamond" w:hAnsi="Garamond"/>
                <w:sz w:val="28"/>
                <w:szCs w:val="28"/>
              </w:rPr>
              <w:t xml:space="preserve"> e </w:t>
            </w:r>
            <w:proofErr w:type="spellStart"/>
            <w:r w:rsidRPr="00EE54B0">
              <w:rPr>
                <w:rFonts w:ascii="Garamond" w:hAnsi="Garamond"/>
                <w:sz w:val="28"/>
                <w:szCs w:val="28"/>
              </w:rPr>
              <w:t>gys</w:t>
            </w:r>
            <w:proofErr w:type="spellEnd"/>
            <w:r w:rsidRPr="00EE54B0">
              <w:rPr>
                <w:rFonts w:ascii="Garamond" w:hAnsi="Garamond"/>
                <w:sz w:val="28"/>
                <w:szCs w:val="28"/>
              </w:rPr>
              <w:t xml:space="preserve"> </w:t>
            </w:r>
            <w:proofErr w:type="spellStart"/>
            <w:r w:rsidRPr="00EE54B0">
              <w:rPr>
                <w:rFonts w:ascii="Garamond" w:hAnsi="Garamond"/>
                <w:sz w:val="28"/>
                <w:szCs w:val="28"/>
              </w:rPr>
              <w:t>arrys</w:t>
            </w:r>
            <w:proofErr w:type="spellEnd"/>
            <w:r w:rsidRPr="00EE54B0">
              <w:rPr>
                <w:rFonts w:ascii="Garamond" w:hAnsi="Garamond"/>
                <w:sz w:val="28"/>
                <w:szCs w:val="28"/>
              </w:rPr>
              <w:t xml:space="preserve">, as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loart</w:t>
            </w:r>
            <w:proofErr w:type="spellEnd"/>
            <w:r w:rsidRPr="00EE54B0">
              <w:rPr>
                <w:rFonts w:ascii="Garamond" w:hAnsi="Garamond"/>
                <w:sz w:val="28"/>
                <w:szCs w:val="28"/>
              </w:rPr>
              <w:t xml:space="preserve"> </w:t>
            </w:r>
            <w:proofErr w:type="spellStart"/>
            <w:r w:rsidRPr="00EE54B0">
              <w:rPr>
                <w:rFonts w:ascii="Garamond" w:hAnsi="Garamond"/>
                <w:sz w:val="28"/>
                <w:szCs w:val="28"/>
              </w:rPr>
              <w:t>jeh</w:t>
            </w:r>
            <w:proofErr w:type="spellEnd"/>
            <w:r w:rsidRPr="00EE54B0">
              <w:rPr>
                <w:rFonts w:ascii="Garamond" w:hAnsi="Garamond"/>
                <w:sz w:val="28"/>
                <w:szCs w:val="28"/>
              </w:rPr>
              <w:t xml:space="preserve"> </w:t>
            </w:r>
            <w:proofErr w:type="spellStart"/>
            <w:r w:rsidRPr="00EE54B0">
              <w:rPr>
                <w:rFonts w:ascii="Garamond" w:hAnsi="Garamond"/>
                <w:sz w:val="28"/>
                <w:szCs w:val="28"/>
              </w:rPr>
              <w:t>rish</w:t>
            </w:r>
            <w:proofErr w:type="spellEnd"/>
            <w:r w:rsidRPr="00EE54B0">
              <w:rPr>
                <w:rFonts w:ascii="Garamond" w:hAnsi="Garamond"/>
                <w:sz w:val="28"/>
                <w:szCs w:val="28"/>
              </w:rPr>
              <w:t xml:space="preserve"> </w:t>
            </w:r>
            <w:proofErr w:type="spellStart"/>
            <w:r w:rsidRPr="00EE54B0">
              <w:rPr>
                <w:rFonts w:ascii="Garamond" w:hAnsi="Garamond"/>
                <w:sz w:val="28"/>
                <w:szCs w:val="28"/>
              </w:rPr>
              <w:t>leid</w:t>
            </w:r>
            <w:proofErr w:type="spellEnd"/>
            <w:r w:rsidRPr="00EE54B0">
              <w:rPr>
                <w:rFonts w:ascii="Garamond" w:hAnsi="Garamond"/>
                <w:sz w:val="28"/>
                <w:szCs w:val="28"/>
              </w:rPr>
              <w:t xml:space="preserve"> </w:t>
            </w:r>
            <w:proofErr w:type="spellStart"/>
            <w:r w:rsidRPr="00EE54B0">
              <w:rPr>
                <w:rFonts w:ascii="Garamond" w:hAnsi="Garamond"/>
                <w:sz w:val="28"/>
                <w:szCs w:val="28"/>
              </w:rPr>
              <w:t>ny</w:t>
            </w:r>
            <w:proofErr w:type="spellEnd"/>
            <w:r w:rsidRPr="00EE54B0">
              <w:rPr>
                <w:rFonts w:ascii="Garamond" w:hAnsi="Garamond"/>
                <w:sz w:val="28"/>
                <w:szCs w:val="28"/>
              </w:rPr>
              <w:t xml:space="preserve"> </w:t>
            </w:r>
            <w:proofErr w:type="spellStart"/>
            <w:r w:rsidRPr="00EE54B0">
              <w:rPr>
                <w:rFonts w:ascii="Garamond" w:hAnsi="Garamond"/>
                <w:sz w:val="28"/>
                <w:szCs w:val="28"/>
              </w:rPr>
              <w:t>persoonyn</w:t>
            </w:r>
            <w:proofErr w:type="spellEnd"/>
            <w:r w:rsidRPr="00EE54B0">
              <w:rPr>
                <w:rFonts w:ascii="Garamond" w:hAnsi="Garamond"/>
                <w:sz w:val="28"/>
                <w:szCs w:val="28"/>
              </w:rPr>
              <w:t xml:space="preserve"> as ta </w:t>
            </w:r>
            <w:proofErr w:type="spellStart"/>
            <w:r w:rsidRPr="00EE54B0">
              <w:rPr>
                <w:rFonts w:ascii="Garamond" w:hAnsi="Garamond"/>
                <w:sz w:val="28"/>
                <w:szCs w:val="28"/>
              </w:rPr>
              <w:t>pooar</w:t>
            </w:r>
            <w:proofErr w:type="spellEnd"/>
            <w:r w:rsidRPr="00EE54B0">
              <w:rPr>
                <w:rFonts w:ascii="Garamond" w:hAnsi="Garamond"/>
                <w:sz w:val="28"/>
                <w:szCs w:val="28"/>
              </w:rPr>
              <w:t xml:space="preserve"> </w:t>
            </w:r>
            <w:proofErr w:type="spellStart"/>
            <w:r w:rsidRPr="00EE54B0">
              <w:rPr>
                <w:rFonts w:ascii="Garamond" w:hAnsi="Garamond"/>
                <w:sz w:val="28"/>
                <w:szCs w:val="28"/>
              </w:rPr>
              <w:t>oc</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eamagh</w:t>
            </w:r>
            <w:proofErr w:type="spellEnd"/>
            <w:r w:rsidRPr="00EE54B0">
              <w:rPr>
                <w:rFonts w:ascii="Garamond" w:hAnsi="Garamond"/>
                <w:sz w:val="28"/>
                <w:szCs w:val="28"/>
              </w:rPr>
              <w:t xml:space="preserve"> er </w:t>
            </w:r>
            <w:proofErr w:type="spellStart"/>
            <w:r w:rsidRPr="00EE54B0">
              <w:rPr>
                <w:rFonts w:ascii="Garamond" w:hAnsi="Garamond"/>
                <w:sz w:val="28"/>
                <w:szCs w:val="28"/>
              </w:rPr>
              <w:t>gys</w:t>
            </w:r>
            <w:proofErr w:type="spellEnd"/>
            <w:r w:rsidRPr="00EE54B0">
              <w:rPr>
                <w:rFonts w:ascii="Garamond" w:hAnsi="Garamond"/>
                <w:sz w:val="28"/>
                <w:szCs w:val="28"/>
              </w:rPr>
              <w:t xml:space="preserve"> </w:t>
            </w:r>
            <w:proofErr w:type="spellStart"/>
            <w:r w:rsidRPr="00EE54B0">
              <w:rPr>
                <w:rFonts w:ascii="Garamond" w:hAnsi="Garamond"/>
                <w:sz w:val="28"/>
                <w:szCs w:val="28"/>
              </w:rPr>
              <w:t>coontey</w:t>
            </w:r>
            <w:proofErr w:type="spellEnd"/>
            <w:r w:rsidRPr="00EE54B0">
              <w:rPr>
                <w:rFonts w:ascii="Garamond" w:hAnsi="Garamond"/>
                <w:sz w:val="28"/>
                <w:szCs w:val="28"/>
              </w:rPr>
              <w:t xml:space="preserve">. Er </w:t>
            </w:r>
            <w:proofErr w:type="spellStart"/>
            <w:r w:rsidRPr="00EE54B0">
              <w:rPr>
                <w:rFonts w:ascii="Garamond" w:hAnsi="Garamond"/>
                <w:sz w:val="28"/>
                <w:szCs w:val="28"/>
              </w:rPr>
              <w:t>aght</w:t>
            </w:r>
            <w:proofErr w:type="spellEnd"/>
            <w:r w:rsidRPr="00EE54B0">
              <w:rPr>
                <w:rFonts w:ascii="Garamond" w:hAnsi="Garamond"/>
                <w:sz w:val="28"/>
                <w:szCs w:val="28"/>
              </w:rPr>
              <w:t xml:space="preserve"> </w:t>
            </w:r>
            <w:proofErr w:type="spellStart"/>
            <w:r w:rsidRPr="00EE54B0">
              <w:rPr>
                <w:rFonts w:ascii="Garamond" w:hAnsi="Garamond"/>
                <w:sz w:val="28"/>
                <w:szCs w:val="28"/>
              </w:rPr>
              <w:t>elley</w:t>
            </w:r>
            <w:proofErr w:type="spellEnd"/>
            <w:r w:rsidRPr="00EE54B0">
              <w:rPr>
                <w:rFonts w:ascii="Garamond" w:hAnsi="Garamond"/>
                <w:sz w:val="28"/>
                <w:szCs w:val="28"/>
              </w:rPr>
              <w:t xml:space="preserve"> cha </w:t>
            </w:r>
            <w:proofErr w:type="spellStart"/>
            <w:r w:rsidRPr="00EE54B0">
              <w:rPr>
                <w:rFonts w:ascii="Garamond" w:hAnsi="Garamond"/>
                <w:sz w:val="28"/>
                <w:szCs w:val="28"/>
              </w:rPr>
              <w:t>vel</w:t>
            </w:r>
            <w:proofErr w:type="spellEnd"/>
            <w:r w:rsidRPr="00EE54B0">
              <w:rPr>
                <w:rFonts w:ascii="Garamond" w:hAnsi="Garamond"/>
                <w:sz w:val="28"/>
                <w:szCs w:val="28"/>
              </w:rPr>
              <w:t xml:space="preserve"> </w:t>
            </w:r>
            <w:proofErr w:type="spellStart"/>
            <w:r w:rsidRPr="00EE54B0">
              <w:rPr>
                <w:rFonts w:ascii="Garamond" w:hAnsi="Garamond"/>
                <w:sz w:val="28"/>
                <w:szCs w:val="28"/>
              </w:rPr>
              <w:t>oo</w:t>
            </w:r>
            <w:proofErr w:type="spellEnd"/>
            <w:r w:rsidRPr="00EE54B0">
              <w:rPr>
                <w:rFonts w:ascii="Garamond" w:hAnsi="Garamond"/>
                <w:sz w:val="28"/>
                <w:szCs w:val="28"/>
              </w:rPr>
              <w:t xml:space="preserve"> </w:t>
            </w:r>
            <w:proofErr w:type="spellStart"/>
            <w:r w:rsidRPr="00EE54B0">
              <w:rPr>
                <w:rFonts w:ascii="Garamond" w:hAnsi="Garamond"/>
                <w:sz w:val="28"/>
                <w:szCs w:val="28"/>
              </w:rPr>
              <w:t>agh</w:t>
            </w:r>
            <w:proofErr w:type="spellEnd"/>
            <w:r w:rsidRPr="00EE54B0">
              <w:rPr>
                <w:rFonts w:ascii="Garamond" w:hAnsi="Garamond"/>
                <w:sz w:val="28"/>
                <w:szCs w:val="28"/>
              </w:rPr>
              <w:t xml:space="preserve"> </w:t>
            </w:r>
            <w:r w:rsidRPr="00EE54B0">
              <w:rPr>
                <w:rFonts w:ascii="Garamond" w:hAnsi="Garamond"/>
                <w:i/>
                <w:sz w:val="28"/>
                <w:szCs w:val="28"/>
              </w:rPr>
              <w:t>cool-</w:t>
            </w:r>
            <w:proofErr w:type="spellStart"/>
            <w:r w:rsidRPr="00EE54B0">
              <w:rPr>
                <w:rFonts w:ascii="Garamond" w:hAnsi="Garamond"/>
                <w:i/>
                <w:sz w:val="28"/>
                <w:szCs w:val="28"/>
              </w:rPr>
              <w:t>chassid</w:t>
            </w:r>
            <w:proofErr w:type="spellEnd"/>
            <w:r w:rsidRPr="00EE54B0">
              <w:rPr>
                <w:rFonts w:ascii="Garamond" w:hAnsi="Garamond"/>
                <w:sz w:val="28"/>
                <w:szCs w:val="28"/>
              </w:rPr>
              <w:t xml:space="preserve">, as er </w:t>
            </w:r>
            <w:proofErr w:type="spellStart"/>
            <w:r w:rsidRPr="00EE54B0">
              <w:rPr>
                <w:rFonts w:ascii="Garamond" w:hAnsi="Garamond"/>
                <w:sz w:val="28"/>
                <w:szCs w:val="28"/>
              </w:rPr>
              <w:t>yn</w:t>
            </w:r>
            <w:proofErr w:type="spellEnd"/>
            <w:r w:rsidRPr="00EE54B0">
              <w:rPr>
                <w:rFonts w:ascii="Garamond" w:hAnsi="Garamond"/>
                <w:sz w:val="28"/>
                <w:szCs w:val="28"/>
              </w:rPr>
              <w:t xml:space="preserve"> </w:t>
            </w:r>
            <w:proofErr w:type="spellStart"/>
            <w:r w:rsidRPr="00EE54B0">
              <w:rPr>
                <w:rFonts w:ascii="Garamond" w:hAnsi="Garamond"/>
                <w:sz w:val="28"/>
                <w:szCs w:val="28"/>
              </w:rPr>
              <w:t>oyr</w:t>
            </w:r>
            <w:proofErr w:type="spellEnd"/>
            <w:r w:rsidRPr="00EE54B0">
              <w:rPr>
                <w:rFonts w:ascii="Garamond" w:hAnsi="Garamond"/>
                <w:sz w:val="28"/>
                <w:szCs w:val="28"/>
              </w:rPr>
              <w:t xml:space="preserve"> </w:t>
            </w:r>
            <w:proofErr w:type="spellStart"/>
            <w:r w:rsidRPr="00EE54B0">
              <w:rPr>
                <w:rFonts w:ascii="Garamond" w:hAnsi="Garamond"/>
                <w:sz w:val="28"/>
                <w:szCs w:val="28"/>
              </w:rPr>
              <w:t>shen</w:t>
            </w:r>
            <w:proofErr w:type="spellEnd"/>
            <w:r w:rsidRPr="00EE54B0">
              <w:rPr>
                <w:rFonts w:ascii="Garamond" w:hAnsi="Garamond"/>
                <w:sz w:val="28"/>
                <w:szCs w:val="28"/>
              </w:rPr>
              <w:t xml:space="preserve"> </w:t>
            </w:r>
            <w:proofErr w:type="spellStart"/>
            <w:r w:rsidRPr="00EE54B0">
              <w:rPr>
                <w:rFonts w:ascii="Garamond" w:hAnsi="Garamond"/>
                <w:sz w:val="28"/>
                <w:szCs w:val="28"/>
              </w:rPr>
              <w:t>enmyssit</w:t>
            </w:r>
            <w:proofErr w:type="spellEnd"/>
            <w:r w:rsidRPr="00EE54B0">
              <w:rPr>
                <w:rFonts w:ascii="Garamond" w:hAnsi="Garamond"/>
                <w:sz w:val="28"/>
                <w:szCs w:val="28"/>
              </w:rPr>
              <w:t xml:space="preserve"> </w:t>
            </w:r>
            <w:proofErr w:type="spellStart"/>
            <w:r w:rsidRPr="00EE54B0">
              <w:rPr>
                <w:rFonts w:ascii="Garamond" w:hAnsi="Garamond"/>
                <w:sz w:val="28"/>
                <w:szCs w:val="28"/>
              </w:rPr>
              <w:t>maskey</w:t>
            </w:r>
            <w:proofErr w:type="spellEnd"/>
            <w:r w:rsidRPr="00EE54B0">
              <w:rPr>
                <w:rFonts w:ascii="Garamond" w:hAnsi="Garamond"/>
                <w:sz w:val="28"/>
                <w:szCs w:val="28"/>
              </w:rPr>
              <w:t xml:space="preserve"> </w:t>
            </w:r>
            <w:proofErr w:type="spellStart"/>
            <w:r w:rsidRPr="00EE54B0">
              <w:rPr>
                <w:rFonts w:ascii="Garamond" w:hAnsi="Garamond"/>
                <w:sz w:val="28"/>
                <w:szCs w:val="28"/>
              </w:rPr>
              <w:t>ny</w:t>
            </w:r>
            <w:proofErr w:type="spellEnd"/>
            <w:r w:rsidRPr="00EE54B0">
              <w:rPr>
                <w:rFonts w:ascii="Garamond" w:hAnsi="Garamond"/>
                <w:sz w:val="28"/>
                <w:szCs w:val="28"/>
              </w:rPr>
              <w:t xml:space="preserve"> </w:t>
            </w:r>
            <w:proofErr w:type="spellStart"/>
            <w:r w:rsidRPr="00EE54B0">
              <w:rPr>
                <w:rFonts w:ascii="Garamond" w:hAnsi="Garamond"/>
                <w:sz w:val="28"/>
                <w:szCs w:val="28"/>
              </w:rPr>
              <w:t>scammyltee</w:t>
            </w:r>
            <w:proofErr w:type="spellEnd"/>
            <w:r w:rsidRPr="00EE54B0">
              <w:rPr>
                <w:rFonts w:ascii="Garamond" w:hAnsi="Garamond"/>
                <w:sz w:val="28"/>
                <w:szCs w:val="28"/>
              </w:rPr>
              <w:t xml:space="preserve"> </w:t>
            </w:r>
            <w:proofErr w:type="spellStart"/>
            <w:r w:rsidRPr="00EE54B0">
              <w:rPr>
                <w:rFonts w:ascii="Garamond" w:hAnsi="Garamond"/>
                <w:sz w:val="28"/>
                <w:szCs w:val="28"/>
              </w:rPr>
              <w:t>smoo</w:t>
            </w:r>
            <w:proofErr w:type="spellEnd"/>
            <w:r w:rsidRPr="00EE54B0">
              <w:rPr>
                <w:rFonts w:ascii="Garamond" w:hAnsi="Garamond"/>
                <w:sz w:val="28"/>
                <w:szCs w:val="28"/>
              </w:rPr>
              <w:t xml:space="preserve">. </w:t>
            </w:r>
          </w:p>
        </w:tc>
        <w:tc>
          <w:tcPr>
            <w:tcW w:w="3810" w:type="dxa"/>
          </w:tcPr>
          <w:p w14:paraId="4C077E35" w14:textId="77777777" w:rsidR="00CF4CC2" w:rsidRPr="009A4209" w:rsidRDefault="00CF4CC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No. Sometimes it is your Duty to speak of them, but then it must be with a good Design of bringing him to Repentance, and to such Persons as have Authority to call him to an account</w:t>
            </w:r>
            <w:r w:rsidRPr="009A4209">
              <w:rPr>
                <w:rFonts w:ascii="Garamond" w:hAnsi="Garamond" w:cs="Times New Roman"/>
                <w:sz w:val="28"/>
              </w:rPr>
              <w:t> ;</w:t>
            </w:r>
            <w:r w:rsidRPr="009A4209">
              <w:rPr>
                <w:rFonts w:ascii="Garamond" w:hAnsi="Garamond" w:cs="Times New Roman"/>
                <w:i/>
                <w:sz w:val="28"/>
              </w:rPr>
              <w:t xml:space="preserve"> otherwise you are a </w:t>
            </w:r>
            <w:r w:rsidRPr="009A4209">
              <w:rPr>
                <w:rFonts w:ascii="Garamond" w:hAnsi="Garamond" w:cs="Times New Roman"/>
                <w:sz w:val="28"/>
              </w:rPr>
              <w:t>Backbiter</w:t>
            </w:r>
            <w:r w:rsidRPr="009A4209">
              <w:rPr>
                <w:rFonts w:ascii="Garamond" w:hAnsi="Garamond" w:cs="Times New Roman"/>
                <w:i/>
                <w:sz w:val="28"/>
              </w:rPr>
              <w:t xml:space="preserve">, and as such, </w:t>
            </w:r>
            <w:r w:rsidRPr="009A4209">
              <w:rPr>
                <w:rFonts w:ascii="Garamond" w:hAnsi="Garamond" w:cs="Times New Roman"/>
                <w:sz w:val="28"/>
              </w:rPr>
              <w:t>reckoned amongst the scandalous Offenders.</w:t>
            </w:r>
          </w:p>
        </w:tc>
        <w:tc>
          <w:tcPr>
            <w:tcW w:w="0" w:type="auto"/>
          </w:tcPr>
          <w:p w14:paraId="5681A70C" w14:textId="77777777" w:rsidR="00CF4CC2" w:rsidRDefault="00CF4CC2" w:rsidP="00DB60C3">
            <w:pPr>
              <w:pStyle w:val="ListParagraph"/>
              <w:ind w:left="0"/>
              <w:rPr>
                <w:rFonts w:ascii="Garamond" w:hAnsi="Garamond" w:cs="Times New Roman"/>
                <w:sz w:val="20"/>
                <w:szCs w:val="20"/>
              </w:rPr>
            </w:pPr>
          </w:p>
          <w:p w14:paraId="46F2517F" w14:textId="77777777" w:rsidR="00CF4CC2" w:rsidRDefault="00CF4CC2" w:rsidP="00DB60C3">
            <w:pPr>
              <w:pStyle w:val="ListParagraph"/>
              <w:ind w:left="0"/>
              <w:rPr>
                <w:rFonts w:ascii="Garamond" w:hAnsi="Garamond" w:cs="Times New Roman"/>
                <w:sz w:val="20"/>
                <w:szCs w:val="20"/>
              </w:rPr>
            </w:pPr>
          </w:p>
          <w:p w14:paraId="592D62AE" w14:textId="77777777" w:rsidR="00CF4CC2" w:rsidRDefault="00CF4CC2" w:rsidP="00DB60C3">
            <w:pPr>
              <w:pStyle w:val="ListParagraph"/>
              <w:ind w:left="0"/>
              <w:rPr>
                <w:rFonts w:ascii="Garamond" w:hAnsi="Garamond" w:cs="Times New Roman"/>
                <w:sz w:val="20"/>
                <w:szCs w:val="20"/>
              </w:rPr>
            </w:pPr>
          </w:p>
          <w:p w14:paraId="3D2F9C7B" w14:textId="77777777" w:rsidR="00CF4CC2" w:rsidRDefault="00CF4CC2" w:rsidP="00DB60C3">
            <w:pPr>
              <w:pStyle w:val="ListParagraph"/>
              <w:ind w:left="0"/>
              <w:rPr>
                <w:rFonts w:ascii="Garamond" w:hAnsi="Garamond" w:cs="Times New Roman"/>
                <w:sz w:val="20"/>
                <w:szCs w:val="20"/>
              </w:rPr>
            </w:pPr>
          </w:p>
          <w:p w14:paraId="6692EA68" w14:textId="77777777" w:rsidR="00CF4CC2" w:rsidRDefault="00CF4CC2" w:rsidP="00DB60C3">
            <w:pPr>
              <w:pStyle w:val="ListParagraph"/>
              <w:ind w:left="0"/>
              <w:rPr>
                <w:rFonts w:ascii="Garamond" w:hAnsi="Garamond" w:cs="Times New Roman"/>
                <w:sz w:val="20"/>
                <w:szCs w:val="20"/>
              </w:rPr>
            </w:pPr>
          </w:p>
          <w:p w14:paraId="2D377BD0" w14:textId="77777777" w:rsidR="00CF4CC2" w:rsidRDefault="00CF4CC2" w:rsidP="00DB60C3">
            <w:pPr>
              <w:pStyle w:val="ListParagraph"/>
              <w:ind w:left="0"/>
              <w:rPr>
                <w:rFonts w:ascii="Garamond" w:hAnsi="Garamond" w:cs="Times New Roman"/>
                <w:sz w:val="20"/>
                <w:szCs w:val="20"/>
              </w:rPr>
            </w:pPr>
          </w:p>
          <w:p w14:paraId="4495A0D8" w14:textId="77777777" w:rsidR="00CF4CC2" w:rsidRDefault="00CF4CC2" w:rsidP="00DB60C3">
            <w:pPr>
              <w:pStyle w:val="ListParagraph"/>
              <w:ind w:left="0"/>
              <w:rPr>
                <w:rFonts w:ascii="Garamond" w:hAnsi="Garamond" w:cs="Times New Roman"/>
                <w:sz w:val="20"/>
                <w:szCs w:val="20"/>
              </w:rPr>
            </w:pPr>
          </w:p>
          <w:p w14:paraId="3B4866D8" w14:textId="77777777" w:rsidR="00CF4CC2" w:rsidRDefault="00CF4CC2" w:rsidP="00DB60C3">
            <w:pPr>
              <w:pStyle w:val="ListParagraph"/>
              <w:ind w:left="0"/>
              <w:rPr>
                <w:rFonts w:ascii="Garamond" w:hAnsi="Garamond" w:cs="Times New Roman"/>
                <w:sz w:val="20"/>
                <w:szCs w:val="20"/>
              </w:rPr>
            </w:pPr>
          </w:p>
          <w:p w14:paraId="639E4748" w14:textId="77777777" w:rsidR="00CF4CC2" w:rsidRDefault="00CF4CC2" w:rsidP="00DB60C3">
            <w:pPr>
              <w:pStyle w:val="ListParagraph"/>
              <w:ind w:left="0"/>
              <w:rPr>
                <w:rFonts w:ascii="Garamond" w:hAnsi="Garamond" w:cs="Times New Roman"/>
                <w:sz w:val="20"/>
                <w:szCs w:val="20"/>
              </w:rPr>
            </w:pPr>
          </w:p>
          <w:p w14:paraId="4A2174B1" w14:textId="77777777" w:rsidR="00CF4CC2" w:rsidRPr="00567463" w:rsidRDefault="00CF4CC2" w:rsidP="00DB60C3">
            <w:pPr>
              <w:pStyle w:val="ListParagraph"/>
              <w:ind w:left="0"/>
              <w:rPr>
                <w:rFonts w:ascii="Garamond" w:hAnsi="Garamond" w:cs="Times New Roman"/>
                <w:sz w:val="20"/>
                <w:szCs w:val="20"/>
              </w:rPr>
            </w:pPr>
            <w:r>
              <w:rPr>
                <w:rFonts w:ascii="Garamond" w:hAnsi="Garamond" w:cs="Times New Roman"/>
                <w:sz w:val="20"/>
                <w:szCs w:val="20"/>
              </w:rPr>
              <w:t>Rom. 1. 28</w:t>
            </w:r>
          </w:p>
        </w:tc>
      </w:tr>
      <w:tr w:rsidR="00CF4CC2" w:rsidRPr="009A4209" w14:paraId="3C38A42F" w14:textId="77777777" w:rsidTr="00710C08">
        <w:tc>
          <w:tcPr>
            <w:tcW w:w="4111" w:type="dxa"/>
          </w:tcPr>
          <w:p w14:paraId="412F65C8" w14:textId="77777777" w:rsidR="00CF4CC2" w:rsidRPr="00EE54B0" w:rsidRDefault="00CF4CC2" w:rsidP="00DB60C3">
            <w:pPr>
              <w:pStyle w:val="CM3"/>
              <w:widowControl/>
              <w:spacing w:line="240" w:lineRule="auto"/>
              <w:ind w:firstLine="227"/>
              <w:jc w:val="both"/>
              <w:rPr>
                <w:rFonts w:ascii="Garamond" w:hAnsi="Garamond"/>
                <w:sz w:val="28"/>
                <w:szCs w:val="28"/>
              </w:rPr>
            </w:pPr>
            <w:r w:rsidRPr="00EE54B0">
              <w:rPr>
                <w:rFonts w:ascii="Garamond" w:hAnsi="Garamond"/>
                <w:i/>
                <w:sz w:val="28"/>
                <w:szCs w:val="28"/>
              </w:rPr>
              <w:t>Q.</w:t>
            </w:r>
            <w:r w:rsidRPr="00EE54B0">
              <w:rPr>
                <w:rFonts w:ascii="Garamond" w:hAnsi="Garamond"/>
                <w:sz w:val="28"/>
                <w:szCs w:val="28"/>
              </w:rPr>
              <w:t xml:space="preserve"> </w:t>
            </w:r>
            <w:proofErr w:type="spellStart"/>
            <w:r w:rsidRPr="00EE54B0">
              <w:rPr>
                <w:rFonts w:ascii="Garamond" w:hAnsi="Garamond"/>
                <w:sz w:val="28"/>
                <w:szCs w:val="28"/>
              </w:rPr>
              <w:t>Negin</w:t>
            </w:r>
            <w:proofErr w:type="spellEnd"/>
            <w:r w:rsidRPr="00EE54B0">
              <w:rPr>
                <w:rFonts w:ascii="Garamond" w:hAnsi="Garamond"/>
                <w:sz w:val="28"/>
                <w:szCs w:val="28"/>
              </w:rPr>
              <w:t xml:space="preserve"> </w:t>
            </w:r>
            <w:proofErr w:type="spellStart"/>
            <w:r w:rsidRPr="00EE54B0">
              <w:rPr>
                <w:rFonts w:ascii="Garamond" w:hAnsi="Garamond"/>
                <w:sz w:val="28"/>
                <w:szCs w:val="28"/>
              </w:rPr>
              <w:t>dou</w:t>
            </w:r>
            <w:proofErr w:type="spellEnd"/>
            <w:r w:rsidRPr="00EE54B0">
              <w:rPr>
                <w:rFonts w:ascii="Garamond" w:hAnsi="Garamond"/>
                <w:sz w:val="28"/>
                <w:szCs w:val="28"/>
              </w:rPr>
              <w:t xml:space="preserve"> </w:t>
            </w:r>
            <w:proofErr w:type="spellStart"/>
            <w:r w:rsidRPr="00EE54B0">
              <w:rPr>
                <w:rFonts w:ascii="Garamond" w:hAnsi="Garamond"/>
                <w:sz w:val="28"/>
                <w:szCs w:val="28"/>
              </w:rPr>
              <w:t>graih</w:t>
            </w:r>
            <w:proofErr w:type="spellEnd"/>
            <w:r w:rsidRPr="00EE54B0">
              <w:rPr>
                <w:rFonts w:ascii="Garamond" w:hAnsi="Garamond"/>
                <w:sz w:val="28"/>
                <w:szCs w:val="28"/>
              </w:rPr>
              <w:t xml:space="preserve"> y chur </w:t>
            </w:r>
            <w:proofErr w:type="spellStart"/>
            <w:r w:rsidRPr="00EE54B0">
              <w:rPr>
                <w:rFonts w:ascii="Garamond" w:hAnsi="Garamond"/>
                <w:sz w:val="28"/>
                <w:szCs w:val="28"/>
              </w:rPr>
              <w:t>dauesyn</w:t>
            </w:r>
            <w:proofErr w:type="spellEnd"/>
            <w:r w:rsidRPr="00EE54B0">
              <w:rPr>
                <w:rFonts w:ascii="Garamond" w:hAnsi="Garamond"/>
                <w:sz w:val="28"/>
                <w:szCs w:val="28"/>
              </w:rPr>
              <w:t xml:space="preserve">, </w:t>
            </w:r>
            <w:proofErr w:type="spellStart"/>
            <w:r w:rsidRPr="00EE54B0">
              <w:rPr>
                <w:rFonts w:ascii="Garamond" w:hAnsi="Garamond"/>
                <w:sz w:val="28"/>
                <w:szCs w:val="28"/>
              </w:rPr>
              <w:t>oc</w:t>
            </w:r>
            <w:proofErr w:type="spellEnd"/>
            <w:r w:rsidRPr="00EE54B0">
              <w:rPr>
                <w:rFonts w:ascii="Garamond" w:hAnsi="Garamond"/>
                <w:sz w:val="28"/>
                <w:szCs w:val="28"/>
              </w:rPr>
              <w:t xml:space="preserve"> </w:t>
            </w:r>
            <w:proofErr w:type="spellStart"/>
            <w:r w:rsidRPr="00EE54B0">
              <w:rPr>
                <w:rFonts w:ascii="Garamond" w:hAnsi="Garamond"/>
                <w:sz w:val="28"/>
                <w:szCs w:val="28"/>
              </w:rPr>
              <w:t>nagh</w:t>
            </w:r>
            <w:proofErr w:type="spellEnd"/>
            <w:r w:rsidRPr="00EE54B0">
              <w:rPr>
                <w:rFonts w:ascii="Garamond" w:hAnsi="Garamond"/>
                <w:sz w:val="28"/>
                <w:szCs w:val="28"/>
              </w:rPr>
              <w:t xml:space="preserve"> </w:t>
            </w:r>
            <w:proofErr w:type="spellStart"/>
            <w:r w:rsidRPr="00EE54B0">
              <w:rPr>
                <w:rFonts w:ascii="Garamond" w:hAnsi="Garamond"/>
                <w:sz w:val="28"/>
                <w:szCs w:val="28"/>
              </w:rPr>
              <w:t>vel</w:t>
            </w:r>
            <w:proofErr w:type="spellEnd"/>
            <w:r w:rsidRPr="00EE54B0">
              <w:rPr>
                <w:rFonts w:ascii="Garamond" w:hAnsi="Garamond"/>
                <w:sz w:val="28"/>
                <w:szCs w:val="28"/>
              </w:rPr>
              <w:t xml:space="preserve"> </w:t>
            </w:r>
            <w:proofErr w:type="spellStart"/>
            <w:r w:rsidRPr="00EE54B0">
              <w:rPr>
                <w:rFonts w:ascii="Garamond" w:hAnsi="Garamond"/>
                <w:sz w:val="28"/>
                <w:szCs w:val="28"/>
              </w:rPr>
              <w:t>graih</w:t>
            </w:r>
            <w:proofErr w:type="spellEnd"/>
            <w:r w:rsidRPr="00EE54B0">
              <w:rPr>
                <w:rFonts w:ascii="Garamond" w:hAnsi="Garamond"/>
                <w:sz w:val="28"/>
                <w:szCs w:val="28"/>
              </w:rPr>
              <w:t xml:space="preserve"> </w:t>
            </w:r>
            <w:proofErr w:type="spellStart"/>
            <w:r w:rsidRPr="00EE54B0">
              <w:rPr>
                <w:rFonts w:ascii="Garamond" w:hAnsi="Garamond"/>
                <w:sz w:val="28"/>
                <w:szCs w:val="28"/>
              </w:rPr>
              <w:t>orrym</w:t>
            </w:r>
            <w:proofErr w:type="spellEnd"/>
            <w:r w:rsidRPr="00EE54B0">
              <w:rPr>
                <w:rFonts w:ascii="Garamond" w:hAnsi="Garamond"/>
                <w:i/>
                <w:sz w:val="28"/>
                <w:szCs w:val="28"/>
              </w:rPr>
              <w:t> </w:t>
            </w:r>
            <w:r w:rsidRPr="00EE54B0">
              <w:rPr>
                <w:rFonts w:ascii="Garamond" w:hAnsi="Garamond"/>
                <w:sz w:val="28"/>
                <w:szCs w:val="28"/>
              </w:rPr>
              <w:t xml:space="preserve">? </w:t>
            </w:r>
          </w:p>
        </w:tc>
        <w:tc>
          <w:tcPr>
            <w:tcW w:w="3810" w:type="dxa"/>
          </w:tcPr>
          <w:p w14:paraId="52606DFE" w14:textId="77777777" w:rsidR="00CF4CC2" w:rsidRPr="009A4209" w:rsidRDefault="00CF4CC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Must I love them that do not love me ?</w:t>
            </w:r>
          </w:p>
        </w:tc>
        <w:tc>
          <w:tcPr>
            <w:tcW w:w="0" w:type="auto"/>
          </w:tcPr>
          <w:p w14:paraId="58688163" w14:textId="77777777" w:rsidR="00CF4CC2" w:rsidRPr="00567463" w:rsidRDefault="00CF4CC2" w:rsidP="00DB60C3">
            <w:pPr>
              <w:pStyle w:val="ListParagraph"/>
              <w:ind w:left="0"/>
              <w:rPr>
                <w:rFonts w:ascii="Garamond" w:hAnsi="Garamond" w:cs="Times New Roman"/>
                <w:sz w:val="20"/>
                <w:szCs w:val="20"/>
              </w:rPr>
            </w:pPr>
          </w:p>
        </w:tc>
      </w:tr>
      <w:tr w:rsidR="00CF4CC2" w:rsidRPr="009A4209" w14:paraId="6FECA000" w14:textId="77777777" w:rsidTr="00710C08">
        <w:tc>
          <w:tcPr>
            <w:tcW w:w="4111" w:type="dxa"/>
          </w:tcPr>
          <w:p w14:paraId="63FF6428" w14:textId="77777777" w:rsidR="00CF4CC2" w:rsidRPr="00EE54B0" w:rsidRDefault="00CF4CC2" w:rsidP="00DB60C3">
            <w:pPr>
              <w:pStyle w:val="CM3"/>
              <w:widowControl/>
              <w:spacing w:line="240" w:lineRule="auto"/>
              <w:ind w:firstLine="227"/>
              <w:jc w:val="both"/>
              <w:rPr>
                <w:rFonts w:ascii="Garamond" w:hAnsi="Garamond"/>
                <w:sz w:val="28"/>
                <w:szCs w:val="28"/>
              </w:rPr>
            </w:pPr>
            <w:r w:rsidRPr="00EE54B0">
              <w:rPr>
                <w:rFonts w:ascii="Garamond" w:hAnsi="Garamond"/>
                <w:i/>
                <w:sz w:val="28"/>
                <w:szCs w:val="28"/>
              </w:rPr>
              <w:t xml:space="preserve">A. </w:t>
            </w:r>
            <w:proofErr w:type="spellStart"/>
            <w:r w:rsidRPr="00EE54B0">
              <w:rPr>
                <w:rFonts w:ascii="Garamond" w:hAnsi="Garamond"/>
                <w:sz w:val="28"/>
                <w:szCs w:val="28"/>
              </w:rPr>
              <w:t>Shegin</w:t>
            </w:r>
            <w:proofErr w:type="spellEnd"/>
            <w:r w:rsidRPr="00EE54B0">
              <w:rPr>
                <w:rFonts w:ascii="Garamond" w:hAnsi="Garamond"/>
                <w:sz w:val="28"/>
                <w:szCs w:val="28"/>
              </w:rPr>
              <w:t xml:space="preserve"> ; er </w:t>
            </w:r>
            <w:proofErr w:type="spellStart"/>
            <w:r w:rsidRPr="00EE54B0">
              <w:rPr>
                <w:rFonts w:ascii="Garamond" w:hAnsi="Garamond"/>
                <w:sz w:val="28"/>
                <w:szCs w:val="28"/>
              </w:rPr>
              <w:t>aght</w:t>
            </w:r>
            <w:proofErr w:type="spellEnd"/>
            <w:r w:rsidRPr="00EE54B0">
              <w:rPr>
                <w:rFonts w:ascii="Garamond" w:hAnsi="Garamond"/>
                <w:sz w:val="28"/>
                <w:szCs w:val="28"/>
              </w:rPr>
              <w:t xml:space="preserve"> </w:t>
            </w:r>
            <w:proofErr w:type="spellStart"/>
            <w:r>
              <w:rPr>
                <w:rFonts w:ascii="Garamond" w:hAnsi="Garamond"/>
                <w:sz w:val="28"/>
                <w:szCs w:val="28"/>
              </w:rPr>
              <w:t>elley</w:t>
            </w:r>
            <w:proofErr w:type="spellEnd"/>
            <w:r>
              <w:rPr>
                <w:rFonts w:ascii="Garamond" w:hAnsi="Garamond"/>
                <w:sz w:val="28"/>
                <w:szCs w:val="28"/>
              </w:rPr>
              <w:t xml:space="preserve"> cha </w:t>
            </w:r>
            <w:proofErr w:type="spellStart"/>
            <w:r>
              <w:rPr>
                <w:rFonts w:ascii="Garamond" w:hAnsi="Garamond"/>
                <w:sz w:val="28"/>
                <w:szCs w:val="28"/>
              </w:rPr>
              <w:t>vel</w:t>
            </w:r>
            <w:proofErr w:type="spellEnd"/>
            <w:r>
              <w:rPr>
                <w:rFonts w:ascii="Garamond" w:hAnsi="Garamond"/>
                <w:sz w:val="28"/>
                <w:szCs w:val="28"/>
              </w:rPr>
              <w:t xml:space="preserve"> </w:t>
            </w:r>
            <w:proofErr w:type="spellStart"/>
            <w:r>
              <w:rPr>
                <w:rFonts w:ascii="Garamond" w:hAnsi="Garamond"/>
                <w:sz w:val="28"/>
                <w:szCs w:val="28"/>
              </w:rPr>
              <w:t>Creesteeaght</w:t>
            </w:r>
            <w:proofErr w:type="spellEnd"/>
            <w:r>
              <w:rPr>
                <w:rFonts w:ascii="Garamond" w:hAnsi="Garamond"/>
                <w:sz w:val="28"/>
                <w:szCs w:val="28"/>
              </w:rPr>
              <w:t xml:space="preserve"> er </w:t>
            </w:r>
            <w:proofErr w:type="spellStart"/>
            <w:r>
              <w:rPr>
                <w:rFonts w:ascii="Garamond" w:hAnsi="Garamond"/>
                <w:sz w:val="28"/>
                <w:szCs w:val="28"/>
              </w:rPr>
              <w:t>d</w:t>
            </w:r>
            <w:r w:rsidRPr="00EE54B0">
              <w:rPr>
                <w:rFonts w:ascii="Garamond" w:hAnsi="Garamond"/>
                <w:sz w:val="28"/>
                <w:szCs w:val="28"/>
              </w:rPr>
              <w:t>y</w:t>
            </w:r>
            <w:proofErr w:type="spellEnd"/>
            <w:r w:rsidRPr="00EE54B0">
              <w:rPr>
                <w:rFonts w:ascii="Garamond" w:hAnsi="Garamond"/>
                <w:sz w:val="28"/>
                <w:szCs w:val="28"/>
              </w:rPr>
              <w:t xml:space="preserve"> </w:t>
            </w:r>
            <w:proofErr w:type="spellStart"/>
            <w:r w:rsidRPr="00EE54B0">
              <w:rPr>
                <w:rFonts w:ascii="Garamond" w:hAnsi="Garamond"/>
                <w:sz w:val="28"/>
                <w:szCs w:val="28"/>
              </w:rPr>
              <w:t>yanoo</w:t>
            </w:r>
            <w:proofErr w:type="spellEnd"/>
            <w:r w:rsidRPr="00EE54B0">
              <w:rPr>
                <w:rFonts w:ascii="Garamond" w:hAnsi="Garamond"/>
                <w:sz w:val="28"/>
                <w:szCs w:val="28"/>
              </w:rPr>
              <w:t xml:space="preserve"> veg share </w:t>
            </w:r>
            <w:proofErr w:type="spellStart"/>
            <w:r w:rsidRPr="00EE54B0">
              <w:rPr>
                <w:rFonts w:ascii="Garamond" w:hAnsi="Garamond"/>
                <w:sz w:val="28"/>
                <w:szCs w:val="28"/>
              </w:rPr>
              <w:lastRenderedPageBreak/>
              <w:t>ny</w:t>
            </w:r>
            <w:proofErr w:type="spellEnd"/>
            <w:r w:rsidRPr="00EE54B0">
              <w:rPr>
                <w:rFonts w:ascii="Garamond" w:hAnsi="Garamond"/>
                <w:sz w:val="28"/>
                <w:szCs w:val="28"/>
              </w:rPr>
              <w:t xml:space="preserve"> </w:t>
            </w:r>
            <w:proofErr w:type="spellStart"/>
            <w:r w:rsidRPr="00EE54B0">
              <w:rPr>
                <w:rFonts w:ascii="Garamond" w:hAnsi="Garamond"/>
                <w:sz w:val="28"/>
                <w:szCs w:val="28"/>
              </w:rPr>
              <w:t>ny</w:t>
            </w:r>
            <w:proofErr w:type="spellEnd"/>
            <w:r w:rsidRPr="00EE54B0">
              <w:rPr>
                <w:rFonts w:ascii="Garamond" w:hAnsi="Garamond"/>
                <w:sz w:val="28"/>
                <w:szCs w:val="28"/>
              </w:rPr>
              <w:t xml:space="preserve"> An-</w:t>
            </w:r>
            <w:proofErr w:type="spellStart"/>
            <w:r w:rsidRPr="00CF4CC2">
              <w:rPr>
                <w:rFonts w:ascii="Garamond" w:hAnsi="Garamond"/>
                <w:sz w:val="28"/>
                <w:szCs w:val="28"/>
              </w:rPr>
              <w:t>cr</w:t>
            </w:r>
            <w:r w:rsidRPr="00EE54B0">
              <w:rPr>
                <w:rFonts w:ascii="Garamond" w:hAnsi="Garamond"/>
                <w:sz w:val="28"/>
                <w:szCs w:val="28"/>
              </w:rPr>
              <w:t>eesteenyn</w:t>
            </w:r>
            <w:proofErr w:type="spellEnd"/>
            <w:r w:rsidRPr="00EE54B0">
              <w:rPr>
                <w:rFonts w:ascii="Garamond" w:hAnsi="Garamond"/>
                <w:sz w:val="28"/>
                <w:szCs w:val="28"/>
              </w:rPr>
              <w:t xml:space="preserve">, </w:t>
            </w:r>
            <w:r w:rsidRPr="00CF4CC2">
              <w:rPr>
                <w:rFonts w:ascii="Garamond" w:hAnsi="Garamond"/>
                <w:i/>
                <w:sz w:val="28"/>
                <w:szCs w:val="28"/>
              </w:rPr>
              <w:t xml:space="preserve">Son </w:t>
            </w:r>
            <w:proofErr w:type="spellStart"/>
            <w:r w:rsidRPr="00CF4CC2">
              <w:rPr>
                <w:rFonts w:ascii="Garamond" w:hAnsi="Garamond"/>
                <w:i/>
                <w:sz w:val="28"/>
                <w:szCs w:val="28"/>
              </w:rPr>
              <w:t>shynney</w:t>
            </w:r>
            <w:proofErr w:type="spellEnd"/>
            <w:r w:rsidRPr="00CF4CC2">
              <w:rPr>
                <w:rFonts w:ascii="Garamond" w:hAnsi="Garamond"/>
                <w:i/>
                <w:sz w:val="28"/>
                <w:szCs w:val="28"/>
              </w:rPr>
              <w:t xml:space="preserve"> </w:t>
            </w:r>
            <w:proofErr w:type="spellStart"/>
            <w:r w:rsidRPr="00CF4CC2">
              <w:rPr>
                <w:rFonts w:ascii="Garamond" w:hAnsi="Garamond"/>
                <w:i/>
                <w:sz w:val="28"/>
                <w:szCs w:val="28"/>
              </w:rPr>
              <w:t>lieusyn</w:t>
            </w:r>
            <w:proofErr w:type="spellEnd"/>
            <w:r w:rsidRPr="00CF4CC2">
              <w:rPr>
                <w:rFonts w:ascii="Garamond" w:hAnsi="Garamond"/>
                <w:i/>
                <w:sz w:val="28"/>
                <w:szCs w:val="28"/>
              </w:rPr>
              <w:t xml:space="preserve"> ad ta </w:t>
            </w:r>
            <w:proofErr w:type="spellStart"/>
            <w:r w:rsidRPr="00CF4CC2">
              <w:rPr>
                <w:rFonts w:ascii="Garamond" w:hAnsi="Garamond"/>
                <w:i/>
                <w:sz w:val="28"/>
                <w:szCs w:val="28"/>
              </w:rPr>
              <w:t>graihagh</w:t>
            </w:r>
            <w:proofErr w:type="spellEnd"/>
            <w:r w:rsidRPr="00CF4CC2">
              <w:rPr>
                <w:rFonts w:ascii="Garamond" w:hAnsi="Garamond"/>
                <w:i/>
                <w:sz w:val="28"/>
                <w:szCs w:val="28"/>
              </w:rPr>
              <w:t xml:space="preserve"> </w:t>
            </w:r>
            <w:proofErr w:type="spellStart"/>
            <w:r w:rsidRPr="00CF4CC2">
              <w:rPr>
                <w:rFonts w:ascii="Garamond" w:hAnsi="Garamond"/>
                <w:i/>
                <w:sz w:val="28"/>
                <w:szCs w:val="28"/>
              </w:rPr>
              <w:t>orroo</w:t>
            </w:r>
            <w:proofErr w:type="spellEnd"/>
            <w:r w:rsidRPr="00CF4CC2">
              <w:rPr>
                <w:rFonts w:ascii="Garamond" w:hAnsi="Garamond"/>
                <w:i/>
                <w:sz w:val="28"/>
                <w:szCs w:val="28"/>
              </w:rPr>
              <w:t xml:space="preserve">. </w:t>
            </w:r>
          </w:p>
        </w:tc>
        <w:tc>
          <w:tcPr>
            <w:tcW w:w="3810" w:type="dxa"/>
          </w:tcPr>
          <w:p w14:paraId="57B23E80" w14:textId="77777777" w:rsidR="00CF4CC2" w:rsidRPr="009A4209" w:rsidRDefault="00CF4CC2" w:rsidP="00DB60C3">
            <w:pPr>
              <w:pStyle w:val="ListParagraph"/>
              <w:ind w:left="0" w:firstLine="227"/>
              <w:jc w:val="both"/>
              <w:rPr>
                <w:rFonts w:ascii="Garamond" w:hAnsi="Garamond" w:cs="Times New Roman"/>
                <w:sz w:val="28"/>
              </w:rPr>
            </w:pPr>
            <w:r w:rsidRPr="009A4209">
              <w:rPr>
                <w:rFonts w:ascii="Garamond" w:hAnsi="Garamond" w:cs="Times New Roman"/>
                <w:sz w:val="28"/>
              </w:rPr>
              <w:lastRenderedPageBreak/>
              <w:t xml:space="preserve">A. </w:t>
            </w:r>
            <w:r w:rsidRPr="009A4209">
              <w:rPr>
                <w:rFonts w:ascii="Garamond" w:hAnsi="Garamond" w:cs="Times New Roman"/>
                <w:i/>
                <w:sz w:val="28"/>
              </w:rPr>
              <w:t>Yes</w:t>
            </w:r>
            <w:r w:rsidRPr="009A4209">
              <w:rPr>
                <w:rFonts w:ascii="Garamond" w:hAnsi="Garamond" w:cs="Times New Roman"/>
                <w:sz w:val="28"/>
              </w:rPr>
              <w:t> ;</w:t>
            </w:r>
            <w:r w:rsidRPr="009A4209">
              <w:rPr>
                <w:rFonts w:ascii="Garamond" w:hAnsi="Garamond" w:cs="Times New Roman"/>
                <w:i/>
                <w:sz w:val="28"/>
              </w:rPr>
              <w:t xml:space="preserve"> or else Christianity hath made you no better than the Heathens</w:t>
            </w:r>
            <w:r w:rsidRPr="009A4209">
              <w:rPr>
                <w:rFonts w:ascii="Garamond" w:hAnsi="Garamond" w:cs="Times New Roman"/>
                <w:sz w:val="28"/>
              </w:rPr>
              <w:t> ;</w:t>
            </w:r>
            <w:r w:rsidRPr="009A4209">
              <w:rPr>
                <w:rFonts w:ascii="Garamond" w:hAnsi="Garamond" w:cs="Times New Roman"/>
                <w:i/>
                <w:sz w:val="28"/>
              </w:rPr>
              <w:t xml:space="preserve"> </w:t>
            </w:r>
            <w:r w:rsidRPr="009A4209">
              <w:rPr>
                <w:rFonts w:ascii="Garamond" w:hAnsi="Garamond" w:cs="Times New Roman"/>
                <w:sz w:val="28"/>
              </w:rPr>
              <w:lastRenderedPageBreak/>
              <w:t>for even they love those that love them.</w:t>
            </w:r>
          </w:p>
        </w:tc>
        <w:tc>
          <w:tcPr>
            <w:tcW w:w="0" w:type="auto"/>
          </w:tcPr>
          <w:p w14:paraId="6C14AAE2" w14:textId="77777777" w:rsidR="00CF4CC2" w:rsidRPr="00567463" w:rsidRDefault="00CF4CC2" w:rsidP="00DB60C3">
            <w:pPr>
              <w:pStyle w:val="ListParagraph"/>
              <w:ind w:left="0"/>
              <w:rPr>
                <w:rFonts w:ascii="Garamond" w:hAnsi="Garamond" w:cs="Times New Roman"/>
                <w:sz w:val="20"/>
                <w:szCs w:val="20"/>
              </w:rPr>
            </w:pPr>
          </w:p>
        </w:tc>
      </w:tr>
      <w:tr w:rsidR="00CF4CC2" w:rsidRPr="009A4209" w14:paraId="2F682986" w14:textId="77777777" w:rsidTr="00710C08">
        <w:tc>
          <w:tcPr>
            <w:tcW w:w="4111" w:type="dxa"/>
          </w:tcPr>
          <w:p w14:paraId="63C32299" w14:textId="77777777" w:rsidR="00CF4CC2" w:rsidRPr="00EE54B0" w:rsidRDefault="00CF4CC2" w:rsidP="00DB60C3">
            <w:pPr>
              <w:pStyle w:val="CM3"/>
              <w:widowControl/>
              <w:spacing w:line="240" w:lineRule="auto"/>
              <w:ind w:firstLine="227"/>
              <w:jc w:val="both"/>
              <w:rPr>
                <w:rFonts w:ascii="Garamond" w:hAnsi="Garamond"/>
                <w:sz w:val="28"/>
                <w:szCs w:val="28"/>
              </w:rPr>
            </w:pPr>
            <w:proofErr w:type="spellStart"/>
            <w:r w:rsidRPr="00EE54B0">
              <w:rPr>
                <w:rFonts w:ascii="Garamond" w:hAnsi="Garamond"/>
                <w:sz w:val="28"/>
                <w:szCs w:val="28"/>
              </w:rPr>
              <w:t>Agh</w:t>
            </w:r>
            <w:proofErr w:type="spellEnd"/>
            <w:r w:rsidRPr="00EE54B0">
              <w:rPr>
                <w:rFonts w:ascii="Garamond" w:hAnsi="Garamond"/>
                <w:sz w:val="28"/>
                <w:szCs w:val="28"/>
              </w:rPr>
              <w:t xml:space="preserve"> ta </w:t>
            </w:r>
            <w:proofErr w:type="spellStart"/>
            <w:r w:rsidRPr="00EE54B0">
              <w:rPr>
                <w:rFonts w:ascii="Garamond" w:hAnsi="Garamond"/>
                <w:sz w:val="28"/>
                <w:szCs w:val="28"/>
              </w:rPr>
              <w:t>Yeesey</w:t>
            </w:r>
            <w:proofErr w:type="spellEnd"/>
            <w:r w:rsidRPr="00EE54B0">
              <w:rPr>
                <w:rFonts w:ascii="Garamond" w:hAnsi="Garamond"/>
                <w:sz w:val="28"/>
                <w:szCs w:val="28"/>
              </w:rPr>
              <w:t xml:space="preserve"> </w:t>
            </w:r>
            <w:proofErr w:type="spellStart"/>
            <w:r w:rsidRPr="00EE54B0">
              <w:rPr>
                <w:rFonts w:ascii="Garamond" w:hAnsi="Garamond"/>
                <w:sz w:val="28"/>
                <w:szCs w:val="28"/>
              </w:rPr>
              <w:t>Creest</w:t>
            </w:r>
            <w:proofErr w:type="spellEnd"/>
            <w:r w:rsidRPr="00EE54B0">
              <w:rPr>
                <w:rFonts w:ascii="Garamond" w:hAnsi="Garamond"/>
                <w:sz w:val="28"/>
                <w:szCs w:val="28"/>
              </w:rPr>
              <w:t xml:space="preserve"> er chur </w:t>
            </w:r>
            <w:proofErr w:type="spellStart"/>
            <w:r w:rsidRPr="00EE54B0">
              <w:rPr>
                <w:rFonts w:ascii="Garamond" w:hAnsi="Garamond"/>
                <w:sz w:val="28"/>
                <w:szCs w:val="28"/>
              </w:rPr>
              <w:t>sarey</w:t>
            </w:r>
            <w:proofErr w:type="spellEnd"/>
            <w:r w:rsidRPr="00EE54B0">
              <w:rPr>
                <w:rFonts w:ascii="Garamond" w:hAnsi="Garamond"/>
                <w:sz w:val="28"/>
                <w:szCs w:val="28"/>
              </w:rPr>
              <w:t xml:space="preserve"> </w:t>
            </w:r>
            <w:r w:rsidRPr="00EE54B0">
              <w:rPr>
                <w:rFonts w:ascii="Garamond" w:hAnsi="Garamond"/>
                <w:i/>
                <w:sz w:val="28"/>
                <w:szCs w:val="28"/>
              </w:rPr>
              <w:t xml:space="preserve">da e </w:t>
            </w:r>
            <w:proofErr w:type="spellStart"/>
            <w:r w:rsidRPr="00EE54B0">
              <w:rPr>
                <w:rFonts w:ascii="Garamond" w:hAnsi="Garamond"/>
                <w:i/>
                <w:sz w:val="28"/>
                <w:szCs w:val="28"/>
              </w:rPr>
              <w:t>harvaantyn</w:t>
            </w:r>
            <w:proofErr w:type="spellEnd"/>
            <w:r w:rsidRPr="00EE54B0">
              <w:rPr>
                <w:rFonts w:ascii="Garamond" w:hAnsi="Garamond"/>
                <w:i/>
                <w:sz w:val="28"/>
                <w:szCs w:val="28"/>
              </w:rPr>
              <w:t xml:space="preserve">, </w:t>
            </w:r>
            <w:proofErr w:type="spellStart"/>
            <w:r w:rsidRPr="00EE54B0">
              <w:rPr>
                <w:rFonts w:ascii="Garamond" w:hAnsi="Garamond"/>
                <w:i/>
                <w:sz w:val="28"/>
                <w:szCs w:val="28"/>
              </w:rPr>
              <w:t>dy</w:t>
            </w:r>
            <w:proofErr w:type="spellEnd"/>
            <w:r w:rsidRPr="00EE54B0">
              <w:rPr>
                <w:rFonts w:ascii="Garamond" w:hAnsi="Garamond"/>
                <w:i/>
                <w:sz w:val="28"/>
                <w:szCs w:val="28"/>
              </w:rPr>
              <w:t xml:space="preserve"> chur </w:t>
            </w:r>
            <w:proofErr w:type="spellStart"/>
            <w:r w:rsidRPr="00EE54B0">
              <w:rPr>
                <w:rFonts w:ascii="Garamond" w:hAnsi="Garamond"/>
                <w:i/>
                <w:sz w:val="28"/>
                <w:szCs w:val="28"/>
              </w:rPr>
              <w:t>graih</w:t>
            </w:r>
            <w:proofErr w:type="spellEnd"/>
            <w:r w:rsidRPr="00EE54B0">
              <w:rPr>
                <w:rFonts w:ascii="Garamond" w:hAnsi="Garamond"/>
                <w:i/>
                <w:sz w:val="28"/>
                <w:szCs w:val="28"/>
              </w:rPr>
              <w:t xml:space="preserve"> da </w:t>
            </w:r>
            <w:proofErr w:type="spellStart"/>
            <w:r w:rsidRPr="00EE54B0">
              <w:rPr>
                <w:rFonts w:ascii="Garamond" w:hAnsi="Garamond"/>
                <w:i/>
                <w:sz w:val="28"/>
                <w:szCs w:val="28"/>
              </w:rPr>
              <w:t>nyn</w:t>
            </w:r>
            <w:proofErr w:type="spellEnd"/>
            <w:r w:rsidRPr="00EE54B0">
              <w:rPr>
                <w:rFonts w:ascii="Garamond" w:hAnsi="Garamond"/>
                <w:i/>
                <w:sz w:val="28"/>
                <w:szCs w:val="28"/>
              </w:rPr>
              <w:t xml:space="preserve"> </w:t>
            </w:r>
            <w:proofErr w:type="spellStart"/>
            <w:r w:rsidRPr="00EE54B0">
              <w:rPr>
                <w:rFonts w:ascii="Garamond" w:hAnsi="Garamond"/>
                <w:i/>
                <w:sz w:val="28"/>
                <w:szCs w:val="28"/>
              </w:rPr>
              <w:t>Noidjin</w:t>
            </w:r>
            <w:proofErr w:type="spellEnd"/>
            <w:r w:rsidRPr="00EE54B0">
              <w:rPr>
                <w:rFonts w:ascii="Garamond" w:hAnsi="Garamond"/>
                <w:sz w:val="28"/>
                <w:szCs w:val="28"/>
              </w:rPr>
              <w:t xml:space="preserve">, ta </w:t>
            </w:r>
            <w:proofErr w:type="spellStart"/>
            <w:r w:rsidRPr="00EE54B0">
              <w:rPr>
                <w:rFonts w:ascii="Garamond" w:hAnsi="Garamond"/>
                <w:sz w:val="28"/>
                <w:szCs w:val="28"/>
              </w:rPr>
              <w:t>shen</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ghra</w:t>
            </w:r>
            <w:proofErr w:type="spellEnd"/>
            <w:r w:rsidRPr="00EE54B0">
              <w:rPr>
                <w:rFonts w:ascii="Garamond" w:hAnsi="Garamond"/>
                <w:sz w:val="28"/>
                <w:szCs w:val="28"/>
              </w:rPr>
              <w:t xml:space="preserve">, </w:t>
            </w:r>
            <w:proofErr w:type="spellStart"/>
            <w:r w:rsidRPr="00EE54B0">
              <w:rPr>
                <w:rFonts w:ascii="Garamond" w:hAnsi="Garamond"/>
                <w:sz w:val="28"/>
                <w:szCs w:val="28"/>
              </w:rPr>
              <w:t>dyn</w:t>
            </w:r>
            <w:proofErr w:type="spellEnd"/>
            <w:r w:rsidRPr="00EE54B0">
              <w:rPr>
                <w:rFonts w:ascii="Garamond" w:hAnsi="Garamond"/>
                <w:sz w:val="28"/>
                <w:szCs w:val="28"/>
              </w:rPr>
              <w:t xml:space="preserve"> </w:t>
            </w:r>
            <w:proofErr w:type="spellStart"/>
            <w:r w:rsidRPr="00EE54B0">
              <w:rPr>
                <w:rFonts w:ascii="Garamond" w:hAnsi="Garamond"/>
                <w:sz w:val="28"/>
                <w:szCs w:val="28"/>
              </w:rPr>
              <w:t>dayrn</w:t>
            </w:r>
            <w:proofErr w:type="spellEnd"/>
            <w:r w:rsidRPr="00EE54B0">
              <w:rPr>
                <w:rFonts w:ascii="Garamond" w:hAnsi="Garamond"/>
                <w:sz w:val="28"/>
                <w:szCs w:val="28"/>
              </w:rPr>
              <w:t xml:space="preserve"> </w:t>
            </w:r>
            <w:proofErr w:type="spellStart"/>
            <w:r w:rsidRPr="00EE54B0">
              <w:rPr>
                <w:rFonts w:ascii="Garamond" w:hAnsi="Garamond"/>
                <w:sz w:val="28"/>
                <w:szCs w:val="28"/>
              </w:rPr>
              <w:t>ad</w:t>
            </w:r>
            <w:proofErr w:type="spellEnd"/>
            <w:r w:rsidRPr="00EE54B0">
              <w:rPr>
                <w:rFonts w:ascii="Garamond" w:hAnsi="Garamond"/>
                <w:sz w:val="28"/>
                <w:szCs w:val="28"/>
              </w:rPr>
              <w:t xml:space="preserve"> </w:t>
            </w:r>
            <w:proofErr w:type="spellStart"/>
            <w:r w:rsidRPr="00EE54B0">
              <w:rPr>
                <w:rFonts w:ascii="Garamond" w:hAnsi="Garamond"/>
                <w:sz w:val="28"/>
                <w:szCs w:val="28"/>
              </w:rPr>
              <w:t>gys</w:t>
            </w:r>
            <w:proofErr w:type="spellEnd"/>
            <w:r w:rsidRPr="00EE54B0">
              <w:rPr>
                <w:rFonts w:ascii="Garamond" w:hAnsi="Garamond"/>
                <w:sz w:val="28"/>
                <w:szCs w:val="28"/>
              </w:rPr>
              <w:t xml:space="preserve"> </w:t>
            </w:r>
            <w:proofErr w:type="spellStart"/>
            <w:r w:rsidRPr="00EE54B0">
              <w:rPr>
                <w:rFonts w:ascii="Garamond" w:hAnsi="Garamond"/>
                <w:sz w:val="28"/>
                <w:szCs w:val="28"/>
              </w:rPr>
              <w:t>graih</w:t>
            </w:r>
            <w:proofErr w:type="spellEnd"/>
            <w:r w:rsidRPr="00EE54B0">
              <w:rPr>
                <w:rFonts w:ascii="Garamond" w:hAnsi="Garamond"/>
                <w:sz w:val="28"/>
                <w:szCs w:val="28"/>
              </w:rPr>
              <w:t xml:space="preserve">, gyn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loart</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olk</w:t>
            </w:r>
            <w:proofErr w:type="spellEnd"/>
            <w:r w:rsidRPr="00EE54B0">
              <w:rPr>
                <w:rFonts w:ascii="Garamond" w:hAnsi="Garamond"/>
                <w:sz w:val="28"/>
                <w:szCs w:val="28"/>
              </w:rPr>
              <w:t xml:space="preserve"> jeu, </w:t>
            </w:r>
            <w:proofErr w:type="spellStart"/>
            <w:r w:rsidRPr="00EE54B0">
              <w:rPr>
                <w:rFonts w:ascii="Garamond" w:hAnsi="Garamond"/>
                <w:sz w:val="28"/>
                <w:szCs w:val="28"/>
              </w:rPr>
              <w:t>agh</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ghuee</w:t>
            </w:r>
            <w:proofErr w:type="spellEnd"/>
            <w:r w:rsidRPr="00EE54B0">
              <w:rPr>
                <w:rFonts w:ascii="Garamond" w:hAnsi="Garamond"/>
                <w:sz w:val="28"/>
                <w:szCs w:val="28"/>
              </w:rPr>
              <w:t xml:space="preserve"> er </w:t>
            </w:r>
            <w:proofErr w:type="spellStart"/>
            <w:r w:rsidRPr="00EE54B0">
              <w:rPr>
                <w:rFonts w:ascii="Garamond" w:hAnsi="Garamond"/>
                <w:sz w:val="28"/>
                <w:szCs w:val="28"/>
              </w:rPr>
              <w:t>ny</w:t>
            </w:r>
            <w:proofErr w:type="spellEnd"/>
            <w:r w:rsidRPr="00EE54B0">
              <w:rPr>
                <w:rFonts w:ascii="Garamond" w:hAnsi="Garamond"/>
                <w:sz w:val="28"/>
                <w:szCs w:val="28"/>
              </w:rPr>
              <w:t xml:space="preserve"> son as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yanoo</w:t>
            </w:r>
            <w:proofErr w:type="spellEnd"/>
            <w:r w:rsidRPr="00EE54B0">
              <w:rPr>
                <w:rFonts w:ascii="Garamond" w:hAnsi="Garamond"/>
                <w:sz w:val="28"/>
                <w:szCs w:val="28"/>
              </w:rPr>
              <w:t xml:space="preserve"> </w:t>
            </w:r>
            <w:proofErr w:type="spellStart"/>
            <w:r w:rsidRPr="00EE54B0">
              <w:rPr>
                <w:rFonts w:ascii="Garamond" w:hAnsi="Garamond"/>
                <w:sz w:val="28"/>
                <w:szCs w:val="28"/>
              </w:rPr>
              <w:t>mie</w:t>
            </w:r>
            <w:proofErr w:type="spellEnd"/>
            <w:r w:rsidRPr="00EE54B0">
              <w:rPr>
                <w:rFonts w:ascii="Garamond" w:hAnsi="Garamond"/>
                <w:sz w:val="28"/>
                <w:szCs w:val="28"/>
              </w:rPr>
              <w:t xml:space="preserve"> </w:t>
            </w:r>
            <w:proofErr w:type="spellStart"/>
            <w:r w:rsidRPr="00EE54B0">
              <w:rPr>
                <w:rFonts w:ascii="Garamond" w:hAnsi="Garamond"/>
                <w:sz w:val="28"/>
                <w:szCs w:val="28"/>
              </w:rPr>
              <w:t>daue</w:t>
            </w:r>
            <w:proofErr w:type="spellEnd"/>
            <w:r w:rsidRPr="00EE54B0">
              <w:rPr>
                <w:rFonts w:ascii="Garamond" w:hAnsi="Garamond"/>
                <w:sz w:val="28"/>
                <w:szCs w:val="28"/>
              </w:rPr>
              <w:t xml:space="preserve">. </w:t>
            </w:r>
          </w:p>
        </w:tc>
        <w:tc>
          <w:tcPr>
            <w:tcW w:w="3810" w:type="dxa"/>
          </w:tcPr>
          <w:p w14:paraId="50133880" w14:textId="77777777" w:rsidR="00CF4CC2" w:rsidRPr="009A4209" w:rsidRDefault="00CF4CC2"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But Jesus Christ hath commanded </w:t>
            </w:r>
            <w:r w:rsidRPr="009A4209">
              <w:rPr>
                <w:rFonts w:ascii="Garamond" w:hAnsi="Garamond" w:cs="Times New Roman"/>
                <w:sz w:val="28"/>
              </w:rPr>
              <w:t>his</w:t>
            </w:r>
            <w:r w:rsidRPr="009A4209">
              <w:rPr>
                <w:rFonts w:ascii="Garamond" w:hAnsi="Garamond" w:cs="Times New Roman"/>
                <w:i/>
                <w:sz w:val="28"/>
              </w:rPr>
              <w:t xml:space="preserve"> </w:t>
            </w:r>
            <w:r w:rsidRPr="009A4209">
              <w:rPr>
                <w:rFonts w:ascii="Garamond" w:hAnsi="Garamond" w:cs="Times New Roman"/>
                <w:sz w:val="28"/>
              </w:rPr>
              <w:t>Followers</w:t>
            </w:r>
            <w:r w:rsidRPr="009A4209">
              <w:rPr>
                <w:rFonts w:ascii="Garamond" w:hAnsi="Garamond" w:cs="Times New Roman"/>
                <w:i/>
                <w:sz w:val="28"/>
              </w:rPr>
              <w:t xml:space="preserve"> </w:t>
            </w:r>
            <w:r w:rsidRPr="009A4209">
              <w:rPr>
                <w:rFonts w:ascii="Garamond" w:hAnsi="Garamond" w:cs="Times New Roman"/>
                <w:sz w:val="28"/>
              </w:rPr>
              <w:t xml:space="preserve">to love their Enemies ; </w:t>
            </w:r>
            <w:r w:rsidRPr="009A4209">
              <w:rPr>
                <w:rFonts w:ascii="Garamond" w:hAnsi="Garamond" w:cs="Times New Roman"/>
                <w:i/>
                <w:sz w:val="28"/>
              </w:rPr>
              <w:t>that is, to oblige them, not to speak evil of them, but to pray for them, and to do them good.</w:t>
            </w:r>
          </w:p>
        </w:tc>
        <w:tc>
          <w:tcPr>
            <w:tcW w:w="0" w:type="auto"/>
          </w:tcPr>
          <w:p w14:paraId="0C6B5614" w14:textId="77777777" w:rsidR="00CF4CC2" w:rsidRDefault="00CF4CC2" w:rsidP="00DB60C3">
            <w:pPr>
              <w:pStyle w:val="ListParagraph"/>
              <w:ind w:left="0"/>
              <w:rPr>
                <w:rFonts w:ascii="Garamond" w:hAnsi="Garamond" w:cs="Times New Roman"/>
                <w:sz w:val="20"/>
                <w:szCs w:val="20"/>
              </w:rPr>
            </w:pPr>
          </w:p>
          <w:p w14:paraId="0CD1ED00" w14:textId="77777777" w:rsidR="00CF4CC2" w:rsidRDefault="00CF4CC2" w:rsidP="00DB60C3">
            <w:pPr>
              <w:pStyle w:val="ListParagraph"/>
              <w:ind w:left="0"/>
              <w:rPr>
                <w:rFonts w:ascii="Garamond" w:hAnsi="Garamond" w:cs="Times New Roman"/>
                <w:sz w:val="20"/>
                <w:szCs w:val="20"/>
              </w:rPr>
            </w:pPr>
          </w:p>
          <w:p w14:paraId="6C7DC129" w14:textId="77777777" w:rsidR="00CF4CC2" w:rsidRPr="00CF4CC2" w:rsidRDefault="00CF4CC2" w:rsidP="00DB60C3">
            <w:pPr>
              <w:pStyle w:val="ListParagraph"/>
              <w:ind w:left="0"/>
              <w:rPr>
                <w:rFonts w:ascii="Garamond" w:hAnsi="Garamond" w:cs="Times New Roman"/>
                <w:sz w:val="20"/>
                <w:szCs w:val="20"/>
              </w:rPr>
            </w:pPr>
            <w:r>
              <w:rPr>
                <w:rFonts w:ascii="Garamond" w:hAnsi="Garamond" w:cs="Times New Roman"/>
                <w:sz w:val="20"/>
                <w:szCs w:val="20"/>
              </w:rPr>
              <w:t>Matt. 5. 44.</w:t>
            </w:r>
          </w:p>
        </w:tc>
      </w:tr>
      <w:tr w:rsidR="00CF4CC2" w:rsidRPr="009A4209" w14:paraId="73E2B347" w14:textId="77777777" w:rsidTr="00710C08">
        <w:tc>
          <w:tcPr>
            <w:tcW w:w="4111" w:type="dxa"/>
          </w:tcPr>
          <w:p w14:paraId="4A0DB53F" w14:textId="77777777" w:rsidR="00CF4CC2" w:rsidRPr="00EE54B0" w:rsidRDefault="00CF4CC2" w:rsidP="00DB60C3">
            <w:pPr>
              <w:pStyle w:val="CM3"/>
              <w:widowControl/>
              <w:spacing w:line="240" w:lineRule="auto"/>
              <w:ind w:firstLine="227"/>
              <w:jc w:val="both"/>
              <w:rPr>
                <w:rFonts w:ascii="Garamond" w:hAnsi="Garamond"/>
                <w:sz w:val="28"/>
                <w:szCs w:val="28"/>
              </w:rPr>
            </w:pPr>
            <w:r w:rsidRPr="00EE54B0">
              <w:rPr>
                <w:rFonts w:ascii="Garamond" w:hAnsi="Garamond"/>
                <w:i/>
                <w:sz w:val="28"/>
                <w:szCs w:val="28"/>
              </w:rPr>
              <w:t>Q.</w:t>
            </w:r>
            <w:r w:rsidRPr="00EE54B0">
              <w:rPr>
                <w:rFonts w:ascii="Garamond" w:hAnsi="Garamond"/>
                <w:sz w:val="28"/>
                <w:szCs w:val="28"/>
              </w:rPr>
              <w:t xml:space="preserve"> </w:t>
            </w:r>
            <w:proofErr w:type="spellStart"/>
            <w:r w:rsidRPr="00EE54B0">
              <w:rPr>
                <w:rFonts w:ascii="Garamond" w:hAnsi="Garamond"/>
                <w:i/>
                <w:sz w:val="28"/>
                <w:szCs w:val="28"/>
              </w:rPr>
              <w:t>Nagh</w:t>
            </w:r>
            <w:proofErr w:type="spellEnd"/>
            <w:r w:rsidRPr="00EE54B0">
              <w:rPr>
                <w:rFonts w:ascii="Garamond" w:hAnsi="Garamond"/>
                <w:i/>
                <w:sz w:val="28"/>
                <w:szCs w:val="28"/>
              </w:rPr>
              <w:t xml:space="preserve"> </w:t>
            </w:r>
            <w:proofErr w:type="spellStart"/>
            <w:r w:rsidRPr="00EE54B0">
              <w:rPr>
                <w:rFonts w:ascii="Garamond" w:hAnsi="Garamond"/>
                <w:i/>
                <w:sz w:val="28"/>
                <w:szCs w:val="28"/>
              </w:rPr>
              <w:t>voddym</w:t>
            </w:r>
            <w:proofErr w:type="spellEnd"/>
            <w:r w:rsidRPr="00EE54B0">
              <w:rPr>
                <w:rFonts w:ascii="Garamond" w:hAnsi="Garamond"/>
                <w:i/>
                <w:sz w:val="28"/>
                <w:szCs w:val="28"/>
              </w:rPr>
              <w:t xml:space="preserve"> </w:t>
            </w:r>
            <w:proofErr w:type="spellStart"/>
            <w:r w:rsidRPr="00EE54B0">
              <w:rPr>
                <w:rFonts w:ascii="Garamond" w:hAnsi="Garamond"/>
                <w:i/>
                <w:sz w:val="28"/>
                <w:szCs w:val="28"/>
              </w:rPr>
              <w:t>ve</w:t>
            </w:r>
            <w:proofErr w:type="spellEnd"/>
            <w:r w:rsidRPr="00EE54B0">
              <w:rPr>
                <w:rFonts w:ascii="Garamond" w:hAnsi="Garamond"/>
                <w:i/>
                <w:sz w:val="28"/>
                <w:szCs w:val="28"/>
              </w:rPr>
              <w:t xml:space="preserve"> </w:t>
            </w:r>
            <w:proofErr w:type="spellStart"/>
            <w:r w:rsidRPr="00EE54B0">
              <w:rPr>
                <w:rFonts w:ascii="Garamond" w:hAnsi="Garamond"/>
                <w:i/>
                <w:sz w:val="28"/>
                <w:szCs w:val="28"/>
              </w:rPr>
              <w:t>firrinagh</w:t>
            </w:r>
            <w:proofErr w:type="spellEnd"/>
            <w:r w:rsidRPr="00EE54B0">
              <w:rPr>
                <w:rFonts w:ascii="Garamond" w:hAnsi="Garamond"/>
                <w:i/>
                <w:sz w:val="28"/>
                <w:szCs w:val="28"/>
              </w:rPr>
              <w:t xml:space="preserve"> as </w:t>
            </w:r>
            <w:proofErr w:type="spellStart"/>
            <w:r w:rsidRPr="00EE54B0">
              <w:rPr>
                <w:rFonts w:ascii="Garamond" w:hAnsi="Garamond"/>
                <w:i/>
                <w:sz w:val="28"/>
                <w:szCs w:val="28"/>
              </w:rPr>
              <w:t>jeeragh</w:t>
            </w:r>
            <w:proofErr w:type="spellEnd"/>
            <w:r w:rsidRPr="00EE54B0">
              <w:rPr>
                <w:rFonts w:ascii="Garamond" w:hAnsi="Garamond"/>
                <w:i/>
                <w:sz w:val="28"/>
                <w:szCs w:val="28"/>
              </w:rPr>
              <w:t xml:space="preserve"> </w:t>
            </w:r>
            <w:proofErr w:type="spellStart"/>
            <w:r w:rsidRPr="00EE54B0">
              <w:rPr>
                <w:rFonts w:ascii="Garamond" w:hAnsi="Garamond"/>
                <w:i/>
                <w:sz w:val="28"/>
                <w:szCs w:val="28"/>
              </w:rPr>
              <w:t>ayns</w:t>
            </w:r>
            <w:proofErr w:type="spellEnd"/>
            <w:r w:rsidRPr="00EE54B0">
              <w:rPr>
                <w:rFonts w:ascii="Garamond" w:hAnsi="Garamond"/>
                <w:i/>
                <w:sz w:val="28"/>
                <w:szCs w:val="28"/>
              </w:rPr>
              <w:t xml:space="preserve"> my </w:t>
            </w:r>
            <w:proofErr w:type="spellStart"/>
            <w:r w:rsidRPr="00EE54B0">
              <w:rPr>
                <w:rFonts w:ascii="Garamond" w:hAnsi="Garamond"/>
                <w:i/>
                <w:sz w:val="28"/>
                <w:szCs w:val="28"/>
              </w:rPr>
              <w:t>ghellal</w:t>
            </w:r>
            <w:proofErr w:type="spellEnd"/>
            <w:r w:rsidRPr="00EE54B0">
              <w:rPr>
                <w:rFonts w:ascii="Garamond" w:hAnsi="Garamond"/>
                <w:sz w:val="28"/>
                <w:szCs w:val="28"/>
              </w:rPr>
              <w:t xml:space="preserve"> as </w:t>
            </w:r>
            <w:proofErr w:type="spellStart"/>
            <w:r w:rsidRPr="00EE54B0">
              <w:rPr>
                <w:rFonts w:ascii="Garamond" w:hAnsi="Garamond"/>
                <w:sz w:val="28"/>
                <w:szCs w:val="28"/>
              </w:rPr>
              <w:t>fooast</w:t>
            </w:r>
            <w:proofErr w:type="spellEnd"/>
            <w:r w:rsidRPr="00EE54B0">
              <w:rPr>
                <w:rFonts w:ascii="Garamond" w:hAnsi="Garamond"/>
                <w:sz w:val="28"/>
                <w:szCs w:val="28"/>
              </w:rPr>
              <w:t xml:space="preserve"> </w:t>
            </w:r>
            <w:proofErr w:type="spellStart"/>
            <w:r w:rsidRPr="00EE54B0">
              <w:rPr>
                <w:rFonts w:ascii="Garamond" w:hAnsi="Garamond"/>
                <w:sz w:val="28"/>
                <w:szCs w:val="28"/>
              </w:rPr>
              <w:t>Bargane</w:t>
            </w:r>
            <w:proofErr w:type="spellEnd"/>
            <w:r w:rsidRPr="00EE54B0">
              <w:rPr>
                <w:rFonts w:ascii="Garamond" w:hAnsi="Garamond"/>
                <w:sz w:val="28"/>
                <w:szCs w:val="28"/>
              </w:rPr>
              <w:t xml:space="preserve"> </w:t>
            </w:r>
            <w:proofErr w:type="spellStart"/>
            <w:r w:rsidRPr="00EE54B0">
              <w:rPr>
                <w:rFonts w:ascii="Garamond" w:hAnsi="Garamond"/>
                <w:sz w:val="28"/>
                <w:szCs w:val="28"/>
              </w:rPr>
              <w:t>chammah</w:t>
            </w:r>
            <w:proofErr w:type="spellEnd"/>
            <w:r w:rsidRPr="00EE54B0">
              <w:rPr>
                <w:rFonts w:ascii="Garamond" w:hAnsi="Garamond"/>
                <w:sz w:val="28"/>
                <w:szCs w:val="28"/>
              </w:rPr>
              <w:t xml:space="preserve"> as </w:t>
            </w:r>
            <w:proofErr w:type="spellStart"/>
            <w:r w:rsidRPr="00EE54B0">
              <w:rPr>
                <w:rFonts w:ascii="Garamond" w:hAnsi="Garamond"/>
                <w:sz w:val="28"/>
                <w:szCs w:val="28"/>
              </w:rPr>
              <w:t>oddym</w:t>
            </w:r>
            <w:proofErr w:type="spellEnd"/>
            <w:r w:rsidRPr="00EE54B0">
              <w:rPr>
                <w:rFonts w:ascii="Garamond" w:hAnsi="Garamond"/>
                <w:sz w:val="28"/>
                <w:szCs w:val="28"/>
              </w:rPr>
              <w:t xml:space="preserve"> y </w:t>
            </w:r>
            <w:proofErr w:type="spellStart"/>
            <w:r w:rsidRPr="00EE54B0">
              <w:rPr>
                <w:rFonts w:ascii="Garamond" w:hAnsi="Garamond"/>
                <w:sz w:val="28"/>
                <w:szCs w:val="28"/>
              </w:rPr>
              <w:t>gheddyn</w:t>
            </w:r>
            <w:proofErr w:type="spellEnd"/>
            <w:r w:rsidRPr="00EE54B0">
              <w:rPr>
                <w:rFonts w:ascii="Garamond" w:hAnsi="Garamond"/>
                <w:sz w:val="28"/>
                <w:szCs w:val="28"/>
              </w:rPr>
              <w:t xml:space="preserve"> </w:t>
            </w:r>
            <w:proofErr w:type="spellStart"/>
            <w:r w:rsidRPr="00EE54B0">
              <w:rPr>
                <w:rFonts w:ascii="Garamond" w:hAnsi="Garamond"/>
                <w:sz w:val="28"/>
                <w:szCs w:val="28"/>
              </w:rPr>
              <w:t>dou</w:t>
            </w:r>
            <w:proofErr w:type="spellEnd"/>
            <w:r w:rsidRPr="00EE54B0">
              <w:rPr>
                <w:rFonts w:ascii="Garamond" w:hAnsi="Garamond"/>
                <w:sz w:val="28"/>
                <w:szCs w:val="28"/>
              </w:rPr>
              <w:t xml:space="preserve"> </w:t>
            </w:r>
            <w:proofErr w:type="spellStart"/>
            <w:r w:rsidRPr="00EE54B0">
              <w:rPr>
                <w:rFonts w:ascii="Garamond" w:hAnsi="Garamond"/>
                <w:sz w:val="28"/>
                <w:szCs w:val="28"/>
              </w:rPr>
              <w:t>hene</w:t>
            </w:r>
            <w:proofErr w:type="spellEnd"/>
            <w:r w:rsidRPr="00EE54B0">
              <w:rPr>
                <w:rFonts w:ascii="Garamond" w:hAnsi="Garamond"/>
                <w:i/>
                <w:sz w:val="28"/>
                <w:szCs w:val="28"/>
              </w:rPr>
              <w:t> </w:t>
            </w:r>
            <w:r w:rsidRPr="00EE54B0">
              <w:rPr>
                <w:rFonts w:ascii="Garamond" w:hAnsi="Garamond"/>
                <w:sz w:val="28"/>
                <w:szCs w:val="28"/>
              </w:rPr>
              <w:t xml:space="preserve">? </w:t>
            </w:r>
          </w:p>
        </w:tc>
        <w:tc>
          <w:tcPr>
            <w:tcW w:w="3810" w:type="dxa"/>
          </w:tcPr>
          <w:p w14:paraId="0AEF1B3D" w14:textId="77777777" w:rsidR="00CF4CC2" w:rsidRPr="009A4209" w:rsidRDefault="00CF4CC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May not I be true and just in my Dealings, </w:t>
            </w:r>
            <w:r w:rsidRPr="009A4209">
              <w:rPr>
                <w:rFonts w:ascii="Garamond" w:hAnsi="Garamond" w:cs="Times New Roman"/>
                <w:i/>
                <w:sz w:val="28"/>
              </w:rPr>
              <w:t xml:space="preserve">and yet make </w:t>
            </w:r>
            <w:proofErr w:type="spellStart"/>
            <w:r w:rsidRPr="009A4209">
              <w:rPr>
                <w:rFonts w:ascii="Garamond" w:hAnsi="Garamond" w:cs="Times New Roman"/>
                <w:i/>
                <w:sz w:val="28"/>
              </w:rPr>
              <w:t>my self</w:t>
            </w:r>
            <w:proofErr w:type="spellEnd"/>
            <w:r w:rsidRPr="009A4209">
              <w:rPr>
                <w:rFonts w:ascii="Garamond" w:hAnsi="Garamond" w:cs="Times New Roman"/>
                <w:i/>
                <w:sz w:val="28"/>
              </w:rPr>
              <w:t xml:space="preserve"> as good a Bargain as I can ?</w:t>
            </w:r>
          </w:p>
        </w:tc>
        <w:tc>
          <w:tcPr>
            <w:tcW w:w="0" w:type="auto"/>
          </w:tcPr>
          <w:p w14:paraId="11F4B57A" w14:textId="77777777" w:rsidR="00CF4CC2" w:rsidRPr="00567463" w:rsidRDefault="00CF4CC2" w:rsidP="00DB60C3">
            <w:pPr>
              <w:pStyle w:val="ListParagraph"/>
              <w:ind w:left="0"/>
              <w:rPr>
                <w:rFonts w:ascii="Garamond" w:hAnsi="Garamond" w:cs="Times New Roman"/>
                <w:sz w:val="20"/>
                <w:szCs w:val="20"/>
              </w:rPr>
            </w:pPr>
          </w:p>
        </w:tc>
      </w:tr>
      <w:tr w:rsidR="00CF4CC2" w:rsidRPr="009A4209" w14:paraId="3A621746" w14:textId="77777777" w:rsidTr="00004EAF">
        <w:trPr>
          <w:trHeight w:val="2170"/>
        </w:trPr>
        <w:tc>
          <w:tcPr>
            <w:tcW w:w="4111" w:type="dxa"/>
          </w:tcPr>
          <w:p w14:paraId="5B04A034" w14:textId="77777777" w:rsidR="00CF4CC2" w:rsidRPr="00EE54B0" w:rsidRDefault="00CF4CC2" w:rsidP="00DB60C3">
            <w:pPr>
              <w:pStyle w:val="CM3"/>
              <w:widowControl/>
              <w:spacing w:line="240" w:lineRule="auto"/>
              <w:ind w:firstLine="227"/>
              <w:jc w:val="both"/>
              <w:rPr>
                <w:rFonts w:ascii="Garamond" w:hAnsi="Garamond"/>
                <w:sz w:val="28"/>
                <w:szCs w:val="28"/>
              </w:rPr>
            </w:pPr>
            <w:r w:rsidRPr="00EE54B0">
              <w:rPr>
                <w:rFonts w:ascii="Garamond" w:hAnsi="Garamond"/>
                <w:i/>
                <w:sz w:val="28"/>
                <w:szCs w:val="28"/>
              </w:rPr>
              <w:t xml:space="preserve">A. </w:t>
            </w:r>
            <w:proofErr w:type="spellStart"/>
            <w:r w:rsidRPr="00EE54B0">
              <w:rPr>
                <w:rFonts w:ascii="Garamond" w:hAnsi="Garamond"/>
                <w:sz w:val="28"/>
                <w:szCs w:val="28"/>
              </w:rPr>
              <w:t>Agh</w:t>
            </w:r>
            <w:proofErr w:type="spellEnd"/>
            <w:r w:rsidRPr="00EE54B0">
              <w:rPr>
                <w:rFonts w:ascii="Garamond" w:hAnsi="Garamond"/>
                <w:sz w:val="28"/>
                <w:szCs w:val="28"/>
              </w:rPr>
              <w:t xml:space="preserve"> </w:t>
            </w:r>
            <w:proofErr w:type="spellStart"/>
            <w:r w:rsidRPr="00EE54B0">
              <w:rPr>
                <w:rFonts w:ascii="Garamond" w:hAnsi="Garamond"/>
                <w:sz w:val="28"/>
                <w:szCs w:val="28"/>
              </w:rPr>
              <w:t>smooinee</w:t>
            </w:r>
            <w:proofErr w:type="spellEnd"/>
            <w:r w:rsidRPr="00EE54B0">
              <w:rPr>
                <w:rFonts w:ascii="Garamond" w:hAnsi="Garamond"/>
                <w:sz w:val="28"/>
                <w:szCs w:val="28"/>
              </w:rPr>
              <w:t xml:space="preserve"> my </w:t>
            </w:r>
            <w:proofErr w:type="spellStart"/>
            <w:r w:rsidRPr="00EE54B0">
              <w:rPr>
                <w:rFonts w:ascii="Garamond" w:hAnsi="Garamond"/>
                <w:sz w:val="28"/>
                <w:szCs w:val="28"/>
              </w:rPr>
              <w:t>ta’n</w:t>
            </w:r>
            <w:proofErr w:type="spellEnd"/>
            <w:r w:rsidRPr="00EE54B0">
              <w:rPr>
                <w:rFonts w:ascii="Garamond" w:hAnsi="Garamond"/>
                <w:sz w:val="28"/>
                <w:szCs w:val="28"/>
              </w:rPr>
              <w:t xml:space="preserve"> </w:t>
            </w:r>
            <w:proofErr w:type="spellStart"/>
            <w:r w:rsidRPr="00EE54B0">
              <w:rPr>
                <w:rFonts w:ascii="Garamond" w:hAnsi="Garamond"/>
                <w:sz w:val="28"/>
                <w:szCs w:val="28"/>
              </w:rPr>
              <w:t>persoon</w:t>
            </w:r>
            <w:proofErr w:type="spellEnd"/>
            <w:r w:rsidRPr="00EE54B0">
              <w:rPr>
                <w:rFonts w:ascii="Garamond" w:hAnsi="Garamond"/>
                <w:sz w:val="28"/>
                <w:szCs w:val="28"/>
              </w:rPr>
              <w:t xml:space="preserve"> </w:t>
            </w:r>
            <w:proofErr w:type="spellStart"/>
            <w:r w:rsidRPr="00EE54B0">
              <w:rPr>
                <w:rFonts w:ascii="Garamond" w:hAnsi="Garamond"/>
                <w:sz w:val="28"/>
                <w:szCs w:val="28"/>
              </w:rPr>
              <w:t>t’ow</w:t>
            </w:r>
            <w:proofErr w:type="spellEnd"/>
            <w:r w:rsidRPr="00EE54B0">
              <w:rPr>
                <w:rFonts w:ascii="Garamond" w:hAnsi="Garamond"/>
                <w:sz w:val="28"/>
                <w:szCs w:val="28"/>
              </w:rPr>
              <w:t xml:space="preserve"> </w:t>
            </w:r>
            <w:proofErr w:type="spellStart"/>
            <w:r w:rsidRPr="00EE54B0">
              <w:rPr>
                <w:rFonts w:ascii="Garamond" w:hAnsi="Garamond"/>
                <w:sz w:val="28"/>
                <w:szCs w:val="28"/>
              </w:rPr>
              <w:t>dellal</w:t>
            </w:r>
            <w:proofErr w:type="spellEnd"/>
            <w:r w:rsidRPr="00EE54B0">
              <w:rPr>
                <w:rFonts w:ascii="Garamond" w:hAnsi="Garamond"/>
                <w:sz w:val="28"/>
                <w:szCs w:val="28"/>
              </w:rPr>
              <w:t xml:space="preserve"> </w:t>
            </w:r>
            <w:proofErr w:type="spellStart"/>
            <w:r w:rsidRPr="00EE54B0">
              <w:rPr>
                <w:rFonts w:ascii="Garamond" w:hAnsi="Garamond"/>
                <w:sz w:val="28"/>
                <w:szCs w:val="28"/>
              </w:rPr>
              <w:t>rish</w:t>
            </w:r>
            <w:proofErr w:type="spellEnd"/>
            <w:r w:rsidRPr="00EE54B0">
              <w:rPr>
                <w:rFonts w:ascii="Garamond" w:hAnsi="Garamond"/>
                <w:sz w:val="28"/>
                <w:szCs w:val="28"/>
              </w:rPr>
              <w:t xml:space="preserve"> </w:t>
            </w:r>
            <w:proofErr w:type="spellStart"/>
            <w:r w:rsidRPr="00EE54B0">
              <w:rPr>
                <w:rFonts w:ascii="Garamond" w:hAnsi="Garamond"/>
                <w:sz w:val="28"/>
                <w:szCs w:val="28"/>
              </w:rPr>
              <w:t>janoo</w:t>
            </w:r>
            <w:proofErr w:type="spellEnd"/>
            <w:r w:rsidRPr="00EE54B0">
              <w:rPr>
                <w:rFonts w:ascii="Garamond" w:hAnsi="Garamond"/>
                <w:sz w:val="28"/>
                <w:szCs w:val="28"/>
              </w:rPr>
              <w:t xml:space="preserve"> </w:t>
            </w:r>
            <w:proofErr w:type="spellStart"/>
            <w:r w:rsidRPr="00EE54B0">
              <w:rPr>
                <w:rFonts w:ascii="Garamond" w:hAnsi="Garamond"/>
                <w:sz w:val="28"/>
                <w:szCs w:val="28"/>
              </w:rPr>
              <w:t>drogh</w:t>
            </w:r>
            <w:proofErr w:type="spellEnd"/>
            <w:r w:rsidRPr="00EE54B0">
              <w:rPr>
                <w:rFonts w:ascii="Garamond" w:hAnsi="Garamond"/>
                <w:sz w:val="28"/>
                <w:szCs w:val="28"/>
              </w:rPr>
              <w:t xml:space="preserve"> </w:t>
            </w:r>
            <w:proofErr w:type="spellStart"/>
            <w:r w:rsidRPr="00EE54B0">
              <w:rPr>
                <w:rFonts w:ascii="Garamond" w:hAnsi="Garamond"/>
                <w:sz w:val="28"/>
                <w:szCs w:val="28"/>
              </w:rPr>
              <w:t>vargane</w:t>
            </w:r>
            <w:proofErr w:type="spellEnd"/>
            <w:r w:rsidRPr="00EE54B0">
              <w:rPr>
                <w:rFonts w:ascii="Garamond" w:hAnsi="Garamond"/>
                <w:sz w:val="28"/>
                <w:szCs w:val="28"/>
              </w:rPr>
              <w:t xml:space="preserve"> da </w:t>
            </w:r>
            <w:proofErr w:type="spellStart"/>
            <w:r w:rsidRPr="00EE54B0">
              <w:rPr>
                <w:rFonts w:ascii="Garamond" w:hAnsi="Garamond"/>
                <w:sz w:val="28"/>
                <w:szCs w:val="28"/>
              </w:rPr>
              <w:t>hene</w:t>
            </w:r>
            <w:proofErr w:type="spellEnd"/>
            <w:r w:rsidRPr="00EE54B0">
              <w:rPr>
                <w:rFonts w:ascii="Garamond" w:hAnsi="Garamond"/>
                <w:sz w:val="28"/>
                <w:szCs w:val="28"/>
              </w:rPr>
              <w:t xml:space="preserve"> </w:t>
            </w:r>
            <w:proofErr w:type="spellStart"/>
            <w:r w:rsidRPr="00EE54B0">
              <w:rPr>
                <w:rFonts w:ascii="Garamond" w:hAnsi="Garamond"/>
                <w:sz w:val="28"/>
                <w:szCs w:val="28"/>
              </w:rPr>
              <w:t>trooid</w:t>
            </w:r>
            <w:proofErr w:type="spellEnd"/>
            <w:r w:rsidRPr="00EE54B0">
              <w:rPr>
                <w:rFonts w:ascii="Garamond" w:hAnsi="Garamond"/>
                <w:sz w:val="28"/>
                <w:szCs w:val="28"/>
              </w:rPr>
              <w:t xml:space="preserve"> </w:t>
            </w:r>
            <w:r w:rsidRPr="00EE54B0">
              <w:rPr>
                <w:rFonts w:ascii="Garamond" w:hAnsi="Garamond"/>
                <w:i/>
                <w:sz w:val="28"/>
                <w:szCs w:val="28"/>
              </w:rPr>
              <w:t>Egin</w:t>
            </w:r>
            <w:r w:rsidRPr="00EE54B0">
              <w:rPr>
                <w:rFonts w:ascii="Garamond" w:hAnsi="Garamond"/>
                <w:sz w:val="28"/>
                <w:szCs w:val="28"/>
              </w:rPr>
              <w:t xml:space="preserve">, </w:t>
            </w:r>
            <w:proofErr w:type="spellStart"/>
            <w:r w:rsidRPr="00EE54B0">
              <w:rPr>
                <w:rFonts w:ascii="Garamond" w:hAnsi="Garamond"/>
                <w:sz w:val="28"/>
                <w:szCs w:val="28"/>
              </w:rPr>
              <w:t>ny</w:t>
            </w:r>
            <w:proofErr w:type="spellEnd"/>
            <w:r w:rsidRPr="00EE54B0">
              <w:rPr>
                <w:rFonts w:ascii="Garamond" w:hAnsi="Garamond"/>
                <w:sz w:val="28"/>
                <w:szCs w:val="28"/>
              </w:rPr>
              <w:t xml:space="preserve"> </w:t>
            </w:r>
            <w:proofErr w:type="spellStart"/>
            <w:r w:rsidRPr="00EE54B0">
              <w:rPr>
                <w:rFonts w:ascii="Garamond" w:hAnsi="Garamond"/>
                <w:i/>
                <w:sz w:val="28"/>
                <w:szCs w:val="28"/>
              </w:rPr>
              <w:t>Mee</w:t>
            </w:r>
            <w:r w:rsidRPr="00EE54B0">
              <w:rPr>
                <w:rFonts w:ascii="Garamond" w:hAnsi="Garamond"/>
                <w:sz w:val="28"/>
                <w:szCs w:val="28"/>
              </w:rPr>
              <w:t>-</w:t>
            </w:r>
            <w:r w:rsidRPr="00EE54B0">
              <w:rPr>
                <w:rFonts w:ascii="Garamond" w:hAnsi="Garamond"/>
                <w:i/>
                <w:sz w:val="28"/>
                <w:szCs w:val="28"/>
              </w:rPr>
              <w:t>hushtey</w:t>
            </w:r>
            <w:proofErr w:type="spellEnd"/>
            <w:r w:rsidRPr="00EE54B0">
              <w:rPr>
                <w:rFonts w:ascii="Garamond" w:hAnsi="Garamond"/>
                <w:sz w:val="28"/>
                <w:szCs w:val="28"/>
              </w:rPr>
              <w:t xml:space="preserve">, </w:t>
            </w:r>
            <w:proofErr w:type="spellStart"/>
            <w:r w:rsidRPr="00EE54B0">
              <w:rPr>
                <w:rFonts w:ascii="Garamond" w:hAnsi="Garamond"/>
                <w:sz w:val="28"/>
                <w:szCs w:val="28"/>
              </w:rPr>
              <w:t>ny</w:t>
            </w:r>
            <w:proofErr w:type="spellEnd"/>
            <w:r w:rsidRPr="00EE54B0">
              <w:rPr>
                <w:rFonts w:ascii="Garamond" w:hAnsi="Garamond"/>
                <w:sz w:val="28"/>
                <w:szCs w:val="28"/>
              </w:rPr>
              <w:t xml:space="preserve"> </w:t>
            </w:r>
            <w:proofErr w:type="spellStart"/>
            <w:r w:rsidRPr="00EE54B0">
              <w:rPr>
                <w:rFonts w:ascii="Garamond" w:hAnsi="Garamond"/>
                <w:sz w:val="28"/>
                <w:szCs w:val="28"/>
              </w:rPr>
              <w:t>ayns</w:t>
            </w:r>
            <w:proofErr w:type="spellEnd"/>
            <w:r w:rsidRPr="00EE54B0">
              <w:rPr>
                <w:rFonts w:ascii="Garamond" w:hAnsi="Garamond"/>
                <w:sz w:val="28"/>
                <w:szCs w:val="28"/>
              </w:rPr>
              <w:t xml:space="preserve"> </w:t>
            </w:r>
            <w:proofErr w:type="spellStart"/>
            <w:r w:rsidRPr="00EE54B0">
              <w:rPr>
                <w:rFonts w:ascii="Garamond" w:hAnsi="Garamond"/>
                <w:sz w:val="28"/>
                <w:szCs w:val="28"/>
              </w:rPr>
              <w:t>Aggle</w:t>
            </w:r>
            <w:proofErr w:type="spellEnd"/>
            <w:r w:rsidRPr="00EE54B0">
              <w:rPr>
                <w:rFonts w:ascii="Garamond" w:hAnsi="Garamond"/>
                <w:sz w:val="28"/>
                <w:szCs w:val="28"/>
              </w:rPr>
              <w:t xml:space="preserve">, </w:t>
            </w:r>
            <w:proofErr w:type="spellStart"/>
            <w:r w:rsidRPr="00EE54B0">
              <w:rPr>
                <w:rFonts w:ascii="Garamond" w:hAnsi="Garamond"/>
                <w:sz w:val="28"/>
                <w:szCs w:val="28"/>
              </w:rPr>
              <w:t>te</w:t>
            </w:r>
            <w:proofErr w:type="spellEnd"/>
            <w:r w:rsidRPr="00EE54B0">
              <w:rPr>
                <w:rFonts w:ascii="Garamond" w:hAnsi="Garamond"/>
                <w:sz w:val="28"/>
                <w:szCs w:val="28"/>
              </w:rPr>
              <w:t xml:space="preserve"> red </w:t>
            </w:r>
            <w:proofErr w:type="spellStart"/>
            <w:r w:rsidRPr="00EE54B0">
              <w:rPr>
                <w:rFonts w:ascii="Garamond" w:hAnsi="Garamond"/>
                <w:sz w:val="28"/>
                <w:szCs w:val="28"/>
              </w:rPr>
              <w:t>peccoil</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ghoal</w:t>
            </w:r>
            <w:proofErr w:type="spellEnd"/>
            <w:r w:rsidRPr="00EE54B0">
              <w:rPr>
                <w:rFonts w:ascii="Garamond" w:hAnsi="Garamond"/>
                <w:sz w:val="28"/>
                <w:szCs w:val="28"/>
              </w:rPr>
              <w:t xml:space="preserve"> </w:t>
            </w:r>
            <w:proofErr w:type="spellStart"/>
            <w:r w:rsidRPr="00EE54B0">
              <w:rPr>
                <w:rFonts w:ascii="Garamond" w:hAnsi="Garamond"/>
                <w:sz w:val="28"/>
                <w:szCs w:val="28"/>
              </w:rPr>
              <w:t>vondeish</w:t>
            </w:r>
            <w:proofErr w:type="spellEnd"/>
            <w:r w:rsidRPr="00EE54B0">
              <w:rPr>
                <w:rFonts w:ascii="Garamond" w:hAnsi="Garamond"/>
                <w:sz w:val="28"/>
                <w:szCs w:val="28"/>
              </w:rPr>
              <w:t xml:space="preserve"> </w:t>
            </w:r>
            <w:proofErr w:type="spellStart"/>
            <w:r w:rsidRPr="00EE54B0">
              <w:rPr>
                <w:rFonts w:ascii="Garamond" w:hAnsi="Garamond"/>
                <w:sz w:val="28"/>
                <w:szCs w:val="28"/>
              </w:rPr>
              <w:t>jeh</w:t>
            </w:r>
            <w:proofErr w:type="spellEnd"/>
            <w:r w:rsidRPr="00EE54B0">
              <w:rPr>
                <w:rFonts w:ascii="Garamond" w:hAnsi="Garamond"/>
                <w:sz w:val="28"/>
                <w:szCs w:val="28"/>
              </w:rPr>
              <w:t xml:space="preserve">. As </w:t>
            </w:r>
            <w:proofErr w:type="spellStart"/>
            <w:r w:rsidRPr="00EE54B0">
              <w:rPr>
                <w:rFonts w:ascii="Garamond" w:hAnsi="Garamond"/>
                <w:sz w:val="28"/>
                <w:szCs w:val="28"/>
              </w:rPr>
              <w:t>ga</w:t>
            </w:r>
            <w:proofErr w:type="spellEnd"/>
            <w:r w:rsidRPr="00EE54B0">
              <w:rPr>
                <w:rFonts w:ascii="Garamond" w:hAnsi="Garamond"/>
                <w:sz w:val="28"/>
                <w:szCs w:val="28"/>
              </w:rPr>
              <w:t xml:space="preserve"> </w:t>
            </w:r>
            <w:proofErr w:type="spellStart"/>
            <w:r w:rsidRPr="00EE54B0">
              <w:rPr>
                <w:rFonts w:ascii="Garamond" w:hAnsi="Garamond"/>
                <w:sz w:val="28"/>
                <w:szCs w:val="28"/>
              </w:rPr>
              <w:t>dy</w:t>
            </w:r>
            <w:proofErr w:type="spellEnd"/>
            <w:r w:rsidRPr="00EE54B0">
              <w:rPr>
                <w:rFonts w:ascii="Garamond" w:hAnsi="Garamond"/>
                <w:sz w:val="28"/>
                <w:szCs w:val="28"/>
              </w:rPr>
              <w:t xml:space="preserve"> </w:t>
            </w:r>
            <w:proofErr w:type="spellStart"/>
            <w:r w:rsidRPr="00EE54B0">
              <w:rPr>
                <w:rFonts w:ascii="Garamond" w:hAnsi="Garamond"/>
                <w:sz w:val="28"/>
                <w:szCs w:val="28"/>
              </w:rPr>
              <w:t>vod</w:t>
            </w:r>
            <w:proofErr w:type="spellEnd"/>
            <w:r w:rsidRPr="00EE54B0">
              <w:rPr>
                <w:rFonts w:ascii="Garamond" w:hAnsi="Garamond"/>
                <w:sz w:val="28"/>
                <w:szCs w:val="28"/>
              </w:rPr>
              <w:t xml:space="preserve"> </w:t>
            </w:r>
            <w:proofErr w:type="spellStart"/>
            <w:r w:rsidRPr="00EE54B0">
              <w:rPr>
                <w:rFonts w:ascii="Garamond" w:hAnsi="Garamond"/>
                <w:sz w:val="28"/>
                <w:szCs w:val="28"/>
              </w:rPr>
              <w:t>oo</w:t>
            </w:r>
            <w:proofErr w:type="spellEnd"/>
            <w:r w:rsidRPr="00EE54B0">
              <w:rPr>
                <w:rFonts w:ascii="Garamond" w:hAnsi="Garamond"/>
                <w:sz w:val="28"/>
                <w:szCs w:val="28"/>
              </w:rPr>
              <w:t xml:space="preserve"> y </w:t>
            </w:r>
            <w:proofErr w:type="spellStart"/>
            <w:r w:rsidRPr="00EE54B0">
              <w:rPr>
                <w:rFonts w:ascii="Garamond" w:hAnsi="Garamond"/>
                <w:sz w:val="28"/>
                <w:szCs w:val="28"/>
              </w:rPr>
              <w:t>yanoo</w:t>
            </w:r>
            <w:proofErr w:type="spellEnd"/>
            <w:r w:rsidRPr="00EE54B0">
              <w:rPr>
                <w:rFonts w:ascii="Garamond" w:hAnsi="Garamond"/>
                <w:sz w:val="28"/>
                <w:szCs w:val="28"/>
              </w:rPr>
              <w:t xml:space="preserve"> eh </w:t>
            </w:r>
            <w:proofErr w:type="spellStart"/>
            <w:r w:rsidRPr="00EE54B0">
              <w:rPr>
                <w:rFonts w:ascii="Garamond" w:hAnsi="Garamond"/>
                <w:sz w:val="28"/>
                <w:szCs w:val="28"/>
              </w:rPr>
              <w:t>mie</w:t>
            </w:r>
            <w:proofErr w:type="spellEnd"/>
            <w:r w:rsidRPr="00EE54B0">
              <w:rPr>
                <w:rFonts w:ascii="Garamond" w:hAnsi="Garamond"/>
                <w:sz w:val="28"/>
                <w:szCs w:val="28"/>
              </w:rPr>
              <w:t xml:space="preserve"> </w:t>
            </w:r>
            <w:proofErr w:type="spellStart"/>
            <w:r w:rsidRPr="00EE54B0">
              <w:rPr>
                <w:rFonts w:ascii="Garamond" w:hAnsi="Garamond"/>
                <w:sz w:val="28"/>
                <w:szCs w:val="28"/>
              </w:rPr>
              <w:t>ayns</w:t>
            </w:r>
            <w:proofErr w:type="spellEnd"/>
            <w:r w:rsidRPr="00EE54B0">
              <w:rPr>
                <w:rFonts w:ascii="Garamond" w:hAnsi="Garamond"/>
                <w:sz w:val="28"/>
                <w:szCs w:val="28"/>
              </w:rPr>
              <w:t xml:space="preserve"> y </w:t>
            </w:r>
            <w:proofErr w:type="spellStart"/>
            <w:r w:rsidRPr="00EE54B0">
              <w:rPr>
                <w:rFonts w:ascii="Garamond" w:hAnsi="Garamond"/>
                <w:sz w:val="28"/>
                <w:szCs w:val="28"/>
              </w:rPr>
              <w:t>Leih</w:t>
            </w:r>
            <w:proofErr w:type="spellEnd"/>
            <w:r w:rsidRPr="00EE54B0">
              <w:rPr>
                <w:rFonts w:ascii="Garamond" w:hAnsi="Garamond"/>
                <w:sz w:val="28"/>
                <w:szCs w:val="28"/>
              </w:rPr>
              <w:t xml:space="preserve">, cha nod </w:t>
            </w:r>
            <w:proofErr w:type="spellStart"/>
            <w:r w:rsidRPr="00EE54B0">
              <w:rPr>
                <w:rFonts w:ascii="Garamond" w:hAnsi="Garamond"/>
                <w:sz w:val="28"/>
                <w:szCs w:val="28"/>
              </w:rPr>
              <w:t>oo</w:t>
            </w:r>
            <w:proofErr w:type="spellEnd"/>
            <w:r w:rsidRPr="00EE54B0">
              <w:rPr>
                <w:rFonts w:ascii="Garamond" w:hAnsi="Garamond"/>
                <w:sz w:val="28"/>
                <w:szCs w:val="28"/>
              </w:rPr>
              <w:t xml:space="preserve"> y </w:t>
            </w:r>
            <w:proofErr w:type="spellStart"/>
            <w:r w:rsidRPr="00EE54B0">
              <w:rPr>
                <w:rFonts w:ascii="Garamond" w:hAnsi="Garamond"/>
                <w:sz w:val="28"/>
                <w:szCs w:val="28"/>
              </w:rPr>
              <w:t>ansoor</w:t>
            </w:r>
            <w:proofErr w:type="spellEnd"/>
            <w:r w:rsidRPr="00EE54B0">
              <w:rPr>
                <w:rFonts w:ascii="Garamond" w:hAnsi="Garamond"/>
                <w:sz w:val="28"/>
                <w:szCs w:val="28"/>
              </w:rPr>
              <w:t xml:space="preserve"> eh </w:t>
            </w:r>
            <w:proofErr w:type="spellStart"/>
            <w:r w:rsidRPr="00EE54B0">
              <w:rPr>
                <w:rFonts w:ascii="Garamond" w:hAnsi="Garamond"/>
                <w:sz w:val="28"/>
                <w:szCs w:val="28"/>
              </w:rPr>
              <w:t>gys</w:t>
            </w:r>
            <w:proofErr w:type="spellEnd"/>
            <w:r w:rsidRPr="00EE54B0">
              <w:rPr>
                <w:rFonts w:ascii="Garamond" w:hAnsi="Garamond"/>
                <w:sz w:val="28"/>
                <w:szCs w:val="28"/>
              </w:rPr>
              <w:t xml:space="preserve"> </w:t>
            </w:r>
            <w:proofErr w:type="spellStart"/>
            <w:r w:rsidRPr="00EE54B0">
              <w:rPr>
                <w:rFonts w:ascii="Garamond" w:hAnsi="Garamond"/>
                <w:sz w:val="28"/>
                <w:szCs w:val="28"/>
              </w:rPr>
              <w:t>Jee</w:t>
            </w:r>
            <w:proofErr w:type="spellEnd"/>
            <w:r w:rsidRPr="00EE54B0">
              <w:rPr>
                <w:rFonts w:ascii="Garamond" w:hAnsi="Garamond"/>
                <w:sz w:val="28"/>
                <w:szCs w:val="28"/>
              </w:rPr>
              <w:t xml:space="preserve">. </w:t>
            </w:r>
          </w:p>
        </w:tc>
        <w:tc>
          <w:tcPr>
            <w:tcW w:w="3810" w:type="dxa"/>
          </w:tcPr>
          <w:p w14:paraId="5B82DD01" w14:textId="77777777" w:rsidR="00CF4CC2" w:rsidRPr="009A4209" w:rsidRDefault="00CF4CC2"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 xml:space="preserve">Only consider, that if the Person you deal with, makes himself an ill Bargain out of </w:t>
            </w:r>
            <w:r w:rsidRPr="009A4209">
              <w:rPr>
                <w:rFonts w:ascii="Garamond" w:hAnsi="Garamond" w:cs="Times New Roman"/>
                <w:sz w:val="28"/>
              </w:rPr>
              <w:t>Necessity</w:t>
            </w:r>
            <w:r w:rsidRPr="009A4209">
              <w:rPr>
                <w:rFonts w:ascii="Garamond" w:hAnsi="Garamond" w:cs="Times New Roman"/>
                <w:i/>
                <w:sz w:val="28"/>
              </w:rPr>
              <w:t xml:space="preserve">, or out of </w:t>
            </w:r>
            <w:r w:rsidRPr="009A4209">
              <w:rPr>
                <w:rFonts w:ascii="Garamond" w:hAnsi="Garamond" w:cs="Times New Roman"/>
                <w:sz w:val="28"/>
              </w:rPr>
              <w:t>Ignorance</w:t>
            </w:r>
            <w:r w:rsidRPr="009A4209">
              <w:rPr>
                <w:rFonts w:ascii="Garamond" w:hAnsi="Garamond" w:cs="Times New Roman"/>
                <w:i/>
                <w:sz w:val="28"/>
              </w:rPr>
              <w:t xml:space="preserve">, or out of </w:t>
            </w:r>
            <w:r w:rsidRPr="009A4209">
              <w:rPr>
                <w:rFonts w:ascii="Garamond" w:hAnsi="Garamond" w:cs="Times New Roman"/>
                <w:sz w:val="28"/>
              </w:rPr>
              <w:t>Fear</w:t>
            </w:r>
            <w:r w:rsidRPr="009A4209">
              <w:rPr>
                <w:rFonts w:ascii="Garamond" w:hAnsi="Garamond" w:cs="Times New Roman"/>
                <w:i/>
                <w:sz w:val="28"/>
              </w:rPr>
              <w:t>, it is a wicked thing to take Advantage of him</w:t>
            </w:r>
            <w:r w:rsidRPr="009A4209">
              <w:rPr>
                <w:rFonts w:ascii="Garamond" w:hAnsi="Garamond" w:cs="Times New Roman"/>
                <w:sz w:val="28"/>
              </w:rPr>
              <w:t> ;</w:t>
            </w:r>
            <w:r w:rsidRPr="009A4209">
              <w:rPr>
                <w:rFonts w:ascii="Garamond" w:hAnsi="Garamond" w:cs="Times New Roman"/>
                <w:i/>
                <w:sz w:val="28"/>
              </w:rPr>
              <w:t xml:space="preserve"> and though you may defend it by Law, you cannot answer it to God.</w:t>
            </w:r>
          </w:p>
        </w:tc>
        <w:tc>
          <w:tcPr>
            <w:tcW w:w="0" w:type="auto"/>
          </w:tcPr>
          <w:p w14:paraId="466561B4" w14:textId="77777777" w:rsidR="00CF4CC2" w:rsidRPr="00567463" w:rsidRDefault="00CF4CC2" w:rsidP="00DB60C3">
            <w:pPr>
              <w:pStyle w:val="ListParagraph"/>
              <w:ind w:left="0"/>
              <w:rPr>
                <w:rFonts w:ascii="Garamond" w:hAnsi="Garamond" w:cs="Times New Roman"/>
                <w:sz w:val="20"/>
                <w:szCs w:val="20"/>
              </w:rPr>
            </w:pPr>
          </w:p>
        </w:tc>
      </w:tr>
      <w:tr w:rsidR="008820B6" w:rsidRPr="009A4209" w14:paraId="5ADA608D" w14:textId="77777777" w:rsidTr="00710C08">
        <w:tc>
          <w:tcPr>
            <w:tcW w:w="4111" w:type="dxa"/>
          </w:tcPr>
          <w:p w14:paraId="6023ACF2" w14:textId="77777777" w:rsidR="008820B6" w:rsidRPr="000D1167" w:rsidRDefault="008820B6" w:rsidP="00DB60C3">
            <w:pPr>
              <w:pStyle w:val="CM3"/>
              <w:widowControl/>
              <w:spacing w:line="240" w:lineRule="auto"/>
              <w:ind w:firstLine="227"/>
              <w:jc w:val="both"/>
              <w:rPr>
                <w:rFonts w:ascii="Garamond" w:hAnsi="Garamond"/>
                <w:sz w:val="28"/>
                <w:szCs w:val="28"/>
              </w:rPr>
            </w:pPr>
            <w:r w:rsidRPr="000D1167">
              <w:rPr>
                <w:rFonts w:ascii="Garamond" w:hAnsi="Garamond"/>
                <w:i/>
                <w:sz w:val="28"/>
                <w:szCs w:val="28"/>
              </w:rPr>
              <w:t>Q.</w:t>
            </w:r>
            <w:r w:rsidRPr="000D1167">
              <w:rPr>
                <w:rFonts w:ascii="Garamond" w:hAnsi="Garamond"/>
                <w:sz w:val="28"/>
                <w:szCs w:val="28"/>
              </w:rPr>
              <w:t xml:space="preserve"> </w:t>
            </w:r>
            <w:proofErr w:type="spellStart"/>
            <w:r w:rsidRPr="000D1167">
              <w:rPr>
                <w:rFonts w:ascii="Garamond" w:hAnsi="Garamond"/>
                <w:sz w:val="28"/>
                <w:szCs w:val="28"/>
              </w:rPr>
              <w:t>Cre</w:t>
            </w:r>
            <w:proofErr w:type="spellEnd"/>
            <w:r w:rsidRPr="000D1167">
              <w:rPr>
                <w:rFonts w:ascii="Garamond" w:hAnsi="Garamond"/>
                <w:sz w:val="28"/>
                <w:szCs w:val="28"/>
              </w:rPr>
              <w:t xml:space="preserve"> ta my </w:t>
            </w:r>
            <w:proofErr w:type="spellStart"/>
            <w:r w:rsidRPr="000D1167">
              <w:rPr>
                <w:rFonts w:ascii="Garamond" w:hAnsi="Garamond"/>
                <w:sz w:val="28"/>
                <w:szCs w:val="28"/>
              </w:rPr>
              <w:t>Churrym</w:t>
            </w:r>
            <w:proofErr w:type="spellEnd"/>
            <w:r w:rsidRPr="000D1167">
              <w:rPr>
                <w:rFonts w:ascii="Garamond" w:hAnsi="Garamond"/>
                <w:sz w:val="28"/>
                <w:szCs w:val="28"/>
              </w:rPr>
              <w:t xml:space="preserve"> my ta me</w:t>
            </w:r>
            <w:r w:rsidRPr="000D1167">
              <w:rPr>
                <w:rFonts w:ascii="Garamond" w:hAnsi="Garamond"/>
                <w:i/>
                <w:sz w:val="28"/>
                <w:szCs w:val="28"/>
              </w:rPr>
              <w:t>e</w:t>
            </w:r>
            <w:r w:rsidRPr="000D1167">
              <w:rPr>
                <w:rFonts w:ascii="Garamond" w:hAnsi="Garamond"/>
                <w:sz w:val="28"/>
                <w:szCs w:val="28"/>
              </w:rPr>
              <w:t xml:space="preserve"> er </w:t>
            </w:r>
            <w:proofErr w:type="spellStart"/>
            <w:r w:rsidRPr="000D1167">
              <w:rPr>
                <w:rFonts w:ascii="Garamond" w:hAnsi="Garamond"/>
                <w:sz w:val="28"/>
                <w:szCs w:val="28"/>
              </w:rPr>
              <w:t>yanoo</w:t>
            </w:r>
            <w:proofErr w:type="spellEnd"/>
            <w:r w:rsidRPr="000D1167">
              <w:rPr>
                <w:rFonts w:ascii="Garamond" w:hAnsi="Garamond"/>
                <w:sz w:val="28"/>
                <w:szCs w:val="28"/>
              </w:rPr>
              <w:t xml:space="preserve"> </w:t>
            </w:r>
            <w:proofErr w:type="spellStart"/>
            <w:r w:rsidRPr="000D1167">
              <w:rPr>
                <w:rFonts w:ascii="Garamond" w:hAnsi="Garamond"/>
                <w:sz w:val="28"/>
                <w:szCs w:val="28"/>
              </w:rPr>
              <w:t>aggair</w:t>
            </w:r>
            <w:proofErr w:type="spellEnd"/>
            <w:r w:rsidRPr="000D1167">
              <w:rPr>
                <w:rFonts w:ascii="Garamond" w:hAnsi="Garamond"/>
                <w:sz w:val="28"/>
                <w:szCs w:val="28"/>
              </w:rPr>
              <w:t xml:space="preserve"> da my Naboo</w:t>
            </w:r>
            <w:r w:rsidRPr="000D1167">
              <w:rPr>
                <w:rFonts w:ascii="Garamond" w:hAnsi="Garamond"/>
                <w:i/>
                <w:sz w:val="28"/>
                <w:szCs w:val="28"/>
              </w:rPr>
              <w:t> </w:t>
            </w:r>
            <w:r w:rsidRPr="000D1167">
              <w:rPr>
                <w:rFonts w:ascii="Garamond" w:hAnsi="Garamond"/>
                <w:sz w:val="28"/>
                <w:szCs w:val="28"/>
              </w:rPr>
              <w:t xml:space="preserve">? </w:t>
            </w:r>
          </w:p>
        </w:tc>
        <w:tc>
          <w:tcPr>
            <w:tcW w:w="3810" w:type="dxa"/>
          </w:tcPr>
          <w:p w14:paraId="53AEBBEB" w14:textId="77777777" w:rsidR="008820B6" w:rsidRPr="009A4209" w:rsidRDefault="008820B6"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What is my Duty, if I have wronged my Neighbour ?</w:t>
            </w:r>
          </w:p>
        </w:tc>
        <w:tc>
          <w:tcPr>
            <w:tcW w:w="0" w:type="auto"/>
          </w:tcPr>
          <w:p w14:paraId="716C17CF" w14:textId="77777777" w:rsidR="008820B6" w:rsidRPr="00567463" w:rsidRDefault="008820B6" w:rsidP="00DB60C3">
            <w:pPr>
              <w:pStyle w:val="ListParagraph"/>
              <w:ind w:left="0"/>
              <w:rPr>
                <w:rFonts w:ascii="Garamond" w:hAnsi="Garamond" w:cs="Times New Roman"/>
                <w:sz w:val="20"/>
                <w:szCs w:val="20"/>
              </w:rPr>
            </w:pPr>
          </w:p>
        </w:tc>
      </w:tr>
      <w:tr w:rsidR="008820B6" w:rsidRPr="009A4209" w14:paraId="5F22D761" w14:textId="77777777" w:rsidTr="00710C08">
        <w:tc>
          <w:tcPr>
            <w:tcW w:w="4111" w:type="dxa"/>
          </w:tcPr>
          <w:p w14:paraId="06B6E0E9" w14:textId="77777777" w:rsidR="008820B6" w:rsidRPr="000D1167" w:rsidRDefault="008820B6" w:rsidP="00DB60C3">
            <w:pPr>
              <w:pStyle w:val="CM3"/>
              <w:widowControl/>
              <w:spacing w:line="240" w:lineRule="auto"/>
              <w:ind w:firstLine="227"/>
              <w:jc w:val="both"/>
              <w:rPr>
                <w:rFonts w:ascii="Garamond" w:hAnsi="Garamond"/>
                <w:sz w:val="28"/>
                <w:szCs w:val="28"/>
              </w:rPr>
            </w:pPr>
            <w:r w:rsidRPr="000D1167">
              <w:rPr>
                <w:rFonts w:ascii="Garamond" w:hAnsi="Garamond"/>
                <w:i/>
                <w:sz w:val="28"/>
                <w:szCs w:val="28"/>
              </w:rPr>
              <w:t xml:space="preserve">A. </w:t>
            </w:r>
            <w:proofErr w:type="spellStart"/>
            <w:r w:rsidRPr="000D1167">
              <w:rPr>
                <w:rFonts w:ascii="Garamond" w:hAnsi="Garamond"/>
                <w:sz w:val="28"/>
                <w:szCs w:val="28"/>
              </w:rPr>
              <w:t>T’ow</w:t>
            </w:r>
            <w:proofErr w:type="spellEnd"/>
            <w:r w:rsidRPr="000D1167">
              <w:rPr>
                <w:rFonts w:ascii="Garamond" w:hAnsi="Garamond"/>
                <w:sz w:val="28"/>
                <w:szCs w:val="28"/>
              </w:rPr>
              <w:t xml:space="preserve"> </w:t>
            </w:r>
            <w:proofErr w:type="spellStart"/>
            <w:r w:rsidRPr="000D1167">
              <w:rPr>
                <w:rFonts w:ascii="Garamond" w:hAnsi="Garamond"/>
                <w:sz w:val="28"/>
                <w:szCs w:val="28"/>
              </w:rPr>
              <w:t>kainlt</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ghoal</w:t>
            </w:r>
            <w:proofErr w:type="spellEnd"/>
            <w:r w:rsidRPr="000D1167">
              <w:rPr>
                <w:rFonts w:ascii="Garamond" w:hAnsi="Garamond"/>
                <w:sz w:val="28"/>
                <w:szCs w:val="28"/>
              </w:rPr>
              <w:t xml:space="preserve"> </w:t>
            </w:r>
            <w:proofErr w:type="spellStart"/>
            <w:r w:rsidRPr="000D1167">
              <w:rPr>
                <w:rFonts w:ascii="Garamond" w:hAnsi="Garamond"/>
                <w:sz w:val="28"/>
                <w:szCs w:val="28"/>
              </w:rPr>
              <w:t>rish</w:t>
            </w:r>
            <w:proofErr w:type="spellEnd"/>
            <w:r w:rsidRPr="000D1167">
              <w:rPr>
                <w:rFonts w:ascii="Garamond" w:hAnsi="Garamond"/>
                <w:sz w:val="28"/>
                <w:szCs w:val="28"/>
              </w:rPr>
              <w:t xml:space="preserve"> </w:t>
            </w:r>
            <w:proofErr w:type="spellStart"/>
            <w:r w:rsidRPr="000D1167">
              <w:rPr>
                <w:rFonts w:ascii="Garamond" w:hAnsi="Garamond"/>
                <w:sz w:val="28"/>
                <w:szCs w:val="28"/>
              </w:rPr>
              <w:t>dt’oill</w:t>
            </w:r>
            <w:proofErr w:type="spellEnd"/>
            <w:r w:rsidRPr="000D1167">
              <w:rPr>
                <w:rFonts w:ascii="Garamond" w:hAnsi="Garamond"/>
                <w:sz w:val="28"/>
                <w:szCs w:val="28"/>
              </w:rPr>
              <w:t xml:space="preserve"> as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yanoo</w:t>
            </w:r>
            <w:proofErr w:type="spellEnd"/>
            <w:r w:rsidRPr="000D1167">
              <w:rPr>
                <w:rFonts w:ascii="Garamond" w:hAnsi="Garamond"/>
                <w:sz w:val="28"/>
                <w:szCs w:val="28"/>
              </w:rPr>
              <w:t xml:space="preserve"> da </w:t>
            </w:r>
            <w:proofErr w:type="spellStart"/>
            <w:r w:rsidRPr="000D1167">
              <w:rPr>
                <w:rFonts w:ascii="Garamond" w:hAnsi="Garamond"/>
                <w:sz w:val="28"/>
                <w:szCs w:val="28"/>
              </w:rPr>
              <w:t>chooish</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liasagh</w:t>
            </w:r>
            <w:proofErr w:type="spellEnd"/>
            <w:r w:rsidRPr="000D1167">
              <w:rPr>
                <w:rFonts w:ascii="Garamond" w:hAnsi="Garamond"/>
                <w:sz w:val="28"/>
                <w:szCs w:val="28"/>
              </w:rPr>
              <w:t xml:space="preserve"> as </w:t>
            </w:r>
            <w:proofErr w:type="spellStart"/>
            <w:r w:rsidRPr="000D1167">
              <w:rPr>
                <w:rFonts w:ascii="Garamond" w:hAnsi="Garamond"/>
                <w:sz w:val="28"/>
                <w:szCs w:val="28"/>
              </w:rPr>
              <w:t>oddys</w:t>
            </w:r>
            <w:proofErr w:type="spellEnd"/>
            <w:r w:rsidRPr="000D1167">
              <w:rPr>
                <w:rFonts w:ascii="Garamond" w:hAnsi="Garamond"/>
                <w:sz w:val="28"/>
                <w:szCs w:val="28"/>
              </w:rPr>
              <w:t xml:space="preserve"> </w:t>
            </w:r>
            <w:proofErr w:type="spellStart"/>
            <w:r w:rsidRPr="000D1167">
              <w:rPr>
                <w:rFonts w:ascii="Garamond" w:hAnsi="Garamond"/>
                <w:sz w:val="28"/>
                <w:szCs w:val="28"/>
              </w:rPr>
              <w:t>oo</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mie</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hirrey</w:t>
            </w:r>
            <w:proofErr w:type="spellEnd"/>
            <w:r w:rsidRPr="000D1167">
              <w:rPr>
                <w:rFonts w:ascii="Garamond" w:hAnsi="Garamond"/>
                <w:sz w:val="28"/>
                <w:szCs w:val="28"/>
              </w:rPr>
              <w:t xml:space="preserve"> </w:t>
            </w:r>
            <w:proofErr w:type="spellStart"/>
            <w:r w:rsidRPr="000D1167">
              <w:rPr>
                <w:rFonts w:ascii="Garamond" w:hAnsi="Garamond"/>
                <w:sz w:val="28"/>
                <w:szCs w:val="28"/>
              </w:rPr>
              <w:t>leih</w:t>
            </w:r>
            <w:proofErr w:type="spellEnd"/>
            <w:r w:rsidRPr="000D1167">
              <w:rPr>
                <w:rFonts w:ascii="Garamond" w:hAnsi="Garamond"/>
                <w:sz w:val="28"/>
                <w:szCs w:val="28"/>
              </w:rPr>
              <w:t xml:space="preserve"> er </w:t>
            </w:r>
            <w:proofErr w:type="spellStart"/>
            <w:r w:rsidRPr="000D1167">
              <w:rPr>
                <w:rFonts w:ascii="Garamond" w:hAnsi="Garamond"/>
                <w:sz w:val="28"/>
                <w:szCs w:val="28"/>
              </w:rPr>
              <w:t>Jee</w:t>
            </w:r>
            <w:proofErr w:type="spellEnd"/>
            <w:r w:rsidRPr="000D1167">
              <w:rPr>
                <w:rFonts w:ascii="Garamond" w:hAnsi="Garamond"/>
                <w:sz w:val="28"/>
                <w:szCs w:val="28"/>
              </w:rPr>
              <w:t xml:space="preserve"> as </w:t>
            </w:r>
            <w:proofErr w:type="spellStart"/>
            <w:r w:rsidRPr="000D1167">
              <w:rPr>
                <w:rFonts w:ascii="Garamond" w:hAnsi="Garamond"/>
                <w:sz w:val="28"/>
                <w:szCs w:val="28"/>
              </w:rPr>
              <w:t>eisht</w:t>
            </w:r>
            <w:proofErr w:type="spellEnd"/>
            <w:r w:rsidRPr="000D1167">
              <w:rPr>
                <w:rFonts w:ascii="Garamond" w:hAnsi="Garamond"/>
                <w:sz w:val="28"/>
                <w:szCs w:val="28"/>
              </w:rPr>
              <w:t xml:space="preserve"> </w:t>
            </w:r>
            <w:proofErr w:type="spellStart"/>
            <w:r w:rsidRPr="000D1167">
              <w:rPr>
                <w:rFonts w:ascii="Garamond" w:hAnsi="Garamond"/>
                <w:sz w:val="28"/>
                <w:szCs w:val="28"/>
              </w:rPr>
              <w:t>foddee</w:t>
            </w:r>
            <w:proofErr w:type="spellEnd"/>
            <w:r w:rsidRPr="000D1167">
              <w:rPr>
                <w:rFonts w:ascii="Garamond" w:hAnsi="Garamond"/>
                <w:sz w:val="28"/>
                <w:szCs w:val="28"/>
              </w:rPr>
              <w:t xml:space="preserve"> </w:t>
            </w:r>
            <w:proofErr w:type="spellStart"/>
            <w:r w:rsidRPr="000D1167">
              <w:rPr>
                <w:rFonts w:ascii="Garamond" w:hAnsi="Garamond"/>
                <w:sz w:val="28"/>
                <w:szCs w:val="28"/>
              </w:rPr>
              <w:t>oo</w:t>
            </w:r>
            <w:proofErr w:type="spellEnd"/>
            <w:r w:rsidRPr="000D1167">
              <w:rPr>
                <w:rFonts w:ascii="Garamond" w:hAnsi="Garamond"/>
                <w:sz w:val="28"/>
                <w:szCs w:val="28"/>
              </w:rPr>
              <w:t xml:space="preserve"> </w:t>
            </w:r>
            <w:proofErr w:type="spellStart"/>
            <w:r w:rsidRPr="000D1167">
              <w:rPr>
                <w:rFonts w:ascii="Garamond" w:hAnsi="Garamond"/>
                <w:sz w:val="28"/>
                <w:szCs w:val="28"/>
              </w:rPr>
              <w:t>treshteil</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vel</w:t>
            </w:r>
            <w:proofErr w:type="spellEnd"/>
            <w:r w:rsidRPr="000D1167">
              <w:rPr>
                <w:rFonts w:ascii="Garamond" w:hAnsi="Garamond"/>
                <w:sz w:val="28"/>
                <w:szCs w:val="28"/>
              </w:rPr>
              <w:t xml:space="preserve"> </w:t>
            </w:r>
            <w:proofErr w:type="spellStart"/>
            <w:r w:rsidRPr="000D1167">
              <w:rPr>
                <w:rFonts w:ascii="Garamond" w:hAnsi="Garamond"/>
                <w:sz w:val="28"/>
                <w:szCs w:val="28"/>
              </w:rPr>
              <w:t>leih</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chouyr</w:t>
            </w:r>
            <w:proofErr w:type="spellEnd"/>
            <w:r w:rsidRPr="000D1167">
              <w:rPr>
                <w:rFonts w:ascii="Garamond" w:hAnsi="Garamond"/>
                <w:sz w:val="28"/>
                <w:szCs w:val="28"/>
              </w:rPr>
              <w:t xml:space="preserve"> ; son </w:t>
            </w:r>
            <w:proofErr w:type="spellStart"/>
            <w:r w:rsidRPr="000D1167">
              <w:rPr>
                <w:rFonts w:ascii="Garamond" w:hAnsi="Garamond"/>
                <w:sz w:val="28"/>
                <w:szCs w:val="28"/>
              </w:rPr>
              <w:t>shoh</w:t>
            </w:r>
            <w:proofErr w:type="spellEnd"/>
            <w:r w:rsidRPr="000D1167">
              <w:rPr>
                <w:rFonts w:ascii="Garamond" w:hAnsi="Garamond"/>
                <w:sz w:val="28"/>
                <w:szCs w:val="28"/>
              </w:rPr>
              <w:t xml:space="preserve"> </w:t>
            </w:r>
            <w:proofErr w:type="spellStart"/>
            <w:r w:rsidRPr="000D1167">
              <w:rPr>
                <w:rFonts w:ascii="Garamond" w:hAnsi="Garamond"/>
                <w:sz w:val="28"/>
                <w:szCs w:val="28"/>
              </w:rPr>
              <w:t>ooilley</w:t>
            </w:r>
            <w:proofErr w:type="spellEnd"/>
            <w:r w:rsidRPr="000D1167">
              <w:rPr>
                <w:rFonts w:ascii="Garamond" w:hAnsi="Garamond"/>
                <w:sz w:val="28"/>
                <w:szCs w:val="28"/>
              </w:rPr>
              <w:t xml:space="preserve"> </w:t>
            </w:r>
            <w:proofErr w:type="spellStart"/>
            <w:r w:rsidRPr="000D1167">
              <w:rPr>
                <w:rFonts w:ascii="Garamond" w:hAnsi="Garamond"/>
                <w:sz w:val="28"/>
                <w:szCs w:val="28"/>
              </w:rPr>
              <w:t>ny</w:t>
            </w:r>
            <w:proofErr w:type="spellEnd"/>
            <w:r w:rsidRPr="000D1167">
              <w:rPr>
                <w:rFonts w:ascii="Garamond" w:hAnsi="Garamond"/>
                <w:sz w:val="28"/>
                <w:szCs w:val="28"/>
              </w:rPr>
              <w:t xml:space="preserve"> </w:t>
            </w:r>
            <w:proofErr w:type="spellStart"/>
            <w:r w:rsidRPr="000D1167">
              <w:rPr>
                <w:rFonts w:ascii="Garamond" w:hAnsi="Garamond"/>
                <w:sz w:val="28"/>
                <w:szCs w:val="28"/>
              </w:rPr>
              <w:t>hirragh</w:t>
            </w:r>
            <w:proofErr w:type="spellEnd"/>
            <w:r w:rsidRPr="000D1167">
              <w:rPr>
                <w:rFonts w:ascii="Garamond" w:hAnsi="Garamond"/>
                <w:sz w:val="28"/>
                <w:szCs w:val="28"/>
              </w:rPr>
              <w:t xml:space="preserve"> </w:t>
            </w:r>
            <w:proofErr w:type="spellStart"/>
            <w:r w:rsidRPr="000D1167">
              <w:rPr>
                <w:rFonts w:ascii="Garamond" w:hAnsi="Garamond"/>
                <w:sz w:val="28"/>
                <w:szCs w:val="28"/>
              </w:rPr>
              <w:t>oo</w:t>
            </w:r>
            <w:proofErr w:type="spellEnd"/>
            <w:r w:rsidRPr="000D1167">
              <w:rPr>
                <w:rFonts w:ascii="Garamond" w:hAnsi="Garamond"/>
                <w:sz w:val="28"/>
                <w:szCs w:val="28"/>
              </w:rPr>
              <w:t xml:space="preserve"> er [107] </w:t>
            </w:r>
            <w:proofErr w:type="spellStart"/>
            <w:r w:rsidRPr="000D1167">
              <w:rPr>
                <w:rFonts w:ascii="Garamond" w:hAnsi="Garamond"/>
                <w:sz w:val="28"/>
                <w:szCs w:val="28"/>
              </w:rPr>
              <w:t>feollagh</w:t>
            </w:r>
            <w:proofErr w:type="spellEnd"/>
            <w:r w:rsidRPr="000D1167">
              <w:rPr>
                <w:rFonts w:ascii="Garamond" w:hAnsi="Garamond"/>
                <w:sz w:val="28"/>
                <w:szCs w:val="28"/>
              </w:rPr>
              <w:t xml:space="preserve"> </w:t>
            </w:r>
            <w:proofErr w:type="spellStart"/>
            <w:r w:rsidRPr="000D1167">
              <w:rPr>
                <w:rFonts w:ascii="Garamond" w:hAnsi="Garamond"/>
                <w:sz w:val="28"/>
                <w:szCs w:val="28"/>
              </w:rPr>
              <w:t>elley</w:t>
            </w:r>
            <w:proofErr w:type="spellEnd"/>
            <w:r w:rsidRPr="000D1167">
              <w:rPr>
                <w:rFonts w:ascii="Garamond" w:hAnsi="Garamond"/>
                <w:sz w:val="28"/>
                <w:szCs w:val="28"/>
              </w:rPr>
              <w:t xml:space="preserve">. </w:t>
            </w:r>
            <w:proofErr w:type="spellStart"/>
            <w:r w:rsidRPr="000D1167">
              <w:rPr>
                <w:rFonts w:ascii="Garamond" w:hAnsi="Garamond"/>
                <w:sz w:val="28"/>
                <w:szCs w:val="28"/>
              </w:rPr>
              <w:t>Shoh</w:t>
            </w:r>
            <w:proofErr w:type="spellEnd"/>
            <w:r w:rsidRPr="000D1167">
              <w:rPr>
                <w:rFonts w:ascii="Garamond" w:hAnsi="Garamond"/>
                <w:sz w:val="28"/>
                <w:szCs w:val="28"/>
              </w:rPr>
              <w:t xml:space="preserve"> </w:t>
            </w:r>
            <w:proofErr w:type="spellStart"/>
            <w:r w:rsidRPr="000D1167">
              <w:rPr>
                <w:rFonts w:ascii="Garamond" w:hAnsi="Garamond"/>
                <w:sz w:val="28"/>
                <w:szCs w:val="28"/>
              </w:rPr>
              <w:t>yn</w:t>
            </w:r>
            <w:proofErr w:type="spellEnd"/>
            <w:r w:rsidRPr="000D1167">
              <w:rPr>
                <w:rFonts w:ascii="Garamond" w:hAnsi="Garamond"/>
                <w:sz w:val="28"/>
                <w:szCs w:val="28"/>
              </w:rPr>
              <w:t xml:space="preserve"> </w:t>
            </w:r>
            <w:proofErr w:type="spellStart"/>
            <w:r w:rsidRPr="000D1167">
              <w:rPr>
                <w:rFonts w:ascii="Garamond" w:hAnsi="Garamond"/>
                <w:sz w:val="28"/>
                <w:szCs w:val="28"/>
              </w:rPr>
              <w:t>leih</w:t>
            </w:r>
            <w:proofErr w:type="spellEnd"/>
            <w:r w:rsidRPr="000D1167">
              <w:rPr>
                <w:rFonts w:ascii="Garamond" w:hAnsi="Garamond"/>
                <w:sz w:val="28"/>
                <w:szCs w:val="28"/>
              </w:rPr>
              <w:t xml:space="preserve"> vees mad er </w:t>
            </w:r>
            <w:proofErr w:type="spellStart"/>
            <w:r w:rsidRPr="000D1167">
              <w:rPr>
                <w:rFonts w:ascii="Garamond" w:hAnsi="Garamond"/>
                <w:sz w:val="28"/>
                <w:szCs w:val="28"/>
              </w:rPr>
              <w:t>nyn</w:t>
            </w:r>
            <w:proofErr w:type="spellEnd"/>
            <w:r w:rsidRPr="000D1167">
              <w:rPr>
                <w:rFonts w:ascii="Garamond" w:hAnsi="Garamond"/>
                <w:sz w:val="28"/>
                <w:szCs w:val="28"/>
              </w:rPr>
              <w:t xml:space="preserve"> </w:t>
            </w:r>
            <w:proofErr w:type="spellStart"/>
            <w:r w:rsidRPr="000D1167">
              <w:rPr>
                <w:rFonts w:ascii="Garamond" w:hAnsi="Garamond"/>
                <w:sz w:val="28"/>
                <w:szCs w:val="28"/>
              </w:rPr>
              <w:t>mriwnys</w:t>
            </w:r>
            <w:proofErr w:type="spellEnd"/>
            <w:r w:rsidRPr="000D1167">
              <w:rPr>
                <w:rFonts w:ascii="Garamond" w:hAnsi="Garamond"/>
                <w:sz w:val="28"/>
                <w:szCs w:val="28"/>
              </w:rPr>
              <w:t xml:space="preserve"> </w:t>
            </w:r>
            <w:proofErr w:type="spellStart"/>
            <w:r w:rsidRPr="000D1167">
              <w:rPr>
                <w:rFonts w:ascii="Garamond" w:hAnsi="Garamond"/>
                <w:sz w:val="28"/>
                <w:szCs w:val="28"/>
              </w:rPr>
              <w:t>liorish</w:t>
            </w:r>
            <w:proofErr w:type="spellEnd"/>
            <w:r w:rsidRPr="000D1167">
              <w:rPr>
                <w:rFonts w:ascii="Garamond" w:hAnsi="Garamond"/>
                <w:sz w:val="28"/>
                <w:szCs w:val="28"/>
              </w:rPr>
              <w:t xml:space="preserve">, as </w:t>
            </w:r>
            <w:proofErr w:type="spellStart"/>
            <w:r w:rsidRPr="000D1167">
              <w:rPr>
                <w:rFonts w:ascii="Garamond" w:hAnsi="Garamond"/>
                <w:sz w:val="28"/>
                <w:szCs w:val="28"/>
              </w:rPr>
              <w:t>shen</w:t>
            </w:r>
            <w:proofErr w:type="spellEnd"/>
            <w:r w:rsidRPr="000D1167">
              <w:rPr>
                <w:rFonts w:ascii="Garamond" w:hAnsi="Garamond"/>
                <w:sz w:val="28"/>
                <w:szCs w:val="28"/>
              </w:rPr>
              <w:t xml:space="preserve">-y-fa </w:t>
            </w:r>
            <w:proofErr w:type="spellStart"/>
            <w:r w:rsidRPr="000D1167">
              <w:rPr>
                <w:rFonts w:ascii="Garamond" w:hAnsi="Garamond"/>
                <w:sz w:val="28"/>
                <w:szCs w:val="28"/>
              </w:rPr>
              <w:t>shoh’n</w:t>
            </w:r>
            <w:proofErr w:type="spellEnd"/>
            <w:r w:rsidRPr="000D1167">
              <w:rPr>
                <w:rFonts w:ascii="Garamond" w:hAnsi="Garamond"/>
                <w:sz w:val="28"/>
                <w:szCs w:val="28"/>
              </w:rPr>
              <w:t xml:space="preserve"> </w:t>
            </w:r>
            <w:proofErr w:type="spellStart"/>
            <w:r w:rsidRPr="000D1167">
              <w:rPr>
                <w:rFonts w:ascii="Garamond" w:hAnsi="Garamond"/>
                <w:sz w:val="28"/>
                <w:szCs w:val="28"/>
              </w:rPr>
              <w:t>leih</w:t>
            </w:r>
            <w:proofErr w:type="spellEnd"/>
            <w:r w:rsidRPr="000D1167">
              <w:rPr>
                <w:rFonts w:ascii="Garamond" w:hAnsi="Garamond"/>
                <w:sz w:val="28"/>
                <w:szCs w:val="28"/>
              </w:rPr>
              <w:t xml:space="preserve"> </w:t>
            </w:r>
            <w:proofErr w:type="spellStart"/>
            <w:r w:rsidRPr="000D1167">
              <w:rPr>
                <w:rFonts w:ascii="Garamond" w:hAnsi="Garamond"/>
                <w:sz w:val="28"/>
                <w:szCs w:val="28"/>
              </w:rPr>
              <w:t>lishagh</w:t>
            </w:r>
            <w:proofErr w:type="spellEnd"/>
            <w:r w:rsidRPr="000D1167">
              <w:rPr>
                <w:rFonts w:ascii="Garamond" w:hAnsi="Garamond"/>
                <w:sz w:val="28"/>
                <w:szCs w:val="28"/>
              </w:rPr>
              <w:t xml:space="preserve"> shin </w:t>
            </w:r>
            <w:proofErr w:type="spellStart"/>
            <w:r w:rsidRPr="000D1167">
              <w:rPr>
                <w:rFonts w:ascii="Garamond" w:hAnsi="Garamond"/>
                <w:sz w:val="28"/>
                <w:szCs w:val="28"/>
              </w:rPr>
              <w:t>beaghey</w:t>
            </w:r>
            <w:proofErr w:type="spellEnd"/>
            <w:r w:rsidRPr="000D1167">
              <w:rPr>
                <w:rFonts w:ascii="Garamond" w:hAnsi="Garamond"/>
                <w:sz w:val="28"/>
                <w:szCs w:val="28"/>
              </w:rPr>
              <w:t xml:space="preserve"> </w:t>
            </w:r>
            <w:proofErr w:type="spellStart"/>
            <w:r w:rsidRPr="000D1167">
              <w:rPr>
                <w:rFonts w:ascii="Garamond" w:hAnsi="Garamond"/>
                <w:sz w:val="28"/>
                <w:szCs w:val="28"/>
              </w:rPr>
              <w:t>liorish</w:t>
            </w:r>
            <w:proofErr w:type="spellEnd"/>
            <w:r w:rsidRPr="000D1167">
              <w:rPr>
                <w:rFonts w:ascii="Garamond" w:hAnsi="Garamond"/>
                <w:sz w:val="28"/>
                <w:szCs w:val="28"/>
              </w:rPr>
              <w:t xml:space="preserve">. </w:t>
            </w:r>
            <w:proofErr w:type="spellStart"/>
            <w:r w:rsidRPr="000D1167">
              <w:rPr>
                <w:rFonts w:ascii="Garamond" w:hAnsi="Garamond"/>
                <w:i/>
                <w:sz w:val="28"/>
                <w:szCs w:val="28"/>
              </w:rPr>
              <w:t>Cre</w:t>
            </w:r>
            <w:proofErr w:type="spellEnd"/>
            <w:r w:rsidRPr="000D1167">
              <w:rPr>
                <w:rFonts w:ascii="Garamond" w:hAnsi="Garamond"/>
                <w:i/>
                <w:sz w:val="28"/>
                <w:szCs w:val="28"/>
              </w:rPr>
              <w:t xml:space="preserve"> </w:t>
            </w:r>
            <w:proofErr w:type="spellStart"/>
            <w:r w:rsidRPr="000D1167">
              <w:rPr>
                <w:rFonts w:ascii="Garamond" w:hAnsi="Garamond"/>
                <w:i/>
                <w:sz w:val="28"/>
                <w:szCs w:val="28"/>
              </w:rPr>
              <w:t>erbee</w:t>
            </w:r>
            <w:proofErr w:type="spellEnd"/>
            <w:r w:rsidRPr="000D1167">
              <w:rPr>
                <w:rFonts w:ascii="Garamond" w:hAnsi="Garamond"/>
                <w:i/>
                <w:sz w:val="28"/>
                <w:szCs w:val="28"/>
              </w:rPr>
              <w:t xml:space="preserve"> </w:t>
            </w:r>
            <w:proofErr w:type="spellStart"/>
            <w:r w:rsidRPr="000D1167">
              <w:rPr>
                <w:rFonts w:ascii="Garamond" w:hAnsi="Garamond"/>
                <w:i/>
                <w:sz w:val="28"/>
                <w:szCs w:val="28"/>
              </w:rPr>
              <w:t>belliu</w:t>
            </w:r>
            <w:proofErr w:type="spellEnd"/>
            <w:r w:rsidRPr="00004EAF">
              <w:rPr>
                <w:rStyle w:val="FootnoteReference"/>
                <w:rFonts w:ascii="Garamond" w:hAnsi="Garamond"/>
                <w:sz w:val="28"/>
                <w:szCs w:val="28"/>
              </w:rPr>
              <w:footnoteReference w:id="65"/>
            </w:r>
            <w:r w:rsidRPr="000D1167">
              <w:rPr>
                <w:rFonts w:ascii="Garamond" w:hAnsi="Garamond"/>
                <w:i/>
                <w:sz w:val="28"/>
                <w:szCs w:val="28"/>
              </w:rPr>
              <w:t xml:space="preserve"> </w:t>
            </w:r>
            <w:proofErr w:type="spellStart"/>
            <w:r w:rsidRPr="000D1167">
              <w:rPr>
                <w:rFonts w:ascii="Garamond" w:hAnsi="Garamond"/>
                <w:i/>
                <w:sz w:val="28"/>
                <w:szCs w:val="28"/>
              </w:rPr>
              <w:t>deney</w:t>
            </w:r>
            <w:proofErr w:type="spellEnd"/>
            <w:r w:rsidRPr="000D1167">
              <w:rPr>
                <w:rFonts w:ascii="Garamond" w:hAnsi="Garamond"/>
                <w:i/>
                <w:sz w:val="28"/>
                <w:szCs w:val="28"/>
              </w:rPr>
              <w:t xml:space="preserve"> </w:t>
            </w:r>
            <w:proofErr w:type="spellStart"/>
            <w:r w:rsidRPr="000D1167">
              <w:rPr>
                <w:rFonts w:ascii="Garamond" w:hAnsi="Garamond"/>
                <w:i/>
                <w:sz w:val="28"/>
                <w:szCs w:val="28"/>
              </w:rPr>
              <w:t>dy</w:t>
            </w:r>
            <w:proofErr w:type="spellEnd"/>
            <w:r w:rsidRPr="000D1167">
              <w:rPr>
                <w:rFonts w:ascii="Garamond" w:hAnsi="Garamond"/>
                <w:i/>
                <w:sz w:val="28"/>
                <w:szCs w:val="28"/>
              </w:rPr>
              <w:t xml:space="preserve"> </w:t>
            </w:r>
            <w:proofErr w:type="spellStart"/>
            <w:r w:rsidRPr="000D1167">
              <w:rPr>
                <w:rFonts w:ascii="Garamond" w:hAnsi="Garamond"/>
                <w:i/>
                <w:sz w:val="28"/>
                <w:szCs w:val="28"/>
              </w:rPr>
              <w:t>yanoo</w:t>
            </w:r>
            <w:proofErr w:type="spellEnd"/>
            <w:r w:rsidRPr="000D1167">
              <w:rPr>
                <w:rFonts w:ascii="Garamond" w:hAnsi="Garamond"/>
                <w:i/>
                <w:sz w:val="28"/>
                <w:szCs w:val="28"/>
              </w:rPr>
              <w:t xml:space="preserve"> </w:t>
            </w:r>
            <w:proofErr w:type="spellStart"/>
            <w:r w:rsidRPr="000D1167">
              <w:rPr>
                <w:rFonts w:ascii="Garamond" w:hAnsi="Garamond"/>
                <w:i/>
                <w:sz w:val="28"/>
                <w:szCs w:val="28"/>
              </w:rPr>
              <w:t>riu</w:t>
            </w:r>
            <w:proofErr w:type="spellEnd"/>
            <w:r w:rsidRPr="000D1167">
              <w:rPr>
                <w:rFonts w:ascii="Garamond" w:hAnsi="Garamond"/>
                <w:i/>
                <w:sz w:val="28"/>
                <w:szCs w:val="28"/>
              </w:rPr>
              <w:t xml:space="preserve">, </w:t>
            </w:r>
            <w:proofErr w:type="spellStart"/>
            <w:r w:rsidRPr="000D1167">
              <w:rPr>
                <w:rFonts w:ascii="Garamond" w:hAnsi="Garamond"/>
                <w:i/>
                <w:sz w:val="28"/>
                <w:szCs w:val="28"/>
              </w:rPr>
              <w:t>dy</w:t>
            </w:r>
            <w:proofErr w:type="spellEnd"/>
            <w:r w:rsidRPr="000D1167">
              <w:rPr>
                <w:rFonts w:ascii="Garamond" w:hAnsi="Garamond"/>
                <w:i/>
                <w:sz w:val="28"/>
                <w:szCs w:val="28"/>
              </w:rPr>
              <w:t xml:space="preserve"> </w:t>
            </w:r>
            <w:proofErr w:type="spellStart"/>
            <w:r w:rsidRPr="000D1167">
              <w:rPr>
                <w:rFonts w:ascii="Garamond" w:hAnsi="Garamond"/>
                <w:i/>
                <w:sz w:val="28"/>
                <w:szCs w:val="28"/>
              </w:rPr>
              <w:t>jarroo</w:t>
            </w:r>
            <w:proofErr w:type="spellEnd"/>
            <w:r w:rsidRPr="000D1167">
              <w:rPr>
                <w:rFonts w:ascii="Garamond" w:hAnsi="Garamond"/>
                <w:i/>
                <w:sz w:val="28"/>
                <w:szCs w:val="28"/>
              </w:rPr>
              <w:t xml:space="preserve"> </w:t>
            </w:r>
            <w:proofErr w:type="spellStart"/>
            <w:r w:rsidRPr="000D1167">
              <w:rPr>
                <w:rFonts w:ascii="Garamond" w:hAnsi="Garamond"/>
                <w:i/>
                <w:sz w:val="28"/>
                <w:szCs w:val="28"/>
              </w:rPr>
              <w:t>myr</w:t>
            </w:r>
            <w:proofErr w:type="spellEnd"/>
            <w:r w:rsidRPr="000D1167">
              <w:rPr>
                <w:rFonts w:ascii="Garamond" w:hAnsi="Garamond"/>
                <w:i/>
                <w:sz w:val="28"/>
                <w:szCs w:val="28"/>
              </w:rPr>
              <w:t xml:space="preserve"> </w:t>
            </w:r>
            <w:proofErr w:type="spellStart"/>
            <w:r w:rsidRPr="000D1167">
              <w:rPr>
                <w:rFonts w:ascii="Garamond" w:hAnsi="Garamond"/>
                <w:i/>
                <w:sz w:val="28"/>
                <w:szCs w:val="28"/>
              </w:rPr>
              <w:t>shen</w:t>
            </w:r>
            <w:proofErr w:type="spellEnd"/>
            <w:r w:rsidRPr="000D1167">
              <w:rPr>
                <w:rFonts w:ascii="Garamond" w:hAnsi="Garamond"/>
                <w:i/>
                <w:sz w:val="28"/>
                <w:szCs w:val="28"/>
              </w:rPr>
              <w:t xml:space="preserve"> jean </w:t>
            </w:r>
            <w:proofErr w:type="spellStart"/>
            <w:r w:rsidRPr="000D1167">
              <w:rPr>
                <w:rFonts w:ascii="Garamond" w:hAnsi="Garamond"/>
                <w:i/>
                <w:sz w:val="28"/>
                <w:szCs w:val="28"/>
              </w:rPr>
              <w:t>jee</w:t>
            </w:r>
            <w:proofErr w:type="spellEnd"/>
            <w:r w:rsidRPr="000D1167">
              <w:rPr>
                <w:rFonts w:ascii="Garamond" w:hAnsi="Garamond"/>
                <w:i/>
                <w:sz w:val="28"/>
                <w:szCs w:val="28"/>
              </w:rPr>
              <w:t xml:space="preserve"> </w:t>
            </w:r>
            <w:proofErr w:type="spellStart"/>
            <w:r w:rsidRPr="000D1167">
              <w:rPr>
                <w:rFonts w:ascii="Garamond" w:hAnsi="Garamond"/>
                <w:i/>
                <w:sz w:val="28"/>
                <w:szCs w:val="28"/>
              </w:rPr>
              <w:t>shivish</w:t>
            </w:r>
            <w:proofErr w:type="spellEnd"/>
            <w:r w:rsidRPr="000D1167">
              <w:rPr>
                <w:rFonts w:ascii="Garamond" w:hAnsi="Garamond"/>
                <w:i/>
                <w:sz w:val="28"/>
                <w:szCs w:val="28"/>
              </w:rPr>
              <w:t xml:space="preserve"> </w:t>
            </w:r>
            <w:proofErr w:type="spellStart"/>
            <w:r w:rsidRPr="000D1167">
              <w:rPr>
                <w:rFonts w:ascii="Garamond" w:hAnsi="Garamond"/>
                <w:i/>
                <w:sz w:val="28"/>
                <w:szCs w:val="28"/>
              </w:rPr>
              <w:t>roosyn</w:t>
            </w:r>
            <w:proofErr w:type="spellEnd"/>
            <w:r w:rsidRPr="000D1167">
              <w:rPr>
                <w:rFonts w:ascii="Garamond" w:hAnsi="Garamond"/>
                <w:i/>
                <w:sz w:val="28"/>
                <w:szCs w:val="28"/>
              </w:rPr>
              <w:t>.</w:t>
            </w:r>
            <w:r w:rsidRPr="000D1167">
              <w:rPr>
                <w:rFonts w:ascii="Garamond" w:hAnsi="Garamond"/>
                <w:sz w:val="28"/>
                <w:szCs w:val="28"/>
              </w:rPr>
              <w:t xml:space="preserve"> </w:t>
            </w:r>
          </w:p>
        </w:tc>
        <w:tc>
          <w:tcPr>
            <w:tcW w:w="3810" w:type="dxa"/>
          </w:tcPr>
          <w:p w14:paraId="30DEFC66" w14:textId="77777777" w:rsidR="008820B6" w:rsidRPr="009A4209" w:rsidRDefault="008820B6"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You are bound to acknowledge your Fault, and make him what Amends you can</w:t>
            </w:r>
            <w:r w:rsidRPr="009A4209">
              <w:rPr>
                <w:rFonts w:ascii="Garamond" w:hAnsi="Garamond" w:cs="Times New Roman"/>
                <w:sz w:val="28"/>
              </w:rPr>
              <w:t> ;</w:t>
            </w:r>
            <w:r w:rsidRPr="009A4209">
              <w:rPr>
                <w:rFonts w:ascii="Garamond" w:hAnsi="Garamond" w:cs="Times New Roman"/>
                <w:i/>
                <w:sz w:val="28"/>
              </w:rPr>
              <w:t xml:space="preserve"> to ask God’s Pardon, and then you may hope for Forgiveness</w:t>
            </w:r>
            <w:r w:rsidRPr="009A4209">
              <w:rPr>
                <w:rFonts w:ascii="Garamond" w:hAnsi="Garamond" w:cs="Times New Roman"/>
                <w:sz w:val="28"/>
              </w:rPr>
              <w:t> ;</w:t>
            </w:r>
            <w:r w:rsidRPr="009A4209">
              <w:rPr>
                <w:rFonts w:ascii="Garamond" w:hAnsi="Garamond" w:cs="Times New Roman"/>
                <w:i/>
                <w:sz w:val="28"/>
              </w:rPr>
              <w:t xml:space="preserve"> for this is what you would expect from others. This is the Rule we shall be </w:t>
            </w:r>
            <w:proofErr w:type="spellStart"/>
            <w:r w:rsidRPr="009A4209">
              <w:rPr>
                <w:rFonts w:ascii="Garamond" w:hAnsi="Garamond" w:cs="Times New Roman"/>
                <w:i/>
                <w:sz w:val="28"/>
              </w:rPr>
              <w:t>judg’d</w:t>
            </w:r>
            <w:proofErr w:type="spellEnd"/>
            <w:r w:rsidRPr="009A4209">
              <w:rPr>
                <w:rFonts w:ascii="Garamond" w:hAnsi="Garamond" w:cs="Times New Roman"/>
                <w:i/>
                <w:sz w:val="28"/>
              </w:rPr>
              <w:t xml:space="preserve"> by, and therefore this is the Rule we should live by, </w:t>
            </w:r>
            <w:r w:rsidRPr="009A4209">
              <w:rPr>
                <w:rFonts w:ascii="Garamond" w:hAnsi="Garamond" w:cs="Times New Roman"/>
                <w:sz w:val="28"/>
              </w:rPr>
              <w:t>Whatsoever you would that Men should do unto you, even so do ye to them</w:t>
            </w:r>
            <w:r w:rsidRPr="009A4209">
              <w:rPr>
                <w:rFonts w:ascii="Garamond" w:hAnsi="Garamond" w:cs="Times New Roman"/>
                <w:i/>
                <w:sz w:val="28"/>
              </w:rPr>
              <w:t xml:space="preserve">. </w:t>
            </w:r>
          </w:p>
        </w:tc>
        <w:tc>
          <w:tcPr>
            <w:tcW w:w="0" w:type="auto"/>
          </w:tcPr>
          <w:p w14:paraId="75859FE8" w14:textId="77777777" w:rsidR="008820B6" w:rsidRDefault="008820B6" w:rsidP="00DB60C3">
            <w:pPr>
              <w:pStyle w:val="ListParagraph"/>
              <w:ind w:left="0"/>
              <w:rPr>
                <w:rFonts w:ascii="Garamond" w:hAnsi="Garamond" w:cs="Times New Roman"/>
                <w:sz w:val="20"/>
                <w:szCs w:val="20"/>
              </w:rPr>
            </w:pPr>
          </w:p>
          <w:p w14:paraId="225472BB" w14:textId="77777777" w:rsidR="008820B6" w:rsidRDefault="008820B6" w:rsidP="00DB60C3">
            <w:pPr>
              <w:pStyle w:val="ListParagraph"/>
              <w:ind w:left="0"/>
              <w:rPr>
                <w:rFonts w:ascii="Garamond" w:hAnsi="Garamond" w:cs="Times New Roman"/>
                <w:sz w:val="20"/>
                <w:szCs w:val="20"/>
              </w:rPr>
            </w:pPr>
          </w:p>
          <w:p w14:paraId="1CC235B2" w14:textId="77777777" w:rsidR="008820B6" w:rsidRDefault="008820B6" w:rsidP="00DB60C3">
            <w:pPr>
              <w:pStyle w:val="ListParagraph"/>
              <w:ind w:left="0"/>
              <w:rPr>
                <w:rFonts w:ascii="Garamond" w:hAnsi="Garamond" w:cs="Times New Roman"/>
                <w:sz w:val="20"/>
                <w:szCs w:val="20"/>
              </w:rPr>
            </w:pPr>
          </w:p>
          <w:p w14:paraId="6192A542" w14:textId="77777777" w:rsidR="008820B6" w:rsidRDefault="008820B6" w:rsidP="00DB60C3">
            <w:pPr>
              <w:pStyle w:val="ListParagraph"/>
              <w:ind w:left="0"/>
              <w:rPr>
                <w:rFonts w:ascii="Garamond" w:hAnsi="Garamond" w:cs="Times New Roman"/>
                <w:sz w:val="20"/>
                <w:szCs w:val="20"/>
              </w:rPr>
            </w:pPr>
          </w:p>
          <w:p w14:paraId="51DACCA3" w14:textId="77777777" w:rsidR="008820B6" w:rsidRDefault="008820B6" w:rsidP="00DB60C3">
            <w:pPr>
              <w:pStyle w:val="ListParagraph"/>
              <w:ind w:left="0"/>
              <w:rPr>
                <w:rFonts w:ascii="Garamond" w:hAnsi="Garamond" w:cs="Times New Roman"/>
                <w:sz w:val="20"/>
                <w:szCs w:val="20"/>
              </w:rPr>
            </w:pPr>
          </w:p>
          <w:p w14:paraId="51E96620" w14:textId="77777777" w:rsidR="008820B6" w:rsidRDefault="008820B6" w:rsidP="00DB60C3">
            <w:pPr>
              <w:pStyle w:val="ListParagraph"/>
              <w:ind w:left="0"/>
              <w:rPr>
                <w:rFonts w:ascii="Garamond" w:hAnsi="Garamond" w:cs="Times New Roman"/>
                <w:sz w:val="20"/>
                <w:szCs w:val="20"/>
              </w:rPr>
            </w:pPr>
          </w:p>
          <w:p w14:paraId="01FFBC76" w14:textId="77777777" w:rsidR="008820B6" w:rsidRDefault="008820B6" w:rsidP="00DB60C3">
            <w:pPr>
              <w:pStyle w:val="ListParagraph"/>
              <w:ind w:left="0"/>
              <w:rPr>
                <w:rFonts w:ascii="Garamond" w:hAnsi="Garamond" w:cs="Times New Roman"/>
                <w:sz w:val="20"/>
                <w:szCs w:val="20"/>
              </w:rPr>
            </w:pPr>
          </w:p>
          <w:p w14:paraId="4AED9E62" w14:textId="77777777" w:rsidR="008820B6" w:rsidRDefault="008820B6" w:rsidP="00DB60C3">
            <w:pPr>
              <w:pStyle w:val="ListParagraph"/>
              <w:ind w:left="0"/>
              <w:rPr>
                <w:rFonts w:ascii="Garamond" w:hAnsi="Garamond" w:cs="Times New Roman"/>
                <w:sz w:val="20"/>
                <w:szCs w:val="20"/>
              </w:rPr>
            </w:pPr>
          </w:p>
          <w:p w14:paraId="18E1F331" w14:textId="77777777" w:rsidR="008820B6" w:rsidRDefault="008820B6" w:rsidP="00DB60C3">
            <w:pPr>
              <w:pStyle w:val="ListParagraph"/>
              <w:ind w:left="0"/>
              <w:rPr>
                <w:rFonts w:ascii="Garamond" w:hAnsi="Garamond" w:cs="Times New Roman"/>
                <w:sz w:val="20"/>
                <w:szCs w:val="20"/>
              </w:rPr>
            </w:pPr>
          </w:p>
          <w:p w14:paraId="2F3B6443" w14:textId="77777777" w:rsidR="008820B6" w:rsidRDefault="008820B6" w:rsidP="00DB60C3">
            <w:pPr>
              <w:pStyle w:val="ListParagraph"/>
              <w:ind w:left="0"/>
              <w:rPr>
                <w:rFonts w:ascii="Garamond" w:hAnsi="Garamond" w:cs="Times New Roman"/>
                <w:sz w:val="20"/>
                <w:szCs w:val="20"/>
              </w:rPr>
            </w:pPr>
          </w:p>
          <w:p w14:paraId="1482206E" w14:textId="77777777" w:rsidR="008820B6" w:rsidRPr="00567463" w:rsidRDefault="008820B6" w:rsidP="00DB60C3">
            <w:pPr>
              <w:pStyle w:val="ListParagraph"/>
              <w:ind w:left="0"/>
              <w:rPr>
                <w:rFonts w:ascii="Garamond" w:hAnsi="Garamond" w:cs="Times New Roman"/>
                <w:sz w:val="20"/>
                <w:szCs w:val="20"/>
              </w:rPr>
            </w:pPr>
            <w:r>
              <w:rPr>
                <w:rFonts w:ascii="Garamond" w:hAnsi="Garamond" w:cs="Times New Roman"/>
                <w:sz w:val="20"/>
                <w:szCs w:val="20"/>
              </w:rPr>
              <w:t>Matt. 7. 12.</w:t>
            </w:r>
          </w:p>
        </w:tc>
      </w:tr>
      <w:tr w:rsidR="008820B6" w:rsidRPr="009A4209" w14:paraId="31CEE640" w14:textId="77777777" w:rsidTr="00710C08">
        <w:tc>
          <w:tcPr>
            <w:tcW w:w="4111" w:type="dxa"/>
          </w:tcPr>
          <w:p w14:paraId="56AD7FA6" w14:textId="77777777" w:rsidR="008820B6" w:rsidRPr="000D1167" w:rsidRDefault="008820B6" w:rsidP="00DB60C3">
            <w:pPr>
              <w:pStyle w:val="CM3"/>
              <w:widowControl/>
              <w:spacing w:line="240" w:lineRule="auto"/>
              <w:ind w:firstLine="227"/>
              <w:jc w:val="both"/>
              <w:rPr>
                <w:rFonts w:ascii="Garamond" w:hAnsi="Garamond"/>
                <w:sz w:val="28"/>
                <w:szCs w:val="28"/>
              </w:rPr>
            </w:pPr>
            <w:r w:rsidRPr="000D1167">
              <w:rPr>
                <w:rFonts w:ascii="Garamond" w:hAnsi="Garamond"/>
                <w:i/>
                <w:sz w:val="28"/>
                <w:szCs w:val="28"/>
              </w:rPr>
              <w:t>Q.</w:t>
            </w:r>
            <w:r w:rsidRPr="000D1167">
              <w:rPr>
                <w:rFonts w:ascii="Garamond" w:hAnsi="Garamond"/>
                <w:sz w:val="28"/>
                <w:szCs w:val="28"/>
              </w:rPr>
              <w:t xml:space="preserve"> </w:t>
            </w:r>
            <w:proofErr w:type="spellStart"/>
            <w:r w:rsidRPr="000D1167">
              <w:rPr>
                <w:rFonts w:ascii="Garamond" w:hAnsi="Garamond"/>
                <w:sz w:val="28"/>
                <w:szCs w:val="28"/>
              </w:rPr>
              <w:t>Agh</w:t>
            </w:r>
            <w:proofErr w:type="spellEnd"/>
            <w:r w:rsidRPr="000D1167">
              <w:rPr>
                <w:rFonts w:ascii="Garamond" w:hAnsi="Garamond"/>
                <w:sz w:val="28"/>
                <w:szCs w:val="28"/>
              </w:rPr>
              <w:t xml:space="preserve"> </w:t>
            </w:r>
            <w:proofErr w:type="spellStart"/>
            <w:r w:rsidRPr="000D1167">
              <w:rPr>
                <w:rFonts w:ascii="Garamond" w:hAnsi="Garamond"/>
                <w:sz w:val="28"/>
                <w:szCs w:val="28"/>
              </w:rPr>
              <w:t>Cre’n</w:t>
            </w:r>
            <w:proofErr w:type="spellEnd"/>
            <w:r w:rsidRPr="000D1167">
              <w:rPr>
                <w:rFonts w:ascii="Garamond" w:hAnsi="Garamond"/>
                <w:sz w:val="28"/>
                <w:szCs w:val="28"/>
              </w:rPr>
              <w:t xml:space="preserve"> </w:t>
            </w:r>
            <w:proofErr w:type="spellStart"/>
            <w:r w:rsidRPr="000D1167">
              <w:rPr>
                <w:rFonts w:ascii="Garamond" w:hAnsi="Garamond"/>
                <w:sz w:val="28"/>
                <w:szCs w:val="28"/>
              </w:rPr>
              <w:t>aght</w:t>
            </w:r>
            <w:proofErr w:type="spellEnd"/>
            <w:r w:rsidRPr="000D1167">
              <w:rPr>
                <w:rFonts w:ascii="Garamond" w:hAnsi="Garamond"/>
                <w:sz w:val="28"/>
                <w:szCs w:val="28"/>
              </w:rPr>
              <w:t xml:space="preserve"> </w:t>
            </w:r>
            <w:proofErr w:type="spellStart"/>
            <w:r w:rsidRPr="000D1167">
              <w:rPr>
                <w:rFonts w:ascii="Garamond" w:hAnsi="Garamond"/>
                <w:sz w:val="28"/>
                <w:szCs w:val="28"/>
              </w:rPr>
              <w:t>oddys</w:t>
            </w:r>
            <w:proofErr w:type="spellEnd"/>
            <w:r w:rsidRPr="000D1167">
              <w:rPr>
                <w:rFonts w:ascii="Garamond" w:hAnsi="Garamond"/>
                <w:sz w:val="28"/>
                <w:szCs w:val="28"/>
              </w:rPr>
              <w:t xml:space="preserve"> </w:t>
            </w:r>
            <w:proofErr w:type="spellStart"/>
            <w:r w:rsidRPr="000D1167">
              <w:rPr>
                <w:rFonts w:ascii="Garamond" w:hAnsi="Garamond"/>
                <w:sz w:val="28"/>
                <w:szCs w:val="28"/>
              </w:rPr>
              <w:t>fys</w:t>
            </w:r>
            <w:proofErr w:type="spellEnd"/>
            <w:r w:rsidRPr="000D1167">
              <w:rPr>
                <w:rFonts w:ascii="Garamond" w:hAnsi="Garamond"/>
                <w:sz w:val="28"/>
                <w:szCs w:val="28"/>
              </w:rPr>
              <w:t xml:space="preserve"> </w:t>
            </w:r>
            <w:proofErr w:type="spellStart"/>
            <w:r w:rsidRPr="000D1167">
              <w:rPr>
                <w:rFonts w:ascii="Garamond" w:hAnsi="Garamond"/>
                <w:sz w:val="28"/>
                <w:szCs w:val="28"/>
              </w:rPr>
              <w:t>ve</w:t>
            </w:r>
            <w:proofErr w:type="spellEnd"/>
            <w:r w:rsidRPr="000D1167">
              <w:rPr>
                <w:rFonts w:ascii="Garamond" w:hAnsi="Garamond"/>
                <w:sz w:val="28"/>
                <w:szCs w:val="28"/>
              </w:rPr>
              <w:t xml:space="preserve"> </w:t>
            </w:r>
            <w:proofErr w:type="spellStart"/>
            <w:r w:rsidRPr="000D1167">
              <w:rPr>
                <w:rFonts w:ascii="Garamond" w:hAnsi="Garamond"/>
                <w:sz w:val="28"/>
                <w:szCs w:val="28"/>
              </w:rPr>
              <w:t>ec</w:t>
            </w:r>
            <w:proofErr w:type="spellEnd"/>
            <w:r w:rsidRPr="000D1167">
              <w:rPr>
                <w:rFonts w:ascii="Garamond" w:hAnsi="Garamond"/>
                <w:sz w:val="28"/>
                <w:szCs w:val="28"/>
              </w:rPr>
              <w:t xml:space="preserve"> </w:t>
            </w:r>
            <w:proofErr w:type="spellStart"/>
            <w:r w:rsidRPr="000D1167">
              <w:rPr>
                <w:rFonts w:ascii="Garamond" w:hAnsi="Garamond"/>
                <w:sz w:val="28"/>
                <w:szCs w:val="28"/>
              </w:rPr>
              <w:t>sleih</w:t>
            </w:r>
            <w:proofErr w:type="spellEnd"/>
            <w:r w:rsidRPr="000D1167">
              <w:rPr>
                <w:rFonts w:ascii="Garamond" w:hAnsi="Garamond"/>
                <w:sz w:val="28"/>
                <w:szCs w:val="28"/>
              </w:rPr>
              <w:t xml:space="preserve"> </w:t>
            </w:r>
            <w:proofErr w:type="spellStart"/>
            <w:r w:rsidRPr="000D1167">
              <w:rPr>
                <w:rFonts w:ascii="Garamond" w:hAnsi="Garamond"/>
                <w:sz w:val="28"/>
                <w:szCs w:val="28"/>
              </w:rPr>
              <w:t>niauhushtagh</w:t>
            </w:r>
            <w:proofErr w:type="spellEnd"/>
            <w:r w:rsidRPr="000D1167">
              <w:rPr>
                <w:rFonts w:ascii="Garamond" w:hAnsi="Garamond"/>
                <w:sz w:val="28"/>
                <w:szCs w:val="28"/>
              </w:rPr>
              <w:t xml:space="preserve"> </w:t>
            </w:r>
            <w:proofErr w:type="spellStart"/>
            <w:r w:rsidRPr="000D1167">
              <w:rPr>
                <w:rFonts w:ascii="Garamond" w:hAnsi="Garamond"/>
                <w:sz w:val="28"/>
                <w:szCs w:val="28"/>
              </w:rPr>
              <w:t>cre’n</w:t>
            </w:r>
            <w:proofErr w:type="spellEnd"/>
            <w:r w:rsidRPr="000D1167">
              <w:rPr>
                <w:rFonts w:ascii="Garamond" w:hAnsi="Garamond"/>
                <w:sz w:val="28"/>
                <w:szCs w:val="28"/>
              </w:rPr>
              <w:t xml:space="preserve"> </w:t>
            </w:r>
            <w:proofErr w:type="spellStart"/>
            <w:r w:rsidRPr="000D1167">
              <w:rPr>
                <w:rFonts w:ascii="Garamond" w:hAnsi="Garamond"/>
                <w:sz w:val="28"/>
                <w:szCs w:val="28"/>
              </w:rPr>
              <w:t>aght</w:t>
            </w:r>
            <w:proofErr w:type="spellEnd"/>
            <w:r w:rsidRPr="000D1167">
              <w:rPr>
                <w:rFonts w:ascii="Garamond" w:hAnsi="Garamond"/>
                <w:sz w:val="28"/>
                <w:szCs w:val="28"/>
              </w:rPr>
              <w:t xml:space="preserve"> nee ad </w:t>
            </w:r>
            <w:proofErr w:type="spellStart"/>
            <w:r w:rsidRPr="000D1167">
              <w:rPr>
                <w:rFonts w:ascii="Garamond" w:hAnsi="Garamond"/>
                <w:sz w:val="28"/>
                <w:szCs w:val="28"/>
              </w:rPr>
              <w:t>nyn</w:t>
            </w:r>
            <w:proofErr w:type="spellEnd"/>
            <w:r w:rsidRPr="000D1167">
              <w:rPr>
                <w:rFonts w:ascii="Garamond" w:hAnsi="Garamond"/>
                <w:sz w:val="28"/>
                <w:szCs w:val="28"/>
              </w:rPr>
              <w:t xml:space="preserve"> </w:t>
            </w:r>
            <w:proofErr w:type="spellStart"/>
            <w:r w:rsidRPr="000D1167">
              <w:rPr>
                <w:rFonts w:ascii="Garamond" w:hAnsi="Garamond"/>
                <w:sz w:val="28"/>
                <w:szCs w:val="28"/>
              </w:rPr>
              <w:t>mea</w:t>
            </w:r>
            <w:proofErr w:type="spellEnd"/>
            <w:r w:rsidRPr="000D1167">
              <w:rPr>
                <w:rFonts w:ascii="Garamond" w:hAnsi="Garamond"/>
                <w:sz w:val="28"/>
                <w:szCs w:val="28"/>
              </w:rPr>
              <w:t xml:space="preserve"> y </w:t>
            </w:r>
            <w:proofErr w:type="spellStart"/>
            <w:r w:rsidRPr="000D1167">
              <w:rPr>
                <w:rFonts w:ascii="Garamond" w:hAnsi="Garamond"/>
                <w:sz w:val="28"/>
                <w:szCs w:val="28"/>
              </w:rPr>
              <w:t>leeideil</w:t>
            </w:r>
            <w:proofErr w:type="spellEnd"/>
            <w:r w:rsidRPr="000D1167">
              <w:rPr>
                <w:rFonts w:ascii="Garamond" w:hAnsi="Garamond"/>
                <w:sz w:val="28"/>
                <w:szCs w:val="28"/>
              </w:rPr>
              <w:t xml:space="preserve"> </w:t>
            </w:r>
            <w:proofErr w:type="spellStart"/>
            <w:r w:rsidRPr="000D1167">
              <w:rPr>
                <w:rFonts w:ascii="Garamond" w:hAnsi="Garamond"/>
                <w:sz w:val="28"/>
                <w:szCs w:val="28"/>
              </w:rPr>
              <w:t>ec</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chooilley</w:t>
            </w:r>
            <w:proofErr w:type="spellEnd"/>
            <w:r w:rsidRPr="000D1167">
              <w:rPr>
                <w:rFonts w:ascii="Garamond" w:hAnsi="Garamond"/>
                <w:sz w:val="28"/>
                <w:szCs w:val="28"/>
              </w:rPr>
              <w:t xml:space="preserve"> </w:t>
            </w:r>
            <w:proofErr w:type="spellStart"/>
            <w:r w:rsidRPr="000D1167">
              <w:rPr>
                <w:rFonts w:ascii="Garamond" w:hAnsi="Garamond"/>
                <w:sz w:val="28"/>
                <w:szCs w:val="28"/>
              </w:rPr>
              <w:t>earish</w:t>
            </w:r>
            <w:proofErr w:type="spellEnd"/>
            <w:r w:rsidRPr="000D1167">
              <w:rPr>
                <w:rFonts w:ascii="Garamond" w:hAnsi="Garamond"/>
                <w:sz w:val="28"/>
                <w:szCs w:val="28"/>
              </w:rPr>
              <w:t xml:space="preserve"> </w:t>
            </w:r>
            <w:proofErr w:type="spellStart"/>
            <w:r w:rsidRPr="000D1167">
              <w:rPr>
                <w:rFonts w:ascii="Garamond" w:hAnsi="Garamond"/>
                <w:sz w:val="28"/>
                <w:szCs w:val="28"/>
              </w:rPr>
              <w:t>cordail</w:t>
            </w:r>
            <w:proofErr w:type="spellEnd"/>
            <w:r w:rsidRPr="000D1167">
              <w:rPr>
                <w:rFonts w:ascii="Garamond" w:hAnsi="Garamond"/>
                <w:sz w:val="28"/>
                <w:szCs w:val="28"/>
              </w:rPr>
              <w:t xml:space="preserve"> </w:t>
            </w:r>
            <w:proofErr w:type="spellStart"/>
            <w:r w:rsidRPr="000D1167">
              <w:rPr>
                <w:rFonts w:ascii="Garamond" w:hAnsi="Garamond"/>
                <w:sz w:val="28"/>
                <w:szCs w:val="28"/>
              </w:rPr>
              <w:t>rish</w:t>
            </w:r>
            <w:proofErr w:type="spellEnd"/>
            <w:r w:rsidRPr="000D1167">
              <w:rPr>
                <w:rFonts w:ascii="Garamond" w:hAnsi="Garamond"/>
                <w:sz w:val="28"/>
                <w:szCs w:val="28"/>
              </w:rPr>
              <w:t xml:space="preserve"> y </w:t>
            </w:r>
            <w:proofErr w:type="spellStart"/>
            <w:r w:rsidRPr="000D1167">
              <w:rPr>
                <w:rFonts w:ascii="Garamond" w:hAnsi="Garamond"/>
                <w:sz w:val="28"/>
                <w:szCs w:val="28"/>
              </w:rPr>
              <w:t>Leih</w:t>
            </w:r>
            <w:proofErr w:type="spellEnd"/>
            <w:r w:rsidRPr="000D1167">
              <w:rPr>
                <w:rFonts w:ascii="Garamond" w:hAnsi="Garamond"/>
                <w:sz w:val="28"/>
                <w:szCs w:val="28"/>
              </w:rPr>
              <w:t xml:space="preserve"> </w:t>
            </w:r>
            <w:proofErr w:type="spellStart"/>
            <w:r w:rsidRPr="000D1167">
              <w:rPr>
                <w:rFonts w:ascii="Garamond" w:hAnsi="Garamond"/>
                <w:sz w:val="28"/>
                <w:szCs w:val="28"/>
              </w:rPr>
              <w:t>shoh</w:t>
            </w:r>
            <w:proofErr w:type="spellEnd"/>
            <w:r w:rsidRPr="000D1167">
              <w:rPr>
                <w:rFonts w:ascii="Garamond" w:hAnsi="Garamond"/>
                <w:i/>
                <w:sz w:val="28"/>
                <w:szCs w:val="28"/>
              </w:rPr>
              <w:t> </w:t>
            </w:r>
            <w:r w:rsidRPr="000D1167">
              <w:rPr>
                <w:rFonts w:ascii="Garamond" w:hAnsi="Garamond"/>
                <w:sz w:val="28"/>
                <w:szCs w:val="28"/>
              </w:rPr>
              <w:t xml:space="preserve">? </w:t>
            </w:r>
          </w:p>
        </w:tc>
        <w:tc>
          <w:tcPr>
            <w:tcW w:w="3810" w:type="dxa"/>
          </w:tcPr>
          <w:p w14:paraId="5906F438" w14:textId="77777777" w:rsidR="008820B6" w:rsidRPr="009A4209" w:rsidRDefault="008820B6"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But how shall unlearned People know to walk at all times by this Rule ?</w:t>
            </w:r>
          </w:p>
        </w:tc>
        <w:tc>
          <w:tcPr>
            <w:tcW w:w="0" w:type="auto"/>
          </w:tcPr>
          <w:p w14:paraId="7AD3FE47" w14:textId="77777777" w:rsidR="008820B6" w:rsidRPr="00567463" w:rsidRDefault="008820B6" w:rsidP="00DB60C3">
            <w:pPr>
              <w:pStyle w:val="ListParagraph"/>
              <w:ind w:left="0"/>
              <w:rPr>
                <w:rFonts w:ascii="Garamond" w:hAnsi="Garamond" w:cs="Times New Roman"/>
                <w:sz w:val="20"/>
                <w:szCs w:val="20"/>
              </w:rPr>
            </w:pPr>
          </w:p>
        </w:tc>
      </w:tr>
      <w:tr w:rsidR="008820B6" w:rsidRPr="009A4209" w14:paraId="00C51924" w14:textId="77777777" w:rsidTr="00710C08">
        <w:tc>
          <w:tcPr>
            <w:tcW w:w="4111" w:type="dxa"/>
          </w:tcPr>
          <w:p w14:paraId="6963F3D9" w14:textId="77777777" w:rsidR="008820B6" w:rsidRPr="000D1167" w:rsidRDefault="008820B6" w:rsidP="00DB60C3">
            <w:pPr>
              <w:pStyle w:val="CM3"/>
              <w:widowControl/>
              <w:spacing w:line="240" w:lineRule="auto"/>
              <w:ind w:firstLine="227"/>
              <w:jc w:val="both"/>
              <w:rPr>
                <w:rFonts w:ascii="Garamond" w:hAnsi="Garamond"/>
                <w:i/>
                <w:sz w:val="28"/>
                <w:szCs w:val="28"/>
              </w:rPr>
            </w:pPr>
            <w:r w:rsidRPr="000D1167">
              <w:rPr>
                <w:rFonts w:ascii="Garamond" w:hAnsi="Garamond"/>
                <w:i/>
                <w:sz w:val="28"/>
                <w:szCs w:val="28"/>
              </w:rPr>
              <w:t xml:space="preserve">A. </w:t>
            </w:r>
            <w:proofErr w:type="spellStart"/>
            <w:r w:rsidRPr="000D1167">
              <w:rPr>
                <w:rFonts w:ascii="Garamond" w:hAnsi="Garamond"/>
                <w:sz w:val="28"/>
                <w:szCs w:val="28"/>
              </w:rPr>
              <w:t>Cooinee</w:t>
            </w:r>
            <w:proofErr w:type="spellEnd"/>
            <w:r w:rsidRPr="000D1167">
              <w:rPr>
                <w:rFonts w:ascii="Garamond" w:hAnsi="Garamond"/>
                <w:sz w:val="28"/>
                <w:szCs w:val="28"/>
              </w:rPr>
              <w:t xml:space="preserve"> </w:t>
            </w:r>
            <w:proofErr w:type="spellStart"/>
            <w:r w:rsidRPr="000D1167">
              <w:rPr>
                <w:rFonts w:ascii="Garamond" w:hAnsi="Garamond"/>
                <w:sz w:val="28"/>
                <w:szCs w:val="28"/>
              </w:rPr>
              <w:t>cre</w:t>
            </w:r>
            <w:proofErr w:type="spellEnd"/>
            <w:r w:rsidRPr="000D1167">
              <w:rPr>
                <w:rFonts w:ascii="Garamond" w:hAnsi="Garamond"/>
                <w:sz w:val="28"/>
                <w:szCs w:val="28"/>
              </w:rPr>
              <w:t xml:space="preserve"> </w:t>
            </w:r>
            <w:proofErr w:type="spellStart"/>
            <w:r w:rsidRPr="000D1167">
              <w:rPr>
                <w:rFonts w:ascii="Garamond" w:hAnsi="Garamond"/>
                <w:sz w:val="28"/>
                <w:szCs w:val="28"/>
              </w:rPr>
              <w:t>ta’n</w:t>
            </w:r>
            <w:proofErr w:type="spellEnd"/>
            <w:r w:rsidRPr="000D1167">
              <w:rPr>
                <w:rFonts w:ascii="Garamond" w:hAnsi="Garamond"/>
                <w:sz w:val="28"/>
                <w:szCs w:val="28"/>
              </w:rPr>
              <w:t xml:space="preserve"> </w:t>
            </w:r>
            <w:proofErr w:type="spellStart"/>
            <w:r w:rsidRPr="000D1167">
              <w:rPr>
                <w:rFonts w:ascii="Garamond" w:hAnsi="Garamond"/>
                <w:sz w:val="28"/>
                <w:szCs w:val="28"/>
              </w:rPr>
              <w:t>Noo</w:t>
            </w:r>
            <w:proofErr w:type="spellEnd"/>
            <w:r w:rsidRPr="000D1167">
              <w:rPr>
                <w:rFonts w:ascii="Garamond" w:hAnsi="Garamond"/>
                <w:sz w:val="28"/>
                <w:szCs w:val="28"/>
              </w:rPr>
              <w:t xml:space="preserve"> </w:t>
            </w:r>
            <w:proofErr w:type="spellStart"/>
            <w:r w:rsidRPr="000D1167">
              <w:rPr>
                <w:rFonts w:ascii="Garamond" w:hAnsi="Garamond"/>
                <w:sz w:val="28"/>
                <w:szCs w:val="28"/>
              </w:rPr>
              <w:t>Ean</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ghra</w:t>
            </w:r>
            <w:proofErr w:type="spellEnd"/>
            <w:r w:rsidRPr="000D1167">
              <w:rPr>
                <w:rFonts w:ascii="Garamond" w:hAnsi="Garamond"/>
                <w:sz w:val="28"/>
                <w:szCs w:val="28"/>
              </w:rPr>
              <w:t xml:space="preserve">, </w:t>
            </w:r>
            <w:proofErr w:type="spellStart"/>
            <w:r w:rsidRPr="000D1167">
              <w:rPr>
                <w:rFonts w:ascii="Garamond" w:hAnsi="Garamond"/>
                <w:i/>
                <w:sz w:val="28"/>
                <w:szCs w:val="28"/>
              </w:rPr>
              <w:t>Eshyn</w:t>
            </w:r>
            <w:proofErr w:type="spellEnd"/>
            <w:r w:rsidRPr="000D1167">
              <w:rPr>
                <w:rFonts w:ascii="Garamond" w:hAnsi="Garamond"/>
                <w:i/>
                <w:sz w:val="28"/>
                <w:szCs w:val="28"/>
              </w:rPr>
              <w:t xml:space="preserve"> </w:t>
            </w:r>
            <w:proofErr w:type="spellStart"/>
            <w:r w:rsidRPr="000D1167">
              <w:rPr>
                <w:rFonts w:ascii="Garamond" w:hAnsi="Garamond"/>
                <w:i/>
                <w:sz w:val="28"/>
                <w:szCs w:val="28"/>
              </w:rPr>
              <w:t>shynney</w:t>
            </w:r>
            <w:proofErr w:type="spellEnd"/>
            <w:r w:rsidRPr="000D1167">
              <w:rPr>
                <w:rFonts w:ascii="Garamond" w:hAnsi="Garamond"/>
                <w:i/>
                <w:sz w:val="28"/>
                <w:szCs w:val="28"/>
              </w:rPr>
              <w:t xml:space="preserve"> </w:t>
            </w:r>
            <w:proofErr w:type="spellStart"/>
            <w:r w:rsidRPr="000D1167">
              <w:rPr>
                <w:rFonts w:ascii="Garamond" w:hAnsi="Garamond"/>
                <w:i/>
                <w:sz w:val="28"/>
                <w:szCs w:val="28"/>
              </w:rPr>
              <w:t>lesh</w:t>
            </w:r>
            <w:proofErr w:type="spellEnd"/>
            <w:r w:rsidRPr="000D1167">
              <w:rPr>
                <w:rFonts w:ascii="Garamond" w:hAnsi="Garamond"/>
                <w:i/>
                <w:sz w:val="28"/>
                <w:szCs w:val="28"/>
              </w:rPr>
              <w:t xml:space="preserve"> e </w:t>
            </w:r>
            <w:proofErr w:type="spellStart"/>
            <w:r w:rsidRPr="000D1167">
              <w:rPr>
                <w:rFonts w:ascii="Garamond" w:hAnsi="Garamond"/>
                <w:i/>
                <w:sz w:val="28"/>
                <w:szCs w:val="28"/>
              </w:rPr>
              <w:t>vraar</w:t>
            </w:r>
            <w:proofErr w:type="spellEnd"/>
            <w:r w:rsidRPr="000D1167">
              <w:rPr>
                <w:rFonts w:ascii="Garamond" w:hAnsi="Garamond"/>
                <w:i/>
                <w:sz w:val="28"/>
                <w:szCs w:val="28"/>
              </w:rPr>
              <w:t xml:space="preserve">, </w:t>
            </w:r>
            <w:proofErr w:type="spellStart"/>
            <w:r w:rsidRPr="000D1167">
              <w:rPr>
                <w:rFonts w:ascii="Garamond" w:hAnsi="Garamond"/>
                <w:i/>
                <w:sz w:val="28"/>
                <w:szCs w:val="28"/>
              </w:rPr>
              <w:t>te</w:t>
            </w:r>
            <w:proofErr w:type="spellEnd"/>
            <w:r w:rsidRPr="000D1167">
              <w:rPr>
                <w:rFonts w:ascii="Garamond" w:hAnsi="Garamond"/>
                <w:i/>
                <w:sz w:val="28"/>
                <w:szCs w:val="28"/>
              </w:rPr>
              <w:t xml:space="preserve"> </w:t>
            </w:r>
            <w:proofErr w:type="spellStart"/>
            <w:r w:rsidRPr="000D1167">
              <w:rPr>
                <w:rFonts w:ascii="Garamond" w:hAnsi="Garamond"/>
                <w:i/>
                <w:sz w:val="28"/>
                <w:szCs w:val="28"/>
              </w:rPr>
              <w:t>tannaghtyn</w:t>
            </w:r>
            <w:proofErr w:type="spellEnd"/>
            <w:r w:rsidRPr="000D1167">
              <w:rPr>
                <w:rFonts w:ascii="Garamond" w:hAnsi="Garamond"/>
                <w:i/>
                <w:sz w:val="28"/>
                <w:szCs w:val="28"/>
              </w:rPr>
              <w:t xml:space="preserve"> </w:t>
            </w:r>
            <w:proofErr w:type="spellStart"/>
            <w:r w:rsidRPr="000D1167">
              <w:rPr>
                <w:rFonts w:ascii="Garamond" w:hAnsi="Garamond"/>
                <w:i/>
                <w:sz w:val="28"/>
                <w:szCs w:val="28"/>
              </w:rPr>
              <w:t>ayns</w:t>
            </w:r>
            <w:proofErr w:type="spellEnd"/>
            <w:r w:rsidRPr="000D1167">
              <w:rPr>
                <w:rFonts w:ascii="Garamond" w:hAnsi="Garamond"/>
                <w:i/>
                <w:sz w:val="28"/>
                <w:szCs w:val="28"/>
              </w:rPr>
              <w:t xml:space="preserve"> y </w:t>
            </w:r>
            <w:proofErr w:type="spellStart"/>
            <w:r w:rsidRPr="000D1167">
              <w:rPr>
                <w:rFonts w:ascii="Garamond" w:hAnsi="Garamond"/>
                <w:i/>
                <w:sz w:val="28"/>
                <w:szCs w:val="28"/>
              </w:rPr>
              <w:t>toilshey</w:t>
            </w:r>
            <w:proofErr w:type="spellEnd"/>
            <w:r w:rsidRPr="000D1167">
              <w:rPr>
                <w:rFonts w:ascii="Garamond" w:hAnsi="Garamond"/>
                <w:i/>
                <w:sz w:val="28"/>
                <w:szCs w:val="28"/>
              </w:rPr>
              <w:t xml:space="preserve">, as cha </w:t>
            </w:r>
            <w:proofErr w:type="spellStart"/>
            <w:r w:rsidRPr="000D1167">
              <w:rPr>
                <w:rFonts w:ascii="Garamond" w:hAnsi="Garamond"/>
                <w:i/>
                <w:sz w:val="28"/>
                <w:szCs w:val="28"/>
              </w:rPr>
              <w:t>vel</w:t>
            </w:r>
            <w:proofErr w:type="spellEnd"/>
            <w:r w:rsidRPr="000D1167">
              <w:rPr>
                <w:rFonts w:ascii="Garamond" w:hAnsi="Garamond"/>
                <w:i/>
                <w:sz w:val="28"/>
                <w:szCs w:val="28"/>
              </w:rPr>
              <w:t xml:space="preserve"> </w:t>
            </w:r>
            <w:proofErr w:type="spellStart"/>
            <w:r w:rsidRPr="000D1167">
              <w:rPr>
                <w:rFonts w:ascii="Garamond" w:hAnsi="Garamond"/>
                <w:i/>
                <w:sz w:val="28"/>
                <w:szCs w:val="28"/>
              </w:rPr>
              <w:t>oyr</w:t>
            </w:r>
            <w:proofErr w:type="spellEnd"/>
            <w:r w:rsidRPr="000D1167">
              <w:rPr>
                <w:rFonts w:ascii="Garamond" w:hAnsi="Garamond"/>
                <w:i/>
                <w:sz w:val="28"/>
                <w:szCs w:val="28"/>
              </w:rPr>
              <w:t xml:space="preserve"> </w:t>
            </w:r>
            <w:proofErr w:type="spellStart"/>
            <w:r w:rsidRPr="000D1167">
              <w:rPr>
                <w:rFonts w:ascii="Garamond" w:hAnsi="Garamond"/>
                <w:i/>
                <w:sz w:val="28"/>
                <w:szCs w:val="28"/>
              </w:rPr>
              <w:t>echey</w:t>
            </w:r>
            <w:proofErr w:type="spellEnd"/>
            <w:r w:rsidRPr="000D1167">
              <w:rPr>
                <w:rFonts w:ascii="Garamond" w:hAnsi="Garamond"/>
                <w:i/>
                <w:sz w:val="28"/>
                <w:szCs w:val="28"/>
              </w:rPr>
              <w:t xml:space="preserve"> </w:t>
            </w:r>
            <w:proofErr w:type="spellStart"/>
            <w:r w:rsidRPr="000D1167">
              <w:rPr>
                <w:rFonts w:ascii="Garamond" w:hAnsi="Garamond"/>
                <w:i/>
                <w:sz w:val="28"/>
                <w:szCs w:val="28"/>
              </w:rPr>
              <w:t>dy</w:t>
            </w:r>
            <w:proofErr w:type="spellEnd"/>
            <w:r w:rsidRPr="000D1167">
              <w:rPr>
                <w:rFonts w:ascii="Garamond" w:hAnsi="Garamond"/>
                <w:i/>
                <w:sz w:val="28"/>
                <w:szCs w:val="28"/>
              </w:rPr>
              <w:t xml:space="preserve"> </w:t>
            </w:r>
            <w:proofErr w:type="spellStart"/>
            <w:r w:rsidRPr="000D1167">
              <w:rPr>
                <w:rFonts w:ascii="Garamond" w:hAnsi="Garamond"/>
                <w:i/>
                <w:sz w:val="28"/>
                <w:szCs w:val="28"/>
              </w:rPr>
              <w:t>huitchim</w:t>
            </w:r>
            <w:proofErr w:type="spellEnd"/>
            <w:r w:rsidRPr="000D1167">
              <w:rPr>
                <w:rFonts w:ascii="Garamond" w:hAnsi="Garamond"/>
                <w:sz w:val="28"/>
                <w:szCs w:val="28"/>
              </w:rPr>
              <w:t xml:space="preserve">, ta </w:t>
            </w:r>
            <w:proofErr w:type="spellStart"/>
            <w:r w:rsidRPr="000D1167">
              <w:rPr>
                <w:rFonts w:ascii="Garamond" w:hAnsi="Garamond"/>
                <w:sz w:val="28"/>
                <w:szCs w:val="28"/>
              </w:rPr>
              <w:t>shen</w:t>
            </w:r>
            <w:proofErr w:type="spellEnd"/>
            <w:r w:rsidRPr="000D1167">
              <w:rPr>
                <w:rFonts w:ascii="Garamond" w:hAnsi="Garamond"/>
                <w:sz w:val="28"/>
                <w:szCs w:val="28"/>
              </w:rPr>
              <w:t xml:space="preserve">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ghra</w:t>
            </w:r>
            <w:proofErr w:type="spellEnd"/>
            <w:r w:rsidRPr="000D1167">
              <w:rPr>
                <w:rFonts w:ascii="Garamond" w:hAnsi="Garamond"/>
                <w:sz w:val="28"/>
                <w:szCs w:val="28"/>
              </w:rPr>
              <w:t xml:space="preserve">, nee e </w:t>
            </w:r>
            <w:proofErr w:type="spellStart"/>
            <w:r w:rsidRPr="000D1167">
              <w:rPr>
                <w:rFonts w:ascii="Garamond" w:hAnsi="Garamond"/>
                <w:sz w:val="28"/>
                <w:szCs w:val="28"/>
              </w:rPr>
              <w:t>ghraih</w:t>
            </w:r>
            <w:proofErr w:type="spellEnd"/>
            <w:r w:rsidRPr="000D1167">
              <w:rPr>
                <w:rFonts w:ascii="Garamond" w:hAnsi="Garamond"/>
                <w:sz w:val="28"/>
                <w:szCs w:val="28"/>
              </w:rPr>
              <w:t xml:space="preserve"> </w:t>
            </w:r>
            <w:proofErr w:type="spellStart"/>
            <w:r w:rsidRPr="000D1167">
              <w:rPr>
                <w:rFonts w:ascii="Garamond" w:hAnsi="Garamond"/>
                <w:sz w:val="28"/>
                <w:szCs w:val="28"/>
              </w:rPr>
              <w:t>eshyn</w:t>
            </w:r>
            <w:proofErr w:type="spellEnd"/>
            <w:r w:rsidRPr="000D1167">
              <w:rPr>
                <w:rFonts w:ascii="Garamond" w:hAnsi="Garamond"/>
                <w:sz w:val="28"/>
                <w:szCs w:val="28"/>
              </w:rPr>
              <w:t xml:space="preserve"> y </w:t>
            </w:r>
            <w:proofErr w:type="spellStart"/>
            <w:r w:rsidRPr="000D1167">
              <w:rPr>
                <w:rFonts w:ascii="Garamond" w:hAnsi="Garamond"/>
                <w:sz w:val="28"/>
                <w:szCs w:val="28"/>
              </w:rPr>
              <w:t>ynsagh</w:t>
            </w:r>
            <w:proofErr w:type="spellEnd"/>
            <w:r w:rsidRPr="000D1167">
              <w:rPr>
                <w:rFonts w:ascii="Garamond" w:hAnsi="Garamond"/>
                <w:sz w:val="28"/>
                <w:szCs w:val="28"/>
              </w:rPr>
              <w:t xml:space="preserve"> </w:t>
            </w:r>
            <w:proofErr w:type="spellStart"/>
            <w:r w:rsidRPr="000D1167">
              <w:rPr>
                <w:rFonts w:ascii="Garamond" w:hAnsi="Garamond"/>
                <w:sz w:val="28"/>
                <w:szCs w:val="28"/>
              </w:rPr>
              <w:t>cre</w:t>
            </w:r>
            <w:proofErr w:type="spellEnd"/>
            <w:r w:rsidRPr="000D1167">
              <w:rPr>
                <w:rFonts w:ascii="Garamond" w:hAnsi="Garamond"/>
                <w:sz w:val="28"/>
                <w:szCs w:val="28"/>
              </w:rPr>
              <w:t xml:space="preserve"> nee e, as </w:t>
            </w:r>
            <w:r w:rsidRPr="000D1167">
              <w:rPr>
                <w:rFonts w:ascii="Garamond" w:hAnsi="Garamond"/>
                <w:sz w:val="28"/>
                <w:szCs w:val="28"/>
              </w:rPr>
              <w:lastRenderedPageBreak/>
              <w:t xml:space="preserve">cha sur e da </w:t>
            </w:r>
            <w:proofErr w:type="spellStart"/>
            <w:r w:rsidRPr="000D1167">
              <w:rPr>
                <w:rFonts w:ascii="Garamond" w:hAnsi="Garamond"/>
                <w:sz w:val="28"/>
                <w:szCs w:val="28"/>
              </w:rPr>
              <w:t>aggair</w:t>
            </w:r>
            <w:proofErr w:type="spellEnd"/>
            <w:r w:rsidRPr="000D1167">
              <w:rPr>
                <w:rFonts w:ascii="Garamond" w:hAnsi="Garamond"/>
                <w:sz w:val="28"/>
                <w:szCs w:val="28"/>
              </w:rPr>
              <w:t xml:space="preserve"> y </w:t>
            </w:r>
            <w:proofErr w:type="spellStart"/>
            <w:r w:rsidRPr="000D1167">
              <w:rPr>
                <w:rFonts w:ascii="Garamond" w:hAnsi="Garamond"/>
                <w:sz w:val="28"/>
                <w:szCs w:val="28"/>
              </w:rPr>
              <w:t>yanoo</w:t>
            </w:r>
            <w:proofErr w:type="spellEnd"/>
            <w:r w:rsidRPr="000D1167">
              <w:rPr>
                <w:rFonts w:ascii="Garamond" w:hAnsi="Garamond"/>
                <w:sz w:val="28"/>
                <w:szCs w:val="28"/>
              </w:rPr>
              <w:t xml:space="preserve"> da </w:t>
            </w:r>
            <w:proofErr w:type="spellStart"/>
            <w:r w:rsidRPr="000D1167">
              <w:rPr>
                <w:rFonts w:ascii="Garamond" w:hAnsi="Garamond"/>
                <w:sz w:val="28"/>
                <w:szCs w:val="28"/>
              </w:rPr>
              <w:t>feallagh</w:t>
            </w:r>
            <w:proofErr w:type="spellEnd"/>
            <w:r w:rsidRPr="000D1167">
              <w:rPr>
                <w:rFonts w:ascii="Garamond" w:hAnsi="Garamond"/>
                <w:sz w:val="28"/>
                <w:szCs w:val="28"/>
              </w:rPr>
              <w:t xml:space="preserve"> </w:t>
            </w:r>
            <w:proofErr w:type="spellStart"/>
            <w:r w:rsidRPr="000D1167">
              <w:rPr>
                <w:rFonts w:ascii="Garamond" w:hAnsi="Garamond"/>
                <w:sz w:val="28"/>
                <w:szCs w:val="28"/>
              </w:rPr>
              <w:t>elley</w:t>
            </w:r>
            <w:proofErr w:type="spellEnd"/>
            <w:r w:rsidRPr="000D1167">
              <w:rPr>
                <w:rFonts w:ascii="Garamond" w:hAnsi="Garamond"/>
                <w:sz w:val="28"/>
                <w:szCs w:val="28"/>
              </w:rPr>
              <w:t xml:space="preserve">, </w:t>
            </w:r>
            <w:proofErr w:type="spellStart"/>
            <w:r w:rsidRPr="000D1167">
              <w:rPr>
                <w:rFonts w:ascii="Garamond" w:hAnsi="Garamond"/>
                <w:sz w:val="28"/>
                <w:szCs w:val="28"/>
              </w:rPr>
              <w:t>ayns</w:t>
            </w:r>
            <w:proofErr w:type="spellEnd"/>
            <w:r w:rsidRPr="000D1167">
              <w:rPr>
                <w:rFonts w:ascii="Garamond" w:hAnsi="Garamond"/>
                <w:sz w:val="28"/>
                <w:szCs w:val="28"/>
              </w:rPr>
              <w:t xml:space="preserve"> goo </w:t>
            </w:r>
            <w:proofErr w:type="spellStart"/>
            <w:r w:rsidRPr="000D1167">
              <w:rPr>
                <w:rFonts w:ascii="Garamond" w:hAnsi="Garamond"/>
                <w:sz w:val="28"/>
                <w:szCs w:val="28"/>
              </w:rPr>
              <w:t>ny</w:t>
            </w:r>
            <w:proofErr w:type="spellEnd"/>
            <w:r w:rsidRPr="000D1167">
              <w:rPr>
                <w:rFonts w:ascii="Garamond" w:hAnsi="Garamond"/>
                <w:sz w:val="28"/>
                <w:szCs w:val="28"/>
              </w:rPr>
              <w:t xml:space="preserve"> </w:t>
            </w:r>
            <w:proofErr w:type="spellStart"/>
            <w:r w:rsidRPr="000D1167">
              <w:rPr>
                <w:rFonts w:ascii="Garamond" w:hAnsi="Garamond"/>
                <w:sz w:val="28"/>
                <w:szCs w:val="28"/>
              </w:rPr>
              <w:t>janoo</w:t>
            </w:r>
            <w:proofErr w:type="spellEnd"/>
            <w:r w:rsidRPr="000D1167">
              <w:rPr>
                <w:rFonts w:ascii="Garamond" w:hAnsi="Garamond"/>
                <w:sz w:val="28"/>
                <w:szCs w:val="28"/>
              </w:rPr>
              <w:t xml:space="preserve"> ; </w:t>
            </w:r>
            <w:r w:rsidRPr="000D1167">
              <w:rPr>
                <w:rFonts w:ascii="Garamond" w:hAnsi="Garamond"/>
                <w:i/>
                <w:sz w:val="28"/>
                <w:szCs w:val="28"/>
              </w:rPr>
              <w:t xml:space="preserve">Son cha </w:t>
            </w:r>
            <w:proofErr w:type="spellStart"/>
            <w:r w:rsidRPr="000D1167">
              <w:rPr>
                <w:rFonts w:ascii="Garamond" w:hAnsi="Garamond"/>
                <w:i/>
                <w:sz w:val="28"/>
                <w:szCs w:val="28"/>
              </w:rPr>
              <w:t>vel</w:t>
            </w:r>
            <w:proofErr w:type="spellEnd"/>
            <w:r w:rsidRPr="000D1167">
              <w:rPr>
                <w:rFonts w:ascii="Garamond" w:hAnsi="Garamond"/>
                <w:i/>
                <w:sz w:val="28"/>
                <w:szCs w:val="28"/>
              </w:rPr>
              <w:t xml:space="preserve"> </w:t>
            </w:r>
            <w:proofErr w:type="spellStart"/>
            <w:r w:rsidRPr="000D1167">
              <w:rPr>
                <w:rFonts w:ascii="Garamond" w:hAnsi="Garamond"/>
                <w:i/>
                <w:sz w:val="28"/>
                <w:szCs w:val="28"/>
              </w:rPr>
              <w:t>graih</w:t>
            </w:r>
            <w:proofErr w:type="spellEnd"/>
            <w:r w:rsidRPr="000D1167">
              <w:rPr>
                <w:rFonts w:ascii="Garamond" w:hAnsi="Garamond"/>
                <w:i/>
                <w:sz w:val="28"/>
                <w:szCs w:val="28"/>
              </w:rPr>
              <w:t xml:space="preserve"> </w:t>
            </w:r>
            <w:proofErr w:type="spellStart"/>
            <w:r w:rsidRPr="000D1167">
              <w:rPr>
                <w:rFonts w:ascii="Garamond" w:hAnsi="Garamond"/>
                <w:i/>
                <w:sz w:val="28"/>
                <w:szCs w:val="28"/>
              </w:rPr>
              <w:t>gobbragh</w:t>
            </w:r>
            <w:proofErr w:type="spellEnd"/>
            <w:r w:rsidRPr="000D1167">
              <w:rPr>
                <w:rFonts w:ascii="Garamond" w:hAnsi="Garamond"/>
                <w:i/>
                <w:sz w:val="28"/>
                <w:szCs w:val="28"/>
              </w:rPr>
              <w:t xml:space="preserve"> </w:t>
            </w:r>
            <w:proofErr w:type="spellStart"/>
            <w:r w:rsidRPr="000D1167">
              <w:rPr>
                <w:rFonts w:ascii="Garamond" w:hAnsi="Garamond"/>
                <w:i/>
                <w:sz w:val="28"/>
                <w:szCs w:val="28"/>
              </w:rPr>
              <w:t>olk</w:t>
            </w:r>
            <w:proofErr w:type="spellEnd"/>
            <w:r w:rsidRPr="000D1167">
              <w:rPr>
                <w:rFonts w:ascii="Garamond" w:hAnsi="Garamond"/>
                <w:i/>
                <w:sz w:val="28"/>
                <w:szCs w:val="28"/>
              </w:rPr>
              <w:t xml:space="preserve"> da e Naboo, cha </w:t>
            </w:r>
            <w:proofErr w:type="spellStart"/>
            <w:r w:rsidRPr="000D1167">
              <w:rPr>
                <w:rFonts w:ascii="Garamond" w:hAnsi="Garamond"/>
                <w:i/>
                <w:sz w:val="28"/>
                <w:szCs w:val="28"/>
              </w:rPr>
              <w:t>vel</w:t>
            </w:r>
            <w:proofErr w:type="spellEnd"/>
            <w:r w:rsidRPr="000D1167">
              <w:rPr>
                <w:rFonts w:ascii="Garamond" w:hAnsi="Garamond"/>
                <w:i/>
                <w:sz w:val="28"/>
                <w:szCs w:val="28"/>
              </w:rPr>
              <w:t xml:space="preserve"> e </w:t>
            </w:r>
            <w:proofErr w:type="spellStart"/>
            <w:r w:rsidRPr="000D1167">
              <w:rPr>
                <w:rFonts w:ascii="Garamond" w:hAnsi="Garamond"/>
                <w:i/>
                <w:sz w:val="28"/>
                <w:szCs w:val="28"/>
              </w:rPr>
              <w:t>smooinaght</w:t>
            </w:r>
            <w:proofErr w:type="spellEnd"/>
            <w:r w:rsidRPr="000D1167">
              <w:rPr>
                <w:rFonts w:ascii="Garamond" w:hAnsi="Garamond"/>
                <w:i/>
                <w:sz w:val="28"/>
                <w:szCs w:val="28"/>
              </w:rPr>
              <w:t xml:space="preserve"> er </w:t>
            </w:r>
            <w:proofErr w:type="spellStart"/>
            <w:r w:rsidRPr="000D1167">
              <w:rPr>
                <w:rFonts w:ascii="Garamond" w:hAnsi="Garamond"/>
                <w:i/>
                <w:sz w:val="28"/>
                <w:szCs w:val="28"/>
              </w:rPr>
              <w:t>olk</w:t>
            </w:r>
            <w:proofErr w:type="spellEnd"/>
            <w:r w:rsidRPr="000D1167">
              <w:rPr>
                <w:rFonts w:ascii="Garamond" w:hAnsi="Garamond"/>
                <w:i/>
                <w:sz w:val="28"/>
                <w:szCs w:val="28"/>
              </w:rPr>
              <w:t xml:space="preserve">, as </w:t>
            </w:r>
            <w:proofErr w:type="spellStart"/>
            <w:r w:rsidRPr="000D1167">
              <w:rPr>
                <w:rFonts w:ascii="Garamond" w:hAnsi="Garamond"/>
                <w:i/>
                <w:sz w:val="28"/>
                <w:szCs w:val="28"/>
              </w:rPr>
              <w:t>shen</w:t>
            </w:r>
            <w:proofErr w:type="spellEnd"/>
            <w:r w:rsidRPr="000D1167">
              <w:rPr>
                <w:rFonts w:ascii="Garamond" w:hAnsi="Garamond"/>
                <w:i/>
                <w:sz w:val="28"/>
                <w:szCs w:val="28"/>
              </w:rPr>
              <w:t xml:space="preserve">-y-fa cha </w:t>
            </w:r>
            <w:proofErr w:type="spellStart"/>
            <w:r w:rsidRPr="000D1167">
              <w:rPr>
                <w:rFonts w:ascii="Garamond" w:hAnsi="Garamond"/>
                <w:i/>
                <w:sz w:val="28"/>
                <w:szCs w:val="28"/>
              </w:rPr>
              <w:t>vel</w:t>
            </w:r>
            <w:proofErr w:type="spellEnd"/>
            <w:r w:rsidRPr="000D1167">
              <w:rPr>
                <w:rFonts w:ascii="Garamond" w:hAnsi="Garamond"/>
                <w:i/>
                <w:sz w:val="28"/>
                <w:szCs w:val="28"/>
              </w:rPr>
              <w:t xml:space="preserve"> e </w:t>
            </w:r>
            <w:proofErr w:type="spellStart"/>
            <w:r w:rsidRPr="000D1167">
              <w:rPr>
                <w:rFonts w:ascii="Garamond" w:hAnsi="Garamond"/>
                <w:i/>
                <w:sz w:val="28"/>
                <w:szCs w:val="28"/>
              </w:rPr>
              <w:t>loart</w:t>
            </w:r>
            <w:proofErr w:type="spellEnd"/>
            <w:r w:rsidRPr="000D1167">
              <w:rPr>
                <w:rFonts w:ascii="Garamond" w:hAnsi="Garamond"/>
                <w:i/>
                <w:sz w:val="28"/>
                <w:szCs w:val="28"/>
              </w:rPr>
              <w:t xml:space="preserve"> veg, </w:t>
            </w:r>
            <w:proofErr w:type="spellStart"/>
            <w:r w:rsidRPr="000D1167">
              <w:rPr>
                <w:rFonts w:ascii="Garamond" w:hAnsi="Garamond"/>
                <w:i/>
                <w:sz w:val="28"/>
                <w:szCs w:val="28"/>
              </w:rPr>
              <w:t>gymmyrkey</w:t>
            </w:r>
            <w:proofErr w:type="spellEnd"/>
            <w:r w:rsidRPr="000D1167">
              <w:rPr>
                <w:rFonts w:ascii="Garamond" w:hAnsi="Garamond"/>
                <w:i/>
                <w:sz w:val="28"/>
                <w:szCs w:val="28"/>
              </w:rPr>
              <w:t xml:space="preserve"> </w:t>
            </w:r>
            <w:proofErr w:type="spellStart"/>
            <w:r w:rsidRPr="000D1167">
              <w:rPr>
                <w:rFonts w:ascii="Garamond" w:hAnsi="Garamond"/>
                <w:i/>
                <w:sz w:val="28"/>
                <w:szCs w:val="28"/>
              </w:rPr>
              <w:t>dagh</w:t>
            </w:r>
            <w:proofErr w:type="spellEnd"/>
            <w:r w:rsidRPr="000D1167">
              <w:rPr>
                <w:rFonts w:ascii="Garamond" w:hAnsi="Garamond"/>
                <w:i/>
                <w:sz w:val="28"/>
                <w:szCs w:val="28"/>
              </w:rPr>
              <w:t xml:space="preserve"> nee, </w:t>
            </w:r>
            <w:proofErr w:type="spellStart"/>
            <w:r w:rsidRPr="000D1167">
              <w:rPr>
                <w:rFonts w:ascii="Garamond" w:hAnsi="Garamond"/>
                <w:i/>
                <w:sz w:val="28"/>
                <w:szCs w:val="28"/>
              </w:rPr>
              <w:t>credjal</w:t>
            </w:r>
            <w:proofErr w:type="spellEnd"/>
            <w:r w:rsidRPr="000D1167">
              <w:rPr>
                <w:rFonts w:ascii="Garamond" w:hAnsi="Garamond"/>
                <w:i/>
                <w:sz w:val="28"/>
                <w:szCs w:val="28"/>
              </w:rPr>
              <w:t xml:space="preserve"> </w:t>
            </w:r>
            <w:proofErr w:type="spellStart"/>
            <w:r w:rsidRPr="000D1167">
              <w:rPr>
                <w:rFonts w:ascii="Garamond" w:hAnsi="Garamond"/>
                <w:i/>
                <w:sz w:val="28"/>
                <w:szCs w:val="28"/>
              </w:rPr>
              <w:t>dagh</w:t>
            </w:r>
            <w:proofErr w:type="spellEnd"/>
            <w:r w:rsidRPr="000D1167">
              <w:rPr>
                <w:rFonts w:ascii="Garamond" w:hAnsi="Garamond"/>
                <w:i/>
                <w:sz w:val="28"/>
                <w:szCs w:val="28"/>
              </w:rPr>
              <w:t xml:space="preserve"> nee, </w:t>
            </w:r>
            <w:proofErr w:type="spellStart"/>
            <w:r w:rsidRPr="000D1167">
              <w:rPr>
                <w:rFonts w:ascii="Garamond" w:hAnsi="Garamond"/>
                <w:i/>
                <w:sz w:val="28"/>
                <w:szCs w:val="28"/>
              </w:rPr>
              <w:t>treshteil</w:t>
            </w:r>
            <w:proofErr w:type="spellEnd"/>
            <w:r w:rsidRPr="000D1167">
              <w:rPr>
                <w:rFonts w:ascii="Garamond" w:hAnsi="Garamond"/>
                <w:i/>
                <w:sz w:val="28"/>
                <w:szCs w:val="28"/>
              </w:rPr>
              <w:t xml:space="preserve"> </w:t>
            </w:r>
            <w:proofErr w:type="spellStart"/>
            <w:r w:rsidRPr="000D1167">
              <w:rPr>
                <w:rFonts w:ascii="Garamond" w:hAnsi="Garamond"/>
                <w:i/>
                <w:sz w:val="28"/>
                <w:szCs w:val="28"/>
              </w:rPr>
              <w:t>dagh</w:t>
            </w:r>
            <w:proofErr w:type="spellEnd"/>
            <w:r w:rsidRPr="000D1167">
              <w:rPr>
                <w:rFonts w:ascii="Garamond" w:hAnsi="Garamond"/>
                <w:i/>
                <w:sz w:val="28"/>
                <w:szCs w:val="28"/>
              </w:rPr>
              <w:t xml:space="preserve"> nee, </w:t>
            </w:r>
            <w:proofErr w:type="spellStart"/>
            <w:r w:rsidRPr="000D1167">
              <w:rPr>
                <w:rFonts w:ascii="Garamond" w:hAnsi="Garamond"/>
                <w:i/>
                <w:sz w:val="28"/>
                <w:szCs w:val="28"/>
              </w:rPr>
              <w:t>surranse</w:t>
            </w:r>
            <w:proofErr w:type="spellEnd"/>
            <w:r w:rsidRPr="000D1167">
              <w:rPr>
                <w:rFonts w:ascii="Garamond" w:hAnsi="Garamond"/>
                <w:i/>
                <w:sz w:val="28"/>
                <w:szCs w:val="28"/>
              </w:rPr>
              <w:t xml:space="preserve"> </w:t>
            </w:r>
            <w:proofErr w:type="spellStart"/>
            <w:r w:rsidRPr="000D1167">
              <w:rPr>
                <w:rFonts w:ascii="Garamond" w:hAnsi="Garamond"/>
                <w:i/>
                <w:sz w:val="28"/>
                <w:szCs w:val="28"/>
              </w:rPr>
              <w:t>dagh</w:t>
            </w:r>
            <w:proofErr w:type="spellEnd"/>
            <w:r w:rsidRPr="000D1167">
              <w:rPr>
                <w:rFonts w:ascii="Garamond" w:hAnsi="Garamond"/>
                <w:i/>
                <w:sz w:val="28"/>
                <w:szCs w:val="28"/>
              </w:rPr>
              <w:t xml:space="preserve"> nee. </w:t>
            </w:r>
          </w:p>
        </w:tc>
        <w:tc>
          <w:tcPr>
            <w:tcW w:w="3810" w:type="dxa"/>
          </w:tcPr>
          <w:p w14:paraId="3A8EBA6D" w14:textId="77777777" w:rsidR="008820B6" w:rsidRPr="009A4209" w:rsidRDefault="008820B6" w:rsidP="00DB60C3">
            <w:pPr>
              <w:pStyle w:val="ListParagraph"/>
              <w:ind w:left="0" w:firstLine="227"/>
              <w:jc w:val="both"/>
              <w:rPr>
                <w:rFonts w:ascii="Garamond" w:hAnsi="Garamond" w:cs="Times New Roman"/>
                <w:i/>
                <w:sz w:val="28"/>
              </w:rPr>
            </w:pPr>
            <w:r w:rsidRPr="009A4209">
              <w:rPr>
                <w:rFonts w:ascii="Garamond" w:hAnsi="Garamond" w:cs="Times New Roman"/>
                <w:sz w:val="28"/>
              </w:rPr>
              <w:lastRenderedPageBreak/>
              <w:t xml:space="preserve">A. </w:t>
            </w:r>
            <w:r w:rsidRPr="009A4209">
              <w:rPr>
                <w:rFonts w:ascii="Garamond" w:hAnsi="Garamond" w:cs="Times New Roman"/>
                <w:i/>
                <w:sz w:val="28"/>
              </w:rPr>
              <w:t xml:space="preserve">Remember what S. </w:t>
            </w:r>
            <w:r w:rsidRPr="009A4209">
              <w:rPr>
                <w:rFonts w:ascii="Garamond" w:hAnsi="Garamond" w:cs="Times New Roman"/>
                <w:sz w:val="28"/>
              </w:rPr>
              <w:t>John</w:t>
            </w:r>
            <w:r w:rsidRPr="009A4209">
              <w:rPr>
                <w:rFonts w:ascii="Garamond" w:hAnsi="Garamond" w:cs="Times New Roman"/>
                <w:i/>
                <w:sz w:val="28"/>
              </w:rPr>
              <w:t xml:space="preserve"> saith, </w:t>
            </w:r>
            <w:r w:rsidRPr="009A4209">
              <w:rPr>
                <w:rFonts w:ascii="Garamond" w:hAnsi="Garamond" w:cs="Times New Roman"/>
                <w:sz w:val="28"/>
              </w:rPr>
              <w:t xml:space="preserve">He that loveth his Brother, abideth in the Light, and there is no occasion of stumbling in him, </w:t>
            </w:r>
            <w:r w:rsidRPr="009A4209">
              <w:rPr>
                <w:rFonts w:ascii="Garamond" w:hAnsi="Garamond" w:cs="Times New Roman"/>
                <w:i/>
                <w:sz w:val="28"/>
              </w:rPr>
              <w:t xml:space="preserve">that is, </w:t>
            </w:r>
            <w:r w:rsidRPr="009A4209">
              <w:rPr>
                <w:rFonts w:ascii="Garamond" w:hAnsi="Garamond" w:cs="Times New Roman"/>
                <w:sz w:val="28"/>
              </w:rPr>
              <w:t xml:space="preserve">His Love will direct him </w:t>
            </w:r>
            <w:r w:rsidRPr="009A4209">
              <w:rPr>
                <w:rFonts w:ascii="Garamond" w:hAnsi="Garamond" w:cs="Times New Roman"/>
                <w:sz w:val="28"/>
              </w:rPr>
              <w:lastRenderedPageBreak/>
              <w:t>what to do</w:t>
            </w:r>
            <w:r w:rsidRPr="009A4209">
              <w:rPr>
                <w:rFonts w:ascii="Garamond" w:hAnsi="Garamond" w:cs="Times New Roman"/>
                <w:i/>
                <w:sz w:val="28"/>
              </w:rPr>
              <w:t xml:space="preserve">, and will not suffer him to do Wrong to others, either in Word or Deed. </w:t>
            </w:r>
            <w:r w:rsidRPr="009A4209">
              <w:rPr>
                <w:rFonts w:ascii="Garamond" w:hAnsi="Garamond" w:cs="Times New Roman"/>
                <w:sz w:val="28"/>
              </w:rPr>
              <w:t xml:space="preserve">For Love worketh no ill to its Neighbour. Thinketh no evil, and therefore speaks none ; </w:t>
            </w:r>
            <w:proofErr w:type="spellStart"/>
            <w:r w:rsidRPr="009A4209">
              <w:rPr>
                <w:rFonts w:ascii="Garamond" w:hAnsi="Garamond" w:cs="Times New Roman"/>
                <w:sz w:val="28"/>
              </w:rPr>
              <w:t>Beareth</w:t>
            </w:r>
            <w:proofErr w:type="spellEnd"/>
            <w:r w:rsidRPr="009A4209">
              <w:rPr>
                <w:rFonts w:ascii="Garamond" w:hAnsi="Garamond" w:cs="Times New Roman"/>
                <w:sz w:val="28"/>
              </w:rPr>
              <w:t xml:space="preserve"> all things ; Believeth all things ; </w:t>
            </w:r>
            <w:proofErr w:type="spellStart"/>
            <w:r w:rsidRPr="009A4209">
              <w:rPr>
                <w:rFonts w:ascii="Garamond" w:hAnsi="Garamond" w:cs="Times New Roman"/>
                <w:sz w:val="28"/>
              </w:rPr>
              <w:t>Hopeth</w:t>
            </w:r>
            <w:proofErr w:type="spellEnd"/>
            <w:r w:rsidRPr="009A4209">
              <w:rPr>
                <w:rFonts w:ascii="Garamond" w:hAnsi="Garamond" w:cs="Times New Roman"/>
                <w:sz w:val="28"/>
              </w:rPr>
              <w:t xml:space="preserve"> all things ; </w:t>
            </w:r>
            <w:proofErr w:type="spellStart"/>
            <w:r w:rsidRPr="009A4209">
              <w:rPr>
                <w:rFonts w:ascii="Garamond" w:hAnsi="Garamond" w:cs="Times New Roman"/>
                <w:sz w:val="28"/>
              </w:rPr>
              <w:t>Endureth</w:t>
            </w:r>
            <w:proofErr w:type="spellEnd"/>
            <w:r w:rsidRPr="009A4209">
              <w:rPr>
                <w:rFonts w:ascii="Garamond" w:hAnsi="Garamond" w:cs="Times New Roman"/>
                <w:sz w:val="28"/>
              </w:rPr>
              <w:t xml:space="preserve"> all things.</w:t>
            </w:r>
          </w:p>
        </w:tc>
        <w:tc>
          <w:tcPr>
            <w:tcW w:w="0" w:type="auto"/>
          </w:tcPr>
          <w:p w14:paraId="1092C556" w14:textId="77777777" w:rsidR="00004EAF" w:rsidRDefault="00004EAF" w:rsidP="00DB60C3">
            <w:pPr>
              <w:pStyle w:val="ListParagraph"/>
              <w:ind w:left="0"/>
              <w:rPr>
                <w:rFonts w:ascii="Garamond" w:hAnsi="Garamond" w:cs="Times New Roman"/>
                <w:sz w:val="20"/>
                <w:szCs w:val="20"/>
              </w:rPr>
            </w:pPr>
          </w:p>
          <w:p w14:paraId="69A930A2" w14:textId="77777777" w:rsidR="008820B6" w:rsidRDefault="008820B6" w:rsidP="00DB60C3">
            <w:pPr>
              <w:pStyle w:val="ListParagraph"/>
              <w:ind w:left="0"/>
              <w:rPr>
                <w:rFonts w:ascii="Garamond" w:hAnsi="Garamond" w:cs="Times New Roman"/>
                <w:sz w:val="20"/>
                <w:szCs w:val="20"/>
              </w:rPr>
            </w:pPr>
            <w:r>
              <w:rPr>
                <w:rFonts w:ascii="Garamond" w:hAnsi="Garamond" w:cs="Times New Roman"/>
                <w:sz w:val="20"/>
                <w:szCs w:val="20"/>
              </w:rPr>
              <w:t>1 John 2. 10.</w:t>
            </w:r>
          </w:p>
          <w:p w14:paraId="1ABBA021" w14:textId="77777777" w:rsidR="008820B6" w:rsidRDefault="008820B6" w:rsidP="00DB60C3">
            <w:pPr>
              <w:pStyle w:val="ListParagraph"/>
              <w:ind w:left="0"/>
              <w:rPr>
                <w:rFonts w:ascii="Garamond" w:hAnsi="Garamond" w:cs="Times New Roman"/>
                <w:sz w:val="20"/>
                <w:szCs w:val="20"/>
              </w:rPr>
            </w:pPr>
          </w:p>
          <w:p w14:paraId="2AFACD55" w14:textId="77777777" w:rsidR="008820B6" w:rsidRDefault="008820B6" w:rsidP="00DB60C3">
            <w:pPr>
              <w:pStyle w:val="ListParagraph"/>
              <w:ind w:left="0"/>
              <w:rPr>
                <w:rFonts w:ascii="Garamond" w:hAnsi="Garamond" w:cs="Times New Roman"/>
                <w:sz w:val="20"/>
                <w:szCs w:val="20"/>
              </w:rPr>
            </w:pPr>
          </w:p>
          <w:p w14:paraId="72A40A52" w14:textId="77777777" w:rsidR="008820B6" w:rsidRDefault="008820B6" w:rsidP="00DB60C3">
            <w:pPr>
              <w:pStyle w:val="ListParagraph"/>
              <w:ind w:left="0"/>
              <w:rPr>
                <w:rFonts w:ascii="Garamond" w:hAnsi="Garamond" w:cs="Times New Roman"/>
                <w:sz w:val="20"/>
                <w:szCs w:val="20"/>
              </w:rPr>
            </w:pPr>
          </w:p>
          <w:p w14:paraId="1A2CE0D4" w14:textId="77777777" w:rsidR="008820B6" w:rsidRDefault="008820B6" w:rsidP="00DB60C3">
            <w:pPr>
              <w:pStyle w:val="ListParagraph"/>
              <w:ind w:left="0"/>
              <w:rPr>
                <w:rFonts w:ascii="Garamond" w:hAnsi="Garamond" w:cs="Times New Roman"/>
                <w:sz w:val="20"/>
                <w:szCs w:val="20"/>
              </w:rPr>
            </w:pPr>
          </w:p>
          <w:p w14:paraId="46B9F45D" w14:textId="77777777" w:rsidR="008820B6" w:rsidRDefault="008820B6" w:rsidP="00DB60C3">
            <w:pPr>
              <w:pStyle w:val="ListParagraph"/>
              <w:ind w:left="0"/>
              <w:rPr>
                <w:rFonts w:ascii="Garamond" w:hAnsi="Garamond" w:cs="Times New Roman"/>
                <w:sz w:val="20"/>
                <w:szCs w:val="20"/>
              </w:rPr>
            </w:pPr>
          </w:p>
          <w:p w14:paraId="66E07B56" w14:textId="77777777" w:rsidR="008820B6" w:rsidRDefault="008820B6" w:rsidP="00DB60C3">
            <w:pPr>
              <w:pStyle w:val="ListParagraph"/>
              <w:ind w:left="0"/>
              <w:rPr>
                <w:rFonts w:ascii="Garamond" w:hAnsi="Garamond" w:cs="Times New Roman"/>
                <w:sz w:val="20"/>
                <w:szCs w:val="20"/>
              </w:rPr>
            </w:pPr>
          </w:p>
          <w:p w14:paraId="4CE86D21" w14:textId="77777777" w:rsidR="008820B6" w:rsidRDefault="008820B6" w:rsidP="00DB60C3">
            <w:pPr>
              <w:pStyle w:val="ListParagraph"/>
              <w:ind w:left="0"/>
              <w:rPr>
                <w:rFonts w:ascii="Garamond" w:hAnsi="Garamond" w:cs="Times New Roman"/>
                <w:sz w:val="20"/>
                <w:szCs w:val="20"/>
              </w:rPr>
            </w:pPr>
          </w:p>
          <w:p w14:paraId="0BAF717E" w14:textId="77777777" w:rsidR="008820B6" w:rsidRDefault="008820B6" w:rsidP="00DB60C3">
            <w:pPr>
              <w:pStyle w:val="ListParagraph"/>
              <w:ind w:left="0"/>
              <w:rPr>
                <w:rFonts w:ascii="Garamond" w:hAnsi="Garamond" w:cs="Times New Roman"/>
                <w:sz w:val="20"/>
                <w:szCs w:val="20"/>
              </w:rPr>
            </w:pPr>
          </w:p>
          <w:p w14:paraId="64A1B4D4" w14:textId="77777777" w:rsidR="008820B6" w:rsidRDefault="008820B6" w:rsidP="00DB60C3">
            <w:pPr>
              <w:pStyle w:val="ListParagraph"/>
              <w:ind w:left="0"/>
              <w:rPr>
                <w:rFonts w:ascii="Garamond" w:hAnsi="Garamond" w:cs="Times New Roman"/>
                <w:sz w:val="20"/>
                <w:szCs w:val="20"/>
              </w:rPr>
            </w:pPr>
          </w:p>
          <w:p w14:paraId="2AA322DA" w14:textId="77777777" w:rsidR="008820B6" w:rsidRDefault="008820B6" w:rsidP="00DB60C3">
            <w:pPr>
              <w:pStyle w:val="ListParagraph"/>
              <w:ind w:left="0"/>
              <w:rPr>
                <w:rFonts w:ascii="Garamond" w:hAnsi="Garamond" w:cs="Times New Roman"/>
                <w:sz w:val="20"/>
                <w:szCs w:val="20"/>
              </w:rPr>
            </w:pPr>
          </w:p>
          <w:p w14:paraId="4F7CC602" w14:textId="77777777" w:rsidR="008820B6" w:rsidRPr="00567463" w:rsidRDefault="008820B6" w:rsidP="00DB60C3">
            <w:pPr>
              <w:pStyle w:val="ListParagraph"/>
              <w:ind w:left="0"/>
              <w:rPr>
                <w:rFonts w:ascii="Garamond" w:hAnsi="Garamond" w:cs="Times New Roman"/>
                <w:sz w:val="20"/>
                <w:szCs w:val="20"/>
              </w:rPr>
            </w:pPr>
            <w:r>
              <w:rPr>
                <w:rFonts w:ascii="Garamond" w:hAnsi="Garamond" w:cs="Times New Roman"/>
                <w:sz w:val="20"/>
                <w:szCs w:val="20"/>
              </w:rPr>
              <w:t>1 Cor. 13.</w:t>
            </w:r>
          </w:p>
        </w:tc>
      </w:tr>
      <w:tr w:rsidR="008820B6" w:rsidRPr="009A4209" w14:paraId="152CFDC6" w14:textId="77777777" w:rsidTr="00710C08">
        <w:tc>
          <w:tcPr>
            <w:tcW w:w="4111" w:type="dxa"/>
          </w:tcPr>
          <w:p w14:paraId="24622876" w14:textId="77777777" w:rsidR="008820B6" w:rsidRPr="000D1167" w:rsidRDefault="008820B6" w:rsidP="00DB60C3">
            <w:pPr>
              <w:pStyle w:val="CM3"/>
              <w:widowControl/>
              <w:spacing w:line="240" w:lineRule="auto"/>
              <w:ind w:firstLine="227"/>
              <w:jc w:val="both"/>
              <w:rPr>
                <w:rFonts w:ascii="Garamond" w:hAnsi="Garamond"/>
                <w:sz w:val="28"/>
                <w:szCs w:val="28"/>
              </w:rPr>
            </w:pPr>
            <w:r w:rsidRPr="000D1167">
              <w:rPr>
                <w:rFonts w:ascii="Garamond" w:hAnsi="Garamond"/>
                <w:i/>
                <w:sz w:val="28"/>
                <w:szCs w:val="28"/>
              </w:rPr>
              <w:lastRenderedPageBreak/>
              <w:t>Q.</w:t>
            </w:r>
            <w:r w:rsidRPr="000D1167">
              <w:rPr>
                <w:rFonts w:ascii="Garamond" w:hAnsi="Garamond"/>
                <w:sz w:val="28"/>
                <w:szCs w:val="28"/>
              </w:rPr>
              <w:t xml:space="preserve"> </w:t>
            </w:r>
            <w:proofErr w:type="spellStart"/>
            <w:r w:rsidRPr="000D1167">
              <w:rPr>
                <w:rFonts w:ascii="Garamond" w:hAnsi="Garamond"/>
                <w:sz w:val="28"/>
                <w:szCs w:val="28"/>
              </w:rPr>
              <w:t>Vel</w:t>
            </w:r>
            <w:proofErr w:type="spellEnd"/>
            <w:r w:rsidRPr="000D1167">
              <w:rPr>
                <w:rFonts w:ascii="Garamond" w:hAnsi="Garamond"/>
                <w:sz w:val="28"/>
                <w:szCs w:val="28"/>
              </w:rPr>
              <w:t xml:space="preserve"> </w:t>
            </w:r>
            <w:proofErr w:type="spellStart"/>
            <w:r w:rsidRPr="000D1167">
              <w:rPr>
                <w:rFonts w:ascii="Garamond" w:hAnsi="Garamond"/>
                <w:sz w:val="28"/>
                <w:szCs w:val="28"/>
              </w:rPr>
              <w:t>Breagyn</w:t>
            </w:r>
            <w:proofErr w:type="spellEnd"/>
            <w:r w:rsidRPr="000D1167">
              <w:rPr>
                <w:rFonts w:ascii="Garamond" w:hAnsi="Garamond"/>
                <w:sz w:val="28"/>
                <w:szCs w:val="28"/>
              </w:rPr>
              <w:t xml:space="preserve"> </w:t>
            </w:r>
            <w:proofErr w:type="spellStart"/>
            <w:r w:rsidRPr="000D1167">
              <w:rPr>
                <w:rFonts w:ascii="Garamond" w:hAnsi="Garamond"/>
                <w:sz w:val="28"/>
                <w:szCs w:val="28"/>
              </w:rPr>
              <w:t>noi’n</w:t>
            </w:r>
            <w:proofErr w:type="spellEnd"/>
            <w:r w:rsidRPr="000D1167">
              <w:rPr>
                <w:rFonts w:ascii="Garamond" w:hAnsi="Garamond"/>
                <w:sz w:val="28"/>
                <w:szCs w:val="28"/>
              </w:rPr>
              <w:t xml:space="preserve"> </w:t>
            </w:r>
            <w:proofErr w:type="spellStart"/>
            <w:r w:rsidRPr="008820B6">
              <w:rPr>
                <w:rFonts w:ascii="Garamond" w:hAnsi="Garamond"/>
                <w:sz w:val="28"/>
                <w:szCs w:val="28"/>
              </w:rPr>
              <w:t>G</w:t>
            </w:r>
            <w:r w:rsidRPr="000D1167">
              <w:rPr>
                <w:rFonts w:ascii="Garamond" w:hAnsi="Garamond"/>
                <w:sz w:val="28"/>
                <w:szCs w:val="28"/>
              </w:rPr>
              <w:t>raih</w:t>
            </w:r>
            <w:proofErr w:type="spellEnd"/>
            <w:r w:rsidRPr="000D1167">
              <w:rPr>
                <w:rFonts w:ascii="Garamond" w:hAnsi="Garamond"/>
                <w:sz w:val="28"/>
                <w:szCs w:val="28"/>
              </w:rPr>
              <w:t xml:space="preserve"> </w:t>
            </w:r>
            <w:proofErr w:type="spellStart"/>
            <w:r w:rsidRPr="000D1167">
              <w:rPr>
                <w:rFonts w:ascii="Garamond" w:hAnsi="Garamond"/>
                <w:sz w:val="28"/>
                <w:szCs w:val="28"/>
              </w:rPr>
              <w:t>shen</w:t>
            </w:r>
            <w:proofErr w:type="spellEnd"/>
            <w:r w:rsidRPr="000D1167">
              <w:rPr>
                <w:rFonts w:ascii="Garamond" w:hAnsi="Garamond"/>
                <w:sz w:val="28"/>
                <w:szCs w:val="28"/>
              </w:rPr>
              <w:t xml:space="preserve"> ta shin </w:t>
            </w:r>
            <w:proofErr w:type="spellStart"/>
            <w:r w:rsidRPr="000D1167">
              <w:rPr>
                <w:rFonts w:ascii="Garamond" w:hAnsi="Garamond"/>
                <w:sz w:val="28"/>
                <w:szCs w:val="28"/>
              </w:rPr>
              <w:t>dy</w:t>
            </w:r>
            <w:proofErr w:type="spellEnd"/>
            <w:r w:rsidRPr="000D1167">
              <w:rPr>
                <w:rFonts w:ascii="Garamond" w:hAnsi="Garamond"/>
                <w:sz w:val="28"/>
                <w:szCs w:val="28"/>
              </w:rPr>
              <w:t xml:space="preserve"> </w:t>
            </w:r>
            <w:proofErr w:type="spellStart"/>
            <w:r w:rsidRPr="000D1167">
              <w:rPr>
                <w:rFonts w:ascii="Garamond" w:hAnsi="Garamond"/>
                <w:sz w:val="28"/>
                <w:szCs w:val="28"/>
              </w:rPr>
              <w:t>liastyn</w:t>
            </w:r>
            <w:proofErr w:type="spellEnd"/>
            <w:r w:rsidRPr="000D1167">
              <w:rPr>
                <w:rFonts w:ascii="Garamond" w:hAnsi="Garamond"/>
                <w:sz w:val="28"/>
                <w:szCs w:val="28"/>
              </w:rPr>
              <w:t xml:space="preserve"> da </w:t>
            </w:r>
            <w:proofErr w:type="spellStart"/>
            <w:r w:rsidRPr="000D1167">
              <w:rPr>
                <w:rFonts w:ascii="Garamond" w:hAnsi="Garamond"/>
                <w:sz w:val="28"/>
                <w:szCs w:val="28"/>
              </w:rPr>
              <w:t>nyn</w:t>
            </w:r>
            <w:proofErr w:type="spellEnd"/>
            <w:r w:rsidRPr="000D1167">
              <w:rPr>
                <w:rFonts w:ascii="Garamond" w:hAnsi="Garamond"/>
                <w:sz w:val="28"/>
                <w:szCs w:val="28"/>
              </w:rPr>
              <w:t xml:space="preserve"> Naboo</w:t>
            </w:r>
            <w:r w:rsidRPr="000D1167">
              <w:rPr>
                <w:rFonts w:ascii="Garamond" w:hAnsi="Garamond"/>
                <w:i/>
                <w:sz w:val="28"/>
                <w:szCs w:val="28"/>
              </w:rPr>
              <w:t> </w:t>
            </w:r>
            <w:r w:rsidRPr="000D1167">
              <w:rPr>
                <w:rFonts w:ascii="Garamond" w:hAnsi="Garamond"/>
                <w:sz w:val="28"/>
                <w:szCs w:val="28"/>
              </w:rPr>
              <w:t xml:space="preserve">? </w:t>
            </w:r>
          </w:p>
        </w:tc>
        <w:tc>
          <w:tcPr>
            <w:tcW w:w="3810" w:type="dxa"/>
          </w:tcPr>
          <w:p w14:paraId="64B6FB0D" w14:textId="77777777" w:rsidR="008820B6" w:rsidRPr="009A4209" w:rsidRDefault="008820B6"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 xml:space="preserve">Is </w:t>
            </w:r>
            <w:r w:rsidRPr="009A4209">
              <w:rPr>
                <w:rFonts w:ascii="Garamond" w:hAnsi="Garamond" w:cs="Times New Roman"/>
                <w:sz w:val="28"/>
              </w:rPr>
              <w:t>Lying</w:t>
            </w:r>
            <w:r w:rsidRPr="009A4209">
              <w:rPr>
                <w:rFonts w:ascii="Garamond" w:hAnsi="Garamond" w:cs="Times New Roman"/>
                <w:i/>
                <w:sz w:val="28"/>
              </w:rPr>
              <w:t xml:space="preserve"> against that love which we owe to our Neighbour ?</w:t>
            </w:r>
          </w:p>
        </w:tc>
        <w:tc>
          <w:tcPr>
            <w:tcW w:w="0" w:type="auto"/>
          </w:tcPr>
          <w:p w14:paraId="5ACA124D" w14:textId="77777777" w:rsidR="008820B6" w:rsidRPr="00567463" w:rsidRDefault="008820B6" w:rsidP="00DB60C3">
            <w:pPr>
              <w:pStyle w:val="ListParagraph"/>
              <w:ind w:left="0"/>
              <w:rPr>
                <w:rFonts w:ascii="Garamond" w:hAnsi="Garamond" w:cs="Times New Roman"/>
                <w:sz w:val="20"/>
                <w:szCs w:val="20"/>
              </w:rPr>
            </w:pPr>
          </w:p>
        </w:tc>
      </w:tr>
      <w:tr w:rsidR="008820B6" w:rsidRPr="009A4209" w14:paraId="10C4697C" w14:textId="77777777" w:rsidTr="00710C08">
        <w:tc>
          <w:tcPr>
            <w:tcW w:w="4111" w:type="dxa"/>
          </w:tcPr>
          <w:p w14:paraId="7A105AAF" w14:textId="77777777" w:rsidR="008820B6" w:rsidRPr="00FD47AB" w:rsidRDefault="008820B6" w:rsidP="00DB60C3">
            <w:pPr>
              <w:pStyle w:val="CM3"/>
              <w:widowControl/>
              <w:spacing w:line="240" w:lineRule="auto"/>
              <w:ind w:firstLine="227"/>
              <w:jc w:val="both"/>
              <w:rPr>
                <w:rFonts w:ascii="Garamond" w:hAnsi="Garamond"/>
                <w:sz w:val="28"/>
                <w:szCs w:val="28"/>
              </w:rPr>
            </w:pPr>
            <w:r w:rsidRPr="00FD47AB">
              <w:rPr>
                <w:rFonts w:ascii="Garamond" w:hAnsi="Garamond"/>
                <w:i/>
                <w:sz w:val="28"/>
                <w:szCs w:val="28"/>
              </w:rPr>
              <w:t xml:space="preserve">A. </w:t>
            </w:r>
            <w:r w:rsidRPr="00FD47AB">
              <w:rPr>
                <w:rFonts w:ascii="Garamond" w:hAnsi="Garamond"/>
                <w:sz w:val="28"/>
                <w:szCs w:val="28"/>
              </w:rPr>
              <w:t xml:space="preserve">Dy </w:t>
            </w:r>
            <w:proofErr w:type="spellStart"/>
            <w:r w:rsidRPr="00FD47AB">
              <w:rPr>
                <w:rFonts w:ascii="Garamond" w:hAnsi="Garamond"/>
                <w:sz w:val="28"/>
                <w:szCs w:val="28"/>
              </w:rPr>
              <w:t>jarroo</w:t>
            </w:r>
            <w:proofErr w:type="spellEnd"/>
            <w:r w:rsidRPr="00FD47AB">
              <w:rPr>
                <w:rFonts w:ascii="Garamond" w:hAnsi="Garamond"/>
                <w:sz w:val="28"/>
                <w:szCs w:val="28"/>
              </w:rPr>
              <w:t xml:space="preserve"> ta.</w:t>
            </w:r>
            <w:r w:rsidRPr="00FD47AB">
              <w:rPr>
                <w:rFonts w:ascii="Garamond" w:hAnsi="Garamond"/>
                <w:i/>
                <w:sz w:val="28"/>
                <w:szCs w:val="28"/>
              </w:rPr>
              <w:t xml:space="preserve"> </w:t>
            </w:r>
            <w:r w:rsidRPr="00FD47AB">
              <w:rPr>
                <w:rFonts w:ascii="Garamond" w:hAnsi="Garamond"/>
                <w:sz w:val="28"/>
                <w:szCs w:val="28"/>
              </w:rPr>
              <w:t xml:space="preserve">As my nee </w:t>
            </w:r>
            <w:proofErr w:type="spellStart"/>
            <w:r w:rsidRPr="00FD47AB">
              <w:rPr>
                <w:rFonts w:ascii="Garamond" w:hAnsi="Garamond"/>
                <w:sz w:val="28"/>
                <w:szCs w:val="28"/>
              </w:rPr>
              <w:t>oo</w:t>
            </w:r>
            <w:proofErr w:type="spellEnd"/>
            <w:r w:rsidRPr="00FD47AB">
              <w:rPr>
                <w:rFonts w:ascii="Garamond" w:hAnsi="Garamond"/>
                <w:sz w:val="28"/>
                <w:szCs w:val="28"/>
              </w:rPr>
              <w:t xml:space="preserve"> </w:t>
            </w:r>
            <w:proofErr w:type="spellStart"/>
            <w:r w:rsidRPr="00FD47AB">
              <w:rPr>
                <w:rFonts w:ascii="Garamond" w:hAnsi="Garamond"/>
                <w:sz w:val="28"/>
                <w:szCs w:val="28"/>
              </w:rPr>
              <w:t>smooinaght</w:t>
            </w:r>
            <w:proofErr w:type="spellEnd"/>
            <w:r w:rsidRPr="00FD47AB">
              <w:rPr>
                <w:rFonts w:ascii="Garamond" w:hAnsi="Garamond"/>
                <w:sz w:val="28"/>
                <w:szCs w:val="28"/>
              </w:rPr>
              <w:t xml:space="preserve"> er </w:t>
            </w:r>
            <w:proofErr w:type="spellStart"/>
            <w:r w:rsidRPr="00FD47AB">
              <w:rPr>
                <w:rFonts w:ascii="Garamond" w:hAnsi="Garamond"/>
                <w:sz w:val="28"/>
                <w:szCs w:val="28"/>
              </w:rPr>
              <w:t>cre’n</w:t>
            </w:r>
            <w:proofErr w:type="spellEnd"/>
            <w:r w:rsidRPr="00FD47AB">
              <w:rPr>
                <w:rFonts w:ascii="Garamond" w:hAnsi="Garamond"/>
                <w:sz w:val="28"/>
                <w:szCs w:val="28"/>
              </w:rPr>
              <w:t xml:space="preserve"> </w:t>
            </w:r>
            <w:proofErr w:type="spellStart"/>
            <w:r w:rsidRPr="00FD47AB">
              <w:rPr>
                <w:rFonts w:ascii="Garamond" w:hAnsi="Garamond"/>
                <w:sz w:val="28"/>
                <w:szCs w:val="28"/>
              </w:rPr>
              <w:t>olk</w:t>
            </w:r>
            <w:proofErr w:type="spellEnd"/>
            <w:r w:rsidRPr="00FD47AB">
              <w:rPr>
                <w:rFonts w:ascii="Garamond" w:hAnsi="Garamond"/>
                <w:sz w:val="28"/>
                <w:szCs w:val="28"/>
              </w:rPr>
              <w:t xml:space="preserve"> ta </w:t>
            </w:r>
            <w:proofErr w:type="spellStart"/>
            <w:r w:rsidRPr="00FD47AB">
              <w:rPr>
                <w:rFonts w:ascii="Garamond" w:hAnsi="Garamond"/>
                <w:sz w:val="28"/>
                <w:szCs w:val="28"/>
              </w:rPr>
              <w:t>Breagyn</w:t>
            </w:r>
            <w:proofErr w:type="spellEnd"/>
            <w:r w:rsidRPr="00FD47AB">
              <w:rPr>
                <w:rFonts w:ascii="Garamond" w:hAnsi="Garamond"/>
                <w:sz w:val="28"/>
                <w:szCs w:val="28"/>
              </w:rPr>
              <w:t xml:space="preserve"> </w:t>
            </w:r>
            <w:proofErr w:type="spellStart"/>
            <w:r w:rsidRPr="00FD47AB">
              <w:rPr>
                <w:rFonts w:ascii="Garamond" w:hAnsi="Garamond"/>
                <w:sz w:val="28"/>
                <w:szCs w:val="28"/>
              </w:rPr>
              <w:t>dy</w:t>
            </w:r>
            <w:proofErr w:type="spellEnd"/>
            <w:r w:rsidRPr="00FD47AB">
              <w:rPr>
                <w:rFonts w:ascii="Garamond" w:hAnsi="Garamond"/>
                <w:sz w:val="28"/>
                <w:szCs w:val="28"/>
              </w:rPr>
              <w:t xml:space="preserve"> </w:t>
            </w:r>
            <w:proofErr w:type="spellStart"/>
            <w:r w:rsidRPr="00FD47AB">
              <w:rPr>
                <w:rFonts w:ascii="Garamond" w:hAnsi="Garamond"/>
                <w:sz w:val="28"/>
                <w:szCs w:val="28"/>
              </w:rPr>
              <w:t>yanoo</w:t>
            </w:r>
            <w:proofErr w:type="spellEnd"/>
            <w:r w:rsidRPr="00FD47AB">
              <w:rPr>
                <w:rFonts w:ascii="Garamond" w:hAnsi="Garamond"/>
                <w:sz w:val="28"/>
                <w:szCs w:val="28"/>
              </w:rPr>
              <w:t xml:space="preserve"> ; </w:t>
            </w:r>
            <w:proofErr w:type="spellStart"/>
            <w:r w:rsidRPr="00FD47AB">
              <w:rPr>
                <w:rFonts w:ascii="Garamond" w:hAnsi="Garamond"/>
                <w:sz w:val="28"/>
                <w:szCs w:val="28"/>
              </w:rPr>
              <w:t>Cre</w:t>
            </w:r>
            <w:proofErr w:type="spellEnd"/>
            <w:r w:rsidRPr="00FD47AB">
              <w:rPr>
                <w:rFonts w:ascii="Garamond" w:hAnsi="Garamond"/>
                <w:sz w:val="28"/>
                <w:szCs w:val="28"/>
              </w:rPr>
              <w:t xml:space="preserve"> cha </w:t>
            </w:r>
            <w:proofErr w:type="spellStart"/>
            <w:r w:rsidRPr="00FD47AB">
              <w:rPr>
                <w:rFonts w:ascii="Garamond" w:hAnsi="Garamond"/>
                <w:sz w:val="28"/>
                <w:szCs w:val="28"/>
              </w:rPr>
              <w:t>olk</w:t>
            </w:r>
            <w:proofErr w:type="spellEnd"/>
            <w:r w:rsidRPr="00FD47AB">
              <w:rPr>
                <w:rFonts w:ascii="Garamond" w:hAnsi="Garamond"/>
                <w:sz w:val="28"/>
                <w:szCs w:val="28"/>
              </w:rPr>
              <w:t xml:space="preserve"> as </w:t>
            </w:r>
            <w:proofErr w:type="spellStart"/>
            <w:r w:rsidRPr="00FD47AB">
              <w:rPr>
                <w:rFonts w:ascii="Garamond" w:hAnsi="Garamond"/>
                <w:sz w:val="28"/>
                <w:szCs w:val="28"/>
              </w:rPr>
              <w:t>t’ow</w:t>
            </w:r>
            <w:proofErr w:type="spellEnd"/>
            <w:r w:rsidRPr="00FD47AB">
              <w:rPr>
                <w:rFonts w:ascii="Garamond" w:hAnsi="Garamond"/>
                <w:sz w:val="28"/>
                <w:szCs w:val="28"/>
              </w:rPr>
              <w:t xml:space="preserve"> goal </w:t>
            </w:r>
            <w:proofErr w:type="spellStart"/>
            <w:r w:rsidRPr="00FD47AB">
              <w:rPr>
                <w:rFonts w:ascii="Garamond" w:hAnsi="Garamond"/>
                <w:sz w:val="28"/>
                <w:szCs w:val="28"/>
              </w:rPr>
              <w:t>rish</w:t>
            </w:r>
            <w:proofErr w:type="spellEnd"/>
            <w:r w:rsidRPr="00FD47AB">
              <w:rPr>
                <w:rFonts w:ascii="Garamond" w:hAnsi="Garamond"/>
                <w:sz w:val="28"/>
                <w:szCs w:val="28"/>
              </w:rPr>
              <w:t xml:space="preserve"> </w:t>
            </w:r>
            <w:proofErr w:type="spellStart"/>
            <w:r w:rsidRPr="00FD47AB">
              <w:rPr>
                <w:rFonts w:ascii="Garamond" w:hAnsi="Garamond"/>
                <w:sz w:val="28"/>
                <w:szCs w:val="28"/>
              </w:rPr>
              <w:t>oo</w:t>
            </w:r>
            <w:proofErr w:type="spellEnd"/>
            <w:r w:rsidRPr="00FD47AB">
              <w:rPr>
                <w:rFonts w:ascii="Garamond" w:hAnsi="Garamond"/>
                <w:sz w:val="28"/>
                <w:szCs w:val="28"/>
              </w:rPr>
              <w:t xml:space="preserve"> </w:t>
            </w:r>
            <w:proofErr w:type="spellStart"/>
            <w:r w:rsidRPr="00FD47AB">
              <w:rPr>
                <w:rFonts w:ascii="Garamond" w:hAnsi="Garamond"/>
                <w:sz w:val="28"/>
                <w:szCs w:val="28"/>
              </w:rPr>
              <w:t>hene</w:t>
            </w:r>
            <w:proofErr w:type="spellEnd"/>
            <w:r w:rsidRPr="00FD47AB">
              <w:rPr>
                <w:rFonts w:ascii="Garamond" w:hAnsi="Garamond"/>
                <w:sz w:val="28"/>
                <w:szCs w:val="28"/>
              </w:rPr>
              <w:t xml:space="preserve"> y </w:t>
            </w:r>
            <w:proofErr w:type="spellStart"/>
            <w:r w:rsidRPr="00FD47AB">
              <w:rPr>
                <w:rFonts w:ascii="Garamond" w:hAnsi="Garamond"/>
                <w:sz w:val="28"/>
                <w:szCs w:val="28"/>
              </w:rPr>
              <w:t>ve</w:t>
            </w:r>
            <w:proofErr w:type="spellEnd"/>
            <w:r w:rsidRPr="00FD47AB">
              <w:rPr>
                <w:rFonts w:ascii="Garamond" w:hAnsi="Garamond"/>
                <w:sz w:val="28"/>
                <w:szCs w:val="28"/>
              </w:rPr>
              <w:t xml:space="preserve"> </w:t>
            </w:r>
            <w:proofErr w:type="spellStart"/>
            <w:r w:rsidRPr="00FD47AB">
              <w:rPr>
                <w:rFonts w:ascii="Garamond" w:hAnsi="Garamond"/>
                <w:sz w:val="28"/>
                <w:szCs w:val="28"/>
              </w:rPr>
              <w:t>mollit</w:t>
            </w:r>
            <w:proofErr w:type="spellEnd"/>
            <w:r w:rsidRPr="00FD47AB">
              <w:rPr>
                <w:rFonts w:ascii="Garamond" w:hAnsi="Garamond"/>
                <w:sz w:val="28"/>
                <w:szCs w:val="28"/>
              </w:rPr>
              <w:t xml:space="preserve">, </w:t>
            </w:r>
            <w:proofErr w:type="spellStart"/>
            <w:r w:rsidRPr="00FD47AB">
              <w:rPr>
                <w:rFonts w:ascii="Garamond" w:hAnsi="Garamond"/>
                <w:sz w:val="28"/>
                <w:szCs w:val="28"/>
              </w:rPr>
              <w:t>ny</w:t>
            </w:r>
            <w:proofErr w:type="spellEnd"/>
            <w:r w:rsidRPr="00FD47AB">
              <w:rPr>
                <w:rFonts w:ascii="Garamond" w:hAnsi="Garamond"/>
                <w:sz w:val="28"/>
                <w:szCs w:val="28"/>
              </w:rPr>
              <w:t xml:space="preserve"> </w:t>
            </w:r>
            <w:proofErr w:type="spellStart"/>
            <w:r w:rsidRPr="00FD47AB">
              <w:rPr>
                <w:rFonts w:ascii="Garamond" w:hAnsi="Garamond"/>
                <w:sz w:val="28"/>
                <w:szCs w:val="28"/>
              </w:rPr>
              <w:t>smooinaght</w:t>
            </w:r>
            <w:proofErr w:type="spellEnd"/>
            <w:r w:rsidRPr="00FD47AB">
              <w:rPr>
                <w:rFonts w:ascii="Garamond" w:hAnsi="Garamond"/>
                <w:sz w:val="28"/>
                <w:szCs w:val="28"/>
              </w:rPr>
              <w:t xml:space="preserve"> y </w:t>
            </w:r>
            <w:proofErr w:type="spellStart"/>
            <w:r w:rsidRPr="00FD47AB">
              <w:rPr>
                <w:rFonts w:ascii="Garamond" w:hAnsi="Garamond"/>
                <w:sz w:val="28"/>
                <w:szCs w:val="28"/>
              </w:rPr>
              <w:t>ve</w:t>
            </w:r>
            <w:proofErr w:type="spellEnd"/>
            <w:r w:rsidRPr="00FD47AB">
              <w:rPr>
                <w:rFonts w:ascii="Garamond" w:hAnsi="Garamond"/>
                <w:sz w:val="28"/>
                <w:szCs w:val="28"/>
              </w:rPr>
              <w:t xml:space="preserve"> </w:t>
            </w:r>
            <w:proofErr w:type="spellStart"/>
            <w:r w:rsidRPr="00FD47AB">
              <w:rPr>
                <w:rFonts w:ascii="Garamond" w:hAnsi="Garamond"/>
                <w:sz w:val="28"/>
                <w:szCs w:val="28"/>
              </w:rPr>
              <w:t>jeant</w:t>
            </w:r>
            <w:proofErr w:type="spellEnd"/>
            <w:r w:rsidRPr="00FD47AB">
              <w:rPr>
                <w:rFonts w:ascii="Garamond" w:hAnsi="Garamond"/>
                <w:sz w:val="28"/>
                <w:szCs w:val="28"/>
              </w:rPr>
              <w:t xml:space="preserve"> ort </w:t>
            </w:r>
            <w:proofErr w:type="spellStart"/>
            <w:r w:rsidRPr="00FD47AB">
              <w:rPr>
                <w:rFonts w:ascii="Garamond" w:hAnsi="Garamond"/>
                <w:sz w:val="28"/>
                <w:szCs w:val="28"/>
              </w:rPr>
              <w:t>dy</w:t>
            </w:r>
            <w:proofErr w:type="spellEnd"/>
            <w:r w:rsidRPr="00FD47AB">
              <w:rPr>
                <w:rFonts w:ascii="Garamond" w:hAnsi="Garamond"/>
                <w:sz w:val="28"/>
                <w:szCs w:val="28"/>
              </w:rPr>
              <w:t xml:space="preserve"> </w:t>
            </w:r>
            <w:proofErr w:type="spellStart"/>
            <w:r w:rsidRPr="00FD47AB">
              <w:rPr>
                <w:rFonts w:ascii="Garamond" w:hAnsi="Garamond"/>
                <w:sz w:val="28"/>
                <w:szCs w:val="28"/>
              </w:rPr>
              <w:t>vel</w:t>
            </w:r>
            <w:proofErr w:type="spellEnd"/>
            <w:r w:rsidRPr="00FD47AB">
              <w:rPr>
                <w:rFonts w:ascii="Garamond" w:hAnsi="Garamond"/>
                <w:sz w:val="28"/>
                <w:szCs w:val="28"/>
              </w:rPr>
              <w:t xml:space="preserve"> </w:t>
            </w:r>
            <w:proofErr w:type="spellStart"/>
            <w:r w:rsidRPr="00FD47AB">
              <w:rPr>
                <w:rFonts w:ascii="Garamond" w:hAnsi="Garamond"/>
                <w:sz w:val="28"/>
                <w:szCs w:val="28"/>
              </w:rPr>
              <w:t>oo</w:t>
            </w:r>
            <w:proofErr w:type="spellEnd"/>
            <w:r w:rsidRPr="00FD47AB">
              <w:rPr>
                <w:rFonts w:ascii="Garamond" w:hAnsi="Garamond"/>
                <w:sz w:val="28"/>
                <w:szCs w:val="28"/>
              </w:rPr>
              <w:t xml:space="preserve"> </w:t>
            </w:r>
            <w:proofErr w:type="spellStart"/>
            <w:r w:rsidRPr="00FD47AB">
              <w:rPr>
                <w:rFonts w:ascii="Garamond" w:hAnsi="Garamond"/>
                <w:sz w:val="28"/>
                <w:szCs w:val="28"/>
              </w:rPr>
              <w:t>breagagh</w:t>
            </w:r>
            <w:proofErr w:type="spellEnd"/>
            <w:r w:rsidRPr="00FD47AB">
              <w:rPr>
                <w:rFonts w:ascii="Garamond" w:hAnsi="Garamond"/>
                <w:sz w:val="28"/>
                <w:szCs w:val="28"/>
              </w:rPr>
              <w:t>, nee-</w:t>
            </w:r>
            <w:proofErr w:type="spellStart"/>
            <w:r w:rsidRPr="00FD47AB">
              <w:rPr>
                <w:rFonts w:ascii="Garamond" w:hAnsi="Garamond"/>
                <w:sz w:val="28"/>
                <w:szCs w:val="28"/>
              </w:rPr>
              <w:t>oo</w:t>
            </w:r>
            <w:proofErr w:type="spellEnd"/>
            <w:r w:rsidRPr="00FD47AB">
              <w:rPr>
                <w:rFonts w:ascii="Garamond" w:hAnsi="Garamond"/>
                <w:sz w:val="28"/>
                <w:szCs w:val="28"/>
              </w:rPr>
              <w:t xml:space="preserve"> </w:t>
            </w:r>
            <w:proofErr w:type="spellStart"/>
            <w:r w:rsidRPr="00FD47AB">
              <w:rPr>
                <w:rFonts w:ascii="Garamond" w:hAnsi="Garamond"/>
                <w:sz w:val="28"/>
                <w:szCs w:val="28"/>
              </w:rPr>
              <w:t>toig</w:t>
            </w:r>
            <w:r w:rsidRPr="00FD47AB">
              <w:rPr>
                <w:rFonts w:ascii="Garamond" w:hAnsi="Garamond"/>
                <w:i/>
                <w:sz w:val="28"/>
                <w:szCs w:val="28"/>
              </w:rPr>
              <w:t>g</w:t>
            </w:r>
            <w:r w:rsidRPr="00FD47AB">
              <w:rPr>
                <w:rFonts w:ascii="Garamond" w:hAnsi="Garamond"/>
                <w:sz w:val="28"/>
                <w:szCs w:val="28"/>
              </w:rPr>
              <w:t>al</w:t>
            </w:r>
            <w:proofErr w:type="spellEnd"/>
            <w:r w:rsidRPr="00FD47AB">
              <w:rPr>
                <w:rFonts w:ascii="Garamond" w:hAnsi="Garamond"/>
                <w:sz w:val="28"/>
                <w:szCs w:val="28"/>
              </w:rPr>
              <w:t xml:space="preserve"> </w:t>
            </w:r>
            <w:proofErr w:type="spellStart"/>
            <w:r w:rsidRPr="00FD47AB">
              <w:rPr>
                <w:rFonts w:ascii="Garamond" w:hAnsi="Garamond"/>
                <w:sz w:val="28"/>
                <w:szCs w:val="28"/>
              </w:rPr>
              <w:t>dy</w:t>
            </w:r>
            <w:proofErr w:type="spellEnd"/>
            <w:r w:rsidRPr="00FD47AB">
              <w:rPr>
                <w:rFonts w:ascii="Garamond" w:hAnsi="Garamond"/>
                <w:sz w:val="28"/>
                <w:szCs w:val="28"/>
              </w:rPr>
              <w:t xml:space="preserve"> </w:t>
            </w:r>
            <w:proofErr w:type="spellStart"/>
            <w:r w:rsidRPr="00FD47AB">
              <w:rPr>
                <w:rFonts w:ascii="Garamond" w:hAnsi="Garamond"/>
                <w:sz w:val="28"/>
                <w:szCs w:val="28"/>
              </w:rPr>
              <w:t>vel</w:t>
            </w:r>
            <w:proofErr w:type="spellEnd"/>
            <w:r w:rsidRPr="00FD47AB">
              <w:rPr>
                <w:rFonts w:ascii="Garamond" w:hAnsi="Garamond"/>
                <w:sz w:val="28"/>
                <w:szCs w:val="28"/>
              </w:rPr>
              <w:t xml:space="preserve"> eh </w:t>
            </w:r>
            <w:proofErr w:type="spellStart"/>
            <w:r w:rsidRPr="00FD47AB">
              <w:rPr>
                <w:rFonts w:ascii="Garamond" w:hAnsi="Garamond"/>
                <w:sz w:val="28"/>
                <w:szCs w:val="28"/>
              </w:rPr>
              <w:t>peccah</w:t>
            </w:r>
            <w:proofErr w:type="spellEnd"/>
            <w:r w:rsidRPr="00FD47AB">
              <w:rPr>
                <w:rFonts w:ascii="Garamond" w:hAnsi="Garamond"/>
                <w:sz w:val="28"/>
                <w:szCs w:val="28"/>
              </w:rPr>
              <w:t xml:space="preserve"> </w:t>
            </w:r>
            <w:proofErr w:type="spellStart"/>
            <w:r w:rsidRPr="00FD47AB">
              <w:rPr>
                <w:rFonts w:ascii="Garamond" w:hAnsi="Garamond"/>
                <w:sz w:val="28"/>
                <w:szCs w:val="28"/>
              </w:rPr>
              <w:t>eajee</w:t>
            </w:r>
            <w:proofErr w:type="spellEnd"/>
            <w:r w:rsidRPr="00FD47AB">
              <w:rPr>
                <w:rFonts w:ascii="Garamond" w:hAnsi="Garamond"/>
                <w:sz w:val="28"/>
                <w:szCs w:val="28"/>
              </w:rPr>
              <w:t xml:space="preserve">, as </w:t>
            </w:r>
            <w:proofErr w:type="spellStart"/>
            <w:r w:rsidRPr="00FD47AB">
              <w:rPr>
                <w:rFonts w:ascii="Garamond" w:hAnsi="Garamond"/>
                <w:sz w:val="28"/>
                <w:szCs w:val="28"/>
              </w:rPr>
              <w:t>dy</w:t>
            </w:r>
            <w:proofErr w:type="spellEnd"/>
            <w:r w:rsidRPr="00FD47AB">
              <w:rPr>
                <w:rFonts w:ascii="Garamond" w:hAnsi="Garamond"/>
                <w:sz w:val="28"/>
                <w:szCs w:val="28"/>
              </w:rPr>
              <w:t xml:space="preserve"> </w:t>
            </w:r>
            <w:proofErr w:type="spellStart"/>
            <w:r w:rsidRPr="00FD47AB">
              <w:rPr>
                <w:rFonts w:ascii="Garamond" w:hAnsi="Garamond"/>
                <w:sz w:val="28"/>
                <w:szCs w:val="28"/>
              </w:rPr>
              <w:t>vel</w:t>
            </w:r>
            <w:proofErr w:type="spellEnd"/>
            <w:r w:rsidRPr="00FD47AB">
              <w:rPr>
                <w:rFonts w:ascii="Garamond" w:hAnsi="Garamond"/>
                <w:sz w:val="28"/>
                <w:szCs w:val="28"/>
              </w:rPr>
              <w:t xml:space="preserve"> </w:t>
            </w:r>
            <w:proofErr w:type="spellStart"/>
            <w:r w:rsidRPr="00FD47AB">
              <w:rPr>
                <w:rFonts w:ascii="Garamond" w:hAnsi="Garamond"/>
                <w:sz w:val="28"/>
                <w:szCs w:val="28"/>
              </w:rPr>
              <w:t>resoon</w:t>
            </w:r>
            <w:proofErr w:type="spellEnd"/>
            <w:r w:rsidRPr="00FD47AB">
              <w:rPr>
                <w:rFonts w:ascii="Garamond" w:hAnsi="Garamond"/>
                <w:sz w:val="28"/>
                <w:szCs w:val="28"/>
              </w:rPr>
              <w:t xml:space="preserve"> </w:t>
            </w:r>
            <w:proofErr w:type="spellStart"/>
            <w:r w:rsidRPr="00FD47AB">
              <w:rPr>
                <w:rFonts w:ascii="Garamond" w:hAnsi="Garamond"/>
                <w:sz w:val="28"/>
                <w:szCs w:val="28"/>
              </w:rPr>
              <w:t>feer</w:t>
            </w:r>
            <w:proofErr w:type="spellEnd"/>
            <w:r w:rsidRPr="00FD47AB">
              <w:rPr>
                <w:rFonts w:ascii="Garamond" w:hAnsi="Garamond"/>
                <w:sz w:val="28"/>
                <w:szCs w:val="28"/>
              </w:rPr>
              <w:t xml:space="preserve"> </w:t>
            </w:r>
            <w:proofErr w:type="spellStart"/>
            <w:r w:rsidRPr="00FD47AB">
              <w:rPr>
                <w:rFonts w:ascii="Garamond" w:hAnsi="Garamond"/>
                <w:sz w:val="28"/>
                <w:szCs w:val="28"/>
              </w:rPr>
              <w:t>wooar</w:t>
            </w:r>
            <w:proofErr w:type="spellEnd"/>
            <w:r w:rsidRPr="00FD47AB">
              <w:rPr>
                <w:rFonts w:ascii="Garamond" w:hAnsi="Garamond"/>
                <w:sz w:val="28"/>
                <w:szCs w:val="28"/>
              </w:rPr>
              <w:t xml:space="preserve"> son </w:t>
            </w:r>
            <w:proofErr w:type="spellStart"/>
            <w:r w:rsidRPr="00FD47AB">
              <w:rPr>
                <w:rFonts w:ascii="Garamond" w:hAnsi="Garamond"/>
                <w:sz w:val="28"/>
                <w:szCs w:val="28"/>
              </w:rPr>
              <w:t>ny</w:t>
            </w:r>
            <w:proofErr w:type="spellEnd"/>
            <w:r w:rsidRPr="00FD47AB">
              <w:rPr>
                <w:rFonts w:ascii="Garamond" w:hAnsi="Garamond"/>
                <w:sz w:val="28"/>
                <w:szCs w:val="28"/>
              </w:rPr>
              <w:t xml:space="preserve"> </w:t>
            </w:r>
            <w:proofErr w:type="spellStart"/>
            <w:r w:rsidRPr="00FD47AB">
              <w:rPr>
                <w:rFonts w:ascii="Garamond" w:hAnsi="Garamond"/>
                <w:i/>
                <w:sz w:val="28"/>
                <w:szCs w:val="28"/>
              </w:rPr>
              <w:t>baggyrtyn</w:t>
            </w:r>
            <w:proofErr w:type="spellEnd"/>
            <w:r w:rsidRPr="00FD47AB">
              <w:rPr>
                <w:rFonts w:ascii="Garamond" w:hAnsi="Garamond"/>
                <w:i/>
                <w:sz w:val="28"/>
                <w:szCs w:val="28"/>
              </w:rPr>
              <w:t xml:space="preserve"> </w:t>
            </w:r>
            <w:proofErr w:type="spellStart"/>
            <w:r w:rsidRPr="00FD47AB">
              <w:rPr>
                <w:rFonts w:ascii="Garamond" w:hAnsi="Garamond"/>
                <w:i/>
                <w:sz w:val="28"/>
                <w:szCs w:val="28"/>
              </w:rPr>
              <w:t>agglagh</w:t>
            </w:r>
            <w:proofErr w:type="spellEnd"/>
            <w:r w:rsidRPr="00FD47AB">
              <w:rPr>
                <w:rFonts w:ascii="Garamond" w:hAnsi="Garamond"/>
                <w:sz w:val="28"/>
                <w:szCs w:val="28"/>
              </w:rPr>
              <w:t xml:space="preserve"> ta shin </w:t>
            </w:r>
            <w:proofErr w:type="spellStart"/>
            <w:r w:rsidRPr="00FD47AB">
              <w:rPr>
                <w:rFonts w:ascii="Garamond" w:hAnsi="Garamond"/>
                <w:sz w:val="28"/>
                <w:szCs w:val="28"/>
              </w:rPr>
              <w:t>dy</w:t>
            </w:r>
            <w:proofErr w:type="spellEnd"/>
            <w:r w:rsidRPr="00FD47AB">
              <w:rPr>
                <w:rFonts w:ascii="Garamond" w:hAnsi="Garamond"/>
                <w:sz w:val="28"/>
                <w:szCs w:val="28"/>
              </w:rPr>
              <w:t xml:space="preserve"> </w:t>
            </w:r>
            <w:proofErr w:type="spellStart"/>
            <w:r w:rsidRPr="00FD47AB">
              <w:rPr>
                <w:rFonts w:ascii="Garamond" w:hAnsi="Garamond"/>
                <w:sz w:val="28"/>
                <w:szCs w:val="28"/>
              </w:rPr>
              <w:t>gheddyn</w:t>
            </w:r>
            <w:proofErr w:type="spellEnd"/>
            <w:r w:rsidRPr="00FD47AB">
              <w:rPr>
                <w:rFonts w:ascii="Garamond" w:hAnsi="Garamond"/>
                <w:sz w:val="28"/>
                <w:szCs w:val="28"/>
              </w:rPr>
              <w:t xml:space="preserve"> </w:t>
            </w:r>
            <w:proofErr w:type="spellStart"/>
            <w:r w:rsidRPr="00FD47AB">
              <w:rPr>
                <w:rFonts w:ascii="Garamond" w:hAnsi="Garamond"/>
                <w:sz w:val="28"/>
                <w:szCs w:val="28"/>
              </w:rPr>
              <w:t>ayns</w:t>
            </w:r>
            <w:proofErr w:type="spellEnd"/>
            <w:r w:rsidRPr="00FD47AB">
              <w:rPr>
                <w:rFonts w:ascii="Garamond" w:hAnsi="Garamond"/>
                <w:sz w:val="28"/>
                <w:szCs w:val="28"/>
              </w:rPr>
              <w:t xml:space="preserve"> Goo Yee </w:t>
            </w:r>
            <w:proofErr w:type="spellStart"/>
            <w:r w:rsidRPr="00FD47AB">
              <w:rPr>
                <w:rFonts w:ascii="Garamond" w:hAnsi="Garamond"/>
                <w:sz w:val="28"/>
                <w:szCs w:val="28"/>
              </w:rPr>
              <w:t>noi</w:t>
            </w:r>
            <w:proofErr w:type="spellEnd"/>
            <w:r w:rsidRPr="00FD47AB">
              <w:rPr>
                <w:rFonts w:ascii="Garamond" w:hAnsi="Garamond"/>
                <w:sz w:val="28"/>
                <w:szCs w:val="28"/>
              </w:rPr>
              <w:t xml:space="preserve"> </w:t>
            </w:r>
            <w:proofErr w:type="spellStart"/>
            <w:r w:rsidRPr="00FD47AB">
              <w:rPr>
                <w:rFonts w:ascii="Garamond" w:hAnsi="Garamond"/>
                <w:sz w:val="28"/>
                <w:szCs w:val="28"/>
              </w:rPr>
              <w:t>ocsyn</w:t>
            </w:r>
            <w:proofErr w:type="spellEnd"/>
            <w:r w:rsidRPr="00FD47AB">
              <w:rPr>
                <w:rFonts w:ascii="Garamond" w:hAnsi="Garamond"/>
                <w:sz w:val="28"/>
                <w:szCs w:val="28"/>
              </w:rPr>
              <w:t xml:space="preserve"> ta foil-</w:t>
            </w:r>
            <w:proofErr w:type="spellStart"/>
            <w:r w:rsidRPr="00FD47AB">
              <w:rPr>
                <w:rFonts w:ascii="Garamond" w:hAnsi="Garamond"/>
                <w:sz w:val="28"/>
                <w:szCs w:val="28"/>
              </w:rPr>
              <w:t>chagh</w:t>
            </w:r>
            <w:proofErr w:type="spellEnd"/>
            <w:r w:rsidRPr="00FD47AB">
              <w:rPr>
                <w:rFonts w:ascii="Garamond" w:hAnsi="Garamond"/>
                <w:sz w:val="28"/>
                <w:szCs w:val="28"/>
              </w:rPr>
              <w:t xml:space="preserve"> </w:t>
            </w:r>
            <w:proofErr w:type="spellStart"/>
            <w:r w:rsidRPr="00FD47AB">
              <w:rPr>
                <w:rFonts w:ascii="Garamond" w:hAnsi="Garamond"/>
                <w:sz w:val="28"/>
                <w:szCs w:val="28"/>
              </w:rPr>
              <w:t>jeh’n</w:t>
            </w:r>
            <w:proofErr w:type="spellEnd"/>
            <w:r w:rsidRPr="00FD47AB">
              <w:rPr>
                <w:rFonts w:ascii="Garamond" w:hAnsi="Garamond"/>
                <w:sz w:val="28"/>
                <w:szCs w:val="28"/>
              </w:rPr>
              <w:t xml:space="preserve"> </w:t>
            </w:r>
            <w:proofErr w:type="spellStart"/>
            <w:r w:rsidRPr="00FD47AB">
              <w:rPr>
                <w:rFonts w:ascii="Garamond" w:hAnsi="Garamond"/>
                <w:sz w:val="28"/>
                <w:szCs w:val="28"/>
              </w:rPr>
              <w:t>peccah</w:t>
            </w:r>
            <w:proofErr w:type="spellEnd"/>
            <w:r w:rsidRPr="00FD47AB">
              <w:rPr>
                <w:rFonts w:ascii="Garamond" w:hAnsi="Garamond"/>
                <w:sz w:val="28"/>
                <w:szCs w:val="28"/>
              </w:rPr>
              <w:t xml:space="preserve"> </w:t>
            </w:r>
            <w:proofErr w:type="spellStart"/>
            <w:r w:rsidRPr="00FD47AB">
              <w:rPr>
                <w:rFonts w:ascii="Garamond" w:hAnsi="Garamond"/>
                <w:sz w:val="28"/>
                <w:szCs w:val="28"/>
              </w:rPr>
              <w:t>shoh</w:t>
            </w:r>
            <w:proofErr w:type="spellEnd"/>
            <w:r w:rsidRPr="00FD47AB">
              <w:rPr>
                <w:rFonts w:ascii="Garamond" w:hAnsi="Garamond"/>
                <w:sz w:val="28"/>
                <w:szCs w:val="28"/>
              </w:rPr>
              <w:t xml:space="preserve"> </w:t>
            </w:r>
            <w:proofErr w:type="spellStart"/>
            <w:r w:rsidRPr="00FD47AB">
              <w:rPr>
                <w:rFonts w:ascii="Garamond" w:hAnsi="Garamond"/>
                <w:i/>
                <w:sz w:val="28"/>
                <w:szCs w:val="28"/>
              </w:rPr>
              <w:t>dy</w:t>
            </w:r>
            <w:proofErr w:type="spellEnd"/>
            <w:r w:rsidRPr="00FD47AB">
              <w:rPr>
                <w:rFonts w:ascii="Garamond" w:hAnsi="Garamond"/>
                <w:i/>
                <w:sz w:val="28"/>
                <w:szCs w:val="28"/>
              </w:rPr>
              <w:t xml:space="preserve"> bee ad </w:t>
            </w:r>
            <w:proofErr w:type="spellStart"/>
            <w:r w:rsidRPr="00FD47AB">
              <w:rPr>
                <w:rFonts w:ascii="Garamond" w:hAnsi="Garamond"/>
                <w:i/>
                <w:sz w:val="28"/>
                <w:szCs w:val="28"/>
              </w:rPr>
              <w:t>tilgit</w:t>
            </w:r>
            <w:proofErr w:type="spellEnd"/>
            <w:r w:rsidRPr="00FD47AB">
              <w:rPr>
                <w:rFonts w:ascii="Garamond" w:hAnsi="Garamond"/>
                <w:i/>
                <w:sz w:val="28"/>
                <w:szCs w:val="28"/>
              </w:rPr>
              <w:t xml:space="preserve"> </w:t>
            </w:r>
            <w:proofErr w:type="spellStart"/>
            <w:r w:rsidRPr="00FD47AB">
              <w:rPr>
                <w:rFonts w:ascii="Garamond" w:hAnsi="Garamond"/>
                <w:i/>
                <w:sz w:val="28"/>
                <w:szCs w:val="28"/>
              </w:rPr>
              <w:t>ayns</w:t>
            </w:r>
            <w:proofErr w:type="spellEnd"/>
            <w:r w:rsidRPr="00FD47AB">
              <w:rPr>
                <w:rFonts w:ascii="Garamond" w:hAnsi="Garamond"/>
                <w:i/>
                <w:sz w:val="28"/>
                <w:szCs w:val="28"/>
              </w:rPr>
              <w:t xml:space="preserve"> </w:t>
            </w:r>
            <w:proofErr w:type="spellStart"/>
            <w:r w:rsidRPr="00FD47AB">
              <w:rPr>
                <w:rFonts w:ascii="Garamond" w:hAnsi="Garamond"/>
                <w:i/>
                <w:sz w:val="28"/>
                <w:szCs w:val="28"/>
              </w:rPr>
              <w:t>Nivrin</w:t>
            </w:r>
            <w:proofErr w:type="spellEnd"/>
            <w:r w:rsidRPr="00FD47AB">
              <w:rPr>
                <w:rFonts w:ascii="Garamond" w:hAnsi="Garamond"/>
                <w:sz w:val="28"/>
                <w:szCs w:val="28"/>
              </w:rPr>
              <w:t xml:space="preserve">. </w:t>
            </w:r>
          </w:p>
        </w:tc>
        <w:tc>
          <w:tcPr>
            <w:tcW w:w="3810" w:type="dxa"/>
          </w:tcPr>
          <w:p w14:paraId="6073EFE5" w14:textId="77777777" w:rsidR="008820B6" w:rsidRPr="009A4209" w:rsidRDefault="008820B6" w:rsidP="00DB60C3">
            <w:pPr>
              <w:pStyle w:val="ListParagraph"/>
              <w:ind w:left="0" w:firstLine="227"/>
              <w:jc w:val="both"/>
              <w:rPr>
                <w:rFonts w:ascii="Garamond" w:hAnsi="Garamond" w:cs="Times New Roman"/>
                <w:sz w:val="28"/>
              </w:rPr>
            </w:pPr>
            <w:r w:rsidRPr="009A4209">
              <w:rPr>
                <w:rFonts w:ascii="Garamond" w:hAnsi="Garamond" w:cs="Times New Roman"/>
                <w:sz w:val="28"/>
              </w:rPr>
              <w:t xml:space="preserve">A. </w:t>
            </w:r>
            <w:r w:rsidRPr="009A4209">
              <w:rPr>
                <w:rFonts w:ascii="Garamond" w:hAnsi="Garamond" w:cs="Times New Roman"/>
                <w:i/>
                <w:sz w:val="28"/>
              </w:rPr>
              <w:t xml:space="preserve">Yes, sure. And if you consider what Mischief it doth, how Ill you take it to be deceived </w:t>
            </w:r>
            <w:proofErr w:type="spellStart"/>
            <w:r w:rsidRPr="009A4209">
              <w:rPr>
                <w:rFonts w:ascii="Garamond" w:hAnsi="Garamond" w:cs="Times New Roman"/>
                <w:i/>
                <w:sz w:val="28"/>
              </w:rPr>
              <w:t>your self</w:t>
            </w:r>
            <w:proofErr w:type="spellEnd"/>
            <w:r w:rsidRPr="009A4209">
              <w:rPr>
                <w:rFonts w:ascii="Garamond" w:hAnsi="Garamond" w:cs="Times New Roman"/>
                <w:i/>
                <w:sz w:val="28"/>
              </w:rPr>
              <w:t xml:space="preserve">, how Ill you take it to be suspected of </w:t>
            </w:r>
            <w:r w:rsidRPr="009A4209">
              <w:rPr>
                <w:rFonts w:ascii="Garamond" w:hAnsi="Garamond" w:cs="Times New Roman"/>
                <w:sz w:val="28"/>
              </w:rPr>
              <w:t>Lying</w:t>
            </w:r>
            <w:r w:rsidRPr="009A4209">
              <w:rPr>
                <w:rFonts w:ascii="Garamond" w:hAnsi="Garamond" w:cs="Times New Roman"/>
                <w:i/>
                <w:sz w:val="28"/>
              </w:rPr>
              <w:t xml:space="preserve">, you will be convinced that it is a base Vice, and that there is great Reason for those </w:t>
            </w:r>
            <w:r w:rsidRPr="00FD47AB">
              <w:rPr>
                <w:rFonts w:ascii="Garamond" w:hAnsi="Garamond" w:cs="Times New Roman"/>
                <w:sz w:val="28"/>
              </w:rPr>
              <w:t>terrible</w:t>
            </w:r>
            <w:r w:rsidRPr="009A4209">
              <w:rPr>
                <w:rFonts w:ascii="Garamond" w:hAnsi="Garamond" w:cs="Times New Roman"/>
                <w:i/>
                <w:sz w:val="28"/>
              </w:rPr>
              <w:t xml:space="preserve"> </w:t>
            </w:r>
            <w:proofErr w:type="spellStart"/>
            <w:r w:rsidRPr="009A4209">
              <w:rPr>
                <w:rFonts w:ascii="Garamond" w:hAnsi="Garamond" w:cs="Times New Roman"/>
                <w:sz w:val="28"/>
              </w:rPr>
              <w:t>Threatnings</w:t>
            </w:r>
            <w:proofErr w:type="spellEnd"/>
            <w:r w:rsidRPr="009A4209">
              <w:rPr>
                <w:rFonts w:ascii="Garamond" w:hAnsi="Garamond" w:cs="Times New Roman"/>
                <w:i/>
                <w:sz w:val="28"/>
              </w:rPr>
              <w:t xml:space="preserve"> which we find in God’s Word</w:t>
            </w:r>
            <w:r w:rsidR="00FD47AB">
              <w:rPr>
                <w:rFonts w:ascii="Garamond" w:hAnsi="Garamond" w:cs="Times New Roman"/>
                <w:i/>
                <w:sz w:val="28"/>
              </w:rPr>
              <w:t>,</w:t>
            </w:r>
            <w:r w:rsidRPr="009A4209">
              <w:rPr>
                <w:rFonts w:ascii="Garamond" w:hAnsi="Garamond" w:cs="Times New Roman"/>
                <w:i/>
                <w:sz w:val="28"/>
              </w:rPr>
              <w:t xml:space="preserve"> against such as are guilty of this Sin, </w:t>
            </w:r>
            <w:r w:rsidRPr="009A4209">
              <w:rPr>
                <w:rFonts w:ascii="Garamond" w:hAnsi="Garamond" w:cs="Times New Roman"/>
                <w:sz w:val="28"/>
              </w:rPr>
              <w:t>That they shall be cast into Hell.</w:t>
            </w:r>
          </w:p>
        </w:tc>
        <w:tc>
          <w:tcPr>
            <w:tcW w:w="0" w:type="auto"/>
          </w:tcPr>
          <w:p w14:paraId="5AC71C00" w14:textId="77777777" w:rsidR="008820B6" w:rsidRDefault="008820B6" w:rsidP="00DB60C3">
            <w:pPr>
              <w:pStyle w:val="ListParagraph"/>
              <w:ind w:left="0"/>
              <w:rPr>
                <w:rFonts w:ascii="Garamond" w:hAnsi="Garamond" w:cs="Times New Roman"/>
                <w:sz w:val="20"/>
                <w:szCs w:val="20"/>
              </w:rPr>
            </w:pPr>
          </w:p>
          <w:p w14:paraId="238A16DA" w14:textId="77777777" w:rsidR="009F1615" w:rsidRDefault="009F1615" w:rsidP="00DB60C3">
            <w:pPr>
              <w:pStyle w:val="ListParagraph"/>
              <w:ind w:left="0"/>
              <w:rPr>
                <w:rFonts w:ascii="Garamond" w:hAnsi="Garamond" w:cs="Times New Roman"/>
                <w:sz w:val="20"/>
                <w:szCs w:val="20"/>
              </w:rPr>
            </w:pPr>
          </w:p>
          <w:p w14:paraId="039B5D6D" w14:textId="77777777" w:rsidR="009F1615" w:rsidRDefault="009F1615" w:rsidP="00DB60C3">
            <w:pPr>
              <w:pStyle w:val="ListParagraph"/>
              <w:ind w:left="0"/>
              <w:rPr>
                <w:rFonts w:ascii="Garamond" w:hAnsi="Garamond" w:cs="Times New Roman"/>
                <w:sz w:val="20"/>
                <w:szCs w:val="20"/>
              </w:rPr>
            </w:pPr>
          </w:p>
          <w:p w14:paraId="7A5BC2DC" w14:textId="77777777" w:rsidR="009F1615" w:rsidRDefault="009F1615" w:rsidP="00DB60C3">
            <w:pPr>
              <w:pStyle w:val="ListParagraph"/>
              <w:ind w:left="0"/>
              <w:rPr>
                <w:rFonts w:ascii="Garamond" w:hAnsi="Garamond" w:cs="Times New Roman"/>
                <w:sz w:val="20"/>
                <w:szCs w:val="20"/>
              </w:rPr>
            </w:pPr>
          </w:p>
          <w:p w14:paraId="2D4F6ED4" w14:textId="77777777" w:rsidR="009F1615" w:rsidRDefault="009F1615" w:rsidP="00DB60C3">
            <w:pPr>
              <w:pStyle w:val="ListParagraph"/>
              <w:ind w:left="0"/>
              <w:rPr>
                <w:rFonts w:ascii="Garamond" w:hAnsi="Garamond" w:cs="Times New Roman"/>
                <w:sz w:val="20"/>
                <w:szCs w:val="20"/>
              </w:rPr>
            </w:pPr>
          </w:p>
          <w:p w14:paraId="5B5B8D10" w14:textId="77777777" w:rsidR="009F1615" w:rsidRDefault="009F1615" w:rsidP="00DB60C3">
            <w:pPr>
              <w:pStyle w:val="ListParagraph"/>
              <w:ind w:left="0"/>
              <w:rPr>
                <w:rFonts w:ascii="Garamond" w:hAnsi="Garamond" w:cs="Times New Roman"/>
                <w:sz w:val="20"/>
                <w:szCs w:val="20"/>
              </w:rPr>
            </w:pPr>
          </w:p>
          <w:p w14:paraId="623F74AE" w14:textId="77777777" w:rsidR="009F1615" w:rsidRDefault="009F1615" w:rsidP="00DB60C3">
            <w:pPr>
              <w:pStyle w:val="ListParagraph"/>
              <w:ind w:left="0"/>
              <w:rPr>
                <w:rFonts w:ascii="Garamond" w:hAnsi="Garamond" w:cs="Times New Roman"/>
                <w:sz w:val="20"/>
                <w:szCs w:val="20"/>
              </w:rPr>
            </w:pPr>
          </w:p>
          <w:p w14:paraId="376C1732" w14:textId="77777777" w:rsidR="009F1615" w:rsidRDefault="009F1615" w:rsidP="00DB60C3">
            <w:pPr>
              <w:pStyle w:val="ListParagraph"/>
              <w:ind w:left="0"/>
              <w:rPr>
                <w:rFonts w:ascii="Garamond" w:hAnsi="Garamond" w:cs="Times New Roman"/>
                <w:sz w:val="20"/>
                <w:szCs w:val="20"/>
              </w:rPr>
            </w:pPr>
          </w:p>
          <w:p w14:paraId="48C2A6CA" w14:textId="77777777" w:rsidR="009F1615" w:rsidRDefault="009F1615" w:rsidP="00DB60C3">
            <w:pPr>
              <w:pStyle w:val="ListParagraph"/>
              <w:ind w:left="0"/>
              <w:rPr>
                <w:rFonts w:ascii="Garamond" w:hAnsi="Garamond" w:cs="Times New Roman"/>
                <w:sz w:val="20"/>
                <w:szCs w:val="20"/>
              </w:rPr>
            </w:pPr>
          </w:p>
          <w:p w14:paraId="6E85741D" w14:textId="77777777" w:rsidR="009F1615" w:rsidRPr="00567463" w:rsidRDefault="009F1615" w:rsidP="00DB60C3">
            <w:pPr>
              <w:pStyle w:val="ListParagraph"/>
              <w:ind w:left="0"/>
              <w:rPr>
                <w:rFonts w:ascii="Garamond" w:hAnsi="Garamond" w:cs="Times New Roman"/>
                <w:sz w:val="20"/>
                <w:szCs w:val="20"/>
              </w:rPr>
            </w:pPr>
            <w:r>
              <w:rPr>
                <w:rFonts w:ascii="Garamond" w:hAnsi="Garamond" w:cs="Times New Roman"/>
                <w:sz w:val="20"/>
                <w:szCs w:val="20"/>
              </w:rPr>
              <w:t>Rev. 21.</w:t>
            </w:r>
          </w:p>
        </w:tc>
      </w:tr>
      <w:tr w:rsidR="008820B6" w:rsidRPr="009A4209" w14:paraId="6C2E9A92" w14:textId="77777777" w:rsidTr="00710C08">
        <w:tc>
          <w:tcPr>
            <w:tcW w:w="4111" w:type="dxa"/>
          </w:tcPr>
          <w:p w14:paraId="5A0F71B8" w14:textId="77777777" w:rsidR="008820B6" w:rsidRPr="00FD47AB" w:rsidRDefault="008820B6" w:rsidP="00DB60C3">
            <w:pPr>
              <w:pStyle w:val="CM3"/>
              <w:widowControl/>
              <w:spacing w:line="240" w:lineRule="auto"/>
              <w:ind w:firstLine="227"/>
              <w:jc w:val="both"/>
              <w:rPr>
                <w:rFonts w:ascii="Garamond" w:hAnsi="Garamond"/>
                <w:sz w:val="28"/>
                <w:szCs w:val="28"/>
              </w:rPr>
            </w:pPr>
            <w:r w:rsidRPr="00FD47AB">
              <w:rPr>
                <w:rFonts w:ascii="Garamond" w:hAnsi="Garamond"/>
                <w:i/>
                <w:sz w:val="28"/>
                <w:szCs w:val="28"/>
              </w:rPr>
              <w:t>Q.</w:t>
            </w:r>
            <w:r w:rsidRPr="00FD47AB">
              <w:rPr>
                <w:rFonts w:ascii="Garamond" w:hAnsi="Garamond"/>
                <w:sz w:val="28"/>
                <w:szCs w:val="28"/>
              </w:rPr>
              <w:t xml:space="preserve"> </w:t>
            </w:r>
            <w:proofErr w:type="spellStart"/>
            <w:r w:rsidRPr="00FD47AB">
              <w:rPr>
                <w:rFonts w:ascii="Garamond" w:hAnsi="Garamond"/>
                <w:sz w:val="28"/>
                <w:szCs w:val="28"/>
              </w:rPr>
              <w:t>Cre</w:t>
            </w:r>
            <w:proofErr w:type="spellEnd"/>
            <w:r w:rsidRPr="00FD47AB">
              <w:rPr>
                <w:rFonts w:ascii="Garamond" w:hAnsi="Garamond"/>
                <w:sz w:val="28"/>
                <w:szCs w:val="28"/>
              </w:rPr>
              <w:t xml:space="preserve"> </w:t>
            </w:r>
            <w:proofErr w:type="spellStart"/>
            <w:r w:rsidRPr="00FD47AB">
              <w:rPr>
                <w:rFonts w:ascii="Garamond" w:hAnsi="Garamond"/>
                <w:sz w:val="28"/>
                <w:szCs w:val="28"/>
              </w:rPr>
              <w:t>ny</w:t>
            </w:r>
            <w:proofErr w:type="spellEnd"/>
            <w:r w:rsidRPr="00FD47AB">
              <w:rPr>
                <w:rFonts w:ascii="Garamond" w:hAnsi="Garamond"/>
                <w:sz w:val="28"/>
                <w:szCs w:val="28"/>
              </w:rPr>
              <w:t xml:space="preserve"> </w:t>
            </w:r>
            <w:proofErr w:type="spellStart"/>
            <w:r w:rsidRPr="00FD47AB">
              <w:rPr>
                <w:rFonts w:ascii="Garamond" w:hAnsi="Garamond"/>
                <w:sz w:val="28"/>
                <w:szCs w:val="28"/>
              </w:rPr>
              <w:t>Leihaghyn</w:t>
            </w:r>
            <w:proofErr w:type="spellEnd"/>
            <w:r w:rsidRPr="00FD47AB">
              <w:rPr>
                <w:rFonts w:ascii="Garamond" w:hAnsi="Garamond"/>
                <w:sz w:val="28"/>
                <w:szCs w:val="28"/>
              </w:rPr>
              <w:t xml:space="preserve"> </w:t>
            </w:r>
            <w:proofErr w:type="spellStart"/>
            <w:r w:rsidRPr="00FD47AB">
              <w:rPr>
                <w:rFonts w:ascii="Garamond" w:hAnsi="Garamond"/>
                <w:sz w:val="28"/>
                <w:szCs w:val="28"/>
              </w:rPr>
              <w:t>shen</w:t>
            </w:r>
            <w:proofErr w:type="spellEnd"/>
            <w:r w:rsidRPr="00FD47AB">
              <w:rPr>
                <w:rFonts w:ascii="Garamond" w:hAnsi="Garamond"/>
                <w:sz w:val="28"/>
                <w:szCs w:val="28"/>
              </w:rPr>
              <w:t xml:space="preserve"> </w:t>
            </w:r>
            <w:proofErr w:type="spellStart"/>
            <w:r w:rsidRPr="00FD47AB">
              <w:rPr>
                <w:rFonts w:ascii="Garamond" w:hAnsi="Garamond"/>
                <w:sz w:val="28"/>
                <w:szCs w:val="28"/>
              </w:rPr>
              <w:t>jeh</w:t>
            </w:r>
            <w:proofErr w:type="spellEnd"/>
            <w:r w:rsidRPr="00FD47AB">
              <w:rPr>
                <w:rFonts w:ascii="Garamond" w:hAnsi="Garamond"/>
                <w:sz w:val="28"/>
                <w:szCs w:val="28"/>
              </w:rPr>
              <w:t xml:space="preserve"> </w:t>
            </w:r>
            <w:proofErr w:type="spellStart"/>
            <w:r w:rsidRPr="00FD47AB">
              <w:rPr>
                <w:rFonts w:ascii="Garamond" w:hAnsi="Garamond"/>
                <w:i/>
                <w:sz w:val="28"/>
                <w:szCs w:val="28"/>
              </w:rPr>
              <w:t>ymmyrkey</w:t>
            </w:r>
            <w:proofErr w:type="spellEnd"/>
            <w:r w:rsidRPr="00FD47AB">
              <w:rPr>
                <w:rFonts w:ascii="Garamond" w:hAnsi="Garamond"/>
                <w:i/>
                <w:sz w:val="28"/>
                <w:szCs w:val="28"/>
              </w:rPr>
              <w:t xml:space="preserve"> </w:t>
            </w:r>
            <w:proofErr w:type="spellStart"/>
            <w:r w:rsidRPr="00FD47AB">
              <w:rPr>
                <w:rFonts w:ascii="Garamond" w:hAnsi="Garamond"/>
                <w:i/>
                <w:sz w:val="28"/>
                <w:szCs w:val="28"/>
              </w:rPr>
              <w:t>mie</w:t>
            </w:r>
            <w:proofErr w:type="spellEnd"/>
            <w:r w:rsidRPr="00FD47AB">
              <w:rPr>
                <w:rFonts w:ascii="Garamond" w:hAnsi="Garamond"/>
                <w:sz w:val="28"/>
                <w:szCs w:val="28"/>
              </w:rPr>
              <w:t xml:space="preserve"> </w:t>
            </w:r>
            <w:proofErr w:type="spellStart"/>
            <w:r w:rsidRPr="00FD47AB">
              <w:rPr>
                <w:rFonts w:ascii="Garamond" w:hAnsi="Garamond"/>
                <w:i/>
                <w:sz w:val="28"/>
                <w:szCs w:val="28"/>
              </w:rPr>
              <w:t>sheeltys</w:t>
            </w:r>
            <w:proofErr w:type="spellEnd"/>
            <w:r w:rsidRPr="00FD47AB">
              <w:rPr>
                <w:rFonts w:ascii="Garamond" w:hAnsi="Garamond"/>
                <w:sz w:val="28"/>
                <w:szCs w:val="28"/>
              </w:rPr>
              <w:t xml:space="preserve"> as </w:t>
            </w:r>
            <w:proofErr w:type="spellStart"/>
            <w:r w:rsidRPr="00FD47AB">
              <w:rPr>
                <w:rFonts w:ascii="Garamond" w:hAnsi="Garamond"/>
                <w:i/>
                <w:sz w:val="28"/>
                <w:szCs w:val="28"/>
              </w:rPr>
              <w:t>glennid</w:t>
            </w:r>
            <w:proofErr w:type="spellEnd"/>
            <w:r w:rsidRPr="00FD47AB">
              <w:rPr>
                <w:rFonts w:ascii="Garamond" w:hAnsi="Garamond"/>
                <w:sz w:val="28"/>
                <w:szCs w:val="28"/>
              </w:rPr>
              <w:t xml:space="preserve">, </w:t>
            </w:r>
            <w:proofErr w:type="spellStart"/>
            <w:r w:rsidRPr="00FD47AB">
              <w:rPr>
                <w:rFonts w:ascii="Garamond" w:hAnsi="Garamond"/>
                <w:sz w:val="28"/>
                <w:szCs w:val="28"/>
              </w:rPr>
              <w:t>lioroo</w:t>
            </w:r>
            <w:proofErr w:type="spellEnd"/>
            <w:r w:rsidRPr="00FD47AB">
              <w:rPr>
                <w:rFonts w:ascii="Garamond" w:hAnsi="Garamond"/>
                <w:sz w:val="28"/>
                <w:szCs w:val="28"/>
              </w:rPr>
              <w:t xml:space="preserve"> </w:t>
            </w:r>
            <w:proofErr w:type="spellStart"/>
            <w:r w:rsidRPr="00FD47AB">
              <w:rPr>
                <w:rFonts w:ascii="Garamond" w:hAnsi="Garamond"/>
                <w:sz w:val="28"/>
                <w:szCs w:val="28"/>
              </w:rPr>
              <w:t>lishagh</w:t>
            </w:r>
            <w:proofErr w:type="spellEnd"/>
            <w:r w:rsidRPr="00FD47AB">
              <w:rPr>
                <w:rFonts w:ascii="Garamond" w:hAnsi="Garamond"/>
                <w:sz w:val="28"/>
                <w:szCs w:val="28"/>
              </w:rPr>
              <w:t xml:space="preserve"> </w:t>
            </w:r>
            <w:proofErr w:type="spellStart"/>
            <w:r w:rsidRPr="00FD47AB">
              <w:rPr>
                <w:rFonts w:ascii="Garamond" w:hAnsi="Garamond"/>
                <w:sz w:val="28"/>
                <w:szCs w:val="28"/>
              </w:rPr>
              <w:t>Creestee</w:t>
            </w:r>
            <w:proofErr w:type="spellEnd"/>
            <w:r w:rsidRPr="00FD47AB">
              <w:rPr>
                <w:rFonts w:ascii="Garamond" w:hAnsi="Garamond"/>
                <w:sz w:val="28"/>
                <w:szCs w:val="28"/>
              </w:rPr>
              <w:t xml:space="preserve"> e </w:t>
            </w:r>
            <w:proofErr w:type="spellStart"/>
            <w:r w:rsidRPr="00FD47AB">
              <w:rPr>
                <w:rFonts w:ascii="Garamond" w:hAnsi="Garamond"/>
                <w:sz w:val="28"/>
                <w:szCs w:val="28"/>
              </w:rPr>
              <w:t>vea</w:t>
            </w:r>
            <w:proofErr w:type="spellEnd"/>
            <w:r w:rsidRPr="00FD47AB">
              <w:rPr>
                <w:rFonts w:ascii="Garamond" w:hAnsi="Garamond"/>
                <w:sz w:val="28"/>
                <w:szCs w:val="28"/>
              </w:rPr>
              <w:t xml:space="preserve"> y </w:t>
            </w:r>
            <w:proofErr w:type="spellStart"/>
            <w:r w:rsidRPr="00FD47AB">
              <w:rPr>
                <w:rFonts w:ascii="Garamond" w:hAnsi="Garamond"/>
                <w:sz w:val="28"/>
                <w:szCs w:val="28"/>
              </w:rPr>
              <w:t>leeideil</w:t>
            </w:r>
            <w:proofErr w:type="spellEnd"/>
            <w:r w:rsidRPr="00FD47AB">
              <w:rPr>
                <w:rFonts w:ascii="Garamond" w:hAnsi="Garamond"/>
                <w:i/>
                <w:sz w:val="28"/>
                <w:szCs w:val="28"/>
              </w:rPr>
              <w:t> </w:t>
            </w:r>
            <w:r w:rsidRPr="00FD47AB">
              <w:rPr>
                <w:rFonts w:ascii="Garamond" w:hAnsi="Garamond"/>
                <w:sz w:val="28"/>
                <w:szCs w:val="28"/>
              </w:rPr>
              <w:t xml:space="preserve">? </w:t>
            </w:r>
          </w:p>
        </w:tc>
        <w:tc>
          <w:tcPr>
            <w:tcW w:w="3810" w:type="dxa"/>
          </w:tcPr>
          <w:p w14:paraId="1D8A781D" w14:textId="77777777" w:rsidR="008820B6" w:rsidRPr="009A4209" w:rsidRDefault="008820B6"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 xml:space="preserve">What are the Rules of </w:t>
            </w:r>
            <w:r w:rsidRPr="009A4209">
              <w:rPr>
                <w:rFonts w:ascii="Garamond" w:hAnsi="Garamond" w:cs="Times New Roman"/>
                <w:sz w:val="28"/>
              </w:rPr>
              <w:t>Temperance</w:t>
            </w:r>
            <w:r w:rsidRPr="009A4209">
              <w:rPr>
                <w:rFonts w:ascii="Garamond" w:hAnsi="Garamond" w:cs="Times New Roman"/>
                <w:i/>
                <w:sz w:val="28"/>
              </w:rPr>
              <w:t xml:space="preserve">, </w:t>
            </w:r>
            <w:r w:rsidRPr="009A4209">
              <w:rPr>
                <w:rFonts w:ascii="Garamond" w:hAnsi="Garamond" w:cs="Times New Roman"/>
                <w:sz w:val="28"/>
              </w:rPr>
              <w:t>Soberness</w:t>
            </w:r>
            <w:r w:rsidRPr="009A4209">
              <w:rPr>
                <w:rFonts w:ascii="Garamond" w:hAnsi="Garamond" w:cs="Times New Roman"/>
                <w:i/>
                <w:sz w:val="28"/>
              </w:rPr>
              <w:t xml:space="preserve"> and </w:t>
            </w:r>
            <w:r w:rsidRPr="009A4209">
              <w:rPr>
                <w:rFonts w:ascii="Garamond" w:hAnsi="Garamond" w:cs="Times New Roman"/>
                <w:sz w:val="28"/>
              </w:rPr>
              <w:t>Chastity</w:t>
            </w:r>
            <w:r w:rsidRPr="009A4209">
              <w:rPr>
                <w:rFonts w:ascii="Garamond" w:hAnsi="Garamond" w:cs="Times New Roman"/>
                <w:i/>
                <w:sz w:val="28"/>
              </w:rPr>
              <w:t>, which a Christian is to walk by ?</w:t>
            </w:r>
          </w:p>
        </w:tc>
        <w:tc>
          <w:tcPr>
            <w:tcW w:w="0" w:type="auto"/>
          </w:tcPr>
          <w:p w14:paraId="642EA2F6" w14:textId="77777777" w:rsidR="008820B6" w:rsidRPr="00567463" w:rsidRDefault="008820B6" w:rsidP="00DB60C3">
            <w:pPr>
              <w:pStyle w:val="ListParagraph"/>
              <w:ind w:left="0"/>
              <w:rPr>
                <w:rFonts w:ascii="Garamond" w:hAnsi="Garamond" w:cs="Times New Roman"/>
                <w:sz w:val="20"/>
                <w:szCs w:val="20"/>
              </w:rPr>
            </w:pPr>
          </w:p>
        </w:tc>
      </w:tr>
      <w:tr w:rsidR="00FD47AB" w:rsidRPr="009A4209" w14:paraId="3B5C4A94" w14:textId="77777777" w:rsidTr="00710C08">
        <w:tc>
          <w:tcPr>
            <w:tcW w:w="4111" w:type="dxa"/>
          </w:tcPr>
          <w:p w14:paraId="52ECBFC2" w14:textId="77777777" w:rsidR="00FD47AB" w:rsidRPr="00FD47AB" w:rsidRDefault="00FD47AB" w:rsidP="00DB60C3">
            <w:pPr>
              <w:pStyle w:val="CM3"/>
              <w:widowControl/>
              <w:spacing w:line="240" w:lineRule="auto"/>
              <w:ind w:firstLine="227"/>
              <w:jc w:val="both"/>
              <w:rPr>
                <w:rFonts w:ascii="Garamond" w:hAnsi="Garamond"/>
                <w:sz w:val="28"/>
                <w:szCs w:val="28"/>
              </w:rPr>
            </w:pPr>
            <w:r w:rsidRPr="00FD47AB">
              <w:rPr>
                <w:rFonts w:ascii="Garamond" w:hAnsi="Garamond"/>
                <w:sz w:val="28"/>
                <w:szCs w:val="28"/>
              </w:rPr>
              <w:t xml:space="preserve">[108] </w:t>
            </w:r>
            <w:r w:rsidRPr="00FD47AB">
              <w:rPr>
                <w:rFonts w:ascii="Garamond" w:hAnsi="Garamond"/>
                <w:i/>
                <w:sz w:val="28"/>
                <w:szCs w:val="28"/>
              </w:rPr>
              <w:t xml:space="preserve">A. My she gee </w:t>
            </w:r>
            <w:proofErr w:type="spellStart"/>
            <w:r w:rsidRPr="00FD47AB">
              <w:rPr>
                <w:rFonts w:ascii="Garamond" w:hAnsi="Garamond"/>
                <w:i/>
                <w:sz w:val="28"/>
                <w:szCs w:val="28"/>
              </w:rPr>
              <w:t>ny</w:t>
            </w:r>
            <w:proofErr w:type="spellEnd"/>
            <w:r w:rsidRPr="00FD47AB">
              <w:rPr>
                <w:rFonts w:ascii="Garamond" w:hAnsi="Garamond"/>
                <w:i/>
                <w:sz w:val="28"/>
                <w:szCs w:val="28"/>
              </w:rPr>
              <w:t xml:space="preserve"> </w:t>
            </w:r>
            <w:proofErr w:type="spellStart"/>
            <w:r w:rsidRPr="00FD47AB">
              <w:rPr>
                <w:rFonts w:ascii="Garamond" w:hAnsi="Garamond"/>
                <w:i/>
                <w:sz w:val="28"/>
                <w:szCs w:val="28"/>
              </w:rPr>
              <w:t>giue</w:t>
            </w:r>
            <w:proofErr w:type="spellEnd"/>
            <w:r w:rsidRPr="00FD47AB">
              <w:rPr>
                <w:rFonts w:ascii="Garamond" w:hAnsi="Garamond"/>
                <w:i/>
                <w:sz w:val="28"/>
                <w:szCs w:val="28"/>
              </w:rPr>
              <w:t xml:space="preserve"> vees </w:t>
            </w:r>
            <w:proofErr w:type="spellStart"/>
            <w:r w:rsidRPr="00FD47AB">
              <w:rPr>
                <w:rFonts w:ascii="Garamond" w:hAnsi="Garamond"/>
                <w:i/>
                <w:sz w:val="28"/>
                <w:szCs w:val="28"/>
              </w:rPr>
              <w:t>shiu</w:t>
            </w:r>
            <w:proofErr w:type="spellEnd"/>
            <w:r w:rsidRPr="00FD47AB">
              <w:rPr>
                <w:rFonts w:ascii="Garamond" w:hAnsi="Garamond"/>
                <w:i/>
                <w:sz w:val="28"/>
                <w:szCs w:val="28"/>
              </w:rPr>
              <w:t xml:space="preserve">, </w:t>
            </w:r>
            <w:proofErr w:type="spellStart"/>
            <w:r w:rsidRPr="00FD47AB">
              <w:rPr>
                <w:rFonts w:ascii="Garamond" w:hAnsi="Garamond"/>
                <w:i/>
                <w:sz w:val="28"/>
                <w:szCs w:val="28"/>
              </w:rPr>
              <w:t>ny</w:t>
            </w:r>
            <w:proofErr w:type="spellEnd"/>
            <w:r w:rsidRPr="00FD47AB">
              <w:rPr>
                <w:rFonts w:ascii="Garamond" w:hAnsi="Garamond"/>
                <w:i/>
                <w:sz w:val="28"/>
                <w:szCs w:val="28"/>
              </w:rPr>
              <w:t xml:space="preserve"> cree</w:t>
            </w:r>
            <w:r w:rsidRPr="00FD47AB">
              <w:rPr>
                <w:rStyle w:val="FootnoteReference"/>
                <w:rFonts w:ascii="Garamond" w:hAnsi="Garamond"/>
                <w:sz w:val="28"/>
                <w:szCs w:val="28"/>
              </w:rPr>
              <w:footnoteReference w:id="66"/>
            </w:r>
            <w:r w:rsidRPr="00FD47AB">
              <w:rPr>
                <w:rFonts w:ascii="Garamond" w:hAnsi="Garamond"/>
                <w:sz w:val="28"/>
                <w:szCs w:val="28"/>
              </w:rPr>
              <w:t xml:space="preserve"> </w:t>
            </w:r>
            <w:proofErr w:type="spellStart"/>
            <w:r w:rsidRPr="00FD47AB">
              <w:rPr>
                <w:rFonts w:ascii="Garamond" w:hAnsi="Garamond"/>
                <w:i/>
                <w:sz w:val="28"/>
                <w:szCs w:val="28"/>
              </w:rPr>
              <w:t>erbee</w:t>
            </w:r>
            <w:proofErr w:type="spellEnd"/>
            <w:r w:rsidRPr="00FD47AB">
              <w:rPr>
                <w:rFonts w:ascii="Garamond" w:hAnsi="Garamond"/>
                <w:i/>
                <w:sz w:val="28"/>
                <w:szCs w:val="28"/>
              </w:rPr>
              <w:t xml:space="preserve"> </w:t>
            </w:r>
            <w:proofErr w:type="spellStart"/>
            <w:r w:rsidRPr="00FD47AB">
              <w:rPr>
                <w:rFonts w:ascii="Garamond" w:hAnsi="Garamond"/>
                <w:i/>
                <w:sz w:val="28"/>
                <w:szCs w:val="28"/>
              </w:rPr>
              <w:t>elley</w:t>
            </w:r>
            <w:proofErr w:type="spellEnd"/>
            <w:r w:rsidRPr="00FD47AB">
              <w:rPr>
                <w:rFonts w:ascii="Garamond" w:hAnsi="Garamond"/>
                <w:i/>
                <w:sz w:val="28"/>
                <w:szCs w:val="28"/>
              </w:rPr>
              <w:t xml:space="preserve"> vees </w:t>
            </w:r>
            <w:proofErr w:type="spellStart"/>
            <w:r w:rsidRPr="00FD47AB">
              <w:rPr>
                <w:rFonts w:ascii="Garamond" w:hAnsi="Garamond"/>
                <w:i/>
                <w:sz w:val="28"/>
                <w:szCs w:val="28"/>
              </w:rPr>
              <w:t>shiu</w:t>
            </w:r>
            <w:proofErr w:type="spellEnd"/>
            <w:r w:rsidRPr="00FD47AB">
              <w:rPr>
                <w:rFonts w:ascii="Garamond" w:hAnsi="Garamond"/>
                <w:i/>
                <w:sz w:val="28"/>
                <w:szCs w:val="28"/>
              </w:rPr>
              <w:t xml:space="preserve"> </w:t>
            </w:r>
            <w:proofErr w:type="spellStart"/>
            <w:r w:rsidRPr="00FD47AB">
              <w:rPr>
                <w:rFonts w:ascii="Garamond" w:hAnsi="Garamond"/>
                <w:i/>
                <w:sz w:val="28"/>
                <w:szCs w:val="28"/>
              </w:rPr>
              <w:t>dy</w:t>
            </w:r>
            <w:proofErr w:type="spellEnd"/>
            <w:r w:rsidRPr="00FD47AB">
              <w:rPr>
                <w:rFonts w:ascii="Garamond" w:hAnsi="Garamond"/>
                <w:i/>
                <w:sz w:val="28"/>
                <w:szCs w:val="28"/>
              </w:rPr>
              <w:t xml:space="preserve"> </w:t>
            </w:r>
            <w:proofErr w:type="spellStart"/>
            <w:r w:rsidRPr="00FD47AB">
              <w:rPr>
                <w:rFonts w:ascii="Garamond" w:hAnsi="Garamond"/>
                <w:i/>
                <w:sz w:val="28"/>
                <w:szCs w:val="28"/>
              </w:rPr>
              <w:t>yanoo</w:t>
            </w:r>
            <w:proofErr w:type="spellEnd"/>
            <w:r w:rsidRPr="00FD47AB">
              <w:rPr>
                <w:rFonts w:ascii="Garamond" w:hAnsi="Garamond"/>
                <w:i/>
                <w:sz w:val="28"/>
                <w:szCs w:val="28"/>
              </w:rPr>
              <w:t xml:space="preserve">, jean </w:t>
            </w:r>
            <w:proofErr w:type="spellStart"/>
            <w:r w:rsidRPr="00FD47AB">
              <w:rPr>
                <w:rFonts w:ascii="Garamond" w:hAnsi="Garamond"/>
                <w:i/>
                <w:sz w:val="28"/>
                <w:szCs w:val="28"/>
              </w:rPr>
              <w:t>jee</w:t>
            </w:r>
            <w:proofErr w:type="spellEnd"/>
            <w:r w:rsidRPr="00FD47AB">
              <w:rPr>
                <w:rFonts w:ascii="Garamond" w:hAnsi="Garamond"/>
                <w:i/>
                <w:sz w:val="28"/>
                <w:szCs w:val="28"/>
              </w:rPr>
              <w:t xml:space="preserve"> </w:t>
            </w:r>
            <w:proofErr w:type="spellStart"/>
            <w:r w:rsidRPr="00FD47AB">
              <w:rPr>
                <w:rFonts w:ascii="Garamond" w:hAnsi="Garamond"/>
                <w:i/>
                <w:sz w:val="28"/>
                <w:szCs w:val="28"/>
              </w:rPr>
              <w:t>oo</w:t>
            </w:r>
            <w:r w:rsidRPr="00FD47AB">
              <w:rPr>
                <w:rFonts w:ascii="Garamond" w:hAnsi="Garamond"/>
                <w:sz w:val="28"/>
                <w:szCs w:val="28"/>
              </w:rPr>
              <w:t>i</w:t>
            </w:r>
            <w:r w:rsidRPr="00FD47AB">
              <w:rPr>
                <w:rFonts w:ascii="Garamond" w:hAnsi="Garamond"/>
                <w:i/>
                <w:sz w:val="28"/>
                <w:szCs w:val="28"/>
              </w:rPr>
              <w:t>lley</w:t>
            </w:r>
            <w:proofErr w:type="spellEnd"/>
            <w:r w:rsidRPr="00FD47AB">
              <w:rPr>
                <w:rFonts w:ascii="Garamond" w:hAnsi="Garamond"/>
                <w:i/>
                <w:sz w:val="28"/>
                <w:szCs w:val="28"/>
              </w:rPr>
              <w:t xml:space="preserve"> </w:t>
            </w:r>
            <w:proofErr w:type="spellStart"/>
            <w:r w:rsidRPr="00FD47AB">
              <w:rPr>
                <w:rFonts w:ascii="Garamond" w:hAnsi="Garamond"/>
                <w:i/>
                <w:sz w:val="28"/>
                <w:szCs w:val="28"/>
              </w:rPr>
              <w:t>gys</w:t>
            </w:r>
            <w:proofErr w:type="spellEnd"/>
            <w:r w:rsidRPr="00FD47AB">
              <w:rPr>
                <w:rFonts w:ascii="Garamond" w:hAnsi="Garamond"/>
                <w:i/>
                <w:sz w:val="28"/>
                <w:szCs w:val="28"/>
              </w:rPr>
              <w:t xml:space="preserve"> </w:t>
            </w:r>
            <w:proofErr w:type="spellStart"/>
            <w:r w:rsidRPr="00FD47AB">
              <w:rPr>
                <w:rFonts w:ascii="Garamond" w:hAnsi="Garamond"/>
                <w:i/>
                <w:sz w:val="28"/>
                <w:szCs w:val="28"/>
              </w:rPr>
              <w:t>gloyr</w:t>
            </w:r>
            <w:proofErr w:type="spellEnd"/>
            <w:r w:rsidRPr="00FD47AB">
              <w:rPr>
                <w:rFonts w:ascii="Garamond" w:hAnsi="Garamond"/>
                <w:i/>
                <w:sz w:val="28"/>
                <w:szCs w:val="28"/>
              </w:rPr>
              <w:t xml:space="preserve"> Yee</w:t>
            </w:r>
            <w:r w:rsidRPr="00FD47AB">
              <w:rPr>
                <w:rFonts w:ascii="Garamond" w:hAnsi="Garamond"/>
                <w:sz w:val="28"/>
                <w:szCs w:val="28"/>
              </w:rPr>
              <w:t xml:space="preserve"> ; ta </w:t>
            </w:r>
            <w:proofErr w:type="spellStart"/>
            <w:r w:rsidRPr="00FD47AB">
              <w:rPr>
                <w:rFonts w:ascii="Garamond" w:hAnsi="Garamond"/>
                <w:sz w:val="28"/>
                <w:szCs w:val="28"/>
              </w:rPr>
              <w:t>shen</w:t>
            </w:r>
            <w:proofErr w:type="spellEnd"/>
            <w:r w:rsidRPr="00FD47AB">
              <w:rPr>
                <w:rFonts w:ascii="Garamond" w:hAnsi="Garamond"/>
                <w:sz w:val="28"/>
                <w:szCs w:val="28"/>
              </w:rPr>
              <w:t xml:space="preserve"> </w:t>
            </w:r>
            <w:proofErr w:type="spellStart"/>
            <w:r w:rsidRPr="00FD47AB">
              <w:rPr>
                <w:rFonts w:ascii="Garamond" w:hAnsi="Garamond"/>
                <w:sz w:val="28"/>
                <w:szCs w:val="28"/>
              </w:rPr>
              <w:t>dy</w:t>
            </w:r>
            <w:proofErr w:type="spellEnd"/>
            <w:r w:rsidRPr="00FD47AB">
              <w:rPr>
                <w:rFonts w:ascii="Garamond" w:hAnsi="Garamond"/>
                <w:sz w:val="28"/>
                <w:szCs w:val="28"/>
              </w:rPr>
              <w:t xml:space="preserve"> </w:t>
            </w:r>
            <w:proofErr w:type="spellStart"/>
            <w:r w:rsidRPr="00FD47AB">
              <w:rPr>
                <w:rFonts w:ascii="Garamond" w:hAnsi="Garamond"/>
                <w:sz w:val="28"/>
                <w:szCs w:val="28"/>
              </w:rPr>
              <w:t>ghra</w:t>
            </w:r>
            <w:proofErr w:type="spellEnd"/>
            <w:r w:rsidRPr="00FD47AB">
              <w:rPr>
                <w:rFonts w:ascii="Garamond" w:hAnsi="Garamond"/>
                <w:sz w:val="28"/>
                <w:szCs w:val="28"/>
              </w:rPr>
              <w:t xml:space="preserve">, cur </w:t>
            </w:r>
            <w:proofErr w:type="spellStart"/>
            <w:r w:rsidRPr="00FD47AB">
              <w:rPr>
                <w:rFonts w:ascii="Garamond" w:hAnsi="Garamond"/>
                <w:sz w:val="28"/>
                <w:szCs w:val="28"/>
              </w:rPr>
              <w:t>jee</w:t>
            </w:r>
            <w:proofErr w:type="spellEnd"/>
            <w:r w:rsidRPr="00FD47AB">
              <w:rPr>
                <w:rFonts w:ascii="Garamond" w:hAnsi="Garamond"/>
                <w:sz w:val="28"/>
                <w:szCs w:val="28"/>
              </w:rPr>
              <w:t xml:space="preserve"> </w:t>
            </w:r>
            <w:proofErr w:type="spellStart"/>
            <w:r w:rsidRPr="00FD47AB">
              <w:rPr>
                <w:rFonts w:ascii="Garamond" w:hAnsi="Garamond"/>
                <w:sz w:val="28"/>
                <w:szCs w:val="28"/>
              </w:rPr>
              <w:t>tooai</w:t>
            </w:r>
            <w:proofErr w:type="spellEnd"/>
            <w:r w:rsidRPr="00FD47AB">
              <w:rPr>
                <w:rFonts w:ascii="Garamond" w:hAnsi="Garamond"/>
                <w:sz w:val="28"/>
                <w:szCs w:val="28"/>
              </w:rPr>
              <w:t xml:space="preserve"> </w:t>
            </w:r>
            <w:proofErr w:type="spellStart"/>
            <w:r w:rsidRPr="00FD47AB">
              <w:rPr>
                <w:rFonts w:ascii="Garamond" w:hAnsi="Garamond"/>
                <w:sz w:val="28"/>
                <w:szCs w:val="28"/>
              </w:rPr>
              <w:t>nagh</w:t>
            </w:r>
            <w:proofErr w:type="spellEnd"/>
            <w:r w:rsidRPr="00FD47AB">
              <w:rPr>
                <w:rFonts w:ascii="Garamond" w:hAnsi="Garamond"/>
                <w:sz w:val="28"/>
                <w:szCs w:val="28"/>
              </w:rPr>
              <w:t xml:space="preserve"> bee </w:t>
            </w:r>
            <w:proofErr w:type="spellStart"/>
            <w:r w:rsidRPr="00FD47AB">
              <w:rPr>
                <w:rFonts w:ascii="Garamond" w:hAnsi="Garamond"/>
                <w:sz w:val="28"/>
                <w:szCs w:val="28"/>
              </w:rPr>
              <w:t>drogh</w:t>
            </w:r>
            <w:proofErr w:type="spellEnd"/>
            <w:r w:rsidRPr="00FD47AB">
              <w:rPr>
                <w:rFonts w:ascii="Garamond" w:hAnsi="Garamond"/>
                <w:sz w:val="28"/>
                <w:szCs w:val="28"/>
              </w:rPr>
              <w:t xml:space="preserve"> </w:t>
            </w:r>
            <w:proofErr w:type="spellStart"/>
            <w:r w:rsidRPr="00FD47AB">
              <w:rPr>
                <w:rFonts w:ascii="Garamond" w:hAnsi="Garamond"/>
                <w:sz w:val="28"/>
                <w:szCs w:val="28"/>
              </w:rPr>
              <w:t>ghoo</w:t>
            </w:r>
            <w:proofErr w:type="spellEnd"/>
            <w:r w:rsidRPr="00FD47AB">
              <w:rPr>
                <w:rFonts w:ascii="Garamond" w:hAnsi="Garamond"/>
                <w:sz w:val="28"/>
                <w:szCs w:val="28"/>
              </w:rPr>
              <w:t xml:space="preserve"> </w:t>
            </w:r>
            <w:proofErr w:type="spellStart"/>
            <w:r w:rsidRPr="00FD47AB">
              <w:rPr>
                <w:rFonts w:ascii="Garamond" w:hAnsi="Garamond"/>
                <w:sz w:val="28"/>
                <w:szCs w:val="28"/>
              </w:rPr>
              <w:t>ec</w:t>
            </w:r>
            <w:proofErr w:type="spellEnd"/>
            <w:r w:rsidRPr="00FD47AB">
              <w:rPr>
                <w:rFonts w:ascii="Garamond" w:hAnsi="Garamond"/>
                <w:sz w:val="28"/>
                <w:szCs w:val="28"/>
              </w:rPr>
              <w:t xml:space="preserve"> </w:t>
            </w:r>
            <w:proofErr w:type="spellStart"/>
            <w:r w:rsidRPr="00FD47AB">
              <w:rPr>
                <w:rFonts w:ascii="Garamond" w:hAnsi="Garamond"/>
                <w:sz w:val="28"/>
                <w:szCs w:val="28"/>
              </w:rPr>
              <w:t>ennym</w:t>
            </w:r>
            <w:proofErr w:type="spellEnd"/>
            <w:r w:rsidRPr="00FD47AB">
              <w:rPr>
                <w:rFonts w:ascii="Garamond" w:hAnsi="Garamond"/>
                <w:sz w:val="28"/>
                <w:szCs w:val="28"/>
              </w:rPr>
              <w:t xml:space="preserve"> Yee as </w:t>
            </w:r>
            <w:proofErr w:type="spellStart"/>
            <w:r w:rsidRPr="00FD47AB">
              <w:rPr>
                <w:rFonts w:ascii="Garamond" w:hAnsi="Garamond"/>
                <w:sz w:val="28"/>
                <w:szCs w:val="28"/>
              </w:rPr>
              <w:t>ec</w:t>
            </w:r>
            <w:proofErr w:type="spellEnd"/>
            <w:r w:rsidRPr="00FD47AB">
              <w:rPr>
                <w:rFonts w:ascii="Garamond" w:hAnsi="Garamond"/>
                <w:sz w:val="28"/>
                <w:szCs w:val="28"/>
              </w:rPr>
              <w:t xml:space="preserve"> y </w:t>
            </w:r>
            <w:proofErr w:type="spellStart"/>
            <w:r w:rsidRPr="00FD47AB">
              <w:rPr>
                <w:rFonts w:ascii="Garamond" w:hAnsi="Garamond"/>
                <w:sz w:val="28"/>
                <w:szCs w:val="28"/>
              </w:rPr>
              <w:t>Credjue</w:t>
            </w:r>
            <w:proofErr w:type="spellEnd"/>
            <w:r w:rsidRPr="00FD47AB">
              <w:rPr>
                <w:rFonts w:ascii="Garamond" w:hAnsi="Garamond"/>
                <w:sz w:val="28"/>
                <w:szCs w:val="28"/>
              </w:rPr>
              <w:t xml:space="preserve"> </w:t>
            </w:r>
            <w:proofErr w:type="spellStart"/>
            <w:r w:rsidRPr="00FD47AB">
              <w:rPr>
                <w:rFonts w:ascii="Garamond" w:hAnsi="Garamond"/>
                <w:sz w:val="28"/>
                <w:szCs w:val="28"/>
              </w:rPr>
              <w:t>Creestee</w:t>
            </w:r>
            <w:proofErr w:type="spellEnd"/>
            <w:r w:rsidRPr="00FD47AB">
              <w:rPr>
                <w:rFonts w:ascii="Garamond" w:hAnsi="Garamond"/>
                <w:sz w:val="28"/>
                <w:szCs w:val="28"/>
              </w:rPr>
              <w:t xml:space="preserve"> </w:t>
            </w:r>
            <w:proofErr w:type="spellStart"/>
            <w:r w:rsidRPr="00FD47AB">
              <w:rPr>
                <w:rFonts w:ascii="Garamond" w:hAnsi="Garamond"/>
                <w:sz w:val="28"/>
                <w:szCs w:val="28"/>
              </w:rPr>
              <w:t>liorish</w:t>
            </w:r>
            <w:proofErr w:type="spellEnd"/>
            <w:r w:rsidRPr="00FD47AB">
              <w:rPr>
                <w:rFonts w:ascii="Garamond" w:hAnsi="Garamond"/>
                <w:sz w:val="28"/>
                <w:szCs w:val="28"/>
              </w:rPr>
              <w:t xml:space="preserve"> </w:t>
            </w:r>
            <w:proofErr w:type="spellStart"/>
            <w:r w:rsidRPr="00FD47AB">
              <w:rPr>
                <w:rFonts w:ascii="Garamond" w:hAnsi="Garamond"/>
                <w:sz w:val="28"/>
                <w:szCs w:val="28"/>
              </w:rPr>
              <w:t>rouyr</w:t>
            </w:r>
            <w:proofErr w:type="spellEnd"/>
            <w:r w:rsidRPr="00FD47AB">
              <w:rPr>
                <w:rFonts w:ascii="Garamond" w:hAnsi="Garamond"/>
                <w:sz w:val="28"/>
                <w:szCs w:val="28"/>
              </w:rPr>
              <w:t xml:space="preserve"> </w:t>
            </w:r>
            <w:proofErr w:type="spellStart"/>
            <w:r w:rsidRPr="00FD47AB">
              <w:rPr>
                <w:rFonts w:ascii="Garamond" w:hAnsi="Garamond"/>
                <w:sz w:val="28"/>
                <w:szCs w:val="28"/>
              </w:rPr>
              <w:t>saynt</w:t>
            </w:r>
            <w:proofErr w:type="spellEnd"/>
            <w:r w:rsidRPr="00FD47AB">
              <w:rPr>
                <w:rFonts w:ascii="Garamond" w:hAnsi="Garamond"/>
                <w:sz w:val="28"/>
                <w:szCs w:val="28"/>
              </w:rPr>
              <w:t xml:space="preserve"> </w:t>
            </w:r>
            <w:proofErr w:type="spellStart"/>
            <w:r w:rsidRPr="00FD47AB">
              <w:rPr>
                <w:rFonts w:ascii="Garamond" w:hAnsi="Garamond"/>
                <w:sz w:val="28"/>
                <w:szCs w:val="28"/>
              </w:rPr>
              <w:t>ayns</w:t>
            </w:r>
            <w:proofErr w:type="spellEnd"/>
            <w:r w:rsidRPr="00FD47AB">
              <w:rPr>
                <w:rFonts w:ascii="Garamond" w:hAnsi="Garamond"/>
                <w:sz w:val="28"/>
                <w:szCs w:val="28"/>
              </w:rPr>
              <w:t xml:space="preserve"> </w:t>
            </w:r>
            <w:proofErr w:type="spellStart"/>
            <w:r w:rsidRPr="00FD47AB">
              <w:rPr>
                <w:rFonts w:ascii="Garamond" w:hAnsi="Garamond"/>
                <w:sz w:val="28"/>
                <w:szCs w:val="28"/>
              </w:rPr>
              <w:t>ny</w:t>
            </w:r>
            <w:proofErr w:type="spellEnd"/>
            <w:r w:rsidRPr="00FD47AB">
              <w:rPr>
                <w:rFonts w:ascii="Garamond" w:hAnsi="Garamond"/>
                <w:sz w:val="28"/>
                <w:szCs w:val="28"/>
              </w:rPr>
              <w:t xml:space="preserve"> </w:t>
            </w:r>
            <w:proofErr w:type="spellStart"/>
            <w:r w:rsidRPr="00FD47AB">
              <w:rPr>
                <w:rFonts w:ascii="Garamond" w:hAnsi="Garamond"/>
                <w:sz w:val="28"/>
                <w:szCs w:val="28"/>
              </w:rPr>
              <w:t>reddyn</w:t>
            </w:r>
            <w:proofErr w:type="spellEnd"/>
            <w:r w:rsidRPr="00FD47AB">
              <w:rPr>
                <w:rFonts w:ascii="Garamond" w:hAnsi="Garamond"/>
                <w:sz w:val="28"/>
                <w:szCs w:val="28"/>
              </w:rPr>
              <w:t xml:space="preserve"> </w:t>
            </w:r>
            <w:proofErr w:type="spellStart"/>
            <w:r w:rsidRPr="00FD47AB">
              <w:rPr>
                <w:rFonts w:ascii="Garamond" w:hAnsi="Garamond"/>
                <w:sz w:val="28"/>
                <w:szCs w:val="28"/>
              </w:rPr>
              <w:t>shoh</w:t>
            </w:r>
            <w:proofErr w:type="spellEnd"/>
            <w:r w:rsidRPr="00FD47AB">
              <w:rPr>
                <w:rFonts w:ascii="Garamond" w:hAnsi="Garamond"/>
                <w:sz w:val="28"/>
                <w:szCs w:val="28"/>
              </w:rPr>
              <w:t xml:space="preserve">. </w:t>
            </w:r>
          </w:p>
        </w:tc>
        <w:tc>
          <w:tcPr>
            <w:tcW w:w="3810" w:type="dxa"/>
          </w:tcPr>
          <w:p w14:paraId="5F8564E5" w14:textId="77777777" w:rsidR="00FD47AB" w:rsidRPr="009A4209" w:rsidRDefault="00FD47AB" w:rsidP="00DB60C3">
            <w:pPr>
              <w:pStyle w:val="ListParagraph"/>
              <w:ind w:left="0" w:firstLine="227"/>
              <w:jc w:val="both"/>
              <w:rPr>
                <w:rFonts w:ascii="Garamond" w:hAnsi="Garamond" w:cs="Times New Roman"/>
                <w:i/>
                <w:sz w:val="28"/>
              </w:rPr>
            </w:pPr>
            <w:r w:rsidRPr="009A4209">
              <w:rPr>
                <w:rFonts w:ascii="Garamond" w:hAnsi="Garamond" w:cs="Times New Roman"/>
                <w:sz w:val="28"/>
              </w:rPr>
              <w:t>A. Whether ye eat or drink, or whatever ye do, do all to the Glory of God ;</w:t>
            </w:r>
            <w:r w:rsidRPr="009A4209">
              <w:rPr>
                <w:rFonts w:ascii="Garamond" w:hAnsi="Garamond" w:cs="Times New Roman"/>
                <w:i/>
                <w:sz w:val="28"/>
              </w:rPr>
              <w:t xml:space="preserve"> That is, take Care that the Name of God and Religion, be not evil spoken of, by your excess in these Things.</w:t>
            </w:r>
          </w:p>
        </w:tc>
        <w:tc>
          <w:tcPr>
            <w:tcW w:w="0" w:type="auto"/>
          </w:tcPr>
          <w:p w14:paraId="1B7C82DB" w14:textId="77777777" w:rsidR="002C4908" w:rsidRDefault="002C4908" w:rsidP="00DB60C3">
            <w:pPr>
              <w:pStyle w:val="ListParagraph"/>
              <w:ind w:left="0"/>
              <w:rPr>
                <w:rFonts w:ascii="Garamond" w:hAnsi="Garamond" w:cs="Times New Roman"/>
                <w:sz w:val="20"/>
                <w:szCs w:val="20"/>
              </w:rPr>
            </w:pPr>
          </w:p>
          <w:p w14:paraId="12B4C0FC" w14:textId="77777777" w:rsidR="00FD47AB" w:rsidRPr="00567463" w:rsidRDefault="00FD47AB" w:rsidP="00DB60C3">
            <w:pPr>
              <w:pStyle w:val="ListParagraph"/>
              <w:ind w:left="0"/>
              <w:rPr>
                <w:rFonts w:ascii="Garamond" w:hAnsi="Garamond" w:cs="Times New Roman"/>
                <w:sz w:val="20"/>
                <w:szCs w:val="20"/>
              </w:rPr>
            </w:pPr>
            <w:r>
              <w:rPr>
                <w:rFonts w:ascii="Garamond" w:hAnsi="Garamond" w:cs="Times New Roman"/>
                <w:sz w:val="20"/>
                <w:szCs w:val="20"/>
              </w:rPr>
              <w:t>1 Cor.  10. 21.</w:t>
            </w:r>
          </w:p>
        </w:tc>
      </w:tr>
      <w:tr w:rsidR="00FD47AB" w:rsidRPr="009A4209" w14:paraId="46798424" w14:textId="77777777" w:rsidTr="00710C08">
        <w:tc>
          <w:tcPr>
            <w:tcW w:w="4111" w:type="dxa"/>
          </w:tcPr>
          <w:p w14:paraId="5EA5F119" w14:textId="77777777" w:rsidR="00FD47AB" w:rsidRPr="004B4749" w:rsidRDefault="00FD47AB" w:rsidP="00DB60C3">
            <w:pPr>
              <w:pStyle w:val="CM3"/>
              <w:widowControl/>
              <w:spacing w:line="240" w:lineRule="auto"/>
              <w:ind w:firstLine="227"/>
              <w:jc w:val="both"/>
              <w:rPr>
                <w:rFonts w:ascii="Garamond" w:hAnsi="Garamond"/>
                <w:sz w:val="28"/>
                <w:szCs w:val="28"/>
              </w:rPr>
            </w:pPr>
            <w:proofErr w:type="spellStart"/>
            <w:r w:rsidRPr="004B4749">
              <w:rPr>
                <w:rFonts w:ascii="Garamond" w:hAnsi="Garamond"/>
                <w:i/>
                <w:sz w:val="28"/>
                <w:szCs w:val="28"/>
              </w:rPr>
              <w:t>Lig</w:t>
            </w:r>
            <w:proofErr w:type="spellEnd"/>
            <w:r w:rsidRPr="004B4749">
              <w:rPr>
                <w:rFonts w:ascii="Garamond" w:hAnsi="Garamond"/>
                <w:i/>
                <w:sz w:val="28"/>
                <w:szCs w:val="28"/>
              </w:rPr>
              <w:t xml:space="preserve"> </w:t>
            </w:r>
            <w:proofErr w:type="spellStart"/>
            <w:r w:rsidRPr="004B4749">
              <w:rPr>
                <w:rFonts w:ascii="Garamond" w:hAnsi="Garamond"/>
                <w:i/>
                <w:sz w:val="28"/>
                <w:szCs w:val="28"/>
              </w:rPr>
              <w:t>dooin</w:t>
            </w:r>
            <w:proofErr w:type="spellEnd"/>
            <w:r w:rsidRPr="004B4749">
              <w:rPr>
                <w:rFonts w:ascii="Garamond" w:hAnsi="Garamond"/>
                <w:i/>
                <w:sz w:val="28"/>
                <w:szCs w:val="28"/>
              </w:rPr>
              <w:t xml:space="preserve"> </w:t>
            </w:r>
            <w:proofErr w:type="spellStart"/>
            <w:r w:rsidRPr="004B4749">
              <w:rPr>
                <w:rFonts w:ascii="Garamond" w:hAnsi="Garamond"/>
                <w:i/>
                <w:sz w:val="28"/>
                <w:szCs w:val="28"/>
              </w:rPr>
              <w:t>gimmeeaght</w:t>
            </w:r>
            <w:proofErr w:type="spellEnd"/>
            <w:r w:rsidRPr="004B4749">
              <w:rPr>
                <w:rFonts w:ascii="Garamond" w:hAnsi="Garamond"/>
                <w:i/>
                <w:sz w:val="28"/>
                <w:szCs w:val="28"/>
              </w:rPr>
              <w:t xml:space="preserve"> </w:t>
            </w:r>
            <w:proofErr w:type="spellStart"/>
            <w:r w:rsidRPr="004B4749">
              <w:rPr>
                <w:rFonts w:ascii="Garamond" w:hAnsi="Garamond"/>
                <w:i/>
                <w:sz w:val="28"/>
                <w:szCs w:val="28"/>
              </w:rPr>
              <w:t>dy</w:t>
            </w:r>
            <w:proofErr w:type="spellEnd"/>
            <w:r w:rsidRPr="004B4749">
              <w:rPr>
                <w:rFonts w:ascii="Garamond" w:hAnsi="Garamond"/>
                <w:i/>
                <w:sz w:val="28"/>
                <w:szCs w:val="28"/>
              </w:rPr>
              <w:t xml:space="preserve"> </w:t>
            </w:r>
            <w:proofErr w:type="spellStart"/>
            <w:r w:rsidRPr="004B4749">
              <w:rPr>
                <w:rFonts w:ascii="Garamond" w:hAnsi="Garamond"/>
                <w:i/>
                <w:sz w:val="28"/>
                <w:szCs w:val="28"/>
              </w:rPr>
              <w:t>Onneragh</w:t>
            </w:r>
            <w:proofErr w:type="spellEnd"/>
            <w:r w:rsidRPr="004B4749">
              <w:rPr>
                <w:rFonts w:ascii="Garamond" w:hAnsi="Garamond"/>
                <w:i/>
                <w:sz w:val="28"/>
                <w:szCs w:val="28"/>
              </w:rPr>
              <w:t xml:space="preserve">, </w:t>
            </w:r>
            <w:proofErr w:type="spellStart"/>
            <w:r w:rsidRPr="004B4749">
              <w:rPr>
                <w:rFonts w:ascii="Garamond" w:hAnsi="Garamond"/>
                <w:i/>
                <w:sz w:val="28"/>
                <w:szCs w:val="28"/>
              </w:rPr>
              <w:t>myr</w:t>
            </w:r>
            <w:proofErr w:type="spellEnd"/>
            <w:r w:rsidRPr="004B4749">
              <w:rPr>
                <w:rFonts w:ascii="Garamond" w:hAnsi="Garamond"/>
                <w:i/>
                <w:sz w:val="28"/>
                <w:szCs w:val="28"/>
              </w:rPr>
              <w:t xml:space="preserve"> </w:t>
            </w:r>
            <w:proofErr w:type="spellStart"/>
            <w:r w:rsidRPr="004B4749">
              <w:rPr>
                <w:rFonts w:ascii="Garamond" w:hAnsi="Garamond"/>
                <w:i/>
                <w:sz w:val="28"/>
                <w:szCs w:val="28"/>
              </w:rPr>
              <w:t>ayns</w:t>
            </w:r>
            <w:proofErr w:type="spellEnd"/>
            <w:r w:rsidRPr="004B4749">
              <w:rPr>
                <w:rFonts w:ascii="Garamond" w:hAnsi="Garamond"/>
                <w:i/>
                <w:sz w:val="28"/>
                <w:szCs w:val="28"/>
              </w:rPr>
              <w:t xml:space="preserve"> y </w:t>
            </w:r>
            <w:proofErr w:type="spellStart"/>
            <w:r w:rsidRPr="004B4749">
              <w:rPr>
                <w:rFonts w:ascii="Garamond" w:hAnsi="Garamond"/>
                <w:i/>
                <w:sz w:val="28"/>
                <w:szCs w:val="28"/>
              </w:rPr>
              <w:t>laa</w:t>
            </w:r>
            <w:proofErr w:type="spellEnd"/>
            <w:r w:rsidRPr="004B4749">
              <w:rPr>
                <w:rFonts w:ascii="Garamond" w:hAnsi="Garamond"/>
                <w:i/>
                <w:sz w:val="28"/>
                <w:szCs w:val="28"/>
              </w:rPr>
              <w:t xml:space="preserve">, cha nee </w:t>
            </w:r>
            <w:proofErr w:type="spellStart"/>
            <w:r w:rsidRPr="004B4749">
              <w:rPr>
                <w:rFonts w:ascii="Garamond" w:hAnsi="Garamond"/>
                <w:i/>
                <w:sz w:val="28"/>
                <w:szCs w:val="28"/>
              </w:rPr>
              <w:t>ayns</w:t>
            </w:r>
            <w:proofErr w:type="spellEnd"/>
            <w:r w:rsidRPr="004B4749">
              <w:rPr>
                <w:rFonts w:ascii="Garamond" w:hAnsi="Garamond"/>
                <w:i/>
                <w:sz w:val="28"/>
                <w:szCs w:val="28"/>
              </w:rPr>
              <w:t xml:space="preserve"> </w:t>
            </w:r>
            <w:proofErr w:type="spellStart"/>
            <w:r w:rsidRPr="004B4749">
              <w:rPr>
                <w:rFonts w:ascii="Garamond" w:hAnsi="Garamond"/>
                <w:i/>
                <w:sz w:val="28"/>
                <w:szCs w:val="28"/>
              </w:rPr>
              <w:t>Rouanys</w:t>
            </w:r>
            <w:proofErr w:type="spellEnd"/>
            <w:r w:rsidRPr="004B4749">
              <w:rPr>
                <w:rFonts w:ascii="Garamond" w:hAnsi="Garamond"/>
                <w:i/>
                <w:sz w:val="28"/>
                <w:szCs w:val="28"/>
              </w:rPr>
              <w:t xml:space="preserve"> as </w:t>
            </w:r>
            <w:proofErr w:type="spellStart"/>
            <w:r w:rsidRPr="004B4749">
              <w:rPr>
                <w:rFonts w:ascii="Garamond" w:hAnsi="Garamond"/>
                <w:i/>
                <w:sz w:val="28"/>
                <w:szCs w:val="28"/>
              </w:rPr>
              <w:t>meshtyrys</w:t>
            </w:r>
            <w:proofErr w:type="spellEnd"/>
            <w:r w:rsidRPr="004B4749">
              <w:rPr>
                <w:rFonts w:ascii="Garamond" w:hAnsi="Garamond"/>
                <w:i/>
                <w:sz w:val="28"/>
                <w:szCs w:val="28"/>
              </w:rPr>
              <w:t xml:space="preserve">, cha nee </w:t>
            </w:r>
            <w:proofErr w:type="spellStart"/>
            <w:r>
              <w:rPr>
                <w:rFonts w:ascii="Garamond" w:hAnsi="Garamond"/>
                <w:i/>
                <w:sz w:val="28"/>
                <w:szCs w:val="28"/>
              </w:rPr>
              <w:t>ayns</w:t>
            </w:r>
            <w:proofErr w:type="spellEnd"/>
            <w:r>
              <w:rPr>
                <w:rFonts w:ascii="Garamond" w:hAnsi="Garamond"/>
                <w:i/>
                <w:sz w:val="28"/>
                <w:szCs w:val="28"/>
              </w:rPr>
              <w:t xml:space="preserve"> </w:t>
            </w:r>
            <w:proofErr w:type="spellStart"/>
            <w:r>
              <w:rPr>
                <w:rFonts w:ascii="Garamond" w:hAnsi="Garamond"/>
                <w:i/>
                <w:sz w:val="28"/>
                <w:szCs w:val="28"/>
              </w:rPr>
              <w:t>cloi</w:t>
            </w:r>
            <w:proofErr w:type="spellEnd"/>
            <w:r w:rsidRPr="004B4749">
              <w:rPr>
                <w:rFonts w:ascii="Garamond" w:hAnsi="Garamond"/>
                <w:i/>
                <w:sz w:val="28"/>
                <w:szCs w:val="28"/>
              </w:rPr>
              <w:t xml:space="preserve"> as </w:t>
            </w:r>
            <w:proofErr w:type="spellStart"/>
            <w:r w:rsidRPr="004B4749">
              <w:rPr>
                <w:rFonts w:ascii="Garamond" w:hAnsi="Garamond"/>
                <w:i/>
                <w:sz w:val="28"/>
                <w:szCs w:val="28"/>
              </w:rPr>
              <w:t>reaid</w:t>
            </w:r>
            <w:proofErr w:type="spellEnd"/>
            <w:r w:rsidRPr="004B4749">
              <w:rPr>
                <w:rFonts w:ascii="Garamond" w:hAnsi="Garamond"/>
                <w:i/>
                <w:sz w:val="28"/>
                <w:szCs w:val="28"/>
              </w:rPr>
              <w:t>.</w:t>
            </w:r>
            <w:r w:rsidRPr="004B4749">
              <w:rPr>
                <w:rFonts w:ascii="Garamond" w:hAnsi="Garamond"/>
                <w:sz w:val="28"/>
                <w:szCs w:val="28"/>
              </w:rPr>
              <w:t xml:space="preserve"> Son cha </w:t>
            </w:r>
            <w:proofErr w:type="spellStart"/>
            <w:r w:rsidRPr="004B4749">
              <w:rPr>
                <w:rFonts w:ascii="Garamond" w:hAnsi="Garamond"/>
                <w:sz w:val="28"/>
                <w:szCs w:val="28"/>
              </w:rPr>
              <w:t>vod</w:t>
            </w:r>
            <w:proofErr w:type="spellEnd"/>
            <w:r w:rsidRPr="004B4749">
              <w:rPr>
                <w:rFonts w:ascii="Garamond" w:hAnsi="Garamond"/>
                <w:sz w:val="28"/>
                <w:szCs w:val="28"/>
              </w:rPr>
              <w:t xml:space="preserve"> </w:t>
            </w:r>
            <w:proofErr w:type="spellStart"/>
            <w:r w:rsidRPr="004B4749">
              <w:rPr>
                <w:rFonts w:ascii="Garamond" w:hAnsi="Garamond"/>
                <w:sz w:val="28"/>
                <w:szCs w:val="28"/>
              </w:rPr>
              <w:t>dooinney</w:t>
            </w:r>
            <w:proofErr w:type="spellEnd"/>
            <w:r w:rsidRPr="004B4749">
              <w:rPr>
                <w:rFonts w:ascii="Garamond" w:hAnsi="Garamond"/>
                <w:sz w:val="28"/>
                <w:szCs w:val="28"/>
              </w:rPr>
              <w:t xml:space="preserve"> </w:t>
            </w:r>
            <w:proofErr w:type="spellStart"/>
            <w:r w:rsidRPr="004B4749">
              <w:rPr>
                <w:rFonts w:ascii="Garamond" w:hAnsi="Garamond"/>
                <w:sz w:val="28"/>
                <w:szCs w:val="28"/>
              </w:rPr>
              <w:t>erbee</w:t>
            </w:r>
            <w:proofErr w:type="spellEnd"/>
            <w:r w:rsidRPr="004B4749">
              <w:rPr>
                <w:rFonts w:ascii="Garamond" w:hAnsi="Garamond"/>
                <w:sz w:val="28"/>
                <w:szCs w:val="28"/>
              </w:rPr>
              <w:t xml:space="preserve"> ta </w:t>
            </w:r>
            <w:proofErr w:type="spellStart"/>
            <w:r w:rsidRPr="004B4749">
              <w:rPr>
                <w:rFonts w:ascii="Garamond" w:hAnsi="Garamond"/>
                <w:sz w:val="28"/>
                <w:szCs w:val="28"/>
              </w:rPr>
              <w:t>janoo</w:t>
            </w:r>
            <w:proofErr w:type="spellEnd"/>
            <w:r w:rsidRPr="004B4749">
              <w:rPr>
                <w:rFonts w:ascii="Garamond" w:hAnsi="Garamond"/>
                <w:sz w:val="28"/>
                <w:szCs w:val="28"/>
              </w:rPr>
              <w:t xml:space="preserve"> </w:t>
            </w:r>
            <w:proofErr w:type="spellStart"/>
            <w:r w:rsidRPr="004B4749">
              <w:rPr>
                <w:rFonts w:ascii="Garamond" w:hAnsi="Garamond"/>
                <w:sz w:val="28"/>
                <w:szCs w:val="28"/>
              </w:rPr>
              <w:t>shen</w:t>
            </w:r>
            <w:proofErr w:type="spellEnd"/>
            <w:r w:rsidRPr="004B4749">
              <w:rPr>
                <w:rFonts w:ascii="Garamond" w:hAnsi="Garamond"/>
                <w:sz w:val="28"/>
                <w:szCs w:val="28"/>
              </w:rPr>
              <w:t xml:space="preserve"> </w:t>
            </w:r>
            <w:proofErr w:type="spellStart"/>
            <w:r w:rsidRPr="004B4749">
              <w:rPr>
                <w:rFonts w:ascii="Garamond" w:hAnsi="Garamond"/>
                <w:sz w:val="28"/>
                <w:szCs w:val="28"/>
              </w:rPr>
              <w:t>smooinaght</w:t>
            </w:r>
            <w:proofErr w:type="spellEnd"/>
            <w:r w:rsidRPr="004B4749">
              <w:rPr>
                <w:rFonts w:ascii="Garamond" w:hAnsi="Garamond"/>
                <w:sz w:val="28"/>
                <w:szCs w:val="28"/>
              </w:rPr>
              <w:t xml:space="preserve"> er </w:t>
            </w:r>
            <w:proofErr w:type="spellStart"/>
            <w:r w:rsidRPr="004B4749">
              <w:rPr>
                <w:rFonts w:ascii="Garamond" w:hAnsi="Garamond"/>
                <w:sz w:val="28"/>
                <w:szCs w:val="28"/>
              </w:rPr>
              <w:t>maynrys</w:t>
            </w:r>
            <w:proofErr w:type="spellEnd"/>
            <w:r w:rsidRPr="004B4749">
              <w:rPr>
                <w:rFonts w:ascii="Garamond" w:hAnsi="Garamond"/>
                <w:sz w:val="28"/>
                <w:szCs w:val="28"/>
              </w:rPr>
              <w:t xml:space="preserve"> </w:t>
            </w:r>
            <w:proofErr w:type="spellStart"/>
            <w:r w:rsidRPr="004B4749">
              <w:rPr>
                <w:rFonts w:ascii="Garamond" w:hAnsi="Garamond"/>
                <w:sz w:val="28"/>
                <w:szCs w:val="28"/>
              </w:rPr>
              <w:t>Niau</w:t>
            </w:r>
            <w:proofErr w:type="spellEnd"/>
            <w:r w:rsidRPr="004B4749">
              <w:rPr>
                <w:rFonts w:ascii="Garamond" w:hAnsi="Garamond"/>
                <w:sz w:val="28"/>
                <w:szCs w:val="28"/>
              </w:rPr>
              <w:t xml:space="preserve"> </w:t>
            </w:r>
            <w:proofErr w:type="spellStart"/>
            <w:r w:rsidRPr="004B4749">
              <w:rPr>
                <w:rFonts w:ascii="Garamond" w:hAnsi="Garamond"/>
                <w:sz w:val="28"/>
                <w:szCs w:val="28"/>
              </w:rPr>
              <w:t>lesh</w:t>
            </w:r>
            <w:proofErr w:type="spellEnd"/>
            <w:r w:rsidRPr="004B4749">
              <w:rPr>
                <w:rFonts w:ascii="Garamond" w:hAnsi="Garamond"/>
                <w:sz w:val="28"/>
                <w:szCs w:val="28"/>
              </w:rPr>
              <w:t xml:space="preserve"> </w:t>
            </w:r>
            <w:proofErr w:type="spellStart"/>
            <w:r w:rsidRPr="004B4749">
              <w:rPr>
                <w:rFonts w:ascii="Garamond" w:hAnsi="Garamond"/>
                <w:sz w:val="28"/>
                <w:szCs w:val="28"/>
              </w:rPr>
              <w:t>aigney</w:t>
            </w:r>
            <w:proofErr w:type="spellEnd"/>
            <w:r w:rsidRPr="004B4749">
              <w:rPr>
                <w:rFonts w:ascii="Garamond" w:hAnsi="Garamond"/>
                <w:sz w:val="28"/>
                <w:szCs w:val="28"/>
              </w:rPr>
              <w:t xml:space="preserve"> </w:t>
            </w:r>
            <w:proofErr w:type="spellStart"/>
            <w:r w:rsidRPr="004B4749">
              <w:rPr>
                <w:rFonts w:ascii="Garamond" w:hAnsi="Garamond"/>
                <w:sz w:val="28"/>
                <w:szCs w:val="28"/>
              </w:rPr>
              <w:t>firrinagh</w:t>
            </w:r>
            <w:proofErr w:type="spellEnd"/>
            <w:r w:rsidRPr="004B4749">
              <w:rPr>
                <w:rFonts w:ascii="Garamond" w:hAnsi="Garamond"/>
                <w:sz w:val="28"/>
                <w:szCs w:val="28"/>
              </w:rPr>
              <w:t xml:space="preserve"> </w:t>
            </w:r>
            <w:proofErr w:type="spellStart"/>
            <w:r w:rsidRPr="004B4749">
              <w:rPr>
                <w:rFonts w:ascii="Garamond" w:hAnsi="Garamond"/>
                <w:sz w:val="28"/>
                <w:szCs w:val="28"/>
              </w:rPr>
              <w:t>erbee</w:t>
            </w:r>
            <w:proofErr w:type="spellEnd"/>
            <w:r w:rsidRPr="004B4749">
              <w:rPr>
                <w:rFonts w:ascii="Garamond" w:hAnsi="Garamond"/>
                <w:sz w:val="28"/>
                <w:szCs w:val="28"/>
              </w:rPr>
              <w:t xml:space="preserve">. </w:t>
            </w:r>
          </w:p>
        </w:tc>
        <w:tc>
          <w:tcPr>
            <w:tcW w:w="3810" w:type="dxa"/>
          </w:tcPr>
          <w:p w14:paraId="1F1F240D" w14:textId="77777777" w:rsidR="00FD47AB" w:rsidRPr="009A4209" w:rsidRDefault="00FD47AB" w:rsidP="00DB60C3">
            <w:pPr>
              <w:pStyle w:val="ListParagraph"/>
              <w:ind w:left="0" w:firstLine="227"/>
              <w:jc w:val="both"/>
              <w:rPr>
                <w:rFonts w:ascii="Garamond" w:hAnsi="Garamond" w:cs="Times New Roman"/>
                <w:i/>
                <w:sz w:val="28"/>
              </w:rPr>
            </w:pPr>
            <w:r w:rsidRPr="009A4209">
              <w:rPr>
                <w:rFonts w:ascii="Garamond" w:hAnsi="Garamond" w:cs="Times New Roman"/>
                <w:sz w:val="28"/>
              </w:rPr>
              <w:t>Let us walk honestly as in the Day, not in Rioting and Drunkenness, not in Chambering and Wantonness.</w:t>
            </w:r>
            <w:r w:rsidRPr="009A4209">
              <w:rPr>
                <w:rFonts w:ascii="Garamond" w:hAnsi="Garamond" w:cs="Times New Roman"/>
                <w:i/>
                <w:sz w:val="28"/>
              </w:rPr>
              <w:t xml:space="preserve"> For no Man that doth so, can with any true Delight think of the Joys of Heaven.</w:t>
            </w:r>
          </w:p>
        </w:tc>
        <w:tc>
          <w:tcPr>
            <w:tcW w:w="0" w:type="auto"/>
          </w:tcPr>
          <w:p w14:paraId="08B6C3A5" w14:textId="77777777" w:rsidR="002C4908" w:rsidRDefault="002C4908" w:rsidP="00DB60C3">
            <w:pPr>
              <w:pStyle w:val="ListParagraph"/>
              <w:ind w:left="0"/>
              <w:rPr>
                <w:rFonts w:ascii="Garamond" w:hAnsi="Garamond" w:cs="Times New Roman"/>
                <w:sz w:val="20"/>
                <w:szCs w:val="20"/>
              </w:rPr>
            </w:pPr>
          </w:p>
          <w:p w14:paraId="667C37E7" w14:textId="77777777" w:rsidR="00FD47AB" w:rsidRPr="00567463" w:rsidRDefault="00FD47AB" w:rsidP="00DB60C3">
            <w:pPr>
              <w:pStyle w:val="ListParagraph"/>
              <w:ind w:left="0"/>
              <w:rPr>
                <w:rFonts w:ascii="Garamond" w:hAnsi="Garamond" w:cs="Times New Roman"/>
                <w:sz w:val="20"/>
                <w:szCs w:val="20"/>
              </w:rPr>
            </w:pPr>
            <w:r>
              <w:rPr>
                <w:rFonts w:ascii="Garamond" w:hAnsi="Garamond" w:cs="Times New Roman"/>
                <w:sz w:val="20"/>
                <w:szCs w:val="20"/>
              </w:rPr>
              <w:t>Rom. 13. 13.</w:t>
            </w:r>
          </w:p>
        </w:tc>
      </w:tr>
      <w:tr w:rsidR="00FD47AB" w:rsidRPr="009A4209" w14:paraId="2A9A4CE7" w14:textId="77777777" w:rsidTr="00710C08">
        <w:tc>
          <w:tcPr>
            <w:tcW w:w="4111" w:type="dxa"/>
          </w:tcPr>
          <w:p w14:paraId="3ECF3025" w14:textId="77777777" w:rsidR="00FD47AB" w:rsidRPr="004B4749" w:rsidRDefault="00FD47AB" w:rsidP="00DB60C3">
            <w:pPr>
              <w:pStyle w:val="CM3"/>
              <w:widowControl/>
              <w:spacing w:line="240" w:lineRule="auto"/>
              <w:ind w:firstLine="227"/>
              <w:jc w:val="both"/>
              <w:rPr>
                <w:rFonts w:ascii="Garamond" w:hAnsi="Garamond"/>
                <w:i/>
                <w:sz w:val="28"/>
                <w:szCs w:val="28"/>
              </w:rPr>
            </w:pPr>
            <w:r w:rsidRPr="004B4749">
              <w:rPr>
                <w:rFonts w:ascii="Garamond" w:hAnsi="Garamond"/>
                <w:i/>
                <w:sz w:val="28"/>
                <w:szCs w:val="28"/>
              </w:rPr>
              <w:t xml:space="preserve">Cur </w:t>
            </w:r>
            <w:proofErr w:type="spellStart"/>
            <w:r w:rsidRPr="004B4749">
              <w:rPr>
                <w:rFonts w:ascii="Garamond" w:hAnsi="Garamond"/>
                <w:i/>
                <w:sz w:val="28"/>
                <w:szCs w:val="28"/>
              </w:rPr>
              <w:t>jee</w:t>
            </w:r>
            <w:proofErr w:type="spellEnd"/>
            <w:r w:rsidRPr="004B4749">
              <w:rPr>
                <w:rFonts w:ascii="Garamond" w:hAnsi="Garamond"/>
                <w:i/>
                <w:sz w:val="28"/>
                <w:szCs w:val="28"/>
              </w:rPr>
              <w:t xml:space="preserve"> </w:t>
            </w:r>
            <w:proofErr w:type="spellStart"/>
            <w:r w:rsidRPr="004B4749">
              <w:rPr>
                <w:rFonts w:ascii="Garamond" w:hAnsi="Garamond"/>
                <w:i/>
                <w:sz w:val="28"/>
                <w:szCs w:val="28"/>
              </w:rPr>
              <w:t>tooai</w:t>
            </w:r>
            <w:proofErr w:type="spellEnd"/>
            <w:r w:rsidRPr="004B4749">
              <w:rPr>
                <w:rFonts w:ascii="Garamond" w:hAnsi="Garamond"/>
                <w:i/>
                <w:sz w:val="28"/>
                <w:szCs w:val="28"/>
              </w:rPr>
              <w:t xml:space="preserve"> div </w:t>
            </w:r>
            <w:proofErr w:type="spellStart"/>
            <w:r w:rsidRPr="004B4749">
              <w:rPr>
                <w:rFonts w:ascii="Garamond" w:hAnsi="Garamond"/>
                <w:i/>
                <w:sz w:val="28"/>
                <w:szCs w:val="28"/>
              </w:rPr>
              <w:t>hene</w:t>
            </w:r>
            <w:proofErr w:type="spellEnd"/>
            <w:r w:rsidRPr="004B4749">
              <w:rPr>
                <w:rFonts w:ascii="Garamond" w:hAnsi="Garamond"/>
                <w:i/>
                <w:sz w:val="28"/>
                <w:szCs w:val="28"/>
              </w:rPr>
              <w:t xml:space="preserve"> er </w:t>
            </w:r>
            <w:proofErr w:type="spellStart"/>
            <w:r w:rsidRPr="004B4749">
              <w:rPr>
                <w:rFonts w:ascii="Garamond" w:hAnsi="Garamond"/>
                <w:i/>
                <w:sz w:val="28"/>
                <w:szCs w:val="28"/>
              </w:rPr>
              <w:t>aggle</w:t>
            </w:r>
            <w:proofErr w:type="spellEnd"/>
            <w:r w:rsidRPr="004B4749">
              <w:rPr>
                <w:rFonts w:ascii="Garamond" w:hAnsi="Garamond"/>
                <w:i/>
                <w:sz w:val="28"/>
                <w:szCs w:val="28"/>
              </w:rPr>
              <w:t xml:space="preserve"> </w:t>
            </w:r>
            <w:proofErr w:type="spellStart"/>
            <w:r w:rsidRPr="004B4749">
              <w:rPr>
                <w:rFonts w:ascii="Garamond" w:hAnsi="Garamond"/>
                <w:i/>
                <w:sz w:val="28"/>
                <w:szCs w:val="28"/>
              </w:rPr>
              <w:t>ec</w:t>
            </w:r>
            <w:proofErr w:type="spellEnd"/>
            <w:r w:rsidRPr="004B4749">
              <w:rPr>
                <w:rFonts w:ascii="Garamond" w:hAnsi="Garamond"/>
                <w:i/>
                <w:sz w:val="28"/>
                <w:szCs w:val="28"/>
              </w:rPr>
              <w:t xml:space="preserve"> </w:t>
            </w:r>
            <w:proofErr w:type="spellStart"/>
            <w:r w:rsidRPr="004B4749">
              <w:rPr>
                <w:rFonts w:ascii="Garamond" w:hAnsi="Garamond"/>
                <w:i/>
                <w:sz w:val="28"/>
                <w:szCs w:val="28"/>
              </w:rPr>
              <w:t>earish</w:t>
            </w:r>
            <w:proofErr w:type="spellEnd"/>
            <w:r w:rsidRPr="004B4749">
              <w:rPr>
                <w:rFonts w:ascii="Garamond" w:hAnsi="Garamond"/>
                <w:i/>
                <w:sz w:val="28"/>
                <w:szCs w:val="28"/>
              </w:rPr>
              <w:t xml:space="preserve"> </w:t>
            </w:r>
            <w:proofErr w:type="spellStart"/>
            <w:r w:rsidRPr="004B4749">
              <w:rPr>
                <w:rFonts w:ascii="Garamond" w:hAnsi="Garamond"/>
                <w:i/>
                <w:sz w:val="28"/>
                <w:szCs w:val="28"/>
              </w:rPr>
              <w:t>erbee</w:t>
            </w:r>
            <w:proofErr w:type="spellEnd"/>
            <w:r w:rsidRPr="004B4749">
              <w:rPr>
                <w:rFonts w:ascii="Garamond" w:hAnsi="Garamond"/>
                <w:i/>
                <w:sz w:val="28"/>
                <w:szCs w:val="28"/>
              </w:rPr>
              <w:t xml:space="preserve"> </w:t>
            </w:r>
            <w:proofErr w:type="spellStart"/>
            <w:r w:rsidRPr="004B4749">
              <w:rPr>
                <w:rFonts w:ascii="Garamond" w:hAnsi="Garamond"/>
                <w:i/>
                <w:sz w:val="28"/>
                <w:szCs w:val="28"/>
              </w:rPr>
              <w:t>dy</w:t>
            </w:r>
            <w:proofErr w:type="spellEnd"/>
            <w:r w:rsidRPr="004B4749">
              <w:rPr>
                <w:rFonts w:ascii="Garamond" w:hAnsi="Garamond"/>
                <w:i/>
                <w:sz w:val="28"/>
                <w:szCs w:val="28"/>
              </w:rPr>
              <w:t xml:space="preserve"> bee </w:t>
            </w:r>
            <w:proofErr w:type="spellStart"/>
            <w:r w:rsidRPr="004B4749">
              <w:rPr>
                <w:rFonts w:ascii="Garamond" w:hAnsi="Garamond"/>
                <w:i/>
                <w:sz w:val="28"/>
                <w:szCs w:val="28"/>
              </w:rPr>
              <w:t>nyn</w:t>
            </w:r>
            <w:proofErr w:type="spellEnd"/>
            <w:r w:rsidRPr="004B4749">
              <w:rPr>
                <w:rFonts w:ascii="Garamond" w:hAnsi="Garamond"/>
                <w:i/>
                <w:sz w:val="28"/>
                <w:szCs w:val="28"/>
              </w:rPr>
              <w:t xml:space="preserve"> </w:t>
            </w:r>
            <w:proofErr w:type="spellStart"/>
            <w:r w:rsidRPr="004B4749">
              <w:rPr>
                <w:rFonts w:ascii="Garamond" w:hAnsi="Garamond"/>
                <w:i/>
                <w:sz w:val="28"/>
                <w:szCs w:val="28"/>
              </w:rPr>
              <w:t>Greeaghyn</w:t>
            </w:r>
            <w:proofErr w:type="spellEnd"/>
            <w:r w:rsidRPr="004B4749">
              <w:rPr>
                <w:rFonts w:ascii="Garamond" w:hAnsi="Garamond"/>
                <w:i/>
                <w:sz w:val="28"/>
                <w:szCs w:val="28"/>
              </w:rPr>
              <w:t xml:space="preserve"> </w:t>
            </w:r>
            <w:proofErr w:type="spellStart"/>
            <w:r w:rsidRPr="004B4749">
              <w:rPr>
                <w:rFonts w:ascii="Garamond" w:hAnsi="Garamond"/>
                <w:i/>
                <w:sz w:val="28"/>
                <w:szCs w:val="28"/>
              </w:rPr>
              <w:t>roah</w:t>
            </w:r>
            <w:proofErr w:type="spellEnd"/>
            <w:r w:rsidRPr="004B4749">
              <w:rPr>
                <w:rFonts w:ascii="Garamond" w:hAnsi="Garamond"/>
                <w:i/>
                <w:sz w:val="28"/>
                <w:szCs w:val="28"/>
              </w:rPr>
              <w:t xml:space="preserve"> lane </w:t>
            </w:r>
            <w:proofErr w:type="spellStart"/>
            <w:r w:rsidRPr="004B4749">
              <w:rPr>
                <w:rFonts w:ascii="Garamond" w:hAnsi="Garamond"/>
                <w:i/>
                <w:sz w:val="28"/>
                <w:szCs w:val="28"/>
              </w:rPr>
              <w:t>lesh</w:t>
            </w:r>
            <w:proofErr w:type="spellEnd"/>
            <w:r w:rsidRPr="004B4749">
              <w:rPr>
                <w:rFonts w:ascii="Garamond" w:hAnsi="Garamond"/>
                <w:i/>
                <w:sz w:val="28"/>
                <w:szCs w:val="28"/>
              </w:rPr>
              <w:t xml:space="preserve"> </w:t>
            </w:r>
            <w:proofErr w:type="spellStart"/>
            <w:r w:rsidRPr="004B4749">
              <w:rPr>
                <w:rFonts w:ascii="Garamond" w:hAnsi="Garamond"/>
                <w:i/>
                <w:sz w:val="28"/>
                <w:szCs w:val="28"/>
              </w:rPr>
              <w:lastRenderedPageBreak/>
              <w:t>juid</w:t>
            </w:r>
            <w:proofErr w:type="spellEnd"/>
            <w:r w:rsidRPr="004B4749">
              <w:rPr>
                <w:rFonts w:ascii="Garamond" w:hAnsi="Garamond"/>
                <w:i/>
                <w:sz w:val="28"/>
                <w:szCs w:val="28"/>
              </w:rPr>
              <w:t xml:space="preserve"> as </w:t>
            </w:r>
            <w:proofErr w:type="spellStart"/>
            <w:r w:rsidRPr="004B4749">
              <w:rPr>
                <w:rFonts w:ascii="Garamond" w:hAnsi="Garamond"/>
                <w:i/>
                <w:sz w:val="28"/>
                <w:szCs w:val="28"/>
              </w:rPr>
              <w:t>meshtyrys</w:t>
            </w:r>
            <w:proofErr w:type="spellEnd"/>
            <w:r w:rsidRPr="004B4749">
              <w:rPr>
                <w:rFonts w:ascii="Garamond" w:hAnsi="Garamond"/>
                <w:i/>
                <w:sz w:val="28"/>
                <w:szCs w:val="28"/>
              </w:rPr>
              <w:t xml:space="preserve">, as </w:t>
            </w:r>
            <w:proofErr w:type="spellStart"/>
            <w:r w:rsidRPr="004B4749">
              <w:rPr>
                <w:rFonts w:ascii="Garamond" w:hAnsi="Garamond"/>
                <w:i/>
                <w:sz w:val="28"/>
                <w:szCs w:val="28"/>
              </w:rPr>
              <w:t>myr</w:t>
            </w:r>
            <w:proofErr w:type="spellEnd"/>
            <w:r w:rsidRPr="004B4749">
              <w:rPr>
                <w:rFonts w:ascii="Garamond" w:hAnsi="Garamond"/>
                <w:i/>
                <w:sz w:val="28"/>
                <w:szCs w:val="28"/>
              </w:rPr>
              <w:t xml:space="preserve"> </w:t>
            </w:r>
            <w:proofErr w:type="spellStart"/>
            <w:r w:rsidRPr="004B4749">
              <w:rPr>
                <w:rFonts w:ascii="Garamond" w:hAnsi="Garamond"/>
                <w:i/>
                <w:sz w:val="28"/>
                <w:szCs w:val="28"/>
              </w:rPr>
              <w:t>shen</w:t>
            </w:r>
            <w:proofErr w:type="spellEnd"/>
            <w:r w:rsidRPr="004B4749">
              <w:rPr>
                <w:rFonts w:ascii="Garamond" w:hAnsi="Garamond"/>
                <w:i/>
                <w:sz w:val="28"/>
                <w:szCs w:val="28"/>
              </w:rPr>
              <w:t xml:space="preserve"> y </w:t>
            </w:r>
            <w:proofErr w:type="spellStart"/>
            <w:r w:rsidRPr="004B4749">
              <w:rPr>
                <w:rFonts w:ascii="Garamond" w:hAnsi="Garamond"/>
                <w:i/>
                <w:sz w:val="28"/>
                <w:szCs w:val="28"/>
              </w:rPr>
              <w:t>Laa</w:t>
            </w:r>
            <w:proofErr w:type="spellEnd"/>
            <w:r w:rsidRPr="004B4749">
              <w:rPr>
                <w:rFonts w:ascii="Garamond" w:hAnsi="Garamond"/>
                <w:i/>
                <w:sz w:val="28"/>
                <w:szCs w:val="28"/>
              </w:rPr>
              <w:t xml:space="preserve"> </w:t>
            </w:r>
            <w:proofErr w:type="spellStart"/>
            <w:r w:rsidRPr="004B4749">
              <w:rPr>
                <w:rFonts w:ascii="Garamond" w:hAnsi="Garamond"/>
                <w:i/>
                <w:sz w:val="28"/>
                <w:szCs w:val="28"/>
              </w:rPr>
              <w:t>shen</w:t>
            </w:r>
            <w:proofErr w:type="spellEnd"/>
            <w:r w:rsidRPr="004B4749">
              <w:rPr>
                <w:rFonts w:ascii="Garamond" w:hAnsi="Garamond"/>
                <w:i/>
                <w:sz w:val="28"/>
                <w:szCs w:val="28"/>
              </w:rPr>
              <w:t xml:space="preserve"> y </w:t>
            </w:r>
            <w:proofErr w:type="spellStart"/>
            <w:r w:rsidRPr="004B4749">
              <w:rPr>
                <w:rFonts w:ascii="Garamond" w:hAnsi="Garamond"/>
                <w:i/>
                <w:sz w:val="28"/>
                <w:szCs w:val="28"/>
              </w:rPr>
              <w:t>heet</w:t>
            </w:r>
            <w:proofErr w:type="spellEnd"/>
            <w:r w:rsidRPr="004B4749">
              <w:rPr>
                <w:rFonts w:ascii="Garamond" w:hAnsi="Garamond"/>
                <w:i/>
                <w:sz w:val="28"/>
                <w:szCs w:val="28"/>
              </w:rPr>
              <w:t xml:space="preserve"> </w:t>
            </w:r>
            <w:proofErr w:type="spellStart"/>
            <w:r w:rsidRPr="004B4749">
              <w:rPr>
                <w:rFonts w:ascii="Garamond" w:hAnsi="Garamond"/>
                <w:i/>
                <w:sz w:val="28"/>
                <w:szCs w:val="28"/>
              </w:rPr>
              <w:t>erriu</w:t>
            </w:r>
            <w:proofErr w:type="spellEnd"/>
            <w:r w:rsidRPr="004B4749">
              <w:rPr>
                <w:rFonts w:ascii="Garamond" w:hAnsi="Garamond"/>
                <w:i/>
                <w:sz w:val="28"/>
                <w:szCs w:val="28"/>
              </w:rPr>
              <w:t xml:space="preserve"> gyn </w:t>
            </w:r>
            <w:proofErr w:type="spellStart"/>
            <w:r w:rsidRPr="004B4749">
              <w:rPr>
                <w:rFonts w:ascii="Garamond" w:hAnsi="Garamond"/>
                <w:i/>
                <w:sz w:val="28"/>
                <w:szCs w:val="28"/>
              </w:rPr>
              <w:t>yss</w:t>
            </w:r>
            <w:proofErr w:type="spellEnd"/>
            <w:r w:rsidRPr="004B4749">
              <w:rPr>
                <w:rFonts w:ascii="Garamond" w:hAnsi="Garamond"/>
                <w:i/>
                <w:sz w:val="28"/>
                <w:szCs w:val="28"/>
              </w:rPr>
              <w:t xml:space="preserve">. </w:t>
            </w:r>
          </w:p>
        </w:tc>
        <w:tc>
          <w:tcPr>
            <w:tcW w:w="3810" w:type="dxa"/>
          </w:tcPr>
          <w:p w14:paraId="2D76D7D4" w14:textId="77777777" w:rsidR="00FD47AB" w:rsidRPr="009A4209" w:rsidRDefault="00FD47AB" w:rsidP="00DB60C3">
            <w:pPr>
              <w:pStyle w:val="ListParagraph"/>
              <w:ind w:left="0" w:firstLine="227"/>
              <w:jc w:val="both"/>
              <w:rPr>
                <w:rFonts w:ascii="Garamond" w:hAnsi="Garamond" w:cs="Times New Roman"/>
                <w:sz w:val="28"/>
              </w:rPr>
            </w:pPr>
            <w:r w:rsidRPr="009A4209">
              <w:rPr>
                <w:rFonts w:ascii="Garamond" w:hAnsi="Garamond" w:cs="Times New Roman"/>
                <w:sz w:val="28"/>
              </w:rPr>
              <w:lastRenderedPageBreak/>
              <w:t xml:space="preserve">Take heed to your selves, lest at any time your Hearts be over-charged with Surfeiting and </w:t>
            </w:r>
            <w:r w:rsidRPr="009A4209">
              <w:rPr>
                <w:rFonts w:ascii="Garamond" w:hAnsi="Garamond" w:cs="Times New Roman"/>
                <w:sz w:val="28"/>
              </w:rPr>
              <w:lastRenderedPageBreak/>
              <w:t>Drunkenness, and so that Day come upon you unawares.</w:t>
            </w:r>
          </w:p>
        </w:tc>
        <w:tc>
          <w:tcPr>
            <w:tcW w:w="0" w:type="auto"/>
          </w:tcPr>
          <w:p w14:paraId="4342B86E" w14:textId="77777777" w:rsidR="002C4908" w:rsidRDefault="002C4908" w:rsidP="00DB60C3">
            <w:pPr>
              <w:pStyle w:val="ListParagraph"/>
              <w:ind w:left="0"/>
              <w:rPr>
                <w:rFonts w:ascii="Garamond" w:hAnsi="Garamond" w:cs="Times New Roman"/>
                <w:sz w:val="20"/>
                <w:szCs w:val="20"/>
              </w:rPr>
            </w:pPr>
          </w:p>
          <w:p w14:paraId="71AA3AAF" w14:textId="77777777" w:rsidR="00FD47AB" w:rsidRPr="00567463" w:rsidRDefault="00FD47AB" w:rsidP="00DB60C3">
            <w:pPr>
              <w:pStyle w:val="ListParagraph"/>
              <w:ind w:left="0"/>
              <w:rPr>
                <w:rFonts w:ascii="Garamond" w:hAnsi="Garamond" w:cs="Times New Roman"/>
                <w:sz w:val="20"/>
                <w:szCs w:val="20"/>
              </w:rPr>
            </w:pPr>
            <w:r>
              <w:rPr>
                <w:rFonts w:ascii="Garamond" w:hAnsi="Garamond" w:cs="Times New Roman"/>
                <w:sz w:val="20"/>
                <w:szCs w:val="20"/>
              </w:rPr>
              <w:t>Luke 21. 34.</w:t>
            </w:r>
          </w:p>
        </w:tc>
      </w:tr>
      <w:tr w:rsidR="00FD47AB" w:rsidRPr="009A4209" w14:paraId="6B343BD8" w14:textId="77777777" w:rsidTr="00710C08">
        <w:tc>
          <w:tcPr>
            <w:tcW w:w="4111" w:type="dxa"/>
          </w:tcPr>
          <w:p w14:paraId="7C85012C" w14:textId="77777777" w:rsidR="00FD47AB" w:rsidRPr="004B4749" w:rsidRDefault="00FD47AB" w:rsidP="00DB60C3">
            <w:pPr>
              <w:pStyle w:val="CM3"/>
              <w:widowControl/>
              <w:spacing w:line="240" w:lineRule="auto"/>
              <w:ind w:firstLine="227"/>
              <w:jc w:val="both"/>
              <w:rPr>
                <w:rFonts w:ascii="Garamond" w:hAnsi="Garamond"/>
                <w:sz w:val="28"/>
                <w:szCs w:val="28"/>
              </w:rPr>
            </w:pPr>
            <w:r w:rsidRPr="004B4749">
              <w:rPr>
                <w:rFonts w:ascii="Garamond" w:hAnsi="Garamond"/>
                <w:sz w:val="28"/>
                <w:szCs w:val="28"/>
              </w:rPr>
              <w:t xml:space="preserve">Son </w:t>
            </w:r>
            <w:proofErr w:type="spellStart"/>
            <w:r w:rsidRPr="004B4749">
              <w:rPr>
                <w:rFonts w:ascii="Garamond" w:hAnsi="Garamond"/>
                <w:sz w:val="28"/>
                <w:szCs w:val="28"/>
              </w:rPr>
              <w:t>dy</w:t>
            </w:r>
            <w:proofErr w:type="spellEnd"/>
            <w:r w:rsidRPr="004B4749">
              <w:rPr>
                <w:rFonts w:ascii="Garamond" w:hAnsi="Garamond"/>
                <w:sz w:val="28"/>
                <w:szCs w:val="28"/>
              </w:rPr>
              <w:t xml:space="preserve"> </w:t>
            </w:r>
            <w:proofErr w:type="spellStart"/>
            <w:r w:rsidRPr="004B4749">
              <w:rPr>
                <w:rFonts w:ascii="Garamond" w:hAnsi="Garamond"/>
                <w:sz w:val="28"/>
                <w:szCs w:val="28"/>
              </w:rPr>
              <w:t>jarroo</w:t>
            </w:r>
            <w:proofErr w:type="spellEnd"/>
            <w:r w:rsidRPr="004B4749">
              <w:rPr>
                <w:rFonts w:ascii="Garamond" w:hAnsi="Garamond"/>
                <w:sz w:val="28"/>
                <w:szCs w:val="28"/>
              </w:rPr>
              <w:t xml:space="preserve"> </w:t>
            </w:r>
            <w:proofErr w:type="spellStart"/>
            <w:r w:rsidRPr="004B4749">
              <w:rPr>
                <w:rFonts w:ascii="Garamond" w:hAnsi="Garamond"/>
                <w:sz w:val="28"/>
                <w:szCs w:val="28"/>
              </w:rPr>
              <w:t>adsyn</w:t>
            </w:r>
            <w:proofErr w:type="spellEnd"/>
            <w:r w:rsidRPr="004B4749">
              <w:rPr>
                <w:rFonts w:ascii="Garamond" w:hAnsi="Garamond"/>
                <w:sz w:val="28"/>
                <w:szCs w:val="28"/>
              </w:rPr>
              <w:t xml:space="preserve"> ta </w:t>
            </w:r>
            <w:proofErr w:type="spellStart"/>
            <w:r w:rsidRPr="004B4749">
              <w:rPr>
                <w:rFonts w:ascii="Garamond" w:hAnsi="Garamond"/>
                <w:sz w:val="28"/>
                <w:szCs w:val="28"/>
              </w:rPr>
              <w:t>dyn</w:t>
            </w:r>
            <w:proofErr w:type="spellEnd"/>
            <w:r w:rsidRPr="004B4749">
              <w:rPr>
                <w:rFonts w:ascii="Garamond" w:hAnsi="Garamond"/>
                <w:sz w:val="28"/>
                <w:szCs w:val="28"/>
              </w:rPr>
              <w:t xml:space="preserve"> </w:t>
            </w:r>
            <w:proofErr w:type="spellStart"/>
            <w:r w:rsidRPr="004B4749">
              <w:rPr>
                <w:rFonts w:ascii="Garamond" w:hAnsi="Garamond"/>
                <w:sz w:val="28"/>
                <w:szCs w:val="28"/>
              </w:rPr>
              <w:t>livrey</w:t>
            </w:r>
            <w:proofErr w:type="spellEnd"/>
            <w:r w:rsidRPr="004B4749">
              <w:rPr>
                <w:rFonts w:ascii="Garamond" w:hAnsi="Garamond"/>
                <w:sz w:val="28"/>
                <w:szCs w:val="28"/>
              </w:rPr>
              <w:t xml:space="preserve"> </w:t>
            </w:r>
            <w:proofErr w:type="spellStart"/>
            <w:r w:rsidRPr="004B4749">
              <w:rPr>
                <w:rFonts w:ascii="Garamond" w:hAnsi="Garamond"/>
                <w:sz w:val="28"/>
                <w:szCs w:val="28"/>
              </w:rPr>
              <w:t>ad</w:t>
            </w:r>
            <w:proofErr w:type="spellEnd"/>
            <w:r w:rsidRPr="004B4749">
              <w:rPr>
                <w:rFonts w:ascii="Garamond" w:hAnsi="Garamond"/>
                <w:sz w:val="28"/>
                <w:szCs w:val="28"/>
              </w:rPr>
              <w:t xml:space="preserve"> </w:t>
            </w:r>
            <w:proofErr w:type="spellStart"/>
            <w:r w:rsidRPr="004B4749">
              <w:rPr>
                <w:rFonts w:ascii="Garamond" w:hAnsi="Garamond"/>
                <w:sz w:val="28"/>
                <w:szCs w:val="28"/>
              </w:rPr>
              <w:t>hene</w:t>
            </w:r>
            <w:proofErr w:type="spellEnd"/>
            <w:r w:rsidRPr="004B4749">
              <w:rPr>
                <w:rFonts w:ascii="Garamond" w:hAnsi="Garamond"/>
                <w:sz w:val="28"/>
                <w:szCs w:val="28"/>
              </w:rPr>
              <w:t xml:space="preserve"> </w:t>
            </w:r>
            <w:proofErr w:type="spellStart"/>
            <w:r w:rsidRPr="004B4749">
              <w:rPr>
                <w:rFonts w:ascii="Garamond" w:hAnsi="Garamond"/>
                <w:sz w:val="28"/>
                <w:szCs w:val="28"/>
              </w:rPr>
              <w:t>seose</w:t>
            </w:r>
            <w:proofErr w:type="spellEnd"/>
            <w:r w:rsidRPr="004B4749">
              <w:rPr>
                <w:rFonts w:ascii="Garamond" w:hAnsi="Garamond"/>
                <w:sz w:val="28"/>
                <w:szCs w:val="28"/>
              </w:rPr>
              <w:t xml:space="preserve"> </w:t>
            </w:r>
            <w:proofErr w:type="spellStart"/>
            <w:r w:rsidRPr="004B4749">
              <w:rPr>
                <w:rFonts w:ascii="Garamond" w:hAnsi="Garamond"/>
                <w:sz w:val="28"/>
                <w:szCs w:val="28"/>
              </w:rPr>
              <w:t>gys</w:t>
            </w:r>
            <w:proofErr w:type="spellEnd"/>
            <w:r w:rsidRPr="004B4749">
              <w:rPr>
                <w:rFonts w:ascii="Garamond" w:hAnsi="Garamond"/>
                <w:sz w:val="28"/>
                <w:szCs w:val="28"/>
              </w:rPr>
              <w:t xml:space="preserve"> </w:t>
            </w:r>
            <w:proofErr w:type="spellStart"/>
            <w:r w:rsidRPr="004B4749">
              <w:rPr>
                <w:rFonts w:ascii="Garamond" w:hAnsi="Garamond"/>
                <w:sz w:val="28"/>
                <w:szCs w:val="28"/>
              </w:rPr>
              <w:t>niau-heeltys</w:t>
            </w:r>
            <w:proofErr w:type="spellEnd"/>
            <w:r w:rsidRPr="004B4749">
              <w:rPr>
                <w:rFonts w:ascii="Garamond" w:hAnsi="Garamond"/>
                <w:sz w:val="28"/>
                <w:szCs w:val="28"/>
              </w:rPr>
              <w:t xml:space="preserve"> </w:t>
            </w:r>
            <w:proofErr w:type="spellStart"/>
            <w:r w:rsidRPr="004B4749">
              <w:rPr>
                <w:rFonts w:ascii="Garamond" w:hAnsi="Garamond"/>
                <w:sz w:val="28"/>
                <w:szCs w:val="28"/>
              </w:rPr>
              <w:t>ta’d</w:t>
            </w:r>
            <w:proofErr w:type="spellEnd"/>
            <w:r w:rsidRPr="004B4749">
              <w:rPr>
                <w:rFonts w:ascii="Garamond" w:hAnsi="Garamond"/>
                <w:sz w:val="28"/>
                <w:szCs w:val="28"/>
              </w:rPr>
              <w:t xml:space="preserve"> </w:t>
            </w:r>
            <w:proofErr w:type="spellStart"/>
            <w:r w:rsidRPr="004B4749">
              <w:rPr>
                <w:rFonts w:ascii="Garamond" w:hAnsi="Garamond"/>
                <w:sz w:val="28"/>
                <w:szCs w:val="28"/>
              </w:rPr>
              <w:t>ayns</w:t>
            </w:r>
            <w:proofErr w:type="spellEnd"/>
            <w:r w:rsidRPr="004B4749">
              <w:rPr>
                <w:rFonts w:ascii="Garamond" w:hAnsi="Garamond"/>
                <w:sz w:val="28"/>
                <w:szCs w:val="28"/>
              </w:rPr>
              <w:t xml:space="preserve"> </w:t>
            </w:r>
            <w:proofErr w:type="spellStart"/>
            <w:r w:rsidRPr="004B4749">
              <w:rPr>
                <w:rFonts w:ascii="Garamond" w:hAnsi="Garamond"/>
                <w:sz w:val="28"/>
                <w:szCs w:val="28"/>
              </w:rPr>
              <w:t>gaue</w:t>
            </w:r>
            <w:proofErr w:type="spellEnd"/>
            <w:r w:rsidRPr="004B4749">
              <w:rPr>
                <w:rFonts w:ascii="Garamond" w:hAnsi="Garamond"/>
                <w:sz w:val="28"/>
                <w:szCs w:val="28"/>
              </w:rPr>
              <w:t xml:space="preserve"> </w:t>
            </w:r>
            <w:proofErr w:type="spellStart"/>
            <w:r w:rsidRPr="004B4749">
              <w:rPr>
                <w:rFonts w:ascii="Garamond" w:hAnsi="Garamond"/>
                <w:sz w:val="28"/>
                <w:szCs w:val="28"/>
              </w:rPr>
              <w:t>dy</w:t>
            </w:r>
            <w:proofErr w:type="spellEnd"/>
            <w:r w:rsidRPr="004B4749">
              <w:rPr>
                <w:rFonts w:ascii="Garamond" w:hAnsi="Garamond"/>
                <w:sz w:val="28"/>
                <w:szCs w:val="28"/>
              </w:rPr>
              <w:t xml:space="preserve"> </w:t>
            </w:r>
            <w:proofErr w:type="spellStart"/>
            <w:r w:rsidRPr="004B4749">
              <w:rPr>
                <w:rFonts w:ascii="Garamond" w:hAnsi="Garamond"/>
                <w:sz w:val="28"/>
                <w:szCs w:val="28"/>
              </w:rPr>
              <w:t>gheddyn</w:t>
            </w:r>
            <w:proofErr w:type="spellEnd"/>
            <w:r w:rsidRPr="004B4749">
              <w:rPr>
                <w:rFonts w:ascii="Garamond" w:hAnsi="Garamond"/>
                <w:sz w:val="28"/>
                <w:szCs w:val="28"/>
              </w:rPr>
              <w:t xml:space="preserve"> </w:t>
            </w:r>
            <w:proofErr w:type="spellStart"/>
            <w:r w:rsidRPr="004B4749">
              <w:rPr>
                <w:rFonts w:ascii="Garamond" w:hAnsi="Garamond"/>
                <w:sz w:val="28"/>
                <w:szCs w:val="28"/>
              </w:rPr>
              <w:t>baase</w:t>
            </w:r>
            <w:proofErr w:type="spellEnd"/>
            <w:r w:rsidRPr="004B4749">
              <w:rPr>
                <w:rFonts w:ascii="Garamond" w:hAnsi="Garamond"/>
                <w:sz w:val="28"/>
                <w:szCs w:val="28"/>
              </w:rPr>
              <w:t xml:space="preserve"> </w:t>
            </w:r>
            <w:proofErr w:type="spellStart"/>
            <w:r w:rsidRPr="004B4749">
              <w:rPr>
                <w:rFonts w:ascii="Garamond" w:hAnsi="Garamond"/>
                <w:sz w:val="28"/>
                <w:szCs w:val="28"/>
              </w:rPr>
              <w:t>ayns</w:t>
            </w:r>
            <w:proofErr w:type="spellEnd"/>
            <w:r w:rsidRPr="004B4749">
              <w:rPr>
                <w:rFonts w:ascii="Garamond" w:hAnsi="Garamond"/>
                <w:sz w:val="28"/>
                <w:szCs w:val="28"/>
              </w:rPr>
              <w:t xml:space="preserve"> </w:t>
            </w:r>
            <w:proofErr w:type="spellStart"/>
            <w:r w:rsidRPr="004B4749">
              <w:rPr>
                <w:rFonts w:ascii="Garamond" w:hAnsi="Garamond"/>
                <w:sz w:val="28"/>
                <w:szCs w:val="28"/>
              </w:rPr>
              <w:t>nyn</w:t>
            </w:r>
            <w:proofErr w:type="spellEnd"/>
            <w:r w:rsidRPr="004B4749">
              <w:rPr>
                <w:rFonts w:ascii="Garamond" w:hAnsi="Garamond"/>
                <w:sz w:val="28"/>
                <w:szCs w:val="28"/>
              </w:rPr>
              <w:t xml:space="preserve"> </w:t>
            </w:r>
            <w:proofErr w:type="spellStart"/>
            <w:r w:rsidRPr="004B4749">
              <w:rPr>
                <w:rFonts w:ascii="Garamond" w:hAnsi="Garamond"/>
                <w:sz w:val="28"/>
                <w:szCs w:val="28"/>
              </w:rPr>
              <w:t>beccaghyn</w:t>
            </w:r>
            <w:proofErr w:type="spellEnd"/>
            <w:r w:rsidRPr="004B4749">
              <w:rPr>
                <w:rFonts w:ascii="Garamond" w:hAnsi="Garamond"/>
                <w:sz w:val="28"/>
                <w:szCs w:val="28"/>
              </w:rPr>
              <w:t xml:space="preserve"> </w:t>
            </w:r>
            <w:proofErr w:type="spellStart"/>
            <w:r w:rsidRPr="004B4749">
              <w:rPr>
                <w:rFonts w:ascii="Garamond" w:hAnsi="Garamond"/>
                <w:sz w:val="28"/>
                <w:szCs w:val="28"/>
              </w:rPr>
              <w:t>fegooish</w:t>
            </w:r>
            <w:proofErr w:type="spellEnd"/>
            <w:r w:rsidRPr="004B4749">
              <w:rPr>
                <w:rFonts w:ascii="Garamond" w:hAnsi="Garamond"/>
                <w:sz w:val="28"/>
                <w:szCs w:val="28"/>
              </w:rPr>
              <w:t xml:space="preserve"> </w:t>
            </w:r>
            <w:proofErr w:type="spellStart"/>
            <w:r w:rsidRPr="004B4749">
              <w:rPr>
                <w:rFonts w:ascii="Garamond" w:hAnsi="Garamond"/>
                <w:sz w:val="28"/>
                <w:szCs w:val="28"/>
              </w:rPr>
              <w:t>arrys</w:t>
            </w:r>
            <w:proofErr w:type="spellEnd"/>
            <w:r w:rsidRPr="004B4749">
              <w:rPr>
                <w:rFonts w:ascii="Garamond" w:hAnsi="Garamond"/>
                <w:sz w:val="28"/>
                <w:szCs w:val="28"/>
              </w:rPr>
              <w:t xml:space="preserve">. </w:t>
            </w:r>
          </w:p>
        </w:tc>
        <w:tc>
          <w:tcPr>
            <w:tcW w:w="3810" w:type="dxa"/>
          </w:tcPr>
          <w:p w14:paraId="158AEB39" w14:textId="77777777" w:rsidR="00FD47AB" w:rsidRPr="009A4209" w:rsidRDefault="00FD47AB" w:rsidP="00DB60C3">
            <w:pPr>
              <w:pStyle w:val="ListParagraph"/>
              <w:ind w:left="0" w:firstLine="227"/>
              <w:jc w:val="both"/>
              <w:rPr>
                <w:rFonts w:ascii="Garamond" w:hAnsi="Garamond" w:cs="Times New Roman"/>
                <w:i/>
                <w:sz w:val="28"/>
              </w:rPr>
            </w:pPr>
            <w:r w:rsidRPr="009A4209">
              <w:rPr>
                <w:rFonts w:ascii="Garamond" w:hAnsi="Garamond" w:cs="Times New Roman"/>
                <w:i/>
                <w:sz w:val="28"/>
              </w:rPr>
              <w:t>For, sure it is, that they who give themselves up to Intemperance, are in great Danger of dying in their Sins unrepented of.</w:t>
            </w:r>
          </w:p>
        </w:tc>
        <w:tc>
          <w:tcPr>
            <w:tcW w:w="0" w:type="auto"/>
          </w:tcPr>
          <w:p w14:paraId="0D6EB577" w14:textId="77777777" w:rsidR="00FD47AB" w:rsidRPr="00567463" w:rsidRDefault="00FD47AB" w:rsidP="00DB60C3">
            <w:pPr>
              <w:pStyle w:val="ListParagraph"/>
              <w:ind w:left="0"/>
              <w:rPr>
                <w:rFonts w:ascii="Garamond" w:hAnsi="Garamond" w:cs="Times New Roman"/>
                <w:i/>
                <w:sz w:val="20"/>
                <w:szCs w:val="20"/>
              </w:rPr>
            </w:pPr>
          </w:p>
        </w:tc>
      </w:tr>
      <w:tr w:rsidR="00FD47AB" w:rsidRPr="009A4209" w14:paraId="5CD71518" w14:textId="77777777" w:rsidTr="00710C08">
        <w:tc>
          <w:tcPr>
            <w:tcW w:w="4111" w:type="dxa"/>
          </w:tcPr>
          <w:p w14:paraId="4DE8AE5A" w14:textId="77777777" w:rsidR="00FD47AB" w:rsidRPr="004B4749" w:rsidRDefault="00FD47AB" w:rsidP="00DB60C3">
            <w:pPr>
              <w:pStyle w:val="CM3"/>
              <w:widowControl/>
              <w:spacing w:line="240" w:lineRule="auto"/>
              <w:ind w:firstLine="227"/>
              <w:jc w:val="both"/>
              <w:rPr>
                <w:rFonts w:ascii="Garamond" w:hAnsi="Garamond"/>
                <w:sz w:val="28"/>
                <w:szCs w:val="28"/>
              </w:rPr>
            </w:pPr>
            <w:r w:rsidRPr="004B4749">
              <w:rPr>
                <w:rFonts w:ascii="Garamond" w:hAnsi="Garamond"/>
                <w:sz w:val="28"/>
                <w:szCs w:val="28"/>
              </w:rPr>
              <w:t xml:space="preserve">As ta </w:t>
            </w:r>
            <w:proofErr w:type="spellStart"/>
            <w:r w:rsidRPr="004B4749">
              <w:rPr>
                <w:rFonts w:ascii="Garamond" w:hAnsi="Garamond"/>
                <w:sz w:val="28"/>
                <w:szCs w:val="28"/>
              </w:rPr>
              <w:t>resoon</w:t>
            </w:r>
            <w:proofErr w:type="spellEnd"/>
            <w:r w:rsidRPr="004B4749">
              <w:rPr>
                <w:rFonts w:ascii="Garamond" w:hAnsi="Garamond"/>
                <w:sz w:val="28"/>
                <w:szCs w:val="28"/>
              </w:rPr>
              <w:t xml:space="preserve"> y </w:t>
            </w:r>
            <w:proofErr w:type="spellStart"/>
            <w:r w:rsidRPr="004B4749">
              <w:rPr>
                <w:rFonts w:ascii="Garamond" w:hAnsi="Garamond"/>
                <w:sz w:val="28"/>
                <w:szCs w:val="28"/>
              </w:rPr>
              <w:t>choyrle</w:t>
            </w:r>
            <w:proofErr w:type="spellEnd"/>
            <w:r w:rsidRPr="004B4749">
              <w:rPr>
                <w:rFonts w:ascii="Garamond" w:hAnsi="Garamond"/>
                <w:sz w:val="28"/>
                <w:szCs w:val="28"/>
              </w:rPr>
              <w:t xml:space="preserve"> </w:t>
            </w:r>
            <w:proofErr w:type="spellStart"/>
            <w:r w:rsidRPr="004B4749">
              <w:rPr>
                <w:rFonts w:ascii="Garamond" w:hAnsi="Garamond"/>
                <w:sz w:val="28"/>
                <w:szCs w:val="28"/>
              </w:rPr>
              <w:t>shoh</w:t>
            </w:r>
            <w:proofErr w:type="spellEnd"/>
            <w:r w:rsidRPr="004B4749">
              <w:rPr>
                <w:rFonts w:ascii="Garamond" w:hAnsi="Garamond"/>
                <w:sz w:val="28"/>
                <w:szCs w:val="28"/>
              </w:rPr>
              <w:t xml:space="preserve"> </w:t>
            </w:r>
            <w:proofErr w:type="spellStart"/>
            <w:r w:rsidRPr="004B4749">
              <w:rPr>
                <w:rFonts w:ascii="Garamond" w:hAnsi="Garamond"/>
                <w:sz w:val="28"/>
                <w:szCs w:val="28"/>
              </w:rPr>
              <w:t>ashagh</w:t>
            </w:r>
            <w:proofErr w:type="spellEnd"/>
            <w:r w:rsidRPr="004B4749">
              <w:rPr>
                <w:rFonts w:ascii="Garamond" w:hAnsi="Garamond"/>
                <w:sz w:val="28"/>
                <w:szCs w:val="28"/>
              </w:rPr>
              <w:t xml:space="preserve"> y </w:t>
            </w:r>
            <w:proofErr w:type="spellStart"/>
            <w:r w:rsidRPr="004B4749">
              <w:rPr>
                <w:rFonts w:ascii="Garamond" w:hAnsi="Garamond"/>
                <w:sz w:val="28"/>
                <w:szCs w:val="28"/>
              </w:rPr>
              <w:t>hoiggal</w:t>
            </w:r>
            <w:proofErr w:type="spellEnd"/>
            <w:r w:rsidRPr="004B4749">
              <w:rPr>
                <w:rFonts w:ascii="Garamond" w:hAnsi="Garamond"/>
                <w:sz w:val="28"/>
                <w:szCs w:val="28"/>
              </w:rPr>
              <w:t xml:space="preserve">. Ta </w:t>
            </w:r>
            <w:proofErr w:type="spellStart"/>
            <w:r w:rsidRPr="004B4749">
              <w:rPr>
                <w:rFonts w:ascii="Garamond" w:hAnsi="Garamond"/>
                <w:sz w:val="28"/>
                <w:szCs w:val="28"/>
              </w:rPr>
              <w:t>nyn</w:t>
            </w:r>
            <w:proofErr w:type="spellEnd"/>
            <w:r w:rsidRPr="004B4749">
              <w:rPr>
                <w:rFonts w:ascii="Garamond" w:hAnsi="Garamond"/>
                <w:sz w:val="28"/>
                <w:szCs w:val="28"/>
              </w:rPr>
              <w:t xml:space="preserve"> </w:t>
            </w:r>
            <w:proofErr w:type="spellStart"/>
            <w:r w:rsidRPr="004B4749">
              <w:rPr>
                <w:rFonts w:ascii="Garamond" w:hAnsi="Garamond"/>
                <w:sz w:val="28"/>
                <w:szCs w:val="28"/>
              </w:rPr>
              <w:t>Gredjue</w:t>
            </w:r>
            <w:proofErr w:type="spellEnd"/>
            <w:r w:rsidRPr="004B4749">
              <w:rPr>
                <w:rFonts w:ascii="Garamond" w:hAnsi="Garamond"/>
                <w:sz w:val="28"/>
                <w:szCs w:val="28"/>
              </w:rPr>
              <w:t xml:space="preserve"> </w:t>
            </w:r>
            <w:proofErr w:type="spellStart"/>
            <w:r w:rsidRPr="004B4749">
              <w:rPr>
                <w:rFonts w:ascii="Garamond" w:hAnsi="Garamond"/>
                <w:sz w:val="28"/>
                <w:szCs w:val="28"/>
              </w:rPr>
              <w:t>Creestee</w:t>
            </w:r>
            <w:proofErr w:type="spellEnd"/>
            <w:r w:rsidRPr="004B4749">
              <w:rPr>
                <w:rFonts w:ascii="Garamond" w:hAnsi="Garamond"/>
                <w:sz w:val="28"/>
                <w:szCs w:val="28"/>
              </w:rPr>
              <w:t xml:space="preserve"> </w:t>
            </w:r>
            <w:proofErr w:type="spellStart"/>
            <w:r w:rsidRPr="004B4749">
              <w:rPr>
                <w:rFonts w:ascii="Garamond" w:hAnsi="Garamond"/>
                <w:sz w:val="28"/>
                <w:szCs w:val="28"/>
              </w:rPr>
              <w:t>currym</w:t>
            </w:r>
            <w:proofErr w:type="spellEnd"/>
            <w:r w:rsidRPr="004B4749">
              <w:rPr>
                <w:rFonts w:ascii="Garamond" w:hAnsi="Garamond"/>
                <w:sz w:val="28"/>
                <w:szCs w:val="28"/>
              </w:rPr>
              <w:t xml:space="preserve"> </w:t>
            </w:r>
            <w:proofErr w:type="spellStart"/>
            <w:r w:rsidRPr="004B4749">
              <w:rPr>
                <w:rFonts w:ascii="Garamond" w:hAnsi="Garamond"/>
                <w:sz w:val="28"/>
                <w:szCs w:val="28"/>
              </w:rPr>
              <w:t>mooar</w:t>
            </w:r>
            <w:proofErr w:type="spellEnd"/>
            <w:r w:rsidRPr="004B4749">
              <w:rPr>
                <w:rFonts w:ascii="Garamond" w:hAnsi="Garamond"/>
                <w:sz w:val="28"/>
                <w:szCs w:val="28"/>
              </w:rPr>
              <w:t xml:space="preserve">, </w:t>
            </w:r>
            <w:proofErr w:type="spellStart"/>
            <w:r w:rsidRPr="004B4749">
              <w:rPr>
                <w:rFonts w:ascii="Garamond" w:hAnsi="Garamond"/>
                <w:sz w:val="28"/>
                <w:szCs w:val="28"/>
              </w:rPr>
              <w:t>te</w:t>
            </w:r>
            <w:proofErr w:type="spellEnd"/>
            <w:r w:rsidRPr="004B4749">
              <w:rPr>
                <w:rFonts w:ascii="Garamond" w:hAnsi="Garamond"/>
                <w:sz w:val="28"/>
                <w:szCs w:val="28"/>
              </w:rPr>
              <w:t xml:space="preserve"> </w:t>
            </w:r>
            <w:proofErr w:type="spellStart"/>
            <w:r w:rsidRPr="004B4749">
              <w:rPr>
                <w:rFonts w:ascii="Garamond" w:hAnsi="Garamond"/>
                <w:sz w:val="28"/>
                <w:szCs w:val="28"/>
              </w:rPr>
              <w:t>kaingley</w:t>
            </w:r>
            <w:proofErr w:type="spellEnd"/>
            <w:r w:rsidRPr="004B4749">
              <w:rPr>
                <w:rFonts w:ascii="Garamond" w:hAnsi="Garamond"/>
                <w:sz w:val="28"/>
                <w:szCs w:val="28"/>
              </w:rPr>
              <w:t xml:space="preserve"> </w:t>
            </w:r>
            <w:proofErr w:type="spellStart"/>
            <w:r w:rsidRPr="004B4749">
              <w:rPr>
                <w:rFonts w:ascii="Garamond" w:hAnsi="Garamond"/>
                <w:sz w:val="28"/>
                <w:szCs w:val="28"/>
              </w:rPr>
              <w:t>ny</w:t>
            </w:r>
            <w:proofErr w:type="spellEnd"/>
            <w:r w:rsidRPr="004B4749">
              <w:rPr>
                <w:rFonts w:ascii="Garamond" w:hAnsi="Garamond"/>
                <w:sz w:val="28"/>
                <w:szCs w:val="28"/>
              </w:rPr>
              <w:t xml:space="preserve"> </w:t>
            </w:r>
            <w:proofErr w:type="spellStart"/>
            <w:r w:rsidRPr="004B4749">
              <w:rPr>
                <w:rFonts w:ascii="Garamond" w:hAnsi="Garamond"/>
                <w:sz w:val="28"/>
                <w:szCs w:val="28"/>
              </w:rPr>
              <w:t>smooinaghtyn</w:t>
            </w:r>
            <w:proofErr w:type="spellEnd"/>
            <w:r w:rsidRPr="004B4749">
              <w:rPr>
                <w:rFonts w:ascii="Garamond" w:hAnsi="Garamond"/>
                <w:sz w:val="28"/>
                <w:szCs w:val="28"/>
              </w:rPr>
              <w:t xml:space="preserve"> </w:t>
            </w:r>
            <w:proofErr w:type="spellStart"/>
            <w:r w:rsidRPr="004B4749">
              <w:rPr>
                <w:rFonts w:ascii="Garamond" w:hAnsi="Garamond"/>
                <w:sz w:val="28"/>
                <w:szCs w:val="28"/>
              </w:rPr>
              <w:t>sdivney</w:t>
            </w:r>
            <w:proofErr w:type="spellEnd"/>
            <w:r w:rsidRPr="004B4749">
              <w:rPr>
                <w:rFonts w:ascii="Garamond" w:hAnsi="Garamond"/>
                <w:sz w:val="28"/>
                <w:szCs w:val="28"/>
              </w:rPr>
              <w:t xml:space="preserve"> </w:t>
            </w:r>
            <w:proofErr w:type="spellStart"/>
            <w:r w:rsidRPr="004B4749">
              <w:rPr>
                <w:rFonts w:ascii="Garamond" w:hAnsi="Garamond"/>
                <w:sz w:val="28"/>
                <w:szCs w:val="28"/>
              </w:rPr>
              <w:t>ayns</w:t>
            </w:r>
            <w:proofErr w:type="spellEnd"/>
            <w:r w:rsidRPr="004B4749">
              <w:rPr>
                <w:rFonts w:ascii="Garamond" w:hAnsi="Garamond"/>
                <w:sz w:val="28"/>
                <w:szCs w:val="28"/>
              </w:rPr>
              <w:t xml:space="preserve"> </w:t>
            </w:r>
            <w:proofErr w:type="spellStart"/>
            <w:r w:rsidRPr="004B4749">
              <w:rPr>
                <w:rFonts w:ascii="Garamond" w:hAnsi="Garamond"/>
                <w:sz w:val="28"/>
                <w:szCs w:val="28"/>
              </w:rPr>
              <w:t>nyn</w:t>
            </w:r>
            <w:proofErr w:type="spellEnd"/>
            <w:r w:rsidRPr="004B4749">
              <w:rPr>
                <w:rFonts w:ascii="Garamond" w:hAnsi="Garamond"/>
                <w:sz w:val="28"/>
                <w:szCs w:val="28"/>
              </w:rPr>
              <w:t xml:space="preserve"> </w:t>
            </w:r>
            <w:proofErr w:type="spellStart"/>
            <w:r w:rsidRPr="004B4749">
              <w:rPr>
                <w:rFonts w:ascii="Garamond" w:hAnsi="Garamond"/>
                <w:sz w:val="28"/>
                <w:szCs w:val="28"/>
              </w:rPr>
              <w:t>greeaghyn</w:t>
            </w:r>
            <w:proofErr w:type="spellEnd"/>
            <w:r w:rsidRPr="004B4749">
              <w:rPr>
                <w:rFonts w:ascii="Garamond" w:hAnsi="Garamond"/>
                <w:sz w:val="28"/>
                <w:szCs w:val="28"/>
              </w:rPr>
              <w:t xml:space="preserve">, as </w:t>
            </w:r>
            <w:proofErr w:type="spellStart"/>
            <w:r w:rsidRPr="004B4749">
              <w:rPr>
                <w:rFonts w:ascii="Garamond" w:hAnsi="Garamond"/>
                <w:sz w:val="28"/>
                <w:szCs w:val="28"/>
              </w:rPr>
              <w:t>myr</w:t>
            </w:r>
            <w:proofErr w:type="spellEnd"/>
            <w:r w:rsidRPr="004B4749">
              <w:rPr>
                <w:rFonts w:ascii="Garamond" w:hAnsi="Garamond"/>
                <w:sz w:val="28"/>
                <w:szCs w:val="28"/>
              </w:rPr>
              <w:t xml:space="preserve"> </w:t>
            </w:r>
            <w:proofErr w:type="spellStart"/>
            <w:r w:rsidRPr="004B4749">
              <w:rPr>
                <w:rFonts w:ascii="Garamond" w:hAnsi="Garamond"/>
                <w:sz w:val="28"/>
                <w:szCs w:val="28"/>
              </w:rPr>
              <w:t>sondee</w:t>
            </w:r>
            <w:proofErr w:type="spellEnd"/>
            <w:r w:rsidRPr="004B4749">
              <w:rPr>
                <w:rFonts w:ascii="Garamond" w:hAnsi="Garamond"/>
                <w:sz w:val="28"/>
                <w:szCs w:val="28"/>
              </w:rPr>
              <w:t xml:space="preserve"> ta shin er y </w:t>
            </w:r>
            <w:proofErr w:type="spellStart"/>
            <w:r w:rsidRPr="004B4749">
              <w:rPr>
                <w:rFonts w:ascii="Garamond" w:hAnsi="Garamond"/>
                <w:sz w:val="28"/>
                <w:szCs w:val="28"/>
              </w:rPr>
              <w:t>Vea</w:t>
            </w:r>
            <w:proofErr w:type="spellEnd"/>
            <w:r w:rsidRPr="004B4749">
              <w:rPr>
                <w:rFonts w:ascii="Garamond" w:hAnsi="Garamond"/>
                <w:sz w:val="28"/>
                <w:szCs w:val="28"/>
              </w:rPr>
              <w:t xml:space="preserve"> </w:t>
            </w:r>
            <w:proofErr w:type="spellStart"/>
            <w:r w:rsidRPr="004B4749">
              <w:rPr>
                <w:rFonts w:ascii="Garamond" w:hAnsi="Garamond"/>
                <w:sz w:val="28"/>
                <w:szCs w:val="28"/>
              </w:rPr>
              <w:t>shoh</w:t>
            </w:r>
            <w:proofErr w:type="spellEnd"/>
            <w:r w:rsidRPr="004B4749">
              <w:rPr>
                <w:rFonts w:ascii="Garamond" w:hAnsi="Garamond"/>
                <w:sz w:val="28"/>
                <w:szCs w:val="28"/>
              </w:rPr>
              <w:t xml:space="preserve">, </w:t>
            </w:r>
            <w:proofErr w:type="spellStart"/>
            <w:r w:rsidRPr="004B4749">
              <w:rPr>
                <w:rFonts w:ascii="Garamond" w:hAnsi="Garamond"/>
                <w:sz w:val="28"/>
                <w:szCs w:val="28"/>
              </w:rPr>
              <w:t>sloo</w:t>
            </w:r>
            <w:proofErr w:type="spellEnd"/>
            <w:r w:rsidRPr="004B4749">
              <w:rPr>
                <w:rFonts w:ascii="Garamond" w:hAnsi="Garamond"/>
                <w:sz w:val="28"/>
                <w:szCs w:val="28"/>
              </w:rPr>
              <w:t xml:space="preserve"> </w:t>
            </w:r>
            <w:proofErr w:type="spellStart"/>
            <w:r w:rsidRPr="004B4749">
              <w:rPr>
                <w:rFonts w:ascii="Garamond" w:hAnsi="Garamond"/>
                <w:sz w:val="28"/>
                <w:szCs w:val="28"/>
              </w:rPr>
              <w:t>smooinys</w:t>
            </w:r>
            <w:proofErr w:type="spellEnd"/>
            <w:r w:rsidRPr="004B4749">
              <w:rPr>
                <w:rFonts w:ascii="Garamond" w:hAnsi="Garamond"/>
                <w:sz w:val="28"/>
                <w:szCs w:val="28"/>
              </w:rPr>
              <w:t xml:space="preserve"> shin er y </w:t>
            </w:r>
            <w:proofErr w:type="spellStart"/>
            <w:r w:rsidRPr="004B4749">
              <w:rPr>
                <w:rFonts w:ascii="Garamond" w:hAnsi="Garamond"/>
                <w:sz w:val="28"/>
                <w:szCs w:val="28"/>
              </w:rPr>
              <w:t>vea</w:t>
            </w:r>
            <w:proofErr w:type="spellEnd"/>
            <w:r w:rsidRPr="004B4749">
              <w:rPr>
                <w:rFonts w:ascii="Garamond" w:hAnsi="Garamond"/>
                <w:sz w:val="28"/>
                <w:szCs w:val="28"/>
              </w:rPr>
              <w:t xml:space="preserve"> ta </w:t>
            </w:r>
            <w:proofErr w:type="spellStart"/>
            <w:r w:rsidRPr="004B4749">
              <w:rPr>
                <w:rFonts w:ascii="Garamond" w:hAnsi="Garamond"/>
                <w:sz w:val="28"/>
                <w:szCs w:val="28"/>
              </w:rPr>
              <w:t>ry</w:t>
            </w:r>
            <w:proofErr w:type="spellEnd"/>
            <w:r w:rsidRPr="004B4749">
              <w:rPr>
                <w:rFonts w:ascii="Garamond" w:hAnsi="Garamond"/>
                <w:sz w:val="28"/>
                <w:szCs w:val="28"/>
              </w:rPr>
              <w:t xml:space="preserve"> </w:t>
            </w:r>
            <w:proofErr w:type="spellStart"/>
            <w:r w:rsidRPr="004B4749">
              <w:rPr>
                <w:rFonts w:ascii="Garamond" w:hAnsi="Garamond"/>
                <w:sz w:val="28"/>
                <w:szCs w:val="28"/>
              </w:rPr>
              <w:t>heet</w:t>
            </w:r>
            <w:proofErr w:type="spellEnd"/>
            <w:r w:rsidRPr="004B4749">
              <w:rPr>
                <w:rFonts w:ascii="Garamond" w:hAnsi="Garamond"/>
                <w:sz w:val="28"/>
                <w:szCs w:val="28"/>
              </w:rPr>
              <w:t xml:space="preserve">, as er y </w:t>
            </w:r>
            <w:proofErr w:type="spellStart"/>
            <w:r w:rsidRPr="004B4749">
              <w:rPr>
                <w:rFonts w:ascii="Garamond" w:hAnsi="Garamond"/>
                <w:i/>
                <w:sz w:val="28"/>
                <w:szCs w:val="28"/>
              </w:rPr>
              <w:t>smaghtagh</w:t>
            </w:r>
            <w:proofErr w:type="spellEnd"/>
            <w:r w:rsidRPr="004B4749">
              <w:rPr>
                <w:rFonts w:ascii="Garamond" w:hAnsi="Garamond"/>
                <w:sz w:val="28"/>
                <w:szCs w:val="28"/>
              </w:rPr>
              <w:t xml:space="preserve"> </w:t>
            </w:r>
            <w:proofErr w:type="spellStart"/>
            <w:r w:rsidRPr="004B4749">
              <w:rPr>
                <w:rFonts w:ascii="Garamond" w:hAnsi="Garamond"/>
                <w:sz w:val="28"/>
                <w:szCs w:val="28"/>
              </w:rPr>
              <w:t>shen</w:t>
            </w:r>
            <w:proofErr w:type="spellEnd"/>
            <w:r w:rsidRPr="004B4749">
              <w:rPr>
                <w:rFonts w:ascii="Garamond" w:hAnsi="Garamond"/>
                <w:sz w:val="28"/>
                <w:szCs w:val="28"/>
              </w:rPr>
              <w:t xml:space="preserve"> </w:t>
            </w:r>
            <w:proofErr w:type="spellStart"/>
            <w:r w:rsidRPr="004B4749">
              <w:rPr>
                <w:rFonts w:ascii="Garamond" w:hAnsi="Garamond"/>
                <w:sz w:val="28"/>
                <w:szCs w:val="28"/>
              </w:rPr>
              <w:t>ta’n</w:t>
            </w:r>
            <w:proofErr w:type="spellEnd"/>
            <w:r w:rsidRPr="004B4749">
              <w:rPr>
                <w:rFonts w:ascii="Garamond" w:hAnsi="Garamond"/>
                <w:sz w:val="28"/>
                <w:szCs w:val="28"/>
              </w:rPr>
              <w:t xml:space="preserve"> </w:t>
            </w:r>
            <w:proofErr w:type="spellStart"/>
            <w:r w:rsidRPr="004B4749">
              <w:rPr>
                <w:rFonts w:ascii="Garamond" w:hAnsi="Garamond"/>
                <w:sz w:val="28"/>
                <w:szCs w:val="28"/>
              </w:rPr>
              <w:t>sushtal</w:t>
            </w:r>
            <w:proofErr w:type="spellEnd"/>
            <w:r w:rsidRPr="004B4749">
              <w:rPr>
                <w:rFonts w:ascii="Garamond" w:hAnsi="Garamond"/>
                <w:sz w:val="28"/>
                <w:szCs w:val="28"/>
              </w:rPr>
              <w:t xml:space="preserve"> er chur </w:t>
            </w:r>
            <w:proofErr w:type="spellStart"/>
            <w:r w:rsidRPr="004B4749">
              <w:rPr>
                <w:rFonts w:ascii="Garamond" w:hAnsi="Garamond"/>
                <w:sz w:val="28"/>
                <w:szCs w:val="28"/>
              </w:rPr>
              <w:t>myr</w:t>
            </w:r>
            <w:proofErr w:type="spellEnd"/>
            <w:r w:rsidRPr="004B4749">
              <w:rPr>
                <w:rFonts w:ascii="Garamond" w:hAnsi="Garamond"/>
                <w:sz w:val="28"/>
                <w:szCs w:val="28"/>
              </w:rPr>
              <w:t xml:space="preserve"> </w:t>
            </w:r>
            <w:proofErr w:type="spellStart"/>
            <w:r w:rsidRPr="004B4749">
              <w:rPr>
                <w:rFonts w:ascii="Garamond" w:hAnsi="Garamond"/>
                <w:sz w:val="28"/>
                <w:szCs w:val="28"/>
              </w:rPr>
              <w:t>currym</w:t>
            </w:r>
            <w:proofErr w:type="spellEnd"/>
            <w:r w:rsidRPr="004B4749">
              <w:rPr>
                <w:rFonts w:ascii="Garamond" w:hAnsi="Garamond"/>
                <w:sz w:val="28"/>
                <w:szCs w:val="28"/>
              </w:rPr>
              <w:t xml:space="preserve"> </w:t>
            </w:r>
            <w:proofErr w:type="spellStart"/>
            <w:r w:rsidRPr="004B4749">
              <w:rPr>
                <w:rFonts w:ascii="Garamond" w:hAnsi="Garamond"/>
                <w:sz w:val="28"/>
                <w:szCs w:val="28"/>
              </w:rPr>
              <w:t>dooin</w:t>
            </w:r>
            <w:proofErr w:type="spellEnd"/>
            <w:r w:rsidRPr="004B4749">
              <w:rPr>
                <w:rFonts w:ascii="Garamond" w:hAnsi="Garamond"/>
                <w:sz w:val="28"/>
                <w:szCs w:val="28"/>
              </w:rPr>
              <w:t xml:space="preserve">. </w:t>
            </w:r>
          </w:p>
        </w:tc>
        <w:tc>
          <w:tcPr>
            <w:tcW w:w="3810" w:type="dxa"/>
          </w:tcPr>
          <w:p w14:paraId="72758749" w14:textId="77777777" w:rsidR="00FD47AB" w:rsidRPr="009A4209" w:rsidRDefault="00FD47AB"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And the Reason of all this Caution is plain. </w:t>
            </w:r>
            <w:r w:rsidRPr="009A4209">
              <w:rPr>
                <w:rFonts w:ascii="Garamond" w:hAnsi="Garamond" w:cs="Times New Roman"/>
                <w:sz w:val="28"/>
              </w:rPr>
              <w:t>Religion is a very serious Thing,</w:t>
            </w:r>
            <w:r w:rsidRPr="009A4209">
              <w:rPr>
                <w:rFonts w:ascii="Garamond" w:hAnsi="Garamond" w:cs="Times New Roman"/>
                <w:i/>
                <w:sz w:val="28"/>
              </w:rPr>
              <w:t xml:space="preserve"> </w:t>
            </w:r>
            <w:proofErr w:type="spellStart"/>
            <w:r w:rsidRPr="009A4209">
              <w:rPr>
                <w:rFonts w:ascii="Garamond" w:hAnsi="Garamond" w:cs="Times New Roman"/>
                <w:i/>
                <w:sz w:val="28"/>
              </w:rPr>
              <w:t>requireth</w:t>
            </w:r>
            <w:proofErr w:type="spellEnd"/>
            <w:r w:rsidRPr="009A4209">
              <w:rPr>
                <w:rFonts w:ascii="Garamond" w:hAnsi="Garamond" w:cs="Times New Roman"/>
                <w:i/>
                <w:sz w:val="28"/>
              </w:rPr>
              <w:t xml:space="preserve"> our most serious Thoughts, and the more we take delight in this Life, the less we shall think of the next, and of that </w:t>
            </w:r>
            <w:r w:rsidRPr="009A4209">
              <w:rPr>
                <w:rFonts w:ascii="Garamond" w:hAnsi="Garamond" w:cs="Times New Roman"/>
                <w:sz w:val="28"/>
              </w:rPr>
              <w:t>Self</w:t>
            </w:r>
            <w:r w:rsidRPr="009A4209">
              <w:rPr>
                <w:rFonts w:ascii="Garamond" w:hAnsi="Garamond" w:cs="Times New Roman"/>
                <w:i/>
                <w:sz w:val="28"/>
              </w:rPr>
              <w:t>-</w:t>
            </w:r>
            <w:proofErr w:type="spellStart"/>
            <w:r w:rsidRPr="009A4209">
              <w:rPr>
                <w:rFonts w:ascii="Garamond" w:hAnsi="Garamond" w:cs="Times New Roman"/>
                <w:sz w:val="28"/>
              </w:rPr>
              <w:t>Denyal</w:t>
            </w:r>
            <w:proofErr w:type="spellEnd"/>
            <w:r w:rsidRPr="009A4209">
              <w:rPr>
                <w:rFonts w:ascii="Garamond" w:hAnsi="Garamond" w:cs="Times New Roman"/>
                <w:i/>
                <w:sz w:val="28"/>
              </w:rPr>
              <w:t xml:space="preserve"> which the Gospel hath made a </w:t>
            </w:r>
            <w:r w:rsidRPr="009A4209">
              <w:rPr>
                <w:rFonts w:ascii="Garamond" w:hAnsi="Garamond" w:cs="Times New Roman"/>
                <w:sz w:val="28"/>
              </w:rPr>
              <w:t>Christian Duty.</w:t>
            </w:r>
          </w:p>
        </w:tc>
        <w:tc>
          <w:tcPr>
            <w:tcW w:w="0" w:type="auto"/>
          </w:tcPr>
          <w:p w14:paraId="21D3FE7F" w14:textId="77777777" w:rsidR="00FD47AB" w:rsidRPr="00567463" w:rsidRDefault="00FD47AB" w:rsidP="00DB60C3">
            <w:pPr>
              <w:pStyle w:val="ListParagraph"/>
              <w:ind w:left="0"/>
              <w:rPr>
                <w:rFonts w:ascii="Garamond" w:hAnsi="Garamond" w:cs="Times New Roman"/>
                <w:i/>
                <w:sz w:val="20"/>
                <w:szCs w:val="20"/>
              </w:rPr>
            </w:pPr>
          </w:p>
        </w:tc>
      </w:tr>
      <w:tr w:rsidR="00FD47AB" w:rsidRPr="009A4209" w14:paraId="62FD86D0" w14:textId="77777777" w:rsidTr="00710C08">
        <w:tc>
          <w:tcPr>
            <w:tcW w:w="4111" w:type="dxa"/>
          </w:tcPr>
          <w:p w14:paraId="42511415" w14:textId="77777777" w:rsidR="00FD47AB" w:rsidRPr="004B4749" w:rsidRDefault="00FD47AB" w:rsidP="00DB60C3">
            <w:pPr>
              <w:pStyle w:val="CM3"/>
              <w:widowControl/>
              <w:spacing w:line="240" w:lineRule="auto"/>
              <w:ind w:firstLine="227"/>
              <w:jc w:val="both"/>
              <w:rPr>
                <w:rFonts w:ascii="Garamond" w:hAnsi="Garamond"/>
                <w:sz w:val="28"/>
                <w:szCs w:val="28"/>
              </w:rPr>
            </w:pPr>
            <w:r w:rsidRPr="004B4749">
              <w:rPr>
                <w:rFonts w:ascii="Garamond" w:hAnsi="Garamond"/>
                <w:i/>
                <w:sz w:val="28"/>
                <w:szCs w:val="28"/>
              </w:rPr>
              <w:t>Q.</w:t>
            </w:r>
            <w:r w:rsidRPr="004B4749">
              <w:rPr>
                <w:rFonts w:ascii="Garamond" w:hAnsi="Garamond"/>
                <w:sz w:val="28"/>
                <w:szCs w:val="28"/>
              </w:rPr>
              <w:t xml:space="preserve"> </w:t>
            </w:r>
            <w:proofErr w:type="spellStart"/>
            <w:r w:rsidRPr="004B4749">
              <w:rPr>
                <w:rFonts w:ascii="Garamond" w:hAnsi="Garamond"/>
                <w:sz w:val="28"/>
                <w:szCs w:val="28"/>
              </w:rPr>
              <w:t>Cre’n</w:t>
            </w:r>
            <w:proofErr w:type="spellEnd"/>
            <w:r w:rsidRPr="004B4749">
              <w:rPr>
                <w:rFonts w:ascii="Garamond" w:hAnsi="Garamond"/>
                <w:sz w:val="28"/>
                <w:szCs w:val="28"/>
              </w:rPr>
              <w:t xml:space="preserve"> </w:t>
            </w:r>
            <w:proofErr w:type="spellStart"/>
            <w:r w:rsidRPr="004B4749">
              <w:rPr>
                <w:rFonts w:ascii="Garamond" w:hAnsi="Garamond"/>
                <w:sz w:val="28"/>
                <w:szCs w:val="28"/>
              </w:rPr>
              <w:t>resoon</w:t>
            </w:r>
            <w:proofErr w:type="spellEnd"/>
            <w:r w:rsidRPr="004B4749">
              <w:rPr>
                <w:rFonts w:ascii="Garamond" w:hAnsi="Garamond"/>
                <w:sz w:val="28"/>
                <w:szCs w:val="28"/>
              </w:rPr>
              <w:t xml:space="preserve"> </w:t>
            </w:r>
            <w:proofErr w:type="spellStart"/>
            <w:r w:rsidRPr="004B4749">
              <w:rPr>
                <w:rFonts w:ascii="Garamond" w:hAnsi="Garamond"/>
                <w:sz w:val="28"/>
                <w:szCs w:val="28"/>
              </w:rPr>
              <w:t>t’ain</w:t>
            </w:r>
            <w:proofErr w:type="spellEnd"/>
            <w:r w:rsidRPr="004B4749">
              <w:rPr>
                <w:rFonts w:ascii="Garamond" w:hAnsi="Garamond"/>
                <w:sz w:val="28"/>
                <w:szCs w:val="28"/>
              </w:rPr>
              <w:t xml:space="preserve"> </w:t>
            </w:r>
            <w:proofErr w:type="spellStart"/>
            <w:r w:rsidRPr="004B4749">
              <w:rPr>
                <w:rFonts w:ascii="Garamond" w:hAnsi="Garamond"/>
                <w:sz w:val="28"/>
                <w:szCs w:val="28"/>
              </w:rPr>
              <w:t>dy</w:t>
            </w:r>
            <w:proofErr w:type="spellEnd"/>
            <w:r w:rsidRPr="004B4749">
              <w:rPr>
                <w:rFonts w:ascii="Garamond" w:hAnsi="Garamond"/>
                <w:sz w:val="28"/>
                <w:szCs w:val="28"/>
              </w:rPr>
              <w:t xml:space="preserve"> </w:t>
            </w:r>
            <w:proofErr w:type="spellStart"/>
            <w:r w:rsidRPr="004B4749">
              <w:rPr>
                <w:rFonts w:ascii="Garamond" w:hAnsi="Garamond"/>
                <w:sz w:val="28"/>
                <w:szCs w:val="28"/>
              </w:rPr>
              <w:t>ve</w:t>
            </w:r>
            <w:proofErr w:type="spellEnd"/>
            <w:r w:rsidRPr="004B4749">
              <w:rPr>
                <w:rFonts w:ascii="Garamond" w:hAnsi="Garamond"/>
                <w:sz w:val="28"/>
                <w:szCs w:val="28"/>
              </w:rPr>
              <w:t xml:space="preserve"> </w:t>
            </w:r>
            <w:proofErr w:type="spellStart"/>
            <w:r w:rsidRPr="004B4749">
              <w:rPr>
                <w:rFonts w:ascii="Garamond" w:hAnsi="Garamond"/>
                <w:sz w:val="28"/>
                <w:szCs w:val="28"/>
              </w:rPr>
              <w:t>booiagh</w:t>
            </w:r>
            <w:proofErr w:type="spellEnd"/>
            <w:r w:rsidRPr="004B4749">
              <w:rPr>
                <w:rFonts w:ascii="Garamond" w:hAnsi="Garamond"/>
                <w:sz w:val="28"/>
                <w:szCs w:val="28"/>
              </w:rPr>
              <w:t xml:space="preserve"> as gyn </w:t>
            </w:r>
            <w:proofErr w:type="spellStart"/>
            <w:r w:rsidRPr="004B4749">
              <w:rPr>
                <w:rFonts w:ascii="Garamond" w:hAnsi="Garamond"/>
                <w:sz w:val="28"/>
                <w:szCs w:val="28"/>
              </w:rPr>
              <w:t>cooid</w:t>
            </w:r>
            <w:proofErr w:type="spellEnd"/>
            <w:r w:rsidRPr="004B4749">
              <w:rPr>
                <w:rFonts w:ascii="Garamond" w:hAnsi="Garamond"/>
                <w:sz w:val="28"/>
                <w:szCs w:val="28"/>
              </w:rPr>
              <w:t xml:space="preserve"> </w:t>
            </w:r>
            <w:proofErr w:type="spellStart"/>
            <w:r w:rsidRPr="004B4749">
              <w:rPr>
                <w:rFonts w:ascii="Garamond" w:hAnsi="Garamond"/>
                <w:sz w:val="28"/>
                <w:szCs w:val="28"/>
              </w:rPr>
              <w:t>ghooinney</w:t>
            </w:r>
            <w:proofErr w:type="spellEnd"/>
            <w:r w:rsidRPr="004B4749">
              <w:rPr>
                <w:rFonts w:ascii="Garamond" w:hAnsi="Garamond"/>
                <w:sz w:val="28"/>
                <w:szCs w:val="28"/>
              </w:rPr>
              <w:t xml:space="preserve"> </w:t>
            </w:r>
            <w:proofErr w:type="spellStart"/>
            <w:r w:rsidRPr="004B4749">
              <w:rPr>
                <w:rFonts w:ascii="Garamond" w:hAnsi="Garamond"/>
                <w:sz w:val="28"/>
                <w:szCs w:val="28"/>
              </w:rPr>
              <w:t>elley</w:t>
            </w:r>
            <w:proofErr w:type="spellEnd"/>
            <w:r w:rsidRPr="004B4749">
              <w:rPr>
                <w:rFonts w:ascii="Garamond" w:hAnsi="Garamond"/>
                <w:sz w:val="28"/>
                <w:szCs w:val="28"/>
              </w:rPr>
              <w:t xml:space="preserve"> y </w:t>
            </w:r>
            <w:proofErr w:type="spellStart"/>
            <w:r w:rsidRPr="004B4749">
              <w:rPr>
                <w:rFonts w:ascii="Garamond" w:hAnsi="Garamond"/>
                <w:sz w:val="28"/>
                <w:szCs w:val="28"/>
              </w:rPr>
              <w:t>yearree</w:t>
            </w:r>
            <w:proofErr w:type="spellEnd"/>
            <w:r w:rsidRPr="004B4749">
              <w:rPr>
                <w:rFonts w:ascii="Garamond" w:hAnsi="Garamond"/>
                <w:i/>
                <w:sz w:val="28"/>
                <w:szCs w:val="28"/>
              </w:rPr>
              <w:t> </w:t>
            </w:r>
            <w:r w:rsidRPr="004B4749">
              <w:rPr>
                <w:rFonts w:ascii="Garamond" w:hAnsi="Garamond"/>
                <w:sz w:val="28"/>
                <w:szCs w:val="28"/>
              </w:rPr>
              <w:t xml:space="preserve">? </w:t>
            </w:r>
          </w:p>
        </w:tc>
        <w:tc>
          <w:tcPr>
            <w:tcW w:w="3810" w:type="dxa"/>
          </w:tcPr>
          <w:p w14:paraId="3B7C45B7" w14:textId="77777777" w:rsidR="00FD47AB" w:rsidRPr="009A4209" w:rsidRDefault="00FD47AB"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 xml:space="preserve">What Reason have we to be contented, and not to desire other </w:t>
            </w:r>
            <w:proofErr w:type="spellStart"/>
            <w:r w:rsidRPr="009A4209">
              <w:rPr>
                <w:rFonts w:ascii="Garamond" w:hAnsi="Garamond" w:cs="Times New Roman"/>
                <w:i/>
                <w:sz w:val="28"/>
              </w:rPr>
              <w:t>Mens</w:t>
            </w:r>
            <w:proofErr w:type="spellEnd"/>
            <w:r w:rsidRPr="009A4209">
              <w:rPr>
                <w:rFonts w:ascii="Garamond" w:hAnsi="Garamond" w:cs="Times New Roman"/>
                <w:i/>
                <w:sz w:val="28"/>
              </w:rPr>
              <w:t xml:space="preserve"> Goods ?</w:t>
            </w:r>
          </w:p>
        </w:tc>
        <w:tc>
          <w:tcPr>
            <w:tcW w:w="0" w:type="auto"/>
          </w:tcPr>
          <w:p w14:paraId="298B6063" w14:textId="77777777" w:rsidR="00FD47AB" w:rsidRPr="00567463" w:rsidRDefault="00FD47AB" w:rsidP="00DB60C3">
            <w:pPr>
              <w:pStyle w:val="ListParagraph"/>
              <w:ind w:left="0"/>
              <w:rPr>
                <w:rFonts w:ascii="Garamond" w:hAnsi="Garamond" w:cs="Times New Roman"/>
                <w:sz w:val="20"/>
                <w:szCs w:val="20"/>
              </w:rPr>
            </w:pPr>
          </w:p>
        </w:tc>
      </w:tr>
      <w:tr w:rsidR="007328D7" w:rsidRPr="009A4209" w14:paraId="0B8DA39A" w14:textId="77777777" w:rsidTr="00710C08">
        <w:tc>
          <w:tcPr>
            <w:tcW w:w="4111" w:type="dxa"/>
          </w:tcPr>
          <w:p w14:paraId="3329B307" w14:textId="77777777" w:rsidR="007328D7" w:rsidRPr="006E233E" w:rsidRDefault="007328D7" w:rsidP="00DB60C3">
            <w:pPr>
              <w:pStyle w:val="CM3"/>
              <w:widowControl/>
              <w:spacing w:line="240" w:lineRule="auto"/>
              <w:ind w:firstLine="227"/>
              <w:jc w:val="both"/>
              <w:rPr>
                <w:rFonts w:ascii="Garamond" w:hAnsi="Garamond"/>
                <w:i/>
                <w:sz w:val="28"/>
                <w:szCs w:val="28"/>
              </w:rPr>
            </w:pPr>
            <w:r w:rsidRPr="006E233E">
              <w:rPr>
                <w:rFonts w:ascii="Garamond" w:hAnsi="Garamond"/>
                <w:i/>
                <w:sz w:val="28"/>
                <w:szCs w:val="28"/>
              </w:rPr>
              <w:t xml:space="preserve">A. </w:t>
            </w:r>
            <w:r w:rsidRPr="006E233E">
              <w:rPr>
                <w:rFonts w:ascii="Garamond" w:hAnsi="Garamond"/>
                <w:sz w:val="28"/>
                <w:szCs w:val="28"/>
              </w:rPr>
              <w:t xml:space="preserve">Son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nee’n</w:t>
            </w:r>
            <w:proofErr w:type="spellEnd"/>
            <w:r w:rsidRPr="006E233E">
              <w:rPr>
                <w:rFonts w:ascii="Garamond" w:hAnsi="Garamond"/>
                <w:sz w:val="28"/>
                <w:szCs w:val="28"/>
              </w:rPr>
              <w:t xml:space="preserve"> </w:t>
            </w:r>
            <w:proofErr w:type="spellStart"/>
            <w:r w:rsidRPr="006E233E">
              <w:rPr>
                <w:rFonts w:ascii="Garamond" w:hAnsi="Garamond"/>
                <w:sz w:val="28"/>
                <w:szCs w:val="28"/>
              </w:rPr>
              <w:t>stayd</w:t>
            </w:r>
            <w:proofErr w:type="spellEnd"/>
            <w:r w:rsidRPr="006E233E">
              <w:rPr>
                <w:rFonts w:ascii="Garamond" w:hAnsi="Garamond"/>
                <w:sz w:val="28"/>
                <w:szCs w:val="28"/>
              </w:rPr>
              <w:t xml:space="preserve"> </w:t>
            </w:r>
            <w:proofErr w:type="spellStart"/>
            <w:r w:rsidRPr="006E233E">
              <w:rPr>
                <w:rFonts w:ascii="Garamond" w:hAnsi="Garamond"/>
                <w:sz w:val="28"/>
                <w:szCs w:val="28"/>
              </w:rPr>
              <w:t>ain</w:t>
            </w:r>
            <w:proofErr w:type="spellEnd"/>
            <w:r w:rsidRPr="006E233E">
              <w:rPr>
                <w:rFonts w:ascii="Garamond" w:hAnsi="Garamond"/>
                <w:sz w:val="28"/>
                <w:szCs w:val="28"/>
              </w:rPr>
              <w:t xml:space="preserve"> </w:t>
            </w:r>
            <w:proofErr w:type="spellStart"/>
            <w:r w:rsidRPr="006E233E">
              <w:rPr>
                <w:rFonts w:ascii="Garamond" w:hAnsi="Garamond"/>
                <w:sz w:val="28"/>
                <w:szCs w:val="28"/>
              </w:rPr>
              <w:t>hene</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jarroo</w:t>
            </w:r>
            <w:proofErr w:type="spellEnd"/>
            <w:r w:rsidRPr="006E233E">
              <w:rPr>
                <w:rFonts w:ascii="Garamond" w:hAnsi="Garamond"/>
                <w:sz w:val="28"/>
                <w:szCs w:val="28"/>
              </w:rPr>
              <w:t xml:space="preserve"> share er </w:t>
            </w:r>
            <w:proofErr w:type="spellStart"/>
            <w:r w:rsidRPr="006E233E">
              <w:rPr>
                <w:rFonts w:ascii="Garamond" w:hAnsi="Garamond"/>
                <w:sz w:val="28"/>
                <w:szCs w:val="28"/>
              </w:rPr>
              <w:t>nyn</w:t>
            </w:r>
            <w:proofErr w:type="spellEnd"/>
            <w:r w:rsidRPr="006E233E">
              <w:rPr>
                <w:rFonts w:ascii="Garamond" w:hAnsi="Garamond"/>
                <w:sz w:val="28"/>
                <w:szCs w:val="28"/>
              </w:rPr>
              <w:t xml:space="preserve"> son, </w:t>
            </w:r>
            <w:proofErr w:type="spellStart"/>
            <w:r w:rsidRPr="006E233E">
              <w:rPr>
                <w:rFonts w:ascii="Garamond" w:hAnsi="Garamond"/>
                <w:sz w:val="28"/>
                <w:szCs w:val="28"/>
              </w:rPr>
              <w:t>fakin</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vel</w:t>
            </w:r>
            <w:proofErr w:type="spellEnd"/>
            <w:r w:rsidRPr="006E233E">
              <w:rPr>
                <w:rFonts w:ascii="Garamond" w:hAnsi="Garamond"/>
                <w:sz w:val="28"/>
                <w:szCs w:val="28"/>
              </w:rPr>
              <w:t xml:space="preserve"> eh er </w:t>
            </w:r>
            <w:proofErr w:type="spellStart"/>
            <w:r w:rsidRPr="006E233E">
              <w:rPr>
                <w:rFonts w:ascii="Garamond" w:hAnsi="Garamond"/>
                <w:sz w:val="28"/>
                <w:szCs w:val="28"/>
              </w:rPr>
              <w:t>ny</w:t>
            </w:r>
            <w:proofErr w:type="spellEnd"/>
            <w:r w:rsidRPr="006E233E">
              <w:rPr>
                <w:rFonts w:ascii="Garamond" w:hAnsi="Garamond"/>
                <w:sz w:val="28"/>
                <w:szCs w:val="28"/>
              </w:rPr>
              <w:t xml:space="preserve"> </w:t>
            </w:r>
            <w:proofErr w:type="spellStart"/>
            <w:r w:rsidRPr="006E233E">
              <w:rPr>
                <w:rFonts w:ascii="Garamond" w:hAnsi="Garamond"/>
                <w:sz w:val="28"/>
                <w:szCs w:val="28"/>
              </w:rPr>
              <w:t>ordrail</w:t>
            </w:r>
            <w:proofErr w:type="spellEnd"/>
            <w:r w:rsidRPr="006E233E">
              <w:rPr>
                <w:rFonts w:ascii="Garamond" w:hAnsi="Garamond"/>
                <w:sz w:val="28"/>
                <w:szCs w:val="28"/>
              </w:rPr>
              <w:t xml:space="preserve"> </w:t>
            </w:r>
            <w:proofErr w:type="spellStart"/>
            <w:r w:rsidRPr="006E233E">
              <w:rPr>
                <w:rFonts w:ascii="Garamond" w:hAnsi="Garamond"/>
                <w:sz w:val="28"/>
                <w:szCs w:val="28"/>
              </w:rPr>
              <w:t>liorish</w:t>
            </w:r>
            <w:proofErr w:type="spellEnd"/>
            <w:r w:rsidRPr="006E233E">
              <w:rPr>
                <w:rFonts w:ascii="Garamond" w:hAnsi="Garamond"/>
                <w:sz w:val="28"/>
                <w:szCs w:val="28"/>
              </w:rPr>
              <w:t xml:space="preserve"> </w:t>
            </w:r>
            <w:proofErr w:type="spellStart"/>
            <w:r w:rsidRPr="006E233E">
              <w:rPr>
                <w:rFonts w:ascii="Garamond" w:hAnsi="Garamond"/>
                <w:sz w:val="28"/>
                <w:szCs w:val="28"/>
              </w:rPr>
              <w:t>Jee</w:t>
            </w:r>
            <w:proofErr w:type="spellEnd"/>
            <w:r w:rsidRPr="006E233E">
              <w:rPr>
                <w:rFonts w:ascii="Garamond" w:hAnsi="Garamond"/>
                <w:sz w:val="28"/>
                <w:szCs w:val="28"/>
              </w:rPr>
              <w:t xml:space="preserve"> </w:t>
            </w:r>
            <w:proofErr w:type="spellStart"/>
            <w:r w:rsidRPr="006E233E">
              <w:rPr>
                <w:rFonts w:ascii="Garamond" w:hAnsi="Garamond"/>
                <w:sz w:val="28"/>
                <w:szCs w:val="28"/>
              </w:rPr>
              <w:t>cairagh</w:t>
            </w:r>
            <w:proofErr w:type="spellEnd"/>
            <w:r w:rsidRPr="006E233E">
              <w:rPr>
                <w:rFonts w:ascii="Garamond" w:hAnsi="Garamond"/>
                <w:sz w:val="28"/>
                <w:szCs w:val="28"/>
              </w:rPr>
              <w:t xml:space="preserve"> as </w:t>
            </w:r>
            <w:proofErr w:type="spellStart"/>
            <w:r w:rsidRPr="006E233E">
              <w:rPr>
                <w:rFonts w:ascii="Garamond" w:hAnsi="Garamond"/>
                <w:sz w:val="28"/>
                <w:szCs w:val="28"/>
              </w:rPr>
              <w:t>mie</w:t>
            </w:r>
            <w:proofErr w:type="spellEnd"/>
            <w:r w:rsidRPr="006E233E">
              <w:rPr>
                <w:rFonts w:ascii="Garamond" w:hAnsi="Garamond"/>
                <w:sz w:val="28"/>
                <w:szCs w:val="28"/>
              </w:rPr>
              <w:t xml:space="preserve">, </w:t>
            </w:r>
            <w:proofErr w:type="spellStart"/>
            <w:r w:rsidRPr="006E233E">
              <w:rPr>
                <w:rFonts w:ascii="Garamond" w:hAnsi="Garamond"/>
                <w:i/>
                <w:sz w:val="28"/>
                <w:szCs w:val="28"/>
              </w:rPr>
              <w:t>oddys</w:t>
            </w:r>
            <w:proofErr w:type="spellEnd"/>
            <w:r w:rsidRPr="006E233E">
              <w:rPr>
                <w:rFonts w:ascii="Garamond" w:hAnsi="Garamond"/>
                <w:i/>
                <w:sz w:val="28"/>
                <w:szCs w:val="28"/>
              </w:rPr>
              <w:t xml:space="preserve"> </w:t>
            </w:r>
            <w:proofErr w:type="spellStart"/>
            <w:r w:rsidRPr="006E233E">
              <w:rPr>
                <w:rFonts w:ascii="Garamond" w:hAnsi="Garamond"/>
                <w:i/>
                <w:sz w:val="28"/>
                <w:szCs w:val="28"/>
              </w:rPr>
              <w:t>liasagh</w:t>
            </w:r>
            <w:proofErr w:type="spellEnd"/>
            <w:r w:rsidRPr="006E233E">
              <w:rPr>
                <w:rFonts w:ascii="Garamond" w:hAnsi="Garamond"/>
                <w:i/>
                <w:sz w:val="28"/>
                <w:szCs w:val="28"/>
              </w:rPr>
              <w:t xml:space="preserve"> y chur </w:t>
            </w:r>
            <w:proofErr w:type="spellStart"/>
            <w:r w:rsidRPr="006E233E">
              <w:rPr>
                <w:rFonts w:ascii="Garamond" w:hAnsi="Garamond"/>
                <w:i/>
                <w:sz w:val="28"/>
                <w:szCs w:val="28"/>
              </w:rPr>
              <w:t>dooin</w:t>
            </w:r>
            <w:proofErr w:type="spellEnd"/>
            <w:r w:rsidRPr="006E233E">
              <w:rPr>
                <w:rFonts w:ascii="Garamond" w:hAnsi="Garamond"/>
                <w:i/>
                <w:sz w:val="28"/>
                <w:szCs w:val="28"/>
              </w:rPr>
              <w:t xml:space="preserve"> son </w:t>
            </w:r>
            <w:proofErr w:type="spellStart"/>
            <w:r w:rsidRPr="006E233E">
              <w:rPr>
                <w:rFonts w:ascii="Garamond" w:hAnsi="Garamond"/>
                <w:i/>
                <w:sz w:val="28"/>
                <w:szCs w:val="28"/>
              </w:rPr>
              <w:t>ny</w:t>
            </w:r>
            <w:proofErr w:type="spellEnd"/>
            <w:r w:rsidRPr="006E233E">
              <w:rPr>
                <w:rFonts w:ascii="Garamond" w:hAnsi="Garamond"/>
                <w:i/>
                <w:sz w:val="28"/>
                <w:szCs w:val="28"/>
              </w:rPr>
              <w:t xml:space="preserve"> ta shin </w:t>
            </w:r>
            <w:proofErr w:type="spellStart"/>
            <w:r w:rsidRPr="006E233E">
              <w:rPr>
                <w:rFonts w:ascii="Garamond" w:hAnsi="Garamond"/>
                <w:i/>
                <w:sz w:val="28"/>
                <w:szCs w:val="28"/>
              </w:rPr>
              <w:t>dy</w:t>
            </w:r>
            <w:proofErr w:type="spellEnd"/>
            <w:r w:rsidRPr="006E233E">
              <w:rPr>
                <w:rFonts w:ascii="Garamond" w:hAnsi="Garamond"/>
                <w:i/>
                <w:sz w:val="28"/>
                <w:szCs w:val="28"/>
              </w:rPr>
              <w:t xml:space="preserve"> </w:t>
            </w:r>
            <w:proofErr w:type="spellStart"/>
            <w:r w:rsidRPr="006E233E">
              <w:rPr>
                <w:rFonts w:ascii="Garamond" w:hAnsi="Garamond"/>
                <w:i/>
                <w:sz w:val="28"/>
                <w:szCs w:val="28"/>
              </w:rPr>
              <w:t>laccal</w:t>
            </w:r>
            <w:proofErr w:type="spellEnd"/>
            <w:r w:rsidRPr="006E233E">
              <w:rPr>
                <w:rFonts w:ascii="Garamond" w:hAnsi="Garamond"/>
                <w:i/>
                <w:sz w:val="28"/>
                <w:szCs w:val="28"/>
              </w:rPr>
              <w:t xml:space="preserve"> </w:t>
            </w:r>
            <w:proofErr w:type="spellStart"/>
            <w:r w:rsidRPr="006E233E">
              <w:rPr>
                <w:rFonts w:ascii="Garamond" w:hAnsi="Garamond"/>
                <w:i/>
                <w:sz w:val="28"/>
                <w:szCs w:val="28"/>
              </w:rPr>
              <w:t>ayns</w:t>
            </w:r>
            <w:proofErr w:type="spellEnd"/>
            <w:r w:rsidRPr="006E233E">
              <w:rPr>
                <w:rFonts w:ascii="Garamond" w:hAnsi="Garamond"/>
                <w:i/>
                <w:sz w:val="28"/>
                <w:szCs w:val="28"/>
              </w:rPr>
              <w:t xml:space="preserve"> </w:t>
            </w:r>
            <w:proofErr w:type="spellStart"/>
            <w:r w:rsidRPr="006E233E">
              <w:rPr>
                <w:rFonts w:ascii="Garamond" w:hAnsi="Garamond"/>
                <w:i/>
                <w:sz w:val="28"/>
                <w:szCs w:val="28"/>
              </w:rPr>
              <w:t>shoh</w:t>
            </w:r>
            <w:proofErr w:type="spellEnd"/>
            <w:r w:rsidRPr="006E233E">
              <w:rPr>
                <w:rFonts w:ascii="Garamond" w:hAnsi="Garamond"/>
                <w:i/>
                <w:sz w:val="28"/>
                <w:szCs w:val="28"/>
              </w:rPr>
              <w:t xml:space="preserve">. </w:t>
            </w:r>
          </w:p>
        </w:tc>
        <w:tc>
          <w:tcPr>
            <w:tcW w:w="3810" w:type="dxa"/>
          </w:tcPr>
          <w:p w14:paraId="61C5E8BC" w14:textId="77777777" w:rsidR="007328D7" w:rsidRPr="009A4209" w:rsidRDefault="007328D7" w:rsidP="00DB60C3">
            <w:pPr>
              <w:pStyle w:val="ListParagraph"/>
              <w:ind w:left="0" w:firstLine="227"/>
              <w:jc w:val="both"/>
              <w:rPr>
                <w:rFonts w:ascii="Garamond" w:hAnsi="Garamond" w:cs="Times New Roman"/>
                <w:sz w:val="28"/>
              </w:rPr>
            </w:pPr>
            <w:r w:rsidRPr="009A4209">
              <w:rPr>
                <w:rFonts w:ascii="Garamond" w:hAnsi="Garamond" w:cs="Times New Roman"/>
                <w:sz w:val="28"/>
              </w:rPr>
              <w:t xml:space="preserve">A. </w:t>
            </w:r>
            <w:r w:rsidRPr="009A4209">
              <w:rPr>
                <w:rFonts w:ascii="Garamond" w:hAnsi="Garamond" w:cs="Times New Roman"/>
                <w:i/>
                <w:sz w:val="28"/>
              </w:rPr>
              <w:t xml:space="preserve">Because our own Condition is certainly best for us, being the Appointment of a just and good God, </w:t>
            </w:r>
            <w:r w:rsidRPr="009A4209">
              <w:rPr>
                <w:rFonts w:ascii="Garamond" w:hAnsi="Garamond" w:cs="Times New Roman"/>
                <w:sz w:val="28"/>
              </w:rPr>
              <w:t>who can make us amends for what we want here.</w:t>
            </w:r>
          </w:p>
        </w:tc>
        <w:tc>
          <w:tcPr>
            <w:tcW w:w="0" w:type="auto"/>
          </w:tcPr>
          <w:p w14:paraId="007E624C" w14:textId="77777777" w:rsidR="007328D7" w:rsidRPr="00567463" w:rsidRDefault="007328D7" w:rsidP="00DB60C3">
            <w:pPr>
              <w:pStyle w:val="ListParagraph"/>
              <w:ind w:left="0"/>
              <w:rPr>
                <w:rFonts w:ascii="Garamond" w:hAnsi="Garamond" w:cs="Times New Roman"/>
                <w:sz w:val="20"/>
                <w:szCs w:val="20"/>
              </w:rPr>
            </w:pPr>
          </w:p>
        </w:tc>
      </w:tr>
      <w:tr w:rsidR="007328D7" w:rsidRPr="009A4209" w14:paraId="45243B64" w14:textId="77777777" w:rsidTr="00710C08">
        <w:tc>
          <w:tcPr>
            <w:tcW w:w="4111" w:type="dxa"/>
          </w:tcPr>
          <w:p w14:paraId="53CA01F1" w14:textId="77777777" w:rsidR="007328D7" w:rsidRPr="006E233E" w:rsidRDefault="007328D7" w:rsidP="00DB60C3">
            <w:pPr>
              <w:pStyle w:val="CM3"/>
              <w:widowControl/>
              <w:spacing w:line="240" w:lineRule="auto"/>
              <w:ind w:firstLine="227"/>
              <w:jc w:val="both"/>
              <w:rPr>
                <w:rFonts w:ascii="Garamond" w:hAnsi="Garamond"/>
                <w:sz w:val="28"/>
                <w:szCs w:val="28"/>
              </w:rPr>
            </w:pPr>
            <w:r w:rsidRPr="006E233E">
              <w:rPr>
                <w:rFonts w:ascii="Garamond" w:hAnsi="Garamond"/>
                <w:sz w:val="28"/>
                <w:szCs w:val="28"/>
              </w:rPr>
              <w:t xml:space="preserve">[109] As son my jig </w:t>
            </w:r>
            <w:proofErr w:type="spellStart"/>
            <w:r w:rsidRPr="006E233E">
              <w:rPr>
                <w:rFonts w:ascii="Garamond" w:hAnsi="Garamond"/>
                <w:sz w:val="28"/>
                <w:szCs w:val="28"/>
              </w:rPr>
              <w:t>ny</w:t>
            </w:r>
            <w:proofErr w:type="spellEnd"/>
            <w:r w:rsidRPr="006E233E">
              <w:rPr>
                <w:rFonts w:ascii="Garamond" w:hAnsi="Garamond"/>
                <w:sz w:val="28"/>
                <w:szCs w:val="28"/>
              </w:rPr>
              <w:t xml:space="preserve"> </w:t>
            </w:r>
            <w:proofErr w:type="spellStart"/>
            <w:r w:rsidRPr="006E233E">
              <w:rPr>
                <w:rFonts w:ascii="Garamond" w:hAnsi="Garamond"/>
                <w:sz w:val="28"/>
                <w:szCs w:val="28"/>
              </w:rPr>
              <w:t>voddey</w:t>
            </w:r>
            <w:proofErr w:type="spellEnd"/>
            <w:r w:rsidRPr="006E233E">
              <w:rPr>
                <w:rFonts w:ascii="Garamond" w:hAnsi="Garamond"/>
                <w:sz w:val="28"/>
                <w:szCs w:val="28"/>
              </w:rPr>
              <w:t xml:space="preserve">, cha bee veg y feme ain er </w:t>
            </w:r>
            <w:proofErr w:type="spellStart"/>
            <w:r w:rsidRPr="006E233E">
              <w:rPr>
                <w:rFonts w:ascii="Garamond" w:hAnsi="Garamond"/>
                <w:sz w:val="28"/>
                <w:szCs w:val="28"/>
              </w:rPr>
              <w:t>ny</w:t>
            </w:r>
            <w:proofErr w:type="spellEnd"/>
            <w:r w:rsidRPr="006E233E">
              <w:rPr>
                <w:rFonts w:ascii="Garamond" w:hAnsi="Garamond"/>
                <w:sz w:val="28"/>
                <w:szCs w:val="28"/>
              </w:rPr>
              <w:t xml:space="preserve"> </w:t>
            </w:r>
            <w:proofErr w:type="spellStart"/>
            <w:r w:rsidRPr="006E233E">
              <w:rPr>
                <w:rFonts w:ascii="Garamond" w:hAnsi="Garamond"/>
                <w:sz w:val="28"/>
                <w:szCs w:val="28"/>
              </w:rPr>
              <w:t>reddyn</w:t>
            </w:r>
            <w:proofErr w:type="spellEnd"/>
            <w:r w:rsidRPr="006E233E">
              <w:rPr>
                <w:rFonts w:ascii="Garamond" w:hAnsi="Garamond"/>
                <w:sz w:val="28"/>
                <w:szCs w:val="28"/>
              </w:rPr>
              <w:t xml:space="preserve"> </w:t>
            </w:r>
            <w:proofErr w:type="spellStart"/>
            <w:r w:rsidRPr="006E233E">
              <w:rPr>
                <w:rFonts w:ascii="Garamond" w:hAnsi="Garamond"/>
                <w:sz w:val="28"/>
                <w:szCs w:val="28"/>
              </w:rPr>
              <w:t>shoh</w:t>
            </w:r>
            <w:proofErr w:type="spellEnd"/>
            <w:r w:rsidRPr="006E233E">
              <w:rPr>
                <w:rFonts w:ascii="Garamond" w:hAnsi="Garamond"/>
                <w:sz w:val="28"/>
                <w:szCs w:val="28"/>
              </w:rPr>
              <w:t xml:space="preserve">. </w:t>
            </w:r>
          </w:p>
        </w:tc>
        <w:tc>
          <w:tcPr>
            <w:tcW w:w="3810" w:type="dxa"/>
          </w:tcPr>
          <w:p w14:paraId="07B96C55"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i/>
                <w:sz w:val="28"/>
              </w:rPr>
              <w:t>And because in a very short time we shall have no need of these Things.</w:t>
            </w:r>
          </w:p>
        </w:tc>
        <w:tc>
          <w:tcPr>
            <w:tcW w:w="0" w:type="auto"/>
          </w:tcPr>
          <w:p w14:paraId="6F7DB8B7" w14:textId="77777777" w:rsidR="007328D7" w:rsidRPr="00567463" w:rsidRDefault="007328D7" w:rsidP="00DB60C3">
            <w:pPr>
              <w:pStyle w:val="ListParagraph"/>
              <w:ind w:left="0"/>
              <w:rPr>
                <w:rFonts w:ascii="Garamond" w:hAnsi="Garamond" w:cs="Times New Roman"/>
                <w:i/>
                <w:sz w:val="20"/>
                <w:szCs w:val="20"/>
              </w:rPr>
            </w:pPr>
          </w:p>
        </w:tc>
      </w:tr>
      <w:tr w:rsidR="007328D7" w:rsidRPr="009A4209" w14:paraId="4D56C904" w14:textId="77777777" w:rsidTr="00710C08">
        <w:tc>
          <w:tcPr>
            <w:tcW w:w="4111" w:type="dxa"/>
          </w:tcPr>
          <w:p w14:paraId="1A074F5C" w14:textId="77777777" w:rsidR="007328D7" w:rsidRPr="006E233E" w:rsidRDefault="007328D7" w:rsidP="00DB60C3">
            <w:pPr>
              <w:pStyle w:val="CM3"/>
              <w:widowControl/>
              <w:spacing w:line="240" w:lineRule="auto"/>
              <w:ind w:firstLine="227"/>
              <w:jc w:val="both"/>
              <w:rPr>
                <w:rFonts w:ascii="Garamond" w:hAnsi="Garamond"/>
                <w:sz w:val="28"/>
                <w:szCs w:val="28"/>
              </w:rPr>
            </w:pPr>
            <w:r w:rsidRPr="006E233E">
              <w:rPr>
                <w:rFonts w:ascii="Garamond" w:hAnsi="Garamond"/>
                <w:i/>
                <w:sz w:val="28"/>
                <w:szCs w:val="28"/>
              </w:rPr>
              <w:t>Q.</w:t>
            </w:r>
            <w:r w:rsidRPr="006E233E">
              <w:rPr>
                <w:rFonts w:ascii="Garamond" w:hAnsi="Garamond"/>
                <w:sz w:val="28"/>
                <w:szCs w:val="28"/>
              </w:rPr>
              <w:t xml:space="preserve"> </w:t>
            </w:r>
            <w:proofErr w:type="spellStart"/>
            <w:r w:rsidRPr="006E233E">
              <w:rPr>
                <w:rFonts w:ascii="Garamond" w:hAnsi="Garamond"/>
                <w:sz w:val="28"/>
                <w:szCs w:val="28"/>
              </w:rPr>
              <w:t>Nagh</w:t>
            </w:r>
            <w:proofErr w:type="spellEnd"/>
            <w:r w:rsidRPr="006E233E">
              <w:rPr>
                <w:rFonts w:ascii="Garamond" w:hAnsi="Garamond"/>
                <w:sz w:val="28"/>
                <w:szCs w:val="28"/>
              </w:rPr>
              <w:t xml:space="preserve"> </w:t>
            </w:r>
            <w:proofErr w:type="spellStart"/>
            <w:r w:rsidRPr="006E233E">
              <w:rPr>
                <w:rFonts w:ascii="Garamond" w:hAnsi="Garamond"/>
                <w:sz w:val="28"/>
                <w:szCs w:val="28"/>
              </w:rPr>
              <w:t>vel</w:t>
            </w:r>
            <w:proofErr w:type="spellEnd"/>
            <w:r w:rsidRPr="006E233E">
              <w:rPr>
                <w:rFonts w:ascii="Garamond" w:hAnsi="Garamond"/>
                <w:sz w:val="28"/>
                <w:szCs w:val="28"/>
              </w:rPr>
              <w:t xml:space="preserve"> </w:t>
            </w:r>
            <w:proofErr w:type="spellStart"/>
            <w:r w:rsidRPr="006E233E">
              <w:rPr>
                <w:rFonts w:ascii="Garamond" w:hAnsi="Garamond"/>
                <w:sz w:val="28"/>
                <w:szCs w:val="28"/>
              </w:rPr>
              <w:t>Boughtynid</w:t>
            </w:r>
            <w:proofErr w:type="spellEnd"/>
            <w:r w:rsidRPr="006E233E">
              <w:rPr>
                <w:rFonts w:ascii="Garamond" w:hAnsi="Garamond"/>
                <w:sz w:val="28"/>
                <w:szCs w:val="28"/>
              </w:rPr>
              <w:t xml:space="preserve"> </w:t>
            </w:r>
            <w:proofErr w:type="spellStart"/>
            <w:r w:rsidRPr="006E233E">
              <w:rPr>
                <w:rFonts w:ascii="Garamond" w:hAnsi="Garamond"/>
                <w:sz w:val="28"/>
                <w:szCs w:val="28"/>
              </w:rPr>
              <w:t>kerraghey</w:t>
            </w:r>
            <w:proofErr w:type="spellEnd"/>
            <w:r w:rsidRPr="006E233E">
              <w:rPr>
                <w:rFonts w:ascii="Garamond" w:hAnsi="Garamond"/>
                <w:sz w:val="28"/>
                <w:szCs w:val="28"/>
              </w:rPr>
              <w:t xml:space="preserve"> </w:t>
            </w:r>
            <w:proofErr w:type="spellStart"/>
            <w:r w:rsidRPr="006E233E">
              <w:rPr>
                <w:rFonts w:ascii="Garamond" w:hAnsi="Garamond"/>
                <w:sz w:val="28"/>
                <w:szCs w:val="28"/>
              </w:rPr>
              <w:t>mooar</w:t>
            </w:r>
            <w:proofErr w:type="spellEnd"/>
            <w:r w:rsidRPr="006E233E">
              <w:rPr>
                <w:rFonts w:ascii="Garamond" w:hAnsi="Garamond"/>
                <w:i/>
                <w:sz w:val="28"/>
                <w:szCs w:val="28"/>
              </w:rPr>
              <w:t> </w:t>
            </w:r>
            <w:r w:rsidRPr="006E233E">
              <w:rPr>
                <w:rFonts w:ascii="Garamond" w:hAnsi="Garamond"/>
                <w:sz w:val="28"/>
                <w:szCs w:val="28"/>
              </w:rPr>
              <w:t xml:space="preserve">? </w:t>
            </w:r>
          </w:p>
        </w:tc>
        <w:tc>
          <w:tcPr>
            <w:tcW w:w="3810" w:type="dxa"/>
          </w:tcPr>
          <w:p w14:paraId="257C42B5"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Is not Poverty a great Evil ?</w:t>
            </w:r>
          </w:p>
        </w:tc>
        <w:tc>
          <w:tcPr>
            <w:tcW w:w="0" w:type="auto"/>
          </w:tcPr>
          <w:p w14:paraId="2B17DBC4" w14:textId="77777777" w:rsidR="007328D7" w:rsidRPr="00567463" w:rsidRDefault="007328D7" w:rsidP="00DB60C3">
            <w:pPr>
              <w:pStyle w:val="ListParagraph"/>
              <w:ind w:left="0"/>
              <w:rPr>
                <w:rFonts w:ascii="Garamond" w:hAnsi="Garamond" w:cs="Times New Roman"/>
                <w:sz w:val="20"/>
                <w:szCs w:val="20"/>
              </w:rPr>
            </w:pPr>
          </w:p>
        </w:tc>
      </w:tr>
      <w:tr w:rsidR="007328D7" w:rsidRPr="009A4209" w14:paraId="13B4FC7A" w14:textId="77777777" w:rsidTr="00710C08">
        <w:tc>
          <w:tcPr>
            <w:tcW w:w="4111" w:type="dxa"/>
          </w:tcPr>
          <w:p w14:paraId="156A7DFD" w14:textId="77777777" w:rsidR="007328D7" w:rsidRPr="006E233E" w:rsidRDefault="007328D7" w:rsidP="00DB60C3">
            <w:pPr>
              <w:pStyle w:val="CM3"/>
              <w:widowControl/>
              <w:spacing w:line="240" w:lineRule="auto"/>
              <w:ind w:firstLine="227"/>
              <w:jc w:val="both"/>
              <w:rPr>
                <w:rFonts w:ascii="Garamond" w:hAnsi="Garamond"/>
                <w:sz w:val="28"/>
                <w:szCs w:val="28"/>
              </w:rPr>
            </w:pPr>
            <w:r w:rsidRPr="006E233E">
              <w:rPr>
                <w:rFonts w:ascii="Garamond" w:hAnsi="Garamond"/>
                <w:i/>
                <w:sz w:val="28"/>
                <w:szCs w:val="28"/>
              </w:rPr>
              <w:t xml:space="preserve">A. </w:t>
            </w:r>
            <w:proofErr w:type="spellStart"/>
            <w:r w:rsidRPr="006E233E">
              <w:rPr>
                <w:rFonts w:ascii="Garamond" w:hAnsi="Garamond"/>
                <w:sz w:val="28"/>
                <w:szCs w:val="28"/>
              </w:rPr>
              <w:t>Te</w:t>
            </w:r>
            <w:proofErr w:type="spellEnd"/>
            <w:r w:rsidRPr="006E233E">
              <w:rPr>
                <w:rFonts w:ascii="Garamond" w:hAnsi="Garamond"/>
                <w:sz w:val="28"/>
                <w:szCs w:val="28"/>
              </w:rPr>
              <w:t xml:space="preserve"> </w:t>
            </w:r>
            <w:proofErr w:type="spellStart"/>
            <w:r w:rsidRPr="006E233E">
              <w:rPr>
                <w:rFonts w:ascii="Garamond" w:hAnsi="Garamond"/>
                <w:sz w:val="28"/>
                <w:szCs w:val="28"/>
              </w:rPr>
              <w:t>feer</w:t>
            </w:r>
            <w:proofErr w:type="spellEnd"/>
            <w:r w:rsidRPr="006E233E">
              <w:rPr>
                <w:rFonts w:ascii="Garamond" w:hAnsi="Garamond"/>
                <w:sz w:val="28"/>
                <w:szCs w:val="28"/>
              </w:rPr>
              <w:t xml:space="preserve"> </w:t>
            </w:r>
            <w:proofErr w:type="spellStart"/>
            <w:r w:rsidRPr="006E233E">
              <w:rPr>
                <w:rFonts w:ascii="Garamond" w:hAnsi="Garamond"/>
                <w:sz w:val="28"/>
                <w:szCs w:val="28"/>
              </w:rPr>
              <w:t>foddey</w:t>
            </w:r>
            <w:proofErr w:type="spellEnd"/>
            <w:r w:rsidRPr="006E233E">
              <w:rPr>
                <w:rFonts w:ascii="Garamond" w:hAnsi="Garamond"/>
                <w:sz w:val="28"/>
                <w:szCs w:val="28"/>
              </w:rPr>
              <w:t xml:space="preserve"> </w:t>
            </w:r>
            <w:proofErr w:type="spellStart"/>
            <w:r w:rsidRPr="006E233E">
              <w:rPr>
                <w:rFonts w:ascii="Garamond" w:hAnsi="Garamond"/>
                <w:sz w:val="28"/>
                <w:szCs w:val="28"/>
              </w:rPr>
              <w:t>veih</w:t>
            </w:r>
            <w:proofErr w:type="spellEnd"/>
            <w:r w:rsidRPr="006E233E">
              <w:rPr>
                <w:rFonts w:ascii="Garamond" w:hAnsi="Garamond"/>
                <w:sz w:val="28"/>
                <w:szCs w:val="28"/>
              </w:rPr>
              <w:t xml:space="preserve"> </w:t>
            </w:r>
            <w:proofErr w:type="spellStart"/>
            <w:r w:rsidRPr="006E233E">
              <w:rPr>
                <w:rFonts w:ascii="Garamond" w:hAnsi="Garamond"/>
                <w:sz w:val="28"/>
                <w:szCs w:val="28"/>
              </w:rPr>
              <w:t>ve</w:t>
            </w:r>
            <w:proofErr w:type="spellEnd"/>
            <w:r w:rsidRPr="006E233E">
              <w:rPr>
                <w:rFonts w:ascii="Garamond" w:hAnsi="Garamond"/>
                <w:sz w:val="28"/>
                <w:szCs w:val="28"/>
              </w:rPr>
              <w:t xml:space="preserve"> </w:t>
            </w:r>
            <w:proofErr w:type="spellStart"/>
            <w:r w:rsidRPr="006E233E">
              <w:rPr>
                <w:rFonts w:ascii="Garamond" w:hAnsi="Garamond"/>
                <w:sz w:val="28"/>
                <w:szCs w:val="28"/>
              </w:rPr>
              <w:t>myr</w:t>
            </w:r>
            <w:proofErr w:type="spellEnd"/>
            <w:r w:rsidRPr="006E233E">
              <w:rPr>
                <w:rFonts w:ascii="Garamond" w:hAnsi="Garamond"/>
                <w:sz w:val="28"/>
                <w:szCs w:val="28"/>
              </w:rPr>
              <w:t xml:space="preserve"> </w:t>
            </w:r>
            <w:proofErr w:type="spellStart"/>
            <w:r w:rsidRPr="006E233E">
              <w:rPr>
                <w:rFonts w:ascii="Garamond" w:hAnsi="Garamond"/>
                <w:sz w:val="28"/>
                <w:szCs w:val="28"/>
              </w:rPr>
              <w:t>shen</w:t>
            </w:r>
            <w:proofErr w:type="spellEnd"/>
            <w:r w:rsidRPr="006E233E">
              <w:rPr>
                <w:rFonts w:ascii="Garamond" w:hAnsi="Garamond"/>
                <w:sz w:val="28"/>
                <w:szCs w:val="28"/>
              </w:rPr>
              <w:t xml:space="preserve">, </w:t>
            </w:r>
            <w:proofErr w:type="spellStart"/>
            <w:r w:rsidRPr="006E233E">
              <w:rPr>
                <w:rFonts w:ascii="Garamond" w:hAnsi="Garamond"/>
                <w:sz w:val="28"/>
                <w:szCs w:val="28"/>
              </w:rPr>
              <w:t>tra</w:t>
            </w:r>
            <w:proofErr w:type="spellEnd"/>
            <w:r w:rsidRPr="006E233E">
              <w:rPr>
                <w:rFonts w:ascii="Garamond" w:hAnsi="Garamond"/>
                <w:sz w:val="28"/>
                <w:szCs w:val="28"/>
              </w:rPr>
              <w:t xml:space="preserve"> </w:t>
            </w:r>
            <w:proofErr w:type="spellStart"/>
            <w:r w:rsidRPr="006E233E">
              <w:rPr>
                <w:rFonts w:ascii="Garamond" w:hAnsi="Garamond"/>
                <w:sz w:val="28"/>
                <w:szCs w:val="28"/>
              </w:rPr>
              <w:t>te</w:t>
            </w:r>
            <w:proofErr w:type="spellEnd"/>
            <w:r w:rsidRPr="006E233E">
              <w:rPr>
                <w:rFonts w:ascii="Garamond" w:hAnsi="Garamond"/>
                <w:sz w:val="28"/>
                <w:szCs w:val="28"/>
              </w:rPr>
              <w:t xml:space="preserve"> er </w:t>
            </w:r>
            <w:proofErr w:type="spellStart"/>
            <w:r w:rsidRPr="006E233E">
              <w:rPr>
                <w:rFonts w:ascii="Garamond" w:hAnsi="Garamond"/>
                <w:sz w:val="28"/>
                <w:szCs w:val="28"/>
              </w:rPr>
              <w:t>ny</w:t>
            </w:r>
            <w:proofErr w:type="spellEnd"/>
            <w:r w:rsidRPr="006E233E">
              <w:rPr>
                <w:rFonts w:ascii="Garamond" w:hAnsi="Garamond"/>
                <w:sz w:val="28"/>
                <w:szCs w:val="28"/>
              </w:rPr>
              <w:t xml:space="preserve"> </w:t>
            </w:r>
            <w:proofErr w:type="spellStart"/>
            <w:r w:rsidRPr="006E233E">
              <w:rPr>
                <w:rFonts w:ascii="Garamond" w:hAnsi="Garamond"/>
                <w:sz w:val="28"/>
                <w:szCs w:val="28"/>
              </w:rPr>
              <w:t>choyrt</w:t>
            </w:r>
            <w:proofErr w:type="spellEnd"/>
            <w:r w:rsidRPr="006E233E">
              <w:rPr>
                <w:rFonts w:ascii="Garamond" w:hAnsi="Garamond"/>
                <w:sz w:val="28"/>
                <w:szCs w:val="28"/>
              </w:rPr>
              <w:t xml:space="preserve"> </w:t>
            </w:r>
            <w:proofErr w:type="spellStart"/>
            <w:r w:rsidRPr="006E233E">
              <w:rPr>
                <w:rFonts w:ascii="Garamond" w:hAnsi="Garamond"/>
                <w:sz w:val="28"/>
                <w:szCs w:val="28"/>
              </w:rPr>
              <w:t>orr</w:t>
            </w:r>
            <w:r>
              <w:rPr>
                <w:rFonts w:ascii="Garamond" w:hAnsi="Garamond"/>
                <w:sz w:val="28"/>
                <w:szCs w:val="28"/>
              </w:rPr>
              <w:t>y</w:t>
            </w:r>
            <w:r w:rsidRPr="006E233E">
              <w:rPr>
                <w:rFonts w:ascii="Garamond" w:hAnsi="Garamond"/>
                <w:sz w:val="28"/>
                <w:szCs w:val="28"/>
              </w:rPr>
              <w:t>n</w:t>
            </w:r>
            <w:proofErr w:type="spellEnd"/>
            <w:r w:rsidRPr="006E233E">
              <w:rPr>
                <w:rFonts w:ascii="Garamond" w:hAnsi="Garamond"/>
                <w:sz w:val="28"/>
                <w:szCs w:val="28"/>
              </w:rPr>
              <w:t xml:space="preserve"> </w:t>
            </w:r>
            <w:proofErr w:type="spellStart"/>
            <w:r w:rsidRPr="006E233E">
              <w:rPr>
                <w:rFonts w:ascii="Garamond" w:hAnsi="Garamond"/>
                <w:sz w:val="28"/>
                <w:szCs w:val="28"/>
              </w:rPr>
              <w:t>liorish</w:t>
            </w:r>
            <w:proofErr w:type="spellEnd"/>
            <w:r w:rsidRPr="006E233E">
              <w:rPr>
                <w:rFonts w:ascii="Garamond" w:hAnsi="Garamond"/>
                <w:sz w:val="28"/>
                <w:szCs w:val="28"/>
              </w:rPr>
              <w:t xml:space="preserve"> </w:t>
            </w:r>
            <w:proofErr w:type="spellStart"/>
            <w:r w:rsidRPr="006E233E">
              <w:rPr>
                <w:rFonts w:ascii="Garamond" w:hAnsi="Garamond"/>
                <w:sz w:val="28"/>
                <w:szCs w:val="28"/>
              </w:rPr>
              <w:t>kiarralys</w:t>
            </w:r>
            <w:proofErr w:type="spellEnd"/>
            <w:r w:rsidRPr="006E233E">
              <w:rPr>
                <w:rFonts w:ascii="Garamond" w:hAnsi="Garamond"/>
                <w:sz w:val="28"/>
                <w:szCs w:val="28"/>
              </w:rPr>
              <w:t xml:space="preserve"> </w:t>
            </w:r>
            <w:proofErr w:type="spellStart"/>
            <w:r w:rsidRPr="006E233E">
              <w:rPr>
                <w:rFonts w:ascii="Garamond" w:hAnsi="Garamond"/>
                <w:sz w:val="28"/>
                <w:szCs w:val="28"/>
              </w:rPr>
              <w:t>flaunyssagh</w:t>
            </w:r>
            <w:proofErr w:type="spellEnd"/>
            <w:r w:rsidRPr="006E233E">
              <w:rPr>
                <w:rFonts w:ascii="Garamond" w:hAnsi="Garamond"/>
                <w:sz w:val="28"/>
                <w:szCs w:val="28"/>
              </w:rPr>
              <w:t xml:space="preserve"> Yee, ta </w:t>
            </w:r>
            <w:proofErr w:type="spellStart"/>
            <w:r w:rsidRPr="006E233E">
              <w:rPr>
                <w:rFonts w:ascii="Garamond" w:hAnsi="Garamond"/>
                <w:sz w:val="28"/>
                <w:szCs w:val="28"/>
              </w:rPr>
              <w:t>cairys</w:t>
            </w:r>
            <w:proofErr w:type="spellEnd"/>
            <w:r w:rsidRPr="006E233E">
              <w:rPr>
                <w:rFonts w:ascii="Garamond" w:hAnsi="Garamond"/>
                <w:sz w:val="28"/>
                <w:szCs w:val="28"/>
              </w:rPr>
              <w:t xml:space="preserve"> </w:t>
            </w:r>
            <w:proofErr w:type="spellStart"/>
            <w:r w:rsidRPr="006E233E">
              <w:rPr>
                <w:rFonts w:ascii="Garamond" w:hAnsi="Garamond"/>
                <w:sz w:val="28"/>
                <w:szCs w:val="28"/>
              </w:rPr>
              <w:t>ec</w:t>
            </w:r>
            <w:proofErr w:type="spellEnd"/>
            <w:r w:rsidRPr="006E233E">
              <w:rPr>
                <w:rFonts w:ascii="Garamond" w:hAnsi="Garamond"/>
                <w:sz w:val="28"/>
                <w:szCs w:val="28"/>
              </w:rPr>
              <w:t xml:space="preserve"> y </w:t>
            </w:r>
            <w:proofErr w:type="spellStart"/>
            <w:r w:rsidRPr="006E233E">
              <w:rPr>
                <w:rFonts w:ascii="Garamond" w:hAnsi="Garamond"/>
                <w:sz w:val="28"/>
                <w:szCs w:val="28"/>
              </w:rPr>
              <w:t>dooinney</w:t>
            </w:r>
            <w:proofErr w:type="spellEnd"/>
            <w:r w:rsidRPr="006E233E">
              <w:rPr>
                <w:rFonts w:ascii="Garamond" w:hAnsi="Garamond"/>
                <w:sz w:val="28"/>
                <w:szCs w:val="28"/>
              </w:rPr>
              <w:t xml:space="preserve"> </w:t>
            </w:r>
            <w:proofErr w:type="spellStart"/>
            <w:r w:rsidRPr="006E233E">
              <w:rPr>
                <w:rFonts w:ascii="Garamond" w:hAnsi="Garamond"/>
                <w:sz w:val="28"/>
                <w:szCs w:val="28"/>
              </w:rPr>
              <w:t>vought</w:t>
            </w:r>
            <w:proofErr w:type="spellEnd"/>
            <w:r w:rsidRPr="006E233E">
              <w:rPr>
                <w:rFonts w:ascii="Garamond" w:hAnsi="Garamond"/>
                <w:sz w:val="28"/>
                <w:szCs w:val="28"/>
              </w:rPr>
              <w:t xml:space="preserve"> </w:t>
            </w:r>
            <w:proofErr w:type="spellStart"/>
            <w:r w:rsidRPr="006E233E">
              <w:rPr>
                <w:rFonts w:ascii="Garamond" w:hAnsi="Garamond"/>
                <w:sz w:val="28"/>
                <w:szCs w:val="28"/>
              </w:rPr>
              <w:t>ayns</w:t>
            </w:r>
            <w:proofErr w:type="spellEnd"/>
            <w:r w:rsidRPr="006E233E">
              <w:rPr>
                <w:rFonts w:ascii="Garamond" w:hAnsi="Garamond"/>
                <w:sz w:val="28"/>
                <w:szCs w:val="28"/>
              </w:rPr>
              <w:t xml:space="preserve"> </w:t>
            </w:r>
            <w:proofErr w:type="spellStart"/>
            <w:r w:rsidRPr="006E233E">
              <w:rPr>
                <w:rFonts w:ascii="Garamond" w:hAnsi="Garamond"/>
                <w:sz w:val="28"/>
                <w:szCs w:val="28"/>
              </w:rPr>
              <w:t>ymmodee</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yialdynyn</w:t>
            </w:r>
            <w:proofErr w:type="spellEnd"/>
            <w:r w:rsidRPr="006E233E">
              <w:rPr>
                <w:rFonts w:ascii="Garamond" w:hAnsi="Garamond"/>
                <w:sz w:val="28"/>
                <w:szCs w:val="28"/>
              </w:rPr>
              <w:t xml:space="preserve"> </w:t>
            </w:r>
            <w:proofErr w:type="spellStart"/>
            <w:r w:rsidRPr="006E233E">
              <w:rPr>
                <w:rFonts w:ascii="Garamond" w:hAnsi="Garamond"/>
                <w:sz w:val="28"/>
                <w:szCs w:val="28"/>
              </w:rPr>
              <w:t>gerjolagh</w:t>
            </w:r>
            <w:proofErr w:type="spellEnd"/>
            <w:r w:rsidRPr="006E233E">
              <w:rPr>
                <w:rFonts w:ascii="Garamond" w:hAnsi="Garamond"/>
                <w:sz w:val="28"/>
                <w:szCs w:val="28"/>
              </w:rPr>
              <w:t xml:space="preserve"> as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jarroo</w:t>
            </w:r>
            <w:proofErr w:type="spellEnd"/>
            <w:r w:rsidRPr="006E233E">
              <w:rPr>
                <w:rFonts w:ascii="Garamond" w:hAnsi="Garamond"/>
                <w:sz w:val="28"/>
                <w:szCs w:val="28"/>
              </w:rPr>
              <w:t xml:space="preserve"> ta </w:t>
            </w:r>
            <w:proofErr w:type="spellStart"/>
            <w:r w:rsidRPr="006E233E">
              <w:rPr>
                <w:rFonts w:ascii="Garamond" w:hAnsi="Garamond"/>
                <w:sz w:val="28"/>
                <w:szCs w:val="28"/>
              </w:rPr>
              <w:t>ny</w:t>
            </w:r>
            <w:proofErr w:type="spellEnd"/>
            <w:r w:rsidRPr="006E233E">
              <w:rPr>
                <w:rFonts w:ascii="Garamond" w:hAnsi="Garamond"/>
                <w:sz w:val="28"/>
                <w:szCs w:val="28"/>
              </w:rPr>
              <w:t xml:space="preserve"> </w:t>
            </w:r>
            <w:proofErr w:type="spellStart"/>
            <w:r w:rsidRPr="006E233E">
              <w:rPr>
                <w:rFonts w:ascii="Garamond" w:hAnsi="Garamond"/>
                <w:sz w:val="28"/>
                <w:szCs w:val="28"/>
              </w:rPr>
              <w:t>smoo</w:t>
            </w:r>
            <w:proofErr w:type="spellEnd"/>
            <w:r w:rsidRPr="006E233E">
              <w:rPr>
                <w:rFonts w:ascii="Garamond" w:hAnsi="Garamond"/>
                <w:sz w:val="28"/>
                <w:szCs w:val="28"/>
              </w:rPr>
              <w:t xml:space="preserve"> </w:t>
            </w:r>
            <w:proofErr w:type="spellStart"/>
            <w:r w:rsidRPr="007328D7">
              <w:rPr>
                <w:rFonts w:ascii="Garamond" w:hAnsi="Garamond"/>
                <w:sz w:val="28"/>
                <w:szCs w:val="28"/>
              </w:rPr>
              <w:t>ch</w:t>
            </w:r>
            <w:r w:rsidRPr="006E233E">
              <w:rPr>
                <w:rFonts w:ascii="Garamond" w:hAnsi="Garamond"/>
                <w:sz w:val="28"/>
                <w:szCs w:val="28"/>
              </w:rPr>
              <w:t>eaney</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rou</w:t>
            </w:r>
            <w:proofErr w:type="spellEnd"/>
            <w:r w:rsidRPr="006E233E">
              <w:rPr>
                <w:rFonts w:ascii="Garamond" w:hAnsi="Garamond"/>
                <w:sz w:val="28"/>
                <w:szCs w:val="28"/>
              </w:rPr>
              <w:t xml:space="preserve"> ad </w:t>
            </w:r>
            <w:proofErr w:type="spellStart"/>
            <w:r w:rsidRPr="006E233E">
              <w:rPr>
                <w:rFonts w:ascii="Garamond" w:hAnsi="Garamond"/>
                <w:sz w:val="28"/>
                <w:szCs w:val="28"/>
              </w:rPr>
              <w:t>reau</w:t>
            </w:r>
            <w:proofErr w:type="spellEnd"/>
            <w:r w:rsidRPr="006E233E">
              <w:rPr>
                <w:rFonts w:ascii="Garamond" w:hAnsi="Garamond"/>
                <w:sz w:val="28"/>
                <w:szCs w:val="28"/>
              </w:rPr>
              <w:t xml:space="preserve"> </w:t>
            </w:r>
            <w:proofErr w:type="spellStart"/>
            <w:r w:rsidRPr="006E233E">
              <w:rPr>
                <w:rFonts w:ascii="Garamond" w:hAnsi="Garamond"/>
                <w:sz w:val="28"/>
                <w:szCs w:val="28"/>
              </w:rPr>
              <w:t>berchagh</w:t>
            </w:r>
            <w:proofErr w:type="spellEnd"/>
            <w:r w:rsidRPr="006E233E">
              <w:rPr>
                <w:rFonts w:ascii="Garamond" w:hAnsi="Garamond"/>
                <w:sz w:val="28"/>
                <w:szCs w:val="28"/>
              </w:rPr>
              <w:t xml:space="preserve">, </w:t>
            </w:r>
            <w:proofErr w:type="spellStart"/>
            <w:r w:rsidRPr="006E233E">
              <w:rPr>
                <w:rFonts w:ascii="Garamond" w:hAnsi="Garamond"/>
                <w:sz w:val="28"/>
                <w:szCs w:val="28"/>
              </w:rPr>
              <w:t>ny</w:t>
            </w:r>
            <w:proofErr w:type="spellEnd"/>
            <w:r w:rsidRPr="006E233E">
              <w:rPr>
                <w:rFonts w:ascii="Garamond" w:hAnsi="Garamond"/>
                <w:sz w:val="28"/>
                <w:szCs w:val="28"/>
              </w:rPr>
              <w:t xml:space="preserve"> ta </w:t>
            </w:r>
            <w:proofErr w:type="spellStart"/>
            <w:r w:rsidRPr="006E233E">
              <w:rPr>
                <w:rFonts w:ascii="Garamond" w:hAnsi="Garamond"/>
                <w:sz w:val="28"/>
                <w:szCs w:val="28"/>
              </w:rPr>
              <w:t>gaccan</w:t>
            </w:r>
            <w:proofErr w:type="spellEnd"/>
            <w:r w:rsidRPr="006E233E">
              <w:rPr>
                <w:rFonts w:ascii="Garamond" w:hAnsi="Garamond"/>
                <w:sz w:val="28"/>
                <w:szCs w:val="28"/>
              </w:rPr>
              <w:t xml:space="preserve"> </w:t>
            </w:r>
            <w:proofErr w:type="spellStart"/>
            <w:r w:rsidRPr="006E233E">
              <w:rPr>
                <w:rFonts w:ascii="Garamond" w:hAnsi="Garamond"/>
                <w:sz w:val="28"/>
                <w:szCs w:val="28"/>
              </w:rPr>
              <w:t>nagh</w:t>
            </w:r>
            <w:proofErr w:type="spellEnd"/>
            <w:r w:rsidRPr="006E233E">
              <w:rPr>
                <w:rFonts w:ascii="Garamond" w:hAnsi="Garamond"/>
                <w:sz w:val="28"/>
                <w:szCs w:val="28"/>
              </w:rPr>
              <w:t xml:space="preserve"> </w:t>
            </w:r>
            <w:proofErr w:type="spellStart"/>
            <w:r w:rsidRPr="006E233E">
              <w:rPr>
                <w:rFonts w:ascii="Garamond" w:hAnsi="Garamond"/>
                <w:sz w:val="28"/>
                <w:szCs w:val="28"/>
              </w:rPr>
              <w:t>rou</w:t>
            </w:r>
            <w:proofErr w:type="spellEnd"/>
            <w:r w:rsidRPr="006E233E">
              <w:rPr>
                <w:rFonts w:ascii="Garamond" w:hAnsi="Garamond"/>
                <w:sz w:val="28"/>
                <w:szCs w:val="28"/>
              </w:rPr>
              <w:t xml:space="preserve"> </w:t>
            </w:r>
            <w:proofErr w:type="spellStart"/>
            <w:r w:rsidRPr="006E233E">
              <w:rPr>
                <w:rFonts w:ascii="Garamond" w:hAnsi="Garamond"/>
                <w:sz w:val="28"/>
                <w:szCs w:val="28"/>
              </w:rPr>
              <w:t>nyn</w:t>
            </w:r>
            <w:proofErr w:type="spellEnd"/>
            <w:r w:rsidRPr="006E233E">
              <w:rPr>
                <w:rFonts w:ascii="Garamond" w:hAnsi="Garamond"/>
                <w:sz w:val="28"/>
                <w:szCs w:val="28"/>
              </w:rPr>
              <w:t xml:space="preserve"> </w:t>
            </w:r>
            <w:proofErr w:type="spellStart"/>
            <w:r w:rsidRPr="006E233E">
              <w:rPr>
                <w:rFonts w:ascii="Garamond" w:hAnsi="Garamond"/>
                <w:i/>
                <w:sz w:val="28"/>
                <w:szCs w:val="28"/>
              </w:rPr>
              <w:t>Leagh</w:t>
            </w:r>
            <w:proofErr w:type="spellEnd"/>
            <w:r w:rsidRPr="006E233E">
              <w:rPr>
                <w:rFonts w:ascii="Garamond" w:hAnsi="Garamond"/>
                <w:sz w:val="28"/>
                <w:szCs w:val="28"/>
              </w:rPr>
              <w:t xml:space="preserve"> </w:t>
            </w:r>
            <w:proofErr w:type="spellStart"/>
            <w:r w:rsidRPr="006E233E">
              <w:rPr>
                <w:rFonts w:ascii="Garamond" w:hAnsi="Garamond"/>
                <w:i/>
                <w:sz w:val="28"/>
                <w:szCs w:val="28"/>
              </w:rPr>
              <w:t>oc</w:t>
            </w:r>
            <w:proofErr w:type="spellEnd"/>
            <w:r w:rsidRPr="006E233E">
              <w:rPr>
                <w:rFonts w:ascii="Garamond" w:hAnsi="Garamond"/>
                <w:i/>
                <w:sz w:val="28"/>
                <w:szCs w:val="28"/>
              </w:rPr>
              <w:t xml:space="preserve"> </w:t>
            </w:r>
            <w:proofErr w:type="spellStart"/>
            <w:r w:rsidRPr="006E233E">
              <w:rPr>
                <w:rFonts w:ascii="Garamond" w:hAnsi="Garamond"/>
                <w:i/>
                <w:sz w:val="28"/>
                <w:szCs w:val="28"/>
              </w:rPr>
              <w:t>sy</w:t>
            </w:r>
            <w:proofErr w:type="spellEnd"/>
            <w:r w:rsidRPr="006E233E">
              <w:rPr>
                <w:rFonts w:ascii="Garamond" w:hAnsi="Garamond"/>
                <w:i/>
                <w:sz w:val="28"/>
                <w:szCs w:val="28"/>
              </w:rPr>
              <w:t xml:space="preserve"> </w:t>
            </w:r>
            <w:proofErr w:type="spellStart"/>
            <w:r w:rsidRPr="006E233E">
              <w:rPr>
                <w:rFonts w:ascii="Garamond" w:hAnsi="Garamond"/>
                <w:i/>
                <w:sz w:val="28"/>
                <w:szCs w:val="28"/>
              </w:rPr>
              <w:t>Vea</w:t>
            </w:r>
            <w:proofErr w:type="spellEnd"/>
            <w:r w:rsidRPr="006E233E">
              <w:rPr>
                <w:rFonts w:ascii="Garamond" w:hAnsi="Garamond"/>
                <w:i/>
                <w:sz w:val="28"/>
                <w:szCs w:val="28"/>
              </w:rPr>
              <w:t xml:space="preserve"> </w:t>
            </w:r>
            <w:proofErr w:type="spellStart"/>
            <w:r w:rsidRPr="006E233E">
              <w:rPr>
                <w:rFonts w:ascii="Garamond" w:hAnsi="Garamond"/>
                <w:i/>
                <w:sz w:val="28"/>
                <w:szCs w:val="28"/>
              </w:rPr>
              <w:t>shoh</w:t>
            </w:r>
            <w:proofErr w:type="spellEnd"/>
            <w:r w:rsidRPr="006E233E">
              <w:rPr>
                <w:rFonts w:ascii="Garamond" w:hAnsi="Garamond"/>
                <w:sz w:val="28"/>
                <w:szCs w:val="28"/>
              </w:rPr>
              <w:t xml:space="preserve">. </w:t>
            </w:r>
          </w:p>
        </w:tc>
        <w:tc>
          <w:tcPr>
            <w:tcW w:w="3810" w:type="dxa"/>
          </w:tcPr>
          <w:p w14:paraId="31701D17"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 xml:space="preserve">It is very far from being so, when it is brought upon us by Gods Providence. </w:t>
            </w:r>
            <w:r w:rsidRPr="009A4209">
              <w:rPr>
                <w:rFonts w:ascii="Garamond" w:hAnsi="Garamond" w:cs="Times New Roman"/>
                <w:sz w:val="28"/>
              </w:rPr>
              <w:t xml:space="preserve">The Poor have a right to many comfortable Promises : </w:t>
            </w:r>
            <w:r w:rsidRPr="009A4209">
              <w:rPr>
                <w:rFonts w:ascii="Garamond" w:hAnsi="Garamond" w:cs="Times New Roman"/>
                <w:i/>
                <w:sz w:val="28"/>
              </w:rPr>
              <w:t xml:space="preserve">And it is very sure, there are more that lament, that ever they were Rich, than such as complain that they had not </w:t>
            </w:r>
            <w:r w:rsidRPr="009A4209">
              <w:rPr>
                <w:rFonts w:ascii="Garamond" w:hAnsi="Garamond" w:cs="Times New Roman"/>
                <w:sz w:val="28"/>
              </w:rPr>
              <w:t>their Portion in this Life.</w:t>
            </w:r>
          </w:p>
        </w:tc>
        <w:tc>
          <w:tcPr>
            <w:tcW w:w="0" w:type="auto"/>
          </w:tcPr>
          <w:p w14:paraId="3518CE74" w14:textId="77777777" w:rsidR="007328D7" w:rsidRPr="00567463" w:rsidRDefault="007328D7" w:rsidP="00DB60C3">
            <w:pPr>
              <w:pStyle w:val="ListParagraph"/>
              <w:ind w:left="0"/>
              <w:rPr>
                <w:rFonts w:ascii="Garamond" w:hAnsi="Garamond" w:cs="Times New Roman"/>
                <w:sz w:val="20"/>
                <w:szCs w:val="20"/>
              </w:rPr>
            </w:pPr>
          </w:p>
        </w:tc>
      </w:tr>
      <w:tr w:rsidR="007328D7" w:rsidRPr="009A4209" w14:paraId="67F286B6" w14:textId="77777777" w:rsidTr="00710C08">
        <w:tc>
          <w:tcPr>
            <w:tcW w:w="4111" w:type="dxa"/>
          </w:tcPr>
          <w:p w14:paraId="2146A0F9" w14:textId="77777777" w:rsidR="007328D7" w:rsidRPr="006E233E" w:rsidRDefault="007328D7" w:rsidP="00DB60C3">
            <w:pPr>
              <w:pStyle w:val="CM3"/>
              <w:widowControl/>
              <w:spacing w:line="240" w:lineRule="auto"/>
              <w:ind w:firstLine="227"/>
              <w:jc w:val="both"/>
              <w:rPr>
                <w:rFonts w:ascii="Garamond" w:hAnsi="Garamond"/>
                <w:sz w:val="28"/>
                <w:szCs w:val="28"/>
              </w:rPr>
            </w:pPr>
            <w:r w:rsidRPr="006E233E">
              <w:rPr>
                <w:rFonts w:ascii="Garamond" w:hAnsi="Garamond"/>
                <w:i/>
                <w:sz w:val="28"/>
                <w:szCs w:val="28"/>
              </w:rPr>
              <w:t>Q.</w:t>
            </w:r>
            <w:r w:rsidRPr="006E233E">
              <w:rPr>
                <w:rFonts w:ascii="Garamond" w:hAnsi="Garamond"/>
                <w:sz w:val="28"/>
                <w:szCs w:val="28"/>
              </w:rPr>
              <w:t xml:space="preserve"> </w:t>
            </w:r>
            <w:proofErr w:type="spellStart"/>
            <w:r w:rsidRPr="006E233E">
              <w:rPr>
                <w:rFonts w:ascii="Garamond" w:hAnsi="Garamond"/>
                <w:sz w:val="28"/>
                <w:szCs w:val="28"/>
              </w:rPr>
              <w:t>Nagh</w:t>
            </w:r>
            <w:proofErr w:type="spellEnd"/>
            <w:r w:rsidRPr="006E233E">
              <w:rPr>
                <w:rFonts w:ascii="Garamond" w:hAnsi="Garamond"/>
                <w:sz w:val="28"/>
                <w:szCs w:val="28"/>
              </w:rPr>
              <w:t xml:space="preserve"> </w:t>
            </w:r>
            <w:proofErr w:type="spellStart"/>
            <w:r w:rsidRPr="006E233E">
              <w:rPr>
                <w:rFonts w:ascii="Garamond" w:hAnsi="Garamond"/>
                <w:sz w:val="28"/>
                <w:szCs w:val="28"/>
              </w:rPr>
              <w:t>vod</w:t>
            </w:r>
            <w:proofErr w:type="spellEnd"/>
            <w:r w:rsidRPr="006E233E">
              <w:rPr>
                <w:rFonts w:ascii="Garamond" w:hAnsi="Garamond"/>
                <w:sz w:val="28"/>
                <w:szCs w:val="28"/>
              </w:rPr>
              <w:t xml:space="preserve"> mad </w:t>
            </w:r>
            <w:proofErr w:type="spellStart"/>
            <w:r w:rsidRPr="006E233E">
              <w:rPr>
                <w:rFonts w:ascii="Garamond" w:hAnsi="Garamond"/>
                <w:sz w:val="28"/>
                <w:szCs w:val="28"/>
              </w:rPr>
              <w:t>eisht</w:t>
            </w:r>
            <w:proofErr w:type="spellEnd"/>
            <w:r w:rsidRPr="006E233E">
              <w:rPr>
                <w:rFonts w:ascii="Garamond" w:hAnsi="Garamond"/>
                <w:sz w:val="28"/>
                <w:szCs w:val="28"/>
              </w:rPr>
              <w:t xml:space="preserve"> </w:t>
            </w:r>
            <w:proofErr w:type="spellStart"/>
            <w:r w:rsidRPr="006E233E">
              <w:rPr>
                <w:rFonts w:ascii="Garamond" w:hAnsi="Garamond"/>
                <w:sz w:val="28"/>
                <w:szCs w:val="28"/>
              </w:rPr>
              <w:t>gobbragh</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yanoo</w:t>
            </w:r>
            <w:proofErr w:type="spellEnd"/>
            <w:r w:rsidRPr="006E233E">
              <w:rPr>
                <w:rFonts w:ascii="Garamond" w:hAnsi="Garamond"/>
                <w:sz w:val="28"/>
                <w:szCs w:val="28"/>
              </w:rPr>
              <w:t xml:space="preserve"> </w:t>
            </w:r>
            <w:proofErr w:type="spellStart"/>
            <w:r w:rsidRPr="006E233E">
              <w:rPr>
                <w:rFonts w:ascii="Garamond" w:hAnsi="Garamond"/>
                <w:sz w:val="28"/>
                <w:szCs w:val="28"/>
              </w:rPr>
              <w:t>nyn</w:t>
            </w:r>
            <w:proofErr w:type="spellEnd"/>
            <w:r w:rsidRPr="006E233E">
              <w:rPr>
                <w:rFonts w:ascii="Garamond" w:hAnsi="Garamond"/>
                <w:sz w:val="28"/>
                <w:szCs w:val="28"/>
              </w:rPr>
              <w:t xml:space="preserve"> </w:t>
            </w:r>
            <w:proofErr w:type="spellStart"/>
            <w:r w:rsidRPr="006E233E">
              <w:rPr>
                <w:rFonts w:ascii="Garamond" w:hAnsi="Garamond"/>
                <w:sz w:val="28"/>
                <w:szCs w:val="28"/>
              </w:rPr>
              <w:t>stayd</w:t>
            </w:r>
            <w:proofErr w:type="spellEnd"/>
            <w:r w:rsidRPr="006E233E">
              <w:rPr>
                <w:rFonts w:ascii="Garamond" w:hAnsi="Garamond"/>
                <w:sz w:val="28"/>
                <w:szCs w:val="28"/>
              </w:rPr>
              <w:t xml:space="preserve"> </w:t>
            </w:r>
            <w:proofErr w:type="spellStart"/>
            <w:r w:rsidRPr="006E233E">
              <w:rPr>
                <w:rFonts w:ascii="Garamond" w:hAnsi="Garamond"/>
                <w:sz w:val="28"/>
                <w:szCs w:val="28"/>
              </w:rPr>
              <w:t>ny</w:t>
            </w:r>
            <w:proofErr w:type="spellEnd"/>
            <w:r w:rsidRPr="006E233E">
              <w:rPr>
                <w:rFonts w:ascii="Garamond" w:hAnsi="Garamond"/>
                <w:sz w:val="28"/>
                <w:szCs w:val="28"/>
              </w:rPr>
              <w:t xml:space="preserve"> share</w:t>
            </w:r>
            <w:r w:rsidRPr="006E233E">
              <w:rPr>
                <w:rFonts w:ascii="Garamond" w:hAnsi="Garamond"/>
                <w:i/>
                <w:sz w:val="28"/>
                <w:szCs w:val="28"/>
              </w:rPr>
              <w:t> </w:t>
            </w:r>
            <w:r w:rsidRPr="006E233E">
              <w:rPr>
                <w:rFonts w:ascii="Garamond" w:hAnsi="Garamond"/>
                <w:sz w:val="28"/>
                <w:szCs w:val="28"/>
              </w:rPr>
              <w:t xml:space="preserve">? </w:t>
            </w:r>
          </w:p>
        </w:tc>
        <w:tc>
          <w:tcPr>
            <w:tcW w:w="3810" w:type="dxa"/>
          </w:tcPr>
          <w:p w14:paraId="2D9A4354"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May we not then endeavour to better our Conditions ?</w:t>
            </w:r>
          </w:p>
        </w:tc>
        <w:tc>
          <w:tcPr>
            <w:tcW w:w="0" w:type="auto"/>
          </w:tcPr>
          <w:p w14:paraId="1215C350" w14:textId="77777777" w:rsidR="007328D7" w:rsidRPr="00567463" w:rsidRDefault="007328D7" w:rsidP="00DB60C3">
            <w:pPr>
              <w:pStyle w:val="ListParagraph"/>
              <w:ind w:left="0"/>
              <w:rPr>
                <w:rFonts w:ascii="Garamond" w:hAnsi="Garamond" w:cs="Times New Roman"/>
                <w:sz w:val="20"/>
                <w:szCs w:val="20"/>
              </w:rPr>
            </w:pPr>
          </w:p>
        </w:tc>
      </w:tr>
      <w:tr w:rsidR="007328D7" w:rsidRPr="009A4209" w14:paraId="6F343B4D" w14:textId="77777777" w:rsidTr="00710C08">
        <w:tc>
          <w:tcPr>
            <w:tcW w:w="4111" w:type="dxa"/>
          </w:tcPr>
          <w:p w14:paraId="5E26EC3A" w14:textId="77777777" w:rsidR="007328D7" w:rsidRPr="006E233E" w:rsidRDefault="007328D7" w:rsidP="00DB60C3">
            <w:pPr>
              <w:pStyle w:val="CM3"/>
              <w:widowControl/>
              <w:spacing w:line="240" w:lineRule="auto"/>
              <w:ind w:firstLine="227"/>
              <w:jc w:val="both"/>
              <w:rPr>
                <w:rFonts w:ascii="Garamond" w:hAnsi="Garamond"/>
                <w:sz w:val="28"/>
                <w:szCs w:val="28"/>
              </w:rPr>
            </w:pPr>
            <w:r w:rsidRPr="006E233E">
              <w:rPr>
                <w:rFonts w:ascii="Garamond" w:hAnsi="Garamond"/>
                <w:i/>
                <w:sz w:val="28"/>
                <w:szCs w:val="28"/>
              </w:rPr>
              <w:t xml:space="preserve">A. </w:t>
            </w:r>
            <w:proofErr w:type="spellStart"/>
            <w:r w:rsidRPr="006E233E">
              <w:rPr>
                <w:rFonts w:ascii="Garamond" w:hAnsi="Garamond"/>
                <w:sz w:val="28"/>
                <w:szCs w:val="28"/>
              </w:rPr>
              <w:t>Foddee</w:t>
            </w:r>
            <w:proofErr w:type="spellEnd"/>
            <w:r w:rsidRPr="006E233E">
              <w:rPr>
                <w:rFonts w:ascii="Garamond" w:hAnsi="Garamond"/>
                <w:sz w:val="28"/>
                <w:szCs w:val="28"/>
              </w:rPr>
              <w:t xml:space="preserve"> </w:t>
            </w:r>
            <w:proofErr w:type="spellStart"/>
            <w:r w:rsidRPr="006E233E">
              <w:rPr>
                <w:rFonts w:ascii="Garamond" w:hAnsi="Garamond"/>
                <w:sz w:val="28"/>
                <w:szCs w:val="28"/>
              </w:rPr>
              <w:t>liorish</w:t>
            </w:r>
            <w:proofErr w:type="spellEnd"/>
            <w:r w:rsidRPr="006E233E">
              <w:rPr>
                <w:rFonts w:ascii="Garamond" w:hAnsi="Garamond"/>
                <w:sz w:val="28"/>
                <w:szCs w:val="28"/>
              </w:rPr>
              <w:t xml:space="preserve"> </w:t>
            </w:r>
            <w:proofErr w:type="spellStart"/>
            <w:r w:rsidRPr="006E233E">
              <w:rPr>
                <w:rFonts w:ascii="Garamond" w:hAnsi="Garamond"/>
                <w:sz w:val="28"/>
                <w:szCs w:val="28"/>
              </w:rPr>
              <w:t>bannaght</w:t>
            </w:r>
            <w:proofErr w:type="spellEnd"/>
            <w:r w:rsidRPr="006E233E">
              <w:rPr>
                <w:rFonts w:ascii="Garamond" w:hAnsi="Garamond"/>
                <w:sz w:val="28"/>
                <w:szCs w:val="28"/>
              </w:rPr>
              <w:t xml:space="preserve"> Yee er </w:t>
            </w:r>
            <w:proofErr w:type="spellStart"/>
            <w:r w:rsidRPr="006E233E">
              <w:rPr>
                <w:rFonts w:ascii="Garamond" w:hAnsi="Garamond"/>
                <w:sz w:val="28"/>
                <w:szCs w:val="28"/>
              </w:rPr>
              <w:t>nyn</w:t>
            </w:r>
            <w:proofErr w:type="spellEnd"/>
            <w:r w:rsidRPr="006E233E">
              <w:rPr>
                <w:rFonts w:ascii="Garamond" w:hAnsi="Garamond"/>
                <w:sz w:val="28"/>
                <w:szCs w:val="28"/>
              </w:rPr>
              <w:t xml:space="preserve"> </w:t>
            </w:r>
            <w:proofErr w:type="spellStart"/>
            <w:r w:rsidRPr="006E233E">
              <w:rPr>
                <w:rFonts w:ascii="Garamond" w:hAnsi="Garamond"/>
                <w:sz w:val="28"/>
                <w:szCs w:val="28"/>
              </w:rPr>
              <w:t>obbraghyn</w:t>
            </w:r>
            <w:proofErr w:type="spellEnd"/>
            <w:r w:rsidRPr="006E233E">
              <w:rPr>
                <w:rFonts w:ascii="Garamond" w:hAnsi="Garamond"/>
                <w:sz w:val="28"/>
                <w:szCs w:val="28"/>
              </w:rPr>
              <w:t xml:space="preserve"> </w:t>
            </w:r>
            <w:proofErr w:type="spellStart"/>
            <w:r w:rsidRPr="006E233E">
              <w:rPr>
                <w:rFonts w:ascii="Garamond" w:hAnsi="Garamond"/>
                <w:sz w:val="28"/>
                <w:szCs w:val="28"/>
              </w:rPr>
              <w:t>onneragh</w:t>
            </w:r>
            <w:proofErr w:type="spellEnd"/>
            <w:r>
              <w:rPr>
                <w:rFonts w:ascii="Garamond" w:hAnsi="Garamond"/>
                <w:sz w:val="28"/>
                <w:szCs w:val="28"/>
              </w:rPr>
              <w:t>,</w:t>
            </w:r>
            <w:r w:rsidRPr="006E233E">
              <w:rPr>
                <w:rFonts w:ascii="Garamond" w:hAnsi="Garamond"/>
                <w:sz w:val="28"/>
                <w:szCs w:val="28"/>
              </w:rPr>
              <w:t xml:space="preserve"> </w:t>
            </w:r>
            <w:proofErr w:type="spellStart"/>
            <w:r w:rsidRPr="006E233E">
              <w:rPr>
                <w:rFonts w:ascii="Garamond" w:hAnsi="Garamond"/>
                <w:sz w:val="28"/>
                <w:szCs w:val="28"/>
              </w:rPr>
              <w:t>agh</w:t>
            </w:r>
            <w:proofErr w:type="spellEnd"/>
            <w:r w:rsidRPr="006E233E">
              <w:rPr>
                <w:rFonts w:ascii="Garamond" w:hAnsi="Garamond"/>
                <w:sz w:val="28"/>
                <w:szCs w:val="28"/>
              </w:rPr>
              <w:t xml:space="preserve"> cha </w:t>
            </w:r>
            <w:proofErr w:type="spellStart"/>
            <w:r w:rsidRPr="006E233E">
              <w:rPr>
                <w:rFonts w:ascii="Garamond" w:hAnsi="Garamond"/>
                <w:sz w:val="28"/>
                <w:szCs w:val="28"/>
              </w:rPr>
              <w:t>lishagh</w:t>
            </w:r>
            <w:proofErr w:type="spellEnd"/>
            <w:r w:rsidRPr="006E233E">
              <w:rPr>
                <w:rFonts w:ascii="Garamond" w:hAnsi="Garamond"/>
                <w:sz w:val="28"/>
                <w:szCs w:val="28"/>
              </w:rPr>
              <w:t xml:space="preserve"> </w:t>
            </w:r>
            <w:proofErr w:type="spellStart"/>
            <w:r w:rsidRPr="006E233E">
              <w:rPr>
                <w:rFonts w:ascii="Garamond" w:hAnsi="Garamond"/>
                <w:sz w:val="28"/>
                <w:szCs w:val="28"/>
              </w:rPr>
              <w:t>dooinney</w:t>
            </w:r>
            <w:proofErr w:type="spellEnd"/>
            <w:r w:rsidRPr="006E233E">
              <w:rPr>
                <w:rFonts w:ascii="Garamond" w:hAnsi="Garamond"/>
                <w:sz w:val="28"/>
                <w:szCs w:val="28"/>
              </w:rPr>
              <w:t xml:space="preserve"> </w:t>
            </w:r>
            <w:proofErr w:type="spellStart"/>
            <w:r w:rsidRPr="006E233E">
              <w:rPr>
                <w:rFonts w:ascii="Garamond" w:hAnsi="Garamond"/>
                <w:sz w:val="28"/>
                <w:szCs w:val="28"/>
              </w:rPr>
              <w:t>erbee</w:t>
            </w:r>
            <w:proofErr w:type="spellEnd"/>
            <w:r w:rsidRPr="006E233E">
              <w:rPr>
                <w:rFonts w:ascii="Garamond" w:hAnsi="Garamond"/>
                <w:sz w:val="28"/>
                <w:szCs w:val="28"/>
              </w:rPr>
              <w:t xml:space="preserve"> </w:t>
            </w:r>
            <w:proofErr w:type="spellStart"/>
            <w:r w:rsidRPr="006E233E">
              <w:rPr>
                <w:rFonts w:ascii="Garamond" w:hAnsi="Garamond"/>
                <w:sz w:val="28"/>
                <w:szCs w:val="28"/>
              </w:rPr>
              <w:t>shirrey</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veaghey</w:t>
            </w:r>
            <w:proofErr w:type="spellEnd"/>
            <w:r w:rsidRPr="006E233E">
              <w:rPr>
                <w:rFonts w:ascii="Garamond" w:hAnsi="Garamond"/>
                <w:sz w:val="28"/>
                <w:szCs w:val="28"/>
              </w:rPr>
              <w:t xml:space="preserve"> </w:t>
            </w:r>
            <w:proofErr w:type="spellStart"/>
            <w:r w:rsidRPr="006E233E">
              <w:rPr>
                <w:rFonts w:ascii="Garamond" w:hAnsi="Garamond"/>
                <w:sz w:val="28"/>
                <w:szCs w:val="28"/>
              </w:rPr>
              <w:t>ayns</w:t>
            </w:r>
            <w:proofErr w:type="spellEnd"/>
            <w:r w:rsidRPr="006E233E">
              <w:rPr>
                <w:rFonts w:ascii="Garamond" w:hAnsi="Garamond"/>
                <w:sz w:val="28"/>
                <w:szCs w:val="28"/>
              </w:rPr>
              <w:t xml:space="preserve"> </w:t>
            </w:r>
            <w:proofErr w:type="spellStart"/>
            <w:r w:rsidRPr="006E233E">
              <w:rPr>
                <w:rFonts w:ascii="Garamond" w:hAnsi="Garamond"/>
                <w:sz w:val="28"/>
                <w:szCs w:val="28"/>
              </w:rPr>
              <w:t>palchey</w:t>
            </w:r>
            <w:proofErr w:type="spellEnd"/>
            <w:r w:rsidRPr="006E233E">
              <w:rPr>
                <w:rFonts w:ascii="Garamond" w:hAnsi="Garamond"/>
                <w:sz w:val="28"/>
                <w:szCs w:val="28"/>
              </w:rPr>
              <w:t xml:space="preserve"> </w:t>
            </w:r>
            <w:proofErr w:type="spellStart"/>
            <w:r w:rsidRPr="006E233E">
              <w:rPr>
                <w:rFonts w:ascii="Garamond" w:hAnsi="Garamond"/>
                <w:sz w:val="28"/>
                <w:szCs w:val="28"/>
              </w:rPr>
              <w:t>ayns</w:t>
            </w:r>
            <w:proofErr w:type="spellEnd"/>
            <w:r w:rsidRPr="006E233E">
              <w:rPr>
                <w:rFonts w:ascii="Garamond" w:hAnsi="Garamond"/>
                <w:sz w:val="28"/>
                <w:szCs w:val="28"/>
              </w:rPr>
              <w:t xml:space="preserve"> </w:t>
            </w:r>
            <w:proofErr w:type="spellStart"/>
            <w:r w:rsidRPr="006E233E">
              <w:rPr>
                <w:rFonts w:ascii="Garamond" w:hAnsi="Garamond"/>
                <w:sz w:val="28"/>
                <w:szCs w:val="28"/>
              </w:rPr>
              <w:t>shoh</w:t>
            </w:r>
            <w:proofErr w:type="spellEnd"/>
            <w:r w:rsidRPr="006E233E">
              <w:rPr>
                <w:rFonts w:ascii="Garamond" w:hAnsi="Garamond"/>
                <w:sz w:val="28"/>
                <w:szCs w:val="28"/>
              </w:rPr>
              <w:t xml:space="preserve">, as </w:t>
            </w:r>
            <w:r w:rsidRPr="006E233E">
              <w:rPr>
                <w:rFonts w:ascii="Garamond" w:hAnsi="Garamond"/>
                <w:sz w:val="28"/>
                <w:szCs w:val="28"/>
              </w:rPr>
              <w:lastRenderedPageBreak/>
              <w:t xml:space="preserve">y </w:t>
            </w:r>
            <w:proofErr w:type="spellStart"/>
            <w:r w:rsidRPr="006E233E">
              <w:rPr>
                <w:rFonts w:ascii="Garamond" w:hAnsi="Garamond"/>
                <w:sz w:val="28"/>
                <w:szCs w:val="28"/>
              </w:rPr>
              <w:t>saualtys</w:t>
            </w:r>
            <w:proofErr w:type="spellEnd"/>
            <w:r w:rsidRPr="006E233E">
              <w:rPr>
                <w:rFonts w:ascii="Garamond" w:hAnsi="Garamond"/>
                <w:sz w:val="28"/>
                <w:szCs w:val="28"/>
              </w:rPr>
              <w:t xml:space="preserve"> </w:t>
            </w:r>
            <w:proofErr w:type="spellStart"/>
            <w:r w:rsidRPr="006E233E">
              <w:rPr>
                <w:rFonts w:ascii="Garamond" w:hAnsi="Garamond"/>
                <w:sz w:val="28"/>
                <w:szCs w:val="28"/>
              </w:rPr>
              <w:t>echey</w:t>
            </w:r>
            <w:proofErr w:type="spellEnd"/>
            <w:r w:rsidRPr="006E233E">
              <w:rPr>
                <w:rFonts w:ascii="Garamond" w:hAnsi="Garamond"/>
                <w:sz w:val="28"/>
                <w:szCs w:val="28"/>
              </w:rPr>
              <w:t xml:space="preserve"> </w:t>
            </w:r>
            <w:proofErr w:type="spellStart"/>
            <w:r w:rsidRPr="006E233E">
              <w:rPr>
                <w:rFonts w:ascii="Garamond" w:hAnsi="Garamond"/>
                <w:sz w:val="28"/>
                <w:szCs w:val="28"/>
              </w:rPr>
              <w:t>hene</w:t>
            </w:r>
            <w:proofErr w:type="spellEnd"/>
            <w:r w:rsidRPr="006E233E">
              <w:rPr>
                <w:rFonts w:ascii="Garamond" w:hAnsi="Garamond"/>
                <w:sz w:val="28"/>
                <w:szCs w:val="28"/>
              </w:rPr>
              <w:t xml:space="preserve"> y chur </w:t>
            </w:r>
            <w:proofErr w:type="spellStart"/>
            <w:r w:rsidRPr="006E233E">
              <w:rPr>
                <w:rFonts w:ascii="Garamond" w:hAnsi="Garamond"/>
                <w:sz w:val="28"/>
                <w:szCs w:val="28"/>
              </w:rPr>
              <w:t>ayns</w:t>
            </w:r>
            <w:proofErr w:type="spellEnd"/>
            <w:r w:rsidRPr="006E233E">
              <w:rPr>
                <w:rFonts w:ascii="Garamond" w:hAnsi="Garamond"/>
                <w:sz w:val="28"/>
                <w:szCs w:val="28"/>
              </w:rPr>
              <w:t xml:space="preserve"> </w:t>
            </w:r>
            <w:proofErr w:type="spellStart"/>
            <w:r w:rsidRPr="006E233E">
              <w:rPr>
                <w:rFonts w:ascii="Garamond" w:hAnsi="Garamond"/>
                <w:sz w:val="28"/>
                <w:szCs w:val="28"/>
              </w:rPr>
              <w:t>gaue</w:t>
            </w:r>
            <w:proofErr w:type="spellEnd"/>
            <w:r w:rsidRPr="006E233E">
              <w:rPr>
                <w:rFonts w:ascii="Garamond" w:hAnsi="Garamond"/>
                <w:sz w:val="28"/>
                <w:szCs w:val="28"/>
              </w:rPr>
              <w:t xml:space="preserve"> er y hon </w:t>
            </w:r>
            <w:proofErr w:type="spellStart"/>
            <w:r w:rsidRPr="006E233E">
              <w:rPr>
                <w:rFonts w:ascii="Garamond" w:hAnsi="Garamond"/>
                <w:sz w:val="28"/>
                <w:szCs w:val="28"/>
              </w:rPr>
              <w:t>ny</w:t>
            </w:r>
            <w:proofErr w:type="spellEnd"/>
            <w:r w:rsidRPr="006E233E">
              <w:rPr>
                <w:rFonts w:ascii="Garamond" w:hAnsi="Garamond"/>
                <w:sz w:val="28"/>
                <w:szCs w:val="28"/>
              </w:rPr>
              <w:t xml:space="preserve"> </w:t>
            </w:r>
            <w:proofErr w:type="spellStart"/>
            <w:r w:rsidRPr="006E233E">
              <w:rPr>
                <w:rFonts w:ascii="Garamond" w:hAnsi="Garamond"/>
                <w:sz w:val="28"/>
                <w:szCs w:val="28"/>
              </w:rPr>
              <w:t>streeu</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aggail</w:t>
            </w:r>
            <w:proofErr w:type="spellEnd"/>
            <w:r w:rsidRPr="006E233E">
              <w:rPr>
                <w:rFonts w:ascii="Garamond" w:hAnsi="Garamond"/>
                <w:sz w:val="28"/>
                <w:szCs w:val="28"/>
              </w:rPr>
              <w:t xml:space="preserve"> </w:t>
            </w:r>
            <w:proofErr w:type="spellStart"/>
            <w:r w:rsidRPr="006E233E">
              <w:rPr>
                <w:rFonts w:ascii="Garamond" w:hAnsi="Garamond"/>
                <w:sz w:val="28"/>
                <w:szCs w:val="28"/>
              </w:rPr>
              <w:t>laane</w:t>
            </w:r>
            <w:proofErr w:type="spellEnd"/>
            <w:r w:rsidRPr="006E233E">
              <w:rPr>
                <w:rFonts w:ascii="Garamond" w:hAnsi="Garamond"/>
                <w:sz w:val="28"/>
                <w:szCs w:val="28"/>
              </w:rPr>
              <w:t xml:space="preserve"> da e </w:t>
            </w:r>
            <w:proofErr w:type="spellStart"/>
            <w:r w:rsidRPr="006E233E">
              <w:rPr>
                <w:rFonts w:ascii="Garamond" w:hAnsi="Garamond"/>
                <w:sz w:val="28"/>
                <w:szCs w:val="28"/>
              </w:rPr>
              <w:t>chloan</w:t>
            </w:r>
            <w:proofErr w:type="spellEnd"/>
            <w:r w:rsidRPr="006E233E">
              <w:rPr>
                <w:rFonts w:ascii="Garamond" w:hAnsi="Garamond"/>
                <w:sz w:val="28"/>
                <w:szCs w:val="28"/>
              </w:rPr>
              <w:t xml:space="preserve">, as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ghol</w:t>
            </w:r>
            <w:proofErr w:type="spellEnd"/>
            <w:r w:rsidRPr="006E233E">
              <w:rPr>
                <w:rFonts w:ascii="Garamond" w:hAnsi="Garamond"/>
                <w:sz w:val="28"/>
                <w:szCs w:val="28"/>
              </w:rPr>
              <w:t xml:space="preserve"> </w:t>
            </w:r>
            <w:proofErr w:type="spellStart"/>
            <w:r w:rsidRPr="006E233E">
              <w:rPr>
                <w:rFonts w:ascii="Garamond" w:hAnsi="Garamond"/>
                <w:sz w:val="28"/>
                <w:szCs w:val="28"/>
              </w:rPr>
              <w:t>gys</w:t>
            </w:r>
            <w:proofErr w:type="spellEnd"/>
            <w:r w:rsidRPr="006E233E">
              <w:rPr>
                <w:rFonts w:ascii="Garamond" w:hAnsi="Garamond"/>
                <w:sz w:val="28"/>
                <w:szCs w:val="28"/>
              </w:rPr>
              <w:t xml:space="preserve"> </w:t>
            </w:r>
            <w:proofErr w:type="spellStart"/>
            <w:r w:rsidRPr="006E233E">
              <w:rPr>
                <w:rFonts w:ascii="Garamond" w:hAnsi="Garamond"/>
                <w:sz w:val="28"/>
                <w:szCs w:val="28"/>
              </w:rPr>
              <w:t>Nivrin</w:t>
            </w:r>
            <w:proofErr w:type="spellEnd"/>
            <w:r w:rsidRPr="006E233E">
              <w:rPr>
                <w:rFonts w:ascii="Garamond" w:hAnsi="Garamond"/>
                <w:sz w:val="28"/>
                <w:szCs w:val="28"/>
              </w:rPr>
              <w:t xml:space="preserve"> e </w:t>
            </w:r>
            <w:proofErr w:type="spellStart"/>
            <w:r w:rsidRPr="006E233E">
              <w:rPr>
                <w:rFonts w:ascii="Garamond" w:hAnsi="Garamond"/>
                <w:sz w:val="28"/>
                <w:szCs w:val="28"/>
              </w:rPr>
              <w:t>hene</w:t>
            </w:r>
            <w:proofErr w:type="spellEnd"/>
            <w:r w:rsidRPr="006E233E">
              <w:rPr>
                <w:rFonts w:ascii="Garamond" w:hAnsi="Garamond"/>
                <w:sz w:val="28"/>
                <w:szCs w:val="28"/>
              </w:rPr>
              <w:t xml:space="preserve"> son e </w:t>
            </w:r>
            <w:proofErr w:type="spellStart"/>
            <w:r w:rsidRPr="006E233E">
              <w:rPr>
                <w:rFonts w:ascii="Garamond" w:hAnsi="Garamond"/>
                <w:sz w:val="28"/>
                <w:szCs w:val="28"/>
              </w:rPr>
              <w:t>haynt</w:t>
            </w:r>
            <w:proofErr w:type="spellEnd"/>
            <w:r w:rsidRPr="006E233E">
              <w:rPr>
                <w:rFonts w:ascii="Garamond" w:hAnsi="Garamond"/>
                <w:sz w:val="28"/>
                <w:szCs w:val="28"/>
              </w:rPr>
              <w:t xml:space="preserve"> as e </w:t>
            </w:r>
            <w:proofErr w:type="spellStart"/>
            <w:r w:rsidRPr="006E233E">
              <w:rPr>
                <w:rFonts w:ascii="Garamond" w:hAnsi="Garamond"/>
                <w:sz w:val="28"/>
                <w:szCs w:val="28"/>
              </w:rPr>
              <w:t>g</w:t>
            </w:r>
            <w:r w:rsidRPr="007328D7">
              <w:rPr>
                <w:rFonts w:ascii="Garamond" w:hAnsi="Garamond"/>
                <w:i/>
                <w:sz w:val="28"/>
                <w:szCs w:val="28"/>
              </w:rPr>
              <w:t>h</w:t>
            </w:r>
            <w:r w:rsidRPr="006E233E">
              <w:rPr>
                <w:rFonts w:ascii="Garamond" w:hAnsi="Garamond"/>
                <w:sz w:val="28"/>
                <w:szCs w:val="28"/>
              </w:rPr>
              <w:t>rogh-ghellal</w:t>
            </w:r>
            <w:proofErr w:type="spellEnd"/>
            <w:r w:rsidRPr="006E233E">
              <w:rPr>
                <w:rFonts w:ascii="Garamond" w:hAnsi="Garamond"/>
                <w:sz w:val="28"/>
                <w:szCs w:val="28"/>
              </w:rPr>
              <w:t xml:space="preserve">. </w:t>
            </w:r>
          </w:p>
        </w:tc>
        <w:tc>
          <w:tcPr>
            <w:tcW w:w="3810" w:type="dxa"/>
          </w:tcPr>
          <w:p w14:paraId="16414D6E"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sz w:val="28"/>
              </w:rPr>
              <w:lastRenderedPageBreak/>
              <w:t xml:space="preserve">A. </w:t>
            </w:r>
            <w:r w:rsidRPr="009A4209">
              <w:rPr>
                <w:rFonts w:ascii="Garamond" w:hAnsi="Garamond" w:cs="Times New Roman"/>
                <w:i/>
                <w:sz w:val="28"/>
              </w:rPr>
              <w:t>Yes, by God’s Blessing upon an honest Industry</w:t>
            </w:r>
            <w:r w:rsidRPr="009A4209">
              <w:rPr>
                <w:rFonts w:ascii="Garamond" w:hAnsi="Garamond" w:cs="Times New Roman"/>
                <w:sz w:val="28"/>
              </w:rPr>
              <w:t> ;</w:t>
            </w:r>
            <w:r w:rsidRPr="009A4209">
              <w:rPr>
                <w:rFonts w:ascii="Garamond" w:hAnsi="Garamond" w:cs="Times New Roman"/>
                <w:i/>
                <w:sz w:val="28"/>
              </w:rPr>
              <w:t xml:space="preserve"> but no Man should desire to live in Plenty here, and hazard his Salvation for it</w:t>
            </w:r>
            <w:r w:rsidRPr="009A4209">
              <w:rPr>
                <w:rFonts w:ascii="Garamond" w:hAnsi="Garamond" w:cs="Times New Roman"/>
                <w:sz w:val="28"/>
              </w:rPr>
              <w:t> ;</w:t>
            </w:r>
            <w:r w:rsidRPr="009A4209">
              <w:rPr>
                <w:rFonts w:ascii="Garamond" w:hAnsi="Garamond" w:cs="Times New Roman"/>
                <w:i/>
                <w:sz w:val="28"/>
              </w:rPr>
              <w:t xml:space="preserve"> nor strive to leave </w:t>
            </w:r>
            <w:r w:rsidRPr="009A4209">
              <w:rPr>
                <w:rFonts w:ascii="Garamond" w:hAnsi="Garamond" w:cs="Times New Roman"/>
                <w:i/>
                <w:sz w:val="28"/>
              </w:rPr>
              <w:lastRenderedPageBreak/>
              <w:t>his Children a great deal, and to go to Hell for his Covetousness and ill Dealing.</w:t>
            </w:r>
          </w:p>
        </w:tc>
        <w:tc>
          <w:tcPr>
            <w:tcW w:w="0" w:type="auto"/>
          </w:tcPr>
          <w:p w14:paraId="62443F10" w14:textId="77777777" w:rsidR="007328D7" w:rsidRPr="00567463" w:rsidRDefault="007328D7" w:rsidP="00DB60C3">
            <w:pPr>
              <w:pStyle w:val="ListParagraph"/>
              <w:ind w:left="0"/>
              <w:rPr>
                <w:rFonts w:ascii="Garamond" w:hAnsi="Garamond" w:cs="Times New Roman"/>
                <w:sz w:val="20"/>
                <w:szCs w:val="20"/>
              </w:rPr>
            </w:pPr>
          </w:p>
        </w:tc>
      </w:tr>
      <w:tr w:rsidR="007328D7" w:rsidRPr="009A4209" w14:paraId="2730FC7B" w14:textId="77777777" w:rsidTr="00710C08">
        <w:tc>
          <w:tcPr>
            <w:tcW w:w="4111" w:type="dxa"/>
          </w:tcPr>
          <w:p w14:paraId="41D3E7CB" w14:textId="77777777" w:rsidR="007328D7" w:rsidRPr="006E233E" w:rsidRDefault="007328D7" w:rsidP="00DB60C3">
            <w:pPr>
              <w:pStyle w:val="CM3"/>
              <w:widowControl/>
              <w:spacing w:line="240" w:lineRule="auto"/>
              <w:ind w:firstLine="227"/>
              <w:jc w:val="both"/>
              <w:rPr>
                <w:rFonts w:ascii="Garamond" w:hAnsi="Garamond"/>
                <w:sz w:val="28"/>
                <w:szCs w:val="28"/>
              </w:rPr>
            </w:pPr>
            <w:r w:rsidRPr="006E233E">
              <w:rPr>
                <w:rFonts w:ascii="Garamond" w:hAnsi="Garamond"/>
                <w:i/>
                <w:sz w:val="28"/>
                <w:szCs w:val="28"/>
              </w:rPr>
              <w:t>Q.</w:t>
            </w:r>
            <w:r w:rsidRPr="006E233E">
              <w:rPr>
                <w:rFonts w:ascii="Garamond" w:hAnsi="Garamond"/>
                <w:sz w:val="28"/>
                <w:szCs w:val="28"/>
              </w:rPr>
              <w:t xml:space="preserve"> </w:t>
            </w:r>
            <w:proofErr w:type="spellStart"/>
            <w:r w:rsidRPr="006E233E">
              <w:rPr>
                <w:rFonts w:ascii="Garamond" w:hAnsi="Garamond"/>
                <w:sz w:val="28"/>
                <w:szCs w:val="28"/>
              </w:rPr>
              <w:t>Voddym</w:t>
            </w:r>
            <w:proofErr w:type="spellEnd"/>
            <w:r w:rsidRPr="006E233E">
              <w:rPr>
                <w:rFonts w:ascii="Garamond" w:hAnsi="Garamond"/>
                <w:sz w:val="28"/>
                <w:szCs w:val="28"/>
              </w:rPr>
              <w:t xml:space="preserve"> </w:t>
            </w:r>
            <w:proofErr w:type="spellStart"/>
            <w:r w:rsidRPr="006E233E">
              <w:rPr>
                <w:rFonts w:ascii="Garamond" w:hAnsi="Garamond"/>
                <w:sz w:val="28"/>
                <w:szCs w:val="28"/>
              </w:rPr>
              <w:t>janoo</w:t>
            </w:r>
            <w:proofErr w:type="spellEnd"/>
            <w:r w:rsidRPr="006E233E">
              <w:rPr>
                <w:rFonts w:ascii="Garamond" w:hAnsi="Garamond"/>
                <w:sz w:val="28"/>
                <w:szCs w:val="28"/>
              </w:rPr>
              <w:t xml:space="preserve"> </w:t>
            </w:r>
            <w:proofErr w:type="spellStart"/>
            <w:r w:rsidRPr="006E233E">
              <w:rPr>
                <w:rFonts w:ascii="Garamond" w:hAnsi="Garamond"/>
                <w:sz w:val="28"/>
                <w:szCs w:val="28"/>
              </w:rPr>
              <w:t>myr</w:t>
            </w:r>
            <w:proofErr w:type="spellEnd"/>
            <w:r w:rsidRPr="006E233E">
              <w:rPr>
                <w:rFonts w:ascii="Garamond" w:hAnsi="Garamond"/>
                <w:sz w:val="28"/>
                <w:szCs w:val="28"/>
              </w:rPr>
              <w:t xml:space="preserve"> </w:t>
            </w:r>
            <w:proofErr w:type="spellStart"/>
            <w:r w:rsidRPr="006E233E">
              <w:rPr>
                <w:rFonts w:ascii="Garamond" w:hAnsi="Garamond"/>
                <w:sz w:val="28"/>
                <w:szCs w:val="28"/>
              </w:rPr>
              <w:t>saillym</w:t>
            </w:r>
            <w:proofErr w:type="spellEnd"/>
            <w:r w:rsidRPr="006E233E">
              <w:rPr>
                <w:rFonts w:ascii="Garamond" w:hAnsi="Garamond"/>
                <w:sz w:val="28"/>
                <w:szCs w:val="28"/>
              </w:rPr>
              <w:t xml:space="preserve"> </w:t>
            </w:r>
            <w:proofErr w:type="spellStart"/>
            <w:r w:rsidRPr="006E233E">
              <w:rPr>
                <w:rFonts w:ascii="Garamond" w:hAnsi="Garamond"/>
                <w:sz w:val="28"/>
                <w:szCs w:val="28"/>
              </w:rPr>
              <w:t>rish</w:t>
            </w:r>
            <w:proofErr w:type="spellEnd"/>
            <w:r w:rsidRPr="006E233E">
              <w:rPr>
                <w:rFonts w:ascii="Garamond" w:hAnsi="Garamond"/>
                <w:sz w:val="28"/>
                <w:szCs w:val="28"/>
              </w:rPr>
              <w:t xml:space="preserve"> </w:t>
            </w:r>
            <w:proofErr w:type="spellStart"/>
            <w:r w:rsidRPr="006E233E">
              <w:rPr>
                <w:rFonts w:ascii="Garamond" w:hAnsi="Garamond"/>
                <w:sz w:val="28"/>
                <w:szCs w:val="28"/>
              </w:rPr>
              <w:t>ny</w:t>
            </w:r>
            <w:proofErr w:type="spellEnd"/>
            <w:r w:rsidRPr="006E233E">
              <w:rPr>
                <w:rFonts w:ascii="Garamond" w:hAnsi="Garamond"/>
                <w:sz w:val="28"/>
                <w:szCs w:val="28"/>
              </w:rPr>
              <w:t xml:space="preserve"> ta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cairagh</w:t>
            </w:r>
            <w:proofErr w:type="spellEnd"/>
            <w:r w:rsidRPr="006E233E">
              <w:rPr>
                <w:rFonts w:ascii="Garamond" w:hAnsi="Garamond"/>
                <w:sz w:val="28"/>
                <w:szCs w:val="28"/>
              </w:rPr>
              <w:t xml:space="preserve"> </w:t>
            </w:r>
            <w:proofErr w:type="spellStart"/>
            <w:r w:rsidRPr="006E233E">
              <w:rPr>
                <w:rFonts w:ascii="Garamond" w:hAnsi="Garamond"/>
                <w:sz w:val="28"/>
                <w:szCs w:val="28"/>
              </w:rPr>
              <w:t>liam</w:t>
            </w:r>
            <w:proofErr w:type="spellEnd"/>
            <w:r w:rsidRPr="006E233E">
              <w:rPr>
                <w:rFonts w:ascii="Garamond" w:hAnsi="Garamond"/>
                <w:sz w:val="28"/>
                <w:szCs w:val="28"/>
              </w:rPr>
              <w:t xml:space="preserve"> </w:t>
            </w:r>
            <w:proofErr w:type="spellStart"/>
            <w:r w:rsidRPr="006E233E">
              <w:rPr>
                <w:rFonts w:ascii="Garamond" w:hAnsi="Garamond"/>
                <w:sz w:val="28"/>
                <w:szCs w:val="28"/>
              </w:rPr>
              <w:t>pene</w:t>
            </w:r>
            <w:proofErr w:type="spellEnd"/>
            <w:r w:rsidRPr="006E233E">
              <w:rPr>
                <w:rFonts w:ascii="Garamond" w:hAnsi="Garamond"/>
                <w:i/>
                <w:sz w:val="28"/>
                <w:szCs w:val="28"/>
              </w:rPr>
              <w:t> </w:t>
            </w:r>
            <w:r w:rsidRPr="006E233E">
              <w:rPr>
                <w:rFonts w:ascii="Garamond" w:hAnsi="Garamond"/>
                <w:sz w:val="28"/>
                <w:szCs w:val="28"/>
              </w:rPr>
              <w:t xml:space="preserve">? </w:t>
            </w:r>
          </w:p>
        </w:tc>
        <w:tc>
          <w:tcPr>
            <w:tcW w:w="3810" w:type="dxa"/>
          </w:tcPr>
          <w:p w14:paraId="79702318"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May I do what I please with what is justly my own ?</w:t>
            </w:r>
          </w:p>
        </w:tc>
        <w:tc>
          <w:tcPr>
            <w:tcW w:w="0" w:type="auto"/>
          </w:tcPr>
          <w:p w14:paraId="5DFF5371" w14:textId="77777777" w:rsidR="007328D7" w:rsidRPr="00567463" w:rsidRDefault="007328D7" w:rsidP="00DB60C3">
            <w:pPr>
              <w:pStyle w:val="ListParagraph"/>
              <w:ind w:left="0"/>
              <w:rPr>
                <w:rFonts w:ascii="Garamond" w:hAnsi="Garamond" w:cs="Times New Roman"/>
                <w:sz w:val="20"/>
                <w:szCs w:val="20"/>
              </w:rPr>
            </w:pPr>
          </w:p>
        </w:tc>
      </w:tr>
      <w:tr w:rsidR="007328D7" w:rsidRPr="009A4209" w14:paraId="15BF3320" w14:textId="77777777" w:rsidTr="00710C08">
        <w:tc>
          <w:tcPr>
            <w:tcW w:w="4111" w:type="dxa"/>
          </w:tcPr>
          <w:p w14:paraId="1D52B9C7" w14:textId="77777777" w:rsidR="007328D7" w:rsidRPr="006E233E" w:rsidRDefault="007328D7" w:rsidP="00DB60C3">
            <w:pPr>
              <w:pStyle w:val="CM3"/>
              <w:widowControl/>
              <w:spacing w:line="240" w:lineRule="auto"/>
              <w:ind w:firstLine="227"/>
              <w:jc w:val="both"/>
              <w:rPr>
                <w:rFonts w:ascii="Garamond" w:hAnsi="Garamond"/>
                <w:sz w:val="28"/>
                <w:szCs w:val="28"/>
              </w:rPr>
            </w:pPr>
            <w:r w:rsidRPr="006E233E">
              <w:rPr>
                <w:rFonts w:ascii="Garamond" w:hAnsi="Garamond"/>
                <w:i/>
                <w:sz w:val="28"/>
                <w:szCs w:val="28"/>
              </w:rPr>
              <w:t xml:space="preserve">A. </w:t>
            </w:r>
            <w:r w:rsidRPr="006E233E">
              <w:rPr>
                <w:rFonts w:ascii="Garamond" w:hAnsi="Garamond"/>
                <w:sz w:val="28"/>
                <w:szCs w:val="28"/>
              </w:rPr>
              <w:t xml:space="preserve">Cha </w:t>
            </w:r>
            <w:proofErr w:type="spellStart"/>
            <w:r w:rsidRPr="006E233E">
              <w:rPr>
                <w:rFonts w:ascii="Garamond" w:hAnsi="Garamond"/>
                <w:sz w:val="28"/>
                <w:szCs w:val="28"/>
              </w:rPr>
              <w:t>vod</w:t>
            </w:r>
            <w:proofErr w:type="spellEnd"/>
            <w:r w:rsidRPr="006E233E">
              <w:rPr>
                <w:rFonts w:ascii="Garamond" w:hAnsi="Garamond"/>
                <w:sz w:val="28"/>
                <w:szCs w:val="28"/>
              </w:rPr>
              <w:t xml:space="preserve">. </w:t>
            </w:r>
            <w:proofErr w:type="spellStart"/>
            <w:r w:rsidRPr="006E233E">
              <w:rPr>
                <w:rFonts w:ascii="Garamond" w:hAnsi="Garamond"/>
                <w:sz w:val="28"/>
                <w:szCs w:val="28"/>
              </w:rPr>
              <w:t>Agh</w:t>
            </w:r>
            <w:proofErr w:type="spellEnd"/>
            <w:r w:rsidRPr="006E233E">
              <w:rPr>
                <w:rFonts w:ascii="Garamond" w:hAnsi="Garamond"/>
                <w:sz w:val="28"/>
                <w:szCs w:val="28"/>
              </w:rPr>
              <w:t xml:space="preserve"> </w:t>
            </w:r>
            <w:proofErr w:type="spellStart"/>
            <w:r w:rsidRPr="006E233E">
              <w:rPr>
                <w:rFonts w:ascii="Garamond" w:hAnsi="Garamond"/>
                <w:sz w:val="28"/>
                <w:szCs w:val="28"/>
              </w:rPr>
              <w:t>shegin</w:t>
            </w:r>
            <w:proofErr w:type="spellEnd"/>
            <w:r w:rsidRPr="006E233E">
              <w:rPr>
                <w:rFonts w:ascii="Garamond" w:hAnsi="Garamond"/>
                <w:sz w:val="28"/>
                <w:szCs w:val="28"/>
              </w:rPr>
              <w:t xml:space="preserve"> </w:t>
            </w:r>
            <w:proofErr w:type="spellStart"/>
            <w:r w:rsidRPr="006E233E">
              <w:rPr>
                <w:rFonts w:ascii="Garamond" w:hAnsi="Garamond"/>
                <w:sz w:val="28"/>
                <w:szCs w:val="28"/>
              </w:rPr>
              <w:t>dhyt</w:t>
            </w:r>
            <w:proofErr w:type="spellEnd"/>
            <w:r w:rsidRPr="006E233E">
              <w:rPr>
                <w:rFonts w:ascii="Garamond" w:hAnsi="Garamond"/>
                <w:sz w:val="28"/>
                <w:szCs w:val="28"/>
              </w:rPr>
              <w:t xml:space="preserve"> </w:t>
            </w:r>
            <w:proofErr w:type="spellStart"/>
            <w:r w:rsidRPr="006E233E">
              <w:rPr>
                <w:rFonts w:ascii="Garamond" w:hAnsi="Garamond"/>
                <w:sz w:val="28"/>
                <w:szCs w:val="28"/>
              </w:rPr>
              <w:t>mie</w:t>
            </w:r>
            <w:proofErr w:type="spellEnd"/>
            <w:r w:rsidRPr="006E233E">
              <w:rPr>
                <w:rFonts w:ascii="Garamond" w:hAnsi="Garamond"/>
                <w:sz w:val="28"/>
                <w:szCs w:val="28"/>
              </w:rPr>
              <w:t xml:space="preserve"> y </w:t>
            </w:r>
            <w:proofErr w:type="spellStart"/>
            <w:r w:rsidRPr="006E233E">
              <w:rPr>
                <w:rFonts w:ascii="Garamond" w:hAnsi="Garamond"/>
                <w:sz w:val="28"/>
                <w:szCs w:val="28"/>
              </w:rPr>
              <w:t>yanoo</w:t>
            </w:r>
            <w:proofErr w:type="spellEnd"/>
            <w:r w:rsidRPr="006E233E">
              <w:rPr>
                <w:rFonts w:ascii="Garamond" w:hAnsi="Garamond"/>
                <w:sz w:val="28"/>
                <w:szCs w:val="28"/>
              </w:rPr>
              <w:t xml:space="preserve"> </w:t>
            </w:r>
            <w:proofErr w:type="spellStart"/>
            <w:r w:rsidRPr="006E233E">
              <w:rPr>
                <w:rFonts w:ascii="Garamond" w:hAnsi="Garamond"/>
                <w:sz w:val="28"/>
                <w:szCs w:val="28"/>
              </w:rPr>
              <w:t>lesh</w:t>
            </w:r>
            <w:proofErr w:type="spellEnd"/>
            <w:r w:rsidRPr="006E233E">
              <w:rPr>
                <w:rFonts w:ascii="Garamond" w:hAnsi="Garamond"/>
                <w:sz w:val="28"/>
                <w:szCs w:val="28"/>
              </w:rPr>
              <w:t xml:space="preserve">, </w:t>
            </w:r>
            <w:proofErr w:type="spellStart"/>
            <w:r w:rsidRPr="006E233E">
              <w:rPr>
                <w:rFonts w:ascii="Garamond" w:hAnsi="Garamond"/>
                <w:sz w:val="28"/>
                <w:szCs w:val="28"/>
              </w:rPr>
              <w:t>hoshiaght</w:t>
            </w:r>
            <w:proofErr w:type="spellEnd"/>
            <w:r w:rsidRPr="006E233E">
              <w:rPr>
                <w:rFonts w:ascii="Garamond" w:hAnsi="Garamond"/>
                <w:sz w:val="28"/>
                <w:szCs w:val="28"/>
              </w:rPr>
              <w:t xml:space="preserve"> jean </w:t>
            </w:r>
            <w:proofErr w:type="spellStart"/>
            <w:r w:rsidRPr="006E233E">
              <w:rPr>
                <w:rFonts w:ascii="Garamond" w:hAnsi="Garamond"/>
                <w:sz w:val="28"/>
                <w:szCs w:val="28"/>
              </w:rPr>
              <w:t>beaghey</w:t>
            </w:r>
            <w:proofErr w:type="spellEnd"/>
            <w:r w:rsidRPr="006E233E">
              <w:rPr>
                <w:rFonts w:ascii="Garamond" w:hAnsi="Garamond"/>
                <w:sz w:val="28"/>
                <w:szCs w:val="28"/>
              </w:rPr>
              <w:t xml:space="preserve"> </w:t>
            </w:r>
            <w:proofErr w:type="spellStart"/>
            <w:r w:rsidRPr="006E233E">
              <w:rPr>
                <w:rFonts w:ascii="Garamond" w:hAnsi="Garamond"/>
                <w:sz w:val="28"/>
                <w:szCs w:val="28"/>
              </w:rPr>
              <w:t>dy</w:t>
            </w:r>
            <w:proofErr w:type="spellEnd"/>
            <w:r w:rsidRPr="006E233E">
              <w:rPr>
                <w:rFonts w:ascii="Garamond" w:hAnsi="Garamond"/>
                <w:sz w:val="28"/>
                <w:szCs w:val="28"/>
              </w:rPr>
              <w:t xml:space="preserve"> </w:t>
            </w:r>
            <w:proofErr w:type="spellStart"/>
            <w:r w:rsidRPr="006E233E">
              <w:rPr>
                <w:rFonts w:ascii="Garamond" w:hAnsi="Garamond"/>
                <w:sz w:val="28"/>
                <w:szCs w:val="28"/>
              </w:rPr>
              <w:t>fudagh</w:t>
            </w:r>
            <w:proofErr w:type="spellEnd"/>
            <w:r w:rsidRPr="006E233E">
              <w:rPr>
                <w:rFonts w:ascii="Garamond" w:hAnsi="Garamond"/>
                <w:sz w:val="28"/>
                <w:szCs w:val="28"/>
              </w:rPr>
              <w:t xml:space="preserve"> </w:t>
            </w:r>
            <w:proofErr w:type="spellStart"/>
            <w:r w:rsidRPr="006E233E">
              <w:rPr>
                <w:rFonts w:ascii="Garamond" w:hAnsi="Garamond"/>
                <w:sz w:val="28"/>
                <w:szCs w:val="28"/>
              </w:rPr>
              <w:t>oo</w:t>
            </w:r>
            <w:proofErr w:type="spellEnd"/>
            <w:r w:rsidRPr="006E233E">
              <w:rPr>
                <w:rFonts w:ascii="Garamond" w:hAnsi="Garamond"/>
                <w:sz w:val="28"/>
                <w:szCs w:val="28"/>
              </w:rPr>
              <w:t xml:space="preserve"> </w:t>
            </w:r>
            <w:proofErr w:type="spellStart"/>
            <w:r w:rsidRPr="006E233E">
              <w:rPr>
                <w:rFonts w:ascii="Garamond" w:hAnsi="Garamond"/>
                <w:sz w:val="28"/>
                <w:szCs w:val="28"/>
              </w:rPr>
              <w:t>hene</w:t>
            </w:r>
            <w:proofErr w:type="spellEnd"/>
            <w:r w:rsidRPr="006E233E">
              <w:rPr>
                <w:rFonts w:ascii="Garamond" w:hAnsi="Garamond"/>
                <w:sz w:val="28"/>
                <w:szCs w:val="28"/>
              </w:rPr>
              <w:t xml:space="preserve">, as </w:t>
            </w:r>
            <w:proofErr w:type="spellStart"/>
            <w:r w:rsidRPr="006E233E">
              <w:rPr>
                <w:rFonts w:ascii="Garamond" w:hAnsi="Garamond"/>
                <w:sz w:val="28"/>
                <w:szCs w:val="28"/>
              </w:rPr>
              <w:t>eisht</w:t>
            </w:r>
            <w:proofErr w:type="spellEnd"/>
            <w:r w:rsidRPr="006E233E">
              <w:rPr>
                <w:rFonts w:ascii="Garamond" w:hAnsi="Garamond"/>
                <w:sz w:val="28"/>
                <w:szCs w:val="28"/>
              </w:rPr>
              <w:t xml:space="preserve"> </w:t>
            </w:r>
            <w:proofErr w:type="spellStart"/>
            <w:r w:rsidRPr="006E233E">
              <w:rPr>
                <w:rFonts w:ascii="Garamond" w:hAnsi="Garamond"/>
                <w:sz w:val="28"/>
                <w:szCs w:val="28"/>
              </w:rPr>
              <w:t>feosle</w:t>
            </w:r>
            <w:proofErr w:type="spellEnd"/>
            <w:r w:rsidRPr="006E233E">
              <w:rPr>
                <w:rFonts w:ascii="Garamond" w:hAnsi="Garamond"/>
                <w:sz w:val="28"/>
                <w:szCs w:val="28"/>
              </w:rPr>
              <w:t xml:space="preserve"> er y </w:t>
            </w:r>
            <w:proofErr w:type="spellStart"/>
            <w:r w:rsidRPr="006E233E">
              <w:rPr>
                <w:rFonts w:ascii="Garamond" w:hAnsi="Garamond"/>
                <w:sz w:val="28"/>
                <w:szCs w:val="28"/>
              </w:rPr>
              <w:t>vought</w:t>
            </w:r>
            <w:proofErr w:type="spellEnd"/>
            <w:r w:rsidRPr="006E233E">
              <w:rPr>
                <w:rFonts w:ascii="Garamond" w:hAnsi="Garamond"/>
                <w:sz w:val="28"/>
                <w:szCs w:val="28"/>
              </w:rPr>
              <w:t xml:space="preserve">, </w:t>
            </w:r>
            <w:proofErr w:type="spellStart"/>
            <w:r w:rsidRPr="006E233E">
              <w:rPr>
                <w:rFonts w:ascii="Garamond" w:hAnsi="Garamond"/>
                <w:sz w:val="28"/>
                <w:szCs w:val="28"/>
              </w:rPr>
              <w:t>lesh</w:t>
            </w:r>
            <w:proofErr w:type="spellEnd"/>
            <w:r w:rsidRPr="006E233E">
              <w:rPr>
                <w:rFonts w:ascii="Garamond" w:hAnsi="Garamond"/>
                <w:sz w:val="28"/>
                <w:szCs w:val="28"/>
              </w:rPr>
              <w:t xml:space="preserve"> </w:t>
            </w:r>
            <w:proofErr w:type="spellStart"/>
            <w:r w:rsidRPr="006E233E">
              <w:rPr>
                <w:rFonts w:ascii="Garamond" w:hAnsi="Garamond"/>
                <w:sz w:val="28"/>
                <w:szCs w:val="28"/>
              </w:rPr>
              <w:t>shen</w:t>
            </w:r>
            <w:proofErr w:type="spellEnd"/>
            <w:r w:rsidRPr="006E233E">
              <w:rPr>
                <w:rFonts w:ascii="Garamond" w:hAnsi="Garamond"/>
                <w:sz w:val="28"/>
                <w:szCs w:val="28"/>
              </w:rPr>
              <w:t xml:space="preserve"> </w:t>
            </w:r>
            <w:proofErr w:type="spellStart"/>
            <w:r w:rsidRPr="006E233E">
              <w:rPr>
                <w:rFonts w:ascii="Garamond" w:hAnsi="Garamond"/>
                <w:sz w:val="28"/>
                <w:szCs w:val="28"/>
              </w:rPr>
              <w:t>nagh</w:t>
            </w:r>
            <w:proofErr w:type="spellEnd"/>
            <w:r w:rsidRPr="006E233E">
              <w:rPr>
                <w:rFonts w:ascii="Garamond" w:hAnsi="Garamond"/>
                <w:sz w:val="28"/>
                <w:szCs w:val="28"/>
              </w:rPr>
              <w:t xml:space="preserve"> </w:t>
            </w:r>
            <w:proofErr w:type="spellStart"/>
            <w:r w:rsidRPr="006E233E">
              <w:rPr>
                <w:rFonts w:ascii="Garamond" w:hAnsi="Garamond"/>
                <w:sz w:val="28"/>
                <w:szCs w:val="28"/>
              </w:rPr>
              <w:t>vel</w:t>
            </w:r>
            <w:proofErr w:type="spellEnd"/>
            <w:r w:rsidRPr="006E233E">
              <w:rPr>
                <w:rFonts w:ascii="Garamond" w:hAnsi="Garamond"/>
                <w:sz w:val="28"/>
                <w:szCs w:val="28"/>
              </w:rPr>
              <w:t xml:space="preserve"> </w:t>
            </w:r>
            <w:proofErr w:type="spellStart"/>
            <w:r w:rsidRPr="006E233E">
              <w:rPr>
                <w:rFonts w:ascii="Garamond" w:hAnsi="Garamond"/>
                <w:sz w:val="28"/>
                <w:szCs w:val="28"/>
              </w:rPr>
              <w:t>ymmyd</w:t>
            </w:r>
            <w:proofErr w:type="spellEnd"/>
            <w:r w:rsidRPr="006E233E">
              <w:rPr>
                <w:rFonts w:ascii="Garamond" w:hAnsi="Garamond"/>
                <w:sz w:val="28"/>
                <w:szCs w:val="28"/>
              </w:rPr>
              <w:t xml:space="preserve"> </w:t>
            </w:r>
            <w:proofErr w:type="spellStart"/>
            <w:r w:rsidRPr="006E233E">
              <w:rPr>
                <w:rFonts w:ascii="Garamond" w:hAnsi="Garamond"/>
                <w:sz w:val="28"/>
                <w:szCs w:val="28"/>
              </w:rPr>
              <w:t>ymmyrchagh</w:t>
            </w:r>
            <w:proofErr w:type="spellEnd"/>
            <w:r w:rsidRPr="006E233E">
              <w:rPr>
                <w:rFonts w:ascii="Garamond" w:hAnsi="Garamond"/>
                <w:sz w:val="28"/>
                <w:szCs w:val="28"/>
              </w:rPr>
              <w:t xml:space="preserve"> </w:t>
            </w:r>
            <w:proofErr w:type="spellStart"/>
            <w:r w:rsidRPr="006E233E">
              <w:rPr>
                <w:rFonts w:ascii="Garamond" w:hAnsi="Garamond"/>
                <w:sz w:val="28"/>
                <w:szCs w:val="28"/>
              </w:rPr>
              <w:t>ayd</w:t>
            </w:r>
            <w:proofErr w:type="spellEnd"/>
            <w:r w:rsidRPr="006E233E">
              <w:rPr>
                <w:rFonts w:ascii="Garamond" w:hAnsi="Garamond"/>
                <w:sz w:val="28"/>
                <w:szCs w:val="28"/>
              </w:rPr>
              <w:t xml:space="preserve"> da.</w:t>
            </w:r>
            <w:r w:rsidRPr="006E233E">
              <w:rPr>
                <w:rFonts w:ascii="Garamond" w:hAnsi="Garamond"/>
                <w:i/>
                <w:sz w:val="28"/>
                <w:szCs w:val="28"/>
              </w:rPr>
              <w:t xml:space="preserve"> </w:t>
            </w:r>
            <w:r w:rsidRPr="006E233E">
              <w:rPr>
                <w:rFonts w:ascii="Garamond" w:hAnsi="Garamond"/>
                <w:sz w:val="28"/>
                <w:szCs w:val="28"/>
              </w:rPr>
              <w:t xml:space="preserve">As </w:t>
            </w:r>
            <w:proofErr w:type="spellStart"/>
            <w:r w:rsidRPr="006E233E">
              <w:rPr>
                <w:rFonts w:ascii="Garamond" w:hAnsi="Garamond"/>
                <w:sz w:val="28"/>
                <w:szCs w:val="28"/>
              </w:rPr>
              <w:t>myr</w:t>
            </w:r>
            <w:proofErr w:type="spellEnd"/>
            <w:r w:rsidRPr="006E233E">
              <w:rPr>
                <w:rFonts w:ascii="Garamond" w:hAnsi="Garamond"/>
                <w:sz w:val="28"/>
                <w:szCs w:val="28"/>
              </w:rPr>
              <w:t xml:space="preserve"> </w:t>
            </w:r>
            <w:proofErr w:type="spellStart"/>
            <w:r w:rsidRPr="006E233E">
              <w:rPr>
                <w:rFonts w:ascii="Garamond" w:hAnsi="Garamond"/>
                <w:sz w:val="28"/>
                <w:szCs w:val="28"/>
              </w:rPr>
              <w:t>shen</w:t>
            </w:r>
            <w:proofErr w:type="spellEnd"/>
            <w:r w:rsidRPr="006E233E">
              <w:rPr>
                <w:rFonts w:ascii="Garamond" w:hAnsi="Garamond"/>
                <w:sz w:val="28"/>
                <w:szCs w:val="28"/>
              </w:rPr>
              <w:t xml:space="preserve"> nee </w:t>
            </w:r>
            <w:proofErr w:type="spellStart"/>
            <w:r w:rsidRPr="006E233E">
              <w:rPr>
                <w:rFonts w:ascii="Garamond" w:hAnsi="Garamond"/>
                <w:sz w:val="28"/>
                <w:szCs w:val="28"/>
              </w:rPr>
              <w:t>oo</w:t>
            </w:r>
            <w:proofErr w:type="spellEnd"/>
            <w:r w:rsidRPr="006E233E">
              <w:rPr>
                <w:rFonts w:ascii="Garamond" w:hAnsi="Garamond"/>
                <w:sz w:val="28"/>
                <w:szCs w:val="28"/>
              </w:rPr>
              <w:t xml:space="preserve"> </w:t>
            </w:r>
            <w:proofErr w:type="spellStart"/>
            <w:r w:rsidRPr="006E233E">
              <w:rPr>
                <w:rFonts w:ascii="Garamond" w:hAnsi="Garamond"/>
                <w:sz w:val="28"/>
                <w:szCs w:val="28"/>
              </w:rPr>
              <w:t>dty</w:t>
            </w:r>
            <w:proofErr w:type="spellEnd"/>
            <w:r w:rsidRPr="006E233E">
              <w:rPr>
                <w:rFonts w:ascii="Garamond" w:hAnsi="Garamond"/>
                <w:sz w:val="28"/>
                <w:szCs w:val="28"/>
              </w:rPr>
              <w:t xml:space="preserve"> </w:t>
            </w:r>
            <w:proofErr w:type="spellStart"/>
            <w:r w:rsidRPr="006E233E">
              <w:rPr>
                <w:rFonts w:ascii="Garamond" w:hAnsi="Garamond"/>
                <w:sz w:val="28"/>
                <w:szCs w:val="28"/>
              </w:rPr>
              <w:t>vooise</w:t>
            </w:r>
            <w:proofErr w:type="spellEnd"/>
            <w:r w:rsidRPr="006E233E">
              <w:rPr>
                <w:rFonts w:ascii="Garamond" w:hAnsi="Garamond"/>
                <w:sz w:val="28"/>
                <w:szCs w:val="28"/>
              </w:rPr>
              <w:t xml:space="preserve"> y </w:t>
            </w:r>
            <w:proofErr w:type="spellStart"/>
            <w:r w:rsidRPr="006E233E">
              <w:rPr>
                <w:rFonts w:ascii="Garamond" w:hAnsi="Garamond"/>
                <w:sz w:val="28"/>
                <w:szCs w:val="28"/>
              </w:rPr>
              <w:t>hoilshagh</w:t>
            </w:r>
            <w:proofErr w:type="spellEnd"/>
            <w:r w:rsidRPr="006E233E">
              <w:rPr>
                <w:rFonts w:ascii="Garamond" w:hAnsi="Garamond"/>
                <w:sz w:val="28"/>
                <w:szCs w:val="28"/>
              </w:rPr>
              <w:t xml:space="preserve"> </w:t>
            </w:r>
            <w:proofErr w:type="spellStart"/>
            <w:r w:rsidRPr="006E233E">
              <w:rPr>
                <w:rFonts w:ascii="Garamond" w:hAnsi="Garamond"/>
                <w:sz w:val="28"/>
                <w:szCs w:val="28"/>
              </w:rPr>
              <w:t>gys</w:t>
            </w:r>
            <w:proofErr w:type="spellEnd"/>
            <w:r w:rsidRPr="006E233E">
              <w:rPr>
                <w:rFonts w:ascii="Garamond" w:hAnsi="Garamond"/>
                <w:sz w:val="28"/>
                <w:szCs w:val="28"/>
              </w:rPr>
              <w:t xml:space="preserve"> </w:t>
            </w:r>
            <w:proofErr w:type="spellStart"/>
            <w:r w:rsidRPr="006E233E">
              <w:rPr>
                <w:rFonts w:ascii="Garamond" w:hAnsi="Garamond"/>
                <w:sz w:val="28"/>
                <w:szCs w:val="28"/>
              </w:rPr>
              <w:t>Jee</w:t>
            </w:r>
            <w:proofErr w:type="spellEnd"/>
            <w:r w:rsidRPr="006E233E">
              <w:rPr>
                <w:rFonts w:ascii="Garamond" w:hAnsi="Garamond"/>
                <w:sz w:val="28"/>
                <w:szCs w:val="28"/>
              </w:rPr>
              <w:t xml:space="preserve"> as </w:t>
            </w:r>
            <w:proofErr w:type="spellStart"/>
            <w:r w:rsidRPr="006E233E">
              <w:rPr>
                <w:rFonts w:ascii="Garamond" w:hAnsi="Garamond"/>
                <w:i/>
                <w:sz w:val="28"/>
                <w:szCs w:val="28"/>
              </w:rPr>
              <w:t>eekee</w:t>
            </w:r>
            <w:proofErr w:type="spellEnd"/>
            <w:r w:rsidRPr="006E233E">
              <w:rPr>
                <w:rFonts w:ascii="Garamond" w:hAnsi="Garamond"/>
                <w:i/>
                <w:sz w:val="28"/>
                <w:szCs w:val="28"/>
              </w:rPr>
              <w:t xml:space="preserve"> e </w:t>
            </w:r>
            <w:proofErr w:type="spellStart"/>
            <w:r w:rsidRPr="006E233E">
              <w:rPr>
                <w:rFonts w:ascii="Garamond" w:hAnsi="Garamond"/>
                <w:i/>
                <w:sz w:val="28"/>
                <w:szCs w:val="28"/>
              </w:rPr>
              <w:t>oo</w:t>
            </w:r>
            <w:proofErr w:type="spellEnd"/>
            <w:r w:rsidRPr="006E233E">
              <w:rPr>
                <w:rFonts w:ascii="Garamond" w:hAnsi="Garamond"/>
                <w:i/>
                <w:sz w:val="28"/>
                <w:szCs w:val="28"/>
              </w:rPr>
              <w:t xml:space="preserve"> er y hon</w:t>
            </w:r>
            <w:r w:rsidRPr="006E233E">
              <w:rPr>
                <w:rFonts w:ascii="Garamond" w:hAnsi="Garamond"/>
                <w:sz w:val="28"/>
                <w:szCs w:val="28"/>
              </w:rPr>
              <w:t xml:space="preserve">. </w:t>
            </w:r>
          </w:p>
        </w:tc>
        <w:tc>
          <w:tcPr>
            <w:tcW w:w="3810" w:type="dxa"/>
          </w:tcPr>
          <w:p w14:paraId="09ADB886"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A. </w:t>
            </w:r>
            <w:r w:rsidRPr="009A4209">
              <w:rPr>
                <w:rFonts w:ascii="Garamond" w:hAnsi="Garamond" w:cs="Times New Roman"/>
                <w:i/>
                <w:sz w:val="28"/>
              </w:rPr>
              <w:t xml:space="preserve">No. But you must do good with it. First, live decently </w:t>
            </w:r>
            <w:proofErr w:type="spellStart"/>
            <w:r w:rsidRPr="009A4209">
              <w:rPr>
                <w:rFonts w:ascii="Garamond" w:hAnsi="Garamond" w:cs="Times New Roman"/>
                <w:i/>
                <w:sz w:val="28"/>
              </w:rPr>
              <w:t>your self</w:t>
            </w:r>
            <w:proofErr w:type="spellEnd"/>
            <w:r w:rsidRPr="009A4209">
              <w:rPr>
                <w:rFonts w:ascii="Garamond" w:hAnsi="Garamond" w:cs="Times New Roman"/>
                <w:i/>
                <w:sz w:val="28"/>
              </w:rPr>
              <w:t xml:space="preserve">, and then relieve the Poor with what you can well spare. And so you will shew your Thankfulness to God, </w:t>
            </w:r>
            <w:r w:rsidRPr="009A4209">
              <w:rPr>
                <w:rFonts w:ascii="Garamond" w:hAnsi="Garamond" w:cs="Times New Roman"/>
                <w:sz w:val="28"/>
              </w:rPr>
              <w:t>and he will reward you for it.</w:t>
            </w:r>
          </w:p>
        </w:tc>
        <w:tc>
          <w:tcPr>
            <w:tcW w:w="0" w:type="auto"/>
          </w:tcPr>
          <w:p w14:paraId="688CAD1E" w14:textId="77777777" w:rsidR="007328D7" w:rsidRDefault="007328D7" w:rsidP="00DB60C3">
            <w:pPr>
              <w:pStyle w:val="ListParagraph"/>
              <w:ind w:left="0"/>
              <w:rPr>
                <w:rFonts w:ascii="Garamond" w:hAnsi="Garamond" w:cs="Times New Roman"/>
                <w:sz w:val="20"/>
                <w:szCs w:val="20"/>
              </w:rPr>
            </w:pPr>
          </w:p>
          <w:p w14:paraId="77DA39D4" w14:textId="77777777" w:rsidR="007328D7" w:rsidRDefault="007328D7" w:rsidP="00DB60C3">
            <w:pPr>
              <w:pStyle w:val="ListParagraph"/>
              <w:ind w:left="0"/>
              <w:rPr>
                <w:rFonts w:ascii="Garamond" w:hAnsi="Garamond" w:cs="Times New Roman"/>
                <w:sz w:val="20"/>
                <w:szCs w:val="20"/>
              </w:rPr>
            </w:pPr>
          </w:p>
          <w:p w14:paraId="09E9635E" w14:textId="77777777" w:rsidR="007328D7" w:rsidRDefault="007328D7" w:rsidP="00DB60C3">
            <w:pPr>
              <w:pStyle w:val="ListParagraph"/>
              <w:ind w:left="0"/>
              <w:rPr>
                <w:rFonts w:ascii="Garamond" w:hAnsi="Garamond" w:cs="Times New Roman"/>
                <w:sz w:val="20"/>
                <w:szCs w:val="20"/>
              </w:rPr>
            </w:pPr>
          </w:p>
          <w:p w14:paraId="5995CF9C" w14:textId="77777777" w:rsidR="007328D7" w:rsidRDefault="007328D7" w:rsidP="00DB60C3">
            <w:pPr>
              <w:pStyle w:val="ListParagraph"/>
              <w:ind w:left="0"/>
              <w:rPr>
                <w:rFonts w:ascii="Garamond" w:hAnsi="Garamond" w:cs="Times New Roman"/>
                <w:sz w:val="20"/>
                <w:szCs w:val="20"/>
              </w:rPr>
            </w:pPr>
          </w:p>
          <w:p w14:paraId="634A71EE" w14:textId="77777777" w:rsidR="007328D7" w:rsidRDefault="007328D7" w:rsidP="00DB60C3">
            <w:pPr>
              <w:pStyle w:val="ListParagraph"/>
              <w:ind w:left="0"/>
              <w:rPr>
                <w:rFonts w:ascii="Garamond" w:hAnsi="Garamond" w:cs="Times New Roman"/>
                <w:sz w:val="20"/>
                <w:szCs w:val="20"/>
              </w:rPr>
            </w:pPr>
          </w:p>
          <w:p w14:paraId="3A01A4A2" w14:textId="77777777" w:rsidR="007328D7" w:rsidRDefault="007328D7" w:rsidP="00DB60C3">
            <w:pPr>
              <w:pStyle w:val="ListParagraph"/>
              <w:ind w:left="0"/>
              <w:rPr>
                <w:rFonts w:ascii="Garamond" w:hAnsi="Garamond" w:cs="Times New Roman"/>
                <w:sz w:val="20"/>
                <w:szCs w:val="20"/>
              </w:rPr>
            </w:pPr>
          </w:p>
          <w:p w14:paraId="6C15A747" w14:textId="77777777" w:rsidR="007328D7" w:rsidRPr="00567463" w:rsidRDefault="007328D7" w:rsidP="00DB60C3">
            <w:pPr>
              <w:pStyle w:val="ListParagraph"/>
              <w:ind w:left="0"/>
              <w:rPr>
                <w:rFonts w:ascii="Garamond" w:hAnsi="Garamond" w:cs="Times New Roman"/>
                <w:sz w:val="20"/>
                <w:szCs w:val="20"/>
              </w:rPr>
            </w:pPr>
            <w:r>
              <w:rPr>
                <w:rFonts w:ascii="Garamond" w:hAnsi="Garamond" w:cs="Times New Roman"/>
                <w:sz w:val="20"/>
                <w:szCs w:val="20"/>
              </w:rPr>
              <w:t>Matt. 25. 34.</w:t>
            </w:r>
          </w:p>
        </w:tc>
      </w:tr>
      <w:tr w:rsidR="007328D7" w:rsidRPr="009A4209" w14:paraId="686AF899" w14:textId="77777777" w:rsidTr="00710C08">
        <w:tc>
          <w:tcPr>
            <w:tcW w:w="4111" w:type="dxa"/>
          </w:tcPr>
          <w:p w14:paraId="63190E7E" w14:textId="77777777" w:rsidR="007328D7" w:rsidRPr="009578C4" w:rsidRDefault="007328D7" w:rsidP="00DB60C3">
            <w:pPr>
              <w:pStyle w:val="CM3"/>
              <w:widowControl/>
              <w:spacing w:line="240" w:lineRule="auto"/>
              <w:ind w:firstLine="227"/>
              <w:jc w:val="both"/>
              <w:rPr>
                <w:rFonts w:ascii="Garamond" w:hAnsi="Garamond"/>
                <w:sz w:val="28"/>
                <w:szCs w:val="28"/>
              </w:rPr>
            </w:pPr>
            <w:r w:rsidRPr="009578C4">
              <w:rPr>
                <w:rFonts w:ascii="Garamond" w:hAnsi="Garamond"/>
                <w:sz w:val="28"/>
                <w:szCs w:val="28"/>
              </w:rPr>
              <w:t xml:space="preserve">As </w:t>
            </w:r>
            <w:proofErr w:type="spellStart"/>
            <w:r w:rsidRPr="009578C4">
              <w:rPr>
                <w:rFonts w:ascii="Garamond" w:hAnsi="Garamond"/>
                <w:sz w:val="28"/>
                <w:szCs w:val="28"/>
              </w:rPr>
              <w:t>shoh’n</w:t>
            </w:r>
            <w:proofErr w:type="spellEnd"/>
            <w:r w:rsidRPr="009578C4">
              <w:rPr>
                <w:rFonts w:ascii="Garamond" w:hAnsi="Garamond"/>
                <w:sz w:val="28"/>
                <w:szCs w:val="28"/>
              </w:rPr>
              <w:t xml:space="preserve"> </w:t>
            </w:r>
            <w:proofErr w:type="spellStart"/>
            <w:r w:rsidRPr="009578C4">
              <w:rPr>
                <w:rFonts w:ascii="Garamond" w:hAnsi="Garamond"/>
                <w:sz w:val="28"/>
                <w:szCs w:val="28"/>
              </w:rPr>
              <w:t>shickerys</w:t>
            </w:r>
            <w:proofErr w:type="spellEnd"/>
            <w:r w:rsidRPr="009578C4">
              <w:rPr>
                <w:rFonts w:ascii="Garamond" w:hAnsi="Garamond"/>
                <w:sz w:val="28"/>
                <w:szCs w:val="28"/>
              </w:rPr>
              <w:t xml:space="preserve"> share </w:t>
            </w:r>
            <w:proofErr w:type="spellStart"/>
            <w:r w:rsidRPr="009578C4">
              <w:rPr>
                <w:rFonts w:ascii="Garamond" w:hAnsi="Garamond"/>
                <w:sz w:val="28"/>
                <w:szCs w:val="28"/>
              </w:rPr>
              <w:t>oddys</w:t>
            </w:r>
            <w:proofErr w:type="spellEnd"/>
            <w:r w:rsidRPr="009578C4">
              <w:rPr>
                <w:rFonts w:ascii="Garamond" w:hAnsi="Garamond"/>
                <w:sz w:val="28"/>
                <w:szCs w:val="28"/>
              </w:rPr>
              <w:t xml:space="preserve"> </w:t>
            </w:r>
            <w:proofErr w:type="spellStart"/>
            <w:r w:rsidRPr="009578C4">
              <w:rPr>
                <w:rFonts w:ascii="Garamond" w:hAnsi="Garamond"/>
                <w:sz w:val="28"/>
                <w:szCs w:val="28"/>
              </w:rPr>
              <w:t>ve</w:t>
            </w:r>
            <w:proofErr w:type="spellEnd"/>
            <w:r w:rsidRPr="009578C4">
              <w:rPr>
                <w:rFonts w:ascii="Garamond" w:hAnsi="Garamond"/>
                <w:sz w:val="28"/>
                <w:szCs w:val="28"/>
              </w:rPr>
              <w:t xml:space="preserve"> </w:t>
            </w:r>
            <w:proofErr w:type="spellStart"/>
            <w:r w:rsidRPr="009578C4">
              <w:rPr>
                <w:rFonts w:ascii="Garamond" w:hAnsi="Garamond"/>
                <w:sz w:val="28"/>
                <w:szCs w:val="28"/>
              </w:rPr>
              <w:t>ayd</w:t>
            </w:r>
            <w:proofErr w:type="spellEnd"/>
            <w:r w:rsidRPr="009578C4">
              <w:rPr>
                <w:rFonts w:ascii="Garamond" w:hAnsi="Garamond"/>
                <w:sz w:val="28"/>
                <w:szCs w:val="28"/>
              </w:rPr>
              <w:t xml:space="preserve"> </w:t>
            </w:r>
            <w:proofErr w:type="spellStart"/>
            <w:r w:rsidRPr="009578C4">
              <w:rPr>
                <w:rFonts w:ascii="Garamond" w:hAnsi="Garamond"/>
                <w:sz w:val="28"/>
                <w:szCs w:val="28"/>
              </w:rPr>
              <w:t>nagh</w:t>
            </w:r>
            <w:proofErr w:type="spellEnd"/>
            <w:r w:rsidRPr="009578C4">
              <w:rPr>
                <w:rFonts w:ascii="Garamond" w:hAnsi="Garamond"/>
                <w:sz w:val="28"/>
                <w:szCs w:val="28"/>
              </w:rPr>
              <w:t xml:space="preserve"> bee </w:t>
            </w:r>
            <w:proofErr w:type="spellStart"/>
            <w:r w:rsidRPr="009578C4">
              <w:rPr>
                <w:rFonts w:ascii="Garamond" w:hAnsi="Garamond"/>
                <w:sz w:val="28"/>
                <w:szCs w:val="28"/>
              </w:rPr>
              <w:t>oo</w:t>
            </w:r>
            <w:proofErr w:type="spellEnd"/>
            <w:r w:rsidRPr="009578C4">
              <w:rPr>
                <w:rFonts w:ascii="Garamond" w:hAnsi="Garamond"/>
                <w:sz w:val="28"/>
                <w:szCs w:val="28"/>
              </w:rPr>
              <w:t xml:space="preserve">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bragh</w:t>
            </w:r>
            <w:proofErr w:type="spellEnd"/>
            <w:r w:rsidRPr="009578C4">
              <w:rPr>
                <w:rFonts w:ascii="Garamond" w:hAnsi="Garamond"/>
                <w:sz w:val="28"/>
                <w:szCs w:val="28"/>
              </w:rPr>
              <w:t xml:space="preserve"> </w:t>
            </w:r>
            <w:proofErr w:type="spellStart"/>
            <w:r w:rsidRPr="009578C4">
              <w:rPr>
                <w:rFonts w:ascii="Garamond" w:hAnsi="Garamond"/>
                <w:sz w:val="28"/>
                <w:szCs w:val="28"/>
              </w:rPr>
              <w:t>ayns</w:t>
            </w:r>
            <w:proofErr w:type="spellEnd"/>
            <w:r w:rsidRPr="009578C4">
              <w:rPr>
                <w:rFonts w:ascii="Garamond" w:hAnsi="Garamond"/>
                <w:sz w:val="28"/>
                <w:szCs w:val="28"/>
              </w:rPr>
              <w:t xml:space="preserve"> feme. </w:t>
            </w:r>
            <w:proofErr w:type="spellStart"/>
            <w:r w:rsidRPr="009578C4">
              <w:rPr>
                <w:rFonts w:ascii="Garamond" w:hAnsi="Garamond"/>
                <w:i/>
                <w:sz w:val="28"/>
                <w:szCs w:val="28"/>
              </w:rPr>
              <w:t>Eshyn</w:t>
            </w:r>
            <w:proofErr w:type="spellEnd"/>
            <w:r w:rsidRPr="009578C4">
              <w:rPr>
                <w:rFonts w:ascii="Garamond" w:hAnsi="Garamond"/>
                <w:i/>
                <w:sz w:val="28"/>
                <w:szCs w:val="28"/>
              </w:rPr>
              <w:t xml:space="preserve"> ta cur </w:t>
            </w:r>
            <w:proofErr w:type="spellStart"/>
            <w:r w:rsidRPr="009578C4">
              <w:rPr>
                <w:rFonts w:ascii="Garamond" w:hAnsi="Garamond"/>
                <w:i/>
                <w:sz w:val="28"/>
                <w:szCs w:val="28"/>
              </w:rPr>
              <w:t>da’n</w:t>
            </w:r>
            <w:proofErr w:type="spellEnd"/>
            <w:r w:rsidRPr="009578C4">
              <w:rPr>
                <w:rFonts w:ascii="Garamond" w:hAnsi="Garamond"/>
                <w:i/>
                <w:sz w:val="28"/>
                <w:szCs w:val="28"/>
              </w:rPr>
              <w:t xml:space="preserve"> Vought </w:t>
            </w:r>
            <w:proofErr w:type="spellStart"/>
            <w:r w:rsidRPr="009578C4">
              <w:rPr>
                <w:rFonts w:ascii="Garamond" w:hAnsi="Garamond"/>
                <w:i/>
                <w:sz w:val="28"/>
                <w:szCs w:val="28"/>
              </w:rPr>
              <w:t>te</w:t>
            </w:r>
            <w:proofErr w:type="spellEnd"/>
            <w:r w:rsidRPr="009578C4">
              <w:rPr>
                <w:rFonts w:ascii="Garamond" w:hAnsi="Garamond"/>
                <w:i/>
                <w:sz w:val="28"/>
                <w:szCs w:val="28"/>
              </w:rPr>
              <w:t xml:space="preserve"> </w:t>
            </w:r>
            <w:proofErr w:type="spellStart"/>
            <w:r w:rsidRPr="009578C4">
              <w:rPr>
                <w:rFonts w:ascii="Garamond" w:hAnsi="Garamond"/>
                <w:i/>
                <w:sz w:val="28"/>
                <w:szCs w:val="28"/>
              </w:rPr>
              <w:t>geasaght</w:t>
            </w:r>
            <w:proofErr w:type="spellEnd"/>
            <w:r w:rsidRPr="009578C4">
              <w:rPr>
                <w:rFonts w:ascii="Garamond" w:hAnsi="Garamond"/>
                <w:i/>
                <w:sz w:val="28"/>
                <w:szCs w:val="28"/>
              </w:rPr>
              <w:t xml:space="preserve"> </w:t>
            </w:r>
            <w:proofErr w:type="spellStart"/>
            <w:r w:rsidRPr="009578C4">
              <w:rPr>
                <w:rFonts w:ascii="Garamond" w:hAnsi="Garamond"/>
                <w:i/>
                <w:sz w:val="28"/>
                <w:szCs w:val="28"/>
              </w:rPr>
              <w:t>da’n</w:t>
            </w:r>
            <w:proofErr w:type="spellEnd"/>
            <w:r w:rsidRPr="009578C4">
              <w:rPr>
                <w:rFonts w:ascii="Garamond" w:hAnsi="Garamond"/>
                <w:i/>
                <w:sz w:val="28"/>
                <w:szCs w:val="28"/>
              </w:rPr>
              <w:t xml:space="preserve"> </w:t>
            </w:r>
            <w:proofErr w:type="spellStart"/>
            <w:r w:rsidRPr="009578C4">
              <w:rPr>
                <w:rFonts w:ascii="Garamond" w:hAnsi="Garamond"/>
                <w:i/>
                <w:sz w:val="28"/>
                <w:szCs w:val="28"/>
              </w:rPr>
              <w:t>Chiarn</w:t>
            </w:r>
            <w:proofErr w:type="spellEnd"/>
            <w:r w:rsidRPr="009578C4">
              <w:rPr>
                <w:rFonts w:ascii="Garamond" w:hAnsi="Garamond"/>
                <w:sz w:val="28"/>
                <w:szCs w:val="28"/>
              </w:rPr>
              <w:t xml:space="preserve">, [110] </w:t>
            </w:r>
            <w:r w:rsidRPr="009578C4">
              <w:rPr>
                <w:rFonts w:ascii="Garamond" w:hAnsi="Garamond"/>
                <w:i/>
                <w:sz w:val="28"/>
                <w:szCs w:val="28"/>
              </w:rPr>
              <w:t xml:space="preserve">as </w:t>
            </w:r>
            <w:proofErr w:type="spellStart"/>
            <w:r w:rsidRPr="009578C4">
              <w:rPr>
                <w:rFonts w:ascii="Garamond" w:hAnsi="Garamond"/>
                <w:i/>
                <w:sz w:val="28"/>
                <w:szCs w:val="28"/>
              </w:rPr>
              <w:t>ny</w:t>
            </w:r>
            <w:proofErr w:type="spellEnd"/>
            <w:r w:rsidRPr="009578C4">
              <w:rPr>
                <w:rFonts w:ascii="Garamond" w:hAnsi="Garamond"/>
                <w:i/>
                <w:sz w:val="28"/>
                <w:szCs w:val="28"/>
              </w:rPr>
              <w:t xml:space="preserve"> </w:t>
            </w:r>
            <w:proofErr w:type="spellStart"/>
            <w:r w:rsidRPr="009578C4">
              <w:rPr>
                <w:rFonts w:ascii="Garamond" w:hAnsi="Garamond"/>
                <w:i/>
                <w:sz w:val="28"/>
                <w:szCs w:val="28"/>
              </w:rPr>
              <w:t>te</w:t>
            </w:r>
            <w:proofErr w:type="spellEnd"/>
            <w:r w:rsidRPr="009578C4">
              <w:rPr>
                <w:rFonts w:ascii="Garamond" w:hAnsi="Garamond"/>
                <w:i/>
                <w:sz w:val="28"/>
                <w:szCs w:val="28"/>
              </w:rPr>
              <w:t xml:space="preserve"> er </w:t>
            </w:r>
            <w:proofErr w:type="spellStart"/>
            <w:r w:rsidRPr="009578C4">
              <w:rPr>
                <w:rFonts w:ascii="Garamond" w:hAnsi="Garamond"/>
                <w:i/>
                <w:sz w:val="28"/>
                <w:szCs w:val="28"/>
              </w:rPr>
              <w:t>choyrt</w:t>
            </w:r>
            <w:proofErr w:type="spellEnd"/>
            <w:r w:rsidRPr="009578C4">
              <w:rPr>
                <w:rFonts w:ascii="Garamond" w:hAnsi="Garamond"/>
                <w:i/>
                <w:sz w:val="28"/>
                <w:szCs w:val="28"/>
              </w:rPr>
              <w:t xml:space="preserve"> </w:t>
            </w:r>
            <w:proofErr w:type="spellStart"/>
            <w:r w:rsidRPr="009578C4">
              <w:rPr>
                <w:rFonts w:ascii="Garamond" w:hAnsi="Garamond"/>
                <w:i/>
                <w:sz w:val="28"/>
                <w:szCs w:val="28"/>
              </w:rPr>
              <w:t>eekee</w:t>
            </w:r>
            <w:proofErr w:type="spellEnd"/>
            <w:r w:rsidRPr="009578C4">
              <w:rPr>
                <w:rFonts w:ascii="Garamond" w:hAnsi="Garamond"/>
                <w:i/>
                <w:sz w:val="28"/>
                <w:szCs w:val="28"/>
              </w:rPr>
              <w:t xml:space="preserve"> e da </w:t>
            </w:r>
            <w:proofErr w:type="spellStart"/>
            <w:r w:rsidRPr="009578C4">
              <w:rPr>
                <w:rFonts w:ascii="Garamond" w:hAnsi="Garamond"/>
                <w:i/>
                <w:sz w:val="28"/>
                <w:szCs w:val="28"/>
              </w:rPr>
              <w:t>reeisht</w:t>
            </w:r>
            <w:proofErr w:type="spellEnd"/>
            <w:r w:rsidRPr="009578C4">
              <w:rPr>
                <w:rFonts w:ascii="Garamond" w:hAnsi="Garamond"/>
                <w:i/>
                <w:sz w:val="28"/>
                <w:szCs w:val="28"/>
              </w:rPr>
              <w:t>.</w:t>
            </w:r>
            <w:r w:rsidRPr="009578C4">
              <w:rPr>
                <w:rFonts w:ascii="Garamond" w:hAnsi="Garamond"/>
                <w:sz w:val="28"/>
                <w:szCs w:val="28"/>
              </w:rPr>
              <w:t xml:space="preserve"> </w:t>
            </w:r>
          </w:p>
        </w:tc>
        <w:tc>
          <w:tcPr>
            <w:tcW w:w="3810" w:type="dxa"/>
          </w:tcPr>
          <w:p w14:paraId="534DD6A2"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i/>
                <w:sz w:val="28"/>
              </w:rPr>
              <w:t xml:space="preserve">And this is the best Security you can have, that you shall never want. </w:t>
            </w:r>
            <w:r w:rsidRPr="009A4209">
              <w:rPr>
                <w:rFonts w:ascii="Garamond" w:hAnsi="Garamond" w:cs="Times New Roman"/>
                <w:sz w:val="28"/>
              </w:rPr>
              <w:t xml:space="preserve">He that giveth unto the Poor </w:t>
            </w:r>
            <w:proofErr w:type="spellStart"/>
            <w:r w:rsidRPr="009A4209">
              <w:rPr>
                <w:rFonts w:ascii="Garamond" w:hAnsi="Garamond" w:cs="Times New Roman"/>
                <w:sz w:val="28"/>
              </w:rPr>
              <w:t>lendeth</w:t>
            </w:r>
            <w:proofErr w:type="spellEnd"/>
            <w:r w:rsidRPr="009A4209">
              <w:rPr>
                <w:rFonts w:ascii="Garamond" w:hAnsi="Garamond" w:cs="Times New Roman"/>
                <w:sz w:val="28"/>
              </w:rPr>
              <w:t xml:space="preserve"> unto the Lord,</w:t>
            </w:r>
            <w:r w:rsidRPr="009A4209">
              <w:rPr>
                <w:rFonts w:ascii="Garamond" w:hAnsi="Garamond" w:cs="Times New Roman"/>
                <w:i/>
                <w:sz w:val="28"/>
              </w:rPr>
              <w:t xml:space="preserve"> </w:t>
            </w:r>
            <w:r w:rsidRPr="009A4209">
              <w:rPr>
                <w:rFonts w:ascii="Garamond" w:hAnsi="Garamond" w:cs="Times New Roman"/>
                <w:sz w:val="28"/>
              </w:rPr>
              <w:t>and that which he hath given, will he pay him again.</w:t>
            </w:r>
          </w:p>
        </w:tc>
        <w:tc>
          <w:tcPr>
            <w:tcW w:w="0" w:type="auto"/>
          </w:tcPr>
          <w:p w14:paraId="6C2FDD0A" w14:textId="77777777" w:rsidR="007328D7" w:rsidRDefault="007328D7" w:rsidP="00DB60C3">
            <w:pPr>
              <w:pStyle w:val="ListParagraph"/>
              <w:ind w:left="0"/>
              <w:rPr>
                <w:rFonts w:ascii="Garamond" w:hAnsi="Garamond" w:cs="Times New Roman"/>
                <w:sz w:val="20"/>
                <w:szCs w:val="20"/>
              </w:rPr>
            </w:pPr>
          </w:p>
          <w:p w14:paraId="033FC0D2" w14:textId="77777777" w:rsidR="007328D7" w:rsidRDefault="007328D7" w:rsidP="00DB60C3">
            <w:pPr>
              <w:pStyle w:val="ListParagraph"/>
              <w:ind w:left="0"/>
              <w:rPr>
                <w:rFonts w:ascii="Garamond" w:hAnsi="Garamond" w:cs="Times New Roman"/>
                <w:sz w:val="20"/>
                <w:szCs w:val="20"/>
              </w:rPr>
            </w:pPr>
          </w:p>
          <w:p w14:paraId="3FD4F941" w14:textId="77777777" w:rsidR="007328D7" w:rsidRPr="007328D7" w:rsidRDefault="007328D7" w:rsidP="00DB60C3">
            <w:pPr>
              <w:pStyle w:val="ListParagraph"/>
              <w:ind w:left="0"/>
              <w:rPr>
                <w:rFonts w:ascii="Garamond" w:hAnsi="Garamond" w:cs="Times New Roman"/>
                <w:sz w:val="20"/>
                <w:szCs w:val="20"/>
              </w:rPr>
            </w:pPr>
            <w:r>
              <w:rPr>
                <w:rFonts w:ascii="Garamond" w:hAnsi="Garamond" w:cs="Times New Roman"/>
                <w:sz w:val="20"/>
                <w:szCs w:val="20"/>
              </w:rPr>
              <w:t>Prov. 19. 19.</w:t>
            </w:r>
          </w:p>
        </w:tc>
      </w:tr>
      <w:tr w:rsidR="007328D7" w:rsidRPr="009A4209" w14:paraId="324442BD" w14:textId="77777777" w:rsidTr="00710C08">
        <w:tc>
          <w:tcPr>
            <w:tcW w:w="4111" w:type="dxa"/>
          </w:tcPr>
          <w:p w14:paraId="6ACFE916" w14:textId="77777777" w:rsidR="007328D7" w:rsidRPr="009578C4" w:rsidRDefault="007328D7" w:rsidP="00DB60C3">
            <w:pPr>
              <w:pStyle w:val="CM3"/>
              <w:widowControl/>
              <w:spacing w:line="240" w:lineRule="auto"/>
              <w:ind w:firstLine="227"/>
              <w:jc w:val="both"/>
              <w:rPr>
                <w:rFonts w:ascii="Garamond" w:hAnsi="Garamond"/>
                <w:sz w:val="28"/>
                <w:szCs w:val="28"/>
              </w:rPr>
            </w:pPr>
            <w:r w:rsidRPr="009578C4">
              <w:rPr>
                <w:rFonts w:ascii="Garamond" w:hAnsi="Garamond"/>
                <w:i/>
                <w:sz w:val="28"/>
                <w:szCs w:val="28"/>
              </w:rPr>
              <w:t>Q.</w:t>
            </w:r>
            <w:r w:rsidRPr="009578C4">
              <w:rPr>
                <w:rFonts w:ascii="Garamond" w:hAnsi="Garamond"/>
                <w:sz w:val="28"/>
                <w:szCs w:val="28"/>
              </w:rPr>
              <w:t xml:space="preserve"> Jean </w:t>
            </w:r>
            <w:proofErr w:type="spellStart"/>
            <w:r w:rsidRPr="009578C4">
              <w:rPr>
                <w:rFonts w:ascii="Garamond" w:hAnsi="Garamond"/>
                <w:sz w:val="28"/>
                <w:szCs w:val="28"/>
              </w:rPr>
              <w:t>ny</w:t>
            </w:r>
            <w:proofErr w:type="spellEnd"/>
            <w:r w:rsidRPr="009578C4">
              <w:rPr>
                <w:rFonts w:ascii="Garamond" w:hAnsi="Garamond"/>
                <w:sz w:val="28"/>
                <w:szCs w:val="28"/>
              </w:rPr>
              <w:t xml:space="preserve"> </w:t>
            </w:r>
            <w:proofErr w:type="spellStart"/>
            <w:r w:rsidRPr="009578C4">
              <w:rPr>
                <w:rFonts w:ascii="Garamond" w:hAnsi="Garamond"/>
                <w:sz w:val="28"/>
                <w:szCs w:val="28"/>
              </w:rPr>
              <w:t>Annaghyn</w:t>
            </w:r>
            <w:proofErr w:type="spellEnd"/>
            <w:r w:rsidRPr="009578C4">
              <w:rPr>
                <w:rFonts w:ascii="Garamond" w:hAnsi="Garamond"/>
                <w:sz w:val="28"/>
                <w:szCs w:val="28"/>
              </w:rPr>
              <w:t xml:space="preserve"> </w:t>
            </w:r>
            <w:proofErr w:type="spellStart"/>
            <w:r w:rsidRPr="009578C4">
              <w:rPr>
                <w:rFonts w:ascii="Garamond" w:hAnsi="Garamond"/>
                <w:sz w:val="28"/>
                <w:szCs w:val="28"/>
              </w:rPr>
              <w:t>shoh</w:t>
            </w:r>
            <w:proofErr w:type="spellEnd"/>
            <w:r w:rsidRPr="009578C4">
              <w:rPr>
                <w:rFonts w:ascii="Garamond" w:hAnsi="Garamond"/>
                <w:sz w:val="28"/>
                <w:szCs w:val="28"/>
              </w:rPr>
              <w:t xml:space="preserve"> my </w:t>
            </w:r>
            <w:proofErr w:type="spellStart"/>
            <w:r w:rsidRPr="009578C4">
              <w:rPr>
                <w:rFonts w:ascii="Garamond" w:hAnsi="Garamond"/>
                <w:sz w:val="28"/>
                <w:szCs w:val="28"/>
              </w:rPr>
              <w:t>leeideil</w:t>
            </w:r>
            <w:proofErr w:type="spellEnd"/>
            <w:r w:rsidRPr="009578C4">
              <w:rPr>
                <w:rFonts w:ascii="Garamond" w:hAnsi="Garamond"/>
                <w:sz w:val="28"/>
                <w:szCs w:val="28"/>
              </w:rPr>
              <w:t xml:space="preserve"> </w:t>
            </w:r>
            <w:proofErr w:type="spellStart"/>
            <w:r w:rsidRPr="009578C4">
              <w:rPr>
                <w:rFonts w:ascii="Garamond" w:hAnsi="Garamond"/>
                <w:sz w:val="28"/>
                <w:szCs w:val="28"/>
              </w:rPr>
              <w:t>ayns</w:t>
            </w:r>
            <w:proofErr w:type="spellEnd"/>
            <w:r w:rsidRPr="009578C4">
              <w:rPr>
                <w:rFonts w:ascii="Garamond" w:hAnsi="Garamond"/>
                <w:sz w:val="28"/>
                <w:szCs w:val="28"/>
              </w:rPr>
              <w:t xml:space="preserve"> </w:t>
            </w:r>
            <w:proofErr w:type="spellStart"/>
            <w:r w:rsidRPr="009578C4">
              <w:rPr>
                <w:rFonts w:ascii="Garamond" w:hAnsi="Garamond"/>
                <w:sz w:val="28"/>
                <w:szCs w:val="28"/>
              </w:rPr>
              <w:t>cre-erbee’n</w:t>
            </w:r>
            <w:proofErr w:type="spellEnd"/>
            <w:r w:rsidRPr="009578C4">
              <w:rPr>
                <w:rFonts w:ascii="Garamond" w:hAnsi="Garamond"/>
                <w:sz w:val="28"/>
                <w:szCs w:val="28"/>
              </w:rPr>
              <w:t xml:space="preserve"> </w:t>
            </w:r>
            <w:proofErr w:type="spellStart"/>
            <w:r w:rsidRPr="009578C4">
              <w:rPr>
                <w:rFonts w:ascii="Garamond" w:hAnsi="Garamond"/>
                <w:sz w:val="28"/>
                <w:szCs w:val="28"/>
              </w:rPr>
              <w:t>stayd</w:t>
            </w:r>
            <w:proofErr w:type="spellEnd"/>
            <w:r w:rsidRPr="009578C4">
              <w:rPr>
                <w:rFonts w:ascii="Garamond" w:hAnsi="Garamond"/>
                <w:sz w:val="28"/>
                <w:szCs w:val="28"/>
              </w:rPr>
              <w:t xml:space="preserve">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Vea</w:t>
            </w:r>
            <w:proofErr w:type="spellEnd"/>
            <w:r w:rsidRPr="009578C4">
              <w:rPr>
                <w:rFonts w:ascii="Garamond" w:hAnsi="Garamond"/>
                <w:sz w:val="28"/>
                <w:szCs w:val="28"/>
              </w:rPr>
              <w:t xml:space="preserve"> </w:t>
            </w:r>
            <w:proofErr w:type="spellStart"/>
            <w:r w:rsidRPr="009578C4">
              <w:rPr>
                <w:rFonts w:ascii="Garamond" w:hAnsi="Garamond"/>
                <w:sz w:val="28"/>
                <w:szCs w:val="28"/>
              </w:rPr>
              <w:t>huggey</w:t>
            </w:r>
            <w:proofErr w:type="spellEnd"/>
            <w:r w:rsidRPr="009578C4">
              <w:rPr>
                <w:rFonts w:ascii="Garamond" w:hAnsi="Garamond"/>
                <w:sz w:val="28"/>
                <w:szCs w:val="28"/>
              </w:rPr>
              <w:t xml:space="preserve"> </w:t>
            </w:r>
            <w:proofErr w:type="spellStart"/>
            <w:r w:rsidRPr="009578C4">
              <w:rPr>
                <w:rFonts w:ascii="Garamond" w:hAnsi="Garamond"/>
                <w:sz w:val="28"/>
                <w:szCs w:val="28"/>
              </w:rPr>
              <w:t>schuid</w:t>
            </w:r>
            <w:proofErr w:type="spellEnd"/>
            <w:r w:rsidRPr="009578C4">
              <w:rPr>
                <w:rFonts w:ascii="Garamond" w:hAnsi="Garamond"/>
                <w:sz w:val="28"/>
                <w:szCs w:val="28"/>
              </w:rPr>
              <w:t xml:space="preserve">-save </w:t>
            </w:r>
            <w:proofErr w:type="spellStart"/>
            <w:r w:rsidRPr="009578C4">
              <w:rPr>
                <w:rFonts w:ascii="Garamond" w:hAnsi="Garamond"/>
                <w:sz w:val="28"/>
                <w:szCs w:val="28"/>
              </w:rPr>
              <w:t>lesh</w:t>
            </w:r>
            <w:proofErr w:type="spellEnd"/>
            <w:r w:rsidRPr="009578C4">
              <w:rPr>
                <w:rFonts w:ascii="Garamond" w:hAnsi="Garamond"/>
                <w:sz w:val="28"/>
                <w:szCs w:val="28"/>
              </w:rPr>
              <w:t xml:space="preserve"> </w:t>
            </w:r>
            <w:proofErr w:type="spellStart"/>
            <w:r w:rsidRPr="009578C4">
              <w:rPr>
                <w:rFonts w:ascii="Garamond" w:hAnsi="Garamond"/>
                <w:sz w:val="28"/>
                <w:szCs w:val="28"/>
              </w:rPr>
              <w:t>Jee</w:t>
            </w:r>
            <w:proofErr w:type="spellEnd"/>
            <w:r w:rsidRPr="009578C4">
              <w:rPr>
                <w:rFonts w:ascii="Garamond" w:hAnsi="Garamond"/>
                <w:sz w:val="28"/>
                <w:szCs w:val="28"/>
              </w:rPr>
              <w:t xml:space="preserve"> </w:t>
            </w:r>
            <w:proofErr w:type="spellStart"/>
            <w:r w:rsidRPr="009578C4">
              <w:rPr>
                <w:rFonts w:ascii="Garamond" w:hAnsi="Garamond"/>
                <w:sz w:val="28"/>
                <w:szCs w:val="28"/>
              </w:rPr>
              <w:t>geamagh</w:t>
            </w:r>
            <w:proofErr w:type="spellEnd"/>
            <w:r w:rsidRPr="009578C4">
              <w:rPr>
                <w:rFonts w:ascii="Garamond" w:hAnsi="Garamond"/>
                <w:sz w:val="28"/>
                <w:szCs w:val="28"/>
              </w:rPr>
              <w:t xml:space="preserve"> </w:t>
            </w:r>
            <w:proofErr w:type="spellStart"/>
            <w:r w:rsidRPr="009578C4">
              <w:rPr>
                <w:rFonts w:ascii="Garamond" w:hAnsi="Garamond"/>
                <w:sz w:val="28"/>
                <w:szCs w:val="28"/>
              </w:rPr>
              <w:t>orrym</w:t>
            </w:r>
            <w:proofErr w:type="spellEnd"/>
            <w:r w:rsidRPr="009578C4">
              <w:rPr>
                <w:rFonts w:ascii="Garamond" w:hAnsi="Garamond"/>
                <w:i/>
                <w:sz w:val="28"/>
                <w:szCs w:val="28"/>
              </w:rPr>
              <w:t> </w:t>
            </w:r>
            <w:r w:rsidRPr="009578C4">
              <w:rPr>
                <w:rFonts w:ascii="Garamond" w:hAnsi="Garamond"/>
                <w:sz w:val="28"/>
                <w:szCs w:val="28"/>
              </w:rPr>
              <w:t xml:space="preserve">? </w:t>
            </w:r>
          </w:p>
        </w:tc>
        <w:tc>
          <w:tcPr>
            <w:tcW w:w="3810" w:type="dxa"/>
          </w:tcPr>
          <w:p w14:paraId="452DD339" w14:textId="77777777" w:rsidR="007328D7" w:rsidRPr="009A4209" w:rsidRDefault="007328D7" w:rsidP="00DB60C3">
            <w:pPr>
              <w:pStyle w:val="ListParagraph"/>
              <w:ind w:left="0" w:firstLine="227"/>
              <w:jc w:val="both"/>
              <w:rPr>
                <w:rFonts w:ascii="Garamond" w:hAnsi="Garamond" w:cs="Times New Roman"/>
                <w:i/>
                <w:sz w:val="28"/>
              </w:rPr>
            </w:pPr>
            <w:r w:rsidRPr="009A4209">
              <w:rPr>
                <w:rFonts w:ascii="Garamond" w:hAnsi="Garamond" w:cs="Times New Roman"/>
                <w:sz w:val="28"/>
              </w:rPr>
              <w:t xml:space="preserve">Q. </w:t>
            </w:r>
            <w:r w:rsidRPr="009A4209">
              <w:rPr>
                <w:rFonts w:ascii="Garamond" w:hAnsi="Garamond" w:cs="Times New Roman"/>
                <w:i/>
                <w:sz w:val="28"/>
              </w:rPr>
              <w:t>Will these Commandments direct me in whatever state of Life it should p</w:t>
            </w:r>
            <w:r w:rsidRPr="008072AD">
              <w:rPr>
                <w:rFonts w:ascii="Garamond" w:hAnsi="Garamond" w:cs="Times New Roman"/>
                <w:sz w:val="28"/>
              </w:rPr>
              <w:t>l</w:t>
            </w:r>
            <w:r w:rsidRPr="009A4209">
              <w:rPr>
                <w:rFonts w:ascii="Garamond" w:hAnsi="Garamond" w:cs="Times New Roman"/>
                <w:i/>
                <w:sz w:val="28"/>
              </w:rPr>
              <w:t>ease God to call me unto ?</w:t>
            </w:r>
          </w:p>
        </w:tc>
        <w:tc>
          <w:tcPr>
            <w:tcW w:w="0" w:type="auto"/>
          </w:tcPr>
          <w:p w14:paraId="0A0D10A5" w14:textId="77777777" w:rsidR="007328D7" w:rsidRPr="00567463" w:rsidRDefault="007328D7" w:rsidP="00DB60C3">
            <w:pPr>
              <w:pStyle w:val="ListParagraph"/>
              <w:ind w:left="0"/>
              <w:rPr>
                <w:rFonts w:ascii="Garamond" w:hAnsi="Garamond" w:cs="Times New Roman"/>
                <w:sz w:val="20"/>
                <w:szCs w:val="20"/>
              </w:rPr>
            </w:pPr>
          </w:p>
        </w:tc>
      </w:tr>
      <w:tr w:rsidR="007328D7" w:rsidRPr="009A4209" w14:paraId="603C3B40" w14:textId="77777777" w:rsidTr="00710C08">
        <w:tc>
          <w:tcPr>
            <w:tcW w:w="4111" w:type="dxa"/>
          </w:tcPr>
          <w:p w14:paraId="7FC11A5B" w14:textId="77777777" w:rsidR="007328D7" w:rsidRPr="009578C4" w:rsidRDefault="007328D7" w:rsidP="00DB60C3">
            <w:pPr>
              <w:pStyle w:val="CM18"/>
              <w:widowControl/>
              <w:ind w:firstLine="227"/>
              <w:jc w:val="both"/>
              <w:rPr>
                <w:rFonts w:ascii="Garamond" w:hAnsi="Garamond"/>
                <w:sz w:val="28"/>
                <w:szCs w:val="28"/>
              </w:rPr>
            </w:pPr>
            <w:r w:rsidRPr="009578C4">
              <w:rPr>
                <w:rFonts w:ascii="Garamond" w:hAnsi="Garamond"/>
                <w:i/>
                <w:sz w:val="28"/>
                <w:szCs w:val="28"/>
              </w:rPr>
              <w:t xml:space="preserve">A. </w:t>
            </w:r>
            <w:r w:rsidRPr="009578C4">
              <w:rPr>
                <w:rFonts w:ascii="Garamond" w:hAnsi="Garamond"/>
                <w:sz w:val="28"/>
                <w:szCs w:val="28"/>
              </w:rPr>
              <w:t xml:space="preserve">Nee ad. </w:t>
            </w:r>
            <w:proofErr w:type="spellStart"/>
            <w:r w:rsidRPr="009578C4">
              <w:rPr>
                <w:rFonts w:ascii="Garamond" w:hAnsi="Garamond"/>
                <w:sz w:val="28"/>
                <w:szCs w:val="28"/>
              </w:rPr>
              <w:t>Agh</w:t>
            </w:r>
            <w:proofErr w:type="spellEnd"/>
            <w:r w:rsidRPr="009578C4">
              <w:rPr>
                <w:rFonts w:ascii="Garamond" w:hAnsi="Garamond"/>
                <w:sz w:val="28"/>
                <w:szCs w:val="28"/>
              </w:rPr>
              <w:t xml:space="preserve"> </w:t>
            </w:r>
            <w:proofErr w:type="spellStart"/>
            <w:r w:rsidRPr="009578C4">
              <w:rPr>
                <w:rFonts w:ascii="Garamond" w:hAnsi="Garamond"/>
                <w:sz w:val="28"/>
                <w:szCs w:val="28"/>
              </w:rPr>
              <w:t>cooinee</w:t>
            </w:r>
            <w:proofErr w:type="spellEnd"/>
            <w:r w:rsidRPr="009578C4">
              <w:rPr>
                <w:rFonts w:ascii="Garamond" w:hAnsi="Garamond"/>
                <w:sz w:val="28"/>
                <w:szCs w:val="28"/>
              </w:rPr>
              <w:t xml:space="preserve"> </w:t>
            </w:r>
            <w:proofErr w:type="spellStart"/>
            <w:r w:rsidRPr="009578C4">
              <w:rPr>
                <w:rFonts w:ascii="Garamond" w:hAnsi="Garamond"/>
                <w:sz w:val="28"/>
                <w:szCs w:val="28"/>
              </w:rPr>
              <w:t>nagh</w:t>
            </w:r>
            <w:proofErr w:type="spellEnd"/>
            <w:r w:rsidRPr="009578C4">
              <w:rPr>
                <w:rFonts w:ascii="Garamond" w:hAnsi="Garamond"/>
                <w:sz w:val="28"/>
                <w:szCs w:val="28"/>
              </w:rPr>
              <w:t xml:space="preserve"> jean </w:t>
            </w:r>
            <w:proofErr w:type="spellStart"/>
            <w:r w:rsidRPr="009578C4">
              <w:rPr>
                <w:rFonts w:ascii="Garamond" w:hAnsi="Garamond"/>
                <w:sz w:val="28"/>
                <w:szCs w:val="28"/>
              </w:rPr>
              <w:t>oo</w:t>
            </w:r>
            <w:proofErr w:type="spellEnd"/>
            <w:r w:rsidRPr="009578C4">
              <w:rPr>
                <w:rFonts w:ascii="Garamond" w:hAnsi="Garamond"/>
                <w:sz w:val="28"/>
                <w:szCs w:val="28"/>
              </w:rPr>
              <w:t xml:space="preserve">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bragh</w:t>
            </w:r>
            <w:proofErr w:type="spellEnd"/>
            <w:r w:rsidRPr="009578C4">
              <w:rPr>
                <w:rFonts w:ascii="Garamond" w:hAnsi="Garamond"/>
                <w:sz w:val="28"/>
                <w:szCs w:val="28"/>
              </w:rPr>
              <w:t xml:space="preserve"> nee </w:t>
            </w:r>
            <w:proofErr w:type="spellStart"/>
            <w:r w:rsidRPr="009578C4">
              <w:rPr>
                <w:rFonts w:ascii="Garamond" w:hAnsi="Garamond"/>
                <w:sz w:val="28"/>
                <w:szCs w:val="28"/>
              </w:rPr>
              <w:t>erbee</w:t>
            </w:r>
            <w:proofErr w:type="spellEnd"/>
            <w:r w:rsidRPr="009578C4">
              <w:rPr>
                <w:rFonts w:ascii="Garamond" w:hAnsi="Garamond"/>
                <w:sz w:val="28"/>
                <w:szCs w:val="28"/>
              </w:rPr>
              <w:t xml:space="preserve"> </w:t>
            </w:r>
            <w:proofErr w:type="spellStart"/>
            <w:r w:rsidRPr="009578C4">
              <w:rPr>
                <w:rFonts w:ascii="Garamond" w:hAnsi="Garamond"/>
                <w:sz w:val="28"/>
                <w:szCs w:val="28"/>
              </w:rPr>
              <w:t>noi</w:t>
            </w:r>
            <w:proofErr w:type="spellEnd"/>
            <w:r w:rsidRPr="009578C4">
              <w:rPr>
                <w:rFonts w:ascii="Garamond" w:hAnsi="Garamond"/>
                <w:sz w:val="28"/>
                <w:szCs w:val="28"/>
              </w:rPr>
              <w:t xml:space="preserve"> </w:t>
            </w:r>
            <w:proofErr w:type="spellStart"/>
            <w:r w:rsidRPr="009578C4">
              <w:rPr>
                <w:rFonts w:ascii="Garamond" w:hAnsi="Garamond"/>
                <w:sz w:val="28"/>
                <w:szCs w:val="28"/>
              </w:rPr>
              <w:t>dty</w:t>
            </w:r>
            <w:proofErr w:type="spellEnd"/>
            <w:r w:rsidRPr="009578C4">
              <w:rPr>
                <w:rFonts w:ascii="Garamond" w:hAnsi="Garamond"/>
                <w:sz w:val="28"/>
                <w:szCs w:val="28"/>
              </w:rPr>
              <w:t xml:space="preserve"> </w:t>
            </w:r>
            <w:proofErr w:type="spellStart"/>
            <w:r w:rsidRPr="009578C4">
              <w:rPr>
                <w:rFonts w:ascii="Garamond" w:hAnsi="Garamond"/>
                <w:sz w:val="28"/>
                <w:szCs w:val="28"/>
              </w:rPr>
              <w:t>chooinsheance</w:t>
            </w:r>
            <w:proofErr w:type="spellEnd"/>
            <w:r w:rsidRPr="009578C4">
              <w:rPr>
                <w:rFonts w:ascii="Garamond" w:hAnsi="Garamond"/>
                <w:sz w:val="28"/>
                <w:szCs w:val="28"/>
              </w:rPr>
              <w:t xml:space="preserve">. Gou as </w:t>
            </w:r>
            <w:proofErr w:type="spellStart"/>
            <w:r w:rsidRPr="009578C4">
              <w:rPr>
                <w:rFonts w:ascii="Garamond" w:hAnsi="Garamond"/>
                <w:sz w:val="28"/>
                <w:szCs w:val="28"/>
              </w:rPr>
              <w:t>laue</w:t>
            </w:r>
            <w:proofErr w:type="spellEnd"/>
            <w:r w:rsidRPr="009578C4">
              <w:rPr>
                <w:rFonts w:ascii="Garamond" w:hAnsi="Garamond"/>
                <w:sz w:val="28"/>
                <w:szCs w:val="28"/>
              </w:rPr>
              <w:t xml:space="preserve"> </w:t>
            </w:r>
            <w:proofErr w:type="spellStart"/>
            <w:r w:rsidRPr="009578C4">
              <w:rPr>
                <w:rFonts w:ascii="Garamond" w:hAnsi="Garamond"/>
                <w:sz w:val="28"/>
                <w:szCs w:val="28"/>
              </w:rPr>
              <w:t>d’eirt</w:t>
            </w:r>
            <w:proofErr w:type="spellEnd"/>
            <w:r w:rsidRPr="009578C4">
              <w:rPr>
                <w:rFonts w:ascii="Garamond" w:hAnsi="Garamond"/>
                <w:sz w:val="28"/>
                <w:szCs w:val="28"/>
              </w:rPr>
              <w:t xml:space="preserve"> er </w:t>
            </w:r>
            <w:proofErr w:type="spellStart"/>
            <w:r w:rsidRPr="009578C4">
              <w:rPr>
                <w:rFonts w:ascii="Garamond" w:hAnsi="Garamond"/>
                <w:sz w:val="28"/>
                <w:szCs w:val="28"/>
              </w:rPr>
              <w:t>yn</w:t>
            </w:r>
            <w:proofErr w:type="spellEnd"/>
            <w:r w:rsidRPr="009578C4">
              <w:rPr>
                <w:rFonts w:ascii="Garamond" w:hAnsi="Garamond"/>
                <w:sz w:val="28"/>
                <w:szCs w:val="28"/>
              </w:rPr>
              <w:t xml:space="preserve"> </w:t>
            </w:r>
            <w:proofErr w:type="spellStart"/>
            <w:r w:rsidRPr="009578C4">
              <w:rPr>
                <w:rFonts w:ascii="Garamond" w:hAnsi="Garamond"/>
                <w:sz w:val="28"/>
                <w:szCs w:val="28"/>
              </w:rPr>
              <w:t>Irrin</w:t>
            </w:r>
            <w:proofErr w:type="spellEnd"/>
            <w:r w:rsidRPr="009578C4">
              <w:rPr>
                <w:rFonts w:ascii="Garamond" w:hAnsi="Garamond"/>
                <w:sz w:val="28"/>
                <w:szCs w:val="28"/>
              </w:rPr>
              <w:t xml:space="preserve">, </w:t>
            </w:r>
            <w:proofErr w:type="spellStart"/>
            <w:r w:rsidRPr="009578C4">
              <w:rPr>
                <w:rFonts w:ascii="Garamond" w:hAnsi="Garamond"/>
                <w:sz w:val="28"/>
                <w:szCs w:val="28"/>
              </w:rPr>
              <w:t>tra</w:t>
            </w:r>
            <w:proofErr w:type="spellEnd"/>
            <w:r w:rsidRPr="009578C4">
              <w:rPr>
                <w:rFonts w:ascii="Garamond" w:hAnsi="Garamond"/>
                <w:sz w:val="28"/>
                <w:szCs w:val="28"/>
              </w:rPr>
              <w:t xml:space="preserve"> ta </w:t>
            </w:r>
            <w:proofErr w:type="spellStart"/>
            <w:r w:rsidRPr="009578C4">
              <w:rPr>
                <w:rFonts w:ascii="Garamond" w:hAnsi="Garamond"/>
                <w:sz w:val="28"/>
                <w:szCs w:val="28"/>
              </w:rPr>
              <w:t>fys</w:t>
            </w:r>
            <w:proofErr w:type="spellEnd"/>
            <w:r w:rsidRPr="009578C4">
              <w:rPr>
                <w:rFonts w:ascii="Garamond" w:hAnsi="Garamond"/>
                <w:sz w:val="28"/>
                <w:szCs w:val="28"/>
              </w:rPr>
              <w:t xml:space="preserve"> </w:t>
            </w:r>
            <w:proofErr w:type="spellStart"/>
            <w:r w:rsidRPr="009578C4">
              <w:rPr>
                <w:rFonts w:ascii="Garamond" w:hAnsi="Garamond"/>
                <w:sz w:val="28"/>
                <w:szCs w:val="28"/>
              </w:rPr>
              <w:t>ayd</w:t>
            </w:r>
            <w:proofErr w:type="spellEnd"/>
            <w:r w:rsidRPr="009578C4">
              <w:rPr>
                <w:rFonts w:ascii="Garamond" w:hAnsi="Garamond"/>
                <w:sz w:val="28"/>
                <w:szCs w:val="28"/>
              </w:rPr>
              <w:t xml:space="preserve"> er, my she </w:t>
            </w:r>
            <w:proofErr w:type="spellStart"/>
            <w:r w:rsidRPr="009578C4">
              <w:rPr>
                <w:rFonts w:ascii="Garamond" w:hAnsi="Garamond"/>
                <w:sz w:val="28"/>
                <w:szCs w:val="28"/>
              </w:rPr>
              <w:t>liat</w:t>
            </w:r>
            <w:proofErr w:type="spellEnd"/>
            <w:r w:rsidRPr="009578C4">
              <w:rPr>
                <w:rFonts w:ascii="Garamond" w:hAnsi="Garamond"/>
                <w:sz w:val="28"/>
                <w:szCs w:val="28"/>
              </w:rPr>
              <w:t xml:space="preserve"> </w:t>
            </w:r>
            <w:proofErr w:type="spellStart"/>
            <w:r w:rsidRPr="009578C4">
              <w:rPr>
                <w:rFonts w:ascii="Garamond" w:hAnsi="Garamond"/>
                <w:sz w:val="28"/>
                <w:szCs w:val="28"/>
              </w:rPr>
              <w:t>ny</w:t>
            </w:r>
            <w:proofErr w:type="spellEnd"/>
            <w:r w:rsidRPr="009578C4">
              <w:rPr>
                <w:rFonts w:ascii="Garamond" w:hAnsi="Garamond"/>
                <w:sz w:val="28"/>
                <w:szCs w:val="28"/>
              </w:rPr>
              <w:t xml:space="preserve"> </w:t>
            </w:r>
            <w:proofErr w:type="spellStart"/>
            <w:r w:rsidRPr="009578C4">
              <w:rPr>
                <w:rFonts w:ascii="Garamond" w:hAnsi="Garamond"/>
                <w:sz w:val="28"/>
                <w:szCs w:val="28"/>
              </w:rPr>
              <w:t>dt’oi</w:t>
            </w:r>
            <w:proofErr w:type="spellEnd"/>
            <w:r w:rsidRPr="009578C4">
              <w:rPr>
                <w:rFonts w:ascii="Garamond" w:hAnsi="Garamond"/>
                <w:sz w:val="28"/>
                <w:szCs w:val="28"/>
              </w:rPr>
              <w:t xml:space="preserve"> </w:t>
            </w:r>
            <w:proofErr w:type="spellStart"/>
            <w:r w:rsidRPr="009578C4">
              <w:rPr>
                <w:rFonts w:ascii="Garamond" w:hAnsi="Garamond"/>
                <w:sz w:val="28"/>
                <w:szCs w:val="28"/>
              </w:rPr>
              <w:t>te</w:t>
            </w:r>
            <w:proofErr w:type="spellEnd"/>
            <w:r w:rsidRPr="009578C4">
              <w:rPr>
                <w:rFonts w:ascii="Garamond" w:hAnsi="Garamond"/>
                <w:sz w:val="28"/>
                <w:szCs w:val="28"/>
              </w:rPr>
              <w:t xml:space="preserve">. </w:t>
            </w:r>
            <w:proofErr w:type="spellStart"/>
            <w:r w:rsidRPr="009578C4">
              <w:rPr>
                <w:rFonts w:ascii="Garamond" w:hAnsi="Garamond"/>
                <w:sz w:val="28"/>
                <w:szCs w:val="28"/>
              </w:rPr>
              <w:t>Ayns</w:t>
            </w:r>
            <w:proofErr w:type="spellEnd"/>
            <w:r w:rsidRPr="009578C4">
              <w:rPr>
                <w:rFonts w:ascii="Garamond" w:hAnsi="Garamond"/>
                <w:sz w:val="28"/>
                <w:szCs w:val="28"/>
              </w:rPr>
              <w:t xml:space="preserve"> </w:t>
            </w:r>
            <w:proofErr w:type="spellStart"/>
            <w:r w:rsidRPr="009578C4">
              <w:rPr>
                <w:rFonts w:ascii="Garamond" w:hAnsi="Garamond"/>
                <w:sz w:val="28"/>
                <w:szCs w:val="28"/>
              </w:rPr>
              <w:t>reddyn</w:t>
            </w:r>
            <w:proofErr w:type="spellEnd"/>
            <w:r w:rsidRPr="009578C4">
              <w:rPr>
                <w:rFonts w:ascii="Garamond" w:hAnsi="Garamond"/>
                <w:sz w:val="28"/>
                <w:szCs w:val="28"/>
              </w:rPr>
              <w:t xml:space="preserve"> </w:t>
            </w:r>
            <w:proofErr w:type="spellStart"/>
            <w:r w:rsidRPr="009578C4">
              <w:rPr>
                <w:rFonts w:ascii="Garamond" w:hAnsi="Garamond"/>
                <w:sz w:val="28"/>
                <w:szCs w:val="28"/>
              </w:rPr>
              <w:t>nagh</w:t>
            </w:r>
            <w:proofErr w:type="spellEnd"/>
            <w:r w:rsidRPr="009578C4">
              <w:rPr>
                <w:rFonts w:ascii="Garamond" w:hAnsi="Garamond"/>
                <w:sz w:val="28"/>
                <w:szCs w:val="28"/>
              </w:rPr>
              <w:t xml:space="preserve"> </w:t>
            </w:r>
            <w:proofErr w:type="spellStart"/>
            <w:r w:rsidRPr="009578C4">
              <w:rPr>
                <w:rFonts w:ascii="Garamond" w:hAnsi="Garamond"/>
                <w:sz w:val="28"/>
                <w:szCs w:val="28"/>
              </w:rPr>
              <w:t>vel</w:t>
            </w:r>
            <w:proofErr w:type="spellEnd"/>
            <w:r w:rsidRPr="009578C4">
              <w:rPr>
                <w:rFonts w:ascii="Garamond" w:hAnsi="Garamond"/>
                <w:sz w:val="28"/>
                <w:szCs w:val="28"/>
              </w:rPr>
              <w:t xml:space="preserve"> </w:t>
            </w:r>
            <w:proofErr w:type="spellStart"/>
            <w:r w:rsidRPr="009578C4">
              <w:rPr>
                <w:rFonts w:ascii="Garamond" w:hAnsi="Garamond"/>
                <w:sz w:val="28"/>
                <w:szCs w:val="28"/>
              </w:rPr>
              <w:t>oo</w:t>
            </w:r>
            <w:proofErr w:type="spellEnd"/>
            <w:r w:rsidRPr="009578C4">
              <w:rPr>
                <w:rFonts w:ascii="Garamond" w:hAnsi="Garamond"/>
                <w:sz w:val="28"/>
                <w:szCs w:val="28"/>
              </w:rPr>
              <w:t xml:space="preserve">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hoiggal</w:t>
            </w:r>
            <w:proofErr w:type="spellEnd"/>
            <w:r w:rsidRPr="009578C4">
              <w:rPr>
                <w:rFonts w:ascii="Garamond" w:hAnsi="Garamond"/>
                <w:sz w:val="28"/>
                <w:szCs w:val="28"/>
              </w:rPr>
              <w:t xml:space="preserve">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mie</w:t>
            </w:r>
            <w:proofErr w:type="spellEnd"/>
            <w:r w:rsidRPr="009578C4">
              <w:rPr>
                <w:rFonts w:ascii="Garamond" w:hAnsi="Garamond"/>
                <w:sz w:val="28"/>
                <w:szCs w:val="28"/>
              </w:rPr>
              <w:t xml:space="preserve">, </w:t>
            </w:r>
            <w:proofErr w:type="spellStart"/>
            <w:r w:rsidRPr="009578C4">
              <w:rPr>
                <w:rFonts w:ascii="Garamond" w:hAnsi="Garamond"/>
                <w:sz w:val="28"/>
                <w:szCs w:val="28"/>
              </w:rPr>
              <w:t>gou</w:t>
            </w:r>
            <w:proofErr w:type="spellEnd"/>
            <w:r w:rsidRPr="009578C4">
              <w:rPr>
                <w:rFonts w:ascii="Garamond" w:hAnsi="Garamond"/>
                <w:sz w:val="28"/>
                <w:szCs w:val="28"/>
              </w:rPr>
              <w:t xml:space="preserve"> </w:t>
            </w:r>
            <w:proofErr w:type="spellStart"/>
            <w:r w:rsidRPr="009578C4">
              <w:rPr>
                <w:rFonts w:ascii="Garamond" w:hAnsi="Garamond"/>
                <w:sz w:val="28"/>
                <w:szCs w:val="28"/>
              </w:rPr>
              <w:t>coyrle</w:t>
            </w:r>
            <w:proofErr w:type="spellEnd"/>
            <w:r w:rsidRPr="009578C4">
              <w:rPr>
                <w:rFonts w:ascii="Garamond" w:hAnsi="Garamond"/>
                <w:sz w:val="28"/>
                <w:szCs w:val="28"/>
              </w:rPr>
              <w:t xml:space="preserve"> </w:t>
            </w:r>
            <w:proofErr w:type="spellStart"/>
            <w:r w:rsidRPr="009578C4">
              <w:rPr>
                <w:rFonts w:ascii="Garamond" w:hAnsi="Garamond"/>
                <w:sz w:val="28"/>
                <w:szCs w:val="28"/>
              </w:rPr>
              <w:t>dty</w:t>
            </w:r>
            <w:proofErr w:type="spellEnd"/>
            <w:r w:rsidRPr="009578C4">
              <w:rPr>
                <w:rFonts w:ascii="Garamond" w:hAnsi="Garamond"/>
                <w:sz w:val="28"/>
                <w:szCs w:val="28"/>
              </w:rPr>
              <w:t xml:space="preserve"> </w:t>
            </w:r>
            <w:proofErr w:type="spellStart"/>
            <w:r w:rsidRPr="009578C4">
              <w:rPr>
                <w:rFonts w:ascii="Garamond" w:hAnsi="Garamond"/>
                <w:sz w:val="28"/>
                <w:szCs w:val="28"/>
              </w:rPr>
              <w:t>Leeideilagh</w:t>
            </w:r>
            <w:proofErr w:type="spellEnd"/>
            <w:r w:rsidRPr="009578C4">
              <w:rPr>
                <w:rFonts w:ascii="Garamond" w:hAnsi="Garamond"/>
                <w:sz w:val="28"/>
                <w:szCs w:val="28"/>
              </w:rPr>
              <w:t xml:space="preserve"> </w:t>
            </w:r>
            <w:proofErr w:type="spellStart"/>
            <w:r w:rsidRPr="009578C4">
              <w:rPr>
                <w:rFonts w:ascii="Garamond" w:hAnsi="Garamond"/>
                <w:sz w:val="28"/>
                <w:szCs w:val="28"/>
              </w:rPr>
              <w:t>Spyrrydoil</w:t>
            </w:r>
            <w:proofErr w:type="spellEnd"/>
            <w:r w:rsidRPr="009578C4">
              <w:rPr>
                <w:rFonts w:ascii="Garamond" w:hAnsi="Garamond"/>
                <w:sz w:val="28"/>
                <w:szCs w:val="28"/>
              </w:rPr>
              <w:t xml:space="preserve">, As </w:t>
            </w:r>
            <w:proofErr w:type="spellStart"/>
            <w:r w:rsidRPr="009578C4">
              <w:rPr>
                <w:rFonts w:ascii="Garamond" w:hAnsi="Garamond"/>
                <w:i/>
                <w:sz w:val="28"/>
                <w:szCs w:val="28"/>
              </w:rPr>
              <w:t>guee</w:t>
            </w:r>
            <w:proofErr w:type="spellEnd"/>
            <w:r w:rsidRPr="009578C4">
              <w:rPr>
                <w:rFonts w:ascii="Garamond" w:hAnsi="Garamond"/>
                <w:i/>
                <w:sz w:val="28"/>
                <w:szCs w:val="28"/>
              </w:rPr>
              <w:t xml:space="preserve"> </w:t>
            </w:r>
            <w:proofErr w:type="spellStart"/>
            <w:r w:rsidRPr="009578C4">
              <w:rPr>
                <w:rFonts w:ascii="Garamond" w:hAnsi="Garamond"/>
                <w:i/>
                <w:sz w:val="28"/>
                <w:szCs w:val="28"/>
              </w:rPr>
              <w:t>gys</w:t>
            </w:r>
            <w:proofErr w:type="spellEnd"/>
            <w:r w:rsidRPr="009578C4">
              <w:rPr>
                <w:rFonts w:ascii="Garamond" w:hAnsi="Garamond"/>
                <w:i/>
                <w:sz w:val="28"/>
                <w:szCs w:val="28"/>
              </w:rPr>
              <w:t xml:space="preserve"> </w:t>
            </w:r>
            <w:proofErr w:type="spellStart"/>
            <w:r w:rsidRPr="009578C4">
              <w:rPr>
                <w:rFonts w:ascii="Garamond" w:hAnsi="Garamond"/>
                <w:i/>
                <w:sz w:val="28"/>
                <w:szCs w:val="28"/>
              </w:rPr>
              <w:t>yn</w:t>
            </w:r>
            <w:proofErr w:type="spellEnd"/>
            <w:r w:rsidRPr="009578C4">
              <w:rPr>
                <w:rFonts w:ascii="Garamond" w:hAnsi="Garamond"/>
                <w:i/>
                <w:sz w:val="28"/>
                <w:szCs w:val="28"/>
              </w:rPr>
              <w:t xml:space="preserve"> Er </w:t>
            </w:r>
            <w:proofErr w:type="spellStart"/>
            <w:r w:rsidRPr="009578C4">
              <w:rPr>
                <w:rFonts w:ascii="Garamond" w:hAnsi="Garamond"/>
                <w:i/>
                <w:sz w:val="28"/>
                <w:szCs w:val="28"/>
              </w:rPr>
              <w:t>smoo</w:t>
            </w:r>
            <w:proofErr w:type="spellEnd"/>
            <w:r w:rsidRPr="009578C4">
              <w:rPr>
                <w:rFonts w:ascii="Garamond" w:hAnsi="Garamond"/>
                <w:i/>
                <w:sz w:val="28"/>
                <w:szCs w:val="28"/>
              </w:rPr>
              <w:t xml:space="preserve"> </w:t>
            </w:r>
            <w:proofErr w:type="spellStart"/>
            <w:r w:rsidRPr="009578C4">
              <w:rPr>
                <w:rFonts w:ascii="Garamond" w:hAnsi="Garamond"/>
                <w:i/>
                <w:sz w:val="28"/>
                <w:szCs w:val="28"/>
              </w:rPr>
              <w:t>syrjeh</w:t>
            </w:r>
            <w:proofErr w:type="spellEnd"/>
            <w:r w:rsidRPr="009578C4">
              <w:rPr>
                <w:rFonts w:ascii="Garamond" w:hAnsi="Garamond"/>
                <w:i/>
                <w:sz w:val="28"/>
                <w:szCs w:val="28"/>
              </w:rPr>
              <w:t xml:space="preserve"> as </w:t>
            </w:r>
            <w:proofErr w:type="spellStart"/>
            <w:r w:rsidRPr="009578C4">
              <w:rPr>
                <w:rFonts w:ascii="Garamond" w:hAnsi="Garamond"/>
                <w:i/>
                <w:sz w:val="28"/>
                <w:szCs w:val="28"/>
              </w:rPr>
              <w:t>ynsee</w:t>
            </w:r>
            <w:proofErr w:type="spellEnd"/>
            <w:r w:rsidRPr="009578C4">
              <w:rPr>
                <w:rFonts w:ascii="Garamond" w:hAnsi="Garamond"/>
                <w:i/>
                <w:sz w:val="28"/>
                <w:szCs w:val="28"/>
              </w:rPr>
              <w:t xml:space="preserve"> </w:t>
            </w:r>
            <w:proofErr w:type="spellStart"/>
            <w:r w:rsidRPr="009578C4">
              <w:rPr>
                <w:rFonts w:ascii="Garamond" w:hAnsi="Garamond"/>
                <w:i/>
                <w:sz w:val="28"/>
                <w:szCs w:val="28"/>
              </w:rPr>
              <w:t>eshyn</w:t>
            </w:r>
            <w:proofErr w:type="spellEnd"/>
            <w:r w:rsidRPr="009578C4">
              <w:rPr>
                <w:rFonts w:ascii="Garamond" w:hAnsi="Garamond"/>
                <w:i/>
                <w:sz w:val="28"/>
                <w:szCs w:val="28"/>
              </w:rPr>
              <w:t xml:space="preserve"> y </w:t>
            </w:r>
            <w:proofErr w:type="spellStart"/>
            <w:r w:rsidRPr="009578C4">
              <w:rPr>
                <w:rFonts w:ascii="Garamond" w:hAnsi="Garamond"/>
                <w:i/>
                <w:sz w:val="28"/>
                <w:szCs w:val="28"/>
              </w:rPr>
              <w:t>raad</w:t>
            </w:r>
            <w:proofErr w:type="spellEnd"/>
            <w:r w:rsidRPr="009578C4">
              <w:rPr>
                <w:rFonts w:ascii="Garamond" w:hAnsi="Garamond"/>
                <w:i/>
                <w:sz w:val="28"/>
                <w:szCs w:val="28"/>
              </w:rPr>
              <w:t xml:space="preserve"> </w:t>
            </w:r>
            <w:proofErr w:type="spellStart"/>
            <w:r w:rsidRPr="009578C4">
              <w:rPr>
                <w:rFonts w:ascii="Garamond" w:hAnsi="Garamond"/>
                <w:i/>
                <w:sz w:val="28"/>
                <w:szCs w:val="28"/>
              </w:rPr>
              <w:t>dhyt</w:t>
            </w:r>
            <w:proofErr w:type="spellEnd"/>
            <w:r w:rsidRPr="009578C4">
              <w:rPr>
                <w:rFonts w:ascii="Garamond" w:hAnsi="Garamond"/>
                <w:i/>
                <w:sz w:val="28"/>
                <w:szCs w:val="28"/>
              </w:rPr>
              <w:t>.</w:t>
            </w:r>
            <w:r w:rsidRPr="009578C4">
              <w:rPr>
                <w:rFonts w:ascii="Garamond" w:hAnsi="Garamond"/>
                <w:sz w:val="28"/>
                <w:szCs w:val="28"/>
              </w:rPr>
              <w:t xml:space="preserve"> </w:t>
            </w:r>
          </w:p>
        </w:tc>
        <w:tc>
          <w:tcPr>
            <w:tcW w:w="3810" w:type="dxa"/>
          </w:tcPr>
          <w:p w14:paraId="2E1D2320" w14:textId="77777777" w:rsidR="007328D7" w:rsidRPr="009A4209" w:rsidRDefault="007328D7" w:rsidP="00DB60C3">
            <w:pPr>
              <w:pStyle w:val="ListParagraph"/>
              <w:ind w:left="0" w:firstLine="227"/>
              <w:jc w:val="both"/>
              <w:rPr>
                <w:rFonts w:ascii="Garamond" w:hAnsi="Garamond" w:cs="Times New Roman"/>
                <w:sz w:val="28"/>
              </w:rPr>
            </w:pPr>
            <w:r w:rsidRPr="009A4209">
              <w:rPr>
                <w:rFonts w:ascii="Garamond" w:hAnsi="Garamond" w:cs="Times New Roman"/>
                <w:sz w:val="28"/>
              </w:rPr>
              <w:t xml:space="preserve">A. </w:t>
            </w:r>
            <w:r w:rsidRPr="009A4209">
              <w:rPr>
                <w:rFonts w:ascii="Garamond" w:hAnsi="Garamond" w:cs="Times New Roman"/>
                <w:i/>
                <w:sz w:val="28"/>
              </w:rPr>
              <w:t>Yes, only remember that you Never act against your Conscience. Resolve to follow the Truth, when you know it, whether it is for, or against you</w:t>
            </w:r>
            <w:r w:rsidRPr="009A4209">
              <w:rPr>
                <w:rFonts w:ascii="Garamond" w:hAnsi="Garamond" w:cs="Times New Roman"/>
                <w:sz w:val="28"/>
              </w:rPr>
              <w:t> ;</w:t>
            </w:r>
            <w:r w:rsidRPr="009A4209">
              <w:rPr>
                <w:rFonts w:ascii="Garamond" w:hAnsi="Garamond" w:cs="Times New Roman"/>
                <w:i/>
                <w:sz w:val="28"/>
              </w:rPr>
              <w:t xml:space="preserve"> In doubtful Cases, consult your Spiritual Guide, </w:t>
            </w:r>
            <w:r w:rsidRPr="009A4209">
              <w:rPr>
                <w:rFonts w:ascii="Garamond" w:hAnsi="Garamond" w:cs="Times New Roman"/>
                <w:sz w:val="28"/>
              </w:rPr>
              <w:t>and pray to the Most</w:t>
            </w:r>
            <w:r w:rsidR="008072AD">
              <w:rPr>
                <w:rFonts w:ascii="Garamond" w:hAnsi="Garamond" w:cs="Times New Roman"/>
                <w:sz w:val="28"/>
              </w:rPr>
              <w:t>-</w:t>
            </w:r>
            <w:r w:rsidRPr="009A4209">
              <w:rPr>
                <w:rFonts w:ascii="Garamond" w:hAnsi="Garamond" w:cs="Times New Roman"/>
                <w:sz w:val="28"/>
              </w:rPr>
              <w:t>High, and he will direct your ways.</w:t>
            </w:r>
          </w:p>
        </w:tc>
        <w:tc>
          <w:tcPr>
            <w:tcW w:w="0" w:type="auto"/>
          </w:tcPr>
          <w:p w14:paraId="2ED94516" w14:textId="77777777" w:rsidR="007328D7" w:rsidRPr="00567463" w:rsidRDefault="007328D7" w:rsidP="00DB60C3">
            <w:pPr>
              <w:pStyle w:val="ListParagraph"/>
              <w:ind w:left="0"/>
              <w:rPr>
                <w:rFonts w:ascii="Garamond" w:hAnsi="Garamond" w:cs="Times New Roman"/>
                <w:sz w:val="20"/>
                <w:szCs w:val="20"/>
              </w:rPr>
            </w:pPr>
          </w:p>
        </w:tc>
      </w:tr>
      <w:tr w:rsidR="008072AD" w:rsidRPr="009A4209" w14:paraId="2FBE7F5E" w14:textId="77777777" w:rsidTr="00710C08">
        <w:tc>
          <w:tcPr>
            <w:tcW w:w="4111" w:type="dxa"/>
          </w:tcPr>
          <w:p w14:paraId="01B9F36D" w14:textId="77777777" w:rsidR="008072AD" w:rsidRPr="00E01F5C" w:rsidRDefault="008072AD" w:rsidP="001C354F">
            <w:pPr>
              <w:pStyle w:val="CM18"/>
              <w:keepNext/>
              <w:widowControl/>
              <w:spacing w:before="240" w:after="12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3810" w:type="dxa"/>
          </w:tcPr>
          <w:p w14:paraId="55BC42A9" w14:textId="77777777" w:rsidR="008072AD" w:rsidRPr="00684253" w:rsidRDefault="008072AD" w:rsidP="001C354F">
            <w:pPr>
              <w:pStyle w:val="ListParagraph"/>
              <w:keepNext/>
              <w:autoSpaceDE w:val="0"/>
              <w:autoSpaceDN w:val="0"/>
              <w:adjustRightInd w:val="0"/>
              <w:spacing w:before="240" w:after="12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325631BA" w14:textId="77777777" w:rsidR="008072AD" w:rsidRPr="00567463" w:rsidRDefault="008072AD" w:rsidP="00DB60C3">
            <w:pPr>
              <w:pStyle w:val="ListParagraph"/>
              <w:ind w:left="0"/>
              <w:jc w:val="center"/>
              <w:rPr>
                <w:rFonts w:ascii="Garamond" w:hAnsi="Garamond" w:cs="Times New Roman"/>
                <w:sz w:val="20"/>
                <w:szCs w:val="20"/>
              </w:rPr>
            </w:pPr>
          </w:p>
        </w:tc>
      </w:tr>
      <w:tr w:rsidR="007328D7" w:rsidRPr="009A4209" w14:paraId="2D8534BD" w14:textId="77777777" w:rsidTr="00710C08">
        <w:tc>
          <w:tcPr>
            <w:tcW w:w="4111" w:type="dxa"/>
          </w:tcPr>
          <w:p w14:paraId="3A2907F9" w14:textId="77777777" w:rsidR="007328D7" w:rsidRPr="009578C4" w:rsidRDefault="007328D7" w:rsidP="00DB60C3">
            <w:pPr>
              <w:pStyle w:val="CM19"/>
              <w:widowControl/>
              <w:spacing w:after="80" w:line="300" w:lineRule="atLeast"/>
              <w:jc w:val="both"/>
              <w:rPr>
                <w:rFonts w:ascii="Garamond" w:hAnsi="Garamond"/>
                <w:sz w:val="28"/>
                <w:szCs w:val="28"/>
              </w:rPr>
            </w:pPr>
            <w:r w:rsidRPr="001C354F">
              <w:rPr>
                <w:rFonts w:ascii="Garamond" w:hAnsi="Garamond"/>
                <w:sz w:val="40"/>
                <w:szCs w:val="28"/>
              </w:rPr>
              <w:t>O</w:t>
            </w:r>
            <w:r w:rsidRPr="009578C4">
              <w:rPr>
                <w:rFonts w:ascii="Garamond" w:hAnsi="Garamond"/>
                <w:sz w:val="28"/>
                <w:szCs w:val="28"/>
              </w:rPr>
              <w:t xml:space="preserve"> </w:t>
            </w:r>
            <w:proofErr w:type="spellStart"/>
            <w:r w:rsidRPr="009578C4">
              <w:rPr>
                <w:rFonts w:ascii="Garamond" w:hAnsi="Garamond"/>
                <w:sz w:val="28"/>
                <w:szCs w:val="28"/>
              </w:rPr>
              <w:t>Hiarn</w:t>
            </w:r>
            <w:proofErr w:type="spellEnd"/>
            <w:r w:rsidRPr="009578C4">
              <w:rPr>
                <w:rFonts w:ascii="Garamond" w:hAnsi="Garamond"/>
                <w:sz w:val="28"/>
                <w:szCs w:val="28"/>
              </w:rPr>
              <w:t xml:space="preserve"> </w:t>
            </w:r>
            <w:proofErr w:type="spellStart"/>
            <w:r w:rsidRPr="009578C4">
              <w:rPr>
                <w:rFonts w:ascii="Garamond" w:hAnsi="Garamond"/>
                <w:sz w:val="28"/>
                <w:szCs w:val="28"/>
              </w:rPr>
              <w:t>Yeesey</w:t>
            </w:r>
            <w:proofErr w:type="spellEnd"/>
            <w:r w:rsidRPr="009578C4">
              <w:rPr>
                <w:rFonts w:ascii="Garamond" w:hAnsi="Garamond"/>
                <w:sz w:val="28"/>
                <w:szCs w:val="28"/>
              </w:rPr>
              <w:t xml:space="preserve"> </w:t>
            </w:r>
            <w:proofErr w:type="spellStart"/>
            <w:r w:rsidRPr="009578C4">
              <w:rPr>
                <w:rFonts w:ascii="Garamond" w:hAnsi="Garamond"/>
                <w:sz w:val="28"/>
                <w:szCs w:val="28"/>
              </w:rPr>
              <w:t>Creest</w:t>
            </w:r>
            <w:proofErr w:type="spellEnd"/>
            <w:r w:rsidRPr="009578C4">
              <w:rPr>
                <w:rFonts w:ascii="Garamond" w:hAnsi="Garamond"/>
                <w:sz w:val="28"/>
                <w:szCs w:val="28"/>
              </w:rPr>
              <w:t xml:space="preserve">, hug </w:t>
            </w:r>
            <w:proofErr w:type="spellStart"/>
            <w:r w:rsidRPr="009578C4">
              <w:rPr>
                <w:rFonts w:ascii="Garamond" w:hAnsi="Garamond"/>
                <w:sz w:val="28"/>
                <w:szCs w:val="28"/>
              </w:rPr>
              <w:t>graih</w:t>
            </w:r>
            <w:proofErr w:type="spellEnd"/>
            <w:r w:rsidRPr="009578C4">
              <w:rPr>
                <w:rFonts w:ascii="Garamond" w:hAnsi="Garamond"/>
                <w:sz w:val="28"/>
                <w:szCs w:val="28"/>
              </w:rPr>
              <w:t xml:space="preserve"> </w:t>
            </w:r>
            <w:proofErr w:type="spellStart"/>
            <w:r w:rsidRPr="009578C4">
              <w:rPr>
                <w:rFonts w:ascii="Garamond" w:hAnsi="Garamond"/>
                <w:sz w:val="28"/>
                <w:szCs w:val="28"/>
              </w:rPr>
              <w:t>dooin</w:t>
            </w:r>
            <w:proofErr w:type="spellEnd"/>
            <w:r w:rsidRPr="009578C4">
              <w:rPr>
                <w:rFonts w:ascii="Garamond" w:hAnsi="Garamond"/>
                <w:sz w:val="28"/>
                <w:szCs w:val="28"/>
              </w:rPr>
              <w:t xml:space="preserve"> as hug </w:t>
            </w:r>
            <w:proofErr w:type="spellStart"/>
            <w:r w:rsidRPr="009578C4">
              <w:rPr>
                <w:rFonts w:ascii="Garamond" w:hAnsi="Garamond"/>
                <w:sz w:val="28"/>
                <w:szCs w:val="28"/>
              </w:rPr>
              <w:t>oo</w:t>
            </w:r>
            <w:proofErr w:type="spellEnd"/>
            <w:r w:rsidRPr="009578C4">
              <w:rPr>
                <w:rFonts w:ascii="Garamond" w:hAnsi="Garamond"/>
                <w:sz w:val="28"/>
                <w:szCs w:val="28"/>
              </w:rPr>
              <w:t xml:space="preserve"> </w:t>
            </w:r>
            <w:proofErr w:type="spellStart"/>
            <w:r w:rsidRPr="009578C4">
              <w:rPr>
                <w:rFonts w:ascii="Garamond" w:hAnsi="Garamond"/>
                <w:sz w:val="28"/>
                <w:szCs w:val="28"/>
              </w:rPr>
              <w:t>hene</w:t>
            </w:r>
            <w:proofErr w:type="spellEnd"/>
            <w:r w:rsidRPr="009578C4">
              <w:rPr>
                <w:rFonts w:ascii="Garamond" w:hAnsi="Garamond"/>
                <w:sz w:val="28"/>
                <w:szCs w:val="28"/>
              </w:rPr>
              <w:t xml:space="preserve"> er </w:t>
            </w:r>
            <w:proofErr w:type="spellStart"/>
            <w:r w:rsidRPr="009578C4">
              <w:rPr>
                <w:rFonts w:ascii="Garamond" w:hAnsi="Garamond"/>
                <w:sz w:val="28"/>
                <w:szCs w:val="28"/>
              </w:rPr>
              <w:t>nyn</w:t>
            </w:r>
            <w:proofErr w:type="spellEnd"/>
            <w:r w:rsidRPr="009578C4">
              <w:rPr>
                <w:rFonts w:ascii="Garamond" w:hAnsi="Garamond"/>
                <w:sz w:val="28"/>
                <w:szCs w:val="28"/>
              </w:rPr>
              <w:t xml:space="preserve"> son, cur </w:t>
            </w:r>
            <w:proofErr w:type="spellStart"/>
            <w:r w:rsidRPr="009578C4">
              <w:rPr>
                <w:rFonts w:ascii="Garamond" w:hAnsi="Garamond"/>
                <w:sz w:val="28"/>
                <w:szCs w:val="28"/>
              </w:rPr>
              <w:t>grayse</w:t>
            </w:r>
            <w:proofErr w:type="spellEnd"/>
            <w:r w:rsidRPr="009578C4">
              <w:rPr>
                <w:rFonts w:ascii="Garamond" w:hAnsi="Garamond"/>
                <w:sz w:val="28"/>
                <w:szCs w:val="28"/>
              </w:rPr>
              <w:t xml:space="preserve"> </w:t>
            </w:r>
            <w:proofErr w:type="spellStart"/>
            <w:r w:rsidRPr="009578C4">
              <w:rPr>
                <w:rFonts w:ascii="Garamond" w:hAnsi="Garamond"/>
                <w:sz w:val="28"/>
                <w:szCs w:val="28"/>
              </w:rPr>
              <w:t>dooin</w:t>
            </w:r>
            <w:proofErr w:type="spellEnd"/>
            <w:r w:rsidRPr="009578C4">
              <w:rPr>
                <w:rFonts w:ascii="Garamond" w:hAnsi="Garamond"/>
                <w:sz w:val="28"/>
                <w:szCs w:val="28"/>
              </w:rPr>
              <w:t xml:space="preserve"> </w:t>
            </w:r>
            <w:proofErr w:type="spellStart"/>
            <w:r w:rsidRPr="009578C4">
              <w:rPr>
                <w:rFonts w:ascii="Garamond" w:hAnsi="Garamond"/>
                <w:sz w:val="28"/>
                <w:szCs w:val="28"/>
              </w:rPr>
              <w:t>dy</w:t>
            </w:r>
            <w:proofErr w:type="spellEnd"/>
            <w:r w:rsidRPr="009578C4">
              <w:rPr>
                <w:rFonts w:ascii="Garamond" w:hAnsi="Garamond"/>
                <w:sz w:val="28"/>
                <w:szCs w:val="28"/>
              </w:rPr>
              <w:t xml:space="preserve"> chur </w:t>
            </w:r>
            <w:proofErr w:type="spellStart"/>
            <w:r w:rsidRPr="009578C4">
              <w:rPr>
                <w:rFonts w:ascii="Garamond" w:hAnsi="Garamond"/>
                <w:sz w:val="28"/>
                <w:szCs w:val="28"/>
              </w:rPr>
              <w:t>graih</w:t>
            </w:r>
            <w:proofErr w:type="spellEnd"/>
            <w:r w:rsidRPr="009578C4">
              <w:rPr>
                <w:rFonts w:ascii="Garamond" w:hAnsi="Garamond"/>
                <w:sz w:val="28"/>
                <w:szCs w:val="28"/>
              </w:rPr>
              <w:t xml:space="preserve">, as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leih</w:t>
            </w:r>
            <w:proofErr w:type="spellEnd"/>
            <w:r w:rsidRPr="009578C4">
              <w:rPr>
                <w:rFonts w:ascii="Garamond" w:hAnsi="Garamond"/>
                <w:sz w:val="28"/>
                <w:szCs w:val="28"/>
              </w:rPr>
              <w:t xml:space="preserve"> as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yanoo</w:t>
            </w:r>
            <w:proofErr w:type="spellEnd"/>
            <w:r w:rsidRPr="009578C4">
              <w:rPr>
                <w:rFonts w:ascii="Garamond" w:hAnsi="Garamond"/>
                <w:sz w:val="28"/>
                <w:szCs w:val="28"/>
              </w:rPr>
              <w:t xml:space="preserve"> </w:t>
            </w:r>
            <w:proofErr w:type="spellStart"/>
            <w:r w:rsidRPr="009578C4">
              <w:rPr>
                <w:rFonts w:ascii="Garamond" w:hAnsi="Garamond"/>
                <w:sz w:val="28"/>
                <w:szCs w:val="28"/>
              </w:rPr>
              <w:t>mie</w:t>
            </w:r>
            <w:proofErr w:type="spellEnd"/>
            <w:r w:rsidRPr="009578C4">
              <w:rPr>
                <w:rFonts w:ascii="Garamond" w:hAnsi="Garamond"/>
                <w:sz w:val="28"/>
                <w:szCs w:val="28"/>
              </w:rPr>
              <w:t xml:space="preserve">. As </w:t>
            </w:r>
            <w:proofErr w:type="spellStart"/>
            <w:r w:rsidRPr="009578C4">
              <w:rPr>
                <w:rFonts w:ascii="Garamond" w:hAnsi="Garamond"/>
                <w:sz w:val="28"/>
                <w:szCs w:val="28"/>
              </w:rPr>
              <w:t>roih</w:t>
            </w:r>
            <w:proofErr w:type="spellEnd"/>
            <w:r w:rsidRPr="009578C4">
              <w:rPr>
                <w:rFonts w:ascii="Garamond" w:hAnsi="Garamond"/>
                <w:sz w:val="28"/>
                <w:szCs w:val="28"/>
              </w:rPr>
              <w:t xml:space="preserve"> </w:t>
            </w:r>
            <w:proofErr w:type="spellStart"/>
            <w:r w:rsidRPr="009578C4">
              <w:rPr>
                <w:rFonts w:ascii="Garamond" w:hAnsi="Garamond"/>
                <w:sz w:val="28"/>
                <w:szCs w:val="28"/>
              </w:rPr>
              <w:t>ayns</w:t>
            </w:r>
            <w:proofErr w:type="spellEnd"/>
            <w:r w:rsidRPr="009578C4">
              <w:rPr>
                <w:rFonts w:ascii="Garamond" w:hAnsi="Garamond"/>
                <w:sz w:val="28"/>
                <w:szCs w:val="28"/>
              </w:rPr>
              <w:t xml:space="preserve"> </w:t>
            </w:r>
            <w:proofErr w:type="spellStart"/>
            <w:r w:rsidRPr="009578C4">
              <w:rPr>
                <w:rFonts w:ascii="Garamond" w:hAnsi="Garamond"/>
                <w:sz w:val="28"/>
                <w:szCs w:val="28"/>
              </w:rPr>
              <w:t>raadji</w:t>
            </w:r>
            <w:r w:rsidRPr="008072AD">
              <w:rPr>
                <w:rFonts w:ascii="Garamond" w:hAnsi="Garamond"/>
                <w:i/>
                <w:sz w:val="28"/>
                <w:szCs w:val="28"/>
              </w:rPr>
              <w:t>n</w:t>
            </w:r>
            <w:proofErr w:type="spellEnd"/>
            <w:r w:rsidRPr="009578C4">
              <w:rPr>
                <w:rFonts w:ascii="Garamond" w:hAnsi="Garamond"/>
                <w:sz w:val="28"/>
                <w:szCs w:val="28"/>
              </w:rPr>
              <w:t xml:space="preserve"> </w:t>
            </w:r>
            <w:proofErr w:type="spellStart"/>
            <w:r w:rsidRPr="009578C4">
              <w:rPr>
                <w:rFonts w:ascii="Garamond" w:hAnsi="Garamond"/>
                <w:sz w:val="28"/>
                <w:szCs w:val="28"/>
              </w:rPr>
              <w:t>dt’annaghyn</w:t>
            </w:r>
            <w:proofErr w:type="spellEnd"/>
            <w:r w:rsidRPr="009578C4">
              <w:rPr>
                <w:rFonts w:ascii="Garamond" w:hAnsi="Garamond"/>
                <w:sz w:val="28"/>
                <w:szCs w:val="28"/>
              </w:rPr>
              <w:t xml:space="preserve">, </w:t>
            </w:r>
            <w:proofErr w:type="spellStart"/>
            <w:r w:rsidRPr="009578C4">
              <w:rPr>
                <w:rFonts w:ascii="Garamond" w:hAnsi="Garamond"/>
                <w:sz w:val="28"/>
                <w:szCs w:val="28"/>
              </w:rPr>
              <w:t>dy</w:t>
            </w:r>
            <w:proofErr w:type="spellEnd"/>
            <w:r w:rsidRPr="009578C4">
              <w:rPr>
                <w:rFonts w:ascii="Garamond" w:hAnsi="Garamond"/>
                <w:sz w:val="28"/>
                <w:szCs w:val="28"/>
              </w:rPr>
              <w:t xml:space="preserve"> </w:t>
            </w:r>
            <w:proofErr w:type="spellStart"/>
            <w:r w:rsidRPr="009578C4">
              <w:rPr>
                <w:rFonts w:ascii="Garamond" w:hAnsi="Garamond"/>
                <w:sz w:val="28"/>
                <w:szCs w:val="28"/>
              </w:rPr>
              <w:t>vod</w:t>
            </w:r>
            <w:proofErr w:type="spellEnd"/>
            <w:r w:rsidRPr="009578C4">
              <w:rPr>
                <w:rFonts w:ascii="Garamond" w:hAnsi="Garamond"/>
                <w:sz w:val="28"/>
                <w:szCs w:val="28"/>
              </w:rPr>
              <w:t xml:space="preserve"> mad </w:t>
            </w:r>
            <w:proofErr w:type="spellStart"/>
            <w:r w:rsidRPr="009578C4">
              <w:rPr>
                <w:rFonts w:ascii="Garamond" w:hAnsi="Garamond"/>
                <w:sz w:val="28"/>
                <w:szCs w:val="28"/>
              </w:rPr>
              <w:t>beaghey</w:t>
            </w:r>
            <w:proofErr w:type="spellEnd"/>
            <w:r w:rsidRPr="009578C4">
              <w:rPr>
                <w:rFonts w:ascii="Garamond" w:hAnsi="Garamond"/>
                <w:sz w:val="28"/>
                <w:szCs w:val="28"/>
              </w:rPr>
              <w:t xml:space="preserve"> as </w:t>
            </w:r>
            <w:proofErr w:type="spellStart"/>
            <w:r w:rsidRPr="009578C4">
              <w:rPr>
                <w:rFonts w:ascii="Garamond" w:hAnsi="Garamond"/>
                <w:sz w:val="28"/>
                <w:szCs w:val="28"/>
              </w:rPr>
              <w:t>baase</w:t>
            </w:r>
            <w:proofErr w:type="spellEnd"/>
            <w:r w:rsidRPr="009578C4">
              <w:rPr>
                <w:rFonts w:ascii="Garamond" w:hAnsi="Garamond"/>
                <w:sz w:val="28"/>
                <w:szCs w:val="28"/>
              </w:rPr>
              <w:t xml:space="preserve"> y </w:t>
            </w:r>
            <w:proofErr w:type="spellStart"/>
            <w:r w:rsidRPr="009578C4">
              <w:rPr>
                <w:rFonts w:ascii="Garamond" w:hAnsi="Garamond"/>
                <w:sz w:val="28"/>
                <w:szCs w:val="28"/>
              </w:rPr>
              <w:t>gheddyn</w:t>
            </w:r>
            <w:proofErr w:type="spellEnd"/>
            <w:r w:rsidRPr="009578C4">
              <w:rPr>
                <w:rFonts w:ascii="Garamond" w:hAnsi="Garamond"/>
                <w:sz w:val="28"/>
                <w:szCs w:val="28"/>
              </w:rPr>
              <w:t xml:space="preserve"> </w:t>
            </w:r>
            <w:proofErr w:type="spellStart"/>
            <w:r w:rsidRPr="009578C4">
              <w:rPr>
                <w:rFonts w:ascii="Garamond" w:hAnsi="Garamond"/>
                <w:sz w:val="28"/>
                <w:szCs w:val="28"/>
              </w:rPr>
              <w:t>nyn</w:t>
            </w:r>
            <w:proofErr w:type="spellEnd"/>
            <w:r w:rsidRPr="009578C4">
              <w:rPr>
                <w:rFonts w:ascii="Garamond" w:hAnsi="Garamond"/>
                <w:sz w:val="28"/>
                <w:szCs w:val="28"/>
              </w:rPr>
              <w:t xml:space="preserve"> </w:t>
            </w:r>
            <w:proofErr w:type="spellStart"/>
            <w:r w:rsidRPr="009578C4">
              <w:rPr>
                <w:rFonts w:ascii="Garamond" w:hAnsi="Garamond"/>
                <w:sz w:val="28"/>
                <w:szCs w:val="28"/>
              </w:rPr>
              <w:t>Shiarvaantyn</w:t>
            </w:r>
            <w:proofErr w:type="spellEnd"/>
            <w:r w:rsidRPr="009578C4">
              <w:rPr>
                <w:rFonts w:ascii="Garamond" w:hAnsi="Garamond"/>
                <w:sz w:val="28"/>
                <w:szCs w:val="28"/>
              </w:rPr>
              <w:t xml:space="preserve"> </w:t>
            </w:r>
            <w:proofErr w:type="spellStart"/>
            <w:r w:rsidRPr="009578C4">
              <w:rPr>
                <w:rFonts w:ascii="Garamond" w:hAnsi="Garamond"/>
                <w:sz w:val="28"/>
                <w:szCs w:val="28"/>
              </w:rPr>
              <w:t>dhyts</w:t>
            </w:r>
            <w:proofErr w:type="spellEnd"/>
            <w:r w:rsidRPr="009578C4">
              <w:rPr>
                <w:rFonts w:ascii="Garamond" w:hAnsi="Garamond"/>
                <w:sz w:val="28"/>
                <w:szCs w:val="28"/>
              </w:rPr>
              <w:t xml:space="preserve"> as </w:t>
            </w:r>
            <w:proofErr w:type="spellStart"/>
            <w:r w:rsidRPr="009578C4">
              <w:rPr>
                <w:rFonts w:ascii="Garamond" w:hAnsi="Garamond"/>
                <w:sz w:val="28"/>
                <w:szCs w:val="28"/>
              </w:rPr>
              <w:t>myghyn</w:t>
            </w:r>
            <w:proofErr w:type="spellEnd"/>
            <w:r w:rsidRPr="009578C4">
              <w:rPr>
                <w:rFonts w:ascii="Garamond" w:hAnsi="Garamond"/>
                <w:sz w:val="28"/>
                <w:szCs w:val="28"/>
              </w:rPr>
              <w:t xml:space="preserve"> y </w:t>
            </w:r>
            <w:proofErr w:type="spellStart"/>
            <w:r w:rsidRPr="009578C4">
              <w:rPr>
                <w:rFonts w:ascii="Garamond" w:hAnsi="Garamond"/>
                <w:sz w:val="28"/>
                <w:szCs w:val="28"/>
              </w:rPr>
              <w:t>g</w:t>
            </w:r>
            <w:r w:rsidRPr="009578C4">
              <w:rPr>
                <w:rFonts w:ascii="Garamond" w:hAnsi="Garamond"/>
                <w:i/>
                <w:sz w:val="28"/>
                <w:szCs w:val="28"/>
              </w:rPr>
              <w:t>h</w:t>
            </w:r>
            <w:r w:rsidRPr="009578C4">
              <w:rPr>
                <w:rFonts w:ascii="Garamond" w:hAnsi="Garamond"/>
                <w:sz w:val="28"/>
                <w:szCs w:val="28"/>
              </w:rPr>
              <w:t>eddyn</w:t>
            </w:r>
            <w:proofErr w:type="spellEnd"/>
            <w:r w:rsidRPr="009578C4">
              <w:rPr>
                <w:rFonts w:ascii="Garamond" w:hAnsi="Garamond"/>
                <w:sz w:val="28"/>
                <w:szCs w:val="28"/>
              </w:rPr>
              <w:t xml:space="preserve"> </w:t>
            </w:r>
            <w:proofErr w:type="spellStart"/>
            <w:r w:rsidRPr="009578C4">
              <w:rPr>
                <w:rFonts w:ascii="Garamond" w:hAnsi="Garamond"/>
                <w:sz w:val="28"/>
                <w:szCs w:val="28"/>
              </w:rPr>
              <w:t>ec</w:t>
            </w:r>
            <w:proofErr w:type="spellEnd"/>
            <w:r w:rsidRPr="009578C4">
              <w:rPr>
                <w:rFonts w:ascii="Garamond" w:hAnsi="Garamond"/>
                <w:sz w:val="28"/>
                <w:szCs w:val="28"/>
              </w:rPr>
              <w:t xml:space="preserve"> y </w:t>
            </w:r>
            <w:proofErr w:type="spellStart"/>
            <w:r w:rsidRPr="009578C4">
              <w:rPr>
                <w:rFonts w:ascii="Garamond" w:hAnsi="Garamond"/>
                <w:sz w:val="28"/>
                <w:szCs w:val="28"/>
              </w:rPr>
              <w:t>Laa</w:t>
            </w:r>
            <w:proofErr w:type="spellEnd"/>
            <w:r w:rsidRPr="009578C4">
              <w:rPr>
                <w:rFonts w:ascii="Garamond" w:hAnsi="Garamond"/>
                <w:sz w:val="28"/>
                <w:szCs w:val="28"/>
              </w:rPr>
              <w:t xml:space="preserve"> </w:t>
            </w:r>
            <w:proofErr w:type="spellStart"/>
            <w:r w:rsidRPr="009578C4">
              <w:rPr>
                <w:rFonts w:ascii="Garamond" w:hAnsi="Garamond"/>
                <w:sz w:val="28"/>
                <w:szCs w:val="28"/>
              </w:rPr>
              <w:t>mooar</w:t>
            </w:r>
            <w:proofErr w:type="spellEnd"/>
            <w:r w:rsidRPr="009578C4">
              <w:rPr>
                <w:rFonts w:ascii="Garamond" w:hAnsi="Garamond"/>
                <w:sz w:val="28"/>
                <w:szCs w:val="28"/>
              </w:rPr>
              <w:t xml:space="preserve">. </w:t>
            </w:r>
            <w:r w:rsidRPr="009578C4">
              <w:rPr>
                <w:rFonts w:ascii="Garamond" w:hAnsi="Garamond"/>
                <w:i/>
                <w:sz w:val="28"/>
                <w:szCs w:val="28"/>
              </w:rPr>
              <w:t>Amen</w:t>
            </w:r>
            <w:r w:rsidRPr="009578C4">
              <w:rPr>
                <w:rFonts w:ascii="Garamond" w:hAnsi="Garamond"/>
                <w:sz w:val="28"/>
                <w:szCs w:val="28"/>
              </w:rPr>
              <w:t xml:space="preserve">. </w:t>
            </w:r>
          </w:p>
        </w:tc>
        <w:tc>
          <w:tcPr>
            <w:tcW w:w="3810" w:type="dxa"/>
          </w:tcPr>
          <w:p w14:paraId="5323B898" w14:textId="77777777" w:rsidR="007328D7" w:rsidRPr="009A4209" w:rsidRDefault="007328D7" w:rsidP="00DB60C3">
            <w:pPr>
              <w:pStyle w:val="ListParagraph"/>
              <w:ind w:left="0"/>
              <w:jc w:val="both"/>
              <w:rPr>
                <w:rFonts w:ascii="Garamond" w:hAnsi="Garamond" w:cs="Times New Roman"/>
                <w:i/>
                <w:sz w:val="28"/>
              </w:rPr>
            </w:pPr>
            <w:r w:rsidRPr="001C354F">
              <w:rPr>
                <w:rFonts w:ascii="Garamond" w:hAnsi="Garamond" w:cs="Times New Roman"/>
                <w:sz w:val="40"/>
              </w:rPr>
              <w:t>O</w:t>
            </w:r>
            <w:r w:rsidRPr="009A4209">
              <w:rPr>
                <w:rFonts w:ascii="Garamond" w:hAnsi="Garamond" w:cs="Times New Roman"/>
                <w:i/>
                <w:sz w:val="28"/>
              </w:rPr>
              <w:t xml:space="preserve"> Lord Jesus Christ, who hast loved us, and given thy self for us, give us Grace to love, and to forgive, and to do good. And that running the way of thy Commandments, we may live and die thy Servants, and find Mercy at the great Day. </w:t>
            </w:r>
            <w:r w:rsidRPr="009A4209">
              <w:rPr>
                <w:rFonts w:ascii="Garamond" w:hAnsi="Garamond" w:cs="Times New Roman"/>
                <w:sz w:val="28"/>
              </w:rPr>
              <w:t>Amen</w:t>
            </w:r>
            <w:r w:rsidRPr="009A4209">
              <w:rPr>
                <w:rFonts w:ascii="Garamond" w:hAnsi="Garamond" w:cs="Times New Roman"/>
                <w:i/>
                <w:sz w:val="28"/>
              </w:rPr>
              <w:t>.</w:t>
            </w:r>
          </w:p>
        </w:tc>
        <w:tc>
          <w:tcPr>
            <w:tcW w:w="0" w:type="auto"/>
          </w:tcPr>
          <w:p w14:paraId="1C6D7098" w14:textId="77777777" w:rsidR="007328D7" w:rsidRPr="00567463" w:rsidRDefault="007328D7" w:rsidP="00DB60C3">
            <w:pPr>
              <w:pStyle w:val="ListParagraph"/>
              <w:ind w:left="0"/>
              <w:rPr>
                <w:rFonts w:ascii="Garamond" w:hAnsi="Garamond" w:cs="Times New Roman"/>
                <w:i/>
                <w:sz w:val="20"/>
                <w:szCs w:val="20"/>
              </w:rPr>
            </w:pPr>
          </w:p>
        </w:tc>
      </w:tr>
    </w:tbl>
    <w:p w14:paraId="6A44EF01" w14:textId="77777777" w:rsidR="00565329" w:rsidRPr="008B4C85" w:rsidRDefault="00565329" w:rsidP="00DB60C3">
      <w:pPr>
        <w:pStyle w:val="ListParagraph"/>
        <w:pageBreakBefore/>
        <w:pBdr>
          <w:bottom w:val="single" w:sz="4" w:space="1" w:color="auto"/>
        </w:pBdr>
        <w:ind w:left="0"/>
        <w:rPr>
          <w:rFonts w:ascii="Garamond" w:hAnsi="Garamond" w:cs="Times New Roman"/>
          <w:sz w:val="28"/>
        </w:rPr>
      </w:pPr>
      <w:r w:rsidRPr="008B4C85">
        <w:rPr>
          <w:rFonts w:ascii="Garamond" w:hAnsi="Garamond" w:cs="Times New Roman"/>
          <w:sz w:val="28"/>
        </w:rPr>
        <w:lastRenderedPageBreak/>
        <w:t>[111]</w:t>
      </w:r>
    </w:p>
    <w:p w14:paraId="7191E9FA" w14:textId="77777777" w:rsidR="008072AD" w:rsidRDefault="008072AD" w:rsidP="00DB60C3">
      <w:pPr>
        <w:pStyle w:val="ListParagraph"/>
        <w:spacing w:before="360" w:after="240"/>
        <w:ind w:left="0"/>
        <w:contextualSpacing w:val="0"/>
        <w:jc w:val="center"/>
        <w:rPr>
          <w:rFonts w:ascii="Garamond" w:hAnsi="Garamond" w:cs="Times New Roman"/>
          <w:i/>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Pr="00D05E71">
        <w:rPr>
          <w:rFonts w:ascii="Garamond" w:hAnsi="Garamond" w:cs="Times New Roman"/>
          <w:sz w:val="32"/>
        </w:rPr>
        <w:t>X</w:t>
      </w:r>
      <w:r w:rsidRPr="001D7831">
        <w:rPr>
          <w:rFonts w:ascii="Garamond" w:hAnsi="Garamond" w:cs="Times New Roman"/>
          <w:sz w:val="32"/>
        </w:rPr>
        <w:t>I</w:t>
      </w:r>
      <w:r>
        <w:rPr>
          <w:rFonts w:ascii="Garamond" w:hAnsi="Garamond" w:cs="Times New Roman"/>
          <w:sz w:val="32"/>
        </w:rPr>
        <w:t>I</w:t>
      </w:r>
      <w:r w:rsidRPr="00CB7EF1">
        <w:rPr>
          <w:rFonts w:ascii="Garamond" w:hAnsi="Garamond" w:cs="Times New Roman"/>
          <w:sz w:val="32"/>
        </w:rPr>
        <w:t>I</w:t>
      </w:r>
      <w:r w:rsidRPr="008B4C85">
        <w:rPr>
          <w:rFonts w:ascii="Garamond" w:hAnsi="Garamond" w:cs="Times New Roman"/>
          <w:i/>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825"/>
        <w:gridCol w:w="993"/>
      </w:tblGrid>
      <w:tr w:rsidR="008072AD" w:rsidRPr="008072AD" w14:paraId="20683C1C" w14:textId="77777777" w:rsidTr="004B200B">
        <w:tc>
          <w:tcPr>
            <w:tcW w:w="4253" w:type="dxa"/>
          </w:tcPr>
          <w:p w14:paraId="05CA1C40" w14:textId="77777777" w:rsidR="008072AD" w:rsidRPr="00F66B4A" w:rsidRDefault="008072AD" w:rsidP="00DB60C3">
            <w:pPr>
              <w:pStyle w:val="CM5"/>
              <w:widowControl/>
              <w:spacing w:after="80"/>
              <w:jc w:val="both"/>
              <w:rPr>
                <w:rFonts w:ascii="Garamond" w:hAnsi="Garamond"/>
                <w:sz w:val="28"/>
                <w:szCs w:val="28"/>
              </w:rPr>
            </w:pPr>
            <w:r w:rsidRPr="00F66B4A">
              <w:rPr>
                <w:rFonts w:ascii="Garamond" w:hAnsi="Garamond"/>
                <w:i/>
                <w:sz w:val="28"/>
                <w:szCs w:val="28"/>
              </w:rPr>
              <w:t>Q.</w:t>
            </w:r>
            <w:r w:rsidRPr="00F66B4A">
              <w:rPr>
                <w:rFonts w:ascii="Garamond" w:hAnsi="Garamond"/>
                <w:sz w:val="28"/>
                <w:szCs w:val="28"/>
              </w:rPr>
              <w:t xml:space="preserve"> </w:t>
            </w:r>
            <w:r w:rsidRPr="00DB6541">
              <w:rPr>
                <w:rFonts w:ascii="Old English Text MT" w:hAnsi="Old English Text MT"/>
                <w:sz w:val="44"/>
                <w:szCs w:val="28"/>
              </w:rPr>
              <w:t>M</w:t>
            </w:r>
            <w:r w:rsidRPr="00710C08">
              <w:rPr>
                <w:rFonts w:ascii="Old English Text MT" w:hAnsi="Old English Text MT"/>
                <w:sz w:val="28"/>
                <w:szCs w:val="28"/>
              </w:rPr>
              <w:t xml:space="preserve">Y </w:t>
            </w:r>
            <w:proofErr w:type="spellStart"/>
            <w:r w:rsidRPr="00710C08">
              <w:rPr>
                <w:rFonts w:ascii="Old English Text MT" w:hAnsi="Old English Text MT"/>
                <w:sz w:val="28"/>
                <w:szCs w:val="28"/>
              </w:rPr>
              <w:t>Lianoo</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mie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toig</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shoh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vod</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oo</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reddyn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shoh</w:t>
            </w:r>
            <w:proofErr w:type="spellEnd"/>
            <w:r w:rsidRPr="00710C08">
              <w:rPr>
                <w:rFonts w:ascii="Old English Text MT" w:hAnsi="Old English Text MT"/>
                <w:sz w:val="28"/>
                <w:szCs w:val="28"/>
              </w:rPr>
              <w:t xml:space="preserve"> y </w:t>
            </w:r>
            <w:proofErr w:type="spellStart"/>
            <w:r w:rsidRPr="00710C08">
              <w:rPr>
                <w:rFonts w:ascii="Old English Text MT" w:hAnsi="Old English Text MT"/>
                <w:sz w:val="28"/>
                <w:szCs w:val="28"/>
              </w:rPr>
              <w:t>yanoo</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jeed</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hene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gimmiaght</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ayns</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Annaghyn</w:t>
            </w:r>
            <w:proofErr w:type="spellEnd"/>
            <w:r w:rsidRPr="00710C08">
              <w:rPr>
                <w:rFonts w:ascii="Old English Text MT" w:hAnsi="Old English Text MT"/>
                <w:sz w:val="28"/>
                <w:szCs w:val="28"/>
              </w:rPr>
              <w:t xml:space="preserve"> Yee </w:t>
            </w:r>
            <w:proofErr w:type="spellStart"/>
            <w:r w:rsidRPr="00710C08">
              <w:rPr>
                <w:rFonts w:ascii="Old English Text MT" w:hAnsi="Old English Text MT"/>
                <w:sz w:val="28"/>
                <w:szCs w:val="28"/>
              </w:rPr>
              <w:t>ny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hirveish</w:t>
            </w:r>
            <w:proofErr w:type="spellEnd"/>
            <w:r w:rsidRPr="00710C08">
              <w:rPr>
                <w:rFonts w:ascii="Old English Text MT" w:hAnsi="Old English Text MT"/>
                <w:sz w:val="28"/>
                <w:szCs w:val="28"/>
              </w:rPr>
              <w:t xml:space="preserve"> e, </w:t>
            </w:r>
            <w:proofErr w:type="spellStart"/>
            <w:r w:rsidRPr="00710C08">
              <w:rPr>
                <w:rFonts w:ascii="Old English Text MT" w:hAnsi="Old English Text MT"/>
                <w:sz w:val="28"/>
                <w:szCs w:val="28"/>
              </w:rPr>
              <w:t>fegooish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ard</w:t>
            </w:r>
            <w:r w:rsidRPr="00710C08">
              <w:rPr>
                <w:rFonts w:ascii="Old English Text MT" w:hAnsi="Old English Text MT"/>
                <w:sz w:val="28"/>
                <w:szCs w:val="28"/>
              </w:rPr>
              <w:softHyphen/>
              <w:t>-ghrayse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echey</w:t>
            </w:r>
            <w:proofErr w:type="spellEnd"/>
            <w:r w:rsidRPr="00710C08">
              <w:rPr>
                <w:rFonts w:ascii="Old English Text MT" w:hAnsi="Old English Text MT"/>
                <w:sz w:val="28"/>
                <w:szCs w:val="28"/>
              </w:rPr>
              <w:t xml:space="preserve">, er y hon </w:t>
            </w:r>
            <w:proofErr w:type="spellStart"/>
            <w:r w:rsidRPr="00710C08">
              <w:rPr>
                <w:rFonts w:ascii="Old English Text MT" w:hAnsi="Old English Text MT"/>
                <w:sz w:val="28"/>
                <w:szCs w:val="28"/>
              </w:rPr>
              <w:t>shegin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dhyt</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gynsagh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ec</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choilley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earish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eamagh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liorish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Padjer</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imneagh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Lig</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dou</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eisht</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clashtyn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vod</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oo</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Padjer</w:t>
            </w:r>
            <w:proofErr w:type="spellEnd"/>
            <w:r w:rsidRPr="00710C08">
              <w:rPr>
                <w:rFonts w:ascii="Old English Text MT" w:hAnsi="Old English Text MT"/>
                <w:sz w:val="28"/>
                <w:szCs w:val="28"/>
              </w:rPr>
              <w:t xml:space="preserve"> y </w:t>
            </w:r>
            <w:proofErr w:type="spellStart"/>
            <w:r w:rsidRPr="00710C08">
              <w:rPr>
                <w:rFonts w:ascii="Old English Text MT" w:hAnsi="Old English Text MT"/>
                <w:sz w:val="28"/>
                <w:szCs w:val="28"/>
              </w:rPr>
              <w:t>Chiarn</w:t>
            </w:r>
            <w:proofErr w:type="spellEnd"/>
            <w:r w:rsidRPr="00710C08">
              <w:rPr>
                <w:rFonts w:ascii="Old English Text MT" w:hAnsi="Old English Text MT"/>
                <w:sz w:val="28"/>
                <w:szCs w:val="28"/>
              </w:rPr>
              <w:t xml:space="preserve"> y </w:t>
            </w:r>
            <w:proofErr w:type="spellStart"/>
            <w:r w:rsidRPr="00710C08">
              <w:rPr>
                <w:rFonts w:ascii="Old English Text MT" w:hAnsi="Old English Text MT"/>
                <w:sz w:val="28"/>
                <w:szCs w:val="28"/>
              </w:rPr>
              <w:t>ghra</w:t>
            </w:r>
            <w:proofErr w:type="spellEnd"/>
            <w:r w:rsidRPr="00710C08">
              <w:rPr>
                <w:rFonts w:ascii="Old English Text MT" w:hAnsi="Old English Text MT"/>
                <w:i/>
                <w:sz w:val="28"/>
                <w:szCs w:val="28"/>
              </w:rPr>
              <w:t> </w:t>
            </w:r>
            <w:r w:rsidRPr="00710C08">
              <w:rPr>
                <w:rFonts w:ascii="Old English Text MT" w:hAnsi="Old English Text MT"/>
                <w:sz w:val="28"/>
                <w:szCs w:val="28"/>
              </w:rPr>
              <w:t xml:space="preserve">? </w:t>
            </w:r>
          </w:p>
        </w:tc>
        <w:tc>
          <w:tcPr>
            <w:tcW w:w="3825" w:type="dxa"/>
          </w:tcPr>
          <w:p w14:paraId="35AA839D" w14:textId="77777777" w:rsidR="008072AD" w:rsidRPr="008072AD" w:rsidRDefault="008072AD" w:rsidP="00DB60C3">
            <w:pPr>
              <w:pStyle w:val="ListParagraph"/>
              <w:ind w:left="0"/>
              <w:jc w:val="both"/>
              <w:rPr>
                <w:rFonts w:ascii="Old English Text MT" w:hAnsi="Old English Text MT" w:cs="Times New Roman"/>
                <w:sz w:val="28"/>
              </w:rPr>
            </w:pPr>
            <w:r w:rsidRPr="008072AD">
              <w:rPr>
                <w:rFonts w:ascii="Garamond" w:hAnsi="Garamond" w:cs="Times New Roman"/>
                <w:sz w:val="28"/>
              </w:rPr>
              <w:t xml:space="preserve">Q. </w:t>
            </w:r>
            <w:r w:rsidRPr="00DB6541">
              <w:rPr>
                <w:rFonts w:ascii="Old English Text MT" w:hAnsi="Old English Text MT" w:cs="Times New Roman"/>
                <w:sz w:val="44"/>
              </w:rPr>
              <w:t>M</w:t>
            </w:r>
            <w:r w:rsidRPr="008072AD">
              <w:rPr>
                <w:rFonts w:ascii="Old English Text MT" w:hAnsi="Old English Text MT" w:cs="Times New Roman"/>
                <w:sz w:val="28"/>
              </w:rPr>
              <w:t>Y good Child, know this, that thou art not able to do these Things of thy self, nor to walk in the Commandments of God, and to serve him, without his special Grace, which thou must learn at all times to call for by diligent Prayer, Let me hear therefore if thou canst say the Lord’s Prayer</w:t>
            </w:r>
            <w:r w:rsidRPr="008072AD">
              <w:rPr>
                <w:rFonts w:ascii="Old English Text MT" w:hAnsi="Old English Text MT" w:cs="Times New Roman"/>
                <w:i/>
                <w:sz w:val="28"/>
              </w:rPr>
              <w:t> </w:t>
            </w:r>
            <w:r w:rsidRPr="001C354F">
              <w:rPr>
                <w:rFonts w:ascii="Old English Text MT" w:hAnsi="Old English Text MT" w:cs="Times New Roman"/>
                <w:sz w:val="28"/>
              </w:rPr>
              <w:t>?</w:t>
            </w:r>
          </w:p>
        </w:tc>
        <w:tc>
          <w:tcPr>
            <w:tcW w:w="0" w:type="auto"/>
          </w:tcPr>
          <w:p w14:paraId="6987F8FF" w14:textId="77777777" w:rsidR="008072AD" w:rsidRPr="008072AD" w:rsidRDefault="008072AD" w:rsidP="00DB60C3">
            <w:pPr>
              <w:pStyle w:val="ListParagraph"/>
              <w:ind w:left="0"/>
              <w:rPr>
                <w:rFonts w:ascii="Garamond" w:hAnsi="Garamond" w:cs="Times New Roman"/>
                <w:sz w:val="20"/>
                <w:szCs w:val="20"/>
              </w:rPr>
            </w:pPr>
          </w:p>
        </w:tc>
      </w:tr>
      <w:tr w:rsidR="008072AD" w:rsidRPr="008072AD" w14:paraId="0282DAFB" w14:textId="77777777" w:rsidTr="004B200B">
        <w:tc>
          <w:tcPr>
            <w:tcW w:w="4253" w:type="dxa"/>
          </w:tcPr>
          <w:p w14:paraId="59D6C01C" w14:textId="77777777" w:rsidR="008072AD" w:rsidRPr="00F66B4A" w:rsidRDefault="008072AD" w:rsidP="00DB60C3">
            <w:pPr>
              <w:pStyle w:val="CM3"/>
              <w:widowControl/>
              <w:spacing w:line="240" w:lineRule="auto"/>
              <w:ind w:firstLine="227"/>
              <w:jc w:val="both"/>
              <w:rPr>
                <w:rFonts w:ascii="Garamond" w:hAnsi="Garamond"/>
                <w:sz w:val="28"/>
                <w:szCs w:val="28"/>
              </w:rPr>
            </w:pPr>
            <w:r w:rsidRPr="00F66B4A">
              <w:rPr>
                <w:rFonts w:ascii="Garamond" w:hAnsi="Garamond"/>
                <w:i/>
                <w:sz w:val="28"/>
                <w:szCs w:val="28"/>
              </w:rPr>
              <w:t xml:space="preserve">A. </w:t>
            </w:r>
            <w:r w:rsidRPr="00710C08">
              <w:rPr>
                <w:rFonts w:ascii="Old English Text MT" w:hAnsi="Old English Text MT"/>
                <w:sz w:val="28"/>
                <w:szCs w:val="28"/>
              </w:rPr>
              <w:t xml:space="preserve">Ayr ain </w:t>
            </w:r>
            <w:proofErr w:type="spellStart"/>
            <w:r w:rsidRPr="00710C08">
              <w:rPr>
                <w:rFonts w:ascii="Old English Text MT" w:hAnsi="Old English Text MT"/>
                <w:sz w:val="28"/>
                <w:szCs w:val="28"/>
              </w:rPr>
              <w:t>t’ayns</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Niau</w:t>
            </w:r>
            <w:proofErr w:type="spellEnd"/>
            <w:r w:rsidRPr="00710C08">
              <w:rPr>
                <w:rFonts w:ascii="Old English Text MT" w:hAnsi="Old English Text MT"/>
                <w:sz w:val="28"/>
                <w:szCs w:val="28"/>
              </w:rPr>
              <w:t xml:space="preserve"> ; </w:t>
            </w:r>
            <w:proofErr w:type="spellStart"/>
            <w:r w:rsidRPr="00710C08">
              <w:rPr>
                <w:rFonts w:ascii="Old English Text MT" w:hAnsi="Old English Text MT"/>
                <w:sz w:val="28"/>
                <w:szCs w:val="28"/>
              </w:rPr>
              <w:t>Casherick</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rou</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dt’ennym</w:t>
            </w:r>
            <w:proofErr w:type="spellEnd"/>
            <w:r w:rsidRPr="00710C08">
              <w:rPr>
                <w:rFonts w:ascii="Old English Text MT" w:hAnsi="Old English Text MT"/>
                <w:sz w:val="28"/>
                <w:szCs w:val="28"/>
              </w:rPr>
              <w:t xml:space="preserve">. Dy jig </w:t>
            </w:r>
            <w:proofErr w:type="spellStart"/>
            <w:r w:rsidRPr="00710C08">
              <w:rPr>
                <w:rFonts w:ascii="Old English Text MT" w:hAnsi="Old English Text MT"/>
                <w:sz w:val="28"/>
                <w:szCs w:val="28"/>
              </w:rPr>
              <w:t>dty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Reereeaght</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Dt’aigney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rou</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jeant</w:t>
            </w:r>
            <w:proofErr w:type="spellEnd"/>
            <w:r w:rsidRPr="00710C08">
              <w:rPr>
                <w:rFonts w:ascii="Old English Text MT" w:hAnsi="Old English Text MT"/>
                <w:sz w:val="28"/>
                <w:szCs w:val="28"/>
              </w:rPr>
              <w:t xml:space="preserve"> er </w:t>
            </w:r>
            <w:proofErr w:type="spellStart"/>
            <w:r w:rsidRPr="00710C08">
              <w:rPr>
                <w:rFonts w:ascii="Old English Text MT" w:hAnsi="Old English Text MT"/>
                <w:sz w:val="28"/>
                <w:szCs w:val="28"/>
              </w:rPr>
              <w:t>Talloo</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myr</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te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ayns</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Niau</w:t>
            </w:r>
            <w:proofErr w:type="spellEnd"/>
            <w:r w:rsidRPr="00710C08">
              <w:rPr>
                <w:rFonts w:ascii="Old English Text MT" w:hAnsi="Old English Text MT"/>
                <w:sz w:val="28"/>
                <w:szCs w:val="28"/>
              </w:rPr>
              <w:t xml:space="preserve">. Cur </w:t>
            </w:r>
            <w:proofErr w:type="spellStart"/>
            <w:r w:rsidRPr="00710C08">
              <w:rPr>
                <w:rFonts w:ascii="Old English Text MT" w:hAnsi="Old English Text MT"/>
                <w:sz w:val="28"/>
                <w:szCs w:val="28"/>
              </w:rPr>
              <w:t>dooin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jiu</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Arran </w:t>
            </w:r>
            <w:proofErr w:type="spellStart"/>
            <w:r w:rsidRPr="00710C08">
              <w:rPr>
                <w:rFonts w:ascii="Old English Text MT" w:hAnsi="Old English Text MT"/>
                <w:sz w:val="28"/>
                <w:szCs w:val="28"/>
              </w:rPr>
              <w:t>gagh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laa</w:t>
            </w:r>
            <w:proofErr w:type="spellEnd"/>
            <w:r w:rsidRPr="00710C08">
              <w:rPr>
                <w:rFonts w:ascii="Old English Text MT" w:hAnsi="Old English Text MT"/>
                <w:i/>
                <w:sz w:val="28"/>
                <w:szCs w:val="28"/>
              </w:rPr>
              <w:t xml:space="preserve">. </w:t>
            </w:r>
            <w:r w:rsidRPr="00710C08">
              <w:rPr>
                <w:rFonts w:ascii="Old English Text MT" w:hAnsi="Old English Text MT"/>
                <w:sz w:val="28"/>
                <w:szCs w:val="28"/>
              </w:rPr>
              <w:t xml:space="preserve">As </w:t>
            </w:r>
            <w:proofErr w:type="spellStart"/>
            <w:r w:rsidRPr="00710C08">
              <w:rPr>
                <w:rFonts w:ascii="Old English Text MT" w:hAnsi="Old English Text MT"/>
                <w:sz w:val="28"/>
                <w:szCs w:val="28"/>
              </w:rPr>
              <w:t>leih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dooin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loughtyn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myr</w:t>
            </w:r>
            <w:proofErr w:type="spellEnd"/>
            <w:r w:rsidRPr="00710C08">
              <w:rPr>
                <w:rFonts w:ascii="Old English Text MT" w:hAnsi="Old English Text MT"/>
                <w:sz w:val="28"/>
                <w:szCs w:val="28"/>
              </w:rPr>
              <w:t xml:space="preserve"> ta shin </w:t>
            </w:r>
            <w:proofErr w:type="spellStart"/>
            <w:r w:rsidRPr="00710C08">
              <w:rPr>
                <w:rFonts w:ascii="Old English Text MT" w:hAnsi="Old English Text MT"/>
                <w:sz w:val="28"/>
                <w:szCs w:val="28"/>
              </w:rPr>
              <w:t>leih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dau-syn</w:t>
            </w:r>
            <w:proofErr w:type="spellEnd"/>
            <w:r w:rsidRPr="00710C08">
              <w:rPr>
                <w:rFonts w:ascii="Old English Text MT" w:hAnsi="Old English Text MT"/>
                <w:sz w:val="28"/>
                <w:szCs w:val="28"/>
              </w:rPr>
              <w:t xml:space="preserve"> ta </w:t>
            </w:r>
            <w:proofErr w:type="spellStart"/>
            <w:r w:rsidRPr="00710C08">
              <w:rPr>
                <w:rFonts w:ascii="Old English Text MT" w:hAnsi="Old English Text MT"/>
                <w:sz w:val="28"/>
                <w:szCs w:val="28"/>
              </w:rPr>
              <w:t>janoo</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loughtyn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noi</w:t>
            </w:r>
            <w:proofErr w:type="spellEnd"/>
            <w:r w:rsidRPr="00710C08">
              <w:rPr>
                <w:rFonts w:ascii="Old English Text MT" w:hAnsi="Old English Text MT"/>
                <w:sz w:val="28"/>
                <w:szCs w:val="28"/>
              </w:rPr>
              <w:t xml:space="preserve"> shin. As </w:t>
            </w:r>
            <w:proofErr w:type="spellStart"/>
            <w:r w:rsidRPr="00710C08">
              <w:rPr>
                <w:rFonts w:ascii="Old English Text MT" w:hAnsi="Old English Text MT"/>
                <w:sz w:val="28"/>
                <w:szCs w:val="28"/>
              </w:rPr>
              <w:t>ny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leeid</w:t>
            </w:r>
            <w:proofErr w:type="spellEnd"/>
            <w:r w:rsidRPr="00710C08">
              <w:rPr>
                <w:rFonts w:ascii="Old English Text MT" w:hAnsi="Old English Text MT"/>
                <w:sz w:val="28"/>
                <w:szCs w:val="28"/>
              </w:rPr>
              <w:t xml:space="preserve"> shin </w:t>
            </w:r>
            <w:proofErr w:type="spellStart"/>
            <w:r w:rsidR="00710C08" w:rsidRPr="00710C08">
              <w:rPr>
                <w:rFonts w:ascii="Old English Text MT" w:hAnsi="Old English Text MT"/>
                <w:sz w:val="28"/>
                <w:szCs w:val="28"/>
              </w:rPr>
              <w:t>ayns</w:t>
            </w:r>
            <w:proofErr w:type="spellEnd"/>
            <w:r w:rsidR="00710C08"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miolagh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livrey</w:t>
            </w:r>
            <w:proofErr w:type="spellEnd"/>
            <w:r w:rsidRPr="00710C08">
              <w:rPr>
                <w:rFonts w:ascii="Old English Text MT" w:hAnsi="Old English Text MT"/>
                <w:sz w:val="28"/>
                <w:szCs w:val="28"/>
              </w:rPr>
              <w:t xml:space="preserve"> shin </w:t>
            </w:r>
            <w:proofErr w:type="spellStart"/>
            <w:r w:rsidRPr="00710C08">
              <w:rPr>
                <w:rFonts w:ascii="Old English Text MT" w:hAnsi="Old English Text MT"/>
                <w:sz w:val="28"/>
                <w:szCs w:val="28"/>
              </w:rPr>
              <w:t>veih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olk</w:t>
            </w:r>
            <w:proofErr w:type="spellEnd"/>
            <w:r w:rsidRPr="00710C08">
              <w:rPr>
                <w:rFonts w:ascii="Old English Text MT" w:hAnsi="Old English Text MT"/>
                <w:sz w:val="28"/>
                <w:szCs w:val="28"/>
              </w:rPr>
              <w:t>.</w:t>
            </w:r>
            <w:r w:rsidRPr="00F66B4A">
              <w:rPr>
                <w:rFonts w:ascii="Garamond" w:hAnsi="Garamond"/>
                <w:sz w:val="28"/>
                <w:szCs w:val="28"/>
              </w:rPr>
              <w:t xml:space="preserve"> Amen. </w:t>
            </w:r>
          </w:p>
        </w:tc>
        <w:tc>
          <w:tcPr>
            <w:tcW w:w="3825" w:type="dxa"/>
          </w:tcPr>
          <w:p w14:paraId="1E94C605" w14:textId="77777777" w:rsidR="008072AD" w:rsidRPr="008072AD" w:rsidRDefault="008072AD" w:rsidP="00DB60C3">
            <w:pPr>
              <w:pStyle w:val="ListParagraph"/>
              <w:ind w:left="0" w:firstLine="227"/>
              <w:jc w:val="both"/>
              <w:rPr>
                <w:rFonts w:ascii="Garamond" w:hAnsi="Garamond" w:cs="Times New Roman"/>
                <w:sz w:val="28"/>
              </w:rPr>
            </w:pPr>
            <w:r w:rsidRPr="008072AD">
              <w:rPr>
                <w:rFonts w:ascii="Garamond" w:hAnsi="Garamond" w:cs="Times New Roman"/>
                <w:sz w:val="28"/>
              </w:rPr>
              <w:t xml:space="preserve">A. </w:t>
            </w:r>
            <w:r w:rsidRPr="008072AD">
              <w:rPr>
                <w:rFonts w:ascii="Old English Text MT" w:hAnsi="Old English Text MT" w:cs="Times New Roman"/>
                <w:sz w:val="28"/>
              </w:rPr>
              <w:t>Our Father which art in Heaven ; Hallowed be thy Name. Thy Kingdom come. Thy Will be done in Earth as it is in Heaven. Give us this Day our daily Bread. And forgive us our Trespasses, as we forgive them that trespass against us. And lead us not into Temptation, but deliver us from Evil.</w:t>
            </w:r>
            <w:r w:rsidRPr="008072AD">
              <w:rPr>
                <w:rFonts w:ascii="Garamond" w:hAnsi="Garamond" w:cs="Times New Roman"/>
                <w:sz w:val="28"/>
              </w:rPr>
              <w:t xml:space="preserve"> Amen.</w:t>
            </w:r>
          </w:p>
        </w:tc>
        <w:tc>
          <w:tcPr>
            <w:tcW w:w="0" w:type="auto"/>
          </w:tcPr>
          <w:p w14:paraId="4C7D6B1B" w14:textId="77777777" w:rsidR="008072AD" w:rsidRPr="008072AD" w:rsidRDefault="008072AD" w:rsidP="00DB60C3">
            <w:pPr>
              <w:pStyle w:val="ListParagraph"/>
              <w:ind w:left="0"/>
              <w:rPr>
                <w:rFonts w:ascii="Garamond" w:hAnsi="Garamond" w:cs="Times New Roman"/>
                <w:sz w:val="20"/>
                <w:szCs w:val="20"/>
              </w:rPr>
            </w:pPr>
          </w:p>
        </w:tc>
      </w:tr>
      <w:tr w:rsidR="008072AD" w:rsidRPr="008072AD" w14:paraId="7CA2D07A" w14:textId="77777777" w:rsidTr="004B200B">
        <w:tc>
          <w:tcPr>
            <w:tcW w:w="4253" w:type="dxa"/>
          </w:tcPr>
          <w:p w14:paraId="71177F6F" w14:textId="77777777" w:rsidR="008072AD" w:rsidRPr="00F66B4A" w:rsidRDefault="008072AD" w:rsidP="00DB60C3">
            <w:pPr>
              <w:pStyle w:val="CM3"/>
              <w:widowControl/>
              <w:spacing w:line="240" w:lineRule="auto"/>
              <w:ind w:firstLine="227"/>
              <w:jc w:val="both"/>
              <w:rPr>
                <w:rFonts w:ascii="Garamond" w:hAnsi="Garamond"/>
                <w:sz w:val="28"/>
                <w:szCs w:val="28"/>
              </w:rPr>
            </w:pPr>
            <w:r w:rsidRPr="00F66B4A">
              <w:rPr>
                <w:rFonts w:ascii="Garamond" w:hAnsi="Garamond"/>
                <w:i/>
                <w:sz w:val="28"/>
                <w:szCs w:val="28"/>
              </w:rPr>
              <w:t>Q.</w:t>
            </w:r>
            <w:r w:rsidRPr="00F66B4A">
              <w:rPr>
                <w:rFonts w:ascii="Garamond" w:hAnsi="Garamond"/>
                <w:sz w:val="28"/>
                <w:szCs w:val="28"/>
              </w:rPr>
              <w:t xml:space="preserve"> </w:t>
            </w:r>
            <w:proofErr w:type="spellStart"/>
            <w:r w:rsidRPr="001C354F">
              <w:rPr>
                <w:rFonts w:ascii="Old English Text MT" w:hAnsi="Old English Text MT"/>
                <w:sz w:val="28"/>
                <w:szCs w:val="28"/>
              </w:rPr>
              <w:t>Cre</w:t>
            </w:r>
            <w:proofErr w:type="spellEnd"/>
            <w:r w:rsidRPr="001C354F">
              <w:rPr>
                <w:rFonts w:ascii="Old English Text MT" w:hAnsi="Old English Text MT"/>
                <w:sz w:val="28"/>
                <w:szCs w:val="28"/>
              </w:rPr>
              <w:t xml:space="preserve"> </w:t>
            </w:r>
            <w:proofErr w:type="spellStart"/>
            <w:r w:rsidRPr="001C354F">
              <w:rPr>
                <w:rFonts w:ascii="Old English Text MT" w:hAnsi="Old English Text MT"/>
                <w:sz w:val="28"/>
                <w:szCs w:val="28"/>
              </w:rPr>
              <w:t>t’ow</w:t>
            </w:r>
            <w:proofErr w:type="spellEnd"/>
            <w:r w:rsidRPr="001C354F">
              <w:rPr>
                <w:rFonts w:ascii="Old English Text MT" w:hAnsi="Old English Text MT"/>
                <w:sz w:val="28"/>
                <w:szCs w:val="28"/>
              </w:rPr>
              <w:t xml:space="preserve"> </w:t>
            </w:r>
            <w:proofErr w:type="spellStart"/>
            <w:r w:rsidRPr="001C354F">
              <w:rPr>
                <w:rFonts w:ascii="Old English Text MT" w:hAnsi="Old English Text MT"/>
                <w:sz w:val="28"/>
                <w:szCs w:val="28"/>
              </w:rPr>
              <w:t>dy</w:t>
            </w:r>
            <w:proofErr w:type="spellEnd"/>
            <w:r w:rsidRPr="001C354F">
              <w:rPr>
                <w:rFonts w:ascii="Old English Text MT" w:hAnsi="Old English Text MT"/>
                <w:sz w:val="28"/>
                <w:szCs w:val="28"/>
              </w:rPr>
              <w:t xml:space="preserve"> </w:t>
            </w:r>
            <w:proofErr w:type="spellStart"/>
            <w:r w:rsidRPr="001C354F">
              <w:rPr>
                <w:rFonts w:ascii="Old English Text MT" w:hAnsi="Old English Text MT"/>
                <w:sz w:val="28"/>
                <w:szCs w:val="28"/>
              </w:rPr>
              <w:t>yearree</w:t>
            </w:r>
            <w:proofErr w:type="spellEnd"/>
            <w:r w:rsidRPr="001C354F">
              <w:rPr>
                <w:rFonts w:ascii="Old English Text MT" w:hAnsi="Old English Text MT"/>
                <w:sz w:val="28"/>
                <w:szCs w:val="28"/>
              </w:rPr>
              <w:t xml:space="preserve"> er </w:t>
            </w:r>
            <w:proofErr w:type="spellStart"/>
            <w:r w:rsidRPr="001C354F">
              <w:rPr>
                <w:rFonts w:ascii="Old English Text MT" w:hAnsi="Old English Text MT"/>
                <w:sz w:val="28"/>
                <w:szCs w:val="28"/>
              </w:rPr>
              <w:t>Jee</w:t>
            </w:r>
            <w:proofErr w:type="spellEnd"/>
            <w:r w:rsidRPr="001C354F">
              <w:rPr>
                <w:rFonts w:ascii="Old English Text MT" w:hAnsi="Old English Text MT"/>
                <w:sz w:val="28"/>
                <w:szCs w:val="28"/>
              </w:rPr>
              <w:t xml:space="preserve"> </w:t>
            </w:r>
            <w:proofErr w:type="spellStart"/>
            <w:r w:rsidRPr="001C354F">
              <w:rPr>
                <w:rFonts w:ascii="Old English Text MT" w:hAnsi="Old English Text MT"/>
                <w:sz w:val="28"/>
                <w:szCs w:val="28"/>
              </w:rPr>
              <w:t>ayns</w:t>
            </w:r>
            <w:proofErr w:type="spellEnd"/>
            <w:r w:rsidRPr="001C354F">
              <w:rPr>
                <w:rFonts w:ascii="Old English Text MT" w:hAnsi="Old English Text MT"/>
                <w:sz w:val="28"/>
                <w:szCs w:val="28"/>
              </w:rPr>
              <w:t xml:space="preserve"> y </w:t>
            </w:r>
            <w:proofErr w:type="spellStart"/>
            <w:r w:rsidRPr="001C354F">
              <w:rPr>
                <w:rFonts w:ascii="Old English Text MT" w:hAnsi="Old English Text MT"/>
                <w:sz w:val="28"/>
                <w:szCs w:val="28"/>
              </w:rPr>
              <w:t>Phadjer</w:t>
            </w:r>
            <w:proofErr w:type="spellEnd"/>
            <w:r w:rsidRPr="001C354F">
              <w:rPr>
                <w:rFonts w:ascii="Old English Text MT" w:hAnsi="Old English Text MT"/>
                <w:sz w:val="28"/>
                <w:szCs w:val="28"/>
              </w:rPr>
              <w:t xml:space="preserve"> </w:t>
            </w:r>
            <w:proofErr w:type="spellStart"/>
            <w:r w:rsidRPr="001C354F">
              <w:rPr>
                <w:rFonts w:ascii="Old English Text MT" w:hAnsi="Old English Text MT"/>
                <w:sz w:val="28"/>
                <w:szCs w:val="28"/>
              </w:rPr>
              <w:t>shoh</w:t>
            </w:r>
            <w:proofErr w:type="spellEnd"/>
            <w:r w:rsidRPr="001C354F">
              <w:rPr>
                <w:rFonts w:ascii="Old English Text MT" w:hAnsi="Old English Text MT"/>
                <w:i/>
                <w:sz w:val="28"/>
                <w:szCs w:val="28"/>
              </w:rPr>
              <w:t> </w:t>
            </w:r>
            <w:r w:rsidRPr="001C354F">
              <w:rPr>
                <w:rFonts w:ascii="Old English Text MT" w:hAnsi="Old English Text MT"/>
                <w:sz w:val="28"/>
                <w:szCs w:val="28"/>
              </w:rPr>
              <w:t>?</w:t>
            </w:r>
            <w:r w:rsidRPr="00F66B4A">
              <w:rPr>
                <w:rFonts w:ascii="Garamond" w:hAnsi="Garamond"/>
                <w:sz w:val="28"/>
                <w:szCs w:val="28"/>
              </w:rPr>
              <w:t xml:space="preserve"> </w:t>
            </w:r>
          </w:p>
        </w:tc>
        <w:tc>
          <w:tcPr>
            <w:tcW w:w="3825" w:type="dxa"/>
          </w:tcPr>
          <w:p w14:paraId="2D80C4A2" w14:textId="77777777" w:rsidR="008072AD" w:rsidRPr="008072AD" w:rsidRDefault="008072AD" w:rsidP="00DB60C3">
            <w:pPr>
              <w:pStyle w:val="ListParagraph"/>
              <w:ind w:left="0" w:firstLine="227"/>
              <w:jc w:val="both"/>
              <w:rPr>
                <w:rFonts w:ascii="Garamond" w:hAnsi="Garamond" w:cs="Times New Roman"/>
                <w:sz w:val="28"/>
              </w:rPr>
            </w:pPr>
            <w:r w:rsidRPr="008072AD">
              <w:rPr>
                <w:rFonts w:ascii="Garamond" w:hAnsi="Garamond" w:cs="Times New Roman"/>
                <w:sz w:val="28"/>
              </w:rPr>
              <w:t xml:space="preserve">Q. </w:t>
            </w:r>
            <w:r w:rsidRPr="008072AD">
              <w:rPr>
                <w:rFonts w:ascii="Old English Text MT" w:hAnsi="Old English Text MT" w:cs="Times New Roman"/>
                <w:sz w:val="28"/>
              </w:rPr>
              <w:t xml:space="preserve">What </w:t>
            </w:r>
            <w:proofErr w:type="spellStart"/>
            <w:r w:rsidRPr="008072AD">
              <w:rPr>
                <w:rFonts w:ascii="Old English Text MT" w:hAnsi="Old English Text MT" w:cs="Times New Roman"/>
                <w:sz w:val="28"/>
              </w:rPr>
              <w:t>desirest</w:t>
            </w:r>
            <w:proofErr w:type="spellEnd"/>
            <w:r w:rsidRPr="008072AD">
              <w:rPr>
                <w:rFonts w:ascii="Old English Text MT" w:hAnsi="Old English Text MT" w:cs="Times New Roman"/>
                <w:sz w:val="28"/>
              </w:rPr>
              <w:t xml:space="preserve"> thou of God in this Prayer</w:t>
            </w:r>
            <w:r w:rsidRPr="00710C08">
              <w:rPr>
                <w:rFonts w:ascii="Old English Text MT" w:hAnsi="Old English Text MT" w:cs="Times New Roman"/>
                <w:sz w:val="28"/>
              </w:rPr>
              <w:t> ?</w:t>
            </w:r>
          </w:p>
        </w:tc>
        <w:tc>
          <w:tcPr>
            <w:tcW w:w="0" w:type="auto"/>
          </w:tcPr>
          <w:p w14:paraId="40043645" w14:textId="77777777" w:rsidR="008072AD" w:rsidRPr="008072AD" w:rsidRDefault="008072AD" w:rsidP="00DB60C3">
            <w:pPr>
              <w:pStyle w:val="ListParagraph"/>
              <w:ind w:left="0"/>
              <w:rPr>
                <w:rFonts w:ascii="Garamond" w:hAnsi="Garamond" w:cs="Times New Roman"/>
                <w:sz w:val="20"/>
                <w:szCs w:val="20"/>
              </w:rPr>
            </w:pPr>
          </w:p>
        </w:tc>
      </w:tr>
      <w:tr w:rsidR="008072AD" w:rsidRPr="008072AD" w14:paraId="6CF6A6BE" w14:textId="77777777" w:rsidTr="004B200B">
        <w:tc>
          <w:tcPr>
            <w:tcW w:w="4253" w:type="dxa"/>
          </w:tcPr>
          <w:p w14:paraId="0D24C93E" w14:textId="77777777" w:rsidR="008072AD" w:rsidRPr="00F66B4A" w:rsidRDefault="008072AD" w:rsidP="00DB60C3">
            <w:pPr>
              <w:pStyle w:val="CM3"/>
              <w:widowControl/>
              <w:spacing w:line="240" w:lineRule="auto"/>
              <w:ind w:firstLine="227"/>
              <w:jc w:val="both"/>
              <w:rPr>
                <w:rFonts w:ascii="Garamond" w:hAnsi="Garamond"/>
                <w:sz w:val="28"/>
                <w:szCs w:val="28"/>
              </w:rPr>
            </w:pPr>
            <w:r w:rsidRPr="00F66B4A">
              <w:rPr>
                <w:rFonts w:ascii="Garamond" w:hAnsi="Garamond"/>
                <w:i/>
                <w:sz w:val="28"/>
                <w:szCs w:val="28"/>
              </w:rPr>
              <w:t xml:space="preserve">A. </w:t>
            </w:r>
            <w:r w:rsidRPr="00710C08">
              <w:rPr>
                <w:rFonts w:ascii="Old English Text MT" w:hAnsi="Old English Text MT"/>
                <w:sz w:val="28"/>
                <w:szCs w:val="28"/>
              </w:rPr>
              <w:t xml:space="preserve">Ta mee </w:t>
            </w:r>
            <w:proofErr w:type="spellStart"/>
            <w:r w:rsidRPr="00710C08">
              <w:rPr>
                <w:rFonts w:ascii="Old English Text MT" w:hAnsi="Old English Text MT"/>
                <w:sz w:val="28"/>
                <w:szCs w:val="28"/>
              </w:rPr>
              <w:t>geareee</w:t>
            </w:r>
            <w:proofErr w:type="spellEnd"/>
            <w:r w:rsidRPr="00710C08">
              <w:rPr>
                <w:rFonts w:ascii="Old English Text MT" w:hAnsi="Old English Text MT"/>
                <w:sz w:val="28"/>
                <w:szCs w:val="28"/>
              </w:rPr>
              <w:t xml:space="preserve"> er my </w:t>
            </w:r>
            <w:proofErr w:type="spellStart"/>
            <w:r w:rsidRPr="00710C08">
              <w:rPr>
                <w:rFonts w:ascii="Old English Text MT" w:hAnsi="Old English Text MT"/>
                <w:sz w:val="28"/>
                <w:szCs w:val="28"/>
              </w:rPr>
              <w:t>Hiarn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Jee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Ayr </w:t>
            </w:r>
            <w:r w:rsidRPr="00710C08">
              <w:rPr>
                <w:rFonts w:ascii="Garamond" w:hAnsi="Garamond"/>
                <w:sz w:val="28"/>
                <w:szCs w:val="28"/>
              </w:rPr>
              <w:t>[112]</w:t>
            </w:r>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Flaunyssagh</w:t>
            </w:r>
            <w:proofErr w:type="spellEnd"/>
            <w:r w:rsidRPr="00710C08">
              <w:rPr>
                <w:rFonts w:ascii="Old English Text MT" w:hAnsi="Old English Text MT"/>
                <w:sz w:val="28"/>
                <w:szCs w:val="28"/>
              </w:rPr>
              <w:t xml:space="preserve"> ta cur </w:t>
            </w:r>
            <w:proofErr w:type="spellStart"/>
            <w:r w:rsidRPr="00710C08">
              <w:rPr>
                <w:rFonts w:ascii="Old English Text MT" w:hAnsi="Old English Text MT"/>
                <w:sz w:val="28"/>
                <w:szCs w:val="28"/>
              </w:rPr>
              <w:t>dooin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chooilley</w:t>
            </w:r>
            <w:proofErr w:type="spellEnd"/>
            <w:r w:rsidRPr="00710C08">
              <w:rPr>
                <w:rFonts w:ascii="Old English Text MT" w:hAnsi="Old English Text MT"/>
                <w:sz w:val="28"/>
                <w:szCs w:val="28"/>
              </w:rPr>
              <w:t xml:space="preserve"> vi-</w:t>
            </w:r>
            <w:proofErr w:type="spellStart"/>
            <w:r w:rsidRPr="00710C08">
              <w:rPr>
                <w:rFonts w:ascii="Old English Text MT" w:hAnsi="Old English Text MT"/>
                <w:sz w:val="28"/>
                <w:szCs w:val="28"/>
              </w:rPr>
              <w:t>ys</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der e </w:t>
            </w:r>
            <w:proofErr w:type="spellStart"/>
            <w:r w:rsidRPr="00710C08">
              <w:rPr>
                <w:rFonts w:ascii="Old English Text MT" w:hAnsi="Old English Text MT"/>
                <w:sz w:val="28"/>
                <w:szCs w:val="28"/>
              </w:rPr>
              <w:t>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ghrayse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dooys</w:t>
            </w:r>
            <w:proofErr w:type="spellEnd"/>
            <w:r w:rsidRPr="00710C08">
              <w:rPr>
                <w:rFonts w:ascii="Old English Text MT" w:hAnsi="Old English Text MT"/>
                <w:sz w:val="28"/>
                <w:szCs w:val="28"/>
              </w:rPr>
              <w:t xml:space="preserve"> as da </w:t>
            </w:r>
            <w:proofErr w:type="spellStart"/>
            <w:r w:rsidRPr="00710C08">
              <w:rPr>
                <w:rFonts w:ascii="Old English Text MT" w:hAnsi="Old English Text MT"/>
                <w:sz w:val="28"/>
                <w:szCs w:val="28"/>
              </w:rPr>
              <w:t>ooilley</w:t>
            </w:r>
            <w:proofErr w:type="spellEnd"/>
            <w:r w:rsidRPr="00710C08">
              <w:rPr>
                <w:rFonts w:ascii="Old English Text MT" w:hAnsi="Old English Text MT"/>
                <w:sz w:val="28"/>
                <w:szCs w:val="28"/>
              </w:rPr>
              <w:t xml:space="preserve"> e </w:t>
            </w:r>
            <w:proofErr w:type="spellStart"/>
            <w:r w:rsidRPr="00710C08">
              <w:rPr>
                <w:rFonts w:ascii="Old English Text MT" w:hAnsi="Old English Text MT"/>
                <w:sz w:val="28"/>
                <w:szCs w:val="28"/>
              </w:rPr>
              <w:t>Phobble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vod</w:t>
            </w:r>
            <w:proofErr w:type="spellEnd"/>
            <w:r w:rsidRPr="00710C08">
              <w:rPr>
                <w:rFonts w:ascii="Old English Text MT" w:hAnsi="Old English Text MT"/>
                <w:sz w:val="28"/>
                <w:szCs w:val="28"/>
              </w:rPr>
              <w:t xml:space="preserve"> mad </w:t>
            </w:r>
            <w:proofErr w:type="spellStart"/>
            <w:r w:rsidRPr="00710C08">
              <w:rPr>
                <w:rFonts w:ascii="Old English Text MT" w:hAnsi="Old English Text MT"/>
                <w:sz w:val="28"/>
                <w:szCs w:val="28"/>
              </w:rPr>
              <w:t>ooashley</w:t>
            </w:r>
            <w:proofErr w:type="spellEnd"/>
            <w:r w:rsidRPr="00710C08">
              <w:rPr>
                <w:rFonts w:ascii="Old English Text MT" w:hAnsi="Old English Text MT"/>
                <w:sz w:val="28"/>
                <w:szCs w:val="28"/>
              </w:rPr>
              <w:t xml:space="preserve"> chur da, </w:t>
            </w:r>
            <w:proofErr w:type="spellStart"/>
            <w:r w:rsidRPr="00710C08">
              <w:rPr>
                <w:rFonts w:ascii="Old English Text MT" w:hAnsi="Old English Text MT"/>
                <w:sz w:val="28"/>
                <w:szCs w:val="28"/>
              </w:rPr>
              <w:t>hirveish</w:t>
            </w:r>
            <w:proofErr w:type="spellEnd"/>
            <w:r w:rsidRPr="00710C08">
              <w:rPr>
                <w:rFonts w:ascii="Old English Text MT" w:hAnsi="Old English Text MT"/>
                <w:sz w:val="28"/>
                <w:szCs w:val="28"/>
              </w:rPr>
              <w:t xml:space="preserve"> e as </w:t>
            </w:r>
            <w:proofErr w:type="spellStart"/>
            <w:r w:rsidRPr="00710C08">
              <w:rPr>
                <w:rFonts w:ascii="Old English Text MT" w:hAnsi="Old English Text MT"/>
                <w:sz w:val="28"/>
                <w:szCs w:val="28"/>
              </w:rPr>
              <w:t>biallys</w:t>
            </w:r>
            <w:proofErr w:type="spellEnd"/>
            <w:r w:rsidRPr="00710C08">
              <w:rPr>
                <w:rFonts w:ascii="Old English Text MT" w:hAnsi="Old English Text MT"/>
                <w:sz w:val="28"/>
                <w:szCs w:val="28"/>
              </w:rPr>
              <w:t xml:space="preserve"> y chur ’</w:t>
            </w:r>
            <w:proofErr w:type="spellStart"/>
            <w:r w:rsidRPr="00710C08">
              <w:rPr>
                <w:rFonts w:ascii="Old English Text MT" w:hAnsi="Old English Text MT"/>
                <w:sz w:val="28"/>
                <w:szCs w:val="28"/>
              </w:rPr>
              <w:t>naght</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myr</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lishagh</w:t>
            </w:r>
            <w:proofErr w:type="spellEnd"/>
            <w:r w:rsidRPr="00710C08">
              <w:rPr>
                <w:rFonts w:ascii="Old English Text MT" w:hAnsi="Old English Text MT"/>
                <w:sz w:val="28"/>
                <w:szCs w:val="28"/>
              </w:rPr>
              <w:t xml:space="preserve"> shin. As ta mee </w:t>
            </w:r>
            <w:proofErr w:type="spellStart"/>
            <w:r w:rsidRPr="00710C08">
              <w:rPr>
                <w:rFonts w:ascii="Old English Text MT" w:hAnsi="Old English Text MT"/>
                <w:sz w:val="28"/>
                <w:szCs w:val="28"/>
              </w:rPr>
              <w:t>guee</w:t>
            </w:r>
            <w:proofErr w:type="spellEnd"/>
            <w:r w:rsidRPr="00710C08">
              <w:rPr>
                <w:rFonts w:ascii="Old English Text MT" w:hAnsi="Old English Text MT"/>
                <w:sz w:val="28"/>
                <w:szCs w:val="28"/>
              </w:rPr>
              <w:t xml:space="preserve"> er </w:t>
            </w:r>
            <w:proofErr w:type="spellStart"/>
            <w:r w:rsidRPr="00710C08">
              <w:rPr>
                <w:rFonts w:ascii="Old English Text MT" w:hAnsi="Old English Text MT"/>
                <w:sz w:val="28"/>
                <w:szCs w:val="28"/>
              </w:rPr>
              <w:t>Jee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der e </w:t>
            </w:r>
            <w:proofErr w:type="spellStart"/>
            <w:r w:rsidRPr="00710C08">
              <w:rPr>
                <w:rFonts w:ascii="Old English Text MT" w:hAnsi="Old English Text MT"/>
                <w:sz w:val="28"/>
                <w:szCs w:val="28"/>
              </w:rPr>
              <w:t>hooin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dagh</w:t>
            </w:r>
            <w:proofErr w:type="spellEnd"/>
            <w:r w:rsidRPr="00710C08">
              <w:rPr>
                <w:rFonts w:ascii="Old English Text MT" w:hAnsi="Old English Text MT"/>
                <w:sz w:val="28"/>
                <w:szCs w:val="28"/>
              </w:rPr>
              <w:t xml:space="preserve"> nee ta </w:t>
            </w:r>
            <w:proofErr w:type="spellStart"/>
            <w:r w:rsidRPr="00710C08">
              <w:rPr>
                <w:rFonts w:ascii="Old English Text MT" w:hAnsi="Old English Text MT"/>
                <w:sz w:val="28"/>
                <w:szCs w:val="28"/>
              </w:rPr>
              <w:t>ymmyrchagh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chammah</w:t>
            </w:r>
            <w:proofErr w:type="spellEnd"/>
            <w:r w:rsidRPr="00710C08">
              <w:rPr>
                <w:rFonts w:ascii="Old English Text MT" w:hAnsi="Old English Text MT"/>
                <w:sz w:val="28"/>
                <w:szCs w:val="28"/>
              </w:rPr>
              <w:t xml:space="preserve"> son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Anmeenyn</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Gallinyn</w:t>
            </w:r>
            <w:proofErr w:type="spellEnd"/>
            <w:r w:rsidRPr="00710C08">
              <w:rPr>
                <w:rFonts w:ascii="Old English Text MT" w:hAnsi="Old English Text MT"/>
                <w:sz w:val="28"/>
                <w:szCs w:val="28"/>
              </w:rPr>
              <w:t xml:space="preserve"> ; as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bee e </w:t>
            </w:r>
            <w:proofErr w:type="spellStart"/>
            <w:r w:rsidRPr="00710C08">
              <w:rPr>
                <w:rFonts w:ascii="Old English Text MT" w:hAnsi="Old English Text MT"/>
                <w:sz w:val="28"/>
                <w:szCs w:val="28"/>
              </w:rPr>
              <w:t>myghynagh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dooin</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leih</w:t>
            </w:r>
            <w:proofErr w:type="spellEnd"/>
            <w:r w:rsidRPr="00710C08">
              <w:rPr>
                <w:rFonts w:ascii="Old English Text MT" w:hAnsi="Old English Text MT"/>
                <w:sz w:val="28"/>
                <w:szCs w:val="28"/>
              </w:rPr>
              <w:t xml:space="preserve"> e </w:t>
            </w:r>
            <w:proofErr w:type="spellStart"/>
            <w:r w:rsidRPr="00710C08">
              <w:rPr>
                <w:rFonts w:ascii="Old English Text MT" w:hAnsi="Old English Text MT"/>
                <w:sz w:val="28"/>
                <w:szCs w:val="28"/>
              </w:rPr>
              <w:t>dooin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beccaghyn</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guid-save </w:t>
            </w:r>
            <w:proofErr w:type="spellStart"/>
            <w:r w:rsidRPr="00710C08">
              <w:rPr>
                <w:rFonts w:ascii="Old English Text MT" w:hAnsi="Old English Text MT"/>
                <w:sz w:val="28"/>
                <w:szCs w:val="28"/>
              </w:rPr>
              <w:lastRenderedPageBreak/>
              <w:t>lesh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sau</w:t>
            </w:r>
            <w:proofErr w:type="spellEnd"/>
            <w:r w:rsidR="00710C08" w:rsidRPr="00710C08">
              <w:rPr>
                <w:rFonts w:ascii="Old English Text MT" w:hAnsi="Old English Text MT"/>
                <w:sz w:val="28"/>
                <w:szCs w:val="28"/>
              </w:rPr>
              <w:t>-</w:t>
            </w:r>
            <w:r w:rsidRPr="00710C08">
              <w:rPr>
                <w:rFonts w:ascii="Old English Text MT" w:hAnsi="Old English Text MT"/>
                <w:sz w:val="28"/>
                <w:szCs w:val="28"/>
              </w:rPr>
              <w:t xml:space="preserve">ail as </w:t>
            </w:r>
            <w:proofErr w:type="spellStart"/>
            <w:r w:rsidRPr="00710C08">
              <w:rPr>
                <w:rFonts w:ascii="Old English Text MT" w:hAnsi="Old English Text MT"/>
                <w:sz w:val="28"/>
                <w:szCs w:val="28"/>
              </w:rPr>
              <w:t>nyn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vendeil</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ayns</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chooilley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ghaue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annym</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callin</w:t>
            </w:r>
            <w:proofErr w:type="spellEnd"/>
            <w:r w:rsidRPr="00710C08">
              <w:rPr>
                <w:rFonts w:ascii="Old English Text MT" w:hAnsi="Old English Text MT"/>
                <w:sz w:val="28"/>
                <w:szCs w:val="28"/>
              </w:rPr>
              <w:t xml:space="preserve"> ; as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vreil</w:t>
            </w:r>
            <w:proofErr w:type="spellEnd"/>
            <w:r w:rsidRPr="00710C08">
              <w:rPr>
                <w:rFonts w:ascii="Old English Text MT" w:hAnsi="Old English Text MT"/>
                <w:sz w:val="28"/>
                <w:szCs w:val="28"/>
              </w:rPr>
              <w:t xml:space="preserve"> e shin </w:t>
            </w:r>
            <w:proofErr w:type="spellStart"/>
            <w:r w:rsidRPr="00710C08">
              <w:rPr>
                <w:rFonts w:ascii="Old English Text MT" w:hAnsi="Old English Text MT"/>
                <w:sz w:val="28"/>
                <w:szCs w:val="28"/>
              </w:rPr>
              <w:t>veih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peccah</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olkys</w:t>
            </w:r>
            <w:proofErr w:type="spellEnd"/>
            <w:r w:rsidRPr="00710C08">
              <w:rPr>
                <w:rFonts w:ascii="Old English Text MT" w:hAnsi="Old English Text MT"/>
                <w:sz w:val="28"/>
                <w:szCs w:val="28"/>
              </w:rPr>
              <w:t xml:space="preserve">, </w:t>
            </w:r>
            <w:r w:rsidR="00710C08" w:rsidRPr="00710C08">
              <w:rPr>
                <w:rFonts w:ascii="Old English Text MT" w:hAnsi="Old English Text MT"/>
                <w:sz w:val="28"/>
                <w:szCs w:val="28"/>
              </w:rPr>
              <w:t xml:space="preserve">as </w:t>
            </w:r>
            <w:proofErr w:type="spellStart"/>
            <w:r w:rsidR="00710C08" w:rsidRPr="00710C08">
              <w:rPr>
                <w:rFonts w:ascii="Old English Text MT" w:hAnsi="Old English Text MT"/>
                <w:sz w:val="28"/>
                <w:szCs w:val="28"/>
              </w:rPr>
              <w:t>veih</w:t>
            </w:r>
            <w:proofErr w:type="spellEnd"/>
            <w:r w:rsidR="00710C08" w:rsidRPr="00710C08">
              <w:rPr>
                <w:rFonts w:ascii="Old English Text MT" w:hAnsi="Old English Text MT"/>
                <w:sz w:val="28"/>
                <w:szCs w:val="28"/>
              </w:rPr>
              <w:t xml:space="preserve"> </w:t>
            </w:r>
            <w:proofErr w:type="spellStart"/>
            <w:r w:rsidR="00710C08" w:rsidRPr="00710C08">
              <w:rPr>
                <w:rFonts w:ascii="Old English Text MT" w:hAnsi="Old English Text MT"/>
                <w:sz w:val="28"/>
                <w:szCs w:val="28"/>
              </w:rPr>
              <w:t>Noid</w:t>
            </w:r>
            <w:proofErr w:type="spellEnd"/>
            <w:r w:rsidR="00710C08" w:rsidRPr="00710C08">
              <w:rPr>
                <w:rFonts w:ascii="Old English Text MT" w:hAnsi="Old English Text MT"/>
                <w:sz w:val="28"/>
                <w:szCs w:val="28"/>
              </w:rPr>
              <w:t xml:space="preserve"> </w:t>
            </w:r>
            <w:proofErr w:type="spellStart"/>
            <w:r w:rsidR="00710C08" w:rsidRPr="00710C08">
              <w:rPr>
                <w:rFonts w:ascii="Old English Text MT" w:hAnsi="Old English Text MT"/>
                <w:sz w:val="28"/>
                <w:szCs w:val="28"/>
              </w:rPr>
              <w:t>nyn</w:t>
            </w:r>
            <w:proofErr w:type="spellEnd"/>
            <w:r w:rsidR="00710C08" w:rsidRPr="00710C08">
              <w:rPr>
                <w:rFonts w:ascii="Old English Text MT" w:hAnsi="Old English Text MT"/>
                <w:sz w:val="28"/>
                <w:szCs w:val="28"/>
              </w:rPr>
              <w:t xml:space="preserve"> </w:t>
            </w:r>
            <w:proofErr w:type="spellStart"/>
            <w:r w:rsidR="00710C08" w:rsidRPr="00710C08">
              <w:rPr>
                <w:rFonts w:ascii="Old English Text MT" w:hAnsi="Old English Text MT"/>
                <w:sz w:val="28"/>
                <w:szCs w:val="28"/>
              </w:rPr>
              <w:t>Anmey</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veih’n</w:t>
            </w:r>
            <w:proofErr w:type="spellEnd"/>
            <w:r w:rsidRPr="00710C08">
              <w:rPr>
                <w:rFonts w:ascii="Old English Text MT" w:hAnsi="Old English Text MT"/>
                <w:sz w:val="28"/>
                <w:szCs w:val="28"/>
              </w:rPr>
              <w:t xml:space="preserve"> </w:t>
            </w:r>
            <w:proofErr w:type="spellStart"/>
            <w:r w:rsidRPr="00125DEF">
              <w:rPr>
                <w:rFonts w:ascii="Old English Text MT" w:hAnsi="Old English Text MT"/>
                <w:sz w:val="28"/>
                <w:szCs w:val="28"/>
              </w:rPr>
              <w:t>baase</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bragh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farraghtyn</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shoh</w:t>
            </w:r>
            <w:proofErr w:type="spellEnd"/>
            <w:r w:rsidRPr="00710C08">
              <w:rPr>
                <w:rFonts w:ascii="Old English Text MT" w:hAnsi="Old English Text MT"/>
                <w:sz w:val="28"/>
                <w:szCs w:val="28"/>
              </w:rPr>
              <w:t xml:space="preserve"> ta mee </w:t>
            </w:r>
            <w:proofErr w:type="spellStart"/>
            <w:r w:rsidRPr="00710C08">
              <w:rPr>
                <w:rFonts w:ascii="Old English Text MT" w:hAnsi="Old English Text MT"/>
                <w:sz w:val="28"/>
                <w:szCs w:val="28"/>
              </w:rPr>
              <w:t>treishteil</w:t>
            </w:r>
            <w:proofErr w:type="spellEnd"/>
            <w:r w:rsidRPr="00710C08">
              <w:rPr>
                <w:rFonts w:ascii="Old English Text MT" w:hAnsi="Old English Text MT"/>
                <w:sz w:val="28"/>
                <w:szCs w:val="28"/>
              </w:rPr>
              <w:t xml:space="preserve"> nee e </w:t>
            </w:r>
            <w:proofErr w:type="spellStart"/>
            <w:r w:rsidRPr="00710C08">
              <w:rPr>
                <w:rFonts w:ascii="Old English Text MT" w:hAnsi="Old English Text MT"/>
                <w:sz w:val="28"/>
                <w:szCs w:val="28"/>
              </w:rPr>
              <w:t>jeh</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Vygh</w:t>
            </w:r>
            <w:r w:rsidR="00710C08" w:rsidRPr="00710C08">
              <w:rPr>
                <w:rFonts w:ascii="Old English Text MT" w:hAnsi="Old English Text MT"/>
                <w:sz w:val="28"/>
                <w:szCs w:val="28"/>
              </w:rPr>
              <w:t>y</w:t>
            </w:r>
            <w:r w:rsidRPr="00710C08">
              <w:rPr>
                <w:rFonts w:ascii="Old English Text MT" w:hAnsi="Old English Text MT"/>
                <w:sz w:val="28"/>
                <w:szCs w:val="28"/>
              </w:rPr>
              <w:t>n</w:t>
            </w:r>
            <w:proofErr w:type="spellEnd"/>
            <w:r w:rsidRPr="00710C08">
              <w:rPr>
                <w:rFonts w:ascii="Old English Text MT" w:hAnsi="Old English Text MT"/>
                <w:sz w:val="28"/>
                <w:szCs w:val="28"/>
              </w:rPr>
              <w:t xml:space="preserve"> as e </w:t>
            </w:r>
            <w:proofErr w:type="spellStart"/>
            <w:r w:rsidRPr="00710C08">
              <w:rPr>
                <w:rFonts w:ascii="Old English Text MT" w:hAnsi="Old English Text MT"/>
                <w:sz w:val="28"/>
                <w:szCs w:val="28"/>
              </w:rPr>
              <w:t>viys</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trooid</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Yeesey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Creest</w:t>
            </w:r>
            <w:proofErr w:type="spellEnd"/>
            <w:r w:rsidRPr="00710C08">
              <w:rPr>
                <w:rFonts w:ascii="Old English Text MT" w:hAnsi="Old English Text MT"/>
                <w:sz w:val="28"/>
                <w:szCs w:val="28"/>
              </w:rPr>
              <w:t xml:space="preserve">. As </w:t>
            </w:r>
            <w:proofErr w:type="spellStart"/>
            <w:r w:rsidRPr="00710C08">
              <w:rPr>
                <w:rFonts w:ascii="Old English Text MT" w:hAnsi="Old English Text MT"/>
                <w:sz w:val="28"/>
                <w:szCs w:val="28"/>
              </w:rPr>
              <w:t>shen</w:t>
            </w:r>
            <w:proofErr w:type="spellEnd"/>
            <w:r w:rsidRPr="00710C08">
              <w:rPr>
                <w:rFonts w:ascii="Old English Text MT" w:hAnsi="Old English Text MT"/>
                <w:sz w:val="28"/>
                <w:szCs w:val="28"/>
              </w:rPr>
              <w:t xml:space="preserve">-y-fa ta mee </w:t>
            </w:r>
            <w:proofErr w:type="spellStart"/>
            <w:r w:rsidRPr="00710C08">
              <w:rPr>
                <w:rFonts w:ascii="Old English Text MT" w:hAnsi="Old English Text MT"/>
                <w:sz w:val="28"/>
                <w:szCs w:val="28"/>
              </w:rPr>
              <w:t>gra</w:t>
            </w:r>
            <w:proofErr w:type="spellEnd"/>
            <w:r w:rsidRPr="00710C08">
              <w:rPr>
                <w:rFonts w:ascii="Old English Text MT" w:hAnsi="Old English Text MT"/>
                <w:sz w:val="28"/>
                <w:szCs w:val="28"/>
              </w:rPr>
              <w:t xml:space="preserve">, </w:t>
            </w:r>
            <w:r w:rsidRPr="00710C08">
              <w:rPr>
                <w:rFonts w:ascii="Garamond" w:hAnsi="Garamond"/>
                <w:sz w:val="28"/>
                <w:szCs w:val="28"/>
              </w:rPr>
              <w:t>Amen</w:t>
            </w:r>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Myr</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shen</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dy</w:t>
            </w:r>
            <w:proofErr w:type="spellEnd"/>
            <w:r w:rsidRPr="00710C08">
              <w:rPr>
                <w:rFonts w:ascii="Old English Text MT" w:hAnsi="Old English Text MT"/>
                <w:sz w:val="28"/>
                <w:szCs w:val="28"/>
              </w:rPr>
              <w:t xml:space="preserve"> </w:t>
            </w:r>
            <w:proofErr w:type="spellStart"/>
            <w:r w:rsidRPr="00710C08">
              <w:rPr>
                <w:rFonts w:ascii="Old English Text MT" w:hAnsi="Old English Text MT"/>
                <w:sz w:val="28"/>
                <w:szCs w:val="28"/>
              </w:rPr>
              <w:t>rou</w:t>
            </w:r>
            <w:proofErr w:type="spellEnd"/>
            <w:r w:rsidRPr="00710C08">
              <w:rPr>
                <w:rFonts w:ascii="Old English Text MT" w:hAnsi="Old English Text MT"/>
                <w:sz w:val="28"/>
                <w:szCs w:val="28"/>
              </w:rPr>
              <w:t>.</w:t>
            </w:r>
            <w:r w:rsidRPr="00F66B4A">
              <w:rPr>
                <w:rFonts w:ascii="Garamond" w:hAnsi="Garamond"/>
                <w:sz w:val="28"/>
                <w:szCs w:val="28"/>
              </w:rPr>
              <w:t xml:space="preserve"> </w:t>
            </w:r>
          </w:p>
        </w:tc>
        <w:tc>
          <w:tcPr>
            <w:tcW w:w="3825" w:type="dxa"/>
          </w:tcPr>
          <w:p w14:paraId="5748F8CF" w14:textId="77777777" w:rsidR="008072AD" w:rsidRPr="008072AD" w:rsidRDefault="008072AD" w:rsidP="00DB60C3">
            <w:pPr>
              <w:pStyle w:val="ListParagraph"/>
              <w:ind w:left="0" w:firstLine="227"/>
              <w:jc w:val="both"/>
              <w:rPr>
                <w:rFonts w:ascii="Old English Text MT" w:hAnsi="Old English Text MT" w:cs="Times New Roman"/>
                <w:sz w:val="28"/>
              </w:rPr>
            </w:pPr>
            <w:r w:rsidRPr="008072AD">
              <w:rPr>
                <w:rFonts w:ascii="Garamond" w:hAnsi="Garamond" w:cs="Times New Roman"/>
                <w:sz w:val="28"/>
              </w:rPr>
              <w:lastRenderedPageBreak/>
              <w:t xml:space="preserve">A. </w:t>
            </w:r>
            <w:r w:rsidRPr="008072AD">
              <w:rPr>
                <w:rFonts w:ascii="Old English Text MT" w:hAnsi="Old English Text MT" w:cs="Times New Roman"/>
                <w:sz w:val="28"/>
              </w:rPr>
              <w:t xml:space="preserve">I desire my Lord God our Heavenly Father, who is the Giver of all Goodness, to send his Grace unto me, and to all People, that we may worship him, serve him, and obey him as we ought to do. And I pray unto God, that he will send us all things that be needful both for our Souls and Bodies ; and that he will be merciful unto us, and forgive us our Sins ; and that it </w:t>
            </w:r>
            <w:r w:rsidRPr="008072AD">
              <w:rPr>
                <w:rFonts w:ascii="Old English Text MT" w:hAnsi="Old English Text MT" w:cs="Times New Roman"/>
                <w:sz w:val="28"/>
              </w:rPr>
              <w:lastRenderedPageBreak/>
              <w:t xml:space="preserve">will please him to save and defend us in all Dangers ghostly and bodily ; and that he will keep us from all sin and wickedness, and from our ghostly Enemy, and from everlasting Death. And this I trust he will do of his Mercy and Goodness, through our Lord Jesus Christ. And therefore I say </w:t>
            </w:r>
            <w:r w:rsidRPr="008072AD">
              <w:rPr>
                <w:rFonts w:ascii="Garamond" w:hAnsi="Garamond" w:cs="Times New Roman"/>
                <w:sz w:val="28"/>
              </w:rPr>
              <w:t>Amen.</w:t>
            </w:r>
            <w:r w:rsidRPr="008072AD">
              <w:rPr>
                <w:rFonts w:ascii="Old English Text MT" w:hAnsi="Old English Text MT" w:cs="Times New Roman"/>
                <w:sz w:val="28"/>
              </w:rPr>
              <w:t xml:space="preserve"> So be it. </w:t>
            </w:r>
          </w:p>
        </w:tc>
        <w:tc>
          <w:tcPr>
            <w:tcW w:w="0" w:type="auto"/>
          </w:tcPr>
          <w:p w14:paraId="257DFA43" w14:textId="77777777" w:rsidR="008072AD" w:rsidRPr="008072AD" w:rsidRDefault="008072AD" w:rsidP="00DB60C3">
            <w:pPr>
              <w:pStyle w:val="ListParagraph"/>
              <w:ind w:left="0"/>
              <w:rPr>
                <w:rFonts w:ascii="Garamond" w:hAnsi="Garamond" w:cs="Times New Roman"/>
                <w:sz w:val="20"/>
                <w:szCs w:val="20"/>
              </w:rPr>
            </w:pPr>
          </w:p>
        </w:tc>
      </w:tr>
      <w:tr w:rsidR="008072AD" w:rsidRPr="008072AD" w14:paraId="305E3E3E" w14:textId="77777777" w:rsidTr="004B200B">
        <w:tc>
          <w:tcPr>
            <w:tcW w:w="4253" w:type="dxa"/>
          </w:tcPr>
          <w:p w14:paraId="4D67AF06" w14:textId="77777777" w:rsidR="008072AD" w:rsidRPr="00F66B4A" w:rsidRDefault="008072AD" w:rsidP="00DB60C3">
            <w:pPr>
              <w:pStyle w:val="CM3"/>
              <w:widowControl/>
              <w:spacing w:line="240" w:lineRule="auto"/>
              <w:ind w:firstLine="227"/>
              <w:jc w:val="both"/>
              <w:rPr>
                <w:rFonts w:ascii="Garamond" w:hAnsi="Garamond"/>
                <w:sz w:val="28"/>
                <w:szCs w:val="28"/>
              </w:rPr>
            </w:pPr>
            <w:r w:rsidRPr="00F66B4A">
              <w:rPr>
                <w:rFonts w:ascii="Garamond" w:hAnsi="Garamond"/>
                <w:i/>
                <w:sz w:val="28"/>
                <w:szCs w:val="28"/>
              </w:rPr>
              <w:t>Q.</w:t>
            </w:r>
            <w:r w:rsidRPr="00F66B4A">
              <w:rPr>
                <w:rFonts w:ascii="Garamond" w:hAnsi="Garamond"/>
                <w:sz w:val="28"/>
                <w:szCs w:val="28"/>
              </w:rPr>
              <w:t xml:space="preserve"> </w:t>
            </w:r>
            <w:proofErr w:type="spellStart"/>
            <w:r w:rsidRPr="00F66B4A">
              <w:rPr>
                <w:rFonts w:ascii="Garamond" w:hAnsi="Garamond"/>
                <w:sz w:val="28"/>
                <w:szCs w:val="28"/>
              </w:rPr>
              <w:t>Nagh</w:t>
            </w:r>
            <w:proofErr w:type="spellEnd"/>
            <w:r w:rsidRPr="00F66B4A">
              <w:rPr>
                <w:rFonts w:ascii="Garamond" w:hAnsi="Garamond"/>
                <w:sz w:val="28"/>
                <w:szCs w:val="28"/>
              </w:rPr>
              <w:t xml:space="preserve"> </w:t>
            </w:r>
            <w:proofErr w:type="spellStart"/>
            <w:r w:rsidRPr="00F66B4A">
              <w:rPr>
                <w:rFonts w:ascii="Garamond" w:hAnsi="Garamond"/>
                <w:sz w:val="28"/>
                <w:szCs w:val="28"/>
              </w:rPr>
              <w:t>vod</w:t>
            </w:r>
            <w:proofErr w:type="spellEnd"/>
            <w:r w:rsidRPr="00F66B4A">
              <w:rPr>
                <w:rFonts w:ascii="Garamond" w:hAnsi="Garamond"/>
                <w:sz w:val="28"/>
                <w:szCs w:val="28"/>
              </w:rPr>
              <w:t xml:space="preserve"> mad </w:t>
            </w:r>
            <w:proofErr w:type="spellStart"/>
            <w:r w:rsidRPr="00F66B4A">
              <w:rPr>
                <w:rFonts w:ascii="Garamond" w:hAnsi="Garamond"/>
                <w:sz w:val="28"/>
                <w:szCs w:val="28"/>
              </w:rPr>
              <w:t>Annaghyn</w:t>
            </w:r>
            <w:proofErr w:type="spellEnd"/>
            <w:r w:rsidRPr="00F66B4A">
              <w:rPr>
                <w:rFonts w:ascii="Garamond" w:hAnsi="Garamond"/>
                <w:sz w:val="28"/>
                <w:szCs w:val="28"/>
              </w:rPr>
              <w:t xml:space="preserve"> Yee y </w:t>
            </w:r>
            <w:proofErr w:type="spellStart"/>
            <w:r w:rsidRPr="00F66B4A">
              <w:rPr>
                <w:rFonts w:ascii="Garamond" w:hAnsi="Garamond"/>
                <w:sz w:val="28"/>
                <w:szCs w:val="28"/>
              </w:rPr>
              <w:t>reall</w:t>
            </w:r>
            <w:proofErr w:type="spellEnd"/>
            <w:r w:rsidRPr="00F66B4A">
              <w:rPr>
                <w:rFonts w:ascii="Garamond" w:hAnsi="Garamond"/>
                <w:sz w:val="28"/>
                <w:szCs w:val="28"/>
              </w:rPr>
              <w:t xml:space="preserve"> </w:t>
            </w:r>
            <w:proofErr w:type="spellStart"/>
            <w:r w:rsidRPr="00F66B4A">
              <w:rPr>
                <w:rFonts w:ascii="Garamond" w:hAnsi="Garamond"/>
                <w:sz w:val="28"/>
                <w:szCs w:val="28"/>
              </w:rPr>
              <w:t>tra</w:t>
            </w:r>
            <w:proofErr w:type="spellEnd"/>
            <w:r w:rsidRPr="00F66B4A">
              <w:rPr>
                <w:rFonts w:ascii="Garamond" w:hAnsi="Garamond"/>
                <w:sz w:val="28"/>
                <w:szCs w:val="28"/>
              </w:rPr>
              <w:t xml:space="preserve"> ta </w:t>
            </w:r>
            <w:proofErr w:type="spellStart"/>
            <w:r w:rsidRPr="00F66B4A">
              <w:rPr>
                <w:rFonts w:ascii="Garamond" w:hAnsi="Garamond"/>
                <w:sz w:val="28"/>
                <w:szCs w:val="28"/>
              </w:rPr>
              <w:t>tushtey</w:t>
            </w:r>
            <w:proofErr w:type="spellEnd"/>
            <w:r w:rsidRPr="00F66B4A">
              <w:rPr>
                <w:rFonts w:ascii="Garamond" w:hAnsi="Garamond"/>
                <w:sz w:val="28"/>
                <w:szCs w:val="28"/>
              </w:rPr>
              <w:t xml:space="preserve"> ain jeu, as </w:t>
            </w:r>
            <w:proofErr w:type="spellStart"/>
            <w:r w:rsidRPr="00F66B4A">
              <w:rPr>
                <w:rFonts w:ascii="Garamond" w:hAnsi="Garamond"/>
                <w:sz w:val="28"/>
                <w:szCs w:val="28"/>
              </w:rPr>
              <w:t>jeh’n</w:t>
            </w:r>
            <w:proofErr w:type="spellEnd"/>
            <w:r w:rsidRPr="00F66B4A">
              <w:rPr>
                <w:rFonts w:ascii="Garamond" w:hAnsi="Garamond"/>
                <w:sz w:val="28"/>
                <w:szCs w:val="28"/>
              </w:rPr>
              <w:t xml:space="preserve"> </w:t>
            </w:r>
            <w:proofErr w:type="spellStart"/>
            <w:r w:rsidRPr="00F66B4A">
              <w:rPr>
                <w:rFonts w:ascii="Garamond" w:hAnsi="Garamond"/>
                <w:sz w:val="28"/>
                <w:szCs w:val="28"/>
              </w:rPr>
              <w:t>dangere</w:t>
            </w:r>
            <w:proofErr w:type="spellEnd"/>
            <w:r w:rsidRPr="00F66B4A">
              <w:rPr>
                <w:rFonts w:ascii="Garamond" w:hAnsi="Garamond"/>
                <w:sz w:val="28"/>
                <w:szCs w:val="28"/>
              </w:rPr>
              <w:t xml:space="preserve"> y </w:t>
            </w:r>
            <w:proofErr w:type="spellStart"/>
            <w:r w:rsidRPr="00F66B4A">
              <w:rPr>
                <w:rFonts w:ascii="Garamond" w:hAnsi="Garamond"/>
                <w:sz w:val="28"/>
                <w:szCs w:val="28"/>
              </w:rPr>
              <w:t>vrishey</w:t>
            </w:r>
            <w:proofErr w:type="spellEnd"/>
            <w:r w:rsidRPr="00F66B4A">
              <w:rPr>
                <w:rFonts w:ascii="Garamond" w:hAnsi="Garamond"/>
                <w:sz w:val="28"/>
                <w:szCs w:val="28"/>
              </w:rPr>
              <w:t xml:space="preserve"> ad</w:t>
            </w:r>
            <w:r w:rsidRPr="00F66B4A">
              <w:rPr>
                <w:rFonts w:ascii="Garamond" w:hAnsi="Garamond"/>
                <w:i/>
                <w:sz w:val="28"/>
                <w:szCs w:val="28"/>
              </w:rPr>
              <w:t> </w:t>
            </w:r>
            <w:r w:rsidRPr="00F66B4A">
              <w:rPr>
                <w:rFonts w:ascii="Garamond" w:hAnsi="Garamond"/>
                <w:sz w:val="28"/>
                <w:szCs w:val="28"/>
              </w:rPr>
              <w:t xml:space="preserve">? </w:t>
            </w:r>
          </w:p>
        </w:tc>
        <w:tc>
          <w:tcPr>
            <w:tcW w:w="3825" w:type="dxa"/>
          </w:tcPr>
          <w:p w14:paraId="1DB25784" w14:textId="77777777" w:rsidR="008072AD" w:rsidRPr="008072AD" w:rsidRDefault="008072AD"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Cannot we keep the Commands of God when we know them, and the Danger of breaking them ?</w:t>
            </w:r>
          </w:p>
        </w:tc>
        <w:tc>
          <w:tcPr>
            <w:tcW w:w="0" w:type="auto"/>
          </w:tcPr>
          <w:p w14:paraId="5DD430BA" w14:textId="77777777" w:rsidR="008072AD" w:rsidRPr="008072AD" w:rsidRDefault="008072AD" w:rsidP="00DB60C3">
            <w:pPr>
              <w:pStyle w:val="ListParagraph"/>
              <w:ind w:left="0"/>
              <w:rPr>
                <w:rFonts w:ascii="Garamond" w:hAnsi="Garamond" w:cs="Times New Roman"/>
                <w:sz w:val="20"/>
                <w:szCs w:val="20"/>
              </w:rPr>
            </w:pPr>
          </w:p>
        </w:tc>
      </w:tr>
      <w:tr w:rsidR="008072AD" w:rsidRPr="008072AD" w14:paraId="385C0F47" w14:textId="77777777" w:rsidTr="004B200B">
        <w:tc>
          <w:tcPr>
            <w:tcW w:w="4253" w:type="dxa"/>
          </w:tcPr>
          <w:p w14:paraId="2A868EDE" w14:textId="77777777" w:rsidR="008072AD" w:rsidRPr="00F66B4A" w:rsidRDefault="008072AD" w:rsidP="00DB60C3">
            <w:pPr>
              <w:pStyle w:val="CM3"/>
              <w:widowControl/>
              <w:spacing w:line="240" w:lineRule="auto"/>
              <w:ind w:firstLine="227"/>
              <w:jc w:val="both"/>
              <w:rPr>
                <w:rFonts w:ascii="Garamond" w:hAnsi="Garamond"/>
                <w:sz w:val="28"/>
                <w:szCs w:val="28"/>
              </w:rPr>
            </w:pPr>
            <w:r w:rsidRPr="00F66B4A">
              <w:rPr>
                <w:rFonts w:ascii="Garamond" w:hAnsi="Garamond"/>
                <w:i/>
                <w:sz w:val="28"/>
                <w:szCs w:val="28"/>
              </w:rPr>
              <w:t xml:space="preserve">A. </w:t>
            </w:r>
            <w:r w:rsidRPr="00F66B4A">
              <w:rPr>
                <w:rFonts w:ascii="Garamond" w:hAnsi="Garamond"/>
                <w:sz w:val="28"/>
                <w:szCs w:val="28"/>
              </w:rPr>
              <w:t xml:space="preserve">Dy </w:t>
            </w:r>
            <w:proofErr w:type="spellStart"/>
            <w:r w:rsidRPr="00F66B4A">
              <w:rPr>
                <w:rFonts w:ascii="Garamond" w:hAnsi="Garamond"/>
                <w:sz w:val="28"/>
                <w:szCs w:val="28"/>
              </w:rPr>
              <w:t>jarroo</w:t>
            </w:r>
            <w:proofErr w:type="spellEnd"/>
            <w:r w:rsidRPr="00F66B4A">
              <w:rPr>
                <w:rFonts w:ascii="Garamond" w:hAnsi="Garamond"/>
                <w:sz w:val="28"/>
                <w:szCs w:val="28"/>
              </w:rPr>
              <w:t xml:space="preserve"> </w:t>
            </w:r>
            <w:proofErr w:type="spellStart"/>
            <w:r w:rsidRPr="00F66B4A">
              <w:rPr>
                <w:rFonts w:ascii="Garamond" w:hAnsi="Garamond"/>
                <w:sz w:val="28"/>
                <w:szCs w:val="28"/>
              </w:rPr>
              <w:t>firrinagh</w:t>
            </w:r>
            <w:proofErr w:type="spellEnd"/>
            <w:r w:rsidRPr="00F66B4A">
              <w:rPr>
                <w:rFonts w:ascii="Garamond" w:hAnsi="Garamond"/>
                <w:sz w:val="28"/>
                <w:szCs w:val="28"/>
              </w:rPr>
              <w:t xml:space="preserve"> </w:t>
            </w:r>
            <w:proofErr w:type="spellStart"/>
            <w:r w:rsidRPr="00F66B4A">
              <w:rPr>
                <w:rFonts w:ascii="Garamond" w:hAnsi="Garamond"/>
                <w:sz w:val="28"/>
                <w:szCs w:val="28"/>
              </w:rPr>
              <w:t>jin</w:t>
            </w:r>
            <w:proofErr w:type="spellEnd"/>
            <w:r w:rsidRPr="00F66B4A">
              <w:rPr>
                <w:rFonts w:ascii="Garamond" w:hAnsi="Garamond"/>
                <w:sz w:val="28"/>
                <w:szCs w:val="28"/>
              </w:rPr>
              <w:t xml:space="preserve"> </w:t>
            </w:r>
            <w:proofErr w:type="spellStart"/>
            <w:r w:rsidRPr="00F66B4A">
              <w:rPr>
                <w:rFonts w:ascii="Garamond" w:hAnsi="Garamond"/>
                <w:sz w:val="28"/>
                <w:szCs w:val="28"/>
              </w:rPr>
              <w:t>hene</w:t>
            </w:r>
            <w:proofErr w:type="spellEnd"/>
            <w:r w:rsidRPr="00F66B4A">
              <w:rPr>
                <w:rFonts w:ascii="Garamond" w:hAnsi="Garamond"/>
                <w:sz w:val="28"/>
                <w:szCs w:val="28"/>
              </w:rPr>
              <w:t xml:space="preserve"> cha </w:t>
            </w:r>
            <w:proofErr w:type="spellStart"/>
            <w:r w:rsidRPr="00F66B4A">
              <w:rPr>
                <w:rFonts w:ascii="Garamond" w:hAnsi="Garamond"/>
                <w:sz w:val="28"/>
                <w:szCs w:val="28"/>
              </w:rPr>
              <w:t>vod</w:t>
            </w:r>
            <w:proofErr w:type="spellEnd"/>
            <w:r w:rsidRPr="00F66B4A">
              <w:rPr>
                <w:rFonts w:ascii="Garamond" w:hAnsi="Garamond"/>
                <w:sz w:val="28"/>
                <w:szCs w:val="28"/>
              </w:rPr>
              <w:t xml:space="preserve"> mad. As she son </w:t>
            </w:r>
            <w:proofErr w:type="spellStart"/>
            <w:r w:rsidRPr="00F66B4A">
              <w:rPr>
                <w:rFonts w:ascii="Garamond" w:hAnsi="Garamond"/>
                <w:sz w:val="28"/>
                <w:szCs w:val="28"/>
              </w:rPr>
              <w:t>nagh</w:t>
            </w:r>
            <w:proofErr w:type="spellEnd"/>
            <w:r w:rsidRPr="00F66B4A">
              <w:rPr>
                <w:rFonts w:ascii="Garamond" w:hAnsi="Garamond"/>
                <w:sz w:val="28"/>
                <w:szCs w:val="28"/>
              </w:rPr>
              <w:t xml:space="preserve"> </w:t>
            </w:r>
            <w:proofErr w:type="spellStart"/>
            <w:r w:rsidRPr="00F66B4A">
              <w:rPr>
                <w:rFonts w:ascii="Garamond" w:hAnsi="Garamond"/>
                <w:sz w:val="28"/>
                <w:szCs w:val="28"/>
              </w:rPr>
              <w:t>vel</w:t>
            </w:r>
            <w:proofErr w:type="spellEnd"/>
            <w:r w:rsidRPr="00F66B4A">
              <w:rPr>
                <w:rFonts w:ascii="Garamond" w:hAnsi="Garamond"/>
                <w:sz w:val="28"/>
                <w:szCs w:val="28"/>
              </w:rPr>
              <w:t xml:space="preserve"> </w:t>
            </w:r>
            <w:proofErr w:type="spellStart"/>
            <w:r w:rsidRPr="00F66B4A">
              <w:rPr>
                <w:rFonts w:ascii="Garamond" w:hAnsi="Garamond"/>
                <w:sz w:val="28"/>
                <w:szCs w:val="28"/>
              </w:rPr>
              <w:t>sleih</w:t>
            </w:r>
            <w:proofErr w:type="spellEnd"/>
            <w:r w:rsidRPr="00F66B4A">
              <w:rPr>
                <w:rFonts w:ascii="Garamond" w:hAnsi="Garamond"/>
                <w:sz w:val="28"/>
                <w:szCs w:val="28"/>
              </w:rPr>
              <w:t xml:space="preserve"> </w:t>
            </w:r>
            <w:proofErr w:type="spellStart"/>
            <w:r w:rsidRPr="00F66B4A">
              <w:rPr>
                <w:rFonts w:ascii="Garamond" w:hAnsi="Garamond"/>
                <w:sz w:val="28"/>
                <w:szCs w:val="28"/>
              </w:rPr>
              <w:t>smooinaght</w:t>
            </w:r>
            <w:proofErr w:type="spellEnd"/>
            <w:r w:rsidRPr="00F66B4A">
              <w:rPr>
                <w:rFonts w:ascii="Garamond" w:hAnsi="Garamond"/>
                <w:sz w:val="28"/>
                <w:szCs w:val="28"/>
              </w:rPr>
              <w:t xml:space="preserve"> er </w:t>
            </w:r>
            <w:proofErr w:type="spellStart"/>
            <w:r w:rsidRPr="00F66B4A">
              <w:rPr>
                <w:rFonts w:ascii="Garamond" w:hAnsi="Garamond"/>
                <w:sz w:val="28"/>
                <w:szCs w:val="28"/>
              </w:rPr>
              <w:t>shoh</w:t>
            </w:r>
            <w:proofErr w:type="spellEnd"/>
            <w:r w:rsidRPr="00F66B4A">
              <w:rPr>
                <w:rFonts w:ascii="Garamond" w:hAnsi="Garamond"/>
                <w:sz w:val="28"/>
                <w:szCs w:val="28"/>
              </w:rPr>
              <w:t xml:space="preserve"> ta </w:t>
            </w:r>
            <w:proofErr w:type="spellStart"/>
            <w:r w:rsidRPr="00F66B4A">
              <w:rPr>
                <w:rFonts w:ascii="Garamond" w:hAnsi="Garamond"/>
                <w:sz w:val="28"/>
                <w:szCs w:val="28"/>
              </w:rPr>
              <w:t>chooish</w:t>
            </w:r>
            <w:proofErr w:type="spellEnd"/>
            <w:r w:rsidRPr="00F66B4A">
              <w:rPr>
                <w:rFonts w:ascii="Garamond" w:hAnsi="Garamond"/>
                <w:sz w:val="28"/>
                <w:szCs w:val="28"/>
              </w:rPr>
              <w:t xml:space="preserve"> </w:t>
            </w:r>
            <w:proofErr w:type="spellStart"/>
            <w:r w:rsidRPr="00F66B4A">
              <w:rPr>
                <w:rFonts w:ascii="Garamond" w:hAnsi="Garamond"/>
                <w:sz w:val="28"/>
                <w:szCs w:val="28"/>
              </w:rPr>
              <w:t>dy</w:t>
            </w:r>
            <w:proofErr w:type="spellEnd"/>
            <w:r w:rsidRPr="00F66B4A">
              <w:rPr>
                <w:rFonts w:ascii="Garamond" w:hAnsi="Garamond"/>
                <w:sz w:val="28"/>
                <w:szCs w:val="28"/>
              </w:rPr>
              <w:t xml:space="preserve"> </w:t>
            </w:r>
            <w:proofErr w:type="spellStart"/>
            <w:r w:rsidRPr="00F66B4A">
              <w:rPr>
                <w:rFonts w:ascii="Garamond" w:hAnsi="Garamond"/>
                <w:sz w:val="28"/>
                <w:szCs w:val="28"/>
              </w:rPr>
              <w:t>ghrogh</w:t>
            </w:r>
            <w:proofErr w:type="spellEnd"/>
            <w:r w:rsidRPr="00F66B4A">
              <w:rPr>
                <w:rFonts w:ascii="Garamond" w:hAnsi="Garamond"/>
                <w:sz w:val="28"/>
                <w:szCs w:val="28"/>
              </w:rPr>
              <w:t xml:space="preserve"> </w:t>
            </w:r>
            <w:proofErr w:type="spellStart"/>
            <w:r w:rsidRPr="00F66B4A">
              <w:rPr>
                <w:rFonts w:ascii="Garamond" w:hAnsi="Garamond"/>
                <w:sz w:val="28"/>
                <w:szCs w:val="28"/>
              </w:rPr>
              <w:t>yanoo</w:t>
            </w:r>
            <w:proofErr w:type="spellEnd"/>
            <w:r w:rsidRPr="00F66B4A">
              <w:rPr>
                <w:rFonts w:ascii="Garamond" w:hAnsi="Garamond"/>
                <w:sz w:val="28"/>
                <w:szCs w:val="28"/>
              </w:rPr>
              <w:t xml:space="preserve"> </w:t>
            </w:r>
            <w:proofErr w:type="spellStart"/>
            <w:r w:rsidRPr="00F66B4A">
              <w:rPr>
                <w:rFonts w:ascii="Garamond" w:hAnsi="Garamond"/>
                <w:sz w:val="28"/>
                <w:szCs w:val="28"/>
              </w:rPr>
              <w:t>ayns</w:t>
            </w:r>
            <w:proofErr w:type="spellEnd"/>
            <w:r w:rsidRPr="00F66B4A">
              <w:rPr>
                <w:rFonts w:ascii="Garamond" w:hAnsi="Garamond"/>
                <w:sz w:val="28"/>
                <w:szCs w:val="28"/>
              </w:rPr>
              <w:t xml:space="preserve"> y </w:t>
            </w:r>
            <w:proofErr w:type="spellStart"/>
            <w:r w:rsidRPr="00F66B4A">
              <w:rPr>
                <w:rFonts w:ascii="Garamond" w:hAnsi="Garamond"/>
                <w:sz w:val="28"/>
                <w:szCs w:val="28"/>
              </w:rPr>
              <w:t>teihl</w:t>
            </w:r>
            <w:proofErr w:type="spellEnd"/>
            <w:r w:rsidRPr="00F66B4A">
              <w:rPr>
                <w:rFonts w:ascii="Garamond" w:hAnsi="Garamond"/>
                <w:sz w:val="28"/>
                <w:szCs w:val="28"/>
              </w:rPr>
              <w:t xml:space="preserve">. Cha </w:t>
            </w:r>
            <w:proofErr w:type="spellStart"/>
            <w:r w:rsidRPr="00F66B4A">
              <w:rPr>
                <w:rFonts w:ascii="Garamond" w:hAnsi="Garamond"/>
                <w:sz w:val="28"/>
                <w:szCs w:val="28"/>
              </w:rPr>
              <w:t>vod</w:t>
            </w:r>
            <w:proofErr w:type="spellEnd"/>
            <w:r w:rsidRPr="00F66B4A">
              <w:rPr>
                <w:rFonts w:ascii="Garamond" w:hAnsi="Garamond"/>
                <w:sz w:val="28"/>
                <w:szCs w:val="28"/>
              </w:rPr>
              <w:t xml:space="preserve"> ad </w:t>
            </w:r>
            <w:proofErr w:type="spellStart"/>
            <w:r w:rsidRPr="00F66B4A">
              <w:rPr>
                <w:rFonts w:ascii="Garamond" w:hAnsi="Garamond"/>
                <w:sz w:val="28"/>
                <w:szCs w:val="28"/>
              </w:rPr>
              <w:t>hene</w:t>
            </w:r>
            <w:proofErr w:type="spellEnd"/>
            <w:r w:rsidRPr="00F66B4A">
              <w:rPr>
                <w:rFonts w:ascii="Garamond" w:hAnsi="Garamond"/>
                <w:sz w:val="28"/>
                <w:szCs w:val="28"/>
              </w:rPr>
              <w:t xml:space="preserve"> y </w:t>
            </w:r>
            <w:proofErr w:type="spellStart"/>
            <w:r w:rsidRPr="00F66B4A">
              <w:rPr>
                <w:rFonts w:ascii="Garamond" w:hAnsi="Garamond"/>
                <w:sz w:val="28"/>
                <w:szCs w:val="28"/>
              </w:rPr>
              <w:t>yanoo</w:t>
            </w:r>
            <w:proofErr w:type="spellEnd"/>
            <w:r w:rsidRPr="00F66B4A">
              <w:rPr>
                <w:rFonts w:ascii="Garamond" w:hAnsi="Garamond"/>
                <w:sz w:val="28"/>
                <w:szCs w:val="28"/>
              </w:rPr>
              <w:t xml:space="preserve"> eh as cha shir ad Cooney er </w:t>
            </w:r>
            <w:proofErr w:type="spellStart"/>
            <w:r w:rsidRPr="00F66B4A">
              <w:rPr>
                <w:rFonts w:ascii="Garamond" w:hAnsi="Garamond"/>
                <w:sz w:val="28"/>
                <w:szCs w:val="28"/>
              </w:rPr>
              <w:t>Jee</w:t>
            </w:r>
            <w:proofErr w:type="spellEnd"/>
            <w:r w:rsidRPr="00F66B4A">
              <w:rPr>
                <w:rFonts w:ascii="Garamond" w:hAnsi="Garamond"/>
                <w:sz w:val="28"/>
                <w:szCs w:val="28"/>
              </w:rPr>
              <w:t xml:space="preserve">. </w:t>
            </w:r>
          </w:p>
        </w:tc>
        <w:tc>
          <w:tcPr>
            <w:tcW w:w="3825" w:type="dxa"/>
          </w:tcPr>
          <w:p w14:paraId="072392EC" w14:textId="77777777" w:rsidR="008072AD" w:rsidRPr="008072AD" w:rsidRDefault="008072AD"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It is very sure of our selves we cannot : And it is, because People do not consider this, That there is so much Wickedness in the World. They are unable of themselves, and they will not ask Help of God.</w:t>
            </w:r>
          </w:p>
        </w:tc>
        <w:tc>
          <w:tcPr>
            <w:tcW w:w="0" w:type="auto"/>
          </w:tcPr>
          <w:p w14:paraId="7AC82B04" w14:textId="77777777" w:rsidR="000461F5" w:rsidRDefault="000461F5" w:rsidP="00DB60C3">
            <w:pPr>
              <w:pStyle w:val="ListParagraph"/>
              <w:ind w:left="0"/>
              <w:rPr>
                <w:rFonts w:ascii="Garamond" w:hAnsi="Garamond" w:cs="Times New Roman"/>
                <w:sz w:val="20"/>
                <w:szCs w:val="20"/>
              </w:rPr>
            </w:pPr>
          </w:p>
          <w:p w14:paraId="6C273D00" w14:textId="77777777" w:rsidR="008072AD" w:rsidRPr="008072AD" w:rsidRDefault="008072AD" w:rsidP="00DB60C3">
            <w:pPr>
              <w:pStyle w:val="ListParagraph"/>
              <w:ind w:left="0"/>
              <w:rPr>
                <w:rFonts w:ascii="Garamond" w:hAnsi="Garamond" w:cs="Times New Roman"/>
                <w:sz w:val="20"/>
                <w:szCs w:val="20"/>
              </w:rPr>
            </w:pPr>
            <w:r w:rsidRPr="008072AD">
              <w:rPr>
                <w:rFonts w:ascii="Garamond" w:hAnsi="Garamond" w:cs="Times New Roman"/>
                <w:sz w:val="20"/>
                <w:szCs w:val="20"/>
              </w:rPr>
              <w:t>Phil. 2. 14.</w:t>
            </w:r>
          </w:p>
        </w:tc>
      </w:tr>
      <w:tr w:rsidR="008072AD" w:rsidRPr="008072AD" w14:paraId="668F18AE" w14:textId="77777777" w:rsidTr="004B200B">
        <w:tc>
          <w:tcPr>
            <w:tcW w:w="4253" w:type="dxa"/>
          </w:tcPr>
          <w:p w14:paraId="3EC2EE62" w14:textId="77777777" w:rsidR="008072AD" w:rsidRPr="00F66B4A" w:rsidRDefault="008072AD" w:rsidP="00DB60C3">
            <w:pPr>
              <w:pStyle w:val="CM3"/>
              <w:widowControl/>
              <w:spacing w:line="240" w:lineRule="auto"/>
              <w:ind w:firstLine="227"/>
              <w:jc w:val="both"/>
              <w:rPr>
                <w:rFonts w:ascii="Garamond" w:hAnsi="Garamond"/>
                <w:sz w:val="28"/>
                <w:szCs w:val="28"/>
              </w:rPr>
            </w:pPr>
            <w:r w:rsidRPr="00F66B4A">
              <w:rPr>
                <w:rFonts w:ascii="Garamond" w:hAnsi="Garamond"/>
                <w:sz w:val="28"/>
                <w:szCs w:val="28"/>
              </w:rPr>
              <w:t xml:space="preserve">[113] </w:t>
            </w:r>
            <w:r w:rsidRPr="00F66B4A">
              <w:rPr>
                <w:rFonts w:ascii="Garamond" w:hAnsi="Garamond"/>
                <w:i/>
                <w:sz w:val="28"/>
                <w:szCs w:val="28"/>
              </w:rPr>
              <w:t>Q.</w:t>
            </w:r>
            <w:r w:rsidRPr="00F66B4A">
              <w:rPr>
                <w:rFonts w:ascii="Garamond" w:hAnsi="Garamond"/>
                <w:sz w:val="28"/>
                <w:szCs w:val="28"/>
              </w:rPr>
              <w:t xml:space="preserve"> </w:t>
            </w:r>
            <w:proofErr w:type="spellStart"/>
            <w:r w:rsidRPr="00F66B4A">
              <w:rPr>
                <w:rFonts w:ascii="Garamond" w:hAnsi="Garamond"/>
                <w:sz w:val="28"/>
                <w:szCs w:val="28"/>
              </w:rPr>
              <w:t>Cre’n</w:t>
            </w:r>
            <w:proofErr w:type="spellEnd"/>
            <w:r w:rsidRPr="00F66B4A">
              <w:rPr>
                <w:rFonts w:ascii="Garamond" w:hAnsi="Garamond"/>
                <w:sz w:val="28"/>
                <w:szCs w:val="28"/>
              </w:rPr>
              <w:t xml:space="preserve"> </w:t>
            </w:r>
            <w:proofErr w:type="spellStart"/>
            <w:r w:rsidRPr="00F66B4A">
              <w:rPr>
                <w:rFonts w:ascii="Garamond" w:hAnsi="Garamond"/>
                <w:sz w:val="28"/>
                <w:szCs w:val="28"/>
              </w:rPr>
              <w:t>aght</w:t>
            </w:r>
            <w:proofErr w:type="spellEnd"/>
            <w:r w:rsidRPr="00F66B4A">
              <w:rPr>
                <w:rFonts w:ascii="Garamond" w:hAnsi="Garamond"/>
                <w:sz w:val="28"/>
                <w:szCs w:val="28"/>
              </w:rPr>
              <w:t xml:space="preserve"> </w:t>
            </w:r>
            <w:proofErr w:type="spellStart"/>
            <w:r w:rsidRPr="00F66B4A">
              <w:rPr>
                <w:rFonts w:ascii="Garamond" w:hAnsi="Garamond"/>
                <w:sz w:val="28"/>
                <w:szCs w:val="28"/>
              </w:rPr>
              <w:t>hoigys</w:t>
            </w:r>
            <w:proofErr w:type="spellEnd"/>
            <w:r w:rsidRPr="00F66B4A">
              <w:rPr>
                <w:rFonts w:ascii="Garamond" w:hAnsi="Garamond"/>
                <w:sz w:val="28"/>
                <w:szCs w:val="28"/>
              </w:rPr>
              <w:t xml:space="preserve"> mad </w:t>
            </w:r>
            <w:proofErr w:type="spellStart"/>
            <w:r w:rsidRPr="00F66B4A">
              <w:rPr>
                <w:rFonts w:ascii="Garamond" w:hAnsi="Garamond"/>
                <w:sz w:val="28"/>
                <w:szCs w:val="28"/>
              </w:rPr>
              <w:t>nagh</w:t>
            </w:r>
            <w:proofErr w:type="spellEnd"/>
            <w:r w:rsidRPr="00F66B4A">
              <w:rPr>
                <w:rFonts w:ascii="Garamond" w:hAnsi="Garamond"/>
                <w:sz w:val="28"/>
                <w:szCs w:val="28"/>
              </w:rPr>
              <w:t xml:space="preserve"> </w:t>
            </w:r>
            <w:proofErr w:type="spellStart"/>
            <w:r w:rsidRPr="00F66B4A">
              <w:rPr>
                <w:rFonts w:ascii="Garamond" w:hAnsi="Garamond"/>
                <w:sz w:val="28"/>
                <w:szCs w:val="28"/>
              </w:rPr>
              <w:t>vod</w:t>
            </w:r>
            <w:proofErr w:type="spellEnd"/>
            <w:r w:rsidRPr="00F66B4A">
              <w:rPr>
                <w:rFonts w:ascii="Garamond" w:hAnsi="Garamond"/>
                <w:sz w:val="28"/>
                <w:szCs w:val="28"/>
              </w:rPr>
              <w:t xml:space="preserve"> shin </w:t>
            </w:r>
            <w:proofErr w:type="spellStart"/>
            <w:r w:rsidRPr="00F66B4A">
              <w:rPr>
                <w:rFonts w:ascii="Garamond" w:hAnsi="Garamond"/>
                <w:sz w:val="28"/>
                <w:szCs w:val="28"/>
              </w:rPr>
              <w:t>jin</w:t>
            </w:r>
            <w:proofErr w:type="spellEnd"/>
            <w:r w:rsidRPr="00F66B4A">
              <w:rPr>
                <w:rFonts w:ascii="Garamond" w:hAnsi="Garamond"/>
                <w:sz w:val="28"/>
                <w:szCs w:val="28"/>
              </w:rPr>
              <w:t xml:space="preserve"> </w:t>
            </w:r>
            <w:proofErr w:type="spellStart"/>
            <w:r w:rsidRPr="00F66B4A">
              <w:rPr>
                <w:rFonts w:ascii="Garamond" w:hAnsi="Garamond"/>
                <w:sz w:val="28"/>
                <w:szCs w:val="28"/>
              </w:rPr>
              <w:t>hene</w:t>
            </w:r>
            <w:proofErr w:type="spellEnd"/>
            <w:r w:rsidRPr="00F66B4A">
              <w:rPr>
                <w:rFonts w:ascii="Garamond" w:hAnsi="Garamond"/>
                <w:sz w:val="28"/>
                <w:szCs w:val="28"/>
              </w:rPr>
              <w:t xml:space="preserve"> </w:t>
            </w:r>
            <w:proofErr w:type="spellStart"/>
            <w:r w:rsidRPr="00F66B4A">
              <w:rPr>
                <w:rFonts w:ascii="Garamond" w:hAnsi="Garamond"/>
                <w:sz w:val="28"/>
                <w:szCs w:val="28"/>
              </w:rPr>
              <w:t>ny</w:t>
            </w:r>
            <w:proofErr w:type="spellEnd"/>
            <w:r w:rsidRPr="00F66B4A">
              <w:rPr>
                <w:rFonts w:ascii="Garamond" w:hAnsi="Garamond"/>
                <w:sz w:val="28"/>
                <w:szCs w:val="28"/>
              </w:rPr>
              <w:t xml:space="preserve"> </w:t>
            </w:r>
            <w:proofErr w:type="spellStart"/>
            <w:r w:rsidRPr="00F66B4A">
              <w:rPr>
                <w:rFonts w:ascii="Garamond" w:hAnsi="Garamond"/>
                <w:sz w:val="28"/>
                <w:szCs w:val="28"/>
              </w:rPr>
              <w:t>reddyn</w:t>
            </w:r>
            <w:proofErr w:type="spellEnd"/>
            <w:r w:rsidRPr="00F66B4A">
              <w:rPr>
                <w:rFonts w:ascii="Garamond" w:hAnsi="Garamond"/>
                <w:sz w:val="28"/>
                <w:szCs w:val="28"/>
              </w:rPr>
              <w:t xml:space="preserve"> </w:t>
            </w:r>
            <w:proofErr w:type="spellStart"/>
            <w:r w:rsidRPr="00F66B4A">
              <w:rPr>
                <w:rFonts w:ascii="Garamond" w:hAnsi="Garamond"/>
                <w:sz w:val="28"/>
                <w:szCs w:val="28"/>
              </w:rPr>
              <w:t>shoh</w:t>
            </w:r>
            <w:proofErr w:type="spellEnd"/>
            <w:r w:rsidRPr="00F66B4A">
              <w:rPr>
                <w:rFonts w:ascii="Garamond" w:hAnsi="Garamond"/>
                <w:sz w:val="28"/>
                <w:szCs w:val="28"/>
              </w:rPr>
              <w:t xml:space="preserve"> y </w:t>
            </w:r>
            <w:proofErr w:type="spellStart"/>
            <w:r w:rsidRPr="00F66B4A">
              <w:rPr>
                <w:rFonts w:ascii="Garamond" w:hAnsi="Garamond"/>
                <w:sz w:val="28"/>
                <w:szCs w:val="28"/>
              </w:rPr>
              <w:t>yanoo</w:t>
            </w:r>
            <w:proofErr w:type="spellEnd"/>
            <w:r w:rsidRPr="00F66B4A">
              <w:rPr>
                <w:rFonts w:ascii="Garamond" w:hAnsi="Garamond"/>
                <w:i/>
                <w:sz w:val="28"/>
                <w:szCs w:val="28"/>
              </w:rPr>
              <w:t> </w:t>
            </w:r>
            <w:r w:rsidRPr="00F66B4A">
              <w:rPr>
                <w:rFonts w:ascii="Garamond" w:hAnsi="Garamond"/>
                <w:sz w:val="28"/>
                <w:szCs w:val="28"/>
              </w:rPr>
              <w:t xml:space="preserve">? </w:t>
            </w:r>
          </w:p>
        </w:tc>
        <w:tc>
          <w:tcPr>
            <w:tcW w:w="3825" w:type="dxa"/>
          </w:tcPr>
          <w:p w14:paraId="57400C67" w14:textId="77777777" w:rsidR="008072AD" w:rsidRPr="008072AD" w:rsidRDefault="008072AD"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How may we be convinced, that of our selves we are unable to do these things ?</w:t>
            </w:r>
          </w:p>
        </w:tc>
        <w:tc>
          <w:tcPr>
            <w:tcW w:w="0" w:type="auto"/>
          </w:tcPr>
          <w:p w14:paraId="4F28AD59" w14:textId="77777777" w:rsidR="008072AD" w:rsidRPr="008072AD" w:rsidRDefault="008072AD" w:rsidP="00DB60C3">
            <w:pPr>
              <w:pStyle w:val="ListParagraph"/>
              <w:ind w:left="0"/>
              <w:rPr>
                <w:rFonts w:ascii="Garamond" w:hAnsi="Garamond" w:cs="Times New Roman"/>
                <w:sz w:val="20"/>
                <w:szCs w:val="20"/>
              </w:rPr>
            </w:pPr>
          </w:p>
        </w:tc>
      </w:tr>
      <w:tr w:rsidR="008072AD" w:rsidRPr="008072AD" w14:paraId="1F59A501" w14:textId="77777777" w:rsidTr="004B200B">
        <w:tc>
          <w:tcPr>
            <w:tcW w:w="4253" w:type="dxa"/>
          </w:tcPr>
          <w:p w14:paraId="1AB2B3E3" w14:textId="77777777" w:rsidR="008072AD" w:rsidRPr="00F66B4A" w:rsidRDefault="008072AD" w:rsidP="00DB60C3">
            <w:pPr>
              <w:pStyle w:val="CM3"/>
              <w:widowControl/>
              <w:spacing w:line="240" w:lineRule="auto"/>
              <w:ind w:firstLine="227"/>
              <w:jc w:val="both"/>
              <w:rPr>
                <w:rFonts w:ascii="Garamond" w:hAnsi="Garamond"/>
                <w:i/>
                <w:sz w:val="28"/>
                <w:szCs w:val="28"/>
              </w:rPr>
            </w:pPr>
            <w:r w:rsidRPr="00F66B4A">
              <w:rPr>
                <w:rFonts w:ascii="Garamond" w:hAnsi="Garamond"/>
                <w:i/>
                <w:sz w:val="28"/>
                <w:szCs w:val="28"/>
              </w:rPr>
              <w:t xml:space="preserve">A. </w:t>
            </w:r>
            <w:r w:rsidRPr="00F66B4A">
              <w:rPr>
                <w:rFonts w:ascii="Garamond" w:hAnsi="Garamond"/>
                <w:sz w:val="28"/>
                <w:szCs w:val="28"/>
              </w:rPr>
              <w:t xml:space="preserve">Er-y-fa </w:t>
            </w:r>
            <w:proofErr w:type="spellStart"/>
            <w:r w:rsidRPr="00F66B4A">
              <w:rPr>
                <w:rFonts w:ascii="Garamond" w:hAnsi="Garamond"/>
                <w:sz w:val="28"/>
                <w:szCs w:val="28"/>
              </w:rPr>
              <w:t>dy</w:t>
            </w:r>
            <w:proofErr w:type="spellEnd"/>
            <w:r w:rsidRPr="00F66B4A">
              <w:rPr>
                <w:rFonts w:ascii="Garamond" w:hAnsi="Garamond"/>
                <w:sz w:val="28"/>
                <w:szCs w:val="28"/>
              </w:rPr>
              <w:t xml:space="preserve"> </w:t>
            </w:r>
            <w:proofErr w:type="spellStart"/>
            <w:r w:rsidRPr="00F66B4A">
              <w:rPr>
                <w:rFonts w:ascii="Garamond" w:hAnsi="Garamond"/>
                <w:sz w:val="28"/>
                <w:szCs w:val="28"/>
              </w:rPr>
              <w:t>vel</w:t>
            </w:r>
            <w:proofErr w:type="spellEnd"/>
            <w:r w:rsidRPr="00F66B4A">
              <w:rPr>
                <w:rFonts w:ascii="Garamond" w:hAnsi="Garamond"/>
                <w:sz w:val="28"/>
                <w:szCs w:val="28"/>
              </w:rPr>
              <w:t xml:space="preserve"> shin goal </w:t>
            </w:r>
            <w:proofErr w:type="spellStart"/>
            <w:r w:rsidRPr="00F66B4A">
              <w:rPr>
                <w:rFonts w:ascii="Garamond" w:hAnsi="Garamond"/>
                <w:sz w:val="28"/>
                <w:szCs w:val="28"/>
              </w:rPr>
              <w:t>rish</w:t>
            </w:r>
            <w:proofErr w:type="spellEnd"/>
            <w:r w:rsidRPr="00F66B4A">
              <w:rPr>
                <w:rFonts w:ascii="Garamond" w:hAnsi="Garamond"/>
                <w:sz w:val="28"/>
                <w:szCs w:val="28"/>
              </w:rPr>
              <w:t xml:space="preserve"> </w:t>
            </w:r>
            <w:proofErr w:type="spellStart"/>
            <w:r w:rsidRPr="00F66B4A">
              <w:rPr>
                <w:rFonts w:ascii="Garamond" w:hAnsi="Garamond"/>
                <w:sz w:val="28"/>
                <w:szCs w:val="28"/>
              </w:rPr>
              <w:t>Leihaghyn</w:t>
            </w:r>
            <w:proofErr w:type="spellEnd"/>
            <w:r w:rsidRPr="00F66B4A">
              <w:rPr>
                <w:rFonts w:ascii="Garamond" w:hAnsi="Garamond"/>
                <w:sz w:val="28"/>
                <w:szCs w:val="28"/>
              </w:rPr>
              <w:t xml:space="preserve"> Yee </w:t>
            </w:r>
            <w:proofErr w:type="spellStart"/>
            <w:r w:rsidRPr="00F66B4A">
              <w:rPr>
                <w:rFonts w:ascii="Garamond" w:hAnsi="Garamond"/>
                <w:sz w:val="28"/>
                <w:szCs w:val="28"/>
              </w:rPr>
              <w:t>dy</w:t>
            </w:r>
            <w:proofErr w:type="spellEnd"/>
            <w:r w:rsidRPr="00F66B4A">
              <w:rPr>
                <w:rFonts w:ascii="Garamond" w:hAnsi="Garamond"/>
                <w:sz w:val="28"/>
                <w:szCs w:val="28"/>
              </w:rPr>
              <w:t xml:space="preserve"> </w:t>
            </w:r>
            <w:proofErr w:type="spellStart"/>
            <w:r w:rsidRPr="00F66B4A">
              <w:rPr>
                <w:rFonts w:ascii="Garamond" w:hAnsi="Garamond"/>
                <w:sz w:val="28"/>
                <w:szCs w:val="28"/>
              </w:rPr>
              <w:t>ve</w:t>
            </w:r>
            <w:proofErr w:type="spellEnd"/>
            <w:r w:rsidRPr="00F66B4A">
              <w:rPr>
                <w:rFonts w:ascii="Garamond" w:hAnsi="Garamond"/>
                <w:sz w:val="28"/>
                <w:szCs w:val="28"/>
              </w:rPr>
              <w:t xml:space="preserve"> </w:t>
            </w:r>
            <w:proofErr w:type="spellStart"/>
            <w:r w:rsidRPr="00F66B4A">
              <w:rPr>
                <w:rFonts w:ascii="Garamond" w:hAnsi="Garamond"/>
                <w:sz w:val="28"/>
                <w:szCs w:val="28"/>
              </w:rPr>
              <w:t>Casherick</w:t>
            </w:r>
            <w:proofErr w:type="spellEnd"/>
            <w:r w:rsidRPr="00F66B4A">
              <w:rPr>
                <w:rFonts w:ascii="Garamond" w:hAnsi="Garamond"/>
                <w:sz w:val="28"/>
                <w:szCs w:val="28"/>
              </w:rPr>
              <w:t xml:space="preserve">, </w:t>
            </w:r>
            <w:proofErr w:type="spellStart"/>
            <w:r w:rsidRPr="00F66B4A">
              <w:rPr>
                <w:rFonts w:ascii="Garamond" w:hAnsi="Garamond"/>
                <w:sz w:val="28"/>
                <w:szCs w:val="28"/>
              </w:rPr>
              <w:t>Cairagh</w:t>
            </w:r>
            <w:proofErr w:type="spellEnd"/>
            <w:r w:rsidRPr="00F66B4A">
              <w:rPr>
                <w:rFonts w:ascii="Garamond" w:hAnsi="Garamond"/>
                <w:sz w:val="28"/>
                <w:szCs w:val="28"/>
              </w:rPr>
              <w:t xml:space="preserve"> as Mie, as </w:t>
            </w:r>
            <w:proofErr w:type="spellStart"/>
            <w:r w:rsidRPr="00F66B4A">
              <w:rPr>
                <w:rFonts w:ascii="Garamond" w:hAnsi="Garamond"/>
                <w:sz w:val="28"/>
                <w:szCs w:val="28"/>
              </w:rPr>
              <w:t>ny</w:t>
            </w:r>
            <w:proofErr w:type="spellEnd"/>
            <w:r w:rsidRPr="00F66B4A">
              <w:rPr>
                <w:rFonts w:ascii="Garamond" w:hAnsi="Garamond"/>
                <w:sz w:val="28"/>
                <w:szCs w:val="28"/>
              </w:rPr>
              <w:t xml:space="preserve"> </w:t>
            </w:r>
            <w:proofErr w:type="spellStart"/>
            <w:r w:rsidRPr="00F66B4A">
              <w:rPr>
                <w:rFonts w:ascii="Garamond" w:hAnsi="Garamond"/>
                <w:sz w:val="28"/>
                <w:szCs w:val="28"/>
              </w:rPr>
              <w:t>yei</w:t>
            </w:r>
            <w:proofErr w:type="spellEnd"/>
            <w:r w:rsidRPr="00F66B4A">
              <w:rPr>
                <w:rFonts w:ascii="Garamond" w:hAnsi="Garamond"/>
                <w:sz w:val="28"/>
                <w:szCs w:val="28"/>
              </w:rPr>
              <w:t xml:space="preserve"> </w:t>
            </w:r>
            <w:proofErr w:type="spellStart"/>
            <w:r w:rsidRPr="00F66B4A">
              <w:rPr>
                <w:rFonts w:ascii="Garamond" w:hAnsi="Garamond"/>
                <w:sz w:val="28"/>
                <w:szCs w:val="28"/>
              </w:rPr>
              <w:t>dy</w:t>
            </w:r>
            <w:proofErr w:type="spellEnd"/>
            <w:r w:rsidRPr="00F66B4A">
              <w:rPr>
                <w:rFonts w:ascii="Garamond" w:hAnsi="Garamond"/>
                <w:sz w:val="28"/>
                <w:szCs w:val="28"/>
              </w:rPr>
              <w:t xml:space="preserve"> </w:t>
            </w:r>
            <w:proofErr w:type="spellStart"/>
            <w:r w:rsidRPr="00F66B4A">
              <w:rPr>
                <w:rFonts w:ascii="Garamond" w:hAnsi="Garamond"/>
                <w:sz w:val="28"/>
                <w:szCs w:val="28"/>
              </w:rPr>
              <w:t>vel</w:t>
            </w:r>
            <w:proofErr w:type="spellEnd"/>
            <w:r w:rsidRPr="00F66B4A">
              <w:rPr>
                <w:rFonts w:ascii="Garamond" w:hAnsi="Garamond"/>
                <w:sz w:val="28"/>
                <w:szCs w:val="28"/>
              </w:rPr>
              <w:t xml:space="preserve"> </w:t>
            </w:r>
            <w:proofErr w:type="spellStart"/>
            <w:r w:rsidRPr="00F66B4A">
              <w:rPr>
                <w:rFonts w:ascii="Garamond" w:hAnsi="Garamond"/>
                <w:sz w:val="28"/>
                <w:szCs w:val="28"/>
              </w:rPr>
              <w:t>sleih</w:t>
            </w:r>
            <w:proofErr w:type="spellEnd"/>
            <w:r w:rsidRPr="00F66B4A">
              <w:rPr>
                <w:rFonts w:ascii="Garamond" w:hAnsi="Garamond"/>
                <w:sz w:val="28"/>
                <w:szCs w:val="28"/>
              </w:rPr>
              <w:t xml:space="preserve"> </w:t>
            </w:r>
            <w:proofErr w:type="spellStart"/>
            <w:r w:rsidRPr="00F66B4A">
              <w:rPr>
                <w:rFonts w:ascii="Garamond" w:hAnsi="Garamond"/>
                <w:sz w:val="28"/>
                <w:szCs w:val="28"/>
              </w:rPr>
              <w:t>dyn</w:t>
            </w:r>
            <w:proofErr w:type="spellEnd"/>
            <w:r w:rsidRPr="00F66B4A">
              <w:rPr>
                <w:rFonts w:ascii="Garamond" w:hAnsi="Garamond"/>
                <w:sz w:val="28"/>
                <w:szCs w:val="28"/>
              </w:rPr>
              <w:t xml:space="preserve"> </w:t>
            </w:r>
            <w:proofErr w:type="spellStart"/>
            <w:r w:rsidRPr="00F66B4A">
              <w:rPr>
                <w:rFonts w:ascii="Garamond" w:hAnsi="Garamond"/>
                <w:sz w:val="28"/>
                <w:szCs w:val="28"/>
              </w:rPr>
              <w:t>mrishey</w:t>
            </w:r>
            <w:proofErr w:type="spellEnd"/>
            <w:r w:rsidRPr="00F66B4A">
              <w:rPr>
                <w:rFonts w:ascii="Garamond" w:hAnsi="Garamond"/>
                <w:sz w:val="28"/>
                <w:szCs w:val="28"/>
              </w:rPr>
              <w:t xml:space="preserve"> ad, </w:t>
            </w:r>
            <w:proofErr w:type="spellStart"/>
            <w:r w:rsidRPr="00F66B4A">
              <w:rPr>
                <w:rFonts w:ascii="Garamond" w:hAnsi="Garamond"/>
                <w:sz w:val="28"/>
                <w:szCs w:val="28"/>
              </w:rPr>
              <w:t>ga</w:t>
            </w:r>
            <w:proofErr w:type="spellEnd"/>
            <w:r w:rsidRPr="00F66B4A">
              <w:rPr>
                <w:rFonts w:ascii="Garamond" w:hAnsi="Garamond"/>
                <w:sz w:val="28"/>
                <w:szCs w:val="28"/>
              </w:rPr>
              <w:t xml:space="preserve"> </w:t>
            </w:r>
            <w:proofErr w:type="spellStart"/>
            <w:r w:rsidRPr="00F66B4A">
              <w:rPr>
                <w:rFonts w:ascii="Garamond" w:hAnsi="Garamond"/>
                <w:sz w:val="28"/>
                <w:szCs w:val="28"/>
              </w:rPr>
              <w:t>dy</w:t>
            </w:r>
            <w:proofErr w:type="spellEnd"/>
            <w:r w:rsidRPr="00F66B4A">
              <w:rPr>
                <w:rFonts w:ascii="Garamond" w:hAnsi="Garamond"/>
                <w:sz w:val="28"/>
                <w:szCs w:val="28"/>
              </w:rPr>
              <w:t xml:space="preserve"> </w:t>
            </w:r>
            <w:proofErr w:type="spellStart"/>
            <w:r w:rsidRPr="00F66B4A">
              <w:rPr>
                <w:rFonts w:ascii="Garamond" w:hAnsi="Garamond"/>
                <w:sz w:val="28"/>
                <w:szCs w:val="28"/>
              </w:rPr>
              <w:t>vel</w:t>
            </w:r>
            <w:proofErr w:type="spellEnd"/>
            <w:r w:rsidRPr="00F66B4A">
              <w:rPr>
                <w:rFonts w:ascii="Garamond" w:hAnsi="Garamond"/>
                <w:sz w:val="28"/>
                <w:szCs w:val="28"/>
              </w:rPr>
              <w:t xml:space="preserve"> ad </w:t>
            </w:r>
            <w:proofErr w:type="spellStart"/>
            <w:r w:rsidRPr="00F66B4A">
              <w:rPr>
                <w:rFonts w:ascii="Garamond" w:hAnsi="Garamond"/>
                <w:sz w:val="28"/>
                <w:szCs w:val="28"/>
              </w:rPr>
              <w:t>fakin</w:t>
            </w:r>
            <w:proofErr w:type="spellEnd"/>
            <w:r w:rsidRPr="00F66B4A">
              <w:rPr>
                <w:rFonts w:ascii="Garamond" w:hAnsi="Garamond"/>
                <w:sz w:val="28"/>
                <w:szCs w:val="28"/>
              </w:rPr>
              <w:t xml:space="preserve"> </w:t>
            </w:r>
            <w:proofErr w:type="spellStart"/>
            <w:r w:rsidRPr="00F66B4A">
              <w:rPr>
                <w:rFonts w:ascii="Garamond" w:hAnsi="Garamond"/>
                <w:sz w:val="28"/>
                <w:szCs w:val="28"/>
              </w:rPr>
              <w:t>yn</w:t>
            </w:r>
            <w:proofErr w:type="spellEnd"/>
            <w:r w:rsidRPr="00F66B4A">
              <w:rPr>
                <w:rFonts w:ascii="Garamond" w:hAnsi="Garamond"/>
                <w:sz w:val="28"/>
                <w:szCs w:val="28"/>
              </w:rPr>
              <w:t xml:space="preserve"> </w:t>
            </w:r>
            <w:proofErr w:type="spellStart"/>
            <w:r w:rsidRPr="00F66B4A">
              <w:rPr>
                <w:rFonts w:ascii="Garamond" w:hAnsi="Garamond"/>
                <w:sz w:val="28"/>
                <w:szCs w:val="28"/>
              </w:rPr>
              <w:t>Gaue</w:t>
            </w:r>
            <w:proofErr w:type="spellEnd"/>
            <w:r w:rsidRPr="00F66B4A">
              <w:rPr>
                <w:rFonts w:ascii="Garamond" w:hAnsi="Garamond"/>
                <w:sz w:val="28"/>
                <w:szCs w:val="28"/>
              </w:rPr>
              <w:t xml:space="preserve"> ta </w:t>
            </w:r>
            <w:proofErr w:type="spellStart"/>
            <w:r w:rsidRPr="00F66B4A">
              <w:rPr>
                <w:rFonts w:ascii="Garamond" w:hAnsi="Garamond"/>
                <w:sz w:val="28"/>
                <w:szCs w:val="28"/>
              </w:rPr>
              <w:t>liorish</w:t>
            </w:r>
            <w:proofErr w:type="spellEnd"/>
            <w:r w:rsidRPr="00F66B4A">
              <w:rPr>
                <w:rFonts w:ascii="Garamond" w:hAnsi="Garamond"/>
                <w:sz w:val="28"/>
                <w:szCs w:val="28"/>
              </w:rPr>
              <w:t xml:space="preserve"> </w:t>
            </w:r>
            <w:proofErr w:type="spellStart"/>
            <w:r w:rsidRPr="00F66B4A">
              <w:rPr>
                <w:rFonts w:ascii="Garamond" w:hAnsi="Garamond"/>
                <w:sz w:val="28"/>
                <w:szCs w:val="28"/>
              </w:rPr>
              <w:t>shen</w:t>
            </w:r>
            <w:proofErr w:type="spellEnd"/>
            <w:r w:rsidRPr="00F66B4A">
              <w:rPr>
                <w:rFonts w:ascii="Garamond" w:hAnsi="Garamond"/>
                <w:sz w:val="28"/>
                <w:szCs w:val="28"/>
              </w:rPr>
              <w:t xml:space="preserve"> y </w:t>
            </w:r>
            <w:proofErr w:type="spellStart"/>
            <w:r w:rsidRPr="00F66B4A">
              <w:rPr>
                <w:rFonts w:ascii="Garamond" w:hAnsi="Garamond"/>
                <w:sz w:val="28"/>
                <w:szCs w:val="28"/>
              </w:rPr>
              <w:t>yanoo</w:t>
            </w:r>
            <w:proofErr w:type="spellEnd"/>
            <w:r w:rsidRPr="00F66B4A">
              <w:rPr>
                <w:rFonts w:ascii="Garamond" w:hAnsi="Garamond"/>
                <w:sz w:val="28"/>
                <w:szCs w:val="28"/>
              </w:rPr>
              <w:t xml:space="preserve">. </w:t>
            </w:r>
            <w:proofErr w:type="spellStart"/>
            <w:r w:rsidRPr="00F66B4A">
              <w:rPr>
                <w:rFonts w:ascii="Garamond" w:hAnsi="Garamond"/>
                <w:sz w:val="28"/>
                <w:szCs w:val="28"/>
              </w:rPr>
              <w:t>Myr</w:t>
            </w:r>
            <w:proofErr w:type="spellEnd"/>
            <w:r w:rsidRPr="00F66B4A">
              <w:rPr>
                <w:rFonts w:ascii="Garamond" w:hAnsi="Garamond"/>
                <w:sz w:val="28"/>
                <w:szCs w:val="28"/>
              </w:rPr>
              <w:t xml:space="preserve"> </w:t>
            </w:r>
            <w:proofErr w:type="spellStart"/>
            <w:r w:rsidRPr="00F66B4A">
              <w:rPr>
                <w:rFonts w:ascii="Garamond" w:hAnsi="Garamond"/>
                <w:sz w:val="28"/>
                <w:szCs w:val="28"/>
              </w:rPr>
              <w:t>shen</w:t>
            </w:r>
            <w:proofErr w:type="spellEnd"/>
            <w:r w:rsidRPr="00F66B4A">
              <w:rPr>
                <w:rFonts w:ascii="Garamond" w:hAnsi="Garamond"/>
                <w:sz w:val="28"/>
                <w:szCs w:val="28"/>
              </w:rPr>
              <w:t xml:space="preserve"> </w:t>
            </w:r>
            <w:proofErr w:type="spellStart"/>
            <w:r w:rsidRPr="00F66B4A">
              <w:rPr>
                <w:rFonts w:ascii="Garamond" w:hAnsi="Garamond"/>
                <w:sz w:val="28"/>
                <w:szCs w:val="28"/>
              </w:rPr>
              <w:t>nagh</w:t>
            </w:r>
            <w:proofErr w:type="spellEnd"/>
            <w:r w:rsidRPr="00F66B4A">
              <w:rPr>
                <w:rFonts w:ascii="Garamond" w:hAnsi="Garamond"/>
                <w:sz w:val="28"/>
                <w:szCs w:val="28"/>
              </w:rPr>
              <w:t xml:space="preserve"> </w:t>
            </w:r>
            <w:proofErr w:type="spellStart"/>
            <w:r w:rsidRPr="00F66B4A">
              <w:rPr>
                <w:rFonts w:ascii="Garamond" w:hAnsi="Garamond"/>
                <w:sz w:val="28"/>
                <w:szCs w:val="28"/>
              </w:rPr>
              <w:t>vel</w:t>
            </w:r>
            <w:proofErr w:type="spellEnd"/>
            <w:r w:rsidRPr="00F66B4A">
              <w:rPr>
                <w:rFonts w:ascii="Garamond" w:hAnsi="Garamond"/>
                <w:sz w:val="28"/>
                <w:szCs w:val="28"/>
              </w:rPr>
              <w:t xml:space="preserve"> </w:t>
            </w:r>
            <w:proofErr w:type="spellStart"/>
            <w:r w:rsidRPr="00F66B4A">
              <w:rPr>
                <w:rFonts w:ascii="Garamond" w:hAnsi="Garamond"/>
                <w:sz w:val="28"/>
                <w:szCs w:val="28"/>
              </w:rPr>
              <w:t>resoon</w:t>
            </w:r>
            <w:proofErr w:type="spellEnd"/>
            <w:r w:rsidRPr="00F66B4A">
              <w:rPr>
                <w:rFonts w:ascii="Garamond" w:hAnsi="Garamond"/>
                <w:sz w:val="28"/>
                <w:szCs w:val="28"/>
              </w:rPr>
              <w:t xml:space="preserve"> y </w:t>
            </w:r>
            <w:proofErr w:type="spellStart"/>
            <w:r w:rsidRPr="00F66B4A">
              <w:rPr>
                <w:rFonts w:ascii="Garamond" w:hAnsi="Garamond"/>
                <w:sz w:val="28"/>
                <w:szCs w:val="28"/>
              </w:rPr>
              <w:t>Leih</w:t>
            </w:r>
            <w:proofErr w:type="spellEnd"/>
            <w:r w:rsidRPr="00F66B4A">
              <w:rPr>
                <w:rFonts w:ascii="Garamond" w:hAnsi="Garamond"/>
                <w:sz w:val="28"/>
                <w:szCs w:val="28"/>
              </w:rPr>
              <w:t xml:space="preserve"> </w:t>
            </w:r>
            <w:proofErr w:type="spellStart"/>
            <w:r w:rsidRPr="00F66B4A">
              <w:rPr>
                <w:rFonts w:ascii="Garamond" w:hAnsi="Garamond"/>
                <w:sz w:val="28"/>
                <w:szCs w:val="28"/>
              </w:rPr>
              <w:t>hene</w:t>
            </w:r>
            <w:proofErr w:type="spellEnd"/>
            <w:r w:rsidRPr="00F66B4A">
              <w:rPr>
                <w:rFonts w:ascii="Garamond" w:hAnsi="Garamond"/>
                <w:sz w:val="28"/>
                <w:szCs w:val="28"/>
              </w:rPr>
              <w:t xml:space="preserve">, </w:t>
            </w:r>
            <w:proofErr w:type="spellStart"/>
            <w:r w:rsidRPr="00F66B4A">
              <w:rPr>
                <w:rFonts w:ascii="Garamond" w:hAnsi="Garamond"/>
                <w:sz w:val="28"/>
                <w:szCs w:val="28"/>
              </w:rPr>
              <w:t>ny’n</w:t>
            </w:r>
            <w:proofErr w:type="spellEnd"/>
            <w:r w:rsidRPr="00F66B4A">
              <w:rPr>
                <w:rFonts w:ascii="Garamond" w:hAnsi="Garamond"/>
                <w:sz w:val="28"/>
                <w:szCs w:val="28"/>
              </w:rPr>
              <w:t xml:space="preserve"> </w:t>
            </w:r>
            <w:proofErr w:type="spellStart"/>
            <w:r w:rsidRPr="00B11CB8">
              <w:rPr>
                <w:rFonts w:ascii="Garamond" w:hAnsi="Garamond"/>
                <w:sz w:val="28"/>
                <w:szCs w:val="28"/>
              </w:rPr>
              <w:t>po</w:t>
            </w:r>
            <w:r w:rsidRPr="00F66B4A">
              <w:rPr>
                <w:rFonts w:ascii="Garamond" w:hAnsi="Garamond"/>
                <w:sz w:val="28"/>
                <w:szCs w:val="28"/>
              </w:rPr>
              <w:t>oar</w:t>
            </w:r>
            <w:proofErr w:type="spellEnd"/>
            <w:r w:rsidRPr="00F66B4A">
              <w:rPr>
                <w:rFonts w:ascii="Garamond" w:hAnsi="Garamond"/>
                <w:sz w:val="28"/>
                <w:szCs w:val="28"/>
              </w:rPr>
              <w:t xml:space="preserve"> </w:t>
            </w:r>
            <w:proofErr w:type="spellStart"/>
            <w:r w:rsidRPr="00F66B4A">
              <w:rPr>
                <w:rFonts w:ascii="Garamond" w:hAnsi="Garamond"/>
                <w:sz w:val="28"/>
                <w:szCs w:val="28"/>
              </w:rPr>
              <w:t>echyssyn</w:t>
            </w:r>
            <w:proofErr w:type="spellEnd"/>
            <w:r w:rsidRPr="00F66B4A">
              <w:rPr>
                <w:rFonts w:ascii="Garamond" w:hAnsi="Garamond"/>
                <w:sz w:val="28"/>
                <w:szCs w:val="28"/>
              </w:rPr>
              <w:t xml:space="preserve"> ta cur y </w:t>
            </w:r>
            <w:proofErr w:type="spellStart"/>
            <w:r w:rsidRPr="00F66B4A">
              <w:rPr>
                <w:rFonts w:ascii="Garamond" w:hAnsi="Garamond"/>
                <w:sz w:val="28"/>
                <w:szCs w:val="28"/>
              </w:rPr>
              <w:t>Leih</w:t>
            </w:r>
            <w:proofErr w:type="spellEnd"/>
            <w:r w:rsidRPr="00F66B4A">
              <w:rPr>
                <w:rFonts w:ascii="Garamond" w:hAnsi="Garamond"/>
                <w:sz w:val="28"/>
                <w:szCs w:val="28"/>
              </w:rPr>
              <w:t xml:space="preserve">, cha </w:t>
            </w:r>
            <w:proofErr w:type="spellStart"/>
            <w:r w:rsidRPr="00F66B4A">
              <w:rPr>
                <w:rFonts w:ascii="Garamond" w:hAnsi="Garamond"/>
                <w:sz w:val="28"/>
                <w:szCs w:val="28"/>
              </w:rPr>
              <w:t>vel</w:t>
            </w:r>
            <w:proofErr w:type="spellEnd"/>
            <w:r w:rsidRPr="00F66B4A">
              <w:rPr>
                <w:rFonts w:ascii="Garamond" w:hAnsi="Garamond"/>
                <w:sz w:val="28"/>
                <w:szCs w:val="28"/>
              </w:rPr>
              <w:t xml:space="preserve"> </w:t>
            </w:r>
            <w:proofErr w:type="spellStart"/>
            <w:r w:rsidRPr="00F66B4A">
              <w:rPr>
                <w:rFonts w:ascii="Garamond" w:hAnsi="Garamond"/>
                <w:sz w:val="28"/>
                <w:szCs w:val="28"/>
              </w:rPr>
              <w:t>Baggyrtyn</w:t>
            </w:r>
            <w:proofErr w:type="spellEnd"/>
            <w:r w:rsidRPr="00F66B4A">
              <w:rPr>
                <w:rFonts w:ascii="Garamond" w:hAnsi="Garamond"/>
                <w:sz w:val="28"/>
                <w:szCs w:val="28"/>
              </w:rPr>
              <w:t xml:space="preserve"> y </w:t>
            </w:r>
            <w:proofErr w:type="spellStart"/>
            <w:r w:rsidRPr="00F66B4A">
              <w:rPr>
                <w:rFonts w:ascii="Garamond" w:hAnsi="Garamond"/>
                <w:sz w:val="28"/>
                <w:szCs w:val="28"/>
              </w:rPr>
              <w:t>Vea</w:t>
            </w:r>
            <w:proofErr w:type="spellEnd"/>
            <w:r w:rsidRPr="00F66B4A">
              <w:rPr>
                <w:rFonts w:ascii="Garamond" w:hAnsi="Garamond"/>
                <w:sz w:val="28"/>
                <w:szCs w:val="28"/>
              </w:rPr>
              <w:t xml:space="preserve"> ta </w:t>
            </w:r>
            <w:proofErr w:type="spellStart"/>
            <w:r w:rsidRPr="00F66B4A">
              <w:rPr>
                <w:rFonts w:ascii="Garamond" w:hAnsi="Garamond"/>
                <w:sz w:val="28"/>
                <w:szCs w:val="28"/>
              </w:rPr>
              <w:t>ry</w:t>
            </w:r>
            <w:proofErr w:type="spellEnd"/>
            <w:r w:rsidRPr="00F66B4A">
              <w:rPr>
                <w:rFonts w:ascii="Garamond" w:hAnsi="Garamond"/>
                <w:sz w:val="28"/>
                <w:szCs w:val="28"/>
              </w:rPr>
              <w:t xml:space="preserve"> </w:t>
            </w:r>
            <w:proofErr w:type="spellStart"/>
            <w:r w:rsidRPr="00F66B4A">
              <w:rPr>
                <w:rFonts w:ascii="Garamond" w:hAnsi="Garamond"/>
                <w:sz w:val="28"/>
                <w:szCs w:val="28"/>
              </w:rPr>
              <w:t>heet</w:t>
            </w:r>
            <w:proofErr w:type="spellEnd"/>
            <w:r w:rsidRPr="00F66B4A">
              <w:rPr>
                <w:rFonts w:ascii="Garamond" w:hAnsi="Garamond"/>
                <w:sz w:val="28"/>
                <w:szCs w:val="28"/>
              </w:rPr>
              <w:t xml:space="preserve">, </w:t>
            </w:r>
            <w:proofErr w:type="spellStart"/>
            <w:r w:rsidRPr="00F66B4A">
              <w:rPr>
                <w:rFonts w:ascii="Garamond" w:hAnsi="Garamond"/>
                <w:sz w:val="28"/>
                <w:szCs w:val="28"/>
              </w:rPr>
              <w:t>ny</w:t>
            </w:r>
            <w:proofErr w:type="spellEnd"/>
            <w:r w:rsidRPr="00F66B4A">
              <w:rPr>
                <w:rFonts w:ascii="Garamond" w:hAnsi="Garamond"/>
                <w:sz w:val="28"/>
                <w:szCs w:val="28"/>
              </w:rPr>
              <w:t xml:space="preserve"> </w:t>
            </w:r>
            <w:proofErr w:type="spellStart"/>
            <w:r w:rsidRPr="00F66B4A">
              <w:rPr>
                <w:rFonts w:ascii="Garamond" w:hAnsi="Garamond"/>
                <w:sz w:val="28"/>
                <w:szCs w:val="28"/>
              </w:rPr>
              <w:t>kerrag</w:t>
            </w:r>
            <w:r w:rsidRPr="00F66B4A">
              <w:rPr>
                <w:rFonts w:ascii="Garamond" w:hAnsi="Garamond"/>
                <w:i/>
                <w:sz w:val="28"/>
                <w:szCs w:val="28"/>
              </w:rPr>
              <w:t>h</w:t>
            </w:r>
            <w:r w:rsidRPr="00F66B4A">
              <w:rPr>
                <w:rFonts w:ascii="Garamond" w:hAnsi="Garamond"/>
                <w:sz w:val="28"/>
                <w:szCs w:val="28"/>
              </w:rPr>
              <w:t>ey’n</w:t>
            </w:r>
            <w:proofErr w:type="spellEnd"/>
            <w:r w:rsidRPr="00F66B4A">
              <w:rPr>
                <w:rFonts w:ascii="Garamond" w:hAnsi="Garamond"/>
                <w:sz w:val="28"/>
                <w:szCs w:val="28"/>
              </w:rPr>
              <w:t xml:space="preserve"> </w:t>
            </w:r>
            <w:proofErr w:type="spellStart"/>
            <w:r w:rsidRPr="00F66B4A">
              <w:rPr>
                <w:rFonts w:ascii="Garamond" w:hAnsi="Garamond"/>
                <w:sz w:val="28"/>
                <w:szCs w:val="28"/>
              </w:rPr>
              <w:t>Vea</w:t>
            </w:r>
            <w:proofErr w:type="spellEnd"/>
            <w:r w:rsidRPr="00F66B4A">
              <w:rPr>
                <w:rFonts w:ascii="Garamond" w:hAnsi="Garamond"/>
                <w:sz w:val="28"/>
                <w:szCs w:val="28"/>
              </w:rPr>
              <w:t xml:space="preserve"> </w:t>
            </w:r>
            <w:proofErr w:type="spellStart"/>
            <w:r w:rsidRPr="00F66B4A">
              <w:rPr>
                <w:rFonts w:ascii="Garamond" w:hAnsi="Garamond"/>
                <w:sz w:val="28"/>
                <w:szCs w:val="28"/>
              </w:rPr>
              <w:t>shoh</w:t>
            </w:r>
            <w:proofErr w:type="spellEnd"/>
            <w:r w:rsidRPr="00F66B4A">
              <w:rPr>
                <w:rFonts w:ascii="Garamond" w:hAnsi="Garamond"/>
                <w:sz w:val="28"/>
                <w:szCs w:val="28"/>
              </w:rPr>
              <w:t xml:space="preserve"> </w:t>
            </w:r>
            <w:proofErr w:type="spellStart"/>
            <w:r w:rsidRPr="00F66B4A">
              <w:rPr>
                <w:rFonts w:ascii="Garamond" w:hAnsi="Garamond"/>
                <w:sz w:val="28"/>
                <w:szCs w:val="28"/>
              </w:rPr>
              <w:t>fondagh</w:t>
            </w:r>
            <w:proofErr w:type="spellEnd"/>
            <w:r w:rsidRPr="00F66B4A">
              <w:rPr>
                <w:rFonts w:ascii="Garamond" w:hAnsi="Garamond"/>
                <w:sz w:val="28"/>
                <w:szCs w:val="28"/>
              </w:rPr>
              <w:t xml:space="preserve"> </w:t>
            </w:r>
            <w:proofErr w:type="spellStart"/>
            <w:r w:rsidRPr="00F66B4A">
              <w:rPr>
                <w:rFonts w:ascii="Garamond" w:hAnsi="Garamond"/>
                <w:sz w:val="28"/>
                <w:szCs w:val="28"/>
              </w:rPr>
              <w:t>dy</w:t>
            </w:r>
            <w:proofErr w:type="spellEnd"/>
            <w:r w:rsidRPr="00F66B4A">
              <w:rPr>
                <w:rFonts w:ascii="Garamond" w:hAnsi="Garamond"/>
                <w:sz w:val="28"/>
                <w:szCs w:val="28"/>
              </w:rPr>
              <w:t xml:space="preserve"> </w:t>
            </w:r>
            <w:proofErr w:type="spellStart"/>
            <w:r w:rsidRPr="00F66B4A">
              <w:rPr>
                <w:rFonts w:ascii="Garamond" w:hAnsi="Garamond"/>
                <w:sz w:val="28"/>
                <w:szCs w:val="28"/>
              </w:rPr>
              <w:t>liooar</w:t>
            </w:r>
            <w:proofErr w:type="spellEnd"/>
            <w:r w:rsidRPr="00F66B4A">
              <w:rPr>
                <w:rFonts w:ascii="Garamond" w:hAnsi="Garamond"/>
                <w:sz w:val="28"/>
                <w:szCs w:val="28"/>
              </w:rPr>
              <w:t xml:space="preserve">, </w:t>
            </w:r>
            <w:proofErr w:type="spellStart"/>
            <w:r w:rsidRPr="00F66B4A">
              <w:rPr>
                <w:rFonts w:ascii="Garamond" w:hAnsi="Garamond"/>
                <w:sz w:val="28"/>
                <w:szCs w:val="28"/>
              </w:rPr>
              <w:t>dy</w:t>
            </w:r>
            <w:proofErr w:type="spellEnd"/>
            <w:r w:rsidRPr="00F66B4A">
              <w:rPr>
                <w:rFonts w:ascii="Garamond" w:hAnsi="Garamond"/>
                <w:sz w:val="28"/>
                <w:szCs w:val="28"/>
              </w:rPr>
              <w:t xml:space="preserve"> chur </w:t>
            </w:r>
            <w:proofErr w:type="spellStart"/>
            <w:r w:rsidRPr="00F66B4A">
              <w:rPr>
                <w:rFonts w:ascii="Garamond" w:hAnsi="Garamond"/>
                <w:sz w:val="28"/>
                <w:szCs w:val="28"/>
              </w:rPr>
              <w:t>orryn</w:t>
            </w:r>
            <w:proofErr w:type="spellEnd"/>
            <w:r w:rsidRPr="00F66B4A">
              <w:rPr>
                <w:rFonts w:ascii="Garamond" w:hAnsi="Garamond"/>
                <w:sz w:val="28"/>
                <w:szCs w:val="28"/>
              </w:rPr>
              <w:t xml:space="preserve"> </w:t>
            </w:r>
            <w:proofErr w:type="spellStart"/>
            <w:r w:rsidRPr="00F66B4A">
              <w:rPr>
                <w:rFonts w:ascii="Garamond" w:hAnsi="Garamond"/>
                <w:sz w:val="28"/>
                <w:szCs w:val="28"/>
              </w:rPr>
              <w:t>ve</w:t>
            </w:r>
            <w:proofErr w:type="spellEnd"/>
            <w:r w:rsidRPr="00F66B4A">
              <w:rPr>
                <w:rFonts w:ascii="Garamond" w:hAnsi="Garamond"/>
                <w:sz w:val="28"/>
                <w:szCs w:val="28"/>
              </w:rPr>
              <w:t xml:space="preserve"> </w:t>
            </w:r>
            <w:proofErr w:type="spellStart"/>
            <w:r w:rsidRPr="00F66B4A">
              <w:rPr>
                <w:rFonts w:ascii="Garamond" w:hAnsi="Garamond"/>
                <w:sz w:val="28"/>
                <w:szCs w:val="28"/>
              </w:rPr>
              <w:t>biallagh</w:t>
            </w:r>
            <w:proofErr w:type="spellEnd"/>
            <w:r w:rsidRPr="00F66B4A">
              <w:rPr>
                <w:rFonts w:ascii="Garamond" w:hAnsi="Garamond"/>
                <w:sz w:val="28"/>
                <w:szCs w:val="28"/>
              </w:rPr>
              <w:t xml:space="preserve"> </w:t>
            </w:r>
            <w:proofErr w:type="spellStart"/>
            <w:r w:rsidRPr="00F66B4A">
              <w:rPr>
                <w:rFonts w:ascii="Garamond" w:hAnsi="Garamond"/>
                <w:sz w:val="28"/>
                <w:szCs w:val="28"/>
              </w:rPr>
              <w:t>fegooish</w:t>
            </w:r>
            <w:proofErr w:type="spellEnd"/>
            <w:r w:rsidRPr="00F66B4A">
              <w:rPr>
                <w:rFonts w:ascii="Garamond" w:hAnsi="Garamond"/>
                <w:sz w:val="28"/>
                <w:szCs w:val="28"/>
              </w:rPr>
              <w:t xml:space="preserve"> </w:t>
            </w:r>
            <w:proofErr w:type="spellStart"/>
            <w:r w:rsidRPr="00F66B4A">
              <w:rPr>
                <w:rFonts w:ascii="Garamond" w:hAnsi="Garamond"/>
                <w:sz w:val="28"/>
                <w:szCs w:val="28"/>
              </w:rPr>
              <w:t>grayse</w:t>
            </w:r>
            <w:proofErr w:type="spellEnd"/>
            <w:r w:rsidRPr="00F66B4A">
              <w:rPr>
                <w:rFonts w:ascii="Garamond" w:hAnsi="Garamond"/>
                <w:sz w:val="28"/>
                <w:szCs w:val="28"/>
              </w:rPr>
              <w:t xml:space="preserve"> </w:t>
            </w:r>
            <w:proofErr w:type="spellStart"/>
            <w:r w:rsidRPr="00F66B4A">
              <w:rPr>
                <w:rFonts w:ascii="Garamond" w:hAnsi="Garamond"/>
                <w:sz w:val="28"/>
                <w:szCs w:val="28"/>
              </w:rPr>
              <w:t>niartal</w:t>
            </w:r>
            <w:proofErr w:type="spellEnd"/>
            <w:r w:rsidRPr="00F66B4A">
              <w:rPr>
                <w:rFonts w:ascii="Garamond" w:hAnsi="Garamond"/>
                <w:sz w:val="28"/>
                <w:szCs w:val="28"/>
              </w:rPr>
              <w:t xml:space="preserve"> Yee, </w:t>
            </w:r>
            <w:r w:rsidRPr="00F66B4A">
              <w:rPr>
                <w:rFonts w:ascii="Garamond" w:hAnsi="Garamond"/>
                <w:i/>
                <w:sz w:val="28"/>
                <w:szCs w:val="28"/>
              </w:rPr>
              <w:t xml:space="preserve">er y hon </w:t>
            </w:r>
            <w:proofErr w:type="spellStart"/>
            <w:r w:rsidRPr="00F66B4A">
              <w:rPr>
                <w:rFonts w:ascii="Garamond" w:hAnsi="Garamond"/>
                <w:i/>
                <w:sz w:val="28"/>
                <w:szCs w:val="28"/>
              </w:rPr>
              <w:t>eisht</w:t>
            </w:r>
            <w:proofErr w:type="spellEnd"/>
            <w:r w:rsidRPr="00F66B4A">
              <w:rPr>
                <w:rFonts w:ascii="Garamond" w:hAnsi="Garamond"/>
                <w:i/>
                <w:sz w:val="28"/>
                <w:szCs w:val="28"/>
              </w:rPr>
              <w:t xml:space="preserve"> ta shin </w:t>
            </w:r>
            <w:proofErr w:type="spellStart"/>
            <w:r w:rsidRPr="00F66B4A">
              <w:rPr>
                <w:rFonts w:ascii="Garamond" w:hAnsi="Garamond"/>
                <w:i/>
                <w:sz w:val="28"/>
                <w:szCs w:val="28"/>
              </w:rPr>
              <w:t>ynsit</w:t>
            </w:r>
            <w:proofErr w:type="spellEnd"/>
            <w:r w:rsidRPr="00F66B4A">
              <w:rPr>
                <w:rFonts w:ascii="Garamond" w:hAnsi="Garamond"/>
                <w:i/>
                <w:sz w:val="28"/>
                <w:szCs w:val="28"/>
              </w:rPr>
              <w:t xml:space="preserve"> </w:t>
            </w:r>
            <w:proofErr w:type="spellStart"/>
            <w:r w:rsidRPr="00F66B4A">
              <w:rPr>
                <w:rFonts w:ascii="Garamond" w:hAnsi="Garamond"/>
                <w:i/>
                <w:sz w:val="28"/>
                <w:szCs w:val="28"/>
              </w:rPr>
              <w:t>dy</w:t>
            </w:r>
            <w:proofErr w:type="spellEnd"/>
            <w:r w:rsidRPr="00F66B4A">
              <w:rPr>
                <w:rFonts w:ascii="Garamond" w:hAnsi="Garamond"/>
                <w:i/>
                <w:sz w:val="28"/>
                <w:szCs w:val="28"/>
              </w:rPr>
              <w:t xml:space="preserve"> </w:t>
            </w:r>
            <w:proofErr w:type="spellStart"/>
            <w:r w:rsidRPr="00F66B4A">
              <w:rPr>
                <w:rFonts w:ascii="Garamond" w:hAnsi="Garamond"/>
                <w:i/>
                <w:sz w:val="28"/>
                <w:szCs w:val="28"/>
              </w:rPr>
              <w:t>ghoal</w:t>
            </w:r>
            <w:proofErr w:type="spellEnd"/>
            <w:r w:rsidRPr="00F66B4A">
              <w:rPr>
                <w:rFonts w:ascii="Garamond" w:hAnsi="Garamond"/>
                <w:i/>
                <w:sz w:val="28"/>
                <w:szCs w:val="28"/>
              </w:rPr>
              <w:t xml:space="preserve"> </w:t>
            </w:r>
            <w:proofErr w:type="spellStart"/>
            <w:r w:rsidRPr="00F66B4A">
              <w:rPr>
                <w:rFonts w:ascii="Garamond" w:hAnsi="Garamond"/>
                <w:i/>
                <w:sz w:val="28"/>
                <w:szCs w:val="28"/>
              </w:rPr>
              <w:t>Padjer</w:t>
            </w:r>
            <w:proofErr w:type="spellEnd"/>
            <w:r w:rsidRPr="00F66B4A">
              <w:rPr>
                <w:rFonts w:ascii="Garamond" w:hAnsi="Garamond"/>
                <w:i/>
                <w:sz w:val="28"/>
                <w:szCs w:val="28"/>
              </w:rPr>
              <w:t xml:space="preserve"> </w:t>
            </w:r>
            <w:proofErr w:type="spellStart"/>
            <w:r w:rsidRPr="00F66B4A">
              <w:rPr>
                <w:rFonts w:ascii="Garamond" w:hAnsi="Garamond"/>
                <w:i/>
                <w:sz w:val="28"/>
                <w:szCs w:val="28"/>
              </w:rPr>
              <w:t>kinjagh</w:t>
            </w:r>
            <w:proofErr w:type="spellEnd"/>
            <w:r w:rsidRPr="00F66B4A">
              <w:rPr>
                <w:rFonts w:ascii="Garamond" w:hAnsi="Garamond"/>
                <w:i/>
                <w:sz w:val="28"/>
                <w:szCs w:val="28"/>
              </w:rPr>
              <w:t xml:space="preserve">. </w:t>
            </w:r>
          </w:p>
        </w:tc>
        <w:tc>
          <w:tcPr>
            <w:tcW w:w="3825" w:type="dxa"/>
          </w:tcPr>
          <w:p w14:paraId="54ABDBC9" w14:textId="77777777" w:rsidR="008072AD" w:rsidRPr="008072AD" w:rsidRDefault="008072AD" w:rsidP="00DB60C3">
            <w:pPr>
              <w:pStyle w:val="ListParagraph"/>
              <w:ind w:left="0" w:firstLine="227"/>
              <w:jc w:val="both"/>
              <w:rPr>
                <w:rFonts w:ascii="Garamond" w:hAnsi="Garamond" w:cs="Times New Roman"/>
                <w:sz w:val="28"/>
              </w:rPr>
            </w:pPr>
            <w:r w:rsidRPr="008072AD">
              <w:rPr>
                <w:rFonts w:ascii="Garamond" w:hAnsi="Garamond" w:cs="Times New Roman"/>
                <w:sz w:val="28"/>
              </w:rPr>
              <w:t xml:space="preserve">A. </w:t>
            </w:r>
            <w:r w:rsidRPr="008072AD">
              <w:rPr>
                <w:rFonts w:ascii="Garamond" w:hAnsi="Garamond" w:cs="Times New Roman"/>
                <w:i/>
                <w:sz w:val="28"/>
              </w:rPr>
              <w:t>Because the Laws of God are owned to be Holy, Just, and Good, and yet Men transgress them, though they see the Danger of doing so. So that neither the Reasonableness of the Laws, nor the Greatness of the Law-giver</w:t>
            </w:r>
            <w:r w:rsidRPr="008072AD">
              <w:rPr>
                <w:rFonts w:ascii="Garamond" w:hAnsi="Garamond" w:cs="Times New Roman"/>
                <w:sz w:val="28"/>
              </w:rPr>
              <w:t> ;</w:t>
            </w:r>
            <w:r w:rsidRPr="008072AD">
              <w:rPr>
                <w:rFonts w:ascii="Garamond" w:hAnsi="Garamond" w:cs="Times New Roman"/>
                <w:i/>
                <w:sz w:val="28"/>
              </w:rPr>
              <w:t xml:space="preserve"> neither the </w:t>
            </w:r>
            <w:proofErr w:type="spellStart"/>
            <w:r w:rsidRPr="008072AD">
              <w:rPr>
                <w:rFonts w:ascii="Garamond" w:hAnsi="Garamond" w:cs="Times New Roman"/>
                <w:i/>
                <w:sz w:val="28"/>
              </w:rPr>
              <w:t>Threatning</w:t>
            </w:r>
            <w:proofErr w:type="spellEnd"/>
            <w:r w:rsidRPr="008072AD">
              <w:rPr>
                <w:rFonts w:ascii="Garamond" w:hAnsi="Garamond" w:cs="Times New Roman"/>
                <w:i/>
                <w:sz w:val="28"/>
              </w:rPr>
              <w:t xml:space="preserve"> of the Next Life, nor the Punishments of this, are sufficient to make us obedient, without God’s special Grace, </w:t>
            </w:r>
            <w:r w:rsidRPr="008072AD">
              <w:rPr>
                <w:rFonts w:ascii="Garamond" w:hAnsi="Garamond" w:cs="Times New Roman"/>
                <w:sz w:val="28"/>
              </w:rPr>
              <w:t>which therefore we are taught at all times to pray for.</w:t>
            </w:r>
          </w:p>
        </w:tc>
        <w:tc>
          <w:tcPr>
            <w:tcW w:w="0" w:type="auto"/>
          </w:tcPr>
          <w:p w14:paraId="601BA36E" w14:textId="77777777" w:rsidR="008072AD" w:rsidRPr="008072AD" w:rsidRDefault="008072AD" w:rsidP="00DB60C3">
            <w:pPr>
              <w:pStyle w:val="ListParagraph"/>
              <w:ind w:left="0"/>
              <w:rPr>
                <w:rFonts w:ascii="Garamond" w:hAnsi="Garamond" w:cs="Times New Roman"/>
                <w:sz w:val="20"/>
                <w:szCs w:val="20"/>
              </w:rPr>
            </w:pPr>
          </w:p>
        </w:tc>
      </w:tr>
      <w:tr w:rsidR="00B11CB8" w:rsidRPr="008072AD" w14:paraId="5526793F" w14:textId="77777777" w:rsidTr="004B200B">
        <w:tc>
          <w:tcPr>
            <w:tcW w:w="4253" w:type="dxa"/>
          </w:tcPr>
          <w:p w14:paraId="4D1BDC5F" w14:textId="77777777" w:rsidR="00B11CB8" w:rsidRPr="005C6A67" w:rsidRDefault="00B11CB8" w:rsidP="00DB60C3">
            <w:pPr>
              <w:pStyle w:val="CM3"/>
              <w:widowControl/>
              <w:spacing w:line="240" w:lineRule="auto"/>
              <w:ind w:firstLine="227"/>
              <w:jc w:val="both"/>
              <w:rPr>
                <w:rFonts w:ascii="Garamond" w:hAnsi="Garamond"/>
                <w:sz w:val="28"/>
                <w:szCs w:val="28"/>
              </w:rPr>
            </w:pPr>
            <w:r w:rsidRPr="005C6A67">
              <w:rPr>
                <w:rFonts w:ascii="Garamond" w:hAnsi="Garamond"/>
                <w:i/>
                <w:sz w:val="28"/>
                <w:szCs w:val="28"/>
              </w:rPr>
              <w:t>Q.</w:t>
            </w:r>
            <w:r w:rsidRPr="005C6A67">
              <w:rPr>
                <w:rFonts w:ascii="Garamond" w:hAnsi="Garamond"/>
                <w:sz w:val="28"/>
                <w:szCs w:val="28"/>
              </w:rPr>
              <w:t xml:space="preserve"> </w:t>
            </w:r>
            <w:proofErr w:type="spellStart"/>
            <w:r w:rsidRPr="005C6A67">
              <w:rPr>
                <w:rFonts w:ascii="Garamond" w:hAnsi="Garamond"/>
                <w:sz w:val="28"/>
                <w:szCs w:val="28"/>
              </w:rPr>
              <w:t>Vod</w:t>
            </w:r>
            <w:proofErr w:type="spellEnd"/>
            <w:r w:rsidRPr="005C6A67">
              <w:rPr>
                <w:rFonts w:ascii="Garamond" w:hAnsi="Garamond"/>
                <w:sz w:val="28"/>
                <w:szCs w:val="28"/>
              </w:rPr>
              <w:t xml:space="preserve"> mad </w:t>
            </w:r>
            <w:proofErr w:type="spellStart"/>
            <w:r w:rsidRPr="005C6A67">
              <w:rPr>
                <w:rFonts w:ascii="Garamond" w:hAnsi="Garamond"/>
                <w:sz w:val="28"/>
                <w:szCs w:val="28"/>
              </w:rPr>
              <w:t>jercal</w:t>
            </w:r>
            <w:proofErr w:type="spellEnd"/>
            <w:r w:rsidRPr="005C6A67">
              <w:rPr>
                <w:rFonts w:ascii="Garamond" w:hAnsi="Garamond"/>
                <w:sz w:val="28"/>
                <w:szCs w:val="28"/>
              </w:rPr>
              <w:t xml:space="preserve"> </w:t>
            </w:r>
            <w:proofErr w:type="spellStart"/>
            <w:r w:rsidRPr="005C6A67">
              <w:rPr>
                <w:rFonts w:ascii="Garamond" w:hAnsi="Garamond"/>
                <w:sz w:val="28"/>
                <w:szCs w:val="28"/>
              </w:rPr>
              <w:t>rish</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der </w:t>
            </w:r>
            <w:proofErr w:type="spellStart"/>
            <w:r w:rsidRPr="005C6A67">
              <w:rPr>
                <w:rFonts w:ascii="Garamond" w:hAnsi="Garamond"/>
                <w:sz w:val="28"/>
                <w:szCs w:val="28"/>
              </w:rPr>
              <w:t>Jee</w:t>
            </w:r>
            <w:proofErr w:type="spellEnd"/>
            <w:r w:rsidRPr="005C6A67">
              <w:rPr>
                <w:rFonts w:ascii="Garamond" w:hAnsi="Garamond"/>
                <w:sz w:val="28"/>
                <w:szCs w:val="28"/>
              </w:rPr>
              <w:t xml:space="preserve"> </w:t>
            </w:r>
            <w:proofErr w:type="spellStart"/>
            <w:r w:rsidRPr="005C6A67">
              <w:rPr>
                <w:rFonts w:ascii="Garamond" w:hAnsi="Garamond"/>
                <w:sz w:val="28"/>
                <w:szCs w:val="28"/>
              </w:rPr>
              <w:t>dooin</w:t>
            </w:r>
            <w:proofErr w:type="spellEnd"/>
            <w:r w:rsidRPr="005C6A67">
              <w:rPr>
                <w:rFonts w:ascii="Garamond" w:hAnsi="Garamond"/>
                <w:sz w:val="28"/>
                <w:szCs w:val="28"/>
              </w:rPr>
              <w:t xml:space="preserve"> y </w:t>
            </w:r>
            <w:proofErr w:type="spellStart"/>
            <w:r w:rsidRPr="005C6A67">
              <w:rPr>
                <w:rFonts w:ascii="Garamond" w:hAnsi="Garamond"/>
                <w:sz w:val="28"/>
                <w:szCs w:val="28"/>
              </w:rPr>
              <w:t>cooney</w:t>
            </w:r>
            <w:proofErr w:type="spellEnd"/>
            <w:r w:rsidRPr="005C6A67">
              <w:rPr>
                <w:rFonts w:ascii="Garamond" w:hAnsi="Garamond"/>
                <w:sz w:val="28"/>
                <w:szCs w:val="28"/>
              </w:rPr>
              <w:t xml:space="preserve"> ta shin </w:t>
            </w:r>
            <w:proofErr w:type="spellStart"/>
            <w:r w:rsidRPr="005C6A67">
              <w:rPr>
                <w:rFonts w:ascii="Garamond" w:hAnsi="Garamond"/>
                <w:sz w:val="28"/>
                <w:szCs w:val="28"/>
              </w:rPr>
              <w:t>guee</w:t>
            </w:r>
            <w:proofErr w:type="spellEnd"/>
            <w:r w:rsidRPr="005C6A67">
              <w:rPr>
                <w:rFonts w:ascii="Garamond" w:hAnsi="Garamond"/>
                <w:sz w:val="28"/>
                <w:szCs w:val="28"/>
              </w:rPr>
              <w:t xml:space="preserve"> er y hon</w:t>
            </w:r>
            <w:r w:rsidRPr="005C6A67">
              <w:rPr>
                <w:rFonts w:ascii="Garamond" w:hAnsi="Garamond"/>
                <w:i/>
                <w:sz w:val="28"/>
                <w:szCs w:val="28"/>
              </w:rPr>
              <w:t> </w:t>
            </w:r>
            <w:r w:rsidRPr="005C6A67">
              <w:rPr>
                <w:rFonts w:ascii="Garamond" w:hAnsi="Garamond"/>
                <w:sz w:val="28"/>
                <w:szCs w:val="28"/>
              </w:rPr>
              <w:t xml:space="preserve">? </w:t>
            </w:r>
          </w:p>
        </w:tc>
        <w:tc>
          <w:tcPr>
            <w:tcW w:w="3825" w:type="dxa"/>
          </w:tcPr>
          <w:p w14:paraId="40E20D84" w14:textId="77777777" w:rsidR="00B11CB8" w:rsidRPr="008072AD" w:rsidRDefault="00B11CB8"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May we hope that God will give us the Assistance we pray for ?</w:t>
            </w:r>
          </w:p>
        </w:tc>
        <w:tc>
          <w:tcPr>
            <w:tcW w:w="0" w:type="auto"/>
          </w:tcPr>
          <w:p w14:paraId="3B2D5519" w14:textId="77777777" w:rsidR="00B11CB8" w:rsidRPr="008072AD" w:rsidRDefault="00B11CB8" w:rsidP="00DB60C3">
            <w:pPr>
              <w:pStyle w:val="ListParagraph"/>
              <w:ind w:left="0"/>
              <w:rPr>
                <w:rFonts w:ascii="Garamond" w:hAnsi="Garamond" w:cs="Times New Roman"/>
                <w:sz w:val="20"/>
                <w:szCs w:val="20"/>
              </w:rPr>
            </w:pPr>
          </w:p>
        </w:tc>
      </w:tr>
      <w:tr w:rsidR="00B11CB8" w:rsidRPr="008072AD" w14:paraId="30B7C13D" w14:textId="77777777" w:rsidTr="004B200B">
        <w:tc>
          <w:tcPr>
            <w:tcW w:w="4253" w:type="dxa"/>
          </w:tcPr>
          <w:p w14:paraId="40064592" w14:textId="77777777" w:rsidR="00B11CB8" w:rsidRPr="005C6A67" w:rsidRDefault="00B11CB8" w:rsidP="00DB60C3">
            <w:pPr>
              <w:pStyle w:val="CM3"/>
              <w:widowControl/>
              <w:spacing w:line="240" w:lineRule="auto"/>
              <w:ind w:firstLine="227"/>
              <w:jc w:val="both"/>
              <w:rPr>
                <w:rFonts w:ascii="Garamond" w:hAnsi="Garamond"/>
                <w:sz w:val="28"/>
                <w:szCs w:val="28"/>
              </w:rPr>
            </w:pPr>
            <w:r w:rsidRPr="005C6A67">
              <w:rPr>
                <w:rFonts w:ascii="Garamond" w:hAnsi="Garamond"/>
                <w:i/>
                <w:sz w:val="28"/>
                <w:szCs w:val="28"/>
              </w:rPr>
              <w:t xml:space="preserve">A. </w:t>
            </w:r>
            <w:proofErr w:type="spellStart"/>
            <w:r w:rsidRPr="005C6A67">
              <w:rPr>
                <w:rFonts w:ascii="Garamond" w:hAnsi="Garamond"/>
                <w:sz w:val="28"/>
                <w:szCs w:val="28"/>
              </w:rPr>
              <w:t>Foddee</w:t>
            </w:r>
            <w:proofErr w:type="spellEnd"/>
            <w:r w:rsidRPr="005C6A67">
              <w:rPr>
                <w:rFonts w:ascii="Garamond" w:hAnsi="Garamond"/>
                <w:sz w:val="28"/>
                <w:szCs w:val="28"/>
              </w:rPr>
              <w:t xml:space="preserve">. Son </w:t>
            </w:r>
            <w:proofErr w:type="spellStart"/>
            <w:r w:rsidRPr="005C6A67">
              <w:rPr>
                <w:rFonts w:ascii="Garamond" w:hAnsi="Garamond"/>
                <w:sz w:val="28"/>
                <w:szCs w:val="28"/>
              </w:rPr>
              <w:t>Te</w:t>
            </w:r>
            <w:proofErr w:type="spellEnd"/>
            <w:r w:rsidRPr="005C6A67">
              <w:rPr>
                <w:rFonts w:ascii="Garamond" w:hAnsi="Garamond"/>
                <w:sz w:val="28"/>
                <w:szCs w:val="28"/>
              </w:rPr>
              <w:t xml:space="preserve"> er </w:t>
            </w:r>
            <w:proofErr w:type="spellStart"/>
            <w:r w:rsidRPr="005C6A67">
              <w:rPr>
                <w:rFonts w:ascii="Garamond" w:hAnsi="Garamond"/>
                <w:sz w:val="28"/>
                <w:szCs w:val="28"/>
              </w:rPr>
              <w:t>sarey</w:t>
            </w:r>
            <w:proofErr w:type="spellEnd"/>
            <w:r w:rsidRPr="005C6A67">
              <w:rPr>
                <w:rFonts w:ascii="Garamond" w:hAnsi="Garamond"/>
                <w:sz w:val="28"/>
                <w:szCs w:val="28"/>
              </w:rPr>
              <w:t xml:space="preserve"> shin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ghoal</w:t>
            </w:r>
            <w:proofErr w:type="spellEnd"/>
            <w:r w:rsidRPr="005C6A67">
              <w:rPr>
                <w:rFonts w:ascii="Garamond" w:hAnsi="Garamond"/>
                <w:sz w:val="28"/>
                <w:szCs w:val="28"/>
              </w:rPr>
              <w:t xml:space="preserve"> </w:t>
            </w:r>
            <w:proofErr w:type="spellStart"/>
            <w:r w:rsidRPr="005C6A67">
              <w:rPr>
                <w:rFonts w:ascii="Garamond" w:hAnsi="Garamond"/>
                <w:sz w:val="28"/>
                <w:szCs w:val="28"/>
              </w:rPr>
              <w:t>Padjer</w:t>
            </w:r>
            <w:proofErr w:type="spellEnd"/>
            <w:r w:rsidRPr="005C6A67">
              <w:rPr>
                <w:rFonts w:ascii="Garamond" w:hAnsi="Garamond"/>
                <w:sz w:val="28"/>
                <w:szCs w:val="28"/>
              </w:rPr>
              <w:t xml:space="preserve"> </w:t>
            </w:r>
            <w:proofErr w:type="spellStart"/>
            <w:r w:rsidRPr="005C6A67">
              <w:rPr>
                <w:rFonts w:ascii="Garamond" w:hAnsi="Garamond"/>
                <w:sz w:val="28"/>
                <w:szCs w:val="28"/>
              </w:rPr>
              <w:t>huggey</w:t>
            </w:r>
            <w:proofErr w:type="spellEnd"/>
            <w:r w:rsidRPr="005C6A67">
              <w:rPr>
                <w:rFonts w:ascii="Garamond" w:hAnsi="Garamond"/>
                <w:sz w:val="28"/>
                <w:szCs w:val="28"/>
              </w:rPr>
              <w:t xml:space="preserve"> ; </w:t>
            </w:r>
            <w:proofErr w:type="spellStart"/>
            <w:r w:rsidRPr="005C6A67">
              <w:rPr>
                <w:rFonts w:ascii="Garamond" w:hAnsi="Garamond"/>
                <w:sz w:val="28"/>
                <w:szCs w:val="28"/>
              </w:rPr>
              <w:t>Te</w:t>
            </w:r>
            <w:proofErr w:type="spellEnd"/>
            <w:r w:rsidRPr="005C6A67">
              <w:rPr>
                <w:rFonts w:ascii="Garamond" w:hAnsi="Garamond"/>
                <w:sz w:val="28"/>
                <w:szCs w:val="28"/>
              </w:rPr>
              <w:t xml:space="preserve"> er </w:t>
            </w:r>
            <w:proofErr w:type="spellStart"/>
            <w:r w:rsidRPr="005C6A67">
              <w:rPr>
                <w:rFonts w:ascii="Garamond" w:hAnsi="Garamond"/>
                <w:sz w:val="28"/>
                <w:szCs w:val="28"/>
              </w:rPr>
              <w:t>Yialdyn</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chlashtyn</w:t>
            </w:r>
            <w:proofErr w:type="spellEnd"/>
            <w:r w:rsidRPr="005C6A67">
              <w:rPr>
                <w:rFonts w:ascii="Garamond" w:hAnsi="Garamond"/>
                <w:sz w:val="28"/>
                <w:szCs w:val="28"/>
              </w:rPr>
              <w:t xml:space="preserve"> </w:t>
            </w:r>
            <w:proofErr w:type="spellStart"/>
            <w:r w:rsidRPr="005C6A67">
              <w:rPr>
                <w:rFonts w:ascii="Garamond" w:hAnsi="Garamond"/>
                <w:sz w:val="28"/>
                <w:szCs w:val="28"/>
              </w:rPr>
              <w:t>rooin</w:t>
            </w:r>
            <w:proofErr w:type="spellEnd"/>
            <w:r w:rsidRPr="005C6A67">
              <w:rPr>
                <w:rFonts w:ascii="Garamond" w:hAnsi="Garamond"/>
                <w:sz w:val="28"/>
                <w:szCs w:val="28"/>
              </w:rPr>
              <w:t xml:space="preserve"> as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reggyrt</w:t>
            </w:r>
            <w:proofErr w:type="spellEnd"/>
            <w:r w:rsidRPr="005C6A67">
              <w:rPr>
                <w:rFonts w:ascii="Garamond" w:hAnsi="Garamond"/>
                <w:sz w:val="28"/>
                <w:szCs w:val="28"/>
              </w:rPr>
              <w:t xml:space="preserve"> shin, as </w:t>
            </w:r>
            <w:proofErr w:type="spellStart"/>
            <w:r w:rsidRPr="005C6A67">
              <w:rPr>
                <w:rFonts w:ascii="Garamond" w:hAnsi="Garamond"/>
                <w:sz w:val="28"/>
                <w:szCs w:val="28"/>
              </w:rPr>
              <w:t>te</w:t>
            </w:r>
            <w:proofErr w:type="spellEnd"/>
            <w:r w:rsidRPr="005C6A67">
              <w:rPr>
                <w:rFonts w:ascii="Garamond" w:hAnsi="Garamond"/>
                <w:sz w:val="28"/>
                <w:szCs w:val="28"/>
              </w:rPr>
              <w:t xml:space="preserve"> </w:t>
            </w:r>
            <w:proofErr w:type="spellStart"/>
            <w:r w:rsidRPr="005C6A67">
              <w:rPr>
                <w:rFonts w:ascii="Garamond" w:hAnsi="Garamond"/>
                <w:sz w:val="28"/>
                <w:szCs w:val="28"/>
              </w:rPr>
              <w:t>feer</w:t>
            </w:r>
            <w:proofErr w:type="spellEnd"/>
            <w:r w:rsidRPr="005C6A67">
              <w:rPr>
                <w:rFonts w:ascii="Garamond" w:hAnsi="Garamond"/>
                <w:sz w:val="28"/>
                <w:szCs w:val="28"/>
              </w:rPr>
              <w:t xml:space="preserve"> </w:t>
            </w:r>
            <w:proofErr w:type="spellStart"/>
            <w:r w:rsidRPr="005C6A67">
              <w:rPr>
                <w:rFonts w:ascii="Garamond" w:hAnsi="Garamond"/>
                <w:sz w:val="28"/>
                <w:szCs w:val="28"/>
              </w:rPr>
              <w:t>vooiagh</w:t>
            </w:r>
            <w:proofErr w:type="spellEnd"/>
            <w:r w:rsidRPr="005C6A67">
              <w:rPr>
                <w:rFonts w:ascii="Garamond" w:hAnsi="Garamond"/>
                <w:sz w:val="28"/>
                <w:szCs w:val="28"/>
              </w:rPr>
              <w:t xml:space="preserve"> </w:t>
            </w:r>
            <w:proofErr w:type="spellStart"/>
            <w:r w:rsidRPr="005C6A67">
              <w:rPr>
                <w:rFonts w:ascii="Garamond" w:hAnsi="Garamond"/>
                <w:sz w:val="28"/>
                <w:szCs w:val="28"/>
              </w:rPr>
              <w:t>jeusyn</w:t>
            </w:r>
            <w:proofErr w:type="spellEnd"/>
            <w:r w:rsidRPr="005C6A67">
              <w:rPr>
                <w:rFonts w:ascii="Garamond" w:hAnsi="Garamond"/>
                <w:sz w:val="28"/>
                <w:szCs w:val="28"/>
              </w:rPr>
              <w:t xml:space="preserve"> ta </w:t>
            </w:r>
            <w:proofErr w:type="spellStart"/>
            <w:r w:rsidRPr="005C6A67">
              <w:rPr>
                <w:rFonts w:ascii="Garamond" w:hAnsi="Garamond"/>
                <w:sz w:val="28"/>
                <w:szCs w:val="28"/>
              </w:rPr>
              <w:t>tushtagh</w:t>
            </w:r>
            <w:proofErr w:type="spellEnd"/>
            <w:r w:rsidRPr="005C6A67">
              <w:rPr>
                <w:rFonts w:ascii="Garamond" w:hAnsi="Garamond"/>
                <w:sz w:val="28"/>
                <w:szCs w:val="28"/>
              </w:rPr>
              <w:t xml:space="preserve"> </w:t>
            </w:r>
            <w:proofErr w:type="spellStart"/>
            <w:r w:rsidRPr="005C6A67">
              <w:rPr>
                <w:rFonts w:ascii="Garamond" w:hAnsi="Garamond"/>
                <w:sz w:val="28"/>
                <w:szCs w:val="28"/>
              </w:rPr>
              <w:lastRenderedPageBreak/>
              <w:t>jeh’n</w:t>
            </w:r>
            <w:proofErr w:type="spellEnd"/>
            <w:r w:rsidRPr="005C6A67">
              <w:rPr>
                <w:rFonts w:ascii="Garamond" w:hAnsi="Garamond"/>
                <w:sz w:val="28"/>
                <w:szCs w:val="28"/>
              </w:rPr>
              <w:t xml:space="preserve"> </w:t>
            </w:r>
            <w:proofErr w:type="spellStart"/>
            <w:r w:rsidRPr="005C6A67">
              <w:rPr>
                <w:rFonts w:ascii="Garamond" w:hAnsi="Garamond"/>
                <w:sz w:val="28"/>
                <w:szCs w:val="28"/>
              </w:rPr>
              <w:t>Voughtynid</w:t>
            </w:r>
            <w:proofErr w:type="spellEnd"/>
            <w:r w:rsidRPr="005C6A67">
              <w:rPr>
                <w:rFonts w:ascii="Garamond" w:hAnsi="Garamond"/>
                <w:sz w:val="28"/>
                <w:szCs w:val="28"/>
              </w:rPr>
              <w:t xml:space="preserve"> </w:t>
            </w:r>
            <w:proofErr w:type="spellStart"/>
            <w:r w:rsidRPr="005C6A67">
              <w:rPr>
                <w:rFonts w:ascii="Garamond" w:hAnsi="Garamond"/>
                <w:sz w:val="28"/>
                <w:szCs w:val="28"/>
              </w:rPr>
              <w:t>oc</w:t>
            </w:r>
            <w:proofErr w:type="spellEnd"/>
            <w:r w:rsidRPr="005C6A67">
              <w:rPr>
                <w:rFonts w:ascii="Garamond" w:hAnsi="Garamond"/>
                <w:sz w:val="28"/>
                <w:szCs w:val="28"/>
              </w:rPr>
              <w:t xml:space="preserve"> </w:t>
            </w:r>
            <w:proofErr w:type="spellStart"/>
            <w:r w:rsidRPr="005C6A67">
              <w:rPr>
                <w:rFonts w:ascii="Garamond" w:hAnsi="Garamond"/>
                <w:sz w:val="28"/>
                <w:szCs w:val="28"/>
              </w:rPr>
              <w:t>hene</w:t>
            </w:r>
            <w:proofErr w:type="spellEnd"/>
            <w:r w:rsidRPr="005C6A67">
              <w:rPr>
                <w:rFonts w:ascii="Garamond" w:hAnsi="Garamond"/>
                <w:sz w:val="28"/>
                <w:szCs w:val="28"/>
              </w:rPr>
              <w:t xml:space="preserve"> as </w:t>
            </w:r>
            <w:proofErr w:type="spellStart"/>
            <w:r w:rsidRPr="005C6A67">
              <w:rPr>
                <w:rFonts w:ascii="Garamond" w:hAnsi="Garamond"/>
                <w:sz w:val="28"/>
                <w:szCs w:val="28"/>
              </w:rPr>
              <w:t>hig</w:t>
            </w:r>
            <w:proofErr w:type="spellEnd"/>
            <w:r w:rsidRPr="005C6A67">
              <w:rPr>
                <w:rFonts w:ascii="Garamond" w:hAnsi="Garamond"/>
                <w:sz w:val="28"/>
                <w:szCs w:val="28"/>
              </w:rPr>
              <w:t xml:space="preserve"> </w:t>
            </w:r>
            <w:proofErr w:type="spellStart"/>
            <w:r w:rsidRPr="005C6A67">
              <w:rPr>
                <w:rFonts w:ascii="Garamond" w:hAnsi="Garamond"/>
                <w:sz w:val="28"/>
                <w:szCs w:val="28"/>
              </w:rPr>
              <w:t>huggyssyn</w:t>
            </w:r>
            <w:proofErr w:type="spellEnd"/>
            <w:r w:rsidRPr="005C6A67">
              <w:rPr>
                <w:rFonts w:ascii="Garamond" w:hAnsi="Garamond"/>
                <w:sz w:val="28"/>
                <w:szCs w:val="28"/>
              </w:rPr>
              <w:t xml:space="preserve"> son </w:t>
            </w:r>
            <w:proofErr w:type="spellStart"/>
            <w:r w:rsidRPr="005C6A67">
              <w:rPr>
                <w:rFonts w:ascii="Garamond" w:hAnsi="Garamond"/>
                <w:sz w:val="28"/>
                <w:szCs w:val="28"/>
              </w:rPr>
              <w:t>cooney</w:t>
            </w:r>
            <w:proofErr w:type="spellEnd"/>
            <w:r w:rsidRPr="005C6A67">
              <w:rPr>
                <w:rFonts w:ascii="Garamond" w:hAnsi="Garamond"/>
                <w:sz w:val="28"/>
                <w:szCs w:val="28"/>
              </w:rPr>
              <w:t xml:space="preserve">. </w:t>
            </w:r>
          </w:p>
        </w:tc>
        <w:tc>
          <w:tcPr>
            <w:tcW w:w="3825" w:type="dxa"/>
          </w:tcPr>
          <w:p w14:paraId="4BA7CA28" w14:textId="77777777" w:rsidR="00B11CB8" w:rsidRPr="008072AD" w:rsidRDefault="00B11CB8" w:rsidP="00DB60C3">
            <w:pPr>
              <w:pStyle w:val="ListParagraph"/>
              <w:ind w:left="0" w:firstLine="227"/>
              <w:jc w:val="both"/>
              <w:rPr>
                <w:rFonts w:ascii="Garamond" w:hAnsi="Garamond" w:cs="Times New Roman"/>
                <w:i/>
                <w:sz w:val="28"/>
              </w:rPr>
            </w:pPr>
            <w:r w:rsidRPr="008072AD">
              <w:rPr>
                <w:rFonts w:ascii="Garamond" w:hAnsi="Garamond" w:cs="Times New Roman"/>
                <w:sz w:val="28"/>
              </w:rPr>
              <w:lastRenderedPageBreak/>
              <w:t xml:space="preserve">A. </w:t>
            </w:r>
            <w:r w:rsidRPr="008072AD">
              <w:rPr>
                <w:rFonts w:ascii="Garamond" w:hAnsi="Garamond" w:cs="Times New Roman"/>
                <w:i/>
                <w:sz w:val="28"/>
              </w:rPr>
              <w:t>Yes. For he hath commanded us to pray to him</w:t>
            </w:r>
            <w:r w:rsidRPr="008072AD">
              <w:rPr>
                <w:rFonts w:ascii="Garamond" w:hAnsi="Garamond" w:cs="Times New Roman"/>
                <w:sz w:val="28"/>
              </w:rPr>
              <w:t> ;</w:t>
            </w:r>
            <w:r w:rsidRPr="008072AD">
              <w:rPr>
                <w:rFonts w:ascii="Garamond" w:hAnsi="Garamond" w:cs="Times New Roman"/>
                <w:i/>
                <w:sz w:val="28"/>
              </w:rPr>
              <w:t xml:space="preserve"> he hath promised to hear and answer us</w:t>
            </w:r>
            <w:r w:rsidRPr="008072AD">
              <w:rPr>
                <w:rFonts w:ascii="Garamond" w:hAnsi="Garamond" w:cs="Times New Roman"/>
                <w:sz w:val="28"/>
              </w:rPr>
              <w:t> ;</w:t>
            </w:r>
            <w:r w:rsidRPr="008072AD">
              <w:rPr>
                <w:rFonts w:ascii="Garamond" w:hAnsi="Garamond" w:cs="Times New Roman"/>
                <w:i/>
                <w:sz w:val="28"/>
              </w:rPr>
              <w:t xml:space="preserve"> and is well-pleased with such, as being sensible of their own Misery, do come to him for Help.</w:t>
            </w:r>
          </w:p>
        </w:tc>
        <w:tc>
          <w:tcPr>
            <w:tcW w:w="0" w:type="auto"/>
          </w:tcPr>
          <w:p w14:paraId="7F032B62" w14:textId="77777777" w:rsidR="00275DD6" w:rsidRDefault="00275DD6" w:rsidP="00DB60C3">
            <w:pPr>
              <w:pStyle w:val="ListParagraph"/>
              <w:ind w:left="0"/>
              <w:rPr>
                <w:rFonts w:ascii="Garamond" w:hAnsi="Garamond" w:cs="Times New Roman"/>
                <w:sz w:val="20"/>
                <w:szCs w:val="20"/>
              </w:rPr>
            </w:pPr>
          </w:p>
          <w:p w14:paraId="37A43A0D" w14:textId="77777777" w:rsidR="00B11CB8" w:rsidRDefault="00B11CB8"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50. 15.</w:t>
            </w:r>
          </w:p>
          <w:p w14:paraId="3253CA7B" w14:textId="77777777" w:rsidR="00B11CB8" w:rsidRDefault="00B11CB8" w:rsidP="00DB60C3">
            <w:pPr>
              <w:pStyle w:val="ListParagraph"/>
              <w:ind w:left="0"/>
              <w:rPr>
                <w:rFonts w:ascii="Garamond" w:hAnsi="Garamond" w:cs="Times New Roman"/>
                <w:sz w:val="20"/>
                <w:szCs w:val="20"/>
              </w:rPr>
            </w:pPr>
          </w:p>
          <w:p w14:paraId="538BAEA5" w14:textId="77777777" w:rsidR="00B11CB8" w:rsidRPr="008072AD" w:rsidRDefault="00B11CB8" w:rsidP="00DB60C3">
            <w:pPr>
              <w:pStyle w:val="ListParagraph"/>
              <w:ind w:left="0"/>
              <w:rPr>
                <w:rFonts w:ascii="Garamond" w:hAnsi="Garamond" w:cs="Times New Roman"/>
                <w:sz w:val="20"/>
                <w:szCs w:val="20"/>
              </w:rPr>
            </w:pPr>
            <w:r>
              <w:rPr>
                <w:rFonts w:ascii="Garamond" w:hAnsi="Garamond" w:cs="Times New Roman"/>
                <w:sz w:val="20"/>
                <w:szCs w:val="20"/>
              </w:rPr>
              <w:t>Matt. 7. 8.</w:t>
            </w:r>
          </w:p>
        </w:tc>
      </w:tr>
      <w:tr w:rsidR="00B11CB8" w:rsidRPr="008072AD" w14:paraId="41EF9AEA" w14:textId="77777777" w:rsidTr="004B200B">
        <w:tc>
          <w:tcPr>
            <w:tcW w:w="4253" w:type="dxa"/>
          </w:tcPr>
          <w:p w14:paraId="147D1E13" w14:textId="77777777" w:rsidR="00B11CB8" w:rsidRPr="005C6A67" w:rsidRDefault="00B11CB8" w:rsidP="00DB60C3">
            <w:pPr>
              <w:pStyle w:val="CM3"/>
              <w:widowControl/>
              <w:spacing w:line="240" w:lineRule="auto"/>
              <w:ind w:firstLine="227"/>
              <w:jc w:val="both"/>
              <w:rPr>
                <w:rFonts w:ascii="Garamond" w:hAnsi="Garamond"/>
                <w:sz w:val="28"/>
                <w:szCs w:val="28"/>
              </w:rPr>
            </w:pPr>
            <w:r w:rsidRPr="005C6A67">
              <w:rPr>
                <w:rFonts w:ascii="Garamond" w:hAnsi="Garamond"/>
                <w:i/>
                <w:sz w:val="28"/>
                <w:szCs w:val="28"/>
              </w:rPr>
              <w:t>Q.</w:t>
            </w:r>
            <w:r w:rsidRPr="005C6A67">
              <w:rPr>
                <w:rFonts w:ascii="Garamond" w:hAnsi="Garamond"/>
                <w:sz w:val="28"/>
                <w:szCs w:val="28"/>
              </w:rPr>
              <w:t xml:space="preserve"> As </w:t>
            </w:r>
            <w:proofErr w:type="spellStart"/>
            <w:r w:rsidRPr="005C6A67">
              <w:rPr>
                <w:rFonts w:ascii="Garamond" w:hAnsi="Garamond"/>
                <w:sz w:val="28"/>
                <w:szCs w:val="28"/>
              </w:rPr>
              <w:t>cre’n</w:t>
            </w:r>
            <w:proofErr w:type="spellEnd"/>
            <w:r w:rsidRPr="005C6A67">
              <w:rPr>
                <w:rFonts w:ascii="Garamond" w:hAnsi="Garamond"/>
                <w:sz w:val="28"/>
                <w:szCs w:val="28"/>
              </w:rPr>
              <w:t xml:space="preserve"> </w:t>
            </w:r>
            <w:proofErr w:type="spellStart"/>
            <w:r w:rsidRPr="005C6A67">
              <w:rPr>
                <w:rFonts w:ascii="Garamond" w:hAnsi="Garamond"/>
                <w:sz w:val="28"/>
                <w:szCs w:val="28"/>
              </w:rPr>
              <w:t>vondeish</w:t>
            </w:r>
            <w:proofErr w:type="spellEnd"/>
            <w:r w:rsidRPr="005C6A67">
              <w:rPr>
                <w:rFonts w:ascii="Garamond" w:hAnsi="Garamond"/>
                <w:sz w:val="28"/>
                <w:szCs w:val="28"/>
              </w:rPr>
              <w:t xml:space="preserve"> </w:t>
            </w:r>
            <w:proofErr w:type="spellStart"/>
            <w:r w:rsidRPr="005C6A67">
              <w:rPr>
                <w:rFonts w:ascii="Garamond" w:hAnsi="Garamond"/>
                <w:sz w:val="28"/>
                <w:szCs w:val="28"/>
              </w:rPr>
              <w:t>t’ayns</w:t>
            </w:r>
            <w:proofErr w:type="spellEnd"/>
            <w:r w:rsidRPr="005C6A67">
              <w:rPr>
                <w:rFonts w:ascii="Garamond" w:hAnsi="Garamond"/>
                <w:sz w:val="28"/>
                <w:szCs w:val="28"/>
              </w:rPr>
              <w:t xml:space="preserve"> </w:t>
            </w:r>
            <w:proofErr w:type="spellStart"/>
            <w:r w:rsidRPr="005C6A67">
              <w:rPr>
                <w:rFonts w:ascii="Garamond" w:hAnsi="Garamond"/>
                <w:sz w:val="28"/>
                <w:szCs w:val="28"/>
              </w:rPr>
              <w:t>ve</w:t>
            </w:r>
            <w:proofErr w:type="spellEnd"/>
            <w:r w:rsidRPr="005C6A67">
              <w:rPr>
                <w:rFonts w:ascii="Garamond" w:hAnsi="Garamond"/>
                <w:sz w:val="28"/>
                <w:szCs w:val="28"/>
              </w:rPr>
              <w:t xml:space="preserve"> goal </w:t>
            </w:r>
            <w:proofErr w:type="spellStart"/>
            <w:r w:rsidRPr="005C6A67">
              <w:rPr>
                <w:rFonts w:ascii="Garamond" w:hAnsi="Garamond"/>
                <w:sz w:val="28"/>
                <w:szCs w:val="28"/>
              </w:rPr>
              <w:t>Padjer</w:t>
            </w:r>
            <w:proofErr w:type="spellEnd"/>
            <w:r w:rsidRPr="005C6A67">
              <w:rPr>
                <w:rFonts w:ascii="Garamond" w:hAnsi="Garamond"/>
                <w:sz w:val="28"/>
                <w:szCs w:val="28"/>
              </w:rPr>
              <w:t xml:space="preserve"> </w:t>
            </w:r>
            <w:proofErr w:type="spellStart"/>
            <w:r w:rsidRPr="005C6A67">
              <w:rPr>
                <w:rFonts w:ascii="Garamond" w:hAnsi="Garamond"/>
                <w:sz w:val="28"/>
                <w:szCs w:val="28"/>
              </w:rPr>
              <w:t>kinjagh</w:t>
            </w:r>
            <w:proofErr w:type="spellEnd"/>
            <w:r w:rsidRPr="005C6A67">
              <w:rPr>
                <w:rFonts w:ascii="Garamond" w:hAnsi="Garamond"/>
                <w:i/>
                <w:sz w:val="28"/>
                <w:szCs w:val="28"/>
              </w:rPr>
              <w:t> </w:t>
            </w:r>
            <w:r w:rsidRPr="005C6A67">
              <w:rPr>
                <w:rFonts w:ascii="Garamond" w:hAnsi="Garamond"/>
                <w:sz w:val="28"/>
                <w:szCs w:val="28"/>
              </w:rPr>
              <w:t xml:space="preserve">? </w:t>
            </w:r>
          </w:p>
        </w:tc>
        <w:tc>
          <w:tcPr>
            <w:tcW w:w="3825" w:type="dxa"/>
          </w:tcPr>
          <w:p w14:paraId="1EF77B5F" w14:textId="77777777" w:rsidR="00B11CB8" w:rsidRPr="008072AD" w:rsidRDefault="00B11CB8"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And what will be the Advantage of praying constantly ?</w:t>
            </w:r>
          </w:p>
        </w:tc>
        <w:tc>
          <w:tcPr>
            <w:tcW w:w="0" w:type="auto"/>
          </w:tcPr>
          <w:p w14:paraId="1744B565" w14:textId="77777777" w:rsidR="00B11CB8" w:rsidRPr="008072AD" w:rsidRDefault="00B11CB8" w:rsidP="00DB60C3">
            <w:pPr>
              <w:pStyle w:val="ListParagraph"/>
              <w:ind w:left="0"/>
              <w:rPr>
                <w:rFonts w:ascii="Garamond" w:hAnsi="Garamond" w:cs="Times New Roman"/>
                <w:sz w:val="20"/>
                <w:szCs w:val="20"/>
              </w:rPr>
            </w:pPr>
          </w:p>
        </w:tc>
      </w:tr>
      <w:tr w:rsidR="00B11CB8" w:rsidRPr="008072AD" w14:paraId="290B1641" w14:textId="77777777" w:rsidTr="004B200B">
        <w:tc>
          <w:tcPr>
            <w:tcW w:w="4253" w:type="dxa"/>
          </w:tcPr>
          <w:p w14:paraId="2016D7D4" w14:textId="77777777" w:rsidR="00B11CB8" w:rsidRPr="005C6A67" w:rsidRDefault="00B11CB8" w:rsidP="00DB60C3">
            <w:pPr>
              <w:pStyle w:val="CM3"/>
              <w:widowControl/>
              <w:spacing w:line="240" w:lineRule="auto"/>
              <w:ind w:firstLine="227"/>
              <w:jc w:val="both"/>
              <w:rPr>
                <w:rFonts w:ascii="Garamond" w:hAnsi="Garamond"/>
                <w:sz w:val="28"/>
                <w:szCs w:val="28"/>
              </w:rPr>
            </w:pPr>
            <w:r w:rsidRPr="005C6A67">
              <w:rPr>
                <w:rFonts w:ascii="Garamond" w:hAnsi="Garamond"/>
                <w:i/>
                <w:sz w:val="28"/>
                <w:szCs w:val="28"/>
              </w:rPr>
              <w:t xml:space="preserve">A. </w:t>
            </w:r>
            <w:r w:rsidRPr="005C6A67">
              <w:rPr>
                <w:rFonts w:ascii="Garamond" w:hAnsi="Garamond"/>
                <w:sz w:val="28"/>
                <w:szCs w:val="28"/>
              </w:rPr>
              <w:t xml:space="preserve">Nee eh </w:t>
            </w:r>
            <w:proofErr w:type="spellStart"/>
            <w:r w:rsidRPr="005C6A67">
              <w:rPr>
                <w:rFonts w:ascii="Garamond" w:hAnsi="Garamond"/>
                <w:sz w:val="28"/>
                <w:szCs w:val="28"/>
              </w:rPr>
              <w:t>Graih</w:t>
            </w:r>
            <w:proofErr w:type="spellEnd"/>
            <w:r w:rsidRPr="005C6A67">
              <w:rPr>
                <w:rFonts w:ascii="Garamond" w:hAnsi="Garamond"/>
                <w:sz w:val="28"/>
                <w:szCs w:val="28"/>
              </w:rPr>
              <w:t xml:space="preserve"> </w:t>
            </w:r>
            <w:proofErr w:type="spellStart"/>
            <w:r w:rsidRPr="005C6A67">
              <w:rPr>
                <w:rFonts w:ascii="Garamond" w:hAnsi="Garamond"/>
                <w:sz w:val="28"/>
                <w:szCs w:val="28"/>
              </w:rPr>
              <w:t>gys</w:t>
            </w:r>
            <w:proofErr w:type="spellEnd"/>
            <w:r w:rsidRPr="005C6A67">
              <w:rPr>
                <w:rFonts w:ascii="Garamond" w:hAnsi="Garamond"/>
                <w:sz w:val="28"/>
                <w:szCs w:val="28"/>
              </w:rPr>
              <w:t xml:space="preserve"> </w:t>
            </w:r>
            <w:proofErr w:type="spellStart"/>
            <w:r w:rsidRPr="005C6A67">
              <w:rPr>
                <w:rFonts w:ascii="Garamond" w:hAnsi="Garamond"/>
                <w:sz w:val="28"/>
                <w:szCs w:val="28"/>
              </w:rPr>
              <w:t>Jee</w:t>
            </w:r>
            <w:proofErr w:type="spellEnd"/>
            <w:r w:rsidRPr="005C6A67">
              <w:rPr>
                <w:rFonts w:ascii="Garamond" w:hAnsi="Garamond"/>
                <w:sz w:val="28"/>
                <w:szCs w:val="28"/>
              </w:rPr>
              <w:t xml:space="preserve"> y hoi-</w:t>
            </w:r>
            <w:proofErr w:type="spellStart"/>
            <w:r w:rsidRPr="005C6A67">
              <w:rPr>
                <w:rFonts w:ascii="Garamond" w:hAnsi="Garamond"/>
                <w:sz w:val="28"/>
                <w:szCs w:val="28"/>
              </w:rPr>
              <w:t>agh</w:t>
            </w:r>
            <w:proofErr w:type="spellEnd"/>
            <w:r w:rsidRPr="005C6A67">
              <w:rPr>
                <w:rFonts w:ascii="Garamond" w:hAnsi="Garamond"/>
                <w:sz w:val="28"/>
                <w:szCs w:val="28"/>
              </w:rPr>
              <w:t xml:space="preserve"> </w:t>
            </w:r>
            <w:proofErr w:type="spellStart"/>
            <w:r w:rsidRPr="005C6A67">
              <w:rPr>
                <w:rFonts w:ascii="Garamond" w:hAnsi="Garamond"/>
                <w:sz w:val="28"/>
                <w:szCs w:val="28"/>
              </w:rPr>
              <w:t>ayns</w:t>
            </w:r>
            <w:proofErr w:type="spellEnd"/>
            <w:r w:rsidRPr="005C6A67">
              <w:rPr>
                <w:rFonts w:ascii="Garamond" w:hAnsi="Garamond"/>
                <w:sz w:val="28"/>
                <w:szCs w:val="28"/>
              </w:rPr>
              <w:t xml:space="preserve"> </w:t>
            </w:r>
            <w:proofErr w:type="spellStart"/>
            <w:r w:rsidRPr="005C6A67">
              <w:rPr>
                <w:rFonts w:ascii="Garamond" w:hAnsi="Garamond"/>
                <w:sz w:val="28"/>
                <w:szCs w:val="28"/>
              </w:rPr>
              <w:t>dty</w:t>
            </w:r>
            <w:proofErr w:type="spellEnd"/>
            <w:r w:rsidRPr="005C6A67">
              <w:rPr>
                <w:rFonts w:ascii="Garamond" w:hAnsi="Garamond"/>
                <w:sz w:val="28"/>
                <w:szCs w:val="28"/>
              </w:rPr>
              <w:t xml:space="preserve"> </w:t>
            </w:r>
            <w:proofErr w:type="spellStart"/>
            <w:r w:rsidRPr="005C6A67">
              <w:rPr>
                <w:rFonts w:ascii="Garamond" w:hAnsi="Garamond"/>
                <w:sz w:val="28"/>
                <w:szCs w:val="28"/>
              </w:rPr>
              <w:t>Chree</w:t>
            </w:r>
            <w:proofErr w:type="spellEnd"/>
            <w:r w:rsidRPr="005C6A67">
              <w:rPr>
                <w:rFonts w:ascii="Garamond" w:hAnsi="Garamond"/>
                <w:sz w:val="28"/>
                <w:szCs w:val="28"/>
              </w:rPr>
              <w:t xml:space="preserve">, </w:t>
            </w:r>
            <w:proofErr w:type="spellStart"/>
            <w:r w:rsidRPr="005C6A67">
              <w:rPr>
                <w:rFonts w:ascii="Garamond" w:hAnsi="Garamond"/>
                <w:sz w:val="28"/>
                <w:szCs w:val="28"/>
              </w:rPr>
              <w:t>huggey</w:t>
            </w:r>
            <w:proofErr w:type="spellEnd"/>
            <w:r w:rsidRPr="005C6A67">
              <w:rPr>
                <w:rFonts w:ascii="Garamond" w:hAnsi="Garamond"/>
                <w:sz w:val="28"/>
                <w:szCs w:val="28"/>
              </w:rPr>
              <w:t xml:space="preserve"> </w:t>
            </w:r>
            <w:proofErr w:type="spellStart"/>
            <w:r w:rsidRPr="005C6A67">
              <w:rPr>
                <w:rFonts w:ascii="Garamond" w:hAnsi="Garamond"/>
                <w:sz w:val="28"/>
                <w:szCs w:val="28"/>
              </w:rPr>
              <w:t>t’ow</w:t>
            </w:r>
            <w:proofErr w:type="spellEnd"/>
            <w:r w:rsidRPr="005C6A67">
              <w:rPr>
                <w:rFonts w:ascii="Garamond" w:hAnsi="Garamond"/>
                <w:sz w:val="28"/>
                <w:szCs w:val="28"/>
              </w:rPr>
              <w:t xml:space="preserve"> </w:t>
            </w:r>
            <w:proofErr w:type="spellStart"/>
            <w:r w:rsidRPr="005C6A67">
              <w:rPr>
                <w:rFonts w:ascii="Garamond" w:hAnsi="Garamond"/>
                <w:sz w:val="28"/>
                <w:szCs w:val="28"/>
              </w:rPr>
              <w:t>gol</w:t>
            </w:r>
            <w:proofErr w:type="spellEnd"/>
            <w:r w:rsidRPr="005C6A67">
              <w:rPr>
                <w:rFonts w:ascii="Garamond" w:hAnsi="Garamond"/>
                <w:sz w:val="28"/>
                <w:szCs w:val="28"/>
              </w:rPr>
              <w:t xml:space="preserve"> er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chooilley</w:t>
            </w:r>
            <w:proofErr w:type="spellEnd"/>
            <w:r w:rsidRPr="005C6A67">
              <w:rPr>
                <w:rFonts w:ascii="Garamond" w:hAnsi="Garamond"/>
                <w:sz w:val="28"/>
                <w:szCs w:val="28"/>
              </w:rPr>
              <w:t xml:space="preserve"> </w:t>
            </w:r>
            <w:proofErr w:type="spellStart"/>
            <w:r w:rsidRPr="005C6A67">
              <w:rPr>
                <w:rFonts w:ascii="Garamond" w:hAnsi="Garamond"/>
                <w:sz w:val="28"/>
                <w:szCs w:val="28"/>
              </w:rPr>
              <w:t>oyr</w:t>
            </w:r>
            <w:proofErr w:type="spellEnd"/>
            <w:r w:rsidRPr="005C6A67">
              <w:rPr>
                <w:rFonts w:ascii="Garamond" w:hAnsi="Garamond"/>
                <w:sz w:val="28"/>
                <w:szCs w:val="28"/>
              </w:rPr>
              <w:t xml:space="preserve">, as </w:t>
            </w:r>
            <w:proofErr w:type="spellStart"/>
            <w:r w:rsidRPr="005C6A67">
              <w:rPr>
                <w:rFonts w:ascii="Garamond" w:hAnsi="Garamond"/>
                <w:sz w:val="28"/>
                <w:szCs w:val="28"/>
              </w:rPr>
              <w:t>fakin</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vel</w:t>
            </w:r>
            <w:proofErr w:type="spellEnd"/>
            <w:r w:rsidRPr="005C6A67">
              <w:rPr>
                <w:rFonts w:ascii="Garamond" w:hAnsi="Garamond"/>
                <w:sz w:val="28"/>
                <w:szCs w:val="28"/>
              </w:rPr>
              <w:t xml:space="preserve"> </w:t>
            </w:r>
            <w:proofErr w:type="spellStart"/>
            <w:r w:rsidRPr="005C6A67">
              <w:rPr>
                <w:rFonts w:ascii="Garamond" w:hAnsi="Garamond"/>
                <w:sz w:val="28"/>
                <w:szCs w:val="28"/>
              </w:rPr>
              <w:t>oo</w:t>
            </w:r>
            <w:proofErr w:type="spellEnd"/>
            <w:r w:rsidRPr="005C6A67">
              <w:rPr>
                <w:rFonts w:ascii="Garamond" w:hAnsi="Garamond"/>
                <w:sz w:val="28"/>
                <w:szCs w:val="28"/>
              </w:rPr>
              <w:t xml:space="preserve"> </w:t>
            </w:r>
            <w:proofErr w:type="spellStart"/>
            <w:r w:rsidRPr="005C6A67">
              <w:rPr>
                <w:rFonts w:ascii="Garamond" w:hAnsi="Garamond"/>
                <w:sz w:val="28"/>
                <w:szCs w:val="28"/>
              </w:rPr>
              <w:t>gearree</w:t>
            </w:r>
            <w:proofErr w:type="spellEnd"/>
            <w:r w:rsidRPr="005C6A67">
              <w:rPr>
                <w:rFonts w:ascii="Garamond" w:hAnsi="Garamond"/>
                <w:sz w:val="28"/>
                <w:szCs w:val="28"/>
              </w:rPr>
              <w:t xml:space="preserve"> e </w:t>
            </w:r>
            <w:proofErr w:type="spellStart"/>
            <w:r w:rsidRPr="005C6A67">
              <w:rPr>
                <w:rFonts w:ascii="Garamond" w:hAnsi="Garamond"/>
                <w:sz w:val="28"/>
                <w:szCs w:val="28"/>
              </w:rPr>
              <w:t>vannaght</w:t>
            </w:r>
            <w:proofErr w:type="spellEnd"/>
            <w:r w:rsidRPr="005C6A67">
              <w:rPr>
                <w:rFonts w:ascii="Garamond" w:hAnsi="Garamond"/>
                <w:sz w:val="28"/>
                <w:szCs w:val="28"/>
              </w:rPr>
              <w:t xml:space="preserve"> er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chooilley</w:t>
            </w:r>
            <w:proofErr w:type="spellEnd"/>
            <w:r w:rsidRPr="005C6A67">
              <w:rPr>
                <w:rFonts w:ascii="Garamond" w:hAnsi="Garamond"/>
                <w:sz w:val="28"/>
                <w:szCs w:val="28"/>
              </w:rPr>
              <w:t xml:space="preserve"> </w:t>
            </w:r>
            <w:proofErr w:type="spellStart"/>
            <w:r w:rsidRPr="005C6A67">
              <w:rPr>
                <w:rFonts w:ascii="Garamond" w:hAnsi="Garamond"/>
                <w:sz w:val="28"/>
                <w:szCs w:val="28"/>
              </w:rPr>
              <w:t>obbyr</w:t>
            </w:r>
            <w:proofErr w:type="spellEnd"/>
            <w:r w:rsidRPr="005C6A67">
              <w:rPr>
                <w:rFonts w:ascii="Garamond" w:hAnsi="Garamond"/>
                <w:sz w:val="28"/>
                <w:szCs w:val="28"/>
              </w:rPr>
              <w:t xml:space="preserve">, cha </w:t>
            </w:r>
            <w:proofErr w:type="spellStart"/>
            <w:r w:rsidRPr="005C6A67">
              <w:rPr>
                <w:rFonts w:ascii="Garamond" w:hAnsi="Garamond"/>
                <w:sz w:val="28"/>
                <w:szCs w:val="28"/>
              </w:rPr>
              <w:t>gow</w:t>
            </w:r>
            <w:proofErr w:type="spellEnd"/>
            <w:r w:rsidRPr="005C6A67">
              <w:rPr>
                <w:rFonts w:ascii="Garamond" w:hAnsi="Garamond"/>
                <w:sz w:val="28"/>
                <w:szCs w:val="28"/>
              </w:rPr>
              <w:t xml:space="preserve"> veg </w:t>
            </w:r>
            <w:proofErr w:type="spellStart"/>
            <w:r w:rsidRPr="005C6A67">
              <w:rPr>
                <w:rFonts w:ascii="Garamond" w:hAnsi="Garamond"/>
                <w:sz w:val="28"/>
                <w:szCs w:val="28"/>
              </w:rPr>
              <w:t>ayns</w:t>
            </w:r>
            <w:proofErr w:type="spellEnd"/>
            <w:r w:rsidRPr="005C6A67">
              <w:rPr>
                <w:rFonts w:ascii="Garamond" w:hAnsi="Garamond"/>
                <w:sz w:val="28"/>
                <w:szCs w:val="28"/>
              </w:rPr>
              <w:t xml:space="preserve"> </w:t>
            </w:r>
            <w:proofErr w:type="spellStart"/>
            <w:r w:rsidRPr="005C6A67">
              <w:rPr>
                <w:rFonts w:ascii="Garamond" w:hAnsi="Garamond"/>
                <w:sz w:val="28"/>
                <w:szCs w:val="28"/>
              </w:rPr>
              <w:t>laue</w:t>
            </w:r>
            <w:proofErr w:type="spellEnd"/>
            <w:r w:rsidRPr="005C6A67">
              <w:rPr>
                <w:rFonts w:ascii="Garamond" w:hAnsi="Garamond"/>
                <w:sz w:val="28"/>
                <w:szCs w:val="28"/>
              </w:rPr>
              <w:t xml:space="preserve"> </w:t>
            </w:r>
            <w:proofErr w:type="spellStart"/>
            <w:r w:rsidRPr="005C6A67">
              <w:rPr>
                <w:rFonts w:ascii="Garamond" w:hAnsi="Garamond"/>
                <w:sz w:val="28"/>
                <w:szCs w:val="28"/>
              </w:rPr>
              <w:t>agh</w:t>
            </w:r>
            <w:proofErr w:type="spellEnd"/>
            <w:r w:rsidRPr="005C6A67">
              <w:rPr>
                <w:rFonts w:ascii="Garamond" w:hAnsi="Garamond"/>
                <w:sz w:val="28"/>
                <w:szCs w:val="28"/>
              </w:rPr>
              <w:t xml:space="preserve"> </w:t>
            </w:r>
            <w:proofErr w:type="spellStart"/>
            <w:r w:rsidRPr="005C6A67">
              <w:rPr>
                <w:rFonts w:ascii="Garamond" w:hAnsi="Garamond"/>
                <w:sz w:val="28"/>
                <w:szCs w:val="28"/>
              </w:rPr>
              <w:t>shen</w:t>
            </w:r>
            <w:proofErr w:type="spellEnd"/>
            <w:r w:rsidRPr="005C6A67">
              <w:rPr>
                <w:rFonts w:ascii="Garamond" w:hAnsi="Garamond"/>
                <w:sz w:val="28"/>
                <w:szCs w:val="28"/>
              </w:rPr>
              <w:t xml:space="preserve"> </w:t>
            </w:r>
            <w:proofErr w:type="spellStart"/>
            <w:r w:rsidRPr="005C6A67">
              <w:rPr>
                <w:rFonts w:ascii="Garamond" w:hAnsi="Garamond"/>
                <w:sz w:val="28"/>
                <w:szCs w:val="28"/>
              </w:rPr>
              <w:t>t’ow</w:t>
            </w:r>
            <w:proofErr w:type="spellEnd"/>
            <w:r w:rsidRPr="005C6A67">
              <w:rPr>
                <w:rFonts w:ascii="Garamond" w:hAnsi="Garamond"/>
                <w:sz w:val="28"/>
                <w:szCs w:val="28"/>
              </w:rPr>
              <w:t xml:space="preserve"> </w:t>
            </w:r>
            <w:proofErr w:type="spellStart"/>
            <w:r w:rsidRPr="005C6A67">
              <w:rPr>
                <w:rFonts w:ascii="Garamond" w:hAnsi="Garamond"/>
                <w:sz w:val="28"/>
                <w:szCs w:val="28"/>
              </w:rPr>
              <w:t>treshteil</w:t>
            </w:r>
            <w:proofErr w:type="spellEnd"/>
            <w:r w:rsidRPr="005C6A67">
              <w:rPr>
                <w:rFonts w:ascii="Garamond" w:hAnsi="Garamond"/>
                <w:sz w:val="28"/>
                <w:szCs w:val="28"/>
              </w:rPr>
              <w:t xml:space="preserve"> nee </w:t>
            </w:r>
            <w:proofErr w:type="spellStart"/>
            <w:r w:rsidRPr="005C6A67">
              <w:rPr>
                <w:rFonts w:ascii="Garamond" w:hAnsi="Garamond"/>
                <w:sz w:val="28"/>
                <w:szCs w:val="28"/>
              </w:rPr>
              <w:t>booiagh</w:t>
            </w:r>
            <w:proofErr w:type="spellEnd"/>
            <w:r w:rsidRPr="005C6A67">
              <w:rPr>
                <w:rFonts w:ascii="Garamond" w:hAnsi="Garamond"/>
                <w:sz w:val="28"/>
                <w:szCs w:val="28"/>
              </w:rPr>
              <w:t xml:space="preserve"> </w:t>
            </w:r>
            <w:proofErr w:type="spellStart"/>
            <w:r w:rsidRPr="005C6A67">
              <w:rPr>
                <w:rFonts w:ascii="Garamond" w:hAnsi="Garamond"/>
                <w:sz w:val="28"/>
                <w:szCs w:val="28"/>
              </w:rPr>
              <w:t>jeh</w:t>
            </w:r>
            <w:proofErr w:type="spellEnd"/>
            <w:r w:rsidRPr="005C6A67">
              <w:rPr>
                <w:rFonts w:ascii="Garamond" w:hAnsi="Garamond"/>
                <w:sz w:val="28"/>
                <w:szCs w:val="28"/>
              </w:rPr>
              <w:t xml:space="preserve">. Nee </w:t>
            </w:r>
            <w:proofErr w:type="spellStart"/>
            <w:r w:rsidRPr="005C6A67">
              <w:rPr>
                <w:rFonts w:ascii="Garamond" w:hAnsi="Garamond"/>
                <w:sz w:val="28"/>
                <w:szCs w:val="28"/>
              </w:rPr>
              <w:t>oo</w:t>
            </w:r>
            <w:proofErr w:type="spellEnd"/>
            <w:r w:rsidRPr="005C6A67">
              <w:rPr>
                <w:rFonts w:ascii="Garamond" w:hAnsi="Garamond"/>
                <w:sz w:val="28"/>
                <w:szCs w:val="28"/>
              </w:rPr>
              <w:t xml:space="preserve"> </w:t>
            </w:r>
            <w:proofErr w:type="spellStart"/>
            <w:r w:rsidRPr="005C6A67">
              <w:rPr>
                <w:rFonts w:ascii="Garamond" w:hAnsi="Garamond"/>
                <w:sz w:val="28"/>
                <w:szCs w:val="28"/>
              </w:rPr>
              <w:t>hene</w:t>
            </w:r>
            <w:proofErr w:type="spellEnd"/>
            <w:r w:rsidRPr="005C6A67">
              <w:rPr>
                <w:rFonts w:ascii="Garamond" w:hAnsi="Garamond"/>
                <w:sz w:val="28"/>
                <w:szCs w:val="28"/>
              </w:rPr>
              <w:t xml:space="preserve"> </w:t>
            </w:r>
            <w:proofErr w:type="spellStart"/>
            <w:r w:rsidRPr="005C6A67">
              <w:rPr>
                <w:rFonts w:ascii="Garamond" w:hAnsi="Garamond"/>
                <w:sz w:val="28"/>
                <w:szCs w:val="28"/>
              </w:rPr>
              <w:t>gyns</w:t>
            </w:r>
            <w:r w:rsidRPr="00B11CB8">
              <w:rPr>
                <w:rFonts w:ascii="Garamond" w:hAnsi="Garamond"/>
                <w:i/>
                <w:sz w:val="28"/>
                <w:szCs w:val="28"/>
              </w:rPr>
              <w:t>a</w:t>
            </w:r>
            <w:r w:rsidRPr="005C6A67">
              <w:rPr>
                <w:rFonts w:ascii="Garamond" w:hAnsi="Garamond"/>
                <w:sz w:val="28"/>
                <w:szCs w:val="28"/>
              </w:rPr>
              <w:t>gh</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ve</w:t>
            </w:r>
            <w:proofErr w:type="spellEnd"/>
            <w:r w:rsidRPr="005C6A67">
              <w:rPr>
                <w:rFonts w:ascii="Garamond" w:hAnsi="Garamond"/>
                <w:sz w:val="28"/>
                <w:szCs w:val="28"/>
              </w:rPr>
              <w:t xml:space="preserve"> </w:t>
            </w:r>
            <w:proofErr w:type="spellStart"/>
            <w:r w:rsidRPr="005C6A67">
              <w:rPr>
                <w:rFonts w:ascii="Garamond" w:hAnsi="Garamond"/>
                <w:sz w:val="28"/>
                <w:szCs w:val="28"/>
              </w:rPr>
              <w:t>booisal</w:t>
            </w:r>
            <w:proofErr w:type="spellEnd"/>
            <w:r w:rsidRPr="005C6A67">
              <w:rPr>
                <w:rFonts w:ascii="Garamond" w:hAnsi="Garamond"/>
                <w:sz w:val="28"/>
                <w:szCs w:val="28"/>
              </w:rPr>
              <w:t xml:space="preserve"> as </w:t>
            </w:r>
            <w:proofErr w:type="spellStart"/>
            <w:r w:rsidRPr="005C6A67">
              <w:rPr>
                <w:rFonts w:ascii="Garamond" w:hAnsi="Garamond"/>
                <w:sz w:val="28"/>
                <w:szCs w:val="28"/>
              </w:rPr>
              <w:t>ynsee</w:t>
            </w:r>
            <w:proofErr w:type="spellEnd"/>
            <w:r w:rsidRPr="005C6A67">
              <w:rPr>
                <w:rFonts w:ascii="Garamond" w:hAnsi="Garamond"/>
                <w:sz w:val="28"/>
                <w:szCs w:val="28"/>
              </w:rPr>
              <w:t xml:space="preserve"> </w:t>
            </w:r>
            <w:proofErr w:type="spellStart"/>
            <w:r w:rsidRPr="005C6A67">
              <w:rPr>
                <w:rFonts w:ascii="Garamond" w:hAnsi="Garamond"/>
                <w:sz w:val="28"/>
                <w:szCs w:val="28"/>
              </w:rPr>
              <w:t>oo</w:t>
            </w:r>
            <w:proofErr w:type="spellEnd"/>
            <w:r w:rsidRPr="005C6A67">
              <w:rPr>
                <w:rFonts w:ascii="Garamond" w:hAnsi="Garamond"/>
                <w:sz w:val="28"/>
                <w:szCs w:val="28"/>
              </w:rPr>
              <w:t xml:space="preserve"> </w:t>
            </w:r>
            <w:proofErr w:type="spellStart"/>
            <w:r w:rsidRPr="005C6A67">
              <w:rPr>
                <w:rFonts w:ascii="Garamond" w:hAnsi="Garamond"/>
                <w:sz w:val="28"/>
                <w:szCs w:val="28"/>
              </w:rPr>
              <w:t>feallagh</w:t>
            </w:r>
            <w:proofErr w:type="spellEnd"/>
            <w:r w:rsidRPr="005C6A67">
              <w:rPr>
                <w:rFonts w:ascii="Garamond" w:hAnsi="Garamond"/>
                <w:sz w:val="28"/>
                <w:szCs w:val="28"/>
              </w:rPr>
              <w:t xml:space="preserve"> </w:t>
            </w:r>
            <w:proofErr w:type="spellStart"/>
            <w:r w:rsidRPr="005C6A67">
              <w:rPr>
                <w:rFonts w:ascii="Garamond" w:hAnsi="Garamond"/>
                <w:sz w:val="28"/>
                <w:szCs w:val="28"/>
              </w:rPr>
              <w:t>elley</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ghoal</w:t>
            </w:r>
            <w:proofErr w:type="spellEnd"/>
            <w:r w:rsidRPr="005C6A67">
              <w:rPr>
                <w:rFonts w:ascii="Garamond" w:hAnsi="Garamond"/>
                <w:sz w:val="28"/>
                <w:szCs w:val="28"/>
              </w:rPr>
              <w:t xml:space="preserve"> </w:t>
            </w:r>
            <w:proofErr w:type="spellStart"/>
            <w:r w:rsidRPr="005C6A67">
              <w:rPr>
                <w:rFonts w:ascii="Garamond" w:hAnsi="Garamond"/>
                <w:sz w:val="28"/>
                <w:szCs w:val="28"/>
              </w:rPr>
              <w:t>rish</w:t>
            </w:r>
            <w:proofErr w:type="spellEnd"/>
            <w:r w:rsidRPr="005C6A67">
              <w:rPr>
                <w:rFonts w:ascii="Garamond" w:hAnsi="Garamond"/>
                <w:sz w:val="28"/>
                <w:szCs w:val="28"/>
              </w:rPr>
              <w:t xml:space="preserve"> </w:t>
            </w:r>
            <w:proofErr w:type="spellStart"/>
            <w:r w:rsidRPr="005C6A67">
              <w:rPr>
                <w:rFonts w:ascii="Garamond" w:hAnsi="Garamond"/>
                <w:sz w:val="28"/>
                <w:szCs w:val="28"/>
              </w:rPr>
              <w:t>Jee</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chur </w:t>
            </w:r>
            <w:proofErr w:type="spellStart"/>
            <w:r w:rsidRPr="005C6A67">
              <w:rPr>
                <w:rFonts w:ascii="Garamond" w:hAnsi="Garamond"/>
                <w:sz w:val="28"/>
                <w:szCs w:val="28"/>
              </w:rPr>
              <w:t>nyn</w:t>
            </w:r>
            <w:proofErr w:type="spellEnd"/>
            <w:r w:rsidRPr="005C6A67">
              <w:rPr>
                <w:rFonts w:ascii="Garamond" w:hAnsi="Garamond"/>
                <w:sz w:val="28"/>
                <w:szCs w:val="28"/>
              </w:rPr>
              <w:t xml:space="preserve"> Marrant </w:t>
            </w:r>
            <w:proofErr w:type="spellStart"/>
            <w:r w:rsidRPr="005C6A67">
              <w:rPr>
                <w:rFonts w:ascii="Garamond" w:hAnsi="Garamond"/>
                <w:sz w:val="28"/>
                <w:szCs w:val="28"/>
              </w:rPr>
              <w:t>huggey</w:t>
            </w:r>
            <w:proofErr w:type="spellEnd"/>
            <w:r w:rsidRPr="005C6A67">
              <w:rPr>
                <w:rFonts w:ascii="Garamond" w:hAnsi="Garamond"/>
                <w:sz w:val="28"/>
                <w:szCs w:val="28"/>
              </w:rPr>
              <w:t xml:space="preserve"> as </w:t>
            </w:r>
            <w:proofErr w:type="spellStart"/>
            <w:r w:rsidRPr="005C6A67">
              <w:rPr>
                <w:rFonts w:ascii="Garamond" w:hAnsi="Garamond"/>
                <w:sz w:val="28"/>
                <w:szCs w:val="28"/>
              </w:rPr>
              <w:t>dy</w:t>
            </w:r>
            <w:proofErr w:type="spellEnd"/>
            <w:r w:rsidRPr="005C6A67">
              <w:rPr>
                <w:rFonts w:ascii="Garamond" w:hAnsi="Garamond"/>
                <w:sz w:val="28"/>
                <w:szCs w:val="28"/>
              </w:rPr>
              <w:t xml:space="preserve"> chur </w:t>
            </w:r>
            <w:proofErr w:type="spellStart"/>
            <w:r w:rsidRPr="005C6A67">
              <w:rPr>
                <w:rFonts w:ascii="Garamond" w:hAnsi="Garamond"/>
                <w:sz w:val="28"/>
                <w:szCs w:val="28"/>
              </w:rPr>
              <w:t>gloyr</w:t>
            </w:r>
            <w:proofErr w:type="spellEnd"/>
            <w:r w:rsidRPr="005C6A67">
              <w:rPr>
                <w:rFonts w:ascii="Garamond" w:hAnsi="Garamond"/>
                <w:sz w:val="28"/>
                <w:szCs w:val="28"/>
              </w:rPr>
              <w:t xml:space="preserve"> da.</w:t>
            </w:r>
            <w:r w:rsidRPr="005C6A67">
              <w:rPr>
                <w:rFonts w:ascii="Garamond" w:hAnsi="Garamond"/>
                <w:i/>
                <w:sz w:val="28"/>
                <w:szCs w:val="28"/>
              </w:rPr>
              <w:t xml:space="preserve"> </w:t>
            </w:r>
          </w:p>
        </w:tc>
        <w:tc>
          <w:tcPr>
            <w:tcW w:w="3825" w:type="dxa"/>
          </w:tcPr>
          <w:p w14:paraId="2762AB2C" w14:textId="77777777" w:rsidR="00B11CB8" w:rsidRPr="008072AD" w:rsidRDefault="00B11CB8"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It will create in your Heart a true Love for God, to whom you go upon all Occasions</w:t>
            </w:r>
            <w:r w:rsidRPr="008072AD">
              <w:rPr>
                <w:rFonts w:ascii="Garamond" w:hAnsi="Garamond" w:cs="Times New Roman"/>
                <w:sz w:val="28"/>
              </w:rPr>
              <w:t> ;</w:t>
            </w:r>
            <w:r w:rsidRPr="008072AD">
              <w:rPr>
                <w:rFonts w:ascii="Garamond" w:hAnsi="Garamond" w:cs="Times New Roman"/>
                <w:i/>
                <w:sz w:val="28"/>
              </w:rPr>
              <w:t xml:space="preserve"> and since you are to beg his Blessing upon every Work, you will </w:t>
            </w:r>
            <w:r w:rsidRPr="008072AD">
              <w:rPr>
                <w:rFonts w:ascii="Garamond" w:hAnsi="Garamond" w:cs="Times New Roman"/>
                <w:sz w:val="28"/>
              </w:rPr>
              <w:t xml:space="preserve">undertake nothing </w:t>
            </w:r>
            <w:r w:rsidRPr="008072AD">
              <w:rPr>
                <w:rFonts w:ascii="Garamond" w:hAnsi="Garamond" w:cs="Times New Roman"/>
                <w:i/>
                <w:sz w:val="28"/>
              </w:rPr>
              <w:t xml:space="preserve">but what you hope will please him. You will learn to be thankful </w:t>
            </w:r>
            <w:proofErr w:type="spellStart"/>
            <w:r w:rsidRPr="008072AD">
              <w:rPr>
                <w:rFonts w:ascii="Garamond" w:hAnsi="Garamond" w:cs="Times New Roman"/>
                <w:i/>
                <w:sz w:val="28"/>
              </w:rPr>
              <w:t>your self</w:t>
            </w:r>
            <w:proofErr w:type="spellEnd"/>
            <w:r w:rsidRPr="008072AD">
              <w:rPr>
                <w:rFonts w:ascii="Garamond" w:hAnsi="Garamond" w:cs="Times New Roman"/>
                <w:i/>
                <w:sz w:val="28"/>
              </w:rPr>
              <w:t xml:space="preserve">, and teach others to own, to depend upon, and to </w:t>
            </w:r>
            <w:proofErr w:type="spellStart"/>
            <w:r w:rsidRPr="008072AD">
              <w:rPr>
                <w:rFonts w:ascii="Garamond" w:hAnsi="Garamond" w:cs="Times New Roman"/>
                <w:i/>
                <w:sz w:val="28"/>
              </w:rPr>
              <w:t>glorifie</w:t>
            </w:r>
            <w:proofErr w:type="spellEnd"/>
            <w:r w:rsidRPr="008072AD">
              <w:rPr>
                <w:rFonts w:ascii="Garamond" w:hAnsi="Garamond" w:cs="Times New Roman"/>
                <w:i/>
                <w:sz w:val="28"/>
              </w:rPr>
              <w:t xml:space="preserve"> God.</w:t>
            </w:r>
          </w:p>
        </w:tc>
        <w:tc>
          <w:tcPr>
            <w:tcW w:w="0" w:type="auto"/>
          </w:tcPr>
          <w:p w14:paraId="0F4D7195" w14:textId="77777777" w:rsidR="00B11CB8" w:rsidRPr="008072AD" w:rsidRDefault="00B11CB8" w:rsidP="00DB60C3">
            <w:pPr>
              <w:pStyle w:val="ListParagraph"/>
              <w:ind w:left="0"/>
              <w:rPr>
                <w:rFonts w:ascii="Garamond" w:hAnsi="Garamond" w:cs="Times New Roman"/>
                <w:sz w:val="20"/>
                <w:szCs w:val="20"/>
              </w:rPr>
            </w:pPr>
          </w:p>
        </w:tc>
      </w:tr>
      <w:tr w:rsidR="00B11CB8" w:rsidRPr="008072AD" w14:paraId="125D005D" w14:textId="77777777" w:rsidTr="004B200B">
        <w:tc>
          <w:tcPr>
            <w:tcW w:w="4253" w:type="dxa"/>
          </w:tcPr>
          <w:p w14:paraId="29618D23" w14:textId="77777777" w:rsidR="00B11CB8" w:rsidRPr="005C6A67" w:rsidRDefault="00B11CB8" w:rsidP="00DB60C3">
            <w:pPr>
              <w:pStyle w:val="CM16"/>
              <w:widowControl/>
              <w:spacing w:line="240" w:lineRule="auto"/>
              <w:ind w:firstLine="227"/>
              <w:jc w:val="both"/>
              <w:rPr>
                <w:rFonts w:ascii="Garamond" w:hAnsi="Garamond"/>
                <w:sz w:val="28"/>
                <w:szCs w:val="28"/>
              </w:rPr>
            </w:pPr>
            <w:r w:rsidRPr="005C6A67">
              <w:rPr>
                <w:rFonts w:ascii="Garamond" w:hAnsi="Garamond"/>
                <w:i/>
                <w:sz w:val="28"/>
                <w:szCs w:val="28"/>
              </w:rPr>
              <w:t>Q.</w:t>
            </w:r>
            <w:r w:rsidRPr="005C6A67">
              <w:rPr>
                <w:rFonts w:ascii="Garamond" w:hAnsi="Garamond"/>
                <w:sz w:val="28"/>
                <w:szCs w:val="28"/>
              </w:rPr>
              <w:t xml:space="preserve"> </w:t>
            </w:r>
            <w:proofErr w:type="spellStart"/>
            <w:r w:rsidRPr="005C6A67">
              <w:rPr>
                <w:rFonts w:ascii="Garamond" w:hAnsi="Garamond"/>
                <w:sz w:val="28"/>
                <w:szCs w:val="28"/>
              </w:rPr>
              <w:t>Cre</w:t>
            </w:r>
            <w:proofErr w:type="spellEnd"/>
            <w:r w:rsidRPr="005C6A67">
              <w:rPr>
                <w:rFonts w:ascii="Garamond" w:hAnsi="Garamond"/>
                <w:sz w:val="28"/>
                <w:szCs w:val="28"/>
              </w:rPr>
              <w:t xml:space="preserve"> </w:t>
            </w:r>
            <w:proofErr w:type="spellStart"/>
            <w:r w:rsidRPr="005C6A67">
              <w:rPr>
                <w:rFonts w:ascii="Garamond" w:hAnsi="Garamond"/>
                <w:sz w:val="28"/>
                <w:szCs w:val="28"/>
              </w:rPr>
              <w:t>ny</w:t>
            </w:r>
            <w:proofErr w:type="spellEnd"/>
            <w:r w:rsidRPr="005C6A67">
              <w:rPr>
                <w:rFonts w:ascii="Garamond" w:hAnsi="Garamond"/>
                <w:sz w:val="28"/>
                <w:szCs w:val="28"/>
              </w:rPr>
              <w:t xml:space="preserve"> </w:t>
            </w:r>
            <w:proofErr w:type="spellStart"/>
            <w:r w:rsidRPr="005C6A67">
              <w:rPr>
                <w:rFonts w:ascii="Garamond" w:hAnsi="Garamond"/>
                <w:sz w:val="28"/>
                <w:szCs w:val="28"/>
              </w:rPr>
              <w:t>ard</w:t>
            </w:r>
            <w:proofErr w:type="spellEnd"/>
            <w:r w:rsidRPr="005C6A67">
              <w:rPr>
                <w:rFonts w:ascii="Garamond" w:hAnsi="Garamond"/>
                <w:sz w:val="28"/>
                <w:szCs w:val="28"/>
              </w:rPr>
              <w:t xml:space="preserve"> </w:t>
            </w:r>
            <w:proofErr w:type="spellStart"/>
            <w:r w:rsidRPr="005C6A67">
              <w:rPr>
                <w:rFonts w:ascii="Garamond" w:hAnsi="Garamond"/>
                <w:sz w:val="28"/>
                <w:szCs w:val="28"/>
              </w:rPr>
              <w:t>reddyn</w:t>
            </w:r>
            <w:proofErr w:type="spellEnd"/>
            <w:r w:rsidRPr="005C6A67">
              <w:rPr>
                <w:rFonts w:ascii="Garamond" w:hAnsi="Garamond"/>
                <w:sz w:val="28"/>
                <w:szCs w:val="28"/>
              </w:rPr>
              <w:t xml:space="preserve"> </w:t>
            </w:r>
            <w:proofErr w:type="spellStart"/>
            <w:r w:rsidRPr="005C6A67">
              <w:rPr>
                <w:rFonts w:ascii="Garamond" w:hAnsi="Garamond"/>
                <w:sz w:val="28"/>
                <w:szCs w:val="28"/>
              </w:rPr>
              <w:t>lishagh</w:t>
            </w:r>
            <w:proofErr w:type="spellEnd"/>
            <w:r w:rsidRPr="005C6A67">
              <w:rPr>
                <w:rFonts w:ascii="Garamond" w:hAnsi="Garamond"/>
                <w:sz w:val="28"/>
                <w:szCs w:val="28"/>
              </w:rPr>
              <w:t xml:space="preserve"> shin </w:t>
            </w:r>
            <w:proofErr w:type="spellStart"/>
            <w:r w:rsidRPr="005C6A67">
              <w:rPr>
                <w:rFonts w:ascii="Garamond" w:hAnsi="Garamond"/>
                <w:sz w:val="28"/>
                <w:szCs w:val="28"/>
              </w:rPr>
              <w:t>Padjer</w:t>
            </w:r>
            <w:proofErr w:type="spellEnd"/>
            <w:r w:rsidRPr="005C6A67">
              <w:rPr>
                <w:rFonts w:ascii="Garamond" w:hAnsi="Garamond"/>
                <w:sz w:val="28"/>
                <w:szCs w:val="28"/>
              </w:rPr>
              <w:t xml:space="preserve"> y </w:t>
            </w:r>
            <w:proofErr w:type="spellStart"/>
            <w:r w:rsidRPr="005C6A67">
              <w:rPr>
                <w:rFonts w:ascii="Garamond" w:hAnsi="Garamond"/>
                <w:sz w:val="28"/>
                <w:szCs w:val="28"/>
              </w:rPr>
              <w:t>yanoo</w:t>
            </w:r>
            <w:proofErr w:type="spellEnd"/>
            <w:r w:rsidRPr="005C6A67">
              <w:rPr>
                <w:rFonts w:ascii="Garamond" w:hAnsi="Garamond"/>
                <w:sz w:val="28"/>
                <w:szCs w:val="28"/>
              </w:rPr>
              <w:t xml:space="preserve"> er y hon</w:t>
            </w:r>
            <w:r w:rsidRPr="005C6A67">
              <w:rPr>
                <w:rFonts w:ascii="Garamond" w:hAnsi="Garamond"/>
                <w:i/>
                <w:sz w:val="28"/>
                <w:szCs w:val="28"/>
              </w:rPr>
              <w:t> </w:t>
            </w:r>
            <w:r w:rsidRPr="005C6A67">
              <w:rPr>
                <w:rFonts w:ascii="Garamond" w:hAnsi="Garamond"/>
                <w:sz w:val="28"/>
                <w:szCs w:val="28"/>
              </w:rPr>
              <w:t xml:space="preserve">? </w:t>
            </w:r>
          </w:p>
        </w:tc>
        <w:tc>
          <w:tcPr>
            <w:tcW w:w="3825" w:type="dxa"/>
          </w:tcPr>
          <w:p w14:paraId="1E70432C" w14:textId="77777777" w:rsidR="00B11CB8" w:rsidRPr="008072AD" w:rsidRDefault="00B11CB8"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are the things we should chiefly pray for ?</w:t>
            </w:r>
          </w:p>
        </w:tc>
        <w:tc>
          <w:tcPr>
            <w:tcW w:w="0" w:type="auto"/>
          </w:tcPr>
          <w:p w14:paraId="53CD9F16" w14:textId="77777777" w:rsidR="00B11CB8" w:rsidRPr="008072AD" w:rsidRDefault="00B11CB8" w:rsidP="00DB60C3">
            <w:pPr>
              <w:pStyle w:val="ListParagraph"/>
              <w:ind w:left="0"/>
              <w:rPr>
                <w:rFonts w:ascii="Garamond" w:hAnsi="Garamond" w:cs="Times New Roman"/>
                <w:sz w:val="20"/>
                <w:szCs w:val="20"/>
              </w:rPr>
            </w:pPr>
          </w:p>
        </w:tc>
      </w:tr>
      <w:tr w:rsidR="00B11CB8" w:rsidRPr="008072AD" w14:paraId="1E44419C" w14:textId="77777777" w:rsidTr="004B200B">
        <w:tc>
          <w:tcPr>
            <w:tcW w:w="4253" w:type="dxa"/>
          </w:tcPr>
          <w:p w14:paraId="14E39C72" w14:textId="77777777" w:rsidR="00B11CB8" w:rsidRPr="005C6A67" w:rsidRDefault="00B11CB8" w:rsidP="00DB60C3">
            <w:pPr>
              <w:pStyle w:val="Default"/>
              <w:widowControl/>
              <w:ind w:firstLine="227"/>
              <w:jc w:val="both"/>
              <w:rPr>
                <w:rFonts w:ascii="Garamond" w:hAnsi="Garamond"/>
                <w:sz w:val="28"/>
                <w:szCs w:val="28"/>
              </w:rPr>
            </w:pPr>
            <w:r w:rsidRPr="005C6A67">
              <w:rPr>
                <w:rFonts w:ascii="Garamond" w:hAnsi="Garamond"/>
                <w:i/>
                <w:color w:val="auto"/>
                <w:sz w:val="28"/>
                <w:szCs w:val="28"/>
              </w:rPr>
              <w:t xml:space="preserve">A. </w:t>
            </w:r>
            <w:r w:rsidRPr="005C6A67">
              <w:rPr>
                <w:rFonts w:ascii="Garamond" w:hAnsi="Garamond"/>
                <w:color w:val="auto"/>
                <w:sz w:val="28"/>
                <w:szCs w:val="28"/>
              </w:rPr>
              <w:t xml:space="preserve">Son </w:t>
            </w:r>
            <w:proofErr w:type="spellStart"/>
            <w:r w:rsidRPr="005C6A67">
              <w:rPr>
                <w:rFonts w:ascii="Garamond" w:hAnsi="Garamond"/>
                <w:color w:val="auto"/>
                <w:sz w:val="28"/>
                <w:szCs w:val="28"/>
              </w:rPr>
              <w:t>tushtey</w:t>
            </w:r>
            <w:proofErr w:type="spellEnd"/>
            <w:r w:rsidRPr="005C6A67">
              <w:rPr>
                <w:rFonts w:ascii="Garamond" w:hAnsi="Garamond"/>
                <w:color w:val="auto"/>
                <w:sz w:val="28"/>
                <w:szCs w:val="28"/>
              </w:rPr>
              <w:t xml:space="preserve"> </w:t>
            </w:r>
            <w:proofErr w:type="spellStart"/>
            <w:r w:rsidRPr="005C6A67">
              <w:rPr>
                <w:rFonts w:ascii="Garamond" w:hAnsi="Garamond"/>
                <w:color w:val="auto"/>
                <w:sz w:val="28"/>
                <w:szCs w:val="28"/>
              </w:rPr>
              <w:t>jeh</w:t>
            </w:r>
            <w:proofErr w:type="spellEnd"/>
            <w:r w:rsidRPr="005C6A67">
              <w:rPr>
                <w:rFonts w:ascii="Garamond" w:hAnsi="Garamond"/>
                <w:color w:val="auto"/>
                <w:sz w:val="28"/>
                <w:szCs w:val="28"/>
              </w:rPr>
              <w:t xml:space="preserve"> </w:t>
            </w:r>
            <w:proofErr w:type="spellStart"/>
            <w:r w:rsidRPr="005C6A67">
              <w:rPr>
                <w:rFonts w:ascii="Garamond" w:hAnsi="Garamond"/>
                <w:color w:val="auto"/>
                <w:sz w:val="28"/>
                <w:szCs w:val="28"/>
              </w:rPr>
              <w:t>Jee</w:t>
            </w:r>
            <w:proofErr w:type="spellEnd"/>
            <w:r w:rsidRPr="005C6A67">
              <w:rPr>
                <w:rFonts w:ascii="Garamond" w:hAnsi="Garamond"/>
                <w:color w:val="auto"/>
                <w:sz w:val="28"/>
                <w:szCs w:val="28"/>
              </w:rPr>
              <w:t xml:space="preserve"> as </w:t>
            </w:r>
            <w:proofErr w:type="spellStart"/>
            <w:r w:rsidRPr="005C6A67">
              <w:rPr>
                <w:rFonts w:ascii="Garamond" w:hAnsi="Garamond"/>
                <w:color w:val="auto"/>
                <w:sz w:val="28"/>
                <w:szCs w:val="28"/>
              </w:rPr>
              <w:t>jeh</w:t>
            </w:r>
            <w:proofErr w:type="spellEnd"/>
            <w:r w:rsidRPr="005C6A67">
              <w:rPr>
                <w:rFonts w:ascii="Garamond" w:hAnsi="Garamond"/>
                <w:color w:val="auto"/>
                <w:sz w:val="28"/>
                <w:szCs w:val="28"/>
              </w:rPr>
              <w:t xml:space="preserve"> e </w:t>
            </w:r>
            <w:proofErr w:type="spellStart"/>
            <w:r w:rsidRPr="005C6A67">
              <w:rPr>
                <w:rFonts w:ascii="Garamond" w:hAnsi="Garamond"/>
                <w:color w:val="auto"/>
                <w:sz w:val="28"/>
                <w:szCs w:val="28"/>
              </w:rPr>
              <w:t>raadjin</w:t>
            </w:r>
            <w:proofErr w:type="spellEnd"/>
            <w:r w:rsidRPr="005C6A67">
              <w:rPr>
                <w:rFonts w:ascii="Garamond" w:hAnsi="Garamond"/>
                <w:color w:val="auto"/>
                <w:sz w:val="28"/>
                <w:szCs w:val="28"/>
              </w:rPr>
              <w:t xml:space="preserve">. </w:t>
            </w:r>
          </w:p>
        </w:tc>
        <w:tc>
          <w:tcPr>
            <w:tcW w:w="3825" w:type="dxa"/>
          </w:tcPr>
          <w:p w14:paraId="7AF57EC7" w14:textId="77777777" w:rsidR="00B11CB8" w:rsidRPr="008072AD" w:rsidRDefault="00B11CB8"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 xml:space="preserve">For the Knowledge of God and his Ways. </w:t>
            </w:r>
          </w:p>
        </w:tc>
        <w:tc>
          <w:tcPr>
            <w:tcW w:w="0" w:type="auto"/>
          </w:tcPr>
          <w:p w14:paraId="370D8F6E" w14:textId="77777777" w:rsidR="00B11CB8" w:rsidRPr="008072AD" w:rsidRDefault="00B11CB8" w:rsidP="00DB60C3">
            <w:pPr>
              <w:pStyle w:val="ListParagraph"/>
              <w:ind w:left="0"/>
              <w:rPr>
                <w:rFonts w:ascii="Garamond" w:hAnsi="Garamond" w:cs="Times New Roman"/>
                <w:sz w:val="20"/>
                <w:szCs w:val="20"/>
              </w:rPr>
            </w:pPr>
          </w:p>
        </w:tc>
      </w:tr>
      <w:tr w:rsidR="00B11CB8" w:rsidRPr="008072AD" w14:paraId="0B2D75A4" w14:textId="77777777" w:rsidTr="004B200B">
        <w:tc>
          <w:tcPr>
            <w:tcW w:w="4253" w:type="dxa"/>
          </w:tcPr>
          <w:p w14:paraId="3B95BE8F" w14:textId="77777777" w:rsidR="00B11CB8" w:rsidRPr="005C6A67" w:rsidRDefault="00324C57" w:rsidP="00DB60C3">
            <w:pPr>
              <w:pStyle w:val="CM3"/>
              <w:widowControl/>
              <w:spacing w:line="240" w:lineRule="auto"/>
              <w:ind w:firstLine="227"/>
              <w:jc w:val="both"/>
              <w:rPr>
                <w:rFonts w:ascii="Garamond" w:hAnsi="Garamond"/>
                <w:sz w:val="28"/>
                <w:szCs w:val="28"/>
              </w:rPr>
            </w:pPr>
            <w:r w:rsidRPr="005C6A67">
              <w:rPr>
                <w:rFonts w:ascii="Garamond" w:hAnsi="Garamond"/>
                <w:sz w:val="28"/>
                <w:szCs w:val="28"/>
              </w:rPr>
              <w:t xml:space="preserve">[114] Son </w:t>
            </w:r>
            <w:proofErr w:type="spellStart"/>
            <w:r w:rsidRPr="005C6A67">
              <w:rPr>
                <w:rFonts w:ascii="Garamond" w:hAnsi="Garamond"/>
                <w:sz w:val="28"/>
                <w:szCs w:val="28"/>
              </w:rPr>
              <w:t>Leih</w:t>
            </w:r>
            <w:proofErr w:type="spellEnd"/>
            <w:r w:rsidRPr="005C6A67">
              <w:rPr>
                <w:rFonts w:ascii="Garamond" w:hAnsi="Garamond"/>
                <w:sz w:val="28"/>
                <w:szCs w:val="28"/>
              </w:rPr>
              <w:t xml:space="preserve"> </w:t>
            </w:r>
            <w:proofErr w:type="spellStart"/>
            <w:r w:rsidRPr="005C6A67">
              <w:rPr>
                <w:rFonts w:ascii="Garamond" w:hAnsi="Garamond"/>
                <w:sz w:val="28"/>
                <w:szCs w:val="28"/>
              </w:rPr>
              <w:t>nyn</w:t>
            </w:r>
            <w:proofErr w:type="spellEnd"/>
            <w:r w:rsidRPr="005C6A67">
              <w:rPr>
                <w:rFonts w:ascii="Garamond" w:hAnsi="Garamond"/>
                <w:sz w:val="28"/>
                <w:szCs w:val="28"/>
              </w:rPr>
              <w:t xml:space="preserve"> </w:t>
            </w:r>
            <w:proofErr w:type="spellStart"/>
            <w:r w:rsidRPr="005C6A67">
              <w:rPr>
                <w:rFonts w:ascii="Garamond" w:hAnsi="Garamond"/>
                <w:sz w:val="28"/>
                <w:szCs w:val="28"/>
              </w:rPr>
              <w:t>beccaghyn</w:t>
            </w:r>
            <w:proofErr w:type="spellEnd"/>
            <w:r w:rsidRPr="005C6A67">
              <w:rPr>
                <w:rFonts w:ascii="Garamond" w:hAnsi="Garamond"/>
                <w:sz w:val="28"/>
                <w:szCs w:val="28"/>
              </w:rPr>
              <w:t xml:space="preserve"> as </w:t>
            </w:r>
            <w:proofErr w:type="spellStart"/>
            <w:r w:rsidRPr="005C6A67">
              <w:rPr>
                <w:rFonts w:ascii="Garamond" w:hAnsi="Garamond"/>
                <w:sz w:val="28"/>
                <w:szCs w:val="28"/>
              </w:rPr>
              <w:t>grayse</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yanoo</w:t>
            </w:r>
            <w:proofErr w:type="spellEnd"/>
            <w:r w:rsidRPr="005C6A67">
              <w:rPr>
                <w:rFonts w:ascii="Garamond" w:hAnsi="Garamond"/>
                <w:sz w:val="28"/>
                <w:szCs w:val="28"/>
              </w:rPr>
              <w:t xml:space="preserve"> e </w:t>
            </w:r>
            <w:proofErr w:type="spellStart"/>
            <w:r w:rsidRPr="005C6A67">
              <w:rPr>
                <w:rFonts w:ascii="Garamond" w:hAnsi="Garamond"/>
                <w:sz w:val="28"/>
                <w:szCs w:val="28"/>
              </w:rPr>
              <w:t>aigney</w:t>
            </w:r>
            <w:proofErr w:type="spellEnd"/>
            <w:r w:rsidRPr="005C6A67">
              <w:rPr>
                <w:rFonts w:ascii="Garamond" w:hAnsi="Garamond"/>
                <w:sz w:val="28"/>
                <w:szCs w:val="28"/>
              </w:rPr>
              <w:t xml:space="preserve"> son e </w:t>
            </w:r>
            <w:proofErr w:type="spellStart"/>
            <w:r w:rsidRPr="005C6A67">
              <w:rPr>
                <w:rFonts w:ascii="Garamond" w:hAnsi="Garamond"/>
                <w:sz w:val="28"/>
                <w:szCs w:val="28"/>
              </w:rPr>
              <w:t>vannaght</w:t>
            </w:r>
            <w:proofErr w:type="spellEnd"/>
            <w:r w:rsidRPr="005C6A67">
              <w:rPr>
                <w:rFonts w:ascii="Garamond" w:hAnsi="Garamond"/>
                <w:sz w:val="28"/>
                <w:szCs w:val="28"/>
              </w:rPr>
              <w:t xml:space="preserve"> as e </w:t>
            </w:r>
            <w:proofErr w:type="spellStart"/>
            <w:r w:rsidRPr="005C6A67">
              <w:rPr>
                <w:rFonts w:ascii="Garamond" w:hAnsi="Garamond"/>
                <w:sz w:val="28"/>
                <w:szCs w:val="28"/>
              </w:rPr>
              <w:t>choad</w:t>
            </w:r>
            <w:r w:rsidRPr="00324C57">
              <w:rPr>
                <w:rFonts w:ascii="Garamond" w:hAnsi="Garamond"/>
                <w:i/>
                <w:sz w:val="28"/>
                <w:szCs w:val="28"/>
              </w:rPr>
              <w:t>e</w:t>
            </w:r>
            <w:r w:rsidRPr="005C6A67">
              <w:rPr>
                <w:rFonts w:ascii="Garamond" w:hAnsi="Garamond"/>
                <w:sz w:val="28"/>
                <w:szCs w:val="28"/>
              </w:rPr>
              <w:t>y</w:t>
            </w:r>
            <w:proofErr w:type="spellEnd"/>
            <w:r w:rsidRPr="005C6A67">
              <w:rPr>
                <w:rFonts w:ascii="Garamond" w:hAnsi="Garamond"/>
                <w:sz w:val="28"/>
                <w:szCs w:val="28"/>
              </w:rPr>
              <w:t xml:space="preserve"> </w:t>
            </w:r>
            <w:proofErr w:type="spellStart"/>
            <w:r w:rsidRPr="005C6A67">
              <w:rPr>
                <w:rFonts w:ascii="Garamond" w:hAnsi="Garamond"/>
                <w:sz w:val="28"/>
                <w:szCs w:val="28"/>
              </w:rPr>
              <w:t>dyn</w:t>
            </w:r>
            <w:proofErr w:type="spellEnd"/>
            <w:r w:rsidRPr="005C6A67">
              <w:rPr>
                <w:rFonts w:ascii="Garamond" w:hAnsi="Garamond"/>
                <w:sz w:val="28"/>
                <w:szCs w:val="28"/>
              </w:rPr>
              <w:t xml:space="preserve"> </w:t>
            </w:r>
            <w:proofErr w:type="spellStart"/>
            <w:r w:rsidRPr="005C6A67">
              <w:rPr>
                <w:rFonts w:ascii="Garamond" w:hAnsi="Garamond"/>
                <w:sz w:val="28"/>
                <w:szCs w:val="28"/>
              </w:rPr>
              <w:t>vreall</w:t>
            </w:r>
            <w:proofErr w:type="spellEnd"/>
            <w:r w:rsidRPr="005C6A67">
              <w:rPr>
                <w:rFonts w:ascii="Garamond" w:hAnsi="Garamond"/>
                <w:sz w:val="28"/>
                <w:szCs w:val="28"/>
              </w:rPr>
              <w:t xml:space="preserve"> </w:t>
            </w:r>
            <w:proofErr w:type="spellStart"/>
            <w:r w:rsidRPr="005C6A67">
              <w:rPr>
                <w:rFonts w:ascii="Garamond" w:hAnsi="Garamond"/>
                <w:sz w:val="28"/>
                <w:szCs w:val="28"/>
              </w:rPr>
              <w:t>veih</w:t>
            </w:r>
            <w:proofErr w:type="spellEnd"/>
            <w:r w:rsidRPr="005C6A67">
              <w:rPr>
                <w:rFonts w:ascii="Garamond" w:hAnsi="Garamond"/>
                <w:sz w:val="28"/>
                <w:szCs w:val="28"/>
              </w:rPr>
              <w:t xml:space="preserve"> </w:t>
            </w:r>
            <w:proofErr w:type="spellStart"/>
            <w:r w:rsidRPr="005C6A67">
              <w:rPr>
                <w:rFonts w:ascii="Garamond" w:hAnsi="Garamond"/>
                <w:sz w:val="28"/>
                <w:szCs w:val="28"/>
              </w:rPr>
              <w:t>tuitchim</w:t>
            </w:r>
            <w:proofErr w:type="spellEnd"/>
            <w:r w:rsidRPr="005C6A67">
              <w:rPr>
                <w:rFonts w:ascii="Garamond" w:hAnsi="Garamond"/>
                <w:sz w:val="28"/>
                <w:szCs w:val="28"/>
              </w:rPr>
              <w:t>.</w:t>
            </w:r>
          </w:p>
        </w:tc>
        <w:tc>
          <w:tcPr>
            <w:tcW w:w="3825" w:type="dxa"/>
          </w:tcPr>
          <w:p w14:paraId="7ABC5953" w14:textId="77777777" w:rsidR="00B11CB8" w:rsidRPr="008072AD" w:rsidRDefault="00B11CB8" w:rsidP="00DB60C3">
            <w:pPr>
              <w:pStyle w:val="ListParagraph"/>
              <w:ind w:left="0" w:firstLine="227"/>
              <w:jc w:val="both"/>
              <w:rPr>
                <w:rFonts w:ascii="Garamond" w:hAnsi="Garamond" w:cs="Times New Roman"/>
                <w:i/>
                <w:sz w:val="28"/>
              </w:rPr>
            </w:pPr>
            <w:r w:rsidRPr="008072AD">
              <w:rPr>
                <w:rFonts w:ascii="Garamond" w:hAnsi="Garamond" w:cs="Times New Roman"/>
                <w:i/>
                <w:sz w:val="28"/>
              </w:rPr>
              <w:t>For Pardon of our Sins, and Grace to do his Will</w:t>
            </w:r>
            <w:r w:rsidRPr="008072AD">
              <w:rPr>
                <w:rFonts w:ascii="Garamond" w:hAnsi="Garamond" w:cs="Times New Roman"/>
                <w:sz w:val="28"/>
              </w:rPr>
              <w:t> ;</w:t>
            </w:r>
            <w:r w:rsidRPr="008072AD">
              <w:rPr>
                <w:rFonts w:ascii="Garamond" w:hAnsi="Garamond" w:cs="Times New Roman"/>
                <w:i/>
                <w:sz w:val="28"/>
              </w:rPr>
              <w:t xml:space="preserve"> For his Favour and Protection, to keep us from falling.</w:t>
            </w:r>
          </w:p>
        </w:tc>
        <w:tc>
          <w:tcPr>
            <w:tcW w:w="0" w:type="auto"/>
          </w:tcPr>
          <w:p w14:paraId="26BBBC24" w14:textId="77777777" w:rsidR="00B11CB8" w:rsidRPr="008072AD" w:rsidRDefault="00B11CB8" w:rsidP="00DB60C3">
            <w:pPr>
              <w:pStyle w:val="ListParagraph"/>
              <w:ind w:left="0"/>
              <w:rPr>
                <w:rFonts w:ascii="Garamond" w:hAnsi="Garamond" w:cs="Times New Roman"/>
                <w:i/>
                <w:sz w:val="20"/>
                <w:szCs w:val="20"/>
              </w:rPr>
            </w:pPr>
          </w:p>
        </w:tc>
      </w:tr>
      <w:tr w:rsidR="00324C57" w:rsidRPr="008072AD" w14:paraId="29393D34" w14:textId="77777777" w:rsidTr="004B200B">
        <w:tc>
          <w:tcPr>
            <w:tcW w:w="4253" w:type="dxa"/>
          </w:tcPr>
          <w:p w14:paraId="6A06CFC5" w14:textId="77777777" w:rsidR="00324C57" w:rsidRPr="005C6A67" w:rsidRDefault="00324C57" w:rsidP="00DB60C3">
            <w:pPr>
              <w:pStyle w:val="CM3"/>
              <w:widowControl/>
              <w:spacing w:line="240" w:lineRule="auto"/>
              <w:ind w:firstLine="227"/>
              <w:jc w:val="both"/>
              <w:rPr>
                <w:rFonts w:ascii="Garamond" w:hAnsi="Garamond"/>
                <w:sz w:val="28"/>
                <w:szCs w:val="28"/>
              </w:rPr>
            </w:pPr>
            <w:r w:rsidRPr="005C6A67">
              <w:rPr>
                <w:rFonts w:ascii="Garamond" w:hAnsi="Garamond"/>
                <w:sz w:val="28"/>
                <w:szCs w:val="28"/>
              </w:rPr>
              <w:t xml:space="preserve">As ta </w:t>
            </w:r>
            <w:proofErr w:type="spellStart"/>
            <w:r w:rsidRPr="005C6A67">
              <w:rPr>
                <w:rFonts w:ascii="Garamond" w:hAnsi="Garamond"/>
                <w:sz w:val="28"/>
                <w:szCs w:val="28"/>
              </w:rPr>
              <w:t>Gialdyn</w:t>
            </w:r>
            <w:proofErr w:type="spellEnd"/>
            <w:r w:rsidRPr="005C6A67">
              <w:rPr>
                <w:rFonts w:ascii="Garamond" w:hAnsi="Garamond"/>
                <w:sz w:val="28"/>
                <w:szCs w:val="28"/>
              </w:rPr>
              <w:t xml:space="preserve"> </w:t>
            </w:r>
            <w:proofErr w:type="spellStart"/>
            <w:r w:rsidRPr="005C6A67">
              <w:rPr>
                <w:rFonts w:ascii="Garamond" w:hAnsi="Garamond"/>
                <w:sz w:val="28"/>
                <w:szCs w:val="28"/>
              </w:rPr>
              <w:t>Chreest</w:t>
            </w:r>
            <w:proofErr w:type="spellEnd"/>
            <w:r w:rsidRPr="005C6A67">
              <w:rPr>
                <w:rFonts w:ascii="Garamond" w:hAnsi="Garamond"/>
                <w:sz w:val="28"/>
                <w:szCs w:val="28"/>
              </w:rPr>
              <w:t xml:space="preserve"> </w:t>
            </w:r>
            <w:proofErr w:type="spellStart"/>
            <w:r w:rsidRPr="005C6A67">
              <w:rPr>
                <w:rFonts w:ascii="Garamond" w:hAnsi="Garamond"/>
                <w:sz w:val="28"/>
                <w:szCs w:val="28"/>
              </w:rPr>
              <w:t>ain</w:t>
            </w:r>
            <w:proofErr w:type="spellEnd"/>
            <w:r w:rsidRPr="005C6A67">
              <w:rPr>
                <w:rFonts w:ascii="Garamond" w:hAnsi="Garamond"/>
                <w:sz w:val="28"/>
                <w:szCs w:val="28"/>
              </w:rPr>
              <w:t xml:space="preserve"> my </w:t>
            </w:r>
            <w:proofErr w:type="spellStart"/>
            <w:r w:rsidRPr="005C6A67">
              <w:rPr>
                <w:rFonts w:ascii="Garamond" w:hAnsi="Garamond"/>
                <w:sz w:val="28"/>
                <w:szCs w:val="28"/>
              </w:rPr>
              <w:t>hirrys</w:t>
            </w:r>
            <w:proofErr w:type="spellEnd"/>
            <w:r w:rsidRPr="005C6A67">
              <w:rPr>
                <w:rFonts w:ascii="Garamond" w:hAnsi="Garamond"/>
                <w:sz w:val="28"/>
                <w:szCs w:val="28"/>
              </w:rPr>
              <w:t xml:space="preserve"> mad </w:t>
            </w:r>
            <w:proofErr w:type="spellStart"/>
            <w:r w:rsidRPr="005C6A67">
              <w:rPr>
                <w:rFonts w:ascii="Garamond" w:hAnsi="Garamond"/>
                <w:sz w:val="28"/>
                <w:szCs w:val="28"/>
              </w:rPr>
              <w:t>ny</w:t>
            </w:r>
            <w:proofErr w:type="spellEnd"/>
            <w:r w:rsidRPr="005C6A67">
              <w:rPr>
                <w:rFonts w:ascii="Garamond" w:hAnsi="Garamond"/>
                <w:sz w:val="28"/>
                <w:szCs w:val="28"/>
              </w:rPr>
              <w:t xml:space="preserve"> </w:t>
            </w:r>
            <w:proofErr w:type="spellStart"/>
            <w:r w:rsidRPr="005C6A67">
              <w:rPr>
                <w:rFonts w:ascii="Garamond" w:hAnsi="Garamond"/>
                <w:sz w:val="28"/>
                <w:szCs w:val="28"/>
              </w:rPr>
              <w:t>reddyn</w:t>
            </w:r>
            <w:proofErr w:type="spellEnd"/>
            <w:r w:rsidRPr="005C6A67">
              <w:rPr>
                <w:rFonts w:ascii="Garamond" w:hAnsi="Garamond"/>
                <w:sz w:val="28"/>
                <w:szCs w:val="28"/>
              </w:rPr>
              <w:t xml:space="preserve"> </w:t>
            </w:r>
            <w:proofErr w:type="spellStart"/>
            <w:r w:rsidRPr="005C6A67">
              <w:rPr>
                <w:rFonts w:ascii="Garamond" w:hAnsi="Garamond"/>
                <w:sz w:val="28"/>
                <w:szCs w:val="28"/>
              </w:rPr>
              <w:t>shoh</w:t>
            </w:r>
            <w:proofErr w:type="spellEnd"/>
            <w:r w:rsidRPr="005C6A67">
              <w:rPr>
                <w:rFonts w:ascii="Garamond" w:hAnsi="Garamond"/>
                <w:sz w:val="28"/>
                <w:szCs w:val="28"/>
              </w:rPr>
              <w:t xml:space="preserve"> </w:t>
            </w:r>
            <w:proofErr w:type="spellStart"/>
            <w:r w:rsidRPr="005C6A67">
              <w:rPr>
                <w:rFonts w:ascii="Garamond" w:hAnsi="Garamond"/>
                <w:sz w:val="28"/>
                <w:szCs w:val="28"/>
              </w:rPr>
              <w:t>ayns</w:t>
            </w:r>
            <w:proofErr w:type="spellEnd"/>
            <w:r w:rsidRPr="005C6A67">
              <w:rPr>
                <w:rFonts w:ascii="Garamond" w:hAnsi="Garamond"/>
                <w:sz w:val="28"/>
                <w:szCs w:val="28"/>
              </w:rPr>
              <w:t xml:space="preserve"> y </w:t>
            </w:r>
            <w:proofErr w:type="spellStart"/>
            <w:r w:rsidRPr="005C6A67">
              <w:rPr>
                <w:rFonts w:ascii="Garamond" w:hAnsi="Garamond"/>
                <w:sz w:val="28"/>
                <w:szCs w:val="28"/>
              </w:rPr>
              <w:t>chied</w:t>
            </w:r>
            <w:proofErr w:type="spellEnd"/>
            <w:r w:rsidRPr="005C6A67">
              <w:rPr>
                <w:rFonts w:ascii="Garamond" w:hAnsi="Garamond"/>
                <w:sz w:val="28"/>
                <w:szCs w:val="28"/>
              </w:rPr>
              <w:t xml:space="preserve"> </w:t>
            </w:r>
            <w:proofErr w:type="spellStart"/>
            <w:r w:rsidRPr="005C6A67">
              <w:rPr>
                <w:rFonts w:ascii="Garamond" w:hAnsi="Garamond"/>
                <w:sz w:val="28"/>
                <w:szCs w:val="28"/>
              </w:rPr>
              <w:t>ynnyd</w:t>
            </w:r>
            <w:proofErr w:type="spellEnd"/>
            <w:r w:rsidRPr="005C6A67">
              <w:rPr>
                <w:rFonts w:ascii="Garamond" w:hAnsi="Garamond"/>
                <w:sz w:val="28"/>
                <w:szCs w:val="28"/>
              </w:rPr>
              <w:t xml:space="preserve">, nee </w:t>
            </w:r>
            <w:proofErr w:type="spellStart"/>
            <w:r w:rsidRPr="005C6A67">
              <w:rPr>
                <w:rFonts w:ascii="Garamond" w:hAnsi="Garamond"/>
                <w:sz w:val="28"/>
                <w:szCs w:val="28"/>
              </w:rPr>
              <w:t>Jee</w:t>
            </w:r>
            <w:proofErr w:type="spellEnd"/>
            <w:r w:rsidRPr="005C6A67">
              <w:rPr>
                <w:rFonts w:ascii="Garamond" w:hAnsi="Garamond"/>
                <w:sz w:val="28"/>
                <w:szCs w:val="28"/>
              </w:rPr>
              <w:t xml:space="preserve"> </w:t>
            </w:r>
            <w:proofErr w:type="spellStart"/>
            <w:r w:rsidRPr="005C6A67">
              <w:rPr>
                <w:rFonts w:ascii="Garamond" w:hAnsi="Garamond"/>
                <w:sz w:val="28"/>
                <w:szCs w:val="28"/>
              </w:rPr>
              <w:t>ooilley</w:t>
            </w:r>
            <w:proofErr w:type="spellEnd"/>
            <w:r w:rsidRPr="005C6A67">
              <w:rPr>
                <w:rFonts w:ascii="Garamond" w:hAnsi="Garamond"/>
                <w:sz w:val="28"/>
                <w:szCs w:val="28"/>
              </w:rPr>
              <w:t xml:space="preserve"> </w:t>
            </w:r>
            <w:proofErr w:type="spellStart"/>
            <w:r w:rsidRPr="005C6A67">
              <w:rPr>
                <w:rFonts w:ascii="Garamond" w:hAnsi="Garamond"/>
                <w:sz w:val="28"/>
                <w:szCs w:val="28"/>
              </w:rPr>
              <w:t>nyn</w:t>
            </w:r>
            <w:proofErr w:type="spellEnd"/>
            <w:r w:rsidRPr="005C6A67">
              <w:rPr>
                <w:rFonts w:ascii="Garamond" w:hAnsi="Garamond"/>
                <w:sz w:val="28"/>
                <w:szCs w:val="28"/>
              </w:rPr>
              <w:t xml:space="preserve"> </w:t>
            </w:r>
            <w:proofErr w:type="spellStart"/>
            <w:r w:rsidRPr="005C6A67">
              <w:rPr>
                <w:rFonts w:ascii="Garamond" w:hAnsi="Garamond"/>
                <w:sz w:val="28"/>
                <w:szCs w:val="28"/>
              </w:rPr>
              <w:t>Veme</w:t>
            </w:r>
            <w:proofErr w:type="spellEnd"/>
            <w:r w:rsidRPr="005C6A67">
              <w:rPr>
                <w:rFonts w:ascii="Garamond" w:hAnsi="Garamond"/>
                <w:sz w:val="28"/>
                <w:szCs w:val="28"/>
              </w:rPr>
              <w:t xml:space="preserve"> y </w:t>
            </w:r>
            <w:proofErr w:type="spellStart"/>
            <w:r w:rsidRPr="005C6A67">
              <w:rPr>
                <w:rFonts w:ascii="Garamond" w:hAnsi="Garamond"/>
                <w:sz w:val="28"/>
                <w:szCs w:val="28"/>
              </w:rPr>
              <w:t>yanoo</w:t>
            </w:r>
            <w:proofErr w:type="spellEnd"/>
            <w:r w:rsidRPr="005C6A67">
              <w:rPr>
                <w:rFonts w:ascii="Garamond" w:hAnsi="Garamond"/>
                <w:sz w:val="28"/>
                <w:szCs w:val="28"/>
              </w:rPr>
              <w:t xml:space="preserve"> </w:t>
            </w:r>
            <w:proofErr w:type="spellStart"/>
            <w:r w:rsidRPr="005C6A67">
              <w:rPr>
                <w:rFonts w:ascii="Garamond" w:hAnsi="Garamond"/>
                <w:sz w:val="28"/>
                <w:szCs w:val="28"/>
              </w:rPr>
              <w:t>magh</w:t>
            </w:r>
            <w:proofErr w:type="spellEnd"/>
            <w:r w:rsidRPr="005C6A67">
              <w:rPr>
                <w:rFonts w:ascii="Garamond" w:hAnsi="Garamond"/>
                <w:sz w:val="28"/>
                <w:szCs w:val="28"/>
              </w:rPr>
              <w:t xml:space="preserve">. </w:t>
            </w:r>
          </w:p>
        </w:tc>
        <w:tc>
          <w:tcPr>
            <w:tcW w:w="3825" w:type="dxa"/>
          </w:tcPr>
          <w:p w14:paraId="225DA570"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And we have the Promise of Christ, that if we seek these Things </w:t>
            </w:r>
            <w:r w:rsidRPr="008072AD">
              <w:rPr>
                <w:rFonts w:ascii="Garamond" w:hAnsi="Garamond" w:cs="Times New Roman"/>
                <w:sz w:val="28"/>
              </w:rPr>
              <w:t>in the first place,</w:t>
            </w:r>
            <w:r w:rsidRPr="008072AD">
              <w:rPr>
                <w:rFonts w:ascii="Garamond" w:hAnsi="Garamond" w:cs="Times New Roman"/>
                <w:i/>
                <w:sz w:val="28"/>
              </w:rPr>
              <w:t xml:space="preserve"> God will supply all our Wants.</w:t>
            </w:r>
          </w:p>
        </w:tc>
        <w:tc>
          <w:tcPr>
            <w:tcW w:w="0" w:type="auto"/>
          </w:tcPr>
          <w:p w14:paraId="7DA0909A" w14:textId="77777777" w:rsidR="00324C57" w:rsidRDefault="00324C57" w:rsidP="00DB60C3">
            <w:pPr>
              <w:pStyle w:val="ListParagraph"/>
              <w:ind w:left="0"/>
              <w:rPr>
                <w:rFonts w:ascii="Garamond" w:hAnsi="Garamond" w:cs="Times New Roman"/>
                <w:sz w:val="20"/>
                <w:szCs w:val="20"/>
              </w:rPr>
            </w:pPr>
          </w:p>
          <w:p w14:paraId="13D858C3" w14:textId="77777777" w:rsidR="00324C57" w:rsidRDefault="00324C57" w:rsidP="00DB60C3">
            <w:pPr>
              <w:pStyle w:val="ListParagraph"/>
              <w:ind w:left="0"/>
              <w:rPr>
                <w:rFonts w:ascii="Garamond" w:hAnsi="Garamond" w:cs="Times New Roman"/>
                <w:sz w:val="20"/>
                <w:szCs w:val="20"/>
              </w:rPr>
            </w:pPr>
          </w:p>
          <w:p w14:paraId="6DD1EB35" w14:textId="77777777" w:rsidR="00324C57" w:rsidRPr="00324C57" w:rsidRDefault="00324C57" w:rsidP="00DB60C3">
            <w:pPr>
              <w:pStyle w:val="ListParagraph"/>
              <w:ind w:left="0"/>
              <w:rPr>
                <w:rFonts w:ascii="Garamond" w:hAnsi="Garamond" w:cs="Times New Roman"/>
                <w:sz w:val="20"/>
                <w:szCs w:val="20"/>
              </w:rPr>
            </w:pPr>
            <w:r>
              <w:rPr>
                <w:rFonts w:ascii="Garamond" w:hAnsi="Garamond" w:cs="Times New Roman"/>
                <w:sz w:val="20"/>
                <w:szCs w:val="20"/>
              </w:rPr>
              <w:t>Matt. 6. 33.</w:t>
            </w:r>
          </w:p>
        </w:tc>
      </w:tr>
      <w:tr w:rsidR="00324C57" w:rsidRPr="008072AD" w14:paraId="77BE7BCA" w14:textId="77777777" w:rsidTr="004B200B">
        <w:tc>
          <w:tcPr>
            <w:tcW w:w="4253" w:type="dxa"/>
          </w:tcPr>
          <w:p w14:paraId="13EDAB91" w14:textId="77777777" w:rsidR="00324C57" w:rsidRPr="005C6A67" w:rsidRDefault="00324C57" w:rsidP="00DB60C3">
            <w:pPr>
              <w:pStyle w:val="CM3"/>
              <w:widowControl/>
              <w:spacing w:line="240" w:lineRule="auto"/>
              <w:ind w:firstLine="227"/>
              <w:jc w:val="both"/>
              <w:rPr>
                <w:rFonts w:ascii="Garamond" w:hAnsi="Garamond"/>
                <w:sz w:val="28"/>
                <w:szCs w:val="28"/>
              </w:rPr>
            </w:pPr>
            <w:r w:rsidRPr="005C6A67">
              <w:rPr>
                <w:rFonts w:ascii="Garamond" w:hAnsi="Garamond"/>
                <w:i/>
                <w:sz w:val="28"/>
                <w:szCs w:val="28"/>
              </w:rPr>
              <w:t>Q.</w:t>
            </w:r>
            <w:r w:rsidRPr="005C6A67">
              <w:rPr>
                <w:rFonts w:ascii="Garamond" w:hAnsi="Garamond"/>
                <w:sz w:val="28"/>
                <w:szCs w:val="28"/>
              </w:rPr>
              <w:t xml:space="preserve"> </w:t>
            </w:r>
            <w:proofErr w:type="spellStart"/>
            <w:r w:rsidRPr="005C6A67">
              <w:rPr>
                <w:rFonts w:ascii="Garamond" w:hAnsi="Garamond"/>
                <w:sz w:val="28"/>
                <w:szCs w:val="28"/>
              </w:rPr>
              <w:t>Nagh</w:t>
            </w:r>
            <w:proofErr w:type="spellEnd"/>
            <w:r w:rsidRPr="005C6A67">
              <w:rPr>
                <w:rFonts w:ascii="Garamond" w:hAnsi="Garamond"/>
                <w:sz w:val="28"/>
                <w:szCs w:val="28"/>
              </w:rPr>
              <w:t xml:space="preserve"> </w:t>
            </w:r>
            <w:proofErr w:type="spellStart"/>
            <w:r w:rsidRPr="005C6A67">
              <w:rPr>
                <w:rFonts w:ascii="Garamond" w:hAnsi="Garamond"/>
                <w:sz w:val="28"/>
                <w:szCs w:val="28"/>
              </w:rPr>
              <w:t>vod</w:t>
            </w:r>
            <w:proofErr w:type="spellEnd"/>
            <w:r w:rsidRPr="005C6A67">
              <w:rPr>
                <w:rFonts w:ascii="Garamond" w:hAnsi="Garamond"/>
                <w:sz w:val="28"/>
                <w:szCs w:val="28"/>
              </w:rPr>
              <w:t xml:space="preserve"> mad </w:t>
            </w:r>
            <w:proofErr w:type="spellStart"/>
            <w:r w:rsidRPr="005C6A67">
              <w:rPr>
                <w:rFonts w:ascii="Garamond" w:hAnsi="Garamond"/>
                <w:sz w:val="28"/>
                <w:szCs w:val="28"/>
              </w:rPr>
              <w:t>guee</w:t>
            </w:r>
            <w:proofErr w:type="spellEnd"/>
            <w:r w:rsidRPr="005C6A67">
              <w:rPr>
                <w:rFonts w:ascii="Garamond" w:hAnsi="Garamond"/>
                <w:sz w:val="28"/>
                <w:szCs w:val="28"/>
              </w:rPr>
              <w:t xml:space="preserve"> son </w:t>
            </w:r>
            <w:proofErr w:type="spellStart"/>
            <w:r w:rsidRPr="005C6A67">
              <w:rPr>
                <w:rFonts w:ascii="Garamond" w:hAnsi="Garamond"/>
                <w:sz w:val="28"/>
                <w:szCs w:val="28"/>
              </w:rPr>
              <w:t>Bannaghtyn</w:t>
            </w:r>
            <w:proofErr w:type="spellEnd"/>
            <w:r w:rsidRPr="005C6A67">
              <w:rPr>
                <w:rFonts w:ascii="Garamond" w:hAnsi="Garamond"/>
                <w:sz w:val="28"/>
                <w:szCs w:val="28"/>
              </w:rPr>
              <w:t xml:space="preserve"> </w:t>
            </w:r>
            <w:proofErr w:type="spellStart"/>
            <w:r w:rsidRPr="005C6A67">
              <w:rPr>
                <w:rFonts w:ascii="Garamond" w:hAnsi="Garamond"/>
                <w:sz w:val="28"/>
                <w:szCs w:val="28"/>
              </w:rPr>
              <w:t>elley</w:t>
            </w:r>
            <w:proofErr w:type="spellEnd"/>
            <w:r w:rsidRPr="005C6A67">
              <w:rPr>
                <w:rFonts w:ascii="Garamond" w:hAnsi="Garamond"/>
                <w:i/>
                <w:sz w:val="28"/>
                <w:szCs w:val="28"/>
              </w:rPr>
              <w:t> </w:t>
            </w:r>
            <w:r w:rsidRPr="005C6A67">
              <w:rPr>
                <w:rFonts w:ascii="Garamond" w:hAnsi="Garamond"/>
                <w:sz w:val="28"/>
                <w:szCs w:val="28"/>
              </w:rPr>
              <w:t xml:space="preserve">? </w:t>
            </w:r>
          </w:p>
        </w:tc>
        <w:tc>
          <w:tcPr>
            <w:tcW w:w="3825" w:type="dxa"/>
          </w:tcPr>
          <w:p w14:paraId="1FDB8B95"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May we not pray for other Blessings ?</w:t>
            </w:r>
          </w:p>
        </w:tc>
        <w:tc>
          <w:tcPr>
            <w:tcW w:w="0" w:type="auto"/>
          </w:tcPr>
          <w:p w14:paraId="4486858E" w14:textId="77777777" w:rsidR="00324C57" w:rsidRPr="008072AD" w:rsidRDefault="00324C57" w:rsidP="00DB60C3">
            <w:pPr>
              <w:pStyle w:val="ListParagraph"/>
              <w:ind w:left="0"/>
              <w:rPr>
                <w:rFonts w:ascii="Garamond" w:hAnsi="Garamond" w:cs="Times New Roman"/>
                <w:sz w:val="20"/>
                <w:szCs w:val="20"/>
              </w:rPr>
            </w:pPr>
          </w:p>
        </w:tc>
      </w:tr>
      <w:tr w:rsidR="00432397" w:rsidRPr="008072AD" w14:paraId="20F10EC2" w14:textId="77777777" w:rsidTr="004B200B">
        <w:tc>
          <w:tcPr>
            <w:tcW w:w="4253" w:type="dxa"/>
          </w:tcPr>
          <w:p w14:paraId="619FE11A" w14:textId="77777777" w:rsidR="00324C57" w:rsidRPr="005C6A67" w:rsidRDefault="00324C57" w:rsidP="00DB60C3">
            <w:pPr>
              <w:pStyle w:val="CM3"/>
              <w:widowControl/>
              <w:spacing w:line="240" w:lineRule="auto"/>
              <w:ind w:firstLine="227"/>
              <w:jc w:val="both"/>
              <w:rPr>
                <w:rFonts w:ascii="Garamond" w:hAnsi="Garamond"/>
                <w:sz w:val="28"/>
                <w:szCs w:val="28"/>
              </w:rPr>
            </w:pPr>
            <w:r w:rsidRPr="005C6A67">
              <w:rPr>
                <w:rFonts w:ascii="Garamond" w:hAnsi="Garamond"/>
                <w:i/>
                <w:sz w:val="28"/>
                <w:szCs w:val="28"/>
              </w:rPr>
              <w:t xml:space="preserve">A. </w:t>
            </w:r>
            <w:proofErr w:type="spellStart"/>
            <w:r w:rsidRPr="005C6A67">
              <w:rPr>
                <w:rFonts w:ascii="Garamond" w:hAnsi="Garamond"/>
                <w:sz w:val="28"/>
                <w:szCs w:val="28"/>
              </w:rPr>
              <w:t>Foddee</w:t>
            </w:r>
            <w:proofErr w:type="spellEnd"/>
            <w:r w:rsidRPr="005C6A67">
              <w:rPr>
                <w:rFonts w:ascii="Garamond" w:hAnsi="Garamond"/>
                <w:sz w:val="28"/>
                <w:szCs w:val="28"/>
              </w:rPr>
              <w:t xml:space="preserve">. Ny </w:t>
            </w:r>
            <w:proofErr w:type="spellStart"/>
            <w:r w:rsidRPr="005C6A67">
              <w:rPr>
                <w:rFonts w:ascii="Garamond" w:hAnsi="Garamond"/>
                <w:sz w:val="28"/>
                <w:szCs w:val="28"/>
              </w:rPr>
              <w:t>yei</w:t>
            </w:r>
            <w:proofErr w:type="spellEnd"/>
            <w:r w:rsidRPr="005C6A67">
              <w:rPr>
                <w:rFonts w:ascii="Garamond" w:hAnsi="Garamond"/>
                <w:sz w:val="28"/>
                <w:szCs w:val="28"/>
              </w:rPr>
              <w:t xml:space="preserve"> </w:t>
            </w:r>
            <w:proofErr w:type="spellStart"/>
            <w:r w:rsidRPr="005C6A67">
              <w:rPr>
                <w:rFonts w:ascii="Garamond" w:hAnsi="Garamond"/>
                <w:sz w:val="28"/>
                <w:szCs w:val="28"/>
              </w:rPr>
              <w:t>cooinee</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nee </w:t>
            </w:r>
            <w:proofErr w:type="spellStart"/>
            <w:r w:rsidRPr="005C6A67">
              <w:rPr>
                <w:rFonts w:ascii="Garamond" w:hAnsi="Garamond"/>
                <w:sz w:val="28"/>
                <w:szCs w:val="28"/>
              </w:rPr>
              <w:t>ec</w:t>
            </w:r>
            <w:proofErr w:type="spellEnd"/>
            <w:r w:rsidRPr="005C6A67">
              <w:rPr>
                <w:rFonts w:ascii="Garamond" w:hAnsi="Garamond"/>
                <w:sz w:val="28"/>
                <w:szCs w:val="28"/>
              </w:rPr>
              <w:t xml:space="preserve"> </w:t>
            </w:r>
            <w:proofErr w:type="spellStart"/>
            <w:r w:rsidRPr="005C6A67">
              <w:rPr>
                <w:rFonts w:ascii="Garamond" w:hAnsi="Garamond"/>
                <w:sz w:val="28"/>
                <w:szCs w:val="28"/>
              </w:rPr>
              <w:t>Jee</w:t>
            </w:r>
            <w:proofErr w:type="spellEnd"/>
            <w:r w:rsidRPr="005C6A67">
              <w:rPr>
                <w:rFonts w:ascii="Garamond" w:hAnsi="Garamond"/>
                <w:sz w:val="28"/>
                <w:szCs w:val="28"/>
              </w:rPr>
              <w:t xml:space="preserve"> </w:t>
            </w:r>
            <w:proofErr w:type="spellStart"/>
            <w:r w:rsidRPr="005C6A67">
              <w:rPr>
                <w:rFonts w:ascii="Garamond" w:hAnsi="Garamond"/>
                <w:sz w:val="28"/>
                <w:szCs w:val="28"/>
              </w:rPr>
              <w:t>ny</w:t>
            </w:r>
            <w:proofErr w:type="spellEnd"/>
            <w:r w:rsidRPr="005C6A67">
              <w:rPr>
                <w:rFonts w:ascii="Garamond" w:hAnsi="Garamond"/>
                <w:sz w:val="28"/>
                <w:szCs w:val="28"/>
              </w:rPr>
              <w:t xml:space="preserve"> </w:t>
            </w:r>
            <w:proofErr w:type="spellStart"/>
            <w:r w:rsidRPr="005C6A67">
              <w:rPr>
                <w:rFonts w:ascii="Garamond" w:hAnsi="Garamond"/>
                <w:sz w:val="28"/>
                <w:szCs w:val="28"/>
              </w:rPr>
              <w:t>lomarcan</w:t>
            </w:r>
            <w:proofErr w:type="spellEnd"/>
            <w:r w:rsidRPr="005C6A67">
              <w:rPr>
                <w:rFonts w:ascii="Garamond" w:hAnsi="Garamond"/>
                <w:sz w:val="28"/>
                <w:szCs w:val="28"/>
              </w:rPr>
              <w:t xml:space="preserve"> ta </w:t>
            </w:r>
            <w:proofErr w:type="spellStart"/>
            <w:r w:rsidRPr="005C6A67">
              <w:rPr>
                <w:rFonts w:ascii="Garamond" w:hAnsi="Garamond"/>
                <w:sz w:val="28"/>
                <w:szCs w:val="28"/>
              </w:rPr>
              <w:t>fys</w:t>
            </w:r>
            <w:proofErr w:type="spellEnd"/>
            <w:r w:rsidRPr="005C6A67">
              <w:rPr>
                <w:rFonts w:ascii="Garamond" w:hAnsi="Garamond"/>
                <w:sz w:val="28"/>
                <w:szCs w:val="28"/>
              </w:rPr>
              <w:t xml:space="preserve"> er </w:t>
            </w:r>
            <w:proofErr w:type="spellStart"/>
            <w:r w:rsidRPr="005C6A67">
              <w:rPr>
                <w:rFonts w:ascii="Garamond" w:hAnsi="Garamond"/>
                <w:sz w:val="28"/>
                <w:szCs w:val="28"/>
              </w:rPr>
              <w:t>cre</w:t>
            </w:r>
            <w:proofErr w:type="spellEnd"/>
            <w:r w:rsidRPr="005C6A67">
              <w:rPr>
                <w:rFonts w:ascii="Garamond" w:hAnsi="Garamond"/>
                <w:sz w:val="28"/>
                <w:szCs w:val="28"/>
              </w:rPr>
              <w:t xml:space="preserve"> share er </w:t>
            </w:r>
            <w:proofErr w:type="spellStart"/>
            <w:r w:rsidRPr="005C6A67">
              <w:rPr>
                <w:rFonts w:ascii="Garamond" w:hAnsi="Garamond"/>
                <w:sz w:val="28"/>
                <w:szCs w:val="28"/>
              </w:rPr>
              <w:t>nyn</w:t>
            </w:r>
            <w:proofErr w:type="spellEnd"/>
            <w:r w:rsidRPr="005C6A67">
              <w:rPr>
                <w:rFonts w:ascii="Garamond" w:hAnsi="Garamond"/>
                <w:sz w:val="28"/>
                <w:szCs w:val="28"/>
              </w:rPr>
              <w:t xml:space="preserve"> son ; </w:t>
            </w:r>
            <w:proofErr w:type="spellStart"/>
            <w:r w:rsidRPr="005C6A67">
              <w:rPr>
                <w:rFonts w:ascii="Garamond" w:hAnsi="Garamond"/>
                <w:sz w:val="28"/>
                <w:szCs w:val="28"/>
              </w:rPr>
              <w:t>T’er</w:t>
            </w:r>
            <w:proofErr w:type="spellEnd"/>
            <w:r w:rsidRPr="005C6A67">
              <w:rPr>
                <w:rFonts w:ascii="Garamond" w:hAnsi="Garamond"/>
                <w:sz w:val="28"/>
                <w:szCs w:val="28"/>
              </w:rPr>
              <w:t xml:space="preserve"> chur </w:t>
            </w:r>
            <w:proofErr w:type="spellStart"/>
            <w:r w:rsidRPr="005C6A67">
              <w:rPr>
                <w:rFonts w:ascii="Garamond" w:hAnsi="Garamond"/>
                <w:sz w:val="28"/>
                <w:szCs w:val="28"/>
              </w:rPr>
              <w:t>dooin</w:t>
            </w:r>
            <w:proofErr w:type="spellEnd"/>
            <w:r w:rsidRPr="005C6A67">
              <w:rPr>
                <w:rFonts w:ascii="Garamond" w:hAnsi="Garamond"/>
                <w:sz w:val="28"/>
                <w:szCs w:val="28"/>
              </w:rPr>
              <w:t xml:space="preserve"> </w:t>
            </w:r>
            <w:proofErr w:type="spellStart"/>
            <w:r w:rsidRPr="005C6A67">
              <w:rPr>
                <w:rFonts w:ascii="Garamond" w:hAnsi="Garamond"/>
                <w:sz w:val="28"/>
                <w:szCs w:val="28"/>
              </w:rPr>
              <w:t>ooilley</w:t>
            </w:r>
            <w:proofErr w:type="spellEnd"/>
            <w:r w:rsidRPr="005C6A67">
              <w:rPr>
                <w:rFonts w:ascii="Garamond" w:hAnsi="Garamond"/>
                <w:sz w:val="28"/>
                <w:szCs w:val="28"/>
              </w:rPr>
              <w:t xml:space="preserve"> </w:t>
            </w:r>
            <w:proofErr w:type="spellStart"/>
            <w:r w:rsidRPr="005C6A67">
              <w:rPr>
                <w:rFonts w:ascii="Garamond" w:hAnsi="Garamond"/>
                <w:sz w:val="28"/>
                <w:szCs w:val="28"/>
              </w:rPr>
              <w:t>yn</w:t>
            </w:r>
            <w:proofErr w:type="spellEnd"/>
            <w:r w:rsidRPr="005C6A67">
              <w:rPr>
                <w:rFonts w:ascii="Garamond" w:hAnsi="Garamond"/>
                <w:sz w:val="28"/>
                <w:szCs w:val="28"/>
              </w:rPr>
              <w:t xml:space="preserve"> </w:t>
            </w:r>
            <w:proofErr w:type="spellStart"/>
            <w:r w:rsidRPr="005C6A67">
              <w:rPr>
                <w:rFonts w:ascii="Garamond" w:hAnsi="Garamond"/>
                <w:sz w:val="28"/>
                <w:szCs w:val="28"/>
              </w:rPr>
              <w:t>gialdyn</w:t>
            </w:r>
            <w:proofErr w:type="spellEnd"/>
            <w:r w:rsidRPr="005C6A67">
              <w:rPr>
                <w:rFonts w:ascii="Garamond" w:hAnsi="Garamond"/>
                <w:sz w:val="28"/>
                <w:szCs w:val="28"/>
              </w:rPr>
              <w:t xml:space="preserve"> </w:t>
            </w:r>
            <w:proofErr w:type="spellStart"/>
            <w:r w:rsidRPr="005C6A67">
              <w:rPr>
                <w:rFonts w:ascii="Garamond" w:hAnsi="Garamond"/>
                <w:sz w:val="28"/>
                <w:szCs w:val="28"/>
              </w:rPr>
              <w:t>shoh</w:t>
            </w:r>
            <w:proofErr w:type="spellEnd"/>
            <w:r w:rsidRPr="005C6A67">
              <w:rPr>
                <w:rFonts w:ascii="Garamond" w:hAnsi="Garamond"/>
                <w:sz w:val="28"/>
                <w:szCs w:val="28"/>
              </w:rPr>
              <w:t xml:space="preserve">, </w:t>
            </w:r>
            <w:proofErr w:type="spellStart"/>
            <w:r w:rsidRPr="005C6A67">
              <w:rPr>
                <w:rFonts w:ascii="Garamond" w:hAnsi="Garamond"/>
                <w:sz w:val="28"/>
                <w:szCs w:val="28"/>
              </w:rPr>
              <w:t>lesh</w:t>
            </w:r>
            <w:proofErr w:type="spellEnd"/>
            <w:r w:rsidRPr="005C6A67">
              <w:rPr>
                <w:rFonts w:ascii="Garamond" w:hAnsi="Garamond"/>
                <w:sz w:val="28"/>
                <w:szCs w:val="28"/>
              </w:rPr>
              <w:t xml:space="preserve"> </w:t>
            </w:r>
            <w:proofErr w:type="spellStart"/>
            <w:r w:rsidRPr="005C6A67">
              <w:rPr>
                <w:rFonts w:ascii="Garamond" w:hAnsi="Garamond"/>
                <w:sz w:val="28"/>
                <w:szCs w:val="28"/>
              </w:rPr>
              <w:t>lishagh</w:t>
            </w:r>
            <w:proofErr w:type="spellEnd"/>
            <w:r w:rsidRPr="005C6A67">
              <w:rPr>
                <w:rFonts w:ascii="Garamond" w:hAnsi="Garamond"/>
                <w:sz w:val="28"/>
                <w:szCs w:val="28"/>
              </w:rPr>
              <w:t xml:space="preserve"> shin </w:t>
            </w:r>
            <w:proofErr w:type="spellStart"/>
            <w:r w:rsidRPr="005C6A67">
              <w:rPr>
                <w:rFonts w:ascii="Garamond" w:hAnsi="Garamond"/>
                <w:sz w:val="28"/>
                <w:szCs w:val="28"/>
              </w:rPr>
              <w:t>ve</w:t>
            </w:r>
            <w:proofErr w:type="spellEnd"/>
            <w:r w:rsidRPr="005C6A67">
              <w:rPr>
                <w:rFonts w:ascii="Garamond" w:hAnsi="Garamond"/>
                <w:sz w:val="28"/>
                <w:szCs w:val="28"/>
              </w:rPr>
              <w:t xml:space="preserve"> </w:t>
            </w:r>
            <w:proofErr w:type="spellStart"/>
            <w:r w:rsidRPr="005C6A67">
              <w:rPr>
                <w:rFonts w:ascii="Garamond" w:hAnsi="Garamond"/>
                <w:sz w:val="28"/>
                <w:szCs w:val="28"/>
              </w:rPr>
              <w:t>boiagh</w:t>
            </w:r>
            <w:proofErr w:type="spellEnd"/>
            <w:r w:rsidRPr="005C6A67">
              <w:rPr>
                <w:rFonts w:ascii="Garamond" w:hAnsi="Garamond"/>
                <w:sz w:val="28"/>
                <w:szCs w:val="28"/>
              </w:rPr>
              <w:t xml:space="preserve">. </w:t>
            </w:r>
            <w:r w:rsidRPr="005C6A67">
              <w:rPr>
                <w:rFonts w:ascii="Garamond" w:hAnsi="Garamond"/>
                <w:i/>
                <w:sz w:val="28"/>
                <w:szCs w:val="28"/>
              </w:rPr>
              <w:t xml:space="preserve">Dy jean </w:t>
            </w:r>
            <w:proofErr w:type="spellStart"/>
            <w:r w:rsidRPr="005C6A67">
              <w:rPr>
                <w:rFonts w:ascii="Garamond" w:hAnsi="Garamond"/>
                <w:i/>
                <w:sz w:val="28"/>
                <w:szCs w:val="28"/>
              </w:rPr>
              <w:t>dagh</w:t>
            </w:r>
            <w:proofErr w:type="spellEnd"/>
            <w:r w:rsidRPr="005C6A67">
              <w:rPr>
                <w:rFonts w:ascii="Garamond" w:hAnsi="Garamond"/>
                <w:i/>
                <w:sz w:val="28"/>
                <w:szCs w:val="28"/>
              </w:rPr>
              <w:t xml:space="preserve"> nee </w:t>
            </w:r>
            <w:proofErr w:type="spellStart"/>
            <w:r w:rsidRPr="005C6A67">
              <w:rPr>
                <w:rFonts w:ascii="Garamond" w:hAnsi="Garamond"/>
                <w:i/>
                <w:sz w:val="28"/>
                <w:szCs w:val="28"/>
              </w:rPr>
              <w:t>gobberagh</w:t>
            </w:r>
            <w:proofErr w:type="spellEnd"/>
            <w:r w:rsidRPr="005C6A67">
              <w:rPr>
                <w:rFonts w:ascii="Garamond" w:hAnsi="Garamond"/>
                <w:i/>
                <w:sz w:val="28"/>
                <w:szCs w:val="28"/>
              </w:rPr>
              <w:t xml:space="preserve"> </w:t>
            </w:r>
            <w:proofErr w:type="spellStart"/>
            <w:r w:rsidRPr="005C6A67">
              <w:rPr>
                <w:rFonts w:ascii="Garamond" w:hAnsi="Garamond"/>
                <w:i/>
                <w:sz w:val="28"/>
                <w:szCs w:val="28"/>
              </w:rPr>
              <w:t>cuidjagh</w:t>
            </w:r>
            <w:proofErr w:type="spellEnd"/>
            <w:r w:rsidRPr="005C6A67">
              <w:rPr>
                <w:rFonts w:ascii="Garamond" w:hAnsi="Garamond"/>
                <w:i/>
                <w:sz w:val="28"/>
                <w:szCs w:val="28"/>
              </w:rPr>
              <w:t xml:space="preserve"> son y vie </w:t>
            </w:r>
            <w:proofErr w:type="spellStart"/>
            <w:r w:rsidRPr="005C6A67">
              <w:rPr>
                <w:rFonts w:ascii="Garamond" w:hAnsi="Garamond"/>
                <w:i/>
                <w:sz w:val="28"/>
                <w:szCs w:val="28"/>
              </w:rPr>
              <w:t>ocsyn</w:t>
            </w:r>
            <w:proofErr w:type="spellEnd"/>
            <w:r w:rsidRPr="005C6A67">
              <w:rPr>
                <w:rFonts w:ascii="Garamond" w:hAnsi="Garamond"/>
                <w:i/>
                <w:sz w:val="28"/>
                <w:szCs w:val="28"/>
              </w:rPr>
              <w:t xml:space="preserve"> ta </w:t>
            </w:r>
            <w:proofErr w:type="spellStart"/>
            <w:r w:rsidRPr="005C6A67">
              <w:rPr>
                <w:rFonts w:ascii="Garamond" w:hAnsi="Garamond"/>
                <w:i/>
                <w:sz w:val="28"/>
                <w:szCs w:val="28"/>
              </w:rPr>
              <w:t>graih</w:t>
            </w:r>
            <w:proofErr w:type="spellEnd"/>
            <w:r w:rsidRPr="005C6A67">
              <w:rPr>
                <w:rFonts w:ascii="Garamond" w:hAnsi="Garamond"/>
                <w:i/>
                <w:sz w:val="28"/>
                <w:szCs w:val="28"/>
              </w:rPr>
              <w:t xml:space="preserve"> </w:t>
            </w:r>
            <w:proofErr w:type="spellStart"/>
            <w:r w:rsidRPr="005C6A67">
              <w:rPr>
                <w:rFonts w:ascii="Garamond" w:hAnsi="Garamond"/>
                <w:i/>
                <w:sz w:val="28"/>
                <w:szCs w:val="28"/>
              </w:rPr>
              <w:t>oc</w:t>
            </w:r>
            <w:proofErr w:type="spellEnd"/>
            <w:r w:rsidRPr="005C6A67">
              <w:rPr>
                <w:rFonts w:ascii="Garamond" w:hAnsi="Garamond"/>
                <w:i/>
                <w:sz w:val="28"/>
                <w:szCs w:val="28"/>
              </w:rPr>
              <w:t xml:space="preserve"> er </w:t>
            </w:r>
            <w:proofErr w:type="spellStart"/>
            <w:r w:rsidRPr="005C6A67">
              <w:rPr>
                <w:rFonts w:ascii="Garamond" w:hAnsi="Garamond"/>
                <w:i/>
                <w:sz w:val="28"/>
                <w:szCs w:val="28"/>
              </w:rPr>
              <w:t>Jee</w:t>
            </w:r>
            <w:proofErr w:type="spellEnd"/>
            <w:r w:rsidRPr="005C6A67">
              <w:rPr>
                <w:rFonts w:ascii="Garamond" w:hAnsi="Garamond"/>
                <w:sz w:val="28"/>
                <w:szCs w:val="28"/>
              </w:rPr>
              <w:t xml:space="preserve">. </w:t>
            </w:r>
            <w:proofErr w:type="spellStart"/>
            <w:r w:rsidRPr="005C6A67">
              <w:rPr>
                <w:rFonts w:ascii="Garamond" w:hAnsi="Garamond"/>
                <w:sz w:val="28"/>
                <w:szCs w:val="28"/>
              </w:rPr>
              <w:t>Echey</w:t>
            </w:r>
            <w:proofErr w:type="spellEnd"/>
            <w:r w:rsidRPr="005C6A67">
              <w:rPr>
                <w:rFonts w:ascii="Garamond" w:hAnsi="Garamond"/>
                <w:sz w:val="28"/>
                <w:szCs w:val="28"/>
              </w:rPr>
              <w:t xml:space="preserve"> share ta </w:t>
            </w:r>
            <w:proofErr w:type="spellStart"/>
            <w:r w:rsidRPr="005C6A67">
              <w:rPr>
                <w:rFonts w:ascii="Garamond" w:hAnsi="Garamond"/>
                <w:sz w:val="28"/>
                <w:szCs w:val="28"/>
              </w:rPr>
              <w:t>fys</w:t>
            </w:r>
            <w:proofErr w:type="spellEnd"/>
            <w:r w:rsidRPr="005C6A67">
              <w:rPr>
                <w:rFonts w:ascii="Garamond" w:hAnsi="Garamond"/>
                <w:sz w:val="28"/>
                <w:szCs w:val="28"/>
              </w:rPr>
              <w:t xml:space="preserve"> er </w:t>
            </w:r>
            <w:proofErr w:type="spellStart"/>
            <w:r w:rsidRPr="005C6A67">
              <w:rPr>
                <w:rFonts w:ascii="Garamond" w:hAnsi="Garamond"/>
                <w:sz w:val="28"/>
                <w:szCs w:val="28"/>
              </w:rPr>
              <w:t>cre’n</w:t>
            </w:r>
            <w:proofErr w:type="spellEnd"/>
            <w:r w:rsidRPr="005C6A67">
              <w:rPr>
                <w:rFonts w:ascii="Garamond" w:hAnsi="Garamond"/>
                <w:sz w:val="28"/>
                <w:szCs w:val="28"/>
              </w:rPr>
              <w:t xml:space="preserve"> </w:t>
            </w:r>
            <w:proofErr w:type="spellStart"/>
            <w:r w:rsidRPr="005C6A67">
              <w:rPr>
                <w:rFonts w:ascii="Garamond" w:hAnsi="Garamond"/>
                <w:sz w:val="28"/>
                <w:szCs w:val="28"/>
              </w:rPr>
              <w:t>ayrn</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Lhaynt</w:t>
            </w:r>
            <w:proofErr w:type="spellEnd"/>
            <w:r w:rsidRPr="005C6A67">
              <w:rPr>
                <w:rFonts w:ascii="Garamond" w:hAnsi="Garamond"/>
                <w:sz w:val="28"/>
                <w:szCs w:val="28"/>
              </w:rPr>
              <w:t xml:space="preserve">,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Verchys</w:t>
            </w:r>
            <w:proofErr w:type="spellEnd"/>
            <w:r w:rsidRPr="005C6A67">
              <w:rPr>
                <w:rFonts w:ascii="Garamond" w:hAnsi="Garamond"/>
                <w:sz w:val="28"/>
                <w:szCs w:val="28"/>
              </w:rPr>
              <w:t xml:space="preserve"> as </w:t>
            </w:r>
            <w:proofErr w:type="spellStart"/>
            <w:r w:rsidRPr="005C6A67">
              <w:rPr>
                <w:rFonts w:ascii="Garamond" w:hAnsi="Garamond"/>
                <w:sz w:val="28"/>
                <w:szCs w:val="28"/>
              </w:rPr>
              <w:t>dy</w:t>
            </w:r>
            <w:proofErr w:type="spellEnd"/>
            <w:r w:rsidRPr="005C6A67">
              <w:rPr>
                <w:rFonts w:ascii="Garamond" w:hAnsi="Garamond"/>
                <w:sz w:val="28"/>
                <w:szCs w:val="28"/>
              </w:rPr>
              <w:t xml:space="preserve"> </w:t>
            </w:r>
            <w:proofErr w:type="spellStart"/>
            <w:r w:rsidRPr="005C6A67">
              <w:rPr>
                <w:rFonts w:ascii="Garamond" w:hAnsi="Garamond"/>
                <w:sz w:val="28"/>
                <w:szCs w:val="28"/>
              </w:rPr>
              <w:t>Vaynrys</w:t>
            </w:r>
            <w:proofErr w:type="spellEnd"/>
            <w:r w:rsidRPr="005C6A67">
              <w:rPr>
                <w:rFonts w:ascii="Garamond" w:hAnsi="Garamond"/>
                <w:sz w:val="28"/>
                <w:szCs w:val="28"/>
              </w:rPr>
              <w:t xml:space="preserve"> </w:t>
            </w:r>
            <w:proofErr w:type="spellStart"/>
            <w:r w:rsidRPr="005C6A67">
              <w:rPr>
                <w:rFonts w:ascii="Garamond" w:hAnsi="Garamond"/>
                <w:sz w:val="28"/>
                <w:szCs w:val="28"/>
              </w:rPr>
              <w:t>Seihltagh</w:t>
            </w:r>
            <w:proofErr w:type="spellEnd"/>
            <w:r w:rsidRPr="005C6A67">
              <w:rPr>
                <w:rFonts w:ascii="Garamond" w:hAnsi="Garamond"/>
                <w:sz w:val="28"/>
                <w:szCs w:val="28"/>
              </w:rPr>
              <w:t xml:space="preserve"> vees </w:t>
            </w:r>
            <w:proofErr w:type="spellStart"/>
            <w:r w:rsidRPr="005C6A67">
              <w:rPr>
                <w:rFonts w:ascii="Garamond" w:hAnsi="Garamond"/>
                <w:sz w:val="28"/>
                <w:szCs w:val="28"/>
              </w:rPr>
              <w:t>mie</w:t>
            </w:r>
            <w:proofErr w:type="spellEnd"/>
            <w:r w:rsidRPr="005C6A67">
              <w:rPr>
                <w:rFonts w:ascii="Garamond" w:hAnsi="Garamond"/>
                <w:sz w:val="28"/>
                <w:szCs w:val="28"/>
              </w:rPr>
              <w:t xml:space="preserve"> er </w:t>
            </w:r>
            <w:proofErr w:type="spellStart"/>
            <w:r w:rsidRPr="005C6A67">
              <w:rPr>
                <w:rFonts w:ascii="Garamond" w:hAnsi="Garamond"/>
                <w:sz w:val="28"/>
                <w:szCs w:val="28"/>
              </w:rPr>
              <w:t>nyn</w:t>
            </w:r>
            <w:proofErr w:type="spellEnd"/>
            <w:r w:rsidRPr="005C6A67">
              <w:rPr>
                <w:rFonts w:ascii="Garamond" w:hAnsi="Garamond"/>
                <w:sz w:val="28"/>
                <w:szCs w:val="28"/>
              </w:rPr>
              <w:t xml:space="preserve"> son. </w:t>
            </w:r>
            <w:proofErr w:type="spellStart"/>
            <w:r w:rsidRPr="005C6A67">
              <w:rPr>
                <w:rFonts w:ascii="Garamond" w:hAnsi="Garamond"/>
                <w:sz w:val="28"/>
                <w:szCs w:val="28"/>
              </w:rPr>
              <w:t>Huggey</w:t>
            </w:r>
            <w:proofErr w:type="spellEnd"/>
            <w:r w:rsidRPr="005C6A67">
              <w:rPr>
                <w:rFonts w:ascii="Garamond" w:hAnsi="Garamond"/>
                <w:sz w:val="28"/>
                <w:szCs w:val="28"/>
              </w:rPr>
              <w:t xml:space="preserve"> er-y-fa </w:t>
            </w:r>
            <w:proofErr w:type="spellStart"/>
            <w:r w:rsidRPr="005C6A67">
              <w:rPr>
                <w:rFonts w:ascii="Garamond" w:hAnsi="Garamond"/>
                <w:sz w:val="28"/>
                <w:szCs w:val="28"/>
              </w:rPr>
              <w:t>shoh</w:t>
            </w:r>
            <w:proofErr w:type="spellEnd"/>
            <w:r w:rsidRPr="005C6A67">
              <w:rPr>
                <w:rFonts w:ascii="Garamond" w:hAnsi="Garamond"/>
                <w:sz w:val="28"/>
                <w:szCs w:val="28"/>
              </w:rPr>
              <w:t xml:space="preserve"> </w:t>
            </w:r>
            <w:proofErr w:type="spellStart"/>
            <w:r w:rsidRPr="005C6A67">
              <w:rPr>
                <w:rFonts w:ascii="Garamond" w:hAnsi="Garamond"/>
                <w:sz w:val="28"/>
                <w:szCs w:val="28"/>
              </w:rPr>
              <w:t>lishagh</w:t>
            </w:r>
            <w:proofErr w:type="spellEnd"/>
            <w:r w:rsidRPr="005C6A67">
              <w:rPr>
                <w:rFonts w:ascii="Garamond" w:hAnsi="Garamond"/>
                <w:sz w:val="28"/>
                <w:szCs w:val="28"/>
              </w:rPr>
              <w:t xml:space="preserve"> shin </w:t>
            </w:r>
            <w:proofErr w:type="spellStart"/>
            <w:r w:rsidRPr="005C6A67">
              <w:rPr>
                <w:rFonts w:ascii="Garamond" w:hAnsi="Garamond"/>
                <w:sz w:val="28"/>
                <w:szCs w:val="28"/>
              </w:rPr>
              <w:t>ooilley</w:t>
            </w:r>
            <w:proofErr w:type="spellEnd"/>
            <w:r w:rsidRPr="005C6A67">
              <w:rPr>
                <w:rFonts w:ascii="Garamond" w:hAnsi="Garamond"/>
                <w:sz w:val="28"/>
                <w:szCs w:val="28"/>
              </w:rPr>
              <w:t xml:space="preserve"> </w:t>
            </w:r>
            <w:proofErr w:type="spellStart"/>
            <w:r w:rsidRPr="005C6A67">
              <w:rPr>
                <w:rFonts w:ascii="Garamond" w:hAnsi="Garamond"/>
                <w:sz w:val="28"/>
                <w:szCs w:val="28"/>
              </w:rPr>
              <w:t>nyn</w:t>
            </w:r>
            <w:proofErr w:type="spellEnd"/>
            <w:r w:rsidRPr="005C6A67">
              <w:rPr>
                <w:rFonts w:ascii="Garamond" w:hAnsi="Garamond"/>
                <w:sz w:val="28"/>
                <w:szCs w:val="28"/>
              </w:rPr>
              <w:t xml:space="preserve"> </w:t>
            </w:r>
            <w:proofErr w:type="spellStart"/>
            <w:r w:rsidRPr="005C6A67">
              <w:rPr>
                <w:rFonts w:ascii="Garamond" w:hAnsi="Garamond"/>
                <w:sz w:val="28"/>
                <w:szCs w:val="28"/>
              </w:rPr>
              <w:t>aignaghyn</w:t>
            </w:r>
            <w:proofErr w:type="spellEnd"/>
            <w:r w:rsidRPr="005C6A67">
              <w:rPr>
                <w:rFonts w:ascii="Garamond" w:hAnsi="Garamond"/>
                <w:sz w:val="28"/>
                <w:szCs w:val="28"/>
              </w:rPr>
              <w:t xml:space="preserve"> y </w:t>
            </w:r>
            <w:proofErr w:type="spellStart"/>
            <w:r w:rsidRPr="005C6A67">
              <w:rPr>
                <w:rFonts w:ascii="Garamond" w:hAnsi="Garamond"/>
                <w:sz w:val="28"/>
                <w:szCs w:val="28"/>
              </w:rPr>
              <w:t>injilagh</w:t>
            </w:r>
            <w:proofErr w:type="spellEnd"/>
            <w:r w:rsidRPr="005C6A67">
              <w:rPr>
                <w:rFonts w:ascii="Garamond" w:hAnsi="Garamond"/>
                <w:sz w:val="28"/>
                <w:szCs w:val="28"/>
              </w:rPr>
              <w:t xml:space="preserve">. </w:t>
            </w:r>
          </w:p>
        </w:tc>
        <w:tc>
          <w:tcPr>
            <w:tcW w:w="3825" w:type="dxa"/>
          </w:tcPr>
          <w:p w14:paraId="4D8B91DD"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Yes. Only remember, that God alone knows what is best for us</w:t>
            </w:r>
            <w:r w:rsidRPr="008072AD">
              <w:rPr>
                <w:rFonts w:ascii="Garamond" w:hAnsi="Garamond" w:cs="Times New Roman"/>
                <w:sz w:val="28"/>
              </w:rPr>
              <w:t> ;</w:t>
            </w:r>
            <w:r w:rsidRPr="008072AD">
              <w:rPr>
                <w:rFonts w:ascii="Garamond" w:hAnsi="Garamond" w:cs="Times New Roman"/>
                <w:i/>
                <w:sz w:val="28"/>
              </w:rPr>
              <w:t xml:space="preserve"> who hath given us this general Promise, which we should be contented with. </w:t>
            </w:r>
            <w:r w:rsidRPr="008072AD">
              <w:rPr>
                <w:rFonts w:ascii="Garamond" w:hAnsi="Garamond" w:cs="Times New Roman"/>
                <w:sz w:val="28"/>
              </w:rPr>
              <w:t xml:space="preserve">That all things shall work together for good to those that love God, </w:t>
            </w:r>
            <w:r w:rsidRPr="008072AD">
              <w:rPr>
                <w:rFonts w:ascii="Garamond" w:hAnsi="Garamond" w:cs="Times New Roman"/>
                <w:i/>
                <w:sz w:val="28"/>
              </w:rPr>
              <w:t xml:space="preserve">who best knows what share of </w:t>
            </w:r>
            <w:r w:rsidRPr="008072AD">
              <w:rPr>
                <w:rFonts w:ascii="Garamond" w:hAnsi="Garamond" w:cs="Times New Roman"/>
                <w:sz w:val="28"/>
              </w:rPr>
              <w:t>Health</w:t>
            </w:r>
            <w:r w:rsidRPr="008072AD">
              <w:rPr>
                <w:rFonts w:ascii="Garamond" w:hAnsi="Garamond" w:cs="Times New Roman"/>
                <w:i/>
                <w:sz w:val="28"/>
              </w:rPr>
              <w:t xml:space="preserve">, of </w:t>
            </w:r>
            <w:r w:rsidRPr="008072AD">
              <w:rPr>
                <w:rFonts w:ascii="Garamond" w:hAnsi="Garamond" w:cs="Times New Roman"/>
                <w:sz w:val="28"/>
              </w:rPr>
              <w:t>Riches</w:t>
            </w:r>
            <w:r w:rsidRPr="008072AD">
              <w:rPr>
                <w:rFonts w:ascii="Garamond" w:hAnsi="Garamond" w:cs="Times New Roman"/>
                <w:i/>
                <w:sz w:val="28"/>
              </w:rPr>
              <w:t xml:space="preserve">, of </w:t>
            </w:r>
            <w:r w:rsidRPr="008072AD">
              <w:rPr>
                <w:rFonts w:ascii="Garamond" w:hAnsi="Garamond" w:cs="Times New Roman"/>
                <w:sz w:val="28"/>
              </w:rPr>
              <w:t>Prosperity</w:t>
            </w:r>
            <w:r w:rsidRPr="008072AD">
              <w:rPr>
                <w:rFonts w:ascii="Garamond" w:hAnsi="Garamond" w:cs="Times New Roman"/>
                <w:i/>
                <w:sz w:val="28"/>
              </w:rPr>
              <w:t xml:space="preserve"> or </w:t>
            </w:r>
            <w:r w:rsidRPr="008072AD">
              <w:rPr>
                <w:rFonts w:ascii="Garamond" w:hAnsi="Garamond" w:cs="Times New Roman"/>
                <w:sz w:val="28"/>
              </w:rPr>
              <w:t>Success</w:t>
            </w:r>
            <w:r w:rsidRPr="008072AD">
              <w:rPr>
                <w:rFonts w:ascii="Garamond" w:hAnsi="Garamond" w:cs="Times New Roman"/>
                <w:i/>
                <w:sz w:val="28"/>
              </w:rPr>
              <w:t>, will be good for us, to whom therefore we should submit all our Desires.</w:t>
            </w:r>
          </w:p>
        </w:tc>
        <w:tc>
          <w:tcPr>
            <w:tcW w:w="0" w:type="auto"/>
          </w:tcPr>
          <w:p w14:paraId="7E67A8F1" w14:textId="77777777" w:rsidR="00324C57" w:rsidRDefault="00324C57" w:rsidP="00DB60C3">
            <w:pPr>
              <w:pStyle w:val="ListParagraph"/>
              <w:ind w:left="0"/>
              <w:rPr>
                <w:rFonts w:ascii="Garamond" w:hAnsi="Garamond" w:cs="Times New Roman"/>
                <w:sz w:val="20"/>
                <w:szCs w:val="20"/>
              </w:rPr>
            </w:pPr>
          </w:p>
          <w:p w14:paraId="69C927B3" w14:textId="77777777" w:rsidR="00324C57" w:rsidRDefault="00324C57" w:rsidP="00DB60C3">
            <w:pPr>
              <w:pStyle w:val="ListParagraph"/>
              <w:ind w:left="0"/>
              <w:rPr>
                <w:rFonts w:ascii="Garamond" w:hAnsi="Garamond" w:cs="Times New Roman"/>
                <w:sz w:val="20"/>
                <w:szCs w:val="20"/>
              </w:rPr>
            </w:pPr>
          </w:p>
          <w:p w14:paraId="6504EB7F" w14:textId="77777777" w:rsidR="00324C57" w:rsidRDefault="00324C57" w:rsidP="00DB60C3">
            <w:pPr>
              <w:pStyle w:val="ListParagraph"/>
              <w:ind w:left="0"/>
              <w:rPr>
                <w:rFonts w:ascii="Garamond" w:hAnsi="Garamond" w:cs="Times New Roman"/>
                <w:sz w:val="20"/>
                <w:szCs w:val="20"/>
              </w:rPr>
            </w:pPr>
          </w:p>
          <w:p w14:paraId="08CB4F71" w14:textId="77777777" w:rsidR="00324C57" w:rsidRDefault="00324C57" w:rsidP="00DB60C3">
            <w:pPr>
              <w:pStyle w:val="ListParagraph"/>
              <w:ind w:left="0"/>
              <w:rPr>
                <w:rFonts w:ascii="Garamond" w:hAnsi="Garamond" w:cs="Times New Roman"/>
                <w:sz w:val="20"/>
                <w:szCs w:val="20"/>
              </w:rPr>
            </w:pPr>
          </w:p>
          <w:p w14:paraId="7AB34F87" w14:textId="77777777" w:rsidR="00324C57" w:rsidRDefault="00324C57" w:rsidP="00DB60C3">
            <w:pPr>
              <w:pStyle w:val="ListParagraph"/>
              <w:ind w:left="0"/>
              <w:rPr>
                <w:rFonts w:ascii="Garamond" w:hAnsi="Garamond" w:cs="Times New Roman"/>
                <w:sz w:val="20"/>
                <w:szCs w:val="20"/>
              </w:rPr>
            </w:pPr>
          </w:p>
          <w:p w14:paraId="4BFEF80F" w14:textId="77777777" w:rsidR="00324C57" w:rsidRDefault="00324C57" w:rsidP="00DB60C3">
            <w:pPr>
              <w:pStyle w:val="ListParagraph"/>
              <w:ind w:left="0"/>
              <w:rPr>
                <w:rFonts w:ascii="Garamond" w:hAnsi="Garamond" w:cs="Times New Roman"/>
                <w:sz w:val="20"/>
                <w:szCs w:val="20"/>
              </w:rPr>
            </w:pPr>
          </w:p>
          <w:p w14:paraId="0F7F47C5" w14:textId="77777777" w:rsidR="00324C57" w:rsidRPr="008072AD" w:rsidRDefault="00324C57" w:rsidP="00DB60C3">
            <w:pPr>
              <w:pStyle w:val="ListParagraph"/>
              <w:ind w:left="0"/>
              <w:rPr>
                <w:rFonts w:ascii="Garamond" w:hAnsi="Garamond" w:cs="Times New Roman"/>
                <w:sz w:val="20"/>
                <w:szCs w:val="20"/>
              </w:rPr>
            </w:pPr>
            <w:r>
              <w:rPr>
                <w:rFonts w:ascii="Garamond" w:hAnsi="Garamond" w:cs="Times New Roman"/>
                <w:sz w:val="20"/>
                <w:szCs w:val="20"/>
              </w:rPr>
              <w:t>Rom. 8. 28.</w:t>
            </w:r>
          </w:p>
        </w:tc>
      </w:tr>
      <w:tr w:rsidR="00324C57" w:rsidRPr="008072AD" w14:paraId="40715685" w14:textId="77777777" w:rsidTr="004B200B">
        <w:tc>
          <w:tcPr>
            <w:tcW w:w="4253" w:type="dxa"/>
          </w:tcPr>
          <w:p w14:paraId="5ACFF92C" w14:textId="77777777" w:rsidR="00324C57" w:rsidRPr="004048AA" w:rsidRDefault="00324C57" w:rsidP="00DB60C3">
            <w:pPr>
              <w:pStyle w:val="CM3"/>
              <w:widowControl/>
              <w:spacing w:line="240" w:lineRule="auto"/>
              <w:ind w:firstLine="227"/>
              <w:jc w:val="both"/>
              <w:rPr>
                <w:rFonts w:ascii="Garamond" w:hAnsi="Garamond"/>
                <w:sz w:val="28"/>
                <w:szCs w:val="28"/>
              </w:rPr>
            </w:pPr>
            <w:r w:rsidRPr="004048AA">
              <w:rPr>
                <w:rFonts w:ascii="Garamond" w:hAnsi="Garamond"/>
                <w:i/>
                <w:sz w:val="28"/>
                <w:szCs w:val="28"/>
              </w:rPr>
              <w:t>Q.</w:t>
            </w:r>
            <w:r w:rsidRPr="004048AA">
              <w:rPr>
                <w:rFonts w:ascii="Garamond" w:hAnsi="Garamond"/>
                <w:sz w:val="28"/>
                <w:szCs w:val="28"/>
              </w:rPr>
              <w:t xml:space="preserve"> </w:t>
            </w:r>
            <w:proofErr w:type="spellStart"/>
            <w:r w:rsidRPr="004048AA">
              <w:rPr>
                <w:rFonts w:ascii="Garamond" w:hAnsi="Garamond"/>
                <w:sz w:val="28"/>
                <w:szCs w:val="28"/>
              </w:rPr>
              <w:t>Cre’n</w:t>
            </w:r>
            <w:proofErr w:type="spellEnd"/>
            <w:r w:rsidRPr="004048AA">
              <w:rPr>
                <w:rFonts w:ascii="Garamond" w:hAnsi="Garamond"/>
                <w:sz w:val="28"/>
                <w:szCs w:val="28"/>
              </w:rPr>
              <w:t xml:space="preserve"> </w:t>
            </w:r>
            <w:proofErr w:type="spellStart"/>
            <w:r w:rsidRPr="004048AA">
              <w:rPr>
                <w:rFonts w:ascii="Garamond" w:hAnsi="Garamond"/>
                <w:sz w:val="28"/>
                <w:szCs w:val="28"/>
              </w:rPr>
              <w:t>aght</w:t>
            </w:r>
            <w:proofErr w:type="spellEnd"/>
            <w:r w:rsidRPr="004048AA">
              <w:rPr>
                <w:rFonts w:ascii="Garamond" w:hAnsi="Garamond"/>
                <w:sz w:val="28"/>
                <w:szCs w:val="28"/>
              </w:rPr>
              <w:t xml:space="preserve"> nee mad </w:t>
            </w:r>
            <w:proofErr w:type="spellStart"/>
            <w:r w:rsidRPr="004048AA">
              <w:rPr>
                <w:rFonts w:ascii="Garamond" w:hAnsi="Garamond"/>
                <w:sz w:val="28"/>
                <w:szCs w:val="28"/>
              </w:rPr>
              <w:t>padjer</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vod</w:t>
            </w:r>
            <w:proofErr w:type="spellEnd"/>
            <w:r w:rsidRPr="004048AA">
              <w:rPr>
                <w:rFonts w:ascii="Garamond" w:hAnsi="Garamond"/>
                <w:sz w:val="28"/>
                <w:szCs w:val="28"/>
              </w:rPr>
              <w:t xml:space="preserve"> mad </w:t>
            </w:r>
            <w:proofErr w:type="spellStart"/>
            <w:r w:rsidRPr="004048AA">
              <w:rPr>
                <w:rFonts w:ascii="Garamond" w:hAnsi="Garamond"/>
                <w:sz w:val="28"/>
                <w:szCs w:val="28"/>
              </w:rPr>
              <w:t>ve</w:t>
            </w:r>
            <w:proofErr w:type="spellEnd"/>
            <w:r w:rsidRPr="004048AA">
              <w:rPr>
                <w:rFonts w:ascii="Garamond" w:hAnsi="Garamond"/>
                <w:sz w:val="28"/>
                <w:szCs w:val="28"/>
              </w:rPr>
              <w:t xml:space="preserve"> er </w:t>
            </w:r>
            <w:proofErr w:type="spellStart"/>
            <w:r w:rsidRPr="004048AA">
              <w:rPr>
                <w:rFonts w:ascii="Garamond" w:hAnsi="Garamond"/>
                <w:sz w:val="28"/>
                <w:szCs w:val="28"/>
              </w:rPr>
              <w:t>nyn</w:t>
            </w:r>
            <w:proofErr w:type="spellEnd"/>
            <w:r w:rsidRPr="004048AA">
              <w:rPr>
                <w:rFonts w:ascii="Garamond" w:hAnsi="Garamond"/>
                <w:sz w:val="28"/>
                <w:szCs w:val="28"/>
              </w:rPr>
              <w:t xml:space="preserve"> </w:t>
            </w:r>
            <w:proofErr w:type="spellStart"/>
            <w:r w:rsidRPr="004048AA">
              <w:rPr>
                <w:rFonts w:ascii="Garamond" w:hAnsi="Garamond"/>
                <w:sz w:val="28"/>
                <w:szCs w:val="28"/>
              </w:rPr>
              <w:t>glashtyn</w:t>
            </w:r>
            <w:proofErr w:type="spellEnd"/>
            <w:r w:rsidRPr="004048AA">
              <w:rPr>
                <w:rFonts w:ascii="Garamond" w:hAnsi="Garamond"/>
                <w:i/>
                <w:sz w:val="28"/>
                <w:szCs w:val="28"/>
              </w:rPr>
              <w:t> </w:t>
            </w:r>
            <w:r w:rsidRPr="004048AA">
              <w:rPr>
                <w:rFonts w:ascii="Garamond" w:hAnsi="Garamond"/>
                <w:sz w:val="28"/>
                <w:szCs w:val="28"/>
              </w:rPr>
              <w:t xml:space="preserve">? </w:t>
            </w:r>
          </w:p>
        </w:tc>
        <w:tc>
          <w:tcPr>
            <w:tcW w:w="3825" w:type="dxa"/>
          </w:tcPr>
          <w:p w14:paraId="7796FEDF"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How must we pray that we may be heard ?</w:t>
            </w:r>
          </w:p>
        </w:tc>
        <w:tc>
          <w:tcPr>
            <w:tcW w:w="0" w:type="auto"/>
          </w:tcPr>
          <w:p w14:paraId="76BCB4CF" w14:textId="77777777" w:rsidR="00324C57" w:rsidRPr="008072AD" w:rsidRDefault="00324C57" w:rsidP="00DB60C3">
            <w:pPr>
              <w:pStyle w:val="ListParagraph"/>
              <w:ind w:left="0"/>
              <w:rPr>
                <w:rFonts w:ascii="Garamond" w:hAnsi="Garamond" w:cs="Times New Roman"/>
                <w:sz w:val="20"/>
                <w:szCs w:val="20"/>
              </w:rPr>
            </w:pPr>
          </w:p>
        </w:tc>
      </w:tr>
      <w:tr w:rsidR="00324C57" w:rsidRPr="008072AD" w14:paraId="35AC7A03" w14:textId="77777777" w:rsidTr="004B200B">
        <w:tc>
          <w:tcPr>
            <w:tcW w:w="4253" w:type="dxa"/>
          </w:tcPr>
          <w:p w14:paraId="571106C1" w14:textId="77777777" w:rsidR="00324C57" w:rsidRPr="004048AA" w:rsidRDefault="00324C57" w:rsidP="00DB60C3">
            <w:pPr>
              <w:pStyle w:val="CM3"/>
              <w:widowControl/>
              <w:spacing w:line="240" w:lineRule="auto"/>
              <w:ind w:firstLine="227"/>
              <w:jc w:val="both"/>
              <w:rPr>
                <w:rFonts w:ascii="Garamond" w:hAnsi="Garamond"/>
                <w:sz w:val="28"/>
                <w:szCs w:val="28"/>
              </w:rPr>
            </w:pPr>
            <w:r w:rsidRPr="004048AA">
              <w:rPr>
                <w:rFonts w:ascii="Garamond" w:hAnsi="Garamond"/>
                <w:i/>
                <w:sz w:val="28"/>
                <w:szCs w:val="28"/>
              </w:rPr>
              <w:lastRenderedPageBreak/>
              <w:t xml:space="preserve">A. </w:t>
            </w:r>
            <w:proofErr w:type="spellStart"/>
            <w:r w:rsidRPr="004048AA">
              <w:rPr>
                <w:rFonts w:ascii="Garamond" w:hAnsi="Garamond"/>
                <w:sz w:val="28"/>
                <w:szCs w:val="28"/>
              </w:rPr>
              <w:t>Leeyn</w:t>
            </w:r>
            <w:proofErr w:type="spellEnd"/>
            <w:r w:rsidRPr="004048AA">
              <w:rPr>
                <w:rFonts w:ascii="Garamond" w:hAnsi="Garamond"/>
                <w:sz w:val="28"/>
                <w:szCs w:val="28"/>
              </w:rPr>
              <w:t xml:space="preserve"> </w:t>
            </w:r>
            <w:proofErr w:type="spellStart"/>
            <w:r w:rsidRPr="004048AA">
              <w:rPr>
                <w:rFonts w:ascii="Garamond" w:hAnsi="Garamond"/>
                <w:sz w:val="28"/>
                <w:szCs w:val="28"/>
              </w:rPr>
              <w:t>dty</w:t>
            </w:r>
            <w:proofErr w:type="spellEnd"/>
            <w:r w:rsidRPr="004048AA">
              <w:rPr>
                <w:rFonts w:ascii="Garamond" w:hAnsi="Garamond"/>
                <w:sz w:val="28"/>
                <w:szCs w:val="28"/>
              </w:rPr>
              <w:t xml:space="preserve"> </w:t>
            </w:r>
            <w:proofErr w:type="spellStart"/>
            <w:r w:rsidRPr="004048AA">
              <w:rPr>
                <w:rFonts w:ascii="Garamond" w:hAnsi="Garamond"/>
                <w:sz w:val="28"/>
                <w:szCs w:val="28"/>
              </w:rPr>
              <w:t>Chree</w:t>
            </w:r>
            <w:proofErr w:type="spellEnd"/>
            <w:r w:rsidRPr="004048AA">
              <w:rPr>
                <w:rFonts w:ascii="Garamond" w:hAnsi="Garamond"/>
                <w:sz w:val="28"/>
                <w:szCs w:val="28"/>
              </w:rPr>
              <w:t xml:space="preserve"> </w:t>
            </w:r>
            <w:proofErr w:type="spellStart"/>
            <w:r w:rsidRPr="004048AA">
              <w:rPr>
                <w:rFonts w:ascii="Garamond" w:hAnsi="Garamond"/>
                <w:sz w:val="28"/>
                <w:szCs w:val="28"/>
              </w:rPr>
              <w:t>lesh</w:t>
            </w:r>
            <w:proofErr w:type="spellEnd"/>
            <w:r w:rsidRPr="004048AA">
              <w:rPr>
                <w:rFonts w:ascii="Garamond" w:hAnsi="Garamond"/>
                <w:sz w:val="28"/>
                <w:szCs w:val="28"/>
              </w:rPr>
              <w:t xml:space="preserve"> </w:t>
            </w:r>
            <w:proofErr w:type="spellStart"/>
            <w:r w:rsidRPr="004048AA">
              <w:rPr>
                <w:rFonts w:ascii="Garamond" w:hAnsi="Garamond"/>
                <w:sz w:val="28"/>
                <w:szCs w:val="28"/>
              </w:rPr>
              <w:t>ennaghtyn</w:t>
            </w:r>
            <w:proofErr w:type="spellEnd"/>
            <w:r w:rsidRPr="004048AA">
              <w:rPr>
                <w:rFonts w:ascii="Garamond" w:hAnsi="Garamond"/>
                <w:sz w:val="28"/>
                <w:szCs w:val="28"/>
              </w:rPr>
              <w:t xml:space="preserve"> </w:t>
            </w:r>
            <w:proofErr w:type="spellStart"/>
            <w:r w:rsidRPr="004048AA">
              <w:rPr>
                <w:rFonts w:ascii="Garamond" w:hAnsi="Garamond"/>
                <w:sz w:val="28"/>
                <w:szCs w:val="28"/>
              </w:rPr>
              <w:t>firrinagh</w:t>
            </w:r>
            <w:proofErr w:type="spellEnd"/>
            <w:r w:rsidRPr="004048AA">
              <w:rPr>
                <w:rFonts w:ascii="Garamond" w:hAnsi="Garamond"/>
                <w:sz w:val="28"/>
                <w:szCs w:val="28"/>
              </w:rPr>
              <w:t xml:space="preserve"> </w:t>
            </w:r>
            <w:proofErr w:type="spellStart"/>
            <w:r w:rsidRPr="004048AA">
              <w:rPr>
                <w:rFonts w:ascii="Garamond" w:hAnsi="Garamond"/>
                <w:sz w:val="28"/>
                <w:szCs w:val="28"/>
              </w:rPr>
              <w:t>jeh</w:t>
            </w:r>
            <w:proofErr w:type="spellEnd"/>
            <w:r w:rsidRPr="004048AA">
              <w:rPr>
                <w:rFonts w:ascii="Garamond" w:hAnsi="Garamond"/>
                <w:sz w:val="28"/>
                <w:szCs w:val="28"/>
              </w:rPr>
              <w:t xml:space="preserve"> </w:t>
            </w:r>
            <w:proofErr w:type="spellStart"/>
            <w:r w:rsidRPr="004048AA">
              <w:rPr>
                <w:rFonts w:ascii="Garamond" w:hAnsi="Garamond"/>
                <w:sz w:val="28"/>
                <w:szCs w:val="28"/>
              </w:rPr>
              <w:t>ny</w:t>
            </w:r>
            <w:proofErr w:type="spellEnd"/>
            <w:r w:rsidRPr="004048AA">
              <w:rPr>
                <w:rFonts w:ascii="Garamond" w:hAnsi="Garamond"/>
                <w:sz w:val="28"/>
                <w:szCs w:val="28"/>
              </w:rPr>
              <w:t xml:space="preserve"> </w:t>
            </w:r>
            <w:proofErr w:type="spellStart"/>
            <w:r w:rsidRPr="004048AA">
              <w:rPr>
                <w:rFonts w:ascii="Garamond" w:hAnsi="Garamond"/>
                <w:sz w:val="28"/>
                <w:szCs w:val="28"/>
              </w:rPr>
              <w:t>t’ow</w:t>
            </w:r>
            <w:proofErr w:type="spellEnd"/>
            <w:r w:rsidRPr="004048AA">
              <w:rPr>
                <w:rFonts w:ascii="Garamond" w:hAnsi="Garamond"/>
                <w:sz w:val="28"/>
                <w:szCs w:val="28"/>
              </w:rPr>
              <w:t xml:space="preserve"> </w:t>
            </w:r>
            <w:proofErr w:type="spellStart"/>
            <w:r w:rsidRPr="004048AA">
              <w:rPr>
                <w:rFonts w:ascii="Garamond" w:hAnsi="Garamond"/>
                <w:sz w:val="28"/>
                <w:szCs w:val="28"/>
              </w:rPr>
              <w:t>ny</w:t>
            </w:r>
            <w:proofErr w:type="spellEnd"/>
            <w:r w:rsidRPr="004048AA">
              <w:rPr>
                <w:rFonts w:ascii="Garamond" w:hAnsi="Garamond"/>
                <w:sz w:val="28"/>
                <w:szCs w:val="28"/>
              </w:rPr>
              <w:t xml:space="preserve"> </w:t>
            </w:r>
            <w:proofErr w:type="spellStart"/>
            <w:r w:rsidRPr="004048AA">
              <w:rPr>
                <w:rFonts w:ascii="Garamond" w:hAnsi="Garamond"/>
                <w:sz w:val="28"/>
                <w:szCs w:val="28"/>
              </w:rPr>
              <w:t>eme</w:t>
            </w:r>
            <w:proofErr w:type="spellEnd"/>
            <w:r w:rsidRPr="004048AA">
              <w:rPr>
                <w:rFonts w:ascii="Garamond" w:hAnsi="Garamond"/>
                <w:sz w:val="28"/>
                <w:szCs w:val="28"/>
              </w:rPr>
              <w:t xml:space="preserve">. </w:t>
            </w:r>
            <w:proofErr w:type="spellStart"/>
            <w:r w:rsidRPr="004048AA">
              <w:rPr>
                <w:rFonts w:ascii="Garamond" w:hAnsi="Garamond"/>
                <w:sz w:val="28"/>
                <w:szCs w:val="28"/>
              </w:rPr>
              <w:t>Smooinee</w:t>
            </w:r>
            <w:proofErr w:type="spellEnd"/>
            <w:r w:rsidRPr="004048AA">
              <w:rPr>
                <w:rFonts w:ascii="Garamond" w:hAnsi="Garamond"/>
                <w:sz w:val="28"/>
                <w:szCs w:val="28"/>
              </w:rPr>
              <w:t xml:space="preserve"> er </w:t>
            </w:r>
            <w:proofErr w:type="spellStart"/>
            <w:r w:rsidRPr="004048AA">
              <w:rPr>
                <w:rFonts w:ascii="Garamond" w:hAnsi="Garamond"/>
                <w:sz w:val="28"/>
                <w:szCs w:val="28"/>
              </w:rPr>
              <w:t>cre</w:t>
            </w:r>
            <w:proofErr w:type="spellEnd"/>
            <w:r w:rsidRPr="004048AA">
              <w:rPr>
                <w:rFonts w:ascii="Garamond" w:hAnsi="Garamond"/>
                <w:sz w:val="28"/>
                <w:szCs w:val="28"/>
              </w:rPr>
              <w:t xml:space="preserve"> cha beg as </w:t>
            </w:r>
            <w:proofErr w:type="spellStart"/>
            <w:r w:rsidRPr="004048AA">
              <w:rPr>
                <w:rFonts w:ascii="Garamond" w:hAnsi="Garamond"/>
                <w:sz w:val="28"/>
                <w:szCs w:val="28"/>
              </w:rPr>
              <w:t>oddys</w:t>
            </w:r>
            <w:proofErr w:type="spellEnd"/>
            <w:r w:rsidRPr="004048AA">
              <w:rPr>
                <w:rFonts w:ascii="Garamond" w:hAnsi="Garamond"/>
                <w:sz w:val="28"/>
                <w:szCs w:val="28"/>
              </w:rPr>
              <w:t xml:space="preserve"> </w:t>
            </w:r>
            <w:proofErr w:type="spellStart"/>
            <w:r w:rsidRPr="004048AA">
              <w:rPr>
                <w:rFonts w:ascii="Garamond" w:hAnsi="Garamond"/>
                <w:sz w:val="28"/>
                <w:szCs w:val="28"/>
              </w:rPr>
              <w:t>oo</w:t>
            </w:r>
            <w:proofErr w:type="spellEnd"/>
            <w:r w:rsidRPr="004048AA">
              <w:rPr>
                <w:rFonts w:ascii="Garamond" w:hAnsi="Garamond"/>
                <w:sz w:val="28"/>
                <w:szCs w:val="28"/>
              </w:rPr>
              <w:t xml:space="preserve"> </w:t>
            </w:r>
            <w:proofErr w:type="spellStart"/>
            <w:r w:rsidRPr="004048AA">
              <w:rPr>
                <w:rFonts w:ascii="Garamond" w:hAnsi="Garamond"/>
                <w:sz w:val="28"/>
                <w:szCs w:val="28"/>
              </w:rPr>
              <w:t>cooney</w:t>
            </w:r>
            <w:proofErr w:type="spellEnd"/>
            <w:r w:rsidRPr="004048AA">
              <w:rPr>
                <w:rFonts w:ascii="Garamond" w:hAnsi="Garamond"/>
                <w:sz w:val="28"/>
                <w:szCs w:val="28"/>
              </w:rPr>
              <w:t xml:space="preserve"> </w:t>
            </w:r>
            <w:proofErr w:type="spellStart"/>
            <w:r w:rsidRPr="004048AA">
              <w:rPr>
                <w:rFonts w:ascii="Garamond" w:hAnsi="Garamond"/>
                <w:sz w:val="28"/>
                <w:szCs w:val="28"/>
              </w:rPr>
              <w:t>liat</w:t>
            </w:r>
            <w:proofErr w:type="spellEnd"/>
            <w:r w:rsidRPr="004048AA">
              <w:rPr>
                <w:rFonts w:ascii="Garamond" w:hAnsi="Garamond"/>
                <w:sz w:val="28"/>
                <w:szCs w:val="28"/>
              </w:rPr>
              <w:t xml:space="preserve"> </w:t>
            </w:r>
            <w:proofErr w:type="spellStart"/>
            <w:r w:rsidRPr="004048AA">
              <w:rPr>
                <w:rFonts w:ascii="Garamond" w:hAnsi="Garamond"/>
                <w:sz w:val="28"/>
                <w:szCs w:val="28"/>
              </w:rPr>
              <w:t>hene</w:t>
            </w:r>
            <w:proofErr w:type="spellEnd"/>
            <w:r w:rsidRPr="004048AA">
              <w:rPr>
                <w:rFonts w:ascii="Garamond" w:hAnsi="Garamond"/>
                <w:sz w:val="28"/>
                <w:szCs w:val="28"/>
              </w:rPr>
              <w:t xml:space="preserve"> ; </w:t>
            </w:r>
            <w:proofErr w:type="spellStart"/>
            <w:r w:rsidRPr="004048AA">
              <w:rPr>
                <w:rFonts w:ascii="Garamond" w:hAnsi="Garamond"/>
                <w:sz w:val="28"/>
                <w:szCs w:val="28"/>
              </w:rPr>
              <w:t>Jeagh</w:t>
            </w:r>
            <w:proofErr w:type="spellEnd"/>
            <w:r w:rsidRPr="004048AA">
              <w:rPr>
                <w:rFonts w:ascii="Garamond" w:hAnsi="Garamond"/>
                <w:sz w:val="28"/>
                <w:szCs w:val="28"/>
              </w:rPr>
              <w:t xml:space="preserve"> </w:t>
            </w:r>
            <w:proofErr w:type="spellStart"/>
            <w:r w:rsidRPr="004048AA">
              <w:rPr>
                <w:rFonts w:ascii="Garamond" w:hAnsi="Garamond"/>
                <w:sz w:val="28"/>
                <w:szCs w:val="28"/>
              </w:rPr>
              <w:t>seose</w:t>
            </w:r>
            <w:proofErr w:type="spellEnd"/>
            <w:r w:rsidRPr="004048AA">
              <w:rPr>
                <w:rFonts w:ascii="Garamond" w:hAnsi="Garamond"/>
                <w:sz w:val="28"/>
                <w:szCs w:val="28"/>
              </w:rPr>
              <w:t xml:space="preserve"> </w:t>
            </w:r>
            <w:proofErr w:type="spellStart"/>
            <w:r w:rsidRPr="004048AA">
              <w:rPr>
                <w:rFonts w:ascii="Garamond" w:hAnsi="Garamond"/>
                <w:sz w:val="28"/>
                <w:szCs w:val="28"/>
              </w:rPr>
              <w:t>gys</w:t>
            </w:r>
            <w:proofErr w:type="spellEnd"/>
            <w:r w:rsidRPr="004048AA">
              <w:rPr>
                <w:rFonts w:ascii="Garamond" w:hAnsi="Garamond"/>
                <w:sz w:val="28"/>
                <w:szCs w:val="28"/>
              </w:rPr>
              <w:t xml:space="preserve"> </w:t>
            </w:r>
            <w:proofErr w:type="spellStart"/>
            <w:r w:rsidRPr="004048AA">
              <w:rPr>
                <w:rFonts w:ascii="Garamond" w:hAnsi="Garamond"/>
                <w:sz w:val="28"/>
                <w:szCs w:val="28"/>
              </w:rPr>
              <w:t>Jee</w:t>
            </w:r>
            <w:proofErr w:type="spellEnd"/>
            <w:r w:rsidRPr="004048AA">
              <w:rPr>
                <w:rFonts w:ascii="Garamond" w:hAnsi="Garamond"/>
                <w:sz w:val="28"/>
                <w:szCs w:val="28"/>
              </w:rPr>
              <w:t xml:space="preserve"> </w:t>
            </w:r>
            <w:proofErr w:type="spellStart"/>
            <w:r w:rsidRPr="004048AA">
              <w:rPr>
                <w:rFonts w:ascii="Garamond" w:hAnsi="Garamond"/>
                <w:sz w:val="28"/>
                <w:szCs w:val="28"/>
              </w:rPr>
              <w:t>ooilley-</w:t>
            </w:r>
            <w:r w:rsidRPr="004048AA">
              <w:rPr>
                <w:rFonts w:ascii="Garamond" w:hAnsi="Garamond"/>
                <w:sz w:val="28"/>
                <w:szCs w:val="28"/>
              </w:rPr>
              <w:softHyphen/>
              <w:t>niartal</w:t>
            </w:r>
            <w:proofErr w:type="spellEnd"/>
            <w:r w:rsidRPr="004048AA">
              <w:rPr>
                <w:rFonts w:ascii="Garamond" w:hAnsi="Garamond"/>
                <w:sz w:val="28"/>
                <w:szCs w:val="28"/>
              </w:rPr>
              <w:t xml:space="preserve"> as cur </w:t>
            </w:r>
            <w:proofErr w:type="spellStart"/>
            <w:r w:rsidRPr="004048AA">
              <w:rPr>
                <w:rFonts w:ascii="Garamond" w:hAnsi="Garamond"/>
                <w:sz w:val="28"/>
                <w:szCs w:val="28"/>
              </w:rPr>
              <w:t>dty</w:t>
            </w:r>
            <w:proofErr w:type="spellEnd"/>
            <w:r w:rsidRPr="004048AA">
              <w:rPr>
                <w:rFonts w:ascii="Garamond" w:hAnsi="Garamond"/>
                <w:sz w:val="28"/>
                <w:szCs w:val="28"/>
              </w:rPr>
              <w:t xml:space="preserve"> </w:t>
            </w:r>
            <w:proofErr w:type="spellStart"/>
            <w:r w:rsidRPr="004048AA">
              <w:rPr>
                <w:rFonts w:ascii="Garamond" w:hAnsi="Garamond"/>
                <w:sz w:val="28"/>
                <w:szCs w:val="28"/>
              </w:rPr>
              <w:t>varrant</w:t>
            </w:r>
            <w:proofErr w:type="spellEnd"/>
            <w:r w:rsidRPr="004048AA">
              <w:rPr>
                <w:rFonts w:ascii="Garamond" w:hAnsi="Garamond"/>
                <w:sz w:val="28"/>
                <w:szCs w:val="28"/>
              </w:rPr>
              <w:t xml:space="preserve"> </w:t>
            </w:r>
            <w:proofErr w:type="spellStart"/>
            <w:r w:rsidRPr="004048AA">
              <w:rPr>
                <w:rFonts w:ascii="Garamond" w:hAnsi="Garamond"/>
                <w:sz w:val="28"/>
                <w:szCs w:val="28"/>
              </w:rPr>
              <w:t>gys</w:t>
            </w:r>
            <w:proofErr w:type="spellEnd"/>
            <w:r w:rsidRPr="004048AA">
              <w:rPr>
                <w:rFonts w:ascii="Garamond" w:hAnsi="Garamond"/>
                <w:sz w:val="28"/>
                <w:szCs w:val="28"/>
              </w:rPr>
              <w:t xml:space="preserve"> e </w:t>
            </w:r>
            <w:proofErr w:type="spellStart"/>
            <w:r w:rsidRPr="004048AA">
              <w:rPr>
                <w:rFonts w:ascii="Garamond" w:hAnsi="Garamond"/>
                <w:sz w:val="28"/>
                <w:szCs w:val="28"/>
              </w:rPr>
              <w:t>viys</w:t>
            </w:r>
            <w:proofErr w:type="spellEnd"/>
            <w:r w:rsidRPr="004048AA">
              <w:rPr>
                <w:rFonts w:ascii="Garamond" w:hAnsi="Garamond"/>
                <w:sz w:val="28"/>
                <w:szCs w:val="28"/>
              </w:rPr>
              <w:t xml:space="preserve"> as e </w:t>
            </w:r>
            <w:proofErr w:type="spellStart"/>
            <w:r w:rsidRPr="004048AA">
              <w:rPr>
                <w:rFonts w:ascii="Garamond" w:hAnsi="Garamond"/>
                <w:sz w:val="28"/>
                <w:szCs w:val="28"/>
              </w:rPr>
              <w:t>yialdynyn</w:t>
            </w:r>
            <w:proofErr w:type="spellEnd"/>
            <w:r w:rsidRPr="004048AA">
              <w:rPr>
                <w:rFonts w:ascii="Garamond" w:hAnsi="Garamond"/>
                <w:sz w:val="28"/>
                <w:szCs w:val="28"/>
              </w:rPr>
              <w:t xml:space="preserve"> </w:t>
            </w:r>
            <w:proofErr w:type="spellStart"/>
            <w:r w:rsidRPr="004048AA">
              <w:rPr>
                <w:rFonts w:ascii="Garamond" w:hAnsi="Garamond"/>
                <w:sz w:val="28"/>
                <w:szCs w:val="28"/>
              </w:rPr>
              <w:t>ayns</w:t>
            </w:r>
            <w:proofErr w:type="spellEnd"/>
            <w:r w:rsidRPr="004048AA">
              <w:rPr>
                <w:rFonts w:ascii="Garamond" w:hAnsi="Garamond"/>
                <w:sz w:val="28"/>
                <w:szCs w:val="28"/>
              </w:rPr>
              <w:t xml:space="preserve"> </w:t>
            </w:r>
            <w:proofErr w:type="spellStart"/>
            <w:r w:rsidRPr="004048AA">
              <w:rPr>
                <w:rFonts w:ascii="Garamond" w:hAnsi="Garamond"/>
                <w:sz w:val="28"/>
                <w:szCs w:val="28"/>
              </w:rPr>
              <w:t>Yeesey</w:t>
            </w:r>
            <w:proofErr w:type="spellEnd"/>
            <w:r w:rsidRPr="004048AA">
              <w:rPr>
                <w:rFonts w:ascii="Garamond" w:hAnsi="Garamond"/>
                <w:sz w:val="28"/>
                <w:szCs w:val="28"/>
              </w:rPr>
              <w:t xml:space="preserve"> </w:t>
            </w:r>
            <w:proofErr w:type="spellStart"/>
            <w:r w:rsidRPr="004048AA">
              <w:rPr>
                <w:rFonts w:ascii="Garamond" w:hAnsi="Garamond"/>
                <w:sz w:val="28"/>
                <w:szCs w:val="28"/>
              </w:rPr>
              <w:t>Creest</w:t>
            </w:r>
            <w:proofErr w:type="spellEnd"/>
            <w:r w:rsidRPr="004048AA">
              <w:rPr>
                <w:rFonts w:ascii="Garamond" w:hAnsi="Garamond"/>
                <w:sz w:val="28"/>
                <w:szCs w:val="28"/>
              </w:rPr>
              <w:t xml:space="preserve">, er y </w:t>
            </w:r>
            <w:proofErr w:type="spellStart"/>
            <w:r w:rsidRPr="00324C57">
              <w:rPr>
                <w:rFonts w:ascii="Garamond" w:hAnsi="Garamond"/>
                <w:sz w:val="28"/>
                <w:szCs w:val="28"/>
              </w:rPr>
              <w:t>g</w:t>
            </w:r>
            <w:r w:rsidRPr="004048AA">
              <w:rPr>
                <w:rFonts w:ascii="Garamond" w:hAnsi="Garamond"/>
                <w:sz w:val="28"/>
                <w:szCs w:val="28"/>
              </w:rPr>
              <w:t>raih</w:t>
            </w:r>
            <w:proofErr w:type="spellEnd"/>
            <w:r w:rsidRPr="004048AA">
              <w:rPr>
                <w:rFonts w:ascii="Garamond" w:hAnsi="Garamond"/>
                <w:sz w:val="28"/>
                <w:szCs w:val="28"/>
              </w:rPr>
              <w:t xml:space="preserve"> </w:t>
            </w:r>
            <w:proofErr w:type="spellStart"/>
            <w:r w:rsidRPr="004048AA">
              <w:rPr>
                <w:rFonts w:ascii="Garamond" w:hAnsi="Garamond"/>
                <w:sz w:val="28"/>
                <w:szCs w:val="28"/>
              </w:rPr>
              <w:t>echyssyn</w:t>
            </w:r>
            <w:proofErr w:type="spellEnd"/>
            <w:r w:rsidRPr="004048AA">
              <w:rPr>
                <w:rFonts w:ascii="Garamond" w:hAnsi="Garamond"/>
                <w:sz w:val="28"/>
                <w:szCs w:val="28"/>
              </w:rPr>
              <w:t xml:space="preserve"> </w:t>
            </w:r>
            <w:proofErr w:type="spellStart"/>
            <w:r w:rsidRPr="004048AA">
              <w:rPr>
                <w:rFonts w:ascii="Garamond" w:hAnsi="Garamond"/>
                <w:sz w:val="28"/>
                <w:szCs w:val="28"/>
              </w:rPr>
              <w:t>eashtee</w:t>
            </w:r>
            <w:proofErr w:type="spellEnd"/>
            <w:r w:rsidRPr="004048AA">
              <w:rPr>
                <w:rFonts w:ascii="Garamond" w:hAnsi="Garamond"/>
                <w:sz w:val="28"/>
                <w:szCs w:val="28"/>
              </w:rPr>
              <w:t xml:space="preserve"> e </w:t>
            </w:r>
            <w:proofErr w:type="spellStart"/>
            <w:r w:rsidRPr="004048AA">
              <w:rPr>
                <w:rFonts w:ascii="Garamond" w:hAnsi="Garamond"/>
                <w:sz w:val="28"/>
                <w:szCs w:val="28"/>
              </w:rPr>
              <w:t>rooin</w:t>
            </w:r>
            <w:proofErr w:type="spellEnd"/>
            <w:r w:rsidRPr="004048AA">
              <w:rPr>
                <w:rFonts w:ascii="Garamond" w:hAnsi="Garamond"/>
                <w:sz w:val="28"/>
                <w:szCs w:val="28"/>
              </w:rPr>
              <w:t xml:space="preserve"> as </w:t>
            </w:r>
            <w:proofErr w:type="spellStart"/>
            <w:r w:rsidRPr="004048AA">
              <w:rPr>
                <w:rFonts w:ascii="Garamond" w:hAnsi="Garamond"/>
                <w:sz w:val="28"/>
                <w:szCs w:val="28"/>
              </w:rPr>
              <w:t>ver</w:t>
            </w:r>
            <w:proofErr w:type="spellEnd"/>
            <w:r w:rsidRPr="004048AA">
              <w:rPr>
                <w:rFonts w:ascii="Garamond" w:hAnsi="Garamond"/>
                <w:sz w:val="28"/>
                <w:szCs w:val="28"/>
              </w:rPr>
              <w:t xml:space="preserve"> e </w:t>
            </w:r>
            <w:proofErr w:type="spellStart"/>
            <w:r w:rsidRPr="004048AA">
              <w:rPr>
                <w:rFonts w:ascii="Garamond" w:hAnsi="Garamond"/>
                <w:sz w:val="28"/>
                <w:szCs w:val="28"/>
              </w:rPr>
              <w:t>dooin</w:t>
            </w:r>
            <w:proofErr w:type="spellEnd"/>
            <w:r w:rsidRPr="004048AA">
              <w:rPr>
                <w:rFonts w:ascii="Garamond" w:hAnsi="Garamond"/>
                <w:sz w:val="28"/>
                <w:szCs w:val="28"/>
              </w:rPr>
              <w:t xml:space="preserve"> </w:t>
            </w:r>
            <w:proofErr w:type="spellStart"/>
            <w:r w:rsidRPr="004048AA">
              <w:rPr>
                <w:rFonts w:ascii="Garamond" w:hAnsi="Garamond"/>
                <w:sz w:val="28"/>
                <w:szCs w:val="28"/>
              </w:rPr>
              <w:t>dagh</w:t>
            </w:r>
            <w:proofErr w:type="spellEnd"/>
            <w:r w:rsidRPr="004048AA">
              <w:rPr>
                <w:rFonts w:ascii="Garamond" w:hAnsi="Garamond"/>
                <w:sz w:val="28"/>
                <w:szCs w:val="28"/>
              </w:rPr>
              <w:t xml:space="preserve"> nee share </w:t>
            </w:r>
            <w:proofErr w:type="spellStart"/>
            <w:r w:rsidRPr="004048AA">
              <w:rPr>
                <w:rFonts w:ascii="Garamond" w:hAnsi="Garamond"/>
                <w:sz w:val="28"/>
                <w:szCs w:val="28"/>
              </w:rPr>
              <w:t>hee</w:t>
            </w:r>
            <w:proofErr w:type="spellEnd"/>
            <w:r w:rsidRPr="004048AA">
              <w:rPr>
                <w:rFonts w:ascii="Garamond" w:hAnsi="Garamond"/>
                <w:sz w:val="28"/>
                <w:szCs w:val="28"/>
              </w:rPr>
              <w:t xml:space="preserve"> e </w:t>
            </w:r>
            <w:proofErr w:type="spellStart"/>
            <w:r w:rsidRPr="004048AA">
              <w:rPr>
                <w:rFonts w:ascii="Garamond" w:hAnsi="Garamond"/>
                <w:sz w:val="28"/>
                <w:szCs w:val="28"/>
              </w:rPr>
              <w:t>hene</w:t>
            </w:r>
            <w:proofErr w:type="spellEnd"/>
            <w:r w:rsidRPr="004048AA">
              <w:rPr>
                <w:rFonts w:ascii="Garamond" w:hAnsi="Garamond"/>
                <w:sz w:val="28"/>
                <w:szCs w:val="28"/>
              </w:rPr>
              <w:t xml:space="preserve"> er </w:t>
            </w:r>
            <w:proofErr w:type="spellStart"/>
            <w:r w:rsidRPr="004048AA">
              <w:rPr>
                <w:rFonts w:ascii="Garamond" w:hAnsi="Garamond"/>
                <w:sz w:val="28"/>
                <w:szCs w:val="28"/>
              </w:rPr>
              <w:t>nyn</w:t>
            </w:r>
            <w:proofErr w:type="spellEnd"/>
            <w:r w:rsidRPr="004048AA">
              <w:rPr>
                <w:rFonts w:ascii="Garamond" w:hAnsi="Garamond"/>
                <w:sz w:val="28"/>
                <w:szCs w:val="28"/>
              </w:rPr>
              <w:t xml:space="preserve"> son. </w:t>
            </w:r>
          </w:p>
        </w:tc>
        <w:tc>
          <w:tcPr>
            <w:tcW w:w="3825" w:type="dxa"/>
          </w:tcPr>
          <w:p w14:paraId="433CFD2B"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Possess your Heart with a true Sense of what you want</w:t>
            </w:r>
            <w:r w:rsidRPr="008072AD">
              <w:rPr>
                <w:rFonts w:ascii="Garamond" w:hAnsi="Garamond" w:cs="Times New Roman"/>
                <w:sz w:val="28"/>
              </w:rPr>
              <w:t> ;</w:t>
            </w:r>
            <w:r w:rsidRPr="008072AD">
              <w:rPr>
                <w:rFonts w:ascii="Garamond" w:hAnsi="Garamond" w:cs="Times New Roman"/>
                <w:i/>
                <w:sz w:val="28"/>
              </w:rPr>
              <w:t xml:space="preserve"> Think how little able you are to help </w:t>
            </w:r>
            <w:proofErr w:type="spellStart"/>
            <w:r w:rsidRPr="008072AD">
              <w:rPr>
                <w:rFonts w:ascii="Garamond" w:hAnsi="Garamond" w:cs="Times New Roman"/>
                <w:i/>
                <w:sz w:val="28"/>
              </w:rPr>
              <w:t>your self</w:t>
            </w:r>
            <w:proofErr w:type="spellEnd"/>
            <w:r w:rsidRPr="008072AD">
              <w:rPr>
                <w:rFonts w:ascii="Garamond" w:hAnsi="Garamond" w:cs="Times New Roman"/>
                <w:sz w:val="28"/>
              </w:rPr>
              <w:t> ;</w:t>
            </w:r>
            <w:r w:rsidRPr="008072AD">
              <w:rPr>
                <w:rFonts w:ascii="Garamond" w:hAnsi="Garamond" w:cs="Times New Roman"/>
                <w:i/>
                <w:sz w:val="28"/>
              </w:rPr>
              <w:t xml:space="preserve"> Look up to Almighty God, and depend upon his Goodness and Promises in Jesus Christ, for whose sake he will hear, and do what is best for us. </w:t>
            </w:r>
          </w:p>
        </w:tc>
        <w:tc>
          <w:tcPr>
            <w:tcW w:w="0" w:type="auto"/>
          </w:tcPr>
          <w:p w14:paraId="15C93969" w14:textId="77777777" w:rsidR="00324C57" w:rsidRDefault="00324C57" w:rsidP="00DB60C3">
            <w:pPr>
              <w:pStyle w:val="ListParagraph"/>
              <w:ind w:left="0"/>
              <w:rPr>
                <w:rFonts w:ascii="Garamond" w:hAnsi="Garamond" w:cs="Times New Roman"/>
                <w:sz w:val="20"/>
                <w:szCs w:val="20"/>
              </w:rPr>
            </w:pPr>
          </w:p>
          <w:p w14:paraId="63AC1C00" w14:textId="77777777" w:rsidR="00324C57" w:rsidRDefault="00324C57" w:rsidP="00DB60C3">
            <w:pPr>
              <w:pStyle w:val="ListParagraph"/>
              <w:ind w:left="0"/>
              <w:rPr>
                <w:rFonts w:ascii="Garamond" w:hAnsi="Garamond" w:cs="Times New Roman"/>
                <w:sz w:val="20"/>
                <w:szCs w:val="20"/>
              </w:rPr>
            </w:pPr>
          </w:p>
          <w:p w14:paraId="5CBB284E" w14:textId="77777777" w:rsidR="00324C57" w:rsidRDefault="00324C57" w:rsidP="00DB60C3">
            <w:pPr>
              <w:pStyle w:val="ListParagraph"/>
              <w:ind w:left="0"/>
              <w:rPr>
                <w:rFonts w:ascii="Garamond" w:hAnsi="Garamond" w:cs="Times New Roman"/>
                <w:sz w:val="20"/>
                <w:szCs w:val="20"/>
              </w:rPr>
            </w:pPr>
          </w:p>
          <w:p w14:paraId="13061F4A" w14:textId="77777777" w:rsidR="00324C57" w:rsidRDefault="00324C57" w:rsidP="00DB60C3">
            <w:pPr>
              <w:pStyle w:val="ListParagraph"/>
              <w:ind w:left="0"/>
              <w:rPr>
                <w:rFonts w:ascii="Garamond" w:hAnsi="Garamond" w:cs="Times New Roman"/>
                <w:sz w:val="20"/>
                <w:szCs w:val="20"/>
              </w:rPr>
            </w:pPr>
          </w:p>
          <w:p w14:paraId="6CEB2363" w14:textId="77777777" w:rsidR="00324C57" w:rsidRDefault="00324C57" w:rsidP="00DB60C3">
            <w:pPr>
              <w:pStyle w:val="ListParagraph"/>
              <w:ind w:left="0"/>
              <w:rPr>
                <w:rFonts w:ascii="Garamond" w:hAnsi="Garamond" w:cs="Times New Roman"/>
                <w:sz w:val="20"/>
                <w:szCs w:val="20"/>
              </w:rPr>
            </w:pPr>
          </w:p>
          <w:p w14:paraId="13B96E13" w14:textId="77777777" w:rsidR="00324C57" w:rsidRDefault="00324C57" w:rsidP="00DB60C3">
            <w:pPr>
              <w:pStyle w:val="ListParagraph"/>
              <w:ind w:left="0"/>
              <w:rPr>
                <w:rFonts w:ascii="Garamond" w:hAnsi="Garamond" w:cs="Times New Roman"/>
                <w:sz w:val="20"/>
                <w:szCs w:val="20"/>
              </w:rPr>
            </w:pPr>
          </w:p>
          <w:p w14:paraId="4BC091F6" w14:textId="77777777" w:rsidR="00324C57" w:rsidRPr="008072AD" w:rsidRDefault="00324C57" w:rsidP="00DB60C3">
            <w:pPr>
              <w:pStyle w:val="ListParagraph"/>
              <w:ind w:left="0"/>
              <w:rPr>
                <w:rFonts w:ascii="Garamond" w:hAnsi="Garamond" w:cs="Times New Roman"/>
                <w:sz w:val="20"/>
                <w:szCs w:val="20"/>
              </w:rPr>
            </w:pPr>
            <w:r>
              <w:rPr>
                <w:rFonts w:ascii="Garamond" w:hAnsi="Garamond" w:cs="Times New Roman"/>
                <w:sz w:val="20"/>
                <w:szCs w:val="20"/>
              </w:rPr>
              <w:t>1 John 3. 22.</w:t>
            </w:r>
          </w:p>
        </w:tc>
      </w:tr>
      <w:tr w:rsidR="00324C57" w:rsidRPr="008072AD" w14:paraId="70584158" w14:textId="77777777" w:rsidTr="004B200B">
        <w:tc>
          <w:tcPr>
            <w:tcW w:w="4253" w:type="dxa"/>
          </w:tcPr>
          <w:p w14:paraId="34D1914B" w14:textId="77777777" w:rsidR="00324C57" w:rsidRPr="004048AA" w:rsidRDefault="00324C57" w:rsidP="00DB60C3">
            <w:pPr>
              <w:pStyle w:val="CM3"/>
              <w:widowControl/>
              <w:spacing w:line="240" w:lineRule="auto"/>
              <w:ind w:firstLine="227"/>
              <w:jc w:val="both"/>
              <w:rPr>
                <w:rFonts w:ascii="Garamond" w:hAnsi="Garamond"/>
                <w:sz w:val="28"/>
                <w:szCs w:val="28"/>
              </w:rPr>
            </w:pPr>
            <w:proofErr w:type="spellStart"/>
            <w:r w:rsidRPr="004048AA">
              <w:rPr>
                <w:rFonts w:ascii="Garamond" w:hAnsi="Garamond"/>
                <w:sz w:val="28"/>
                <w:szCs w:val="28"/>
              </w:rPr>
              <w:t>Ayns</w:t>
            </w:r>
            <w:proofErr w:type="spellEnd"/>
            <w:r w:rsidRPr="004048AA">
              <w:rPr>
                <w:rFonts w:ascii="Garamond" w:hAnsi="Garamond"/>
                <w:sz w:val="28"/>
                <w:szCs w:val="28"/>
              </w:rPr>
              <w:t xml:space="preserve"> </w:t>
            </w:r>
            <w:proofErr w:type="spellStart"/>
            <w:r w:rsidRPr="004048AA">
              <w:rPr>
                <w:rFonts w:ascii="Garamond" w:hAnsi="Garamond"/>
                <w:sz w:val="28"/>
                <w:szCs w:val="28"/>
              </w:rPr>
              <w:t>chummey</w:t>
            </w:r>
            <w:proofErr w:type="spellEnd"/>
            <w:r w:rsidRPr="004048AA">
              <w:rPr>
                <w:rFonts w:ascii="Garamond" w:hAnsi="Garamond"/>
                <w:sz w:val="28"/>
                <w:szCs w:val="28"/>
              </w:rPr>
              <w:t xml:space="preserve"> </w:t>
            </w:r>
            <w:proofErr w:type="spellStart"/>
            <w:r w:rsidRPr="004048AA">
              <w:rPr>
                <w:rFonts w:ascii="Garamond" w:hAnsi="Garamond"/>
                <w:sz w:val="28"/>
                <w:szCs w:val="28"/>
              </w:rPr>
              <w:t>jeh’n</w:t>
            </w:r>
            <w:proofErr w:type="spellEnd"/>
            <w:r w:rsidRPr="004048AA">
              <w:rPr>
                <w:rFonts w:ascii="Garamond" w:hAnsi="Garamond"/>
                <w:sz w:val="28"/>
                <w:szCs w:val="28"/>
              </w:rPr>
              <w:t xml:space="preserve"> </w:t>
            </w:r>
            <w:proofErr w:type="spellStart"/>
            <w:r w:rsidRPr="004048AA">
              <w:rPr>
                <w:rFonts w:ascii="Garamond" w:hAnsi="Garamond"/>
                <w:sz w:val="28"/>
                <w:szCs w:val="28"/>
              </w:rPr>
              <w:t>Annoonid</w:t>
            </w:r>
            <w:proofErr w:type="spellEnd"/>
            <w:r w:rsidRPr="004048AA">
              <w:rPr>
                <w:rFonts w:ascii="Garamond" w:hAnsi="Garamond"/>
                <w:sz w:val="28"/>
                <w:szCs w:val="28"/>
              </w:rPr>
              <w:t xml:space="preserve"> ain, as son </w:t>
            </w:r>
            <w:proofErr w:type="spellStart"/>
            <w:r w:rsidRPr="004048AA">
              <w:rPr>
                <w:rFonts w:ascii="Garamond" w:hAnsi="Garamond"/>
                <w:sz w:val="28"/>
                <w:szCs w:val="28"/>
              </w:rPr>
              <w:t>nagh</w:t>
            </w:r>
            <w:proofErr w:type="spellEnd"/>
            <w:r w:rsidRPr="004048AA">
              <w:rPr>
                <w:rFonts w:ascii="Garamond" w:hAnsi="Garamond"/>
                <w:sz w:val="28"/>
                <w:szCs w:val="28"/>
              </w:rPr>
              <w:t xml:space="preserve"> </w:t>
            </w:r>
            <w:proofErr w:type="spellStart"/>
            <w:r w:rsidRPr="004048AA">
              <w:rPr>
                <w:rFonts w:ascii="Garamond" w:hAnsi="Garamond"/>
                <w:sz w:val="28"/>
                <w:szCs w:val="28"/>
              </w:rPr>
              <w:t>bee’n</w:t>
            </w:r>
            <w:proofErr w:type="spellEnd"/>
            <w:r w:rsidRPr="004048AA">
              <w:rPr>
                <w:rFonts w:ascii="Garamond" w:hAnsi="Garamond"/>
                <w:sz w:val="28"/>
                <w:szCs w:val="28"/>
              </w:rPr>
              <w:t xml:space="preserve"> </w:t>
            </w:r>
            <w:proofErr w:type="spellStart"/>
            <w:r w:rsidRPr="004048AA">
              <w:rPr>
                <w:rFonts w:ascii="Garamond" w:hAnsi="Garamond"/>
                <w:sz w:val="28"/>
                <w:szCs w:val="28"/>
              </w:rPr>
              <w:t>persoon</w:t>
            </w:r>
            <w:proofErr w:type="spellEnd"/>
            <w:r w:rsidRPr="004048AA">
              <w:rPr>
                <w:rFonts w:ascii="Garamond" w:hAnsi="Garamond"/>
                <w:sz w:val="28"/>
                <w:szCs w:val="28"/>
              </w:rPr>
              <w:t xml:space="preserve"> </w:t>
            </w:r>
            <w:proofErr w:type="spellStart"/>
            <w:r w:rsidRPr="004048AA">
              <w:rPr>
                <w:rFonts w:ascii="Garamond" w:hAnsi="Garamond"/>
                <w:sz w:val="28"/>
                <w:szCs w:val="28"/>
              </w:rPr>
              <w:t>sniau</w:t>
            </w:r>
            <w:r w:rsidRPr="004048AA">
              <w:rPr>
                <w:rFonts w:ascii="Garamond" w:hAnsi="Garamond"/>
                <w:sz w:val="28"/>
                <w:szCs w:val="28"/>
              </w:rPr>
              <w:softHyphen/>
              <w:t>hushtee</w:t>
            </w:r>
            <w:proofErr w:type="spellEnd"/>
            <w:r w:rsidRPr="004048AA">
              <w:rPr>
                <w:rFonts w:ascii="Garamond" w:hAnsi="Garamond"/>
                <w:sz w:val="28"/>
                <w:szCs w:val="28"/>
              </w:rPr>
              <w:t xml:space="preserve"> feme </w:t>
            </w:r>
            <w:proofErr w:type="spellStart"/>
            <w:r w:rsidRPr="004048AA">
              <w:rPr>
                <w:rFonts w:ascii="Garamond" w:hAnsi="Garamond"/>
                <w:sz w:val="28"/>
                <w:szCs w:val="28"/>
              </w:rPr>
              <w:t>goan</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yanoo</w:t>
            </w:r>
            <w:proofErr w:type="spellEnd"/>
            <w:r w:rsidRPr="004048AA">
              <w:rPr>
                <w:rFonts w:ascii="Garamond" w:hAnsi="Garamond"/>
                <w:sz w:val="28"/>
                <w:szCs w:val="28"/>
              </w:rPr>
              <w:t xml:space="preserve"> </w:t>
            </w:r>
            <w:proofErr w:type="spellStart"/>
            <w:r w:rsidRPr="004048AA">
              <w:rPr>
                <w:rFonts w:ascii="Garamond" w:hAnsi="Garamond"/>
                <w:sz w:val="28"/>
                <w:szCs w:val="28"/>
              </w:rPr>
              <w:t>padjer</w:t>
            </w:r>
            <w:proofErr w:type="spellEnd"/>
            <w:r w:rsidRPr="004048AA">
              <w:rPr>
                <w:rFonts w:ascii="Garamond" w:hAnsi="Garamond"/>
                <w:sz w:val="28"/>
                <w:szCs w:val="28"/>
              </w:rPr>
              <w:t xml:space="preserve"> </w:t>
            </w:r>
            <w:proofErr w:type="spellStart"/>
            <w:r w:rsidRPr="004048AA">
              <w:rPr>
                <w:rFonts w:ascii="Garamond" w:hAnsi="Garamond"/>
                <w:sz w:val="28"/>
                <w:szCs w:val="28"/>
              </w:rPr>
              <w:t>gys</w:t>
            </w:r>
            <w:proofErr w:type="spellEnd"/>
            <w:r w:rsidRPr="004048AA">
              <w:rPr>
                <w:rFonts w:ascii="Garamond" w:hAnsi="Garamond"/>
                <w:sz w:val="28"/>
                <w:szCs w:val="28"/>
              </w:rPr>
              <w:t xml:space="preserve"> </w:t>
            </w:r>
            <w:proofErr w:type="spellStart"/>
            <w:r w:rsidRPr="004048AA">
              <w:rPr>
                <w:rFonts w:ascii="Garamond" w:hAnsi="Garamond"/>
                <w:sz w:val="28"/>
                <w:szCs w:val="28"/>
              </w:rPr>
              <w:t>Jee</w:t>
            </w:r>
            <w:proofErr w:type="spellEnd"/>
            <w:r w:rsidRPr="004048AA">
              <w:rPr>
                <w:rFonts w:ascii="Garamond" w:hAnsi="Garamond"/>
                <w:sz w:val="28"/>
                <w:szCs w:val="28"/>
              </w:rPr>
              <w:t xml:space="preserve">, </w:t>
            </w:r>
            <w:proofErr w:type="spellStart"/>
            <w:r w:rsidRPr="004048AA">
              <w:rPr>
                <w:rFonts w:ascii="Garamond" w:hAnsi="Garamond"/>
                <w:sz w:val="28"/>
                <w:szCs w:val="28"/>
              </w:rPr>
              <w:t>Te</w:t>
            </w:r>
            <w:proofErr w:type="spellEnd"/>
            <w:r w:rsidRPr="004048AA">
              <w:rPr>
                <w:rFonts w:ascii="Garamond" w:hAnsi="Garamond"/>
                <w:sz w:val="28"/>
                <w:szCs w:val="28"/>
              </w:rPr>
              <w:t xml:space="preserve"> er-y-fa </w:t>
            </w:r>
            <w:proofErr w:type="spellStart"/>
            <w:r w:rsidRPr="004048AA">
              <w:rPr>
                <w:rFonts w:ascii="Garamond" w:hAnsi="Garamond"/>
                <w:sz w:val="28"/>
                <w:szCs w:val="28"/>
              </w:rPr>
              <w:t>shoh</w:t>
            </w:r>
            <w:proofErr w:type="spellEnd"/>
            <w:r w:rsidRPr="004048AA">
              <w:rPr>
                <w:rFonts w:ascii="Garamond" w:hAnsi="Garamond"/>
                <w:sz w:val="28"/>
                <w:szCs w:val="28"/>
              </w:rPr>
              <w:t xml:space="preserve"> er chur </w:t>
            </w:r>
            <w:proofErr w:type="spellStart"/>
            <w:r w:rsidRPr="004048AA">
              <w:rPr>
                <w:rFonts w:ascii="Garamond" w:hAnsi="Garamond"/>
                <w:sz w:val="28"/>
                <w:szCs w:val="28"/>
              </w:rPr>
              <w:t>dooin</w:t>
            </w:r>
            <w:proofErr w:type="spellEnd"/>
            <w:r w:rsidRPr="004048AA">
              <w:rPr>
                <w:rFonts w:ascii="Garamond" w:hAnsi="Garamond"/>
                <w:sz w:val="28"/>
                <w:szCs w:val="28"/>
              </w:rPr>
              <w:t xml:space="preserve"> </w:t>
            </w:r>
            <w:proofErr w:type="spellStart"/>
            <w:r w:rsidRPr="004048AA">
              <w:rPr>
                <w:rFonts w:ascii="Garamond" w:hAnsi="Garamond"/>
                <w:sz w:val="28"/>
                <w:szCs w:val="28"/>
              </w:rPr>
              <w:t>yn</w:t>
            </w:r>
            <w:proofErr w:type="spellEnd"/>
            <w:r w:rsidRPr="004048AA">
              <w:rPr>
                <w:rFonts w:ascii="Garamond" w:hAnsi="Garamond"/>
                <w:sz w:val="28"/>
                <w:szCs w:val="28"/>
              </w:rPr>
              <w:t xml:space="preserve"> </w:t>
            </w:r>
            <w:proofErr w:type="spellStart"/>
            <w:r w:rsidRPr="004048AA">
              <w:rPr>
                <w:rFonts w:ascii="Garamond" w:hAnsi="Garamond"/>
                <w:sz w:val="28"/>
                <w:szCs w:val="28"/>
              </w:rPr>
              <w:t>phadjer</w:t>
            </w:r>
            <w:proofErr w:type="spellEnd"/>
            <w:r w:rsidRPr="004048AA">
              <w:rPr>
                <w:rFonts w:ascii="Garamond" w:hAnsi="Garamond"/>
                <w:sz w:val="28"/>
                <w:szCs w:val="28"/>
              </w:rPr>
              <w:t xml:space="preserve"> </w:t>
            </w:r>
            <w:proofErr w:type="spellStart"/>
            <w:r w:rsidRPr="004048AA">
              <w:rPr>
                <w:rFonts w:ascii="Garamond" w:hAnsi="Garamond"/>
                <w:sz w:val="28"/>
                <w:szCs w:val="28"/>
              </w:rPr>
              <w:t>fondagh</w:t>
            </w:r>
            <w:proofErr w:type="spellEnd"/>
            <w:r w:rsidRPr="004048AA">
              <w:rPr>
                <w:rFonts w:ascii="Garamond" w:hAnsi="Garamond"/>
                <w:sz w:val="28"/>
                <w:szCs w:val="28"/>
              </w:rPr>
              <w:t xml:space="preserve"> </w:t>
            </w:r>
            <w:proofErr w:type="spellStart"/>
            <w:r w:rsidRPr="004048AA">
              <w:rPr>
                <w:rFonts w:ascii="Garamond" w:hAnsi="Garamond"/>
                <w:sz w:val="28"/>
                <w:szCs w:val="28"/>
              </w:rPr>
              <w:t>ec</w:t>
            </w:r>
            <w:proofErr w:type="spellEnd"/>
            <w:r w:rsidRPr="004048AA">
              <w:rPr>
                <w:rFonts w:ascii="Garamond" w:hAnsi="Garamond"/>
                <w:sz w:val="28"/>
                <w:szCs w:val="28"/>
              </w:rPr>
              <w:t xml:space="preserve"> y</w:t>
            </w:r>
            <w:r w:rsidR="00F815C0">
              <w:rPr>
                <w:rStyle w:val="FootnoteReference"/>
                <w:rFonts w:ascii="Garamond" w:hAnsi="Garamond"/>
                <w:sz w:val="28"/>
                <w:szCs w:val="28"/>
              </w:rPr>
              <w:footnoteReference w:id="67"/>
            </w:r>
            <w:r w:rsidRPr="004048AA">
              <w:rPr>
                <w:rFonts w:ascii="Garamond" w:hAnsi="Garamond"/>
                <w:sz w:val="28"/>
                <w:szCs w:val="28"/>
              </w:rPr>
              <w:t xml:space="preserve"> </w:t>
            </w:r>
            <w:proofErr w:type="spellStart"/>
            <w:r w:rsidRPr="004048AA">
              <w:rPr>
                <w:rFonts w:ascii="Garamond" w:hAnsi="Garamond"/>
                <w:sz w:val="28"/>
                <w:szCs w:val="28"/>
              </w:rPr>
              <w:t>hene</w:t>
            </w:r>
            <w:proofErr w:type="spellEnd"/>
            <w:r w:rsidRPr="004048AA">
              <w:rPr>
                <w:rFonts w:ascii="Garamond" w:hAnsi="Garamond"/>
                <w:sz w:val="28"/>
                <w:szCs w:val="28"/>
              </w:rPr>
              <w:t xml:space="preserve">, </w:t>
            </w:r>
            <w:proofErr w:type="spellStart"/>
            <w:r w:rsidRPr="004048AA">
              <w:rPr>
                <w:rFonts w:ascii="Garamond" w:hAnsi="Garamond"/>
                <w:sz w:val="28"/>
                <w:szCs w:val="28"/>
              </w:rPr>
              <w:t>lishagh</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chooilley</w:t>
            </w:r>
            <w:proofErr w:type="spellEnd"/>
            <w:r w:rsidRPr="004048AA">
              <w:rPr>
                <w:rFonts w:ascii="Garamond" w:hAnsi="Garamond"/>
                <w:sz w:val="28"/>
                <w:szCs w:val="28"/>
              </w:rPr>
              <w:t xml:space="preserve"> </w:t>
            </w:r>
            <w:proofErr w:type="spellStart"/>
            <w:r w:rsidRPr="004048AA">
              <w:rPr>
                <w:rFonts w:ascii="Garamond" w:hAnsi="Garamond"/>
                <w:sz w:val="28"/>
                <w:szCs w:val="28"/>
              </w:rPr>
              <w:t>Chreestee</w:t>
            </w:r>
            <w:proofErr w:type="spellEnd"/>
            <w:r w:rsidRPr="004048AA">
              <w:rPr>
                <w:rFonts w:ascii="Garamond" w:hAnsi="Garamond"/>
                <w:sz w:val="28"/>
                <w:szCs w:val="28"/>
              </w:rPr>
              <w:t xml:space="preserve"> </w:t>
            </w:r>
            <w:proofErr w:type="spellStart"/>
            <w:r w:rsidRPr="004048AA">
              <w:rPr>
                <w:rFonts w:ascii="Garamond" w:hAnsi="Garamond"/>
                <w:sz w:val="28"/>
                <w:szCs w:val="28"/>
              </w:rPr>
              <w:t>shirrey</w:t>
            </w:r>
            <w:proofErr w:type="spellEnd"/>
            <w:r w:rsidRPr="004048AA">
              <w:rPr>
                <w:rFonts w:ascii="Garamond" w:hAnsi="Garamond"/>
                <w:sz w:val="28"/>
                <w:szCs w:val="28"/>
              </w:rPr>
              <w:t xml:space="preserve"> </w:t>
            </w:r>
            <w:proofErr w:type="spellStart"/>
            <w:r w:rsidRPr="004048AA">
              <w:rPr>
                <w:rFonts w:ascii="Garamond" w:hAnsi="Garamond"/>
                <w:sz w:val="28"/>
                <w:szCs w:val="28"/>
              </w:rPr>
              <w:t>hoiggal</w:t>
            </w:r>
            <w:proofErr w:type="spellEnd"/>
            <w:r w:rsidRPr="004048AA">
              <w:rPr>
                <w:rFonts w:ascii="Garamond" w:hAnsi="Garamond"/>
                <w:sz w:val="28"/>
                <w:szCs w:val="28"/>
              </w:rPr>
              <w:t xml:space="preserve">. </w:t>
            </w:r>
          </w:p>
        </w:tc>
        <w:tc>
          <w:tcPr>
            <w:tcW w:w="3825" w:type="dxa"/>
          </w:tcPr>
          <w:p w14:paraId="66BFB9AB" w14:textId="0E7B07CD"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Who in Compassion to our Infirmities, and that the most ignorant Person may not want Words, wherein he may pray to God, he </w:t>
            </w:r>
            <w:del w:id="7" w:author="Max Wheeler" w:date="2021-09-20T15:38:00Z">
              <w:r w:rsidR="00F815C0" w:rsidRPr="008072AD" w:rsidDel="00D92276">
                <w:rPr>
                  <w:rFonts w:ascii="Garamond" w:hAnsi="Garamond" w:cs="Times New Roman"/>
                  <w:sz w:val="28"/>
                </w:rPr>
                <w:delText>[</w:delText>
              </w:r>
              <w:r w:rsidR="00F815C0" w:rsidRPr="008072AD" w:rsidDel="00D92276">
                <w:rPr>
                  <w:rFonts w:ascii="Garamond" w:hAnsi="Garamond" w:cs="Times New Roman"/>
                  <w:i/>
                  <w:sz w:val="28"/>
                </w:rPr>
                <w:delText>hath</w:delText>
              </w:r>
              <w:r w:rsidR="00F815C0" w:rsidRPr="008072AD" w:rsidDel="00D92276">
                <w:rPr>
                  <w:rFonts w:ascii="Garamond" w:hAnsi="Garamond" w:cs="Times New Roman"/>
                  <w:sz w:val="28"/>
                </w:rPr>
                <w:delText>]</w:delText>
              </w:r>
              <w:r w:rsidR="00F815C0" w:rsidDel="00D92276">
                <w:rPr>
                  <w:rFonts w:ascii="Garamond" w:hAnsi="Garamond" w:cs="Times New Roman"/>
                  <w:i/>
                  <w:sz w:val="28"/>
                </w:rPr>
                <w:delText xml:space="preserve"> </w:delText>
              </w:r>
            </w:del>
            <w:r w:rsidRPr="008072AD">
              <w:rPr>
                <w:rFonts w:ascii="Garamond" w:hAnsi="Garamond" w:cs="Times New Roman"/>
                <w:i/>
                <w:sz w:val="28"/>
              </w:rPr>
              <w:t>therefore</w:t>
            </w:r>
            <w:ins w:id="8" w:author="Max Wheeler" w:date="2021-09-20T15:38:00Z">
              <w:r w:rsidR="00D92276">
                <w:rPr>
                  <w:rFonts w:ascii="Garamond" w:hAnsi="Garamond" w:cs="Times New Roman"/>
                  <w:i/>
                  <w:sz w:val="28"/>
                </w:rPr>
                <w:t xml:space="preserve"> </w:t>
              </w:r>
              <w:r w:rsidR="00D92276" w:rsidRPr="008072AD">
                <w:rPr>
                  <w:rFonts w:ascii="Garamond" w:hAnsi="Garamond" w:cs="Times New Roman"/>
                  <w:sz w:val="28"/>
                </w:rPr>
                <w:t>[</w:t>
              </w:r>
              <w:r w:rsidR="00D92276" w:rsidRPr="008072AD">
                <w:rPr>
                  <w:rFonts w:ascii="Garamond" w:hAnsi="Garamond" w:cs="Times New Roman"/>
                  <w:i/>
                  <w:sz w:val="28"/>
                </w:rPr>
                <w:t>hath</w:t>
              </w:r>
              <w:r w:rsidR="00D92276" w:rsidRPr="008072AD">
                <w:rPr>
                  <w:rFonts w:ascii="Garamond" w:hAnsi="Garamond" w:cs="Times New Roman"/>
                  <w:sz w:val="28"/>
                </w:rPr>
                <w:t>]</w:t>
              </w:r>
              <w:r w:rsidR="00D92276">
                <w:rPr>
                  <w:rStyle w:val="FootnoteReference"/>
                  <w:rFonts w:ascii="Garamond" w:hAnsi="Garamond" w:cs="Times New Roman"/>
                  <w:sz w:val="28"/>
                </w:rPr>
                <w:footnoteReference w:id="68"/>
              </w:r>
              <w:r w:rsidR="00D92276">
                <w:rPr>
                  <w:rFonts w:ascii="Garamond" w:hAnsi="Garamond" w:cs="Times New Roman"/>
                  <w:i/>
                  <w:sz w:val="28"/>
                </w:rPr>
                <w:t xml:space="preserve"> </w:t>
              </w:r>
            </w:ins>
            <w:del w:id="15" w:author="Max Wheeler" w:date="2021-09-20T15:38:00Z">
              <w:r w:rsidRPr="008072AD" w:rsidDel="00D92276">
                <w:rPr>
                  <w:rFonts w:ascii="Garamond" w:hAnsi="Garamond" w:cs="Times New Roman"/>
                  <w:i/>
                  <w:sz w:val="28"/>
                </w:rPr>
                <w:delText xml:space="preserve"> </w:delText>
              </w:r>
            </w:del>
            <w:r w:rsidRPr="008072AD">
              <w:rPr>
                <w:rFonts w:ascii="Garamond" w:hAnsi="Garamond" w:cs="Times New Roman"/>
                <w:i/>
                <w:sz w:val="28"/>
              </w:rPr>
              <w:t xml:space="preserve">given us </w:t>
            </w:r>
            <w:r w:rsidRPr="008072AD">
              <w:rPr>
                <w:rFonts w:ascii="Garamond" w:hAnsi="Garamond" w:cs="Times New Roman"/>
                <w:sz w:val="28"/>
              </w:rPr>
              <w:t>a most perfect Form of Prayer,</w:t>
            </w:r>
            <w:r w:rsidRPr="008072AD">
              <w:rPr>
                <w:rFonts w:ascii="Garamond" w:hAnsi="Garamond" w:cs="Times New Roman"/>
                <w:i/>
                <w:sz w:val="28"/>
              </w:rPr>
              <w:t xml:space="preserve"> which all Christians should endeavour to understand. </w:t>
            </w:r>
          </w:p>
        </w:tc>
        <w:tc>
          <w:tcPr>
            <w:tcW w:w="0" w:type="auto"/>
          </w:tcPr>
          <w:p w14:paraId="6442C3A3" w14:textId="77777777" w:rsidR="00324C57" w:rsidRPr="008072AD" w:rsidRDefault="00324C57" w:rsidP="00DB60C3">
            <w:pPr>
              <w:pStyle w:val="ListParagraph"/>
              <w:ind w:left="0"/>
              <w:rPr>
                <w:rFonts w:ascii="Garamond" w:hAnsi="Garamond" w:cs="Times New Roman"/>
                <w:i/>
                <w:sz w:val="20"/>
                <w:szCs w:val="20"/>
              </w:rPr>
            </w:pPr>
          </w:p>
        </w:tc>
      </w:tr>
      <w:tr w:rsidR="00324C57" w:rsidRPr="008072AD" w14:paraId="054F22D2" w14:textId="77777777" w:rsidTr="004B200B">
        <w:tc>
          <w:tcPr>
            <w:tcW w:w="4253" w:type="dxa"/>
          </w:tcPr>
          <w:p w14:paraId="04CFB3D9" w14:textId="77777777" w:rsidR="00324C57" w:rsidRPr="004048AA" w:rsidRDefault="00324C57" w:rsidP="00DB60C3">
            <w:pPr>
              <w:pStyle w:val="CM3"/>
              <w:widowControl/>
              <w:spacing w:line="240" w:lineRule="auto"/>
              <w:ind w:firstLine="227"/>
              <w:jc w:val="both"/>
              <w:rPr>
                <w:rFonts w:ascii="Garamond" w:hAnsi="Garamond"/>
                <w:sz w:val="28"/>
                <w:szCs w:val="28"/>
              </w:rPr>
            </w:pPr>
            <w:r w:rsidRPr="004048AA">
              <w:rPr>
                <w:rFonts w:ascii="Garamond" w:hAnsi="Garamond"/>
                <w:sz w:val="28"/>
                <w:szCs w:val="28"/>
              </w:rPr>
              <w:t xml:space="preserve">[115] </w:t>
            </w:r>
            <w:r w:rsidRPr="00F815C0">
              <w:rPr>
                <w:rFonts w:ascii="Old English Text MT" w:hAnsi="Old English Text MT"/>
                <w:sz w:val="28"/>
                <w:szCs w:val="28"/>
              </w:rPr>
              <w:t xml:space="preserve">Ayr ain </w:t>
            </w:r>
            <w:proofErr w:type="spellStart"/>
            <w:r w:rsidRPr="00F815C0">
              <w:rPr>
                <w:rFonts w:ascii="Old English Text MT" w:hAnsi="Old English Text MT"/>
                <w:sz w:val="28"/>
                <w:szCs w:val="28"/>
              </w:rPr>
              <w:t>t’ayns</w:t>
            </w:r>
            <w:proofErr w:type="spellEnd"/>
            <w:r w:rsidRPr="00F815C0">
              <w:rPr>
                <w:rFonts w:ascii="Old English Text MT" w:hAnsi="Old English Text MT"/>
                <w:sz w:val="28"/>
                <w:szCs w:val="28"/>
              </w:rPr>
              <w:t xml:space="preserve"> </w:t>
            </w:r>
            <w:proofErr w:type="spellStart"/>
            <w:r w:rsidRPr="00F815C0">
              <w:rPr>
                <w:rFonts w:ascii="Old English Text MT" w:hAnsi="Old English Text MT"/>
                <w:sz w:val="28"/>
                <w:szCs w:val="28"/>
              </w:rPr>
              <w:t>Niau</w:t>
            </w:r>
            <w:proofErr w:type="spellEnd"/>
            <w:r w:rsidRPr="00F815C0">
              <w:rPr>
                <w:rFonts w:ascii="Old English Text MT" w:hAnsi="Old English Text MT"/>
                <w:sz w:val="28"/>
                <w:szCs w:val="28"/>
              </w:rPr>
              <w:t>.</w:t>
            </w:r>
            <w:r w:rsidRPr="004048AA">
              <w:rPr>
                <w:rFonts w:ascii="Garamond" w:hAnsi="Garamond"/>
                <w:sz w:val="28"/>
                <w:szCs w:val="28"/>
              </w:rPr>
              <w:t xml:space="preserve"> </w:t>
            </w:r>
          </w:p>
        </w:tc>
        <w:tc>
          <w:tcPr>
            <w:tcW w:w="3825" w:type="dxa"/>
          </w:tcPr>
          <w:p w14:paraId="2F334E72" w14:textId="77777777" w:rsidR="00324C57" w:rsidRPr="008072AD" w:rsidRDefault="00324C57" w:rsidP="00DB60C3">
            <w:pPr>
              <w:pStyle w:val="ListParagraph"/>
              <w:ind w:left="0" w:firstLine="227"/>
              <w:jc w:val="both"/>
              <w:rPr>
                <w:rFonts w:ascii="Garamond" w:hAnsi="Garamond" w:cs="Times New Roman"/>
                <w:sz w:val="28"/>
              </w:rPr>
            </w:pPr>
            <w:r w:rsidRPr="008072AD">
              <w:rPr>
                <w:rFonts w:ascii="Old English Text MT" w:hAnsi="Old English Text MT" w:cs="Times New Roman"/>
                <w:sz w:val="28"/>
              </w:rPr>
              <w:t xml:space="preserve">Our Father which art in Heaven ; </w:t>
            </w:r>
          </w:p>
        </w:tc>
        <w:tc>
          <w:tcPr>
            <w:tcW w:w="0" w:type="auto"/>
          </w:tcPr>
          <w:p w14:paraId="5E55313F" w14:textId="77777777" w:rsidR="00324C57" w:rsidRPr="008072AD" w:rsidRDefault="00324C57" w:rsidP="00DB60C3">
            <w:pPr>
              <w:pStyle w:val="ListParagraph"/>
              <w:ind w:left="0"/>
              <w:rPr>
                <w:rFonts w:ascii="Garamond" w:hAnsi="Garamond" w:cs="Times New Roman"/>
                <w:sz w:val="20"/>
                <w:szCs w:val="20"/>
              </w:rPr>
            </w:pPr>
          </w:p>
        </w:tc>
      </w:tr>
      <w:tr w:rsidR="00324C57" w:rsidRPr="008072AD" w14:paraId="61AF0629" w14:textId="77777777" w:rsidTr="004B200B">
        <w:tc>
          <w:tcPr>
            <w:tcW w:w="4253" w:type="dxa"/>
          </w:tcPr>
          <w:p w14:paraId="47F7791A" w14:textId="77777777" w:rsidR="00324C57" w:rsidRPr="004048AA" w:rsidRDefault="00324C57" w:rsidP="00DB60C3">
            <w:pPr>
              <w:pStyle w:val="CM3"/>
              <w:widowControl/>
              <w:spacing w:line="240" w:lineRule="auto"/>
              <w:ind w:firstLine="227"/>
              <w:jc w:val="both"/>
              <w:rPr>
                <w:rFonts w:ascii="Garamond" w:hAnsi="Garamond"/>
                <w:sz w:val="28"/>
                <w:szCs w:val="28"/>
              </w:rPr>
            </w:pPr>
            <w:r w:rsidRPr="004048AA">
              <w:rPr>
                <w:rFonts w:ascii="Garamond" w:hAnsi="Garamond"/>
                <w:i/>
                <w:sz w:val="28"/>
                <w:szCs w:val="28"/>
              </w:rPr>
              <w:t>Q.</w:t>
            </w:r>
            <w:r w:rsidRPr="004048AA">
              <w:rPr>
                <w:rFonts w:ascii="Garamond" w:hAnsi="Garamond"/>
                <w:sz w:val="28"/>
                <w:szCs w:val="28"/>
              </w:rPr>
              <w:t xml:space="preserve"> </w:t>
            </w:r>
            <w:proofErr w:type="spellStart"/>
            <w:r w:rsidRPr="004048AA">
              <w:rPr>
                <w:rFonts w:ascii="Garamond" w:hAnsi="Garamond"/>
                <w:sz w:val="28"/>
                <w:szCs w:val="28"/>
              </w:rPr>
              <w:t>Cre’n</w:t>
            </w:r>
            <w:proofErr w:type="spellEnd"/>
            <w:r w:rsidRPr="004048AA">
              <w:rPr>
                <w:rFonts w:ascii="Garamond" w:hAnsi="Garamond"/>
                <w:sz w:val="28"/>
                <w:szCs w:val="28"/>
              </w:rPr>
              <w:t xml:space="preserve"> fa ta shin er </w:t>
            </w:r>
            <w:proofErr w:type="spellStart"/>
            <w:r w:rsidRPr="004048AA">
              <w:rPr>
                <w:rFonts w:ascii="Garamond" w:hAnsi="Garamond"/>
                <w:sz w:val="28"/>
                <w:szCs w:val="28"/>
              </w:rPr>
              <w:t>nyn</w:t>
            </w:r>
            <w:proofErr w:type="spellEnd"/>
            <w:r w:rsidRPr="004048AA">
              <w:rPr>
                <w:rFonts w:ascii="Garamond" w:hAnsi="Garamond"/>
                <w:sz w:val="28"/>
                <w:szCs w:val="28"/>
              </w:rPr>
              <w:t xml:space="preserve"> </w:t>
            </w:r>
            <w:proofErr w:type="spellStart"/>
            <w:r w:rsidRPr="004048AA">
              <w:rPr>
                <w:rFonts w:ascii="Garamond" w:hAnsi="Garamond"/>
                <w:sz w:val="28"/>
                <w:szCs w:val="28"/>
              </w:rPr>
              <w:t>ynsagh</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yanoo</w:t>
            </w:r>
            <w:proofErr w:type="spellEnd"/>
            <w:r w:rsidRPr="004048AA">
              <w:rPr>
                <w:rFonts w:ascii="Garamond" w:hAnsi="Garamond"/>
                <w:sz w:val="28"/>
                <w:szCs w:val="28"/>
              </w:rPr>
              <w:t xml:space="preserve"> </w:t>
            </w:r>
            <w:proofErr w:type="spellStart"/>
            <w:r w:rsidRPr="004048AA">
              <w:rPr>
                <w:rFonts w:ascii="Garamond" w:hAnsi="Garamond"/>
                <w:sz w:val="28"/>
                <w:szCs w:val="28"/>
              </w:rPr>
              <w:t>toshiaght</w:t>
            </w:r>
            <w:proofErr w:type="spellEnd"/>
            <w:r w:rsidRPr="004048AA">
              <w:rPr>
                <w:rFonts w:ascii="Garamond" w:hAnsi="Garamond"/>
                <w:sz w:val="28"/>
                <w:szCs w:val="28"/>
              </w:rPr>
              <w:t xml:space="preserve"> er </w:t>
            </w:r>
            <w:proofErr w:type="spellStart"/>
            <w:r w:rsidRPr="004048AA">
              <w:rPr>
                <w:rFonts w:ascii="Garamond" w:hAnsi="Garamond"/>
                <w:sz w:val="28"/>
                <w:szCs w:val="28"/>
              </w:rPr>
              <w:t>nyn</w:t>
            </w:r>
            <w:proofErr w:type="spellEnd"/>
            <w:r w:rsidRPr="004048AA">
              <w:rPr>
                <w:rFonts w:ascii="Garamond" w:hAnsi="Garamond"/>
                <w:sz w:val="28"/>
                <w:szCs w:val="28"/>
              </w:rPr>
              <w:t xml:space="preserve"> </w:t>
            </w:r>
            <w:proofErr w:type="spellStart"/>
            <w:r w:rsidRPr="004048AA">
              <w:rPr>
                <w:rFonts w:ascii="Garamond" w:hAnsi="Garamond"/>
                <w:sz w:val="28"/>
                <w:szCs w:val="28"/>
              </w:rPr>
              <w:t>Badjeryn</w:t>
            </w:r>
            <w:proofErr w:type="spellEnd"/>
            <w:r w:rsidRPr="004048AA">
              <w:rPr>
                <w:rFonts w:ascii="Garamond" w:hAnsi="Garamond"/>
                <w:sz w:val="28"/>
                <w:szCs w:val="28"/>
              </w:rPr>
              <w:t xml:space="preserve"> </w:t>
            </w:r>
            <w:proofErr w:type="spellStart"/>
            <w:r w:rsidRPr="004048AA">
              <w:rPr>
                <w:rFonts w:ascii="Garamond" w:hAnsi="Garamond"/>
                <w:sz w:val="28"/>
                <w:szCs w:val="28"/>
              </w:rPr>
              <w:t>lurg</w:t>
            </w:r>
            <w:proofErr w:type="spellEnd"/>
            <w:r w:rsidRPr="004048AA">
              <w:rPr>
                <w:rFonts w:ascii="Garamond" w:hAnsi="Garamond"/>
                <w:sz w:val="28"/>
                <w:szCs w:val="28"/>
              </w:rPr>
              <w:t xml:space="preserve"> </w:t>
            </w:r>
            <w:proofErr w:type="spellStart"/>
            <w:r w:rsidRPr="004048AA">
              <w:rPr>
                <w:rFonts w:ascii="Garamond" w:hAnsi="Garamond"/>
                <w:sz w:val="28"/>
                <w:szCs w:val="28"/>
              </w:rPr>
              <w:t>yn</w:t>
            </w:r>
            <w:proofErr w:type="spellEnd"/>
            <w:r w:rsidRPr="004048AA">
              <w:rPr>
                <w:rFonts w:ascii="Garamond" w:hAnsi="Garamond"/>
                <w:sz w:val="28"/>
                <w:szCs w:val="28"/>
              </w:rPr>
              <w:t xml:space="preserve"> </w:t>
            </w:r>
            <w:proofErr w:type="spellStart"/>
            <w:r w:rsidRPr="004048AA">
              <w:rPr>
                <w:rFonts w:ascii="Garamond" w:hAnsi="Garamond"/>
                <w:sz w:val="28"/>
                <w:szCs w:val="28"/>
              </w:rPr>
              <w:t>aght</w:t>
            </w:r>
            <w:proofErr w:type="spellEnd"/>
            <w:r w:rsidRPr="004048AA">
              <w:rPr>
                <w:rFonts w:ascii="Garamond" w:hAnsi="Garamond"/>
                <w:sz w:val="28"/>
                <w:szCs w:val="28"/>
              </w:rPr>
              <w:t xml:space="preserve"> </w:t>
            </w:r>
            <w:proofErr w:type="spellStart"/>
            <w:r w:rsidRPr="004048AA">
              <w:rPr>
                <w:rFonts w:ascii="Garamond" w:hAnsi="Garamond"/>
                <w:sz w:val="28"/>
                <w:szCs w:val="28"/>
              </w:rPr>
              <w:t>shoh</w:t>
            </w:r>
            <w:proofErr w:type="spellEnd"/>
            <w:r w:rsidRPr="004048AA">
              <w:rPr>
                <w:rFonts w:ascii="Garamond" w:hAnsi="Garamond"/>
                <w:i/>
                <w:sz w:val="28"/>
                <w:szCs w:val="28"/>
              </w:rPr>
              <w:t> </w:t>
            </w:r>
            <w:r w:rsidRPr="004048AA">
              <w:rPr>
                <w:rFonts w:ascii="Garamond" w:hAnsi="Garamond"/>
                <w:sz w:val="28"/>
                <w:szCs w:val="28"/>
              </w:rPr>
              <w:t xml:space="preserve">? </w:t>
            </w:r>
          </w:p>
        </w:tc>
        <w:tc>
          <w:tcPr>
            <w:tcW w:w="3825" w:type="dxa"/>
          </w:tcPr>
          <w:p w14:paraId="7BEDB7BA"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Why are we taught to begin our Prayers after this manner ?</w:t>
            </w:r>
          </w:p>
        </w:tc>
        <w:tc>
          <w:tcPr>
            <w:tcW w:w="0" w:type="auto"/>
          </w:tcPr>
          <w:p w14:paraId="69AE603D" w14:textId="77777777" w:rsidR="00324C57" w:rsidRPr="008072AD" w:rsidRDefault="00324C57" w:rsidP="00DB60C3">
            <w:pPr>
              <w:pStyle w:val="ListParagraph"/>
              <w:ind w:left="0"/>
              <w:rPr>
                <w:rFonts w:ascii="Garamond" w:hAnsi="Garamond" w:cs="Times New Roman"/>
                <w:sz w:val="20"/>
                <w:szCs w:val="20"/>
              </w:rPr>
            </w:pPr>
          </w:p>
        </w:tc>
      </w:tr>
      <w:tr w:rsidR="00324C57" w:rsidRPr="008072AD" w14:paraId="53B90909" w14:textId="77777777" w:rsidTr="004B200B">
        <w:tc>
          <w:tcPr>
            <w:tcW w:w="4253" w:type="dxa"/>
          </w:tcPr>
          <w:p w14:paraId="128C325B" w14:textId="77777777" w:rsidR="00324C57" w:rsidRPr="004048AA" w:rsidRDefault="00324C57" w:rsidP="00DB60C3">
            <w:pPr>
              <w:pStyle w:val="CM3"/>
              <w:widowControl/>
              <w:spacing w:line="240" w:lineRule="auto"/>
              <w:ind w:firstLine="227"/>
              <w:jc w:val="both"/>
              <w:rPr>
                <w:rFonts w:ascii="Garamond" w:hAnsi="Garamond"/>
                <w:sz w:val="28"/>
                <w:szCs w:val="28"/>
              </w:rPr>
            </w:pPr>
            <w:r w:rsidRPr="004048AA">
              <w:rPr>
                <w:rFonts w:ascii="Garamond" w:hAnsi="Garamond"/>
                <w:i/>
                <w:sz w:val="28"/>
                <w:szCs w:val="28"/>
              </w:rPr>
              <w:t xml:space="preserve">A. </w:t>
            </w:r>
            <w:r w:rsidRPr="004048AA">
              <w:rPr>
                <w:rFonts w:ascii="Garamond" w:hAnsi="Garamond"/>
                <w:sz w:val="28"/>
                <w:szCs w:val="28"/>
              </w:rPr>
              <w:t xml:space="preserve">Dy </w:t>
            </w:r>
            <w:proofErr w:type="spellStart"/>
            <w:r w:rsidRPr="004048AA">
              <w:rPr>
                <w:rFonts w:ascii="Garamond" w:hAnsi="Garamond"/>
                <w:sz w:val="28"/>
                <w:szCs w:val="28"/>
              </w:rPr>
              <w:t>vod</w:t>
            </w:r>
            <w:proofErr w:type="spellEnd"/>
            <w:r w:rsidRPr="004048AA">
              <w:rPr>
                <w:rFonts w:ascii="Garamond" w:hAnsi="Garamond"/>
                <w:sz w:val="28"/>
                <w:szCs w:val="28"/>
              </w:rPr>
              <w:t xml:space="preserve"> mad </w:t>
            </w:r>
            <w:proofErr w:type="spellStart"/>
            <w:r w:rsidRPr="004048AA">
              <w:rPr>
                <w:rFonts w:ascii="Garamond" w:hAnsi="Garamond"/>
                <w:sz w:val="28"/>
                <w:szCs w:val="28"/>
              </w:rPr>
              <w:t>guee</w:t>
            </w:r>
            <w:proofErr w:type="spellEnd"/>
            <w:r w:rsidRPr="004048AA">
              <w:rPr>
                <w:rFonts w:ascii="Garamond" w:hAnsi="Garamond"/>
                <w:sz w:val="28"/>
                <w:szCs w:val="28"/>
              </w:rPr>
              <w:t xml:space="preserve"> </w:t>
            </w:r>
            <w:proofErr w:type="spellStart"/>
            <w:r w:rsidRPr="004048AA">
              <w:rPr>
                <w:rFonts w:ascii="Garamond" w:hAnsi="Garamond"/>
                <w:sz w:val="28"/>
                <w:szCs w:val="28"/>
              </w:rPr>
              <w:t>lesh</w:t>
            </w:r>
            <w:proofErr w:type="spellEnd"/>
            <w:r w:rsidRPr="004048AA">
              <w:rPr>
                <w:rFonts w:ascii="Garamond" w:hAnsi="Garamond"/>
                <w:sz w:val="28"/>
                <w:szCs w:val="28"/>
              </w:rPr>
              <w:t xml:space="preserve"> </w:t>
            </w:r>
            <w:proofErr w:type="spellStart"/>
            <w:r w:rsidRPr="004048AA">
              <w:rPr>
                <w:rFonts w:ascii="Garamond" w:hAnsi="Garamond"/>
                <w:sz w:val="28"/>
                <w:szCs w:val="28"/>
              </w:rPr>
              <w:t>shickerys</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bee mad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foaroil</w:t>
            </w:r>
            <w:proofErr w:type="spellEnd"/>
            <w:r w:rsidRPr="004048AA">
              <w:rPr>
                <w:rFonts w:ascii="Garamond" w:hAnsi="Garamond"/>
                <w:sz w:val="28"/>
                <w:szCs w:val="28"/>
              </w:rPr>
              <w:t xml:space="preserve"> er </w:t>
            </w:r>
            <w:proofErr w:type="spellStart"/>
            <w:r w:rsidRPr="004048AA">
              <w:rPr>
                <w:rFonts w:ascii="Garamond" w:hAnsi="Garamond"/>
                <w:sz w:val="28"/>
                <w:szCs w:val="28"/>
              </w:rPr>
              <w:t>nyn</w:t>
            </w:r>
            <w:proofErr w:type="spellEnd"/>
            <w:r w:rsidRPr="004048AA">
              <w:rPr>
                <w:rFonts w:ascii="Garamond" w:hAnsi="Garamond"/>
                <w:sz w:val="28"/>
                <w:szCs w:val="28"/>
              </w:rPr>
              <w:t xml:space="preserve"> </w:t>
            </w:r>
            <w:proofErr w:type="spellStart"/>
            <w:r w:rsidRPr="004048AA">
              <w:rPr>
                <w:rFonts w:ascii="Garamond" w:hAnsi="Garamond"/>
                <w:sz w:val="28"/>
                <w:szCs w:val="28"/>
              </w:rPr>
              <w:t>glashtyn</w:t>
            </w:r>
            <w:proofErr w:type="spellEnd"/>
            <w:r w:rsidRPr="004048AA">
              <w:rPr>
                <w:rFonts w:ascii="Garamond" w:hAnsi="Garamond"/>
                <w:sz w:val="28"/>
                <w:szCs w:val="28"/>
              </w:rPr>
              <w:t xml:space="preserve"> ; </w:t>
            </w:r>
            <w:r w:rsidRPr="004048AA">
              <w:rPr>
                <w:rFonts w:ascii="Garamond" w:hAnsi="Garamond"/>
                <w:i/>
                <w:sz w:val="28"/>
                <w:szCs w:val="28"/>
              </w:rPr>
              <w:t xml:space="preserve">Son </w:t>
            </w:r>
            <w:proofErr w:type="spellStart"/>
            <w:r w:rsidRPr="004048AA">
              <w:rPr>
                <w:rFonts w:ascii="Garamond" w:hAnsi="Garamond"/>
                <w:i/>
                <w:sz w:val="28"/>
                <w:szCs w:val="28"/>
              </w:rPr>
              <w:t>myr</w:t>
            </w:r>
            <w:proofErr w:type="spellEnd"/>
            <w:r w:rsidRPr="004048AA">
              <w:rPr>
                <w:rFonts w:ascii="Garamond" w:hAnsi="Garamond"/>
                <w:i/>
                <w:sz w:val="28"/>
                <w:szCs w:val="28"/>
              </w:rPr>
              <w:t xml:space="preserve"> ta Ayr goal </w:t>
            </w:r>
            <w:proofErr w:type="spellStart"/>
            <w:r w:rsidRPr="004048AA">
              <w:rPr>
                <w:rFonts w:ascii="Garamond" w:hAnsi="Garamond"/>
                <w:i/>
                <w:sz w:val="28"/>
                <w:szCs w:val="28"/>
              </w:rPr>
              <w:t>chummey</w:t>
            </w:r>
            <w:proofErr w:type="spellEnd"/>
            <w:r w:rsidRPr="004048AA">
              <w:rPr>
                <w:rFonts w:ascii="Garamond" w:hAnsi="Garamond"/>
                <w:i/>
                <w:sz w:val="28"/>
                <w:szCs w:val="28"/>
              </w:rPr>
              <w:t xml:space="preserve"> </w:t>
            </w:r>
            <w:proofErr w:type="spellStart"/>
            <w:r w:rsidRPr="004048AA">
              <w:rPr>
                <w:rFonts w:ascii="Garamond" w:hAnsi="Garamond"/>
                <w:i/>
                <w:sz w:val="28"/>
                <w:szCs w:val="28"/>
              </w:rPr>
              <w:t>jeh</w:t>
            </w:r>
            <w:proofErr w:type="spellEnd"/>
            <w:r w:rsidRPr="004048AA">
              <w:rPr>
                <w:rFonts w:ascii="Garamond" w:hAnsi="Garamond"/>
                <w:i/>
                <w:sz w:val="28"/>
                <w:szCs w:val="28"/>
              </w:rPr>
              <w:t xml:space="preserve"> e </w:t>
            </w:r>
            <w:proofErr w:type="spellStart"/>
            <w:r w:rsidRPr="004048AA">
              <w:rPr>
                <w:rFonts w:ascii="Garamond" w:hAnsi="Garamond"/>
                <w:i/>
                <w:sz w:val="28"/>
                <w:szCs w:val="28"/>
              </w:rPr>
              <w:t>chloan</w:t>
            </w:r>
            <w:proofErr w:type="spellEnd"/>
            <w:r w:rsidRPr="004048AA">
              <w:rPr>
                <w:rFonts w:ascii="Garamond" w:hAnsi="Garamond"/>
                <w:i/>
                <w:sz w:val="28"/>
                <w:szCs w:val="28"/>
              </w:rPr>
              <w:t xml:space="preserve"> </w:t>
            </w:r>
            <w:proofErr w:type="spellStart"/>
            <w:r w:rsidRPr="004048AA">
              <w:rPr>
                <w:rFonts w:ascii="Garamond" w:hAnsi="Garamond"/>
                <w:i/>
                <w:sz w:val="28"/>
                <w:szCs w:val="28"/>
              </w:rPr>
              <w:t>hene</w:t>
            </w:r>
            <w:proofErr w:type="spellEnd"/>
            <w:r w:rsidRPr="004048AA">
              <w:rPr>
                <w:rFonts w:ascii="Garamond" w:hAnsi="Garamond"/>
                <w:i/>
                <w:sz w:val="28"/>
                <w:szCs w:val="28"/>
              </w:rPr>
              <w:t xml:space="preserve">, </w:t>
            </w:r>
            <w:proofErr w:type="spellStart"/>
            <w:r w:rsidRPr="004048AA">
              <w:rPr>
                <w:rFonts w:ascii="Garamond" w:hAnsi="Garamond"/>
                <w:i/>
                <w:sz w:val="28"/>
                <w:szCs w:val="28"/>
              </w:rPr>
              <w:t>myr</w:t>
            </w:r>
            <w:proofErr w:type="spellEnd"/>
            <w:r w:rsidRPr="004048AA">
              <w:rPr>
                <w:rFonts w:ascii="Garamond" w:hAnsi="Garamond"/>
                <w:i/>
                <w:sz w:val="28"/>
                <w:szCs w:val="28"/>
              </w:rPr>
              <w:t xml:space="preserve"> </w:t>
            </w:r>
            <w:proofErr w:type="spellStart"/>
            <w:r w:rsidRPr="004048AA">
              <w:rPr>
                <w:rFonts w:ascii="Garamond" w:hAnsi="Garamond"/>
                <w:i/>
                <w:sz w:val="28"/>
                <w:szCs w:val="28"/>
              </w:rPr>
              <w:t>shen</w:t>
            </w:r>
            <w:proofErr w:type="spellEnd"/>
            <w:r w:rsidRPr="004048AA">
              <w:rPr>
                <w:rFonts w:ascii="Garamond" w:hAnsi="Garamond"/>
                <w:i/>
                <w:sz w:val="28"/>
                <w:szCs w:val="28"/>
              </w:rPr>
              <w:t xml:space="preserve"> </w:t>
            </w:r>
            <w:proofErr w:type="spellStart"/>
            <w:r w:rsidRPr="004048AA">
              <w:rPr>
                <w:rFonts w:ascii="Garamond" w:hAnsi="Garamond"/>
                <w:i/>
                <w:sz w:val="28"/>
                <w:szCs w:val="28"/>
              </w:rPr>
              <w:t>ta’n</w:t>
            </w:r>
            <w:proofErr w:type="spellEnd"/>
            <w:r w:rsidRPr="004048AA">
              <w:rPr>
                <w:rFonts w:ascii="Garamond" w:hAnsi="Garamond"/>
                <w:i/>
                <w:sz w:val="28"/>
                <w:szCs w:val="28"/>
              </w:rPr>
              <w:t xml:space="preserve"> </w:t>
            </w:r>
            <w:proofErr w:type="spellStart"/>
            <w:r w:rsidRPr="004048AA">
              <w:rPr>
                <w:rFonts w:ascii="Garamond" w:hAnsi="Garamond"/>
                <w:i/>
                <w:sz w:val="28"/>
                <w:szCs w:val="28"/>
              </w:rPr>
              <w:t>Chiarn</w:t>
            </w:r>
            <w:proofErr w:type="spellEnd"/>
            <w:r w:rsidRPr="004048AA">
              <w:rPr>
                <w:rFonts w:ascii="Garamond" w:hAnsi="Garamond"/>
                <w:i/>
                <w:sz w:val="28"/>
                <w:szCs w:val="28"/>
              </w:rPr>
              <w:t xml:space="preserve"> goal </w:t>
            </w:r>
            <w:proofErr w:type="spellStart"/>
            <w:r w:rsidRPr="004048AA">
              <w:rPr>
                <w:rFonts w:ascii="Garamond" w:hAnsi="Garamond"/>
                <w:i/>
                <w:sz w:val="28"/>
                <w:szCs w:val="28"/>
              </w:rPr>
              <w:t>chummey</w:t>
            </w:r>
            <w:proofErr w:type="spellEnd"/>
            <w:r w:rsidRPr="004048AA">
              <w:rPr>
                <w:rFonts w:ascii="Garamond" w:hAnsi="Garamond"/>
                <w:i/>
                <w:sz w:val="28"/>
                <w:szCs w:val="28"/>
              </w:rPr>
              <w:t xml:space="preserve"> </w:t>
            </w:r>
            <w:proofErr w:type="spellStart"/>
            <w:r w:rsidRPr="004048AA">
              <w:rPr>
                <w:rFonts w:ascii="Garamond" w:hAnsi="Garamond"/>
                <w:i/>
                <w:sz w:val="28"/>
                <w:szCs w:val="28"/>
              </w:rPr>
              <w:t>jeusyn</w:t>
            </w:r>
            <w:proofErr w:type="spellEnd"/>
            <w:r w:rsidRPr="004048AA">
              <w:rPr>
                <w:rFonts w:ascii="Garamond" w:hAnsi="Garamond"/>
                <w:i/>
                <w:sz w:val="28"/>
                <w:szCs w:val="28"/>
              </w:rPr>
              <w:t xml:space="preserve"> ta </w:t>
            </w:r>
            <w:proofErr w:type="spellStart"/>
            <w:r w:rsidRPr="004048AA">
              <w:rPr>
                <w:rFonts w:ascii="Garamond" w:hAnsi="Garamond"/>
                <w:i/>
                <w:sz w:val="28"/>
                <w:szCs w:val="28"/>
              </w:rPr>
              <w:t>aglagh</w:t>
            </w:r>
            <w:proofErr w:type="spellEnd"/>
            <w:r w:rsidRPr="004048AA">
              <w:rPr>
                <w:rFonts w:ascii="Garamond" w:hAnsi="Garamond"/>
                <w:i/>
                <w:sz w:val="28"/>
                <w:szCs w:val="28"/>
              </w:rPr>
              <w:t xml:space="preserve"> </w:t>
            </w:r>
            <w:proofErr w:type="spellStart"/>
            <w:r w:rsidRPr="004048AA">
              <w:rPr>
                <w:rFonts w:ascii="Garamond" w:hAnsi="Garamond"/>
                <w:i/>
                <w:sz w:val="28"/>
                <w:szCs w:val="28"/>
              </w:rPr>
              <w:t>roish</w:t>
            </w:r>
            <w:proofErr w:type="spellEnd"/>
            <w:r w:rsidRPr="004048AA">
              <w:rPr>
                <w:rFonts w:ascii="Garamond" w:hAnsi="Garamond"/>
                <w:i/>
                <w:sz w:val="28"/>
                <w:szCs w:val="28"/>
              </w:rPr>
              <w:t>.</w:t>
            </w:r>
            <w:r w:rsidRPr="004048AA">
              <w:rPr>
                <w:rFonts w:ascii="Garamond" w:hAnsi="Garamond"/>
                <w:sz w:val="28"/>
                <w:szCs w:val="28"/>
              </w:rPr>
              <w:t xml:space="preserve"> </w:t>
            </w:r>
          </w:p>
        </w:tc>
        <w:tc>
          <w:tcPr>
            <w:tcW w:w="3825" w:type="dxa"/>
          </w:tcPr>
          <w:p w14:paraId="27749045" w14:textId="77777777" w:rsidR="00324C57" w:rsidRPr="008072AD" w:rsidRDefault="00324C57" w:rsidP="00DB60C3">
            <w:pPr>
              <w:pStyle w:val="ListParagraph"/>
              <w:ind w:left="0" w:firstLine="227"/>
              <w:jc w:val="both"/>
              <w:rPr>
                <w:rFonts w:ascii="Garamond" w:hAnsi="Garamond" w:cs="Times New Roman"/>
                <w:sz w:val="28"/>
              </w:rPr>
            </w:pPr>
            <w:r w:rsidRPr="008072AD">
              <w:rPr>
                <w:rFonts w:ascii="Garamond" w:hAnsi="Garamond" w:cs="Times New Roman"/>
                <w:sz w:val="28"/>
              </w:rPr>
              <w:t xml:space="preserve">A. </w:t>
            </w:r>
            <w:r w:rsidRPr="008072AD">
              <w:rPr>
                <w:rFonts w:ascii="Garamond" w:hAnsi="Garamond" w:cs="Times New Roman"/>
                <w:i/>
                <w:sz w:val="28"/>
              </w:rPr>
              <w:t xml:space="preserve">That we may pray with Assurance of being favourably heard. </w:t>
            </w:r>
            <w:r w:rsidRPr="008072AD">
              <w:rPr>
                <w:rFonts w:ascii="Garamond" w:hAnsi="Garamond" w:cs="Times New Roman"/>
                <w:sz w:val="28"/>
              </w:rPr>
              <w:t xml:space="preserve">For as a Father </w:t>
            </w:r>
            <w:proofErr w:type="spellStart"/>
            <w:r w:rsidRPr="008072AD">
              <w:rPr>
                <w:rFonts w:ascii="Garamond" w:hAnsi="Garamond" w:cs="Times New Roman"/>
                <w:sz w:val="28"/>
              </w:rPr>
              <w:t>pitieth</w:t>
            </w:r>
            <w:proofErr w:type="spellEnd"/>
            <w:r w:rsidRPr="008072AD">
              <w:rPr>
                <w:rFonts w:ascii="Garamond" w:hAnsi="Garamond" w:cs="Times New Roman"/>
                <w:sz w:val="28"/>
              </w:rPr>
              <w:t xml:space="preserve"> his own Children, so the Lord </w:t>
            </w:r>
            <w:proofErr w:type="spellStart"/>
            <w:r w:rsidRPr="008072AD">
              <w:rPr>
                <w:rFonts w:ascii="Garamond" w:hAnsi="Garamond" w:cs="Times New Roman"/>
                <w:sz w:val="28"/>
              </w:rPr>
              <w:t>pitieth</w:t>
            </w:r>
            <w:proofErr w:type="spellEnd"/>
            <w:r w:rsidRPr="008072AD">
              <w:rPr>
                <w:rFonts w:ascii="Garamond" w:hAnsi="Garamond" w:cs="Times New Roman"/>
                <w:sz w:val="28"/>
              </w:rPr>
              <w:t xml:space="preserve"> them that fear him.</w:t>
            </w:r>
          </w:p>
        </w:tc>
        <w:tc>
          <w:tcPr>
            <w:tcW w:w="0" w:type="auto"/>
          </w:tcPr>
          <w:p w14:paraId="3DCF7E49" w14:textId="77777777" w:rsidR="00324C57" w:rsidRDefault="00324C57" w:rsidP="00DB60C3">
            <w:pPr>
              <w:pStyle w:val="ListParagraph"/>
              <w:ind w:left="0"/>
              <w:rPr>
                <w:rFonts w:ascii="Garamond" w:hAnsi="Garamond" w:cs="Times New Roman"/>
                <w:sz w:val="20"/>
                <w:szCs w:val="20"/>
              </w:rPr>
            </w:pPr>
          </w:p>
          <w:p w14:paraId="5C2C7A7A" w14:textId="77777777" w:rsidR="00F815C0" w:rsidRDefault="00F815C0" w:rsidP="00DB60C3">
            <w:pPr>
              <w:pStyle w:val="ListParagraph"/>
              <w:ind w:left="0"/>
              <w:rPr>
                <w:rFonts w:ascii="Garamond" w:hAnsi="Garamond" w:cs="Times New Roman"/>
                <w:sz w:val="20"/>
                <w:szCs w:val="20"/>
              </w:rPr>
            </w:pPr>
          </w:p>
          <w:p w14:paraId="316390DC" w14:textId="77777777" w:rsidR="00F815C0" w:rsidRPr="008072AD" w:rsidRDefault="00F815C0"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103. 13.</w:t>
            </w:r>
          </w:p>
        </w:tc>
      </w:tr>
      <w:tr w:rsidR="00324C57" w:rsidRPr="008072AD" w14:paraId="4D9B9400" w14:textId="77777777" w:rsidTr="004B200B">
        <w:tc>
          <w:tcPr>
            <w:tcW w:w="4253" w:type="dxa"/>
          </w:tcPr>
          <w:p w14:paraId="7C9C7230" w14:textId="77777777" w:rsidR="00324C57" w:rsidRPr="004048AA" w:rsidRDefault="00324C57" w:rsidP="00DB60C3">
            <w:pPr>
              <w:pStyle w:val="CM3"/>
              <w:widowControl/>
              <w:spacing w:line="240" w:lineRule="auto"/>
              <w:ind w:firstLine="227"/>
              <w:jc w:val="both"/>
              <w:rPr>
                <w:rFonts w:ascii="Garamond" w:hAnsi="Garamond"/>
                <w:sz w:val="28"/>
                <w:szCs w:val="28"/>
              </w:rPr>
            </w:pPr>
            <w:proofErr w:type="spellStart"/>
            <w:r w:rsidRPr="004048AA">
              <w:rPr>
                <w:rFonts w:ascii="Garamond" w:hAnsi="Garamond"/>
                <w:sz w:val="28"/>
                <w:szCs w:val="28"/>
              </w:rPr>
              <w:t>Agh</w:t>
            </w:r>
            <w:proofErr w:type="spellEnd"/>
            <w:r w:rsidRPr="004048AA">
              <w:rPr>
                <w:rFonts w:ascii="Garamond" w:hAnsi="Garamond"/>
                <w:sz w:val="28"/>
                <w:szCs w:val="28"/>
              </w:rPr>
              <w:t xml:space="preserve"> </w:t>
            </w:r>
            <w:proofErr w:type="spellStart"/>
            <w:r w:rsidRPr="004048AA">
              <w:rPr>
                <w:rFonts w:ascii="Garamond" w:hAnsi="Garamond"/>
                <w:sz w:val="28"/>
                <w:szCs w:val="28"/>
              </w:rPr>
              <w:t>eisht</w:t>
            </w:r>
            <w:proofErr w:type="spellEnd"/>
            <w:r w:rsidRPr="004048AA">
              <w:rPr>
                <w:rFonts w:ascii="Garamond" w:hAnsi="Garamond"/>
                <w:sz w:val="28"/>
                <w:szCs w:val="28"/>
              </w:rPr>
              <w:t xml:space="preserve"> </w:t>
            </w:r>
            <w:proofErr w:type="spellStart"/>
            <w:r w:rsidRPr="004048AA">
              <w:rPr>
                <w:rFonts w:ascii="Garamond" w:hAnsi="Garamond"/>
                <w:sz w:val="28"/>
                <w:szCs w:val="28"/>
              </w:rPr>
              <w:t>shegin</w:t>
            </w:r>
            <w:proofErr w:type="spellEnd"/>
            <w:r w:rsidRPr="004048AA">
              <w:rPr>
                <w:rFonts w:ascii="Garamond" w:hAnsi="Garamond"/>
                <w:sz w:val="28"/>
                <w:szCs w:val="28"/>
              </w:rPr>
              <w:t xml:space="preserve"> </w:t>
            </w:r>
            <w:proofErr w:type="spellStart"/>
            <w:r w:rsidRPr="004048AA">
              <w:rPr>
                <w:rFonts w:ascii="Garamond" w:hAnsi="Garamond"/>
                <w:sz w:val="28"/>
                <w:szCs w:val="28"/>
              </w:rPr>
              <w:t>dooin</w:t>
            </w:r>
            <w:proofErr w:type="spellEnd"/>
            <w:r w:rsidRPr="004048AA">
              <w:rPr>
                <w:rFonts w:ascii="Garamond" w:hAnsi="Garamond"/>
                <w:sz w:val="28"/>
                <w:szCs w:val="28"/>
              </w:rPr>
              <w:t xml:space="preserve"> </w:t>
            </w:r>
            <w:proofErr w:type="spellStart"/>
            <w:r w:rsidRPr="004048AA">
              <w:rPr>
                <w:rFonts w:ascii="Garamond" w:hAnsi="Garamond"/>
                <w:sz w:val="28"/>
                <w:szCs w:val="28"/>
              </w:rPr>
              <w:t>cooinaght</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vel</w:t>
            </w:r>
            <w:proofErr w:type="spellEnd"/>
            <w:r w:rsidRPr="004048AA">
              <w:rPr>
                <w:rFonts w:ascii="Garamond" w:hAnsi="Garamond"/>
                <w:sz w:val="28"/>
                <w:szCs w:val="28"/>
              </w:rPr>
              <w:t xml:space="preserve"> </w:t>
            </w:r>
            <w:proofErr w:type="spellStart"/>
            <w:r w:rsidRPr="004048AA">
              <w:rPr>
                <w:rFonts w:ascii="Garamond" w:hAnsi="Garamond"/>
                <w:sz w:val="28"/>
                <w:szCs w:val="28"/>
              </w:rPr>
              <w:t>eshyn</w:t>
            </w:r>
            <w:proofErr w:type="spellEnd"/>
            <w:r w:rsidRPr="004048AA">
              <w:rPr>
                <w:rFonts w:ascii="Garamond" w:hAnsi="Garamond"/>
                <w:sz w:val="28"/>
                <w:szCs w:val="28"/>
              </w:rPr>
              <w:t xml:space="preserve"> </w:t>
            </w:r>
            <w:proofErr w:type="spellStart"/>
            <w:r w:rsidRPr="004048AA">
              <w:rPr>
                <w:rFonts w:ascii="Garamond" w:hAnsi="Garamond"/>
                <w:sz w:val="28"/>
                <w:szCs w:val="28"/>
              </w:rPr>
              <w:t>ayns</w:t>
            </w:r>
            <w:proofErr w:type="spellEnd"/>
            <w:r w:rsidRPr="004048AA">
              <w:rPr>
                <w:rFonts w:ascii="Garamond" w:hAnsi="Garamond"/>
                <w:sz w:val="28"/>
                <w:szCs w:val="28"/>
              </w:rPr>
              <w:t xml:space="preserve"> </w:t>
            </w:r>
            <w:proofErr w:type="spellStart"/>
            <w:r w:rsidRPr="004048AA">
              <w:rPr>
                <w:rFonts w:ascii="Garamond" w:hAnsi="Garamond"/>
                <w:sz w:val="28"/>
                <w:szCs w:val="28"/>
              </w:rPr>
              <w:t>Niau</w:t>
            </w:r>
            <w:proofErr w:type="spellEnd"/>
            <w:r w:rsidRPr="004048AA">
              <w:rPr>
                <w:rFonts w:ascii="Garamond" w:hAnsi="Garamond"/>
                <w:sz w:val="28"/>
                <w:szCs w:val="28"/>
              </w:rPr>
              <w:t xml:space="preserve">, as </w:t>
            </w:r>
            <w:proofErr w:type="spellStart"/>
            <w:r w:rsidRPr="004048AA">
              <w:rPr>
                <w:rFonts w:ascii="Garamond" w:hAnsi="Garamond"/>
                <w:sz w:val="28"/>
                <w:szCs w:val="28"/>
              </w:rPr>
              <w:t>yn</w:t>
            </w:r>
            <w:proofErr w:type="spellEnd"/>
            <w:r w:rsidRPr="004048AA">
              <w:rPr>
                <w:rFonts w:ascii="Garamond" w:hAnsi="Garamond"/>
                <w:sz w:val="28"/>
                <w:szCs w:val="28"/>
              </w:rPr>
              <w:t xml:space="preserve"> </w:t>
            </w:r>
            <w:proofErr w:type="spellStart"/>
            <w:r w:rsidRPr="004048AA">
              <w:rPr>
                <w:rFonts w:ascii="Garamond" w:hAnsi="Garamond"/>
                <w:sz w:val="28"/>
                <w:szCs w:val="28"/>
              </w:rPr>
              <w:t>aght</w:t>
            </w:r>
            <w:proofErr w:type="spellEnd"/>
            <w:r w:rsidRPr="004048AA">
              <w:rPr>
                <w:rFonts w:ascii="Garamond" w:hAnsi="Garamond"/>
                <w:sz w:val="28"/>
                <w:szCs w:val="28"/>
              </w:rPr>
              <w:t xml:space="preserve"> </w:t>
            </w:r>
            <w:proofErr w:type="spellStart"/>
            <w:r w:rsidRPr="004048AA">
              <w:rPr>
                <w:rFonts w:ascii="Garamond" w:hAnsi="Garamond"/>
                <w:sz w:val="28"/>
                <w:szCs w:val="28"/>
              </w:rPr>
              <w:t>myr</w:t>
            </w:r>
            <w:proofErr w:type="spellEnd"/>
            <w:r w:rsidRPr="004048AA">
              <w:rPr>
                <w:rFonts w:ascii="Garamond" w:hAnsi="Garamond"/>
                <w:sz w:val="28"/>
                <w:szCs w:val="28"/>
              </w:rPr>
              <w:t xml:space="preserve"> </w:t>
            </w:r>
            <w:proofErr w:type="spellStart"/>
            <w:r w:rsidRPr="004048AA">
              <w:rPr>
                <w:rFonts w:ascii="Garamond" w:hAnsi="Garamond"/>
                <w:sz w:val="28"/>
                <w:szCs w:val="28"/>
              </w:rPr>
              <w:t>ta’n</w:t>
            </w:r>
            <w:proofErr w:type="spellEnd"/>
            <w:r w:rsidRPr="004048AA">
              <w:rPr>
                <w:rFonts w:ascii="Garamond" w:hAnsi="Garamond"/>
                <w:sz w:val="28"/>
                <w:szCs w:val="28"/>
              </w:rPr>
              <w:t xml:space="preserve"> </w:t>
            </w:r>
            <w:proofErr w:type="spellStart"/>
            <w:r w:rsidRPr="004048AA">
              <w:rPr>
                <w:rFonts w:ascii="Garamond" w:hAnsi="Garamond"/>
                <w:sz w:val="28"/>
                <w:szCs w:val="28"/>
              </w:rPr>
              <w:t>urjid</w:t>
            </w:r>
            <w:proofErr w:type="spellEnd"/>
            <w:r w:rsidRPr="004048AA">
              <w:rPr>
                <w:rFonts w:ascii="Garamond" w:hAnsi="Garamond"/>
                <w:sz w:val="28"/>
                <w:szCs w:val="28"/>
              </w:rPr>
              <w:t xml:space="preserve"> ta </w:t>
            </w:r>
            <w:proofErr w:type="spellStart"/>
            <w:r w:rsidRPr="004048AA">
              <w:rPr>
                <w:rFonts w:ascii="Garamond" w:hAnsi="Garamond"/>
                <w:sz w:val="28"/>
                <w:szCs w:val="28"/>
              </w:rPr>
              <w:t>eddyr</w:t>
            </w:r>
            <w:proofErr w:type="spellEnd"/>
            <w:r w:rsidRPr="004048AA">
              <w:rPr>
                <w:rFonts w:ascii="Garamond" w:hAnsi="Garamond"/>
                <w:sz w:val="28"/>
                <w:szCs w:val="28"/>
              </w:rPr>
              <w:t xml:space="preserve"> </w:t>
            </w:r>
            <w:proofErr w:type="spellStart"/>
            <w:r w:rsidRPr="004048AA">
              <w:rPr>
                <w:rFonts w:ascii="Garamond" w:hAnsi="Garamond"/>
                <w:sz w:val="28"/>
                <w:szCs w:val="28"/>
              </w:rPr>
              <w:t>Niau</w:t>
            </w:r>
            <w:proofErr w:type="spellEnd"/>
            <w:r w:rsidRPr="004048AA">
              <w:rPr>
                <w:rFonts w:ascii="Garamond" w:hAnsi="Garamond"/>
                <w:sz w:val="28"/>
                <w:szCs w:val="28"/>
              </w:rPr>
              <w:t xml:space="preserve"> as </w:t>
            </w:r>
            <w:proofErr w:type="spellStart"/>
            <w:r w:rsidRPr="004048AA">
              <w:rPr>
                <w:rFonts w:ascii="Garamond" w:hAnsi="Garamond"/>
                <w:sz w:val="28"/>
                <w:szCs w:val="28"/>
              </w:rPr>
              <w:t>Talloo</w:t>
            </w:r>
            <w:proofErr w:type="spellEnd"/>
            <w:r w:rsidRPr="004048AA">
              <w:rPr>
                <w:rFonts w:ascii="Garamond" w:hAnsi="Garamond"/>
                <w:sz w:val="28"/>
                <w:szCs w:val="28"/>
              </w:rPr>
              <w:t xml:space="preserve"> </w:t>
            </w:r>
            <w:proofErr w:type="spellStart"/>
            <w:r w:rsidRPr="004048AA">
              <w:rPr>
                <w:rFonts w:ascii="Garamond" w:hAnsi="Garamond"/>
                <w:sz w:val="28"/>
                <w:szCs w:val="28"/>
              </w:rPr>
              <w:t>mooar</w:t>
            </w:r>
            <w:proofErr w:type="spellEnd"/>
            <w:r w:rsidRPr="004048AA">
              <w:rPr>
                <w:rFonts w:ascii="Garamond" w:hAnsi="Garamond"/>
                <w:sz w:val="28"/>
                <w:szCs w:val="28"/>
              </w:rPr>
              <w:t xml:space="preserve">, </w:t>
            </w:r>
            <w:proofErr w:type="spellStart"/>
            <w:r w:rsidRPr="004048AA">
              <w:rPr>
                <w:rFonts w:ascii="Garamond" w:hAnsi="Garamond"/>
                <w:sz w:val="28"/>
                <w:szCs w:val="28"/>
              </w:rPr>
              <w:t>myrgeddyn</w:t>
            </w:r>
            <w:proofErr w:type="spellEnd"/>
            <w:r w:rsidRPr="004048AA">
              <w:rPr>
                <w:rFonts w:ascii="Garamond" w:hAnsi="Garamond"/>
                <w:sz w:val="28"/>
                <w:szCs w:val="28"/>
              </w:rPr>
              <w:t xml:space="preserve"> </w:t>
            </w:r>
            <w:proofErr w:type="spellStart"/>
            <w:r w:rsidRPr="004048AA">
              <w:rPr>
                <w:rFonts w:ascii="Garamond" w:hAnsi="Garamond"/>
                <w:sz w:val="28"/>
                <w:szCs w:val="28"/>
              </w:rPr>
              <w:t>ta’n</w:t>
            </w:r>
            <w:proofErr w:type="spellEnd"/>
            <w:r w:rsidRPr="004048AA">
              <w:rPr>
                <w:rFonts w:ascii="Garamond" w:hAnsi="Garamond"/>
                <w:sz w:val="28"/>
                <w:szCs w:val="28"/>
              </w:rPr>
              <w:t xml:space="preserve"> </w:t>
            </w:r>
            <w:proofErr w:type="spellStart"/>
            <w:r w:rsidRPr="004048AA">
              <w:rPr>
                <w:rFonts w:ascii="Garamond" w:hAnsi="Garamond"/>
                <w:sz w:val="28"/>
                <w:szCs w:val="28"/>
              </w:rPr>
              <w:t>Chiarn</w:t>
            </w:r>
            <w:proofErr w:type="spellEnd"/>
            <w:r w:rsidRPr="004048AA">
              <w:rPr>
                <w:rFonts w:ascii="Garamond" w:hAnsi="Garamond"/>
                <w:sz w:val="28"/>
                <w:szCs w:val="28"/>
              </w:rPr>
              <w:t xml:space="preserve"> </w:t>
            </w:r>
            <w:proofErr w:type="spellStart"/>
            <w:r w:rsidRPr="004048AA">
              <w:rPr>
                <w:rFonts w:ascii="Garamond" w:hAnsi="Garamond"/>
                <w:sz w:val="28"/>
                <w:szCs w:val="28"/>
              </w:rPr>
              <w:t>foddey</w:t>
            </w:r>
            <w:proofErr w:type="spellEnd"/>
            <w:r w:rsidRPr="004048AA">
              <w:rPr>
                <w:rFonts w:ascii="Garamond" w:hAnsi="Garamond"/>
                <w:sz w:val="28"/>
                <w:szCs w:val="28"/>
              </w:rPr>
              <w:t xml:space="preserve"> er </w:t>
            </w:r>
            <w:proofErr w:type="spellStart"/>
            <w:r w:rsidRPr="004048AA">
              <w:rPr>
                <w:rFonts w:ascii="Garamond" w:hAnsi="Garamond"/>
                <w:sz w:val="28"/>
                <w:szCs w:val="28"/>
              </w:rPr>
              <w:t>skyn</w:t>
            </w:r>
            <w:proofErr w:type="spellEnd"/>
            <w:r w:rsidRPr="004048AA">
              <w:rPr>
                <w:rFonts w:ascii="Garamond" w:hAnsi="Garamond"/>
                <w:sz w:val="28"/>
                <w:szCs w:val="28"/>
              </w:rPr>
              <w:t xml:space="preserve"> </w:t>
            </w:r>
            <w:proofErr w:type="spellStart"/>
            <w:r w:rsidRPr="004048AA">
              <w:rPr>
                <w:rFonts w:ascii="Garamond" w:hAnsi="Garamond"/>
                <w:sz w:val="28"/>
                <w:szCs w:val="28"/>
              </w:rPr>
              <w:t>yn</w:t>
            </w:r>
            <w:proofErr w:type="spellEnd"/>
            <w:r w:rsidRPr="004048AA">
              <w:rPr>
                <w:rFonts w:ascii="Garamond" w:hAnsi="Garamond"/>
                <w:sz w:val="28"/>
                <w:szCs w:val="28"/>
              </w:rPr>
              <w:t xml:space="preserve"> </w:t>
            </w:r>
            <w:r w:rsidRPr="00F815C0">
              <w:rPr>
                <w:rFonts w:ascii="Garamond" w:hAnsi="Garamond"/>
                <w:sz w:val="28"/>
                <w:szCs w:val="28"/>
              </w:rPr>
              <w:t>f</w:t>
            </w:r>
            <w:r w:rsidRPr="004048AA">
              <w:rPr>
                <w:rFonts w:ascii="Garamond" w:hAnsi="Garamond"/>
                <w:sz w:val="28"/>
                <w:szCs w:val="28"/>
              </w:rPr>
              <w:t xml:space="preserve">er </w:t>
            </w:r>
            <w:proofErr w:type="spellStart"/>
            <w:r w:rsidRPr="004048AA">
              <w:rPr>
                <w:rFonts w:ascii="Garamond" w:hAnsi="Garamond"/>
                <w:sz w:val="28"/>
                <w:szCs w:val="28"/>
              </w:rPr>
              <w:t>smoo</w:t>
            </w:r>
            <w:proofErr w:type="spellEnd"/>
            <w:r w:rsidRPr="004048AA">
              <w:rPr>
                <w:rFonts w:ascii="Garamond" w:hAnsi="Garamond"/>
                <w:sz w:val="28"/>
                <w:szCs w:val="28"/>
              </w:rPr>
              <w:t xml:space="preserve"> </w:t>
            </w:r>
            <w:proofErr w:type="spellStart"/>
            <w:r w:rsidRPr="004048AA">
              <w:rPr>
                <w:rFonts w:ascii="Garamond" w:hAnsi="Garamond"/>
                <w:sz w:val="28"/>
                <w:szCs w:val="28"/>
              </w:rPr>
              <w:t>niartal</w:t>
            </w:r>
            <w:proofErr w:type="spellEnd"/>
            <w:r w:rsidRPr="004048AA">
              <w:rPr>
                <w:rFonts w:ascii="Garamond" w:hAnsi="Garamond"/>
                <w:sz w:val="28"/>
                <w:szCs w:val="28"/>
              </w:rPr>
              <w:t xml:space="preserve"> er y </w:t>
            </w:r>
            <w:proofErr w:type="spellStart"/>
            <w:r w:rsidRPr="004048AA">
              <w:rPr>
                <w:rFonts w:ascii="Garamond" w:hAnsi="Garamond"/>
                <w:sz w:val="28"/>
                <w:szCs w:val="28"/>
              </w:rPr>
              <w:t>talloo</w:t>
            </w:r>
            <w:proofErr w:type="spellEnd"/>
            <w:r w:rsidRPr="004048AA">
              <w:rPr>
                <w:rFonts w:ascii="Garamond" w:hAnsi="Garamond"/>
                <w:sz w:val="28"/>
                <w:szCs w:val="28"/>
              </w:rPr>
              <w:t xml:space="preserve">, </w:t>
            </w:r>
            <w:proofErr w:type="spellStart"/>
            <w:r w:rsidRPr="004048AA">
              <w:rPr>
                <w:rFonts w:ascii="Garamond" w:hAnsi="Garamond"/>
                <w:sz w:val="28"/>
                <w:szCs w:val="28"/>
              </w:rPr>
              <w:t>shen</w:t>
            </w:r>
            <w:proofErr w:type="spellEnd"/>
            <w:r w:rsidRPr="004048AA">
              <w:rPr>
                <w:rFonts w:ascii="Garamond" w:hAnsi="Garamond"/>
                <w:sz w:val="28"/>
                <w:szCs w:val="28"/>
              </w:rPr>
              <w:t xml:space="preserve">-y-fa </w:t>
            </w:r>
            <w:proofErr w:type="spellStart"/>
            <w:r w:rsidRPr="004048AA">
              <w:rPr>
                <w:rFonts w:ascii="Garamond" w:hAnsi="Garamond"/>
                <w:sz w:val="28"/>
                <w:szCs w:val="28"/>
              </w:rPr>
              <w:t>shegin</w:t>
            </w:r>
            <w:proofErr w:type="spellEnd"/>
            <w:r w:rsidRPr="004048AA">
              <w:rPr>
                <w:rFonts w:ascii="Garamond" w:hAnsi="Garamond"/>
                <w:sz w:val="28"/>
                <w:szCs w:val="28"/>
              </w:rPr>
              <w:t xml:space="preserve"> </w:t>
            </w:r>
            <w:proofErr w:type="spellStart"/>
            <w:r w:rsidRPr="004048AA">
              <w:rPr>
                <w:rFonts w:ascii="Garamond" w:hAnsi="Garamond"/>
                <w:sz w:val="28"/>
                <w:szCs w:val="28"/>
              </w:rPr>
              <w:t>dooin</w:t>
            </w:r>
            <w:proofErr w:type="spellEnd"/>
            <w:r w:rsidRPr="004048AA">
              <w:rPr>
                <w:rFonts w:ascii="Garamond" w:hAnsi="Garamond"/>
                <w:sz w:val="28"/>
                <w:szCs w:val="28"/>
              </w:rPr>
              <w:t xml:space="preserve"> </w:t>
            </w:r>
            <w:proofErr w:type="spellStart"/>
            <w:r w:rsidRPr="004048AA">
              <w:rPr>
                <w:rFonts w:ascii="Garamond" w:hAnsi="Garamond"/>
                <w:sz w:val="28"/>
                <w:szCs w:val="28"/>
              </w:rPr>
              <w:t>guee</w:t>
            </w:r>
            <w:proofErr w:type="spellEnd"/>
            <w:r w:rsidRPr="004048AA">
              <w:rPr>
                <w:rFonts w:ascii="Garamond" w:hAnsi="Garamond"/>
                <w:sz w:val="28"/>
                <w:szCs w:val="28"/>
              </w:rPr>
              <w:t xml:space="preserve"> </w:t>
            </w:r>
            <w:proofErr w:type="spellStart"/>
            <w:r w:rsidRPr="004048AA">
              <w:rPr>
                <w:rFonts w:ascii="Garamond" w:hAnsi="Garamond"/>
                <w:sz w:val="28"/>
                <w:szCs w:val="28"/>
              </w:rPr>
              <w:t>huggey</w:t>
            </w:r>
            <w:proofErr w:type="spellEnd"/>
            <w:r w:rsidRPr="004048AA">
              <w:rPr>
                <w:rFonts w:ascii="Garamond" w:hAnsi="Garamond"/>
                <w:sz w:val="28"/>
                <w:szCs w:val="28"/>
              </w:rPr>
              <w:t xml:space="preserve"> </w:t>
            </w:r>
            <w:proofErr w:type="spellStart"/>
            <w:r w:rsidRPr="004048AA">
              <w:rPr>
                <w:rFonts w:ascii="Garamond" w:hAnsi="Garamond"/>
                <w:sz w:val="28"/>
                <w:szCs w:val="28"/>
              </w:rPr>
              <w:t>lesh</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chooilley</w:t>
            </w:r>
            <w:proofErr w:type="spellEnd"/>
            <w:r w:rsidRPr="004048AA">
              <w:rPr>
                <w:rFonts w:ascii="Garamond" w:hAnsi="Garamond"/>
                <w:sz w:val="28"/>
                <w:szCs w:val="28"/>
              </w:rPr>
              <w:t xml:space="preserve"> </w:t>
            </w:r>
            <w:proofErr w:type="spellStart"/>
            <w:r w:rsidRPr="004048AA">
              <w:rPr>
                <w:rFonts w:ascii="Garamond" w:hAnsi="Garamond"/>
                <w:sz w:val="28"/>
                <w:szCs w:val="28"/>
              </w:rPr>
              <w:t>Injilid</w:t>
            </w:r>
            <w:proofErr w:type="spellEnd"/>
            <w:r w:rsidRPr="004048AA">
              <w:rPr>
                <w:rFonts w:ascii="Garamond" w:hAnsi="Garamond"/>
                <w:sz w:val="28"/>
                <w:szCs w:val="28"/>
              </w:rPr>
              <w:t xml:space="preserve">. </w:t>
            </w:r>
          </w:p>
        </w:tc>
        <w:tc>
          <w:tcPr>
            <w:tcW w:w="3825" w:type="dxa"/>
          </w:tcPr>
          <w:p w14:paraId="18D58610"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But then, we must remember that he is in Heaven, and as the distance betwixt Heaven and Earth is great, so is the Lord far above the Mightiest on Earth, therefore we must pray to him with </w:t>
            </w:r>
            <w:r w:rsidRPr="008072AD">
              <w:rPr>
                <w:rFonts w:ascii="Garamond" w:hAnsi="Garamond" w:cs="Times New Roman"/>
                <w:sz w:val="28"/>
              </w:rPr>
              <w:t>great Humility.</w:t>
            </w:r>
          </w:p>
        </w:tc>
        <w:tc>
          <w:tcPr>
            <w:tcW w:w="0" w:type="auto"/>
          </w:tcPr>
          <w:p w14:paraId="5284D992" w14:textId="77777777" w:rsidR="00324C57" w:rsidRPr="008072AD" w:rsidRDefault="00324C57" w:rsidP="00DB60C3">
            <w:pPr>
              <w:pStyle w:val="ListParagraph"/>
              <w:ind w:left="0"/>
              <w:rPr>
                <w:rFonts w:ascii="Garamond" w:hAnsi="Garamond" w:cs="Times New Roman"/>
                <w:i/>
                <w:sz w:val="20"/>
                <w:szCs w:val="20"/>
              </w:rPr>
            </w:pPr>
          </w:p>
        </w:tc>
      </w:tr>
      <w:tr w:rsidR="00324C57" w:rsidRPr="008072AD" w14:paraId="046691B0" w14:textId="77777777" w:rsidTr="004B200B">
        <w:tc>
          <w:tcPr>
            <w:tcW w:w="4253" w:type="dxa"/>
          </w:tcPr>
          <w:p w14:paraId="6489954C" w14:textId="77777777" w:rsidR="00324C57" w:rsidRPr="004048AA" w:rsidRDefault="00324C57" w:rsidP="00DB60C3">
            <w:pPr>
              <w:pStyle w:val="CM3"/>
              <w:widowControl/>
              <w:spacing w:line="240" w:lineRule="auto"/>
              <w:ind w:firstLine="227"/>
              <w:jc w:val="both"/>
              <w:rPr>
                <w:rFonts w:ascii="Garamond" w:hAnsi="Garamond"/>
                <w:sz w:val="28"/>
                <w:szCs w:val="28"/>
              </w:rPr>
            </w:pPr>
            <w:r w:rsidRPr="004048AA">
              <w:rPr>
                <w:rFonts w:ascii="Garamond" w:hAnsi="Garamond"/>
                <w:sz w:val="28"/>
                <w:szCs w:val="28"/>
              </w:rPr>
              <w:t xml:space="preserve">As </w:t>
            </w:r>
            <w:proofErr w:type="spellStart"/>
            <w:r w:rsidRPr="004048AA">
              <w:rPr>
                <w:rFonts w:ascii="Garamond" w:hAnsi="Garamond"/>
                <w:sz w:val="28"/>
                <w:szCs w:val="28"/>
              </w:rPr>
              <w:t>huggyssyn</w:t>
            </w:r>
            <w:proofErr w:type="spellEnd"/>
            <w:r w:rsidRPr="004048AA">
              <w:rPr>
                <w:rFonts w:ascii="Garamond" w:hAnsi="Garamond"/>
                <w:sz w:val="28"/>
                <w:szCs w:val="28"/>
              </w:rPr>
              <w:t xml:space="preserve"> </w:t>
            </w:r>
            <w:proofErr w:type="spellStart"/>
            <w:r w:rsidRPr="004048AA">
              <w:rPr>
                <w:rFonts w:ascii="Garamond" w:hAnsi="Garamond"/>
                <w:sz w:val="28"/>
                <w:szCs w:val="28"/>
              </w:rPr>
              <w:t>ny</w:t>
            </w:r>
            <w:proofErr w:type="spellEnd"/>
            <w:r w:rsidRPr="004048AA">
              <w:rPr>
                <w:rFonts w:ascii="Garamond" w:hAnsi="Garamond"/>
                <w:sz w:val="28"/>
                <w:szCs w:val="28"/>
              </w:rPr>
              <w:t xml:space="preserve"> </w:t>
            </w:r>
            <w:proofErr w:type="spellStart"/>
            <w:r w:rsidRPr="004048AA">
              <w:rPr>
                <w:rFonts w:ascii="Garamond" w:hAnsi="Garamond"/>
                <w:sz w:val="28"/>
                <w:szCs w:val="28"/>
              </w:rPr>
              <w:t>lomarchan</w:t>
            </w:r>
            <w:proofErr w:type="spellEnd"/>
            <w:r w:rsidRPr="004048AA">
              <w:rPr>
                <w:rFonts w:ascii="Garamond" w:hAnsi="Garamond"/>
                <w:sz w:val="28"/>
                <w:szCs w:val="28"/>
              </w:rPr>
              <w:t xml:space="preserve"> ; Son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yanoo</w:t>
            </w:r>
            <w:proofErr w:type="spellEnd"/>
            <w:r w:rsidRPr="004048AA">
              <w:rPr>
                <w:rFonts w:ascii="Garamond" w:hAnsi="Garamond"/>
                <w:sz w:val="28"/>
                <w:szCs w:val="28"/>
              </w:rPr>
              <w:t xml:space="preserve"> </w:t>
            </w:r>
            <w:proofErr w:type="spellStart"/>
            <w:r w:rsidRPr="004048AA">
              <w:rPr>
                <w:rFonts w:ascii="Garamond" w:hAnsi="Garamond"/>
                <w:sz w:val="28"/>
                <w:szCs w:val="28"/>
              </w:rPr>
              <w:t>padjer</w:t>
            </w:r>
            <w:proofErr w:type="spellEnd"/>
            <w:r w:rsidRPr="004048AA">
              <w:rPr>
                <w:rFonts w:ascii="Garamond" w:hAnsi="Garamond"/>
                <w:sz w:val="28"/>
                <w:szCs w:val="28"/>
              </w:rPr>
              <w:t xml:space="preserve"> </w:t>
            </w:r>
            <w:proofErr w:type="spellStart"/>
            <w:r w:rsidRPr="004048AA">
              <w:rPr>
                <w:rFonts w:ascii="Garamond" w:hAnsi="Garamond"/>
                <w:sz w:val="28"/>
                <w:szCs w:val="28"/>
              </w:rPr>
              <w:t>gys</w:t>
            </w:r>
            <w:proofErr w:type="spellEnd"/>
            <w:r w:rsidRPr="004048AA">
              <w:rPr>
                <w:rFonts w:ascii="Garamond" w:hAnsi="Garamond"/>
                <w:sz w:val="28"/>
                <w:szCs w:val="28"/>
              </w:rPr>
              <w:t xml:space="preserve"> </w:t>
            </w:r>
            <w:proofErr w:type="spellStart"/>
            <w:r w:rsidRPr="004048AA">
              <w:rPr>
                <w:rFonts w:ascii="Garamond" w:hAnsi="Garamond"/>
                <w:sz w:val="28"/>
                <w:szCs w:val="28"/>
              </w:rPr>
              <w:t>Creture</w:t>
            </w:r>
            <w:proofErr w:type="spellEnd"/>
            <w:r w:rsidRPr="004048AA">
              <w:rPr>
                <w:rFonts w:ascii="Garamond" w:hAnsi="Garamond"/>
                <w:sz w:val="28"/>
                <w:szCs w:val="28"/>
              </w:rPr>
              <w:t xml:space="preserve"> </w:t>
            </w:r>
            <w:proofErr w:type="spellStart"/>
            <w:r w:rsidRPr="004048AA">
              <w:rPr>
                <w:rFonts w:ascii="Garamond" w:hAnsi="Garamond"/>
                <w:sz w:val="28"/>
                <w:szCs w:val="28"/>
              </w:rPr>
              <w:t>erbee</w:t>
            </w:r>
            <w:proofErr w:type="spellEnd"/>
            <w:r w:rsidRPr="004048AA">
              <w:rPr>
                <w:rFonts w:ascii="Garamond" w:hAnsi="Garamond"/>
                <w:sz w:val="28"/>
                <w:szCs w:val="28"/>
              </w:rPr>
              <w:t xml:space="preserve">, she </w:t>
            </w:r>
            <w:proofErr w:type="spellStart"/>
            <w:r w:rsidRPr="004048AA">
              <w:rPr>
                <w:rFonts w:ascii="Garamond" w:hAnsi="Garamond"/>
                <w:sz w:val="28"/>
                <w:szCs w:val="28"/>
              </w:rPr>
              <w:t>peccah</w:t>
            </w:r>
            <w:proofErr w:type="spellEnd"/>
            <w:r w:rsidRPr="004048AA">
              <w:rPr>
                <w:rFonts w:ascii="Garamond" w:hAnsi="Garamond"/>
                <w:sz w:val="28"/>
                <w:szCs w:val="28"/>
              </w:rPr>
              <w:t xml:space="preserve"> as </w:t>
            </w:r>
            <w:proofErr w:type="spellStart"/>
            <w:r w:rsidRPr="004048AA">
              <w:rPr>
                <w:rFonts w:ascii="Garamond" w:hAnsi="Garamond"/>
                <w:sz w:val="28"/>
                <w:szCs w:val="28"/>
              </w:rPr>
              <w:t>ommyjys</w:t>
            </w:r>
            <w:proofErr w:type="spellEnd"/>
            <w:r w:rsidRPr="004048AA">
              <w:rPr>
                <w:rFonts w:ascii="Garamond" w:hAnsi="Garamond"/>
                <w:sz w:val="28"/>
                <w:szCs w:val="28"/>
              </w:rPr>
              <w:t xml:space="preserve"> </w:t>
            </w:r>
            <w:proofErr w:type="spellStart"/>
            <w:r w:rsidRPr="004048AA">
              <w:rPr>
                <w:rFonts w:ascii="Garamond" w:hAnsi="Garamond"/>
                <w:sz w:val="28"/>
                <w:szCs w:val="28"/>
              </w:rPr>
              <w:t>wooar</w:t>
            </w:r>
            <w:proofErr w:type="spellEnd"/>
            <w:r w:rsidRPr="004048AA">
              <w:rPr>
                <w:rFonts w:ascii="Garamond" w:hAnsi="Garamond"/>
                <w:sz w:val="28"/>
                <w:szCs w:val="28"/>
              </w:rPr>
              <w:t xml:space="preserve"> eh ; </w:t>
            </w:r>
            <w:proofErr w:type="spellStart"/>
            <w:r w:rsidRPr="004048AA">
              <w:rPr>
                <w:rFonts w:ascii="Garamond" w:hAnsi="Garamond"/>
                <w:sz w:val="28"/>
                <w:szCs w:val="28"/>
              </w:rPr>
              <w:t>Te</w:t>
            </w:r>
            <w:proofErr w:type="spellEnd"/>
            <w:r w:rsidRPr="004048AA">
              <w:rPr>
                <w:rFonts w:ascii="Garamond" w:hAnsi="Garamond"/>
                <w:sz w:val="28"/>
                <w:szCs w:val="28"/>
              </w:rPr>
              <w:t xml:space="preserve"> </w:t>
            </w:r>
            <w:proofErr w:type="spellStart"/>
            <w:r w:rsidRPr="004048AA">
              <w:rPr>
                <w:rFonts w:ascii="Garamond" w:hAnsi="Garamond"/>
                <w:sz w:val="28"/>
                <w:szCs w:val="28"/>
              </w:rPr>
              <w:t>dy</w:t>
            </w:r>
            <w:proofErr w:type="spellEnd"/>
            <w:r w:rsidRPr="004048AA">
              <w:rPr>
                <w:rFonts w:ascii="Garamond" w:hAnsi="Garamond"/>
                <w:sz w:val="28"/>
                <w:szCs w:val="28"/>
              </w:rPr>
              <w:t xml:space="preserve"> </w:t>
            </w:r>
            <w:proofErr w:type="spellStart"/>
            <w:r w:rsidRPr="004048AA">
              <w:rPr>
                <w:rFonts w:ascii="Garamond" w:hAnsi="Garamond"/>
                <w:sz w:val="28"/>
                <w:szCs w:val="28"/>
              </w:rPr>
              <w:t>hoiagh</w:t>
            </w:r>
            <w:proofErr w:type="spellEnd"/>
            <w:r w:rsidRPr="004048AA">
              <w:rPr>
                <w:rFonts w:ascii="Garamond" w:hAnsi="Garamond"/>
                <w:sz w:val="28"/>
                <w:szCs w:val="28"/>
              </w:rPr>
              <w:t xml:space="preserve"> beg </w:t>
            </w:r>
            <w:proofErr w:type="spellStart"/>
            <w:r w:rsidRPr="004048AA">
              <w:rPr>
                <w:rFonts w:ascii="Garamond" w:hAnsi="Garamond"/>
                <w:sz w:val="28"/>
                <w:szCs w:val="28"/>
              </w:rPr>
              <w:t>jeh</w:t>
            </w:r>
            <w:proofErr w:type="spellEnd"/>
            <w:r w:rsidRPr="004048AA">
              <w:rPr>
                <w:rFonts w:ascii="Garamond" w:hAnsi="Garamond"/>
                <w:sz w:val="28"/>
                <w:szCs w:val="28"/>
              </w:rPr>
              <w:t xml:space="preserve"> </w:t>
            </w:r>
            <w:proofErr w:type="spellStart"/>
            <w:r w:rsidRPr="004048AA">
              <w:rPr>
                <w:rFonts w:ascii="Garamond" w:hAnsi="Garamond"/>
                <w:sz w:val="28"/>
                <w:szCs w:val="28"/>
              </w:rPr>
              <w:t>nyn</w:t>
            </w:r>
            <w:proofErr w:type="spellEnd"/>
            <w:r w:rsidRPr="004048AA">
              <w:rPr>
                <w:rFonts w:ascii="Garamond" w:hAnsi="Garamond"/>
                <w:sz w:val="28"/>
                <w:szCs w:val="28"/>
              </w:rPr>
              <w:t xml:space="preserve"> Ayr </w:t>
            </w:r>
            <w:proofErr w:type="spellStart"/>
            <w:r w:rsidRPr="004048AA">
              <w:rPr>
                <w:rFonts w:ascii="Garamond" w:hAnsi="Garamond"/>
                <w:sz w:val="28"/>
                <w:szCs w:val="28"/>
              </w:rPr>
              <w:t>Flaunyssagh</w:t>
            </w:r>
            <w:proofErr w:type="spellEnd"/>
            <w:r w:rsidRPr="004048AA">
              <w:rPr>
                <w:rFonts w:ascii="Garamond" w:hAnsi="Garamond"/>
                <w:sz w:val="28"/>
                <w:szCs w:val="28"/>
              </w:rPr>
              <w:t xml:space="preserve">, </w:t>
            </w:r>
            <w:proofErr w:type="spellStart"/>
            <w:r w:rsidRPr="004048AA">
              <w:rPr>
                <w:rFonts w:ascii="Garamond" w:hAnsi="Garamond"/>
                <w:sz w:val="28"/>
                <w:szCs w:val="28"/>
              </w:rPr>
              <w:t>huggey</w:t>
            </w:r>
            <w:proofErr w:type="spellEnd"/>
            <w:r w:rsidRPr="004048AA">
              <w:rPr>
                <w:rFonts w:ascii="Garamond" w:hAnsi="Garamond"/>
                <w:sz w:val="28"/>
                <w:szCs w:val="28"/>
              </w:rPr>
              <w:t xml:space="preserve"> ta </w:t>
            </w:r>
            <w:proofErr w:type="spellStart"/>
            <w:r w:rsidRPr="004048AA">
              <w:rPr>
                <w:rFonts w:ascii="Garamond" w:hAnsi="Garamond"/>
                <w:sz w:val="28"/>
                <w:szCs w:val="28"/>
              </w:rPr>
              <w:t>Creest</w:t>
            </w:r>
            <w:proofErr w:type="spellEnd"/>
            <w:r w:rsidRPr="004048AA">
              <w:rPr>
                <w:rFonts w:ascii="Garamond" w:hAnsi="Garamond"/>
                <w:sz w:val="28"/>
                <w:szCs w:val="28"/>
              </w:rPr>
              <w:t xml:space="preserve"> </w:t>
            </w:r>
            <w:proofErr w:type="spellStart"/>
            <w:r w:rsidRPr="004048AA">
              <w:rPr>
                <w:rFonts w:ascii="Garamond" w:hAnsi="Garamond"/>
                <w:sz w:val="28"/>
                <w:szCs w:val="28"/>
              </w:rPr>
              <w:t>goardagh</w:t>
            </w:r>
            <w:proofErr w:type="spellEnd"/>
            <w:r w:rsidRPr="004048AA">
              <w:rPr>
                <w:rFonts w:ascii="Garamond" w:hAnsi="Garamond"/>
                <w:sz w:val="28"/>
                <w:szCs w:val="28"/>
              </w:rPr>
              <w:t xml:space="preserve"> </w:t>
            </w:r>
            <w:proofErr w:type="spellStart"/>
            <w:r w:rsidRPr="004048AA">
              <w:rPr>
                <w:rFonts w:ascii="Garamond" w:hAnsi="Garamond"/>
                <w:sz w:val="28"/>
                <w:szCs w:val="28"/>
              </w:rPr>
              <w:t>dooin</w:t>
            </w:r>
            <w:proofErr w:type="spellEnd"/>
            <w:r w:rsidRPr="004048AA">
              <w:rPr>
                <w:rFonts w:ascii="Garamond" w:hAnsi="Garamond"/>
                <w:sz w:val="28"/>
                <w:szCs w:val="28"/>
              </w:rPr>
              <w:t xml:space="preserve"> </w:t>
            </w:r>
            <w:proofErr w:type="spellStart"/>
            <w:r w:rsidRPr="004048AA">
              <w:rPr>
                <w:rFonts w:ascii="Garamond" w:hAnsi="Garamond"/>
                <w:sz w:val="28"/>
                <w:szCs w:val="28"/>
              </w:rPr>
              <w:t>gol</w:t>
            </w:r>
            <w:proofErr w:type="spellEnd"/>
            <w:r w:rsidRPr="004048AA">
              <w:rPr>
                <w:rFonts w:ascii="Garamond" w:hAnsi="Garamond"/>
                <w:sz w:val="28"/>
                <w:szCs w:val="28"/>
              </w:rPr>
              <w:t xml:space="preserve">. </w:t>
            </w:r>
          </w:p>
        </w:tc>
        <w:tc>
          <w:tcPr>
            <w:tcW w:w="3825" w:type="dxa"/>
          </w:tcPr>
          <w:p w14:paraId="0D316186" w14:textId="77777777" w:rsidR="00324C57" w:rsidRPr="008072AD" w:rsidRDefault="00324C57" w:rsidP="00DB60C3">
            <w:pPr>
              <w:pStyle w:val="ListParagraph"/>
              <w:ind w:left="0" w:firstLine="227"/>
              <w:jc w:val="both"/>
              <w:rPr>
                <w:rFonts w:ascii="Garamond" w:hAnsi="Garamond" w:cs="Times New Roman"/>
                <w:i/>
                <w:sz w:val="28"/>
              </w:rPr>
            </w:pPr>
            <w:r w:rsidRPr="008072AD">
              <w:rPr>
                <w:rFonts w:ascii="Garamond" w:hAnsi="Garamond" w:cs="Times New Roman"/>
                <w:i/>
                <w:sz w:val="28"/>
              </w:rPr>
              <w:t>And to him only : For to pray to any Creature, is great Sin and Folly</w:t>
            </w:r>
            <w:r w:rsidRPr="008072AD">
              <w:rPr>
                <w:rFonts w:ascii="Garamond" w:hAnsi="Garamond" w:cs="Times New Roman"/>
                <w:sz w:val="28"/>
              </w:rPr>
              <w:t> ;</w:t>
            </w:r>
            <w:r w:rsidRPr="008072AD">
              <w:rPr>
                <w:rFonts w:ascii="Garamond" w:hAnsi="Garamond" w:cs="Times New Roman"/>
                <w:i/>
                <w:sz w:val="28"/>
              </w:rPr>
              <w:t xml:space="preserve"> It is to despise our heavenly Father, to whom Christ directs us to go.</w:t>
            </w:r>
          </w:p>
        </w:tc>
        <w:tc>
          <w:tcPr>
            <w:tcW w:w="0" w:type="auto"/>
          </w:tcPr>
          <w:p w14:paraId="3A770E26" w14:textId="77777777" w:rsidR="00324C57" w:rsidRPr="008072AD" w:rsidRDefault="00324C57" w:rsidP="00DB60C3">
            <w:pPr>
              <w:pStyle w:val="ListParagraph"/>
              <w:ind w:left="0"/>
              <w:rPr>
                <w:rFonts w:ascii="Garamond" w:hAnsi="Garamond" w:cs="Times New Roman"/>
                <w:i/>
                <w:sz w:val="20"/>
                <w:szCs w:val="20"/>
              </w:rPr>
            </w:pPr>
          </w:p>
        </w:tc>
      </w:tr>
      <w:tr w:rsidR="00F815C0" w:rsidRPr="008072AD" w14:paraId="2DB55A31" w14:textId="77777777" w:rsidTr="004B200B">
        <w:tc>
          <w:tcPr>
            <w:tcW w:w="4253" w:type="dxa"/>
          </w:tcPr>
          <w:p w14:paraId="6DEFC428" w14:textId="77777777" w:rsidR="00F815C0" w:rsidRPr="00936B95" w:rsidRDefault="00F815C0" w:rsidP="00DB60C3">
            <w:pPr>
              <w:pStyle w:val="CM3"/>
              <w:widowControl/>
              <w:spacing w:line="240" w:lineRule="auto"/>
              <w:ind w:firstLine="227"/>
              <w:jc w:val="both"/>
              <w:rPr>
                <w:rFonts w:ascii="Garamond" w:hAnsi="Garamond"/>
                <w:sz w:val="28"/>
                <w:szCs w:val="28"/>
              </w:rPr>
            </w:pPr>
            <w:proofErr w:type="spellStart"/>
            <w:r w:rsidRPr="00936B95">
              <w:rPr>
                <w:rFonts w:ascii="Garamond" w:hAnsi="Garamond"/>
                <w:sz w:val="28"/>
                <w:szCs w:val="28"/>
              </w:rPr>
              <w:lastRenderedPageBreak/>
              <w:t>Huggey</w:t>
            </w:r>
            <w:proofErr w:type="spellEnd"/>
            <w:r w:rsidRPr="00936B95">
              <w:rPr>
                <w:rFonts w:ascii="Garamond" w:hAnsi="Garamond"/>
                <w:sz w:val="28"/>
                <w:szCs w:val="28"/>
              </w:rPr>
              <w:t xml:space="preserve"> </w:t>
            </w:r>
            <w:proofErr w:type="spellStart"/>
            <w:r w:rsidRPr="00936B95">
              <w:rPr>
                <w:rFonts w:ascii="Garamond" w:hAnsi="Garamond"/>
                <w:sz w:val="28"/>
                <w:szCs w:val="28"/>
              </w:rPr>
              <w:t>shegin</w:t>
            </w:r>
            <w:proofErr w:type="spellEnd"/>
            <w:r w:rsidRPr="00936B95">
              <w:rPr>
                <w:rFonts w:ascii="Garamond" w:hAnsi="Garamond"/>
                <w:sz w:val="28"/>
                <w:szCs w:val="28"/>
              </w:rPr>
              <w:t xml:space="preserve"> </w:t>
            </w:r>
            <w:proofErr w:type="spellStart"/>
            <w:r w:rsidRPr="00936B95">
              <w:rPr>
                <w:rFonts w:ascii="Garamond" w:hAnsi="Garamond"/>
                <w:sz w:val="28"/>
                <w:szCs w:val="28"/>
              </w:rPr>
              <w:t>dooin</w:t>
            </w:r>
            <w:proofErr w:type="spellEnd"/>
            <w:r w:rsidRPr="00936B95">
              <w:rPr>
                <w:rFonts w:ascii="Garamond" w:hAnsi="Garamond"/>
                <w:sz w:val="28"/>
                <w:szCs w:val="28"/>
              </w:rPr>
              <w:t xml:space="preserve"> </w:t>
            </w:r>
            <w:proofErr w:type="spellStart"/>
            <w:r w:rsidRPr="00936B95">
              <w:rPr>
                <w:rFonts w:ascii="Garamond" w:hAnsi="Garamond"/>
                <w:sz w:val="28"/>
                <w:szCs w:val="28"/>
              </w:rPr>
              <w:t>Guee</w:t>
            </w:r>
            <w:proofErr w:type="spellEnd"/>
            <w:r w:rsidRPr="00936B95">
              <w:rPr>
                <w:rFonts w:ascii="Garamond" w:hAnsi="Garamond"/>
                <w:sz w:val="28"/>
                <w:szCs w:val="28"/>
              </w:rPr>
              <w:t xml:space="preserve"> cha nee er </w:t>
            </w:r>
            <w:proofErr w:type="spellStart"/>
            <w:r w:rsidRPr="00936B95">
              <w:rPr>
                <w:rFonts w:ascii="Garamond" w:hAnsi="Garamond"/>
                <w:sz w:val="28"/>
                <w:szCs w:val="28"/>
              </w:rPr>
              <w:t>nyn</w:t>
            </w:r>
            <w:proofErr w:type="spellEnd"/>
            <w:r w:rsidRPr="00936B95">
              <w:rPr>
                <w:rFonts w:ascii="Garamond" w:hAnsi="Garamond"/>
                <w:sz w:val="28"/>
                <w:szCs w:val="28"/>
              </w:rPr>
              <w:t xml:space="preserve"> son </w:t>
            </w:r>
            <w:proofErr w:type="spellStart"/>
            <w:r w:rsidRPr="00936B95">
              <w:rPr>
                <w:rFonts w:ascii="Garamond" w:hAnsi="Garamond"/>
                <w:sz w:val="28"/>
                <w:szCs w:val="28"/>
              </w:rPr>
              <w:t>hene</w:t>
            </w:r>
            <w:proofErr w:type="spellEnd"/>
            <w:r w:rsidRPr="00936B95">
              <w:rPr>
                <w:rFonts w:ascii="Garamond" w:hAnsi="Garamond"/>
                <w:sz w:val="28"/>
                <w:szCs w:val="28"/>
              </w:rPr>
              <w:t xml:space="preserve"> </w:t>
            </w:r>
            <w:proofErr w:type="spellStart"/>
            <w:r w:rsidRPr="00936B95">
              <w:rPr>
                <w:rFonts w:ascii="Garamond" w:hAnsi="Garamond"/>
                <w:sz w:val="28"/>
                <w:szCs w:val="28"/>
              </w:rPr>
              <w:t>ny</w:t>
            </w:r>
            <w:proofErr w:type="spellEnd"/>
            <w:r w:rsidRPr="00936B95">
              <w:rPr>
                <w:rFonts w:ascii="Garamond" w:hAnsi="Garamond"/>
                <w:sz w:val="28"/>
                <w:szCs w:val="28"/>
              </w:rPr>
              <w:t xml:space="preserve"> </w:t>
            </w:r>
            <w:proofErr w:type="spellStart"/>
            <w:r w:rsidRPr="00936B95">
              <w:rPr>
                <w:rFonts w:ascii="Garamond" w:hAnsi="Garamond"/>
                <w:sz w:val="28"/>
                <w:szCs w:val="28"/>
              </w:rPr>
              <w:t>lomarcan</w:t>
            </w:r>
            <w:proofErr w:type="spellEnd"/>
            <w:r w:rsidRPr="00936B95">
              <w:rPr>
                <w:rFonts w:ascii="Garamond" w:hAnsi="Garamond"/>
                <w:sz w:val="28"/>
                <w:szCs w:val="28"/>
              </w:rPr>
              <w:t xml:space="preserve">, </w:t>
            </w:r>
            <w:proofErr w:type="spellStart"/>
            <w:r w:rsidRPr="00936B95">
              <w:rPr>
                <w:rFonts w:ascii="Garamond" w:hAnsi="Garamond"/>
                <w:sz w:val="28"/>
                <w:szCs w:val="28"/>
              </w:rPr>
              <w:t>agh</w:t>
            </w:r>
            <w:proofErr w:type="spellEnd"/>
            <w:r w:rsidRPr="00936B95">
              <w:rPr>
                <w:rFonts w:ascii="Garamond" w:hAnsi="Garamond"/>
                <w:sz w:val="28"/>
                <w:szCs w:val="28"/>
              </w:rPr>
              <w:t xml:space="preserve"> son </w:t>
            </w:r>
            <w:proofErr w:type="spellStart"/>
            <w:r w:rsidRPr="00936B95">
              <w:rPr>
                <w:rFonts w:ascii="Garamond" w:hAnsi="Garamond"/>
                <w:sz w:val="28"/>
                <w:szCs w:val="28"/>
              </w:rPr>
              <w:t>dy</w:t>
            </w:r>
            <w:proofErr w:type="spellEnd"/>
            <w:r w:rsidRPr="00936B95">
              <w:rPr>
                <w:rFonts w:ascii="Garamond" w:hAnsi="Garamond"/>
                <w:sz w:val="28"/>
                <w:szCs w:val="28"/>
              </w:rPr>
              <w:t xml:space="preserve"> </w:t>
            </w:r>
            <w:proofErr w:type="spellStart"/>
            <w:r w:rsidRPr="00936B95">
              <w:rPr>
                <w:rFonts w:ascii="Garamond" w:hAnsi="Garamond"/>
                <w:sz w:val="28"/>
                <w:szCs w:val="28"/>
              </w:rPr>
              <w:t>chooilley</w:t>
            </w:r>
            <w:proofErr w:type="spellEnd"/>
            <w:r w:rsidRPr="00936B95">
              <w:rPr>
                <w:rFonts w:ascii="Garamond" w:hAnsi="Garamond"/>
                <w:sz w:val="28"/>
                <w:szCs w:val="28"/>
              </w:rPr>
              <w:t xml:space="preserve"> </w:t>
            </w:r>
            <w:proofErr w:type="spellStart"/>
            <w:r w:rsidRPr="00936B95">
              <w:rPr>
                <w:rFonts w:ascii="Garamond" w:hAnsi="Garamond"/>
                <w:sz w:val="28"/>
                <w:szCs w:val="28"/>
              </w:rPr>
              <w:t>stayd</w:t>
            </w:r>
            <w:proofErr w:type="spellEnd"/>
            <w:r w:rsidRPr="00936B95">
              <w:rPr>
                <w:rFonts w:ascii="Garamond" w:hAnsi="Garamond"/>
                <w:sz w:val="28"/>
                <w:szCs w:val="28"/>
              </w:rPr>
              <w:t xml:space="preserve"> as </w:t>
            </w:r>
            <w:proofErr w:type="spellStart"/>
            <w:r w:rsidRPr="00936B95">
              <w:rPr>
                <w:rFonts w:ascii="Garamond" w:hAnsi="Garamond"/>
                <w:sz w:val="28"/>
                <w:szCs w:val="28"/>
              </w:rPr>
              <w:t>aght</w:t>
            </w:r>
            <w:proofErr w:type="spellEnd"/>
            <w:r w:rsidRPr="00936B95">
              <w:rPr>
                <w:rFonts w:ascii="Garamond" w:hAnsi="Garamond"/>
                <w:sz w:val="28"/>
                <w:szCs w:val="28"/>
              </w:rPr>
              <w:t xml:space="preserve"> ta </w:t>
            </w:r>
            <w:proofErr w:type="spellStart"/>
            <w:r w:rsidRPr="00936B95">
              <w:rPr>
                <w:rFonts w:ascii="Garamond" w:hAnsi="Garamond"/>
                <w:sz w:val="28"/>
                <w:szCs w:val="28"/>
              </w:rPr>
              <w:t>sleih</w:t>
            </w:r>
            <w:proofErr w:type="spellEnd"/>
            <w:r w:rsidRPr="00936B95">
              <w:rPr>
                <w:rFonts w:ascii="Garamond" w:hAnsi="Garamond"/>
                <w:sz w:val="28"/>
                <w:szCs w:val="28"/>
              </w:rPr>
              <w:t xml:space="preserve"> </w:t>
            </w:r>
            <w:proofErr w:type="spellStart"/>
            <w:r w:rsidRPr="00936B95">
              <w:rPr>
                <w:rFonts w:ascii="Garamond" w:hAnsi="Garamond"/>
                <w:sz w:val="28"/>
                <w:szCs w:val="28"/>
              </w:rPr>
              <w:t>ayn</w:t>
            </w:r>
            <w:proofErr w:type="spellEnd"/>
            <w:r w:rsidRPr="00936B95">
              <w:rPr>
                <w:rFonts w:ascii="Garamond" w:hAnsi="Garamond"/>
                <w:sz w:val="28"/>
                <w:szCs w:val="28"/>
              </w:rPr>
              <w:t xml:space="preserve"> ; </w:t>
            </w:r>
            <w:r w:rsidRPr="00936B95">
              <w:rPr>
                <w:rFonts w:ascii="Garamond" w:hAnsi="Garamond"/>
                <w:i/>
                <w:sz w:val="28"/>
                <w:szCs w:val="28"/>
              </w:rPr>
              <w:t xml:space="preserve">Son </w:t>
            </w:r>
            <w:proofErr w:type="spellStart"/>
            <w:r w:rsidRPr="00936B95">
              <w:rPr>
                <w:rFonts w:ascii="Garamond" w:hAnsi="Garamond"/>
                <w:i/>
                <w:sz w:val="28"/>
                <w:szCs w:val="28"/>
              </w:rPr>
              <w:t>Braraghyn</w:t>
            </w:r>
            <w:proofErr w:type="spellEnd"/>
            <w:r w:rsidRPr="00936B95">
              <w:rPr>
                <w:rFonts w:ascii="Garamond" w:hAnsi="Garamond"/>
                <w:i/>
                <w:sz w:val="28"/>
                <w:szCs w:val="28"/>
              </w:rPr>
              <w:t xml:space="preserve"> shin </w:t>
            </w:r>
            <w:proofErr w:type="spellStart"/>
            <w:r w:rsidRPr="00936B95">
              <w:rPr>
                <w:rFonts w:ascii="Garamond" w:hAnsi="Garamond"/>
                <w:i/>
                <w:sz w:val="28"/>
                <w:szCs w:val="28"/>
              </w:rPr>
              <w:t>ooilley</w:t>
            </w:r>
            <w:proofErr w:type="spellEnd"/>
            <w:r w:rsidRPr="00936B95">
              <w:rPr>
                <w:rFonts w:ascii="Garamond" w:hAnsi="Garamond"/>
                <w:i/>
                <w:sz w:val="28"/>
                <w:szCs w:val="28"/>
              </w:rPr>
              <w:t>,</w:t>
            </w:r>
            <w:r w:rsidRPr="00936B95">
              <w:rPr>
                <w:rFonts w:ascii="Garamond" w:hAnsi="Garamond"/>
                <w:sz w:val="28"/>
                <w:szCs w:val="28"/>
              </w:rPr>
              <w:t xml:space="preserve"> as </w:t>
            </w:r>
            <w:proofErr w:type="spellStart"/>
            <w:r w:rsidRPr="00936B95">
              <w:rPr>
                <w:rFonts w:ascii="Garamond" w:hAnsi="Garamond"/>
                <w:sz w:val="28"/>
                <w:szCs w:val="28"/>
              </w:rPr>
              <w:t>eshyn</w:t>
            </w:r>
            <w:proofErr w:type="spellEnd"/>
            <w:r w:rsidRPr="00936B95">
              <w:rPr>
                <w:rFonts w:ascii="Garamond" w:hAnsi="Garamond"/>
                <w:sz w:val="28"/>
                <w:szCs w:val="28"/>
              </w:rPr>
              <w:t xml:space="preserve"> </w:t>
            </w:r>
            <w:proofErr w:type="spellStart"/>
            <w:r w:rsidRPr="00936B95">
              <w:rPr>
                <w:rFonts w:ascii="Garamond" w:hAnsi="Garamond"/>
                <w:sz w:val="28"/>
                <w:szCs w:val="28"/>
              </w:rPr>
              <w:t>Nyn</w:t>
            </w:r>
            <w:proofErr w:type="spellEnd"/>
            <w:r w:rsidRPr="00936B95">
              <w:rPr>
                <w:rFonts w:ascii="Garamond" w:hAnsi="Garamond"/>
                <w:sz w:val="28"/>
                <w:szCs w:val="28"/>
              </w:rPr>
              <w:t xml:space="preserve"> Ayr. </w:t>
            </w:r>
          </w:p>
        </w:tc>
        <w:tc>
          <w:tcPr>
            <w:tcW w:w="3825" w:type="dxa"/>
          </w:tcPr>
          <w:p w14:paraId="22452DB7" w14:textId="77777777" w:rsidR="00F815C0" w:rsidRPr="008072AD" w:rsidRDefault="00F815C0" w:rsidP="00DB60C3">
            <w:pPr>
              <w:pStyle w:val="ListParagraph"/>
              <w:ind w:left="0" w:firstLine="227"/>
              <w:jc w:val="both"/>
              <w:rPr>
                <w:rFonts w:ascii="Garamond" w:hAnsi="Garamond" w:cs="Times New Roman"/>
                <w:sz w:val="28"/>
              </w:rPr>
            </w:pPr>
            <w:r w:rsidRPr="008072AD">
              <w:rPr>
                <w:rFonts w:ascii="Garamond" w:hAnsi="Garamond" w:cs="Times New Roman"/>
                <w:i/>
                <w:sz w:val="28"/>
              </w:rPr>
              <w:t xml:space="preserve">To whom we must pray, not for </w:t>
            </w:r>
            <w:proofErr w:type="spellStart"/>
            <w:r w:rsidRPr="008072AD">
              <w:rPr>
                <w:rFonts w:ascii="Garamond" w:hAnsi="Garamond" w:cs="Times New Roman"/>
                <w:i/>
                <w:sz w:val="28"/>
              </w:rPr>
              <w:t>our selves</w:t>
            </w:r>
            <w:proofErr w:type="spellEnd"/>
            <w:r w:rsidRPr="008072AD">
              <w:rPr>
                <w:rFonts w:ascii="Garamond" w:hAnsi="Garamond" w:cs="Times New Roman"/>
                <w:i/>
                <w:sz w:val="28"/>
              </w:rPr>
              <w:t xml:space="preserve"> only, but for all Estates and Conditions of Men</w:t>
            </w:r>
            <w:r w:rsidRPr="008072AD">
              <w:rPr>
                <w:rFonts w:ascii="Garamond" w:hAnsi="Garamond" w:cs="Times New Roman"/>
                <w:sz w:val="28"/>
              </w:rPr>
              <w:t> ;</w:t>
            </w:r>
            <w:r w:rsidRPr="008072AD">
              <w:rPr>
                <w:rFonts w:ascii="Garamond" w:hAnsi="Garamond" w:cs="Times New Roman"/>
                <w:i/>
                <w:sz w:val="28"/>
              </w:rPr>
              <w:t xml:space="preserve"> </w:t>
            </w:r>
            <w:r w:rsidRPr="008072AD">
              <w:rPr>
                <w:rFonts w:ascii="Garamond" w:hAnsi="Garamond" w:cs="Times New Roman"/>
                <w:sz w:val="28"/>
              </w:rPr>
              <w:t xml:space="preserve">For we are all Brethren, </w:t>
            </w:r>
            <w:r w:rsidRPr="008072AD">
              <w:rPr>
                <w:rFonts w:ascii="Garamond" w:hAnsi="Garamond" w:cs="Times New Roman"/>
                <w:i/>
                <w:sz w:val="28"/>
              </w:rPr>
              <w:t>and he is</w:t>
            </w:r>
            <w:r w:rsidRPr="008072AD">
              <w:rPr>
                <w:rFonts w:ascii="Garamond" w:hAnsi="Garamond" w:cs="Times New Roman"/>
                <w:sz w:val="28"/>
              </w:rPr>
              <w:t xml:space="preserve"> our Father. </w:t>
            </w:r>
          </w:p>
        </w:tc>
        <w:tc>
          <w:tcPr>
            <w:tcW w:w="0" w:type="auto"/>
          </w:tcPr>
          <w:p w14:paraId="52F790A2" w14:textId="77777777" w:rsidR="00F815C0" w:rsidRDefault="00F815C0" w:rsidP="00DB60C3">
            <w:pPr>
              <w:pStyle w:val="ListParagraph"/>
              <w:ind w:left="0"/>
              <w:rPr>
                <w:rFonts w:ascii="Garamond" w:hAnsi="Garamond" w:cs="Times New Roman"/>
                <w:sz w:val="20"/>
                <w:szCs w:val="20"/>
              </w:rPr>
            </w:pPr>
          </w:p>
          <w:p w14:paraId="7E7477CE" w14:textId="77777777" w:rsidR="00F815C0" w:rsidRDefault="00F815C0" w:rsidP="00DB60C3">
            <w:pPr>
              <w:pStyle w:val="ListParagraph"/>
              <w:ind w:left="0"/>
              <w:rPr>
                <w:rFonts w:ascii="Garamond" w:hAnsi="Garamond" w:cs="Times New Roman"/>
                <w:sz w:val="20"/>
                <w:szCs w:val="20"/>
              </w:rPr>
            </w:pPr>
          </w:p>
          <w:p w14:paraId="55251BB0" w14:textId="77777777" w:rsidR="00F815C0" w:rsidRDefault="00F815C0" w:rsidP="00DB60C3">
            <w:pPr>
              <w:pStyle w:val="ListParagraph"/>
              <w:ind w:left="0"/>
              <w:rPr>
                <w:rFonts w:ascii="Garamond" w:hAnsi="Garamond" w:cs="Times New Roman"/>
                <w:sz w:val="20"/>
                <w:szCs w:val="20"/>
              </w:rPr>
            </w:pPr>
          </w:p>
          <w:p w14:paraId="0BA4008A" w14:textId="77777777" w:rsidR="00F815C0" w:rsidRPr="00F815C0" w:rsidRDefault="00F815C0" w:rsidP="00DB60C3">
            <w:pPr>
              <w:pStyle w:val="ListParagraph"/>
              <w:ind w:left="0"/>
              <w:rPr>
                <w:rFonts w:ascii="Garamond" w:hAnsi="Garamond" w:cs="Times New Roman"/>
                <w:sz w:val="20"/>
                <w:szCs w:val="20"/>
              </w:rPr>
            </w:pPr>
            <w:r>
              <w:rPr>
                <w:rFonts w:ascii="Garamond" w:hAnsi="Garamond" w:cs="Times New Roman"/>
                <w:sz w:val="20"/>
                <w:szCs w:val="20"/>
              </w:rPr>
              <w:t>Mal. 2. 10.</w:t>
            </w:r>
          </w:p>
        </w:tc>
      </w:tr>
      <w:tr w:rsidR="00F815C0" w:rsidRPr="008072AD" w14:paraId="7CFB7986" w14:textId="77777777" w:rsidTr="004B200B">
        <w:tc>
          <w:tcPr>
            <w:tcW w:w="4253" w:type="dxa"/>
          </w:tcPr>
          <w:p w14:paraId="2151DC26" w14:textId="77777777" w:rsidR="00F815C0" w:rsidRPr="00F815C0" w:rsidRDefault="00F815C0" w:rsidP="00DB60C3">
            <w:pPr>
              <w:pStyle w:val="CM3"/>
              <w:widowControl/>
              <w:spacing w:line="240" w:lineRule="auto"/>
              <w:ind w:firstLine="227"/>
              <w:jc w:val="both"/>
              <w:rPr>
                <w:rFonts w:ascii="Old English Text MT" w:hAnsi="Old English Text MT"/>
                <w:sz w:val="28"/>
                <w:szCs w:val="28"/>
              </w:rPr>
            </w:pPr>
            <w:proofErr w:type="spellStart"/>
            <w:r w:rsidRPr="00F815C0">
              <w:rPr>
                <w:rFonts w:ascii="Old English Text MT" w:hAnsi="Old English Text MT"/>
                <w:sz w:val="28"/>
                <w:szCs w:val="28"/>
              </w:rPr>
              <w:t>Casherick</w:t>
            </w:r>
            <w:proofErr w:type="spellEnd"/>
            <w:r w:rsidRPr="00F815C0">
              <w:rPr>
                <w:rFonts w:ascii="Old English Text MT" w:hAnsi="Old English Text MT"/>
                <w:sz w:val="28"/>
                <w:szCs w:val="28"/>
              </w:rPr>
              <w:t xml:space="preserve"> </w:t>
            </w:r>
            <w:proofErr w:type="spellStart"/>
            <w:r w:rsidRPr="00F815C0">
              <w:rPr>
                <w:rFonts w:ascii="Old English Text MT" w:hAnsi="Old English Text MT"/>
                <w:sz w:val="28"/>
                <w:szCs w:val="28"/>
              </w:rPr>
              <w:t>dy</w:t>
            </w:r>
            <w:proofErr w:type="spellEnd"/>
            <w:r w:rsidRPr="00F815C0">
              <w:rPr>
                <w:rFonts w:ascii="Old English Text MT" w:hAnsi="Old English Text MT"/>
                <w:sz w:val="28"/>
                <w:szCs w:val="28"/>
              </w:rPr>
              <w:t xml:space="preserve"> </w:t>
            </w:r>
            <w:proofErr w:type="spellStart"/>
            <w:r w:rsidRPr="00F815C0">
              <w:rPr>
                <w:rFonts w:ascii="Old English Text MT" w:hAnsi="Old English Text MT"/>
                <w:sz w:val="28"/>
                <w:szCs w:val="28"/>
              </w:rPr>
              <w:t>rou</w:t>
            </w:r>
            <w:proofErr w:type="spellEnd"/>
            <w:r w:rsidRPr="00F815C0">
              <w:rPr>
                <w:rFonts w:ascii="Old English Text MT" w:hAnsi="Old English Text MT"/>
                <w:sz w:val="28"/>
                <w:szCs w:val="28"/>
              </w:rPr>
              <w:t xml:space="preserve"> </w:t>
            </w:r>
            <w:proofErr w:type="spellStart"/>
            <w:r w:rsidRPr="00F815C0">
              <w:rPr>
                <w:rFonts w:ascii="Old English Text MT" w:hAnsi="Old English Text MT"/>
                <w:sz w:val="28"/>
                <w:szCs w:val="28"/>
              </w:rPr>
              <w:t>dt’ennym</w:t>
            </w:r>
            <w:proofErr w:type="spellEnd"/>
            <w:r w:rsidRPr="00F815C0">
              <w:rPr>
                <w:rFonts w:ascii="Old English Text MT" w:hAnsi="Old English Text MT"/>
                <w:sz w:val="28"/>
                <w:szCs w:val="28"/>
              </w:rPr>
              <w:t xml:space="preserve">. </w:t>
            </w:r>
          </w:p>
        </w:tc>
        <w:tc>
          <w:tcPr>
            <w:tcW w:w="3825" w:type="dxa"/>
          </w:tcPr>
          <w:p w14:paraId="5C77692E" w14:textId="77777777" w:rsidR="00F815C0" w:rsidRPr="008072AD" w:rsidRDefault="00F815C0" w:rsidP="00DB60C3">
            <w:pPr>
              <w:pStyle w:val="ListParagraph"/>
              <w:ind w:left="0" w:firstLine="227"/>
              <w:rPr>
                <w:rFonts w:ascii="Old English Text MT" w:hAnsi="Old English Text MT" w:cs="Times New Roman"/>
                <w:sz w:val="28"/>
              </w:rPr>
            </w:pPr>
            <w:r w:rsidRPr="008072AD">
              <w:rPr>
                <w:rFonts w:ascii="Old English Text MT" w:hAnsi="Old English Text MT" w:cs="Times New Roman"/>
                <w:sz w:val="28"/>
              </w:rPr>
              <w:t xml:space="preserve">Hallowed be thy Name. </w:t>
            </w:r>
          </w:p>
        </w:tc>
        <w:tc>
          <w:tcPr>
            <w:tcW w:w="0" w:type="auto"/>
          </w:tcPr>
          <w:p w14:paraId="6C0AFF92" w14:textId="77777777" w:rsidR="00F815C0" w:rsidRPr="008072AD" w:rsidRDefault="00F815C0" w:rsidP="00DB60C3">
            <w:pPr>
              <w:pStyle w:val="ListParagraph"/>
              <w:ind w:left="0"/>
              <w:rPr>
                <w:rFonts w:ascii="Garamond" w:hAnsi="Garamond" w:cs="Times New Roman"/>
                <w:sz w:val="20"/>
                <w:szCs w:val="20"/>
              </w:rPr>
            </w:pPr>
          </w:p>
        </w:tc>
      </w:tr>
      <w:tr w:rsidR="00F815C0" w:rsidRPr="008072AD" w14:paraId="0D0E5398" w14:textId="77777777" w:rsidTr="004B200B">
        <w:tc>
          <w:tcPr>
            <w:tcW w:w="4253" w:type="dxa"/>
          </w:tcPr>
          <w:p w14:paraId="567202B0" w14:textId="77777777" w:rsidR="00F815C0" w:rsidRPr="00936B95" w:rsidRDefault="00F815C0" w:rsidP="00DB60C3">
            <w:pPr>
              <w:pStyle w:val="CM3"/>
              <w:widowControl/>
              <w:spacing w:line="240" w:lineRule="auto"/>
              <w:ind w:firstLine="227"/>
              <w:jc w:val="both"/>
              <w:rPr>
                <w:rFonts w:ascii="Garamond" w:hAnsi="Garamond"/>
                <w:sz w:val="28"/>
                <w:szCs w:val="28"/>
              </w:rPr>
            </w:pPr>
            <w:r w:rsidRPr="00936B95">
              <w:rPr>
                <w:rFonts w:ascii="Garamond" w:hAnsi="Garamond"/>
                <w:i/>
                <w:sz w:val="28"/>
                <w:szCs w:val="28"/>
              </w:rPr>
              <w:t>Q.</w:t>
            </w:r>
            <w:r w:rsidRPr="00936B95">
              <w:rPr>
                <w:rFonts w:ascii="Garamond" w:hAnsi="Garamond"/>
                <w:sz w:val="28"/>
                <w:szCs w:val="28"/>
              </w:rPr>
              <w:t xml:space="preserve"> </w:t>
            </w:r>
            <w:proofErr w:type="spellStart"/>
            <w:r w:rsidRPr="00936B95">
              <w:rPr>
                <w:rFonts w:ascii="Garamond" w:hAnsi="Garamond"/>
                <w:sz w:val="28"/>
                <w:szCs w:val="28"/>
              </w:rPr>
              <w:t>Cre</w:t>
            </w:r>
            <w:proofErr w:type="spellEnd"/>
            <w:r w:rsidRPr="00936B95">
              <w:rPr>
                <w:rFonts w:ascii="Garamond" w:hAnsi="Garamond"/>
                <w:sz w:val="28"/>
                <w:szCs w:val="28"/>
              </w:rPr>
              <w:t xml:space="preserve"> ta shin </w:t>
            </w:r>
            <w:proofErr w:type="spellStart"/>
            <w:r w:rsidRPr="00936B95">
              <w:rPr>
                <w:rFonts w:ascii="Garamond" w:hAnsi="Garamond"/>
                <w:sz w:val="28"/>
                <w:szCs w:val="28"/>
              </w:rPr>
              <w:t>guee</w:t>
            </w:r>
            <w:proofErr w:type="spellEnd"/>
            <w:r w:rsidRPr="00936B95">
              <w:rPr>
                <w:rFonts w:ascii="Garamond" w:hAnsi="Garamond"/>
                <w:sz w:val="28"/>
                <w:szCs w:val="28"/>
              </w:rPr>
              <w:t xml:space="preserve"> </w:t>
            </w:r>
            <w:proofErr w:type="spellStart"/>
            <w:r w:rsidRPr="00936B95">
              <w:rPr>
                <w:rFonts w:ascii="Garamond" w:hAnsi="Garamond"/>
                <w:sz w:val="28"/>
                <w:szCs w:val="28"/>
              </w:rPr>
              <w:t>dy</w:t>
            </w:r>
            <w:proofErr w:type="spellEnd"/>
            <w:r>
              <w:rPr>
                <w:rStyle w:val="FootnoteReference"/>
                <w:rFonts w:ascii="Garamond" w:hAnsi="Garamond"/>
                <w:sz w:val="28"/>
                <w:szCs w:val="28"/>
              </w:rPr>
              <w:footnoteReference w:id="69"/>
            </w:r>
            <w:r w:rsidRPr="00936B95">
              <w:rPr>
                <w:rFonts w:ascii="Garamond" w:hAnsi="Garamond"/>
                <w:sz w:val="28"/>
                <w:szCs w:val="28"/>
              </w:rPr>
              <w:t xml:space="preserve"> hon </w:t>
            </w:r>
            <w:proofErr w:type="spellStart"/>
            <w:r w:rsidRPr="00936B95">
              <w:rPr>
                <w:rFonts w:ascii="Garamond" w:hAnsi="Garamond"/>
                <w:sz w:val="28"/>
                <w:szCs w:val="28"/>
              </w:rPr>
              <w:t>ayns</w:t>
            </w:r>
            <w:proofErr w:type="spellEnd"/>
            <w:r w:rsidRPr="00936B95">
              <w:rPr>
                <w:rFonts w:ascii="Garamond" w:hAnsi="Garamond"/>
                <w:sz w:val="28"/>
                <w:szCs w:val="28"/>
              </w:rPr>
              <w:t xml:space="preserve"> </w:t>
            </w:r>
            <w:proofErr w:type="spellStart"/>
            <w:r w:rsidRPr="00936B95">
              <w:rPr>
                <w:rFonts w:ascii="Garamond" w:hAnsi="Garamond"/>
                <w:sz w:val="28"/>
                <w:szCs w:val="28"/>
              </w:rPr>
              <w:t>ny</w:t>
            </w:r>
            <w:proofErr w:type="spellEnd"/>
            <w:r w:rsidRPr="00936B95">
              <w:rPr>
                <w:rFonts w:ascii="Garamond" w:hAnsi="Garamond"/>
                <w:sz w:val="28"/>
                <w:szCs w:val="28"/>
              </w:rPr>
              <w:t xml:space="preserve"> </w:t>
            </w:r>
            <w:proofErr w:type="spellStart"/>
            <w:r w:rsidRPr="00936B95">
              <w:rPr>
                <w:rFonts w:ascii="Garamond" w:hAnsi="Garamond"/>
                <w:sz w:val="28"/>
                <w:szCs w:val="28"/>
              </w:rPr>
              <w:t>goan</w:t>
            </w:r>
            <w:proofErr w:type="spellEnd"/>
            <w:r w:rsidRPr="00936B95">
              <w:rPr>
                <w:rFonts w:ascii="Garamond" w:hAnsi="Garamond"/>
                <w:sz w:val="28"/>
                <w:szCs w:val="28"/>
              </w:rPr>
              <w:t xml:space="preserve"> </w:t>
            </w:r>
            <w:proofErr w:type="spellStart"/>
            <w:r w:rsidRPr="00936B95">
              <w:rPr>
                <w:rFonts w:ascii="Garamond" w:hAnsi="Garamond"/>
                <w:sz w:val="28"/>
                <w:szCs w:val="28"/>
              </w:rPr>
              <w:t>shoh</w:t>
            </w:r>
            <w:proofErr w:type="spellEnd"/>
            <w:r w:rsidRPr="00936B95">
              <w:rPr>
                <w:rFonts w:ascii="Garamond" w:hAnsi="Garamond"/>
                <w:i/>
                <w:sz w:val="28"/>
                <w:szCs w:val="28"/>
              </w:rPr>
              <w:t> </w:t>
            </w:r>
            <w:r w:rsidRPr="00936B95">
              <w:rPr>
                <w:rFonts w:ascii="Garamond" w:hAnsi="Garamond"/>
                <w:sz w:val="28"/>
                <w:szCs w:val="28"/>
              </w:rPr>
              <w:t xml:space="preserve">? </w:t>
            </w:r>
          </w:p>
        </w:tc>
        <w:tc>
          <w:tcPr>
            <w:tcW w:w="3825" w:type="dxa"/>
          </w:tcPr>
          <w:p w14:paraId="6EDE0143" w14:textId="77777777" w:rsidR="00F815C0" w:rsidRPr="008072AD" w:rsidRDefault="00F815C0"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do we pray for in these Words ?</w:t>
            </w:r>
          </w:p>
        </w:tc>
        <w:tc>
          <w:tcPr>
            <w:tcW w:w="0" w:type="auto"/>
          </w:tcPr>
          <w:p w14:paraId="55E353AF" w14:textId="77777777" w:rsidR="00F815C0" w:rsidRPr="008072AD" w:rsidRDefault="00F815C0" w:rsidP="00DB60C3">
            <w:pPr>
              <w:pStyle w:val="ListParagraph"/>
              <w:ind w:left="0"/>
              <w:rPr>
                <w:rFonts w:ascii="Garamond" w:hAnsi="Garamond" w:cs="Times New Roman"/>
                <w:sz w:val="20"/>
                <w:szCs w:val="20"/>
              </w:rPr>
            </w:pPr>
          </w:p>
        </w:tc>
      </w:tr>
      <w:tr w:rsidR="00F815C0" w:rsidRPr="008072AD" w14:paraId="7B5AA801" w14:textId="77777777" w:rsidTr="004B200B">
        <w:tc>
          <w:tcPr>
            <w:tcW w:w="4253" w:type="dxa"/>
          </w:tcPr>
          <w:p w14:paraId="79A99AB9" w14:textId="77777777" w:rsidR="00F815C0" w:rsidRPr="00936B95" w:rsidRDefault="00F815C0" w:rsidP="00DB60C3">
            <w:pPr>
              <w:pStyle w:val="CM3"/>
              <w:widowControl/>
              <w:spacing w:line="240" w:lineRule="auto"/>
              <w:ind w:firstLine="227"/>
              <w:jc w:val="both"/>
              <w:rPr>
                <w:rFonts w:ascii="Garamond" w:hAnsi="Garamond"/>
                <w:i/>
                <w:sz w:val="28"/>
                <w:szCs w:val="28"/>
              </w:rPr>
            </w:pPr>
            <w:r w:rsidRPr="00936B95">
              <w:rPr>
                <w:rFonts w:ascii="Garamond" w:hAnsi="Garamond"/>
                <w:i/>
                <w:sz w:val="28"/>
                <w:szCs w:val="28"/>
              </w:rPr>
              <w:t xml:space="preserve">A. </w:t>
            </w:r>
            <w:r w:rsidRPr="00936B95">
              <w:rPr>
                <w:rFonts w:ascii="Garamond" w:hAnsi="Garamond"/>
                <w:sz w:val="28"/>
                <w:szCs w:val="28"/>
              </w:rPr>
              <w:t xml:space="preserve">Ta shin </w:t>
            </w:r>
            <w:proofErr w:type="spellStart"/>
            <w:r w:rsidRPr="00936B95">
              <w:rPr>
                <w:rFonts w:ascii="Garamond" w:hAnsi="Garamond"/>
                <w:sz w:val="28"/>
                <w:szCs w:val="28"/>
              </w:rPr>
              <w:t>guee</w:t>
            </w:r>
            <w:proofErr w:type="spellEnd"/>
            <w:r w:rsidRPr="00936B95">
              <w:rPr>
                <w:rFonts w:ascii="Garamond" w:hAnsi="Garamond"/>
                <w:sz w:val="28"/>
                <w:szCs w:val="28"/>
              </w:rPr>
              <w:t xml:space="preserve"> </w:t>
            </w:r>
            <w:proofErr w:type="spellStart"/>
            <w:r w:rsidRPr="00936B95">
              <w:rPr>
                <w:rFonts w:ascii="Garamond" w:hAnsi="Garamond"/>
                <w:sz w:val="28"/>
                <w:szCs w:val="28"/>
              </w:rPr>
              <w:t>dy</w:t>
            </w:r>
            <w:proofErr w:type="spellEnd"/>
            <w:r w:rsidRPr="00936B95">
              <w:rPr>
                <w:rFonts w:ascii="Garamond" w:hAnsi="Garamond"/>
                <w:sz w:val="28"/>
                <w:szCs w:val="28"/>
              </w:rPr>
              <w:t xml:space="preserve"> </w:t>
            </w:r>
            <w:proofErr w:type="spellStart"/>
            <w:r w:rsidRPr="00936B95">
              <w:rPr>
                <w:rFonts w:ascii="Garamond" w:hAnsi="Garamond"/>
                <w:sz w:val="28"/>
                <w:szCs w:val="28"/>
              </w:rPr>
              <w:t>vod</w:t>
            </w:r>
            <w:proofErr w:type="spellEnd"/>
            <w:r w:rsidRPr="00936B95">
              <w:rPr>
                <w:rFonts w:ascii="Garamond" w:hAnsi="Garamond"/>
                <w:sz w:val="28"/>
                <w:szCs w:val="28"/>
              </w:rPr>
              <w:t xml:space="preserve"> </w:t>
            </w:r>
            <w:proofErr w:type="spellStart"/>
            <w:r w:rsidRPr="00936B95">
              <w:rPr>
                <w:rFonts w:ascii="Garamond" w:hAnsi="Garamond"/>
                <w:sz w:val="28"/>
                <w:szCs w:val="28"/>
              </w:rPr>
              <w:t>mooads</w:t>
            </w:r>
            <w:proofErr w:type="spellEnd"/>
            <w:r w:rsidRPr="00936B95">
              <w:rPr>
                <w:rFonts w:ascii="Garamond" w:hAnsi="Garamond"/>
                <w:sz w:val="28"/>
                <w:szCs w:val="28"/>
              </w:rPr>
              <w:t xml:space="preserve"> as </w:t>
            </w:r>
            <w:proofErr w:type="spellStart"/>
            <w:r w:rsidRPr="00936B95">
              <w:rPr>
                <w:rFonts w:ascii="Garamond" w:hAnsi="Garamond"/>
                <w:sz w:val="28"/>
                <w:szCs w:val="28"/>
              </w:rPr>
              <w:t>Creenaght</w:t>
            </w:r>
            <w:proofErr w:type="spellEnd"/>
            <w:r w:rsidRPr="00936B95">
              <w:rPr>
                <w:rFonts w:ascii="Garamond" w:hAnsi="Garamond"/>
                <w:sz w:val="28"/>
                <w:szCs w:val="28"/>
              </w:rPr>
              <w:t xml:space="preserve"> as mi-</w:t>
            </w:r>
            <w:proofErr w:type="spellStart"/>
            <w:r w:rsidRPr="00936B95">
              <w:rPr>
                <w:rFonts w:ascii="Garamond" w:hAnsi="Garamond"/>
                <w:sz w:val="28"/>
                <w:szCs w:val="28"/>
              </w:rPr>
              <w:t>ys</w:t>
            </w:r>
            <w:proofErr w:type="spellEnd"/>
            <w:r w:rsidRPr="00936B95">
              <w:rPr>
                <w:rFonts w:ascii="Garamond" w:hAnsi="Garamond"/>
                <w:sz w:val="28"/>
                <w:szCs w:val="28"/>
              </w:rPr>
              <w:t xml:space="preserve"> Yee </w:t>
            </w:r>
            <w:proofErr w:type="spellStart"/>
            <w:r w:rsidRPr="00936B95">
              <w:rPr>
                <w:rFonts w:ascii="Garamond" w:hAnsi="Garamond"/>
                <w:sz w:val="28"/>
                <w:szCs w:val="28"/>
              </w:rPr>
              <w:t>ve</w:t>
            </w:r>
            <w:proofErr w:type="spellEnd"/>
            <w:r w:rsidRPr="00936B95">
              <w:rPr>
                <w:rFonts w:ascii="Garamond" w:hAnsi="Garamond"/>
                <w:sz w:val="28"/>
                <w:szCs w:val="28"/>
              </w:rPr>
              <w:t xml:space="preserve"> er </w:t>
            </w:r>
            <w:proofErr w:type="spellStart"/>
            <w:r w:rsidRPr="00936B95">
              <w:rPr>
                <w:rFonts w:ascii="Garamond" w:hAnsi="Garamond"/>
                <w:sz w:val="28"/>
                <w:szCs w:val="28"/>
              </w:rPr>
              <w:t>ny</w:t>
            </w:r>
            <w:proofErr w:type="spellEnd"/>
            <w:r w:rsidRPr="00936B95">
              <w:rPr>
                <w:rFonts w:ascii="Garamond" w:hAnsi="Garamond"/>
                <w:sz w:val="28"/>
                <w:szCs w:val="28"/>
              </w:rPr>
              <w:t xml:space="preserve"> </w:t>
            </w:r>
            <w:proofErr w:type="spellStart"/>
            <w:r w:rsidRPr="00936B95">
              <w:rPr>
                <w:rFonts w:ascii="Garamond" w:hAnsi="Garamond"/>
                <w:sz w:val="28"/>
                <w:szCs w:val="28"/>
              </w:rPr>
              <w:t>hoiggal</w:t>
            </w:r>
            <w:proofErr w:type="spellEnd"/>
            <w:r w:rsidRPr="00936B95">
              <w:rPr>
                <w:rFonts w:ascii="Garamond" w:hAnsi="Garamond"/>
                <w:sz w:val="28"/>
                <w:szCs w:val="28"/>
              </w:rPr>
              <w:t xml:space="preserve"> as er </w:t>
            </w:r>
            <w:proofErr w:type="spellStart"/>
            <w:r w:rsidRPr="00936B95">
              <w:rPr>
                <w:rFonts w:ascii="Garamond" w:hAnsi="Garamond"/>
                <w:sz w:val="28"/>
                <w:szCs w:val="28"/>
              </w:rPr>
              <w:t>ny</w:t>
            </w:r>
            <w:proofErr w:type="spellEnd"/>
            <w:r w:rsidRPr="00936B95">
              <w:rPr>
                <w:rFonts w:ascii="Garamond" w:hAnsi="Garamond"/>
                <w:sz w:val="28"/>
                <w:szCs w:val="28"/>
              </w:rPr>
              <w:t xml:space="preserve"> </w:t>
            </w:r>
            <w:proofErr w:type="spellStart"/>
            <w:r w:rsidRPr="00936B95">
              <w:rPr>
                <w:rFonts w:ascii="Garamond" w:hAnsi="Garamond"/>
                <w:sz w:val="28"/>
                <w:szCs w:val="28"/>
              </w:rPr>
              <w:t>ghoal</w:t>
            </w:r>
            <w:proofErr w:type="spellEnd"/>
            <w:r w:rsidRPr="00936B95">
              <w:rPr>
                <w:rFonts w:ascii="Garamond" w:hAnsi="Garamond"/>
                <w:sz w:val="28"/>
                <w:szCs w:val="28"/>
              </w:rPr>
              <w:t xml:space="preserve"> </w:t>
            </w:r>
            <w:proofErr w:type="spellStart"/>
            <w:r w:rsidRPr="00936B95">
              <w:rPr>
                <w:rFonts w:ascii="Garamond" w:hAnsi="Garamond"/>
                <w:sz w:val="28"/>
                <w:szCs w:val="28"/>
              </w:rPr>
              <w:t>rish</w:t>
            </w:r>
            <w:proofErr w:type="spellEnd"/>
            <w:r w:rsidRPr="00936B95">
              <w:rPr>
                <w:rFonts w:ascii="Garamond" w:hAnsi="Garamond"/>
                <w:sz w:val="28"/>
                <w:szCs w:val="28"/>
              </w:rPr>
              <w:t xml:space="preserve">, </w:t>
            </w:r>
            <w:proofErr w:type="spellStart"/>
            <w:r w:rsidRPr="00936B95">
              <w:rPr>
                <w:rFonts w:ascii="Garamond" w:hAnsi="Garamond"/>
                <w:i/>
                <w:sz w:val="28"/>
                <w:szCs w:val="28"/>
              </w:rPr>
              <w:t>dy</w:t>
            </w:r>
            <w:proofErr w:type="spellEnd"/>
            <w:r w:rsidRPr="00936B95">
              <w:rPr>
                <w:rFonts w:ascii="Garamond" w:hAnsi="Garamond"/>
                <w:i/>
                <w:sz w:val="28"/>
                <w:szCs w:val="28"/>
              </w:rPr>
              <w:t xml:space="preserve"> </w:t>
            </w:r>
            <w:proofErr w:type="spellStart"/>
            <w:r w:rsidRPr="00936B95">
              <w:rPr>
                <w:rFonts w:ascii="Garamond" w:hAnsi="Garamond"/>
                <w:i/>
                <w:sz w:val="28"/>
                <w:szCs w:val="28"/>
              </w:rPr>
              <w:t>vod</w:t>
            </w:r>
            <w:proofErr w:type="spellEnd"/>
            <w:r w:rsidRPr="00936B95">
              <w:rPr>
                <w:rFonts w:ascii="Garamond" w:hAnsi="Garamond"/>
                <w:i/>
                <w:sz w:val="28"/>
                <w:szCs w:val="28"/>
              </w:rPr>
              <w:t xml:space="preserve"> </w:t>
            </w:r>
            <w:proofErr w:type="spellStart"/>
            <w:r w:rsidRPr="00936B95">
              <w:rPr>
                <w:rFonts w:ascii="Garamond" w:hAnsi="Garamond"/>
                <w:i/>
                <w:sz w:val="28"/>
                <w:szCs w:val="28"/>
              </w:rPr>
              <w:t>dy</w:t>
            </w:r>
            <w:proofErr w:type="spellEnd"/>
            <w:r w:rsidRPr="00936B95">
              <w:rPr>
                <w:rFonts w:ascii="Garamond" w:hAnsi="Garamond"/>
                <w:i/>
                <w:sz w:val="28"/>
                <w:szCs w:val="28"/>
              </w:rPr>
              <w:t xml:space="preserve"> </w:t>
            </w:r>
            <w:proofErr w:type="spellStart"/>
            <w:r w:rsidRPr="00936B95">
              <w:rPr>
                <w:rFonts w:ascii="Garamond" w:hAnsi="Garamond"/>
                <w:i/>
                <w:sz w:val="28"/>
                <w:szCs w:val="28"/>
              </w:rPr>
              <w:t>chooilley</w:t>
            </w:r>
            <w:proofErr w:type="spellEnd"/>
            <w:r w:rsidRPr="00936B95">
              <w:rPr>
                <w:rFonts w:ascii="Garamond" w:hAnsi="Garamond"/>
                <w:i/>
                <w:sz w:val="28"/>
                <w:szCs w:val="28"/>
              </w:rPr>
              <w:t xml:space="preserve"> </w:t>
            </w:r>
            <w:proofErr w:type="spellStart"/>
            <w:r w:rsidRPr="00936B95">
              <w:rPr>
                <w:rFonts w:ascii="Garamond" w:hAnsi="Garamond"/>
                <w:i/>
                <w:sz w:val="28"/>
                <w:szCs w:val="28"/>
              </w:rPr>
              <w:t>ghooinney</w:t>
            </w:r>
            <w:proofErr w:type="spellEnd"/>
            <w:r w:rsidRPr="00936B95">
              <w:rPr>
                <w:rFonts w:ascii="Garamond" w:hAnsi="Garamond"/>
                <w:i/>
                <w:sz w:val="28"/>
                <w:szCs w:val="28"/>
              </w:rPr>
              <w:t xml:space="preserve"> </w:t>
            </w:r>
            <w:proofErr w:type="spellStart"/>
            <w:r w:rsidRPr="00936B95">
              <w:rPr>
                <w:rFonts w:ascii="Garamond" w:hAnsi="Garamond"/>
                <w:i/>
                <w:sz w:val="28"/>
                <w:szCs w:val="28"/>
              </w:rPr>
              <w:t>Gloyr</w:t>
            </w:r>
            <w:proofErr w:type="spellEnd"/>
            <w:r w:rsidRPr="00936B95">
              <w:rPr>
                <w:rFonts w:ascii="Garamond" w:hAnsi="Garamond"/>
                <w:i/>
                <w:sz w:val="28"/>
                <w:szCs w:val="28"/>
              </w:rPr>
              <w:t xml:space="preserve"> as </w:t>
            </w:r>
            <w:proofErr w:type="spellStart"/>
            <w:r w:rsidRPr="00936B95">
              <w:rPr>
                <w:rFonts w:ascii="Garamond" w:hAnsi="Garamond"/>
                <w:i/>
                <w:sz w:val="28"/>
                <w:szCs w:val="28"/>
              </w:rPr>
              <w:t>Onn</w:t>
            </w:r>
            <w:r>
              <w:rPr>
                <w:rFonts w:ascii="Garamond" w:hAnsi="Garamond"/>
                <w:i/>
                <w:sz w:val="28"/>
                <w:szCs w:val="28"/>
              </w:rPr>
              <w:t>e</w:t>
            </w:r>
            <w:r w:rsidRPr="00936B95">
              <w:rPr>
                <w:rFonts w:ascii="Garamond" w:hAnsi="Garamond"/>
                <w:i/>
                <w:sz w:val="28"/>
                <w:szCs w:val="28"/>
              </w:rPr>
              <w:t>r</w:t>
            </w:r>
            <w:proofErr w:type="spellEnd"/>
            <w:r w:rsidRPr="00936B95">
              <w:rPr>
                <w:rFonts w:ascii="Garamond" w:hAnsi="Garamond"/>
                <w:i/>
                <w:sz w:val="28"/>
                <w:szCs w:val="28"/>
              </w:rPr>
              <w:t xml:space="preserve"> as </w:t>
            </w:r>
            <w:proofErr w:type="spellStart"/>
            <w:r w:rsidRPr="00936B95">
              <w:rPr>
                <w:rFonts w:ascii="Garamond" w:hAnsi="Garamond"/>
                <w:i/>
                <w:sz w:val="28"/>
                <w:szCs w:val="28"/>
              </w:rPr>
              <w:t>Pooar</w:t>
            </w:r>
            <w:proofErr w:type="spellEnd"/>
            <w:r w:rsidRPr="00936B95">
              <w:rPr>
                <w:rFonts w:ascii="Garamond" w:hAnsi="Garamond"/>
                <w:i/>
                <w:sz w:val="28"/>
                <w:szCs w:val="28"/>
              </w:rPr>
              <w:t xml:space="preserve"> y chur </w:t>
            </w:r>
            <w:proofErr w:type="spellStart"/>
            <w:r w:rsidRPr="00936B95">
              <w:rPr>
                <w:rFonts w:ascii="Garamond" w:hAnsi="Garamond"/>
                <w:i/>
                <w:sz w:val="28"/>
                <w:szCs w:val="28"/>
              </w:rPr>
              <w:t>dasyn</w:t>
            </w:r>
            <w:proofErr w:type="spellEnd"/>
            <w:r w:rsidRPr="00936B95">
              <w:rPr>
                <w:rFonts w:ascii="Garamond" w:hAnsi="Garamond"/>
                <w:i/>
                <w:sz w:val="28"/>
                <w:szCs w:val="28"/>
              </w:rPr>
              <w:t xml:space="preserve"> ren </w:t>
            </w:r>
            <w:proofErr w:type="spellStart"/>
            <w:r w:rsidRPr="00936B95">
              <w:rPr>
                <w:rFonts w:ascii="Garamond" w:hAnsi="Garamond"/>
                <w:i/>
                <w:sz w:val="28"/>
                <w:szCs w:val="28"/>
              </w:rPr>
              <w:t>dagh</w:t>
            </w:r>
            <w:proofErr w:type="spellEnd"/>
            <w:r w:rsidRPr="00936B95">
              <w:rPr>
                <w:rFonts w:ascii="Garamond" w:hAnsi="Garamond"/>
                <w:i/>
                <w:sz w:val="28"/>
                <w:szCs w:val="28"/>
              </w:rPr>
              <w:t xml:space="preserve"> nee y </w:t>
            </w:r>
            <w:proofErr w:type="spellStart"/>
            <w:r w:rsidRPr="00936B95">
              <w:rPr>
                <w:rFonts w:ascii="Garamond" w:hAnsi="Garamond"/>
                <w:i/>
                <w:sz w:val="28"/>
                <w:szCs w:val="28"/>
              </w:rPr>
              <w:t>chroo</w:t>
            </w:r>
            <w:proofErr w:type="spellEnd"/>
            <w:r w:rsidRPr="00936B95">
              <w:rPr>
                <w:rFonts w:ascii="Garamond" w:hAnsi="Garamond"/>
                <w:i/>
                <w:sz w:val="28"/>
                <w:szCs w:val="28"/>
              </w:rPr>
              <w:t>.</w:t>
            </w:r>
            <w:r w:rsidRPr="00936B95">
              <w:rPr>
                <w:rFonts w:ascii="Garamond" w:hAnsi="Garamond"/>
                <w:sz w:val="28"/>
                <w:szCs w:val="28"/>
              </w:rPr>
              <w:t xml:space="preserve"> As er </w:t>
            </w:r>
            <w:proofErr w:type="spellStart"/>
            <w:r w:rsidRPr="00936B95">
              <w:rPr>
                <w:rFonts w:ascii="Garamond" w:hAnsi="Garamond"/>
                <w:sz w:val="28"/>
                <w:szCs w:val="28"/>
              </w:rPr>
              <w:t>nyn</w:t>
            </w:r>
            <w:proofErr w:type="spellEnd"/>
            <w:r w:rsidRPr="00936B95">
              <w:rPr>
                <w:rFonts w:ascii="Garamond" w:hAnsi="Garamond"/>
                <w:sz w:val="28"/>
                <w:szCs w:val="28"/>
              </w:rPr>
              <w:t xml:space="preserve"> son </w:t>
            </w:r>
            <w:proofErr w:type="spellStart"/>
            <w:r w:rsidRPr="00936B95">
              <w:rPr>
                <w:rFonts w:ascii="Garamond" w:hAnsi="Garamond"/>
                <w:sz w:val="28"/>
                <w:szCs w:val="28"/>
              </w:rPr>
              <w:t>hene</w:t>
            </w:r>
            <w:proofErr w:type="spellEnd"/>
            <w:r w:rsidRPr="00936B95">
              <w:rPr>
                <w:rFonts w:ascii="Garamond" w:hAnsi="Garamond"/>
                <w:sz w:val="28"/>
                <w:szCs w:val="28"/>
              </w:rPr>
              <w:t xml:space="preserve"> ta shin </w:t>
            </w:r>
            <w:proofErr w:type="spellStart"/>
            <w:r w:rsidRPr="00936B95">
              <w:rPr>
                <w:rFonts w:ascii="Garamond" w:hAnsi="Garamond"/>
                <w:sz w:val="28"/>
                <w:szCs w:val="28"/>
              </w:rPr>
              <w:t>guee</w:t>
            </w:r>
            <w:proofErr w:type="spellEnd"/>
            <w:r w:rsidRPr="00936B95">
              <w:rPr>
                <w:rFonts w:ascii="Garamond" w:hAnsi="Garamond"/>
                <w:sz w:val="28"/>
                <w:szCs w:val="28"/>
              </w:rPr>
              <w:t xml:space="preserve"> [116] </w:t>
            </w:r>
            <w:proofErr w:type="spellStart"/>
            <w:r w:rsidRPr="00936B95">
              <w:rPr>
                <w:rFonts w:ascii="Garamond" w:hAnsi="Garamond"/>
                <w:sz w:val="28"/>
                <w:szCs w:val="28"/>
              </w:rPr>
              <w:t>dy</w:t>
            </w:r>
            <w:proofErr w:type="spellEnd"/>
            <w:r w:rsidRPr="00936B95">
              <w:rPr>
                <w:rFonts w:ascii="Garamond" w:hAnsi="Garamond"/>
                <w:sz w:val="28"/>
                <w:szCs w:val="28"/>
              </w:rPr>
              <w:t xml:space="preserve"> </w:t>
            </w:r>
            <w:proofErr w:type="spellStart"/>
            <w:r w:rsidRPr="00936B95">
              <w:rPr>
                <w:rFonts w:ascii="Garamond" w:hAnsi="Garamond"/>
                <w:sz w:val="28"/>
                <w:szCs w:val="28"/>
              </w:rPr>
              <w:t>vod</w:t>
            </w:r>
            <w:proofErr w:type="spellEnd"/>
            <w:r w:rsidRPr="00936B95">
              <w:rPr>
                <w:rFonts w:ascii="Garamond" w:hAnsi="Garamond"/>
                <w:sz w:val="28"/>
                <w:szCs w:val="28"/>
              </w:rPr>
              <w:t xml:space="preserve"> mad Bea </w:t>
            </w:r>
            <w:proofErr w:type="spellStart"/>
            <w:r w:rsidRPr="00936B95">
              <w:rPr>
                <w:rFonts w:ascii="Garamond" w:hAnsi="Garamond"/>
                <w:sz w:val="28"/>
                <w:szCs w:val="28"/>
              </w:rPr>
              <w:t>crauee</w:t>
            </w:r>
            <w:proofErr w:type="spellEnd"/>
            <w:r w:rsidRPr="00936B95">
              <w:rPr>
                <w:rFonts w:ascii="Garamond" w:hAnsi="Garamond"/>
                <w:sz w:val="28"/>
                <w:szCs w:val="28"/>
              </w:rPr>
              <w:t xml:space="preserve"> y </w:t>
            </w:r>
            <w:proofErr w:type="spellStart"/>
            <w:r w:rsidRPr="00936B95">
              <w:rPr>
                <w:rFonts w:ascii="Garamond" w:hAnsi="Garamond"/>
                <w:sz w:val="28"/>
                <w:szCs w:val="28"/>
              </w:rPr>
              <w:t>leeideil</w:t>
            </w:r>
            <w:proofErr w:type="spellEnd"/>
            <w:r w:rsidRPr="00936B95">
              <w:rPr>
                <w:rFonts w:ascii="Garamond" w:hAnsi="Garamond"/>
                <w:sz w:val="28"/>
                <w:szCs w:val="28"/>
              </w:rPr>
              <w:t xml:space="preserve">, son </w:t>
            </w:r>
            <w:proofErr w:type="spellStart"/>
            <w:r w:rsidRPr="00936B95">
              <w:rPr>
                <w:rFonts w:ascii="Garamond" w:hAnsi="Garamond"/>
                <w:sz w:val="28"/>
                <w:szCs w:val="28"/>
              </w:rPr>
              <w:t>nagh</w:t>
            </w:r>
            <w:proofErr w:type="spellEnd"/>
            <w:r w:rsidRPr="00936B95">
              <w:rPr>
                <w:rFonts w:ascii="Garamond" w:hAnsi="Garamond"/>
                <w:sz w:val="28"/>
                <w:szCs w:val="28"/>
              </w:rPr>
              <w:t xml:space="preserve"> bee </w:t>
            </w:r>
            <w:proofErr w:type="spellStart"/>
            <w:r w:rsidRPr="00936B95">
              <w:rPr>
                <w:rFonts w:ascii="Garamond" w:hAnsi="Garamond"/>
                <w:sz w:val="28"/>
                <w:szCs w:val="28"/>
              </w:rPr>
              <w:t>dy</w:t>
            </w:r>
            <w:proofErr w:type="spellEnd"/>
            <w:r w:rsidRPr="00936B95">
              <w:rPr>
                <w:rFonts w:ascii="Garamond" w:hAnsi="Garamond"/>
                <w:sz w:val="28"/>
                <w:szCs w:val="28"/>
              </w:rPr>
              <w:t xml:space="preserve"> </w:t>
            </w:r>
            <w:proofErr w:type="spellStart"/>
            <w:r w:rsidRPr="00936B95">
              <w:rPr>
                <w:rFonts w:ascii="Garamond" w:hAnsi="Garamond"/>
                <w:sz w:val="28"/>
                <w:szCs w:val="28"/>
              </w:rPr>
              <w:t>bragh</w:t>
            </w:r>
            <w:proofErr w:type="spellEnd"/>
            <w:r w:rsidRPr="00936B95">
              <w:rPr>
                <w:rFonts w:ascii="Garamond" w:hAnsi="Garamond"/>
                <w:sz w:val="28"/>
                <w:szCs w:val="28"/>
              </w:rPr>
              <w:t xml:space="preserve"> </w:t>
            </w:r>
            <w:proofErr w:type="spellStart"/>
            <w:r w:rsidRPr="00936B95">
              <w:rPr>
                <w:rFonts w:ascii="Garamond" w:hAnsi="Garamond"/>
                <w:sz w:val="28"/>
                <w:szCs w:val="28"/>
              </w:rPr>
              <w:t>Goan</w:t>
            </w:r>
            <w:proofErr w:type="spellEnd"/>
            <w:r w:rsidRPr="00936B95">
              <w:rPr>
                <w:rFonts w:ascii="Garamond" w:hAnsi="Garamond"/>
                <w:sz w:val="28"/>
                <w:szCs w:val="28"/>
              </w:rPr>
              <w:t xml:space="preserve"> </w:t>
            </w:r>
            <w:proofErr w:type="spellStart"/>
            <w:r w:rsidRPr="00936B95">
              <w:rPr>
                <w:rFonts w:ascii="Garamond" w:hAnsi="Garamond"/>
                <w:sz w:val="28"/>
                <w:szCs w:val="28"/>
              </w:rPr>
              <w:t>mollaghtagh</w:t>
            </w:r>
            <w:proofErr w:type="spellEnd"/>
            <w:r w:rsidRPr="00936B95">
              <w:rPr>
                <w:rFonts w:ascii="Garamond" w:hAnsi="Garamond"/>
                <w:sz w:val="28"/>
                <w:szCs w:val="28"/>
              </w:rPr>
              <w:t xml:space="preserve"> er </w:t>
            </w:r>
            <w:proofErr w:type="spellStart"/>
            <w:r w:rsidRPr="00936B95">
              <w:rPr>
                <w:rFonts w:ascii="Garamond" w:hAnsi="Garamond"/>
                <w:sz w:val="28"/>
                <w:szCs w:val="28"/>
              </w:rPr>
              <w:t>ny</w:t>
            </w:r>
            <w:proofErr w:type="spellEnd"/>
            <w:r w:rsidRPr="00936B95">
              <w:rPr>
                <w:rFonts w:ascii="Garamond" w:hAnsi="Garamond"/>
                <w:sz w:val="28"/>
                <w:szCs w:val="28"/>
              </w:rPr>
              <w:t xml:space="preserve"> </w:t>
            </w:r>
            <w:proofErr w:type="spellStart"/>
            <w:r w:rsidRPr="00936B95">
              <w:rPr>
                <w:rFonts w:ascii="Garamond" w:hAnsi="Garamond"/>
                <w:sz w:val="28"/>
                <w:szCs w:val="28"/>
              </w:rPr>
              <w:t>loart</w:t>
            </w:r>
            <w:proofErr w:type="spellEnd"/>
            <w:r w:rsidRPr="00936B95">
              <w:rPr>
                <w:rFonts w:ascii="Garamond" w:hAnsi="Garamond"/>
                <w:sz w:val="28"/>
                <w:szCs w:val="28"/>
              </w:rPr>
              <w:t xml:space="preserve"> </w:t>
            </w:r>
            <w:proofErr w:type="spellStart"/>
            <w:r w:rsidRPr="00936B95">
              <w:rPr>
                <w:rFonts w:ascii="Garamond" w:hAnsi="Garamond"/>
                <w:sz w:val="28"/>
                <w:szCs w:val="28"/>
              </w:rPr>
              <w:t>noi</w:t>
            </w:r>
            <w:proofErr w:type="spellEnd"/>
            <w:r w:rsidRPr="00936B95">
              <w:rPr>
                <w:rFonts w:ascii="Garamond" w:hAnsi="Garamond"/>
                <w:sz w:val="28"/>
                <w:szCs w:val="28"/>
              </w:rPr>
              <w:t xml:space="preserve"> </w:t>
            </w:r>
            <w:proofErr w:type="spellStart"/>
            <w:r w:rsidRPr="00936B95">
              <w:rPr>
                <w:rFonts w:ascii="Garamond" w:hAnsi="Garamond"/>
                <w:sz w:val="28"/>
                <w:szCs w:val="28"/>
              </w:rPr>
              <w:t>Ennym</w:t>
            </w:r>
            <w:proofErr w:type="spellEnd"/>
            <w:r w:rsidRPr="00936B95">
              <w:rPr>
                <w:rFonts w:ascii="Garamond" w:hAnsi="Garamond"/>
                <w:sz w:val="28"/>
                <w:szCs w:val="28"/>
              </w:rPr>
              <w:t xml:space="preserve"> Yee </w:t>
            </w:r>
            <w:proofErr w:type="spellStart"/>
            <w:r w:rsidRPr="00936B95">
              <w:rPr>
                <w:rFonts w:ascii="Garamond" w:hAnsi="Garamond"/>
                <w:sz w:val="28"/>
                <w:szCs w:val="28"/>
              </w:rPr>
              <w:t>maskey</w:t>
            </w:r>
            <w:proofErr w:type="spellEnd"/>
            <w:r w:rsidRPr="00936B95">
              <w:rPr>
                <w:rFonts w:ascii="Garamond" w:hAnsi="Garamond"/>
                <w:sz w:val="28"/>
                <w:szCs w:val="28"/>
              </w:rPr>
              <w:t xml:space="preserve"> </w:t>
            </w:r>
            <w:proofErr w:type="spellStart"/>
            <w:r w:rsidRPr="00936B95">
              <w:rPr>
                <w:rFonts w:ascii="Garamond" w:hAnsi="Garamond"/>
                <w:sz w:val="28"/>
                <w:szCs w:val="28"/>
              </w:rPr>
              <w:t>drough</w:t>
            </w:r>
            <w:proofErr w:type="spellEnd"/>
            <w:r w:rsidRPr="00936B95">
              <w:rPr>
                <w:rFonts w:ascii="Garamond" w:hAnsi="Garamond"/>
                <w:sz w:val="28"/>
                <w:szCs w:val="28"/>
              </w:rPr>
              <w:t xml:space="preserve"> </w:t>
            </w:r>
            <w:proofErr w:type="spellStart"/>
            <w:r w:rsidRPr="00936B95">
              <w:rPr>
                <w:rFonts w:ascii="Garamond" w:hAnsi="Garamond"/>
                <w:sz w:val="28"/>
                <w:szCs w:val="28"/>
              </w:rPr>
              <w:t>leih</w:t>
            </w:r>
            <w:proofErr w:type="spellEnd"/>
            <w:r w:rsidRPr="00936B95">
              <w:rPr>
                <w:rFonts w:ascii="Garamond" w:hAnsi="Garamond"/>
                <w:sz w:val="28"/>
                <w:szCs w:val="28"/>
              </w:rPr>
              <w:t xml:space="preserve">, </w:t>
            </w:r>
            <w:proofErr w:type="spellStart"/>
            <w:r w:rsidRPr="00936B95">
              <w:rPr>
                <w:rFonts w:ascii="Garamond" w:hAnsi="Garamond"/>
                <w:sz w:val="28"/>
                <w:szCs w:val="28"/>
              </w:rPr>
              <w:t>trooid</w:t>
            </w:r>
            <w:proofErr w:type="spellEnd"/>
            <w:r w:rsidRPr="00936B95">
              <w:rPr>
                <w:rFonts w:ascii="Garamond" w:hAnsi="Garamond"/>
                <w:sz w:val="28"/>
                <w:szCs w:val="28"/>
              </w:rPr>
              <w:t xml:space="preserve"> </w:t>
            </w:r>
            <w:proofErr w:type="spellStart"/>
            <w:r w:rsidRPr="00936B95">
              <w:rPr>
                <w:rFonts w:ascii="Garamond" w:hAnsi="Garamond"/>
                <w:sz w:val="28"/>
                <w:szCs w:val="28"/>
              </w:rPr>
              <w:t>nyn</w:t>
            </w:r>
            <w:proofErr w:type="spellEnd"/>
            <w:r w:rsidRPr="00936B95">
              <w:rPr>
                <w:rFonts w:ascii="Garamond" w:hAnsi="Garamond"/>
                <w:sz w:val="28"/>
                <w:szCs w:val="28"/>
              </w:rPr>
              <w:t xml:space="preserve"> mee-</w:t>
            </w:r>
            <w:proofErr w:type="spellStart"/>
            <w:r w:rsidRPr="00936B95">
              <w:rPr>
                <w:rFonts w:ascii="Garamond" w:hAnsi="Garamond"/>
                <w:sz w:val="28"/>
                <w:szCs w:val="28"/>
              </w:rPr>
              <w:t>viallys</w:t>
            </w:r>
            <w:proofErr w:type="spellEnd"/>
            <w:r w:rsidRPr="00936B95">
              <w:rPr>
                <w:rFonts w:ascii="Garamond" w:hAnsi="Garamond"/>
                <w:sz w:val="28"/>
                <w:szCs w:val="28"/>
              </w:rPr>
              <w:t xml:space="preserve"> </w:t>
            </w:r>
            <w:proofErr w:type="spellStart"/>
            <w:r w:rsidRPr="00936B95">
              <w:rPr>
                <w:rFonts w:ascii="Garamond" w:hAnsi="Garamond"/>
                <w:sz w:val="28"/>
                <w:szCs w:val="28"/>
              </w:rPr>
              <w:t>gys</w:t>
            </w:r>
            <w:proofErr w:type="spellEnd"/>
            <w:r w:rsidRPr="00936B95">
              <w:rPr>
                <w:rFonts w:ascii="Garamond" w:hAnsi="Garamond"/>
                <w:sz w:val="28"/>
                <w:szCs w:val="28"/>
              </w:rPr>
              <w:t xml:space="preserve"> e </w:t>
            </w:r>
            <w:proofErr w:type="spellStart"/>
            <w:r w:rsidRPr="00936B95">
              <w:rPr>
                <w:rFonts w:ascii="Garamond" w:hAnsi="Garamond"/>
                <w:sz w:val="28"/>
                <w:szCs w:val="28"/>
              </w:rPr>
              <w:t>Leighaghyn</w:t>
            </w:r>
            <w:proofErr w:type="spellEnd"/>
            <w:r w:rsidRPr="00936B95">
              <w:rPr>
                <w:rFonts w:ascii="Garamond" w:hAnsi="Garamond"/>
                <w:sz w:val="28"/>
                <w:szCs w:val="28"/>
              </w:rPr>
              <w:t xml:space="preserve">, </w:t>
            </w:r>
            <w:proofErr w:type="spellStart"/>
            <w:r w:rsidRPr="00936B95">
              <w:rPr>
                <w:rFonts w:ascii="Garamond" w:hAnsi="Garamond"/>
                <w:i/>
                <w:sz w:val="28"/>
                <w:szCs w:val="28"/>
              </w:rPr>
              <w:t>agh</w:t>
            </w:r>
            <w:proofErr w:type="spellEnd"/>
            <w:r w:rsidRPr="00936B95">
              <w:rPr>
                <w:rFonts w:ascii="Garamond" w:hAnsi="Garamond"/>
                <w:i/>
                <w:sz w:val="28"/>
                <w:szCs w:val="28"/>
              </w:rPr>
              <w:t xml:space="preserve"> </w:t>
            </w:r>
            <w:proofErr w:type="spellStart"/>
            <w:r w:rsidRPr="00936B95">
              <w:rPr>
                <w:rFonts w:ascii="Garamond" w:hAnsi="Garamond"/>
                <w:i/>
                <w:sz w:val="28"/>
                <w:szCs w:val="28"/>
              </w:rPr>
              <w:t>dy</w:t>
            </w:r>
            <w:proofErr w:type="spellEnd"/>
            <w:r w:rsidRPr="00936B95">
              <w:rPr>
                <w:rFonts w:ascii="Garamond" w:hAnsi="Garamond"/>
                <w:i/>
                <w:sz w:val="28"/>
                <w:szCs w:val="28"/>
              </w:rPr>
              <w:t xml:space="preserve"> </w:t>
            </w:r>
            <w:proofErr w:type="spellStart"/>
            <w:r w:rsidRPr="00936B95">
              <w:rPr>
                <w:rFonts w:ascii="Garamond" w:hAnsi="Garamond"/>
                <w:i/>
                <w:sz w:val="28"/>
                <w:szCs w:val="28"/>
              </w:rPr>
              <w:t>vod</w:t>
            </w:r>
            <w:proofErr w:type="spellEnd"/>
            <w:r w:rsidRPr="00936B95">
              <w:rPr>
                <w:rFonts w:ascii="Garamond" w:hAnsi="Garamond"/>
                <w:i/>
                <w:sz w:val="28"/>
                <w:szCs w:val="28"/>
              </w:rPr>
              <w:t xml:space="preserve"> ad </w:t>
            </w:r>
            <w:proofErr w:type="spellStart"/>
            <w:r w:rsidRPr="00936B95">
              <w:rPr>
                <w:rFonts w:ascii="Garamond" w:hAnsi="Garamond"/>
                <w:i/>
                <w:sz w:val="28"/>
                <w:szCs w:val="28"/>
              </w:rPr>
              <w:t>nyn</w:t>
            </w:r>
            <w:proofErr w:type="spellEnd"/>
            <w:r w:rsidRPr="00936B95">
              <w:rPr>
                <w:rFonts w:ascii="Garamond" w:hAnsi="Garamond"/>
                <w:i/>
                <w:sz w:val="28"/>
                <w:szCs w:val="28"/>
              </w:rPr>
              <w:t xml:space="preserve"> </w:t>
            </w:r>
            <w:proofErr w:type="spellStart"/>
            <w:r w:rsidRPr="00936B95">
              <w:rPr>
                <w:rFonts w:ascii="Garamond" w:hAnsi="Garamond"/>
                <w:i/>
                <w:sz w:val="28"/>
                <w:szCs w:val="28"/>
              </w:rPr>
              <w:t>obbrag</w:t>
            </w:r>
            <w:r w:rsidRPr="00FA0FD9">
              <w:rPr>
                <w:rFonts w:ascii="Garamond" w:hAnsi="Garamond"/>
                <w:sz w:val="28"/>
                <w:szCs w:val="28"/>
              </w:rPr>
              <w:t>h</w:t>
            </w:r>
            <w:r w:rsidRPr="00936B95">
              <w:rPr>
                <w:rFonts w:ascii="Garamond" w:hAnsi="Garamond"/>
                <w:i/>
                <w:sz w:val="28"/>
                <w:szCs w:val="28"/>
              </w:rPr>
              <w:t>yn</w:t>
            </w:r>
            <w:proofErr w:type="spellEnd"/>
            <w:r w:rsidRPr="00936B95">
              <w:rPr>
                <w:rFonts w:ascii="Garamond" w:hAnsi="Garamond"/>
                <w:i/>
                <w:sz w:val="28"/>
                <w:szCs w:val="28"/>
              </w:rPr>
              <w:t xml:space="preserve"> </w:t>
            </w:r>
            <w:proofErr w:type="spellStart"/>
            <w:r w:rsidRPr="00936B95">
              <w:rPr>
                <w:rFonts w:ascii="Garamond" w:hAnsi="Garamond"/>
                <w:i/>
                <w:sz w:val="28"/>
                <w:szCs w:val="28"/>
              </w:rPr>
              <w:t>mie</w:t>
            </w:r>
            <w:proofErr w:type="spellEnd"/>
            <w:r w:rsidRPr="00936B95">
              <w:rPr>
                <w:rFonts w:ascii="Garamond" w:hAnsi="Garamond"/>
                <w:i/>
                <w:sz w:val="28"/>
                <w:szCs w:val="28"/>
              </w:rPr>
              <w:t xml:space="preserve"> y akin as </w:t>
            </w:r>
            <w:proofErr w:type="spellStart"/>
            <w:r w:rsidRPr="00936B95">
              <w:rPr>
                <w:rFonts w:ascii="Garamond" w:hAnsi="Garamond"/>
                <w:i/>
                <w:sz w:val="28"/>
                <w:szCs w:val="28"/>
              </w:rPr>
              <w:t>Jee</w:t>
            </w:r>
            <w:proofErr w:type="spellEnd"/>
            <w:r w:rsidRPr="00936B95">
              <w:rPr>
                <w:rFonts w:ascii="Garamond" w:hAnsi="Garamond"/>
                <w:i/>
                <w:sz w:val="28"/>
                <w:szCs w:val="28"/>
              </w:rPr>
              <w:t xml:space="preserve"> </w:t>
            </w:r>
            <w:proofErr w:type="spellStart"/>
            <w:r w:rsidRPr="00936B95">
              <w:rPr>
                <w:rFonts w:ascii="Garamond" w:hAnsi="Garamond"/>
                <w:i/>
                <w:sz w:val="28"/>
                <w:szCs w:val="28"/>
              </w:rPr>
              <w:t>t’ayns</w:t>
            </w:r>
            <w:proofErr w:type="spellEnd"/>
            <w:r w:rsidRPr="00936B95">
              <w:rPr>
                <w:rFonts w:ascii="Garamond" w:hAnsi="Garamond"/>
                <w:i/>
                <w:sz w:val="28"/>
                <w:szCs w:val="28"/>
              </w:rPr>
              <w:t xml:space="preserve"> </w:t>
            </w:r>
            <w:proofErr w:type="spellStart"/>
            <w:r w:rsidRPr="00936B95">
              <w:rPr>
                <w:rFonts w:ascii="Garamond" w:hAnsi="Garamond"/>
                <w:i/>
                <w:sz w:val="28"/>
                <w:szCs w:val="28"/>
              </w:rPr>
              <w:t>Niau</w:t>
            </w:r>
            <w:proofErr w:type="spellEnd"/>
            <w:r w:rsidRPr="00936B95">
              <w:rPr>
                <w:rFonts w:ascii="Garamond" w:hAnsi="Garamond"/>
                <w:i/>
                <w:sz w:val="28"/>
                <w:szCs w:val="28"/>
              </w:rPr>
              <w:t xml:space="preserve"> y </w:t>
            </w:r>
            <w:proofErr w:type="spellStart"/>
            <w:r w:rsidRPr="00936B95">
              <w:rPr>
                <w:rFonts w:ascii="Garamond" w:hAnsi="Garamond"/>
                <w:i/>
                <w:sz w:val="28"/>
                <w:szCs w:val="28"/>
              </w:rPr>
              <w:t>ghloyragh</w:t>
            </w:r>
            <w:proofErr w:type="spellEnd"/>
            <w:r w:rsidRPr="00936B95">
              <w:rPr>
                <w:rFonts w:ascii="Garamond" w:hAnsi="Garamond"/>
                <w:i/>
                <w:sz w:val="28"/>
                <w:szCs w:val="28"/>
              </w:rPr>
              <w:t xml:space="preserve">. </w:t>
            </w:r>
          </w:p>
        </w:tc>
        <w:tc>
          <w:tcPr>
            <w:tcW w:w="3825" w:type="dxa"/>
          </w:tcPr>
          <w:p w14:paraId="7AA1A75C" w14:textId="77777777" w:rsidR="00F815C0" w:rsidRPr="008072AD" w:rsidRDefault="00F815C0"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 xml:space="preserve">We pray that the Greatness, and Wisdom, and Goodness of God may be so known and acknowledged, </w:t>
            </w:r>
            <w:r w:rsidRPr="008072AD">
              <w:rPr>
                <w:rFonts w:ascii="Garamond" w:hAnsi="Garamond" w:cs="Times New Roman"/>
                <w:sz w:val="28"/>
              </w:rPr>
              <w:t>that all Men may give Glory, and Honour, and Power to him who hath created all things.</w:t>
            </w:r>
            <w:r w:rsidRPr="008072AD">
              <w:rPr>
                <w:rFonts w:ascii="Garamond" w:hAnsi="Garamond" w:cs="Times New Roman"/>
                <w:i/>
                <w:sz w:val="28"/>
              </w:rPr>
              <w:t xml:space="preserve"> And for </w:t>
            </w:r>
            <w:proofErr w:type="spellStart"/>
            <w:r w:rsidRPr="008072AD">
              <w:rPr>
                <w:rFonts w:ascii="Garamond" w:hAnsi="Garamond" w:cs="Times New Roman"/>
                <w:i/>
                <w:sz w:val="28"/>
              </w:rPr>
              <w:t>our selves</w:t>
            </w:r>
            <w:proofErr w:type="spellEnd"/>
            <w:r w:rsidRPr="008072AD">
              <w:rPr>
                <w:rFonts w:ascii="Garamond" w:hAnsi="Garamond" w:cs="Times New Roman"/>
                <w:i/>
                <w:sz w:val="28"/>
              </w:rPr>
              <w:t xml:space="preserve"> we pray that we may lead Holy Lives, that the Name of God may never be blasphemed amongst wicked Men, through our disobedience to his Laws, but that </w:t>
            </w:r>
            <w:r w:rsidRPr="008072AD">
              <w:rPr>
                <w:rFonts w:ascii="Garamond" w:hAnsi="Garamond" w:cs="Times New Roman"/>
                <w:sz w:val="28"/>
              </w:rPr>
              <w:t xml:space="preserve">seeing our good Works, they may </w:t>
            </w:r>
            <w:proofErr w:type="spellStart"/>
            <w:r w:rsidRPr="008072AD">
              <w:rPr>
                <w:rFonts w:ascii="Garamond" w:hAnsi="Garamond" w:cs="Times New Roman"/>
                <w:sz w:val="28"/>
              </w:rPr>
              <w:t>glorifie</w:t>
            </w:r>
            <w:proofErr w:type="spellEnd"/>
            <w:r w:rsidRPr="008072AD">
              <w:rPr>
                <w:rFonts w:ascii="Garamond" w:hAnsi="Garamond" w:cs="Times New Roman"/>
                <w:sz w:val="28"/>
              </w:rPr>
              <w:t xml:space="preserve"> our Father which is in Heaven.</w:t>
            </w:r>
            <w:r w:rsidRPr="008072AD">
              <w:rPr>
                <w:rFonts w:ascii="Garamond" w:hAnsi="Garamond" w:cs="Times New Roman"/>
                <w:i/>
                <w:sz w:val="28"/>
              </w:rPr>
              <w:t xml:space="preserve"> </w:t>
            </w:r>
          </w:p>
        </w:tc>
        <w:tc>
          <w:tcPr>
            <w:tcW w:w="0" w:type="auto"/>
          </w:tcPr>
          <w:p w14:paraId="269E73E0" w14:textId="77777777" w:rsidR="00F815C0" w:rsidRDefault="00F815C0" w:rsidP="00DB60C3">
            <w:pPr>
              <w:pStyle w:val="ListParagraph"/>
              <w:ind w:left="0"/>
              <w:rPr>
                <w:rFonts w:ascii="Garamond" w:hAnsi="Garamond" w:cs="Times New Roman"/>
                <w:sz w:val="20"/>
                <w:szCs w:val="20"/>
              </w:rPr>
            </w:pPr>
          </w:p>
          <w:p w14:paraId="27D0312B" w14:textId="77777777" w:rsidR="00FA0FD9" w:rsidRDefault="00FA0FD9" w:rsidP="00DB60C3">
            <w:pPr>
              <w:pStyle w:val="ListParagraph"/>
              <w:ind w:left="0"/>
              <w:rPr>
                <w:rFonts w:ascii="Garamond" w:hAnsi="Garamond" w:cs="Times New Roman"/>
                <w:sz w:val="20"/>
                <w:szCs w:val="20"/>
              </w:rPr>
            </w:pPr>
          </w:p>
          <w:p w14:paraId="78FAFB76" w14:textId="77777777" w:rsidR="00FA0FD9" w:rsidRDefault="00FA0FD9" w:rsidP="00DB60C3">
            <w:pPr>
              <w:pStyle w:val="ListParagraph"/>
              <w:ind w:left="0"/>
              <w:rPr>
                <w:rFonts w:ascii="Garamond" w:hAnsi="Garamond" w:cs="Times New Roman"/>
                <w:sz w:val="20"/>
                <w:szCs w:val="20"/>
              </w:rPr>
            </w:pPr>
          </w:p>
          <w:p w14:paraId="4F8DCA96" w14:textId="77777777" w:rsidR="00FA0FD9" w:rsidRDefault="00FA0FD9" w:rsidP="00DB60C3">
            <w:pPr>
              <w:pStyle w:val="ListParagraph"/>
              <w:ind w:left="0"/>
              <w:rPr>
                <w:rFonts w:ascii="Garamond" w:hAnsi="Garamond" w:cs="Times New Roman"/>
                <w:sz w:val="20"/>
                <w:szCs w:val="20"/>
              </w:rPr>
            </w:pPr>
          </w:p>
          <w:p w14:paraId="0DA1CBEA" w14:textId="77777777" w:rsidR="00FA0FD9" w:rsidRDefault="00FA0FD9" w:rsidP="00DB60C3">
            <w:pPr>
              <w:pStyle w:val="ListParagraph"/>
              <w:ind w:left="0"/>
              <w:rPr>
                <w:rFonts w:ascii="Garamond" w:hAnsi="Garamond" w:cs="Times New Roman"/>
                <w:sz w:val="20"/>
                <w:szCs w:val="20"/>
              </w:rPr>
            </w:pPr>
          </w:p>
          <w:p w14:paraId="1318874F" w14:textId="77777777" w:rsidR="00FA0FD9" w:rsidRDefault="00FA0FD9" w:rsidP="00DB60C3">
            <w:pPr>
              <w:pStyle w:val="ListParagraph"/>
              <w:ind w:left="0"/>
              <w:rPr>
                <w:rFonts w:ascii="Garamond" w:hAnsi="Garamond" w:cs="Times New Roman"/>
                <w:sz w:val="20"/>
                <w:szCs w:val="20"/>
              </w:rPr>
            </w:pPr>
          </w:p>
          <w:p w14:paraId="2F0B9720" w14:textId="77777777" w:rsidR="00FA0FD9" w:rsidRDefault="00FA0FD9" w:rsidP="00DB60C3">
            <w:pPr>
              <w:pStyle w:val="ListParagraph"/>
              <w:ind w:left="0"/>
              <w:rPr>
                <w:rFonts w:ascii="Garamond" w:hAnsi="Garamond" w:cs="Times New Roman"/>
                <w:sz w:val="20"/>
                <w:szCs w:val="20"/>
              </w:rPr>
            </w:pPr>
          </w:p>
          <w:p w14:paraId="6AB16DA8" w14:textId="77777777" w:rsidR="00FA0FD9" w:rsidRDefault="00FA0FD9" w:rsidP="00DB60C3">
            <w:pPr>
              <w:pStyle w:val="ListParagraph"/>
              <w:ind w:left="0"/>
              <w:rPr>
                <w:rFonts w:ascii="Garamond" w:hAnsi="Garamond" w:cs="Times New Roman"/>
                <w:sz w:val="20"/>
                <w:szCs w:val="20"/>
              </w:rPr>
            </w:pPr>
          </w:p>
          <w:p w14:paraId="33C8A75D" w14:textId="77777777" w:rsidR="00FA0FD9" w:rsidRDefault="00FA0FD9" w:rsidP="00DB60C3">
            <w:pPr>
              <w:pStyle w:val="ListParagraph"/>
              <w:ind w:left="0"/>
              <w:rPr>
                <w:rFonts w:ascii="Garamond" w:hAnsi="Garamond" w:cs="Times New Roman"/>
                <w:sz w:val="20"/>
                <w:szCs w:val="20"/>
              </w:rPr>
            </w:pPr>
          </w:p>
          <w:p w14:paraId="33C972C1" w14:textId="77777777" w:rsidR="00FA0FD9" w:rsidRDefault="00FA0FD9" w:rsidP="00DB60C3">
            <w:pPr>
              <w:pStyle w:val="ListParagraph"/>
              <w:ind w:left="0"/>
              <w:rPr>
                <w:rFonts w:ascii="Garamond" w:hAnsi="Garamond" w:cs="Times New Roman"/>
                <w:sz w:val="20"/>
                <w:szCs w:val="20"/>
              </w:rPr>
            </w:pPr>
          </w:p>
          <w:p w14:paraId="52441307" w14:textId="77777777" w:rsidR="00FA0FD9" w:rsidRDefault="00FA0FD9" w:rsidP="00DB60C3">
            <w:pPr>
              <w:pStyle w:val="ListParagraph"/>
              <w:ind w:left="0"/>
              <w:rPr>
                <w:rFonts w:ascii="Garamond" w:hAnsi="Garamond" w:cs="Times New Roman"/>
                <w:sz w:val="20"/>
                <w:szCs w:val="20"/>
              </w:rPr>
            </w:pPr>
          </w:p>
          <w:p w14:paraId="189AE73C" w14:textId="77777777" w:rsidR="00FA0FD9" w:rsidRDefault="00FA0FD9" w:rsidP="00DB60C3">
            <w:pPr>
              <w:pStyle w:val="ListParagraph"/>
              <w:ind w:left="0"/>
              <w:rPr>
                <w:rFonts w:ascii="Garamond" w:hAnsi="Garamond" w:cs="Times New Roman"/>
                <w:sz w:val="20"/>
                <w:szCs w:val="20"/>
              </w:rPr>
            </w:pPr>
          </w:p>
          <w:p w14:paraId="09A5ADA9" w14:textId="77777777" w:rsidR="00FA0FD9" w:rsidRDefault="00FA0FD9" w:rsidP="00DB60C3">
            <w:pPr>
              <w:pStyle w:val="ListParagraph"/>
              <w:ind w:left="0"/>
              <w:rPr>
                <w:rFonts w:ascii="Garamond" w:hAnsi="Garamond" w:cs="Times New Roman"/>
                <w:sz w:val="20"/>
                <w:szCs w:val="20"/>
              </w:rPr>
            </w:pPr>
          </w:p>
          <w:p w14:paraId="3403DD19" w14:textId="77777777" w:rsidR="00FA0FD9" w:rsidRDefault="00FA0FD9" w:rsidP="00DB60C3">
            <w:pPr>
              <w:pStyle w:val="ListParagraph"/>
              <w:ind w:left="0"/>
              <w:rPr>
                <w:rFonts w:ascii="Garamond" w:hAnsi="Garamond" w:cs="Times New Roman"/>
                <w:sz w:val="20"/>
                <w:szCs w:val="20"/>
              </w:rPr>
            </w:pPr>
          </w:p>
          <w:p w14:paraId="1345E479" w14:textId="77777777" w:rsidR="00FA0FD9" w:rsidRPr="008072AD" w:rsidRDefault="00FA0FD9" w:rsidP="00DB60C3">
            <w:pPr>
              <w:pStyle w:val="ListParagraph"/>
              <w:ind w:left="0"/>
              <w:rPr>
                <w:rFonts w:ascii="Garamond" w:hAnsi="Garamond" w:cs="Times New Roman"/>
                <w:sz w:val="20"/>
                <w:szCs w:val="20"/>
              </w:rPr>
            </w:pPr>
            <w:r>
              <w:rPr>
                <w:rFonts w:ascii="Garamond" w:hAnsi="Garamond" w:cs="Times New Roman"/>
                <w:sz w:val="20"/>
                <w:szCs w:val="20"/>
              </w:rPr>
              <w:t>Mar. 5. 6.</w:t>
            </w:r>
          </w:p>
        </w:tc>
      </w:tr>
      <w:tr w:rsidR="00F815C0" w:rsidRPr="008072AD" w14:paraId="0D3AB934" w14:textId="77777777" w:rsidTr="004B200B">
        <w:tc>
          <w:tcPr>
            <w:tcW w:w="4253" w:type="dxa"/>
          </w:tcPr>
          <w:p w14:paraId="5FEC3B74" w14:textId="77777777" w:rsidR="00F815C0" w:rsidRPr="00FA0FD9" w:rsidRDefault="00F815C0" w:rsidP="00DB60C3">
            <w:pPr>
              <w:pStyle w:val="CM3"/>
              <w:widowControl/>
              <w:spacing w:line="240" w:lineRule="auto"/>
              <w:ind w:firstLine="227"/>
              <w:jc w:val="both"/>
              <w:rPr>
                <w:rFonts w:ascii="Old English Text MT" w:hAnsi="Old English Text MT"/>
                <w:sz w:val="28"/>
                <w:szCs w:val="28"/>
              </w:rPr>
            </w:pPr>
            <w:r w:rsidRPr="00FA0FD9">
              <w:rPr>
                <w:rFonts w:ascii="Old English Text MT" w:hAnsi="Old English Text MT"/>
                <w:sz w:val="28"/>
                <w:szCs w:val="28"/>
              </w:rPr>
              <w:t xml:space="preserve">Dy jig </w:t>
            </w:r>
            <w:proofErr w:type="spellStart"/>
            <w:r w:rsidRPr="00FA0FD9">
              <w:rPr>
                <w:rFonts w:ascii="Old English Text MT" w:hAnsi="Old English Text MT"/>
                <w:sz w:val="28"/>
                <w:szCs w:val="28"/>
              </w:rPr>
              <w:t>dty</w:t>
            </w:r>
            <w:proofErr w:type="spellEnd"/>
            <w:r w:rsidRPr="00FA0FD9">
              <w:rPr>
                <w:rFonts w:ascii="Old English Text MT" w:hAnsi="Old English Text MT"/>
                <w:sz w:val="28"/>
                <w:szCs w:val="28"/>
              </w:rPr>
              <w:t xml:space="preserve"> </w:t>
            </w:r>
            <w:proofErr w:type="spellStart"/>
            <w:r w:rsidRPr="00FA0FD9">
              <w:rPr>
                <w:rFonts w:ascii="Old English Text MT" w:hAnsi="Old English Text MT"/>
                <w:sz w:val="28"/>
                <w:szCs w:val="28"/>
              </w:rPr>
              <w:t>Reereeaght</w:t>
            </w:r>
            <w:proofErr w:type="spellEnd"/>
            <w:r w:rsidRPr="00FA0FD9">
              <w:rPr>
                <w:rFonts w:ascii="Old English Text MT" w:hAnsi="Old English Text MT"/>
                <w:sz w:val="28"/>
                <w:szCs w:val="28"/>
              </w:rPr>
              <w:t xml:space="preserve">. </w:t>
            </w:r>
          </w:p>
        </w:tc>
        <w:tc>
          <w:tcPr>
            <w:tcW w:w="3825" w:type="dxa"/>
          </w:tcPr>
          <w:p w14:paraId="04B1AC2F" w14:textId="77777777" w:rsidR="00F815C0" w:rsidRPr="008072AD" w:rsidRDefault="00F815C0" w:rsidP="00DB60C3">
            <w:pPr>
              <w:pStyle w:val="ListParagraph"/>
              <w:ind w:left="0" w:firstLine="227"/>
              <w:rPr>
                <w:rFonts w:ascii="Old English Text MT" w:hAnsi="Old English Text MT" w:cs="Times New Roman"/>
                <w:sz w:val="28"/>
              </w:rPr>
            </w:pPr>
            <w:r w:rsidRPr="008072AD">
              <w:rPr>
                <w:rFonts w:ascii="Old English Text MT" w:hAnsi="Old English Text MT" w:cs="Times New Roman"/>
                <w:sz w:val="28"/>
              </w:rPr>
              <w:t xml:space="preserve">Thy Kingdom come. </w:t>
            </w:r>
          </w:p>
        </w:tc>
        <w:tc>
          <w:tcPr>
            <w:tcW w:w="0" w:type="auto"/>
          </w:tcPr>
          <w:p w14:paraId="2F272ECA" w14:textId="77777777" w:rsidR="00F815C0" w:rsidRPr="008072AD" w:rsidRDefault="00F815C0" w:rsidP="00DB60C3">
            <w:pPr>
              <w:pStyle w:val="ListParagraph"/>
              <w:ind w:left="0"/>
              <w:rPr>
                <w:rFonts w:ascii="Garamond" w:hAnsi="Garamond" w:cs="Times New Roman"/>
                <w:sz w:val="20"/>
                <w:szCs w:val="20"/>
              </w:rPr>
            </w:pPr>
          </w:p>
        </w:tc>
      </w:tr>
      <w:tr w:rsidR="00F815C0" w:rsidRPr="00FA0FD9" w14:paraId="05CBAD3C" w14:textId="77777777" w:rsidTr="004B200B">
        <w:tc>
          <w:tcPr>
            <w:tcW w:w="4253" w:type="dxa"/>
          </w:tcPr>
          <w:p w14:paraId="20DFADC0" w14:textId="77777777" w:rsidR="00F815C0" w:rsidRPr="00936B95" w:rsidRDefault="00F815C0" w:rsidP="00DB60C3">
            <w:pPr>
              <w:pStyle w:val="CM3"/>
              <w:widowControl/>
              <w:spacing w:line="240" w:lineRule="auto"/>
              <w:ind w:firstLine="227"/>
              <w:jc w:val="both"/>
              <w:rPr>
                <w:rFonts w:ascii="Garamond" w:hAnsi="Garamond"/>
                <w:sz w:val="28"/>
                <w:szCs w:val="28"/>
              </w:rPr>
            </w:pPr>
            <w:r w:rsidRPr="00936B95">
              <w:rPr>
                <w:rFonts w:ascii="Garamond" w:hAnsi="Garamond"/>
                <w:i/>
                <w:sz w:val="28"/>
                <w:szCs w:val="28"/>
              </w:rPr>
              <w:t>Q.</w:t>
            </w:r>
            <w:r w:rsidRPr="00936B95">
              <w:rPr>
                <w:rFonts w:ascii="Garamond" w:hAnsi="Garamond"/>
                <w:sz w:val="28"/>
                <w:szCs w:val="28"/>
              </w:rPr>
              <w:t xml:space="preserve"> </w:t>
            </w:r>
            <w:proofErr w:type="spellStart"/>
            <w:r w:rsidRPr="00936B95">
              <w:rPr>
                <w:rFonts w:ascii="Garamond" w:hAnsi="Garamond"/>
                <w:sz w:val="28"/>
                <w:szCs w:val="28"/>
              </w:rPr>
              <w:t>Cre</w:t>
            </w:r>
            <w:proofErr w:type="spellEnd"/>
            <w:r w:rsidRPr="00936B95">
              <w:rPr>
                <w:rFonts w:ascii="Garamond" w:hAnsi="Garamond"/>
                <w:sz w:val="28"/>
                <w:szCs w:val="28"/>
              </w:rPr>
              <w:t xml:space="preserve"> chon ta shin </w:t>
            </w:r>
            <w:proofErr w:type="spellStart"/>
            <w:r w:rsidRPr="00936B95">
              <w:rPr>
                <w:rFonts w:ascii="Garamond" w:hAnsi="Garamond"/>
                <w:sz w:val="28"/>
                <w:szCs w:val="28"/>
              </w:rPr>
              <w:t>janoo</w:t>
            </w:r>
            <w:proofErr w:type="spellEnd"/>
            <w:r w:rsidRPr="00936B95">
              <w:rPr>
                <w:rFonts w:ascii="Garamond" w:hAnsi="Garamond"/>
                <w:sz w:val="28"/>
                <w:szCs w:val="28"/>
              </w:rPr>
              <w:t xml:space="preserve"> </w:t>
            </w:r>
            <w:proofErr w:type="spellStart"/>
            <w:r w:rsidRPr="00936B95">
              <w:rPr>
                <w:rFonts w:ascii="Garamond" w:hAnsi="Garamond"/>
                <w:sz w:val="28"/>
                <w:szCs w:val="28"/>
              </w:rPr>
              <w:t>padjer</w:t>
            </w:r>
            <w:proofErr w:type="spellEnd"/>
            <w:r w:rsidRPr="00936B95">
              <w:rPr>
                <w:rFonts w:ascii="Garamond" w:hAnsi="Garamond"/>
                <w:sz w:val="28"/>
                <w:szCs w:val="28"/>
              </w:rPr>
              <w:t xml:space="preserve">, </w:t>
            </w:r>
            <w:proofErr w:type="spellStart"/>
            <w:r w:rsidRPr="00936B95">
              <w:rPr>
                <w:rFonts w:ascii="Garamond" w:hAnsi="Garamond"/>
                <w:sz w:val="28"/>
                <w:szCs w:val="28"/>
              </w:rPr>
              <w:t>tra</w:t>
            </w:r>
            <w:proofErr w:type="spellEnd"/>
            <w:r w:rsidRPr="00936B95">
              <w:rPr>
                <w:rFonts w:ascii="Garamond" w:hAnsi="Garamond"/>
                <w:sz w:val="28"/>
                <w:szCs w:val="28"/>
              </w:rPr>
              <w:t xml:space="preserve"> ta shin </w:t>
            </w:r>
            <w:proofErr w:type="spellStart"/>
            <w:r w:rsidRPr="00936B95">
              <w:rPr>
                <w:rFonts w:ascii="Garamond" w:hAnsi="Garamond"/>
                <w:sz w:val="28"/>
                <w:szCs w:val="28"/>
              </w:rPr>
              <w:t>gra</w:t>
            </w:r>
            <w:proofErr w:type="spellEnd"/>
            <w:r w:rsidRPr="00936B95">
              <w:rPr>
                <w:rFonts w:ascii="Garamond" w:hAnsi="Garamond"/>
                <w:sz w:val="28"/>
                <w:szCs w:val="28"/>
              </w:rPr>
              <w:t xml:space="preserve"> </w:t>
            </w:r>
            <w:proofErr w:type="spellStart"/>
            <w:r w:rsidRPr="00936B95">
              <w:rPr>
                <w:rFonts w:ascii="Garamond" w:hAnsi="Garamond"/>
                <w:sz w:val="28"/>
                <w:szCs w:val="28"/>
              </w:rPr>
              <w:t>ny</w:t>
            </w:r>
            <w:proofErr w:type="spellEnd"/>
            <w:r w:rsidRPr="00936B95">
              <w:rPr>
                <w:rFonts w:ascii="Garamond" w:hAnsi="Garamond"/>
                <w:sz w:val="28"/>
                <w:szCs w:val="28"/>
              </w:rPr>
              <w:t xml:space="preserve"> </w:t>
            </w:r>
            <w:proofErr w:type="spellStart"/>
            <w:r w:rsidRPr="00936B95">
              <w:rPr>
                <w:rFonts w:ascii="Garamond" w:hAnsi="Garamond"/>
                <w:sz w:val="28"/>
                <w:szCs w:val="28"/>
              </w:rPr>
              <w:t>goan</w:t>
            </w:r>
            <w:proofErr w:type="spellEnd"/>
            <w:r w:rsidRPr="00936B95">
              <w:rPr>
                <w:rFonts w:ascii="Garamond" w:hAnsi="Garamond"/>
                <w:sz w:val="28"/>
                <w:szCs w:val="28"/>
              </w:rPr>
              <w:t xml:space="preserve"> </w:t>
            </w:r>
            <w:proofErr w:type="spellStart"/>
            <w:r w:rsidRPr="00936B95">
              <w:rPr>
                <w:rFonts w:ascii="Garamond" w:hAnsi="Garamond"/>
                <w:sz w:val="28"/>
                <w:szCs w:val="28"/>
              </w:rPr>
              <w:t>shoh</w:t>
            </w:r>
            <w:proofErr w:type="spellEnd"/>
            <w:r w:rsidRPr="00936B95">
              <w:rPr>
                <w:rFonts w:ascii="Garamond" w:hAnsi="Garamond"/>
                <w:i/>
                <w:sz w:val="28"/>
                <w:szCs w:val="28"/>
              </w:rPr>
              <w:t> </w:t>
            </w:r>
            <w:r w:rsidRPr="00936B95">
              <w:rPr>
                <w:rFonts w:ascii="Garamond" w:hAnsi="Garamond"/>
                <w:sz w:val="28"/>
                <w:szCs w:val="28"/>
              </w:rPr>
              <w:t xml:space="preserve">? </w:t>
            </w:r>
          </w:p>
        </w:tc>
        <w:tc>
          <w:tcPr>
            <w:tcW w:w="3825" w:type="dxa"/>
          </w:tcPr>
          <w:p w14:paraId="40195885" w14:textId="77777777" w:rsidR="00F815C0" w:rsidRPr="008072AD" w:rsidRDefault="00F815C0"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do we pray for, when we say these Words ?</w:t>
            </w:r>
          </w:p>
        </w:tc>
        <w:tc>
          <w:tcPr>
            <w:tcW w:w="0" w:type="auto"/>
          </w:tcPr>
          <w:p w14:paraId="2765C1E1" w14:textId="77777777" w:rsidR="00F815C0" w:rsidRPr="008072AD" w:rsidRDefault="00F815C0" w:rsidP="00DB60C3">
            <w:pPr>
              <w:pStyle w:val="ListParagraph"/>
              <w:ind w:left="0"/>
              <w:rPr>
                <w:rFonts w:ascii="Garamond" w:hAnsi="Garamond" w:cs="Times New Roman"/>
                <w:sz w:val="20"/>
                <w:szCs w:val="20"/>
              </w:rPr>
            </w:pPr>
          </w:p>
        </w:tc>
      </w:tr>
      <w:tr w:rsidR="00FA0FD9" w:rsidRPr="00FA0FD9" w14:paraId="540F1CC1" w14:textId="77777777" w:rsidTr="004B200B">
        <w:tc>
          <w:tcPr>
            <w:tcW w:w="4253" w:type="dxa"/>
          </w:tcPr>
          <w:p w14:paraId="71C177C3" w14:textId="77777777" w:rsidR="00FA0FD9" w:rsidRPr="00FA0FD9" w:rsidRDefault="00FA0FD9" w:rsidP="00DB60C3">
            <w:pPr>
              <w:pStyle w:val="CM3"/>
              <w:widowControl/>
              <w:spacing w:line="240" w:lineRule="auto"/>
              <w:ind w:firstLine="227"/>
              <w:jc w:val="both"/>
              <w:rPr>
                <w:rFonts w:ascii="Garamond" w:hAnsi="Garamond"/>
                <w:i/>
                <w:sz w:val="28"/>
                <w:szCs w:val="28"/>
              </w:rPr>
            </w:pPr>
            <w:r w:rsidRPr="00936B95">
              <w:rPr>
                <w:rFonts w:ascii="Garamond" w:hAnsi="Garamond"/>
                <w:i/>
                <w:sz w:val="28"/>
                <w:szCs w:val="28"/>
              </w:rPr>
              <w:t xml:space="preserve">A. </w:t>
            </w:r>
            <w:r w:rsidRPr="00936B95">
              <w:rPr>
                <w:rFonts w:ascii="Garamond" w:hAnsi="Garamond"/>
                <w:sz w:val="28"/>
                <w:szCs w:val="28"/>
              </w:rPr>
              <w:t xml:space="preserve">Ta shin </w:t>
            </w:r>
            <w:proofErr w:type="spellStart"/>
            <w:r w:rsidRPr="00936B95">
              <w:rPr>
                <w:rFonts w:ascii="Garamond" w:hAnsi="Garamond"/>
                <w:sz w:val="28"/>
                <w:szCs w:val="28"/>
              </w:rPr>
              <w:t>guee</w:t>
            </w:r>
            <w:proofErr w:type="spellEnd"/>
            <w:r w:rsidRPr="00936B95">
              <w:rPr>
                <w:rFonts w:ascii="Garamond" w:hAnsi="Garamond"/>
                <w:sz w:val="28"/>
                <w:szCs w:val="28"/>
              </w:rPr>
              <w:t xml:space="preserve"> </w:t>
            </w:r>
            <w:proofErr w:type="spellStart"/>
            <w:r w:rsidRPr="00936B95">
              <w:rPr>
                <w:rFonts w:ascii="Garamond" w:hAnsi="Garamond"/>
                <w:i/>
                <w:sz w:val="28"/>
                <w:szCs w:val="28"/>
              </w:rPr>
              <w:t>dy</w:t>
            </w:r>
            <w:proofErr w:type="spellEnd"/>
            <w:r w:rsidRPr="00936B95">
              <w:rPr>
                <w:rFonts w:ascii="Garamond" w:hAnsi="Garamond"/>
                <w:i/>
                <w:sz w:val="28"/>
                <w:szCs w:val="28"/>
              </w:rPr>
              <w:t xml:space="preserve"> </w:t>
            </w:r>
            <w:proofErr w:type="spellStart"/>
            <w:r w:rsidRPr="00936B95">
              <w:rPr>
                <w:rFonts w:ascii="Garamond" w:hAnsi="Garamond"/>
                <w:i/>
                <w:sz w:val="28"/>
                <w:szCs w:val="28"/>
              </w:rPr>
              <w:t>vod</w:t>
            </w:r>
            <w:proofErr w:type="spellEnd"/>
            <w:r w:rsidRPr="00936B95">
              <w:rPr>
                <w:rFonts w:ascii="Garamond" w:hAnsi="Garamond"/>
                <w:i/>
                <w:sz w:val="28"/>
                <w:szCs w:val="28"/>
              </w:rPr>
              <w:t xml:space="preserve"> </w:t>
            </w:r>
            <w:proofErr w:type="spellStart"/>
            <w:r w:rsidRPr="00936B95">
              <w:rPr>
                <w:rFonts w:ascii="Garamond" w:hAnsi="Garamond"/>
                <w:i/>
                <w:sz w:val="28"/>
                <w:szCs w:val="28"/>
              </w:rPr>
              <w:t>sleih</w:t>
            </w:r>
            <w:proofErr w:type="spellEnd"/>
            <w:r w:rsidRPr="00936B95">
              <w:rPr>
                <w:rFonts w:ascii="Garamond" w:hAnsi="Garamond"/>
                <w:i/>
                <w:sz w:val="28"/>
                <w:szCs w:val="28"/>
              </w:rPr>
              <w:t xml:space="preserve"> </w:t>
            </w:r>
            <w:proofErr w:type="spellStart"/>
            <w:r w:rsidRPr="00936B95">
              <w:rPr>
                <w:rFonts w:ascii="Garamond" w:hAnsi="Garamond"/>
                <w:i/>
                <w:sz w:val="28"/>
                <w:szCs w:val="28"/>
              </w:rPr>
              <w:t>en</w:t>
            </w:r>
            <w:proofErr w:type="spellEnd"/>
            <w:r w:rsidRPr="00936B95">
              <w:rPr>
                <w:rFonts w:ascii="Garamond" w:hAnsi="Garamond"/>
                <w:i/>
                <w:sz w:val="28"/>
                <w:szCs w:val="28"/>
              </w:rPr>
              <w:t xml:space="preserve"> </w:t>
            </w:r>
            <w:r>
              <w:rPr>
                <w:rFonts w:ascii="Garamond" w:hAnsi="Garamond"/>
                <w:i/>
                <w:sz w:val="28"/>
                <w:szCs w:val="28"/>
              </w:rPr>
              <w:t>e</w:t>
            </w:r>
            <w:r w:rsidRPr="00FA0FD9">
              <w:rPr>
                <w:rStyle w:val="FootnoteReference"/>
                <w:rFonts w:ascii="Garamond" w:hAnsi="Garamond"/>
                <w:sz w:val="28"/>
                <w:szCs w:val="28"/>
              </w:rPr>
              <w:footnoteReference w:id="70"/>
            </w:r>
            <w:r w:rsidRPr="00FA0FD9">
              <w:rPr>
                <w:rFonts w:ascii="Garamond" w:hAnsi="Garamond"/>
                <w:sz w:val="28"/>
                <w:szCs w:val="28"/>
              </w:rPr>
              <w:t xml:space="preserve"> </w:t>
            </w:r>
            <w:r w:rsidRPr="00936B95">
              <w:rPr>
                <w:rFonts w:ascii="Garamond" w:hAnsi="Garamond"/>
                <w:i/>
                <w:sz w:val="28"/>
                <w:szCs w:val="28"/>
              </w:rPr>
              <w:t xml:space="preserve">chur er e </w:t>
            </w:r>
            <w:proofErr w:type="spellStart"/>
            <w:r w:rsidRPr="00936B95">
              <w:rPr>
                <w:rFonts w:ascii="Garamond" w:hAnsi="Garamond"/>
                <w:i/>
                <w:sz w:val="28"/>
                <w:szCs w:val="28"/>
              </w:rPr>
              <w:t>raadjin</w:t>
            </w:r>
            <w:proofErr w:type="spellEnd"/>
            <w:r w:rsidRPr="00936B95">
              <w:rPr>
                <w:rFonts w:ascii="Garamond" w:hAnsi="Garamond"/>
                <w:i/>
                <w:sz w:val="28"/>
                <w:szCs w:val="28"/>
              </w:rPr>
              <w:t xml:space="preserve"> er e</w:t>
            </w:r>
            <w:r w:rsidRPr="00FA0FD9">
              <w:rPr>
                <w:rStyle w:val="FootnoteReference"/>
                <w:rFonts w:ascii="Garamond" w:hAnsi="Garamond"/>
                <w:sz w:val="28"/>
                <w:szCs w:val="28"/>
              </w:rPr>
              <w:footnoteReference w:id="71"/>
            </w:r>
            <w:r w:rsidRPr="00936B95">
              <w:rPr>
                <w:rFonts w:ascii="Garamond" w:hAnsi="Garamond"/>
                <w:i/>
                <w:sz w:val="28"/>
                <w:szCs w:val="28"/>
              </w:rPr>
              <w:t xml:space="preserve"> tallow, as e </w:t>
            </w:r>
            <w:proofErr w:type="spellStart"/>
            <w:r w:rsidRPr="00936B95">
              <w:rPr>
                <w:rFonts w:ascii="Garamond" w:hAnsi="Garamond"/>
                <w:i/>
                <w:sz w:val="28"/>
                <w:szCs w:val="28"/>
              </w:rPr>
              <w:t>Haual-tys</w:t>
            </w:r>
            <w:proofErr w:type="spellEnd"/>
            <w:r w:rsidRPr="00936B95">
              <w:rPr>
                <w:rFonts w:ascii="Garamond" w:hAnsi="Garamond"/>
                <w:i/>
                <w:sz w:val="28"/>
                <w:szCs w:val="28"/>
              </w:rPr>
              <w:t xml:space="preserve"> </w:t>
            </w:r>
            <w:proofErr w:type="spellStart"/>
            <w:r w:rsidRPr="00936B95">
              <w:rPr>
                <w:rFonts w:ascii="Garamond" w:hAnsi="Garamond"/>
                <w:i/>
                <w:sz w:val="28"/>
                <w:szCs w:val="28"/>
              </w:rPr>
              <w:t>anmey</w:t>
            </w:r>
            <w:proofErr w:type="spellEnd"/>
            <w:r w:rsidRPr="00936B95">
              <w:rPr>
                <w:rFonts w:ascii="Garamond" w:hAnsi="Garamond"/>
                <w:i/>
                <w:sz w:val="28"/>
                <w:szCs w:val="28"/>
              </w:rPr>
              <w:t xml:space="preserve"> </w:t>
            </w:r>
            <w:proofErr w:type="spellStart"/>
            <w:r w:rsidRPr="00936B95">
              <w:rPr>
                <w:rFonts w:ascii="Garamond" w:hAnsi="Garamond"/>
                <w:i/>
                <w:sz w:val="28"/>
                <w:szCs w:val="28"/>
              </w:rPr>
              <w:t>ve</w:t>
            </w:r>
            <w:proofErr w:type="spellEnd"/>
            <w:r w:rsidRPr="00936B95">
              <w:rPr>
                <w:rFonts w:ascii="Garamond" w:hAnsi="Garamond"/>
                <w:i/>
                <w:sz w:val="28"/>
                <w:szCs w:val="28"/>
              </w:rPr>
              <w:t xml:space="preserve"> er </w:t>
            </w:r>
            <w:proofErr w:type="spellStart"/>
            <w:r w:rsidRPr="00936B95">
              <w:rPr>
                <w:rFonts w:ascii="Garamond" w:hAnsi="Garamond"/>
                <w:i/>
                <w:sz w:val="28"/>
                <w:szCs w:val="28"/>
              </w:rPr>
              <w:t>ny</w:t>
            </w:r>
            <w:proofErr w:type="spellEnd"/>
            <w:r w:rsidRPr="00936B95">
              <w:rPr>
                <w:rFonts w:ascii="Garamond" w:hAnsi="Garamond"/>
                <w:i/>
                <w:sz w:val="28"/>
                <w:szCs w:val="28"/>
              </w:rPr>
              <w:t xml:space="preserve"> </w:t>
            </w:r>
            <w:proofErr w:type="spellStart"/>
            <w:r w:rsidRPr="00936B95">
              <w:rPr>
                <w:rFonts w:ascii="Garamond" w:hAnsi="Garamond"/>
                <w:i/>
                <w:sz w:val="28"/>
                <w:szCs w:val="28"/>
              </w:rPr>
              <w:t>hoilshagh</w:t>
            </w:r>
            <w:proofErr w:type="spellEnd"/>
            <w:r w:rsidRPr="00936B95">
              <w:rPr>
                <w:rFonts w:ascii="Garamond" w:hAnsi="Garamond"/>
                <w:i/>
                <w:sz w:val="28"/>
                <w:szCs w:val="28"/>
              </w:rPr>
              <w:t xml:space="preserve"> </w:t>
            </w:r>
            <w:proofErr w:type="spellStart"/>
            <w:r w:rsidRPr="00936B95">
              <w:rPr>
                <w:rFonts w:ascii="Garamond" w:hAnsi="Garamond"/>
                <w:i/>
                <w:sz w:val="28"/>
                <w:szCs w:val="28"/>
              </w:rPr>
              <w:t>gys</w:t>
            </w:r>
            <w:proofErr w:type="spellEnd"/>
            <w:r w:rsidRPr="00936B95">
              <w:rPr>
                <w:rFonts w:ascii="Garamond" w:hAnsi="Garamond"/>
                <w:i/>
                <w:sz w:val="28"/>
                <w:szCs w:val="28"/>
              </w:rPr>
              <w:t xml:space="preserve"> </w:t>
            </w:r>
            <w:proofErr w:type="spellStart"/>
            <w:r w:rsidRPr="00936B95">
              <w:rPr>
                <w:rFonts w:ascii="Garamond" w:hAnsi="Garamond"/>
                <w:i/>
                <w:sz w:val="28"/>
                <w:szCs w:val="28"/>
              </w:rPr>
              <w:t>dy</w:t>
            </w:r>
            <w:proofErr w:type="spellEnd"/>
            <w:r w:rsidRPr="00936B95">
              <w:rPr>
                <w:rFonts w:ascii="Garamond" w:hAnsi="Garamond"/>
                <w:i/>
                <w:sz w:val="28"/>
                <w:szCs w:val="28"/>
              </w:rPr>
              <w:t xml:space="preserve"> </w:t>
            </w:r>
            <w:proofErr w:type="spellStart"/>
            <w:r w:rsidRPr="00936B95">
              <w:rPr>
                <w:rFonts w:ascii="Garamond" w:hAnsi="Garamond"/>
                <w:i/>
                <w:sz w:val="28"/>
                <w:szCs w:val="28"/>
              </w:rPr>
              <w:t>chooilley</w:t>
            </w:r>
            <w:proofErr w:type="spellEnd"/>
            <w:r w:rsidRPr="00936B95">
              <w:rPr>
                <w:rFonts w:ascii="Garamond" w:hAnsi="Garamond"/>
                <w:i/>
                <w:sz w:val="28"/>
                <w:szCs w:val="28"/>
              </w:rPr>
              <w:t xml:space="preserve"> </w:t>
            </w:r>
            <w:proofErr w:type="spellStart"/>
            <w:r w:rsidRPr="00936B95">
              <w:rPr>
                <w:rFonts w:ascii="Garamond" w:hAnsi="Garamond"/>
                <w:i/>
                <w:sz w:val="28"/>
                <w:szCs w:val="28"/>
              </w:rPr>
              <w:t>ashoon</w:t>
            </w:r>
            <w:proofErr w:type="spellEnd"/>
            <w:r w:rsidRPr="00936B95">
              <w:rPr>
                <w:rFonts w:ascii="Garamond" w:hAnsi="Garamond"/>
                <w:i/>
                <w:sz w:val="28"/>
                <w:szCs w:val="28"/>
              </w:rPr>
              <w:t>.</w:t>
            </w:r>
            <w:r w:rsidRPr="00936B95">
              <w:rPr>
                <w:rFonts w:ascii="Garamond" w:hAnsi="Garamond"/>
                <w:sz w:val="28"/>
                <w:szCs w:val="28"/>
              </w:rPr>
              <w:t xml:space="preserve"> </w:t>
            </w:r>
            <w:r w:rsidRPr="002A263B">
              <w:rPr>
                <w:rFonts w:ascii="Garamond" w:hAnsi="Garamond"/>
                <w:sz w:val="28"/>
                <w:szCs w:val="28"/>
              </w:rPr>
              <w:t xml:space="preserve">Son </w:t>
            </w:r>
            <w:proofErr w:type="spellStart"/>
            <w:r w:rsidRPr="002A263B">
              <w:rPr>
                <w:rFonts w:ascii="Garamond" w:hAnsi="Garamond"/>
                <w:sz w:val="28"/>
                <w:szCs w:val="28"/>
              </w:rPr>
              <w:t>yn</w:t>
            </w:r>
            <w:proofErr w:type="spellEnd"/>
            <w:r w:rsidRPr="002A263B">
              <w:rPr>
                <w:rFonts w:ascii="Garamond" w:hAnsi="Garamond"/>
                <w:sz w:val="28"/>
                <w:szCs w:val="28"/>
              </w:rPr>
              <w:t xml:space="preserve"> </w:t>
            </w:r>
            <w:proofErr w:type="spellStart"/>
            <w:r w:rsidRPr="002A263B">
              <w:rPr>
                <w:rFonts w:ascii="Garamond" w:hAnsi="Garamond"/>
                <w:sz w:val="28"/>
                <w:szCs w:val="28"/>
              </w:rPr>
              <w:t>oyr</w:t>
            </w:r>
            <w:proofErr w:type="spellEnd"/>
            <w:r w:rsidRPr="002A263B">
              <w:rPr>
                <w:rFonts w:ascii="Garamond" w:hAnsi="Garamond"/>
                <w:sz w:val="28"/>
                <w:szCs w:val="28"/>
              </w:rPr>
              <w:t xml:space="preserve"> </w:t>
            </w:r>
            <w:proofErr w:type="spellStart"/>
            <w:r w:rsidRPr="002A263B">
              <w:rPr>
                <w:rFonts w:ascii="Garamond" w:hAnsi="Garamond"/>
                <w:sz w:val="28"/>
                <w:szCs w:val="28"/>
              </w:rPr>
              <w:t>shoh</w:t>
            </w:r>
            <w:proofErr w:type="spellEnd"/>
            <w:r w:rsidRPr="002A263B">
              <w:rPr>
                <w:rFonts w:ascii="Garamond" w:hAnsi="Garamond"/>
                <w:sz w:val="28"/>
                <w:szCs w:val="28"/>
              </w:rPr>
              <w:t xml:space="preserve"> ta shin </w:t>
            </w:r>
            <w:proofErr w:type="spellStart"/>
            <w:r w:rsidRPr="002A263B">
              <w:rPr>
                <w:rFonts w:ascii="Garamond" w:hAnsi="Garamond"/>
                <w:sz w:val="28"/>
                <w:szCs w:val="28"/>
              </w:rPr>
              <w:t>guee</w:t>
            </w:r>
            <w:proofErr w:type="spellEnd"/>
            <w:r w:rsidRPr="002A263B">
              <w:rPr>
                <w:rFonts w:ascii="Garamond" w:hAnsi="Garamond"/>
                <w:sz w:val="28"/>
                <w:szCs w:val="28"/>
              </w:rPr>
              <w:t xml:space="preserve"> </w:t>
            </w:r>
            <w:proofErr w:type="spellStart"/>
            <w:r w:rsidRPr="002A263B">
              <w:rPr>
                <w:rFonts w:ascii="Garamond" w:hAnsi="Garamond"/>
                <w:sz w:val="28"/>
                <w:szCs w:val="28"/>
              </w:rPr>
              <w:t>ersyn</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vannaghey’n</w:t>
            </w:r>
            <w:proofErr w:type="spellEnd"/>
            <w:r w:rsidRPr="002A263B">
              <w:rPr>
                <w:rFonts w:ascii="Garamond" w:hAnsi="Garamond"/>
                <w:sz w:val="28"/>
                <w:szCs w:val="28"/>
              </w:rPr>
              <w:t xml:space="preserve"> </w:t>
            </w:r>
            <w:proofErr w:type="spellStart"/>
            <w:r w:rsidRPr="002A263B">
              <w:rPr>
                <w:rFonts w:ascii="Garamond" w:hAnsi="Garamond"/>
                <w:sz w:val="28"/>
                <w:szCs w:val="28"/>
              </w:rPr>
              <w:t>obber</w:t>
            </w:r>
            <w:proofErr w:type="spellEnd"/>
            <w:r w:rsidRPr="002A263B">
              <w:rPr>
                <w:rFonts w:ascii="Garamond" w:hAnsi="Garamond"/>
                <w:sz w:val="28"/>
                <w:szCs w:val="28"/>
              </w:rPr>
              <w:t xml:space="preserve"> </w:t>
            </w:r>
            <w:proofErr w:type="spellStart"/>
            <w:r w:rsidRPr="002A263B">
              <w:rPr>
                <w:rFonts w:ascii="Garamond" w:hAnsi="Garamond"/>
                <w:sz w:val="28"/>
                <w:szCs w:val="28"/>
              </w:rPr>
              <w:t>ocsyn</w:t>
            </w:r>
            <w:proofErr w:type="spellEnd"/>
            <w:r w:rsidRPr="002A263B">
              <w:rPr>
                <w:rFonts w:ascii="Garamond" w:hAnsi="Garamond"/>
                <w:sz w:val="28"/>
                <w:szCs w:val="28"/>
              </w:rPr>
              <w:t xml:space="preserve"> ta </w:t>
            </w:r>
            <w:proofErr w:type="spellStart"/>
            <w:r w:rsidRPr="002A263B">
              <w:rPr>
                <w:rFonts w:ascii="Garamond" w:hAnsi="Garamond"/>
                <w:sz w:val="28"/>
                <w:szCs w:val="28"/>
              </w:rPr>
              <w:t>Gynsagh</w:t>
            </w:r>
            <w:proofErr w:type="spellEnd"/>
            <w:r w:rsidRPr="002A263B">
              <w:rPr>
                <w:rFonts w:ascii="Garamond" w:hAnsi="Garamond"/>
                <w:sz w:val="28"/>
                <w:szCs w:val="28"/>
              </w:rPr>
              <w:t xml:space="preserve"> </w:t>
            </w:r>
            <w:proofErr w:type="spellStart"/>
            <w:r w:rsidRPr="002A263B">
              <w:rPr>
                <w:rFonts w:ascii="Garamond" w:hAnsi="Garamond"/>
                <w:sz w:val="28"/>
                <w:szCs w:val="28"/>
              </w:rPr>
              <w:t>yn</w:t>
            </w:r>
            <w:proofErr w:type="spellEnd"/>
            <w:r w:rsidRPr="002A263B">
              <w:rPr>
                <w:rFonts w:ascii="Garamond" w:hAnsi="Garamond"/>
                <w:sz w:val="28"/>
                <w:szCs w:val="28"/>
              </w:rPr>
              <w:t xml:space="preserve"> </w:t>
            </w:r>
            <w:proofErr w:type="spellStart"/>
            <w:r w:rsidRPr="002A263B">
              <w:rPr>
                <w:rFonts w:ascii="Garamond" w:hAnsi="Garamond"/>
                <w:sz w:val="28"/>
                <w:szCs w:val="28"/>
              </w:rPr>
              <w:t>Sushtal</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w:t>
            </w:r>
            <w:proofErr w:type="spellStart"/>
            <w:r w:rsidRPr="002A263B">
              <w:rPr>
                <w:rFonts w:ascii="Garamond" w:hAnsi="Garamond"/>
                <w:sz w:val="28"/>
                <w:szCs w:val="28"/>
              </w:rPr>
              <w:t>byallys</w:t>
            </w:r>
            <w:proofErr w:type="spellEnd"/>
            <w:r w:rsidRPr="002A263B">
              <w:rPr>
                <w:rFonts w:ascii="Garamond" w:hAnsi="Garamond"/>
                <w:sz w:val="28"/>
                <w:szCs w:val="28"/>
              </w:rPr>
              <w:t xml:space="preserve"> </w:t>
            </w:r>
            <w:proofErr w:type="spellStart"/>
            <w:r w:rsidRPr="002A263B">
              <w:rPr>
                <w:rFonts w:ascii="Garamond" w:hAnsi="Garamond"/>
                <w:sz w:val="28"/>
                <w:szCs w:val="28"/>
              </w:rPr>
              <w:t>ve</w:t>
            </w:r>
            <w:proofErr w:type="spellEnd"/>
            <w:r w:rsidRPr="002A263B">
              <w:rPr>
                <w:rFonts w:ascii="Garamond" w:hAnsi="Garamond"/>
                <w:sz w:val="28"/>
                <w:szCs w:val="28"/>
              </w:rPr>
              <w:t xml:space="preserve"> er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choyrt</w:t>
            </w:r>
            <w:proofErr w:type="spellEnd"/>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Leihaghyn</w:t>
            </w:r>
            <w:proofErr w:type="spellEnd"/>
            <w:r w:rsidRPr="002A263B">
              <w:rPr>
                <w:rFonts w:ascii="Garamond" w:hAnsi="Garamond"/>
                <w:sz w:val="28"/>
                <w:szCs w:val="28"/>
              </w:rPr>
              <w:t xml:space="preserve"> Yee, as gyn e </w:t>
            </w:r>
            <w:proofErr w:type="spellStart"/>
            <w:r w:rsidRPr="002A263B">
              <w:rPr>
                <w:rFonts w:ascii="Garamond" w:hAnsi="Garamond"/>
                <w:sz w:val="28"/>
                <w:szCs w:val="28"/>
              </w:rPr>
              <w:t>Reereeaght</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ve</w:t>
            </w:r>
            <w:proofErr w:type="spellEnd"/>
            <w:r w:rsidRPr="002A263B">
              <w:rPr>
                <w:rFonts w:ascii="Garamond" w:hAnsi="Garamond"/>
                <w:sz w:val="28"/>
                <w:szCs w:val="28"/>
              </w:rPr>
              <w:t xml:space="preserve"> er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ghoal</w:t>
            </w:r>
            <w:proofErr w:type="spellEnd"/>
            <w:r w:rsidRPr="002A263B">
              <w:rPr>
                <w:rFonts w:ascii="Garamond" w:hAnsi="Garamond"/>
                <w:sz w:val="28"/>
                <w:szCs w:val="28"/>
              </w:rPr>
              <w:t xml:space="preserve"> </w:t>
            </w:r>
            <w:proofErr w:type="spellStart"/>
            <w:r w:rsidRPr="002A263B">
              <w:rPr>
                <w:rFonts w:ascii="Garamond" w:hAnsi="Garamond"/>
                <w:sz w:val="28"/>
                <w:szCs w:val="28"/>
              </w:rPr>
              <w:t>woin</w:t>
            </w:r>
            <w:proofErr w:type="spellEnd"/>
            <w:r w:rsidRPr="002A263B">
              <w:rPr>
                <w:rFonts w:ascii="Garamond" w:hAnsi="Garamond"/>
                <w:sz w:val="28"/>
                <w:szCs w:val="28"/>
              </w:rPr>
              <w:t xml:space="preserve">, </w:t>
            </w:r>
            <w:proofErr w:type="spellStart"/>
            <w:r w:rsidRPr="002A263B">
              <w:rPr>
                <w:rFonts w:ascii="Garamond" w:hAnsi="Garamond"/>
                <w:sz w:val="28"/>
                <w:szCs w:val="28"/>
              </w:rPr>
              <w:t>agh</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vod</w:t>
            </w:r>
            <w:proofErr w:type="spellEnd"/>
            <w:r w:rsidRPr="002A263B">
              <w:rPr>
                <w:rFonts w:ascii="Garamond" w:hAnsi="Garamond"/>
                <w:sz w:val="28"/>
                <w:szCs w:val="28"/>
              </w:rPr>
              <w:t xml:space="preserve"> e </w:t>
            </w:r>
            <w:proofErr w:type="spellStart"/>
            <w:r w:rsidRPr="002A263B">
              <w:rPr>
                <w:rFonts w:ascii="Garamond" w:hAnsi="Garamond"/>
                <w:sz w:val="28"/>
                <w:szCs w:val="28"/>
              </w:rPr>
              <w:t>reill</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Greeaghyn</w:t>
            </w:r>
            <w:proofErr w:type="spellEnd"/>
            <w:r w:rsidRPr="002A263B">
              <w:rPr>
                <w:rFonts w:ascii="Garamond" w:hAnsi="Garamond"/>
                <w:sz w:val="28"/>
                <w:szCs w:val="28"/>
              </w:rPr>
              <w:t xml:space="preserve"> </w:t>
            </w:r>
            <w:proofErr w:type="spellStart"/>
            <w:r w:rsidRPr="002A263B">
              <w:rPr>
                <w:rFonts w:ascii="Garamond" w:hAnsi="Garamond"/>
                <w:sz w:val="28"/>
                <w:szCs w:val="28"/>
              </w:rPr>
              <w:t>liorish</w:t>
            </w:r>
            <w:proofErr w:type="spellEnd"/>
            <w:r w:rsidRPr="002A263B">
              <w:rPr>
                <w:rFonts w:ascii="Garamond" w:hAnsi="Garamond"/>
                <w:sz w:val="28"/>
                <w:szCs w:val="28"/>
              </w:rPr>
              <w:t xml:space="preserve"> e </w:t>
            </w:r>
            <w:proofErr w:type="spellStart"/>
            <w:r w:rsidRPr="002A263B">
              <w:rPr>
                <w:rFonts w:ascii="Garamond" w:hAnsi="Garamond"/>
                <w:sz w:val="28"/>
                <w:szCs w:val="28"/>
              </w:rPr>
              <w:t>Spyrryd</w:t>
            </w:r>
            <w:proofErr w:type="spellEnd"/>
            <w:r w:rsidRPr="002A263B">
              <w:rPr>
                <w:rFonts w:ascii="Garamond" w:hAnsi="Garamond"/>
                <w:sz w:val="28"/>
                <w:szCs w:val="28"/>
              </w:rPr>
              <w:t xml:space="preserve"> </w:t>
            </w:r>
            <w:proofErr w:type="spellStart"/>
            <w:r w:rsidRPr="002A263B">
              <w:rPr>
                <w:rFonts w:ascii="Garamond" w:hAnsi="Garamond"/>
                <w:sz w:val="28"/>
                <w:szCs w:val="28"/>
              </w:rPr>
              <w:t>casherick</w:t>
            </w:r>
            <w:proofErr w:type="spellEnd"/>
            <w:r w:rsidRPr="002A263B">
              <w:rPr>
                <w:rFonts w:ascii="Garamond" w:hAnsi="Garamond"/>
                <w:sz w:val="28"/>
                <w:szCs w:val="28"/>
              </w:rPr>
              <w:t xml:space="preserve">, as </w:t>
            </w:r>
            <w:proofErr w:type="spellStart"/>
            <w:r w:rsidRPr="002A263B">
              <w:rPr>
                <w:rFonts w:ascii="Garamond" w:hAnsi="Garamond"/>
                <w:sz w:val="28"/>
                <w:szCs w:val="28"/>
              </w:rPr>
              <w:t>ooilley</w:t>
            </w:r>
            <w:proofErr w:type="spellEnd"/>
            <w:r w:rsidRPr="002A263B">
              <w:rPr>
                <w:rFonts w:ascii="Garamond" w:hAnsi="Garamond"/>
                <w:sz w:val="28"/>
                <w:szCs w:val="28"/>
              </w:rPr>
              <w:t xml:space="preserve"> </w:t>
            </w:r>
            <w:proofErr w:type="spellStart"/>
            <w:r w:rsidRPr="002A263B">
              <w:rPr>
                <w:rFonts w:ascii="Garamond" w:hAnsi="Garamond"/>
                <w:sz w:val="28"/>
                <w:szCs w:val="28"/>
              </w:rPr>
              <w:t>nyn</w:t>
            </w:r>
            <w:proofErr w:type="spellEnd"/>
            <w:r w:rsidRPr="002A263B">
              <w:rPr>
                <w:rFonts w:ascii="Garamond" w:hAnsi="Garamond"/>
                <w:sz w:val="28"/>
                <w:szCs w:val="28"/>
              </w:rPr>
              <w:t xml:space="preserve"> </w:t>
            </w:r>
            <w:proofErr w:type="spellStart"/>
            <w:r w:rsidRPr="002A263B">
              <w:rPr>
                <w:rFonts w:ascii="Garamond" w:hAnsi="Garamond"/>
                <w:sz w:val="28"/>
                <w:szCs w:val="28"/>
              </w:rPr>
              <w:t>nrogh</w:t>
            </w:r>
            <w:proofErr w:type="spellEnd"/>
            <w:r w:rsidRPr="002A263B">
              <w:rPr>
                <w:rFonts w:ascii="Garamond" w:hAnsi="Garamond"/>
                <w:sz w:val="28"/>
                <w:szCs w:val="28"/>
              </w:rPr>
              <w:t xml:space="preserve"> </w:t>
            </w:r>
            <w:proofErr w:type="spellStart"/>
            <w:r w:rsidRPr="002A263B">
              <w:rPr>
                <w:rFonts w:ascii="Garamond" w:hAnsi="Garamond"/>
                <w:sz w:val="28"/>
                <w:szCs w:val="28"/>
              </w:rPr>
              <w:t>aignaghyn</w:t>
            </w:r>
            <w:proofErr w:type="spellEnd"/>
            <w:r w:rsidRPr="002A263B">
              <w:rPr>
                <w:rFonts w:ascii="Garamond" w:hAnsi="Garamond"/>
                <w:sz w:val="28"/>
                <w:szCs w:val="28"/>
              </w:rPr>
              <w:t xml:space="preserve"> y </w:t>
            </w:r>
            <w:proofErr w:type="spellStart"/>
            <w:r w:rsidRPr="002A263B">
              <w:rPr>
                <w:rFonts w:ascii="Garamond" w:hAnsi="Garamond"/>
                <w:sz w:val="28"/>
                <w:szCs w:val="28"/>
              </w:rPr>
              <w:t>chummal</w:t>
            </w:r>
            <w:proofErr w:type="spellEnd"/>
            <w:r w:rsidRPr="002A263B">
              <w:rPr>
                <w:rFonts w:ascii="Garamond" w:hAnsi="Garamond"/>
                <w:sz w:val="28"/>
                <w:szCs w:val="28"/>
              </w:rPr>
              <w:t xml:space="preserve"> </w:t>
            </w:r>
            <w:proofErr w:type="spellStart"/>
            <w:r w:rsidRPr="002A263B">
              <w:rPr>
                <w:rFonts w:ascii="Garamond" w:hAnsi="Garamond"/>
                <w:sz w:val="28"/>
                <w:szCs w:val="28"/>
              </w:rPr>
              <w:t>fo</w:t>
            </w:r>
            <w:proofErr w:type="spellEnd"/>
            <w:r w:rsidRPr="002A263B">
              <w:rPr>
                <w:rFonts w:ascii="Garamond" w:hAnsi="Garamond"/>
                <w:sz w:val="28"/>
                <w:szCs w:val="28"/>
              </w:rPr>
              <w:t xml:space="preserve">, </w:t>
            </w:r>
            <w:proofErr w:type="spellStart"/>
            <w:r w:rsidRPr="002A263B">
              <w:rPr>
                <w:rFonts w:ascii="Garamond" w:hAnsi="Garamond"/>
                <w:sz w:val="28"/>
                <w:szCs w:val="28"/>
              </w:rPr>
              <w:t>myr</w:t>
            </w:r>
            <w:proofErr w:type="spellEnd"/>
            <w:r w:rsidRPr="002A263B">
              <w:rPr>
                <w:rFonts w:ascii="Garamond" w:hAnsi="Garamond"/>
                <w:sz w:val="28"/>
                <w:szCs w:val="28"/>
              </w:rPr>
              <w:t xml:space="preserve"> </w:t>
            </w:r>
            <w:proofErr w:type="spellStart"/>
            <w:r w:rsidRPr="002A263B">
              <w:rPr>
                <w:rFonts w:ascii="Garamond" w:hAnsi="Garamond"/>
                <w:sz w:val="28"/>
                <w:szCs w:val="28"/>
              </w:rPr>
              <w:t>shen</w:t>
            </w:r>
            <w:proofErr w:type="spellEnd"/>
            <w:r w:rsidRPr="002A263B">
              <w:rPr>
                <w:rFonts w:ascii="Garamond" w:hAnsi="Garamond"/>
                <w:sz w:val="28"/>
                <w:szCs w:val="28"/>
              </w:rPr>
              <w:t xml:space="preserve"> </w:t>
            </w:r>
            <w:proofErr w:type="spellStart"/>
            <w:r w:rsidRPr="002A263B">
              <w:rPr>
                <w:rFonts w:ascii="Garamond" w:hAnsi="Garamond"/>
                <w:sz w:val="28"/>
                <w:szCs w:val="28"/>
              </w:rPr>
              <w:t>nagh</w:t>
            </w:r>
            <w:proofErr w:type="spellEnd"/>
            <w:r w:rsidRPr="002A263B">
              <w:rPr>
                <w:rFonts w:ascii="Garamond" w:hAnsi="Garamond"/>
                <w:sz w:val="28"/>
                <w:szCs w:val="28"/>
              </w:rPr>
              <w:t xml:space="preserve"> </w:t>
            </w:r>
            <w:proofErr w:type="spellStart"/>
            <w:r w:rsidRPr="002A263B">
              <w:rPr>
                <w:rFonts w:ascii="Garamond" w:hAnsi="Garamond"/>
                <w:sz w:val="28"/>
                <w:szCs w:val="28"/>
              </w:rPr>
              <w:t>vou</w:t>
            </w:r>
            <w:proofErr w:type="spellEnd"/>
            <w:r w:rsidRPr="002A263B">
              <w:rPr>
                <w:rFonts w:ascii="Garamond" w:hAnsi="Garamond"/>
                <w:sz w:val="28"/>
                <w:szCs w:val="28"/>
              </w:rPr>
              <w:t xml:space="preserve"> </w:t>
            </w:r>
            <w:proofErr w:type="spellStart"/>
            <w:r w:rsidRPr="002A263B">
              <w:rPr>
                <w:rFonts w:ascii="Garamond" w:hAnsi="Garamond"/>
                <w:sz w:val="28"/>
                <w:szCs w:val="28"/>
              </w:rPr>
              <w:t>peccah</w:t>
            </w:r>
            <w:proofErr w:type="spellEnd"/>
            <w:r w:rsidRPr="002A263B">
              <w:rPr>
                <w:rFonts w:ascii="Garamond" w:hAnsi="Garamond"/>
                <w:sz w:val="28"/>
                <w:szCs w:val="28"/>
              </w:rPr>
              <w:t xml:space="preserve"> as e</w:t>
            </w:r>
            <w:r>
              <w:rPr>
                <w:rStyle w:val="FootnoteReference"/>
                <w:rFonts w:ascii="Garamond" w:hAnsi="Garamond"/>
                <w:sz w:val="28"/>
                <w:szCs w:val="28"/>
              </w:rPr>
              <w:footnoteReference w:id="72"/>
            </w:r>
            <w:r w:rsidRPr="002A263B">
              <w:rPr>
                <w:rFonts w:ascii="Garamond" w:hAnsi="Garamond"/>
                <w:sz w:val="28"/>
                <w:szCs w:val="28"/>
              </w:rPr>
              <w:t xml:space="preserve"> </w:t>
            </w:r>
            <w:proofErr w:type="spellStart"/>
            <w:r w:rsidRPr="002A263B">
              <w:rPr>
                <w:rFonts w:ascii="Garamond" w:hAnsi="Garamond"/>
                <w:sz w:val="28"/>
                <w:szCs w:val="28"/>
              </w:rPr>
              <w:t>drough-spyrryd</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Barreeaght</w:t>
            </w:r>
            <w:proofErr w:type="spellEnd"/>
            <w:r w:rsidRPr="002A263B">
              <w:rPr>
                <w:rFonts w:ascii="Garamond" w:hAnsi="Garamond"/>
                <w:sz w:val="28"/>
                <w:szCs w:val="28"/>
              </w:rPr>
              <w:t xml:space="preserve"> </w:t>
            </w:r>
            <w:proofErr w:type="spellStart"/>
            <w:r w:rsidRPr="002A263B">
              <w:rPr>
                <w:rFonts w:ascii="Garamond" w:hAnsi="Garamond"/>
                <w:sz w:val="28"/>
                <w:szCs w:val="28"/>
              </w:rPr>
              <w:t>harrin</w:t>
            </w:r>
            <w:proofErr w:type="spellEnd"/>
            <w:r w:rsidRPr="002A263B">
              <w:rPr>
                <w:rFonts w:ascii="Garamond" w:hAnsi="Garamond"/>
                <w:sz w:val="28"/>
                <w:szCs w:val="28"/>
              </w:rPr>
              <w:t xml:space="preserve">, </w:t>
            </w:r>
            <w:proofErr w:type="spellStart"/>
            <w:r w:rsidRPr="002A263B">
              <w:rPr>
                <w:rFonts w:ascii="Garamond" w:hAnsi="Garamond"/>
                <w:sz w:val="28"/>
                <w:szCs w:val="28"/>
              </w:rPr>
              <w:t>agh</w:t>
            </w:r>
            <w:proofErr w:type="spellEnd"/>
            <w:r w:rsidRPr="002A263B">
              <w:rPr>
                <w:rFonts w:ascii="Garamond" w:hAnsi="Garamond"/>
                <w:sz w:val="28"/>
                <w:szCs w:val="28"/>
              </w:rPr>
              <w:t xml:space="preserve"> </w:t>
            </w:r>
            <w:proofErr w:type="spellStart"/>
            <w:r w:rsidRPr="002A263B">
              <w:rPr>
                <w:rFonts w:ascii="Garamond" w:hAnsi="Garamond"/>
                <w:i/>
                <w:sz w:val="28"/>
                <w:szCs w:val="28"/>
              </w:rPr>
              <w:t>dy</w:t>
            </w:r>
            <w:proofErr w:type="spellEnd"/>
            <w:r w:rsidRPr="002A263B">
              <w:rPr>
                <w:rFonts w:ascii="Garamond" w:hAnsi="Garamond"/>
                <w:i/>
                <w:sz w:val="28"/>
                <w:szCs w:val="28"/>
              </w:rPr>
              <w:t xml:space="preserve"> </w:t>
            </w:r>
            <w:proofErr w:type="spellStart"/>
            <w:r w:rsidRPr="002A263B">
              <w:rPr>
                <w:rFonts w:ascii="Garamond" w:hAnsi="Garamond"/>
                <w:i/>
                <w:sz w:val="28"/>
                <w:szCs w:val="28"/>
              </w:rPr>
              <w:t>vod</w:t>
            </w:r>
            <w:proofErr w:type="spellEnd"/>
            <w:r w:rsidRPr="002A263B">
              <w:rPr>
                <w:rFonts w:ascii="Garamond" w:hAnsi="Garamond"/>
                <w:i/>
                <w:sz w:val="28"/>
                <w:szCs w:val="28"/>
              </w:rPr>
              <w:t xml:space="preserve"> </w:t>
            </w:r>
            <w:r w:rsidRPr="002A263B">
              <w:rPr>
                <w:rFonts w:ascii="Garamond" w:hAnsi="Garamond"/>
                <w:i/>
                <w:sz w:val="28"/>
                <w:szCs w:val="28"/>
              </w:rPr>
              <w:lastRenderedPageBreak/>
              <w:t xml:space="preserve">mad </w:t>
            </w:r>
            <w:proofErr w:type="spellStart"/>
            <w:r w:rsidRPr="002A263B">
              <w:rPr>
                <w:rFonts w:ascii="Garamond" w:hAnsi="Garamond"/>
                <w:i/>
                <w:sz w:val="28"/>
                <w:szCs w:val="28"/>
              </w:rPr>
              <w:t>cheet</w:t>
            </w:r>
            <w:proofErr w:type="spellEnd"/>
            <w:r w:rsidRPr="002A263B">
              <w:rPr>
                <w:rFonts w:ascii="Garamond" w:hAnsi="Garamond"/>
                <w:i/>
                <w:sz w:val="28"/>
                <w:szCs w:val="28"/>
              </w:rPr>
              <w:t xml:space="preserve"> </w:t>
            </w:r>
            <w:proofErr w:type="spellStart"/>
            <w:r w:rsidRPr="002A263B">
              <w:rPr>
                <w:rFonts w:ascii="Garamond" w:hAnsi="Garamond"/>
                <w:i/>
                <w:sz w:val="28"/>
                <w:szCs w:val="28"/>
              </w:rPr>
              <w:t>gys</w:t>
            </w:r>
            <w:proofErr w:type="spellEnd"/>
            <w:r w:rsidRPr="002A263B">
              <w:rPr>
                <w:rFonts w:ascii="Garamond" w:hAnsi="Garamond"/>
                <w:i/>
                <w:sz w:val="28"/>
                <w:szCs w:val="28"/>
              </w:rPr>
              <w:t xml:space="preserve"> y </w:t>
            </w:r>
            <w:proofErr w:type="spellStart"/>
            <w:r w:rsidRPr="002A263B">
              <w:rPr>
                <w:rFonts w:ascii="Garamond" w:hAnsi="Garamond"/>
                <w:i/>
                <w:sz w:val="28"/>
                <w:szCs w:val="28"/>
              </w:rPr>
              <w:t>Reereeaght</w:t>
            </w:r>
            <w:proofErr w:type="spellEnd"/>
            <w:r w:rsidRPr="002A263B">
              <w:rPr>
                <w:rFonts w:ascii="Garamond" w:hAnsi="Garamond"/>
                <w:i/>
                <w:sz w:val="28"/>
                <w:szCs w:val="28"/>
              </w:rPr>
              <w:t xml:space="preserve"> </w:t>
            </w:r>
            <w:proofErr w:type="spellStart"/>
            <w:r w:rsidRPr="002A263B">
              <w:rPr>
                <w:rFonts w:ascii="Garamond" w:hAnsi="Garamond"/>
                <w:i/>
                <w:sz w:val="28"/>
                <w:szCs w:val="28"/>
              </w:rPr>
              <w:t>echyssyn</w:t>
            </w:r>
            <w:proofErr w:type="spellEnd"/>
            <w:r w:rsidRPr="002A263B">
              <w:rPr>
                <w:rFonts w:ascii="Garamond" w:hAnsi="Garamond"/>
                <w:i/>
                <w:sz w:val="28"/>
                <w:szCs w:val="28"/>
              </w:rPr>
              <w:t xml:space="preserve"> vees </w:t>
            </w:r>
            <w:proofErr w:type="spellStart"/>
            <w:r w:rsidRPr="002A263B">
              <w:rPr>
                <w:rFonts w:ascii="Garamond" w:hAnsi="Garamond"/>
                <w:i/>
                <w:sz w:val="28"/>
                <w:szCs w:val="28"/>
              </w:rPr>
              <w:t>dy</w:t>
            </w:r>
            <w:proofErr w:type="spellEnd"/>
            <w:r w:rsidRPr="002A263B">
              <w:rPr>
                <w:rFonts w:ascii="Garamond" w:hAnsi="Garamond"/>
                <w:i/>
                <w:sz w:val="28"/>
                <w:szCs w:val="28"/>
              </w:rPr>
              <w:t xml:space="preserve"> </w:t>
            </w:r>
            <w:proofErr w:type="spellStart"/>
            <w:r w:rsidRPr="002A263B">
              <w:rPr>
                <w:rFonts w:ascii="Garamond" w:hAnsi="Garamond"/>
                <w:i/>
                <w:sz w:val="28"/>
                <w:szCs w:val="28"/>
              </w:rPr>
              <w:t>bragh</w:t>
            </w:r>
            <w:proofErr w:type="spellEnd"/>
            <w:r w:rsidRPr="002A263B">
              <w:rPr>
                <w:rFonts w:ascii="Garamond" w:hAnsi="Garamond"/>
                <w:i/>
                <w:sz w:val="28"/>
                <w:szCs w:val="28"/>
              </w:rPr>
              <w:t xml:space="preserve"> er-</w:t>
            </w:r>
            <w:proofErr w:type="spellStart"/>
            <w:r w:rsidRPr="002A263B">
              <w:rPr>
                <w:rFonts w:ascii="Garamond" w:hAnsi="Garamond"/>
                <w:i/>
                <w:sz w:val="28"/>
                <w:szCs w:val="28"/>
              </w:rPr>
              <w:t>mayrn</w:t>
            </w:r>
            <w:proofErr w:type="spellEnd"/>
            <w:r w:rsidRPr="002A263B">
              <w:rPr>
                <w:rFonts w:ascii="Garamond" w:hAnsi="Garamond"/>
                <w:i/>
                <w:sz w:val="28"/>
                <w:szCs w:val="28"/>
              </w:rPr>
              <w:t xml:space="preserve">. </w:t>
            </w:r>
          </w:p>
        </w:tc>
        <w:tc>
          <w:tcPr>
            <w:tcW w:w="3825" w:type="dxa"/>
          </w:tcPr>
          <w:p w14:paraId="261C710C" w14:textId="77777777" w:rsidR="00FA0FD9" w:rsidRPr="008072AD" w:rsidRDefault="00FA0FD9" w:rsidP="00DB60C3">
            <w:pPr>
              <w:pStyle w:val="ListParagraph"/>
              <w:ind w:left="0" w:firstLine="227"/>
              <w:jc w:val="both"/>
              <w:rPr>
                <w:rFonts w:ascii="Garamond" w:hAnsi="Garamond" w:cs="Times New Roman"/>
                <w:i/>
                <w:sz w:val="28"/>
              </w:rPr>
            </w:pPr>
            <w:r w:rsidRPr="008072AD">
              <w:rPr>
                <w:rFonts w:ascii="Garamond" w:hAnsi="Garamond" w:cs="Times New Roman"/>
                <w:sz w:val="28"/>
              </w:rPr>
              <w:lastRenderedPageBreak/>
              <w:t xml:space="preserve">A. </w:t>
            </w:r>
            <w:r w:rsidRPr="008072AD">
              <w:rPr>
                <w:rFonts w:ascii="Garamond" w:hAnsi="Garamond" w:cs="Times New Roman"/>
                <w:i/>
                <w:sz w:val="28"/>
              </w:rPr>
              <w:t xml:space="preserve">We pray God, </w:t>
            </w:r>
            <w:r w:rsidRPr="008072AD">
              <w:rPr>
                <w:rFonts w:ascii="Garamond" w:hAnsi="Garamond" w:cs="Times New Roman"/>
                <w:sz w:val="28"/>
              </w:rPr>
              <w:t xml:space="preserve">that his Ways may be </w:t>
            </w:r>
            <w:proofErr w:type="spellStart"/>
            <w:r w:rsidRPr="008072AD">
              <w:rPr>
                <w:rFonts w:ascii="Garamond" w:hAnsi="Garamond" w:cs="Times New Roman"/>
                <w:sz w:val="28"/>
              </w:rPr>
              <w:t>know</w:t>
            </w:r>
            <w:proofErr w:type="spellEnd"/>
            <w:r w:rsidR="00CB3C92">
              <w:rPr>
                <w:rFonts w:ascii="Garamond" w:hAnsi="Garamond" w:cs="Times New Roman"/>
                <w:sz w:val="28"/>
              </w:rPr>
              <w:t>[</w:t>
            </w:r>
            <w:r w:rsidRPr="008072AD">
              <w:rPr>
                <w:rFonts w:ascii="Garamond" w:hAnsi="Garamond" w:cs="Times New Roman"/>
                <w:sz w:val="28"/>
              </w:rPr>
              <w:t>n</w:t>
            </w:r>
            <w:r w:rsidR="00CB3C92">
              <w:rPr>
                <w:rFonts w:ascii="Garamond" w:hAnsi="Garamond" w:cs="Times New Roman"/>
                <w:sz w:val="28"/>
              </w:rPr>
              <w:t>]</w:t>
            </w:r>
            <w:r w:rsidRPr="008072AD">
              <w:rPr>
                <w:rFonts w:ascii="Garamond" w:hAnsi="Garamond" w:cs="Times New Roman"/>
                <w:sz w:val="28"/>
              </w:rPr>
              <w:t xml:space="preserve"> upon Earth, his saving Health among all Nations.</w:t>
            </w:r>
            <w:r>
              <w:rPr>
                <w:rFonts w:ascii="Garamond" w:hAnsi="Garamond" w:cs="Times New Roman"/>
                <w:sz w:val="28"/>
              </w:rPr>
              <w:t xml:space="preserve"> </w:t>
            </w:r>
            <w:r w:rsidRPr="008072AD">
              <w:rPr>
                <w:rFonts w:ascii="Garamond" w:hAnsi="Garamond" w:cs="Times New Roman"/>
                <w:i/>
                <w:sz w:val="28"/>
              </w:rPr>
              <w:t xml:space="preserve">To which end, we beseech him to bless the Labours of them that preach the Gospel, that the Laws of Christ may be submitted to, and his Kingdom may never be taken from us, but that he may rule in our Hearts by his Holy Spirit, and subdue all our evil Affections, so that Sin and Satan may never get the Dominion over us, </w:t>
            </w:r>
            <w:r w:rsidRPr="008072AD">
              <w:rPr>
                <w:rFonts w:ascii="Garamond" w:hAnsi="Garamond" w:cs="Times New Roman"/>
                <w:sz w:val="28"/>
              </w:rPr>
              <w:t>but that we may come to his everlasting Kingdom.</w:t>
            </w:r>
            <w:r w:rsidRPr="008072AD">
              <w:rPr>
                <w:rFonts w:ascii="Garamond" w:hAnsi="Garamond" w:cs="Times New Roman"/>
                <w:i/>
                <w:sz w:val="28"/>
              </w:rPr>
              <w:t xml:space="preserve"> </w:t>
            </w:r>
          </w:p>
        </w:tc>
        <w:tc>
          <w:tcPr>
            <w:tcW w:w="0" w:type="auto"/>
          </w:tcPr>
          <w:p w14:paraId="2C29A0EB" w14:textId="77777777" w:rsidR="00FA0FD9" w:rsidRPr="008072AD" w:rsidRDefault="00CB3C92"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67. 2.</w:t>
            </w:r>
          </w:p>
        </w:tc>
      </w:tr>
      <w:tr w:rsidR="00CB3C92" w:rsidRPr="008072AD" w14:paraId="1DC28A0D" w14:textId="77777777" w:rsidTr="004B200B">
        <w:tc>
          <w:tcPr>
            <w:tcW w:w="4253" w:type="dxa"/>
          </w:tcPr>
          <w:p w14:paraId="62CEF998" w14:textId="77777777" w:rsidR="00CB3C92" w:rsidRPr="00CB3C92" w:rsidRDefault="00CB3C92" w:rsidP="00DB60C3">
            <w:pPr>
              <w:pStyle w:val="CM3"/>
              <w:widowControl/>
              <w:spacing w:line="240" w:lineRule="auto"/>
              <w:ind w:firstLine="227"/>
              <w:jc w:val="both"/>
              <w:rPr>
                <w:rFonts w:ascii="Old English Text MT" w:hAnsi="Old English Text MT"/>
                <w:sz w:val="28"/>
                <w:szCs w:val="28"/>
              </w:rPr>
            </w:pPr>
            <w:proofErr w:type="spellStart"/>
            <w:r w:rsidRPr="00CB3C92">
              <w:rPr>
                <w:rFonts w:ascii="Old English Text MT" w:hAnsi="Old English Text MT"/>
                <w:sz w:val="28"/>
                <w:szCs w:val="28"/>
              </w:rPr>
              <w:t>Dt’aigney</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dy</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rou</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jeant</w:t>
            </w:r>
            <w:proofErr w:type="spellEnd"/>
            <w:r w:rsidRPr="00CB3C92">
              <w:rPr>
                <w:rFonts w:ascii="Old English Text MT" w:hAnsi="Old English Text MT"/>
                <w:sz w:val="28"/>
                <w:szCs w:val="28"/>
              </w:rPr>
              <w:t xml:space="preserve"> er Tallow </w:t>
            </w:r>
            <w:proofErr w:type="spellStart"/>
            <w:r w:rsidRPr="00CB3C92">
              <w:rPr>
                <w:rFonts w:ascii="Old English Text MT" w:hAnsi="Old English Text MT"/>
                <w:sz w:val="28"/>
                <w:szCs w:val="28"/>
              </w:rPr>
              <w:t>myr</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te</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ayns</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Niau</w:t>
            </w:r>
            <w:proofErr w:type="spellEnd"/>
            <w:r w:rsidRPr="00CB3C92">
              <w:rPr>
                <w:rFonts w:ascii="Old English Text MT" w:hAnsi="Old English Text MT"/>
                <w:sz w:val="28"/>
                <w:szCs w:val="28"/>
              </w:rPr>
              <w:t xml:space="preserve">. </w:t>
            </w:r>
          </w:p>
        </w:tc>
        <w:tc>
          <w:tcPr>
            <w:tcW w:w="3825" w:type="dxa"/>
          </w:tcPr>
          <w:p w14:paraId="394A221F" w14:textId="77777777" w:rsidR="00CB3C92" w:rsidRPr="008072AD" w:rsidRDefault="00CB3C92" w:rsidP="00DB60C3">
            <w:pPr>
              <w:pStyle w:val="ListParagraph"/>
              <w:ind w:left="0" w:firstLine="227"/>
              <w:jc w:val="both"/>
              <w:rPr>
                <w:rFonts w:ascii="Old English Text MT" w:hAnsi="Old English Text MT" w:cs="Times New Roman"/>
                <w:sz w:val="28"/>
              </w:rPr>
            </w:pPr>
            <w:r w:rsidRPr="008072AD">
              <w:rPr>
                <w:rFonts w:ascii="Old English Text MT" w:hAnsi="Old English Text MT" w:cs="Times New Roman"/>
                <w:sz w:val="28"/>
              </w:rPr>
              <w:t xml:space="preserve">Thy Will be done in Earth, as it is in Heaven. </w:t>
            </w:r>
          </w:p>
        </w:tc>
        <w:tc>
          <w:tcPr>
            <w:tcW w:w="0" w:type="auto"/>
          </w:tcPr>
          <w:p w14:paraId="6C0BDA4C" w14:textId="77777777" w:rsidR="00CB3C92" w:rsidRPr="008072AD" w:rsidRDefault="00CB3C92" w:rsidP="00DB60C3">
            <w:pPr>
              <w:pStyle w:val="ListParagraph"/>
              <w:ind w:left="0"/>
              <w:rPr>
                <w:rFonts w:ascii="Garamond" w:hAnsi="Garamond" w:cs="Times New Roman"/>
                <w:sz w:val="20"/>
                <w:szCs w:val="20"/>
              </w:rPr>
            </w:pPr>
          </w:p>
        </w:tc>
      </w:tr>
      <w:tr w:rsidR="00CB3C92" w:rsidRPr="008072AD" w14:paraId="4E6BD8FC" w14:textId="77777777" w:rsidTr="004B200B">
        <w:tc>
          <w:tcPr>
            <w:tcW w:w="4253" w:type="dxa"/>
          </w:tcPr>
          <w:p w14:paraId="4B36D2B0" w14:textId="77777777" w:rsidR="00CB3C92" w:rsidRPr="008B2F46" w:rsidRDefault="00CB3C92" w:rsidP="00DB60C3">
            <w:pPr>
              <w:pStyle w:val="CM3"/>
              <w:widowControl/>
              <w:spacing w:line="240" w:lineRule="auto"/>
              <w:ind w:firstLine="227"/>
              <w:jc w:val="both"/>
              <w:rPr>
                <w:rFonts w:ascii="Garamond" w:hAnsi="Garamond"/>
                <w:sz w:val="28"/>
                <w:szCs w:val="28"/>
              </w:rPr>
            </w:pPr>
            <w:r w:rsidRPr="008B2F46">
              <w:rPr>
                <w:rFonts w:ascii="Garamond" w:hAnsi="Garamond"/>
                <w:i/>
                <w:sz w:val="28"/>
                <w:szCs w:val="28"/>
              </w:rPr>
              <w:t>Q.</w:t>
            </w:r>
            <w:r w:rsidRPr="008B2F46">
              <w:rPr>
                <w:rFonts w:ascii="Garamond" w:hAnsi="Garamond"/>
                <w:sz w:val="28"/>
                <w:szCs w:val="28"/>
              </w:rPr>
              <w:t xml:space="preserve"> </w:t>
            </w:r>
            <w:proofErr w:type="spellStart"/>
            <w:r w:rsidRPr="008B2F46">
              <w:rPr>
                <w:rFonts w:ascii="Garamond" w:hAnsi="Garamond"/>
                <w:sz w:val="28"/>
                <w:szCs w:val="28"/>
              </w:rPr>
              <w:t>Cre</w:t>
            </w:r>
            <w:proofErr w:type="spellEnd"/>
            <w:r w:rsidRPr="008B2F46">
              <w:rPr>
                <w:rFonts w:ascii="Garamond" w:hAnsi="Garamond"/>
                <w:sz w:val="28"/>
                <w:szCs w:val="28"/>
              </w:rPr>
              <w:t xml:space="preserve"> ta shin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yearree</w:t>
            </w:r>
            <w:proofErr w:type="spellEnd"/>
            <w:r w:rsidRPr="008B2F46">
              <w:rPr>
                <w:rFonts w:ascii="Garamond" w:hAnsi="Garamond"/>
                <w:sz w:val="28"/>
                <w:szCs w:val="28"/>
              </w:rPr>
              <w:t xml:space="preserve"> </w:t>
            </w:r>
            <w:proofErr w:type="spellStart"/>
            <w:r w:rsidRPr="008B2F46">
              <w:rPr>
                <w:rFonts w:ascii="Garamond" w:hAnsi="Garamond"/>
                <w:sz w:val="28"/>
                <w:szCs w:val="28"/>
              </w:rPr>
              <w:t>ayns</w:t>
            </w:r>
            <w:proofErr w:type="spellEnd"/>
            <w:r w:rsidRPr="008B2F46">
              <w:rPr>
                <w:rFonts w:ascii="Garamond" w:hAnsi="Garamond"/>
                <w:sz w:val="28"/>
                <w:szCs w:val="28"/>
              </w:rPr>
              <w:t xml:space="preserve"> </w:t>
            </w:r>
            <w:proofErr w:type="spellStart"/>
            <w:r w:rsidRPr="008B2F46">
              <w:rPr>
                <w:rFonts w:ascii="Garamond" w:hAnsi="Garamond"/>
                <w:sz w:val="28"/>
                <w:szCs w:val="28"/>
              </w:rPr>
              <w:t>yn</w:t>
            </w:r>
            <w:proofErr w:type="spellEnd"/>
            <w:r w:rsidRPr="008B2F46">
              <w:rPr>
                <w:rFonts w:ascii="Garamond" w:hAnsi="Garamond"/>
                <w:sz w:val="28"/>
                <w:szCs w:val="28"/>
              </w:rPr>
              <w:t xml:space="preserve"> </w:t>
            </w:r>
            <w:proofErr w:type="spellStart"/>
            <w:r>
              <w:rPr>
                <w:rFonts w:ascii="Garamond" w:hAnsi="Garamond"/>
                <w:sz w:val="28"/>
                <w:szCs w:val="28"/>
              </w:rPr>
              <w:t>Accan</w:t>
            </w:r>
            <w:proofErr w:type="spellEnd"/>
            <w:r>
              <w:rPr>
                <w:rFonts w:ascii="Garamond" w:hAnsi="Garamond"/>
                <w:sz w:val="28"/>
                <w:szCs w:val="28"/>
              </w:rPr>
              <w:t xml:space="preserve"> </w:t>
            </w:r>
            <w:proofErr w:type="spellStart"/>
            <w:r w:rsidRPr="008B2F46">
              <w:rPr>
                <w:rFonts w:ascii="Garamond" w:hAnsi="Garamond"/>
                <w:sz w:val="28"/>
                <w:szCs w:val="28"/>
              </w:rPr>
              <w:t>shoh</w:t>
            </w:r>
            <w:proofErr w:type="spellEnd"/>
            <w:r w:rsidRPr="008B2F46">
              <w:rPr>
                <w:rFonts w:ascii="Garamond" w:hAnsi="Garamond"/>
                <w:i/>
                <w:sz w:val="28"/>
                <w:szCs w:val="28"/>
              </w:rPr>
              <w:t> </w:t>
            </w:r>
            <w:r w:rsidRPr="008B2F46">
              <w:rPr>
                <w:rFonts w:ascii="Garamond" w:hAnsi="Garamond"/>
                <w:sz w:val="28"/>
                <w:szCs w:val="28"/>
              </w:rPr>
              <w:t xml:space="preserve">? </w:t>
            </w:r>
          </w:p>
        </w:tc>
        <w:tc>
          <w:tcPr>
            <w:tcW w:w="3825" w:type="dxa"/>
          </w:tcPr>
          <w:p w14:paraId="113D8C19" w14:textId="77777777" w:rsidR="00CB3C92" w:rsidRPr="008072AD" w:rsidRDefault="00CB3C92"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do we desire in this Petition ?</w:t>
            </w:r>
          </w:p>
        </w:tc>
        <w:tc>
          <w:tcPr>
            <w:tcW w:w="0" w:type="auto"/>
          </w:tcPr>
          <w:p w14:paraId="01344C9D" w14:textId="77777777" w:rsidR="00CB3C92" w:rsidRPr="008072AD" w:rsidRDefault="00CB3C92" w:rsidP="00DB60C3">
            <w:pPr>
              <w:pStyle w:val="ListParagraph"/>
              <w:ind w:left="0"/>
              <w:rPr>
                <w:rFonts w:ascii="Garamond" w:hAnsi="Garamond" w:cs="Times New Roman"/>
                <w:sz w:val="20"/>
                <w:szCs w:val="20"/>
              </w:rPr>
            </w:pPr>
          </w:p>
        </w:tc>
      </w:tr>
      <w:tr w:rsidR="00CB3C92" w:rsidRPr="008072AD" w14:paraId="265E3119" w14:textId="77777777" w:rsidTr="004B200B">
        <w:tc>
          <w:tcPr>
            <w:tcW w:w="4253" w:type="dxa"/>
          </w:tcPr>
          <w:p w14:paraId="1A700CFF" w14:textId="77777777" w:rsidR="00CB3C92" w:rsidRPr="008B2F46" w:rsidRDefault="00CB3C92" w:rsidP="00DB60C3">
            <w:pPr>
              <w:pStyle w:val="CM3"/>
              <w:widowControl/>
              <w:spacing w:line="240" w:lineRule="auto"/>
              <w:ind w:firstLine="227"/>
              <w:jc w:val="both"/>
              <w:rPr>
                <w:rFonts w:ascii="Garamond" w:hAnsi="Garamond"/>
                <w:sz w:val="28"/>
                <w:szCs w:val="28"/>
              </w:rPr>
            </w:pPr>
            <w:r w:rsidRPr="008B2F46">
              <w:rPr>
                <w:rFonts w:ascii="Garamond" w:hAnsi="Garamond"/>
                <w:i/>
                <w:sz w:val="28"/>
                <w:szCs w:val="28"/>
              </w:rPr>
              <w:t xml:space="preserve">A. </w:t>
            </w:r>
            <w:r w:rsidRPr="008B2F46">
              <w:rPr>
                <w:rFonts w:ascii="Garamond" w:hAnsi="Garamond"/>
                <w:sz w:val="28"/>
                <w:szCs w:val="28"/>
              </w:rPr>
              <w:t xml:space="preserve">Ta shin </w:t>
            </w:r>
            <w:proofErr w:type="spellStart"/>
            <w:r w:rsidRPr="008B2F46">
              <w:rPr>
                <w:rFonts w:ascii="Garamond" w:hAnsi="Garamond"/>
                <w:sz w:val="28"/>
                <w:szCs w:val="28"/>
              </w:rPr>
              <w:t>guee</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vod</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chooilley</w:t>
            </w:r>
            <w:proofErr w:type="spellEnd"/>
            <w:r w:rsidRPr="008B2F46">
              <w:rPr>
                <w:rFonts w:ascii="Garamond" w:hAnsi="Garamond"/>
                <w:sz w:val="28"/>
                <w:szCs w:val="28"/>
              </w:rPr>
              <w:t xml:space="preserve"> </w:t>
            </w:r>
            <w:proofErr w:type="spellStart"/>
            <w:r w:rsidRPr="008B2F46">
              <w:rPr>
                <w:rFonts w:ascii="Garamond" w:hAnsi="Garamond"/>
                <w:sz w:val="28"/>
                <w:szCs w:val="28"/>
              </w:rPr>
              <w:t>ghooinney</w:t>
            </w:r>
            <w:proofErr w:type="spellEnd"/>
            <w:r w:rsidRPr="008B2F46">
              <w:rPr>
                <w:rFonts w:ascii="Garamond" w:hAnsi="Garamond"/>
                <w:sz w:val="28"/>
                <w:szCs w:val="28"/>
              </w:rPr>
              <w:t xml:space="preserve">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gurrym</w:t>
            </w:r>
            <w:proofErr w:type="spellEnd"/>
            <w:r w:rsidRPr="008B2F46">
              <w:rPr>
                <w:rFonts w:ascii="Garamond" w:hAnsi="Garamond"/>
                <w:sz w:val="28"/>
                <w:szCs w:val="28"/>
              </w:rPr>
              <w:t xml:space="preserve"> y </w:t>
            </w:r>
            <w:proofErr w:type="spellStart"/>
            <w:r w:rsidRPr="008B2F46">
              <w:rPr>
                <w:rFonts w:ascii="Garamond" w:hAnsi="Garamond"/>
                <w:sz w:val="28"/>
                <w:szCs w:val="28"/>
              </w:rPr>
              <w:t>chooilleeney</w:t>
            </w:r>
            <w:proofErr w:type="spellEnd"/>
            <w:r w:rsidRPr="008B2F46">
              <w:rPr>
                <w:rFonts w:ascii="Garamond" w:hAnsi="Garamond"/>
                <w:sz w:val="28"/>
                <w:szCs w:val="28"/>
              </w:rPr>
              <w:t xml:space="preserve"> </w:t>
            </w:r>
            <w:proofErr w:type="spellStart"/>
            <w:r w:rsidRPr="008B2F46">
              <w:rPr>
                <w:rFonts w:ascii="Garamond" w:hAnsi="Garamond"/>
                <w:sz w:val="28"/>
                <w:szCs w:val="28"/>
              </w:rPr>
              <w:t>ayns</w:t>
            </w:r>
            <w:proofErr w:type="spellEnd"/>
            <w:r w:rsidRPr="008B2F46">
              <w:rPr>
                <w:rFonts w:ascii="Garamond" w:hAnsi="Garamond"/>
                <w:sz w:val="28"/>
                <w:szCs w:val="28"/>
              </w:rPr>
              <w:t xml:space="preserve"> y </w:t>
            </w:r>
            <w:proofErr w:type="spellStart"/>
            <w:r w:rsidRPr="008B2F46">
              <w:rPr>
                <w:rFonts w:ascii="Garamond" w:hAnsi="Garamond"/>
                <w:sz w:val="28"/>
                <w:szCs w:val="28"/>
              </w:rPr>
              <w:t>stayd</w:t>
            </w:r>
            <w:proofErr w:type="spellEnd"/>
            <w:r w:rsidRPr="008B2F46">
              <w:rPr>
                <w:rFonts w:ascii="Garamond" w:hAnsi="Garamond"/>
                <w:sz w:val="28"/>
                <w:szCs w:val="28"/>
              </w:rPr>
              <w:t xml:space="preserve"> </w:t>
            </w:r>
            <w:proofErr w:type="spellStart"/>
            <w:r w:rsidRPr="008B2F46">
              <w:rPr>
                <w:rFonts w:ascii="Garamond" w:hAnsi="Garamond"/>
                <w:sz w:val="28"/>
                <w:szCs w:val="28"/>
              </w:rPr>
              <w:t>shen</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vea</w:t>
            </w:r>
            <w:proofErr w:type="spellEnd"/>
            <w:r w:rsidRPr="008B2F46">
              <w:rPr>
                <w:rFonts w:ascii="Garamond" w:hAnsi="Garamond"/>
                <w:sz w:val="28"/>
                <w:szCs w:val="28"/>
              </w:rPr>
              <w:t xml:space="preserve"> </w:t>
            </w:r>
            <w:proofErr w:type="spellStart"/>
            <w:r w:rsidRPr="008B2F46">
              <w:rPr>
                <w:rFonts w:ascii="Garamond" w:hAnsi="Garamond"/>
                <w:sz w:val="28"/>
                <w:szCs w:val="28"/>
              </w:rPr>
              <w:t>ayn</w:t>
            </w:r>
            <w:proofErr w:type="spellEnd"/>
            <w:r w:rsidRPr="008B2F46">
              <w:rPr>
                <w:rFonts w:ascii="Garamond" w:hAnsi="Garamond"/>
                <w:sz w:val="28"/>
                <w:szCs w:val="28"/>
              </w:rPr>
              <w:t xml:space="preserve"> ta </w:t>
            </w:r>
            <w:proofErr w:type="spellStart"/>
            <w:r w:rsidRPr="008B2F46">
              <w:rPr>
                <w:rFonts w:ascii="Garamond" w:hAnsi="Garamond"/>
                <w:sz w:val="28"/>
                <w:szCs w:val="28"/>
              </w:rPr>
              <w:t>Kiaralys</w:t>
            </w:r>
            <w:proofErr w:type="spellEnd"/>
            <w:r w:rsidRPr="008B2F46">
              <w:rPr>
                <w:rFonts w:ascii="Garamond" w:hAnsi="Garamond"/>
                <w:sz w:val="28"/>
                <w:szCs w:val="28"/>
              </w:rPr>
              <w:t xml:space="preserve"> </w:t>
            </w:r>
            <w:proofErr w:type="spellStart"/>
            <w:r w:rsidRPr="008B2F46">
              <w:rPr>
                <w:rFonts w:ascii="Garamond" w:hAnsi="Garamond"/>
                <w:sz w:val="28"/>
                <w:szCs w:val="28"/>
              </w:rPr>
              <w:t>Flaunyssagh</w:t>
            </w:r>
            <w:proofErr w:type="spellEnd"/>
            <w:r w:rsidRPr="008B2F46">
              <w:rPr>
                <w:rFonts w:ascii="Garamond" w:hAnsi="Garamond"/>
                <w:sz w:val="28"/>
                <w:szCs w:val="28"/>
              </w:rPr>
              <w:t xml:space="preserve"> Yee er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soiagh</w:t>
            </w:r>
            <w:proofErr w:type="spellEnd"/>
            <w:r w:rsidRPr="008B2F46">
              <w:rPr>
                <w:rFonts w:ascii="Garamond" w:hAnsi="Garamond"/>
                <w:sz w:val="28"/>
                <w:szCs w:val="28"/>
              </w:rPr>
              <w:t xml:space="preserve"> ad. As er </w:t>
            </w:r>
            <w:proofErr w:type="spellStart"/>
            <w:r w:rsidRPr="008B2F46">
              <w:rPr>
                <w:rFonts w:ascii="Garamond" w:hAnsi="Garamond"/>
                <w:sz w:val="28"/>
                <w:szCs w:val="28"/>
              </w:rPr>
              <w:t>skyn</w:t>
            </w:r>
            <w:proofErr w:type="spellEnd"/>
            <w:r w:rsidRPr="008B2F46">
              <w:rPr>
                <w:rFonts w:ascii="Garamond" w:hAnsi="Garamond"/>
                <w:sz w:val="28"/>
                <w:szCs w:val="28"/>
              </w:rPr>
              <w:t xml:space="preserve"> </w:t>
            </w:r>
            <w:proofErr w:type="spellStart"/>
            <w:r w:rsidRPr="008B2F46">
              <w:rPr>
                <w:rFonts w:ascii="Garamond" w:hAnsi="Garamond"/>
                <w:sz w:val="28"/>
                <w:szCs w:val="28"/>
              </w:rPr>
              <w:t>ooilley</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jinnagh</w:t>
            </w:r>
            <w:proofErr w:type="spellEnd"/>
            <w:r w:rsidRPr="008B2F46">
              <w:rPr>
                <w:rFonts w:ascii="Garamond" w:hAnsi="Garamond"/>
                <w:sz w:val="28"/>
                <w:szCs w:val="28"/>
              </w:rPr>
              <w:t xml:space="preserve"> e </w:t>
            </w:r>
            <w:proofErr w:type="spellStart"/>
            <w:r w:rsidRPr="008B2F46">
              <w:rPr>
                <w:rFonts w:ascii="Garamond" w:hAnsi="Garamond"/>
                <w:sz w:val="28"/>
                <w:szCs w:val="28"/>
              </w:rPr>
              <w:t>dooin</w:t>
            </w:r>
            <w:proofErr w:type="spellEnd"/>
            <w:r w:rsidRPr="008B2F46">
              <w:rPr>
                <w:rFonts w:ascii="Garamond" w:hAnsi="Garamond"/>
                <w:sz w:val="28"/>
                <w:szCs w:val="28"/>
              </w:rPr>
              <w:t xml:space="preserve"> e </w:t>
            </w:r>
            <w:proofErr w:type="spellStart"/>
            <w:r w:rsidRPr="008B2F46">
              <w:rPr>
                <w:rFonts w:ascii="Garamond" w:hAnsi="Garamond"/>
                <w:sz w:val="28"/>
                <w:szCs w:val="28"/>
              </w:rPr>
              <w:t>grayse</w:t>
            </w:r>
            <w:proofErr w:type="spellEnd"/>
            <w:r w:rsidR="00112596">
              <w:rPr>
                <w:rStyle w:val="FootnoteReference"/>
                <w:rFonts w:ascii="Garamond" w:hAnsi="Garamond"/>
                <w:sz w:val="28"/>
                <w:szCs w:val="28"/>
              </w:rPr>
              <w:footnoteReference w:id="73"/>
            </w:r>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[117] </w:t>
            </w:r>
            <w:proofErr w:type="spellStart"/>
            <w:r w:rsidRPr="008B2F46">
              <w:rPr>
                <w:rFonts w:ascii="Garamond" w:hAnsi="Garamond"/>
                <w:sz w:val="28"/>
                <w:szCs w:val="28"/>
              </w:rPr>
              <w:t>smaghtagh</w:t>
            </w:r>
            <w:proofErr w:type="spellEnd"/>
            <w:r w:rsidRPr="008B2F46">
              <w:rPr>
                <w:rFonts w:ascii="Garamond" w:hAnsi="Garamond"/>
                <w:sz w:val="28"/>
                <w:szCs w:val="28"/>
              </w:rPr>
              <w:t xml:space="preserve"> as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hregeil</w:t>
            </w:r>
            <w:proofErr w:type="spellEnd"/>
            <w:r w:rsidRPr="008B2F46">
              <w:rPr>
                <w:rFonts w:ascii="Garamond" w:hAnsi="Garamond"/>
                <w:sz w:val="28"/>
                <w:szCs w:val="28"/>
              </w:rPr>
              <w:t xml:space="preserve">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Aignaghyn</w:t>
            </w:r>
            <w:proofErr w:type="spellEnd"/>
            <w:r w:rsidRPr="008B2F46">
              <w:rPr>
                <w:rFonts w:ascii="Garamond" w:hAnsi="Garamond"/>
                <w:sz w:val="28"/>
                <w:szCs w:val="28"/>
              </w:rPr>
              <w:t xml:space="preserve"> </w:t>
            </w:r>
            <w:proofErr w:type="spellStart"/>
            <w:r w:rsidRPr="008B2F46">
              <w:rPr>
                <w:rFonts w:ascii="Garamond" w:hAnsi="Garamond"/>
                <w:sz w:val="28"/>
                <w:szCs w:val="28"/>
              </w:rPr>
              <w:t>hene</w:t>
            </w:r>
            <w:proofErr w:type="spellEnd"/>
            <w:r w:rsidRPr="008B2F46">
              <w:rPr>
                <w:rFonts w:ascii="Garamond" w:hAnsi="Garamond"/>
                <w:sz w:val="28"/>
                <w:szCs w:val="28"/>
              </w:rPr>
              <w:t xml:space="preserve"> as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nearee</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vod</w:t>
            </w:r>
            <w:proofErr w:type="spellEnd"/>
            <w:r w:rsidRPr="008B2F46">
              <w:rPr>
                <w:rFonts w:ascii="Garamond" w:hAnsi="Garamond"/>
                <w:sz w:val="28"/>
                <w:szCs w:val="28"/>
              </w:rPr>
              <w:t xml:space="preserve"> mad </w:t>
            </w:r>
            <w:proofErr w:type="spellStart"/>
            <w:r w:rsidRPr="008B2F46">
              <w:rPr>
                <w:rFonts w:ascii="Garamond" w:hAnsi="Garamond"/>
                <w:sz w:val="28"/>
                <w:szCs w:val="28"/>
              </w:rPr>
              <w:t>g</w:t>
            </w:r>
            <w:r>
              <w:rPr>
                <w:rFonts w:ascii="Garamond" w:hAnsi="Garamond"/>
                <w:sz w:val="28"/>
                <w:szCs w:val="28"/>
              </w:rPr>
              <w:t>h</w:t>
            </w:r>
            <w:r w:rsidRPr="008B2F46">
              <w:rPr>
                <w:rFonts w:ascii="Garamond" w:hAnsi="Garamond"/>
                <w:sz w:val="28"/>
                <w:szCs w:val="28"/>
              </w:rPr>
              <w:t>raih</w:t>
            </w:r>
            <w:proofErr w:type="spellEnd"/>
            <w:r w:rsidRPr="008B2F46">
              <w:rPr>
                <w:rFonts w:ascii="Garamond" w:hAnsi="Garamond"/>
                <w:sz w:val="28"/>
                <w:szCs w:val="28"/>
              </w:rPr>
              <w:t xml:space="preserve"> as bialys </w:t>
            </w:r>
            <w:proofErr w:type="spellStart"/>
            <w:r w:rsidRPr="008B2F46">
              <w:rPr>
                <w:rFonts w:ascii="Garamond" w:hAnsi="Garamond"/>
                <w:sz w:val="28"/>
                <w:szCs w:val="28"/>
              </w:rPr>
              <w:t>creeoil</w:t>
            </w:r>
            <w:proofErr w:type="spellEnd"/>
            <w:r w:rsidRPr="008B2F46">
              <w:rPr>
                <w:rFonts w:ascii="Garamond" w:hAnsi="Garamond"/>
                <w:sz w:val="28"/>
                <w:szCs w:val="28"/>
              </w:rPr>
              <w:t xml:space="preserve"> y chur da e </w:t>
            </w:r>
            <w:proofErr w:type="spellStart"/>
            <w:r w:rsidRPr="008B2F46">
              <w:rPr>
                <w:rFonts w:ascii="Garamond" w:hAnsi="Garamond"/>
                <w:sz w:val="28"/>
                <w:szCs w:val="28"/>
              </w:rPr>
              <w:t>Leihaghyn</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vod</w:t>
            </w:r>
            <w:proofErr w:type="spellEnd"/>
            <w:r w:rsidRPr="008B2F46">
              <w:rPr>
                <w:rFonts w:ascii="Garamond" w:hAnsi="Garamond"/>
                <w:sz w:val="28"/>
                <w:szCs w:val="28"/>
              </w:rPr>
              <w:t xml:space="preserve"> </w:t>
            </w:r>
            <w:proofErr w:type="spellStart"/>
            <w:r w:rsidRPr="008B2F46">
              <w:rPr>
                <w:rFonts w:ascii="Garamond" w:hAnsi="Garamond"/>
                <w:sz w:val="28"/>
                <w:szCs w:val="28"/>
              </w:rPr>
              <w:t>fys</w:t>
            </w:r>
            <w:proofErr w:type="spellEnd"/>
            <w:r w:rsidRPr="008B2F46">
              <w:rPr>
                <w:rFonts w:ascii="Garamond" w:hAnsi="Garamond"/>
                <w:sz w:val="28"/>
                <w:szCs w:val="28"/>
              </w:rPr>
              <w:t xml:space="preserve"> </w:t>
            </w:r>
            <w:proofErr w:type="spellStart"/>
            <w:r w:rsidRPr="008B2F46">
              <w:rPr>
                <w:rFonts w:ascii="Garamond" w:hAnsi="Garamond"/>
                <w:sz w:val="28"/>
                <w:szCs w:val="28"/>
              </w:rPr>
              <w:t>ve</w:t>
            </w:r>
            <w:proofErr w:type="spellEnd"/>
            <w:r w:rsidRPr="008B2F46">
              <w:rPr>
                <w:rFonts w:ascii="Garamond" w:hAnsi="Garamond"/>
                <w:sz w:val="28"/>
                <w:szCs w:val="28"/>
              </w:rPr>
              <w:t xml:space="preserve"> ain er e </w:t>
            </w:r>
            <w:proofErr w:type="spellStart"/>
            <w:r w:rsidRPr="008B2F46">
              <w:rPr>
                <w:rFonts w:ascii="Garamond" w:hAnsi="Garamond"/>
                <w:sz w:val="28"/>
                <w:szCs w:val="28"/>
              </w:rPr>
              <w:t>aigney</w:t>
            </w:r>
            <w:proofErr w:type="spellEnd"/>
            <w:r w:rsidRPr="008B2F46">
              <w:rPr>
                <w:rFonts w:ascii="Garamond" w:hAnsi="Garamond"/>
                <w:sz w:val="28"/>
                <w:szCs w:val="28"/>
              </w:rPr>
              <w:t xml:space="preserve"> as </w:t>
            </w:r>
            <w:proofErr w:type="spellStart"/>
            <w:r w:rsidRPr="008B2F46">
              <w:rPr>
                <w:rFonts w:ascii="Garamond" w:hAnsi="Garamond"/>
                <w:sz w:val="28"/>
                <w:szCs w:val="28"/>
              </w:rPr>
              <w:t>boggey</w:t>
            </w:r>
            <w:proofErr w:type="spellEnd"/>
            <w:r w:rsidRPr="008B2F46">
              <w:rPr>
                <w:rFonts w:ascii="Garamond" w:hAnsi="Garamond"/>
                <w:sz w:val="28"/>
                <w:szCs w:val="28"/>
              </w:rPr>
              <w:t xml:space="preserve"> y </w:t>
            </w:r>
            <w:proofErr w:type="spellStart"/>
            <w:r w:rsidRPr="008B2F46">
              <w:rPr>
                <w:rFonts w:ascii="Garamond" w:hAnsi="Garamond"/>
                <w:sz w:val="28"/>
                <w:szCs w:val="28"/>
              </w:rPr>
              <w:t>ghoal</w:t>
            </w:r>
            <w:proofErr w:type="spellEnd"/>
            <w:r w:rsidRPr="008B2F46">
              <w:rPr>
                <w:rFonts w:ascii="Garamond" w:hAnsi="Garamond"/>
                <w:sz w:val="28"/>
                <w:szCs w:val="28"/>
              </w:rPr>
              <w:t xml:space="preserve"> </w:t>
            </w:r>
            <w:proofErr w:type="spellStart"/>
            <w:r w:rsidRPr="008B2F46">
              <w:rPr>
                <w:rFonts w:ascii="Garamond" w:hAnsi="Garamond"/>
                <w:sz w:val="28"/>
                <w:szCs w:val="28"/>
              </w:rPr>
              <w:t>ayns</w:t>
            </w:r>
            <w:proofErr w:type="spellEnd"/>
            <w:r w:rsidRPr="008B2F46">
              <w:rPr>
                <w:rFonts w:ascii="Garamond" w:hAnsi="Garamond"/>
                <w:sz w:val="28"/>
                <w:szCs w:val="28"/>
              </w:rPr>
              <w:t xml:space="preserve"> y </w:t>
            </w:r>
            <w:proofErr w:type="spellStart"/>
            <w:r w:rsidRPr="008B2F46">
              <w:rPr>
                <w:rFonts w:ascii="Garamond" w:hAnsi="Garamond"/>
                <w:sz w:val="28"/>
                <w:szCs w:val="28"/>
              </w:rPr>
              <w:t>chooilleeney</w:t>
            </w:r>
            <w:proofErr w:type="spellEnd"/>
            <w:r w:rsidRPr="008B2F46">
              <w:rPr>
                <w:rFonts w:ascii="Garamond" w:hAnsi="Garamond"/>
                <w:sz w:val="28"/>
                <w:szCs w:val="28"/>
              </w:rPr>
              <w:t xml:space="preserve"> eh, son </w:t>
            </w:r>
            <w:proofErr w:type="spellStart"/>
            <w:r w:rsidRPr="008B2F46">
              <w:rPr>
                <w:rFonts w:ascii="Garamond" w:hAnsi="Garamond"/>
                <w:sz w:val="28"/>
                <w:szCs w:val="28"/>
              </w:rPr>
              <w:t>shoh’n</w:t>
            </w:r>
            <w:proofErr w:type="spellEnd"/>
            <w:r w:rsidRPr="008B2F46">
              <w:rPr>
                <w:rFonts w:ascii="Garamond" w:hAnsi="Garamond"/>
                <w:sz w:val="28"/>
                <w:szCs w:val="28"/>
              </w:rPr>
              <w:t xml:space="preserve"> </w:t>
            </w:r>
            <w:proofErr w:type="spellStart"/>
            <w:r w:rsidRPr="008B2F46">
              <w:rPr>
                <w:rFonts w:ascii="Garamond" w:hAnsi="Garamond"/>
                <w:sz w:val="28"/>
                <w:szCs w:val="28"/>
              </w:rPr>
              <w:t>aigney</w:t>
            </w:r>
            <w:proofErr w:type="spellEnd"/>
            <w:r w:rsidRPr="008B2F46">
              <w:rPr>
                <w:rFonts w:ascii="Garamond" w:hAnsi="Garamond"/>
                <w:sz w:val="28"/>
                <w:szCs w:val="28"/>
              </w:rPr>
              <w:t xml:space="preserve"> ta </w:t>
            </w:r>
            <w:proofErr w:type="spellStart"/>
            <w:r w:rsidRPr="008B2F46">
              <w:rPr>
                <w:rFonts w:ascii="Garamond" w:hAnsi="Garamond"/>
                <w:sz w:val="28"/>
                <w:szCs w:val="28"/>
              </w:rPr>
              <w:t>Ainlyn</w:t>
            </w:r>
            <w:proofErr w:type="spellEnd"/>
            <w:r w:rsidRPr="008B2F46">
              <w:rPr>
                <w:rFonts w:ascii="Garamond" w:hAnsi="Garamond"/>
                <w:sz w:val="28"/>
                <w:szCs w:val="28"/>
              </w:rPr>
              <w:t xml:space="preserve"> Yee </w:t>
            </w:r>
            <w:proofErr w:type="spellStart"/>
            <w:r w:rsidRPr="008B2F46">
              <w:rPr>
                <w:rFonts w:ascii="Garamond" w:hAnsi="Garamond"/>
                <w:sz w:val="28"/>
                <w:szCs w:val="28"/>
              </w:rPr>
              <w:t>kinjagh</w:t>
            </w:r>
            <w:proofErr w:type="spellEnd"/>
            <w:r w:rsidRPr="008B2F46">
              <w:rPr>
                <w:rFonts w:ascii="Garamond" w:hAnsi="Garamond"/>
                <w:sz w:val="28"/>
                <w:szCs w:val="28"/>
              </w:rPr>
              <w:t xml:space="preserve"> </w:t>
            </w:r>
            <w:proofErr w:type="spellStart"/>
            <w:r w:rsidRPr="008B2F46">
              <w:rPr>
                <w:rFonts w:ascii="Garamond" w:hAnsi="Garamond"/>
                <w:sz w:val="28"/>
                <w:szCs w:val="28"/>
              </w:rPr>
              <w:t>ayn</w:t>
            </w:r>
            <w:proofErr w:type="spellEnd"/>
            <w:r w:rsidRPr="008B2F46">
              <w:rPr>
                <w:rFonts w:ascii="Garamond" w:hAnsi="Garamond"/>
                <w:sz w:val="28"/>
                <w:szCs w:val="28"/>
              </w:rPr>
              <w:t xml:space="preserve">. </w:t>
            </w:r>
          </w:p>
        </w:tc>
        <w:tc>
          <w:tcPr>
            <w:tcW w:w="3825" w:type="dxa"/>
          </w:tcPr>
          <w:p w14:paraId="57AF6296" w14:textId="77777777" w:rsidR="00CB3C92" w:rsidRPr="008072AD" w:rsidRDefault="00CB3C92"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 xml:space="preserve">We pray that all Men may do their Duty in that State of Life in which the Providence of God hath placed them. And particularly, that he would give us Grace so to </w:t>
            </w:r>
            <w:proofErr w:type="spellStart"/>
            <w:r w:rsidRPr="008072AD">
              <w:rPr>
                <w:rFonts w:ascii="Garamond" w:hAnsi="Garamond" w:cs="Times New Roman"/>
                <w:i/>
                <w:sz w:val="28"/>
              </w:rPr>
              <w:t>mortifie</w:t>
            </w:r>
            <w:proofErr w:type="spellEnd"/>
            <w:r w:rsidRPr="008072AD">
              <w:rPr>
                <w:rFonts w:ascii="Garamond" w:hAnsi="Garamond" w:cs="Times New Roman"/>
                <w:i/>
                <w:sz w:val="28"/>
              </w:rPr>
              <w:t xml:space="preserve"> and forsake our own Wills and Desires, that we may love, and cheerfully obey his Laws</w:t>
            </w:r>
            <w:r w:rsidRPr="008072AD">
              <w:rPr>
                <w:rFonts w:ascii="Garamond" w:hAnsi="Garamond" w:cs="Times New Roman"/>
                <w:sz w:val="28"/>
              </w:rPr>
              <w:t> ;</w:t>
            </w:r>
            <w:r w:rsidRPr="008072AD">
              <w:rPr>
                <w:rFonts w:ascii="Garamond" w:hAnsi="Garamond" w:cs="Times New Roman"/>
                <w:i/>
                <w:sz w:val="28"/>
              </w:rPr>
              <w:t xml:space="preserve"> that we may know his Will, and take delight in doing it</w:t>
            </w:r>
            <w:r w:rsidRPr="008072AD">
              <w:rPr>
                <w:rFonts w:ascii="Garamond" w:hAnsi="Garamond" w:cs="Times New Roman"/>
                <w:sz w:val="28"/>
              </w:rPr>
              <w:t> ;</w:t>
            </w:r>
            <w:r w:rsidRPr="008072AD">
              <w:rPr>
                <w:rFonts w:ascii="Garamond" w:hAnsi="Garamond" w:cs="Times New Roman"/>
                <w:i/>
                <w:sz w:val="28"/>
              </w:rPr>
              <w:t xml:space="preserve"> </w:t>
            </w:r>
            <w:r w:rsidRPr="008072AD">
              <w:rPr>
                <w:rFonts w:ascii="Garamond" w:hAnsi="Garamond" w:cs="Times New Roman"/>
                <w:sz w:val="28"/>
              </w:rPr>
              <w:t xml:space="preserve">for so the Angels of God are still disposed. </w:t>
            </w:r>
          </w:p>
        </w:tc>
        <w:tc>
          <w:tcPr>
            <w:tcW w:w="0" w:type="auto"/>
          </w:tcPr>
          <w:p w14:paraId="7E65E70F" w14:textId="77777777" w:rsidR="00CB3C92" w:rsidRPr="008072AD" w:rsidRDefault="00CB3C92" w:rsidP="00DB60C3">
            <w:pPr>
              <w:pStyle w:val="ListParagraph"/>
              <w:ind w:left="0"/>
              <w:rPr>
                <w:rFonts w:ascii="Garamond" w:hAnsi="Garamond" w:cs="Times New Roman"/>
                <w:sz w:val="20"/>
                <w:szCs w:val="20"/>
              </w:rPr>
            </w:pPr>
          </w:p>
        </w:tc>
      </w:tr>
      <w:tr w:rsidR="00CB3C92" w:rsidRPr="008072AD" w14:paraId="6412FBF9" w14:textId="77777777" w:rsidTr="004B200B">
        <w:tc>
          <w:tcPr>
            <w:tcW w:w="4253" w:type="dxa"/>
          </w:tcPr>
          <w:p w14:paraId="068E4F4C" w14:textId="77777777" w:rsidR="00CB3C92" w:rsidRPr="00CB3C92" w:rsidRDefault="00CB3C92" w:rsidP="001346CB">
            <w:pPr>
              <w:pStyle w:val="CM3"/>
              <w:widowControl/>
              <w:spacing w:line="240" w:lineRule="auto"/>
              <w:ind w:firstLine="227"/>
              <w:jc w:val="both"/>
              <w:rPr>
                <w:rFonts w:ascii="Old English Text MT" w:hAnsi="Old English Text MT"/>
                <w:sz w:val="28"/>
                <w:szCs w:val="28"/>
              </w:rPr>
            </w:pPr>
            <w:r w:rsidRPr="00CB3C92">
              <w:rPr>
                <w:rFonts w:ascii="Old English Text MT" w:hAnsi="Old English Text MT"/>
                <w:sz w:val="28"/>
                <w:szCs w:val="28"/>
              </w:rPr>
              <w:t xml:space="preserve">Cur </w:t>
            </w:r>
            <w:proofErr w:type="spellStart"/>
            <w:r w:rsidRPr="00CB3C92">
              <w:rPr>
                <w:rFonts w:ascii="Old English Text MT" w:hAnsi="Old English Text MT"/>
                <w:sz w:val="28"/>
                <w:szCs w:val="28"/>
              </w:rPr>
              <w:t>dooin</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jiu</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nyn</w:t>
            </w:r>
            <w:proofErr w:type="spellEnd"/>
            <w:r w:rsidRPr="00CB3C92">
              <w:rPr>
                <w:rFonts w:ascii="Old English Text MT" w:hAnsi="Old English Text MT"/>
                <w:sz w:val="28"/>
                <w:szCs w:val="28"/>
              </w:rPr>
              <w:t xml:space="preserve"> Arran </w:t>
            </w:r>
            <w:proofErr w:type="spellStart"/>
            <w:r w:rsidRPr="00CB3C92">
              <w:rPr>
                <w:rFonts w:ascii="Old English Text MT" w:hAnsi="Old English Text MT"/>
                <w:sz w:val="28"/>
                <w:szCs w:val="28"/>
              </w:rPr>
              <w:t>gagh</w:t>
            </w:r>
            <w:proofErr w:type="spellEnd"/>
            <w:r w:rsidRPr="00CB3C92">
              <w:rPr>
                <w:rFonts w:ascii="Old English Text MT" w:hAnsi="Old English Text MT"/>
                <w:sz w:val="28"/>
                <w:szCs w:val="28"/>
              </w:rPr>
              <w:t xml:space="preserve"> </w:t>
            </w:r>
            <w:proofErr w:type="spellStart"/>
            <w:r w:rsidRPr="00CB3C92">
              <w:rPr>
                <w:rFonts w:ascii="Old English Text MT" w:hAnsi="Old English Text MT"/>
                <w:sz w:val="28"/>
                <w:szCs w:val="28"/>
              </w:rPr>
              <w:t>laa</w:t>
            </w:r>
            <w:proofErr w:type="spellEnd"/>
            <w:r w:rsidRPr="00CB3C92">
              <w:rPr>
                <w:rFonts w:ascii="Old English Text MT" w:hAnsi="Old English Text MT"/>
                <w:i/>
                <w:sz w:val="28"/>
                <w:szCs w:val="28"/>
              </w:rPr>
              <w:t xml:space="preserve">. </w:t>
            </w:r>
          </w:p>
        </w:tc>
        <w:tc>
          <w:tcPr>
            <w:tcW w:w="3825" w:type="dxa"/>
          </w:tcPr>
          <w:p w14:paraId="1C84C777" w14:textId="77777777" w:rsidR="00CB3C92" w:rsidRPr="008072AD" w:rsidRDefault="00CB3C92" w:rsidP="001346CB">
            <w:pPr>
              <w:pStyle w:val="ListParagraph"/>
              <w:ind w:left="0" w:firstLine="227"/>
              <w:jc w:val="both"/>
              <w:rPr>
                <w:rFonts w:ascii="Old English Text MT" w:hAnsi="Old English Text MT" w:cs="Times New Roman"/>
                <w:sz w:val="28"/>
              </w:rPr>
            </w:pPr>
            <w:r w:rsidRPr="008072AD">
              <w:rPr>
                <w:rFonts w:ascii="Old English Text MT" w:hAnsi="Old English Text MT" w:cs="Times New Roman"/>
                <w:sz w:val="28"/>
              </w:rPr>
              <w:t xml:space="preserve">Give us this Day our daily Bread. </w:t>
            </w:r>
          </w:p>
        </w:tc>
        <w:tc>
          <w:tcPr>
            <w:tcW w:w="0" w:type="auto"/>
          </w:tcPr>
          <w:p w14:paraId="2CE4E431" w14:textId="77777777" w:rsidR="00CB3C92" w:rsidRPr="008072AD" w:rsidRDefault="00CB3C92" w:rsidP="00DB60C3">
            <w:pPr>
              <w:pStyle w:val="ListParagraph"/>
              <w:ind w:left="0"/>
              <w:rPr>
                <w:rFonts w:ascii="Garamond" w:hAnsi="Garamond" w:cs="Times New Roman"/>
                <w:sz w:val="20"/>
                <w:szCs w:val="20"/>
              </w:rPr>
            </w:pPr>
          </w:p>
        </w:tc>
      </w:tr>
      <w:tr w:rsidR="00CB3C92" w:rsidRPr="008072AD" w14:paraId="0A945EFE" w14:textId="77777777" w:rsidTr="004B200B">
        <w:tc>
          <w:tcPr>
            <w:tcW w:w="4253" w:type="dxa"/>
          </w:tcPr>
          <w:p w14:paraId="475966EF" w14:textId="77777777" w:rsidR="00CB3C92" w:rsidRPr="008B2F46" w:rsidRDefault="00CB3C92" w:rsidP="00DB60C3">
            <w:pPr>
              <w:pStyle w:val="CM3"/>
              <w:widowControl/>
              <w:spacing w:line="240" w:lineRule="auto"/>
              <w:ind w:firstLine="227"/>
              <w:jc w:val="both"/>
              <w:rPr>
                <w:rFonts w:ascii="Garamond" w:hAnsi="Garamond"/>
                <w:sz w:val="28"/>
                <w:szCs w:val="28"/>
              </w:rPr>
            </w:pPr>
            <w:r w:rsidRPr="008B2F46">
              <w:rPr>
                <w:rFonts w:ascii="Garamond" w:hAnsi="Garamond"/>
                <w:i/>
                <w:sz w:val="28"/>
                <w:szCs w:val="28"/>
              </w:rPr>
              <w:t>Q.</w:t>
            </w:r>
            <w:r w:rsidRPr="008B2F46">
              <w:rPr>
                <w:rFonts w:ascii="Garamond" w:hAnsi="Garamond"/>
                <w:sz w:val="28"/>
                <w:szCs w:val="28"/>
              </w:rPr>
              <w:t xml:space="preserve"> </w:t>
            </w:r>
            <w:proofErr w:type="spellStart"/>
            <w:r w:rsidRPr="008B2F46">
              <w:rPr>
                <w:rFonts w:ascii="Garamond" w:hAnsi="Garamond"/>
                <w:sz w:val="28"/>
                <w:szCs w:val="28"/>
              </w:rPr>
              <w:t>Cre</w:t>
            </w:r>
            <w:proofErr w:type="spellEnd"/>
            <w:r w:rsidRPr="008B2F46">
              <w:rPr>
                <w:rFonts w:ascii="Garamond" w:hAnsi="Garamond"/>
                <w:sz w:val="28"/>
                <w:szCs w:val="28"/>
              </w:rPr>
              <w:t xml:space="preserve"> ta shin </w:t>
            </w:r>
            <w:proofErr w:type="spellStart"/>
            <w:r w:rsidRPr="008B2F46">
              <w:rPr>
                <w:rFonts w:ascii="Garamond" w:hAnsi="Garamond"/>
                <w:sz w:val="28"/>
                <w:szCs w:val="28"/>
              </w:rPr>
              <w:t>ayns</w:t>
            </w:r>
            <w:proofErr w:type="spellEnd"/>
            <w:r w:rsidRPr="008B2F46">
              <w:rPr>
                <w:rFonts w:ascii="Garamond" w:hAnsi="Garamond"/>
                <w:sz w:val="28"/>
                <w:szCs w:val="28"/>
              </w:rPr>
              <w:t xml:space="preserve"> </w:t>
            </w:r>
            <w:proofErr w:type="spellStart"/>
            <w:r w:rsidRPr="008B2F46">
              <w:rPr>
                <w:rFonts w:ascii="Garamond" w:hAnsi="Garamond"/>
                <w:sz w:val="28"/>
                <w:szCs w:val="28"/>
              </w:rPr>
              <w:t>shoh</w:t>
            </w:r>
            <w:proofErr w:type="spellEnd"/>
            <w:r w:rsidRPr="008B2F46">
              <w:rPr>
                <w:rFonts w:ascii="Garamond" w:hAnsi="Garamond"/>
                <w:sz w:val="28"/>
                <w:szCs w:val="28"/>
              </w:rPr>
              <w:t xml:space="preserve"> </w:t>
            </w:r>
            <w:proofErr w:type="spellStart"/>
            <w:r w:rsidRPr="008B2F46">
              <w:rPr>
                <w:rFonts w:ascii="Garamond" w:hAnsi="Garamond"/>
                <w:sz w:val="28"/>
                <w:szCs w:val="28"/>
              </w:rPr>
              <w:t>Guee</w:t>
            </w:r>
            <w:proofErr w:type="spellEnd"/>
            <w:r w:rsidRPr="008B2F46">
              <w:rPr>
                <w:rFonts w:ascii="Garamond" w:hAnsi="Garamond"/>
                <w:sz w:val="28"/>
                <w:szCs w:val="28"/>
              </w:rPr>
              <w:t xml:space="preserve"> er y hon</w:t>
            </w:r>
            <w:r w:rsidRPr="008B2F46">
              <w:rPr>
                <w:rFonts w:ascii="Garamond" w:hAnsi="Garamond"/>
                <w:i/>
                <w:sz w:val="28"/>
                <w:szCs w:val="28"/>
              </w:rPr>
              <w:t> </w:t>
            </w:r>
            <w:r w:rsidRPr="008B2F46">
              <w:rPr>
                <w:rFonts w:ascii="Garamond" w:hAnsi="Garamond"/>
                <w:sz w:val="28"/>
                <w:szCs w:val="28"/>
              </w:rPr>
              <w:t xml:space="preserve">? </w:t>
            </w:r>
          </w:p>
        </w:tc>
        <w:tc>
          <w:tcPr>
            <w:tcW w:w="3825" w:type="dxa"/>
          </w:tcPr>
          <w:p w14:paraId="4BCEB2BE" w14:textId="77777777" w:rsidR="00CB3C92" w:rsidRPr="008072AD" w:rsidRDefault="00CB3C92"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do we here pray for ?</w:t>
            </w:r>
          </w:p>
        </w:tc>
        <w:tc>
          <w:tcPr>
            <w:tcW w:w="0" w:type="auto"/>
          </w:tcPr>
          <w:p w14:paraId="53AC0DA5" w14:textId="77777777" w:rsidR="00CB3C92" w:rsidRPr="008072AD" w:rsidRDefault="00CB3C92" w:rsidP="00DB60C3">
            <w:pPr>
              <w:pStyle w:val="ListParagraph"/>
              <w:ind w:left="0"/>
              <w:rPr>
                <w:rFonts w:ascii="Garamond" w:hAnsi="Garamond" w:cs="Times New Roman"/>
                <w:sz w:val="20"/>
                <w:szCs w:val="20"/>
              </w:rPr>
            </w:pPr>
          </w:p>
        </w:tc>
      </w:tr>
      <w:tr w:rsidR="00CB3C92" w:rsidRPr="008072AD" w14:paraId="75F7E4B8" w14:textId="77777777" w:rsidTr="004B200B">
        <w:tc>
          <w:tcPr>
            <w:tcW w:w="4253" w:type="dxa"/>
          </w:tcPr>
          <w:p w14:paraId="790CE6E6" w14:textId="77777777" w:rsidR="00CB3C92" w:rsidRPr="008B2F46" w:rsidRDefault="00CB3C92" w:rsidP="00DB60C3">
            <w:pPr>
              <w:pStyle w:val="CM3"/>
              <w:widowControl/>
              <w:spacing w:line="240" w:lineRule="auto"/>
              <w:ind w:firstLine="227"/>
              <w:jc w:val="both"/>
              <w:rPr>
                <w:rFonts w:ascii="Garamond" w:hAnsi="Garamond"/>
                <w:sz w:val="28"/>
                <w:szCs w:val="28"/>
              </w:rPr>
            </w:pPr>
            <w:r w:rsidRPr="008B2F46">
              <w:rPr>
                <w:rFonts w:ascii="Garamond" w:hAnsi="Garamond"/>
                <w:i/>
                <w:sz w:val="28"/>
                <w:szCs w:val="28"/>
              </w:rPr>
              <w:t xml:space="preserve">A. </w:t>
            </w:r>
            <w:r w:rsidRPr="008B2F46">
              <w:rPr>
                <w:rFonts w:ascii="Garamond" w:hAnsi="Garamond"/>
                <w:sz w:val="28"/>
                <w:szCs w:val="28"/>
              </w:rPr>
              <w:t xml:space="preserve">Ta shin </w:t>
            </w:r>
            <w:proofErr w:type="spellStart"/>
            <w:r w:rsidRPr="008B2F46">
              <w:rPr>
                <w:rFonts w:ascii="Garamond" w:hAnsi="Garamond"/>
                <w:sz w:val="28"/>
                <w:szCs w:val="28"/>
              </w:rPr>
              <w:t>gearee</w:t>
            </w:r>
            <w:proofErr w:type="spellEnd"/>
            <w:r w:rsidRPr="008B2F46">
              <w:rPr>
                <w:rFonts w:ascii="Garamond" w:hAnsi="Garamond"/>
                <w:sz w:val="28"/>
                <w:szCs w:val="28"/>
              </w:rPr>
              <w:t xml:space="preserve"> er </w:t>
            </w:r>
            <w:proofErr w:type="spellStart"/>
            <w:r w:rsidRPr="008B2F46">
              <w:rPr>
                <w:rFonts w:ascii="Garamond" w:hAnsi="Garamond"/>
                <w:sz w:val="28"/>
                <w:szCs w:val="28"/>
              </w:rPr>
              <w:t>Jee</w:t>
            </w:r>
            <w:proofErr w:type="spellEnd"/>
            <w:r w:rsidRPr="008B2F46">
              <w:rPr>
                <w:rFonts w:ascii="Garamond" w:hAnsi="Garamond"/>
                <w:sz w:val="28"/>
                <w:szCs w:val="28"/>
              </w:rPr>
              <w:t xml:space="preserve"> </w:t>
            </w:r>
            <w:proofErr w:type="spellStart"/>
            <w:r w:rsidRPr="008B2F46">
              <w:rPr>
                <w:rFonts w:ascii="Garamond" w:hAnsi="Garamond"/>
                <w:i/>
                <w:sz w:val="28"/>
                <w:szCs w:val="28"/>
              </w:rPr>
              <w:t>echey</w:t>
            </w:r>
            <w:proofErr w:type="spellEnd"/>
            <w:r w:rsidRPr="008B2F46">
              <w:rPr>
                <w:rFonts w:ascii="Garamond" w:hAnsi="Garamond"/>
                <w:i/>
                <w:sz w:val="28"/>
                <w:szCs w:val="28"/>
              </w:rPr>
              <w:t xml:space="preserve"> ta </w:t>
            </w:r>
            <w:proofErr w:type="spellStart"/>
            <w:r w:rsidRPr="008B2F46">
              <w:rPr>
                <w:rFonts w:ascii="Garamond" w:hAnsi="Garamond"/>
                <w:i/>
                <w:sz w:val="28"/>
                <w:szCs w:val="28"/>
              </w:rPr>
              <w:t>fys</w:t>
            </w:r>
            <w:proofErr w:type="spellEnd"/>
            <w:r w:rsidRPr="008B2F46">
              <w:rPr>
                <w:rFonts w:ascii="Garamond" w:hAnsi="Garamond"/>
                <w:i/>
                <w:sz w:val="28"/>
                <w:szCs w:val="28"/>
              </w:rPr>
              <w:t xml:space="preserve"> er </w:t>
            </w:r>
            <w:proofErr w:type="spellStart"/>
            <w:r w:rsidRPr="008B2F46">
              <w:rPr>
                <w:rFonts w:ascii="Garamond" w:hAnsi="Garamond"/>
                <w:i/>
                <w:sz w:val="28"/>
                <w:szCs w:val="28"/>
              </w:rPr>
              <w:t>cre</w:t>
            </w:r>
            <w:proofErr w:type="spellEnd"/>
            <w:r w:rsidRPr="008B2F46">
              <w:rPr>
                <w:rFonts w:ascii="Garamond" w:hAnsi="Garamond"/>
                <w:i/>
                <w:sz w:val="28"/>
                <w:szCs w:val="28"/>
              </w:rPr>
              <w:t xml:space="preserve"> ta shin feme</w:t>
            </w:r>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der e </w:t>
            </w:r>
            <w:proofErr w:type="spellStart"/>
            <w:r w:rsidRPr="008B2F46">
              <w:rPr>
                <w:rFonts w:ascii="Garamond" w:hAnsi="Garamond"/>
                <w:sz w:val="28"/>
                <w:szCs w:val="28"/>
              </w:rPr>
              <w:t>dooin</w:t>
            </w:r>
            <w:proofErr w:type="spellEnd"/>
            <w:r w:rsidRPr="008B2F46">
              <w:rPr>
                <w:rFonts w:ascii="Garamond" w:hAnsi="Garamond"/>
                <w:sz w:val="28"/>
                <w:szCs w:val="28"/>
              </w:rPr>
              <w:t xml:space="preserve"> </w:t>
            </w:r>
            <w:proofErr w:type="spellStart"/>
            <w:r w:rsidRPr="008B2F46">
              <w:rPr>
                <w:rFonts w:ascii="Garamond" w:hAnsi="Garamond"/>
                <w:sz w:val="28"/>
                <w:szCs w:val="28"/>
              </w:rPr>
              <w:t>ny</w:t>
            </w:r>
            <w:proofErr w:type="spellEnd"/>
            <w:r w:rsidRPr="008B2F46">
              <w:rPr>
                <w:rFonts w:ascii="Garamond" w:hAnsi="Garamond"/>
                <w:sz w:val="28"/>
                <w:szCs w:val="28"/>
              </w:rPr>
              <w:t xml:space="preserve"> ta </w:t>
            </w:r>
            <w:proofErr w:type="spellStart"/>
            <w:r w:rsidRPr="008B2F46">
              <w:rPr>
                <w:rFonts w:ascii="Garamond" w:hAnsi="Garamond"/>
                <w:sz w:val="28"/>
                <w:szCs w:val="28"/>
              </w:rPr>
              <w:t>ymmyrchagh</w:t>
            </w:r>
            <w:proofErr w:type="spellEnd"/>
            <w:r w:rsidRPr="008B2F46">
              <w:rPr>
                <w:rFonts w:ascii="Garamond" w:hAnsi="Garamond"/>
                <w:sz w:val="28"/>
                <w:szCs w:val="28"/>
              </w:rPr>
              <w:t xml:space="preserve"> son Bea </w:t>
            </w:r>
            <w:proofErr w:type="spellStart"/>
            <w:r w:rsidRPr="008B2F46">
              <w:rPr>
                <w:rFonts w:ascii="Garamond" w:hAnsi="Garamond"/>
                <w:sz w:val="28"/>
                <w:szCs w:val="28"/>
              </w:rPr>
              <w:t>gherjolagh</w:t>
            </w:r>
            <w:proofErr w:type="spellEnd"/>
            <w:r w:rsidRPr="008B2F46">
              <w:rPr>
                <w:rFonts w:ascii="Garamond" w:hAnsi="Garamond"/>
                <w:sz w:val="28"/>
                <w:szCs w:val="28"/>
              </w:rPr>
              <w:t xml:space="preserve"> : Dy </w:t>
            </w:r>
            <w:proofErr w:type="spellStart"/>
            <w:r w:rsidRPr="008B2F46">
              <w:rPr>
                <w:rFonts w:ascii="Garamond" w:hAnsi="Garamond"/>
                <w:sz w:val="28"/>
                <w:szCs w:val="28"/>
              </w:rPr>
              <w:t>bannee</w:t>
            </w:r>
            <w:proofErr w:type="spellEnd"/>
            <w:r w:rsidRPr="008B2F46">
              <w:rPr>
                <w:rFonts w:ascii="Garamond" w:hAnsi="Garamond"/>
                <w:sz w:val="28"/>
                <w:szCs w:val="28"/>
              </w:rPr>
              <w:t xml:space="preserve"> e </w:t>
            </w:r>
            <w:proofErr w:type="spellStart"/>
            <w:r w:rsidRPr="008B2F46">
              <w:rPr>
                <w:rFonts w:ascii="Garamond" w:hAnsi="Garamond"/>
                <w:sz w:val="28"/>
                <w:szCs w:val="28"/>
              </w:rPr>
              <w:t>ooilley</w:t>
            </w:r>
            <w:proofErr w:type="spellEnd"/>
            <w:r w:rsidRPr="008B2F46">
              <w:rPr>
                <w:rFonts w:ascii="Garamond" w:hAnsi="Garamond"/>
                <w:sz w:val="28"/>
                <w:szCs w:val="28"/>
              </w:rPr>
              <w:t xml:space="preserve">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obbraghyn</w:t>
            </w:r>
            <w:proofErr w:type="spellEnd"/>
            <w:r w:rsidRPr="008B2F46">
              <w:rPr>
                <w:rFonts w:ascii="Garamond" w:hAnsi="Garamond"/>
                <w:sz w:val="28"/>
                <w:szCs w:val="28"/>
              </w:rPr>
              <w:t xml:space="preserve"> </w:t>
            </w:r>
            <w:proofErr w:type="spellStart"/>
            <w:r w:rsidRPr="008B2F46">
              <w:rPr>
                <w:rFonts w:ascii="Garamond" w:hAnsi="Garamond"/>
                <w:sz w:val="28"/>
                <w:szCs w:val="28"/>
              </w:rPr>
              <w:t>onneragh</w:t>
            </w:r>
            <w:proofErr w:type="spellEnd"/>
            <w:r w:rsidRPr="008B2F46">
              <w:rPr>
                <w:rFonts w:ascii="Garamond" w:hAnsi="Garamond"/>
                <w:sz w:val="28"/>
                <w:szCs w:val="28"/>
              </w:rPr>
              <w:t xml:space="preserve"> ; as </w:t>
            </w:r>
            <w:proofErr w:type="spellStart"/>
            <w:r w:rsidRPr="008B2F46">
              <w:rPr>
                <w:rFonts w:ascii="Garamond" w:hAnsi="Garamond"/>
                <w:sz w:val="28"/>
                <w:szCs w:val="28"/>
              </w:rPr>
              <w:t>nagh</w:t>
            </w:r>
            <w:proofErr w:type="spellEnd"/>
            <w:r w:rsidRPr="008B2F46">
              <w:rPr>
                <w:rFonts w:ascii="Garamond" w:hAnsi="Garamond"/>
                <w:sz w:val="28"/>
                <w:szCs w:val="28"/>
              </w:rPr>
              <w:t xml:space="preserve"> </w:t>
            </w:r>
            <w:proofErr w:type="spellStart"/>
            <w:r w:rsidRPr="008B2F46">
              <w:rPr>
                <w:rFonts w:ascii="Garamond" w:hAnsi="Garamond"/>
                <w:sz w:val="28"/>
                <w:szCs w:val="28"/>
              </w:rPr>
              <w:t>gliaght</w:t>
            </w:r>
            <w:proofErr w:type="spellEnd"/>
            <w:r w:rsidRPr="008B2F46">
              <w:rPr>
                <w:rFonts w:ascii="Garamond" w:hAnsi="Garamond"/>
                <w:sz w:val="28"/>
                <w:szCs w:val="28"/>
              </w:rPr>
              <w:t xml:space="preserve"> mad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bragh</w:t>
            </w:r>
            <w:proofErr w:type="spellEnd"/>
            <w:r w:rsidRPr="008B2F46">
              <w:rPr>
                <w:rFonts w:ascii="Garamond" w:hAnsi="Garamond"/>
                <w:sz w:val="28"/>
                <w:szCs w:val="28"/>
              </w:rPr>
              <w:t xml:space="preserve"> </w:t>
            </w:r>
            <w:proofErr w:type="spellStart"/>
            <w:r w:rsidRPr="008B2F46">
              <w:rPr>
                <w:rFonts w:ascii="Garamond" w:hAnsi="Garamond"/>
                <w:sz w:val="28"/>
                <w:szCs w:val="28"/>
              </w:rPr>
              <w:t>leid</w:t>
            </w:r>
            <w:proofErr w:type="spellEnd"/>
            <w:r w:rsidRPr="008B2F46">
              <w:rPr>
                <w:rFonts w:ascii="Garamond" w:hAnsi="Garamond"/>
                <w:sz w:val="28"/>
                <w:szCs w:val="28"/>
              </w:rPr>
              <w:t xml:space="preserve"> </w:t>
            </w:r>
            <w:proofErr w:type="spellStart"/>
            <w:r w:rsidRPr="008B2F46">
              <w:rPr>
                <w:rFonts w:ascii="Garamond" w:hAnsi="Garamond"/>
                <w:sz w:val="28"/>
                <w:szCs w:val="28"/>
              </w:rPr>
              <w:t>ny</w:t>
            </w:r>
            <w:proofErr w:type="spellEnd"/>
            <w:r w:rsidRPr="008B2F46">
              <w:rPr>
                <w:rFonts w:ascii="Garamond" w:hAnsi="Garamond"/>
                <w:sz w:val="28"/>
                <w:szCs w:val="28"/>
              </w:rPr>
              <w:t xml:space="preserve"> </w:t>
            </w:r>
            <w:proofErr w:type="spellStart"/>
            <w:r w:rsidRPr="008B2F46">
              <w:rPr>
                <w:rFonts w:ascii="Garamond" w:hAnsi="Garamond"/>
                <w:sz w:val="28"/>
                <w:szCs w:val="28"/>
              </w:rPr>
              <w:t>aghtyn</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gheddyn</w:t>
            </w:r>
            <w:proofErr w:type="spellEnd"/>
            <w:r w:rsidRPr="008B2F46">
              <w:rPr>
                <w:rFonts w:ascii="Garamond" w:hAnsi="Garamond"/>
                <w:sz w:val="28"/>
                <w:szCs w:val="28"/>
              </w:rPr>
              <w:t xml:space="preserve">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meaghey</w:t>
            </w:r>
            <w:proofErr w:type="spellEnd"/>
            <w:r w:rsidRPr="008B2F46">
              <w:rPr>
                <w:rFonts w:ascii="Garamond" w:hAnsi="Garamond"/>
                <w:sz w:val="28"/>
                <w:szCs w:val="28"/>
              </w:rPr>
              <w:t xml:space="preserve"> as ta </w:t>
            </w:r>
            <w:proofErr w:type="spellStart"/>
            <w:r w:rsidRPr="008B2F46">
              <w:rPr>
                <w:rFonts w:ascii="Garamond" w:hAnsi="Garamond"/>
                <w:sz w:val="28"/>
                <w:szCs w:val="28"/>
              </w:rPr>
              <w:t>fys</w:t>
            </w:r>
            <w:proofErr w:type="spellEnd"/>
            <w:r w:rsidRPr="008B2F46">
              <w:rPr>
                <w:rFonts w:ascii="Garamond" w:hAnsi="Garamond"/>
                <w:sz w:val="28"/>
                <w:szCs w:val="28"/>
              </w:rPr>
              <w:t xml:space="preserve"> ain </w:t>
            </w:r>
            <w:proofErr w:type="spellStart"/>
            <w:r w:rsidRPr="008B2F46">
              <w:rPr>
                <w:rFonts w:ascii="Garamond" w:hAnsi="Garamond"/>
                <w:sz w:val="28"/>
                <w:szCs w:val="28"/>
              </w:rPr>
              <w:t>nagh</w:t>
            </w:r>
            <w:proofErr w:type="spellEnd"/>
            <w:r w:rsidRPr="008B2F46">
              <w:rPr>
                <w:rFonts w:ascii="Garamond" w:hAnsi="Garamond"/>
                <w:sz w:val="28"/>
                <w:szCs w:val="28"/>
              </w:rPr>
              <w:t xml:space="preserve"> jean 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bragh</w:t>
            </w:r>
            <w:proofErr w:type="spellEnd"/>
            <w:r w:rsidRPr="008B2F46">
              <w:rPr>
                <w:rFonts w:ascii="Garamond" w:hAnsi="Garamond"/>
                <w:sz w:val="28"/>
                <w:szCs w:val="28"/>
              </w:rPr>
              <w:t xml:space="preserve"> y </w:t>
            </w:r>
            <w:proofErr w:type="spellStart"/>
            <w:r w:rsidRPr="008B2F46">
              <w:rPr>
                <w:rFonts w:ascii="Garamond" w:hAnsi="Garamond"/>
                <w:sz w:val="28"/>
                <w:szCs w:val="28"/>
              </w:rPr>
              <w:t>vannagh</w:t>
            </w:r>
            <w:proofErr w:type="spellEnd"/>
            <w:r w:rsidRPr="008B2F46">
              <w:rPr>
                <w:rFonts w:ascii="Garamond" w:hAnsi="Garamond"/>
                <w:sz w:val="28"/>
                <w:szCs w:val="28"/>
              </w:rPr>
              <w:t xml:space="preserve">. As </w:t>
            </w:r>
            <w:proofErr w:type="spellStart"/>
            <w:r w:rsidRPr="008B2F46">
              <w:rPr>
                <w:rFonts w:ascii="Garamond" w:hAnsi="Garamond"/>
                <w:sz w:val="28"/>
                <w:szCs w:val="28"/>
              </w:rPr>
              <w:t>myr</w:t>
            </w:r>
            <w:proofErr w:type="spellEnd"/>
            <w:r w:rsidRPr="008B2F46">
              <w:rPr>
                <w:rFonts w:ascii="Garamond" w:hAnsi="Garamond"/>
                <w:sz w:val="28"/>
                <w:szCs w:val="28"/>
              </w:rPr>
              <w:t xml:space="preserve"> </w:t>
            </w:r>
            <w:proofErr w:type="spellStart"/>
            <w:r w:rsidRPr="008B2F46">
              <w:rPr>
                <w:rFonts w:ascii="Garamond" w:hAnsi="Garamond"/>
                <w:sz w:val="28"/>
                <w:szCs w:val="28"/>
              </w:rPr>
              <w:t>shoh</w:t>
            </w:r>
            <w:proofErr w:type="spellEnd"/>
            <w:r w:rsidRPr="008B2F46">
              <w:rPr>
                <w:rFonts w:ascii="Garamond" w:hAnsi="Garamond"/>
                <w:sz w:val="28"/>
                <w:szCs w:val="28"/>
              </w:rPr>
              <w:t xml:space="preserve"> ta shin goal </w:t>
            </w:r>
            <w:proofErr w:type="spellStart"/>
            <w:r w:rsidRPr="008B2F46">
              <w:rPr>
                <w:rFonts w:ascii="Garamond" w:hAnsi="Garamond"/>
                <w:sz w:val="28"/>
                <w:szCs w:val="28"/>
              </w:rPr>
              <w:t>padjer</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chooilley</w:t>
            </w:r>
            <w:proofErr w:type="spellEnd"/>
            <w:r w:rsidRPr="008B2F46">
              <w:rPr>
                <w:rFonts w:ascii="Garamond" w:hAnsi="Garamond"/>
                <w:sz w:val="28"/>
                <w:szCs w:val="28"/>
              </w:rPr>
              <w:t xml:space="preserve"> </w:t>
            </w:r>
            <w:proofErr w:type="spellStart"/>
            <w:r w:rsidRPr="008B2F46">
              <w:rPr>
                <w:rFonts w:ascii="Garamond" w:hAnsi="Garamond"/>
                <w:sz w:val="28"/>
                <w:szCs w:val="28"/>
              </w:rPr>
              <w:t>laa</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reall</w:t>
            </w:r>
            <w:proofErr w:type="spellEnd"/>
            <w:r w:rsidRPr="008B2F46">
              <w:rPr>
                <w:rFonts w:ascii="Garamond" w:hAnsi="Garamond"/>
                <w:sz w:val="28"/>
                <w:szCs w:val="28"/>
              </w:rPr>
              <w:t xml:space="preserve"> </w:t>
            </w:r>
            <w:proofErr w:type="spellStart"/>
            <w:r w:rsidRPr="008B2F46">
              <w:rPr>
                <w:rFonts w:ascii="Garamond" w:hAnsi="Garamond"/>
                <w:sz w:val="28"/>
                <w:szCs w:val="28"/>
              </w:rPr>
              <w:t>ayns</w:t>
            </w:r>
            <w:proofErr w:type="spellEnd"/>
            <w:r w:rsidRPr="008B2F46">
              <w:rPr>
                <w:rFonts w:ascii="Garamond" w:hAnsi="Garamond"/>
                <w:sz w:val="28"/>
                <w:szCs w:val="28"/>
              </w:rPr>
              <w:t xml:space="preserve">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Greeaghyn</w:t>
            </w:r>
            <w:proofErr w:type="spellEnd"/>
            <w:r w:rsidRPr="008B2F46">
              <w:rPr>
                <w:rFonts w:ascii="Garamond" w:hAnsi="Garamond"/>
                <w:sz w:val="28"/>
                <w:szCs w:val="28"/>
              </w:rPr>
              <w:t xml:space="preserve"> </w:t>
            </w:r>
            <w:proofErr w:type="spellStart"/>
            <w:r w:rsidRPr="008B2F46">
              <w:rPr>
                <w:rFonts w:ascii="Garamond" w:hAnsi="Garamond"/>
                <w:sz w:val="28"/>
                <w:szCs w:val="28"/>
              </w:rPr>
              <w:t>ennaghtyn</w:t>
            </w:r>
            <w:proofErr w:type="spellEnd"/>
            <w:r w:rsidRPr="008B2F46">
              <w:rPr>
                <w:rFonts w:ascii="Garamond" w:hAnsi="Garamond"/>
                <w:sz w:val="28"/>
                <w:szCs w:val="28"/>
              </w:rPr>
              <w:t xml:space="preserve"> </w:t>
            </w:r>
            <w:proofErr w:type="spellStart"/>
            <w:r w:rsidRPr="008B2F46">
              <w:rPr>
                <w:rFonts w:ascii="Garamond" w:hAnsi="Garamond"/>
                <w:sz w:val="28"/>
                <w:szCs w:val="28"/>
              </w:rPr>
              <w:t>kinjagh</w:t>
            </w:r>
            <w:proofErr w:type="spellEnd"/>
            <w:r w:rsidRPr="008B2F46">
              <w:rPr>
                <w:rFonts w:ascii="Garamond" w:hAnsi="Garamond"/>
                <w:sz w:val="28"/>
                <w:szCs w:val="28"/>
              </w:rPr>
              <w:t xml:space="preserve"> </w:t>
            </w:r>
            <w:proofErr w:type="spellStart"/>
            <w:r w:rsidRPr="008B2F46">
              <w:rPr>
                <w:rFonts w:ascii="Garamond" w:hAnsi="Garamond"/>
                <w:sz w:val="28"/>
                <w:szCs w:val="28"/>
              </w:rPr>
              <w:t>jeh</w:t>
            </w:r>
            <w:proofErr w:type="spellEnd"/>
            <w:r w:rsidRPr="008B2F46">
              <w:rPr>
                <w:rFonts w:ascii="Garamond" w:hAnsi="Garamond"/>
                <w:sz w:val="28"/>
                <w:szCs w:val="28"/>
              </w:rPr>
              <w:t xml:space="preserve"> </w:t>
            </w:r>
            <w:proofErr w:type="spellStart"/>
            <w:r w:rsidRPr="008B2F46">
              <w:rPr>
                <w:rFonts w:ascii="Garamond" w:hAnsi="Garamond"/>
                <w:sz w:val="28"/>
                <w:szCs w:val="28"/>
              </w:rPr>
              <w:t>nyn</w:t>
            </w:r>
            <w:proofErr w:type="spellEnd"/>
            <w:r w:rsidRPr="008B2F46">
              <w:rPr>
                <w:rFonts w:ascii="Garamond" w:hAnsi="Garamond"/>
                <w:sz w:val="28"/>
                <w:szCs w:val="28"/>
              </w:rPr>
              <w:t xml:space="preserve"> </w:t>
            </w:r>
            <w:proofErr w:type="spellStart"/>
            <w:r w:rsidRPr="008B2F46">
              <w:rPr>
                <w:rFonts w:ascii="Garamond" w:hAnsi="Garamond"/>
                <w:sz w:val="28"/>
                <w:szCs w:val="28"/>
              </w:rPr>
              <w:t>marrant</w:t>
            </w:r>
            <w:proofErr w:type="spellEnd"/>
            <w:r w:rsidRPr="008B2F46">
              <w:rPr>
                <w:rFonts w:ascii="Garamond" w:hAnsi="Garamond"/>
                <w:sz w:val="28"/>
                <w:szCs w:val="28"/>
              </w:rPr>
              <w:t xml:space="preserve"> er </w:t>
            </w:r>
            <w:proofErr w:type="spellStart"/>
            <w:r w:rsidRPr="008B2F46">
              <w:rPr>
                <w:rFonts w:ascii="Garamond" w:hAnsi="Garamond"/>
                <w:sz w:val="28"/>
                <w:szCs w:val="28"/>
              </w:rPr>
              <w:t>Ard-ch</w:t>
            </w:r>
            <w:r>
              <w:rPr>
                <w:rFonts w:ascii="Garamond" w:hAnsi="Garamond"/>
                <w:sz w:val="28"/>
                <w:szCs w:val="28"/>
              </w:rPr>
              <w:t>ia</w:t>
            </w:r>
            <w:r w:rsidRPr="008B2F46">
              <w:rPr>
                <w:rFonts w:ascii="Garamond" w:hAnsi="Garamond"/>
                <w:sz w:val="28"/>
                <w:szCs w:val="28"/>
              </w:rPr>
              <w:t>ralys</w:t>
            </w:r>
            <w:proofErr w:type="spellEnd"/>
            <w:r w:rsidRPr="008B2F46">
              <w:rPr>
                <w:rFonts w:ascii="Garamond" w:hAnsi="Garamond"/>
                <w:sz w:val="28"/>
                <w:szCs w:val="28"/>
              </w:rPr>
              <w:t xml:space="preserve"> Yee ; </w:t>
            </w:r>
            <w:proofErr w:type="spellStart"/>
            <w:r w:rsidRPr="008B2F46">
              <w:rPr>
                <w:rFonts w:ascii="Garamond" w:hAnsi="Garamond"/>
                <w:sz w:val="28"/>
                <w:szCs w:val="28"/>
              </w:rPr>
              <w:t>shen</w:t>
            </w:r>
            <w:proofErr w:type="spellEnd"/>
            <w:r w:rsidRPr="008B2F46">
              <w:rPr>
                <w:rFonts w:ascii="Garamond" w:hAnsi="Garamond"/>
                <w:sz w:val="28"/>
                <w:szCs w:val="28"/>
              </w:rPr>
              <w:t xml:space="preserve"> y </w:t>
            </w:r>
            <w:proofErr w:type="spellStart"/>
            <w:r w:rsidRPr="008B2F46">
              <w:rPr>
                <w:rFonts w:ascii="Garamond" w:hAnsi="Garamond"/>
                <w:sz w:val="28"/>
                <w:szCs w:val="28"/>
              </w:rPr>
              <w:t>shickerys</w:t>
            </w:r>
            <w:proofErr w:type="spellEnd"/>
            <w:r w:rsidRPr="008B2F46">
              <w:rPr>
                <w:rFonts w:ascii="Garamond" w:hAnsi="Garamond"/>
                <w:sz w:val="28"/>
                <w:szCs w:val="28"/>
              </w:rPr>
              <w:t xml:space="preserve"> share </w:t>
            </w:r>
            <w:proofErr w:type="spellStart"/>
            <w:r w:rsidRPr="008B2F46">
              <w:rPr>
                <w:rFonts w:ascii="Garamond" w:hAnsi="Garamond"/>
                <w:sz w:val="28"/>
                <w:szCs w:val="28"/>
              </w:rPr>
              <w:t>ain</w:t>
            </w:r>
            <w:proofErr w:type="spellEnd"/>
            <w:r w:rsidRPr="008B2F46">
              <w:rPr>
                <w:rFonts w:ascii="Garamond" w:hAnsi="Garamond"/>
                <w:sz w:val="28"/>
                <w:szCs w:val="28"/>
              </w:rPr>
              <w:t xml:space="preserve">. </w:t>
            </w:r>
          </w:p>
        </w:tc>
        <w:tc>
          <w:tcPr>
            <w:tcW w:w="3825" w:type="dxa"/>
          </w:tcPr>
          <w:p w14:paraId="7F030155" w14:textId="77777777" w:rsidR="00CB3C92" w:rsidRPr="008072AD" w:rsidRDefault="00CB3C92" w:rsidP="00DB60C3">
            <w:pPr>
              <w:pStyle w:val="ListParagraph"/>
              <w:ind w:left="0" w:firstLine="227"/>
              <w:jc w:val="both"/>
              <w:rPr>
                <w:rFonts w:ascii="Garamond" w:hAnsi="Garamond" w:cs="Times New Roman"/>
                <w:sz w:val="28"/>
              </w:rPr>
            </w:pPr>
            <w:r w:rsidRPr="008072AD">
              <w:rPr>
                <w:rFonts w:ascii="Garamond" w:hAnsi="Garamond" w:cs="Times New Roman"/>
                <w:sz w:val="28"/>
              </w:rPr>
              <w:t xml:space="preserve">A. </w:t>
            </w:r>
            <w:r w:rsidRPr="008072AD">
              <w:rPr>
                <w:rFonts w:ascii="Garamond" w:hAnsi="Garamond" w:cs="Times New Roman"/>
                <w:i/>
                <w:sz w:val="28"/>
              </w:rPr>
              <w:t xml:space="preserve">We beg of God, </w:t>
            </w:r>
            <w:r w:rsidRPr="008072AD">
              <w:rPr>
                <w:rFonts w:ascii="Garamond" w:hAnsi="Garamond" w:cs="Times New Roman"/>
                <w:sz w:val="28"/>
              </w:rPr>
              <w:t>who knoweth what we have need of,</w:t>
            </w:r>
            <w:r w:rsidRPr="008072AD">
              <w:rPr>
                <w:rFonts w:ascii="Garamond" w:hAnsi="Garamond" w:cs="Times New Roman"/>
                <w:i/>
                <w:sz w:val="28"/>
              </w:rPr>
              <w:t xml:space="preserve"> that we may not want what is necessary for a comfortable Life : That He will bless all our honest Endeavours, and that we may never use such Ways to get a livelihood, which we know He will never bless. And thus we pray every day, to keep in our Hearts a constant Sense of our </w:t>
            </w:r>
            <w:proofErr w:type="spellStart"/>
            <w:r w:rsidRPr="008072AD">
              <w:rPr>
                <w:rFonts w:ascii="Garamond" w:hAnsi="Garamond" w:cs="Times New Roman"/>
                <w:i/>
                <w:sz w:val="28"/>
              </w:rPr>
              <w:t>Dependance</w:t>
            </w:r>
            <w:proofErr w:type="spellEnd"/>
            <w:r w:rsidRPr="008072AD">
              <w:rPr>
                <w:rFonts w:ascii="Garamond" w:hAnsi="Garamond" w:cs="Times New Roman"/>
                <w:i/>
                <w:sz w:val="28"/>
              </w:rPr>
              <w:t xml:space="preserve"> upon God’s Providence, </w:t>
            </w:r>
            <w:r w:rsidRPr="008072AD">
              <w:rPr>
                <w:rFonts w:ascii="Garamond" w:hAnsi="Garamond" w:cs="Times New Roman"/>
                <w:sz w:val="28"/>
              </w:rPr>
              <w:t>which is our best Security.</w:t>
            </w:r>
          </w:p>
        </w:tc>
        <w:tc>
          <w:tcPr>
            <w:tcW w:w="0" w:type="auto"/>
          </w:tcPr>
          <w:p w14:paraId="31571CC8" w14:textId="77777777" w:rsidR="00CB3C92" w:rsidRPr="008072AD" w:rsidRDefault="00CB3C92" w:rsidP="00DB60C3">
            <w:pPr>
              <w:pStyle w:val="ListParagraph"/>
              <w:ind w:left="0"/>
              <w:rPr>
                <w:rFonts w:ascii="Garamond" w:hAnsi="Garamond" w:cs="Times New Roman"/>
                <w:sz w:val="20"/>
                <w:szCs w:val="20"/>
              </w:rPr>
            </w:pPr>
          </w:p>
        </w:tc>
      </w:tr>
      <w:tr w:rsidR="00CB3C92" w:rsidRPr="008072AD" w14:paraId="22FB9A3B" w14:textId="77777777" w:rsidTr="004B200B">
        <w:tc>
          <w:tcPr>
            <w:tcW w:w="4253" w:type="dxa"/>
          </w:tcPr>
          <w:p w14:paraId="420E4C4C" w14:textId="77777777" w:rsidR="00CB3C92" w:rsidRPr="008B2F46" w:rsidRDefault="00CB3C92" w:rsidP="00DB60C3">
            <w:pPr>
              <w:pStyle w:val="CM3"/>
              <w:widowControl/>
              <w:spacing w:line="240" w:lineRule="auto"/>
              <w:ind w:firstLine="227"/>
              <w:jc w:val="both"/>
              <w:rPr>
                <w:rFonts w:ascii="Garamond" w:hAnsi="Garamond"/>
                <w:i/>
                <w:sz w:val="28"/>
                <w:szCs w:val="28"/>
              </w:rPr>
            </w:pPr>
            <w:r w:rsidRPr="008B2F46">
              <w:rPr>
                <w:rFonts w:ascii="Garamond" w:hAnsi="Garamond"/>
                <w:sz w:val="28"/>
                <w:szCs w:val="28"/>
              </w:rPr>
              <w:t xml:space="preserve">As cha </w:t>
            </w:r>
            <w:proofErr w:type="spellStart"/>
            <w:r w:rsidRPr="008B2F46">
              <w:rPr>
                <w:rFonts w:ascii="Garamond" w:hAnsi="Garamond"/>
                <w:sz w:val="28"/>
                <w:szCs w:val="28"/>
              </w:rPr>
              <w:t>vel</w:t>
            </w:r>
            <w:proofErr w:type="spellEnd"/>
            <w:r w:rsidRPr="008B2F46">
              <w:rPr>
                <w:rFonts w:ascii="Garamond" w:hAnsi="Garamond"/>
                <w:sz w:val="28"/>
                <w:szCs w:val="28"/>
              </w:rPr>
              <w:t xml:space="preserve"> shin </w:t>
            </w:r>
            <w:proofErr w:type="spellStart"/>
            <w:r w:rsidRPr="008B2F46">
              <w:rPr>
                <w:rFonts w:ascii="Garamond" w:hAnsi="Garamond"/>
                <w:sz w:val="28"/>
                <w:szCs w:val="28"/>
              </w:rPr>
              <w:t>shirrey</w:t>
            </w:r>
            <w:proofErr w:type="spellEnd"/>
            <w:r w:rsidRPr="008B2F46">
              <w:rPr>
                <w:rFonts w:ascii="Garamond" w:hAnsi="Garamond"/>
                <w:sz w:val="28"/>
                <w:szCs w:val="28"/>
              </w:rPr>
              <w:t xml:space="preserve"> </w:t>
            </w:r>
            <w:proofErr w:type="spellStart"/>
            <w:r w:rsidRPr="008B2F46">
              <w:rPr>
                <w:rFonts w:ascii="Garamond" w:hAnsi="Garamond"/>
                <w:sz w:val="28"/>
                <w:szCs w:val="28"/>
              </w:rPr>
              <w:t>agh</w:t>
            </w:r>
            <w:proofErr w:type="spellEnd"/>
            <w:r w:rsidRPr="008B2F46">
              <w:rPr>
                <w:rFonts w:ascii="Garamond" w:hAnsi="Garamond"/>
                <w:sz w:val="28"/>
                <w:szCs w:val="28"/>
              </w:rPr>
              <w:t xml:space="preserve"> </w:t>
            </w:r>
            <w:proofErr w:type="spellStart"/>
            <w:r w:rsidRPr="008B2F46">
              <w:rPr>
                <w:rFonts w:ascii="Garamond" w:hAnsi="Garamond"/>
                <w:sz w:val="28"/>
                <w:szCs w:val="28"/>
              </w:rPr>
              <w:t>ny</w:t>
            </w:r>
            <w:proofErr w:type="spellEnd"/>
            <w:r w:rsidRPr="008B2F46">
              <w:rPr>
                <w:rFonts w:ascii="Garamond" w:hAnsi="Garamond"/>
                <w:sz w:val="28"/>
                <w:szCs w:val="28"/>
              </w:rPr>
              <w:t xml:space="preserve"> ta </w:t>
            </w:r>
            <w:proofErr w:type="spellStart"/>
            <w:r w:rsidRPr="008B2F46">
              <w:rPr>
                <w:rFonts w:ascii="Garamond" w:hAnsi="Garamond"/>
                <w:sz w:val="28"/>
                <w:szCs w:val="28"/>
              </w:rPr>
              <w:t>ymmyrchagh</w:t>
            </w:r>
            <w:proofErr w:type="spellEnd"/>
            <w:r w:rsidRPr="008B2F46">
              <w:rPr>
                <w:rFonts w:ascii="Garamond" w:hAnsi="Garamond"/>
                <w:sz w:val="28"/>
                <w:szCs w:val="28"/>
              </w:rPr>
              <w:t xml:space="preserve"> son y </w:t>
            </w:r>
            <w:proofErr w:type="spellStart"/>
            <w:r w:rsidRPr="008B2F46">
              <w:rPr>
                <w:rFonts w:ascii="Garamond" w:hAnsi="Garamond"/>
                <w:sz w:val="28"/>
                <w:szCs w:val="28"/>
              </w:rPr>
              <w:t>laa</w:t>
            </w:r>
            <w:proofErr w:type="spellEnd"/>
            <w:r w:rsidRPr="008B2F46">
              <w:rPr>
                <w:rFonts w:ascii="Garamond" w:hAnsi="Garamond"/>
                <w:sz w:val="28"/>
                <w:szCs w:val="28"/>
              </w:rPr>
              <w:t xml:space="preserve">, er-y-fa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vel</w:t>
            </w:r>
            <w:proofErr w:type="spellEnd"/>
            <w:r w:rsidRPr="008B2F46">
              <w:rPr>
                <w:rFonts w:ascii="Garamond" w:hAnsi="Garamond"/>
                <w:sz w:val="28"/>
                <w:szCs w:val="28"/>
              </w:rPr>
              <w:t xml:space="preserve"> shin </w:t>
            </w:r>
            <w:proofErr w:type="spellStart"/>
            <w:r w:rsidRPr="008B2F46">
              <w:rPr>
                <w:rFonts w:ascii="Garamond" w:hAnsi="Garamond"/>
                <w:sz w:val="28"/>
                <w:szCs w:val="28"/>
              </w:rPr>
              <w:t>shicker</w:t>
            </w:r>
            <w:proofErr w:type="spellEnd"/>
            <w:r w:rsidRPr="008B2F46">
              <w:rPr>
                <w:rFonts w:ascii="Garamond" w:hAnsi="Garamond"/>
                <w:sz w:val="28"/>
                <w:szCs w:val="28"/>
              </w:rPr>
              <w:t xml:space="preserve"> </w:t>
            </w:r>
            <w:proofErr w:type="spellStart"/>
            <w:r w:rsidRPr="008B2F46">
              <w:rPr>
                <w:rFonts w:ascii="Garamond" w:hAnsi="Garamond"/>
                <w:sz w:val="28"/>
                <w:szCs w:val="28"/>
              </w:rPr>
              <w:t>jeh</w:t>
            </w:r>
            <w:proofErr w:type="spellEnd"/>
            <w:r w:rsidRPr="008B2F46">
              <w:rPr>
                <w:rFonts w:ascii="Garamond" w:hAnsi="Garamond"/>
                <w:sz w:val="28"/>
                <w:szCs w:val="28"/>
              </w:rPr>
              <w:t xml:space="preserve">, </w:t>
            </w:r>
            <w:proofErr w:type="spellStart"/>
            <w:r w:rsidRPr="008B2F46">
              <w:rPr>
                <w:rFonts w:ascii="Garamond" w:hAnsi="Garamond"/>
                <w:sz w:val="28"/>
                <w:szCs w:val="28"/>
              </w:rPr>
              <w:t>dy</w:t>
            </w:r>
            <w:proofErr w:type="spellEnd"/>
            <w:r w:rsidRPr="008B2F46">
              <w:rPr>
                <w:rFonts w:ascii="Garamond" w:hAnsi="Garamond"/>
                <w:sz w:val="28"/>
                <w:szCs w:val="28"/>
              </w:rPr>
              <w:t xml:space="preserve"> </w:t>
            </w:r>
            <w:proofErr w:type="spellStart"/>
            <w:r w:rsidRPr="008B2F46">
              <w:rPr>
                <w:rFonts w:ascii="Garamond" w:hAnsi="Garamond"/>
                <w:sz w:val="28"/>
                <w:szCs w:val="28"/>
              </w:rPr>
              <w:t>vod</w:t>
            </w:r>
            <w:proofErr w:type="spellEnd"/>
            <w:r w:rsidRPr="008B2F46">
              <w:rPr>
                <w:rFonts w:ascii="Garamond" w:hAnsi="Garamond"/>
                <w:sz w:val="28"/>
                <w:szCs w:val="28"/>
              </w:rPr>
              <w:t xml:space="preserve"> </w:t>
            </w:r>
            <w:proofErr w:type="spellStart"/>
            <w:r w:rsidRPr="008B2F46">
              <w:rPr>
                <w:rFonts w:ascii="Garamond" w:hAnsi="Garamond"/>
                <w:sz w:val="28"/>
                <w:szCs w:val="28"/>
              </w:rPr>
              <w:t>Eshyn</w:t>
            </w:r>
            <w:proofErr w:type="spellEnd"/>
            <w:r w:rsidRPr="008B2F46">
              <w:rPr>
                <w:rFonts w:ascii="Garamond" w:hAnsi="Garamond"/>
                <w:sz w:val="28"/>
                <w:szCs w:val="28"/>
              </w:rPr>
              <w:t xml:space="preserve"> ta cur </w:t>
            </w:r>
            <w:proofErr w:type="spellStart"/>
            <w:r w:rsidRPr="008B2F46">
              <w:rPr>
                <w:rFonts w:ascii="Garamond" w:hAnsi="Garamond"/>
                <w:sz w:val="28"/>
                <w:szCs w:val="28"/>
              </w:rPr>
              <w:t>dooin</w:t>
            </w:r>
            <w:proofErr w:type="spellEnd"/>
            <w:r w:rsidRPr="008B2F46">
              <w:rPr>
                <w:rFonts w:ascii="Garamond" w:hAnsi="Garamond"/>
                <w:sz w:val="28"/>
                <w:szCs w:val="28"/>
              </w:rPr>
              <w:t xml:space="preserve"> </w:t>
            </w:r>
            <w:proofErr w:type="spellStart"/>
            <w:r w:rsidRPr="008B2F46">
              <w:rPr>
                <w:rFonts w:ascii="Garamond" w:hAnsi="Garamond"/>
                <w:sz w:val="28"/>
                <w:szCs w:val="28"/>
              </w:rPr>
              <w:t>jiu</w:t>
            </w:r>
            <w:proofErr w:type="spellEnd"/>
            <w:r w:rsidRPr="008B2F46">
              <w:rPr>
                <w:rFonts w:ascii="Garamond" w:hAnsi="Garamond"/>
                <w:sz w:val="28"/>
                <w:szCs w:val="28"/>
              </w:rPr>
              <w:t xml:space="preserve">, </w:t>
            </w:r>
            <w:proofErr w:type="spellStart"/>
            <w:r w:rsidRPr="008B2F46">
              <w:rPr>
                <w:rFonts w:ascii="Garamond" w:hAnsi="Garamond"/>
                <w:sz w:val="28"/>
                <w:szCs w:val="28"/>
              </w:rPr>
              <w:t>janoo</w:t>
            </w:r>
            <w:proofErr w:type="spellEnd"/>
            <w:r w:rsidRPr="008B2F46">
              <w:rPr>
                <w:rFonts w:ascii="Garamond" w:hAnsi="Garamond"/>
                <w:sz w:val="28"/>
                <w:szCs w:val="28"/>
              </w:rPr>
              <w:t xml:space="preserve"> </w:t>
            </w:r>
            <w:proofErr w:type="spellStart"/>
            <w:r w:rsidRPr="008B2F46">
              <w:rPr>
                <w:rFonts w:ascii="Garamond" w:hAnsi="Garamond"/>
                <w:sz w:val="28"/>
                <w:szCs w:val="28"/>
              </w:rPr>
              <w:t>myrgeddyn</w:t>
            </w:r>
            <w:proofErr w:type="spellEnd"/>
            <w:r w:rsidRPr="008B2F46">
              <w:rPr>
                <w:rFonts w:ascii="Garamond" w:hAnsi="Garamond"/>
                <w:sz w:val="28"/>
                <w:szCs w:val="28"/>
              </w:rPr>
              <w:t xml:space="preserve"> </w:t>
            </w:r>
            <w:proofErr w:type="spellStart"/>
            <w:r w:rsidRPr="008B2F46">
              <w:rPr>
                <w:rFonts w:ascii="Garamond" w:hAnsi="Garamond"/>
                <w:sz w:val="28"/>
                <w:szCs w:val="28"/>
              </w:rPr>
              <w:t>mearagh</w:t>
            </w:r>
            <w:proofErr w:type="spellEnd"/>
            <w:r w:rsidRPr="008B2F46">
              <w:rPr>
                <w:rFonts w:ascii="Garamond" w:hAnsi="Garamond"/>
                <w:sz w:val="28"/>
                <w:szCs w:val="28"/>
              </w:rPr>
              <w:t xml:space="preserve"> ; </w:t>
            </w:r>
            <w:r w:rsidRPr="008B2F46">
              <w:rPr>
                <w:rFonts w:ascii="Garamond" w:hAnsi="Garamond"/>
                <w:i/>
                <w:sz w:val="28"/>
                <w:szCs w:val="28"/>
              </w:rPr>
              <w:lastRenderedPageBreak/>
              <w:t>Shen-y-</w:t>
            </w:r>
            <w:r w:rsidRPr="008B2F46">
              <w:rPr>
                <w:rFonts w:ascii="Garamond" w:hAnsi="Garamond"/>
                <w:i/>
                <w:sz w:val="28"/>
                <w:szCs w:val="28"/>
              </w:rPr>
              <w:softHyphen/>
              <w:t xml:space="preserve">fa er y hon ta shin </w:t>
            </w:r>
            <w:proofErr w:type="spellStart"/>
            <w:r w:rsidRPr="008B2F46">
              <w:rPr>
                <w:rFonts w:ascii="Garamond" w:hAnsi="Garamond"/>
                <w:i/>
                <w:sz w:val="28"/>
                <w:szCs w:val="28"/>
              </w:rPr>
              <w:t>gearree</w:t>
            </w:r>
            <w:proofErr w:type="spellEnd"/>
            <w:r w:rsidRPr="008B2F46">
              <w:rPr>
                <w:rFonts w:ascii="Garamond" w:hAnsi="Garamond"/>
                <w:i/>
                <w:sz w:val="28"/>
                <w:szCs w:val="28"/>
              </w:rPr>
              <w:t xml:space="preserve"> </w:t>
            </w:r>
            <w:proofErr w:type="spellStart"/>
            <w:r w:rsidRPr="008B2F46">
              <w:rPr>
                <w:rFonts w:ascii="Garamond" w:hAnsi="Garamond"/>
                <w:i/>
                <w:sz w:val="28"/>
                <w:szCs w:val="28"/>
              </w:rPr>
              <w:t>nagh</w:t>
            </w:r>
            <w:proofErr w:type="spellEnd"/>
            <w:r w:rsidRPr="008B2F46">
              <w:rPr>
                <w:rFonts w:ascii="Garamond" w:hAnsi="Garamond"/>
                <w:i/>
                <w:sz w:val="28"/>
                <w:szCs w:val="28"/>
              </w:rPr>
              <w:t xml:space="preserve"> </w:t>
            </w:r>
            <w:proofErr w:type="spellStart"/>
            <w:r w:rsidRPr="008B2F46">
              <w:rPr>
                <w:rFonts w:ascii="Garamond" w:hAnsi="Garamond"/>
                <w:i/>
                <w:sz w:val="28"/>
                <w:szCs w:val="28"/>
              </w:rPr>
              <w:t>gou</w:t>
            </w:r>
            <w:proofErr w:type="spellEnd"/>
            <w:r w:rsidRPr="008B2F46">
              <w:rPr>
                <w:rFonts w:ascii="Garamond" w:hAnsi="Garamond"/>
                <w:i/>
                <w:sz w:val="28"/>
                <w:szCs w:val="28"/>
              </w:rPr>
              <w:t xml:space="preserve"> mad </w:t>
            </w:r>
            <w:proofErr w:type="spellStart"/>
            <w:r w:rsidRPr="008B2F46">
              <w:rPr>
                <w:rFonts w:ascii="Garamond" w:hAnsi="Garamond"/>
                <w:i/>
                <w:sz w:val="28"/>
                <w:szCs w:val="28"/>
              </w:rPr>
              <w:t>rouy</w:t>
            </w:r>
            <w:r w:rsidR="002B6679">
              <w:rPr>
                <w:rFonts w:ascii="Garamond" w:hAnsi="Garamond"/>
                <w:i/>
                <w:sz w:val="28"/>
                <w:szCs w:val="28"/>
              </w:rPr>
              <w:t>e</w:t>
            </w:r>
            <w:r w:rsidRPr="008B2F46">
              <w:rPr>
                <w:rFonts w:ascii="Garamond" w:hAnsi="Garamond"/>
                <w:i/>
                <w:sz w:val="28"/>
                <w:szCs w:val="28"/>
              </w:rPr>
              <w:t>r</w:t>
            </w:r>
            <w:proofErr w:type="spellEnd"/>
            <w:r w:rsidRPr="008B2F46">
              <w:rPr>
                <w:rFonts w:ascii="Garamond" w:hAnsi="Garamond"/>
                <w:i/>
                <w:sz w:val="28"/>
                <w:szCs w:val="28"/>
              </w:rPr>
              <w:t xml:space="preserve"> </w:t>
            </w:r>
            <w:proofErr w:type="spellStart"/>
            <w:r w:rsidRPr="008B2F46">
              <w:rPr>
                <w:rFonts w:ascii="Garamond" w:hAnsi="Garamond"/>
                <w:i/>
                <w:sz w:val="28"/>
                <w:szCs w:val="28"/>
              </w:rPr>
              <w:t>imnea</w:t>
            </w:r>
            <w:proofErr w:type="spellEnd"/>
            <w:r w:rsidRPr="008B2F46">
              <w:rPr>
                <w:rFonts w:ascii="Garamond" w:hAnsi="Garamond"/>
                <w:i/>
                <w:sz w:val="28"/>
                <w:szCs w:val="28"/>
              </w:rPr>
              <w:t xml:space="preserve">. </w:t>
            </w:r>
          </w:p>
        </w:tc>
        <w:tc>
          <w:tcPr>
            <w:tcW w:w="3825" w:type="dxa"/>
          </w:tcPr>
          <w:p w14:paraId="3991D75A" w14:textId="77777777" w:rsidR="00CB3C92" w:rsidRPr="008072AD" w:rsidRDefault="00CB3C92" w:rsidP="00DB60C3">
            <w:pPr>
              <w:pStyle w:val="ListParagraph"/>
              <w:ind w:left="0" w:firstLine="227"/>
              <w:jc w:val="both"/>
              <w:rPr>
                <w:rFonts w:ascii="Garamond" w:hAnsi="Garamond" w:cs="Times New Roman"/>
                <w:i/>
                <w:sz w:val="28"/>
              </w:rPr>
            </w:pPr>
            <w:r w:rsidRPr="008072AD">
              <w:rPr>
                <w:rFonts w:ascii="Garamond" w:hAnsi="Garamond" w:cs="Times New Roman"/>
                <w:i/>
                <w:sz w:val="28"/>
              </w:rPr>
              <w:lastRenderedPageBreak/>
              <w:t xml:space="preserve">And we only ask for Necessaries for one Day, because we are sure, that he who giveth to Day, can do so to </w:t>
            </w:r>
            <w:r w:rsidRPr="008072AD">
              <w:rPr>
                <w:rFonts w:ascii="Garamond" w:hAnsi="Garamond" w:cs="Times New Roman"/>
                <w:i/>
                <w:sz w:val="28"/>
              </w:rPr>
              <w:lastRenderedPageBreak/>
              <w:t>Morrow</w:t>
            </w:r>
            <w:r w:rsidRPr="008072AD">
              <w:rPr>
                <w:rFonts w:ascii="Garamond" w:hAnsi="Garamond" w:cs="Times New Roman"/>
                <w:sz w:val="28"/>
              </w:rPr>
              <w:t> ;</w:t>
            </w:r>
            <w:r w:rsidRPr="008072AD">
              <w:rPr>
                <w:rFonts w:ascii="Garamond" w:hAnsi="Garamond" w:cs="Times New Roman"/>
                <w:i/>
                <w:sz w:val="28"/>
              </w:rPr>
              <w:t xml:space="preserve"> </w:t>
            </w:r>
            <w:r w:rsidRPr="008072AD">
              <w:rPr>
                <w:rFonts w:ascii="Garamond" w:hAnsi="Garamond" w:cs="Times New Roman"/>
                <w:sz w:val="28"/>
              </w:rPr>
              <w:t>for which therefore</w:t>
            </w:r>
            <w:r w:rsidR="002B6679">
              <w:rPr>
                <w:rFonts w:ascii="Garamond" w:hAnsi="Garamond" w:cs="Times New Roman"/>
                <w:sz w:val="28"/>
              </w:rPr>
              <w:t>,</w:t>
            </w:r>
            <w:r w:rsidRPr="008072AD">
              <w:rPr>
                <w:rFonts w:ascii="Garamond" w:hAnsi="Garamond" w:cs="Times New Roman"/>
                <w:sz w:val="28"/>
              </w:rPr>
              <w:t xml:space="preserve"> we desire to take no thought. </w:t>
            </w:r>
          </w:p>
        </w:tc>
        <w:tc>
          <w:tcPr>
            <w:tcW w:w="0" w:type="auto"/>
          </w:tcPr>
          <w:p w14:paraId="2AFF6612" w14:textId="77777777" w:rsidR="00CB3C92" w:rsidRPr="008072AD" w:rsidRDefault="00CB3C92" w:rsidP="00DB60C3">
            <w:pPr>
              <w:pStyle w:val="ListParagraph"/>
              <w:ind w:left="0"/>
              <w:rPr>
                <w:rFonts w:ascii="Garamond" w:hAnsi="Garamond" w:cs="Times New Roman"/>
                <w:i/>
                <w:sz w:val="20"/>
                <w:szCs w:val="20"/>
              </w:rPr>
            </w:pPr>
          </w:p>
        </w:tc>
      </w:tr>
      <w:tr w:rsidR="002B6679" w:rsidRPr="008072AD" w14:paraId="7238B026" w14:textId="77777777" w:rsidTr="004B200B">
        <w:tc>
          <w:tcPr>
            <w:tcW w:w="4253" w:type="dxa"/>
          </w:tcPr>
          <w:p w14:paraId="29588D2C" w14:textId="77777777" w:rsidR="002B6679" w:rsidRPr="002B6679" w:rsidRDefault="002B6679" w:rsidP="00DB60C3">
            <w:pPr>
              <w:pStyle w:val="CM3"/>
              <w:widowControl/>
              <w:spacing w:line="240" w:lineRule="auto"/>
              <w:ind w:firstLine="227"/>
              <w:jc w:val="both"/>
              <w:rPr>
                <w:rFonts w:ascii="Old English Text MT" w:hAnsi="Old English Text MT"/>
                <w:sz w:val="28"/>
                <w:szCs w:val="28"/>
              </w:rPr>
            </w:pPr>
            <w:r w:rsidRPr="002B6679">
              <w:rPr>
                <w:rFonts w:ascii="Old English Text MT" w:hAnsi="Old English Text MT"/>
                <w:sz w:val="28"/>
                <w:szCs w:val="28"/>
              </w:rPr>
              <w:t xml:space="preserve">As </w:t>
            </w:r>
            <w:proofErr w:type="spellStart"/>
            <w:r w:rsidRPr="002B6679">
              <w:rPr>
                <w:rFonts w:ascii="Old English Text MT" w:hAnsi="Old English Text MT"/>
                <w:sz w:val="28"/>
                <w:szCs w:val="28"/>
              </w:rPr>
              <w:t>leih</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dooin</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nyn</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loughtyn</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myr</w:t>
            </w:r>
            <w:proofErr w:type="spellEnd"/>
            <w:r w:rsidRPr="002B6679">
              <w:rPr>
                <w:rFonts w:ascii="Old English Text MT" w:hAnsi="Old English Text MT"/>
                <w:sz w:val="28"/>
                <w:szCs w:val="28"/>
              </w:rPr>
              <w:t xml:space="preserve"> ta shin </w:t>
            </w:r>
            <w:proofErr w:type="spellStart"/>
            <w:r w:rsidRPr="002B6679">
              <w:rPr>
                <w:rFonts w:ascii="Old English Text MT" w:hAnsi="Old English Text MT"/>
                <w:sz w:val="28"/>
                <w:szCs w:val="28"/>
              </w:rPr>
              <w:t>leih</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daue-syn</w:t>
            </w:r>
            <w:proofErr w:type="spellEnd"/>
            <w:r w:rsidRPr="002B6679">
              <w:rPr>
                <w:rFonts w:ascii="Old English Text MT" w:hAnsi="Old English Text MT"/>
                <w:sz w:val="28"/>
                <w:szCs w:val="28"/>
              </w:rPr>
              <w:t xml:space="preserve"> ta </w:t>
            </w:r>
            <w:proofErr w:type="spellStart"/>
            <w:r w:rsidRPr="002B6679">
              <w:rPr>
                <w:rFonts w:ascii="Old English Text MT" w:hAnsi="Old English Text MT"/>
                <w:sz w:val="28"/>
                <w:szCs w:val="28"/>
              </w:rPr>
              <w:t>janoo</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loughtyn</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nyn</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noi</w:t>
            </w:r>
            <w:proofErr w:type="spellEnd"/>
            <w:r w:rsidRPr="002B6679">
              <w:rPr>
                <w:rFonts w:ascii="Old English Text MT" w:hAnsi="Old English Text MT"/>
                <w:sz w:val="28"/>
                <w:szCs w:val="28"/>
              </w:rPr>
              <w:t xml:space="preserve">. </w:t>
            </w:r>
          </w:p>
        </w:tc>
        <w:tc>
          <w:tcPr>
            <w:tcW w:w="3825" w:type="dxa"/>
          </w:tcPr>
          <w:p w14:paraId="452C8C41" w14:textId="77777777" w:rsidR="002B6679" w:rsidRPr="008072AD" w:rsidRDefault="002B6679" w:rsidP="00DB60C3">
            <w:pPr>
              <w:pStyle w:val="ListParagraph"/>
              <w:ind w:left="0" w:firstLine="227"/>
              <w:jc w:val="both"/>
              <w:rPr>
                <w:rFonts w:ascii="Old English Text MT" w:hAnsi="Old English Text MT" w:cs="Times New Roman"/>
                <w:sz w:val="28"/>
              </w:rPr>
            </w:pPr>
            <w:r w:rsidRPr="008072AD">
              <w:rPr>
                <w:rFonts w:ascii="Old English Text MT" w:hAnsi="Old English Text MT" w:cs="Times New Roman"/>
                <w:sz w:val="28"/>
              </w:rPr>
              <w:t xml:space="preserve">And forgive us our Trespasses, as we forgive them that trespass against us. </w:t>
            </w:r>
          </w:p>
        </w:tc>
        <w:tc>
          <w:tcPr>
            <w:tcW w:w="0" w:type="auto"/>
          </w:tcPr>
          <w:p w14:paraId="590D6717"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7287E7D4" w14:textId="77777777" w:rsidTr="004B200B">
        <w:tc>
          <w:tcPr>
            <w:tcW w:w="4253" w:type="dxa"/>
          </w:tcPr>
          <w:p w14:paraId="03CA96FF" w14:textId="77777777" w:rsidR="002B6679" w:rsidRPr="000C2D22" w:rsidRDefault="002B6679" w:rsidP="00DB60C3">
            <w:pPr>
              <w:pStyle w:val="CM3"/>
              <w:widowControl/>
              <w:spacing w:line="240" w:lineRule="auto"/>
              <w:ind w:firstLine="227"/>
              <w:jc w:val="both"/>
              <w:rPr>
                <w:rFonts w:ascii="Garamond" w:hAnsi="Garamond"/>
                <w:sz w:val="28"/>
                <w:szCs w:val="28"/>
              </w:rPr>
            </w:pPr>
            <w:r w:rsidRPr="000C2D22">
              <w:rPr>
                <w:rFonts w:ascii="Garamond" w:hAnsi="Garamond"/>
                <w:i/>
                <w:sz w:val="28"/>
                <w:szCs w:val="28"/>
              </w:rPr>
              <w:t>Q.</w:t>
            </w:r>
            <w:r w:rsidRPr="000C2D22">
              <w:rPr>
                <w:rFonts w:ascii="Garamond" w:hAnsi="Garamond"/>
                <w:sz w:val="28"/>
                <w:szCs w:val="28"/>
              </w:rPr>
              <w:t xml:space="preserve"> </w:t>
            </w:r>
            <w:proofErr w:type="spellStart"/>
            <w:r w:rsidRPr="000C2D22">
              <w:rPr>
                <w:rFonts w:ascii="Garamond" w:hAnsi="Garamond"/>
                <w:sz w:val="28"/>
                <w:szCs w:val="28"/>
              </w:rPr>
              <w:t>Cre</w:t>
            </w:r>
            <w:proofErr w:type="spellEnd"/>
            <w:r w:rsidRPr="000C2D22">
              <w:rPr>
                <w:rFonts w:ascii="Garamond" w:hAnsi="Garamond"/>
                <w:sz w:val="28"/>
                <w:szCs w:val="28"/>
              </w:rPr>
              <w:t xml:space="preserve"> ta shin </w:t>
            </w:r>
            <w:proofErr w:type="spellStart"/>
            <w:r w:rsidRPr="000C2D22">
              <w:rPr>
                <w:rFonts w:ascii="Garamond" w:hAnsi="Garamond"/>
                <w:sz w:val="28"/>
                <w:szCs w:val="28"/>
              </w:rPr>
              <w:t>ayns</w:t>
            </w:r>
            <w:proofErr w:type="spellEnd"/>
            <w:r w:rsidRPr="000C2D22">
              <w:rPr>
                <w:rFonts w:ascii="Garamond" w:hAnsi="Garamond"/>
                <w:sz w:val="28"/>
                <w:szCs w:val="28"/>
              </w:rPr>
              <w:t xml:space="preserve"> </w:t>
            </w:r>
            <w:proofErr w:type="spellStart"/>
            <w:r w:rsidRPr="000C2D22">
              <w:rPr>
                <w:rFonts w:ascii="Garamond" w:hAnsi="Garamond"/>
                <w:sz w:val="28"/>
                <w:szCs w:val="28"/>
              </w:rPr>
              <w:t>shoh</w:t>
            </w:r>
            <w:proofErr w:type="spellEnd"/>
            <w:r w:rsidRPr="000C2D22">
              <w:rPr>
                <w:rFonts w:ascii="Garamond" w:hAnsi="Garamond"/>
                <w:sz w:val="28"/>
                <w:szCs w:val="28"/>
              </w:rPr>
              <w:t xml:space="preserve"> </w:t>
            </w:r>
            <w:proofErr w:type="spellStart"/>
            <w:r w:rsidRPr="000C2D22">
              <w:rPr>
                <w:rFonts w:ascii="Garamond" w:hAnsi="Garamond"/>
                <w:sz w:val="28"/>
                <w:szCs w:val="28"/>
              </w:rPr>
              <w:t>guee</w:t>
            </w:r>
            <w:proofErr w:type="spellEnd"/>
            <w:r w:rsidRPr="000C2D22">
              <w:rPr>
                <w:rFonts w:ascii="Garamond" w:hAnsi="Garamond"/>
                <w:sz w:val="28"/>
                <w:szCs w:val="28"/>
              </w:rPr>
              <w:t xml:space="preserve"> er y hon</w:t>
            </w:r>
            <w:r w:rsidRPr="000C2D22">
              <w:rPr>
                <w:rFonts w:ascii="Garamond" w:hAnsi="Garamond"/>
                <w:i/>
                <w:sz w:val="28"/>
                <w:szCs w:val="28"/>
              </w:rPr>
              <w:t> </w:t>
            </w:r>
            <w:r w:rsidRPr="000C2D22">
              <w:rPr>
                <w:rFonts w:ascii="Garamond" w:hAnsi="Garamond"/>
                <w:sz w:val="28"/>
                <w:szCs w:val="28"/>
              </w:rPr>
              <w:t xml:space="preserve">? </w:t>
            </w:r>
          </w:p>
        </w:tc>
        <w:tc>
          <w:tcPr>
            <w:tcW w:w="3825" w:type="dxa"/>
          </w:tcPr>
          <w:p w14:paraId="0E0F6B6A" w14:textId="77777777" w:rsidR="002B6679" w:rsidRPr="008072AD" w:rsidRDefault="002B6679" w:rsidP="00DB60C3">
            <w:pPr>
              <w:pStyle w:val="ListParagraph"/>
              <w:ind w:left="0" w:firstLine="227"/>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do we here pray for ?</w:t>
            </w:r>
          </w:p>
        </w:tc>
        <w:tc>
          <w:tcPr>
            <w:tcW w:w="0" w:type="auto"/>
          </w:tcPr>
          <w:p w14:paraId="00986C85"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40E97D09" w14:textId="77777777" w:rsidTr="004B200B">
        <w:tc>
          <w:tcPr>
            <w:tcW w:w="4253" w:type="dxa"/>
          </w:tcPr>
          <w:p w14:paraId="62D5B516" w14:textId="77777777" w:rsidR="002B6679" w:rsidRPr="000C2D22" w:rsidRDefault="002B6679" w:rsidP="00DB60C3">
            <w:pPr>
              <w:pStyle w:val="CM3"/>
              <w:widowControl/>
              <w:spacing w:line="240" w:lineRule="auto"/>
              <w:ind w:firstLine="227"/>
              <w:jc w:val="both"/>
              <w:rPr>
                <w:rFonts w:ascii="Garamond" w:hAnsi="Garamond"/>
                <w:sz w:val="28"/>
                <w:szCs w:val="28"/>
              </w:rPr>
            </w:pPr>
            <w:r w:rsidRPr="000C2D22">
              <w:rPr>
                <w:rFonts w:ascii="Garamond" w:hAnsi="Garamond"/>
                <w:i/>
                <w:sz w:val="28"/>
                <w:szCs w:val="28"/>
              </w:rPr>
              <w:t xml:space="preserve">A. </w:t>
            </w:r>
            <w:r w:rsidRPr="000C2D22">
              <w:rPr>
                <w:rFonts w:ascii="Garamond" w:hAnsi="Garamond"/>
                <w:sz w:val="28"/>
                <w:szCs w:val="28"/>
              </w:rPr>
              <w:t xml:space="preserve">Dy bee </w:t>
            </w:r>
            <w:proofErr w:type="spellStart"/>
            <w:r w:rsidRPr="000C2D22">
              <w:rPr>
                <w:rFonts w:ascii="Garamond" w:hAnsi="Garamond"/>
                <w:sz w:val="28"/>
                <w:szCs w:val="28"/>
              </w:rPr>
              <w:t>Jee</w:t>
            </w:r>
            <w:proofErr w:type="spellEnd"/>
            <w:r w:rsidRPr="000C2D22">
              <w:rPr>
                <w:rFonts w:ascii="Garamond" w:hAnsi="Garamond"/>
                <w:sz w:val="28"/>
                <w:szCs w:val="28"/>
              </w:rPr>
              <w:t xml:space="preserve"> </w:t>
            </w:r>
            <w:proofErr w:type="spellStart"/>
            <w:r w:rsidRPr="000C2D22">
              <w:rPr>
                <w:rFonts w:ascii="Garamond" w:hAnsi="Garamond"/>
                <w:sz w:val="28"/>
                <w:szCs w:val="28"/>
              </w:rPr>
              <w:t>myghynagh</w:t>
            </w:r>
            <w:proofErr w:type="spellEnd"/>
            <w:r w:rsidRPr="000C2D22">
              <w:rPr>
                <w:rFonts w:ascii="Garamond" w:hAnsi="Garamond"/>
                <w:sz w:val="28"/>
                <w:szCs w:val="28"/>
              </w:rPr>
              <w:t xml:space="preserve"> </w:t>
            </w:r>
            <w:proofErr w:type="spellStart"/>
            <w:r w:rsidRPr="000C2D22">
              <w:rPr>
                <w:rFonts w:ascii="Garamond" w:hAnsi="Garamond"/>
                <w:sz w:val="28"/>
                <w:szCs w:val="28"/>
              </w:rPr>
              <w:t>dooin</w:t>
            </w:r>
            <w:proofErr w:type="spellEnd"/>
            <w:r w:rsidRPr="000C2D22">
              <w:rPr>
                <w:rFonts w:ascii="Garamond" w:hAnsi="Garamond"/>
                <w:sz w:val="28"/>
                <w:szCs w:val="28"/>
              </w:rPr>
              <w:t xml:space="preserve"> as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leih</w:t>
            </w:r>
            <w:proofErr w:type="spellEnd"/>
            <w:r w:rsidRPr="000C2D22">
              <w:rPr>
                <w:rFonts w:ascii="Garamond" w:hAnsi="Garamond"/>
                <w:sz w:val="28"/>
                <w:szCs w:val="28"/>
              </w:rPr>
              <w:t xml:space="preserve"> e </w:t>
            </w:r>
            <w:proofErr w:type="spellStart"/>
            <w:r w:rsidRPr="000C2D22">
              <w:rPr>
                <w:rFonts w:ascii="Garamond" w:hAnsi="Garamond"/>
                <w:sz w:val="28"/>
                <w:szCs w:val="28"/>
              </w:rPr>
              <w:t>dooin</w:t>
            </w:r>
            <w:proofErr w:type="spellEnd"/>
            <w:r w:rsidRPr="000C2D22">
              <w:rPr>
                <w:rFonts w:ascii="Garamond" w:hAnsi="Garamond"/>
                <w:sz w:val="28"/>
                <w:szCs w:val="28"/>
              </w:rPr>
              <w:t xml:space="preserve"> </w:t>
            </w:r>
            <w:proofErr w:type="spellStart"/>
            <w:r w:rsidRPr="000C2D22">
              <w:rPr>
                <w:rFonts w:ascii="Garamond" w:hAnsi="Garamond"/>
                <w:sz w:val="28"/>
                <w:szCs w:val="28"/>
              </w:rPr>
              <w:t>nyn</w:t>
            </w:r>
            <w:proofErr w:type="spellEnd"/>
            <w:r w:rsidRPr="000C2D22">
              <w:rPr>
                <w:rFonts w:ascii="Garamond" w:hAnsi="Garamond"/>
                <w:sz w:val="28"/>
                <w:szCs w:val="28"/>
              </w:rPr>
              <w:t xml:space="preserve"> </w:t>
            </w:r>
            <w:proofErr w:type="spellStart"/>
            <w:r w:rsidRPr="000C2D22">
              <w:rPr>
                <w:rFonts w:ascii="Garamond" w:hAnsi="Garamond"/>
                <w:sz w:val="28"/>
                <w:szCs w:val="28"/>
              </w:rPr>
              <w:t>beccaghyn</w:t>
            </w:r>
            <w:proofErr w:type="spellEnd"/>
            <w:r w:rsidRPr="000C2D22">
              <w:rPr>
                <w:rFonts w:ascii="Garamond" w:hAnsi="Garamond"/>
                <w:sz w:val="28"/>
                <w:szCs w:val="28"/>
              </w:rPr>
              <w:t xml:space="preserve">, </w:t>
            </w:r>
            <w:proofErr w:type="spellStart"/>
            <w:r w:rsidRPr="000C2D22">
              <w:rPr>
                <w:rFonts w:ascii="Garamond" w:hAnsi="Garamond"/>
                <w:sz w:val="28"/>
                <w:szCs w:val="28"/>
              </w:rPr>
              <w:t>nagh</w:t>
            </w:r>
            <w:proofErr w:type="spellEnd"/>
            <w:r w:rsidRPr="000C2D22">
              <w:rPr>
                <w:rFonts w:ascii="Garamond" w:hAnsi="Garamond"/>
                <w:sz w:val="28"/>
                <w:szCs w:val="28"/>
              </w:rPr>
              <w:t xml:space="preserve"> jean e </w:t>
            </w:r>
            <w:proofErr w:type="spellStart"/>
            <w:r w:rsidRPr="000C2D22">
              <w:rPr>
                <w:rFonts w:ascii="Garamond" w:hAnsi="Garamond"/>
                <w:sz w:val="28"/>
                <w:szCs w:val="28"/>
              </w:rPr>
              <w:t>nyn</w:t>
            </w:r>
            <w:proofErr w:type="spellEnd"/>
            <w:r w:rsidRPr="000C2D22">
              <w:rPr>
                <w:rFonts w:ascii="Garamond" w:hAnsi="Garamond"/>
                <w:sz w:val="28"/>
                <w:szCs w:val="28"/>
              </w:rPr>
              <w:t xml:space="preserve"> </w:t>
            </w:r>
            <w:proofErr w:type="spellStart"/>
            <w:r w:rsidRPr="000C2D22">
              <w:rPr>
                <w:rFonts w:ascii="Garamond" w:hAnsi="Garamond"/>
                <w:sz w:val="28"/>
                <w:szCs w:val="28"/>
              </w:rPr>
              <w:t>gerragh</w:t>
            </w:r>
            <w:proofErr w:type="spellEnd"/>
            <w:r w:rsidRPr="000C2D22">
              <w:rPr>
                <w:rFonts w:ascii="Garamond" w:hAnsi="Garamond"/>
                <w:sz w:val="28"/>
                <w:szCs w:val="28"/>
              </w:rPr>
              <w:t xml:space="preserve"> </w:t>
            </w:r>
            <w:proofErr w:type="spellStart"/>
            <w:r w:rsidRPr="000C2D22">
              <w:rPr>
                <w:rFonts w:ascii="Garamond" w:hAnsi="Garamond"/>
                <w:sz w:val="28"/>
                <w:szCs w:val="28"/>
              </w:rPr>
              <w:t>myr</w:t>
            </w:r>
            <w:proofErr w:type="spellEnd"/>
            <w:r w:rsidRPr="000C2D22">
              <w:rPr>
                <w:rFonts w:ascii="Garamond" w:hAnsi="Garamond"/>
                <w:sz w:val="28"/>
                <w:szCs w:val="28"/>
              </w:rPr>
              <w:t xml:space="preserve"> ta shin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cairagh</w:t>
            </w:r>
            <w:proofErr w:type="spellEnd"/>
            <w:r w:rsidRPr="000C2D22">
              <w:rPr>
                <w:rFonts w:ascii="Garamond" w:hAnsi="Garamond"/>
                <w:sz w:val="28"/>
                <w:szCs w:val="28"/>
              </w:rPr>
              <w:t xml:space="preserve"> [118] </w:t>
            </w:r>
            <w:proofErr w:type="spellStart"/>
            <w:r w:rsidRPr="000C2D22">
              <w:rPr>
                <w:rFonts w:ascii="Garamond" w:hAnsi="Garamond"/>
                <w:sz w:val="28"/>
                <w:szCs w:val="28"/>
              </w:rPr>
              <w:t>toilchin</w:t>
            </w:r>
            <w:proofErr w:type="spellEnd"/>
            <w:r w:rsidRPr="000C2D22">
              <w:rPr>
                <w:rFonts w:ascii="Garamond" w:hAnsi="Garamond"/>
                <w:sz w:val="28"/>
                <w:szCs w:val="28"/>
              </w:rPr>
              <w:t xml:space="preserve">, son </w:t>
            </w:r>
            <w:proofErr w:type="spellStart"/>
            <w:r w:rsidRPr="000C2D22">
              <w:rPr>
                <w:rFonts w:ascii="Garamond" w:hAnsi="Garamond"/>
                <w:sz w:val="28"/>
                <w:szCs w:val="28"/>
              </w:rPr>
              <w:t>myr</w:t>
            </w:r>
            <w:proofErr w:type="spellEnd"/>
            <w:r w:rsidRPr="000C2D22">
              <w:rPr>
                <w:rFonts w:ascii="Garamond" w:hAnsi="Garamond"/>
                <w:sz w:val="28"/>
                <w:szCs w:val="28"/>
              </w:rPr>
              <w:t xml:space="preserve"> </w:t>
            </w:r>
            <w:proofErr w:type="spellStart"/>
            <w:r w:rsidRPr="000C2D22">
              <w:rPr>
                <w:rFonts w:ascii="Garamond" w:hAnsi="Garamond"/>
                <w:sz w:val="28"/>
                <w:szCs w:val="28"/>
              </w:rPr>
              <w:t>shen</w:t>
            </w:r>
            <w:proofErr w:type="spellEnd"/>
            <w:r w:rsidRPr="000C2D22">
              <w:rPr>
                <w:rFonts w:ascii="Garamond" w:hAnsi="Garamond"/>
                <w:sz w:val="28"/>
                <w:szCs w:val="28"/>
              </w:rPr>
              <w:t xml:space="preserve"> </w:t>
            </w:r>
            <w:proofErr w:type="spellStart"/>
            <w:r w:rsidRPr="000C2D22">
              <w:rPr>
                <w:rFonts w:ascii="Garamond" w:hAnsi="Garamond"/>
                <w:sz w:val="28"/>
                <w:szCs w:val="28"/>
              </w:rPr>
              <w:t>te</w:t>
            </w:r>
            <w:proofErr w:type="spellEnd"/>
            <w:r w:rsidRPr="000C2D22">
              <w:rPr>
                <w:rFonts w:ascii="Garamond" w:hAnsi="Garamond"/>
                <w:sz w:val="28"/>
                <w:szCs w:val="28"/>
              </w:rPr>
              <w:t xml:space="preserve"> er </w:t>
            </w:r>
            <w:proofErr w:type="spellStart"/>
            <w:r w:rsidRPr="000C2D22">
              <w:rPr>
                <w:rFonts w:ascii="Garamond" w:hAnsi="Garamond"/>
                <w:sz w:val="28"/>
                <w:szCs w:val="28"/>
              </w:rPr>
              <w:t>Yialdyn</w:t>
            </w:r>
            <w:proofErr w:type="spellEnd"/>
            <w:r w:rsidRPr="000C2D22">
              <w:rPr>
                <w:rFonts w:ascii="Garamond" w:hAnsi="Garamond"/>
                <w:sz w:val="28"/>
                <w:szCs w:val="28"/>
              </w:rPr>
              <w:t xml:space="preserve"> </w:t>
            </w:r>
            <w:proofErr w:type="spellStart"/>
            <w:r w:rsidRPr="000C2D22">
              <w:rPr>
                <w:rFonts w:ascii="Garamond" w:hAnsi="Garamond"/>
                <w:sz w:val="28"/>
                <w:szCs w:val="28"/>
              </w:rPr>
              <w:t>daue</w:t>
            </w:r>
            <w:proofErr w:type="spellEnd"/>
            <w:r w:rsidRPr="000C2D22">
              <w:rPr>
                <w:rFonts w:ascii="Garamond" w:hAnsi="Garamond"/>
                <w:sz w:val="28"/>
                <w:szCs w:val="28"/>
              </w:rPr>
              <w:t xml:space="preserve"> </w:t>
            </w:r>
            <w:proofErr w:type="spellStart"/>
            <w:r w:rsidRPr="000C2D22">
              <w:rPr>
                <w:rFonts w:ascii="Garamond" w:hAnsi="Garamond"/>
                <w:sz w:val="28"/>
                <w:szCs w:val="28"/>
              </w:rPr>
              <w:t>ooilley</w:t>
            </w:r>
            <w:proofErr w:type="spellEnd"/>
            <w:r w:rsidRPr="000C2D22">
              <w:rPr>
                <w:rFonts w:ascii="Garamond" w:hAnsi="Garamond"/>
                <w:sz w:val="28"/>
                <w:szCs w:val="28"/>
              </w:rPr>
              <w:t xml:space="preserve"> ta goal </w:t>
            </w:r>
            <w:proofErr w:type="spellStart"/>
            <w:r w:rsidRPr="000C2D22">
              <w:rPr>
                <w:rFonts w:ascii="Garamond" w:hAnsi="Garamond"/>
                <w:sz w:val="28"/>
                <w:szCs w:val="28"/>
              </w:rPr>
              <w:t>rish</w:t>
            </w:r>
            <w:proofErr w:type="spellEnd"/>
            <w:r w:rsidRPr="000C2D22">
              <w:rPr>
                <w:rFonts w:ascii="Garamond" w:hAnsi="Garamond"/>
                <w:sz w:val="28"/>
                <w:szCs w:val="28"/>
              </w:rPr>
              <w:t xml:space="preserve"> as </w:t>
            </w:r>
            <w:proofErr w:type="spellStart"/>
            <w:r w:rsidRPr="000C2D22">
              <w:rPr>
                <w:rFonts w:ascii="Garamond" w:hAnsi="Garamond"/>
                <w:sz w:val="28"/>
                <w:szCs w:val="28"/>
              </w:rPr>
              <w:t>tregeil</w:t>
            </w:r>
            <w:proofErr w:type="spellEnd"/>
            <w:r w:rsidRPr="000C2D22">
              <w:rPr>
                <w:rFonts w:ascii="Garamond" w:hAnsi="Garamond"/>
                <w:sz w:val="28"/>
                <w:szCs w:val="28"/>
              </w:rPr>
              <w:t xml:space="preserve"> </w:t>
            </w:r>
            <w:proofErr w:type="spellStart"/>
            <w:r w:rsidRPr="000C2D22">
              <w:rPr>
                <w:rFonts w:ascii="Garamond" w:hAnsi="Garamond"/>
                <w:sz w:val="28"/>
                <w:szCs w:val="28"/>
              </w:rPr>
              <w:t>nyn</w:t>
            </w:r>
            <w:proofErr w:type="spellEnd"/>
            <w:r w:rsidRPr="000C2D22">
              <w:rPr>
                <w:rFonts w:ascii="Garamond" w:hAnsi="Garamond"/>
                <w:sz w:val="28"/>
                <w:szCs w:val="28"/>
              </w:rPr>
              <w:t xml:space="preserve"> </w:t>
            </w:r>
            <w:proofErr w:type="spellStart"/>
            <w:r w:rsidRPr="000C2D22">
              <w:rPr>
                <w:rFonts w:ascii="Garamond" w:hAnsi="Garamond"/>
                <w:sz w:val="28"/>
                <w:szCs w:val="28"/>
              </w:rPr>
              <w:t>beccaghyn</w:t>
            </w:r>
            <w:proofErr w:type="spellEnd"/>
            <w:r w:rsidRPr="000C2D22">
              <w:rPr>
                <w:rFonts w:ascii="Garamond" w:hAnsi="Garamond"/>
                <w:sz w:val="28"/>
                <w:szCs w:val="28"/>
              </w:rPr>
              <w:t xml:space="preserve">. </w:t>
            </w:r>
          </w:p>
        </w:tc>
        <w:tc>
          <w:tcPr>
            <w:tcW w:w="3825" w:type="dxa"/>
          </w:tcPr>
          <w:p w14:paraId="3B910926"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That God would be merciful unto us, and forgive us our Sins</w:t>
            </w:r>
            <w:r w:rsidRPr="008072AD">
              <w:rPr>
                <w:rFonts w:ascii="Garamond" w:hAnsi="Garamond" w:cs="Times New Roman"/>
                <w:sz w:val="28"/>
              </w:rPr>
              <w:t> ;</w:t>
            </w:r>
            <w:r w:rsidRPr="008072AD">
              <w:rPr>
                <w:rFonts w:ascii="Garamond" w:hAnsi="Garamond" w:cs="Times New Roman"/>
                <w:i/>
                <w:sz w:val="28"/>
              </w:rPr>
              <w:t xml:space="preserve"> that he would not punish us, as we justly deserve</w:t>
            </w:r>
            <w:r w:rsidRPr="008072AD">
              <w:rPr>
                <w:rFonts w:ascii="Garamond" w:hAnsi="Garamond" w:cs="Times New Roman"/>
                <w:sz w:val="28"/>
              </w:rPr>
              <w:t> ;</w:t>
            </w:r>
            <w:r w:rsidRPr="008072AD">
              <w:rPr>
                <w:rFonts w:ascii="Garamond" w:hAnsi="Garamond" w:cs="Times New Roman"/>
                <w:i/>
                <w:sz w:val="28"/>
              </w:rPr>
              <w:t xml:space="preserve"> For so he hath promised to all such as confess and forsake their sins.</w:t>
            </w:r>
          </w:p>
        </w:tc>
        <w:tc>
          <w:tcPr>
            <w:tcW w:w="0" w:type="auto"/>
          </w:tcPr>
          <w:p w14:paraId="4618CFD2"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144F69CA" w14:textId="77777777" w:rsidTr="004B200B">
        <w:tc>
          <w:tcPr>
            <w:tcW w:w="4253" w:type="dxa"/>
          </w:tcPr>
          <w:p w14:paraId="586EA2A0" w14:textId="77777777" w:rsidR="002B6679" w:rsidRPr="000C2D22" w:rsidRDefault="002B6679" w:rsidP="00DB60C3">
            <w:pPr>
              <w:pStyle w:val="CM3"/>
              <w:widowControl/>
              <w:spacing w:line="240" w:lineRule="auto"/>
              <w:ind w:firstLine="227"/>
              <w:jc w:val="both"/>
              <w:rPr>
                <w:rFonts w:ascii="Garamond" w:hAnsi="Garamond"/>
                <w:sz w:val="28"/>
                <w:szCs w:val="28"/>
              </w:rPr>
            </w:pPr>
            <w:r w:rsidRPr="000C2D22">
              <w:rPr>
                <w:rFonts w:ascii="Garamond" w:hAnsi="Garamond"/>
                <w:sz w:val="28"/>
                <w:szCs w:val="28"/>
              </w:rPr>
              <w:t xml:space="preserve">Son y </w:t>
            </w:r>
            <w:proofErr w:type="spellStart"/>
            <w:r w:rsidRPr="000C2D22">
              <w:rPr>
                <w:rFonts w:ascii="Garamond" w:hAnsi="Garamond"/>
                <w:sz w:val="28"/>
                <w:szCs w:val="28"/>
              </w:rPr>
              <w:t>gialdyn</w:t>
            </w:r>
            <w:proofErr w:type="spellEnd"/>
            <w:r w:rsidRPr="000C2D22">
              <w:rPr>
                <w:rFonts w:ascii="Garamond" w:hAnsi="Garamond"/>
                <w:sz w:val="28"/>
                <w:szCs w:val="28"/>
              </w:rPr>
              <w:t xml:space="preserve"> </w:t>
            </w:r>
            <w:proofErr w:type="spellStart"/>
            <w:r w:rsidRPr="000C2D22">
              <w:rPr>
                <w:rFonts w:ascii="Garamond" w:hAnsi="Garamond"/>
                <w:sz w:val="28"/>
                <w:szCs w:val="28"/>
              </w:rPr>
              <w:t>grasoil</w:t>
            </w:r>
            <w:proofErr w:type="spellEnd"/>
            <w:r w:rsidRPr="000C2D22">
              <w:rPr>
                <w:rFonts w:ascii="Garamond" w:hAnsi="Garamond"/>
                <w:sz w:val="28"/>
                <w:szCs w:val="28"/>
              </w:rPr>
              <w:t xml:space="preserve"> </w:t>
            </w:r>
            <w:proofErr w:type="spellStart"/>
            <w:r w:rsidRPr="000C2D22">
              <w:rPr>
                <w:rFonts w:ascii="Garamond" w:hAnsi="Garamond"/>
                <w:sz w:val="28"/>
                <w:szCs w:val="28"/>
              </w:rPr>
              <w:t>cheddyn</w:t>
            </w:r>
            <w:proofErr w:type="spellEnd"/>
            <w:r w:rsidRPr="000C2D22">
              <w:rPr>
                <w:rFonts w:ascii="Garamond" w:hAnsi="Garamond"/>
                <w:sz w:val="28"/>
                <w:szCs w:val="28"/>
              </w:rPr>
              <w:t xml:space="preserve"> ta shin </w:t>
            </w:r>
            <w:proofErr w:type="spellStart"/>
            <w:r w:rsidRPr="000C2D22">
              <w:rPr>
                <w:rFonts w:ascii="Garamond" w:hAnsi="Garamond"/>
                <w:sz w:val="28"/>
                <w:szCs w:val="28"/>
              </w:rPr>
              <w:t>soilshagh</w:t>
            </w:r>
            <w:proofErr w:type="spellEnd"/>
            <w:r w:rsidRPr="000C2D22">
              <w:rPr>
                <w:rFonts w:ascii="Garamond" w:hAnsi="Garamond"/>
                <w:sz w:val="28"/>
                <w:szCs w:val="28"/>
              </w:rPr>
              <w:t xml:space="preserve"> shin </w:t>
            </w:r>
            <w:proofErr w:type="spellStart"/>
            <w:r w:rsidRPr="000C2D22">
              <w:rPr>
                <w:rFonts w:ascii="Garamond" w:hAnsi="Garamond"/>
                <w:sz w:val="28"/>
                <w:szCs w:val="28"/>
              </w:rPr>
              <w:t>hene</w:t>
            </w:r>
            <w:proofErr w:type="spellEnd"/>
            <w:r w:rsidRPr="000C2D22">
              <w:rPr>
                <w:rFonts w:ascii="Garamond" w:hAnsi="Garamond"/>
                <w:sz w:val="28"/>
                <w:szCs w:val="28"/>
              </w:rPr>
              <w:t xml:space="preserve"> </w:t>
            </w:r>
            <w:proofErr w:type="spellStart"/>
            <w:r w:rsidRPr="000C2D22">
              <w:rPr>
                <w:rFonts w:ascii="Garamond" w:hAnsi="Garamond"/>
                <w:sz w:val="28"/>
                <w:szCs w:val="28"/>
              </w:rPr>
              <w:t>booisal</w:t>
            </w:r>
            <w:proofErr w:type="spellEnd"/>
            <w:r w:rsidRPr="000C2D22">
              <w:rPr>
                <w:rFonts w:ascii="Garamond" w:hAnsi="Garamond"/>
                <w:sz w:val="28"/>
                <w:szCs w:val="28"/>
              </w:rPr>
              <w:t xml:space="preserve"> </w:t>
            </w:r>
            <w:proofErr w:type="spellStart"/>
            <w:r w:rsidRPr="000C2D22">
              <w:rPr>
                <w:rFonts w:ascii="Garamond" w:hAnsi="Garamond"/>
                <w:sz w:val="28"/>
                <w:szCs w:val="28"/>
              </w:rPr>
              <w:t>ayns</w:t>
            </w:r>
            <w:proofErr w:type="spellEnd"/>
            <w:r w:rsidRPr="000C2D22">
              <w:rPr>
                <w:rFonts w:ascii="Garamond" w:hAnsi="Garamond"/>
                <w:sz w:val="28"/>
                <w:szCs w:val="28"/>
              </w:rPr>
              <w:t xml:space="preserve">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arryltagh</w:t>
            </w:r>
            <w:proofErr w:type="spellEnd"/>
            <w:r w:rsidRPr="000C2D22">
              <w:rPr>
                <w:rFonts w:ascii="Garamond" w:hAnsi="Garamond"/>
                <w:sz w:val="28"/>
                <w:szCs w:val="28"/>
              </w:rPr>
              <w:t xml:space="preserve"> </w:t>
            </w:r>
            <w:proofErr w:type="spellStart"/>
            <w:r w:rsidRPr="000C2D22">
              <w:rPr>
                <w:rFonts w:ascii="Garamond" w:hAnsi="Garamond"/>
                <w:sz w:val="28"/>
                <w:szCs w:val="28"/>
              </w:rPr>
              <w:t>leih</w:t>
            </w:r>
            <w:proofErr w:type="spellEnd"/>
            <w:r w:rsidRPr="000C2D22">
              <w:rPr>
                <w:rFonts w:ascii="Garamond" w:hAnsi="Garamond"/>
                <w:sz w:val="28"/>
                <w:szCs w:val="28"/>
              </w:rPr>
              <w:t xml:space="preserve"> da </w:t>
            </w:r>
            <w:proofErr w:type="spellStart"/>
            <w:r w:rsidRPr="000C2D22">
              <w:rPr>
                <w:rFonts w:ascii="Garamond" w:hAnsi="Garamond"/>
                <w:sz w:val="28"/>
                <w:szCs w:val="28"/>
              </w:rPr>
              <w:t>ooilley</w:t>
            </w:r>
            <w:proofErr w:type="spellEnd"/>
            <w:r w:rsidRPr="000C2D22">
              <w:rPr>
                <w:rFonts w:ascii="Garamond" w:hAnsi="Garamond"/>
                <w:sz w:val="28"/>
                <w:szCs w:val="28"/>
              </w:rPr>
              <w:t xml:space="preserve"> </w:t>
            </w:r>
            <w:proofErr w:type="spellStart"/>
            <w:r w:rsidRPr="000C2D22">
              <w:rPr>
                <w:rFonts w:ascii="Garamond" w:hAnsi="Garamond"/>
                <w:sz w:val="28"/>
                <w:szCs w:val="28"/>
              </w:rPr>
              <w:t>ny</w:t>
            </w:r>
            <w:proofErr w:type="spellEnd"/>
            <w:r w:rsidRPr="000C2D22">
              <w:rPr>
                <w:rFonts w:ascii="Garamond" w:hAnsi="Garamond"/>
                <w:sz w:val="28"/>
                <w:szCs w:val="28"/>
              </w:rPr>
              <w:t xml:space="preserve"> ta er </w:t>
            </w:r>
            <w:proofErr w:type="spellStart"/>
            <w:r w:rsidRPr="000C2D22">
              <w:rPr>
                <w:rFonts w:ascii="Garamond" w:hAnsi="Garamond"/>
                <w:sz w:val="28"/>
                <w:szCs w:val="28"/>
              </w:rPr>
              <w:t>nianoo</w:t>
            </w:r>
            <w:proofErr w:type="spellEnd"/>
            <w:r w:rsidRPr="000C2D22">
              <w:rPr>
                <w:rFonts w:ascii="Garamond" w:hAnsi="Garamond"/>
                <w:sz w:val="28"/>
                <w:szCs w:val="28"/>
              </w:rPr>
              <w:t xml:space="preserve"> </w:t>
            </w:r>
            <w:proofErr w:type="spellStart"/>
            <w:r w:rsidRPr="000C2D22">
              <w:rPr>
                <w:rFonts w:ascii="Garamond" w:hAnsi="Garamond"/>
                <w:sz w:val="28"/>
                <w:szCs w:val="28"/>
              </w:rPr>
              <w:t>aggair</w:t>
            </w:r>
            <w:proofErr w:type="spellEnd"/>
            <w:r w:rsidRPr="000C2D22">
              <w:rPr>
                <w:rFonts w:ascii="Garamond" w:hAnsi="Garamond"/>
                <w:sz w:val="28"/>
                <w:szCs w:val="28"/>
              </w:rPr>
              <w:t xml:space="preserve"> </w:t>
            </w:r>
            <w:proofErr w:type="spellStart"/>
            <w:r w:rsidRPr="000C2D22">
              <w:rPr>
                <w:rFonts w:ascii="Garamond" w:hAnsi="Garamond"/>
                <w:sz w:val="28"/>
                <w:szCs w:val="28"/>
              </w:rPr>
              <w:t>dooin</w:t>
            </w:r>
            <w:proofErr w:type="spellEnd"/>
            <w:r w:rsidRPr="000C2D22">
              <w:rPr>
                <w:rFonts w:ascii="Garamond" w:hAnsi="Garamond"/>
                <w:sz w:val="28"/>
                <w:szCs w:val="28"/>
              </w:rPr>
              <w:t xml:space="preserve">. </w:t>
            </w:r>
          </w:p>
        </w:tc>
        <w:tc>
          <w:tcPr>
            <w:tcW w:w="3825" w:type="dxa"/>
          </w:tcPr>
          <w:p w14:paraId="2761C498"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For which gracious Promise, we shew </w:t>
            </w:r>
            <w:proofErr w:type="spellStart"/>
            <w:r w:rsidRPr="008072AD">
              <w:rPr>
                <w:rFonts w:ascii="Garamond" w:hAnsi="Garamond" w:cs="Times New Roman"/>
                <w:i/>
                <w:sz w:val="28"/>
              </w:rPr>
              <w:t>our selves</w:t>
            </w:r>
            <w:proofErr w:type="spellEnd"/>
            <w:r w:rsidRPr="008072AD">
              <w:rPr>
                <w:rFonts w:ascii="Garamond" w:hAnsi="Garamond" w:cs="Times New Roman"/>
                <w:i/>
                <w:sz w:val="28"/>
              </w:rPr>
              <w:t xml:space="preserve"> thankful, in freely forgiving all that have offended us. </w:t>
            </w:r>
          </w:p>
        </w:tc>
        <w:tc>
          <w:tcPr>
            <w:tcW w:w="0" w:type="auto"/>
          </w:tcPr>
          <w:p w14:paraId="6CBFC758" w14:textId="77777777" w:rsidR="002B6679" w:rsidRPr="008072AD" w:rsidRDefault="002B6679" w:rsidP="00DB60C3">
            <w:pPr>
              <w:pStyle w:val="ListParagraph"/>
              <w:ind w:left="0"/>
              <w:rPr>
                <w:rFonts w:ascii="Garamond" w:hAnsi="Garamond" w:cs="Times New Roman"/>
                <w:i/>
                <w:sz w:val="20"/>
                <w:szCs w:val="20"/>
              </w:rPr>
            </w:pPr>
          </w:p>
        </w:tc>
      </w:tr>
      <w:tr w:rsidR="002B6679" w:rsidRPr="008072AD" w14:paraId="4CCFB437" w14:textId="77777777" w:rsidTr="004B200B">
        <w:tc>
          <w:tcPr>
            <w:tcW w:w="4253" w:type="dxa"/>
          </w:tcPr>
          <w:p w14:paraId="459A36BC" w14:textId="77777777" w:rsidR="002B6679" w:rsidRPr="000C2D22" w:rsidRDefault="002B6679" w:rsidP="00DB60C3">
            <w:pPr>
              <w:pStyle w:val="CM3"/>
              <w:widowControl/>
              <w:spacing w:line="240" w:lineRule="auto"/>
              <w:ind w:firstLine="227"/>
              <w:jc w:val="both"/>
              <w:rPr>
                <w:rFonts w:ascii="Garamond" w:hAnsi="Garamond"/>
                <w:sz w:val="28"/>
                <w:szCs w:val="28"/>
              </w:rPr>
            </w:pPr>
            <w:r w:rsidRPr="000C2D22">
              <w:rPr>
                <w:rFonts w:ascii="Garamond" w:hAnsi="Garamond"/>
                <w:sz w:val="28"/>
                <w:szCs w:val="28"/>
              </w:rPr>
              <w:t xml:space="preserve">As ta shin </w:t>
            </w:r>
            <w:proofErr w:type="spellStart"/>
            <w:r w:rsidRPr="000C2D22">
              <w:rPr>
                <w:rFonts w:ascii="Garamond" w:hAnsi="Garamond"/>
                <w:sz w:val="28"/>
                <w:szCs w:val="28"/>
              </w:rPr>
              <w:t>guee</w:t>
            </w:r>
            <w:proofErr w:type="spellEnd"/>
            <w:r w:rsidRPr="000C2D22">
              <w:rPr>
                <w:rFonts w:ascii="Garamond" w:hAnsi="Garamond"/>
                <w:sz w:val="28"/>
                <w:szCs w:val="28"/>
              </w:rPr>
              <w:t xml:space="preserve"> son </w:t>
            </w:r>
            <w:proofErr w:type="spellStart"/>
            <w:r w:rsidRPr="000C2D22">
              <w:rPr>
                <w:rFonts w:ascii="Garamond" w:hAnsi="Garamond"/>
                <w:sz w:val="28"/>
                <w:szCs w:val="28"/>
              </w:rPr>
              <w:t>Pardoon</w:t>
            </w:r>
            <w:proofErr w:type="spellEnd"/>
            <w:r w:rsidRPr="000C2D22">
              <w:rPr>
                <w:rFonts w:ascii="Garamond" w:hAnsi="Garamond"/>
                <w:sz w:val="28"/>
                <w:szCs w:val="28"/>
              </w:rPr>
              <w:t xml:space="preserve"> as ta shin </w:t>
            </w:r>
            <w:proofErr w:type="spellStart"/>
            <w:r w:rsidRPr="000C2D22">
              <w:rPr>
                <w:rFonts w:ascii="Garamond" w:hAnsi="Garamond"/>
                <w:sz w:val="28"/>
                <w:szCs w:val="28"/>
              </w:rPr>
              <w:t>leih</w:t>
            </w:r>
            <w:proofErr w:type="spellEnd"/>
            <w:r w:rsidRPr="000C2D22">
              <w:rPr>
                <w:rFonts w:ascii="Garamond" w:hAnsi="Garamond"/>
                <w:sz w:val="28"/>
                <w:szCs w:val="28"/>
              </w:rPr>
              <w:t xml:space="preserve"> da </w:t>
            </w:r>
            <w:proofErr w:type="spellStart"/>
            <w:r w:rsidRPr="000C2D22">
              <w:rPr>
                <w:rFonts w:ascii="Garamond" w:hAnsi="Garamond"/>
                <w:sz w:val="28"/>
                <w:szCs w:val="28"/>
              </w:rPr>
              <w:t>feallagh</w:t>
            </w:r>
            <w:proofErr w:type="spellEnd"/>
            <w:r w:rsidRPr="000C2D22">
              <w:rPr>
                <w:rFonts w:ascii="Garamond" w:hAnsi="Garamond"/>
                <w:sz w:val="28"/>
                <w:szCs w:val="28"/>
              </w:rPr>
              <w:t xml:space="preserve"> </w:t>
            </w:r>
            <w:proofErr w:type="spellStart"/>
            <w:r w:rsidRPr="000C2D22">
              <w:rPr>
                <w:rFonts w:ascii="Garamond" w:hAnsi="Garamond"/>
                <w:sz w:val="28"/>
                <w:szCs w:val="28"/>
              </w:rPr>
              <w:t>elley</w:t>
            </w:r>
            <w:proofErr w:type="spellEnd"/>
            <w:r w:rsidRPr="000C2D22">
              <w:rPr>
                <w:rFonts w:ascii="Garamond" w:hAnsi="Garamond"/>
                <w:sz w:val="28"/>
                <w:szCs w:val="28"/>
              </w:rPr>
              <w:t xml:space="preserve"> cha </w:t>
            </w:r>
            <w:proofErr w:type="spellStart"/>
            <w:r w:rsidRPr="000C2D22">
              <w:rPr>
                <w:rFonts w:ascii="Garamond" w:hAnsi="Garamond"/>
                <w:sz w:val="28"/>
                <w:szCs w:val="28"/>
              </w:rPr>
              <w:t>kinja</w:t>
            </w:r>
            <w:r w:rsidRPr="002B6679">
              <w:rPr>
                <w:rFonts w:ascii="Garamond" w:hAnsi="Garamond"/>
                <w:i/>
                <w:sz w:val="28"/>
                <w:szCs w:val="28"/>
              </w:rPr>
              <w:t>g</w:t>
            </w:r>
            <w:r w:rsidRPr="000C2D22">
              <w:rPr>
                <w:rFonts w:ascii="Garamond" w:hAnsi="Garamond"/>
                <w:sz w:val="28"/>
                <w:szCs w:val="28"/>
              </w:rPr>
              <w:t>h</w:t>
            </w:r>
            <w:proofErr w:type="spellEnd"/>
            <w:r w:rsidRPr="000C2D22">
              <w:rPr>
                <w:rFonts w:ascii="Garamond" w:hAnsi="Garamond"/>
                <w:sz w:val="28"/>
                <w:szCs w:val="28"/>
              </w:rPr>
              <w:t xml:space="preserve"> as ta shin </w:t>
            </w:r>
            <w:proofErr w:type="spellStart"/>
            <w:r w:rsidRPr="000C2D22">
              <w:rPr>
                <w:rFonts w:ascii="Garamond" w:hAnsi="Garamond"/>
                <w:sz w:val="28"/>
                <w:szCs w:val="28"/>
              </w:rPr>
              <w:t>shirrey</w:t>
            </w:r>
            <w:proofErr w:type="spellEnd"/>
            <w:r w:rsidRPr="000C2D22">
              <w:rPr>
                <w:rFonts w:ascii="Garamond" w:hAnsi="Garamond"/>
                <w:sz w:val="28"/>
                <w:szCs w:val="28"/>
              </w:rPr>
              <w:t xml:space="preserve"> </w:t>
            </w:r>
            <w:proofErr w:type="spellStart"/>
            <w:r w:rsidRPr="000C2D22">
              <w:rPr>
                <w:rFonts w:ascii="Garamond" w:hAnsi="Garamond"/>
                <w:sz w:val="28"/>
                <w:szCs w:val="28"/>
              </w:rPr>
              <w:t>nyn</w:t>
            </w:r>
            <w:proofErr w:type="spellEnd"/>
            <w:r w:rsidRPr="000C2D22">
              <w:rPr>
                <w:rFonts w:ascii="Garamond" w:hAnsi="Garamond"/>
                <w:sz w:val="28"/>
                <w:szCs w:val="28"/>
              </w:rPr>
              <w:t xml:space="preserve"> arran </w:t>
            </w:r>
            <w:proofErr w:type="spellStart"/>
            <w:r w:rsidRPr="000C2D22">
              <w:rPr>
                <w:rFonts w:ascii="Garamond" w:hAnsi="Garamond"/>
                <w:sz w:val="28"/>
                <w:szCs w:val="28"/>
              </w:rPr>
              <w:t>gagh</w:t>
            </w:r>
            <w:proofErr w:type="spellEnd"/>
            <w:r w:rsidRPr="000C2D22">
              <w:rPr>
                <w:rFonts w:ascii="Garamond" w:hAnsi="Garamond"/>
                <w:sz w:val="28"/>
                <w:szCs w:val="28"/>
              </w:rPr>
              <w:t xml:space="preserve"> </w:t>
            </w:r>
            <w:proofErr w:type="spellStart"/>
            <w:r w:rsidRPr="000C2D22">
              <w:rPr>
                <w:rFonts w:ascii="Garamond" w:hAnsi="Garamond"/>
                <w:sz w:val="28"/>
                <w:szCs w:val="28"/>
              </w:rPr>
              <w:t>laa</w:t>
            </w:r>
            <w:proofErr w:type="spellEnd"/>
            <w:r w:rsidRPr="000C2D22">
              <w:rPr>
                <w:rFonts w:ascii="Garamond" w:hAnsi="Garamond"/>
                <w:sz w:val="28"/>
                <w:szCs w:val="28"/>
              </w:rPr>
              <w:t xml:space="preserve">, Er-y-fa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beagh</w:t>
            </w:r>
            <w:proofErr w:type="spellEnd"/>
            <w:r w:rsidRPr="000C2D22">
              <w:rPr>
                <w:rFonts w:ascii="Garamond" w:hAnsi="Garamond"/>
                <w:sz w:val="28"/>
                <w:szCs w:val="28"/>
              </w:rPr>
              <w:t xml:space="preserve"> Bea </w:t>
            </w:r>
            <w:proofErr w:type="spellStart"/>
            <w:r w:rsidRPr="000C2D22">
              <w:rPr>
                <w:rFonts w:ascii="Garamond" w:hAnsi="Garamond"/>
                <w:sz w:val="28"/>
                <w:szCs w:val="28"/>
              </w:rPr>
              <w:t>hene</w:t>
            </w:r>
            <w:proofErr w:type="spellEnd"/>
            <w:r w:rsidRPr="000C2D22">
              <w:rPr>
                <w:rFonts w:ascii="Garamond" w:hAnsi="Garamond"/>
                <w:sz w:val="28"/>
                <w:szCs w:val="28"/>
              </w:rPr>
              <w:t xml:space="preserve"> </w:t>
            </w:r>
            <w:proofErr w:type="spellStart"/>
            <w:r w:rsidRPr="000C2D22">
              <w:rPr>
                <w:rFonts w:ascii="Garamond" w:hAnsi="Garamond"/>
                <w:sz w:val="28"/>
                <w:szCs w:val="28"/>
              </w:rPr>
              <w:t>errey</w:t>
            </w:r>
            <w:proofErr w:type="spellEnd"/>
            <w:r w:rsidRPr="000C2D22">
              <w:rPr>
                <w:rFonts w:ascii="Garamond" w:hAnsi="Garamond"/>
                <w:sz w:val="28"/>
                <w:szCs w:val="28"/>
              </w:rPr>
              <w:t xml:space="preserve"> </w:t>
            </w:r>
            <w:proofErr w:type="spellStart"/>
            <w:r w:rsidRPr="000C2D22">
              <w:rPr>
                <w:rFonts w:ascii="Garamond" w:hAnsi="Garamond"/>
                <w:sz w:val="28"/>
                <w:szCs w:val="28"/>
              </w:rPr>
              <w:t>trome</w:t>
            </w:r>
            <w:proofErr w:type="spellEnd"/>
            <w:r w:rsidRPr="000C2D22">
              <w:rPr>
                <w:rFonts w:ascii="Garamond" w:hAnsi="Garamond"/>
                <w:sz w:val="28"/>
                <w:szCs w:val="28"/>
              </w:rPr>
              <w:t xml:space="preserve"> </w:t>
            </w:r>
            <w:proofErr w:type="spellStart"/>
            <w:r w:rsidRPr="000C2D22">
              <w:rPr>
                <w:rFonts w:ascii="Garamond" w:hAnsi="Garamond"/>
                <w:sz w:val="28"/>
                <w:szCs w:val="28"/>
              </w:rPr>
              <w:t>fegooish</w:t>
            </w:r>
            <w:proofErr w:type="spellEnd"/>
            <w:r w:rsidRPr="000C2D22">
              <w:rPr>
                <w:rFonts w:ascii="Garamond" w:hAnsi="Garamond"/>
                <w:sz w:val="28"/>
                <w:szCs w:val="28"/>
              </w:rPr>
              <w:t xml:space="preserve"> </w:t>
            </w:r>
            <w:proofErr w:type="spellStart"/>
            <w:r w:rsidRPr="000C2D22">
              <w:rPr>
                <w:rFonts w:ascii="Garamond" w:hAnsi="Garamond"/>
                <w:sz w:val="28"/>
                <w:szCs w:val="28"/>
              </w:rPr>
              <w:t>treshteil</w:t>
            </w:r>
            <w:proofErr w:type="spellEnd"/>
            <w:r w:rsidRPr="000C2D22">
              <w:rPr>
                <w:rFonts w:ascii="Garamond" w:hAnsi="Garamond"/>
                <w:sz w:val="28"/>
                <w:szCs w:val="28"/>
              </w:rPr>
              <w:t xml:space="preserve"> son </w:t>
            </w:r>
            <w:proofErr w:type="spellStart"/>
            <w:r w:rsidRPr="000C2D22">
              <w:rPr>
                <w:rFonts w:ascii="Garamond" w:hAnsi="Garamond"/>
                <w:sz w:val="28"/>
                <w:szCs w:val="28"/>
              </w:rPr>
              <w:t>myghyn</w:t>
            </w:r>
            <w:proofErr w:type="spellEnd"/>
            <w:r w:rsidRPr="000C2D22">
              <w:rPr>
                <w:rFonts w:ascii="Garamond" w:hAnsi="Garamond"/>
                <w:sz w:val="28"/>
                <w:szCs w:val="28"/>
              </w:rPr>
              <w:t xml:space="preserve">. </w:t>
            </w:r>
          </w:p>
        </w:tc>
        <w:tc>
          <w:tcPr>
            <w:tcW w:w="3825" w:type="dxa"/>
          </w:tcPr>
          <w:p w14:paraId="4832A7A8"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And we pray for Pardon, and we forgive others as constantly as we ask our daily Bread, because Life </w:t>
            </w:r>
            <w:proofErr w:type="spellStart"/>
            <w:r w:rsidRPr="008072AD">
              <w:rPr>
                <w:rFonts w:ascii="Garamond" w:hAnsi="Garamond" w:cs="Times New Roman"/>
                <w:i/>
                <w:sz w:val="28"/>
              </w:rPr>
              <w:t>it self</w:t>
            </w:r>
            <w:proofErr w:type="spellEnd"/>
            <w:r w:rsidRPr="008072AD">
              <w:rPr>
                <w:rFonts w:ascii="Garamond" w:hAnsi="Garamond" w:cs="Times New Roman"/>
                <w:i/>
                <w:sz w:val="28"/>
              </w:rPr>
              <w:t xml:space="preserve"> would be a Burthen without Hopes of Mercy. </w:t>
            </w:r>
          </w:p>
        </w:tc>
        <w:tc>
          <w:tcPr>
            <w:tcW w:w="0" w:type="auto"/>
          </w:tcPr>
          <w:p w14:paraId="5A56BE4F" w14:textId="77777777" w:rsidR="002B6679" w:rsidRPr="008072AD" w:rsidRDefault="002B6679" w:rsidP="00DB60C3">
            <w:pPr>
              <w:pStyle w:val="ListParagraph"/>
              <w:ind w:left="0"/>
              <w:rPr>
                <w:rFonts w:ascii="Garamond" w:hAnsi="Garamond" w:cs="Times New Roman"/>
                <w:i/>
                <w:sz w:val="20"/>
                <w:szCs w:val="20"/>
              </w:rPr>
            </w:pPr>
          </w:p>
        </w:tc>
      </w:tr>
      <w:tr w:rsidR="002B6679" w:rsidRPr="008072AD" w14:paraId="211FC6ED" w14:textId="77777777" w:rsidTr="004B200B">
        <w:tc>
          <w:tcPr>
            <w:tcW w:w="4253" w:type="dxa"/>
          </w:tcPr>
          <w:p w14:paraId="574181D0" w14:textId="77777777" w:rsidR="002B6679" w:rsidRPr="002B6679" w:rsidRDefault="002B6679" w:rsidP="00DB60C3">
            <w:pPr>
              <w:pStyle w:val="CM3"/>
              <w:widowControl/>
              <w:spacing w:line="240" w:lineRule="auto"/>
              <w:ind w:firstLine="227"/>
              <w:jc w:val="both"/>
              <w:rPr>
                <w:rFonts w:ascii="Old English Text MT" w:hAnsi="Old English Text MT"/>
                <w:sz w:val="28"/>
                <w:szCs w:val="28"/>
              </w:rPr>
            </w:pPr>
            <w:r w:rsidRPr="002B6679">
              <w:rPr>
                <w:rFonts w:ascii="Old English Text MT" w:hAnsi="Old English Text MT"/>
                <w:sz w:val="28"/>
                <w:szCs w:val="28"/>
              </w:rPr>
              <w:t xml:space="preserve">As </w:t>
            </w:r>
            <w:proofErr w:type="spellStart"/>
            <w:r w:rsidRPr="002B6679">
              <w:rPr>
                <w:rFonts w:ascii="Old English Text MT" w:hAnsi="Old English Text MT"/>
                <w:sz w:val="28"/>
                <w:szCs w:val="28"/>
              </w:rPr>
              <w:t>ny</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leeid</w:t>
            </w:r>
            <w:proofErr w:type="spellEnd"/>
            <w:r w:rsidRPr="002B6679">
              <w:rPr>
                <w:rFonts w:ascii="Old English Text MT" w:hAnsi="Old English Text MT"/>
                <w:sz w:val="28"/>
                <w:szCs w:val="28"/>
              </w:rPr>
              <w:t xml:space="preserve"> shin </w:t>
            </w:r>
            <w:proofErr w:type="spellStart"/>
            <w:r w:rsidRPr="002B6679">
              <w:rPr>
                <w:rFonts w:ascii="Old English Text MT" w:hAnsi="Old English Text MT"/>
                <w:sz w:val="28"/>
                <w:szCs w:val="28"/>
              </w:rPr>
              <w:t>ayns</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miolagh</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agh</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livrey</w:t>
            </w:r>
            <w:proofErr w:type="spellEnd"/>
            <w:r w:rsidRPr="002B6679">
              <w:rPr>
                <w:rFonts w:ascii="Old English Text MT" w:hAnsi="Old English Text MT"/>
                <w:sz w:val="28"/>
                <w:szCs w:val="28"/>
              </w:rPr>
              <w:t xml:space="preserve"> shin </w:t>
            </w:r>
            <w:proofErr w:type="spellStart"/>
            <w:r w:rsidRPr="002B6679">
              <w:rPr>
                <w:rFonts w:ascii="Old English Text MT" w:hAnsi="Old English Text MT"/>
                <w:sz w:val="28"/>
                <w:szCs w:val="28"/>
              </w:rPr>
              <w:t>veih</w:t>
            </w:r>
            <w:proofErr w:type="spellEnd"/>
            <w:r w:rsidRPr="002B6679">
              <w:rPr>
                <w:rFonts w:ascii="Old English Text MT" w:hAnsi="Old English Text MT"/>
                <w:sz w:val="28"/>
                <w:szCs w:val="28"/>
              </w:rPr>
              <w:t xml:space="preserve"> </w:t>
            </w:r>
            <w:proofErr w:type="spellStart"/>
            <w:r w:rsidRPr="002B6679">
              <w:rPr>
                <w:rFonts w:ascii="Old English Text MT" w:hAnsi="Old English Text MT"/>
                <w:sz w:val="28"/>
                <w:szCs w:val="28"/>
              </w:rPr>
              <w:t>olk</w:t>
            </w:r>
            <w:proofErr w:type="spellEnd"/>
            <w:r w:rsidRPr="002B6679">
              <w:rPr>
                <w:rFonts w:ascii="Old English Text MT" w:hAnsi="Old English Text MT"/>
                <w:sz w:val="28"/>
                <w:szCs w:val="28"/>
              </w:rPr>
              <w:t xml:space="preserve">. </w:t>
            </w:r>
          </w:p>
        </w:tc>
        <w:tc>
          <w:tcPr>
            <w:tcW w:w="3825" w:type="dxa"/>
          </w:tcPr>
          <w:p w14:paraId="071DEE9E" w14:textId="77777777" w:rsidR="002B6679" w:rsidRPr="008072AD" w:rsidRDefault="002B6679" w:rsidP="00DB60C3">
            <w:pPr>
              <w:pStyle w:val="ListParagraph"/>
              <w:ind w:left="0" w:firstLine="227"/>
              <w:jc w:val="both"/>
              <w:rPr>
                <w:rFonts w:ascii="Old English Text MT" w:hAnsi="Old English Text MT" w:cs="Times New Roman"/>
                <w:sz w:val="28"/>
              </w:rPr>
            </w:pPr>
            <w:r w:rsidRPr="008072AD">
              <w:rPr>
                <w:rFonts w:ascii="Old English Text MT" w:hAnsi="Old English Text MT" w:cs="Times New Roman"/>
                <w:sz w:val="28"/>
              </w:rPr>
              <w:t xml:space="preserve">And lead us not into Temptation, but deliver us from Evil. </w:t>
            </w:r>
          </w:p>
        </w:tc>
        <w:tc>
          <w:tcPr>
            <w:tcW w:w="0" w:type="auto"/>
          </w:tcPr>
          <w:p w14:paraId="2257E603"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376B2D7B" w14:textId="77777777" w:rsidTr="004B200B">
        <w:tc>
          <w:tcPr>
            <w:tcW w:w="4253" w:type="dxa"/>
          </w:tcPr>
          <w:p w14:paraId="5B1F30A9" w14:textId="77777777" w:rsidR="002B6679" w:rsidRPr="000C2D22" w:rsidRDefault="002B6679" w:rsidP="00DB60C3">
            <w:pPr>
              <w:pStyle w:val="CM3"/>
              <w:widowControl/>
              <w:spacing w:line="240" w:lineRule="auto"/>
              <w:ind w:firstLine="227"/>
              <w:jc w:val="both"/>
              <w:rPr>
                <w:rFonts w:ascii="Garamond" w:hAnsi="Garamond"/>
                <w:sz w:val="28"/>
                <w:szCs w:val="28"/>
              </w:rPr>
            </w:pPr>
            <w:r w:rsidRPr="000C2D22">
              <w:rPr>
                <w:rFonts w:ascii="Garamond" w:hAnsi="Garamond"/>
                <w:i/>
                <w:sz w:val="28"/>
                <w:szCs w:val="28"/>
              </w:rPr>
              <w:t>Q.</w:t>
            </w:r>
            <w:r w:rsidRPr="000C2D22">
              <w:rPr>
                <w:rFonts w:ascii="Garamond" w:hAnsi="Garamond"/>
                <w:sz w:val="28"/>
                <w:szCs w:val="28"/>
              </w:rPr>
              <w:t xml:space="preserve"> </w:t>
            </w:r>
            <w:proofErr w:type="spellStart"/>
            <w:r w:rsidRPr="000C2D22">
              <w:rPr>
                <w:rFonts w:ascii="Garamond" w:hAnsi="Garamond"/>
                <w:sz w:val="28"/>
                <w:szCs w:val="28"/>
              </w:rPr>
              <w:t>Cre</w:t>
            </w:r>
            <w:proofErr w:type="spellEnd"/>
            <w:r w:rsidRPr="000C2D22">
              <w:rPr>
                <w:rFonts w:ascii="Garamond" w:hAnsi="Garamond"/>
                <w:sz w:val="28"/>
                <w:szCs w:val="28"/>
              </w:rPr>
              <w:t xml:space="preserve"> son ta shin </w:t>
            </w:r>
            <w:proofErr w:type="spellStart"/>
            <w:r w:rsidRPr="000C2D22">
              <w:rPr>
                <w:rFonts w:ascii="Garamond" w:hAnsi="Garamond"/>
                <w:sz w:val="28"/>
                <w:szCs w:val="28"/>
              </w:rPr>
              <w:t>prayal</w:t>
            </w:r>
            <w:proofErr w:type="spellEnd"/>
            <w:r w:rsidRPr="000C2D22">
              <w:rPr>
                <w:rFonts w:ascii="Garamond" w:hAnsi="Garamond"/>
                <w:sz w:val="28"/>
                <w:szCs w:val="28"/>
              </w:rPr>
              <w:t xml:space="preserve"> </w:t>
            </w:r>
            <w:proofErr w:type="spellStart"/>
            <w:r w:rsidRPr="000C2D22">
              <w:rPr>
                <w:rFonts w:ascii="Garamond" w:hAnsi="Garamond"/>
                <w:sz w:val="28"/>
                <w:szCs w:val="28"/>
              </w:rPr>
              <w:t>ayns</w:t>
            </w:r>
            <w:proofErr w:type="spellEnd"/>
            <w:r w:rsidRPr="000C2D22">
              <w:rPr>
                <w:rFonts w:ascii="Garamond" w:hAnsi="Garamond"/>
                <w:sz w:val="28"/>
                <w:szCs w:val="28"/>
              </w:rPr>
              <w:t xml:space="preserve"> </w:t>
            </w:r>
            <w:proofErr w:type="spellStart"/>
            <w:r w:rsidRPr="000C2D22">
              <w:rPr>
                <w:rFonts w:ascii="Garamond" w:hAnsi="Garamond"/>
                <w:sz w:val="28"/>
                <w:szCs w:val="28"/>
              </w:rPr>
              <w:t>yn</w:t>
            </w:r>
            <w:proofErr w:type="spellEnd"/>
            <w:r w:rsidRPr="000C2D22">
              <w:rPr>
                <w:rFonts w:ascii="Garamond" w:hAnsi="Garamond"/>
                <w:sz w:val="28"/>
                <w:szCs w:val="28"/>
              </w:rPr>
              <w:t xml:space="preserve"> </w:t>
            </w:r>
            <w:proofErr w:type="spellStart"/>
            <w:r w:rsidRPr="000C2D22">
              <w:rPr>
                <w:rFonts w:ascii="Garamond" w:hAnsi="Garamond"/>
                <w:sz w:val="28"/>
                <w:szCs w:val="28"/>
              </w:rPr>
              <w:t>Accan</w:t>
            </w:r>
            <w:proofErr w:type="spellEnd"/>
            <w:r w:rsidRPr="000C2D22">
              <w:rPr>
                <w:rFonts w:ascii="Garamond" w:hAnsi="Garamond"/>
                <w:sz w:val="28"/>
                <w:szCs w:val="28"/>
              </w:rPr>
              <w:t xml:space="preserve"> </w:t>
            </w:r>
            <w:proofErr w:type="spellStart"/>
            <w:r w:rsidRPr="000C2D22">
              <w:rPr>
                <w:rFonts w:ascii="Garamond" w:hAnsi="Garamond"/>
                <w:sz w:val="28"/>
                <w:szCs w:val="28"/>
              </w:rPr>
              <w:t>shoh</w:t>
            </w:r>
            <w:proofErr w:type="spellEnd"/>
            <w:r w:rsidRPr="000C2D22">
              <w:rPr>
                <w:rFonts w:ascii="Garamond" w:hAnsi="Garamond"/>
                <w:i/>
                <w:sz w:val="28"/>
                <w:szCs w:val="28"/>
              </w:rPr>
              <w:t> </w:t>
            </w:r>
            <w:r w:rsidRPr="000C2D22">
              <w:rPr>
                <w:rFonts w:ascii="Garamond" w:hAnsi="Garamond"/>
                <w:sz w:val="28"/>
                <w:szCs w:val="28"/>
              </w:rPr>
              <w:t xml:space="preserve">? </w:t>
            </w:r>
          </w:p>
        </w:tc>
        <w:tc>
          <w:tcPr>
            <w:tcW w:w="3825" w:type="dxa"/>
          </w:tcPr>
          <w:p w14:paraId="569AB6EF"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do we pray for in this Petition ?</w:t>
            </w:r>
          </w:p>
        </w:tc>
        <w:tc>
          <w:tcPr>
            <w:tcW w:w="0" w:type="auto"/>
          </w:tcPr>
          <w:p w14:paraId="0868CC1D"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29A69816" w14:textId="77777777" w:rsidTr="004B200B">
        <w:tc>
          <w:tcPr>
            <w:tcW w:w="4253" w:type="dxa"/>
          </w:tcPr>
          <w:p w14:paraId="25BCA353" w14:textId="77777777" w:rsidR="002B6679" w:rsidRPr="000C2D22" w:rsidRDefault="002B6679" w:rsidP="00DB60C3">
            <w:pPr>
              <w:pStyle w:val="CM3"/>
              <w:widowControl/>
              <w:spacing w:line="240" w:lineRule="auto"/>
              <w:ind w:firstLine="227"/>
              <w:jc w:val="both"/>
              <w:rPr>
                <w:rFonts w:ascii="Garamond" w:hAnsi="Garamond"/>
                <w:i/>
                <w:sz w:val="28"/>
                <w:szCs w:val="28"/>
              </w:rPr>
            </w:pPr>
            <w:r w:rsidRPr="000C2D22">
              <w:rPr>
                <w:rFonts w:ascii="Garamond" w:hAnsi="Garamond"/>
                <w:i/>
                <w:sz w:val="28"/>
                <w:szCs w:val="28"/>
              </w:rPr>
              <w:t xml:space="preserve">A. </w:t>
            </w:r>
            <w:r w:rsidRPr="000C2D22">
              <w:rPr>
                <w:rFonts w:ascii="Garamond" w:hAnsi="Garamond"/>
                <w:sz w:val="28"/>
                <w:szCs w:val="28"/>
              </w:rPr>
              <w:t xml:space="preserve">Ta shin </w:t>
            </w:r>
            <w:proofErr w:type="spellStart"/>
            <w:r w:rsidRPr="000C2D22">
              <w:rPr>
                <w:rFonts w:ascii="Garamond" w:hAnsi="Garamond"/>
                <w:sz w:val="28"/>
                <w:szCs w:val="28"/>
              </w:rPr>
              <w:t>prayal</w:t>
            </w:r>
            <w:proofErr w:type="spellEnd"/>
            <w:r w:rsidRPr="000C2D22">
              <w:rPr>
                <w:rFonts w:ascii="Garamond" w:hAnsi="Garamond"/>
                <w:sz w:val="28"/>
                <w:szCs w:val="28"/>
              </w:rPr>
              <w:t xml:space="preserve">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vod</w:t>
            </w:r>
            <w:proofErr w:type="spellEnd"/>
            <w:r w:rsidRPr="000C2D22">
              <w:rPr>
                <w:rFonts w:ascii="Garamond" w:hAnsi="Garamond"/>
                <w:sz w:val="28"/>
                <w:szCs w:val="28"/>
              </w:rPr>
              <w:t xml:space="preserve"> </w:t>
            </w:r>
            <w:proofErr w:type="spellStart"/>
            <w:r w:rsidRPr="000C2D22">
              <w:rPr>
                <w:rFonts w:ascii="Garamond" w:hAnsi="Garamond"/>
                <w:sz w:val="28"/>
                <w:szCs w:val="28"/>
              </w:rPr>
              <w:t>Jee</w:t>
            </w:r>
            <w:proofErr w:type="spellEnd"/>
            <w:r w:rsidRPr="000C2D22">
              <w:rPr>
                <w:rFonts w:ascii="Garamond" w:hAnsi="Garamond"/>
                <w:sz w:val="28"/>
                <w:szCs w:val="28"/>
              </w:rPr>
              <w:t xml:space="preserve"> </w:t>
            </w:r>
            <w:proofErr w:type="spellStart"/>
            <w:r w:rsidRPr="000C2D22">
              <w:rPr>
                <w:rFonts w:ascii="Garamond" w:hAnsi="Garamond"/>
                <w:sz w:val="28"/>
                <w:szCs w:val="28"/>
              </w:rPr>
              <w:t>oddys</w:t>
            </w:r>
            <w:proofErr w:type="spellEnd"/>
            <w:r w:rsidRPr="000C2D22">
              <w:rPr>
                <w:rFonts w:ascii="Garamond" w:hAnsi="Garamond"/>
                <w:sz w:val="28"/>
                <w:szCs w:val="28"/>
              </w:rPr>
              <w:t xml:space="preserve"> </w:t>
            </w:r>
            <w:proofErr w:type="spellStart"/>
            <w:r w:rsidRPr="000C2D22">
              <w:rPr>
                <w:rFonts w:ascii="Garamond" w:hAnsi="Garamond"/>
                <w:sz w:val="28"/>
                <w:szCs w:val="28"/>
              </w:rPr>
              <w:t>ny</w:t>
            </w:r>
            <w:proofErr w:type="spellEnd"/>
            <w:r w:rsidRPr="000C2D22">
              <w:rPr>
                <w:rFonts w:ascii="Garamond" w:hAnsi="Garamond"/>
                <w:sz w:val="28"/>
                <w:szCs w:val="28"/>
              </w:rPr>
              <w:t xml:space="preserve"> </w:t>
            </w:r>
            <w:proofErr w:type="spellStart"/>
            <w:r w:rsidRPr="000C2D22">
              <w:rPr>
                <w:rFonts w:ascii="Garamond" w:hAnsi="Garamond"/>
                <w:sz w:val="28"/>
                <w:szCs w:val="28"/>
              </w:rPr>
              <w:t>lomarcan</w:t>
            </w:r>
            <w:proofErr w:type="spellEnd"/>
            <w:r w:rsidRPr="000C2D22">
              <w:rPr>
                <w:rFonts w:ascii="Garamond" w:hAnsi="Garamond"/>
                <w:sz w:val="28"/>
                <w:szCs w:val="28"/>
              </w:rPr>
              <w:t xml:space="preserve"> </w:t>
            </w:r>
            <w:proofErr w:type="spellStart"/>
            <w:r w:rsidRPr="000C2D22">
              <w:rPr>
                <w:rFonts w:ascii="Garamond" w:hAnsi="Garamond"/>
                <w:sz w:val="28"/>
                <w:szCs w:val="28"/>
              </w:rPr>
              <w:t>peccaghyn</w:t>
            </w:r>
            <w:proofErr w:type="spellEnd"/>
            <w:r w:rsidRPr="000C2D22">
              <w:rPr>
                <w:rFonts w:ascii="Garamond" w:hAnsi="Garamond"/>
                <w:sz w:val="28"/>
                <w:szCs w:val="28"/>
              </w:rPr>
              <w:t xml:space="preserve"> y </w:t>
            </w:r>
            <w:proofErr w:type="spellStart"/>
            <w:r w:rsidRPr="000C2D22">
              <w:rPr>
                <w:rFonts w:ascii="Garamond" w:hAnsi="Garamond"/>
                <w:sz w:val="28"/>
                <w:szCs w:val="28"/>
              </w:rPr>
              <w:t>leih</w:t>
            </w:r>
            <w:proofErr w:type="spellEnd"/>
            <w:r w:rsidRPr="000C2D22">
              <w:rPr>
                <w:rFonts w:ascii="Garamond" w:hAnsi="Garamond"/>
                <w:sz w:val="28"/>
                <w:szCs w:val="28"/>
              </w:rPr>
              <w:t xml:space="preserve">, </w:t>
            </w:r>
            <w:proofErr w:type="spellStart"/>
            <w:r w:rsidRPr="000C2D22">
              <w:rPr>
                <w:rFonts w:ascii="Garamond" w:hAnsi="Garamond"/>
                <w:sz w:val="28"/>
                <w:szCs w:val="28"/>
              </w:rPr>
              <w:t>Shyn</w:t>
            </w:r>
            <w:proofErr w:type="spellEnd"/>
            <w:r w:rsidRPr="000C2D22">
              <w:rPr>
                <w:rFonts w:ascii="Garamond" w:hAnsi="Garamond"/>
                <w:sz w:val="28"/>
                <w:szCs w:val="28"/>
              </w:rPr>
              <w:t xml:space="preserve"> y </w:t>
            </w:r>
            <w:proofErr w:type="spellStart"/>
            <w:r w:rsidRPr="000C2D22">
              <w:rPr>
                <w:rFonts w:ascii="Garamond" w:hAnsi="Garamond"/>
                <w:sz w:val="28"/>
                <w:szCs w:val="28"/>
              </w:rPr>
              <w:t>leeideil</w:t>
            </w:r>
            <w:proofErr w:type="spellEnd"/>
            <w:r w:rsidRPr="000C2D22">
              <w:rPr>
                <w:rFonts w:ascii="Garamond" w:hAnsi="Garamond"/>
                <w:sz w:val="28"/>
                <w:szCs w:val="28"/>
              </w:rPr>
              <w:t xml:space="preserve"> </w:t>
            </w:r>
            <w:proofErr w:type="spellStart"/>
            <w:r w:rsidRPr="000C2D22">
              <w:rPr>
                <w:rFonts w:ascii="Garamond" w:hAnsi="Garamond"/>
                <w:sz w:val="28"/>
                <w:szCs w:val="28"/>
              </w:rPr>
              <w:t>liorish</w:t>
            </w:r>
            <w:proofErr w:type="spellEnd"/>
            <w:r w:rsidRPr="000C2D22">
              <w:rPr>
                <w:rFonts w:ascii="Garamond" w:hAnsi="Garamond"/>
                <w:sz w:val="28"/>
                <w:szCs w:val="28"/>
              </w:rPr>
              <w:t xml:space="preserve"> e </w:t>
            </w:r>
            <w:proofErr w:type="spellStart"/>
            <w:r w:rsidRPr="000C2D22">
              <w:rPr>
                <w:rFonts w:ascii="Garamond" w:hAnsi="Garamond"/>
                <w:sz w:val="28"/>
                <w:szCs w:val="28"/>
              </w:rPr>
              <w:t>ghrayse</w:t>
            </w:r>
            <w:proofErr w:type="spellEnd"/>
            <w:r w:rsidRPr="000C2D22">
              <w:rPr>
                <w:rFonts w:ascii="Garamond" w:hAnsi="Garamond"/>
                <w:sz w:val="28"/>
                <w:szCs w:val="28"/>
              </w:rPr>
              <w:t xml:space="preserve">, </w:t>
            </w:r>
            <w:proofErr w:type="spellStart"/>
            <w:r w:rsidRPr="000C2D22">
              <w:rPr>
                <w:rFonts w:ascii="Garamond" w:hAnsi="Garamond"/>
                <w:sz w:val="28"/>
                <w:szCs w:val="28"/>
              </w:rPr>
              <w:t>nagh</w:t>
            </w:r>
            <w:proofErr w:type="spellEnd"/>
            <w:r w:rsidRPr="000C2D22">
              <w:rPr>
                <w:rFonts w:ascii="Garamond" w:hAnsi="Garamond"/>
                <w:sz w:val="28"/>
                <w:szCs w:val="28"/>
              </w:rPr>
              <w:t xml:space="preserve"> jean mad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bragh</w:t>
            </w:r>
            <w:proofErr w:type="spellEnd"/>
            <w:r w:rsidRPr="000C2D22">
              <w:rPr>
                <w:rFonts w:ascii="Garamond" w:hAnsi="Garamond"/>
                <w:sz w:val="28"/>
                <w:szCs w:val="28"/>
              </w:rPr>
              <w:t xml:space="preserve"> </w:t>
            </w:r>
            <w:proofErr w:type="spellStart"/>
            <w:r w:rsidRPr="000C2D22">
              <w:rPr>
                <w:rFonts w:ascii="Garamond" w:hAnsi="Garamond"/>
                <w:sz w:val="28"/>
                <w:szCs w:val="28"/>
              </w:rPr>
              <w:t>eshyn</w:t>
            </w:r>
            <w:proofErr w:type="spellEnd"/>
            <w:r w:rsidRPr="000C2D22">
              <w:rPr>
                <w:rFonts w:ascii="Garamond" w:hAnsi="Garamond"/>
                <w:sz w:val="28"/>
                <w:szCs w:val="28"/>
              </w:rPr>
              <w:t xml:space="preserve"> y </w:t>
            </w:r>
            <w:proofErr w:type="spellStart"/>
            <w:r w:rsidRPr="000C2D22">
              <w:rPr>
                <w:rFonts w:ascii="Garamond" w:hAnsi="Garamond"/>
                <w:sz w:val="28"/>
                <w:szCs w:val="28"/>
              </w:rPr>
              <w:t>eagnagh</w:t>
            </w:r>
            <w:proofErr w:type="spellEnd"/>
            <w:r w:rsidRPr="000C2D22">
              <w:rPr>
                <w:rFonts w:ascii="Garamond" w:hAnsi="Garamond"/>
                <w:sz w:val="28"/>
                <w:szCs w:val="28"/>
              </w:rPr>
              <w:t xml:space="preserve"> d’ </w:t>
            </w:r>
            <w:proofErr w:type="spellStart"/>
            <w:r w:rsidRPr="000C2D22">
              <w:rPr>
                <w:rFonts w:ascii="Garamond" w:hAnsi="Garamond"/>
                <w:i/>
                <w:sz w:val="28"/>
                <w:szCs w:val="28"/>
              </w:rPr>
              <w:t>a</w:t>
            </w:r>
            <w:r w:rsidRPr="000C2D22">
              <w:rPr>
                <w:rFonts w:ascii="Garamond" w:hAnsi="Garamond"/>
                <w:sz w:val="28"/>
                <w:szCs w:val="28"/>
              </w:rPr>
              <w:t>agail</w:t>
            </w:r>
            <w:proofErr w:type="spellEnd"/>
            <w:r w:rsidRPr="000C2D22">
              <w:rPr>
                <w:rFonts w:ascii="Garamond" w:hAnsi="Garamond"/>
                <w:sz w:val="28"/>
                <w:szCs w:val="28"/>
              </w:rPr>
              <w:t xml:space="preserve"> Shin </w:t>
            </w:r>
            <w:proofErr w:type="spellStart"/>
            <w:r w:rsidRPr="000C2D22">
              <w:rPr>
                <w:rFonts w:ascii="Garamond" w:hAnsi="Garamond"/>
                <w:sz w:val="28"/>
                <w:szCs w:val="28"/>
              </w:rPr>
              <w:t>dooin</w:t>
            </w:r>
            <w:proofErr w:type="spellEnd"/>
            <w:r w:rsidRPr="000C2D22">
              <w:rPr>
                <w:rFonts w:ascii="Garamond" w:hAnsi="Garamond"/>
                <w:sz w:val="28"/>
                <w:szCs w:val="28"/>
              </w:rPr>
              <w:t xml:space="preserve"> </w:t>
            </w:r>
            <w:proofErr w:type="spellStart"/>
            <w:r w:rsidRPr="000C2D22">
              <w:rPr>
                <w:rFonts w:ascii="Garamond" w:hAnsi="Garamond"/>
                <w:sz w:val="28"/>
                <w:szCs w:val="28"/>
              </w:rPr>
              <w:t>hene</w:t>
            </w:r>
            <w:proofErr w:type="spellEnd"/>
            <w:r w:rsidRPr="000C2D22">
              <w:rPr>
                <w:rFonts w:ascii="Garamond" w:hAnsi="Garamond"/>
                <w:sz w:val="28"/>
                <w:szCs w:val="28"/>
              </w:rPr>
              <w:t xml:space="preserve">, </w:t>
            </w:r>
            <w:proofErr w:type="spellStart"/>
            <w:r w:rsidRPr="000C2D22">
              <w:rPr>
                <w:rFonts w:ascii="Garamond" w:hAnsi="Garamond"/>
                <w:sz w:val="28"/>
                <w:szCs w:val="28"/>
              </w:rPr>
              <w:t>ny</w:t>
            </w:r>
            <w:proofErr w:type="spellEnd"/>
            <w:r w:rsidRPr="000C2D22">
              <w:rPr>
                <w:rFonts w:ascii="Garamond" w:hAnsi="Garamond"/>
                <w:sz w:val="28"/>
                <w:szCs w:val="28"/>
              </w:rPr>
              <w:t xml:space="preserve"> </w:t>
            </w:r>
            <w:proofErr w:type="spellStart"/>
            <w:r w:rsidRPr="000C2D22">
              <w:rPr>
                <w:rFonts w:ascii="Garamond" w:hAnsi="Garamond"/>
                <w:i/>
                <w:sz w:val="28"/>
                <w:szCs w:val="28"/>
              </w:rPr>
              <w:t>liggey</w:t>
            </w:r>
            <w:proofErr w:type="spellEnd"/>
            <w:r w:rsidRPr="000C2D22">
              <w:rPr>
                <w:rFonts w:ascii="Garamond" w:hAnsi="Garamond"/>
                <w:i/>
                <w:sz w:val="28"/>
                <w:szCs w:val="28"/>
              </w:rPr>
              <w:t xml:space="preserve"> </w:t>
            </w:r>
            <w:proofErr w:type="spellStart"/>
            <w:r w:rsidRPr="000C2D22">
              <w:rPr>
                <w:rFonts w:ascii="Garamond" w:hAnsi="Garamond"/>
                <w:i/>
                <w:sz w:val="28"/>
                <w:szCs w:val="28"/>
              </w:rPr>
              <w:t>dooin</w:t>
            </w:r>
            <w:proofErr w:type="spellEnd"/>
            <w:r w:rsidRPr="000C2D22">
              <w:rPr>
                <w:rFonts w:ascii="Garamond" w:hAnsi="Garamond"/>
                <w:i/>
                <w:sz w:val="28"/>
                <w:szCs w:val="28"/>
              </w:rPr>
              <w:t xml:space="preserve"> </w:t>
            </w:r>
            <w:proofErr w:type="spellStart"/>
            <w:r w:rsidRPr="000C2D22">
              <w:rPr>
                <w:rFonts w:ascii="Garamond" w:hAnsi="Garamond"/>
                <w:i/>
                <w:sz w:val="28"/>
                <w:szCs w:val="28"/>
              </w:rPr>
              <w:t>ve</w:t>
            </w:r>
            <w:proofErr w:type="spellEnd"/>
            <w:r w:rsidRPr="000C2D22">
              <w:rPr>
                <w:rFonts w:ascii="Garamond" w:hAnsi="Garamond"/>
                <w:i/>
                <w:sz w:val="28"/>
                <w:szCs w:val="28"/>
              </w:rPr>
              <w:t xml:space="preserve"> </w:t>
            </w:r>
            <w:proofErr w:type="spellStart"/>
            <w:r w:rsidRPr="000C2D22">
              <w:rPr>
                <w:rFonts w:ascii="Garamond" w:hAnsi="Garamond"/>
                <w:i/>
                <w:sz w:val="28"/>
                <w:szCs w:val="28"/>
              </w:rPr>
              <w:t>miolit</w:t>
            </w:r>
            <w:proofErr w:type="spellEnd"/>
            <w:r w:rsidRPr="000C2D22">
              <w:rPr>
                <w:rFonts w:ascii="Garamond" w:hAnsi="Garamond"/>
                <w:i/>
                <w:sz w:val="28"/>
                <w:szCs w:val="28"/>
              </w:rPr>
              <w:t xml:space="preserve"> er </w:t>
            </w:r>
            <w:proofErr w:type="spellStart"/>
            <w:r w:rsidRPr="000C2D22">
              <w:rPr>
                <w:rFonts w:ascii="Garamond" w:hAnsi="Garamond"/>
                <w:i/>
                <w:sz w:val="28"/>
                <w:szCs w:val="28"/>
              </w:rPr>
              <w:t>skyn</w:t>
            </w:r>
            <w:proofErr w:type="spellEnd"/>
            <w:r w:rsidRPr="000C2D22">
              <w:rPr>
                <w:rFonts w:ascii="Garamond" w:hAnsi="Garamond"/>
                <w:i/>
                <w:sz w:val="28"/>
                <w:szCs w:val="28"/>
              </w:rPr>
              <w:t xml:space="preserve"> </w:t>
            </w:r>
            <w:proofErr w:type="spellStart"/>
            <w:r w:rsidRPr="000C2D22">
              <w:rPr>
                <w:rFonts w:ascii="Garamond" w:hAnsi="Garamond"/>
                <w:i/>
                <w:sz w:val="28"/>
                <w:szCs w:val="28"/>
              </w:rPr>
              <w:t>ny</w:t>
            </w:r>
            <w:proofErr w:type="spellEnd"/>
            <w:r w:rsidRPr="000C2D22">
              <w:rPr>
                <w:rFonts w:ascii="Garamond" w:hAnsi="Garamond"/>
                <w:i/>
                <w:sz w:val="28"/>
                <w:szCs w:val="28"/>
              </w:rPr>
              <w:t xml:space="preserve"> </w:t>
            </w:r>
            <w:proofErr w:type="spellStart"/>
            <w:r w:rsidRPr="000C2D22">
              <w:rPr>
                <w:rFonts w:ascii="Garamond" w:hAnsi="Garamond"/>
                <w:i/>
                <w:sz w:val="28"/>
                <w:szCs w:val="28"/>
              </w:rPr>
              <w:t>oddys</w:t>
            </w:r>
            <w:proofErr w:type="spellEnd"/>
            <w:r w:rsidRPr="000C2D22">
              <w:rPr>
                <w:rFonts w:ascii="Garamond" w:hAnsi="Garamond"/>
                <w:i/>
                <w:sz w:val="28"/>
                <w:szCs w:val="28"/>
              </w:rPr>
              <w:t xml:space="preserve"> mad y </w:t>
            </w:r>
            <w:proofErr w:type="spellStart"/>
            <w:r w:rsidRPr="000C2D22">
              <w:rPr>
                <w:rFonts w:ascii="Garamond" w:hAnsi="Garamond"/>
                <w:i/>
                <w:sz w:val="28"/>
                <w:szCs w:val="28"/>
              </w:rPr>
              <w:t>ymmyrkey</w:t>
            </w:r>
            <w:proofErr w:type="spellEnd"/>
            <w:r w:rsidRPr="000C2D22">
              <w:rPr>
                <w:rFonts w:ascii="Garamond" w:hAnsi="Garamond"/>
                <w:i/>
                <w:sz w:val="28"/>
                <w:szCs w:val="28"/>
              </w:rPr>
              <w:t xml:space="preserve">. </w:t>
            </w:r>
          </w:p>
        </w:tc>
        <w:tc>
          <w:tcPr>
            <w:tcW w:w="3825" w:type="dxa"/>
          </w:tcPr>
          <w:p w14:paraId="50D2603F"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 xml:space="preserve">We pray that God, who only can forgive Sins, may prevent us by his Grace, that we may never force him to leave us to </w:t>
            </w:r>
            <w:proofErr w:type="spellStart"/>
            <w:r w:rsidRPr="008072AD">
              <w:rPr>
                <w:rFonts w:ascii="Garamond" w:hAnsi="Garamond" w:cs="Times New Roman"/>
                <w:i/>
                <w:sz w:val="28"/>
              </w:rPr>
              <w:t>our selves</w:t>
            </w:r>
            <w:proofErr w:type="spellEnd"/>
            <w:r w:rsidRPr="008072AD">
              <w:rPr>
                <w:rFonts w:ascii="Garamond" w:hAnsi="Garamond" w:cs="Times New Roman"/>
                <w:i/>
                <w:sz w:val="28"/>
              </w:rPr>
              <w:t xml:space="preserve">, </w:t>
            </w:r>
            <w:r w:rsidRPr="008072AD">
              <w:rPr>
                <w:rFonts w:ascii="Garamond" w:hAnsi="Garamond" w:cs="Times New Roman"/>
                <w:sz w:val="28"/>
              </w:rPr>
              <w:t>nor suffer us to be tempted above what we are able to bear.</w:t>
            </w:r>
          </w:p>
        </w:tc>
        <w:tc>
          <w:tcPr>
            <w:tcW w:w="0" w:type="auto"/>
          </w:tcPr>
          <w:p w14:paraId="31C33A76"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6ABFBD5E" w14:textId="77777777" w:rsidTr="004B200B">
        <w:tc>
          <w:tcPr>
            <w:tcW w:w="4253" w:type="dxa"/>
          </w:tcPr>
          <w:p w14:paraId="772547F3" w14:textId="77777777" w:rsidR="002B6679" w:rsidRPr="000C2D22" w:rsidRDefault="002B6679" w:rsidP="00DB60C3">
            <w:pPr>
              <w:pStyle w:val="CM3"/>
              <w:widowControl/>
              <w:spacing w:line="240" w:lineRule="auto"/>
              <w:ind w:firstLine="227"/>
              <w:jc w:val="both"/>
              <w:rPr>
                <w:rFonts w:ascii="Garamond" w:hAnsi="Garamond"/>
                <w:sz w:val="28"/>
                <w:szCs w:val="28"/>
              </w:rPr>
            </w:pPr>
            <w:r w:rsidRPr="000C2D22">
              <w:rPr>
                <w:rFonts w:ascii="Garamond" w:hAnsi="Garamond"/>
                <w:sz w:val="28"/>
                <w:szCs w:val="28"/>
              </w:rPr>
              <w:t xml:space="preserve">Son ta shin </w:t>
            </w:r>
            <w:proofErr w:type="spellStart"/>
            <w:r w:rsidRPr="000C2D22">
              <w:rPr>
                <w:rFonts w:ascii="Garamond" w:hAnsi="Garamond"/>
                <w:sz w:val="28"/>
                <w:szCs w:val="28"/>
              </w:rPr>
              <w:t>ayns</w:t>
            </w:r>
            <w:proofErr w:type="spellEnd"/>
            <w:r w:rsidRPr="000C2D22">
              <w:rPr>
                <w:rFonts w:ascii="Garamond" w:hAnsi="Garamond"/>
                <w:sz w:val="28"/>
                <w:szCs w:val="28"/>
              </w:rPr>
              <w:t xml:space="preserve"> Main </w:t>
            </w:r>
            <w:proofErr w:type="spellStart"/>
            <w:r w:rsidRPr="000C2D22">
              <w:rPr>
                <w:rFonts w:ascii="Garamond" w:hAnsi="Garamond"/>
                <w:sz w:val="28"/>
                <w:szCs w:val="28"/>
              </w:rPr>
              <w:t>Seihl</w:t>
            </w:r>
            <w:proofErr w:type="spellEnd"/>
            <w:r w:rsidRPr="000C2D22">
              <w:rPr>
                <w:rFonts w:ascii="Garamond" w:hAnsi="Garamond"/>
                <w:sz w:val="28"/>
                <w:szCs w:val="28"/>
              </w:rPr>
              <w:t xml:space="preserve"> mee-</w:t>
            </w:r>
            <w:proofErr w:type="spellStart"/>
            <w:r w:rsidRPr="000C2D22">
              <w:rPr>
                <w:rFonts w:ascii="Garamond" w:hAnsi="Garamond"/>
                <w:sz w:val="28"/>
                <w:szCs w:val="28"/>
              </w:rPr>
              <w:t>chrauee</w:t>
            </w:r>
            <w:proofErr w:type="spellEnd"/>
            <w:r w:rsidRPr="000C2D22">
              <w:rPr>
                <w:rFonts w:ascii="Garamond" w:hAnsi="Garamond"/>
                <w:sz w:val="28"/>
                <w:szCs w:val="28"/>
              </w:rPr>
              <w:t xml:space="preserve"> </w:t>
            </w:r>
            <w:proofErr w:type="spellStart"/>
            <w:r w:rsidRPr="000C2D22">
              <w:rPr>
                <w:rFonts w:ascii="Garamond" w:hAnsi="Garamond"/>
                <w:sz w:val="28"/>
                <w:szCs w:val="28"/>
              </w:rPr>
              <w:t>veih</w:t>
            </w:r>
            <w:proofErr w:type="spellEnd"/>
            <w:r w:rsidRPr="000C2D22">
              <w:rPr>
                <w:rFonts w:ascii="Garamond" w:hAnsi="Garamond"/>
                <w:sz w:val="28"/>
                <w:szCs w:val="28"/>
              </w:rPr>
              <w:t xml:space="preserve"> </w:t>
            </w:r>
            <w:proofErr w:type="spellStart"/>
            <w:r w:rsidRPr="000C2D22">
              <w:rPr>
                <w:rFonts w:ascii="Garamond" w:hAnsi="Garamond"/>
                <w:sz w:val="28"/>
                <w:szCs w:val="28"/>
              </w:rPr>
              <w:t>shen</w:t>
            </w:r>
            <w:proofErr w:type="spellEnd"/>
            <w:r w:rsidRPr="000C2D22">
              <w:rPr>
                <w:rFonts w:ascii="Garamond" w:hAnsi="Garamond"/>
                <w:sz w:val="28"/>
                <w:szCs w:val="28"/>
              </w:rPr>
              <w:t xml:space="preserve"> as </w:t>
            </w:r>
            <w:proofErr w:type="spellStart"/>
            <w:r w:rsidRPr="000C2D22">
              <w:rPr>
                <w:rFonts w:ascii="Garamond" w:hAnsi="Garamond"/>
                <w:sz w:val="28"/>
                <w:szCs w:val="28"/>
              </w:rPr>
              <w:t>veih</w:t>
            </w:r>
            <w:proofErr w:type="spellEnd"/>
            <w:r w:rsidRPr="000C2D22">
              <w:rPr>
                <w:rFonts w:ascii="Garamond" w:hAnsi="Garamond"/>
                <w:sz w:val="28"/>
                <w:szCs w:val="28"/>
              </w:rPr>
              <w:t xml:space="preserve"> </w:t>
            </w:r>
            <w:proofErr w:type="spellStart"/>
            <w:r w:rsidRPr="000C2D22">
              <w:rPr>
                <w:rFonts w:ascii="Garamond" w:hAnsi="Garamond"/>
                <w:sz w:val="28"/>
                <w:szCs w:val="28"/>
              </w:rPr>
              <w:t>ny</w:t>
            </w:r>
            <w:proofErr w:type="spellEnd"/>
            <w:r w:rsidRPr="000C2D22">
              <w:rPr>
                <w:rFonts w:ascii="Garamond" w:hAnsi="Garamond"/>
                <w:sz w:val="28"/>
                <w:szCs w:val="28"/>
              </w:rPr>
              <w:t xml:space="preserve"> </w:t>
            </w:r>
            <w:proofErr w:type="spellStart"/>
            <w:r w:rsidRPr="000C2D22">
              <w:rPr>
                <w:rFonts w:ascii="Garamond" w:hAnsi="Garamond"/>
                <w:sz w:val="28"/>
                <w:szCs w:val="28"/>
              </w:rPr>
              <w:t>drough</w:t>
            </w:r>
            <w:proofErr w:type="spellEnd"/>
            <w:r w:rsidRPr="000C2D22">
              <w:rPr>
                <w:rFonts w:ascii="Garamond" w:hAnsi="Garamond"/>
                <w:sz w:val="28"/>
                <w:szCs w:val="28"/>
              </w:rPr>
              <w:t xml:space="preserve"> </w:t>
            </w:r>
            <w:proofErr w:type="spellStart"/>
            <w:r w:rsidRPr="000C2D22">
              <w:rPr>
                <w:rFonts w:ascii="Garamond" w:hAnsi="Garamond"/>
                <w:sz w:val="28"/>
                <w:szCs w:val="28"/>
              </w:rPr>
              <w:t>chreeaghyn</w:t>
            </w:r>
            <w:proofErr w:type="spellEnd"/>
            <w:r w:rsidRPr="000C2D22">
              <w:rPr>
                <w:rFonts w:ascii="Garamond" w:hAnsi="Garamond"/>
                <w:sz w:val="28"/>
                <w:szCs w:val="28"/>
              </w:rPr>
              <w:t xml:space="preserve"> </w:t>
            </w:r>
            <w:proofErr w:type="spellStart"/>
            <w:r w:rsidRPr="000C2D22">
              <w:rPr>
                <w:rFonts w:ascii="Garamond" w:hAnsi="Garamond"/>
                <w:sz w:val="28"/>
                <w:szCs w:val="28"/>
              </w:rPr>
              <w:t>ain</w:t>
            </w:r>
            <w:proofErr w:type="spellEnd"/>
            <w:r w:rsidRPr="000C2D22">
              <w:rPr>
                <w:rFonts w:ascii="Garamond" w:hAnsi="Garamond"/>
                <w:sz w:val="28"/>
                <w:szCs w:val="28"/>
              </w:rPr>
              <w:t xml:space="preserve"> </w:t>
            </w:r>
            <w:proofErr w:type="spellStart"/>
            <w:r w:rsidRPr="000C2D22">
              <w:rPr>
                <w:rFonts w:ascii="Garamond" w:hAnsi="Garamond"/>
                <w:sz w:val="28"/>
                <w:szCs w:val="28"/>
              </w:rPr>
              <w:t>hene</w:t>
            </w:r>
            <w:proofErr w:type="spellEnd"/>
            <w:r w:rsidRPr="000C2D22">
              <w:rPr>
                <w:rFonts w:ascii="Garamond" w:hAnsi="Garamond"/>
                <w:sz w:val="28"/>
                <w:szCs w:val="28"/>
              </w:rPr>
              <w:t xml:space="preserve">, as </w:t>
            </w:r>
            <w:proofErr w:type="spellStart"/>
            <w:r w:rsidRPr="000C2D22">
              <w:rPr>
                <w:rFonts w:ascii="Garamond" w:hAnsi="Garamond"/>
                <w:sz w:val="28"/>
                <w:szCs w:val="28"/>
              </w:rPr>
              <w:t>veih</w:t>
            </w:r>
            <w:proofErr w:type="spellEnd"/>
            <w:r w:rsidRPr="000C2D22">
              <w:rPr>
                <w:rFonts w:ascii="Garamond" w:hAnsi="Garamond"/>
                <w:sz w:val="28"/>
                <w:szCs w:val="28"/>
              </w:rPr>
              <w:t xml:space="preserve"> </w:t>
            </w:r>
            <w:proofErr w:type="spellStart"/>
            <w:r w:rsidRPr="000C2D22">
              <w:rPr>
                <w:rFonts w:ascii="Garamond" w:hAnsi="Garamond"/>
                <w:sz w:val="28"/>
                <w:szCs w:val="28"/>
              </w:rPr>
              <w:t>soi-agh</w:t>
            </w:r>
            <w:proofErr w:type="spellEnd"/>
            <w:r w:rsidRPr="000C2D22">
              <w:rPr>
                <w:rFonts w:ascii="Garamond" w:hAnsi="Garamond"/>
                <w:sz w:val="28"/>
                <w:szCs w:val="28"/>
              </w:rPr>
              <w:t xml:space="preserve"> </w:t>
            </w:r>
            <w:proofErr w:type="spellStart"/>
            <w:r w:rsidRPr="000C2D22">
              <w:rPr>
                <w:rFonts w:ascii="Garamond" w:hAnsi="Garamond"/>
                <w:sz w:val="28"/>
                <w:szCs w:val="28"/>
              </w:rPr>
              <w:t>orrin</w:t>
            </w:r>
            <w:proofErr w:type="spellEnd"/>
            <w:r w:rsidRPr="000C2D22">
              <w:rPr>
                <w:rFonts w:ascii="Garamond" w:hAnsi="Garamond"/>
                <w:sz w:val="28"/>
                <w:szCs w:val="28"/>
              </w:rPr>
              <w:t xml:space="preserve"> y </w:t>
            </w:r>
            <w:proofErr w:type="spellStart"/>
            <w:r w:rsidRPr="000C2D22">
              <w:rPr>
                <w:rFonts w:ascii="Garamond" w:hAnsi="Garamond"/>
                <w:sz w:val="28"/>
                <w:szCs w:val="28"/>
              </w:rPr>
              <w:t>Drough</w:t>
            </w:r>
            <w:proofErr w:type="spellEnd"/>
            <w:r w:rsidRPr="000C2D22">
              <w:rPr>
                <w:rFonts w:ascii="Garamond" w:hAnsi="Garamond"/>
                <w:sz w:val="28"/>
                <w:szCs w:val="28"/>
              </w:rPr>
              <w:t xml:space="preserve"> </w:t>
            </w:r>
            <w:proofErr w:type="spellStart"/>
            <w:r w:rsidRPr="000C2D22">
              <w:rPr>
                <w:rFonts w:ascii="Garamond" w:hAnsi="Garamond"/>
                <w:sz w:val="28"/>
                <w:szCs w:val="28"/>
              </w:rPr>
              <w:t>spyrryd</w:t>
            </w:r>
            <w:proofErr w:type="spellEnd"/>
            <w:r w:rsidRPr="000C2D22">
              <w:rPr>
                <w:rFonts w:ascii="Garamond" w:hAnsi="Garamond"/>
                <w:sz w:val="28"/>
                <w:szCs w:val="28"/>
              </w:rPr>
              <w:t xml:space="preserve">, Bun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chooilley</w:t>
            </w:r>
            <w:proofErr w:type="spellEnd"/>
            <w:r w:rsidRPr="000C2D22">
              <w:rPr>
                <w:rFonts w:ascii="Garamond" w:hAnsi="Garamond"/>
                <w:sz w:val="28"/>
                <w:szCs w:val="28"/>
              </w:rPr>
              <w:t xml:space="preserve"> </w:t>
            </w:r>
            <w:proofErr w:type="spellStart"/>
            <w:r w:rsidRPr="000C2D22">
              <w:rPr>
                <w:rFonts w:ascii="Garamond" w:hAnsi="Garamond"/>
                <w:sz w:val="28"/>
                <w:szCs w:val="28"/>
              </w:rPr>
              <w:t>olk</w:t>
            </w:r>
            <w:proofErr w:type="spellEnd"/>
            <w:r w:rsidRPr="000C2D22">
              <w:rPr>
                <w:rFonts w:ascii="Garamond" w:hAnsi="Garamond"/>
                <w:sz w:val="28"/>
                <w:szCs w:val="28"/>
              </w:rPr>
              <w:t xml:space="preserve">, as </w:t>
            </w:r>
            <w:proofErr w:type="spellStart"/>
            <w:r w:rsidRPr="000C2D22">
              <w:rPr>
                <w:rFonts w:ascii="Garamond" w:hAnsi="Garamond"/>
                <w:sz w:val="28"/>
                <w:szCs w:val="28"/>
              </w:rPr>
              <w:t>veih</w:t>
            </w:r>
            <w:proofErr w:type="spellEnd"/>
            <w:r w:rsidRPr="000C2D22">
              <w:rPr>
                <w:rFonts w:ascii="Garamond" w:hAnsi="Garamond"/>
                <w:sz w:val="28"/>
                <w:szCs w:val="28"/>
              </w:rPr>
              <w:t xml:space="preserve"> </w:t>
            </w:r>
            <w:proofErr w:type="spellStart"/>
            <w:r w:rsidRPr="000C2D22">
              <w:rPr>
                <w:rFonts w:ascii="Garamond" w:hAnsi="Garamond"/>
                <w:sz w:val="28"/>
                <w:szCs w:val="28"/>
              </w:rPr>
              <w:t>Baase</w:t>
            </w:r>
            <w:proofErr w:type="spellEnd"/>
            <w:r w:rsidRPr="000C2D22">
              <w:rPr>
                <w:rFonts w:ascii="Garamond" w:hAnsi="Garamond"/>
                <w:sz w:val="28"/>
                <w:szCs w:val="28"/>
              </w:rPr>
              <w:t xml:space="preserve">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bragh</w:t>
            </w:r>
            <w:proofErr w:type="spellEnd"/>
            <w:r w:rsidRPr="000C2D22">
              <w:rPr>
                <w:rFonts w:ascii="Garamond" w:hAnsi="Garamond"/>
                <w:sz w:val="28"/>
                <w:szCs w:val="28"/>
              </w:rPr>
              <w:t xml:space="preserve"> </w:t>
            </w:r>
            <w:proofErr w:type="spellStart"/>
            <w:r w:rsidRPr="000C2D22">
              <w:rPr>
                <w:rFonts w:ascii="Garamond" w:hAnsi="Garamond"/>
                <w:sz w:val="28"/>
                <w:szCs w:val="28"/>
              </w:rPr>
              <w:t>farraghtyn</w:t>
            </w:r>
            <w:proofErr w:type="spellEnd"/>
            <w:r w:rsidRPr="000C2D22">
              <w:rPr>
                <w:rFonts w:ascii="Garamond" w:hAnsi="Garamond"/>
                <w:sz w:val="28"/>
                <w:szCs w:val="28"/>
              </w:rPr>
              <w:t xml:space="preserve">, </w:t>
            </w:r>
            <w:proofErr w:type="spellStart"/>
            <w:r w:rsidRPr="000C2D22">
              <w:rPr>
                <w:rFonts w:ascii="Garamond" w:hAnsi="Garamond"/>
                <w:sz w:val="28"/>
                <w:szCs w:val="28"/>
              </w:rPr>
              <w:t>yn</w:t>
            </w:r>
            <w:proofErr w:type="spellEnd"/>
            <w:r w:rsidRPr="000C2D22">
              <w:rPr>
                <w:rFonts w:ascii="Garamond" w:hAnsi="Garamond"/>
                <w:sz w:val="28"/>
                <w:szCs w:val="28"/>
              </w:rPr>
              <w:t xml:space="preserve"> </w:t>
            </w:r>
            <w:proofErr w:type="spellStart"/>
            <w:r w:rsidRPr="000C2D22">
              <w:rPr>
                <w:rFonts w:ascii="Garamond" w:hAnsi="Garamond"/>
                <w:sz w:val="28"/>
                <w:szCs w:val="28"/>
              </w:rPr>
              <w:t>kerragh</w:t>
            </w:r>
            <w:proofErr w:type="spellEnd"/>
            <w:r w:rsidRPr="000C2D22">
              <w:rPr>
                <w:rFonts w:ascii="Garamond" w:hAnsi="Garamond"/>
                <w:sz w:val="28"/>
                <w:szCs w:val="28"/>
              </w:rPr>
              <w:t xml:space="preserve"> </w:t>
            </w:r>
            <w:proofErr w:type="spellStart"/>
            <w:r w:rsidRPr="000C2D22">
              <w:rPr>
                <w:rFonts w:ascii="Garamond" w:hAnsi="Garamond"/>
                <w:sz w:val="28"/>
                <w:szCs w:val="28"/>
              </w:rPr>
              <w:t>smoo</w:t>
            </w:r>
            <w:proofErr w:type="spellEnd"/>
            <w:r w:rsidRPr="000C2D22">
              <w:rPr>
                <w:rFonts w:ascii="Garamond" w:hAnsi="Garamond"/>
                <w:sz w:val="28"/>
                <w:szCs w:val="28"/>
              </w:rPr>
              <w:t xml:space="preserve"> </w:t>
            </w:r>
            <w:proofErr w:type="spellStart"/>
            <w:r w:rsidRPr="000C2D22">
              <w:rPr>
                <w:rFonts w:ascii="Garamond" w:hAnsi="Garamond"/>
                <w:sz w:val="28"/>
                <w:szCs w:val="28"/>
              </w:rPr>
              <w:t>ooilley</w:t>
            </w:r>
            <w:proofErr w:type="spellEnd"/>
            <w:r w:rsidRPr="000C2D22">
              <w:rPr>
                <w:rFonts w:ascii="Garamond" w:hAnsi="Garamond"/>
                <w:sz w:val="28"/>
                <w:szCs w:val="28"/>
              </w:rPr>
              <w:t xml:space="preserve">, ta shin </w:t>
            </w:r>
            <w:proofErr w:type="spellStart"/>
            <w:r w:rsidRPr="000C2D22">
              <w:rPr>
                <w:rFonts w:ascii="Garamond" w:hAnsi="Garamond"/>
                <w:sz w:val="28"/>
                <w:szCs w:val="28"/>
              </w:rPr>
              <w:t>guee</w:t>
            </w:r>
            <w:proofErr w:type="spellEnd"/>
            <w:r w:rsidRPr="000C2D22">
              <w:rPr>
                <w:rFonts w:ascii="Garamond" w:hAnsi="Garamond"/>
                <w:sz w:val="28"/>
                <w:szCs w:val="28"/>
              </w:rPr>
              <w:t xml:space="preserve"> er </w:t>
            </w:r>
            <w:proofErr w:type="spellStart"/>
            <w:r w:rsidRPr="000C2D22">
              <w:rPr>
                <w:rFonts w:ascii="Garamond" w:hAnsi="Garamond"/>
                <w:sz w:val="28"/>
                <w:szCs w:val="28"/>
              </w:rPr>
              <w:t>Jee</w:t>
            </w:r>
            <w:proofErr w:type="spellEnd"/>
            <w:r w:rsidRPr="000C2D22">
              <w:rPr>
                <w:rFonts w:ascii="Garamond" w:hAnsi="Garamond"/>
                <w:sz w:val="28"/>
                <w:szCs w:val="28"/>
              </w:rPr>
              <w:t xml:space="preserve"> shin y </w:t>
            </w:r>
            <w:proofErr w:type="spellStart"/>
            <w:r w:rsidRPr="000C2D22">
              <w:rPr>
                <w:rFonts w:ascii="Garamond" w:hAnsi="Garamond"/>
                <w:sz w:val="28"/>
                <w:szCs w:val="28"/>
              </w:rPr>
              <w:t>livrey</w:t>
            </w:r>
            <w:proofErr w:type="spellEnd"/>
            <w:r w:rsidRPr="000C2D22">
              <w:rPr>
                <w:rFonts w:ascii="Garamond" w:hAnsi="Garamond"/>
                <w:sz w:val="28"/>
                <w:szCs w:val="28"/>
              </w:rPr>
              <w:t xml:space="preserve">, as </w:t>
            </w:r>
            <w:proofErr w:type="spellStart"/>
            <w:r w:rsidRPr="000C2D22">
              <w:rPr>
                <w:rFonts w:ascii="Garamond" w:hAnsi="Garamond"/>
                <w:sz w:val="28"/>
                <w:szCs w:val="28"/>
              </w:rPr>
              <w:t>grayse</w:t>
            </w:r>
            <w:proofErr w:type="spellEnd"/>
            <w:r w:rsidRPr="000C2D22">
              <w:rPr>
                <w:rFonts w:ascii="Garamond" w:hAnsi="Garamond"/>
                <w:sz w:val="28"/>
                <w:szCs w:val="28"/>
              </w:rPr>
              <w:t xml:space="preserve"> y chur </w:t>
            </w:r>
            <w:proofErr w:type="spellStart"/>
            <w:r w:rsidRPr="000C2D22">
              <w:rPr>
                <w:rFonts w:ascii="Garamond" w:hAnsi="Garamond"/>
                <w:sz w:val="28"/>
                <w:szCs w:val="28"/>
              </w:rPr>
              <w:t>dooin</w:t>
            </w:r>
            <w:proofErr w:type="spellEnd"/>
            <w:r w:rsidRPr="000C2D22">
              <w:rPr>
                <w:rFonts w:ascii="Garamond" w:hAnsi="Garamond"/>
                <w:sz w:val="28"/>
                <w:szCs w:val="28"/>
              </w:rPr>
              <w:t xml:space="preserve">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haghney</w:t>
            </w:r>
            <w:proofErr w:type="spellEnd"/>
            <w:r w:rsidRPr="000C2D22">
              <w:rPr>
                <w:rFonts w:ascii="Garamond" w:hAnsi="Garamond"/>
                <w:sz w:val="28"/>
                <w:szCs w:val="28"/>
              </w:rPr>
              <w:t xml:space="preserve"> </w:t>
            </w:r>
            <w:proofErr w:type="spellStart"/>
            <w:r w:rsidRPr="000C2D22">
              <w:rPr>
                <w:rFonts w:ascii="Garamond" w:hAnsi="Garamond"/>
                <w:sz w:val="28"/>
                <w:szCs w:val="28"/>
              </w:rPr>
              <w:t>miolaghyn</w:t>
            </w:r>
            <w:proofErr w:type="spellEnd"/>
            <w:r w:rsidRPr="000C2D22">
              <w:rPr>
                <w:rFonts w:ascii="Garamond" w:hAnsi="Garamond"/>
                <w:sz w:val="28"/>
                <w:szCs w:val="28"/>
              </w:rPr>
              <w:t xml:space="preserve"> </w:t>
            </w:r>
            <w:proofErr w:type="spellStart"/>
            <w:r w:rsidRPr="000C2D22">
              <w:rPr>
                <w:rFonts w:ascii="Garamond" w:hAnsi="Garamond"/>
                <w:sz w:val="28"/>
                <w:szCs w:val="28"/>
              </w:rPr>
              <w:t>chooish</w:t>
            </w:r>
            <w:proofErr w:type="spellEnd"/>
            <w:r w:rsidRPr="000C2D22">
              <w:rPr>
                <w:rFonts w:ascii="Garamond" w:hAnsi="Garamond"/>
                <w:sz w:val="28"/>
                <w:szCs w:val="28"/>
              </w:rPr>
              <w:t xml:space="preserve"> as </w:t>
            </w:r>
            <w:proofErr w:type="spellStart"/>
            <w:r w:rsidRPr="000C2D22">
              <w:rPr>
                <w:rFonts w:ascii="Garamond" w:hAnsi="Garamond"/>
                <w:sz w:val="28"/>
                <w:szCs w:val="28"/>
              </w:rPr>
              <w:t>oddys</w:t>
            </w:r>
            <w:proofErr w:type="spellEnd"/>
            <w:r w:rsidRPr="000C2D22">
              <w:rPr>
                <w:rFonts w:ascii="Garamond" w:hAnsi="Garamond"/>
                <w:sz w:val="28"/>
                <w:szCs w:val="28"/>
              </w:rPr>
              <w:t xml:space="preserve"> mad,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lastRenderedPageBreak/>
              <w:t>ve</w:t>
            </w:r>
            <w:proofErr w:type="spellEnd"/>
            <w:r w:rsidRPr="000C2D22">
              <w:rPr>
                <w:rFonts w:ascii="Garamond" w:hAnsi="Garamond"/>
                <w:sz w:val="28"/>
                <w:szCs w:val="28"/>
              </w:rPr>
              <w:t xml:space="preserve"> </w:t>
            </w:r>
            <w:proofErr w:type="spellStart"/>
            <w:r w:rsidRPr="000C2D22">
              <w:rPr>
                <w:rFonts w:ascii="Garamond" w:hAnsi="Garamond"/>
                <w:sz w:val="28"/>
                <w:szCs w:val="28"/>
              </w:rPr>
              <w:t>kiarralagh</w:t>
            </w:r>
            <w:proofErr w:type="spellEnd"/>
            <w:r w:rsidRPr="000C2D22">
              <w:rPr>
                <w:rFonts w:ascii="Garamond" w:hAnsi="Garamond"/>
                <w:sz w:val="28"/>
                <w:szCs w:val="28"/>
              </w:rPr>
              <w:t xml:space="preserve"> </w:t>
            </w:r>
            <w:proofErr w:type="spellStart"/>
            <w:r w:rsidRPr="000C2D22">
              <w:rPr>
                <w:rFonts w:ascii="Garamond" w:hAnsi="Garamond"/>
                <w:sz w:val="28"/>
                <w:szCs w:val="28"/>
              </w:rPr>
              <w:t>jeh</w:t>
            </w:r>
            <w:proofErr w:type="spellEnd"/>
            <w:r w:rsidRPr="000C2D22">
              <w:rPr>
                <w:rFonts w:ascii="Garamond" w:hAnsi="Garamond"/>
                <w:sz w:val="28"/>
                <w:szCs w:val="28"/>
              </w:rPr>
              <w:t xml:space="preserve"> </w:t>
            </w:r>
            <w:proofErr w:type="spellStart"/>
            <w:r w:rsidRPr="000C2D22">
              <w:rPr>
                <w:rFonts w:ascii="Garamond" w:hAnsi="Garamond"/>
                <w:sz w:val="28"/>
                <w:szCs w:val="28"/>
              </w:rPr>
              <w:t>nyn</w:t>
            </w:r>
            <w:proofErr w:type="spellEnd"/>
            <w:r w:rsidRPr="000C2D22">
              <w:rPr>
                <w:rFonts w:ascii="Garamond" w:hAnsi="Garamond"/>
                <w:sz w:val="28"/>
                <w:szCs w:val="28"/>
              </w:rPr>
              <w:t xml:space="preserve"> </w:t>
            </w:r>
            <w:proofErr w:type="spellStart"/>
            <w:r w:rsidRPr="000C2D22">
              <w:rPr>
                <w:rFonts w:ascii="Garamond" w:hAnsi="Garamond"/>
                <w:sz w:val="28"/>
                <w:szCs w:val="28"/>
              </w:rPr>
              <w:t>raadjin</w:t>
            </w:r>
            <w:proofErr w:type="spellEnd"/>
            <w:r w:rsidRPr="000C2D22">
              <w:rPr>
                <w:rFonts w:ascii="Garamond" w:hAnsi="Garamond"/>
                <w:sz w:val="28"/>
                <w:szCs w:val="28"/>
              </w:rPr>
              <w:t xml:space="preserve">, as gyn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bragh</w:t>
            </w:r>
            <w:proofErr w:type="spellEnd"/>
            <w:r w:rsidRPr="000C2D22">
              <w:rPr>
                <w:rFonts w:ascii="Garamond" w:hAnsi="Garamond"/>
                <w:sz w:val="28"/>
                <w:szCs w:val="28"/>
              </w:rPr>
              <w:t xml:space="preserve"> </w:t>
            </w:r>
            <w:proofErr w:type="spellStart"/>
            <w:r w:rsidRPr="000C2D22">
              <w:rPr>
                <w:rFonts w:ascii="Garamond" w:hAnsi="Garamond"/>
                <w:sz w:val="28"/>
                <w:szCs w:val="28"/>
              </w:rPr>
              <w:t>treshteil</w:t>
            </w:r>
            <w:proofErr w:type="spellEnd"/>
            <w:r w:rsidRPr="000C2D22">
              <w:rPr>
                <w:rFonts w:ascii="Garamond" w:hAnsi="Garamond"/>
                <w:sz w:val="28"/>
                <w:szCs w:val="28"/>
              </w:rPr>
              <w:t xml:space="preserve"> </w:t>
            </w:r>
            <w:proofErr w:type="spellStart"/>
            <w:r w:rsidRPr="000C2D22">
              <w:rPr>
                <w:rFonts w:ascii="Garamond" w:hAnsi="Garamond"/>
                <w:sz w:val="28"/>
                <w:szCs w:val="28"/>
              </w:rPr>
              <w:t>ayns</w:t>
            </w:r>
            <w:proofErr w:type="spellEnd"/>
            <w:r w:rsidRPr="000C2D22">
              <w:rPr>
                <w:rFonts w:ascii="Garamond" w:hAnsi="Garamond"/>
                <w:sz w:val="28"/>
                <w:szCs w:val="28"/>
              </w:rPr>
              <w:t xml:space="preserve"> y </w:t>
            </w:r>
            <w:proofErr w:type="spellStart"/>
            <w:r w:rsidRPr="000C2D22">
              <w:rPr>
                <w:rFonts w:ascii="Garamond" w:hAnsi="Garamond"/>
                <w:sz w:val="28"/>
                <w:szCs w:val="28"/>
              </w:rPr>
              <w:t>niart</w:t>
            </w:r>
            <w:proofErr w:type="spellEnd"/>
            <w:r w:rsidRPr="000C2D22">
              <w:rPr>
                <w:rFonts w:ascii="Garamond" w:hAnsi="Garamond"/>
                <w:sz w:val="28"/>
                <w:szCs w:val="28"/>
              </w:rPr>
              <w:t xml:space="preserve"> </w:t>
            </w:r>
            <w:proofErr w:type="spellStart"/>
            <w:r w:rsidRPr="000C2D22">
              <w:rPr>
                <w:rFonts w:ascii="Garamond" w:hAnsi="Garamond"/>
                <w:sz w:val="28"/>
                <w:szCs w:val="28"/>
              </w:rPr>
              <w:t>ain</w:t>
            </w:r>
            <w:proofErr w:type="spellEnd"/>
            <w:r w:rsidRPr="000C2D22">
              <w:rPr>
                <w:rFonts w:ascii="Garamond" w:hAnsi="Garamond"/>
                <w:sz w:val="28"/>
                <w:szCs w:val="28"/>
              </w:rPr>
              <w:t xml:space="preserve"> </w:t>
            </w:r>
            <w:proofErr w:type="spellStart"/>
            <w:r w:rsidRPr="000C2D22">
              <w:rPr>
                <w:rFonts w:ascii="Garamond" w:hAnsi="Garamond"/>
                <w:sz w:val="28"/>
                <w:szCs w:val="28"/>
              </w:rPr>
              <w:t>hene</w:t>
            </w:r>
            <w:proofErr w:type="spellEnd"/>
            <w:r w:rsidRPr="000C2D22">
              <w:rPr>
                <w:rFonts w:ascii="Garamond" w:hAnsi="Garamond"/>
                <w:sz w:val="28"/>
                <w:szCs w:val="28"/>
              </w:rPr>
              <w:t xml:space="preserve">, </w:t>
            </w:r>
            <w:proofErr w:type="spellStart"/>
            <w:r w:rsidRPr="000C2D22">
              <w:rPr>
                <w:rFonts w:ascii="Garamond" w:hAnsi="Garamond"/>
                <w:i/>
                <w:sz w:val="28"/>
                <w:szCs w:val="28"/>
              </w:rPr>
              <w:t>agh</w:t>
            </w:r>
            <w:proofErr w:type="spellEnd"/>
            <w:r w:rsidRPr="000C2D22">
              <w:rPr>
                <w:rFonts w:ascii="Garamond" w:hAnsi="Garamond"/>
                <w:i/>
                <w:sz w:val="28"/>
                <w:szCs w:val="28"/>
              </w:rPr>
              <w:t xml:space="preserve"> </w:t>
            </w:r>
            <w:proofErr w:type="spellStart"/>
            <w:r w:rsidRPr="000C2D22">
              <w:rPr>
                <w:rFonts w:ascii="Garamond" w:hAnsi="Garamond"/>
                <w:i/>
                <w:sz w:val="28"/>
                <w:szCs w:val="28"/>
              </w:rPr>
              <w:t>ayns</w:t>
            </w:r>
            <w:proofErr w:type="spellEnd"/>
            <w:r w:rsidRPr="000C2D22">
              <w:rPr>
                <w:rFonts w:ascii="Garamond" w:hAnsi="Garamond"/>
                <w:i/>
                <w:sz w:val="28"/>
                <w:szCs w:val="28"/>
              </w:rPr>
              <w:t xml:space="preserve"> y </w:t>
            </w:r>
            <w:proofErr w:type="spellStart"/>
            <w:r w:rsidRPr="000C2D22">
              <w:rPr>
                <w:rFonts w:ascii="Garamond" w:hAnsi="Garamond"/>
                <w:i/>
                <w:sz w:val="28"/>
                <w:szCs w:val="28"/>
              </w:rPr>
              <w:t>Jee</w:t>
            </w:r>
            <w:proofErr w:type="spellEnd"/>
            <w:r w:rsidRPr="000C2D22">
              <w:rPr>
                <w:rFonts w:ascii="Garamond" w:hAnsi="Garamond"/>
                <w:i/>
                <w:sz w:val="28"/>
                <w:szCs w:val="28"/>
              </w:rPr>
              <w:t xml:space="preserve"> bio</w:t>
            </w:r>
            <w:r w:rsidRPr="000C2D22">
              <w:rPr>
                <w:rFonts w:ascii="Garamond" w:hAnsi="Garamond"/>
                <w:sz w:val="28"/>
                <w:szCs w:val="28"/>
              </w:rPr>
              <w:t xml:space="preserve">. As er </w:t>
            </w:r>
            <w:proofErr w:type="spellStart"/>
            <w:r w:rsidRPr="000C2D22">
              <w:rPr>
                <w:rFonts w:ascii="Garamond" w:hAnsi="Garamond"/>
                <w:sz w:val="28"/>
                <w:szCs w:val="28"/>
              </w:rPr>
              <w:t>skyn</w:t>
            </w:r>
            <w:proofErr w:type="spellEnd"/>
            <w:r w:rsidRPr="000C2D22">
              <w:rPr>
                <w:rFonts w:ascii="Garamond" w:hAnsi="Garamond"/>
                <w:sz w:val="28"/>
                <w:szCs w:val="28"/>
              </w:rPr>
              <w:t xml:space="preserve"> </w:t>
            </w:r>
            <w:proofErr w:type="spellStart"/>
            <w:r w:rsidRPr="000C2D22">
              <w:rPr>
                <w:rFonts w:ascii="Garamond" w:hAnsi="Garamond"/>
                <w:sz w:val="28"/>
                <w:szCs w:val="28"/>
              </w:rPr>
              <w:t>ooilley</w:t>
            </w:r>
            <w:proofErr w:type="spellEnd"/>
            <w:r w:rsidRPr="000C2D22">
              <w:rPr>
                <w:rFonts w:ascii="Garamond" w:hAnsi="Garamond"/>
                <w:sz w:val="28"/>
                <w:szCs w:val="28"/>
              </w:rPr>
              <w:t xml:space="preserve"> ta shin </w:t>
            </w:r>
            <w:proofErr w:type="spellStart"/>
            <w:r w:rsidRPr="000C2D22">
              <w:rPr>
                <w:rFonts w:ascii="Garamond" w:hAnsi="Garamond"/>
                <w:sz w:val="28"/>
                <w:szCs w:val="28"/>
              </w:rPr>
              <w:t>guee</w:t>
            </w:r>
            <w:proofErr w:type="spellEnd"/>
            <w:r w:rsidRPr="000C2D22">
              <w:rPr>
                <w:rFonts w:ascii="Garamond" w:hAnsi="Garamond"/>
                <w:sz w:val="28"/>
                <w:szCs w:val="28"/>
              </w:rPr>
              <w:t xml:space="preserve"> </w:t>
            </w:r>
            <w:proofErr w:type="spellStart"/>
            <w:r w:rsidRPr="000C2D22">
              <w:rPr>
                <w:rFonts w:ascii="Garamond" w:hAnsi="Garamond"/>
                <w:sz w:val="28"/>
                <w:szCs w:val="28"/>
              </w:rPr>
              <w:t>nagh</w:t>
            </w:r>
            <w:proofErr w:type="spellEnd"/>
            <w:r w:rsidRPr="000C2D22">
              <w:rPr>
                <w:rFonts w:ascii="Garamond" w:hAnsi="Garamond"/>
                <w:sz w:val="28"/>
                <w:szCs w:val="28"/>
              </w:rPr>
              <w:t xml:space="preserve"> jean mad </w:t>
            </w:r>
            <w:proofErr w:type="spellStart"/>
            <w:r w:rsidRPr="000C2D22">
              <w:rPr>
                <w:rFonts w:ascii="Garamond" w:hAnsi="Garamond"/>
                <w:sz w:val="28"/>
                <w:szCs w:val="28"/>
              </w:rPr>
              <w:t>dy</w:t>
            </w:r>
            <w:proofErr w:type="spellEnd"/>
            <w:r w:rsidRPr="000C2D22">
              <w:rPr>
                <w:rFonts w:ascii="Garamond" w:hAnsi="Garamond"/>
                <w:sz w:val="28"/>
                <w:szCs w:val="28"/>
              </w:rPr>
              <w:t xml:space="preserve"> </w:t>
            </w:r>
            <w:proofErr w:type="spellStart"/>
            <w:r w:rsidRPr="000C2D22">
              <w:rPr>
                <w:rFonts w:ascii="Garamond" w:hAnsi="Garamond"/>
                <w:sz w:val="28"/>
                <w:szCs w:val="28"/>
              </w:rPr>
              <w:t>bragh</w:t>
            </w:r>
            <w:proofErr w:type="spellEnd"/>
            <w:r w:rsidRPr="000C2D22">
              <w:rPr>
                <w:rFonts w:ascii="Garamond" w:hAnsi="Garamond"/>
                <w:sz w:val="28"/>
                <w:szCs w:val="28"/>
              </w:rPr>
              <w:t xml:space="preserve"> </w:t>
            </w:r>
            <w:proofErr w:type="spellStart"/>
            <w:r w:rsidRPr="000C2D22">
              <w:rPr>
                <w:rFonts w:ascii="Garamond" w:hAnsi="Garamond"/>
                <w:sz w:val="28"/>
                <w:szCs w:val="28"/>
              </w:rPr>
              <w:t>beaghey</w:t>
            </w:r>
            <w:proofErr w:type="spellEnd"/>
            <w:r w:rsidRPr="000C2D22">
              <w:rPr>
                <w:rFonts w:ascii="Garamond" w:hAnsi="Garamond"/>
                <w:sz w:val="28"/>
                <w:szCs w:val="28"/>
              </w:rPr>
              <w:t xml:space="preserve"> </w:t>
            </w:r>
            <w:proofErr w:type="spellStart"/>
            <w:r w:rsidRPr="000C2D22">
              <w:rPr>
                <w:rFonts w:ascii="Garamond" w:hAnsi="Garamond"/>
                <w:sz w:val="28"/>
                <w:szCs w:val="28"/>
              </w:rPr>
              <w:t>ayns</w:t>
            </w:r>
            <w:proofErr w:type="spellEnd"/>
            <w:r w:rsidRPr="000C2D22">
              <w:rPr>
                <w:rFonts w:ascii="Garamond" w:hAnsi="Garamond"/>
                <w:sz w:val="28"/>
                <w:szCs w:val="28"/>
              </w:rPr>
              <w:t xml:space="preserve"> </w:t>
            </w:r>
            <w:proofErr w:type="spellStart"/>
            <w:r w:rsidRPr="000C2D22">
              <w:rPr>
                <w:rFonts w:ascii="Garamond" w:hAnsi="Garamond"/>
                <w:sz w:val="28"/>
                <w:szCs w:val="28"/>
              </w:rPr>
              <w:t>peccah</w:t>
            </w:r>
            <w:proofErr w:type="spellEnd"/>
            <w:r w:rsidRPr="000C2D22">
              <w:rPr>
                <w:rFonts w:ascii="Garamond" w:hAnsi="Garamond"/>
                <w:sz w:val="28"/>
                <w:szCs w:val="28"/>
              </w:rPr>
              <w:t xml:space="preserve"> </w:t>
            </w:r>
            <w:proofErr w:type="spellStart"/>
            <w:r w:rsidRPr="000C2D22">
              <w:rPr>
                <w:rFonts w:ascii="Garamond" w:hAnsi="Garamond"/>
                <w:sz w:val="28"/>
                <w:szCs w:val="28"/>
              </w:rPr>
              <w:t>erbee</w:t>
            </w:r>
            <w:proofErr w:type="spellEnd"/>
            <w:r w:rsidRPr="000C2D22">
              <w:rPr>
                <w:rFonts w:ascii="Garamond" w:hAnsi="Garamond"/>
                <w:sz w:val="28"/>
                <w:szCs w:val="28"/>
              </w:rPr>
              <w:t xml:space="preserve"> er </w:t>
            </w:r>
            <w:proofErr w:type="spellStart"/>
            <w:r w:rsidRPr="000C2D22">
              <w:rPr>
                <w:rFonts w:ascii="Garamond" w:hAnsi="Garamond"/>
                <w:sz w:val="28"/>
                <w:szCs w:val="28"/>
              </w:rPr>
              <w:t>fys</w:t>
            </w:r>
            <w:proofErr w:type="spellEnd"/>
            <w:r w:rsidRPr="000C2D22">
              <w:rPr>
                <w:rFonts w:ascii="Garamond" w:hAnsi="Garamond"/>
                <w:sz w:val="28"/>
                <w:szCs w:val="28"/>
              </w:rPr>
              <w:t xml:space="preserve"> </w:t>
            </w:r>
            <w:proofErr w:type="spellStart"/>
            <w:r w:rsidRPr="000C2D22">
              <w:rPr>
                <w:rFonts w:ascii="Garamond" w:hAnsi="Garamond"/>
                <w:sz w:val="28"/>
                <w:szCs w:val="28"/>
              </w:rPr>
              <w:t>dooin</w:t>
            </w:r>
            <w:proofErr w:type="spellEnd"/>
            <w:r w:rsidRPr="000C2D22">
              <w:rPr>
                <w:rFonts w:ascii="Garamond" w:hAnsi="Garamond"/>
                <w:sz w:val="28"/>
                <w:szCs w:val="28"/>
              </w:rPr>
              <w:t xml:space="preserve">. </w:t>
            </w:r>
          </w:p>
        </w:tc>
        <w:tc>
          <w:tcPr>
            <w:tcW w:w="3825" w:type="dxa"/>
          </w:tcPr>
          <w:p w14:paraId="6C462BD0"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i/>
                <w:sz w:val="28"/>
              </w:rPr>
              <w:lastRenderedPageBreak/>
              <w:t xml:space="preserve">For we are in the midst of an evil World, from which, and from our own evil Hearts, and from the violent Assaults of Satan, the Author of all Evil, and from eternal Death, the worst of Evils, we pray God to deliver us, and </w:t>
            </w:r>
            <w:r>
              <w:rPr>
                <w:rFonts w:ascii="Garamond" w:hAnsi="Garamond" w:cs="Times New Roman"/>
                <w:i/>
                <w:sz w:val="28"/>
              </w:rPr>
              <w:t xml:space="preserve">to </w:t>
            </w:r>
            <w:r w:rsidRPr="008072AD">
              <w:rPr>
                <w:rFonts w:ascii="Garamond" w:hAnsi="Garamond" w:cs="Times New Roman"/>
                <w:i/>
                <w:sz w:val="28"/>
              </w:rPr>
              <w:t>give us Grace to keep out of the way of Temptations, as much as may be</w:t>
            </w:r>
            <w:r w:rsidRPr="008072AD">
              <w:rPr>
                <w:rFonts w:ascii="Garamond" w:hAnsi="Garamond" w:cs="Times New Roman"/>
                <w:sz w:val="28"/>
              </w:rPr>
              <w:t> ;</w:t>
            </w:r>
            <w:r w:rsidRPr="008072AD">
              <w:rPr>
                <w:rFonts w:ascii="Garamond" w:hAnsi="Garamond" w:cs="Times New Roman"/>
                <w:i/>
                <w:sz w:val="28"/>
              </w:rPr>
              <w:t xml:space="preserve"> to be careful of our Ways, and never to </w:t>
            </w:r>
            <w:r w:rsidRPr="008072AD">
              <w:rPr>
                <w:rFonts w:ascii="Garamond" w:hAnsi="Garamond" w:cs="Times New Roman"/>
                <w:i/>
                <w:sz w:val="28"/>
              </w:rPr>
              <w:lastRenderedPageBreak/>
              <w:t xml:space="preserve">trust in our own Strength, but in the living God. And especially we pray, </w:t>
            </w:r>
            <w:r w:rsidRPr="008072AD">
              <w:rPr>
                <w:rFonts w:ascii="Garamond" w:hAnsi="Garamond" w:cs="Times New Roman"/>
                <w:sz w:val="28"/>
              </w:rPr>
              <w:t xml:space="preserve">That we may never live in any known Sin. </w:t>
            </w:r>
          </w:p>
        </w:tc>
        <w:tc>
          <w:tcPr>
            <w:tcW w:w="0" w:type="auto"/>
          </w:tcPr>
          <w:p w14:paraId="5B0BB230" w14:textId="77777777" w:rsidR="002B6679" w:rsidRPr="008072AD" w:rsidRDefault="002B6679" w:rsidP="00DB60C3">
            <w:pPr>
              <w:pStyle w:val="ListParagraph"/>
              <w:ind w:left="0"/>
              <w:rPr>
                <w:rFonts w:ascii="Garamond" w:hAnsi="Garamond" w:cs="Times New Roman"/>
                <w:i/>
                <w:sz w:val="20"/>
                <w:szCs w:val="20"/>
              </w:rPr>
            </w:pPr>
          </w:p>
        </w:tc>
      </w:tr>
      <w:tr w:rsidR="002B6679" w:rsidRPr="008072AD" w14:paraId="2901BA84" w14:textId="77777777" w:rsidTr="004B200B">
        <w:tc>
          <w:tcPr>
            <w:tcW w:w="4253" w:type="dxa"/>
          </w:tcPr>
          <w:p w14:paraId="58D0A87F" w14:textId="77777777" w:rsidR="002B6679" w:rsidRPr="002B6679" w:rsidRDefault="003C76C2" w:rsidP="00DB60C3">
            <w:pPr>
              <w:pStyle w:val="CM3"/>
              <w:widowControl/>
              <w:spacing w:line="240" w:lineRule="auto"/>
              <w:ind w:firstLine="227"/>
              <w:jc w:val="both"/>
              <w:rPr>
                <w:rFonts w:ascii="Old English Text MT" w:hAnsi="Old English Text MT"/>
                <w:sz w:val="28"/>
                <w:szCs w:val="28"/>
              </w:rPr>
            </w:pPr>
            <w:r w:rsidRPr="003C76C2">
              <w:rPr>
                <w:rFonts w:ascii="Garamond" w:hAnsi="Garamond"/>
                <w:sz w:val="28"/>
                <w:szCs w:val="28"/>
              </w:rPr>
              <w:t xml:space="preserve">[119] </w:t>
            </w:r>
            <w:r w:rsidR="002B6679" w:rsidRPr="002B6679">
              <w:rPr>
                <w:rFonts w:ascii="Old English Text MT" w:hAnsi="Old English Text MT"/>
                <w:sz w:val="28"/>
                <w:szCs w:val="28"/>
              </w:rPr>
              <w:t xml:space="preserve">Son </w:t>
            </w:r>
            <w:proofErr w:type="spellStart"/>
            <w:r w:rsidR="002B6679" w:rsidRPr="002B6679">
              <w:rPr>
                <w:rFonts w:ascii="Old English Text MT" w:hAnsi="Old English Text MT"/>
                <w:sz w:val="28"/>
                <w:szCs w:val="28"/>
              </w:rPr>
              <w:t>liats</w:t>
            </w:r>
            <w:proofErr w:type="spellEnd"/>
            <w:r w:rsidR="002B6679" w:rsidRPr="002B6679">
              <w:rPr>
                <w:rFonts w:ascii="Old English Text MT" w:hAnsi="Old English Text MT"/>
                <w:sz w:val="28"/>
                <w:szCs w:val="28"/>
              </w:rPr>
              <w:t xml:space="preserve"> y </w:t>
            </w:r>
            <w:proofErr w:type="spellStart"/>
            <w:r w:rsidR="002B6679" w:rsidRPr="002B6679">
              <w:rPr>
                <w:rFonts w:ascii="Old English Text MT" w:hAnsi="Old English Text MT"/>
                <w:sz w:val="28"/>
                <w:szCs w:val="28"/>
              </w:rPr>
              <w:t>Reereeaght</w:t>
            </w:r>
            <w:proofErr w:type="spellEnd"/>
            <w:r w:rsidR="002B6679" w:rsidRPr="002B6679">
              <w:rPr>
                <w:rFonts w:ascii="Old English Text MT" w:hAnsi="Old English Text MT"/>
                <w:sz w:val="28"/>
                <w:szCs w:val="28"/>
              </w:rPr>
              <w:t xml:space="preserve">, as y </w:t>
            </w:r>
            <w:proofErr w:type="spellStart"/>
            <w:r w:rsidR="002B6679" w:rsidRPr="002B6679">
              <w:rPr>
                <w:rFonts w:ascii="Old English Text MT" w:hAnsi="Old English Text MT"/>
                <w:sz w:val="28"/>
                <w:szCs w:val="28"/>
              </w:rPr>
              <w:t>Phooar</w:t>
            </w:r>
            <w:proofErr w:type="spellEnd"/>
            <w:r w:rsidR="002B6679" w:rsidRPr="002B6679">
              <w:rPr>
                <w:rFonts w:ascii="Old English Text MT" w:hAnsi="Old English Text MT"/>
                <w:sz w:val="28"/>
                <w:szCs w:val="28"/>
              </w:rPr>
              <w:t xml:space="preserve">, as y </w:t>
            </w:r>
            <w:proofErr w:type="spellStart"/>
            <w:r w:rsidR="002B6679" w:rsidRPr="002B6679">
              <w:rPr>
                <w:rFonts w:ascii="Old English Text MT" w:hAnsi="Old English Text MT"/>
                <w:sz w:val="28"/>
                <w:szCs w:val="28"/>
              </w:rPr>
              <w:t>Ghloyr</w:t>
            </w:r>
            <w:proofErr w:type="spellEnd"/>
            <w:r w:rsidR="002B6679" w:rsidRPr="002B6679">
              <w:rPr>
                <w:rFonts w:ascii="Old English Text MT" w:hAnsi="Old English Text MT"/>
                <w:sz w:val="28"/>
                <w:szCs w:val="28"/>
              </w:rPr>
              <w:t xml:space="preserve"> son </w:t>
            </w:r>
            <w:proofErr w:type="spellStart"/>
            <w:r w:rsidR="002B6679" w:rsidRPr="002B6679">
              <w:rPr>
                <w:rFonts w:ascii="Old English Text MT" w:hAnsi="Old English Text MT"/>
                <w:sz w:val="28"/>
                <w:szCs w:val="28"/>
              </w:rPr>
              <w:t>dy</w:t>
            </w:r>
            <w:proofErr w:type="spellEnd"/>
            <w:r w:rsidR="002B6679" w:rsidRPr="002B6679">
              <w:rPr>
                <w:rFonts w:ascii="Old English Text MT" w:hAnsi="Old English Text MT"/>
                <w:sz w:val="28"/>
                <w:szCs w:val="28"/>
              </w:rPr>
              <w:t xml:space="preserve"> </w:t>
            </w:r>
            <w:proofErr w:type="spellStart"/>
            <w:r w:rsidR="002B6679" w:rsidRPr="002B6679">
              <w:rPr>
                <w:rFonts w:ascii="Old English Text MT" w:hAnsi="Old English Text MT"/>
                <w:sz w:val="28"/>
                <w:szCs w:val="28"/>
              </w:rPr>
              <w:t>bragh</w:t>
            </w:r>
            <w:proofErr w:type="spellEnd"/>
            <w:r w:rsidR="002B6679" w:rsidRPr="002B6679">
              <w:rPr>
                <w:rFonts w:ascii="Old English Text MT" w:hAnsi="Old English Text MT"/>
                <w:sz w:val="28"/>
                <w:szCs w:val="28"/>
              </w:rPr>
              <w:t xml:space="preserve"> as </w:t>
            </w:r>
            <w:proofErr w:type="spellStart"/>
            <w:r w:rsidR="002B6679" w:rsidRPr="002B6679">
              <w:rPr>
                <w:rFonts w:ascii="Old English Text MT" w:hAnsi="Old English Text MT"/>
                <w:sz w:val="28"/>
                <w:szCs w:val="28"/>
              </w:rPr>
              <w:t>dy</w:t>
            </w:r>
            <w:proofErr w:type="spellEnd"/>
            <w:r w:rsidR="002B6679" w:rsidRPr="002B6679">
              <w:rPr>
                <w:rFonts w:ascii="Old English Text MT" w:hAnsi="Old English Text MT"/>
                <w:sz w:val="28"/>
                <w:szCs w:val="28"/>
              </w:rPr>
              <w:t xml:space="preserve"> </w:t>
            </w:r>
            <w:proofErr w:type="spellStart"/>
            <w:r w:rsidR="002B6679" w:rsidRPr="002B6679">
              <w:rPr>
                <w:rFonts w:ascii="Old English Text MT" w:hAnsi="Old English Text MT"/>
                <w:sz w:val="28"/>
                <w:szCs w:val="28"/>
              </w:rPr>
              <w:t>bragh</w:t>
            </w:r>
            <w:proofErr w:type="spellEnd"/>
            <w:r w:rsidR="002B6679" w:rsidRPr="002B6679">
              <w:rPr>
                <w:rFonts w:ascii="Old English Text MT" w:hAnsi="Old English Text MT"/>
                <w:sz w:val="28"/>
                <w:szCs w:val="28"/>
              </w:rPr>
              <w:t xml:space="preserve">. </w:t>
            </w:r>
          </w:p>
        </w:tc>
        <w:tc>
          <w:tcPr>
            <w:tcW w:w="3825" w:type="dxa"/>
          </w:tcPr>
          <w:p w14:paraId="57DCF8CF" w14:textId="77777777" w:rsidR="002B6679" w:rsidRPr="008072AD" w:rsidRDefault="002B6679" w:rsidP="00DB60C3">
            <w:pPr>
              <w:pStyle w:val="ListParagraph"/>
              <w:ind w:left="0" w:firstLine="227"/>
              <w:jc w:val="both"/>
              <w:rPr>
                <w:rFonts w:ascii="Old English Text MT" w:hAnsi="Old English Text MT" w:cs="Times New Roman"/>
                <w:sz w:val="28"/>
              </w:rPr>
            </w:pPr>
            <w:r w:rsidRPr="008072AD">
              <w:rPr>
                <w:rFonts w:ascii="Old English Text MT" w:hAnsi="Old English Text MT" w:cs="Times New Roman"/>
                <w:sz w:val="28"/>
              </w:rPr>
              <w:t xml:space="preserve">For thine is the Kingdom, and the Power, and the Glory, for ever and ever. </w:t>
            </w:r>
          </w:p>
        </w:tc>
        <w:tc>
          <w:tcPr>
            <w:tcW w:w="0" w:type="auto"/>
          </w:tcPr>
          <w:p w14:paraId="534213E3"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376FA03E" w14:textId="77777777" w:rsidTr="004B200B">
        <w:tc>
          <w:tcPr>
            <w:tcW w:w="4253" w:type="dxa"/>
          </w:tcPr>
          <w:p w14:paraId="425D25A2" w14:textId="77777777" w:rsidR="002B6679" w:rsidRPr="00DC17ED" w:rsidRDefault="002B6679" w:rsidP="00DB60C3">
            <w:pPr>
              <w:pStyle w:val="CM3"/>
              <w:widowControl/>
              <w:spacing w:line="240" w:lineRule="auto"/>
              <w:ind w:firstLine="227"/>
              <w:jc w:val="both"/>
              <w:rPr>
                <w:rFonts w:ascii="Garamond" w:hAnsi="Garamond"/>
                <w:sz w:val="28"/>
                <w:szCs w:val="28"/>
              </w:rPr>
            </w:pPr>
            <w:r w:rsidRPr="00DC17ED">
              <w:rPr>
                <w:rFonts w:ascii="Garamond" w:hAnsi="Garamond"/>
                <w:i/>
                <w:sz w:val="28"/>
                <w:szCs w:val="28"/>
              </w:rPr>
              <w:t>Q.</w:t>
            </w:r>
            <w:r w:rsidRPr="00DC17ED">
              <w:rPr>
                <w:rFonts w:ascii="Garamond" w:hAnsi="Garamond"/>
                <w:sz w:val="28"/>
                <w:szCs w:val="28"/>
              </w:rPr>
              <w:t xml:space="preserve"> </w:t>
            </w:r>
            <w:proofErr w:type="spellStart"/>
            <w:r w:rsidRPr="00DC17ED">
              <w:rPr>
                <w:rFonts w:ascii="Garamond" w:hAnsi="Garamond"/>
                <w:sz w:val="28"/>
                <w:szCs w:val="28"/>
              </w:rPr>
              <w:t>Cre’n</w:t>
            </w:r>
            <w:proofErr w:type="spellEnd"/>
            <w:r w:rsidRPr="00DC17ED">
              <w:rPr>
                <w:rFonts w:ascii="Garamond" w:hAnsi="Garamond"/>
                <w:sz w:val="28"/>
                <w:szCs w:val="28"/>
              </w:rPr>
              <w:t xml:space="preserve"> fa ta </w:t>
            </w:r>
            <w:proofErr w:type="spellStart"/>
            <w:r w:rsidRPr="00DC17ED">
              <w:rPr>
                <w:rFonts w:ascii="Garamond" w:hAnsi="Garamond"/>
                <w:sz w:val="28"/>
                <w:szCs w:val="28"/>
              </w:rPr>
              <w:t>ny</w:t>
            </w:r>
            <w:proofErr w:type="spellEnd"/>
            <w:r w:rsidRPr="00DC17ED">
              <w:rPr>
                <w:rFonts w:ascii="Garamond" w:hAnsi="Garamond"/>
                <w:sz w:val="28"/>
                <w:szCs w:val="28"/>
              </w:rPr>
              <w:t xml:space="preserve"> </w:t>
            </w:r>
            <w:proofErr w:type="spellStart"/>
            <w:r w:rsidRPr="00DC17ED">
              <w:rPr>
                <w:rFonts w:ascii="Garamond" w:hAnsi="Garamond"/>
                <w:sz w:val="28"/>
                <w:szCs w:val="28"/>
              </w:rPr>
              <w:t>goan</w:t>
            </w:r>
            <w:proofErr w:type="spellEnd"/>
            <w:r w:rsidRPr="00DC17ED">
              <w:rPr>
                <w:rFonts w:ascii="Garamond" w:hAnsi="Garamond"/>
                <w:sz w:val="28"/>
                <w:szCs w:val="28"/>
              </w:rPr>
              <w:t xml:space="preserve"> </w:t>
            </w:r>
            <w:proofErr w:type="spellStart"/>
            <w:r w:rsidRPr="00DC17ED">
              <w:rPr>
                <w:rFonts w:ascii="Garamond" w:hAnsi="Garamond"/>
                <w:sz w:val="28"/>
                <w:szCs w:val="28"/>
              </w:rPr>
              <w:t>sodjeh</w:t>
            </w:r>
            <w:proofErr w:type="spellEnd"/>
            <w:r w:rsidRPr="00DC17ED">
              <w:rPr>
                <w:rFonts w:ascii="Garamond" w:hAnsi="Garamond"/>
                <w:sz w:val="28"/>
                <w:szCs w:val="28"/>
              </w:rPr>
              <w:t xml:space="preserve"> </w:t>
            </w:r>
            <w:proofErr w:type="spellStart"/>
            <w:r w:rsidRPr="00DC17ED">
              <w:rPr>
                <w:rFonts w:ascii="Garamond" w:hAnsi="Garamond"/>
                <w:sz w:val="28"/>
                <w:szCs w:val="28"/>
              </w:rPr>
              <w:t>shoh</w:t>
            </w:r>
            <w:proofErr w:type="spellEnd"/>
            <w:r w:rsidRPr="00DC17ED">
              <w:rPr>
                <w:rFonts w:ascii="Garamond" w:hAnsi="Garamond"/>
                <w:sz w:val="28"/>
                <w:szCs w:val="28"/>
              </w:rPr>
              <w:t xml:space="preserve"> er </w:t>
            </w:r>
            <w:proofErr w:type="spellStart"/>
            <w:r w:rsidRPr="00DC17ED">
              <w:rPr>
                <w:rFonts w:ascii="Garamond" w:hAnsi="Garamond"/>
                <w:sz w:val="28"/>
                <w:szCs w:val="28"/>
              </w:rPr>
              <w:t>ny</w:t>
            </w:r>
            <w:proofErr w:type="spellEnd"/>
            <w:r w:rsidRPr="00DC17ED">
              <w:rPr>
                <w:rFonts w:ascii="Garamond" w:hAnsi="Garamond"/>
                <w:sz w:val="28"/>
                <w:szCs w:val="28"/>
              </w:rPr>
              <w:t xml:space="preserve"> </w:t>
            </w:r>
            <w:proofErr w:type="spellStart"/>
            <w:r w:rsidRPr="00DC17ED">
              <w:rPr>
                <w:rFonts w:ascii="Garamond" w:hAnsi="Garamond"/>
                <w:sz w:val="28"/>
                <w:szCs w:val="28"/>
              </w:rPr>
              <w:t>choyrt</w:t>
            </w:r>
            <w:proofErr w:type="spellEnd"/>
            <w:r w:rsidRPr="00DC17ED">
              <w:rPr>
                <w:rFonts w:ascii="Garamond" w:hAnsi="Garamond"/>
                <w:sz w:val="28"/>
                <w:szCs w:val="28"/>
              </w:rPr>
              <w:t xml:space="preserve"> </w:t>
            </w:r>
            <w:proofErr w:type="spellStart"/>
            <w:r w:rsidRPr="00DC17ED">
              <w:rPr>
                <w:rFonts w:ascii="Garamond" w:hAnsi="Garamond"/>
                <w:sz w:val="28"/>
                <w:szCs w:val="28"/>
              </w:rPr>
              <w:t>gys</w:t>
            </w:r>
            <w:proofErr w:type="spellEnd"/>
            <w:r w:rsidRPr="00DC17ED">
              <w:rPr>
                <w:rFonts w:ascii="Garamond" w:hAnsi="Garamond"/>
                <w:sz w:val="28"/>
                <w:szCs w:val="28"/>
              </w:rPr>
              <w:t xml:space="preserve"> y </w:t>
            </w:r>
            <w:proofErr w:type="spellStart"/>
            <w:r w:rsidRPr="00DC17ED">
              <w:rPr>
                <w:rFonts w:ascii="Garamond" w:hAnsi="Garamond"/>
                <w:sz w:val="28"/>
                <w:szCs w:val="28"/>
              </w:rPr>
              <w:t>Phadjer</w:t>
            </w:r>
            <w:proofErr w:type="spellEnd"/>
            <w:r w:rsidRPr="00DC17ED">
              <w:rPr>
                <w:rFonts w:ascii="Garamond" w:hAnsi="Garamond"/>
                <w:i/>
                <w:sz w:val="28"/>
                <w:szCs w:val="28"/>
              </w:rPr>
              <w:t> </w:t>
            </w:r>
            <w:r w:rsidRPr="00DC17ED">
              <w:rPr>
                <w:rFonts w:ascii="Garamond" w:hAnsi="Garamond"/>
                <w:sz w:val="28"/>
                <w:szCs w:val="28"/>
              </w:rPr>
              <w:t xml:space="preserve">? </w:t>
            </w:r>
          </w:p>
        </w:tc>
        <w:tc>
          <w:tcPr>
            <w:tcW w:w="3825" w:type="dxa"/>
          </w:tcPr>
          <w:p w14:paraId="0A797CDD"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Why are these Words added to this Prayer ?</w:t>
            </w:r>
          </w:p>
        </w:tc>
        <w:tc>
          <w:tcPr>
            <w:tcW w:w="0" w:type="auto"/>
          </w:tcPr>
          <w:p w14:paraId="71B7E8EC"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0FCAB7CC" w14:textId="77777777" w:rsidTr="004B200B">
        <w:tc>
          <w:tcPr>
            <w:tcW w:w="4253" w:type="dxa"/>
          </w:tcPr>
          <w:p w14:paraId="506343C3" w14:textId="77777777" w:rsidR="002B6679" w:rsidRPr="00DC17ED" w:rsidRDefault="002B6679" w:rsidP="00DB60C3">
            <w:pPr>
              <w:pStyle w:val="CM3"/>
              <w:widowControl/>
              <w:spacing w:line="240" w:lineRule="auto"/>
              <w:ind w:firstLine="227"/>
              <w:jc w:val="both"/>
              <w:rPr>
                <w:rFonts w:ascii="Garamond" w:hAnsi="Garamond"/>
                <w:sz w:val="28"/>
                <w:szCs w:val="28"/>
              </w:rPr>
            </w:pPr>
            <w:r w:rsidRPr="00DC17ED">
              <w:rPr>
                <w:rFonts w:ascii="Garamond" w:hAnsi="Garamond"/>
                <w:i/>
                <w:sz w:val="28"/>
                <w:szCs w:val="28"/>
              </w:rPr>
              <w:t xml:space="preserve">A. </w:t>
            </w:r>
            <w:r w:rsidRPr="00DC17ED">
              <w:rPr>
                <w:rFonts w:ascii="Garamond" w:hAnsi="Garamond"/>
                <w:sz w:val="28"/>
                <w:szCs w:val="28"/>
              </w:rPr>
              <w:t xml:space="preserve">Dy chur shin </w:t>
            </w:r>
            <w:proofErr w:type="spellStart"/>
            <w:r w:rsidRPr="00DC17ED">
              <w:rPr>
                <w:rFonts w:ascii="Garamond" w:hAnsi="Garamond"/>
                <w:sz w:val="28"/>
                <w:szCs w:val="28"/>
              </w:rPr>
              <w:t>ayns</w:t>
            </w:r>
            <w:proofErr w:type="spellEnd"/>
            <w:r w:rsidRPr="00DC17ED">
              <w:rPr>
                <w:rFonts w:ascii="Garamond" w:hAnsi="Garamond"/>
                <w:sz w:val="28"/>
                <w:szCs w:val="28"/>
              </w:rPr>
              <w:t xml:space="preserve"> </w:t>
            </w:r>
            <w:proofErr w:type="spellStart"/>
            <w:r w:rsidRPr="00DC17ED">
              <w:rPr>
                <w:rFonts w:ascii="Garamond" w:hAnsi="Garamond"/>
                <w:sz w:val="28"/>
                <w:szCs w:val="28"/>
              </w:rPr>
              <w:t>cooinaghtyn</w:t>
            </w:r>
            <w:proofErr w:type="spellEnd"/>
            <w:r w:rsidRPr="00DC17ED">
              <w:rPr>
                <w:rFonts w:ascii="Garamond" w:hAnsi="Garamond"/>
                <w:sz w:val="28"/>
                <w:szCs w:val="28"/>
              </w:rPr>
              <w:t xml:space="preserve"> </w:t>
            </w:r>
            <w:proofErr w:type="spellStart"/>
            <w:r w:rsidRPr="00DC17ED">
              <w:rPr>
                <w:rFonts w:ascii="Garamond" w:hAnsi="Garamond"/>
                <w:sz w:val="28"/>
                <w:szCs w:val="28"/>
              </w:rPr>
              <w:t>gys</w:t>
            </w:r>
            <w:proofErr w:type="spellEnd"/>
            <w:r w:rsidRPr="00DC17ED">
              <w:rPr>
                <w:rFonts w:ascii="Garamond" w:hAnsi="Garamond"/>
                <w:sz w:val="28"/>
                <w:szCs w:val="28"/>
              </w:rPr>
              <w:t xml:space="preserve"> quoi ta shin </w:t>
            </w:r>
            <w:proofErr w:type="spellStart"/>
            <w:r w:rsidRPr="00DC17ED">
              <w:rPr>
                <w:rFonts w:ascii="Garamond" w:hAnsi="Garamond"/>
                <w:sz w:val="28"/>
                <w:szCs w:val="28"/>
              </w:rPr>
              <w:t>janoo</w:t>
            </w:r>
            <w:proofErr w:type="spellEnd"/>
            <w:r w:rsidRPr="00DC17ED">
              <w:rPr>
                <w:rFonts w:ascii="Garamond" w:hAnsi="Garamond"/>
                <w:sz w:val="28"/>
                <w:szCs w:val="28"/>
              </w:rPr>
              <w:t xml:space="preserve"> </w:t>
            </w:r>
            <w:proofErr w:type="spellStart"/>
            <w:r w:rsidRPr="00DC17ED">
              <w:rPr>
                <w:rFonts w:ascii="Garamond" w:hAnsi="Garamond"/>
                <w:sz w:val="28"/>
                <w:szCs w:val="28"/>
              </w:rPr>
              <w:t>Padjer</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vod</w:t>
            </w:r>
            <w:proofErr w:type="spellEnd"/>
            <w:r w:rsidRPr="00DC17ED">
              <w:rPr>
                <w:rFonts w:ascii="Garamond" w:hAnsi="Garamond"/>
                <w:sz w:val="28"/>
                <w:szCs w:val="28"/>
              </w:rPr>
              <w:t xml:space="preserve"> mad goal </w:t>
            </w:r>
            <w:proofErr w:type="spellStart"/>
            <w:r w:rsidRPr="00DC17ED">
              <w:rPr>
                <w:rFonts w:ascii="Garamond" w:hAnsi="Garamond"/>
                <w:sz w:val="28"/>
                <w:szCs w:val="28"/>
              </w:rPr>
              <w:t>rish</w:t>
            </w:r>
            <w:proofErr w:type="spellEnd"/>
            <w:r w:rsidRPr="00DC17ED">
              <w:rPr>
                <w:rFonts w:ascii="Garamond" w:hAnsi="Garamond"/>
                <w:sz w:val="28"/>
                <w:szCs w:val="28"/>
              </w:rPr>
              <w:t xml:space="preserve"> e </w:t>
            </w:r>
            <w:proofErr w:type="spellStart"/>
            <w:r w:rsidRPr="00DC17ED">
              <w:rPr>
                <w:rFonts w:ascii="Garamond" w:hAnsi="Garamond"/>
                <w:sz w:val="28"/>
                <w:szCs w:val="28"/>
              </w:rPr>
              <w:t>phooar</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chooney</w:t>
            </w:r>
            <w:proofErr w:type="spellEnd"/>
            <w:r w:rsidRPr="00DC17ED">
              <w:rPr>
                <w:rFonts w:ascii="Garamond" w:hAnsi="Garamond"/>
                <w:sz w:val="28"/>
                <w:szCs w:val="28"/>
              </w:rPr>
              <w:t xml:space="preserve"> </w:t>
            </w:r>
            <w:proofErr w:type="spellStart"/>
            <w:r w:rsidRPr="00DC17ED">
              <w:rPr>
                <w:rFonts w:ascii="Garamond" w:hAnsi="Garamond"/>
                <w:sz w:val="28"/>
                <w:szCs w:val="28"/>
              </w:rPr>
              <w:t>lhien</w:t>
            </w:r>
            <w:proofErr w:type="spellEnd"/>
            <w:r w:rsidRPr="00DC17ED">
              <w:rPr>
                <w:rFonts w:ascii="Garamond" w:hAnsi="Garamond"/>
                <w:sz w:val="28"/>
                <w:szCs w:val="28"/>
              </w:rPr>
              <w:t xml:space="preserve"> as </w:t>
            </w:r>
            <w:proofErr w:type="spellStart"/>
            <w:r w:rsidRPr="00DC17ED">
              <w:rPr>
                <w:rFonts w:ascii="Garamond" w:hAnsi="Garamond"/>
                <w:sz w:val="28"/>
                <w:szCs w:val="28"/>
              </w:rPr>
              <w:t>dyn</w:t>
            </w:r>
            <w:proofErr w:type="spellEnd"/>
            <w:r w:rsidRPr="00DC17ED">
              <w:rPr>
                <w:rFonts w:ascii="Garamond" w:hAnsi="Garamond"/>
                <w:sz w:val="28"/>
                <w:szCs w:val="28"/>
              </w:rPr>
              <w:t xml:space="preserve"> </w:t>
            </w:r>
            <w:proofErr w:type="spellStart"/>
            <w:r w:rsidRPr="00DC17ED">
              <w:rPr>
                <w:rFonts w:ascii="Garamond" w:hAnsi="Garamond"/>
                <w:sz w:val="28"/>
                <w:szCs w:val="28"/>
              </w:rPr>
              <w:t>vreall</w:t>
            </w:r>
            <w:proofErr w:type="spellEnd"/>
            <w:r w:rsidRPr="00DC17ED">
              <w:rPr>
                <w:rFonts w:ascii="Garamond" w:hAnsi="Garamond"/>
                <w:sz w:val="28"/>
                <w:szCs w:val="28"/>
              </w:rPr>
              <w:t xml:space="preserve"> shin ; Son </w:t>
            </w:r>
            <w:proofErr w:type="spellStart"/>
            <w:r w:rsidRPr="00DC17ED">
              <w:rPr>
                <w:rFonts w:ascii="Garamond" w:hAnsi="Garamond"/>
                <w:sz w:val="28"/>
                <w:szCs w:val="28"/>
              </w:rPr>
              <w:t>Eshyn</w:t>
            </w:r>
            <w:proofErr w:type="spellEnd"/>
            <w:r w:rsidRPr="00DC17ED">
              <w:rPr>
                <w:rFonts w:ascii="Garamond" w:hAnsi="Garamond"/>
                <w:sz w:val="28"/>
                <w:szCs w:val="28"/>
              </w:rPr>
              <w:t xml:space="preserve"> </w:t>
            </w:r>
            <w:proofErr w:type="spellStart"/>
            <w:r w:rsidRPr="00DC17ED">
              <w:rPr>
                <w:rFonts w:ascii="Garamond" w:hAnsi="Garamond"/>
                <w:sz w:val="28"/>
                <w:szCs w:val="28"/>
              </w:rPr>
              <w:t>Ree’n</w:t>
            </w:r>
            <w:proofErr w:type="spellEnd"/>
            <w:r w:rsidRPr="00DC17ED">
              <w:rPr>
                <w:rFonts w:ascii="Garamond" w:hAnsi="Garamond"/>
                <w:sz w:val="28"/>
                <w:szCs w:val="28"/>
              </w:rPr>
              <w:t xml:space="preserve"> </w:t>
            </w:r>
            <w:proofErr w:type="spellStart"/>
            <w:r w:rsidRPr="00DC17ED">
              <w:rPr>
                <w:rFonts w:ascii="Garamond" w:hAnsi="Garamond"/>
                <w:sz w:val="28"/>
                <w:szCs w:val="28"/>
              </w:rPr>
              <w:t>teihl</w:t>
            </w:r>
            <w:proofErr w:type="spellEnd"/>
            <w:r w:rsidRPr="00DC17ED">
              <w:rPr>
                <w:rFonts w:ascii="Garamond" w:hAnsi="Garamond"/>
                <w:sz w:val="28"/>
                <w:szCs w:val="28"/>
              </w:rPr>
              <w:t xml:space="preserve"> </w:t>
            </w:r>
            <w:proofErr w:type="spellStart"/>
            <w:r w:rsidRPr="00DC17ED">
              <w:rPr>
                <w:rFonts w:ascii="Garamond" w:hAnsi="Garamond"/>
                <w:sz w:val="28"/>
                <w:szCs w:val="28"/>
              </w:rPr>
              <w:t>ooilley</w:t>
            </w:r>
            <w:proofErr w:type="spellEnd"/>
            <w:r w:rsidRPr="00DC17ED">
              <w:rPr>
                <w:rFonts w:ascii="Garamond" w:hAnsi="Garamond"/>
                <w:sz w:val="28"/>
                <w:szCs w:val="28"/>
              </w:rPr>
              <w:t xml:space="preserve">, da ta shin </w:t>
            </w:r>
            <w:proofErr w:type="spellStart"/>
            <w:r w:rsidRPr="00DC17ED">
              <w:rPr>
                <w:rFonts w:ascii="Garamond" w:hAnsi="Garamond"/>
                <w:sz w:val="28"/>
                <w:szCs w:val="28"/>
              </w:rPr>
              <w:t>liastyn</w:t>
            </w:r>
            <w:proofErr w:type="spellEnd"/>
            <w:r w:rsidRPr="00DC17ED">
              <w:rPr>
                <w:rFonts w:ascii="Garamond" w:hAnsi="Garamond"/>
                <w:sz w:val="28"/>
                <w:szCs w:val="28"/>
              </w:rPr>
              <w:t xml:space="preserve"> son </w:t>
            </w:r>
            <w:proofErr w:type="spellStart"/>
            <w:r w:rsidRPr="00DC17ED">
              <w:rPr>
                <w:rFonts w:ascii="Garamond" w:hAnsi="Garamond"/>
                <w:sz w:val="28"/>
                <w:szCs w:val="28"/>
              </w:rPr>
              <w:t>ooilley’n</w:t>
            </w:r>
            <w:proofErr w:type="spellEnd"/>
            <w:r w:rsidRPr="00DC17ED">
              <w:rPr>
                <w:rFonts w:ascii="Garamond" w:hAnsi="Garamond"/>
                <w:sz w:val="28"/>
                <w:szCs w:val="28"/>
              </w:rPr>
              <w:t xml:space="preserve"> vie </w:t>
            </w:r>
            <w:proofErr w:type="spellStart"/>
            <w:r w:rsidRPr="00DC17ED">
              <w:rPr>
                <w:rFonts w:ascii="Garamond" w:hAnsi="Garamond"/>
                <w:sz w:val="28"/>
                <w:szCs w:val="28"/>
              </w:rPr>
              <w:t>t’ain</w:t>
            </w:r>
            <w:proofErr w:type="spellEnd"/>
            <w:r w:rsidRPr="00DC17ED">
              <w:rPr>
                <w:rFonts w:ascii="Garamond" w:hAnsi="Garamond"/>
                <w:sz w:val="28"/>
                <w:szCs w:val="28"/>
              </w:rPr>
              <w:t xml:space="preserve"> </w:t>
            </w:r>
            <w:proofErr w:type="spellStart"/>
            <w:r w:rsidRPr="00DC17ED">
              <w:rPr>
                <w:rFonts w:ascii="Garamond" w:hAnsi="Garamond"/>
                <w:sz w:val="28"/>
                <w:szCs w:val="28"/>
              </w:rPr>
              <w:t>ny</w:t>
            </w:r>
            <w:proofErr w:type="spellEnd"/>
            <w:r w:rsidRPr="00DC17ED">
              <w:rPr>
                <w:rFonts w:ascii="Garamond" w:hAnsi="Garamond"/>
                <w:sz w:val="28"/>
                <w:szCs w:val="28"/>
              </w:rPr>
              <w:t xml:space="preserve"> </w:t>
            </w:r>
            <w:proofErr w:type="spellStart"/>
            <w:r w:rsidRPr="00DC17ED">
              <w:rPr>
                <w:rFonts w:ascii="Garamond" w:hAnsi="Garamond"/>
                <w:sz w:val="28"/>
                <w:szCs w:val="28"/>
              </w:rPr>
              <w:t>oddys</w:t>
            </w:r>
            <w:proofErr w:type="spellEnd"/>
            <w:r w:rsidRPr="00DC17ED">
              <w:rPr>
                <w:rFonts w:ascii="Garamond" w:hAnsi="Garamond"/>
                <w:sz w:val="28"/>
                <w:szCs w:val="28"/>
              </w:rPr>
              <w:t xml:space="preserve"> shin y </w:t>
            </w:r>
            <w:proofErr w:type="spellStart"/>
            <w:r w:rsidRPr="00DC17ED">
              <w:rPr>
                <w:rFonts w:ascii="Garamond" w:hAnsi="Garamond"/>
                <w:sz w:val="28"/>
                <w:szCs w:val="28"/>
              </w:rPr>
              <w:t>gheddyn</w:t>
            </w:r>
            <w:proofErr w:type="spellEnd"/>
            <w:r w:rsidRPr="00DC17ED">
              <w:rPr>
                <w:rFonts w:ascii="Garamond" w:hAnsi="Garamond"/>
                <w:sz w:val="28"/>
                <w:szCs w:val="28"/>
              </w:rPr>
              <w:t xml:space="preserve"> ; Da er-y-fa </w:t>
            </w:r>
            <w:proofErr w:type="spellStart"/>
            <w:r w:rsidRPr="00DC17ED">
              <w:rPr>
                <w:rFonts w:ascii="Garamond" w:hAnsi="Garamond"/>
                <w:sz w:val="28"/>
                <w:szCs w:val="28"/>
              </w:rPr>
              <w:t>shen</w:t>
            </w:r>
            <w:proofErr w:type="spellEnd"/>
            <w:r w:rsidRPr="00DC17ED">
              <w:rPr>
                <w:rFonts w:ascii="Garamond" w:hAnsi="Garamond"/>
                <w:sz w:val="28"/>
                <w:szCs w:val="28"/>
              </w:rPr>
              <w:t xml:space="preserve"> ta shin cur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chooilley</w:t>
            </w:r>
            <w:proofErr w:type="spellEnd"/>
            <w:r w:rsidRPr="00DC17ED">
              <w:rPr>
                <w:rFonts w:ascii="Garamond" w:hAnsi="Garamond"/>
                <w:sz w:val="28"/>
                <w:szCs w:val="28"/>
              </w:rPr>
              <w:t xml:space="preserve"> </w:t>
            </w:r>
            <w:proofErr w:type="spellStart"/>
            <w:r w:rsidRPr="00DC17ED">
              <w:rPr>
                <w:rFonts w:ascii="Garamond" w:hAnsi="Garamond"/>
                <w:sz w:val="28"/>
                <w:szCs w:val="28"/>
              </w:rPr>
              <w:t>ooashley</w:t>
            </w:r>
            <w:proofErr w:type="spellEnd"/>
            <w:r w:rsidRPr="00DC17ED">
              <w:rPr>
                <w:rFonts w:ascii="Garamond" w:hAnsi="Garamond"/>
                <w:sz w:val="28"/>
                <w:szCs w:val="28"/>
              </w:rPr>
              <w:t xml:space="preserve"> as </w:t>
            </w:r>
            <w:proofErr w:type="spellStart"/>
            <w:r w:rsidRPr="00DC17ED">
              <w:rPr>
                <w:rFonts w:ascii="Garamond" w:hAnsi="Garamond"/>
                <w:sz w:val="28"/>
                <w:szCs w:val="28"/>
              </w:rPr>
              <w:t>gloyr</w:t>
            </w:r>
            <w:proofErr w:type="spellEnd"/>
            <w:r w:rsidRPr="00DC17ED">
              <w:rPr>
                <w:rFonts w:ascii="Garamond" w:hAnsi="Garamond"/>
                <w:sz w:val="28"/>
                <w:szCs w:val="28"/>
              </w:rPr>
              <w:t xml:space="preserve"> son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bragh</w:t>
            </w:r>
            <w:proofErr w:type="spellEnd"/>
            <w:r w:rsidRPr="00DC17ED">
              <w:rPr>
                <w:rFonts w:ascii="Garamond" w:hAnsi="Garamond"/>
                <w:sz w:val="28"/>
                <w:szCs w:val="28"/>
              </w:rPr>
              <w:t xml:space="preserve">. </w:t>
            </w:r>
          </w:p>
        </w:tc>
        <w:tc>
          <w:tcPr>
            <w:tcW w:w="3825" w:type="dxa"/>
          </w:tcPr>
          <w:p w14:paraId="0B2B767F"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To put us in mind, to whom we have been praying</w:t>
            </w:r>
            <w:r w:rsidRPr="008072AD">
              <w:rPr>
                <w:rFonts w:ascii="Garamond" w:hAnsi="Garamond" w:cs="Times New Roman"/>
                <w:sz w:val="28"/>
              </w:rPr>
              <w:t> ;</w:t>
            </w:r>
            <w:r w:rsidRPr="008072AD">
              <w:rPr>
                <w:rFonts w:ascii="Garamond" w:hAnsi="Garamond" w:cs="Times New Roman"/>
                <w:i/>
                <w:sz w:val="28"/>
              </w:rPr>
              <w:t xml:space="preserve"> that we may </w:t>
            </w:r>
            <w:proofErr w:type="spellStart"/>
            <w:r w:rsidRPr="008072AD">
              <w:rPr>
                <w:rFonts w:ascii="Garamond" w:hAnsi="Garamond" w:cs="Times New Roman"/>
                <w:i/>
                <w:sz w:val="28"/>
              </w:rPr>
              <w:t>acknowledg</w:t>
            </w:r>
            <w:proofErr w:type="spellEnd"/>
            <w:r w:rsidRPr="008072AD">
              <w:rPr>
                <w:rFonts w:ascii="Garamond" w:hAnsi="Garamond" w:cs="Times New Roman"/>
                <w:i/>
                <w:sz w:val="28"/>
              </w:rPr>
              <w:t xml:space="preserve"> </w:t>
            </w:r>
            <w:r w:rsidRPr="008072AD">
              <w:rPr>
                <w:rFonts w:ascii="Garamond" w:hAnsi="Garamond" w:cs="Times New Roman"/>
                <w:sz w:val="28"/>
              </w:rPr>
              <w:t>his Power</w:t>
            </w:r>
            <w:r w:rsidRPr="008072AD">
              <w:rPr>
                <w:rFonts w:ascii="Garamond" w:hAnsi="Garamond" w:cs="Times New Roman"/>
                <w:i/>
                <w:sz w:val="28"/>
              </w:rPr>
              <w:t xml:space="preserve"> to help and defend us</w:t>
            </w:r>
            <w:r w:rsidRPr="008072AD">
              <w:rPr>
                <w:rFonts w:ascii="Garamond" w:hAnsi="Garamond" w:cs="Times New Roman"/>
                <w:sz w:val="28"/>
              </w:rPr>
              <w:t> ;</w:t>
            </w:r>
            <w:r w:rsidRPr="008072AD">
              <w:rPr>
                <w:rFonts w:ascii="Garamond" w:hAnsi="Garamond" w:cs="Times New Roman"/>
                <w:i/>
                <w:sz w:val="28"/>
              </w:rPr>
              <w:t xml:space="preserve"> For he is the King of all the World, to him we owe all the Good we have or can receive, to Him therefore we give all </w:t>
            </w:r>
            <w:r w:rsidRPr="003C76C2">
              <w:rPr>
                <w:rFonts w:ascii="Garamond" w:hAnsi="Garamond" w:cs="Times New Roman"/>
                <w:sz w:val="28"/>
              </w:rPr>
              <w:t>Honour</w:t>
            </w:r>
            <w:r w:rsidRPr="008072AD">
              <w:rPr>
                <w:rFonts w:ascii="Garamond" w:hAnsi="Garamond" w:cs="Times New Roman"/>
                <w:i/>
                <w:sz w:val="28"/>
              </w:rPr>
              <w:t xml:space="preserve"> and </w:t>
            </w:r>
            <w:r w:rsidRPr="003C76C2">
              <w:rPr>
                <w:rFonts w:ascii="Garamond" w:hAnsi="Garamond" w:cs="Times New Roman"/>
                <w:sz w:val="28"/>
              </w:rPr>
              <w:t>Glory</w:t>
            </w:r>
            <w:r w:rsidRPr="008072AD">
              <w:rPr>
                <w:rFonts w:ascii="Garamond" w:hAnsi="Garamond" w:cs="Times New Roman"/>
                <w:i/>
                <w:sz w:val="28"/>
              </w:rPr>
              <w:t xml:space="preserve"> for ever. </w:t>
            </w:r>
          </w:p>
        </w:tc>
        <w:tc>
          <w:tcPr>
            <w:tcW w:w="0" w:type="auto"/>
          </w:tcPr>
          <w:p w14:paraId="1D6D93C5"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4F35D464" w14:textId="77777777" w:rsidTr="004B200B">
        <w:tc>
          <w:tcPr>
            <w:tcW w:w="4253" w:type="dxa"/>
          </w:tcPr>
          <w:p w14:paraId="6EF9CEAB" w14:textId="77777777" w:rsidR="002B6679" w:rsidRPr="00DC17ED" w:rsidRDefault="002B6679" w:rsidP="00DB60C3">
            <w:pPr>
              <w:pStyle w:val="CM3"/>
              <w:widowControl/>
              <w:spacing w:line="240" w:lineRule="auto"/>
              <w:ind w:firstLine="227"/>
              <w:jc w:val="both"/>
              <w:rPr>
                <w:rFonts w:ascii="Garamond" w:hAnsi="Garamond"/>
                <w:sz w:val="28"/>
                <w:szCs w:val="28"/>
              </w:rPr>
            </w:pPr>
            <w:r w:rsidRPr="003C76C2">
              <w:rPr>
                <w:rFonts w:ascii="Old English Text MT" w:hAnsi="Old English Text MT"/>
                <w:sz w:val="28"/>
                <w:szCs w:val="28"/>
              </w:rPr>
              <w:t>Amen,</w:t>
            </w:r>
            <w:r w:rsidRPr="00DC17ED">
              <w:rPr>
                <w:rFonts w:ascii="Garamond" w:hAnsi="Garamond"/>
                <w:sz w:val="28"/>
                <w:szCs w:val="28"/>
              </w:rPr>
              <w:t xml:space="preserve"> ta </w:t>
            </w:r>
            <w:proofErr w:type="spellStart"/>
            <w:r w:rsidRPr="00DC17ED">
              <w:rPr>
                <w:rFonts w:ascii="Garamond" w:hAnsi="Garamond"/>
                <w:sz w:val="28"/>
                <w:szCs w:val="28"/>
              </w:rPr>
              <w:t>shen</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ghra</w:t>
            </w:r>
            <w:proofErr w:type="spellEnd"/>
            <w:r w:rsidRPr="00DC17ED">
              <w:rPr>
                <w:rFonts w:ascii="Garamond" w:hAnsi="Garamond"/>
                <w:sz w:val="28"/>
                <w:szCs w:val="28"/>
              </w:rPr>
              <w:t xml:space="preserve">, </w:t>
            </w:r>
            <w:proofErr w:type="spellStart"/>
            <w:r w:rsidRPr="003C76C2">
              <w:rPr>
                <w:rFonts w:ascii="Old English Text MT" w:hAnsi="Old English Text MT"/>
                <w:sz w:val="28"/>
                <w:szCs w:val="28"/>
              </w:rPr>
              <w:t>Myr</w:t>
            </w:r>
            <w:proofErr w:type="spellEnd"/>
            <w:r w:rsidRPr="003C76C2">
              <w:rPr>
                <w:rFonts w:ascii="Old English Text MT" w:hAnsi="Old English Text MT"/>
                <w:sz w:val="28"/>
                <w:szCs w:val="28"/>
              </w:rPr>
              <w:t xml:space="preserve"> </w:t>
            </w:r>
            <w:proofErr w:type="spellStart"/>
            <w:r w:rsidRPr="003C76C2">
              <w:rPr>
                <w:rFonts w:ascii="Old English Text MT" w:hAnsi="Old English Text MT"/>
                <w:sz w:val="28"/>
                <w:szCs w:val="28"/>
              </w:rPr>
              <w:t>shen</w:t>
            </w:r>
            <w:proofErr w:type="spellEnd"/>
            <w:r w:rsidRPr="003C76C2">
              <w:rPr>
                <w:rFonts w:ascii="Old English Text MT" w:hAnsi="Old English Text MT"/>
                <w:sz w:val="28"/>
                <w:szCs w:val="28"/>
              </w:rPr>
              <w:t xml:space="preserve"> </w:t>
            </w:r>
            <w:proofErr w:type="spellStart"/>
            <w:r w:rsidRPr="003C76C2">
              <w:rPr>
                <w:rFonts w:ascii="Old English Text MT" w:hAnsi="Old English Text MT"/>
                <w:sz w:val="28"/>
                <w:szCs w:val="28"/>
              </w:rPr>
              <w:t>dy</w:t>
            </w:r>
            <w:proofErr w:type="spellEnd"/>
            <w:r w:rsidRPr="003C76C2">
              <w:rPr>
                <w:rFonts w:ascii="Old English Text MT" w:hAnsi="Old English Text MT"/>
                <w:sz w:val="28"/>
                <w:szCs w:val="28"/>
              </w:rPr>
              <w:t xml:space="preserve"> </w:t>
            </w:r>
            <w:proofErr w:type="spellStart"/>
            <w:r w:rsidRPr="003C76C2">
              <w:rPr>
                <w:rFonts w:ascii="Old English Text MT" w:hAnsi="Old English Text MT"/>
                <w:sz w:val="28"/>
                <w:szCs w:val="28"/>
              </w:rPr>
              <w:t>rou</w:t>
            </w:r>
            <w:proofErr w:type="spellEnd"/>
            <w:r w:rsidRPr="003C76C2">
              <w:rPr>
                <w:rFonts w:ascii="Old English Text MT" w:hAnsi="Old English Text MT"/>
                <w:sz w:val="28"/>
                <w:szCs w:val="28"/>
              </w:rPr>
              <w:t xml:space="preserve"> eh.</w:t>
            </w:r>
            <w:r w:rsidRPr="00DC17ED">
              <w:rPr>
                <w:rFonts w:ascii="Garamond" w:hAnsi="Garamond"/>
                <w:sz w:val="28"/>
                <w:szCs w:val="28"/>
              </w:rPr>
              <w:t xml:space="preserve"> </w:t>
            </w:r>
          </w:p>
        </w:tc>
        <w:tc>
          <w:tcPr>
            <w:tcW w:w="3825" w:type="dxa"/>
          </w:tcPr>
          <w:p w14:paraId="007A73DB" w14:textId="77777777" w:rsidR="002B6679" w:rsidRPr="008072AD" w:rsidRDefault="002B6679" w:rsidP="00DB60C3">
            <w:pPr>
              <w:pStyle w:val="ListParagraph"/>
              <w:ind w:left="0" w:firstLine="227"/>
              <w:rPr>
                <w:rFonts w:ascii="Garamond" w:hAnsi="Garamond" w:cs="Times New Roman"/>
                <w:sz w:val="28"/>
              </w:rPr>
            </w:pPr>
            <w:r w:rsidRPr="008072AD">
              <w:rPr>
                <w:rFonts w:ascii="Old English Text MT" w:hAnsi="Old English Text MT" w:cs="Times New Roman"/>
                <w:sz w:val="28"/>
              </w:rPr>
              <w:t>Amen</w:t>
            </w:r>
            <w:r w:rsidRPr="008072AD">
              <w:rPr>
                <w:rFonts w:ascii="Garamond" w:hAnsi="Garamond" w:cs="Times New Roman"/>
                <w:sz w:val="28"/>
              </w:rPr>
              <w:t xml:space="preserve">, that is, </w:t>
            </w:r>
            <w:r w:rsidRPr="008072AD">
              <w:rPr>
                <w:rFonts w:ascii="Old English Text MT" w:hAnsi="Old English Text MT" w:cs="Times New Roman"/>
                <w:sz w:val="28"/>
              </w:rPr>
              <w:t>So be it.</w:t>
            </w:r>
            <w:r w:rsidRPr="008072AD">
              <w:rPr>
                <w:rFonts w:ascii="Garamond" w:hAnsi="Garamond" w:cs="Times New Roman"/>
                <w:sz w:val="28"/>
              </w:rPr>
              <w:t xml:space="preserve"> </w:t>
            </w:r>
          </w:p>
        </w:tc>
        <w:tc>
          <w:tcPr>
            <w:tcW w:w="0" w:type="auto"/>
          </w:tcPr>
          <w:p w14:paraId="74BB443D"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0413064C" w14:textId="77777777" w:rsidTr="004B200B">
        <w:tc>
          <w:tcPr>
            <w:tcW w:w="4253" w:type="dxa"/>
          </w:tcPr>
          <w:p w14:paraId="5F21EBD9" w14:textId="77777777" w:rsidR="002B6679" w:rsidRPr="00DC17ED" w:rsidRDefault="002B6679" w:rsidP="00DB60C3">
            <w:pPr>
              <w:pStyle w:val="CM3"/>
              <w:widowControl/>
              <w:spacing w:line="240" w:lineRule="auto"/>
              <w:ind w:firstLine="227"/>
              <w:jc w:val="both"/>
              <w:rPr>
                <w:rFonts w:ascii="Garamond" w:hAnsi="Garamond"/>
                <w:sz w:val="28"/>
                <w:szCs w:val="28"/>
              </w:rPr>
            </w:pPr>
            <w:r w:rsidRPr="00DC17ED">
              <w:rPr>
                <w:rFonts w:ascii="Garamond" w:hAnsi="Garamond"/>
                <w:i/>
                <w:sz w:val="28"/>
                <w:szCs w:val="28"/>
              </w:rPr>
              <w:t>Q.</w:t>
            </w:r>
            <w:r w:rsidRPr="00DC17ED">
              <w:rPr>
                <w:rFonts w:ascii="Garamond" w:hAnsi="Garamond"/>
                <w:sz w:val="28"/>
                <w:szCs w:val="28"/>
              </w:rPr>
              <w:t xml:space="preserve"> </w:t>
            </w:r>
            <w:proofErr w:type="spellStart"/>
            <w:r w:rsidRPr="00DC17ED">
              <w:rPr>
                <w:rFonts w:ascii="Garamond" w:hAnsi="Garamond"/>
                <w:sz w:val="28"/>
                <w:szCs w:val="28"/>
              </w:rPr>
              <w:t>Cre’n</w:t>
            </w:r>
            <w:proofErr w:type="spellEnd"/>
            <w:r w:rsidRPr="00DC17ED">
              <w:rPr>
                <w:rFonts w:ascii="Garamond" w:hAnsi="Garamond"/>
                <w:sz w:val="28"/>
                <w:szCs w:val="28"/>
              </w:rPr>
              <w:t xml:space="preserve"> fa ta shin </w:t>
            </w:r>
            <w:proofErr w:type="spellStart"/>
            <w:r w:rsidRPr="00DC17ED">
              <w:rPr>
                <w:rFonts w:ascii="Garamond" w:hAnsi="Garamond"/>
                <w:sz w:val="28"/>
                <w:szCs w:val="28"/>
              </w:rPr>
              <w:t>gra</w:t>
            </w:r>
            <w:proofErr w:type="spellEnd"/>
            <w:r w:rsidRPr="00DC17ED">
              <w:rPr>
                <w:rFonts w:ascii="Garamond" w:hAnsi="Garamond"/>
                <w:sz w:val="28"/>
                <w:szCs w:val="28"/>
              </w:rPr>
              <w:t xml:space="preserve"> </w:t>
            </w:r>
            <w:proofErr w:type="spellStart"/>
            <w:r w:rsidRPr="00DC17ED">
              <w:rPr>
                <w:rFonts w:ascii="Garamond" w:hAnsi="Garamond"/>
                <w:sz w:val="28"/>
                <w:szCs w:val="28"/>
              </w:rPr>
              <w:t>shoh</w:t>
            </w:r>
            <w:proofErr w:type="spellEnd"/>
            <w:r w:rsidRPr="00DC17ED">
              <w:rPr>
                <w:rFonts w:ascii="Garamond" w:hAnsi="Garamond"/>
                <w:sz w:val="28"/>
                <w:szCs w:val="28"/>
              </w:rPr>
              <w:t xml:space="preserve"> </w:t>
            </w:r>
            <w:proofErr w:type="spellStart"/>
            <w:r w:rsidRPr="00DC17ED">
              <w:rPr>
                <w:rFonts w:ascii="Garamond" w:hAnsi="Garamond"/>
                <w:sz w:val="28"/>
                <w:szCs w:val="28"/>
              </w:rPr>
              <w:t>lurg</w:t>
            </w:r>
            <w:proofErr w:type="spellEnd"/>
            <w:r w:rsidRPr="00DC17ED">
              <w:rPr>
                <w:rFonts w:ascii="Garamond" w:hAnsi="Garamond"/>
                <w:sz w:val="28"/>
                <w:szCs w:val="28"/>
              </w:rPr>
              <w:t xml:space="preserve"> </w:t>
            </w:r>
            <w:proofErr w:type="spellStart"/>
            <w:r w:rsidRPr="00DC17ED">
              <w:rPr>
                <w:rFonts w:ascii="Garamond" w:hAnsi="Garamond"/>
                <w:sz w:val="28"/>
                <w:szCs w:val="28"/>
              </w:rPr>
              <w:t>ooilley</w:t>
            </w:r>
            <w:proofErr w:type="spellEnd"/>
            <w:r w:rsidRPr="00DC17ED">
              <w:rPr>
                <w:rFonts w:ascii="Garamond" w:hAnsi="Garamond"/>
                <w:sz w:val="28"/>
                <w:szCs w:val="28"/>
              </w:rPr>
              <w:t xml:space="preserve"> </w:t>
            </w:r>
            <w:proofErr w:type="spellStart"/>
            <w:r w:rsidRPr="00DC17ED">
              <w:rPr>
                <w:rFonts w:ascii="Garamond" w:hAnsi="Garamond"/>
                <w:sz w:val="28"/>
                <w:szCs w:val="28"/>
              </w:rPr>
              <w:t>nyn</w:t>
            </w:r>
            <w:proofErr w:type="spellEnd"/>
            <w:r w:rsidRPr="00DC17ED">
              <w:rPr>
                <w:rFonts w:ascii="Garamond" w:hAnsi="Garamond"/>
                <w:sz w:val="28"/>
                <w:szCs w:val="28"/>
              </w:rPr>
              <w:t xml:space="preserve"> </w:t>
            </w:r>
            <w:proofErr w:type="spellStart"/>
            <w:r w:rsidRPr="00DC17ED">
              <w:rPr>
                <w:rFonts w:ascii="Garamond" w:hAnsi="Garamond"/>
                <w:sz w:val="28"/>
                <w:szCs w:val="28"/>
              </w:rPr>
              <w:t>Badjeryn</w:t>
            </w:r>
            <w:proofErr w:type="spellEnd"/>
            <w:r w:rsidRPr="00DC17ED">
              <w:rPr>
                <w:rFonts w:ascii="Garamond" w:hAnsi="Garamond"/>
                <w:i/>
                <w:sz w:val="28"/>
                <w:szCs w:val="28"/>
              </w:rPr>
              <w:t> </w:t>
            </w:r>
            <w:r w:rsidRPr="00DC17ED">
              <w:rPr>
                <w:rFonts w:ascii="Garamond" w:hAnsi="Garamond"/>
                <w:sz w:val="28"/>
                <w:szCs w:val="28"/>
              </w:rPr>
              <w:t xml:space="preserve">? </w:t>
            </w:r>
          </w:p>
        </w:tc>
        <w:tc>
          <w:tcPr>
            <w:tcW w:w="3825" w:type="dxa"/>
          </w:tcPr>
          <w:p w14:paraId="3361D6C6"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Why do we add this to all our Prayers ?</w:t>
            </w:r>
          </w:p>
        </w:tc>
        <w:tc>
          <w:tcPr>
            <w:tcW w:w="0" w:type="auto"/>
          </w:tcPr>
          <w:p w14:paraId="4B7935D5"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44FDC1C9" w14:textId="77777777" w:rsidTr="004B200B">
        <w:tc>
          <w:tcPr>
            <w:tcW w:w="4253" w:type="dxa"/>
          </w:tcPr>
          <w:p w14:paraId="68E543E2" w14:textId="77777777" w:rsidR="002B6679" w:rsidRPr="00DC17ED" w:rsidRDefault="002B6679" w:rsidP="00DB60C3">
            <w:pPr>
              <w:pStyle w:val="CM3"/>
              <w:widowControl/>
              <w:spacing w:line="240" w:lineRule="auto"/>
              <w:ind w:firstLine="227"/>
              <w:jc w:val="both"/>
              <w:rPr>
                <w:rFonts w:ascii="Garamond" w:hAnsi="Garamond"/>
                <w:sz w:val="28"/>
                <w:szCs w:val="28"/>
              </w:rPr>
            </w:pPr>
            <w:r w:rsidRPr="00DC17ED">
              <w:rPr>
                <w:rFonts w:ascii="Garamond" w:hAnsi="Garamond"/>
                <w:i/>
                <w:sz w:val="28"/>
                <w:szCs w:val="28"/>
              </w:rPr>
              <w:t xml:space="preserve">A. </w:t>
            </w:r>
            <w:proofErr w:type="spellStart"/>
            <w:r w:rsidRPr="00DC17ED">
              <w:rPr>
                <w:rFonts w:ascii="Garamond" w:hAnsi="Garamond"/>
                <w:sz w:val="28"/>
                <w:szCs w:val="28"/>
              </w:rPr>
              <w:t>Liorish</w:t>
            </w:r>
            <w:proofErr w:type="spellEnd"/>
            <w:r w:rsidRPr="00DC17ED">
              <w:rPr>
                <w:rFonts w:ascii="Garamond" w:hAnsi="Garamond"/>
                <w:sz w:val="28"/>
                <w:szCs w:val="28"/>
              </w:rPr>
              <w:t xml:space="preserve"> </w:t>
            </w:r>
            <w:proofErr w:type="spellStart"/>
            <w:r w:rsidRPr="00DC17ED">
              <w:rPr>
                <w:rFonts w:ascii="Garamond" w:hAnsi="Garamond"/>
                <w:sz w:val="28"/>
                <w:szCs w:val="28"/>
              </w:rPr>
              <w:t>shoh</w:t>
            </w:r>
            <w:proofErr w:type="spellEnd"/>
            <w:r w:rsidRPr="00DC17ED">
              <w:rPr>
                <w:rFonts w:ascii="Garamond" w:hAnsi="Garamond"/>
                <w:sz w:val="28"/>
                <w:szCs w:val="28"/>
              </w:rPr>
              <w:t xml:space="preserve"> ta shin </w:t>
            </w:r>
            <w:proofErr w:type="spellStart"/>
            <w:r w:rsidRPr="00DC17ED">
              <w:rPr>
                <w:rFonts w:ascii="Garamond" w:hAnsi="Garamond"/>
                <w:sz w:val="28"/>
                <w:szCs w:val="28"/>
              </w:rPr>
              <w:t>soilshagh</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vel</w:t>
            </w:r>
            <w:proofErr w:type="spellEnd"/>
            <w:r w:rsidRPr="00DC17ED">
              <w:rPr>
                <w:rFonts w:ascii="Garamond" w:hAnsi="Garamond"/>
                <w:sz w:val="28"/>
                <w:szCs w:val="28"/>
              </w:rPr>
              <w:t xml:space="preserve"> shin er </w:t>
            </w:r>
            <w:proofErr w:type="spellStart"/>
            <w:r w:rsidRPr="00DC17ED">
              <w:rPr>
                <w:rFonts w:ascii="Garamond" w:hAnsi="Garamond"/>
                <w:sz w:val="28"/>
                <w:szCs w:val="28"/>
              </w:rPr>
              <w:t>chordail</w:t>
            </w:r>
            <w:proofErr w:type="spellEnd"/>
            <w:r w:rsidRPr="00DC17ED">
              <w:rPr>
                <w:rFonts w:ascii="Garamond" w:hAnsi="Garamond"/>
                <w:sz w:val="28"/>
                <w:szCs w:val="28"/>
              </w:rPr>
              <w:t xml:space="preserve"> </w:t>
            </w:r>
            <w:proofErr w:type="spellStart"/>
            <w:r w:rsidRPr="00DC17ED">
              <w:rPr>
                <w:rFonts w:ascii="Garamond" w:hAnsi="Garamond"/>
                <w:sz w:val="28"/>
                <w:szCs w:val="28"/>
              </w:rPr>
              <w:t>rish</w:t>
            </w:r>
            <w:proofErr w:type="spellEnd"/>
            <w:r w:rsidRPr="00DC17ED">
              <w:rPr>
                <w:rFonts w:ascii="Garamond" w:hAnsi="Garamond"/>
                <w:sz w:val="28"/>
                <w:szCs w:val="28"/>
              </w:rPr>
              <w:t xml:space="preserve"> </w:t>
            </w:r>
            <w:proofErr w:type="spellStart"/>
            <w:r w:rsidRPr="00DC17ED">
              <w:rPr>
                <w:rFonts w:ascii="Garamond" w:hAnsi="Garamond"/>
                <w:sz w:val="28"/>
                <w:szCs w:val="28"/>
              </w:rPr>
              <w:t>ny</w:t>
            </w:r>
            <w:proofErr w:type="spellEnd"/>
            <w:r w:rsidRPr="00DC17ED">
              <w:rPr>
                <w:rFonts w:ascii="Garamond" w:hAnsi="Garamond"/>
                <w:sz w:val="28"/>
                <w:szCs w:val="28"/>
              </w:rPr>
              <w:t xml:space="preserve"> ta er </w:t>
            </w:r>
            <w:proofErr w:type="spellStart"/>
            <w:r w:rsidRPr="00DC17ED">
              <w:rPr>
                <w:rFonts w:ascii="Garamond" w:hAnsi="Garamond"/>
                <w:sz w:val="28"/>
                <w:szCs w:val="28"/>
              </w:rPr>
              <w:t>ve</w:t>
            </w:r>
            <w:proofErr w:type="spellEnd"/>
            <w:r w:rsidRPr="00DC17ED">
              <w:rPr>
                <w:rFonts w:ascii="Garamond" w:hAnsi="Garamond"/>
                <w:sz w:val="28"/>
                <w:szCs w:val="28"/>
              </w:rPr>
              <w:t xml:space="preserve"> </w:t>
            </w:r>
            <w:proofErr w:type="spellStart"/>
            <w:r w:rsidRPr="00DC17ED">
              <w:rPr>
                <w:rFonts w:ascii="Garamond" w:hAnsi="Garamond"/>
                <w:sz w:val="28"/>
                <w:szCs w:val="28"/>
              </w:rPr>
              <w:t>grait</w:t>
            </w:r>
            <w:proofErr w:type="spellEnd"/>
            <w:r w:rsidRPr="00DC17ED">
              <w:rPr>
                <w:rFonts w:ascii="Garamond" w:hAnsi="Garamond"/>
                <w:sz w:val="28"/>
                <w:szCs w:val="28"/>
              </w:rPr>
              <w:t xml:space="preserve">, as </w:t>
            </w:r>
            <w:proofErr w:type="spellStart"/>
            <w:r w:rsidRPr="00DC17ED">
              <w:rPr>
                <w:rFonts w:ascii="Garamond" w:hAnsi="Garamond"/>
                <w:sz w:val="28"/>
                <w:szCs w:val="28"/>
              </w:rPr>
              <w:t>gearree</w:t>
            </w:r>
            <w:proofErr w:type="spellEnd"/>
            <w:r w:rsidRPr="00DC17ED">
              <w:rPr>
                <w:rFonts w:ascii="Garamond" w:hAnsi="Garamond"/>
                <w:sz w:val="28"/>
                <w:szCs w:val="28"/>
              </w:rPr>
              <w:t xml:space="preserve"> </w:t>
            </w:r>
            <w:proofErr w:type="spellStart"/>
            <w:r w:rsidRPr="00DC17ED">
              <w:rPr>
                <w:rFonts w:ascii="Garamond" w:hAnsi="Garamond"/>
                <w:sz w:val="28"/>
                <w:szCs w:val="28"/>
              </w:rPr>
              <w:t>lesh</w:t>
            </w:r>
            <w:proofErr w:type="spellEnd"/>
            <w:r w:rsidRPr="00DC17ED">
              <w:rPr>
                <w:rFonts w:ascii="Garamond" w:hAnsi="Garamond"/>
                <w:sz w:val="28"/>
                <w:szCs w:val="28"/>
              </w:rPr>
              <w:t xml:space="preserve"> </w:t>
            </w:r>
            <w:proofErr w:type="spellStart"/>
            <w:r w:rsidRPr="00DC17ED">
              <w:rPr>
                <w:rFonts w:ascii="Garamond" w:hAnsi="Garamond"/>
                <w:sz w:val="28"/>
                <w:szCs w:val="28"/>
              </w:rPr>
              <w:t>ooilley</w:t>
            </w:r>
            <w:proofErr w:type="spellEnd"/>
            <w:r w:rsidRPr="00DC17ED">
              <w:rPr>
                <w:rFonts w:ascii="Garamond" w:hAnsi="Garamond"/>
                <w:sz w:val="28"/>
                <w:szCs w:val="28"/>
              </w:rPr>
              <w:t xml:space="preserve"> </w:t>
            </w:r>
            <w:proofErr w:type="spellStart"/>
            <w:r w:rsidRPr="00DC17ED">
              <w:rPr>
                <w:rFonts w:ascii="Garamond" w:hAnsi="Garamond"/>
                <w:sz w:val="28"/>
                <w:szCs w:val="28"/>
              </w:rPr>
              <w:t>nyn</w:t>
            </w:r>
            <w:proofErr w:type="spellEnd"/>
            <w:r w:rsidRPr="00DC17ED">
              <w:rPr>
                <w:rFonts w:ascii="Garamond" w:hAnsi="Garamond"/>
                <w:sz w:val="28"/>
                <w:szCs w:val="28"/>
              </w:rPr>
              <w:t xml:space="preserve"> </w:t>
            </w:r>
            <w:proofErr w:type="spellStart"/>
            <w:r w:rsidRPr="00DC17ED">
              <w:rPr>
                <w:rFonts w:ascii="Garamond" w:hAnsi="Garamond"/>
                <w:sz w:val="28"/>
                <w:szCs w:val="28"/>
              </w:rPr>
              <w:t>Greeaghyn</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bee eh er </w:t>
            </w:r>
            <w:proofErr w:type="spellStart"/>
            <w:r w:rsidRPr="00DC17ED">
              <w:rPr>
                <w:rFonts w:ascii="Garamond" w:hAnsi="Garamond"/>
                <w:sz w:val="28"/>
                <w:szCs w:val="28"/>
              </w:rPr>
              <w:t>ny</w:t>
            </w:r>
            <w:proofErr w:type="spellEnd"/>
            <w:r w:rsidRPr="00DC17ED">
              <w:rPr>
                <w:rFonts w:ascii="Garamond" w:hAnsi="Garamond"/>
                <w:sz w:val="28"/>
                <w:szCs w:val="28"/>
              </w:rPr>
              <w:t xml:space="preserve"> chur </w:t>
            </w:r>
            <w:proofErr w:type="spellStart"/>
            <w:r w:rsidRPr="00DC17ED">
              <w:rPr>
                <w:rFonts w:ascii="Garamond" w:hAnsi="Garamond"/>
                <w:sz w:val="28"/>
                <w:szCs w:val="28"/>
              </w:rPr>
              <w:t>dooin</w:t>
            </w:r>
            <w:proofErr w:type="spellEnd"/>
            <w:r w:rsidRPr="00DC17ED">
              <w:rPr>
                <w:rFonts w:ascii="Garamond" w:hAnsi="Garamond"/>
                <w:sz w:val="28"/>
                <w:szCs w:val="28"/>
              </w:rPr>
              <w:t xml:space="preserve">. </w:t>
            </w:r>
          </w:p>
        </w:tc>
        <w:tc>
          <w:tcPr>
            <w:tcW w:w="3825" w:type="dxa"/>
          </w:tcPr>
          <w:p w14:paraId="3E6A30BC"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We do, by adding this, declare that we do assent to what hath been said, and desire with all our Hearts it may be granted.</w:t>
            </w:r>
          </w:p>
        </w:tc>
        <w:tc>
          <w:tcPr>
            <w:tcW w:w="0" w:type="auto"/>
          </w:tcPr>
          <w:p w14:paraId="0ADC6AE6"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1515D372" w14:textId="77777777" w:rsidTr="004B200B">
        <w:tc>
          <w:tcPr>
            <w:tcW w:w="4253" w:type="dxa"/>
          </w:tcPr>
          <w:p w14:paraId="560019C1" w14:textId="77777777" w:rsidR="002B6679" w:rsidRPr="00DC17ED" w:rsidRDefault="002B6679" w:rsidP="00DB60C3">
            <w:pPr>
              <w:pStyle w:val="CM3"/>
              <w:widowControl/>
              <w:spacing w:line="240" w:lineRule="auto"/>
              <w:ind w:firstLine="227"/>
              <w:jc w:val="both"/>
              <w:rPr>
                <w:rFonts w:ascii="Garamond" w:hAnsi="Garamond"/>
                <w:sz w:val="28"/>
                <w:szCs w:val="28"/>
              </w:rPr>
            </w:pPr>
            <w:r w:rsidRPr="00DC17ED">
              <w:rPr>
                <w:rFonts w:ascii="Garamond" w:hAnsi="Garamond"/>
                <w:i/>
                <w:sz w:val="28"/>
                <w:szCs w:val="28"/>
              </w:rPr>
              <w:t>Q.</w:t>
            </w:r>
            <w:r w:rsidRPr="00DC17ED">
              <w:rPr>
                <w:rFonts w:ascii="Garamond" w:hAnsi="Garamond"/>
                <w:sz w:val="28"/>
                <w:szCs w:val="28"/>
              </w:rPr>
              <w:t xml:space="preserve"> </w:t>
            </w:r>
            <w:proofErr w:type="spellStart"/>
            <w:r w:rsidRPr="00DC17ED">
              <w:rPr>
                <w:rFonts w:ascii="Garamond" w:hAnsi="Garamond"/>
                <w:sz w:val="28"/>
                <w:szCs w:val="28"/>
              </w:rPr>
              <w:t>Vel</w:t>
            </w:r>
            <w:proofErr w:type="spellEnd"/>
            <w:r w:rsidRPr="00DC17ED">
              <w:rPr>
                <w:rFonts w:ascii="Garamond" w:hAnsi="Garamond"/>
                <w:sz w:val="28"/>
                <w:szCs w:val="28"/>
              </w:rPr>
              <w:t xml:space="preserve"> eh </w:t>
            </w:r>
            <w:proofErr w:type="spellStart"/>
            <w:r w:rsidRPr="00DC17ED">
              <w:rPr>
                <w:rFonts w:ascii="Garamond" w:hAnsi="Garamond"/>
                <w:sz w:val="28"/>
                <w:szCs w:val="28"/>
              </w:rPr>
              <w:t>smooinit</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lishagh</w:t>
            </w:r>
            <w:proofErr w:type="spellEnd"/>
            <w:r w:rsidRPr="00DC17ED">
              <w:rPr>
                <w:rFonts w:ascii="Garamond" w:hAnsi="Garamond"/>
                <w:sz w:val="28"/>
                <w:szCs w:val="28"/>
              </w:rPr>
              <w:t xml:space="preserve"> </w:t>
            </w:r>
            <w:proofErr w:type="spellStart"/>
            <w:r w:rsidRPr="00DC17ED">
              <w:rPr>
                <w:rFonts w:ascii="Garamond" w:hAnsi="Garamond"/>
                <w:sz w:val="28"/>
                <w:szCs w:val="28"/>
              </w:rPr>
              <w:t>ny</w:t>
            </w:r>
            <w:proofErr w:type="spellEnd"/>
            <w:r w:rsidRPr="00DC17ED">
              <w:rPr>
                <w:rFonts w:ascii="Garamond" w:hAnsi="Garamond"/>
                <w:sz w:val="28"/>
                <w:szCs w:val="28"/>
              </w:rPr>
              <w:t xml:space="preserve"> </w:t>
            </w:r>
            <w:proofErr w:type="spellStart"/>
            <w:r w:rsidRPr="00DC17ED">
              <w:rPr>
                <w:rFonts w:ascii="Garamond" w:hAnsi="Garamond"/>
                <w:sz w:val="28"/>
                <w:szCs w:val="28"/>
              </w:rPr>
              <w:t>leid</w:t>
            </w:r>
            <w:proofErr w:type="spellEnd"/>
            <w:r w:rsidRPr="00DC17ED">
              <w:rPr>
                <w:rFonts w:ascii="Garamond" w:hAnsi="Garamond"/>
                <w:sz w:val="28"/>
                <w:szCs w:val="28"/>
              </w:rPr>
              <w:t xml:space="preserve"> </w:t>
            </w:r>
            <w:proofErr w:type="spellStart"/>
            <w:r w:rsidRPr="00DC17ED">
              <w:rPr>
                <w:rFonts w:ascii="Garamond" w:hAnsi="Garamond"/>
                <w:sz w:val="28"/>
                <w:szCs w:val="28"/>
              </w:rPr>
              <w:t>ocsyn</w:t>
            </w:r>
            <w:proofErr w:type="spellEnd"/>
            <w:r w:rsidRPr="00DC17ED">
              <w:rPr>
                <w:rFonts w:ascii="Garamond" w:hAnsi="Garamond"/>
                <w:sz w:val="28"/>
                <w:szCs w:val="28"/>
              </w:rPr>
              <w:t xml:space="preserve"> as </w:t>
            </w:r>
            <w:proofErr w:type="spellStart"/>
            <w:r w:rsidRPr="00DC17ED">
              <w:rPr>
                <w:rFonts w:ascii="Garamond" w:hAnsi="Garamond"/>
                <w:sz w:val="28"/>
                <w:szCs w:val="28"/>
              </w:rPr>
              <w:t>nagh</w:t>
            </w:r>
            <w:proofErr w:type="spellEnd"/>
            <w:r w:rsidRPr="00DC17ED">
              <w:rPr>
                <w:rFonts w:ascii="Garamond" w:hAnsi="Garamond"/>
                <w:sz w:val="28"/>
                <w:szCs w:val="28"/>
              </w:rPr>
              <w:t xml:space="preserve"> </w:t>
            </w:r>
            <w:proofErr w:type="spellStart"/>
            <w:r w:rsidRPr="00DC17ED">
              <w:rPr>
                <w:rFonts w:ascii="Garamond" w:hAnsi="Garamond"/>
                <w:sz w:val="28"/>
                <w:szCs w:val="28"/>
              </w:rPr>
              <w:t>vod</w:t>
            </w:r>
            <w:proofErr w:type="spellEnd"/>
            <w:r w:rsidRPr="00DC17ED">
              <w:rPr>
                <w:rFonts w:ascii="Garamond" w:hAnsi="Garamond"/>
                <w:sz w:val="28"/>
                <w:szCs w:val="28"/>
              </w:rPr>
              <w:t xml:space="preserve"> </w:t>
            </w:r>
            <w:proofErr w:type="spellStart"/>
            <w:r w:rsidRPr="00DC17ED">
              <w:rPr>
                <w:rFonts w:ascii="Garamond" w:hAnsi="Garamond"/>
                <w:sz w:val="28"/>
                <w:szCs w:val="28"/>
              </w:rPr>
              <w:t>lhaih</w:t>
            </w:r>
            <w:proofErr w:type="spellEnd"/>
            <w:r w:rsidRPr="00DC17ED">
              <w:rPr>
                <w:rFonts w:ascii="Garamond" w:hAnsi="Garamond"/>
                <w:sz w:val="28"/>
                <w:szCs w:val="28"/>
              </w:rPr>
              <w:t xml:space="preserve"> </w:t>
            </w:r>
            <w:proofErr w:type="spellStart"/>
            <w:r w:rsidRPr="00DC17ED">
              <w:rPr>
                <w:rFonts w:ascii="Garamond" w:hAnsi="Garamond"/>
                <w:sz w:val="28"/>
                <w:szCs w:val="28"/>
              </w:rPr>
              <w:t>padjer</w:t>
            </w:r>
            <w:proofErr w:type="spellEnd"/>
            <w:r w:rsidRPr="00DC17ED">
              <w:rPr>
                <w:rFonts w:ascii="Garamond" w:hAnsi="Garamond"/>
                <w:sz w:val="28"/>
                <w:szCs w:val="28"/>
              </w:rPr>
              <w:t xml:space="preserve"> y </w:t>
            </w:r>
            <w:proofErr w:type="spellStart"/>
            <w:r w:rsidRPr="00DC17ED">
              <w:rPr>
                <w:rFonts w:ascii="Garamond" w:hAnsi="Garamond"/>
                <w:sz w:val="28"/>
                <w:szCs w:val="28"/>
              </w:rPr>
              <w:t>yanoo</w:t>
            </w:r>
            <w:proofErr w:type="spellEnd"/>
            <w:r w:rsidRPr="00DC17ED">
              <w:rPr>
                <w:rFonts w:ascii="Garamond" w:hAnsi="Garamond"/>
                <w:i/>
                <w:sz w:val="28"/>
                <w:szCs w:val="28"/>
              </w:rPr>
              <w:t> </w:t>
            </w:r>
            <w:r w:rsidRPr="00DC17ED">
              <w:rPr>
                <w:rFonts w:ascii="Garamond" w:hAnsi="Garamond"/>
                <w:sz w:val="28"/>
                <w:szCs w:val="28"/>
              </w:rPr>
              <w:t xml:space="preserve">? </w:t>
            </w:r>
          </w:p>
        </w:tc>
        <w:tc>
          <w:tcPr>
            <w:tcW w:w="3825" w:type="dxa"/>
          </w:tcPr>
          <w:p w14:paraId="5CE8E3DE"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Is it expected that such as cannot Read should Pray ?</w:t>
            </w:r>
          </w:p>
        </w:tc>
        <w:tc>
          <w:tcPr>
            <w:tcW w:w="0" w:type="auto"/>
          </w:tcPr>
          <w:p w14:paraId="6D7AA4EC" w14:textId="77777777" w:rsidR="002B6679" w:rsidRPr="008072AD" w:rsidRDefault="002B6679" w:rsidP="00DB60C3">
            <w:pPr>
              <w:pStyle w:val="ListParagraph"/>
              <w:ind w:left="0"/>
              <w:rPr>
                <w:rFonts w:ascii="Garamond" w:hAnsi="Garamond" w:cs="Times New Roman"/>
                <w:sz w:val="20"/>
                <w:szCs w:val="20"/>
              </w:rPr>
            </w:pPr>
          </w:p>
        </w:tc>
      </w:tr>
      <w:tr w:rsidR="002B6679" w:rsidRPr="008072AD" w14:paraId="57E00811" w14:textId="77777777" w:rsidTr="004B200B">
        <w:tc>
          <w:tcPr>
            <w:tcW w:w="4253" w:type="dxa"/>
          </w:tcPr>
          <w:p w14:paraId="015D6A80" w14:textId="77777777" w:rsidR="002B6679" w:rsidRPr="00DC17ED" w:rsidRDefault="002B6679" w:rsidP="00DB60C3">
            <w:pPr>
              <w:pStyle w:val="CM3"/>
              <w:widowControl/>
              <w:spacing w:line="240" w:lineRule="auto"/>
              <w:ind w:firstLine="227"/>
              <w:jc w:val="both"/>
              <w:rPr>
                <w:rFonts w:ascii="Garamond" w:hAnsi="Garamond"/>
                <w:sz w:val="28"/>
                <w:szCs w:val="28"/>
              </w:rPr>
            </w:pPr>
            <w:r w:rsidRPr="00DC17ED">
              <w:rPr>
                <w:rFonts w:ascii="Garamond" w:hAnsi="Garamond"/>
                <w:i/>
                <w:sz w:val="28"/>
                <w:szCs w:val="28"/>
              </w:rPr>
              <w:t xml:space="preserve">A. </w:t>
            </w:r>
            <w:proofErr w:type="spellStart"/>
            <w:r w:rsidRPr="00DC17ED">
              <w:rPr>
                <w:rFonts w:ascii="Garamond" w:hAnsi="Garamond"/>
                <w:sz w:val="28"/>
                <w:szCs w:val="28"/>
              </w:rPr>
              <w:t>Te</w:t>
            </w:r>
            <w:proofErr w:type="spellEnd"/>
            <w:r w:rsidRPr="00DC17ED">
              <w:rPr>
                <w:rFonts w:ascii="Garamond" w:hAnsi="Garamond"/>
                <w:sz w:val="28"/>
                <w:szCs w:val="28"/>
              </w:rPr>
              <w:t xml:space="preserve"> mee-</w:t>
            </w:r>
            <w:proofErr w:type="spellStart"/>
            <w:r w:rsidRPr="00DC17ED">
              <w:rPr>
                <w:rFonts w:ascii="Garamond" w:hAnsi="Garamond"/>
                <w:sz w:val="28"/>
                <w:szCs w:val="28"/>
              </w:rPr>
              <w:t>vaynrys</w:t>
            </w:r>
            <w:proofErr w:type="spellEnd"/>
            <w:r w:rsidRPr="00DC17ED">
              <w:rPr>
                <w:rFonts w:ascii="Garamond" w:hAnsi="Garamond"/>
                <w:sz w:val="28"/>
                <w:szCs w:val="28"/>
              </w:rPr>
              <w:t xml:space="preserve"> </w:t>
            </w:r>
            <w:proofErr w:type="spellStart"/>
            <w:r w:rsidRPr="00DC17ED">
              <w:rPr>
                <w:rFonts w:ascii="Garamond" w:hAnsi="Garamond"/>
                <w:sz w:val="28"/>
                <w:szCs w:val="28"/>
              </w:rPr>
              <w:t>nagh</w:t>
            </w:r>
            <w:proofErr w:type="spellEnd"/>
            <w:r w:rsidRPr="00DC17ED">
              <w:rPr>
                <w:rFonts w:ascii="Garamond" w:hAnsi="Garamond"/>
                <w:sz w:val="28"/>
                <w:szCs w:val="28"/>
              </w:rPr>
              <w:t xml:space="preserve"> </w:t>
            </w:r>
            <w:proofErr w:type="spellStart"/>
            <w:r w:rsidRPr="00DC17ED">
              <w:rPr>
                <w:rFonts w:ascii="Garamond" w:hAnsi="Garamond"/>
                <w:sz w:val="28"/>
                <w:szCs w:val="28"/>
              </w:rPr>
              <w:t>vod</w:t>
            </w:r>
            <w:proofErr w:type="spellEnd"/>
            <w:r w:rsidRPr="00DC17ED">
              <w:rPr>
                <w:rFonts w:ascii="Garamond" w:hAnsi="Garamond"/>
                <w:sz w:val="28"/>
                <w:szCs w:val="28"/>
              </w:rPr>
              <w:t xml:space="preserve"> </w:t>
            </w:r>
            <w:proofErr w:type="spellStart"/>
            <w:r w:rsidRPr="00DC17ED">
              <w:rPr>
                <w:rFonts w:ascii="Garamond" w:hAnsi="Garamond"/>
                <w:sz w:val="28"/>
                <w:szCs w:val="28"/>
              </w:rPr>
              <w:t>sleih</w:t>
            </w:r>
            <w:proofErr w:type="spellEnd"/>
            <w:r w:rsidRPr="00DC17ED">
              <w:rPr>
                <w:rFonts w:ascii="Garamond" w:hAnsi="Garamond"/>
                <w:sz w:val="28"/>
                <w:szCs w:val="28"/>
              </w:rPr>
              <w:t xml:space="preserve"> </w:t>
            </w:r>
            <w:proofErr w:type="spellStart"/>
            <w:r w:rsidRPr="00DC17ED">
              <w:rPr>
                <w:rFonts w:ascii="Garamond" w:hAnsi="Garamond"/>
                <w:sz w:val="28"/>
                <w:szCs w:val="28"/>
              </w:rPr>
              <w:t>lhaih</w:t>
            </w:r>
            <w:proofErr w:type="spellEnd"/>
            <w:r w:rsidRPr="00DC17ED">
              <w:rPr>
                <w:rFonts w:ascii="Garamond" w:hAnsi="Garamond"/>
                <w:sz w:val="28"/>
                <w:szCs w:val="28"/>
              </w:rPr>
              <w:t xml:space="preserve">, </w:t>
            </w:r>
            <w:proofErr w:type="spellStart"/>
            <w:r w:rsidRPr="00DC17ED">
              <w:rPr>
                <w:rFonts w:ascii="Garamond" w:hAnsi="Garamond"/>
                <w:sz w:val="28"/>
                <w:szCs w:val="28"/>
              </w:rPr>
              <w:t>agh</w:t>
            </w:r>
            <w:proofErr w:type="spellEnd"/>
            <w:r w:rsidRPr="00DC17ED">
              <w:rPr>
                <w:rFonts w:ascii="Garamond" w:hAnsi="Garamond"/>
                <w:sz w:val="28"/>
                <w:szCs w:val="28"/>
              </w:rPr>
              <w:t xml:space="preserve"> </w:t>
            </w:r>
            <w:proofErr w:type="spellStart"/>
            <w:r w:rsidRPr="00DC17ED">
              <w:rPr>
                <w:rFonts w:ascii="Garamond" w:hAnsi="Garamond"/>
                <w:sz w:val="28"/>
                <w:szCs w:val="28"/>
              </w:rPr>
              <w:t>nar</w:t>
            </w:r>
            <w:proofErr w:type="spellEnd"/>
            <w:r w:rsidRPr="00DC17ED">
              <w:rPr>
                <w:rFonts w:ascii="Garamond" w:hAnsi="Garamond"/>
                <w:sz w:val="28"/>
                <w:szCs w:val="28"/>
              </w:rPr>
              <w:t xml:space="preserve"> </w:t>
            </w:r>
            <w:proofErr w:type="spellStart"/>
            <w:r w:rsidRPr="00DC17ED">
              <w:rPr>
                <w:rFonts w:ascii="Garamond" w:hAnsi="Garamond"/>
                <w:sz w:val="28"/>
                <w:szCs w:val="28"/>
              </w:rPr>
              <w:t>lig</w:t>
            </w:r>
            <w:proofErr w:type="spellEnd"/>
            <w:r w:rsidRPr="00DC17ED">
              <w:rPr>
                <w:rFonts w:ascii="Garamond" w:hAnsi="Garamond"/>
                <w:sz w:val="28"/>
                <w:szCs w:val="28"/>
              </w:rPr>
              <w:t xml:space="preserve"> eh </w:t>
            </w:r>
            <w:proofErr w:type="spellStart"/>
            <w:r w:rsidRPr="00DC17ED">
              <w:rPr>
                <w:rFonts w:ascii="Garamond" w:hAnsi="Garamond"/>
                <w:sz w:val="28"/>
                <w:szCs w:val="28"/>
              </w:rPr>
              <w:t>Jee</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jinnagh</w:t>
            </w:r>
            <w:proofErr w:type="spellEnd"/>
            <w:r w:rsidRPr="00DC17ED">
              <w:rPr>
                <w:rFonts w:ascii="Garamond" w:hAnsi="Garamond"/>
                <w:sz w:val="28"/>
                <w:szCs w:val="28"/>
              </w:rPr>
              <w:t xml:space="preserve"> </w:t>
            </w:r>
            <w:proofErr w:type="spellStart"/>
            <w:r w:rsidRPr="00DC17ED">
              <w:rPr>
                <w:rFonts w:ascii="Garamond" w:hAnsi="Garamond"/>
                <w:sz w:val="28"/>
                <w:szCs w:val="28"/>
              </w:rPr>
              <w:t>shen</w:t>
            </w:r>
            <w:proofErr w:type="spellEnd"/>
            <w:r w:rsidRPr="00DC17ED">
              <w:rPr>
                <w:rFonts w:ascii="Garamond" w:hAnsi="Garamond"/>
                <w:sz w:val="28"/>
                <w:szCs w:val="28"/>
              </w:rPr>
              <w:t xml:space="preserve"> </w:t>
            </w:r>
            <w:proofErr w:type="spellStart"/>
            <w:r w:rsidRPr="00DC17ED">
              <w:rPr>
                <w:rFonts w:ascii="Garamond" w:hAnsi="Garamond"/>
                <w:sz w:val="28"/>
                <w:szCs w:val="28"/>
              </w:rPr>
              <w:t>ny</w:t>
            </w:r>
            <w:proofErr w:type="spellEnd"/>
            <w:r w:rsidRPr="00DC17ED">
              <w:rPr>
                <w:rFonts w:ascii="Garamond" w:hAnsi="Garamond"/>
                <w:sz w:val="28"/>
                <w:szCs w:val="28"/>
              </w:rPr>
              <w:t xml:space="preserve"> </w:t>
            </w:r>
            <w:proofErr w:type="spellStart"/>
            <w:r w:rsidRPr="00DC17ED">
              <w:rPr>
                <w:rFonts w:ascii="Garamond" w:hAnsi="Garamond"/>
                <w:sz w:val="28"/>
                <w:szCs w:val="28"/>
              </w:rPr>
              <w:t>leittal</w:t>
            </w:r>
            <w:proofErr w:type="spellEnd"/>
            <w:r w:rsidRPr="00DC17ED">
              <w:rPr>
                <w:rFonts w:ascii="Garamond" w:hAnsi="Garamond"/>
                <w:sz w:val="28"/>
                <w:szCs w:val="28"/>
              </w:rPr>
              <w:t xml:space="preserve"> </w:t>
            </w:r>
            <w:proofErr w:type="spellStart"/>
            <w:r w:rsidRPr="00DC17ED">
              <w:rPr>
                <w:rFonts w:ascii="Garamond" w:hAnsi="Garamond"/>
                <w:sz w:val="28"/>
                <w:szCs w:val="28"/>
              </w:rPr>
              <w:t>ad</w:t>
            </w:r>
            <w:proofErr w:type="spellEnd"/>
            <w:r w:rsidRPr="00DC17ED">
              <w:rPr>
                <w:rFonts w:ascii="Garamond" w:hAnsi="Garamond"/>
                <w:sz w:val="28"/>
                <w:szCs w:val="28"/>
              </w:rPr>
              <w:t xml:space="preserve"> </w:t>
            </w:r>
            <w:proofErr w:type="spellStart"/>
            <w:r w:rsidRPr="00DC17ED">
              <w:rPr>
                <w:rFonts w:ascii="Garamond" w:hAnsi="Garamond"/>
                <w:sz w:val="28"/>
                <w:szCs w:val="28"/>
              </w:rPr>
              <w:t>veih</w:t>
            </w:r>
            <w:proofErr w:type="spellEnd"/>
            <w:r w:rsidRPr="00DC17ED">
              <w:rPr>
                <w:rFonts w:ascii="Garamond" w:hAnsi="Garamond"/>
                <w:sz w:val="28"/>
                <w:szCs w:val="28"/>
              </w:rPr>
              <w:t xml:space="preserve"> </w:t>
            </w:r>
            <w:proofErr w:type="spellStart"/>
            <w:r w:rsidRPr="00DC17ED">
              <w:rPr>
                <w:rFonts w:ascii="Garamond" w:hAnsi="Garamond"/>
                <w:sz w:val="28"/>
                <w:szCs w:val="28"/>
              </w:rPr>
              <w:t>Padjer</w:t>
            </w:r>
            <w:proofErr w:type="spellEnd"/>
            <w:r w:rsidRPr="00DC17ED">
              <w:rPr>
                <w:rFonts w:ascii="Garamond" w:hAnsi="Garamond"/>
                <w:sz w:val="28"/>
                <w:szCs w:val="28"/>
              </w:rPr>
              <w:t xml:space="preserve">. Quoi </w:t>
            </w:r>
            <w:proofErr w:type="spellStart"/>
            <w:r w:rsidRPr="00DC17ED">
              <w:rPr>
                <w:rFonts w:ascii="Garamond" w:hAnsi="Garamond"/>
                <w:sz w:val="28"/>
                <w:szCs w:val="28"/>
              </w:rPr>
              <w:t>erbee</w:t>
            </w:r>
            <w:proofErr w:type="spellEnd"/>
            <w:r w:rsidRPr="00DC17ED">
              <w:rPr>
                <w:rFonts w:ascii="Garamond" w:hAnsi="Garamond"/>
                <w:sz w:val="28"/>
                <w:szCs w:val="28"/>
              </w:rPr>
              <w:t xml:space="preserve"> ta </w:t>
            </w:r>
            <w:proofErr w:type="spellStart"/>
            <w:r w:rsidRPr="00DC17ED">
              <w:rPr>
                <w:rFonts w:ascii="Garamond" w:hAnsi="Garamond"/>
                <w:sz w:val="28"/>
                <w:szCs w:val="28"/>
              </w:rPr>
              <w:t>tushtey</w:t>
            </w:r>
            <w:proofErr w:type="spellEnd"/>
            <w:r w:rsidRPr="00DC17ED">
              <w:rPr>
                <w:rFonts w:ascii="Garamond" w:hAnsi="Garamond"/>
                <w:sz w:val="28"/>
                <w:szCs w:val="28"/>
              </w:rPr>
              <w:t xml:space="preserve"> </w:t>
            </w:r>
            <w:proofErr w:type="spellStart"/>
            <w:r w:rsidRPr="00DC17ED">
              <w:rPr>
                <w:rFonts w:ascii="Garamond" w:hAnsi="Garamond"/>
                <w:sz w:val="28"/>
                <w:szCs w:val="28"/>
              </w:rPr>
              <w:t>echey</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nee </w:t>
            </w:r>
            <w:proofErr w:type="spellStart"/>
            <w:r w:rsidRPr="00DC17ED">
              <w:rPr>
                <w:rFonts w:ascii="Garamond" w:hAnsi="Garamond"/>
                <w:sz w:val="28"/>
                <w:szCs w:val="28"/>
              </w:rPr>
              <w:t>Peccagh</w:t>
            </w:r>
            <w:proofErr w:type="spellEnd"/>
            <w:r w:rsidRPr="00DC17ED">
              <w:rPr>
                <w:rFonts w:ascii="Garamond" w:hAnsi="Garamond"/>
                <w:sz w:val="28"/>
                <w:szCs w:val="28"/>
              </w:rPr>
              <w:t xml:space="preserve"> e, </w:t>
            </w:r>
            <w:proofErr w:type="spellStart"/>
            <w:r w:rsidRPr="00DC17ED">
              <w:rPr>
                <w:rFonts w:ascii="Garamond" w:hAnsi="Garamond"/>
                <w:sz w:val="28"/>
                <w:szCs w:val="28"/>
              </w:rPr>
              <w:t>ny</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vel</w:t>
            </w:r>
            <w:proofErr w:type="spellEnd"/>
            <w:r w:rsidRPr="00DC17ED">
              <w:rPr>
                <w:rFonts w:ascii="Garamond" w:hAnsi="Garamond"/>
                <w:sz w:val="28"/>
                <w:szCs w:val="28"/>
              </w:rPr>
              <w:t xml:space="preserve"> e feme </w:t>
            </w:r>
            <w:proofErr w:type="spellStart"/>
            <w:r w:rsidRPr="00DC17ED">
              <w:rPr>
                <w:rFonts w:ascii="Garamond" w:hAnsi="Garamond"/>
                <w:sz w:val="28"/>
                <w:szCs w:val="28"/>
              </w:rPr>
              <w:t>cooney</w:t>
            </w:r>
            <w:proofErr w:type="spellEnd"/>
            <w:r w:rsidRPr="00DC17ED">
              <w:rPr>
                <w:rFonts w:ascii="Garamond" w:hAnsi="Garamond"/>
                <w:sz w:val="28"/>
                <w:szCs w:val="28"/>
              </w:rPr>
              <w:t xml:space="preserve"> Yee ; </w:t>
            </w:r>
            <w:proofErr w:type="spellStart"/>
            <w:r w:rsidRPr="00DC17ED">
              <w:rPr>
                <w:rFonts w:ascii="Garamond" w:hAnsi="Garamond"/>
                <w:sz w:val="28"/>
                <w:szCs w:val="28"/>
              </w:rPr>
              <w:t>te</w:t>
            </w:r>
            <w:proofErr w:type="spellEnd"/>
            <w:r w:rsidRPr="00DC17ED">
              <w:rPr>
                <w:rFonts w:ascii="Garamond" w:hAnsi="Garamond"/>
                <w:sz w:val="28"/>
                <w:szCs w:val="28"/>
              </w:rPr>
              <w:t xml:space="preserve"> </w:t>
            </w:r>
            <w:proofErr w:type="spellStart"/>
            <w:r w:rsidRPr="00DC17ED">
              <w:rPr>
                <w:rFonts w:ascii="Garamond" w:hAnsi="Garamond"/>
                <w:sz w:val="28"/>
                <w:szCs w:val="28"/>
              </w:rPr>
              <w:t>kainlt</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ghoal</w:t>
            </w:r>
            <w:proofErr w:type="spellEnd"/>
            <w:r w:rsidRPr="00DC17ED">
              <w:rPr>
                <w:rFonts w:ascii="Garamond" w:hAnsi="Garamond"/>
                <w:sz w:val="28"/>
                <w:szCs w:val="28"/>
              </w:rPr>
              <w:t xml:space="preserve"> </w:t>
            </w:r>
            <w:proofErr w:type="spellStart"/>
            <w:r w:rsidRPr="00DC17ED">
              <w:rPr>
                <w:rFonts w:ascii="Garamond" w:hAnsi="Garamond"/>
                <w:sz w:val="28"/>
                <w:szCs w:val="28"/>
              </w:rPr>
              <w:t>Padjer</w:t>
            </w:r>
            <w:proofErr w:type="spellEnd"/>
            <w:r w:rsidRPr="00DC17ED">
              <w:rPr>
                <w:rFonts w:ascii="Garamond" w:hAnsi="Garamond"/>
                <w:sz w:val="28"/>
                <w:szCs w:val="28"/>
              </w:rPr>
              <w:t xml:space="preserve"> </w:t>
            </w:r>
            <w:proofErr w:type="spellStart"/>
            <w:r w:rsidRPr="00DC17ED">
              <w:rPr>
                <w:rFonts w:ascii="Garamond" w:hAnsi="Garamond"/>
                <w:sz w:val="28"/>
                <w:szCs w:val="28"/>
              </w:rPr>
              <w:t>chammagh</w:t>
            </w:r>
            <w:proofErr w:type="spellEnd"/>
            <w:r w:rsidRPr="00DC17ED">
              <w:rPr>
                <w:rFonts w:ascii="Garamond" w:hAnsi="Garamond"/>
                <w:sz w:val="28"/>
                <w:szCs w:val="28"/>
              </w:rPr>
              <w:t xml:space="preserve"> as </w:t>
            </w:r>
            <w:proofErr w:type="spellStart"/>
            <w:r w:rsidRPr="00DC17ED">
              <w:rPr>
                <w:rFonts w:ascii="Garamond" w:hAnsi="Garamond"/>
                <w:sz w:val="28"/>
                <w:szCs w:val="28"/>
              </w:rPr>
              <w:t>oddys</w:t>
            </w:r>
            <w:proofErr w:type="spellEnd"/>
            <w:r w:rsidRPr="00DC17ED">
              <w:rPr>
                <w:rFonts w:ascii="Garamond" w:hAnsi="Garamond"/>
                <w:sz w:val="28"/>
                <w:szCs w:val="28"/>
              </w:rPr>
              <w:t xml:space="preserve"> e. </w:t>
            </w:r>
          </w:p>
        </w:tc>
        <w:tc>
          <w:tcPr>
            <w:tcW w:w="3825" w:type="dxa"/>
          </w:tcPr>
          <w:p w14:paraId="77CB58CF" w14:textId="77777777" w:rsidR="002B6679" w:rsidRPr="008072AD" w:rsidRDefault="002B6679"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 xml:space="preserve">It is an Unhappiness that People cannot read, but God forbid </w:t>
            </w:r>
            <w:r w:rsidRPr="008072AD">
              <w:rPr>
                <w:rFonts w:ascii="Garamond" w:hAnsi="Garamond" w:cs="Times New Roman"/>
                <w:sz w:val="28"/>
              </w:rPr>
              <w:t>that</w:t>
            </w:r>
            <w:r w:rsidRPr="008072AD">
              <w:rPr>
                <w:rFonts w:ascii="Garamond" w:hAnsi="Garamond" w:cs="Times New Roman"/>
                <w:i/>
                <w:sz w:val="28"/>
              </w:rPr>
              <w:t xml:space="preserve"> should hinder them from Praying. Whoever hath Sense to know that he is a Sinner, or that he wants God’s Help, is bound to pray as well as he can.</w:t>
            </w:r>
          </w:p>
        </w:tc>
        <w:tc>
          <w:tcPr>
            <w:tcW w:w="0" w:type="auto"/>
          </w:tcPr>
          <w:p w14:paraId="4F1AF2C3" w14:textId="77777777" w:rsidR="002B6679" w:rsidRPr="008072AD" w:rsidRDefault="002B6679" w:rsidP="00DB60C3">
            <w:pPr>
              <w:pStyle w:val="ListParagraph"/>
              <w:ind w:left="0"/>
              <w:rPr>
                <w:rFonts w:ascii="Garamond" w:hAnsi="Garamond" w:cs="Times New Roman"/>
                <w:sz w:val="20"/>
                <w:szCs w:val="20"/>
              </w:rPr>
            </w:pPr>
          </w:p>
        </w:tc>
      </w:tr>
      <w:tr w:rsidR="003C76C2" w:rsidRPr="008072AD" w14:paraId="291B7AD7" w14:textId="77777777" w:rsidTr="004B200B">
        <w:trPr>
          <w:trHeight w:val="4037"/>
        </w:trPr>
        <w:tc>
          <w:tcPr>
            <w:tcW w:w="4253" w:type="dxa"/>
          </w:tcPr>
          <w:p w14:paraId="48A25D3A" w14:textId="77777777" w:rsidR="003C76C2" w:rsidRPr="00DC17ED" w:rsidRDefault="003C76C2" w:rsidP="00DB60C3">
            <w:pPr>
              <w:pStyle w:val="CM3"/>
              <w:widowControl/>
              <w:spacing w:line="240" w:lineRule="auto"/>
              <w:ind w:firstLine="227"/>
              <w:jc w:val="both"/>
              <w:rPr>
                <w:rFonts w:ascii="Garamond" w:hAnsi="Garamond"/>
                <w:sz w:val="28"/>
                <w:szCs w:val="28"/>
              </w:rPr>
            </w:pPr>
            <w:r w:rsidRPr="00DC17ED">
              <w:rPr>
                <w:rFonts w:ascii="Garamond" w:hAnsi="Garamond"/>
                <w:sz w:val="28"/>
                <w:szCs w:val="28"/>
              </w:rPr>
              <w:lastRenderedPageBreak/>
              <w:t xml:space="preserve">My ta </w:t>
            </w:r>
            <w:proofErr w:type="spellStart"/>
            <w:r w:rsidRPr="00DC17ED">
              <w:rPr>
                <w:rFonts w:ascii="Garamond" w:hAnsi="Garamond"/>
                <w:sz w:val="28"/>
                <w:szCs w:val="28"/>
              </w:rPr>
              <w:t>leid</w:t>
            </w:r>
            <w:proofErr w:type="spellEnd"/>
            <w:r w:rsidRPr="00DC17ED">
              <w:rPr>
                <w:rFonts w:ascii="Garamond" w:hAnsi="Garamond"/>
                <w:sz w:val="28"/>
                <w:szCs w:val="28"/>
              </w:rPr>
              <w:t xml:space="preserve"> y </w:t>
            </w:r>
            <w:proofErr w:type="spellStart"/>
            <w:r w:rsidRPr="00DC17ED">
              <w:rPr>
                <w:rFonts w:ascii="Garamond" w:hAnsi="Garamond"/>
                <w:sz w:val="28"/>
                <w:szCs w:val="28"/>
              </w:rPr>
              <w:t>persoon</w:t>
            </w:r>
            <w:proofErr w:type="spellEnd"/>
            <w:r w:rsidRPr="00DC17ED">
              <w:rPr>
                <w:rFonts w:ascii="Garamond" w:hAnsi="Garamond"/>
                <w:sz w:val="28"/>
                <w:szCs w:val="28"/>
              </w:rPr>
              <w:t xml:space="preserve"> </w:t>
            </w:r>
            <w:proofErr w:type="spellStart"/>
            <w:r w:rsidRPr="00DC17ED">
              <w:rPr>
                <w:rFonts w:ascii="Garamond" w:hAnsi="Garamond"/>
                <w:sz w:val="28"/>
                <w:szCs w:val="28"/>
              </w:rPr>
              <w:t>shen</w:t>
            </w:r>
            <w:proofErr w:type="spellEnd"/>
            <w:r w:rsidRPr="00DC17ED">
              <w:rPr>
                <w:rFonts w:ascii="Garamond" w:hAnsi="Garamond"/>
                <w:sz w:val="28"/>
                <w:szCs w:val="28"/>
              </w:rPr>
              <w:t xml:space="preserve"> feme </w:t>
            </w:r>
            <w:proofErr w:type="spellStart"/>
            <w:r w:rsidRPr="00DC17ED">
              <w:rPr>
                <w:rFonts w:ascii="Garamond" w:hAnsi="Garamond"/>
                <w:sz w:val="28"/>
                <w:szCs w:val="28"/>
              </w:rPr>
              <w:t>kenjallys</w:t>
            </w:r>
            <w:proofErr w:type="spellEnd"/>
            <w:r w:rsidRPr="00DC17ED">
              <w:rPr>
                <w:rFonts w:ascii="Garamond" w:hAnsi="Garamond"/>
                <w:sz w:val="28"/>
                <w:szCs w:val="28"/>
              </w:rPr>
              <w:t xml:space="preserve"> </w:t>
            </w:r>
            <w:proofErr w:type="spellStart"/>
            <w:r w:rsidRPr="00DC17ED">
              <w:rPr>
                <w:rFonts w:ascii="Garamond" w:hAnsi="Garamond"/>
                <w:sz w:val="28"/>
                <w:szCs w:val="28"/>
              </w:rPr>
              <w:t>veih</w:t>
            </w:r>
            <w:proofErr w:type="spellEnd"/>
            <w:r w:rsidRPr="00DC17ED">
              <w:rPr>
                <w:rFonts w:ascii="Garamond" w:hAnsi="Garamond"/>
                <w:sz w:val="28"/>
                <w:szCs w:val="28"/>
              </w:rPr>
              <w:t xml:space="preserve"> e Naboo, bee </w:t>
            </w:r>
            <w:proofErr w:type="spellStart"/>
            <w:r w:rsidRPr="00DC17ED">
              <w:rPr>
                <w:rFonts w:ascii="Garamond" w:hAnsi="Garamond"/>
                <w:sz w:val="28"/>
                <w:szCs w:val="28"/>
              </w:rPr>
              <w:t>fys</w:t>
            </w:r>
            <w:proofErr w:type="spellEnd"/>
            <w:r w:rsidRPr="00DC17ED">
              <w:rPr>
                <w:rFonts w:ascii="Garamond" w:hAnsi="Garamond"/>
                <w:sz w:val="28"/>
                <w:szCs w:val="28"/>
              </w:rPr>
              <w:t xml:space="preserve"> </w:t>
            </w:r>
            <w:proofErr w:type="spellStart"/>
            <w:r w:rsidRPr="00DC17ED">
              <w:rPr>
                <w:rFonts w:ascii="Garamond" w:hAnsi="Garamond"/>
                <w:sz w:val="28"/>
                <w:szCs w:val="28"/>
              </w:rPr>
              <w:t>echey</w:t>
            </w:r>
            <w:proofErr w:type="spellEnd"/>
            <w:r w:rsidRPr="00DC17ED">
              <w:rPr>
                <w:rFonts w:ascii="Garamond" w:hAnsi="Garamond"/>
                <w:sz w:val="28"/>
                <w:szCs w:val="28"/>
              </w:rPr>
              <w:t xml:space="preserve"> </w:t>
            </w:r>
            <w:proofErr w:type="spellStart"/>
            <w:r w:rsidRPr="00DC17ED">
              <w:rPr>
                <w:rFonts w:ascii="Garamond" w:hAnsi="Garamond"/>
                <w:sz w:val="28"/>
                <w:szCs w:val="28"/>
              </w:rPr>
              <w:t>cre’n</w:t>
            </w:r>
            <w:proofErr w:type="spellEnd"/>
            <w:r w:rsidRPr="00DC17ED">
              <w:rPr>
                <w:rFonts w:ascii="Garamond" w:hAnsi="Garamond"/>
                <w:sz w:val="28"/>
                <w:szCs w:val="28"/>
              </w:rPr>
              <w:t xml:space="preserve"> </w:t>
            </w:r>
            <w:proofErr w:type="spellStart"/>
            <w:r w:rsidRPr="00DC17ED">
              <w:rPr>
                <w:rFonts w:ascii="Garamond" w:hAnsi="Garamond"/>
                <w:sz w:val="28"/>
                <w:szCs w:val="28"/>
              </w:rPr>
              <w:t>aght</w:t>
            </w:r>
            <w:proofErr w:type="spellEnd"/>
            <w:r w:rsidRPr="00DC17ED">
              <w:rPr>
                <w:rFonts w:ascii="Garamond" w:hAnsi="Garamond"/>
                <w:sz w:val="28"/>
                <w:szCs w:val="28"/>
              </w:rPr>
              <w:t xml:space="preserve"> nee e y </w:t>
            </w:r>
            <w:proofErr w:type="spellStart"/>
            <w:r w:rsidRPr="00DC17ED">
              <w:rPr>
                <w:rFonts w:ascii="Garamond" w:hAnsi="Garamond"/>
                <w:sz w:val="28"/>
                <w:szCs w:val="28"/>
              </w:rPr>
              <w:t>hirrey</w:t>
            </w:r>
            <w:proofErr w:type="spellEnd"/>
            <w:r w:rsidRPr="00DC17ED">
              <w:rPr>
                <w:rFonts w:ascii="Garamond" w:hAnsi="Garamond"/>
                <w:sz w:val="28"/>
                <w:szCs w:val="28"/>
              </w:rPr>
              <w:t xml:space="preserve"> eh ; my </w:t>
            </w:r>
            <w:proofErr w:type="spellStart"/>
            <w:r w:rsidRPr="00DC17ED">
              <w:rPr>
                <w:rFonts w:ascii="Garamond" w:hAnsi="Garamond"/>
                <w:sz w:val="28"/>
                <w:szCs w:val="28"/>
              </w:rPr>
              <w:t>te</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hirrey</w:t>
            </w:r>
            <w:proofErr w:type="spellEnd"/>
            <w:r w:rsidRPr="00DC17ED">
              <w:rPr>
                <w:rFonts w:ascii="Garamond" w:hAnsi="Garamond"/>
                <w:sz w:val="28"/>
                <w:szCs w:val="28"/>
              </w:rPr>
              <w:t xml:space="preserve"> e</w:t>
            </w:r>
            <w:r w:rsidR="00792A4D">
              <w:rPr>
                <w:rFonts w:ascii="Garamond" w:hAnsi="Garamond"/>
                <w:sz w:val="28"/>
                <w:szCs w:val="28"/>
              </w:rPr>
              <w:t>h</w:t>
            </w:r>
            <w:r w:rsidRPr="00DC17ED">
              <w:rPr>
                <w:rFonts w:ascii="Garamond" w:hAnsi="Garamond"/>
                <w:sz w:val="28"/>
                <w:szCs w:val="28"/>
              </w:rPr>
              <w:t xml:space="preserve"> </w:t>
            </w:r>
            <w:proofErr w:type="spellStart"/>
            <w:r w:rsidRPr="00DC17ED">
              <w:rPr>
                <w:rFonts w:ascii="Garamond" w:hAnsi="Garamond"/>
                <w:sz w:val="28"/>
                <w:szCs w:val="28"/>
              </w:rPr>
              <w:t>orroosyn</w:t>
            </w:r>
            <w:proofErr w:type="spellEnd"/>
            <w:r w:rsidRPr="00DC17ED">
              <w:rPr>
                <w:rFonts w:ascii="Garamond" w:hAnsi="Garamond"/>
                <w:sz w:val="28"/>
                <w:szCs w:val="28"/>
              </w:rPr>
              <w:t xml:space="preserve"> </w:t>
            </w:r>
            <w:proofErr w:type="spellStart"/>
            <w:r w:rsidRPr="00DC17ED">
              <w:rPr>
                <w:rFonts w:ascii="Garamond" w:hAnsi="Garamond"/>
                <w:sz w:val="28"/>
                <w:szCs w:val="28"/>
              </w:rPr>
              <w:t>t’er</w:t>
            </w:r>
            <w:proofErr w:type="spellEnd"/>
            <w:r w:rsidRPr="00DC17ED">
              <w:rPr>
                <w:rFonts w:ascii="Garamond" w:hAnsi="Garamond"/>
                <w:sz w:val="28"/>
                <w:szCs w:val="28"/>
              </w:rPr>
              <w:t xml:space="preserve"> y </w:t>
            </w:r>
            <w:proofErr w:type="spellStart"/>
            <w:r w:rsidRPr="00DC17ED">
              <w:rPr>
                <w:rFonts w:ascii="Garamond" w:hAnsi="Garamond"/>
                <w:sz w:val="28"/>
                <w:szCs w:val="28"/>
              </w:rPr>
              <w:t>skyn</w:t>
            </w:r>
            <w:proofErr w:type="spellEnd"/>
            <w:r w:rsidRPr="00DC17ED">
              <w:rPr>
                <w:rFonts w:ascii="Garamond" w:hAnsi="Garamond"/>
                <w:sz w:val="28"/>
                <w:szCs w:val="28"/>
              </w:rPr>
              <w:t xml:space="preserve">, nee e </w:t>
            </w:r>
            <w:proofErr w:type="spellStart"/>
            <w:r w:rsidRPr="00DC17ED">
              <w:rPr>
                <w:rFonts w:ascii="Garamond" w:hAnsi="Garamond"/>
                <w:sz w:val="28"/>
                <w:szCs w:val="28"/>
              </w:rPr>
              <w:t>smooinaght</w:t>
            </w:r>
            <w:proofErr w:type="spellEnd"/>
            <w:r w:rsidRPr="00DC17ED">
              <w:rPr>
                <w:rFonts w:ascii="Garamond" w:hAnsi="Garamond"/>
                <w:sz w:val="28"/>
                <w:szCs w:val="28"/>
              </w:rPr>
              <w:t xml:space="preserve"> </w:t>
            </w:r>
            <w:proofErr w:type="spellStart"/>
            <w:r w:rsidRPr="00DC17ED">
              <w:rPr>
                <w:rFonts w:ascii="Garamond" w:hAnsi="Garamond"/>
                <w:sz w:val="28"/>
                <w:szCs w:val="28"/>
              </w:rPr>
              <w:t>cre’n</w:t>
            </w:r>
            <w:proofErr w:type="spellEnd"/>
            <w:r w:rsidRPr="00DC17ED">
              <w:rPr>
                <w:rFonts w:ascii="Garamond" w:hAnsi="Garamond"/>
                <w:sz w:val="28"/>
                <w:szCs w:val="28"/>
              </w:rPr>
              <w:t xml:space="preserve"> </w:t>
            </w:r>
            <w:proofErr w:type="spellStart"/>
            <w:r w:rsidRPr="00DC17ED">
              <w:rPr>
                <w:rFonts w:ascii="Garamond" w:hAnsi="Garamond"/>
                <w:sz w:val="28"/>
                <w:szCs w:val="28"/>
              </w:rPr>
              <w:t>aght</w:t>
            </w:r>
            <w:proofErr w:type="spellEnd"/>
            <w:r w:rsidRPr="00DC17ED">
              <w:rPr>
                <w:rFonts w:ascii="Garamond" w:hAnsi="Garamond"/>
                <w:sz w:val="28"/>
                <w:szCs w:val="28"/>
              </w:rPr>
              <w:t xml:space="preserve"> </w:t>
            </w:r>
            <w:proofErr w:type="spellStart"/>
            <w:r w:rsidRPr="00DC17ED">
              <w:rPr>
                <w:rFonts w:ascii="Garamond" w:hAnsi="Garamond"/>
                <w:sz w:val="28"/>
                <w:szCs w:val="28"/>
              </w:rPr>
              <w:t>hirrys</w:t>
            </w:r>
            <w:proofErr w:type="spellEnd"/>
            <w:r w:rsidRPr="00DC17ED">
              <w:rPr>
                <w:rFonts w:ascii="Garamond" w:hAnsi="Garamond"/>
                <w:sz w:val="28"/>
                <w:szCs w:val="28"/>
              </w:rPr>
              <w:t xml:space="preserve"> e eh </w:t>
            </w:r>
            <w:proofErr w:type="spellStart"/>
            <w:r w:rsidRPr="00DC17ED">
              <w:rPr>
                <w:rFonts w:ascii="Garamond" w:hAnsi="Garamond"/>
                <w:sz w:val="28"/>
                <w:szCs w:val="28"/>
              </w:rPr>
              <w:t>le</w:t>
            </w:r>
            <w:r w:rsidR="00FE1446">
              <w:rPr>
                <w:rFonts w:ascii="Garamond" w:hAnsi="Garamond"/>
                <w:sz w:val="28"/>
                <w:szCs w:val="28"/>
              </w:rPr>
              <w:t>sh</w:t>
            </w:r>
            <w:proofErr w:type="spellEnd"/>
            <w:r w:rsidR="00FE1446">
              <w:rPr>
                <w:rFonts w:ascii="Garamond" w:hAnsi="Garamond"/>
                <w:sz w:val="28"/>
                <w:szCs w:val="28"/>
              </w:rPr>
              <w:t xml:space="preserve"> </w:t>
            </w:r>
            <w:proofErr w:type="spellStart"/>
            <w:r w:rsidR="00FE1446">
              <w:rPr>
                <w:rFonts w:ascii="Garamond" w:hAnsi="Garamond"/>
                <w:sz w:val="28"/>
                <w:szCs w:val="28"/>
              </w:rPr>
              <w:t>ymmyrkey</w:t>
            </w:r>
            <w:proofErr w:type="spellEnd"/>
            <w:r w:rsidR="00FE1446">
              <w:rPr>
                <w:rFonts w:ascii="Garamond" w:hAnsi="Garamond"/>
                <w:sz w:val="28"/>
                <w:szCs w:val="28"/>
              </w:rPr>
              <w:t xml:space="preserve"> </w:t>
            </w:r>
            <w:proofErr w:type="spellStart"/>
            <w:r w:rsidR="00FE1446">
              <w:rPr>
                <w:rFonts w:ascii="Garamond" w:hAnsi="Garamond"/>
                <w:sz w:val="28"/>
                <w:szCs w:val="28"/>
              </w:rPr>
              <w:t>aghtal</w:t>
            </w:r>
            <w:proofErr w:type="spellEnd"/>
            <w:r w:rsidR="00FE1446">
              <w:rPr>
                <w:rFonts w:ascii="Garamond" w:hAnsi="Garamond"/>
                <w:sz w:val="28"/>
                <w:szCs w:val="28"/>
              </w:rPr>
              <w:t xml:space="preserve">, nee e </w:t>
            </w:r>
            <w:r w:rsidR="00FE1446" w:rsidRPr="00DC17ED">
              <w:rPr>
                <w:rFonts w:ascii="Garamond" w:hAnsi="Garamond"/>
                <w:sz w:val="28"/>
                <w:szCs w:val="28"/>
              </w:rPr>
              <w:t>[120]</w:t>
            </w:r>
            <w:r w:rsidR="00FE1446">
              <w:rPr>
                <w:rFonts w:ascii="Garamond" w:hAnsi="Garamond"/>
                <w:sz w:val="28"/>
                <w:szCs w:val="28"/>
              </w:rPr>
              <w:t xml:space="preserve"> </w:t>
            </w:r>
            <w:proofErr w:type="spellStart"/>
            <w:r w:rsidR="00FE1446">
              <w:rPr>
                <w:rFonts w:ascii="Garamond" w:hAnsi="Garamond"/>
                <w:sz w:val="28"/>
                <w:szCs w:val="28"/>
              </w:rPr>
              <w:t>farki</w:t>
            </w:r>
            <w:r w:rsidRPr="00DC17ED">
              <w:rPr>
                <w:rFonts w:ascii="Garamond" w:hAnsi="Garamond"/>
                <w:sz w:val="28"/>
                <w:szCs w:val="28"/>
              </w:rPr>
              <w:t>aght</w:t>
            </w:r>
            <w:proofErr w:type="spellEnd"/>
            <w:r w:rsidRPr="00DC17ED">
              <w:rPr>
                <w:rFonts w:ascii="Garamond" w:hAnsi="Garamond"/>
                <w:sz w:val="28"/>
                <w:szCs w:val="28"/>
              </w:rPr>
              <w:t xml:space="preserve"> </w:t>
            </w:r>
            <w:proofErr w:type="spellStart"/>
            <w:r w:rsidRPr="00DC17ED">
              <w:rPr>
                <w:rFonts w:ascii="Garamond" w:hAnsi="Garamond"/>
                <w:sz w:val="28"/>
                <w:szCs w:val="28"/>
              </w:rPr>
              <w:t>lesh</w:t>
            </w:r>
            <w:proofErr w:type="spellEnd"/>
            <w:r w:rsidRPr="00DC17ED">
              <w:rPr>
                <w:rFonts w:ascii="Garamond" w:hAnsi="Garamond"/>
                <w:sz w:val="28"/>
                <w:szCs w:val="28"/>
              </w:rPr>
              <w:t xml:space="preserve"> </w:t>
            </w:r>
            <w:proofErr w:type="spellStart"/>
            <w:r w:rsidRPr="00DC17ED">
              <w:rPr>
                <w:rFonts w:ascii="Garamond" w:hAnsi="Garamond"/>
                <w:sz w:val="28"/>
                <w:szCs w:val="28"/>
              </w:rPr>
              <w:t>surranse</w:t>
            </w:r>
            <w:proofErr w:type="spellEnd"/>
            <w:r w:rsidRPr="00DC17ED">
              <w:rPr>
                <w:rFonts w:ascii="Garamond" w:hAnsi="Garamond"/>
                <w:sz w:val="28"/>
                <w:szCs w:val="28"/>
              </w:rPr>
              <w:t xml:space="preserve">, nee e y </w:t>
            </w:r>
            <w:proofErr w:type="spellStart"/>
            <w:r w:rsidRPr="00DC17ED">
              <w:rPr>
                <w:rFonts w:ascii="Garamond" w:hAnsi="Garamond"/>
                <w:sz w:val="28"/>
                <w:szCs w:val="28"/>
              </w:rPr>
              <w:t>ghoal</w:t>
            </w:r>
            <w:proofErr w:type="spellEnd"/>
            <w:r w:rsidRPr="00DC17ED">
              <w:rPr>
                <w:rFonts w:ascii="Garamond" w:hAnsi="Garamond"/>
                <w:sz w:val="28"/>
                <w:szCs w:val="28"/>
              </w:rPr>
              <w:t xml:space="preserve"> eh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booisal</w:t>
            </w:r>
            <w:proofErr w:type="spellEnd"/>
            <w:r w:rsidRPr="00DC17ED">
              <w:rPr>
                <w:rFonts w:ascii="Garamond" w:hAnsi="Garamond"/>
                <w:sz w:val="28"/>
                <w:szCs w:val="28"/>
              </w:rPr>
              <w:t xml:space="preserve"> ; </w:t>
            </w:r>
            <w:proofErr w:type="spellStart"/>
            <w:r w:rsidRPr="00DC17ED">
              <w:rPr>
                <w:rFonts w:ascii="Garamond" w:hAnsi="Garamond"/>
                <w:sz w:val="28"/>
                <w:szCs w:val="28"/>
              </w:rPr>
              <w:t>cammah</w:t>
            </w:r>
            <w:proofErr w:type="spellEnd"/>
            <w:r w:rsidRPr="00DC17ED">
              <w:rPr>
                <w:rFonts w:ascii="Garamond" w:hAnsi="Garamond"/>
                <w:sz w:val="28"/>
                <w:szCs w:val="28"/>
              </w:rPr>
              <w:t xml:space="preserve">, </w:t>
            </w:r>
            <w:proofErr w:type="spellStart"/>
            <w:r w:rsidRPr="00DC17ED">
              <w:rPr>
                <w:rFonts w:ascii="Garamond" w:hAnsi="Garamond"/>
                <w:sz w:val="28"/>
                <w:szCs w:val="28"/>
              </w:rPr>
              <w:t>lig</w:t>
            </w:r>
            <w:proofErr w:type="spellEnd"/>
            <w:r w:rsidRPr="00DC17ED">
              <w:rPr>
                <w:rFonts w:ascii="Garamond" w:hAnsi="Garamond"/>
                <w:sz w:val="28"/>
                <w:szCs w:val="28"/>
              </w:rPr>
              <w:t xml:space="preserve"> da e </w:t>
            </w:r>
            <w:proofErr w:type="spellStart"/>
            <w:r w:rsidRPr="00DC17ED">
              <w:rPr>
                <w:rFonts w:ascii="Garamond" w:hAnsi="Garamond"/>
                <w:sz w:val="28"/>
                <w:szCs w:val="28"/>
              </w:rPr>
              <w:t>hene</w:t>
            </w:r>
            <w:proofErr w:type="spellEnd"/>
            <w:r w:rsidRPr="00DC17ED">
              <w:rPr>
                <w:rFonts w:ascii="Garamond" w:hAnsi="Garamond"/>
                <w:sz w:val="28"/>
                <w:szCs w:val="28"/>
              </w:rPr>
              <w:t xml:space="preserve"> y </w:t>
            </w:r>
            <w:proofErr w:type="spellStart"/>
            <w:r w:rsidRPr="00DC17ED">
              <w:rPr>
                <w:rFonts w:ascii="Garamond" w:hAnsi="Garamond"/>
                <w:sz w:val="28"/>
                <w:szCs w:val="28"/>
              </w:rPr>
              <w:t>ymmyrkey</w:t>
            </w:r>
            <w:proofErr w:type="spellEnd"/>
            <w:r w:rsidRPr="00DC17ED">
              <w:rPr>
                <w:rFonts w:ascii="Garamond" w:hAnsi="Garamond"/>
                <w:sz w:val="28"/>
                <w:szCs w:val="28"/>
              </w:rPr>
              <w:t xml:space="preserve"> </w:t>
            </w:r>
            <w:proofErr w:type="spellStart"/>
            <w:r w:rsidRPr="00DC17ED">
              <w:rPr>
                <w:rFonts w:ascii="Garamond" w:hAnsi="Garamond"/>
                <w:sz w:val="28"/>
                <w:szCs w:val="28"/>
              </w:rPr>
              <w:t>myr</w:t>
            </w:r>
            <w:proofErr w:type="spellEnd"/>
            <w:r w:rsidRPr="00DC17ED">
              <w:rPr>
                <w:rFonts w:ascii="Garamond" w:hAnsi="Garamond"/>
                <w:sz w:val="28"/>
                <w:szCs w:val="28"/>
              </w:rPr>
              <w:t xml:space="preserve"> </w:t>
            </w:r>
            <w:proofErr w:type="spellStart"/>
            <w:r w:rsidRPr="00DC17ED">
              <w:rPr>
                <w:rFonts w:ascii="Garamond" w:hAnsi="Garamond"/>
                <w:sz w:val="28"/>
                <w:szCs w:val="28"/>
              </w:rPr>
              <w:t>shen</w:t>
            </w:r>
            <w:proofErr w:type="spellEnd"/>
            <w:r w:rsidRPr="00DC17ED">
              <w:rPr>
                <w:rFonts w:ascii="Garamond" w:hAnsi="Garamond"/>
                <w:sz w:val="28"/>
                <w:szCs w:val="28"/>
              </w:rPr>
              <w:t xml:space="preserve"> </w:t>
            </w:r>
            <w:proofErr w:type="spellStart"/>
            <w:r w:rsidRPr="00DC17ED">
              <w:rPr>
                <w:rFonts w:ascii="Garamond" w:hAnsi="Garamond"/>
                <w:sz w:val="28"/>
                <w:szCs w:val="28"/>
              </w:rPr>
              <w:t>gys</w:t>
            </w:r>
            <w:proofErr w:type="spellEnd"/>
            <w:r w:rsidRPr="00DC17ED">
              <w:rPr>
                <w:rFonts w:ascii="Garamond" w:hAnsi="Garamond"/>
                <w:sz w:val="28"/>
                <w:szCs w:val="28"/>
              </w:rPr>
              <w:t xml:space="preserve"> </w:t>
            </w:r>
            <w:proofErr w:type="spellStart"/>
            <w:r w:rsidRPr="00DC17ED">
              <w:rPr>
                <w:rFonts w:ascii="Garamond" w:hAnsi="Garamond"/>
                <w:sz w:val="28"/>
                <w:szCs w:val="28"/>
              </w:rPr>
              <w:t>Jee</w:t>
            </w:r>
            <w:proofErr w:type="spellEnd"/>
            <w:r w:rsidRPr="00DC17ED">
              <w:rPr>
                <w:rFonts w:ascii="Garamond" w:hAnsi="Garamond"/>
                <w:sz w:val="28"/>
                <w:szCs w:val="28"/>
              </w:rPr>
              <w:t xml:space="preserve">, as </w:t>
            </w:r>
            <w:proofErr w:type="spellStart"/>
            <w:r w:rsidRPr="00DC17ED">
              <w:rPr>
                <w:rFonts w:ascii="Garamond" w:hAnsi="Garamond"/>
                <w:sz w:val="28"/>
                <w:szCs w:val="28"/>
              </w:rPr>
              <w:t>Jee</w:t>
            </w:r>
            <w:proofErr w:type="spellEnd"/>
            <w:r w:rsidRPr="00DC17ED">
              <w:rPr>
                <w:rFonts w:ascii="Garamond" w:hAnsi="Garamond"/>
                <w:sz w:val="28"/>
                <w:szCs w:val="28"/>
              </w:rPr>
              <w:t xml:space="preserve"> </w:t>
            </w:r>
            <w:proofErr w:type="spellStart"/>
            <w:r w:rsidRPr="00DC17ED">
              <w:rPr>
                <w:rFonts w:ascii="Garamond" w:hAnsi="Garamond"/>
                <w:sz w:val="28"/>
                <w:szCs w:val="28"/>
              </w:rPr>
              <w:t>shynney</w:t>
            </w:r>
            <w:proofErr w:type="spellEnd"/>
            <w:r w:rsidRPr="00DC17ED">
              <w:rPr>
                <w:rFonts w:ascii="Garamond" w:hAnsi="Garamond"/>
                <w:sz w:val="28"/>
                <w:szCs w:val="28"/>
              </w:rPr>
              <w:t xml:space="preserve"> </w:t>
            </w:r>
            <w:proofErr w:type="spellStart"/>
            <w:r w:rsidRPr="00DC17ED">
              <w:rPr>
                <w:rFonts w:ascii="Garamond" w:hAnsi="Garamond"/>
                <w:sz w:val="28"/>
                <w:szCs w:val="28"/>
              </w:rPr>
              <w:t>lesh</w:t>
            </w:r>
            <w:proofErr w:type="spellEnd"/>
            <w:r w:rsidRPr="00DC17ED">
              <w:rPr>
                <w:rFonts w:ascii="Garamond" w:hAnsi="Garamond"/>
                <w:sz w:val="28"/>
                <w:szCs w:val="28"/>
              </w:rPr>
              <w:t xml:space="preserve"> </w:t>
            </w:r>
            <w:proofErr w:type="spellStart"/>
            <w:r w:rsidRPr="00DC17ED">
              <w:rPr>
                <w:rFonts w:ascii="Garamond" w:hAnsi="Garamond"/>
                <w:sz w:val="28"/>
                <w:szCs w:val="28"/>
              </w:rPr>
              <w:t>reau</w:t>
            </w:r>
            <w:proofErr w:type="spellEnd"/>
            <w:r w:rsidRPr="00DC17ED">
              <w:rPr>
                <w:rFonts w:ascii="Garamond" w:hAnsi="Garamond"/>
                <w:sz w:val="28"/>
                <w:szCs w:val="28"/>
              </w:rPr>
              <w:t xml:space="preserve"> </w:t>
            </w:r>
            <w:proofErr w:type="spellStart"/>
            <w:r w:rsidRPr="00DC17ED">
              <w:rPr>
                <w:rFonts w:ascii="Garamond" w:hAnsi="Garamond"/>
                <w:sz w:val="28"/>
                <w:szCs w:val="28"/>
              </w:rPr>
              <w:t>aghynyn</w:t>
            </w:r>
            <w:proofErr w:type="spellEnd"/>
            <w:r w:rsidRPr="00DC17ED">
              <w:rPr>
                <w:rFonts w:ascii="Garamond" w:hAnsi="Garamond"/>
                <w:sz w:val="28"/>
                <w:szCs w:val="28"/>
              </w:rPr>
              <w:t xml:space="preserve"> y </w:t>
            </w:r>
            <w:proofErr w:type="spellStart"/>
            <w:r w:rsidRPr="00DC17ED">
              <w:rPr>
                <w:rFonts w:ascii="Garamond" w:hAnsi="Garamond"/>
                <w:sz w:val="28"/>
                <w:szCs w:val="28"/>
              </w:rPr>
              <w:t>Chree</w:t>
            </w:r>
            <w:proofErr w:type="spellEnd"/>
            <w:r w:rsidRPr="00DC17ED">
              <w:rPr>
                <w:rFonts w:ascii="Garamond" w:hAnsi="Garamond"/>
                <w:sz w:val="28"/>
                <w:szCs w:val="28"/>
              </w:rPr>
              <w:t xml:space="preserve"> ta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firrinagh</w:t>
            </w:r>
            <w:proofErr w:type="spellEnd"/>
            <w:r w:rsidRPr="00DC17ED">
              <w:rPr>
                <w:rFonts w:ascii="Garamond" w:hAnsi="Garamond"/>
                <w:sz w:val="28"/>
                <w:szCs w:val="28"/>
              </w:rPr>
              <w:t xml:space="preserve"> </w:t>
            </w:r>
            <w:proofErr w:type="spellStart"/>
            <w:r w:rsidRPr="00DC17ED">
              <w:rPr>
                <w:rFonts w:ascii="Garamond" w:hAnsi="Garamond"/>
                <w:sz w:val="28"/>
                <w:szCs w:val="28"/>
              </w:rPr>
              <w:t>tushtagh</w:t>
            </w:r>
            <w:proofErr w:type="spellEnd"/>
            <w:r w:rsidRPr="00DC17ED">
              <w:rPr>
                <w:rFonts w:ascii="Garamond" w:hAnsi="Garamond"/>
                <w:sz w:val="28"/>
                <w:szCs w:val="28"/>
              </w:rPr>
              <w:t xml:space="preserve"> </w:t>
            </w:r>
            <w:proofErr w:type="spellStart"/>
            <w:r w:rsidRPr="00DC17ED">
              <w:rPr>
                <w:rFonts w:ascii="Garamond" w:hAnsi="Garamond"/>
                <w:sz w:val="28"/>
                <w:szCs w:val="28"/>
              </w:rPr>
              <w:t>jeh</w:t>
            </w:r>
            <w:proofErr w:type="spellEnd"/>
            <w:r w:rsidRPr="00DC17ED">
              <w:rPr>
                <w:rFonts w:ascii="Garamond" w:hAnsi="Garamond"/>
                <w:sz w:val="28"/>
                <w:szCs w:val="28"/>
              </w:rPr>
              <w:t xml:space="preserve"> e </w:t>
            </w:r>
            <w:proofErr w:type="spellStart"/>
            <w:r w:rsidRPr="00DC17ED">
              <w:rPr>
                <w:rFonts w:ascii="Garamond" w:hAnsi="Garamond"/>
                <w:sz w:val="28"/>
                <w:szCs w:val="28"/>
              </w:rPr>
              <w:t>Voughtynid</w:t>
            </w:r>
            <w:proofErr w:type="spellEnd"/>
            <w:r w:rsidRPr="00DC17ED">
              <w:rPr>
                <w:rFonts w:ascii="Garamond" w:hAnsi="Garamond"/>
                <w:sz w:val="28"/>
                <w:szCs w:val="28"/>
              </w:rPr>
              <w:t xml:space="preserve"> as e </w:t>
            </w:r>
            <w:proofErr w:type="spellStart"/>
            <w:r w:rsidRPr="00DC17ED">
              <w:rPr>
                <w:rFonts w:ascii="Garamond" w:hAnsi="Garamond"/>
                <w:sz w:val="28"/>
                <w:szCs w:val="28"/>
              </w:rPr>
              <w:t>Eaginyn</w:t>
            </w:r>
            <w:proofErr w:type="spellEnd"/>
            <w:r w:rsidRPr="00DC17ED">
              <w:rPr>
                <w:rFonts w:ascii="Garamond" w:hAnsi="Garamond"/>
                <w:sz w:val="28"/>
                <w:szCs w:val="28"/>
              </w:rPr>
              <w:t xml:space="preserve">, nee </w:t>
            </w:r>
            <w:proofErr w:type="spellStart"/>
            <w:r w:rsidRPr="00DC17ED">
              <w:rPr>
                <w:rFonts w:ascii="Garamond" w:hAnsi="Garamond"/>
                <w:sz w:val="28"/>
                <w:szCs w:val="28"/>
              </w:rPr>
              <w:t>toiggal</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ashagh</w:t>
            </w:r>
            <w:proofErr w:type="spellEnd"/>
            <w:r w:rsidRPr="00DC17ED">
              <w:rPr>
                <w:rFonts w:ascii="Garamond" w:hAnsi="Garamond"/>
                <w:sz w:val="28"/>
                <w:szCs w:val="28"/>
              </w:rPr>
              <w:t xml:space="preserve"> as </w:t>
            </w:r>
            <w:proofErr w:type="spellStart"/>
            <w:r w:rsidRPr="00DC17ED">
              <w:rPr>
                <w:rFonts w:ascii="Garamond" w:hAnsi="Garamond"/>
                <w:sz w:val="28"/>
                <w:szCs w:val="28"/>
              </w:rPr>
              <w:t>cooilleeney</w:t>
            </w:r>
            <w:proofErr w:type="spellEnd"/>
            <w:r w:rsidRPr="00DC17ED">
              <w:rPr>
                <w:rFonts w:ascii="Garamond" w:hAnsi="Garamond"/>
                <w:sz w:val="28"/>
                <w:szCs w:val="28"/>
              </w:rPr>
              <w:t xml:space="preserve"> </w:t>
            </w:r>
            <w:proofErr w:type="spellStart"/>
            <w:r w:rsidRPr="00DC17ED">
              <w:rPr>
                <w:rFonts w:ascii="Garamond" w:hAnsi="Garamond"/>
                <w:sz w:val="28"/>
                <w:szCs w:val="28"/>
              </w:rPr>
              <w:t>dy</w:t>
            </w:r>
            <w:proofErr w:type="spellEnd"/>
            <w:r w:rsidRPr="00DC17ED">
              <w:rPr>
                <w:rFonts w:ascii="Garamond" w:hAnsi="Garamond"/>
                <w:sz w:val="28"/>
                <w:szCs w:val="28"/>
              </w:rPr>
              <w:t xml:space="preserve"> </w:t>
            </w:r>
            <w:proofErr w:type="spellStart"/>
            <w:r w:rsidRPr="00DC17ED">
              <w:rPr>
                <w:rFonts w:ascii="Garamond" w:hAnsi="Garamond"/>
                <w:sz w:val="28"/>
                <w:szCs w:val="28"/>
              </w:rPr>
              <w:t>foaroil</w:t>
            </w:r>
            <w:proofErr w:type="spellEnd"/>
            <w:r w:rsidRPr="00DC17ED">
              <w:rPr>
                <w:rFonts w:ascii="Garamond" w:hAnsi="Garamond"/>
                <w:sz w:val="28"/>
                <w:szCs w:val="28"/>
              </w:rPr>
              <w:t xml:space="preserve"> e </w:t>
            </w:r>
            <w:proofErr w:type="spellStart"/>
            <w:r w:rsidRPr="00DC17ED">
              <w:rPr>
                <w:rFonts w:ascii="Garamond" w:hAnsi="Garamond"/>
                <w:sz w:val="28"/>
                <w:szCs w:val="28"/>
              </w:rPr>
              <w:t>aghynyn</w:t>
            </w:r>
            <w:proofErr w:type="spellEnd"/>
            <w:r w:rsidRPr="00DC17ED">
              <w:rPr>
                <w:rFonts w:ascii="Garamond" w:hAnsi="Garamond"/>
                <w:sz w:val="28"/>
                <w:szCs w:val="28"/>
              </w:rPr>
              <w:t>.</w:t>
            </w:r>
          </w:p>
        </w:tc>
        <w:tc>
          <w:tcPr>
            <w:tcW w:w="3825" w:type="dxa"/>
          </w:tcPr>
          <w:p w14:paraId="17DF46E0" w14:textId="77777777" w:rsidR="003C76C2" w:rsidRPr="008072AD" w:rsidRDefault="003C76C2" w:rsidP="00DB60C3">
            <w:pPr>
              <w:pStyle w:val="ListParagraph"/>
              <w:ind w:left="0" w:firstLine="227"/>
              <w:jc w:val="both"/>
              <w:rPr>
                <w:rFonts w:ascii="Garamond" w:hAnsi="Garamond" w:cs="Times New Roman"/>
                <w:i/>
                <w:sz w:val="28"/>
              </w:rPr>
            </w:pPr>
            <w:r w:rsidRPr="008072AD">
              <w:rPr>
                <w:rFonts w:ascii="Garamond" w:hAnsi="Garamond" w:cs="Times New Roman"/>
                <w:i/>
                <w:sz w:val="28"/>
              </w:rPr>
              <w:t>If such a Person wants a Kindness from his Neighbour, he will know how to ask it</w:t>
            </w:r>
            <w:r w:rsidRPr="008072AD">
              <w:rPr>
                <w:rFonts w:ascii="Garamond" w:hAnsi="Garamond" w:cs="Times New Roman"/>
                <w:sz w:val="28"/>
              </w:rPr>
              <w:t> ;</w:t>
            </w:r>
            <w:r w:rsidRPr="008072AD">
              <w:rPr>
                <w:rFonts w:ascii="Garamond" w:hAnsi="Garamond" w:cs="Times New Roman"/>
                <w:i/>
                <w:sz w:val="28"/>
              </w:rPr>
              <w:t xml:space="preserve"> if he is to ask it of his Betters, he will think of doing it after a becoming manner, will wait with Patience, and receive it thankfully :</w:t>
            </w:r>
            <w:r>
              <w:rPr>
                <w:rFonts w:ascii="Garamond" w:hAnsi="Garamond" w:cs="Times New Roman"/>
                <w:i/>
                <w:sz w:val="28"/>
              </w:rPr>
              <w:t xml:space="preserve"> </w:t>
            </w:r>
            <w:r w:rsidRPr="008072AD">
              <w:rPr>
                <w:rFonts w:ascii="Garamond" w:hAnsi="Garamond" w:cs="Times New Roman"/>
                <w:i/>
                <w:sz w:val="28"/>
              </w:rPr>
              <w:t xml:space="preserve">Why let him so behave </w:t>
            </w:r>
            <w:proofErr w:type="spellStart"/>
            <w:r w:rsidRPr="008072AD">
              <w:rPr>
                <w:rFonts w:ascii="Garamond" w:hAnsi="Garamond" w:cs="Times New Roman"/>
                <w:i/>
                <w:sz w:val="28"/>
              </w:rPr>
              <w:t>behave</w:t>
            </w:r>
            <w:proofErr w:type="spellEnd"/>
            <w:r w:rsidRPr="008072AD">
              <w:rPr>
                <w:rFonts w:ascii="Garamond" w:hAnsi="Garamond" w:cs="Times New Roman"/>
                <w:i/>
                <w:sz w:val="28"/>
              </w:rPr>
              <w:t xml:space="preserve"> </w:t>
            </w:r>
            <w:r w:rsidRPr="008072AD">
              <w:rPr>
                <w:rFonts w:ascii="Garamond" w:hAnsi="Garamond" w:cs="Times New Roman"/>
                <w:sz w:val="28"/>
              </w:rPr>
              <w:t xml:space="preserve">[sic] </w:t>
            </w:r>
            <w:r w:rsidRPr="008072AD">
              <w:rPr>
                <w:rFonts w:ascii="Garamond" w:hAnsi="Garamond" w:cs="Times New Roman"/>
                <w:i/>
                <w:sz w:val="28"/>
              </w:rPr>
              <w:t>himself towards God, and God, who is ever pleased with the Desires of a Heart truly sensible of its Misery and Wants, will easily understand, and favourably answer his Requests.</w:t>
            </w:r>
          </w:p>
        </w:tc>
        <w:tc>
          <w:tcPr>
            <w:tcW w:w="0" w:type="auto"/>
          </w:tcPr>
          <w:p w14:paraId="6BAEB9D1" w14:textId="77777777" w:rsidR="003C76C2" w:rsidRPr="008072AD" w:rsidRDefault="003C76C2" w:rsidP="00DB60C3">
            <w:pPr>
              <w:pStyle w:val="ListParagraph"/>
              <w:ind w:left="0"/>
              <w:rPr>
                <w:rFonts w:ascii="Garamond" w:hAnsi="Garamond" w:cs="Times New Roman"/>
                <w:i/>
                <w:sz w:val="20"/>
                <w:szCs w:val="20"/>
              </w:rPr>
            </w:pPr>
          </w:p>
        </w:tc>
      </w:tr>
      <w:tr w:rsidR="00432397" w:rsidRPr="008072AD" w14:paraId="140E3F54" w14:textId="77777777" w:rsidTr="004B200B">
        <w:tc>
          <w:tcPr>
            <w:tcW w:w="4253" w:type="dxa"/>
          </w:tcPr>
          <w:p w14:paraId="1E4463F2" w14:textId="77777777" w:rsidR="00432397" w:rsidRPr="00EF60BD" w:rsidRDefault="00432397" w:rsidP="00DB60C3">
            <w:pPr>
              <w:pStyle w:val="CM3"/>
              <w:widowControl/>
              <w:spacing w:line="240" w:lineRule="auto"/>
              <w:ind w:firstLine="227"/>
              <w:jc w:val="both"/>
              <w:rPr>
                <w:rFonts w:ascii="Garamond" w:hAnsi="Garamond"/>
                <w:sz w:val="28"/>
                <w:szCs w:val="28"/>
              </w:rPr>
            </w:pPr>
            <w:r w:rsidRPr="00EF60BD">
              <w:rPr>
                <w:rFonts w:ascii="Garamond" w:hAnsi="Garamond"/>
                <w:i/>
                <w:sz w:val="28"/>
                <w:szCs w:val="28"/>
              </w:rPr>
              <w:t>Q.</w:t>
            </w:r>
            <w:r w:rsidRPr="00EF60BD">
              <w:rPr>
                <w:rFonts w:ascii="Garamond" w:hAnsi="Garamond"/>
                <w:sz w:val="28"/>
                <w:szCs w:val="28"/>
              </w:rPr>
              <w:t xml:space="preserve"> </w:t>
            </w:r>
            <w:proofErr w:type="spellStart"/>
            <w:r w:rsidRPr="00EF60BD">
              <w:rPr>
                <w:rFonts w:ascii="Garamond" w:hAnsi="Garamond"/>
                <w:sz w:val="28"/>
                <w:szCs w:val="28"/>
              </w:rPr>
              <w:t>Cre</w:t>
            </w:r>
            <w:proofErr w:type="spellEnd"/>
            <w:r w:rsidRPr="00EF60BD">
              <w:rPr>
                <w:rFonts w:ascii="Garamond" w:hAnsi="Garamond"/>
                <w:sz w:val="28"/>
                <w:szCs w:val="28"/>
              </w:rPr>
              <w:t xml:space="preserve"> cha </w:t>
            </w:r>
            <w:proofErr w:type="spellStart"/>
            <w:r w:rsidRPr="00EF60BD">
              <w:rPr>
                <w:rFonts w:ascii="Garamond" w:hAnsi="Garamond"/>
                <w:sz w:val="28"/>
                <w:szCs w:val="28"/>
              </w:rPr>
              <w:t>mennick</w:t>
            </w:r>
            <w:proofErr w:type="spellEnd"/>
            <w:r w:rsidRPr="00EF60BD">
              <w:rPr>
                <w:rFonts w:ascii="Garamond" w:hAnsi="Garamond"/>
                <w:sz w:val="28"/>
                <w:szCs w:val="28"/>
              </w:rPr>
              <w:t xml:space="preserve"> as </w:t>
            </w:r>
            <w:proofErr w:type="spellStart"/>
            <w:r w:rsidRPr="00EF60BD">
              <w:rPr>
                <w:rFonts w:ascii="Garamond" w:hAnsi="Garamond"/>
                <w:sz w:val="28"/>
                <w:szCs w:val="28"/>
              </w:rPr>
              <w:t>lishagh</w:t>
            </w:r>
            <w:proofErr w:type="spellEnd"/>
            <w:r w:rsidRPr="00EF60BD">
              <w:rPr>
                <w:rFonts w:ascii="Garamond" w:hAnsi="Garamond"/>
                <w:sz w:val="28"/>
                <w:szCs w:val="28"/>
              </w:rPr>
              <w:t xml:space="preserve"> shin </w:t>
            </w:r>
            <w:proofErr w:type="spellStart"/>
            <w:r w:rsidRPr="00EF60BD">
              <w:rPr>
                <w:rFonts w:ascii="Garamond" w:hAnsi="Garamond"/>
                <w:sz w:val="28"/>
                <w:szCs w:val="28"/>
              </w:rPr>
              <w:t>Padjer</w:t>
            </w:r>
            <w:proofErr w:type="spellEnd"/>
            <w:r w:rsidRPr="00EF60BD">
              <w:rPr>
                <w:rFonts w:ascii="Garamond" w:hAnsi="Garamond"/>
                <w:sz w:val="28"/>
                <w:szCs w:val="28"/>
              </w:rPr>
              <w:t xml:space="preserve"> y </w:t>
            </w:r>
            <w:proofErr w:type="spellStart"/>
            <w:r w:rsidRPr="00EF60BD">
              <w:rPr>
                <w:rFonts w:ascii="Garamond" w:hAnsi="Garamond"/>
                <w:sz w:val="28"/>
                <w:szCs w:val="28"/>
              </w:rPr>
              <w:t>Yanoo</w:t>
            </w:r>
            <w:proofErr w:type="spellEnd"/>
            <w:r w:rsidRPr="00EF60BD">
              <w:rPr>
                <w:rFonts w:ascii="Garamond" w:hAnsi="Garamond"/>
                <w:i/>
                <w:sz w:val="28"/>
                <w:szCs w:val="28"/>
              </w:rPr>
              <w:t> </w:t>
            </w:r>
            <w:r w:rsidRPr="00EF60BD">
              <w:rPr>
                <w:rFonts w:ascii="Garamond" w:hAnsi="Garamond"/>
                <w:sz w:val="28"/>
                <w:szCs w:val="28"/>
              </w:rPr>
              <w:t xml:space="preserve">? </w:t>
            </w:r>
          </w:p>
        </w:tc>
        <w:tc>
          <w:tcPr>
            <w:tcW w:w="3825" w:type="dxa"/>
          </w:tcPr>
          <w:p w14:paraId="40BB0C96"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How often should we pray ?</w:t>
            </w:r>
          </w:p>
        </w:tc>
        <w:tc>
          <w:tcPr>
            <w:tcW w:w="0" w:type="auto"/>
          </w:tcPr>
          <w:p w14:paraId="62DEAFE1" w14:textId="77777777" w:rsidR="00432397" w:rsidRPr="008072AD" w:rsidRDefault="00432397" w:rsidP="00DB60C3">
            <w:pPr>
              <w:pStyle w:val="ListParagraph"/>
              <w:ind w:left="0"/>
              <w:rPr>
                <w:rFonts w:ascii="Garamond" w:hAnsi="Garamond" w:cs="Times New Roman"/>
                <w:sz w:val="20"/>
                <w:szCs w:val="20"/>
              </w:rPr>
            </w:pPr>
          </w:p>
        </w:tc>
      </w:tr>
      <w:tr w:rsidR="00432397" w:rsidRPr="008072AD" w14:paraId="2B6419DF" w14:textId="77777777" w:rsidTr="004B200B">
        <w:tc>
          <w:tcPr>
            <w:tcW w:w="4253" w:type="dxa"/>
          </w:tcPr>
          <w:p w14:paraId="01A04546" w14:textId="77777777" w:rsidR="00432397" w:rsidRPr="00EF60BD" w:rsidRDefault="00432397" w:rsidP="00DB60C3">
            <w:pPr>
              <w:pStyle w:val="CM3"/>
              <w:widowControl/>
              <w:spacing w:line="240" w:lineRule="auto"/>
              <w:ind w:firstLine="227"/>
              <w:jc w:val="both"/>
              <w:rPr>
                <w:rFonts w:ascii="Garamond" w:hAnsi="Garamond"/>
                <w:sz w:val="28"/>
                <w:szCs w:val="28"/>
              </w:rPr>
            </w:pPr>
            <w:r w:rsidRPr="00EF60BD">
              <w:rPr>
                <w:rFonts w:ascii="Garamond" w:hAnsi="Garamond"/>
                <w:i/>
                <w:sz w:val="28"/>
                <w:szCs w:val="28"/>
              </w:rPr>
              <w:t xml:space="preserve">A. </w:t>
            </w:r>
            <w:proofErr w:type="spellStart"/>
            <w:r w:rsidRPr="00EF60BD">
              <w:rPr>
                <w:rFonts w:ascii="Garamond" w:hAnsi="Garamond"/>
                <w:i/>
                <w:sz w:val="28"/>
                <w:szCs w:val="28"/>
              </w:rPr>
              <w:t>Lishagh</w:t>
            </w:r>
            <w:proofErr w:type="spellEnd"/>
            <w:r w:rsidRPr="00EF60BD">
              <w:rPr>
                <w:rFonts w:ascii="Garamond" w:hAnsi="Garamond"/>
                <w:i/>
                <w:sz w:val="28"/>
                <w:szCs w:val="28"/>
              </w:rPr>
              <w:t xml:space="preserve"> shin </w:t>
            </w:r>
            <w:proofErr w:type="spellStart"/>
            <w:r w:rsidRPr="00EF60BD">
              <w:rPr>
                <w:rFonts w:ascii="Garamond" w:hAnsi="Garamond"/>
                <w:i/>
                <w:sz w:val="28"/>
                <w:szCs w:val="28"/>
              </w:rPr>
              <w:t>Padjer</w:t>
            </w:r>
            <w:proofErr w:type="spellEnd"/>
            <w:r w:rsidRPr="00EF60BD">
              <w:rPr>
                <w:rFonts w:ascii="Garamond" w:hAnsi="Garamond"/>
                <w:i/>
                <w:sz w:val="28"/>
                <w:szCs w:val="28"/>
              </w:rPr>
              <w:t xml:space="preserve"> y </w:t>
            </w:r>
            <w:proofErr w:type="spellStart"/>
            <w:r w:rsidRPr="00EF60BD">
              <w:rPr>
                <w:rFonts w:ascii="Garamond" w:hAnsi="Garamond"/>
                <w:i/>
                <w:sz w:val="28"/>
                <w:szCs w:val="28"/>
              </w:rPr>
              <w:t>ghoal</w:t>
            </w:r>
            <w:proofErr w:type="spellEnd"/>
            <w:r w:rsidRPr="00EF60BD">
              <w:rPr>
                <w:rFonts w:ascii="Garamond" w:hAnsi="Garamond"/>
                <w:i/>
                <w:sz w:val="28"/>
                <w:szCs w:val="28"/>
              </w:rPr>
              <w:t xml:space="preserve"> </w:t>
            </w:r>
            <w:proofErr w:type="spellStart"/>
            <w:r w:rsidRPr="00EF60BD">
              <w:rPr>
                <w:rFonts w:ascii="Garamond" w:hAnsi="Garamond"/>
                <w:i/>
                <w:sz w:val="28"/>
                <w:szCs w:val="28"/>
              </w:rPr>
              <w:t>fegooish</w:t>
            </w:r>
            <w:proofErr w:type="spellEnd"/>
            <w:r w:rsidRPr="00EF60BD">
              <w:rPr>
                <w:rFonts w:ascii="Garamond" w:hAnsi="Garamond"/>
                <w:i/>
                <w:sz w:val="28"/>
                <w:szCs w:val="28"/>
              </w:rPr>
              <w:t xml:space="preserve"> </w:t>
            </w:r>
            <w:proofErr w:type="spellStart"/>
            <w:r w:rsidRPr="00EF60BD">
              <w:rPr>
                <w:rFonts w:ascii="Garamond" w:hAnsi="Garamond"/>
                <w:i/>
                <w:sz w:val="28"/>
                <w:szCs w:val="28"/>
              </w:rPr>
              <w:t>scuirr</w:t>
            </w:r>
            <w:proofErr w:type="spellEnd"/>
            <w:r w:rsidRPr="00EF60BD">
              <w:rPr>
                <w:rFonts w:ascii="Garamond" w:hAnsi="Garamond"/>
                <w:sz w:val="28"/>
                <w:szCs w:val="28"/>
              </w:rPr>
              <w:t xml:space="preserve">, ta </w:t>
            </w:r>
            <w:proofErr w:type="spellStart"/>
            <w:r w:rsidRPr="00EF60BD">
              <w:rPr>
                <w:rFonts w:ascii="Garamond" w:hAnsi="Garamond"/>
                <w:sz w:val="28"/>
                <w:szCs w:val="28"/>
              </w:rPr>
              <w:t>shen</w:t>
            </w:r>
            <w:proofErr w:type="spellEnd"/>
            <w:r w:rsidRPr="00EF60BD">
              <w:rPr>
                <w:rFonts w:ascii="Garamond" w:hAnsi="Garamond"/>
                <w:sz w:val="28"/>
                <w:szCs w:val="28"/>
              </w:rPr>
              <w:t xml:space="preserve">, cha </w:t>
            </w:r>
            <w:proofErr w:type="spellStart"/>
            <w:r w:rsidRPr="00EF60BD">
              <w:rPr>
                <w:rFonts w:ascii="Garamond" w:hAnsi="Garamond"/>
                <w:sz w:val="28"/>
                <w:szCs w:val="28"/>
              </w:rPr>
              <w:t>lishagh</w:t>
            </w:r>
            <w:proofErr w:type="spellEnd"/>
            <w:r w:rsidRPr="00EF60BD">
              <w:rPr>
                <w:rFonts w:ascii="Garamond" w:hAnsi="Garamond"/>
                <w:sz w:val="28"/>
                <w:szCs w:val="28"/>
              </w:rPr>
              <w:t xml:space="preserve"> shin </w:t>
            </w:r>
            <w:proofErr w:type="spellStart"/>
            <w:r w:rsidRPr="00EF60BD">
              <w:rPr>
                <w:rFonts w:ascii="Garamond" w:hAnsi="Garamond"/>
                <w:sz w:val="28"/>
                <w:szCs w:val="28"/>
              </w:rPr>
              <w:t>laa</w:t>
            </w:r>
            <w:proofErr w:type="spellEnd"/>
            <w:r w:rsidRPr="00EF60BD">
              <w:rPr>
                <w:rFonts w:ascii="Garamond" w:hAnsi="Garamond"/>
                <w:sz w:val="28"/>
                <w:szCs w:val="28"/>
              </w:rPr>
              <w:t xml:space="preserve"> </w:t>
            </w:r>
            <w:proofErr w:type="spellStart"/>
            <w:r w:rsidRPr="00EF60BD">
              <w:rPr>
                <w:rFonts w:ascii="Garamond" w:hAnsi="Garamond"/>
                <w:sz w:val="28"/>
                <w:szCs w:val="28"/>
              </w:rPr>
              <w:t>erbee</w:t>
            </w:r>
            <w:proofErr w:type="spellEnd"/>
            <w:r w:rsidRPr="00EF60BD">
              <w:rPr>
                <w:rFonts w:ascii="Garamond" w:hAnsi="Garamond"/>
                <w:sz w:val="28"/>
                <w:szCs w:val="28"/>
              </w:rPr>
              <w:t xml:space="preserve"> y </w:t>
            </w:r>
            <w:proofErr w:type="spellStart"/>
            <w:r w:rsidRPr="00EF60BD">
              <w:rPr>
                <w:rFonts w:ascii="Garamond" w:hAnsi="Garamond"/>
                <w:sz w:val="28"/>
                <w:szCs w:val="28"/>
              </w:rPr>
              <w:t>liggey</w:t>
            </w:r>
            <w:proofErr w:type="spellEnd"/>
            <w:r w:rsidRPr="00EF60BD">
              <w:rPr>
                <w:rFonts w:ascii="Garamond" w:hAnsi="Garamond"/>
                <w:sz w:val="28"/>
                <w:szCs w:val="28"/>
              </w:rPr>
              <w:t xml:space="preserve"> </w:t>
            </w:r>
            <w:proofErr w:type="spellStart"/>
            <w:r w:rsidRPr="00EF60BD">
              <w:rPr>
                <w:rFonts w:ascii="Garamond" w:hAnsi="Garamond"/>
                <w:sz w:val="28"/>
                <w:szCs w:val="28"/>
              </w:rPr>
              <w:t>shaghey</w:t>
            </w:r>
            <w:proofErr w:type="spellEnd"/>
            <w:r w:rsidRPr="00EF60BD">
              <w:rPr>
                <w:rFonts w:ascii="Garamond" w:hAnsi="Garamond"/>
                <w:sz w:val="28"/>
                <w:szCs w:val="28"/>
              </w:rPr>
              <w:t xml:space="preserve"> gyn </w:t>
            </w:r>
            <w:proofErr w:type="spellStart"/>
            <w:r w:rsidRPr="00EF60BD">
              <w:rPr>
                <w:rFonts w:ascii="Garamond" w:hAnsi="Garamond"/>
                <w:sz w:val="28"/>
                <w:szCs w:val="28"/>
              </w:rPr>
              <w:t>Bannaght</w:t>
            </w:r>
            <w:proofErr w:type="spellEnd"/>
            <w:r w:rsidRPr="00EF60BD">
              <w:rPr>
                <w:rFonts w:ascii="Garamond" w:hAnsi="Garamond"/>
                <w:sz w:val="28"/>
                <w:szCs w:val="28"/>
              </w:rPr>
              <w:t xml:space="preserve"> Yee y </w:t>
            </w:r>
            <w:proofErr w:type="spellStart"/>
            <w:r w:rsidRPr="00EF60BD">
              <w:rPr>
                <w:rFonts w:ascii="Garamond" w:hAnsi="Garamond"/>
                <w:sz w:val="28"/>
                <w:szCs w:val="28"/>
              </w:rPr>
              <w:t>hirrey</w:t>
            </w:r>
            <w:proofErr w:type="spellEnd"/>
            <w:r w:rsidRPr="00EF60BD">
              <w:rPr>
                <w:rFonts w:ascii="Garamond" w:hAnsi="Garamond"/>
                <w:sz w:val="28"/>
                <w:szCs w:val="28"/>
              </w:rPr>
              <w:t>, has</w:t>
            </w:r>
            <w:r>
              <w:rPr>
                <w:rStyle w:val="FootnoteReference"/>
                <w:rFonts w:ascii="Garamond" w:hAnsi="Garamond"/>
                <w:sz w:val="28"/>
                <w:szCs w:val="28"/>
              </w:rPr>
              <w:footnoteReference w:id="74"/>
            </w:r>
            <w:r w:rsidRPr="00EF60BD">
              <w:rPr>
                <w:rFonts w:ascii="Garamond" w:hAnsi="Garamond"/>
                <w:sz w:val="28"/>
                <w:szCs w:val="28"/>
              </w:rPr>
              <w:t xml:space="preserve"> </w:t>
            </w:r>
            <w:proofErr w:type="spellStart"/>
            <w:r w:rsidRPr="00EF60BD">
              <w:rPr>
                <w:rFonts w:ascii="Garamond" w:hAnsi="Garamond"/>
                <w:sz w:val="28"/>
                <w:szCs w:val="28"/>
              </w:rPr>
              <w:t>booise</w:t>
            </w:r>
            <w:proofErr w:type="spellEnd"/>
            <w:r w:rsidRPr="00EF60BD">
              <w:rPr>
                <w:rFonts w:ascii="Garamond" w:hAnsi="Garamond"/>
                <w:sz w:val="28"/>
                <w:szCs w:val="28"/>
              </w:rPr>
              <w:t xml:space="preserve"> y chur da son e </w:t>
            </w:r>
            <w:proofErr w:type="spellStart"/>
            <w:r w:rsidRPr="00EF60BD">
              <w:rPr>
                <w:rFonts w:ascii="Garamond" w:hAnsi="Garamond"/>
                <w:sz w:val="28"/>
                <w:szCs w:val="28"/>
              </w:rPr>
              <w:t>vyghynyn</w:t>
            </w:r>
            <w:proofErr w:type="spellEnd"/>
            <w:r w:rsidRPr="00EF60BD">
              <w:rPr>
                <w:rFonts w:ascii="Garamond" w:hAnsi="Garamond"/>
                <w:sz w:val="28"/>
                <w:szCs w:val="28"/>
              </w:rPr>
              <w:t xml:space="preserve">. </w:t>
            </w:r>
          </w:p>
        </w:tc>
        <w:tc>
          <w:tcPr>
            <w:tcW w:w="3825" w:type="dxa"/>
          </w:tcPr>
          <w:p w14:paraId="7C8E340A"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 xml:space="preserve">We should </w:t>
            </w:r>
            <w:r w:rsidRPr="008072AD">
              <w:rPr>
                <w:rFonts w:ascii="Garamond" w:hAnsi="Garamond" w:cs="Times New Roman"/>
                <w:sz w:val="28"/>
              </w:rPr>
              <w:t>pray without ceasing,</w:t>
            </w:r>
            <w:r w:rsidRPr="008072AD">
              <w:rPr>
                <w:rFonts w:ascii="Garamond" w:hAnsi="Garamond" w:cs="Times New Roman"/>
                <w:i/>
                <w:sz w:val="28"/>
              </w:rPr>
              <w:t xml:space="preserve"> that is, we should let no Day pass without begging God’s Blessing, and giving him Thanks for his Mercies.</w:t>
            </w:r>
          </w:p>
        </w:tc>
        <w:tc>
          <w:tcPr>
            <w:tcW w:w="0" w:type="auto"/>
          </w:tcPr>
          <w:p w14:paraId="766F6AE0" w14:textId="77777777" w:rsidR="00432397" w:rsidRPr="008072AD" w:rsidRDefault="00432397" w:rsidP="00DB60C3">
            <w:pPr>
              <w:pStyle w:val="ListParagraph"/>
              <w:ind w:left="0"/>
              <w:rPr>
                <w:rFonts w:ascii="Garamond" w:hAnsi="Garamond" w:cs="Times New Roman"/>
                <w:sz w:val="20"/>
                <w:szCs w:val="20"/>
              </w:rPr>
            </w:pPr>
            <w:r>
              <w:rPr>
                <w:rFonts w:ascii="Garamond" w:hAnsi="Garamond" w:cs="Times New Roman"/>
                <w:sz w:val="20"/>
                <w:szCs w:val="20"/>
              </w:rPr>
              <w:t>1 </w:t>
            </w:r>
            <w:proofErr w:type="spellStart"/>
            <w:r>
              <w:rPr>
                <w:rFonts w:ascii="Garamond" w:hAnsi="Garamond" w:cs="Times New Roman"/>
                <w:sz w:val="20"/>
                <w:szCs w:val="20"/>
              </w:rPr>
              <w:t>Thes</w:t>
            </w:r>
            <w:proofErr w:type="spellEnd"/>
            <w:r>
              <w:rPr>
                <w:rFonts w:ascii="Garamond" w:hAnsi="Garamond" w:cs="Times New Roman"/>
                <w:sz w:val="20"/>
                <w:szCs w:val="20"/>
              </w:rPr>
              <w:t>. 5. 17.</w:t>
            </w:r>
          </w:p>
        </w:tc>
      </w:tr>
      <w:tr w:rsidR="00432397" w:rsidRPr="008072AD" w14:paraId="1D7BD1CD" w14:textId="77777777" w:rsidTr="004B200B">
        <w:tc>
          <w:tcPr>
            <w:tcW w:w="4253" w:type="dxa"/>
          </w:tcPr>
          <w:p w14:paraId="3A415BA6" w14:textId="77777777" w:rsidR="00432397" w:rsidRPr="00EF60BD" w:rsidRDefault="00432397" w:rsidP="00DB60C3">
            <w:pPr>
              <w:pStyle w:val="CM3"/>
              <w:widowControl/>
              <w:spacing w:line="240" w:lineRule="auto"/>
              <w:ind w:firstLine="227"/>
              <w:jc w:val="both"/>
              <w:rPr>
                <w:rFonts w:ascii="Garamond" w:hAnsi="Garamond"/>
                <w:sz w:val="28"/>
                <w:szCs w:val="28"/>
              </w:rPr>
            </w:pPr>
            <w:r w:rsidRPr="00EF60BD">
              <w:rPr>
                <w:rFonts w:ascii="Garamond" w:hAnsi="Garamond"/>
                <w:sz w:val="28"/>
                <w:szCs w:val="28"/>
              </w:rPr>
              <w:t xml:space="preserve">Dy </w:t>
            </w:r>
            <w:proofErr w:type="spellStart"/>
            <w:r w:rsidRPr="00EF60BD">
              <w:rPr>
                <w:rFonts w:ascii="Garamond" w:hAnsi="Garamond"/>
                <w:sz w:val="28"/>
                <w:szCs w:val="28"/>
              </w:rPr>
              <w:t>lishagh</w:t>
            </w:r>
            <w:proofErr w:type="spellEnd"/>
            <w:r w:rsidRPr="00EF60BD">
              <w:rPr>
                <w:rFonts w:ascii="Garamond" w:hAnsi="Garamond"/>
                <w:sz w:val="28"/>
                <w:szCs w:val="28"/>
              </w:rPr>
              <w:t xml:space="preserve"> shin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chooilley</w:t>
            </w:r>
            <w:proofErr w:type="spellEnd"/>
            <w:r w:rsidRPr="00EF60BD">
              <w:rPr>
                <w:rFonts w:ascii="Garamond" w:hAnsi="Garamond"/>
                <w:sz w:val="28"/>
                <w:szCs w:val="28"/>
              </w:rPr>
              <w:t xml:space="preserve"> </w:t>
            </w:r>
            <w:proofErr w:type="spellStart"/>
            <w:r w:rsidRPr="00EF60BD">
              <w:rPr>
                <w:rFonts w:ascii="Garamond" w:hAnsi="Garamond"/>
                <w:sz w:val="28"/>
                <w:szCs w:val="28"/>
              </w:rPr>
              <w:t>oyr</w:t>
            </w:r>
            <w:proofErr w:type="spellEnd"/>
            <w:r w:rsidRPr="00EF60BD">
              <w:rPr>
                <w:rFonts w:ascii="Garamond" w:hAnsi="Garamond"/>
                <w:sz w:val="28"/>
                <w:szCs w:val="28"/>
              </w:rPr>
              <w:t xml:space="preserve"> y </w:t>
            </w:r>
            <w:proofErr w:type="spellStart"/>
            <w:r w:rsidRPr="00EF60BD">
              <w:rPr>
                <w:rFonts w:ascii="Garamond" w:hAnsi="Garamond"/>
                <w:sz w:val="28"/>
                <w:szCs w:val="28"/>
              </w:rPr>
              <w:t>ghoal</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hroggal</w:t>
            </w:r>
            <w:proofErr w:type="spellEnd"/>
            <w:r w:rsidRPr="00EF60BD">
              <w:rPr>
                <w:rFonts w:ascii="Garamond" w:hAnsi="Garamond"/>
                <w:sz w:val="28"/>
                <w:szCs w:val="28"/>
              </w:rPr>
              <w:t xml:space="preserve"> </w:t>
            </w:r>
            <w:proofErr w:type="spellStart"/>
            <w:r w:rsidRPr="00EF60BD">
              <w:rPr>
                <w:rFonts w:ascii="Garamond" w:hAnsi="Garamond"/>
                <w:sz w:val="28"/>
                <w:szCs w:val="28"/>
              </w:rPr>
              <w:t>nyn</w:t>
            </w:r>
            <w:proofErr w:type="spellEnd"/>
            <w:r w:rsidRPr="00EF60BD">
              <w:rPr>
                <w:rFonts w:ascii="Garamond" w:hAnsi="Garamond"/>
                <w:sz w:val="28"/>
                <w:szCs w:val="28"/>
              </w:rPr>
              <w:t xml:space="preserve"> </w:t>
            </w:r>
            <w:proofErr w:type="spellStart"/>
            <w:r w:rsidRPr="00EF60BD">
              <w:rPr>
                <w:rFonts w:ascii="Garamond" w:hAnsi="Garamond"/>
                <w:sz w:val="28"/>
                <w:szCs w:val="28"/>
              </w:rPr>
              <w:t>Greeaghyn</w:t>
            </w:r>
            <w:proofErr w:type="spellEnd"/>
            <w:r w:rsidRPr="00EF60BD">
              <w:rPr>
                <w:rFonts w:ascii="Garamond" w:hAnsi="Garamond"/>
                <w:sz w:val="28"/>
                <w:szCs w:val="28"/>
              </w:rPr>
              <w:t xml:space="preserve"> </w:t>
            </w:r>
            <w:proofErr w:type="spellStart"/>
            <w:r w:rsidRPr="00EF60BD">
              <w:rPr>
                <w:rFonts w:ascii="Garamond" w:hAnsi="Garamond"/>
                <w:sz w:val="28"/>
                <w:szCs w:val="28"/>
              </w:rPr>
              <w:t>Seose</w:t>
            </w:r>
            <w:proofErr w:type="spellEnd"/>
            <w:r w:rsidRPr="00EF60BD">
              <w:rPr>
                <w:rFonts w:ascii="Garamond" w:hAnsi="Garamond"/>
                <w:sz w:val="28"/>
                <w:szCs w:val="28"/>
              </w:rPr>
              <w:t xml:space="preserve"> </w:t>
            </w:r>
            <w:proofErr w:type="spellStart"/>
            <w:r w:rsidRPr="00EF60BD">
              <w:rPr>
                <w:rFonts w:ascii="Garamond" w:hAnsi="Garamond"/>
                <w:sz w:val="28"/>
                <w:szCs w:val="28"/>
              </w:rPr>
              <w:t>gys</w:t>
            </w:r>
            <w:proofErr w:type="spellEnd"/>
            <w:r w:rsidRPr="00EF60BD">
              <w:rPr>
                <w:rFonts w:ascii="Garamond" w:hAnsi="Garamond"/>
                <w:sz w:val="28"/>
                <w:szCs w:val="28"/>
              </w:rPr>
              <w:t xml:space="preserve"> </w:t>
            </w:r>
            <w:proofErr w:type="spellStart"/>
            <w:r w:rsidRPr="00EF60BD">
              <w:rPr>
                <w:rFonts w:ascii="Garamond" w:hAnsi="Garamond"/>
                <w:sz w:val="28"/>
                <w:szCs w:val="28"/>
              </w:rPr>
              <w:t>Jee</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chooilley</w:t>
            </w:r>
            <w:proofErr w:type="spellEnd"/>
            <w:r w:rsidRPr="00EF60BD">
              <w:rPr>
                <w:rFonts w:ascii="Garamond" w:hAnsi="Garamond"/>
                <w:sz w:val="28"/>
                <w:szCs w:val="28"/>
              </w:rPr>
              <w:t xml:space="preserve"> </w:t>
            </w:r>
            <w:proofErr w:type="spellStart"/>
            <w:r w:rsidRPr="00EF60BD">
              <w:rPr>
                <w:rFonts w:ascii="Garamond" w:hAnsi="Garamond"/>
                <w:sz w:val="28"/>
                <w:szCs w:val="28"/>
              </w:rPr>
              <w:t>vannaght</w:t>
            </w:r>
            <w:proofErr w:type="spellEnd"/>
            <w:r w:rsidRPr="00EF60BD">
              <w:rPr>
                <w:rFonts w:ascii="Garamond" w:hAnsi="Garamond"/>
                <w:sz w:val="28"/>
                <w:szCs w:val="28"/>
              </w:rPr>
              <w:t xml:space="preserve"> ta shin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gheddyn</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chooilley</w:t>
            </w:r>
            <w:proofErr w:type="spellEnd"/>
            <w:r w:rsidRPr="00EF60BD">
              <w:rPr>
                <w:rFonts w:ascii="Garamond" w:hAnsi="Garamond"/>
                <w:sz w:val="28"/>
                <w:szCs w:val="28"/>
              </w:rPr>
              <w:t xml:space="preserve"> </w:t>
            </w:r>
            <w:proofErr w:type="spellStart"/>
            <w:r w:rsidRPr="00EF60BD">
              <w:rPr>
                <w:rFonts w:ascii="Garamond" w:hAnsi="Garamond"/>
                <w:sz w:val="28"/>
                <w:szCs w:val="28"/>
              </w:rPr>
              <w:t>ghaue</w:t>
            </w:r>
            <w:proofErr w:type="spellEnd"/>
            <w:r w:rsidRPr="00EF60BD">
              <w:rPr>
                <w:rFonts w:ascii="Garamond" w:hAnsi="Garamond"/>
                <w:sz w:val="28"/>
                <w:szCs w:val="28"/>
              </w:rPr>
              <w:t xml:space="preserve"> ta shin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haghney</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chooilley</w:t>
            </w:r>
            <w:proofErr w:type="spellEnd"/>
            <w:r w:rsidRPr="00EF60BD">
              <w:rPr>
                <w:rFonts w:ascii="Garamond" w:hAnsi="Garamond"/>
                <w:sz w:val="28"/>
                <w:szCs w:val="28"/>
              </w:rPr>
              <w:t xml:space="preserve"> </w:t>
            </w:r>
            <w:proofErr w:type="spellStart"/>
            <w:r w:rsidRPr="00EF60BD">
              <w:rPr>
                <w:rFonts w:ascii="Garamond" w:hAnsi="Garamond"/>
                <w:sz w:val="28"/>
                <w:szCs w:val="28"/>
              </w:rPr>
              <w:t>heaghyn</w:t>
            </w:r>
            <w:proofErr w:type="spellEnd"/>
            <w:r w:rsidRPr="00EF60BD">
              <w:rPr>
                <w:rFonts w:ascii="Garamond" w:hAnsi="Garamond"/>
                <w:sz w:val="28"/>
                <w:szCs w:val="28"/>
              </w:rPr>
              <w:t xml:space="preserve"> ta </w:t>
            </w:r>
            <w:proofErr w:type="spellStart"/>
            <w:r w:rsidRPr="00EF60BD">
              <w:rPr>
                <w:rFonts w:ascii="Garamond" w:hAnsi="Garamond"/>
                <w:sz w:val="28"/>
                <w:szCs w:val="28"/>
              </w:rPr>
              <w:t>cheet</w:t>
            </w:r>
            <w:proofErr w:type="spellEnd"/>
            <w:r w:rsidRPr="00EF60BD">
              <w:rPr>
                <w:rFonts w:ascii="Garamond" w:hAnsi="Garamond"/>
                <w:sz w:val="28"/>
                <w:szCs w:val="28"/>
              </w:rPr>
              <w:t xml:space="preserve"> </w:t>
            </w:r>
            <w:proofErr w:type="spellStart"/>
            <w:r w:rsidRPr="00EF60BD">
              <w:rPr>
                <w:rFonts w:ascii="Garamond" w:hAnsi="Garamond"/>
                <w:sz w:val="28"/>
                <w:szCs w:val="28"/>
              </w:rPr>
              <w:t>orrin</w:t>
            </w:r>
            <w:proofErr w:type="spellEnd"/>
            <w:r w:rsidRPr="00EF60BD">
              <w:rPr>
                <w:rFonts w:ascii="Garamond" w:hAnsi="Garamond"/>
                <w:sz w:val="28"/>
                <w:szCs w:val="28"/>
              </w:rPr>
              <w:t xml:space="preserve">. </w:t>
            </w:r>
          </w:p>
        </w:tc>
        <w:tc>
          <w:tcPr>
            <w:tcW w:w="3825" w:type="dxa"/>
          </w:tcPr>
          <w:p w14:paraId="7865CEC3"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i/>
                <w:sz w:val="28"/>
              </w:rPr>
              <w:t>That we should take all Occasions of lifting up our Hearts to God for every Blessing we receive, for every Danger we escape, and for every Affliction we meet with.</w:t>
            </w:r>
          </w:p>
        </w:tc>
        <w:tc>
          <w:tcPr>
            <w:tcW w:w="0" w:type="auto"/>
          </w:tcPr>
          <w:p w14:paraId="74B9F869" w14:textId="77777777" w:rsidR="00432397" w:rsidRPr="008072AD" w:rsidRDefault="00432397" w:rsidP="00DB60C3">
            <w:pPr>
              <w:pStyle w:val="ListParagraph"/>
              <w:ind w:left="0"/>
              <w:rPr>
                <w:rFonts w:ascii="Garamond" w:hAnsi="Garamond" w:cs="Times New Roman"/>
                <w:i/>
                <w:sz w:val="20"/>
                <w:szCs w:val="20"/>
              </w:rPr>
            </w:pPr>
          </w:p>
        </w:tc>
      </w:tr>
      <w:tr w:rsidR="00432397" w:rsidRPr="008072AD" w14:paraId="6F7DBBD1" w14:textId="77777777" w:rsidTr="004B200B">
        <w:tc>
          <w:tcPr>
            <w:tcW w:w="4253" w:type="dxa"/>
          </w:tcPr>
          <w:p w14:paraId="322C707A" w14:textId="77777777" w:rsidR="00432397" w:rsidRPr="00EF60BD" w:rsidRDefault="00432397" w:rsidP="00DB60C3">
            <w:pPr>
              <w:pStyle w:val="CM3"/>
              <w:widowControl/>
              <w:spacing w:line="240" w:lineRule="auto"/>
              <w:ind w:firstLine="227"/>
              <w:jc w:val="both"/>
              <w:rPr>
                <w:rFonts w:ascii="Garamond" w:hAnsi="Garamond"/>
                <w:sz w:val="28"/>
                <w:szCs w:val="28"/>
              </w:rPr>
            </w:pPr>
            <w:proofErr w:type="spellStart"/>
            <w:r w:rsidRPr="00EF60BD">
              <w:rPr>
                <w:rFonts w:ascii="Garamond" w:hAnsi="Garamond"/>
                <w:sz w:val="28"/>
                <w:szCs w:val="28"/>
              </w:rPr>
              <w:t>Lishagh</w:t>
            </w:r>
            <w:proofErr w:type="spellEnd"/>
            <w:r w:rsidRPr="00EF60BD">
              <w:rPr>
                <w:rFonts w:ascii="Garamond" w:hAnsi="Garamond"/>
                <w:sz w:val="28"/>
                <w:szCs w:val="28"/>
              </w:rPr>
              <w:t xml:space="preserve"> </w:t>
            </w:r>
            <w:proofErr w:type="spellStart"/>
            <w:r w:rsidRPr="00EF60BD">
              <w:rPr>
                <w:rFonts w:ascii="Garamond" w:hAnsi="Garamond"/>
                <w:sz w:val="28"/>
                <w:szCs w:val="28"/>
              </w:rPr>
              <w:t>nyn</w:t>
            </w:r>
            <w:proofErr w:type="spellEnd"/>
            <w:r w:rsidRPr="00EF60BD">
              <w:rPr>
                <w:rFonts w:ascii="Garamond" w:hAnsi="Garamond"/>
                <w:sz w:val="28"/>
                <w:szCs w:val="28"/>
              </w:rPr>
              <w:t xml:space="preserve"> </w:t>
            </w:r>
            <w:proofErr w:type="spellStart"/>
            <w:r w:rsidRPr="00EF60BD">
              <w:rPr>
                <w:rFonts w:ascii="Garamond" w:hAnsi="Garamond"/>
                <w:sz w:val="28"/>
                <w:szCs w:val="28"/>
              </w:rPr>
              <w:t>loangaghyn</w:t>
            </w:r>
            <w:proofErr w:type="spellEnd"/>
            <w:r w:rsidRPr="00EF60BD">
              <w:rPr>
                <w:rFonts w:ascii="Garamond" w:hAnsi="Garamond"/>
                <w:sz w:val="28"/>
                <w:szCs w:val="28"/>
              </w:rPr>
              <w:t xml:space="preserve"> cur </w:t>
            </w:r>
            <w:proofErr w:type="spellStart"/>
            <w:r w:rsidRPr="00EF60BD">
              <w:rPr>
                <w:rFonts w:ascii="Garamond" w:hAnsi="Garamond"/>
                <w:sz w:val="28"/>
                <w:szCs w:val="28"/>
              </w:rPr>
              <w:t>orrin</w:t>
            </w:r>
            <w:proofErr w:type="spellEnd"/>
            <w:r w:rsidRPr="00EF60BD">
              <w:rPr>
                <w:rFonts w:ascii="Garamond" w:hAnsi="Garamond"/>
                <w:sz w:val="28"/>
                <w:szCs w:val="28"/>
              </w:rPr>
              <w:t xml:space="preserve"> </w:t>
            </w:r>
            <w:proofErr w:type="spellStart"/>
            <w:r w:rsidRPr="00EF60BD">
              <w:rPr>
                <w:rFonts w:ascii="Garamond" w:hAnsi="Garamond"/>
                <w:sz w:val="28"/>
                <w:szCs w:val="28"/>
              </w:rPr>
              <w:t>cooinaght</w:t>
            </w:r>
            <w:proofErr w:type="spellEnd"/>
            <w:r w:rsidRPr="00EF60BD">
              <w:rPr>
                <w:rFonts w:ascii="Garamond" w:hAnsi="Garamond"/>
                <w:sz w:val="28"/>
                <w:szCs w:val="28"/>
              </w:rPr>
              <w:t xml:space="preserve"> </w:t>
            </w:r>
            <w:proofErr w:type="spellStart"/>
            <w:r w:rsidRPr="00EF60BD">
              <w:rPr>
                <w:rFonts w:ascii="Garamond" w:hAnsi="Garamond"/>
                <w:i/>
                <w:sz w:val="28"/>
                <w:szCs w:val="28"/>
              </w:rPr>
              <w:t>nagh</w:t>
            </w:r>
            <w:proofErr w:type="spellEnd"/>
            <w:r w:rsidRPr="00EF60BD">
              <w:rPr>
                <w:rFonts w:ascii="Garamond" w:hAnsi="Garamond"/>
                <w:i/>
                <w:sz w:val="28"/>
                <w:szCs w:val="28"/>
              </w:rPr>
              <w:t xml:space="preserve"> </w:t>
            </w:r>
            <w:proofErr w:type="spellStart"/>
            <w:r w:rsidRPr="00EF60BD">
              <w:rPr>
                <w:rFonts w:ascii="Garamond" w:hAnsi="Garamond"/>
                <w:i/>
                <w:sz w:val="28"/>
                <w:szCs w:val="28"/>
              </w:rPr>
              <w:t>vel</w:t>
            </w:r>
            <w:proofErr w:type="spellEnd"/>
            <w:r w:rsidRPr="00EF60BD">
              <w:rPr>
                <w:rFonts w:ascii="Garamond" w:hAnsi="Garamond"/>
                <w:i/>
                <w:sz w:val="28"/>
                <w:szCs w:val="28"/>
              </w:rPr>
              <w:t xml:space="preserve"> shin bio </w:t>
            </w:r>
            <w:proofErr w:type="spellStart"/>
            <w:r w:rsidRPr="00EF60BD">
              <w:rPr>
                <w:rFonts w:ascii="Garamond" w:hAnsi="Garamond"/>
                <w:i/>
                <w:sz w:val="28"/>
                <w:szCs w:val="28"/>
              </w:rPr>
              <w:t>liorish</w:t>
            </w:r>
            <w:proofErr w:type="spellEnd"/>
            <w:r w:rsidRPr="00EF60BD">
              <w:rPr>
                <w:rFonts w:ascii="Garamond" w:hAnsi="Garamond"/>
                <w:i/>
                <w:sz w:val="28"/>
                <w:szCs w:val="28"/>
              </w:rPr>
              <w:t xml:space="preserve"> arran </w:t>
            </w:r>
            <w:proofErr w:type="spellStart"/>
            <w:r w:rsidRPr="00EF60BD">
              <w:rPr>
                <w:rFonts w:ascii="Garamond" w:hAnsi="Garamond"/>
                <w:i/>
                <w:sz w:val="28"/>
                <w:szCs w:val="28"/>
              </w:rPr>
              <w:t>ny</w:t>
            </w:r>
            <w:proofErr w:type="spellEnd"/>
            <w:r w:rsidRPr="00EF60BD">
              <w:rPr>
                <w:rFonts w:ascii="Garamond" w:hAnsi="Garamond"/>
                <w:i/>
                <w:sz w:val="28"/>
                <w:szCs w:val="28"/>
              </w:rPr>
              <w:t xml:space="preserve"> </w:t>
            </w:r>
            <w:proofErr w:type="spellStart"/>
            <w:r w:rsidRPr="00EF60BD">
              <w:rPr>
                <w:rFonts w:ascii="Garamond" w:hAnsi="Garamond"/>
                <w:i/>
                <w:sz w:val="28"/>
                <w:szCs w:val="28"/>
              </w:rPr>
              <w:t>lomarcan</w:t>
            </w:r>
            <w:proofErr w:type="spellEnd"/>
            <w:r w:rsidRPr="00EF60BD">
              <w:rPr>
                <w:rFonts w:ascii="Garamond" w:hAnsi="Garamond"/>
                <w:sz w:val="28"/>
                <w:szCs w:val="28"/>
              </w:rPr>
              <w:t xml:space="preserve">, as er-y-fa </w:t>
            </w:r>
            <w:proofErr w:type="spellStart"/>
            <w:r w:rsidRPr="00EF60BD">
              <w:rPr>
                <w:rFonts w:ascii="Garamond" w:hAnsi="Garamond"/>
                <w:sz w:val="28"/>
                <w:szCs w:val="28"/>
              </w:rPr>
              <w:t>shen</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nee’n</w:t>
            </w:r>
            <w:proofErr w:type="spellEnd"/>
            <w:r w:rsidRPr="00EF60BD">
              <w:rPr>
                <w:rFonts w:ascii="Garamond" w:hAnsi="Garamond"/>
                <w:sz w:val="28"/>
                <w:szCs w:val="28"/>
              </w:rPr>
              <w:t xml:space="preserve"> </w:t>
            </w:r>
            <w:proofErr w:type="spellStart"/>
            <w:r w:rsidRPr="00EF60BD">
              <w:rPr>
                <w:rFonts w:ascii="Garamond" w:hAnsi="Garamond"/>
                <w:sz w:val="28"/>
                <w:szCs w:val="28"/>
              </w:rPr>
              <w:t>bannaght</w:t>
            </w:r>
            <w:proofErr w:type="spellEnd"/>
            <w:r w:rsidRPr="00EF60BD">
              <w:rPr>
                <w:rFonts w:ascii="Garamond" w:hAnsi="Garamond"/>
                <w:sz w:val="28"/>
                <w:szCs w:val="28"/>
              </w:rPr>
              <w:t xml:space="preserve"> </w:t>
            </w:r>
            <w:proofErr w:type="spellStart"/>
            <w:r w:rsidRPr="00EF60BD">
              <w:rPr>
                <w:rFonts w:ascii="Garamond" w:hAnsi="Garamond"/>
                <w:i/>
                <w:sz w:val="28"/>
                <w:szCs w:val="28"/>
              </w:rPr>
              <w:t>echyssyn</w:t>
            </w:r>
            <w:proofErr w:type="spellEnd"/>
            <w:r w:rsidRPr="00EF60BD">
              <w:rPr>
                <w:rFonts w:ascii="Garamond" w:hAnsi="Garamond"/>
                <w:sz w:val="28"/>
                <w:szCs w:val="28"/>
              </w:rPr>
              <w:t xml:space="preserve"> </w:t>
            </w:r>
            <w:proofErr w:type="spellStart"/>
            <w:r w:rsidRPr="00EF60BD">
              <w:rPr>
                <w:rFonts w:ascii="Garamond" w:hAnsi="Garamond"/>
                <w:sz w:val="28"/>
                <w:szCs w:val="28"/>
              </w:rPr>
              <w:t>shegin</w:t>
            </w:r>
            <w:proofErr w:type="spellEnd"/>
            <w:r w:rsidRPr="00EF60BD">
              <w:rPr>
                <w:rFonts w:ascii="Garamond" w:hAnsi="Garamond"/>
                <w:sz w:val="28"/>
                <w:szCs w:val="28"/>
              </w:rPr>
              <w:t xml:space="preserve"> cur er </w:t>
            </w:r>
            <w:proofErr w:type="spellStart"/>
            <w:r w:rsidRPr="00EF60BD">
              <w:rPr>
                <w:rFonts w:ascii="Garamond" w:hAnsi="Garamond"/>
                <w:sz w:val="28"/>
                <w:szCs w:val="28"/>
              </w:rPr>
              <w:t>nyn</w:t>
            </w:r>
            <w:proofErr w:type="spellEnd"/>
            <w:r w:rsidRPr="00EF60BD">
              <w:rPr>
                <w:rFonts w:ascii="Garamond" w:hAnsi="Garamond"/>
                <w:sz w:val="28"/>
                <w:szCs w:val="28"/>
              </w:rPr>
              <w:t xml:space="preserve"> </w:t>
            </w:r>
            <w:proofErr w:type="spellStart"/>
            <w:r w:rsidRPr="00EF60BD">
              <w:rPr>
                <w:rFonts w:ascii="Garamond" w:hAnsi="Garamond"/>
                <w:sz w:val="28"/>
                <w:szCs w:val="28"/>
              </w:rPr>
              <w:t>Meaghey</w:t>
            </w:r>
            <w:proofErr w:type="spellEnd"/>
            <w:r w:rsidRPr="00EF60BD">
              <w:rPr>
                <w:rFonts w:ascii="Garamond" w:hAnsi="Garamond"/>
                <w:sz w:val="28"/>
                <w:szCs w:val="28"/>
              </w:rPr>
              <w:t xml:space="preserve"> </w:t>
            </w:r>
            <w:proofErr w:type="spellStart"/>
            <w:r w:rsidRPr="00EF60BD">
              <w:rPr>
                <w:rFonts w:ascii="Garamond" w:hAnsi="Garamond"/>
                <w:sz w:val="28"/>
                <w:szCs w:val="28"/>
              </w:rPr>
              <w:t>mie</w:t>
            </w:r>
            <w:proofErr w:type="spellEnd"/>
            <w:r w:rsidRPr="00EF60BD">
              <w:rPr>
                <w:rFonts w:ascii="Garamond" w:hAnsi="Garamond"/>
                <w:sz w:val="28"/>
                <w:szCs w:val="28"/>
              </w:rPr>
              <w:t xml:space="preserve"> y </w:t>
            </w:r>
            <w:proofErr w:type="spellStart"/>
            <w:r w:rsidRPr="00EF60BD">
              <w:rPr>
                <w:rFonts w:ascii="Garamond" w:hAnsi="Garamond"/>
                <w:sz w:val="28"/>
                <w:szCs w:val="28"/>
              </w:rPr>
              <w:t>yanoo</w:t>
            </w:r>
            <w:proofErr w:type="spellEnd"/>
            <w:r w:rsidRPr="00EF60BD">
              <w:rPr>
                <w:rFonts w:ascii="Garamond" w:hAnsi="Garamond"/>
                <w:sz w:val="28"/>
                <w:szCs w:val="28"/>
              </w:rPr>
              <w:t xml:space="preserve"> </w:t>
            </w:r>
            <w:proofErr w:type="spellStart"/>
            <w:r w:rsidRPr="00EF60BD">
              <w:rPr>
                <w:rFonts w:ascii="Garamond" w:hAnsi="Garamond"/>
                <w:sz w:val="28"/>
                <w:szCs w:val="28"/>
              </w:rPr>
              <w:t>dooin</w:t>
            </w:r>
            <w:proofErr w:type="spellEnd"/>
            <w:r w:rsidRPr="00EF60BD">
              <w:rPr>
                <w:rFonts w:ascii="Garamond" w:hAnsi="Garamond"/>
                <w:sz w:val="28"/>
                <w:szCs w:val="28"/>
              </w:rPr>
              <w:t xml:space="preserve">. </w:t>
            </w:r>
          </w:p>
        </w:tc>
        <w:tc>
          <w:tcPr>
            <w:tcW w:w="3825" w:type="dxa"/>
          </w:tcPr>
          <w:p w14:paraId="6DE3CB57"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Our Meals should put us in mind, </w:t>
            </w:r>
            <w:r w:rsidRPr="008072AD">
              <w:rPr>
                <w:rFonts w:ascii="Garamond" w:hAnsi="Garamond" w:cs="Times New Roman"/>
                <w:sz w:val="28"/>
              </w:rPr>
              <w:t>That we do not live by bread alone ;</w:t>
            </w:r>
            <w:r w:rsidRPr="008072AD">
              <w:rPr>
                <w:rFonts w:ascii="Garamond" w:hAnsi="Garamond" w:cs="Times New Roman"/>
                <w:i/>
                <w:sz w:val="28"/>
              </w:rPr>
              <w:t xml:space="preserve"> that therefore, </w:t>
            </w:r>
            <w:r w:rsidRPr="008072AD">
              <w:rPr>
                <w:rFonts w:ascii="Garamond" w:hAnsi="Garamond" w:cs="Times New Roman"/>
                <w:sz w:val="28"/>
              </w:rPr>
              <w:t>His</w:t>
            </w:r>
            <w:r w:rsidRPr="008072AD">
              <w:rPr>
                <w:rFonts w:ascii="Garamond" w:hAnsi="Garamond" w:cs="Times New Roman"/>
                <w:i/>
                <w:sz w:val="28"/>
              </w:rPr>
              <w:t xml:space="preserve"> Blessing must </w:t>
            </w:r>
            <w:r w:rsidRPr="008072AD">
              <w:rPr>
                <w:rFonts w:ascii="Garamond" w:hAnsi="Garamond" w:cs="Times New Roman"/>
                <w:sz w:val="28"/>
              </w:rPr>
              <w:t>make our Meat to do us good.</w:t>
            </w:r>
          </w:p>
        </w:tc>
        <w:tc>
          <w:tcPr>
            <w:tcW w:w="0" w:type="auto"/>
          </w:tcPr>
          <w:p w14:paraId="56FCAC55" w14:textId="77777777" w:rsidR="00432397" w:rsidRDefault="00432397" w:rsidP="00DB60C3">
            <w:pPr>
              <w:pStyle w:val="ListParagraph"/>
              <w:ind w:left="0"/>
              <w:rPr>
                <w:rFonts w:ascii="Garamond" w:hAnsi="Garamond" w:cs="Times New Roman"/>
                <w:sz w:val="20"/>
                <w:szCs w:val="20"/>
              </w:rPr>
            </w:pPr>
          </w:p>
          <w:p w14:paraId="366C3017" w14:textId="77777777" w:rsidR="00432397" w:rsidRPr="00432397" w:rsidRDefault="00432397" w:rsidP="00DB60C3">
            <w:pPr>
              <w:pStyle w:val="ListParagraph"/>
              <w:ind w:left="0"/>
              <w:rPr>
                <w:rFonts w:ascii="Garamond" w:hAnsi="Garamond" w:cs="Times New Roman"/>
                <w:sz w:val="20"/>
                <w:szCs w:val="20"/>
              </w:rPr>
            </w:pPr>
            <w:r>
              <w:rPr>
                <w:rFonts w:ascii="Garamond" w:hAnsi="Garamond" w:cs="Times New Roman"/>
                <w:sz w:val="20"/>
                <w:szCs w:val="20"/>
              </w:rPr>
              <w:t>Deut. 8. 3.</w:t>
            </w:r>
          </w:p>
        </w:tc>
      </w:tr>
      <w:tr w:rsidR="00432397" w:rsidRPr="008072AD" w14:paraId="75361FB9" w14:textId="77777777" w:rsidTr="004B200B">
        <w:tc>
          <w:tcPr>
            <w:tcW w:w="4253" w:type="dxa"/>
          </w:tcPr>
          <w:p w14:paraId="459B3C7C" w14:textId="77777777" w:rsidR="00432397" w:rsidRPr="00EF60BD" w:rsidRDefault="00432397" w:rsidP="00DB60C3">
            <w:pPr>
              <w:pStyle w:val="CM3"/>
              <w:widowControl/>
              <w:spacing w:line="240" w:lineRule="auto"/>
              <w:ind w:firstLine="227"/>
              <w:jc w:val="both"/>
              <w:rPr>
                <w:rFonts w:ascii="Garamond" w:hAnsi="Garamond"/>
                <w:sz w:val="28"/>
                <w:szCs w:val="28"/>
              </w:rPr>
            </w:pPr>
            <w:proofErr w:type="spellStart"/>
            <w:r w:rsidRPr="00EF60BD">
              <w:rPr>
                <w:rFonts w:ascii="Garamond" w:hAnsi="Garamond"/>
                <w:sz w:val="28"/>
                <w:szCs w:val="28"/>
              </w:rPr>
              <w:t>Ayns</w:t>
            </w:r>
            <w:proofErr w:type="spellEnd"/>
            <w:r w:rsidRPr="00EF60BD">
              <w:rPr>
                <w:rFonts w:ascii="Garamond" w:hAnsi="Garamond"/>
                <w:sz w:val="28"/>
                <w:szCs w:val="28"/>
              </w:rPr>
              <w:t xml:space="preserve"> </w:t>
            </w:r>
            <w:proofErr w:type="spellStart"/>
            <w:r w:rsidRPr="00EF60BD">
              <w:rPr>
                <w:rFonts w:ascii="Garamond" w:hAnsi="Garamond"/>
                <w:sz w:val="28"/>
                <w:szCs w:val="28"/>
              </w:rPr>
              <w:t>nyn</w:t>
            </w:r>
            <w:proofErr w:type="spellEnd"/>
            <w:r w:rsidRPr="00EF60BD">
              <w:rPr>
                <w:rFonts w:ascii="Garamond" w:hAnsi="Garamond"/>
                <w:sz w:val="28"/>
                <w:szCs w:val="28"/>
              </w:rPr>
              <w:t xml:space="preserve"> </w:t>
            </w:r>
            <w:proofErr w:type="spellStart"/>
            <w:r w:rsidRPr="00EF60BD">
              <w:rPr>
                <w:rFonts w:ascii="Garamond" w:hAnsi="Garamond"/>
                <w:sz w:val="28"/>
                <w:szCs w:val="28"/>
              </w:rPr>
              <w:t>obbraghyn</w:t>
            </w:r>
            <w:proofErr w:type="spellEnd"/>
            <w:r w:rsidRPr="00EF60BD">
              <w:rPr>
                <w:rFonts w:ascii="Garamond" w:hAnsi="Garamond"/>
                <w:sz w:val="28"/>
                <w:szCs w:val="28"/>
              </w:rPr>
              <w:t xml:space="preserve"> </w:t>
            </w:r>
            <w:proofErr w:type="spellStart"/>
            <w:r w:rsidRPr="00EF60BD">
              <w:rPr>
                <w:rFonts w:ascii="Garamond" w:hAnsi="Garamond"/>
                <w:sz w:val="28"/>
                <w:szCs w:val="28"/>
              </w:rPr>
              <w:t>lishagh</w:t>
            </w:r>
            <w:proofErr w:type="spellEnd"/>
            <w:r w:rsidRPr="00EF60BD">
              <w:rPr>
                <w:rFonts w:ascii="Garamond" w:hAnsi="Garamond"/>
                <w:sz w:val="28"/>
                <w:szCs w:val="28"/>
              </w:rPr>
              <w:t xml:space="preserve"> shin </w:t>
            </w:r>
            <w:proofErr w:type="spellStart"/>
            <w:r w:rsidRPr="00EF60BD">
              <w:rPr>
                <w:rFonts w:ascii="Garamond" w:hAnsi="Garamond"/>
                <w:sz w:val="28"/>
                <w:szCs w:val="28"/>
              </w:rPr>
              <w:t>cooinaght</w:t>
            </w:r>
            <w:proofErr w:type="spellEnd"/>
            <w:r w:rsidRPr="00EF60BD">
              <w:rPr>
                <w:rFonts w:ascii="Garamond" w:hAnsi="Garamond"/>
                <w:sz w:val="28"/>
                <w:szCs w:val="28"/>
              </w:rPr>
              <w:t xml:space="preserve"> </w:t>
            </w:r>
            <w:proofErr w:type="spellStart"/>
            <w:r w:rsidRPr="00EF60BD">
              <w:rPr>
                <w:rFonts w:ascii="Garamond" w:hAnsi="Garamond"/>
                <w:i/>
                <w:sz w:val="28"/>
                <w:szCs w:val="28"/>
              </w:rPr>
              <w:t>nagh</w:t>
            </w:r>
            <w:proofErr w:type="spellEnd"/>
            <w:r w:rsidRPr="00EF60BD">
              <w:rPr>
                <w:rFonts w:ascii="Garamond" w:hAnsi="Garamond"/>
                <w:i/>
                <w:sz w:val="28"/>
                <w:szCs w:val="28"/>
              </w:rPr>
              <w:t xml:space="preserve"> </w:t>
            </w:r>
            <w:proofErr w:type="spellStart"/>
            <w:r w:rsidRPr="00EF60BD">
              <w:rPr>
                <w:rFonts w:ascii="Garamond" w:hAnsi="Garamond"/>
                <w:i/>
                <w:sz w:val="28"/>
                <w:szCs w:val="28"/>
              </w:rPr>
              <w:t>vel</w:t>
            </w:r>
            <w:proofErr w:type="spellEnd"/>
            <w:r w:rsidRPr="00EF60BD">
              <w:rPr>
                <w:rFonts w:ascii="Garamond" w:hAnsi="Garamond"/>
                <w:i/>
                <w:sz w:val="28"/>
                <w:szCs w:val="28"/>
              </w:rPr>
              <w:t xml:space="preserve"> e</w:t>
            </w:r>
            <w:r>
              <w:rPr>
                <w:rFonts w:ascii="Garamond" w:hAnsi="Garamond"/>
                <w:i/>
                <w:sz w:val="28"/>
                <w:szCs w:val="28"/>
              </w:rPr>
              <w:t>h</w:t>
            </w:r>
            <w:r w:rsidRPr="00EF60BD">
              <w:rPr>
                <w:rFonts w:ascii="Garamond" w:hAnsi="Garamond"/>
                <w:i/>
                <w:sz w:val="28"/>
                <w:szCs w:val="28"/>
              </w:rPr>
              <w:t xml:space="preserve"> </w:t>
            </w:r>
            <w:proofErr w:type="spellStart"/>
            <w:r w:rsidRPr="00EF60BD">
              <w:rPr>
                <w:rFonts w:ascii="Garamond" w:hAnsi="Garamond"/>
                <w:i/>
                <w:sz w:val="28"/>
                <w:szCs w:val="28"/>
              </w:rPr>
              <w:t>agh</w:t>
            </w:r>
            <w:proofErr w:type="spellEnd"/>
            <w:r w:rsidRPr="00EF60BD">
              <w:rPr>
                <w:rFonts w:ascii="Garamond" w:hAnsi="Garamond"/>
                <w:i/>
                <w:sz w:val="28"/>
                <w:szCs w:val="28"/>
              </w:rPr>
              <w:t xml:space="preserve"> </w:t>
            </w:r>
            <w:proofErr w:type="spellStart"/>
            <w:r w:rsidRPr="00EF60BD">
              <w:rPr>
                <w:rFonts w:ascii="Garamond" w:hAnsi="Garamond"/>
                <w:i/>
                <w:sz w:val="28"/>
                <w:szCs w:val="28"/>
              </w:rPr>
              <w:t>laboragh</w:t>
            </w:r>
            <w:proofErr w:type="spellEnd"/>
            <w:r w:rsidRPr="00EF60BD">
              <w:rPr>
                <w:rFonts w:ascii="Garamond" w:hAnsi="Garamond"/>
                <w:i/>
                <w:sz w:val="28"/>
                <w:szCs w:val="28"/>
              </w:rPr>
              <w:t xml:space="preserve"> </w:t>
            </w:r>
            <w:proofErr w:type="spellStart"/>
            <w:r w:rsidRPr="00EF60BD">
              <w:rPr>
                <w:rFonts w:ascii="Garamond" w:hAnsi="Garamond"/>
                <w:i/>
                <w:sz w:val="28"/>
                <w:szCs w:val="28"/>
              </w:rPr>
              <w:t>ayns</w:t>
            </w:r>
            <w:proofErr w:type="spellEnd"/>
            <w:r w:rsidRPr="00EF60BD">
              <w:rPr>
                <w:rFonts w:ascii="Garamond" w:hAnsi="Garamond"/>
                <w:i/>
                <w:sz w:val="28"/>
                <w:szCs w:val="28"/>
              </w:rPr>
              <w:t xml:space="preserve"> </w:t>
            </w:r>
            <w:proofErr w:type="spellStart"/>
            <w:r w:rsidRPr="00EF60BD">
              <w:rPr>
                <w:rFonts w:ascii="Garamond" w:hAnsi="Garamond"/>
                <w:i/>
                <w:sz w:val="28"/>
                <w:szCs w:val="28"/>
              </w:rPr>
              <w:t>fardail</w:t>
            </w:r>
            <w:proofErr w:type="spellEnd"/>
            <w:r w:rsidRPr="00EF60BD">
              <w:rPr>
                <w:rFonts w:ascii="Garamond" w:hAnsi="Garamond"/>
                <w:i/>
                <w:sz w:val="28"/>
                <w:szCs w:val="28"/>
              </w:rPr>
              <w:t xml:space="preserve"> </w:t>
            </w:r>
            <w:proofErr w:type="spellStart"/>
            <w:r w:rsidRPr="00EF60BD">
              <w:rPr>
                <w:rFonts w:ascii="Garamond" w:hAnsi="Garamond"/>
                <w:i/>
                <w:sz w:val="28"/>
                <w:szCs w:val="28"/>
              </w:rPr>
              <w:t>dy</w:t>
            </w:r>
            <w:proofErr w:type="spellEnd"/>
            <w:r w:rsidRPr="00EF60BD">
              <w:rPr>
                <w:rFonts w:ascii="Garamond" w:hAnsi="Garamond"/>
                <w:i/>
                <w:sz w:val="28"/>
                <w:szCs w:val="28"/>
              </w:rPr>
              <w:t xml:space="preserve"> </w:t>
            </w:r>
            <w:proofErr w:type="spellStart"/>
            <w:r w:rsidRPr="00EF60BD">
              <w:rPr>
                <w:rFonts w:ascii="Garamond" w:hAnsi="Garamond"/>
                <w:i/>
                <w:sz w:val="28"/>
                <w:szCs w:val="28"/>
              </w:rPr>
              <w:t>irree</w:t>
            </w:r>
            <w:proofErr w:type="spellEnd"/>
            <w:r w:rsidRPr="00EF60BD">
              <w:rPr>
                <w:rFonts w:ascii="Garamond" w:hAnsi="Garamond"/>
                <w:i/>
                <w:sz w:val="28"/>
                <w:szCs w:val="28"/>
              </w:rPr>
              <w:t xml:space="preserve"> </w:t>
            </w:r>
            <w:proofErr w:type="spellStart"/>
            <w:r w:rsidRPr="00EF60BD">
              <w:rPr>
                <w:rFonts w:ascii="Garamond" w:hAnsi="Garamond"/>
                <w:i/>
                <w:sz w:val="28"/>
                <w:szCs w:val="28"/>
              </w:rPr>
              <w:t>moughrey</w:t>
            </w:r>
            <w:proofErr w:type="spellEnd"/>
            <w:r w:rsidRPr="00EF60BD">
              <w:rPr>
                <w:rFonts w:ascii="Garamond" w:hAnsi="Garamond"/>
                <w:i/>
                <w:sz w:val="28"/>
                <w:szCs w:val="28"/>
              </w:rPr>
              <w:t xml:space="preserve"> as </w:t>
            </w:r>
            <w:proofErr w:type="spellStart"/>
            <w:r w:rsidRPr="00EF60BD">
              <w:rPr>
                <w:rFonts w:ascii="Garamond" w:hAnsi="Garamond"/>
                <w:i/>
                <w:sz w:val="28"/>
                <w:szCs w:val="28"/>
              </w:rPr>
              <w:t>dy</w:t>
            </w:r>
            <w:proofErr w:type="spellEnd"/>
            <w:r w:rsidRPr="00EF60BD">
              <w:rPr>
                <w:rFonts w:ascii="Garamond" w:hAnsi="Garamond"/>
                <w:i/>
                <w:sz w:val="28"/>
                <w:szCs w:val="28"/>
              </w:rPr>
              <w:t xml:space="preserve"> lie </w:t>
            </w:r>
            <w:proofErr w:type="spellStart"/>
            <w:r w:rsidRPr="00EF60BD">
              <w:rPr>
                <w:rFonts w:ascii="Garamond" w:hAnsi="Garamond"/>
                <w:i/>
                <w:sz w:val="28"/>
                <w:szCs w:val="28"/>
              </w:rPr>
              <w:t>anmagh</w:t>
            </w:r>
            <w:proofErr w:type="spellEnd"/>
            <w:r w:rsidRPr="00EF60BD">
              <w:rPr>
                <w:rFonts w:ascii="Garamond" w:hAnsi="Garamond"/>
                <w:sz w:val="28"/>
                <w:szCs w:val="28"/>
              </w:rPr>
              <w:t xml:space="preserve">, </w:t>
            </w:r>
            <w:proofErr w:type="spellStart"/>
            <w:r w:rsidRPr="00EF60BD">
              <w:rPr>
                <w:rFonts w:ascii="Garamond" w:hAnsi="Garamond"/>
                <w:sz w:val="28"/>
                <w:szCs w:val="28"/>
              </w:rPr>
              <w:t>mannagh</w:t>
            </w:r>
            <w:proofErr w:type="spellEnd"/>
            <w:r w:rsidRPr="00EF60BD">
              <w:rPr>
                <w:rFonts w:ascii="Garamond" w:hAnsi="Garamond"/>
                <w:sz w:val="28"/>
                <w:szCs w:val="28"/>
              </w:rPr>
              <w:t xml:space="preserve"> </w:t>
            </w:r>
            <w:proofErr w:type="spellStart"/>
            <w:r w:rsidRPr="00EF60BD">
              <w:rPr>
                <w:rFonts w:ascii="Garamond" w:hAnsi="Garamond"/>
                <w:sz w:val="28"/>
                <w:szCs w:val="28"/>
              </w:rPr>
              <w:t>bannee</w:t>
            </w:r>
            <w:proofErr w:type="spellEnd"/>
            <w:r w:rsidRPr="00EF60BD">
              <w:rPr>
                <w:rFonts w:ascii="Garamond" w:hAnsi="Garamond"/>
                <w:sz w:val="28"/>
                <w:szCs w:val="28"/>
              </w:rPr>
              <w:t xml:space="preserve"> </w:t>
            </w:r>
            <w:proofErr w:type="spellStart"/>
            <w:r w:rsidRPr="00EF60BD">
              <w:rPr>
                <w:rFonts w:ascii="Garamond" w:hAnsi="Garamond"/>
                <w:i/>
                <w:sz w:val="28"/>
                <w:szCs w:val="28"/>
              </w:rPr>
              <w:t>eshyn</w:t>
            </w:r>
            <w:proofErr w:type="spellEnd"/>
            <w:r w:rsidRPr="00EF60BD">
              <w:rPr>
                <w:rFonts w:ascii="Garamond" w:hAnsi="Garamond"/>
                <w:sz w:val="28"/>
                <w:szCs w:val="28"/>
              </w:rPr>
              <w:t xml:space="preserve"> </w:t>
            </w:r>
            <w:proofErr w:type="spellStart"/>
            <w:r w:rsidRPr="00EF60BD">
              <w:rPr>
                <w:rFonts w:ascii="Garamond" w:hAnsi="Garamond"/>
                <w:sz w:val="28"/>
                <w:szCs w:val="28"/>
              </w:rPr>
              <w:t>nyn</w:t>
            </w:r>
            <w:proofErr w:type="spellEnd"/>
            <w:r w:rsidRPr="00EF60BD">
              <w:rPr>
                <w:rFonts w:ascii="Garamond" w:hAnsi="Garamond"/>
                <w:sz w:val="28"/>
                <w:szCs w:val="28"/>
              </w:rPr>
              <w:t xml:space="preserve"> </w:t>
            </w:r>
            <w:proofErr w:type="spellStart"/>
            <w:r w:rsidRPr="00EF60BD">
              <w:rPr>
                <w:rFonts w:ascii="Garamond" w:hAnsi="Garamond"/>
                <w:sz w:val="28"/>
                <w:szCs w:val="28"/>
              </w:rPr>
              <w:t>nianoo</w:t>
            </w:r>
            <w:proofErr w:type="spellEnd"/>
            <w:r w:rsidRPr="00EF60BD">
              <w:rPr>
                <w:rFonts w:ascii="Garamond" w:hAnsi="Garamond"/>
                <w:sz w:val="28"/>
                <w:szCs w:val="28"/>
              </w:rPr>
              <w:t xml:space="preserve">, </w:t>
            </w:r>
            <w:proofErr w:type="spellStart"/>
            <w:r w:rsidRPr="00EF60BD">
              <w:rPr>
                <w:rFonts w:ascii="Garamond" w:hAnsi="Garamond"/>
                <w:sz w:val="28"/>
                <w:szCs w:val="28"/>
              </w:rPr>
              <w:t>myr</w:t>
            </w:r>
            <w:proofErr w:type="spellEnd"/>
            <w:r w:rsidRPr="00EF60BD">
              <w:rPr>
                <w:rFonts w:ascii="Garamond" w:hAnsi="Garamond"/>
                <w:sz w:val="28"/>
                <w:szCs w:val="28"/>
              </w:rPr>
              <w:t xml:space="preserve"> </w:t>
            </w:r>
            <w:proofErr w:type="spellStart"/>
            <w:r w:rsidRPr="00EF60BD">
              <w:rPr>
                <w:rFonts w:ascii="Garamond" w:hAnsi="Garamond"/>
                <w:sz w:val="28"/>
                <w:szCs w:val="28"/>
              </w:rPr>
              <w:t>shen</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lishagh</w:t>
            </w:r>
            <w:proofErr w:type="spellEnd"/>
            <w:r w:rsidRPr="00EF60BD">
              <w:rPr>
                <w:rFonts w:ascii="Garamond" w:hAnsi="Garamond"/>
                <w:sz w:val="28"/>
                <w:szCs w:val="28"/>
              </w:rPr>
              <w:t xml:space="preserve"> shin </w:t>
            </w:r>
            <w:proofErr w:type="spellStart"/>
            <w:r w:rsidRPr="00EF60BD">
              <w:rPr>
                <w:rFonts w:ascii="Garamond" w:hAnsi="Garamond"/>
                <w:sz w:val="28"/>
                <w:szCs w:val="28"/>
              </w:rPr>
              <w:t>guee</w:t>
            </w:r>
            <w:proofErr w:type="spellEnd"/>
            <w:r w:rsidRPr="00EF60BD">
              <w:rPr>
                <w:rFonts w:ascii="Garamond" w:hAnsi="Garamond"/>
                <w:sz w:val="28"/>
                <w:szCs w:val="28"/>
              </w:rPr>
              <w:t xml:space="preserve"> er </w:t>
            </w:r>
            <w:proofErr w:type="spellStart"/>
            <w:r w:rsidRPr="00EF60BD">
              <w:rPr>
                <w:rFonts w:ascii="Garamond" w:hAnsi="Garamond"/>
                <w:sz w:val="28"/>
                <w:szCs w:val="28"/>
              </w:rPr>
              <w:t>Jee</w:t>
            </w:r>
            <w:proofErr w:type="spellEnd"/>
            <w:r w:rsidRPr="00EF60BD">
              <w:rPr>
                <w:rFonts w:ascii="Garamond" w:hAnsi="Garamond"/>
                <w:sz w:val="28"/>
                <w:szCs w:val="28"/>
              </w:rPr>
              <w:t xml:space="preserve"> </w:t>
            </w:r>
            <w:proofErr w:type="spellStart"/>
            <w:r w:rsidRPr="00EF60BD">
              <w:rPr>
                <w:rFonts w:ascii="Garamond" w:hAnsi="Garamond"/>
                <w:sz w:val="28"/>
                <w:szCs w:val="28"/>
              </w:rPr>
              <w:t>nyn</w:t>
            </w:r>
            <w:proofErr w:type="spellEnd"/>
            <w:r w:rsidRPr="00EF60BD">
              <w:rPr>
                <w:rFonts w:ascii="Garamond" w:hAnsi="Garamond"/>
                <w:sz w:val="28"/>
                <w:szCs w:val="28"/>
              </w:rPr>
              <w:t xml:space="preserve"> </w:t>
            </w:r>
            <w:proofErr w:type="spellStart"/>
            <w:r w:rsidRPr="00EF60BD">
              <w:rPr>
                <w:rFonts w:ascii="Garamond" w:hAnsi="Garamond"/>
                <w:sz w:val="28"/>
                <w:szCs w:val="28"/>
              </w:rPr>
              <w:t>ghur</w:t>
            </w:r>
            <w:proofErr w:type="spellEnd"/>
            <w:r w:rsidRPr="00EF60BD">
              <w:rPr>
                <w:rFonts w:ascii="Garamond" w:hAnsi="Garamond"/>
                <w:sz w:val="28"/>
                <w:szCs w:val="28"/>
              </w:rPr>
              <w:t xml:space="preserve"> er </w:t>
            </w:r>
            <w:proofErr w:type="spellStart"/>
            <w:r w:rsidRPr="00EF60BD">
              <w:rPr>
                <w:rFonts w:ascii="Garamond" w:hAnsi="Garamond"/>
                <w:sz w:val="28"/>
                <w:szCs w:val="28"/>
              </w:rPr>
              <w:t>nyn</w:t>
            </w:r>
            <w:proofErr w:type="spellEnd"/>
            <w:r w:rsidRPr="00EF60BD">
              <w:rPr>
                <w:rFonts w:ascii="Garamond" w:hAnsi="Garamond"/>
                <w:sz w:val="28"/>
                <w:szCs w:val="28"/>
              </w:rPr>
              <w:t xml:space="preserve"> </w:t>
            </w:r>
            <w:proofErr w:type="spellStart"/>
            <w:r w:rsidRPr="00EF60BD">
              <w:rPr>
                <w:rFonts w:ascii="Garamond" w:hAnsi="Garamond"/>
                <w:sz w:val="28"/>
                <w:szCs w:val="28"/>
              </w:rPr>
              <w:t>doshiaght</w:t>
            </w:r>
            <w:proofErr w:type="spellEnd"/>
            <w:r w:rsidRPr="00EF60BD">
              <w:rPr>
                <w:rFonts w:ascii="Garamond" w:hAnsi="Garamond"/>
                <w:sz w:val="28"/>
                <w:szCs w:val="28"/>
              </w:rPr>
              <w:t xml:space="preserve">. </w:t>
            </w:r>
          </w:p>
        </w:tc>
        <w:tc>
          <w:tcPr>
            <w:tcW w:w="3825" w:type="dxa"/>
          </w:tcPr>
          <w:p w14:paraId="6F6C28C0"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In our Business, we should remember, that it is </w:t>
            </w:r>
            <w:r w:rsidRPr="008072AD">
              <w:rPr>
                <w:rFonts w:ascii="Garamond" w:hAnsi="Garamond" w:cs="Times New Roman"/>
                <w:sz w:val="28"/>
              </w:rPr>
              <w:t>but lost Labour to rise early and take late lest</w:t>
            </w:r>
            <w:r>
              <w:rPr>
                <w:rStyle w:val="FootnoteReference"/>
                <w:rFonts w:ascii="Garamond" w:hAnsi="Garamond" w:cs="Times New Roman"/>
                <w:sz w:val="28"/>
              </w:rPr>
              <w:footnoteReference w:id="75"/>
            </w:r>
            <w:r w:rsidRPr="008072AD">
              <w:rPr>
                <w:rFonts w:ascii="Garamond" w:hAnsi="Garamond" w:cs="Times New Roman"/>
                <w:sz w:val="28"/>
              </w:rPr>
              <w:t>,</w:t>
            </w:r>
            <w:r w:rsidRPr="008072AD">
              <w:rPr>
                <w:rFonts w:ascii="Garamond" w:hAnsi="Garamond" w:cs="Times New Roman"/>
                <w:i/>
                <w:sz w:val="28"/>
              </w:rPr>
              <w:t xml:space="preserve"> if </w:t>
            </w:r>
            <w:r w:rsidRPr="008072AD">
              <w:rPr>
                <w:rFonts w:ascii="Garamond" w:hAnsi="Garamond" w:cs="Times New Roman"/>
                <w:sz w:val="28"/>
              </w:rPr>
              <w:t>He</w:t>
            </w:r>
            <w:r w:rsidRPr="008072AD">
              <w:rPr>
                <w:rFonts w:ascii="Garamond" w:hAnsi="Garamond" w:cs="Times New Roman"/>
                <w:i/>
                <w:sz w:val="28"/>
              </w:rPr>
              <w:t xml:space="preserve"> bless not our Endeavours, that so </w:t>
            </w:r>
            <w:r w:rsidRPr="008072AD">
              <w:rPr>
                <w:rFonts w:ascii="Garamond" w:hAnsi="Garamond" w:cs="Times New Roman"/>
                <w:sz w:val="28"/>
              </w:rPr>
              <w:t>[</w:t>
            </w:r>
            <w:r w:rsidRPr="008072AD">
              <w:rPr>
                <w:rFonts w:ascii="Garamond" w:hAnsi="Garamond" w:cs="Times New Roman"/>
                <w:i/>
                <w:sz w:val="28"/>
              </w:rPr>
              <w:t>we</w:t>
            </w:r>
            <w:r w:rsidRPr="008072AD">
              <w:rPr>
                <w:rFonts w:ascii="Garamond" w:hAnsi="Garamond" w:cs="Times New Roman"/>
                <w:sz w:val="28"/>
              </w:rPr>
              <w:t>]</w:t>
            </w:r>
            <w:r w:rsidRPr="008072AD">
              <w:rPr>
                <w:rFonts w:ascii="Garamond" w:hAnsi="Garamond" w:cs="Times New Roman"/>
                <w:i/>
                <w:sz w:val="28"/>
              </w:rPr>
              <w:t xml:space="preserve"> may </w:t>
            </w:r>
            <w:r w:rsidRPr="008072AD">
              <w:rPr>
                <w:rFonts w:ascii="Garamond" w:hAnsi="Garamond" w:cs="Times New Roman"/>
                <w:sz w:val="28"/>
              </w:rPr>
              <w:t>pray God to speed us.</w:t>
            </w:r>
          </w:p>
        </w:tc>
        <w:tc>
          <w:tcPr>
            <w:tcW w:w="0" w:type="auto"/>
          </w:tcPr>
          <w:p w14:paraId="23644770" w14:textId="77777777" w:rsidR="00432397" w:rsidRDefault="00432397" w:rsidP="00DB60C3">
            <w:pPr>
              <w:pStyle w:val="ListParagraph"/>
              <w:ind w:left="0"/>
              <w:rPr>
                <w:rFonts w:ascii="Garamond" w:hAnsi="Garamond" w:cs="Times New Roman"/>
                <w:sz w:val="20"/>
                <w:szCs w:val="20"/>
              </w:rPr>
            </w:pPr>
          </w:p>
          <w:p w14:paraId="59154690" w14:textId="77777777" w:rsidR="00432397" w:rsidRDefault="00432397" w:rsidP="00DB60C3">
            <w:pPr>
              <w:pStyle w:val="ListParagraph"/>
              <w:ind w:left="0"/>
              <w:rPr>
                <w:rFonts w:ascii="Garamond" w:hAnsi="Garamond" w:cs="Times New Roman"/>
                <w:sz w:val="20"/>
                <w:szCs w:val="20"/>
              </w:rPr>
            </w:pPr>
          </w:p>
          <w:p w14:paraId="2040E8F7" w14:textId="77777777" w:rsidR="00432397" w:rsidRPr="00432397" w:rsidRDefault="00432397" w:rsidP="00DB60C3">
            <w:pPr>
              <w:pStyle w:val="ListParagraph"/>
              <w:ind w:left="0"/>
              <w:rPr>
                <w:rFonts w:ascii="Garamond" w:hAnsi="Garamond" w:cs="Times New Roman"/>
                <w:sz w:val="20"/>
                <w:szCs w:val="20"/>
              </w:rPr>
            </w:pPr>
            <w:proofErr w:type="spellStart"/>
            <w:r>
              <w:rPr>
                <w:rFonts w:ascii="Garamond" w:hAnsi="Garamond" w:cs="Times New Roman"/>
                <w:sz w:val="20"/>
                <w:szCs w:val="20"/>
              </w:rPr>
              <w:t>Psal</w:t>
            </w:r>
            <w:proofErr w:type="spellEnd"/>
            <w:r>
              <w:rPr>
                <w:rFonts w:ascii="Garamond" w:hAnsi="Garamond" w:cs="Times New Roman"/>
                <w:sz w:val="20"/>
                <w:szCs w:val="20"/>
              </w:rPr>
              <w:t>. 127. 3.</w:t>
            </w:r>
          </w:p>
        </w:tc>
      </w:tr>
      <w:tr w:rsidR="00432397" w:rsidRPr="008072AD" w14:paraId="40E51A1D" w14:textId="77777777" w:rsidTr="004B200B">
        <w:tc>
          <w:tcPr>
            <w:tcW w:w="4253" w:type="dxa"/>
          </w:tcPr>
          <w:p w14:paraId="386BEDCD" w14:textId="77777777" w:rsidR="00432397" w:rsidRPr="00432397" w:rsidRDefault="00432397" w:rsidP="00DB60C3">
            <w:pPr>
              <w:pStyle w:val="CM3"/>
              <w:widowControl/>
              <w:spacing w:line="240" w:lineRule="auto"/>
              <w:ind w:firstLine="227"/>
              <w:jc w:val="both"/>
              <w:rPr>
                <w:rFonts w:ascii="Garamond" w:hAnsi="Garamond"/>
                <w:sz w:val="28"/>
                <w:szCs w:val="28"/>
              </w:rPr>
            </w:pPr>
            <w:proofErr w:type="spellStart"/>
            <w:r w:rsidRPr="00432397">
              <w:rPr>
                <w:rFonts w:ascii="Garamond" w:hAnsi="Garamond"/>
                <w:sz w:val="28"/>
                <w:szCs w:val="28"/>
              </w:rPr>
              <w:t>Ayns</w:t>
            </w:r>
            <w:proofErr w:type="spellEnd"/>
            <w:r w:rsidRPr="00432397">
              <w:rPr>
                <w:rFonts w:ascii="Garamond" w:hAnsi="Garamond"/>
                <w:sz w:val="28"/>
                <w:szCs w:val="28"/>
              </w:rPr>
              <w:t xml:space="preserve"> y </w:t>
            </w:r>
            <w:proofErr w:type="spellStart"/>
            <w:r w:rsidRPr="00432397">
              <w:rPr>
                <w:rFonts w:ascii="Garamond" w:hAnsi="Garamond"/>
                <w:i/>
                <w:sz w:val="28"/>
                <w:szCs w:val="28"/>
              </w:rPr>
              <w:t>voughrey</w:t>
            </w:r>
            <w:proofErr w:type="spellEnd"/>
            <w:r w:rsidRPr="00432397">
              <w:rPr>
                <w:rFonts w:ascii="Garamond" w:hAnsi="Garamond"/>
                <w:sz w:val="28"/>
                <w:szCs w:val="28"/>
              </w:rPr>
              <w:t xml:space="preserve"> </w:t>
            </w:r>
            <w:proofErr w:type="spellStart"/>
            <w:r w:rsidRPr="00432397">
              <w:rPr>
                <w:rFonts w:ascii="Garamond" w:hAnsi="Garamond"/>
                <w:sz w:val="28"/>
                <w:szCs w:val="28"/>
              </w:rPr>
              <w:t>lishagh</w:t>
            </w:r>
            <w:proofErr w:type="spellEnd"/>
            <w:r w:rsidRPr="00432397">
              <w:rPr>
                <w:rFonts w:ascii="Garamond" w:hAnsi="Garamond"/>
                <w:sz w:val="28"/>
                <w:szCs w:val="28"/>
              </w:rPr>
              <w:t xml:space="preserve"> shin </w:t>
            </w:r>
            <w:proofErr w:type="spellStart"/>
            <w:r w:rsidRPr="00432397">
              <w:rPr>
                <w:rFonts w:ascii="Garamond" w:hAnsi="Garamond"/>
                <w:sz w:val="28"/>
                <w:szCs w:val="28"/>
              </w:rPr>
              <w:t>guee</w:t>
            </w:r>
            <w:proofErr w:type="spellEnd"/>
            <w:r w:rsidRPr="00432397">
              <w:rPr>
                <w:rFonts w:ascii="Garamond" w:hAnsi="Garamond"/>
                <w:sz w:val="28"/>
                <w:szCs w:val="28"/>
              </w:rPr>
              <w:t xml:space="preserve"> er </w:t>
            </w:r>
            <w:proofErr w:type="spellStart"/>
            <w:r w:rsidRPr="00432397">
              <w:rPr>
                <w:rFonts w:ascii="Garamond" w:hAnsi="Garamond"/>
                <w:sz w:val="28"/>
                <w:szCs w:val="28"/>
              </w:rPr>
              <w:t>Jee</w:t>
            </w:r>
            <w:proofErr w:type="spellEnd"/>
            <w:r w:rsidRPr="00432397">
              <w:rPr>
                <w:rFonts w:ascii="Garamond" w:hAnsi="Garamond"/>
                <w:sz w:val="28"/>
                <w:szCs w:val="28"/>
              </w:rPr>
              <w:t xml:space="preserve"> </w:t>
            </w:r>
            <w:proofErr w:type="spellStart"/>
            <w:r w:rsidRPr="00432397">
              <w:rPr>
                <w:rFonts w:ascii="Garamond" w:hAnsi="Garamond"/>
                <w:sz w:val="28"/>
                <w:szCs w:val="28"/>
              </w:rPr>
              <w:t>dy</w:t>
            </w:r>
            <w:proofErr w:type="spellEnd"/>
            <w:r w:rsidRPr="00432397">
              <w:rPr>
                <w:rFonts w:ascii="Garamond" w:hAnsi="Garamond"/>
                <w:sz w:val="28"/>
                <w:szCs w:val="28"/>
              </w:rPr>
              <w:t xml:space="preserve"> </w:t>
            </w:r>
            <w:proofErr w:type="spellStart"/>
            <w:r w:rsidRPr="00432397">
              <w:rPr>
                <w:rFonts w:ascii="Garamond" w:hAnsi="Garamond"/>
                <w:sz w:val="28"/>
                <w:szCs w:val="28"/>
              </w:rPr>
              <w:t>vannaghey</w:t>
            </w:r>
            <w:proofErr w:type="spellEnd"/>
            <w:r w:rsidRPr="00432397">
              <w:rPr>
                <w:rFonts w:ascii="Garamond" w:hAnsi="Garamond"/>
                <w:sz w:val="28"/>
                <w:szCs w:val="28"/>
              </w:rPr>
              <w:t xml:space="preserve"> </w:t>
            </w:r>
            <w:proofErr w:type="spellStart"/>
            <w:r w:rsidRPr="00432397">
              <w:rPr>
                <w:rFonts w:ascii="Garamond" w:hAnsi="Garamond"/>
                <w:sz w:val="28"/>
                <w:szCs w:val="28"/>
              </w:rPr>
              <w:t>nyn</w:t>
            </w:r>
            <w:proofErr w:type="spellEnd"/>
            <w:r w:rsidRPr="00432397">
              <w:rPr>
                <w:rFonts w:ascii="Garamond" w:hAnsi="Garamond"/>
                <w:sz w:val="28"/>
                <w:szCs w:val="28"/>
              </w:rPr>
              <w:t xml:space="preserve"> </w:t>
            </w:r>
            <w:proofErr w:type="spellStart"/>
            <w:r w:rsidRPr="00432397">
              <w:rPr>
                <w:rFonts w:ascii="Garamond" w:hAnsi="Garamond"/>
                <w:sz w:val="28"/>
                <w:szCs w:val="28"/>
              </w:rPr>
              <w:t>Laboraght</w:t>
            </w:r>
            <w:proofErr w:type="spellEnd"/>
            <w:r w:rsidRPr="00432397">
              <w:rPr>
                <w:rFonts w:ascii="Garamond" w:hAnsi="Garamond"/>
                <w:sz w:val="28"/>
                <w:szCs w:val="28"/>
              </w:rPr>
              <w:t xml:space="preserve">, as </w:t>
            </w:r>
            <w:proofErr w:type="spellStart"/>
            <w:r w:rsidRPr="00432397">
              <w:rPr>
                <w:rFonts w:ascii="Garamond" w:hAnsi="Garamond"/>
                <w:sz w:val="28"/>
                <w:szCs w:val="28"/>
              </w:rPr>
              <w:lastRenderedPageBreak/>
              <w:t>ec</w:t>
            </w:r>
            <w:proofErr w:type="spellEnd"/>
            <w:r w:rsidRPr="00432397">
              <w:rPr>
                <w:rFonts w:ascii="Garamond" w:hAnsi="Garamond"/>
                <w:sz w:val="28"/>
                <w:szCs w:val="28"/>
              </w:rPr>
              <w:t xml:space="preserve"> </w:t>
            </w:r>
            <w:proofErr w:type="spellStart"/>
            <w:r w:rsidRPr="00432397">
              <w:rPr>
                <w:rFonts w:ascii="Garamond" w:hAnsi="Garamond"/>
                <w:i/>
                <w:sz w:val="28"/>
                <w:szCs w:val="28"/>
              </w:rPr>
              <w:t>Yn</w:t>
            </w:r>
            <w:proofErr w:type="spellEnd"/>
            <w:r w:rsidRPr="00432397">
              <w:rPr>
                <w:rFonts w:ascii="Garamond" w:hAnsi="Garamond"/>
                <w:i/>
                <w:sz w:val="28"/>
                <w:szCs w:val="28"/>
              </w:rPr>
              <w:t xml:space="preserve"> </w:t>
            </w:r>
            <w:proofErr w:type="spellStart"/>
            <w:r w:rsidRPr="00432397">
              <w:rPr>
                <w:rFonts w:ascii="Garamond" w:hAnsi="Garamond"/>
                <w:i/>
                <w:sz w:val="28"/>
                <w:szCs w:val="28"/>
              </w:rPr>
              <w:t>oie</w:t>
            </w:r>
            <w:proofErr w:type="spellEnd"/>
            <w:r w:rsidRPr="00432397">
              <w:rPr>
                <w:rFonts w:ascii="Garamond" w:hAnsi="Garamond"/>
                <w:sz w:val="28"/>
                <w:szCs w:val="28"/>
              </w:rPr>
              <w:t xml:space="preserve"> </w:t>
            </w:r>
            <w:proofErr w:type="spellStart"/>
            <w:r w:rsidRPr="00432397">
              <w:rPr>
                <w:rFonts w:ascii="Garamond" w:hAnsi="Garamond"/>
                <w:sz w:val="28"/>
                <w:szCs w:val="28"/>
              </w:rPr>
              <w:t>dyn</w:t>
            </w:r>
            <w:proofErr w:type="spellEnd"/>
            <w:r w:rsidRPr="00432397">
              <w:rPr>
                <w:rFonts w:ascii="Garamond" w:hAnsi="Garamond"/>
                <w:sz w:val="28"/>
                <w:szCs w:val="28"/>
              </w:rPr>
              <w:t xml:space="preserve"> </w:t>
            </w:r>
            <w:proofErr w:type="spellStart"/>
            <w:r w:rsidRPr="00432397">
              <w:rPr>
                <w:rFonts w:ascii="Garamond" w:hAnsi="Garamond"/>
                <w:sz w:val="28"/>
                <w:szCs w:val="28"/>
              </w:rPr>
              <w:t>choadey</w:t>
            </w:r>
            <w:proofErr w:type="spellEnd"/>
            <w:r w:rsidRPr="00432397">
              <w:rPr>
                <w:rFonts w:ascii="Garamond" w:hAnsi="Garamond"/>
                <w:sz w:val="28"/>
                <w:szCs w:val="28"/>
              </w:rPr>
              <w:t xml:space="preserve"> </w:t>
            </w:r>
            <w:proofErr w:type="spellStart"/>
            <w:r w:rsidRPr="00432397">
              <w:rPr>
                <w:rFonts w:ascii="Garamond" w:hAnsi="Garamond"/>
                <w:sz w:val="28"/>
                <w:szCs w:val="28"/>
              </w:rPr>
              <w:t>veih</w:t>
            </w:r>
            <w:proofErr w:type="spellEnd"/>
            <w:r w:rsidRPr="00432397">
              <w:rPr>
                <w:rFonts w:ascii="Garamond" w:hAnsi="Garamond"/>
                <w:sz w:val="28"/>
                <w:szCs w:val="28"/>
              </w:rPr>
              <w:t xml:space="preserve"> </w:t>
            </w:r>
            <w:proofErr w:type="spellStart"/>
            <w:r w:rsidRPr="00432397">
              <w:rPr>
                <w:rFonts w:ascii="Garamond" w:hAnsi="Garamond"/>
                <w:sz w:val="28"/>
                <w:szCs w:val="28"/>
              </w:rPr>
              <w:t>poo</w:t>
            </w:r>
            <w:r w:rsidRPr="00432397">
              <w:rPr>
                <w:rFonts w:ascii="Garamond" w:hAnsi="Garamond"/>
                <w:i/>
                <w:sz w:val="28"/>
                <w:szCs w:val="28"/>
              </w:rPr>
              <w:t>a</w:t>
            </w:r>
            <w:r w:rsidRPr="00432397">
              <w:rPr>
                <w:rFonts w:ascii="Garamond" w:hAnsi="Garamond"/>
                <w:sz w:val="28"/>
                <w:szCs w:val="28"/>
              </w:rPr>
              <w:t>r</w:t>
            </w:r>
            <w:proofErr w:type="spellEnd"/>
            <w:r w:rsidRPr="00432397">
              <w:rPr>
                <w:rFonts w:ascii="Garamond" w:hAnsi="Garamond"/>
                <w:sz w:val="28"/>
                <w:szCs w:val="28"/>
              </w:rPr>
              <w:t xml:space="preserve"> y </w:t>
            </w:r>
            <w:proofErr w:type="spellStart"/>
            <w:r w:rsidRPr="00432397">
              <w:rPr>
                <w:rFonts w:ascii="Garamond" w:hAnsi="Garamond"/>
                <w:sz w:val="28"/>
                <w:szCs w:val="28"/>
              </w:rPr>
              <w:t>Dorraghys</w:t>
            </w:r>
            <w:proofErr w:type="spellEnd"/>
            <w:r w:rsidRPr="00432397">
              <w:rPr>
                <w:rFonts w:ascii="Garamond" w:hAnsi="Garamond"/>
                <w:sz w:val="28"/>
                <w:szCs w:val="28"/>
              </w:rPr>
              <w:t xml:space="preserve">, as </w:t>
            </w:r>
            <w:proofErr w:type="spellStart"/>
            <w:r w:rsidRPr="00432397">
              <w:rPr>
                <w:rFonts w:ascii="Garamond" w:hAnsi="Garamond"/>
                <w:sz w:val="28"/>
                <w:szCs w:val="28"/>
              </w:rPr>
              <w:t>adsyn</w:t>
            </w:r>
            <w:proofErr w:type="spellEnd"/>
            <w:r w:rsidRPr="00432397">
              <w:rPr>
                <w:rFonts w:ascii="Garamond" w:hAnsi="Garamond"/>
                <w:sz w:val="28"/>
                <w:szCs w:val="28"/>
              </w:rPr>
              <w:t xml:space="preserve"> </w:t>
            </w:r>
            <w:proofErr w:type="spellStart"/>
            <w:r w:rsidRPr="00432397">
              <w:rPr>
                <w:rFonts w:ascii="Garamond" w:hAnsi="Garamond"/>
                <w:sz w:val="28"/>
                <w:szCs w:val="28"/>
              </w:rPr>
              <w:t>nagh</w:t>
            </w:r>
            <w:proofErr w:type="spellEnd"/>
            <w:r w:rsidRPr="00432397">
              <w:rPr>
                <w:rFonts w:ascii="Garamond" w:hAnsi="Garamond"/>
                <w:sz w:val="28"/>
                <w:szCs w:val="28"/>
              </w:rPr>
              <w:t xml:space="preserve"> </w:t>
            </w:r>
            <w:proofErr w:type="spellStart"/>
            <w:r w:rsidRPr="00432397">
              <w:rPr>
                <w:rFonts w:ascii="Garamond" w:hAnsi="Garamond"/>
                <w:sz w:val="28"/>
                <w:szCs w:val="28"/>
              </w:rPr>
              <w:t>vel</w:t>
            </w:r>
            <w:proofErr w:type="spellEnd"/>
            <w:r w:rsidRPr="00432397">
              <w:rPr>
                <w:rFonts w:ascii="Garamond" w:hAnsi="Garamond"/>
                <w:sz w:val="28"/>
                <w:szCs w:val="28"/>
              </w:rPr>
              <w:t xml:space="preserve"> </w:t>
            </w:r>
            <w:proofErr w:type="spellStart"/>
            <w:r w:rsidRPr="00432397">
              <w:rPr>
                <w:rFonts w:ascii="Garamond" w:hAnsi="Garamond"/>
                <w:sz w:val="28"/>
                <w:szCs w:val="28"/>
              </w:rPr>
              <w:t>janoo</w:t>
            </w:r>
            <w:proofErr w:type="spellEnd"/>
            <w:r w:rsidRPr="00432397">
              <w:rPr>
                <w:rFonts w:ascii="Garamond" w:hAnsi="Garamond"/>
                <w:sz w:val="28"/>
                <w:szCs w:val="28"/>
              </w:rPr>
              <w:t xml:space="preserve"> </w:t>
            </w:r>
            <w:proofErr w:type="spellStart"/>
            <w:r w:rsidRPr="00432397">
              <w:rPr>
                <w:rFonts w:ascii="Garamond" w:hAnsi="Garamond"/>
                <w:sz w:val="28"/>
                <w:szCs w:val="28"/>
              </w:rPr>
              <w:t>shen</w:t>
            </w:r>
            <w:proofErr w:type="spellEnd"/>
            <w:r w:rsidRPr="00432397">
              <w:rPr>
                <w:rFonts w:ascii="Garamond" w:hAnsi="Garamond"/>
                <w:sz w:val="28"/>
                <w:szCs w:val="28"/>
              </w:rPr>
              <w:t xml:space="preserve"> cha </w:t>
            </w:r>
            <w:proofErr w:type="spellStart"/>
            <w:r w:rsidRPr="00432397">
              <w:rPr>
                <w:rFonts w:ascii="Garamond" w:hAnsi="Garamond"/>
                <w:sz w:val="28"/>
                <w:szCs w:val="28"/>
              </w:rPr>
              <w:t>vel</w:t>
            </w:r>
            <w:proofErr w:type="spellEnd"/>
            <w:r w:rsidRPr="00432397">
              <w:rPr>
                <w:rFonts w:ascii="Garamond" w:hAnsi="Garamond"/>
                <w:sz w:val="28"/>
                <w:szCs w:val="28"/>
              </w:rPr>
              <w:t xml:space="preserve"> </w:t>
            </w:r>
            <w:proofErr w:type="spellStart"/>
            <w:r w:rsidRPr="00432397">
              <w:rPr>
                <w:rFonts w:ascii="Garamond" w:hAnsi="Garamond"/>
                <w:sz w:val="28"/>
                <w:szCs w:val="28"/>
              </w:rPr>
              <w:t>resoon</w:t>
            </w:r>
            <w:proofErr w:type="spellEnd"/>
            <w:r w:rsidRPr="00432397">
              <w:rPr>
                <w:rFonts w:ascii="Garamond" w:hAnsi="Garamond"/>
                <w:sz w:val="28"/>
                <w:szCs w:val="28"/>
              </w:rPr>
              <w:t xml:space="preserve"> </w:t>
            </w:r>
            <w:proofErr w:type="spellStart"/>
            <w:r w:rsidRPr="00432397">
              <w:rPr>
                <w:rFonts w:ascii="Garamond" w:hAnsi="Garamond"/>
                <w:sz w:val="28"/>
                <w:szCs w:val="28"/>
              </w:rPr>
              <w:t>oc</w:t>
            </w:r>
            <w:proofErr w:type="spellEnd"/>
            <w:r w:rsidRPr="00432397">
              <w:rPr>
                <w:rFonts w:ascii="Garamond" w:hAnsi="Garamond"/>
                <w:sz w:val="28"/>
                <w:szCs w:val="28"/>
              </w:rPr>
              <w:t xml:space="preserve"> </w:t>
            </w:r>
            <w:proofErr w:type="spellStart"/>
            <w:r w:rsidRPr="00432397">
              <w:rPr>
                <w:rFonts w:ascii="Garamond" w:hAnsi="Garamond"/>
                <w:sz w:val="28"/>
                <w:szCs w:val="28"/>
              </w:rPr>
              <w:t>dy</w:t>
            </w:r>
            <w:proofErr w:type="spellEnd"/>
            <w:r w:rsidRPr="00432397">
              <w:rPr>
                <w:rFonts w:ascii="Garamond" w:hAnsi="Garamond"/>
                <w:sz w:val="28"/>
                <w:szCs w:val="28"/>
              </w:rPr>
              <w:t xml:space="preserve"> </w:t>
            </w:r>
            <w:proofErr w:type="spellStart"/>
            <w:r>
              <w:rPr>
                <w:rFonts w:ascii="Garamond" w:hAnsi="Garamond"/>
                <w:sz w:val="28"/>
                <w:szCs w:val="28"/>
              </w:rPr>
              <w:t>gercal</w:t>
            </w:r>
            <w:proofErr w:type="spellEnd"/>
            <w:r>
              <w:rPr>
                <w:rStyle w:val="FootnoteReference"/>
                <w:rFonts w:ascii="Garamond" w:hAnsi="Garamond"/>
                <w:sz w:val="28"/>
                <w:szCs w:val="28"/>
              </w:rPr>
              <w:footnoteReference w:id="76"/>
            </w:r>
            <w:r w:rsidRPr="00432397">
              <w:rPr>
                <w:rFonts w:ascii="Garamond" w:hAnsi="Garamond"/>
                <w:sz w:val="28"/>
                <w:szCs w:val="28"/>
              </w:rPr>
              <w:t xml:space="preserve"> </w:t>
            </w:r>
            <w:proofErr w:type="spellStart"/>
            <w:r w:rsidRPr="00432397">
              <w:rPr>
                <w:rFonts w:ascii="Garamond" w:hAnsi="Garamond"/>
                <w:sz w:val="28"/>
                <w:szCs w:val="28"/>
              </w:rPr>
              <w:t>rish</w:t>
            </w:r>
            <w:proofErr w:type="spellEnd"/>
            <w:r w:rsidRPr="00432397">
              <w:rPr>
                <w:rFonts w:ascii="Garamond" w:hAnsi="Garamond"/>
                <w:sz w:val="28"/>
                <w:szCs w:val="28"/>
              </w:rPr>
              <w:t xml:space="preserve"> e </w:t>
            </w:r>
            <w:proofErr w:type="spellStart"/>
            <w:r w:rsidRPr="00432397">
              <w:rPr>
                <w:rFonts w:ascii="Garamond" w:hAnsi="Garamond"/>
                <w:sz w:val="28"/>
                <w:szCs w:val="28"/>
              </w:rPr>
              <w:t>vannaght</w:t>
            </w:r>
            <w:proofErr w:type="spellEnd"/>
            <w:r w:rsidRPr="00432397">
              <w:rPr>
                <w:rFonts w:ascii="Garamond" w:hAnsi="Garamond"/>
                <w:sz w:val="28"/>
                <w:szCs w:val="28"/>
              </w:rPr>
              <w:t xml:space="preserve">. </w:t>
            </w:r>
          </w:p>
        </w:tc>
        <w:tc>
          <w:tcPr>
            <w:tcW w:w="3825" w:type="dxa"/>
          </w:tcPr>
          <w:p w14:paraId="1F8E930A"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i/>
                <w:sz w:val="28"/>
              </w:rPr>
              <w:lastRenderedPageBreak/>
              <w:t xml:space="preserve">In the </w:t>
            </w:r>
            <w:r w:rsidRPr="008072AD">
              <w:rPr>
                <w:rFonts w:ascii="Garamond" w:hAnsi="Garamond" w:cs="Times New Roman"/>
                <w:sz w:val="28"/>
              </w:rPr>
              <w:t>Morning</w:t>
            </w:r>
            <w:r w:rsidRPr="008072AD">
              <w:rPr>
                <w:rFonts w:ascii="Garamond" w:hAnsi="Garamond" w:cs="Times New Roman"/>
                <w:i/>
                <w:sz w:val="28"/>
              </w:rPr>
              <w:t xml:space="preserve">, we should pray to God to bless our Labours, and in the </w:t>
            </w:r>
            <w:r w:rsidRPr="008072AD">
              <w:rPr>
                <w:rFonts w:ascii="Garamond" w:hAnsi="Garamond" w:cs="Times New Roman"/>
                <w:sz w:val="28"/>
              </w:rPr>
              <w:lastRenderedPageBreak/>
              <w:t>Evenings</w:t>
            </w:r>
            <w:r w:rsidRPr="008072AD">
              <w:rPr>
                <w:rFonts w:ascii="Garamond" w:hAnsi="Garamond" w:cs="Times New Roman"/>
                <w:i/>
                <w:sz w:val="28"/>
              </w:rPr>
              <w:t xml:space="preserve"> to defend us from the Powers of Darkness</w:t>
            </w:r>
            <w:r w:rsidRPr="008072AD">
              <w:rPr>
                <w:rFonts w:ascii="Garamond" w:hAnsi="Garamond" w:cs="Times New Roman"/>
                <w:sz w:val="28"/>
              </w:rPr>
              <w:t> ;</w:t>
            </w:r>
            <w:r w:rsidRPr="008072AD">
              <w:rPr>
                <w:rFonts w:ascii="Garamond" w:hAnsi="Garamond" w:cs="Times New Roman"/>
                <w:i/>
                <w:sz w:val="28"/>
              </w:rPr>
              <w:t xml:space="preserve"> and they that do not do so, have no Reason to expect his Blessing.</w:t>
            </w:r>
          </w:p>
        </w:tc>
        <w:tc>
          <w:tcPr>
            <w:tcW w:w="0" w:type="auto"/>
          </w:tcPr>
          <w:p w14:paraId="3BAB97A3" w14:textId="77777777" w:rsidR="00432397" w:rsidRPr="008072AD" w:rsidRDefault="00432397" w:rsidP="00DB60C3">
            <w:pPr>
              <w:pStyle w:val="ListParagraph"/>
              <w:ind w:left="0"/>
              <w:rPr>
                <w:rFonts w:ascii="Garamond" w:hAnsi="Garamond" w:cs="Times New Roman"/>
                <w:i/>
                <w:sz w:val="20"/>
                <w:szCs w:val="20"/>
              </w:rPr>
            </w:pPr>
          </w:p>
        </w:tc>
      </w:tr>
      <w:tr w:rsidR="00432397" w:rsidRPr="008072AD" w14:paraId="263F912A" w14:textId="77777777" w:rsidTr="004B200B">
        <w:tc>
          <w:tcPr>
            <w:tcW w:w="4253" w:type="dxa"/>
          </w:tcPr>
          <w:p w14:paraId="30279278" w14:textId="77777777" w:rsidR="00432397" w:rsidRPr="00432397" w:rsidRDefault="00432397" w:rsidP="00DB60C3">
            <w:pPr>
              <w:pStyle w:val="CM3"/>
              <w:widowControl/>
              <w:spacing w:line="240" w:lineRule="auto"/>
              <w:ind w:firstLine="227"/>
              <w:jc w:val="both"/>
              <w:rPr>
                <w:rFonts w:ascii="Garamond" w:hAnsi="Garamond"/>
                <w:sz w:val="28"/>
                <w:szCs w:val="28"/>
              </w:rPr>
            </w:pPr>
            <w:r w:rsidRPr="00432397">
              <w:rPr>
                <w:rFonts w:ascii="Garamond" w:hAnsi="Garamond"/>
                <w:sz w:val="28"/>
                <w:szCs w:val="28"/>
              </w:rPr>
              <w:t xml:space="preserve">[121] </w:t>
            </w:r>
            <w:r w:rsidRPr="00432397">
              <w:rPr>
                <w:rFonts w:ascii="Garamond" w:hAnsi="Garamond"/>
                <w:i/>
                <w:sz w:val="28"/>
                <w:szCs w:val="28"/>
              </w:rPr>
              <w:t>Q.</w:t>
            </w:r>
            <w:r w:rsidRPr="00432397">
              <w:rPr>
                <w:rFonts w:ascii="Garamond" w:hAnsi="Garamond"/>
                <w:sz w:val="28"/>
                <w:szCs w:val="28"/>
              </w:rPr>
              <w:t xml:space="preserve"> </w:t>
            </w:r>
            <w:proofErr w:type="spellStart"/>
            <w:r w:rsidRPr="00432397">
              <w:rPr>
                <w:rFonts w:ascii="Garamond" w:hAnsi="Garamond"/>
                <w:sz w:val="28"/>
                <w:szCs w:val="28"/>
              </w:rPr>
              <w:t>Cre</w:t>
            </w:r>
            <w:proofErr w:type="spellEnd"/>
            <w:r w:rsidRPr="00432397">
              <w:rPr>
                <w:rFonts w:ascii="Garamond" w:hAnsi="Garamond"/>
                <w:sz w:val="28"/>
                <w:szCs w:val="28"/>
              </w:rPr>
              <w:t xml:space="preserve"> </w:t>
            </w:r>
            <w:proofErr w:type="spellStart"/>
            <w:r w:rsidRPr="00432397">
              <w:rPr>
                <w:rFonts w:ascii="Garamond" w:hAnsi="Garamond"/>
                <w:sz w:val="28"/>
                <w:szCs w:val="28"/>
              </w:rPr>
              <w:t>elley</w:t>
            </w:r>
            <w:proofErr w:type="spellEnd"/>
            <w:r w:rsidRPr="00432397">
              <w:rPr>
                <w:rFonts w:ascii="Garamond" w:hAnsi="Garamond"/>
                <w:sz w:val="28"/>
                <w:szCs w:val="28"/>
              </w:rPr>
              <w:t xml:space="preserve"> </w:t>
            </w:r>
            <w:proofErr w:type="spellStart"/>
            <w:r w:rsidRPr="00432397">
              <w:rPr>
                <w:rFonts w:ascii="Garamond" w:hAnsi="Garamond"/>
                <w:sz w:val="28"/>
                <w:szCs w:val="28"/>
              </w:rPr>
              <w:t>lishagh</w:t>
            </w:r>
            <w:proofErr w:type="spellEnd"/>
            <w:r w:rsidRPr="00432397">
              <w:rPr>
                <w:rFonts w:ascii="Garamond" w:hAnsi="Garamond"/>
                <w:sz w:val="28"/>
                <w:szCs w:val="28"/>
              </w:rPr>
              <w:t xml:space="preserve"> </w:t>
            </w:r>
            <w:proofErr w:type="spellStart"/>
            <w:r w:rsidRPr="00432397">
              <w:rPr>
                <w:rFonts w:ascii="Garamond" w:hAnsi="Garamond"/>
                <w:sz w:val="28"/>
                <w:szCs w:val="28"/>
              </w:rPr>
              <w:t>fys</w:t>
            </w:r>
            <w:proofErr w:type="spellEnd"/>
            <w:r w:rsidRPr="00432397">
              <w:rPr>
                <w:rFonts w:ascii="Garamond" w:hAnsi="Garamond"/>
                <w:sz w:val="28"/>
                <w:szCs w:val="28"/>
              </w:rPr>
              <w:t xml:space="preserve"> </w:t>
            </w:r>
            <w:proofErr w:type="spellStart"/>
            <w:r w:rsidRPr="00432397">
              <w:rPr>
                <w:rFonts w:ascii="Garamond" w:hAnsi="Garamond"/>
                <w:sz w:val="28"/>
                <w:szCs w:val="28"/>
              </w:rPr>
              <w:t>ve</w:t>
            </w:r>
            <w:proofErr w:type="spellEnd"/>
            <w:r w:rsidRPr="00432397">
              <w:rPr>
                <w:rFonts w:ascii="Garamond" w:hAnsi="Garamond"/>
                <w:sz w:val="28"/>
                <w:szCs w:val="28"/>
              </w:rPr>
              <w:t xml:space="preserve"> ain er, my </w:t>
            </w:r>
            <w:proofErr w:type="spellStart"/>
            <w:r w:rsidRPr="00432397">
              <w:rPr>
                <w:rFonts w:ascii="Garamond" w:hAnsi="Garamond"/>
                <w:sz w:val="28"/>
                <w:szCs w:val="28"/>
              </w:rPr>
              <w:t>chion</w:t>
            </w:r>
            <w:proofErr w:type="spellEnd"/>
            <w:r w:rsidRPr="00432397">
              <w:rPr>
                <w:rFonts w:ascii="Garamond" w:hAnsi="Garamond"/>
                <w:sz w:val="28"/>
                <w:szCs w:val="28"/>
              </w:rPr>
              <w:t xml:space="preserve"> y </w:t>
            </w:r>
            <w:proofErr w:type="spellStart"/>
            <w:r w:rsidRPr="00432397">
              <w:rPr>
                <w:rFonts w:ascii="Garamond" w:hAnsi="Garamond"/>
                <w:sz w:val="28"/>
                <w:szCs w:val="28"/>
              </w:rPr>
              <w:t>Currym</w:t>
            </w:r>
            <w:proofErr w:type="spellEnd"/>
            <w:r w:rsidRPr="00432397">
              <w:rPr>
                <w:rFonts w:ascii="Garamond" w:hAnsi="Garamond"/>
                <w:sz w:val="28"/>
                <w:szCs w:val="28"/>
              </w:rPr>
              <w:t xml:space="preserve"> </w:t>
            </w:r>
            <w:proofErr w:type="spellStart"/>
            <w:r w:rsidRPr="00432397">
              <w:rPr>
                <w:rFonts w:ascii="Garamond" w:hAnsi="Garamond"/>
                <w:sz w:val="28"/>
                <w:szCs w:val="28"/>
              </w:rPr>
              <w:t>shoh</w:t>
            </w:r>
            <w:proofErr w:type="spellEnd"/>
            <w:r w:rsidRPr="00432397">
              <w:rPr>
                <w:rFonts w:ascii="Garamond" w:hAnsi="Garamond"/>
                <w:i/>
                <w:sz w:val="28"/>
                <w:szCs w:val="28"/>
              </w:rPr>
              <w:t> </w:t>
            </w:r>
            <w:r w:rsidRPr="00432397">
              <w:rPr>
                <w:rFonts w:ascii="Garamond" w:hAnsi="Garamond"/>
                <w:sz w:val="28"/>
                <w:szCs w:val="28"/>
              </w:rPr>
              <w:t xml:space="preserve">? </w:t>
            </w:r>
          </w:p>
        </w:tc>
        <w:tc>
          <w:tcPr>
            <w:tcW w:w="3825" w:type="dxa"/>
          </w:tcPr>
          <w:p w14:paraId="792AC774"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Q. </w:t>
            </w:r>
            <w:r w:rsidRPr="008072AD">
              <w:rPr>
                <w:rFonts w:ascii="Garamond" w:hAnsi="Garamond" w:cs="Times New Roman"/>
                <w:i/>
                <w:sz w:val="28"/>
              </w:rPr>
              <w:t>What else should I know concerning this Duty ?</w:t>
            </w:r>
          </w:p>
        </w:tc>
        <w:tc>
          <w:tcPr>
            <w:tcW w:w="0" w:type="auto"/>
          </w:tcPr>
          <w:p w14:paraId="7932A061" w14:textId="77777777" w:rsidR="00432397" w:rsidRPr="008072AD" w:rsidRDefault="00432397" w:rsidP="00DB60C3">
            <w:pPr>
              <w:pStyle w:val="ListParagraph"/>
              <w:ind w:left="0"/>
              <w:rPr>
                <w:rFonts w:ascii="Garamond" w:hAnsi="Garamond" w:cs="Times New Roman"/>
                <w:sz w:val="20"/>
                <w:szCs w:val="20"/>
              </w:rPr>
            </w:pPr>
          </w:p>
        </w:tc>
      </w:tr>
      <w:tr w:rsidR="00432397" w:rsidRPr="008072AD" w14:paraId="15DB976B" w14:textId="77777777" w:rsidTr="004B200B">
        <w:tc>
          <w:tcPr>
            <w:tcW w:w="4253" w:type="dxa"/>
          </w:tcPr>
          <w:p w14:paraId="6FB0CFB2" w14:textId="77777777" w:rsidR="00432397" w:rsidRPr="00EF60BD" w:rsidRDefault="00432397" w:rsidP="00DB60C3">
            <w:pPr>
              <w:pStyle w:val="CM3"/>
              <w:widowControl/>
              <w:spacing w:line="240" w:lineRule="auto"/>
              <w:ind w:firstLine="227"/>
              <w:jc w:val="both"/>
              <w:rPr>
                <w:rFonts w:ascii="Garamond" w:hAnsi="Garamond"/>
                <w:sz w:val="28"/>
                <w:szCs w:val="28"/>
              </w:rPr>
            </w:pPr>
            <w:r w:rsidRPr="00EF60BD">
              <w:rPr>
                <w:rFonts w:ascii="Garamond" w:hAnsi="Garamond"/>
                <w:i/>
                <w:sz w:val="28"/>
                <w:szCs w:val="28"/>
              </w:rPr>
              <w:t xml:space="preserve">A. </w:t>
            </w:r>
            <w:r w:rsidRPr="00EF60BD">
              <w:rPr>
                <w:rFonts w:ascii="Garamond" w:hAnsi="Garamond"/>
                <w:sz w:val="28"/>
                <w:szCs w:val="28"/>
              </w:rPr>
              <w:t xml:space="preserve">Ny </w:t>
            </w:r>
            <w:proofErr w:type="spellStart"/>
            <w:r w:rsidRPr="00EF60BD">
              <w:rPr>
                <w:rFonts w:ascii="Garamond" w:hAnsi="Garamond"/>
                <w:sz w:val="28"/>
                <w:szCs w:val="28"/>
              </w:rPr>
              <w:t>lomarcan</w:t>
            </w:r>
            <w:proofErr w:type="spellEnd"/>
            <w:r w:rsidRPr="00EF60BD">
              <w:rPr>
                <w:rFonts w:ascii="Garamond" w:hAnsi="Garamond"/>
                <w:sz w:val="28"/>
                <w:szCs w:val="28"/>
              </w:rPr>
              <w:t xml:space="preserve"> </w:t>
            </w:r>
            <w:proofErr w:type="spellStart"/>
            <w:r w:rsidRPr="00EF60BD">
              <w:rPr>
                <w:rFonts w:ascii="Garamond" w:hAnsi="Garamond"/>
                <w:sz w:val="28"/>
                <w:szCs w:val="28"/>
              </w:rPr>
              <w:t>tra</w:t>
            </w:r>
            <w:proofErr w:type="spellEnd"/>
            <w:r w:rsidRPr="00EF60BD">
              <w:rPr>
                <w:rFonts w:ascii="Garamond" w:hAnsi="Garamond"/>
                <w:sz w:val="28"/>
                <w:szCs w:val="28"/>
              </w:rPr>
              <w:t xml:space="preserve"> </w:t>
            </w:r>
            <w:proofErr w:type="spellStart"/>
            <w:r w:rsidRPr="00EF60BD">
              <w:rPr>
                <w:rFonts w:ascii="Garamond" w:hAnsi="Garamond"/>
                <w:sz w:val="28"/>
                <w:szCs w:val="28"/>
              </w:rPr>
              <w:t>t’ow</w:t>
            </w:r>
            <w:proofErr w:type="spellEnd"/>
            <w:r w:rsidRPr="00EF60BD">
              <w:rPr>
                <w:rFonts w:ascii="Garamond" w:hAnsi="Garamond"/>
                <w:sz w:val="28"/>
                <w:szCs w:val="28"/>
              </w:rPr>
              <w:t xml:space="preserve"> </w:t>
            </w:r>
            <w:proofErr w:type="spellStart"/>
            <w:r w:rsidRPr="00EF60BD">
              <w:rPr>
                <w:rFonts w:ascii="Garamond" w:hAnsi="Garamond"/>
                <w:sz w:val="28"/>
                <w:szCs w:val="28"/>
              </w:rPr>
              <w:t>prayal</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bee </w:t>
            </w:r>
            <w:proofErr w:type="spellStart"/>
            <w:r w:rsidRPr="00EF60BD">
              <w:rPr>
                <w:rFonts w:ascii="Garamond" w:hAnsi="Garamond"/>
                <w:sz w:val="28"/>
                <w:szCs w:val="28"/>
              </w:rPr>
              <w:t>oo</w:t>
            </w:r>
            <w:proofErr w:type="spellEnd"/>
            <w:r w:rsidRPr="00EF60BD">
              <w:rPr>
                <w:rFonts w:ascii="Garamond" w:hAnsi="Garamond"/>
                <w:sz w:val="28"/>
                <w:szCs w:val="28"/>
              </w:rPr>
              <w:t xml:space="preserve"> </w:t>
            </w:r>
            <w:proofErr w:type="spellStart"/>
            <w:r w:rsidRPr="00EF60BD">
              <w:rPr>
                <w:rFonts w:ascii="Garamond" w:hAnsi="Garamond"/>
                <w:sz w:val="28"/>
                <w:szCs w:val="28"/>
              </w:rPr>
              <w:t>kiarralagh</w:t>
            </w:r>
            <w:proofErr w:type="spellEnd"/>
            <w:r w:rsidRPr="00EF60BD">
              <w:rPr>
                <w:rFonts w:ascii="Garamond" w:hAnsi="Garamond"/>
                <w:sz w:val="28"/>
                <w:szCs w:val="28"/>
              </w:rPr>
              <w:t xml:space="preserve"> </w:t>
            </w:r>
            <w:proofErr w:type="spellStart"/>
            <w:r w:rsidRPr="00EF60BD">
              <w:rPr>
                <w:rFonts w:ascii="Garamond" w:hAnsi="Garamond"/>
                <w:sz w:val="28"/>
                <w:szCs w:val="28"/>
              </w:rPr>
              <w:t>dy</w:t>
            </w:r>
            <w:proofErr w:type="spellEnd"/>
            <w:r w:rsidRPr="00EF60BD">
              <w:rPr>
                <w:rFonts w:ascii="Garamond" w:hAnsi="Garamond"/>
                <w:sz w:val="28"/>
                <w:szCs w:val="28"/>
              </w:rPr>
              <w:t xml:space="preserve"> </w:t>
            </w:r>
            <w:proofErr w:type="spellStart"/>
            <w:r w:rsidRPr="00EF60BD">
              <w:rPr>
                <w:rFonts w:ascii="Garamond" w:hAnsi="Garamond"/>
                <w:sz w:val="28"/>
                <w:szCs w:val="28"/>
              </w:rPr>
              <w:t>yanoo</w:t>
            </w:r>
            <w:proofErr w:type="spellEnd"/>
            <w:r w:rsidRPr="00EF60BD">
              <w:rPr>
                <w:rFonts w:ascii="Garamond" w:hAnsi="Garamond"/>
                <w:sz w:val="28"/>
                <w:szCs w:val="28"/>
              </w:rPr>
              <w:t xml:space="preserve"> e</w:t>
            </w:r>
            <w:r>
              <w:rPr>
                <w:rFonts w:ascii="Garamond" w:hAnsi="Garamond"/>
                <w:sz w:val="28"/>
                <w:szCs w:val="28"/>
              </w:rPr>
              <w:t>h</w:t>
            </w:r>
            <w:r w:rsidRPr="00EF60BD">
              <w:rPr>
                <w:rFonts w:ascii="Garamond" w:hAnsi="Garamond"/>
                <w:sz w:val="28"/>
                <w:szCs w:val="28"/>
              </w:rPr>
              <w:t xml:space="preserve"> </w:t>
            </w:r>
            <w:proofErr w:type="spellStart"/>
            <w:r w:rsidRPr="00EF60BD">
              <w:rPr>
                <w:rFonts w:ascii="Garamond" w:hAnsi="Garamond"/>
                <w:sz w:val="28"/>
                <w:szCs w:val="28"/>
              </w:rPr>
              <w:t>lesh</w:t>
            </w:r>
            <w:proofErr w:type="spellEnd"/>
            <w:r w:rsidRPr="00EF60BD">
              <w:rPr>
                <w:rFonts w:ascii="Garamond" w:hAnsi="Garamond"/>
                <w:sz w:val="28"/>
                <w:szCs w:val="28"/>
              </w:rPr>
              <w:t xml:space="preserve"> </w:t>
            </w:r>
            <w:proofErr w:type="spellStart"/>
            <w:r w:rsidRPr="00EF60BD">
              <w:rPr>
                <w:rFonts w:ascii="Garamond" w:hAnsi="Garamond"/>
                <w:sz w:val="28"/>
                <w:szCs w:val="28"/>
              </w:rPr>
              <w:t>injilid</w:t>
            </w:r>
            <w:proofErr w:type="spellEnd"/>
            <w:r w:rsidRPr="00EF60BD">
              <w:rPr>
                <w:rFonts w:ascii="Garamond" w:hAnsi="Garamond"/>
                <w:sz w:val="28"/>
                <w:szCs w:val="28"/>
              </w:rPr>
              <w:t xml:space="preserve">, gyn </w:t>
            </w:r>
            <w:proofErr w:type="spellStart"/>
            <w:r w:rsidRPr="00EF60BD">
              <w:rPr>
                <w:rFonts w:ascii="Garamond" w:hAnsi="Garamond"/>
                <w:sz w:val="28"/>
                <w:szCs w:val="28"/>
              </w:rPr>
              <w:t>jarood</w:t>
            </w:r>
            <w:proofErr w:type="spellEnd"/>
            <w:r w:rsidRPr="00EF60BD">
              <w:rPr>
                <w:rFonts w:ascii="Garamond" w:hAnsi="Garamond"/>
                <w:sz w:val="28"/>
                <w:szCs w:val="28"/>
              </w:rPr>
              <w:t xml:space="preserve"> </w:t>
            </w:r>
            <w:proofErr w:type="spellStart"/>
            <w:r w:rsidRPr="00EF60BD">
              <w:rPr>
                <w:rFonts w:ascii="Garamond" w:hAnsi="Garamond"/>
                <w:sz w:val="28"/>
                <w:szCs w:val="28"/>
              </w:rPr>
              <w:t>cre’n</w:t>
            </w:r>
            <w:proofErr w:type="spellEnd"/>
            <w:r w:rsidRPr="00EF60BD">
              <w:rPr>
                <w:rFonts w:ascii="Garamond" w:hAnsi="Garamond"/>
                <w:sz w:val="28"/>
                <w:szCs w:val="28"/>
              </w:rPr>
              <w:t xml:space="preserve"> </w:t>
            </w:r>
            <w:proofErr w:type="spellStart"/>
            <w:r w:rsidRPr="00EF60BD">
              <w:rPr>
                <w:rFonts w:ascii="Garamond" w:hAnsi="Garamond"/>
                <w:sz w:val="28"/>
                <w:szCs w:val="28"/>
              </w:rPr>
              <w:t>oydjeeaght</w:t>
            </w:r>
            <w:proofErr w:type="spellEnd"/>
            <w:r w:rsidRPr="00EF60BD">
              <w:rPr>
                <w:rFonts w:ascii="Garamond" w:hAnsi="Garamond"/>
                <w:sz w:val="28"/>
                <w:szCs w:val="28"/>
              </w:rPr>
              <w:t xml:space="preserve"> ta </w:t>
            </w:r>
            <w:proofErr w:type="spellStart"/>
            <w:r w:rsidRPr="00EF60BD">
              <w:rPr>
                <w:rFonts w:ascii="Garamond" w:hAnsi="Garamond"/>
                <w:sz w:val="28"/>
                <w:szCs w:val="28"/>
              </w:rPr>
              <w:t>eddyr</w:t>
            </w:r>
            <w:proofErr w:type="spellEnd"/>
            <w:r w:rsidRPr="00EF60BD">
              <w:rPr>
                <w:rFonts w:ascii="Garamond" w:hAnsi="Garamond"/>
                <w:sz w:val="28"/>
                <w:szCs w:val="28"/>
              </w:rPr>
              <w:t xml:space="preserve"> </w:t>
            </w:r>
            <w:proofErr w:type="spellStart"/>
            <w:r w:rsidRPr="00EF60BD">
              <w:rPr>
                <w:rFonts w:ascii="Garamond" w:hAnsi="Garamond"/>
                <w:sz w:val="28"/>
                <w:szCs w:val="28"/>
              </w:rPr>
              <w:t>Jee</w:t>
            </w:r>
            <w:proofErr w:type="spellEnd"/>
            <w:r w:rsidRPr="00EF60BD">
              <w:rPr>
                <w:rFonts w:ascii="Garamond" w:hAnsi="Garamond"/>
                <w:sz w:val="28"/>
                <w:szCs w:val="28"/>
              </w:rPr>
              <w:t xml:space="preserve"> </w:t>
            </w:r>
            <w:proofErr w:type="spellStart"/>
            <w:r w:rsidRPr="00EF60BD">
              <w:rPr>
                <w:rFonts w:ascii="Garamond" w:hAnsi="Garamond"/>
                <w:sz w:val="28"/>
                <w:szCs w:val="28"/>
              </w:rPr>
              <w:t>t’ayns</w:t>
            </w:r>
            <w:proofErr w:type="spellEnd"/>
            <w:r w:rsidRPr="00EF60BD">
              <w:rPr>
                <w:rFonts w:ascii="Garamond" w:hAnsi="Garamond"/>
                <w:sz w:val="28"/>
                <w:szCs w:val="28"/>
              </w:rPr>
              <w:t xml:space="preserve"> </w:t>
            </w:r>
            <w:proofErr w:type="spellStart"/>
            <w:r w:rsidRPr="00EF60BD">
              <w:rPr>
                <w:rFonts w:ascii="Garamond" w:hAnsi="Garamond"/>
                <w:sz w:val="28"/>
                <w:szCs w:val="28"/>
              </w:rPr>
              <w:t>Niau</w:t>
            </w:r>
            <w:proofErr w:type="spellEnd"/>
            <w:r w:rsidRPr="00EF60BD">
              <w:rPr>
                <w:rFonts w:ascii="Garamond" w:hAnsi="Garamond"/>
                <w:sz w:val="28"/>
                <w:szCs w:val="28"/>
              </w:rPr>
              <w:t xml:space="preserve"> as e </w:t>
            </w:r>
            <w:proofErr w:type="spellStart"/>
            <w:r w:rsidRPr="00EF60BD">
              <w:rPr>
                <w:rFonts w:ascii="Garamond" w:hAnsi="Garamond"/>
                <w:sz w:val="28"/>
                <w:szCs w:val="28"/>
              </w:rPr>
              <w:t>Chreture</w:t>
            </w:r>
            <w:proofErr w:type="spellEnd"/>
            <w:r w:rsidRPr="00EF60BD">
              <w:rPr>
                <w:rFonts w:ascii="Garamond" w:hAnsi="Garamond"/>
                <w:sz w:val="28"/>
                <w:szCs w:val="28"/>
              </w:rPr>
              <w:t xml:space="preserve"> </w:t>
            </w:r>
            <w:proofErr w:type="spellStart"/>
            <w:r w:rsidRPr="00EF60BD">
              <w:rPr>
                <w:rFonts w:ascii="Garamond" w:hAnsi="Garamond"/>
                <w:sz w:val="28"/>
                <w:szCs w:val="28"/>
              </w:rPr>
              <w:t>ymmyrchagh</w:t>
            </w:r>
            <w:proofErr w:type="spellEnd"/>
            <w:r w:rsidRPr="00EF60BD">
              <w:rPr>
                <w:rFonts w:ascii="Garamond" w:hAnsi="Garamond"/>
                <w:sz w:val="28"/>
                <w:szCs w:val="28"/>
              </w:rPr>
              <w:t xml:space="preserve"> </w:t>
            </w:r>
            <w:proofErr w:type="spellStart"/>
            <w:r w:rsidRPr="00EF60BD">
              <w:rPr>
                <w:rFonts w:ascii="Garamond" w:hAnsi="Garamond"/>
                <w:sz w:val="28"/>
                <w:szCs w:val="28"/>
              </w:rPr>
              <w:t>t’er</w:t>
            </w:r>
            <w:proofErr w:type="spellEnd"/>
            <w:r w:rsidRPr="00EF60BD">
              <w:rPr>
                <w:rFonts w:ascii="Garamond" w:hAnsi="Garamond"/>
                <w:sz w:val="28"/>
                <w:szCs w:val="28"/>
              </w:rPr>
              <w:t xml:space="preserve"> y </w:t>
            </w:r>
            <w:proofErr w:type="spellStart"/>
            <w:r w:rsidRPr="00EF60BD">
              <w:rPr>
                <w:rFonts w:ascii="Garamond" w:hAnsi="Garamond"/>
                <w:sz w:val="28"/>
                <w:szCs w:val="28"/>
              </w:rPr>
              <w:t>talloo</w:t>
            </w:r>
            <w:proofErr w:type="spellEnd"/>
            <w:r w:rsidRPr="00EF60BD">
              <w:rPr>
                <w:rFonts w:ascii="Garamond" w:hAnsi="Garamond"/>
                <w:sz w:val="28"/>
                <w:szCs w:val="28"/>
              </w:rPr>
              <w:t xml:space="preserve">. </w:t>
            </w:r>
          </w:p>
        </w:tc>
        <w:tc>
          <w:tcPr>
            <w:tcW w:w="3825" w:type="dxa"/>
          </w:tcPr>
          <w:p w14:paraId="6D1CDEE4" w14:textId="77777777" w:rsidR="00432397" w:rsidRPr="008072AD" w:rsidRDefault="00432397" w:rsidP="00DB60C3">
            <w:pPr>
              <w:pStyle w:val="ListParagraph"/>
              <w:ind w:left="0" w:firstLine="227"/>
              <w:jc w:val="both"/>
              <w:rPr>
                <w:rFonts w:ascii="Garamond" w:hAnsi="Garamond" w:cs="Times New Roman"/>
                <w:i/>
                <w:sz w:val="28"/>
              </w:rPr>
            </w:pPr>
            <w:r w:rsidRPr="008072AD">
              <w:rPr>
                <w:rFonts w:ascii="Garamond" w:hAnsi="Garamond" w:cs="Times New Roman"/>
                <w:sz w:val="28"/>
              </w:rPr>
              <w:t xml:space="preserve">A. </w:t>
            </w:r>
            <w:r w:rsidRPr="008072AD">
              <w:rPr>
                <w:rFonts w:ascii="Garamond" w:hAnsi="Garamond" w:cs="Times New Roman"/>
                <w:i/>
                <w:sz w:val="28"/>
              </w:rPr>
              <w:t xml:space="preserve">Only, that whenever you pray, you take care to do it with </w:t>
            </w:r>
            <w:r w:rsidRPr="008072AD">
              <w:rPr>
                <w:rFonts w:ascii="Garamond" w:hAnsi="Garamond" w:cs="Times New Roman"/>
                <w:sz w:val="28"/>
              </w:rPr>
              <w:t>Reverence</w:t>
            </w:r>
            <w:r w:rsidRPr="008072AD">
              <w:rPr>
                <w:rFonts w:ascii="Garamond" w:hAnsi="Garamond" w:cs="Times New Roman"/>
                <w:i/>
                <w:sz w:val="28"/>
              </w:rPr>
              <w:t>, not forgetting the Distance there is betwixt God who is in Heaven, and his needy Creatures on Earth.</w:t>
            </w:r>
          </w:p>
        </w:tc>
        <w:tc>
          <w:tcPr>
            <w:tcW w:w="0" w:type="auto"/>
          </w:tcPr>
          <w:p w14:paraId="079FBB28" w14:textId="77777777" w:rsidR="00432397" w:rsidRPr="008072AD" w:rsidRDefault="00432397" w:rsidP="00DB60C3">
            <w:pPr>
              <w:pStyle w:val="ListParagraph"/>
              <w:ind w:left="0"/>
              <w:rPr>
                <w:rFonts w:ascii="Garamond" w:hAnsi="Garamond" w:cs="Times New Roman"/>
                <w:sz w:val="20"/>
                <w:szCs w:val="20"/>
              </w:rPr>
            </w:pPr>
          </w:p>
        </w:tc>
      </w:tr>
      <w:tr w:rsidR="003C6310" w:rsidRPr="008072AD" w14:paraId="573EE019" w14:textId="77777777" w:rsidTr="004B200B">
        <w:tc>
          <w:tcPr>
            <w:tcW w:w="4253" w:type="dxa"/>
          </w:tcPr>
          <w:p w14:paraId="244CABF4" w14:textId="77777777" w:rsidR="003C6310" w:rsidRPr="00043B3E" w:rsidRDefault="003C6310" w:rsidP="00DB60C3">
            <w:pPr>
              <w:pStyle w:val="CM3"/>
              <w:widowControl/>
              <w:spacing w:line="240" w:lineRule="auto"/>
              <w:ind w:firstLine="227"/>
              <w:jc w:val="both"/>
              <w:rPr>
                <w:rFonts w:ascii="Garamond" w:hAnsi="Garamond"/>
                <w:sz w:val="28"/>
                <w:szCs w:val="28"/>
              </w:rPr>
            </w:pPr>
            <w:r w:rsidRPr="00043B3E">
              <w:rPr>
                <w:rFonts w:ascii="Garamond" w:hAnsi="Garamond"/>
                <w:sz w:val="28"/>
                <w:szCs w:val="28"/>
              </w:rPr>
              <w:t xml:space="preserve">As </w:t>
            </w:r>
            <w:proofErr w:type="spellStart"/>
            <w:r w:rsidRPr="00043B3E">
              <w:rPr>
                <w:rFonts w:ascii="Garamond" w:hAnsi="Garamond"/>
                <w:sz w:val="28"/>
                <w:szCs w:val="28"/>
              </w:rPr>
              <w:t>ga</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vel</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chooilley</w:t>
            </w:r>
            <w:proofErr w:type="spellEnd"/>
            <w:r w:rsidRPr="00043B3E">
              <w:rPr>
                <w:rFonts w:ascii="Garamond" w:hAnsi="Garamond"/>
                <w:sz w:val="28"/>
                <w:szCs w:val="28"/>
              </w:rPr>
              <w:t xml:space="preserve"> </w:t>
            </w:r>
            <w:proofErr w:type="spellStart"/>
            <w:r w:rsidRPr="00043B3E">
              <w:rPr>
                <w:rFonts w:ascii="Garamond" w:hAnsi="Garamond"/>
                <w:sz w:val="28"/>
                <w:szCs w:val="28"/>
              </w:rPr>
              <w:t>ymmyrkey</w:t>
            </w:r>
            <w:proofErr w:type="spellEnd"/>
            <w:r w:rsidRPr="00043B3E">
              <w:rPr>
                <w:rFonts w:ascii="Garamond" w:hAnsi="Garamond"/>
                <w:sz w:val="28"/>
                <w:szCs w:val="28"/>
              </w:rPr>
              <w:t xml:space="preserve"> </w:t>
            </w:r>
            <w:proofErr w:type="spellStart"/>
            <w:r w:rsidRPr="00043B3E">
              <w:rPr>
                <w:rFonts w:ascii="Garamond" w:hAnsi="Garamond"/>
                <w:sz w:val="28"/>
                <w:szCs w:val="28"/>
              </w:rPr>
              <w:t>mie</w:t>
            </w:r>
            <w:proofErr w:type="spellEnd"/>
            <w:r w:rsidRPr="00043B3E">
              <w:rPr>
                <w:rFonts w:ascii="Garamond" w:hAnsi="Garamond"/>
                <w:sz w:val="28"/>
                <w:szCs w:val="28"/>
              </w:rPr>
              <w:t xml:space="preserve"> </w:t>
            </w:r>
            <w:proofErr w:type="spellStart"/>
            <w:r w:rsidRPr="00043B3E">
              <w:rPr>
                <w:rFonts w:ascii="Garamond" w:hAnsi="Garamond"/>
                <w:sz w:val="28"/>
                <w:szCs w:val="28"/>
              </w:rPr>
              <w:t>ayns</w:t>
            </w:r>
            <w:proofErr w:type="spellEnd"/>
            <w:r w:rsidRPr="00043B3E">
              <w:rPr>
                <w:rFonts w:ascii="Garamond" w:hAnsi="Garamond"/>
                <w:sz w:val="28"/>
                <w:szCs w:val="28"/>
              </w:rPr>
              <w:t xml:space="preserve"> </w:t>
            </w:r>
            <w:proofErr w:type="spellStart"/>
            <w:r w:rsidRPr="00043B3E">
              <w:rPr>
                <w:rFonts w:ascii="Garamond" w:hAnsi="Garamond"/>
                <w:sz w:val="28"/>
                <w:szCs w:val="28"/>
              </w:rPr>
              <w:t>shilley</w:t>
            </w:r>
            <w:proofErr w:type="spellEnd"/>
            <w:r w:rsidRPr="00043B3E">
              <w:rPr>
                <w:rFonts w:ascii="Garamond" w:hAnsi="Garamond"/>
                <w:sz w:val="28"/>
                <w:szCs w:val="28"/>
              </w:rPr>
              <w:t xml:space="preserve"> Yee, my </w:t>
            </w:r>
            <w:proofErr w:type="spellStart"/>
            <w:r w:rsidRPr="00043B3E">
              <w:rPr>
                <w:rFonts w:ascii="Garamond" w:hAnsi="Garamond"/>
                <w:sz w:val="28"/>
                <w:szCs w:val="28"/>
              </w:rPr>
              <w:t>t’an</w:t>
            </w:r>
            <w:proofErr w:type="spellEnd"/>
            <w:r w:rsidRPr="00043B3E">
              <w:rPr>
                <w:rFonts w:ascii="Garamond" w:hAnsi="Garamond"/>
                <w:sz w:val="28"/>
                <w:szCs w:val="28"/>
              </w:rPr>
              <w:t xml:space="preserve"> Cree </w:t>
            </w:r>
            <w:proofErr w:type="spellStart"/>
            <w:r w:rsidRPr="00043B3E">
              <w:rPr>
                <w:rFonts w:ascii="Garamond" w:hAnsi="Garamond"/>
                <w:sz w:val="28"/>
                <w:szCs w:val="28"/>
              </w:rPr>
              <w:t>jeeragh</w:t>
            </w:r>
            <w:proofErr w:type="spellEnd"/>
            <w:r w:rsidRPr="00043B3E">
              <w:rPr>
                <w:rFonts w:ascii="Garamond" w:hAnsi="Garamond"/>
                <w:sz w:val="28"/>
                <w:szCs w:val="28"/>
              </w:rPr>
              <w:t xml:space="preserve">, </w:t>
            </w:r>
            <w:proofErr w:type="spellStart"/>
            <w:r w:rsidRPr="00043B3E">
              <w:rPr>
                <w:rFonts w:ascii="Garamond" w:hAnsi="Garamond"/>
                <w:sz w:val="28"/>
                <w:szCs w:val="28"/>
              </w:rPr>
              <w:t>ny</w:t>
            </w:r>
            <w:proofErr w:type="spellEnd"/>
            <w:r w:rsidRPr="00043B3E">
              <w:rPr>
                <w:rFonts w:ascii="Garamond" w:hAnsi="Garamond"/>
                <w:sz w:val="28"/>
                <w:szCs w:val="28"/>
              </w:rPr>
              <w:t xml:space="preserve"> </w:t>
            </w:r>
            <w:proofErr w:type="spellStart"/>
            <w:r w:rsidRPr="00043B3E">
              <w:rPr>
                <w:rFonts w:ascii="Garamond" w:hAnsi="Garamond"/>
                <w:sz w:val="28"/>
                <w:szCs w:val="28"/>
              </w:rPr>
              <w:t>yei</w:t>
            </w:r>
            <w:proofErr w:type="spellEnd"/>
            <w:r w:rsidRPr="00043B3E">
              <w:rPr>
                <w:rFonts w:ascii="Garamond" w:hAnsi="Garamond"/>
                <w:sz w:val="28"/>
                <w:szCs w:val="28"/>
              </w:rPr>
              <w:t xml:space="preserve"> </w:t>
            </w:r>
            <w:proofErr w:type="spellStart"/>
            <w:r w:rsidRPr="00043B3E">
              <w:rPr>
                <w:rFonts w:ascii="Garamond" w:hAnsi="Garamond"/>
                <w:sz w:val="28"/>
                <w:szCs w:val="28"/>
              </w:rPr>
              <w:t>yn</w:t>
            </w:r>
            <w:proofErr w:type="spellEnd"/>
            <w:r w:rsidRPr="00043B3E">
              <w:rPr>
                <w:rFonts w:ascii="Garamond" w:hAnsi="Garamond"/>
                <w:sz w:val="28"/>
                <w:szCs w:val="28"/>
              </w:rPr>
              <w:t xml:space="preserve"> </w:t>
            </w:r>
            <w:proofErr w:type="spellStart"/>
            <w:r w:rsidRPr="00043B3E">
              <w:rPr>
                <w:rFonts w:ascii="Garamond" w:hAnsi="Garamond"/>
                <w:sz w:val="28"/>
                <w:szCs w:val="28"/>
              </w:rPr>
              <w:t>ymmyrkey</w:t>
            </w:r>
            <w:proofErr w:type="spellEnd"/>
            <w:r w:rsidRPr="00043B3E">
              <w:rPr>
                <w:rFonts w:ascii="Garamond" w:hAnsi="Garamond"/>
                <w:sz w:val="28"/>
                <w:szCs w:val="28"/>
              </w:rPr>
              <w:t xml:space="preserve"> </w:t>
            </w:r>
            <w:proofErr w:type="spellStart"/>
            <w:r w:rsidRPr="00043B3E">
              <w:rPr>
                <w:rFonts w:ascii="Garamond" w:hAnsi="Garamond"/>
                <w:sz w:val="28"/>
                <w:szCs w:val="28"/>
              </w:rPr>
              <w:t>sinshley</w:t>
            </w:r>
            <w:proofErr w:type="spellEnd"/>
            <w:r w:rsidRPr="00043B3E">
              <w:rPr>
                <w:rFonts w:ascii="Garamond" w:hAnsi="Garamond"/>
                <w:sz w:val="28"/>
                <w:szCs w:val="28"/>
              </w:rPr>
              <w:t xml:space="preserve"> </w:t>
            </w:r>
            <w:proofErr w:type="spellStart"/>
            <w:r w:rsidRPr="00043B3E">
              <w:rPr>
                <w:rFonts w:ascii="Garamond" w:hAnsi="Garamond"/>
                <w:sz w:val="28"/>
                <w:szCs w:val="28"/>
              </w:rPr>
              <w:t>ooilley</w:t>
            </w:r>
            <w:proofErr w:type="spellEnd"/>
            <w:r w:rsidRPr="00043B3E">
              <w:rPr>
                <w:rFonts w:ascii="Garamond" w:hAnsi="Garamond"/>
                <w:sz w:val="28"/>
                <w:szCs w:val="28"/>
              </w:rPr>
              <w:t xml:space="preserve"> share er </w:t>
            </w:r>
            <w:proofErr w:type="spellStart"/>
            <w:r w:rsidRPr="00043B3E">
              <w:rPr>
                <w:rFonts w:ascii="Garamond" w:hAnsi="Garamond"/>
                <w:sz w:val="28"/>
                <w:szCs w:val="28"/>
              </w:rPr>
              <w:t>nyn</w:t>
            </w:r>
            <w:proofErr w:type="spellEnd"/>
            <w:r w:rsidRPr="00043B3E">
              <w:rPr>
                <w:rFonts w:ascii="Garamond" w:hAnsi="Garamond"/>
                <w:sz w:val="28"/>
                <w:szCs w:val="28"/>
              </w:rPr>
              <w:t xml:space="preserve"> son </w:t>
            </w:r>
            <w:proofErr w:type="spellStart"/>
            <w:r w:rsidRPr="00043B3E">
              <w:rPr>
                <w:rFonts w:ascii="Garamond" w:hAnsi="Garamond"/>
                <w:sz w:val="28"/>
                <w:szCs w:val="28"/>
              </w:rPr>
              <w:t>Peccee</w:t>
            </w:r>
            <w:proofErr w:type="spellEnd"/>
            <w:r w:rsidRPr="00043B3E">
              <w:rPr>
                <w:rFonts w:ascii="Garamond" w:hAnsi="Garamond"/>
                <w:sz w:val="28"/>
                <w:szCs w:val="28"/>
              </w:rPr>
              <w:t xml:space="preserve"> </w:t>
            </w:r>
            <w:proofErr w:type="spellStart"/>
            <w:r w:rsidRPr="00043B3E">
              <w:rPr>
                <w:rFonts w:ascii="Garamond" w:hAnsi="Garamond"/>
                <w:sz w:val="28"/>
                <w:szCs w:val="28"/>
              </w:rPr>
              <w:t>treih</w:t>
            </w:r>
            <w:proofErr w:type="spellEnd"/>
            <w:r w:rsidRPr="00043B3E">
              <w:rPr>
                <w:rFonts w:ascii="Garamond" w:hAnsi="Garamond"/>
                <w:sz w:val="28"/>
                <w:szCs w:val="28"/>
              </w:rPr>
              <w:t xml:space="preserve">, </w:t>
            </w:r>
            <w:proofErr w:type="spellStart"/>
            <w:r w:rsidRPr="00043B3E">
              <w:rPr>
                <w:rFonts w:ascii="Garamond" w:hAnsi="Garamond"/>
                <w:sz w:val="28"/>
                <w:szCs w:val="28"/>
              </w:rPr>
              <w:t>tra</w:t>
            </w:r>
            <w:proofErr w:type="spellEnd"/>
            <w:r w:rsidRPr="00043B3E">
              <w:rPr>
                <w:rFonts w:ascii="Garamond" w:hAnsi="Garamond"/>
                <w:sz w:val="28"/>
                <w:szCs w:val="28"/>
              </w:rPr>
              <w:t xml:space="preserve"> ta shin </w:t>
            </w:r>
            <w:proofErr w:type="spellStart"/>
            <w:r w:rsidRPr="00043B3E">
              <w:rPr>
                <w:rFonts w:ascii="Garamond" w:hAnsi="Garamond"/>
                <w:sz w:val="28"/>
                <w:szCs w:val="28"/>
              </w:rPr>
              <w:t>cheet</w:t>
            </w:r>
            <w:proofErr w:type="spellEnd"/>
            <w:r w:rsidRPr="00043B3E">
              <w:rPr>
                <w:rFonts w:ascii="Garamond" w:hAnsi="Garamond"/>
                <w:sz w:val="28"/>
                <w:szCs w:val="28"/>
              </w:rPr>
              <w:t xml:space="preserve"> </w:t>
            </w:r>
            <w:proofErr w:type="spellStart"/>
            <w:r w:rsidRPr="00043B3E">
              <w:rPr>
                <w:rFonts w:ascii="Garamond" w:hAnsi="Garamond"/>
                <w:sz w:val="28"/>
                <w:szCs w:val="28"/>
              </w:rPr>
              <w:t>kiongoyrt</w:t>
            </w:r>
            <w:proofErr w:type="spellEnd"/>
            <w:r w:rsidRPr="00043B3E">
              <w:rPr>
                <w:rFonts w:ascii="Garamond" w:hAnsi="Garamond"/>
                <w:sz w:val="28"/>
                <w:szCs w:val="28"/>
              </w:rPr>
              <w:t xml:space="preserve"> </w:t>
            </w:r>
            <w:proofErr w:type="spellStart"/>
            <w:r w:rsidRPr="00043B3E">
              <w:rPr>
                <w:rFonts w:ascii="Garamond" w:hAnsi="Garamond"/>
                <w:sz w:val="28"/>
                <w:szCs w:val="28"/>
              </w:rPr>
              <w:t>rish</w:t>
            </w:r>
            <w:proofErr w:type="spellEnd"/>
            <w:r w:rsidRPr="00043B3E">
              <w:rPr>
                <w:rFonts w:ascii="Garamond" w:hAnsi="Garamond"/>
                <w:sz w:val="28"/>
                <w:szCs w:val="28"/>
              </w:rPr>
              <w:t xml:space="preserve"> y </w:t>
            </w:r>
            <w:proofErr w:type="spellStart"/>
            <w:r w:rsidRPr="00043B3E">
              <w:rPr>
                <w:rFonts w:ascii="Garamond" w:hAnsi="Garamond"/>
                <w:sz w:val="28"/>
                <w:szCs w:val="28"/>
              </w:rPr>
              <w:t>Jee</w:t>
            </w:r>
            <w:proofErr w:type="spellEnd"/>
            <w:r w:rsidRPr="00043B3E">
              <w:rPr>
                <w:rFonts w:ascii="Garamond" w:hAnsi="Garamond"/>
                <w:sz w:val="28"/>
                <w:szCs w:val="28"/>
              </w:rPr>
              <w:t xml:space="preserve"> </w:t>
            </w:r>
            <w:proofErr w:type="spellStart"/>
            <w:r w:rsidRPr="00043B3E">
              <w:rPr>
                <w:rFonts w:ascii="Garamond" w:hAnsi="Garamond"/>
                <w:sz w:val="28"/>
                <w:szCs w:val="28"/>
              </w:rPr>
              <w:t>smoo</w:t>
            </w:r>
            <w:proofErr w:type="spellEnd"/>
            <w:r w:rsidRPr="00043B3E">
              <w:rPr>
                <w:rFonts w:ascii="Garamond" w:hAnsi="Garamond"/>
                <w:sz w:val="28"/>
                <w:szCs w:val="28"/>
              </w:rPr>
              <w:t xml:space="preserve"> </w:t>
            </w:r>
            <w:proofErr w:type="spellStart"/>
            <w:r w:rsidRPr="00043B3E">
              <w:rPr>
                <w:rFonts w:ascii="Garamond" w:hAnsi="Garamond"/>
                <w:sz w:val="28"/>
                <w:szCs w:val="28"/>
              </w:rPr>
              <w:t>Syrjey</w:t>
            </w:r>
            <w:proofErr w:type="spellEnd"/>
            <w:r w:rsidRPr="00043B3E">
              <w:rPr>
                <w:rFonts w:ascii="Garamond" w:hAnsi="Garamond"/>
                <w:sz w:val="28"/>
                <w:szCs w:val="28"/>
              </w:rPr>
              <w:t xml:space="preserve">. </w:t>
            </w:r>
          </w:p>
        </w:tc>
        <w:tc>
          <w:tcPr>
            <w:tcW w:w="3825" w:type="dxa"/>
          </w:tcPr>
          <w:p w14:paraId="2C6D7F71" w14:textId="77777777" w:rsidR="003C6310" w:rsidRPr="008072AD" w:rsidRDefault="003C6310" w:rsidP="00DB60C3">
            <w:pPr>
              <w:pStyle w:val="ListParagraph"/>
              <w:ind w:left="0" w:firstLine="227"/>
              <w:jc w:val="both"/>
              <w:rPr>
                <w:rFonts w:ascii="Garamond" w:hAnsi="Garamond" w:cs="Times New Roman"/>
                <w:i/>
                <w:sz w:val="28"/>
              </w:rPr>
            </w:pPr>
            <w:r w:rsidRPr="008072AD">
              <w:rPr>
                <w:rFonts w:ascii="Garamond" w:hAnsi="Garamond" w:cs="Times New Roman"/>
                <w:i/>
                <w:sz w:val="28"/>
              </w:rPr>
              <w:t>And though all Postures are acceptable to God, if the Heart be right</w:t>
            </w:r>
            <w:r w:rsidRPr="008072AD">
              <w:rPr>
                <w:rFonts w:ascii="Garamond" w:hAnsi="Garamond" w:cs="Times New Roman"/>
                <w:sz w:val="28"/>
              </w:rPr>
              <w:t> ;</w:t>
            </w:r>
            <w:r w:rsidRPr="008072AD">
              <w:rPr>
                <w:rFonts w:ascii="Garamond" w:hAnsi="Garamond" w:cs="Times New Roman"/>
                <w:i/>
                <w:sz w:val="28"/>
              </w:rPr>
              <w:t xml:space="preserve"> yet the most humble will best become </w:t>
            </w:r>
            <w:r w:rsidRPr="008072AD">
              <w:rPr>
                <w:rFonts w:ascii="Garamond" w:hAnsi="Garamond" w:cs="Times New Roman"/>
                <w:sz w:val="28"/>
              </w:rPr>
              <w:t xml:space="preserve">us miserable Sinners, </w:t>
            </w:r>
            <w:r w:rsidRPr="008072AD">
              <w:rPr>
                <w:rFonts w:ascii="Garamond" w:hAnsi="Garamond" w:cs="Times New Roman"/>
                <w:i/>
                <w:sz w:val="28"/>
              </w:rPr>
              <w:t xml:space="preserve">when we come before the </w:t>
            </w:r>
            <w:r w:rsidRPr="008072AD">
              <w:rPr>
                <w:rFonts w:ascii="Garamond" w:hAnsi="Garamond" w:cs="Times New Roman"/>
                <w:sz w:val="28"/>
              </w:rPr>
              <w:t>most High God.</w:t>
            </w:r>
          </w:p>
        </w:tc>
        <w:tc>
          <w:tcPr>
            <w:tcW w:w="0" w:type="auto"/>
          </w:tcPr>
          <w:p w14:paraId="7FBED6AE" w14:textId="77777777" w:rsidR="003C6310" w:rsidRPr="008072AD" w:rsidRDefault="003C6310" w:rsidP="00DB60C3">
            <w:pPr>
              <w:pStyle w:val="ListParagraph"/>
              <w:ind w:left="0"/>
              <w:rPr>
                <w:rFonts w:ascii="Garamond" w:hAnsi="Garamond" w:cs="Times New Roman"/>
                <w:i/>
                <w:sz w:val="20"/>
                <w:szCs w:val="20"/>
              </w:rPr>
            </w:pPr>
          </w:p>
        </w:tc>
      </w:tr>
      <w:tr w:rsidR="003C6310" w:rsidRPr="008072AD" w14:paraId="71BD66AA" w14:textId="77777777" w:rsidTr="004B200B">
        <w:tc>
          <w:tcPr>
            <w:tcW w:w="4253" w:type="dxa"/>
          </w:tcPr>
          <w:p w14:paraId="222807E9" w14:textId="77777777" w:rsidR="003C6310" w:rsidRPr="00043B3E" w:rsidRDefault="003C6310" w:rsidP="00DB60C3">
            <w:pPr>
              <w:pStyle w:val="CM3"/>
              <w:widowControl/>
              <w:spacing w:line="240" w:lineRule="auto"/>
              <w:ind w:firstLine="227"/>
              <w:jc w:val="both"/>
              <w:rPr>
                <w:rFonts w:ascii="Garamond" w:hAnsi="Garamond"/>
                <w:i/>
                <w:sz w:val="28"/>
                <w:szCs w:val="28"/>
              </w:rPr>
            </w:pPr>
            <w:r w:rsidRPr="00043B3E">
              <w:rPr>
                <w:rFonts w:ascii="Garamond" w:hAnsi="Garamond"/>
                <w:sz w:val="28"/>
                <w:szCs w:val="28"/>
              </w:rPr>
              <w:t xml:space="preserve">As er </w:t>
            </w:r>
            <w:proofErr w:type="spellStart"/>
            <w:r w:rsidRPr="00043B3E">
              <w:rPr>
                <w:rFonts w:ascii="Garamond" w:hAnsi="Garamond"/>
                <w:sz w:val="28"/>
                <w:szCs w:val="28"/>
              </w:rPr>
              <w:t>skyn</w:t>
            </w:r>
            <w:proofErr w:type="spellEnd"/>
            <w:r w:rsidRPr="00043B3E">
              <w:rPr>
                <w:rFonts w:ascii="Garamond" w:hAnsi="Garamond"/>
                <w:sz w:val="28"/>
                <w:szCs w:val="28"/>
              </w:rPr>
              <w:t xml:space="preserve"> </w:t>
            </w:r>
            <w:proofErr w:type="spellStart"/>
            <w:r w:rsidRPr="00043B3E">
              <w:rPr>
                <w:rFonts w:ascii="Garamond" w:hAnsi="Garamond"/>
                <w:sz w:val="28"/>
                <w:szCs w:val="28"/>
              </w:rPr>
              <w:t>dagh</w:t>
            </w:r>
            <w:proofErr w:type="spellEnd"/>
            <w:r w:rsidRPr="00043B3E">
              <w:rPr>
                <w:rFonts w:ascii="Garamond" w:hAnsi="Garamond"/>
                <w:sz w:val="28"/>
                <w:szCs w:val="28"/>
              </w:rPr>
              <w:t xml:space="preserve"> nee, </w:t>
            </w:r>
            <w:proofErr w:type="spellStart"/>
            <w:r w:rsidRPr="00043B3E">
              <w:rPr>
                <w:rFonts w:ascii="Garamond" w:hAnsi="Garamond"/>
                <w:sz w:val="28"/>
                <w:szCs w:val="28"/>
              </w:rPr>
              <w:t>gou</w:t>
            </w:r>
            <w:proofErr w:type="spellEnd"/>
            <w:r w:rsidRPr="00043B3E">
              <w:rPr>
                <w:rFonts w:ascii="Garamond" w:hAnsi="Garamond"/>
                <w:sz w:val="28"/>
                <w:szCs w:val="28"/>
              </w:rPr>
              <w:t xml:space="preserve"> </w:t>
            </w:r>
            <w:proofErr w:type="spellStart"/>
            <w:r w:rsidRPr="00043B3E">
              <w:rPr>
                <w:rFonts w:ascii="Garamond" w:hAnsi="Garamond"/>
                <w:sz w:val="28"/>
                <w:szCs w:val="28"/>
              </w:rPr>
              <w:t>kiarrail</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jean </w:t>
            </w:r>
            <w:proofErr w:type="spellStart"/>
            <w:r w:rsidRPr="00043B3E">
              <w:rPr>
                <w:rFonts w:ascii="Garamond" w:hAnsi="Garamond"/>
                <w:sz w:val="28"/>
                <w:szCs w:val="28"/>
              </w:rPr>
              <w:t>oo</w:t>
            </w:r>
            <w:proofErr w:type="spellEnd"/>
            <w:r w:rsidRPr="00043B3E">
              <w:rPr>
                <w:rFonts w:ascii="Garamond" w:hAnsi="Garamond"/>
                <w:sz w:val="28"/>
                <w:szCs w:val="28"/>
              </w:rPr>
              <w:t xml:space="preserve"> </w:t>
            </w:r>
            <w:proofErr w:type="spellStart"/>
            <w:r w:rsidRPr="00043B3E">
              <w:rPr>
                <w:rFonts w:ascii="Garamond" w:hAnsi="Garamond"/>
                <w:sz w:val="28"/>
                <w:szCs w:val="28"/>
              </w:rPr>
              <w:t>beaghey</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mie</w:t>
            </w:r>
            <w:proofErr w:type="spellEnd"/>
            <w:r w:rsidRPr="00043B3E">
              <w:rPr>
                <w:rFonts w:ascii="Garamond" w:hAnsi="Garamond"/>
                <w:sz w:val="28"/>
                <w:szCs w:val="28"/>
              </w:rPr>
              <w:t xml:space="preserve">, </w:t>
            </w:r>
            <w:proofErr w:type="spellStart"/>
            <w:r w:rsidRPr="00043B3E">
              <w:rPr>
                <w:rFonts w:ascii="Garamond" w:hAnsi="Garamond"/>
                <w:sz w:val="28"/>
                <w:szCs w:val="28"/>
              </w:rPr>
              <w:t>chammah</w:t>
            </w:r>
            <w:proofErr w:type="spellEnd"/>
            <w:r w:rsidRPr="00043B3E">
              <w:rPr>
                <w:rFonts w:ascii="Garamond" w:hAnsi="Garamond"/>
                <w:sz w:val="28"/>
                <w:szCs w:val="28"/>
              </w:rPr>
              <w:t xml:space="preserve"> as </w:t>
            </w:r>
            <w:proofErr w:type="spellStart"/>
            <w:r w:rsidRPr="00043B3E">
              <w:rPr>
                <w:rFonts w:ascii="Garamond" w:hAnsi="Garamond"/>
                <w:sz w:val="28"/>
                <w:szCs w:val="28"/>
              </w:rPr>
              <w:t>guee</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mie</w:t>
            </w:r>
            <w:proofErr w:type="spellEnd"/>
            <w:r w:rsidRPr="00043B3E">
              <w:rPr>
                <w:rFonts w:ascii="Garamond" w:hAnsi="Garamond"/>
                <w:sz w:val="28"/>
                <w:szCs w:val="28"/>
              </w:rPr>
              <w:t>,</w:t>
            </w:r>
            <w:r w:rsidRPr="00043B3E">
              <w:rPr>
                <w:rFonts w:ascii="Garamond" w:hAnsi="Garamond"/>
                <w:i/>
                <w:sz w:val="28"/>
                <w:szCs w:val="28"/>
              </w:rPr>
              <w:t xml:space="preserve"> my ta </w:t>
            </w:r>
            <w:proofErr w:type="spellStart"/>
            <w:r w:rsidRPr="00043B3E">
              <w:rPr>
                <w:rFonts w:ascii="Garamond" w:hAnsi="Garamond"/>
                <w:i/>
                <w:sz w:val="28"/>
                <w:szCs w:val="28"/>
              </w:rPr>
              <w:t>dooinney</w:t>
            </w:r>
            <w:proofErr w:type="spellEnd"/>
            <w:r w:rsidRPr="00043B3E">
              <w:rPr>
                <w:rFonts w:ascii="Garamond" w:hAnsi="Garamond"/>
                <w:i/>
                <w:sz w:val="28"/>
                <w:szCs w:val="28"/>
              </w:rPr>
              <w:t xml:space="preserve"> </w:t>
            </w:r>
            <w:proofErr w:type="spellStart"/>
            <w:r w:rsidRPr="00043B3E">
              <w:rPr>
                <w:rFonts w:ascii="Garamond" w:hAnsi="Garamond"/>
                <w:i/>
                <w:sz w:val="28"/>
                <w:szCs w:val="28"/>
              </w:rPr>
              <w:t>erbee</w:t>
            </w:r>
            <w:proofErr w:type="spellEnd"/>
            <w:r w:rsidRPr="00043B3E">
              <w:rPr>
                <w:rFonts w:ascii="Garamond" w:hAnsi="Garamond"/>
                <w:i/>
                <w:sz w:val="28"/>
                <w:szCs w:val="28"/>
              </w:rPr>
              <w:t xml:space="preserve"> cur </w:t>
            </w:r>
            <w:proofErr w:type="spellStart"/>
            <w:r w:rsidRPr="00043B3E">
              <w:rPr>
                <w:rFonts w:ascii="Garamond" w:hAnsi="Garamond"/>
                <w:i/>
                <w:sz w:val="28"/>
                <w:szCs w:val="28"/>
              </w:rPr>
              <w:t>ammys</w:t>
            </w:r>
            <w:proofErr w:type="spellEnd"/>
            <w:r w:rsidRPr="00043B3E">
              <w:rPr>
                <w:rFonts w:ascii="Garamond" w:hAnsi="Garamond"/>
                <w:i/>
                <w:sz w:val="28"/>
                <w:szCs w:val="28"/>
              </w:rPr>
              <w:t xml:space="preserve"> da </w:t>
            </w:r>
            <w:proofErr w:type="spellStart"/>
            <w:r w:rsidRPr="00043B3E">
              <w:rPr>
                <w:rFonts w:ascii="Garamond" w:hAnsi="Garamond"/>
                <w:i/>
                <w:sz w:val="28"/>
                <w:szCs w:val="28"/>
              </w:rPr>
              <w:t>Jee</w:t>
            </w:r>
            <w:proofErr w:type="spellEnd"/>
            <w:r w:rsidRPr="00043B3E">
              <w:rPr>
                <w:rFonts w:ascii="Garamond" w:hAnsi="Garamond"/>
                <w:i/>
                <w:sz w:val="28"/>
                <w:szCs w:val="28"/>
              </w:rPr>
              <w:t xml:space="preserve">, as </w:t>
            </w:r>
            <w:proofErr w:type="spellStart"/>
            <w:r w:rsidRPr="00043B3E">
              <w:rPr>
                <w:rFonts w:ascii="Garamond" w:hAnsi="Garamond"/>
                <w:i/>
                <w:sz w:val="28"/>
                <w:szCs w:val="28"/>
              </w:rPr>
              <w:t>janoo</w:t>
            </w:r>
            <w:proofErr w:type="spellEnd"/>
            <w:r w:rsidRPr="00043B3E">
              <w:rPr>
                <w:rFonts w:ascii="Garamond" w:hAnsi="Garamond"/>
                <w:i/>
                <w:sz w:val="28"/>
                <w:szCs w:val="28"/>
              </w:rPr>
              <w:t xml:space="preserve"> e </w:t>
            </w:r>
            <w:proofErr w:type="spellStart"/>
            <w:r w:rsidRPr="00043B3E">
              <w:rPr>
                <w:rFonts w:ascii="Garamond" w:hAnsi="Garamond"/>
                <w:i/>
                <w:sz w:val="28"/>
                <w:szCs w:val="28"/>
              </w:rPr>
              <w:t>aigney</w:t>
            </w:r>
            <w:proofErr w:type="spellEnd"/>
            <w:r w:rsidRPr="00043B3E">
              <w:rPr>
                <w:rFonts w:ascii="Garamond" w:hAnsi="Garamond"/>
                <w:i/>
                <w:sz w:val="28"/>
                <w:szCs w:val="28"/>
              </w:rPr>
              <w:t xml:space="preserve">, </w:t>
            </w:r>
            <w:proofErr w:type="spellStart"/>
            <w:r w:rsidRPr="00043B3E">
              <w:rPr>
                <w:rFonts w:ascii="Garamond" w:hAnsi="Garamond"/>
                <w:i/>
                <w:sz w:val="28"/>
                <w:szCs w:val="28"/>
              </w:rPr>
              <w:t>rish</w:t>
            </w:r>
            <w:proofErr w:type="spellEnd"/>
            <w:r w:rsidRPr="00043B3E">
              <w:rPr>
                <w:rFonts w:ascii="Garamond" w:hAnsi="Garamond"/>
                <w:i/>
                <w:sz w:val="28"/>
                <w:szCs w:val="28"/>
              </w:rPr>
              <w:t xml:space="preserve"> </w:t>
            </w:r>
            <w:proofErr w:type="spellStart"/>
            <w:r w:rsidRPr="00043B3E">
              <w:rPr>
                <w:rFonts w:ascii="Garamond" w:hAnsi="Garamond"/>
                <w:i/>
                <w:sz w:val="28"/>
                <w:szCs w:val="28"/>
              </w:rPr>
              <w:t>shen</w:t>
            </w:r>
            <w:proofErr w:type="spellEnd"/>
            <w:r w:rsidRPr="00043B3E">
              <w:rPr>
                <w:rFonts w:ascii="Garamond" w:hAnsi="Garamond"/>
                <w:i/>
                <w:sz w:val="28"/>
                <w:szCs w:val="28"/>
              </w:rPr>
              <w:t xml:space="preserve"> </w:t>
            </w:r>
            <w:proofErr w:type="spellStart"/>
            <w:r w:rsidRPr="00043B3E">
              <w:rPr>
                <w:rFonts w:ascii="Garamond" w:hAnsi="Garamond"/>
                <w:i/>
                <w:sz w:val="28"/>
                <w:szCs w:val="28"/>
              </w:rPr>
              <w:t>Te</w:t>
            </w:r>
            <w:proofErr w:type="spellEnd"/>
            <w:r w:rsidRPr="00043B3E">
              <w:rPr>
                <w:rFonts w:ascii="Garamond" w:hAnsi="Garamond"/>
                <w:i/>
                <w:sz w:val="28"/>
                <w:szCs w:val="28"/>
              </w:rPr>
              <w:t xml:space="preserve"> </w:t>
            </w:r>
            <w:proofErr w:type="spellStart"/>
            <w:r w:rsidRPr="00043B3E">
              <w:rPr>
                <w:rFonts w:ascii="Garamond" w:hAnsi="Garamond"/>
                <w:i/>
                <w:sz w:val="28"/>
                <w:szCs w:val="28"/>
              </w:rPr>
              <w:t>geashtagh</w:t>
            </w:r>
            <w:proofErr w:type="spellEnd"/>
            <w:r w:rsidRPr="00043B3E">
              <w:rPr>
                <w:rFonts w:ascii="Garamond" w:hAnsi="Garamond"/>
                <w:i/>
                <w:sz w:val="28"/>
                <w:szCs w:val="28"/>
              </w:rPr>
              <w:t xml:space="preserve">. </w:t>
            </w:r>
          </w:p>
        </w:tc>
        <w:tc>
          <w:tcPr>
            <w:tcW w:w="3825" w:type="dxa"/>
          </w:tcPr>
          <w:p w14:paraId="74C42D8A" w14:textId="77777777" w:rsidR="003C6310" w:rsidRPr="008072AD" w:rsidRDefault="003C6310" w:rsidP="00DB60C3">
            <w:pPr>
              <w:pStyle w:val="ListParagraph"/>
              <w:ind w:left="0" w:firstLine="227"/>
              <w:jc w:val="both"/>
              <w:rPr>
                <w:rFonts w:ascii="Garamond" w:hAnsi="Garamond" w:cs="Times New Roman"/>
                <w:sz w:val="28"/>
              </w:rPr>
            </w:pPr>
            <w:r w:rsidRPr="008072AD">
              <w:rPr>
                <w:rFonts w:ascii="Garamond" w:hAnsi="Garamond" w:cs="Times New Roman"/>
                <w:i/>
                <w:sz w:val="28"/>
              </w:rPr>
              <w:t xml:space="preserve">And above all things take care that you live well, as well as pray : </w:t>
            </w:r>
            <w:r w:rsidRPr="008072AD">
              <w:rPr>
                <w:rFonts w:ascii="Garamond" w:hAnsi="Garamond" w:cs="Times New Roman"/>
                <w:sz w:val="28"/>
              </w:rPr>
              <w:t>If any Man be a Worshipper of God, and doth his Will, him he heareth.</w:t>
            </w:r>
            <w:r w:rsidRPr="008072AD">
              <w:rPr>
                <w:rFonts w:ascii="Garamond" w:hAnsi="Garamond" w:cs="Times New Roman"/>
                <w:i/>
                <w:sz w:val="28"/>
              </w:rPr>
              <w:t xml:space="preserve"> </w:t>
            </w:r>
          </w:p>
        </w:tc>
        <w:tc>
          <w:tcPr>
            <w:tcW w:w="0" w:type="auto"/>
          </w:tcPr>
          <w:p w14:paraId="2513F44E" w14:textId="77777777" w:rsidR="003C6310" w:rsidRDefault="003C6310" w:rsidP="00DB60C3">
            <w:pPr>
              <w:pStyle w:val="ListParagraph"/>
              <w:ind w:left="0"/>
              <w:rPr>
                <w:rFonts w:ascii="Garamond" w:hAnsi="Garamond" w:cs="Times New Roman"/>
                <w:sz w:val="20"/>
                <w:szCs w:val="20"/>
              </w:rPr>
            </w:pPr>
          </w:p>
          <w:p w14:paraId="099020D7" w14:textId="77777777" w:rsidR="003C6310" w:rsidRDefault="003C6310" w:rsidP="00DB60C3">
            <w:pPr>
              <w:pStyle w:val="ListParagraph"/>
              <w:ind w:left="0"/>
              <w:rPr>
                <w:rFonts w:ascii="Garamond" w:hAnsi="Garamond" w:cs="Times New Roman"/>
                <w:sz w:val="20"/>
                <w:szCs w:val="20"/>
              </w:rPr>
            </w:pPr>
          </w:p>
          <w:p w14:paraId="79489D09" w14:textId="77777777" w:rsidR="003C6310" w:rsidRPr="003C6310" w:rsidRDefault="00B75EA9" w:rsidP="00DB60C3">
            <w:pPr>
              <w:pStyle w:val="ListParagraph"/>
              <w:ind w:left="0"/>
              <w:rPr>
                <w:rFonts w:ascii="Garamond" w:hAnsi="Garamond" w:cs="Times New Roman"/>
                <w:sz w:val="20"/>
                <w:szCs w:val="20"/>
              </w:rPr>
            </w:pPr>
            <w:r>
              <w:rPr>
                <w:rFonts w:ascii="Garamond" w:hAnsi="Garamond" w:cs="Times New Roman"/>
                <w:sz w:val="20"/>
                <w:szCs w:val="20"/>
              </w:rPr>
              <w:t>Jo.</w:t>
            </w:r>
            <w:r w:rsidR="003C6310">
              <w:rPr>
                <w:rFonts w:ascii="Garamond" w:hAnsi="Garamond" w:cs="Times New Roman"/>
                <w:sz w:val="20"/>
                <w:szCs w:val="20"/>
              </w:rPr>
              <w:t> 9. 31.</w:t>
            </w:r>
          </w:p>
        </w:tc>
      </w:tr>
      <w:tr w:rsidR="003C6310" w:rsidRPr="008072AD" w14:paraId="76F2393D" w14:textId="77777777" w:rsidTr="004B200B">
        <w:tc>
          <w:tcPr>
            <w:tcW w:w="4253" w:type="dxa"/>
          </w:tcPr>
          <w:p w14:paraId="0A188677" w14:textId="77777777" w:rsidR="003C6310" w:rsidRPr="00043B3E" w:rsidRDefault="003C6310" w:rsidP="00DB60C3">
            <w:pPr>
              <w:pStyle w:val="CM3"/>
              <w:widowControl/>
              <w:spacing w:line="240" w:lineRule="auto"/>
              <w:ind w:firstLine="227"/>
              <w:jc w:val="both"/>
              <w:rPr>
                <w:rFonts w:ascii="Garamond" w:hAnsi="Garamond"/>
                <w:i/>
                <w:sz w:val="28"/>
                <w:szCs w:val="28"/>
              </w:rPr>
            </w:pPr>
            <w:r w:rsidRPr="00043B3E">
              <w:rPr>
                <w:rFonts w:ascii="Garamond" w:hAnsi="Garamond"/>
                <w:sz w:val="28"/>
                <w:szCs w:val="28"/>
              </w:rPr>
              <w:t xml:space="preserve">As </w:t>
            </w:r>
            <w:proofErr w:type="spellStart"/>
            <w:r w:rsidRPr="00043B3E">
              <w:rPr>
                <w:rFonts w:ascii="Garamond" w:hAnsi="Garamond"/>
                <w:sz w:val="28"/>
                <w:szCs w:val="28"/>
              </w:rPr>
              <w:t>eisht</w:t>
            </w:r>
            <w:proofErr w:type="spellEnd"/>
            <w:r w:rsidRPr="00043B3E">
              <w:rPr>
                <w:rFonts w:ascii="Garamond" w:hAnsi="Garamond"/>
                <w:sz w:val="28"/>
                <w:szCs w:val="28"/>
              </w:rPr>
              <w:t xml:space="preserve"> </w:t>
            </w:r>
            <w:proofErr w:type="spellStart"/>
            <w:r w:rsidRPr="00043B3E">
              <w:rPr>
                <w:rFonts w:ascii="Garamond" w:hAnsi="Garamond"/>
                <w:sz w:val="28"/>
                <w:szCs w:val="28"/>
              </w:rPr>
              <w:t>foddee</w:t>
            </w:r>
            <w:proofErr w:type="spellEnd"/>
            <w:r w:rsidRPr="00043B3E">
              <w:rPr>
                <w:rFonts w:ascii="Garamond" w:hAnsi="Garamond"/>
                <w:sz w:val="28"/>
                <w:szCs w:val="28"/>
              </w:rPr>
              <w:t xml:space="preserve"> </w:t>
            </w:r>
            <w:proofErr w:type="spellStart"/>
            <w:r w:rsidRPr="00043B3E">
              <w:rPr>
                <w:rFonts w:ascii="Garamond" w:hAnsi="Garamond"/>
                <w:sz w:val="28"/>
                <w:szCs w:val="28"/>
              </w:rPr>
              <w:t>oo</w:t>
            </w:r>
            <w:proofErr w:type="spellEnd"/>
            <w:r w:rsidRPr="00043B3E">
              <w:rPr>
                <w:rFonts w:ascii="Garamond" w:hAnsi="Garamond"/>
                <w:sz w:val="28"/>
                <w:szCs w:val="28"/>
              </w:rPr>
              <w:t xml:space="preserve"> </w:t>
            </w:r>
            <w:proofErr w:type="spellStart"/>
            <w:r w:rsidRPr="00043B3E">
              <w:rPr>
                <w:rFonts w:ascii="Garamond" w:hAnsi="Garamond"/>
                <w:sz w:val="28"/>
                <w:szCs w:val="28"/>
              </w:rPr>
              <w:t>gra</w:t>
            </w:r>
            <w:proofErr w:type="spellEnd"/>
            <w:r w:rsidRPr="00043B3E">
              <w:rPr>
                <w:rFonts w:ascii="Garamond" w:hAnsi="Garamond"/>
                <w:sz w:val="28"/>
                <w:szCs w:val="28"/>
              </w:rPr>
              <w:t xml:space="preserve"> marish y </w:t>
            </w:r>
            <w:proofErr w:type="spellStart"/>
            <w:r w:rsidRPr="00043B3E">
              <w:rPr>
                <w:rFonts w:ascii="Garamond" w:hAnsi="Garamond"/>
                <w:sz w:val="28"/>
                <w:szCs w:val="28"/>
              </w:rPr>
              <w:t>Noo</w:t>
            </w:r>
            <w:proofErr w:type="spellEnd"/>
            <w:r w:rsidRPr="00043B3E">
              <w:rPr>
                <w:rFonts w:ascii="Garamond" w:hAnsi="Garamond"/>
                <w:sz w:val="28"/>
                <w:szCs w:val="28"/>
              </w:rPr>
              <w:t xml:space="preserve"> </w:t>
            </w:r>
            <w:proofErr w:type="spellStart"/>
            <w:r w:rsidRPr="00043B3E">
              <w:rPr>
                <w:rFonts w:ascii="Garamond" w:hAnsi="Garamond"/>
                <w:sz w:val="28"/>
                <w:szCs w:val="28"/>
              </w:rPr>
              <w:t>Ean</w:t>
            </w:r>
            <w:proofErr w:type="spellEnd"/>
            <w:r w:rsidRPr="00043B3E">
              <w:rPr>
                <w:rFonts w:ascii="Garamond" w:hAnsi="Garamond"/>
                <w:sz w:val="28"/>
                <w:szCs w:val="28"/>
              </w:rPr>
              <w:t xml:space="preserve">, 1 </w:t>
            </w:r>
            <w:r w:rsidRPr="003C6310">
              <w:rPr>
                <w:rFonts w:ascii="Garamond" w:hAnsi="Garamond"/>
                <w:i/>
                <w:sz w:val="28"/>
                <w:szCs w:val="28"/>
              </w:rPr>
              <w:t>John</w:t>
            </w:r>
            <w:r w:rsidRPr="00043B3E">
              <w:rPr>
                <w:rFonts w:ascii="Garamond" w:hAnsi="Garamond"/>
                <w:sz w:val="28"/>
                <w:szCs w:val="28"/>
              </w:rPr>
              <w:t xml:space="preserve"> 5. 14. </w:t>
            </w:r>
            <w:proofErr w:type="spellStart"/>
            <w:r w:rsidRPr="00043B3E">
              <w:rPr>
                <w:rFonts w:ascii="Garamond" w:hAnsi="Garamond"/>
                <w:i/>
                <w:sz w:val="28"/>
                <w:szCs w:val="28"/>
              </w:rPr>
              <w:t>Shoh’n</w:t>
            </w:r>
            <w:proofErr w:type="spellEnd"/>
            <w:r w:rsidRPr="00043B3E">
              <w:rPr>
                <w:rFonts w:ascii="Garamond" w:hAnsi="Garamond"/>
                <w:i/>
                <w:sz w:val="28"/>
                <w:szCs w:val="28"/>
              </w:rPr>
              <w:t xml:space="preserve"> </w:t>
            </w:r>
            <w:proofErr w:type="spellStart"/>
            <w:r w:rsidRPr="00043B3E">
              <w:rPr>
                <w:rFonts w:ascii="Garamond" w:hAnsi="Garamond"/>
                <w:i/>
                <w:sz w:val="28"/>
                <w:szCs w:val="28"/>
              </w:rPr>
              <w:t>treshteil</w:t>
            </w:r>
            <w:proofErr w:type="spellEnd"/>
            <w:r w:rsidRPr="00043B3E">
              <w:rPr>
                <w:rFonts w:ascii="Garamond" w:hAnsi="Garamond"/>
                <w:i/>
                <w:sz w:val="28"/>
                <w:szCs w:val="28"/>
              </w:rPr>
              <w:t xml:space="preserve"> </w:t>
            </w:r>
            <w:proofErr w:type="spellStart"/>
            <w:r w:rsidRPr="00043B3E">
              <w:rPr>
                <w:rFonts w:ascii="Garamond" w:hAnsi="Garamond"/>
                <w:i/>
                <w:sz w:val="28"/>
                <w:szCs w:val="28"/>
              </w:rPr>
              <w:t>t’ain</w:t>
            </w:r>
            <w:proofErr w:type="spellEnd"/>
            <w:r w:rsidRPr="00043B3E">
              <w:rPr>
                <w:rFonts w:ascii="Garamond" w:hAnsi="Garamond"/>
                <w:i/>
                <w:sz w:val="28"/>
                <w:szCs w:val="28"/>
              </w:rPr>
              <w:t xml:space="preserve"> </w:t>
            </w:r>
            <w:proofErr w:type="spellStart"/>
            <w:r w:rsidRPr="00043B3E">
              <w:rPr>
                <w:rFonts w:ascii="Garamond" w:hAnsi="Garamond"/>
                <w:i/>
                <w:sz w:val="28"/>
                <w:szCs w:val="28"/>
              </w:rPr>
              <w:t>aynsyn</w:t>
            </w:r>
            <w:proofErr w:type="spellEnd"/>
            <w:r w:rsidRPr="00043B3E">
              <w:rPr>
                <w:rFonts w:ascii="Garamond" w:hAnsi="Garamond"/>
                <w:i/>
                <w:sz w:val="28"/>
                <w:szCs w:val="28"/>
              </w:rPr>
              <w:t xml:space="preserve">. My </w:t>
            </w:r>
            <w:proofErr w:type="spellStart"/>
            <w:r w:rsidRPr="00043B3E">
              <w:rPr>
                <w:rFonts w:ascii="Garamond" w:hAnsi="Garamond"/>
                <w:i/>
                <w:sz w:val="28"/>
                <w:szCs w:val="28"/>
              </w:rPr>
              <w:t>hirrys</w:t>
            </w:r>
            <w:proofErr w:type="spellEnd"/>
            <w:r w:rsidRPr="00043B3E">
              <w:rPr>
                <w:rFonts w:ascii="Garamond" w:hAnsi="Garamond"/>
                <w:i/>
                <w:sz w:val="28"/>
                <w:szCs w:val="28"/>
              </w:rPr>
              <w:t xml:space="preserve"> shin nee </w:t>
            </w:r>
            <w:proofErr w:type="spellStart"/>
            <w:r w:rsidRPr="00043B3E">
              <w:rPr>
                <w:rFonts w:ascii="Garamond" w:hAnsi="Garamond"/>
                <w:i/>
                <w:sz w:val="28"/>
                <w:szCs w:val="28"/>
              </w:rPr>
              <w:t>erbee</w:t>
            </w:r>
            <w:proofErr w:type="spellEnd"/>
            <w:r w:rsidRPr="00043B3E">
              <w:rPr>
                <w:rFonts w:ascii="Garamond" w:hAnsi="Garamond"/>
                <w:i/>
                <w:sz w:val="28"/>
                <w:szCs w:val="28"/>
              </w:rPr>
              <w:t xml:space="preserve"> </w:t>
            </w:r>
            <w:proofErr w:type="spellStart"/>
            <w:r w:rsidRPr="00043B3E">
              <w:rPr>
                <w:rFonts w:ascii="Garamond" w:hAnsi="Garamond"/>
                <w:i/>
                <w:sz w:val="28"/>
                <w:szCs w:val="28"/>
              </w:rPr>
              <w:t>cordail</w:t>
            </w:r>
            <w:proofErr w:type="spellEnd"/>
            <w:r w:rsidRPr="00043B3E">
              <w:rPr>
                <w:rFonts w:ascii="Garamond" w:hAnsi="Garamond"/>
                <w:i/>
                <w:sz w:val="28"/>
                <w:szCs w:val="28"/>
              </w:rPr>
              <w:t xml:space="preserve"> </w:t>
            </w:r>
            <w:proofErr w:type="spellStart"/>
            <w:r w:rsidRPr="00043B3E">
              <w:rPr>
                <w:rFonts w:ascii="Garamond" w:hAnsi="Garamond"/>
                <w:i/>
                <w:sz w:val="28"/>
                <w:szCs w:val="28"/>
              </w:rPr>
              <w:t>rish</w:t>
            </w:r>
            <w:proofErr w:type="spellEnd"/>
            <w:r w:rsidRPr="00043B3E">
              <w:rPr>
                <w:rFonts w:ascii="Garamond" w:hAnsi="Garamond"/>
                <w:i/>
                <w:sz w:val="28"/>
                <w:szCs w:val="28"/>
              </w:rPr>
              <w:t xml:space="preserve"> e </w:t>
            </w:r>
            <w:proofErr w:type="spellStart"/>
            <w:r w:rsidRPr="00043B3E">
              <w:rPr>
                <w:rFonts w:ascii="Garamond" w:hAnsi="Garamond"/>
                <w:i/>
                <w:sz w:val="28"/>
                <w:szCs w:val="28"/>
              </w:rPr>
              <w:t>aigney</w:t>
            </w:r>
            <w:proofErr w:type="spellEnd"/>
            <w:r w:rsidRPr="00043B3E">
              <w:rPr>
                <w:rFonts w:ascii="Garamond" w:hAnsi="Garamond"/>
                <w:i/>
                <w:sz w:val="28"/>
                <w:szCs w:val="28"/>
              </w:rPr>
              <w:t xml:space="preserve">, </w:t>
            </w:r>
            <w:proofErr w:type="spellStart"/>
            <w:r w:rsidRPr="00043B3E">
              <w:rPr>
                <w:rFonts w:ascii="Garamond" w:hAnsi="Garamond"/>
                <w:i/>
                <w:sz w:val="28"/>
                <w:szCs w:val="28"/>
              </w:rPr>
              <w:t>Te</w:t>
            </w:r>
            <w:proofErr w:type="spellEnd"/>
            <w:r w:rsidRPr="00043B3E">
              <w:rPr>
                <w:rFonts w:ascii="Garamond" w:hAnsi="Garamond"/>
                <w:i/>
                <w:sz w:val="28"/>
                <w:szCs w:val="28"/>
              </w:rPr>
              <w:t xml:space="preserve"> </w:t>
            </w:r>
            <w:proofErr w:type="spellStart"/>
            <w:r w:rsidRPr="00043B3E">
              <w:rPr>
                <w:rFonts w:ascii="Garamond" w:hAnsi="Garamond"/>
                <w:i/>
                <w:sz w:val="28"/>
                <w:szCs w:val="28"/>
              </w:rPr>
              <w:t>clashtyn</w:t>
            </w:r>
            <w:proofErr w:type="spellEnd"/>
            <w:r w:rsidRPr="00043B3E">
              <w:rPr>
                <w:rFonts w:ascii="Garamond" w:hAnsi="Garamond"/>
                <w:i/>
                <w:sz w:val="28"/>
                <w:szCs w:val="28"/>
              </w:rPr>
              <w:t xml:space="preserve"> </w:t>
            </w:r>
            <w:proofErr w:type="spellStart"/>
            <w:r w:rsidRPr="00043B3E">
              <w:rPr>
                <w:rFonts w:ascii="Garamond" w:hAnsi="Garamond"/>
                <w:i/>
                <w:sz w:val="28"/>
                <w:szCs w:val="28"/>
              </w:rPr>
              <w:t>rooin</w:t>
            </w:r>
            <w:proofErr w:type="spellEnd"/>
            <w:r w:rsidRPr="00043B3E">
              <w:rPr>
                <w:rFonts w:ascii="Garamond" w:hAnsi="Garamond"/>
                <w:i/>
                <w:sz w:val="28"/>
                <w:szCs w:val="28"/>
              </w:rPr>
              <w:t xml:space="preserve">. </w:t>
            </w:r>
          </w:p>
        </w:tc>
        <w:tc>
          <w:tcPr>
            <w:tcW w:w="3825" w:type="dxa"/>
          </w:tcPr>
          <w:p w14:paraId="69EB3CB3" w14:textId="77777777" w:rsidR="003C6310" w:rsidRPr="008072AD" w:rsidRDefault="003C6310" w:rsidP="00DB60C3">
            <w:pPr>
              <w:pStyle w:val="ListParagraph"/>
              <w:ind w:left="0" w:firstLine="227"/>
              <w:jc w:val="both"/>
              <w:rPr>
                <w:rFonts w:ascii="Garamond" w:hAnsi="Garamond" w:cs="Times New Roman"/>
                <w:i/>
                <w:sz w:val="28"/>
              </w:rPr>
            </w:pPr>
            <w:r w:rsidRPr="008072AD">
              <w:rPr>
                <w:rFonts w:ascii="Garamond" w:hAnsi="Garamond" w:cs="Times New Roman"/>
                <w:i/>
                <w:sz w:val="28"/>
              </w:rPr>
              <w:t xml:space="preserve">And then you may say with S. </w:t>
            </w:r>
            <w:r w:rsidRPr="008072AD">
              <w:rPr>
                <w:rFonts w:ascii="Garamond" w:hAnsi="Garamond" w:cs="Times New Roman"/>
                <w:sz w:val="28"/>
              </w:rPr>
              <w:t>John</w:t>
            </w:r>
            <w:r w:rsidRPr="008072AD">
              <w:rPr>
                <w:rFonts w:ascii="Garamond" w:hAnsi="Garamond" w:cs="Times New Roman"/>
                <w:i/>
                <w:sz w:val="28"/>
              </w:rPr>
              <w:t xml:space="preserve">, </w:t>
            </w:r>
            <w:r w:rsidRPr="008072AD">
              <w:rPr>
                <w:rFonts w:ascii="Garamond" w:hAnsi="Garamond" w:cs="Times New Roman"/>
                <w:sz w:val="28"/>
              </w:rPr>
              <w:t>1 John 5. 14. This is the Confidence that we have in him, that if we ask any thing according to his Will, He heareth us.</w:t>
            </w:r>
          </w:p>
        </w:tc>
        <w:tc>
          <w:tcPr>
            <w:tcW w:w="0" w:type="auto"/>
          </w:tcPr>
          <w:p w14:paraId="00848515" w14:textId="77777777" w:rsidR="003C6310" w:rsidRPr="008072AD" w:rsidRDefault="003C6310" w:rsidP="00DB60C3">
            <w:pPr>
              <w:pStyle w:val="ListParagraph"/>
              <w:ind w:left="0"/>
              <w:rPr>
                <w:rFonts w:ascii="Garamond" w:hAnsi="Garamond" w:cs="Times New Roman"/>
                <w:i/>
                <w:sz w:val="20"/>
                <w:szCs w:val="20"/>
              </w:rPr>
            </w:pPr>
          </w:p>
        </w:tc>
      </w:tr>
      <w:tr w:rsidR="003C6310" w:rsidRPr="008072AD" w14:paraId="151F2F71" w14:textId="77777777" w:rsidTr="004B200B">
        <w:tc>
          <w:tcPr>
            <w:tcW w:w="4253" w:type="dxa"/>
          </w:tcPr>
          <w:p w14:paraId="458AC55C" w14:textId="77777777" w:rsidR="003C6310" w:rsidRPr="00E01F5C" w:rsidRDefault="003C6310" w:rsidP="00B75EA9">
            <w:pPr>
              <w:pStyle w:val="CM18"/>
              <w:keepNext/>
              <w:widowControl/>
              <w:spacing w:before="240" w:after="12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3825" w:type="dxa"/>
          </w:tcPr>
          <w:p w14:paraId="77C22486" w14:textId="77777777" w:rsidR="003C6310" w:rsidRPr="00684253" w:rsidRDefault="003C6310" w:rsidP="00B75EA9">
            <w:pPr>
              <w:pStyle w:val="ListParagraph"/>
              <w:keepNext/>
              <w:autoSpaceDE w:val="0"/>
              <w:autoSpaceDN w:val="0"/>
              <w:adjustRightInd w:val="0"/>
              <w:spacing w:before="240" w:after="12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6E001B2B" w14:textId="77777777" w:rsidR="003C6310" w:rsidRPr="008072AD" w:rsidRDefault="003C6310" w:rsidP="00DB60C3">
            <w:pPr>
              <w:pStyle w:val="ListParagraph"/>
              <w:keepNext/>
              <w:ind w:left="0"/>
              <w:jc w:val="center"/>
              <w:rPr>
                <w:rFonts w:ascii="Garamond" w:hAnsi="Garamond" w:cs="Times New Roman"/>
                <w:sz w:val="20"/>
                <w:szCs w:val="20"/>
              </w:rPr>
            </w:pPr>
          </w:p>
        </w:tc>
      </w:tr>
      <w:tr w:rsidR="003C6310" w:rsidRPr="008072AD" w14:paraId="6B44216B" w14:textId="77777777" w:rsidTr="004B200B">
        <w:tc>
          <w:tcPr>
            <w:tcW w:w="4253" w:type="dxa"/>
          </w:tcPr>
          <w:p w14:paraId="686BCE67" w14:textId="77777777" w:rsidR="003C6310" w:rsidRPr="00043B3E" w:rsidRDefault="003C6310" w:rsidP="00DB60C3">
            <w:pPr>
              <w:pStyle w:val="CM19"/>
              <w:widowControl/>
              <w:spacing w:after="80" w:line="300" w:lineRule="atLeast"/>
              <w:jc w:val="both"/>
              <w:rPr>
                <w:rFonts w:ascii="Garamond" w:hAnsi="Garamond"/>
                <w:sz w:val="28"/>
                <w:szCs w:val="28"/>
              </w:rPr>
            </w:pPr>
            <w:proofErr w:type="spellStart"/>
            <w:r w:rsidRPr="00B75EA9">
              <w:rPr>
                <w:rFonts w:ascii="Garamond" w:hAnsi="Garamond"/>
                <w:sz w:val="40"/>
                <w:szCs w:val="28"/>
              </w:rPr>
              <w:t>B</w:t>
            </w:r>
            <w:r>
              <w:rPr>
                <w:rFonts w:ascii="Garamond" w:hAnsi="Garamond"/>
                <w:sz w:val="28"/>
                <w:szCs w:val="28"/>
              </w:rPr>
              <w:t>A</w:t>
            </w:r>
            <w:r w:rsidRPr="00043B3E">
              <w:rPr>
                <w:rFonts w:ascii="Garamond" w:hAnsi="Garamond"/>
                <w:sz w:val="28"/>
                <w:szCs w:val="28"/>
              </w:rPr>
              <w:t>nnit</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rou</w:t>
            </w:r>
            <w:proofErr w:type="spellEnd"/>
            <w:r w:rsidRPr="00043B3E">
              <w:rPr>
                <w:rFonts w:ascii="Garamond" w:hAnsi="Garamond"/>
                <w:sz w:val="28"/>
                <w:szCs w:val="28"/>
              </w:rPr>
              <w:t xml:space="preserve"> </w:t>
            </w:r>
            <w:proofErr w:type="spellStart"/>
            <w:r w:rsidRPr="00043B3E">
              <w:rPr>
                <w:rFonts w:ascii="Garamond" w:hAnsi="Garamond"/>
                <w:sz w:val="28"/>
                <w:szCs w:val="28"/>
              </w:rPr>
              <w:t>Jee</w:t>
            </w:r>
            <w:proofErr w:type="spellEnd"/>
            <w:r w:rsidRPr="00043B3E">
              <w:rPr>
                <w:rFonts w:ascii="Garamond" w:hAnsi="Garamond"/>
                <w:sz w:val="28"/>
                <w:szCs w:val="28"/>
              </w:rPr>
              <w:t xml:space="preserve"> son y </w:t>
            </w:r>
            <w:proofErr w:type="spellStart"/>
            <w:r w:rsidRPr="00043B3E">
              <w:rPr>
                <w:rFonts w:ascii="Garamond" w:hAnsi="Garamond"/>
                <w:sz w:val="28"/>
                <w:szCs w:val="28"/>
              </w:rPr>
              <w:t>vondeish</w:t>
            </w:r>
            <w:proofErr w:type="spellEnd"/>
            <w:r w:rsidRPr="00043B3E">
              <w:rPr>
                <w:rFonts w:ascii="Garamond" w:hAnsi="Garamond"/>
                <w:sz w:val="28"/>
                <w:szCs w:val="28"/>
              </w:rPr>
              <w:t xml:space="preserve"> </w:t>
            </w:r>
            <w:proofErr w:type="spellStart"/>
            <w:r w:rsidRPr="00043B3E">
              <w:rPr>
                <w:rFonts w:ascii="Garamond" w:hAnsi="Garamond"/>
                <w:sz w:val="28"/>
                <w:szCs w:val="28"/>
              </w:rPr>
              <w:t>vooar</w:t>
            </w:r>
            <w:proofErr w:type="spellEnd"/>
            <w:r w:rsidRPr="00043B3E">
              <w:rPr>
                <w:rFonts w:ascii="Garamond" w:hAnsi="Garamond"/>
                <w:sz w:val="28"/>
                <w:szCs w:val="28"/>
              </w:rPr>
              <w:t xml:space="preserve"> </w:t>
            </w:r>
            <w:proofErr w:type="spellStart"/>
            <w:r w:rsidRPr="00043B3E">
              <w:rPr>
                <w:rFonts w:ascii="Garamond" w:hAnsi="Garamond"/>
                <w:sz w:val="28"/>
                <w:szCs w:val="28"/>
              </w:rPr>
              <w:t>shoh</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vel</w:t>
            </w:r>
            <w:proofErr w:type="spellEnd"/>
            <w:r w:rsidRPr="00043B3E">
              <w:rPr>
                <w:rFonts w:ascii="Garamond" w:hAnsi="Garamond"/>
                <w:sz w:val="28"/>
                <w:szCs w:val="28"/>
              </w:rPr>
              <w:t xml:space="preserve"> ked ain </w:t>
            </w:r>
            <w:proofErr w:type="spellStart"/>
            <w:r w:rsidRPr="00043B3E">
              <w:rPr>
                <w:rFonts w:ascii="Garamond" w:hAnsi="Garamond"/>
                <w:sz w:val="28"/>
                <w:szCs w:val="28"/>
              </w:rPr>
              <w:t>nyn</w:t>
            </w:r>
            <w:proofErr w:type="spellEnd"/>
            <w:r w:rsidRPr="00043B3E">
              <w:rPr>
                <w:rFonts w:ascii="Garamond" w:hAnsi="Garamond"/>
                <w:sz w:val="28"/>
                <w:szCs w:val="28"/>
              </w:rPr>
              <w:t xml:space="preserve"> </w:t>
            </w:r>
            <w:proofErr w:type="spellStart"/>
            <w:r w:rsidRPr="00043B3E">
              <w:rPr>
                <w:rFonts w:ascii="Garamond" w:hAnsi="Garamond"/>
                <w:sz w:val="28"/>
                <w:szCs w:val="28"/>
              </w:rPr>
              <w:t>veme</w:t>
            </w:r>
            <w:proofErr w:type="spellEnd"/>
            <w:r w:rsidRPr="00043B3E">
              <w:rPr>
                <w:rFonts w:ascii="Garamond" w:hAnsi="Garamond"/>
                <w:sz w:val="28"/>
                <w:szCs w:val="28"/>
              </w:rPr>
              <w:t xml:space="preserve"> y </w:t>
            </w:r>
            <w:proofErr w:type="spellStart"/>
            <w:r w:rsidRPr="00043B3E">
              <w:rPr>
                <w:rFonts w:ascii="Garamond" w:hAnsi="Garamond"/>
                <w:sz w:val="28"/>
                <w:szCs w:val="28"/>
              </w:rPr>
              <w:t>hoiagh</w:t>
            </w:r>
            <w:proofErr w:type="spellEnd"/>
            <w:r w:rsidRPr="00043B3E">
              <w:rPr>
                <w:rFonts w:ascii="Garamond" w:hAnsi="Garamond"/>
                <w:sz w:val="28"/>
                <w:szCs w:val="28"/>
              </w:rPr>
              <w:t xml:space="preserve"> </w:t>
            </w:r>
            <w:proofErr w:type="spellStart"/>
            <w:r w:rsidRPr="00043B3E">
              <w:rPr>
                <w:rFonts w:ascii="Garamond" w:hAnsi="Garamond"/>
                <w:sz w:val="28"/>
                <w:szCs w:val="28"/>
              </w:rPr>
              <w:t>kiongoyrt</w:t>
            </w:r>
            <w:proofErr w:type="spellEnd"/>
            <w:r w:rsidRPr="00043B3E">
              <w:rPr>
                <w:rFonts w:ascii="Garamond" w:hAnsi="Garamond"/>
                <w:sz w:val="28"/>
                <w:szCs w:val="28"/>
              </w:rPr>
              <w:t xml:space="preserve"> </w:t>
            </w:r>
            <w:proofErr w:type="spellStart"/>
            <w:r w:rsidRPr="00043B3E">
              <w:rPr>
                <w:rFonts w:ascii="Garamond" w:hAnsi="Garamond"/>
                <w:sz w:val="28"/>
                <w:szCs w:val="28"/>
              </w:rPr>
              <w:t>rhyt</w:t>
            </w:r>
            <w:proofErr w:type="spellEnd"/>
            <w:r w:rsidRPr="00043B3E">
              <w:rPr>
                <w:rFonts w:ascii="Garamond" w:hAnsi="Garamond"/>
                <w:sz w:val="28"/>
                <w:szCs w:val="28"/>
              </w:rPr>
              <w:t xml:space="preserve">, as son y </w:t>
            </w:r>
            <w:proofErr w:type="spellStart"/>
            <w:r w:rsidRPr="00043B3E">
              <w:rPr>
                <w:rFonts w:ascii="Garamond" w:hAnsi="Garamond"/>
                <w:sz w:val="28"/>
                <w:szCs w:val="28"/>
              </w:rPr>
              <w:t>Treshteil</w:t>
            </w:r>
            <w:proofErr w:type="spellEnd"/>
            <w:r w:rsidRPr="00043B3E">
              <w:rPr>
                <w:rFonts w:ascii="Garamond" w:hAnsi="Garamond"/>
                <w:sz w:val="28"/>
                <w:szCs w:val="28"/>
              </w:rPr>
              <w:t xml:space="preserve"> </w:t>
            </w:r>
            <w:proofErr w:type="spellStart"/>
            <w:r w:rsidRPr="00043B3E">
              <w:rPr>
                <w:rFonts w:ascii="Garamond" w:hAnsi="Garamond"/>
                <w:sz w:val="28"/>
                <w:szCs w:val="28"/>
              </w:rPr>
              <w:t>mooar</w:t>
            </w:r>
            <w:proofErr w:type="spellEnd"/>
            <w:r w:rsidRPr="00043B3E">
              <w:rPr>
                <w:rFonts w:ascii="Garamond" w:hAnsi="Garamond"/>
                <w:sz w:val="28"/>
                <w:szCs w:val="28"/>
              </w:rPr>
              <w:t xml:space="preserve"> </w:t>
            </w:r>
            <w:proofErr w:type="spellStart"/>
            <w:r w:rsidRPr="00043B3E">
              <w:rPr>
                <w:rFonts w:ascii="Garamond" w:hAnsi="Garamond"/>
                <w:sz w:val="28"/>
                <w:szCs w:val="28"/>
              </w:rPr>
              <w:t>t’ain</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ve</w:t>
            </w:r>
            <w:proofErr w:type="spellEnd"/>
            <w:r w:rsidRPr="00043B3E">
              <w:rPr>
                <w:rFonts w:ascii="Garamond" w:hAnsi="Garamond"/>
                <w:sz w:val="28"/>
                <w:szCs w:val="28"/>
              </w:rPr>
              <w:t xml:space="preserve"> er </w:t>
            </w:r>
            <w:proofErr w:type="spellStart"/>
            <w:r w:rsidRPr="00043B3E">
              <w:rPr>
                <w:rFonts w:ascii="Garamond" w:hAnsi="Garamond"/>
                <w:sz w:val="28"/>
                <w:szCs w:val="28"/>
              </w:rPr>
              <w:t>nyn</w:t>
            </w:r>
            <w:proofErr w:type="spellEnd"/>
            <w:r w:rsidRPr="00043B3E">
              <w:rPr>
                <w:rFonts w:ascii="Garamond" w:hAnsi="Garamond"/>
                <w:sz w:val="28"/>
                <w:szCs w:val="28"/>
              </w:rPr>
              <w:t xml:space="preserve"> </w:t>
            </w:r>
            <w:proofErr w:type="spellStart"/>
            <w:r w:rsidRPr="00043B3E">
              <w:rPr>
                <w:rFonts w:ascii="Garamond" w:hAnsi="Garamond"/>
                <w:sz w:val="28"/>
                <w:szCs w:val="28"/>
              </w:rPr>
              <w:t>glashtyn</w:t>
            </w:r>
            <w:proofErr w:type="spellEnd"/>
            <w:r w:rsidRPr="00043B3E">
              <w:rPr>
                <w:rFonts w:ascii="Garamond" w:hAnsi="Garamond"/>
                <w:sz w:val="28"/>
                <w:szCs w:val="28"/>
              </w:rPr>
              <w:t xml:space="preserve">. Cur </w:t>
            </w:r>
            <w:proofErr w:type="spellStart"/>
            <w:r w:rsidRPr="00043B3E">
              <w:rPr>
                <w:rFonts w:ascii="Garamond" w:hAnsi="Garamond"/>
                <w:sz w:val="28"/>
                <w:szCs w:val="28"/>
              </w:rPr>
              <w:t>orrin</w:t>
            </w:r>
            <w:proofErr w:type="spellEnd"/>
            <w:r w:rsidRPr="00043B3E">
              <w:rPr>
                <w:rFonts w:ascii="Garamond" w:hAnsi="Garamond"/>
                <w:sz w:val="28"/>
                <w:szCs w:val="28"/>
              </w:rPr>
              <w:t xml:space="preserve"> </w:t>
            </w:r>
            <w:proofErr w:type="spellStart"/>
            <w:r w:rsidRPr="00043B3E">
              <w:rPr>
                <w:rFonts w:ascii="Garamond" w:hAnsi="Garamond"/>
                <w:sz w:val="28"/>
                <w:szCs w:val="28"/>
              </w:rPr>
              <w:t>kinjagh</w:t>
            </w:r>
            <w:proofErr w:type="spellEnd"/>
            <w:r w:rsidRPr="00043B3E">
              <w:rPr>
                <w:rFonts w:ascii="Garamond" w:hAnsi="Garamond"/>
                <w:sz w:val="28"/>
                <w:szCs w:val="28"/>
              </w:rPr>
              <w:t xml:space="preserve"> </w:t>
            </w:r>
            <w:proofErr w:type="spellStart"/>
            <w:r w:rsidRPr="00043B3E">
              <w:rPr>
                <w:rFonts w:ascii="Garamond" w:hAnsi="Garamond"/>
                <w:sz w:val="28"/>
                <w:szCs w:val="28"/>
              </w:rPr>
              <w:t>tushtey</w:t>
            </w:r>
            <w:proofErr w:type="spellEnd"/>
            <w:r w:rsidRPr="00043B3E">
              <w:rPr>
                <w:rFonts w:ascii="Garamond" w:hAnsi="Garamond"/>
                <w:sz w:val="28"/>
                <w:szCs w:val="28"/>
              </w:rPr>
              <w:t xml:space="preserve"> </w:t>
            </w:r>
            <w:proofErr w:type="spellStart"/>
            <w:r w:rsidRPr="00043B3E">
              <w:rPr>
                <w:rFonts w:ascii="Garamond" w:hAnsi="Garamond"/>
                <w:sz w:val="28"/>
                <w:szCs w:val="28"/>
              </w:rPr>
              <w:t>ve</w:t>
            </w:r>
            <w:proofErr w:type="spellEnd"/>
            <w:r w:rsidRPr="00043B3E">
              <w:rPr>
                <w:rFonts w:ascii="Garamond" w:hAnsi="Garamond"/>
                <w:sz w:val="28"/>
                <w:szCs w:val="28"/>
              </w:rPr>
              <w:t xml:space="preserve"> ain </w:t>
            </w:r>
            <w:proofErr w:type="spellStart"/>
            <w:r w:rsidRPr="00043B3E">
              <w:rPr>
                <w:rFonts w:ascii="Garamond" w:hAnsi="Garamond"/>
                <w:sz w:val="28"/>
                <w:szCs w:val="28"/>
              </w:rPr>
              <w:t>jeh</w:t>
            </w:r>
            <w:proofErr w:type="spellEnd"/>
            <w:r w:rsidRPr="00043B3E">
              <w:rPr>
                <w:rFonts w:ascii="Garamond" w:hAnsi="Garamond"/>
                <w:sz w:val="28"/>
                <w:szCs w:val="28"/>
              </w:rPr>
              <w:t xml:space="preserve"> </w:t>
            </w:r>
            <w:proofErr w:type="spellStart"/>
            <w:r w:rsidRPr="00043B3E">
              <w:rPr>
                <w:rFonts w:ascii="Garamond" w:hAnsi="Garamond"/>
                <w:sz w:val="28"/>
                <w:szCs w:val="28"/>
              </w:rPr>
              <w:t>nyn</w:t>
            </w:r>
            <w:proofErr w:type="spellEnd"/>
            <w:r w:rsidRPr="00043B3E">
              <w:rPr>
                <w:rFonts w:ascii="Garamond" w:hAnsi="Garamond"/>
                <w:sz w:val="28"/>
                <w:szCs w:val="28"/>
              </w:rPr>
              <w:t xml:space="preserve"> </w:t>
            </w:r>
            <w:proofErr w:type="spellStart"/>
            <w:r w:rsidRPr="00043B3E">
              <w:rPr>
                <w:rFonts w:ascii="Garamond" w:hAnsi="Garamond"/>
                <w:sz w:val="28"/>
                <w:szCs w:val="28"/>
              </w:rPr>
              <w:t>veme</w:t>
            </w:r>
            <w:proofErr w:type="spellEnd"/>
            <w:r w:rsidRPr="00043B3E">
              <w:rPr>
                <w:rFonts w:ascii="Garamond" w:hAnsi="Garamond"/>
                <w:sz w:val="28"/>
                <w:szCs w:val="28"/>
              </w:rPr>
              <w:t xml:space="preserve"> as </w:t>
            </w:r>
            <w:proofErr w:type="spellStart"/>
            <w:r w:rsidRPr="00043B3E">
              <w:rPr>
                <w:rFonts w:ascii="Garamond" w:hAnsi="Garamond"/>
                <w:sz w:val="28"/>
                <w:szCs w:val="28"/>
              </w:rPr>
              <w:t>jeh</w:t>
            </w:r>
            <w:proofErr w:type="spellEnd"/>
            <w:r w:rsidRPr="00043B3E">
              <w:rPr>
                <w:rFonts w:ascii="Garamond" w:hAnsi="Garamond"/>
                <w:sz w:val="28"/>
                <w:szCs w:val="28"/>
              </w:rPr>
              <w:t xml:space="preserve"> </w:t>
            </w:r>
            <w:proofErr w:type="spellStart"/>
            <w:r w:rsidRPr="00043B3E">
              <w:rPr>
                <w:rFonts w:ascii="Garamond" w:hAnsi="Garamond"/>
                <w:sz w:val="28"/>
                <w:szCs w:val="28"/>
              </w:rPr>
              <w:t>dty</w:t>
            </w:r>
            <w:proofErr w:type="spellEnd"/>
            <w:r w:rsidRPr="00043B3E">
              <w:rPr>
                <w:rFonts w:ascii="Garamond" w:hAnsi="Garamond"/>
                <w:sz w:val="28"/>
                <w:szCs w:val="28"/>
              </w:rPr>
              <w:t xml:space="preserve"> </w:t>
            </w:r>
            <w:proofErr w:type="spellStart"/>
            <w:r w:rsidRPr="00043B3E">
              <w:rPr>
                <w:rFonts w:ascii="Garamond" w:hAnsi="Garamond"/>
                <w:sz w:val="28"/>
                <w:szCs w:val="28"/>
              </w:rPr>
              <w:t>phooar</w:t>
            </w:r>
            <w:proofErr w:type="spellEnd"/>
            <w:r w:rsidRPr="00043B3E">
              <w:rPr>
                <w:rFonts w:ascii="Garamond" w:hAnsi="Garamond"/>
                <w:sz w:val="28"/>
                <w:szCs w:val="28"/>
              </w:rPr>
              <w:t xml:space="preserve"> as </w:t>
            </w:r>
            <w:proofErr w:type="spellStart"/>
            <w:r w:rsidRPr="00043B3E">
              <w:rPr>
                <w:rFonts w:ascii="Garamond" w:hAnsi="Garamond"/>
                <w:sz w:val="28"/>
                <w:szCs w:val="28"/>
              </w:rPr>
              <w:t>dty</w:t>
            </w:r>
            <w:proofErr w:type="spellEnd"/>
            <w:r w:rsidRPr="00043B3E">
              <w:rPr>
                <w:rFonts w:ascii="Garamond" w:hAnsi="Garamond"/>
                <w:sz w:val="28"/>
                <w:szCs w:val="28"/>
              </w:rPr>
              <w:t xml:space="preserve"> </w:t>
            </w:r>
            <w:proofErr w:type="spellStart"/>
            <w:r w:rsidRPr="00043B3E">
              <w:rPr>
                <w:rFonts w:ascii="Garamond" w:hAnsi="Garamond"/>
                <w:sz w:val="28"/>
                <w:szCs w:val="28"/>
              </w:rPr>
              <w:t>viys</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chooney</w:t>
            </w:r>
            <w:proofErr w:type="spellEnd"/>
            <w:r w:rsidRPr="00043B3E">
              <w:rPr>
                <w:rFonts w:ascii="Garamond" w:hAnsi="Garamond"/>
                <w:sz w:val="28"/>
                <w:szCs w:val="28"/>
              </w:rPr>
              <w:t xml:space="preserve"> lien,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vod</w:t>
            </w:r>
            <w:proofErr w:type="spellEnd"/>
            <w:r w:rsidRPr="00043B3E">
              <w:rPr>
                <w:rFonts w:ascii="Garamond" w:hAnsi="Garamond"/>
                <w:sz w:val="28"/>
                <w:szCs w:val="28"/>
              </w:rPr>
              <w:t xml:space="preserve"> mad </w:t>
            </w:r>
            <w:proofErr w:type="spellStart"/>
            <w:r w:rsidRPr="00043B3E">
              <w:rPr>
                <w:rFonts w:ascii="Garamond" w:hAnsi="Garamond"/>
                <w:sz w:val="28"/>
                <w:szCs w:val="28"/>
              </w:rPr>
              <w:t>ec</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chooilley</w:t>
            </w:r>
            <w:proofErr w:type="spellEnd"/>
            <w:r w:rsidRPr="00043B3E">
              <w:rPr>
                <w:rFonts w:ascii="Garamond" w:hAnsi="Garamond"/>
                <w:sz w:val="28"/>
                <w:szCs w:val="28"/>
              </w:rPr>
              <w:t xml:space="preserve"> </w:t>
            </w:r>
            <w:proofErr w:type="spellStart"/>
            <w:r w:rsidRPr="00043B3E">
              <w:rPr>
                <w:rFonts w:ascii="Garamond" w:hAnsi="Garamond"/>
                <w:sz w:val="28"/>
                <w:szCs w:val="28"/>
              </w:rPr>
              <w:t>hra</w:t>
            </w:r>
            <w:proofErr w:type="spellEnd"/>
            <w:r w:rsidRPr="00043B3E">
              <w:rPr>
                <w:rFonts w:ascii="Garamond" w:hAnsi="Garamond"/>
                <w:sz w:val="28"/>
                <w:szCs w:val="28"/>
              </w:rPr>
              <w:t xml:space="preserve"> </w:t>
            </w:r>
            <w:proofErr w:type="spellStart"/>
            <w:r w:rsidRPr="00043B3E">
              <w:rPr>
                <w:rFonts w:ascii="Garamond" w:hAnsi="Garamond"/>
                <w:sz w:val="28"/>
                <w:szCs w:val="28"/>
              </w:rPr>
              <w:t>ve</w:t>
            </w:r>
            <w:proofErr w:type="spellEnd"/>
            <w:r w:rsidRPr="00043B3E">
              <w:rPr>
                <w:rFonts w:ascii="Garamond" w:hAnsi="Garamond"/>
                <w:sz w:val="28"/>
                <w:szCs w:val="28"/>
              </w:rPr>
              <w:t xml:space="preserve"> </w:t>
            </w:r>
            <w:proofErr w:type="spellStart"/>
            <w:r w:rsidRPr="00043B3E">
              <w:rPr>
                <w:rFonts w:ascii="Garamond" w:hAnsi="Garamond"/>
                <w:sz w:val="28"/>
                <w:szCs w:val="28"/>
              </w:rPr>
              <w:t>kiarralagh</w:t>
            </w:r>
            <w:proofErr w:type="spellEnd"/>
            <w:r w:rsidRPr="00043B3E">
              <w:rPr>
                <w:rFonts w:ascii="Garamond" w:hAnsi="Garamond"/>
                <w:sz w:val="28"/>
                <w:szCs w:val="28"/>
              </w:rPr>
              <w:t xml:space="preserve"> </w:t>
            </w:r>
            <w:proofErr w:type="spellStart"/>
            <w:r w:rsidRPr="00043B3E">
              <w:rPr>
                <w:rFonts w:ascii="Garamond" w:hAnsi="Garamond"/>
                <w:sz w:val="28"/>
                <w:szCs w:val="28"/>
              </w:rPr>
              <w:t>dy</w:t>
            </w:r>
            <w:proofErr w:type="spellEnd"/>
            <w:r w:rsidRPr="00043B3E">
              <w:rPr>
                <w:rFonts w:ascii="Garamond" w:hAnsi="Garamond"/>
                <w:sz w:val="28"/>
                <w:szCs w:val="28"/>
              </w:rPr>
              <w:t xml:space="preserve"> </w:t>
            </w:r>
            <w:proofErr w:type="spellStart"/>
            <w:r w:rsidRPr="00043B3E">
              <w:rPr>
                <w:rFonts w:ascii="Garamond" w:hAnsi="Garamond"/>
                <w:sz w:val="28"/>
                <w:szCs w:val="28"/>
              </w:rPr>
              <w:t>eamagh</w:t>
            </w:r>
            <w:proofErr w:type="spellEnd"/>
            <w:r w:rsidRPr="00043B3E">
              <w:rPr>
                <w:rFonts w:ascii="Garamond" w:hAnsi="Garamond"/>
                <w:sz w:val="28"/>
                <w:szCs w:val="28"/>
              </w:rPr>
              <w:t xml:space="preserve"> ort </w:t>
            </w:r>
            <w:proofErr w:type="spellStart"/>
            <w:r w:rsidRPr="00043B3E">
              <w:rPr>
                <w:rFonts w:ascii="Garamond" w:hAnsi="Garamond"/>
                <w:sz w:val="28"/>
                <w:szCs w:val="28"/>
              </w:rPr>
              <w:t>ayns</w:t>
            </w:r>
            <w:proofErr w:type="spellEnd"/>
            <w:r w:rsidRPr="00043B3E">
              <w:rPr>
                <w:rFonts w:ascii="Garamond" w:hAnsi="Garamond"/>
                <w:sz w:val="28"/>
                <w:szCs w:val="28"/>
              </w:rPr>
              <w:t xml:space="preserve"> </w:t>
            </w:r>
            <w:proofErr w:type="spellStart"/>
            <w:r w:rsidRPr="00043B3E">
              <w:rPr>
                <w:rFonts w:ascii="Garamond" w:hAnsi="Garamond"/>
                <w:sz w:val="28"/>
                <w:szCs w:val="28"/>
              </w:rPr>
              <w:t>Padjer</w:t>
            </w:r>
            <w:proofErr w:type="spellEnd"/>
            <w:r w:rsidRPr="00043B3E">
              <w:rPr>
                <w:rFonts w:ascii="Garamond" w:hAnsi="Garamond"/>
                <w:sz w:val="28"/>
                <w:szCs w:val="28"/>
              </w:rPr>
              <w:t xml:space="preserve">. As </w:t>
            </w:r>
            <w:proofErr w:type="spellStart"/>
            <w:r w:rsidRPr="00043B3E">
              <w:rPr>
                <w:rFonts w:ascii="Garamond" w:hAnsi="Garamond"/>
                <w:sz w:val="28"/>
                <w:szCs w:val="28"/>
              </w:rPr>
              <w:t>clasht</w:t>
            </w:r>
            <w:proofErr w:type="spellEnd"/>
            <w:r w:rsidRPr="00043B3E">
              <w:rPr>
                <w:rFonts w:ascii="Garamond" w:hAnsi="Garamond"/>
                <w:sz w:val="28"/>
                <w:szCs w:val="28"/>
              </w:rPr>
              <w:t xml:space="preserve"> </w:t>
            </w:r>
            <w:proofErr w:type="spellStart"/>
            <w:r w:rsidRPr="00043B3E">
              <w:rPr>
                <w:rFonts w:ascii="Garamond" w:hAnsi="Garamond"/>
                <w:sz w:val="28"/>
                <w:szCs w:val="28"/>
              </w:rPr>
              <w:t>rooin</w:t>
            </w:r>
            <w:proofErr w:type="spellEnd"/>
            <w:r w:rsidRPr="00043B3E">
              <w:rPr>
                <w:rFonts w:ascii="Garamond" w:hAnsi="Garamond"/>
                <w:sz w:val="28"/>
                <w:szCs w:val="28"/>
              </w:rPr>
              <w:t xml:space="preserve">, O </w:t>
            </w:r>
            <w:proofErr w:type="spellStart"/>
            <w:r w:rsidRPr="00043B3E">
              <w:rPr>
                <w:rFonts w:ascii="Garamond" w:hAnsi="Garamond"/>
                <w:sz w:val="28"/>
                <w:szCs w:val="28"/>
              </w:rPr>
              <w:t>Ree</w:t>
            </w:r>
            <w:proofErr w:type="spellEnd"/>
            <w:r w:rsidRPr="00043B3E">
              <w:rPr>
                <w:rFonts w:ascii="Garamond" w:hAnsi="Garamond"/>
                <w:sz w:val="28"/>
                <w:szCs w:val="28"/>
              </w:rPr>
              <w:t xml:space="preserve"> </w:t>
            </w:r>
            <w:proofErr w:type="spellStart"/>
            <w:r w:rsidRPr="00043B3E">
              <w:rPr>
                <w:rFonts w:ascii="Garamond" w:hAnsi="Garamond"/>
                <w:sz w:val="28"/>
                <w:szCs w:val="28"/>
              </w:rPr>
              <w:t>Niau</w:t>
            </w:r>
            <w:proofErr w:type="spellEnd"/>
            <w:r w:rsidRPr="00043B3E">
              <w:rPr>
                <w:rFonts w:ascii="Garamond" w:hAnsi="Garamond"/>
                <w:sz w:val="28"/>
                <w:szCs w:val="28"/>
              </w:rPr>
              <w:t xml:space="preserve">, </w:t>
            </w:r>
            <w:proofErr w:type="spellStart"/>
            <w:r w:rsidRPr="00043B3E">
              <w:rPr>
                <w:rFonts w:ascii="Garamond" w:hAnsi="Garamond"/>
                <w:sz w:val="28"/>
                <w:szCs w:val="28"/>
              </w:rPr>
              <w:t>tra</w:t>
            </w:r>
            <w:proofErr w:type="spellEnd"/>
            <w:r w:rsidRPr="00043B3E">
              <w:rPr>
                <w:rFonts w:ascii="Garamond" w:hAnsi="Garamond"/>
                <w:sz w:val="28"/>
                <w:szCs w:val="28"/>
              </w:rPr>
              <w:t xml:space="preserve"> ta shin </w:t>
            </w:r>
            <w:proofErr w:type="spellStart"/>
            <w:r w:rsidRPr="00043B3E">
              <w:rPr>
                <w:rFonts w:ascii="Garamond" w:hAnsi="Garamond"/>
                <w:sz w:val="28"/>
                <w:szCs w:val="28"/>
              </w:rPr>
              <w:lastRenderedPageBreak/>
              <w:t>geamagh</w:t>
            </w:r>
            <w:proofErr w:type="spellEnd"/>
            <w:r w:rsidRPr="00043B3E">
              <w:rPr>
                <w:rFonts w:ascii="Garamond" w:hAnsi="Garamond"/>
                <w:sz w:val="28"/>
                <w:szCs w:val="28"/>
              </w:rPr>
              <w:t xml:space="preserve"> ort </w:t>
            </w:r>
            <w:proofErr w:type="spellStart"/>
            <w:r w:rsidRPr="00043B3E">
              <w:rPr>
                <w:rFonts w:ascii="Garamond" w:hAnsi="Garamond"/>
                <w:sz w:val="28"/>
                <w:szCs w:val="28"/>
              </w:rPr>
              <w:t>ayns</w:t>
            </w:r>
            <w:proofErr w:type="spellEnd"/>
            <w:r w:rsidRPr="00043B3E">
              <w:rPr>
                <w:rFonts w:ascii="Garamond" w:hAnsi="Garamond"/>
                <w:sz w:val="28"/>
                <w:szCs w:val="28"/>
              </w:rPr>
              <w:t xml:space="preserve"> </w:t>
            </w:r>
            <w:proofErr w:type="spellStart"/>
            <w:r w:rsidR="008146DB">
              <w:rPr>
                <w:rFonts w:ascii="Garamond" w:hAnsi="Garamond"/>
                <w:sz w:val="28"/>
                <w:szCs w:val="28"/>
              </w:rPr>
              <w:t>a</w:t>
            </w:r>
            <w:r w:rsidRPr="00043B3E">
              <w:rPr>
                <w:rFonts w:ascii="Garamond" w:hAnsi="Garamond"/>
                <w:sz w:val="28"/>
                <w:szCs w:val="28"/>
              </w:rPr>
              <w:t>nnym</w:t>
            </w:r>
            <w:proofErr w:type="spellEnd"/>
            <w:r w:rsidR="008146DB">
              <w:rPr>
                <w:rStyle w:val="FootnoteReference"/>
                <w:rFonts w:ascii="Garamond" w:hAnsi="Garamond"/>
                <w:sz w:val="28"/>
                <w:szCs w:val="28"/>
              </w:rPr>
              <w:footnoteReference w:id="77"/>
            </w:r>
            <w:r w:rsidRPr="00043B3E">
              <w:rPr>
                <w:rFonts w:ascii="Garamond" w:hAnsi="Garamond"/>
                <w:sz w:val="28"/>
                <w:szCs w:val="28"/>
              </w:rPr>
              <w:t xml:space="preserve"> </w:t>
            </w:r>
            <w:proofErr w:type="spellStart"/>
            <w:r w:rsidRPr="00043B3E">
              <w:rPr>
                <w:rFonts w:ascii="Garamond" w:hAnsi="Garamond"/>
                <w:sz w:val="28"/>
                <w:szCs w:val="28"/>
              </w:rPr>
              <w:t>nyn</w:t>
            </w:r>
            <w:proofErr w:type="spellEnd"/>
            <w:r w:rsidRPr="00043B3E">
              <w:rPr>
                <w:rFonts w:ascii="Garamond" w:hAnsi="Garamond"/>
                <w:sz w:val="28"/>
                <w:szCs w:val="28"/>
              </w:rPr>
              <w:t xml:space="preserve"> </w:t>
            </w:r>
            <w:proofErr w:type="spellStart"/>
            <w:r w:rsidRPr="00043B3E">
              <w:rPr>
                <w:rFonts w:ascii="Garamond" w:hAnsi="Garamond"/>
                <w:sz w:val="28"/>
                <w:szCs w:val="28"/>
              </w:rPr>
              <w:t>Jiarn</w:t>
            </w:r>
            <w:proofErr w:type="spellEnd"/>
            <w:r w:rsidRPr="00043B3E">
              <w:rPr>
                <w:rFonts w:ascii="Garamond" w:hAnsi="Garamond"/>
                <w:sz w:val="28"/>
                <w:szCs w:val="28"/>
              </w:rPr>
              <w:t xml:space="preserve"> </w:t>
            </w:r>
            <w:proofErr w:type="spellStart"/>
            <w:r w:rsidRPr="00043B3E">
              <w:rPr>
                <w:rFonts w:ascii="Garamond" w:hAnsi="Garamond"/>
                <w:sz w:val="28"/>
                <w:szCs w:val="28"/>
              </w:rPr>
              <w:t>Yeesey</w:t>
            </w:r>
            <w:proofErr w:type="spellEnd"/>
            <w:r w:rsidRPr="00043B3E">
              <w:rPr>
                <w:rFonts w:ascii="Garamond" w:hAnsi="Garamond"/>
                <w:sz w:val="28"/>
                <w:szCs w:val="28"/>
              </w:rPr>
              <w:t xml:space="preserve"> </w:t>
            </w:r>
            <w:proofErr w:type="spellStart"/>
            <w:r w:rsidRPr="00043B3E">
              <w:rPr>
                <w:rFonts w:ascii="Garamond" w:hAnsi="Garamond"/>
                <w:sz w:val="28"/>
                <w:szCs w:val="28"/>
              </w:rPr>
              <w:t>Creest</w:t>
            </w:r>
            <w:proofErr w:type="spellEnd"/>
            <w:r w:rsidRPr="00043B3E">
              <w:rPr>
                <w:rFonts w:ascii="Garamond" w:hAnsi="Garamond"/>
                <w:sz w:val="28"/>
                <w:szCs w:val="28"/>
              </w:rPr>
              <w:t xml:space="preserve"> ; Dy </w:t>
            </w:r>
            <w:proofErr w:type="spellStart"/>
            <w:r w:rsidRPr="00043B3E">
              <w:rPr>
                <w:rFonts w:ascii="Garamond" w:hAnsi="Garamond"/>
                <w:sz w:val="28"/>
                <w:szCs w:val="28"/>
              </w:rPr>
              <w:t>vod</w:t>
            </w:r>
            <w:proofErr w:type="spellEnd"/>
            <w:r w:rsidRPr="00043B3E">
              <w:rPr>
                <w:rFonts w:ascii="Garamond" w:hAnsi="Garamond"/>
                <w:sz w:val="28"/>
                <w:szCs w:val="28"/>
              </w:rPr>
              <w:t xml:space="preserve"> mad </w:t>
            </w:r>
            <w:proofErr w:type="spellStart"/>
            <w:r w:rsidRPr="00043B3E">
              <w:rPr>
                <w:rFonts w:ascii="Garamond" w:hAnsi="Garamond"/>
                <w:sz w:val="28"/>
                <w:szCs w:val="28"/>
              </w:rPr>
              <w:t>ayns</w:t>
            </w:r>
            <w:proofErr w:type="spellEnd"/>
            <w:r w:rsidRPr="00043B3E">
              <w:rPr>
                <w:rFonts w:ascii="Garamond" w:hAnsi="Garamond"/>
                <w:sz w:val="28"/>
                <w:szCs w:val="28"/>
              </w:rPr>
              <w:t xml:space="preserve"> </w:t>
            </w:r>
            <w:proofErr w:type="spellStart"/>
            <w:r w:rsidRPr="00043B3E">
              <w:rPr>
                <w:rFonts w:ascii="Garamond" w:hAnsi="Garamond"/>
                <w:sz w:val="28"/>
                <w:szCs w:val="28"/>
              </w:rPr>
              <w:t>firrinys</w:t>
            </w:r>
            <w:proofErr w:type="spellEnd"/>
            <w:r w:rsidRPr="00043B3E">
              <w:rPr>
                <w:rFonts w:ascii="Garamond" w:hAnsi="Garamond"/>
                <w:sz w:val="28"/>
                <w:szCs w:val="28"/>
              </w:rPr>
              <w:t xml:space="preserve"> </w:t>
            </w:r>
            <w:proofErr w:type="spellStart"/>
            <w:r w:rsidRPr="00043B3E">
              <w:rPr>
                <w:rFonts w:ascii="Garamond" w:hAnsi="Garamond"/>
                <w:sz w:val="28"/>
                <w:szCs w:val="28"/>
              </w:rPr>
              <w:t>feosley</w:t>
            </w:r>
            <w:proofErr w:type="spellEnd"/>
            <w:r w:rsidRPr="00043B3E">
              <w:rPr>
                <w:rFonts w:ascii="Garamond" w:hAnsi="Garamond"/>
                <w:sz w:val="28"/>
                <w:szCs w:val="28"/>
              </w:rPr>
              <w:t xml:space="preserve"> y </w:t>
            </w:r>
            <w:proofErr w:type="spellStart"/>
            <w:r w:rsidRPr="00043B3E">
              <w:rPr>
                <w:rFonts w:ascii="Garamond" w:hAnsi="Garamond"/>
                <w:sz w:val="28"/>
                <w:szCs w:val="28"/>
              </w:rPr>
              <w:t>gheddyn</w:t>
            </w:r>
            <w:proofErr w:type="spellEnd"/>
            <w:r w:rsidRPr="00043B3E">
              <w:rPr>
                <w:rFonts w:ascii="Garamond" w:hAnsi="Garamond"/>
                <w:sz w:val="28"/>
                <w:szCs w:val="28"/>
              </w:rPr>
              <w:t xml:space="preserve"> [122] er </w:t>
            </w:r>
            <w:proofErr w:type="spellStart"/>
            <w:r w:rsidRPr="00043B3E">
              <w:rPr>
                <w:rFonts w:ascii="Garamond" w:hAnsi="Garamond"/>
                <w:sz w:val="28"/>
                <w:szCs w:val="28"/>
              </w:rPr>
              <w:t>nyn</w:t>
            </w:r>
            <w:proofErr w:type="spellEnd"/>
            <w:r w:rsidRPr="00043B3E">
              <w:rPr>
                <w:rFonts w:ascii="Garamond" w:hAnsi="Garamond"/>
                <w:sz w:val="28"/>
                <w:szCs w:val="28"/>
              </w:rPr>
              <w:t xml:space="preserve"> </w:t>
            </w:r>
            <w:proofErr w:type="spellStart"/>
            <w:r w:rsidRPr="00043B3E">
              <w:rPr>
                <w:rFonts w:ascii="Garamond" w:hAnsi="Garamond"/>
                <w:sz w:val="28"/>
                <w:szCs w:val="28"/>
              </w:rPr>
              <w:t>veme</w:t>
            </w:r>
            <w:proofErr w:type="spellEnd"/>
            <w:r w:rsidRPr="00043B3E">
              <w:rPr>
                <w:rFonts w:ascii="Garamond" w:hAnsi="Garamond"/>
                <w:sz w:val="28"/>
                <w:szCs w:val="28"/>
              </w:rPr>
              <w:t xml:space="preserve"> as </w:t>
            </w:r>
            <w:proofErr w:type="spellStart"/>
            <w:r w:rsidRPr="00043B3E">
              <w:rPr>
                <w:rFonts w:ascii="Garamond" w:hAnsi="Garamond"/>
                <w:sz w:val="28"/>
                <w:szCs w:val="28"/>
              </w:rPr>
              <w:t>dy</w:t>
            </w:r>
            <w:proofErr w:type="spellEnd"/>
            <w:r w:rsidRPr="00043B3E">
              <w:rPr>
                <w:rFonts w:ascii="Garamond" w:hAnsi="Garamond"/>
                <w:sz w:val="28"/>
                <w:szCs w:val="28"/>
              </w:rPr>
              <w:t xml:space="preserve"> bra </w:t>
            </w:r>
            <w:proofErr w:type="spellStart"/>
            <w:r w:rsidRPr="00043B3E">
              <w:rPr>
                <w:rFonts w:ascii="Garamond" w:hAnsi="Garamond"/>
                <w:sz w:val="28"/>
                <w:szCs w:val="28"/>
              </w:rPr>
              <w:t>molley</w:t>
            </w:r>
            <w:proofErr w:type="spellEnd"/>
            <w:r w:rsidRPr="00043B3E">
              <w:rPr>
                <w:rFonts w:ascii="Garamond" w:hAnsi="Garamond"/>
                <w:sz w:val="28"/>
                <w:szCs w:val="28"/>
              </w:rPr>
              <w:t xml:space="preserve"> y chur </w:t>
            </w:r>
            <w:proofErr w:type="spellStart"/>
            <w:r w:rsidRPr="00043B3E">
              <w:rPr>
                <w:rFonts w:ascii="Garamond" w:hAnsi="Garamond"/>
                <w:sz w:val="28"/>
                <w:szCs w:val="28"/>
              </w:rPr>
              <w:t>dhyt</w:t>
            </w:r>
            <w:proofErr w:type="spellEnd"/>
            <w:r w:rsidRPr="00043B3E">
              <w:rPr>
                <w:rFonts w:ascii="Garamond" w:hAnsi="Garamond"/>
                <w:sz w:val="28"/>
                <w:szCs w:val="28"/>
              </w:rPr>
              <w:t xml:space="preserve"> son y </w:t>
            </w:r>
            <w:proofErr w:type="spellStart"/>
            <w:r w:rsidRPr="00043B3E">
              <w:rPr>
                <w:rFonts w:ascii="Garamond" w:hAnsi="Garamond"/>
                <w:sz w:val="28"/>
                <w:szCs w:val="28"/>
              </w:rPr>
              <w:t>chooid</w:t>
            </w:r>
            <w:proofErr w:type="spellEnd"/>
            <w:r w:rsidRPr="00043B3E">
              <w:rPr>
                <w:rFonts w:ascii="Garamond" w:hAnsi="Garamond"/>
                <w:sz w:val="28"/>
                <w:szCs w:val="28"/>
              </w:rPr>
              <w:t xml:space="preserve"> </w:t>
            </w:r>
            <w:proofErr w:type="spellStart"/>
            <w:r w:rsidRPr="00043B3E">
              <w:rPr>
                <w:rFonts w:ascii="Garamond" w:hAnsi="Garamond"/>
                <w:sz w:val="28"/>
                <w:szCs w:val="28"/>
              </w:rPr>
              <w:t>cheddyn</w:t>
            </w:r>
            <w:proofErr w:type="spellEnd"/>
            <w:r w:rsidRPr="00043B3E">
              <w:rPr>
                <w:rFonts w:ascii="Garamond" w:hAnsi="Garamond"/>
                <w:sz w:val="28"/>
                <w:szCs w:val="28"/>
              </w:rPr>
              <w:t xml:space="preserve">, </w:t>
            </w:r>
            <w:proofErr w:type="spellStart"/>
            <w:r w:rsidRPr="00043B3E">
              <w:rPr>
                <w:rFonts w:ascii="Garamond" w:hAnsi="Garamond"/>
                <w:sz w:val="28"/>
                <w:szCs w:val="28"/>
              </w:rPr>
              <w:t>trooid</w:t>
            </w:r>
            <w:proofErr w:type="spellEnd"/>
            <w:r w:rsidRPr="00043B3E">
              <w:rPr>
                <w:rFonts w:ascii="Garamond" w:hAnsi="Garamond"/>
                <w:sz w:val="28"/>
                <w:szCs w:val="28"/>
              </w:rPr>
              <w:t xml:space="preserve"> </w:t>
            </w:r>
            <w:proofErr w:type="spellStart"/>
            <w:r w:rsidRPr="00043B3E">
              <w:rPr>
                <w:rFonts w:ascii="Garamond" w:hAnsi="Garamond"/>
                <w:sz w:val="28"/>
                <w:szCs w:val="28"/>
              </w:rPr>
              <w:t>Yeesey</w:t>
            </w:r>
            <w:proofErr w:type="spellEnd"/>
            <w:r w:rsidRPr="00043B3E">
              <w:rPr>
                <w:rFonts w:ascii="Garamond" w:hAnsi="Garamond"/>
                <w:sz w:val="28"/>
                <w:szCs w:val="28"/>
              </w:rPr>
              <w:t xml:space="preserve"> </w:t>
            </w:r>
            <w:proofErr w:type="spellStart"/>
            <w:r w:rsidRPr="00043B3E">
              <w:rPr>
                <w:rFonts w:ascii="Garamond" w:hAnsi="Garamond"/>
                <w:sz w:val="28"/>
                <w:szCs w:val="28"/>
              </w:rPr>
              <w:t>Creest</w:t>
            </w:r>
            <w:proofErr w:type="spellEnd"/>
            <w:r w:rsidRPr="00043B3E">
              <w:rPr>
                <w:rFonts w:ascii="Garamond" w:hAnsi="Garamond"/>
                <w:sz w:val="28"/>
                <w:szCs w:val="28"/>
              </w:rPr>
              <w:t xml:space="preserve"> </w:t>
            </w:r>
            <w:proofErr w:type="spellStart"/>
            <w:r w:rsidRPr="00043B3E">
              <w:rPr>
                <w:rFonts w:ascii="Garamond" w:hAnsi="Garamond"/>
                <w:sz w:val="28"/>
                <w:szCs w:val="28"/>
              </w:rPr>
              <w:t>nyn</w:t>
            </w:r>
            <w:proofErr w:type="spellEnd"/>
            <w:r w:rsidRPr="00043B3E">
              <w:rPr>
                <w:rFonts w:ascii="Garamond" w:hAnsi="Garamond"/>
                <w:sz w:val="28"/>
                <w:szCs w:val="28"/>
              </w:rPr>
              <w:t xml:space="preserve"> </w:t>
            </w:r>
            <w:proofErr w:type="spellStart"/>
            <w:r w:rsidRPr="00043B3E">
              <w:rPr>
                <w:rFonts w:ascii="Garamond" w:hAnsi="Garamond"/>
                <w:sz w:val="28"/>
                <w:szCs w:val="28"/>
              </w:rPr>
              <w:t>Jiarn</w:t>
            </w:r>
            <w:proofErr w:type="spellEnd"/>
            <w:r w:rsidRPr="00043B3E">
              <w:rPr>
                <w:rFonts w:ascii="Garamond" w:hAnsi="Garamond"/>
                <w:sz w:val="28"/>
                <w:szCs w:val="28"/>
              </w:rPr>
              <w:t xml:space="preserve">. </w:t>
            </w:r>
            <w:r w:rsidRPr="00043B3E">
              <w:rPr>
                <w:rFonts w:ascii="Garamond" w:hAnsi="Garamond"/>
                <w:i/>
                <w:sz w:val="28"/>
                <w:szCs w:val="28"/>
              </w:rPr>
              <w:t>Amen</w:t>
            </w:r>
            <w:r w:rsidRPr="00043B3E">
              <w:rPr>
                <w:rFonts w:ascii="Garamond" w:hAnsi="Garamond"/>
                <w:sz w:val="28"/>
                <w:szCs w:val="28"/>
              </w:rPr>
              <w:t xml:space="preserve">. </w:t>
            </w:r>
          </w:p>
        </w:tc>
        <w:tc>
          <w:tcPr>
            <w:tcW w:w="3825" w:type="dxa"/>
          </w:tcPr>
          <w:p w14:paraId="0ADA22C8" w14:textId="77777777" w:rsidR="003C6310" w:rsidRPr="008072AD" w:rsidRDefault="003C6310" w:rsidP="00DB60C3">
            <w:pPr>
              <w:pStyle w:val="ListParagraph"/>
              <w:ind w:left="0"/>
              <w:jc w:val="both"/>
              <w:rPr>
                <w:rFonts w:ascii="Garamond" w:hAnsi="Garamond" w:cs="Times New Roman"/>
                <w:i/>
                <w:sz w:val="28"/>
              </w:rPr>
            </w:pPr>
            <w:proofErr w:type="spellStart"/>
            <w:r w:rsidRPr="00B75EA9">
              <w:rPr>
                <w:rFonts w:ascii="Garamond" w:hAnsi="Garamond" w:cs="Times New Roman"/>
                <w:sz w:val="40"/>
              </w:rPr>
              <w:lastRenderedPageBreak/>
              <w:t>B</w:t>
            </w:r>
            <w:r w:rsidRPr="008072AD">
              <w:rPr>
                <w:rFonts w:ascii="Garamond" w:hAnsi="Garamond" w:cs="Times New Roman"/>
                <w:i/>
                <w:sz w:val="28"/>
              </w:rPr>
              <w:t>Lessed</w:t>
            </w:r>
            <w:proofErr w:type="spellEnd"/>
            <w:r w:rsidRPr="008072AD">
              <w:rPr>
                <w:rFonts w:ascii="Garamond" w:hAnsi="Garamond" w:cs="Times New Roman"/>
                <w:i/>
                <w:sz w:val="28"/>
              </w:rPr>
              <w:t xml:space="preserve"> be thy Name, O God, for this great Privilege of laying our Wants before Thee, and for the great Hopes we have of being heard. Make us ever sensible of our Wants, and of thy Power and Goodness to help us, that at all times we may call upon thee by diligent Prayer. And hear us, O King of Heaven, when we call upon thee in the Name of our Lord Jesus Christ</w:t>
            </w:r>
            <w:r w:rsidRPr="008072AD">
              <w:rPr>
                <w:rFonts w:ascii="Garamond" w:hAnsi="Garamond" w:cs="Times New Roman"/>
                <w:sz w:val="28"/>
              </w:rPr>
              <w:t> ;</w:t>
            </w:r>
            <w:r w:rsidRPr="008072AD">
              <w:rPr>
                <w:rFonts w:ascii="Garamond" w:hAnsi="Garamond" w:cs="Times New Roman"/>
                <w:i/>
                <w:sz w:val="28"/>
              </w:rPr>
              <w:t xml:space="preserve"> that we may effectually obtain the Relief of </w:t>
            </w:r>
            <w:r w:rsidRPr="008072AD">
              <w:rPr>
                <w:rFonts w:ascii="Garamond" w:hAnsi="Garamond" w:cs="Times New Roman"/>
                <w:i/>
                <w:sz w:val="28"/>
              </w:rPr>
              <w:lastRenderedPageBreak/>
              <w:t xml:space="preserve">our Necessities, and ever give Thee Praise for the same, through Jesus Christ our Lord. </w:t>
            </w:r>
            <w:r w:rsidRPr="008072AD">
              <w:rPr>
                <w:rFonts w:ascii="Garamond" w:hAnsi="Garamond" w:cs="Times New Roman"/>
                <w:sz w:val="28"/>
              </w:rPr>
              <w:t>Amen</w:t>
            </w:r>
            <w:r w:rsidRPr="008072AD">
              <w:rPr>
                <w:rFonts w:ascii="Garamond" w:hAnsi="Garamond" w:cs="Times New Roman"/>
                <w:i/>
                <w:sz w:val="28"/>
              </w:rPr>
              <w:t>.</w:t>
            </w:r>
          </w:p>
        </w:tc>
        <w:tc>
          <w:tcPr>
            <w:tcW w:w="0" w:type="auto"/>
          </w:tcPr>
          <w:p w14:paraId="6D751291" w14:textId="77777777" w:rsidR="003C6310" w:rsidRDefault="003C6310" w:rsidP="00DB60C3">
            <w:pPr>
              <w:pStyle w:val="ListParagraph"/>
              <w:ind w:left="0"/>
              <w:rPr>
                <w:rFonts w:ascii="Garamond" w:hAnsi="Garamond" w:cs="Times New Roman"/>
                <w:i/>
                <w:sz w:val="20"/>
                <w:szCs w:val="20"/>
              </w:rPr>
            </w:pPr>
          </w:p>
          <w:p w14:paraId="3F56428E" w14:textId="77777777" w:rsidR="00B75EA9" w:rsidRPr="008072AD" w:rsidRDefault="00B75EA9" w:rsidP="00DB60C3">
            <w:pPr>
              <w:pStyle w:val="ListParagraph"/>
              <w:ind w:left="0"/>
              <w:rPr>
                <w:rFonts w:ascii="Garamond" w:hAnsi="Garamond" w:cs="Times New Roman"/>
                <w:i/>
                <w:sz w:val="20"/>
                <w:szCs w:val="20"/>
              </w:rPr>
            </w:pPr>
          </w:p>
        </w:tc>
      </w:tr>
      <w:tr w:rsidR="00B75EA9" w:rsidRPr="008072AD" w14:paraId="64E7AEFC" w14:textId="77777777" w:rsidTr="004B200B">
        <w:tc>
          <w:tcPr>
            <w:tcW w:w="4253" w:type="dxa"/>
            <w:tcBorders>
              <w:bottom w:val="single" w:sz="4" w:space="0" w:color="auto"/>
            </w:tcBorders>
          </w:tcPr>
          <w:p w14:paraId="2FC2EBED" w14:textId="77777777" w:rsidR="00B75EA9" w:rsidRPr="00043B3E" w:rsidRDefault="00B75EA9" w:rsidP="00B75EA9">
            <w:pPr>
              <w:pStyle w:val="CM19"/>
              <w:widowControl/>
              <w:jc w:val="both"/>
              <w:rPr>
                <w:rFonts w:ascii="Garamond" w:hAnsi="Garamond"/>
                <w:sz w:val="28"/>
                <w:szCs w:val="28"/>
              </w:rPr>
            </w:pPr>
          </w:p>
        </w:tc>
        <w:tc>
          <w:tcPr>
            <w:tcW w:w="3825" w:type="dxa"/>
            <w:tcBorders>
              <w:bottom w:val="single" w:sz="4" w:space="0" w:color="auto"/>
            </w:tcBorders>
          </w:tcPr>
          <w:p w14:paraId="63E1A5DB" w14:textId="77777777" w:rsidR="00B75EA9" w:rsidRPr="003C6310" w:rsidRDefault="00B75EA9" w:rsidP="00DB60C3">
            <w:pPr>
              <w:pStyle w:val="ListParagraph"/>
              <w:ind w:left="0"/>
              <w:jc w:val="both"/>
              <w:rPr>
                <w:rFonts w:ascii="Garamond" w:hAnsi="Garamond" w:cs="Times New Roman"/>
                <w:sz w:val="28"/>
              </w:rPr>
            </w:pPr>
          </w:p>
        </w:tc>
        <w:tc>
          <w:tcPr>
            <w:tcW w:w="0" w:type="auto"/>
          </w:tcPr>
          <w:p w14:paraId="62A4BCB1" w14:textId="77777777" w:rsidR="00B75EA9" w:rsidRDefault="00B75EA9" w:rsidP="00DB60C3">
            <w:pPr>
              <w:pStyle w:val="ListParagraph"/>
              <w:ind w:left="0"/>
              <w:rPr>
                <w:rFonts w:ascii="Garamond" w:hAnsi="Garamond" w:cs="Times New Roman"/>
                <w:i/>
                <w:sz w:val="20"/>
                <w:szCs w:val="20"/>
              </w:rPr>
            </w:pPr>
          </w:p>
        </w:tc>
      </w:tr>
    </w:tbl>
    <w:p w14:paraId="2730EDD6" w14:textId="77777777" w:rsidR="008146DB" w:rsidRDefault="008146DB" w:rsidP="00DB60C3">
      <w:pPr>
        <w:pStyle w:val="ListParagraph"/>
        <w:spacing w:before="360" w:after="240"/>
        <w:ind w:left="0"/>
        <w:contextualSpacing w:val="0"/>
        <w:jc w:val="center"/>
        <w:rPr>
          <w:rFonts w:ascii="Garamond" w:hAnsi="Garamond" w:cs="Times New Roman"/>
          <w:i/>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Pr="00D05E71">
        <w:rPr>
          <w:rFonts w:ascii="Garamond" w:hAnsi="Garamond" w:cs="Times New Roman"/>
          <w:sz w:val="32"/>
        </w:rPr>
        <w:t>X</w:t>
      </w:r>
      <w:r w:rsidRPr="001D7831">
        <w:rPr>
          <w:rFonts w:ascii="Garamond" w:hAnsi="Garamond" w:cs="Times New Roman"/>
          <w:sz w:val="32"/>
        </w:rPr>
        <w:t>I</w:t>
      </w:r>
      <w:r>
        <w:rPr>
          <w:rFonts w:ascii="Garamond" w:hAnsi="Garamond" w:cs="Times New Roman"/>
          <w:sz w:val="32"/>
        </w:rPr>
        <w:t>V</w:t>
      </w:r>
      <w:r w:rsidRPr="008B4C85">
        <w:rPr>
          <w:rFonts w:ascii="Garamond" w:hAnsi="Garamond" w:cs="Times New Roman"/>
          <w:i/>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816"/>
        <w:gridCol w:w="1002"/>
      </w:tblGrid>
      <w:tr w:rsidR="008146DB" w:rsidRPr="008146DB" w14:paraId="4DE6B0C7" w14:textId="77777777" w:rsidTr="008B6126">
        <w:tc>
          <w:tcPr>
            <w:tcW w:w="4253" w:type="dxa"/>
          </w:tcPr>
          <w:p w14:paraId="1B2100FD" w14:textId="77777777" w:rsidR="008146DB" w:rsidRPr="0086343F" w:rsidRDefault="008146DB" w:rsidP="00DB60C3">
            <w:pPr>
              <w:pStyle w:val="CM5"/>
              <w:widowControl/>
              <w:spacing w:after="80"/>
              <w:jc w:val="both"/>
              <w:rPr>
                <w:rFonts w:ascii="Garamond" w:hAnsi="Garamond"/>
                <w:sz w:val="28"/>
                <w:szCs w:val="28"/>
              </w:rPr>
            </w:pPr>
            <w:r w:rsidRPr="0086343F">
              <w:rPr>
                <w:rFonts w:ascii="Garamond" w:hAnsi="Garamond"/>
                <w:i/>
                <w:sz w:val="28"/>
                <w:szCs w:val="28"/>
              </w:rPr>
              <w:t>Q.</w:t>
            </w:r>
            <w:r w:rsidRPr="0086343F">
              <w:rPr>
                <w:rFonts w:ascii="Garamond" w:hAnsi="Garamond"/>
                <w:sz w:val="28"/>
                <w:szCs w:val="28"/>
              </w:rPr>
              <w:t xml:space="preserve"> </w:t>
            </w:r>
            <w:r w:rsidRPr="00DB6541">
              <w:rPr>
                <w:rFonts w:ascii="Old English Text MT" w:hAnsi="Old English Text MT"/>
                <w:sz w:val="44"/>
                <w:szCs w:val="28"/>
              </w:rPr>
              <w:t>C</w:t>
            </w:r>
            <w:r w:rsidRPr="008146DB">
              <w:rPr>
                <w:rFonts w:ascii="Old English Text MT" w:hAnsi="Old English Text MT"/>
                <w:sz w:val="28"/>
                <w:szCs w:val="28"/>
              </w:rPr>
              <w:t xml:space="preserve">RE woad Sacrament ta </w:t>
            </w:r>
            <w:proofErr w:type="spellStart"/>
            <w:r w:rsidRPr="008146DB">
              <w:rPr>
                <w:rFonts w:ascii="Old English Text MT" w:hAnsi="Old English Text MT"/>
                <w:sz w:val="28"/>
                <w:szCs w:val="28"/>
              </w:rPr>
              <w:t>Creest</w:t>
            </w:r>
            <w:proofErr w:type="spellEnd"/>
            <w:r w:rsidRPr="008146DB">
              <w:rPr>
                <w:rFonts w:ascii="Old English Text MT" w:hAnsi="Old English Text MT"/>
                <w:sz w:val="28"/>
                <w:szCs w:val="28"/>
              </w:rPr>
              <w:t xml:space="preserve"> er </w:t>
            </w:r>
            <w:proofErr w:type="spellStart"/>
            <w:r w:rsidRPr="008146DB">
              <w:rPr>
                <w:rFonts w:ascii="Old English Text MT" w:hAnsi="Old English Text MT"/>
                <w:sz w:val="28"/>
                <w:szCs w:val="28"/>
              </w:rPr>
              <w:t>ordagh</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ayns</w:t>
            </w:r>
            <w:proofErr w:type="spellEnd"/>
            <w:r w:rsidRPr="008146DB">
              <w:rPr>
                <w:rFonts w:ascii="Old English Text MT" w:hAnsi="Old English Text MT"/>
                <w:sz w:val="28"/>
                <w:szCs w:val="28"/>
              </w:rPr>
              <w:t xml:space="preserve"> e </w:t>
            </w:r>
            <w:proofErr w:type="spellStart"/>
            <w:r w:rsidRPr="008146DB">
              <w:rPr>
                <w:rFonts w:ascii="Old English Text MT" w:hAnsi="Old English Text MT"/>
                <w:sz w:val="28"/>
                <w:szCs w:val="28"/>
              </w:rPr>
              <w:t>Aglish</w:t>
            </w:r>
            <w:proofErr w:type="spellEnd"/>
            <w:r w:rsidRPr="008146DB">
              <w:rPr>
                <w:rFonts w:ascii="Old English Text MT" w:hAnsi="Old English Text MT"/>
                <w:i/>
                <w:sz w:val="28"/>
                <w:szCs w:val="28"/>
              </w:rPr>
              <w:t> </w:t>
            </w:r>
            <w:r w:rsidRPr="008146DB">
              <w:rPr>
                <w:rFonts w:ascii="Old English Text MT" w:hAnsi="Old English Text MT"/>
                <w:sz w:val="28"/>
                <w:szCs w:val="28"/>
              </w:rPr>
              <w:t>?</w:t>
            </w:r>
            <w:r w:rsidRPr="0086343F">
              <w:rPr>
                <w:rFonts w:ascii="Garamond" w:hAnsi="Garamond"/>
                <w:sz w:val="28"/>
                <w:szCs w:val="28"/>
              </w:rPr>
              <w:t xml:space="preserve"> </w:t>
            </w:r>
          </w:p>
        </w:tc>
        <w:tc>
          <w:tcPr>
            <w:tcW w:w="3816" w:type="dxa"/>
          </w:tcPr>
          <w:p w14:paraId="5C2FA002" w14:textId="77777777" w:rsidR="008146DB" w:rsidRPr="008146DB" w:rsidRDefault="008146DB" w:rsidP="00DB60C3">
            <w:pPr>
              <w:pStyle w:val="ListParagraph"/>
              <w:ind w:left="0"/>
              <w:jc w:val="both"/>
              <w:rPr>
                <w:rFonts w:ascii="Old English Text MT" w:hAnsi="Old English Text MT" w:cs="Times New Roman"/>
                <w:sz w:val="28"/>
              </w:rPr>
            </w:pPr>
            <w:r w:rsidRPr="008146DB">
              <w:rPr>
                <w:rFonts w:ascii="Garamond" w:hAnsi="Garamond" w:cs="Times New Roman"/>
                <w:sz w:val="28"/>
              </w:rPr>
              <w:t xml:space="preserve">Q. </w:t>
            </w:r>
            <w:r w:rsidRPr="00DB6541">
              <w:rPr>
                <w:rFonts w:ascii="Old English Text MT" w:hAnsi="Old English Text MT" w:cs="Times New Roman"/>
                <w:sz w:val="40"/>
              </w:rPr>
              <w:t>H</w:t>
            </w:r>
            <w:r w:rsidRPr="008146DB">
              <w:rPr>
                <w:rFonts w:ascii="Old English Text MT" w:hAnsi="Old English Text MT" w:cs="Times New Roman"/>
                <w:sz w:val="28"/>
              </w:rPr>
              <w:t>OW many Sacraments hath Christ ordained in his Church</w:t>
            </w:r>
            <w:r w:rsidRPr="008146DB">
              <w:rPr>
                <w:rFonts w:ascii="Old English Text MT" w:hAnsi="Old English Text MT" w:cs="Times New Roman"/>
                <w:i/>
                <w:sz w:val="28"/>
              </w:rPr>
              <w:t> </w:t>
            </w:r>
            <w:r w:rsidRPr="004B200B">
              <w:rPr>
                <w:rFonts w:ascii="Old English Text MT" w:hAnsi="Old English Text MT" w:cs="Times New Roman"/>
                <w:sz w:val="28"/>
              </w:rPr>
              <w:t>?</w:t>
            </w:r>
          </w:p>
        </w:tc>
        <w:tc>
          <w:tcPr>
            <w:tcW w:w="0" w:type="auto"/>
          </w:tcPr>
          <w:p w14:paraId="2A1A4C1D" w14:textId="77777777" w:rsidR="008146DB" w:rsidRPr="008146DB" w:rsidRDefault="008146DB" w:rsidP="00DB60C3">
            <w:pPr>
              <w:pStyle w:val="ListParagraph"/>
              <w:ind w:left="0"/>
              <w:rPr>
                <w:rFonts w:ascii="Garamond" w:hAnsi="Garamond" w:cs="Times New Roman"/>
                <w:sz w:val="20"/>
                <w:szCs w:val="20"/>
              </w:rPr>
            </w:pPr>
          </w:p>
        </w:tc>
      </w:tr>
      <w:tr w:rsidR="008146DB" w:rsidRPr="008146DB" w14:paraId="589F1C51" w14:textId="77777777" w:rsidTr="008B6126">
        <w:tc>
          <w:tcPr>
            <w:tcW w:w="4253" w:type="dxa"/>
          </w:tcPr>
          <w:p w14:paraId="26189DA2" w14:textId="77777777" w:rsidR="008146DB" w:rsidRPr="0086343F" w:rsidRDefault="008146DB" w:rsidP="00DB60C3">
            <w:pPr>
              <w:pStyle w:val="CM3"/>
              <w:widowControl/>
              <w:spacing w:line="240" w:lineRule="auto"/>
              <w:ind w:firstLine="227"/>
              <w:jc w:val="both"/>
              <w:rPr>
                <w:rFonts w:ascii="Garamond" w:hAnsi="Garamond"/>
                <w:sz w:val="28"/>
                <w:szCs w:val="28"/>
              </w:rPr>
            </w:pPr>
            <w:r w:rsidRPr="0086343F">
              <w:rPr>
                <w:rFonts w:ascii="Garamond" w:hAnsi="Garamond"/>
                <w:i/>
                <w:sz w:val="28"/>
                <w:szCs w:val="28"/>
              </w:rPr>
              <w:t xml:space="preserve">A. </w:t>
            </w:r>
            <w:proofErr w:type="spellStart"/>
            <w:r w:rsidRPr="008146DB">
              <w:rPr>
                <w:rFonts w:ascii="Old English Text MT" w:hAnsi="Old English Text MT"/>
                <w:sz w:val="28"/>
                <w:szCs w:val="28"/>
              </w:rPr>
              <w:t>Jees</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ny</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lomarcan</w:t>
            </w:r>
            <w:proofErr w:type="spellEnd"/>
            <w:r w:rsidRPr="008146DB">
              <w:rPr>
                <w:rFonts w:ascii="Old English Text MT" w:hAnsi="Old English Text MT"/>
                <w:sz w:val="28"/>
                <w:szCs w:val="28"/>
              </w:rPr>
              <w:t xml:space="preserve"> er </w:t>
            </w:r>
            <w:proofErr w:type="spellStart"/>
            <w:r w:rsidRPr="008146DB">
              <w:rPr>
                <w:rFonts w:ascii="Old English Text MT" w:hAnsi="Old English Text MT"/>
                <w:sz w:val="28"/>
                <w:szCs w:val="28"/>
              </w:rPr>
              <w:t>skyn</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ooilley</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ymmyrchagh</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gys</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saualtys</w:t>
            </w:r>
            <w:proofErr w:type="spellEnd"/>
            <w:r w:rsidRPr="008146DB">
              <w:rPr>
                <w:rFonts w:ascii="Old English Text MT" w:hAnsi="Old English Text MT"/>
                <w:sz w:val="28"/>
                <w:szCs w:val="28"/>
              </w:rPr>
              <w:t xml:space="preserve">, ta </w:t>
            </w:r>
            <w:proofErr w:type="spellStart"/>
            <w:r w:rsidRPr="008146DB">
              <w:rPr>
                <w:rFonts w:ascii="Old English Text MT" w:hAnsi="Old English Text MT"/>
                <w:sz w:val="28"/>
                <w:szCs w:val="28"/>
              </w:rPr>
              <w:t>shen</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dy</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ghra</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Bashtey</w:t>
            </w:r>
            <w:proofErr w:type="spellEnd"/>
            <w:r w:rsidRPr="008146DB">
              <w:rPr>
                <w:rFonts w:ascii="Old English Text MT" w:hAnsi="Old English Text MT"/>
                <w:sz w:val="28"/>
                <w:szCs w:val="28"/>
              </w:rPr>
              <w:t xml:space="preserve"> as </w:t>
            </w:r>
            <w:proofErr w:type="spellStart"/>
            <w:r w:rsidRPr="008146DB">
              <w:rPr>
                <w:rFonts w:ascii="Old English Text MT" w:hAnsi="Old English Text MT"/>
                <w:sz w:val="28"/>
                <w:szCs w:val="28"/>
              </w:rPr>
              <w:t>Shibber</w:t>
            </w:r>
            <w:proofErr w:type="spellEnd"/>
            <w:r w:rsidRPr="008146DB">
              <w:rPr>
                <w:rFonts w:ascii="Old English Text MT" w:hAnsi="Old English Text MT"/>
                <w:sz w:val="28"/>
                <w:szCs w:val="28"/>
              </w:rPr>
              <w:t xml:space="preserve"> y </w:t>
            </w:r>
            <w:proofErr w:type="spellStart"/>
            <w:r w:rsidRPr="008146DB">
              <w:rPr>
                <w:rFonts w:ascii="Old English Text MT" w:hAnsi="Old English Text MT"/>
                <w:sz w:val="28"/>
                <w:szCs w:val="28"/>
              </w:rPr>
              <w:t>Chiarn</w:t>
            </w:r>
            <w:proofErr w:type="spellEnd"/>
            <w:r w:rsidRPr="008146DB">
              <w:rPr>
                <w:rFonts w:ascii="Old English Text MT" w:hAnsi="Old English Text MT"/>
                <w:sz w:val="28"/>
                <w:szCs w:val="28"/>
              </w:rPr>
              <w:t xml:space="preserve">. </w:t>
            </w:r>
          </w:p>
        </w:tc>
        <w:tc>
          <w:tcPr>
            <w:tcW w:w="3816" w:type="dxa"/>
          </w:tcPr>
          <w:p w14:paraId="19641371" w14:textId="77777777" w:rsidR="008146DB" w:rsidRPr="008146DB" w:rsidRDefault="008146DB" w:rsidP="00DB60C3">
            <w:pPr>
              <w:pStyle w:val="ListParagraph"/>
              <w:ind w:left="0" w:firstLine="227"/>
              <w:jc w:val="both"/>
              <w:rPr>
                <w:rFonts w:ascii="Garamond" w:hAnsi="Garamond" w:cs="Times New Roman"/>
                <w:sz w:val="28"/>
              </w:rPr>
            </w:pPr>
            <w:r w:rsidRPr="008146DB">
              <w:rPr>
                <w:rFonts w:ascii="Garamond" w:hAnsi="Garamond" w:cs="Times New Roman"/>
                <w:sz w:val="28"/>
              </w:rPr>
              <w:t xml:space="preserve">A. </w:t>
            </w:r>
            <w:r w:rsidRPr="008146DB">
              <w:rPr>
                <w:rFonts w:ascii="Old English Text MT" w:hAnsi="Old English Text MT" w:cs="Times New Roman"/>
                <w:sz w:val="28"/>
              </w:rPr>
              <w:t>Two only, as generally necessary to Salvation ; that is to say, Baptism, and the Supper of the Lord.</w:t>
            </w:r>
          </w:p>
        </w:tc>
        <w:tc>
          <w:tcPr>
            <w:tcW w:w="0" w:type="auto"/>
          </w:tcPr>
          <w:p w14:paraId="2F4A8362" w14:textId="77777777" w:rsidR="008146DB" w:rsidRPr="008146DB" w:rsidRDefault="008146DB" w:rsidP="00DB60C3">
            <w:pPr>
              <w:pStyle w:val="ListParagraph"/>
              <w:ind w:left="0"/>
              <w:rPr>
                <w:rFonts w:ascii="Garamond" w:hAnsi="Garamond" w:cs="Times New Roman"/>
                <w:sz w:val="20"/>
                <w:szCs w:val="20"/>
              </w:rPr>
            </w:pPr>
          </w:p>
        </w:tc>
      </w:tr>
      <w:tr w:rsidR="008146DB" w:rsidRPr="008146DB" w14:paraId="7262BC65" w14:textId="77777777" w:rsidTr="008B6126">
        <w:tc>
          <w:tcPr>
            <w:tcW w:w="4253" w:type="dxa"/>
          </w:tcPr>
          <w:p w14:paraId="6B0E47D5" w14:textId="77777777" w:rsidR="008146DB" w:rsidRPr="0086343F" w:rsidRDefault="008146DB" w:rsidP="00DB60C3">
            <w:pPr>
              <w:pStyle w:val="CM3"/>
              <w:widowControl/>
              <w:spacing w:line="240" w:lineRule="auto"/>
              <w:ind w:firstLine="227"/>
              <w:jc w:val="both"/>
              <w:rPr>
                <w:rFonts w:ascii="Garamond" w:hAnsi="Garamond"/>
                <w:sz w:val="28"/>
                <w:szCs w:val="28"/>
              </w:rPr>
            </w:pPr>
            <w:r w:rsidRPr="0086343F">
              <w:rPr>
                <w:rFonts w:ascii="Garamond" w:hAnsi="Garamond"/>
                <w:i/>
                <w:sz w:val="28"/>
                <w:szCs w:val="28"/>
              </w:rPr>
              <w:t>Q.</w:t>
            </w:r>
            <w:r w:rsidRPr="0086343F">
              <w:rPr>
                <w:rFonts w:ascii="Garamond" w:hAnsi="Garamond"/>
                <w:sz w:val="28"/>
                <w:szCs w:val="28"/>
              </w:rPr>
              <w:t xml:space="preserve"> </w:t>
            </w:r>
            <w:proofErr w:type="spellStart"/>
            <w:r w:rsidRPr="008146DB">
              <w:rPr>
                <w:rFonts w:ascii="Old English Text MT" w:hAnsi="Old English Text MT"/>
                <w:sz w:val="28"/>
                <w:szCs w:val="28"/>
              </w:rPr>
              <w:t>Cre</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t’ow</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dy</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hoiggal</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liorish</w:t>
            </w:r>
            <w:proofErr w:type="spellEnd"/>
            <w:r w:rsidRPr="008146DB">
              <w:rPr>
                <w:rFonts w:ascii="Old English Text MT" w:hAnsi="Old English Text MT"/>
                <w:sz w:val="28"/>
                <w:szCs w:val="28"/>
              </w:rPr>
              <w:t xml:space="preserve"> y </w:t>
            </w:r>
            <w:proofErr w:type="spellStart"/>
            <w:r w:rsidRPr="008146DB">
              <w:rPr>
                <w:rFonts w:ascii="Old English Text MT" w:hAnsi="Old English Text MT"/>
                <w:sz w:val="28"/>
                <w:szCs w:val="28"/>
              </w:rPr>
              <w:t>fockle</w:t>
            </w:r>
            <w:proofErr w:type="spellEnd"/>
            <w:r w:rsidRPr="008146DB">
              <w:rPr>
                <w:rFonts w:ascii="Old English Text MT" w:hAnsi="Old English Text MT"/>
                <w:sz w:val="28"/>
                <w:szCs w:val="28"/>
              </w:rPr>
              <w:t xml:space="preserve"> </w:t>
            </w:r>
            <w:proofErr w:type="spellStart"/>
            <w:r w:rsidRPr="008146DB">
              <w:rPr>
                <w:rFonts w:ascii="Old English Text MT" w:hAnsi="Old English Text MT"/>
                <w:sz w:val="28"/>
                <w:szCs w:val="28"/>
              </w:rPr>
              <w:t>shoh</w:t>
            </w:r>
            <w:proofErr w:type="spellEnd"/>
            <w:r w:rsidRPr="008146DB">
              <w:rPr>
                <w:rFonts w:ascii="Old English Text MT" w:hAnsi="Old English Text MT"/>
                <w:sz w:val="28"/>
                <w:szCs w:val="28"/>
              </w:rPr>
              <w:t xml:space="preserve"> Sacrament</w:t>
            </w:r>
            <w:r w:rsidRPr="008146DB">
              <w:rPr>
                <w:rFonts w:ascii="Old English Text MT" w:hAnsi="Old English Text MT"/>
                <w:i/>
                <w:sz w:val="28"/>
                <w:szCs w:val="28"/>
              </w:rPr>
              <w:t> </w:t>
            </w:r>
            <w:r w:rsidRPr="008146DB">
              <w:rPr>
                <w:rFonts w:ascii="Old English Text MT" w:hAnsi="Old English Text MT"/>
                <w:sz w:val="28"/>
                <w:szCs w:val="28"/>
              </w:rPr>
              <w:t>?</w:t>
            </w:r>
            <w:r w:rsidRPr="0086343F">
              <w:rPr>
                <w:rFonts w:ascii="Garamond" w:hAnsi="Garamond"/>
                <w:sz w:val="28"/>
                <w:szCs w:val="28"/>
              </w:rPr>
              <w:t xml:space="preserve"> </w:t>
            </w:r>
          </w:p>
        </w:tc>
        <w:tc>
          <w:tcPr>
            <w:tcW w:w="3816" w:type="dxa"/>
          </w:tcPr>
          <w:p w14:paraId="1DE6B29D" w14:textId="77777777" w:rsidR="008146DB" w:rsidRPr="008146DB" w:rsidRDefault="008146DB"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Q. </w:t>
            </w:r>
            <w:r w:rsidRPr="008146DB">
              <w:rPr>
                <w:rFonts w:ascii="Old English Text MT" w:hAnsi="Old English Text MT" w:cs="Times New Roman"/>
                <w:sz w:val="28"/>
              </w:rPr>
              <w:t>What meanest thou by this Word Sacrament</w:t>
            </w:r>
            <w:r w:rsidRPr="008146DB">
              <w:rPr>
                <w:rFonts w:ascii="Old English Text MT" w:hAnsi="Old English Text MT" w:cs="Times New Roman"/>
                <w:i/>
                <w:sz w:val="28"/>
              </w:rPr>
              <w:t> </w:t>
            </w:r>
            <w:r w:rsidRPr="004B200B">
              <w:rPr>
                <w:rFonts w:ascii="Old English Text MT" w:hAnsi="Old English Text MT" w:cs="Times New Roman"/>
                <w:sz w:val="28"/>
              </w:rPr>
              <w:t>?</w:t>
            </w:r>
          </w:p>
        </w:tc>
        <w:tc>
          <w:tcPr>
            <w:tcW w:w="0" w:type="auto"/>
          </w:tcPr>
          <w:p w14:paraId="365EEACE" w14:textId="77777777" w:rsidR="008146DB" w:rsidRPr="008146DB" w:rsidRDefault="008146DB" w:rsidP="00DB60C3">
            <w:pPr>
              <w:pStyle w:val="ListParagraph"/>
              <w:ind w:left="0"/>
              <w:rPr>
                <w:rFonts w:ascii="Garamond" w:hAnsi="Garamond" w:cs="Times New Roman"/>
                <w:sz w:val="20"/>
                <w:szCs w:val="20"/>
              </w:rPr>
            </w:pPr>
          </w:p>
        </w:tc>
      </w:tr>
      <w:tr w:rsidR="008146DB" w:rsidRPr="008146DB" w14:paraId="26E41451" w14:textId="77777777" w:rsidTr="008B6126">
        <w:tc>
          <w:tcPr>
            <w:tcW w:w="4253" w:type="dxa"/>
          </w:tcPr>
          <w:p w14:paraId="50E26D8B" w14:textId="77777777" w:rsidR="008146DB" w:rsidRPr="0086343F" w:rsidRDefault="008146DB" w:rsidP="00DB60C3">
            <w:pPr>
              <w:pStyle w:val="CM3"/>
              <w:widowControl/>
              <w:spacing w:line="240" w:lineRule="auto"/>
              <w:ind w:firstLine="227"/>
              <w:jc w:val="both"/>
              <w:rPr>
                <w:rFonts w:ascii="Garamond" w:hAnsi="Garamond"/>
                <w:sz w:val="28"/>
                <w:szCs w:val="28"/>
              </w:rPr>
            </w:pPr>
            <w:r w:rsidRPr="0086343F">
              <w:rPr>
                <w:rFonts w:ascii="Garamond" w:hAnsi="Garamond"/>
                <w:i/>
                <w:sz w:val="28"/>
                <w:szCs w:val="28"/>
              </w:rPr>
              <w:t xml:space="preserve">A. </w:t>
            </w:r>
            <w:r w:rsidRPr="00125DEF">
              <w:rPr>
                <w:rFonts w:ascii="Old English Text MT" w:hAnsi="Old English Text MT"/>
                <w:sz w:val="28"/>
                <w:szCs w:val="28"/>
              </w:rPr>
              <w:t xml:space="preserve">Ta mee </w:t>
            </w:r>
            <w:proofErr w:type="spellStart"/>
            <w:r w:rsidRPr="00125DEF">
              <w:rPr>
                <w:rFonts w:ascii="Old English Text MT" w:hAnsi="Old English Text MT"/>
                <w:sz w:val="28"/>
                <w:szCs w:val="28"/>
              </w:rPr>
              <w:t>toiggal</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courey</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t’er</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ny</w:t>
            </w:r>
            <w:proofErr w:type="spellEnd"/>
            <w:r w:rsidRPr="00125DEF">
              <w:rPr>
                <w:rFonts w:ascii="Old English Text MT" w:hAnsi="Old English Text MT"/>
                <w:sz w:val="28"/>
                <w:szCs w:val="28"/>
              </w:rPr>
              <w:t xml:space="preserve"> akin </w:t>
            </w:r>
            <w:proofErr w:type="spellStart"/>
            <w:r w:rsidRPr="00125DEF">
              <w:rPr>
                <w:rFonts w:ascii="Old English Text MT" w:hAnsi="Old English Text MT"/>
                <w:sz w:val="28"/>
                <w:szCs w:val="28"/>
              </w:rPr>
              <w:t>cheu</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mooie</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jeh’n</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Grayse</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spyrrydoil</w:t>
            </w:r>
            <w:proofErr w:type="spellEnd"/>
            <w:r w:rsidRPr="00125DEF">
              <w:rPr>
                <w:rFonts w:ascii="Old English Text MT" w:hAnsi="Old English Text MT"/>
                <w:sz w:val="28"/>
                <w:szCs w:val="28"/>
              </w:rPr>
              <w:t xml:space="preserve"> er </w:t>
            </w:r>
            <w:proofErr w:type="spellStart"/>
            <w:r w:rsidRPr="00125DEF">
              <w:rPr>
                <w:rFonts w:ascii="Old English Text MT" w:hAnsi="Old English Text MT"/>
                <w:sz w:val="28"/>
                <w:szCs w:val="28"/>
              </w:rPr>
              <w:t>cheu</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stieh</w:t>
            </w:r>
            <w:proofErr w:type="spellEnd"/>
            <w:r w:rsidRPr="00125DEF">
              <w:rPr>
                <w:rFonts w:ascii="Old English Text MT" w:hAnsi="Old English Text MT"/>
                <w:sz w:val="28"/>
                <w:szCs w:val="28"/>
              </w:rPr>
              <w:t xml:space="preserve">, er </w:t>
            </w:r>
            <w:proofErr w:type="spellStart"/>
            <w:r w:rsidRPr="00125DEF">
              <w:rPr>
                <w:rFonts w:ascii="Old English Text MT" w:hAnsi="Old English Text MT"/>
                <w:sz w:val="28"/>
                <w:szCs w:val="28"/>
              </w:rPr>
              <w:t>ny</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choyrt</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dooin</w:t>
            </w:r>
            <w:proofErr w:type="spellEnd"/>
            <w:r w:rsidRPr="00125DEF">
              <w:rPr>
                <w:rFonts w:ascii="Old English Text MT" w:hAnsi="Old English Text MT"/>
                <w:sz w:val="28"/>
                <w:szCs w:val="28"/>
              </w:rPr>
              <w:t xml:space="preserve"> as er </w:t>
            </w:r>
            <w:proofErr w:type="spellStart"/>
            <w:r w:rsidRPr="00125DEF">
              <w:rPr>
                <w:rFonts w:ascii="Old English Text MT" w:hAnsi="Old English Text MT"/>
                <w:sz w:val="28"/>
                <w:szCs w:val="28"/>
              </w:rPr>
              <w:t>ny</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ordagh</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liorish</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Chreest</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hene</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myr</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saase</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liorish</w:t>
            </w:r>
            <w:proofErr w:type="spellEnd"/>
            <w:r w:rsidRPr="00125DEF">
              <w:rPr>
                <w:rFonts w:ascii="Old English Text MT" w:hAnsi="Old English Text MT"/>
                <w:sz w:val="28"/>
                <w:szCs w:val="28"/>
              </w:rPr>
              <w:t xml:space="preserve"> ta shin </w:t>
            </w:r>
            <w:proofErr w:type="spellStart"/>
            <w:r w:rsidRPr="00125DEF">
              <w:rPr>
                <w:rFonts w:ascii="Old English Text MT" w:hAnsi="Old English Text MT"/>
                <w:sz w:val="28"/>
                <w:szCs w:val="28"/>
              </w:rPr>
              <w:t>geddyn</w:t>
            </w:r>
            <w:proofErr w:type="spellEnd"/>
            <w:r w:rsidRPr="00125DEF">
              <w:rPr>
                <w:rFonts w:ascii="Old English Text MT" w:hAnsi="Old English Text MT"/>
                <w:sz w:val="28"/>
                <w:szCs w:val="28"/>
              </w:rPr>
              <w:t xml:space="preserve"> y </w:t>
            </w:r>
            <w:proofErr w:type="spellStart"/>
            <w:r w:rsidRPr="00125DEF">
              <w:rPr>
                <w:rFonts w:ascii="Old English Text MT" w:hAnsi="Old English Text MT"/>
                <w:sz w:val="28"/>
                <w:szCs w:val="28"/>
              </w:rPr>
              <w:t>Grayse</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cheddyn</w:t>
            </w:r>
            <w:proofErr w:type="spellEnd"/>
            <w:r w:rsidRPr="00125DEF">
              <w:rPr>
                <w:rFonts w:ascii="Old English Text MT" w:hAnsi="Old English Text MT"/>
                <w:sz w:val="28"/>
                <w:szCs w:val="28"/>
              </w:rPr>
              <w:t xml:space="preserve"> as </w:t>
            </w:r>
            <w:proofErr w:type="spellStart"/>
            <w:r w:rsidRPr="00125DEF">
              <w:rPr>
                <w:rFonts w:ascii="Old English Text MT" w:hAnsi="Old English Text MT"/>
                <w:sz w:val="28"/>
                <w:szCs w:val="28"/>
              </w:rPr>
              <w:t>giall</w:t>
            </w:r>
            <w:proofErr w:type="spellEnd"/>
            <w:r w:rsidRPr="00125DEF">
              <w:rPr>
                <w:rFonts w:ascii="Old English Text MT" w:hAnsi="Old English Text MT"/>
                <w:sz w:val="28"/>
                <w:szCs w:val="28"/>
              </w:rPr>
              <w:t xml:space="preserve"> son </w:t>
            </w:r>
            <w:proofErr w:type="spellStart"/>
            <w:r w:rsidRPr="00125DEF">
              <w:rPr>
                <w:rFonts w:ascii="Old English Text MT" w:hAnsi="Old English Text MT"/>
                <w:sz w:val="28"/>
                <w:szCs w:val="28"/>
              </w:rPr>
              <w:t>shickerys</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dooin</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jeh</w:t>
            </w:r>
            <w:proofErr w:type="spellEnd"/>
            <w:r w:rsidRPr="00125DEF">
              <w:rPr>
                <w:rFonts w:ascii="Old English Text MT" w:hAnsi="Old English Text MT"/>
                <w:sz w:val="28"/>
                <w:szCs w:val="28"/>
              </w:rPr>
              <w:t>.</w:t>
            </w:r>
            <w:r w:rsidRPr="0086343F">
              <w:rPr>
                <w:rFonts w:ascii="Garamond" w:hAnsi="Garamond"/>
                <w:sz w:val="28"/>
                <w:szCs w:val="28"/>
              </w:rPr>
              <w:t xml:space="preserve"> </w:t>
            </w:r>
          </w:p>
        </w:tc>
        <w:tc>
          <w:tcPr>
            <w:tcW w:w="3816" w:type="dxa"/>
          </w:tcPr>
          <w:p w14:paraId="19915B45" w14:textId="77777777" w:rsidR="008146DB" w:rsidRPr="008146DB" w:rsidRDefault="008146DB"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A. </w:t>
            </w:r>
            <w:r w:rsidRPr="008146DB">
              <w:rPr>
                <w:rFonts w:ascii="Old English Text MT" w:hAnsi="Old English Text MT" w:cs="Times New Roman"/>
                <w:sz w:val="28"/>
              </w:rPr>
              <w:t xml:space="preserve">I mean an outward and visible Sign of an inward and Spiritual Grace, given unto us, ordained by Christ himself, as a Means whereby we receive the same, and a </w:t>
            </w:r>
            <w:proofErr w:type="spellStart"/>
            <w:r w:rsidRPr="008146DB">
              <w:rPr>
                <w:rFonts w:ascii="Old English Text MT" w:hAnsi="Old English Text MT" w:cs="Times New Roman"/>
                <w:sz w:val="28"/>
              </w:rPr>
              <w:t>Pledg</w:t>
            </w:r>
            <w:proofErr w:type="spellEnd"/>
            <w:r w:rsidRPr="008146DB">
              <w:rPr>
                <w:rFonts w:ascii="Old English Text MT" w:hAnsi="Old English Text MT" w:cs="Times New Roman"/>
                <w:sz w:val="28"/>
              </w:rPr>
              <w:t xml:space="preserve"> to assure us thereof.</w:t>
            </w:r>
          </w:p>
        </w:tc>
        <w:tc>
          <w:tcPr>
            <w:tcW w:w="0" w:type="auto"/>
          </w:tcPr>
          <w:p w14:paraId="78671D83" w14:textId="77777777" w:rsidR="008146DB" w:rsidRPr="008146DB" w:rsidRDefault="008146DB" w:rsidP="00DB60C3">
            <w:pPr>
              <w:pStyle w:val="ListParagraph"/>
              <w:ind w:left="0"/>
              <w:rPr>
                <w:rFonts w:ascii="Garamond" w:hAnsi="Garamond" w:cs="Times New Roman"/>
                <w:sz w:val="20"/>
                <w:szCs w:val="20"/>
              </w:rPr>
            </w:pPr>
          </w:p>
        </w:tc>
      </w:tr>
      <w:tr w:rsidR="008146DB" w:rsidRPr="008146DB" w14:paraId="3382D902" w14:textId="77777777" w:rsidTr="008B6126">
        <w:tc>
          <w:tcPr>
            <w:tcW w:w="4253" w:type="dxa"/>
          </w:tcPr>
          <w:p w14:paraId="16EC264B" w14:textId="77777777" w:rsidR="008146DB" w:rsidRPr="0086343F" w:rsidRDefault="008146DB" w:rsidP="00DB60C3">
            <w:pPr>
              <w:pStyle w:val="CM3"/>
              <w:widowControl/>
              <w:spacing w:line="240" w:lineRule="auto"/>
              <w:ind w:firstLine="227"/>
              <w:jc w:val="both"/>
              <w:rPr>
                <w:rFonts w:ascii="Garamond" w:hAnsi="Garamond"/>
                <w:sz w:val="28"/>
                <w:szCs w:val="28"/>
              </w:rPr>
            </w:pPr>
            <w:r w:rsidRPr="0086343F">
              <w:rPr>
                <w:rFonts w:ascii="Garamond" w:hAnsi="Garamond"/>
                <w:i/>
                <w:sz w:val="28"/>
                <w:szCs w:val="28"/>
              </w:rPr>
              <w:t>Q.</w:t>
            </w:r>
            <w:r w:rsidRPr="0086343F">
              <w:rPr>
                <w:rFonts w:ascii="Garamond" w:hAnsi="Garamond"/>
                <w:sz w:val="28"/>
                <w:szCs w:val="28"/>
              </w:rPr>
              <w:t xml:space="preserve"> </w:t>
            </w:r>
            <w:proofErr w:type="spellStart"/>
            <w:r w:rsidRPr="00125DEF">
              <w:rPr>
                <w:rFonts w:ascii="Old English Text MT" w:hAnsi="Old English Text MT"/>
                <w:sz w:val="28"/>
                <w:szCs w:val="28"/>
              </w:rPr>
              <w:t>Cre</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chooilleen</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Ayrn</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t’ayns</w:t>
            </w:r>
            <w:proofErr w:type="spellEnd"/>
            <w:r w:rsidRPr="00125DEF">
              <w:rPr>
                <w:rFonts w:ascii="Old English Text MT" w:hAnsi="Old English Text MT"/>
                <w:sz w:val="28"/>
                <w:szCs w:val="28"/>
              </w:rPr>
              <w:t xml:space="preserve"> Sacrament</w:t>
            </w:r>
            <w:r w:rsidRPr="00125DEF">
              <w:rPr>
                <w:rFonts w:ascii="Old English Text MT" w:hAnsi="Old English Text MT"/>
                <w:i/>
                <w:sz w:val="28"/>
                <w:szCs w:val="28"/>
              </w:rPr>
              <w:t> </w:t>
            </w:r>
            <w:r w:rsidRPr="00125DEF">
              <w:rPr>
                <w:rFonts w:ascii="Old English Text MT" w:hAnsi="Old English Text MT"/>
                <w:sz w:val="28"/>
                <w:szCs w:val="28"/>
              </w:rPr>
              <w:t>?</w:t>
            </w:r>
            <w:r w:rsidRPr="0086343F">
              <w:rPr>
                <w:rFonts w:ascii="Garamond" w:hAnsi="Garamond"/>
                <w:sz w:val="28"/>
                <w:szCs w:val="28"/>
              </w:rPr>
              <w:t xml:space="preserve"> </w:t>
            </w:r>
          </w:p>
        </w:tc>
        <w:tc>
          <w:tcPr>
            <w:tcW w:w="3816" w:type="dxa"/>
          </w:tcPr>
          <w:p w14:paraId="7C85CDEE" w14:textId="77777777" w:rsidR="008146DB" w:rsidRPr="008146DB" w:rsidRDefault="008146DB"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Q. </w:t>
            </w:r>
            <w:r w:rsidRPr="008146DB">
              <w:rPr>
                <w:rFonts w:ascii="Old English Text MT" w:hAnsi="Old English Text MT" w:cs="Times New Roman"/>
                <w:sz w:val="28"/>
              </w:rPr>
              <w:t>How many Parts are there in a Sacrament</w:t>
            </w:r>
            <w:r w:rsidRPr="008146DB">
              <w:rPr>
                <w:rFonts w:ascii="Old English Text MT" w:hAnsi="Old English Text MT" w:cs="Times New Roman"/>
                <w:i/>
                <w:sz w:val="28"/>
              </w:rPr>
              <w:t> </w:t>
            </w:r>
            <w:r w:rsidRPr="00125DEF">
              <w:rPr>
                <w:rFonts w:ascii="Old English Text MT" w:hAnsi="Old English Text MT" w:cs="Times New Roman"/>
                <w:sz w:val="28"/>
              </w:rPr>
              <w:t>?</w:t>
            </w:r>
          </w:p>
        </w:tc>
        <w:tc>
          <w:tcPr>
            <w:tcW w:w="0" w:type="auto"/>
          </w:tcPr>
          <w:p w14:paraId="343A16A0" w14:textId="77777777" w:rsidR="008146DB" w:rsidRPr="008146DB" w:rsidRDefault="008146DB" w:rsidP="00DB60C3">
            <w:pPr>
              <w:pStyle w:val="ListParagraph"/>
              <w:ind w:left="0"/>
              <w:rPr>
                <w:rFonts w:ascii="Garamond" w:hAnsi="Garamond" w:cs="Times New Roman"/>
                <w:sz w:val="20"/>
                <w:szCs w:val="20"/>
              </w:rPr>
            </w:pPr>
          </w:p>
        </w:tc>
      </w:tr>
      <w:tr w:rsidR="008146DB" w:rsidRPr="008146DB" w14:paraId="220B2F0A" w14:textId="77777777" w:rsidTr="008B6126">
        <w:tc>
          <w:tcPr>
            <w:tcW w:w="4253" w:type="dxa"/>
          </w:tcPr>
          <w:p w14:paraId="3DCBF63F" w14:textId="77777777" w:rsidR="008146DB" w:rsidRPr="0086343F" w:rsidRDefault="008146DB" w:rsidP="00DB60C3">
            <w:pPr>
              <w:pStyle w:val="CM3"/>
              <w:widowControl/>
              <w:spacing w:line="240" w:lineRule="auto"/>
              <w:ind w:firstLine="227"/>
              <w:jc w:val="both"/>
              <w:rPr>
                <w:rFonts w:ascii="Garamond" w:hAnsi="Garamond"/>
                <w:sz w:val="28"/>
                <w:szCs w:val="28"/>
              </w:rPr>
            </w:pPr>
            <w:r w:rsidRPr="0086343F">
              <w:rPr>
                <w:rFonts w:ascii="Garamond" w:hAnsi="Garamond"/>
                <w:i/>
                <w:sz w:val="28"/>
                <w:szCs w:val="28"/>
              </w:rPr>
              <w:t>A</w:t>
            </w:r>
            <w:r w:rsidRPr="00125DEF">
              <w:rPr>
                <w:rFonts w:ascii="Old English Text MT" w:hAnsi="Old English Text MT"/>
                <w:i/>
                <w:sz w:val="28"/>
                <w:szCs w:val="28"/>
              </w:rPr>
              <w:t xml:space="preserve">. </w:t>
            </w:r>
            <w:proofErr w:type="spellStart"/>
            <w:r w:rsidRPr="00125DEF">
              <w:rPr>
                <w:rFonts w:ascii="Old English Text MT" w:hAnsi="Old English Text MT"/>
                <w:sz w:val="28"/>
                <w:szCs w:val="28"/>
              </w:rPr>
              <w:t>Jees</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yn</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courey</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t’er</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ny</w:t>
            </w:r>
            <w:proofErr w:type="spellEnd"/>
            <w:r w:rsidRPr="00125DEF">
              <w:rPr>
                <w:rFonts w:ascii="Old English Text MT" w:hAnsi="Old English Text MT"/>
                <w:sz w:val="28"/>
                <w:szCs w:val="28"/>
              </w:rPr>
              <w:t xml:space="preserve"> akin </w:t>
            </w:r>
            <w:proofErr w:type="spellStart"/>
            <w:r w:rsidRPr="00125DEF">
              <w:rPr>
                <w:rFonts w:ascii="Old English Text MT" w:hAnsi="Old English Text MT"/>
                <w:sz w:val="28"/>
                <w:szCs w:val="28"/>
              </w:rPr>
              <w:t>cheu</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mooie</w:t>
            </w:r>
            <w:proofErr w:type="spellEnd"/>
            <w:r w:rsidRPr="00125DEF">
              <w:rPr>
                <w:rFonts w:ascii="Old English Text MT" w:hAnsi="Old English Text MT"/>
                <w:sz w:val="28"/>
                <w:szCs w:val="28"/>
              </w:rPr>
              <w:t xml:space="preserve">, as y </w:t>
            </w:r>
            <w:proofErr w:type="spellStart"/>
            <w:r w:rsidRPr="00125DEF">
              <w:rPr>
                <w:rFonts w:ascii="Old English Text MT" w:hAnsi="Old English Text MT"/>
                <w:sz w:val="28"/>
                <w:szCs w:val="28"/>
              </w:rPr>
              <w:t>grayse</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Spyrrydoil</w:t>
            </w:r>
            <w:proofErr w:type="spellEnd"/>
            <w:r w:rsidRPr="00125DEF">
              <w:rPr>
                <w:rFonts w:ascii="Old English Text MT" w:hAnsi="Old English Text MT"/>
                <w:sz w:val="28"/>
                <w:szCs w:val="28"/>
              </w:rPr>
              <w:t xml:space="preserve"> </w:t>
            </w:r>
            <w:proofErr w:type="spellStart"/>
            <w:r w:rsidRPr="00125DEF">
              <w:rPr>
                <w:rFonts w:ascii="Old English Text MT" w:hAnsi="Old English Text MT"/>
                <w:sz w:val="28"/>
                <w:szCs w:val="28"/>
              </w:rPr>
              <w:t>cheu</w:t>
            </w:r>
            <w:proofErr w:type="spellEnd"/>
            <w:r w:rsidRPr="00125DEF">
              <w:rPr>
                <w:rFonts w:ascii="Old English Text MT" w:hAnsi="Old English Text MT"/>
                <w:sz w:val="28"/>
                <w:szCs w:val="28"/>
              </w:rPr>
              <w:softHyphen/>
              <w:t xml:space="preserve"> </w:t>
            </w:r>
            <w:proofErr w:type="spellStart"/>
            <w:r w:rsidRPr="00125DEF">
              <w:rPr>
                <w:rFonts w:ascii="Old English Text MT" w:hAnsi="Old English Text MT"/>
                <w:sz w:val="28"/>
                <w:szCs w:val="28"/>
              </w:rPr>
              <w:t>Stieh</w:t>
            </w:r>
            <w:proofErr w:type="spellEnd"/>
            <w:r w:rsidRPr="00125DEF">
              <w:rPr>
                <w:rFonts w:ascii="Old English Text MT" w:hAnsi="Old English Text MT"/>
                <w:sz w:val="28"/>
                <w:szCs w:val="28"/>
              </w:rPr>
              <w:t>.</w:t>
            </w:r>
            <w:r w:rsidRPr="0086343F">
              <w:rPr>
                <w:rFonts w:ascii="Garamond" w:hAnsi="Garamond"/>
                <w:sz w:val="28"/>
                <w:szCs w:val="28"/>
              </w:rPr>
              <w:t xml:space="preserve"> </w:t>
            </w:r>
          </w:p>
        </w:tc>
        <w:tc>
          <w:tcPr>
            <w:tcW w:w="3816" w:type="dxa"/>
          </w:tcPr>
          <w:p w14:paraId="54B2A487" w14:textId="77777777" w:rsidR="008146DB" w:rsidRPr="008146DB" w:rsidRDefault="008146DB"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A. </w:t>
            </w:r>
            <w:r w:rsidRPr="008146DB">
              <w:rPr>
                <w:rFonts w:ascii="Old English Text MT" w:hAnsi="Old English Text MT" w:cs="Times New Roman"/>
                <w:sz w:val="28"/>
              </w:rPr>
              <w:t xml:space="preserve">Two, the outward visible Sign ; and the inward Spiritual Grace. </w:t>
            </w:r>
          </w:p>
        </w:tc>
        <w:tc>
          <w:tcPr>
            <w:tcW w:w="0" w:type="auto"/>
          </w:tcPr>
          <w:p w14:paraId="645EC07C" w14:textId="77777777" w:rsidR="008146DB" w:rsidRPr="008146DB" w:rsidRDefault="008146DB" w:rsidP="00DB60C3">
            <w:pPr>
              <w:pStyle w:val="ListParagraph"/>
              <w:ind w:left="0"/>
              <w:rPr>
                <w:rFonts w:ascii="Garamond" w:hAnsi="Garamond" w:cs="Times New Roman"/>
                <w:sz w:val="20"/>
                <w:szCs w:val="20"/>
              </w:rPr>
            </w:pPr>
          </w:p>
        </w:tc>
      </w:tr>
      <w:tr w:rsidR="008146DB" w:rsidRPr="008146DB" w14:paraId="0E7499C3" w14:textId="77777777" w:rsidTr="008B6126">
        <w:tc>
          <w:tcPr>
            <w:tcW w:w="4253" w:type="dxa"/>
          </w:tcPr>
          <w:p w14:paraId="22184BE1" w14:textId="77777777" w:rsidR="008146DB" w:rsidRPr="0086343F" w:rsidRDefault="00FE1446" w:rsidP="00DB60C3">
            <w:pPr>
              <w:pStyle w:val="CM3"/>
              <w:widowControl/>
              <w:spacing w:line="240" w:lineRule="auto"/>
              <w:ind w:firstLine="227"/>
              <w:jc w:val="both"/>
              <w:rPr>
                <w:rFonts w:ascii="Garamond" w:hAnsi="Garamond"/>
                <w:sz w:val="28"/>
                <w:szCs w:val="28"/>
              </w:rPr>
            </w:pPr>
            <w:r>
              <w:rPr>
                <w:rFonts w:ascii="Garamond" w:hAnsi="Garamond"/>
                <w:sz w:val="28"/>
                <w:szCs w:val="28"/>
              </w:rPr>
              <w:t xml:space="preserve">[123] </w:t>
            </w:r>
            <w:r w:rsidR="008146DB" w:rsidRPr="0086343F">
              <w:rPr>
                <w:rFonts w:ascii="Garamond" w:hAnsi="Garamond"/>
                <w:i/>
                <w:sz w:val="28"/>
                <w:szCs w:val="28"/>
              </w:rPr>
              <w:t>Q.</w:t>
            </w:r>
            <w:r w:rsidR="008146DB" w:rsidRPr="0086343F">
              <w:rPr>
                <w:rFonts w:ascii="Garamond" w:hAnsi="Garamond"/>
                <w:sz w:val="28"/>
                <w:szCs w:val="28"/>
              </w:rPr>
              <w:t xml:space="preserve"> </w:t>
            </w:r>
            <w:proofErr w:type="spellStart"/>
            <w:r w:rsidR="008146DB" w:rsidRPr="0086343F">
              <w:rPr>
                <w:rFonts w:ascii="Garamond" w:hAnsi="Garamond"/>
                <w:sz w:val="28"/>
                <w:szCs w:val="28"/>
              </w:rPr>
              <w:t>Cre’n</w:t>
            </w:r>
            <w:proofErr w:type="spellEnd"/>
            <w:r w:rsidR="008146DB" w:rsidRPr="0086343F">
              <w:rPr>
                <w:rFonts w:ascii="Garamond" w:hAnsi="Garamond"/>
                <w:sz w:val="28"/>
                <w:szCs w:val="28"/>
              </w:rPr>
              <w:t xml:space="preserve"> fa ta </w:t>
            </w:r>
            <w:proofErr w:type="spellStart"/>
            <w:r w:rsidR="008146DB" w:rsidRPr="0086343F">
              <w:rPr>
                <w:rFonts w:ascii="Garamond" w:hAnsi="Garamond"/>
                <w:sz w:val="28"/>
                <w:szCs w:val="28"/>
              </w:rPr>
              <w:t>Sacramentyn</w:t>
            </w:r>
            <w:proofErr w:type="spellEnd"/>
            <w:r w:rsidR="008146DB" w:rsidRPr="0086343F">
              <w:rPr>
                <w:rFonts w:ascii="Garamond" w:hAnsi="Garamond"/>
                <w:sz w:val="28"/>
                <w:szCs w:val="28"/>
              </w:rPr>
              <w:t xml:space="preserve"> er </w:t>
            </w:r>
            <w:proofErr w:type="spellStart"/>
            <w:r w:rsidR="008146DB" w:rsidRPr="0086343F">
              <w:rPr>
                <w:rFonts w:ascii="Garamond" w:hAnsi="Garamond"/>
                <w:sz w:val="28"/>
                <w:szCs w:val="28"/>
              </w:rPr>
              <w:t>ny</w:t>
            </w:r>
            <w:proofErr w:type="spellEnd"/>
            <w:r w:rsidR="008146DB" w:rsidRPr="0086343F">
              <w:rPr>
                <w:rFonts w:ascii="Garamond" w:hAnsi="Garamond"/>
                <w:sz w:val="28"/>
                <w:szCs w:val="28"/>
              </w:rPr>
              <w:t xml:space="preserve"> </w:t>
            </w:r>
            <w:proofErr w:type="spellStart"/>
            <w:r w:rsidR="008146DB" w:rsidRPr="0086343F">
              <w:rPr>
                <w:rFonts w:ascii="Garamond" w:hAnsi="Garamond"/>
                <w:sz w:val="28"/>
                <w:szCs w:val="28"/>
              </w:rPr>
              <w:t>ghra</w:t>
            </w:r>
            <w:proofErr w:type="spellEnd"/>
            <w:r w:rsidR="008146DB" w:rsidRPr="0086343F">
              <w:rPr>
                <w:rFonts w:ascii="Garamond" w:hAnsi="Garamond"/>
                <w:sz w:val="28"/>
                <w:szCs w:val="28"/>
              </w:rPr>
              <w:t xml:space="preserve"> </w:t>
            </w:r>
            <w:proofErr w:type="spellStart"/>
            <w:r w:rsidR="008146DB" w:rsidRPr="0086343F">
              <w:rPr>
                <w:rFonts w:ascii="Garamond" w:hAnsi="Garamond"/>
                <w:sz w:val="28"/>
                <w:szCs w:val="28"/>
              </w:rPr>
              <w:t>dy</w:t>
            </w:r>
            <w:proofErr w:type="spellEnd"/>
            <w:r w:rsidR="008146DB" w:rsidRPr="0086343F">
              <w:rPr>
                <w:rFonts w:ascii="Garamond" w:hAnsi="Garamond"/>
                <w:sz w:val="28"/>
                <w:szCs w:val="28"/>
              </w:rPr>
              <w:t xml:space="preserve"> </w:t>
            </w:r>
            <w:proofErr w:type="spellStart"/>
            <w:r w:rsidR="008146DB" w:rsidRPr="0086343F">
              <w:rPr>
                <w:rFonts w:ascii="Garamond" w:hAnsi="Garamond"/>
                <w:sz w:val="28"/>
                <w:szCs w:val="28"/>
              </w:rPr>
              <w:t>ve</w:t>
            </w:r>
            <w:proofErr w:type="spellEnd"/>
            <w:r w:rsidR="008146DB" w:rsidRPr="0086343F">
              <w:rPr>
                <w:rFonts w:ascii="Garamond" w:hAnsi="Garamond"/>
                <w:sz w:val="28"/>
                <w:szCs w:val="28"/>
              </w:rPr>
              <w:t xml:space="preserve"> </w:t>
            </w:r>
            <w:r w:rsidR="008146DB" w:rsidRPr="0086343F">
              <w:rPr>
                <w:rFonts w:ascii="Garamond" w:hAnsi="Garamond"/>
                <w:i/>
                <w:sz w:val="28"/>
                <w:szCs w:val="28"/>
              </w:rPr>
              <w:t xml:space="preserve">er </w:t>
            </w:r>
            <w:proofErr w:type="spellStart"/>
            <w:r w:rsidR="008146DB" w:rsidRPr="0086343F">
              <w:rPr>
                <w:rFonts w:ascii="Garamond" w:hAnsi="Garamond"/>
                <w:i/>
                <w:sz w:val="28"/>
                <w:szCs w:val="28"/>
              </w:rPr>
              <w:t>skyn</w:t>
            </w:r>
            <w:proofErr w:type="spellEnd"/>
            <w:r w:rsidR="008146DB" w:rsidRPr="0086343F">
              <w:rPr>
                <w:rFonts w:ascii="Garamond" w:hAnsi="Garamond"/>
                <w:i/>
                <w:sz w:val="28"/>
                <w:szCs w:val="28"/>
              </w:rPr>
              <w:t xml:space="preserve"> </w:t>
            </w:r>
            <w:proofErr w:type="spellStart"/>
            <w:r w:rsidR="008146DB" w:rsidRPr="0086343F">
              <w:rPr>
                <w:rFonts w:ascii="Garamond" w:hAnsi="Garamond"/>
                <w:i/>
                <w:sz w:val="28"/>
                <w:szCs w:val="28"/>
              </w:rPr>
              <w:t>ooilley</w:t>
            </w:r>
            <w:proofErr w:type="spellEnd"/>
            <w:r w:rsidR="008146DB" w:rsidRPr="0086343F">
              <w:rPr>
                <w:rFonts w:ascii="Garamond" w:hAnsi="Garamond"/>
                <w:i/>
                <w:sz w:val="28"/>
                <w:szCs w:val="28"/>
              </w:rPr>
              <w:t xml:space="preserve"> </w:t>
            </w:r>
            <w:proofErr w:type="spellStart"/>
            <w:r w:rsidR="008146DB" w:rsidRPr="0086343F">
              <w:rPr>
                <w:rFonts w:ascii="Garamond" w:hAnsi="Garamond"/>
                <w:i/>
                <w:sz w:val="28"/>
                <w:szCs w:val="28"/>
              </w:rPr>
              <w:t>ymmyrchagh</w:t>
            </w:r>
            <w:proofErr w:type="spellEnd"/>
            <w:r w:rsidR="008146DB" w:rsidRPr="0086343F">
              <w:rPr>
                <w:rFonts w:ascii="Garamond" w:hAnsi="Garamond"/>
                <w:i/>
                <w:sz w:val="28"/>
                <w:szCs w:val="28"/>
              </w:rPr>
              <w:t xml:space="preserve"> </w:t>
            </w:r>
            <w:proofErr w:type="spellStart"/>
            <w:r w:rsidR="008146DB" w:rsidRPr="0086343F">
              <w:rPr>
                <w:rFonts w:ascii="Garamond" w:hAnsi="Garamond"/>
                <w:i/>
                <w:sz w:val="28"/>
                <w:szCs w:val="28"/>
              </w:rPr>
              <w:t>gys</w:t>
            </w:r>
            <w:proofErr w:type="spellEnd"/>
            <w:r w:rsidR="008146DB" w:rsidRPr="0086343F">
              <w:rPr>
                <w:rFonts w:ascii="Garamond" w:hAnsi="Garamond"/>
                <w:i/>
                <w:sz w:val="28"/>
                <w:szCs w:val="28"/>
              </w:rPr>
              <w:t xml:space="preserve"> </w:t>
            </w:r>
            <w:proofErr w:type="spellStart"/>
            <w:r w:rsidR="008146DB" w:rsidRPr="0086343F">
              <w:rPr>
                <w:rFonts w:ascii="Garamond" w:hAnsi="Garamond"/>
                <w:i/>
                <w:sz w:val="28"/>
                <w:szCs w:val="28"/>
              </w:rPr>
              <w:t>Saualtys</w:t>
            </w:r>
            <w:proofErr w:type="spellEnd"/>
            <w:r w:rsidR="008146DB" w:rsidRPr="0086343F">
              <w:rPr>
                <w:rFonts w:ascii="Garamond" w:hAnsi="Garamond"/>
                <w:i/>
                <w:sz w:val="28"/>
                <w:szCs w:val="28"/>
              </w:rPr>
              <w:t> </w:t>
            </w:r>
            <w:r w:rsidR="008146DB" w:rsidRPr="0086343F">
              <w:rPr>
                <w:rFonts w:ascii="Garamond" w:hAnsi="Garamond"/>
                <w:sz w:val="28"/>
                <w:szCs w:val="28"/>
              </w:rPr>
              <w:t xml:space="preserve">? </w:t>
            </w:r>
          </w:p>
        </w:tc>
        <w:tc>
          <w:tcPr>
            <w:tcW w:w="3816" w:type="dxa"/>
          </w:tcPr>
          <w:p w14:paraId="1923C7E3" w14:textId="77777777" w:rsidR="008146DB" w:rsidRPr="008146DB" w:rsidRDefault="008146DB" w:rsidP="00DB60C3">
            <w:pPr>
              <w:pStyle w:val="ListParagraph"/>
              <w:ind w:left="0" w:firstLine="227"/>
              <w:jc w:val="both"/>
              <w:rPr>
                <w:rFonts w:ascii="Garamond" w:hAnsi="Garamond" w:cs="Times New Roman"/>
                <w:sz w:val="28"/>
              </w:rPr>
            </w:pPr>
            <w:r w:rsidRPr="008146DB">
              <w:rPr>
                <w:rFonts w:ascii="Garamond" w:hAnsi="Garamond" w:cs="Times New Roman"/>
                <w:sz w:val="28"/>
              </w:rPr>
              <w:t xml:space="preserve">Q. </w:t>
            </w:r>
            <w:r w:rsidRPr="008146DB">
              <w:rPr>
                <w:rFonts w:ascii="Garamond" w:hAnsi="Garamond" w:cs="Times New Roman"/>
                <w:i/>
                <w:sz w:val="28"/>
              </w:rPr>
              <w:t xml:space="preserve">Why are these Two Sacraments </w:t>
            </w:r>
            <w:r w:rsidRPr="008146DB">
              <w:rPr>
                <w:rFonts w:ascii="Garamond" w:hAnsi="Garamond" w:cs="Times New Roman"/>
                <w:sz w:val="28"/>
              </w:rPr>
              <w:t>generally nec</w:t>
            </w:r>
            <w:r w:rsidRPr="00125DEF">
              <w:rPr>
                <w:rFonts w:ascii="Garamond" w:hAnsi="Garamond" w:cs="Times New Roman"/>
                <w:i/>
                <w:sz w:val="28"/>
              </w:rPr>
              <w:t>e</w:t>
            </w:r>
            <w:r w:rsidRPr="008146DB">
              <w:rPr>
                <w:rFonts w:ascii="Garamond" w:hAnsi="Garamond" w:cs="Times New Roman"/>
                <w:sz w:val="28"/>
              </w:rPr>
              <w:t>ssary to Salvation</w:t>
            </w:r>
            <w:r w:rsidRPr="008146DB">
              <w:rPr>
                <w:rFonts w:ascii="Garamond" w:hAnsi="Garamond" w:cs="Times New Roman"/>
                <w:i/>
                <w:sz w:val="28"/>
              </w:rPr>
              <w:t> </w:t>
            </w:r>
            <w:r w:rsidRPr="00125DEF">
              <w:rPr>
                <w:rFonts w:ascii="Garamond" w:hAnsi="Garamond" w:cs="Times New Roman"/>
                <w:sz w:val="28"/>
              </w:rPr>
              <w:t>?</w:t>
            </w:r>
          </w:p>
        </w:tc>
        <w:tc>
          <w:tcPr>
            <w:tcW w:w="0" w:type="auto"/>
          </w:tcPr>
          <w:p w14:paraId="0CB81E71" w14:textId="77777777" w:rsidR="008146DB" w:rsidRPr="008146DB" w:rsidRDefault="008146DB" w:rsidP="00DB60C3">
            <w:pPr>
              <w:pStyle w:val="ListParagraph"/>
              <w:ind w:left="0"/>
              <w:rPr>
                <w:rFonts w:ascii="Garamond" w:hAnsi="Garamond" w:cs="Times New Roman"/>
                <w:sz w:val="20"/>
                <w:szCs w:val="20"/>
              </w:rPr>
            </w:pPr>
          </w:p>
        </w:tc>
      </w:tr>
      <w:tr w:rsidR="00125DEF" w:rsidRPr="008146DB" w14:paraId="72239A8A" w14:textId="77777777" w:rsidTr="008B6126">
        <w:tc>
          <w:tcPr>
            <w:tcW w:w="4253" w:type="dxa"/>
          </w:tcPr>
          <w:p w14:paraId="2A3B96F9" w14:textId="77777777" w:rsidR="00125DEF" w:rsidRPr="008230BA" w:rsidRDefault="00125DEF" w:rsidP="00DB60C3">
            <w:pPr>
              <w:pStyle w:val="CM3"/>
              <w:widowControl/>
              <w:spacing w:line="240" w:lineRule="auto"/>
              <w:ind w:firstLine="227"/>
              <w:jc w:val="both"/>
              <w:rPr>
                <w:rFonts w:ascii="Garamond" w:hAnsi="Garamond"/>
                <w:i/>
                <w:sz w:val="28"/>
                <w:szCs w:val="28"/>
              </w:rPr>
            </w:pPr>
            <w:r w:rsidRPr="008230BA">
              <w:rPr>
                <w:rFonts w:ascii="Garamond" w:hAnsi="Garamond"/>
                <w:i/>
                <w:sz w:val="28"/>
                <w:szCs w:val="28"/>
              </w:rPr>
              <w:t xml:space="preserve">A. </w:t>
            </w:r>
            <w:r w:rsidRPr="008230BA">
              <w:rPr>
                <w:rFonts w:ascii="Garamond" w:hAnsi="Garamond"/>
                <w:sz w:val="28"/>
                <w:szCs w:val="28"/>
              </w:rPr>
              <w:t xml:space="preserve">Son </w:t>
            </w:r>
            <w:proofErr w:type="spellStart"/>
            <w:r w:rsidRPr="008230BA">
              <w:rPr>
                <w:rFonts w:ascii="Garamond" w:hAnsi="Garamond"/>
                <w:sz w:val="28"/>
                <w:szCs w:val="28"/>
              </w:rPr>
              <w:t>nagh</w:t>
            </w:r>
            <w:proofErr w:type="spellEnd"/>
            <w:r w:rsidRPr="008230BA">
              <w:rPr>
                <w:rFonts w:ascii="Garamond" w:hAnsi="Garamond"/>
                <w:sz w:val="28"/>
                <w:szCs w:val="28"/>
              </w:rPr>
              <w:t xml:space="preserve"> </w:t>
            </w:r>
            <w:proofErr w:type="spellStart"/>
            <w:r w:rsidRPr="008230BA">
              <w:rPr>
                <w:rFonts w:ascii="Garamond" w:hAnsi="Garamond"/>
                <w:sz w:val="28"/>
                <w:szCs w:val="28"/>
              </w:rPr>
              <w:t>vod</w:t>
            </w:r>
            <w:proofErr w:type="spellEnd"/>
            <w:r w:rsidRPr="008230BA">
              <w:rPr>
                <w:rFonts w:ascii="Garamond" w:hAnsi="Garamond"/>
                <w:sz w:val="28"/>
                <w:szCs w:val="28"/>
              </w:rPr>
              <w:t xml:space="preserve"> mad </w:t>
            </w:r>
            <w:proofErr w:type="spellStart"/>
            <w:r w:rsidRPr="008230BA">
              <w:rPr>
                <w:rFonts w:ascii="Garamond" w:hAnsi="Garamond"/>
                <w:sz w:val="28"/>
                <w:szCs w:val="28"/>
              </w:rPr>
              <w:t>ve</w:t>
            </w:r>
            <w:proofErr w:type="spellEnd"/>
            <w:r w:rsidRPr="008230BA">
              <w:rPr>
                <w:rFonts w:ascii="Garamond" w:hAnsi="Garamond"/>
                <w:sz w:val="28"/>
                <w:szCs w:val="28"/>
              </w:rPr>
              <w:t xml:space="preserve"> er </w:t>
            </w:r>
            <w:proofErr w:type="spellStart"/>
            <w:r w:rsidRPr="008230BA">
              <w:rPr>
                <w:rFonts w:ascii="Garamond" w:hAnsi="Garamond"/>
                <w:sz w:val="28"/>
                <w:szCs w:val="28"/>
              </w:rPr>
              <w:t>nyn</w:t>
            </w:r>
            <w:proofErr w:type="spellEnd"/>
            <w:r w:rsidRPr="008230BA">
              <w:rPr>
                <w:rFonts w:ascii="Garamond" w:hAnsi="Garamond"/>
                <w:sz w:val="28"/>
                <w:szCs w:val="28"/>
              </w:rPr>
              <w:t xml:space="preserve"> </w:t>
            </w:r>
            <w:proofErr w:type="spellStart"/>
            <w:r w:rsidRPr="008230BA">
              <w:rPr>
                <w:rFonts w:ascii="Garamond" w:hAnsi="Garamond"/>
                <w:sz w:val="28"/>
                <w:szCs w:val="28"/>
              </w:rPr>
              <w:t>Sauail</w:t>
            </w:r>
            <w:proofErr w:type="spellEnd"/>
            <w:r w:rsidRPr="008230BA">
              <w:rPr>
                <w:rFonts w:ascii="Garamond" w:hAnsi="Garamond"/>
                <w:sz w:val="28"/>
                <w:szCs w:val="28"/>
              </w:rPr>
              <w:t xml:space="preserve"> </w:t>
            </w:r>
            <w:proofErr w:type="spellStart"/>
            <w:r w:rsidRPr="008230BA">
              <w:rPr>
                <w:rFonts w:ascii="Garamond" w:hAnsi="Garamond"/>
                <w:sz w:val="28"/>
                <w:szCs w:val="28"/>
              </w:rPr>
              <w:t>fegooish</w:t>
            </w:r>
            <w:proofErr w:type="spellEnd"/>
            <w:r w:rsidRPr="008230BA">
              <w:rPr>
                <w:rFonts w:ascii="Garamond" w:hAnsi="Garamond"/>
                <w:sz w:val="28"/>
                <w:szCs w:val="28"/>
              </w:rPr>
              <w:t xml:space="preserve"> </w:t>
            </w:r>
            <w:proofErr w:type="spellStart"/>
            <w:r w:rsidRPr="008230BA">
              <w:rPr>
                <w:rFonts w:ascii="Garamond" w:hAnsi="Garamond"/>
                <w:sz w:val="28"/>
                <w:szCs w:val="28"/>
              </w:rPr>
              <w:t>Grayse</w:t>
            </w:r>
            <w:proofErr w:type="spellEnd"/>
            <w:r w:rsidRPr="008230BA">
              <w:rPr>
                <w:rFonts w:ascii="Garamond" w:hAnsi="Garamond"/>
                <w:sz w:val="28"/>
                <w:szCs w:val="28"/>
              </w:rPr>
              <w:t xml:space="preserve"> </w:t>
            </w:r>
            <w:r>
              <w:rPr>
                <w:rFonts w:ascii="Garamond" w:hAnsi="Garamond"/>
                <w:sz w:val="28"/>
                <w:szCs w:val="28"/>
              </w:rPr>
              <w:t>Yee</w:t>
            </w:r>
            <w:r w:rsidRPr="008230BA">
              <w:rPr>
                <w:rFonts w:ascii="Garamond" w:hAnsi="Garamond"/>
                <w:sz w:val="28"/>
                <w:szCs w:val="28"/>
              </w:rPr>
              <w:t xml:space="preserve"> as ta </w:t>
            </w:r>
            <w:proofErr w:type="spellStart"/>
            <w:r w:rsidRPr="008230BA">
              <w:rPr>
                <w:rFonts w:ascii="Garamond" w:hAnsi="Garamond"/>
                <w:sz w:val="28"/>
                <w:szCs w:val="28"/>
              </w:rPr>
              <w:t>Jee</w:t>
            </w:r>
            <w:proofErr w:type="spellEnd"/>
            <w:r w:rsidRPr="008230BA">
              <w:rPr>
                <w:rFonts w:ascii="Garamond" w:hAnsi="Garamond"/>
                <w:sz w:val="28"/>
                <w:szCs w:val="28"/>
              </w:rPr>
              <w:t xml:space="preserve"> er </w:t>
            </w:r>
            <w:proofErr w:type="spellStart"/>
            <w:r w:rsidRPr="008230BA">
              <w:rPr>
                <w:rFonts w:ascii="Garamond" w:hAnsi="Garamond"/>
                <w:sz w:val="28"/>
                <w:szCs w:val="28"/>
              </w:rPr>
              <w:t>yialdyn</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chur e </w:t>
            </w:r>
            <w:proofErr w:type="spellStart"/>
            <w:r w:rsidRPr="008230BA">
              <w:rPr>
                <w:rFonts w:ascii="Garamond" w:hAnsi="Garamond"/>
                <w:sz w:val="28"/>
                <w:szCs w:val="28"/>
              </w:rPr>
              <w:t>ghrayse</w:t>
            </w:r>
            <w:proofErr w:type="spellEnd"/>
            <w:r w:rsidRPr="008230BA">
              <w:rPr>
                <w:rFonts w:ascii="Garamond" w:hAnsi="Garamond"/>
                <w:sz w:val="28"/>
                <w:szCs w:val="28"/>
              </w:rPr>
              <w:t xml:space="preserve"> </w:t>
            </w:r>
            <w:proofErr w:type="spellStart"/>
            <w:r w:rsidRPr="008230BA">
              <w:rPr>
                <w:rFonts w:ascii="Garamond" w:hAnsi="Garamond"/>
                <w:sz w:val="28"/>
                <w:szCs w:val="28"/>
              </w:rPr>
              <w:t>daue-syn</w:t>
            </w:r>
            <w:proofErr w:type="spellEnd"/>
            <w:r w:rsidRPr="008230BA">
              <w:rPr>
                <w:rFonts w:ascii="Garamond" w:hAnsi="Garamond"/>
                <w:sz w:val="28"/>
                <w:szCs w:val="28"/>
              </w:rPr>
              <w:t xml:space="preserve"> </w:t>
            </w:r>
            <w:proofErr w:type="spellStart"/>
            <w:r w:rsidRPr="008230BA">
              <w:rPr>
                <w:rFonts w:ascii="Garamond" w:hAnsi="Garamond"/>
                <w:sz w:val="28"/>
                <w:szCs w:val="28"/>
              </w:rPr>
              <w:t>ny</w:t>
            </w:r>
            <w:proofErr w:type="spellEnd"/>
            <w:r w:rsidRPr="008230BA">
              <w:rPr>
                <w:rFonts w:ascii="Garamond" w:hAnsi="Garamond"/>
                <w:sz w:val="28"/>
                <w:szCs w:val="28"/>
              </w:rPr>
              <w:t xml:space="preserve"> </w:t>
            </w:r>
            <w:proofErr w:type="spellStart"/>
            <w:r w:rsidRPr="008230BA">
              <w:rPr>
                <w:rFonts w:ascii="Garamond" w:hAnsi="Garamond"/>
                <w:sz w:val="28"/>
                <w:szCs w:val="28"/>
              </w:rPr>
              <w:t>lomarcan</w:t>
            </w:r>
            <w:proofErr w:type="spellEnd"/>
            <w:r w:rsidRPr="008230BA">
              <w:rPr>
                <w:rFonts w:ascii="Garamond" w:hAnsi="Garamond"/>
                <w:sz w:val="28"/>
                <w:szCs w:val="28"/>
              </w:rPr>
              <w:t xml:space="preserve"> ta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hirrey</w:t>
            </w:r>
            <w:proofErr w:type="spellEnd"/>
            <w:r w:rsidRPr="008230BA">
              <w:rPr>
                <w:rFonts w:ascii="Garamond" w:hAnsi="Garamond"/>
                <w:sz w:val="28"/>
                <w:szCs w:val="28"/>
              </w:rPr>
              <w:t xml:space="preserve"> e</w:t>
            </w:r>
            <w:r w:rsidR="004B200B">
              <w:rPr>
                <w:rFonts w:ascii="Garamond" w:hAnsi="Garamond"/>
                <w:sz w:val="28"/>
                <w:szCs w:val="28"/>
              </w:rPr>
              <w:t>h</w:t>
            </w:r>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crauee</w:t>
            </w:r>
            <w:proofErr w:type="spellEnd"/>
            <w:r w:rsidRPr="008230BA">
              <w:rPr>
                <w:rFonts w:ascii="Garamond" w:hAnsi="Garamond"/>
                <w:sz w:val="28"/>
                <w:szCs w:val="28"/>
              </w:rPr>
              <w:t xml:space="preserve"> </w:t>
            </w:r>
            <w:proofErr w:type="spellStart"/>
            <w:r w:rsidRPr="008230BA">
              <w:rPr>
                <w:rFonts w:ascii="Garamond" w:hAnsi="Garamond"/>
                <w:sz w:val="28"/>
                <w:szCs w:val="28"/>
              </w:rPr>
              <w:lastRenderedPageBreak/>
              <w:t>ayns</w:t>
            </w:r>
            <w:proofErr w:type="spellEnd"/>
            <w:r w:rsidRPr="008230BA">
              <w:rPr>
                <w:rFonts w:ascii="Garamond" w:hAnsi="Garamond"/>
                <w:sz w:val="28"/>
                <w:szCs w:val="28"/>
              </w:rPr>
              <w:t xml:space="preserve"> </w:t>
            </w:r>
            <w:proofErr w:type="spellStart"/>
            <w:r w:rsidRPr="008230BA">
              <w:rPr>
                <w:rFonts w:ascii="Garamond" w:hAnsi="Garamond"/>
                <w:sz w:val="28"/>
                <w:szCs w:val="28"/>
              </w:rPr>
              <w:t>ny</w:t>
            </w:r>
            <w:proofErr w:type="spellEnd"/>
            <w:r w:rsidRPr="008230BA">
              <w:rPr>
                <w:rFonts w:ascii="Garamond" w:hAnsi="Garamond"/>
                <w:sz w:val="28"/>
                <w:szCs w:val="28"/>
              </w:rPr>
              <w:t xml:space="preserve"> </w:t>
            </w:r>
            <w:proofErr w:type="spellStart"/>
            <w:r w:rsidRPr="008230BA">
              <w:rPr>
                <w:rFonts w:ascii="Garamond" w:hAnsi="Garamond"/>
                <w:sz w:val="28"/>
                <w:szCs w:val="28"/>
              </w:rPr>
              <w:t>Sacramentyn</w:t>
            </w:r>
            <w:proofErr w:type="spellEnd"/>
            <w:r w:rsidRPr="008230BA">
              <w:rPr>
                <w:rFonts w:ascii="Garamond" w:hAnsi="Garamond"/>
                <w:sz w:val="28"/>
                <w:szCs w:val="28"/>
              </w:rPr>
              <w:t xml:space="preserve">, </w:t>
            </w:r>
            <w:proofErr w:type="spellStart"/>
            <w:r w:rsidRPr="008230BA">
              <w:rPr>
                <w:rFonts w:ascii="Garamond" w:hAnsi="Garamond"/>
                <w:i/>
                <w:sz w:val="28"/>
                <w:szCs w:val="28"/>
              </w:rPr>
              <w:t>raad</w:t>
            </w:r>
            <w:proofErr w:type="spellEnd"/>
            <w:r w:rsidRPr="008230BA">
              <w:rPr>
                <w:rFonts w:ascii="Garamond" w:hAnsi="Garamond"/>
                <w:i/>
                <w:sz w:val="28"/>
                <w:szCs w:val="28"/>
              </w:rPr>
              <w:t xml:space="preserve"> </w:t>
            </w:r>
            <w:proofErr w:type="spellStart"/>
            <w:r w:rsidRPr="008230BA">
              <w:rPr>
                <w:rFonts w:ascii="Garamond" w:hAnsi="Garamond"/>
                <w:i/>
                <w:sz w:val="28"/>
                <w:szCs w:val="28"/>
              </w:rPr>
              <w:t>ta’n</w:t>
            </w:r>
            <w:proofErr w:type="spellEnd"/>
            <w:r w:rsidRPr="008230BA">
              <w:rPr>
                <w:rFonts w:ascii="Garamond" w:hAnsi="Garamond"/>
                <w:i/>
                <w:sz w:val="28"/>
                <w:szCs w:val="28"/>
              </w:rPr>
              <w:t xml:space="preserve"> </w:t>
            </w:r>
            <w:proofErr w:type="spellStart"/>
            <w:r w:rsidRPr="008230BA">
              <w:rPr>
                <w:rFonts w:ascii="Garamond" w:hAnsi="Garamond"/>
                <w:i/>
                <w:sz w:val="28"/>
                <w:szCs w:val="28"/>
              </w:rPr>
              <w:t>viys</w:t>
            </w:r>
            <w:proofErr w:type="spellEnd"/>
            <w:r w:rsidRPr="008230BA">
              <w:rPr>
                <w:rFonts w:ascii="Garamond" w:hAnsi="Garamond"/>
                <w:i/>
                <w:sz w:val="28"/>
                <w:szCs w:val="28"/>
              </w:rPr>
              <w:t xml:space="preserve"> </w:t>
            </w:r>
            <w:proofErr w:type="spellStart"/>
            <w:r w:rsidRPr="008230BA">
              <w:rPr>
                <w:rFonts w:ascii="Garamond" w:hAnsi="Garamond"/>
                <w:i/>
                <w:sz w:val="28"/>
                <w:szCs w:val="28"/>
              </w:rPr>
              <w:t>echyssyn</w:t>
            </w:r>
            <w:proofErr w:type="spellEnd"/>
            <w:r w:rsidRPr="008230BA">
              <w:rPr>
                <w:rFonts w:ascii="Garamond" w:hAnsi="Garamond"/>
                <w:i/>
                <w:sz w:val="28"/>
                <w:szCs w:val="28"/>
              </w:rPr>
              <w:t xml:space="preserve"> </w:t>
            </w:r>
            <w:proofErr w:type="spellStart"/>
            <w:r w:rsidRPr="008230BA">
              <w:rPr>
                <w:rFonts w:ascii="Garamond" w:hAnsi="Garamond"/>
                <w:i/>
                <w:sz w:val="28"/>
                <w:szCs w:val="28"/>
              </w:rPr>
              <w:t>dyn</w:t>
            </w:r>
            <w:proofErr w:type="spellEnd"/>
            <w:r w:rsidRPr="008230BA">
              <w:rPr>
                <w:rFonts w:ascii="Garamond" w:hAnsi="Garamond"/>
                <w:i/>
                <w:sz w:val="28"/>
                <w:szCs w:val="28"/>
              </w:rPr>
              <w:t xml:space="preserve"> </w:t>
            </w:r>
            <w:proofErr w:type="spellStart"/>
            <w:r w:rsidRPr="008230BA">
              <w:rPr>
                <w:rFonts w:ascii="Garamond" w:hAnsi="Garamond"/>
                <w:i/>
                <w:sz w:val="28"/>
                <w:szCs w:val="28"/>
              </w:rPr>
              <w:t>Shaghney</w:t>
            </w:r>
            <w:proofErr w:type="spellEnd"/>
            <w:r w:rsidRPr="008230BA">
              <w:rPr>
                <w:rFonts w:ascii="Garamond" w:hAnsi="Garamond"/>
                <w:i/>
                <w:sz w:val="28"/>
                <w:szCs w:val="28"/>
              </w:rPr>
              <w:t xml:space="preserve"> ad. </w:t>
            </w:r>
          </w:p>
        </w:tc>
        <w:tc>
          <w:tcPr>
            <w:tcW w:w="3816" w:type="dxa"/>
          </w:tcPr>
          <w:p w14:paraId="4B1B8CB9" w14:textId="77777777" w:rsidR="00125DEF" w:rsidRPr="008146DB" w:rsidRDefault="00125DEF" w:rsidP="00DB60C3">
            <w:pPr>
              <w:pStyle w:val="ListParagraph"/>
              <w:ind w:left="0" w:firstLine="227"/>
              <w:jc w:val="both"/>
              <w:rPr>
                <w:rFonts w:ascii="Garamond" w:hAnsi="Garamond" w:cs="Times New Roman"/>
                <w:sz w:val="28"/>
              </w:rPr>
            </w:pPr>
            <w:r w:rsidRPr="008146DB">
              <w:rPr>
                <w:rFonts w:ascii="Garamond" w:hAnsi="Garamond" w:cs="Times New Roman"/>
                <w:sz w:val="28"/>
              </w:rPr>
              <w:lastRenderedPageBreak/>
              <w:t xml:space="preserve">A. </w:t>
            </w:r>
            <w:r w:rsidRPr="008146DB">
              <w:rPr>
                <w:rFonts w:ascii="Garamond" w:hAnsi="Garamond" w:cs="Times New Roman"/>
                <w:i/>
                <w:sz w:val="28"/>
              </w:rPr>
              <w:t xml:space="preserve">Because, without God’s Grace we cannot be saved, and God hath determined to give his Grace to those only who seek it in the devout Use of </w:t>
            </w:r>
            <w:r w:rsidRPr="00125DEF">
              <w:rPr>
                <w:rFonts w:ascii="Garamond" w:hAnsi="Garamond" w:cs="Times New Roman"/>
                <w:sz w:val="28"/>
              </w:rPr>
              <w:lastRenderedPageBreak/>
              <w:t>these</w:t>
            </w:r>
            <w:r w:rsidRPr="008146DB">
              <w:rPr>
                <w:rFonts w:ascii="Garamond" w:hAnsi="Garamond" w:cs="Times New Roman"/>
                <w:i/>
                <w:sz w:val="28"/>
              </w:rPr>
              <w:t xml:space="preserve"> Sacraments, </w:t>
            </w:r>
            <w:r w:rsidRPr="008146DB">
              <w:rPr>
                <w:rFonts w:ascii="Garamond" w:hAnsi="Garamond" w:cs="Times New Roman"/>
                <w:sz w:val="28"/>
              </w:rPr>
              <w:t>where his Providence affords them.</w:t>
            </w:r>
          </w:p>
        </w:tc>
        <w:tc>
          <w:tcPr>
            <w:tcW w:w="0" w:type="auto"/>
          </w:tcPr>
          <w:p w14:paraId="7AF26CDF" w14:textId="77777777" w:rsidR="004B200B" w:rsidRDefault="004B200B" w:rsidP="00DB60C3">
            <w:pPr>
              <w:pStyle w:val="ListParagraph"/>
              <w:ind w:left="0"/>
              <w:rPr>
                <w:rFonts w:ascii="Garamond" w:hAnsi="Garamond" w:cs="Times New Roman"/>
                <w:sz w:val="20"/>
                <w:szCs w:val="20"/>
              </w:rPr>
            </w:pPr>
          </w:p>
          <w:p w14:paraId="414794C8" w14:textId="77777777" w:rsidR="00125DEF" w:rsidRPr="008146DB" w:rsidRDefault="00125DEF" w:rsidP="00DB60C3">
            <w:pPr>
              <w:pStyle w:val="ListParagraph"/>
              <w:ind w:left="0"/>
              <w:rPr>
                <w:rFonts w:ascii="Garamond" w:hAnsi="Garamond" w:cs="Times New Roman"/>
                <w:sz w:val="20"/>
                <w:szCs w:val="20"/>
              </w:rPr>
            </w:pPr>
            <w:r w:rsidRPr="008146DB">
              <w:rPr>
                <w:rFonts w:ascii="Garamond" w:hAnsi="Garamond" w:cs="Times New Roman"/>
                <w:sz w:val="20"/>
                <w:szCs w:val="20"/>
              </w:rPr>
              <w:t>Eph.  2. 8.</w:t>
            </w:r>
          </w:p>
        </w:tc>
      </w:tr>
      <w:tr w:rsidR="00125DEF" w:rsidRPr="008146DB" w14:paraId="7E3CB34E" w14:textId="77777777" w:rsidTr="008B6126">
        <w:tc>
          <w:tcPr>
            <w:tcW w:w="4253" w:type="dxa"/>
          </w:tcPr>
          <w:p w14:paraId="5AEC90D3" w14:textId="77777777" w:rsidR="00125DEF" w:rsidRPr="008230BA" w:rsidRDefault="00125DEF" w:rsidP="00DB60C3">
            <w:pPr>
              <w:pStyle w:val="CM3"/>
              <w:widowControl/>
              <w:spacing w:line="240" w:lineRule="auto"/>
              <w:ind w:firstLine="227"/>
              <w:jc w:val="both"/>
              <w:rPr>
                <w:rFonts w:ascii="Garamond" w:hAnsi="Garamond"/>
                <w:sz w:val="28"/>
                <w:szCs w:val="28"/>
              </w:rPr>
            </w:pPr>
            <w:proofErr w:type="spellStart"/>
            <w:r w:rsidRPr="008230BA">
              <w:rPr>
                <w:rFonts w:ascii="Garamond" w:hAnsi="Garamond"/>
                <w:sz w:val="28"/>
                <w:szCs w:val="28"/>
              </w:rPr>
              <w:t>Liorish</w:t>
            </w:r>
            <w:proofErr w:type="spellEnd"/>
            <w:r w:rsidRPr="008230BA">
              <w:rPr>
                <w:rFonts w:ascii="Garamond" w:hAnsi="Garamond"/>
                <w:sz w:val="28"/>
                <w:szCs w:val="28"/>
              </w:rPr>
              <w:t xml:space="preserve"> </w:t>
            </w:r>
            <w:proofErr w:type="spellStart"/>
            <w:r w:rsidRPr="008230BA">
              <w:rPr>
                <w:rFonts w:ascii="Garamond" w:hAnsi="Garamond"/>
                <w:sz w:val="28"/>
                <w:szCs w:val="28"/>
              </w:rPr>
              <w:t>ny</w:t>
            </w:r>
            <w:proofErr w:type="spellEnd"/>
            <w:r w:rsidRPr="008230BA">
              <w:rPr>
                <w:rFonts w:ascii="Garamond" w:hAnsi="Garamond"/>
                <w:sz w:val="28"/>
                <w:szCs w:val="28"/>
              </w:rPr>
              <w:t xml:space="preserve"> </w:t>
            </w:r>
            <w:proofErr w:type="spellStart"/>
            <w:r w:rsidRPr="008230BA">
              <w:rPr>
                <w:rFonts w:ascii="Garamond" w:hAnsi="Garamond"/>
                <w:sz w:val="28"/>
                <w:szCs w:val="28"/>
              </w:rPr>
              <w:t>Sacramentyn</w:t>
            </w:r>
            <w:proofErr w:type="spellEnd"/>
            <w:r w:rsidRPr="008230BA">
              <w:rPr>
                <w:rFonts w:ascii="Garamond" w:hAnsi="Garamond"/>
                <w:sz w:val="28"/>
                <w:szCs w:val="28"/>
              </w:rPr>
              <w:t xml:space="preserve"> </w:t>
            </w:r>
            <w:proofErr w:type="spellStart"/>
            <w:r w:rsidRPr="008230BA">
              <w:rPr>
                <w:rFonts w:ascii="Garamond" w:hAnsi="Garamond"/>
                <w:sz w:val="28"/>
                <w:szCs w:val="28"/>
              </w:rPr>
              <w:t>keddyn</w:t>
            </w:r>
            <w:proofErr w:type="spellEnd"/>
            <w:r w:rsidRPr="008230BA">
              <w:rPr>
                <w:rFonts w:ascii="Garamond" w:hAnsi="Garamond"/>
                <w:sz w:val="28"/>
                <w:szCs w:val="28"/>
              </w:rPr>
              <w:t xml:space="preserve"> ta shin </w:t>
            </w:r>
            <w:proofErr w:type="spellStart"/>
            <w:r w:rsidRPr="008230BA">
              <w:rPr>
                <w:rFonts w:ascii="Garamond" w:hAnsi="Garamond"/>
                <w:sz w:val="28"/>
                <w:szCs w:val="28"/>
              </w:rPr>
              <w:t>dyn</w:t>
            </w:r>
            <w:proofErr w:type="spellEnd"/>
            <w:r w:rsidRPr="008230BA">
              <w:rPr>
                <w:rFonts w:ascii="Garamond" w:hAnsi="Garamond"/>
                <w:sz w:val="28"/>
                <w:szCs w:val="28"/>
              </w:rPr>
              <w:t xml:space="preserve"> </w:t>
            </w:r>
            <w:proofErr w:type="spellStart"/>
            <w:r w:rsidRPr="008230BA">
              <w:rPr>
                <w:rFonts w:ascii="Garamond" w:hAnsi="Garamond"/>
                <w:sz w:val="28"/>
                <w:szCs w:val="28"/>
              </w:rPr>
              <w:t>giangley</w:t>
            </w:r>
            <w:proofErr w:type="spellEnd"/>
            <w:r w:rsidRPr="008230BA">
              <w:rPr>
                <w:rFonts w:ascii="Garamond" w:hAnsi="Garamond"/>
                <w:sz w:val="28"/>
                <w:szCs w:val="28"/>
              </w:rPr>
              <w:t xml:space="preserve"> shin </w:t>
            </w:r>
            <w:proofErr w:type="spellStart"/>
            <w:r w:rsidRPr="008230BA">
              <w:rPr>
                <w:rFonts w:ascii="Garamond" w:hAnsi="Garamond"/>
                <w:sz w:val="28"/>
                <w:szCs w:val="28"/>
              </w:rPr>
              <w:t>hene</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ve</w:t>
            </w:r>
            <w:proofErr w:type="spellEnd"/>
            <w:r w:rsidRPr="008230BA">
              <w:rPr>
                <w:rFonts w:ascii="Garamond" w:hAnsi="Garamond"/>
                <w:sz w:val="28"/>
                <w:szCs w:val="28"/>
              </w:rPr>
              <w:t xml:space="preserve"> </w:t>
            </w:r>
            <w:proofErr w:type="spellStart"/>
            <w:r w:rsidRPr="008230BA">
              <w:rPr>
                <w:rFonts w:ascii="Garamond" w:hAnsi="Garamond"/>
                <w:sz w:val="28"/>
                <w:szCs w:val="28"/>
              </w:rPr>
              <w:t>Shiarvaantyn</w:t>
            </w:r>
            <w:proofErr w:type="spellEnd"/>
            <w:r w:rsidRPr="008230BA">
              <w:rPr>
                <w:rFonts w:ascii="Garamond" w:hAnsi="Garamond"/>
                <w:sz w:val="28"/>
                <w:szCs w:val="28"/>
              </w:rPr>
              <w:t xml:space="preserve"> </w:t>
            </w:r>
            <w:proofErr w:type="spellStart"/>
            <w:r w:rsidRPr="008230BA">
              <w:rPr>
                <w:rFonts w:ascii="Garamond" w:hAnsi="Garamond"/>
                <w:sz w:val="28"/>
                <w:szCs w:val="28"/>
              </w:rPr>
              <w:t>firrinagh</w:t>
            </w:r>
            <w:proofErr w:type="spellEnd"/>
            <w:r w:rsidRPr="008230BA">
              <w:rPr>
                <w:rFonts w:ascii="Garamond" w:hAnsi="Garamond"/>
                <w:sz w:val="28"/>
                <w:szCs w:val="28"/>
              </w:rPr>
              <w:t xml:space="preserve"> da </w:t>
            </w:r>
            <w:proofErr w:type="spellStart"/>
            <w:r w:rsidRPr="008230BA">
              <w:rPr>
                <w:rFonts w:ascii="Garamond" w:hAnsi="Garamond"/>
                <w:sz w:val="28"/>
                <w:szCs w:val="28"/>
              </w:rPr>
              <w:t>Jee</w:t>
            </w:r>
            <w:proofErr w:type="spellEnd"/>
            <w:r w:rsidRPr="008230BA">
              <w:rPr>
                <w:rFonts w:ascii="Garamond" w:hAnsi="Garamond"/>
                <w:sz w:val="28"/>
                <w:szCs w:val="28"/>
              </w:rPr>
              <w:t xml:space="preserve">, as ta </w:t>
            </w:r>
            <w:proofErr w:type="spellStart"/>
            <w:r w:rsidRPr="008230BA">
              <w:rPr>
                <w:rFonts w:ascii="Garamond" w:hAnsi="Garamond"/>
                <w:sz w:val="28"/>
                <w:szCs w:val="28"/>
              </w:rPr>
              <w:t>Jee</w:t>
            </w:r>
            <w:proofErr w:type="spellEnd"/>
            <w:r w:rsidRPr="008230BA">
              <w:rPr>
                <w:rFonts w:ascii="Garamond" w:hAnsi="Garamond"/>
                <w:sz w:val="28"/>
                <w:szCs w:val="28"/>
              </w:rPr>
              <w:t xml:space="preserve"> </w:t>
            </w:r>
            <w:proofErr w:type="spellStart"/>
            <w:r w:rsidRPr="008230BA">
              <w:rPr>
                <w:rFonts w:ascii="Garamond" w:hAnsi="Garamond"/>
                <w:sz w:val="28"/>
                <w:szCs w:val="28"/>
              </w:rPr>
              <w:t>kiangley</w:t>
            </w:r>
            <w:proofErr w:type="spellEnd"/>
            <w:r w:rsidRPr="008230BA">
              <w:rPr>
                <w:rFonts w:ascii="Garamond" w:hAnsi="Garamond"/>
                <w:sz w:val="28"/>
                <w:szCs w:val="28"/>
              </w:rPr>
              <w:t xml:space="preserve"> e </w:t>
            </w:r>
            <w:proofErr w:type="spellStart"/>
            <w:r w:rsidRPr="008230BA">
              <w:rPr>
                <w:rFonts w:ascii="Garamond" w:hAnsi="Garamond"/>
                <w:sz w:val="28"/>
                <w:szCs w:val="28"/>
              </w:rPr>
              <w:t>hene</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chur </w:t>
            </w:r>
            <w:proofErr w:type="spellStart"/>
            <w:r w:rsidRPr="008230BA">
              <w:rPr>
                <w:rFonts w:ascii="Garamond" w:hAnsi="Garamond"/>
                <w:sz w:val="28"/>
                <w:szCs w:val="28"/>
              </w:rPr>
              <w:t>dooin</w:t>
            </w:r>
            <w:proofErr w:type="spellEnd"/>
            <w:r w:rsidRPr="008230BA">
              <w:rPr>
                <w:rFonts w:ascii="Garamond" w:hAnsi="Garamond"/>
                <w:sz w:val="28"/>
                <w:szCs w:val="28"/>
              </w:rPr>
              <w:t xml:space="preserve"> </w:t>
            </w:r>
            <w:proofErr w:type="spellStart"/>
            <w:r w:rsidRPr="008230BA">
              <w:rPr>
                <w:rFonts w:ascii="Garamond" w:hAnsi="Garamond"/>
                <w:sz w:val="28"/>
                <w:szCs w:val="28"/>
              </w:rPr>
              <w:t>dagh</w:t>
            </w:r>
            <w:proofErr w:type="spellEnd"/>
            <w:r w:rsidRPr="008230BA">
              <w:rPr>
                <w:rFonts w:ascii="Garamond" w:hAnsi="Garamond"/>
                <w:sz w:val="28"/>
                <w:szCs w:val="28"/>
              </w:rPr>
              <w:t xml:space="preserve"> </w:t>
            </w:r>
            <w:proofErr w:type="spellStart"/>
            <w:r w:rsidRPr="008230BA">
              <w:rPr>
                <w:rFonts w:ascii="Garamond" w:hAnsi="Garamond"/>
                <w:sz w:val="28"/>
                <w:szCs w:val="28"/>
              </w:rPr>
              <w:t>Grayse</w:t>
            </w:r>
            <w:proofErr w:type="spellEnd"/>
            <w:r w:rsidRPr="008230BA">
              <w:rPr>
                <w:rFonts w:ascii="Garamond" w:hAnsi="Garamond"/>
                <w:sz w:val="28"/>
                <w:szCs w:val="28"/>
              </w:rPr>
              <w:t xml:space="preserve"> </w:t>
            </w:r>
            <w:proofErr w:type="spellStart"/>
            <w:r w:rsidRPr="008230BA">
              <w:rPr>
                <w:rFonts w:ascii="Garamond" w:hAnsi="Garamond"/>
                <w:sz w:val="28"/>
                <w:szCs w:val="28"/>
              </w:rPr>
              <w:t>Ymmyrchagh</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yanoo</w:t>
            </w:r>
            <w:proofErr w:type="spellEnd"/>
            <w:r w:rsidRPr="008230BA">
              <w:rPr>
                <w:rFonts w:ascii="Garamond" w:hAnsi="Garamond"/>
                <w:sz w:val="28"/>
                <w:szCs w:val="28"/>
              </w:rPr>
              <w:t xml:space="preserve"> shin </w:t>
            </w:r>
            <w:proofErr w:type="spellStart"/>
            <w:r w:rsidRPr="008230BA">
              <w:rPr>
                <w:rFonts w:ascii="Garamond" w:hAnsi="Garamond"/>
                <w:sz w:val="28"/>
                <w:szCs w:val="28"/>
              </w:rPr>
              <w:t>arloo</w:t>
            </w:r>
            <w:proofErr w:type="spellEnd"/>
            <w:r w:rsidRPr="008230BA">
              <w:rPr>
                <w:rFonts w:ascii="Garamond" w:hAnsi="Garamond"/>
                <w:sz w:val="28"/>
                <w:szCs w:val="28"/>
              </w:rPr>
              <w:t xml:space="preserve"> son </w:t>
            </w:r>
            <w:proofErr w:type="spellStart"/>
            <w:r w:rsidRPr="008230BA">
              <w:rPr>
                <w:rFonts w:ascii="Garamond" w:hAnsi="Garamond"/>
                <w:sz w:val="28"/>
                <w:szCs w:val="28"/>
              </w:rPr>
              <w:t>Niau</w:t>
            </w:r>
            <w:proofErr w:type="spellEnd"/>
            <w:r w:rsidRPr="008230BA">
              <w:rPr>
                <w:rFonts w:ascii="Garamond" w:hAnsi="Garamond"/>
                <w:sz w:val="28"/>
                <w:szCs w:val="28"/>
              </w:rPr>
              <w:t xml:space="preserve">. </w:t>
            </w:r>
          </w:p>
        </w:tc>
        <w:tc>
          <w:tcPr>
            <w:tcW w:w="3816" w:type="dxa"/>
          </w:tcPr>
          <w:p w14:paraId="407CCFAF" w14:textId="77777777" w:rsidR="00125DEF" w:rsidRPr="008146DB" w:rsidRDefault="00125DEF" w:rsidP="00DB60C3">
            <w:pPr>
              <w:pStyle w:val="ListParagraph"/>
              <w:ind w:left="0" w:firstLine="227"/>
              <w:jc w:val="both"/>
              <w:rPr>
                <w:rFonts w:ascii="Garamond" w:hAnsi="Garamond" w:cs="Times New Roman"/>
                <w:i/>
                <w:sz w:val="28"/>
              </w:rPr>
            </w:pPr>
            <w:r w:rsidRPr="008146DB">
              <w:rPr>
                <w:rFonts w:ascii="Garamond" w:hAnsi="Garamond" w:cs="Times New Roman"/>
                <w:i/>
                <w:sz w:val="28"/>
              </w:rPr>
              <w:t xml:space="preserve">By which Sacraments we Bind </w:t>
            </w:r>
            <w:proofErr w:type="spellStart"/>
            <w:r w:rsidRPr="008146DB">
              <w:rPr>
                <w:rFonts w:ascii="Garamond" w:hAnsi="Garamond" w:cs="Times New Roman"/>
                <w:i/>
                <w:sz w:val="28"/>
              </w:rPr>
              <w:t>our selves</w:t>
            </w:r>
            <w:proofErr w:type="spellEnd"/>
            <w:r w:rsidRPr="008146DB">
              <w:rPr>
                <w:rFonts w:ascii="Garamond" w:hAnsi="Garamond" w:cs="Times New Roman"/>
                <w:i/>
                <w:sz w:val="28"/>
              </w:rPr>
              <w:t xml:space="preserve"> to be God’s faithful Servants, and God </w:t>
            </w:r>
            <w:proofErr w:type="spellStart"/>
            <w:r w:rsidRPr="008146DB">
              <w:rPr>
                <w:rFonts w:ascii="Garamond" w:hAnsi="Garamond" w:cs="Times New Roman"/>
                <w:i/>
                <w:sz w:val="28"/>
              </w:rPr>
              <w:t>obligeth</w:t>
            </w:r>
            <w:proofErr w:type="spellEnd"/>
            <w:r w:rsidRPr="008146DB">
              <w:rPr>
                <w:rFonts w:ascii="Garamond" w:hAnsi="Garamond" w:cs="Times New Roman"/>
                <w:i/>
                <w:sz w:val="28"/>
              </w:rPr>
              <w:t xml:space="preserve"> himself to give us all Graces necessary to fit us for Heaven.</w:t>
            </w:r>
          </w:p>
        </w:tc>
        <w:tc>
          <w:tcPr>
            <w:tcW w:w="0" w:type="auto"/>
          </w:tcPr>
          <w:p w14:paraId="0F384F09" w14:textId="77777777" w:rsidR="00125DEF" w:rsidRPr="008146DB" w:rsidRDefault="00125DEF" w:rsidP="00DB60C3">
            <w:pPr>
              <w:pStyle w:val="ListParagraph"/>
              <w:ind w:left="0"/>
              <w:rPr>
                <w:rFonts w:ascii="Garamond" w:hAnsi="Garamond" w:cs="Times New Roman"/>
                <w:i/>
                <w:sz w:val="20"/>
                <w:szCs w:val="20"/>
              </w:rPr>
            </w:pPr>
          </w:p>
        </w:tc>
      </w:tr>
      <w:tr w:rsidR="00125DEF" w:rsidRPr="008146DB" w14:paraId="1429EB40" w14:textId="77777777" w:rsidTr="008B6126">
        <w:tc>
          <w:tcPr>
            <w:tcW w:w="4253" w:type="dxa"/>
          </w:tcPr>
          <w:p w14:paraId="79B7A986" w14:textId="77777777" w:rsidR="00125DEF" w:rsidRPr="008230BA" w:rsidRDefault="00125DEF" w:rsidP="00DB60C3">
            <w:pPr>
              <w:pStyle w:val="CM3"/>
              <w:widowControl/>
              <w:spacing w:line="240" w:lineRule="auto"/>
              <w:ind w:firstLine="227"/>
              <w:jc w:val="both"/>
              <w:rPr>
                <w:rFonts w:ascii="Garamond" w:hAnsi="Garamond"/>
                <w:sz w:val="28"/>
                <w:szCs w:val="28"/>
              </w:rPr>
            </w:pPr>
            <w:r w:rsidRPr="008230BA">
              <w:rPr>
                <w:rFonts w:ascii="Garamond" w:hAnsi="Garamond"/>
                <w:i/>
                <w:sz w:val="28"/>
                <w:szCs w:val="28"/>
              </w:rPr>
              <w:t>Q.</w:t>
            </w:r>
            <w:r w:rsidRPr="008230BA">
              <w:rPr>
                <w:rFonts w:ascii="Garamond" w:hAnsi="Garamond"/>
                <w:sz w:val="28"/>
                <w:szCs w:val="28"/>
              </w:rPr>
              <w:t xml:space="preserve"> </w:t>
            </w:r>
            <w:proofErr w:type="spellStart"/>
            <w:r w:rsidRPr="008230BA">
              <w:rPr>
                <w:rFonts w:ascii="Garamond" w:hAnsi="Garamond"/>
                <w:sz w:val="28"/>
                <w:szCs w:val="28"/>
              </w:rPr>
              <w:t>Cre</w:t>
            </w:r>
            <w:proofErr w:type="spellEnd"/>
            <w:r w:rsidRPr="008230BA">
              <w:rPr>
                <w:rFonts w:ascii="Garamond" w:hAnsi="Garamond"/>
                <w:sz w:val="28"/>
                <w:szCs w:val="28"/>
              </w:rPr>
              <w:t xml:space="preserve"> chon ta </w:t>
            </w:r>
            <w:proofErr w:type="spellStart"/>
            <w:r w:rsidRPr="008230BA">
              <w:rPr>
                <w:rFonts w:ascii="Garamond" w:hAnsi="Garamond"/>
                <w:sz w:val="28"/>
                <w:szCs w:val="28"/>
              </w:rPr>
              <w:t>ny</w:t>
            </w:r>
            <w:proofErr w:type="spellEnd"/>
            <w:r w:rsidRPr="008230BA">
              <w:rPr>
                <w:rFonts w:ascii="Garamond" w:hAnsi="Garamond"/>
                <w:sz w:val="28"/>
                <w:szCs w:val="28"/>
              </w:rPr>
              <w:t xml:space="preserve"> </w:t>
            </w:r>
            <w:proofErr w:type="spellStart"/>
            <w:r w:rsidRPr="008230BA">
              <w:rPr>
                <w:rFonts w:ascii="Garamond" w:hAnsi="Garamond"/>
                <w:sz w:val="28"/>
                <w:szCs w:val="28"/>
              </w:rPr>
              <w:t>Sacramentyn</w:t>
            </w:r>
            <w:proofErr w:type="spellEnd"/>
            <w:r w:rsidRPr="008230BA">
              <w:rPr>
                <w:rFonts w:ascii="Garamond" w:hAnsi="Garamond"/>
                <w:sz w:val="28"/>
                <w:szCs w:val="28"/>
              </w:rPr>
              <w:t xml:space="preserve"> </w:t>
            </w:r>
            <w:proofErr w:type="spellStart"/>
            <w:r w:rsidRPr="008230BA">
              <w:rPr>
                <w:rFonts w:ascii="Garamond" w:hAnsi="Garamond"/>
                <w:sz w:val="28"/>
                <w:szCs w:val="28"/>
              </w:rPr>
              <w:t>enmyssit</w:t>
            </w:r>
            <w:proofErr w:type="spellEnd"/>
            <w:r w:rsidRPr="008230BA">
              <w:rPr>
                <w:rFonts w:ascii="Garamond" w:hAnsi="Garamond"/>
                <w:sz w:val="28"/>
                <w:szCs w:val="28"/>
              </w:rPr>
              <w:t xml:space="preserve"> </w:t>
            </w:r>
            <w:proofErr w:type="spellStart"/>
            <w:r w:rsidRPr="001C2A66">
              <w:rPr>
                <w:rFonts w:ascii="Garamond" w:hAnsi="Garamond"/>
                <w:i/>
                <w:sz w:val="28"/>
                <w:szCs w:val="28"/>
              </w:rPr>
              <w:t>Saasyn</w:t>
            </w:r>
            <w:proofErr w:type="spellEnd"/>
            <w:r w:rsidRPr="001C2A66">
              <w:rPr>
                <w:rFonts w:ascii="Garamond" w:hAnsi="Garamond"/>
                <w:i/>
                <w:sz w:val="28"/>
                <w:szCs w:val="28"/>
              </w:rPr>
              <w:t xml:space="preserve"> </w:t>
            </w:r>
            <w:proofErr w:type="spellStart"/>
            <w:r w:rsidRPr="001C2A66">
              <w:rPr>
                <w:rFonts w:ascii="Garamond" w:hAnsi="Garamond"/>
                <w:i/>
                <w:sz w:val="28"/>
                <w:szCs w:val="28"/>
              </w:rPr>
              <w:t>dy</w:t>
            </w:r>
            <w:proofErr w:type="spellEnd"/>
            <w:r w:rsidRPr="001C2A66">
              <w:rPr>
                <w:rFonts w:ascii="Garamond" w:hAnsi="Garamond"/>
                <w:i/>
                <w:sz w:val="28"/>
                <w:szCs w:val="28"/>
              </w:rPr>
              <w:t xml:space="preserve"> </w:t>
            </w:r>
            <w:proofErr w:type="spellStart"/>
            <w:r w:rsidRPr="001C2A66">
              <w:rPr>
                <w:rFonts w:ascii="Garamond" w:hAnsi="Garamond"/>
                <w:i/>
                <w:sz w:val="28"/>
                <w:szCs w:val="28"/>
              </w:rPr>
              <w:t>Grayse</w:t>
            </w:r>
            <w:proofErr w:type="spellEnd"/>
            <w:r w:rsidRPr="001C2A66">
              <w:rPr>
                <w:rFonts w:ascii="Garamond" w:hAnsi="Garamond"/>
                <w:i/>
                <w:sz w:val="28"/>
                <w:szCs w:val="28"/>
              </w:rPr>
              <w:t> ?</w:t>
            </w:r>
            <w:r w:rsidRPr="008230BA">
              <w:rPr>
                <w:rFonts w:ascii="Garamond" w:hAnsi="Garamond"/>
                <w:sz w:val="28"/>
                <w:szCs w:val="28"/>
              </w:rPr>
              <w:t xml:space="preserve"> </w:t>
            </w:r>
          </w:p>
        </w:tc>
        <w:tc>
          <w:tcPr>
            <w:tcW w:w="3816" w:type="dxa"/>
          </w:tcPr>
          <w:p w14:paraId="15EF72FE" w14:textId="77777777" w:rsidR="00125DEF" w:rsidRPr="008146DB" w:rsidRDefault="00125DEF" w:rsidP="00DB60C3">
            <w:pPr>
              <w:pStyle w:val="ListParagraph"/>
              <w:ind w:left="0" w:firstLine="227"/>
              <w:jc w:val="both"/>
              <w:rPr>
                <w:rFonts w:ascii="Garamond" w:hAnsi="Garamond" w:cs="Times New Roman"/>
                <w:sz w:val="28"/>
              </w:rPr>
            </w:pPr>
            <w:r w:rsidRPr="008146DB">
              <w:rPr>
                <w:rFonts w:ascii="Garamond" w:hAnsi="Garamond" w:cs="Times New Roman"/>
                <w:sz w:val="28"/>
              </w:rPr>
              <w:t xml:space="preserve">Q. </w:t>
            </w:r>
            <w:r w:rsidRPr="008146DB">
              <w:rPr>
                <w:rFonts w:ascii="Garamond" w:hAnsi="Garamond" w:cs="Times New Roman"/>
                <w:i/>
                <w:sz w:val="28"/>
              </w:rPr>
              <w:t xml:space="preserve">Why are the Sacraments </w:t>
            </w:r>
            <w:proofErr w:type="spellStart"/>
            <w:r w:rsidRPr="008146DB">
              <w:rPr>
                <w:rFonts w:ascii="Garamond" w:hAnsi="Garamond" w:cs="Times New Roman"/>
                <w:i/>
                <w:sz w:val="28"/>
              </w:rPr>
              <w:t>call’d</w:t>
            </w:r>
            <w:proofErr w:type="spellEnd"/>
            <w:r w:rsidRPr="008146DB">
              <w:rPr>
                <w:rFonts w:ascii="Garamond" w:hAnsi="Garamond" w:cs="Times New Roman"/>
                <w:i/>
                <w:sz w:val="28"/>
              </w:rPr>
              <w:t xml:space="preserve"> </w:t>
            </w:r>
            <w:r w:rsidRPr="008146DB">
              <w:rPr>
                <w:rFonts w:ascii="Garamond" w:hAnsi="Garamond" w:cs="Times New Roman"/>
                <w:sz w:val="28"/>
              </w:rPr>
              <w:t>Means of Grace</w:t>
            </w:r>
            <w:r w:rsidRPr="008146DB">
              <w:rPr>
                <w:rFonts w:ascii="Garamond" w:hAnsi="Garamond" w:cs="Times New Roman"/>
                <w:i/>
                <w:sz w:val="28"/>
              </w:rPr>
              <w:t> </w:t>
            </w:r>
            <w:r w:rsidRPr="00125DEF">
              <w:rPr>
                <w:rFonts w:ascii="Garamond" w:hAnsi="Garamond" w:cs="Times New Roman"/>
                <w:sz w:val="28"/>
              </w:rPr>
              <w:t>?</w:t>
            </w:r>
          </w:p>
        </w:tc>
        <w:tc>
          <w:tcPr>
            <w:tcW w:w="0" w:type="auto"/>
          </w:tcPr>
          <w:p w14:paraId="1E1B30C0" w14:textId="77777777" w:rsidR="00125DEF" w:rsidRPr="008146DB" w:rsidRDefault="00125DEF" w:rsidP="00DB60C3">
            <w:pPr>
              <w:pStyle w:val="ListParagraph"/>
              <w:ind w:left="0"/>
              <w:rPr>
                <w:rFonts w:ascii="Garamond" w:hAnsi="Garamond" w:cs="Times New Roman"/>
                <w:sz w:val="20"/>
                <w:szCs w:val="20"/>
              </w:rPr>
            </w:pPr>
          </w:p>
        </w:tc>
      </w:tr>
      <w:tr w:rsidR="00125DEF" w:rsidRPr="008146DB" w14:paraId="5A98C403" w14:textId="77777777" w:rsidTr="008B6126">
        <w:tc>
          <w:tcPr>
            <w:tcW w:w="4253" w:type="dxa"/>
          </w:tcPr>
          <w:p w14:paraId="2732C441" w14:textId="77777777" w:rsidR="00125DEF" w:rsidRPr="008230BA" w:rsidRDefault="00125DEF" w:rsidP="00DB60C3">
            <w:pPr>
              <w:pStyle w:val="CM3"/>
              <w:widowControl/>
              <w:spacing w:line="240" w:lineRule="auto"/>
              <w:ind w:firstLine="227"/>
              <w:jc w:val="both"/>
              <w:rPr>
                <w:rFonts w:ascii="Garamond" w:hAnsi="Garamond"/>
                <w:sz w:val="28"/>
                <w:szCs w:val="28"/>
              </w:rPr>
            </w:pPr>
            <w:r w:rsidRPr="008230BA">
              <w:rPr>
                <w:rFonts w:ascii="Garamond" w:hAnsi="Garamond"/>
                <w:i/>
                <w:sz w:val="28"/>
                <w:szCs w:val="28"/>
              </w:rPr>
              <w:t xml:space="preserve">A. </w:t>
            </w:r>
            <w:r w:rsidRPr="008230BA">
              <w:rPr>
                <w:rFonts w:ascii="Garamond" w:hAnsi="Garamond"/>
                <w:sz w:val="28"/>
                <w:szCs w:val="28"/>
              </w:rPr>
              <w:t xml:space="preserve">Son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vel</w:t>
            </w:r>
            <w:proofErr w:type="spellEnd"/>
            <w:r w:rsidRPr="008230BA">
              <w:rPr>
                <w:rFonts w:ascii="Garamond" w:hAnsi="Garamond"/>
                <w:sz w:val="28"/>
                <w:szCs w:val="28"/>
              </w:rPr>
              <w:t xml:space="preserve"> </w:t>
            </w:r>
            <w:proofErr w:type="spellStart"/>
            <w:r w:rsidRPr="008230BA">
              <w:rPr>
                <w:rFonts w:ascii="Garamond" w:hAnsi="Garamond"/>
                <w:sz w:val="28"/>
                <w:szCs w:val="28"/>
              </w:rPr>
              <w:t>Grayse</w:t>
            </w:r>
            <w:proofErr w:type="spellEnd"/>
            <w:r w:rsidRPr="008230BA">
              <w:rPr>
                <w:rFonts w:ascii="Garamond" w:hAnsi="Garamond"/>
                <w:sz w:val="28"/>
                <w:szCs w:val="28"/>
              </w:rPr>
              <w:t xml:space="preserve"> Yee </w:t>
            </w:r>
            <w:proofErr w:type="spellStart"/>
            <w:r w:rsidRPr="008230BA">
              <w:rPr>
                <w:rFonts w:ascii="Garamond" w:hAnsi="Garamond"/>
                <w:sz w:val="28"/>
                <w:szCs w:val="28"/>
              </w:rPr>
              <w:t>kinjagh</w:t>
            </w:r>
            <w:proofErr w:type="spellEnd"/>
            <w:r w:rsidRPr="008230BA">
              <w:rPr>
                <w:rFonts w:ascii="Garamond" w:hAnsi="Garamond"/>
                <w:sz w:val="28"/>
                <w:szCs w:val="28"/>
              </w:rPr>
              <w:t xml:space="preserve"> lieu </w:t>
            </w:r>
            <w:proofErr w:type="spellStart"/>
            <w:r w:rsidRPr="008230BA">
              <w:rPr>
                <w:rFonts w:ascii="Garamond" w:hAnsi="Garamond"/>
                <w:sz w:val="28"/>
                <w:szCs w:val="28"/>
              </w:rPr>
              <w:t>tra</w:t>
            </w:r>
            <w:proofErr w:type="spellEnd"/>
            <w:r w:rsidRPr="008230BA">
              <w:rPr>
                <w:rFonts w:ascii="Garamond" w:hAnsi="Garamond"/>
                <w:sz w:val="28"/>
                <w:szCs w:val="28"/>
              </w:rPr>
              <w:t xml:space="preserve"> </w:t>
            </w:r>
            <w:proofErr w:type="spellStart"/>
            <w:r w:rsidRPr="008230BA">
              <w:rPr>
                <w:rFonts w:ascii="Garamond" w:hAnsi="Garamond"/>
                <w:sz w:val="28"/>
                <w:szCs w:val="28"/>
              </w:rPr>
              <w:t>t</w:t>
            </w:r>
            <w:r>
              <w:rPr>
                <w:rFonts w:ascii="Garamond" w:hAnsi="Garamond"/>
                <w:sz w:val="28"/>
                <w:szCs w:val="28"/>
              </w:rPr>
              <w:t>’</w:t>
            </w:r>
            <w:r w:rsidRPr="008230BA">
              <w:rPr>
                <w:rFonts w:ascii="Garamond" w:hAnsi="Garamond"/>
                <w:sz w:val="28"/>
                <w:szCs w:val="28"/>
              </w:rPr>
              <w:t>ad</w:t>
            </w:r>
            <w:proofErr w:type="spellEnd"/>
            <w:r w:rsidRPr="008230BA">
              <w:rPr>
                <w:rFonts w:ascii="Garamond" w:hAnsi="Garamond"/>
                <w:sz w:val="28"/>
                <w:szCs w:val="28"/>
              </w:rPr>
              <w:t xml:space="preserve"> er </w:t>
            </w:r>
            <w:proofErr w:type="spellStart"/>
            <w:r w:rsidRPr="008230BA">
              <w:rPr>
                <w:rFonts w:ascii="Garamond" w:hAnsi="Garamond"/>
                <w:sz w:val="28"/>
                <w:szCs w:val="28"/>
              </w:rPr>
              <w:t>nyn</w:t>
            </w:r>
            <w:proofErr w:type="spellEnd"/>
            <w:r w:rsidRPr="008230BA">
              <w:rPr>
                <w:rFonts w:ascii="Garamond" w:hAnsi="Garamond"/>
                <w:sz w:val="28"/>
                <w:szCs w:val="28"/>
              </w:rPr>
              <w:t xml:space="preserve"> </w:t>
            </w:r>
            <w:proofErr w:type="spellStart"/>
            <w:r w:rsidRPr="008230BA">
              <w:rPr>
                <w:rFonts w:ascii="Garamond" w:hAnsi="Garamond"/>
                <w:sz w:val="28"/>
                <w:szCs w:val="28"/>
              </w:rPr>
              <w:t>livrey</w:t>
            </w:r>
            <w:proofErr w:type="spellEnd"/>
            <w:r w:rsidRPr="008230BA">
              <w:rPr>
                <w:rFonts w:ascii="Garamond" w:hAnsi="Garamond"/>
                <w:sz w:val="28"/>
                <w:szCs w:val="28"/>
              </w:rPr>
              <w:t xml:space="preserve"> as er </w:t>
            </w:r>
            <w:proofErr w:type="spellStart"/>
            <w:r w:rsidRPr="008230BA">
              <w:rPr>
                <w:rFonts w:ascii="Garamond" w:hAnsi="Garamond"/>
                <w:sz w:val="28"/>
                <w:szCs w:val="28"/>
              </w:rPr>
              <w:t>nyn</w:t>
            </w:r>
            <w:proofErr w:type="spellEnd"/>
            <w:r w:rsidRPr="008230BA">
              <w:rPr>
                <w:rFonts w:ascii="Garamond" w:hAnsi="Garamond"/>
                <w:sz w:val="28"/>
                <w:szCs w:val="28"/>
              </w:rPr>
              <w:t xml:space="preserve"> </w:t>
            </w:r>
            <w:proofErr w:type="spellStart"/>
            <w:r w:rsidRPr="008230BA">
              <w:rPr>
                <w:rFonts w:ascii="Garamond" w:hAnsi="Garamond"/>
                <w:sz w:val="28"/>
                <w:szCs w:val="28"/>
              </w:rPr>
              <w:t>ghoal</w:t>
            </w:r>
            <w:proofErr w:type="spellEnd"/>
            <w:r w:rsidRPr="008230BA">
              <w:rPr>
                <w:rFonts w:ascii="Garamond" w:hAnsi="Garamond"/>
                <w:sz w:val="28"/>
                <w:szCs w:val="28"/>
              </w:rPr>
              <w:t xml:space="preserve"> </w:t>
            </w:r>
            <w:proofErr w:type="spellStart"/>
            <w:r w:rsidRPr="008230BA">
              <w:rPr>
                <w:rFonts w:ascii="Garamond" w:hAnsi="Garamond"/>
                <w:sz w:val="28"/>
                <w:szCs w:val="28"/>
              </w:rPr>
              <w:t>cordail</w:t>
            </w:r>
            <w:proofErr w:type="spellEnd"/>
            <w:r w:rsidRPr="008230BA">
              <w:rPr>
                <w:rFonts w:ascii="Garamond" w:hAnsi="Garamond"/>
                <w:sz w:val="28"/>
                <w:szCs w:val="28"/>
              </w:rPr>
              <w:t xml:space="preserve"> </w:t>
            </w:r>
            <w:proofErr w:type="spellStart"/>
            <w:r w:rsidRPr="008230BA">
              <w:rPr>
                <w:rFonts w:ascii="Garamond" w:hAnsi="Garamond"/>
                <w:sz w:val="28"/>
                <w:szCs w:val="28"/>
              </w:rPr>
              <w:t>rish</w:t>
            </w:r>
            <w:proofErr w:type="spellEnd"/>
            <w:r w:rsidRPr="008230BA">
              <w:rPr>
                <w:rFonts w:ascii="Garamond" w:hAnsi="Garamond"/>
                <w:sz w:val="28"/>
                <w:szCs w:val="28"/>
              </w:rPr>
              <w:t xml:space="preserve"> </w:t>
            </w:r>
            <w:proofErr w:type="spellStart"/>
            <w:r w:rsidRPr="008230BA">
              <w:rPr>
                <w:rFonts w:ascii="Garamond" w:hAnsi="Garamond"/>
                <w:sz w:val="28"/>
                <w:szCs w:val="28"/>
              </w:rPr>
              <w:t>Oardagh</w:t>
            </w:r>
            <w:proofErr w:type="spellEnd"/>
            <w:r w:rsidRPr="008230BA">
              <w:rPr>
                <w:rFonts w:ascii="Garamond" w:hAnsi="Garamond"/>
                <w:sz w:val="28"/>
                <w:szCs w:val="28"/>
              </w:rPr>
              <w:t xml:space="preserve"> </w:t>
            </w:r>
            <w:proofErr w:type="spellStart"/>
            <w:r w:rsidRPr="008230BA">
              <w:rPr>
                <w:rFonts w:ascii="Garamond" w:hAnsi="Garamond"/>
                <w:sz w:val="28"/>
                <w:szCs w:val="28"/>
              </w:rPr>
              <w:t>Chreest</w:t>
            </w:r>
            <w:proofErr w:type="spellEnd"/>
            <w:r w:rsidRPr="008230BA">
              <w:rPr>
                <w:rFonts w:ascii="Garamond" w:hAnsi="Garamond"/>
                <w:sz w:val="28"/>
                <w:szCs w:val="28"/>
              </w:rPr>
              <w:t xml:space="preserve"> as </w:t>
            </w:r>
            <w:proofErr w:type="spellStart"/>
            <w:r w:rsidRPr="008230BA">
              <w:rPr>
                <w:rFonts w:ascii="Garamond" w:hAnsi="Garamond"/>
                <w:sz w:val="28"/>
                <w:szCs w:val="28"/>
              </w:rPr>
              <w:t>ayns</w:t>
            </w:r>
            <w:proofErr w:type="spellEnd"/>
            <w:r w:rsidRPr="008230BA">
              <w:rPr>
                <w:rFonts w:ascii="Garamond" w:hAnsi="Garamond"/>
                <w:sz w:val="28"/>
                <w:szCs w:val="28"/>
              </w:rPr>
              <w:t xml:space="preserve"> bialys </w:t>
            </w:r>
            <w:proofErr w:type="spellStart"/>
            <w:r w:rsidRPr="008230BA">
              <w:rPr>
                <w:rFonts w:ascii="Garamond" w:hAnsi="Garamond"/>
                <w:sz w:val="28"/>
                <w:szCs w:val="28"/>
              </w:rPr>
              <w:t>gys</w:t>
            </w:r>
            <w:proofErr w:type="spellEnd"/>
            <w:r w:rsidRPr="008230BA">
              <w:rPr>
                <w:rFonts w:ascii="Garamond" w:hAnsi="Garamond"/>
                <w:sz w:val="28"/>
                <w:szCs w:val="28"/>
              </w:rPr>
              <w:t xml:space="preserve"> e </w:t>
            </w:r>
            <w:proofErr w:type="spellStart"/>
            <w:r w:rsidRPr="008230BA">
              <w:rPr>
                <w:rFonts w:ascii="Garamond" w:hAnsi="Garamond"/>
                <w:sz w:val="28"/>
                <w:szCs w:val="28"/>
              </w:rPr>
              <w:t>Harey</w:t>
            </w:r>
            <w:proofErr w:type="spellEnd"/>
            <w:r w:rsidRPr="008230BA">
              <w:rPr>
                <w:rFonts w:ascii="Garamond" w:hAnsi="Garamond"/>
                <w:sz w:val="28"/>
                <w:szCs w:val="28"/>
              </w:rPr>
              <w:t xml:space="preserve">. </w:t>
            </w:r>
          </w:p>
        </w:tc>
        <w:tc>
          <w:tcPr>
            <w:tcW w:w="3816" w:type="dxa"/>
          </w:tcPr>
          <w:p w14:paraId="619FA876" w14:textId="77777777" w:rsidR="00125DEF" w:rsidRPr="008146DB" w:rsidRDefault="00125DEF"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A. </w:t>
            </w:r>
            <w:r w:rsidRPr="008146DB">
              <w:rPr>
                <w:rFonts w:ascii="Garamond" w:hAnsi="Garamond" w:cs="Times New Roman"/>
                <w:i/>
                <w:sz w:val="28"/>
              </w:rPr>
              <w:t xml:space="preserve">Because the Grace of God doth always accompany them, when they are </w:t>
            </w:r>
            <w:proofErr w:type="spellStart"/>
            <w:r w:rsidRPr="008146DB">
              <w:rPr>
                <w:rFonts w:ascii="Garamond" w:hAnsi="Garamond" w:cs="Times New Roman"/>
                <w:i/>
                <w:sz w:val="28"/>
              </w:rPr>
              <w:t>Administred</w:t>
            </w:r>
            <w:proofErr w:type="spellEnd"/>
            <w:r w:rsidRPr="008146DB">
              <w:rPr>
                <w:rFonts w:ascii="Garamond" w:hAnsi="Garamond" w:cs="Times New Roman"/>
                <w:i/>
                <w:sz w:val="28"/>
              </w:rPr>
              <w:t xml:space="preserve"> and Received according to the Appointment of Christ, and in Obedience to his Command.</w:t>
            </w:r>
          </w:p>
        </w:tc>
        <w:tc>
          <w:tcPr>
            <w:tcW w:w="0" w:type="auto"/>
          </w:tcPr>
          <w:p w14:paraId="450E8F35" w14:textId="77777777" w:rsidR="00125DEF" w:rsidRPr="008146DB" w:rsidRDefault="00125DEF" w:rsidP="00DB60C3">
            <w:pPr>
              <w:pStyle w:val="ListParagraph"/>
              <w:ind w:left="0"/>
              <w:rPr>
                <w:rFonts w:ascii="Garamond" w:hAnsi="Garamond" w:cs="Times New Roman"/>
                <w:sz w:val="20"/>
                <w:szCs w:val="20"/>
              </w:rPr>
            </w:pPr>
          </w:p>
        </w:tc>
      </w:tr>
      <w:tr w:rsidR="00125DEF" w:rsidRPr="008146DB" w14:paraId="26259E72" w14:textId="77777777" w:rsidTr="008B6126">
        <w:tc>
          <w:tcPr>
            <w:tcW w:w="4253" w:type="dxa"/>
          </w:tcPr>
          <w:p w14:paraId="31A4862D" w14:textId="77777777" w:rsidR="00125DEF" w:rsidRPr="008230BA" w:rsidRDefault="00125DEF" w:rsidP="00DB60C3">
            <w:pPr>
              <w:pStyle w:val="CM3"/>
              <w:widowControl/>
              <w:spacing w:line="240" w:lineRule="auto"/>
              <w:ind w:firstLine="227"/>
              <w:jc w:val="both"/>
              <w:rPr>
                <w:rFonts w:ascii="Garamond" w:hAnsi="Garamond"/>
                <w:sz w:val="28"/>
                <w:szCs w:val="28"/>
              </w:rPr>
            </w:pPr>
            <w:r w:rsidRPr="008230BA">
              <w:rPr>
                <w:rFonts w:ascii="Garamond" w:hAnsi="Garamond"/>
                <w:sz w:val="28"/>
                <w:szCs w:val="28"/>
              </w:rPr>
              <w:t xml:space="preserve">Son </w:t>
            </w:r>
            <w:proofErr w:type="spellStart"/>
            <w:r w:rsidRPr="008230BA">
              <w:rPr>
                <w:rFonts w:ascii="Garamond" w:hAnsi="Garamond"/>
                <w:sz w:val="28"/>
                <w:szCs w:val="28"/>
              </w:rPr>
              <w:t>ga</w:t>
            </w:r>
            <w:proofErr w:type="spellEnd"/>
            <w:r w:rsidRPr="008230BA">
              <w:rPr>
                <w:rFonts w:ascii="Garamond" w:hAnsi="Garamond"/>
                <w:sz w:val="28"/>
                <w:szCs w:val="28"/>
              </w:rPr>
              <w:t xml:space="preserve"> </w:t>
            </w:r>
            <w:proofErr w:type="spellStart"/>
            <w:r w:rsidRPr="008230BA">
              <w:rPr>
                <w:rFonts w:ascii="Garamond" w:hAnsi="Garamond"/>
                <w:sz w:val="28"/>
                <w:szCs w:val="28"/>
              </w:rPr>
              <w:t>nagh</w:t>
            </w:r>
            <w:proofErr w:type="spellEnd"/>
            <w:r w:rsidRPr="008230BA">
              <w:rPr>
                <w:rFonts w:ascii="Garamond" w:hAnsi="Garamond"/>
                <w:sz w:val="28"/>
                <w:szCs w:val="28"/>
              </w:rPr>
              <w:t xml:space="preserve"> </w:t>
            </w:r>
            <w:proofErr w:type="spellStart"/>
            <w:r w:rsidRPr="008230BA">
              <w:rPr>
                <w:rFonts w:ascii="Garamond" w:hAnsi="Garamond"/>
                <w:sz w:val="28"/>
                <w:szCs w:val="28"/>
              </w:rPr>
              <w:t>vel</w:t>
            </w:r>
            <w:proofErr w:type="spellEnd"/>
            <w:r w:rsidRPr="008230BA">
              <w:rPr>
                <w:rFonts w:ascii="Garamond" w:hAnsi="Garamond"/>
                <w:sz w:val="28"/>
                <w:szCs w:val="28"/>
              </w:rPr>
              <w:t xml:space="preserve"> bree </w:t>
            </w:r>
            <w:proofErr w:type="spellStart"/>
            <w:r w:rsidRPr="008230BA">
              <w:rPr>
                <w:rFonts w:ascii="Garamond" w:hAnsi="Garamond"/>
                <w:sz w:val="28"/>
                <w:szCs w:val="28"/>
              </w:rPr>
              <w:t>ayndoo</w:t>
            </w:r>
            <w:proofErr w:type="spellEnd"/>
            <w:r w:rsidRPr="008230BA">
              <w:rPr>
                <w:rFonts w:ascii="Garamond" w:hAnsi="Garamond"/>
                <w:sz w:val="28"/>
                <w:szCs w:val="28"/>
              </w:rPr>
              <w:t xml:space="preserve"> </w:t>
            </w:r>
            <w:proofErr w:type="spellStart"/>
            <w:r w:rsidRPr="008230BA">
              <w:rPr>
                <w:rFonts w:ascii="Garamond" w:hAnsi="Garamond"/>
                <w:sz w:val="28"/>
                <w:szCs w:val="28"/>
              </w:rPr>
              <w:t>hene</w:t>
            </w:r>
            <w:proofErr w:type="spellEnd"/>
            <w:r w:rsidRPr="008230BA">
              <w:rPr>
                <w:rFonts w:ascii="Garamond" w:hAnsi="Garamond"/>
                <w:sz w:val="28"/>
                <w:szCs w:val="28"/>
              </w:rPr>
              <w:t xml:space="preserve"> </w:t>
            </w:r>
            <w:proofErr w:type="spellStart"/>
            <w:r w:rsidRPr="008230BA">
              <w:rPr>
                <w:rFonts w:ascii="Garamond" w:hAnsi="Garamond"/>
                <w:i/>
                <w:sz w:val="28"/>
                <w:szCs w:val="28"/>
              </w:rPr>
              <w:t>dy</w:t>
            </w:r>
            <w:proofErr w:type="spellEnd"/>
            <w:r w:rsidRPr="008230BA">
              <w:rPr>
                <w:rFonts w:ascii="Garamond" w:hAnsi="Garamond"/>
                <w:i/>
                <w:sz w:val="28"/>
                <w:szCs w:val="28"/>
              </w:rPr>
              <w:t xml:space="preserve"> </w:t>
            </w:r>
            <w:proofErr w:type="spellStart"/>
            <w:r w:rsidRPr="008230BA">
              <w:rPr>
                <w:rFonts w:ascii="Garamond" w:hAnsi="Garamond"/>
                <w:i/>
                <w:sz w:val="28"/>
                <w:szCs w:val="28"/>
              </w:rPr>
              <w:t>hauail</w:t>
            </w:r>
            <w:proofErr w:type="spellEnd"/>
            <w:r w:rsidRPr="008230BA">
              <w:rPr>
                <w:rFonts w:ascii="Garamond" w:hAnsi="Garamond"/>
                <w:i/>
                <w:sz w:val="28"/>
                <w:szCs w:val="28"/>
              </w:rPr>
              <w:t xml:space="preserve"> shin</w:t>
            </w:r>
            <w:r w:rsidRPr="008230BA">
              <w:rPr>
                <w:rFonts w:ascii="Garamond" w:hAnsi="Garamond"/>
                <w:sz w:val="28"/>
                <w:szCs w:val="28"/>
              </w:rPr>
              <w:t xml:space="preserve">, </w:t>
            </w:r>
            <w:proofErr w:type="spellStart"/>
            <w:r w:rsidRPr="008230BA">
              <w:rPr>
                <w:rFonts w:ascii="Garamond" w:hAnsi="Garamond"/>
                <w:sz w:val="28"/>
                <w:szCs w:val="28"/>
              </w:rPr>
              <w:t>ny</w:t>
            </w:r>
            <w:proofErr w:type="spellEnd"/>
            <w:r w:rsidRPr="008230BA">
              <w:rPr>
                <w:rFonts w:ascii="Garamond" w:hAnsi="Garamond"/>
                <w:sz w:val="28"/>
                <w:szCs w:val="28"/>
              </w:rPr>
              <w:t xml:space="preserve"> Yei </w:t>
            </w:r>
            <w:proofErr w:type="spellStart"/>
            <w:r w:rsidRPr="008230BA">
              <w:rPr>
                <w:rFonts w:ascii="Garamond" w:hAnsi="Garamond"/>
                <w:sz w:val="28"/>
                <w:szCs w:val="28"/>
              </w:rPr>
              <w:t>liorish</w:t>
            </w:r>
            <w:proofErr w:type="spellEnd"/>
            <w:r w:rsidRPr="008230BA">
              <w:rPr>
                <w:rFonts w:ascii="Garamond" w:hAnsi="Garamond"/>
                <w:sz w:val="28"/>
                <w:szCs w:val="28"/>
              </w:rPr>
              <w:t xml:space="preserve"> </w:t>
            </w:r>
            <w:proofErr w:type="spellStart"/>
            <w:r w:rsidRPr="008230BA">
              <w:rPr>
                <w:rFonts w:ascii="Garamond" w:hAnsi="Garamond"/>
                <w:sz w:val="28"/>
                <w:szCs w:val="28"/>
              </w:rPr>
              <w:t>Bannaght</w:t>
            </w:r>
            <w:proofErr w:type="spellEnd"/>
            <w:r w:rsidRPr="008230BA">
              <w:rPr>
                <w:rFonts w:ascii="Garamond" w:hAnsi="Garamond"/>
                <w:sz w:val="28"/>
                <w:szCs w:val="28"/>
              </w:rPr>
              <w:t xml:space="preserve"> </w:t>
            </w:r>
            <w:proofErr w:type="spellStart"/>
            <w:r w:rsidRPr="008230BA">
              <w:rPr>
                <w:rFonts w:ascii="Garamond" w:hAnsi="Garamond"/>
                <w:sz w:val="28"/>
                <w:szCs w:val="28"/>
              </w:rPr>
              <w:t>Chreest</w:t>
            </w:r>
            <w:proofErr w:type="spellEnd"/>
            <w:r w:rsidRPr="008230BA">
              <w:rPr>
                <w:rFonts w:ascii="Garamond" w:hAnsi="Garamond"/>
                <w:sz w:val="28"/>
                <w:szCs w:val="28"/>
              </w:rPr>
              <w:t xml:space="preserve"> er e </w:t>
            </w:r>
            <w:proofErr w:type="spellStart"/>
            <w:r w:rsidRPr="008230BA">
              <w:rPr>
                <w:rFonts w:ascii="Garamond" w:hAnsi="Garamond"/>
                <w:sz w:val="28"/>
                <w:szCs w:val="28"/>
              </w:rPr>
              <w:t>Oardagh</w:t>
            </w:r>
            <w:proofErr w:type="spellEnd"/>
            <w:r w:rsidRPr="008230BA">
              <w:rPr>
                <w:rFonts w:ascii="Garamond" w:hAnsi="Garamond"/>
                <w:sz w:val="28"/>
                <w:szCs w:val="28"/>
              </w:rPr>
              <w:t xml:space="preserve"> </w:t>
            </w:r>
            <w:proofErr w:type="spellStart"/>
            <w:r w:rsidRPr="008230BA">
              <w:rPr>
                <w:rFonts w:ascii="Garamond" w:hAnsi="Garamond"/>
                <w:sz w:val="28"/>
                <w:szCs w:val="28"/>
              </w:rPr>
              <w:t>hene</w:t>
            </w:r>
            <w:proofErr w:type="spellEnd"/>
            <w:r w:rsidRPr="008230BA">
              <w:rPr>
                <w:rFonts w:ascii="Garamond" w:hAnsi="Garamond"/>
                <w:sz w:val="28"/>
                <w:szCs w:val="28"/>
              </w:rPr>
              <w:t xml:space="preserve"> as </w:t>
            </w:r>
            <w:proofErr w:type="spellStart"/>
            <w:r w:rsidRPr="008230BA">
              <w:rPr>
                <w:rFonts w:ascii="Garamond" w:hAnsi="Garamond"/>
                <w:sz w:val="28"/>
                <w:szCs w:val="28"/>
              </w:rPr>
              <w:t>trooid</w:t>
            </w:r>
            <w:proofErr w:type="spellEnd"/>
            <w:r w:rsidRPr="008230BA">
              <w:rPr>
                <w:rFonts w:ascii="Garamond" w:hAnsi="Garamond"/>
                <w:sz w:val="28"/>
                <w:szCs w:val="28"/>
              </w:rPr>
              <w:t xml:space="preserve"> </w:t>
            </w:r>
            <w:proofErr w:type="spellStart"/>
            <w:r w:rsidRPr="008230BA">
              <w:rPr>
                <w:rFonts w:ascii="Garamond" w:hAnsi="Garamond"/>
                <w:sz w:val="28"/>
                <w:szCs w:val="28"/>
              </w:rPr>
              <w:t>Credjue</w:t>
            </w:r>
            <w:proofErr w:type="spellEnd"/>
            <w:r w:rsidRPr="008230BA">
              <w:rPr>
                <w:rFonts w:ascii="Garamond" w:hAnsi="Garamond"/>
                <w:sz w:val="28"/>
                <w:szCs w:val="28"/>
              </w:rPr>
              <w:t xml:space="preserve"> </w:t>
            </w:r>
            <w:proofErr w:type="spellStart"/>
            <w:r w:rsidRPr="008230BA">
              <w:rPr>
                <w:rFonts w:ascii="Garamond" w:hAnsi="Garamond"/>
                <w:sz w:val="28"/>
                <w:szCs w:val="28"/>
              </w:rPr>
              <w:t>aynsyn</w:t>
            </w:r>
            <w:proofErr w:type="spellEnd"/>
            <w:r w:rsidRPr="008230BA">
              <w:rPr>
                <w:rFonts w:ascii="Garamond" w:hAnsi="Garamond"/>
                <w:sz w:val="28"/>
                <w:szCs w:val="28"/>
              </w:rPr>
              <w:t xml:space="preserve">, </w:t>
            </w:r>
            <w:proofErr w:type="spellStart"/>
            <w:r w:rsidRPr="008230BA">
              <w:rPr>
                <w:rFonts w:ascii="Garamond" w:hAnsi="Garamond"/>
                <w:sz w:val="28"/>
                <w:szCs w:val="28"/>
              </w:rPr>
              <w:t>t’ad</w:t>
            </w:r>
            <w:proofErr w:type="spellEnd"/>
            <w:r w:rsidRPr="008230BA">
              <w:rPr>
                <w:rFonts w:ascii="Garamond" w:hAnsi="Garamond"/>
                <w:sz w:val="28"/>
                <w:szCs w:val="28"/>
              </w:rPr>
              <w:t xml:space="preserve"> </w:t>
            </w:r>
            <w:proofErr w:type="spellStart"/>
            <w:r w:rsidRPr="008230BA">
              <w:rPr>
                <w:rFonts w:ascii="Garamond" w:hAnsi="Garamond"/>
                <w:sz w:val="28"/>
                <w:szCs w:val="28"/>
              </w:rPr>
              <w:t>cheet</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ve</w:t>
            </w:r>
            <w:proofErr w:type="spellEnd"/>
            <w:r w:rsidRPr="008230BA">
              <w:rPr>
                <w:rFonts w:ascii="Garamond" w:hAnsi="Garamond"/>
                <w:sz w:val="28"/>
                <w:szCs w:val="28"/>
              </w:rPr>
              <w:t xml:space="preserve"> </w:t>
            </w:r>
            <w:proofErr w:type="spellStart"/>
            <w:r w:rsidRPr="008230BA">
              <w:rPr>
                <w:rFonts w:ascii="Garamond" w:hAnsi="Garamond"/>
                <w:sz w:val="28"/>
                <w:szCs w:val="28"/>
              </w:rPr>
              <w:t>Saase</w:t>
            </w:r>
            <w:proofErr w:type="spellEnd"/>
            <w:r w:rsidRPr="008230BA">
              <w:rPr>
                <w:rFonts w:ascii="Garamond" w:hAnsi="Garamond"/>
                <w:sz w:val="28"/>
                <w:szCs w:val="28"/>
              </w:rPr>
              <w:t xml:space="preserve"> </w:t>
            </w:r>
            <w:proofErr w:type="spellStart"/>
            <w:r w:rsidRPr="008230BA">
              <w:rPr>
                <w:rFonts w:ascii="Garamond" w:hAnsi="Garamond"/>
                <w:sz w:val="28"/>
                <w:szCs w:val="28"/>
              </w:rPr>
              <w:t>jeh’n</w:t>
            </w:r>
            <w:proofErr w:type="spellEnd"/>
            <w:r w:rsidRPr="008230BA">
              <w:rPr>
                <w:rFonts w:ascii="Garamond" w:hAnsi="Garamond"/>
                <w:sz w:val="28"/>
                <w:szCs w:val="28"/>
              </w:rPr>
              <w:t xml:space="preserve"> </w:t>
            </w:r>
            <w:proofErr w:type="spellStart"/>
            <w:r w:rsidRPr="008230BA">
              <w:rPr>
                <w:rFonts w:ascii="Garamond" w:hAnsi="Garamond"/>
                <w:sz w:val="28"/>
                <w:szCs w:val="28"/>
              </w:rPr>
              <w:t>gherjagh</w:t>
            </w:r>
            <w:proofErr w:type="spellEnd"/>
            <w:r w:rsidRPr="008230BA">
              <w:rPr>
                <w:rFonts w:ascii="Garamond" w:hAnsi="Garamond"/>
                <w:sz w:val="28"/>
                <w:szCs w:val="28"/>
              </w:rPr>
              <w:t xml:space="preserve"> </w:t>
            </w:r>
            <w:proofErr w:type="spellStart"/>
            <w:r w:rsidRPr="008230BA">
              <w:rPr>
                <w:rFonts w:ascii="Garamond" w:hAnsi="Garamond"/>
                <w:sz w:val="28"/>
                <w:szCs w:val="28"/>
              </w:rPr>
              <w:t>smoo</w:t>
            </w:r>
            <w:proofErr w:type="spellEnd"/>
            <w:r w:rsidRPr="008230BA">
              <w:rPr>
                <w:rFonts w:ascii="Garamond" w:hAnsi="Garamond"/>
                <w:sz w:val="28"/>
                <w:szCs w:val="28"/>
              </w:rPr>
              <w:t xml:space="preserve">, as </w:t>
            </w:r>
            <w:proofErr w:type="spellStart"/>
            <w:r w:rsidRPr="008230BA">
              <w:rPr>
                <w:rFonts w:ascii="Garamond" w:hAnsi="Garamond"/>
                <w:sz w:val="28"/>
                <w:szCs w:val="28"/>
              </w:rPr>
              <w:t>Saualtys</w:t>
            </w:r>
            <w:proofErr w:type="spellEnd"/>
            <w:r w:rsidRPr="008230BA">
              <w:rPr>
                <w:rFonts w:ascii="Garamond" w:hAnsi="Garamond"/>
                <w:sz w:val="28"/>
                <w:szCs w:val="28"/>
              </w:rPr>
              <w:t xml:space="preserve"> </w:t>
            </w:r>
            <w:proofErr w:type="spellStart"/>
            <w:r w:rsidRPr="008230BA">
              <w:rPr>
                <w:rFonts w:ascii="Garamond" w:hAnsi="Garamond"/>
                <w:sz w:val="28"/>
                <w:szCs w:val="28"/>
              </w:rPr>
              <w:t>daue-syn</w:t>
            </w:r>
            <w:proofErr w:type="spellEnd"/>
            <w:r w:rsidRPr="008230BA">
              <w:rPr>
                <w:rFonts w:ascii="Garamond" w:hAnsi="Garamond"/>
                <w:sz w:val="28"/>
                <w:szCs w:val="28"/>
              </w:rPr>
              <w:t xml:space="preserve"> </w:t>
            </w:r>
            <w:proofErr w:type="spellStart"/>
            <w:r w:rsidRPr="008230BA">
              <w:rPr>
                <w:rFonts w:ascii="Garamond" w:hAnsi="Garamond"/>
                <w:sz w:val="28"/>
                <w:szCs w:val="28"/>
              </w:rPr>
              <w:t>ooilley</w:t>
            </w:r>
            <w:proofErr w:type="spellEnd"/>
            <w:r w:rsidRPr="008230BA">
              <w:rPr>
                <w:rFonts w:ascii="Garamond" w:hAnsi="Garamond"/>
                <w:sz w:val="28"/>
                <w:szCs w:val="28"/>
              </w:rPr>
              <w:t xml:space="preserve"> nee ad y </w:t>
            </w:r>
            <w:proofErr w:type="spellStart"/>
            <w:r w:rsidRPr="008230BA">
              <w:rPr>
                <w:rFonts w:ascii="Garamond" w:hAnsi="Garamond"/>
                <w:sz w:val="28"/>
                <w:szCs w:val="28"/>
              </w:rPr>
              <w:t>ghoal</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feeu</w:t>
            </w:r>
            <w:proofErr w:type="spellEnd"/>
            <w:r w:rsidRPr="008230BA">
              <w:rPr>
                <w:rFonts w:ascii="Garamond" w:hAnsi="Garamond"/>
                <w:sz w:val="28"/>
                <w:szCs w:val="28"/>
              </w:rPr>
              <w:t xml:space="preserve">. </w:t>
            </w:r>
          </w:p>
        </w:tc>
        <w:tc>
          <w:tcPr>
            <w:tcW w:w="3816" w:type="dxa"/>
          </w:tcPr>
          <w:p w14:paraId="0FBC3315" w14:textId="77777777" w:rsidR="00125DEF" w:rsidRPr="008146DB" w:rsidRDefault="00125DEF" w:rsidP="00DB60C3">
            <w:pPr>
              <w:pStyle w:val="ListParagraph"/>
              <w:ind w:left="0" w:firstLine="227"/>
              <w:jc w:val="both"/>
              <w:rPr>
                <w:rFonts w:ascii="Garamond" w:hAnsi="Garamond" w:cs="Times New Roman"/>
                <w:i/>
                <w:sz w:val="28"/>
              </w:rPr>
            </w:pPr>
            <w:r w:rsidRPr="008146DB">
              <w:rPr>
                <w:rFonts w:ascii="Garamond" w:hAnsi="Garamond" w:cs="Times New Roman"/>
                <w:i/>
                <w:sz w:val="28"/>
              </w:rPr>
              <w:t xml:space="preserve">For though they have no </w:t>
            </w:r>
            <w:proofErr w:type="spellStart"/>
            <w:r w:rsidRPr="008146DB">
              <w:rPr>
                <w:rFonts w:ascii="Garamond" w:hAnsi="Garamond" w:cs="Times New Roman"/>
                <w:i/>
                <w:sz w:val="28"/>
              </w:rPr>
              <w:t>Vertue</w:t>
            </w:r>
            <w:proofErr w:type="spellEnd"/>
            <w:r w:rsidRPr="008146DB">
              <w:rPr>
                <w:rFonts w:ascii="Garamond" w:hAnsi="Garamond" w:cs="Times New Roman"/>
                <w:i/>
                <w:sz w:val="28"/>
              </w:rPr>
              <w:t xml:space="preserve"> in themselves </w:t>
            </w:r>
            <w:r w:rsidRPr="008146DB">
              <w:rPr>
                <w:rFonts w:ascii="Garamond" w:hAnsi="Garamond" w:cs="Times New Roman"/>
                <w:sz w:val="28"/>
              </w:rPr>
              <w:t>to save us,</w:t>
            </w:r>
            <w:r w:rsidRPr="008146DB">
              <w:rPr>
                <w:rFonts w:ascii="Garamond" w:hAnsi="Garamond" w:cs="Times New Roman"/>
                <w:i/>
                <w:sz w:val="28"/>
              </w:rPr>
              <w:t xml:space="preserve"> yet by the Blessing of Christ upon his own Ordinance, and through Faith in Him, they become Means of the greatest Comfort and Salvation to all such as receive them worthily.</w:t>
            </w:r>
          </w:p>
        </w:tc>
        <w:tc>
          <w:tcPr>
            <w:tcW w:w="0" w:type="auto"/>
          </w:tcPr>
          <w:p w14:paraId="42007216" w14:textId="77777777" w:rsidR="00125DEF" w:rsidRPr="000E0D38" w:rsidRDefault="000E0D38" w:rsidP="00DB60C3">
            <w:pPr>
              <w:pStyle w:val="ListParagraph"/>
              <w:ind w:left="0"/>
              <w:rPr>
                <w:rFonts w:ascii="Garamond" w:hAnsi="Garamond" w:cs="Times New Roman"/>
                <w:sz w:val="20"/>
                <w:szCs w:val="20"/>
              </w:rPr>
            </w:pPr>
            <w:r>
              <w:rPr>
                <w:rFonts w:ascii="Garamond" w:hAnsi="Garamond" w:cs="Times New Roman"/>
                <w:sz w:val="20"/>
                <w:szCs w:val="20"/>
              </w:rPr>
              <w:t>2 Pet. 3. 12.</w:t>
            </w:r>
          </w:p>
        </w:tc>
      </w:tr>
      <w:tr w:rsidR="00125DEF" w:rsidRPr="008146DB" w14:paraId="4B817B9F" w14:textId="77777777" w:rsidTr="008B6126">
        <w:tc>
          <w:tcPr>
            <w:tcW w:w="4253" w:type="dxa"/>
          </w:tcPr>
          <w:p w14:paraId="0C3C36D6" w14:textId="77777777" w:rsidR="00125DEF" w:rsidRPr="008230BA" w:rsidRDefault="00125DEF" w:rsidP="00DB60C3">
            <w:pPr>
              <w:pStyle w:val="CM3"/>
              <w:widowControl/>
              <w:spacing w:line="240" w:lineRule="auto"/>
              <w:ind w:firstLine="227"/>
              <w:jc w:val="both"/>
              <w:rPr>
                <w:rFonts w:ascii="Garamond" w:hAnsi="Garamond"/>
                <w:sz w:val="28"/>
                <w:szCs w:val="28"/>
              </w:rPr>
            </w:pPr>
            <w:r w:rsidRPr="008230BA">
              <w:rPr>
                <w:rFonts w:ascii="Garamond" w:hAnsi="Garamond"/>
                <w:i/>
                <w:sz w:val="28"/>
                <w:szCs w:val="28"/>
              </w:rPr>
              <w:t>Q.</w:t>
            </w:r>
            <w:r w:rsidRPr="008230BA">
              <w:rPr>
                <w:rFonts w:ascii="Garamond" w:hAnsi="Garamond"/>
                <w:sz w:val="28"/>
                <w:szCs w:val="28"/>
              </w:rPr>
              <w:t xml:space="preserve"> </w:t>
            </w:r>
            <w:proofErr w:type="spellStart"/>
            <w:r w:rsidRPr="008230BA">
              <w:rPr>
                <w:rFonts w:ascii="Garamond" w:hAnsi="Garamond"/>
                <w:sz w:val="28"/>
                <w:szCs w:val="28"/>
              </w:rPr>
              <w:t>Cre’n</w:t>
            </w:r>
            <w:proofErr w:type="spellEnd"/>
            <w:r w:rsidRPr="008230BA">
              <w:rPr>
                <w:rFonts w:ascii="Garamond" w:hAnsi="Garamond"/>
                <w:sz w:val="28"/>
                <w:szCs w:val="28"/>
              </w:rPr>
              <w:t xml:space="preserve"> </w:t>
            </w:r>
            <w:proofErr w:type="spellStart"/>
            <w:r w:rsidRPr="008230BA">
              <w:rPr>
                <w:rFonts w:ascii="Garamond" w:hAnsi="Garamond"/>
                <w:sz w:val="28"/>
                <w:szCs w:val="28"/>
              </w:rPr>
              <w:t>aght</w:t>
            </w:r>
            <w:proofErr w:type="spellEnd"/>
            <w:r w:rsidRPr="008230BA">
              <w:rPr>
                <w:rFonts w:ascii="Garamond" w:hAnsi="Garamond"/>
                <w:sz w:val="28"/>
                <w:szCs w:val="28"/>
              </w:rPr>
              <w:t xml:space="preserve"> </w:t>
            </w:r>
            <w:proofErr w:type="spellStart"/>
            <w:r w:rsidRPr="008230BA">
              <w:rPr>
                <w:rFonts w:ascii="Garamond" w:hAnsi="Garamond"/>
                <w:sz w:val="28"/>
                <w:szCs w:val="28"/>
              </w:rPr>
              <w:t>t’ad</w:t>
            </w:r>
            <w:proofErr w:type="spellEnd"/>
            <w:r w:rsidRPr="008230BA">
              <w:rPr>
                <w:rFonts w:ascii="Garamond" w:hAnsi="Garamond"/>
                <w:sz w:val="28"/>
                <w:szCs w:val="28"/>
              </w:rPr>
              <w:t xml:space="preserve"> </w:t>
            </w:r>
            <w:proofErr w:type="spellStart"/>
            <w:r w:rsidRPr="008230BA">
              <w:rPr>
                <w:rFonts w:ascii="Garamond" w:hAnsi="Garamond"/>
                <w:sz w:val="28"/>
                <w:szCs w:val="28"/>
              </w:rPr>
              <w:t>cheet</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ve</w:t>
            </w:r>
            <w:proofErr w:type="spellEnd"/>
            <w:r w:rsidRPr="008230BA">
              <w:rPr>
                <w:rFonts w:ascii="Garamond" w:hAnsi="Garamond"/>
                <w:sz w:val="28"/>
                <w:szCs w:val="28"/>
              </w:rPr>
              <w:t xml:space="preserve"> Cooney </w:t>
            </w:r>
            <w:proofErr w:type="spellStart"/>
            <w:r w:rsidRPr="008230BA">
              <w:rPr>
                <w:rFonts w:ascii="Garamond" w:hAnsi="Garamond"/>
                <w:sz w:val="28"/>
                <w:szCs w:val="28"/>
              </w:rPr>
              <w:t>jeh</w:t>
            </w:r>
            <w:proofErr w:type="spellEnd"/>
            <w:r w:rsidRPr="008230BA">
              <w:rPr>
                <w:rFonts w:ascii="Garamond" w:hAnsi="Garamond"/>
                <w:sz w:val="28"/>
                <w:szCs w:val="28"/>
              </w:rPr>
              <w:t xml:space="preserve"> </w:t>
            </w:r>
            <w:proofErr w:type="spellStart"/>
            <w:r w:rsidRPr="008230BA">
              <w:rPr>
                <w:rFonts w:ascii="Garamond" w:hAnsi="Garamond"/>
                <w:sz w:val="28"/>
                <w:szCs w:val="28"/>
              </w:rPr>
              <w:t>leid</w:t>
            </w:r>
            <w:proofErr w:type="spellEnd"/>
            <w:r w:rsidRPr="008230BA">
              <w:rPr>
                <w:rFonts w:ascii="Garamond" w:hAnsi="Garamond"/>
                <w:sz w:val="28"/>
                <w:szCs w:val="28"/>
              </w:rPr>
              <w:t xml:space="preserve"> y </w:t>
            </w:r>
            <w:proofErr w:type="spellStart"/>
            <w:r w:rsidRPr="008230BA">
              <w:rPr>
                <w:rFonts w:ascii="Garamond" w:hAnsi="Garamond"/>
                <w:sz w:val="28"/>
                <w:szCs w:val="28"/>
              </w:rPr>
              <w:t>gherjagh</w:t>
            </w:r>
            <w:proofErr w:type="spellEnd"/>
            <w:r w:rsidRPr="008230BA">
              <w:rPr>
                <w:rFonts w:ascii="Garamond" w:hAnsi="Garamond"/>
                <w:i/>
                <w:sz w:val="28"/>
                <w:szCs w:val="28"/>
              </w:rPr>
              <w:t> </w:t>
            </w:r>
            <w:r w:rsidRPr="008230BA">
              <w:rPr>
                <w:rFonts w:ascii="Garamond" w:hAnsi="Garamond"/>
                <w:sz w:val="28"/>
                <w:szCs w:val="28"/>
              </w:rPr>
              <w:t xml:space="preserve">? </w:t>
            </w:r>
          </w:p>
        </w:tc>
        <w:tc>
          <w:tcPr>
            <w:tcW w:w="3816" w:type="dxa"/>
          </w:tcPr>
          <w:p w14:paraId="7D1064CA" w14:textId="77777777" w:rsidR="00125DEF" w:rsidRPr="008146DB" w:rsidRDefault="00125DEF"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Q. </w:t>
            </w:r>
            <w:r w:rsidRPr="008146DB">
              <w:rPr>
                <w:rFonts w:ascii="Garamond" w:hAnsi="Garamond" w:cs="Times New Roman"/>
                <w:i/>
                <w:sz w:val="28"/>
              </w:rPr>
              <w:t>How do they become Means of so great Comfort ?</w:t>
            </w:r>
          </w:p>
        </w:tc>
        <w:tc>
          <w:tcPr>
            <w:tcW w:w="0" w:type="auto"/>
          </w:tcPr>
          <w:p w14:paraId="78F78A4C" w14:textId="77777777" w:rsidR="00125DEF" w:rsidRPr="008146DB" w:rsidRDefault="00125DEF" w:rsidP="00DB60C3">
            <w:pPr>
              <w:pStyle w:val="ListParagraph"/>
              <w:ind w:left="0"/>
              <w:rPr>
                <w:rFonts w:ascii="Garamond" w:hAnsi="Garamond" w:cs="Times New Roman"/>
                <w:sz w:val="20"/>
                <w:szCs w:val="20"/>
              </w:rPr>
            </w:pPr>
          </w:p>
        </w:tc>
      </w:tr>
      <w:tr w:rsidR="00125DEF" w:rsidRPr="008146DB" w14:paraId="01C32389" w14:textId="77777777" w:rsidTr="008B6126">
        <w:tc>
          <w:tcPr>
            <w:tcW w:w="4253" w:type="dxa"/>
          </w:tcPr>
          <w:p w14:paraId="41705FE6" w14:textId="77777777" w:rsidR="00125DEF" w:rsidRPr="008230BA" w:rsidRDefault="00125DEF" w:rsidP="00DB60C3">
            <w:pPr>
              <w:pStyle w:val="CM3"/>
              <w:widowControl/>
              <w:spacing w:line="240" w:lineRule="auto"/>
              <w:ind w:firstLine="227"/>
              <w:jc w:val="both"/>
              <w:rPr>
                <w:rFonts w:ascii="Garamond" w:hAnsi="Garamond"/>
                <w:sz w:val="28"/>
                <w:szCs w:val="28"/>
              </w:rPr>
            </w:pPr>
            <w:r w:rsidRPr="008230BA">
              <w:rPr>
                <w:rFonts w:ascii="Garamond" w:hAnsi="Garamond"/>
                <w:i/>
                <w:sz w:val="28"/>
                <w:szCs w:val="28"/>
              </w:rPr>
              <w:t xml:space="preserve">A. </w:t>
            </w:r>
            <w:r w:rsidRPr="008230BA">
              <w:rPr>
                <w:rFonts w:ascii="Garamond" w:hAnsi="Garamond"/>
                <w:sz w:val="28"/>
                <w:szCs w:val="28"/>
              </w:rPr>
              <w:t xml:space="preserve">Son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vel</w:t>
            </w:r>
            <w:proofErr w:type="spellEnd"/>
            <w:r w:rsidRPr="008230BA">
              <w:rPr>
                <w:rFonts w:ascii="Garamond" w:hAnsi="Garamond"/>
                <w:sz w:val="28"/>
                <w:szCs w:val="28"/>
              </w:rPr>
              <w:t xml:space="preserve"> ad cur </w:t>
            </w:r>
            <w:proofErr w:type="spellStart"/>
            <w:r w:rsidRPr="008230BA">
              <w:rPr>
                <w:rFonts w:ascii="Garamond" w:hAnsi="Garamond"/>
                <w:sz w:val="28"/>
                <w:szCs w:val="28"/>
              </w:rPr>
              <w:t>cairys</w:t>
            </w:r>
            <w:proofErr w:type="spellEnd"/>
            <w:r w:rsidRPr="008230BA">
              <w:rPr>
                <w:rFonts w:ascii="Garamond" w:hAnsi="Garamond"/>
                <w:sz w:val="28"/>
                <w:szCs w:val="28"/>
              </w:rPr>
              <w:t xml:space="preserve"> da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chooilley</w:t>
            </w:r>
            <w:proofErr w:type="spellEnd"/>
            <w:r w:rsidRPr="008230BA">
              <w:rPr>
                <w:rFonts w:ascii="Garamond" w:hAnsi="Garamond"/>
                <w:sz w:val="28"/>
                <w:szCs w:val="28"/>
              </w:rPr>
              <w:t xml:space="preserve"> </w:t>
            </w:r>
            <w:proofErr w:type="spellStart"/>
            <w:r w:rsidRPr="008230BA">
              <w:rPr>
                <w:rFonts w:ascii="Garamond" w:hAnsi="Garamond"/>
                <w:sz w:val="28"/>
                <w:szCs w:val="28"/>
              </w:rPr>
              <w:t>Chreestee</w:t>
            </w:r>
            <w:proofErr w:type="spellEnd"/>
            <w:r w:rsidRPr="008230BA">
              <w:rPr>
                <w:rFonts w:ascii="Garamond" w:hAnsi="Garamond"/>
                <w:sz w:val="28"/>
                <w:szCs w:val="28"/>
              </w:rPr>
              <w:t xml:space="preserve"> </w:t>
            </w:r>
            <w:proofErr w:type="spellStart"/>
            <w:r w:rsidRPr="008230BA">
              <w:rPr>
                <w:rFonts w:ascii="Garamond" w:hAnsi="Garamond"/>
                <w:sz w:val="28"/>
                <w:szCs w:val="28"/>
              </w:rPr>
              <w:t>ayns</w:t>
            </w:r>
            <w:proofErr w:type="spellEnd"/>
            <w:r w:rsidRPr="008230BA">
              <w:rPr>
                <w:rFonts w:ascii="Garamond" w:hAnsi="Garamond"/>
                <w:sz w:val="28"/>
                <w:szCs w:val="28"/>
              </w:rPr>
              <w:t xml:space="preserve"> </w:t>
            </w:r>
            <w:proofErr w:type="spellStart"/>
            <w:r w:rsidRPr="008230BA">
              <w:rPr>
                <w:rFonts w:ascii="Garamond" w:hAnsi="Garamond"/>
                <w:sz w:val="28"/>
                <w:szCs w:val="28"/>
              </w:rPr>
              <w:t>ny</w:t>
            </w:r>
            <w:proofErr w:type="spellEnd"/>
            <w:r w:rsidRPr="008230BA">
              <w:rPr>
                <w:rFonts w:ascii="Garamond" w:hAnsi="Garamond"/>
                <w:sz w:val="28"/>
                <w:szCs w:val="28"/>
              </w:rPr>
              <w:t xml:space="preserve"> </w:t>
            </w:r>
            <w:proofErr w:type="spellStart"/>
            <w:r w:rsidRPr="008230BA">
              <w:rPr>
                <w:rFonts w:ascii="Garamond" w:hAnsi="Garamond"/>
                <w:sz w:val="28"/>
                <w:szCs w:val="28"/>
              </w:rPr>
              <w:t>Gialdynyn</w:t>
            </w:r>
            <w:proofErr w:type="spellEnd"/>
            <w:r w:rsidRPr="008230BA">
              <w:rPr>
                <w:rFonts w:ascii="Garamond" w:hAnsi="Garamond"/>
                <w:sz w:val="28"/>
                <w:szCs w:val="28"/>
              </w:rPr>
              <w:t xml:space="preserve"> ta </w:t>
            </w:r>
            <w:proofErr w:type="spellStart"/>
            <w:r w:rsidRPr="008230BA">
              <w:rPr>
                <w:rFonts w:ascii="Garamond" w:hAnsi="Garamond"/>
                <w:sz w:val="28"/>
                <w:szCs w:val="28"/>
              </w:rPr>
              <w:t>Jee</w:t>
            </w:r>
            <w:proofErr w:type="spellEnd"/>
            <w:r w:rsidRPr="008230BA">
              <w:rPr>
                <w:rFonts w:ascii="Garamond" w:hAnsi="Garamond"/>
                <w:sz w:val="28"/>
                <w:szCs w:val="28"/>
              </w:rPr>
              <w:t xml:space="preserve"> er </w:t>
            </w:r>
            <w:proofErr w:type="spellStart"/>
            <w:r w:rsidRPr="008230BA">
              <w:rPr>
                <w:rFonts w:ascii="Garamond" w:hAnsi="Garamond"/>
                <w:sz w:val="28"/>
                <w:szCs w:val="28"/>
              </w:rPr>
              <w:t>Yanoo</w:t>
            </w:r>
            <w:proofErr w:type="spellEnd"/>
            <w:r w:rsidRPr="008230BA">
              <w:rPr>
                <w:rFonts w:ascii="Garamond" w:hAnsi="Garamond"/>
                <w:sz w:val="28"/>
                <w:szCs w:val="28"/>
              </w:rPr>
              <w:t xml:space="preserve"> </w:t>
            </w:r>
            <w:proofErr w:type="spellStart"/>
            <w:r w:rsidRPr="008230BA">
              <w:rPr>
                <w:rFonts w:ascii="Garamond" w:hAnsi="Garamond"/>
                <w:sz w:val="28"/>
                <w:szCs w:val="28"/>
              </w:rPr>
              <w:t>jeh</w:t>
            </w:r>
            <w:proofErr w:type="spellEnd"/>
            <w:r w:rsidRPr="008230BA">
              <w:rPr>
                <w:rFonts w:ascii="Garamond" w:hAnsi="Garamond"/>
                <w:sz w:val="28"/>
                <w:szCs w:val="28"/>
              </w:rPr>
              <w:t xml:space="preserve"> </w:t>
            </w:r>
            <w:proofErr w:type="spellStart"/>
            <w:r w:rsidRPr="008230BA">
              <w:rPr>
                <w:rFonts w:ascii="Garamond" w:hAnsi="Garamond"/>
                <w:sz w:val="28"/>
                <w:szCs w:val="28"/>
              </w:rPr>
              <w:t>Pardoon</w:t>
            </w:r>
            <w:proofErr w:type="spellEnd"/>
            <w:r w:rsidRPr="008230BA">
              <w:rPr>
                <w:rFonts w:ascii="Garamond" w:hAnsi="Garamond"/>
                <w:sz w:val="28"/>
                <w:szCs w:val="28"/>
              </w:rPr>
              <w:t xml:space="preserve"> as </w:t>
            </w:r>
            <w:proofErr w:type="spellStart"/>
            <w:r w:rsidRPr="008230BA">
              <w:rPr>
                <w:rFonts w:ascii="Garamond" w:hAnsi="Garamond"/>
                <w:sz w:val="28"/>
                <w:szCs w:val="28"/>
              </w:rPr>
              <w:t>Grayse</w:t>
            </w:r>
            <w:proofErr w:type="spellEnd"/>
            <w:r w:rsidRPr="008230BA">
              <w:rPr>
                <w:rFonts w:ascii="Garamond" w:hAnsi="Garamond"/>
                <w:sz w:val="28"/>
                <w:szCs w:val="28"/>
              </w:rPr>
              <w:t xml:space="preserve">, as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ghoal</w:t>
            </w:r>
            <w:proofErr w:type="spellEnd"/>
            <w:r w:rsidRPr="008230BA">
              <w:rPr>
                <w:rFonts w:ascii="Garamond" w:hAnsi="Garamond"/>
                <w:sz w:val="28"/>
                <w:szCs w:val="28"/>
              </w:rPr>
              <w:t xml:space="preserve"> as </w:t>
            </w:r>
            <w:proofErr w:type="spellStart"/>
            <w:r w:rsidRPr="008230BA">
              <w:rPr>
                <w:rFonts w:ascii="Garamond" w:hAnsi="Garamond"/>
                <w:sz w:val="28"/>
                <w:szCs w:val="28"/>
              </w:rPr>
              <w:t>laue</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w:t>
            </w:r>
            <w:proofErr w:type="spellStart"/>
            <w:r w:rsidRPr="008230BA">
              <w:rPr>
                <w:rFonts w:ascii="Garamond" w:hAnsi="Garamond"/>
                <w:sz w:val="28"/>
                <w:szCs w:val="28"/>
              </w:rPr>
              <w:t>vel</w:t>
            </w:r>
            <w:proofErr w:type="spellEnd"/>
            <w:r w:rsidRPr="008230BA">
              <w:rPr>
                <w:rFonts w:ascii="Garamond" w:hAnsi="Garamond"/>
                <w:sz w:val="28"/>
                <w:szCs w:val="28"/>
              </w:rPr>
              <w:t xml:space="preserve"> ad </w:t>
            </w:r>
            <w:proofErr w:type="spellStart"/>
            <w:r w:rsidRPr="008230BA">
              <w:rPr>
                <w:rFonts w:ascii="Garamond" w:hAnsi="Garamond"/>
                <w:sz w:val="28"/>
                <w:szCs w:val="28"/>
              </w:rPr>
              <w:t>bentyn</w:t>
            </w:r>
            <w:proofErr w:type="spellEnd"/>
            <w:r w:rsidRPr="008230BA">
              <w:rPr>
                <w:rFonts w:ascii="Garamond" w:hAnsi="Garamond"/>
                <w:sz w:val="28"/>
                <w:szCs w:val="28"/>
              </w:rPr>
              <w:t xml:space="preserve"> </w:t>
            </w:r>
            <w:proofErr w:type="spellStart"/>
            <w:r w:rsidRPr="008230BA">
              <w:rPr>
                <w:rFonts w:ascii="Garamond" w:hAnsi="Garamond"/>
                <w:sz w:val="28"/>
                <w:szCs w:val="28"/>
              </w:rPr>
              <w:t>roo</w:t>
            </w:r>
            <w:proofErr w:type="spellEnd"/>
            <w:r w:rsidRPr="008230BA">
              <w:rPr>
                <w:rFonts w:ascii="Garamond" w:hAnsi="Garamond"/>
                <w:sz w:val="28"/>
                <w:szCs w:val="28"/>
              </w:rPr>
              <w:t xml:space="preserve"> </w:t>
            </w:r>
            <w:proofErr w:type="spellStart"/>
            <w:r w:rsidRPr="008230BA">
              <w:rPr>
                <w:rFonts w:ascii="Garamond" w:hAnsi="Garamond"/>
                <w:sz w:val="28"/>
                <w:szCs w:val="28"/>
              </w:rPr>
              <w:t>hene</w:t>
            </w:r>
            <w:proofErr w:type="spellEnd"/>
            <w:r w:rsidRPr="008230BA">
              <w:rPr>
                <w:rFonts w:ascii="Garamond" w:hAnsi="Garamond"/>
                <w:sz w:val="28"/>
                <w:szCs w:val="28"/>
              </w:rPr>
              <w:t xml:space="preserve">. </w:t>
            </w:r>
          </w:p>
        </w:tc>
        <w:tc>
          <w:tcPr>
            <w:tcW w:w="3816" w:type="dxa"/>
          </w:tcPr>
          <w:p w14:paraId="0F1BCBEE" w14:textId="77777777" w:rsidR="00125DEF" w:rsidRPr="008146DB" w:rsidRDefault="00125DEF"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A. </w:t>
            </w:r>
            <w:r w:rsidRPr="008146DB">
              <w:rPr>
                <w:rFonts w:ascii="Garamond" w:hAnsi="Garamond" w:cs="Times New Roman"/>
                <w:i/>
                <w:sz w:val="28"/>
              </w:rPr>
              <w:t>By giving every Christian an Opportunity of claiming God’s Promise of Pardon and Grace, and of applying them to Himself.</w:t>
            </w:r>
          </w:p>
        </w:tc>
        <w:tc>
          <w:tcPr>
            <w:tcW w:w="0" w:type="auto"/>
          </w:tcPr>
          <w:p w14:paraId="386B26FA" w14:textId="77777777" w:rsidR="00125DEF" w:rsidRPr="008146DB" w:rsidRDefault="00125DEF" w:rsidP="00DB60C3">
            <w:pPr>
              <w:pStyle w:val="ListParagraph"/>
              <w:ind w:left="0"/>
              <w:rPr>
                <w:rFonts w:ascii="Garamond" w:hAnsi="Garamond" w:cs="Times New Roman"/>
                <w:sz w:val="20"/>
                <w:szCs w:val="20"/>
              </w:rPr>
            </w:pPr>
          </w:p>
        </w:tc>
      </w:tr>
      <w:tr w:rsidR="00125DEF" w:rsidRPr="008146DB" w14:paraId="45DF7CF4" w14:textId="77777777" w:rsidTr="008B6126">
        <w:tc>
          <w:tcPr>
            <w:tcW w:w="4253" w:type="dxa"/>
          </w:tcPr>
          <w:p w14:paraId="3636E2A9" w14:textId="77777777" w:rsidR="00125DEF" w:rsidRPr="008230BA" w:rsidRDefault="00125DEF" w:rsidP="00DB60C3">
            <w:pPr>
              <w:pStyle w:val="CM3"/>
              <w:widowControl/>
              <w:spacing w:line="240" w:lineRule="auto"/>
              <w:ind w:firstLine="227"/>
              <w:jc w:val="both"/>
              <w:rPr>
                <w:rFonts w:ascii="Garamond" w:hAnsi="Garamond"/>
                <w:sz w:val="28"/>
                <w:szCs w:val="28"/>
              </w:rPr>
            </w:pPr>
            <w:r w:rsidRPr="008230BA">
              <w:rPr>
                <w:rFonts w:ascii="Garamond" w:hAnsi="Garamond"/>
                <w:sz w:val="28"/>
                <w:szCs w:val="28"/>
              </w:rPr>
              <w:t xml:space="preserve">Son ta </w:t>
            </w:r>
            <w:proofErr w:type="spellStart"/>
            <w:r w:rsidRPr="008230BA">
              <w:rPr>
                <w:rFonts w:ascii="Garamond" w:hAnsi="Garamond"/>
                <w:sz w:val="28"/>
                <w:szCs w:val="28"/>
              </w:rPr>
              <w:t>ny</w:t>
            </w:r>
            <w:proofErr w:type="spellEnd"/>
            <w:r w:rsidRPr="008230BA">
              <w:rPr>
                <w:rFonts w:ascii="Garamond" w:hAnsi="Garamond"/>
                <w:sz w:val="28"/>
                <w:szCs w:val="28"/>
              </w:rPr>
              <w:t xml:space="preserve"> </w:t>
            </w:r>
            <w:proofErr w:type="spellStart"/>
            <w:r w:rsidRPr="008230BA">
              <w:rPr>
                <w:rFonts w:ascii="Garamond" w:hAnsi="Garamond"/>
                <w:sz w:val="28"/>
                <w:szCs w:val="28"/>
              </w:rPr>
              <w:t>Sacramentyn</w:t>
            </w:r>
            <w:proofErr w:type="spellEnd"/>
            <w:r w:rsidRPr="008230BA">
              <w:rPr>
                <w:rFonts w:ascii="Garamond" w:hAnsi="Garamond"/>
                <w:sz w:val="28"/>
                <w:szCs w:val="28"/>
              </w:rPr>
              <w:t xml:space="preserve"> </w:t>
            </w:r>
            <w:proofErr w:type="spellStart"/>
            <w:r w:rsidRPr="008230BA">
              <w:rPr>
                <w:rFonts w:ascii="Garamond" w:hAnsi="Garamond"/>
                <w:sz w:val="28"/>
                <w:szCs w:val="28"/>
              </w:rPr>
              <w:t>Gialdynyn</w:t>
            </w:r>
            <w:proofErr w:type="spellEnd"/>
            <w:r w:rsidRPr="008230BA">
              <w:rPr>
                <w:rFonts w:ascii="Garamond" w:hAnsi="Garamond"/>
                <w:sz w:val="28"/>
                <w:szCs w:val="28"/>
              </w:rPr>
              <w:t xml:space="preserve"> as </w:t>
            </w:r>
            <w:proofErr w:type="spellStart"/>
            <w:r w:rsidRPr="008230BA">
              <w:rPr>
                <w:rFonts w:ascii="Garamond" w:hAnsi="Garamond"/>
                <w:sz w:val="28"/>
                <w:szCs w:val="28"/>
              </w:rPr>
              <w:t>raanteenyn</w:t>
            </w:r>
            <w:proofErr w:type="spellEnd"/>
            <w:r w:rsidRPr="008230BA">
              <w:rPr>
                <w:rFonts w:ascii="Garamond" w:hAnsi="Garamond"/>
                <w:sz w:val="28"/>
                <w:szCs w:val="28"/>
              </w:rPr>
              <w:t xml:space="preserve"> ta </w:t>
            </w:r>
            <w:proofErr w:type="spellStart"/>
            <w:r w:rsidRPr="008230BA">
              <w:rPr>
                <w:rFonts w:ascii="Garamond" w:hAnsi="Garamond"/>
                <w:sz w:val="28"/>
                <w:szCs w:val="28"/>
              </w:rPr>
              <w:t>Creest</w:t>
            </w:r>
            <w:proofErr w:type="spellEnd"/>
            <w:r w:rsidRPr="008230BA">
              <w:rPr>
                <w:rFonts w:ascii="Garamond" w:hAnsi="Garamond"/>
                <w:sz w:val="28"/>
                <w:szCs w:val="28"/>
              </w:rPr>
              <w:t xml:space="preserve"> er chur da e </w:t>
            </w:r>
            <w:proofErr w:type="spellStart"/>
            <w:r w:rsidRPr="008230BA">
              <w:rPr>
                <w:rFonts w:ascii="Garamond" w:hAnsi="Garamond"/>
                <w:sz w:val="28"/>
                <w:szCs w:val="28"/>
              </w:rPr>
              <w:t>Aglish</w:t>
            </w:r>
            <w:proofErr w:type="spellEnd"/>
            <w:r w:rsidRPr="008230BA">
              <w:rPr>
                <w:rFonts w:ascii="Garamond" w:hAnsi="Garamond"/>
                <w:sz w:val="28"/>
                <w:szCs w:val="28"/>
              </w:rPr>
              <w:t xml:space="preserve">, son </w:t>
            </w:r>
            <w:proofErr w:type="spellStart"/>
            <w:r w:rsidRPr="008230BA">
              <w:rPr>
                <w:rFonts w:ascii="Garamond" w:hAnsi="Garamond"/>
                <w:sz w:val="28"/>
                <w:szCs w:val="28"/>
              </w:rPr>
              <w:t>shicke</w:t>
            </w:r>
            <w:r w:rsidR="004B200B">
              <w:rPr>
                <w:rFonts w:ascii="Garamond" w:hAnsi="Garamond"/>
                <w:sz w:val="28"/>
                <w:szCs w:val="28"/>
              </w:rPr>
              <w:t>rys</w:t>
            </w:r>
            <w:proofErr w:type="spellEnd"/>
            <w:r w:rsidR="004B200B">
              <w:rPr>
                <w:rFonts w:ascii="Garamond" w:hAnsi="Garamond"/>
                <w:sz w:val="28"/>
                <w:szCs w:val="28"/>
              </w:rPr>
              <w:t xml:space="preserve"> da </w:t>
            </w:r>
            <w:proofErr w:type="spellStart"/>
            <w:r w:rsidR="004B200B">
              <w:rPr>
                <w:rFonts w:ascii="Garamond" w:hAnsi="Garamond"/>
                <w:sz w:val="28"/>
                <w:szCs w:val="28"/>
              </w:rPr>
              <w:t>ooilley</w:t>
            </w:r>
            <w:proofErr w:type="spellEnd"/>
            <w:r w:rsidR="004B200B">
              <w:rPr>
                <w:rFonts w:ascii="Garamond" w:hAnsi="Garamond"/>
                <w:sz w:val="28"/>
                <w:szCs w:val="28"/>
              </w:rPr>
              <w:t xml:space="preserve"> e </w:t>
            </w:r>
            <w:proofErr w:type="spellStart"/>
            <w:r w:rsidR="004B200B">
              <w:rPr>
                <w:rFonts w:ascii="Garamond" w:hAnsi="Garamond"/>
                <w:sz w:val="28"/>
                <w:szCs w:val="28"/>
              </w:rPr>
              <w:t>harvaantyn</w:t>
            </w:r>
            <w:proofErr w:type="spellEnd"/>
            <w:r w:rsidR="004B200B">
              <w:rPr>
                <w:rFonts w:ascii="Garamond" w:hAnsi="Garamond"/>
                <w:sz w:val="28"/>
                <w:szCs w:val="28"/>
              </w:rPr>
              <w:t xml:space="preserve"> </w:t>
            </w:r>
            <w:r w:rsidR="00FE1446" w:rsidRPr="008230BA">
              <w:rPr>
                <w:rFonts w:ascii="Garamond" w:hAnsi="Garamond"/>
                <w:sz w:val="28"/>
                <w:szCs w:val="28"/>
              </w:rPr>
              <w:t>[124]</w:t>
            </w:r>
            <w:r w:rsidR="00FE1446">
              <w:rPr>
                <w:rFonts w:ascii="Garamond" w:hAnsi="Garamond"/>
                <w:sz w:val="28"/>
                <w:szCs w:val="28"/>
              </w:rPr>
              <w:t xml:space="preserve"> </w:t>
            </w:r>
            <w:proofErr w:type="spellStart"/>
            <w:r w:rsidR="004B200B">
              <w:rPr>
                <w:rFonts w:ascii="Garamond" w:hAnsi="Garamond"/>
                <w:sz w:val="28"/>
                <w:szCs w:val="28"/>
              </w:rPr>
              <w:t>fir</w:t>
            </w:r>
            <w:r w:rsidRPr="008230BA">
              <w:rPr>
                <w:rFonts w:ascii="Garamond" w:hAnsi="Garamond"/>
                <w:sz w:val="28"/>
                <w:szCs w:val="28"/>
              </w:rPr>
              <w:t>rinagh</w:t>
            </w:r>
            <w:proofErr w:type="spellEnd"/>
            <w:r w:rsidRPr="008230BA">
              <w:rPr>
                <w:rFonts w:ascii="Garamond" w:hAnsi="Garamond"/>
                <w:sz w:val="28"/>
                <w:szCs w:val="28"/>
              </w:rPr>
              <w:t xml:space="preserve">, </w:t>
            </w:r>
            <w:proofErr w:type="spellStart"/>
            <w:r w:rsidRPr="008230BA">
              <w:rPr>
                <w:rFonts w:ascii="Garamond" w:hAnsi="Garamond"/>
                <w:sz w:val="28"/>
                <w:szCs w:val="28"/>
              </w:rPr>
              <w:t>dy</w:t>
            </w:r>
            <w:proofErr w:type="spellEnd"/>
            <w:r w:rsidRPr="008230BA">
              <w:rPr>
                <w:rFonts w:ascii="Garamond" w:hAnsi="Garamond"/>
                <w:sz w:val="28"/>
                <w:szCs w:val="28"/>
              </w:rPr>
              <w:t xml:space="preserve"> der </w:t>
            </w:r>
            <w:proofErr w:type="spellStart"/>
            <w:r w:rsidRPr="008230BA">
              <w:rPr>
                <w:rFonts w:ascii="Garamond" w:hAnsi="Garamond"/>
                <w:sz w:val="28"/>
                <w:szCs w:val="28"/>
              </w:rPr>
              <w:t>Jee</w:t>
            </w:r>
            <w:proofErr w:type="spellEnd"/>
            <w:r w:rsidRPr="008230BA">
              <w:rPr>
                <w:rFonts w:ascii="Garamond" w:hAnsi="Garamond"/>
                <w:sz w:val="28"/>
                <w:szCs w:val="28"/>
              </w:rPr>
              <w:t xml:space="preserve"> </w:t>
            </w:r>
            <w:proofErr w:type="spellStart"/>
            <w:r w:rsidRPr="008230BA">
              <w:rPr>
                <w:rFonts w:ascii="Garamond" w:hAnsi="Garamond"/>
                <w:sz w:val="28"/>
                <w:szCs w:val="28"/>
              </w:rPr>
              <w:t>daue-syn</w:t>
            </w:r>
            <w:proofErr w:type="spellEnd"/>
            <w:r w:rsidRPr="008230BA">
              <w:rPr>
                <w:rFonts w:ascii="Garamond" w:hAnsi="Garamond"/>
                <w:sz w:val="28"/>
                <w:szCs w:val="28"/>
              </w:rPr>
              <w:t xml:space="preserve"> [y] </w:t>
            </w:r>
            <w:proofErr w:type="spellStart"/>
            <w:r w:rsidRPr="008230BA">
              <w:rPr>
                <w:rFonts w:ascii="Garamond" w:hAnsi="Garamond"/>
                <w:sz w:val="28"/>
                <w:szCs w:val="28"/>
              </w:rPr>
              <w:t>Ghrayse</w:t>
            </w:r>
            <w:proofErr w:type="spellEnd"/>
            <w:r w:rsidRPr="008230BA">
              <w:rPr>
                <w:rFonts w:ascii="Garamond" w:hAnsi="Garamond"/>
                <w:sz w:val="28"/>
                <w:szCs w:val="28"/>
              </w:rPr>
              <w:t xml:space="preserve"> </w:t>
            </w:r>
            <w:proofErr w:type="spellStart"/>
            <w:r w:rsidRPr="008230BA">
              <w:rPr>
                <w:rFonts w:ascii="Garamond" w:hAnsi="Garamond"/>
                <w:sz w:val="28"/>
                <w:szCs w:val="28"/>
              </w:rPr>
              <w:t>Spyrrydoil</w:t>
            </w:r>
            <w:proofErr w:type="spellEnd"/>
            <w:r w:rsidRPr="008230BA">
              <w:rPr>
                <w:rFonts w:ascii="Garamond" w:hAnsi="Garamond"/>
                <w:sz w:val="28"/>
                <w:szCs w:val="28"/>
              </w:rPr>
              <w:t xml:space="preserve"> er </w:t>
            </w:r>
            <w:proofErr w:type="spellStart"/>
            <w:r w:rsidRPr="008230BA">
              <w:rPr>
                <w:rFonts w:ascii="Garamond" w:hAnsi="Garamond"/>
                <w:sz w:val="28"/>
                <w:szCs w:val="28"/>
              </w:rPr>
              <w:t>cheu</w:t>
            </w:r>
            <w:proofErr w:type="spellEnd"/>
            <w:r w:rsidRPr="008230BA">
              <w:rPr>
                <w:rFonts w:ascii="Garamond" w:hAnsi="Garamond"/>
                <w:sz w:val="28"/>
                <w:szCs w:val="28"/>
              </w:rPr>
              <w:t xml:space="preserve"> </w:t>
            </w:r>
            <w:proofErr w:type="spellStart"/>
            <w:r w:rsidRPr="008230BA">
              <w:rPr>
                <w:rFonts w:ascii="Garamond" w:hAnsi="Garamond"/>
                <w:sz w:val="28"/>
                <w:szCs w:val="28"/>
              </w:rPr>
              <w:t>stieh</w:t>
            </w:r>
            <w:proofErr w:type="spellEnd"/>
            <w:r w:rsidRPr="008230BA">
              <w:rPr>
                <w:rFonts w:ascii="Garamond" w:hAnsi="Garamond"/>
                <w:sz w:val="28"/>
                <w:szCs w:val="28"/>
              </w:rPr>
              <w:t xml:space="preserve">, cha </w:t>
            </w:r>
            <w:proofErr w:type="spellStart"/>
            <w:r w:rsidRPr="008230BA">
              <w:rPr>
                <w:rFonts w:ascii="Garamond" w:hAnsi="Garamond"/>
                <w:sz w:val="28"/>
                <w:szCs w:val="28"/>
              </w:rPr>
              <w:t>shicker</w:t>
            </w:r>
            <w:proofErr w:type="spellEnd"/>
            <w:r w:rsidRPr="008230BA">
              <w:rPr>
                <w:rFonts w:ascii="Garamond" w:hAnsi="Garamond"/>
                <w:sz w:val="28"/>
                <w:szCs w:val="28"/>
              </w:rPr>
              <w:t xml:space="preserve"> as </w:t>
            </w:r>
            <w:proofErr w:type="spellStart"/>
            <w:r w:rsidRPr="008230BA">
              <w:rPr>
                <w:rFonts w:ascii="Garamond" w:hAnsi="Garamond"/>
                <w:sz w:val="28"/>
                <w:szCs w:val="28"/>
              </w:rPr>
              <w:t>ta’d</w:t>
            </w:r>
            <w:proofErr w:type="spellEnd"/>
            <w:r w:rsidRPr="008230BA">
              <w:rPr>
                <w:rFonts w:ascii="Garamond" w:hAnsi="Garamond"/>
                <w:sz w:val="28"/>
                <w:szCs w:val="28"/>
              </w:rPr>
              <w:t xml:space="preserve"> goal </w:t>
            </w:r>
            <w:proofErr w:type="spellStart"/>
            <w:r w:rsidRPr="008230BA">
              <w:rPr>
                <w:rFonts w:ascii="Garamond" w:hAnsi="Garamond"/>
                <w:sz w:val="28"/>
                <w:szCs w:val="28"/>
              </w:rPr>
              <w:t>ayrn</w:t>
            </w:r>
            <w:proofErr w:type="spellEnd"/>
            <w:r w:rsidRPr="008230BA">
              <w:rPr>
                <w:rFonts w:ascii="Garamond" w:hAnsi="Garamond"/>
                <w:sz w:val="28"/>
                <w:szCs w:val="28"/>
              </w:rPr>
              <w:t xml:space="preserve"> </w:t>
            </w:r>
            <w:proofErr w:type="spellStart"/>
            <w:r w:rsidRPr="008230BA">
              <w:rPr>
                <w:rFonts w:ascii="Garamond" w:hAnsi="Garamond"/>
                <w:sz w:val="28"/>
                <w:szCs w:val="28"/>
              </w:rPr>
              <w:t>jeh’n</w:t>
            </w:r>
            <w:proofErr w:type="spellEnd"/>
            <w:r w:rsidRPr="008230BA">
              <w:rPr>
                <w:rFonts w:ascii="Garamond" w:hAnsi="Garamond"/>
                <w:sz w:val="28"/>
                <w:szCs w:val="28"/>
              </w:rPr>
              <w:t xml:space="preserve"> </w:t>
            </w:r>
            <w:proofErr w:type="spellStart"/>
            <w:r w:rsidRPr="000E0D38">
              <w:rPr>
                <w:rFonts w:ascii="Garamond" w:hAnsi="Garamond"/>
                <w:sz w:val="28"/>
                <w:szCs w:val="28"/>
              </w:rPr>
              <w:t>c</w:t>
            </w:r>
            <w:r w:rsidRPr="008230BA">
              <w:rPr>
                <w:rFonts w:ascii="Garamond" w:hAnsi="Garamond"/>
                <w:sz w:val="28"/>
                <w:szCs w:val="28"/>
              </w:rPr>
              <w:t>ourey</w:t>
            </w:r>
            <w:proofErr w:type="spellEnd"/>
            <w:r w:rsidRPr="008230BA">
              <w:rPr>
                <w:rFonts w:ascii="Garamond" w:hAnsi="Garamond"/>
                <w:sz w:val="28"/>
                <w:szCs w:val="28"/>
              </w:rPr>
              <w:t xml:space="preserve"> </w:t>
            </w:r>
            <w:proofErr w:type="spellStart"/>
            <w:r w:rsidRPr="008230BA">
              <w:rPr>
                <w:rFonts w:ascii="Garamond" w:hAnsi="Garamond"/>
                <w:sz w:val="28"/>
                <w:szCs w:val="28"/>
              </w:rPr>
              <w:t>t’er</w:t>
            </w:r>
            <w:proofErr w:type="spellEnd"/>
            <w:r w:rsidRPr="008230BA">
              <w:rPr>
                <w:rFonts w:ascii="Garamond" w:hAnsi="Garamond"/>
                <w:sz w:val="28"/>
                <w:szCs w:val="28"/>
              </w:rPr>
              <w:t xml:space="preserve"> </w:t>
            </w:r>
            <w:proofErr w:type="spellStart"/>
            <w:r w:rsidRPr="008230BA">
              <w:rPr>
                <w:rFonts w:ascii="Garamond" w:hAnsi="Garamond"/>
                <w:sz w:val="28"/>
                <w:szCs w:val="28"/>
              </w:rPr>
              <w:t>ny</w:t>
            </w:r>
            <w:proofErr w:type="spellEnd"/>
            <w:r w:rsidRPr="008230BA">
              <w:rPr>
                <w:rFonts w:ascii="Garamond" w:hAnsi="Garamond"/>
                <w:sz w:val="28"/>
                <w:szCs w:val="28"/>
              </w:rPr>
              <w:t xml:space="preserve"> akin </w:t>
            </w:r>
            <w:proofErr w:type="spellStart"/>
            <w:r w:rsidRPr="008230BA">
              <w:rPr>
                <w:rFonts w:ascii="Garamond" w:hAnsi="Garamond"/>
                <w:sz w:val="28"/>
                <w:szCs w:val="28"/>
              </w:rPr>
              <w:t>cheu</w:t>
            </w:r>
            <w:proofErr w:type="spellEnd"/>
            <w:r w:rsidRPr="008230BA">
              <w:rPr>
                <w:rFonts w:ascii="Garamond" w:hAnsi="Garamond"/>
                <w:sz w:val="28"/>
                <w:szCs w:val="28"/>
              </w:rPr>
              <w:t xml:space="preserve"> </w:t>
            </w:r>
            <w:proofErr w:type="spellStart"/>
            <w:r w:rsidRPr="008230BA">
              <w:rPr>
                <w:rFonts w:ascii="Garamond" w:hAnsi="Garamond"/>
                <w:sz w:val="28"/>
                <w:szCs w:val="28"/>
              </w:rPr>
              <w:t>mooie</w:t>
            </w:r>
            <w:proofErr w:type="spellEnd"/>
            <w:r w:rsidRPr="008230BA">
              <w:rPr>
                <w:rFonts w:ascii="Garamond" w:hAnsi="Garamond"/>
                <w:sz w:val="28"/>
                <w:szCs w:val="28"/>
              </w:rPr>
              <w:t xml:space="preserve"> </w:t>
            </w:r>
            <w:proofErr w:type="spellStart"/>
            <w:r w:rsidRPr="008230BA">
              <w:rPr>
                <w:rFonts w:ascii="Garamond" w:hAnsi="Garamond"/>
                <w:sz w:val="28"/>
                <w:szCs w:val="28"/>
              </w:rPr>
              <w:t>lesh</w:t>
            </w:r>
            <w:proofErr w:type="spellEnd"/>
            <w:r w:rsidRPr="008230BA">
              <w:rPr>
                <w:rFonts w:ascii="Garamond" w:hAnsi="Garamond"/>
                <w:sz w:val="28"/>
                <w:szCs w:val="28"/>
              </w:rPr>
              <w:t xml:space="preserve"> </w:t>
            </w:r>
            <w:proofErr w:type="spellStart"/>
            <w:r w:rsidRPr="008230BA">
              <w:rPr>
                <w:rFonts w:ascii="Garamond" w:hAnsi="Garamond"/>
                <w:sz w:val="28"/>
                <w:szCs w:val="28"/>
              </w:rPr>
              <w:t>ymmyrkey</w:t>
            </w:r>
            <w:proofErr w:type="spellEnd"/>
            <w:r w:rsidRPr="008230BA">
              <w:rPr>
                <w:rFonts w:ascii="Garamond" w:hAnsi="Garamond"/>
                <w:sz w:val="28"/>
                <w:szCs w:val="28"/>
              </w:rPr>
              <w:t xml:space="preserve"> </w:t>
            </w:r>
            <w:proofErr w:type="spellStart"/>
            <w:r w:rsidRPr="008230BA">
              <w:rPr>
                <w:rFonts w:ascii="Garamond" w:hAnsi="Garamond"/>
                <w:sz w:val="28"/>
                <w:szCs w:val="28"/>
              </w:rPr>
              <w:t>crauee</w:t>
            </w:r>
            <w:proofErr w:type="spellEnd"/>
            <w:r w:rsidRPr="008230BA">
              <w:rPr>
                <w:rFonts w:ascii="Garamond" w:hAnsi="Garamond"/>
                <w:sz w:val="28"/>
                <w:szCs w:val="28"/>
              </w:rPr>
              <w:t xml:space="preserve"> as </w:t>
            </w:r>
            <w:proofErr w:type="spellStart"/>
            <w:r w:rsidRPr="008230BA">
              <w:rPr>
                <w:rFonts w:ascii="Garamond" w:hAnsi="Garamond"/>
                <w:sz w:val="28"/>
                <w:szCs w:val="28"/>
              </w:rPr>
              <w:t>aignaghyn</w:t>
            </w:r>
            <w:proofErr w:type="spellEnd"/>
            <w:r w:rsidRPr="008230BA">
              <w:rPr>
                <w:rFonts w:ascii="Garamond" w:hAnsi="Garamond"/>
                <w:sz w:val="28"/>
                <w:szCs w:val="28"/>
              </w:rPr>
              <w:t xml:space="preserve"> </w:t>
            </w:r>
            <w:proofErr w:type="spellStart"/>
            <w:r w:rsidRPr="008230BA">
              <w:rPr>
                <w:rFonts w:ascii="Garamond" w:hAnsi="Garamond"/>
                <w:sz w:val="28"/>
                <w:szCs w:val="28"/>
              </w:rPr>
              <w:t>bialagh</w:t>
            </w:r>
            <w:proofErr w:type="spellEnd"/>
            <w:r w:rsidRPr="008230BA">
              <w:rPr>
                <w:rFonts w:ascii="Garamond" w:hAnsi="Garamond"/>
                <w:sz w:val="28"/>
                <w:szCs w:val="28"/>
              </w:rPr>
              <w:t xml:space="preserve"> </w:t>
            </w:r>
            <w:proofErr w:type="spellStart"/>
            <w:r w:rsidRPr="008230BA">
              <w:rPr>
                <w:rFonts w:ascii="Garamond" w:hAnsi="Garamond"/>
                <w:sz w:val="28"/>
                <w:szCs w:val="28"/>
              </w:rPr>
              <w:t>gys</w:t>
            </w:r>
            <w:proofErr w:type="spellEnd"/>
            <w:r w:rsidRPr="008230BA">
              <w:rPr>
                <w:rFonts w:ascii="Garamond" w:hAnsi="Garamond"/>
                <w:sz w:val="28"/>
                <w:szCs w:val="28"/>
              </w:rPr>
              <w:t xml:space="preserve"> e </w:t>
            </w:r>
            <w:proofErr w:type="spellStart"/>
            <w:r w:rsidRPr="008230BA">
              <w:rPr>
                <w:rFonts w:ascii="Garamond" w:hAnsi="Garamond"/>
                <w:sz w:val="28"/>
                <w:szCs w:val="28"/>
              </w:rPr>
              <w:t>Leiaghyn</w:t>
            </w:r>
            <w:proofErr w:type="spellEnd"/>
            <w:r w:rsidRPr="008230BA">
              <w:rPr>
                <w:rFonts w:ascii="Garamond" w:hAnsi="Garamond"/>
                <w:sz w:val="28"/>
                <w:szCs w:val="28"/>
              </w:rPr>
              <w:t xml:space="preserve">. </w:t>
            </w:r>
          </w:p>
        </w:tc>
        <w:tc>
          <w:tcPr>
            <w:tcW w:w="3816" w:type="dxa"/>
          </w:tcPr>
          <w:p w14:paraId="72A24775" w14:textId="77777777" w:rsidR="00125DEF" w:rsidRPr="008146DB" w:rsidRDefault="00125DEF" w:rsidP="00DB60C3">
            <w:pPr>
              <w:pStyle w:val="ListParagraph"/>
              <w:ind w:left="0" w:firstLine="227"/>
              <w:jc w:val="both"/>
              <w:rPr>
                <w:rFonts w:ascii="Garamond" w:hAnsi="Garamond" w:cs="Times New Roman"/>
                <w:i/>
                <w:sz w:val="28"/>
              </w:rPr>
            </w:pPr>
            <w:r w:rsidRPr="008146DB">
              <w:rPr>
                <w:rFonts w:ascii="Garamond" w:hAnsi="Garamond" w:cs="Times New Roman"/>
                <w:i/>
                <w:sz w:val="28"/>
              </w:rPr>
              <w:t xml:space="preserve">For the Sacraments are </w:t>
            </w:r>
            <w:r w:rsidRPr="008146DB">
              <w:rPr>
                <w:rFonts w:ascii="Garamond" w:hAnsi="Garamond" w:cs="Times New Roman"/>
                <w:sz w:val="28"/>
              </w:rPr>
              <w:t>Pledges</w:t>
            </w:r>
            <w:r w:rsidRPr="008146DB">
              <w:rPr>
                <w:rFonts w:ascii="Garamond" w:hAnsi="Garamond" w:cs="Times New Roman"/>
                <w:i/>
                <w:sz w:val="28"/>
              </w:rPr>
              <w:t xml:space="preserve">, or Securities given by Christ to his Church, to assure all his faithful Servants, that God will as certainly give them the </w:t>
            </w:r>
            <w:r w:rsidRPr="008146DB">
              <w:rPr>
                <w:rFonts w:ascii="Garamond" w:hAnsi="Garamond" w:cs="Times New Roman"/>
                <w:sz w:val="28"/>
              </w:rPr>
              <w:t>Inward and Spiritual Grace,</w:t>
            </w:r>
            <w:r w:rsidRPr="008146DB">
              <w:rPr>
                <w:rFonts w:ascii="Garamond" w:hAnsi="Garamond" w:cs="Times New Roman"/>
                <w:i/>
                <w:sz w:val="28"/>
              </w:rPr>
              <w:t xml:space="preserve"> as they do </w:t>
            </w:r>
            <w:r w:rsidRPr="000E0D38">
              <w:rPr>
                <w:rFonts w:ascii="Garamond" w:hAnsi="Garamond" w:cs="Times New Roman"/>
                <w:i/>
                <w:sz w:val="28"/>
              </w:rPr>
              <w:t>partake</w:t>
            </w:r>
            <w:r w:rsidRPr="008146DB">
              <w:rPr>
                <w:rFonts w:ascii="Garamond" w:hAnsi="Garamond" w:cs="Times New Roman"/>
                <w:sz w:val="28"/>
              </w:rPr>
              <w:t xml:space="preserve"> of </w:t>
            </w:r>
            <w:proofErr w:type="spellStart"/>
            <w:r w:rsidR="000E0D38">
              <w:rPr>
                <w:rFonts w:ascii="Garamond" w:hAnsi="Garamond" w:cs="Times New Roman"/>
                <w:sz w:val="28"/>
              </w:rPr>
              <w:t>s</w:t>
            </w:r>
            <w:r w:rsidRPr="008146DB">
              <w:rPr>
                <w:rFonts w:ascii="Garamond" w:hAnsi="Garamond" w:cs="Times New Roman"/>
                <w:sz w:val="28"/>
              </w:rPr>
              <w:t>the</w:t>
            </w:r>
            <w:proofErr w:type="spellEnd"/>
            <w:r w:rsidRPr="008146DB">
              <w:rPr>
                <w:rFonts w:ascii="Garamond" w:hAnsi="Garamond" w:cs="Times New Roman"/>
                <w:sz w:val="28"/>
              </w:rPr>
              <w:t xml:space="preserve"> outward and visible Sign</w:t>
            </w:r>
            <w:r w:rsidR="000E0D38">
              <w:rPr>
                <w:rFonts w:ascii="Garamond" w:hAnsi="Garamond" w:cs="Times New Roman"/>
                <w:sz w:val="28"/>
              </w:rPr>
              <w:t>,</w:t>
            </w:r>
            <w:r w:rsidRPr="008146DB">
              <w:rPr>
                <w:rFonts w:ascii="Garamond" w:hAnsi="Garamond" w:cs="Times New Roman"/>
                <w:i/>
                <w:sz w:val="28"/>
              </w:rPr>
              <w:t xml:space="preserve"> with Holy Dispositions and Purposes of obeying his Laws.</w:t>
            </w:r>
          </w:p>
        </w:tc>
        <w:tc>
          <w:tcPr>
            <w:tcW w:w="0" w:type="auto"/>
          </w:tcPr>
          <w:p w14:paraId="569C5115" w14:textId="77777777" w:rsidR="00125DEF" w:rsidRPr="008146DB" w:rsidRDefault="00125DEF" w:rsidP="00DB60C3">
            <w:pPr>
              <w:pStyle w:val="ListParagraph"/>
              <w:ind w:left="0"/>
              <w:rPr>
                <w:rFonts w:ascii="Garamond" w:hAnsi="Garamond" w:cs="Times New Roman"/>
                <w:i/>
                <w:sz w:val="20"/>
                <w:szCs w:val="20"/>
              </w:rPr>
            </w:pPr>
          </w:p>
        </w:tc>
      </w:tr>
      <w:tr w:rsidR="00DB7464" w:rsidRPr="008146DB" w14:paraId="4D9939D8" w14:textId="77777777" w:rsidTr="008B6126">
        <w:tc>
          <w:tcPr>
            <w:tcW w:w="4253" w:type="dxa"/>
          </w:tcPr>
          <w:p w14:paraId="29C96CD1" w14:textId="77777777" w:rsidR="00DB7464" w:rsidRPr="0009559F" w:rsidRDefault="00DB7464" w:rsidP="00DB60C3">
            <w:pPr>
              <w:pStyle w:val="CM3"/>
              <w:widowControl/>
              <w:spacing w:line="240" w:lineRule="auto"/>
              <w:ind w:firstLine="227"/>
              <w:jc w:val="both"/>
              <w:rPr>
                <w:rFonts w:ascii="Garamond" w:hAnsi="Garamond"/>
                <w:sz w:val="28"/>
                <w:szCs w:val="28"/>
              </w:rPr>
            </w:pPr>
            <w:r w:rsidRPr="0009559F">
              <w:rPr>
                <w:rFonts w:ascii="Garamond" w:hAnsi="Garamond"/>
                <w:i/>
                <w:sz w:val="28"/>
                <w:szCs w:val="28"/>
              </w:rPr>
              <w:t>Q.</w:t>
            </w:r>
            <w:r w:rsidRPr="0009559F">
              <w:rPr>
                <w:rFonts w:ascii="Garamond" w:hAnsi="Garamond"/>
                <w:sz w:val="28"/>
                <w:szCs w:val="28"/>
              </w:rPr>
              <w:t xml:space="preserve"> </w:t>
            </w:r>
            <w:proofErr w:type="spellStart"/>
            <w:r w:rsidRPr="0009559F">
              <w:rPr>
                <w:rFonts w:ascii="Garamond" w:hAnsi="Garamond"/>
                <w:sz w:val="28"/>
                <w:szCs w:val="28"/>
              </w:rPr>
              <w:t>Doardee</w:t>
            </w:r>
            <w:proofErr w:type="spellEnd"/>
            <w:r w:rsidRPr="0009559F">
              <w:rPr>
                <w:rFonts w:ascii="Garamond" w:hAnsi="Garamond"/>
                <w:sz w:val="28"/>
                <w:szCs w:val="28"/>
              </w:rPr>
              <w:t xml:space="preserve"> </w:t>
            </w:r>
            <w:proofErr w:type="spellStart"/>
            <w:r w:rsidRPr="0009559F">
              <w:rPr>
                <w:rFonts w:ascii="Garamond" w:hAnsi="Garamond"/>
                <w:sz w:val="28"/>
                <w:szCs w:val="28"/>
              </w:rPr>
              <w:t>Creest</w:t>
            </w:r>
            <w:proofErr w:type="spellEnd"/>
            <w:r w:rsidRPr="0009559F">
              <w:rPr>
                <w:rFonts w:ascii="Garamond" w:hAnsi="Garamond"/>
                <w:sz w:val="28"/>
                <w:szCs w:val="28"/>
              </w:rPr>
              <w:t xml:space="preserve"> </w:t>
            </w:r>
            <w:proofErr w:type="spellStart"/>
            <w:r w:rsidRPr="0009559F">
              <w:rPr>
                <w:rFonts w:ascii="Garamond" w:hAnsi="Garamond"/>
                <w:sz w:val="28"/>
                <w:szCs w:val="28"/>
              </w:rPr>
              <w:t>agh</w:t>
            </w:r>
            <w:proofErr w:type="spellEnd"/>
            <w:r w:rsidRPr="0009559F">
              <w:rPr>
                <w:rFonts w:ascii="Garamond" w:hAnsi="Garamond"/>
                <w:sz w:val="28"/>
                <w:szCs w:val="28"/>
              </w:rPr>
              <w:t xml:space="preserve"> </w:t>
            </w:r>
            <w:proofErr w:type="spellStart"/>
            <w:r w:rsidRPr="0009559F">
              <w:rPr>
                <w:rFonts w:ascii="Garamond" w:hAnsi="Garamond"/>
                <w:i/>
                <w:sz w:val="28"/>
                <w:szCs w:val="28"/>
              </w:rPr>
              <w:t>daa</w:t>
            </w:r>
            <w:proofErr w:type="spellEnd"/>
            <w:r w:rsidRPr="0009559F">
              <w:rPr>
                <w:rFonts w:ascii="Garamond" w:hAnsi="Garamond"/>
                <w:i/>
                <w:sz w:val="28"/>
                <w:szCs w:val="28"/>
              </w:rPr>
              <w:t xml:space="preserve"> Sacrament </w:t>
            </w:r>
            <w:proofErr w:type="spellStart"/>
            <w:r w:rsidRPr="0009559F">
              <w:rPr>
                <w:rFonts w:ascii="Garamond" w:hAnsi="Garamond"/>
                <w:i/>
                <w:sz w:val="28"/>
                <w:szCs w:val="28"/>
              </w:rPr>
              <w:t>dy</w:t>
            </w:r>
            <w:proofErr w:type="spellEnd"/>
            <w:r w:rsidRPr="0009559F">
              <w:rPr>
                <w:rFonts w:ascii="Garamond" w:hAnsi="Garamond"/>
                <w:i/>
                <w:sz w:val="28"/>
                <w:szCs w:val="28"/>
              </w:rPr>
              <w:t xml:space="preserve"> </w:t>
            </w:r>
            <w:proofErr w:type="spellStart"/>
            <w:r w:rsidRPr="0009559F">
              <w:rPr>
                <w:rFonts w:ascii="Garamond" w:hAnsi="Garamond"/>
                <w:i/>
                <w:sz w:val="28"/>
                <w:szCs w:val="28"/>
              </w:rPr>
              <w:t>ve</w:t>
            </w:r>
            <w:proofErr w:type="spellEnd"/>
            <w:r w:rsidRPr="0009559F">
              <w:rPr>
                <w:rFonts w:ascii="Garamond" w:hAnsi="Garamond"/>
                <w:i/>
                <w:sz w:val="28"/>
                <w:szCs w:val="28"/>
              </w:rPr>
              <w:t xml:space="preserve"> er </w:t>
            </w:r>
            <w:proofErr w:type="spellStart"/>
            <w:r w:rsidRPr="0009559F">
              <w:rPr>
                <w:rFonts w:ascii="Garamond" w:hAnsi="Garamond"/>
                <w:i/>
                <w:sz w:val="28"/>
                <w:szCs w:val="28"/>
              </w:rPr>
              <w:t>skyn</w:t>
            </w:r>
            <w:proofErr w:type="spellEnd"/>
            <w:r w:rsidRPr="0009559F">
              <w:rPr>
                <w:rFonts w:ascii="Garamond" w:hAnsi="Garamond"/>
                <w:i/>
                <w:sz w:val="28"/>
                <w:szCs w:val="28"/>
              </w:rPr>
              <w:t xml:space="preserve"> </w:t>
            </w:r>
            <w:proofErr w:type="spellStart"/>
            <w:r w:rsidRPr="0009559F">
              <w:rPr>
                <w:rFonts w:ascii="Garamond" w:hAnsi="Garamond"/>
                <w:i/>
                <w:sz w:val="28"/>
                <w:szCs w:val="28"/>
              </w:rPr>
              <w:t>ooilley</w:t>
            </w:r>
            <w:proofErr w:type="spellEnd"/>
            <w:r w:rsidRPr="0009559F">
              <w:rPr>
                <w:rFonts w:ascii="Garamond" w:hAnsi="Garamond"/>
                <w:i/>
                <w:sz w:val="28"/>
                <w:szCs w:val="28"/>
              </w:rPr>
              <w:t xml:space="preserve"> </w:t>
            </w:r>
            <w:proofErr w:type="spellStart"/>
            <w:r w:rsidRPr="0009559F">
              <w:rPr>
                <w:rFonts w:ascii="Garamond" w:hAnsi="Garamond"/>
                <w:sz w:val="28"/>
                <w:szCs w:val="28"/>
              </w:rPr>
              <w:t>ymmyrchagh</w:t>
            </w:r>
            <w:proofErr w:type="spellEnd"/>
            <w:r w:rsidRPr="0009559F">
              <w:rPr>
                <w:rFonts w:ascii="Garamond" w:hAnsi="Garamond"/>
                <w:sz w:val="28"/>
                <w:szCs w:val="28"/>
              </w:rPr>
              <w:t xml:space="preserve"> </w:t>
            </w:r>
            <w:proofErr w:type="spellStart"/>
            <w:r w:rsidRPr="0009559F">
              <w:rPr>
                <w:rFonts w:ascii="Garamond" w:hAnsi="Garamond"/>
                <w:sz w:val="28"/>
                <w:szCs w:val="28"/>
              </w:rPr>
              <w:t>gys</w:t>
            </w:r>
            <w:proofErr w:type="spellEnd"/>
            <w:r w:rsidRPr="0009559F">
              <w:rPr>
                <w:rFonts w:ascii="Garamond" w:hAnsi="Garamond"/>
                <w:sz w:val="28"/>
                <w:szCs w:val="28"/>
              </w:rPr>
              <w:t xml:space="preserve"> </w:t>
            </w:r>
            <w:proofErr w:type="spellStart"/>
            <w:r w:rsidRPr="0009559F">
              <w:rPr>
                <w:rFonts w:ascii="Garamond" w:hAnsi="Garamond"/>
                <w:sz w:val="28"/>
                <w:szCs w:val="28"/>
              </w:rPr>
              <w:t>Saualtys</w:t>
            </w:r>
            <w:proofErr w:type="spellEnd"/>
            <w:r w:rsidRPr="0009559F">
              <w:rPr>
                <w:rFonts w:ascii="Garamond" w:hAnsi="Garamond"/>
                <w:i/>
                <w:sz w:val="28"/>
                <w:szCs w:val="28"/>
              </w:rPr>
              <w:t> </w:t>
            </w:r>
            <w:r w:rsidRPr="0009559F">
              <w:rPr>
                <w:rFonts w:ascii="Garamond" w:hAnsi="Garamond"/>
                <w:sz w:val="28"/>
                <w:szCs w:val="28"/>
              </w:rPr>
              <w:t xml:space="preserve">? </w:t>
            </w:r>
          </w:p>
        </w:tc>
        <w:tc>
          <w:tcPr>
            <w:tcW w:w="3816" w:type="dxa"/>
          </w:tcPr>
          <w:p w14:paraId="2F604F0A" w14:textId="77777777" w:rsidR="00DB7464" w:rsidRPr="008146DB" w:rsidRDefault="00DB7464"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Q. </w:t>
            </w:r>
            <w:r w:rsidRPr="008146DB">
              <w:rPr>
                <w:rFonts w:ascii="Garamond" w:hAnsi="Garamond" w:cs="Times New Roman"/>
                <w:i/>
                <w:sz w:val="28"/>
              </w:rPr>
              <w:t xml:space="preserve">Did Christ ordain </w:t>
            </w:r>
            <w:r w:rsidRPr="008146DB">
              <w:rPr>
                <w:rFonts w:ascii="Garamond" w:hAnsi="Garamond" w:cs="Times New Roman"/>
                <w:sz w:val="28"/>
              </w:rPr>
              <w:t>Two Sacraments only,</w:t>
            </w:r>
            <w:r w:rsidRPr="008146DB">
              <w:rPr>
                <w:rFonts w:ascii="Garamond" w:hAnsi="Garamond" w:cs="Times New Roman"/>
                <w:i/>
                <w:sz w:val="28"/>
              </w:rPr>
              <w:t xml:space="preserve"> as generally necessary to Salvation ?</w:t>
            </w:r>
          </w:p>
        </w:tc>
        <w:tc>
          <w:tcPr>
            <w:tcW w:w="0" w:type="auto"/>
          </w:tcPr>
          <w:p w14:paraId="1CC5068E" w14:textId="77777777" w:rsidR="00DB7464" w:rsidRPr="008146DB" w:rsidRDefault="00DB7464" w:rsidP="00DB60C3">
            <w:pPr>
              <w:pStyle w:val="ListParagraph"/>
              <w:ind w:left="0"/>
              <w:rPr>
                <w:rFonts w:ascii="Garamond" w:hAnsi="Garamond" w:cs="Times New Roman"/>
                <w:sz w:val="20"/>
                <w:szCs w:val="20"/>
              </w:rPr>
            </w:pPr>
          </w:p>
        </w:tc>
      </w:tr>
      <w:tr w:rsidR="00DB7464" w:rsidRPr="008146DB" w14:paraId="10A0B76B" w14:textId="77777777" w:rsidTr="008B6126">
        <w:tc>
          <w:tcPr>
            <w:tcW w:w="4253" w:type="dxa"/>
          </w:tcPr>
          <w:p w14:paraId="0A4CFF85" w14:textId="77777777" w:rsidR="00DB7464" w:rsidRPr="0009559F" w:rsidRDefault="00DB7464" w:rsidP="00DB60C3">
            <w:pPr>
              <w:pStyle w:val="Default"/>
              <w:widowControl/>
              <w:ind w:firstLine="227"/>
              <w:jc w:val="both"/>
              <w:rPr>
                <w:rFonts w:ascii="Garamond" w:hAnsi="Garamond"/>
                <w:sz w:val="28"/>
                <w:szCs w:val="28"/>
              </w:rPr>
            </w:pPr>
            <w:r w:rsidRPr="0009559F">
              <w:rPr>
                <w:rFonts w:ascii="Garamond" w:hAnsi="Garamond"/>
                <w:i/>
                <w:color w:val="auto"/>
                <w:sz w:val="28"/>
                <w:szCs w:val="28"/>
              </w:rPr>
              <w:lastRenderedPageBreak/>
              <w:t xml:space="preserve">A. </w:t>
            </w:r>
            <w:r w:rsidRPr="0009559F">
              <w:rPr>
                <w:rFonts w:ascii="Garamond" w:hAnsi="Garamond"/>
                <w:color w:val="auto"/>
                <w:sz w:val="28"/>
                <w:szCs w:val="28"/>
              </w:rPr>
              <w:t xml:space="preserve">Cha </w:t>
            </w:r>
            <w:proofErr w:type="spellStart"/>
            <w:r w:rsidRPr="0009559F">
              <w:rPr>
                <w:rFonts w:ascii="Garamond" w:hAnsi="Garamond"/>
                <w:color w:val="auto"/>
                <w:sz w:val="28"/>
                <w:szCs w:val="28"/>
              </w:rPr>
              <w:t>doardee</w:t>
            </w:r>
            <w:proofErr w:type="spellEnd"/>
            <w:r w:rsidRPr="0009559F">
              <w:rPr>
                <w:rFonts w:ascii="Garamond" w:hAnsi="Garamond"/>
                <w:color w:val="auto"/>
                <w:sz w:val="28"/>
                <w:szCs w:val="28"/>
              </w:rPr>
              <w:t xml:space="preserve"> e </w:t>
            </w:r>
            <w:proofErr w:type="spellStart"/>
            <w:r w:rsidRPr="0009559F">
              <w:rPr>
                <w:rFonts w:ascii="Garamond" w:hAnsi="Garamond"/>
                <w:color w:val="auto"/>
                <w:sz w:val="28"/>
                <w:szCs w:val="28"/>
              </w:rPr>
              <w:t>arragh</w:t>
            </w:r>
            <w:proofErr w:type="spellEnd"/>
            <w:r w:rsidRPr="0009559F">
              <w:rPr>
                <w:rFonts w:ascii="Garamond" w:hAnsi="Garamond"/>
                <w:color w:val="auto"/>
                <w:sz w:val="28"/>
                <w:szCs w:val="28"/>
              </w:rPr>
              <w:t xml:space="preserve">, as </w:t>
            </w:r>
            <w:proofErr w:type="spellStart"/>
            <w:r w:rsidRPr="0009559F">
              <w:rPr>
                <w:rFonts w:ascii="Garamond" w:hAnsi="Garamond"/>
                <w:color w:val="auto"/>
                <w:sz w:val="28"/>
                <w:szCs w:val="28"/>
              </w:rPr>
              <w:t>t’ad</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shoh</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dy</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liooar</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dy</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hayrn</w:t>
            </w:r>
            <w:proofErr w:type="spellEnd"/>
            <w:r w:rsidRPr="0009559F">
              <w:rPr>
                <w:rFonts w:ascii="Garamond" w:hAnsi="Garamond"/>
                <w:color w:val="auto"/>
                <w:sz w:val="28"/>
                <w:szCs w:val="28"/>
              </w:rPr>
              <w:t xml:space="preserve"> shin </w:t>
            </w:r>
            <w:proofErr w:type="spellStart"/>
            <w:r w:rsidRPr="0009559F">
              <w:rPr>
                <w:rFonts w:ascii="Garamond" w:hAnsi="Garamond"/>
                <w:color w:val="auto"/>
                <w:sz w:val="28"/>
                <w:szCs w:val="28"/>
              </w:rPr>
              <w:t>stiagh</w:t>
            </w:r>
            <w:proofErr w:type="spellEnd"/>
            <w:r w:rsidRPr="0009559F">
              <w:rPr>
                <w:rFonts w:ascii="Garamond" w:hAnsi="Garamond"/>
                <w:color w:val="auto"/>
                <w:sz w:val="28"/>
                <w:szCs w:val="28"/>
              </w:rPr>
              <w:t xml:space="preserve"> as </w:t>
            </w:r>
            <w:proofErr w:type="spellStart"/>
            <w:r w:rsidRPr="0009559F">
              <w:rPr>
                <w:rFonts w:ascii="Garamond" w:hAnsi="Garamond"/>
                <w:color w:val="auto"/>
                <w:sz w:val="28"/>
                <w:szCs w:val="28"/>
              </w:rPr>
              <w:t>dyn</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vreall</w:t>
            </w:r>
            <w:proofErr w:type="spellEnd"/>
            <w:r w:rsidRPr="0009559F">
              <w:rPr>
                <w:rFonts w:ascii="Garamond" w:hAnsi="Garamond"/>
                <w:color w:val="auto"/>
                <w:sz w:val="28"/>
                <w:szCs w:val="28"/>
              </w:rPr>
              <w:t xml:space="preserve"> shin </w:t>
            </w:r>
            <w:proofErr w:type="spellStart"/>
            <w:r w:rsidRPr="0009559F">
              <w:rPr>
                <w:rFonts w:ascii="Garamond" w:hAnsi="Garamond"/>
                <w:color w:val="auto"/>
                <w:sz w:val="28"/>
                <w:szCs w:val="28"/>
              </w:rPr>
              <w:t>ayns</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Conaant</w:t>
            </w:r>
            <w:proofErr w:type="spellEnd"/>
            <w:r w:rsidRPr="0009559F">
              <w:rPr>
                <w:rFonts w:ascii="Garamond" w:hAnsi="Garamond"/>
                <w:color w:val="auto"/>
                <w:sz w:val="28"/>
                <w:szCs w:val="28"/>
              </w:rPr>
              <w:t xml:space="preserve"> as </w:t>
            </w:r>
            <w:proofErr w:type="spellStart"/>
            <w:r w:rsidRPr="0009559F">
              <w:rPr>
                <w:rFonts w:ascii="Garamond" w:hAnsi="Garamond"/>
                <w:color w:val="auto"/>
                <w:sz w:val="28"/>
                <w:szCs w:val="28"/>
              </w:rPr>
              <w:t>foar</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rish</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Jee</w:t>
            </w:r>
            <w:proofErr w:type="spellEnd"/>
            <w:r w:rsidRPr="0009559F">
              <w:rPr>
                <w:rFonts w:ascii="Garamond" w:hAnsi="Garamond"/>
                <w:color w:val="auto"/>
                <w:sz w:val="28"/>
                <w:szCs w:val="28"/>
              </w:rPr>
              <w:t xml:space="preserve">. </w:t>
            </w:r>
          </w:p>
        </w:tc>
        <w:tc>
          <w:tcPr>
            <w:tcW w:w="3816" w:type="dxa"/>
          </w:tcPr>
          <w:p w14:paraId="46F341F2" w14:textId="77777777" w:rsidR="00DB7464" w:rsidRPr="008146DB" w:rsidRDefault="00DB7464"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A. </w:t>
            </w:r>
            <w:r w:rsidRPr="008146DB">
              <w:rPr>
                <w:rFonts w:ascii="Garamond" w:hAnsi="Garamond" w:cs="Times New Roman"/>
                <w:i/>
                <w:sz w:val="28"/>
              </w:rPr>
              <w:t>He ordained no more</w:t>
            </w:r>
            <w:r w:rsidRPr="008146DB">
              <w:rPr>
                <w:rFonts w:ascii="Garamond" w:hAnsi="Garamond" w:cs="Times New Roman"/>
                <w:sz w:val="28"/>
              </w:rPr>
              <w:t> ;</w:t>
            </w:r>
            <w:r w:rsidRPr="008146DB">
              <w:rPr>
                <w:rFonts w:ascii="Garamond" w:hAnsi="Garamond" w:cs="Times New Roman"/>
                <w:i/>
                <w:sz w:val="28"/>
              </w:rPr>
              <w:t xml:space="preserve"> and these are sufficient to bring us into, and to keep us in Covenant and Favour with God.</w:t>
            </w:r>
          </w:p>
        </w:tc>
        <w:tc>
          <w:tcPr>
            <w:tcW w:w="0" w:type="auto"/>
          </w:tcPr>
          <w:p w14:paraId="7D35B654" w14:textId="77777777" w:rsidR="00DB7464" w:rsidRPr="008146DB" w:rsidRDefault="00DB7464" w:rsidP="00DB60C3">
            <w:pPr>
              <w:pStyle w:val="ListParagraph"/>
              <w:ind w:left="0"/>
              <w:rPr>
                <w:rFonts w:ascii="Garamond" w:hAnsi="Garamond" w:cs="Times New Roman"/>
                <w:sz w:val="20"/>
                <w:szCs w:val="20"/>
              </w:rPr>
            </w:pPr>
          </w:p>
        </w:tc>
      </w:tr>
      <w:tr w:rsidR="00DB7464" w:rsidRPr="008146DB" w14:paraId="01288605" w14:textId="77777777" w:rsidTr="008B6126">
        <w:tc>
          <w:tcPr>
            <w:tcW w:w="4253" w:type="dxa"/>
          </w:tcPr>
          <w:p w14:paraId="00A943F0" w14:textId="77777777" w:rsidR="00DB7464" w:rsidRPr="0009559F" w:rsidRDefault="00DB7464" w:rsidP="00DB60C3">
            <w:pPr>
              <w:pStyle w:val="Default"/>
              <w:widowControl/>
              <w:ind w:firstLine="227"/>
              <w:jc w:val="both"/>
              <w:rPr>
                <w:rFonts w:ascii="Garamond" w:hAnsi="Garamond"/>
                <w:sz w:val="28"/>
                <w:szCs w:val="28"/>
              </w:rPr>
            </w:pPr>
            <w:r w:rsidRPr="0009559F">
              <w:rPr>
                <w:rFonts w:ascii="Garamond" w:hAnsi="Garamond"/>
                <w:color w:val="auto"/>
                <w:sz w:val="28"/>
                <w:szCs w:val="28"/>
              </w:rPr>
              <w:t xml:space="preserve">Son </w:t>
            </w:r>
            <w:proofErr w:type="spellStart"/>
            <w:r w:rsidRPr="0009559F">
              <w:rPr>
                <w:rFonts w:ascii="Garamond" w:hAnsi="Garamond"/>
                <w:color w:val="auto"/>
                <w:sz w:val="28"/>
                <w:szCs w:val="28"/>
              </w:rPr>
              <w:t>liorish</w:t>
            </w:r>
            <w:proofErr w:type="spellEnd"/>
            <w:r w:rsidRPr="0009559F">
              <w:rPr>
                <w:rFonts w:ascii="Garamond" w:hAnsi="Garamond"/>
                <w:color w:val="auto"/>
                <w:sz w:val="28"/>
                <w:szCs w:val="28"/>
              </w:rPr>
              <w:t xml:space="preserve"> </w:t>
            </w:r>
            <w:proofErr w:type="spellStart"/>
            <w:r w:rsidRPr="0009559F">
              <w:rPr>
                <w:rFonts w:ascii="Garamond" w:hAnsi="Garamond"/>
                <w:i/>
                <w:color w:val="auto"/>
                <w:sz w:val="28"/>
                <w:szCs w:val="28"/>
              </w:rPr>
              <w:t>Bashtey</w:t>
            </w:r>
            <w:proofErr w:type="spellEnd"/>
            <w:r w:rsidRPr="0009559F">
              <w:rPr>
                <w:rFonts w:ascii="Garamond" w:hAnsi="Garamond"/>
                <w:color w:val="auto"/>
                <w:sz w:val="28"/>
                <w:szCs w:val="28"/>
              </w:rPr>
              <w:t xml:space="preserve"> ta shin </w:t>
            </w:r>
            <w:proofErr w:type="spellStart"/>
            <w:r w:rsidRPr="0009559F">
              <w:rPr>
                <w:rFonts w:ascii="Garamond" w:hAnsi="Garamond"/>
                <w:color w:val="auto"/>
                <w:sz w:val="28"/>
                <w:szCs w:val="28"/>
              </w:rPr>
              <w:t>goit</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stiagh</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ayns</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Aglish</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Chreest</w:t>
            </w:r>
            <w:proofErr w:type="spellEnd"/>
            <w:r w:rsidRPr="0009559F">
              <w:rPr>
                <w:rFonts w:ascii="Garamond" w:hAnsi="Garamond"/>
                <w:color w:val="auto"/>
                <w:sz w:val="28"/>
                <w:szCs w:val="28"/>
              </w:rPr>
              <w:t xml:space="preserve">, as </w:t>
            </w:r>
            <w:proofErr w:type="spellStart"/>
            <w:r w:rsidRPr="0009559F">
              <w:rPr>
                <w:rFonts w:ascii="Garamond" w:hAnsi="Garamond"/>
                <w:color w:val="auto"/>
                <w:sz w:val="28"/>
                <w:szCs w:val="28"/>
              </w:rPr>
              <w:t>shickerys</w:t>
            </w:r>
            <w:proofErr w:type="spellEnd"/>
            <w:r w:rsidRPr="0009559F">
              <w:rPr>
                <w:rFonts w:ascii="Garamond" w:hAnsi="Garamond"/>
                <w:color w:val="auto"/>
                <w:sz w:val="28"/>
                <w:szCs w:val="28"/>
              </w:rPr>
              <w:t xml:space="preserve"> er </w:t>
            </w:r>
            <w:proofErr w:type="spellStart"/>
            <w:r w:rsidRPr="0009559F">
              <w:rPr>
                <w:rFonts w:ascii="Garamond" w:hAnsi="Garamond"/>
                <w:color w:val="auto"/>
                <w:sz w:val="28"/>
                <w:szCs w:val="28"/>
              </w:rPr>
              <w:t>ny</w:t>
            </w:r>
            <w:proofErr w:type="spellEnd"/>
            <w:r w:rsidRPr="0009559F">
              <w:rPr>
                <w:rFonts w:ascii="Garamond" w:hAnsi="Garamond"/>
                <w:color w:val="auto"/>
                <w:sz w:val="28"/>
                <w:szCs w:val="28"/>
              </w:rPr>
              <w:t xml:space="preserve"> chur </w:t>
            </w:r>
            <w:proofErr w:type="spellStart"/>
            <w:r w:rsidRPr="0009559F">
              <w:rPr>
                <w:rFonts w:ascii="Garamond" w:hAnsi="Garamond"/>
                <w:color w:val="auto"/>
                <w:sz w:val="28"/>
                <w:szCs w:val="28"/>
              </w:rPr>
              <w:t>dooin</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jeh</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ooilley</w:t>
            </w:r>
            <w:proofErr w:type="spellEnd"/>
            <w:r w:rsidRPr="0009559F">
              <w:rPr>
                <w:rFonts w:ascii="Garamond" w:hAnsi="Garamond"/>
                <w:color w:val="auto"/>
                <w:sz w:val="28"/>
                <w:szCs w:val="28"/>
              </w:rPr>
              <w:t xml:space="preserve"> </w:t>
            </w:r>
            <w:proofErr w:type="spellStart"/>
            <w:r w:rsidRPr="0009559F">
              <w:rPr>
                <w:rFonts w:ascii="Garamond" w:hAnsi="Garamond"/>
                <w:color w:val="auto"/>
                <w:sz w:val="28"/>
                <w:szCs w:val="28"/>
              </w:rPr>
              <w:t>Bannaghtyn</w:t>
            </w:r>
            <w:proofErr w:type="spellEnd"/>
            <w:r w:rsidRPr="0009559F">
              <w:rPr>
                <w:rFonts w:ascii="Garamond" w:hAnsi="Garamond"/>
                <w:color w:val="auto"/>
                <w:sz w:val="28"/>
                <w:szCs w:val="28"/>
              </w:rPr>
              <w:t xml:space="preserve"> y </w:t>
            </w:r>
            <w:proofErr w:type="spellStart"/>
            <w:r w:rsidRPr="0009559F">
              <w:rPr>
                <w:rFonts w:ascii="Garamond" w:hAnsi="Garamond"/>
                <w:color w:val="auto"/>
                <w:sz w:val="28"/>
                <w:szCs w:val="28"/>
              </w:rPr>
              <w:t>Sushtal</w:t>
            </w:r>
            <w:proofErr w:type="spellEnd"/>
            <w:r w:rsidRPr="0009559F">
              <w:rPr>
                <w:rFonts w:ascii="Garamond" w:hAnsi="Garamond"/>
                <w:color w:val="auto"/>
                <w:sz w:val="28"/>
                <w:szCs w:val="28"/>
              </w:rPr>
              <w:t xml:space="preserve">. </w:t>
            </w:r>
          </w:p>
        </w:tc>
        <w:tc>
          <w:tcPr>
            <w:tcW w:w="3816" w:type="dxa"/>
          </w:tcPr>
          <w:p w14:paraId="78A00D46" w14:textId="77777777" w:rsidR="00DB7464" w:rsidRPr="008146DB" w:rsidRDefault="00DB7464" w:rsidP="00DB60C3">
            <w:pPr>
              <w:pStyle w:val="ListParagraph"/>
              <w:ind w:left="0" w:firstLine="227"/>
              <w:jc w:val="both"/>
              <w:rPr>
                <w:rFonts w:ascii="Garamond" w:hAnsi="Garamond" w:cs="Times New Roman"/>
                <w:i/>
                <w:sz w:val="28"/>
              </w:rPr>
            </w:pPr>
            <w:r w:rsidRPr="008146DB">
              <w:rPr>
                <w:rFonts w:ascii="Garamond" w:hAnsi="Garamond" w:cs="Times New Roman"/>
                <w:i/>
                <w:sz w:val="28"/>
              </w:rPr>
              <w:t xml:space="preserve">For </w:t>
            </w:r>
            <w:r w:rsidRPr="008146DB">
              <w:rPr>
                <w:rFonts w:ascii="Garamond" w:hAnsi="Garamond" w:cs="Times New Roman"/>
                <w:sz w:val="28"/>
              </w:rPr>
              <w:t>by Baptism</w:t>
            </w:r>
            <w:r w:rsidRPr="008146DB">
              <w:rPr>
                <w:rFonts w:ascii="Garamond" w:hAnsi="Garamond" w:cs="Times New Roman"/>
                <w:i/>
                <w:sz w:val="28"/>
              </w:rPr>
              <w:t xml:space="preserve"> we are admitted into the Church of Christ, and have all the Blessings of the Gospel made over to us.</w:t>
            </w:r>
          </w:p>
        </w:tc>
        <w:tc>
          <w:tcPr>
            <w:tcW w:w="0" w:type="auto"/>
          </w:tcPr>
          <w:p w14:paraId="2F2A3463" w14:textId="77777777" w:rsidR="00DB7464" w:rsidRPr="00DB7464" w:rsidRDefault="00DB7464" w:rsidP="00DB60C3">
            <w:pPr>
              <w:pStyle w:val="ListParagraph"/>
              <w:ind w:left="0"/>
              <w:rPr>
                <w:rFonts w:ascii="Garamond" w:hAnsi="Garamond" w:cs="Times New Roman"/>
                <w:sz w:val="20"/>
                <w:szCs w:val="20"/>
              </w:rPr>
            </w:pPr>
            <w:r>
              <w:rPr>
                <w:rFonts w:ascii="Garamond" w:hAnsi="Garamond" w:cs="Times New Roman"/>
                <w:sz w:val="20"/>
                <w:szCs w:val="20"/>
              </w:rPr>
              <w:t>1 Cor. 12. 13.</w:t>
            </w:r>
          </w:p>
        </w:tc>
      </w:tr>
      <w:tr w:rsidR="00DB7464" w:rsidRPr="008146DB" w14:paraId="54CB4C18" w14:textId="77777777" w:rsidTr="008B6126">
        <w:tc>
          <w:tcPr>
            <w:tcW w:w="4253" w:type="dxa"/>
          </w:tcPr>
          <w:p w14:paraId="0AAA2F4F" w14:textId="77777777" w:rsidR="00DB7464" w:rsidRPr="0009559F" w:rsidRDefault="00DB7464" w:rsidP="00DB60C3">
            <w:pPr>
              <w:pStyle w:val="CM3"/>
              <w:widowControl/>
              <w:spacing w:line="240" w:lineRule="auto"/>
              <w:ind w:firstLine="227"/>
              <w:jc w:val="both"/>
              <w:rPr>
                <w:rFonts w:ascii="Garamond" w:hAnsi="Garamond"/>
                <w:sz w:val="28"/>
                <w:szCs w:val="28"/>
              </w:rPr>
            </w:pPr>
            <w:r w:rsidRPr="0009559F">
              <w:rPr>
                <w:rFonts w:ascii="Garamond" w:hAnsi="Garamond"/>
                <w:sz w:val="28"/>
                <w:szCs w:val="28"/>
              </w:rPr>
              <w:t xml:space="preserve">As </w:t>
            </w:r>
            <w:proofErr w:type="spellStart"/>
            <w:r w:rsidRPr="0009559F">
              <w:rPr>
                <w:rFonts w:ascii="Garamond" w:hAnsi="Garamond"/>
                <w:i/>
                <w:sz w:val="28"/>
                <w:szCs w:val="28"/>
              </w:rPr>
              <w:t>Shibber</w:t>
            </w:r>
            <w:proofErr w:type="spellEnd"/>
            <w:r w:rsidRPr="0009559F">
              <w:rPr>
                <w:rFonts w:ascii="Garamond" w:hAnsi="Garamond"/>
                <w:i/>
                <w:sz w:val="28"/>
                <w:szCs w:val="28"/>
              </w:rPr>
              <w:t xml:space="preserve"> y </w:t>
            </w:r>
            <w:proofErr w:type="spellStart"/>
            <w:r w:rsidRPr="0009559F">
              <w:rPr>
                <w:rFonts w:ascii="Garamond" w:hAnsi="Garamond"/>
                <w:i/>
                <w:sz w:val="28"/>
                <w:szCs w:val="28"/>
              </w:rPr>
              <w:t>Chiarn</w:t>
            </w:r>
            <w:proofErr w:type="spellEnd"/>
            <w:r w:rsidRPr="0009559F">
              <w:rPr>
                <w:rFonts w:ascii="Garamond" w:hAnsi="Garamond"/>
                <w:sz w:val="28"/>
                <w:szCs w:val="28"/>
              </w:rPr>
              <w:t xml:space="preserve"> </w:t>
            </w:r>
            <w:proofErr w:type="spellStart"/>
            <w:r w:rsidRPr="0009559F">
              <w:rPr>
                <w:rFonts w:ascii="Garamond" w:hAnsi="Garamond"/>
                <w:sz w:val="28"/>
                <w:szCs w:val="28"/>
              </w:rPr>
              <w:t>dy</w:t>
            </w:r>
            <w:proofErr w:type="spellEnd"/>
            <w:r w:rsidRPr="0009559F">
              <w:rPr>
                <w:rFonts w:ascii="Garamond" w:hAnsi="Garamond"/>
                <w:sz w:val="28"/>
                <w:szCs w:val="28"/>
              </w:rPr>
              <w:t xml:space="preserve"> </w:t>
            </w:r>
            <w:proofErr w:type="spellStart"/>
            <w:r w:rsidRPr="0009559F">
              <w:rPr>
                <w:rFonts w:ascii="Garamond" w:hAnsi="Garamond"/>
                <w:sz w:val="28"/>
                <w:szCs w:val="28"/>
              </w:rPr>
              <w:t>bragh</w:t>
            </w:r>
            <w:proofErr w:type="spellEnd"/>
            <w:r w:rsidRPr="0009559F">
              <w:rPr>
                <w:rFonts w:ascii="Garamond" w:hAnsi="Garamond"/>
                <w:sz w:val="28"/>
                <w:szCs w:val="28"/>
              </w:rPr>
              <w:t xml:space="preserve"> y </w:t>
            </w:r>
            <w:proofErr w:type="spellStart"/>
            <w:r w:rsidRPr="0009559F">
              <w:rPr>
                <w:rFonts w:ascii="Garamond" w:hAnsi="Garamond"/>
                <w:sz w:val="28"/>
                <w:szCs w:val="28"/>
              </w:rPr>
              <w:t>saase</w:t>
            </w:r>
            <w:proofErr w:type="spellEnd"/>
            <w:r w:rsidRPr="0009559F">
              <w:rPr>
                <w:rFonts w:ascii="Garamond" w:hAnsi="Garamond"/>
                <w:sz w:val="28"/>
                <w:szCs w:val="28"/>
              </w:rPr>
              <w:t xml:space="preserve"> </w:t>
            </w:r>
            <w:proofErr w:type="spellStart"/>
            <w:r w:rsidRPr="0009559F">
              <w:rPr>
                <w:rFonts w:ascii="Garamond" w:hAnsi="Garamond"/>
                <w:sz w:val="28"/>
                <w:szCs w:val="28"/>
              </w:rPr>
              <w:t>dyn</w:t>
            </w:r>
            <w:proofErr w:type="spellEnd"/>
            <w:r w:rsidRPr="0009559F">
              <w:rPr>
                <w:rFonts w:ascii="Garamond" w:hAnsi="Garamond"/>
                <w:sz w:val="28"/>
                <w:szCs w:val="28"/>
              </w:rPr>
              <w:t xml:space="preserve"> </w:t>
            </w:r>
            <w:proofErr w:type="spellStart"/>
            <w:r w:rsidRPr="0009559F">
              <w:rPr>
                <w:rFonts w:ascii="Garamond" w:hAnsi="Garamond"/>
                <w:sz w:val="28"/>
                <w:szCs w:val="28"/>
              </w:rPr>
              <w:t>goardail</w:t>
            </w:r>
            <w:proofErr w:type="spellEnd"/>
            <w:r w:rsidRPr="0009559F">
              <w:rPr>
                <w:rFonts w:ascii="Garamond" w:hAnsi="Garamond"/>
                <w:sz w:val="28"/>
                <w:szCs w:val="28"/>
              </w:rPr>
              <w:t xml:space="preserve"> shin </w:t>
            </w:r>
            <w:proofErr w:type="spellStart"/>
            <w:r w:rsidRPr="0009559F">
              <w:rPr>
                <w:rFonts w:ascii="Garamond" w:hAnsi="Garamond"/>
                <w:sz w:val="28"/>
                <w:szCs w:val="28"/>
              </w:rPr>
              <w:t>rish</w:t>
            </w:r>
            <w:proofErr w:type="spellEnd"/>
            <w:r w:rsidRPr="0009559F">
              <w:rPr>
                <w:rFonts w:ascii="Garamond" w:hAnsi="Garamond"/>
                <w:sz w:val="28"/>
                <w:szCs w:val="28"/>
              </w:rPr>
              <w:t xml:space="preserve"> </w:t>
            </w:r>
            <w:proofErr w:type="spellStart"/>
            <w:r w:rsidRPr="0009559F">
              <w:rPr>
                <w:rFonts w:ascii="Garamond" w:hAnsi="Garamond"/>
                <w:sz w:val="28"/>
                <w:szCs w:val="28"/>
              </w:rPr>
              <w:t>Jee</w:t>
            </w:r>
            <w:proofErr w:type="spellEnd"/>
            <w:r w:rsidRPr="0009559F">
              <w:rPr>
                <w:rFonts w:ascii="Garamond" w:hAnsi="Garamond"/>
                <w:sz w:val="28"/>
                <w:szCs w:val="28"/>
              </w:rPr>
              <w:t xml:space="preserve">, </w:t>
            </w:r>
            <w:proofErr w:type="spellStart"/>
            <w:r w:rsidRPr="0009559F">
              <w:rPr>
                <w:rFonts w:ascii="Garamond" w:hAnsi="Garamond"/>
                <w:sz w:val="28"/>
                <w:szCs w:val="28"/>
              </w:rPr>
              <w:t>tra</w:t>
            </w:r>
            <w:proofErr w:type="spellEnd"/>
            <w:r w:rsidRPr="0009559F">
              <w:rPr>
                <w:rFonts w:ascii="Garamond" w:hAnsi="Garamond"/>
                <w:sz w:val="28"/>
                <w:szCs w:val="28"/>
              </w:rPr>
              <w:t xml:space="preserve"> ta shin </w:t>
            </w:r>
            <w:proofErr w:type="spellStart"/>
            <w:r w:rsidRPr="0009559F">
              <w:rPr>
                <w:rFonts w:ascii="Garamond" w:hAnsi="Garamond"/>
                <w:sz w:val="28"/>
                <w:szCs w:val="28"/>
              </w:rPr>
              <w:t>trooid</w:t>
            </w:r>
            <w:proofErr w:type="spellEnd"/>
            <w:r w:rsidRPr="0009559F">
              <w:rPr>
                <w:rFonts w:ascii="Garamond" w:hAnsi="Garamond"/>
                <w:sz w:val="28"/>
                <w:szCs w:val="28"/>
              </w:rPr>
              <w:t xml:space="preserve"> </w:t>
            </w:r>
            <w:proofErr w:type="spellStart"/>
            <w:r w:rsidRPr="0009559F">
              <w:rPr>
                <w:rFonts w:ascii="Garamond" w:hAnsi="Garamond"/>
                <w:sz w:val="28"/>
                <w:szCs w:val="28"/>
              </w:rPr>
              <w:t>annoonid</w:t>
            </w:r>
            <w:proofErr w:type="spellEnd"/>
            <w:r w:rsidRPr="0009559F">
              <w:rPr>
                <w:rFonts w:ascii="Garamond" w:hAnsi="Garamond"/>
                <w:sz w:val="28"/>
                <w:szCs w:val="28"/>
              </w:rPr>
              <w:t xml:space="preserve"> </w:t>
            </w:r>
            <w:proofErr w:type="spellStart"/>
            <w:r w:rsidRPr="0009559F">
              <w:rPr>
                <w:rFonts w:ascii="Garamond" w:hAnsi="Garamond"/>
                <w:sz w:val="28"/>
                <w:szCs w:val="28"/>
              </w:rPr>
              <w:t>ny</w:t>
            </w:r>
            <w:proofErr w:type="spellEnd"/>
            <w:r w:rsidRPr="0009559F">
              <w:rPr>
                <w:rFonts w:ascii="Garamond" w:hAnsi="Garamond"/>
                <w:sz w:val="28"/>
                <w:szCs w:val="28"/>
              </w:rPr>
              <w:t xml:space="preserve"> </w:t>
            </w:r>
            <w:proofErr w:type="spellStart"/>
            <w:r w:rsidRPr="0009559F">
              <w:rPr>
                <w:rFonts w:ascii="Garamond" w:hAnsi="Garamond"/>
                <w:sz w:val="28"/>
                <w:szCs w:val="28"/>
              </w:rPr>
              <w:t>miolagh</w:t>
            </w:r>
            <w:proofErr w:type="spellEnd"/>
            <w:r w:rsidRPr="0009559F">
              <w:rPr>
                <w:rFonts w:ascii="Garamond" w:hAnsi="Garamond"/>
                <w:sz w:val="28"/>
                <w:szCs w:val="28"/>
              </w:rPr>
              <w:t xml:space="preserve"> er </w:t>
            </w:r>
            <w:proofErr w:type="spellStart"/>
            <w:r w:rsidRPr="0009559F">
              <w:rPr>
                <w:rFonts w:ascii="Garamond" w:hAnsi="Garamond"/>
                <w:sz w:val="28"/>
                <w:szCs w:val="28"/>
              </w:rPr>
              <w:t>jyndaa</w:t>
            </w:r>
            <w:proofErr w:type="spellEnd"/>
            <w:r w:rsidRPr="0009559F">
              <w:rPr>
                <w:rFonts w:ascii="Garamond" w:hAnsi="Garamond"/>
                <w:sz w:val="28"/>
                <w:szCs w:val="28"/>
              </w:rPr>
              <w:t xml:space="preserve"> </w:t>
            </w:r>
            <w:proofErr w:type="spellStart"/>
            <w:r w:rsidRPr="0009559F">
              <w:rPr>
                <w:rFonts w:ascii="Garamond" w:hAnsi="Garamond"/>
                <w:sz w:val="28"/>
                <w:szCs w:val="28"/>
              </w:rPr>
              <w:t>veih</w:t>
            </w:r>
            <w:proofErr w:type="spellEnd"/>
            <w:r w:rsidRPr="0009559F">
              <w:rPr>
                <w:rFonts w:ascii="Garamond" w:hAnsi="Garamond"/>
                <w:sz w:val="28"/>
                <w:szCs w:val="28"/>
              </w:rPr>
              <w:t xml:space="preserve">. </w:t>
            </w:r>
          </w:p>
        </w:tc>
        <w:tc>
          <w:tcPr>
            <w:tcW w:w="3816" w:type="dxa"/>
          </w:tcPr>
          <w:p w14:paraId="3DE593BC" w14:textId="77777777" w:rsidR="00DB7464" w:rsidRPr="008146DB" w:rsidRDefault="00DB7464" w:rsidP="00DB60C3">
            <w:pPr>
              <w:pStyle w:val="ListParagraph"/>
              <w:ind w:left="0" w:firstLine="227"/>
              <w:jc w:val="both"/>
              <w:rPr>
                <w:rFonts w:ascii="Garamond" w:hAnsi="Garamond" w:cs="Times New Roman"/>
                <w:i/>
                <w:sz w:val="28"/>
              </w:rPr>
            </w:pPr>
            <w:r w:rsidRPr="008146DB">
              <w:rPr>
                <w:rFonts w:ascii="Garamond" w:hAnsi="Garamond" w:cs="Times New Roman"/>
                <w:i/>
                <w:sz w:val="28"/>
              </w:rPr>
              <w:t xml:space="preserve">And the </w:t>
            </w:r>
            <w:r w:rsidRPr="008146DB">
              <w:rPr>
                <w:rFonts w:ascii="Garamond" w:hAnsi="Garamond" w:cs="Times New Roman"/>
                <w:sz w:val="28"/>
              </w:rPr>
              <w:t>Lord’s Supper</w:t>
            </w:r>
            <w:r w:rsidRPr="008146DB">
              <w:rPr>
                <w:rFonts w:ascii="Garamond" w:hAnsi="Garamond" w:cs="Times New Roman"/>
                <w:i/>
                <w:sz w:val="28"/>
              </w:rPr>
              <w:t xml:space="preserve"> is the </w:t>
            </w:r>
            <w:r w:rsidRPr="008146DB">
              <w:rPr>
                <w:rFonts w:ascii="Garamond" w:hAnsi="Garamond" w:cs="Times New Roman"/>
                <w:sz w:val="28"/>
              </w:rPr>
              <w:t>standing</w:t>
            </w:r>
            <w:r w:rsidRPr="008146DB">
              <w:rPr>
                <w:rFonts w:ascii="Garamond" w:hAnsi="Garamond" w:cs="Times New Roman"/>
                <w:i/>
                <w:sz w:val="28"/>
              </w:rPr>
              <w:t xml:space="preserve"> </w:t>
            </w:r>
            <w:r w:rsidRPr="008146DB">
              <w:rPr>
                <w:rFonts w:ascii="Garamond" w:hAnsi="Garamond" w:cs="Times New Roman"/>
                <w:sz w:val="28"/>
              </w:rPr>
              <w:t>means</w:t>
            </w:r>
            <w:r w:rsidRPr="008146DB">
              <w:rPr>
                <w:rFonts w:ascii="Garamond" w:hAnsi="Garamond" w:cs="Times New Roman"/>
                <w:i/>
                <w:sz w:val="28"/>
              </w:rPr>
              <w:t xml:space="preserve"> of Reconciling us to </w:t>
            </w:r>
            <w:r w:rsidRPr="008146DB">
              <w:rPr>
                <w:rFonts w:ascii="Garamond" w:hAnsi="Garamond" w:cs="Times New Roman"/>
                <w:sz w:val="28"/>
              </w:rPr>
              <w:t>G</w:t>
            </w:r>
            <w:r w:rsidRPr="008146DB">
              <w:rPr>
                <w:rFonts w:ascii="Garamond" w:hAnsi="Garamond" w:cs="Times New Roman"/>
                <w:i/>
                <w:sz w:val="28"/>
              </w:rPr>
              <w:t>od, when through Weakness or Temptations we have departed from Him.</w:t>
            </w:r>
          </w:p>
        </w:tc>
        <w:tc>
          <w:tcPr>
            <w:tcW w:w="0" w:type="auto"/>
          </w:tcPr>
          <w:p w14:paraId="2B6174D1" w14:textId="77777777" w:rsidR="00DB7464" w:rsidRPr="008146DB" w:rsidRDefault="00DB7464" w:rsidP="00DB60C3">
            <w:pPr>
              <w:pStyle w:val="ListParagraph"/>
              <w:ind w:left="0"/>
              <w:rPr>
                <w:rFonts w:ascii="Garamond" w:hAnsi="Garamond" w:cs="Times New Roman"/>
                <w:i/>
                <w:sz w:val="20"/>
                <w:szCs w:val="20"/>
              </w:rPr>
            </w:pPr>
          </w:p>
        </w:tc>
      </w:tr>
      <w:tr w:rsidR="00DB7464" w:rsidRPr="008146DB" w14:paraId="1D1F10A3" w14:textId="77777777" w:rsidTr="008B6126">
        <w:tc>
          <w:tcPr>
            <w:tcW w:w="4253" w:type="dxa"/>
          </w:tcPr>
          <w:p w14:paraId="16330A37" w14:textId="77777777" w:rsidR="00DB7464" w:rsidRPr="0009559F" w:rsidRDefault="00DB7464" w:rsidP="00DB60C3">
            <w:pPr>
              <w:pStyle w:val="CM3"/>
              <w:widowControl/>
              <w:spacing w:line="240" w:lineRule="auto"/>
              <w:ind w:firstLine="227"/>
              <w:jc w:val="both"/>
              <w:rPr>
                <w:rFonts w:ascii="Garamond" w:hAnsi="Garamond"/>
                <w:sz w:val="28"/>
                <w:szCs w:val="28"/>
              </w:rPr>
            </w:pPr>
            <w:r w:rsidRPr="0009559F">
              <w:rPr>
                <w:rFonts w:ascii="Garamond" w:hAnsi="Garamond"/>
                <w:i/>
                <w:sz w:val="28"/>
                <w:szCs w:val="28"/>
              </w:rPr>
              <w:t>Q.</w:t>
            </w:r>
            <w:r w:rsidRPr="0009559F">
              <w:rPr>
                <w:rFonts w:ascii="Garamond" w:hAnsi="Garamond"/>
                <w:sz w:val="28"/>
                <w:szCs w:val="28"/>
              </w:rPr>
              <w:t xml:space="preserve"> </w:t>
            </w:r>
            <w:proofErr w:type="spellStart"/>
            <w:r w:rsidRPr="00DB7464">
              <w:rPr>
                <w:rFonts w:ascii="Old English Text MT" w:hAnsi="Old English Text MT"/>
                <w:sz w:val="28"/>
                <w:szCs w:val="28"/>
              </w:rPr>
              <w:t>Cre</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ta’n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Courey</w:t>
            </w:r>
            <w:proofErr w:type="spellEnd"/>
            <w:r w:rsidRPr="00DB7464">
              <w:rPr>
                <w:rFonts w:ascii="Old English Text MT" w:hAnsi="Old English Text MT"/>
                <w:sz w:val="28"/>
                <w:szCs w:val="28"/>
              </w:rPr>
              <w:t xml:space="preserve"> er </w:t>
            </w:r>
            <w:proofErr w:type="spellStart"/>
            <w:r w:rsidRPr="00DB7464">
              <w:rPr>
                <w:rFonts w:ascii="Old English Text MT" w:hAnsi="Old English Text MT"/>
                <w:sz w:val="28"/>
                <w:szCs w:val="28"/>
              </w:rPr>
              <w:t>cheu</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mooie</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ayns</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Bashtey</w:t>
            </w:r>
            <w:proofErr w:type="spellEnd"/>
            <w:r w:rsidRPr="00DB7464">
              <w:rPr>
                <w:rFonts w:ascii="Old English Text MT" w:hAnsi="Old English Text MT"/>
                <w:i/>
                <w:sz w:val="28"/>
                <w:szCs w:val="28"/>
              </w:rPr>
              <w:t> </w:t>
            </w:r>
            <w:r w:rsidRPr="00DB7464">
              <w:rPr>
                <w:rFonts w:ascii="Old English Text MT" w:hAnsi="Old English Text MT"/>
                <w:sz w:val="28"/>
                <w:szCs w:val="28"/>
              </w:rPr>
              <w:t>?</w:t>
            </w:r>
            <w:r w:rsidRPr="0009559F">
              <w:rPr>
                <w:rFonts w:ascii="Garamond" w:hAnsi="Garamond"/>
                <w:sz w:val="28"/>
                <w:szCs w:val="28"/>
              </w:rPr>
              <w:t xml:space="preserve"> </w:t>
            </w:r>
          </w:p>
        </w:tc>
        <w:tc>
          <w:tcPr>
            <w:tcW w:w="3816" w:type="dxa"/>
          </w:tcPr>
          <w:p w14:paraId="3F1B9D1F" w14:textId="77777777" w:rsidR="00DB7464" w:rsidRPr="008146DB" w:rsidRDefault="00DB7464"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Q. </w:t>
            </w:r>
            <w:r w:rsidRPr="008146DB">
              <w:rPr>
                <w:rFonts w:ascii="Old English Text MT" w:hAnsi="Old English Text MT" w:cs="Times New Roman"/>
                <w:sz w:val="28"/>
              </w:rPr>
              <w:t xml:space="preserve">What is the Outward visible Sign or Form in </w:t>
            </w:r>
            <w:r w:rsidRPr="00DB7464">
              <w:rPr>
                <w:rFonts w:ascii="Old English Text MT" w:hAnsi="Old English Text MT" w:cs="Times New Roman"/>
                <w:sz w:val="28"/>
              </w:rPr>
              <w:t>Baptism ?</w:t>
            </w:r>
          </w:p>
        </w:tc>
        <w:tc>
          <w:tcPr>
            <w:tcW w:w="0" w:type="auto"/>
          </w:tcPr>
          <w:p w14:paraId="2167907F" w14:textId="77777777" w:rsidR="00DB7464" w:rsidRPr="008146DB" w:rsidRDefault="00DB7464" w:rsidP="00DB60C3">
            <w:pPr>
              <w:pStyle w:val="ListParagraph"/>
              <w:ind w:left="0"/>
              <w:rPr>
                <w:rFonts w:ascii="Garamond" w:hAnsi="Garamond" w:cs="Times New Roman"/>
                <w:sz w:val="20"/>
                <w:szCs w:val="20"/>
              </w:rPr>
            </w:pPr>
          </w:p>
        </w:tc>
      </w:tr>
      <w:tr w:rsidR="00DB7464" w:rsidRPr="008146DB" w14:paraId="1A915299" w14:textId="77777777" w:rsidTr="008B6126">
        <w:tc>
          <w:tcPr>
            <w:tcW w:w="4253" w:type="dxa"/>
          </w:tcPr>
          <w:p w14:paraId="4BCDEF0B" w14:textId="77777777" w:rsidR="00DB7464" w:rsidRPr="0009559F" w:rsidRDefault="00DB7464" w:rsidP="00DB60C3">
            <w:pPr>
              <w:pStyle w:val="CM3"/>
              <w:widowControl/>
              <w:spacing w:line="240" w:lineRule="auto"/>
              <w:ind w:firstLine="227"/>
              <w:jc w:val="both"/>
              <w:rPr>
                <w:rFonts w:ascii="Garamond" w:hAnsi="Garamond"/>
                <w:sz w:val="28"/>
                <w:szCs w:val="28"/>
              </w:rPr>
            </w:pPr>
            <w:r w:rsidRPr="0009559F">
              <w:rPr>
                <w:rFonts w:ascii="Garamond" w:hAnsi="Garamond"/>
                <w:i/>
                <w:sz w:val="28"/>
                <w:szCs w:val="28"/>
              </w:rPr>
              <w:t xml:space="preserve">A. </w:t>
            </w:r>
            <w:proofErr w:type="spellStart"/>
            <w:r w:rsidRPr="00DB7464">
              <w:rPr>
                <w:rFonts w:ascii="Old English Text MT" w:hAnsi="Old English Text MT"/>
                <w:sz w:val="28"/>
                <w:szCs w:val="28"/>
              </w:rPr>
              <w:t>Ushtey</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ayn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ta’n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Persoon</w:t>
            </w:r>
            <w:proofErr w:type="spellEnd"/>
            <w:r w:rsidRPr="00DB7464">
              <w:rPr>
                <w:rFonts w:ascii="Old English Text MT" w:hAnsi="Old English Text MT"/>
                <w:sz w:val="28"/>
                <w:szCs w:val="28"/>
              </w:rPr>
              <w:t xml:space="preserve"> er </w:t>
            </w:r>
            <w:proofErr w:type="spellStart"/>
            <w:r w:rsidRPr="00DB7464">
              <w:rPr>
                <w:rFonts w:ascii="Old English Text MT" w:hAnsi="Old English Text MT"/>
                <w:sz w:val="28"/>
                <w:szCs w:val="28"/>
              </w:rPr>
              <w:t>ny</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Vashtey</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ayns</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ennym</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yn</w:t>
            </w:r>
            <w:proofErr w:type="spellEnd"/>
            <w:r w:rsidRPr="00DB7464">
              <w:rPr>
                <w:rFonts w:ascii="Old English Text MT" w:hAnsi="Old English Text MT"/>
                <w:sz w:val="28"/>
                <w:szCs w:val="28"/>
              </w:rPr>
              <w:t xml:space="preserve"> Ayr, y Mack, as y </w:t>
            </w:r>
            <w:proofErr w:type="spellStart"/>
            <w:r w:rsidRPr="00DB7464">
              <w:rPr>
                <w:rFonts w:ascii="Old English Text MT" w:hAnsi="Old English Text MT"/>
                <w:sz w:val="28"/>
                <w:szCs w:val="28"/>
              </w:rPr>
              <w:t>Spyrryd</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Noo</w:t>
            </w:r>
            <w:proofErr w:type="spellEnd"/>
            <w:r w:rsidRPr="00DB7464">
              <w:rPr>
                <w:rFonts w:ascii="Old English Text MT" w:hAnsi="Old English Text MT"/>
                <w:sz w:val="28"/>
                <w:szCs w:val="28"/>
              </w:rPr>
              <w:t>.</w:t>
            </w:r>
            <w:r w:rsidRPr="0009559F">
              <w:rPr>
                <w:rFonts w:ascii="Garamond" w:hAnsi="Garamond"/>
                <w:sz w:val="28"/>
                <w:szCs w:val="28"/>
              </w:rPr>
              <w:t xml:space="preserve"> </w:t>
            </w:r>
          </w:p>
        </w:tc>
        <w:tc>
          <w:tcPr>
            <w:tcW w:w="3816" w:type="dxa"/>
          </w:tcPr>
          <w:p w14:paraId="36584AD2" w14:textId="77777777" w:rsidR="00DB7464" w:rsidRPr="008146DB" w:rsidRDefault="00DB7464"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A. </w:t>
            </w:r>
            <w:r w:rsidRPr="008146DB">
              <w:rPr>
                <w:rFonts w:ascii="Old English Text MT" w:hAnsi="Old English Text MT" w:cs="Times New Roman"/>
                <w:sz w:val="28"/>
              </w:rPr>
              <w:t>Water, wherein the Person is Baptised, in the Name of the Father, of the Son, and of the Holy Ghost.</w:t>
            </w:r>
          </w:p>
        </w:tc>
        <w:tc>
          <w:tcPr>
            <w:tcW w:w="0" w:type="auto"/>
          </w:tcPr>
          <w:p w14:paraId="743B1B40" w14:textId="77777777" w:rsidR="00DB7464" w:rsidRPr="008146DB" w:rsidRDefault="00DB7464" w:rsidP="00DB60C3">
            <w:pPr>
              <w:pStyle w:val="ListParagraph"/>
              <w:ind w:left="0"/>
              <w:rPr>
                <w:rFonts w:ascii="Garamond" w:hAnsi="Garamond" w:cs="Times New Roman"/>
                <w:sz w:val="20"/>
                <w:szCs w:val="20"/>
              </w:rPr>
            </w:pPr>
          </w:p>
        </w:tc>
      </w:tr>
      <w:tr w:rsidR="00DB7464" w:rsidRPr="008146DB" w14:paraId="63DB4F05" w14:textId="77777777" w:rsidTr="008B6126">
        <w:tc>
          <w:tcPr>
            <w:tcW w:w="4253" w:type="dxa"/>
          </w:tcPr>
          <w:p w14:paraId="541A843C" w14:textId="77777777" w:rsidR="00DB7464" w:rsidRPr="0009559F" w:rsidRDefault="00DB7464" w:rsidP="00DB60C3">
            <w:pPr>
              <w:pStyle w:val="CM3"/>
              <w:widowControl/>
              <w:spacing w:line="240" w:lineRule="auto"/>
              <w:ind w:firstLine="227"/>
              <w:jc w:val="both"/>
              <w:rPr>
                <w:rFonts w:ascii="Garamond" w:hAnsi="Garamond"/>
                <w:sz w:val="28"/>
                <w:szCs w:val="28"/>
              </w:rPr>
            </w:pPr>
            <w:r w:rsidRPr="0009559F">
              <w:rPr>
                <w:rFonts w:ascii="Garamond" w:hAnsi="Garamond"/>
                <w:i/>
                <w:sz w:val="28"/>
                <w:szCs w:val="28"/>
              </w:rPr>
              <w:t>Q.</w:t>
            </w:r>
            <w:r w:rsidRPr="0009559F">
              <w:rPr>
                <w:rFonts w:ascii="Garamond" w:hAnsi="Garamond"/>
                <w:sz w:val="28"/>
                <w:szCs w:val="28"/>
              </w:rPr>
              <w:t xml:space="preserve"> </w:t>
            </w:r>
            <w:proofErr w:type="spellStart"/>
            <w:r w:rsidRPr="00DB7464">
              <w:rPr>
                <w:rFonts w:ascii="Old English Text MT" w:hAnsi="Old English Text MT"/>
                <w:sz w:val="28"/>
                <w:szCs w:val="28"/>
              </w:rPr>
              <w:t>Cre</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ta’n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Grayse</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spyrrydoil</w:t>
            </w:r>
            <w:proofErr w:type="spellEnd"/>
            <w:r w:rsidRPr="00DB7464">
              <w:rPr>
                <w:rFonts w:ascii="Old English Text MT" w:hAnsi="Old English Text MT"/>
                <w:sz w:val="28"/>
                <w:szCs w:val="28"/>
              </w:rPr>
              <w:t xml:space="preserve"> er </w:t>
            </w:r>
            <w:proofErr w:type="spellStart"/>
            <w:r w:rsidRPr="00DB7464">
              <w:rPr>
                <w:rFonts w:ascii="Old English Text MT" w:hAnsi="Old English Text MT"/>
                <w:sz w:val="28"/>
                <w:szCs w:val="28"/>
              </w:rPr>
              <w:t>cheu</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stieh</w:t>
            </w:r>
            <w:proofErr w:type="spellEnd"/>
            <w:r w:rsidRPr="00DB7464">
              <w:rPr>
                <w:rFonts w:ascii="Old English Text MT" w:hAnsi="Old English Text MT"/>
                <w:i/>
                <w:sz w:val="28"/>
                <w:szCs w:val="28"/>
              </w:rPr>
              <w:t> </w:t>
            </w:r>
            <w:r w:rsidRPr="00DB7464">
              <w:rPr>
                <w:rFonts w:ascii="Old English Text MT" w:hAnsi="Old English Text MT"/>
                <w:sz w:val="28"/>
                <w:szCs w:val="28"/>
              </w:rPr>
              <w:t>?</w:t>
            </w:r>
            <w:r w:rsidRPr="0009559F">
              <w:rPr>
                <w:rFonts w:ascii="Garamond" w:hAnsi="Garamond"/>
                <w:sz w:val="28"/>
                <w:szCs w:val="28"/>
              </w:rPr>
              <w:t xml:space="preserve"> </w:t>
            </w:r>
          </w:p>
        </w:tc>
        <w:tc>
          <w:tcPr>
            <w:tcW w:w="3816" w:type="dxa"/>
          </w:tcPr>
          <w:p w14:paraId="184FC4AC" w14:textId="77777777" w:rsidR="00DB7464" w:rsidRPr="008146DB" w:rsidRDefault="00DB7464"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Q. </w:t>
            </w:r>
            <w:r w:rsidRPr="008146DB">
              <w:rPr>
                <w:rFonts w:ascii="Old English Text MT" w:hAnsi="Old English Text MT" w:cs="Times New Roman"/>
                <w:sz w:val="28"/>
              </w:rPr>
              <w:t>What is the Inward and Spiritual Grace</w:t>
            </w:r>
            <w:r w:rsidRPr="008146DB">
              <w:rPr>
                <w:rFonts w:ascii="Old English Text MT" w:hAnsi="Old English Text MT" w:cs="Times New Roman"/>
                <w:i/>
                <w:sz w:val="28"/>
              </w:rPr>
              <w:t> </w:t>
            </w:r>
            <w:r w:rsidRPr="00DB7464">
              <w:rPr>
                <w:rFonts w:ascii="Old English Text MT" w:hAnsi="Old English Text MT" w:cs="Times New Roman"/>
                <w:sz w:val="28"/>
              </w:rPr>
              <w:t>?</w:t>
            </w:r>
          </w:p>
        </w:tc>
        <w:tc>
          <w:tcPr>
            <w:tcW w:w="0" w:type="auto"/>
          </w:tcPr>
          <w:p w14:paraId="4738A9EA" w14:textId="77777777" w:rsidR="00DB7464" w:rsidRPr="008146DB" w:rsidRDefault="00DB7464" w:rsidP="00DB60C3">
            <w:pPr>
              <w:pStyle w:val="ListParagraph"/>
              <w:ind w:left="0"/>
              <w:rPr>
                <w:rFonts w:ascii="Garamond" w:hAnsi="Garamond" w:cs="Times New Roman"/>
                <w:sz w:val="20"/>
                <w:szCs w:val="20"/>
              </w:rPr>
            </w:pPr>
          </w:p>
        </w:tc>
      </w:tr>
      <w:tr w:rsidR="00DB7464" w:rsidRPr="008146DB" w14:paraId="5A3D4C8A" w14:textId="77777777" w:rsidTr="008B6126">
        <w:tc>
          <w:tcPr>
            <w:tcW w:w="4253" w:type="dxa"/>
          </w:tcPr>
          <w:p w14:paraId="6F736AED" w14:textId="77777777" w:rsidR="00DB7464" w:rsidRPr="0009559F" w:rsidRDefault="00DB7464" w:rsidP="00DB60C3">
            <w:pPr>
              <w:pStyle w:val="CM3"/>
              <w:widowControl/>
              <w:spacing w:line="240" w:lineRule="auto"/>
              <w:ind w:firstLine="227"/>
              <w:jc w:val="both"/>
              <w:rPr>
                <w:rFonts w:ascii="Garamond" w:hAnsi="Garamond"/>
                <w:sz w:val="28"/>
                <w:szCs w:val="28"/>
              </w:rPr>
            </w:pPr>
            <w:r w:rsidRPr="0009559F">
              <w:rPr>
                <w:rFonts w:ascii="Garamond" w:hAnsi="Garamond"/>
                <w:i/>
                <w:sz w:val="28"/>
                <w:szCs w:val="28"/>
              </w:rPr>
              <w:t xml:space="preserve">A. </w:t>
            </w:r>
            <w:proofErr w:type="spellStart"/>
            <w:r w:rsidRPr="00DB7464">
              <w:rPr>
                <w:rFonts w:ascii="Old English Text MT" w:hAnsi="Old English Text MT"/>
                <w:sz w:val="28"/>
                <w:szCs w:val="28"/>
              </w:rPr>
              <w:t>Baase</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gys</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peccah</w:t>
            </w:r>
            <w:proofErr w:type="spellEnd"/>
            <w:r w:rsidRPr="00DB7464">
              <w:rPr>
                <w:rFonts w:ascii="Old English Text MT" w:hAnsi="Old English Text MT"/>
                <w:sz w:val="28"/>
                <w:szCs w:val="28"/>
              </w:rPr>
              <w:t xml:space="preserve"> as Bea noa </w:t>
            </w:r>
            <w:proofErr w:type="spellStart"/>
            <w:r w:rsidRPr="00DB7464">
              <w:rPr>
                <w:rFonts w:ascii="Old English Text MT" w:hAnsi="Old English Text MT"/>
                <w:sz w:val="28"/>
                <w:szCs w:val="28"/>
              </w:rPr>
              <w:t>ayns</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craueeaght</w:t>
            </w:r>
            <w:proofErr w:type="spellEnd"/>
            <w:r w:rsidRPr="00DB7464">
              <w:rPr>
                <w:rFonts w:ascii="Old English Text MT" w:hAnsi="Old English Text MT"/>
                <w:sz w:val="28"/>
                <w:szCs w:val="28"/>
              </w:rPr>
              <w:t xml:space="preserve">, son </w:t>
            </w:r>
            <w:proofErr w:type="spellStart"/>
            <w:r w:rsidRPr="00DB7464">
              <w:rPr>
                <w:rFonts w:ascii="Old English Text MT" w:hAnsi="Old English Text MT"/>
                <w:sz w:val="28"/>
                <w:szCs w:val="28"/>
              </w:rPr>
              <w:t>ga</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va</w:t>
            </w:r>
            <w:proofErr w:type="spellEnd"/>
            <w:r w:rsidRPr="00DB7464">
              <w:rPr>
                <w:rFonts w:ascii="Old English Text MT" w:hAnsi="Old English Text MT"/>
                <w:sz w:val="28"/>
                <w:szCs w:val="28"/>
              </w:rPr>
              <w:t xml:space="preserve"> shin </w:t>
            </w:r>
            <w:proofErr w:type="spellStart"/>
            <w:r w:rsidRPr="00DB7464">
              <w:rPr>
                <w:rFonts w:ascii="Old English Text MT" w:hAnsi="Old English Text MT"/>
                <w:sz w:val="28"/>
                <w:szCs w:val="28"/>
              </w:rPr>
              <w:t>liorish</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dooghys</w:t>
            </w:r>
            <w:proofErr w:type="spellEnd"/>
            <w:r w:rsidRPr="00DB7464">
              <w:rPr>
                <w:rFonts w:ascii="Old English Text MT" w:hAnsi="Old English Text MT"/>
                <w:sz w:val="28"/>
                <w:szCs w:val="28"/>
              </w:rPr>
              <w:t xml:space="preserve"> er </w:t>
            </w:r>
            <w:proofErr w:type="spellStart"/>
            <w:r w:rsidRPr="00DB7464">
              <w:rPr>
                <w:rFonts w:ascii="Old English Text MT" w:hAnsi="Old English Text MT"/>
                <w:sz w:val="28"/>
                <w:szCs w:val="28"/>
              </w:rPr>
              <w:t>nyn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mreh</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ayns</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peccah</w:t>
            </w:r>
            <w:proofErr w:type="spellEnd"/>
            <w:r w:rsidRPr="00DB7464">
              <w:rPr>
                <w:rFonts w:ascii="Old English Text MT" w:hAnsi="Old English Text MT"/>
                <w:sz w:val="28"/>
                <w:szCs w:val="28"/>
              </w:rPr>
              <w:t xml:space="preserve"> as </w:t>
            </w:r>
            <w:proofErr w:type="spellStart"/>
            <w:r w:rsidRPr="00DB7464">
              <w:rPr>
                <w:rFonts w:ascii="Old English Text MT" w:hAnsi="Old English Text MT"/>
                <w:sz w:val="28"/>
                <w:szCs w:val="28"/>
              </w:rPr>
              <w:t>nyn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Gloan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dy</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chorree</w:t>
            </w:r>
            <w:proofErr w:type="spellEnd"/>
            <w:r w:rsidRPr="00DB7464">
              <w:rPr>
                <w:rFonts w:ascii="Old English Text MT" w:hAnsi="Old English Text MT"/>
                <w:sz w:val="28"/>
                <w:szCs w:val="28"/>
              </w:rPr>
              <w:t xml:space="preserve"> ta shin </w:t>
            </w:r>
            <w:proofErr w:type="spellStart"/>
            <w:r w:rsidRPr="00DB7464">
              <w:rPr>
                <w:rFonts w:ascii="Old English Text MT" w:hAnsi="Old English Text MT"/>
                <w:sz w:val="28"/>
                <w:szCs w:val="28"/>
              </w:rPr>
              <w:t>liorish</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shoh</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jeant</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nyn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Gloan</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dy</w:t>
            </w:r>
            <w:proofErr w:type="spellEnd"/>
            <w:r w:rsidRPr="00DB7464">
              <w:rPr>
                <w:rFonts w:ascii="Old English Text MT" w:hAnsi="Old English Text MT"/>
                <w:sz w:val="28"/>
                <w:szCs w:val="28"/>
              </w:rPr>
              <w:t xml:space="preserve"> </w:t>
            </w:r>
            <w:proofErr w:type="spellStart"/>
            <w:r w:rsidRPr="00DB7464">
              <w:rPr>
                <w:rFonts w:ascii="Old English Text MT" w:hAnsi="Old English Text MT"/>
                <w:sz w:val="28"/>
                <w:szCs w:val="28"/>
              </w:rPr>
              <w:t>Ghrayse</w:t>
            </w:r>
            <w:proofErr w:type="spellEnd"/>
            <w:r w:rsidRPr="00DB7464">
              <w:rPr>
                <w:rFonts w:ascii="Old English Text MT" w:hAnsi="Old English Text MT"/>
                <w:sz w:val="28"/>
                <w:szCs w:val="28"/>
              </w:rPr>
              <w:t>.</w:t>
            </w:r>
            <w:r w:rsidRPr="0009559F">
              <w:rPr>
                <w:rFonts w:ascii="Garamond" w:hAnsi="Garamond"/>
                <w:sz w:val="28"/>
                <w:szCs w:val="28"/>
              </w:rPr>
              <w:t xml:space="preserve"> </w:t>
            </w:r>
          </w:p>
        </w:tc>
        <w:tc>
          <w:tcPr>
            <w:tcW w:w="3816" w:type="dxa"/>
          </w:tcPr>
          <w:p w14:paraId="39D9E675" w14:textId="77777777" w:rsidR="00DB7464" w:rsidRPr="008146DB" w:rsidRDefault="00DB7464"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A. </w:t>
            </w:r>
            <w:r w:rsidRPr="008146DB">
              <w:rPr>
                <w:rFonts w:ascii="Old English Text MT" w:hAnsi="Old English Text MT" w:cs="Times New Roman"/>
                <w:sz w:val="28"/>
              </w:rPr>
              <w:t>A Death unto Sin, and a New Birth unto Right</w:t>
            </w:r>
            <w:r w:rsidR="00CA61D8">
              <w:rPr>
                <w:rFonts w:ascii="Old English Text MT" w:hAnsi="Old English Text MT" w:cs="Times New Roman"/>
                <w:sz w:val="28"/>
              </w:rPr>
              <w:softHyphen/>
            </w:r>
            <w:r w:rsidRPr="008146DB">
              <w:rPr>
                <w:rFonts w:ascii="Old English Text MT" w:hAnsi="Old English Text MT" w:cs="Times New Roman"/>
                <w:sz w:val="28"/>
              </w:rPr>
              <w:t>eousness : for being by Nature born in Sin, and the Children of Wrath, we are thereby made the Children of Grace.</w:t>
            </w:r>
          </w:p>
        </w:tc>
        <w:tc>
          <w:tcPr>
            <w:tcW w:w="0" w:type="auto"/>
          </w:tcPr>
          <w:p w14:paraId="776AE0C1" w14:textId="77777777" w:rsidR="00DB7464" w:rsidRPr="008146DB" w:rsidRDefault="00DB7464" w:rsidP="00DB60C3">
            <w:pPr>
              <w:pStyle w:val="ListParagraph"/>
              <w:ind w:left="0"/>
              <w:rPr>
                <w:rFonts w:ascii="Garamond" w:hAnsi="Garamond" w:cs="Times New Roman"/>
                <w:sz w:val="20"/>
                <w:szCs w:val="20"/>
              </w:rPr>
            </w:pPr>
          </w:p>
        </w:tc>
      </w:tr>
      <w:tr w:rsidR="00CA61D8" w:rsidRPr="008146DB" w14:paraId="5B351A14" w14:textId="77777777" w:rsidTr="008B6126">
        <w:tc>
          <w:tcPr>
            <w:tcW w:w="4253" w:type="dxa"/>
          </w:tcPr>
          <w:p w14:paraId="7CAE30DB" w14:textId="77777777" w:rsidR="00CA61D8" w:rsidRPr="0052387B" w:rsidRDefault="00CA61D8" w:rsidP="00DB60C3">
            <w:pPr>
              <w:pStyle w:val="CM3"/>
              <w:widowControl/>
              <w:spacing w:line="240" w:lineRule="auto"/>
              <w:ind w:firstLine="227"/>
              <w:jc w:val="both"/>
              <w:rPr>
                <w:rFonts w:ascii="Garamond" w:hAnsi="Garamond"/>
                <w:sz w:val="28"/>
                <w:szCs w:val="28"/>
              </w:rPr>
            </w:pPr>
            <w:r w:rsidRPr="0052387B">
              <w:rPr>
                <w:rFonts w:ascii="Garamond" w:hAnsi="Garamond"/>
                <w:sz w:val="28"/>
                <w:szCs w:val="28"/>
              </w:rPr>
              <w:t xml:space="preserve">[125] </w:t>
            </w:r>
            <w:r w:rsidRPr="0052387B">
              <w:rPr>
                <w:rFonts w:ascii="Garamond" w:hAnsi="Garamond"/>
                <w:i/>
                <w:sz w:val="28"/>
                <w:szCs w:val="28"/>
              </w:rPr>
              <w:t>Q.</w:t>
            </w:r>
            <w:r w:rsidRPr="0052387B">
              <w:rPr>
                <w:rFonts w:ascii="Garamond" w:hAnsi="Garamond"/>
                <w:sz w:val="28"/>
                <w:szCs w:val="28"/>
              </w:rPr>
              <w:t xml:space="preserve"> </w:t>
            </w:r>
            <w:proofErr w:type="spellStart"/>
            <w:r w:rsidRPr="00CA61D8">
              <w:rPr>
                <w:rFonts w:ascii="Old English Text MT" w:hAnsi="Old English Text MT"/>
                <w:sz w:val="28"/>
                <w:szCs w:val="28"/>
              </w:rPr>
              <w:t>Cre</w:t>
            </w:r>
            <w:proofErr w:type="spellEnd"/>
            <w:r w:rsidRPr="00CA61D8">
              <w:rPr>
                <w:rFonts w:ascii="Old English Text MT" w:hAnsi="Old English Text MT"/>
                <w:sz w:val="28"/>
                <w:szCs w:val="28"/>
              </w:rPr>
              <w:t xml:space="preserve"> ta er </w:t>
            </w:r>
            <w:proofErr w:type="spellStart"/>
            <w:r w:rsidRPr="00CA61D8">
              <w:rPr>
                <w:rFonts w:ascii="Old English Text MT" w:hAnsi="Old English Text MT"/>
                <w:sz w:val="28"/>
                <w:szCs w:val="28"/>
              </w:rPr>
              <w:t>ny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hirrey</w:t>
            </w:r>
            <w:proofErr w:type="spellEnd"/>
            <w:r w:rsidRPr="00CA61D8">
              <w:rPr>
                <w:rFonts w:ascii="Old English Text MT" w:hAnsi="Old English Text MT"/>
                <w:sz w:val="28"/>
                <w:szCs w:val="28"/>
              </w:rPr>
              <w:t xml:space="preserve"> er </w:t>
            </w:r>
            <w:proofErr w:type="spellStart"/>
            <w:r w:rsidRPr="00CA61D8">
              <w:rPr>
                <w:rFonts w:ascii="Old English Text MT" w:hAnsi="Old English Text MT"/>
                <w:sz w:val="28"/>
                <w:szCs w:val="28"/>
              </w:rPr>
              <w:t>Persoonyn</w:t>
            </w:r>
            <w:proofErr w:type="spellEnd"/>
            <w:r w:rsidRPr="00CA61D8">
              <w:rPr>
                <w:rFonts w:ascii="Old English Text MT" w:hAnsi="Old English Text MT"/>
                <w:sz w:val="28"/>
                <w:szCs w:val="28"/>
              </w:rPr>
              <w:t xml:space="preserve"> ta </w:t>
            </w:r>
            <w:proofErr w:type="spellStart"/>
            <w:r w:rsidRPr="00CA61D8">
              <w:rPr>
                <w:rFonts w:ascii="Old English Text MT" w:hAnsi="Old English Text MT"/>
                <w:sz w:val="28"/>
                <w:szCs w:val="28"/>
              </w:rPr>
              <w:t>dy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ve</w:t>
            </w:r>
            <w:proofErr w:type="spellEnd"/>
            <w:r w:rsidRPr="00CA61D8">
              <w:rPr>
                <w:rFonts w:ascii="Old English Text MT" w:hAnsi="Old English Text MT"/>
                <w:sz w:val="28"/>
                <w:szCs w:val="28"/>
              </w:rPr>
              <w:t xml:space="preserve"> er </w:t>
            </w:r>
            <w:proofErr w:type="spellStart"/>
            <w:r w:rsidRPr="00CA61D8">
              <w:rPr>
                <w:rFonts w:ascii="Old English Text MT" w:hAnsi="Old English Text MT"/>
                <w:sz w:val="28"/>
                <w:szCs w:val="28"/>
              </w:rPr>
              <w:t>ny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Mashtey</w:t>
            </w:r>
            <w:proofErr w:type="spellEnd"/>
            <w:r w:rsidRPr="00CA61D8">
              <w:rPr>
                <w:rFonts w:ascii="Old English Text MT" w:hAnsi="Old English Text MT"/>
                <w:i/>
                <w:sz w:val="28"/>
                <w:szCs w:val="28"/>
              </w:rPr>
              <w:t> </w:t>
            </w:r>
            <w:r w:rsidRPr="00CA61D8">
              <w:rPr>
                <w:rFonts w:ascii="Old English Text MT" w:hAnsi="Old English Text MT"/>
                <w:sz w:val="28"/>
                <w:szCs w:val="28"/>
              </w:rPr>
              <w:t>?</w:t>
            </w:r>
            <w:r w:rsidRPr="0052387B">
              <w:rPr>
                <w:rFonts w:ascii="Garamond" w:hAnsi="Garamond"/>
                <w:sz w:val="28"/>
                <w:szCs w:val="28"/>
              </w:rPr>
              <w:t xml:space="preserve"> </w:t>
            </w:r>
          </w:p>
        </w:tc>
        <w:tc>
          <w:tcPr>
            <w:tcW w:w="3816" w:type="dxa"/>
          </w:tcPr>
          <w:p w14:paraId="419542E3" w14:textId="77777777" w:rsidR="00CA61D8" w:rsidRPr="008146DB" w:rsidRDefault="00CA61D8"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Q. </w:t>
            </w:r>
            <w:r w:rsidRPr="008146DB">
              <w:rPr>
                <w:rFonts w:ascii="Old English Text MT" w:hAnsi="Old English Text MT" w:cs="Times New Roman"/>
                <w:sz w:val="28"/>
              </w:rPr>
              <w:t>What is required of Persons to be Baptised</w:t>
            </w:r>
            <w:r w:rsidRPr="008146DB">
              <w:rPr>
                <w:rFonts w:ascii="Old English Text MT" w:hAnsi="Old English Text MT" w:cs="Times New Roman"/>
                <w:i/>
                <w:sz w:val="28"/>
              </w:rPr>
              <w:t> </w:t>
            </w:r>
            <w:r w:rsidRPr="00CA61D8">
              <w:rPr>
                <w:rFonts w:ascii="Old English Text MT" w:hAnsi="Old English Text MT" w:cs="Times New Roman"/>
                <w:sz w:val="28"/>
              </w:rPr>
              <w:t>?</w:t>
            </w:r>
          </w:p>
        </w:tc>
        <w:tc>
          <w:tcPr>
            <w:tcW w:w="0" w:type="auto"/>
          </w:tcPr>
          <w:p w14:paraId="1633C5B9"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2E27AC6B" w14:textId="77777777" w:rsidTr="008B6126">
        <w:tc>
          <w:tcPr>
            <w:tcW w:w="4253" w:type="dxa"/>
          </w:tcPr>
          <w:p w14:paraId="1F36633C" w14:textId="77777777" w:rsidR="00CA61D8" w:rsidRPr="0052387B" w:rsidRDefault="00CA61D8" w:rsidP="00DB60C3">
            <w:pPr>
              <w:pStyle w:val="CM3"/>
              <w:widowControl/>
              <w:spacing w:line="240" w:lineRule="auto"/>
              <w:ind w:firstLine="227"/>
              <w:jc w:val="both"/>
              <w:rPr>
                <w:rFonts w:ascii="Garamond" w:hAnsi="Garamond"/>
                <w:sz w:val="28"/>
                <w:szCs w:val="28"/>
              </w:rPr>
            </w:pPr>
            <w:r w:rsidRPr="0052387B">
              <w:rPr>
                <w:rFonts w:ascii="Garamond" w:hAnsi="Garamond"/>
                <w:i/>
                <w:sz w:val="28"/>
                <w:szCs w:val="28"/>
              </w:rPr>
              <w:t xml:space="preserve">A. </w:t>
            </w:r>
            <w:proofErr w:type="spellStart"/>
            <w:r w:rsidRPr="00CA61D8">
              <w:rPr>
                <w:rFonts w:ascii="Old English Text MT" w:hAnsi="Old English Text MT"/>
                <w:sz w:val="28"/>
                <w:szCs w:val="28"/>
              </w:rPr>
              <w:t>Arrys</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liorish</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ta’d</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tregeil</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peccah</w:t>
            </w:r>
            <w:proofErr w:type="spellEnd"/>
            <w:r w:rsidRPr="00CA61D8">
              <w:rPr>
                <w:rFonts w:ascii="Old English Text MT" w:hAnsi="Old English Text MT"/>
                <w:sz w:val="28"/>
                <w:szCs w:val="28"/>
              </w:rPr>
              <w:t xml:space="preserve">, as </w:t>
            </w:r>
            <w:proofErr w:type="spellStart"/>
            <w:r w:rsidRPr="00CA61D8">
              <w:rPr>
                <w:rFonts w:ascii="Old English Text MT" w:hAnsi="Old English Text MT"/>
                <w:sz w:val="28"/>
                <w:szCs w:val="28"/>
              </w:rPr>
              <w:t>Credjue</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liorish</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ta’d</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credjal</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Gialdynyn</w:t>
            </w:r>
            <w:proofErr w:type="spellEnd"/>
            <w:r w:rsidRPr="00CA61D8">
              <w:rPr>
                <w:rFonts w:ascii="Old English Text MT" w:hAnsi="Old English Text MT"/>
                <w:sz w:val="28"/>
                <w:szCs w:val="28"/>
              </w:rPr>
              <w:t xml:space="preserve"> Yee </w:t>
            </w:r>
            <w:proofErr w:type="spellStart"/>
            <w:r w:rsidRPr="00CA61D8">
              <w:rPr>
                <w:rFonts w:ascii="Old English Text MT" w:hAnsi="Old English Text MT"/>
                <w:sz w:val="28"/>
                <w:szCs w:val="28"/>
              </w:rPr>
              <w:t>jeant</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daue</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ayns</w:t>
            </w:r>
            <w:proofErr w:type="spellEnd"/>
            <w:r w:rsidRPr="00CA61D8">
              <w:rPr>
                <w:rFonts w:ascii="Old English Text MT" w:hAnsi="Old English Text MT"/>
                <w:sz w:val="28"/>
                <w:szCs w:val="28"/>
              </w:rPr>
              <w:t xml:space="preserve"> y Sacrament </w:t>
            </w:r>
            <w:proofErr w:type="spellStart"/>
            <w:r w:rsidRPr="00CA61D8">
              <w:rPr>
                <w:rFonts w:ascii="Old English Text MT" w:hAnsi="Old English Text MT"/>
                <w:sz w:val="28"/>
                <w:szCs w:val="28"/>
              </w:rPr>
              <w:t>shen</w:t>
            </w:r>
            <w:proofErr w:type="spellEnd"/>
            <w:r w:rsidRPr="00CA61D8">
              <w:rPr>
                <w:rFonts w:ascii="Old English Text MT" w:hAnsi="Old English Text MT"/>
                <w:sz w:val="28"/>
                <w:szCs w:val="28"/>
              </w:rPr>
              <w:t>.</w:t>
            </w:r>
            <w:r w:rsidRPr="0052387B">
              <w:rPr>
                <w:rFonts w:ascii="Garamond" w:hAnsi="Garamond"/>
                <w:sz w:val="28"/>
                <w:szCs w:val="28"/>
              </w:rPr>
              <w:t xml:space="preserve"> </w:t>
            </w:r>
          </w:p>
        </w:tc>
        <w:tc>
          <w:tcPr>
            <w:tcW w:w="3816" w:type="dxa"/>
          </w:tcPr>
          <w:p w14:paraId="0489B2D7" w14:textId="77777777" w:rsidR="00CA61D8" w:rsidRPr="008146DB" w:rsidRDefault="00CA61D8"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A. </w:t>
            </w:r>
            <w:r w:rsidRPr="008146DB">
              <w:rPr>
                <w:rFonts w:ascii="Old English Text MT" w:hAnsi="Old English Text MT" w:cs="Times New Roman"/>
                <w:sz w:val="28"/>
              </w:rPr>
              <w:t xml:space="preserve">Repentance, whereby they forsake Sin ; And Faith, whereby they </w:t>
            </w:r>
            <w:proofErr w:type="spellStart"/>
            <w:r w:rsidRPr="008146DB">
              <w:rPr>
                <w:rFonts w:ascii="Old English Text MT" w:hAnsi="Old English Text MT" w:cs="Times New Roman"/>
                <w:sz w:val="28"/>
              </w:rPr>
              <w:t>stedfastly</w:t>
            </w:r>
            <w:proofErr w:type="spellEnd"/>
            <w:r w:rsidRPr="008146DB">
              <w:rPr>
                <w:rFonts w:ascii="Old English Text MT" w:hAnsi="Old English Text MT" w:cs="Times New Roman"/>
                <w:sz w:val="28"/>
              </w:rPr>
              <w:t xml:space="preserve"> believe the Promises of God, made to them in that Sacrament.</w:t>
            </w:r>
          </w:p>
        </w:tc>
        <w:tc>
          <w:tcPr>
            <w:tcW w:w="0" w:type="auto"/>
          </w:tcPr>
          <w:p w14:paraId="319EA4DE"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74C92CDB" w14:textId="77777777" w:rsidTr="008B6126">
        <w:tc>
          <w:tcPr>
            <w:tcW w:w="4253" w:type="dxa"/>
          </w:tcPr>
          <w:p w14:paraId="430E618F" w14:textId="77777777" w:rsidR="00CA61D8" w:rsidRPr="0052387B" w:rsidRDefault="00CA61D8" w:rsidP="00DB60C3">
            <w:pPr>
              <w:pStyle w:val="CM3"/>
              <w:widowControl/>
              <w:spacing w:line="240" w:lineRule="auto"/>
              <w:ind w:firstLine="227"/>
              <w:jc w:val="both"/>
              <w:rPr>
                <w:rFonts w:ascii="Garamond" w:hAnsi="Garamond"/>
                <w:sz w:val="28"/>
                <w:szCs w:val="28"/>
              </w:rPr>
            </w:pPr>
            <w:r w:rsidRPr="0052387B">
              <w:rPr>
                <w:rFonts w:ascii="Garamond" w:hAnsi="Garamond"/>
                <w:i/>
                <w:sz w:val="28"/>
                <w:szCs w:val="28"/>
              </w:rPr>
              <w:t>Q.</w:t>
            </w:r>
            <w:r w:rsidRPr="0052387B">
              <w:rPr>
                <w:rFonts w:ascii="Garamond" w:hAnsi="Garamond"/>
                <w:sz w:val="28"/>
                <w:szCs w:val="28"/>
              </w:rPr>
              <w:t xml:space="preserve"> </w:t>
            </w:r>
            <w:proofErr w:type="spellStart"/>
            <w:r w:rsidRPr="00CA61D8">
              <w:rPr>
                <w:rFonts w:ascii="Old English Text MT" w:hAnsi="Old English Text MT"/>
                <w:sz w:val="28"/>
                <w:szCs w:val="28"/>
              </w:rPr>
              <w:t>Cre’n</w:t>
            </w:r>
            <w:proofErr w:type="spellEnd"/>
            <w:r w:rsidRPr="00CA61D8">
              <w:rPr>
                <w:rFonts w:ascii="Old English Text MT" w:hAnsi="Old English Text MT"/>
                <w:sz w:val="28"/>
                <w:szCs w:val="28"/>
              </w:rPr>
              <w:t xml:space="preserve"> fa </w:t>
            </w:r>
            <w:proofErr w:type="spellStart"/>
            <w:r w:rsidRPr="00CA61D8">
              <w:rPr>
                <w:rFonts w:ascii="Old English Text MT" w:hAnsi="Old English Text MT"/>
                <w:sz w:val="28"/>
                <w:szCs w:val="28"/>
              </w:rPr>
              <w:t>eisht</w:t>
            </w:r>
            <w:proofErr w:type="spellEnd"/>
            <w:r w:rsidRPr="00CA61D8">
              <w:rPr>
                <w:rFonts w:ascii="Old English Text MT" w:hAnsi="Old English Text MT"/>
                <w:sz w:val="28"/>
                <w:szCs w:val="28"/>
              </w:rPr>
              <w:t xml:space="preserve"> ta </w:t>
            </w:r>
            <w:proofErr w:type="spellStart"/>
            <w:r w:rsidRPr="00CA61D8">
              <w:rPr>
                <w:rFonts w:ascii="Old English Text MT" w:hAnsi="Old English Text MT"/>
                <w:sz w:val="28"/>
                <w:szCs w:val="28"/>
              </w:rPr>
              <w:t>Ooikanyn</w:t>
            </w:r>
            <w:proofErr w:type="spellEnd"/>
            <w:r w:rsidRPr="00CA61D8">
              <w:rPr>
                <w:rFonts w:ascii="Old English Text MT" w:hAnsi="Old English Text MT"/>
                <w:sz w:val="28"/>
                <w:szCs w:val="28"/>
              </w:rPr>
              <w:t xml:space="preserve"> er </w:t>
            </w:r>
            <w:proofErr w:type="spellStart"/>
            <w:r w:rsidRPr="00CA61D8">
              <w:rPr>
                <w:rFonts w:ascii="Old English Text MT" w:hAnsi="Old English Text MT"/>
                <w:sz w:val="28"/>
                <w:szCs w:val="28"/>
              </w:rPr>
              <w:t>ny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Mashtey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fakin</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nagh</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vod</w:t>
            </w:r>
            <w:proofErr w:type="spellEnd"/>
            <w:r w:rsidRPr="00CA61D8">
              <w:rPr>
                <w:rFonts w:ascii="Old English Text MT" w:hAnsi="Old English Text MT"/>
                <w:sz w:val="28"/>
                <w:szCs w:val="28"/>
              </w:rPr>
              <w:t xml:space="preserve"> ad </w:t>
            </w:r>
            <w:proofErr w:type="spellStart"/>
            <w:r w:rsidRPr="00CA61D8">
              <w:rPr>
                <w:rFonts w:ascii="Old English Text MT" w:hAnsi="Old English Text MT"/>
                <w:sz w:val="28"/>
                <w:szCs w:val="28"/>
              </w:rPr>
              <w:t>kyndagh</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rish</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nyn</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Agid</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adsyn</w:t>
            </w:r>
            <w:proofErr w:type="spellEnd"/>
            <w:r w:rsidRPr="00CA61D8">
              <w:rPr>
                <w:rFonts w:ascii="Old English Text MT" w:hAnsi="Old English Text MT"/>
                <w:sz w:val="28"/>
                <w:szCs w:val="28"/>
              </w:rPr>
              <w:t xml:space="preserve"> y </w:t>
            </w:r>
            <w:proofErr w:type="spellStart"/>
            <w:r w:rsidRPr="00CA61D8">
              <w:rPr>
                <w:rFonts w:ascii="Old English Text MT" w:hAnsi="Old English Text MT"/>
                <w:sz w:val="28"/>
                <w:szCs w:val="28"/>
              </w:rPr>
              <w:t>chooilleeney</w:t>
            </w:r>
            <w:proofErr w:type="spellEnd"/>
            <w:r w:rsidRPr="00CA61D8">
              <w:rPr>
                <w:rFonts w:ascii="Old English Text MT" w:hAnsi="Old English Text MT"/>
                <w:i/>
                <w:sz w:val="28"/>
                <w:szCs w:val="28"/>
              </w:rPr>
              <w:t> </w:t>
            </w:r>
            <w:r w:rsidRPr="00CA61D8">
              <w:rPr>
                <w:rFonts w:ascii="Old English Text MT" w:hAnsi="Old English Text MT"/>
                <w:sz w:val="28"/>
                <w:szCs w:val="28"/>
              </w:rPr>
              <w:t>?</w:t>
            </w:r>
            <w:r w:rsidRPr="0052387B">
              <w:rPr>
                <w:rFonts w:ascii="Garamond" w:hAnsi="Garamond"/>
                <w:sz w:val="28"/>
                <w:szCs w:val="28"/>
              </w:rPr>
              <w:t xml:space="preserve"> </w:t>
            </w:r>
          </w:p>
        </w:tc>
        <w:tc>
          <w:tcPr>
            <w:tcW w:w="3816" w:type="dxa"/>
          </w:tcPr>
          <w:p w14:paraId="19C178E1" w14:textId="77777777" w:rsidR="00CA61D8" w:rsidRPr="008146DB" w:rsidRDefault="00CA61D8" w:rsidP="00DB60C3">
            <w:pPr>
              <w:pStyle w:val="ListParagraph"/>
              <w:ind w:left="0" w:firstLine="227"/>
              <w:jc w:val="both"/>
              <w:rPr>
                <w:rFonts w:ascii="Old English Text MT" w:hAnsi="Old English Text MT" w:cs="Times New Roman"/>
                <w:i/>
                <w:sz w:val="28"/>
              </w:rPr>
            </w:pPr>
            <w:r w:rsidRPr="008146DB">
              <w:rPr>
                <w:rFonts w:ascii="Garamond" w:hAnsi="Garamond" w:cs="Times New Roman"/>
                <w:sz w:val="28"/>
              </w:rPr>
              <w:t xml:space="preserve">Q. </w:t>
            </w:r>
            <w:r w:rsidRPr="008146DB">
              <w:rPr>
                <w:rFonts w:ascii="Old English Text MT" w:hAnsi="Old English Text MT" w:cs="Times New Roman"/>
                <w:sz w:val="28"/>
              </w:rPr>
              <w:t xml:space="preserve">Why then are Infants Baptised, when by reason of their tender Age, they cannot perform </w:t>
            </w:r>
            <w:r w:rsidRPr="00CA61D8">
              <w:rPr>
                <w:rFonts w:ascii="Old English Text MT" w:hAnsi="Old English Text MT" w:cs="Times New Roman"/>
                <w:sz w:val="28"/>
              </w:rPr>
              <w:t>them ?</w:t>
            </w:r>
          </w:p>
        </w:tc>
        <w:tc>
          <w:tcPr>
            <w:tcW w:w="0" w:type="auto"/>
          </w:tcPr>
          <w:p w14:paraId="2E46FF9E"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5CF2314D" w14:textId="77777777" w:rsidTr="008B6126">
        <w:tc>
          <w:tcPr>
            <w:tcW w:w="4253" w:type="dxa"/>
          </w:tcPr>
          <w:p w14:paraId="64CAD34E" w14:textId="77777777" w:rsidR="00CA61D8" w:rsidRPr="0052387B" w:rsidRDefault="00CA61D8" w:rsidP="00DB60C3">
            <w:pPr>
              <w:pStyle w:val="CM3"/>
              <w:widowControl/>
              <w:spacing w:line="240" w:lineRule="auto"/>
              <w:ind w:firstLine="227"/>
              <w:jc w:val="both"/>
              <w:rPr>
                <w:rFonts w:ascii="Garamond" w:hAnsi="Garamond"/>
                <w:sz w:val="28"/>
                <w:szCs w:val="28"/>
              </w:rPr>
            </w:pPr>
            <w:r w:rsidRPr="0052387B">
              <w:rPr>
                <w:rFonts w:ascii="Garamond" w:hAnsi="Garamond"/>
                <w:i/>
                <w:sz w:val="28"/>
                <w:szCs w:val="28"/>
              </w:rPr>
              <w:lastRenderedPageBreak/>
              <w:t xml:space="preserve">A. </w:t>
            </w:r>
            <w:r w:rsidRPr="00CA61D8">
              <w:rPr>
                <w:rFonts w:ascii="Old English Text MT" w:hAnsi="Old English Text MT"/>
                <w:sz w:val="28"/>
                <w:szCs w:val="28"/>
              </w:rPr>
              <w:t xml:space="preserve">Son </w:t>
            </w:r>
            <w:proofErr w:type="spellStart"/>
            <w:r w:rsidRPr="00CA61D8">
              <w:rPr>
                <w:rFonts w:ascii="Old English Text MT" w:hAnsi="Old English Text MT"/>
                <w:sz w:val="28"/>
                <w:szCs w:val="28"/>
              </w:rPr>
              <w:t>dy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vel</w:t>
            </w:r>
            <w:proofErr w:type="spellEnd"/>
            <w:r w:rsidRPr="00CA61D8">
              <w:rPr>
                <w:rFonts w:ascii="Old English Text MT" w:hAnsi="Old English Text MT"/>
                <w:sz w:val="28"/>
                <w:szCs w:val="28"/>
              </w:rPr>
              <w:t xml:space="preserve"> ad </w:t>
            </w:r>
            <w:proofErr w:type="spellStart"/>
            <w:r w:rsidRPr="00CA61D8">
              <w:rPr>
                <w:rFonts w:ascii="Old English Text MT" w:hAnsi="Old English Text MT"/>
                <w:sz w:val="28"/>
                <w:szCs w:val="28"/>
              </w:rPr>
              <w:t>gialdyn</w:t>
            </w:r>
            <w:proofErr w:type="spellEnd"/>
            <w:r w:rsidRPr="00CA61D8">
              <w:rPr>
                <w:rFonts w:ascii="Old English Text MT" w:hAnsi="Old English Text MT"/>
                <w:sz w:val="28"/>
                <w:szCs w:val="28"/>
              </w:rPr>
              <w:t xml:space="preserve"> ad </w:t>
            </w:r>
            <w:proofErr w:type="spellStart"/>
            <w:r w:rsidRPr="00CA61D8">
              <w:rPr>
                <w:rFonts w:ascii="Old English Text MT" w:hAnsi="Old English Text MT"/>
                <w:sz w:val="28"/>
                <w:szCs w:val="28"/>
              </w:rPr>
              <w:t>ny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neesht</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liorish</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nyn</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Raanteenyn</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yn</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gialdyn</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cheddyn</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tra</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hig</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ad</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gys</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eash</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ta’d</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hene</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kainlt</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dy</w:t>
            </w:r>
            <w:proofErr w:type="spellEnd"/>
            <w:r w:rsidRPr="00CA61D8">
              <w:rPr>
                <w:rFonts w:ascii="Old English Text MT" w:hAnsi="Old English Text MT"/>
                <w:sz w:val="28"/>
                <w:szCs w:val="28"/>
              </w:rPr>
              <w:t xml:space="preserve"> </w:t>
            </w:r>
            <w:proofErr w:type="spellStart"/>
            <w:r w:rsidRPr="00CA61D8">
              <w:rPr>
                <w:rFonts w:ascii="Old English Text MT" w:hAnsi="Old English Text MT"/>
                <w:sz w:val="28"/>
                <w:szCs w:val="28"/>
              </w:rPr>
              <w:t>chooilleeney</w:t>
            </w:r>
            <w:proofErr w:type="spellEnd"/>
            <w:r w:rsidRPr="00CA61D8">
              <w:rPr>
                <w:rFonts w:ascii="Old English Text MT" w:hAnsi="Old English Text MT"/>
                <w:sz w:val="28"/>
                <w:szCs w:val="28"/>
              </w:rPr>
              <w:t>.</w:t>
            </w:r>
            <w:r w:rsidRPr="0052387B">
              <w:rPr>
                <w:rFonts w:ascii="Garamond" w:hAnsi="Garamond"/>
                <w:sz w:val="28"/>
                <w:szCs w:val="28"/>
              </w:rPr>
              <w:t xml:space="preserve"> </w:t>
            </w:r>
          </w:p>
        </w:tc>
        <w:tc>
          <w:tcPr>
            <w:tcW w:w="3816" w:type="dxa"/>
          </w:tcPr>
          <w:p w14:paraId="54193A04" w14:textId="77777777" w:rsidR="00CA61D8" w:rsidRPr="008146DB" w:rsidRDefault="00CA61D8" w:rsidP="00DB60C3">
            <w:pPr>
              <w:pStyle w:val="ListParagraph"/>
              <w:ind w:left="0" w:firstLine="227"/>
              <w:jc w:val="both"/>
              <w:rPr>
                <w:rFonts w:ascii="Old English Text MT" w:hAnsi="Old English Text MT" w:cs="Times New Roman"/>
                <w:sz w:val="28"/>
              </w:rPr>
            </w:pPr>
            <w:r w:rsidRPr="008146DB">
              <w:rPr>
                <w:rFonts w:ascii="Garamond" w:hAnsi="Garamond" w:cs="Times New Roman"/>
                <w:sz w:val="28"/>
              </w:rPr>
              <w:t xml:space="preserve">A. </w:t>
            </w:r>
            <w:r w:rsidRPr="008146DB">
              <w:rPr>
                <w:rFonts w:ascii="Old English Text MT" w:hAnsi="Old English Text MT" w:cs="Times New Roman"/>
                <w:sz w:val="28"/>
              </w:rPr>
              <w:t>Because they promise them both by their Su</w:t>
            </w:r>
            <w:r w:rsidRPr="008146DB">
              <w:rPr>
                <w:rFonts w:ascii="Old English Text MT" w:hAnsi="Old English Text MT" w:cs="Times New Roman"/>
                <w:i/>
                <w:sz w:val="28"/>
              </w:rPr>
              <w:t>re</w:t>
            </w:r>
            <w:r w:rsidRPr="008146DB">
              <w:rPr>
                <w:rFonts w:ascii="Old English Text MT" w:hAnsi="Old English Text MT" w:cs="Times New Roman"/>
                <w:sz w:val="28"/>
              </w:rPr>
              <w:t xml:space="preserve">ties ; which Promise, when they come to age, themselves are bound to perform. </w:t>
            </w:r>
          </w:p>
        </w:tc>
        <w:tc>
          <w:tcPr>
            <w:tcW w:w="0" w:type="auto"/>
          </w:tcPr>
          <w:p w14:paraId="66D38DC2"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7E2EF7DD" w14:textId="77777777" w:rsidTr="008B6126">
        <w:tc>
          <w:tcPr>
            <w:tcW w:w="4253" w:type="dxa"/>
          </w:tcPr>
          <w:p w14:paraId="525A5168" w14:textId="77777777" w:rsidR="00CA61D8" w:rsidRPr="0052387B" w:rsidRDefault="00CA61D8" w:rsidP="00DB60C3">
            <w:pPr>
              <w:pStyle w:val="CM3"/>
              <w:widowControl/>
              <w:spacing w:line="240" w:lineRule="auto"/>
              <w:ind w:firstLine="227"/>
              <w:jc w:val="both"/>
              <w:rPr>
                <w:rFonts w:ascii="Garamond" w:hAnsi="Garamond"/>
                <w:sz w:val="28"/>
                <w:szCs w:val="28"/>
              </w:rPr>
            </w:pPr>
            <w:r w:rsidRPr="0052387B">
              <w:rPr>
                <w:rFonts w:ascii="Garamond" w:hAnsi="Garamond"/>
                <w:i/>
                <w:sz w:val="28"/>
                <w:szCs w:val="28"/>
              </w:rPr>
              <w:t>Q.</w:t>
            </w:r>
            <w:r w:rsidRPr="0052387B">
              <w:rPr>
                <w:rFonts w:ascii="Garamond" w:hAnsi="Garamond"/>
                <w:sz w:val="28"/>
                <w:szCs w:val="28"/>
              </w:rPr>
              <w:t xml:space="preserve"> Rou Sacrament y </w:t>
            </w:r>
            <w:proofErr w:type="spellStart"/>
            <w:r w:rsidRPr="0052387B">
              <w:rPr>
                <w:rFonts w:ascii="Garamond" w:hAnsi="Garamond"/>
                <w:sz w:val="28"/>
                <w:szCs w:val="28"/>
              </w:rPr>
              <w:t>vashtey</w:t>
            </w:r>
            <w:proofErr w:type="spellEnd"/>
            <w:r w:rsidRPr="0052387B">
              <w:rPr>
                <w:rFonts w:ascii="Garamond" w:hAnsi="Garamond"/>
                <w:sz w:val="28"/>
                <w:szCs w:val="28"/>
              </w:rPr>
              <w:t xml:space="preserve"> </w:t>
            </w:r>
            <w:proofErr w:type="spellStart"/>
            <w:r w:rsidRPr="0052387B">
              <w:rPr>
                <w:rFonts w:ascii="Garamond" w:hAnsi="Garamond"/>
                <w:sz w:val="28"/>
                <w:szCs w:val="28"/>
              </w:rPr>
              <w:t>oardit</w:t>
            </w:r>
            <w:proofErr w:type="spellEnd"/>
            <w:r w:rsidRPr="0052387B">
              <w:rPr>
                <w:rFonts w:ascii="Garamond" w:hAnsi="Garamond"/>
                <w:sz w:val="28"/>
                <w:szCs w:val="28"/>
              </w:rPr>
              <w:t xml:space="preserve"> </w:t>
            </w:r>
            <w:proofErr w:type="spellStart"/>
            <w:r w:rsidRPr="0052387B">
              <w:rPr>
                <w:rFonts w:ascii="Garamond" w:hAnsi="Garamond"/>
                <w:sz w:val="28"/>
                <w:szCs w:val="28"/>
              </w:rPr>
              <w:t>liorish</w:t>
            </w:r>
            <w:proofErr w:type="spellEnd"/>
            <w:r w:rsidRPr="0052387B">
              <w:rPr>
                <w:rFonts w:ascii="Garamond" w:hAnsi="Garamond"/>
                <w:sz w:val="28"/>
                <w:szCs w:val="28"/>
              </w:rPr>
              <w:t xml:space="preserve"> </w:t>
            </w:r>
            <w:proofErr w:type="spellStart"/>
            <w:r w:rsidRPr="0052387B">
              <w:rPr>
                <w:rFonts w:ascii="Garamond" w:hAnsi="Garamond"/>
                <w:sz w:val="28"/>
                <w:szCs w:val="28"/>
              </w:rPr>
              <w:t>Creest</w:t>
            </w:r>
            <w:proofErr w:type="spellEnd"/>
            <w:r w:rsidRPr="0052387B">
              <w:rPr>
                <w:rFonts w:ascii="Garamond" w:hAnsi="Garamond"/>
                <w:sz w:val="28"/>
                <w:szCs w:val="28"/>
              </w:rPr>
              <w:t xml:space="preserve"> </w:t>
            </w:r>
            <w:proofErr w:type="spellStart"/>
            <w:r w:rsidRPr="0052387B">
              <w:rPr>
                <w:rFonts w:ascii="Garamond" w:hAnsi="Garamond"/>
                <w:sz w:val="28"/>
                <w:szCs w:val="28"/>
              </w:rPr>
              <w:t>hene</w:t>
            </w:r>
            <w:proofErr w:type="spellEnd"/>
            <w:r w:rsidRPr="0052387B">
              <w:rPr>
                <w:rFonts w:ascii="Garamond" w:hAnsi="Garamond"/>
                <w:i/>
                <w:sz w:val="28"/>
                <w:szCs w:val="28"/>
              </w:rPr>
              <w:t> </w:t>
            </w:r>
            <w:r w:rsidRPr="0052387B">
              <w:rPr>
                <w:rFonts w:ascii="Garamond" w:hAnsi="Garamond"/>
                <w:sz w:val="28"/>
                <w:szCs w:val="28"/>
              </w:rPr>
              <w:t xml:space="preserve">? </w:t>
            </w:r>
          </w:p>
        </w:tc>
        <w:tc>
          <w:tcPr>
            <w:tcW w:w="3816" w:type="dxa"/>
          </w:tcPr>
          <w:p w14:paraId="6DF1D4FA" w14:textId="77777777" w:rsidR="00CA61D8" w:rsidRPr="008146DB" w:rsidRDefault="00CA61D8" w:rsidP="00DB60C3">
            <w:pPr>
              <w:pStyle w:val="ListParagraph"/>
              <w:ind w:left="0" w:firstLine="227"/>
              <w:jc w:val="both"/>
              <w:rPr>
                <w:rFonts w:ascii="Garamond" w:hAnsi="Garamond" w:cs="Times New Roman"/>
                <w:sz w:val="28"/>
              </w:rPr>
            </w:pPr>
            <w:r w:rsidRPr="008146DB">
              <w:rPr>
                <w:rFonts w:ascii="Garamond" w:hAnsi="Garamond" w:cs="Times New Roman"/>
                <w:sz w:val="28"/>
              </w:rPr>
              <w:t xml:space="preserve">Q. </w:t>
            </w:r>
            <w:r w:rsidRPr="008146DB">
              <w:rPr>
                <w:rFonts w:ascii="Garamond" w:hAnsi="Garamond" w:cs="Times New Roman"/>
                <w:i/>
                <w:sz w:val="28"/>
              </w:rPr>
              <w:t xml:space="preserve">Was the Sacrament of Baptism </w:t>
            </w:r>
            <w:r w:rsidRPr="008146DB">
              <w:rPr>
                <w:rFonts w:ascii="Garamond" w:hAnsi="Garamond" w:cs="Times New Roman"/>
                <w:sz w:val="28"/>
              </w:rPr>
              <w:t>ordained by Christ himself</w:t>
            </w:r>
            <w:r w:rsidRPr="008146DB">
              <w:rPr>
                <w:rFonts w:ascii="Garamond" w:hAnsi="Garamond" w:cs="Times New Roman"/>
                <w:i/>
                <w:sz w:val="28"/>
              </w:rPr>
              <w:t> ?</w:t>
            </w:r>
          </w:p>
        </w:tc>
        <w:tc>
          <w:tcPr>
            <w:tcW w:w="0" w:type="auto"/>
          </w:tcPr>
          <w:p w14:paraId="71845E9F"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259ECDFC" w14:textId="77777777" w:rsidTr="008B6126">
        <w:tc>
          <w:tcPr>
            <w:tcW w:w="4253" w:type="dxa"/>
          </w:tcPr>
          <w:p w14:paraId="6AE7CE19" w14:textId="77777777" w:rsidR="00CA61D8" w:rsidRPr="0052387B" w:rsidRDefault="00CA61D8" w:rsidP="00DB60C3">
            <w:pPr>
              <w:pStyle w:val="CM3"/>
              <w:widowControl/>
              <w:spacing w:line="240" w:lineRule="auto"/>
              <w:ind w:firstLine="227"/>
              <w:jc w:val="both"/>
              <w:rPr>
                <w:rFonts w:ascii="Garamond" w:hAnsi="Garamond"/>
                <w:sz w:val="28"/>
                <w:szCs w:val="28"/>
              </w:rPr>
            </w:pPr>
            <w:r w:rsidRPr="0052387B">
              <w:rPr>
                <w:rFonts w:ascii="Garamond" w:hAnsi="Garamond"/>
                <w:i/>
                <w:sz w:val="28"/>
                <w:szCs w:val="28"/>
              </w:rPr>
              <w:t xml:space="preserve">A. </w:t>
            </w:r>
            <w:proofErr w:type="spellStart"/>
            <w:r w:rsidRPr="0052387B">
              <w:rPr>
                <w:rFonts w:ascii="Garamond" w:hAnsi="Garamond"/>
                <w:sz w:val="28"/>
                <w:szCs w:val="28"/>
              </w:rPr>
              <w:t>Va</w:t>
            </w:r>
            <w:proofErr w:type="spellEnd"/>
            <w:r w:rsidRPr="0052387B">
              <w:rPr>
                <w:rFonts w:ascii="Garamond" w:hAnsi="Garamond"/>
                <w:sz w:val="28"/>
                <w:szCs w:val="28"/>
              </w:rPr>
              <w:t xml:space="preserve"> </w:t>
            </w:r>
            <w:proofErr w:type="spellStart"/>
            <w:r w:rsidRPr="0052387B">
              <w:rPr>
                <w:rFonts w:ascii="Garamond" w:hAnsi="Garamond"/>
                <w:sz w:val="28"/>
                <w:szCs w:val="28"/>
              </w:rPr>
              <w:t>ayns</w:t>
            </w:r>
            <w:proofErr w:type="spellEnd"/>
            <w:r w:rsidRPr="0052387B">
              <w:rPr>
                <w:rFonts w:ascii="Garamond" w:hAnsi="Garamond"/>
                <w:sz w:val="28"/>
                <w:szCs w:val="28"/>
              </w:rPr>
              <w:t xml:space="preserve"> </w:t>
            </w:r>
            <w:proofErr w:type="spellStart"/>
            <w:r w:rsidRPr="0052387B">
              <w:rPr>
                <w:rFonts w:ascii="Garamond" w:hAnsi="Garamond"/>
                <w:sz w:val="28"/>
                <w:szCs w:val="28"/>
              </w:rPr>
              <w:t>ny</w:t>
            </w:r>
            <w:proofErr w:type="spellEnd"/>
            <w:r w:rsidRPr="0052387B">
              <w:rPr>
                <w:rFonts w:ascii="Garamond" w:hAnsi="Garamond"/>
                <w:sz w:val="28"/>
                <w:szCs w:val="28"/>
              </w:rPr>
              <w:t xml:space="preserve"> </w:t>
            </w:r>
            <w:proofErr w:type="spellStart"/>
            <w:r w:rsidRPr="0052387B">
              <w:rPr>
                <w:rFonts w:ascii="Garamond" w:hAnsi="Garamond"/>
                <w:sz w:val="28"/>
                <w:szCs w:val="28"/>
              </w:rPr>
              <w:t>goan</w:t>
            </w:r>
            <w:proofErr w:type="spellEnd"/>
            <w:r w:rsidRPr="0052387B">
              <w:rPr>
                <w:rFonts w:ascii="Garamond" w:hAnsi="Garamond"/>
                <w:sz w:val="28"/>
                <w:szCs w:val="28"/>
              </w:rPr>
              <w:t xml:space="preserve"> </w:t>
            </w:r>
            <w:proofErr w:type="spellStart"/>
            <w:r w:rsidRPr="0052387B">
              <w:rPr>
                <w:rFonts w:ascii="Garamond" w:hAnsi="Garamond"/>
                <w:sz w:val="28"/>
                <w:szCs w:val="28"/>
              </w:rPr>
              <w:t>shoh</w:t>
            </w:r>
            <w:proofErr w:type="spellEnd"/>
            <w:r w:rsidRPr="0052387B">
              <w:rPr>
                <w:rFonts w:ascii="Garamond" w:hAnsi="Garamond"/>
                <w:i/>
                <w:sz w:val="28"/>
                <w:szCs w:val="28"/>
              </w:rPr>
              <w:t xml:space="preserve">, </w:t>
            </w:r>
            <w:proofErr w:type="spellStart"/>
            <w:r w:rsidRPr="0052387B">
              <w:rPr>
                <w:rFonts w:ascii="Garamond" w:hAnsi="Garamond"/>
                <w:i/>
                <w:sz w:val="28"/>
                <w:szCs w:val="28"/>
              </w:rPr>
              <w:t>immee</w:t>
            </w:r>
            <w:proofErr w:type="spellEnd"/>
            <w:r w:rsidRPr="0052387B">
              <w:rPr>
                <w:rFonts w:ascii="Garamond" w:hAnsi="Garamond"/>
                <w:i/>
                <w:sz w:val="28"/>
                <w:szCs w:val="28"/>
              </w:rPr>
              <w:t xml:space="preserve"> </w:t>
            </w:r>
            <w:proofErr w:type="spellStart"/>
            <w:r w:rsidRPr="0052387B">
              <w:rPr>
                <w:rFonts w:ascii="Garamond" w:hAnsi="Garamond"/>
                <w:i/>
                <w:sz w:val="28"/>
                <w:szCs w:val="28"/>
              </w:rPr>
              <w:t>jee</w:t>
            </w:r>
            <w:proofErr w:type="spellEnd"/>
            <w:r w:rsidRPr="0052387B">
              <w:rPr>
                <w:rFonts w:ascii="Garamond" w:hAnsi="Garamond"/>
                <w:i/>
                <w:sz w:val="28"/>
                <w:szCs w:val="28"/>
              </w:rPr>
              <w:t xml:space="preserve"> as </w:t>
            </w:r>
            <w:proofErr w:type="spellStart"/>
            <w:r w:rsidRPr="0052387B">
              <w:rPr>
                <w:rFonts w:ascii="Garamond" w:hAnsi="Garamond"/>
                <w:i/>
                <w:sz w:val="28"/>
                <w:szCs w:val="28"/>
              </w:rPr>
              <w:t>ynsee</w:t>
            </w:r>
            <w:proofErr w:type="spellEnd"/>
            <w:r w:rsidRPr="0052387B">
              <w:rPr>
                <w:rFonts w:ascii="Garamond" w:hAnsi="Garamond"/>
                <w:i/>
                <w:sz w:val="28"/>
                <w:szCs w:val="28"/>
              </w:rPr>
              <w:t xml:space="preserve"> </w:t>
            </w:r>
            <w:proofErr w:type="spellStart"/>
            <w:r w:rsidRPr="0052387B">
              <w:rPr>
                <w:rFonts w:ascii="Garamond" w:hAnsi="Garamond"/>
                <w:i/>
                <w:sz w:val="28"/>
                <w:szCs w:val="28"/>
              </w:rPr>
              <w:t>jee</w:t>
            </w:r>
            <w:proofErr w:type="spellEnd"/>
            <w:r w:rsidRPr="0052387B">
              <w:rPr>
                <w:rFonts w:ascii="Garamond" w:hAnsi="Garamond"/>
                <w:i/>
                <w:sz w:val="28"/>
                <w:szCs w:val="28"/>
              </w:rPr>
              <w:t xml:space="preserve"> </w:t>
            </w:r>
            <w:proofErr w:type="spellStart"/>
            <w:r w:rsidRPr="0052387B">
              <w:rPr>
                <w:rFonts w:ascii="Garamond" w:hAnsi="Garamond"/>
                <w:i/>
                <w:sz w:val="28"/>
                <w:szCs w:val="28"/>
              </w:rPr>
              <w:t>dy</w:t>
            </w:r>
            <w:proofErr w:type="spellEnd"/>
            <w:r w:rsidRPr="0052387B">
              <w:rPr>
                <w:rFonts w:ascii="Garamond" w:hAnsi="Garamond"/>
                <w:i/>
                <w:sz w:val="28"/>
                <w:szCs w:val="28"/>
              </w:rPr>
              <w:t xml:space="preserve"> </w:t>
            </w:r>
            <w:proofErr w:type="spellStart"/>
            <w:r w:rsidRPr="0052387B">
              <w:rPr>
                <w:rFonts w:ascii="Garamond" w:hAnsi="Garamond"/>
                <w:i/>
                <w:sz w:val="28"/>
                <w:szCs w:val="28"/>
              </w:rPr>
              <w:t>chooilley</w:t>
            </w:r>
            <w:proofErr w:type="spellEnd"/>
            <w:r w:rsidRPr="0052387B">
              <w:rPr>
                <w:rFonts w:ascii="Garamond" w:hAnsi="Garamond"/>
                <w:i/>
                <w:sz w:val="28"/>
                <w:szCs w:val="28"/>
              </w:rPr>
              <w:t xml:space="preserve"> </w:t>
            </w:r>
            <w:proofErr w:type="spellStart"/>
            <w:r w:rsidRPr="0052387B">
              <w:rPr>
                <w:rFonts w:ascii="Garamond" w:hAnsi="Garamond"/>
                <w:i/>
                <w:sz w:val="28"/>
                <w:szCs w:val="28"/>
              </w:rPr>
              <w:t>ashoon</w:t>
            </w:r>
            <w:proofErr w:type="spellEnd"/>
            <w:r w:rsidRPr="0052387B">
              <w:rPr>
                <w:rFonts w:ascii="Garamond" w:hAnsi="Garamond"/>
                <w:i/>
                <w:sz w:val="28"/>
                <w:szCs w:val="28"/>
              </w:rPr>
              <w:t xml:space="preserve"> </w:t>
            </w:r>
            <w:proofErr w:type="spellStart"/>
            <w:r w:rsidRPr="0052387B">
              <w:rPr>
                <w:rFonts w:ascii="Garamond" w:hAnsi="Garamond"/>
                <w:i/>
                <w:sz w:val="28"/>
                <w:szCs w:val="28"/>
              </w:rPr>
              <w:t>bashtey</w:t>
            </w:r>
            <w:proofErr w:type="spellEnd"/>
            <w:r w:rsidRPr="0052387B">
              <w:rPr>
                <w:rFonts w:ascii="Garamond" w:hAnsi="Garamond"/>
                <w:i/>
                <w:sz w:val="28"/>
                <w:szCs w:val="28"/>
              </w:rPr>
              <w:t xml:space="preserve"> </w:t>
            </w:r>
            <w:proofErr w:type="spellStart"/>
            <w:r w:rsidRPr="0052387B">
              <w:rPr>
                <w:rFonts w:ascii="Garamond" w:hAnsi="Garamond"/>
                <w:i/>
                <w:sz w:val="28"/>
                <w:szCs w:val="28"/>
              </w:rPr>
              <w:t>ad</w:t>
            </w:r>
            <w:proofErr w:type="spellEnd"/>
            <w:r w:rsidRPr="0052387B">
              <w:rPr>
                <w:rFonts w:ascii="Garamond" w:hAnsi="Garamond"/>
                <w:i/>
                <w:sz w:val="28"/>
                <w:szCs w:val="28"/>
              </w:rPr>
              <w:t xml:space="preserve"> </w:t>
            </w:r>
            <w:proofErr w:type="spellStart"/>
            <w:r w:rsidRPr="0052387B">
              <w:rPr>
                <w:rFonts w:ascii="Garamond" w:hAnsi="Garamond"/>
                <w:i/>
                <w:sz w:val="28"/>
                <w:szCs w:val="28"/>
              </w:rPr>
              <w:t>ayns</w:t>
            </w:r>
            <w:proofErr w:type="spellEnd"/>
            <w:r w:rsidRPr="0052387B">
              <w:rPr>
                <w:rFonts w:ascii="Garamond" w:hAnsi="Garamond"/>
                <w:i/>
                <w:sz w:val="28"/>
                <w:szCs w:val="28"/>
              </w:rPr>
              <w:t xml:space="preserve"> </w:t>
            </w:r>
            <w:proofErr w:type="spellStart"/>
            <w:r w:rsidRPr="0052387B">
              <w:rPr>
                <w:rFonts w:ascii="Garamond" w:hAnsi="Garamond"/>
                <w:i/>
                <w:sz w:val="28"/>
                <w:szCs w:val="28"/>
              </w:rPr>
              <w:t>ennym</w:t>
            </w:r>
            <w:proofErr w:type="spellEnd"/>
            <w:r w:rsidRPr="0052387B">
              <w:rPr>
                <w:rFonts w:ascii="Garamond" w:hAnsi="Garamond"/>
                <w:i/>
                <w:sz w:val="28"/>
                <w:szCs w:val="28"/>
              </w:rPr>
              <w:t xml:space="preserve"> </w:t>
            </w:r>
            <w:proofErr w:type="spellStart"/>
            <w:r w:rsidRPr="0052387B">
              <w:rPr>
                <w:rFonts w:ascii="Garamond" w:hAnsi="Garamond"/>
                <w:i/>
                <w:sz w:val="28"/>
                <w:szCs w:val="28"/>
              </w:rPr>
              <w:t>yn</w:t>
            </w:r>
            <w:proofErr w:type="spellEnd"/>
            <w:r w:rsidRPr="0052387B">
              <w:rPr>
                <w:rFonts w:ascii="Garamond" w:hAnsi="Garamond"/>
                <w:i/>
                <w:sz w:val="28"/>
                <w:szCs w:val="28"/>
              </w:rPr>
              <w:t xml:space="preserve"> Ayr, as y Vac, as y </w:t>
            </w:r>
            <w:proofErr w:type="spellStart"/>
            <w:r w:rsidRPr="0052387B">
              <w:rPr>
                <w:rFonts w:ascii="Garamond" w:hAnsi="Garamond"/>
                <w:i/>
                <w:sz w:val="28"/>
                <w:szCs w:val="28"/>
              </w:rPr>
              <w:t>Spyrryd</w:t>
            </w:r>
            <w:proofErr w:type="spellEnd"/>
            <w:r w:rsidRPr="0052387B">
              <w:rPr>
                <w:rFonts w:ascii="Garamond" w:hAnsi="Garamond"/>
                <w:i/>
                <w:sz w:val="28"/>
                <w:szCs w:val="28"/>
              </w:rPr>
              <w:t xml:space="preserve"> </w:t>
            </w:r>
            <w:proofErr w:type="spellStart"/>
            <w:r w:rsidRPr="0052387B">
              <w:rPr>
                <w:rFonts w:ascii="Garamond" w:hAnsi="Garamond"/>
                <w:i/>
                <w:sz w:val="28"/>
                <w:szCs w:val="28"/>
              </w:rPr>
              <w:t>Noo</w:t>
            </w:r>
            <w:proofErr w:type="spellEnd"/>
            <w:r w:rsidRPr="0052387B">
              <w:rPr>
                <w:rFonts w:ascii="Garamond" w:hAnsi="Garamond"/>
                <w:i/>
                <w:sz w:val="28"/>
                <w:szCs w:val="28"/>
              </w:rPr>
              <w:t>.</w:t>
            </w:r>
            <w:r w:rsidRPr="0052387B">
              <w:rPr>
                <w:rFonts w:ascii="Garamond" w:hAnsi="Garamond"/>
                <w:sz w:val="28"/>
                <w:szCs w:val="28"/>
              </w:rPr>
              <w:t xml:space="preserve"> </w:t>
            </w:r>
          </w:p>
        </w:tc>
        <w:tc>
          <w:tcPr>
            <w:tcW w:w="3816" w:type="dxa"/>
          </w:tcPr>
          <w:p w14:paraId="59DA75D0" w14:textId="77777777" w:rsidR="00CA61D8" w:rsidRPr="008146DB" w:rsidRDefault="00CA61D8" w:rsidP="00DB60C3">
            <w:pPr>
              <w:pStyle w:val="ListParagraph"/>
              <w:ind w:left="0" w:firstLine="227"/>
              <w:jc w:val="both"/>
              <w:rPr>
                <w:rFonts w:ascii="Garamond" w:hAnsi="Garamond" w:cs="Times New Roman"/>
                <w:sz w:val="28"/>
              </w:rPr>
            </w:pPr>
            <w:r w:rsidRPr="008146DB">
              <w:rPr>
                <w:rFonts w:ascii="Garamond" w:hAnsi="Garamond" w:cs="Times New Roman"/>
                <w:sz w:val="28"/>
              </w:rPr>
              <w:t xml:space="preserve">A. </w:t>
            </w:r>
            <w:r w:rsidRPr="008146DB">
              <w:rPr>
                <w:rFonts w:ascii="Garamond" w:hAnsi="Garamond" w:cs="Times New Roman"/>
                <w:i/>
                <w:sz w:val="28"/>
              </w:rPr>
              <w:t xml:space="preserve">It was in these words : </w:t>
            </w:r>
            <w:r w:rsidRPr="008146DB">
              <w:rPr>
                <w:rFonts w:ascii="Garamond" w:hAnsi="Garamond" w:cs="Times New Roman"/>
                <w:sz w:val="28"/>
              </w:rPr>
              <w:t>Go ye, and teach all Nations, baptising them in the Name of the Father, and of the Son, and of the Holy Ghost.</w:t>
            </w:r>
          </w:p>
        </w:tc>
        <w:tc>
          <w:tcPr>
            <w:tcW w:w="0" w:type="auto"/>
          </w:tcPr>
          <w:p w14:paraId="2CE69996" w14:textId="77777777" w:rsidR="00CA61D8" w:rsidRPr="008146DB" w:rsidRDefault="00CA61D8" w:rsidP="00DB60C3">
            <w:pPr>
              <w:pStyle w:val="ListParagraph"/>
              <w:ind w:left="0"/>
              <w:rPr>
                <w:rFonts w:ascii="Garamond" w:hAnsi="Garamond" w:cs="Times New Roman"/>
                <w:sz w:val="20"/>
                <w:szCs w:val="20"/>
              </w:rPr>
            </w:pPr>
            <w:r>
              <w:rPr>
                <w:rFonts w:ascii="Garamond" w:hAnsi="Garamond" w:cs="Times New Roman"/>
                <w:sz w:val="20"/>
                <w:szCs w:val="20"/>
              </w:rPr>
              <w:t>Matt. 28. 19.</w:t>
            </w:r>
          </w:p>
        </w:tc>
      </w:tr>
      <w:tr w:rsidR="00CA61D8" w:rsidRPr="008146DB" w14:paraId="3A481187" w14:textId="77777777" w:rsidTr="008B6126">
        <w:tc>
          <w:tcPr>
            <w:tcW w:w="4253" w:type="dxa"/>
          </w:tcPr>
          <w:p w14:paraId="585102C1" w14:textId="77777777" w:rsidR="00CA61D8" w:rsidRPr="0052387B" w:rsidRDefault="00CA61D8" w:rsidP="00DB60C3">
            <w:pPr>
              <w:pStyle w:val="CM3"/>
              <w:widowControl/>
              <w:spacing w:line="240" w:lineRule="auto"/>
              <w:ind w:firstLine="227"/>
              <w:jc w:val="both"/>
              <w:rPr>
                <w:rFonts w:ascii="Garamond" w:hAnsi="Garamond"/>
                <w:i/>
                <w:sz w:val="28"/>
                <w:szCs w:val="28"/>
              </w:rPr>
            </w:pPr>
            <w:proofErr w:type="spellStart"/>
            <w:r w:rsidRPr="0052387B">
              <w:rPr>
                <w:rFonts w:ascii="Garamond" w:hAnsi="Garamond"/>
                <w:sz w:val="28"/>
                <w:szCs w:val="28"/>
              </w:rPr>
              <w:t>Yn</w:t>
            </w:r>
            <w:proofErr w:type="spellEnd"/>
            <w:r w:rsidRPr="0052387B">
              <w:rPr>
                <w:rFonts w:ascii="Garamond" w:hAnsi="Garamond"/>
                <w:sz w:val="28"/>
                <w:szCs w:val="28"/>
              </w:rPr>
              <w:t xml:space="preserve"> </w:t>
            </w:r>
            <w:proofErr w:type="spellStart"/>
            <w:r w:rsidRPr="0052387B">
              <w:rPr>
                <w:rFonts w:ascii="Garamond" w:hAnsi="Garamond"/>
                <w:sz w:val="28"/>
                <w:szCs w:val="28"/>
              </w:rPr>
              <w:t>sarey</w:t>
            </w:r>
            <w:proofErr w:type="spellEnd"/>
            <w:r w:rsidRPr="0052387B">
              <w:rPr>
                <w:rFonts w:ascii="Garamond" w:hAnsi="Garamond"/>
                <w:sz w:val="28"/>
                <w:szCs w:val="28"/>
              </w:rPr>
              <w:t xml:space="preserve"> </w:t>
            </w:r>
            <w:proofErr w:type="spellStart"/>
            <w:r w:rsidRPr="0052387B">
              <w:rPr>
                <w:rFonts w:ascii="Garamond" w:hAnsi="Garamond"/>
                <w:sz w:val="28"/>
                <w:szCs w:val="28"/>
              </w:rPr>
              <w:t>cheddyn</w:t>
            </w:r>
            <w:proofErr w:type="spellEnd"/>
            <w:r w:rsidRPr="0052387B">
              <w:rPr>
                <w:rFonts w:ascii="Garamond" w:hAnsi="Garamond"/>
                <w:sz w:val="28"/>
                <w:szCs w:val="28"/>
              </w:rPr>
              <w:t xml:space="preserve"> </w:t>
            </w:r>
            <w:proofErr w:type="spellStart"/>
            <w:r w:rsidRPr="0052387B">
              <w:rPr>
                <w:rFonts w:ascii="Garamond" w:hAnsi="Garamond"/>
                <w:sz w:val="28"/>
                <w:szCs w:val="28"/>
              </w:rPr>
              <w:t>dreill</w:t>
            </w:r>
            <w:proofErr w:type="spellEnd"/>
            <w:r w:rsidRPr="0052387B">
              <w:rPr>
                <w:rFonts w:ascii="Garamond" w:hAnsi="Garamond"/>
                <w:sz w:val="28"/>
                <w:szCs w:val="28"/>
              </w:rPr>
              <w:t xml:space="preserve"> </w:t>
            </w:r>
            <w:proofErr w:type="spellStart"/>
            <w:r w:rsidRPr="0052387B">
              <w:rPr>
                <w:rFonts w:ascii="Garamond" w:hAnsi="Garamond"/>
                <w:sz w:val="28"/>
                <w:szCs w:val="28"/>
              </w:rPr>
              <w:t>ny</w:t>
            </w:r>
            <w:proofErr w:type="spellEnd"/>
            <w:r w:rsidRPr="0052387B">
              <w:rPr>
                <w:rFonts w:ascii="Garamond" w:hAnsi="Garamond"/>
                <w:sz w:val="28"/>
                <w:szCs w:val="28"/>
              </w:rPr>
              <w:t xml:space="preserve"> </w:t>
            </w:r>
            <w:proofErr w:type="spellStart"/>
            <w:r w:rsidRPr="0052387B">
              <w:rPr>
                <w:rFonts w:ascii="Garamond" w:hAnsi="Garamond"/>
                <w:sz w:val="28"/>
                <w:szCs w:val="28"/>
              </w:rPr>
              <w:t>Hostylyn</w:t>
            </w:r>
            <w:proofErr w:type="spellEnd"/>
            <w:r w:rsidRPr="0052387B">
              <w:rPr>
                <w:rFonts w:ascii="Garamond" w:hAnsi="Garamond"/>
                <w:sz w:val="28"/>
                <w:szCs w:val="28"/>
              </w:rPr>
              <w:t xml:space="preserve"> </w:t>
            </w:r>
            <w:proofErr w:type="spellStart"/>
            <w:r w:rsidRPr="0052387B">
              <w:rPr>
                <w:rFonts w:ascii="Garamond" w:hAnsi="Garamond"/>
                <w:sz w:val="28"/>
                <w:szCs w:val="28"/>
              </w:rPr>
              <w:t>hoilshee</w:t>
            </w:r>
            <w:proofErr w:type="spellEnd"/>
            <w:r w:rsidRPr="0052387B">
              <w:rPr>
                <w:rFonts w:ascii="Garamond" w:hAnsi="Garamond"/>
                <w:sz w:val="28"/>
                <w:szCs w:val="28"/>
              </w:rPr>
              <w:t xml:space="preserve"> </w:t>
            </w:r>
            <w:proofErr w:type="spellStart"/>
            <w:r w:rsidRPr="0052387B">
              <w:rPr>
                <w:rFonts w:ascii="Garamond" w:hAnsi="Garamond"/>
                <w:sz w:val="28"/>
                <w:szCs w:val="28"/>
              </w:rPr>
              <w:t>ad</w:t>
            </w:r>
            <w:proofErr w:type="spellEnd"/>
            <w:r w:rsidRPr="0052387B">
              <w:rPr>
                <w:rFonts w:ascii="Garamond" w:hAnsi="Garamond"/>
                <w:sz w:val="28"/>
                <w:szCs w:val="28"/>
              </w:rPr>
              <w:t xml:space="preserve"> </w:t>
            </w:r>
            <w:proofErr w:type="spellStart"/>
            <w:r w:rsidRPr="0052387B">
              <w:rPr>
                <w:rFonts w:ascii="Garamond" w:hAnsi="Garamond"/>
                <w:sz w:val="28"/>
                <w:szCs w:val="28"/>
              </w:rPr>
              <w:t>magh</w:t>
            </w:r>
            <w:proofErr w:type="spellEnd"/>
            <w:r w:rsidRPr="0052387B">
              <w:rPr>
                <w:rFonts w:ascii="Garamond" w:hAnsi="Garamond"/>
                <w:sz w:val="28"/>
                <w:szCs w:val="28"/>
              </w:rPr>
              <w:t xml:space="preserve"> </w:t>
            </w:r>
            <w:proofErr w:type="spellStart"/>
            <w:r w:rsidRPr="0052387B">
              <w:rPr>
                <w:rFonts w:ascii="Garamond" w:hAnsi="Garamond"/>
                <w:sz w:val="28"/>
                <w:szCs w:val="28"/>
              </w:rPr>
              <w:t>yn</w:t>
            </w:r>
            <w:proofErr w:type="spellEnd"/>
            <w:r w:rsidRPr="0052387B">
              <w:rPr>
                <w:rFonts w:ascii="Garamond" w:hAnsi="Garamond"/>
                <w:sz w:val="28"/>
                <w:szCs w:val="28"/>
              </w:rPr>
              <w:t xml:space="preserve"> </w:t>
            </w:r>
            <w:proofErr w:type="spellStart"/>
            <w:r w:rsidRPr="0052387B">
              <w:rPr>
                <w:rFonts w:ascii="Garamond" w:hAnsi="Garamond"/>
                <w:sz w:val="28"/>
                <w:szCs w:val="28"/>
              </w:rPr>
              <w:t>Sushtal</w:t>
            </w:r>
            <w:proofErr w:type="spellEnd"/>
            <w:r w:rsidRPr="0052387B">
              <w:rPr>
                <w:rFonts w:ascii="Garamond" w:hAnsi="Garamond"/>
                <w:sz w:val="28"/>
                <w:szCs w:val="28"/>
              </w:rPr>
              <w:t xml:space="preserve">, as </w:t>
            </w:r>
            <w:proofErr w:type="spellStart"/>
            <w:r w:rsidRPr="0052387B">
              <w:rPr>
                <w:rFonts w:ascii="Garamond" w:hAnsi="Garamond"/>
                <w:sz w:val="28"/>
                <w:szCs w:val="28"/>
              </w:rPr>
              <w:t>chooilleen</w:t>
            </w:r>
            <w:proofErr w:type="spellEnd"/>
            <w:r w:rsidRPr="0052387B">
              <w:rPr>
                <w:rFonts w:ascii="Garamond" w:hAnsi="Garamond"/>
                <w:sz w:val="28"/>
                <w:szCs w:val="28"/>
              </w:rPr>
              <w:t xml:space="preserve"> as </w:t>
            </w:r>
            <w:proofErr w:type="spellStart"/>
            <w:r w:rsidRPr="0052387B">
              <w:rPr>
                <w:rFonts w:ascii="Garamond" w:hAnsi="Garamond"/>
                <w:sz w:val="28"/>
                <w:szCs w:val="28"/>
              </w:rPr>
              <w:t>chred</w:t>
            </w:r>
            <w:proofErr w:type="spellEnd"/>
            <w:r w:rsidRPr="0052387B">
              <w:rPr>
                <w:rFonts w:ascii="Garamond" w:hAnsi="Garamond"/>
                <w:sz w:val="28"/>
                <w:szCs w:val="28"/>
              </w:rPr>
              <w:t xml:space="preserve"> y Goo, hie ad er </w:t>
            </w:r>
            <w:proofErr w:type="spellStart"/>
            <w:r w:rsidRPr="0052387B">
              <w:rPr>
                <w:rFonts w:ascii="Garamond" w:hAnsi="Garamond"/>
                <w:sz w:val="28"/>
                <w:szCs w:val="28"/>
              </w:rPr>
              <w:t>bashtey</w:t>
            </w:r>
            <w:proofErr w:type="spellEnd"/>
            <w:r w:rsidRPr="0052387B">
              <w:rPr>
                <w:rFonts w:ascii="Garamond" w:hAnsi="Garamond"/>
                <w:sz w:val="28"/>
                <w:szCs w:val="28"/>
              </w:rPr>
              <w:t xml:space="preserve"> </w:t>
            </w:r>
            <w:proofErr w:type="spellStart"/>
            <w:r w:rsidRPr="0052387B">
              <w:rPr>
                <w:rFonts w:ascii="Garamond" w:hAnsi="Garamond"/>
                <w:sz w:val="28"/>
                <w:szCs w:val="28"/>
              </w:rPr>
              <w:t>liorish</w:t>
            </w:r>
            <w:proofErr w:type="spellEnd"/>
            <w:r w:rsidRPr="0052387B">
              <w:rPr>
                <w:rFonts w:ascii="Garamond" w:hAnsi="Garamond"/>
                <w:sz w:val="28"/>
                <w:szCs w:val="28"/>
              </w:rPr>
              <w:t xml:space="preserve"> </w:t>
            </w:r>
            <w:proofErr w:type="spellStart"/>
            <w:r w:rsidRPr="0052387B">
              <w:rPr>
                <w:rFonts w:ascii="Garamond" w:hAnsi="Garamond"/>
                <w:sz w:val="28"/>
                <w:szCs w:val="28"/>
              </w:rPr>
              <w:t>yn</w:t>
            </w:r>
            <w:proofErr w:type="spellEnd"/>
            <w:r w:rsidRPr="0052387B">
              <w:rPr>
                <w:rFonts w:ascii="Garamond" w:hAnsi="Garamond"/>
                <w:sz w:val="28"/>
                <w:szCs w:val="28"/>
              </w:rPr>
              <w:t xml:space="preserve"> </w:t>
            </w:r>
            <w:proofErr w:type="spellStart"/>
            <w:r w:rsidRPr="0052387B">
              <w:rPr>
                <w:rFonts w:ascii="Garamond" w:hAnsi="Garamond"/>
                <w:sz w:val="28"/>
                <w:szCs w:val="28"/>
              </w:rPr>
              <w:t>Oardagh</w:t>
            </w:r>
            <w:proofErr w:type="spellEnd"/>
            <w:r w:rsidRPr="0052387B">
              <w:rPr>
                <w:rFonts w:ascii="Garamond" w:hAnsi="Garamond"/>
                <w:sz w:val="28"/>
                <w:szCs w:val="28"/>
              </w:rPr>
              <w:t xml:space="preserve"> </w:t>
            </w:r>
            <w:proofErr w:type="spellStart"/>
            <w:r w:rsidRPr="0052387B">
              <w:rPr>
                <w:rFonts w:ascii="Garamond" w:hAnsi="Garamond"/>
                <w:sz w:val="28"/>
                <w:szCs w:val="28"/>
              </w:rPr>
              <w:t>casherick</w:t>
            </w:r>
            <w:proofErr w:type="spellEnd"/>
            <w:r w:rsidRPr="0052387B">
              <w:rPr>
                <w:rFonts w:ascii="Garamond" w:hAnsi="Garamond"/>
                <w:sz w:val="28"/>
                <w:szCs w:val="28"/>
              </w:rPr>
              <w:t xml:space="preserve"> </w:t>
            </w:r>
            <w:proofErr w:type="spellStart"/>
            <w:r w:rsidRPr="0052387B">
              <w:rPr>
                <w:rFonts w:ascii="Garamond" w:hAnsi="Garamond"/>
                <w:sz w:val="28"/>
                <w:szCs w:val="28"/>
              </w:rPr>
              <w:t>shoh</w:t>
            </w:r>
            <w:proofErr w:type="spellEnd"/>
            <w:r w:rsidRPr="0052387B">
              <w:rPr>
                <w:rFonts w:ascii="Garamond" w:hAnsi="Garamond"/>
                <w:sz w:val="28"/>
                <w:szCs w:val="28"/>
              </w:rPr>
              <w:t xml:space="preserve">, </w:t>
            </w:r>
            <w:proofErr w:type="spellStart"/>
            <w:r w:rsidRPr="0052387B">
              <w:rPr>
                <w:rFonts w:ascii="Garamond" w:hAnsi="Garamond"/>
                <w:i/>
                <w:sz w:val="28"/>
                <w:szCs w:val="28"/>
              </w:rPr>
              <w:t>vishee</w:t>
            </w:r>
            <w:proofErr w:type="spellEnd"/>
            <w:r w:rsidRPr="0052387B">
              <w:rPr>
                <w:rFonts w:ascii="Garamond" w:hAnsi="Garamond"/>
                <w:i/>
                <w:sz w:val="28"/>
                <w:szCs w:val="28"/>
              </w:rPr>
              <w:t xml:space="preserve"> </w:t>
            </w:r>
            <w:proofErr w:type="spellStart"/>
            <w:r w:rsidRPr="0052387B">
              <w:rPr>
                <w:rFonts w:ascii="Garamond" w:hAnsi="Garamond"/>
                <w:i/>
                <w:sz w:val="28"/>
                <w:szCs w:val="28"/>
              </w:rPr>
              <w:t>ad</w:t>
            </w:r>
            <w:proofErr w:type="spellEnd"/>
            <w:r w:rsidRPr="0052387B">
              <w:rPr>
                <w:rFonts w:ascii="Garamond" w:hAnsi="Garamond"/>
                <w:i/>
                <w:sz w:val="28"/>
                <w:szCs w:val="28"/>
              </w:rPr>
              <w:t xml:space="preserve"> </w:t>
            </w:r>
            <w:proofErr w:type="spellStart"/>
            <w:r w:rsidRPr="0052387B">
              <w:rPr>
                <w:rFonts w:ascii="Garamond" w:hAnsi="Garamond"/>
                <w:i/>
                <w:sz w:val="28"/>
                <w:szCs w:val="28"/>
              </w:rPr>
              <w:t>yn</w:t>
            </w:r>
            <w:proofErr w:type="spellEnd"/>
            <w:r w:rsidRPr="0052387B">
              <w:rPr>
                <w:rFonts w:ascii="Garamond" w:hAnsi="Garamond"/>
                <w:i/>
                <w:sz w:val="28"/>
                <w:szCs w:val="28"/>
              </w:rPr>
              <w:t xml:space="preserve"> </w:t>
            </w:r>
            <w:proofErr w:type="spellStart"/>
            <w:r w:rsidRPr="0052387B">
              <w:rPr>
                <w:rFonts w:ascii="Garamond" w:hAnsi="Garamond"/>
                <w:i/>
                <w:sz w:val="28"/>
                <w:szCs w:val="28"/>
              </w:rPr>
              <w:t>Aglish</w:t>
            </w:r>
            <w:proofErr w:type="spellEnd"/>
            <w:r w:rsidRPr="0052387B">
              <w:rPr>
                <w:rFonts w:ascii="Garamond" w:hAnsi="Garamond"/>
                <w:i/>
                <w:sz w:val="28"/>
                <w:szCs w:val="28"/>
              </w:rPr>
              <w:t xml:space="preserve"> </w:t>
            </w:r>
            <w:proofErr w:type="spellStart"/>
            <w:r w:rsidRPr="0052387B">
              <w:rPr>
                <w:rFonts w:ascii="Garamond" w:hAnsi="Garamond"/>
                <w:i/>
                <w:sz w:val="28"/>
                <w:szCs w:val="28"/>
              </w:rPr>
              <w:t>dy</w:t>
            </w:r>
            <w:proofErr w:type="spellEnd"/>
            <w:r w:rsidRPr="0052387B">
              <w:rPr>
                <w:rFonts w:ascii="Garamond" w:hAnsi="Garamond"/>
                <w:i/>
                <w:sz w:val="28"/>
                <w:szCs w:val="28"/>
              </w:rPr>
              <w:t xml:space="preserve"> </w:t>
            </w:r>
            <w:proofErr w:type="spellStart"/>
            <w:r w:rsidRPr="0052387B">
              <w:rPr>
                <w:rFonts w:ascii="Garamond" w:hAnsi="Garamond"/>
                <w:i/>
                <w:sz w:val="28"/>
                <w:szCs w:val="28"/>
              </w:rPr>
              <w:t>chooilley</w:t>
            </w:r>
            <w:proofErr w:type="spellEnd"/>
            <w:r w:rsidRPr="0052387B">
              <w:rPr>
                <w:rFonts w:ascii="Garamond" w:hAnsi="Garamond"/>
                <w:i/>
                <w:sz w:val="28"/>
                <w:szCs w:val="28"/>
              </w:rPr>
              <w:t xml:space="preserve"> </w:t>
            </w:r>
            <w:proofErr w:type="spellStart"/>
            <w:r w:rsidRPr="0052387B">
              <w:rPr>
                <w:rFonts w:ascii="Garamond" w:hAnsi="Garamond"/>
                <w:i/>
                <w:sz w:val="28"/>
                <w:szCs w:val="28"/>
              </w:rPr>
              <w:t>laa</w:t>
            </w:r>
            <w:proofErr w:type="spellEnd"/>
            <w:r w:rsidRPr="0052387B">
              <w:rPr>
                <w:rFonts w:ascii="Garamond" w:hAnsi="Garamond"/>
                <w:i/>
                <w:sz w:val="28"/>
                <w:szCs w:val="28"/>
              </w:rPr>
              <w:t xml:space="preserve">, </w:t>
            </w:r>
            <w:proofErr w:type="spellStart"/>
            <w:r w:rsidRPr="0052387B">
              <w:rPr>
                <w:rFonts w:ascii="Garamond" w:hAnsi="Garamond"/>
                <w:i/>
                <w:sz w:val="28"/>
                <w:szCs w:val="28"/>
              </w:rPr>
              <w:t>lesh</w:t>
            </w:r>
            <w:proofErr w:type="spellEnd"/>
            <w:r w:rsidRPr="0052387B">
              <w:rPr>
                <w:rFonts w:ascii="Garamond" w:hAnsi="Garamond"/>
                <w:i/>
                <w:sz w:val="28"/>
                <w:szCs w:val="28"/>
              </w:rPr>
              <w:t xml:space="preserve"> </w:t>
            </w:r>
            <w:proofErr w:type="spellStart"/>
            <w:r w:rsidRPr="0052387B">
              <w:rPr>
                <w:rFonts w:ascii="Garamond" w:hAnsi="Garamond"/>
                <w:i/>
                <w:sz w:val="28"/>
                <w:szCs w:val="28"/>
              </w:rPr>
              <w:t>leid</w:t>
            </w:r>
            <w:proofErr w:type="spellEnd"/>
            <w:r w:rsidRPr="0052387B">
              <w:rPr>
                <w:rFonts w:ascii="Garamond" w:hAnsi="Garamond"/>
                <w:i/>
                <w:sz w:val="28"/>
                <w:szCs w:val="28"/>
              </w:rPr>
              <w:t xml:space="preserve"> as </w:t>
            </w:r>
            <w:proofErr w:type="spellStart"/>
            <w:r w:rsidRPr="0052387B">
              <w:rPr>
                <w:rFonts w:ascii="Garamond" w:hAnsi="Garamond"/>
                <w:i/>
                <w:sz w:val="28"/>
                <w:szCs w:val="28"/>
              </w:rPr>
              <w:t>va</w:t>
            </w:r>
            <w:proofErr w:type="spellEnd"/>
            <w:r w:rsidRPr="0052387B">
              <w:rPr>
                <w:rFonts w:ascii="Garamond" w:hAnsi="Garamond"/>
                <w:i/>
                <w:sz w:val="28"/>
                <w:szCs w:val="28"/>
              </w:rPr>
              <w:t xml:space="preserve"> </w:t>
            </w:r>
            <w:proofErr w:type="spellStart"/>
            <w:r w:rsidRPr="0052387B">
              <w:rPr>
                <w:rFonts w:ascii="Garamond" w:hAnsi="Garamond"/>
                <w:i/>
                <w:sz w:val="28"/>
                <w:szCs w:val="28"/>
              </w:rPr>
              <w:t>dy</w:t>
            </w:r>
            <w:proofErr w:type="spellEnd"/>
            <w:r w:rsidRPr="0052387B">
              <w:rPr>
                <w:rFonts w:ascii="Garamond" w:hAnsi="Garamond"/>
                <w:i/>
                <w:sz w:val="28"/>
                <w:szCs w:val="28"/>
              </w:rPr>
              <w:t xml:space="preserve"> </w:t>
            </w:r>
            <w:proofErr w:type="spellStart"/>
            <w:r w:rsidRPr="0052387B">
              <w:rPr>
                <w:rFonts w:ascii="Garamond" w:hAnsi="Garamond"/>
                <w:i/>
                <w:sz w:val="28"/>
                <w:szCs w:val="28"/>
              </w:rPr>
              <w:t>ve</w:t>
            </w:r>
            <w:proofErr w:type="spellEnd"/>
            <w:r w:rsidRPr="0052387B">
              <w:rPr>
                <w:rFonts w:ascii="Garamond" w:hAnsi="Garamond"/>
                <w:i/>
                <w:sz w:val="28"/>
                <w:szCs w:val="28"/>
              </w:rPr>
              <w:t xml:space="preserve"> er </w:t>
            </w:r>
            <w:proofErr w:type="spellStart"/>
            <w:r w:rsidRPr="0052387B">
              <w:rPr>
                <w:rFonts w:ascii="Garamond" w:hAnsi="Garamond"/>
                <w:i/>
                <w:sz w:val="28"/>
                <w:szCs w:val="28"/>
              </w:rPr>
              <w:t>ny</w:t>
            </w:r>
            <w:proofErr w:type="spellEnd"/>
            <w:r w:rsidRPr="0052387B">
              <w:rPr>
                <w:rFonts w:ascii="Garamond" w:hAnsi="Garamond"/>
                <w:i/>
                <w:sz w:val="28"/>
                <w:szCs w:val="28"/>
              </w:rPr>
              <w:t xml:space="preserve"> </w:t>
            </w:r>
            <w:proofErr w:type="spellStart"/>
            <w:r w:rsidRPr="0052387B">
              <w:rPr>
                <w:rFonts w:ascii="Garamond" w:hAnsi="Garamond"/>
                <w:i/>
                <w:sz w:val="28"/>
                <w:szCs w:val="28"/>
              </w:rPr>
              <w:t>sauail</w:t>
            </w:r>
            <w:proofErr w:type="spellEnd"/>
            <w:r w:rsidRPr="0052387B">
              <w:rPr>
                <w:rFonts w:ascii="Garamond" w:hAnsi="Garamond"/>
                <w:i/>
                <w:sz w:val="28"/>
                <w:szCs w:val="28"/>
              </w:rPr>
              <w:t xml:space="preserve">. </w:t>
            </w:r>
          </w:p>
        </w:tc>
        <w:tc>
          <w:tcPr>
            <w:tcW w:w="3816" w:type="dxa"/>
          </w:tcPr>
          <w:p w14:paraId="36E38785" w14:textId="77777777" w:rsidR="00CA61D8" w:rsidRPr="008146DB" w:rsidRDefault="00CA61D8" w:rsidP="00DB60C3">
            <w:pPr>
              <w:pStyle w:val="ListParagraph"/>
              <w:ind w:left="0" w:firstLine="227"/>
              <w:jc w:val="both"/>
              <w:rPr>
                <w:rFonts w:ascii="Garamond" w:hAnsi="Garamond" w:cs="Times New Roman"/>
                <w:i/>
                <w:sz w:val="28"/>
              </w:rPr>
            </w:pPr>
            <w:r w:rsidRPr="008146DB">
              <w:rPr>
                <w:rFonts w:ascii="Garamond" w:hAnsi="Garamond" w:cs="Times New Roman"/>
                <w:i/>
                <w:sz w:val="28"/>
              </w:rPr>
              <w:t>Which Command the Apostles observed </w:t>
            </w:r>
            <w:r>
              <w:rPr>
                <w:rFonts w:ascii="Garamond" w:hAnsi="Garamond" w:cs="Times New Roman"/>
                <w:sz w:val="28"/>
              </w:rPr>
              <w:t>;</w:t>
            </w:r>
            <w:r w:rsidRPr="008146DB">
              <w:rPr>
                <w:rFonts w:ascii="Garamond" w:hAnsi="Garamond" w:cs="Times New Roman"/>
                <w:i/>
                <w:sz w:val="28"/>
              </w:rPr>
              <w:t xml:space="preserve"> They preached the Gospel, and as many as believed the Word, </w:t>
            </w:r>
            <w:r w:rsidRPr="008146DB">
              <w:rPr>
                <w:rFonts w:ascii="Garamond" w:hAnsi="Garamond" w:cs="Times New Roman"/>
                <w:sz w:val="28"/>
              </w:rPr>
              <w:t xml:space="preserve">them they baptised ; </w:t>
            </w:r>
            <w:r w:rsidRPr="008146DB">
              <w:rPr>
                <w:rFonts w:ascii="Garamond" w:hAnsi="Garamond" w:cs="Times New Roman"/>
                <w:i/>
                <w:sz w:val="28"/>
              </w:rPr>
              <w:t xml:space="preserve">By this Sacrament, </w:t>
            </w:r>
            <w:r w:rsidRPr="008146DB">
              <w:rPr>
                <w:rFonts w:ascii="Garamond" w:hAnsi="Garamond" w:cs="Times New Roman"/>
                <w:sz w:val="28"/>
              </w:rPr>
              <w:t>adding to the Church daily such as should be saved.</w:t>
            </w:r>
          </w:p>
        </w:tc>
        <w:tc>
          <w:tcPr>
            <w:tcW w:w="0" w:type="auto"/>
          </w:tcPr>
          <w:p w14:paraId="51D2D840" w14:textId="77777777" w:rsidR="00CA61D8" w:rsidRDefault="00CA61D8" w:rsidP="00DB60C3">
            <w:pPr>
              <w:pStyle w:val="ListParagraph"/>
              <w:ind w:left="0"/>
              <w:rPr>
                <w:rFonts w:ascii="Garamond" w:hAnsi="Garamond" w:cs="Times New Roman"/>
                <w:sz w:val="20"/>
                <w:szCs w:val="20"/>
              </w:rPr>
            </w:pPr>
          </w:p>
          <w:p w14:paraId="20BEEE69" w14:textId="77777777" w:rsidR="00CA61D8" w:rsidRDefault="00CA61D8" w:rsidP="00DB60C3">
            <w:pPr>
              <w:pStyle w:val="ListParagraph"/>
              <w:ind w:left="0"/>
              <w:rPr>
                <w:rFonts w:ascii="Garamond" w:hAnsi="Garamond" w:cs="Times New Roman"/>
                <w:sz w:val="20"/>
                <w:szCs w:val="20"/>
              </w:rPr>
            </w:pPr>
          </w:p>
          <w:p w14:paraId="57CCFFD8" w14:textId="77777777" w:rsidR="00CA61D8" w:rsidRDefault="00CA61D8" w:rsidP="00DB60C3">
            <w:pPr>
              <w:pStyle w:val="ListParagraph"/>
              <w:ind w:left="0"/>
              <w:rPr>
                <w:rFonts w:ascii="Garamond" w:hAnsi="Garamond" w:cs="Times New Roman"/>
                <w:sz w:val="20"/>
                <w:szCs w:val="20"/>
              </w:rPr>
            </w:pPr>
          </w:p>
          <w:p w14:paraId="6E7FE92B" w14:textId="77777777" w:rsidR="00CA61D8" w:rsidRDefault="00CA61D8" w:rsidP="00DB60C3">
            <w:pPr>
              <w:pStyle w:val="ListParagraph"/>
              <w:ind w:left="0"/>
              <w:rPr>
                <w:rFonts w:ascii="Garamond" w:hAnsi="Garamond" w:cs="Times New Roman"/>
                <w:sz w:val="20"/>
                <w:szCs w:val="20"/>
              </w:rPr>
            </w:pPr>
            <w:r>
              <w:rPr>
                <w:rFonts w:ascii="Garamond" w:hAnsi="Garamond" w:cs="Times New Roman"/>
                <w:sz w:val="20"/>
                <w:szCs w:val="20"/>
              </w:rPr>
              <w:t>Act. 2. 28.</w:t>
            </w:r>
          </w:p>
          <w:p w14:paraId="3C20FF72" w14:textId="77777777" w:rsidR="00CA61D8" w:rsidRDefault="00CA61D8" w:rsidP="00DB60C3">
            <w:pPr>
              <w:pStyle w:val="ListParagraph"/>
              <w:ind w:left="0"/>
              <w:rPr>
                <w:rFonts w:ascii="Garamond" w:hAnsi="Garamond" w:cs="Times New Roman"/>
                <w:sz w:val="20"/>
                <w:szCs w:val="20"/>
              </w:rPr>
            </w:pPr>
          </w:p>
          <w:p w14:paraId="58F496BF" w14:textId="77777777" w:rsidR="00CA61D8" w:rsidRPr="00CA61D8" w:rsidRDefault="00CA61D8" w:rsidP="00DB60C3">
            <w:pPr>
              <w:pStyle w:val="ListParagraph"/>
              <w:ind w:left="0"/>
              <w:rPr>
                <w:rFonts w:ascii="Garamond" w:hAnsi="Garamond" w:cs="Times New Roman"/>
                <w:sz w:val="20"/>
                <w:szCs w:val="20"/>
              </w:rPr>
            </w:pPr>
            <w:r>
              <w:rPr>
                <w:rFonts w:ascii="Garamond" w:hAnsi="Garamond" w:cs="Times New Roman"/>
                <w:sz w:val="20"/>
                <w:szCs w:val="20"/>
              </w:rPr>
              <w:t>Ver. 47.</w:t>
            </w:r>
          </w:p>
        </w:tc>
      </w:tr>
      <w:tr w:rsidR="00CA61D8" w:rsidRPr="008146DB" w14:paraId="332C40DD" w14:textId="77777777" w:rsidTr="008B6126">
        <w:tc>
          <w:tcPr>
            <w:tcW w:w="4253" w:type="dxa"/>
          </w:tcPr>
          <w:p w14:paraId="79D53058" w14:textId="77777777" w:rsidR="00CA61D8" w:rsidRPr="00BD50A1" w:rsidRDefault="00CA61D8" w:rsidP="00DB60C3">
            <w:pPr>
              <w:pStyle w:val="CM3"/>
              <w:widowControl/>
              <w:spacing w:line="240" w:lineRule="auto"/>
              <w:ind w:firstLine="227"/>
              <w:jc w:val="both"/>
              <w:rPr>
                <w:rFonts w:ascii="Garamond" w:hAnsi="Garamond"/>
                <w:sz w:val="28"/>
                <w:szCs w:val="28"/>
              </w:rPr>
            </w:pPr>
            <w:proofErr w:type="spellStart"/>
            <w:r w:rsidRPr="00BD50A1">
              <w:rPr>
                <w:rFonts w:ascii="Garamond" w:hAnsi="Garamond"/>
                <w:sz w:val="28"/>
                <w:szCs w:val="28"/>
              </w:rPr>
              <w:t>Ghou</w:t>
            </w:r>
            <w:proofErr w:type="spellEnd"/>
            <w:r w:rsidRPr="00BD50A1">
              <w:rPr>
                <w:rFonts w:ascii="Garamond" w:hAnsi="Garamond"/>
                <w:sz w:val="28"/>
                <w:szCs w:val="28"/>
              </w:rPr>
              <w:t xml:space="preserve"> ad as </w:t>
            </w:r>
            <w:proofErr w:type="spellStart"/>
            <w:r w:rsidRPr="00BD50A1">
              <w:rPr>
                <w:rFonts w:ascii="Garamond" w:hAnsi="Garamond"/>
                <w:sz w:val="28"/>
                <w:szCs w:val="28"/>
              </w:rPr>
              <w:t>laue</w:t>
            </w:r>
            <w:proofErr w:type="spellEnd"/>
            <w:r w:rsidRPr="00BD50A1">
              <w:rPr>
                <w:rFonts w:ascii="Garamond" w:hAnsi="Garamond"/>
                <w:sz w:val="28"/>
                <w:szCs w:val="28"/>
              </w:rPr>
              <w:t xml:space="preserve">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sz w:val="28"/>
                <w:szCs w:val="28"/>
              </w:rPr>
              <w:t>rou</w:t>
            </w:r>
            <w:proofErr w:type="spellEnd"/>
            <w:r w:rsidRPr="00BD50A1">
              <w:rPr>
                <w:rFonts w:ascii="Garamond" w:hAnsi="Garamond"/>
                <w:sz w:val="28"/>
                <w:szCs w:val="28"/>
              </w:rPr>
              <w:t xml:space="preserve"> eh </w:t>
            </w:r>
            <w:proofErr w:type="spellStart"/>
            <w:r w:rsidRPr="00BD50A1">
              <w:rPr>
                <w:rFonts w:ascii="Garamond" w:hAnsi="Garamond"/>
                <w:sz w:val="28"/>
                <w:szCs w:val="28"/>
              </w:rPr>
              <w:t>ymmyrchagh</w:t>
            </w:r>
            <w:proofErr w:type="spellEnd"/>
            <w:r w:rsidRPr="00BD50A1">
              <w:rPr>
                <w:rFonts w:ascii="Garamond" w:hAnsi="Garamond"/>
                <w:sz w:val="28"/>
                <w:szCs w:val="28"/>
              </w:rPr>
              <w:t xml:space="preserve"> </w:t>
            </w:r>
            <w:proofErr w:type="spellStart"/>
            <w:r w:rsidRPr="00BD50A1">
              <w:rPr>
                <w:rFonts w:ascii="Garamond" w:hAnsi="Garamond"/>
                <w:sz w:val="28"/>
                <w:szCs w:val="28"/>
              </w:rPr>
              <w:t>adsyn</w:t>
            </w:r>
            <w:proofErr w:type="spellEnd"/>
            <w:r w:rsidRPr="00BD50A1">
              <w:rPr>
                <w:rFonts w:ascii="Garamond" w:hAnsi="Garamond"/>
                <w:sz w:val="28"/>
                <w:szCs w:val="28"/>
              </w:rPr>
              <w:t xml:space="preserve"> y </w:t>
            </w:r>
            <w:proofErr w:type="spellStart"/>
            <w:r w:rsidRPr="00BD50A1">
              <w:rPr>
                <w:rFonts w:ascii="Garamond" w:hAnsi="Garamond"/>
                <w:sz w:val="28"/>
                <w:szCs w:val="28"/>
              </w:rPr>
              <w:t>vashtey</w:t>
            </w:r>
            <w:proofErr w:type="spellEnd"/>
            <w:r w:rsidRPr="00BD50A1">
              <w:rPr>
                <w:rFonts w:ascii="Garamond" w:hAnsi="Garamond"/>
                <w:sz w:val="28"/>
                <w:szCs w:val="28"/>
              </w:rPr>
              <w:t xml:space="preserve"> </w:t>
            </w:r>
            <w:proofErr w:type="spellStart"/>
            <w:r w:rsidRPr="00BD50A1">
              <w:rPr>
                <w:rFonts w:ascii="Garamond" w:hAnsi="Garamond"/>
                <w:sz w:val="28"/>
                <w:szCs w:val="28"/>
              </w:rPr>
              <w:t>lesh</w:t>
            </w:r>
            <w:proofErr w:type="spellEnd"/>
            <w:r w:rsidRPr="00BD50A1">
              <w:rPr>
                <w:rFonts w:ascii="Garamond" w:hAnsi="Garamond"/>
                <w:sz w:val="28"/>
                <w:szCs w:val="28"/>
              </w:rPr>
              <w:t xml:space="preserve"> </w:t>
            </w:r>
            <w:proofErr w:type="spellStart"/>
            <w:r w:rsidRPr="00BD50A1">
              <w:rPr>
                <w:rFonts w:ascii="Garamond" w:hAnsi="Garamond"/>
                <w:i/>
                <w:sz w:val="28"/>
                <w:szCs w:val="28"/>
              </w:rPr>
              <w:t>Ushtey</w:t>
            </w:r>
            <w:proofErr w:type="spellEnd"/>
            <w:r w:rsidRPr="00BD50A1">
              <w:rPr>
                <w:rFonts w:ascii="Garamond" w:hAnsi="Garamond"/>
                <w:sz w:val="28"/>
                <w:szCs w:val="28"/>
              </w:rPr>
              <w:t xml:space="preserve"> </w:t>
            </w:r>
            <w:proofErr w:type="spellStart"/>
            <w:r w:rsidRPr="00BD50A1">
              <w:rPr>
                <w:rFonts w:ascii="Garamond" w:hAnsi="Garamond"/>
                <w:sz w:val="28"/>
                <w:szCs w:val="28"/>
              </w:rPr>
              <w:t>va</w:t>
            </w:r>
            <w:proofErr w:type="spellEnd"/>
            <w:r w:rsidRPr="00BD50A1">
              <w:rPr>
                <w:rFonts w:ascii="Garamond" w:hAnsi="Garamond"/>
                <w:sz w:val="28"/>
                <w:szCs w:val="28"/>
              </w:rPr>
              <w:t xml:space="preserve">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i/>
                <w:sz w:val="28"/>
                <w:szCs w:val="28"/>
              </w:rPr>
              <w:t>jarroo</w:t>
            </w:r>
            <w:proofErr w:type="spellEnd"/>
            <w:r w:rsidRPr="00BD50A1">
              <w:rPr>
                <w:rFonts w:ascii="Garamond" w:hAnsi="Garamond"/>
                <w:i/>
                <w:sz w:val="28"/>
                <w:szCs w:val="28"/>
              </w:rPr>
              <w:t xml:space="preserve"> er </w:t>
            </w:r>
            <w:proofErr w:type="spellStart"/>
            <w:r w:rsidRPr="00BD50A1">
              <w:rPr>
                <w:rFonts w:ascii="Garamond" w:hAnsi="Garamond"/>
                <w:i/>
                <w:sz w:val="28"/>
                <w:szCs w:val="28"/>
              </w:rPr>
              <w:t>ny</w:t>
            </w:r>
            <w:proofErr w:type="spellEnd"/>
            <w:r w:rsidRPr="00BD50A1">
              <w:rPr>
                <w:rFonts w:ascii="Garamond" w:hAnsi="Garamond"/>
                <w:i/>
                <w:sz w:val="28"/>
                <w:szCs w:val="28"/>
              </w:rPr>
              <w:t xml:space="preserve"> </w:t>
            </w:r>
            <w:proofErr w:type="spellStart"/>
            <w:r w:rsidRPr="00BD50A1">
              <w:rPr>
                <w:rFonts w:ascii="Garamond" w:hAnsi="Garamond"/>
                <w:i/>
                <w:sz w:val="28"/>
                <w:szCs w:val="28"/>
              </w:rPr>
              <w:t>mannaghey</w:t>
            </w:r>
            <w:proofErr w:type="spellEnd"/>
            <w:r w:rsidRPr="00BD50A1">
              <w:rPr>
                <w:rFonts w:ascii="Garamond" w:hAnsi="Garamond"/>
                <w:i/>
                <w:sz w:val="28"/>
                <w:szCs w:val="28"/>
              </w:rPr>
              <w:t xml:space="preserve"> </w:t>
            </w:r>
            <w:proofErr w:type="spellStart"/>
            <w:r w:rsidRPr="00BD50A1">
              <w:rPr>
                <w:rFonts w:ascii="Garamond" w:hAnsi="Garamond"/>
                <w:i/>
                <w:sz w:val="28"/>
                <w:szCs w:val="28"/>
              </w:rPr>
              <w:t>lesh</w:t>
            </w:r>
            <w:proofErr w:type="spellEnd"/>
            <w:r w:rsidRPr="00BD50A1">
              <w:rPr>
                <w:rFonts w:ascii="Garamond" w:hAnsi="Garamond"/>
                <w:i/>
                <w:sz w:val="28"/>
                <w:szCs w:val="28"/>
              </w:rPr>
              <w:t xml:space="preserve"> </w:t>
            </w:r>
            <w:proofErr w:type="spellStart"/>
            <w:r w:rsidRPr="00BD50A1">
              <w:rPr>
                <w:rFonts w:ascii="Garamond" w:hAnsi="Garamond"/>
                <w:i/>
                <w:sz w:val="28"/>
                <w:szCs w:val="28"/>
              </w:rPr>
              <w:t>gioot</w:t>
            </w:r>
            <w:proofErr w:type="spellEnd"/>
            <w:r w:rsidRPr="00BD50A1">
              <w:rPr>
                <w:rFonts w:ascii="Garamond" w:hAnsi="Garamond"/>
                <w:i/>
                <w:sz w:val="28"/>
                <w:szCs w:val="28"/>
              </w:rPr>
              <w:t xml:space="preserve"> y </w:t>
            </w:r>
            <w:proofErr w:type="spellStart"/>
            <w:r w:rsidRPr="00BD50A1">
              <w:rPr>
                <w:rFonts w:ascii="Garamond" w:hAnsi="Garamond"/>
                <w:i/>
                <w:sz w:val="28"/>
                <w:szCs w:val="28"/>
              </w:rPr>
              <w:t>Spyrryd</w:t>
            </w:r>
            <w:proofErr w:type="spellEnd"/>
            <w:r w:rsidRPr="00BD50A1">
              <w:rPr>
                <w:rFonts w:ascii="Garamond" w:hAnsi="Garamond"/>
                <w:i/>
                <w:sz w:val="28"/>
                <w:szCs w:val="28"/>
              </w:rPr>
              <w:t xml:space="preserve"> </w:t>
            </w:r>
            <w:proofErr w:type="spellStart"/>
            <w:r w:rsidRPr="00BD50A1">
              <w:rPr>
                <w:rFonts w:ascii="Garamond" w:hAnsi="Garamond"/>
                <w:i/>
                <w:sz w:val="28"/>
                <w:szCs w:val="28"/>
              </w:rPr>
              <w:t>Noo</w:t>
            </w:r>
            <w:proofErr w:type="spellEnd"/>
            <w:r w:rsidRPr="00BD50A1">
              <w:rPr>
                <w:rFonts w:ascii="Garamond" w:hAnsi="Garamond"/>
                <w:sz w:val="28"/>
                <w:szCs w:val="28"/>
              </w:rPr>
              <w:t xml:space="preserve"> ; </w:t>
            </w:r>
            <w:proofErr w:type="spellStart"/>
            <w:r w:rsidRPr="00BD50A1">
              <w:rPr>
                <w:rFonts w:ascii="Garamond" w:hAnsi="Garamond"/>
                <w:sz w:val="28"/>
                <w:szCs w:val="28"/>
              </w:rPr>
              <w:t>Gynsagh</w:t>
            </w:r>
            <w:proofErr w:type="spellEnd"/>
            <w:r w:rsidRPr="00BD50A1">
              <w:rPr>
                <w:rFonts w:ascii="Garamond" w:hAnsi="Garamond"/>
                <w:sz w:val="28"/>
                <w:szCs w:val="28"/>
              </w:rPr>
              <w:t xml:space="preserve"> </w:t>
            </w:r>
            <w:proofErr w:type="spellStart"/>
            <w:r w:rsidRPr="00BD50A1">
              <w:rPr>
                <w:rFonts w:ascii="Garamond" w:hAnsi="Garamond"/>
                <w:sz w:val="28"/>
                <w:szCs w:val="28"/>
              </w:rPr>
              <w:t>dooin</w:t>
            </w:r>
            <w:proofErr w:type="spellEnd"/>
            <w:r w:rsidRPr="00BD50A1">
              <w:rPr>
                <w:rFonts w:ascii="Garamond" w:hAnsi="Garamond"/>
                <w:sz w:val="28"/>
                <w:szCs w:val="28"/>
              </w:rPr>
              <w:t xml:space="preserve"> </w:t>
            </w:r>
            <w:proofErr w:type="spellStart"/>
            <w:r w:rsidRPr="00BD50A1">
              <w:rPr>
                <w:rFonts w:ascii="Garamond" w:hAnsi="Garamond"/>
                <w:sz w:val="28"/>
                <w:szCs w:val="28"/>
              </w:rPr>
              <w:t>nagh</w:t>
            </w:r>
            <w:proofErr w:type="spellEnd"/>
            <w:r w:rsidRPr="00BD50A1">
              <w:rPr>
                <w:rFonts w:ascii="Garamond" w:hAnsi="Garamond"/>
                <w:sz w:val="28"/>
                <w:szCs w:val="28"/>
              </w:rPr>
              <w:t xml:space="preserve"> </w:t>
            </w:r>
            <w:proofErr w:type="spellStart"/>
            <w:r w:rsidRPr="00BD50A1">
              <w:rPr>
                <w:rFonts w:ascii="Garamond" w:hAnsi="Garamond"/>
                <w:sz w:val="28"/>
                <w:szCs w:val="28"/>
              </w:rPr>
              <w:t>vel</w:t>
            </w:r>
            <w:proofErr w:type="spellEnd"/>
            <w:r w:rsidRPr="00BD50A1">
              <w:rPr>
                <w:rFonts w:ascii="Garamond" w:hAnsi="Garamond"/>
                <w:sz w:val="28"/>
                <w:szCs w:val="28"/>
              </w:rPr>
              <w:t xml:space="preserve"> [126] y </w:t>
            </w:r>
            <w:proofErr w:type="spellStart"/>
            <w:r w:rsidRPr="00BD50A1">
              <w:rPr>
                <w:rFonts w:ascii="Garamond" w:hAnsi="Garamond"/>
                <w:sz w:val="28"/>
                <w:szCs w:val="28"/>
              </w:rPr>
              <w:t>sarey</w:t>
            </w:r>
            <w:proofErr w:type="spellEnd"/>
            <w:r w:rsidRPr="00BD50A1">
              <w:rPr>
                <w:rFonts w:ascii="Garamond" w:hAnsi="Garamond"/>
                <w:sz w:val="28"/>
                <w:szCs w:val="28"/>
              </w:rPr>
              <w:t xml:space="preserve"> </w:t>
            </w:r>
            <w:proofErr w:type="spellStart"/>
            <w:r w:rsidRPr="00BD50A1">
              <w:rPr>
                <w:rFonts w:ascii="Garamond" w:hAnsi="Garamond"/>
                <w:sz w:val="28"/>
                <w:szCs w:val="28"/>
              </w:rPr>
              <w:t>shoh</w:t>
            </w:r>
            <w:proofErr w:type="spellEnd"/>
            <w:r w:rsidRPr="00BD50A1">
              <w:rPr>
                <w:rFonts w:ascii="Garamond" w:hAnsi="Garamond"/>
                <w:sz w:val="28"/>
                <w:szCs w:val="28"/>
              </w:rPr>
              <w:t xml:space="preserve"> ta </w:t>
            </w:r>
            <w:proofErr w:type="spellStart"/>
            <w:r w:rsidRPr="00BD50A1">
              <w:rPr>
                <w:rFonts w:ascii="Garamond" w:hAnsi="Garamond"/>
                <w:sz w:val="28"/>
                <w:szCs w:val="28"/>
              </w:rPr>
              <w:t>Creest</w:t>
            </w:r>
            <w:proofErr w:type="spellEnd"/>
            <w:r w:rsidRPr="00BD50A1">
              <w:rPr>
                <w:rFonts w:ascii="Garamond" w:hAnsi="Garamond"/>
                <w:sz w:val="28"/>
                <w:szCs w:val="28"/>
              </w:rPr>
              <w:t xml:space="preserve"> er chur </w:t>
            </w:r>
            <w:proofErr w:type="spellStart"/>
            <w:r w:rsidRPr="00BD50A1">
              <w:rPr>
                <w:rFonts w:ascii="Garamond" w:hAnsi="Garamond"/>
                <w:sz w:val="28"/>
                <w:szCs w:val="28"/>
              </w:rPr>
              <w:t>dooin</w:t>
            </w:r>
            <w:proofErr w:type="spellEnd"/>
            <w:r w:rsidRPr="00BD50A1">
              <w:rPr>
                <w:rFonts w:ascii="Garamond" w:hAnsi="Garamond"/>
                <w:sz w:val="28"/>
                <w:szCs w:val="28"/>
              </w:rPr>
              <w:t xml:space="preserve">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sz w:val="28"/>
                <w:szCs w:val="28"/>
              </w:rPr>
              <w:t>ve</w:t>
            </w:r>
            <w:proofErr w:type="spellEnd"/>
            <w:r w:rsidRPr="00BD50A1">
              <w:rPr>
                <w:rFonts w:ascii="Garamond" w:hAnsi="Garamond"/>
                <w:sz w:val="28"/>
                <w:szCs w:val="28"/>
              </w:rPr>
              <w:t xml:space="preserve"> er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liggey</w:t>
            </w:r>
            <w:proofErr w:type="spellEnd"/>
            <w:r w:rsidRPr="00BD50A1">
              <w:rPr>
                <w:rFonts w:ascii="Garamond" w:hAnsi="Garamond"/>
                <w:sz w:val="28"/>
                <w:szCs w:val="28"/>
              </w:rPr>
              <w:t xml:space="preserve"> </w:t>
            </w:r>
            <w:proofErr w:type="spellStart"/>
            <w:r w:rsidRPr="00BD50A1">
              <w:rPr>
                <w:rFonts w:ascii="Garamond" w:hAnsi="Garamond"/>
                <w:sz w:val="28"/>
                <w:szCs w:val="28"/>
              </w:rPr>
              <w:t>shaghey</w:t>
            </w:r>
            <w:proofErr w:type="spellEnd"/>
            <w:r w:rsidRPr="00BD50A1">
              <w:rPr>
                <w:rFonts w:ascii="Garamond" w:hAnsi="Garamond"/>
                <w:sz w:val="28"/>
                <w:szCs w:val="28"/>
              </w:rPr>
              <w:t xml:space="preserve"> er </w:t>
            </w:r>
            <w:proofErr w:type="spellStart"/>
            <w:r w:rsidRPr="00BD50A1">
              <w:rPr>
                <w:rFonts w:ascii="Garamond" w:hAnsi="Garamond"/>
                <w:sz w:val="28"/>
                <w:szCs w:val="28"/>
              </w:rPr>
              <w:t>aght</w:t>
            </w:r>
            <w:proofErr w:type="spellEnd"/>
            <w:r w:rsidRPr="00BD50A1">
              <w:rPr>
                <w:rFonts w:ascii="Garamond" w:hAnsi="Garamond"/>
                <w:sz w:val="28"/>
                <w:szCs w:val="28"/>
              </w:rPr>
              <w:t xml:space="preserve"> </w:t>
            </w:r>
            <w:proofErr w:type="spellStart"/>
            <w:r w:rsidRPr="00BD50A1">
              <w:rPr>
                <w:rFonts w:ascii="Garamond" w:hAnsi="Garamond"/>
                <w:sz w:val="28"/>
                <w:szCs w:val="28"/>
              </w:rPr>
              <w:t>erbee</w:t>
            </w:r>
            <w:proofErr w:type="spellEnd"/>
            <w:r w:rsidRPr="00BD50A1">
              <w:rPr>
                <w:rFonts w:ascii="Garamond" w:hAnsi="Garamond"/>
                <w:sz w:val="28"/>
                <w:szCs w:val="28"/>
              </w:rPr>
              <w:t xml:space="preserve">, </w:t>
            </w:r>
            <w:proofErr w:type="spellStart"/>
            <w:r w:rsidRPr="00BD50A1">
              <w:rPr>
                <w:rFonts w:ascii="Garamond" w:hAnsi="Garamond"/>
                <w:sz w:val="28"/>
                <w:szCs w:val="28"/>
              </w:rPr>
              <w:t>raad</w:t>
            </w:r>
            <w:proofErr w:type="spellEnd"/>
            <w:r w:rsidRPr="00BD50A1">
              <w:rPr>
                <w:rFonts w:ascii="Garamond" w:hAnsi="Garamond"/>
                <w:sz w:val="28"/>
                <w:szCs w:val="28"/>
              </w:rPr>
              <w:t xml:space="preserve"> </w:t>
            </w:r>
            <w:proofErr w:type="spellStart"/>
            <w:r w:rsidRPr="00BD50A1">
              <w:rPr>
                <w:rFonts w:ascii="Garamond" w:hAnsi="Garamond"/>
                <w:sz w:val="28"/>
                <w:szCs w:val="28"/>
              </w:rPr>
              <w:t>oddys</w:t>
            </w:r>
            <w:proofErr w:type="spellEnd"/>
            <w:r w:rsidRPr="00BD50A1">
              <w:rPr>
                <w:rFonts w:ascii="Garamond" w:hAnsi="Garamond"/>
                <w:sz w:val="28"/>
                <w:szCs w:val="28"/>
              </w:rPr>
              <w:t xml:space="preserve"> e</w:t>
            </w:r>
            <w:r w:rsidR="007151F2">
              <w:rPr>
                <w:rFonts w:ascii="Garamond" w:hAnsi="Garamond"/>
                <w:sz w:val="28"/>
                <w:szCs w:val="28"/>
              </w:rPr>
              <w:t>h</w:t>
            </w:r>
            <w:r w:rsidRPr="00BD50A1">
              <w:rPr>
                <w:rFonts w:ascii="Garamond" w:hAnsi="Garamond"/>
                <w:sz w:val="28"/>
                <w:szCs w:val="28"/>
              </w:rPr>
              <w:t xml:space="preserve"> </w:t>
            </w:r>
            <w:proofErr w:type="spellStart"/>
            <w:r w:rsidRPr="00BD50A1">
              <w:rPr>
                <w:rFonts w:ascii="Garamond" w:hAnsi="Garamond"/>
                <w:sz w:val="28"/>
                <w:szCs w:val="28"/>
              </w:rPr>
              <w:t>ve</w:t>
            </w:r>
            <w:proofErr w:type="spellEnd"/>
            <w:r w:rsidRPr="00BD50A1">
              <w:rPr>
                <w:rFonts w:ascii="Garamond" w:hAnsi="Garamond"/>
                <w:sz w:val="28"/>
                <w:szCs w:val="28"/>
              </w:rPr>
              <w:t xml:space="preserve"> er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reall</w:t>
            </w:r>
            <w:proofErr w:type="spellEnd"/>
            <w:r w:rsidRPr="00BD50A1">
              <w:rPr>
                <w:rFonts w:ascii="Garamond" w:hAnsi="Garamond"/>
                <w:sz w:val="28"/>
                <w:szCs w:val="28"/>
              </w:rPr>
              <w:t xml:space="preserve">. </w:t>
            </w:r>
          </w:p>
        </w:tc>
        <w:tc>
          <w:tcPr>
            <w:tcW w:w="3816" w:type="dxa"/>
          </w:tcPr>
          <w:p w14:paraId="02ACAB0A" w14:textId="77777777" w:rsidR="00CA61D8" w:rsidRPr="008146DB" w:rsidRDefault="00CA61D8" w:rsidP="00DB60C3">
            <w:pPr>
              <w:pStyle w:val="ListParagraph"/>
              <w:ind w:left="0" w:firstLine="227"/>
              <w:jc w:val="both"/>
              <w:rPr>
                <w:rFonts w:ascii="Garamond" w:hAnsi="Garamond" w:cs="Times New Roman"/>
                <w:sz w:val="28"/>
              </w:rPr>
            </w:pPr>
            <w:r w:rsidRPr="008146DB">
              <w:rPr>
                <w:rFonts w:ascii="Garamond" w:hAnsi="Garamond" w:cs="Times New Roman"/>
                <w:i/>
                <w:sz w:val="28"/>
              </w:rPr>
              <w:t xml:space="preserve">Holding it Necessary to </w:t>
            </w:r>
            <w:r w:rsidRPr="00CA61D8">
              <w:rPr>
                <w:rFonts w:ascii="Garamond" w:hAnsi="Garamond" w:cs="Times New Roman"/>
                <w:i/>
                <w:sz w:val="28"/>
              </w:rPr>
              <w:t>baptise</w:t>
            </w:r>
            <w:r>
              <w:rPr>
                <w:rFonts w:ascii="Garamond" w:hAnsi="Garamond" w:cs="Times New Roman"/>
                <w:sz w:val="28"/>
              </w:rPr>
              <w:t xml:space="preserve"> with Water</w:t>
            </w:r>
            <w:r w:rsidRPr="008146DB">
              <w:rPr>
                <w:rFonts w:ascii="Garamond" w:hAnsi="Garamond" w:cs="Times New Roman"/>
                <w:sz w:val="28"/>
              </w:rPr>
              <w:t xml:space="preserve"> even Those that had received the Holy Ghost.</w:t>
            </w:r>
            <w:r w:rsidRPr="008146DB">
              <w:rPr>
                <w:rFonts w:ascii="Garamond" w:hAnsi="Garamond" w:cs="Times New Roman"/>
                <w:i/>
                <w:sz w:val="28"/>
              </w:rPr>
              <w:t xml:space="preserve"> Teaching us, that this Command of Christ, where it may be duly observed, </w:t>
            </w:r>
            <w:r w:rsidRPr="008146DB">
              <w:rPr>
                <w:rFonts w:ascii="Garamond" w:hAnsi="Garamond" w:cs="Times New Roman"/>
                <w:sz w:val="28"/>
              </w:rPr>
              <w:t>is not to be neglected on any Account whatever.</w:t>
            </w:r>
          </w:p>
        </w:tc>
        <w:tc>
          <w:tcPr>
            <w:tcW w:w="0" w:type="auto"/>
          </w:tcPr>
          <w:p w14:paraId="352A56E8" w14:textId="77777777" w:rsidR="00CA61D8" w:rsidRDefault="00CA61D8" w:rsidP="00DB60C3">
            <w:pPr>
              <w:pStyle w:val="ListParagraph"/>
              <w:ind w:left="0"/>
              <w:rPr>
                <w:rFonts w:ascii="Garamond" w:hAnsi="Garamond" w:cs="Times New Roman"/>
                <w:sz w:val="20"/>
                <w:szCs w:val="20"/>
              </w:rPr>
            </w:pPr>
          </w:p>
          <w:p w14:paraId="3454C592" w14:textId="77777777" w:rsidR="00CA61D8" w:rsidRPr="00CA61D8" w:rsidRDefault="00CA61D8" w:rsidP="00DB60C3">
            <w:pPr>
              <w:pStyle w:val="ListParagraph"/>
              <w:ind w:left="0"/>
              <w:rPr>
                <w:rFonts w:ascii="Garamond" w:hAnsi="Garamond" w:cs="Times New Roman"/>
                <w:sz w:val="20"/>
                <w:szCs w:val="20"/>
              </w:rPr>
            </w:pPr>
            <w:r>
              <w:rPr>
                <w:rFonts w:ascii="Garamond" w:hAnsi="Garamond" w:cs="Times New Roman"/>
                <w:sz w:val="20"/>
                <w:szCs w:val="20"/>
              </w:rPr>
              <w:t>Acts 10. 47.</w:t>
            </w:r>
          </w:p>
        </w:tc>
      </w:tr>
      <w:tr w:rsidR="00CA61D8" w:rsidRPr="008146DB" w14:paraId="704A1D25" w14:textId="77777777" w:rsidTr="008B6126">
        <w:tc>
          <w:tcPr>
            <w:tcW w:w="4253" w:type="dxa"/>
          </w:tcPr>
          <w:p w14:paraId="43C13B6C" w14:textId="77777777" w:rsidR="00CA61D8" w:rsidRPr="00BD50A1" w:rsidRDefault="00CA61D8" w:rsidP="00DB60C3">
            <w:pPr>
              <w:pStyle w:val="CM3"/>
              <w:widowControl/>
              <w:spacing w:line="240" w:lineRule="auto"/>
              <w:ind w:firstLine="227"/>
              <w:jc w:val="both"/>
              <w:rPr>
                <w:rFonts w:ascii="Garamond" w:hAnsi="Garamond"/>
                <w:sz w:val="28"/>
                <w:szCs w:val="28"/>
              </w:rPr>
            </w:pPr>
            <w:r w:rsidRPr="00BD50A1">
              <w:rPr>
                <w:rFonts w:ascii="Garamond" w:hAnsi="Garamond"/>
                <w:i/>
                <w:sz w:val="28"/>
                <w:szCs w:val="28"/>
              </w:rPr>
              <w:t>Q.</w:t>
            </w:r>
            <w:r w:rsidRPr="00BD50A1">
              <w:rPr>
                <w:rFonts w:ascii="Garamond" w:hAnsi="Garamond"/>
                <w:sz w:val="28"/>
                <w:szCs w:val="28"/>
              </w:rPr>
              <w:t xml:space="preserve"> </w:t>
            </w:r>
            <w:proofErr w:type="spellStart"/>
            <w:r w:rsidRPr="00BD50A1">
              <w:rPr>
                <w:rFonts w:ascii="Garamond" w:hAnsi="Garamond"/>
                <w:sz w:val="28"/>
                <w:szCs w:val="28"/>
              </w:rPr>
              <w:t>Cre</w:t>
            </w:r>
            <w:proofErr w:type="spellEnd"/>
            <w:r w:rsidRPr="00BD50A1">
              <w:rPr>
                <w:rFonts w:ascii="Garamond" w:hAnsi="Garamond"/>
                <w:sz w:val="28"/>
                <w:szCs w:val="28"/>
              </w:rPr>
              <w:t xml:space="preserve"> ta er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yialdyn</w:t>
            </w:r>
            <w:proofErr w:type="spellEnd"/>
            <w:r w:rsidRPr="00BD50A1">
              <w:rPr>
                <w:rFonts w:ascii="Garamond" w:hAnsi="Garamond"/>
                <w:sz w:val="28"/>
                <w:szCs w:val="28"/>
              </w:rPr>
              <w:t xml:space="preserve"> as er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hickeragh</w:t>
            </w:r>
            <w:proofErr w:type="spellEnd"/>
            <w:r w:rsidRPr="00BD50A1">
              <w:rPr>
                <w:rFonts w:ascii="Garamond" w:hAnsi="Garamond"/>
                <w:sz w:val="28"/>
                <w:szCs w:val="28"/>
              </w:rPr>
              <w:t xml:space="preserve"> </w:t>
            </w:r>
            <w:proofErr w:type="spellStart"/>
            <w:r w:rsidRPr="00BD50A1">
              <w:rPr>
                <w:rFonts w:ascii="Garamond" w:hAnsi="Garamond"/>
                <w:sz w:val="28"/>
                <w:szCs w:val="28"/>
              </w:rPr>
              <w:t>dooin</w:t>
            </w:r>
            <w:proofErr w:type="spellEnd"/>
            <w:r w:rsidRPr="00BD50A1">
              <w:rPr>
                <w:rFonts w:ascii="Garamond" w:hAnsi="Garamond"/>
                <w:sz w:val="28"/>
                <w:szCs w:val="28"/>
              </w:rPr>
              <w:t xml:space="preserve"> </w:t>
            </w:r>
            <w:proofErr w:type="spellStart"/>
            <w:r w:rsidRPr="00BD50A1">
              <w:rPr>
                <w:rFonts w:ascii="Garamond" w:hAnsi="Garamond"/>
                <w:sz w:val="28"/>
                <w:szCs w:val="28"/>
              </w:rPr>
              <w:t>liorish</w:t>
            </w:r>
            <w:proofErr w:type="spellEnd"/>
            <w:r w:rsidRPr="00BD50A1">
              <w:rPr>
                <w:rFonts w:ascii="Garamond" w:hAnsi="Garamond"/>
                <w:sz w:val="28"/>
                <w:szCs w:val="28"/>
              </w:rPr>
              <w:t xml:space="preserve"> y </w:t>
            </w:r>
            <w:proofErr w:type="spellStart"/>
            <w:r w:rsidRPr="00BD50A1">
              <w:rPr>
                <w:rFonts w:ascii="Garamond" w:hAnsi="Garamond"/>
                <w:sz w:val="28"/>
                <w:szCs w:val="28"/>
              </w:rPr>
              <w:t>courey</w:t>
            </w:r>
            <w:proofErr w:type="spellEnd"/>
            <w:r w:rsidRPr="00BD50A1">
              <w:rPr>
                <w:rFonts w:ascii="Garamond" w:hAnsi="Garamond"/>
                <w:sz w:val="28"/>
                <w:szCs w:val="28"/>
              </w:rPr>
              <w:t xml:space="preserve"> </w:t>
            </w:r>
            <w:proofErr w:type="spellStart"/>
            <w:r w:rsidRPr="00BD50A1">
              <w:rPr>
                <w:rFonts w:ascii="Garamond" w:hAnsi="Garamond"/>
                <w:sz w:val="28"/>
                <w:szCs w:val="28"/>
              </w:rPr>
              <w:t>shoh</w:t>
            </w:r>
            <w:proofErr w:type="spellEnd"/>
            <w:r w:rsidRPr="00BD50A1">
              <w:rPr>
                <w:rFonts w:ascii="Garamond" w:hAnsi="Garamond"/>
                <w:sz w:val="28"/>
                <w:szCs w:val="28"/>
              </w:rPr>
              <w:t xml:space="preserve"> er </w:t>
            </w:r>
            <w:proofErr w:type="spellStart"/>
            <w:r w:rsidRPr="00BD50A1">
              <w:rPr>
                <w:rFonts w:ascii="Garamond" w:hAnsi="Garamond"/>
                <w:sz w:val="28"/>
                <w:szCs w:val="28"/>
              </w:rPr>
              <w:t>cheu</w:t>
            </w:r>
            <w:proofErr w:type="spellEnd"/>
            <w:r w:rsidRPr="00BD50A1">
              <w:rPr>
                <w:rFonts w:ascii="Garamond" w:hAnsi="Garamond"/>
                <w:sz w:val="28"/>
                <w:szCs w:val="28"/>
              </w:rPr>
              <w:t xml:space="preserve"> </w:t>
            </w:r>
            <w:proofErr w:type="spellStart"/>
            <w:r w:rsidRPr="00BD50A1">
              <w:rPr>
                <w:rFonts w:ascii="Garamond" w:hAnsi="Garamond"/>
                <w:sz w:val="28"/>
                <w:szCs w:val="28"/>
              </w:rPr>
              <w:t>mooie</w:t>
            </w:r>
            <w:proofErr w:type="spellEnd"/>
            <w:r w:rsidRPr="00BD50A1">
              <w:rPr>
                <w:rFonts w:ascii="Garamond" w:hAnsi="Garamond"/>
                <w:sz w:val="28"/>
                <w:szCs w:val="28"/>
              </w:rPr>
              <w:t xml:space="preserve"> </w:t>
            </w:r>
            <w:proofErr w:type="spellStart"/>
            <w:r w:rsidRPr="00BD50A1">
              <w:rPr>
                <w:rFonts w:ascii="Garamond" w:hAnsi="Garamond"/>
                <w:sz w:val="28"/>
                <w:szCs w:val="28"/>
              </w:rPr>
              <w:t>ayns</w:t>
            </w:r>
            <w:proofErr w:type="spellEnd"/>
            <w:r w:rsidRPr="00BD50A1">
              <w:rPr>
                <w:rFonts w:ascii="Garamond" w:hAnsi="Garamond"/>
                <w:sz w:val="28"/>
                <w:szCs w:val="28"/>
              </w:rPr>
              <w:t xml:space="preserve"> </w:t>
            </w:r>
            <w:proofErr w:type="spellStart"/>
            <w:r w:rsidRPr="00BD50A1">
              <w:rPr>
                <w:rFonts w:ascii="Garamond" w:hAnsi="Garamond"/>
                <w:sz w:val="28"/>
                <w:szCs w:val="28"/>
              </w:rPr>
              <w:t>Bashtey</w:t>
            </w:r>
            <w:proofErr w:type="spellEnd"/>
            <w:r w:rsidRPr="00BD50A1">
              <w:rPr>
                <w:rFonts w:ascii="Garamond" w:hAnsi="Garamond"/>
                <w:i/>
                <w:sz w:val="28"/>
                <w:szCs w:val="28"/>
              </w:rPr>
              <w:t> </w:t>
            </w:r>
            <w:r w:rsidRPr="00BD50A1">
              <w:rPr>
                <w:rFonts w:ascii="Garamond" w:hAnsi="Garamond"/>
                <w:sz w:val="28"/>
                <w:szCs w:val="28"/>
              </w:rPr>
              <w:t xml:space="preserve">? </w:t>
            </w:r>
          </w:p>
        </w:tc>
        <w:tc>
          <w:tcPr>
            <w:tcW w:w="3816" w:type="dxa"/>
          </w:tcPr>
          <w:p w14:paraId="67116F9B" w14:textId="77777777" w:rsidR="00CA61D8" w:rsidRPr="008146DB" w:rsidRDefault="00CA61D8"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Q. </w:t>
            </w:r>
            <w:r w:rsidRPr="008146DB">
              <w:rPr>
                <w:rFonts w:ascii="Garamond" w:hAnsi="Garamond" w:cs="Times New Roman"/>
                <w:i/>
                <w:sz w:val="28"/>
              </w:rPr>
              <w:t xml:space="preserve">What is signified and assured to us </w:t>
            </w:r>
            <w:r w:rsidRPr="008146DB">
              <w:rPr>
                <w:rFonts w:ascii="Garamond" w:hAnsi="Garamond" w:cs="Times New Roman"/>
                <w:sz w:val="28"/>
              </w:rPr>
              <w:t>by this outward Sign in Baptism</w:t>
            </w:r>
            <w:r w:rsidR="007151F2">
              <w:rPr>
                <w:rFonts w:ascii="Garamond" w:hAnsi="Garamond" w:cs="Times New Roman"/>
                <w:sz w:val="28"/>
              </w:rPr>
              <w:t xml:space="preserve"> ?</w:t>
            </w:r>
          </w:p>
        </w:tc>
        <w:tc>
          <w:tcPr>
            <w:tcW w:w="0" w:type="auto"/>
          </w:tcPr>
          <w:p w14:paraId="22F37131"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0E13CA8B" w14:textId="77777777" w:rsidTr="008B6126">
        <w:tc>
          <w:tcPr>
            <w:tcW w:w="4253" w:type="dxa"/>
          </w:tcPr>
          <w:p w14:paraId="664D050E" w14:textId="77777777" w:rsidR="00CA61D8" w:rsidRPr="00BD50A1" w:rsidRDefault="00CA61D8" w:rsidP="00DB60C3">
            <w:pPr>
              <w:pStyle w:val="CM3"/>
              <w:widowControl/>
              <w:spacing w:line="240" w:lineRule="auto"/>
              <w:ind w:firstLine="227"/>
              <w:jc w:val="both"/>
              <w:rPr>
                <w:rFonts w:ascii="Garamond" w:hAnsi="Garamond"/>
                <w:sz w:val="28"/>
                <w:szCs w:val="28"/>
              </w:rPr>
            </w:pPr>
            <w:r w:rsidRPr="00BD50A1">
              <w:rPr>
                <w:rFonts w:ascii="Garamond" w:hAnsi="Garamond"/>
                <w:i/>
                <w:sz w:val="28"/>
                <w:szCs w:val="28"/>
              </w:rPr>
              <w:t xml:space="preserve">A. </w:t>
            </w:r>
            <w:r w:rsidRPr="00BD50A1">
              <w:rPr>
                <w:rFonts w:ascii="Garamond" w:hAnsi="Garamond"/>
                <w:sz w:val="28"/>
                <w:szCs w:val="28"/>
              </w:rPr>
              <w:t>’</w:t>
            </w:r>
            <w:proofErr w:type="spellStart"/>
            <w:r w:rsidRPr="00BD50A1">
              <w:rPr>
                <w:rFonts w:ascii="Garamond" w:hAnsi="Garamond"/>
                <w:sz w:val="28"/>
                <w:szCs w:val="28"/>
              </w:rPr>
              <w:t>Naght</w:t>
            </w:r>
            <w:proofErr w:type="spellEnd"/>
            <w:r w:rsidRPr="00BD50A1">
              <w:rPr>
                <w:rFonts w:ascii="Garamond" w:hAnsi="Garamond"/>
                <w:sz w:val="28"/>
                <w:szCs w:val="28"/>
              </w:rPr>
              <w:t xml:space="preserve"> </w:t>
            </w:r>
            <w:proofErr w:type="spellStart"/>
            <w:r w:rsidRPr="00BD50A1">
              <w:rPr>
                <w:rFonts w:ascii="Garamond" w:hAnsi="Garamond"/>
                <w:sz w:val="28"/>
                <w:szCs w:val="28"/>
              </w:rPr>
              <w:t>myr</w:t>
            </w:r>
            <w:proofErr w:type="spellEnd"/>
            <w:r w:rsidRPr="00BD50A1">
              <w:rPr>
                <w:rFonts w:ascii="Garamond" w:hAnsi="Garamond"/>
                <w:sz w:val="28"/>
                <w:szCs w:val="28"/>
              </w:rPr>
              <w:t xml:space="preserve"> </w:t>
            </w:r>
            <w:proofErr w:type="spellStart"/>
            <w:r w:rsidRPr="00BD50A1">
              <w:rPr>
                <w:rFonts w:ascii="Garamond" w:hAnsi="Garamond"/>
                <w:sz w:val="28"/>
                <w:szCs w:val="28"/>
              </w:rPr>
              <w:t>ta’n</w:t>
            </w:r>
            <w:proofErr w:type="spellEnd"/>
            <w:r w:rsidRPr="00BD50A1">
              <w:rPr>
                <w:rFonts w:ascii="Garamond" w:hAnsi="Garamond"/>
                <w:sz w:val="28"/>
                <w:szCs w:val="28"/>
              </w:rPr>
              <w:t xml:space="preserve"> </w:t>
            </w:r>
            <w:proofErr w:type="spellStart"/>
            <w:r w:rsidRPr="00BD50A1">
              <w:rPr>
                <w:rFonts w:ascii="Garamond" w:hAnsi="Garamond"/>
                <w:sz w:val="28"/>
                <w:szCs w:val="28"/>
              </w:rPr>
              <w:t>corp</w:t>
            </w:r>
            <w:proofErr w:type="spellEnd"/>
            <w:r w:rsidRPr="00BD50A1">
              <w:rPr>
                <w:rFonts w:ascii="Garamond" w:hAnsi="Garamond"/>
                <w:sz w:val="28"/>
                <w:szCs w:val="28"/>
              </w:rPr>
              <w:t xml:space="preserve"> er y </w:t>
            </w:r>
            <w:proofErr w:type="spellStart"/>
            <w:r w:rsidRPr="00BD50A1">
              <w:rPr>
                <w:rFonts w:ascii="Garamond" w:hAnsi="Garamond"/>
                <w:sz w:val="28"/>
                <w:szCs w:val="28"/>
              </w:rPr>
              <w:t>niee</w:t>
            </w:r>
            <w:proofErr w:type="spellEnd"/>
            <w:r w:rsidRPr="00BD50A1">
              <w:rPr>
                <w:rFonts w:ascii="Garamond" w:hAnsi="Garamond"/>
                <w:sz w:val="28"/>
                <w:szCs w:val="28"/>
              </w:rPr>
              <w:t xml:space="preserve"> </w:t>
            </w:r>
            <w:proofErr w:type="spellStart"/>
            <w:r w:rsidRPr="00BD50A1">
              <w:rPr>
                <w:rFonts w:ascii="Garamond" w:hAnsi="Garamond"/>
                <w:sz w:val="28"/>
                <w:szCs w:val="28"/>
              </w:rPr>
              <w:t>lesh</w:t>
            </w:r>
            <w:proofErr w:type="spellEnd"/>
            <w:r w:rsidRPr="00BD50A1">
              <w:rPr>
                <w:rFonts w:ascii="Garamond" w:hAnsi="Garamond"/>
                <w:sz w:val="28"/>
                <w:szCs w:val="28"/>
              </w:rPr>
              <w:t xml:space="preserve"> </w:t>
            </w:r>
            <w:proofErr w:type="spellStart"/>
            <w:r w:rsidRPr="00BD50A1">
              <w:rPr>
                <w:rFonts w:ascii="Garamond" w:hAnsi="Garamond"/>
                <w:sz w:val="28"/>
                <w:szCs w:val="28"/>
              </w:rPr>
              <w:t>Ushtey</w:t>
            </w:r>
            <w:proofErr w:type="spellEnd"/>
            <w:r w:rsidRPr="00BD50A1">
              <w:rPr>
                <w:rFonts w:ascii="Garamond" w:hAnsi="Garamond"/>
                <w:sz w:val="28"/>
                <w:szCs w:val="28"/>
              </w:rPr>
              <w:t xml:space="preserve">, </w:t>
            </w:r>
            <w:proofErr w:type="spellStart"/>
            <w:r w:rsidRPr="00BD50A1">
              <w:rPr>
                <w:rFonts w:ascii="Garamond" w:hAnsi="Garamond"/>
                <w:sz w:val="28"/>
                <w:szCs w:val="28"/>
              </w:rPr>
              <w:t>ayns</w:t>
            </w:r>
            <w:proofErr w:type="spellEnd"/>
            <w:r w:rsidRPr="00BD50A1">
              <w:rPr>
                <w:rFonts w:ascii="Garamond" w:hAnsi="Garamond"/>
                <w:sz w:val="28"/>
                <w:szCs w:val="28"/>
              </w:rPr>
              <w:t xml:space="preserve"> </w:t>
            </w:r>
            <w:proofErr w:type="spellStart"/>
            <w:r w:rsidRPr="00BD50A1">
              <w:rPr>
                <w:rFonts w:ascii="Garamond" w:hAnsi="Garamond"/>
                <w:sz w:val="28"/>
                <w:szCs w:val="28"/>
              </w:rPr>
              <w:t>ennym</w:t>
            </w:r>
            <w:proofErr w:type="spellEnd"/>
            <w:r w:rsidRPr="00BD50A1">
              <w:rPr>
                <w:rFonts w:ascii="Garamond" w:hAnsi="Garamond"/>
                <w:sz w:val="28"/>
                <w:szCs w:val="28"/>
              </w:rPr>
              <w:t xml:space="preserve"> </w:t>
            </w:r>
            <w:proofErr w:type="spellStart"/>
            <w:r w:rsidRPr="00BD50A1">
              <w:rPr>
                <w:rFonts w:ascii="Garamond" w:hAnsi="Garamond"/>
                <w:sz w:val="28"/>
                <w:szCs w:val="28"/>
              </w:rPr>
              <w:t>yn</w:t>
            </w:r>
            <w:proofErr w:type="spellEnd"/>
            <w:r w:rsidRPr="00BD50A1">
              <w:rPr>
                <w:rFonts w:ascii="Garamond" w:hAnsi="Garamond"/>
                <w:sz w:val="28"/>
                <w:szCs w:val="28"/>
              </w:rPr>
              <w:t xml:space="preserve"> </w:t>
            </w:r>
            <w:r w:rsidRPr="00BD50A1">
              <w:rPr>
                <w:rFonts w:ascii="Garamond" w:hAnsi="Garamond"/>
                <w:i/>
                <w:sz w:val="28"/>
                <w:szCs w:val="28"/>
              </w:rPr>
              <w:t>Ayr</w:t>
            </w:r>
            <w:r w:rsidRPr="00BD50A1">
              <w:rPr>
                <w:rFonts w:ascii="Garamond" w:hAnsi="Garamond"/>
                <w:sz w:val="28"/>
                <w:szCs w:val="28"/>
              </w:rPr>
              <w:t xml:space="preserve">, y </w:t>
            </w:r>
            <w:r w:rsidRPr="00BD50A1">
              <w:rPr>
                <w:rFonts w:ascii="Garamond" w:hAnsi="Garamond"/>
                <w:i/>
                <w:sz w:val="28"/>
                <w:szCs w:val="28"/>
              </w:rPr>
              <w:t>Mac</w:t>
            </w:r>
            <w:r w:rsidRPr="00BD50A1">
              <w:rPr>
                <w:rFonts w:ascii="Garamond" w:hAnsi="Garamond"/>
                <w:sz w:val="28"/>
                <w:szCs w:val="28"/>
              </w:rPr>
              <w:t xml:space="preserve">, as y </w:t>
            </w:r>
            <w:proofErr w:type="spellStart"/>
            <w:r w:rsidRPr="00BD50A1">
              <w:rPr>
                <w:rFonts w:ascii="Garamond" w:hAnsi="Garamond"/>
                <w:i/>
                <w:sz w:val="28"/>
                <w:szCs w:val="28"/>
              </w:rPr>
              <w:t>Spyrryd</w:t>
            </w:r>
            <w:proofErr w:type="spellEnd"/>
            <w:r w:rsidRPr="00BD50A1">
              <w:rPr>
                <w:rFonts w:ascii="Garamond" w:hAnsi="Garamond"/>
                <w:sz w:val="28"/>
                <w:szCs w:val="28"/>
              </w:rPr>
              <w:t xml:space="preserve"> </w:t>
            </w:r>
            <w:proofErr w:type="spellStart"/>
            <w:r w:rsidRPr="00BD50A1">
              <w:rPr>
                <w:rFonts w:ascii="Garamond" w:hAnsi="Garamond"/>
                <w:i/>
                <w:sz w:val="28"/>
                <w:szCs w:val="28"/>
              </w:rPr>
              <w:t>Noo</w:t>
            </w:r>
            <w:proofErr w:type="spellEnd"/>
            <w:r w:rsidRPr="00BD50A1">
              <w:rPr>
                <w:rFonts w:ascii="Garamond" w:hAnsi="Garamond"/>
                <w:sz w:val="28"/>
                <w:szCs w:val="28"/>
              </w:rPr>
              <w:t xml:space="preserve">, </w:t>
            </w:r>
            <w:proofErr w:type="spellStart"/>
            <w:r w:rsidRPr="00BD50A1">
              <w:rPr>
                <w:rFonts w:ascii="Garamond" w:hAnsi="Garamond"/>
                <w:sz w:val="28"/>
                <w:szCs w:val="28"/>
              </w:rPr>
              <w:t>myr</w:t>
            </w:r>
            <w:proofErr w:type="spellEnd"/>
            <w:r w:rsidRPr="00BD50A1">
              <w:rPr>
                <w:rFonts w:ascii="Garamond" w:hAnsi="Garamond"/>
                <w:sz w:val="28"/>
                <w:szCs w:val="28"/>
              </w:rPr>
              <w:t xml:space="preserve"> </w:t>
            </w:r>
            <w:proofErr w:type="spellStart"/>
            <w:r w:rsidRPr="00BD50A1">
              <w:rPr>
                <w:rFonts w:ascii="Garamond" w:hAnsi="Garamond"/>
                <w:sz w:val="28"/>
                <w:szCs w:val="28"/>
              </w:rPr>
              <w:t>shen</w:t>
            </w:r>
            <w:proofErr w:type="spellEnd"/>
            <w:r w:rsidRPr="00BD50A1">
              <w:rPr>
                <w:rFonts w:ascii="Garamond" w:hAnsi="Garamond"/>
                <w:sz w:val="28"/>
                <w:szCs w:val="28"/>
              </w:rPr>
              <w:t xml:space="preserve"> </w:t>
            </w:r>
            <w:proofErr w:type="spellStart"/>
            <w:r w:rsidRPr="00BD50A1">
              <w:rPr>
                <w:rFonts w:ascii="Garamond" w:hAnsi="Garamond"/>
                <w:sz w:val="28"/>
                <w:szCs w:val="28"/>
              </w:rPr>
              <w:t>ta’n</w:t>
            </w:r>
            <w:proofErr w:type="spellEnd"/>
            <w:r w:rsidRPr="00BD50A1">
              <w:rPr>
                <w:rFonts w:ascii="Garamond" w:hAnsi="Garamond"/>
                <w:sz w:val="28"/>
                <w:szCs w:val="28"/>
              </w:rPr>
              <w:t xml:space="preserve"> </w:t>
            </w:r>
            <w:proofErr w:type="spellStart"/>
            <w:r w:rsidRPr="00BD50A1">
              <w:rPr>
                <w:rFonts w:ascii="Garamond" w:hAnsi="Garamond"/>
                <w:sz w:val="28"/>
                <w:szCs w:val="28"/>
              </w:rPr>
              <w:t>annym</w:t>
            </w:r>
            <w:proofErr w:type="spellEnd"/>
            <w:r w:rsidRPr="00BD50A1">
              <w:rPr>
                <w:rFonts w:ascii="Garamond" w:hAnsi="Garamond"/>
                <w:sz w:val="28"/>
                <w:szCs w:val="28"/>
              </w:rPr>
              <w:t xml:space="preserve">, ta er </w:t>
            </w:r>
            <w:proofErr w:type="spellStart"/>
            <w:r w:rsidRPr="00BD50A1">
              <w:rPr>
                <w:rFonts w:ascii="Garamond" w:hAnsi="Garamond"/>
                <w:sz w:val="28"/>
                <w:szCs w:val="28"/>
              </w:rPr>
              <w:t>yn</w:t>
            </w:r>
            <w:proofErr w:type="spellEnd"/>
            <w:r w:rsidRPr="00BD50A1">
              <w:rPr>
                <w:rFonts w:ascii="Garamond" w:hAnsi="Garamond"/>
                <w:sz w:val="28"/>
                <w:szCs w:val="28"/>
              </w:rPr>
              <w:t xml:space="preserve"> </w:t>
            </w:r>
            <w:proofErr w:type="spellStart"/>
            <w:r w:rsidRPr="00BD50A1">
              <w:rPr>
                <w:rFonts w:ascii="Garamond" w:hAnsi="Garamond"/>
                <w:sz w:val="28"/>
                <w:szCs w:val="28"/>
              </w:rPr>
              <w:t>aght</w:t>
            </w:r>
            <w:proofErr w:type="spellEnd"/>
            <w:r w:rsidRPr="00BD50A1">
              <w:rPr>
                <w:rFonts w:ascii="Garamond" w:hAnsi="Garamond"/>
                <w:sz w:val="28"/>
                <w:szCs w:val="28"/>
              </w:rPr>
              <w:t xml:space="preserve"> </w:t>
            </w:r>
            <w:proofErr w:type="spellStart"/>
            <w:r w:rsidRPr="00BD50A1">
              <w:rPr>
                <w:rFonts w:ascii="Garamond" w:hAnsi="Garamond"/>
                <w:sz w:val="28"/>
                <w:szCs w:val="28"/>
              </w:rPr>
              <w:t>shoh</w:t>
            </w:r>
            <w:proofErr w:type="spellEnd"/>
            <w:r w:rsidRPr="00BD50A1">
              <w:rPr>
                <w:rFonts w:ascii="Garamond" w:hAnsi="Garamond"/>
                <w:sz w:val="28"/>
                <w:szCs w:val="28"/>
              </w:rPr>
              <w:t xml:space="preserve"> er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chasherick</w:t>
            </w:r>
            <w:proofErr w:type="spellEnd"/>
            <w:r w:rsidRPr="00BD50A1">
              <w:rPr>
                <w:rFonts w:ascii="Garamond" w:hAnsi="Garamond"/>
                <w:sz w:val="28"/>
                <w:szCs w:val="28"/>
              </w:rPr>
              <w:t xml:space="preserve"> </w:t>
            </w:r>
            <w:proofErr w:type="spellStart"/>
            <w:r w:rsidRPr="00BD50A1">
              <w:rPr>
                <w:rFonts w:ascii="Garamond" w:hAnsi="Garamond"/>
                <w:sz w:val="28"/>
                <w:szCs w:val="28"/>
              </w:rPr>
              <w:t>gys</w:t>
            </w:r>
            <w:proofErr w:type="spellEnd"/>
            <w:r w:rsidRPr="00BD50A1">
              <w:rPr>
                <w:rFonts w:ascii="Garamond" w:hAnsi="Garamond"/>
                <w:sz w:val="28"/>
                <w:szCs w:val="28"/>
              </w:rPr>
              <w:t xml:space="preserve"> </w:t>
            </w:r>
            <w:proofErr w:type="spellStart"/>
            <w:r w:rsidRPr="00BD50A1">
              <w:rPr>
                <w:rFonts w:ascii="Garamond" w:hAnsi="Garamond"/>
                <w:sz w:val="28"/>
                <w:szCs w:val="28"/>
              </w:rPr>
              <w:t>Jee</w:t>
            </w:r>
            <w:proofErr w:type="spellEnd"/>
            <w:r w:rsidRPr="00BD50A1">
              <w:rPr>
                <w:rFonts w:ascii="Garamond" w:hAnsi="Garamond"/>
                <w:sz w:val="28"/>
                <w:szCs w:val="28"/>
              </w:rPr>
              <w:t xml:space="preserve">, er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ghlenney</w:t>
            </w:r>
            <w:proofErr w:type="spellEnd"/>
            <w:r w:rsidRPr="00BD50A1">
              <w:rPr>
                <w:rFonts w:ascii="Garamond" w:hAnsi="Garamond"/>
                <w:sz w:val="28"/>
                <w:szCs w:val="28"/>
              </w:rPr>
              <w:t xml:space="preserve"> </w:t>
            </w:r>
            <w:proofErr w:type="spellStart"/>
            <w:r w:rsidRPr="00BD50A1">
              <w:rPr>
                <w:rFonts w:ascii="Garamond" w:hAnsi="Garamond"/>
                <w:sz w:val="28"/>
                <w:szCs w:val="28"/>
              </w:rPr>
              <w:t>veih</w:t>
            </w:r>
            <w:proofErr w:type="spellEnd"/>
            <w:r w:rsidRPr="00BD50A1">
              <w:rPr>
                <w:rFonts w:ascii="Garamond" w:hAnsi="Garamond"/>
                <w:sz w:val="28"/>
                <w:szCs w:val="28"/>
              </w:rPr>
              <w:t xml:space="preserve"> </w:t>
            </w:r>
            <w:proofErr w:type="spellStart"/>
            <w:r w:rsidRPr="00BD50A1">
              <w:rPr>
                <w:rFonts w:ascii="Garamond" w:hAnsi="Garamond"/>
                <w:sz w:val="28"/>
                <w:szCs w:val="28"/>
              </w:rPr>
              <w:t>ooilley</w:t>
            </w:r>
            <w:proofErr w:type="spellEnd"/>
            <w:r w:rsidRPr="00BD50A1">
              <w:rPr>
                <w:rFonts w:ascii="Garamond" w:hAnsi="Garamond"/>
                <w:sz w:val="28"/>
                <w:szCs w:val="28"/>
              </w:rPr>
              <w:t xml:space="preserve"> e </w:t>
            </w:r>
            <w:proofErr w:type="spellStart"/>
            <w:r w:rsidRPr="00BD50A1">
              <w:rPr>
                <w:rFonts w:ascii="Garamond" w:hAnsi="Garamond"/>
                <w:sz w:val="28"/>
                <w:szCs w:val="28"/>
              </w:rPr>
              <w:t>pheccaghyn</w:t>
            </w:r>
            <w:proofErr w:type="spellEnd"/>
            <w:r w:rsidRPr="00BD50A1">
              <w:rPr>
                <w:rFonts w:ascii="Garamond" w:hAnsi="Garamond"/>
                <w:sz w:val="28"/>
                <w:szCs w:val="28"/>
              </w:rPr>
              <w:t xml:space="preserve"> </w:t>
            </w:r>
            <w:proofErr w:type="spellStart"/>
            <w:r w:rsidRPr="00BD50A1">
              <w:rPr>
                <w:rFonts w:ascii="Garamond" w:hAnsi="Garamond"/>
                <w:sz w:val="28"/>
                <w:szCs w:val="28"/>
              </w:rPr>
              <w:t>liorish</w:t>
            </w:r>
            <w:proofErr w:type="spellEnd"/>
            <w:r w:rsidRPr="00BD50A1">
              <w:rPr>
                <w:rFonts w:ascii="Garamond" w:hAnsi="Garamond"/>
                <w:sz w:val="28"/>
                <w:szCs w:val="28"/>
              </w:rPr>
              <w:t xml:space="preserve"> </w:t>
            </w:r>
            <w:proofErr w:type="spellStart"/>
            <w:r w:rsidRPr="00BD50A1">
              <w:rPr>
                <w:rFonts w:ascii="Garamond" w:hAnsi="Garamond"/>
                <w:sz w:val="28"/>
                <w:szCs w:val="28"/>
              </w:rPr>
              <w:t>fooill</w:t>
            </w:r>
            <w:proofErr w:type="spellEnd"/>
            <w:r w:rsidRPr="00BD50A1">
              <w:rPr>
                <w:rFonts w:ascii="Garamond" w:hAnsi="Garamond"/>
                <w:sz w:val="28"/>
                <w:szCs w:val="28"/>
              </w:rPr>
              <w:t xml:space="preserve"> </w:t>
            </w:r>
            <w:proofErr w:type="spellStart"/>
            <w:r w:rsidRPr="00BD50A1">
              <w:rPr>
                <w:rFonts w:ascii="Garamond" w:hAnsi="Garamond"/>
                <w:sz w:val="28"/>
                <w:szCs w:val="28"/>
              </w:rPr>
              <w:t>Chreest</w:t>
            </w:r>
            <w:proofErr w:type="spellEnd"/>
            <w:r w:rsidRPr="00BD50A1">
              <w:rPr>
                <w:rFonts w:ascii="Garamond" w:hAnsi="Garamond"/>
                <w:sz w:val="28"/>
                <w:szCs w:val="28"/>
              </w:rPr>
              <w:t xml:space="preserve">, </w:t>
            </w:r>
            <w:proofErr w:type="spellStart"/>
            <w:r w:rsidRPr="00BD50A1">
              <w:rPr>
                <w:rFonts w:ascii="Garamond" w:hAnsi="Garamond"/>
                <w:sz w:val="28"/>
                <w:szCs w:val="28"/>
              </w:rPr>
              <w:t>ta’n</w:t>
            </w:r>
            <w:proofErr w:type="spellEnd"/>
            <w:r w:rsidRPr="00BD50A1">
              <w:rPr>
                <w:rFonts w:ascii="Garamond" w:hAnsi="Garamond"/>
                <w:sz w:val="28"/>
                <w:szCs w:val="28"/>
              </w:rPr>
              <w:t xml:space="preserve"> </w:t>
            </w:r>
            <w:proofErr w:type="spellStart"/>
            <w:r w:rsidRPr="00BD50A1">
              <w:rPr>
                <w:rFonts w:ascii="Garamond" w:hAnsi="Garamond"/>
                <w:sz w:val="28"/>
                <w:szCs w:val="28"/>
              </w:rPr>
              <w:t>Persoon</w:t>
            </w:r>
            <w:proofErr w:type="spellEnd"/>
            <w:r w:rsidRPr="00BD50A1">
              <w:rPr>
                <w:rFonts w:ascii="Garamond" w:hAnsi="Garamond"/>
                <w:sz w:val="28"/>
                <w:szCs w:val="28"/>
              </w:rPr>
              <w:t xml:space="preserve"> ta </w:t>
            </w:r>
            <w:proofErr w:type="spellStart"/>
            <w:r w:rsidRPr="00BD50A1">
              <w:rPr>
                <w:rFonts w:ascii="Garamond" w:hAnsi="Garamond"/>
                <w:sz w:val="28"/>
                <w:szCs w:val="28"/>
              </w:rPr>
              <w:t>bashtit</w:t>
            </w:r>
            <w:proofErr w:type="spellEnd"/>
            <w:r w:rsidRPr="00BD50A1">
              <w:rPr>
                <w:rFonts w:ascii="Garamond" w:hAnsi="Garamond"/>
                <w:sz w:val="28"/>
                <w:szCs w:val="28"/>
              </w:rPr>
              <w:t xml:space="preserve"> </w:t>
            </w:r>
            <w:proofErr w:type="spellStart"/>
            <w:r w:rsidRPr="00BD50A1">
              <w:rPr>
                <w:rFonts w:ascii="Garamond" w:hAnsi="Garamond"/>
                <w:sz w:val="28"/>
                <w:szCs w:val="28"/>
              </w:rPr>
              <w:t>jeant</w:t>
            </w:r>
            <w:proofErr w:type="spellEnd"/>
            <w:r w:rsidRPr="00BD50A1">
              <w:rPr>
                <w:rFonts w:ascii="Garamond" w:hAnsi="Garamond"/>
                <w:sz w:val="28"/>
                <w:szCs w:val="28"/>
              </w:rPr>
              <w:t xml:space="preserve"> </w:t>
            </w:r>
            <w:proofErr w:type="spellStart"/>
            <w:r w:rsidRPr="00BD50A1">
              <w:rPr>
                <w:rFonts w:ascii="Garamond" w:hAnsi="Garamond"/>
                <w:sz w:val="28"/>
                <w:szCs w:val="28"/>
              </w:rPr>
              <w:t>Oltey</w:t>
            </w:r>
            <w:proofErr w:type="spellEnd"/>
            <w:r w:rsidRPr="00BD50A1">
              <w:rPr>
                <w:rFonts w:ascii="Garamond" w:hAnsi="Garamond"/>
                <w:sz w:val="28"/>
                <w:szCs w:val="28"/>
              </w:rPr>
              <w:t xml:space="preserve"> bio </w:t>
            </w:r>
            <w:proofErr w:type="spellStart"/>
            <w:r w:rsidRPr="00BD50A1">
              <w:rPr>
                <w:rFonts w:ascii="Garamond" w:hAnsi="Garamond"/>
                <w:sz w:val="28"/>
                <w:szCs w:val="28"/>
              </w:rPr>
              <w:t>jeh</w:t>
            </w:r>
            <w:proofErr w:type="spellEnd"/>
            <w:r w:rsidRPr="00BD50A1">
              <w:rPr>
                <w:rFonts w:ascii="Garamond" w:hAnsi="Garamond"/>
                <w:sz w:val="28"/>
                <w:szCs w:val="28"/>
              </w:rPr>
              <w:t xml:space="preserve"> </w:t>
            </w:r>
            <w:proofErr w:type="spellStart"/>
            <w:r w:rsidRPr="00BD50A1">
              <w:rPr>
                <w:rFonts w:ascii="Garamond" w:hAnsi="Garamond"/>
                <w:sz w:val="28"/>
                <w:szCs w:val="28"/>
              </w:rPr>
              <w:t>Aglish</w:t>
            </w:r>
            <w:proofErr w:type="spellEnd"/>
            <w:r w:rsidRPr="00BD50A1">
              <w:rPr>
                <w:rFonts w:ascii="Garamond" w:hAnsi="Garamond"/>
                <w:sz w:val="28"/>
                <w:szCs w:val="28"/>
              </w:rPr>
              <w:t xml:space="preserve"> </w:t>
            </w:r>
            <w:proofErr w:type="spellStart"/>
            <w:r w:rsidRPr="00BD50A1">
              <w:rPr>
                <w:rFonts w:ascii="Garamond" w:hAnsi="Garamond"/>
                <w:sz w:val="28"/>
                <w:szCs w:val="28"/>
              </w:rPr>
              <w:t>Chreest</w:t>
            </w:r>
            <w:proofErr w:type="spellEnd"/>
            <w:r w:rsidRPr="00BD50A1">
              <w:rPr>
                <w:rFonts w:ascii="Garamond" w:hAnsi="Garamond"/>
                <w:sz w:val="28"/>
                <w:szCs w:val="28"/>
              </w:rPr>
              <w:t xml:space="preserve">, as </w:t>
            </w:r>
            <w:proofErr w:type="spellStart"/>
            <w:r w:rsidRPr="00BD50A1">
              <w:rPr>
                <w:rFonts w:ascii="Garamond" w:hAnsi="Garamond"/>
                <w:sz w:val="28"/>
                <w:szCs w:val="28"/>
              </w:rPr>
              <w:t>liorish</w:t>
            </w:r>
            <w:proofErr w:type="spellEnd"/>
            <w:r w:rsidRPr="00BD50A1">
              <w:rPr>
                <w:rFonts w:ascii="Garamond" w:hAnsi="Garamond"/>
                <w:sz w:val="28"/>
                <w:szCs w:val="28"/>
              </w:rPr>
              <w:t xml:space="preserve"> </w:t>
            </w:r>
            <w:proofErr w:type="spellStart"/>
            <w:r w:rsidRPr="00BD50A1">
              <w:rPr>
                <w:rFonts w:ascii="Garamond" w:hAnsi="Garamond"/>
                <w:sz w:val="28"/>
                <w:szCs w:val="28"/>
              </w:rPr>
              <w:t>shen</w:t>
            </w:r>
            <w:proofErr w:type="spellEnd"/>
            <w:r w:rsidRPr="00BD50A1">
              <w:rPr>
                <w:rFonts w:ascii="Garamond" w:hAnsi="Garamond"/>
                <w:sz w:val="28"/>
                <w:szCs w:val="28"/>
              </w:rPr>
              <w:t xml:space="preserve"> ta </w:t>
            </w:r>
            <w:proofErr w:type="spellStart"/>
            <w:r w:rsidRPr="00BD50A1">
              <w:rPr>
                <w:rFonts w:ascii="Garamond" w:hAnsi="Garamond"/>
                <w:sz w:val="28"/>
                <w:szCs w:val="28"/>
              </w:rPr>
              <w:t>cairys</w:t>
            </w:r>
            <w:proofErr w:type="spellEnd"/>
            <w:r w:rsidRPr="00BD50A1">
              <w:rPr>
                <w:rFonts w:ascii="Garamond" w:hAnsi="Garamond"/>
                <w:sz w:val="28"/>
                <w:szCs w:val="28"/>
              </w:rPr>
              <w:t xml:space="preserve"> </w:t>
            </w:r>
            <w:proofErr w:type="spellStart"/>
            <w:r w:rsidRPr="00BD50A1">
              <w:rPr>
                <w:rFonts w:ascii="Garamond" w:hAnsi="Garamond"/>
                <w:sz w:val="28"/>
                <w:szCs w:val="28"/>
              </w:rPr>
              <w:t>echey</w:t>
            </w:r>
            <w:proofErr w:type="spellEnd"/>
            <w:r w:rsidRPr="00BD50A1">
              <w:rPr>
                <w:rFonts w:ascii="Garamond" w:hAnsi="Garamond"/>
                <w:sz w:val="28"/>
                <w:szCs w:val="28"/>
              </w:rPr>
              <w:t xml:space="preserve"> </w:t>
            </w:r>
            <w:proofErr w:type="spellStart"/>
            <w:r w:rsidRPr="00BD50A1">
              <w:rPr>
                <w:rFonts w:ascii="Garamond" w:hAnsi="Garamond"/>
                <w:sz w:val="28"/>
                <w:szCs w:val="28"/>
              </w:rPr>
              <w:t>ayns</w:t>
            </w:r>
            <w:proofErr w:type="spellEnd"/>
            <w:r w:rsidRPr="00BD50A1">
              <w:rPr>
                <w:rFonts w:ascii="Garamond" w:hAnsi="Garamond"/>
                <w:sz w:val="28"/>
                <w:szCs w:val="28"/>
              </w:rPr>
              <w:t xml:space="preserve"> </w:t>
            </w:r>
            <w:proofErr w:type="spellStart"/>
            <w:r w:rsidRPr="00BD50A1">
              <w:rPr>
                <w:rFonts w:ascii="Garamond" w:hAnsi="Garamond"/>
                <w:sz w:val="28"/>
                <w:szCs w:val="28"/>
              </w:rPr>
              <w:t>ymmodee</w:t>
            </w:r>
            <w:proofErr w:type="spellEnd"/>
            <w:r w:rsidRPr="00BD50A1">
              <w:rPr>
                <w:rFonts w:ascii="Garamond" w:hAnsi="Garamond"/>
                <w:sz w:val="28"/>
                <w:szCs w:val="28"/>
              </w:rPr>
              <w:t xml:space="preserve">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sz w:val="28"/>
                <w:szCs w:val="28"/>
              </w:rPr>
              <w:t>yialdynyn</w:t>
            </w:r>
            <w:proofErr w:type="spellEnd"/>
            <w:r w:rsidRPr="00BD50A1">
              <w:rPr>
                <w:rFonts w:ascii="Garamond" w:hAnsi="Garamond"/>
                <w:sz w:val="28"/>
                <w:szCs w:val="28"/>
              </w:rPr>
              <w:t xml:space="preserve"> </w:t>
            </w:r>
            <w:proofErr w:type="spellStart"/>
            <w:r w:rsidRPr="00BD50A1">
              <w:rPr>
                <w:rFonts w:ascii="Garamond" w:hAnsi="Garamond"/>
                <w:sz w:val="28"/>
                <w:szCs w:val="28"/>
              </w:rPr>
              <w:t>mooar</w:t>
            </w:r>
            <w:proofErr w:type="spellEnd"/>
            <w:r w:rsidRPr="00BD50A1">
              <w:rPr>
                <w:rFonts w:ascii="Garamond" w:hAnsi="Garamond"/>
                <w:sz w:val="28"/>
                <w:szCs w:val="28"/>
              </w:rPr>
              <w:t xml:space="preserve"> as </w:t>
            </w:r>
            <w:proofErr w:type="spellStart"/>
            <w:r w:rsidRPr="00BD50A1">
              <w:rPr>
                <w:rFonts w:ascii="Garamond" w:hAnsi="Garamond"/>
                <w:sz w:val="28"/>
                <w:szCs w:val="28"/>
              </w:rPr>
              <w:t>evnyssagh</w:t>
            </w:r>
            <w:proofErr w:type="spellEnd"/>
            <w:r w:rsidRPr="00BD50A1">
              <w:rPr>
                <w:rFonts w:ascii="Garamond" w:hAnsi="Garamond"/>
                <w:sz w:val="28"/>
                <w:szCs w:val="28"/>
              </w:rPr>
              <w:t xml:space="preserve">. </w:t>
            </w:r>
          </w:p>
        </w:tc>
        <w:tc>
          <w:tcPr>
            <w:tcW w:w="3816" w:type="dxa"/>
          </w:tcPr>
          <w:p w14:paraId="33C7EA97" w14:textId="77777777" w:rsidR="00CA61D8" w:rsidRPr="008146DB" w:rsidRDefault="00CA61D8"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A. </w:t>
            </w:r>
            <w:r w:rsidRPr="008146DB">
              <w:rPr>
                <w:rFonts w:ascii="Garamond" w:hAnsi="Garamond" w:cs="Times New Roman"/>
                <w:i/>
                <w:sz w:val="28"/>
              </w:rPr>
              <w:t xml:space="preserve">That as the Body is washed by Water, </w:t>
            </w:r>
            <w:r w:rsidRPr="008146DB">
              <w:rPr>
                <w:rFonts w:ascii="Garamond" w:hAnsi="Garamond" w:cs="Times New Roman"/>
                <w:sz w:val="28"/>
              </w:rPr>
              <w:t>in the name of the Father, Son and Holy Ghost</w:t>
            </w:r>
            <w:r w:rsidR="007151F2">
              <w:rPr>
                <w:rFonts w:ascii="Garamond" w:hAnsi="Garamond" w:cs="Times New Roman"/>
                <w:sz w:val="28"/>
              </w:rPr>
              <w:t>,</w:t>
            </w:r>
            <w:r w:rsidRPr="008146DB">
              <w:rPr>
                <w:rFonts w:ascii="Garamond" w:hAnsi="Garamond" w:cs="Times New Roman"/>
                <w:sz w:val="28"/>
              </w:rPr>
              <w:t xml:space="preserve"> </w:t>
            </w:r>
            <w:r w:rsidRPr="008146DB">
              <w:rPr>
                <w:rFonts w:ascii="Garamond" w:hAnsi="Garamond" w:cs="Times New Roman"/>
                <w:i/>
                <w:sz w:val="28"/>
              </w:rPr>
              <w:t xml:space="preserve">so is the Soul, Thus dedicated to God, cleansed from all its Sins, </w:t>
            </w:r>
            <w:r w:rsidRPr="008146DB">
              <w:rPr>
                <w:rFonts w:ascii="Garamond" w:hAnsi="Garamond" w:cs="Times New Roman"/>
                <w:sz w:val="28"/>
              </w:rPr>
              <w:t>by the blood of Christ,</w:t>
            </w:r>
            <w:r w:rsidRPr="008146DB">
              <w:rPr>
                <w:rFonts w:ascii="Garamond" w:hAnsi="Garamond" w:cs="Times New Roman"/>
                <w:i/>
                <w:sz w:val="28"/>
              </w:rPr>
              <w:t xml:space="preserve"> the Person baptised is made a visible Member of Christ’s Church, and hath thereby a Right to many great and precious Promises.</w:t>
            </w:r>
          </w:p>
        </w:tc>
        <w:tc>
          <w:tcPr>
            <w:tcW w:w="0" w:type="auto"/>
          </w:tcPr>
          <w:p w14:paraId="177F6A0A"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457A0A17" w14:textId="77777777" w:rsidTr="008B6126">
        <w:tc>
          <w:tcPr>
            <w:tcW w:w="4253" w:type="dxa"/>
          </w:tcPr>
          <w:p w14:paraId="284DDFDC" w14:textId="77777777" w:rsidR="00CA61D8" w:rsidRPr="00BD50A1" w:rsidRDefault="00CA61D8" w:rsidP="00DB60C3">
            <w:pPr>
              <w:pStyle w:val="CM3"/>
              <w:widowControl/>
              <w:spacing w:line="240" w:lineRule="auto"/>
              <w:ind w:firstLine="227"/>
              <w:jc w:val="both"/>
              <w:rPr>
                <w:rFonts w:ascii="Garamond" w:hAnsi="Garamond"/>
                <w:sz w:val="28"/>
                <w:szCs w:val="28"/>
              </w:rPr>
            </w:pPr>
            <w:r w:rsidRPr="00BD50A1">
              <w:rPr>
                <w:rFonts w:ascii="Garamond" w:hAnsi="Garamond"/>
                <w:i/>
                <w:sz w:val="28"/>
                <w:szCs w:val="28"/>
              </w:rPr>
              <w:lastRenderedPageBreak/>
              <w:t>Q.</w:t>
            </w:r>
            <w:r w:rsidRPr="00BD50A1">
              <w:rPr>
                <w:rFonts w:ascii="Garamond" w:hAnsi="Garamond"/>
                <w:sz w:val="28"/>
                <w:szCs w:val="28"/>
              </w:rPr>
              <w:t xml:space="preserve"> </w:t>
            </w:r>
            <w:proofErr w:type="spellStart"/>
            <w:r w:rsidRPr="00BD50A1">
              <w:rPr>
                <w:rFonts w:ascii="Garamond" w:hAnsi="Garamond"/>
                <w:sz w:val="28"/>
                <w:szCs w:val="28"/>
              </w:rPr>
              <w:t>Cre</w:t>
            </w:r>
            <w:proofErr w:type="spellEnd"/>
            <w:r w:rsidRPr="00BD50A1">
              <w:rPr>
                <w:rFonts w:ascii="Garamond" w:hAnsi="Garamond"/>
                <w:sz w:val="28"/>
                <w:szCs w:val="28"/>
              </w:rPr>
              <w:t xml:space="preserve">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Gialdynyn</w:t>
            </w:r>
            <w:proofErr w:type="spellEnd"/>
            <w:r w:rsidRPr="00BD50A1">
              <w:rPr>
                <w:rFonts w:ascii="Garamond" w:hAnsi="Garamond"/>
                <w:sz w:val="28"/>
                <w:szCs w:val="28"/>
              </w:rPr>
              <w:t xml:space="preserve"> as </w:t>
            </w:r>
            <w:proofErr w:type="spellStart"/>
            <w:r w:rsidRPr="00BD50A1">
              <w:rPr>
                <w:rFonts w:ascii="Garamond" w:hAnsi="Garamond"/>
                <w:sz w:val="28"/>
                <w:szCs w:val="28"/>
              </w:rPr>
              <w:t>Bannaghtyn</w:t>
            </w:r>
            <w:proofErr w:type="spellEnd"/>
            <w:r w:rsidRPr="00BD50A1">
              <w:rPr>
                <w:rFonts w:ascii="Garamond" w:hAnsi="Garamond"/>
                <w:sz w:val="28"/>
                <w:szCs w:val="28"/>
              </w:rPr>
              <w:t xml:space="preserve"> </w:t>
            </w:r>
            <w:proofErr w:type="spellStart"/>
            <w:r w:rsidRPr="00BD50A1">
              <w:rPr>
                <w:rFonts w:ascii="Garamond" w:hAnsi="Garamond"/>
                <w:sz w:val="28"/>
                <w:szCs w:val="28"/>
              </w:rPr>
              <w:t>ayndoo</w:t>
            </w:r>
            <w:proofErr w:type="spellEnd"/>
            <w:r w:rsidRPr="00BD50A1">
              <w:rPr>
                <w:rFonts w:ascii="Garamond" w:hAnsi="Garamond"/>
                <w:sz w:val="28"/>
                <w:szCs w:val="28"/>
              </w:rPr>
              <w:t xml:space="preserve"> ta </w:t>
            </w:r>
            <w:proofErr w:type="spellStart"/>
            <w:r w:rsidRPr="00BD50A1">
              <w:rPr>
                <w:rFonts w:ascii="Garamond" w:hAnsi="Garamond"/>
                <w:sz w:val="28"/>
                <w:szCs w:val="28"/>
              </w:rPr>
              <w:t>cairys</w:t>
            </w:r>
            <w:proofErr w:type="spellEnd"/>
            <w:r w:rsidRPr="00BD50A1">
              <w:rPr>
                <w:rFonts w:ascii="Garamond" w:hAnsi="Garamond"/>
                <w:sz w:val="28"/>
                <w:szCs w:val="28"/>
              </w:rPr>
              <w:t xml:space="preserve"> </w:t>
            </w:r>
            <w:proofErr w:type="spellStart"/>
            <w:r w:rsidRPr="00BD50A1">
              <w:rPr>
                <w:rFonts w:ascii="Garamond" w:hAnsi="Garamond"/>
                <w:sz w:val="28"/>
                <w:szCs w:val="28"/>
              </w:rPr>
              <w:t>ain</w:t>
            </w:r>
            <w:proofErr w:type="spellEnd"/>
            <w:r w:rsidRPr="00BD50A1">
              <w:rPr>
                <w:rFonts w:ascii="Garamond" w:hAnsi="Garamond"/>
                <w:sz w:val="28"/>
                <w:szCs w:val="28"/>
              </w:rPr>
              <w:t xml:space="preserve"> </w:t>
            </w:r>
            <w:proofErr w:type="spellStart"/>
            <w:r w:rsidRPr="00BD50A1">
              <w:rPr>
                <w:rFonts w:ascii="Garamond" w:hAnsi="Garamond"/>
                <w:sz w:val="28"/>
                <w:szCs w:val="28"/>
              </w:rPr>
              <w:t>liorish</w:t>
            </w:r>
            <w:proofErr w:type="spellEnd"/>
            <w:r w:rsidRPr="00BD50A1">
              <w:rPr>
                <w:rFonts w:ascii="Garamond" w:hAnsi="Garamond"/>
                <w:sz w:val="28"/>
                <w:szCs w:val="28"/>
              </w:rPr>
              <w:t xml:space="preserve"> </w:t>
            </w:r>
            <w:proofErr w:type="spellStart"/>
            <w:r w:rsidRPr="00BD50A1">
              <w:rPr>
                <w:rFonts w:ascii="Garamond" w:hAnsi="Garamond"/>
                <w:sz w:val="28"/>
                <w:szCs w:val="28"/>
              </w:rPr>
              <w:t>Bashtey</w:t>
            </w:r>
            <w:proofErr w:type="spellEnd"/>
            <w:r w:rsidRPr="00BD50A1">
              <w:rPr>
                <w:rFonts w:ascii="Garamond" w:hAnsi="Garamond"/>
                <w:i/>
                <w:sz w:val="28"/>
                <w:szCs w:val="28"/>
              </w:rPr>
              <w:t> </w:t>
            </w:r>
            <w:r w:rsidRPr="00BD50A1">
              <w:rPr>
                <w:rFonts w:ascii="Garamond" w:hAnsi="Garamond"/>
                <w:sz w:val="28"/>
                <w:szCs w:val="28"/>
              </w:rPr>
              <w:t xml:space="preserve">? </w:t>
            </w:r>
          </w:p>
        </w:tc>
        <w:tc>
          <w:tcPr>
            <w:tcW w:w="3816" w:type="dxa"/>
          </w:tcPr>
          <w:p w14:paraId="4E91B896" w14:textId="77777777" w:rsidR="00CA61D8" w:rsidRPr="008146DB" w:rsidRDefault="00CA61D8"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Q. </w:t>
            </w:r>
            <w:r w:rsidRPr="008146DB">
              <w:rPr>
                <w:rFonts w:ascii="Garamond" w:hAnsi="Garamond" w:cs="Times New Roman"/>
                <w:i/>
                <w:sz w:val="28"/>
              </w:rPr>
              <w:t>What are the Promises and Blessings, which by Baptism we have a Right to ?</w:t>
            </w:r>
          </w:p>
        </w:tc>
        <w:tc>
          <w:tcPr>
            <w:tcW w:w="0" w:type="auto"/>
          </w:tcPr>
          <w:p w14:paraId="47633F23"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7BC6E528" w14:textId="77777777" w:rsidTr="008B6126">
        <w:tc>
          <w:tcPr>
            <w:tcW w:w="4253" w:type="dxa"/>
          </w:tcPr>
          <w:p w14:paraId="75E1EF2A" w14:textId="77777777" w:rsidR="00CA61D8" w:rsidRPr="00BD50A1" w:rsidRDefault="00CA61D8" w:rsidP="00DB60C3">
            <w:pPr>
              <w:pStyle w:val="CM3"/>
              <w:widowControl/>
              <w:spacing w:line="240" w:lineRule="auto"/>
              <w:ind w:firstLine="227"/>
              <w:jc w:val="both"/>
              <w:rPr>
                <w:rFonts w:ascii="Garamond" w:hAnsi="Garamond"/>
                <w:sz w:val="28"/>
                <w:szCs w:val="28"/>
              </w:rPr>
            </w:pPr>
            <w:r w:rsidRPr="00BD50A1">
              <w:rPr>
                <w:rFonts w:ascii="Garamond" w:hAnsi="Garamond"/>
                <w:i/>
                <w:sz w:val="28"/>
                <w:szCs w:val="28"/>
              </w:rPr>
              <w:t xml:space="preserve">A. </w:t>
            </w:r>
            <w:r w:rsidRPr="00BD50A1">
              <w:rPr>
                <w:rFonts w:ascii="Garamond" w:hAnsi="Garamond"/>
                <w:sz w:val="28"/>
                <w:szCs w:val="28"/>
              </w:rPr>
              <w:t xml:space="preserve">Ga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sz w:val="28"/>
                <w:szCs w:val="28"/>
              </w:rPr>
              <w:t>daink</w:t>
            </w:r>
            <w:proofErr w:type="spellEnd"/>
            <w:r w:rsidRPr="00BD50A1">
              <w:rPr>
                <w:rFonts w:ascii="Garamond" w:hAnsi="Garamond"/>
                <w:sz w:val="28"/>
                <w:szCs w:val="28"/>
              </w:rPr>
              <w:t xml:space="preserve"> shin </w:t>
            </w:r>
            <w:proofErr w:type="spellStart"/>
            <w:r w:rsidRPr="00BD50A1">
              <w:rPr>
                <w:rFonts w:ascii="Garamond" w:hAnsi="Garamond"/>
                <w:sz w:val="28"/>
                <w:szCs w:val="28"/>
              </w:rPr>
              <w:t>nyn</w:t>
            </w:r>
            <w:proofErr w:type="spellEnd"/>
            <w:r w:rsidRPr="00BD50A1">
              <w:rPr>
                <w:rFonts w:ascii="Garamond" w:hAnsi="Garamond"/>
                <w:sz w:val="28"/>
                <w:szCs w:val="28"/>
              </w:rPr>
              <w:t xml:space="preserve"> </w:t>
            </w:r>
            <w:proofErr w:type="spellStart"/>
            <w:r w:rsidRPr="00BD50A1">
              <w:rPr>
                <w:rFonts w:ascii="Garamond" w:hAnsi="Garamond"/>
                <w:sz w:val="28"/>
                <w:szCs w:val="28"/>
              </w:rPr>
              <w:t>Beccee</w:t>
            </w:r>
            <w:proofErr w:type="spellEnd"/>
            <w:r w:rsidRPr="00BD50A1">
              <w:rPr>
                <w:rFonts w:ascii="Garamond" w:hAnsi="Garamond"/>
                <w:sz w:val="28"/>
                <w:szCs w:val="28"/>
              </w:rPr>
              <w:t xml:space="preserve"> </w:t>
            </w:r>
            <w:proofErr w:type="spellStart"/>
            <w:r w:rsidRPr="00BD50A1">
              <w:rPr>
                <w:rFonts w:ascii="Garamond" w:hAnsi="Garamond"/>
                <w:sz w:val="28"/>
                <w:szCs w:val="28"/>
              </w:rPr>
              <w:t>stiagh</w:t>
            </w:r>
            <w:proofErr w:type="spellEnd"/>
            <w:r w:rsidRPr="00BD50A1">
              <w:rPr>
                <w:rFonts w:ascii="Garamond" w:hAnsi="Garamond"/>
                <w:sz w:val="28"/>
                <w:szCs w:val="28"/>
              </w:rPr>
              <w:t xml:space="preserve"> </w:t>
            </w:r>
            <w:proofErr w:type="spellStart"/>
            <w:r w:rsidRPr="00BD50A1">
              <w:rPr>
                <w:rFonts w:ascii="Garamond" w:hAnsi="Garamond"/>
                <w:sz w:val="28"/>
                <w:szCs w:val="28"/>
              </w:rPr>
              <w:t>ayns</w:t>
            </w:r>
            <w:proofErr w:type="spellEnd"/>
            <w:r w:rsidRPr="00BD50A1">
              <w:rPr>
                <w:rFonts w:ascii="Garamond" w:hAnsi="Garamond"/>
                <w:sz w:val="28"/>
                <w:szCs w:val="28"/>
              </w:rPr>
              <w:t xml:space="preserve"> y </w:t>
            </w:r>
            <w:proofErr w:type="spellStart"/>
            <w:r w:rsidRPr="00BD50A1">
              <w:rPr>
                <w:rFonts w:ascii="Garamond" w:hAnsi="Garamond"/>
                <w:sz w:val="28"/>
                <w:szCs w:val="28"/>
              </w:rPr>
              <w:t>teihl</w:t>
            </w:r>
            <w:proofErr w:type="spellEnd"/>
            <w:r w:rsidRPr="00BD50A1">
              <w:rPr>
                <w:rFonts w:ascii="Garamond" w:hAnsi="Garamond"/>
                <w:sz w:val="28"/>
                <w:szCs w:val="28"/>
              </w:rPr>
              <w:t xml:space="preserve">,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yei</w:t>
            </w:r>
            <w:proofErr w:type="spellEnd"/>
            <w:r w:rsidRPr="00BD50A1">
              <w:rPr>
                <w:rFonts w:ascii="Garamond" w:hAnsi="Garamond"/>
                <w:sz w:val="28"/>
                <w:szCs w:val="28"/>
              </w:rPr>
              <w:t xml:space="preserve"> nee </w:t>
            </w:r>
            <w:proofErr w:type="spellStart"/>
            <w:r w:rsidRPr="00BD50A1">
              <w:rPr>
                <w:rFonts w:ascii="Garamond" w:hAnsi="Garamond"/>
                <w:sz w:val="28"/>
                <w:szCs w:val="28"/>
              </w:rPr>
              <w:t>Jee</w:t>
            </w:r>
            <w:proofErr w:type="spellEnd"/>
            <w:r w:rsidRPr="00BD50A1">
              <w:rPr>
                <w:rFonts w:ascii="Garamond" w:hAnsi="Garamond"/>
                <w:sz w:val="28"/>
                <w:szCs w:val="28"/>
              </w:rPr>
              <w:t xml:space="preserve"> </w:t>
            </w:r>
            <w:proofErr w:type="spellStart"/>
            <w:r w:rsidRPr="00BD50A1">
              <w:rPr>
                <w:rFonts w:ascii="Garamond" w:hAnsi="Garamond"/>
                <w:sz w:val="28"/>
                <w:szCs w:val="28"/>
              </w:rPr>
              <w:t>dellal</w:t>
            </w:r>
            <w:proofErr w:type="spellEnd"/>
            <w:r w:rsidRPr="00BD50A1">
              <w:rPr>
                <w:rFonts w:ascii="Garamond" w:hAnsi="Garamond"/>
                <w:sz w:val="28"/>
                <w:szCs w:val="28"/>
              </w:rPr>
              <w:t xml:space="preserve"> </w:t>
            </w:r>
            <w:proofErr w:type="spellStart"/>
            <w:r w:rsidRPr="00BD50A1">
              <w:rPr>
                <w:rFonts w:ascii="Garamond" w:hAnsi="Garamond"/>
                <w:sz w:val="28"/>
                <w:szCs w:val="28"/>
              </w:rPr>
              <w:t>rooin</w:t>
            </w:r>
            <w:proofErr w:type="spellEnd"/>
            <w:r w:rsidRPr="00BD50A1">
              <w:rPr>
                <w:rFonts w:ascii="Garamond" w:hAnsi="Garamond"/>
                <w:sz w:val="28"/>
                <w:szCs w:val="28"/>
              </w:rPr>
              <w:t xml:space="preserve"> </w:t>
            </w:r>
            <w:proofErr w:type="spellStart"/>
            <w:r w:rsidRPr="00BD50A1">
              <w:rPr>
                <w:rFonts w:ascii="Garamond" w:hAnsi="Garamond"/>
                <w:sz w:val="28"/>
                <w:szCs w:val="28"/>
              </w:rPr>
              <w:t>myr</w:t>
            </w:r>
            <w:proofErr w:type="spellEnd"/>
            <w:r w:rsidRPr="00BD50A1">
              <w:rPr>
                <w:rFonts w:ascii="Garamond" w:hAnsi="Garamond"/>
                <w:sz w:val="28"/>
                <w:szCs w:val="28"/>
              </w:rPr>
              <w:t xml:space="preserve">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sz w:val="28"/>
                <w:szCs w:val="28"/>
              </w:rPr>
              <w:t>beagh</w:t>
            </w:r>
            <w:proofErr w:type="spellEnd"/>
            <w:r w:rsidRPr="00BD50A1">
              <w:rPr>
                <w:rFonts w:ascii="Garamond" w:hAnsi="Garamond"/>
                <w:sz w:val="28"/>
                <w:szCs w:val="28"/>
              </w:rPr>
              <w:t xml:space="preserve"> shin </w:t>
            </w:r>
            <w:proofErr w:type="spellStart"/>
            <w:r w:rsidRPr="00BD50A1">
              <w:rPr>
                <w:rFonts w:ascii="Garamond" w:hAnsi="Garamond"/>
                <w:sz w:val="28"/>
                <w:szCs w:val="28"/>
              </w:rPr>
              <w:t>fegooish</w:t>
            </w:r>
            <w:proofErr w:type="spellEnd"/>
            <w:r w:rsidRPr="00BD50A1">
              <w:rPr>
                <w:rFonts w:ascii="Garamond" w:hAnsi="Garamond"/>
                <w:sz w:val="28"/>
                <w:szCs w:val="28"/>
              </w:rPr>
              <w:t xml:space="preserve"> </w:t>
            </w:r>
            <w:proofErr w:type="spellStart"/>
            <w:r w:rsidRPr="00BD50A1">
              <w:rPr>
                <w:rFonts w:ascii="Garamond" w:hAnsi="Garamond"/>
                <w:sz w:val="28"/>
                <w:szCs w:val="28"/>
              </w:rPr>
              <w:t>peccah</w:t>
            </w:r>
            <w:proofErr w:type="spellEnd"/>
            <w:r w:rsidRPr="00BD50A1">
              <w:rPr>
                <w:rFonts w:ascii="Garamond" w:hAnsi="Garamond"/>
                <w:sz w:val="28"/>
                <w:szCs w:val="28"/>
              </w:rPr>
              <w:t xml:space="preserve">. </w:t>
            </w:r>
          </w:p>
        </w:tc>
        <w:tc>
          <w:tcPr>
            <w:tcW w:w="3816" w:type="dxa"/>
          </w:tcPr>
          <w:p w14:paraId="77A12427" w14:textId="77777777" w:rsidR="00CA61D8" w:rsidRPr="008146DB" w:rsidRDefault="00CA61D8"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A. </w:t>
            </w:r>
            <w:r w:rsidRPr="008146DB">
              <w:rPr>
                <w:rFonts w:ascii="Garamond" w:hAnsi="Garamond" w:cs="Times New Roman"/>
                <w:i/>
                <w:sz w:val="28"/>
              </w:rPr>
              <w:t>That though we were born in Sin, yet God will deal with us, as if we were innocent.</w:t>
            </w:r>
          </w:p>
        </w:tc>
        <w:tc>
          <w:tcPr>
            <w:tcW w:w="0" w:type="auto"/>
          </w:tcPr>
          <w:p w14:paraId="7BF4DCC8" w14:textId="77777777" w:rsidR="00CA61D8" w:rsidRPr="008146DB" w:rsidRDefault="00CA61D8" w:rsidP="00DB60C3">
            <w:pPr>
              <w:pStyle w:val="ListParagraph"/>
              <w:ind w:left="0"/>
              <w:rPr>
                <w:rFonts w:ascii="Garamond" w:hAnsi="Garamond" w:cs="Times New Roman"/>
                <w:sz w:val="20"/>
                <w:szCs w:val="20"/>
              </w:rPr>
            </w:pPr>
          </w:p>
        </w:tc>
      </w:tr>
      <w:tr w:rsidR="00CA61D8" w:rsidRPr="008146DB" w14:paraId="695FC1E0" w14:textId="77777777" w:rsidTr="008B6126">
        <w:tc>
          <w:tcPr>
            <w:tcW w:w="4253" w:type="dxa"/>
          </w:tcPr>
          <w:p w14:paraId="18521D27" w14:textId="77777777" w:rsidR="00CA61D8" w:rsidRPr="00BD50A1" w:rsidRDefault="00CA61D8" w:rsidP="00DB60C3">
            <w:pPr>
              <w:pStyle w:val="CM3"/>
              <w:widowControl/>
              <w:spacing w:line="240" w:lineRule="auto"/>
              <w:ind w:firstLine="227"/>
              <w:jc w:val="both"/>
              <w:rPr>
                <w:rFonts w:ascii="Garamond" w:hAnsi="Garamond"/>
                <w:sz w:val="28"/>
                <w:szCs w:val="28"/>
              </w:rPr>
            </w:pPr>
            <w:r w:rsidRPr="00BD50A1">
              <w:rPr>
                <w:rFonts w:ascii="Garamond" w:hAnsi="Garamond"/>
                <w:sz w:val="28"/>
                <w:szCs w:val="28"/>
              </w:rPr>
              <w:t xml:space="preserve">Ga </w:t>
            </w:r>
            <w:proofErr w:type="spellStart"/>
            <w:r w:rsidRPr="00BD50A1">
              <w:rPr>
                <w:rFonts w:ascii="Garamond" w:hAnsi="Garamond"/>
                <w:sz w:val="28"/>
                <w:szCs w:val="28"/>
              </w:rPr>
              <w:t>nagh</w:t>
            </w:r>
            <w:proofErr w:type="spellEnd"/>
            <w:r w:rsidRPr="00BD50A1">
              <w:rPr>
                <w:rFonts w:ascii="Garamond" w:hAnsi="Garamond"/>
                <w:sz w:val="28"/>
                <w:szCs w:val="28"/>
              </w:rPr>
              <w:t xml:space="preserve"> </w:t>
            </w:r>
            <w:proofErr w:type="spellStart"/>
            <w:r w:rsidRPr="00BD50A1">
              <w:rPr>
                <w:rFonts w:ascii="Garamond" w:hAnsi="Garamond"/>
                <w:sz w:val="28"/>
                <w:szCs w:val="28"/>
              </w:rPr>
              <w:t>rou</w:t>
            </w:r>
            <w:proofErr w:type="spellEnd"/>
            <w:r w:rsidRPr="00BD50A1">
              <w:rPr>
                <w:rFonts w:ascii="Garamond" w:hAnsi="Garamond"/>
                <w:sz w:val="28"/>
                <w:szCs w:val="28"/>
              </w:rPr>
              <w:t xml:space="preserve"> veg y </w:t>
            </w:r>
            <w:proofErr w:type="spellStart"/>
            <w:r w:rsidRPr="00BD50A1">
              <w:rPr>
                <w:rFonts w:ascii="Garamond" w:hAnsi="Garamond"/>
                <w:sz w:val="28"/>
                <w:szCs w:val="28"/>
              </w:rPr>
              <w:t>chairys</w:t>
            </w:r>
            <w:proofErr w:type="spellEnd"/>
            <w:r w:rsidRPr="00BD50A1">
              <w:rPr>
                <w:rFonts w:ascii="Garamond" w:hAnsi="Garamond"/>
                <w:sz w:val="28"/>
                <w:szCs w:val="28"/>
              </w:rPr>
              <w:t xml:space="preserve"> </w:t>
            </w:r>
            <w:proofErr w:type="spellStart"/>
            <w:r w:rsidRPr="00BD50A1">
              <w:rPr>
                <w:rFonts w:ascii="Garamond" w:hAnsi="Garamond"/>
                <w:sz w:val="28"/>
                <w:szCs w:val="28"/>
              </w:rPr>
              <w:t>ain</w:t>
            </w:r>
            <w:proofErr w:type="spellEnd"/>
            <w:r w:rsidRPr="00BD50A1">
              <w:rPr>
                <w:rFonts w:ascii="Garamond" w:hAnsi="Garamond"/>
                <w:sz w:val="28"/>
                <w:szCs w:val="28"/>
              </w:rPr>
              <w:t xml:space="preserve"> </w:t>
            </w:r>
            <w:proofErr w:type="spellStart"/>
            <w:r w:rsidRPr="00BD50A1">
              <w:rPr>
                <w:rFonts w:ascii="Garamond" w:hAnsi="Garamond"/>
                <w:sz w:val="28"/>
                <w:szCs w:val="28"/>
              </w:rPr>
              <w:t>ayns</w:t>
            </w:r>
            <w:proofErr w:type="spellEnd"/>
            <w:r w:rsidRPr="00BD50A1">
              <w:rPr>
                <w:rFonts w:ascii="Garamond" w:hAnsi="Garamond"/>
                <w:sz w:val="28"/>
                <w:szCs w:val="28"/>
              </w:rPr>
              <w:t xml:space="preserve"> </w:t>
            </w:r>
            <w:proofErr w:type="spellStart"/>
            <w:r w:rsidRPr="00BD50A1">
              <w:rPr>
                <w:rFonts w:ascii="Garamond" w:hAnsi="Garamond"/>
                <w:sz w:val="28"/>
                <w:szCs w:val="28"/>
              </w:rPr>
              <w:t>Niau</w:t>
            </w:r>
            <w:proofErr w:type="spellEnd"/>
            <w:r w:rsidRPr="00BD50A1">
              <w:rPr>
                <w:rFonts w:ascii="Garamond" w:hAnsi="Garamond"/>
                <w:sz w:val="28"/>
                <w:szCs w:val="28"/>
              </w:rPr>
              <w:t xml:space="preserve"> as </w:t>
            </w:r>
            <w:proofErr w:type="spellStart"/>
            <w:r w:rsidRPr="00BD50A1">
              <w:rPr>
                <w:rFonts w:ascii="Garamond" w:hAnsi="Garamond"/>
                <w:sz w:val="28"/>
                <w:szCs w:val="28"/>
              </w:rPr>
              <w:t>maynrys</w:t>
            </w:r>
            <w:proofErr w:type="spellEnd"/>
            <w:r w:rsidRPr="00BD50A1">
              <w:rPr>
                <w:rFonts w:ascii="Garamond" w:hAnsi="Garamond"/>
                <w:sz w:val="28"/>
                <w:szCs w:val="28"/>
              </w:rPr>
              <w:t xml:space="preserve"> </w:t>
            </w:r>
            <w:proofErr w:type="spellStart"/>
            <w:r w:rsidRPr="00BD50A1">
              <w:rPr>
                <w:rFonts w:ascii="Garamond" w:hAnsi="Garamond"/>
                <w:sz w:val="28"/>
                <w:szCs w:val="28"/>
              </w:rPr>
              <w:t>liorish</w:t>
            </w:r>
            <w:proofErr w:type="spellEnd"/>
            <w:r w:rsidRPr="00BD50A1">
              <w:rPr>
                <w:rFonts w:ascii="Garamond" w:hAnsi="Garamond"/>
                <w:sz w:val="28"/>
                <w:szCs w:val="28"/>
              </w:rPr>
              <w:t xml:space="preserve"> </w:t>
            </w:r>
            <w:proofErr w:type="spellStart"/>
            <w:r w:rsidRPr="00BD50A1">
              <w:rPr>
                <w:rFonts w:ascii="Garamond" w:hAnsi="Garamond"/>
                <w:sz w:val="28"/>
                <w:szCs w:val="28"/>
              </w:rPr>
              <w:t>dooghys</w:t>
            </w:r>
            <w:proofErr w:type="spellEnd"/>
            <w:r w:rsidRPr="00BD50A1">
              <w:rPr>
                <w:rFonts w:ascii="Garamond" w:hAnsi="Garamond"/>
                <w:sz w:val="28"/>
                <w:szCs w:val="28"/>
              </w:rPr>
              <w:t xml:space="preserve">, </w:t>
            </w:r>
            <w:proofErr w:type="spellStart"/>
            <w:r w:rsidRPr="00BD50A1">
              <w:rPr>
                <w:rFonts w:ascii="Garamond" w:hAnsi="Garamond"/>
                <w:sz w:val="28"/>
                <w:szCs w:val="28"/>
              </w:rPr>
              <w:t>Te</w:t>
            </w:r>
            <w:proofErr w:type="spellEnd"/>
            <w:r w:rsidRPr="00BD50A1">
              <w:rPr>
                <w:rFonts w:ascii="Garamond" w:hAnsi="Garamond"/>
                <w:sz w:val="28"/>
                <w:szCs w:val="28"/>
              </w:rPr>
              <w:t xml:space="preserve"> nish cur </w:t>
            </w:r>
            <w:proofErr w:type="spellStart"/>
            <w:r w:rsidRPr="00BD50A1">
              <w:rPr>
                <w:rFonts w:ascii="Garamond" w:hAnsi="Garamond"/>
                <w:sz w:val="28"/>
                <w:szCs w:val="28"/>
              </w:rPr>
              <w:t>cairys</w:t>
            </w:r>
            <w:proofErr w:type="spellEnd"/>
            <w:r w:rsidRPr="00BD50A1">
              <w:rPr>
                <w:rFonts w:ascii="Garamond" w:hAnsi="Garamond"/>
                <w:sz w:val="28"/>
                <w:szCs w:val="28"/>
              </w:rPr>
              <w:t xml:space="preserve"> </w:t>
            </w:r>
            <w:proofErr w:type="spellStart"/>
            <w:r w:rsidRPr="00BD50A1">
              <w:rPr>
                <w:rFonts w:ascii="Garamond" w:hAnsi="Garamond"/>
                <w:sz w:val="28"/>
                <w:szCs w:val="28"/>
              </w:rPr>
              <w:t>dooin</w:t>
            </w:r>
            <w:proofErr w:type="spellEnd"/>
            <w:r w:rsidRPr="00BD50A1">
              <w:rPr>
                <w:rFonts w:ascii="Garamond" w:hAnsi="Garamond"/>
                <w:sz w:val="28"/>
                <w:szCs w:val="28"/>
              </w:rPr>
              <w:t xml:space="preserve"> </w:t>
            </w:r>
            <w:proofErr w:type="spellStart"/>
            <w:r w:rsidRPr="00BD50A1">
              <w:rPr>
                <w:rFonts w:ascii="Garamond" w:hAnsi="Garamond"/>
                <w:sz w:val="28"/>
                <w:szCs w:val="28"/>
              </w:rPr>
              <w:t>ayndoo</w:t>
            </w:r>
            <w:proofErr w:type="spellEnd"/>
            <w:r w:rsidRPr="00BD50A1">
              <w:rPr>
                <w:rFonts w:ascii="Garamond" w:hAnsi="Garamond"/>
                <w:sz w:val="28"/>
                <w:szCs w:val="28"/>
              </w:rPr>
              <w:t xml:space="preserve"> </w:t>
            </w:r>
            <w:proofErr w:type="spellStart"/>
            <w:r w:rsidRPr="00BD50A1">
              <w:rPr>
                <w:rFonts w:ascii="Garamond" w:hAnsi="Garamond"/>
                <w:sz w:val="28"/>
                <w:szCs w:val="28"/>
              </w:rPr>
              <w:t>ny</w:t>
            </w:r>
            <w:proofErr w:type="spellEnd"/>
            <w:r w:rsidRPr="00BD50A1">
              <w:rPr>
                <w:rFonts w:ascii="Garamond" w:hAnsi="Garamond"/>
                <w:sz w:val="28"/>
                <w:szCs w:val="28"/>
              </w:rPr>
              <w:t xml:space="preserve"> </w:t>
            </w:r>
            <w:proofErr w:type="spellStart"/>
            <w:r w:rsidRPr="00BD50A1">
              <w:rPr>
                <w:rFonts w:ascii="Garamond" w:hAnsi="Garamond"/>
                <w:sz w:val="28"/>
                <w:szCs w:val="28"/>
              </w:rPr>
              <w:t>neeisht</w:t>
            </w:r>
            <w:proofErr w:type="spellEnd"/>
            <w:r w:rsidRPr="00BD50A1">
              <w:rPr>
                <w:rFonts w:ascii="Garamond" w:hAnsi="Garamond"/>
                <w:sz w:val="28"/>
                <w:szCs w:val="28"/>
              </w:rPr>
              <w:t xml:space="preserve">. </w:t>
            </w:r>
          </w:p>
        </w:tc>
        <w:tc>
          <w:tcPr>
            <w:tcW w:w="3816" w:type="dxa"/>
          </w:tcPr>
          <w:p w14:paraId="2135311E" w14:textId="77777777" w:rsidR="00CA61D8" w:rsidRPr="008146DB" w:rsidRDefault="00CA61D8" w:rsidP="00DB60C3">
            <w:pPr>
              <w:pStyle w:val="ListParagraph"/>
              <w:ind w:left="0" w:firstLine="227"/>
              <w:jc w:val="both"/>
              <w:rPr>
                <w:rFonts w:ascii="Garamond" w:hAnsi="Garamond" w:cs="Times New Roman"/>
                <w:i/>
                <w:sz w:val="28"/>
              </w:rPr>
            </w:pPr>
            <w:r w:rsidRPr="008146DB">
              <w:rPr>
                <w:rFonts w:ascii="Garamond" w:hAnsi="Garamond" w:cs="Times New Roman"/>
                <w:i/>
                <w:sz w:val="28"/>
              </w:rPr>
              <w:t>That having by Nature no Right to Heaven and Happiness, He doth now give us a Title to both.</w:t>
            </w:r>
          </w:p>
        </w:tc>
        <w:tc>
          <w:tcPr>
            <w:tcW w:w="0" w:type="auto"/>
          </w:tcPr>
          <w:p w14:paraId="10AA1E79" w14:textId="77777777" w:rsidR="00CA61D8" w:rsidRPr="008146DB" w:rsidRDefault="00CA61D8" w:rsidP="00DB60C3">
            <w:pPr>
              <w:pStyle w:val="ListParagraph"/>
              <w:ind w:left="0"/>
              <w:rPr>
                <w:rFonts w:ascii="Garamond" w:hAnsi="Garamond" w:cs="Times New Roman"/>
                <w:i/>
                <w:sz w:val="20"/>
                <w:szCs w:val="20"/>
              </w:rPr>
            </w:pPr>
          </w:p>
        </w:tc>
      </w:tr>
      <w:tr w:rsidR="00CA61D8" w:rsidRPr="008146DB" w14:paraId="734E570D" w14:textId="77777777" w:rsidTr="008B6126">
        <w:tc>
          <w:tcPr>
            <w:tcW w:w="4253" w:type="dxa"/>
          </w:tcPr>
          <w:p w14:paraId="199D97E0" w14:textId="77777777" w:rsidR="00CA61D8" w:rsidRPr="00BD50A1" w:rsidRDefault="00CA61D8" w:rsidP="00DB60C3">
            <w:pPr>
              <w:pStyle w:val="CM3"/>
              <w:widowControl/>
              <w:spacing w:line="240" w:lineRule="auto"/>
              <w:ind w:firstLine="227"/>
              <w:jc w:val="both"/>
              <w:rPr>
                <w:rFonts w:ascii="Garamond" w:hAnsi="Garamond"/>
                <w:sz w:val="28"/>
                <w:szCs w:val="28"/>
              </w:rPr>
            </w:pPr>
            <w:r w:rsidRPr="00BD50A1">
              <w:rPr>
                <w:rFonts w:ascii="Garamond" w:hAnsi="Garamond"/>
                <w:sz w:val="28"/>
                <w:szCs w:val="28"/>
              </w:rPr>
              <w:t xml:space="preserve">As son </w:t>
            </w:r>
            <w:proofErr w:type="spellStart"/>
            <w:r w:rsidRPr="00BD50A1">
              <w:rPr>
                <w:rFonts w:ascii="Garamond" w:hAnsi="Garamond"/>
                <w:sz w:val="28"/>
                <w:szCs w:val="28"/>
              </w:rPr>
              <w:t>nagh</w:t>
            </w:r>
            <w:proofErr w:type="spellEnd"/>
            <w:r w:rsidRPr="00BD50A1">
              <w:rPr>
                <w:rFonts w:ascii="Garamond" w:hAnsi="Garamond"/>
                <w:sz w:val="28"/>
                <w:szCs w:val="28"/>
              </w:rPr>
              <w:t xml:space="preserve"> </w:t>
            </w:r>
            <w:proofErr w:type="spellStart"/>
            <w:r w:rsidRPr="00BD50A1">
              <w:rPr>
                <w:rFonts w:ascii="Garamond" w:hAnsi="Garamond"/>
                <w:sz w:val="28"/>
                <w:szCs w:val="28"/>
              </w:rPr>
              <w:t>vod</w:t>
            </w:r>
            <w:proofErr w:type="spellEnd"/>
            <w:r w:rsidRPr="00BD50A1">
              <w:rPr>
                <w:rFonts w:ascii="Garamond" w:hAnsi="Garamond"/>
                <w:sz w:val="28"/>
                <w:szCs w:val="28"/>
              </w:rPr>
              <w:t xml:space="preserve"> shin, shin </w:t>
            </w:r>
            <w:proofErr w:type="spellStart"/>
            <w:r w:rsidRPr="00BD50A1">
              <w:rPr>
                <w:rFonts w:ascii="Garamond" w:hAnsi="Garamond"/>
                <w:sz w:val="28"/>
                <w:szCs w:val="28"/>
              </w:rPr>
              <w:t>hene</w:t>
            </w:r>
            <w:proofErr w:type="spellEnd"/>
            <w:r w:rsidRPr="00BD50A1">
              <w:rPr>
                <w:rFonts w:ascii="Garamond" w:hAnsi="Garamond"/>
                <w:sz w:val="28"/>
                <w:szCs w:val="28"/>
              </w:rPr>
              <w:t xml:space="preserve"> y </w:t>
            </w:r>
            <w:proofErr w:type="spellStart"/>
            <w:r w:rsidRPr="00BD50A1">
              <w:rPr>
                <w:rFonts w:ascii="Garamond" w:hAnsi="Garamond"/>
                <w:sz w:val="28"/>
                <w:szCs w:val="28"/>
              </w:rPr>
              <w:t>ymmyrkey</w:t>
            </w:r>
            <w:proofErr w:type="spellEnd"/>
            <w:r w:rsidRPr="00BD50A1">
              <w:rPr>
                <w:rFonts w:ascii="Garamond" w:hAnsi="Garamond"/>
                <w:sz w:val="28"/>
                <w:szCs w:val="28"/>
              </w:rPr>
              <w:t xml:space="preserve"> as </w:t>
            </w:r>
            <w:proofErr w:type="spellStart"/>
            <w:r w:rsidRPr="00BD50A1">
              <w:rPr>
                <w:rFonts w:ascii="Garamond" w:hAnsi="Garamond"/>
                <w:sz w:val="28"/>
                <w:szCs w:val="28"/>
              </w:rPr>
              <w:t>Jee</w:t>
            </w:r>
            <w:proofErr w:type="spellEnd"/>
            <w:r w:rsidRPr="00BD50A1">
              <w:rPr>
                <w:rFonts w:ascii="Garamond" w:hAnsi="Garamond"/>
                <w:sz w:val="28"/>
                <w:szCs w:val="28"/>
              </w:rPr>
              <w:t xml:space="preserve"> y </w:t>
            </w:r>
            <w:proofErr w:type="spellStart"/>
            <w:r w:rsidRPr="00BD50A1">
              <w:rPr>
                <w:rFonts w:ascii="Garamond" w:hAnsi="Garamond"/>
                <w:sz w:val="28"/>
                <w:szCs w:val="28"/>
              </w:rPr>
              <w:t>yanoo</w:t>
            </w:r>
            <w:proofErr w:type="spellEnd"/>
            <w:r w:rsidRPr="00BD50A1">
              <w:rPr>
                <w:rFonts w:ascii="Garamond" w:hAnsi="Garamond"/>
                <w:sz w:val="28"/>
                <w:szCs w:val="28"/>
              </w:rPr>
              <w:t xml:space="preserve"> </w:t>
            </w:r>
            <w:proofErr w:type="spellStart"/>
            <w:r w:rsidRPr="00BD50A1">
              <w:rPr>
                <w:rFonts w:ascii="Garamond" w:hAnsi="Garamond"/>
                <w:sz w:val="28"/>
                <w:szCs w:val="28"/>
              </w:rPr>
              <w:t>booiagh</w:t>
            </w:r>
            <w:proofErr w:type="spellEnd"/>
            <w:r w:rsidRPr="00BD50A1">
              <w:rPr>
                <w:rFonts w:ascii="Garamond" w:hAnsi="Garamond"/>
                <w:sz w:val="28"/>
                <w:szCs w:val="28"/>
              </w:rPr>
              <w:t xml:space="preserve">, </w:t>
            </w:r>
            <w:proofErr w:type="spellStart"/>
            <w:r w:rsidRPr="00BD50A1">
              <w:rPr>
                <w:rFonts w:ascii="Garamond" w:hAnsi="Garamond"/>
                <w:sz w:val="28"/>
                <w:szCs w:val="28"/>
              </w:rPr>
              <w:t>te</w:t>
            </w:r>
            <w:proofErr w:type="spellEnd"/>
            <w:r w:rsidRPr="00BD50A1">
              <w:rPr>
                <w:rFonts w:ascii="Garamond" w:hAnsi="Garamond"/>
                <w:sz w:val="28"/>
                <w:szCs w:val="28"/>
              </w:rPr>
              <w:t xml:space="preserve"> </w:t>
            </w:r>
            <w:proofErr w:type="spellStart"/>
            <w:r w:rsidRPr="00BD50A1">
              <w:rPr>
                <w:rFonts w:ascii="Garamond" w:hAnsi="Garamond"/>
                <w:sz w:val="28"/>
                <w:szCs w:val="28"/>
              </w:rPr>
              <w:t>ayns</w:t>
            </w:r>
            <w:proofErr w:type="spellEnd"/>
            <w:r w:rsidRPr="00BD50A1">
              <w:rPr>
                <w:rFonts w:ascii="Garamond" w:hAnsi="Garamond"/>
                <w:sz w:val="28"/>
                <w:szCs w:val="28"/>
              </w:rPr>
              <w:t xml:space="preserve"> </w:t>
            </w:r>
            <w:proofErr w:type="spellStart"/>
            <w:r w:rsidRPr="00BD50A1">
              <w:rPr>
                <w:rFonts w:ascii="Garamond" w:hAnsi="Garamond"/>
                <w:sz w:val="28"/>
                <w:szCs w:val="28"/>
              </w:rPr>
              <w:t>Bashtey</w:t>
            </w:r>
            <w:proofErr w:type="spellEnd"/>
            <w:r w:rsidRPr="00BD50A1">
              <w:rPr>
                <w:rFonts w:ascii="Garamond" w:hAnsi="Garamond"/>
                <w:sz w:val="28"/>
                <w:szCs w:val="28"/>
              </w:rPr>
              <w:t xml:space="preserve"> cur </w:t>
            </w:r>
            <w:proofErr w:type="spellStart"/>
            <w:r w:rsidRPr="00BD50A1">
              <w:rPr>
                <w:rFonts w:ascii="Garamond" w:hAnsi="Garamond"/>
                <w:sz w:val="28"/>
                <w:szCs w:val="28"/>
              </w:rPr>
              <w:t>dooin</w:t>
            </w:r>
            <w:proofErr w:type="spellEnd"/>
            <w:r w:rsidRPr="00BD50A1">
              <w:rPr>
                <w:rFonts w:ascii="Garamond" w:hAnsi="Garamond"/>
                <w:sz w:val="28"/>
                <w:szCs w:val="28"/>
              </w:rPr>
              <w:t xml:space="preserve"> e </w:t>
            </w:r>
            <w:proofErr w:type="spellStart"/>
            <w:r w:rsidRPr="00BD50A1">
              <w:rPr>
                <w:rFonts w:ascii="Garamond" w:hAnsi="Garamond"/>
                <w:sz w:val="28"/>
                <w:szCs w:val="28"/>
              </w:rPr>
              <w:t>Spyrryd</w:t>
            </w:r>
            <w:proofErr w:type="spellEnd"/>
            <w:r w:rsidRPr="00BD50A1">
              <w:rPr>
                <w:rFonts w:ascii="Garamond" w:hAnsi="Garamond"/>
                <w:sz w:val="28"/>
                <w:szCs w:val="28"/>
              </w:rPr>
              <w:t xml:space="preserve"> </w:t>
            </w:r>
            <w:proofErr w:type="spellStart"/>
            <w:r w:rsidRPr="00BD50A1">
              <w:rPr>
                <w:rFonts w:ascii="Garamond" w:hAnsi="Garamond"/>
                <w:sz w:val="28"/>
                <w:szCs w:val="28"/>
              </w:rPr>
              <w:t>Noo</w:t>
            </w:r>
            <w:proofErr w:type="spellEnd"/>
            <w:r w:rsidRPr="00BD50A1">
              <w:rPr>
                <w:rFonts w:ascii="Garamond" w:hAnsi="Garamond"/>
                <w:sz w:val="28"/>
                <w:szCs w:val="28"/>
              </w:rPr>
              <w:t xml:space="preserve">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sz w:val="28"/>
                <w:szCs w:val="28"/>
              </w:rPr>
              <w:t>chooney</w:t>
            </w:r>
            <w:proofErr w:type="spellEnd"/>
            <w:r w:rsidRPr="00BD50A1">
              <w:rPr>
                <w:rFonts w:ascii="Garamond" w:hAnsi="Garamond"/>
                <w:sz w:val="28"/>
                <w:szCs w:val="28"/>
              </w:rPr>
              <w:t xml:space="preserve"> </w:t>
            </w:r>
            <w:proofErr w:type="spellStart"/>
            <w:r w:rsidRPr="00BD50A1">
              <w:rPr>
                <w:rFonts w:ascii="Garamond" w:hAnsi="Garamond"/>
                <w:sz w:val="28"/>
                <w:szCs w:val="28"/>
              </w:rPr>
              <w:t>lhien</w:t>
            </w:r>
            <w:proofErr w:type="spellEnd"/>
            <w:r w:rsidRPr="00BD50A1">
              <w:rPr>
                <w:rFonts w:ascii="Garamond" w:hAnsi="Garamond"/>
                <w:sz w:val="28"/>
                <w:szCs w:val="28"/>
              </w:rPr>
              <w:t xml:space="preserve">, </w:t>
            </w:r>
            <w:proofErr w:type="spellStart"/>
            <w:r w:rsidRPr="00BD50A1">
              <w:rPr>
                <w:rFonts w:ascii="Garamond" w:hAnsi="Garamond"/>
                <w:sz w:val="28"/>
                <w:szCs w:val="28"/>
              </w:rPr>
              <w:t>chammah</w:t>
            </w:r>
            <w:proofErr w:type="spellEnd"/>
            <w:r w:rsidRPr="00BD50A1">
              <w:rPr>
                <w:rFonts w:ascii="Garamond" w:hAnsi="Garamond"/>
                <w:sz w:val="28"/>
                <w:szCs w:val="28"/>
              </w:rPr>
              <w:t xml:space="preserve"> </w:t>
            </w:r>
            <w:proofErr w:type="spellStart"/>
            <w:r w:rsidRPr="00BD50A1">
              <w:rPr>
                <w:rFonts w:ascii="Garamond" w:hAnsi="Garamond"/>
                <w:sz w:val="28"/>
                <w:szCs w:val="28"/>
              </w:rPr>
              <w:t>dy</w:t>
            </w:r>
            <w:proofErr w:type="spellEnd"/>
            <w:r w:rsidRPr="00BD50A1">
              <w:rPr>
                <w:rFonts w:ascii="Garamond" w:hAnsi="Garamond"/>
                <w:sz w:val="28"/>
                <w:szCs w:val="28"/>
              </w:rPr>
              <w:t xml:space="preserve"> chur </w:t>
            </w:r>
            <w:proofErr w:type="spellStart"/>
            <w:r w:rsidRPr="00BD50A1">
              <w:rPr>
                <w:rFonts w:ascii="Garamond" w:hAnsi="Garamond"/>
                <w:sz w:val="28"/>
                <w:szCs w:val="28"/>
              </w:rPr>
              <w:t>tushtey</w:t>
            </w:r>
            <w:proofErr w:type="spellEnd"/>
            <w:r w:rsidRPr="00BD50A1">
              <w:rPr>
                <w:rFonts w:ascii="Garamond" w:hAnsi="Garamond"/>
                <w:sz w:val="28"/>
                <w:szCs w:val="28"/>
              </w:rPr>
              <w:t xml:space="preserve"> </w:t>
            </w:r>
            <w:proofErr w:type="spellStart"/>
            <w:r w:rsidRPr="00BD50A1">
              <w:rPr>
                <w:rFonts w:ascii="Garamond" w:hAnsi="Garamond"/>
                <w:sz w:val="28"/>
                <w:szCs w:val="28"/>
              </w:rPr>
              <w:t>dooin</w:t>
            </w:r>
            <w:proofErr w:type="spellEnd"/>
            <w:r w:rsidRPr="00BD50A1">
              <w:rPr>
                <w:rFonts w:ascii="Garamond" w:hAnsi="Garamond"/>
                <w:sz w:val="28"/>
                <w:szCs w:val="28"/>
              </w:rPr>
              <w:t xml:space="preserve"> </w:t>
            </w:r>
            <w:proofErr w:type="spellStart"/>
            <w:r w:rsidRPr="00BD50A1">
              <w:rPr>
                <w:rFonts w:ascii="Garamond" w:hAnsi="Garamond"/>
                <w:sz w:val="28"/>
                <w:szCs w:val="28"/>
              </w:rPr>
              <w:t>jeh</w:t>
            </w:r>
            <w:proofErr w:type="spellEnd"/>
            <w:r w:rsidRPr="00BD50A1">
              <w:rPr>
                <w:rFonts w:ascii="Garamond" w:hAnsi="Garamond"/>
                <w:sz w:val="28"/>
                <w:szCs w:val="28"/>
              </w:rPr>
              <w:t xml:space="preserve"> </w:t>
            </w:r>
            <w:proofErr w:type="spellStart"/>
            <w:r w:rsidRPr="00BD50A1">
              <w:rPr>
                <w:rFonts w:ascii="Garamond" w:hAnsi="Garamond"/>
                <w:sz w:val="28"/>
                <w:szCs w:val="28"/>
              </w:rPr>
              <w:t>nyn</w:t>
            </w:r>
            <w:proofErr w:type="spellEnd"/>
            <w:r w:rsidRPr="00BD50A1">
              <w:rPr>
                <w:rFonts w:ascii="Garamond" w:hAnsi="Garamond"/>
                <w:sz w:val="28"/>
                <w:szCs w:val="28"/>
              </w:rPr>
              <w:t xml:space="preserve"> </w:t>
            </w:r>
            <w:proofErr w:type="spellStart"/>
            <w:r w:rsidRPr="00BD50A1">
              <w:rPr>
                <w:rFonts w:ascii="Garamond" w:hAnsi="Garamond"/>
                <w:sz w:val="28"/>
                <w:szCs w:val="28"/>
              </w:rPr>
              <w:t>gurrym</w:t>
            </w:r>
            <w:proofErr w:type="spellEnd"/>
            <w:r w:rsidRPr="00BD50A1">
              <w:rPr>
                <w:rFonts w:ascii="Garamond" w:hAnsi="Garamond"/>
                <w:sz w:val="28"/>
                <w:szCs w:val="28"/>
              </w:rPr>
              <w:t xml:space="preserve"> as </w:t>
            </w:r>
            <w:proofErr w:type="spellStart"/>
            <w:r w:rsidRPr="00BD50A1">
              <w:rPr>
                <w:rFonts w:ascii="Garamond" w:hAnsi="Garamond"/>
                <w:sz w:val="28"/>
                <w:szCs w:val="28"/>
              </w:rPr>
              <w:t>dy</w:t>
            </w:r>
            <w:proofErr w:type="spellEnd"/>
            <w:r w:rsidRPr="00BD50A1">
              <w:rPr>
                <w:rFonts w:ascii="Garamond" w:hAnsi="Garamond"/>
                <w:sz w:val="28"/>
                <w:szCs w:val="28"/>
              </w:rPr>
              <w:t xml:space="preserve"> </w:t>
            </w:r>
            <w:proofErr w:type="spellStart"/>
            <w:r w:rsidRPr="00BD50A1">
              <w:rPr>
                <w:rFonts w:ascii="Garamond" w:hAnsi="Garamond"/>
                <w:sz w:val="28"/>
                <w:szCs w:val="28"/>
              </w:rPr>
              <w:t>chooilleeney</w:t>
            </w:r>
            <w:proofErr w:type="spellEnd"/>
            <w:r w:rsidRPr="00BD50A1">
              <w:rPr>
                <w:rFonts w:ascii="Garamond" w:hAnsi="Garamond"/>
                <w:sz w:val="28"/>
                <w:szCs w:val="28"/>
              </w:rPr>
              <w:t xml:space="preserve"> eh. </w:t>
            </w:r>
          </w:p>
        </w:tc>
        <w:tc>
          <w:tcPr>
            <w:tcW w:w="3816" w:type="dxa"/>
          </w:tcPr>
          <w:p w14:paraId="4DD83C9F" w14:textId="77777777" w:rsidR="00CA61D8" w:rsidRPr="008146DB" w:rsidRDefault="00CA61D8" w:rsidP="00DB60C3">
            <w:pPr>
              <w:pStyle w:val="ListParagraph"/>
              <w:ind w:left="0" w:firstLine="227"/>
              <w:jc w:val="both"/>
              <w:rPr>
                <w:rFonts w:ascii="Garamond" w:hAnsi="Garamond" w:cs="Times New Roman"/>
                <w:i/>
                <w:sz w:val="28"/>
              </w:rPr>
            </w:pPr>
            <w:r w:rsidRPr="008146DB">
              <w:rPr>
                <w:rFonts w:ascii="Garamond" w:hAnsi="Garamond" w:cs="Times New Roman"/>
                <w:i/>
                <w:sz w:val="28"/>
              </w:rPr>
              <w:t xml:space="preserve">And because of our selves we are not able </w:t>
            </w:r>
            <w:r w:rsidRPr="008146DB">
              <w:rPr>
                <w:rFonts w:ascii="Garamond" w:hAnsi="Garamond" w:cs="Times New Roman"/>
                <w:sz w:val="28"/>
              </w:rPr>
              <w:t>to walk and to please God,</w:t>
            </w:r>
            <w:r w:rsidRPr="008146DB">
              <w:rPr>
                <w:rFonts w:ascii="Garamond" w:hAnsi="Garamond" w:cs="Times New Roman"/>
                <w:i/>
                <w:sz w:val="28"/>
              </w:rPr>
              <w:t xml:space="preserve"> he doth in Baptism give us his Holy Spirit to enable us both to </w:t>
            </w:r>
            <w:r w:rsidRPr="008146DB">
              <w:rPr>
                <w:rFonts w:ascii="Garamond" w:hAnsi="Garamond" w:cs="Times New Roman"/>
                <w:sz w:val="28"/>
              </w:rPr>
              <w:t>know</w:t>
            </w:r>
            <w:r w:rsidRPr="008146DB">
              <w:rPr>
                <w:rFonts w:ascii="Garamond" w:hAnsi="Garamond" w:cs="Times New Roman"/>
                <w:i/>
                <w:sz w:val="28"/>
              </w:rPr>
              <w:t xml:space="preserve"> and to </w:t>
            </w:r>
            <w:r w:rsidRPr="008146DB">
              <w:rPr>
                <w:rFonts w:ascii="Garamond" w:hAnsi="Garamond" w:cs="Times New Roman"/>
                <w:sz w:val="28"/>
              </w:rPr>
              <w:t>do</w:t>
            </w:r>
            <w:r w:rsidRPr="008146DB">
              <w:rPr>
                <w:rFonts w:ascii="Garamond" w:hAnsi="Garamond" w:cs="Times New Roman"/>
                <w:i/>
                <w:sz w:val="28"/>
              </w:rPr>
              <w:t xml:space="preserve"> our Duty.</w:t>
            </w:r>
          </w:p>
        </w:tc>
        <w:tc>
          <w:tcPr>
            <w:tcW w:w="0" w:type="auto"/>
          </w:tcPr>
          <w:p w14:paraId="7B9A8E34" w14:textId="77777777" w:rsidR="00CA61D8" w:rsidRPr="008146DB" w:rsidRDefault="00CA61D8" w:rsidP="00DB60C3">
            <w:pPr>
              <w:pStyle w:val="ListParagraph"/>
              <w:ind w:left="0"/>
              <w:rPr>
                <w:rFonts w:ascii="Garamond" w:hAnsi="Garamond" w:cs="Times New Roman"/>
                <w:i/>
                <w:sz w:val="20"/>
                <w:szCs w:val="20"/>
              </w:rPr>
            </w:pPr>
          </w:p>
        </w:tc>
      </w:tr>
      <w:tr w:rsidR="00FB2C53" w:rsidRPr="008146DB" w14:paraId="79718868" w14:textId="77777777" w:rsidTr="008B6126">
        <w:tc>
          <w:tcPr>
            <w:tcW w:w="4253" w:type="dxa"/>
          </w:tcPr>
          <w:p w14:paraId="1F6E78CC" w14:textId="77777777" w:rsidR="00FB2C53" w:rsidRPr="00315F59" w:rsidRDefault="00FB2C53" w:rsidP="00DB60C3">
            <w:pPr>
              <w:pStyle w:val="CM3"/>
              <w:widowControl/>
              <w:spacing w:line="240" w:lineRule="auto"/>
              <w:ind w:firstLine="227"/>
              <w:jc w:val="both"/>
              <w:rPr>
                <w:rFonts w:ascii="Garamond" w:hAnsi="Garamond"/>
                <w:sz w:val="28"/>
                <w:szCs w:val="28"/>
              </w:rPr>
            </w:pPr>
            <w:r w:rsidRPr="00315F59">
              <w:rPr>
                <w:rFonts w:ascii="Garamond" w:hAnsi="Garamond"/>
                <w:sz w:val="28"/>
                <w:szCs w:val="28"/>
              </w:rPr>
              <w:t xml:space="preserve">As </w:t>
            </w:r>
            <w:proofErr w:type="spellStart"/>
            <w:r w:rsidRPr="00315F59">
              <w:rPr>
                <w:rFonts w:ascii="Garamond" w:hAnsi="Garamond"/>
                <w:sz w:val="28"/>
                <w:szCs w:val="28"/>
              </w:rPr>
              <w:t>nee’n</w:t>
            </w:r>
            <w:proofErr w:type="spellEnd"/>
            <w:r w:rsidRPr="00315F59">
              <w:rPr>
                <w:rFonts w:ascii="Garamond" w:hAnsi="Garamond"/>
                <w:sz w:val="28"/>
                <w:szCs w:val="28"/>
              </w:rPr>
              <w:t xml:space="preserve"> </w:t>
            </w:r>
            <w:proofErr w:type="spellStart"/>
            <w:r w:rsidRPr="00315F59">
              <w:rPr>
                <w:rFonts w:ascii="Garamond" w:hAnsi="Garamond"/>
                <w:sz w:val="28"/>
                <w:szCs w:val="28"/>
              </w:rPr>
              <w:t>Spyrryd</w:t>
            </w:r>
            <w:proofErr w:type="spellEnd"/>
            <w:r w:rsidRPr="00315F59">
              <w:rPr>
                <w:rFonts w:ascii="Garamond" w:hAnsi="Garamond"/>
                <w:sz w:val="28"/>
                <w:szCs w:val="28"/>
              </w:rPr>
              <w:t xml:space="preserve"> </w:t>
            </w:r>
            <w:proofErr w:type="spellStart"/>
            <w:r w:rsidRPr="00315F59">
              <w:rPr>
                <w:rFonts w:ascii="Garamond" w:hAnsi="Garamond"/>
                <w:sz w:val="28"/>
                <w:szCs w:val="28"/>
              </w:rPr>
              <w:t>casherick</w:t>
            </w:r>
            <w:proofErr w:type="spellEnd"/>
            <w:r w:rsidRPr="00315F59">
              <w:rPr>
                <w:rFonts w:ascii="Garamond" w:hAnsi="Garamond"/>
                <w:sz w:val="28"/>
                <w:szCs w:val="28"/>
              </w:rPr>
              <w:t xml:space="preserve"> </w:t>
            </w:r>
            <w:proofErr w:type="spellStart"/>
            <w:r w:rsidRPr="00315F59">
              <w:rPr>
                <w:rFonts w:ascii="Garamond" w:hAnsi="Garamond"/>
                <w:sz w:val="28"/>
                <w:szCs w:val="28"/>
              </w:rPr>
              <w:t>cheddyn</w:t>
            </w:r>
            <w:proofErr w:type="spellEnd"/>
            <w:r w:rsidRPr="00315F59">
              <w:rPr>
                <w:rFonts w:ascii="Garamond" w:hAnsi="Garamond"/>
                <w:sz w:val="28"/>
                <w:szCs w:val="28"/>
              </w:rPr>
              <w:t xml:space="preserve">, </w:t>
            </w:r>
            <w:proofErr w:type="spellStart"/>
            <w:r w:rsidRPr="00315F59">
              <w:rPr>
                <w:rFonts w:ascii="Garamond" w:hAnsi="Garamond"/>
                <w:sz w:val="28"/>
                <w:szCs w:val="28"/>
              </w:rPr>
              <w:t>mannagh</w:t>
            </w:r>
            <w:proofErr w:type="spellEnd"/>
            <w:r w:rsidRPr="00315F59">
              <w:rPr>
                <w:rFonts w:ascii="Garamond" w:hAnsi="Garamond"/>
                <w:sz w:val="28"/>
                <w:szCs w:val="28"/>
              </w:rPr>
              <w:t xml:space="preserve"> der mad </w:t>
            </w:r>
            <w:proofErr w:type="spellStart"/>
            <w:r w:rsidRPr="00315F59">
              <w:rPr>
                <w:rFonts w:ascii="Garamond" w:hAnsi="Garamond"/>
                <w:sz w:val="28"/>
                <w:szCs w:val="28"/>
              </w:rPr>
              <w:t>jummoose</w:t>
            </w:r>
            <w:proofErr w:type="spellEnd"/>
            <w:r w:rsidRPr="00315F59">
              <w:rPr>
                <w:rFonts w:ascii="Garamond" w:hAnsi="Garamond"/>
                <w:sz w:val="28"/>
                <w:szCs w:val="28"/>
              </w:rPr>
              <w:t xml:space="preserve"> er shin y </w:t>
            </w:r>
            <w:proofErr w:type="spellStart"/>
            <w:r w:rsidRPr="00315F59">
              <w:rPr>
                <w:rFonts w:ascii="Garamond" w:hAnsi="Garamond"/>
                <w:sz w:val="28"/>
                <w:szCs w:val="28"/>
              </w:rPr>
              <w:t>leeideil</w:t>
            </w:r>
            <w:proofErr w:type="spellEnd"/>
            <w:r w:rsidRPr="00315F59">
              <w:rPr>
                <w:rFonts w:ascii="Garamond" w:hAnsi="Garamond"/>
                <w:sz w:val="28"/>
                <w:szCs w:val="28"/>
              </w:rPr>
              <w:t xml:space="preserve">, as </w:t>
            </w:r>
            <w:proofErr w:type="spellStart"/>
            <w:r w:rsidRPr="00315F59">
              <w:rPr>
                <w:rFonts w:ascii="Garamond" w:hAnsi="Garamond"/>
                <w:sz w:val="28"/>
                <w:szCs w:val="28"/>
              </w:rPr>
              <w:t>cooinee</w:t>
            </w:r>
            <w:proofErr w:type="spellEnd"/>
            <w:r w:rsidRPr="00315F59">
              <w:rPr>
                <w:rFonts w:ascii="Garamond" w:hAnsi="Garamond"/>
                <w:sz w:val="28"/>
                <w:szCs w:val="28"/>
              </w:rPr>
              <w:t xml:space="preserve"> e lien </w:t>
            </w:r>
            <w:proofErr w:type="spellStart"/>
            <w:r w:rsidRPr="00315F59">
              <w:rPr>
                <w:rFonts w:ascii="Garamond" w:hAnsi="Garamond"/>
                <w:sz w:val="28"/>
                <w:szCs w:val="28"/>
              </w:rPr>
              <w:t>gys</w:t>
            </w:r>
            <w:proofErr w:type="spellEnd"/>
            <w:r w:rsidRPr="00315F59">
              <w:rPr>
                <w:rFonts w:ascii="Garamond" w:hAnsi="Garamond"/>
                <w:sz w:val="28"/>
                <w:szCs w:val="28"/>
              </w:rPr>
              <w:t xml:space="preserve"> </w:t>
            </w:r>
            <w:proofErr w:type="spellStart"/>
            <w:r w:rsidRPr="00315F59">
              <w:rPr>
                <w:rFonts w:ascii="Garamond" w:hAnsi="Garamond"/>
                <w:sz w:val="28"/>
                <w:szCs w:val="28"/>
              </w:rPr>
              <w:t>jerrey</w:t>
            </w:r>
            <w:proofErr w:type="spellEnd"/>
            <w:r w:rsidRPr="00315F59">
              <w:rPr>
                <w:rFonts w:ascii="Garamond" w:hAnsi="Garamond"/>
                <w:sz w:val="28"/>
                <w:szCs w:val="28"/>
              </w:rPr>
              <w:t xml:space="preserve"> </w:t>
            </w:r>
            <w:proofErr w:type="spellStart"/>
            <w:r w:rsidRPr="00315F59">
              <w:rPr>
                <w:rFonts w:ascii="Garamond" w:hAnsi="Garamond"/>
                <w:sz w:val="28"/>
                <w:szCs w:val="28"/>
              </w:rPr>
              <w:t>nyn</w:t>
            </w:r>
            <w:proofErr w:type="spellEnd"/>
            <w:r w:rsidRPr="00315F59">
              <w:rPr>
                <w:rFonts w:ascii="Garamond" w:hAnsi="Garamond"/>
                <w:sz w:val="28"/>
                <w:szCs w:val="28"/>
              </w:rPr>
              <w:t xml:space="preserve"> </w:t>
            </w:r>
            <w:proofErr w:type="spellStart"/>
            <w:r w:rsidRPr="00315F59">
              <w:rPr>
                <w:rFonts w:ascii="Garamond" w:hAnsi="Garamond"/>
                <w:sz w:val="28"/>
                <w:szCs w:val="28"/>
              </w:rPr>
              <w:t>Mea</w:t>
            </w:r>
            <w:proofErr w:type="spellEnd"/>
            <w:r w:rsidRPr="00315F59">
              <w:rPr>
                <w:rFonts w:ascii="Garamond" w:hAnsi="Garamond"/>
                <w:sz w:val="28"/>
                <w:szCs w:val="28"/>
              </w:rPr>
              <w:t xml:space="preserve">, </w:t>
            </w:r>
            <w:proofErr w:type="spellStart"/>
            <w:r w:rsidRPr="00315F59">
              <w:rPr>
                <w:rFonts w:ascii="Garamond" w:hAnsi="Garamond"/>
                <w:sz w:val="28"/>
                <w:szCs w:val="28"/>
              </w:rPr>
              <w:t>ver</w:t>
            </w:r>
            <w:proofErr w:type="spellEnd"/>
            <w:r w:rsidRPr="00315F59">
              <w:rPr>
                <w:rFonts w:ascii="Garamond" w:hAnsi="Garamond"/>
                <w:sz w:val="28"/>
                <w:szCs w:val="28"/>
              </w:rPr>
              <w:t xml:space="preserve"> e </w:t>
            </w:r>
            <w:proofErr w:type="spellStart"/>
            <w:r w:rsidRPr="00315F59">
              <w:rPr>
                <w:rFonts w:ascii="Garamond" w:hAnsi="Garamond"/>
                <w:sz w:val="28"/>
                <w:szCs w:val="28"/>
              </w:rPr>
              <w:t>aigney</w:t>
            </w:r>
            <w:proofErr w:type="spellEnd"/>
            <w:r w:rsidRPr="00315F59">
              <w:rPr>
                <w:rFonts w:ascii="Garamond" w:hAnsi="Garamond"/>
                <w:sz w:val="28"/>
                <w:szCs w:val="28"/>
              </w:rPr>
              <w:t xml:space="preserve"> </w:t>
            </w:r>
            <w:proofErr w:type="spellStart"/>
            <w:r w:rsidRPr="00315F59">
              <w:rPr>
                <w:rFonts w:ascii="Garamond" w:hAnsi="Garamond"/>
                <w:sz w:val="28"/>
                <w:szCs w:val="28"/>
              </w:rPr>
              <w:t>dooin</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ve</w:t>
            </w:r>
            <w:proofErr w:type="spellEnd"/>
            <w:r w:rsidRPr="00315F59">
              <w:rPr>
                <w:rFonts w:ascii="Garamond" w:hAnsi="Garamond"/>
                <w:sz w:val="28"/>
                <w:szCs w:val="28"/>
              </w:rPr>
              <w:t xml:space="preserve"> </w:t>
            </w:r>
            <w:proofErr w:type="spellStart"/>
            <w:r w:rsidRPr="00315F59">
              <w:rPr>
                <w:rFonts w:ascii="Garamond" w:hAnsi="Garamond"/>
                <w:sz w:val="28"/>
                <w:szCs w:val="28"/>
              </w:rPr>
              <w:t>crauee</w:t>
            </w:r>
            <w:proofErr w:type="spellEnd"/>
            <w:r w:rsidRPr="00315F59">
              <w:rPr>
                <w:rFonts w:ascii="Garamond" w:hAnsi="Garamond"/>
                <w:sz w:val="28"/>
                <w:szCs w:val="28"/>
              </w:rPr>
              <w:t xml:space="preserve">, </w:t>
            </w:r>
            <w:proofErr w:type="spellStart"/>
            <w:r w:rsidRPr="00315F59">
              <w:rPr>
                <w:rFonts w:ascii="Garamond" w:hAnsi="Garamond"/>
                <w:sz w:val="28"/>
                <w:szCs w:val="28"/>
              </w:rPr>
              <w:t>cooinee</w:t>
            </w:r>
            <w:proofErr w:type="spellEnd"/>
            <w:r w:rsidRPr="00315F59">
              <w:rPr>
                <w:rFonts w:ascii="Garamond" w:hAnsi="Garamond"/>
                <w:sz w:val="28"/>
                <w:szCs w:val="28"/>
              </w:rPr>
              <w:t xml:space="preserve"> e lien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gheddyn</w:t>
            </w:r>
            <w:proofErr w:type="spellEnd"/>
            <w:r w:rsidRPr="00315F59">
              <w:rPr>
                <w:rFonts w:ascii="Garamond" w:hAnsi="Garamond"/>
                <w:sz w:val="28"/>
                <w:szCs w:val="28"/>
              </w:rPr>
              <w:t xml:space="preserve"> </w:t>
            </w:r>
            <w:proofErr w:type="spellStart"/>
            <w:r w:rsidRPr="00315F59">
              <w:rPr>
                <w:rFonts w:ascii="Garamond" w:hAnsi="Garamond"/>
                <w:sz w:val="28"/>
                <w:szCs w:val="28"/>
              </w:rPr>
              <w:t>barreeaght</w:t>
            </w:r>
            <w:proofErr w:type="spellEnd"/>
            <w:r w:rsidRPr="00315F59">
              <w:rPr>
                <w:rFonts w:ascii="Garamond" w:hAnsi="Garamond"/>
                <w:sz w:val="28"/>
                <w:szCs w:val="28"/>
              </w:rPr>
              <w:t xml:space="preserve"> </w:t>
            </w:r>
            <w:proofErr w:type="spellStart"/>
            <w:r w:rsidRPr="00315F59">
              <w:rPr>
                <w:rFonts w:ascii="Garamond" w:hAnsi="Garamond"/>
                <w:sz w:val="28"/>
                <w:szCs w:val="28"/>
              </w:rPr>
              <w:t>harrish</w:t>
            </w:r>
            <w:proofErr w:type="spellEnd"/>
            <w:r w:rsidRPr="00315F59">
              <w:rPr>
                <w:rFonts w:ascii="Garamond" w:hAnsi="Garamond"/>
                <w:sz w:val="28"/>
                <w:szCs w:val="28"/>
              </w:rPr>
              <w:t xml:space="preserve"> </w:t>
            </w:r>
            <w:proofErr w:type="spellStart"/>
            <w:r w:rsidRPr="00315F59">
              <w:rPr>
                <w:rFonts w:ascii="Garamond" w:hAnsi="Garamond"/>
                <w:sz w:val="28"/>
                <w:szCs w:val="28"/>
              </w:rPr>
              <w:t>nyn</w:t>
            </w:r>
            <w:proofErr w:type="spellEnd"/>
            <w:r w:rsidRPr="00315F59">
              <w:rPr>
                <w:rFonts w:ascii="Garamond" w:hAnsi="Garamond"/>
                <w:sz w:val="28"/>
                <w:szCs w:val="28"/>
              </w:rPr>
              <w:t xml:space="preserve"> [127] </w:t>
            </w:r>
            <w:proofErr w:type="spellStart"/>
            <w:r w:rsidRPr="00315F59">
              <w:rPr>
                <w:rFonts w:ascii="Garamond" w:hAnsi="Garamond"/>
                <w:sz w:val="28"/>
                <w:szCs w:val="28"/>
              </w:rPr>
              <w:t>Noidjin</w:t>
            </w:r>
            <w:proofErr w:type="spellEnd"/>
            <w:r w:rsidRPr="00315F59">
              <w:rPr>
                <w:rFonts w:ascii="Garamond" w:hAnsi="Garamond"/>
                <w:sz w:val="28"/>
                <w:szCs w:val="28"/>
              </w:rPr>
              <w:t xml:space="preserve"> </w:t>
            </w:r>
            <w:proofErr w:type="spellStart"/>
            <w:r w:rsidRPr="00315F59">
              <w:rPr>
                <w:rFonts w:ascii="Garamond" w:hAnsi="Garamond"/>
                <w:sz w:val="28"/>
                <w:szCs w:val="28"/>
              </w:rPr>
              <w:t>Spyrrydoil</w:t>
            </w:r>
            <w:proofErr w:type="spellEnd"/>
            <w:r w:rsidRPr="00315F59">
              <w:rPr>
                <w:rFonts w:ascii="Garamond" w:hAnsi="Garamond"/>
                <w:sz w:val="28"/>
                <w:szCs w:val="28"/>
              </w:rPr>
              <w:t xml:space="preserve"> as </w:t>
            </w:r>
            <w:proofErr w:type="spellStart"/>
            <w:r w:rsidRPr="00315F59">
              <w:rPr>
                <w:rFonts w:ascii="Garamond" w:hAnsi="Garamond"/>
                <w:sz w:val="28"/>
                <w:szCs w:val="28"/>
              </w:rPr>
              <w:t>ver</w:t>
            </w:r>
            <w:proofErr w:type="spellEnd"/>
            <w:r w:rsidRPr="00315F59">
              <w:rPr>
                <w:rFonts w:ascii="Garamond" w:hAnsi="Garamond"/>
                <w:sz w:val="28"/>
                <w:szCs w:val="28"/>
              </w:rPr>
              <w:t xml:space="preserve"> e </w:t>
            </w:r>
            <w:proofErr w:type="spellStart"/>
            <w:r w:rsidRPr="00315F59">
              <w:rPr>
                <w:rFonts w:ascii="Garamond" w:hAnsi="Garamond"/>
                <w:sz w:val="28"/>
                <w:szCs w:val="28"/>
              </w:rPr>
              <w:t>lesh</w:t>
            </w:r>
            <w:proofErr w:type="spellEnd"/>
            <w:r w:rsidRPr="00315F59">
              <w:rPr>
                <w:rFonts w:ascii="Garamond" w:hAnsi="Garamond"/>
                <w:sz w:val="28"/>
                <w:szCs w:val="28"/>
              </w:rPr>
              <w:t xml:space="preserve"> shin </w:t>
            </w:r>
            <w:proofErr w:type="spellStart"/>
            <w:r w:rsidRPr="00315F59">
              <w:rPr>
                <w:rFonts w:ascii="Garamond" w:hAnsi="Garamond"/>
                <w:sz w:val="28"/>
                <w:szCs w:val="28"/>
              </w:rPr>
              <w:t>gys</w:t>
            </w:r>
            <w:proofErr w:type="spellEnd"/>
            <w:r w:rsidRPr="00315F59">
              <w:rPr>
                <w:rFonts w:ascii="Garamond" w:hAnsi="Garamond"/>
                <w:sz w:val="28"/>
                <w:szCs w:val="28"/>
              </w:rPr>
              <w:t xml:space="preserve"> </w:t>
            </w:r>
            <w:proofErr w:type="spellStart"/>
            <w:r w:rsidRPr="00315F59">
              <w:rPr>
                <w:rFonts w:ascii="Garamond" w:hAnsi="Garamond"/>
                <w:sz w:val="28"/>
                <w:szCs w:val="28"/>
              </w:rPr>
              <w:t>Flaunyss</w:t>
            </w:r>
            <w:proofErr w:type="spellEnd"/>
            <w:r w:rsidRPr="00315F59">
              <w:rPr>
                <w:rFonts w:ascii="Garamond" w:hAnsi="Garamond"/>
                <w:sz w:val="28"/>
                <w:szCs w:val="28"/>
              </w:rPr>
              <w:t xml:space="preserve">. </w:t>
            </w:r>
          </w:p>
        </w:tc>
        <w:tc>
          <w:tcPr>
            <w:tcW w:w="3816" w:type="dxa"/>
          </w:tcPr>
          <w:p w14:paraId="6C1CF350" w14:textId="77777777" w:rsidR="00FB2C53" w:rsidRPr="008146DB" w:rsidRDefault="00FB2C53" w:rsidP="00DB60C3">
            <w:pPr>
              <w:pStyle w:val="ListParagraph"/>
              <w:ind w:left="0" w:firstLine="227"/>
              <w:jc w:val="both"/>
              <w:rPr>
                <w:rFonts w:ascii="Garamond" w:hAnsi="Garamond" w:cs="Times New Roman"/>
                <w:i/>
                <w:sz w:val="28"/>
              </w:rPr>
            </w:pPr>
            <w:r w:rsidRPr="008146DB">
              <w:rPr>
                <w:rFonts w:ascii="Garamond" w:hAnsi="Garamond" w:cs="Times New Roman"/>
                <w:i/>
                <w:sz w:val="28"/>
              </w:rPr>
              <w:t>Which Good Spirit, if we do not grieve him, will continue to guide and to assist us unto our Lives end, dispose us to Holiness, help us to overcome our spiritual Enemies, and bring us to Heaven.</w:t>
            </w:r>
          </w:p>
        </w:tc>
        <w:tc>
          <w:tcPr>
            <w:tcW w:w="0" w:type="auto"/>
          </w:tcPr>
          <w:p w14:paraId="2DAF2FA9" w14:textId="77777777" w:rsidR="00FB2C53" w:rsidRDefault="00FB2C53" w:rsidP="00DB60C3">
            <w:pPr>
              <w:pStyle w:val="ListParagraph"/>
              <w:ind w:left="0"/>
              <w:rPr>
                <w:rFonts w:ascii="Garamond" w:hAnsi="Garamond" w:cs="Times New Roman"/>
                <w:sz w:val="20"/>
                <w:szCs w:val="20"/>
              </w:rPr>
            </w:pPr>
          </w:p>
          <w:p w14:paraId="34C439F1" w14:textId="77777777" w:rsidR="00FB2C53" w:rsidRDefault="00FB2C53" w:rsidP="00DB60C3">
            <w:pPr>
              <w:pStyle w:val="ListParagraph"/>
              <w:ind w:left="0"/>
              <w:rPr>
                <w:rFonts w:ascii="Garamond" w:hAnsi="Garamond" w:cs="Times New Roman"/>
                <w:sz w:val="20"/>
                <w:szCs w:val="20"/>
              </w:rPr>
            </w:pPr>
          </w:p>
          <w:p w14:paraId="66EF9A54" w14:textId="77777777" w:rsidR="00FB2C53" w:rsidRDefault="00FB2C53" w:rsidP="00DB60C3">
            <w:pPr>
              <w:pStyle w:val="ListParagraph"/>
              <w:ind w:left="0"/>
              <w:rPr>
                <w:rFonts w:ascii="Garamond" w:hAnsi="Garamond" w:cs="Times New Roman"/>
                <w:sz w:val="20"/>
                <w:szCs w:val="20"/>
              </w:rPr>
            </w:pPr>
          </w:p>
          <w:p w14:paraId="1100892C" w14:textId="77777777" w:rsidR="00FB2C53" w:rsidRDefault="00FB2C53" w:rsidP="00DB60C3">
            <w:pPr>
              <w:pStyle w:val="ListParagraph"/>
              <w:ind w:left="0"/>
              <w:rPr>
                <w:rFonts w:ascii="Garamond" w:hAnsi="Garamond" w:cs="Times New Roman"/>
                <w:sz w:val="20"/>
                <w:szCs w:val="20"/>
              </w:rPr>
            </w:pPr>
          </w:p>
          <w:p w14:paraId="5C9B0BBD" w14:textId="77777777" w:rsidR="00FB2C53" w:rsidRDefault="00FB2C53" w:rsidP="00DB60C3">
            <w:pPr>
              <w:pStyle w:val="ListParagraph"/>
              <w:ind w:left="0"/>
              <w:rPr>
                <w:rFonts w:ascii="Garamond" w:hAnsi="Garamond" w:cs="Times New Roman"/>
                <w:sz w:val="20"/>
                <w:szCs w:val="20"/>
              </w:rPr>
            </w:pPr>
          </w:p>
          <w:p w14:paraId="431E38B0" w14:textId="77777777" w:rsidR="00FB2C53" w:rsidRPr="00FB2C53" w:rsidRDefault="00FB2C53" w:rsidP="00DB60C3">
            <w:pPr>
              <w:pStyle w:val="ListParagraph"/>
              <w:ind w:left="0"/>
              <w:rPr>
                <w:rFonts w:ascii="Garamond" w:hAnsi="Garamond" w:cs="Times New Roman"/>
                <w:sz w:val="20"/>
                <w:szCs w:val="20"/>
              </w:rPr>
            </w:pPr>
            <w:r>
              <w:rPr>
                <w:rFonts w:ascii="Garamond" w:hAnsi="Garamond" w:cs="Times New Roman"/>
                <w:sz w:val="20"/>
                <w:szCs w:val="20"/>
              </w:rPr>
              <w:t>Ephes. 4. 30.</w:t>
            </w:r>
          </w:p>
        </w:tc>
      </w:tr>
      <w:tr w:rsidR="00FB2C53" w:rsidRPr="008146DB" w14:paraId="6DD0A3ED" w14:textId="77777777" w:rsidTr="008B6126">
        <w:tc>
          <w:tcPr>
            <w:tcW w:w="4253" w:type="dxa"/>
          </w:tcPr>
          <w:p w14:paraId="138B0122" w14:textId="77777777" w:rsidR="00FB2C53" w:rsidRPr="00315F59" w:rsidRDefault="00FB2C53" w:rsidP="00DB60C3">
            <w:pPr>
              <w:pStyle w:val="CM3"/>
              <w:widowControl/>
              <w:spacing w:line="240" w:lineRule="auto"/>
              <w:ind w:firstLine="227"/>
              <w:jc w:val="both"/>
              <w:rPr>
                <w:rFonts w:ascii="Garamond" w:hAnsi="Garamond"/>
                <w:sz w:val="28"/>
                <w:szCs w:val="28"/>
              </w:rPr>
            </w:pPr>
            <w:r w:rsidRPr="00315F59">
              <w:rPr>
                <w:rFonts w:ascii="Garamond" w:hAnsi="Garamond"/>
                <w:i/>
                <w:sz w:val="28"/>
                <w:szCs w:val="28"/>
              </w:rPr>
              <w:t>Q.</w:t>
            </w:r>
            <w:r w:rsidRPr="00315F59">
              <w:rPr>
                <w:rFonts w:ascii="Garamond" w:hAnsi="Garamond"/>
                <w:sz w:val="28"/>
                <w:szCs w:val="28"/>
              </w:rPr>
              <w:t xml:space="preserve"> </w:t>
            </w:r>
            <w:proofErr w:type="spellStart"/>
            <w:r w:rsidRPr="00315F59">
              <w:rPr>
                <w:rFonts w:ascii="Garamond" w:hAnsi="Garamond"/>
                <w:sz w:val="28"/>
                <w:szCs w:val="28"/>
              </w:rPr>
              <w:t>Vel</w:t>
            </w:r>
            <w:proofErr w:type="spellEnd"/>
            <w:r w:rsidRPr="00315F59">
              <w:rPr>
                <w:rFonts w:ascii="Garamond" w:hAnsi="Garamond"/>
                <w:sz w:val="28"/>
                <w:szCs w:val="28"/>
              </w:rPr>
              <w:t xml:space="preserve"> </w:t>
            </w:r>
            <w:proofErr w:type="spellStart"/>
            <w:r w:rsidRPr="00315F59">
              <w:rPr>
                <w:rFonts w:ascii="Garamond" w:hAnsi="Garamond"/>
                <w:sz w:val="28"/>
                <w:szCs w:val="28"/>
              </w:rPr>
              <w:t>Cairys</w:t>
            </w:r>
            <w:proofErr w:type="spellEnd"/>
            <w:r w:rsidRPr="00315F59">
              <w:rPr>
                <w:rFonts w:ascii="Garamond" w:hAnsi="Garamond"/>
                <w:sz w:val="28"/>
                <w:szCs w:val="28"/>
              </w:rPr>
              <w:t xml:space="preserve"> </w:t>
            </w:r>
            <w:proofErr w:type="spellStart"/>
            <w:r w:rsidRPr="00315F59">
              <w:rPr>
                <w:rFonts w:ascii="Garamond" w:hAnsi="Garamond"/>
                <w:sz w:val="28"/>
                <w:szCs w:val="28"/>
              </w:rPr>
              <w:t>ec</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chooilley</w:t>
            </w:r>
            <w:proofErr w:type="spellEnd"/>
            <w:r w:rsidRPr="00315F59">
              <w:rPr>
                <w:rFonts w:ascii="Garamond" w:hAnsi="Garamond"/>
                <w:sz w:val="28"/>
                <w:szCs w:val="28"/>
              </w:rPr>
              <w:t xml:space="preserve"> </w:t>
            </w:r>
            <w:proofErr w:type="spellStart"/>
            <w:r w:rsidRPr="00315F59">
              <w:rPr>
                <w:rFonts w:ascii="Garamond" w:hAnsi="Garamond"/>
                <w:sz w:val="28"/>
                <w:szCs w:val="28"/>
              </w:rPr>
              <w:t>Phersoon</w:t>
            </w:r>
            <w:proofErr w:type="spellEnd"/>
            <w:r w:rsidRPr="00315F59">
              <w:rPr>
                <w:rFonts w:ascii="Garamond" w:hAnsi="Garamond"/>
                <w:sz w:val="28"/>
                <w:szCs w:val="28"/>
              </w:rPr>
              <w:t xml:space="preserve"> ta </w:t>
            </w:r>
            <w:proofErr w:type="spellStart"/>
            <w:r w:rsidRPr="00315F59">
              <w:rPr>
                <w:rFonts w:ascii="Garamond" w:hAnsi="Garamond"/>
                <w:sz w:val="28"/>
                <w:szCs w:val="28"/>
              </w:rPr>
              <w:t>lowal</w:t>
            </w:r>
            <w:proofErr w:type="spellEnd"/>
            <w:r w:rsidRPr="00315F59">
              <w:rPr>
                <w:rFonts w:ascii="Garamond" w:hAnsi="Garamond"/>
                <w:sz w:val="28"/>
                <w:szCs w:val="28"/>
              </w:rPr>
              <w:t xml:space="preserve"> er </w:t>
            </w:r>
            <w:proofErr w:type="spellStart"/>
            <w:r w:rsidRPr="00315F59">
              <w:rPr>
                <w:rFonts w:ascii="Garamond" w:hAnsi="Garamond"/>
                <w:sz w:val="28"/>
                <w:szCs w:val="28"/>
              </w:rPr>
              <w:t>ny</w:t>
            </w:r>
            <w:proofErr w:type="spellEnd"/>
            <w:r w:rsidRPr="00315F59">
              <w:rPr>
                <w:rFonts w:ascii="Garamond" w:hAnsi="Garamond"/>
                <w:sz w:val="28"/>
                <w:szCs w:val="28"/>
              </w:rPr>
              <w:t xml:space="preserve"> </w:t>
            </w:r>
            <w:proofErr w:type="spellStart"/>
            <w:r w:rsidRPr="00315F59">
              <w:rPr>
                <w:rFonts w:ascii="Garamond" w:hAnsi="Garamond"/>
                <w:sz w:val="28"/>
                <w:szCs w:val="28"/>
              </w:rPr>
              <w:t>Vashtey</w:t>
            </w:r>
            <w:proofErr w:type="spellEnd"/>
            <w:r w:rsidRPr="00315F59">
              <w:rPr>
                <w:rFonts w:ascii="Garamond" w:hAnsi="Garamond"/>
                <w:sz w:val="28"/>
                <w:szCs w:val="28"/>
              </w:rPr>
              <w:t xml:space="preserve"> </w:t>
            </w:r>
            <w:proofErr w:type="spellStart"/>
            <w:r w:rsidRPr="00315F59">
              <w:rPr>
                <w:rFonts w:ascii="Garamond" w:hAnsi="Garamond"/>
                <w:sz w:val="28"/>
                <w:szCs w:val="28"/>
              </w:rPr>
              <w:t>ayns</w:t>
            </w:r>
            <w:proofErr w:type="spellEnd"/>
            <w:r w:rsidRPr="00315F59">
              <w:rPr>
                <w:rFonts w:ascii="Garamond" w:hAnsi="Garamond"/>
                <w:sz w:val="28"/>
                <w:szCs w:val="28"/>
              </w:rPr>
              <w:t xml:space="preserve"> </w:t>
            </w:r>
            <w:proofErr w:type="spellStart"/>
            <w:r w:rsidRPr="00315F59">
              <w:rPr>
                <w:rFonts w:ascii="Garamond" w:hAnsi="Garamond"/>
                <w:sz w:val="28"/>
                <w:szCs w:val="28"/>
              </w:rPr>
              <w:t>ny</w:t>
            </w:r>
            <w:proofErr w:type="spellEnd"/>
            <w:r w:rsidRPr="00315F59">
              <w:rPr>
                <w:rFonts w:ascii="Garamond" w:hAnsi="Garamond"/>
                <w:sz w:val="28"/>
                <w:szCs w:val="28"/>
              </w:rPr>
              <w:t xml:space="preserve"> </w:t>
            </w:r>
            <w:proofErr w:type="spellStart"/>
            <w:r w:rsidRPr="00315F59">
              <w:rPr>
                <w:rFonts w:ascii="Garamond" w:hAnsi="Garamond"/>
                <w:sz w:val="28"/>
                <w:szCs w:val="28"/>
              </w:rPr>
              <w:t>Bannaghtyn</w:t>
            </w:r>
            <w:proofErr w:type="spellEnd"/>
            <w:r w:rsidRPr="00315F59">
              <w:rPr>
                <w:rFonts w:ascii="Garamond" w:hAnsi="Garamond"/>
                <w:sz w:val="28"/>
                <w:szCs w:val="28"/>
              </w:rPr>
              <w:t xml:space="preserve"> </w:t>
            </w:r>
            <w:proofErr w:type="spellStart"/>
            <w:r w:rsidRPr="00315F59">
              <w:rPr>
                <w:rFonts w:ascii="Garamond" w:hAnsi="Garamond"/>
                <w:sz w:val="28"/>
                <w:szCs w:val="28"/>
              </w:rPr>
              <w:t>shoh</w:t>
            </w:r>
            <w:proofErr w:type="spellEnd"/>
            <w:r w:rsidRPr="00315F59">
              <w:rPr>
                <w:rFonts w:ascii="Garamond" w:hAnsi="Garamond"/>
                <w:i/>
                <w:sz w:val="28"/>
                <w:szCs w:val="28"/>
              </w:rPr>
              <w:t> </w:t>
            </w:r>
            <w:r w:rsidRPr="00315F59">
              <w:rPr>
                <w:rFonts w:ascii="Garamond" w:hAnsi="Garamond"/>
                <w:sz w:val="28"/>
                <w:szCs w:val="28"/>
              </w:rPr>
              <w:t xml:space="preserve">? </w:t>
            </w:r>
          </w:p>
        </w:tc>
        <w:tc>
          <w:tcPr>
            <w:tcW w:w="3816" w:type="dxa"/>
          </w:tcPr>
          <w:p w14:paraId="56B738DC" w14:textId="77777777" w:rsidR="00FB2C53" w:rsidRPr="008146DB" w:rsidRDefault="00FB2C53" w:rsidP="00DB60C3">
            <w:pPr>
              <w:pStyle w:val="ListParagraph"/>
              <w:ind w:left="0" w:firstLine="227"/>
              <w:jc w:val="both"/>
              <w:rPr>
                <w:rFonts w:ascii="Garamond" w:hAnsi="Garamond" w:cs="Times New Roman"/>
                <w:sz w:val="28"/>
              </w:rPr>
            </w:pPr>
            <w:r w:rsidRPr="008146DB">
              <w:rPr>
                <w:rFonts w:ascii="Garamond" w:hAnsi="Garamond" w:cs="Times New Roman"/>
                <w:sz w:val="28"/>
              </w:rPr>
              <w:t xml:space="preserve">Q. </w:t>
            </w:r>
            <w:r w:rsidRPr="008146DB">
              <w:rPr>
                <w:rFonts w:ascii="Garamond" w:hAnsi="Garamond" w:cs="Times New Roman"/>
                <w:i/>
                <w:sz w:val="28"/>
              </w:rPr>
              <w:t xml:space="preserve">Have all persons a Title to these Blessings, who have been </w:t>
            </w:r>
            <w:r w:rsidRPr="008146DB">
              <w:rPr>
                <w:rFonts w:ascii="Garamond" w:hAnsi="Garamond" w:cs="Times New Roman"/>
                <w:sz w:val="28"/>
              </w:rPr>
              <w:t>rightly Baptised</w:t>
            </w:r>
            <w:r w:rsidRPr="008146DB">
              <w:rPr>
                <w:rFonts w:ascii="Garamond" w:hAnsi="Garamond" w:cs="Times New Roman"/>
                <w:i/>
                <w:sz w:val="28"/>
              </w:rPr>
              <w:t> </w:t>
            </w:r>
            <w:r w:rsidRPr="00FB2C53">
              <w:rPr>
                <w:rFonts w:ascii="Garamond" w:hAnsi="Garamond" w:cs="Times New Roman"/>
                <w:sz w:val="28"/>
              </w:rPr>
              <w:t>?</w:t>
            </w:r>
          </w:p>
        </w:tc>
        <w:tc>
          <w:tcPr>
            <w:tcW w:w="0" w:type="auto"/>
          </w:tcPr>
          <w:p w14:paraId="4E0D4303" w14:textId="77777777" w:rsidR="00FB2C53" w:rsidRPr="008146DB" w:rsidRDefault="00FB2C53" w:rsidP="00DB60C3">
            <w:pPr>
              <w:pStyle w:val="ListParagraph"/>
              <w:ind w:left="0"/>
              <w:rPr>
                <w:rFonts w:ascii="Garamond" w:hAnsi="Garamond" w:cs="Times New Roman"/>
                <w:sz w:val="20"/>
                <w:szCs w:val="20"/>
              </w:rPr>
            </w:pPr>
          </w:p>
        </w:tc>
      </w:tr>
      <w:tr w:rsidR="00FB2C53" w:rsidRPr="008146DB" w14:paraId="5AEE99A7" w14:textId="77777777" w:rsidTr="008B6126">
        <w:tc>
          <w:tcPr>
            <w:tcW w:w="4253" w:type="dxa"/>
          </w:tcPr>
          <w:p w14:paraId="782DB321" w14:textId="77777777" w:rsidR="00FB2C53" w:rsidRPr="00315F59" w:rsidRDefault="00FB2C53" w:rsidP="00DB60C3">
            <w:pPr>
              <w:pStyle w:val="CM3"/>
              <w:widowControl/>
              <w:spacing w:line="240" w:lineRule="auto"/>
              <w:ind w:firstLine="227"/>
              <w:jc w:val="both"/>
              <w:rPr>
                <w:rFonts w:ascii="Garamond" w:hAnsi="Garamond"/>
                <w:i/>
                <w:sz w:val="28"/>
                <w:szCs w:val="28"/>
              </w:rPr>
            </w:pPr>
            <w:r w:rsidRPr="00315F59">
              <w:rPr>
                <w:rFonts w:ascii="Garamond" w:hAnsi="Garamond"/>
                <w:i/>
                <w:sz w:val="28"/>
                <w:szCs w:val="28"/>
              </w:rPr>
              <w:t xml:space="preserve">A. </w:t>
            </w:r>
            <w:r w:rsidRPr="00315F59">
              <w:rPr>
                <w:rFonts w:ascii="Garamond" w:hAnsi="Garamond"/>
                <w:sz w:val="28"/>
                <w:szCs w:val="28"/>
              </w:rPr>
              <w:t xml:space="preserve">Ta, </w:t>
            </w:r>
            <w:proofErr w:type="spellStart"/>
            <w:r w:rsidRPr="00315F59">
              <w:rPr>
                <w:rFonts w:ascii="Garamond" w:hAnsi="Garamond"/>
                <w:sz w:val="28"/>
                <w:szCs w:val="28"/>
              </w:rPr>
              <w:t>Agh</w:t>
            </w:r>
            <w:proofErr w:type="spellEnd"/>
            <w:r w:rsidRPr="00315F59">
              <w:rPr>
                <w:rFonts w:ascii="Garamond" w:hAnsi="Garamond"/>
                <w:sz w:val="28"/>
                <w:szCs w:val="28"/>
              </w:rPr>
              <w:t xml:space="preserve"> </w:t>
            </w:r>
            <w:proofErr w:type="spellStart"/>
            <w:r w:rsidRPr="00315F59">
              <w:rPr>
                <w:rFonts w:ascii="Garamond" w:hAnsi="Garamond"/>
                <w:sz w:val="28"/>
                <w:szCs w:val="28"/>
              </w:rPr>
              <w:t>eisht</w:t>
            </w:r>
            <w:proofErr w:type="spellEnd"/>
            <w:r w:rsidRPr="00315F59">
              <w:rPr>
                <w:rFonts w:ascii="Garamond" w:hAnsi="Garamond"/>
                <w:sz w:val="28"/>
                <w:szCs w:val="28"/>
              </w:rPr>
              <w:t xml:space="preserve"> </w:t>
            </w:r>
            <w:proofErr w:type="spellStart"/>
            <w:r w:rsidRPr="00315F59">
              <w:rPr>
                <w:rFonts w:ascii="Garamond" w:hAnsi="Garamond"/>
                <w:sz w:val="28"/>
                <w:szCs w:val="28"/>
              </w:rPr>
              <w:t>foddee’n</w:t>
            </w:r>
            <w:proofErr w:type="spellEnd"/>
            <w:r w:rsidRPr="00315F59">
              <w:rPr>
                <w:rFonts w:ascii="Garamond" w:hAnsi="Garamond"/>
                <w:sz w:val="28"/>
                <w:szCs w:val="28"/>
              </w:rPr>
              <w:t xml:space="preserve"> </w:t>
            </w:r>
            <w:proofErr w:type="spellStart"/>
            <w:r w:rsidRPr="00315F59">
              <w:rPr>
                <w:rFonts w:ascii="Garamond" w:hAnsi="Garamond"/>
                <w:sz w:val="28"/>
                <w:szCs w:val="28"/>
              </w:rPr>
              <w:t>chairys</w:t>
            </w:r>
            <w:proofErr w:type="spellEnd"/>
            <w:r w:rsidRPr="00315F59">
              <w:rPr>
                <w:rFonts w:ascii="Garamond" w:hAnsi="Garamond"/>
                <w:sz w:val="28"/>
                <w:szCs w:val="28"/>
              </w:rPr>
              <w:t xml:space="preserve"> </w:t>
            </w:r>
            <w:proofErr w:type="spellStart"/>
            <w:r w:rsidRPr="00315F59">
              <w:rPr>
                <w:rFonts w:ascii="Garamond" w:hAnsi="Garamond"/>
                <w:sz w:val="28"/>
                <w:szCs w:val="28"/>
              </w:rPr>
              <w:t>shoh</w:t>
            </w:r>
            <w:proofErr w:type="spellEnd"/>
            <w:r w:rsidRPr="00315F59">
              <w:rPr>
                <w:rFonts w:ascii="Garamond" w:hAnsi="Garamond"/>
                <w:sz w:val="28"/>
                <w:szCs w:val="28"/>
              </w:rPr>
              <w:t xml:space="preserve"> </w:t>
            </w:r>
            <w:proofErr w:type="spellStart"/>
            <w:r w:rsidRPr="00315F59">
              <w:rPr>
                <w:rFonts w:ascii="Garamond" w:hAnsi="Garamond"/>
                <w:sz w:val="28"/>
                <w:szCs w:val="28"/>
              </w:rPr>
              <w:t>ve</w:t>
            </w:r>
            <w:proofErr w:type="spellEnd"/>
            <w:r w:rsidRPr="00315F59">
              <w:rPr>
                <w:rFonts w:ascii="Garamond" w:hAnsi="Garamond"/>
                <w:sz w:val="28"/>
                <w:szCs w:val="28"/>
              </w:rPr>
              <w:t xml:space="preserve"> </w:t>
            </w:r>
            <w:proofErr w:type="spellStart"/>
            <w:r w:rsidRPr="00315F59">
              <w:rPr>
                <w:rFonts w:ascii="Garamond" w:hAnsi="Garamond"/>
                <w:sz w:val="28"/>
                <w:szCs w:val="28"/>
              </w:rPr>
              <w:t>callit</w:t>
            </w:r>
            <w:proofErr w:type="spellEnd"/>
            <w:r w:rsidRPr="00315F59">
              <w:rPr>
                <w:rFonts w:ascii="Garamond" w:hAnsi="Garamond"/>
                <w:sz w:val="28"/>
                <w:szCs w:val="28"/>
              </w:rPr>
              <w:t xml:space="preserve">, </w:t>
            </w:r>
            <w:proofErr w:type="spellStart"/>
            <w:r w:rsidRPr="00315F59">
              <w:rPr>
                <w:rFonts w:ascii="Garamond" w:hAnsi="Garamond"/>
                <w:sz w:val="28"/>
                <w:szCs w:val="28"/>
              </w:rPr>
              <w:t>mannagh</w:t>
            </w:r>
            <w:proofErr w:type="spellEnd"/>
            <w:r w:rsidRPr="00315F59">
              <w:rPr>
                <w:rFonts w:ascii="Garamond" w:hAnsi="Garamond"/>
                <w:sz w:val="28"/>
                <w:szCs w:val="28"/>
              </w:rPr>
              <w:t xml:space="preserve"> </w:t>
            </w:r>
            <w:proofErr w:type="spellStart"/>
            <w:r w:rsidRPr="00315F59">
              <w:rPr>
                <w:rFonts w:ascii="Garamond" w:hAnsi="Garamond"/>
                <w:sz w:val="28"/>
                <w:szCs w:val="28"/>
              </w:rPr>
              <w:t>vel</w:t>
            </w:r>
            <w:proofErr w:type="spellEnd"/>
            <w:r w:rsidRPr="00315F59">
              <w:rPr>
                <w:rFonts w:ascii="Garamond" w:hAnsi="Garamond"/>
                <w:sz w:val="28"/>
                <w:szCs w:val="28"/>
              </w:rPr>
              <w:t xml:space="preserve"> </w:t>
            </w:r>
            <w:proofErr w:type="spellStart"/>
            <w:r w:rsidRPr="00315F59">
              <w:rPr>
                <w:rFonts w:ascii="Garamond" w:hAnsi="Garamond"/>
                <w:sz w:val="28"/>
                <w:szCs w:val="28"/>
              </w:rPr>
              <w:t>kiarrail</w:t>
            </w:r>
            <w:proofErr w:type="spellEnd"/>
            <w:r w:rsidRPr="00315F59">
              <w:rPr>
                <w:rFonts w:ascii="Garamond" w:hAnsi="Garamond"/>
                <w:sz w:val="28"/>
                <w:szCs w:val="28"/>
              </w:rPr>
              <w:t xml:space="preserve"> </w:t>
            </w:r>
            <w:proofErr w:type="spellStart"/>
            <w:r w:rsidRPr="00315F59">
              <w:rPr>
                <w:rFonts w:ascii="Garamond" w:hAnsi="Garamond"/>
                <w:sz w:val="28"/>
                <w:szCs w:val="28"/>
              </w:rPr>
              <w:t>goit</w:t>
            </w:r>
            <w:proofErr w:type="spellEnd"/>
            <w:r w:rsidRPr="00315F59">
              <w:rPr>
                <w:rFonts w:ascii="Garamond" w:hAnsi="Garamond"/>
                <w:sz w:val="28"/>
                <w:szCs w:val="28"/>
              </w:rPr>
              <w:t xml:space="preserve"> </w:t>
            </w:r>
            <w:proofErr w:type="spellStart"/>
            <w:r w:rsidRPr="00315F59">
              <w:rPr>
                <w:rFonts w:ascii="Garamond" w:hAnsi="Garamond"/>
                <w:sz w:val="28"/>
                <w:szCs w:val="28"/>
              </w:rPr>
              <w:t>jeh</w:t>
            </w:r>
            <w:proofErr w:type="spellEnd"/>
            <w:r w:rsidRPr="00315F59">
              <w:rPr>
                <w:rFonts w:ascii="Garamond" w:hAnsi="Garamond"/>
                <w:sz w:val="28"/>
                <w:szCs w:val="28"/>
              </w:rPr>
              <w:t xml:space="preserve">, </w:t>
            </w:r>
            <w:proofErr w:type="spellStart"/>
            <w:r w:rsidRPr="00315F59">
              <w:rPr>
                <w:rFonts w:ascii="Garamond" w:hAnsi="Garamond"/>
                <w:sz w:val="28"/>
                <w:szCs w:val="28"/>
              </w:rPr>
              <w:t>tra</w:t>
            </w:r>
            <w:proofErr w:type="spellEnd"/>
            <w:r w:rsidRPr="00315F59">
              <w:rPr>
                <w:rFonts w:ascii="Garamond" w:hAnsi="Garamond"/>
                <w:sz w:val="28"/>
                <w:szCs w:val="28"/>
              </w:rPr>
              <w:t xml:space="preserve"> ta shin </w:t>
            </w:r>
            <w:proofErr w:type="spellStart"/>
            <w:r w:rsidRPr="00315F59">
              <w:rPr>
                <w:rFonts w:ascii="Garamond" w:hAnsi="Garamond"/>
                <w:sz w:val="28"/>
                <w:szCs w:val="28"/>
              </w:rPr>
              <w:t>cheet</w:t>
            </w:r>
            <w:proofErr w:type="spellEnd"/>
            <w:r w:rsidRPr="00315F59">
              <w:rPr>
                <w:rFonts w:ascii="Garamond" w:hAnsi="Garamond"/>
                <w:sz w:val="28"/>
                <w:szCs w:val="28"/>
              </w:rPr>
              <w:t xml:space="preserve"> </w:t>
            </w:r>
            <w:proofErr w:type="spellStart"/>
            <w:r w:rsidRPr="00315F59">
              <w:rPr>
                <w:rFonts w:ascii="Garamond" w:hAnsi="Garamond"/>
                <w:sz w:val="28"/>
                <w:szCs w:val="28"/>
              </w:rPr>
              <w:t>gys</w:t>
            </w:r>
            <w:proofErr w:type="spellEnd"/>
            <w:r w:rsidRPr="00315F59">
              <w:rPr>
                <w:rFonts w:ascii="Garamond" w:hAnsi="Garamond"/>
                <w:sz w:val="28"/>
                <w:szCs w:val="28"/>
              </w:rPr>
              <w:t xml:space="preserve"> </w:t>
            </w:r>
            <w:proofErr w:type="spellStart"/>
            <w:r w:rsidRPr="00315F59">
              <w:rPr>
                <w:rFonts w:ascii="Garamond" w:hAnsi="Garamond"/>
                <w:sz w:val="28"/>
                <w:szCs w:val="28"/>
              </w:rPr>
              <w:t>Eash</w:t>
            </w:r>
            <w:proofErr w:type="spellEnd"/>
            <w:r w:rsidRPr="00315F59">
              <w:rPr>
                <w:rFonts w:ascii="Garamond" w:hAnsi="Garamond"/>
                <w:sz w:val="28"/>
                <w:szCs w:val="28"/>
              </w:rPr>
              <w:t xml:space="preserve">, ta </w:t>
            </w:r>
            <w:proofErr w:type="spellStart"/>
            <w:r w:rsidRPr="00315F59">
              <w:rPr>
                <w:rFonts w:ascii="Garamond" w:hAnsi="Garamond"/>
                <w:sz w:val="28"/>
                <w:szCs w:val="28"/>
              </w:rPr>
              <w:t>shen</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ghra</w:t>
            </w:r>
            <w:proofErr w:type="spellEnd"/>
            <w:r w:rsidRPr="00315F59">
              <w:rPr>
                <w:rFonts w:ascii="Garamond" w:hAnsi="Garamond"/>
                <w:sz w:val="28"/>
                <w:szCs w:val="28"/>
              </w:rPr>
              <w:t xml:space="preserve">, </w:t>
            </w:r>
            <w:proofErr w:type="spellStart"/>
            <w:r w:rsidRPr="00315F59">
              <w:rPr>
                <w:rFonts w:ascii="Garamond" w:hAnsi="Garamond"/>
                <w:i/>
                <w:sz w:val="28"/>
                <w:szCs w:val="28"/>
              </w:rPr>
              <w:t>mannagh</w:t>
            </w:r>
            <w:proofErr w:type="spellEnd"/>
            <w:r w:rsidRPr="00315F59">
              <w:rPr>
                <w:rFonts w:ascii="Garamond" w:hAnsi="Garamond"/>
                <w:i/>
                <w:sz w:val="28"/>
                <w:szCs w:val="28"/>
              </w:rPr>
              <w:t xml:space="preserve"> </w:t>
            </w:r>
            <w:proofErr w:type="spellStart"/>
            <w:r w:rsidRPr="00FB2C53">
              <w:rPr>
                <w:rFonts w:ascii="Garamond" w:hAnsi="Garamond"/>
                <w:i/>
                <w:sz w:val="28"/>
                <w:szCs w:val="28"/>
              </w:rPr>
              <w:t>ghoo</w:t>
            </w:r>
            <w:r w:rsidRPr="00315F59">
              <w:rPr>
                <w:rFonts w:ascii="Garamond" w:hAnsi="Garamond"/>
                <w:i/>
                <w:sz w:val="28"/>
                <w:szCs w:val="28"/>
              </w:rPr>
              <w:t>illeen</w:t>
            </w:r>
            <w:proofErr w:type="spellEnd"/>
            <w:r w:rsidR="00F368EE" w:rsidRPr="00F368EE">
              <w:rPr>
                <w:rStyle w:val="FootnoteReference"/>
                <w:rFonts w:ascii="Garamond" w:hAnsi="Garamond"/>
                <w:sz w:val="28"/>
                <w:szCs w:val="28"/>
              </w:rPr>
              <w:footnoteReference w:id="78"/>
            </w:r>
            <w:r w:rsidRPr="00315F59">
              <w:rPr>
                <w:rFonts w:ascii="Garamond" w:hAnsi="Garamond"/>
                <w:i/>
                <w:sz w:val="28"/>
                <w:szCs w:val="28"/>
              </w:rPr>
              <w:t xml:space="preserve"> </w:t>
            </w:r>
            <w:proofErr w:type="spellStart"/>
            <w:r w:rsidRPr="00315F59">
              <w:rPr>
                <w:rFonts w:ascii="Garamond" w:hAnsi="Garamond"/>
                <w:i/>
                <w:sz w:val="28"/>
                <w:szCs w:val="28"/>
              </w:rPr>
              <w:t>oo</w:t>
            </w:r>
            <w:proofErr w:type="spellEnd"/>
            <w:r w:rsidRPr="00315F59">
              <w:rPr>
                <w:rFonts w:ascii="Garamond" w:hAnsi="Garamond"/>
                <w:i/>
                <w:sz w:val="28"/>
                <w:szCs w:val="28"/>
              </w:rPr>
              <w:t xml:space="preserve"> </w:t>
            </w:r>
            <w:proofErr w:type="spellStart"/>
            <w:r w:rsidRPr="00315F59">
              <w:rPr>
                <w:rFonts w:ascii="Garamond" w:hAnsi="Garamond"/>
                <w:i/>
                <w:sz w:val="28"/>
                <w:szCs w:val="28"/>
              </w:rPr>
              <w:t>ny</w:t>
            </w:r>
            <w:proofErr w:type="spellEnd"/>
            <w:r w:rsidRPr="00315F59">
              <w:rPr>
                <w:rFonts w:ascii="Garamond" w:hAnsi="Garamond"/>
                <w:i/>
                <w:sz w:val="28"/>
                <w:szCs w:val="28"/>
              </w:rPr>
              <w:t xml:space="preserve"> hie er </w:t>
            </w:r>
            <w:proofErr w:type="spellStart"/>
            <w:r w:rsidRPr="00315F59">
              <w:rPr>
                <w:rFonts w:ascii="Garamond" w:hAnsi="Garamond"/>
                <w:i/>
                <w:sz w:val="28"/>
                <w:szCs w:val="28"/>
              </w:rPr>
              <w:t>gialdyn</w:t>
            </w:r>
            <w:proofErr w:type="spellEnd"/>
            <w:r w:rsidRPr="00315F59">
              <w:rPr>
                <w:rFonts w:ascii="Garamond" w:hAnsi="Garamond"/>
                <w:i/>
                <w:sz w:val="28"/>
                <w:szCs w:val="28"/>
              </w:rPr>
              <w:t xml:space="preserve"> er </w:t>
            </w:r>
            <w:proofErr w:type="spellStart"/>
            <w:r w:rsidRPr="00315F59">
              <w:rPr>
                <w:rFonts w:ascii="Garamond" w:hAnsi="Garamond"/>
                <w:i/>
                <w:sz w:val="28"/>
                <w:szCs w:val="28"/>
              </w:rPr>
              <w:t>dy</w:t>
            </w:r>
            <w:proofErr w:type="spellEnd"/>
            <w:r w:rsidRPr="00315F59">
              <w:rPr>
                <w:rFonts w:ascii="Garamond" w:hAnsi="Garamond"/>
                <w:i/>
                <w:sz w:val="28"/>
                <w:szCs w:val="28"/>
              </w:rPr>
              <w:t xml:space="preserve"> hon. </w:t>
            </w:r>
          </w:p>
        </w:tc>
        <w:tc>
          <w:tcPr>
            <w:tcW w:w="3816" w:type="dxa"/>
          </w:tcPr>
          <w:p w14:paraId="0C3DF8E5" w14:textId="77777777" w:rsidR="00FB2C53" w:rsidRPr="008146DB" w:rsidRDefault="00FB2C53" w:rsidP="00DB60C3">
            <w:pPr>
              <w:pStyle w:val="ListParagraph"/>
              <w:ind w:left="0" w:firstLine="227"/>
              <w:jc w:val="both"/>
              <w:rPr>
                <w:rFonts w:ascii="Garamond" w:hAnsi="Garamond" w:cs="Times New Roman"/>
                <w:sz w:val="28"/>
              </w:rPr>
            </w:pPr>
            <w:r w:rsidRPr="008146DB">
              <w:rPr>
                <w:rFonts w:ascii="Garamond" w:hAnsi="Garamond" w:cs="Times New Roman"/>
                <w:i/>
                <w:sz w:val="28"/>
              </w:rPr>
              <w:t>A. Yes</w:t>
            </w:r>
            <w:r w:rsidRPr="008146DB">
              <w:rPr>
                <w:rFonts w:ascii="Garamond" w:hAnsi="Garamond" w:cs="Times New Roman"/>
                <w:sz w:val="28"/>
              </w:rPr>
              <w:t> ;</w:t>
            </w:r>
            <w:r w:rsidRPr="008146DB">
              <w:rPr>
                <w:rFonts w:ascii="Garamond" w:hAnsi="Garamond" w:cs="Times New Roman"/>
                <w:i/>
                <w:sz w:val="28"/>
              </w:rPr>
              <w:t xml:space="preserve"> but then this Title may be lost, if it is not looked after when you come to Years of Discretion</w:t>
            </w:r>
            <w:r w:rsidRPr="008146DB">
              <w:rPr>
                <w:rFonts w:ascii="Garamond" w:hAnsi="Garamond" w:cs="Times New Roman"/>
                <w:sz w:val="28"/>
              </w:rPr>
              <w:t> ;</w:t>
            </w:r>
            <w:r w:rsidRPr="008146DB">
              <w:rPr>
                <w:rFonts w:ascii="Garamond" w:hAnsi="Garamond" w:cs="Times New Roman"/>
                <w:i/>
                <w:sz w:val="28"/>
              </w:rPr>
              <w:t xml:space="preserve"> that is</w:t>
            </w:r>
            <w:r w:rsidRPr="008146DB">
              <w:rPr>
                <w:rFonts w:ascii="Garamond" w:hAnsi="Garamond" w:cs="Times New Roman"/>
                <w:sz w:val="28"/>
              </w:rPr>
              <w:t>, if you do not perform what was promised for you.</w:t>
            </w:r>
          </w:p>
        </w:tc>
        <w:tc>
          <w:tcPr>
            <w:tcW w:w="0" w:type="auto"/>
          </w:tcPr>
          <w:p w14:paraId="40821F11" w14:textId="77777777" w:rsidR="00FB2C53" w:rsidRPr="008146DB" w:rsidRDefault="00FB2C53" w:rsidP="00DB60C3">
            <w:pPr>
              <w:pStyle w:val="ListParagraph"/>
              <w:ind w:left="0"/>
              <w:rPr>
                <w:rFonts w:ascii="Garamond" w:hAnsi="Garamond" w:cs="Times New Roman"/>
                <w:i/>
                <w:sz w:val="20"/>
                <w:szCs w:val="20"/>
              </w:rPr>
            </w:pPr>
          </w:p>
        </w:tc>
      </w:tr>
      <w:tr w:rsidR="00FB2C53" w:rsidRPr="008146DB" w14:paraId="16E07052" w14:textId="77777777" w:rsidTr="008B6126">
        <w:tc>
          <w:tcPr>
            <w:tcW w:w="4253" w:type="dxa"/>
          </w:tcPr>
          <w:p w14:paraId="0E898AA4" w14:textId="77777777" w:rsidR="00FB2C53" w:rsidRPr="00315F59" w:rsidRDefault="00FB2C53" w:rsidP="00DB60C3">
            <w:pPr>
              <w:pStyle w:val="CM3"/>
              <w:widowControl/>
              <w:spacing w:line="240" w:lineRule="auto"/>
              <w:ind w:firstLine="227"/>
              <w:jc w:val="both"/>
              <w:rPr>
                <w:rFonts w:ascii="Garamond" w:hAnsi="Garamond"/>
                <w:sz w:val="28"/>
                <w:szCs w:val="28"/>
              </w:rPr>
            </w:pPr>
            <w:r w:rsidRPr="00315F59">
              <w:rPr>
                <w:rFonts w:ascii="Garamond" w:hAnsi="Garamond"/>
                <w:i/>
                <w:sz w:val="28"/>
                <w:szCs w:val="28"/>
              </w:rPr>
              <w:t>Q.</w:t>
            </w:r>
            <w:r w:rsidRPr="00315F59">
              <w:rPr>
                <w:rFonts w:ascii="Garamond" w:hAnsi="Garamond"/>
                <w:sz w:val="28"/>
                <w:szCs w:val="28"/>
              </w:rPr>
              <w:t xml:space="preserve"> </w:t>
            </w:r>
            <w:proofErr w:type="spellStart"/>
            <w:r w:rsidRPr="00315F59">
              <w:rPr>
                <w:rFonts w:ascii="Garamond" w:hAnsi="Garamond"/>
                <w:sz w:val="28"/>
                <w:szCs w:val="28"/>
              </w:rPr>
              <w:t>Cre</w:t>
            </w:r>
            <w:proofErr w:type="spellEnd"/>
            <w:r w:rsidRPr="00315F59">
              <w:rPr>
                <w:rFonts w:ascii="Garamond" w:hAnsi="Garamond"/>
                <w:sz w:val="28"/>
                <w:szCs w:val="28"/>
              </w:rPr>
              <w:t xml:space="preserve"> chon </w:t>
            </w:r>
            <w:proofErr w:type="spellStart"/>
            <w:r w:rsidRPr="00315F59">
              <w:rPr>
                <w:rFonts w:ascii="Garamond" w:hAnsi="Garamond"/>
                <w:sz w:val="28"/>
                <w:szCs w:val="28"/>
              </w:rPr>
              <w:t>eisht</w:t>
            </w:r>
            <w:proofErr w:type="spellEnd"/>
            <w:r w:rsidRPr="00315F59">
              <w:rPr>
                <w:rFonts w:ascii="Garamond" w:hAnsi="Garamond"/>
                <w:sz w:val="28"/>
                <w:szCs w:val="28"/>
              </w:rPr>
              <w:t xml:space="preserve"> </w:t>
            </w:r>
            <w:proofErr w:type="spellStart"/>
            <w:r w:rsidRPr="00315F59">
              <w:rPr>
                <w:rFonts w:ascii="Garamond" w:hAnsi="Garamond"/>
                <w:sz w:val="28"/>
                <w:szCs w:val="28"/>
              </w:rPr>
              <w:t>nagh</w:t>
            </w:r>
            <w:proofErr w:type="spellEnd"/>
            <w:r w:rsidRPr="00315F59">
              <w:rPr>
                <w:rFonts w:ascii="Garamond" w:hAnsi="Garamond"/>
                <w:sz w:val="28"/>
                <w:szCs w:val="28"/>
              </w:rPr>
              <w:t xml:space="preserve"> </w:t>
            </w:r>
            <w:proofErr w:type="spellStart"/>
            <w:r w:rsidRPr="00315F59">
              <w:rPr>
                <w:rFonts w:ascii="Garamond" w:hAnsi="Garamond"/>
                <w:sz w:val="28"/>
                <w:szCs w:val="28"/>
              </w:rPr>
              <w:t>rou</w:t>
            </w:r>
            <w:proofErr w:type="spellEnd"/>
            <w:r w:rsidRPr="00315F59">
              <w:rPr>
                <w:rFonts w:ascii="Garamond" w:hAnsi="Garamond"/>
                <w:sz w:val="28"/>
                <w:szCs w:val="28"/>
              </w:rPr>
              <w:t xml:space="preserve"> </w:t>
            </w:r>
            <w:proofErr w:type="spellStart"/>
            <w:r w:rsidRPr="00315F59">
              <w:rPr>
                <w:rFonts w:ascii="Garamond" w:hAnsi="Garamond"/>
                <w:sz w:val="28"/>
                <w:szCs w:val="28"/>
              </w:rPr>
              <w:t>yn</w:t>
            </w:r>
            <w:proofErr w:type="spellEnd"/>
            <w:r w:rsidRPr="00315F59">
              <w:rPr>
                <w:rFonts w:ascii="Garamond" w:hAnsi="Garamond"/>
                <w:sz w:val="28"/>
                <w:szCs w:val="28"/>
              </w:rPr>
              <w:t xml:space="preserve"> </w:t>
            </w:r>
            <w:proofErr w:type="spellStart"/>
            <w:r w:rsidRPr="00315F59">
              <w:rPr>
                <w:rFonts w:ascii="Garamond" w:hAnsi="Garamond"/>
                <w:sz w:val="28"/>
                <w:szCs w:val="28"/>
              </w:rPr>
              <w:t>Bashtey</w:t>
            </w:r>
            <w:proofErr w:type="spellEnd"/>
            <w:r w:rsidRPr="00315F59">
              <w:rPr>
                <w:rFonts w:ascii="Garamond" w:hAnsi="Garamond"/>
                <w:sz w:val="28"/>
                <w:szCs w:val="28"/>
              </w:rPr>
              <w:t xml:space="preserve"> ain er </w:t>
            </w:r>
            <w:proofErr w:type="spellStart"/>
            <w:r w:rsidRPr="00315F59">
              <w:rPr>
                <w:rFonts w:ascii="Garamond" w:hAnsi="Garamond"/>
                <w:sz w:val="28"/>
                <w:szCs w:val="28"/>
              </w:rPr>
              <w:t>ny</w:t>
            </w:r>
            <w:proofErr w:type="spellEnd"/>
            <w:r w:rsidRPr="00315F59">
              <w:rPr>
                <w:rFonts w:ascii="Garamond" w:hAnsi="Garamond"/>
                <w:sz w:val="28"/>
                <w:szCs w:val="28"/>
              </w:rPr>
              <w:t xml:space="preserve"> </w:t>
            </w:r>
            <w:proofErr w:type="spellStart"/>
            <w:r w:rsidRPr="00315F59">
              <w:rPr>
                <w:rFonts w:ascii="Garamond" w:hAnsi="Garamond"/>
                <w:sz w:val="28"/>
                <w:szCs w:val="28"/>
              </w:rPr>
              <w:t>liggey</w:t>
            </w:r>
            <w:proofErr w:type="spellEnd"/>
            <w:r w:rsidRPr="00315F59">
              <w:rPr>
                <w:rFonts w:ascii="Garamond" w:hAnsi="Garamond"/>
                <w:sz w:val="28"/>
                <w:szCs w:val="28"/>
              </w:rPr>
              <w:t xml:space="preserve"> </w:t>
            </w:r>
            <w:proofErr w:type="spellStart"/>
            <w:r w:rsidRPr="00315F59">
              <w:rPr>
                <w:rFonts w:ascii="Garamond" w:hAnsi="Garamond"/>
                <w:sz w:val="28"/>
                <w:szCs w:val="28"/>
              </w:rPr>
              <w:t>shaghey</w:t>
            </w:r>
            <w:proofErr w:type="spellEnd"/>
            <w:r w:rsidRPr="00315F59">
              <w:rPr>
                <w:rFonts w:ascii="Garamond" w:hAnsi="Garamond"/>
                <w:sz w:val="28"/>
                <w:szCs w:val="28"/>
              </w:rPr>
              <w:t xml:space="preserve">, </w:t>
            </w:r>
            <w:proofErr w:type="spellStart"/>
            <w:r w:rsidRPr="00315F59">
              <w:rPr>
                <w:rFonts w:ascii="Garamond" w:hAnsi="Garamond"/>
                <w:sz w:val="28"/>
                <w:szCs w:val="28"/>
              </w:rPr>
              <w:t>derrey</w:t>
            </w:r>
            <w:proofErr w:type="spellEnd"/>
            <w:r w:rsidRPr="00315F59">
              <w:rPr>
                <w:rFonts w:ascii="Garamond" w:hAnsi="Garamond"/>
                <w:sz w:val="28"/>
                <w:szCs w:val="28"/>
              </w:rPr>
              <w:t xml:space="preserve"> </w:t>
            </w:r>
            <w:proofErr w:type="spellStart"/>
            <w:r w:rsidRPr="00315F59">
              <w:rPr>
                <w:rFonts w:ascii="Garamond" w:hAnsi="Garamond"/>
                <w:sz w:val="28"/>
                <w:szCs w:val="28"/>
              </w:rPr>
              <w:t>harragh</w:t>
            </w:r>
            <w:proofErr w:type="spellEnd"/>
            <w:r w:rsidRPr="00315F59">
              <w:rPr>
                <w:rFonts w:ascii="Garamond" w:hAnsi="Garamond"/>
                <w:sz w:val="28"/>
                <w:szCs w:val="28"/>
              </w:rPr>
              <w:t xml:space="preserve"> shin </w:t>
            </w:r>
            <w:proofErr w:type="spellStart"/>
            <w:r w:rsidRPr="00315F59">
              <w:rPr>
                <w:rFonts w:ascii="Garamond" w:hAnsi="Garamond"/>
                <w:sz w:val="28"/>
                <w:szCs w:val="28"/>
              </w:rPr>
              <w:t>gys</w:t>
            </w:r>
            <w:proofErr w:type="spellEnd"/>
            <w:r w:rsidRPr="00315F59">
              <w:rPr>
                <w:rFonts w:ascii="Garamond" w:hAnsi="Garamond"/>
                <w:sz w:val="28"/>
                <w:szCs w:val="28"/>
              </w:rPr>
              <w:t xml:space="preserve"> </w:t>
            </w:r>
            <w:proofErr w:type="spellStart"/>
            <w:r w:rsidRPr="00315F59">
              <w:rPr>
                <w:rFonts w:ascii="Garamond" w:hAnsi="Garamond"/>
                <w:sz w:val="28"/>
                <w:szCs w:val="28"/>
              </w:rPr>
              <w:t>Eash</w:t>
            </w:r>
            <w:proofErr w:type="spellEnd"/>
            <w:r w:rsidRPr="00315F59">
              <w:rPr>
                <w:rFonts w:ascii="Garamond" w:hAnsi="Garamond"/>
                <w:sz w:val="28"/>
                <w:szCs w:val="28"/>
              </w:rPr>
              <w:t xml:space="preserve"> </w:t>
            </w:r>
            <w:proofErr w:type="spellStart"/>
            <w:r w:rsidRPr="00315F59">
              <w:rPr>
                <w:rFonts w:ascii="Garamond" w:hAnsi="Garamond"/>
                <w:sz w:val="28"/>
                <w:szCs w:val="28"/>
              </w:rPr>
              <w:t>keeal</w:t>
            </w:r>
            <w:proofErr w:type="spellEnd"/>
            <w:r w:rsidRPr="00315F59">
              <w:rPr>
                <w:rFonts w:ascii="Garamond" w:hAnsi="Garamond"/>
                <w:sz w:val="28"/>
                <w:szCs w:val="28"/>
              </w:rPr>
              <w:t xml:space="preserve"> as </w:t>
            </w:r>
            <w:proofErr w:type="spellStart"/>
            <w:r w:rsidRPr="00315F59">
              <w:rPr>
                <w:rFonts w:ascii="Garamond" w:hAnsi="Garamond"/>
                <w:sz w:val="28"/>
                <w:szCs w:val="28"/>
              </w:rPr>
              <w:t>tushtey</w:t>
            </w:r>
            <w:proofErr w:type="spellEnd"/>
            <w:r w:rsidRPr="00315F59">
              <w:rPr>
                <w:rFonts w:ascii="Garamond" w:hAnsi="Garamond"/>
                <w:i/>
                <w:sz w:val="28"/>
                <w:szCs w:val="28"/>
              </w:rPr>
              <w:t> </w:t>
            </w:r>
            <w:r w:rsidRPr="00315F59">
              <w:rPr>
                <w:rFonts w:ascii="Garamond" w:hAnsi="Garamond"/>
                <w:sz w:val="28"/>
                <w:szCs w:val="28"/>
              </w:rPr>
              <w:t xml:space="preserve">? </w:t>
            </w:r>
          </w:p>
        </w:tc>
        <w:tc>
          <w:tcPr>
            <w:tcW w:w="3816" w:type="dxa"/>
          </w:tcPr>
          <w:p w14:paraId="4D98696E" w14:textId="77777777" w:rsidR="00FB2C53" w:rsidRPr="008146DB" w:rsidRDefault="00FB2C53" w:rsidP="00DB60C3">
            <w:pPr>
              <w:pStyle w:val="ListParagraph"/>
              <w:ind w:left="0" w:firstLine="227"/>
              <w:jc w:val="both"/>
              <w:rPr>
                <w:rFonts w:ascii="Garamond" w:hAnsi="Garamond" w:cs="Times New Roman"/>
                <w:sz w:val="28"/>
              </w:rPr>
            </w:pPr>
            <w:r w:rsidRPr="008146DB">
              <w:rPr>
                <w:rFonts w:ascii="Garamond" w:hAnsi="Garamond" w:cs="Times New Roman"/>
                <w:sz w:val="28"/>
              </w:rPr>
              <w:t xml:space="preserve">Q. </w:t>
            </w:r>
            <w:r w:rsidRPr="008146DB">
              <w:rPr>
                <w:rFonts w:ascii="Garamond" w:hAnsi="Garamond" w:cs="Times New Roman"/>
                <w:i/>
                <w:sz w:val="28"/>
              </w:rPr>
              <w:t xml:space="preserve">Why then was not our Baptism </w:t>
            </w:r>
            <w:r w:rsidRPr="008146DB">
              <w:rPr>
                <w:rFonts w:ascii="Garamond" w:hAnsi="Garamond" w:cs="Times New Roman"/>
                <w:sz w:val="28"/>
              </w:rPr>
              <w:t>deferred</w:t>
            </w:r>
            <w:r>
              <w:rPr>
                <w:rFonts w:ascii="Garamond" w:hAnsi="Garamond" w:cs="Times New Roman"/>
                <w:sz w:val="28"/>
              </w:rPr>
              <w:t>,</w:t>
            </w:r>
            <w:r w:rsidRPr="008146DB">
              <w:rPr>
                <w:rFonts w:ascii="Garamond" w:hAnsi="Garamond" w:cs="Times New Roman"/>
                <w:i/>
                <w:sz w:val="28"/>
              </w:rPr>
              <w:t xml:space="preserve"> until we came to </w:t>
            </w:r>
            <w:r w:rsidRPr="008146DB">
              <w:rPr>
                <w:rFonts w:ascii="Garamond" w:hAnsi="Garamond" w:cs="Times New Roman"/>
                <w:sz w:val="28"/>
              </w:rPr>
              <w:t>Years of Discretion</w:t>
            </w:r>
            <w:r w:rsidRPr="008146DB">
              <w:rPr>
                <w:rFonts w:ascii="Garamond" w:hAnsi="Garamond" w:cs="Times New Roman"/>
                <w:i/>
                <w:sz w:val="28"/>
              </w:rPr>
              <w:t> </w:t>
            </w:r>
            <w:r w:rsidRPr="00FB2C53">
              <w:rPr>
                <w:rFonts w:ascii="Garamond" w:hAnsi="Garamond" w:cs="Times New Roman"/>
                <w:sz w:val="28"/>
              </w:rPr>
              <w:t>?</w:t>
            </w:r>
          </w:p>
        </w:tc>
        <w:tc>
          <w:tcPr>
            <w:tcW w:w="0" w:type="auto"/>
          </w:tcPr>
          <w:p w14:paraId="6B116F1C" w14:textId="77777777" w:rsidR="00FB2C53" w:rsidRPr="008146DB" w:rsidRDefault="00FB2C53" w:rsidP="00DB60C3">
            <w:pPr>
              <w:pStyle w:val="ListParagraph"/>
              <w:ind w:left="0"/>
              <w:rPr>
                <w:rFonts w:ascii="Garamond" w:hAnsi="Garamond" w:cs="Times New Roman"/>
                <w:sz w:val="20"/>
                <w:szCs w:val="20"/>
              </w:rPr>
            </w:pPr>
          </w:p>
        </w:tc>
      </w:tr>
      <w:tr w:rsidR="00FB2C53" w:rsidRPr="008146DB" w14:paraId="4B706A16" w14:textId="77777777" w:rsidTr="008B6126">
        <w:tc>
          <w:tcPr>
            <w:tcW w:w="4253" w:type="dxa"/>
          </w:tcPr>
          <w:p w14:paraId="3B41CA0A" w14:textId="77777777" w:rsidR="00FB2C53" w:rsidRPr="00315F59" w:rsidRDefault="00FB2C53" w:rsidP="00DB60C3">
            <w:pPr>
              <w:pStyle w:val="CM3"/>
              <w:widowControl/>
              <w:spacing w:line="240" w:lineRule="auto"/>
              <w:ind w:firstLine="227"/>
              <w:jc w:val="both"/>
              <w:rPr>
                <w:rFonts w:ascii="Garamond" w:hAnsi="Garamond"/>
                <w:sz w:val="28"/>
                <w:szCs w:val="28"/>
              </w:rPr>
            </w:pPr>
            <w:r w:rsidRPr="00315F59">
              <w:rPr>
                <w:rFonts w:ascii="Garamond" w:hAnsi="Garamond"/>
                <w:i/>
                <w:sz w:val="28"/>
                <w:szCs w:val="28"/>
              </w:rPr>
              <w:t xml:space="preserve">A. </w:t>
            </w:r>
            <w:r w:rsidRPr="00315F59">
              <w:rPr>
                <w:rFonts w:ascii="Garamond" w:hAnsi="Garamond"/>
                <w:sz w:val="28"/>
                <w:szCs w:val="28"/>
              </w:rPr>
              <w:t xml:space="preserve">Son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rou</w:t>
            </w:r>
            <w:proofErr w:type="spellEnd"/>
            <w:r w:rsidRPr="00315F59">
              <w:rPr>
                <w:rFonts w:ascii="Garamond" w:hAnsi="Garamond"/>
                <w:sz w:val="28"/>
                <w:szCs w:val="28"/>
              </w:rPr>
              <w:t xml:space="preserve"> eh </w:t>
            </w:r>
            <w:proofErr w:type="spellStart"/>
            <w:r w:rsidRPr="00315F59">
              <w:rPr>
                <w:rFonts w:ascii="Garamond" w:hAnsi="Garamond"/>
                <w:sz w:val="28"/>
                <w:szCs w:val="28"/>
              </w:rPr>
              <w:t>reau</w:t>
            </w:r>
            <w:proofErr w:type="spellEnd"/>
            <w:r w:rsidRPr="00315F59">
              <w:rPr>
                <w:rFonts w:ascii="Garamond" w:hAnsi="Garamond"/>
                <w:sz w:val="28"/>
                <w:szCs w:val="28"/>
              </w:rPr>
              <w:t xml:space="preserve"> er </w:t>
            </w:r>
            <w:proofErr w:type="spellStart"/>
            <w:r w:rsidRPr="00315F59">
              <w:rPr>
                <w:rFonts w:ascii="Garamond" w:hAnsi="Garamond"/>
                <w:sz w:val="28"/>
                <w:szCs w:val="28"/>
              </w:rPr>
              <w:t>ny</w:t>
            </w:r>
            <w:proofErr w:type="spellEnd"/>
            <w:r w:rsidRPr="00315F59">
              <w:rPr>
                <w:rFonts w:ascii="Garamond" w:hAnsi="Garamond"/>
                <w:sz w:val="28"/>
                <w:szCs w:val="28"/>
              </w:rPr>
              <w:t xml:space="preserve"> </w:t>
            </w:r>
            <w:proofErr w:type="spellStart"/>
            <w:r w:rsidRPr="00315F59">
              <w:rPr>
                <w:rFonts w:ascii="Garamond" w:hAnsi="Garamond"/>
                <w:sz w:val="28"/>
                <w:szCs w:val="28"/>
              </w:rPr>
              <w:t>ghoal</w:t>
            </w:r>
            <w:proofErr w:type="spellEnd"/>
            <w:r w:rsidRPr="00315F59">
              <w:rPr>
                <w:rFonts w:ascii="Garamond" w:hAnsi="Garamond"/>
                <w:sz w:val="28"/>
                <w:szCs w:val="28"/>
              </w:rPr>
              <w:t xml:space="preserve"> </w:t>
            </w:r>
            <w:proofErr w:type="spellStart"/>
            <w:r w:rsidRPr="00315F59">
              <w:rPr>
                <w:rFonts w:ascii="Garamond" w:hAnsi="Garamond"/>
                <w:sz w:val="28"/>
                <w:szCs w:val="28"/>
              </w:rPr>
              <w:t>myr</w:t>
            </w:r>
            <w:proofErr w:type="spellEnd"/>
            <w:r w:rsidRPr="00315F59">
              <w:rPr>
                <w:rFonts w:ascii="Garamond" w:hAnsi="Garamond"/>
                <w:sz w:val="28"/>
                <w:szCs w:val="28"/>
              </w:rPr>
              <w:t xml:space="preserve"> </w:t>
            </w:r>
            <w:proofErr w:type="spellStart"/>
            <w:r w:rsidRPr="00315F59">
              <w:rPr>
                <w:rFonts w:ascii="Garamond" w:hAnsi="Garamond"/>
                <w:sz w:val="28"/>
                <w:szCs w:val="28"/>
              </w:rPr>
              <w:t>Bannaght</w:t>
            </w:r>
            <w:proofErr w:type="spellEnd"/>
            <w:r w:rsidRPr="00315F59">
              <w:rPr>
                <w:rFonts w:ascii="Garamond" w:hAnsi="Garamond"/>
                <w:sz w:val="28"/>
                <w:szCs w:val="28"/>
              </w:rPr>
              <w:t xml:space="preserve"> </w:t>
            </w:r>
            <w:proofErr w:type="spellStart"/>
            <w:r w:rsidRPr="00315F59">
              <w:rPr>
                <w:rFonts w:ascii="Garamond" w:hAnsi="Garamond"/>
                <w:sz w:val="28"/>
                <w:szCs w:val="28"/>
              </w:rPr>
              <w:t>mooar</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ve</w:t>
            </w:r>
            <w:proofErr w:type="spellEnd"/>
            <w:r w:rsidRPr="00315F59">
              <w:rPr>
                <w:rFonts w:ascii="Garamond" w:hAnsi="Garamond"/>
                <w:sz w:val="28"/>
                <w:szCs w:val="28"/>
              </w:rPr>
              <w:t xml:space="preserve"> </w:t>
            </w:r>
            <w:proofErr w:type="spellStart"/>
            <w:r w:rsidRPr="00315F59">
              <w:rPr>
                <w:rFonts w:ascii="Garamond" w:hAnsi="Garamond"/>
                <w:sz w:val="28"/>
                <w:szCs w:val="28"/>
              </w:rPr>
              <w:t>Casherick</w:t>
            </w:r>
            <w:proofErr w:type="spellEnd"/>
            <w:r w:rsidRPr="00315F59">
              <w:rPr>
                <w:rFonts w:ascii="Garamond" w:hAnsi="Garamond"/>
                <w:sz w:val="28"/>
                <w:szCs w:val="28"/>
              </w:rPr>
              <w:t xml:space="preserve">, ta </w:t>
            </w:r>
            <w:proofErr w:type="spellStart"/>
            <w:r w:rsidRPr="00315F59">
              <w:rPr>
                <w:rFonts w:ascii="Garamond" w:hAnsi="Garamond"/>
                <w:sz w:val="28"/>
                <w:szCs w:val="28"/>
              </w:rPr>
              <w:t>shen</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ghra</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ve</w:t>
            </w:r>
            <w:proofErr w:type="spellEnd"/>
            <w:r w:rsidRPr="00315F59">
              <w:rPr>
                <w:rFonts w:ascii="Garamond" w:hAnsi="Garamond"/>
                <w:sz w:val="28"/>
                <w:szCs w:val="28"/>
              </w:rPr>
              <w:t xml:space="preserve"> er </w:t>
            </w:r>
            <w:proofErr w:type="spellStart"/>
            <w:r w:rsidRPr="00315F59">
              <w:rPr>
                <w:rFonts w:ascii="Garamond" w:hAnsi="Garamond"/>
                <w:sz w:val="28"/>
                <w:szCs w:val="28"/>
              </w:rPr>
              <w:t>ny</w:t>
            </w:r>
            <w:proofErr w:type="spellEnd"/>
            <w:r w:rsidRPr="00315F59">
              <w:rPr>
                <w:rFonts w:ascii="Garamond" w:hAnsi="Garamond"/>
                <w:sz w:val="28"/>
                <w:szCs w:val="28"/>
              </w:rPr>
              <w:t xml:space="preserve"> </w:t>
            </w:r>
            <w:proofErr w:type="spellStart"/>
            <w:r w:rsidRPr="00315F59">
              <w:rPr>
                <w:rFonts w:ascii="Garamond" w:hAnsi="Garamond"/>
                <w:sz w:val="28"/>
                <w:szCs w:val="28"/>
              </w:rPr>
              <w:t>livrey</w:t>
            </w:r>
            <w:proofErr w:type="spellEnd"/>
            <w:r w:rsidRPr="00315F59">
              <w:rPr>
                <w:rFonts w:ascii="Garamond" w:hAnsi="Garamond"/>
                <w:sz w:val="28"/>
                <w:szCs w:val="28"/>
              </w:rPr>
              <w:t xml:space="preserve"> </w:t>
            </w:r>
            <w:proofErr w:type="spellStart"/>
            <w:r w:rsidRPr="00315F59">
              <w:rPr>
                <w:rFonts w:ascii="Garamond" w:hAnsi="Garamond"/>
                <w:sz w:val="28"/>
                <w:szCs w:val="28"/>
              </w:rPr>
              <w:t>seose</w:t>
            </w:r>
            <w:proofErr w:type="spellEnd"/>
            <w:r w:rsidRPr="00315F59">
              <w:rPr>
                <w:rFonts w:ascii="Garamond" w:hAnsi="Garamond"/>
                <w:sz w:val="28"/>
                <w:szCs w:val="28"/>
              </w:rPr>
              <w:t xml:space="preserve"> </w:t>
            </w:r>
            <w:proofErr w:type="spellStart"/>
            <w:r w:rsidRPr="00315F59">
              <w:rPr>
                <w:rFonts w:ascii="Garamond" w:hAnsi="Garamond"/>
                <w:sz w:val="28"/>
                <w:szCs w:val="28"/>
              </w:rPr>
              <w:t>gys</w:t>
            </w:r>
            <w:proofErr w:type="spellEnd"/>
            <w:r w:rsidRPr="00315F59">
              <w:rPr>
                <w:rFonts w:ascii="Garamond" w:hAnsi="Garamond"/>
                <w:sz w:val="28"/>
                <w:szCs w:val="28"/>
              </w:rPr>
              <w:t xml:space="preserve"> </w:t>
            </w:r>
            <w:proofErr w:type="spellStart"/>
            <w:r w:rsidRPr="00315F59">
              <w:rPr>
                <w:rFonts w:ascii="Garamond" w:hAnsi="Garamond"/>
                <w:sz w:val="28"/>
                <w:szCs w:val="28"/>
              </w:rPr>
              <w:t>Jee</w:t>
            </w:r>
            <w:proofErr w:type="spellEnd"/>
            <w:r w:rsidRPr="00315F59">
              <w:rPr>
                <w:rFonts w:ascii="Garamond" w:hAnsi="Garamond"/>
                <w:sz w:val="28"/>
                <w:szCs w:val="28"/>
              </w:rPr>
              <w:t xml:space="preserve">, cha lea as </w:t>
            </w:r>
            <w:proofErr w:type="spellStart"/>
            <w:r w:rsidRPr="00315F59">
              <w:rPr>
                <w:rFonts w:ascii="Garamond" w:hAnsi="Garamond"/>
                <w:sz w:val="28"/>
                <w:szCs w:val="28"/>
              </w:rPr>
              <w:t>oddys</w:t>
            </w:r>
            <w:proofErr w:type="spellEnd"/>
            <w:r w:rsidRPr="00315F59">
              <w:rPr>
                <w:rFonts w:ascii="Garamond" w:hAnsi="Garamond"/>
                <w:sz w:val="28"/>
                <w:szCs w:val="28"/>
              </w:rPr>
              <w:t xml:space="preserve"> </w:t>
            </w:r>
            <w:r w:rsidRPr="00315F59">
              <w:rPr>
                <w:rFonts w:ascii="Garamond" w:hAnsi="Garamond"/>
                <w:sz w:val="28"/>
                <w:szCs w:val="28"/>
              </w:rPr>
              <w:lastRenderedPageBreak/>
              <w:t xml:space="preserve">eh </w:t>
            </w:r>
            <w:proofErr w:type="spellStart"/>
            <w:r w:rsidRPr="00315F59">
              <w:rPr>
                <w:rFonts w:ascii="Garamond" w:hAnsi="Garamond"/>
                <w:sz w:val="28"/>
                <w:szCs w:val="28"/>
              </w:rPr>
              <w:t>ve</w:t>
            </w:r>
            <w:proofErr w:type="spellEnd"/>
            <w:r w:rsidRPr="00315F59">
              <w:rPr>
                <w:rFonts w:ascii="Garamond" w:hAnsi="Garamond"/>
                <w:sz w:val="28"/>
                <w:szCs w:val="28"/>
              </w:rPr>
              <w:t xml:space="preserve">, </w:t>
            </w:r>
            <w:proofErr w:type="spellStart"/>
            <w:r w:rsidRPr="00315F59">
              <w:rPr>
                <w:rFonts w:ascii="Garamond" w:hAnsi="Garamond"/>
                <w:sz w:val="28"/>
                <w:szCs w:val="28"/>
              </w:rPr>
              <w:t>liorish</w:t>
            </w:r>
            <w:proofErr w:type="spellEnd"/>
            <w:r w:rsidRPr="00315F59">
              <w:rPr>
                <w:rFonts w:ascii="Garamond" w:hAnsi="Garamond"/>
                <w:sz w:val="28"/>
                <w:szCs w:val="28"/>
              </w:rPr>
              <w:t xml:space="preserve"> e </w:t>
            </w:r>
            <w:proofErr w:type="spellStart"/>
            <w:r w:rsidRPr="00315F59">
              <w:rPr>
                <w:rFonts w:ascii="Garamond" w:hAnsi="Garamond"/>
                <w:sz w:val="28"/>
                <w:szCs w:val="28"/>
              </w:rPr>
              <w:t>Spyrryd</w:t>
            </w:r>
            <w:proofErr w:type="spellEnd"/>
            <w:r w:rsidRPr="00315F59">
              <w:rPr>
                <w:rFonts w:ascii="Garamond" w:hAnsi="Garamond"/>
                <w:sz w:val="28"/>
                <w:szCs w:val="28"/>
              </w:rPr>
              <w:t xml:space="preserve"> </w:t>
            </w:r>
            <w:proofErr w:type="spellStart"/>
            <w:r w:rsidRPr="00315F59">
              <w:rPr>
                <w:rFonts w:ascii="Garamond" w:hAnsi="Garamond"/>
                <w:sz w:val="28"/>
                <w:szCs w:val="28"/>
              </w:rPr>
              <w:t>casherick</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voddagh</w:t>
            </w:r>
            <w:proofErr w:type="spellEnd"/>
            <w:r w:rsidRPr="00315F59">
              <w:rPr>
                <w:rFonts w:ascii="Garamond" w:hAnsi="Garamond"/>
                <w:sz w:val="28"/>
                <w:szCs w:val="28"/>
              </w:rPr>
              <w:t xml:space="preserve"> e shin y </w:t>
            </w:r>
            <w:proofErr w:type="spellStart"/>
            <w:r w:rsidRPr="00315F59">
              <w:rPr>
                <w:rFonts w:ascii="Garamond" w:hAnsi="Garamond"/>
                <w:sz w:val="28"/>
                <w:szCs w:val="28"/>
              </w:rPr>
              <w:t>yanoo</w:t>
            </w:r>
            <w:proofErr w:type="spellEnd"/>
            <w:r w:rsidRPr="00315F59">
              <w:rPr>
                <w:rFonts w:ascii="Garamond" w:hAnsi="Garamond"/>
                <w:sz w:val="28"/>
                <w:szCs w:val="28"/>
              </w:rPr>
              <w:t xml:space="preserve"> </w:t>
            </w:r>
            <w:proofErr w:type="spellStart"/>
            <w:r w:rsidRPr="00315F59">
              <w:rPr>
                <w:rFonts w:ascii="Garamond" w:hAnsi="Garamond"/>
                <w:sz w:val="28"/>
                <w:szCs w:val="28"/>
              </w:rPr>
              <w:t>aignagh</w:t>
            </w:r>
            <w:proofErr w:type="spellEnd"/>
            <w:r w:rsidRPr="00315F59">
              <w:rPr>
                <w:rFonts w:ascii="Garamond" w:hAnsi="Garamond"/>
                <w:sz w:val="28"/>
                <w:szCs w:val="28"/>
              </w:rPr>
              <w:t xml:space="preserve"> </w:t>
            </w:r>
            <w:proofErr w:type="spellStart"/>
            <w:r w:rsidRPr="00315F59">
              <w:rPr>
                <w:rFonts w:ascii="Garamond" w:hAnsi="Garamond"/>
                <w:sz w:val="28"/>
                <w:szCs w:val="28"/>
              </w:rPr>
              <w:t>gys</w:t>
            </w:r>
            <w:proofErr w:type="spellEnd"/>
            <w:r w:rsidRPr="00315F59">
              <w:rPr>
                <w:rFonts w:ascii="Garamond" w:hAnsi="Garamond"/>
                <w:sz w:val="28"/>
                <w:szCs w:val="28"/>
              </w:rPr>
              <w:t xml:space="preserve"> </w:t>
            </w:r>
            <w:proofErr w:type="spellStart"/>
            <w:r w:rsidRPr="00315F59">
              <w:rPr>
                <w:rFonts w:ascii="Garamond" w:hAnsi="Garamond"/>
                <w:sz w:val="28"/>
                <w:szCs w:val="28"/>
              </w:rPr>
              <w:t>Crauee-aght</w:t>
            </w:r>
            <w:proofErr w:type="spellEnd"/>
            <w:r w:rsidRPr="00315F59">
              <w:rPr>
                <w:rFonts w:ascii="Garamond" w:hAnsi="Garamond"/>
                <w:sz w:val="28"/>
                <w:szCs w:val="28"/>
              </w:rPr>
              <w:t xml:space="preserve">, as </w:t>
            </w:r>
            <w:proofErr w:type="spellStart"/>
            <w:r w:rsidRPr="00315F59">
              <w:rPr>
                <w:rFonts w:ascii="Garamond" w:hAnsi="Garamond"/>
                <w:sz w:val="28"/>
                <w:szCs w:val="28"/>
              </w:rPr>
              <w:t>liorish</w:t>
            </w:r>
            <w:proofErr w:type="spellEnd"/>
            <w:r w:rsidRPr="00315F59">
              <w:rPr>
                <w:rFonts w:ascii="Garamond" w:hAnsi="Garamond"/>
                <w:sz w:val="28"/>
                <w:szCs w:val="28"/>
              </w:rPr>
              <w:t xml:space="preserve"> e </w:t>
            </w:r>
            <w:proofErr w:type="spellStart"/>
            <w:r w:rsidRPr="00315F59">
              <w:rPr>
                <w:rFonts w:ascii="Garamond" w:hAnsi="Garamond"/>
                <w:sz w:val="28"/>
                <w:szCs w:val="28"/>
              </w:rPr>
              <w:t>Ainlyn</w:t>
            </w:r>
            <w:proofErr w:type="spellEnd"/>
            <w:r w:rsidRPr="00315F59">
              <w:rPr>
                <w:rFonts w:ascii="Garamond" w:hAnsi="Garamond"/>
                <w:sz w:val="28"/>
                <w:szCs w:val="28"/>
              </w:rPr>
              <w:t xml:space="preserve"> </w:t>
            </w:r>
            <w:proofErr w:type="spellStart"/>
            <w:r w:rsidRPr="00315F59">
              <w:rPr>
                <w:rFonts w:ascii="Garamond" w:hAnsi="Garamond"/>
                <w:sz w:val="28"/>
                <w:szCs w:val="28"/>
              </w:rPr>
              <w:t>mie</w:t>
            </w:r>
            <w:proofErr w:type="spellEnd"/>
            <w:r w:rsidRPr="00315F59">
              <w:rPr>
                <w:rFonts w:ascii="Garamond" w:hAnsi="Garamond"/>
                <w:sz w:val="28"/>
                <w:szCs w:val="28"/>
              </w:rPr>
              <w:t xml:space="preserve">, </w:t>
            </w:r>
            <w:r w:rsidRPr="00315F59">
              <w:rPr>
                <w:rFonts w:ascii="Garamond" w:hAnsi="Garamond"/>
                <w:i/>
                <w:sz w:val="28"/>
                <w:szCs w:val="28"/>
              </w:rPr>
              <w:t xml:space="preserve">ta er </w:t>
            </w:r>
            <w:proofErr w:type="spellStart"/>
            <w:r w:rsidRPr="00315F59">
              <w:rPr>
                <w:rFonts w:ascii="Garamond" w:hAnsi="Garamond"/>
                <w:i/>
                <w:sz w:val="28"/>
                <w:szCs w:val="28"/>
              </w:rPr>
              <w:t>ny</w:t>
            </w:r>
            <w:proofErr w:type="spellEnd"/>
            <w:r w:rsidRPr="00315F59">
              <w:rPr>
                <w:rFonts w:ascii="Garamond" w:hAnsi="Garamond"/>
                <w:i/>
                <w:sz w:val="28"/>
                <w:szCs w:val="28"/>
              </w:rPr>
              <w:t xml:space="preserve"> </w:t>
            </w:r>
            <w:proofErr w:type="spellStart"/>
            <w:r w:rsidRPr="00315F59">
              <w:rPr>
                <w:rFonts w:ascii="Garamond" w:hAnsi="Garamond"/>
                <w:i/>
                <w:sz w:val="28"/>
                <w:szCs w:val="28"/>
              </w:rPr>
              <w:t>oardagh</w:t>
            </w:r>
            <w:proofErr w:type="spellEnd"/>
            <w:r w:rsidRPr="00315F59">
              <w:rPr>
                <w:rFonts w:ascii="Garamond" w:hAnsi="Garamond"/>
                <w:i/>
                <w:sz w:val="28"/>
                <w:szCs w:val="28"/>
              </w:rPr>
              <w:t xml:space="preserve"> </w:t>
            </w:r>
            <w:proofErr w:type="spellStart"/>
            <w:r w:rsidRPr="00315F59">
              <w:rPr>
                <w:rFonts w:ascii="Garamond" w:hAnsi="Garamond"/>
                <w:i/>
                <w:sz w:val="28"/>
                <w:szCs w:val="28"/>
              </w:rPr>
              <w:t>dy</w:t>
            </w:r>
            <w:proofErr w:type="spellEnd"/>
            <w:r w:rsidRPr="00315F59">
              <w:rPr>
                <w:rFonts w:ascii="Garamond" w:hAnsi="Garamond"/>
                <w:i/>
                <w:sz w:val="28"/>
                <w:szCs w:val="28"/>
              </w:rPr>
              <w:t xml:space="preserve"> </w:t>
            </w:r>
            <w:proofErr w:type="spellStart"/>
            <w:r w:rsidRPr="00315F59">
              <w:rPr>
                <w:rFonts w:ascii="Garamond" w:hAnsi="Garamond"/>
                <w:i/>
                <w:sz w:val="28"/>
                <w:szCs w:val="28"/>
              </w:rPr>
              <w:t>yanoo</w:t>
            </w:r>
            <w:proofErr w:type="spellEnd"/>
            <w:r w:rsidRPr="00315F59">
              <w:rPr>
                <w:rFonts w:ascii="Garamond" w:hAnsi="Garamond"/>
                <w:i/>
                <w:sz w:val="28"/>
                <w:szCs w:val="28"/>
              </w:rPr>
              <w:t xml:space="preserve"> </w:t>
            </w:r>
            <w:proofErr w:type="spellStart"/>
            <w:r w:rsidRPr="00315F59">
              <w:rPr>
                <w:rFonts w:ascii="Garamond" w:hAnsi="Garamond"/>
                <w:i/>
                <w:sz w:val="28"/>
                <w:szCs w:val="28"/>
              </w:rPr>
              <w:t>shirveish</w:t>
            </w:r>
            <w:proofErr w:type="spellEnd"/>
            <w:r w:rsidRPr="00315F59">
              <w:rPr>
                <w:rFonts w:ascii="Garamond" w:hAnsi="Garamond"/>
                <w:i/>
                <w:sz w:val="28"/>
                <w:szCs w:val="28"/>
              </w:rPr>
              <w:t xml:space="preserve"> </w:t>
            </w:r>
            <w:proofErr w:type="spellStart"/>
            <w:r w:rsidRPr="00315F59">
              <w:rPr>
                <w:rFonts w:ascii="Garamond" w:hAnsi="Garamond"/>
                <w:i/>
                <w:sz w:val="28"/>
                <w:szCs w:val="28"/>
              </w:rPr>
              <w:t>dauesyn</w:t>
            </w:r>
            <w:proofErr w:type="spellEnd"/>
            <w:r w:rsidRPr="00315F59">
              <w:rPr>
                <w:rFonts w:ascii="Garamond" w:hAnsi="Garamond"/>
                <w:i/>
                <w:sz w:val="28"/>
                <w:szCs w:val="28"/>
              </w:rPr>
              <w:t xml:space="preserve"> vees </w:t>
            </w:r>
            <w:proofErr w:type="spellStart"/>
            <w:r w:rsidRPr="00315F59">
              <w:rPr>
                <w:rFonts w:ascii="Garamond" w:hAnsi="Garamond"/>
                <w:i/>
                <w:sz w:val="28"/>
                <w:szCs w:val="28"/>
              </w:rPr>
              <w:t>Eiraghyn</w:t>
            </w:r>
            <w:proofErr w:type="spellEnd"/>
            <w:r w:rsidRPr="00315F59">
              <w:rPr>
                <w:rFonts w:ascii="Garamond" w:hAnsi="Garamond"/>
                <w:i/>
                <w:sz w:val="28"/>
                <w:szCs w:val="28"/>
              </w:rPr>
              <w:t xml:space="preserve"> </w:t>
            </w:r>
            <w:proofErr w:type="spellStart"/>
            <w:r w:rsidRPr="00315F59">
              <w:rPr>
                <w:rFonts w:ascii="Garamond" w:hAnsi="Garamond"/>
                <w:i/>
                <w:sz w:val="28"/>
                <w:szCs w:val="28"/>
              </w:rPr>
              <w:t>jeh</w:t>
            </w:r>
            <w:proofErr w:type="spellEnd"/>
            <w:r w:rsidRPr="00315F59">
              <w:rPr>
                <w:rFonts w:ascii="Garamond" w:hAnsi="Garamond"/>
                <w:i/>
                <w:sz w:val="28"/>
                <w:szCs w:val="28"/>
              </w:rPr>
              <w:t xml:space="preserve"> </w:t>
            </w:r>
            <w:proofErr w:type="spellStart"/>
            <w:r w:rsidRPr="00315F59">
              <w:rPr>
                <w:rFonts w:ascii="Garamond" w:hAnsi="Garamond"/>
                <w:i/>
                <w:sz w:val="28"/>
                <w:szCs w:val="28"/>
              </w:rPr>
              <w:t>Saualtys</w:t>
            </w:r>
            <w:proofErr w:type="spellEnd"/>
            <w:r w:rsidRPr="00315F59">
              <w:rPr>
                <w:rFonts w:ascii="Garamond" w:hAnsi="Garamond"/>
                <w:sz w:val="28"/>
                <w:szCs w:val="28"/>
              </w:rPr>
              <w:t xml:space="preserve">, shin y </w:t>
            </w:r>
            <w:proofErr w:type="spellStart"/>
            <w:r w:rsidRPr="00315F59">
              <w:rPr>
                <w:rFonts w:ascii="Garamond" w:hAnsi="Garamond"/>
                <w:sz w:val="28"/>
                <w:szCs w:val="28"/>
              </w:rPr>
              <w:t>reall</w:t>
            </w:r>
            <w:proofErr w:type="spellEnd"/>
            <w:r w:rsidRPr="00315F59">
              <w:rPr>
                <w:rFonts w:ascii="Garamond" w:hAnsi="Garamond"/>
                <w:sz w:val="28"/>
                <w:szCs w:val="28"/>
              </w:rPr>
              <w:t xml:space="preserve"> </w:t>
            </w:r>
            <w:proofErr w:type="spellStart"/>
            <w:r w:rsidRPr="00315F59">
              <w:rPr>
                <w:rFonts w:ascii="Garamond" w:hAnsi="Garamond"/>
                <w:sz w:val="28"/>
                <w:szCs w:val="28"/>
              </w:rPr>
              <w:t>veih</w:t>
            </w:r>
            <w:proofErr w:type="spellEnd"/>
            <w:r w:rsidRPr="00315F59">
              <w:rPr>
                <w:rFonts w:ascii="Garamond" w:hAnsi="Garamond"/>
                <w:sz w:val="28"/>
                <w:szCs w:val="28"/>
              </w:rPr>
              <w:t xml:space="preserve"> </w:t>
            </w:r>
            <w:proofErr w:type="spellStart"/>
            <w:r w:rsidRPr="00315F59">
              <w:rPr>
                <w:rFonts w:ascii="Garamond" w:hAnsi="Garamond"/>
                <w:sz w:val="28"/>
                <w:szCs w:val="28"/>
              </w:rPr>
              <w:t>kialgyn</w:t>
            </w:r>
            <w:proofErr w:type="spellEnd"/>
            <w:r w:rsidRPr="00315F59">
              <w:rPr>
                <w:rFonts w:ascii="Garamond" w:hAnsi="Garamond"/>
                <w:sz w:val="28"/>
                <w:szCs w:val="28"/>
              </w:rPr>
              <w:t xml:space="preserve"> </w:t>
            </w:r>
            <w:proofErr w:type="spellStart"/>
            <w:r w:rsidRPr="00315F59">
              <w:rPr>
                <w:rFonts w:ascii="Garamond" w:hAnsi="Garamond"/>
                <w:sz w:val="28"/>
                <w:szCs w:val="28"/>
              </w:rPr>
              <w:t>drough</w:t>
            </w:r>
            <w:proofErr w:type="spellEnd"/>
            <w:r w:rsidRPr="00315F59">
              <w:rPr>
                <w:rFonts w:ascii="Garamond" w:hAnsi="Garamond"/>
                <w:sz w:val="28"/>
                <w:szCs w:val="28"/>
              </w:rPr>
              <w:t xml:space="preserve"> </w:t>
            </w:r>
            <w:proofErr w:type="spellStart"/>
            <w:r w:rsidRPr="00315F59">
              <w:rPr>
                <w:rFonts w:ascii="Garamond" w:hAnsi="Garamond"/>
                <w:sz w:val="28"/>
                <w:szCs w:val="28"/>
              </w:rPr>
              <w:t>Spyrrydyn</w:t>
            </w:r>
            <w:proofErr w:type="spellEnd"/>
            <w:r w:rsidRPr="00315F59">
              <w:rPr>
                <w:rFonts w:ascii="Garamond" w:hAnsi="Garamond"/>
                <w:sz w:val="28"/>
                <w:szCs w:val="28"/>
              </w:rPr>
              <w:t xml:space="preserve">. </w:t>
            </w:r>
          </w:p>
        </w:tc>
        <w:tc>
          <w:tcPr>
            <w:tcW w:w="3816" w:type="dxa"/>
          </w:tcPr>
          <w:p w14:paraId="65F0A9B6" w14:textId="77777777" w:rsidR="00FB2C53" w:rsidRPr="008146DB" w:rsidRDefault="00FB2C53" w:rsidP="00DB60C3">
            <w:pPr>
              <w:pStyle w:val="ListParagraph"/>
              <w:ind w:left="0" w:firstLine="227"/>
              <w:jc w:val="both"/>
              <w:rPr>
                <w:rFonts w:ascii="Garamond" w:hAnsi="Garamond" w:cs="Times New Roman"/>
                <w:i/>
                <w:sz w:val="28"/>
              </w:rPr>
            </w:pPr>
            <w:r w:rsidRPr="008146DB">
              <w:rPr>
                <w:rFonts w:ascii="Garamond" w:hAnsi="Garamond" w:cs="Times New Roman"/>
                <w:sz w:val="28"/>
              </w:rPr>
              <w:lastRenderedPageBreak/>
              <w:t xml:space="preserve">A. </w:t>
            </w:r>
            <w:r w:rsidRPr="008146DB">
              <w:rPr>
                <w:rFonts w:ascii="Garamond" w:hAnsi="Garamond" w:cs="Times New Roman"/>
                <w:i/>
                <w:sz w:val="28"/>
              </w:rPr>
              <w:t xml:space="preserve">Because it was ever esteemed a great Blessing to be </w:t>
            </w:r>
            <w:r w:rsidRPr="008146DB">
              <w:rPr>
                <w:rFonts w:ascii="Garamond" w:hAnsi="Garamond" w:cs="Times New Roman"/>
                <w:sz w:val="28"/>
              </w:rPr>
              <w:t>sanctified</w:t>
            </w:r>
            <w:r w:rsidRPr="008146DB">
              <w:rPr>
                <w:rFonts w:ascii="Garamond" w:hAnsi="Garamond" w:cs="Times New Roman"/>
                <w:i/>
                <w:sz w:val="28"/>
              </w:rPr>
              <w:t xml:space="preserve">, that is, </w:t>
            </w:r>
            <w:r w:rsidRPr="008146DB">
              <w:rPr>
                <w:rFonts w:ascii="Garamond" w:hAnsi="Garamond" w:cs="Times New Roman"/>
                <w:sz w:val="28"/>
              </w:rPr>
              <w:t>dedicated</w:t>
            </w:r>
            <w:r w:rsidRPr="008146DB">
              <w:rPr>
                <w:rFonts w:ascii="Garamond" w:hAnsi="Garamond" w:cs="Times New Roman"/>
                <w:i/>
                <w:sz w:val="28"/>
              </w:rPr>
              <w:t xml:space="preserve"> to God as soon as might be, that by his good Spirit, he might dispose </w:t>
            </w:r>
            <w:r w:rsidRPr="008146DB">
              <w:rPr>
                <w:rFonts w:ascii="Garamond" w:hAnsi="Garamond" w:cs="Times New Roman"/>
                <w:i/>
                <w:sz w:val="28"/>
              </w:rPr>
              <w:lastRenderedPageBreak/>
              <w:t xml:space="preserve">us to Holiness, and by his good Angels, </w:t>
            </w:r>
            <w:r w:rsidRPr="008146DB">
              <w:rPr>
                <w:rFonts w:ascii="Garamond" w:hAnsi="Garamond" w:cs="Times New Roman"/>
                <w:sz w:val="28"/>
              </w:rPr>
              <w:t>which are appointed to minister to them, which shall be Heirs of Salvation</w:t>
            </w:r>
            <w:r w:rsidRPr="008146DB">
              <w:rPr>
                <w:rFonts w:ascii="Garamond" w:hAnsi="Garamond" w:cs="Times New Roman"/>
                <w:i/>
                <w:sz w:val="28"/>
              </w:rPr>
              <w:t>, guard us from the Attempts of evil Spirits.</w:t>
            </w:r>
          </w:p>
        </w:tc>
        <w:tc>
          <w:tcPr>
            <w:tcW w:w="0" w:type="auto"/>
          </w:tcPr>
          <w:p w14:paraId="5CABA147" w14:textId="77777777" w:rsidR="00FB2C53" w:rsidRDefault="00FB2C53" w:rsidP="00DB60C3">
            <w:pPr>
              <w:pStyle w:val="ListParagraph"/>
              <w:ind w:left="0"/>
              <w:rPr>
                <w:rFonts w:ascii="Garamond" w:hAnsi="Garamond" w:cs="Times New Roman"/>
                <w:sz w:val="20"/>
                <w:szCs w:val="20"/>
              </w:rPr>
            </w:pPr>
          </w:p>
          <w:p w14:paraId="3F570BCA" w14:textId="77777777" w:rsidR="00FB2C53" w:rsidRDefault="00FB2C53" w:rsidP="00DB60C3">
            <w:pPr>
              <w:pStyle w:val="ListParagraph"/>
              <w:ind w:left="0"/>
              <w:rPr>
                <w:rFonts w:ascii="Garamond" w:hAnsi="Garamond" w:cs="Times New Roman"/>
                <w:sz w:val="20"/>
                <w:szCs w:val="20"/>
              </w:rPr>
            </w:pPr>
          </w:p>
          <w:p w14:paraId="096C2CE9" w14:textId="77777777" w:rsidR="00FB2C53" w:rsidRDefault="00FB2C53" w:rsidP="00DB60C3">
            <w:pPr>
              <w:pStyle w:val="ListParagraph"/>
              <w:ind w:left="0"/>
              <w:rPr>
                <w:rFonts w:ascii="Garamond" w:hAnsi="Garamond" w:cs="Times New Roman"/>
                <w:sz w:val="20"/>
                <w:szCs w:val="20"/>
              </w:rPr>
            </w:pPr>
          </w:p>
          <w:p w14:paraId="1603A909" w14:textId="77777777" w:rsidR="00FB2C53" w:rsidRDefault="00FB2C53" w:rsidP="00DB60C3">
            <w:pPr>
              <w:pStyle w:val="ListParagraph"/>
              <w:ind w:left="0"/>
              <w:rPr>
                <w:rFonts w:ascii="Garamond" w:hAnsi="Garamond" w:cs="Times New Roman"/>
                <w:sz w:val="20"/>
                <w:szCs w:val="20"/>
              </w:rPr>
            </w:pPr>
          </w:p>
          <w:p w14:paraId="25786F33" w14:textId="77777777" w:rsidR="00FB2C53" w:rsidRDefault="00FB2C53" w:rsidP="00DB60C3">
            <w:pPr>
              <w:pStyle w:val="ListParagraph"/>
              <w:ind w:left="0"/>
              <w:rPr>
                <w:rFonts w:ascii="Garamond" w:hAnsi="Garamond" w:cs="Times New Roman"/>
                <w:sz w:val="20"/>
                <w:szCs w:val="20"/>
              </w:rPr>
            </w:pPr>
          </w:p>
          <w:p w14:paraId="184EC275" w14:textId="77777777" w:rsidR="00FB2C53" w:rsidRDefault="00FB2C53" w:rsidP="00DB60C3">
            <w:pPr>
              <w:pStyle w:val="ListParagraph"/>
              <w:ind w:left="0"/>
              <w:rPr>
                <w:rFonts w:ascii="Garamond" w:hAnsi="Garamond" w:cs="Times New Roman"/>
                <w:sz w:val="20"/>
                <w:szCs w:val="20"/>
              </w:rPr>
            </w:pPr>
          </w:p>
          <w:p w14:paraId="2086CE8F" w14:textId="77777777" w:rsidR="00FB2C53" w:rsidRDefault="00FB2C53" w:rsidP="00DB60C3">
            <w:pPr>
              <w:pStyle w:val="ListParagraph"/>
              <w:ind w:left="0"/>
              <w:rPr>
                <w:rFonts w:ascii="Garamond" w:hAnsi="Garamond" w:cs="Times New Roman"/>
                <w:sz w:val="20"/>
                <w:szCs w:val="20"/>
              </w:rPr>
            </w:pPr>
          </w:p>
          <w:p w14:paraId="6EAF056F" w14:textId="77777777" w:rsidR="00FB2C53" w:rsidRPr="008146DB" w:rsidRDefault="00FB2C53" w:rsidP="00DB60C3">
            <w:pPr>
              <w:pStyle w:val="ListParagraph"/>
              <w:ind w:left="0"/>
              <w:rPr>
                <w:rFonts w:ascii="Garamond" w:hAnsi="Garamond" w:cs="Times New Roman"/>
                <w:sz w:val="20"/>
                <w:szCs w:val="20"/>
              </w:rPr>
            </w:pPr>
            <w:r>
              <w:rPr>
                <w:rFonts w:ascii="Garamond" w:hAnsi="Garamond" w:cs="Times New Roman"/>
                <w:sz w:val="20"/>
                <w:szCs w:val="20"/>
              </w:rPr>
              <w:t>Heb. 1. 14.</w:t>
            </w:r>
          </w:p>
        </w:tc>
      </w:tr>
      <w:tr w:rsidR="00FB2C53" w:rsidRPr="008146DB" w14:paraId="29ADF453" w14:textId="77777777" w:rsidTr="008B6126">
        <w:tc>
          <w:tcPr>
            <w:tcW w:w="4253" w:type="dxa"/>
          </w:tcPr>
          <w:p w14:paraId="32A2A416" w14:textId="77777777" w:rsidR="00FB2C53" w:rsidRPr="00315F59" w:rsidRDefault="00FB2C53" w:rsidP="00DB60C3">
            <w:pPr>
              <w:pStyle w:val="CM3"/>
              <w:widowControl/>
              <w:spacing w:line="240" w:lineRule="auto"/>
              <w:ind w:firstLine="227"/>
              <w:jc w:val="both"/>
              <w:rPr>
                <w:rFonts w:ascii="Garamond" w:hAnsi="Garamond"/>
                <w:sz w:val="28"/>
                <w:szCs w:val="28"/>
              </w:rPr>
            </w:pPr>
            <w:r w:rsidRPr="00315F59">
              <w:rPr>
                <w:rFonts w:ascii="Garamond" w:hAnsi="Garamond"/>
                <w:sz w:val="28"/>
                <w:szCs w:val="28"/>
              </w:rPr>
              <w:lastRenderedPageBreak/>
              <w:t xml:space="preserve">Shen-y-fa </w:t>
            </w:r>
            <w:proofErr w:type="spellStart"/>
            <w:r w:rsidRPr="00315F59">
              <w:rPr>
                <w:rFonts w:ascii="Garamond" w:hAnsi="Garamond"/>
                <w:sz w:val="28"/>
                <w:szCs w:val="28"/>
              </w:rPr>
              <w:t>va</w:t>
            </w:r>
            <w:proofErr w:type="spellEnd"/>
            <w:r w:rsidRPr="00315F59">
              <w:rPr>
                <w:rFonts w:ascii="Garamond" w:hAnsi="Garamond"/>
                <w:sz w:val="28"/>
                <w:szCs w:val="28"/>
              </w:rPr>
              <w:t xml:space="preserve"> </w:t>
            </w:r>
            <w:proofErr w:type="spellStart"/>
            <w:r w:rsidRPr="00315F59">
              <w:rPr>
                <w:rFonts w:ascii="Garamond" w:hAnsi="Garamond"/>
                <w:sz w:val="28"/>
                <w:szCs w:val="28"/>
              </w:rPr>
              <w:t>Cloan</w:t>
            </w:r>
            <w:proofErr w:type="spellEnd"/>
            <w:r w:rsidRPr="00315F59">
              <w:rPr>
                <w:rFonts w:ascii="Garamond" w:hAnsi="Garamond"/>
                <w:sz w:val="28"/>
                <w:szCs w:val="28"/>
              </w:rPr>
              <w:t xml:space="preserve"> </w:t>
            </w:r>
            <w:proofErr w:type="spellStart"/>
            <w:r w:rsidRPr="00315F59">
              <w:rPr>
                <w:rFonts w:ascii="Garamond" w:hAnsi="Garamond"/>
                <w:sz w:val="28"/>
                <w:szCs w:val="28"/>
              </w:rPr>
              <w:t>ny</w:t>
            </w:r>
            <w:proofErr w:type="spellEnd"/>
            <w:r w:rsidRPr="00315F59">
              <w:rPr>
                <w:rFonts w:ascii="Garamond" w:hAnsi="Garamond"/>
                <w:sz w:val="28"/>
                <w:szCs w:val="28"/>
              </w:rPr>
              <w:t xml:space="preserve"> </w:t>
            </w:r>
            <w:proofErr w:type="spellStart"/>
            <w:r w:rsidRPr="00315F59">
              <w:rPr>
                <w:rFonts w:ascii="Garamond" w:hAnsi="Garamond"/>
                <w:sz w:val="28"/>
                <w:szCs w:val="28"/>
              </w:rPr>
              <w:t>Hewnyn</w:t>
            </w:r>
            <w:proofErr w:type="spellEnd"/>
            <w:r w:rsidRPr="00315F59">
              <w:rPr>
                <w:rFonts w:ascii="Garamond" w:hAnsi="Garamond"/>
                <w:sz w:val="28"/>
                <w:szCs w:val="28"/>
              </w:rPr>
              <w:t xml:space="preserve"> er </w:t>
            </w:r>
            <w:proofErr w:type="spellStart"/>
            <w:r w:rsidRPr="00315F59">
              <w:rPr>
                <w:rFonts w:ascii="Garamond" w:hAnsi="Garamond"/>
                <w:sz w:val="28"/>
                <w:szCs w:val="28"/>
              </w:rPr>
              <w:t>nyn</w:t>
            </w:r>
            <w:proofErr w:type="spellEnd"/>
            <w:r w:rsidRPr="00315F59">
              <w:rPr>
                <w:rFonts w:ascii="Garamond" w:hAnsi="Garamond"/>
                <w:sz w:val="28"/>
                <w:szCs w:val="28"/>
              </w:rPr>
              <w:t xml:space="preserve"> </w:t>
            </w:r>
            <w:proofErr w:type="spellStart"/>
            <w:r w:rsidRPr="00315F59">
              <w:rPr>
                <w:rFonts w:ascii="Garamond" w:hAnsi="Garamond"/>
                <w:sz w:val="28"/>
                <w:szCs w:val="28"/>
              </w:rPr>
              <w:t>ghoal</w:t>
            </w:r>
            <w:proofErr w:type="spellEnd"/>
            <w:r w:rsidRPr="00315F59">
              <w:rPr>
                <w:rFonts w:ascii="Garamond" w:hAnsi="Garamond"/>
                <w:sz w:val="28"/>
                <w:szCs w:val="28"/>
              </w:rPr>
              <w:t xml:space="preserve"> </w:t>
            </w:r>
            <w:proofErr w:type="spellStart"/>
            <w:r w:rsidRPr="00315F59">
              <w:rPr>
                <w:rFonts w:ascii="Garamond" w:hAnsi="Garamond"/>
                <w:sz w:val="28"/>
                <w:szCs w:val="28"/>
              </w:rPr>
              <w:t>stiagh</w:t>
            </w:r>
            <w:proofErr w:type="spellEnd"/>
            <w:r w:rsidRPr="00315F59">
              <w:rPr>
                <w:rFonts w:ascii="Garamond" w:hAnsi="Garamond"/>
                <w:sz w:val="28"/>
                <w:szCs w:val="28"/>
              </w:rPr>
              <w:t xml:space="preserve"> </w:t>
            </w:r>
            <w:proofErr w:type="spellStart"/>
            <w:r w:rsidRPr="00315F59">
              <w:rPr>
                <w:rFonts w:ascii="Garamond" w:hAnsi="Garamond"/>
                <w:sz w:val="28"/>
                <w:szCs w:val="28"/>
              </w:rPr>
              <w:t>ayns</w:t>
            </w:r>
            <w:proofErr w:type="spellEnd"/>
            <w:r w:rsidRPr="00315F59">
              <w:rPr>
                <w:rFonts w:ascii="Garamond" w:hAnsi="Garamond"/>
                <w:sz w:val="28"/>
                <w:szCs w:val="28"/>
              </w:rPr>
              <w:t xml:space="preserve"> </w:t>
            </w:r>
            <w:proofErr w:type="spellStart"/>
            <w:r w:rsidRPr="00315F59">
              <w:rPr>
                <w:rFonts w:ascii="Garamond" w:hAnsi="Garamond"/>
                <w:sz w:val="28"/>
                <w:szCs w:val="28"/>
              </w:rPr>
              <w:t>Conaant</w:t>
            </w:r>
            <w:proofErr w:type="spellEnd"/>
            <w:r w:rsidRPr="00315F59">
              <w:rPr>
                <w:rFonts w:ascii="Garamond" w:hAnsi="Garamond"/>
                <w:sz w:val="28"/>
                <w:szCs w:val="28"/>
              </w:rPr>
              <w:t xml:space="preserve"> </w:t>
            </w:r>
            <w:proofErr w:type="spellStart"/>
            <w:r w:rsidRPr="00315F59">
              <w:rPr>
                <w:rFonts w:ascii="Garamond" w:hAnsi="Garamond"/>
                <w:sz w:val="28"/>
                <w:szCs w:val="28"/>
              </w:rPr>
              <w:t>yn</w:t>
            </w:r>
            <w:proofErr w:type="spellEnd"/>
            <w:r w:rsidRPr="00315F59">
              <w:rPr>
                <w:rFonts w:ascii="Garamond" w:hAnsi="Garamond"/>
                <w:sz w:val="28"/>
                <w:szCs w:val="28"/>
              </w:rPr>
              <w:t xml:space="preserve"> </w:t>
            </w:r>
            <w:proofErr w:type="spellStart"/>
            <w:r w:rsidRPr="00315F59">
              <w:rPr>
                <w:rFonts w:ascii="Garamond" w:hAnsi="Garamond"/>
                <w:sz w:val="28"/>
                <w:szCs w:val="28"/>
              </w:rPr>
              <w:t>houghtoo</w:t>
            </w:r>
            <w:proofErr w:type="spellEnd"/>
            <w:r w:rsidRPr="00315F59">
              <w:rPr>
                <w:rFonts w:ascii="Garamond" w:hAnsi="Garamond"/>
                <w:sz w:val="28"/>
                <w:szCs w:val="28"/>
              </w:rPr>
              <w:t xml:space="preserve"> </w:t>
            </w:r>
            <w:proofErr w:type="spellStart"/>
            <w:r w:rsidRPr="00315F59">
              <w:rPr>
                <w:rFonts w:ascii="Garamond" w:hAnsi="Garamond"/>
                <w:sz w:val="28"/>
                <w:szCs w:val="28"/>
              </w:rPr>
              <w:t>laa</w:t>
            </w:r>
            <w:proofErr w:type="spellEnd"/>
            <w:r w:rsidRPr="00315F59">
              <w:rPr>
                <w:rFonts w:ascii="Garamond" w:hAnsi="Garamond"/>
                <w:sz w:val="28"/>
                <w:szCs w:val="28"/>
              </w:rPr>
              <w:t xml:space="preserve"> </w:t>
            </w:r>
            <w:proofErr w:type="spellStart"/>
            <w:r w:rsidRPr="00315F59">
              <w:rPr>
                <w:rFonts w:ascii="Garamond" w:hAnsi="Garamond"/>
                <w:sz w:val="28"/>
                <w:szCs w:val="28"/>
              </w:rPr>
              <w:t>jeh</w:t>
            </w:r>
            <w:proofErr w:type="spellEnd"/>
            <w:r w:rsidRPr="00315F59">
              <w:rPr>
                <w:rFonts w:ascii="Garamond" w:hAnsi="Garamond"/>
                <w:sz w:val="28"/>
                <w:szCs w:val="28"/>
              </w:rPr>
              <w:t xml:space="preserve"> </w:t>
            </w:r>
            <w:proofErr w:type="spellStart"/>
            <w:r w:rsidRPr="00315F59">
              <w:rPr>
                <w:rFonts w:ascii="Garamond" w:hAnsi="Garamond"/>
                <w:sz w:val="28"/>
                <w:szCs w:val="28"/>
              </w:rPr>
              <w:t>nyn</w:t>
            </w:r>
            <w:proofErr w:type="spellEnd"/>
            <w:r w:rsidRPr="00315F59">
              <w:rPr>
                <w:rFonts w:ascii="Garamond" w:hAnsi="Garamond"/>
                <w:sz w:val="28"/>
                <w:szCs w:val="28"/>
              </w:rPr>
              <w:t xml:space="preserve"> </w:t>
            </w:r>
            <w:proofErr w:type="spellStart"/>
            <w:r w:rsidRPr="00315F59">
              <w:rPr>
                <w:rFonts w:ascii="Garamond" w:hAnsi="Garamond"/>
                <w:sz w:val="28"/>
                <w:szCs w:val="28"/>
              </w:rPr>
              <w:t>Eash</w:t>
            </w:r>
            <w:proofErr w:type="spellEnd"/>
            <w:r w:rsidRPr="00315F59">
              <w:rPr>
                <w:rFonts w:ascii="Garamond" w:hAnsi="Garamond"/>
                <w:sz w:val="28"/>
                <w:szCs w:val="28"/>
              </w:rPr>
              <w:t xml:space="preserve"> ; As ta </w:t>
            </w:r>
            <w:proofErr w:type="spellStart"/>
            <w:r w:rsidRPr="00315F59">
              <w:rPr>
                <w:rFonts w:ascii="Garamond" w:hAnsi="Garamond"/>
                <w:sz w:val="28"/>
                <w:szCs w:val="28"/>
              </w:rPr>
              <w:t>Yeesey</w:t>
            </w:r>
            <w:proofErr w:type="spellEnd"/>
            <w:r w:rsidRPr="00315F59">
              <w:rPr>
                <w:rFonts w:ascii="Garamond" w:hAnsi="Garamond"/>
                <w:sz w:val="28"/>
                <w:szCs w:val="28"/>
              </w:rPr>
              <w:t xml:space="preserve"> </w:t>
            </w:r>
            <w:proofErr w:type="spellStart"/>
            <w:r w:rsidRPr="00315F59">
              <w:rPr>
                <w:rFonts w:ascii="Garamond" w:hAnsi="Garamond"/>
                <w:sz w:val="28"/>
                <w:szCs w:val="28"/>
              </w:rPr>
              <w:t>Creest</w:t>
            </w:r>
            <w:proofErr w:type="spellEnd"/>
            <w:r w:rsidRPr="00315F59">
              <w:rPr>
                <w:rFonts w:ascii="Garamond" w:hAnsi="Garamond"/>
                <w:sz w:val="28"/>
                <w:szCs w:val="28"/>
              </w:rPr>
              <w:t xml:space="preserve"> </w:t>
            </w:r>
            <w:proofErr w:type="spellStart"/>
            <w:r w:rsidRPr="00315F59">
              <w:rPr>
                <w:rFonts w:ascii="Garamond" w:hAnsi="Garamond"/>
                <w:sz w:val="28"/>
                <w:szCs w:val="28"/>
              </w:rPr>
              <w:t>gra</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nee </w:t>
            </w:r>
            <w:proofErr w:type="spellStart"/>
            <w:r w:rsidRPr="00315F59">
              <w:rPr>
                <w:rFonts w:ascii="Garamond" w:hAnsi="Garamond"/>
                <w:i/>
                <w:sz w:val="28"/>
                <w:szCs w:val="28"/>
              </w:rPr>
              <w:t>jeh</w:t>
            </w:r>
            <w:proofErr w:type="spellEnd"/>
            <w:r w:rsidRPr="00315F59">
              <w:rPr>
                <w:rFonts w:ascii="Garamond" w:hAnsi="Garamond"/>
                <w:i/>
                <w:sz w:val="28"/>
                <w:szCs w:val="28"/>
              </w:rPr>
              <w:t xml:space="preserve"> </w:t>
            </w:r>
            <w:proofErr w:type="spellStart"/>
            <w:r w:rsidRPr="00315F59">
              <w:rPr>
                <w:rFonts w:ascii="Garamond" w:hAnsi="Garamond"/>
                <w:i/>
                <w:sz w:val="28"/>
                <w:szCs w:val="28"/>
              </w:rPr>
              <w:t>leid</w:t>
            </w:r>
            <w:proofErr w:type="spellEnd"/>
            <w:r w:rsidRPr="00315F59">
              <w:rPr>
                <w:rFonts w:ascii="Garamond" w:hAnsi="Garamond"/>
                <w:i/>
                <w:sz w:val="28"/>
                <w:szCs w:val="28"/>
              </w:rPr>
              <w:t xml:space="preserve"> </w:t>
            </w:r>
            <w:proofErr w:type="spellStart"/>
            <w:r w:rsidRPr="00315F59">
              <w:rPr>
                <w:rFonts w:ascii="Garamond" w:hAnsi="Garamond"/>
                <w:i/>
                <w:sz w:val="28"/>
                <w:szCs w:val="28"/>
              </w:rPr>
              <w:t>oc</w:t>
            </w:r>
            <w:proofErr w:type="spellEnd"/>
            <w:r w:rsidRPr="00315F59">
              <w:rPr>
                <w:rFonts w:ascii="Garamond" w:hAnsi="Garamond"/>
                <w:i/>
                <w:sz w:val="28"/>
                <w:szCs w:val="28"/>
              </w:rPr>
              <w:t xml:space="preserve"> </w:t>
            </w:r>
            <w:proofErr w:type="spellStart"/>
            <w:r w:rsidRPr="00315F59">
              <w:rPr>
                <w:rFonts w:ascii="Garamond" w:hAnsi="Garamond"/>
                <w:i/>
                <w:sz w:val="28"/>
                <w:szCs w:val="28"/>
              </w:rPr>
              <w:t>shoh</w:t>
            </w:r>
            <w:proofErr w:type="spellEnd"/>
            <w:r w:rsidRPr="00315F59">
              <w:rPr>
                <w:rFonts w:ascii="Garamond" w:hAnsi="Garamond"/>
                <w:i/>
                <w:sz w:val="28"/>
                <w:szCs w:val="28"/>
              </w:rPr>
              <w:t xml:space="preserve"> </w:t>
            </w:r>
            <w:proofErr w:type="spellStart"/>
            <w:r w:rsidRPr="00315F59">
              <w:rPr>
                <w:rFonts w:ascii="Garamond" w:hAnsi="Garamond"/>
                <w:i/>
                <w:sz w:val="28"/>
                <w:szCs w:val="28"/>
              </w:rPr>
              <w:t>ta’n</w:t>
            </w:r>
            <w:proofErr w:type="spellEnd"/>
            <w:r w:rsidRPr="00315F59">
              <w:rPr>
                <w:rFonts w:ascii="Garamond" w:hAnsi="Garamond"/>
                <w:i/>
                <w:sz w:val="28"/>
                <w:szCs w:val="28"/>
              </w:rPr>
              <w:t xml:space="preserve"> </w:t>
            </w:r>
            <w:proofErr w:type="spellStart"/>
            <w:r w:rsidRPr="00315F59">
              <w:rPr>
                <w:rFonts w:ascii="Garamond" w:hAnsi="Garamond"/>
                <w:i/>
                <w:sz w:val="28"/>
                <w:szCs w:val="28"/>
              </w:rPr>
              <w:t>Reereeaght</w:t>
            </w:r>
            <w:proofErr w:type="spellEnd"/>
            <w:r w:rsidRPr="00315F59">
              <w:rPr>
                <w:rFonts w:ascii="Garamond" w:hAnsi="Garamond"/>
                <w:i/>
                <w:sz w:val="28"/>
                <w:szCs w:val="28"/>
              </w:rPr>
              <w:t>,</w:t>
            </w:r>
            <w:r w:rsidRPr="00315F59">
              <w:rPr>
                <w:rFonts w:ascii="Garamond" w:hAnsi="Garamond"/>
                <w:sz w:val="28"/>
                <w:szCs w:val="28"/>
              </w:rPr>
              <w:t xml:space="preserve"> ta </w:t>
            </w:r>
            <w:proofErr w:type="spellStart"/>
            <w:r w:rsidRPr="00315F59">
              <w:rPr>
                <w:rFonts w:ascii="Garamond" w:hAnsi="Garamond"/>
                <w:sz w:val="28"/>
                <w:szCs w:val="28"/>
              </w:rPr>
              <w:t>shen</w:t>
            </w:r>
            <w:proofErr w:type="spellEnd"/>
            <w:r w:rsidRPr="00315F59">
              <w:rPr>
                <w:rFonts w:ascii="Garamond" w:hAnsi="Garamond"/>
                <w:sz w:val="28"/>
                <w:szCs w:val="28"/>
              </w:rPr>
              <w:t xml:space="preserve"> </w:t>
            </w:r>
            <w:proofErr w:type="spellStart"/>
            <w:r w:rsidRPr="00315F59">
              <w:rPr>
                <w:rFonts w:ascii="Garamond" w:hAnsi="Garamond"/>
                <w:sz w:val="28"/>
                <w:szCs w:val="28"/>
              </w:rPr>
              <w:t>dy</w:t>
            </w:r>
            <w:proofErr w:type="spellEnd"/>
            <w:r w:rsidRPr="00315F59">
              <w:rPr>
                <w:rFonts w:ascii="Garamond" w:hAnsi="Garamond"/>
                <w:sz w:val="28"/>
                <w:szCs w:val="28"/>
              </w:rPr>
              <w:t xml:space="preserve"> </w:t>
            </w:r>
            <w:proofErr w:type="spellStart"/>
            <w:r w:rsidRPr="00315F59">
              <w:rPr>
                <w:rFonts w:ascii="Garamond" w:hAnsi="Garamond"/>
                <w:sz w:val="28"/>
                <w:szCs w:val="28"/>
              </w:rPr>
              <w:t>ghra</w:t>
            </w:r>
            <w:proofErr w:type="spellEnd"/>
            <w:r w:rsidRPr="00315F59">
              <w:rPr>
                <w:rFonts w:ascii="Garamond" w:hAnsi="Garamond"/>
                <w:sz w:val="28"/>
                <w:szCs w:val="28"/>
              </w:rPr>
              <w:t xml:space="preserve">, </w:t>
            </w:r>
            <w:proofErr w:type="spellStart"/>
            <w:r w:rsidRPr="00315F59">
              <w:rPr>
                <w:rFonts w:ascii="Garamond" w:hAnsi="Garamond"/>
                <w:i/>
                <w:sz w:val="28"/>
                <w:szCs w:val="28"/>
              </w:rPr>
              <w:t>Aglish</w:t>
            </w:r>
            <w:proofErr w:type="spellEnd"/>
            <w:r w:rsidRPr="00315F59">
              <w:rPr>
                <w:rFonts w:ascii="Garamond" w:hAnsi="Garamond"/>
                <w:i/>
                <w:sz w:val="28"/>
                <w:szCs w:val="28"/>
              </w:rPr>
              <w:t xml:space="preserve"> Yee</w:t>
            </w:r>
            <w:r w:rsidRPr="00315F59">
              <w:rPr>
                <w:rFonts w:ascii="Garamond" w:hAnsi="Garamond"/>
                <w:sz w:val="28"/>
                <w:szCs w:val="28"/>
              </w:rPr>
              <w:t xml:space="preserve">. </w:t>
            </w:r>
          </w:p>
        </w:tc>
        <w:tc>
          <w:tcPr>
            <w:tcW w:w="3816" w:type="dxa"/>
          </w:tcPr>
          <w:p w14:paraId="247DAE85" w14:textId="04DFE9EB" w:rsidR="00FB2C53" w:rsidRPr="008146DB" w:rsidRDefault="00FB2C53" w:rsidP="00DB60C3">
            <w:pPr>
              <w:pStyle w:val="ListParagraph"/>
              <w:ind w:left="0" w:firstLine="227"/>
              <w:jc w:val="both"/>
              <w:rPr>
                <w:rFonts w:ascii="Garamond" w:hAnsi="Garamond" w:cs="Times New Roman"/>
                <w:sz w:val="28"/>
              </w:rPr>
            </w:pPr>
            <w:r w:rsidRPr="008146DB">
              <w:rPr>
                <w:rFonts w:ascii="Garamond" w:hAnsi="Garamond" w:cs="Times New Roman"/>
                <w:i/>
                <w:sz w:val="28"/>
              </w:rPr>
              <w:t xml:space="preserve">Therefore were </w:t>
            </w:r>
            <w:ins w:id="16" w:author="Max Wheeler" w:date="2021-09-29T14:41:00Z">
              <w:r w:rsidR="00150362">
                <w:rPr>
                  <w:rFonts w:ascii="Garamond" w:hAnsi="Garamond" w:cs="Times New Roman"/>
                  <w:i/>
                  <w:sz w:val="28"/>
                </w:rPr>
                <w:t xml:space="preserve">the </w:t>
              </w:r>
            </w:ins>
            <w:r w:rsidRPr="008146DB">
              <w:rPr>
                <w:rFonts w:ascii="Garamond" w:hAnsi="Garamond" w:cs="Times New Roman"/>
                <w:i/>
                <w:sz w:val="28"/>
              </w:rPr>
              <w:t xml:space="preserve">Children of the </w:t>
            </w:r>
            <w:r w:rsidRPr="008146DB">
              <w:rPr>
                <w:rFonts w:ascii="Garamond" w:hAnsi="Garamond" w:cs="Times New Roman"/>
                <w:sz w:val="28"/>
              </w:rPr>
              <w:t>Jews</w:t>
            </w:r>
            <w:r w:rsidRPr="008146DB">
              <w:rPr>
                <w:rFonts w:ascii="Garamond" w:hAnsi="Garamond" w:cs="Times New Roman"/>
                <w:i/>
                <w:sz w:val="28"/>
              </w:rPr>
              <w:t xml:space="preserve"> received into Covenant at eight Days old</w:t>
            </w:r>
            <w:r w:rsidRPr="008146DB">
              <w:rPr>
                <w:rFonts w:ascii="Garamond" w:hAnsi="Garamond" w:cs="Times New Roman"/>
                <w:sz w:val="28"/>
              </w:rPr>
              <w:t> ;</w:t>
            </w:r>
            <w:r w:rsidRPr="008146DB">
              <w:rPr>
                <w:rFonts w:ascii="Garamond" w:hAnsi="Garamond" w:cs="Times New Roman"/>
                <w:i/>
                <w:sz w:val="28"/>
              </w:rPr>
              <w:t xml:space="preserve"> and Jesus Christ saith, </w:t>
            </w:r>
            <w:r w:rsidRPr="008146DB">
              <w:rPr>
                <w:rFonts w:ascii="Garamond" w:hAnsi="Garamond" w:cs="Times New Roman"/>
                <w:sz w:val="28"/>
              </w:rPr>
              <w:t xml:space="preserve">That of such is the Kingdom, </w:t>
            </w:r>
            <w:r w:rsidRPr="008146DB">
              <w:rPr>
                <w:rFonts w:ascii="Garamond" w:hAnsi="Garamond" w:cs="Times New Roman"/>
                <w:i/>
                <w:sz w:val="28"/>
              </w:rPr>
              <w:t>that is</w:t>
            </w:r>
            <w:r w:rsidRPr="008146DB">
              <w:rPr>
                <w:rFonts w:ascii="Garamond" w:hAnsi="Garamond" w:cs="Times New Roman"/>
                <w:sz w:val="28"/>
              </w:rPr>
              <w:t>, the Church of God.</w:t>
            </w:r>
          </w:p>
        </w:tc>
        <w:tc>
          <w:tcPr>
            <w:tcW w:w="0" w:type="auto"/>
          </w:tcPr>
          <w:p w14:paraId="049CE595" w14:textId="77777777" w:rsidR="00FB2C53" w:rsidRDefault="00FB2C53" w:rsidP="00DB60C3">
            <w:pPr>
              <w:pStyle w:val="ListParagraph"/>
              <w:ind w:left="0"/>
              <w:rPr>
                <w:rFonts w:ascii="Garamond" w:hAnsi="Garamond" w:cs="Times New Roman"/>
                <w:sz w:val="20"/>
                <w:szCs w:val="20"/>
              </w:rPr>
            </w:pPr>
          </w:p>
          <w:p w14:paraId="122040A0" w14:textId="77777777" w:rsidR="00FB2C53" w:rsidRDefault="00FB2C53" w:rsidP="00DB60C3">
            <w:pPr>
              <w:pStyle w:val="ListParagraph"/>
              <w:ind w:left="0"/>
              <w:rPr>
                <w:rFonts w:ascii="Garamond" w:hAnsi="Garamond" w:cs="Times New Roman"/>
                <w:sz w:val="20"/>
                <w:szCs w:val="20"/>
              </w:rPr>
            </w:pPr>
          </w:p>
          <w:p w14:paraId="7A5BF624" w14:textId="77777777" w:rsidR="00FB2C53" w:rsidRDefault="00FB2C53" w:rsidP="00DB60C3">
            <w:pPr>
              <w:pStyle w:val="ListParagraph"/>
              <w:ind w:left="0"/>
              <w:rPr>
                <w:rFonts w:ascii="Garamond" w:hAnsi="Garamond" w:cs="Times New Roman"/>
                <w:sz w:val="20"/>
                <w:szCs w:val="20"/>
              </w:rPr>
            </w:pPr>
          </w:p>
          <w:p w14:paraId="34FEAFE0" w14:textId="77777777" w:rsidR="00FB2C53" w:rsidRPr="00FB2C53" w:rsidRDefault="00FB2C53" w:rsidP="00DB60C3">
            <w:pPr>
              <w:pStyle w:val="ListParagraph"/>
              <w:ind w:left="0"/>
              <w:rPr>
                <w:rFonts w:ascii="Garamond" w:hAnsi="Garamond" w:cs="Times New Roman"/>
                <w:sz w:val="20"/>
                <w:szCs w:val="20"/>
              </w:rPr>
            </w:pPr>
            <w:r>
              <w:rPr>
                <w:rFonts w:ascii="Garamond" w:hAnsi="Garamond" w:cs="Times New Roman"/>
                <w:sz w:val="20"/>
                <w:szCs w:val="20"/>
              </w:rPr>
              <w:t>Mar. 10. 14.</w:t>
            </w:r>
          </w:p>
        </w:tc>
      </w:tr>
      <w:tr w:rsidR="00FB2C53" w:rsidRPr="008146DB" w14:paraId="0C40571A" w14:textId="77777777" w:rsidTr="008B6126">
        <w:tc>
          <w:tcPr>
            <w:tcW w:w="4253" w:type="dxa"/>
          </w:tcPr>
          <w:p w14:paraId="1182E6BA" w14:textId="77777777" w:rsidR="00FB2C53" w:rsidRPr="00315CBD" w:rsidRDefault="00FB2C53" w:rsidP="00DB60C3">
            <w:pPr>
              <w:pStyle w:val="CM3"/>
              <w:widowControl/>
              <w:spacing w:line="240" w:lineRule="auto"/>
              <w:ind w:firstLine="227"/>
              <w:jc w:val="both"/>
              <w:rPr>
                <w:rFonts w:ascii="Garamond" w:hAnsi="Garamond"/>
                <w:sz w:val="28"/>
                <w:szCs w:val="28"/>
              </w:rPr>
            </w:pPr>
            <w:r w:rsidRPr="00315CBD">
              <w:rPr>
                <w:rFonts w:ascii="Garamond" w:hAnsi="Garamond"/>
                <w:sz w:val="28"/>
                <w:szCs w:val="28"/>
              </w:rPr>
              <w:t xml:space="preserve">As </w:t>
            </w:r>
            <w:proofErr w:type="spellStart"/>
            <w:r w:rsidRPr="00315CBD">
              <w:rPr>
                <w:rFonts w:ascii="Garamond" w:hAnsi="Garamond"/>
                <w:sz w:val="28"/>
                <w:szCs w:val="28"/>
              </w:rPr>
              <w:t>shen</w:t>
            </w:r>
            <w:proofErr w:type="spellEnd"/>
            <w:r w:rsidRPr="00315CBD">
              <w:rPr>
                <w:rFonts w:ascii="Garamond" w:hAnsi="Garamond"/>
                <w:sz w:val="28"/>
                <w:szCs w:val="28"/>
              </w:rPr>
              <w:t xml:space="preserve">-y-fa ta </w:t>
            </w:r>
            <w:proofErr w:type="spellStart"/>
            <w:r w:rsidRPr="00315CBD">
              <w:rPr>
                <w:rFonts w:ascii="Garamond" w:hAnsi="Garamond"/>
                <w:sz w:val="28"/>
                <w:szCs w:val="28"/>
              </w:rPr>
              <w:t>Cloan</w:t>
            </w:r>
            <w:proofErr w:type="spellEnd"/>
            <w:r w:rsidRPr="00315CBD">
              <w:rPr>
                <w:rFonts w:ascii="Garamond" w:hAnsi="Garamond"/>
                <w:sz w:val="28"/>
                <w:szCs w:val="28"/>
              </w:rPr>
              <w:t xml:space="preserve"> </w:t>
            </w:r>
            <w:proofErr w:type="spellStart"/>
            <w:r w:rsidRPr="00315CBD">
              <w:rPr>
                <w:rFonts w:ascii="Garamond" w:hAnsi="Garamond"/>
                <w:sz w:val="28"/>
                <w:szCs w:val="28"/>
              </w:rPr>
              <w:t>Creesteenyn</w:t>
            </w:r>
            <w:proofErr w:type="spellEnd"/>
            <w:r w:rsidRPr="00315CBD">
              <w:rPr>
                <w:rFonts w:ascii="Garamond" w:hAnsi="Garamond"/>
                <w:sz w:val="28"/>
                <w:szCs w:val="28"/>
              </w:rPr>
              <w:t xml:space="preserve"> </w:t>
            </w:r>
            <w:proofErr w:type="spellStart"/>
            <w:r w:rsidRPr="00315CBD">
              <w:rPr>
                <w:rFonts w:ascii="Garamond" w:hAnsi="Garamond"/>
                <w:sz w:val="28"/>
                <w:szCs w:val="28"/>
              </w:rPr>
              <w:t>Bashtit</w:t>
            </w:r>
            <w:proofErr w:type="spellEnd"/>
            <w:r w:rsidRPr="00315CBD">
              <w:rPr>
                <w:rFonts w:ascii="Garamond" w:hAnsi="Garamond"/>
                <w:sz w:val="28"/>
                <w:szCs w:val="28"/>
              </w:rPr>
              <w:t xml:space="preserve">, </w:t>
            </w:r>
            <w:r w:rsidRPr="00315CBD">
              <w:rPr>
                <w:rFonts w:ascii="Garamond" w:hAnsi="Garamond"/>
                <w:i/>
                <w:sz w:val="28"/>
                <w:szCs w:val="28"/>
              </w:rPr>
              <w:t xml:space="preserve">son </w:t>
            </w:r>
            <w:proofErr w:type="spellStart"/>
            <w:r w:rsidRPr="00315CBD">
              <w:rPr>
                <w:rFonts w:ascii="Garamond" w:hAnsi="Garamond"/>
                <w:i/>
                <w:sz w:val="28"/>
                <w:szCs w:val="28"/>
              </w:rPr>
              <w:t>dy</w:t>
            </w:r>
            <w:proofErr w:type="spellEnd"/>
            <w:r w:rsidRPr="00315CBD">
              <w:rPr>
                <w:rFonts w:ascii="Garamond" w:hAnsi="Garamond"/>
                <w:i/>
                <w:sz w:val="28"/>
                <w:szCs w:val="28"/>
              </w:rPr>
              <w:t xml:space="preserve"> </w:t>
            </w:r>
            <w:proofErr w:type="spellStart"/>
            <w:r w:rsidRPr="00315CBD">
              <w:rPr>
                <w:rFonts w:ascii="Garamond" w:hAnsi="Garamond"/>
                <w:i/>
                <w:sz w:val="28"/>
                <w:szCs w:val="28"/>
              </w:rPr>
              <w:t>vel</w:t>
            </w:r>
            <w:proofErr w:type="spellEnd"/>
            <w:r w:rsidRPr="00315CBD">
              <w:rPr>
                <w:rFonts w:ascii="Garamond" w:hAnsi="Garamond"/>
                <w:i/>
                <w:sz w:val="28"/>
                <w:szCs w:val="28"/>
              </w:rPr>
              <w:t xml:space="preserve"> </w:t>
            </w:r>
            <w:proofErr w:type="spellStart"/>
            <w:r w:rsidRPr="00315CBD">
              <w:rPr>
                <w:rFonts w:ascii="Garamond" w:hAnsi="Garamond"/>
                <w:i/>
                <w:sz w:val="28"/>
                <w:szCs w:val="28"/>
              </w:rPr>
              <w:t>ny</w:t>
            </w:r>
            <w:proofErr w:type="spellEnd"/>
            <w:r w:rsidRPr="00315CBD">
              <w:rPr>
                <w:rFonts w:ascii="Garamond" w:hAnsi="Garamond"/>
                <w:i/>
                <w:sz w:val="28"/>
                <w:szCs w:val="28"/>
              </w:rPr>
              <w:t xml:space="preserve"> </w:t>
            </w:r>
            <w:proofErr w:type="spellStart"/>
            <w:r w:rsidRPr="00315CBD">
              <w:rPr>
                <w:rFonts w:ascii="Garamond" w:hAnsi="Garamond"/>
                <w:i/>
                <w:sz w:val="28"/>
                <w:szCs w:val="28"/>
              </w:rPr>
              <w:t>gialdynyn</w:t>
            </w:r>
            <w:proofErr w:type="spellEnd"/>
            <w:r w:rsidRPr="00315CBD">
              <w:rPr>
                <w:rFonts w:ascii="Garamond" w:hAnsi="Garamond"/>
                <w:i/>
                <w:sz w:val="28"/>
                <w:szCs w:val="28"/>
              </w:rPr>
              <w:t xml:space="preserve"> </w:t>
            </w:r>
            <w:proofErr w:type="spellStart"/>
            <w:r w:rsidRPr="00315CBD">
              <w:rPr>
                <w:rFonts w:ascii="Garamond" w:hAnsi="Garamond"/>
                <w:i/>
                <w:sz w:val="28"/>
                <w:szCs w:val="28"/>
              </w:rPr>
              <w:t>jeant</w:t>
            </w:r>
            <w:proofErr w:type="spellEnd"/>
            <w:r w:rsidRPr="00315CBD">
              <w:rPr>
                <w:rFonts w:ascii="Garamond" w:hAnsi="Garamond"/>
                <w:i/>
                <w:sz w:val="28"/>
                <w:szCs w:val="28"/>
              </w:rPr>
              <w:t xml:space="preserve"> </w:t>
            </w:r>
            <w:proofErr w:type="spellStart"/>
            <w:r w:rsidRPr="00315CBD">
              <w:rPr>
                <w:rFonts w:ascii="Garamond" w:hAnsi="Garamond"/>
                <w:i/>
                <w:sz w:val="28"/>
                <w:szCs w:val="28"/>
              </w:rPr>
              <w:t>daue-syn</w:t>
            </w:r>
            <w:proofErr w:type="spellEnd"/>
            <w:r w:rsidRPr="00315CBD">
              <w:rPr>
                <w:rFonts w:ascii="Garamond" w:hAnsi="Garamond"/>
                <w:i/>
                <w:sz w:val="28"/>
                <w:szCs w:val="28"/>
              </w:rPr>
              <w:t xml:space="preserve"> </w:t>
            </w:r>
            <w:proofErr w:type="spellStart"/>
            <w:r w:rsidRPr="00315CBD">
              <w:rPr>
                <w:rFonts w:ascii="Garamond" w:hAnsi="Garamond"/>
                <w:sz w:val="28"/>
                <w:szCs w:val="28"/>
              </w:rPr>
              <w:t>chammah</w:t>
            </w:r>
            <w:proofErr w:type="spellEnd"/>
            <w:r w:rsidRPr="00315CBD">
              <w:rPr>
                <w:rFonts w:ascii="Garamond" w:hAnsi="Garamond"/>
                <w:sz w:val="28"/>
                <w:szCs w:val="28"/>
              </w:rPr>
              <w:t xml:space="preserve"> as da </w:t>
            </w:r>
            <w:proofErr w:type="spellStart"/>
            <w:r w:rsidRPr="00315CBD">
              <w:rPr>
                <w:rFonts w:ascii="Garamond" w:hAnsi="Garamond"/>
                <w:sz w:val="28"/>
                <w:szCs w:val="28"/>
              </w:rPr>
              <w:t>nyn</w:t>
            </w:r>
            <w:proofErr w:type="spellEnd"/>
            <w:r w:rsidRPr="00315CBD">
              <w:rPr>
                <w:rFonts w:ascii="Garamond" w:hAnsi="Garamond"/>
                <w:sz w:val="28"/>
                <w:szCs w:val="28"/>
              </w:rPr>
              <w:t xml:space="preserve"> </w:t>
            </w:r>
            <w:proofErr w:type="spellStart"/>
            <w:r w:rsidRPr="00315CBD">
              <w:rPr>
                <w:rFonts w:ascii="Garamond" w:hAnsi="Garamond"/>
                <w:sz w:val="28"/>
                <w:szCs w:val="28"/>
              </w:rPr>
              <w:t>Ayraghyn</w:t>
            </w:r>
            <w:proofErr w:type="spellEnd"/>
            <w:r w:rsidRPr="00315CBD">
              <w:rPr>
                <w:rFonts w:ascii="Garamond" w:hAnsi="Garamond"/>
                <w:sz w:val="28"/>
                <w:szCs w:val="28"/>
              </w:rPr>
              <w:t xml:space="preserve"> as </w:t>
            </w:r>
            <w:proofErr w:type="spellStart"/>
            <w:r w:rsidRPr="00315CBD">
              <w:rPr>
                <w:rFonts w:ascii="Garamond" w:hAnsi="Garamond"/>
                <w:sz w:val="28"/>
                <w:szCs w:val="28"/>
              </w:rPr>
              <w:t>Moiraghyn</w:t>
            </w:r>
            <w:proofErr w:type="spellEnd"/>
            <w:r w:rsidRPr="00315CBD">
              <w:rPr>
                <w:rFonts w:ascii="Garamond" w:hAnsi="Garamond"/>
                <w:sz w:val="28"/>
                <w:szCs w:val="28"/>
              </w:rPr>
              <w:t xml:space="preserve"> ; as </w:t>
            </w:r>
            <w:proofErr w:type="spellStart"/>
            <w:r w:rsidRPr="00315CBD">
              <w:rPr>
                <w:rFonts w:ascii="Garamond" w:hAnsi="Garamond"/>
                <w:sz w:val="28"/>
                <w:szCs w:val="28"/>
              </w:rPr>
              <w:t>te</w:t>
            </w:r>
            <w:proofErr w:type="spellEnd"/>
            <w:r w:rsidRPr="00315CBD">
              <w:rPr>
                <w:rFonts w:ascii="Garamond" w:hAnsi="Garamond"/>
                <w:sz w:val="28"/>
                <w:szCs w:val="28"/>
              </w:rPr>
              <w:t xml:space="preserve"> </w:t>
            </w:r>
            <w:proofErr w:type="spellStart"/>
            <w:r w:rsidRPr="00315CBD">
              <w:rPr>
                <w:rFonts w:ascii="Garamond" w:hAnsi="Garamond"/>
                <w:sz w:val="28"/>
                <w:szCs w:val="28"/>
              </w:rPr>
              <w:t>lesh</w:t>
            </w:r>
            <w:proofErr w:type="spellEnd"/>
            <w:r w:rsidRPr="00315CBD">
              <w:rPr>
                <w:rFonts w:ascii="Garamond" w:hAnsi="Garamond"/>
                <w:sz w:val="28"/>
                <w:szCs w:val="28"/>
              </w:rPr>
              <w:t xml:space="preserve"> </w:t>
            </w:r>
            <w:proofErr w:type="spellStart"/>
            <w:r w:rsidRPr="00315CBD">
              <w:rPr>
                <w:rFonts w:ascii="Garamond" w:hAnsi="Garamond"/>
                <w:sz w:val="28"/>
                <w:szCs w:val="28"/>
              </w:rPr>
              <w:t>resoon</w:t>
            </w:r>
            <w:proofErr w:type="spellEnd"/>
            <w:r w:rsidRPr="00315CBD">
              <w:rPr>
                <w:rFonts w:ascii="Garamond" w:hAnsi="Garamond"/>
                <w:sz w:val="28"/>
                <w:szCs w:val="28"/>
              </w:rPr>
              <w:t xml:space="preserve"> </w:t>
            </w:r>
            <w:proofErr w:type="spellStart"/>
            <w:r w:rsidRPr="00315CBD">
              <w:rPr>
                <w:rFonts w:ascii="Garamond" w:hAnsi="Garamond"/>
                <w:sz w:val="28"/>
                <w:szCs w:val="28"/>
              </w:rPr>
              <w:t>mie</w:t>
            </w:r>
            <w:proofErr w:type="spellEnd"/>
            <w:r w:rsidRPr="00315CBD">
              <w:rPr>
                <w:rFonts w:ascii="Garamond" w:hAnsi="Garamond"/>
                <w:sz w:val="28"/>
                <w:szCs w:val="28"/>
              </w:rPr>
              <w:t xml:space="preserve"> er </w:t>
            </w:r>
            <w:proofErr w:type="spellStart"/>
            <w:r w:rsidRPr="00315CBD">
              <w:rPr>
                <w:rFonts w:ascii="Garamond" w:hAnsi="Garamond"/>
                <w:sz w:val="28"/>
                <w:szCs w:val="28"/>
              </w:rPr>
              <w:t>ny</w:t>
            </w:r>
            <w:proofErr w:type="spellEnd"/>
            <w:r w:rsidRPr="00315CBD">
              <w:rPr>
                <w:rFonts w:ascii="Garamond" w:hAnsi="Garamond"/>
                <w:sz w:val="28"/>
                <w:szCs w:val="28"/>
              </w:rPr>
              <w:t xml:space="preserve"> </w:t>
            </w:r>
            <w:proofErr w:type="spellStart"/>
            <w:r w:rsidRPr="00315CBD">
              <w:rPr>
                <w:rFonts w:ascii="Garamond" w:hAnsi="Garamond"/>
                <w:sz w:val="28"/>
                <w:szCs w:val="28"/>
              </w:rPr>
              <w:t>smooinaght</w:t>
            </w:r>
            <w:proofErr w:type="spellEnd"/>
            <w:r w:rsidRPr="00315CBD">
              <w:rPr>
                <w:rFonts w:ascii="Garamond" w:hAnsi="Garamond"/>
                <w:sz w:val="28"/>
                <w:szCs w:val="28"/>
              </w:rPr>
              <w:t xml:space="preserve"> </w:t>
            </w:r>
            <w:proofErr w:type="spellStart"/>
            <w:r w:rsidRPr="00315CBD">
              <w:rPr>
                <w:rFonts w:ascii="Garamond" w:hAnsi="Garamond"/>
                <w:sz w:val="28"/>
                <w:szCs w:val="28"/>
              </w:rPr>
              <w:t>tra</w:t>
            </w:r>
            <w:proofErr w:type="spellEnd"/>
            <w:r w:rsidRPr="00315CBD">
              <w:rPr>
                <w:rFonts w:ascii="Garamond" w:hAnsi="Garamond"/>
                <w:sz w:val="28"/>
                <w:szCs w:val="28"/>
              </w:rPr>
              <w:t xml:space="preserve"> </w:t>
            </w:r>
            <w:proofErr w:type="spellStart"/>
            <w:r w:rsidRPr="00315CBD">
              <w:rPr>
                <w:rFonts w:ascii="Garamond" w:hAnsi="Garamond"/>
                <w:sz w:val="28"/>
                <w:szCs w:val="28"/>
              </w:rPr>
              <w:t>hig</w:t>
            </w:r>
            <w:proofErr w:type="spellEnd"/>
            <w:r w:rsidRPr="00315CBD">
              <w:rPr>
                <w:rFonts w:ascii="Garamond" w:hAnsi="Garamond"/>
                <w:sz w:val="28"/>
                <w:szCs w:val="28"/>
              </w:rPr>
              <w:t xml:space="preserve"> </w:t>
            </w:r>
            <w:proofErr w:type="spellStart"/>
            <w:r w:rsidRPr="00315CBD">
              <w:rPr>
                <w:rFonts w:ascii="Garamond" w:hAnsi="Garamond"/>
                <w:sz w:val="28"/>
                <w:szCs w:val="28"/>
              </w:rPr>
              <w:t>ad</w:t>
            </w:r>
            <w:proofErr w:type="spellEnd"/>
            <w:r w:rsidRPr="00315CBD">
              <w:rPr>
                <w:rFonts w:ascii="Garamond" w:hAnsi="Garamond"/>
                <w:sz w:val="28"/>
                <w:szCs w:val="28"/>
              </w:rPr>
              <w:t xml:space="preserve"> </w:t>
            </w:r>
            <w:proofErr w:type="spellStart"/>
            <w:r w:rsidRPr="00315CBD">
              <w:rPr>
                <w:rFonts w:ascii="Garamond" w:hAnsi="Garamond"/>
                <w:sz w:val="28"/>
                <w:szCs w:val="28"/>
              </w:rPr>
              <w:t>gys</w:t>
            </w:r>
            <w:proofErr w:type="spellEnd"/>
            <w:r w:rsidRPr="00315CBD">
              <w:rPr>
                <w:rFonts w:ascii="Garamond" w:hAnsi="Garamond"/>
                <w:sz w:val="28"/>
                <w:szCs w:val="28"/>
              </w:rPr>
              <w:t xml:space="preserve"> </w:t>
            </w:r>
            <w:proofErr w:type="spellStart"/>
            <w:r w:rsidRPr="00315CBD">
              <w:rPr>
                <w:rFonts w:ascii="Garamond" w:hAnsi="Garamond"/>
                <w:sz w:val="28"/>
                <w:szCs w:val="28"/>
              </w:rPr>
              <w:t>tushtey</w:t>
            </w:r>
            <w:proofErr w:type="spellEnd"/>
            <w:r w:rsidRPr="00315CBD">
              <w:rPr>
                <w:rFonts w:ascii="Garamond" w:hAnsi="Garamond"/>
                <w:sz w:val="28"/>
                <w:szCs w:val="28"/>
              </w:rPr>
              <w:t xml:space="preserve"> </w:t>
            </w:r>
            <w:proofErr w:type="spellStart"/>
            <w:r w:rsidRPr="00315CBD">
              <w:rPr>
                <w:rFonts w:ascii="Garamond" w:hAnsi="Garamond"/>
                <w:sz w:val="28"/>
                <w:szCs w:val="28"/>
              </w:rPr>
              <w:t>jeh</w:t>
            </w:r>
            <w:proofErr w:type="spellEnd"/>
            <w:r w:rsidRPr="00315CBD">
              <w:rPr>
                <w:rFonts w:ascii="Garamond" w:hAnsi="Garamond"/>
                <w:sz w:val="28"/>
                <w:szCs w:val="28"/>
              </w:rPr>
              <w:t xml:space="preserve"> </w:t>
            </w:r>
            <w:proofErr w:type="spellStart"/>
            <w:r w:rsidRPr="00315CBD">
              <w:rPr>
                <w:rFonts w:ascii="Garamond" w:hAnsi="Garamond"/>
                <w:sz w:val="28"/>
                <w:szCs w:val="28"/>
              </w:rPr>
              <w:t>ny</w:t>
            </w:r>
            <w:proofErr w:type="spellEnd"/>
            <w:r w:rsidRPr="00315CBD">
              <w:rPr>
                <w:rFonts w:ascii="Garamond" w:hAnsi="Garamond"/>
                <w:sz w:val="28"/>
                <w:szCs w:val="28"/>
              </w:rPr>
              <w:t xml:space="preserve"> </w:t>
            </w:r>
            <w:proofErr w:type="spellStart"/>
            <w:r w:rsidRPr="00315CBD">
              <w:rPr>
                <w:rFonts w:ascii="Garamond" w:hAnsi="Garamond"/>
                <w:sz w:val="28"/>
                <w:szCs w:val="28"/>
              </w:rPr>
              <w:t>vondeishyn</w:t>
            </w:r>
            <w:proofErr w:type="spellEnd"/>
            <w:r w:rsidRPr="00315CBD">
              <w:rPr>
                <w:rFonts w:ascii="Garamond" w:hAnsi="Garamond"/>
                <w:sz w:val="28"/>
                <w:szCs w:val="28"/>
              </w:rPr>
              <w:t xml:space="preserve"> </w:t>
            </w:r>
            <w:proofErr w:type="spellStart"/>
            <w:r w:rsidRPr="00315CBD">
              <w:rPr>
                <w:rFonts w:ascii="Garamond" w:hAnsi="Garamond"/>
                <w:sz w:val="28"/>
                <w:szCs w:val="28"/>
              </w:rPr>
              <w:t>ayndoo</w:t>
            </w:r>
            <w:proofErr w:type="spellEnd"/>
            <w:r w:rsidRPr="00315CBD">
              <w:rPr>
                <w:rFonts w:ascii="Garamond" w:hAnsi="Garamond"/>
                <w:sz w:val="28"/>
                <w:szCs w:val="28"/>
              </w:rPr>
              <w:t xml:space="preserve"> ta </w:t>
            </w:r>
            <w:proofErr w:type="spellStart"/>
            <w:r w:rsidRPr="00315CBD">
              <w:rPr>
                <w:rFonts w:ascii="Garamond" w:hAnsi="Garamond"/>
                <w:sz w:val="28"/>
                <w:szCs w:val="28"/>
              </w:rPr>
              <w:t>cairys</w:t>
            </w:r>
            <w:proofErr w:type="spellEnd"/>
            <w:r w:rsidRPr="00315CBD">
              <w:rPr>
                <w:rFonts w:ascii="Garamond" w:hAnsi="Garamond"/>
                <w:sz w:val="28"/>
                <w:szCs w:val="28"/>
              </w:rPr>
              <w:t xml:space="preserve"> </w:t>
            </w:r>
            <w:proofErr w:type="spellStart"/>
            <w:r w:rsidRPr="00315CBD">
              <w:rPr>
                <w:rFonts w:ascii="Garamond" w:hAnsi="Garamond"/>
                <w:sz w:val="28"/>
                <w:szCs w:val="28"/>
              </w:rPr>
              <w:t>oc</w:t>
            </w:r>
            <w:proofErr w:type="spellEnd"/>
            <w:r w:rsidRPr="00315CBD">
              <w:rPr>
                <w:rFonts w:ascii="Garamond" w:hAnsi="Garamond"/>
                <w:sz w:val="28"/>
                <w:szCs w:val="28"/>
              </w:rPr>
              <w:t xml:space="preserve">, </w:t>
            </w:r>
            <w:proofErr w:type="spellStart"/>
            <w:r w:rsidRPr="00315CBD">
              <w:rPr>
                <w:rFonts w:ascii="Garamond" w:hAnsi="Garamond"/>
                <w:sz w:val="28"/>
                <w:szCs w:val="28"/>
              </w:rPr>
              <w:t>dy</w:t>
            </w:r>
            <w:proofErr w:type="spellEnd"/>
            <w:r w:rsidRPr="00315CBD">
              <w:rPr>
                <w:rFonts w:ascii="Garamond" w:hAnsi="Garamond"/>
                <w:sz w:val="28"/>
                <w:szCs w:val="28"/>
              </w:rPr>
              <w:t xml:space="preserve"> </w:t>
            </w:r>
            <w:proofErr w:type="spellStart"/>
            <w:r w:rsidRPr="00315CBD">
              <w:rPr>
                <w:rFonts w:ascii="Garamond" w:hAnsi="Garamond"/>
                <w:sz w:val="28"/>
                <w:szCs w:val="28"/>
              </w:rPr>
              <w:t>jeagh</w:t>
            </w:r>
            <w:proofErr w:type="spellEnd"/>
            <w:r w:rsidRPr="00315CBD">
              <w:rPr>
                <w:rFonts w:ascii="Garamond" w:hAnsi="Garamond"/>
                <w:sz w:val="28"/>
                <w:szCs w:val="28"/>
              </w:rPr>
              <w:t xml:space="preserve"> </w:t>
            </w:r>
            <w:proofErr w:type="spellStart"/>
            <w:r w:rsidRPr="00315CBD">
              <w:rPr>
                <w:rFonts w:ascii="Garamond" w:hAnsi="Garamond"/>
                <w:sz w:val="28"/>
                <w:szCs w:val="28"/>
              </w:rPr>
              <w:t>ad</w:t>
            </w:r>
            <w:proofErr w:type="spellEnd"/>
            <w:r w:rsidRPr="00315CBD">
              <w:rPr>
                <w:rFonts w:ascii="Garamond" w:hAnsi="Garamond"/>
                <w:sz w:val="28"/>
                <w:szCs w:val="28"/>
              </w:rPr>
              <w:t xml:space="preserve"> </w:t>
            </w:r>
            <w:proofErr w:type="spellStart"/>
            <w:r w:rsidRPr="00315CBD">
              <w:rPr>
                <w:rFonts w:ascii="Garamond" w:hAnsi="Garamond"/>
                <w:sz w:val="28"/>
                <w:szCs w:val="28"/>
              </w:rPr>
              <w:t>nyn</w:t>
            </w:r>
            <w:proofErr w:type="spellEnd"/>
            <w:r w:rsidRPr="00315CBD">
              <w:rPr>
                <w:rFonts w:ascii="Garamond" w:hAnsi="Garamond"/>
                <w:sz w:val="28"/>
                <w:szCs w:val="28"/>
              </w:rPr>
              <w:t xml:space="preserve"> </w:t>
            </w:r>
            <w:proofErr w:type="spellStart"/>
            <w:r w:rsidRPr="00315CBD">
              <w:rPr>
                <w:rFonts w:ascii="Garamond" w:hAnsi="Garamond"/>
                <w:sz w:val="28"/>
                <w:szCs w:val="28"/>
              </w:rPr>
              <w:t>lurg</w:t>
            </w:r>
            <w:proofErr w:type="spellEnd"/>
            <w:r w:rsidRPr="00315CBD">
              <w:rPr>
                <w:rFonts w:ascii="Garamond" w:hAnsi="Garamond"/>
                <w:sz w:val="28"/>
                <w:szCs w:val="28"/>
              </w:rPr>
              <w:t xml:space="preserve"> as nee ad </w:t>
            </w:r>
            <w:proofErr w:type="spellStart"/>
            <w:r w:rsidRPr="00315CBD">
              <w:rPr>
                <w:rFonts w:ascii="Garamond" w:hAnsi="Garamond"/>
                <w:sz w:val="28"/>
                <w:szCs w:val="28"/>
              </w:rPr>
              <w:t>streeue</w:t>
            </w:r>
            <w:proofErr w:type="spellEnd"/>
            <w:r w:rsidRPr="00315CBD">
              <w:rPr>
                <w:rFonts w:ascii="Garamond" w:hAnsi="Garamond"/>
                <w:sz w:val="28"/>
                <w:szCs w:val="28"/>
              </w:rPr>
              <w:t xml:space="preserve"> </w:t>
            </w:r>
            <w:proofErr w:type="spellStart"/>
            <w:r w:rsidRPr="00315CBD">
              <w:rPr>
                <w:rFonts w:ascii="Garamond" w:hAnsi="Garamond"/>
                <w:sz w:val="28"/>
                <w:szCs w:val="28"/>
              </w:rPr>
              <w:t>dy</w:t>
            </w:r>
            <w:proofErr w:type="spellEnd"/>
            <w:r w:rsidRPr="00315CBD">
              <w:rPr>
                <w:rFonts w:ascii="Garamond" w:hAnsi="Garamond"/>
                <w:sz w:val="28"/>
                <w:szCs w:val="28"/>
              </w:rPr>
              <w:t xml:space="preserve"> </w:t>
            </w:r>
            <w:proofErr w:type="spellStart"/>
            <w:r w:rsidRPr="00315CBD">
              <w:rPr>
                <w:rFonts w:ascii="Garamond" w:hAnsi="Garamond"/>
                <w:sz w:val="28"/>
                <w:szCs w:val="28"/>
              </w:rPr>
              <w:t>gheddyn</w:t>
            </w:r>
            <w:proofErr w:type="spellEnd"/>
            <w:r w:rsidRPr="00315CBD">
              <w:rPr>
                <w:rFonts w:ascii="Garamond" w:hAnsi="Garamond"/>
                <w:sz w:val="28"/>
                <w:szCs w:val="28"/>
              </w:rPr>
              <w:t xml:space="preserve"> ad. </w:t>
            </w:r>
          </w:p>
        </w:tc>
        <w:tc>
          <w:tcPr>
            <w:tcW w:w="3816" w:type="dxa"/>
          </w:tcPr>
          <w:p w14:paraId="65DA277D" w14:textId="77777777" w:rsidR="00FB2C53" w:rsidRPr="008146DB" w:rsidRDefault="00FB2C53" w:rsidP="00DB60C3">
            <w:pPr>
              <w:pStyle w:val="ListParagraph"/>
              <w:ind w:left="0" w:firstLine="227"/>
              <w:jc w:val="both"/>
              <w:rPr>
                <w:rFonts w:ascii="Garamond" w:hAnsi="Garamond" w:cs="Times New Roman"/>
                <w:i/>
                <w:sz w:val="28"/>
              </w:rPr>
            </w:pPr>
            <w:r w:rsidRPr="008146DB">
              <w:rPr>
                <w:rFonts w:ascii="Garamond" w:hAnsi="Garamond" w:cs="Times New Roman"/>
                <w:i/>
                <w:sz w:val="28"/>
              </w:rPr>
              <w:t xml:space="preserve">And therefore are Children of Christian Parents Baptised, </w:t>
            </w:r>
            <w:r w:rsidRPr="008146DB">
              <w:rPr>
                <w:rFonts w:ascii="Garamond" w:hAnsi="Garamond" w:cs="Times New Roman"/>
                <w:sz w:val="28"/>
              </w:rPr>
              <w:t>because the Promises are to them,</w:t>
            </w:r>
            <w:r w:rsidRPr="008146DB">
              <w:rPr>
                <w:rFonts w:ascii="Garamond" w:hAnsi="Garamond" w:cs="Times New Roman"/>
                <w:i/>
                <w:sz w:val="28"/>
              </w:rPr>
              <w:t xml:space="preserve"> as well as to </w:t>
            </w:r>
            <w:r w:rsidRPr="008146DB">
              <w:rPr>
                <w:rFonts w:ascii="Garamond" w:hAnsi="Garamond" w:cs="Times New Roman"/>
                <w:sz w:val="28"/>
              </w:rPr>
              <w:t>their</w:t>
            </w:r>
            <w:r w:rsidRPr="008146DB">
              <w:rPr>
                <w:rFonts w:ascii="Garamond" w:hAnsi="Garamond" w:cs="Times New Roman"/>
                <w:i/>
                <w:sz w:val="28"/>
              </w:rPr>
              <w:t xml:space="preserve"> Parents</w:t>
            </w:r>
            <w:r w:rsidRPr="008146DB">
              <w:rPr>
                <w:rFonts w:ascii="Garamond" w:hAnsi="Garamond" w:cs="Times New Roman"/>
                <w:sz w:val="28"/>
              </w:rPr>
              <w:t> ;</w:t>
            </w:r>
            <w:r w:rsidRPr="008146DB">
              <w:rPr>
                <w:rFonts w:ascii="Garamond" w:hAnsi="Garamond" w:cs="Times New Roman"/>
                <w:i/>
                <w:sz w:val="28"/>
              </w:rPr>
              <w:t xml:space="preserve"> and it is with good Reason supposed, that when they come to know what Privileges they have a Right to, they will look after, and strive to obtain them.</w:t>
            </w:r>
          </w:p>
        </w:tc>
        <w:tc>
          <w:tcPr>
            <w:tcW w:w="0" w:type="auto"/>
          </w:tcPr>
          <w:p w14:paraId="7D29CFE8" w14:textId="77777777" w:rsidR="00FB2C53" w:rsidRDefault="00FB2C53" w:rsidP="00DB60C3">
            <w:pPr>
              <w:pStyle w:val="ListParagraph"/>
              <w:ind w:left="0"/>
              <w:rPr>
                <w:rFonts w:ascii="Garamond" w:hAnsi="Garamond" w:cs="Times New Roman"/>
                <w:sz w:val="20"/>
                <w:szCs w:val="20"/>
              </w:rPr>
            </w:pPr>
          </w:p>
          <w:p w14:paraId="4819EDE4" w14:textId="77777777" w:rsidR="00654057" w:rsidRDefault="00654057" w:rsidP="00DB60C3">
            <w:pPr>
              <w:pStyle w:val="ListParagraph"/>
              <w:ind w:left="0"/>
              <w:rPr>
                <w:rFonts w:ascii="Garamond" w:hAnsi="Garamond" w:cs="Times New Roman"/>
                <w:sz w:val="20"/>
                <w:szCs w:val="20"/>
              </w:rPr>
            </w:pPr>
          </w:p>
          <w:p w14:paraId="25C83259" w14:textId="77777777" w:rsidR="00654057" w:rsidRPr="00654057" w:rsidRDefault="00654057" w:rsidP="00DB60C3">
            <w:pPr>
              <w:pStyle w:val="ListParagraph"/>
              <w:ind w:left="0"/>
              <w:rPr>
                <w:rFonts w:ascii="Garamond" w:hAnsi="Garamond" w:cs="Times New Roman"/>
                <w:sz w:val="20"/>
                <w:szCs w:val="20"/>
              </w:rPr>
            </w:pPr>
            <w:r>
              <w:rPr>
                <w:rFonts w:ascii="Garamond" w:hAnsi="Garamond" w:cs="Times New Roman"/>
                <w:sz w:val="20"/>
                <w:szCs w:val="20"/>
              </w:rPr>
              <w:t>Act. 2. 11.</w:t>
            </w:r>
          </w:p>
        </w:tc>
      </w:tr>
      <w:tr w:rsidR="00FB2C53" w:rsidRPr="008146DB" w14:paraId="70E32290" w14:textId="77777777" w:rsidTr="008B6126">
        <w:tc>
          <w:tcPr>
            <w:tcW w:w="4253" w:type="dxa"/>
          </w:tcPr>
          <w:p w14:paraId="1B5A40F6" w14:textId="77777777" w:rsidR="00FB2C53" w:rsidRPr="00315CBD" w:rsidRDefault="00FB2C53" w:rsidP="00DB60C3">
            <w:pPr>
              <w:pStyle w:val="CM3"/>
              <w:widowControl/>
              <w:spacing w:line="240" w:lineRule="auto"/>
              <w:ind w:firstLine="227"/>
              <w:jc w:val="both"/>
              <w:rPr>
                <w:rFonts w:ascii="Garamond" w:hAnsi="Garamond"/>
                <w:sz w:val="28"/>
                <w:szCs w:val="28"/>
              </w:rPr>
            </w:pPr>
            <w:r w:rsidRPr="00315CBD">
              <w:rPr>
                <w:rFonts w:ascii="Garamond" w:hAnsi="Garamond"/>
                <w:sz w:val="28"/>
                <w:szCs w:val="28"/>
              </w:rPr>
              <w:t xml:space="preserve">[128] </w:t>
            </w:r>
            <w:r w:rsidRPr="00315CBD">
              <w:rPr>
                <w:rFonts w:ascii="Garamond" w:hAnsi="Garamond"/>
                <w:i/>
                <w:sz w:val="28"/>
                <w:szCs w:val="28"/>
              </w:rPr>
              <w:t>Q.</w:t>
            </w:r>
            <w:r w:rsidRPr="00315CBD">
              <w:rPr>
                <w:rFonts w:ascii="Garamond" w:hAnsi="Garamond"/>
                <w:sz w:val="28"/>
                <w:szCs w:val="28"/>
              </w:rPr>
              <w:t xml:space="preserve"> </w:t>
            </w:r>
            <w:proofErr w:type="spellStart"/>
            <w:r w:rsidRPr="00315CBD">
              <w:rPr>
                <w:rFonts w:ascii="Garamond" w:hAnsi="Garamond"/>
                <w:sz w:val="28"/>
                <w:szCs w:val="28"/>
              </w:rPr>
              <w:t>Fakin</w:t>
            </w:r>
            <w:proofErr w:type="spellEnd"/>
            <w:r w:rsidRPr="00315CBD">
              <w:rPr>
                <w:rFonts w:ascii="Garamond" w:hAnsi="Garamond"/>
                <w:sz w:val="28"/>
                <w:szCs w:val="28"/>
              </w:rPr>
              <w:t xml:space="preserve"> </w:t>
            </w:r>
            <w:proofErr w:type="spellStart"/>
            <w:r w:rsidRPr="00315CBD">
              <w:rPr>
                <w:rFonts w:ascii="Garamond" w:hAnsi="Garamond"/>
                <w:sz w:val="28"/>
                <w:szCs w:val="28"/>
              </w:rPr>
              <w:t>eisht</w:t>
            </w:r>
            <w:proofErr w:type="spellEnd"/>
            <w:r w:rsidRPr="00315CBD">
              <w:rPr>
                <w:rFonts w:ascii="Garamond" w:hAnsi="Garamond"/>
                <w:sz w:val="28"/>
                <w:szCs w:val="28"/>
              </w:rPr>
              <w:t xml:space="preserve"> </w:t>
            </w:r>
            <w:proofErr w:type="spellStart"/>
            <w:r w:rsidRPr="00315CBD">
              <w:rPr>
                <w:rFonts w:ascii="Garamond" w:hAnsi="Garamond"/>
                <w:sz w:val="28"/>
                <w:szCs w:val="28"/>
              </w:rPr>
              <w:t>dy</w:t>
            </w:r>
            <w:proofErr w:type="spellEnd"/>
            <w:r w:rsidRPr="00315CBD">
              <w:rPr>
                <w:rFonts w:ascii="Garamond" w:hAnsi="Garamond"/>
                <w:sz w:val="28"/>
                <w:szCs w:val="28"/>
              </w:rPr>
              <w:t xml:space="preserve"> </w:t>
            </w:r>
            <w:proofErr w:type="spellStart"/>
            <w:r w:rsidRPr="00315CBD">
              <w:rPr>
                <w:rFonts w:ascii="Garamond" w:hAnsi="Garamond"/>
                <w:sz w:val="28"/>
                <w:szCs w:val="28"/>
              </w:rPr>
              <w:t>vel</w:t>
            </w:r>
            <w:proofErr w:type="spellEnd"/>
            <w:r w:rsidRPr="00315CBD">
              <w:rPr>
                <w:rFonts w:ascii="Garamond" w:hAnsi="Garamond"/>
                <w:sz w:val="28"/>
                <w:szCs w:val="28"/>
              </w:rPr>
              <w:t xml:space="preserve"> mish er jeet </w:t>
            </w:r>
            <w:proofErr w:type="spellStart"/>
            <w:r w:rsidRPr="00315CBD">
              <w:rPr>
                <w:rFonts w:ascii="Garamond" w:hAnsi="Garamond"/>
                <w:sz w:val="28"/>
                <w:szCs w:val="28"/>
              </w:rPr>
              <w:t>gys</w:t>
            </w:r>
            <w:proofErr w:type="spellEnd"/>
            <w:r w:rsidRPr="00315CBD">
              <w:rPr>
                <w:rFonts w:ascii="Garamond" w:hAnsi="Garamond"/>
                <w:sz w:val="28"/>
                <w:szCs w:val="28"/>
              </w:rPr>
              <w:t xml:space="preserve"> </w:t>
            </w:r>
            <w:proofErr w:type="spellStart"/>
            <w:r w:rsidRPr="00315CBD">
              <w:rPr>
                <w:rFonts w:ascii="Garamond" w:hAnsi="Garamond"/>
                <w:sz w:val="28"/>
                <w:szCs w:val="28"/>
              </w:rPr>
              <w:t>Eash</w:t>
            </w:r>
            <w:proofErr w:type="spellEnd"/>
            <w:r w:rsidRPr="00315CBD">
              <w:rPr>
                <w:rFonts w:ascii="Garamond" w:hAnsi="Garamond"/>
                <w:sz w:val="28"/>
                <w:szCs w:val="28"/>
              </w:rPr>
              <w:t xml:space="preserve">, </w:t>
            </w:r>
            <w:proofErr w:type="spellStart"/>
            <w:r w:rsidRPr="00315CBD">
              <w:rPr>
                <w:rFonts w:ascii="Garamond" w:hAnsi="Garamond"/>
                <w:sz w:val="28"/>
                <w:szCs w:val="28"/>
              </w:rPr>
              <w:t>cre</w:t>
            </w:r>
            <w:proofErr w:type="spellEnd"/>
            <w:r w:rsidRPr="00315CBD">
              <w:rPr>
                <w:rFonts w:ascii="Garamond" w:hAnsi="Garamond"/>
                <w:sz w:val="28"/>
                <w:szCs w:val="28"/>
              </w:rPr>
              <w:t xml:space="preserve"> </w:t>
            </w:r>
            <w:proofErr w:type="spellStart"/>
            <w:r w:rsidRPr="00315CBD">
              <w:rPr>
                <w:rFonts w:ascii="Garamond" w:hAnsi="Garamond"/>
                <w:sz w:val="28"/>
                <w:szCs w:val="28"/>
              </w:rPr>
              <w:t>shegin</w:t>
            </w:r>
            <w:proofErr w:type="spellEnd"/>
            <w:r w:rsidRPr="00315CBD">
              <w:rPr>
                <w:rFonts w:ascii="Garamond" w:hAnsi="Garamond"/>
                <w:sz w:val="28"/>
                <w:szCs w:val="28"/>
              </w:rPr>
              <w:t xml:space="preserve"> </w:t>
            </w:r>
            <w:proofErr w:type="spellStart"/>
            <w:r w:rsidRPr="00315CBD">
              <w:rPr>
                <w:rFonts w:ascii="Garamond" w:hAnsi="Garamond"/>
                <w:sz w:val="28"/>
                <w:szCs w:val="28"/>
              </w:rPr>
              <w:t>dou</w:t>
            </w:r>
            <w:proofErr w:type="spellEnd"/>
            <w:r w:rsidRPr="00315CBD">
              <w:rPr>
                <w:rFonts w:ascii="Garamond" w:hAnsi="Garamond"/>
                <w:sz w:val="28"/>
                <w:szCs w:val="28"/>
              </w:rPr>
              <w:t xml:space="preserve"> y </w:t>
            </w:r>
            <w:proofErr w:type="spellStart"/>
            <w:r w:rsidRPr="00315CBD">
              <w:rPr>
                <w:rFonts w:ascii="Garamond" w:hAnsi="Garamond"/>
                <w:sz w:val="28"/>
                <w:szCs w:val="28"/>
              </w:rPr>
              <w:t>yanoo</w:t>
            </w:r>
            <w:proofErr w:type="spellEnd"/>
            <w:r w:rsidRPr="00315CBD">
              <w:rPr>
                <w:rFonts w:ascii="Garamond" w:hAnsi="Garamond"/>
                <w:sz w:val="28"/>
                <w:szCs w:val="28"/>
              </w:rPr>
              <w:t xml:space="preserve"> </w:t>
            </w:r>
            <w:proofErr w:type="spellStart"/>
            <w:r w:rsidRPr="00315CBD">
              <w:rPr>
                <w:rFonts w:ascii="Garamond" w:hAnsi="Garamond"/>
                <w:sz w:val="28"/>
                <w:szCs w:val="28"/>
              </w:rPr>
              <w:t>dy</w:t>
            </w:r>
            <w:proofErr w:type="spellEnd"/>
            <w:r w:rsidRPr="00315CBD">
              <w:rPr>
                <w:rFonts w:ascii="Garamond" w:hAnsi="Garamond"/>
                <w:sz w:val="28"/>
                <w:szCs w:val="28"/>
              </w:rPr>
              <w:t xml:space="preserve"> </w:t>
            </w:r>
            <w:proofErr w:type="spellStart"/>
            <w:r w:rsidRPr="00315CBD">
              <w:rPr>
                <w:rFonts w:ascii="Garamond" w:hAnsi="Garamond"/>
                <w:sz w:val="28"/>
                <w:szCs w:val="28"/>
              </w:rPr>
              <w:t>ve</w:t>
            </w:r>
            <w:proofErr w:type="spellEnd"/>
            <w:r w:rsidRPr="00315CBD">
              <w:rPr>
                <w:rFonts w:ascii="Garamond" w:hAnsi="Garamond"/>
                <w:sz w:val="28"/>
                <w:szCs w:val="28"/>
              </w:rPr>
              <w:t xml:space="preserve"> </w:t>
            </w:r>
            <w:proofErr w:type="spellStart"/>
            <w:r w:rsidRPr="00315CBD">
              <w:rPr>
                <w:rFonts w:ascii="Garamond" w:hAnsi="Garamond"/>
                <w:sz w:val="28"/>
                <w:szCs w:val="28"/>
              </w:rPr>
              <w:t>shicker</w:t>
            </w:r>
            <w:proofErr w:type="spellEnd"/>
            <w:r w:rsidRPr="00315CBD">
              <w:rPr>
                <w:rFonts w:ascii="Garamond" w:hAnsi="Garamond"/>
                <w:sz w:val="28"/>
                <w:szCs w:val="28"/>
              </w:rPr>
              <w:t xml:space="preserve"> </w:t>
            </w:r>
            <w:proofErr w:type="spellStart"/>
            <w:r w:rsidRPr="00315CBD">
              <w:rPr>
                <w:rFonts w:ascii="Garamond" w:hAnsi="Garamond"/>
                <w:sz w:val="28"/>
                <w:szCs w:val="28"/>
              </w:rPr>
              <w:t>jeh</w:t>
            </w:r>
            <w:proofErr w:type="spellEnd"/>
            <w:r w:rsidRPr="00315CBD">
              <w:rPr>
                <w:rFonts w:ascii="Garamond" w:hAnsi="Garamond"/>
                <w:sz w:val="28"/>
                <w:szCs w:val="28"/>
              </w:rPr>
              <w:t xml:space="preserve"> </w:t>
            </w:r>
            <w:proofErr w:type="spellStart"/>
            <w:r w:rsidRPr="00315CBD">
              <w:rPr>
                <w:rFonts w:ascii="Garamond" w:hAnsi="Garamond"/>
                <w:sz w:val="28"/>
                <w:szCs w:val="28"/>
              </w:rPr>
              <w:t>ny</w:t>
            </w:r>
            <w:proofErr w:type="spellEnd"/>
            <w:r w:rsidRPr="00315CBD">
              <w:rPr>
                <w:rFonts w:ascii="Garamond" w:hAnsi="Garamond"/>
                <w:sz w:val="28"/>
                <w:szCs w:val="28"/>
              </w:rPr>
              <w:t xml:space="preserve"> </w:t>
            </w:r>
            <w:proofErr w:type="spellStart"/>
            <w:r w:rsidRPr="00315CBD">
              <w:rPr>
                <w:rFonts w:ascii="Garamond" w:hAnsi="Garamond"/>
                <w:sz w:val="28"/>
                <w:szCs w:val="28"/>
              </w:rPr>
              <w:t>Bannaghtyn</w:t>
            </w:r>
            <w:proofErr w:type="spellEnd"/>
            <w:r w:rsidRPr="00315CBD">
              <w:rPr>
                <w:rFonts w:ascii="Garamond" w:hAnsi="Garamond"/>
                <w:sz w:val="28"/>
                <w:szCs w:val="28"/>
              </w:rPr>
              <w:t xml:space="preserve"> </w:t>
            </w:r>
            <w:proofErr w:type="spellStart"/>
            <w:r w:rsidRPr="00315CBD">
              <w:rPr>
                <w:rFonts w:ascii="Garamond" w:hAnsi="Garamond"/>
                <w:sz w:val="28"/>
                <w:szCs w:val="28"/>
              </w:rPr>
              <w:t>shoh</w:t>
            </w:r>
            <w:proofErr w:type="spellEnd"/>
            <w:r w:rsidRPr="00315CBD">
              <w:rPr>
                <w:rFonts w:ascii="Garamond" w:hAnsi="Garamond"/>
                <w:i/>
                <w:sz w:val="28"/>
                <w:szCs w:val="28"/>
              </w:rPr>
              <w:t> </w:t>
            </w:r>
            <w:r w:rsidRPr="00315CBD">
              <w:rPr>
                <w:rFonts w:ascii="Garamond" w:hAnsi="Garamond"/>
                <w:sz w:val="28"/>
                <w:szCs w:val="28"/>
              </w:rPr>
              <w:t xml:space="preserve">? </w:t>
            </w:r>
          </w:p>
        </w:tc>
        <w:tc>
          <w:tcPr>
            <w:tcW w:w="3816" w:type="dxa"/>
          </w:tcPr>
          <w:p w14:paraId="707ADFE7" w14:textId="77777777" w:rsidR="00FB2C53" w:rsidRPr="008146DB" w:rsidRDefault="00FB2C53"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Q. </w:t>
            </w:r>
            <w:r w:rsidRPr="008146DB">
              <w:rPr>
                <w:rFonts w:ascii="Garamond" w:hAnsi="Garamond" w:cs="Times New Roman"/>
                <w:i/>
                <w:sz w:val="28"/>
              </w:rPr>
              <w:t>Since then I am come to Age, what must I do to be sure of these Blessings ?</w:t>
            </w:r>
          </w:p>
        </w:tc>
        <w:tc>
          <w:tcPr>
            <w:tcW w:w="0" w:type="auto"/>
          </w:tcPr>
          <w:p w14:paraId="34EC8626" w14:textId="77777777" w:rsidR="00FB2C53" w:rsidRPr="008146DB" w:rsidRDefault="00FB2C53" w:rsidP="00DB60C3">
            <w:pPr>
              <w:pStyle w:val="ListParagraph"/>
              <w:ind w:left="0"/>
              <w:rPr>
                <w:rFonts w:ascii="Garamond" w:hAnsi="Garamond" w:cs="Times New Roman"/>
                <w:sz w:val="20"/>
                <w:szCs w:val="20"/>
              </w:rPr>
            </w:pPr>
          </w:p>
        </w:tc>
      </w:tr>
      <w:tr w:rsidR="00FB2C53" w:rsidRPr="008146DB" w14:paraId="59DDDA6E" w14:textId="77777777" w:rsidTr="008B6126">
        <w:tc>
          <w:tcPr>
            <w:tcW w:w="4253" w:type="dxa"/>
          </w:tcPr>
          <w:p w14:paraId="54B1E872" w14:textId="77777777" w:rsidR="00FB2C53" w:rsidRPr="00315CBD" w:rsidRDefault="00FB2C53" w:rsidP="00DB60C3">
            <w:pPr>
              <w:pStyle w:val="CM3"/>
              <w:widowControl/>
              <w:spacing w:line="240" w:lineRule="auto"/>
              <w:ind w:firstLine="227"/>
              <w:jc w:val="both"/>
              <w:rPr>
                <w:rFonts w:ascii="Garamond" w:hAnsi="Garamond"/>
                <w:sz w:val="28"/>
                <w:szCs w:val="28"/>
              </w:rPr>
            </w:pPr>
            <w:r w:rsidRPr="00315CBD">
              <w:rPr>
                <w:rFonts w:ascii="Garamond" w:hAnsi="Garamond"/>
                <w:i/>
                <w:sz w:val="28"/>
                <w:szCs w:val="28"/>
              </w:rPr>
              <w:t xml:space="preserve">A. </w:t>
            </w:r>
            <w:proofErr w:type="spellStart"/>
            <w:r w:rsidRPr="00315CBD">
              <w:rPr>
                <w:rFonts w:ascii="Garamond" w:hAnsi="Garamond"/>
                <w:sz w:val="28"/>
                <w:szCs w:val="28"/>
              </w:rPr>
              <w:t>Shegin</w:t>
            </w:r>
            <w:proofErr w:type="spellEnd"/>
            <w:r w:rsidRPr="00315CBD">
              <w:rPr>
                <w:rFonts w:ascii="Garamond" w:hAnsi="Garamond"/>
                <w:sz w:val="28"/>
                <w:szCs w:val="28"/>
              </w:rPr>
              <w:t xml:space="preserve"> </w:t>
            </w:r>
            <w:proofErr w:type="spellStart"/>
            <w:r w:rsidRPr="00315CBD">
              <w:rPr>
                <w:rFonts w:ascii="Garamond" w:hAnsi="Garamond"/>
                <w:sz w:val="28"/>
                <w:szCs w:val="28"/>
              </w:rPr>
              <w:t>dhyt</w:t>
            </w:r>
            <w:proofErr w:type="spellEnd"/>
            <w:r w:rsidRPr="00315CBD">
              <w:rPr>
                <w:rFonts w:ascii="Garamond" w:hAnsi="Garamond"/>
                <w:sz w:val="28"/>
                <w:szCs w:val="28"/>
              </w:rPr>
              <w:t xml:space="preserve"> </w:t>
            </w:r>
            <w:proofErr w:type="spellStart"/>
            <w:r w:rsidRPr="00315CBD">
              <w:rPr>
                <w:rFonts w:ascii="Garamond" w:hAnsi="Garamond"/>
                <w:sz w:val="28"/>
                <w:szCs w:val="28"/>
              </w:rPr>
              <w:t>streeue</w:t>
            </w:r>
            <w:proofErr w:type="spellEnd"/>
            <w:r w:rsidRPr="00315CBD">
              <w:rPr>
                <w:rFonts w:ascii="Garamond" w:hAnsi="Garamond"/>
                <w:sz w:val="28"/>
                <w:szCs w:val="28"/>
              </w:rPr>
              <w:t xml:space="preserve"> </w:t>
            </w:r>
            <w:proofErr w:type="spellStart"/>
            <w:r w:rsidRPr="00315CBD">
              <w:rPr>
                <w:rFonts w:ascii="Garamond" w:hAnsi="Garamond"/>
                <w:sz w:val="28"/>
                <w:szCs w:val="28"/>
              </w:rPr>
              <w:t>dy</w:t>
            </w:r>
            <w:proofErr w:type="spellEnd"/>
            <w:r w:rsidRPr="00315CBD">
              <w:rPr>
                <w:rFonts w:ascii="Garamond" w:hAnsi="Garamond"/>
                <w:sz w:val="28"/>
                <w:szCs w:val="28"/>
              </w:rPr>
              <w:t xml:space="preserve"> </w:t>
            </w:r>
            <w:proofErr w:type="spellStart"/>
            <w:r w:rsidRPr="00315CBD">
              <w:rPr>
                <w:rFonts w:ascii="Garamond" w:hAnsi="Garamond"/>
                <w:sz w:val="28"/>
                <w:szCs w:val="28"/>
              </w:rPr>
              <w:t>hoiggal</w:t>
            </w:r>
            <w:proofErr w:type="spellEnd"/>
            <w:r w:rsidRPr="00315CBD">
              <w:rPr>
                <w:rFonts w:ascii="Garamond" w:hAnsi="Garamond"/>
                <w:sz w:val="28"/>
                <w:szCs w:val="28"/>
              </w:rPr>
              <w:t xml:space="preserve"> as </w:t>
            </w:r>
            <w:proofErr w:type="spellStart"/>
            <w:r w:rsidRPr="00315CBD">
              <w:rPr>
                <w:rFonts w:ascii="Garamond" w:hAnsi="Garamond"/>
                <w:sz w:val="28"/>
                <w:szCs w:val="28"/>
              </w:rPr>
              <w:t>dy</w:t>
            </w:r>
            <w:proofErr w:type="spellEnd"/>
            <w:r w:rsidRPr="00315CBD">
              <w:rPr>
                <w:rFonts w:ascii="Garamond" w:hAnsi="Garamond"/>
                <w:sz w:val="28"/>
                <w:szCs w:val="28"/>
              </w:rPr>
              <w:t xml:space="preserve"> </w:t>
            </w:r>
            <w:proofErr w:type="spellStart"/>
            <w:r w:rsidRPr="00315CBD">
              <w:rPr>
                <w:rFonts w:ascii="Garamond" w:hAnsi="Garamond"/>
                <w:sz w:val="28"/>
                <w:szCs w:val="28"/>
              </w:rPr>
              <w:t>chooilleeney</w:t>
            </w:r>
            <w:proofErr w:type="spellEnd"/>
            <w:r w:rsidRPr="00315CBD">
              <w:rPr>
                <w:rFonts w:ascii="Garamond" w:hAnsi="Garamond"/>
                <w:sz w:val="28"/>
                <w:szCs w:val="28"/>
              </w:rPr>
              <w:t xml:space="preserve"> </w:t>
            </w:r>
            <w:proofErr w:type="spellStart"/>
            <w:r w:rsidRPr="00315CBD">
              <w:rPr>
                <w:rFonts w:ascii="Garamond" w:hAnsi="Garamond"/>
                <w:sz w:val="28"/>
                <w:szCs w:val="28"/>
              </w:rPr>
              <w:t>ny</w:t>
            </w:r>
            <w:proofErr w:type="spellEnd"/>
            <w:r w:rsidRPr="00315CBD">
              <w:rPr>
                <w:rFonts w:ascii="Garamond" w:hAnsi="Garamond"/>
                <w:sz w:val="28"/>
                <w:szCs w:val="28"/>
              </w:rPr>
              <w:t xml:space="preserve"> </w:t>
            </w:r>
            <w:proofErr w:type="spellStart"/>
            <w:r w:rsidRPr="00315CBD">
              <w:rPr>
                <w:rFonts w:ascii="Garamond" w:hAnsi="Garamond"/>
                <w:sz w:val="28"/>
                <w:szCs w:val="28"/>
              </w:rPr>
              <w:t>reddyn</w:t>
            </w:r>
            <w:proofErr w:type="spellEnd"/>
            <w:r w:rsidRPr="00315CBD">
              <w:rPr>
                <w:rFonts w:ascii="Garamond" w:hAnsi="Garamond"/>
                <w:sz w:val="28"/>
                <w:szCs w:val="28"/>
              </w:rPr>
              <w:t xml:space="preserve"> </w:t>
            </w:r>
            <w:proofErr w:type="spellStart"/>
            <w:r w:rsidRPr="00315CBD">
              <w:rPr>
                <w:rFonts w:ascii="Garamond" w:hAnsi="Garamond"/>
                <w:sz w:val="28"/>
                <w:szCs w:val="28"/>
              </w:rPr>
              <w:t>ymmyrchagh</w:t>
            </w:r>
            <w:proofErr w:type="spellEnd"/>
            <w:r w:rsidRPr="00315CBD">
              <w:rPr>
                <w:rFonts w:ascii="Garamond" w:hAnsi="Garamond"/>
                <w:sz w:val="28"/>
                <w:szCs w:val="28"/>
              </w:rPr>
              <w:t xml:space="preserve"> </w:t>
            </w:r>
            <w:proofErr w:type="spellStart"/>
            <w:r w:rsidRPr="00315CBD">
              <w:rPr>
                <w:rFonts w:ascii="Garamond" w:hAnsi="Garamond"/>
                <w:sz w:val="28"/>
                <w:szCs w:val="28"/>
              </w:rPr>
              <w:t>shen</w:t>
            </w:r>
            <w:proofErr w:type="spellEnd"/>
            <w:r w:rsidRPr="00315CBD">
              <w:rPr>
                <w:rFonts w:ascii="Garamond" w:hAnsi="Garamond"/>
                <w:sz w:val="28"/>
                <w:szCs w:val="28"/>
              </w:rPr>
              <w:t xml:space="preserve"> ta er </w:t>
            </w:r>
            <w:proofErr w:type="spellStart"/>
            <w:r w:rsidRPr="00315CBD">
              <w:rPr>
                <w:rFonts w:ascii="Garamond" w:hAnsi="Garamond"/>
                <w:sz w:val="28"/>
                <w:szCs w:val="28"/>
              </w:rPr>
              <w:t>ny</w:t>
            </w:r>
            <w:proofErr w:type="spellEnd"/>
            <w:r w:rsidRPr="00315CBD">
              <w:rPr>
                <w:rFonts w:ascii="Garamond" w:hAnsi="Garamond"/>
                <w:sz w:val="28"/>
                <w:szCs w:val="28"/>
              </w:rPr>
              <w:t xml:space="preserve"> chur </w:t>
            </w:r>
            <w:proofErr w:type="spellStart"/>
            <w:r w:rsidRPr="00315CBD">
              <w:rPr>
                <w:rFonts w:ascii="Garamond" w:hAnsi="Garamond"/>
                <w:sz w:val="28"/>
                <w:szCs w:val="28"/>
              </w:rPr>
              <w:t>myr</w:t>
            </w:r>
            <w:proofErr w:type="spellEnd"/>
            <w:r w:rsidRPr="00315CBD">
              <w:rPr>
                <w:rFonts w:ascii="Garamond" w:hAnsi="Garamond"/>
                <w:sz w:val="28"/>
                <w:szCs w:val="28"/>
              </w:rPr>
              <w:t xml:space="preserve"> </w:t>
            </w:r>
            <w:proofErr w:type="spellStart"/>
            <w:r w:rsidRPr="00315CBD">
              <w:rPr>
                <w:rFonts w:ascii="Garamond" w:hAnsi="Garamond"/>
                <w:sz w:val="28"/>
                <w:szCs w:val="28"/>
              </w:rPr>
              <w:t>currym</w:t>
            </w:r>
            <w:proofErr w:type="spellEnd"/>
            <w:r w:rsidRPr="00315CBD">
              <w:rPr>
                <w:rFonts w:ascii="Garamond" w:hAnsi="Garamond"/>
                <w:sz w:val="28"/>
                <w:szCs w:val="28"/>
              </w:rPr>
              <w:t xml:space="preserve"> er </w:t>
            </w:r>
            <w:proofErr w:type="spellStart"/>
            <w:r w:rsidRPr="00315CBD">
              <w:rPr>
                <w:rFonts w:ascii="Garamond" w:hAnsi="Garamond"/>
                <w:sz w:val="28"/>
                <w:szCs w:val="28"/>
              </w:rPr>
              <w:t>dy</w:t>
            </w:r>
            <w:proofErr w:type="spellEnd"/>
            <w:r w:rsidRPr="00315CBD">
              <w:rPr>
                <w:rFonts w:ascii="Garamond" w:hAnsi="Garamond"/>
                <w:sz w:val="28"/>
                <w:szCs w:val="28"/>
              </w:rPr>
              <w:t xml:space="preserve"> </w:t>
            </w:r>
            <w:proofErr w:type="spellStart"/>
            <w:r w:rsidRPr="00315CBD">
              <w:rPr>
                <w:rFonts w:ascii="Garamond" w:hAnsi="Garamond"/>
                <w:sz w:val="28"/>
                <w:szCs w:val="28"/>
              </w:rPr>
              <w:t>chooilley</w:t>
            </w:r>
            <w:proofErr w:type="spellEnd"/>
            <w:r w:rsidRPr="00315CBD">
              <w:rPr>
                <w:rFonts w:ascii="Garamond" w:hAnsi="Garamond"/>
                <w:sz w:val="28"/>
                <w:szCs w:val="28"/>
              </w:rPr>
              <w:t xml:space="preserve"> </w:t>
            </w:r>
            <w:proofErr w:type="spellStart"/>
            <w:r w:rsidRPr="00315CBD">
              <w:rPr>
                <w:rFonts w:ascii="Garamond" w:hAnsi="Garamond"/>
                <w:sz w:val="28"/>
                <w:szCs w:val="28"/>
              </w:rPr>
              <w:t>annane</w:t>
            </w:r>
            <w:proofErr w:type="spellEnd"/>
            <w:r w:rsidRPr="00315CBD">
              <w:rPr>
                <w:rFonts w:ascii="Garamond" w:hAnsi="Garamond"/>
                <w:sz w:val="28"/>
                <w:szCs w:val="28"/>
              </w:rPr>
              <w:t xml:space="preserve">, my </w:t>
            </w:r>
            <w:proofErr w:type="spellStart"/>
            <w:r w:rsidRPr="00315CBD">
              <w:rPr>
                <w:rFonts w:ascii="Garamond" w:hAnsi="Garamond"/>
                <w:sz w:val="28"/>
                <w:szCs w:val="28"/>
              </w:rPr>
              <w:t>vel</w:t>
            </w:r>
            <w:proofErr w:type="spellEnd"/>
            <w:r w:rsidRPr="00315CBD">
              <w:rPr>
                <w:rFonts w:ascii="Garamond" w:hAnsi="Garamond"/>
                <w:sz w:val="28"/>
                <w:szCs w:val="28"/>
              </w:rPr>
              <w:t xml:space="preserve"> ad er </w:t>
            </w:r>
            <w:proofErr w:type="spellStart"/>
            <w:r w:rsidRPr="00315CBD">
              <w:rPr>
                <w:rFonts w:ascii="Garamond" w:hAnsi="Garamond"/>
                <w:sz w:val="28"/>
                <w:szCs w:val="28"/>
              </w:rPr>
              <w:t>nyn</w:t>
            </w:r>
            <w:proofErr w:type="spellEnd"/>
            <w:r w:rsidRPr="00315CBD">
              <w:rPr>
                <w:rFonts w:ascii="Garamond" w:hAnsi="Garamond"/>
                <w:sz w:val="28"/>
                <w:szCs w:val="28"/>
              </w:rPr>
              <w:t xml:space="preserve"> </w:t>
            </w:r>
            <w:proofErr w:type="spellStart"/>
            <w:r w:rsidRPr="00315CBD">
              <w:rPr>
                <w:rFonts w:ascii="Garamond" w:hAnsi="Garamond"/>
                <w:sz w:val="28"/>
                <w:szCs w:val="28"/>
              </w:rPr>
              <w:t>mashtey</w:t>
            </w:r>
            <w:proofErr w:type="spellEnd"/>
            <w:r w:rsidRPr="00315CBD">
              <w:rPr>
                <w:rFonts w:ascii="Garamond" w:hAnsi="Garamond"/>
                <w:sz w:val="28"/>
                <w:szCs w:val="28"/>
              </w:rPr>
              <w:t xml:space="preserve">, as </w:t>
            </w:r>
            <w:proofErr w:type="spellStart"/>
            <w:r w:rsidRPr="00315CBD">
              <w:rPr>
                <w:rFonts w:ascii="Garamond" w:hAnsi="Garamond"/>
                <w:sz w:val="28"/>
                <w:szCs w:val="28"/>
              </w:rPr>
              <w:t>va</w:t>
            </w:r>
            <w:proofErr w:type="spellEnd"/>
            <w:r w:rsidRPr="00315CBD">
              <w:rPr>
                <w:rFonts w:ascii="Garamond" w:hAnsi="Garamond"/>
                <w:sz w:val="28"/>
                <w:szCs w:val="28"/>
              </w:rPr>
              <w:t xml:space="preserve"> er </w:t>
            </w:r>
            <w:proofErr w:type="spellStart"/>
            <w:r w:rsidRPr="00315CBD">
              <w:rPr>
                <w:rFonts w:ascii="Garamond" w:hAnsi="Garamond"/>
                <w:sz w:val="28"/>
                <w:szCs w:val="28"/>
              </w:rPr>
              <w:t>ny</w:t>
            </w:r>
            <w:proofErr w:type="spellEnd"/>
            <w:r w:rsidRPr="00315CBD">
              <w:rPr>
                <w:rFonts w:ascii="Garamond" w:hAnsi="Garamond"/>
                <w:sz w:val="28"/>
                <w:szCs w:val="28"/>
              </w:rPr>
              <w:t xml:space="preserve"> </w:t>
            </w:r>
            <w:proofErr w:type="spellStart"/>
            <w:r w:rsidRPr="00315CBD">
              <w:rPr>
                <w:rFonts w:ascii="Garamond" w:hAnsi="Garamond"/>
                <w:sz w:val="28"/>
                <w:szCs w:val="28"/>
              </w:rPr>
              <w:t>yialdyn</w:t>
            </w:r>
            <w:proofErr w:type="spellEnd"/>
            <w:r w:rsidRPr="00315CBD">
              <w:rPr>
                <w:rFonts w:ascii="Garamond" w:hAnsi="Garamond"/>
                <w:sz w:val="28"/>
                <w:szCs w:val="28"/>
              </w:rPr>
              <w:t xml:space="preserve"> </w:t>
            </w:r>
            <w:proofErr w:type="spellStart"/>
            <w:r w:rsidRPr="00315CBD">
              <w:rPr>
                <w:rFonts w:ascii="Garamond" w:hAnsi="Garamond"/>
                <w:sz w:val="28"/>
                <w:szCs w:val="28"/>
              </w:rPr>
              <w:t>ayns</w:t>
            </w:r>
            <w:proofErr w:type="spellEnd"/>
            <w:r w:rsidRPr="00315CBD">
              <w:rPr>
                <w:rFonts w:ascii="Garamond" w:hAnsi="Garamond"/>
                <w:sz w:val="28"/>
                <w:szCs w:val="28"/>
              </w:rPr>
              <w:t xml:space="preserve"> </w:t>
            </w:r>
            <w:proofErr w:type="spellStart"/>
            <w:r w:rsidRPr="00315CBD">
              <w:rPr>
                <w:rFonts w:ascii="Garamond" w:hAnsi="Garamond"/>
                <w:sz w:val="28"/>
                <w:szCs w:val="28"/>
              </w:rPr>
              <w:t>dt’ennym</w:t>
            </w:r>
            <w:proofErr w:type="spellEnd"/>
            <w:r w:rsidRPr="00315CBD">
              <w:rPr>
                <w:rFonts w:ascii="Garamond" w:hAnsi="Garamond"/>
                <w:sz w:val="28"/>
                <w:szCs w:val="28"/>
              </w:rPr>
              <w:t xml:space="preserve">. </w:t>
            </w:r>
            <w:proofErr w:type="spellStart"/>
            <w:r w:rsidRPr="00315CBD">
              <w:rPr>
                <w:rFonts w:ascii="Garamond" w:hAnsi="Garamond"/>
                <w:sz w:val="28"/>
                <w:szCs w:val="28"/>
              </w:rPr>
              <w:t>Ta’d</w:t>
            </w:r>
            <w:proofErr w:type="spellEnd"/>
            <w:r w:rsidRPr="00315CBD">
              <w:rPr>
                <w:rFonts w:ascii="Garamond" w:hAnsi="Garamond"/>
                <w:sz w:val="28"/>
                <w:szCs w:val="28"/>
              </w:rPr>
              <w:t xml:space="preserve"> </w:t>
            </w:r>
            <w:proofErr w:type="spellStart"/>
            <w:r w:rsidRPr="00315CBD">
              <w:rPr>
                <w:rFonts w:ascii="Garamond" w:hAnsi="Garamond"/>
                <w:sz w:val="28"/>
                <w:szCs w:val="28"/>
              </w:rPr>
              <w:t>shoh</w:t>
            </w:r>
            <w:proofErr w:type="spellEnd"/>
            <w:r w:rsidRPr="00315CBD">
              <w:rPr>
                <w:rFonts w:ascii="Garamond" w:hAnsi="Garamond"/>
                <w:sz w:val="28"/>
                <w:szCs w:val="28"/>
              </w:rPr>
              <w:t xml:space="preserve"> </w:t>
            </w:r>
            <w:proofErr w:type="spellStart"/>
            <w:r w:rsidRPr="00315CBD">
              <w:rPr>
                <w:rFonts w:ascii="Garamond" w:hAnsi="Garamond"/>
                <w:i/>
                <w:sz w:val="28"/>
                <w:szCs w:val="28"/>
              </w:rPr>
              <w:t>Arrys</w:t>
            </w:r>
            <w:proofErr w:type="spellEnd"/>
            <w:r w:rsidRPr="00315CBD">
              <w:rPr>
                <w:rFonts w:ascii="Garamond" w:hAnsi="Garamond"/>
                <w:sz w:val="28"/>
                <w:szCs w:val="28"/>
              </w:rPr>
              <w:t xml:space="preserve"> as </w:t>
            </w:r>
            <w:proofErr w:type="spellStart"/>
            <w:r w:rsidRPr="00315CBD">
              <w:rPr>
                <w:rFonts w:ascii="Garamond" w:hAnsi="Garamond"/>
                <w:i/>
                <w:sz w:val="28"/>
                <w:szCs w:val="28"/>
              </w:rPr>
              <w:t>Credjue</w:t>
            </w:r>
            <w:proofErr w:type="spellEnd"/>
            <w:r w:rsidRPr="00315CBD">
              <w:rPr>
                <w:rFonts w:ascii="Garamond" w:hAnsi="Garamond"/>
                <w:sz w:val="28"/>
                <w:szCs w:val="28"/>
              </w:rPr>
              <w:t xml:space="preserve">, </w:t>
            </w:r>
            <w:proofErr w:type="spellStart"/>
            <w:r w:rsidRPr="00315CBD">
              <w:rPr>
                <w:rFonts w:ascii="Garamond" w:hAnsi="Garamond"/>
                <w:sz w:val="28"/>
                <w:szCs w:val="28"/>
              </w:rPr>
              <w:t>nyn</w:t>
            </w:r>
            <w:proofErr w:type="spellEnd"/>
            <w:r w:rsidRPr="00315CBD">
              <w:rPr>
                <w:rFonts w:ascii="Garamond" w:hAnsi="Garamond"/>
                <w:sz w:val="28"/>
                <w:szCs w:val="28"/>
              </w:rPr>
              <w:t xml:space="preserve"> </w:t>
            </w:r>
            <w:proofErr w:type="spellStart"/>
            <w:r w:rsidRPr="00315CBD">
              <w:rPr>
                <w:rFonts w:ascii="Garamond" w:hAnsi="Garamond"/>
                <w:sz w:val="28"/>
                <w:szCs w:val="28"/>
              </w:rPr>
              <w:t>vegooish</w:t>
            </w:r>
            <w:proofErr w:type="spellEnd"/>
            <w:r w:rsidRPr="00315CBD">
              <w:rPr>
                <w:rFonts w:ascii="Garamond" w:hAnsi="Garamond"/>
                <w:sz w:val="28"/>
                <w:szCs w:val="28"/>
              </w:rPr>
              <w:t xml:space="preserve"> cha jean </w:t>
            </w:r>
            <w:proofErr w:type="spellStart"/>
            <w:r w:rsidRPr="00315CBD">
              <w:rPr>
                <w:rFonts w:ascii="Garamond" w:hAnsi="Garamond"/>
                <w:sz w:val="28"/>
                <w:szCs w:val="28"/>
              </w:rPr>
              <w:t>Bashtey</w:t>
            </w:r>
            <w:proofErr w:type="spellEnd"/>
            <w:r w:rsidRPr="00315CBD">
              <w:rPr>
                <w:rFonts w:ascii="Garamond" w:hAnsi="Garamond"/>
                <w:sz w:val="28"/>
                <w:szCs w:val="28"/>
              </w:rPr>
              <w:t xml:space="preserve"> veg y </w:t>
            </w:r>
            <w:proofErr w:type="spellStart"/>
            <w:r w:rsidRPr="00315CBD">
              <w:rPr>
                <w:rFonts w:ascii="Garamond" w:hAnsi="Garamond"/>
                <w:sz w:val="28"/>
                <w:szCs w:val="28"/>
              </w:rPr>
              <w:t>vondeish</w:t>
            </w:r>
            <w:proofErr w:type="spellEnd"/>
            <w:r w:rsidRPr="00315CBD">
              <w:rPr>
                <w:rFonts w:ascii="Garamond" w:hAnsi="Garamond"/>
                <w:sz w:val="28"/>
                <w:szCs w:val="28"/>
              </w:rPr>
              <w:t xml:space="preserve"> </w:t>
            </w:r>
            <w:proofErr w:type="spellStart"/>
            <w:r w:rsidRPr="00315CBD">
              <w:rPr>
                <w:rFonts w:ascii="Garamond" w:hAnsi="Garamond"/>
                <w:sz w:val="28"/>
                <w:szCs w:val="28"/>
              </w:rPr>
              <w:t>dhyt</w:t>
            </w:r>
            <w:proofErr w:type="spellEnd"/>
            <w:r w:rsidRPr="00315CBD">
              <w:rPr>
                <w:rFonts w:ascii="Garamond" w:hAnsi="Garamond"/>
                <w:sz w:val="28"/>
                <w:szCs w:val="28"/>
              </w:rPr>
              <w:t>.</w:t>
            </w:r>
          </w:p>
        </w:tc>
        <w:tc>
          <w:tcPr>
            <w:tcW w:w="3816" w:type="dxa"/>
          </w:tcPr>
          <w:p w14:paraId="482F3A40" w14:textId="77777777" w:rsidR="00FB2C53" w:rsidRPr="008146DB" w:rsidRDefault="00FB2C53"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A. </w:t>
            </w:r>
            <w:r w:rsidRPr="008146DB">
              <w:rPr>
                <w:rFonts w:ascii="Garamond" w:hAnsi="Garamond" w:cs="Times New Roman"/>
                <w:i/>
                <w:sz w:val="28"/>
              </w:rPr>
              <w:t xml:space="preserve">You must endeavour to understand and perform those </w:t>
            </w:r>
            <w:r w:rsidRPr="008146DB">
              <w:rPr>
                <w:rFonts w:ascii="Garamond" w:hAnsi="Garamond" w:cs="Times New Roman"/>
                <w:sz w:val="28"/>
              </w:rPr>
              <w:t>necessary</w:t>
            </w:r>
            <w:r w:rsidRPr="008146DB">
              <w:rPr>
                <w:rFonts w:ascii="Garamond" w:hAnsi="Garamond" w:cs="Times New Roman"/>
                <w:i/>
                <w:sz w:val="28"/>
              </w:rPr>
              <w:t xml:space="preserve"> </w:t>
            </w:r>
            <w:r w:rsidRPr="008146DB">
              <w:rPr>
                <w:rFonts w:ascii="Garamond" w:hAnsi="Garamond" w:cs="Times New Roman"/>
                <w:sz w:val="28"/>
              </w:rPr>
              <w:t>things</w:t>
            </w:r>
            <w:r w:rsidRPr="008146DB">
              <w:rPr>
                <w:rFonts w:ascii="Garamond" w:hAnsi="Garamond" w:cs="Times New Roman"/>
                <w:i/>
                <w:sz w:val="28"/>
              </w:rPr>
              <w:t xml:space="preserve"> which are required of all Persons before they are baptised, and which were promised in your Name. These are </w:t>
            </w:r>
            <w:r w:rsidRPr="008146DB">
              <w:rPr>
                <w:rFonts w:ascii="Garamond" w:hAnsi="Garamond" w:cs="Times New Roman"/>
                <w:sz w:val="28"/>
              </w:rPr>
              <w:t>Repentance,</w:t>
            </w:r>
            <w:r w:rsidRPr="008146DB">
              <w:rPr>
                <w:rFonts w:ascii="Garamond" w:hAnsi="Garamond" w:cs="Times New Roman"/>
                <w:i/>
                <w:sz w:val="28"/>
              </w:rPr>
              <w:t xml:space="preserve"> and </w:t>
            </w:r>
            <w:r w:rsidRPr="008146DB">
              <w:rPr>
                <w:rFonts w:ascii="Garamond" w:hAnsi="Garamond" w:cs="Times New Roman"/>
                <w:sz w:val="28"/>
              </w:rPr>
              <w:t>Faith</w:t>
            </w:r>
            <w:r w:rsidRPr="008146DB">
              <w:rPr>
                <w:rFonts w:ascii="Garamond" w:hAnsi="Garamond" w:cs="Times New Roman"/>
                <w:i/>
                <w:sz w:val="28"/>
              </w:rPr>
              <w:t>, without which Baptism will not profit you.</w:t>
            </w:r>
          </w:p>
        </w:tc>
        <w:tc>
          <w:tcPr>
            <w:tcW w:w="0" w:type="auto"/>
          </w:tcPr>
          <w:p w14:paraId="56DA851C" w14:textId="77777777" w:rsidR="00FB2C53" w:rsidRDefault="00FB2C53" w:rsidP="00DB60C3">
            <w:pPr>
              <w:pStyle w:val="ListParagraph"/>
              <w:ind w:left="0"/>
              <w:rPr>
                <w:rFonts w:ascii="Garamond" w:hAnsi="Garamond" w:cs="Times New Roman"/>
                <w:sz w:val="20"/>
                <w:szCs w:val="20"/>
              </w:rPr>
            </w:pPr>
          </w:p>
          <w:p w14:paraId="1831778A" w14:textId="77777777" w:rsidR="00654057" w:rsidRDefault="00654057" w:rsidP="00DB60C3">
            <w:pPr>
              <w:pStyle w:val="ListParagraph"/>
              <w:ind w:left="0"/>
              <w:rPr>
                <w:rFonts w:ascii="Garamond" w:hAnsi="Garamond" w:cs="Times New Roman"/>
                <w:sz w:val="20"/>
                <w:szCs w:val="20"/>
              </w:rPr>
            </w:pPr>
          </w:p>
          <w:p w14:paraId="3CC39FFB" w14:textId="77777777" w:rsidR="00654057" w:rsidRDefault="00654057" w:rsidP="00DB60C3">
            <w:pPr>
              <w:pStyle w:val="ListParagraph"/>
              <w:ind w:left="0"/>
              <w:rPr>
                <w:rFonts w:ascii="Garamond" w:hAnsi="Garamond" w:cs="Times New Roman"/>
                <w:sz w:val="20"/>
                <w:szCs w:val="20"/>
              </w:rPr>
            </w:pPr>
          </w:p>
          <w:p w14:paraId="37DD3886" w14:textId="77777777" w:rsidR="00654057" w:rsidRDefault="00654057" w:rsidP="00DB60C3">
            <w:pPr>
              <w:pStyle w:val="ListParagraph"/>
              <w:ind w:left="0"/>
              <w:rPr>
                <w:rFonts w:ascii="Garamond" w:hAnsi="Garamond" w:cs="Times New Roman"/>
                <w:sz w:val="20"/>
                <w:szCs w:val="20"/>
              </w:rPr>
            </w:pPr>
          </w:p>
          <w:p w14:paraId="3CCE4C70" w14:textId="77777777" w:rsidR="00654057" w:rsidRDefault="00654057" w:rsidP="00DB60C3">
            <w:pPr>
              <w:pStyle w:val="ListParagraph"/>
              <w:ind w:left="0"/>
              <w:rPr>
                <w:rFonts w:ascii="Garamond" w:hAnsi="Garamond" w:cs="Times New Roman"/>
                <w:sz w:val="20"/>
                <w:szCs w:val="20"/>
              </w:rPr>
            </w:pPr>
          </w:p>
          <w:p w14:paraId="515743C5" w14:textId="77777777" w:rsidR="00654057" w:rsidRDefault="00654057" w:rsidP="00DB60C3">
            <w:pPr>
              <w:pStyle w:val="ListParagraph"/>
              <w:ind w:left="0"/>
              <w:rPr>
                <w:rFonts w:ascii="Garamond" w:hAnsi="Garamond" w:cs="Times New Roman"/>
                <w:sz w:val="20"/>
                <w:szCs w:val="20"/>
              </w:rPr>
            </w:pPr>
          </w:p>
          <w:p w14:paraId="1BCFC9AA" w14:textId="77777777" w:rsidR="00654057" w:rsidRDefault="00654057" w:rsidP="00DB60C3">
            <w:pPr>
              <w:pStyle w:val="ListParagraph"/>
              <w:ind w:left="0"/>
              <w:rPr>
                <w:rFonts w:ascii="Garamond" w:hAnsi="Garamond" w:cs="Times New Roman"/>
                <w:sz w:val="20"/>
                <w:szCs w:val="20"/>
              </w:rPr>
            </w:pPr>
            <w:r>
              <w:rPr>
                <w:rFonts w:ascii="Garamond" w:hAnsi="Garamond" w:cs="Times New Roman"/>
                <w:sz w:val="20"/>
                <w:szCs w:val="20"/>
              </w:rPr>
              <w:t>Acts 2. 38.</w:t>
            </w:r>
          </w:p>
          <w:p w14:paraId="0D784438" w14:textId="77777777" w:rsidR="00654057" w:rsidRPr="008146DB" w:rsidRDefault="00654057" w:rsidP="00DB60C3">
            <w:pPr>
              <w:pStyle w:val="ListParagraph"/>
              <w:ind w:left="0"/>
              <w:rPr>
                <w:rFonts w:ascii="Garamond" w:hAnsi="Garamond" w:cs="Times New Roman"/>
                <w:sz w:val="20"/>
                <w:szCs w:val="20"/>
              </w:rPr>
            </w:pPr>
            <w:r>
              <w:rPr>
                <w:rFonts w:ascii="Garamond" w:hAnsi="Garamond" w:cs="Times New Roman"/>
                <w:sz w:val="20"/>
                <w:szCs w:val="20"/>
              </w:rPr>
              <w:t>8. 37.</w:t>
            </w:r>
          </w:p>
        </w:tc>
      </w:tr>
      <w:tr w:rsidR="00FB2C53" w:rsidRPr="008146DB" w14:paraId="5B2D4019" w14:textId="77777777" w:rsidTr="008B6126">
        <w:tc>
          <w:tcPr>
            <w:tcW w:w="4253" w:type="dxa"/>
          </w:tcPr>
          <w:p w14:paraId="2F118FBE" w14:textId="77777777" w:rsidR="00FB2C53" w:rsidRPr="00315CBD" w:rsidRDefault="00FB2C53" w:rsidP="00DB60C3">
            <w:pPr>
              <w:pStyle w:val="CM3"/>
              <w:widowControl/>
              <w:spacing w:line="240" w:lineRule="auto"/>
              <w:ind w:firstLine="227"/>
              <w:jc w:val="both"/>
              <w:rPr>
                <w:rFonts w:ascii="Garamond" w:hAnsi="Garamond"/>
                <w:sz w:val="28"/>
                <w:szCs w:val="28"/>
              </w:rPr>
            </w:pPr>
            <w:r w:rsidRPr="00315CBD">
              <w:rPr>
                <w:rFonts w:ascii="Garamond" w:hAnsi="Garamond"/>
                <w:i/>
                <w:sz w:val="28"/>
                <w:szCs w:val="28"/>
              </w:rPr>
              <w:t>Q.</w:t>
            </w:r>
            <w:r w:rsidRPr="00315CBD">
              <w:rPr>
                <w:rFonts w:ascii="Garamond" w:hAnsi="Garamond"/>
                <w:sz w:val="28"/>
                <w:szCs w:val="28"/>
              </w:rPr>
              <w:t xml:space="preserve"> </w:t>
            </w:r>
            <w:proofErr w:type="spellStart"/>
            <w:r w:rsidRPr="00315CBD">
              <w:rPr>
                <w:rFonts w:ascii="Garamond" w:hAnsi="Garamond"/>
                <w:sz w:val="28"/>
                <w:szCs w:val="28"/>
              </w:rPr>
              <w:t>Cre</w:t>
            </w:r>
            <w:proofErr w:type="spellEnd"/>
            <w:r w:rsidRPr="00315CBD">
              <w:rPr>
                <w:rFonts w:ascii="Garamond" w:hAnsi="Garamond"/>
                <w:sz w:val="28"/>
                <w:szCs w:val="28"/>
              </w:rPr>
              <w:t xml:space="preserve"> </w:t>
            </w:r>
            <w:proofErr w:type="spellStart"/>
            <w:r w:rsidRPr="00315CBD">
              <w:rPr>
                <w:rFonts w:ascii="Garamond" w:hAnsi="Garamond"/>
                <w:sz w:val="28"/>
                <w:szCs w:val="28"/>
              </w:rPr>
              <w:t>gys</w:t>
            </w:r>
            <w:proofErr w:type="spellEnd"/>
            <w:r w:rsidRPr="00315CBD">
              <w:rPr>
                <w:rFonts w:ascii="Garamond" w:hAnsi="Garamond"/>
                <w:sz w:val="28"/>
                <w:szCs w:val="28"/>
              </w:rPr>
              <w:t xml:space="preserve"> ta </w:t>
            </w:r>
            <w:proofErr w:type="spellStart"/>
            <w:r w:rsidRPr="00315CBD">
              <w:rPr>
                <w:rFonts w:ascii="Garamond" w:hAnsi="Garamond"/>
                <w:sz w:val="28"/>
                <w:szCs w:val="28"/>
              </w:rPr>
              <w:t>Gialdyn</w:t>
            </w:r>
            <w:proofErr w:type="spellEnd"/>
            <w:r w:rsidRPr="00315CBD">
              <w:rPr>
                <w:rFonts w:ascii="Garamond" w:hAnsi="Garamond"/>
                <w:sz w:val="28"/>
                <w:szCs w:val="28"/>
              </w:rPr>
              <w:t xml:space="preserve"> </w:t>
            </w:r>
            <w:proofErr w:type="spellStart"/>
            <w:r w:rsidRPr="00315CBD">
              <w:rPr>
                <w:rFonts w:ascii="Garamond" w:hAnsi="Garamond"/>
                <w:sz w:val="28"/>
                <w:szCs w:val="28"/>
              </w:rPr>
              <w:t>Arrys</w:t>
            </w:r>
            <w:proofErr w:type="spellEnd"/>
            <w:r w:rsidRPr="00315CBD">
              <w:rPr>
                <w:rFonts w:ascii="Garamond" w:hAnsi="Garamond"/>
                <w:sz w:val="28"/>
                <w:szCs w:val="28"/>
              </w:rPr>
              <w:t xml:space="preserve"> </w:t>
            </w:r>
            <w:proofErr w:type="spellStart"/>
            <w:r w:rsidRPr="00315CBD">
              <w:rPr>
                <w:rFonts w:ascii="Garamond" w:hAnsi="Garamond"/>
                <w:sz w:val="28"/>
                <w:szCs w:val="28"/>
              </w:rPr>
              <w:t>dy</w:t>
            </w:r>
            <w:proofErr w:type="spellEnd"/>
            <w:r w:rsidRPr="00315CBD">
              <w:rPr>
                <w:rFonts w:ascii="Garamond" w:hAnsi="Garamond"/>
                <w:sz w:val="28"/>
                <w:szCs w:val="28"/>
              </w:rPr>
              <w:t xml:space="preserve"> my </w:t>
            </w:r>
            <w:proofErr w:type="spellStart"/>
            <w:r w:rsidRPr="00315CBD">
              <w:rPr>
                <w:rFonts w:ascii="Garamond" w:hAnsi="Garamond"/>
                <w:sz w:val="28"/>
                <w:szCs w:val="28"/>
              </w:rPr>
              <w:t>chiangley</w:t>
            </w:r>
            <w:proofErr w:type="spellEnd"/>
            <w:r w:rsidRPr="00315CBD">
              <w:rPr>
                <w:rFonts w:ascii="Garamond" w:hAnsi="Garamond"/>
                <w:i/>
                <w:sz w:val="28"/>
                <w:szCs w:val="28"/>
              </w:rPr>
              <w:t> </w:t>
            </w:r>
            <w:r w:rsidRPr="00315CBD">
              <w:rPr>
                <w:rFonts w:ascii="Garamond" w:hAnsi="Garamond"/>
                <w:sz w:val="28"/>
                <w:szCs w:val="28"/>
              </w:rPr>
              <w:t>?</w:t>
            </w:r>
          </w:p>
        </w:tc>
        <w:tc>
          <w:tcPr>
            <w:tcW w:w="3816" w:type="dxa"/>
          </w:tcPr>
          <w:p w14:paraId="4FC4476F" w14:textId="77777777" w:rsidR="00FB2C53" w:rsidRPr="008146DB" w:rsidRDefault="00FB2C53"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Q. </w:t>
            </w:r>
            <w:r w:rsidRPr="008146DB">
              <w:rPr>
                <w:rFonts w:ascii="Garamond" w:hAnsi="Garamond" w:cs="Times New Roman"/>
                <w:i/>
                <w:sz w:val="28"/>
              </w:rPr>
              <w:t>What doth the Promise of Repentance bind me to ?</w:t>
            </w:r>
          </w:p>
        </w:tc>
        <w:tc>
          <w:tcPr>
            <w:tcW w:w="0" w:type="auto"/>
          </w:tcPr>
          <w:p w14:paraId="37F55E3E" w14:textId="77777777" w:rsidR="00FB2C53" w:rsidRPr="008146DB" w:rsidRDefault="00FB2C53" w:rsidP="00DB60C3">
            <w:pPr>
              <w:pStyle w:val="ListParagraph"/>
              <w:ind w:left="0"/>
              <w:rPr>
                <w:rFonts w:ascii="Garamond" w:hAnsi="Garamond" w:cs="Times New Roman"/>
                <w:sz w:val="20"/>
                <w:szCs w:val="20"/>
              </w:rPr>
            </w:pPr>
          </w:p>
        </w:tc>
      </w:tr>
      <w:tr w:rsidR="00654057" w:rsidRPr="008146DB" w14:paraId="6AF21E4B" w14:textId="77777777" w:rsidTr="008B6126">
        <w:tc>
          <w:tcPr>
            <w:tcW w:w="4253" w:type="dxa"/>
          </w:tcPr>
          <w:p w14:paraId="7200D52C" w14:textId="77777777" w:rsidR="00654057" w:rsidRPr="00D619A5" w:rsidRDefault="00654057" w:rsidP="00DB60C3">
            <w:pPr>
              <w:pStyle w:val="CM3"/>
              <w:widowControl/>
              <w:spacing w:line="240" w:lineRule="auto"/>
              <w:ind w:firstLine="227"/>
              <w:jc w:val="both"/>
              <w:rPr>
                <w:rFonts w:ascii="Garamond" w:hAnsi="Garamond"/>
                <w:sz w:val="28"/>
                <w:szCs w:val="28"/>
              </w:rPr>
            </w:pPr>
            <w:r w:rsidRPr="00D619A5">
              <w:rPr>
                <w:rFonts w:ascii="Garamond" w:hAnsi="Garamond"/>
                <w:i/>
                <w:sz w:val="28"/>
                <w:szCs w:val="28"/>
              </w:rPr>
              <w:t xml:space="preserve">A. </w:t>
            </w:r>
            <w:proofErr w:type="spellStart"/>
            <w:r w:rsidRPr="00D619A5">
              <w:rPr>
                <w:rFonts w:ascii="Garamond" w:hAnsi="Garamond"/>
                <w:sz w:val="28"/>
                <w:szCs w:val="28"/>
              </w:rPr>
              <w:t>T’ow</w:t>
            </w:r>
            <w:proofErr w:type="spellEnd"/>
            <w:r w:rsidRPr="00D619A5">
              <w:rPr>
                <w:rFonts w:ascii="Garamond" w:hAnsi="Garamond"/>
                <w:sz w:val="28"/>
                <w:szCs w:val="28"/>
              </w:rPr>
              <w:t xml:space="preserve"> </w:t>
            </w:r>
            <w:proofErr w:type="spellStart"/>
            <w:r w:rsidRPr="00D619A5">
              <w:rPr>
                <w:rFonts w:ascii="Garamond" w:hAnsi="Garamond"/>
                <w:sz w:val="28"/>
                <w:szCs w:val="28"/>
              </w:rPr>
              <w:t>kainlt</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hregeil</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chooilley</w:t>
            </w:r>
            <w:proofErr w:type="spellEnd"/>
            <w:r w:rsidRPr="00D619A5">
              <w:rPr>
                <w:rFonts w:ascii="Garamond" w:hAnsi="Garamond"/>
                <w:sz w:val="28"/>
                <w:szCs w:val="28"/>
              </w:rPr>
              <w:t xml:space="preserve"> </w:t>
            </w:r>
            <w:proofErr w:type="spellStart"/>
            <w:r w:rsidRPr="00D619A5">
              <w:rPr>
                <w:rFonts w:ascii="Garamond" w:hAnsi="Garamond"/>
                <w:sz w:val="28"/>
                <w:szCs w:val="28"/>
              </w:rPr>
              <w:t>g</w:t>
            </w:r>
            <w:r w:rsidRPr="00654057">
              <w:rPr>
                <w:rFonts w:ascii="Garamond" w:hAnsi="Garamond"/>
                <w:i/>
                <w:sz w:val="28"/>
                <w:szCs w:val="28"/>
              </w:rPr>
              <w:t>h</w:t>
            </w:r>
            <w:r w:rsidRPr="00D619A5">
              <w:rPr>
                <w:rFonts w:ascii="Garamond" w:hAnsi="Garamond"/>
                <w:sz w:val="28"/>
                <w:szCs w:val="28"/>
              </w:rPr>
              <w:t>rogh</w:t>
            </w:r>
            <w:proofErr w:type="spellEnd"/>
            <w:r w:rsidRPr="00D619A5">
              <w:rPr>
                <w:rFonts w:ascii="Garamond" w:hAnsi="Garamond"/>
                <w:sz w:val="28"/>
                <w:szCs w:val="28"/>
              </w:rPr>
              <w:t xml:space="preserve"> </w:t>
            </w:r>
            <w:proofErr w:type="spellStart"/>
            <w:r w:rsidRPr="00D619A5">
              <w:rPr>
                <w:rFonts w:ascii="Garamond" w:hAnsi="Garamond"/>
                <w:sz w:val="28"/>
                <w:szCs w:val="28"/>
              </w:rPr>
              <w:t>raad</w:t>
            </w:r>
            <w:proofErr w:type="spellEnd"/>
            <w:r w:rsidRPr="00D619A5">
              <w:rPr>
                <w:rFonts w:ascii="Garamond" w:hAnsi="Garamond"/>
                <w:sz w:val="28"/>
                <w:szCs w:val="28"/>
              </w:rPr>
              <w:t xml:space="preserve">, Dy </w:t>
            </w:r>
            <w:proofErr w:type="spellStart"/>
            <w:r w:rsidRPr="00D619A5">
              <w:rPr>
                <w:rFonts w:ascii="Garamond" w:hAnsi="Garamond"/>
                <w:sz w:val="28"/>
                <w:szCs w:val="28"/>
              </w:rPr>
              <w:t>obbal</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chooilley</w:t>
            </w:r>
            <w:proofErr w:type="spellEnd"/>
            <w:r w:rsidRPr="00D619A5">
              <w:rPr>
                <w:rFonts w:ascii="Garamond" w:hAnsi="Garamond"/>
                <w:sz w:val="28"/>
                <w:szCs w:val="28"/>
              </w:rPr>
              <w:t xml:space="preserve"> Vee-</w:t>
            </w:r>
            <w:proofErr w:type="spellStart"/>
            <w:r w:rsidRPr="00D619A5">
              <w:rPr>
                <w:rFonts w:ascii="Garamond" w:hAnsi="Garamond"/>
                <w:sz w:val="28"/>
                <w:szCs w:val="28"/>
              </w:rPr>
              <w:t>chraueeys</w:t>
            </w:r>
            <w:proofErr w:type="spellEnd"/>
            <w:r w:rsidRPr="00D619A5">
              <w:rPr>
                <w:rFonts w:ascii="Garamond" w:hAnsi="Garamond"/>
                <w:sz w:val="28"/>
                <w:szCs w:val="28"/>
              </w:rPr>
              <w:t xml:space="preserve"> as </w:t>
            </w:r>
            <w:proofErr w:type="spellStart"/>
            <w:r w:rsidRPr="00D619A5">
              <w:rPr>
                <w:rFonts w:ascii="Garamond" w:hAnsi="Garamond"/>
                <w:sz w:val="28"/>
                <w:szCs w:val="28"/>
              </w:rPr>
              <w:t>saynt</w:t>
            </w:r>
            <w:proofErr w:type="spellEnd"/>
            <w:r w:rsidRPr="00D619A5">
              <w:rPr>
                <w:rFonts w:ascii="Garamond" w:hAnsi="Garamond"/>
                <w:sz w:val="28"/>
                <w:szCs w:val="28"/>
              </w:rPr>
              <w:t xml:space="preserve"> </w:t>
            </w:r>
            <w:proofErr w:type="spellStart"/>
            <w:r w:rsidRPr="00D619A5">
              <w:rPr>
                <w:rFonts w:ascii="Garamond" w:hAnsi="Garamond"/>
                <w:sz w:val="28"/>
                <w:szCs w:val="28"/>
              </w:rPr>
              <w:t>ny</w:t>
            </w:r>
            <w:proofErr w:type="spellEnd"/>
            <w:r w:rsidRPr="00D619A5">
              <w:rPr>
                <w:rFonts w:ascii="Garamond" w:hAnsi="Garamond"/>
                <w:sz w:val="28"/>
                <w:szCs w:val="28"/>
              </w:rPr>
              <w:t xml:space="preserve"> </w:t>
            </w:r>
            <w:proofErr w:type="spellStart"/>
            <w:r w:rsidRPr="00D619A5">
              <w:rPr>
                <w:rFonts w:ascii="Garamond" w:hAnsi="Garamond"/>
                <w:sz w:val="28"/>
                <w:szCs w:val="28"/>
              </w:rPr>
              <w:t>foalley</w:t>
            </w:r>
            <w:proofErr w:type="spellEnd"/>
            <w:r w:rsidRPr="00D619A5">
              <w:rPr>
                <w:rFonts w:ascii="Garamond" w:hAnsi="Garamond"/>
                <w:sz w:val="28"/>
                <w:szCs w:val="28"/>
              </w:rPr>
              <w:t xml:space="preserve">, gyn </w:t>
            </w:r>
            <w:proofErr w:type="spellStart"/>
            <w:r w:rsidRPr="00D619A5">
              <w:rPr>
                <w:rFonts w:ascii="Garamond" w:hAnsi="Garamond"/>
                <w:sz w:val="28"/>
                <w:szCs w:val="28"/>
              </w:rPr>
              <w:t>ve</w:t>
            </w:r>
            <w:proofErr w:type="spellEnd"/>
            <w:r w:rsidRPr="00D619A5">
              <w:rPr>
                <w:rFonts w:ascii="Garamond" w:hAnsi="Garamond"/>
                <w:sz w:val="28"/>
                <w:szCs w:val="28"/>
              </w:rPr>
              <w:t xml:space="preserve"> cur </w:t>
            </w:r>
            <w:proofErr w:type="spellStart"/>
            <w:r w:rsidRPr="00D619A5">
              <w:rPr>
                <w:rFonts w:ascii="Garamond" w:hAnsi="Garamond"/>
                <w:sz w:val="28"/>
                <w:szCs w:val="28"/>
              </w:rPr>
              <w:t>rish</w:t>
            </w:r>
            <w:proofErr w:type="spellEnd"/>
            <w:r w:rsidRPr="00D619A5">
              <w:rPr>
                <w:rFonts w:ascii="Garamond" w:hAnsi="Garamond"/>
                <w:sz w:val="28"/>
                <w:szCs w:val="28"/>
              </w:rPr>
              <w:t xml:space="preserve"> </w:t>
            </w:r>
            <w:proofErr w:type="spellStart"/>
            <w:r w:rsidRPr="00D619A5">
              <w:rPr>
                <w:rFonts w:ascii="Garamond" w:hAnsi="Garamond"/>
                <w:sz w:val="28"/>
                <w:szCs w:val="28"/>
              </w:rPr>
              <w:t>peccah</w:t>
            </w:r>
            <w:proofErr w:type="spellEnd"/>
            <w:r w:rsidRPr="00D619A5">
              <w:rPr>
                <w:rFonts w:ascii="Garamond" w:hAnsi="Garamond"/>
                <w:sz w:val="28"/>
                <w:szCs w:val="28"/>
              </w:rPr>
              <w:t xml:space="preserve"> </w:t>
            </w:r>
            <w:proofErr w:type="spellStart"/>
            <w:r w:rsidRPr="00D619A5">
              <w:rPr>
                <w:rFonts w:ascii="Garamond" w:hAnsi="Garamond"/>
                <w:sz w:val="28"/>
                <w:szCs w:val="28"/>
              </w:rPr>
              <w:t>erbee</w:t>
            </w:r>
            <w:proofErr w:type="spellEnd"/>
            <w:r w:rsidRPr="00D619A5">
              <w:rPr>
                <w:rFonts w:ascii="Garamond" w:hAnsi="Garamond"/>
                <w:sz w:val="28"/>
                <w:szCs w:val="28"/>
              </w:rPr>
              <w:t xml:space="preserve"> er </w:t>
            </w:r>
            <w:proofErr w:type="spellStart"/>
            <w:r w:rsidRPr="00D619A5">
              <w:rPr>
                <w:rFonts w:ascii="Garamond" w:hAnsi="Garamond"/>
                <w:sz w:val="28"/>
                <w:szCs w:val="28"/>
              </w:rPr>
              <w:t>fys</w:t>
            </w:r>
            <w:proofErr w:type="spellEnd"/>
            <w:r w:rsidRPr="00D619A5">
              <w:rPr>
                <w:rFonts w:ascii="Garamond" w:hAnsi="Garamond"/>
                <w:sz w:val="28"/>
                <w:szCs w:val="28"/>
              </w:rPr>
              <w:t xml:space="preserve"> </w:t>
            </w:r>
            <w:proofErr w:type="spellStart"/>
            <w:r w:rsidRPr="00D619A5">
              <w:rPr>
                <w:rFonts w:ascii="Garamond" w:hAnsi="Garamond"/>
                <w:sz w:val="28"/>
                <w:szCs w:val="28"/>
              </w:rPr>
              <w:t>dhyt</w:t>
            </w:r>
            <w:proofErr w:type="spellEnd"/>
            <w:r w:rsidRPr="00D619A5">
              <w:rPr>
                <w:rFonts w:ascii="Garamond" w:hAnsi="Garamond"/>
                <w:sz w:val="28"/>
                <w:szCs w:val="28"/>
              </w:rPr>
              <w:t xml:space="preserve">, </w:t>
            </w:r>
            <w:proofErr w:type="spellStart"/>
            <w:r w:rsidRPr="00D619A5">
              <w:rPr>
                <w:rFonts w:ascii="Garamond" w:hAnsi="Garamond"/>
                <w:sz w:val="28"/>
                <w:szCs w:val="28"/>
              </w:rPr>
              <w:t>agh</w:t>
            </w:r>
            <w:proofErr w:type="spellEnd"/>
            <w:r w:rsidRPr="00D619A5">
              <w:rPr>
                <w:rFonts w:ascii="Garamond" w:hAnsi="Garamond"/>
                <w:sz w:val="28"/>
                <w:szCs w:val="28"/>
              </w:rPr>
              <w:t xml:space="preserve"> </w:t>
            </w:r>
            <w:proofErr w:type="spellStart"/>
            <w:r w:rsidRPr="00D619A5">
              <w:rPr>
                <w:rFonts w:ascii="Garamond" w:hAnsi="Garamond"/>
                <w:sz w:val="28"/>
                <w:szCs w:val="28"/>
              </w:rPr>
              <w:t>Jee</w:t>
            </w:r>
            <w:proofErr w:type="spellEnd"/>
            <w:r w:rsidRPr="00D619A5">
              <w:rPr>
                <w:rFonts w:ascii="Garamond" w:hAnsi="Garamond"/>
                <w:sz w:val="28"/>
                <w:szCs w:val="28"/>
              </w:rPr>
              <w:t xml:space="preserve"> y </w:t>
            </w:r>
            <w:proofErr w:type="spellStart"/>
            <w:r w:rsidRPr="00D619A5">
              <w:rPr>
                <w:rFonts w:ascii="Garamond" w:hAnsi="Garamond"/>
                <w:sz w:val="28"/>
                <w:szCs w:val="28"/>
              </w:rPr>
              <w:t>hirveish</w:t>
            </w:r>
            <w:proofErr w:type="spellEnd"/>
            <w:r w:rsidRPr="00D619A5">
              <w:rPr>
                <w:rFonts w:ascii="Garamond" w:hAnsi="Garamond"/>
                <w:sz w:val="28"/>
                <w:szCs w:val="28"/>
              </w:rPr>
              <w:t xml:space="preserve"> </w:t>
            </w:r>
            <w:proofErr w:type="spellStart"/>
            <w:r w:rsidRPr="00D619A5">
              <w:rPr>
                <w:rFonts w:ascii="Garamond" w:hAnsi="Garamond"/>
                <w:sz w:val="28"/>
                <w:szCs w:val="28"/>
              </w:rPr>
              <w:t>gys</w:t>
            </w:r>
            <w:proofErr w:type="spellEnd"/>
            <w:r w:rsidRPr="00D619A5">
              <w:rPr>
                <w:rFonts w:ascii="Garamond" w:hAnsi="Garamond"/>
                <w:sz w:val="28"/>
                <w:szCs w:val="28"/>
              </w:rPr>
              <w:t xml:space="preserve"> </w:t>
            </w:r>
            <w:proofErr w:type="spellStart"/>
            <w:r w:rsidRPr="00D619A5">
              <w:rPr>
                <w:rFonts w:ascii="Garamond" w:hAnsi="Garamond"/>
                <w:sz w:val="28"/>
                <w:szCs w:val="28"/>
              </w:rPr>
              <w:t>dty</w:t>
            </w:r>
            <w:proofErr w:type="spellEnd"/>
            <w:r w:rsidRPr="00D619A5">
              <w:rPr>
                <w:rFonts w:ascii="Garamond" w:hAnsi="Garamond"/>
                <w:sz w:val="28"/>
                <w:szCs w:val="28"/>
              </w:rPr>
              <w:t xml:space="preserve"> </w:t>
            </w:r>
            <w:proofErr w:type="spellStart"/>
            <w:r w:rsidRPr="00D619A5">
              <w:rPr>
                <w:rFonts w:ascii="Garamond" w:hAnsi="Garamond"/>
                <w:sz w:val="28"/>
                <w:szCs w:val="28"/>
              </w:rPr>
              <w:t>hushtey</w:t>
            </w:r>
            <w:proofErr w:type="spellEnd"/>
            <w:r w:rsidRPr="00D619A5">
              <w:rPr>
                <w:rFonts w:ascii="Garamond" w:hAnsi="Garamond"/>
                <w:sz w:val="28"/>
                <w:szCs w:val="28"/>
              </w:rPr>
              <w:t xml:space="preserve"> as </w:t>
            </w:r>
            <w:proofErr w:type="spellStart"/>
            <w:r w:rsidRPr="00D619A5">
              <w:rPr>
                <w:rFonts w:ascii="Garamond" w:hAnsi="Garamond"/>
                <w:sz w:val="28"/>
                <w:szCs w:val="28"/>
              </w:rPr>
              <w:t>dty</w:t>
            </w:r>
            <w:proofErr w:type="spellEnd"/>
            <w:r w:rsidRPr="00D619A5">
              <w:rPr>
                <w:rFonts w:ascii="Garamond" w:hAnsi="Garamond"/>
                <w:sz w:val="28"/>
                <w:szCs w:val="28"/>
              </w:rPr>
              <w:t xml:space="preserve"> </w:t>
            </w:r>
            <w:proofErr w:type="spellStart"/>
            <w:r w:rsidRPr="00D619A5">
              <w:rPr>
                <w:rFonts w:ascii="Garamond" w:hAnsi="Garamond"/>
                <w:sz w:val="28"/>
                <w:szCs w:val="28"/>
              </w:rPr>
              <w:t>phooar</w:t>
            </w:r>
            <w:proofErr w:type="spellEnd"/>
            <w:r w:rsidRPr="00D619A5">
              <w:rPr>
                <w:rFonts w:ascii="Garamond" w:hAnsi="Garamond"/>
                <w:sz w:val="28"/>
                <w:szCs w:val="28"/>
              </w:rPr>
              <w:t xml:space="preserve"> share </w:t>
            </w:r>
            <w:proofErr w:type="spellStart"/>
            <w:r w:rsidRPr="00D619A5">
              <w:rPr>
                <w:rFonts w:ascii="Garamond" w:hAnsi="Garamond"/>
                <w:sz w:val="28"/>
                <w:szCs w:val="28"/>
              </w:rPr>
              <w:t>janoo</w:t>
            </w:r>
            <w:proofErr w:type="spellEnd"/>
            <w:r w:rsidRPr="00D619A5">
              <w:rPr>
                <w:rFonts w:ascii="Garamond" w:hAnsi="Garamond"/>
                <w:sz w:val="28"/>
                <w:szCs w:val="28"/>
              </w:rPr>
              <w:t xml:space="preserve"> </w:t>
            </w:r>
            <w:proofErr w:type="spellStart"/>
            <w:r w:rsidRPr="00D619A5">
              <w:rPr>
                <w:rFonts w:ascii="Garamond" w:hAnsi="Garamond"/>
                <w:sz w:val="28"/>
                <w:szCs w:val="28"/>
              </w:rPr>
              <w:t>ny</w:t>
            </w:r>
            <w:proofErr w:type="spellEnd"/>
            <w:r w:rsidRPr="00D619A5">
              <w:rPr>
                <w:rFonts w:ascii="Garamond" w:hAnsi="Garamond"/>
                <w:sz w:val="28"/>
                <w:szCs w:val="28"/>
              </w:rPr>
              <w:t xml:space="preserve"> </w:t>
            </w:r>
            <w:proofErr w:type="spellStart"/>
            <w:r w:rsidRPr="00D619A5">
              <w:rPr>
                <w:rFonts w:ascii="Garamond" w:hAnsi="Garamond"/>
                <w:sz w:val="28"/>
                <w:szCs w:val="28"/>
              </w:rPr>
              <w:t>Te</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harey</w:t>
            </w:r>
            <w:proofErr w:type="spellEnd"/>
            <w:r w:rsidRPr="00D619A5">
              <w:rPr>
                <w:rFonts w:ascii="Garamond" w:hAnsi="Garamond"/>
                <w:sz w:val="28"/>
                <w:szCs w:val="28"/>
              </w:rPr>
              <w:t xml:space="preserve"> as </w:t>
            </w:r>
            <w:proofErr w:type="spellStart"/>
            <w:r w:rsidRPr="00D619A5">
              <w:rPr>
                <w:rFonts w:ascii="Garamond" w:hAnsi="Garamond"/>
                <w:sz w:val="28"/>
                <w:szCs w:val="28"/>
              </w:rPr>
              <w:t>chea</w:t>
            </w:r>
            <w:proofErr w:type="spellEnd"/>
            <w:r w:rsidRPr="00D619A5">
              <w:rPr>
                <w:rFonts w:ascii="Garamond" w:hAnsi="Garamond"/>
                <w:sz w:val="28"/>
                <w:szCs w:val="28"/>
              </w:rPr>
              <w:t xml:space="preserve"> </w:t>
            </w:r>
            <w:proofErr w:type="spellStart"/>
            <w:r w:rsidRPr="00D619A5">
              <w:rPr>
                <w:rFonts w:ascii="Garamond" w:hAnsi="Garamond"/>
                <w:sz w:val="28"/>
                <w:szCs w:val="28"/>
              </w:rPr>
              <w:t>Veih</w:t>
            </w:r>
            <w:proofErr w:type="spellEnd"/>
            <w:r w:rsidRPr="00D619A5">
              <w:rPr>
                <w:rFonts w:ascii="Garamond" w:hAnsi="Garamond"/>
                <w:sz w:val="28"/>
                <w:szCs w:val="28"/>
              </w:rPr>
              <w:t xml:space="preserve"> </w:t>
            </w:r>
            <w:proofErr w:type="spellStart"/>
            <w:r w:rsidRPr="00D619A5">
              <w:rPr>
                <w:rFonts w:ascii="Garamond" w:hAnsi="Garamond"/>
                <w:sz w:val="28"/>
                <w:szCs w:val="28"/>
              </w:rPr>
              <w:t>ny</w:t>
            </w:r>
            <w:proofErr w:type="spellEnd"/>
            <w:r w:rsidRPr="00D619A5">
              <w:rPr>
                <w:rFonts w:ascii="Garamond" w:hAnsi="Garamond"/>
                <w:sz w:val="28"/>
                <w:szCs w:val="28"/>
              </w:rPr>
              <w:t xml:space="preserve"> </w:t>
            </w:r>
            <w:proofErr w:type="spellStart"/>
            <w:r w:rsidRPr="00D619A5">
              <w:rPr>
                <w:rFonts w:ascii="Garamond" w:hAnsi="Garamond"/>
                <w:sz w:val="28"/>
                <w:szCs w:val="28"/>
              </w:rPr>
              <w:t>Te</w:t>
            </w:r>
            <w:proofErr w:type="spellEnd"/>
            <w:r w:rsidRPr="00D619A5">
              <w:rPr>
                <w:rFonts w:ascii="Garamond" w:hAnsi="Garamond"/>
                <w:sz w:val="28"/>
                <w:szCs w:val="28"/>
              </w:rPr>
              <w:t xml:space="preserve"> cur </w:t>
            </w:r>
            <w:proofErr w:type="spellStart"/>
            <w:r w:rsidRPr="00D619A5">
              <w:rPr>
                <w:rFonts w:ascii="Garamond" w:hAnsi="Garamond"/>
                <w:sz w:val="28"/>
                <w:szCs w:val="28"/>
              </w:rPr>
              <w:t>raue</w:t>
            </w:r>
            <w:proofErr w:type="spellEnd"/>
            <w:r w:rsidRPr="00D619A5">
              <w:rPr>
                <w:rFonts w:ascii="Garamond" w:hAnsi="Garamond"/>
                <w:sz w:val="28"/>
                <w:szCs w:val="28"/>
              </w:rPr>
              <w:t xml:space="preserve"> </w:t>
            </w:r>
            <w:proofErr w:type="spellStart"/>
            <w:r w:rsidRPr="00D619A5">
              <w:rPr>
                <w:rFonts w:ascii="Garamond" w:hAnsi="Garamond"/>
                <w:sz w:val="28"/>
                <w:szCs w:val="28"/>
              </w:rPr>
              <w:t>noi</w:t>
            </w:r>
            <w:proofErr w:type="spellEnd"/>
            <w:r w:rsidRPr="00D619A5">
              <w:rPr>
                <w:rFonts w:ascii="Garamond" w:hAnsi="Garamond"/>
                <w:sz w:val="28"/>
                <w:szCs w:val="28"/>
              </w:rPr>
              <w:t xml:space="preserve">. Son </w:t>
            </w:r>
            <w:proofErr w:type="spellStart"/>
            <w:r w:rsidRPr="00D619A5">
              <w:rPr>
                <w:rFonts w:ascii="Garamond" w:hAnsi="Garamond"/>
                <w:sz w:val="28"/>
                <w:szCs w:val="28"/>
              </w:rPr>
              <w:t>myr</w:t>
            </w:r>
            <w:proofErr w:type="spellEnd"/>
            <w:r w:rsidRPr="00D619A5">
              <w:rPr>
                <w:rFonts w:ascii="Garamond" w:hAnsi="Garamond"/>
                <w:sz w:val="28"/>
                <w:szCs w:val="28"/>
              </w:rPr>
              <w:t xml:space="preserve"> </w:t>
            </w:r>
            <w:proofErr w:type="spellStart"/>
            <w:r w:rsidRPr="00D619A5">
              <w:rPr>
                <w:rFonts w:ascii="Garamond" w:hAnsi="Garamond"/>
                <w:sz w:val="28"/>
                <w:szCs w:val="28"/>
              </w:rPr>
              <w:t>shen</w:t>
            </w:r>
            <w:proofErr w:type="spellEnd"/>
            <w:r w:rsidRPr="00D619A5">
              <w:rPr>
                <w:rFonts w:ascii="Garamond" w:hAnsi="Garamond"/>
                <w:sz w:val="28"/>
                <w:szCs w:val="28"/>
              </w:rPr>
              <w:t xml:space="preserve"> ta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chooilley</w:t>
            </w:r>
            <w:proofErr w:type="spellEnd"/>
            <w:r w:rsidRPr="00D619A5">
              <w:rPr>
                <w:rFonts w:ascii="Garamond" w:hAnsi="Garamond"/>
                <w:sz w:val="28"/>
                <w:szCs w:val="28"/>
              </w:rPr>
              <w:t xml:space="preserve"> </w:t>
            </w:r>
            <w:proofErr w:type="spellStart"/>
            <w:r w:rsidRPr="00D619A5">
              <w:rPr>
                <w:rFonts w:ascii="Garamond" w:hAnsi="Garamond"/>
                <w:sz w:val="28"/>
                <w:szCs w:val="28"/>
              </w:rPr>
              <w:lastRenderedPageBreak/>
              <w:t>lianoo</w:t>
            </w:r>
            <w:proofErr w:type="spellEnd"/>
            <w:r w:rsidRPr="00D619A5">
              <w:rPr>
                <w:rFonts w:ascii="Garamond" w:hAnsi="Garamond"/>
                <w:sz w:val="28"/>
                <w:szCs w:val="28"/>
              </w:rPr>
              <w:t xml:space="preserve"> </w:t>
            </w:r>
            <w:proofErr w:type="spellStart"/>
            <w:r w:rsidRPr="00D619A5">
              <w:rPr>
                <w:rFonts w:ascii="Garamond" w:hAnsi="Garamond"/>
                <w:sz w:val="28"/>
                <w:szCs w:val="28"/>
              </w:rPr>
              <w:t>bialagh</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ymmyrkey</w:t>
            </w:r>
            <w:proofErr w:type="spellEnd"/>
            <w:r w:rsidRPr="00D619A5">
              <w:rPr>
                <w:rFonts w:ascii="Garamond" w:hAnsi="Garamond"/>
                <w:sz w:val="28"/>
                <w:szCs w:val="28"/>
              </w:rPr>
              <w:t xml:space="preserve"> e </w:t>
            </w:r>
            <w:proofErr w:type="spellStart"/>
            <w:r w:rsidRPr="00D619A5">
              <w:rPr>
                <w:rFonts w:ascii="Garamond" w:hAnsi="Garamond"/>
                <w:sz w:val="28"/>
                <w:szCs w:val="28"/>
              </w:rPr>
              <w:t>hene</w:t>
            </w:r>
            <w:proofErr w:type="spellEnd"/>
            <w:r w:rsidRPr="00D619A5">
              <w:rPr>
                <w:rFonts w:ascii="Garamond" w:hAnsi="Garamond"/>
                <w:sz w:val="28"/>
                <w:szCs w:val="28"/>
              </w:rPr>
              <w:t xml:space="preserve"> </w:t>
            </w:r>
            <w:proofErr w:type="spellStart"/>
            <w:r w:rsidRPr="00D619A5">
              <w:rPr>
                <w:rFonts w:ascii="Garamond" w:hAnsi="Garamond"/>
                <w:sz w:val="28"/>
                <w:szCs w:val="28"/>
              </w:rPr>
              <w:t>gys</w:t>
            </w:r>
            <w:proofErr w:type="spellEnd"/>
            <w:r w:rsidRPr="00D619A5">
              <w:rPr>
                <w:rFonts w:ascii="Garamond" w:hAnsi="Garamond"/>
                <w:sz w:val="28"/>
                <w:szCs w:val="28"/>
              </w:rPr>
              <w:t xml:space="preserve"> e Ayr ; as my </w:t>
            </w:r>
            <w:proofErr w:type="spellStart"/>
            <w:r w:rsidRPr="00D619A5">
              <w:rPr>
                <w:rFonts w:ascii="Garamond" w:hAnsi="Garamond"/>
                <w:sz w:val="28"/>
                <w:szCs w:val="28"/>
              </w:rPr>
              <w:t>t’ow</w:t>
            </w:r>
            <w:proofErr w:type="spellEnd"/>
            <w:r w:rsidRPr="00D619A5">
              <w:rPr>
                <w:rFonts w:ascii="Garamond" w:hAnsi="Garamond"/>
                <w:sz w:val="28"/>
                <w:szCs w:val="28"/>
              </w:rPr>
              <w:t xml:space="preserve"> </w:t>
            </w:r>
            <w:proofErr w:type="spellStart"/>
            <w:r w:rsidRPr="00D619A5">
              <w:rPr>
                <w:rFonts w:ascii="Garamond" w:hAnsi="Garamond"/>
                <w:sz w:val="28"/>
                <w:szCs w:val="28"/>
              </w:rPr>
              <w:t>uss</w:t>
            </w:r>
            <w:proofErr w:type="spellEnd"/>
            <w:r w:rsidRPr="00D619A5">
              <w:rPr>
                <w:rFonts w:ascii="Garamond" w:hAnsi="Garamond"/>
                <w:sz w:val="28"/>
                <w:szCs w:val="28"/>
              </w:rPr>
              <w:t xml:space="preserve"> </w:t>
            </w:r>
            <w:proofErr w:type="spellStart"/>
            <w:r w:rsidRPr="00D619A5">
              <w:rPr>
                <w:rFonts w:ascii="Garamond" w:hAnsi="Garamond"/>
                <w:sz w:val="28"/>
                <w:szCs w:val="28"/>
              </w:rPr>
              <w:t>dty</w:t>
            </w:r>
            <w:proofErr w:type="spellEnd"/>
            <w:r w:rsidRPr="00D619A5">
              <w:rPr>
                <w:rFonts w:ascii="Garamond" w:hAnsi="Garamond"/>
                <w:sz w:val="28"/>
                <w:szCs w:val="28"/>
              </w:rPr>
              <w:t xml:space="preserve"> </w:t>
            </w:r>
            <w:proofErr w:type="spellStart"/>
            <w:r w:rsidRPr="00D619A5">
              <w:rPr>
                <w:rFonts w:ascii="Garamond" w:hAnsi="Garamond"/>
                <w:sz w:val="28"/>
                <w:szCs w:val="28"/>
              </w:rPr>
              <w:t>lianoo</w:t>
            </w:r>
            <w:proofErr w:type="spellEnd"/>
            <w:r w:rsidRPr="00D619A5">
              <w:rPr>
                <w:rFonts w:ascii="Garamond" w:hAnsi="Garamond"/>
                <w:sz w:val="28"/>
                <w:szCs w:val="28"/>
              </w:rPr>
              <w:t xml:space="preserve"> da </w:t>
            </w:r>
            <w:proofErr w:type="spellStart"/>
            <w:r w:rsidRPr="00D619A5">
              <w:rPr>
                <w:rFonts w:ascii="Garamond" w:hAnsi="Garamond"/>
                <w:sz w:val="28"/>
                <w:szCs w:val="28"/>
              </w:rPr>
              <w:t>Jee</w:t>
            </w:r>
            <w:proofErr w:type="spellEnd"/>
            <w:r w:rsidRPr="00D619A5">
              <w:rPr>
                <w:rFonts w:ascii="Garamond" w:hAnsi="Garamond"/>
                <w:sz w:val="28"/>
                <w:szCs w:val="28"/>
              </w:rPr>
              <w:t xml:space="preserve"> as </w:t>
            </w:r>
            <w:proofErr w:type="spellStart"/>
            <w:r w:rsidRPr="00D619A5">
              <w:rPr>
                <w:rFonts w:ascii="Garamond" w:hAnsi="Garamond"/>
                <w:sz w:val="28"/>
                <w:szCs w:val="28"/>
              </w:rPr>
              <w:t>jercal</w:t>
            </w:r>
            <w:proofErr w:type="spellEnd"/>
            <w:r w:rsidRPr="00D619A5">
              <w:rPr>
                <w:rFonts w:ascii="Garamond" w:hAnsi="Garamond"/>
                <w:sz w:val="28"/>
                <w:szCs w:val="28"/>
              </w:rPr>
              <w:t xml:space="preserve"> </w:t>
            </w:r>
            <w:proofErr w:type="spellStart"/>
            <w:r w:rsidRPr="00D619A5">
              <w:rPr>
                <w:rFonts w:ascii="Garamond" w:hAnsi="Garamond"/>
                <w:sz w:val="28"/>
                <w:szCs w:val="28"/>
              </w:rPr>
              <w:t>rish</w:t>
            </w:r>
            <w:proofErr w:type="spellEnd"/>
            <w:r w:rsidRPr="00D619A5">
              <w:rPr>
                <w:rFonts w:ascii="Garamond" w:hAnsi="Garamond"/>
                <w:sz w:val="28"/>
                <w:szCs w:val="28"/>
              </w:rPr>
              <w:t xml:space="preserve"> y </w:t>
            </w:r>
            <w:proofErr w:type="spellStart"/>
            <w:r w:rsidRPr="00D619A5">
              <w:rPr>
                <w:rFonts w:ascii="Garamond" w:hAnsi="Garamond"/>
                <w:sz w:val="28"/>
                <w:szCs w:val="28"/>
              </w:rPr>
              <w:t>Foar</w:t>
            </w:r>
            <w:proofErr w:type="spellEnd"/>
            <w:r w:rsidRPr="00D619A5">
              <w:rPr>
                <w:rFonts w:ascii="Garamond" w:hAnsi="Garamond"/>
                <w:sz w:val="28"/>
                <w:szCs w:val="28"/>
              </w:rPr>
              <w:t xml:space="preserve"> </w:t>
            </w:r>
            <w:proofErr w:type="spellStart"/>
            <w:r w:rsidRPr="00D619A5">
              <w:rPr>
                <w:rFonts w:ascii="Garamond" w:hAnsi="Garamond"/>
                <w:sz w:val="28"/>
                <w:szCs w:val="28"/>
              </w:rPr>
              <w:t>echey</w:t>
            </w:r>
            <w:proofErr w:type="spellEnd"/>
            <w:r w:rsidRPr="00D619A5">
              <w:rPr>
                <w:rFonts w:ascii="Garamond" w:hAnsi="Garamond"/>
                <w:sz w:val="28"/>
                <w:szCs w:val="28"/>
              </w:rPr>
              <w:t xml:space="preserve">, nee </w:t>
            </w:r>
            <w:proofErr w:type="spellStart"/>
            <w:r w:rsidRPr="00D619A5">
              <w:rPr>
                <w:rFonts w:ascii="Garamond" w:hAnsi="Garamond"/>
                <w:sz w:val="28"/>
                <w:szCs w:val="28"/>
              </w:rPr>
              <w:t>oo</w:t>
            </w:r>
            <w:proofErr w:type="spellEnd"/>
            <w:r w:rsidRPr="00D619A5">
              <w:rPr>
                <w:rFonts w:ascii="Garamond" w:hAnsi="Garamond"/>
                <w:sz w:val="28"/>
                <w:szCs w:val="28"/>
              </w:rPr>
              <w:t xml:space="preserve"> </w:t>
            </w:r>
            <w:proofErr w:type="spellStart"/>
            <w:r w:rsidRPr="00D619A5">
              <w:rPr>
                <w:rFonts w:ascii="Garamond" w:hAnsi="Garamond"/>
                <w:sz w:val="28"/>
                <w:szCs w:val="28"/>
              </w:rPr>
              <w:t>myr-geddyn</w:t>
            </w:r>
            <w:proofErr w:type="spellEnd"/>
            <w:r w:rsidRPr="00D619A5">
              <w:rPr>
                <w:rFonts w:ascii="Garamond" w:hAnsi="Garamond"/>
                <w:sz w:val="28"/>
                <w:szCs w:val="28"/>
              </w:rPr>
              <w:t xml:space="preserve"> </w:t>
            </w:r>
            <w:proofErr w:type="spellStart"/>
            <w:r w:rsidRPr="00D619A5">
              <w:rPr>
                <w:rFonts w:ascii="Garamond" w:hAnsi="Garamond"/>
                <w:sz w:val="28"/>
                <w:szCs w:val="28"/>
              </w:rPr>
              <w:t>cooinaghtyn</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negin</w:t>
            </w:r>
            <w:proofErr w:type="spellEnd"/>
            <w:r w:rsidRPr="00D619A5">
              <w:rPr>
                <w:rFonts w:ascii="Garamond" w:hAnsi="Garamond"/>
                <w:sz w:val="28"/>
                <w:szCs w:val="28"/>
              </w:rPr>
              <w:t xml:space="preserve"> </w:t>
            </w:r>
            <w:proofErr w:type="spellStart"/>
            <w:r w:rsidRPr="00D619A5">
              <w:rPr>
                <w:rFonts w:ascii="Garamond" w:hAnsi="Garamond"/>
                <w:sz w:val="28"/>
                <w:szCs w:val="28"/>
              </w:rPr>
              <w:t>dauesyn</w:t>
            </w:r>
            <w:proofErr w:type="spellEnd"/>
            <w:r w:rsidRPr="00D619A5">
              <w:rPr>
                <w:rFonts w:ascii="Garamond" w:hAnsi="Garamond"/>
                <w:sz w:val="28"/>
                <w:szCs w:val="28"/>
              </w:rPr>
              <w:t xml:space="preserve"> ta </w:t>
            </w:r>
            <w:proofErr w:type="spellStart"/>
            <w:r w:rsidRPr="00D619A5">
              <w:rPr>
                <w:rFonts w:ascii="Garamond" w:hAnsi="Garamond"/>
                <w:i/>
                <w:sz w:val="28"/>
                <w:szCs w:val="28"/>
              </w:rPr>
              <w:t>genmys</w:t>
            </w:r>
            <w:proofErr w:type="spellEnd"/>
            <w:r w:rsidRPr="00D619A5">
              <w:rPr>
                <w:rFonts w:ascii="Garamond" w:hAnsi="Garamond"/>
                <w:i/>
                <w:sz w:val="28"/>
                <w:szCs w:val="28"/>
              </w:rPr>
              <w:t xml:space="preserve"> </w:t>
            </w:r>
            <w:proofErr w:type="spellStart"/>
            <w:r w:rsidRPr="00D619A5">
              <w:rPr>
                <w:rFonts w:ascii="Garamond" w:hAnsi="Garamond"/>
                <w:i/>
                <w:sz w:val="28"/>
                <w:szCs w:val="28"/>
              </w:rPr>
              <w:t>ennym</w:t>
            </w:r>
            <w:proofErr w:type="spellEnd"/>
            <w:r w:rsidRPr="00D619A5">
              <w:rPr>
                <w:rFonts w:ascii="Garamond" w:hAnsi="Garamond"/>
                <w:i/>
                <w:sz w:val="28"/>
                <w:szCs w:val="28"/>
              </w:rPr>
              <w:t xml:space="preserve"> </w:t>
            </w:r>
            <w:proofErr w:type="spellStart"/>
            <w:r w:rsidRPr="00D619A5">
              <w:rPr>
                <w:rFonts w:ascii="Garamond" w:hAnsi="Garamond"/>
                <w:i/>
                <w:sz w:val="28"/>
                <w:szCs w:val="28"/>
              </w:rPr>
              <w:t>Chreest</w:t>
            </w:r>
            <w:proofErr w:type="spellEnd"/>
            <w:r w:rsidRPr="00D619A5">
              <w:rPr>
                <w:rFonts w:ascii="Garamond" w:hAnsi="Garamond"/>
                <w:sz w:val="28"/>
                <w:szCs w:val="28"/>
              </w:rPr>
              <w:t xml:space="preserve">, ta </w:t>
            </w:r>
            <w:proofErr w:type="spellStart"/>
            <w:r w:rsidRPr="00D619A5">
              <w:rPr>
                <w:rFonts w:ascii="Garamond" w:hAnsi="Garamond"/>
                <w:sz w:val="28"/>
                <w:szCs w:val="28"/>
              </w:rPr>
              <w:t>shen</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chooilley</w:t>
            </w:r>
            <w:proofErr w:type="spellEnd"/>
            <w:r w:rsidRPr="00D619A5">
              <w:rPr>
                <w:rFonts w:ascii="Garamond" w:hAnsi="Garamond"/>
                <w:sz w:val="28"/>
                <w:szCs w:val="28"/>
              </w:rPr>
              <w:t xml:space="preserve"> </w:t>
            </w:r>
            <w:proofErr w:type="spellStart"/>
            <w:r w:rsidRPr="00D619A5">
              <w:rPr>
                <w:rFonts w:ascii="Garamond" w:hAnsi="Garamond"/>
                <w:sz w:val="28"/>
                <w:szCs w:val="28"/>
              </w:rPr>
              <w:t>Chreestee</w:t>
            </w:r>
            <w:proofErr w:type="spellEnd"/>
            <w:r w:rsidRPr="00D619A5">
              <w:rPr>
                <w:rFonts w:ascii="Garamond" w:hAnsi="Garamond"/>
                <w:sz w:val="28"/>
                <w:szCs w:val="28"/>
              </w:rPr>
              <w:t xml:space="preserve"> </w:t>
            </w:r>
            <w:proofErr w:type="spellStart"/>
            <w:r w:rsidRPr="00D619A5">
              <w:rPr>
                <w:rFonts w:ascii="Garamond" w:hAnsi="Garamond"/>
                <w:sz w:val="28"/>
                <w:szCs w:val="28"/>
              </w:rPr>
              <w:t>firrinagh</w:t>
            </w:r>
            <w:proofErr w:type="spellEnd"/>
            <w:r w:rsidRPr="00D619A5">
              <w:rPr>
                <w:rFonts w:ascii="Garamond" w:hAnsi="Garamond"/>
                <w:sz w:val="28"/>
                <w:szCs w:val="28"/>
              </w:rPr>
              <w:t xml:space="preserve">, </w:t>
            </w:r>
            <w:proofErr w:type="spellStart"/>
            <w:r w:rsidRPr="00D619A5">
              <w:rPr>
                <w:rFonts w:ascii="Garamond" w:hAnsi="Garamond"/>
                <w:i/>
                <w:sz w:val="28"/>
                <w:szCs w:val="28"/>
              </w:rPr>
              <w:t>chea</w:t>
            </w:r>
            <w:proofErr w:type="spellEnd"/>
            <w:r w:rsidRPr="00D619A5">
              <w:rPr>
                <w:rFonts w:ascii="Garamond" w:hAnsi="Garamond"/>
                <w:i/>
                <w:sz w:val="28"/>
                <w:szCs w:val="28"/>
              </w:rPr>
              <w:t xml:space="preserve"> </w:t>
            </w:r>
            <w:proofErr w:type="spellStart"/>
            <w:r w:rsidRPr="00D619A5">
              <w:rPr>
                <w:rFonts w:ascii="Garamond" w:hAnsi="Garamond"/>
                <w:i/>
                <w:sz w:val="28"/>
                <w:szCs w:val="28"/>
              </w:rPr>
              <w:t>vei</w:t>
            </w:r>
            <w:proofErr w:type="spellEnd"/>
            <w:r w:rsidRPr="00D619A5">
              <w:rPr>
                <w:rFonts w:ascii="Garamond" w:hAnsi="Garamond"/>
                <w:i/>
                <w:sz w:val="28"/>
                <w:szCs w:val="28"/>
              </w:rPr>
              <w:t xml:space="preserve"> </w:t>
            </w:r>
            <w:proofErr w:type="spellStart"/>
            <w:r w:rsidRPr="00D619A5">
              <w:rPr>
                <w:rFonts w:ascii="Garamond" w:hAnsi="Garamond"/>
                <w:i/>
                <w:sz w:val="28"/>
                <w:szCs w:val="28"/>
              </w:rPr>
              <w:t>dr</w:t>
            </w:r>
            <w:r w:rsidR="00F368EE" w:rsidRPr="00F368EE">
              <w:rPr>
                <w:rFonts w:ascii="Garamond" w:hAnsi="Garamond"/>
                <w:sz w:val="28"/>
                <w:szCs w:val="28"/>
              </w:rPr>
              <w:t>o</w:t>
            </w:r>
            <w:r>
              <w:rPr>
                <w:rFonts w:ascii="Garamond" w:hAnsi="Garamond"/>
                <w:i/>
                <w:sz w:val="28"/>
                <w:szCs w:val="28"/>
              </w:rPr>
              <w:t>u</w:t>
            </w:r>
            <w:r w:rsidRPr="00D619A5">
              <w:rPr>
                <w:rFonts w:ascii="Garamond" w:hAnsi="Garamond"/>
                <w:i/>
                <w:sz w:val="28"/>
                <w:szCs w:val="28"/>
              </w:rPr>
              <w:t>gh</w:t>
            </w:r>
            <w:proofErr w:type="spellEnd"/>
            <w:r w:rsidRPr="00D619A5">
              <w:rPr>
                <w:rFonts w:ascii="Garamond" w:hAnsi="Garamond"/>
                <w:i/>
                <w:sz w:val="28"/>
                <w:szCs w:val="28"/>
              </w:rPr>
              <w:t xml:space="preserve"> </w:t>
            </w:r>
            <w:proofErr w:type="spellStart"/>
            <w:r w:rsidRPr="00D619A5">
              <w:rPr>
                <w:rFonts w:ascii="Garamond" w:hAnsi="Garamond"/>
                <w:i/>
                <w:sz w:val="28"/>
                <w:szCs w:val="28"/>
              </w:rPr>
              <w:t>yanoo</w:t>
            </w:r>
            <w:proofErr w:type="spellEnd"/>
            <w:r w:rsidRPr="00D619A5">
              <w:rPr>
                <w:rFonts w:ascii="Garamond" w:hAnsi="Garamond"/>
                <w:i/>
                <w:sz w:val="28"/>
                <w:szCs w:val="28"/>
              </w:rPr>
              <w:t>.</w:t>
            </w:r>
            <w:r w:rsidRPr="00D619A5">
              <w:rPr>
                <w:rFonts w:ascii="Garamond" w:hAnsi="Garamond"/>
                <w:sz w:val="28"/>
                <w:szCs w:val="28"/>
              </w:rPr>
              <w:t xml:space="preserve"> </w:t>
            </w:r>
          </w:p>
        </w:tc>
        <w:tc>
          <w:tcPr>
            <w:tcW w:w="3816" w:type="dxa"/>
          </w:tcPr>
          <w:p w14:paraId="24FEEDE0" w14:textId="77777777" w:rsidR="00654057" w:rsidRPr="008146DB" w:rsidRDefault="00654057" w:rsidP="00DB60C3">
            <w:pPr>
              <w:pStyle w:val="ListParagraph"/>
              <w:ind w:left="0" w:firstLine="227"/>
              <w:jc w:val="both"/>
              <w:rPr>
                <w:rFonts w:ascii="Garamond" w:hAnsi="Garamond" w:cs="Times New Roman"/>
                <w:i/>
                <w:sz w:val="28"/>
              </w:rPr>
            </w:pPr>
            <w:r w:rsidRPr="008146DB">
              <w:rPr>
                <w:rFonts w:ascii="Garamond" w:hAnsi="Garamond" w:cs="Times New Roman"/>
                <w:sz w:val="28"/>
              </w:rPr>
              <w:lastRenderedPageBreak/>
              <w:t xml:space="preserve">A. </w:t>
            </w:r>
            <w:r w:rsidRPr="008146DB">
              <w:rPr>
                <w:rFonts w:ascii="Garamond" w:hAnsi="Garamond" w:cs="Times New Roman"/>
                <w:i/>
                <w:sz w:val="28"/>
              </w:rPr>
              <w:t>You are bound to forsake all wicked Courses</w:t>
            </w:r>
            <w:r w:rsidRPr="008146DB">
              <w:rPr>
                <w:rFonts w:ascii="Garamond" w:hAnsi="Garamond" w:cs="Times New Roman"/>
                <w:sz w:val="28"/>
              </w:rPr>
              <w:t> ;</w:t>
            </w:r>
            <w:r w:rsidRPr="008146DB">
              <w:rPr>
                <w:rFonts w:ascii="Garamond" w:hAnsi="Garamond" w:cs="Times New Roman"/>
                <w:i/>
                <w:sz w:val="28"/>
              </w:rPr>
              <w:t xml:space="preserve"> To deny all Ungodliness and Worldly Lusts</w:t>
            </w:r>
            <w:r w:rsidRPr="008146DB">
              <w:rPr>
                <w:rFonts w:ascii="Garamond" w:hAnsi="Garamond" w:cs="Times New Roman"/>
                <w:sz w:val="28"/>
              </w:rPr>
              <w:t> ;</w:t>
            </w:r>
            <w:r w:rsidRPr="008146DB">
              <w:rPr>
                <w:rFonts w:ascii="Garamond" w:hAnsi="Garamond" w:cs="Times New Roman"/>
                <w:i/>
                <w:sz w:val="28"/>
              </w:rPr>
              <w:t xml:space="preserve"> Not to consent to Known Sin, but to serve God to the best of your Knowledge and Power, doing what he hath commanded, and avoiding what he hath forbidden : For so every dutiful Child behaves </w:t>
            </w:r>
            <w:r w:rsidRPr="008146DB">
              <w:rPr>
                <w:rFonts w:ascii="Garamond" w:hAnsi="Garamond" w:cs="Times New Roman"/>
                <w:i/>
                <w:sz w:val="28"/>
              </w:rPr>
              <w:lastRenderedPageBreak/>
              <w:t>himself towards his Father</w:t>
            </w:r>
            <w:r w:rsidRPr="008146DB">
              <w:rPr>
                <w:rFonts w:ascii="Garamond" w:hAnsi="Garamond" w:cs="Times New Roman"/>
                <w:sz w:val="28"/>
              </w:rPr>
              <w:t> ;</w:t>
            </w:r>
            <w:r w:rsidRPr="008146DB">
              <w:rPr>
                <w:rFonts w:ascii="Garamond" w:hAnsi="Garamond" w:cs="Times New Roman"/>
                <w:i/>
                <w:sz w:val="28"/>
              </w:rPr>
              <w:t xml:space="preserve"> and if you are a Child of God, and hope for his Favour, you will do so likewise</w:t>
            </w:r>
            <w:r w:rsidRPr="008146DB">
              <w:rPr>
                <w:rFonts w:ascii="Garamond" w:hAnsi="Garamond" w:cs="Times New Roman"/>
                <w:sz w:val="28"/>
              </w:rPr>
              <w:t> ;</w:t>
            </w:r>
            <w:r w:rsidRPr="008146DB">
              <w:rPr>
                <w:rFonts w:ascii="Garamond" w:hAnsi="Garamond" w:cs="Times New Roman"/>
                <w:i/>
                <w:sz w:val="28"/>
              </w:rPr>
              <w:t xml:space="preserve"> </w:t>
            </w:r>
            <w:proofErr w:type="spellStart"/>
            <w:r w:rsidRPr="008146DB">
              <w:rPr>
                <w:rFonts w:ascii="Garamond" w:hAnsi="Garamond" w:cs="Times New Roman"/>
                <w:i/>
                <w:sz w:val="28"/>
              </w:rPr>
              <w:t>Remembring</w:t>
            </w:r>
            <w:proofErr w:type="spellEnd"/>
            <w:r w:rsidRPr="008146DB">
              <w:rPr>
                <w:rFonts w:ascii="Garamond" w:hAnsi="Garamond" w:cs="Times New Roman"/>
                <w:i/>
                <w:sz w:val="28"/>
              </w:rPr>
              <w:t xml:space="preserve">, that he that </w:t>
            </w:r>
            <w:r w:rsidRPr="008146DB">
              <w:rPr>
                <w:rFonts w:ascii="Garamond" w:hAnsi="Garamond" w:cs="Times New Roman"/>
                <w:sz w:val="28"/>
              </w:rPr>
              <w:t>Nameth the name of Christ,</w:t>
            </w:r>
            <w:r w:rsidRPr="008146DB">
              <w:rPr>
                <w:rFonts w:ascii="Garamond" w:hAnsi="Garamond" w:cs="Times New Roman"/>
                <w:i/>
                <w:sz w:val="28"/>
              </w:rPr>
              <w:t xml:space="preserve"> that is, every true Christian, </w:t>
            </w:r>
            <w:r w:rsidRPr="008146DB">
              <w:rPr>
                <w:rFonts w:ascii="Garamond" w:hAnsi="Garamond" w:cs="Times New Roman"/>
                <w:sz w:val="28"/>
              </w:rPr>
              <w:t>must depart from Iniquity.</w:t>
            </w:r>
          </w:p>
        </w:tc>
        <w:tc>
          <w:tcPr>
            <w:tcW w:w="0" w:type="auto"/>
          </w:tcPr>
          <w:p w14:paraId="62F86BA3" w14:textId="77777777" w:rsidR="00654057" w:rsidRDefault="00654057" w:rsidP="00DB60C3">
            <w:pPr>
              <w:pStyle w:val="ListParagraph"/>
              <w:ind w:left="0"/>
              <w:rPr>
                <w:rFonts w:ascii="Garamond" w:hAnsi="Garamond" w:cs="Times New Roman"/>
                <w:sz w:val="20"/>
                <w:szCs w:val="20"/>
              </w:rPr>
            </w:pPr>
          </w:p>
          <w:p w14:paraId="6F462E12" w14:textId="77777777" w:rsidR="00325D08" w:rsidRDefault="00325D08" w:rsidP="00DB60C3">
            <w:pPr>
              <w:pStyle w:val="ListParagraph"/>
              <w:ind w:left="0"/>
              <w:rPr>
                <w:rFonts w:ascii="Garamond" w:hAnsi="Garamond" w:cs="Times New Roman"/>
                <w:sz w:val="20"/>
                <w:szCs w:val="20"/>
              </w:rPr>
            </w:pPr>
          </w:p>
          <w:p w14:paraId="72624AEB" w14:textId="77777777" w:rsidR="00325D08" w:rsidRDefault="00325D08" w:rsidP="00DB60C3">
            <w:pPr>
              <w:pStyle w:val="ListParagraph"/>
              <w:ind w:left="0"/>
              <w:rPr>
                <w:rFonts w:ascii="Garamond" w:hAnsi="Garamond" w:cs="Times New Roman"/>
                <w:sz w:val="20"/>
                <w:szCs w:val="20"/>
              </w:rPr>
            </w:pPr>
          </w:p>
          <w:p w14:paraId="3FE1063E" w14:textId="77777777" w:rsidR="00325D08" w:rsidRDefault="00325D08" w:rsidP="00DB60C3">
            <w:pPr>
              <w:pStyle w:val="ListParagraph"/>
              <w:ind w:left="0"/>
              <w:rPr>
                <w:rFonts w:ascii="Garamond" w:hAnsi="Garamond" w:cs="Times New Roman"/>
                <w:sz w:val="20"/>
                <w:szCs w:val="20"/>
              </w:rPr>
            </w:pPr>
          </w:p>
          <w:p w14:paraId="36B94F84" w14:textId="77777777" w:rsidR="00325D08" w:rsidRDefault="00325D08" w:rsidP="00DB60C3">
            <w:pPr>
              <w:pStyle w:val="ListParagraph"/>
              <w:ind w:left="0"/>
              <w:rPr>
                <w:rFonts w:ascii="Garamond" w:hAnsi="Garamond" w:cs="Times New Roman"/>
                <w:sz w:val="20"/>
                <w:szCs w:val="20"/>
              </w:rPr>
            </w:pPr>
          </w:p>
          <w:p w14:paraId="7E2C505E" w14:textId="77777777" w:rsidR="00325D08" w:rsidRDefault="00325D08" w:rsidP="00DB60C3">
            <w:pPr>
              <w:pStyle w:val="ListParagraph"/>
              <w:ind w:left="0"/>
              <w:rPr>
                <w:rFonts w:ascii="Garamond" w:hAnsi="Garamond" w:cs="Times New Roman"/>
                <w:sz w:val="20"/>
                <w:szCs w:val="20"/>
              </w:rPr>
            </w:pPr>
          </w:p>
          <w:p w14:paraId="0514290D" w14:textId="77777777" w:rsidR="00325D08" w:rsidRDefault="00325D08" w:rsidP="00DB60C3">
            <w:pPr>
              <w:pStyle w:val="ListParagraph"/>
              <w:ind w:left="0"/>
              <w:rPr>
                <w:rFonts w:ascii="Garamond" w:hAnsi="Garamond" w:cs="Times New Roman"/>
                <w:sz w:val="20"/>
                <w:szCs w:val="20"/>
              </w:rPr>
            </w:pPr>
          </w:p>
          <w:p w14:paraId="717797C9" w14:textId="77777777" w:rsidR="00325D08" w:rsidRDefault="00325D08" w:rsidP="00DB60C3">
            <w:pPr>
              <w:pStyle w:val="ListParagraph"/>
              <w:ind w:left="0"/>
              <w:rPr>
                <w:rFonts w:ascii="Garamond" w:hAnsi="Garamond" w:cs="Times New Roman"/>
                <w:sz w:val="20"/>
                <w:szCs w:val="20"/>
              </w:rPr>
            </w:pPr>
          </w:p>
          <w:p w14:paraId="1406DF7A" w14:textId="77777777" w:rsidR="00325D08" w:rsidRDefault="00325D08" w:rsidP="00DB60C3">
            <w:pPr>
              <w:pStyle w:val="ListParagraph"/>
              <w:ind w:left="0"/>
              <w:rPr>
                <w:rFonts w:ascii="Garamond" w:hAnsi="Garamond" w:cs="Times New Roman"/>
                <w:sz w:val="20"/>
                <w:szCs w:val="20"/>
              </w:rPr>
            </w:pPr>
          </w:p>
          <w:p w14:paraId="66B7FCB2" w14:textId="77777777" w:rsidR="00325D08" w:rsidRDefault="00325D08" w:rsidP="00DB60C3">
            <w:pPr>
              <w:pStyle w:val="ListParagraph"/>
              <w:ind w:left="0"/>
              <w:rPr>
                <w:rFonts w:ascii="Garamond" w:hAnsi="Garamond" w:cs="Times New Roman"/>
                <w:sz w:val="20"/>
                <w:szCs w:val="20"/>
              </w:rPr>
            </w:pPr>
          </w:p>
          <w:p w14:paraId="3B662D67" w14:textId="77777777" w:rsidR="00325D08" w:rsidRDefault="00325D08" w:rsidP="00DB60C3">
            <w:pPr>
              <w:pStyle w:val="ListParagraph"/>
              <w:ind w:left="0"/>
              <w:rPr>
                <w:rFonts w:ascii="Garamond" w:hAnsi="Garamond" w:cs="Times New Roman"/>
                <w:sz w:val="20"/>
                <w:szCs w:val="20"/>
              </w:rPr>
            </w:pPr>
          </w:p>
          <w:p w14:paraId="59E8A21B" w14:textId="77777777" w:rsidR="00325D08" w:rsidRDefault="00325D08" w:rsidP="00DB60C3">
            <w:pPr>
              <w:pStyle w:val="ListParagraph"/>
              <w:ind w:left="0"/>
              <w:rPr>
                <w:rFonts w:ascii="Garamond" w:hAnsi="Garamond" w:cs="Times New Roman"/>
                <w:sz w:val="20"/>
                <w:szCs w:val="20"/>
              </w:rPr>
            </w:pPr>
          </w:p>
          <w:p w14:paraId="4C9FCFE8" w14:textId="77777777" w:rsidR="00325D08" w:rsidRDefault="00325D08" w:rsidP="00DB60C3">
            <w:pPr>
              <w:pStyle w:val="ListParagraph"/>
              <w:ind w:left="0"/>
              <w:rPr>
                <w:rFonts w:ascii="Garamond" w:hAnsi="Garamond" w:cs="Times New Roman"/>
                <w:sz w:val="20"/>
                <w:szCs w:val="20"/>
              </w:rPr>
            </w:pPr>
          </w:p>
          <w:p w14:paraId="29F7D8EA" w14:textId="77777777" w:rsidR="00325D08" w:rsidRDefault="00325D08" w:rsidP="00DB60C3">
            <w:pPr>
              <w:pStyle w:val="ListParagraph"/>
              <w:ind w:left="0"/>
              <w:rPr>
                <w:rFonts w:ascii="Garamond" w:hAnsi="Garamond" w:cs="Times New Roman"/>
                <w:sz w:val="20"/>
                <w:szCs w:val="20"/>
              </w:rPr>
            </w:pPr>
          </w:p>
          <w:p w14:paraId="2449567C" w14:textId="77777777" w:rsidR="00325D08" w:rsidRDefault="00325D08" w:rsidP="00DB60C3">
            <w:pPr>
              <w:pStyle w:val="ListParagraph"/>
              <w:ind w:left="0"/>
              <w:rPr>
                <w:rFonts w:ascii="Garamond" w:hAnsi="Garamond" w:cs="Times New Roman"/>
                <w:sz w:val="20"/>
                <w:szCs w:val="20"/>
              </w:rPr>
            </w:pPr>
          </w:p>
          <w:p w14:paraId="2C87A5D8" w14:textId="77777777" w:rsidR="00325D08" w:rsidRPr="008146DB" w:rsidRDefault="00325D08" w:rsidP="00DB60C3">
            <w:pPr>
              <w:pStyle w:val="ListParagraph"/>
              <w:ind w:left="0"/>
              <w:rPr>
                <w:rFonts w:ascii="Garamond" w:hAnsi="Garamond" w:cs="Times New Roman"/>
                <w:sz w:val="20"/>
                <w:szCs w:val="20"/>
              </w:rPr>
            </w:pPr>
            <w:r>
              <w:rPr>
                <w:rFonts w:ascii="Garamond" w:hAnsi="Garamond" w:cs="Times New Roman"/>
                <w:sz w:val="20"/>
                <w:szCs w:val="20"/>
              </w:rPr>
              <w:t>2 Tim. 2. 19.</w:t>
            </w:r>
          </w:p>
        </w:tc>
      </w:tr>
      <w:tr w:rsidR="00654057" w:rsidRPr="008146DB" w14:paraId="37F18FD8" w14:textId="77777777" w:rsidTr="008B6126">
        <w:tc>
          <w:tcPr>
            <w:tcW w:w="4253" w:type="dxa"/>
          </w:tcPr>
          <w:p w14:paraId="65810061" w14:textId="77777777" w:rsidR="00654057" w:rsidRPr="00D619A5" w:rsidRDefault="00654057" w:rsidP="00DB60C3">
            <w:pPr>
              <w:pStyle w:val="CM3"/>
              <w:widowControl/>
              <w:spacing w:line="240" w:lineRule="auto"/>
              <w:ind w:firstLine="227"/>
              <w:jc w:val="both"/>
              <w:rPr>
                <w:rFonts w:ascii="Garamond" w:hAnsi="Garamond"/>
                <w:sz w:val="28"/>
                <w:szCs w:val="28"/>
              </w:rPr>
            </w:pPr>
            <w:r w:rsidRPr="00D619A5">
              <w:rPr>
                <w:rFonts w:ascii="Garamond" w:hAnsi="Garamond"/>
                <w:i/>
                <w:sz w:val="28"/>
                <w:szCs w:val="28"/>
              </w:rPr>
              <w:lastRenderedPageBreak/>
              <w:t>Q.</w:t>
            </w:r>
            <w:r w:rsidRPr="00D619A5">
              <w:rPr>
                <w:rFonts w:ascii="Garamond" w:hAnsi="Garamond"/>
                <w:sz w:val="28"/>
                <w:szCs w:val="28"/>
              </w:rPr>
              <w:t xml:space="preserve"> </w:t>
            </w:r>
            <w:proofErr w:type="spellStart"/>
            <w:r w:rsidRPr="00D619A5">
              <w:rPr>
                <w:rFonts w:ascii="Garamond" w:hAnsi="Garamond"/>
                <w:sz w:val="28"/>
                <w:szCs w:val="28"/>
              </w:rPr>
              <w:t>Cre</w:t>
            </w:r>
            <w:proofErr w:type="spellEnd"/>
            <w:r w:rsidRPr="00D619A5">
              <w:rPr>
                <w:rFonts w:ascii="Garamond" w:hAnsi="Garamond"/>
                <w:sz w:val="28"/>
                <w:szCs w:val="28"/>
              </w:rPr>
              <w:t xml:space="preserve"> </w:t>
            </w:r>
            <w:proofErr w:type="spellStart"/>
            <w:r w:rsidRPr="00D619A5">
              <w:rPr>
                <w:rFonts w:ascii="Garamond" w:hAnsi="Garamond"/>
                <w:sz w:val="28"/>
                <w:szCs w:val="28"/>
              </w:rPr>
              <w:t>ta’n</w:t>
            </w:r>
            <w:proofErr w:type="spellEnd"/>
            <w:r w:rsidRPr="00D619A5">
              <w:rPr>
                <w:rFonts w:ascii="Garamond" w:hAnsi="Garamond"/>
                <w:sz w:val="28"/>
                <w:szCs w:val="28"/>
              </w:rPr>
              <w:t xml:space="preserve"> </w:t>
            </w:r>
            <w:proofErr w:type="spellStart"/>
            <w:r w:rsidRPr="00D619A5">
              <w:rPr>
                <w:rFonts w:ascii="Garamond" w:hAnsi="Garamond"/>
                <w:sz w:val="28"/>
                <w:szCs w:val="28"/>
              </w:rPr>
              <w:t>Credjue</w:t>
            </w:r>
            <w:proofErr w:type="spellEnd"/>
            <w:r w:rsidRPr="00D619A5">
              <w:rPr>
                <w:rFonts w:ascii="Garamond" w:hAnsi="Garamond"/>
                <w:sz w:val="28"/>
                <w:szCs w:val="28"/>
              </w:rPr>
              <w:t xml:space="preserve"> </w:t>
            </w:r>
            <w:proofErr w:type="spellStart"/>
            <w:r w:rsidRPr="00D619A5">
              <w:rPr>
                <w:rFonts w:ascii="Garamond" w:hAnsi="Garamond"/>
                <w:sz w:val="28"/>
                <w:szCs w:val="28"/>
              </w:rPr>
              <w:t>shen</w:t>
            </w:r>
            <w:proofErr w:type="spellEnd"/>
            <w:r w:rsidRPr="00D619A5">
              <w:rPr>
                <w:rFonts w:ascii="Garamond" w:hAnsi="Garamond"/>
                <w:sz w:val="28"/>
                <w:szCs w:val="28"/>
              </w:rPr>
              <w:t xml:space="preserve"> </w:t>
            </w:r>
            <w:proofErr w:type="spellStart"/>
            <w:r w:rsidRPr="00D619A5">
              <w:rPr>
                <w:rFonts w:ascii="Garamond" w:hAnsi="Garamond"/>
                <w:sz w:val="28"/>
                <w:szCs w:val="28"/>
              </w:rPr>
              <w:t>va</w:t>
            </w:r>
            <w:proofErr w:type="spellEnd"/>
            <w:r w:rsidRPr="00D619A5">
              <w:rPr>
                <w:rFonts w:ascii="Garamond" w:hAnsi="Garamond"/>
                <w:sz w:val="28"/>
                <w:szCs w:val="28"/>
              </w:rPr>
              <w:t xml:space="preserve"> mee er my </w:t>
            </w:r>
            <w:proofErr w:type="spellStart"/>
            <w:r w:rsidRPr="00D619A5">
              <w:rPr>
                <w:rFonts w:ascii="Garamond" w:hAnsi="Garamond"/>
                <w:sz w:val="28"/>
                <w:szCs w:val="28"/>
              </w:rPr>
              <w:t>vashtey</w:t>
            </w:r>
            <w:proofErr w:type="spellEnd"/>
            <w:r w:rsidRPr="00D619A5">
              <w:rPr>
                <w:rFonts w:ascii="Garamond" w:hAnsi="Garamond"/>
                <w:sz w:val="28"/>
                <w:szCs w:val="28"/>
              </w:rPr>
              <w:t xml:space="preserve"> </w:t>
            </w:r>
            <w:proofErr w:type="spellStart"/>
            <w:r w:rsidRPr="00D619A5">
              <w:rPr>
                <w:rFonts w:ascii="Garamond" w:hAnsi="Garamond"/>
                <w:sz w:val="28"/>
                <w:szCs w:val="28"/>
              </w:rPr>
              <w:t>huggey</w:t>
            </w:r>
            <w:proofErr w:type="spellEnd"/>
            <w:r w:rsidRPr="00D619A5">
              <w:rPr>
                <w:rFonts w:ascii="Garamond" w:hAnsi="Garamond"/>
                <w:sz w:val="28"/>
                <w:szCs w:val="28"/>
              </w:rPr>
              <w:t xml:space="preserve">, as ta mee </w:t>
            </w:r>
            <w:proofErr w:type="spellStart"/>
            <w:r w:rsidRPr="00D619A5">
              <w:rPr>
                <w:rFonts w:ascii="Garamond" w:hAnsi="Garamond"/>
                <w:sz w:val="28"/>
                <w:szCs w:val="28"/>
              </w:rPr>
              <w:t>kainlt</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ghoal</w:t>
            </w:r>
            <w:proofErr w:type="spellEnd"/>
            <w:r w:rsidRPr="00D619A5">
              <w:rPr>
                <w:rFonts w:ascii="Garamond" w:hAnsi="Garamond"/>
                <w:sz w:val="28"/>
                <w:szCs w:val="28"/>
              </w:rPr>
              <w:t xml:space="preserve"> </w:t>
            </w:r>
            <w:proofErr w:type="spellStart"/>
            <w:r w:rsidRPr="00D619A5">
              <w:rPr>
                <w:rFonts w:ascii="Garamond" w:hAnsi="Garamond"/>
                <w:sz w:val="28"/>
                <w:szCs w:val="28"/>
              </w:rPr>
              <w:t>orrym</w:t>
            </w:r>
            <w:proofErr w:type="spellEnd"/>
            <w:r w:rsidRPr="00D619A5">
              <w:rPr>
                <w:rFonts w:ascii="Garamond" w:hAnsi="Garamond"/>
                <w:sz w:val="28"/>
                <w:szCs w:val="28"/>
              </w:rPr>
              <w:t xml:space="preserve"> </w:t>
            </w:r>
            <w:proofErr w:type="spellStart"/>
            <w:r w:rsidRPr="00D619A5">
              <w:rPr>
                <w:rFonts w:ascii="Garamond" w:hAnsi="Garamond"/>
                <w:sz w:val="28"/>
                <w:szCs w:val="28"/>
              </w:rPr>
              <w:t>pene</w:t>
            </w:r>
            <w:proofErr w:type="spellEnd"/>
            <w:r w:rsidRPr="00D619A5">
              <w:rPr>
                <w:rFonts w:ascii="Garamond" w:hAnsi="Garamond"/>
                <w:i/>
                <w:sz w:val="28"/>
                <w:szCs w:val="28"/>
              </w:rPr>
              <w:t> </w:t>
            </w:r>
            <w:r w:rsidRPr="00D619A5">
              <w:rPr>
                <w:rFonts w:ascii="Garamond" w:hAnsi="Garamond"/>
                <w:sz w:val="28"/>
                <w:szCs w:val="28"/>
              </w:rPr>
              <w:t xml:space="preserve">? </w:t>
            </w:r>
          </w:p>
        </w:tc>
        <w:tc>
          <w:tcPr>
            <w:tcW w:w="3816" w:type="dxa"/>
          </w:tcPr>
          <w:p w14:paraId="20F8810D" w14:textId="77777777" w:rsidR="00654057" w:rsidRPr="008146DB" w:rsidRDefault="00654057"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Q. </w:t>
            </w:r>
            <w:r w:rsidRPr="008146DB">
              <w:rPr>
                <w:rFonts w:ascii="Garamond" w:hAnsi="Garamond" w:cs="Times New Roman"/>
                <w:i/>
                <w:sz w:val="28"/>
              </w:rPr>
              <w:t xml:space="preserve">What is that Faith into which I was Baptised, and which I am bound to take upon </w:t>
            </w:r>
            <w:proofErr w:type="spellStart"/>
            <w:r w:rsidRPr="008146DB">
              <w:rPr>
                <w:rFonts w:ascii="Garamond" w:hAnsi="Garamond" w:cs="Times New Roman"/>
                <w:i/>
                <w:sz w:val="28"/>
              </w:rPr>
              <w:t>my self</w:t>
            </w:r>
            <w:proofErr w:type="spellEnd"/>
            <w:r w:rsidRPr="008146DB">
              <w:rPr>
                <w:rFonts w:ascii="Garamond" w:hAnsi="Garamond" w:cs="Times New Roman"/>
                <w:i/>
                <w:sz w:val="28"/>
              </w:rPr>
              <w:t> ?</w:t>
            </w:r>
          </w:p>
        </w:tc>
        <w:tc>
          <w:tcPr>
            <w:tcW w:w="0" w:type="auto"/>
          </w:tcPr>
          <w:p w14:paraId="787B9434" w14:textId="77777777" w:rsidR="00654057" w:rsidRPr="008146DB" w:rsidRDefault="00654057" w:rsidP="00DB60C3">
            <w:pPr>
              <w:pStyle w:val="ListParagraph"/>
              <w:ind w:left="0"/>
              <w:rPr>
                <w:rFonts w:ascii="Garamond" w:hAnsi="Garamond" w:cs="Times New Roman"/>
                <w:sz w:val="20"/>
                <w:szCs w:val="20"/>
              </w:rPr>
            </w:pPr>
          </w:p>
        </w:tc>
      </w:tr>
      <w:tr w:rsidR="00654057" w:rsidRPr="008146DB" w14:paraId="71B1832E" w14:textId="77777777" w:rsidTr="008B6126">
        <w:tc>
          <w:tcPr>
            <w:tcW w:w="4253" w:type="dxa"/>
          </w:tcPr>
          <w:p w14:paraId="49281C2C" w14:textId="77777777" w:rsidR="00654057" w:rsidRPr="00D619A5" w:rsidRDefault="00654057" w:rsidP="00DB60C3">
            <w:pPr>
              <w:pStyle w:val="CM3"/>
              <w:widowControl/>
              <w:spacing w:line="240" w:lineRule="auto"/>
              <w:ind w:firstLine="227"/>
              <w:jc w:val="both"/>
              <w:rPr>
                <w:rFonts w:ascii="Garamond" w:hAnsi="Garamond"/>
                <w:sz w:val="28"/>
                <w:szCs w:val="28"/>
              </w:rPr>
            </w:pPr>
            <w:r w:rsidRPr="00D619A5">
              <w:rPr>
                <w:rFonts w:ascii="Garamond" w:hAnsi="Garamond"/>
                <w:i/>
                <w:sz w:val="28"/>
                <w:szCs w:val="28"/>
              </w:rPr>
              <w:t xml:space="preserve">A. </w:t>
            </w:r>
            <w:proofErr w:type="spellStart"/>
            <w:r w:rsidRPr="00D619A5">
              <w:rPr>
                <w:rFonts w:ascii="Garamond" w:hAnsi="Garamond"/>
                <w:sz w:val="28"/>
                <w:szCs w:val="28"/>
              </w:rPr>
              <w:t>T’ow</w:t>
            </w:r>
            <w:proofErr w:type="spellEnd"/>
            <w:r w:rsidRPr="00D619A5">
              <w:rPr>
                <w:rFonts w:ascii="Garamond" w:hAnsi="Garamond"/>
                <w:sz w:val="28"/>
                <w:szCs w:val="28"/>
              </w:rPr>
              <w:t xml:space="preserve"> </w:t>
            </w:r>
            <w:proofErr w:type="spellStart"/>
            <w:r w:rsidRPr="00D619A5">
              <w:rPr>
                <w:rFonts w:ascii="Garamond" w:hAnsi="Garamond"/>
                <w:sz w:val="28"/>
                <w:szCs w:val="28"/>
              </w:rPr>
              <w:t>kainlt</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chredjal</w:t>
            </w:r>
            <w:proofErr w:type="spellEnd"/>
            <w:r w:rsidRPr="00D619A5">
              <w:rPr>
                <w:rFonts w:ascii="Garamond" w:hAnsi="Garamond"/>
                <w:sz w:val="28"/>
                <w:szCs w:val="28"/>
              </w:rPr>
              <w:t xml:space="preserve"> </w:t>
            </w:r>
            <w:proofErr w:type="spellStart"/>
            <w:r w:rsidRPr="00D619A5">
              <w:rPr>
                <w:rFonts w:ascii="Garamond" w:hAnsi="Garamond"/>
                <w:sz w:val="28"/>
                <w:szCs w:val="28"/>
              </w:rPr>
              <w:t>Sushtal</w:t>
            </w:r>
            <w:proofErr w:type="spellEnd"/>
            <w:r w:rsidRPr="00D619A5">
              <w:rPr>
                <w:rFonts w:ascii="Garamond" w:hAnsi="Garamond"/>
                <w:sz w:val="28"/>
                <w:szCs w:val="28"/>
              </w:rPr>
              <w:t xml:space="preserve"> </w:t>
            </w:r>
            <w:proofErr w:type="spellStart"/>
            <w:r w:rsidRPr="00D619A5">
              <w:rPr>
                <w:rFonts w:ascii="Garamond" w:hAnsi="Garamond"/>
                <w:sz w:val="28"/>
                <w:szCs w:val="28"/>
              </w:rPr>
              <w:t>Yeesey</w:t>
            </w:r>
            <w:proofErr w:type="spellEnd"/>
            <w:r w:rsidRPr="00D619A5">
              <w:rPr>
                <w:rFonts w:ascii="Garamond" w:hAnsi="Garamond"/>
                <w:sz w:val="28"/>
                <w:szCs w:val="28"/>
              </w:rPr>
              <w:t xml:space="preserve"> </w:t>
            </w:r>
            <w:proofErr w:type="spellStart"/>
            <w:r w:rsidRPr="00D619A5">
              <w:rPr>
                <w:rFonts w:ascii="Garamond" w:hAnsi="Garamond"/>
                <w:sz w:val="28"/>
                <w:szCs w:val="28"/>
              </w:rPr>
              <w:t>Chreest</w:t>
            </w:r>
            <w:proofErr w:type="spellEnd"/>
            <w:r w:rsidRPr="00D619A5">
              <w:rPr>
                <w:rFonts w:ascii="Garamond" w:hAnsi="Garamond"/>
                <w:sz w:val="28"/>
                <w:szCs w:val="28"/>
              </w:rPr>
              <w:t xml:space="preserve">, </w:t>
            </w:r>
            <w:proofErr w:type="spellStart"/>
            <w:r w:rsidRPr="00D619A5">
              <w:rPr>
                <w:rFonts w:ascii="Garamond" w:hAnsi="Garamond"/>
                <w:sz w:val="28"/>
                <w:szCs w:val="28"/>
              </w:rPr>
              <w:t>ayn</w:t>
            </w:r>
            <w:proofErr w:type="spellEnd"/>
            <w:r w:rsidRPr="00D619A5">
              <w:rPr>
                <w:rFonts w:ascii="Garamond" w:hAnsi="Garamond"/>
                <w:sz w:val="28"/>
                <w:szCs w:val="28"/>
              </w:rPr>
              <w:t xml:space="preserve"> ta </w:t>
            </w:r>
            <w:proofErr w:type="spellStart"/>
            <w:r w:rsidRPr="00D619A5">
              <w:rPr>
                <w:rFonts w:ascii="Garamond" w:hAnsi="Garamond"/>
                <w:sz w:val="28"/>
                <w:szCs w:val="28"/>
              </w:rPr>
              <w:t>soit</w:t>
            </w:r>
            <w:proofErr w:type="spellEnd"/>
            <w:r w:rsidRPr="00D619A5">
              <w:rPr>
                <w:rFonts w:ascii="Garamond" w:hAnsi="Garamond"/>
                <w:sz w:val="28"/>
                <w:szCs w:val="28"/>
              </w:rPr>
              <w:t xml:space="preserve"> </w:t>
            </w:r>
            <w:proofErr w:type="spellStart"/>
            <w:r w:rsidRPr="00D619A5">
              <w:rPr>
                <w:rFonts w:ascii="Garamond" w:hAnsi="Garamond"/>
                <w:sz w:val="28"/>
                <w:szCs w:val="28"/>
              </w:rPr>
              <w:t>shees</w:t>
            </w:r>
            <w:proofErr w:type="spellEnd"/>
            <w:r w:rsidRPr="00D619A5">
              <w:rPr>
                <w:rFonts w:ascii="Garamond" w:hAnsi="Garamond"/>
                <w:sz w:val="28"/>
                <w:szCs w:val="28"/>
              </w:rPr>
              <w:t xml:space="preserve"> </w:t>
            </w:r>
            <w:proofErr w:type="spellStart"/>
            <w:r w:rsidRPr="00D619A5">
              <w:rPr>
                <w:rFonts w:ascii="Garamond" w:hAnsi="Garamond"/>
                <w:sz w:val="28"/>
                <w:szCs w:val="28"/>
              </w:rPr>
              <w:t>ooilley</w:t>
            </w:r>
            <w:proofErr w:type="spellEnd"/>
            <w:r w:rsidRPr="00D619A5">
              <w:rPr>
                <w:rFonts w:ascii="Garamond" w:hAnsi="Garamond"/>
                <w:sz w:val="28"/>
                <w:szCs w:val="28"/>
              </w:rPr>
              <w:t xml:space="preserve"> </w:t>
            </w:r>
            <w:proofErr w:type="spellStart"/>
            <w:r w:rsidRPr="00D619A5">
              <w:rPr>
                <w:rFonts w:ascii="Garamond" w:hAnsi="Garamond"/>
                <w:sz w:val="28"/>
                <w:szCs w:val="28"/>
              </w:rPr>
              <w:t>aigney</w:t>
            </w:r>
            <w:proofErr w:type="spellEnd"/>
            <w:r w:rsidRPr="00D619A5">
              <w:rPr>
                <w:rFonts w:ascii="Garamond" w:hAnsi="Garamond"/>
                <w:sz w:val="28"/>
                <w:szCs w:val="28"/>
              </w:rPr>
              <w:t xml:space="preserve"> Yee</w:t>
            </w:r>
            <w:r w:rsidR="00325D08">
              <w:rPr>
                <w:rFonts w:ascii="Garamond" w:hAnsi="Garamond"/>
                <w:sz w:val="28"/>
                <w:szCs w:val="28"/>
              </w:rPr>
              <w:t>,</w:t>
            </w:r>
            <w:r w:rsidRPr="00D619A5">
              <w:rPr>
                <w:rFonts w:ascii="Garamond" w:hAnsi="Garamond"/>
                <w:sz w:val="28"/>
                <w:szCs w:val="28"/>
              </w:rPr>
              <w:t xml:space="preserve"> </w:t>
            </w:r>
            <w:proofErr w:type="spellStart"/>
            <w:r w:rsidRPr="00D619A5">
              <w:rPr>
                <w:rFonts w:ascii="Garamond" w:hAnsi="Garamond"/>
                <w:sz w:val="28"/>
                <w:szCs w:val="28"/>
              </w:rPr>
              <w:t>ymmyrchagh</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ve</w:t>
            </w:r>
            <w:proofErr w:type="spellEnd"/>
            <w:r w:rsidRPr="00D619A5">
              <w:rPr>
                <w:rFonts w:ascii="Garamond" w:hAnsi="Garamond"/>
                <w:sz w:val="28"/>
                <w:szCs w:val="28"/>
              </w:rPr>
              <w:t xml:space="preserve"> </w:t>
            </w:r>
            <w:proofErr w:type="spellStart"/>
            <w:r w:rsidRPr="00D619A5">
              <w:rPr>
                <w:rFonts w:ascii="Garamond" w:hAnsi="Garamond"/>
                <w:sz w:val="28"/>
                <w:szCs w:val="28"/>
              </w:rPr>
              <w:t>toiggit</w:t>
            </w:r>
            <w:proofErr w:type="spellEnd"/>
            <w:r w:rsidRPr="00D619A5">
              <w:rPr>
                <w:rFonts w:ascii="Garamond" w:hAnsi="Garamond"/>
                <w:sz w:val="28"/>
                <w:szCs w:val="28"/>
              </w:rPr>
              <w:t xml:space="preserve"> </w:t>
            </w:r>
            <w:proofErr w:type="spellStart"/>
            <w:r w:rsidRPr="00D619A5">
              <w:rPr>
                <w:rFonts w:ascii="Garamond" w:hAnsi="Garamond"/>
                <w:sz w:val="28"/>
                <w:szCs w:val="28"/>
              </w:rPr>
              <w:t>liorish</w:t>
            </w:r>
            <w:proofErr w:type="spellEnd"/>
            <w:r w:rsidRPr="00D619A5">
              <w:rPr>
                <w:rFonts w:ascii="Garamond" w:hAnsi="Garamond"/>
                <w:sz w:val="28"/>
                <w:szCs w:val="28"/>
              </w:rPr>
              <w:t xml:space="preserve">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chooilley</w:t>
            </w:r>
            <w:proofErr w:type="spellEnd"/>
            <w:r w:rsidRPr="00D619A5">
              <w:rPr>
                <w:rFonts w:ascii="Garamond" w:hAnsi="Garamond"/>
                <w:sz w:val="28"/>
                <w:szCs w:val="28"/>
              </w:rPr>
              <w:t xml:space="preserve"> </w:t>
            </w:r>
            <w:proofErr w:type="spellStart"/>
            <w:r w:rsidRPr="00D619A5">
              <w:rPr>
                <w:rFonts w:ascii="Garamond" w:hAnsi="Garamond"/>
                <w:sz w:val="28"/>
                <w:szCs w:val="28"/>
              </w:rPr>
              <w:t>ghooinney</w:t>
            </w:r>
            <w:proofErr w:type="spellEnd"/>
            <w:r w:rsidRPr="00D619A5">
              <w:rPr>
                <w:rFonts w:ascii="Garamond" w:hAnsi="Garamond"/>
                <w:sz w:val="28"/>
                <w:szCs w:val="28"/>
              </w:rPr>
              <w:t xml:space="preserve">. </w:t>
            </w:r>
          </w:p>
        </w:tc>
        <w:tc>
          <w:tcPr>
            <w:tcW w:w="3816" w:type="dxa"/>
          </w:tcPr>
          <w:p w14:paraId="22CDA17F" w14:textId="77777777" w:rsidR="00654057" w:rsidRPr="008146DB" w:rsidRDefault="00654057" w:rsidP="00DB60C3">
            <w:pPr>
              <w:pStyle w:val="ListParagraph"/>
              <w:ind w:left="0" w:firstLine="227"/>
              <w:jc w:val="both"/>
              <w:rPr>
                <w:rFonts w:ascii="Garamond" w:hAnsi="Garamond" w:cs="Times New Roman"/>
                <w:i/>
                <w:sz w:val="28"/>
              </w:rPr>
            </w:pPr>
            <w:r w:rsidRPr="008146DB">
              <w:rPr>
                <w:rFonts w:ascii="Garamond" w:hAnsi="Garamond" w:cs="Times New Roman"/>
                <w:sz w:val="28"/>
              </w:rPr>
              <w:t xml:space="preserve">A. </w:t>
            </w:r>
            <w:r w:rsidRPr="008146DB">
              <w:rPr>
                <w:rFonts w:ascii="Garamond" w:hAnsi="Garamond" w:cs="Times New Roman"/>
                <w:i/>
                <w:sz w:val="28"/>
              </w:rPr>
              <w:t xml:space="preserve">You are bound to </w:t>
            </w:r>
            <w:r w:rsidR="00325D08" w:rsidRPr="008146DB">
              <w:rPr>
                <w:rFonts w:ascii="Garamond" w:hAnsi="Garamond" w:cs="Times New Roman"/>
                <w:i/>
                <w:sz w:val="28"/>
              </w:rPr>
              <w:t xml:space="preserve">Receive </w:t>
            </w:r>
            <w:r w:rsidRPr="008146DB">
              <w:rPr>
                <w:rFonts w:ascii="Garamond" w:hAnsi="Garamond" w:cs="Times New Roman"/>
                <w:i/>
                <w:sz w:val="28"/>
              </w:rPr>
              <w:t xml:space="preserve">the Gospel of Jesus Christ, as that which </w:t>
            </w:r>
            <w:proofErr w:type="spellStart"/>
            <w:r w:rsidRPr="008146DB">
              <w:rPr>
                <w:rFonts w:ascii="Garamond" w:hAnsi="Garamond" w:cs="Times New Roman"/>
                <w:i/>
                <w:sz w:val="28"/>
              </w:rPr>
              <w:t>containeth</w:t>
            </w:r>
            <w:proofErr w:type="spellEnd"/>
            <w:r w:rsidRPr="008146DB">
              <w:rPr>
                <w:rFonts w:ascii="Garamond" w:hAnsi="Garamond" w:cs="Times New Roman"/>
                <w:i/>
                <w:sz w:val="28"/>
              </w:rPr>
              <w:t xml:space="preserve"> the whole Will of God necessary to be known by Men.</w:t>
            </w:r>
          </w:p>
        </w:tc>
        <w:tc>
          <w:tcPr>
            <w:tcW w:w="0" w:type="auto"/>
          </w:tcPr>
          <w:p w14:paraId="45B952FD" w14:textId="77777777" w:rsidR="00654057" w:rsidRPr="008146DB" w:rsidRDefault="00654057" w:rsidP="00DB60C3">
            <w:pPr>
              <w:pStyle w:val="ListParagraph"/>
              <w:ind w:left="0"/>
              <w:rPr>
                <w:rFonts w:ascii="Garamond" w:hAnsi="Garamond" w:cs="Times New Roman"/>
                <w:sz w:val="20"/>
                <w:szCs w:val="20"/>
              </w:rPr>
            </w:pPr>
          </w:p>
        </w:tc>
      </w:tr>
      <w:tr w:rsidR="00654057" w:rsidRPr="008146DB" w14:paraId="4201134F" w14:textId="77777777" w:rsidTr="008B6126">
        <w:tc>
          <w:tcPr>
            <w:tcW w:w="4253" w:type="dxa"/>
          </w:tcPr>
          <w:p w14:paraId="420282A8" w14:textId="77777777" w:rsidR="00654057" w:rsidRPr="00D619A5" w:rsidRDefault="00654057" w:rsidP="00DB60C3">
            <w:pPr>
              <w:pStyle w:val="CM3"/>
              <w:widowControl/>
              <w:spacing w:line="240" w:lineRule="auto"/>
              <w:ind w:firstLine="227"/>
              <w:jc w:val="both"/>
              <w:rPr>
                <w:rFonts w:ascii="Garamond" w:hAnsi="Garamond"/>
                <w:sz w:val="28"/>
                <w:szCs w:val="28"/>
              </w:rPr>
            </w:pPr>
            <w:proofErr w:type="spellStart"/>
            <w:r w:rsidRPr="00D619A5">
              <w:rPr>
                <w:rFonts w:ascii="Garamond" w:hAnsi="Garamond"/>
                <w:sz w:val="28"/>
                <w:szCs w:val="28"/>
              </w:rPr>
              <w:t>Ayns</w:t>
            </w:r>
            <w:proofErr w:type="spellEnd"/>
            <w:r w:rsidRPr="00D619A5">
              <w:rPr>
                <w:rFonts w:ascii="Garamond" w:hAnsi="Garamond"/>
                <w:sz w:val="28"/>
                <w:szCs w:val="28"/>
              </w:rPr>
              <w:t xml:space="preserve"> y </w:t>
            </w:r>
            <w:proofErr w:type="spellStart"/>
            <w:r w:rsidRPr="00D619A5">
              <w:rPr>
                <w:rFonts w:ascii="Garamond" w:hAnsi="Garamond"/>
                <w:sz w:val="28"/>
                <w:szCs w:val="28"/>
              </w:rPr>
              <w:t>Sushtal</w:t>
            </w:r>
            <w:proofErr w:type="spellEnd"/>
            <w:r w:rsidRPr="00D619A5">
              <w:rPr>
                <w:rFonts w:ascii="Garamond" w:hAnsi="Garamond"/>
                <w:sz w:val="28"/>
                <w:szCs w:val="28"/>
              </w:rPr>
              <w:t xml:space="preserve"> </w:t>
            </w:r>
            <w:proofErr w:type="spellStart"/>
            <w:r w:rsidRPr="00D619A5">
              <w:rPr>
                <w:rFonts w:ascii="Garamond" w:hAnsi="Garamond"/>
                <w:sz w:val="28"/>
                <w:szCs w:val="28"/>
              </w:rPr>
              <w:t>shen</w:t>
            </w:r>
            <w:proofErr w:type="spellEnd"/>
            <w:r w:rsidRPr="00D619A5">
              <w:rPr>
                <w:rFonts w:ascii="Garamond" w:hAnsi="Garamond"/>
                <w:sz w:val="28"/>
                <w:szCs w:val="28"/>
              </w:rPr>
              <w:t xml:space="preserve"> ta </w:t>
            </w:r>
            <w:proofErr w:type="spellStart"/>
            <w:r w:rsidRPr="00D619A5">
              <w:rPr>
                <w:rFonts w:ascii="Garamond" w:hAnsi="Garamond"/>
                <w:sz w:val="28"/>
                <w:szCs w:val="28"/>
              </w:rPr>
              <w:t>soit</w:t>
            </w:r>
            <w:proofErr w:type="spellEnd"/>
            <w:r w:rsidRPr="00D619A5">
              <w:rPr>
                <w:rFonts w:ascii="Garamond" w:hAnsi="Garamond"/>
                <w:sz w:val="28"/>
                <w:szCs w:val="28"/>
              </w:rPr>
              <w:t xml:space="preserve"> </w:t>
            </w:r>
            <w:proofErr w:type="spellStart"/>
            <w:r w:rsidRPr="00D619A5">
              <w:rPr>
                <w:rFonts w:ascii="Garamond" w:hAnsi="Garamond"/>
                <w:sz w:val="28"/>
                <w:szCs w:val="28"/>
              </w:rPr>
              <w:t>kion-goyrt</w:t>
            </w:r>
            <w:proofErr w:type="spellEnd"/>
            <w:r w:rsidRPr="00D619A5">
              <w:rPr>
                <w:rFonts w:ascii="Garamond" w:hAnsi="Garamond"/>
                <w:sz w:val="28"/>
                <w:szCs w:val="28"/>
              </w:rPr>
              <w:t xml:space="preserve"> </w:t>
            </w:r>
            <w:proofErr w:type="spellStart"/>
            <w:r w:rsidRPr="00D619A5">
              <w:rPr>
                <w:rFonts w:ascii="Garamond" w:hAnsi="Garamond"/>
                <w:sz w:val="28"/>
                <w:szCs w:val="28"/>
              </w:rPr>
              <w:t>rooin</w:t>
            </w:r>
            <w:proofErr w:type="spellEnd"/>
            <w:r w:rsidRPr="00D619A5">
              <w:rPr>
                <w:rFonts w:ascii="Garamond" w:hAnsi="Garamond"/>
                <w:sz w:val="28"/>
                <w:szCs w:val="28"/>
              </w:rPr>
              <w:t xml:space="preserve"> </w:t>
            </w:r>
            <w:proofErr w:type="spellStart"/>
            <w:r w:rsidRPr="00D619A5">
              <w:rPr>
                <w:rFonts w:ascii="Garamond" w:hAnsi="Garamond"/>
                <w:sz w:val="28"/>
                <w:szCs w:val="28"/>
              </w:rPr>
              <w:t>yn</w:t>
            </w:r>
            <w:proofErr w:type="spellEnd"/>
            <w:r w:rsidRPr="00D619A5">
              <w:rPr>
                <w:rFonts w:ascii="Garamond" w:hAnsi="Garamond"/>
                <w:sz w:val="28"/>
                <w:szCs w:val="28"/>
              </w:rPr>
              <w:t xml:space="preserve"> </w:t>
            </w:r>
            <w:proofErr w:type="spellStart"/>
            <w:r w:rsidRPr="00D619A5">
              <w:rPr>
                <w:rFonts w:ascii="Garamond" w:hAnsi="Garamond"/>
                <w:sz w:val="28"/>
                <w:szCs w:val="28"/>
              </w:rPr>
              <w:t>aght</w:t>
            </w:r>
            <w:proofErr w:type="spellEnd"/>
            <w:r w:rsidRPr="00D619A5">
              <w:rPr>
                <w:rFonts w:ascii="Garamond" w:hAnsi="Garamond"/>
                <w:sz w:val="28"/>
                <w:szCs w:val="28"/>
              </w:rPr>
              <w:t xml:space="preserve"> nee </w:t>
            </w:r>
            <w:proofErr w:type="spellStart"/>
            <w:r w:rsidRPr="00D619A5">
              <w:rPr>
                <w:rFonts w:ascii="Garamond" w:hAnsi="Garamond"/>
                <w:sz w:val="28"/>
                <w:szCs w:val="28"/>
              </w:rPr>
              <w:t>Jee</w:t>
            </w:r>
            <w:proofErr w:type="spellEnd"/>
            <w:r w:rsidRPr="00D619A5">
              <w:rPr>
                <w:rFonts w:ascii="Garamond" w:hAnsi="Garamond"/>
                <w:sz w:val="28"/>
                <w:szCs w:val="28"/>
              </w:rPr>
              <w:t xml:space="preserve"> </w:t>
            </w:r>
            <w:proofErr w:type="spellStart"/>
            <w:r w:rsidRPr="00D619A5">
              <w:rPr>
                <w:rFonts w:ascii="Garamond" w:hAnsi="Garamond"/>
                <w:sz w:val="28"/>
                <w:szCs w:val="28"/>
              </w:rPr>
              <w:t>nyn</w:t>
            </w:r>
            <w:proofErr w:type="spellEnd"/>
            <w:r w:rsidRPr="00D619A5">
              <w:rPr>
                <w:rFonts w:ascii="Garamond" w:hAnsi="Garamond"/>
                <w:sz w:val="28"/>
                <w:szCs w:val="28"/>
              </w:rPr>
              <w:t xml:space="preserve"> </w:t>
            </w:r>
            <w:proofErr w:type="spellStart"/>
            <w:r w:rsidRPr="00D619A5">
              <w:rPr>
                <w:rFonts w:ascii="Garamond" w:hAnsi="Garamond"/>
                <w:sz w:val="28"/>
                <w:szCs w:val="28"/>
              </w:rPr>
              <w:t>Anmeenyn</w:t>
            </w:r>
            <w:proofErr w:type="spellEnd"/>
            <w:r w:rsidRPr="00D619A5">
              <w:rPr>
                <w:rFonts w:ascii="Garamond" w:hAnsi="Garamond"/>
                <w:sz w:val="28"/>
                <w:szCs w:val="28"/>
              </w:rPr>
              <w:t xml:space="preserve"> y </w:t>
            </w:r>
            <w:proofErr w:type="spellStart"/>
            <w:r w:rsidRPr="00D619A5">
              <w:rPr>
                <w:rFonts w:ascii="Garamond" w:hAnsi="Garamond"/>
                <w:sz w:val="28"/>
                <w:szCs w:val="28"/>
              </w:rPr>
              <w:t>chosney</w:t>
            </w:r>
            <w:proofErr w:type="spellEnd"/>
            <w:r w:rsidRPr="00D619A5">
              <w:rPr>
                <w:rFonts w:ascii="Garamond" w:hAnsi="Garamond"/>
                <w:sz w:val="28"/>
                <w:szCs w:val="28"/>
              </w:rPr>
              <w:t xml:space="preserve">, [129] ta </w:t>
            </w:r>
            <w:proofErr w:type="spellStart"/>
            <w:r w:rsidRPr="00D619A5">
              <w:rPr>
                <w:rFonts w:ascii="Garamond" w:hAnsi="Garamond"/>
                <w:sz w:val="28"/>
                <w:szCs w:val="28"/>
              </w:rPr>
              <w:t>shen</w:t>
            </w:r>
            <w:proofErr w:type="spellEnd"/>
            <w:r w:rsidRPr="00D619A5">
              <w:rPr>
                <w:rFonts w:ascii="Garamond" w:hAnsi="Garamond"/>
                <w:sz w:val="28"/>
                <w:szCs w:val="28"/>
              </w:rPr>
              <w:t xml:space="preserve">, </w:t>
            </w:r>
            <w:proofErr w:type="spellStart"/>
            <w:r w:rsidRPr="00D619A5">
              <w:rPr>
                <w:rFonts w:ascii="Garamond" w:hAnsi="Garamond"/>
                <w:i/>
                <w:sz w:val="28"/>
                <w:szCs w:val="28"/>
              </w:rPr>
              <w:t>liorish</w:t>
            </w:r>
            <w:proofErr w:type="spellEnd"/>
            <w:r w:rsidRPr="00D619A5">
              <w:rPr>
                <w:rFonts w:ascii="Garamond" w:hAnsi="Garamond"/>
                <w:i/>
                <w:sz w:val="28"/>
                <w:szCs w:val="28"/>
              </w:rPr>
              <w:t xml:space="preserve"> </w:t>
            </w:r>
            <w:proofErr w:type="spellStart"/>
            <w:r w:rsidRPr="00D619A5">
              <w:rPr>
                <w:rFonts w:ascii="Garamond" w:hAnsi="Garamond"/>
                <w:i/>
                <w:sz w:val="28"/>
                <w:szCs w:val="28"/>
              </w:rPr>
              <w:t>Credjue</w:t>
            </w:r>
            <w:proofErr w:type="spellEnd"/>
            <w:r w:rsidRPr="00D619A5">
              <w:rPr>
                <w:rFonts w:ascii="Garamond" w:hAnsi="Garamond"/>
                <w:i/>
                <w:sz w:val="28"/>
                <w:szCs w:val="28"/>
              </w:rPr>
              <w:t xml:space="preserve"> </w:t>
            </w:r>
            <w:proofErr w:type="spellStart"/>
            <w:r w:rsidRPr="00D619A5">
              <w:rPr>
                <w:rFonts w:ascii="Garamond" w:hAnsi="Garamond"/>
                <w:i/>
                <w:sz w:val="28"/>
                <w:szCs w:val="28"/>
              </w:rPr>
              <w:t>ayns</w:t>
            </w:r>
            <w:proofErr w:type="spellEnd"/>
            <w:r w:rsidRPr="00D619A5">
              <w:rPr>
                <w:rFonts w:ascii="Garamond" w:hAnsi="Garamond"/>
                <w:i/>
                <w:sz w:val="28"/>
                <w:szCs w:val="28"/>
              </w:rPr>
              <w:t xml:space="preserve"> </w:t>
            </w:r>
            <w:proofErr w:type="spellStart"/>
            <w:r w:rsidRPr="00D619A5">
              <w:rPr>
                <w:rFonts w:ascii="Garamond" w:hAnsi="Garamond"/>
                <w:i/>
                <w:sz w:val="28"/>
                <w:szCs w:val="28"/>
              </w:rPr>
              <w:t>Yeesey</w:t>
            </w:r>
            <w:proofErr w:type="spellEnd"/>
            <w:r w:rsidRPr="00D619A5">
              <w:rPr>
                <w:rFonts w:ascii="Garamond" w:hAnsi="Garamond"/>
                <w:i/>
                <w:sz w:val="28"/>
                <w:szCs w:val="28"/>
              </w:rPr>
              <w:t xml:space="preserve"> </w:t>
            </w:r>
            <w:proofErr w:type="spellStart"/>
            <w:r w:rsidRPr="00D619A5">
              <w:rPr>
                <w:rFonts w:ascii="Garamond" w:hAnsi="Garamond"/>
                <w:i/>
                <w:sz w:val="28"/>
                <w:szCs w:val="28"/>
              </w:rPr>
              <w:t>Creest</w:t>
            </w:r>
            <w:proofErr w:type="spellEnd"/>
            <w:r w:rsidRPr="00D619A5">
              <w:rPr>
                <w:rFonts w:ascii="Garamond" w:hAnsi="Garamond"/>
                <w:sz w:val="28"/>
                <w:szCs w:val="28"/>
              </w:rPr>
              <w:t> ;</w:t>
            </w:r>
            <w:r w:rsidRPr="00D619A5">
              <w:rPr>
                <w:rFonts w:ascii="Garamond" w:hAnsi="Garamond"/>
                <w:i/>
                <w:sz w:val="28"/>
                <w:szCs w:val="28"/>
              </w:rPr>
              <w:t xml:space="preserve"> </w:t>
            </w:r>
            <w:proofErr w:type="spellStart"/>
            <w:r w:rsidRPr="00D619A5">
              <w:rPr>
                <w:rFonts w:ascii="Garamond" w:hAnsi="Garamond"/>
                <w:i/>
                <w:sz w:val="28"/>
                <w:szCs w:val="28"/>
              </w:rPr>
              <w:t>haink</w:t>
            </w:r>
            <w:proofErr w:type="spellEnd"/>
            <w:r w:rsidRPr="00D619A5">
              <w:rPr>
                <w:rFonts w:ascii="Garamond" w:hAnsi="Garamond"/>
                <w:i/>
                <w:sz w:val="28"/>
                <w:szCs w:val="28"/>
              </w:rPr>
              <w:t xml:space="preserve"> </w:t>
            </w:r>
            <w:proofErr w:type="spellStart"/>
            <w:r w:rsidRPr="00D619A5">
              <w:rPr>
                <w:rFonts w:ascii="Garamond" w:hAnsi="Garamond"/>
                <w:i/>
                <w:sz w:val="28"/>
                <w:szCs w:val="28"/>
              </w:rPr>
              <w:t>stiagh</w:t>
            </w:r>
            <w:proofErr w:type="spellEnd"/>
            <w:r w:rsidRPr="00D619A5">
              <w:rPr>
                <w:rFonts w:ascii="Garamond" w:hAnsi="Garamond"/>
                <w:i/>
                <w:sz w:val="28"/>
                <w:szCs w:val="28"/>
              </w:rPr>
              <w:t xml:space="preserve"> </w:t>
            </w:r>
            <w:proofErr w:type="spellStart"/>
            <w:r w:rsidRPr="00D619A5">
              <w:rPr>
                <w:rFonts w:ascii="Garamond" w:hAnsi="Garamond"/>
                <w:i/>
                <w:sz w:val="28"/>
                <w:szCs w:val="28"/>
              </w:rPr>
              <w:t>ayns</w:t>
            </w:r>
            <w:proofErr w:type="spellEnd"/>
            <w:r w:rsidRPr="00D619A5">
              <w:rPr>
                <w:rFonts w:ascii="Garamond" w:hAnsi="Garamond"/>
                <w:i/>
                <w:sz w:val="28"/>
                <w:szCs w:val="28"/>
              </w:rPr>
              <w:t xml:space="preserve"> y </w:t>
            </w:r>
            <w:proofErr w:type="spellStart"/>
            <w:r w:rsidRPr="00D619A5">
              <w:rPr>
                <w:rFonts w:ascii="Garamond" w:hAnsi="Garamond"/>
                <w:i/>
                <w:sz w:val="28"/>
                <w:szCs w:val="28"/>
              </w:rPr>
              <w:t>teihl</w:t>
            </w:r>
            <w:proofErr w:type="spellEnd"/>
            <w:r w:rsidRPr="00D619A5">
              <w:rPr>
                <w:rFonts w:ascii="Garamond" w:hAnsi="Garamond"/>
                <w:i/>
                <w:sz w:val="28"/>
                <w:szCs w:val="28"/>
              </w:rPr>
              <w:t xml:space="preserve"> </w:t>
            </w:r>
            <w:proofErr w:type="spellStart"/>
            <w:r w:rsidRPr="00D619A5">
              <w:rPr>
                <w:rFonts w:ascii="Garamond" w:hAnsi="Garamond"/>
                <w:i/>
                <w:sz w:val="28"/>
                <w:szCs w:val="28"/>
              </w:rPr>
              <w:t>dy</w:t>
            </w:r>
            <w:proofErr w:type="spellEnd"/>
            <w:r w:rsidRPr="00D619A5">
              <w:rPr>
                <w:rFonts w:ascii="Garamond" w:hAnsi="Garamond"/>
                <w:i/>
                <w:sz w:val="28"/>
                <w:szCs w:val="28"/>
              </w:rPr>
              <w:t xml:space="preserve"> </w:t>
            </w:r>
            <w:proofErr w:type="spellStart"/>
            <w:r w:rsidRPr="00D619A5">
              <w:rPr>
                <w:rFonts w:ascii="Garamond" w:hAnsi="Garamond"/>
                <w:i/>
                <w:sz w:val="28"/>
                <w:szCs w:val="28"/>
              </w:rPr>
              <w:t>hauail</w:t>
            </w:r>
            <w:proofErr w:type="spellEnd"/>
            <w:r w:rsidRPr="00D619A5">
              <w:rPr>
                <w:rFonts w:ascii="Garamond" w:hAnsi="Garamond"/>
                <w:i/>
                <w:sz w:val="28"/>
                <w:szCs w:val="28"/>
              </w:rPr>
              <w:t xml:space="preserve"> </w:t>
            </w:r>
            <w:proofErr w:type="spellStart"/>
            <w:r w:rsidRPr="00D619A5">
              <w:rPr>
                <w:rFonts w:ascii="Garamond" w:hAnsi="Garamond"/>
                <w:i/>
                <w:sz w:val="28"/>
                <w:szCs w:val="28"/>
              </w:rPr>
              <w:t>Peccee</w:t>
            </w:r>
            <w:proofErr w:type="spellEnd"/>
            <w:r w:rsidRPr="00D619A5">
              <w:rPr>
                <w:rFonts w:ascii="Garamond" w:hAnsi="Garamond"/>
                <w:i/>
                <w:sz w:val="28"/>
                <w:szCs w:val="28"/>
              </w:rPr>
              <w:t xml:space="preserve">, </w:t>
            </w:r>
            <w:proofErr w:type="spellStart"/>
            <w:r w:rsidRPr="00D619A5">
              <w:rPr>
                <w:rFonts w:ascii="Garamond" w:hAnsi="Garamond"/>
                <w:i/>
                <w:sz w:val="28"/>
                <w:szCs w:val="28"/>
              </w:rPr>
              <w:t>hooar</w:t>
            </w:r>
            <w:proofErr w:type="spellEnd"/>
            <w:r w:rsidRPr="00D619A5">
              <w:rPr>
                <w:rFonts w:ascii="Garamond" w:hAnsi="Garamond"/>
                <w:i/>
                <w:sz w:val="28"/>
                <w:szCs w:val="28"/>
              </w:rPr>
              <w:t xml:space="preserve"> </w:t>
            </w:r>
            <w:proofErr w:type="spellStart"/>
            <w:r w:rsidRPr="00D619A5">
              <w:rPr>
                <w:rFonts w:ascii="Garamond" w:hAnsi="Garamond"/>
                <w:i/>
                <w:sz w:val="28"/>
                <w:szCs w:val="28"/>
              </w:rPr>
              <w:t>baase</w:t>
            </w:r>
            <w:proofErr w:type="spellEnd"/>
            <w:r w:rsidRPr="00D619A5">
              <w:rPr>
                <w:rFonts w:ascii="Garamond" w:hAnsi="Garamond"/>
                <w:i/>
                <w:sz w:val="28"/>
                <w:szCs w:val="28"/>
              </w:rPr>
              <w:t xml:space="preserve"> son </w:t>
            </w:r>
            <w:proofErr w:type="spellStart"/>
            <w:r w:rsidRPr="00D619A5">
              <w:rPr>
                <w:rFonts w:ascii="Garamond" w:hAnsi="Garamond"/>
                <w:i/>
                <w:sz w:val="28"/>
                <w:szCs w:val="28"/>
              </w:rPr>
              <w:t>nyn</w:t>
            </w:r>
            <w:proofErr w:type="spellEnd"/>
            <w:r w:rsidRPr="00D619A5">
              <w:rPr>
                <w:rFonts w:ascii="Garamond" w:hAnsi="Garamond"/>
                <w:i/>
                <w:sz w:val="28"/>
                <w:szCs w:val="28"/>
              </w:rPr>
              <w:t xml:space="preserve"> </w:t>
            </w:r>
            <w:proofErr w:type="spellStart"/>
            <w:r w:rsidRPr="00D619A5">
              <w:rPr>
                <w:rFonts w:ascii="Garamond" w:hAnsi="Garamond"/>
                <w:i/>
                <w:sz w:val="28"/>
                <w:szCs w:val="28"/>
              </w:rPr>
              <w:t>beccaghyn</w:t>
            </w:r>
            <w:proofErr w:type="spellEnd"/>
            <w:r w:rsidRPr="00D619A5">
              <w:rPr>
                <w:rFonts w:ascii="Garamond" w:hAnsi="Garamond"/>
                <w:i/>
                <w:sz w:val="28"/>
                <w:szCs w:val="28"/>
              </w:rPr>
              <w:t xml:space="preserve"> as </w:t>
            </w:r>
            <w:proofErr w:type="spellStart"/>
            <w:r w:rsidRPr="00D619A5">
              <w:rPr>
                <w:rFonts w:ascii="Garamond" w:hAnsi="Garamond"/>
                <w:i/>
                <w:sz w:val="28"/>
                <w:szCs w:val="28"/>
              </w:rPr>
              <w:t>jirree</w:t>
            </w:r>
            <w:proofErr w:type="spellEnd"/>
            <w:r w:rsidRPr="00D619A5">
              <w:rPr>
                <w:rFonts w:ascii="Garamond" w:hAnsi="Garamond"/>
                <w:i/>
                <w:sz w:val="28"/>
                <w:szCs w:val="28"/>
              </w:rPr>
              <w:t xml:space="preserve"> </w:t>
            </w:r>
            <w:proofErr w:type="spellStart"/>
            <w:r w:rsidRPr="00D619A5">
              <w:rPr>
                <w:rFonts w:ascii="Garamond" w:hAnsi="Garamond"/>
                <w:i/>
                <w:sz w:val="28"/>
                <w:szCs w:val="28"/>
              </w:rPr>
              <w:t>seose</w:t>
            </w:r>
            <w:proofErr w:type="spellEnd"/>
            <w:r w:rsidRPr="00D619A5">
              <w:rPr>
                <w:rFonts w:ascii="Garamond" w:hAnsi="Garamond"/>
                <w:i/>
                <w:sz w:val="28"/>
                <w:szCs w:val="28"/>
              </w:rPr>
              <w:t xml:space="preserve"> </w:t>
            </w:r>
            <w:proofErr w:type="spellStart"/>
            <w:r w:rsidRPr="00D619A5">
              <w:rPr>
                <w:rFonts w:ascii="Garamond" w:hAnsi="Garamond"/>
                <w:i/>
                <w:sz w:val="28"/>
                <w:szCs w:val="28"/>
              </w:rPr>
              <w:t>reeisht</w:t>
            </w:r>
            <w:proofErr w:type="spellEnd"/>
            <w:r w:rsidRPr="00D619A5">
              <w:rPr>
                <w:rFonts w:ascii="Garamond" w:hAnsi="Garamond"/>
                <w:i/>
                <w:sz w:val="28"/>
                <w:szCs w:val="28"/>
              </w:rPr>
              <w:t xml:space="preserve"> </w:t>
            </w:r>
            <w:proofErr w:type="spellStart"/>
            <w:r w:rsidRPr="00D619A5">
              <w:rPr>
                <w:rFonts w:ascii="Garamond" w:hAnsi="Garamond"/>
                <w:i/>
                <w:sz w:val="28"/>
                <w:szCs w:val="28"/>
              </w:rPr>
              <w:t>dyn</w:t>
            </w:r>
            <w:proofErr w:type="spellEnd"/>
            <w:r w:rsidRPr="00D619A5">
              <w:rPr>
                <w:rFonts w:ascii="Garamond" w:hAnsi="Garamond"/>
                <w:i/>
                <w:sz w:val="28"/>
                <w:szCs w:val="28"/>
              </w:rPr>
              <w:t xml:space="preserve"> </w:t>
            </w:r>
            <w:proofErr w:type="spellStart"/>
            <w:r w:rsidRPr="00D619A5">
              <w:rPr>
                <w:rFonts w:ascii="Garamond" w:hAnsi="Garamond"/>
                <w:i/>
                <w:sz w:val="28"/>
                <w:szCs w:val="28"/>
              </w:rPr>
              <w:t>Seyrey</w:t>
            </w:r>
            <w:proofErr w:type="spellEnd"/>
            <w:r w:rsidRPr="00D619A5">
              <w:rPr>
                <w:rFonts w:ascii="Garamond" w:hAnsi="Garamond"/>
                <w:i/>
                <w:sz w:val="28"/>
                <w:szCs w:val="28"/>
              </w:rPr>
              <w:t xml:space="preserve"> shin,</w:t>
            </w:r>
            <w:r w:rsidRPr="00D619A5">
              <w:rPr>
                <w:rFonts w:ascii="Garamond" w:hAnsi="Garamond"/>
                <w:sz w:val="28"/>
                <w:szCs w:val="28"/>
              </w:rPr>
              <w:t xml:space="preserve"> as </w:t>
            </w:r>
            <w:proofErr w:type="spellStart"/>
            <w:r w:rsidRPr="00D619A5">
              <w:rPr>
                <w:rFonts w:ascii="Garamond" w:hAnsi="Garamond"/>
                <w:sz w:val="28"/>
                <w:szCs w:val="28"/>
              </w:rPr>
              <w:t>te</w:t>
            </w:r>
            <w:proofErr w:type="spellEnd"/>
            <w:r w:rsidRPr="00D619A5">
              <w:rPr>
                <w:rFonts w:ascii="Garamond" w:hAnsi="Garamond"/>
                <w:sz w:val="28"/>
                <w:szCs w:val="28"/>
              </w:rPr>
              <w:t xml:space="preserve"> er </w:t>
            </w:r>
            <w:proofErr w:type="spellStart"/>
            <w:r w:rsidRPr="00D619A5">
              <w:rPr>
                <w:rFonts w:ascii="Garamond" w:hAnsi="Garamond"/>
                <w:sz w:val="28"/>
                <w:szCs w:val="28"/>
              </w:rPr>
              <w:t>sarey</w:t>
            </w:r>
            <w:proofErr w:type="spellEnd"/>
            <w:r w:rsidRPr="00D619A5">
              <w:rPr>
                <w:rFonts w:ascii="Garamond" w:hAnsi="Garamond"/>
                <w:sz w:val="28"/>
                <w:szCs w:val="28"/>
              </w:rPr>
              <w:t xml:space="preserve"> shin </w:t>
            </w:r>
            <w:proofErr w:type="spellStart"/>
            <w:r w:rsidRPr="00D619A5">
              <w:rPr>
                <w:rFonts w:ascii="Garamond" w:hAnsi="Garamond"/>
                <w:sz w:val="28"/>
                <w:szCs w:val="28"/>
              </w:rPr>
              <w:t>dy</w:t>
            </w:r>
            <w:proofErr w:type="spellEnd"/>
            <w:r w:rsidRPr="00D619A5">
              <w:rPr>
                <w:rFonts w:ascii="Garamond" w:hAnsi="Garamond"/>
                <w:sz w:val="28"/>
                <w:szCs w:val="28"/>
              </w:rPr>
              <w:t xml:space="preserve"> </w:t>
            </w:r>
            <w:proofErr w:type="spellStart"/>
            <w:r w:rsidRPr="00D619A5">
              <w:rPr>
                <w:rFonts w:ascii="Garamond" w:hAnsi="Garamond"/>
                <w:sz w:val="28"/>
                <w:szCs w:val="28"/>
              </w:rPr>
              <w:t>eyrt</w:t>
            </w:r>
            <w:proofErr w:type="spellEnd"/>
            <w:r w:rsidRPr="00D619A5">
              <w:rPr>
                <w:rFonts w:ascii="Garamond" w:hAnsi="Garamond"/>
                <w:sz w:val="28"/>
                <w:szCs w:val="28"/>
              </w:rPr>
              <w:t xml:space="preserve"> er e </w:t>
            </w:r>
            <w:proofErr w:type="spellStart"/>
            <w:r w:rsidRPr="00D619A5">
              <w:rPr>
                <w:rFonts w:ascii="Garamond" w:hAnsi="Garamond"/>
                <w:sz w:val="28"/>
                <w:szCs w:val="28"/>
              </w:rPr>
              <w:t>chesmadyn</w:t>
            </w:r>
            <w:proofErr w:type="spellEnd"/>
            <w:r w:rsidRPr="00D619A5">
              <w:rPr>
                <w:rFonts w:ascii="Garamond" w:hAnsi="Garamond"/>
                <w:sz w:val="28"/>
                <w:szCs w:val="28"/>
              </w:rPr>
              <w:t xml:space="preserve">, </w:t>
            </w:r>
            <w:proofErr w:type="spellStart"/>
            <w:r w:rsidRPr="00D619A5">
              <w:rPr>
                <w:rFonts w:ascii="Garamond" w:hAnsi="Garamond"/>
                <w:sz w:val="28"/>
                <w:szCs w:val="28"/>
              </w:rPr>
              <w:t>nagh</w:t>
            </w:r>
            <w:proofErr w:type="spellEnd"/>
            <w:r w:rsidRPr="00D619A5">
              <w:rPr>
                <w:rFonts w:ascii="Garamond" w:hAnsi="Garamond"/>
                <w:sz w:val="28"/>
                <w:szCs w:val="28"/>
              </w:rPr>
              <w:t xml:space="preserve">[t] </w:t>
            </w:r>
            <w:proofErr w:type="spellStart"/>
            <w:r w:rsidRPr="00D619A5">
              <w:rPr>
                <w:rFonts w:ascii="Garamond" w:hAnsi="Garamond"/>
                <w:sz w:val="28"/>
                <w:szCs w:val="28"/>
              </w:rPr>
              <w:t>myr</w:t>
            </w:r>
            <w:proofErr w:type="spellEnd"/>
            <w:r w:rsidRPr="00D619A5">
              <w:rPr>
                <w:rFonts w:ascii="Garamond" w:hAnsi="Garamond"/>
                <w:sz w:val="28"/>
                <w:szCs w:val="28"/>
              </w:rPr>
              <w:t xml:space="preserve"> </w:t>
            </w:r>
            <w:proofErr w:type="spellStart"/>
            <w:r w:rsidRPr="00D619A5">
              <w:rPr>
                <w:rFonts w:ascii="Garamond" w:hAnsi="Garamond"/>
                <w:sz w:val="28"/>
                <w:szCs w:val="28"/>
              </w:rPr>
              <w:t>hooar</w:t>
            </w:r>
            <w:proofErr w:type="spellEnd"/>
            <w:r w:rsidRPr="00D619A5">
              <w:rPr>
                <w:rFonts w:ascii="Garamond" w:hAnsi="Garamond"/>
                <w:sz w:val="28"/>
                <w:szCs w:val="28"/>
              </w:rPr>
              <w:t xml:space="preserve"> </w:t>
            </w:r>
            <w:proofErr w:type="spellStart"/>
            <w:r w:rsidRPr="00D619A5">
              <w:rPr>
                <w:rFonts w:ascii="Garamond" w:hAnsi="Garamond"/>
                <w:sz w:val="28"/>
                <w:szCs w:val="28"/>
              </w:rPr>
              <w:t>eshyn</w:t>
            </w:r>
            <w:proofErr w:type="spellEnd"/>
            <w:r w:rsidRPr="00D619A5">
              <w:rPr>
                <w:rFonts w:ascii="Garamond" w:hAnsi="Garamond"/>
                <w:sz w:val="28"/>
                <w:szCs w:val="28"/>
              </w:rPr>
              <w:t xml:space="preserve"> </w:t>
            </w:r>
            <w:proofErr w:type="spellStart"/>
            <w:r w:rsidRPr="00D619A5">
              <w:rPr>
                <w:rFonts w:ascii="Garamond" w:hAnsi="Garamond"/>
                <w:sz w:val="28"/>
                <w:szCs w:val="28"/>
              </w:rPr>
              <w:t>baase</w:t>
            </w:r>
            <w:proofErr w:type="spellEnd"/>
            <w:r w:rsidRPr="00D619A5">
              <w:rPr>
                <w:rFonts w:ascii="Garamond" w:hAnsi="Garamond"/>
                <w:sz w:val="28"/>
                <w:szCs w:val="28"/>
              </w:rPr>
              <w:t xml:space="preserve"> as </w:t>
            </w:r>
            <w:proofErr w:type="spellStart"/>
            <w:r w:rsidRPr="00D619A5">
              <w:rPr>
                <w:rFonts w:ascii="Garamond" w:hAnsi="Garamond"/>
                <w:sz w:val="28"/>
                <w:szCs w:val="28"/>
              </w:rPr>
              <w:t>jirree</w:t>
            </w:r>
            <w:proofErr w:type="spellEnd"/>
            <w:r w:rsidRPr="00D619A5">
              <w:rPr>
                <w:rFonts w:ascii="Garamond" w:hAnsi="Garamond"/>
                <w:sz w:val="28"/>
                <w:szCs w:val="28"/>
              </w:rPr>
              <w:t xml:space="preserve"> e </w:t>
            </w:r>
            <w:proofErr w:type="spellStart"/>
            <w:r w:rsidRPr="00D619A5">
              <w:rPr>
                <w:rFonts w:ascii="Garamond" w:hAnsi="Garamond"/>
                <w:sz w:val="28"/>
                <w:szCs w:val="28"/>
              </w:rPr>
              <w:t>seose</w:t>
            </w:r>
            <w:proofErr w:type="spellEnd"/>
            <w:r w:rsidRPr="00D619A5">
              <w:rPr>
                <w:rFonts w:ascii="Garamond" w:hAnsi="Garamond"/>
                <w:sz w:val="28"/>
                <w:szCs w:val="28"/>
              </w:rPr>
              <w:t xml:space="preserve"> </w:t>
            </w:r>
            <w:proofErr w:type="spellStart"/>
            <w:r w:rsidRPr="00D619A5">
              <w:rPr>
                <w:rFonts w:ascii="Garamond" w:hAnsi="Garamond"/>
                <w:sz w:val="28"/>
                <w:szCs w:val="28"/>
              </w:rPr>
              <w:t>reeisht</w:t>
            </w:r>
            <w:proofErr w:type="spellEnd"/>
            <w:r w:rsidRPr="00D619A5">
              <w:rPr>
                <w:rFonts w:ascii="Garamond" w:hAnsi="Garamond"/>
                <w:sz w:val="28"/>
                <w:szCs w:val="28"/>
              </w:rPr>
              <w:t xml:space="preserve"> er </w:t>
            </w:r>
            <w:proofErr w:type="spellStart"/>
            <w:r w:rsidRPr="00D619A5">
              <w:rPr>
                <w:rFonts w:ascii="Garamond" w:hAnsi="Garamond"/>
                <w:sz w:val="28"/>
                <w:szCs w:val="28"/>
              </w:rPr>
              <w:t>nyn</w:t>
            </w:r>
            <w:proofErr w:type="spellEnd"/>
            <w:r w:rsidRPr="00D619A5">
              <w:rPr>
                <w:rFonts w:ascii="Garamond" w:hAnsi="Garamond"/>
                <w:sz w:val="28"/>
                <w:szCs w:val="28"/>
              </w:rPr>
              <w:t xml:space="preserve"> son ain, </w:t>
            </w:r>
            <w:proofErr w:type="spellStart"/>
            <w:r w:rsidRPr="00D619A5">
              <w:rPr>
                <w:rFonts w:ascii="Garamond" w:hAnsi="Garamond"/>
                <w:sz w:val="28"/>
                <w:szCs w:val="28"/>
              </w:rPr>
              <w:t>myr</w:t>
            </w:r>
            <w:proofErr w:type="spellEnd"/>
            <w:r w:rsidRPr="00D619A5">
              <w:rPr>
                <w:rFonts w:ascii="Garamond" w:hAnsi="Garamond"/>
                <w:sz w:val="28"/>
                <w:szCs w:val="28"/>
              </w:rPr>
              <w:t xml:space="preserve"> </w:t>
            </w:r>
            <w:proofErr w:type="spellStart"/>
            <w:r w:rsidRPr="00D619A5">
              <w:rPr>
                <w:rFonts w:ascii="Garamond" w:hAnsi="Garamond"/>
                <w:sz w:val="28"/>
                <w:szCs w:val="28"/>
              </w:rPr>
              <w:t>shen</w:t>
            </w:r>
            <w:proofErr w:type="spellEnd"/>
            <w:r w:rsidRPr="00D619A5">
              <w:rPr>
                <w:rFonts w:ascii="Garamond" w:hAnsi="Garamond"/>
                <w:sz w:val="28"/>
                <w:szCs w:val="28"/>
              </w:rPr>
              <w:t xml:space="preserve"> </w:t>
            </w:r>
            <w:proofErr w:type="spellStart"/>
            <w:r w:rsidRPr="00D619A5">
              <w:rPr>
                <w:rFonts w:ascii="Garamond" w:hAnsi="Garamond"/>
                <w:sz w:val="28"/>
                <w:szCs w:val="28"/>
              </w:rPr>
              <w:t>lishagh</w:t>
            </w:r>
            <w:proofErr w:type="spellEnd"/>
            <w:r w:rsidRPr="00D619A5">
              <w:rPr>
                <w:rFonts w:ascii="Garamond" w:hAnsi="Garamond"/>
                <w:sz w:val="28"/>
                <w:szCs w:val="28"/>
              </w:rPr>
              <w:t xml:space="preserve"> shin ta </w:t>
            </w:r>
            <w:proofErr w:type="spellStart"/>
            <w:r w:rsidRPr="00D619A5">
              <w:rPr>
                <w:rFonts w:ascii="Garamond" w:hAnsi="Garamond"/>
                <w:sz w:val="28"/>
                <w:szCs w:val="28"/>
              </w:rPr>
              <w:t>bashtit</w:t>
            </w:r>
            <w:proofErr w:type="spellEnd"/>
            <w:r w:rsidRPr="00D619A5">
              <w:rPr>
                <w:rFonts w:ascii="Garamond" w:hAnsi="Garamond"/>
                <w:sz w:val="28"/>
                <w:szCs w:val="28"/>
              </w:rPr>
              <w:t xml:space="preserve"> </w:t>
            </w:r>
            <w:proofErr w:type="spellStart"/>
            <w:r w:rsidRPr="00D619A5">
              <w:rPr>
                <w:rFonts w:ascii="Garamond" w:hAnsi="Garamond"/>
                <w:sz w:val="28"/>
                <w:szCs w:val="28"/>
              </w:rPr>
              <w:t>baase</w:t>
            </w:r>
            <w:proofErr w:type="spellEnd"/>
            <w:r w:rsidRPr="00D619A5">
              <w:rPr>
                <w:rFonts w:ascii="Garamond" w:hAnsi="Garamond"/>
                <w:sz w:val="28"/>
                <w:szCs w:val="28"/>
              </w:rPr>
              <w:t xml:space="preserve"> y </w:t>
            </w:r>
            <w:proofErr w:type="spellStart"/>
            <w:r w:rsidRPr="00D619A5">
              <w:rPr>
                <w:rFonts w:ascii="Garamond" w:hAnsi="Garamond"/>
                <w:sz w:val="28"/>
                <w:szCs w:val="28"/>
              </w:rPr>
              <w:t>gheddyn</w:t>
            </w:r>
            <w:proofErr w:type="spellEnd"/>
            <w:r w:rsidRPr="00D619A5">
              <w:rPr>
                <w:rFonts w:ascii="Garamond" w:hAnsi="Garamond"/>
                <w:sz w:val="28"/>
                <w:szCs w:val="28"/>
              </w:rPr>
              <w:t xml:space="preserve"> </w:t>
            </w:r>
            <w:proofErr w:type="spellStart"/>
            <w:r w:rsidRPr="00D619A5">
              <w:rPr>
                <w:rFonts w:ascii="Garamond" w:hAnsi="Garamond"/>
                <w:sz w:val="28"/>
                <w:szCs w:val="28"/>
              </w:rPr>
              <w:t>veih</w:t>
            </w:r>
            <w:proofErr w:type="spellEnd"/>
            <w:r w:rsidRPr="00D619A5">
              <w:rPr>
                <w:rFonts w:ascii="Garamond" w:hAnsi="Garamond"/>
                <w:sz w:val="28"/>
                <w:szCs w:val="28"/>
              </w:rPr>
              <w:t xml:space="preserve"> </w:t>
            </w:r>
            <w:proofErr w:type="spellStart"/>
            <w:r w:rsidRPr="00D619A5">
              <w:rPr>
                <w:rFonts w:ascii="Garamond" w:hAnsi="Garamond"/>
                <w:sz w:val="28"/>
                <w:szCs w:val="28"/>
              </w:rPr>
              <w:t>peccah</w:t>
            </w:r>
            <w:proofErr w:type="spellEnd"/>
            <w:r w:rsidRPr="00D619A5">
              <w:rPr>
                <w:rFonts w:ascii="Garamond" w:hAnsi="Garamond"/>
                <w:sz w:val="28"/>
                <w:szCs w:val="28"/>
              </w:rPr>
              <w:t xml:space="preserve">, as </w:t>
            </w:r>
            <w:proofErr w:type="spellStart"/>
            <w:r w:rsidRPr="00D619A5">
              <w:rPr>
                <w:rFonts w:ascii="Garamond" w:hAnsi="Garamond"/>
                <w:sz w:val="28"/>
                <w:szCs w:val="28"/>
              </w:rPr>
              <w:t>girree</w:t>
            </w:r>
            <w:proofErr w:type="spellEnd"/>
            <w:r w:rsidRPr="00D619A5">
              <w:rPr>
                <w:rFonts w:ascii="Garamond" w:hAnsi="Garamond"/>
                <w:sz w:val="28"/>
                <w:szCs w:val="28"/>
              </w:rPr>
              <w:t xml:space="preserve"> </w:t>
            </w:r>
            <w:proofErr w:type="spellStart"/>
            <w:r w:rsidRPr="00D619A5">
              <w:rPr>
                <w:rFonts w:ascii="Garamond" w:hAnsi="Garamond"/>
                <w:sz w:val="28"/>
                <w:szCs w:val="28"/>
              </w:rPr>
              <w:t>seose</w:t>
            </w:r>
            <w:proofErr w:type="spellEnd"/>
            <w:r w:rsidRPr="00D619A5">
              <w:rPr>
                <w:rFonts w:ascii="Garamond" w:hAnsi="Garamond"/>
                <w:sz w:val="28"/>
                <w:szCs w:val="28"/>
              </w:rPr>
              <w:t xml:space="preserve"> </w:t>
            </w:r>
            <w:proofErr w:type="spellStart"/>
            <w:r w:rsidRPr="00D619A5">
              <w:rPr>
                <w:rFonts w:ascii="Garamond" w:hAnsi="Garamond"/>
                <w:sz w:val="28"/>
                <w:szCs w:val="28"/>
              </w:rPr>
              <w:t>reeisht</w:t>
            </w:r>
            <w:proofErr w:type="spellEnd"/>
            <w:r w:rsidRPr="00D619A5">
              <w:rPr>
                <w:rFonts w:ascii="Garamond" w:hAnsi="Garamond"/>
                <w:sz w:val="28"/>
                <w:szCs w:val="28"/>
              </w:rPr>
              <w:t xml:space="preserve"> </w:t>
            </w:r>
            <w:proofErr w:type="spellStart"/>
            <w:r w:rsidRPr="00D619A5">
              <w:rPr>
                <w:rFonts w:ascii="Garamond" w:hAnsi="Garamond"/>
                <w:sz w:val="28"/>
                <w:szCs w:val="28"/>
              </w:rPr>
              <w:t>gys</w:t>
            </w:r>
            <w:proofErr w:type="spellEnd"/>
            <w:r w:rsidRPr="00D619A5">
              <w:rPr>
                <w:rFonts w:ascii="Garamond" w:hAnsi="Garamond"/>
                <w:sz w:val="28"/>
                <w:szCs w:val="28"/>
              </w:rPr>
              <w:t xml:space="preserve"> </w:t>
            </w:r>
            <w:proofErr w:type="spellStart"/>
            <w:r w:rsidRPr="00D619A5">
              <w:rPr>
                <w:rFonts w:ascii="Garamond" w:hAnsi="Garamond"/>
                <w:sz w:val="28"/>
                <w:szCs w:val="28"/>
              </w:rPr>
              <w:t>cairys</w:t>
            </w:r>
            <w:proofErr w:type="spellEnd"/>
            <w:r w:rsidRPr="00D619A5">
              <w:rPr>
                <w:rFonts w:ascii="Garamond" w:hAnsi="Garamond"/>
                <w:sz w:val="28"/>
                <w:szCs w:val="28"/>
              </w:rPr>
              <w:t xml:space="preserve">. </w:t>
            </w:r>
          </w:p>
        </w:tc>
        <w:tc>
          <w:tcPr>
            <w:tcW w:w="3816" w:type="dxa"/>
          </w:tcPr>
          <w:p w14:paraId="755B461D" w14:textId="77777777" w:rsidR="00654057" w:rsidRPr="008146DB" w:rsidRDefault="00654057" w:rsidP="00DB60C3">
            <w:pPr>
              <w:pStyle w:val="ListParagraph"/>
              <w:ind w:left="0" w:firstLine="227"/>
              <w:jc w:val="both"/>
              <w:rPr>
                <w:rFonts w:ascii="Garamond" w:hAnsi="Garamond" w:cs="Times New Roman"/>
                <w:sz w:val="28"/>
              </w:rPr>
            </w:pPr>
            <w:r w:rsidRPr="008146DB">
              <w:rPr>
                <w:rFonts w:ascii="Garamond" w:hAnsi="Garamond" w:cs="Times New Roman"/>
                <w:i/>
                <w:sz w:val="28"/>
              </w:rPr>
              <w:t xml:space="preserve">In which Gospel is made known to us the Way by which God will save us, that is, </w:t>
            </w:r>
            <w:r w:rsidRPr="008146DB">
              <w:rPr>
                <w:rFonts w:ascii="Garamond" w:hAnsi="Garamond" w:cs="Times New Roman"/>
                <w:sz w:val="28"/>
              </w:rPr>
              <w:t>By Faith in Jesus Christ,</w:t>
            </w:r>
            <w:r w:rsidRPr="008146DB">
              <w:rPr>
                <w:rFonts w:ascii="Garamond" w:hAnsi="Garamond" w:cs="Times New Roman"/>
                <w:i/>
                <w:sz w:val="28"/>
              </w:rPr>
              <w:t xml:space="preserve"> </w:t>
            </w:r>
            <w:r w:rsidRPr="008146DB">
              <w:rPr>
                <w:rFonts w:ascii="Garamond" w:hAnsi="Garamond" w:cs="Times New Roman"/>
                <w:sz w:val="28"/>
              </w:rPr>
              <w:t xml:space="preserve">who came into the World to save sinners ; </w:t>
            </w:r>
            <w:r w:rsidRPr="008146DB">
              <w:rPr>
                <w:rFonts w:ascii="Garamond" w:hAnsi="Garamond" w:cs="Times New Roman"/>
                <w:i/>
                <w:sz w:val="28"/>
              </w:rPr>
              <w:t>Mar</w:t>
            </w:r>
            <w:r w:rsidRPr="008146DB">
              <w:rPr>
                <w:rFonts w:ascii="Garamond" w:hAnsi="Garamond" w:cs="Times New Roman"/>
                <w:sz w:val="28"/>
              </w:rPr>
              <w:t>. 16. 16.</w:t>
            </w:r>
            <w:r w:rsidRPr="008146DB">
              <w:rPr>
                <w:rFonts w:ascii="Garamond" w:hAnsi="Garamond" w:cs="Times New Roman"/>
                <w:i/>
                <w:sz w:val="28"/>
              </w:rPr>
              <w:t xml:space="preserve"> </w:t>
            </w:r>
            <w:r w:rsidRPr="008146DB">
              <w:rPr>
                <w:rFonts w:ascii="Garamond" w:hAnsi="Garamond" w:cs="Times New Roman"/>
                <w:sz w:val="28"/>
              </w:rPr>
              <w:t xml:space="preserve">Who died for our Sins, and rose again for our Justification ; 1 </w:t>
            </w:r>
            <w:r w:rsidRPr="008146DB">
              <w:rPr>
                <w:rFonts w:ascii="Garamond" w:hAnsi="Garamond" w:cs="Times New Roman"/>
                <w:i/>
                <w:sz w:val="28"/>
              </w:rPr>
              <w:t>Tim</w:t>
            </w:r>
            <w:r w:rsidRPr="008146DB">
              <w:rPr>
                <w:rFonts w:ascii="Garamond" w:hAnsi="Garamond" w:cs="Times New Roman"/>
                <w:sz w:val="28"/>
              </w:rPr>
              <w:t>. 1. 15.</w:t>
            </w:r>
            <w:r w:rsidRPr="008146DB">
              <w:rPr>
                <w:rFonts w:ascii="Garamond" w:hAnsi="Garamond" w:cs="Times New Roman"/>
                <w:i/>
                <w:sz w:val="28"/>
              </w:rPr>
              <w:t xml:space="preserve"> And hath commanded us to follow his Steps, </w:t>
            </w:r>
            <w:r w:rsidRPr="008146DB">
              <w:rPr>
                <w:rFonts w:ascii="Garamond" w:hAnsi="Garamond" w:cs="Times New Roman"/>
                <w:sz w:val="28"/>
              </w:rPr>
              <w:t>that as he died and rose again for us, so should we that are baptised die from Sin, and rise again unto Righteousness.</w:t>
            </w:r>
          </w:p>
        </w:tc>
        <w:tc>
          <w:tcPr>
            <w:tcW w:w="0" w:type="auto"/>
          </w:tcPr>
          <w:p w14:paraId="499DB3A1" w14:textId="77777777" w:rsidR="00654057" w:rsidRPr="008146DB" w:rsidRDefault="00654057" w:rsidP="00DB60C3">
            <w:pPr>
              <w:pStyle w:val="ListParagraph"/>
              <w:ind w:left="0"/>
              <w:rPr>
                <w:rFonts w:ascii="Garamond" w:hAnsi="Garamond" w:cs="Times New Roman"/>
                <w:i/>
                <w:sz w:val="20"/>
                <w:szCs w:val="20"/>
              </w:rPr>
            </w:pPr>
          </w:p>
        </w:tc>
      </w:tr>
      <w:tr w:rsidR="00325D08" w:rsidRPr="008146DB" w14:paraId="55F918D5" w14:textId="77777777" w:rsidTr="008B6126">
        <w:tc>
          <w:tcPr>
            <w:tcW w:w="4253" w:type="dxa"/>
          </w:tcPr>
          <w:p w14:paraId="3E4EA626" w14:textId="77777777" w:rsidR="00325D08" w:rsidRPr="007F6CAA" w:rsidRDefault="00325D08" w:rsidP="00DB60C3">
            <w:pPr>
              <w:pStyle w:val="CM18"/>
              <w:widowControl/>
              <w:ind w:firstLine="227"/>
              <w:jc w:val="both"/>
              <w:rPr>
                <w:rFonts w:ascii="Garamond" w:hAnsi="Garamond"/>
                <w:sz w:val="28"/>
                <w:szCs w:val="28"/>
              </w:rPr>
            </w:pPr>
            <w:r w:rsidRPr="007F6CAA">
              <w:rPr>
                <w:rFonts w:ascii="Garamond" w:hAnsi="Garamond"/>
                <w:sz w:val="28"/>
                <w:szCs w:val="28"/>
              </w:rPr>
              <w:t xml:space="preserve">My nee </w:t>
            </w:r>
            <w:proofErr w:type="spellStart"/>
            <w:r w:rsidRPr="007F6CAA">
              <w:rPr>
                <w:rFonts w:ascii="Garamond" w:hAnsi="Garamond"/>
                <w:sz w:val="28"/>
                <w:szCs w:val="28"/>
              </w:rPr>
              <w:t>oo</w:t>
            </w:r>
            <w:proofErr w:type="spellEnd"/>
            <w:r w:rsidRPr="007F6CAA">
              <w:rPr>
                <w:rFonts w:ascii="Garamond" w:hAnsi="Garamond"/>
                <w:sz w:val="28"/>
                <w:szCs w:val="28"/>
              </w:rPr>
              <w:t xml:space="preserve"> </w:t>
            </w:r>
            <w:proofErr w:type="spellStart"/>
            <w:r w:rsidRPr="007F6CAA">
              <w:rPr>
                <w:rFonts w:ascii="Garamond" w:hAnsi="Garamond"/>
                <w:sz w:val="28"/>
                <w:szCs w:val="28"/>
              </w:rPr>
              <w:t>streeue</w:t>
            </w:r>
            <w:proofErr w:type="spellEnd"/>
            <w:r w:rsidRPr="007F6CAA">
              <w:rPr>
                <w:rFonts w:ascii="Garamond" w:hAnsi="Garamond"/>
                <w:sz w:val="28"/>
                <w:szCs w:val="28"/>
              </w:rPr>
              <w:t xml:space="preserve"> </w:t>
            </w:r>
            <w:proofErr w:type="spellStart"/>
            <w:r w:rsidRPr="007F6CAA">
              <w:rPr>
                <w:rFonts w:ascii="Garamond" w:hAnsi="Garamond"/>
                <w:sz w:val="28"/>
                <w:szCs w:val="28"/>
              </w:rPr>
              <w:t>dy</w:t>
            </w:r>
            <w:proofErr w:type="spellEnd"/>
            <w:r w:rsidRPr="007F6CAA">
              <w:rPr>
                <w:rFonts w:ascii="Garamond" w:hAnsi="Garamond"/>
                <w:sz w:val="28"/>
                <w:szCs w:val="28"/>
              </w:rPr>
              <w:t xml:space="preserve"> </w:t>
            </w:r>
            <w:proofErr w:type="spellStart"/>
            <w:r w:rsidRPr="007F6CAA">
              <w:rPr>
                <w:rFonts w:ascii="Garamond" w:hAnsi="Garamond"/>
                <w:sz w:val="28"/>
                <w:szCs w:val="28"/>
              </w:rPr>
              <w:t>yanoo</w:t>
            </w:r>
            <w:proofErr w:type="spellEnd"/>
            <w:r w:rsidRPr="007F6CAA">
              <w:rPr>
                <w:rFonts w:ascii="Garamond" w:hAnsi="Garamond"/>
                <w:sz w:val="28"/>
                <w:szCs w:val="28"/>
              </w:rPr>
              <w:t xml:space="preserve"> </w:t>
            </w:r>
            <w:proofErr w:type="spellStart"/>
            <w:r w:rsidRPr="007F6CAA">
              <w:rPr>
                <w:rFonts w:ascii="Garamond" w:hAnsi="Garamond"/>
                <w:sz w:val="28"/>
                <w:szCs w:val="28"/>
              </w:rPr>
              <w:t>shoh</w:t>
            </w:r>
            <w:proofErr w:type="spellEnd"/>
            <w:r w:rsidRPr="007F6CAA">
              <w:rPr>
                <w:rFonts w:ascii="Garamond" w:hAnsi="Garamond"/>
                <w:sz w:val="28"/>
                <w:szCs w:val="28"/>
              </w:rPr>
              <w:t xml:space="preserve">, </w:t>
            </w:r>
            <w:proofErr w:type="spellStart"/>
            <w:r w:rsidRPr="007F6CAA">
              <w:rPr>
                <w:rFonts w:ascii="Garamond" w:hAnsi="Garamond"/>
                <w:sz w:val="28"/>
                <w:szCs w:val="28"/>
              </w:rPr>
              <w:t>eisht</w:t>
            </w:r>
            <w:proofErr w:type="spellEnd"/>
            <w:r w:rsidRPr="007F6CAA">
              <w:rPr>
                <w:rFonts w:ascii="Garamond" w:hAnsi="Garamond"/>
                <w:sz w:val="28"/>
                <w:szCs w:val="28"/>
              </w:rPr>
              <w:t xml:space="preserve"> </w:t>
            </w:r>
            <w:proofErr w:type="spellStart"/>
            <w:r w:rsidRPr="007F6CAA">
              <w:rPr>
                <w:rFonts w:ascii="Garamond" w:hAnsi="Garamond"/>
                <w:sz w:val="28"/>
                <w:szCs w:val="28"/>
              </w:rPr>
              <w:t>foddee</w:t>
            </w:r>
            <w:proofErr w:type="spellEnd"/>
            <w:r w:rsidRPr="007F6CAA">
              <w:rPr>
                <w:rFonts w:ascii="Garamond" w:hAnsi="Garamond"/>
                <w:sz w:val="28"/>
                <w:szCs w:val="28"/>
              </w:rPr>
              <w:t xml:space="preserve"> </w:t>
            </w:r>
            <w:proofErr w:type="spellStart"/>
            <w:r w:rsidRPr="007F6CAA">
              <w:rPr>
                <w:rFonts w:ascii="Garamond" w:hAnsi="Garamond"/>
                <w:sz w:val="28"/>
                <w:szCs w:val="28"/>
              </w:rPr>
              <w:t>oo</w:t>
            </w:r>
            <w:proofErr w:type="spellEnd"/>
            <w:r w:rsidRPr="007F6CAA">
              <w:rPr>
                <w:rFonts w:ascii="Garamond" w:hAnsi="Garamond"/>
                <w:sz w:val="28"/>
                <w:szCs w:val="28"/>
              </w:rPr>
              <w:t xml:space="preserve"> </w:t>
            </w:r>
            <w:proofErr w:type="spellStart"/>
            <w:r w:rsidRPr="007F6CAA">
              <w:rPr>
                <w:rFonts w:ascii="Garamond" w:hAnsi="Garamond"/>
                <w:sz w:val="28"/>
                <w:szCs w:val="28"/>
              </w:rPr>
              <w:t>dty</w:t>
            </w:r>
            <w:proofErr w:type="spellEnd"/>
            <w:r w:rsidRPr="007F6CAA">
              <w:rPr>
                <w:rFonts w:ascii="Garamond" w:hAnsi="Garamond"/>
                <w:sz w:val="28"/>
                <w:szCs w:val="28"/>
              </w:rPr>
              <w:t xml:space="preserve"> </w:t>
            </w:r>
            <w:proofErr w:type="spellStart"/>
            <w:r w:rsidRPr="007F6CAA">
              <w:rPr>
                <w:rFonts w:ascii="Garamond" w:hAnsi="Garamond"/>
                <w:sz w:val="28"/>
                <w:szCs w:val="28"/>
              </w:rPr>
              <w:t>laane</w:t>
            </w:r>
            <w:proofErr w:type="spellEnd"/>
            <w:r w:rsidRPr="007F6CAA">
              <w:rPr>
                <w:rFonts w:ascii="Garamond" w:hAnsi="Garamond"/>
                <w:sz w:val="28"/>
                <w:szCs w:val="28"/>
              </w:rPr>
              <w:t xml:space="preserve"> </w:t>
            </w:r>
            <w:proofErr w:type="spellStart"/>
            <w:r w:rsidRPr="007F6CAA">
              <w:rPr>
                <w:rFonts w:ascii="Garamond" w:hAnsi="Garamond"/>
                <w:sz w:val="28"/>
                <w:szCs w:val="28"/>
              </w:rPr>
              <w:t>treshteil</w:t>
            </w:r>
            <w:proofErr w:type="spellEnd"/>
            <w:r w:rsidRPr="007F6CAA">
              <w:rPr>
                <w:rFonts w:ascii="Garamond" w:hAnsi="Garamond"/>
                <w:sz w:val="28"/>
                <w:szCs w:val="28"/>
              </w:rPr>
              <w:t xml:space="preserve"> as </w:t>
            </w:r>
            <w:proofErr w:type="spellStart"/>
            <w:r w:rsidRPr="007F6CAA">
              <w:rPr>
                <w:rFonts w:ascii="Garamond" w:hAnsi="Garamond"/>
                <w:sz w:val="28"/>
                <w:szCs w:val="28"/>
              </w:rPr>
              <w:t>dty</w:t>
            </w:r>
            <w:proofErr w:type="spellEnd"/>
            <w:r w:rsidRPr="007F6CAA">
              <w:rPr>
                <w:rFonts w:ascii="Garamond" w:hAnsi="Garamond"/>
                <w:sz w:val="28"/>
                <w:szCs w:val="28"/>
              </w:rPr>
              <w:t xml:space="preserve"> </w:t>
            </w:r>
            <w:proofErr w:type="spellStart"/>
            <w:r w:rsidRPr="007F6CAA">
              <w:rPr>
                <w:rFonts w:ascii="Garamond" w:hAnsi="Garamond"/>
                <w:sz w:val="28"/>
                <w:szCs w:val="28"/>
              </w:rPr>
              <w:t>hickerys</w:t>
            </w:r>
            <w:proofErr w:type="spellEnd"/>
            <w:r w:rsidRPr="007F6CAA">
              <w:rPr>
                <w:rFonts w:ascii="Garamond" w:hAnsi="Garamond"/>
                <w:sz w:val="28"/>
                <w:szCs w:val="28"/>
              </w:rPr>
              <w:t xml:space="preserve"> y </w:t>
            </w:r>
            <w:proofErr w:type="spellStart"/>
            <w:r w:rsidRPr="007F6CAA">
              <w:rPr>
                <w:rFonts w:ascii="Garamond" w:hAnsi="Garamond"/>
                <w:sz w:val="28"/>
                <w:szCs w:val="28"/>
              </w:rPr>
              <w:t>choyrt</w:t>
            </w:r>
            <w:proofErr w:type="spellEnd"/>
            <w:r w:rsidRPr="007F6CAA">
              <w:rPr>
                <w:rFonts w:ascii="Garamond" w:hAnsi="Garamond"/>
                <w:sz w:val="28"/>
                <w:szCs w:val="28"/>
              </w:rPr>
              <w:t xml:space="preserve"> </w:t>
            </w:r>
            <w:proofErr w:type="spellStart"/>
            <w:r w:rsidRPr="007F6CAA">
              <w:rPr>
                <w:rFonts w:ascii="Garamond" w:hAnsi="Garamond"/>
                <w:sz w:val="28"/>
                <w:szCs w:val="28"/>
              </w:rPr>
              <w:t>ayns</w:t>
            </w:r>
            <w:proofErr w:type="spellEnd"/>
            <w:r w:rsidRPr="007F6CAA">
              <w:rPr>
                <w:rFonts w:ascii="Garamond" w:hAnsi="Garamond"/>
                <w:sz w:val="28"/>
                <w:szCs w:val="28"/>
              </w:rPr>
              <w:t xml:space="preserve"> </w:t>
            </w:r>
            <w:proofErr w:type="spellStart"/>
            <w:r w:rsidRPr="007F6CAA">
              <w:rPr>
                <w:rFonts w:ascii="Garamond" w:hAnsi="Garamond"/>
                <w:sz w:val="28"/>
                <w:szCs w:val="28"/>
              </w:rPr>
              <w:t>Yeesey</w:t>
            </w:r>
            <w:proofErr w:type="spellEnd"/>
            <w:r w:rsidRPr="007F6CAA">
              <w:rPr>
                <w:rFonts w:ascii="Garamond" w:hAnsi="Garamond"/>
                <w:sz w:val="28"/>
                <w:szCs w:val="28"/>
              </w:rPr>
              <w:t xml:space="preserve"> </w:t>
            </w:r>
            <w:proofErr w:type="spellStart"/>
            <w:r w:rsidRPr="007F6CAA">
              <w:rPr>
                <w:rFonts w:ascii="Garamond" w:hAnsi="Garamond"/>
                <w:sz w:val="28"/>
                <w:szCs w:val="28"/>
              </w:rPr>
              <w:t>Creest</w:t>
            </w:r>
            <w:proofErr w:type="spellEnd"/>
            <w:r w:rsidRPr="007F6CAA">
              <w:rPr>
                <w:rFonts w:ascii="Garamond" w:hAnsi="Garamond"/>
                <w:sz w:val="28"/>
                <w:szCs w:val="28"/>
              </w:rPr>
              <w:t xml:space="preserve">, </w:t>
            </w:r>
            <w:proofErr w:type="spellStart"/>
            <w:r w:rsidRPr="007F6CAA">
              <w:rPr>
                <w:rFonts w:ascii="Garamond" w:hAnsi="Garamond"/>
                <w:sz w:val="28"/>
                <w:szCs w:val="28"/>
              </w:rPr>
              <w:t>dty</w:t>
            </w:r>
            <w:proofErr w:type="spellEnd"/>
            <w:r w:rsidRPr="007F6CAA">
              <w:rPr>
                <w:rFonts w:ascii="Garamond" w:hAnsi="Garamond"/>
                <w:sz w:val="28"/>
                <w:szCs w:val="28"/>
              </w:rPr>
              <w:t xml:space="preserve"> </w:t>
            </w:r>
            <w:proofErr w:type="spellStart"/>
            <w:r w:rsidRPr="007F6CAA">
              <w:rPr>
                <w:rFonts w:ascii="Garamond" w:hAnsi="Garamond"/>
                <w:sz w:val="28"/>
                <w:szCs w:val="28"/>
              </w:rPr>
              <w:t>varrant</w:t>
            </w:r>
            <w:proofErr w:type="spellEnd"/>
            <w:r w:rsidRPr="007F6CAA">
              <w:rPr>
                <w:rFonts w:ascii="Garamond" w:hAnsi="Garamond"/>
                <w:sz w:val="28"/>
                <w:szCs w:val="28"/>
              </w:rPr>
              <w:t xml:space="preserve"> y chur </w:t>
            </w:r>
            <w:proofErr w:type="spellStart"/>
            <w:r w:rsidRPr="007F6CAA">
              <w:rPr>
                <w:rFonts w:ascii="Garamond" w:hAnsi="Garamond"/>
                <w:sz w:val="28"/>
                <w:szCs w:val="28"/>
              </w:rPr>
              <w:t>gys</w:t>
            </w:r>
            <w:proofErr w:type="spellEnd"/>
            <w:r w:rsidRPr="007F6CAA">
              <w:rPr>
                <w:rFonts w:ascii="Garamond" w:hAnsi="Garamond"/>
                <w:sz w:val="28"/>
                <w:szCs w:val="28"/>
              </w:rPr>
              <w:t xml:space="preserve"> </w:t>
            </w:r>
            <w:proofErr w:type="spellStart"/>
            <w:r w:rsidRPr="007F6CAA">
              <w:rPr>
                <w:rFonts w:ascii="Garamond" w:hAnsi="Garamond"/>
                <w:sz w:val="28"/>
                <w:szCs w:val="28"/>
              </w:rPr>
              <w:t>gialdynyn</w:t>
            </w:r>
            <w:proofErr w:type="spellEnd"/>
            <w:r w:rsidRPr="007F6CAA">
              <w:rPr>
                <w:rFonts w:ascii="Garamond" w:hAnsi="Garamond"/>
                <w:sz w:val="28"/>
                <w:szCs w:val="28"/>
              </w:rPr>
              <w:t xml:space="preserve"> Yee, </w:t>
            </w:r>
            <w:proofErr w:type="spellStart"/>
            <w:r w:rsidRPr="007F6CAA">
              <w:rPr>
                <w:rFonts w:ascii="Garamond" w:hAnsi="Garamond"/>
                <w:sz w:val="28"/>
                <w:szCs w:val="28"/>
              </w:rPr>
              <w:t>dy</w:t>
            </w:r>
            <w:proofErr w:type="spellEnd"/>
            <w:r w:rsidRPr="007F6CAA">
              <w:rPr>
                <w:rFonts w:ascii="Garamond" w:hAnsi="Garamond"/>
                <w:sz w:val="28"/>
                <w:szCs w:val="28"/>
              </w:rPr>
              <w:t xml:space="preserve"> </w:t>
            </w:r>
            <w:proofErr w:type="spellStart"/>
            <w:r w:rsidRPr="007F6CAA">
              <w:rPr>
                <w:rFonts w:ascii="Garamond" w:hAnsi="Garamond"/>
                <w:sz w:val="28"/>
                <w:szCs w:val="28"/>
              </w:rPr>
              <w:t>vou</w:t>
            </w:r>
            <w:proofErr w:type="spellEnd"/>
            <w:r w:rsidRPr="007F6CAA">
              <w:rPr>
                <w:rFonts w:ascii="Garamond" w:hAnsi="Garamond"/>
                <w:sz w:val="28"/>
                <w:szCs w:val="28"/>
              </w:rPr>
              <w:t xml:space="preserve"> </w:t>
            </w:r>
            <w:proofErr w:type="spellStart"/>
            <w:r w:rsidRPr="007F6CAA">
              <w:rPr>
                <w:rFonts w:ascii="Garamond" w:hAnsi="Garamond"/>
                <w:sz w:val="28"/>
                <w:szCs w:val="28"/>
              </w:rPr>
              <w:t>leih</w:t>
            </w:r>
            <w:proofErr w:type="spellEnd"/>
            <w:r w:rsidRPr="007F6CAA">
              <w:rPr>
                <w:rFonts w:ascii="Garamond" w:hAnsi="Garamond"/>
                <w:sz w:val="28"/>
                <w:szCs w:val="28"/>
              </w:rPr>
              <w:t xml:space="preserve"> </w:t>
            </w:r>
            <w:proofErr w:type="spellStart"/>
            <w:r w:rsidRPr="007F6CAA">
              <w:rPr>
                <w:rFonts w:ascii="Garamond" w:hAnsi="Garamond"/>
                <w:sz w:val="28"/>
                <w:szCs w:val="28"/>
              </w:rPr>
              <w:t>peccaghyn</w:t>
            </w:r>
            <w:proofErr w:type="spellEnd"/>
            <w:r w:rsidRPr="007F6CAA">
              <w:rPr>
                <w:rFonts w:ascii="Garamond" w:hAnsi="Garamond"/>
                <w:sz w:val="28"/>
                <w:szCs w:val="28"/>
              </w:rPr>
              <w:t xml:space="preserve">, </w:t>
            </w:r>
            <w:proofErr w:type="spellStart"/>
            <w:r w:rsidRPr="007F6CAA">
              <w:rPr>
                <w:rFonts w:ascii="Garamond" w:hAnsi="Garamond"/>
                <w:sz w:val="28"/>
                <w:szCs w:val="28"/>
              </w:rPr>
              <w:t>fooar</w:t>
            </w:r>
            <w:proofErr w:type="spellEnd"/>
            <w:r w:rsidRPr="007F6CAA">
              <w:rPr>
                <w:rFonts w:ascii="Garamond" w:hAnsi="Garamond"/>
                <w:sz w:val="28"/>
                <w:szCs w:val="28"/>
              </w:rPr>
              <w:t xml:space="preserve"> as </w:t>
            </w:r>
            <w:proofErr w:type="spellStart"/>
            <w:r w:rsidRPr="007F6CAA">
              <w:rPr>
                <w:rFonts w:ascii="Garamond" w:hAnsi="Garamond"/>
                <w:sz w:val="28"/>
                <w:szCs w:val="28"/>
              </w:rPr>
              <w:t>cooney</w:t>
            </w:r>
            <w:proofErr w:type="spellEnd"/>
            <w:r w:rsidRPr="007F6CAA">
              <w:rPr>
                <w:rFonts w:ascii="Garamond" w:hAnsi="Garamond"/>
                <w:sz w:val="28"/>
                <w:szCs w:val="28"/>
              </w:rPr>
              <w:t xml:space="preserve">, as </w:t>
            </w:r>
            <w:proofErr w:type="spellStart"/>
            <w:r w:rsidRPr="007F6CAA">
              <w:rPr>
                <w:rFonts w:ascii="Garamond" w:hAnsi="Garamond"/>
                <w:sz w:val="28"/>
                <w:szCs w:val="28"/>
              </w:rPr>
              <w:t>foddee</w:t>
            </w:r>
            <w:proofErr w:type="spellEnd"/>
            <w:r w:rsidRPr="007F6CAA">
              <w:rPr>
                <w:rFonts w:ascii="Garamond" w:hAnsi="Garamond"/>
                <w:sz w:val="28"/>
                <w:szCs w:val="28"/>
              </w:rPr>
              <w:t xml:space="preserve">, </w:t>
            </w:r>
            <w:proofErr w:type="spellStart"/>
            <w:r w:rsidRPr="007F6CAA">
              <w:rPr>
                <w:rFonts w:ascii="Garamond" w:hAnsi="Garamond"/>
                <w:sz w:val="28"/>
                <w:szCs w:val="28"/>
              </w:rPr>
              <w:t>shickerys</w:t>
            </w:r>
            <w:proofErr w:type="spellEnd"/>
            <w:r w:rsidRPr="007F6CAA">
              <w:rPr>
                <w:rFonts w:ascii="Garamond" w:hAnsi="Garamond"/>
                <w:sz w:val="28"/>
                <w:szCs w:val="28"/>
              </w:rPr>
              <w:t xml:space="preserve"> </w:t>
            </w:r>
            <w:proofErr w:type="spellStart"/>
            <w:r w:rsidRPr="007F6CAA">
              <w:rPr>
                <w:rFonts w:ascii="Garamond" w:hAnsi="Garamond"/>
                <w:sz w:val="28"/>
                <w:szCs w:val="28"/>
              </w:rPr>
              <w:t>mooar</w:t>
            </w:r>
            <w:proofErr w:type="spellEnd"/>
            <w:r w:rsidRPr="007F6CAA">
              <w:rPr>
                <w:rFonts w:ascii="Garamond" w:hAnsi="Garamond"/>
                <w:sz w:val="28"/>
                <w:szCs w:val="28"/>
              </w:rPr>
              <w:t xml:space="preserve"> </w:t>
            </w:r>
            <w:proofErr w:type="spellStart"/>
            <w:r w:rsidRPr="007F6CAA">
              <w:rPr>
                <w:rFonts w:ascii="Garamond" w:hAnsi="Garamond"/>
                <w:sz w:val="28"/>
                <w:szCs w:val="28"/>
              </w:rPr>
              <w:t>ve</w:t>
            </w:r>
            <w:proofErr w:type="spellEnd"/>
            <w:r w:rsidRPr="007F6CAA">
              <w:rPr>
                <w:rFonts w:ascii="Garamond" w:hAnsi="Garamond"/>
                <w:sz w:val="28"/>
                <w:szCs w:val="28"/>
              </w:rPr>
              <w:t xml:space="preserve"> </w:t>
            </w:r>
            <w:proofErr w:type="spellStart"/>
            <w:r w:rsidRPr="007F6CAA">
              <w:rPr>
                <w:rFonts w:ascii="Garamond" w:hAnsi="Garamond"/>
                <w:sz w:val="28"/>
                <w:szCs w:val="28"/>
              </w:rPr>
              <w:t>ayd</w:t>
            </w:r>
            <w:proofErr w:type="spellEnd"/>
            <w:r w:rsidRPr="007F6CAA">
              <w:rPr>
                <w:rFonts w:ascii="Garamond" w:hAnsi="Garamond"/>
                <w:sz w:val="28"/>
                <w:szCs w:val="28"/>
              </w:rPr>
              <w:t xml:space="preserve">, </w:t>
            </w:r>
            <w:proofErr w:type="spellStart"/>
            <w:r w:rsidRPr="007F6CAA">
              <w:rPr>
                <w:rFonts w:ascii="Garamond" w:hAnsi="Garamond"/>
                <w:sz w:val="28"/>
                <w:szCs w:val="28"/>
              </w:rPr>
              <w:t>dy</w:t>
            </w:r>
            <w:proofErr w:type="spellEnd"/>
            <w:r w:rsidRPr="007F6CAA">
              <w:rPr>
                <w:rFonts w:ascii="Garamond" w:hAnsi="Garamond"/>
                <w:sz w:val="28"/>
                <w:szCs w:val="28"/>
              </w:rPr>
              <w:t xml:space="preserve"> </w:t>
            </w:r>
            <w:proofErr w:type="spellStart"/>
            <w:r w:rsidRPr="007F6CAA">
              <w:rPr>
                <w:rFonts w:ascii="Garamond" w:hAnsi="Garamond"/>
                <w:sz w:val="28"/>
                <w:szCs w:val="28"/>
              </w:rPr>
              <w:t>vel</w:t>
            </w:r>
            <w:proofErr w:type="spellEnd"/>
            <w:r w:rsidRPr="007F6CAA">
              <w:rPr>
                <w:rFonts w:ascii="Garamond" w:hAnsi="Garamond"/>
                <w:sz w:val="28"/>
                <w:szCs w:val="28"/>
              </w:rPr>
              <w:t xml:space="preserve"> </w:t>
            </w:r>
            <w:proofErr w:type="spellStart"/>
            <w:r w:rsidRPr="007F6CAA">
              <w:rPr>
                <w:rFonts w:ascii="Garamond" w:hAnsi="Garamond"/>
                <w:sz w:val="28"/>
                <w:szCs w:val="28"/>
              </w:rPr>
              <w:t>oo</w:t>
            </w:r>
            <w:proofErr w:type="spellEnd"/>
            <w:r w:rsidRPr="007F6CAA">
              <w:rPr>
                <w:rFonts w:ascii="Garamond" w:hAnsi="Garamond"/>
                <w:sz w:val="28"/>
                <w:szCs w:val="28"/>
              </w:rPr>
              <w:t xml:space="preserve"> </w:t>
            </w:r>
            <w:proofErr w:type="spellStart"/>
            <w:r w:rsidRPr="007F6CAA">
              <w:rPr>
                <w:rFonts w:ascii="Garamond" w:hAnsi="Garamond"/>
                <w:sz w:val="28"/>
                <w:szCs w:val="28"/>
              </w:rPr>
              <w:t>ayns</w:t>
            </w:r>
            <w:proofErr w:type="spellEnd"/>
            <w:r w:rsidRPr="007F6CAA">
              <w:rPr>
                <w:rFonts w:ascii="Garamond" w:hAnsi="Garamond"/>
                <w:sz w:val="28"/>
                <w:szCs w:val="28"/>
              </w:rPr>
              <w:t xml:space="preserve"> </w:t>
            </w:r>
            <w:proofErr w:type="spellStart"/>
            <w:r w:rsidRPr="007F6CAA">
              <w:rPr>
                <w:rFonts w:ascii="Garamond" w:hAnsi="Garamond"/>
                <w:sz w:val="28"/>
                <w:szCs w:val="28"/>
              </w:rPr>
              <w:t>stayd</w:t>
            </w:r>
            <w:proofErr w:type="spellEnd"/>
            <w:r w:rsidRPr="007F6CAA">
              <w:rPr>
                <w:rFonts w:ascii="Garamond" w:hAnsi="Garamond"/>
                <w:sz w:val="28"/>
                <w:szCs w:val="28"/>
              </w:rPr>
              <w:t xml:space="preserve"> </w:t>
            </w:r>
            <w:proofErr w:type="spellStart"/>
            <w:r w:rsidRPr="007F6CAA">
              <w:rPr>
                <w:rFonts w:ascii="Garamond" w:hAnsi="Garamond"/>
                <w:sz w:val="28"/>
                <w:szCs w:val="28"/>
              </w:rPr>
              <w:t>dy</w:t>
            </w:r>
            <w:proofErr w:type="spellEnd"/>
            <w:r w:rsidRPr="007F6CAA">
              <w:rPr>
                <w:rFonts w:ascii="Garamond" w:hAnsi="Garamond"/>
                <w:sz w:val="28"/>
                <w:szCs w:val="28"/>
              </w:rPr>
              <w:t xml:space="preserve"> </w:t>
            </w:r>
            <w:proofErr w:type="spellStart"/>
            <w:r w:rsidRPr="007F6CAA">
              <w:rPr>
                <w:rFonts w:ascii="Garamond" w:hAnsi="Garamond"/>
                <w:sz w:val="28"/>
                <w:szCs w:val="28"/>
              </w:rPr>
              <w:t>haualtys</w:t>
            </w:r>
            <w:proofErr w:type="spellEnd"/>
            <w:r w:rsidRPr="007F6CAA">
              <w:rPr>
                <w:rFonts w:ascii="Garamond" w:hAnsi="Garamond"/>
                <w:sz w:val="28"/>
                <w:szCs w:val="28"/>
              </w:rPr>
              <w:t xml:space="preserve"> as </w:t>
            </w:r>
            <w:proofErr w:type="spellStart"/>
            <w:r w:rsidRPr="007F6CAA">
              <w:rPr>
                <w:rFonts w:ascii="Garamond" w:hAnsi="Garamond"/>
                <w:sz w:val="28"/>
                <w:szCs w:val="28"/>
              </w:rPr>
              <w:t>ayns</w:t>
            </w:r>
            <w:proofErr w:type="spellEnd"/>
            <w:r w:rsidRPr="007F6CAA">
              <w:rPr>
                <w:rFonts w:ascii="Garamond" w:hAnsi="Garamond"/>
                <w:sz w:val="28"/>
                <w:szCs w:val="28"/>
              </w:rPr>
              <w:t xml:space="preserve"> y </w:t>
            </w:r>
            <w:proofErr w:type="spellStart"/>
            <w:r w:rsidRPr="007F6CAA">
              <w:rPr>
                <w:rFonts w:ascii="Garamond" w:hAnsi="Garamond"/>
                <w:sz w:val="28"/>
                <w:szCs w:val="28"/>
              </w:rPr>
              <w:t>raad</w:t>
            </w:r>
            <w:proofErr w:type="spellEnd"/>
            <w:r w:rsidRPr="007F6CAA">
              <w:rPr>
                <w:rFonts w:ascii="Garamond" w:hAnsi="Garamond"/>
                <w:sz w:val="28"/>
                <w:szCs w:val="28"/>
              </w:rPr>
              <w:t xml:space="preserve"> </w:t>
            </w:r>
            <w:proofErr w:type="spellStart"/>
            <w:r w:rsidRPr="007F6CAA">
              <w:rPr>
                <w:rFonts w:ascii="Garamond" w:hAnsi="Garamond"/>
                <w:sz w:val="28"/>
                <w:szCs w:val="28"/>
              </w:rPr>
              <w:t>gys</w:t>
            </w:r>
            <w:proofErr w:type="spellEnd"/>
            <w:r w:rsidRPr="007F6CAA">
              <w:rPr>
                <w:rFonts w:ascii="Garamond" w:hAnsi="Garamond"/>
                <w:sz w:val="28"/>
                <w:szCs w:val="28"/>
              </w:rPr>
              <w:t xml:space="preserve"> </w:t>
            </w:r>
            <w:proofErr w:type="spellStart"/>
            <w:r w:rsidRPr="007F6CAA">
              <w:rPr>
                <w:rFonts w:ascii="Garamond" w:hAnsi="Garamond"/>
                <w:sz w:val="28"/>
                <w:szCs w:val="28"/>
              </w:rPr>
              <w:t>Niau</w:t>
            </w:r>
            <w:proofErr w:type="spellEnd"/>
            <w:r w:rsidRPr="007F6CAA">
              <w:rPr>
                <w:rFonts w:ascii="Garamond" w:hAnsi="Garamond"/>
                <w:sz w:val="28"/>
                <w:szCs w:val="28"/>
              </w:rPr>
              <w:t xml:space="preserve">. </w:t>
            </w:r>
          </w:p>
        </w:tc>
        <w:tc>
          <w:tcPr>
            <w:tcW w:w="3816" w:type="dxa"/>
          </w:tcPr>
          <w:p w14:paraId="6A48E195" w14:textId="77777777" w:rsidR="00325D08" w:rsidRPr="008146DB" w:rsidRDefault="00325D08" w:rsidP="00DB60C3">
            <w:pPr>
              <w:pStyle w:val="ListParagraph"/>
              <w:ind w:left="0" w:firstLine="227"/>
              <w:jc w:val="both"/>
              <w:rPr>
                <w:rFonts w:ascii="Garamond" w:hAnsi="Garamond" w:cs="Times New Roman"/>
                <w:i/>
                <w:sz w:val="28"/>
              </w:rPr>
            </w:pPr>
            <w:r w:rsidRPr="008146DB">
              <w:rPr>
                <w:rFonts w:ascii="Garamond" w:hAnsi="Garamond" w:cs="Times New Roman"/>
                <w:i/>
                <w:sz w:val="28"/>
              </w:rPr>
              <w:t>Which if you strive to do, then may you put your whole Trust and Confidence in Jesus Christ</w:t>
            </w:r>
            <w:r w:rsidRPr="008146DB">
              <w:rPr>
                <w:rFonts w:ascii="Garamond" w:hAnsi="Garamond" w:cs="Times New Roman"/>
                <w:sz w:val="28"/>
              </w:rPr>
              <w:t> ;</w:t>
            </w:r>
            <w:r w:rsidRPr="008146DB">
              <w:rPr>
                <w:rFonts w:ascii="Garamond" w:hAnsi="Garamond" w:cs="Times New Roman"/>
                <w:i/>
                <w:sz w:val="28"/>
              </w:rPr>
              <w:t xml:space="preserve"> Depend upon God’s Promise of Pardon, Favour and Assistance, and may be well assured that you are in a State of Salvation, and in the Way to Heaven.</w:t>
            </w:r>
          </w:p>
        </w:tc>
        <w:tc>
          <w:tcPr>
            <w:tcW w:w="0" w:type="auto"/>
          </w:tcPr>
          <w:p w14:paraId="090312E9" w14:textId="77777777" w:rsidR="00325D08" w:rsidRPr="008146DB" w:rsidRDefault="00325D08" w:rsidP="00DB60C3">
            <w:pPr>
              <w:pStyle w:val="ListParagraph"/>
              <w:ind w:left="0"/>
              <w:rPr>
                <w:rFonts w:ascii="Garamond" w:hAnsi="Garamond" w:cs="Times New Roman"/>
                <w:i/>
                <w:sz w:val="20"/>
                <w:szCs w:val="20"/>
              </w:rPr>
            </w:pPr>
          </w:p>
        </w:tc>
      </w:tr>
      <w:tr w:rsidR="001C2A66" w:rsidRPr="008146DB" w14:paraId="4316E9BB" w14:textId="77777777" w:rsidTr="008B6126">
        <w:tc>
          <w:tcPr>
            <w:tcW w:w="4253" w:type="dxa"/>
          </w:tcPr>
          <w:p w14:paraId="503A9951" w14:textId="77777777" w:rsidR="001C2A66" w:rsidRPr="00E01F5C" w:rsidRDefault="001C2A66" w:rsidP="00F368EE">
            <w:pPr>
              <w:pStyle w:val="CM18"/>
              <w:keepNext/>
              <w:widowControl/>
              <w:spacing w:before="240" w:after="120"/>
              <w:jc w:val="center"/>
              <w:rPr>
                <w:rFonts w:ascii="Garamond" w:hAnsi="Garamond"/>
                <w:sz w:val="28"/>
                <w:szCs w:val="28"/>
              </w:rPr>
            </w:pPr>
            <w:proofErr w:type="spellStart"/>
            <w:r w:rsidRPr="00D544E6">
              <w:rPr>
                <w:rFonts w:ascii="Garamond" w:hAnsi="Garamond"/>
                <w:i/>
                <w:sz w:val="28"/>
                <w:szCs w:val="28"/>
              </w:rPr>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3816" w:type="dxa"/>
          </w:tcPr>
          <w:p w14:paraId="73188E84" w14:textId="77777777" w:rsidR="001C2A66" w:rsidRPr="00684253" w:rsidRDefault="001C2A66" w:rsidP="00F368EE">
            <w:pPr>
              <w:pStyle w:val="ListParagraph"/>
              <w:keepNext/>
              <w:autoSpaceDE w:val="0"/>
              <w:autoSpaceDN w:val="0"/>
              <w:adjustRightInd w:val="0"/>
              <w:spacing w:before="240" w:after="120"/>
              <w:ind w:left="0"/>
              <w:contextualSpacing w:val="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c>
          <w:tcPr>
            <w:tcW w:w="0" w:type="auto"/>
          </w:tcPr>
          <w:p w14:paraId="102052D8" w14:textId="77777777" w:rsidR="001C2A66" w:rsidRPr="008146DB" w:rsidRDefault="001C2A66" w:rsidP="00DB60C3">
            <w:pPr>
              <w:pStyle w:val="ListParagraph"/>
              <w:ind w:left="0"/>
              <w:jc w:val="center"/>
              <w:rPr>
                <w:rFonts w:ascii="Garamond" w:hAnsi="Garamond" w:cs="Times New Roman"/>
                <w:sz w:val="20"/>
                <w:szCs w:val="20"/>
              </w:rPr>
            </w:pPr>
          </w:p>
        </w:tc>
      </w:tr>
      <w:tr w:rsidR="00325D08" w:rsidRPr="008146DB" w14:paraId="0357092B" w14:textId="77777777" w:rsidTr="008B6126">
        <w:tc>
          <w:tcPr>
            <w:tcW w:w="4253" w:type="dxa"/>
          </w:tcPr>
          <w:p w14:paraId="61118CCA" w14:textId="77777777" w:rsidR="00325D08" w:rsidRPr="007F6CAA" w:rsidRDefault="00F368EE" w:rsidP="00A83735">
            <w:pPr>
              <w:pStyle w:val="CM5"/>
              <w:widowControl/>
              <w:spacing w:line="240" w:lineRule="auto"/>
              <w:jc w:val="both"/>
              <w:rPr>
                <w:rFonts w:ascii="Garamond" w:hAnsi="Garamond"/>
                <w:sz w:val="28"/>
                <w:szCs w:val="28"/>
              </w:rPr>
            </w:pPr>
            <w:r w:rsidRPr="00F368EE">
              <w:rPr>
                <w:rFonts w:ascii="Garamond" w:hAnsi="Garamond"/>
                <w:sz w:val="40"/>
                <w:szCs w:val="28"/>
              </w:rPr>
              <w:t>T</w:t>
            </w:r>
            <w:r w:rsidRPr="007F6CAA">
              <w:rPr>
                <w:rFonts w:ascii="Garamond" w:hAnsi="Garamond"/>
                <w:sz w:val="28"/>
                <w:szCs w:val="28"/>
              </w:rPr>
              <w:t xml:space="preserve">A </w:t>
            </w:r>
            <w:r w:rsidR="00325D08" w:rsidRPr="007F6CAA">
              <w:rPr>
                <w:rFonts w:ascii="Garamond" w:hAnsi="Garamond"/>
                <w:sz w:val="28"/>
                <w:szCs w:val="28"/>
              </w:rPr>
              <w:t xml:space="preserve">shin cur </w:t>
            </w:r>
            <w:proofErr w:type="spellStart"/>
            <w:r w:rsidR="00325D08" w:rsidRPr="007F6CAA">
              <w:rPr>
                <w:rFonts w:ascii="Garamond" w:hAnsi="Garamond"/>
                <w:sz w:val="28"/>
                <w:szCs w:val="28"/>
              </w:rPr>
              <w:t>booise</w:t>
            </w:r>
            <w:proofErr w:type="spellEnd"/>
            <w:r w:rsidR="00325D08" w:rsidRPr="007F6CAA">
              <w:rPr>
                <w:rFonts w:ascii="Garamond" w:hAnsi="Garamond"/>
                <w:sz w:val="28"/>
                <w:szCs w:val="28"/>
              </w:rPr>
              <w:t xml:space="preserve"> cree-oil </w:t>
            </w:r>
            <w:proofErr w:type="spellStart"/>
            <w:r w:rsidR="00325D08" w:rsidRPr="007F6CAA">
              <w:rPr>
                <w:rFonts w:ascii="Garamond" w:hAnsi="Garamond"/>
                <w:sz w:val="28"/>
                <w:szCs w:val="28"/>
              </w:rPr>
              <w:t>dhyts</w:t>
            </w:r>
            <w:proofErr w:type="spellEnd"/>
            <w:r w:rsidR="00325D08" w:rsidRPr="007F6CAA">
              <w:rPr>
                <w:rFonts w:ascii="Garamond" w:hAnsi="Garamond"/>
                <w:sz w:val="28"/>
                <w:szCs w:val="28"/>
              </w:rPr>
              <w:t xml:space="preserve">, O Ayr </w:t>
            </w:r>
            <w:proofErr w:type="spellStart"/>
            <w:r w:rsidR="00325D08" w:rsidRPr="007F6CAA">
              <w:rPr>
                <w:rFonts w:ascii="Garamond" w:hAnsi="Garamond"/>
                <w:sz w:val="28"/>
                <w:szCs w:val="28"/>
              </w:rPr>
              <w:t>Flaunyssagh</w:t>
            </w:r>
            <w:proofErr w:type="spellEnd"/>
            <w:r w:rsidR="00325D08" w:rsidRPr="007F6CAA">
              <w:rPr>
                <w:rFonts w:ascii="Garamond" w:hAnsi="Garamond"/>
                <w:sz w:val="28"/>
                <w:szCs w:val="28"/>
              </w:rPr>
              <w:t xml:space="preserve">, son </w:t>
            </w:r>
            <w:proofErr w:type="spellStart"/>
            <w:r w:rsidR="00325D08" w:rsidRPr="007F6CAA">
              <w:rPr>
                <w:rFonts w:ascii="Garamond" w:hAnsi="Garamond"/>
                <w:sz w:val="28"/>
                <w:szCs w:val="28"/>
              </w:rPr>
              <w:t>dty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Ghoo</w:t>
            </w:r>
            <w:proofErr w:type="spellEnd"/>
            <w:r w:rsidR="00325D08" w:rsidRPr="007F6CAA">
              <w:rPr>
                <w:rFonts w:ascii="Garamond" w:hAnsi="Garamond"/>
                <w:sz w:val="28"/>
                <w:szCs w:val="28"/>
              </w:rPr>
              <w:t xml:space="preserve"> as </w:t>
            </w:r>
            <w:proofErr w:type="spellStart"/>
            <w:r w:rsidR="00325D08" w:rsidRPr="007F6CAA">
              <w:rPr>
                <w:rFonts w:ascii="Garamond" w:hAnsi="Garamond"/>
                <w:sz w:val="28"/>
                <w:szCs w:val="28"/>
              </w:rPr>
              <w:t>dty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Hacramentyn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guee</w:t>
            </w:r>
            <w:proofErr w:type="spellEnd"/>
            <w:r w:rsidR="00325D08" w:rsidRPr="007F6CAA">
              <w:rPr>
                <w:rFonts w:ascii="Garamond" w:hAnsi="Garamond"/>
                <w:sz w:val="28"/>
                <w:szCs w:val="28"/>
              </w:rPr>
              <w:t xml:space="preserve"> ort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vod</w:t>
            </w:r>
            <w:proofErr w:type="spellEnd"/>
            <w:r w:rsidR="00325D08" w:rsidRPr="007F6CAA">
              <w:rPr>
                <w:rFonts w:ascii="Garamond" w:hAnsi="Garamond"/>
                <w:sz w:val="28"/>
                <w:szCs w:val="28"/>
              </w:rPr>
              <w:t xml:space="preserve"> ad </w:t>
            </w:r>
            <w:proofErr w:type="spellStart"/>
            <w:r w:rsidR="00325D08" w:rsidRPr="007F6CAA">
              <w:rPr>
                <w:rFonts w:ascii="Garamond" w:hAnsi="Garamond"/>
                <w:sz w:val="28"/>
                <w:szCs w:val="28"/>
              </w:rPr>
              <w:t>cheet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ve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saase</w:t>
            </w:r>
            <w:proofErr w:type="spellEnd"/>
            <w:r w:rsidR="00325D08" w:rsidRPr="007F6CAA">
              <w:rPr>
                <w:rFonts w:ascii="Garamond" w:hAnsi="Garamond"/>
                <w:sz w:val="28"/>
                <w:szCs w:val="28"/>
              </w:rPr>
              <w:t xml:space="preserve"> bree-oil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Ghrayse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dooin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trooid</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credjue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ayns</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Yeesey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lastRenderedPageBreak/>
              <w:t>Creest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Giall</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naght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myr</w:t>
            </w:r>
            <w:proofErr w:type="spellEnd"/>
            <w:r w:rsidR="00325D08" w:rsidRPr="007F6CAA">
              <w:rPr>
                <w:rFonts w:ascii="Garamond" w:hAnsi="Garamond"/>
                <w:sz w:val="28"/>
                <w:szCs w:val="28"/>
              </w:rPr>
              <w:t xml:space="preserve"> ta shin er </w:t>
            </w:r>
            <w:proofErr w:type="spellStart"/>
            <w:r w:rsidR="00325D08" w:rsidRPr="007F6CAA">
              <w:rPr>
                <w:rFonts w:ascii="Garamond" w:hAnsi="Garamond"/>
                <w:sz w:val="28"/>
                <w:szCs w:val="28"/>
              </w:rPr>
              <w:t>nyn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ruggey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reeisht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liorish</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Ushtey</w:t>
            </w:r>
            <w:proofErr w:type="spellEnd"/>
            <w:r w:rsidR="00325D08" w:rsidRPr="007F6CAA">
              <w:rPr>
                <w:rFonts w:ascii="Garamond" w:hAnsi="Garamond"/>
                <w:sz w:val="28"/>
                <w:szCs w:val="28"/>
              </w:rPr>
              <w:t xml:space="preserve"> as y </w:t>
            </w:r>
            <w:proofErr w:type="spellStart"/>
            <w:r w:rsidR="00325D08" w:rsidRPr="007F6CAA">
              <w:rPr>
                <w:rFonts w:ascii="Garamond" w:hAnsi="Garamond"/>
                <w:sz w:val="28"/>
                <w:szCs w:val="28"/>
              </w:rPr>
              <w:t>Spyrryd</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Noo</w:t>
            </w:r>
            <w:proofErr w:type="spellEnd"/>
            <w:r w:rsidR="00325D08" w:rsidRPr="007F6CAA">
              <w:rPr>
                <w:rFonts w:ascii="Garamond" w:hAnsi="Garamond"/>
                <w:sz w:val="28"/>
                <w:szCs w:val="28"/>
              </w:rPr>
              <w:t xml:space="preserve"> as </w:t>
            </w:r>
            <w:proofErr w:type="spellStart"/>
            <w:r w:rsidR="00325D08" w:rsidRPr="007F6CAA">
              <w:rPr>
                <w:rFonts w:ascii="Garamond" w:hAnsi="Garamond"/>
                <w:sz w:val="28"/>
                <w:szCs w:val="28"/>
              </w:rPr>
              <w:t>jeant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Eiraghyn</w:t>
            </w:r>
            <w:proofErr w:type="spellEnd"/>
            <w:r w:rsidR="00325D08" w:rsidRPr="007F6CAA">
              <w:rPr>
                <w:rFonts w:ascii="Garamond" w:hAnsi="Garamond"/>
                <w:sz w:val="28"/>
                <w:szCs w:val="28"/>
              </w:rPr>
              <w:t xml:space="preserve"> er </w:t>
            </w:r>
            <w:proofErr w:type="spellStart"/>
            <w:r w:rsidR="00325D08" w:rsidRPr="007F6CAA">
              <w:rPr>
                <w:rFonts w:ascii="Garamond" w:hAnsi="Garamond"/>
                <w:sz w:val="28"/>
                <w:szCs w:val="28"/>
              </w:rPr>
              <w:t>dty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Reereeaght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vod</w:t>
            </w:r>
            <w:proofErr w:type="spellEnd"/>
            <w:r w:rsidR="00325D08" w:rsidRPr="007F6CAA">
              <w:rPr>
                <w:rFonts w:ascii="Garamond" w:hAnsi="Garamond"/>
                <w:sz w:val="28"/>
                <w:szCs w:val="28"/>
              </w:rPr>
              <w:t xml:space="preserve"> mad </w:t>
            </w:r>
            <w:proofErr w:type="spellStart"/>
            <w:r w:rsidR="00325D08" w:rsidRPr="007F6CAA">
              <w:rPr>
                <w:rFonts w:ascii="Garamond" w:hAnsi="Garamond"/>
                <w:sz w:val="28"/>
                <w:szCs w:val="28"/>
              </w:rPr>
              <w:t>tannaghtyn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ayns</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earroo</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dty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harvaantyn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crauee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gys</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jerrey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Mea</w:t>
            </w:r>
            <w:proofErr w:type="spellEnd"/>
            <w:r w:rsidR="00325D08" w:rsidRPr="007F6CAA">
              <w:rPr>
                <w:rFonts w:ascii="Garamond" w:hAnsi="Garamond"/>
                <w:i/>
                <w:sz w:val="28"/>
                <w:szCs w:val="28"/>
              </w:rPr>
              <w:t xml:space="preserve">. </w:t>
            </w:r>
            <w:r w:rsidR="00325D08" w:rsidRPr="007F6CAA">
              <w:rPr>
                <w:rFonts w:ascii="Garamond" w:hAnsi="Garamond"/>
                <w:sz w:val="28"/>
                <w:szCs w:val="28"/>
              </w:rPr>
              <w:t xml:space="preserve">Cur </w:t>
            </w:r>
            <w:proofErr w:type="spellStart"/>
            <w:r w:rsidR="00325D08" w:rsidRPr="007F6CAA">
              <w:rPr>
                <w:rFonts w:ascii="Garamond" w:hAnsi="Garamond"/>
                <w:sz w:val="28"/>
                <w:szCs w:val="28"/>
              </w:rPr>
              <w:t>dooin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Grayse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nagh</w:t>
            </w:r>
            <w:proofErr w:type="spellEnd"/>
            <w:r w:rsidR="00325D08" w:rsidRPr="007F6CAA">
              <w:rPr>
                <w:rFonts w:ascii="Garamond" w:hAnsi="Garamond"/>
                <w:sz w:val="28"/>
                <w:szCs w:val="28"/>
              </w:rPr>
              <w:t xml:space="preserve"> der mad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bragh</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jummoose</w:t>
            </w:r>
            <w:proofErr w:type="spellEnd"/>
            <w:r w:rsidR="00325D08" w:rsidRPr="007F6CAA">
              <w:rPr>
                <w:rFonts w:ascii="Garamond" w:hAnsi="Garamond"/>
                <w:sz w:val="28"/>
                <w:szCs w:val="28"/>
              </w:rPr>
              <w:t xml:space="preserve"> er </w:t>
            </w:r>
            <w:proofErr w:type="spellStart"/>
            <w:r w:rsidR="00325D08" w:rsidRPr="007F6CAA">
              <w:rPr>
                <w:rFonts w:ascii="Garamond" w:hAnsi="Garamond"/>
                <w:sz w:val="28"/>
                <w:szCs w:val="28"/>
              </w:rPr>
              <w:t>dty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Spyrryd</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Noo</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liorish</w:t>
            </w:r>
            <w:proofErr w:type="spellEnd"/>
            <w:r w:rsidR="00325D08" w:rsidRPr="007F6CAA">
              <w:rPr>
                <w:rFonts w:ascii="Garamond" w:hAnsi="Garamond"/>
                <w:sz w:val="28"/>
                <w:szCs w:val="28"/>
              </w:rPr>
              <w:t xml:space="preserve"> ta shin er </w:t>
            </w:r>
            <w:proofErr w:type="spellStart"/>
            <w:r w:rsidR="00325D08" w:rsidRPr="007F6CAA">
              <w:rPr>
                <w:rFonts w:ascii="Garamond" w:hAnsi="Garamond"/>
                <w:sz w:val="28"/>
                <w:szCs w:val="28"/>
              </w:rPr>
              <w:t>nyn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gasherickey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agh</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vod</w:t>
            </w:r>
            <w:proofErr w:type="spellEnd"/>
            <w:r w:rsidR="00325D08" w:rsidRPr="007F6CAA">
              <w:rPr>
                <w:rFonts w:ascii="Garamond" w:hAnsi="Garamond"/>
                <w:sz w:val="28"/>
                <w:szCs w:val="28"/>
              </w:rPr>
              <w:t xml:space="preserve"> shin </w:t>
            </w:r>
            <w:proofErr w:type="spellStart"/>
            <w:r w:rsidR="00325D08" w:rsidRPr="007F6CAA">
              <w:rPr>
                <w:rFonts w:ascii="Garamond" w:hAnsi="Garamond"/>
                <w:sz w:val="28"/>
                <w:szCs w:val="28"/>
              </w:rPr>
              <w:t>beaghey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cordail</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rish</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Gredjue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Creestee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Bannaght</w:t>
            </w:r>
            <w:proofErr w:type="spellEnd"/>
            <w:r w:rsidR="00325D08" w:rsidRPr="007F6CAA">
              <w:rPr>
                <w:rFonts w:ascii="Garamond" w:hAnsi="Garamond"/>
                <w:sz w:val="28"/>
                <w:szCs w:val="28"/>
              </w:rPr>
              <w:t xml:space="preserve"> vees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bragh</w:t>
            </w:r>
            <w:proofErr w:type="spellEnd"/>
            <w:r w:rsidR="00325D08" w:rsidRPr="007F6CAA">
              <w:rPr>
                <w:rFonts w:ascii="Garamond" w:hAnsi="Garamond"/>
                <w:sz w:val="28"/>
                <w:szCs w:val="28"/>
              </w:rPr>
              <w:t xml:space="preserve"> er-</w:t>
            </w:r>
            <w:proofErr w:type="spellStart"/>
            <w:r w:rsidR="00325D08" w:rsidRPr="007F6CAA">
              <w:rPr>
                <w:rFonts w:ascii="Garamond" w:hAnsi="Garamond"/>
                <w:sz w:val="28"/>
                <w:szCs w:val="28"/>
              </w:rPr>
              <w:t>mayrn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jeh’n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Niee</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fla</w:t>
            </w:r>
            <w:r w:rsidR="00325D08" w:rsidRPr="007F6CAA">
              <w:rPr>
                <w:rFonts w:ascii="Garamond" w:hAnsi="Garamond"/>
                <w:i/>
                <w:sz w:val="28"/>
                <w:szCs w:val="28"/>
              </w:rPr>
              <w:t>u</w:t>
            </w:r>
            <w:r w:rsidR="00325D08" w:rsidRPr="007F6CAA">
              <w:rPr>
                <w:rFonts w:ascii="Garamond" w:hAnsi="Garamond"/>
                <w:sz w:val="28"/>
                <w:szCs w:val="28"/>
              </w:rPr>
              <w:t>nyssagh</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shen</w:t>
            </w:r>
            <w:proofErr w:type="spellEnd"/>
            <w:r w:rsidR="00325D08" w:rsidRPr="007F6CAA">
              <w:rPr>
                <w:rFonts w:ascii="Garamond" w:hAnsi="Garamond"/>
                <w:sz w:val="28"/>
                <w:szCs w:val="28"/>
              </w:rPr>
              <w:t xml:space="preserve"> y </w:t>
            </w:r>
            <w:proofErr w:type="spellStart"/>
            <w:r w:rsidR="00325D08" w:rsidRPr="007F6CAA">
              <w:rPr>
                <w:rFonts w:ascii="Garamond" w:hAnsi="Garamond"/>
                <w:sz w:val="28"/>
                <w:szCs w:val="28"/>
              </w:rPr>
              <w:t>gheddyn</w:t>
            </w:r>
            <w:proofErr w:type="spellEnd"/>
            <w:r w:rsidR="00325D08" w:rsidRPr="007F6CAA">
              <w:rPr>
                <w:rFonts w:ascii="Garamond" w:hAnsi="Garamond"/>
                <w:sz w:val="28"/>
                <w:szCs w:val="28"/>
              </w:rPr>
              <w:t xml:space="preserve">, as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vod</w:t>
            </w:r>
            <w:proofErr w:type="spellEnd"/>
            <w:r w:rsidR="00325D08" w:rsidRPr="007F6CAA">
              <w:rPr>
                <w:rFonts w:ascii="Garamond" w:hAnsi="Garamond"/>
                <w:sz w:val="28"/>
                <w:szCs w:val="28"/>
              </w:rPr>
              <w:t xml:space="preserve"> mad </w:t>
            </w:r>
            <w:proofErr w:type="spellStart"/>
            <w:r w:rsidR="00325D08" w:rsidRPr="007F6CAA">
              <w:rPr>
                <w:rFonts w:ascii="Garamond" w:hAnsi="Garamond"/>
                <w:sz w:val="28"/>
                <w:szCs w:val="28"/>
              </w:rPr>
              <w:t>cheet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gys</w:t>
            </w:r>
            <w:proofErr w:type="spellEnd"/>
            <w:r w:rsidR="00325D08" w:rsidRPr="007F6CAA">
              <w:rPr>
                <w:rFonts w:ascii="Garamond" w:hAnsi="Garamond"/>
                <w:sz w:val="28"/>
                <w:szCs w:val="28"/>
              </w:rPr>
              <w:t xml:space="preserve"> y </w:t>
            </w:r>
            <w:proofErr w:type="spellStart"/>
            <w:r w:rsidR="00325D08" w:rsidRPr="007F6CAA">
              <w:rPr>
                <w:rFonts w:ascii="Garamond" w:hAnsi="Garamond"/>
                <w:sz w:val="28"/>
                <w:szCs w:val="28"/>
              </w:rPr>
              <w:t>Reereeaght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dy</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bragh</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farraghtyn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t’ow</w:t>
            </w:r>
            <w:proofErr w:type="spellEnd"/>
            <w:r w:rsidR="00325D08" w:rsidRPr="007F6CAA">
              <w:rPr>
                <w:rFonts w:ascii="Garamond" w:hAnsi="Garamond"/>
                <w:sz w:val="28"/>
                <w:szCs w:val="28"/>
              </w:rPr>
              <w:t xml:space="preserve"> er </w:t>
            </w:r>
            <w:proofErr w:type="spellStart"/>
            <w:r w:rsidR="00325D08" w:rsidRPr="007F6CAA">
              <w:rPr>
                <w:rFonts w:ascii="Garamond" w:hAnsi="Garamond"/>
                <w:sz w:val="28"/>
                <w:szCs w:val="28"/>
              </w:rPr>
              <w:t>Yialdyn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trooid</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Creest</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nyn</w:t>
            </w:r>
            <w:proofErr w:type="spellEnd"/>
            <w:r w:rsidR="00325D08" w:rsidRPr="007F6CAA">
              <w:rPr>
                <w:rFonts w:ascii="Garamond" w:hAnsi="Garamond"/>
                <w:sz w:val="28"/>
                <w:szCs w:val="28"/>
              </w:rPr>
              <w:t xml:space="preserve"> </w:t>
            </w:r>
            <w:proofErr w:type="spellStart"/>
            <w:r w:rsidR="00325D08" w:rsidRPr="007F6CAA">
              <w:rPr>
                <w:rFonts w:ascii="Garamond" w:hAnsi="Garamond"/>
                <w:sz w:val="28"/>
                <w:szCs w:val="28"/>
              </w:rPr>
              <w:t>Jiarn</w:t>
            </w:r>
            <w:proofErr w:type="spellEnd"/>
            <w:r w:rsidR="00325D08" w:rsidRPr="007F6CAA">
              <w:rPr>
                <w:rFonts w:ascii="Garamond" w:hAnsi="Garamond"/>
                <w:sz w:val="28"/>
                <w:szCs w:val="28"/>
              </w:rPr>
              <w:t xml:space="preserve">. </w:t>
            </w:r>
            <w:r w:rsidR="00325D08" w:rsidRPr="007F6CAA">
              <w:rPr>
                <w:rFonts w:ascii="Garamond" w:hAnsi="Garamond"/>
                <w:i/>
                <w:sz w:val="28"/>
                <w:szCs w:val="28"/>
              </w:rPr>
              <w:t>Amen</w:t>
            </w:r>
            <w:r w:rsidR="00325D08" w:rsidRPr="007F6CAA">
              <w:rPr>
                <w:rFonts w:ascii="Garamond" w:hAnsi="Garamond"/>
                <w:sz w:val="28"/>
                <w:szCs w:val="28"/>
              </w:rPr>
              <w:t xml:space="preserve">. </w:t>
            </w:r>
          </w:p>
        </w:tc>
        <w:tc>
          <w:tcPr>
            <w:tcW w:w="3816" w:type="dxa"/>
          </w:tcPr>
          <w:p w14:paraId="795303C3" w14:textId="77777777" w:rsidR="00325D08" w:rsidRPr="008146DB" w:rsidRDefault="00325D08" w:rsidP="00DB60C3">
            <w:pPr>
              <w:pStyle w:val="ListParagraph"/>
              <w:ind w:left="0"/>
              <w:jc w:val="both"/>
              <w:rPr>
                <w:rFonts w:ascii="Garamond" w:hAnsi="Garamond" w:cs="Times New Roman"/>
                <w:i/>
                <w:sz w:val="28"/>
              </w:rPr>
            </w:pPr>
            <w:r w:rsidRPr="00F368EE">
              <w:rPr>
                <w:rFonts w:ascii="Garamond" w:hAnsi="Garamond" w:cs="Times New Roman"/>
                <w:sz w:val="40"/>
              </w:rPr>
              <w:lastRenderedPageBreak/>
              <w:t>W</w:t>
            </w:r>
            <w:r w:rsidRPr="008146DB">
              <w:rPr>
                <w:rFonts w:ascii="Garamond" w:hAnsi="Garamond" w:cs="Times New Roman"/>
                <w:i/>
                <w:sz w:val="28"/>
              </w:rPr>
              <w:t xml:space="preserve">E do heartily thank Thee, O heavenly Father, for thy Word and Sacraments, beseeching thee, that they may become effectual Means of Grace to us, through Faith in Jesus Christ. </w:t>
            </w:r>
            <w:r w:rsidRPr="008146DB">
              <w:rPr>
                <w:rFonts w:ascii="Garamond" w:hAnsi="Garamond" w:cs="Times New Roman"/>
                <w:i/>
                <w:sz w:val="28"/>
              </w:rPr>
              <w:lastRenderedPageBreak/>
              <w:t xml:space="preserve">Grant that as we have been born again by Water and the Holy Ghost, and made Heirs of thy Kingdom, we may continue in the Number of thy faithful Servants unto our Lives End. Give us Grace, that we may never grieve thy Holy Spirit, by which we are sanctified, but that walking answerable to our Christian Calling, we may enjoy the everlasting Benefit of that heavenly Washing, and may come to the Eternal Kingdom which thou hast promised, through Christ our Lord. </w:t>
            </w:r>
            <w:r w:rsidRPr="008146DB">
              <w:rPr>
                <w:rFonts w:ascii="Garamond" w:hAnsi="Garamond" w:cs="Times New Roman"/>
                <w:sz w:val="28"/>
              </w:rPr>
              <w:t>Amen</w:t>
            </w:r>
            <w:r w:rsidRPr="008146DB">
              <w:rPr>
                <w:rFonts w:ascii="Garamond" w:hAnsi="Garamond" w:cs="Times New Roman"/>
                <w:i/>
                <w:sz w:val="28"/>
              </w:rPr>
              <w:t>.</w:t>
            </w:r>
          </w:p>
        </w:tc>
        <w:tc>
          <w:tcPr>
            <w:tcW w:w="0" w:type="auto"/>
          </w:tcPr>
          <w:p w14:paraId="00C43CA4" w14:textId="77777777" w:rsidR="00325D08" w:rsidRPr="008146DB" w:rsidRDefault="00325D08" w:rsidP="00DB60C3">
            <w:pPr>
              <w:pStyle w:val="ListParagraph"/>
              <w:ind w:left="0"/>
              <w:rPr>
                <w:rFonts w:ascii="Garamond" w:hAnsi="Garamond" w:cs="Times New Roman"/>
                <w:i/>
                <w:sz w:val="20"/>
                <w:szCs w:val="20"/>
              </w:rPr>
            </w:pPr>
          </w:p>
        </w:tc>
      </w:tr>
    </w:tbl>
    <w:p w14:paraId="3D0762D5" w14:textId="77777777" w:rsidR="00A83735" w:rsidRDefault="00A83735" w:rsidP="00DB6541">
      <w:pPr>
        <w:pStyle w:val="ListParagraph"/>
        <w:pBdr>
          <w:bottom w:val="single" w:sz="4" w:space="1" w:color="auto"/>
        </w:pBdr>
        <w:ind w:left="0"/>
        <w:rPr>
          <w:rFonts w:ascii="Garamond" w:hAnsi="Garamond" w:cs="Times New Roman"/>
          <w:sz w:val="28"/>
        </w:rPr>
        <w:sectPr w:rsidR="00A83735" w:rsidSect="0055249D">
          <w:headerReference w:type="default" r:id="rId10"/>
          <w:footnotePr>
            <w:numRestart w:val="eachPage"/>
          </w:footnotePr>
          <w:pgSz w:w="11906" w:h="16838" w:code="9"/>
          <w:pgMar w:top="1701" w:right="1134" w:bottom="1701" w:left="1701" w:header="709" w:footer="709" w:gutter="0"/>
          <w:pgNumType w:start="1"/>
          <w:cols w:space="708"/>
          <w:docGrid w:linePitch="360"/>
        </w:sectPr>
      </w:pPr>
    </w:p>
    <w:p w14:paraId="5F674ACB" w14:textId="77777777" w:rsidR="00A17886" w:rsidRPr="008B4C85" w:rsidRDefault="00A17886" w:rsidP="00DB6541">
      <w:pPr>
        <w:pStyle w:val="ListParagraph"/>
        <w:pBdr>
          <w:bottom w:val="single" w:sz="4" w:space="1" w:color="auto"/>
        </w:pBdr>
        <w:ind w:left="0"/>
        <w:rPr>
          <w:rFonts w:ascii="Garamond" w:hAnsi="Garamond" w:cs="Times New Roman"/>
          <w:sz w:val="28"/>
        </w:rPr>
      </w:pPr>
      <w:r w:rsidRPr="008B4C85">
        <w:rPr>
          <w:rFonts w:ascii="Garamond" w:hAnsi="Garamond" w:cs="Times New Roman"/>
          <w:sz w:val="28"/>
        </w:rPr>
        <w:t>[130]</w:t>
      </w:r>
    </w:p>
    <w:p w14:paraId="18AD3E4B" w14:textId="77777777" w:rsidR="00704683" w:rsidRDefault="001C2A66" w:rsidP="00DB60C3">
      <w:pPr>
        <w:pStyle w:val="ListParagraph"/>
        <w:spacing w:before="360" w:after="240"/>
        <w:ind w:left="0"/>
        <w:contextualSpacing w:val="0"/>
        <w:jc w:val="center"/>
        <w:rPr>
          <w:rFonts w:ascii="Garamond" w:hAnsi="Garamond" w:cs="Times New Roman"/>
          <w:i/>
          <w:sz w:val="28"/>
        </w:rPr>
      </w:pPr>
      <w:r w:rsidRPr="00D96449">
        <w:rPr>
          <w:rFonts w:ascii="Garamond" w:hAnsi="Garamond" w:cs="Times New Roman"/>
          <w:spacing w:val="60"/>
          <w:sz w:val="32"/>
        </w:rPr>
        <w:t>SEC</w:t>
      </w:r>
      <w:r w:rsidRPr="00D96449">
        <w:rPr>
          <w:rFonts w:ascii="Garamond" w:hAnsi="Garamond" w:cs="Times New Roman"/>
          <w:sz w:val="32"/>
        </w:rPr>
        <w:t>T.</w:t>
      </w:r>
      <w:r>
        <w:rPr>
          <w:rFonts w:ascii="Garamond" w:hAnsi="Garamond" w:cs="Times New Roman"/>
          <w:sz w:val="32"/>
        </w:rPr>
        <w:t xml:space="preserve"> </w:t>
      </w:r>
      <w:r w:rsidRPr="008B4C85">
        <w:rPr>
          <w:rFonts w:ascii="Garamond" w:hAnsi="Garamond" w:cs="Times New Roman"/>
          <w:sz w:val="28"/>
        </w:rPr>
        <w:t xml:space="preserve"> </w:t>
      </w:r>
      <w:r w:rsidRPr="00D05E71">
        <w:rPr>
          <w:rFonts w:ascii="Garamond" w:hAnsi="Garamond" w:cs="Times New Roman"/>
          <w:sz w:val="32"/>
        </w:rPr>
        <w:t>X</w:t>
      </w:r>
      <w:r>
        <w:rPr>
          <w:rFonts w:ascii="Garamond" w:hAnsi="Garamond" w:cs="Times New Roman"/>
          <w:sz w:val="32"/>
        </w:rPr>
        <w:t>V</w:t>
      </w:r>
      <w:r w:rsidRPr="008B4C85">
        <w:rPr>
          <w:rFonts w:ascii="Garamond" w:hAnsi="Garamond" w:cs="Times New Roman"/>
          <w:i/>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4200"/>
      </w:tblGrid>
      <w:tr w:rsidR="00704683" w:rsidRPr="00704683" w14:paraId="28711EF8" w14:textId="77777777" w:rsidTr="00954EA9">
        <w:tc>
          <w:tcPr>
            <w:tcW w:w="0" w:type="auto"/>
          </w:tcPr>
          <w:p w14:paraId="493B6FFA" w14:textId="77777777" w:rsidR="00704683" w:rsidRPr="0082214D" w:rsidRDefault="00704683" w:rsidP="00DB60C3">
            <w:pPr>
              <w:pStyle w:val="CM5"/>
              <w:widowControl/>
              <w:spacing w:after="80"/>
              <w:jc w:val="both"/>
              <w:rPr>
                <w:rFonts w:ascii="Garamond" w:hAnsi="Garamond"/>
                <w:sz w:val="28"/>
                <w:szCs w:val="28"/>
              </w:rPr>
            </w:pPr>
            <w:r w:rsidRPr="0082214D">
              <w:rPr>
                <w:rFonts w:ascii="Garamond" w:hAnsi="Garamond"/>
                <w:i/>
                <w:sz w:val="28"/>
                <w:szCs w:val="28"/>
              </w:rPr>
              <w:t>Q.</w:t>
            </w:r>
            <w:r w:rsidRPr="0082214D">
              <w:rPr>
                <w:rFonts w:ascii="Garamond" w:hAnsi="Garamond"/>
                <w:sz w:val="28"/>
                <w:szCs w:val="28"/>
              </w:rPr>
              <w:t xml:space="preserve"> </w:t>
            </w:r>
            <w:proofErr w:type="spellStart"/>
            <w:r w:rsidRPr="00F57674">
              <w:rPr>
                <w:rFonts w:ascii="Old English Text MT" w:hAnsi="Old English Text MT"/>
                <w:sz w:val="44"/>
                <w:szCs w:val="28"/>
              </w:rPr>
              <w:t>C</w:t>
            </w:r>
            <w:r w:rsidR="00F57674" w:rsidRPr="00704683">
              <w:rPr>
                <w:rFonts w:ascii="Old English Text MT" w:hAnsi="Old English Text MT"/>
                <w:sz w:val="28"/>
                <w:szCs w:val="28"/>
              </w:rPr>
              <w:t>R</w:t>
            </w:r>
            <w:r w:rsidRPr="00704683">
              <w:rPr>
                <w:rFonts w:ascii="Old English Text MT" w:hAnsi="Old English Text MT"/>
                <w:sz w:val="28"/>
                <w:szCs w:val="28"/>
              </w:rPr>
              <w:t>e’n</w:t>
            </w:r>
            <w:proofErr w:type="spellEnd"/>
            <w:r w:rsidRPr="00704683">
              <w:rPr>
                <w:rFonts w:ascii="Old English Text MT" w:hAnsi="Old English Text MT"/>
                <w:sz w:val="28"/>
                <w:szCs w:val="28"/>
              </w:rPr>
              <w:t xml:space="preserve"> fa </w:t>
            </w:r>
            <w:proofErr w:type="spellStart"/>
            <w:r w:rsidRPr="00704683">
              <w:rPr>
                <w:rFonts w:ascii="Old English Text MT" w:hAnsi="Old English Text MT"/>
                <w:sz w:val="28"/>
                <w:szCs w:val="28"/>
              </w:rPr>
              <w:t>va</w:t>
            </w:r>
            <w:proofErr w:type="spellEnd"/>
            <w:r w:rsidRPr="00704683">
              <w:rPr>
                <w:rFonts w:ascii="Old English Text MT" w:hAnsi="Old English Text MT"/>
                <w:sz w:val="28"/>
                <w:szCs w:val="28"/>
              </w:rPr>
              <w:t xml:space="preserve"> Sacrament </w:t>
            </w:r>
            <w:proofErr w:type="spellStart"/>
            <w:r w:rsidRPr="00704683">
              <w:rPr>
                <w:rFonts w:ascii="Old English Text MT" w:hAnsi="Old English Text MT"/>
                <w:sz w:val="28"/>
                <w:szCs w:val="28"/>
              </w:rPr>
              <w:t>Shibber</w:t>
            </w:r>
            <w:proofErr w:type="spellEnd"/>
            <w:r w:rsidRPr="00704683">
              <w:rPr>
                <w:rFonts w:ascii="Old English Text MT" w:hAnsi="Old English Text MT"/>
                <w:sz w:val="28"/>
                <w:szCs w:val="28"/>
              </w:rPr>
              <w:t xml:space="preserve"> y </w:t>
            </w:r>
            <w:proofErr w:type="spellStart"/>
            <w:r w:rsidRPr="00704683">
              <w:rPr>
                <w:rFonts w:ascii="Old English Text MT" w:hAnsi="Old English Text MT"/>
                <w:sz w:val="28"/>
                <w:szCs w:val="28"/>
              </w:rPr>
              <w:t>Chiarn</w:t>
            </w:r>
            <w:proofErr w:type="spellEnd"/>
            <w:r w:rsidRPr="00704683">
              <w:rPr>
                <w:rFonts w:ascii="Old English Text MT" w:hAnsi="Old English Text MT"/>
                <w:sz w:val="28"/>
                <w:szCs w:val="28"/>
              </w:rPr>
              <w:t xml:space="preserve"> er </w:t>
            </w:r>
            <w:proofErr w:type="spellStart"/>
            <w:r w:rsidRPr="00704683">
              <w:rPr>
                <w:rFonts w:ascii="Old English Text MT" w:hAnsi="Old English Text MT"/>
                <w:sz w:val="28"/>
                <w:szCs w:val="28"/>
              </w:rPr>
              <w:t>ny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oardagh</w:t>
            </w:r>
            <w:proofErr w:type="spellEnd"/>
            <w:r w:rsidRPr="00704683">
              <w:rPr>
                <w:rFonts w:ascii="Old English Text MT" w:hAnsi="Old English Text MT"/>
                <w:i/>
                <w:sz w:val="28"/>
                <w:szCs w:val="28"/>
              </w:rPr>
              <w:t> </w:t>
            </w:r>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0843B486" w14:textId="77777777" w:rsidR="00704683" w:rsidRPr="00704683" w:rsidRDefault="00704683" w:rsidP="00DB60C3">
            <w:pPr>
              <w:pStyle w:val="ListParagraph"/>
              <w:ind w:left="0"/>
              <w:jc w:val="both"/>
              <w:rPr>
                <w:rFonts w:ascii="Garamond" w:hAnsi="Garamond" w:cs="Times New Roman"/>
                <w:sz w:val="28"/>
              </w:rPr>
            </w:pPr>
            <w:r w:rsidRPr="00704683">
              <w:rPr>
                <w:rFonts w:ascii="Garamond" w:hAnsi="Garamond" w:cs="Times New Roman"/>
                <w:sz w:val="28"/>
              </w:rPr>
              <w:t xml:space="preserve">Q. </w:t>
            </w:r>
            <w:r w:rsidRPr="00F57674">
              <w:rPr>
                <w:rFonts w:ascii="Old English Text MT" w:hAnsi="Old English Text MT" w:cs="Times New Roman"/>
                <w:sz w:val="44"/>
              </w:rPr>
              <w:t>W</w:t>
            </w:r>
            <w:r w:rsidRPr="00704683">
              <w:rPr>
                <w:rFonts w:ascii="Old English Text MT" w:hAnsi="Old English Text MT" w:cs="Times New Roman"/>
                <w:sz w:val="28"/>
              </w:rPr>
              <w:t>HY was the Sacrament of the Lord’s Supper ordained</w:t>
            </w:r>
            <w:r w:rsidRPr="00704683">
              <w:rPr>
                <w:rFonts w:ascii="Old English Text MT" w:hAnsi="Old English Text MT" w:cs="Times New Roman"/>
                <w:i/>
                <w:sz w:val="28"/>
              </w:rPr>
              <w:t> </w:t>
            </w:r>
            <w:r w:rsidRPr="00704683">
              <w:rPr>
                <w:rFonts w:ascii="Old English Text MT" w:hAnsi="Old English Text MT" w:cs="Times New Roman"/>
                <w:sz w:val="28"/>
              </w:rPr>
              <w:t>?</w:t>
            </w:r>
          </w:p>
        </w:tc>
      </w:tr>
      <w:tr w:rsidR="00704683" w:rsidRPr="00704683" w14:paraId="0B6334B3" w14:textId="77777777" w:rsidTr="00954EA9">
        <w:tc>
          <w:tcPr>
            <w:tcW w:w="0" w:type="auto"/>
          </w:tcPr>
          <w:p w14:paraId="16BDE2F8" w14:textId="77777777" w:rsidR="00704683" w:rsidRPr="0082214D" w:rsidRDefault="00704683" w:rsidP="00DB60C3">
            <w:pPr>
              <w:pStyle w:val="CM3"/>
              <w:widowControl/>
              <w:spacing w:line="240" w:lineRule="auto"/>
              <w:ind w:firstLine="227"/>
              <w:jc w:val="both"/>
              <w:rPr>
                <w:rFonts w:ascii="Garamond" w:hAnsi="Garamond"/>
                <w:sz w:val="28"/>
                <w:szCs w:val="28"/>
              </w:rPr>
            </w:pPr>
            <w:r w:rsidRPr="0082214D">
              <w:rPr>
                <w:rFonts w:ascii="Garamond" w:hAnsi="Garamond"/>
                <w:i/>
                <w:sz w:val="28"/>
                <w:szCs w:val="28"/>
              </w:rPr>
              <w:t xml:space="preserve">A. </w:t>
            </w:r>
            <w:r w:rsidRPr="00704683">
              <w:rPr>
                <w:rFonts w:ascii="Old English Text MT" w:hAnsi="Old English Text MT"/>
                <w:sz w:val="28"/>
                <w:szCs w:val="28"/>
              </w:rPr>
              <w:t xml:space="preserve">Son </w:t>
            </w:r>
            <w:proofErr w:type="spellStart"/>
            <w:r w:rsidRPr="00704683">
              <w:rPr>
                <w:rFonts w:ascii="Old English Text MT" w:hAnsi="Old English Text MT"/>
                <w:sz w:val="28"/>
                <w:szCs w:val="28"/>
              </w:rPr>
              <w:t>cooinaghtyn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kinjagh</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jeh</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Oural</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Baase</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Chreest</w:t>
            </w:r>
            <w:proofErr w:type="spellEnd"/>
            <w:r w:rsidRPr="00704683">
              <w:rPr>
                <w:rFonts w:ascii="Old English Text MT" w:hAnsi="Old English Text MT"/>
                <w:sz w:val="28"/>
                <w:szCs w:val="28"/>
              </w:rPr>
              <w:t xml:space="preserve"> as </w:t>
            </w:r>
            <w:proofErr w:type="spellStart"/>
            <w:r w:rsidRPr="00704683">
              <w:rPr>
                <w:rFonts w:ascii="Old English Text MT" w:hAnsi="Old English Text MT"/>
                <w:sz w:val="28"/>
                <w:szCs w:val="28"/>
              </w:rPr>
              <w:t>jeh</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ny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Vondeishyn</w:t>
            </w:r>
            <w:proofErr w:type="spellEnd"/>
            <w:r w:rsidRPr="00704683">
              <w:rPr>
                <w:rFonts w:ascii="Old English Text MT" w:hAnsi="Old English Text MT"/>
                <w:sz w:val="28"/>
                <w:szCs w:val="28"/>
              </w:rPr>
              <w:t xml:space="preserve"> ta shin </w:t>
            </w:r>
            <w:proofErr w:type="spellStart"/>
            <w:r w:rsidRPr="00704683">
              <w:rPr>
                <w:rFonts w:ascii="Old English Text MT" w:hAnsi="Old English Text MT"/>
                <w:sz w:val="28"/>
                <w:szCs w:val="28"/>
              </w:rPr>
              <w:t>dy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gheddyn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liorish</w:t>
            </w:r>
            <w:proofErr w:type="spellEnd"/>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0DB8F387" w14:textId="77777777" w:rsidR="00704683" w:rsidRPr="00704683" w:rsidRDefault="00704683" w:rsidP="00DB60C3">
            <w:pPr>
              <w:pStyle w:val="ListParagraph"/>
              <w:ind w:left="0" w:firstLine="227"/>
              <w:contextualSpacing w:val="0"/>
              <w:jc w:val="both"/>
              <w:rPr>
                <w:rFonts w:ascii="Old English Text MT" w:hAnsi="Old English Text MT" w:cs="Times New Roman"/>
                <w:sz w:val="28"/>
              </w:rPr>
            </w:pPr>
            <w:r w:rsidRPr="00704683">
              <w:rPr>
                <w:rFonts w:ascii="Garamond" w:hAnsi="Garamond" w:cs="Times New Roman"/>
                <w:sz w:val="28"/>
              </w:rPr>
              <w:t xml:space="preserve">A. </w:t>
            </w:r>
            <w:r w:rsidRPr="00704683">
              <w:rPr>
                <w:rFonts w:ascii="Old English Text MT" w:hAnsi="Old English Text MT" w:cs="Times New Roman"/>
                <w:sz w:val="28"/>
              </w:rPr>
              <w:t>For the continual Remembrance of the Sacrifice of the Death of Christ, and of the Benefits which we receive thereby.</w:t>
            </w:r>
          </w:p>
        </w:tc>
      </w:tr>
      <w:tr w:rsidR="00704683" w:rsidRPr="00704683" w14:paraId="4544BD1E" w14:textId="77777777" w:rsidTr="00954EA9">
        <w:tc>
          <w:tcPr>
            <w:tcW w:w="0" w:type="auto"/>
          </w:tcPr>
          <w:p w14:paraId="77E96268" w14:textId="77777777" w:rsidR="00704683" w:rsidRPr="0082214D" w:rsidRDefault="00704683" w:rsidP="00DB60C3">
            <w:pPr>
              <w:pStyle w:val="CM3"/>
              <w:widowControl/>
              <w:spacing w:line="240" w:lineRule="auto"/>
              <w:ind w:firstLine="227"/>
              <w:jc w:val="both"/>
              <w:rPr>
                <w:rFonts w:ascii="Garamond" w:hAnsi="Garamond"/>
                <w:sz w:val="28"/>
                <w:szCs w:val="28"/>
              </w:rPr>
            </w:pPr>
            <w:r w:rsidRPr="0082214D">
              <w:rPr>
                <w:rFonts w:ascii="Garamond" w:hAnsi="Garamond"/>
                <w:i/>
                <w:sz w:val="28"/>
                <w:szCs w:val="28"/>
              </w:rPr>
              <w:t>Q.</w:t>
            </w:r>
            <w:r w:rsidRPr="0082214D">
              <w:rPr>
                <w:rFonts w:ascii="Garamond" w:hAnsi="Garamond"/>
                <w:sz w:val="28"/>
                <w:szCs w:val="28"/>
              </w:rPr>
              <w:t xml:space="preserve"> </w:t>
            </w:r>
            <w:proofErr w:type="spellStart"/>
            <w:r w:rsidRPr="00704683">
              <w:rPr>
                <w:rFonts w:ascii="Old English Text MT" w:hAnsi="Old English Text MT"/>
                <w:sz w:val="28"/>
                <w:szCs w:val="28"/>
              </w:rPr>
              <w:t>Cre</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ta’n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Courey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ny’n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Ayrn</w:t>
            </w:r>
            <w:proofErr w:type="spellEnd"/>
            <w:r w:rsidRPr="00704683">
              <w:rPr>
                <w:rFonts w:ascii="Old English Text MT" w:hAnsi="Old English Text MT"/>
                <w:sz w:val="28"/>
                <w:szCs w:val="28"/>
              </w:rPr>
              <w:t xml:space="preserve"> er </w:t>
            </w:r>
            <w:proofErr w:type="spellStart"/>
            <w:r w:rsidRPr="00704683">
              <w:rPr>
                <w:rFonts w:ascii="Old English Text MT" w:hAnsi="Old English Text MT"/>
                <w:sz w:val="28"/>
                <w:szCs w:val="28"/>
              </w:rPr>
              <w:t>cheu</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mooie</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jeh</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Shibber</w:t>
            </w:r>
            <w:proofErr w:type="spellEnd"/>
            <w:r w:rsidRPr="00704683">
              <w:rPr>
                <w:rFonts w:ascii="Old English Text MT" w:hAnsi="Old English Text MT"/>
                <w:sz w:val="28"/>
                <w:szCs w:val="28"/>
              </w:rPr>
              <w:t xml:space="preserve"> y </w:t>
            </w:r>
            <w:proofErr w:type="spellStart"/>
            <w:r w:rsidRPr="00704683">
              <w:rPr>
                <w:rFonts w:ascii="Old English Text MT" w:hAnsi="Old English Text MT"/>
                <w:sz w:val="28"/>
                <w:szCs w:val="28"/>
              </w:rPr>
              <w:t>Chiarn</w:t>
            </w:r>
            <w:proofErr w:type="spellEnd"/>
            <w:r w:rsidRPr="00704683">
              <w:rPr>
                <w:rFonts w:ascii="Old English Text MT" w:hAnsi="Old English Text MT"/>
                <w:i/>
                <w:sz w:val="28"/>
                <w:szCs w:val="28"/>
              </w:rPr>
              <w:t> </w:t>
            </w:r>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4F713680" w14:textId="77777777" w:rsidR="00704683" w:rsidRPr="00704683" w:rsidRDefault="00704683"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Q. </w:t>
            </w:r>
            <w:r w:rsidRPr="00704683">
              <w:rPr>
                <w:rFonts w:ascii="Old English Text MT" w:hAnsi="Old English Text MT" w:cs="Times New Roman"/>
                <w:sz w:val="28"/>
              </w:rPr>
              <w:t>What is the Outward Part or Sign of the Lord’s Supper ?</w:t>
            </w:r>
          </w:p>
        </w:tc>
      </w:tr>
      <w:tr w:rsidR="00704683" w:rsidRPr="00704683" w14:paraId="6ACCB103" w14:textId="77777777" w:rsidTr="00954EA9">
        <w:tc>
          <w:tcPr>
            <w:tcW w:w="0" w:type="auto"/>
          </w:tcPr>
          <w:p w14:paraId="791801F6" w14:textId="77777777" w:rsidR="00704683" w:rsidRPr="0082214D" w:rsidRDefault="00704683" w:rsidP="00DB60C3">
            <w:pPr>
              <w:pStyle w:val="CM7"/>
              <w:widowControl/>
              <w:spacing w:line="240" w:lineRule="auto"/>
              <w:ind w:firstLine="227"/>
              <w:jc w:val="both"/>
              <w:rPr>
                <w:rFonts w:ascii="Garamond" w:hAnsi="Garamond"/>
                <w:sz w:val="28"/>
                <w:szCs w:val="28"/>
              </w:rPr>
            </w:pPr>
            <w:r w:rsidRPr="0082214D">
              <w:rPr>
                <w:rFonts w:ascii="Garamond" w:hAnsi="Garamond"/>
                <w:i/>
                <w:sz w:val="28"/>
                <w:szCs w:val="28"/>
              </w:rPr>
              <w:t xml:space="preserve">A. </w:t>
            </w:r>
            <w:r w:rsidRPr="00704683">
              <w:rPr>
                <w:rFonts w:ascii="Old English Text MT" w:hAnsi="Old English Text MT"/>
                <w:sz w:val="28"/>
                <w:szCs w:val="28"/>
              </w:rPr>
              <w:t xml:space="preserve">Arran as </w:t>
            </w:r>
            <w:proofErr w:type="spellStart"/>
            <w:r w:rsidRPr="00704683">
              <w:rPr>
                <w:rFonts w:ascii="Old English Text MT" w:hAnsi="Old English Text MT"/>
                <w:sz w:val="28"/>
                <w:szCs w:val="28"/>
              </w:rPr>
              <w:t>Feeyn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ta’n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Chiarn</w:t>
            </w:r>
            <w:proofErr w:type="spellEnd"/>
            <w:r w:rsidRPr="00704683">
              <w:rPr>
                <w:rFonts w:ascii="Old English Text MT" w:hAnsi="Old English Text MT"/>
                <w:sz w:val="28"/>
                <w:szCs w:val="28"/>
              </w:rPr>
              <w:t xml:space="preserve"> er chur </w:t>
            </w:r>
            <w:proofErr w:type="spellStart"/>
            <w:r w:rsidRPr="00704683">
              <w:rPr>
                <w:rFonts w:ascii="Old English Text MT" w:hAnsi="Old English Text MT"/>
                <w:sz w:val="28"/>
                <w:szCs w:val="28"/>
              </w:rPr>
              <w:t>sarey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dy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ve</w:t>
            </w:r>
            <w:proofErr w:type="spellEnd"/>
            <w:r w:rsidRPr="00704683">
              <w:rPr>
                <w:rFonts w:ascii="Old English Text MT" w:hAnsi="Old English Text MT"/>
                <w:sz w:val="28"/>
                <w:szCs w:val="28"/>
              </w:rPr>
              <w:t xml:space="preserve"> er </w:t>
            </w:r>
            <w:proofErr w:type="spellStart"/>
            <w:r w:rsidRPr="00704683">
              <w:rPr>
                <w:rFonts w:ascii="Old English Text MT" w:hAnsi="Old English Text MT"/>
                <w:sz w:val="28"/>
                <w:szCs w:val="28"/>
              </w:rPr>
              <w:t>ny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ghoal</w:t>
            </w:r>
            <w:proofErr w:type="spellEnd"/>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291020F2" w14:textId="77777777" w:rsidR="00704683" w:rsidRPr="00704683" w:rsidRDefault="00704683"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A. </w:t>
            </w:r>
            <w:r w:rsidRPr="00704683">
              <w:rPr>
                <w:rFonts w:ascii="Old English Text MT" w:hAnsi="Old English Text MT" w:cs="Times New Roman"/>
                <w:sz w:val="28"/>
              </w:rPr>
              <w:t>Bread and Wine which the Lord hath commanded to be received.</w:t>
            </w:r>
          </w:p>
        </w:tc>
      </w:tr>
      <w:tr w:rsidR="00704683" w:rsidRPr="00704683" w14:paraId="21D175E7" w14:textId="77777777" w:rsidTr="00954EA9">
        <w:tc>
          <w:tcPr>
            <w:tcW w:w="0" w:type="auto"/>
          </w:tcPr>
          <w:p w14:paraId="49AFBCC5" w14:textId="77777777" w:rsidR="00704683" w:rsidRPr="0082214D" w:rsidRDefault="00704683" w:rsidP="00DB60C3">
            <w:pPr>
              <w:pStyle w:val="CM3"/>
              <w:widowControl/>
              <w:spacing w:line="240" w:lineRule="auto"/>
              <w:ind w:firstLine="227"/>
              <w:jc w:val="both"/>
              <w:rPr>
                <w:rFonts w:ascii="Garamond" w:hAnsi="Garamond"/>
                <w:sz w:val="28"/>
                <w:szCs w:val="28"/>
              </w:rPr>
            </w:pPr>
            <w:r w:rsidRPr="0082214D">
              <w:rPr>
                <w:rFonts w:ascii="Garamond" w:hAnsi="Garamond"/>
                <w:i/>
                <w:sz w:val="28"/>
                <w:szCs w:val="28"/>
              </w:rPr>
              <w:t>Q.</w:t>
            </w:r>
            <w:r w:rsidRPr="0082214D">
              <w:rPr>
                <w:rFonts w:ascii="Garamond" w:hAnsi="Garamond"/>
                <w:sz w:val="28"/>
                <w:szCs w:val="28"/>
              </w:rPr>
              <w:t xml:space="preserve"> </w:t>
            </w:r>
            <w:proofErr w:type="spellStart"/>
            <w:r w:rsidRPr="00704683">
              <w:rPr>
                <w:rFonts w:ascii="Old English Text MT" w:hAnsi="Old English Text MT"/>
                <w:sz w:val="28"/>
                <w:szCs w:val="28"/>
              </w:rPr>
              <w:t>Cre</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ta’n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ayrn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ny’n</w:t>
            </w:r>
            <w:proofErr w:type="spellEnd"/>
            <w:r w:rsidRPr="00704683">
              <w:rPr>
                <w:rFonts w:ascii="Old English Text MT" w:hAnsi="Old English Text MT"/>
                <w:sz w:val="28"/>
                <w:szCs w:val="28"/>
              </w:rPr>
              <w:t xml:space="preserve"> red er </w:t>
            </w:r>
            <w:proofErr w:type="spellStart"/>
            <w:r w:rsidRPr="00704683">
              <w:rPr>
                <w:rFonts w:ascii="Old English Text MT" w:hAnsi="Old English Text MT"/>
                <w:sz w:val="28"/>
                <w:szCs w:val="28"/>
              </w:rPr>
              <w:t>cheu</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stieh</w:t>
            </w:r>
            <w:proofErr w:type="spellEnd"/>
            <w:r w:rsidRPr="00704683">
              <w:rPr>
                <w:rFonts w:ascii="Old English Text MT" w:hAnsi="Old English Text MT"/>
                <w:i/>
                <w:sz w:val="28"/>
                <w:szCs w:val="28"/>
              </w:rPr>
              <w:t> </w:t>
            </w:r>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75E9B4FE" w14:textId="77777777" w:rsidR="00704683" w:rsidRPr="00704683" w:rsidRDefault="00704683" w:rsidP="00DB60C3">
            <w:pPr>
              <w:pStyle w:val="ListParagraph"/>
              <w:ind w:left="0" w:firstLine="227"/>
              <w:contextualSpacing w:val="0"/>
              <w:jc w:val="both"/>
              <w:rPr>
                <w:rFonts w:ascii="Old English Text MT" w:hAnsi="Old English Text MT" w:cs="Times New Roman"/>
                <w:sz w:val="28"/>
              </w:rPr>
            </w:pPr>
            <w:r w:rsidRPr="00704683">
              <w:rPr>
                <w:rFonts w:ascii="Garamond" w:hAnsi="Garamond" w:cs="Times New Roman"/>
                <w:sz w:val="28"/>
              </w:rPr>
              <w:t xml:space="preserve">Q. </w:t>
            </w:r>
            <w:r w:rsidRPr="00704683">
              <w:rPr>
                <w:rFonts w:ascii="Old English Text MT" w:hAnsi="Old English Text MT" w:cs="Times New Roman"/>
                <w:sz w:val="28"/>
              </w:rPr>
              <w:t>What is the Inward Part, or thing signified ?</w:t>
            </w:r>
          </w:p>
        </w:tc>
      </w:tr>
      <w:tr w:rsidR="00704683" w:rsidRPr="00704683" w14:paraId="760899C4" w14:textId="77777777" w:rsidTr="00954EA9">
        <w:tc>
          <w:tcPr>
            <w:tcW w:w="0" w:type="auto"/>
          </w:tcPr>
          <w:p w14:paraId="7BA4DBAE" w14:textId="77777777" w:rsidR="00704683" w:rsidRPr="00704683" w:rsidRDefault="00704683" w:rsidP="00DB60C3">
            <w:pPr>
              <w:pStyle w:val="CM3"/>
              <w:widowControl/>
              <w:spacing w:line="240" w:lineRule="auto"/>
              <w:ind w:firstLine="227"/>
              <w:jc w:val="both"/>
              <w:rPr>
                <w:rFonts w:ascii="Old English Text MT" w:hAnsi="Old English Text MT"/>
                <w:sz w:val="28"/>
                <w:szCs w:val="28"/>
              </w:rPr>
            </w:pPr>
            <w:r w:rsidRPr="00704683">
              <w:rPr>
                <w:rFonts w:ascii="Old English Text MT" w:hAnsi="Old English Text MT"/>
                <w:i/>
                <w:sz w:val="28"/>
                <w:szCs w:val="28"/>
              </w:rPr>
              <w:t xml:space="preserve">A. </w:t>
            </w:r>
            <w:r w:rsidRPr="00704683">
              <w:rPr>
                <w:rFonts w:ascii="Old English Text MT" w:hAnsi="Old English Text MT"/>
                <w:sz w:val="28"/>
                <w:szCs w:val="28"/>
              </w:rPr>
              <w:t xml:space="preserve">Corp as </w:t>
            </w:r>
            <w:proofErr w:type="spellStart"/>
            <w:r w:rsidRPr="00704683">
              <w:rPr>
                <w:rFonts w:ascii="Old English Text MT" w:hAnsi="Old English Text MT"/>
                <w:sz w:val="28"/>
                <w:szCs w:val="28"/>
              </w:rPr>
              <w:t>Fooill</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Chreest</w:t>
            </w:r>
            <w:proofErr w:type="spellEnd"/>
            <w:r w:rsidRPr="00704683">
              <w:rPr>
                <w:rFonts w:ascii="Old English Text MT" w:hAnsi="Old English Text MT"/>
                <w:sz w:val="28"/>
                <w:szCs w:val="28"/>
              </w:rPr>
              <w:t xml:space="preserve"> ta </w:t>
            </w:r>
            <w:proofErr w:type="spellStart"/>
            <w:r w:rsidRPr="00704683">
              <w:rPr>
                <w:rFonts w:ascii="Old English Text MT" w:hAnsi="Old English Text MT"/>
                <w:sz w:val="28"/>
                <w:szCs w:val="28"/>
              </w:rPr>
              <w:t>dy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jarroo</w:t>
            </w:r>
            <w:proofErr w:type="spellEnd"/>
            <w:r w:rsidRPr="00704683">
              <w:rPr>
                <w:rFonts w:ascii="Old English Text MT" w:hAnsi="Old English Text MT"/>
                <w:sz w:val="28"/>
                <w:szCs w:val="28"/>
              </w:rPr>
              <w:t xml:space="preserve"> as </w:t>
            </w:r>
            <w:proofErr w:type="spellStart"/>
            <w:r w:rsidRPr="00704683">
              <w:rPr>
                <w:rFonts w:ascii="Old English Text MT" w:hAnsi="Old English Text MT"/>
                <w:sz w:val="28"/>
                <w:szCs w:val="28"/>
              </w:rPr>
              <w:t>dy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firrinagh</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goit</w:t>
            </w:r>
            <w:proofErr w:type="spellEnd"/>
            <w:r w:rsidRPr="00704683">
              <w:rPr>
                <w:rFonts w:ascii="Old English Text MT" w:hAnsi="Old English Text MT"/>
                <w:sz w:val="28"/>
                <w:szCs w:val="28"/>
              </w:rPr>
              <w:t xml:space="preserve"> as er </w:t>
            </w:r>
            <w:proofErr w:type="spellStart"/>
            <w:r w:rsidRPr="00704683">
              <w:rPr>
                <w:rFonts w:ascii="Old English Text MT" w:hAnsi="Old English Text MT"/>
                <w:sz w:val="28"/>
                <w:szCs w:val="28"/>
              </w:rPr>
              <w:t>ny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ghoal</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liorish</w:t>
            </w:r>
            <w:proofErr w:type="spellEnd"/>
            <w:r w:rsidRPr="00704683">
              <w:rPr>
                <w:rFonts w:ascii="Old English Text MT" w:hAnsi="Old English Text MT"/>
                <w:sz w:val="28"/>
                <w:szCs w:val="28"/>
              </w:rPr>
              <w:t xml:space="preserve"> y </w:t>
            </w:r>
            <w:proofErr w:type="spellStart"/>
            <w:r w:rsidRPr="00704683">
              <w:rPr>
                <w:rFonts w:ascii="Old English Text MT" w:hAnsi="Old English Text MT"/>
                <w:sz w:val="28"/>
                <w:szCs w:val="28"/>
              </w:rPr>
              <w:t>Chloan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chrauee</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ayns</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Shibber</w:t>
            </w:r>
            <w:proofErr w:type="spellEnd"/>
            <w:r w:rsidRPr="00704683">
              <w:rPr>
                <w:rFonts w:ascii="Old English Text MT" w:hAnsi="Old English Text MT"/>
                <w:sz w:val="28"/>
                <w:szCs w:val="28"/>
              </w:rPr>
              <w:t xml:space="preserve"> y </w:t>
            </w:r>
            <w:proofErr w:type="spellStart"/>
            <w:r w:rsidRPr="00704683">
              <w:rPr>
                <w:rFonts w:ascii="Old English Text MT" w:hAnsi="Old English Text MT"/>
                <w:sz w:val="28"/>
                <w:szCs w:val="28"/>
              </w:rPr>
              <w:t>Chiarn</w:t>
            </w:r>
            <w:proofErr w:type="spellEnd"/>
            <w:r w:rsidRPr="00704683">
              <w:rPr>
                <w:rFonts w:ascii="Old English Text MT" w:hAnsi="Old English Text MT"/>
                <w:sz w:val="28"/>
                <w:szCs w:val="28"/>
              </w:rPr>
              <w:t xml:space="preserve">. </w:t>
            </w:r>
          </w:p>
        </w:tc>
        <w:tc>
          <w:tcPr>
            <w:tcW w:w="0" w:type="auto"/>
          </w:tcPr>
          <w:p w14:paraId="7E8CAE53" w14:textId="77777777" w:rsidR="00704683" w:rsidRPr="00704683" w:rsidRDefault="00704683" w:rsidP="00DB60C3">
            <w:pPr>
              <w:pStyle w:val="ListParagraph"/>
              <w:ind w:left="0" w:firstLine="227"/>
              <w:contextualSpacing w:val="0"/>
              <w:jc w:val="both"/>
              <w:rPr>
                <w:rFonts w:ascii="Old English Text MT" w:hAnsi="Old English Text MT" w:cs="Times New Roman"/>
                <w:sz w:val="28"/>
              </w:rPr>
            </w:pPr>
            <w:r w:rsidRPr="00704683">
              <w:rPr>
                <w:rFonts w:ascii="Garamond" w:hAnsi="Garamond" w:cs="Times New Roman"/>
                <w:sz w:val="28"/>
              </w:rPr>
              <w:t xml:space="preserve">A. </w:t>
            </w:r>
            <w:r w:rsidRPr="00704683">
              <w:rPr>
                <w:rFonts w:ascii="Old English Text MT" w:hAnsi="Old English Text MT" w:cs="Times New Roman"/>
                <w:sz w:val="28"/>
              </w:rPr>
              <w:t>The Body and Blood of Christ, which are verily, and indeed taken, and received by the Faithful in the Lord’s Supper.</w:t>
            </w:r>
          </w:p>
        </w:tc>
      </w:tr>
      <w:tr w:rsidR="00704683" w:rsidRPr="00704683" w14:paraId="0B853B14" w14:textId="77777777" w:rsidTr="00954EA9">
        <w:tc>
          <w:tcPr>
            <w:tcW w:w="0" w:type="auto"/>
          </w:tcPr>
          <w:p w14:paraId="42FFD888" w14:textId="77777777" w:rsidR="00704683" w:rsidRPr="0082214D" w:rsidRDefault="00704683" w:rsidP="00DB60C3">
            <w:pPr>
              <w:pStyle w:val="CM3"/>
              <w:widowControl/>
              <w:spacing w:line="240" w:lineRule="auto"/>
              <w:ind w:firstLine="227"/>
              <w:jc w:val="both"/>
              <w:rPr>
                <w:rFonts w:ascii="Garamond" w:hAnsi="Garamond"/>
                <w:sz w:val="28"/>
                <w:szCs w:val="28"/>
              </w:rPr>
            </w:pPr>
            <w:r w:rsidRPr="0082214D">
              <w:rPr>
                <w:rFonts w:ascii="Garamond" w:hAnsi="Garamond"/>
                <w:i/>
                <w:sz w:val="28"/>
                <w:szCs w:val="28"/>
              </w:rPr>
              <w:t>Q.</w:t>
            </w:r>
            <w:r w:rsidRPr="0082214D">
              <w:rPr>
                <w:rFonts w:ascii="Garamond" w:hAnsi="Garamond"/>
                <w:sz w:val="28"/>
                <w:szCs w:val="28"/>
              </w:rPr>
              <w:t xml:space="preserve"> </w:t>
            </w:r>
            <w:proofErr w:type="spellStart"/>
            <w:r w:rsidRPr="00704683">
              <w:rPr>
                <w:rFonts w:ascii="Old English Text MT" w:hAnsi="Old English Text MT"/>
                <w:sz w:val="28"/>
                <w:szCs w:val="28"/>
              </w:rPr>
              <w:t>Cre</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ny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Vondeishyn</w:t>
            </w:r>
            <w:proofErr w:type="spellEnd"/>
            <w:r w:rsidRPr="00704683">
              <w:rPr>
                <w:rFonts w:ascii="Old English Text MT" w:hAnsi="Old English Text MT"/>
                <w:sz w:val="28"/>
                <w:szCs w:val="28"/>
              </w:rPr>
              <w:t xml:space="preserve"> ta shin </w:t>
            </w:r>
            <w:proofErr w:type="spellStart"/>
            <w:r w:rsidRPr="00704683">
              <w:rPr>
                <w:rFonts w:ascii="Old English Text MT" w:hAnsi="Old English Text MT"/>
                <w:sz w:val="28"/>
                <w:szCs w:val="28"/>
              </w:rPr>
              <w:t>dy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gheddyn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liorish</w:t>
            </w:r>
            <w:proofErr w:type="spellEnd"/>
            <w:r w:rsidRPr="00704683">
              <w:rPr>
                <w:rFonts w:ascii="Old English Text MT" w:hAnsi="Old English Text MT"/>
                <w:i/>
                <w:sz w:val="28"/>
                <w:szCs w:val="28"/>
              </w:rPr>
              <w:t> </w:t>
            </w:r>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6C22BBA3" w14:textId="77777777" w:rsidR="00704683" w:rsidRPr="00704683" w:rsidRDefault="00704683" w:rsidP="00DB60C3">
            <w:pPr>
              <w:pStyle w:val="ListParagraph"/>
              <w:ind w:left="0" w:firstLine="227"/>
              <w:contextualSpacing w:val="0"/>
              <w:jc w:val="both"/>
              <w:rPr>
                <w:rFonts w:ascii="Old English Text MT" w:hAnsi="Old English Text MT" w:cs="Times New Roman"/>
                <w:sz w:val="28"/>
              </w:rPr>
            </w:pPr>
            <w:r w:rsidRPr="00704683">
              <w:rPr>
                <w:rFonts w:ascii="Garamond" w:hAnsi="Garamond" w:cs="Times New Roman"/>
                <w:sz w:val="28"/>
              </w:rPr>
              <w:t xml:space="preserve">Q. </w:t>
            </w:r>
            <w:r w:rsidRPr="00704683">
              <w:rPr>
                <w:rFonts w:ascii="Old English Text MT" w:hAnsi="Old English Text MT" w:cs="Times New Roman"/>
                <w:sz w:val="28"/>
              </w:rPr>
              <w:t>What are the Benefits whereof we are Partakers thereby</w:t>
            </w:r>
            <w:r w:rsidRPr="00704683">
              <w:rPr>
                <w:rFonts w:ascii="Old English Text MT" w:hAnsi="Old English Text MT" w:cs="Times New Roman"/>
                <w:i/>
                <w:sz w:val="28"/>
              </w:rPr>
              <w:t> </w:t>
            </w:r>
            <w:r w:rsidRPr="00704683">
              <w:rPr>
                <w:rFonts w:ascii="Old English Text MT" w:hAnsi="Old English Text MT" w:cs="Times New Roman"/>
                <w:sz w:val="28"/>
              </w:rPr>
              <w:t>?</w:t>
            </w:r>
          </w:p>
        </w:tc>
      </w:tr>
      <w:tr w:rsidR="00704683" w:rsidRPr="00704683" w14:paraId="11120B3E" w14:textId="77777777" w:rsidTr="00954EA9">
        <w:tc>
          <w:tcPr>
            <w:tcW w:w="0" w:type="auto"/>
          </w:tcPr>
          <w:p w14:paraId="1138203F" w14:textId="77777777" w:rsidR="00704683" w:rsidRPr="0082214D" w:rsidRDefault="00704683" w:rsidP="00DB60C3">
            <w:pPr>
              <w:pStyle w:val="CM3"/>
              <w:widowControl/>
              <w:spacing w:line="240" w:lineRule="auto"/>
              <w:ind w:firstLine="227"/>
              <w:jc w:val="both"/>
              <w:rPr>
                <w:rFonts w:ascii="Garamond" w:hAnsi="Garamond"/>
                <w:sz w:val="28"/>
                <w:szCs w:val="28"/>
              </w:rPr>
            </w:pPr>
            <w:r w:rsidRPr="0082214D">
              <w:rPr>
                <w:rFonts w:ascii="Garamond" w:hAnsi="Garamond"/>
                <w:i/>
                <w:sz w:val="28"/>
                <w:szCs w:val="28"/>
              </w:rPr>
              <w:lastRenderedPageBreak/>
              <w:t xml:space="preserve">A. </w:t>
            </w:r>
            <w:proofErr w:type="spellStart"/>
            <w:r w:rsidRPr="00704683">
              <w:rPr>
                <w:rFonts w:ascii="Old English Text MT" w:hAnsi="Old English Text MT"/>
                <w:sz w:val="28"/>
                <w:szCs w:val="28"/>
              </w:rPr>
              <w:t>Niartagh</w:t>
            </w:r>
            <w:proofErr w:type="spellEnd"/>
            <w:r w:rsidRPr="00704683">
              <w:rPr>
                <w:rFonts w:ascii="Old English Text MT" w:hAnsi="Old English Text MT"/>
                <w:sz w:val="28"/>
                <w:szCs w:val="28"/>
              </w:rPr>
              <w:t xml:space="preserve"> as </w:t>
            </w:r>
            <w:proofErr w:type="spellStart"/>
            <w:r w:rsidRPr="00704683">
              <w:rPr>
                <w:rFonts w:ascii="Old English Text MT" w:hAnsi="Old English Text MT"/>
                <w:sz w:val="28"/>
                <w:szCs w:val="28"/>
              </w:rPr>
              <w:t>ooraghey</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nyn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Anmeenyn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liorish</w:t>
            </w:r>
            <w:proofErr w:type="spellEnd"/>
            <w:r w:rsidRPr="00704683">
              <w:rPr>
                <w:rFonts w:ascii="Old English Text MT" w:hAnsi="Old English Text MT"/>
                <w:sz w:val="28"/>
                <w:szCs w:val="28"/>
              </w:rPr>
              <w:t xml:space="preserve"> Corp as </w:t>
            </w:r>
            <w:proofErr w:type="spellStart"/>
            <w:r w:rsidRPr="00704683">
              <w:rPr>
                <w:rFonts w:ascii="Old English Text MT" w:hAnsi="Old English Text MT"/>
                <w:sz w:val="28"/>
                <w:szCs w:val="28"/>
              </w:rPr>
              <w:t>Fooill</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Chreest</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myr</w:t>
            </w:r>
            <w:proofErr w:type="spellEnd"/>
            <w:r w:rsidRPr="00704683">
              <w:rPr>
                <w:rFonts w:ascii="Old English Text MT" w:hAnsi="Old English Text MT"/>
                <w:sz w:val="28"/>
                <w:szCs w:val="28"/>
              </w:rPr>
              <w:t xml:space="preserve"> ta </w:t>
            </w:r>
            <w:proofErr w:type="spellStart"/>
            <w:r w:rsidRPr="00704683">
              <w:rPr>
                <w:rFonts w:ascii="Old English Text MT" w:hAnsi="Old English Text MT"/>
                <w:sz w:val="28"/>
                <w:szCs w:val="28"/>
              </w:rPr>
              <w:t>nyn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Gallinyn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liorish</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yn</w:t>
            </w:r>
            <w:proofErr w:type="spellEnd"/>
            <w:r w:rsidRPr="00704683">
              <w:rPr>
                <w:rFonts w:ascii="Old English Text MT" w:hAnsi="Old English Text MT"/>
                <w:sz w:val="28"/>
                <w:szCs w:val="28"/>
              </w:rPr>
              <w:t xml:space="preserve"> Arran as y </w:t>
            </w:r>
            <w:proofErr w:type="spellStart"/>
            <w:r w:rsidRPr="00704683">
              <w:rPr>
                <w:rFonts w:ascii="Old English Text MT" w:hAnsi="Old English Text MT"/>
                <w:sz w:val="28"/>
                <w:szCs w:val="28"/>
              </w:rPr>
              <w:t>Feeyn</w:t>
            </w:r>
            <w:proofErr w:type="spellEnd"/>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3139CA48" w14:textId="77777777" w:rsidR="00704683" w:rsidRPr="00704683" w:rsidRDefault="00704683"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A. </w:t>
            </w:r>
            <w:r w:rsidRPr="00704683">
              <w:rPr>
                <w:rFonts w:ascii="Old English Text MT" w:hAnsi="Old English Text MT" w:cs="Times New Roman"/>
                <w:sz w:val="28"/>
              </w:rPr>
              <w:t>The strengthening and refreshing of our Souls, by the Body and Blood of Christ, as our Bodies are by the Bread and Wine.</w:t>
            </w:r>
          </w:p>
        </w:tc>
      </w:tr>
      <w:tr w:rsidR="00704683" w:rsidRPr="00704683" w14:paraId="0C417FDA" w14:textId="77777777" w:rsidTr="00954EA9">
        <w:tc>
          <w:tcPr>
            <w:tcW w:w="0" w:type="auto"/>
          </w:tcPr>
          <w:p w14:paraId="7C461041" w14:textId="77777777" w:rsidR="00704683" w:rsidRPr="0082214D" w:rsidRDefault="00704683" w:rsidP="00DB60C3">
            <w:pPr>
              <w:pStyle w:val="CM3"/>
              <w:widowControl/>
              <w:spacing w:line="240" w:lineRule="auto"/>
              <w:ind w:firstLine="227"/>
              <w:jc w:val="both"/>
              <w:rPr>
                <w:rFonts w:ascii="Garamond" w:hAnsi="Garamond"/>
                <w:sz w:val="28"/>
                <w:szCs w:val="28"/>
              </w:rPr>
            </w:pPr>
            <w:r w:rsidRPr="0082214D">
              <w:rPr>
                <w:rFonts w:ascii="Garamond" w:hAnsi="Garamond"/>
                <w:i/>
                <w:sz w:val="28"/>
                <w:szCs w:val="28"/>
              </w:rPr>
              <w:t>Q.</w:t>
            </w:r>
            <w:r w:rsidRPr="0082214D">
              <w:rPr>
                <w:rFonts w:ascii="Garamond" w:hAnsi="Garamond"/>
                <w:sz w:val="28"/>
                <w:szCs w:val="28"/>
              </w:rPr>
              <w:t xml:space="preserve"> </w:t>
            </w:r>
            <w:proofErr w:type="spellStart"/>
            <w:r w:rsidRPr="00704683">
              <w:rPr>
                <w:rFonts w:ascii="Old English Text MT" w:hAnsi="Old English Text MT"/>
                <w:sz w:val="28"/>
                <w:szCs w:val="28"/>
              </w:rPr>
              <w:t>Cre’n</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currym</w:t>
            </w:r>
            <w:proofErr w:type="spellEnd"/>
            <w:r w:rsidRPr="00704683">
              <w:rPr>
                <w:rFonts w:ascii="Old English Text MT" w:hAnsi="Old English Text MT"/>
                <w:sz w:val="28"/>
                <w:szCs w:val="28"/>
              </w:rPr>
              <w:t xml:space="preserve"> ta lie </w:t>
            </w:r>
            <w:proofErr w:type="spellStart"/>
            <w:r w:rsidRPr="00704683">
              <w:rPr>
                <w:rFonts w:ascii="Old English Text MT" w:hAnsi="Old English Text MT"/>
                <w:sz w:val="28"/>
                <w:szCs w:val="28"/>
              </w:rPr>
              <w:t>orro</w:t>
            </w:r>
            <w:r w:rsidRPr="00704683">
              <w:rPr>
                <w:rFonts w:ascii="Old English Text MT" w:hAnsi="Old English Text MT"/>
                <w:i/>
                <w:sz w:val="28"/>
                <w:szCs w:val="28"/>
              </w:rPr>
              <w:t>o</w:t>
            </w:r>
            <w:r w:rsidRPr="00704683">
              <w:rPr>
                <w:rFonts w:ascii="Old English Text MT" w:hAnsi="Old English Text MT"/>
                <w:sz w:val="28"/>
                <w:szCs w:val="28"/>
              </w:rPr>
              <w:t>syn</w:t>
            </w:r>
            <w:proofErr w:type="spellEnd"/>
            <w:r w:rsidRPr="00704683">
              <w:rPr>
                <w:rFonts w:ascii="Old English Text MT" w:hAnsi="Old English Text MT"/>
                <w:sz w:val="28"/>
                <w:szCs w:val="28"/>
              </w:rPr>
              <w:t xml:space="preserve"> ta </w:t>
            </w:r>
            <w:proofErr w:type="spellStart"/>
            <w:r w:rsidRPr="00704683">
              <w:rPr>
                <w:rFonts w:ascii="Old English Text MT" w:hAnsi="Old English Text MT"/>
                <w:sz w:val="28"/>
                <w:szCs w:val="28"/>
              </w:rPr>
              <w:t>cheet</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gys</w:t>
            </w:r>
            <w:proofErr w:type="spellEnd"/>
            <w:r w:rsidRPr="00704683">
              <w:rPr>
                <w:rFonts w:ascii="Old English Text MT" w:hAnsi="Old English Text MT"/>
                <w:sz w:val="28"/>
                <w:szCs w:val="28"/>
              </w:rPr>
              <w:t xml:space="preserve"> </w:t>
            </w:r>
            <w:proofErr w:type="spellStart"/>
            <w:r w:rsidRPr="00704683">
              <w:rPr>
                <w:rFonts w:ascii="Old English Text MT" w:hAnsi="Old English Text MT"/>
                <w:sz w:val="28"/>
                <w:szCs w:val="28"/>
              </w:rPr>
              <w:t>Shibber</w:t>
            </w:r>
            <w:proofErr w:type="spellEnd"/>
            <w:r w:rsidRPr="00704683">
              <w:rPr>
                <w:rFonts w:ascii="Old English Text MT" w:hAnsi="Old English Text MT"/>
                <w:sz w:val="28"/>
                <w:szCs w:val="28"/>
              </w:rPr>
              <w:t xml:space="preserve"> y </w:t>
            </w:r>
            <w:proofErr w:type="spellStart"/>
            <w:r w:rsidRPr="00704683">
              <w:rPr>
                <w:rFonts w:ascii="Old English Text MT" w:hAnsi="Old English Text MT"/>
                <w:sz w:val="28"/>
                <w:szCs w:val="28"/>
              </w:rPr>
              <w:t>Chiarn</w:t>
            </w:r>
            <w:proofErr w:type="spellEnd"/>
            <w:r w:rsidRPr="00704683">
              <w:rPr>
                <w:rFonts w:ascii="Old English Text MT" w:hAnsi="Old English Text MT"/>
                <w:i/>
                <w:sz w:val="28"/>
                <w:szCs w:val="28"/>
              </w:rPr>
              <w:t> </w:t>
            </w:r>
            <w:r w:rsidRPr="00704683">
              <w:rPr>
                <w:rFonts w:ascii="Old English Text MT" w:hAnsi="Old English Text MT"/>
                <w:sz w:val="28"/>
                <w:szCs w:val="28"/>
              </w:rPr>
              <w:t>?</w:t>
            </w:r>
            <w:r w:rsidRPr="0082214D">
              <w:rPr>
                <w:rFonts w:ascii="Garamond" w:hAnsi="Garamond"/>
                <w:sz w:val="28"/>
                <w:szCs w:val="28"/>
              </w:rPr>
              <w:t xml:space="preserve"> </w:t>
            </w:r>
          </w:p>
        </w:tc>
        <w:tc>
          <w:tcPr>
            <w:tcW w:w="0" w:type="auto"/>
          </w:tcPr>
          <w:p w14:paraId="26EA7970" w14:textId="77777777" w:rsidR="00704683" w:rsidRPr="00704683" w:rsidRDefault="00704683" w:rsidP="00DB60C3">
            <w:pPr>
              <w:pStyle w:val="ListParagraph"/>
              <w:ind w:left="0" w:firstLine="227"/>
              <w:contextualSpacing w:val="0"/>
              <w:jc w:val="both"/>
              <w:rPr>
                <w:rFonts w:ascii="Old English Text MT" w:hAnsi="Old English Text MT" w:cs="Times New Roman"/>
                <w:sz w:val="28"/>
              </w:rPr>
            </w:pPr>
            <w:r w:rsidRPr="00704683">
              <w:rPr>
                <w:rFonts w:ascii="Garamond" w:hAnsi="Garamond" w:cs="Times New Roman"/>
                <w:sz w:val="28"/>
              </w:rPr>
              <w:t xml:space="preserve">Q. </w:t>
            </w:r>
            <w:r w:rsidRPr="00704683">
              <w:rPr>
                <w:rFonts w:ascii="Old English Text MT" w:hAnsi="Old English Text MT" w:cs="Times New Roman"/>
                <w:sz w:val="28"/>
              </w:rPr>
              <w:t>What is required of them who come to the Lord’s Supper</w:t>
            </w:r>
            <w:r w:rsidRPr="00704683">
              <w:rPr>
                <w:rFonts w:ascii="Old English Text MT" w:hAnsi="Old English Text MT" w:cs="Times New Roman"/>
                <w:i/>
                <w:sz w:val="28"/>
              </w:rPr>
              <w:t> </w:t>
            </w:r>
            <w:r w:rsidRPr="003E6B2B">
              <w:rPr>
                <w:rFonts w:ascii="Old English Text MT" w:hAnsi="Old English Text MT" w:cs="Times New Roman"/>
                <w:sz w:val="28"/>
              </w:rPr>
              <w:t>?</w:t>
            </w:r>
          </w:p>
        </w:tc>
      </w:tr>
      <w:tr w:rsidR="00704683" w:rsidRPr="00704683" w14:paraId="77E8A929" w14:textId="77777777" w:rsidTr="00954EA9">
        <w:tc>
          <w:tcPr>
            <w:tcW w:w="0" w:type="auto"/>
          </w:tcPr>
          <w:p w14:paraId="47D29095" w14:textId="77777777" w:rsidR="00704683" w:rsidRPr="0082214D" w:rsidRDefault="00704683" w:rsidP="00DB60C3">
            <w:pPr>
              <w:pStyle w:val="CM3"/>
              <w:widowControl/>
              <w:spacing w:line="240" w:lineRule="auto"/>
              <w:ind w:firstLine="227"/>
              <w:jc w:val="both"/>
              <w:rPr>
                <w:rFonts w:ascii="Garamond" w:hAnsi="Garamond"/>
                <w:sz w:val="28"/>
                <w:szCs w:val="28"/>
              </w:rPr>
            </w:pPr>
            <w:r w:rsidRPr="0082214D">
              <w:rPr>
                <w:rFonts w:ascii="Garamond" w:hAnsi="Garamond"/>
                <w:i/>
                <w:sz w:val="28"/>
                <w:szCs w:val="28"/>
              </w:rPr>
              <w:t xml:space="preserve">A. </w:t>
            </w:r>
            <w:proofErr w:type="spellStart"/>
            <w:r w:rsidRPr="003E6B2B">
              <w:rPr>
                <w:rFonts w:ascii="Old English Text MT" w:hAnsi="Old English Text MT"/>
                <w:sz w:val="28"/>
                <w:szCs w:val="28"/>
              </w:rPr>
              <w:t>Dyn</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Deisht</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ad</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hene</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vel</w:t>
            </w:r>
            <w:proofErr w:type="spellEnd"/>
            <w:r w:rsidRPr="003E6B2B">
              <w:rPr>
                <w:rFonts w:ascii="Old English Text MT" w:hAnsi="Old English Text MT"/>
                <w:sz w:val="28"/>
                <w:szCs w:val="28"/>
              </w:rPr>
              <w:t xml:space="preserve"> ad </w:t>
            </w:r>
            <w:proofErr w:type="spellStart"/>
            <w:r w:rsidRPr="003E6B2B">
              <w:rPr>
                <w:rFonts w:ascii="Old English Text MT" w:hAnsi="Old English Text MT"/>
                <w:sz w:val="28"/>
                <w:szCs w:val="28"/>
              </w:rPr>
              <w:t>dy</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firrinagh</w:t>
            </w:r>
            <w:proofErr w:type="spellEnd"/>
            <w:r w:rsidRPr="003E6B2B">
              <w:rPr>
                <w:rFonts w:ascii="Old English Text MT" w:hAnsi="Old English Text MT"/>
                <w:sz w:val="28"/>
                <w:szCs w:val="28"/>
              </w:rPr>
              <w:t xml:space="preserve"> goal </w:t>
            </w:r>
            <w:r w:rsidRPr="003E6B2B">
              <w:rPr>
                <w:rFonts w:ascii="Garamond" w:hAnsi="Garamond"/>
                <w:sz w:val="28"/>
                <w:szCs w:val="28"/>
              </w:rPr>
              <w:t>[131]</w:t>
            </w:r>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Arrys</w:t>
            </w:r>
            <w:proofErr w:type="spellEnd"/>
            <w:r w:rsidRPr="003E6B2B">
              <w:rPr>
                <w:rFonts w:ascii="Old English Text MT" w:hAnsi="Old English Text MT"/>
                <w:sz w:val="28"/>
                <w:szCs w:val="28"/>
              </w:rPr>
              <w:t xml:space="preserve"> son </w:t>
            </w:r>
            <w:proofErr w:type="spellStart"/>
            <w:r w:rsidRPr="003E6B2B">
              <w:rPr>
                <w:rFonts w:ascii="Old English Text MT" w:hAnsi="Old English Text MT"/>
                <w:sz w:val="28"/>
                <w:szCs w:val="28"/>
              </w:rPr>
              <w:t>nyn</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beccaghyn</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t’er</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ghol</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shaghey</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dy</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shicker</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kiarail</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bea</w:t>
            </w:r>
            <w:proofErr w:type="spellEnd"/>
            <w:r w:rsidRPr="003E6B2B">
              <w:rPr>
                <w:rFonts w:ascii="Old English Text MT" w:hAnsi="Old English Text MT"/>
                <w:sz w:val="28"/>
                <w:szCs w:val="28"/>
              </w:rPr>
              <w:t xml:space="preserve"> noa y </w:t>
            </w:r>
            <w:proofErr w:type="spellStart"/>
            <w:r w:rsidRPr="003E6B2B">
              <w:rPr>
                <w:rFonts w:ascii="Old English Text MT" w:hAnsi="Old English Text MT"/>
                <w:sz w:val="28"/>
                <w:szCs w:val="28"/>
              </w:rPr>
              <w:t>leideil</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Credjue</w:t>
            </w:r>
            <w:proofErr w:type="spellEnd"/>
            <w:r w:rsidRPr="003E6B2B">
              <w:rPr>
                <w:rFonts w:ascii="Old English Text MT" w:hAnsi="Old English Text MT"/>
                <w:sz w:val="28"/>
                <w:szCs w:val="28"/>
              </w:rPr>
              <w:t xml:space="preserve"> bio </w:t>
            </w:r>
            <w:proofErr w:type="spellStart"/>
            <w:r w:rsidRPr="003E6B2B">
              <w:rPr>
                <w:rFonts w:ascii="Old English Text MT" w:hAnsi="Old English Text MT"/>
                <w:sz w:val="28"/>
                <w:szCs w:val="28"/>
              </w:rPr>
              <w:t>ve</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oc</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ayns</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Myghynyn</w:t>
            </w:r>
            <w:proofErr w:type="spellEnd"/>
            <w:r w:rsidRPr="003E6B2B">
              <w:rPr>
                <w:rFonts w:ascii="Old English Text MT" w:hAnsi="Old English Text MT"/>
                <w:sz w:val="28"/>
                <w:szCs w:val="28"/>
              </w:rPr>
              <w:t xml:space="preserve"> Yee, </w:t>
            </w:r>
            <w:proofErr w:type="spellStart"/>
            <w:r w:rsidRPr="003E6B2B">
              <w:rPr>
                <w:rFonts w:ascii="Old English Text MT" w:hAnsi="Old English Text MT"/>
                <w:sz w:val="28"/>
                <w:szCs w:val="28"/>
              </w:rPr>
              <w:t>trooid</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Creest</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lesh</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Cooinaghtyn</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booisal</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jeh</w:t>
            </w:r>
            <w:proofErr w:type="spellEnd"/>
            <w:r w:rsidRPr="003E6B2B">
              <w:rPr>
                <w:rFonts w:ascii="Old English Text MT" w:hAnsi="Old English Text MT"/>
                <w:sz w:val="28"/>
                <w:szCs w:val="28"/>
              </w:rPr>
              <w:t xml:space="preserve"> e </w:t>
            </w:r>
            <w:proofErr w:type="spellStart"/>
            <w:r w:rsidRPr="003E6B2B">
              <w:rPr>
                <w:rFonts w:ascii="Old English Text MT" w:hAnsi="Old English Text MT"/>
                <w:sz w:val="28"/>
                <w:szCs w:val="28"/>
              </w:rPr>
              <w:t>Vaase</w:t>
            </w:r>
            <w:proofErr w:type="spellEnd"/>
            <w:r w:rsidRPr="003E6B2B">
              <w:rPr>
                <w:rFonts w:ascii="Old English Text MT" w:hAnsi="Old English Text MT"/>
                <w:sz w:val="28"/>
                <w:szCs w:val="28"/>
              </w:rPr>
              <w:t xml:space="preserve">, as </w:t>
            </w:r>
            <w:proofErr w:type="spellStart"/>
            <w:r w:rsidRPr="003E6B2B">
              <w:rPr>
                <w:rFonts w:ascii="Old English Text MT" w:hAnsi="Old English Text MT"/>
                <w:sz w:val="28"/>
                <w:szCs w:val="28"/>
              </w:rPr>
              <w:t>ve</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ayns</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giastylys</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rish</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dy</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chooilley</w:t>
            </w:r>
            <w:proofErr w:type="spellEnd"/>
            <w:r w:rsidRPr="003E6B2B">
              <w:rPr>
                <w:rFonts w:ascii="Old English Text MT" w:hAnsi="Old English Text MT"/>
                <w:sz w:val="28"/>
                <w:szCs w:val="28"/>
              </w:rPr>
              <w:t xml:space="preserve"> </w:t>
            </w:r>
            <w:proofErr w:type="spellStart"/>
            <w:r w:rsidRPr="003E6B2B">
              <w:rPr>
                <w:rFonts w:ascii="Old English Text MT" w:hAnsi="Old English Text MT"/>
                <w:sz w:val="28"/>
                <w:szCs w:val="28"/>
              </w:rPr>
              <w:t>ghooinney</w:t>
            </w:r>
            <w:proofErr w:type="spellEnd"/>
            <w:r w:rsidRPr="003E6B2B">
              <w:rPr>
                <w:rFonts w:ascii="Old English Text MT" w:hAnsi="Old English Text MT"/>
                <w:sz w:val="28"/>
                <w:szCs w:val="28"/>
              </w:rPr>
              <w:t>.</w:t>
            </w:r>
            <w:r w:rsidRPr="0082214D">
              <w:rPr>
                <w:rFonts w:ascii="Garamond" w:hAnsi="Garamond"/>
                <w:sz w:val="28"/>
                <w:szCs w:val="28"/>
              </w:rPr>
              <w:t xml:space="preserve"> </w:t>
            </w:r>
          </w:p>
        </w:tc>
        <w:tc>
          <w:tcPr>
            <w:tcW w:w="0" w:type="auto"/>
          </w:tcPr>
          <w:p w14:paraId="74017B6B" w14:textId="77777777" w:rsidR="00704683" w:rsidRPr="00704683" w:rsidRDefault="00704683" w:rsidP="00DB60C3">
            <w:pPr>
              <w:pStyle w:val="ListParagraph"/>
              <w:ind w:left="0" w:firstLine="227"/>
              <w:contextualSpacing w:val="0"/>
              <w:jc w:val="both"/>
              <w:rPr>
                <w:rFonts w:ascii="Old English Text MT" w:hAnsi="Old English Text MT" w:cs="Times New Roman"/>
                <w:i/>
                <w:sz w:val="28"/>
              </w:rPr>
            </w:pPr>
            <w:r w:rsidRPr="00704683">
              <w:rPr>
                <w:rFonts w:ascii="Garamond" w:hAnsi="Garamond" w:cs="Times New Roman"/>
                <w:sz w:val="28"/>
              </w:rPr>
              <w:t xml:space="preserve">A. </w:t>
            </w:r>
            <w:r w:rsidRPr="00704683">
              <w:rPr>
                <w:rFonts w:ascii="Old English Text MT" w:hAnsi="Old English Text MT" w:cs="Times New Roman"/>
                <w:sz w:val="28"/>
              </w:rPr>
              <w:t xml:space="preserve">To examine themselves, whether they Repent them truly of their former Sins, </w:t>
            </w:r>
            <w:proofErr w:type="spellStart"/>
            <w:r w:rsidRPr="00704683">
              <w:rPr>
                <w:rFonts w:ascii="Old English Text MT" w:hAnsi="Old English Text MT" w:cs="Times New Roman"/>
                <w:sz w:val="28"/>
              </w:rPr>
              <w:t>stedfastly</w:t>
            </w:r>
            <w:proofErr w:type="spellEnd"/>
            <w:r w:rsidRPr="00704683">
              <w:rPr>
                <w:rFonts w:ascii="Old English Text MT" w:hAnsi="Old English Text MT" w:cs="Times New Roman"/>
                <w:sz w:val="28"/>
              </w:rPr>
              <w:t xml:space="preserve"> purposing to lead a new Life ; have a lively Faith in God’s Mercies, through Christ, with a thankful Remembrance of his Death, and to be in Charity with all Men.</w:t>
            </w:r>
            <w:r w:rsidRPr="00704683">
              <w:rPr>
                <w:rFonts w:ascii="Old English Text MT" w:hAnsi="Old English Text MT" w:cs="Times New Roman"/>
                <w:i/>
                <w:sz w:val="28"/>
              </w:rPr>
              <w:t xml:space="preserve"> </w:t>
            </w:r>
          </w:p>
        </w:tc>
      </w:tr>
      <w:tr w:rsidR="003E6B2B" w:rsidRPr="00704683" w14:paraId="08E1337F" w14:textId="77777777" w:rsidTr="00954EA9">
        <w:tc>
          <w:tcPr>
            <w:tcW w:w="0" w:type="auto"/>
          </w:tcPr>
          <w:p w14:paraId="33AE7C50" w14:textId="77777777" w:rsidR="003E6B2B" w:rsidRPr="00D05928" w:rsidRDefault="003E6B2B" w:rsidP="00DB60C3">
            <w:pPr>
              <w:pStyle w:val="CM3"/>
              <w:widowControl/>
              <w:spacing w:line="240" w:lineRule="auto"/>
              <w:ind w:firstLine="227"/>
              <w:jc w:val="both"/>
              <w:rPr>
                <w:rFonts w:ascii="Garamond" w:hAnsi="Garamond"/>
                <w:sz w:val="28"/>
                <w:szCs w:val="28"/>
              </w:rPr>
            </w:pPr>
            <w:r w:rsidRPr="00D05928">
              <w:rPr>
                <w:rFonts w:ascii="Garamond" w:hAnsi="Garamond"/>
                <w:i/>
                <w:sz w:val="28"/>
                <w:szCs w:val="28"/>
              </w:rPr>
              <w:t>Q.</w:t>
            </w:r>
            <w:r w:rsidRPr="00D05928">
              <w:rPr>
                <w:rFonts w:ascii="Garamond" w:hAnsi="Garamond"/>
                <w:sz w:val="28"/>
                <w:szCs w:val="28"/>
              </w:rPr>
              <w:t xml:space="preserve"> </w:t>
            </w:r>
            <w:proofErr w:type="spellStart"/>
            <w:r w:rsidRPr="00D05928">
              <w:rPr>
                <w:rFonts w:ascii="Garamond" w:hAnsi="Garamond"/>
                <w:sz w:val="28"/>
                <w:szCs w:val="28"/>
              </w:rPr>
              <w:t>Cre’n</w:t>
            </w:r>
            <w:proofErr w:type="spellEnd"/>
            <w:r w:rsidRPr="00D05928">
              <w:rPr>
                <w:rFonts w:ascii="Garamond" w:hAnsi="Garamond"/>
                <w:sz w:val="28"/>
                <w:szCs w:val="28"/>
              </w:rPr>
              <w:t xml:space="preserve"> </w:t>
            </w:r>
            <w:proofErr w:type="spellStart"/>
            <w:r w:rsidRPr="00D05928">
              <w:rPr>
                <w:rFonts w:ascii="Garamond" w:hAnsi="Garamond"/>
                <w:sz w:val="28"/>
                <w:szCs w:val="28"/>
              </w:rPr>
              <w:t>tra</w:t>
            </w:r>
            <w:proofErr w:type="spellEnd"/>
            <w:r w:rsidRPr="00D05928">
              <w:rPr>
                <w:rFonts w:ascii="Garamond" w:hAnsi="Garamond"/>
                <w:sz w:val="28"/>
                <w:szCs w:val="28"/>
              </w:rPr>
              <w:t xml:space="preserve"> </w:t>
            </w:r>
            <w:proofErr w:type="spellStart"/>
            <w:r w:rsidRPr="00D05928">
              <w:rPr>
                <w:rFonts w:ascii="Garamond" w:hAnsi="Garamond"/>
                <w:sz w:val="28"/>
                <w:szCs w:val="28"/>
              </w:rPr>
              <w:t>va</w:t>
            </w:r>
            <w:proofErr w:type="spellEnd"/>
            <w:r w:rsidRPr="00D05928">
              <w:rPr>
                <w:rFonts w:ascii="Garamond" w:hAnsi="Garamond"/>
                <w:sz w:val="28"/>
                <w:szCs w:val="28"/>
              </w:rPr>
              <w:t xml:space="preserve"> Sacrament </w:t>
            </w:r>
            <w:proofErr w:type="spellStart"/>
            <w:r w:rsidRPr="00D05928">
              <w:rPr>
                <w:rFonts w:ascii="Garamond" w:hAnsi="Garamond"/>
                <w:sz w:val="28"/>
                <w:szCs w:val="28"/>
              </w:rPr>
              <w:t>Shibber</w:t>
            </w:r>
            <w:proofErr w:type="spellEnd"/>
            <w:r w:rsidRPr="00D05928">
              <w:rPr>
                <w:rFonts w:ascii="Garamond" w:hAnsi="Garamond"/>
                <w:sz w:val="28"/>
                <w:szCs w:val="28"/>
              </w:rPr>
              <w:t xml:space="preserve"> y </w:t>
            </w:r>
            <w:proofErr w:type="spellStart"/>
            <w:r w:rsidRPr="00D05928">
              <w:rPr>
                <w:rFonts w:ascii="Garamond" w:hAnsi="Garamond"/>
                <w:sz w:val="28"/>
                <w:szCs w:val="28"/>
              </w:rPr>
              <w:t>Chiarn</w:t>
            </w:r>
            <w:proofErr w:type="spellEnd"/>
            <w:r w:rsidRPr="00D05928">
              <w:rPr>
                <w:rFonts w:ascii="Garamond" w:hAnsi="Garamond"/>
                <w:sz w:val="28"/>
                <w:szCs w:val="28"/>
              </w:rPr>
              <w:t xml:space="preserve"> er </w:t>
            </w:r>
            <w:proofErr w:type="spellStart"/>
            <w:r w:rsidRPr="00D05928">
              <w:rPr>
                <w:rFonts w:ascii="Garamond" w:hAnsi="Garamond"/>
                <w:sz w:val="28"/>
                <w:szCs w:val="28"/>
              </w:rPr>
              <w:t>ny</w:t>
            </w:r>
            <w:proofErr w:type="spellEnd"/>
            <w:r w:rsidRPr="00D05928">
              <w:rPr>
                <w:rFonts w:ascii="Garamond" w:hAnsi="Garamond"/>
                <w:sz w:val="28"/>
                <w:szCs w:val="28"/>
              </w:rPr>
              <w:t xml:space="preserve"> </w:t>
            </w:r>
            <w:proofErr w:type="spellStart"/>
            <w:r w:rsidRPr="00D05928">
              <w:rPr>
                <w:rFonts w:ascii="Garamond" w:hAnsi="Garamond"/>
                <w:sz w:val="28"/>
                <w:szCs w:val="28"/>
              </w:rPr>
              <w:t>ooardagh</w:t>
            </w:r>
            <w:proofErr w:type="spellEnd"/>
            <w:r w:rsidRPr="00D05928">
              <w:rPr>
                <w:rFonts w:ascii="Garamond" w:hAnsi="Garamond"/>
                <w:sz w:val="28"/>
                <w:szCs w:val="28"/>
              </w:rPr>
              <w:t xml:space="preserve"> </w:t>
            </w:r>
            <w:proofErr w:type="spellStart"/>
            <w:r w:rsidRPr="00D05928">
              <w:rPr>
                <w:rFonts w:ascii="Garamond" w:hAnsi="Garamond"/>
                <w:sz w:val="28"/>
                <w:szCs w:val="28"/>
              </w:rPr>
              <w:t>liorish</w:t>
            </w:r>
            <w:proofErr w:type="spellEnd"/>
            <w:r w:rsidRPr="00D05928">
              <w:rPr>
                <w:rFonts w:ascii="Garamond" w:hAnsi="Garamond"/>
                <w:sz w:val="28"/>
                <w:szCs w:val="28"/>
              </w:rPr>
              <w:t xml:space="preserve"> </w:t>
            </w:r>
            <w:proofErr w:type="spellStart"/>
            <w:r w:rsidRPr="00D05928">
              <w:rPr>
                <w:rFonts w:ascii="Garamond" w:hAnsi="Garamond"/>
                <w:sz w:val="28"/>
                <w:szCs w:val="28"/>
              </w:rPr>
              <w:t>Creest</w:t>
            </w:r>
            <w:proofErr w:type="spellEnd"/>
            <w:r w:rsidRPr="00D05928">
              <w:rPr>
                <w:rFonts w:ascii="Garamond" w:hAnsi="Garamond"/>
                <w:i/>
                <w:sz w:val="28"/>
                <w:szCs w:val="28"/>
              </w:rPr>
              <w:t> </w:t>
            </w:r>
            <w:r w:rsidRPr="00D05928">
              <w:rPr>
                <w:rFonts w:ascii="Garamond" w:hAnsi="Garamond"/>
                <w:sz w:val="28"/>
                <w:szCs w:val="28"/>
              </w:rPr>
              <w:t xml:space="preserve">? </w:t>
            </w:r>
          </w:p>
        </w:tc>
        <w:tc>
          <w:tcPr>
            <w:tcW w:w="0" w:type="auto"/>
          </w:tcPr>
          <w:p w14:paraId="47E3CAA0" w14:textId="77777777" w:rsidR="003E6B2B" w:rsidRPr="00704683" w:rsidRDefault="003E6B2B"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When was the Sacrament of the Lord’s Supper ordained by Christ ?</w:t>
            </w:r>
          </w:p>
        </w:tc>
      </w:tr>
      <w:tr w:rsidR="003E6B2B" w:rsidRPr="00704683" w14:paraId="167AEABC" w14:textId="77777777" w:rsidTr="00954EA9">
        <w:tc>
          <w:tcPr>
            <w:tcW w:w="0" w:type="auto"/>
          </w:tcPr>
          <w:p w14:paraId="42813AAC" w14:textId="77777777" w:rsidR="003E6B2B" w:rsidRPr="00D05928" w:rsidRDefault="003E6B2B" w:rsidP="00DB60C3">
            <w:pPr>
              <w:pStyle w:val="CM3"/>
              <w:widowControl/>
              <w:spacing w:line="240" w:lineRule="auto"/>
              <w:ind w:firstLine="227"/>
              <w:jc w:val="both"/>
              <w:rPr>
                <w:rFonts w:ascii="Garamond" w:hAnsi="Garamond"/>
                <w:i/>
                <w:sz w:val="28"/>
                <w:szCs w:val="28"/>
              </w:rPr>
            </w:pPr>
            <w:r w:rsidRPr="00D05928">
              <w:rPr>
                <w:rFonts w:ascii="Garamond" w:hAnsi="Garamond"/>
                <w:i/>
                <w:sz w:val="28"/>
                <w:szCs w:val="28"/>
              </w:rPr>
              <w:t xml:space="preserve">A. </w:t>
            </w:r>
            <w:proofErr w:type="spellStart"/>
            <w:r w:rsidRPr="00D05928">
              <w:rPr>
                <w:rFonts w:ascii="Garamond" w:hAnsi="Garamond"/>
                <w:i/>
                <w:sz w:val="28"/>
                <w:szCs w:val="28"/>
              </w:rPr>
              <w:t>Yn</w:t>
            </w:r>
            <w:proofErr w:type="spellEnd"/>
            <w:r w:rsidRPr="00D05928">
              <w:rPr>
                <w:rFonts w:ascii="Garamond" w:hAnsi="Garamond"/>
                <w:i/>
                <w:sz w:val="28"/>
                <w:szCs w:val="28"/>
              </w:rPr>
              <w:t xml:space="preserve"> </w:t>
            </w:r>
            <w:proofErr w:type="spellStart"/>
            <w:r w:rsidRPr="00D05928">
              <w:rPr>
                <w:rFonts w:ascii="Garamond" w:hAnsi="Garamond"/>
                <w:i/>
                <w:sz w:val="28"/>
                <w:szCs w:val="28"/>
              </w:rPr>
              <w:t>oie</w:t>
            </w:r>
            <w:proofErr w:type="spellEnd"/>
            <w:r w:rsidRPr="00D05928">
              <w:rPr>
                <w:rFonts w:ascii="Garamond" w:hAnsi="Garamond"/>
                <w:i/>
                <w:sz w:val="28"/>
                <w:szCs w:val="28"/>
              </w:rPr>
              <w:t xml:space="preserve"> </w:t>
            </w:r>
            <w:proofErr w:type="spellStart"/>
            <w:r w:rsidRPr="00D05928">
              <w:rPr>
                <w:rFonts w:ascii="Garamond" w:hAnsi="Garamond"/>
                <w:i/>
                <w:sz w:val="28"/>
                <w:szCs w:val="28"/>
              </w:rPr>
              <w:t>cheddyn</w:t>
            </w:r>
            <w:proofErr w:type="spellEnd"/>
            <w:r w:rsidRPr="00D05928">
              <w:rPr>
                <w:rFonts w:ascii="Garamond" w:hAnsi="Garamond"/>
                <w:i/>
                <w:sz w:val="28"/>
                <w:szCs w:val="28"/>
              </w:rPr>
              <w:t xml:space="preserve"> </w:t>
            </w:r>
            <w:proofErr w:type="spellStart"/>
            <w:r w:rsidRPr="00D05928">
              <w:rPr>
                <w:rFonts w:ascii="Garamond" w:hAnsi="Garamond"/>
                <w:i/>
                <w:sz w:val="28"/>
                <w:szCs w:val="28"/>
              </w:rPr>
              <w:t>v’e</w:t>
            </w:r>
            <w:proofErr w:type="spellEnd"/>
            <w:r w:rsidRPr="00D05928">
              <w:rPr>
                <w:rFonts w:ascii="Garamond" w:hAnsi="Garamond"/>
                <w:i/>
                <w:sz w:val="28"/>
                <w:szCs w:val="28"/>
              </w:rPr>
              <w:t xml:space="preserve"> er </w:t>
            </w:r>
            <w:proofErr w:type="spellStart"/>
            <w:r w:rsidRPr="00D05928">
              <w:rPr>
                <w:rFonts w:ascii="Garamond" w:hAnsi="Garamond"/>
                <w:i/>
                <w:sz w:val="28"/>
                <w:szCs w:val="28"/>
              </w:rPr>
              <w:t>ny</w:t>
            </w:r>
            <w:proofErr w:type="spellEnd"/>
            <w:r w:rsidRPr="00D05928">
              <w:rPr>
                <w:rFonts w:ascii="Garamond" w:hAnsi="Garamond"/>
                <w:i/>
                <w:sz w:val="28"/>
                <w:szCs w:val="28"/>
              </w:rPr>
              <w:t xml:space="preserve"> </w:t>
            </w:r>
            <w:proofErr w:type="spellStart"/>
            <w:r w:rsidRPr="00D05928">
              <w:rPr>
                <w:rFonts w:ascii="Garamond" w:hAnsi="Garamond"/>
                <w:i/>
                <w:sz w:val="28"/>
                <w:szCs w:val="28"/>
              </w:rPr>
              <w:t>Vragh</w:t>
            </w:r>
            <w:proofErr w:type="spellEnd"/>
            <w:r w:rsidRPr="00D05928">
              <w:rPr>
                <w:rFonts w:ascii="Garamond" w:hAnsi="Garamond"/>
                <w:i/>
                <w:sz w:val="28"/>
                <w:szCs w:val="28"/>
              </w:rPr>
              <w:t xml:space="preserve">, </w:t>
            </w:r>
            <w:proofErr w:type="spellStart"/>
            <w:r w:rsidRPr="00D05928">
              <w:rPr>
                <w:rFonts w:ascii="Garamond" w:hAnsi="Garamond"/>
                <w:i/>
                <w:sz w:val="28"/>
                <w:szCs w:val="28"/>
              </w:rPr>
              <w:t>tra</w:t>
            </w:r>
            <w:proofErr w:type="spellEnd"/>
            <w:r w:rsidRPr="00D05928">
              <w:rPr>
                <w:rFonts w:ascii="Garamond" w:hAnsi="Garamond"/>
                <w:i/>
                <w:sz w:val="28"/>
                <w:szCs w:val="28"/>
              </w:rPr>
              <w:t xml:space="preserve"> </w:t>
            </w:r>
            <w:proofErr w:type="spellStart"/>
            <w:r w:rsidRPr="00D05928">
              <w:rPr>
                <w:rFonts w:ascii="Garamond" w:hAnsi="Garamond"/>
                <w:i/>
                <w:sz w:val="28"/>
                <w:szCs w:val="28"/>
              </w:rPr>
              <w:t>ghou</w:t>
            </w:r>
            <w:proofErr w:type="spellEnd"/>
            <w:r w:rsidRPr="00D05928">
              <w:rPr>
                <w:rFonts w:ascii="Garamond" w:hAnsi="Garamond"/>
                <w:i/>
                <w:sz w:val="28"/>
                <w:szCs w:val="28"/>
              </w:rPr>
              <w:t xml:space="preserve"> e Arran as </w:t>
            </w:r>
            <w:proofErr w:type="spellStart"/>
            <w:r w:rsidRPr="00D05928">
              <w:rPr>
                <w:rFonts w:ascii="Garamond" w:hAnsi="Garamond"/>
                <w:i/>
                <w:sz w:val="28"/>
                <w:szCs w:val="28"/>
              </w:rPr>
              <w:t>lurg</w:t>
            </w:r>
            <w:proofErr w:type="spellEnd"/>
            <w:r w:rsidRPr="00D05928">
              <w:rPr>
                <w:rFonts w:ascii="Garamond" w:hAnsi="Garamond"/>
                <w:i/>
                <w:sz w:val="28"/>
                <w:szCs w:val="28"/>
              </w:rPr>
              <w:t xml:space="preserve"> da </w:t>
            </w:r>
            <w:proofErr w:type="spellStart"/>
            <w:r w:rsidRPr="00D05928">
              <w:rPr>
                <w:rFonts w:ascii="Garamond" w:hAnsi="Garamond"/>
                <w:i/>
                <w:sz w:val="28"/>
                <w:szCs w:val="28"/>
              </w:rPr>
              <w:t>booise</w:t>
            </w:r>
            <w:proofErr w:type="spellEnd"/>
            <w:r w:rsidRPr="00D05928">
              <w:rPr>
                <w:rFonts w:ascii="Garamond" w:hAnsi="Garamond"/>
                <w:i/>
                <w:sz w:val="28"/>
                <w:szCs w:val="28"/>
              </w:rPr>
              <w:t xml:space="preserve"> y </w:t>
            </w:r>
            <w:proofErr w:type="spellStart"/>
            <w:r w:rsidRPr="00D05928">
              <w:rPr>
                <w:rFonts w:ascii="Garamond" w:hAnsi="Garamond"/>
                <w:i/>
                <w:sz w:val="28"/>
                <w:szCs w:val="28"/>
              </w:rPr>
              <w:t>choyrt</w:t>
            </w:r>
            <w:proofErr w:type="spellEnd"/>
            <w:r w:rsidRPr="00D05928">
              <w:rPr>
                <w:rFonts w:ascii="Garamond" w:hAnsi="Garamond"/>
                <w:i/>
                <w:sz w:val="28"/>
                <w:szCs w:val="28"/>
              </w:rPr>
              <w:t xml:space="preserve"> </w:t>
            </w:r>
            <w:proofErr w:type="spellStart"/>
            <w:r w:rsidRPr="00D05928">
              <w:rPr>
                <w:rFonts w:ascii="Garamond" w:hAnsi="Garamond"/>
                <w:i/>
                <w:sz w:val="28"/>
                <w:szCs w:val="28"/>
              </w:rPr>
              <w:t>vrish</w:t>
            </w:r>
            <w:proofErr w:type="spellEnd"/>
            <w:r w:rsidRPr="00D05928">
              <w:rPr>
                <w:rFonts w:ascii="Garamond" w:hAnsi="Garamond"/>
                <w:i/>
                <w:sz w:val="28"/>
                <w:szCs w:val="28"/>
              </w:rPr>
              <w:t xml:space="preserve"> e eh, as </w:t>
            </w:r>
            <w:proofErr w:type="spellStart"/>
            <w:r w:rsidRPr="00D05928">
              <w:rPr>
                <w:rFonts w:ascii="Garamond" w:hAnsi="Garamond"/>
                <w:i/>
                <w:sz w:val="28"/>
                <w:szCs w:val="28"/>
              </w:rPr>
              <w:t>dooyrt</w:t>
            </w:r>
            <w:proofErr w:type="spellEnd"/>
            <w:r w:rsidRPr="00D05928">
              <w:rPr>
                <w:rFonts w:ascii="Garamond" w:hAnsi="Garamond"/>
                <w:i/>
                <w:sz w:val="28"/>
                <w:szCs w:val="28"/>
              </w:rPr>
              <w:t xml:space="preserve"> e, Gou </w:t>
            </w:r>
            <w:proofErr w:type="spellStart"/>
            <w:r w:rsidRPr="00D05928">
              <w:rPr>
                <w:rFonts w:ascii="Garamond" w:hAnsi="Garamond"/>
                <w:i/>
                <w:sz w:val="28"/>
                <w:szCs w:val="28"/>
              </w:rPr>
              <w:t>jee</w:t>
            </w:r>
            <w:proofErr w:type="spellEnd"/>
            <w:r w:rsidRPr="00D05928">
              <w:rPr>
                <w:rFonts w:ascii="Garamond" w:hAnsi="Garamond"/>
                <w:i/>
                <w:sz w:val="28"/>
                <w:szCs w:val="28"/>
              </w:rPr>
              <w:t xml:space="preserve"> as </w:t>
            </w:r>
            <w:proofErr w:type="spellStart"/>
            <w:r w:rsidRPr="00D05928">
              <w:rPr>
                <w:rFonts w:ascii="Garamond" w:hAnsi="Garamond"/>
                <w:i/>
                <w:sz w:val="28"/>
                <w:szCs w:val="28"/>
              </w:rPr>
              <w:t>ee</w:t>
            </w:r>
            <w:proofErr w:type="spellEnd"/>
            <w:r w:rsidRPr="00D05928">
              <w:rPr>
                <w:rFonts w:ascii="Garamond" w:hAnsi="Garamond"/>
                <w:i/>
                <w:sz w:val="28"/>
                <w:szCs w:val="28"/>
              </w:rPr>
              <w:t xml:space="preserve"> </w:t>
            </w:r>
            <w:proofErr w:type="spellStart"/>
            <w:r w:rsidRPr="00D05928">
              <w:rPr>
                <w:rFonts w:ascii="Garamond" w:hAnsi="Garamond"/>
                <w:i/>
                <w:sz w:val="28"/>
                <w:szCs w:val="28"/>
              </w:rPr>
              <w:t>jee</w:t>
            </w:r>
            <w:proofErr w:type="spellEnd"/>
            <w:r w:rsidRPr="00D05928">
              <w:rPr>
                <w:rFonts w:ascii="Garamond" w:hAnsi="Garamond"/>
                <w:i/>
                <w:sz w:val="28"/>
                <w:szCs w:val="28"/>
              </w:rPr>
              <w:t xml:space="preserve">, </w:t>
            </w:r>
            <w:proofErr w:type="spellStart"/>
            <w:r w:rsidRPr="00D05928">
              <w:rPr>
                <w:rFonts w:ascii="Garamond" w:hAnsi="Garamond"/>
                <w:i/>
                <w:sz w:val="28"/>
                <w:szCs w:val="28"/>
              </w:rPr>
              <w:t>Shoh’n</w:t>
            </w:r>
            <w:proofErr w:type="spellEnd"/>
            <w:r w:rsidRPr="00D05928">
              <w:rPr>
                <w:rFonts w:ascii="Garamond" w:hAnsi="Garamond"/>
                <w:i/>
                <w:sz w:val="28"/>
                <w:szCs w:val="28"/>
              </w:rPr>
              <w:t xml:space="preserve"> Corp </w:t>
            </w:r>
            <w:proofErr w:type="spellStart"/>
            <w:r w:rsidRPr="00D05928">
              <w:rPr>
                <w:rFonts w:ascii="Garamond" w:hAnsi="Garamond"/>
                <w:i/>
                <w:sz w:val="28"/>
                <w:szCs w:val="28"/>
              </w:rPr>
              <w:t>ayms</w:t>
            </w:r>
            <w:proofErr w:type="spellEnd"/>
            <w:r w:rsidRPr="00D05928">
              <w:rPr>
                <w:rFonts w:ascii="Garamond" w:hAnsi="Garamond"/>
                <w:i/>
                <w:sz w:val="28"/>
                <w:szCs w:val="28"/>
              </w:rPr>
              <w:t xml:space="preserve"> ta </w:t>
            </w:r>
            <w:proofErr w:type="spellStart"/>
            <w:r w:rsidRPr="00D05928">
              <w:rPr>
                <w:rFonts w:ascii="Garamond" w:hAnsi="Garamond"/>
                <w:i/>
                <w:sz w:val="28"/>
                <w:szCs w:val="28"/>
              </w:rPr>
              <w:t>brisht</w:t>
            </w:r>
            <w:proofErr w:type="spellEnd"/>
            <w:r w:rsidRPr="00D05928">
              <w:rPr>
                <w:rFonts w:ascii="Garamond" w:hAnsi="Garamond"/>
                <w:i/>
                <w:sz w:val="28"/>
                <w:szCs w:val="28"/>
              </w:rPr>
              <w:t xml:space="preserve"> er </w:t>
            </w:r>
            <w:proofErr w:type="spellStart"/>
            <w:r w:rsidRPr="00D05928">
              <w:rPr>
                <w:rFonts w:ascii="Garamond" w:hAnsi="Garamond"/>
                <w:i/>
                <w:sz w:val="28"/>
                <w:szCs w:val="28"/>
              </w:rPr>
              <w:t>nyn</w:t>
            </w:r>
            <w:proofErr w:type="spellEnd"/>
            <w:r w:rsidRPr="00D05928">
              <w:rPr>
                <w:rFonts w:ascii="Garamond" w:hAnsi="Garamond"/>
                <w:i/>
                <w:sz w:val="28"/>
                <w:szCs w:val="28"/>
              </w:rPr>
              <w:t xml:space="preserve"> son, </w:t>
            </w:r>
            <w:proofErr w:type="spellStart"/>
            <w:r w:rsidRPr="00D05928">
              <w:rPr>
                <w:rFonts w:ascii="Garamond" w:hAnsi="Garamond"/>
                <w:i/>
                <w:sz w:val="28"/>
                <w:szCs w:val="28"/>
              </w:rPr>
              <w:t>shoh</w:t>
            </w:r>
            <w:proofErr w:type="spellEnd"/>
            <w:r w:rsidRPr="00D05928">
              <w:rPr>
                <w:rFonts w:ascii="Garamond" w:hAnsi="Garamond"/>
                <w:i/>
                <w:sz w:val="28"/>
                <w:szCs w:val="28"/>
              </w:rPr>
              <w:t xml:space="preserve"> jean </w:t>
            </w:r>
            <w:proofErr w:type="spellStart"/>
            <w:r w:rsidRPr="00D05928">
              <w:rPr>
                <w:rFonts w:ascii="Garamond" w:hAnsi="Garamond"/>
                <w:i/>
                <w:sz w:val="28"/>
                <w:szCs w:val="28"/>
              </w:rPr>
              <w:t>jee</w:t>
            </w:r>
            <w:proofErr w:type="spellEnd"/>
            <w:r w:rsidRPr="00D05928">
              <w:rPr>
                <w:rFonts w:ascii="Garamond" w:hAnsi="Garamond"/>
                <w:i/>
                <w:sz w:val="28"/>
                <w:szCs w:val="28"/>
              </w:rPr>
              <w:t xml:space="preserve"> </w:t>
            </w:r>
            <w:proofErr w:type="spellStart"/>
            <w:r w:rsidRPr="00D05928">
              <w:rPr>
                <w:rFonts w:ascii="Garamond" w:hAnsi="Garamond"/>
                <w:i/>
                <w:sz w:val="28"/>
                <w:szCs w:val="28"/>
              </w:rPr>
              <w:t>ayns</w:t>
            </w:r>
            <w:proofErr w:type="spellEnd"/>
            <w:r w:rsidRPr="00D05928">
              <w:rPr>
                <w:rFonts w:ascii="Garamond" w:hAnsi="Garamond"/>
                <w:i/>
                <w:sz w:val="28"/>
                <w:szCs w:val="28"/>
              </w:rPr>
              <w:t xml:space="preserve"> </w:t>
            </w:r>
            <w:proofErr w:type="spellStart"/>
            <w:r w:rsidRPr="00D05928">
              <w:rPr>
                <w:rFonts w:ascii="Garamond" w:hAnsi="Garamond"/>
                <w:i/>
                <w:sz w:val="28"/>
                <w:szCs w:val="28"/>
              </w:rPr>
              <w:t>cooinaghtyn</w:t>
            </w:r>
            <w:proofErr w:type="spellEnd"/>
            <w:r w:rsidRPr="00D05928">
              <w:rPr>
                <w:rFonts w:ascii="Garamond" w:hAnsi="Garamond"/>
                <w:i/>
                <w:sz w:val="28"/>
                <w:szCs w:val="28"/>
              </w:rPr>
              <w:t xml:space="preserve"> </w:t>
            </w:r>
            <w:proofErr w:type="spellStart"/>
            <w:r w:rsidRPr="00D05928">
              <w:rPr>
                <w:rFonts w:ascii="Garamond" w:hAnsi="Garamond"/>
                <w:i/>
                <w:sz w:val="28"/>
                <w:szCs w:val="28"/>
              </w:rPr>
              <w:t>jeems</w:t>
            </w:r>
            <w:proofErr w:type="spellEnd"/>
            <w:r w:rsidRPr="00D05928">
              <w:rPr>
                <w:rFonts w:ascii="Garamond" w:hAnsi="Garamond"/>
                <w:i/>
                <w:sz w:val="28"/>
                <w:szCs w:val="28"/>
              </w:rPr>
              <w:t xml:space="preserve">. </w:t>
            </w:r>
            <w:proofErr w:type="spellStart"/>
            <w:r w:rsidRPr="00D05928">
              <w:rPr>
                <w:rFonts w:ascii="Garamond" w:hAnsi="Garamond"/>
                <w:i/>
                <w:sz w:val="28"/>
                <w:szCs w:val="28"/>
              </w:rPr>
              <w:t>Myr-geddyn</w:t>
            </w:r>
            <w:proofErr w:type="spellEnd"/>
            <w:r w:rsidRPr="00D05928">
              <w:rPr>
                <w:rFonts w:ascii="Garamond" w:hAnsi="Garamond"/>
                <w:i/>
                <w:sz w:val="28"/>
                <w:szCs w:val="28"/>
              </w:rPr>
              <w:t xml:space="preserve"> </w:t>
            </w:r>
            <w:proofErr w:type="spellStart"/>
            <w:r w:rsidRPr="00D05928">
              <w:rPr>
                <w:rFonts w:ascii="Garamond" w:hAnsi="Garamond"/>
                <w:i/>
                <w:sz w:val="28"/>
                <w:szCs w:val="28"/>
              </w:rPr>
              <w:t>ghou</w:t>
            </w:r>
            <w:proofErr w:type="spellEnd"/>
            <w:r w:rsidRPr="00D05928">
              <w:rPr>
                <w:rFonts w:ascii="Garamond" w:hAnsi="Garamond"/>
                <w:i/>
                <w:sz w:val="28"/>
                <w:szCs w:val="28"/>
              </w:rPr>
              <w:t xml:space="preserve"> e </w:t>
            </w:r>
            <w:proofErr w:type="spellStart"/>
            <w:r w:rsidRPr="00D05928">
              <w:rPr>
                <w:rFonts w:ascii="Garamond" w:hAnsi="Garamond"/>
                <w:i/>
                <w:sz w:val="28"/>
                <w:szCs w:val="28"/>
              </w:rPr>
              <w:t>yn</w:t>
            </w:r>
            <w:proofErr w:type="spellEnd"/>
            <w:r w:rsidRPr="00D05928">
              <w:rPr>
                <w:rFonts w:ascii="Garamond" w:hAnsi="Garamond"/>
                <w:i/>
                <w:sz w:val="28"/>
                <w:szCs w:val="28"/>
              </w:rPr>
              <w:t xml:space="preserve"> </w:t>
            </w:r>
            <w:proofErr w:type="spellStart"/>
            <w:r w:rsidRPr="00D05928">
              <w:rPr>
                <w:rFonts w:ascii="Garamond" w:hAnsi="Garamond"/>
                <w:i/>
                <w:sz w:val="28"/>
                <w:szCs w:val="28"/>
              </w:rPr>
              <w:t>Cappan</w:t>
            </w:r>
            <w:proofErr w:type="spellEnd"/>
            <w:r w:rsidRPr="00D05928">
              <w:rPr>
                <w:rFonts w:ascii="Garamond" w:hAnsi="Garamond"/>
                <w:i/>
                <w:sz w:val="28"/>
                <w:szCs w:val="28"/>
              </w:rPr>
              <w:t xml:space="preserve"> </w:t>
            </w:r>
            <w:proofErr w:type="spellStart"/>
            <w:r w:rsidRPr="00D05928">
              <w:rPr>
                <w:rFonts w:ascii="Garamond" w:hAnsi="Garamond"/>
                <w:i/>
                <w:sz w:val="28"/>
                <w:szCs w:val="28"/>
              </w:rPr>
              <w:t>lurg</w:t>
            </w:r>
            <w:proofErr w:type="spellEnd"/>
            <w:r w:rsidRPr="00D05928">
              <w:rPr>
                <w:rFonts w:ascii="Garamond" w:hAnsi="Garamond"/>
                <w:i/>
                <w:sz w:val="28"/>
                <w:szCs w:val="28"/>
              </w:rPr>
              <w:t xml:space="preserve"> </w:t>
            </w:r>
            <w:proofErr w:type="spellStart"/>
            <w:r w:rsidRPr="00D05928">
              <w:rPr>
                <w:rFonts w:ascii="Garamond" w:hAnsi="Garamond"/>
                <w:i/>
                <w:sz w:val="28"/>
                <w:szCs w:val="28"/>
              </w:rPr>
              <w:t>Shibber</w:t>
            </w:r>
            <w:proofErr w:type="spellEnd"/>
            <w:r w:rsidRPr="00D05928">
              <w:rPr>
                <w:rFonts w:ascii="Garamond" w:hAnsi="Garamond"/>
                <w:i/>
                <w:sz w:val="28"/>
                <w:szCs w:val="28"/>
              </w:rPr>
              <w:t xml:space="preserve"> </w:t>
            </w:r>
            <w:proofErr w:type="spellStart"/>
            <w:r w:rsidRPr="00D05928">
              <w:rPr>
                <w:rFonts w:ascii="Garamond" w:hAnsi="Garamond"/>
                <w:i/>
                <w:sz w:val="28"/>
                <w:szCs w:val="28"/>
              </w:rPr>
              <w:t>gra</w:t>
            </w:r>
            <w:proofErr w:type="spellEnd"/>
            <w:r w:rsidRPr="00D05928">
              <w:rPr>
                <w:rFonts w:ascii="Garamond" w:hAnsi="Garamond"/>
                <w:i/>
                <w:sz w:val="28"/>
                <w:szCs w:val="28"/>
              </w:rPr>
              <w:t xml:space="preserve">, </w:t>
            </w:r>
            <w:proofErr w:type="spellStart"/>
            <w:r w:rsidRPr="00D05928">
              <w:rPr>
                <w:rFonts w:ascii="Garamond" w:hAnsi="Garamond"/>
                <w:i/>
                <w:sz w:val="28"/>
                <w:szCs w:val="28"/>
              </w:rPr>
              <w:t>yn</w:t>
            </w:r>
            <w:proofErr w:type="spellEnd"/>
            <w:r w:rsidRPr="00D05928">
              <w:rPr>
                <w:rFonts w:ascii="Garamond" w:hAnsi="Garamond"/>
                <w:i/>
                <w:sz w:val="28"/>
                <w:szCs w:val="28"/>
              </w:rPr>
              <w:t xml:space="preserve"> </w:t>
            </w:r>
            <w:proofErr w:type="spellStart"/>
            <w:r w:rsidRPr="00D05928">
              <w:rPr>
                <w:rFonts w:ascii="Garamond" w:hAnsi="Garamond"/>
                <w:i/>
                <w:sz w:val="28"/>
                <w:szCs w:val="28"/>
              </w:rPr>
              <w:t>Cappan</w:t>
            </w:r>
            <w:proofErr w:type="spellEnd"/>
            <w:r w:rsidRPr="00D05928">
              <w:rPr>
                <w:rFonts w:ascii="Garamond" w:hAnsi="Garamond"/>
                <w:i/>
                <w:sz w:val="28"/>
                <w:szCs w:val="28"/>
              </w:rPr>
              <w:t xml:space="preserve"> </w:t>
            </w:r>
            <w:proofErr w:type="spellStart"/>
            <w:r w:rsidRPr="00D05928">
              <w:rPr>
                <w:rFonts w:ascii="Garamond" w:hAnsi="Garamond"/>
                <w:i/>
                <w:sz w:val="28"/>
                <w:szCs w:val="28"/>
              </w:rPr>
              <w:t>shoh</w:t>
            </w:r>
            <w:proofErr w:type="spellEnd"/>
            <w:r w:rsidRPr="00D05928">
              <w:rPr>
                <w:rFonts w:ascii="Garamond" w:hAnsi="Garamond"/>
                <w:i/>
                <w:sz w:val="28"/>
                <w:szCs w:val="28"/>
              </w:rPr>
              <w:t xml:space="preserve"> </w:t>
            </w:r>
            <w:proofErr w:type="spellStart"/>
            <w:r w:rsidRPr="00D05928">
              <w:rPr>
                <w:rFonts w:ascii="Garamond" w:hAnsi="Garamond"/>
                <w:i/>
                <w:sz w:val="28"/>
                <w:szCs w:val="28"/>
              </w:rPr>
              <w:t>yn</w:t>
            </w:r>
            <w:proofErr w:type="spellEnd"/>
            <w:r w:rsidRPr="00D05928">
              <w:rPr>
                <w:rFonts w:ascii="Garamond" w:hAnsi="Garamond"/>
                <w:i/>
                <w:sz w:val="28"/>
                <w:szCs w:val="28"/>
              </w:rPr>
              <w:t xml:space="preserve"> Chumney Noa </w:t>
            </w:r>
            <w:proofErr w:type="spellStart"/>
            <w:r w:rsidRPr="00D05928">
              <w:rPr>
                <w:rFonts w:ascii="Garamond" w:hAnsi="Garamond"/>
                <w:i/>
                <w:sz w:val="28"/>
                <w:szCs w:val="28"/>
              </w:rPr>
              <w:t>ayns</w:t>
            </w:r>
            <w:proofErr w:type="spellEnd"/>
            <w:r w:rsidRPr="00D05928">
              <w:rPr>
                <w:rFonts w:ascii="Garamond" w:hAnsi="Garamond"/>
                <w:i/>
                <w:sz w:val="28"/>
                <w:szCs w:val="28"/>
              </w:rPr>
              <w:t xml:space="preserve"> </w:t>
            </w:r>
            <w:proofErr w:type="spellStart"/>
            <w:r w:rsidRPr="00D05928">
              <w:rPr>
                <w:rFonts w:ascii="Garamond" w:hAnsi="Garamond"/>
                <w:i/>
                <w:sz w:val="28"/>
                <w:szCs w:val="28"/>
              </w:rPr>
              <w:t>yn</w:t>
            </w:r>
            <w:proofErr w:type="spellEnd"/>
            <w:r w:rsidRPr="00D05928">
              <w:rPr>
                <w:rFonts w:ascii="Garamond" w:hAnsi="Garamond"/>
                <w:i/>
                <w:sz w:val="28"/>
                <w:szCs w:val="28"/>
              </w:rPr>
              <w:t xml:space="preserve"> </w:t>
            </w:r>
            <w:proofErr w:type="spellStart"/>
            <w:r w:rsidRPr="00D05928">
              <w:rPr>
                <w:rFonts w:ascii="Garamond" w:hAnsi="Garamond"/>
                <w:i/>
                <w:sz w:val="28"/>
                <w:szCs w:val="28"/>
              </w:rPr>
              <w:t>Ooill</w:t>
            </w:r>
            <w:proofErr w:type="spellEnd"/>
            <w:r w:rsidRPr="00D05928">
              <w:rPr>
                <w:rFonts w:ascii="Garamond" w:hAnsi="Garamond"/>
                <w:i/>
                <w:sz w:val="28"/>
                <w:szCs w:val="28"/>
              </w:rPr>
              <w:t xml:space="preserve"> </w:t>
            </w:r>
            <w:proofErr w:type="spellStart"/>
            <w:r w:rsidRPr="00D05928">
              <w:rPr>
                <w:rFonts w:ascii="Garamond" w:hAnsi="Garamond"/>
                <w:i/>
                <w:sz w:val="28"/>
                <w:szCs w:val="28"/>
              </w:rPr>
              <w:t>ayms</w:t>
            </w:r>
            <w:proofErr w:type="spellEnd"/>
            <w:r w:rsidRPr="00D05928">
              <w:rPr>
                <w:rFonts w:ascii="Garamond" w:hAnsi="Garamond"/>
                <w:i/>
                <w:sz w:val="28"/>
                <w:szCs w:val="28"/>
              </w:rPr>
              <w:t xml:space="preserve">, jean </w:t>
            </w:r>
            <w:proofErr w:type="spellStart"/>
            <w:r w:rsidRPr="00D05928">
              <w:rPr>
                <w:rFonts w:ascii="Garamond" w:hAnsi="Garamond"/>
                <w:i/>
                <w:sz w:val="28"/>
                <w:szCs w:val="28"/>
              </w:rPr>
              <w:t>jee</w:t>
            </w:r>
            <w:proofErr w:type="spellEnd"/>
            <w:r w:rsidRPr="00D05928">
              <w:rPr>
                <w:rFonts w:ascii="Garamond" w:hAnsi="Garamond"/>
                <w:i/>
                <w:sz w:val="28"/>
                <w:szCs w:val="28"/>
              </w:rPr>
              <w:t xml:space="preserve"> </w:t>
            </w:r>
            <w:proofErr w:type="spellStart"/>
            <w:r w:rsidRPr="00D05928">
              <w:rPr>
                <w:rFonts w:ascii="Garamond" w:hAnsi="Garamond"/>
                <w:i/>
                <w:sz w:val="28"/>
                <w:szCs w:val="28"/>
              </w:rPr>
              <w:t>shoh</w:t>
            </w:r>
            <w:proofErr w:type="spellEnd"/>
            <w:r w:rsidRPr="00D05928">
              <w:rPr>
                <w:rFonts w:ascii="Garamond" w:hAnsi="Garamond"/>
                <w:i/>
                <w:sz w:val="28"/>
                <w:szCs w:val="28"/>
              </w:rPr>
              <w:t xml:space="preserve"> cha </w:t>
            </w:r>
            <w:proofErr w:type="spellStart"/>
            <w:r w:rsidRPr="00D05928">
              <w:rPr>
                <w:rFonts w:ascii="Garamond" w:hAnsi="Garamond"/>
                <w:i/>
                <w:sz w:val="28"/>
                <w:szCs w:val="28"/>
              </w:rPr>
              <w:t>mennick</w:t>
            </w:r>
            <w:proofErr w:type="spellEnd"/>
            <w:r w:rsidRPr="00D05928">
              <w:rPr>
                <w:rFonts w:ascii="Garamond" w:hAnsi="Garamond"/>
                <w:i/>
                <w:sz w:val="28"/>
                <w:szCs w:val="28"/>
              </w:rPr>
              <w:t xml:space="preserve"> as iv-</w:t>
            </w:r>
            <w:proofErr w:type="spellStart"/>
            <w:r w:rsidRPr="00D05928">
              <w:rPr>
                <w:rFonts w:ascii="Garamond" w:hAnsi="Garamond"/>
                <w:i/>
                <w:sz w:val="28"/>
                <w:szCs w:val="28"/>
              </w:rPr>
              <w:t>ys</w:t>
            </w:r>
            <w:proofErr w:type="spellEnd"/>
            <w:r w:rsidRPr="00D05928">
              <w:rPr>
                <w:rFonts w:ascii="Garamond" w:hAnsi="Garamond"/>
                <w:i/>
                <w:sz w:val="28"/>
                <w:szCs w:val="28"/>
              </w:rPr>
              <w:t xml:space="preserve"> </w:t>
            </w:r>
            <w:proofErr w:type="spellStart"/>
            <w:r w:rsidRPr="00D05928">
              <w:rPr>
                <w:rFonts w:ascii="Garamond" w:hAnsi="Garamond"/>
                <w:i/>
                <w:sz w:val="28"/>
                <w:szCs w:val="28"/>
              </w:rPr>
              <w:t>shiu</w:t>
            </w:r>
            <w:proofErr w:type="spellEnd"/>
            <w:r w:rsidRPr="00D05928">
              <w:rPr>
                <w:rFonts w:ascii="Garamond" w:hAnsi="Garamond"/>
                <w:i/>
                <w:sz w:val="28"/>
                <w:szCs w:val="28"/>
              </w:rPr>
              <w:t xml:space="preserve"> eh </w:t>
            </w:r>
            <w:proofErr w:type="spellStart"/>
            <w:r w:rsidRPr="00D05928">
              <w:rPr>
                <w:rFonts w:ascii="Garamond" w:hAnsi="Garamond"/>
                <w:i/>
                <w:sz w:val="28"/>
                <w:szCs w:val="28"/>
              </w:rPr>
              <w:t>ayns</w:t>
            </w:r>
            <w:proofErr w:type="spellEnd"/>
            <w:r w:rsidRPr="00D05928">
              <w:rPr>
                <w:rFonts w:ascii="Garamond" w:hAnsi="Garamond"/>
                <w:i/>
                <w:sz w:val="28"/>
                <w:szCs w:val="28"/>
              </w:rPr>
              <w:t xml:space="preserve"> </w:t>
            </w:r>
            <w:proofErr w:type="spellStart"/>
            <w:r w:rsidRPr="00D05928">
              <w:rPr>
                <w:rFonts w:ascii="Garamond" w:hAnsi="Garamond"/>
                <w:i/>
                <w:sz w:val="28"/>
                <w:szCs w:val="28"/>
              </w:rPr>
              <w:t>cooinaghtyn</w:t>
            </w:r>
            <w:proofErr w:type="spellEnd"/>
            <w:r w:rsidRPr="00D05928">
              <w:rPr>
                <w:rFonts w:ascii="Garamond" w:hAnsi="Garamond"/>
                <w:i/>
                <w:sz w:val="28"/>
                <w:szCs w:val="28"/>
              </w:rPr>
              <w:t xml:space="preserve"> </w:t>
            </w:r>
            <w:proofErr w:type="spellStart"/>
            <w:r w:rsidRPr="00D05928">
              <w:rPr>
                <w:rFonts w:ascii="Garamond" w:hAnsi="Garamond"/>
                <w:i/>
                <w:sz w:val="28"/>
                <w:szCs w:val="28"/>
              </w:rPr>
              <w:t>jeems</w:t>
            </w:r>
            <w:proofErr w:type="spellEnd"/>
            <w:r w:rsidRPr="00D05928">
              <w:rPr>
                <w:rFonts w:ascii="Garamond" w:hAnsi="Garamond"/>
                <w:i/>
                <w:sz w:val="28"/>
                <w:szCs w:val="28"/>
              </w:rPr>
              <w:t xml:space="preserve">. Son cha </w:t>
            </w:r>
            <w:proofErr w:type="spellStart"/>
            <w:r w:rsidRPr="00D05928">
              <w:rPr>
                <w:rFonts w:ascii="Garamond" w:hAnsi="Garamond"/>
                <w:i/>
                <w:sz w:val="28"/>
                <w:szCs w:val="28"/>
              </w:rPr>
              <w:t>mennick</w:t>
            </w:r>
            <w:proofErr w:type="spellEnd"/>
            <w:r w:rsidRPr="00D05928">
              <w:rPr>
                <w:rFonts w:ascii="Garamond" w:hAnsi="Garamond"/>
                <w:i/>
                <w:sz w:val="28"/>
                <w:szCs w:val="28"/>
              </w:rPr>
              <w:t xml:space="preserve"> as nee </w:t>
            </w:r>
            <w:proofErr w:type="spellStart"/>
            <w:r w:rsidRPr="00D05928">
              <w:rPr>
                <w:rFonts w:ascii="Garamond" w:hAnsi="Garamond"/>
                <w:i/>
                <w:sz w:val="28"/>
                <w:szCs w:val="28"/>
              </w:rPr>
              <w:t>shieu</w:t>
            </w:r>
            <w:proofErr w:type="spellEnd"/>
            <w:r w:rsidRPr="00D05928">
              <w:rPr>
                <w:rFonts w:ascii="Garamond" w:hAnsi="Garamond"/>
                <w:i/>
                <w:sz w:val="28"/>
                <w:szCs w:val="28"/>
              </w:rPr>
              <w:t xml:space="preserve"> gee </w:t>
            </w:r>
            <w:proofErr w:type="spellStart"/>
            <w:r w:rsidRPr="00D05928">
              <w:rPr>
                <w:rFonts w:ascii="Garamond" w:hAnsi="Garamond"/>
                <w:i/>
                <w:sz w:val="28"/>
                <w:szCs w:val="28"/>
              </w:rPr>
              <w:t>jeh’n</w:t>
            </w:r>
            <w:proofErr w:type="spellEnd"/>
            <w:r w:rsidRPr="00D05928">
              <w:rPr>
                <w:rFonts w:ascii="Garamond" w:hAnsi="Garamond"/>
                <w:i/>
                <w:sz w:val="28"/>
                <w:szCs w:val="28"/>
              </w:rPr>
              <w:t xml:space="preserve"> Arran </w:t>
            </w:r>
            <w:proofErr w:type="spellStart"/>
            <w:r w:rsidRPr="00D05928">
              <w:rPr>
                <w:rFonts w:ascii="Garamond" w:hAnsi="Garamond"/>
                <w:i/>
                <w:sz w:val="28"/>
                <w:szCs w:val="28"/>
              </w:rPr>
              <w:t>shoh</w:t>
            </w:r>
            <w:proofErr w:type="spellEnd"/>
            <w:r w:rsidRPr="00D05928">
              <w:rPr>
                <w:rFonts w:ascii="Garamond" w:hAnsi="Garamond"/>
                <w:i/>
                <w:sz w:val="28"/>
                <w:szCs w:val="28"/>
              </w:rPr>
              <w:t xml:space="preserve">, as give </w:t>
            </w:r>
            <w:proofErr w:type="spellStart"/>
            <w:r w:rsidRPr="00D05928">
              <w:rPr>
                <w:rFonts w:ascii="Garamond" w:hAnsi="Garamond"/>
                <w:i/>
                <w:sz w:val="28"/>
                <w:szCs w:val="28"/>
              </w:rPr>
              <w:t>jeh’n</w:t>
            </w:r>
            <w:proofErr w:type="spellEnd"/>
            <w:r w:rsidRPr="00D05928">
              <w:rPr>
                <w:rFonts w:ascii="Garamond" w:hAnsi="Garamond"/>
                <w:i/>
                <w:sz w:val="28"/>
                <w:szCs w:val="28"/>
              </w:rPr>
              <w:t xml:space="preserve"> </w:t>
            </w:r>
            <w:proofErr w:type="spellStart"/>
            <w:r w:rsidRPr="003E6B2B">
              <w:rPr>
                <w:rFonts w:ascii="Garamond" w:hAnsi="Garamond"/>
                <w:i/>
                <w:sz w:val="28"/>
                <w:szCs w:val="28"/>
              </w:rPr>
              <w:t>C</w:t>
            </w:r>
            <w:r w:rsidRPr="00D05928">
              <w:rPr>
                <w:rFonts w:ascii="Garamond" w:hAnsi="Garamond"/>
                <w:i/>
                <w:sz w:val="28"/>
                <w:szCs w:val="28"/>
              </w:rPr>
              <w:t>appan</w:t>
            </w:r>
            <w:proofErr w:type="spellEnd"/>
            <w:r w:rsidRPr="00D05928">
              <w:rPr>
                <w:rFonts w:ascii="Garamond" w:hAnsi="Garamond"/>
                <w:i/>
                <w:sz w:val="28"/>
                <w:szCs w:val="28"/>
              </w:rPr>
              <w:t xml:space="preserve"> </w:t>
            </w:r>
            <w:proofErr w:type="spellStart"/>
            <w:r w:rsidRPr="00D05928">
              <w:rPr>
                <w:rFonts w:ascii="Garamond" w:hAnsi="Garamond"/>
                <w:i/>
                <w:sz w:val="28"/>
                <w:szCs w:val="28"/>
              </w:rPr>
              <w:t>shoh</w:t>
            </w:r>
            <w:proofErr w:type="spellEnd"/>
            <w:r w:rsidRPr="00D05928">
              <w:rPr>
                <w:rFonts w:ascii="Garamond" w:hAnsi="Garamond"/>
                <w:i/>
                <w:sz w:val="28"/>
                <w:szCs w:val="28"/>
              </w:rPr>
              <w:t xml:space="preserve">, ta </w:t>
            </w:r>
            <w:proofErr w:type="spellStart"/>
            <w:r w:rsidRPr="00D05928">
              <w:rPr>
                <w:rFonts w:ascii="Garamond" w:hAnsi="Garamond"/>
                <w:i/>
                <w:sz w:val="28"/>
                <w:szCs w:val="28"/>
              </w:rPr>
              <w:t>shiu</w:t>
            </w:r>
            <w:proofErr w:type="spellEnd"/>
            <w:r w:rsidRPr="00D05928">
              <w:rPr>
                <w:rFonts w:ascii="Garamond" w:hAnsi="Garamond"/>
                <w:i/>
                <w:sz w:val="28"/>
                <w:szCs w:val="28"/>
              </w:rPr>
              <w:t xml:space="preserve"> </w:t>
            </w:r>
            <w:proofErr w:type="spellStart"/>
            <w:r w:rsidRPr="00D05928">
              <w:rPr>
                <w:rFonts w:ascii="Garamond" w:hAnsi="Garamond"/>
                <w:i/>
                <w:sz w:val="28"/>
                <w:szCs w:val="28"/>
              </w:rPr>
              <w:t>soiagh</w:t>
            </w:r>
            <w:proofErr w:type="spellEnd"/>
            <w:r w:rsidRPr="00D05928">
              <w:rPr>
                <w:rFonts w:ascii="Garamond" w:hAnsi="Garamond"/>
                <w:i/>
                <w:sz w:val="28"/>
                <w:szCs w:val="28"/>
              </w:rPr>
              <w:t xml:space="preserve"> </w:t>
            </w:r>
            <w:proofErr w:type="spellStart"/>
            <w:r w:rsidRPr="00D05928">
              <w:rPr>
                <w:rFonts w:ascii="Garamond" w:hAnsi="Garamond"/>
                <w:i/>
                <w:sz w:val="28"/>
                <w:szCs w:val="28"/>
              </w:rPr>
              <w:t>magh</w:t>
            </w:r>
            <w:proofErr w:type="spellEnd"/>
            <w:r w:rsidRPr="00D05928">
              <w:rPr>
                <w:rFonts w:ascii="Garamond" w:hAnsi="Garamond"/>
                <w:i/>
                <w:sz w:val="28"/>
                <w:szCs w:val="28"/>
              </w:rPr>
              <w:t xml:space="preserve"> </w:t>
            </w:r>
            <w:proofErr w:type="spellStart"/>
            <w:r w:rsidRPr="00D05928">
              <w:rPr>
                <w:rFonts w:ascii="Garamond" w:hAnsi="Garamond"/>
                <w:i/>
                <w:sz w:val="28"/>
                <w:szCs w:val="28"/>
              </w:rPr>
              <w:t>Baase</w:t>
            </w:r>
            <w:proofErr w:type="spellEnd"/>
            <w:r w:rsidRPr="00D05928">
              <w:rPr>
                <w:rFonts w:ascii="Garamond" w:hAnsi="Garamond"/>
                <w:i/>
                <w:sz w:val="28"/>
                <w:szCs w:val="28"/>
              </w:rPr>
              <w:t xml:space="preserve"> y </w:t>
            </w:r>
            <w:proofErr w:type="spellStart"/>
            <w:r w:rsidRPr="00D05928">
              <w:rPr>
                <w:rFonts w:ascii="Garamond" w:hAnsi="Garamond"/>
                <w:i/>
                <w:sz w:val="28"/>
                <w:szCs w:val="28"/>
              </w:rPr>
              <w:t>Chiarn</w:t>
            </w:r>
            <w:proofErr w:type="spellEnd"/>
            <w:r w:rsidRPr="00D05928">
              <w:rPr>
                <w:rFonts w:ascii="Garamond" w:hAnsi="Garamond"/>
                <w:i/>
                <w:sz w:val="28"/>
                <w:szCs w:val="28"/>
              </w:rPr>
              <w:t xml:space="preserve"> </w:t>
            </w:r>
            <w:proofErr w:type="spellStart"/>
            <w:r w:rsidRPr="00D05928">
              <w:rPr>
                <w:rFonts w:ascii="Garamond" w:hAnsi="Garamond"/>
                <w:i/>
                <w:sz w:val="28"/>
                <w:szCs w:val="28"/>
              </w:rPr>
              <w:t>derrey</w:t>
            </w:r>
            <w:proofErr w:type="spellEnd"/>
            <w:r w:rsidRPr="00D05928">
              <w:rPr>
                <w:rFonts w:ascii="Garamond" w:hAnsi="Garamond"/>
                <w:i/>
                <w:sz w:val="28"/>
                <w:szCs w:val="28"/>
              </w:rPr>
              <w:t xml:space="preserve"> </w:t>
            </w:r>
            <w:proofErr w:type="spellStart"/>
            <w:r w:rsidRPr="00D05928">
              <w:rPr>
                <w:rFonts w:ascii="Garamond" w:hAnsi="Garamond"/>
                <w:i/>
                <w:sz w:val="28"/>
                <w:szCs w:val="28"/>
              </w:rPr>
              <w:t>hig</w:t>
            </w:r>
            <w:proofErr w:type="spellEnd"/>
            <w:r w:rsidRPr="00D05928">
              <w:rPr>
                <w:rFonts w:ascii="Garamond" w:hAnsi="Garamond"/>
                <w:i/>
                <w:sz w:val="28"/>
                <w:szCs w:val="28"/>
              </w:rPr>
              <w:t xml:space="preserve"> e. </w:t>
            </w:r>
          </w:p>
        </w:tc>
        <w:tc>
          <w:tcPr>
            <w:tcW w:w="0" w:type="auto"/>
          </w:tcPr>
          <w:p w14:paraId="72B4A06A" w14:textId="77777777" w:rsidR="003E6B2B" w:rsidRPr="00704683" w:rsidRDefault="003E6B2B"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A. The same Night in which he was betrayed, when he took Bread, and having given thanks, He brake it, and said, Take, Eat, This is my Body which is broken for you, This do in Remembrance of me. After the same manner also, He took the Cup, when He had supped, saying, this Cup is the New Testament in my Blood, This do ye as oft as ye Drink it in Remembrance of me. For as oft as ye Eat this Bread, and Drink this Cup, ye do shew the Lord’s Death till he come. 1 </w:t>
            </w:r>
            <w:r w:rsidRPr="003E6B2B">
              <w:rPr>
                <w:rFonts w:ascii="Garamond" w:hAnsi="Garamond" w:cs="Times New Roman"/>
                <w:i/>
                <w:sz w:val="28"/>
              </w:rPr>
              <w:t>Cor</w:t>
            </w:r>
            <w:r w:rsidRPr="00704683">
              <w:rPr>
                <w:rFonts w:ascii="Garamond" w:hAnsi="Garamond" w:cs="Times New Roman"/>
                <w:sz w:val="28"/>
              </w:rPr>
              <w:t>. 11. 23, &amp;c.</w:t>
            </w:r>
          </w:p>
        </w:tc>
      </w:tr>
      <w:tr w:rsidR="003E6B2B" w:rsidRPr="00704683" w14:paraId="7396A228" w14:textId="77777777" w:rsidTr="00954EA9">
        <w:tc>
          <w:tcPr>
            <w:tcW w:w="0" w:type="auto"/>
          </w:tcPr>
          <w:p w14:paraId="048BFB41" w14:textId="77777777" w:rsidR="003E6B2B" w:rsidRPr="00D05928" w:rsidRDefault="003E6B2B" w:rsidP="00DB60C3">
            <w:pPr>
              <w:pStyle w:val="CM3"/>
              <w:widowControl/>
              <w:spacing w:line="240" w:lineRule="auto"/>
              <w:ind w:firstLine="227"/>
              <w:jc w:val="both"/>
              <w:rPr>
                <w:rFonts w:ascii="Garamond" w:hAnsi="Garamond"/>
                <w:sz w:val="28"/>
                <w:szCs w:val="28"/>
              </w:rPr>
            </w:pPr>
            <w:r w:rsidRPr="00D05928">
              <w:rPr>
                <w:rFonts w:ascii="Garamond" w:hAnsi="Garamond"/>
                <w:i/>
                <w:sz w:val="28"/>
                <w:szCs w:val="28"/>
              </w:rPr>
              <w:t>Q.</w:t>
            </w:r>
            <w:r w:rsidRPr="00D05928">
              <w:rPr>
                <w:rFonts w:ascii="Garamond" w:hAnsi="Garamond"/>
                <w:sz w:val="28"/>
                <w:szCs w:val="28"/>
              </w:rPr>
              <w:t xml:space="preserve"> </w:t>
            </w:r>
            <w:proofErr w:type="spellStart"/>
            <w:r w:rsidRPr="00D05928">
              <w:rPr>
                <w:rFonts w:ascii="Garamond" w:hAnsi="Garamond"/>
                <w:sz w:val="28"/>
                <w:szCs w:val="28"/>
              </w:rPr>
              <w:t>Cre</w:t>
            </w:r>
            <w:proofErr w:type="spellEnd"/>
            <w:r w:rsidRPr="00D05928">
              <w:rPr>
                <w:rFonts w:ascii="Garamond" w:hAnsi="Garamond"/>
                <w:sz w:val="28"/>
                <w:szCs w:val="28"/>
              </w:rPr>
              <w:t xml:space="preserve"> ta shin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ynsagh</w:t>
            </w:r>
            <w:proofErr w:type="spellEnd"/>
            <w:r w:rsidRPr="00D05928">
              <w:rPr>
                <w:rFonts w:ascii="Garamond" w:hAnsi="Garamond"/>
                <w:sz w:val="28"/>
                <w:szCs w:val="28"/>
              </w:rPr>
              <w:t xml:space="preserve"> </w:t>
            </w:r>
            <w:proofErr w:type="spellStart"/>
            <w:r w:rsidRPr="00D05928">
              <w:rPr>
                <w:rFonts w:ascii="Garamond" w:hAnsi="Garamond"/>
                <w:sz w:val="28"/>
                <w:szCs w:val="28"/>
              </w:rPr>
              <w:t>veih</w:t>
            </w:r>
            <w:proofErr w:type="spellEnd"/>
            <w:r w:rsidRPr="00D05928">
              <w:rPr>
                <w:rFonts w:ascii="Garamond" w:hAnsi="Garamond"/>
                <w:sz w:val="28"/>
                <w:szCs w:val="28"/>
              </w:rPr>
              <w:t xml:space="preserve"> </w:t>
            </w:r>
            <w:proofErr w:type="spellStart"/>
            <w:r w:rsidRPr="00D05928">
              <w:rPr>
                <w:rFonts w:ascii="Garamond" w:hAnsi="Garamond"/>
                <w:sz w:val="28"/>
                <w:szCs w:val="28"/>
              </w:rPr>
              <w:t>ny</w:t>
            </w:r>
            <w:proofErr w:type="spellEnd"/>
            <w:r w:rsidRPr="00D05928">
              <w:rPr>
                <w:rFonts w:ascii="Garamond" w:hAnsi="Garamond"/>
                <w:sz w:val="28"/>
                <w:szCs w:val="28"/>
              </w:rPr>
              <w:t xml:space="preserve"> </w:t>
            </w:r>
            <w:proofErr w:type="spellStart"/>
            <w:r w:rsidRPr="00D05928">
              <w:rPr>
                <w:rFonts w:ascii="Garamond" w:hAnsi="Garamond"/>
                <w:sz w:val="28"/>
                <w:szCs w:val="28"/>
              </w:rPr>
              <w:t>ta’n</w:t>
            </w:r>
            <w:proofErr w:type="spellEnd"/>
            <w:r w:rsidRPr="00D05928">
              <w:rPr>
                <w:rFonts w:ascii="Garamond" w:hAnsi="Garamond"/>
                <w:sz w:val="28"/>
                <w:szCs w:val="28"/>
              </w:rPr>
              <w:t xml:space="preserve"> </w:t>
            </w:r>
            <w:proofErr w:type="spellStart"/>
            <w:r w:rsidRPr="00D05928">
              <w:rPr>
                <w:rFonts w:ascii="Garamond" w:hAnsi="Garamond"/>
                <w:sz w:val="28"/>
                <w:szCs w:val="28"/>
              </w:rPr>
              <w:t>Ostyl</w:t>
            </w:r>
            <w:proofErr w:type="spellEnd"/>
            <w:r w:rsidRPr="00D05928">
              <w:rPr>
                <w:rFonts w:ascii="Garamond" w:hAnsi="Garamond"/>
                <w:sz w:val="28"/>
                <w:szCs w:val="28"/>
              </w:rPr>
              <w:t xml:space="preserve">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ghra</w:t>
            </w:r>
            <w:proofErr w:type="spellEnd"/>
            <w:r w:rsidRPr="00D05928">
              <w:rPr>
                <w:rFonts w:ascii="Garamond" w:hAnsi="Garamond"/>
                <w:sz w:val="28"/>
                <w:szCs w:val="28"/>
              </w:rPr>
              <w:t xml:space="preserve"> </w:t>
            </w:r>
            <w:proofErr w:type="spellStart"/>
            <w:r w:rsidRPr="00D05928">
              <w:rPr>
                <w:rFonts w:ascii="Garamond" w:hAnsi="Garamond"/>
                <w:sz w:val="28"/>
                <w:szCs w:val="28"/>
              </w:rPr>
              <w:t>ayns</w:t>
            </w:r>
            <w:proofErr w:type="spellEnd"/>
            <w:r w:rsidRPr="00D05928">
              <w:rPr>
                <w:rFonts w:ascii="Garamond" w:hAnsi="Garamond"/>
                <w:sz w:val="28"/>
                <w:szCs w:val="28"/>
              </w:rPr>
              <w:t xml:space="preserve"> </w:t>
            </w:r>
            <w:proofErr w:type="spellStart"/>
            <w:r w:rsidRPr="00D05928">
              <w:rPr>
                <w:rFonts w:ascii="Garamond" w:hAnsi="Garamond"/>
                <w:sz w:val="28"/>
                <w:szCs w:val="28"/>
              </w:rPr>
              <w:t>shoh</w:t>
            </w:r>
            <w:proofErr w:type="spellEnd"/>
            <w:r w:rsidRPr="00D05928">
              <w:rPr>
                <w:rFonts w:ascii="Garamond" w:hAnsi="Garamond"/>
                <w:i/>
                <w:sz w:val="28"/>
                <w:szCs w:val="28"/>
              </w:rPr>
              <w:t> </w:t>
            </w:r>
            <w:r w:rsidRPr="00D05928">
              <w:rPr>
                <w:rFonts w:ascii="Garamond" w:hAnsi="Garamond"/>
                <w:sz w:val="28"/>
                <w:szCs w:val="28"/>
              </w:rPr>
              <w:t xml:space="preserve">? </w:t>
            </w:r>
          </w:p>
        </w:tc>
        <w:tc>
          <w:tcPr>
            <w:tcW w:w="0" w:type="auto"/>
          </w:tcPr>
          <w:p w14:paraId="09328EA2" w14:textId="77777777" w:rsidR="003E6B2B" w:rsidRPr="00704683" w:rsidRDefault="003E6B2B"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What are we to learn from these Words of the Apostle ?</w:t>
            </w:r>
          </w:p>
        </w:tc>
      </w:tr>
      <w:tr w:rsidR="003E6B2B" w:rsidRPr="00704683" w14:paraId="2F0E3D93" w14:textId="77777777" w:rsidTr="00954EA9">
        <w:tc>
          <w:tcPr>
            <w:tcW w:w="0" w:type="auto"/>
          </w:tcPr>
          <w:p w14:paraId="74D7D968" w14:textId="77777777" w:rsidR="003E6B2B" w:rsidRPr="00D05928" w:rsidRDefault="003E6B2B" w:rsidP="00DB60C3">
            <w:pPr>
              <w:pStyle w:val="CM3"/>
              <w:widowControl/>
              <w:spacing w:line="240" w:lineRule="auto"/>
              <w:ind w:firstLine="227"/>
              <w:jc w:val="both"/>
              <w:rPr>
                <w:rFonts w:ascii="Garamond" w:hAnsi="Garamond"/>
                <w:i/>
                <w:sz w:val="28"/>
                <w:szCs w:val="28"/>
              </w:rPr>
            </w:pPr>
            <w:r w:rsidRPr="00D05928">
              <w:rPr>
                <w:rFonts w:ascii="Garamond" w:hAnsi="Garamond"/>
                <w:i/>
                <w:sz w:val="28"/>
                <w:szCs w:val="28"/>
              </w:rPr>
              <w:t xml:space="preserve">A. </w:t>
            </w:r>
            <w:r w:rsidRPr="00D05928">
              <w:rPr>
                <w:rFonts w:ascii="Garamond" w:hAnsi="Garamond"/>
                <w:sz w:val="28"/>
                <w:szCs w:val="28"/>
              </w:rPr>
              <w:t xml:space="preserve">Dy </w:t>
            </w:r>
            <w:proofErr w:type="spellStart"/>
            <w:r w:rsidRPr="00D05928">
              <w:rPr>
                <w:rFonts w:ascii="Garamond" w:hAnsi="Garamond"/>
                <w:sz w:val="28"/>
                <w:szCs w:val="28"/>
              </w:rPr>
              <w:t>nee’n</w:t>
            </w:r>
            <w:proofErr w:type="spellEnd"/>
            <w:r w:rsidRPr="00D05928">
              <w:rPr>
                <w:rFonts w:ascii="Garamond" w:hAnsi="Garamond"/>
                <w:sz w:val="28"/>
                <w:szCs w:val="28"/>
              </w:rPr>
              <w:t xml:space="preserve"> </w:t>
            </w:r>
            <w:proofErr w:type="spellStart"/>
            <w:r w:rsidRPr="00D05928">
              <w:rPr>
                <w:rFonts w:ascii="Garamond" w:hAnsi="Garamond"/>
                <w:sz w:val="28"/>
                <w:szCs w:val="28"/>
              </w:rPr>
              <w:t>Currym</w:t>
            </w:r>
            <w:proofErr w:type="spellEnd"/>
            <w:r w:rsidRPr="00D05928">
              <w:rPr>
                <w:rFonts w:ascii="Garamond" w:hAnsi="Garamond"/>
                <w:sz w:val="28"/>
                <w:szCs w:val="28"/>
              </w:rPr>
              <w:t xml:space="preserve"> ain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reall</w:t>
            </w:r>
            <w:proofErr w:type="spellEnd"/>
            <w:r w:rsidRPr="00D05928">
              <w:rPr>
                <w:rFonts w:ascii="Garamond" w:hAnsi="Garamond"/>
                <w:sz w:val="28"/>
                <w:szCs w:val="28"/>
              </w:rPr>
              <w:t xml:space="preserve"> </w:t>
            </w:r>
            <w:proofErr w:type="spellStart"/>
            <w:r w:rsidRPr="00D05928">
              <w:rPr>
                <w:rFonts w:ascii="Garamond" w:hAnsi="Garamond"/>
                <w:sz w:val="28"/>
                <w:szCs w:val="28"/>
              </w:rPr>
              <w:t>seose</w:t>
            </w:r>
            <w:proofErr w:type="spellEnd"/>
            <w:r w:rsidRPr="00D05928">
              <w:rPr>
                <w:rFonts w:ascii="Garamond" w:hAnsi="Garamond"/>
                <w:sz w:val="28"/>
                <w:szCs w:val="28"/>
              </w:rPr>
              <w:t xml:space="preserve"> </w:t>
            </w:r>
            <w:proofErr w:type="spellStart"/>
            <w:r w:rsidRPr="00D05928">
              <w:rPr>
                <w:rFonts w:ascii="Garamond" w:hAnsi="Garamond"/>
                <w:sz w:val="28"/>
                <w:szCs w:val="28"/>
              </w:rPr>
              <w:t>cooinaghtyn</w:t>
            </w:r>
            <w:proofErr w:type="spellEnd"/>
            <w:r w:rsidRPr="00D05928">
              <w:rPr>
                <w:rFonts w:ascii="Garamond" w:hAnsi="Garamond"/>
                <w:sz w:val="28"/>
                <w:szCs w:val="28"/>
              </w:rPr>
              <w:t xml:space="preserve"> </w:t>
            </w:r>
            <w:proofErr w:type="spellStart"/>
            <w:r w:rsidRPr="00D05928">
              <w:rPr>
                <w:rFonts w:ascii="Garamond" w:hAnsi="Garamond"/>
                <w:sz w:val="28"/>
                <w:szCs w:val="28"/>
              </w:rPr>
              <w:t>kinjagh</w:t>
            </w:r>
            <w:proofErr w:type="spellEnd"/>
            <w:r w:rsidRPr="00D05928">
              <w:rPr>
                <w:rFonts w:ascii="Garamond" w:hAnsi="Garamond"/>
                <w:sz w:val="28"/>
                <w:szCs w:val="28"/>
              </w:rPr>
              <w:t xml:space="preserve"> </w:t>
            </w:r>
            <w:proofErr w:type="spellStart"/>
            <w:r w:rsidRPr="00D05928">
              <w:rPr>
                <w:rFonts w:ascii="Garamond" w:hAnsi="Garamond"/>
                <w:sz w:val="28"/>
                <w:szCs w:val="28"/>
              </w:rPr>
              <w:t>jeh</w:t>
            </w:r>
            <w:proofErr w:type="spellEnd"/>
            <w:r w:rsidRPr="00D05928">
              <w:rPr>
                <w:rFonts w:ascii="Garamond" w:hAnsi="Garamond"/>
                <w:sz w:val="28"/>
                <w:szCs w:val="28"/>
              </w:rPr>
              <w:t xml:space="preserve"> </w:t>
            </w:r>
            <w:proofErr w:type="spellStart"/>
            <w:r w:rsidRPr="00D05928">
              <w:rPr>
                <w:rFonts w:ascii="Garamond" w:hAnsi="Garamond"/>
                <w:sz w:val="28"/>
                <w:szCs w:val="28"/>
              </w:rPr>
              <w:t>Baase</w:t>
            </w:r>
            <w:proofErr w:type="spellEnd"/>
            <w:r w:rsidRPr="00D05928">
              <w:rPr>
                <w:rFonts w:ascii="Garamond" w:hAnsi="Garamond"/>
                <w:sz w:val="28"/>
                <w:szCs w:val="28"/>
              </w:rPr>
              <w:t xml:space="preserve"> </w:t>
            </w:r>
            <w:proofErr w:type="spellStart"/>
            <w:r w:rsidRPr="00D05928">
              <w:rPr>
                <w:rFonts w:ascii="Garamond" w:hAnsi="Garamond"/>
                <w:sz w:val="28"/>
                <w:szCs w:val="28"/>
              </w:rPr>
              <w:t>Chreest</w:t>
            </w:r>
            <w:proofErr w:type="spellEnd"/>
            <w:r w:rsidRPr="00D05928">
              <w:rPr>
                <w:rFonts w:ascii="Garamond" w:hAnsi="Garamond"/>
                <w:sz w:val="28"/>
                <w:szCs w:val="28"/>
              </w:rPr>
              <w:t xml:space="preserve"> </w:t>
            </w:r>
            <w:proofErr w:type="spellStart"/>
            <w:r w:rsidRPr="00D05928">
              <w:rPr>
                <w:rFonts w:ascii="Garamond" w:hAnsi="Garamond"/>
                <w:i/>
                <w:sz w:val="28"/>
                <w:szCs w:val="28"/>
              </w:rPr>
              <w:t>liorish</w:t>
            </w:r>
            <w:proofErr w:type="spellEnd"/>
            <w:r w:rsidRPr="00D05928">
              <w:rPr>
                <w:rFonts w:ascii="Garamond" w:hAnsi="Garamond"/>
                <w:i/>
                <w:sz w:val="28"/>
                <w:szCs w:val="28"/>
              </w:rPr>
              <w:t xml:space="preserve"> </w:t>
            </w:r>
            <w:proofErr w:type="spellStart"/>
            <w:r w:rsidRPr="00D05928">
              <w:rPr>
                <w:rFonts w:ascii="Garamond" w:hAnsi="Garamond"/>
                <w:i/>
                <w:sz w:val="28"/>
                <w:szCs w:val="28"/>
              </w:rPr>
              <w:t>ny</w:t>
            </w:r>
            <w:proofErr w:type="spellEnd"/>
            <w:r w:rsidRPr="00D05928">
              <w:rPr>
                <w:rFonts w:ascii="Garamond" w:hAnsi="Garamond"/>
                <w:i/>
                <w:sz w:val="28"/>
                <w:szCs w:val="28"/>
              </w:rPr>
              <w:t xml:space="preserve"> </w:t>
            </w:r>
            <w:proofErr w:type="spellStart"/>
            <w:r w:rsidRPr="00D05928">
              <w:rPr>
                <w:rFonts w:ascii="Garamond" w:hAnsi="Garamond"/>
                <w:i/>
                <w:sz w:val="28"/>
                <w:szCs w:val="28"/>
              </w:rPr>
              <w:t>lomarcan</w:t>
            </w:r>
            <w:proofErr w:type="spellEnd"/>
            <w:r w:rsidRPr="00D05928">
              <w:rPr>
                <w:rFonts w:ascii="Garamond" w:hAnsi="Garamond"/>
                <w:i/>
                <w:sz w:val="28"/>
                <w:szCs w:val="28"/>
              </w:rPr>
              <w:t xml:space="preserve"> ta shin </w:t>
            </w:r>
            <w:proofErr w:type="spellStart"/>
            <w:r w:rsidRPr="00D05928">
              <w:rPr>
                <w:rFonts w:ascii="Garamond" w:hAnsi="Garamond"/>
                <w:i/>
                <w:sz w:val="28"/>
                <w:szCs w:val="28"/>
              </w:rPr>
              <w:t>geddyn</w:t>
            </w:r>
            <w:proofErr w:type="spellEnd"/>
            <w:r w:rsidRPr="00D05928">
              <w:rPr>
                <w:rFonts w:ascii="Garamond" w:hAnsi="Garamond"/>
                <w:i/>
                <w:sz w:val="28"/>
                <w:szCs w:val="28"/>
              </w:rPr>
              <w:t xml:space="preserve"> </w:t>
            </w:r>
            <w:proofErr w:type="spellStart"/>
            <w:r w:rsidRPr="00D05928">
              <w:rPr>
                <w:rFonts w:ascii="Garamond" w:hAnsi="Garamond"/>
                <w:i/>
                <w:sz w:val="28"/>
                <w:szCs w:val="28"/>
              </w:rPr>
              <w:t>leih</w:t>
            </w:r>
            <w:proofErr w:type="spellEnd"/>
            <w:r w:rsidRPr="00D05928">
              <w:rPr>
                <w:rFonts w:ascii="Garamond" w:hAnsi="Garamond"/>
                <w:i/>
                <w:sz w:val="28"/>
                <w:szCs w:val="28"/>
              </w:rPr>
              <w:t xml:space="preserve"> </w:t>
            </w:r>
            <w:proofErr w:type="spellStart"/>
            <w:r w:rsidRPr="00D05928">
              <w:rPr>
                <w:rFonts w:ascii="Garamond" w:hAnsi="Garamond"/>
                <w:i/>
                <w:sz w:val="28"/>
                <w:szCs w:val="28"/>
              </w:rPr>
              <w:t>peccaghyn</w:t>
            </w:r>
            <w:proofErr w:type="spellEnd"/>
            <w:r w:rsidRPr="00D05928">
              <w:rPr>
                <w:rFonts w:ascii="Garamond" w:hAnsi="Garamond"/>
                <w:i/>
                <w:sz w:val="28"/>
                <w:szCs w:val="28"/>
              </w:rPr>
              <w:t xml:space="preserve">. </w:t>
            </w:r>
          </w:p>
        </w:tc>
        <w:tc>
          <w:tcPr>
            <w:tcW w:w="0" w:type="auto"/>
          </w:tcPr>
          <w:p w14:paraId="17BC54CF" w14:textId="77777777" w:rsidR="003E6B2B" w:rsidRPr="00704683" w:rsidRDefault="003E6B2B"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A. </w:t>
            </w:r>
            <w:r w:rsidRPr="00704683">
              <w:rPr>
                <w:rFonts w:ascii="Garamond" w:hAnsi="Garamond" w:cs="Times New Roman"/>
                <w:i/>
                <w:sz w:val="28"/>
              </w:rPr>
              <w:t xml:space="preserve">That it is our Duty to </w:t>
            </w:r>
            <w:r w:rsidRPr="00704683">
              <w:rPr>
                <w:rFonts w:ascii="Garamond" w:hAnsi="Garamond" w:cs="Times New Roman"/>
                <w:sz w:val="28"/>
              </w:rPr>
              <w:t xml:space="preserve">keep up a continual Remembrance of the Death of Christ, whereby alone we obtain Remission of our Sins, </w:t>
            </w:r>
            <w:r w:rsidRPr="003E6B2B">
              <w:rPr>
                <w:rFonts w:ascii="Garamond" w:hAnsi="Garamond" w:cs="Times New Roman"/>
                <w:i/>
                <w:sz w:val="28"/>
              </w:rPr>
              <w:t>Luke</w:t>
            </w:r>
            <w:r w:rsidRPr="00704683">
              <w:rPr>
                <w:rFonts w:ascii="Garamond" w:hAnsi="Garamond" w:cs="Times New Roman"/>
                <w:sz w:val="28"/>
              </w:rPr>
              <w:t xml:space="preserve"> 22. 19.</w:t>
            </w:r>
          </w:p>
        </w:tc>
      </w:tr>
      <w:tr w:rsidR="003E6B2B" w:rsidRPr="00704683" w14:paraId="2706556A" w14:textId="77777777" w:rsidTr="00954EA9">
        <w:tc>
          <w:tcPr>
            <w:tcW w:w="0" w:type="auto"/>
          </w:tcPr>
          <w:p w14:paraId="505D08F8" w14:textId="77777777" w:rsidR="003E6B2B" w:rsidRPr="00D05928" w:rsidRDefault="003E6B2B" w:rsidP="00DB60C3">
            <w:pPr>
              <w:pStyle w:val="CM3"/>
              <w:widowControl/>
              <w:spacing w:line="240" w:lineRule="auto"/>
              <w:ind w:firstLine="227"/>
              <w:jc w:val="both"/>
              <w:rPr>
                <w:rFonts w:ascii="Garamond" w:hAnsi="Garamond"/>
                <w:sz w:val="28"/>
                <w:szCs w:val="28"/>
              </w:rPr>
            </w:pPr>
            <w:r w:rsidRPr="00D05928">
              <w:rPr>
                <w:rFonts w:ascii="Garamond" w:hAnsi="Garamond"/>
                <w:sz w:val="28"/>
                <w:szCs w:val="28"/>
              </w:rPr>
              <w:t xml:space="preserve">Dy </w:t>
            </w:r>
            <w:proofErr w:type="spellStart"/>
            <w:r w:rsidRPr="00D05928">
              <w:rPr>
                <w:rFonts w:ascii="Garamond" w:hAnsi="Garamond"/>
                <w:sz w:val="28"/>
                <w:szCs w:val="28"/>
              </w:rPr>
              <w:t>yanoo</w:t>
            </w:r>
            <w:proofErr w:type="spellEnd"/>
            <w:r w:rsidRPr="00D05928">
              <w:rPr>
                <w:rFonts w:ascii="Garamond" w:hAnsi="Garamond"/>
                <w:sz w:val="28"/>
                <w:szCs w:val="28"/>
              </w:rPr>
              <w:t xml:space="preserve"> </w:t>
            </w:r>
            <w:proofErr w:type="spellStart"/>
            <w:r w:rsidRPr="00D05928">
              <w:rPr>
                <w:rFonts w:ascii="Garamond" w:hAnsi="Garamond"/>
                <w:sz w:val="28"/>
                <w:szCs w:val="28"/>
              </w:rPr>
              <w:t>shoh</w:t>
            </w:r>
            <w:proofErr w:type="spellEnd"/>
            <w:r w:rsidRPr="00D05928">
              <w:rPr>
                <w:rFonts w:ascii="Garamond" w:hAnsi="Garamond"/>
                <w:sz w:val="28"/>
                <w:szCs w:val="28"/>
              </w:rPr>
              <w:t xml:space="preserve"> ta shin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heet</w:t>
            </w:r>
            <w:proofErr w:type="spellEnd"/>
            <w:r w:rsidRPr="00D05928">
              <w:rPr>
                <w:rFonts w:ascii="Garamond" w:hAnsi="Garamond"/>
                <w:sz w:val="28"/>
                <w:szCs w:val="28"/>
              </w:rPr>
              <w:t xml:space="preserve"> </w:t>
            </w:r>
            <w:proofErr w:type="spellStart"/>
            <w:r w:rsidRPr="00D05928">
              <w:rPr>
                <w:rFonts w:ascii="Garamond" w:hAnsi="Garamond"/>
                <w:sz w:val="28"/>
                <w:szCs w:val="28"/>
              </w:rPr>
              <w:t>cuidjaght</w:t>
            </w:r>
            <w:proofErr w:type="spellEnd"/>
            <w:r w:rsidRPr="00D05928">
              <w:rPr>
                <w:rFonts w:ascii="Garamond" w:hAnsi="Garamond"/>
                <w:sz w:val="28"/>
                <w:szCs w:val="28"/>
              </w:rPr>
              <w:t xml:space="preserve"> (</w:t>
            </w:r>
            <w:r>
              <w:rPr>
                <w:rFonts w:ascii="Garamond" w:hAnsi="Garamond"/>
                <w:sz w:val="28"/>
                <w:szCs w:val="28"/>
              </w:rPr>
              <w:t> </w:t>
            </w:r>
            <w:r w:rsidRPr="00D05928">
              <w:rPr>
                <w:rFonts w:ascii="Garamond" w:hAnsi="Garamond"/>
                <w:sz w:val="28"/>
                <w:szCs w:val="28"/>
              </w:rPr>
              <w:t xml:space="preserve">cha </w:t>
            </w:r>
            <w:proofErr w:type="spellStart"/>
            <w:r w:rsidRPr="00D05928">
              <w:rPr>
                <w:rFonts w:ascii="Garamond" w:hAnsi="Garamond"/>
                <w:sz w:val="28"/>
                <w:szCs w:val="28"/>
              </w:rPr>
              <w:t>mennick</w:t>
            </w:r>
            <w:proofErr w:type="spellEnd"/>
            <w:r w:rsidRPr="00D05928">
              <w:rPr>
                <w:rFonts w:ascii="Garamond" w:hAnsi="Garamond"/>
                <w:sz w:val="28"/>
                <w:szCs w:val="28"/>
              </w:rPr>
              <w:t xml:space="preserve"> as ta </w:t>
            </w:r>
            <w:proofErr w:type="spellStart"/>
            <w:r w:rsidRPr="00D05928">
              <w:rPr>
                <w:rFonts w:ascii="Garamond" w:hAnsi="Garamond"/>
                <w:sz w:val="28"/>
                <w:szCs w:val="28"/>
              </w:rPr>
              <w:t>Saggyrt</w:t>
            </w:r>
            <w:proofErr w:type="spellEnd"/>
            <w:r w:rsidRPr="00D05928">
              <w:rPr>
                <w:rFonts w:ascii="Garamond" w:hAnsi="Garamond"/>
                <w:sz w:val="28"/>
                <w:szCs w:val="28"/>
              </w:rPr>
              <w:t xml:space="preserve"> Yee cur </w:t>
            </w:r>
            <w:proofErr w:type="spellStart"/>
            <w:r w:rsidRPr="00D05928">
              <w:rPr>
                <w:rFonts w:ascii="Garamond" w:hAnsi="Garamond"/>
                <w:sz w:val="28"/>
                <w:szCs w:val="28"/>
              </w:rPr>
              <w:t>fys</w:t>
            </w:r>
            <w:proofErr w:type="spellEnd"/>
            <w:r w:rsidRPr="00D05928">
              <w:rPr>
                <w:rFonts w:ascii="Garamond" w:hAnsi="Garamond"/>
                <w:sz w:val="28"/>
                <w:szCs w:val="28"/>
              </w:rPr>
              <w:t xml:space="preserve"> </w:t>
            </w:r>
            <w:proofErr w:type="spellStart"/>
            <w:r w:rsidRPr="00D05928">
              <w:rPr>
                <w:rFonts w:ascii="Garamond" w:hAnsi="Garamond"/>
                <w:sz w:val="28"/>
                <w:szCs w:val="28"/>
              </w:rPr>
              <w:t>dooin</w:t>
            </w:r>
            <w:proofErr w:type="spellEnd"/>
            <w:r>
              <w:rPr>
                <w:rFonts w:ascii="Garamond" w:hAnsi="Garamond"/>
                <w:sz w:val="28"/>
                <w:szCs w:val="28"/>
              </w:rPr>
              <w:t> </w:t>
            </w:r>
            <w:r w:rsidRPr="00D05928">
              <w:rPr>
                <w:rFonts w:ascii="Garamond" w:hAnsi="Garamond"/>
                <w:sz w:val="28"/>
                <w:szCs w:val="28"/>
              </w:rPr>
              <w:t xml:space="preserve">)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hoilshagh</w:t>
            </w:r>
            <w:proofErr w:type="spellEnd"/>
            <w:r w:rsidRPr="00D05928">
              <w:rPr>
                <w:rFonts w:ascii="Garamond" w:hAnsi="Garamond"/>
                <w:sz w:val="28"/>
                <w:szCs w:val="28"/>
              </w:rPr>
              <w:t xml:space="preserve"> </w:t>
            </w:r>
            <w:proofErr w:type="spellStart"/>
            <w:r w:rsidRPr="00D05928">
              <w:rPr>
                <w:rFonts w:ascii="Garamond" w:hAnsi="Garamond"/>
                <w:sz w:val="28"/>
                <w:szCs w:val="28"/>
              </w:rPr>
              <w:t>magh</w:t>
            </w:r>
            <w:proofErr w:type="spellEnd"/>
            <w:r w:rsidRPr="00D05928">
              <w:rPr>
                <w:rFonts w:ascii="Garamond" w:hAnsi="Garamond"/>
                <w:sz w:val="28"/>
                <w:szCs w:val="28"/>
              </w:rPr>
              <w:t xml:space="preserve"> e </w:t>
            </w:r>
            <w:proofErr w:type="spellStart"/>
            <w:r w:rsidRPr="00D05928">
              <w:rPr>
                <w:rFonts w:ascii="Garamond" w:hAnsi="Garamond"/>
                <w:sz w:val="28"/>
                <w:szCs w:val="28"/>
              </w:rPr>
              <w:t>Vaase</w:t>
            </w:r>
            <w:proofErr w:type="spellEnd"/>
            <w:r w:rsidRPr="00D05928">
              <w:rPr>
                <w:rFonts w:ascii="Garamond" w:hAnsi="Garamond"/>
                <w:sz w:val="28"/>
                <w:szCs w:val="28"/>
              </w:rPr>
              <w:t xml:space="preserve">, </w:t>
            </w:r>
            <w:proofErr w:type="spellStart"/>
            <w:r w:rsidRPr="00D05928">
              <w:rPr>
                <w:rFonts w:ascii="Garamond" w:hAnsi="Garamond"/>
                <w:sz w:val="28"/>
                <w:szCs w:val="28"/>
              </w:rPr>
              <w:t>liorish</w:t>
            </w:r>
            <w:proofErr w:type="spellEnd"/>
            <w:r w:rsidRPr="00D05928">
              <w:rPr>
                <w:rFonts w:ascii="Garamond" w:hAnsi="Garamond"/>
                <w:sz w:val="28"/>
                <w:szCs w:val="28"/>
              </w:rPr>
              <w:t xml:space="preserve"> </w:t>
            </w:r>
            <w:proofErr w:type="spellStart"/>
            <w:r w:rsidRPr="00D05928">
              <w:rPr>
                <w:rFonts w:ascii="Garamond" w:hAnsi="Garamond"/>
                <w:sz w:val="28"/>
                <w:szCs w:val="28"/>
              </w:rPr>
              <w:t>brishey</w:t>
            </w:r>
            <w:proofErr w:type="spellEnd"/>
            <w:r w:rsidRPr="00D05928">
              <w:rPr>
                <w:rFonts w:ascii="Garamond" w:hAnsi="Garamond"/>
                <w:sz w:val="28"/>
                <w:szCs w:val="28"/>
              </w:rPr>
              <w:t xml:space="preserve"> Arran as </w:t>
            </w:r>
            <w:proofErr w:type="spellStart"/>
            <w:r w:rsidRPr="00D05928">
              <w:rPr>
                <w:rFonts w:ascii="Garamond" w:hAnsi="Garamond"/>
                <w:sz w:val="28"/>
                <w:szCs w:val="28"/>
              </w:rPr>
              <w:lastRenderedPageBreak/>
              <w:t>Deartey</w:t>
            </w:r>
            <w:proofErr w:type="spellEnd"/>
            <w:r w:rsidRPr="00D05928">
              <w:rPr>
                <w:rFonts w:ascii="Garamond" w:hAnsi="Garamond"/>
                <w:sz w:val="28"/>
                <w:szCs w:val="28"/>
              </w:rPr>
              <w:t xml:space="preserve"> </w:t>
            </w:r>
            <w:proofErr w:type="spellStart"/>
            <w:r w:rsidRPr="00D05928">
              <w:rPr>
                <w:rFonts w:ascii="Garamond" w:hAnsi="Garamond"/>
                <w:sz w:val="28"/>
                <w:szCs w:val="28"/>
              </w:rPr>
              <w:t>magh</w:t>
            </w:r>
            <w:proofErr w:type="spellEnd"/>
            <w:r w:rsidRPr="00D05928">
              <w:rPr>
                <w:rFonts w:ascii="Garamond" w:hAnsi="Garamond"/>
                <w:sz w:val="28"/>
                <w:szCs w:val="28"/>
              </w:rPr>
              <w:t xml:space="preserve"> </w:t>
            </w:r>
            <w:proofErr w:type="spellStart"/>
            <w:r w:rsidRPr="00D05928">
              <w:rPr>
                <w:rFonts w:ascii="Garamond" w:hAnsi="Garamond"/>
                <w:sz w:val="28"/>
                <w:szCs w:val="28"/>
              </w:rPr>
              <w:t>Feeyn</w:t>
            </w:r>
            <w:proofErr w:type="spellEnd"/>
            <w:r w:rsidRPr="00D05928">
              <w:rPr>
                <w:rFonts w:ascii="Garamond" w:hAnsi="Garamond"/>
                <w:sz w:val="28"/>
                <w:szCs w:val="28"/>
              </w:rPr>
              <w:t xml:space="preserve">, as cur </w:t>
            </w:r>
            <w:proofErr w:type="spellStart"/>
            <w:r w:rsidRPr="00D05928">
              <w:rPr>
                <w:rFonts w:ascii="Garamond" w:hAnsi="Garamond"/>
                <w:sz w:val="28"/>
                <w:szCs w:val="28"/>
              </w:rPr>
              <w:t>booise</w:t>
            </w:r>
            <w:proofErr w:type="spellEnd"/>
            <w:r w:rsidRPr="00D05928">
              <w:rPr>
                <w:rFonts w:ascii="Garamond" w:hAnsi="Garamond"/>
                <w:sz w:val="28"/>
                <w:szCs w:val="28"/>
              </w:rPr>
              <w:t xml:space="preserve"> </w:t>
            </w:r>
            <w:proofErr w:type="spellStart"/>
            <w:r w:rsidRPr="00D05928">
              <w:rPr>
                <w:rFonts w:ascii="Garamond" w:hAnsi="Garamond"/>
                <w:sz w:val="28"/>
                <w:szCs w:val="28"/>
              </w:rPr>
              <w:t>gys</w:t>
            </w:r>
            <w:proofErr w:type="spellEnd"/>
            <w:r w:rsidRPr="00D05928">
              <w:rPr>
                <w:rFonts w:ascii="Garamond" w:hAnsi="Garamond"/>
                <w:sz w:val="28"/>
                <w:szCs w:val="28"/>
              </w:rPr>
              <w:t xml:space="preserve"> </w:t>
            </w:r>
            <w:proofErr w:type="spellStart"/>
            <w:r w:rsidRPr="00D05928">
              <w:rPr>
                <w:rFonts w:ascii="Garamond" w:hAnsi="Garamond"/>
                <w:sz w:val="28"/>
                <w:szCs w:val="28"/>
              </w:rPr>
              <w:t>Jee</w:t>
            </w:r>
            <w:proofErr w:type="spellEnd"/>
            <w:r w:rsidRPr="00D05928">
              <w:rPr>
                <w:rFonts w:ascii="Garamond" w:hAnsi="Garamond"/>
                <w:sz w:val="28"/>
                <w:szCs w:val="28"/>
              </w:rPr>
              <w:t xml:space="preserve"> son e Vac y </w:t>
            </w:r>
            <w:proofErr w:type="spellStart"/>
            <w:r w:rsidRPr="00D05928">
              <w:rPr>
                <w:rFonts w:ascii="Garamond" w:hAnsi="Garamond"/>
                <w:sz w:val="28"/>
                <w:szCs w:val="28"/>
              </w:rPr>
              <w:t>choyrt</w:t>
            </w:r>
            <w:proofErr w:type="spellEnd"/>
            <w:r w:rsidRPr="00D05928">
              <w:rPr>
                <w:rFonts w:ascii="Garamond" w:hAnsi="Garamond"/>
                <w:sz w:val="28"/>
                <w:szCs w:val="28"/>
              </w:rPr>
              <w:t xml:space="preserve">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ynsagh</w:t>
            </w:r>
            <w:proofErr w:type="spellEnd"/>
            <w:r w:rsidRPr="00D05928">
              <w:rPr>
                <w:rFonts w:ascii="Garamond" w:hAnsi="Garamond"/>
                <w:sz w:val="28"/>
                <w:szCs w:val="28"/>
              </w:rPr>
              <w:t xml:space="preserve"> </w:t>
            </w:r>
            <w:proofErr w:type="spellStart"/>
            <w:r w:rsidRPr="00D05928">
              <w:rPr>
                <w:rFonts w:ascii="Garamond" w:hAnsi="Garamond"/>
                <w:sz w:val="28"/>
                <w:szCs w:val="28"/>
              </w:rPr>
              <w:t>dooin</w:t>
            </w:r>
            <w:proofErr w:type="spellEnd"/>
            <w:r w:rsidRPr="00D05928">
              <w:rPr>
                <w:rFonts w:ascii="Garamond" w:hAnsi="Garamond"/>
                <w:sz w:val="28"/>
                <w:szCs w:val="28"/>
              </w:rPr>
              <w:t xml:space="preserve"> </w:t>
            </w:r>
            <w:proofErr w:type="spellStart"/>
            <w:r w:rsidRPr="00D05928">
              <w:rPr>
                <w:rFonts w:ascii="Garamond" w:hAnsi="Garamond"/>
                <w:sz w:val="28"/>
                <w:szCs w:val="28"/>
              </w:rPr>
              <w:t>nyn</w:t>
            </w:r>
            <w:proofErr w:type="spellEnd"/>
            <w:r w:rsidRPr="00D05928">
              <w:rPr>
                <w:rFonts w:ascii="Garamond" w:hAnsi="Garamond"/>
                <w:sz w:val="28"/>
                <w:szCs w:val="28"/>
              </w:rPr>
              <w:t xml:space="preserve"> </w:t>
            </w:r>
            <w:proofErr w:type="spellStart"/>
            <w:r w:rsidRPr="00D05928">
              <w:rPr>
                <w:rFonts w:ascii="Garamond" w:hAnsi="Garamond"/>
                <w:sz w:val="28"/>
                <w:szCs w:val="28"/>
              </w:rPr>
              <w:t>nutee</w:t>
            </w:r>
            <w:proofErr w:type="spellEnd"/>
            <w:r w:rsidRPr="00D05928">
              <w:rPr>
                <w:rFonts w:ascii="Garamond" w:hAnsi="Garamond"/>
                <w:sz w:val="28"/>
                <w:szCs w:val="28"/>
              </w:rPr>
              <w:t xml:space="preserve"> as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hurranse</w:t>
            </w:r>
            <w:proofErr w:type="spellEnd"/>
            <w:r w:rsidRPr="00D05928">
              <w:rPr>
                <w:rFonts w:ascii="Garamond" w:hAnsi="Garamond"/>
                <w:sz w:val="28"/>
                <w:szCs w:val="28"/>
              </w:rPr>
              <w:t xml:space="preserve"> </w:t>
            </w:r>
            <w:proofErr w:type="spellStart"/>
            <w:r w:rsidRPr="00D05928">
              <w:rPr>
                <w:rFonts w:ascii="Garamond" w:hAnsi="Garamond"/>
                <w:sz w:val="28"/>
                <w:szCs w:val="28"/>
              </w:rPr>
              <w:t>baase</w:t>
            </w:r>
            <w:proofErr w:type="spellEnd"/>
            <w:r w:rsidRPr="00D05928">
              <w:rPr>
                <w:rFonts w:ascii="Garamond" w:hAnsi="Garamond"/>
                <w:sz w:val="28"/>
                <w:szCs w:val="28"/>
              </w:rPr>
              <w:t xml:space="preserve"> son </w:t>
            </w:r>
            <w:proofErr w:type="spellStart"/>
            <w:r w:rsidRPr="00D05928">
              <w:rPr>
                <w:rFonts w:ascii="Garamond" w:hAnsi="Garamond"/>
                <w:sz w:val="28"/>
                <w:szCs w:val="28"/>
              </w:rPr>
              <w:t>nyn</w:t>
            </w:r>
            <w:proofErr w:type="spellEnd"/>
            <w:r w:rsidRPr="00D05928">
              <w:rPr>
                <w:rFonts w:ascii="Garamond" w:hAnsi="Garamond"/>
                <w:sz w:val="28"/>
                <w:szCs w:val="28"/>
              </w:rPr>
              <w:t xml:space="preserve"> </w:t>
            </w:r>
            <w:proofErr w:type="spellStart"/>
            <w:r w:rsidRPr="00D05928">
              <w:rPr>
                <w:rFonts w:ascii="Garamond" w:hAnsi="Garamond"/>
                <w:sz w:val="28"/>
                <w:szCs w:val="28"/>
              </w:rPr>
              <w:t>beccaghyn</w:t>
            </w:r>
            <w:proofErr w:type="spellEnd"/>
            <w:r w:rsidRPr="00D05928">
              <w:rPr>
                <w:rFonts w:ascii="Garamond" w:hAnsi="Garamond"/>
                <w:sz w:val="28"/>
                <w:szCs w:val="28"/>
              </w:rPr>
              <w:t xml:space="preserve">. </w:t>
            </w:r>
          </w:p>
        </w:tc>
        <w:tc>
          <w:tcPr>
            <w:tcW w:w="0" w:type="auto"/>
          </w:tcPr>
          <w:p w14:paraId="1C2DE065" w14:textId="77777777" w:rsidR="003E6B2B" w:rsidRPr="00704683" w:rsidRDefault="003E6B2B"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lastRenderedPageBreak/>
              <w:t>That to do this</w:t>
            </w:r>
            <w:r>
              <w:rPr>
                <w:rFonts w:ascii="Garamond" w:hAnsi="Garamond" w:cs="Times New Roman"/>
                <w:i/>
                <w:sz w:val="28"/>
              </w:rPr>
              <w:t>,</w:t>
            </w:r>
            <w:r w:rsidRPr="00704683">
              <w:rPr>
                <w:rFonts w:ascii="Garamond" w:hAnsi="Garamond" w:cs="Times New Roman"/>
                <w:i/>
                <w:sz w:val="28"/>
              </w:rPr>
              <w:t xml:space="preserve"> we are to meet together, </w:t>
            </w:r>
            <w:r w:rsidRPr="00704683">
              <w:rPr>
                <w:rFonts w:ascii="Garamond" w:hAnsi="Garamond" w:cs="Times New Roman"/>
                <w:sz w:val="28"/>
              </w:rPr>
              <w:t>(</w:t>
            </w:r>
            <w:r>
              <w:rPr>
                <w:rFonts w:ascii="Garamond" w:hAnsi="Garamond" w:cs="Times New Roman"/>
                <w:sz w:val="28"/>
              </w:rPr>
              <w:t> </w:t>
            </w:r>
            <w:r w:rsidRPr="00704683">
              <w:rPr>
                <w:rFonts w:ascii="Garamond" w:hAnsi="Garamond" w:cs="Times New Roman"/>
                <w:i/>
                <w:sz w:val="28"/>
              </w:rPr>
              <w:t>as often as God’s Minister giveth us notice</w:t>
            </w:r>
            <w:r>
              <w:rPr>
                <w:rFonts w:ascii="Garamond" w:hAnsi="Garamond" w:cs="Times New Roman"/>
                <w:i/>
                <w:sz w:val="28"/>
              </w:rPr>
              <w:t> </w:t>
            </w:r>
            <w:r w:rsidRPr="00704683">
              <w:rPr>
                <w:rFonts w:ascii="Garamond" w:hAnsi="Garamond" w:cs="Times New Roman"/>
                <w:sz w:val="28"/>
              </w:rPr>
              <w:t>)</w:t>
            </w:r>
            <w:r w:rsidRPr="00704683">
              <w:rPr>
                <w:rFonts w:ascii="Garamond" w:hAnsi="Garamond" w:cs="Times New Roman"/>
                <w:i/>
                <w:sz w:val="28"/>
              </w:rPr>
              <w:t xml:space="preserve"> to declare and represent </w:t>
            </w:r>
            <w:r w:rsidRPr="00704683">
              <w:rPr>
                <w:rFonts w:ascii="Garamond" w:hAnsi="Garamond" w:cs="Times New Roman"/>
                <w:sz w:val="28"/>
              </w:rPr>
              <w:t xml:space="preserve">His Death, </w:t>
            </w:r>
            <w:r w:rsidRPr="00704683">
              <w:rPr>
                <w:rFonts w:ascii="Garamond" w:hAnsi="Garamond" w:cs="Times New Roman"/>
                <w:i/>
                <w:sz w:val="28"/>
              </w:rPr>
              <w:t xml:space="preserve">by breaking Bread, and pouring </w:t>
            </w:r>
            <w:r w:rsidRPr="00704683">
              <w:rPr>
                <w:rFonts w:ascii="Garamond" w:hAnsi="Garamond" w:cs="Times New Roman"/>
                <w:i/>
                <w:sz w:val="28"/>
              </w:rPr>
              <w:lastRenderedPageBreak/>
              <w:t>out Wine, and giving Thanks to God, for sending his Son to teach us our Duty, and to die for our Sins.</w:t>
            </w:r>
          </w:p>
        </w:tc>
      </w:tr>
      <w:tr w:rsidR="003E6B2B" w:rsidRPr="00704683" w14:paraId="7C5D86FD" w14:textId="77777777" w:rsidTr="00954EA9">
        <w:tc>
          <w:tcPr>
            <w:tcW w:w="0" w:type="auto"/>
          </w:tcPr>
          <w:p w14:paraId="39078B5D" w14:textId="77777777" w:rsidR="003E6B2B" w:rsidRDefault="003E6B2B" w:rsidP="00DB60C3">
            <w:pPr>
              <w:ind w:firstLine="227"/>
              <w:jc w:val="both"/>
            </w:pPr>
            <w:r w:rsidRPr="00D05928">
              <w:rPr>
                <w:rFonts w:ascii="Garamond" w:hAnsi="Garamond"/>
                <w:sz w:val="28"/>
                <w:szCs w:val="28"/>
              </w:rPr>
              <w:lastRenderedPageBreak/>
              <w:t>[13</w:t>
            </w:r>
            <w:r>
              <w:rPr>
                <w:rFonts w:ascii="Garamond" w:hAnsi="Garamond"/>
                <w:sz w:val="28"/>
                <w:szCs w:val="28"/>
              </w:rPr>
              <w:t>2</w:t>
            </w:r>
            <w:r w:rsidRPr="00D05928">
              <w:rPr>
                <w:rFonts w:ascii="Garamond" w:hAnsi="Garamond"/>
                <w:sz w:val="28"/>
                <w:szCs w:val="28"/>
              </w:rPr>
              <w:t xml:space="preserve">] Dy </w:t>
            </w:r>
            <w:proofErr w:type="spellStart"/>
            <w:r w:rsidRPr="00D05928">
              <w:rPr>
                <w:rFonts w:ascii="Garamond" w:hAnsi="Garamond"/>
                <w:sz w:val="28"/>
                <w:szCs w:val="28"/>
              </w:rPr>
              <w:t>vel</w:t>
            </w:r>
            <w:proofErr w:type="spellEnd"/>
            <w:r w:rsidRPr="00D05928">
              <w:rPr>
                <w:rFonts w:ascii="Garamond" w:hAnsi="Garamond"/>
                <w:sz w:val="28"/>
                <w:szCs w:val="28"/>
              </w:rPr>
              <w:t xml:space="preserve"> shin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Ee’n</w:t>
            </w:r>
            <w:proofErr w:type="spellEnd"/>
            <w:r w:rsidRPr="00D05928">
              <w:rPr>
                <w:rFonts w:ascii="Garamond" w:hAnsi="Garamond"/>
                <w:sz w:val="28"/>
                <w:szCs w:val="28"/>
              </w:rPr>
              <w:t xml:space="preserve"> Arran </w:t>
            </w:r>
            <w:proofErr w:type="spellStart"/>
            <w:r w:rsidRPr="00D05928">
              <w:rPr>
                <w:rFonts w:ascii="Garamond" w:hAnsi="Garamond"/>
                <w:sz w:val="28"/>
                <w:szCs w:val="28"/>
              </w:rPr>
              <w:t>shen</w:t>
            </w:r>
            <w:proofErr w:type="spellEnd"/>
            <w:r w:rsidRPr="00D05928">
              <w:rPr>
                <w:rFonts w:ascii="Garamond" w:hAnsi="Garamond"/>
                <w:sz w:val="28"/>
                <w:szCs w:val="28"/>
              </w:rPr>
              <w:t xml:space="preserve"> as </w:t>
            </w:r>
            <w:proofErr w:type="spellStart"/>
            <w:r w:rsidRPr="00D05928">
              <w:rPr>
                <w:rFonts w:ascii="Garamond" w:hAnsi="Garamond"/>
                <w:sz w:val="28"/>
                <w:szCs w:val="28"/>
              </w:rPr>
              <w:t>dy</w:t>
            </w:r>
            <w:proofErr w:type="spellEnd"/>
            <w:r w:rsidRPr="00D05928">
              <w:rPr>
                <w:rFonts w:ascii="Garamond" w:hAnsi="Garamond"/>
                <w:sz w:val="28"/>
                <w:szCs w:val="28"/>
              </w:rPr>
              <w:t xml:space="preserve"> Iv </w:t>
            </w:r>
            <w:proofErr w:type="spellStart"/>
            <w:r w:rsidRPr="00D05928">
              <w:rPr>
                <w:rFonts w:ascii="Garamond" w:hAnsi="Garamond"/>
                <w:sz w:val="28"/>
                <w:szCs w:val="28"/>
              </w:rPr>
              <w:t>yn</w:t>
            </w:r>
            <w:proofErr w:type="spellEnd"/>
            <w:r w:rsidRPr="00D05928">
              <w:rPr>
                <w:rFonts w:ascii="Garamond" w:hAnsi="Garamond"/>
                <w:sz w:val="28"/>
                <w:szCs w:val="28"/>
              </w:rPr>
              <w:t xml:space="preserve"> </w:t>
            </w:r>
            <w:proofErr w:type="spellStart"/>
            <w:r w:rsidRPr="00D05928">
              <w:rPr>
                <w:rFonts w:ascii="Garamond" w:hAnsi="Garamond"/>
                <w:sz w:val="28"/>
                <w:szCs w:val="28"/>
              </w:rPr>
              <w:t>Feeyn</w:t>
            </w:r>
            <w:proofErr w:type="spellEnd"/>
            <w:r w:rsidRPr="00D05928">
              <w:rPr>
                <w:rFonts w:ascii="Garamond" w:hAnsi="Garamond"/>
                <w:sz w:val="28"/>
                <w:szCs w:val="28"/>
              </w:rPr>
              <w:t xml:space="preserve"> </w:t>
            </w:r>
            <w:proofErr w:type="spellStart"/>
            <w:r w:rsidRPr="00D05928">
              <w:rPr>
                <w:rFonts w:ascii="Garamond" w:hAnsi="Garamond"/>
                <w:sz w:val="28"/>
                <w:szCs w:val="28"/>
              </w:rPr>
              <w:t>shen</w:t>
            </w:r>
            <w:proofErr w:type="spellEnd"/>
            <w:r w:rsidRPr="00D05928">
              <w:rPr>
                <w:rFonts w:ascii="Garamond" w:hAnsi="Garamond"/>
                <w:sz w:val="28"/>
                <w:szCs w:val="28"/>
              </w:rPr>
              <w:t xml:space="preserve">, </w:t>
            </w:r>
            <w:proofErr w:type="spellStart"/>
            <w:r w:rsidRPr="00D05928">
              <w:rPr>
                <w:rFonts w:ascii="Garamond" w:hAnsi="Garamond"/>
                <w:sz w:val="28"/>
                <w:szCs w:val="28"/>
              </w:rPr>
              <w:t>ayns</w:t>
            </w:r>
            <w:proofErr w:type="spellEnd"/>
            <w:r w:rsidRPr="00D05928">
              <w:rPr>
                <w:rFonts w:ascii="Garamond" w:hAnsi="Garamond"/>
                <w:sz w:val="28"/>
                <w:szCs w:val="28"/>
              </w:rPr>
              <w:t xml:space="preserve"> </w:t>
            </w:r>
            <w:proofErr w:type="spellStart"/>
            <w:r w:rsidRPr="00D05928">
              <w:rPr>
                <w:rFonts w:ascii="Garamond" w:hAnsi="Garamond"/>
                <w:sz w:val="28"/>
                <w:szCs w:val="28"/>
              </w:rPr>
              <w:t>courey</w:t>
            </w:r>
            <w:proofErr w:type="spellEnd"/>
            <w:r w:rsidRPr="00D05928">
              <w:rPr>
                <w:rFonts w:ascii="Garamond" w:hAnsi="Garamond"/>
                <w:sz w:val="28"/>
                <w:szCs w:val="28"/>
              </w:rPr>
              <w:t xml:space="preserve">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vel</w:t>
            </w:r>
            <w:proofErr w:type="spellEnd"/>
            <w:r w:rsidRPr="00D05928">
              <w:rPr>
                <w:rFonts w:ascii="Garamond" w:hAnsi="Garamond"/>
                <w:sz w:val="28"/>
                <w:szCs w:val="28"/>
              </w:rPr>
              <w:t xml:space="preserve"> shin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firrinagh</w:t>
            </w:r>
            <w:proofErr w:type="spellEnd"/>
            <w:r w:rsidRPr="00D05928">
              <w:rPr>
                <w:rFonts w:ascii="Garamond" w:hAnsi="Garamond"/>
                <w:sz w:val="28"/>
                <w:szCs w:val="28"/>
              </w:rPr>
              <w:t xml:space="preserve"> </w:t>
            </w:r>
            <w:proofErr w:type="spellStart"/>
            <w:r w:rsidRPr="00D05928">
              <w:rPr>
                <w:rFonts w:ascii="Garamond" w:hAnsi="Garamond"/>
                <w:sz w:val="28"/>
                <w:szCs w:val="28"/>
              </w:rPr>
              <w:t>kiarrail</w:t>
            </w:r>
            <w:proofErr w:type="spellEnd"/>
            <w:r w:rsidRPr="00D05928">
              <w:rPr>
                <w:rFonts w:ascii="Garamond" w:hAnsi="Garamond"/>
                <w:sz w:val="28"/>
                <w:szCs w:val="28"/>
              </w:rPr>
              <w:t xml:space="preserve"> as </w:t>
            </w:r>
            <w:r w:rsidRPr="00D05928">
              <w:rPr>
                <w:rFonts w:ascii="Garamond" w:hAnsi="Garamond"/>
                <w:i/>
                <w:sz w:val="28"/>
                <w:szCs w:val="28"/>
              </w:rPr>
              <w:t xml:space="preserve">goal y </w:t>
            </w:r>
            <w:proofErr w:type="spellStart"/>
            <w:r w:rsidRPr="00D05928">
              <w:rPr>
                <w:rFonts w:ascii="Garamond" w:hAnsi="Garamond"/>
                <w:i/>
                <w:sz w:val="28"/>
                <w:szCs w:val="28"/>
              </w:rPr>
              <w:t>Chreesteeaght</w:t>
            </w:r>
            <w:proofErr w:type="spellEnd"/>
            <w:r w:rsidRPr="00D05928">
              <w:rPr>
                <w:rFonts w:ascii="Garamond" w:hAnsi="Garamond"/>
                <w:i/>
                <w:sz w:val="28"/>
                <w:szCs w:val="28"/>
              </w:rPr>
              <w:t xml:space="preserve"> </w:t>
            </w:r>
            <w:proofErr w:type="spellStart"/>
            <w:r w:rsidRPr="00D05928">
              <w:rPr>
                <w:rFonts w:ascii="Garamond" w:hAnsi="Garamond"/>
                <w:i/>
                <w:sz w:val="28"/>
                <w:szCs w:val="28"/>
              </w:rPr>
              <w:t>chasherick</w:t>
            </w:r>
            <w:proofErr w:type="spellEnd"/>
            <w:r w:rsidRPr="00D05928">
              <w:rPr>
                <w:rFonts w:ascii="Garamond" w:hAnsi="Garamond"/>
                <w:i/>
                <w:sz w:val="28"/>
                <w:szCs w:val="28"/>
              </w:rPr>
              <w:t xml:space="preserve"> </w:t>
            </w:r>
            <w:proofErr w:type="spellStart"/>
            <w:r w:rsidRPr="00D05928">
              <w:rPr>
                <w:rFonts w:ascii="Garamond" w:hAnsi="Garamond"/>
                <w:i/>
                <w:sz w:val="28"/>
                <w:szCs w:val="28"/>
              </w:rPr>
              <w:t>shoh</w:t>
            </w:r>
            <w:proofErr w:type="spellEnd"/>
            <w:r w:rsidRPr="00D05928">
              <w:rPr>
                <w:rFonts w:ascii="Garamond" w:hAnsi="Garamond"/>
                <w:i/>
                <w:sz w:val="28"/>
                <w:szCs w:val="28"/>
              </w:rPr>
              <w:t xml:space="preserve"> er</w:t>
            </w:r>
            <w:r w:rsidRPr="00D05928">
              <w:rPr>
                <w:rFonts w:ascii="Garamond" w:hAnsi="Garamond"/>
                <w:sz w:val="28"/>
                <w:szCs w:val="28"/>
              </w:rPr>
              <w:t xml:space="preserve">, </w:t>
            </w:r>
            <w:proofErr w:type="spellStart"/>
            <w:r w:rsidRPr="00D05928">
              <w:rPr>
                <w:rFonts w:ascii="Garamond" w:hAnsi="Garamond"/>
                <w:sz w:val="28"/>
                <w:szCs w:val="28"/>
              </w:rPr>
              <w:t>dy</w:t>
            </w:r>
            <w:proofErr w:type="spellEnd"/>
            <w:r w:rsidRPr="00D05928">
              <w:rPr>
                <w:rFonts w:ascii="Garamond" w:hAnsi="Garamond"/>
                <w:sz w:val="28"/>
                <w:szCs w:val="28"/>
              </w:rPr>
              <w:t xml:space="preserve"> </w:t>
            </w:r>
            <w:proofErr w:type="spellStart"/>
            <w:r w:rsidRPr="00D05928">
              <w:rPr>
                <w:rFonts w:ascii="Garamond" w:hAnsi="Garamond"/>
                <w:sz w:val="28"/>
                <w:szCs w:val="28"/>
              </w:rPr>
              <w:t>hannaghtyn</w:t>
            </w:r>
            <w:proofErr w:type="spellEnd"/>
            <w:r w:rsidRPr="00D05928">
              <w:rPr>
                <w:rFonts w:ascii="Garamond" w:hAnsi="Garamond"/>
                <w:sz w:val="28"/>
                <w:szCs w:val="28"/>
              </w:rPr>
              <w:t xml:space="preserve"> </w:t>
            </w:r>
            <w:proofErr w:type="spellStart"/>
            <w:r w:rsidRPr="00D05928">
              <w:rPr>
                <w:rFonts w:ascii="Garamond" w:hAnsi="Garamond"/>
                <w:sz w:val="28"/>
                <w:szCs w:val="28"/>
              </w:rPr>
              <w:t>nyn</w:t>
            </w:r>
            <w:proofErr w:type="spellEnd"/>
            <w:r w:rsidRPr="00D05928">
              <w:rPr>
                <w:rFonts w:ascii="Garamond" w:hAnsi="Garamond"/>
                <w:sz w:val="28"/>
                <w:szCs w:val="28"/>
              </w:rPr>
              <w:t xml:space="preserve"> </w:t>
            </w:r>
            <w:proofErr w:type="spellStart"/>
            <w:r w:rsidRPr="00D05928">
              <w:rPr>
                <w:rFonts w:ascii="Garamond" w:hAnsi="Garamond"/>
                <w:sz w:val="28"/>
                <w:szCs w:val="28"/>
              </w:rPr>
              <w:t>Sharvaantyn</w:t>
            </w:r>
            <w:proofErr w:type="spellEnd"/>
            <w:r w:rsidRPr="00D05928">
              <w:rPr>
                <w:rFonts w:ascii="Garamond" w:hAnsi="Garamond"/>
                <w:sz w:val="28"/>
                <w:szCs w:val="28"/>
              </w:rPr>
              <w:t xml:space="preserve"> </w:t>
            </w:r>
            <w:proofErr w:type="spellStart"/>
            <w:r w:rsidRPr="00D05928">
              <w:rPr>
                <w:rFonts w:ascii="Garamond" w:hAnsi="Garamond"/>
                <w:sz w:val="28"/>
                <w:szCs w:val="28"/>
              </w:rPr>
              <w:t>firrinagh</w:t>
            </w:r>
            <w:proofErr w:type="spellEnd"/>
            <w:r w:rsidRPr="00D05928">
              <w:rPr>
                <w:rFonts w:ascii="Garamond" w:hAnsi="Garamond"/>
                <w:sz w:val="28"/>
                <w:szCs w:val="28"/>
              </w:rPr>
              <w:t xml:space="preserve"> da </w:t>
            </w:r>
            <w:proofErr w:type="spellStart"/>
            <w:r w:rsidRPr="00D05928">
              <w:rPr>
                <w:rFonts w:ascii="Garamond" w:hAnsi="Garamond"/>
                <w:sz w:val="28"/>
                <w:szCs w:val="28"/>
              </w:rPr>
              <w:t>Creest</w:t>
            </w:r>
            <w:proofErr w:type="spellEnd"/>
            <w:r w:rsidRPr="00D05928">
              <w:rPr>
                <w:rFonts w:ascii="Garamond" w:hAnsi="Garamond"/>
                <w:sz w:val="28"/>
                <w:szCs w:val="28"/>
              </w:rPr>
              <w:t xml:space="preserve">, </w:t>
            </w:r>
            <w:proofErr w:type="spellStart"/>
            <w:r w:rsidRPr="00D05928">
              <w:rPr>
                <w:rFonts w:ascii="Garamond" w:hAnsi="Garamond"/>
                <w:sz w:val="28"/>
                <w:szCs w:val="28"/>
              </w:rPr>
              <w:t>liorish</w:t>
            </w:r>
            <w:proofErr w:type="spellEnd"/>
            <w:r w:rsidRPr="00D05928">
              <w:rPr>
                <w:rFonts w:ascii="Garamond" w:hAnsi="Garamond"/>
                <w:sz w:val="28"/>
                <w:szCs w:val="28"/>
              </w:rPr>
              <w:t xml:space="preserve"> </w:t>
            </w:r>
            <w:r w:rsidRPr="00D05928">
              <w:rPr>
                <w:rFonts w:ascii="Garamond" w:hAnsi="Garamond"/>
                <w:i/>
                <w:sz w:val="28"/>
                <w:szCs w:val="28"/>
              </w:rPr>
              <w:t xml:space="preserve">e </w:t>
            </w:r>
            <w:proofErr w:type="spellStart"/>
            <w:r w:rsidRPr="00D05928">
              <w:rPr>
                <w:rFonts w:ascii="Garamond" w:hAnsi="Garamond"/>
                <w:i/>
                <w:sz w:val="28"/>
                <w:szCs w:val="28"/>
              </w:rPr>
              <w:t>aigney</w:t>
            </w:r>
            <w:proofErr w:type="spellEnd"/>
            <w:r w:rsidRPr="00D05928">
              <w:rPr>
                <w:rFonts w:ascii="Garamond" w:hAnsi="Garamond"/>
                <w:sz w:val="28"/>
                <w:szCs w:val="28"/>
              </w:rPr>
              <w:t xml:space="preserve"> </w:t>
            </w:r>
            <w:proofErr w:type="spellStart"/>
            <w:r w:rsidRPr="00D05928">
              <w:rPr>
                <w:rFonts w:ascii="Garamond" w:hAnsi="Garamond"/>
                <w:sz w:val="28"/>
                <w:szCs w:val="28"/>
              </w:rPr>
              <w:t>chooilleeney</w:t>
            </w:r>
            <w:proofErr w:type="spellEnd"/>
            <w:r w:rsidRPr="00D05928">
              <w:rPr>
                <w:rFonts w:ascii="Garamond" w:hAnsi="Garamond"/>
                <w:sz w:val="28"/>
                <w:szCs w:val="28"/>
              </w:rPr>
              <w:t xml:space="preserve"> </w:t>
            </w:r>
            <w:proofErr w:type="spellStart"/>
            <w:r w:rsidRPr="00D05928">
              <w:rPr>
                <w:rFonts w:ascii="Garamond" w:hAnsi="Garamond"/>
                <w:sz w:val="28"/>
                <w:szCs w:val="28"/>
              </w:rPr>
              <w:t>lesh</w:t>
            </w:r>
            <w:proofErr w:type="spellEnd"/>
            <w:r w:rsidRPr="00D05928">
              <w:rPr>
                <w:rFonts w:ascii="Garamond" w:hAnsi="Garamond"/>
                <w:sz w:val="28"/>
                <w:szCs w:val="28"/>
              </w:rPr>
              <w:t xml:space="preserve"> </w:t>
            </w:r>
            <w:proofErr w:type="spellStart"/>
            <w:r w:rsidRPr="00D05928">
              <w:rPr>
                <w:rFonts w:ascii="Garamond" w:hAnsi="Garamond"/>
                <w:sz w:val="28"/>
                <w:szCs w:val="28"/>
              </w:rPr>
              <w:t>ooilley</w:t>
            </w:r>
            <w:proofErr w:type="spellEnd"/>
            <w:r w:rsidRPr="00D05928">
              <w:rPr>
                <w:rFonts w:ascii="Garamond" w:hAnsi="Garamond"/>
                <w:sz w:val="28"/>
                <w:szCs w:val="28"/>
              </w:rPr>
              <w:t xml:space="preserve"> </w:t>
            </w:r>
            <w:proofErr w:type="spellStart"/>
            <w:r w:rsidRPr="00D05928">
              <w:rPr>
                <w:rFonts w:ascii="Garamond" w:hAnsi="Garamond"/>
                <w:sz w:val="28"/>
                <w:szCs w:val="28"/>
              </w:rPr>
              <w:t>nyn</w:t>
            </w:r>
            <w:proofErr w:type="spellEnd"/>
            <w:r w:rsidRPr="00D05928">
              <w:rPr>
                <w:rFonts w:ascii="Garamond" w:hAnsi="Garamond"/>
                <w:sz w:val="28"/>
                <w:szCs w:val="28"/>
              </w:rPr>
              <w:t xml:space="preserve"> </w:t>
            </w:r>
            <w:proofErr w:type="spellStart"/>
            <w:r w:rsidRPr="00D05928">
              <w:rPr>
                <w:rFonts w:ascii="Garamond" w:hAnsi="Garamond"/>
                <w:sz w:val="28"/>
                <w:szCs w:val="28"/>
              </w:rPr>
              <w:t>Booar</w:t>
            </w:r>
            <w:proofErr w:type="spellEnd"/>
            <w:r w:rsidRPr="00D05928">
              <w:rPr>
                <w:rFonts w:ascii="Garamond" w:hAnsi="Garamond"/>
                <w:sz w:val="28"/>
                <w:szCs w:val="28"/>
              </w:rPr>
              <w:t xml:space="preserve">. </w:t>
            </w:r>
          </w:p>
        </w:tc>
        <w:tc>
          <w:tcPr>
            <w:tcW w:w="0" w:type="auto"/>
          </w:tcPr>
          <w:p w14:paraId="717A500A" w14:textId="77777777" w:rsidR="003E6B2B" w:rsidRPr="00704683" w:rsidRDefault="003E6B2B"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That we are to eat that Bread, and drink that Wine, in token, that we seriously purpose</w:t>
            </w:r>
            <w:r w:rsidRPr="00704683">
              <w:rPr>
                <w:rFonts w:ascii="Garamond" w:hAnsi="Garamond" w:cs="Times New Roman"/>
                <w:sz w:val="28"/>
              </w:rPr>
              <w:t>, and take th</w:t>
            </w:r>
            <w:r>
              <w:rPr>
                <w:rFonts w:ascii="Garamond" w:hAnsi="Garamond" w:cs="Times New Roman"/>
                <w:sz w:val="28"/>
              </w:rPr>
              <w:t>is</w:t>
            </w:r>
            <w:r w:rsidRPr="00704683">
              <w:rPr>
                <w:rFonts w:ascii="Garamond" w:hAnsi="Garamond" w:cs="Times New Roman"/>
                <w:sz w:val="28"/>
              </w:rPr>
              <w:t xml:space="preserve"> Sacrament upon it,</w:t>
            </w:r>
            <w:r w:rsidRPr="00704683">
              <w:rPr>
                <w:rFonts w:ascii="Garamond" w:hAnsi="Garamond" w:cs="Times New Roman"/>
                <w:i/>
                <w:sz w:val="28"/>
              </w:rPr>
              <w:t xml:space="preserve"> to continue Christ’s faithful Servants, by doing </w:t>
            </w:r>
            <w:r w:rsidRPr="00704683">
              <w:rPr>
                <w:rFonts w:ascii="Garamond" w:hAnsi="Garamond" w:cs="Times New Roman"/>
                <w:sz w:val="28"/>
              </w:rPr>
              <w:t>His Will</w:t>
            </w:r>
            <w:r w:rsidRPr="00704683">
              <w:rPr>
                <w:rFonts w:ascii="Garamond" w:hAnsi="Garamond" w:cs="Times New Roman"/>
                <w:i/>
                <w:sz w:val="28"/>
              </w:rPr>
              <w:t xml:space="preserve"> to the best of our Power.</w:t>
            </w:r>
          </w:p>
        </w:tc>
      </w:tr>
      <w:tr w:rsidR="00EE070E" w:rsidRPr="00704683" w14:paraId="5ADE8C9D" w14:textId="77777777" w:rsidTr="00954EA9">
        <w:tc>
          <w:tcPr>
            <w:tcW w:w="0" w:type="auto"/>
          </w:tcPr>
          <w:p w14:paraId="2B10A5C0" w14:textId="77777777" w:rsidR="00EE070E" w:rsidRPr="005D4E24" w:rsidRDefault="00EE070E" w:rsidP="00DB60C3">
            <w:pPr>
              <w:pStyle w:val="CM3"/>
              <w:widowControl/>
              <w:spacing w:line="240" w:lineRule="auto"/>
              <w:ind w:firstLine="227"/>
              <w:jc w:val="both"/>
              <w:rPr>
                <w:rFonts w:ascii="Garamond" w:hAnsi="Garamond"/>
                <w:sz w:val="28"/>
                <w:szCs w:val="28"/>
              </w:rPr>
            </w:pPr>
            <w:proofErr w:type="spellStart"/>
            <w:r w:rsidRPr="005D4E24">
              <w:rPr>
                <w:rFonts w:ascii="Garamond" w:hAnsi="Garamond"/>
                <w:sz w:val="28"/>
                <w:szCs w:val="28"/>
              </w:rPr>
              <w:t>Liorish</w:t>
            </w:r>
            <w:proofErr w:type="spellEnd"/>
            <w:r w:rsidRPr="005D4E24">
              <w:rPr>
                <w:rFonts w:ascii="Garamond" w:hAnsi="Garamond"/>
                <w:sz w:val="28"/>
                <w:szCs w:val="28"/>
              </w:rPr>
              <w:t xml:space="preserve"> </w:t>
            </w:r>
            <w:proofErr w:type="spellStart"/>
            <w:r w:rsidRPr="005D4E24">
              <w:rPr>
                <w:rFonts w:ascii="Garamond" w:hAnsi="Garamond"/>
                <w:sz w:val="28"/>
                <w:szCs w:val="28"/>
              </w:rPr>
              <w:t>ooilley</w:t>
            </w:r>
            <w:proofErr w:type="spellEnd"/>
            <w:r w:rsidRPr="005D4E24">
              <w:rPr>
                <w:rFonts w:ascii="Garamond" w:hAnsi="Garamond"/>
                <w:sz w:val="28"/>
                <w:szCs w:val="28"/>
              </w:rPr>
              <w:t xml:space="preserve"> </w:t>
            </w:r>
            <w:proofErr w:type="spellStart"/>
            <w:r w:rsidRPr="005D4E24">
              <w:rPr>
                <w:rFonts w:ascii="Garamond" w:hAnsi="Garamond"/>
                <w:sz w:val="28"/>
                <w:szCs w:val="28"/>
              </w:rPr>
              <w:t>shoh</w:t>
            </w:r>
            <w:proofErr w:type="spellEnd"/>
            <w:r w:rsidRPr="005D4E24">
              <w:rPr>
                <w:rFonts w:ascii="Garamond" w:hAnsi="Garamond"/>
                <w:sz w:val="28"/>
                <w:szCs w:val="28"/>
              </w:rPr>
              <w:t xml:space="preserve"> ta shin goal </w:t>
            </w:r>
            <w:proofErr w:type="spellStart"/>
            <w:r w:rsidRPr="005D4E24">
              <w:rPr>
                <w:rFonts w:ascii="Garamond" w:hAnsi="Garamond"/>
                <w:sz w:val="28"/>
                <w:szCs w:val="28"/>
              </w:rPr>
              <w:t>rish</w:t>
            </w:r>
            <w:proofErr w:type="spellEnd"/>
            <w:r w:rsidRPr="005D4E24">
              <w:rPr>
                <w:rFonts w:ascii="Garamond" w:hAnsi="Garamond"/>
                <w:sz w:val="28"/>
                <w:szCs w:val="28"/>
              </w:rPr>
              <w:t xml:space="preserve"> </w:t>
            </w:r>
            <w:proofErr w:type="spellStart"/>
            <w:r w:rsidRPr="005D4E24">
              <w:rPr>
                <w:rFonts w:ascii="Garamond" w:hAnsi="Garamond"/>
                <w:sz w:val="28"/>
                <w:szCs w:val="28"/>
              </w:rPr>
              <w:t>nyn</w:t>
            </w:r>
            <w:proofErr w:type="spellEnd"/>
            <w:r w:rsidRPr="005D4E24">
              <w:rPr>
                <w:rFonts w:ascii="Garamond" w:hAnsi="Garamond"/>
                <w:sz w:val="28"/>
                <w:szCs w:val="28"/>
              </w:rPr>
              <w:t xml:space="preserve"> </w:t>
            </w:r>
            <w:proofErr w:type="spellStart"/>
            <w:r w:rsidRPr="005D4E24">
              <w:rPr>
                <w:rFonts w:ascii="Garamond" w:hAnsi="Garamond"/>
                <w:sz w:val="28"/>
                <w:szCs w:val="28"/>
              </w:rPr>
              <w:t>stayd</w:t>
            </w:r>
            <w:proofErr w:type="spellEnd"/>
            <w:r w:rsidRPr="005D4E24">
              <w:rPr>
                <w:rFonts w:ascii="Garamond" w:hAnsi="Garamond"/>
                <w:sz w:val="28"/>
                <w:szCs w:val="28"/>
              </w:rPr>
              <w:t xml:space="preserve"> </w:t>
            </w:r>
            <w:proofErr w:type="spellStart"/>
            <w:r w:rsidRPr="005D4E24">
              <w:rPr>
                <w:rFonts w:ascii="Garamond" w:hAnsi="Garamond"/>
                <w:sz w:val="28"/>
                <w:szCs w:val="28"/>
              </w:rPr>
              <w:t>hrimshagh</w:t>
            </w:r>
            <w:proofErr w:type="spellEnd"/>
            <w:r w:rsidRPr="005D4E24">
              <w:rPr>
                <w:rFonts w:ascii="Garamond" w:hAnsi="Garamond"/>
                <w:sz w:val="28"/>
                <w:szCs w:val="28"/>
              </w:rPr>
              <w:t xml:space="preserve"> </w:t>
            </w:r>
            <w:proofErr w:type="spellStart"/>
            <w:r w:rsidRPr="005D4E24">
              <w:rPr>
                <w:rFonts w:ascii="Garamond" w:hAnsi="Garamond"/>
                <w:sz w:val="28"/>
                <w:szCs w:val="28"/>
              </w:rPr>
              <w:t>peccoil</w:t>
            </w:r>
            <w:proofErr w:type="spellEnd"/>
            <w:r w:rsidRPr="005D4E24">
              <w:rPr>
                <w:rFonts w:ascii="Garamond" w:hAnsi="Garamond"/>
                <w:sz w:val="28"/>
                <w:szCs w:val="28"/>
              </w:rPr>
              <w:t xml:space="preserve">, as </w:t>
            </w:r>
            <w:proofErr w:type="spellStart"/>
            <w:r w:rsidRPr="005D4E24">
              <w:rPr>
                <w:rFonts w:ascii="Garamond" w:hAnsi="Garamond"/>
                <w:sz w:val="28"/>
                <w:szCs w:val="28"/>
              </w:rPr>
              <w:t>nagh</w:t>
            </w:r>
            <w:proofErr w:type="spellEnd"/>
            <w:r w:rsidRPr="005D4E24">
              <w:rPr>
                <w:rFonts w:ascii="Garamond" w:hAnsi="Garamond"/>
                <w:sz w:val="28"/>
                <w:szCs w:val="28"/>
              </w:rPr>
              <w:t xml:space="preserve"> </w:t>
            </w:r>
            <w:proofErr w:type="spellStart"/>
            <w:r w:rsidRPr="005D4E24">
              <w:rPr>
                <w:rFonts w:ascii="Garamond" w:hAnsi="Garamond"/>
                <w:sz w:val="28"/>
                <w:szCs w:val="28"/>
              </w:rPr>
              <w:t>vel</w:t>
            </w:r>
            <w:proofErr w:type="spellEnd"/>
            <w:r w:rsidRPr="005D4E24">
              <w:rPr>
                <w:rFonts w:ascii="Garamond" w:hAnsi="Garamond"/>
                <w:sz w:val="28"/>
                <w:szCs w:val="28"/>
              </w:rPr>
              <w:t xml:space="preserve"> </w:t>
            </w:r>
            <w:proofErr w:type="spellStart"/>
            <w:r w:rsidRPr="005D4E24">
              <w:rPr>
                <w:rFonts w:ascii="Garamond" w:hAnsi="Garamond"/>
                <w:sz w:val="28"/>
                <w:szCs w:val="28"/>
              </w:rPr>
              <w:t>treshteil</w:t>
            </w:r>
            <w:proofErr w:type="spellEnd"/>
            <w:r w:rsidRPr="005D4E24">
              <w:rPr>
                <w:rFonts w:ascii="Garamond" w:hAnsi="Garamond"/>
                <w:sz w:val="28"/>
                <w:szCs w:val="28"/>
              </w:rPr>
              <w:t xml:space="preserve"> </w:t>
            </w:r>
            <w:proofErr w:type="spellStart"/>
            <w:r w:rsidRPr="005D4E24">
              <w:rPr>
                <w:rFonts w:ascii="Garamond" w:hAnsi="Garamond"/>
                <w:sz w:val="28"/>
                <w:szCs w:val="28"/>
              </w:rPr>
              <w:t>ain</w:t>
            </w:r>
            <w:proofErr w:type="spellEnd"/>
            <w:r w:rsidRPr="005D4E24">
              <w:rPr>
                <w:rFonts w:ascii="Garamond" w:hAnsi="Garamond"/>
                <w:sz w:val="28"/>
                <w:szCs w:val="28"/>
              </w:rPr>
              <w:t xml:space="preserve"> </w:t>
            </w:r>
            <w:proofErr w:type="spellStart"/>
            <w:r w:rsidRPr="005D4E24">
              <w:rPr>
                <w:rFonts w:ascii="Garamond" w:hAnsi="Garamond"/>
                <w:sz w:val="28"/>
                <w:szCs w:val="28"/>
              </w:rPr>
              <w:t>agh</w:t>
            </w:r>
            <w:proofErr w:type="spellEnd"/>
            <w:r w:rsidRPr="005D4E24">
              <w:rPr>
                <w:rFonts w:ascii="Garamond" w:hAnsi="Garamond"/>
                <w:sz w:val="28"/>
                <w:szCs w:val="28"/>
              </w:rPr>
              <w:t xml:space="preserve"> </w:t>
            </w:r>
            <w:proofErr w:type="spellStart"/>
            <w:r w:rsidRPr="005D4E24">
              <w:rPr>
                <w:rFonts w:ascii="Garamond" w:hAnsi="Garamond"/>
                <w:sz w:val="28"/>
                <w:szCs w:val="28"/>
              </w:rPr>
              <w:t>ayns</w:t>
            </w:r>
            <w:proofErr w:type="spellEnd"/>
            <w:r w:rsidRPr="005D4E24">
              <w:rPr>
                <w:rFonts w:ascii="Garamond" w:hAnsi="Garamond"/>
                <w:sz w:val="28"/>
                <w:szCs w:val="28"/>
              </w:rPr>
              <w:t xml:space="preserve"> </w:t>
            </w:r>
            <w:proofErr w:type="spellStart"/>
            <w:r w:rsidRPr="005D4E24">
              <w:rPr>
                <w:rFonts w:ascii="Garamond" w:hAnsi="Garamond"/>
                <w:sz w:val="28"/>
                <w:szCs w:val="28"/>
              </w:rPr>
              <w:t>toilchinys</w:t>
            </w:r>
            <w:proofErr w:type="spellEnd"/>
            <w:r w:rsidRPr="005D4E24">
              <w:rPr>
                <w:rFonts w:ascii="Garamond" w:hAnsi="Garamond"/>
                <w:sz w:val="28"/>
                <w:szCs w:val="28"/>
              </w:rPr>
              <w:t xml:space="preserve"> </w:t>
            </w:r>
            <w:proofErr w:type="spellStart"/>
            <w:r w:rsidRPr="005D4E24">
              <w:rPr>
                <w:rFonts w:ascii="Garamond" w:hAnsi="Garamond"/>
                <w:sz w:val="28"/>
                <w:szCs w:val="28"/>
              </w:rPr>
              <w:t>Chreest</w:t>
            </w:r>
            <w:proofErr w:type="spellEnd"/>
            <w:r w:rsidRPr="005D4E24">
              <w:rPr>
                <w:rFonts w:ascii="Garamond" w:hAnsi="Garamond"/>
                <w:sz w:val="28"/>
                <w:szCs w:val="28"/>
              </w:rPr>
              <w:t xml:space="preserve"> ; </w:t>
            </w:r>
            <w:proofErr w:type="spellStart"/>
            <w:r w:rsidRPr="005D4E24">
              <w:rPr>
                <w:rFonts w:ascii="Garamond" w:hAnsi="Garamond"/>
                <w:sz w:val="28"/>
                <w:szCs w:val="28"/>
              </w:rPr>
              <w:t>Agh</w:t>
            </w:r>
            <w:proofErr w:type="spellEnd"/>
            <w:r w:rsidRPr="005D4E24">
              <w:rPr>
                <w:rFonts w:ascii="Garamond" w:hAnsi="Garamond"/>
                <w:sz w:val="28"/>
                <w:szCs w:val="28"/>
              </w:rPr>
              <w:t xml:space="preserve"> </w:t>
            </w:r>
            <w:proofErr w:type="spellStart"/>
            <w:r w:rsidRPr="005D4E24">
              <w:rPr>
                <w:rFonts w:ascii="Garamond" w:hAnsi="Garamond"/>
                <w:sz w:val="28"/>
                <w:szCs w:val="28"/>
              </w:rPr>
              <w:t>dy</w:t>
            </w:r>
            <w:proofErr w:type="spellEnd"/>
            <w:r w:rsidRPr="005D4E24">
              <w:rPr>
                <w:rFonts w:ascii="Garamond" w:hAnsi="Garamond"/>
                <w:sz w:val="28"/>
                <w:szCs w:val="28"/>
              </w:rPr>
              <w:t xml:space="preserve"> </w:t>
            </w:r>
            <w:proofErr w:type="spellStart"/>
            <w:r w:rsidRPr="005D4E24">
              <w:rPr>
                <w:rFonts w:ascii="Garamond" w:hAnsi="Garamond"/>
                <w:sz w:val="28"/>
                <w:szCs w:val="28"/>
              </w:rPr>
              <w:t>vel</w:t>
            </w:r>
            <w:proofErr w:type="spellEnd"/>
            <w:r w:rsidRPr="005D4E24">
              <w:rPr>
                <w:rFonts w:ascii="Garamond" w:hAnsi="Garamond"/>
                <w:sz w:val="28"/>
                <w:szCs w:val="28"/>
              </w:rPr>
              <w:t xml:space="preserve"> shin </w:t>
            </w:r>
            <w:proofErr w:type="spellStart"/>
            <w:r w:rsidRPr="005D4E24">
              <w:rPr>
                <w:rFonts w:ascii="Garamond" w:hAnsi="Garamond"/>
                <w:sz w:val="28"/>
                <w:szCs w:val="28"/>
              </w:rPr>
              <w:t>credjal</w:t>
            </w:r>
            <w:proofErr w:type="spellEnd"/>
            <w:r w:rsidRPr="005D4E24">
              <w:rPr>
                <w:rFonts w:ascii="Garamond" w:hAnsi="Garamond"/>
                <w:sz w:val="28"/>
                <w:szCs w:val="28"/>
              </w:rPr>
              <w:t xml:space="preserve"> </w:t>
            </w:r>
            <w:proofErr w:type="spellStart"/>
            <w:r w:rsidRPr="005D4E24">
              <w:rPr>
                <w:rFonts w:ascii="Garamond" w:hAnsi="Garamond"/>
                <w:sz w:val="28"/>
                <w:szCs w:val="28"/>
              </w:rPr>
              <w:t>dy</w:t>
            </w:r>
            <w:proofErr w:type="spellEnd"/>
            <w:r w:rsidRPr="005D4E24">
              <w:rPr>
                <w:rFonts w:ascii="Garamond" w:hAnsi="Garamond"/>
                <w:sz w:val="28"/>
                <w:szCs w:val="28"/>
              </w:rPr>
              <w:t xml:space="preserve"> </w:t>
            </w:r>
            <w:proofErr w:type="spellStart"/>
            <w:r w:rsidRPr="005D4E24">
              <w:rPr>
                <w:rFonts w:ascii="Garamond" w:hAnsi="Garamond"/>
                <w:sz w:val="28"/>
                <w:szCs w:val="28"/>
              </w:rPr>
              <w:t>vel</w:t>
            </w:r>
            <w:proofErr w:type="spellEnd"/>
            <w:r w:rsidRPr="005D4E24">
              <w:rPr>
                <w:rFonts w:ascii="Garamond" w:hAnsi="Garamond"/>
                <w:sz w:val="28"/>
                <w:szCs w:val="28"/>
              </w:rPr>
              <w:t xml:space="preserve"> y </w:t>
            </w:r>
            <w:proofErr w:type="spellStart"/>
            <w:r w:rsidRPr="005D4E24">
              <w:rPr>
                <w:rFonts w:ascii="Garamond" w:hAnsi="Garamond"/>
                <w:sz w:val="28"/>
                <w:szCs w:val="28"/>
              </w:rPr>
              <w:t>Baase</w:t>
            </w:r>
            <w:proofErr w:type="spellEnd"/>
            <w:r w:rsidRPr="005D4E24">
              <w:rPr>
                <w:rFonts w:ascii="Garamond" w:hAnsi="Garamond"/>
                <w:sz w:val="28"/>
                <w:szCs w:val="28"/>
              </w:rPr>
              <w:t xml:space="preserve"> </w:t>
            </w:r>
            <w:proofErr w:type="spellStart"/>
            <w:r w:rsidRPr="005D4E24">
              <w:rPr>
                <w:rFonts w:ascii="Garamond" w:hAnsi="Garamond"/>
                <w:i/>
                <w:sz w:val="28"/>
                <w:szCs w:val="28"/>
              </w:rPr>
              <w:t>echyssyn</w:t>
            </w:r>
            <w:proofErr w:type="spellEnd"/>
            <w:r w:rsidR="00082125">
              <w:rPr>
                <w:rFonts w:ascii="Garamond" w:hAnsi="Garamond"/>
                <w:sz w:val="28"/>
                <w:szCs w:val="28"/>
              </w:rPr>
              <w:t xml:space="preserve">, </w:t>
            </w:r>
            <w:proofErr w:type="spellStart"/>
            <w:r w:rsidR="00082125">
              <w:rPr>
                <w:rFonts w:ascii="Garamond" w:hAnsi="Garamond"/>
                <w:sz w:val="28"/>
                <w:szCs w:val="28"/>
              </w:rPr>
              <w:t>Oural</w:t>
            </w:r>
            <w:proofErr w:type="spellEnd"/>
            <w:r w:rsidR="00082125">
              <w:rPr>
                <w:rFonts w:ascii="Garamond" w:hAnsi="Garamond"/>
                <w:sz w:val="28"/>
                <w:szCs w:val="28"/>
              </w:rPr>
              <w:t xml:space="preserve"> as </w:t>
            </w:r>
            <w:proofErr w:type="spellStart"/>
            <w:r w:rsidR="00082125">
              <w:rPr>
                <w:rFonts w:ascii="Garamond" w:hAnsi="Garamond"/>
                <w:sz w:val="28"/>
                <w:szCs w:val="28"/>
              </w:rPr>
              <w:t>l</w:t>
            </w:r>
            <w:r w:rsidRPr="005D4E24">
              <w:rPr>
                <w:rFonts w:ascii="Garamond" w:hAnsi="Garamond"/>
                <w:sz w:val="28"/>
                <w:szCs w:val="28"/>
              </w:rPr>
              <w:t>iasagh</w:t>
            </w:r>
            <w:proofErr w:type="spellEnd"/>
            <w:r w:rsidRPr="005D4E24">
              <w:rPr>
                <w:rFonts w:ascii="Garamond" w:hAnsi="Garamond"/>
                <w:sz w:val="28"/>
                <w:szCs w:val="28"/>
              </w:rPr>
              <w:t xml:space="preserve"> </w:t>
            </w:r>
            <w:proofErr w:type="spellStart"/>
            <w:r w:rsidRPr="005D4E24">
              <w:rPr>
                <w:rFonts w:ascii="Garamond" w:hAnsi="Garamond"/>
                <w:sz w:val="28"/>
                <w:szCs w:val="28"/>
              </w:rPr>
              <w:t>slaane</w:t>
            </w:r>
            <w:proofErr w:type="spellEnd"/>
            <w:r w:rsidRPr="005D4E24">
              <w:rPr>
                <w:rFonts w:ascii="Garamond" w:hAnsi="Garamond"/>
                <w:sz w:val="28"/>
                <w:szCs w:val="28"/>
              </w:rPr>
              <w:t xml:space="preserve">, </w:t>
            </w:r>
            <w:proofErr w:type="spellStart"/>
            <w:r w:rsidRPr="005D4E24">
              <w:rPr>
                <w:rFonts w:ascii="Garamond" w:hAnsi="Garamond"/>
                <w:sz w:val="28"/>
                <w:szCs w:val="28"/>
              </w:rPr>
              <w:t>firrinagh</w:t>
            </w:r>
            <w:proofErr w:type="spellEnd"/>
            <w:r w:rsidRPr="005D4E24">
              <w:rPr>
                <w:rFonts w:ascii="Garamond" w:hAnsi="Garamond"/>
                <w:sz w:val="28"/>
                <w:szCs w:val="28"/>
              </w:rPr>
              <w:t xml:space="preserve"> as </w:t>
            </w:r>
            <w:proofErr w:type="spellStart"/>
            <w:r w:rsidRPr="005D4E24">
              <w:rPr>
                <w:rFonts w:ascii="Garamond" w:hAnsi="Garamond"/>
                <w:sz w:val="28"/>
                <w:szCs w:val="28"/>
              </w:rPr>
              <w:t>fondagh</w:t>
            </w:r>
            <w:proofErr w:type="spellEnd"/>
            <w:r w:rsidRPr="005D4E24">
              <w:rPr>
                <w:rFonts w:ascii="Garamond" w:hAnsi="Garamond"/>
                <w:sz w:val="28"/>
                <w:szCs w:val="28"/>
              </w:rPr>
              <w:t xml:space="preserve"> son </w:t>
            </w:r>
            <w:proofErr w:type="spellStart"/>
            <w:r w:rsidRPr="005D4E24">
              <w:rPr>
                <w:rFonts w:ascii="Garamond" w:hAnsi="Garamond"/>
                <w:sz w:val="28"/>
                <w:szCs w:val="28"/>
              </w:rPr>
              <w:t>peccaghyn</w:t>
            </w:r>
            <w:proofErr w:type="spellEnd"/>
            <w:r w:rsidRPr="005D4E24">
              <w:rPr>
                <w:rFonts w:ascii="Garamond" w:hAnsi="Garamond"/>
                <w:sz w:val="28"/>
                <w:szCs w:val="28"/>
              </w:rPr>
              <w:t xml:space="preserve"> y </w:t>
            </w:r>
            <w:proofErr w:type="spellStart"/>
            <w:r w:rsidRPr="005D4E24">
              <w:rPr>
                <w:rFonts w:ascii="Garamond" w:hAnsi="Garamond"/>
                <w:sz w:val="28"/>
                <w:szCs w:val="28"/>
              </w:rPr>
              <w:t>teihl</w:t>
            </w:r>
            <w:proofErr w:type="spellEnd"/>
            <w:r w:rsidRPr="005D4E24">
              <w:rPr>
                <w:rFonts w:ascii="Garamond" w:hAnsi="Garamond"/>
                <w:sz w:val="28"/>
                <w:szCs w:val="28"/>
              </w:rPr>
              <w:t xml:space="preserve"> </w:t>
            </w:r>
            <w:proofErr w:type="spellStart"/>
            <w:r w:rsidRPr="005D4E24">
              <w:rPr>
                <w:rFonts w:ascii="Garamond" w:hAnsi="Garamond"/>
                <w:sz w:val="28"/>
                <w:szCs w:val="28"/>
              </w:rPr>
              <w:t>ooilley</w:t>
            </w:r>
            <w:proofErr w:type="spellEnd"/>
            <w:r w:rsidRPr="005D4E24">
              <w:rPr>
                <w:rFonts w:ascii="Garamond" w:hAnsi="Garamond"/>
                <w:sz w:val="28"/>
                <w:szCs w:val="28"/>
              </w:rPr>
              <w:t xml:space="preserve">. </w:t>
            </w:r>
          </w:p>
        </w:tc>
        <w:tc>
          <w:tcPr>
            <w:tcW w:w="0" w:type="auto"/>
          </w:tcPr>
          <w:p w14:paraId="38B38ABF"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By all which, we acknowledge our own sad and sinful Condition, and that we have no Hopes, but in the Merits of Christ</w:t>
            </w:r>
            <w:r w:rsidRPr="00704683">
              <w:rPr>
                <w:rFonts w:ascii="Garamond" w:hAnsi="Garamond" w:cs="Times New Roman"/>
                <w:sz w:val="28"/>
              </w:rPr>
              <w:t> ;</w:t>
            </w:r>
            <w:r w:rsidRPr="00704683">
              <w:rPr>
                <w:rFonts w:ascii="Garamond" w:hAnsi="Garamond" w:cs="Times New Roman"/>
                <w:i/>
                <w:sz w:val="28"/>
              </w:rPr>
              <w:t xml:space="preserve"> But that we believe </w:t>
            </w:r>
            <w:r w:rsidRPr="00704683">
              <w:rPr>
                <w:rFonts w:ascii="Garamond" w:hAnsi="Garamond" w:cs="Times New Roman"/>
                <w:sz w:val="28"/>
              </w:rPr>
              <w:t xml:space="preserve">His </w:t>
            </w:r>
            <w:r w:rsidRPr="00EE070E">
              <w:rPr>
                <w:rFonts w:ascii="Garamond" w:hAnsi="Garamond" w:cs="Times New Roman"/>
                <w:i/>
                <w:sz w:val="28"/>
              </w:rPr>
              <w:t>Death</w:t>
            </w:r>
            <w:r w:rsidRPr="00704683">
              <w:rPr>
                <w:rFonts w:ascii="Garamond" w:hAnsi="Garamond" w:cs="Times New Roman"/>
                <w:i/>
                <w:sz w:val="28"/>
              </w:rPr>
              <w:t xml:space="preserve"> to be a full, perfect, and sufficient Sacrifice, Oblation, and Satisfaction, for the Sins of the whole World.</w:t>
            </w:r>
          </w:p>
        </w:tc>
      </w:tr>
      <w:tr w:rsidR="00EE070E" w:rsidRPr="00704683" w14:paraId="2B787C32" w14:textId="77777777" w:rsidTr="00954EA9">
        <w:tc>
          <w:tcPr>
            <w:tcW w:w="0" w:type="auto"/>
          </w:tcPr>
          <w:p w14:paraId="26C54AF6" w14:textId="77777777" w:rsidR="00EE070E" w:rsidRPr="005D4E24" w:rsidRDefault="00EE070E" w:rsidP="00DB60C3">
            <w:pPr>
              <w:pStyle w:val="CM3"/>
              <w:widowControl/>
              <w:spacing w:line="240" w:lineRule="auto"/>
              <w:ind w:firstLine="227"/>
              <w:jc w:val="both"/>
              <w:rPr>
                <w:rFonts w:ascii="Garamond" w:hAnsi="Garamond"/>
                <w:sz w:val="28"/>
                <w:szCs w:val="28"/>
              </w:rPr>
            </w:pPr>
            <w:r w:rsidRPr="005D4E24">
              <w:rPr>
                <w:rFonts w:ascii="Garamond" w:hAnsi="Garamond"/>
                <w:i/>
                <w:sz w:val="28"/>
                <w:szCs w:val="28"/>
              </w:rPr>
              <w:t>Q.</w:t>
            </w:r>
            <w:r w:rsidRPr="005D4E24">
              <w:rPr>
                <w:rFonts w:ascii="Garamond" w:hAnsi="Garamond"/>
                <w:sz w:val="28"/>
                <w:szCs w:val="28"/>
              </w:rPr>
              <w:t xml:space="preserve"> </w:t>
            </w:r>
            <w:proofErr w:type="spellStart"/>
            <w:r w:rsidRPr="005D4E24">
              <w:rPr>
                <w:rFonts w:ascii="Garamond" w:hAnsi="Garamond"/>
                <w:sz w:val="28"/>
                <w:szCs w:val="28"/>
              </w:rPr>
              <w:t>Cre</w:t>
            </w:r>
            <w:proofErr w:type="spellEnd"/>
            <w:r w:rsidRPr="005D4E24">
              <w:rPr>
                <w:rFonts w:ascii="Garamond" w:hAnsi="Garamond"/>
                <w:sz w:val="28"/>
                <w:szCs w:val="28"/>
              </w:rPr>
              <w:t xml:space="preserve"> </w:t>
            </w:r>
            <w:proofErr w:type="spellStart"/>
            <w:r w:rsidRPr="005D4E24">
              <w:rPr>
                <w:rFonts w:ascii="Garamond" w:hAnsi="Garamond"/>
                <w:sz w:val="28"/>
                <w:szCs w:val="28"/>
              </w:rPr>
              <w:t>ny</w:t>
            </w:r>
            <w:proofErr w:type="spellEnd"/>
            <w:r w:rsidRPr="005D4E24">
              <w:rPr>
                <w:rFonts w:ascii="Garamond" w:hAnsi="Garamond"/>
                <w:sz w:val="28"/>
                <w:szCs w:val="28"/>
              </w:rPr>
              <w:t xml:space="preserve"> </w:t>
            </w:r>
            <w:proofErr w:type="spellStart"/>
            <w:r w:rsidRPr="005D4E24">
              <w:rPr>
                <w:rFonts w:ascii="Garamond" w:hAnsi="Garamond"/>
                <w:sz w:val="28"/>
                <w:szCs w:val="28"/>
              </w:rPr>
              <w:t>vondeishyn</w:t>
            </w:r>
            <w:proofErr w:type="spellEnd"/>
            <w:r w:rsidRPr="005D4E24">
              <w:rPr>
                <w:rFonts w:ascii="Garamond" w:hAnsi="Garamond"/>
                <w:sz w:val="28"/>
                <w:szCs w:val="28"/>
              </w:rPr>
              <w:t xml:space="preserve"> </w:t>
            </w:r>
            <w:proofErr w:type="spellStart"/>
            <w:r w:rsidRPr="005D4E24">
              <w:rPr>
                <w:rFonts w:ascii="Garamond" w:hAnsi="Garamond"/>
                <w:sz w:val="28"/>
                <w:szCs w:val="28"/>
              </w:rPr>
              <w:t>oddys</w:t>
            </w:r>
            <w:proofErr w:type="spellEnd"/>
            <w:r w:rsidRPr="005D4E24">
              <w:rPr>
                <w:rFonts w:ascii="Garamond" w:hAnsi="Garamond"/>
                <w:sz w:val="28"/>
                <w:szCs w:val="28"/>
              </w:rPr>
              <w:t xml:space="preserve"> shin </w:t>
            </w:r>
            <w:proofErr w:type="spellStart"/>
            <w:r w:rsidRPr="005D4E24">
              <w:rPr>
                <w:rFonts w:ascii="Garamond" w:hAnsi="Garamond"/>
                <w:sz w:val="28"/>
                <w:szCs w:val="28"/>
              </w:rPr>
              <w:t>treshteil</w:t>
            </w:r>
            <w:proofErr w:type="spellEnd"/>
            <w:r w:rsidRPr="005D4E24">
              <w:rPr>
                <w:rFonts w:ascii="Garamond" w:hAnsi="Garamond"/>
                <w:sz w:val="28"/>
                <w:szCs w:val="28"/>
              </w:rPr>
              <w:t xml:space="preserve"> y </w:t>
            </w:r>
            <w:proofErr w:type="spellStart"/>
            <w:r w:rsidRPr="005D4E24">
              <w:rPr>
                <w:rFonts w:ascii="Garamond" w:hAnsi="Garamond"/>
                <w:sz w:val="28"/>
                <w:szCs w:val="28"/>
              </w:rPr>
              <w:t>gheddyn</w:t>
            </w:r>
            <w:proofErr w:type="spellEnd"/>
            <w:r w:rsidRPr="005D4E24">
              <w:rPr>
                <w:rFonts w:ascii="Garamond" w:hAnsi="Garamond"/>
                <w:sz w:val="28"/>
                <w:szCs w:val="28"/>
              </w:rPr>
              <w:t xml:space="preserve">, </w:t>
            </w:r>
            <w:proofErr w:type="spellStart"/>
            <w:r w:rsidRPr="005D4E24">
              <w:rPr>
                <w:rFonts w:ascii="Garamond" w:hAnsi="Garamond"/>
                <w:sz w:val="28"/>
                <w:szCs w:val="28"/>
              </w:rPr>
              <w:t>liorish</w:t>
            </w:r>
            <w:proofErr w:type="spellEnd"/>
            <w:r w:rsidRPr="005D4E24">
              <w:rPr>
                <w:rFonts w:ascii="Garamond" w:hAnsi="Garamond"/>
                <w:sz w:val="28"/>
                <w:szCs w:val="28"/>
              </w:rPr>
              <w:t xml:space="preserve"> </w:t>
            </w:r>
            <w:proofErr w:type="spellStart"/>
            <w:r w:rsidRPr="005D4E24">
              <w:rPr>
                <w:rFonts w:ascii="Garamond" w:hAnsi="Garamond"/>
                <w:sz w:val="28"/>
                <w:szCs w:val="28"/>
              </w:rPr>
              <w:t>cooinaght</w:t>
            </w:r>
            <w:proofErr w:type="spellEnd"/>
            <w:r w:rsidRPr="005D4E24">
              <w:rPr>
                <w:rFonts w:ascii="Garamond" w:hAnsi="Garamond"/>
                <w:sz w:val="28"/>
                <w:szCs w:val="28"/>
              </w:rPr>
              <w:t xml:space="preserve"> er </w:t>
            </w:r>
            <w:proofErr w:type="spellStart"/>
            <w:r w:rsidRPr="005D4E24">
              <w:rPr>
                <w:rFonts w:ascii="Garamond" w:hAnsi="Garamond"/>
                <w:sz w:val="28"/>
                <w:szCs w:val="28"/>
              </w:rPr>
              <w:t>Baase</w:t>
            </w:r>
            <w:proofErr w:type="spellEnd"/>
            <w:r w:rsidRPr="005D4E24">
              <w:rPr>
                <w:rFonts w:ascii="Garamond" w:hAnsi="Garamond"/>
                <w:sz w:val="28"/>
                <w:szCs w:val="28"/>
              </w:rPr>
              <w:t xml:space="preserve"> </w:t>
            </w:r>
            <w:proofErr w:type="spellStart"/>
            <w:r w:rsidRPr="005D4E24">
              <w:rPr>
                <w:rFonts w:ascii="Garamond" w:hAnsi="Garamond"/>
                <w:sz w:val="28"/>
                <w:szCs w:val="28"/>
              </w:rPr>
              <w:t>Chreest</w:t>
            </w:r>
            <w:proofErr w:type="spellEnd"/>
            <w:r w:rsidRPr="005D4E24">
              <w:rPr>
                <w:rFonts w:ascii="Garamond" w:hAnsi="Garamond"/>
                <w:sz w:val="28"/>
                <w:szCs w:val="28"/>
              </w:rPr>
              <w:t xml:space="preserve"> er </w:t>
            </w:r>
            <w:proofErr w:type="spellStart"/>
            <w:r w:rsidRPr="005D4E24">
              <w:rPr>
                <w:rFonts w:ascii="Garamond" w:hAnsi="Garamond"/>
                <w:sz w:val="28"/>
                <w:szCs w:val="28"/>
              </w:rPr>
              <w:t>yn</w:t>
            </w:r>
            <w:proofErr w:type="spellEnd"/>
            <w:r w:rsidRPr="005D4E24">
              <w:rPr>
                <w:rFonts w:ascii="Garamond" w:hAnsi="Garamond"/>
                <w:sz w:val="28"/>
                <w:szCs w:val="28"/>
              </w:rPr>
              <w:t xml:space="preserve"> </w:t>
            </w:r>
            <w:proofErr w:type="spellStart"/>
            <w:r w:rsidRPr="005D4E24">
              <w:rPr>
                <w:rFonts w:ascii="Garamond" w:hAnsi="Garamond"/>
                <w:sz w:val="28"/>
                <w:szCs w:val="28"/>
              </w:rPr>
              <w:t>aght</w:t>
            </w:r>
            <w:proofErr w:type="spellEnd"/>
            <w:r w:rsidRPr="005D4E24">
              <w:rPr>
                <w:rFonts w:ascii="Garamond" w:hAnsi="Garamond"/>
                <w:sz w:val="28"/>
                <w:szCs w:val="28"/>
              </w:rPr>
              <w:t xml:space="preserve"> </w:t>
            </w:r>
            <w:proofErr w:type="spellStart"/>
            <w:r w:rsidRPr="005D4E24">
              <w:rPr>
                <w:rFonts w:ascii="Garamond" w:hAnsi="Garamond"/>
                <w:sz w:val="28"/>
                <w:szCs w:val="28"/>
              </w:rPr>
              <w:t>chrauee</w:t>
            </w:r>
            <w:proofErr w:type="spellEnd"/>
            <w:r w:rsidRPr="005D4E24">
              <w:rPr>
                <w:rFonts w:ascii="Garamond" w:hAnsi="Garamond"/>
                <w:sz w:val="28"/>
                <w:szCs w:val="28"/>
              </w:rPr>
              <w:t xml:space="preserve"> </w:t>
            </w:r>
            <w:proofErr w:type="spellStart"/>
            <w:r w:rsidRPr="005D4E24">
              <w:rPr>
                <w:rFonts w:ascii="Garamond" w:hAnsi="Garamond"/>
                <w:sz w:val="28"/>
                <w:szCs w:val="28"/>
              </w:rPr>
              <w:t>shoh</w:t>
            </w:r>
            <w:proofErr w:type="spellEnd"/>
            <w:r w:rsidRPr="005D4E24">
              <w:rPr>
                <w:rFonts w:ascii="Garamond" w:hAnsi="Garamond"/>
                <w:i/>
                <w:sz w:val="28"/>
                <w:szCs w:val="28"/>
              </w:rPr>
              <w:t> </w:t>
            </w:r>
            <w:r w:rsidRPr="005D4E24">
              <w:rPr>
                <w:rFonts w:ascii="Garamond" w:hAnsi="Garamond"/>
                <w:sz w:val="28"/>
                <w:szCs w:val="28"/>
              </w:rPr>
              <w:t xml:space="preserve">? </w:t>
            </w:r>
          </w:p>
        </w:tc>
        <w:tc>
          <w:tcPr>
            <w:tcW w:w="0" w:type="auto"/>
          </w:tcPr>
          <w:p w14:paraId="79D996BB"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What Benefits may we hope for, by </w:t>
            </w:r>
            <w:proofErr w:type="spellStart"/>
            <w:r w:rsidRPr="00704683">
              <w:rPr>
                <w:rFonts w:ascii="Garamond" w:hAnsi="Garamond" w:cs="Times New Roman"/>
                <w:i/>
                <w:sz w:val="28"/>
              </w:rPr>
              <w:t>Remembring</w:t>
            </w:r>
            <w:proofErr w:type="spellEnd"/>
            <w:r w:rsidRPr="00704683">
              <w:rPr>
                <w:rFonts w:ascii="Garamond" w:hAnsi="Garamond" w:cs="Times New Roman"/>
                <w:i/>
                <w:sz w:val="28"/>
              </w:rPr>
              <w:t xml:space="preserve"> the Death of Christ after this Religious Manner ?</w:t>
            </w:r>
          </w:p>
        </w:tc>
      </w:tr>
      <w:tr w:rsidR="00EE070E" w:rsidRPr="00704683" w14:paraId="74495CAE" w14:textId="77777777" w:rsidTr="00954EA9">
        <w:tc>
          <w:tcPr>
            <w:tcW w:w="0" w:type="auto"/>
          </w:tcPr>
          <w:p w14:paraId="4841522C" w14:textId="77777777" w:rsidR="00EE070E" w:rsidRPr="005D4E24" w:rsidRDefault="00EE070E" w:rsidP="00DB60C3">
            <w:pPr>
              <w:pStyle w:val="CM3"/>
              <w:widowControl/>
              <w:spacing w:line="240" w:lineRule="auto"/>
              <w:ind w:firstLine="227"/>
              <w:jc w:val="both"/>
              <w:rPr>
                <w:rFonts w:ascii="Garamond" w:hAnsi="Garamond"/>
                <w:i/>
                <w:sz w:val="28"/>
                <w:szCs w:val="28"/>
              </w:rPr>
            </w:pPr>
            <w:r w:rsidRPr="005D4E24">
              <w:rPr>
                <w:rFonts w:ascii="Garamond" w:hAnsi="Garamond"/>
                <w:i/>
                <w:sz w:val="28"/>
                <w:szCs w:val="28"/>
              </w:rPr>
              <w:t xml:space="preserve">A. </w:t>
            </w:r>
            <w:proofErr w:type="spellStart"/>
            <w:r w:rsidRPr="005D4E24">
              <w:rPr>
                <w:rFonts w:ascii="Garamond" w:hAnsi="Garamond"/>
                <w:sz w:val="28"/>
                <w:szCs w:val="28"/>
              </w:rPr>
              <w:t>Foddee</w:t>
            </w:r>
            <w:proofErr w:type="spellEnd"/>
            <w:r w:rsidRPr="005D4E24">
              <w:rPr>
                <w:rFonts w:ascii="Garamond" w:hAnsi="Garamond"/>
                <w:sz w:val="28"/>
                <w:szCs w:val="28"/>
              </w:rPr>
              <w:t xml:space="preserve"> shin </w:t>
            </w:r>
            <w:proofErr w:type="spellStart"/>
            <w:r w:rsidRPr="005D4E24">
              <w:rPr>
                <w:rFonts w:ascii="Garamond" w:hAnsi="Garamond"/>
                <w:sz w:val="28"/>
                <w:szCs w:val="28"/>
              </w:rPr>
              <w:t>treshteil</w:t>
            </w:r>
            <w:proofErr w:type="spellEnd"/>
            <w:r w:rsidRPr="005D4E24">
              <w:rPr>
                <w:rFonts w:ascii="Garamond" w:hAnsi="Garamond"/>
                <w:sz w:val="28"/>
                <w:szCs w:val="28"/>
              </w:rPr>
              <w:t xml:space="preserve"> as </w:t>
            </w:r>
            <w:proofErr w:type="spellStart"/>
            <w:r w:rsidRPr="005D4E24">
              <w:rPr>
                <w:rFonts w:ascii="Garamond" w:hAnsi="Garamond"/>
                <w:sz w:val="28"/>
                <w:szCs w:val="28"/>
              </w:rPr>
              <w:t>jercal</w:t>
            </w:r>
            <w:proofErr w:type="spellEnd"/>
            <w:r w:rsidRPr="005D4E24">
              <w:rPr>
                <w:rFonts w:ascii="Garamond" w:hAnsi="Garamond"/>
                <w:sz w:val="28"/>
                <w:szCs w:val="28"/>
              </w:rPr>
              <w:t xml:space="preserve"> son </w:t>
            </w:r>
            <w:proofErr w:type="spellStart"/>
            <w:r w:rsidRPr="005D4E24">
              <w:rPr>
                <w:rFonts w:ascii="Garamond" w:hAnsi="Garamond"/>
                <w:i/>
                <w:sz w:val="28"/>
                <w:szCs w:val="28"/>
              </w:rPr>
              <w:t>Pardoon</w:t>
            </w:r>
            <w:proofErr w:type="spellEnd"/>
            <w:r w:rsidRPr="005D4E24">
              <w:rPr>
                <w:rFonts w:ascii="Garamond" w:hAnsi="Garamond"/>
                <w:i/>
                <w:sz w:val="28"/>
                <w:szCs w:val="28"/>
              </w:rPr>
              <w:t xml:space="preserve"> son </w:t>
            </w:r>
            <w:proofErr w:type="spellStart"/>
            <w:r w:rsidRPr="005D4E24">
              <w:rPr>
                <w:rFonts w:ascii="Garamond" w:hAnsi="Garamond"/>
                <w:i/>
                <w:sz w:val="28"/>
                <w:szCs w:val="28"/>
              </w:rPr>
              <w:t>ooilley</w:t>
            </w:r>
            <w:proofErr w:type="spellEnd"/>
            <w:r w:rsidRPr="005D4E24">
              <w:rPr>
                <w:rFonts w:ascii="Garamond" w:hAnsi="Garamond"/>
                <w:i/>
                <w:sz w:val="28"/>
                <w:szCs w:val="28"/>
              </w:rPr>
              <w:t xml:space="preserve"> </w:t>
            </w:r>
            <w:proofErr w:type="spellStart"/>
            <w:r w:rsidRPr="005D4E24">
              <w:rPr>
                <w:rFonts w:ascii="Garamond" w:hAnsi="Garamond"/>
                <w:i/>
                <w:sz w:val="28"/>
                <w:szCs w:val="28"/>
              </w:rPr>
              <w:t>nyn</w:t>
            </w:r>
            <w:proofErr w:type="spellEnd"/>
            <w:r w:rsidRPr="005D4E24">
              <w:rPr>
                <w:rFonts w:ascii="Garamond" w:hAnsi="Garamond"/>
                <w:i/>
                <w:sz w:val="28"/>
                <w:szCs w:val="28"/>
              </w:rPr>
              <w:t xml:space="preserve"> </w:t>
            </w:r>
            <w:proofErr w:type="spellStart"/>
            <w:r w:rsidRPr="005D4E24">
              <w:rPr>
                <w:rFonts w:ascii="Garamond" w:hAnsi="Garamond"/>
                <w:i/>
                <w:sz w:val="28"/>
                <w:szCs w:val="28"/>
              </w:rPr>
              <w:t>beccaghyn</w:t>
            </w:r>
            <w:proofErr w:type="spellEnd"/>
            <w:r w:rsidRPr="005D4E24">
              <w:rPr>
                <w:rFonts w:ascii="Garamond" w:hAnsi="Garamond"/>
                <w:sz w:val="28"/>
                <w:szCs w:val="28"/>
              </w:rPr>
              <w:t xml:space="preserve">, as </w:t>
            </w:r>
            <w:proofErr w:type="spellStart"/>
            <w:r w:rsidRPr="005D4E24">
              <w:rPr>
                <w:rFonts w:ascii="Garamond" w:hAnsi="Garamond"/>
                <w:sz w:val="28"/>
                <w:szCs w:val="28"/>
              </w:rPr>
              <w:t>grayse</w:t>
            </w:r>
            <w:proofErr w:type="spellEnd"/>
            <w:r w:rsidRPr="005D4E24">
              <w:rPr>
                <w:rFonts w:ascii="Garamond" w:hAnsi="Garamond"/>
                <w:sz w:val="28"/>
                <w:szCs w:val="28"/>
              </w:rPr>
              <w:t xml:space="preserve"> as </w:t>
            </w:r>
            <w:proofErr w:type="spellStart"/>
            <w:r w:rsidRPr="005D4E24">
              <w:rPr>
                <w:rFonts w:ascii="Garamond" w:hAnsi="Garamond"/>
                <w:sz w:val="28"/>
                <w:szCs w:val="28"/>
              </w:rPr>
              <w:t>niart</w:t>
            </w:r>
            <w:proofErr w:type="spellEnd"/>
            <w:r w:rsidRPr="005D4E24">
              <w:rPr>
                <w:rFonts w:ascii="Garamond" w:hAnsi="Garamond"/>
                <w:sz w:val="28"/>
                <w:szCs w:val="28"/>
              </w:rPr>
              <w:t xml:space="preserve"> </w:t>
            </w:r>
            <w:proofErr w:type="spellStart"/>
            <w:r w:rsidRPr="005D4E24">
              <w:rPr>
                <w:rFonts w:ascii="Garamond" w:hAnsi="Garamond"/>
                <w:sz w:val="28"/>
                <w:szCs w:val="28"/>
              </w:rPr>
              <w:t>dy</w:t>
            </w:r>
            <w:proofErr w:type="spellEnd"/>
            <w:r w:rsidRPr="005D4E24">
              <w:rPr>
                <w:rFonts w:ascii="Garamond" w:hAnsi="Garamond"/>
                <w:sz w:val="28"/>
                <w:szCs w:val="28"/>
              </w:rPr>
              <w:t xml:space="preserve"> </w:t>
            </w:r>
            <w:proofErr w:type="spellStart"/>
            <w:r w:rsidRPr="005D4E24">
              <w:rPr>
                <w:rFonts w:ascii="Garamond" w:hAnsi="Garamond"/>
                <w:sz w:val="28"/>
                <w:szCs w:val="28"/>
              </w:rPr>
              <w:t>yanoo</w:t>
            </w:r>
            <w:proofErr w:type="spellEnd"/>
            <w:r w:rsidRPr="005D4E24">
              <w:rPr>
                <w:rFonts w:ascii="Garamond" w:hAnsi="Garamond"/>
                <w:sz w:val="28"/>
                <w:szCs w:val="28"/>
              </w:rPr>
              <w:t xml:space="preserve"> </w:t>
            </w:r>
            <w:proofErr w:type="spellStart"/>
            <w:r w:rsidRPr="005D4E24">
              <w:rPr>
                <w:rFonts w:ascii="Garamond" w:hAnsi="Garamond"/>
                <w:sz w:val="28"/>
                <w:szCs w:val="28"/>
              </w:rPr>
              <w:t>nyn</w:t>
            </w:r>
            <w:proofErr w:type="spellEnd"/>
            <w:r w:rsidRPr="005D4E24">
              <w:rPr>
                <w:rFonts w:ascii="Garamond" w:hAnsi="Garamond"/>
                <w:sz w:val="28"/>
                <w:szCs w:val="28"/>
              </w:rPr>
              <w:t xml:space="preserve"> </w:t>
            </w:r>
            <w:proofErr w:type="spellStart"/>
            <w:r w:rsidRPr="005D4E24">
              <w:rPr>
                <w:rFonts w:ascii="Garamond" w:hAnsi="Garamond"/>
                <w:sz w:val="28"/>
                <w:szCs w:val="28"/>
              </w:rPr>
              <w:t>Nutee</w:t>
            </w:r>
            <w:proofErr w:type="spellEnd"/>
            <w:r w:rsidRPr="005D4E24">
              <w:rPr>
                <w:rFonts w:ascii="Garamond" w:hAnsi="Garamond"/>
                <w:sz w:val="28"/>
                <w:szCs w:val="28"/>
              </w:rPr>
              <w:t xml:space="preserve"> as </w:t>
            </w:r>
            <w:proofErr w:type="spellStart"/>
            <w:r w:rsidRPr="005D4E24">
              <w:rPr>
                <w:rFonts w:ascii="Garamond" w:hAnsi="Garamond"/>
                <w:sz w:val="28"/>
                <w:szCs w:val="28"/>
              </w:rPr>
              <w:t>maynrys</w:t>
            </w:r>
            <w:proofErr w:type="spellEnd"/>
            <w:r w:rsidRPr="005D4E24">
              <w:rPr>
                <w:rFonts w:ascii="Garamond" w:hAnsi="Garamond"/>
                <w:sz w:val="28"/>
                <w:szCs w:val="28"/>
              </w:rPr>
              <w:t xml:space="preserve"> er son </w:t>
            </w:r>
            <w:proofErr w:type="spellStart"/>
            <w:r w:rsidRPr="005D4E24">
              <w:rPr>
                <w:rFonts w:ascii="Garamond" w:hAnsi="Garamond"/>
                <w:sz w:val="28"/>
                <w:szCs w:val="28"/>
              </w:rPr>
              <w:t>dy</w:t>
            </w:r>
            <w:proofErr w:type="spellEnd"/>
            <w:r w:rsidRPr="005D4E24">
              <w:rPr>
                <w:rFonts w:ascii="Garamond" w:hAnsi="Garamond"/>
                <w:sz w:val="28"/>
                <w:szCs w:val="28"/>
              </w:rPr>
              <w:t xml:space="preserve"> </w:t>
            </w:r>
            <w:proofErr w:type="spellStart"/>
            <w:r w:rsidRPr="005D4E24">
              <w:rPr>
                <w:rFonts w:ascii="Garamond" w:hAnsi="Garamond"/>
                <w:sz w:val="28"/>
                <w:szCs w:val="28"/>
              </w:rPr>
              <w:t>bragh</w:t>
            </w:r>
            <w:proofErr w:type="spellEnd"/>
            <w:r w:rsidRPr="005D4E24">
              <w:rPr>
                <w:rFonts w:ascii="Garamond" w:hAnsi="Garamond"/>
                <w:sz w:val="28"/>
                <w:szCs w:val="28"/>
              </w:rPr>
              <w:t xml:space="preserve"> </w:t>
            </w:r>
            <w:proofErr w:type="spellStart"/>
            <w:r w:rsidRPr="005D4E24">
              <w:rPr>
                <w:rFonts w:ascii="Garamond" w:hAnsi="Garamond"/>
                <w:sz w:val="28"/>
                <w:szCs w:val="28"/>
              </w:rPr>
              <w:t>tra</w:t>
            </w:r>
            <w:proofErr w:type="spellEnd"/>
            <w:r w:rsidRPr="005D4E24">
              <w:rPr>
                <w:rFonts w:ascii="Garamond" w:hAnsi="Garamond"/>
                <w:sz w:val="28"/>
                <w:szCs w:val="28"/>
              </w:rPr>
              <w:t xml:space="preserve"> yow mad </w:t>
            </w:r>
            <w:proofErr w:type="spellStart"/>
            <w:r w:rsidRPr="005D4E24">
              <w:rPr>
                <w:rFonts w:ascii="Garamond" w:hAnsi="Garamond"/>
                <w:sz w:val="28"/>
                <w:szCs w:val="28"/>
              </w:rPr>
              <w:t>baase</w:t>
            </w:r>
            <w:proofErr w:type="spellEnd"/>
            <w:r w:rsidRPr="005D4E24">
              <w:rPr>
                <w:rFonts w:ascii="Garamond" w:hAnsi="Garamond"/>
                <w:sz w:val="28"/>
                <w:szCs w:val="28"/>
              </w:rPr>
              <w:t xml:space="preserve">. As </w:t>
            </w:r>
            <w:proofErr w:type="spellStart"/>
            <w:r w:rsidRPr="005D4E24">
              <w:rPr>
                <w:rFonts w:ascii="Garamond" w:hAnsi="Garamond"/>
                <w:sz w:val="28"/>
                <w:szCs w:val="28"/>
              </w:rPr>
              <w:t>foddee</w:t>
            </w:r>
            <w:proofErr w:type="spellEnd"/>
            <w:r w:rsidRPr="005D4E24">
              <w:rPr>
                <w:rFonts w:ascii="Garamond" w:hAnsi="Garamond"/>
                <w:sz w:val="28"/>
                <w:szCs w:val="28"/>
              </w:rPr>
              <w:t xml:space="preserve"> mad cha </w:t>
            </w:r>
            <w:proofErr w:type="spellStart"/>
            <w:r w:rsidRPr="005D4E24">
              <w:rPr>
                <w:rFonts w:ascii="Garamond" w:hAnsi="Garamond"/>
                <w:sz w:val="28"/>
                <w:szCs w:val="28"/>
              </w:rPr>
              <w:t>firrinagh</w:t>
            </w:r>
            <w:proofErr w:type="spellEnd"/>
            <w:r w:rsidRPr="005D4E24">
              <w:rPr>
                <w:rFonts w:ascii="Garamond" w:hAnsi="Garamond"/>
                <w:sz w:val="28"/>
                <w:szCs w:val="28"/>
              </w:rPr>
              <w:t xml:space="preserve"> </w:t>
            </w:r>
            <w:proofErr w:type="spellStart"/>
            <w:r w:rsidRPr="005D4E24">
              <w:rPr>
                <w:rFonts w:ascii="Garamond" w:hAnsi="Garamond"/>
                <w:sz w:val="28"/>
                <w:szCs w:val="28"/>
              </w:rPr>
              <w:t>jercal</w:t>
            </w:r>
            <w:proofErr w:type="spellEnd"/>
            <w:r w:rsidRPr="005D4E24">
              <w:rPr>
                <w:rFonts w:ascii="Garamond" w:hAnsi="Garamond"/>
                <w:sz w:val="28"/>
                <w:szCs w:val="28"/>
              </w:rPr>
              <w:t xml:space="preserve"> son </w:t>
            </w:r>
            <w:proofErr w:type="spellStart"/>
            <w:r w:rsidRPr="005D4E24">
              <w:rPr>
                <w:rFonts w:ascii="Garamond" w:hAnsi="Garamond"/>
                <w:sz w:val="28"/>
                <w:szCs w:val="28"/>
              </w:rPr>
              <w:t>ny</w:t>
            </w:r>
            <w:proofErr w:type="spellEnd"/>
            <w:r w:rsidRPr="005D4E24">
              <w:rPr>
                <w:rFonts w:ascii="Garamond" w:hAnsi="Garamond"/>
                <w:sz w:val="28"/>
                <w:szCs w:val="28"/>
              </w:rPr>
              <w:t xml:space="preserve"> </w:t>
            </w:r>
            <w:proofErr w:type="spellStart"/>
            <w:r w:rsidRPr="005D4E24">
              <w:rPr>
                <w:rFonts w:ascii="Garamond" w:hAnsi="Garamond"/>
                <w:sz w:val="28"/>
                <w:szCs w:val="28"/>
              </w:rPr>
              <w:t>Bannaghtyn</w:t>
            </w:r>
            <w:proofErr w:type="spellEnd"/>
            <w:r w:rsidRPr="005D4E24">
              <w:rPr>
                <w:rFonts w:ascii="Garamond" w:hAnsi="Garamond"/>
                <w:sz w:val="28"/>
                <w:szCs w:val="28"/>
              </w:rPr>
              <w:t xml:space="preserve"> </w:t>
            </w:r>
            <w:proofErr w:type="spellStart"/>
            <w:r w:rsidRPr="005D4E24">
              <w:rPr>
                <w:rFonts w:ascii="Garamond" w:hAnsi="Garamond"/>
                <w:sz w:val="28"/>
                <w:szCs w:val="28"/>
              </w:rPr>
              <w:t>shoh</w:t>
            </w:r>
            <w:proofErr w:type="spellEnd"/>
            <w:r w:rsidRPr="005D4E24">
              <w:rPr>
                <w:rFonts w:ascii="Garamond" w:hAnsi="Garamond"/>
                <w:sz w:val="28"/>
                <w:szCs w:val="28"/>
              </w:rPr>
              <w:t xml:space="preserve"> as </w:t>
            </w:r>
            <w:proofErr w:type="spellStart"/>
            <w:r w:rsidRPr="005D4E24">
              <w:rPr>
                <w:rFonts w:ascii="Garamond" w:hAnsi="Garamond"/>
                <w:sz w:val="28"/>
                <w:szCs w:val="28"/>
              </w:rPr>
              <w:t>oddys</w:t>
            </w:r>
            <w:proofErr w:type="spellEnd"/>
            <w:r w:rsidRPr="005D4E24">
              <w:rPr>
                <w:rFonts w:ascii="Garamond" w:hAnsi="Garamond"/>
                <w:sz w:val="28"/>
                <w:szCs w:val="28"/>
              </w:rPr>
              <w:t xml:space="preserve"> mad </w:t>
            </w:r>
            <w:proofErr w:type="spellStart"/>
            <w:r w:rsidRPr="005D4E24">
              <w:rPr>
                <w:rFonts w:ascii="Garamond" w:hAnsi="Garamond"/>
                <w:sz w:val="28"/>
                <w:szCs w:val="28"/>
              </w:rPr>
              <w:t>treshteil</w:t>
            </w:r>
            <w:proofErr w:type="spellEnd"/>
            <w:r w:rsidRPr="005D4E24">
              <w:rPr>
                <w:rFonts w:ascii="Garamond" w:hAnsi="Garamond"/>
                <w:sz w:val="28"/>
                <w:szCs w:val="28"/>
              </w:rPr>
              <w:t xml:space="preserve"> son </w:t>
            </w:r>
            <w:proofErr w:type="spellStart"/>
            <w:r w:rsidRPr="005D4E24">
              <w:rPr>
                <w:rFonts w:ascii="Garamond" w:hAnsi="Garamond"/>
                <w:sz w:val="28"/>
                <w:szCs w:val="28"/>
              </w:rPr>
              <w:t>Niart</w:t>
            </w:r>
            <w:proofErr w:type="spellEnd"/>
            <w:r w:rsidRPr="005D4E24">
              <w:rPr>
                <w:rFonts w:ascii="Garamond" w:hAnsi="Garamond"/>
                <w:sz w:val="28"/>
                <w:szCs w:val="28"/>
              </w:rPr>
              <w:t xml:space="preserve"> as </w:t>
            </w:r>
            <w:proofErr w:type="spellStart"/>
            <w:r w:rsidRPr="005D4E24">
              <w:rPr>
                <w:rFonts w:ascii="Garamond" w:hAnsi="Garamond"/>
                <w:sz w:val="28"/>
                <w:szCs w:val="28"/>
              </w:rPr>
              <w:t>Gerjagh</w:t>
            </w:r>
            <w:proofErr w:type="spellEnd"/>
            <w:r w:rsidRPr="005D4E24">
              <w:rPr>
                <w:rFonts w:ascii="Garamond" w:hAnsi="Garamond"/>
                <w:sz w:val="28"/>
                <w:szCs w:val="28"/>
              </w:rPr>
              <w:t xml:space="preserve"> </w:t>
            </w:r>
            <w:proofErr w:type="spellStart"/>
            <w:r w:rsidRPr="005D4E24">
              <w:rPr>
                <w:rFonts w:ascii="Garamond" w:hAnsi="Garamond"/>
                <w:sz w:val="28"/>
                <w:szCs w:val="28"/>
              </w:rPr>
              <w:t>veih</w:t>
            </w:r>
            <w:proofErr w:type="spellEnd"/>
            <w:r w:rsidRPr="005D4E24">
              <w:rPr>
                <w:rFonts w:ascii="Garamond" w:hAnsi="Garamond"/>
                <w:sz w:val="28"/>
                <w:szCs w:val="28"/>
              </w:rPr>
              <w:t xml:space="preserve"> </w:t>
            </w:r>
            <w:proofErr w:type="spellStart"/>
            <w:r w:rsidRPr="005D4E24">
              <w:rPr>
                <w:rFonts w:ascii="Garamond" w:hAnsi="Garamond"/>
                <w:sz w:val="28"/>
                <w:szCs w:val="28"/>
              </w:rPr>
              <w:t>beaghey</w:t>
            </w:r>
            <w:proofErr w:type="spellEnd"/>
            <w:r w:rsidRPr="005D4E24">
              <w:rPr>
                <w:rFonts w:ascii="Garamond" w:hAnsi="Garamond"/>
                <w:sz w:val="28"/>
                <w:szCs w:val="28"/>
              </w:rPr>
              <w:t xml:space="preserve">. </w:t>
            </w:r>
            <w:r w:rsidRPr="005D4E24">
              <w:rPr>
                <w:rFonts w:ascii="Garamond" w:hAnsi="Garamond"/>
                <w:i/>
                <w:sz w:val="28"/>
                <w:szCs w:val="28"/>
              </w:rPr>
              <w:t xml:space="preserve">Son </w:t>
            </w:r>
            <w:proofErr w:type="spellStart"/>
            <w:r w:rsidRPr="005D4E24">
              <w:rPr>
                <w:rFonts w:ascii="Garamond" w:hAnsi="Garamond"/>
                <w:i/>
                <w:sz w:val="28"/>
                <w:szCs w:val="28"/>
              </w:rPr>
              <w:t>Jee</w:t>
            </w:r>
            <w:proofErr w:type="spellEnd"/>
            <w:r w:rsidRPr="005D4E24">
              <w:rPr>
                <w:rFonts w:ascii="Garamond" w:hAnsi="Garamond"/>
                <w:i/>
                <w:sz w:val="28"/>
                <w:szCs w:val="28"/>
              </w:rPr>
              <w:t xml:space="preserve">, </w:t>
            </w:r>
            <w:proofErr w:type="spellStart"/>
            <w:r w:rsidRPr="005D4E24">
              <w:rPr>
                <w:rFonts w:ascii="Garamond" w:hAnsi="Garamond"/>
                <w:i/>
                <w:sz w:val="28"/>
                <w:szCs w:val="28"/>
              </w:rPr>
              <w:t>nagh</w:t>
            </w:r>
            <w:proofErr w:type="spellEnd"/>
            <w:r w:rsidRPr="005D4E24">
              <w:rPr>
                <w:rFonts w:ascii="Garamond" w:hAnsi="Garamond"/>
                <w:i/>
                <w:sz w:val="28"/>
                <w:szCs w:val="28"/>
              </w:rPr>
              <w:t xml:space="preserve"> </w:t>
            </w:r>
            <w:proofErr w:type="spellStart"/>
            <w:r w:rsidRPr="005D4E24">
              <w:rPr>
                <w:rFonts w:ascii="Garamond" w:hAnsi="Garamond"/>
                <w:i/>
                <w:sz w:val="28"/>
                <w:szCs w:val="28"/>
              </w:rPr>
              <w:t>haghyn</w:t>
            </w:r>
            <w:proofErr w:type="spellEnd"/>
            <w:r w:rsidRPr="005D4E24">
              <w:rPr>
                <w:rFonts w:ascii="Garamond" w:hAnsi="Garamond"/>
                <w:i/>
                <w:sz w:val="28"/>
                <w:szCs w:val="28"/>
              </w:rPr>
              <w:t xml:space="preserve"> e Vac </w:t>
            </w:r>
            <w:proofErr w:type="spellStart"/>
            <w:r w:rsidRPr="005D4E24">
              <w:rPr>
                <w:rFonts w:ascii="Garamond" w:hAnsi="Garamond"/>
                <w:i/>
                <w:sz w:val="28"/>
                <w:szCs w:val="28"/>
              </w:rPr>
              <w:t>hene</w:t>
            </w:r>
            <w:proofErr w:type="spellEnd"/>
            <w:r w:rsidRPr="005D4E24">
              <w:rPr>
                <w:rFonts w:ascii="Garamond" w:hAnsi="Garamond"/>
                <w:i/>
                <w:sz w:val="28"/>
                <w:szCs w:val="28"/>
              </w:rPr>
              <w:t xml:space="preserve"> </w:t>
            </w:r>
            <w:proofErr w:type="spellStart"/>
            <w:r w:rsidRPr="005D4E24">
              <w:rPr>
                <w:rFonts w:ascii="Garamond" w:hAnsi="Garamond"/>
                <w:i/>
                <w:sz w:val="28"/>
                <w:szCs w:val="28"/>
              </w:rPr>
              <w:t>agh</w:t>
            </w:r>
            <w:proofErr w:type="spellEnd"/>
            <w:r w:rsidRPr="005D4E24">
              <w:rPr>
                <w:rFonts w:ascii="Garamond" w:hAnsi="Garamond"/>
                <w:i/>
                <w:sz w:val="28"/>
                <w:szCs w:val="28"/>
              </w:rPr>
              <w:t xml:space="preserve"> </w:t>
            </w:r>
            <w:proofErr w:type="spellStart"/>
            <w:r w:rsidRPr="005D4E24">
              <w:rPr>
                <w:rFonts w:ascii="Garamond" w:hAnsi="Garamond"/>
                <w:i/>
                <w:sz w:val="28"/>
                <w:szCs w:val="28"/>
              </w:rPr>
              <w:t>livrey</w:t>
            </w:r>
            <w:proofErr w:type="spellEnd"/>
            <w:r w:rsidRPr="005D4E24">
              <w:rPr>
                <w:rFonts w:ascii="Garamond" w:hAnsi="Garamond"/>
                <w:i/>
                <w:sz w:val="28"/>
                <w:szCs w:val="28"/>
              </w:rPr>
              <w:t xml:space="preserve"> e </w:t>
            </w:r>
            <w:proofErr w:type="spellStart"/>
            <w:r w:rsidRPr="005D4E24">
              <w:rPr>
                <w:rFonts w:ascii="Garamond" w:hAnsi="Garamond"/>
                <w:i/>
                <w:sz w:val="28"/>
                <w:szCs w:val="28"/>
              </w:rPr>
              <w:t>Seose</w:t>
            </w:r>
            <w:proofErr w:type="spellEnd"/>
            <w:r w:rsidRPr="005D4E24">
              <w:rPr>
                <w:rFonts w:ascii="Garamond" w:hAnsi="Garamond"/>
                <w:i/>
                <w:sz w:val="28"/>
                <w:szCs w:val="28"/>
              </w:rPr>
              <w:t xml:space="preserve"> e, er </w:t>
            </w:r>
            <w:proofErr w:type="spellStart"/>
            <w:r w:rsidRPr="005D4E24">
              <w:rPr>
                <w:rFonts w:ascii="Garamond" w:hAnsi="Garamond"/>
                <w:i/>
                <w:sz w:val="28"/>
                <w:szCs w:val="28"/>
              </w:rPr>
              <w:t>nyn</w:t>
            </w:r>
            <w:proofErr w:type="spellEnd"/>
            <w:r w:rsidRPr="005D4E24">
              <w:rPr>
                <w:rFonts w:ascii="Garamond" w:hAnsi="Garamond"/>
                <w:i/>
                <w:sz w:val="28"/>
                <w:szCs w:val="28"/>
              </w:rPr>
              <w:t xml:space="preserve"> son </w:t>
            </w:r>
            <w:proofErr w:type="spellStart"/>
            <w:r w:rsidRPr="005D4E24">
              <w:rPr>
                <w:rFonts w:ascii="Garamond" w:hAnsi="Garamond"/>
                <w:i/>
                <w:sz w:val="28"/>
                <w:szCs w:val="28"/>
              </w:rPr>
              <w:t>ooilley</w:t>
            </w:r>
            <w:proofErr w:type="spellEnd"/>
            <w:r w:rsidRPr="005D4E24">
              <w:rPr>
                <w:rFonts w:ascii="Garamond" w:hAnsi="Garamond"/>
                <w:i/>
                <w:sz w:val="28"/>
                <w:szCs w:val="28"/>
              </w:rPr>
              <w:t xml:space="preserve">, </w:t>
            </w:r>
            <w:proofErr w:type="spellStart"/>
            <w:r w:rsidRPr="005D4E24">
              <w:rPr>
                <w:rFonts w:ascii="Garamond" w:hAnsi="Garamond"/>
                <w:i/>
                <w:sz w:val="28"/>
                <w:szCs w:val="28"/>
              </w:rPr>
              <w:t>cre’n</w:t>
            </w:r>
            <w:proofErr w:type="spellEnd"/>
            <w:r w:rsidRPr="005D4E24">
              <w:rPr>
                <w:rFonts w:ascii="Garamond" w:hAnsi="Garamond"/>
                <w:i/>
                <w:sz w:val="28"/>
                <w:szCs w:val="28"/>
              </w:rPr>
              <w:t xml:space="preserve"> </w:t>
            </w:r>
            <w:proofErr w:type="spellStart"/>
            <w:r w:rsidRPr="005D4E24">
              <w:rPr>
                <w:rFonts w:ascii="Garamond" w:hAnsi="Garamond"/>
                <w:i/>
                <w:sz w:val="28"/>
                <w:szCs w:val="28"/>
              </w:rPr>
              <w:t>aght</w:t>
            </w:r>
            <w:proofErr w:type="spellEnd"/>
            <w:r w:rsidRPr="005D4E24">
              <w:rPr>
                <w:rFonts w:ascii="Garamond" w:hAnsi="Garamond"/>
                <w:i/>
                <w:sz w:val="28"/>
                <w:szCs w:val="28"/>
              </w:rPr>
              <w:t xml:space="preserve"> </w:t>
            </w:r>
            <w:proofErr w:type="spellStart"/>
            <w:r w:rsidRPr="005D4E24">
              <w:rPr>
                <w:rFonts w:ascii="Garamond" w:hAnsi="Garamond"/>
                <w:i/>
                <w:sz w:val="28"/>
                <w:szCs w:val="28"/>
              </w:rPr>
              <w:t>nagh</w:t>
            </w:r>
            <w:proofErr w:type="spellEnd"/>
            <w:r w:rsidRPr="005D4E24">
              <w:rPr>
                <w:rFonts w:ascii="Garamond" w:hAnsi="Garamond"/>
                <w:i/>
                <w:sz w:val="28"/>
                <w:szCs w:val="28"/>
              </w:rPr>
              <w:t xml:space="preserve"> der e </w:t>
            </w:r>
            <w:proofErr w:type="spellStart"/>
            <w:r w:rsidRPr="005D4E24">
              <w:rPr>
                <w:rFonts w:ascii="Garamond" w:hAnsi="Garamond"/>
                <w:i/>
                <w:sz w:val="28"/>
                <w:szCs w:val="28"/>
              </w:rPr>
              <w:t>doonin</w:t>
            </w:r>
            <w:proofErr w:type="spellEnd"/>
            <w:r w:rsidRPr="00EE070E">
              <w:rPr>
                <w:rStyle w:val="FootnoteReference"/>
                <w:rFonts w:ascii="Garamond" w:hAnsi="Garamond"/>
                <w:sz w:val="28"/>
                <w:szCs w:val="28"/>
              </w:rPr>
              <w:footnoteReference w:id="79"/>
            </w:r>
            <w:r w:rsidRPr="005D4E24">
              <w:rPr>
                <w:rFonts w:ascii="Garamond" w:hAnsi="Garamond"/>
                <w:i/>
                <w:sz w:val="28"/>
                <w:szCs w:val="28"/>
              </w:rPr>
              <w:t xml:space="preserve"> </w:t>
            </w:r>
            <w:proofErr w:type="spellStart"/>
            <w:r w:rsidRPr="005D4E24">
              <w:rPr>
                <w:rFonts w:ascii="Garamond" w:hAnsi="Garamond"/>
                <w:i/>
                <w:sz w:val="28"/>
                <w:szCs w:val="28"/>
              </w:rPr>
              <w:t>myrgeddyn</w:t>
            </w:r>
            <w:proofErr w:type="spellEnd"/>
            <w:r w:rsidRPr="005D4E24">
              <w:rPr>
                <w:rFonts w:ascii="Garamond" w:hAnsi="Garamond"/>
                <w:i/>
                <w:sz w:val="28"/>
                <w:szCs w:val="28"/>
              </w:rPr>
              <w:t xml:space="preserve"> </w:t>
            </w:r>
            <w:proofErr w:type="spellStart"/>
            <w:r w:rsidRPr="005D4E24">
              <w:rPr>
                <w:rFonts w:ascii="Garamond" w:hAnsi="Garamond"/>
                <w:i/>
                <w:sz w:val="28"/>
                <w:szCs w:val="28"/>
              </w:rPr>
              <w:t>dy</w:t>
            </w:r>
            <w:proofErr w:type="spellEnd"/>
            <w:r w:rsidRPr="005D4E24">
              <w:rPr>
                <w:rFonts w:ascii="Garamond" w:hAnsi="Garamond"/>
                <w:i/>
                <w:sz w:val="28"/>
                <w:szCs w:val="28"/>
              </w:rPr>
              <w:t xml:space="preserve"> </w:t>
            </w:r>
            <w:proofErr w:type="spellStart"/>
            <w:r w:rsidRPr="005D4E24">
              <w:rPr>
                <w:rFonts w:ascii="Garamond" w:hAnsi="Garamond"/>
                <w:i/>
                <w:sz w:val="28"/>
                <w:szCs w:val="28"/>
              </w:rPr>
              <w:t>arryltagh</w:t>
            </w:r>
            <w:proofErr w:type="spellEnd"/>
            <w:r w:rsidRPr="005D4E24">
              <w:rPr>
                <w:rFonts w:ascii="Garamond" w:hAnsi="Garamond"/>
                <w:i/>
                <w:sz w:val="28"/>
                <w:szCs w:val="28"/>
              </w:rPr>
              <w:t xml:space="preserve"> </w:t>
            </w:r>
            <w:proofErr w:type="spellStart"/>
            <w:r w:rsidRPr="005D4E24">
              <w:rPr>
                <w:rFonts w:ascii="Garamond" w:hAnsi="Garamond"/>
                <w:i/>
                <w:sz w:val="28"/>
                <w:szCs w:val="28"/>
              </w:rPr>
              <w:t>dy</w:t>
            </w:r>
            <w:proofErr w:type="spellEnd"/>
            <w:r w:rsidRPr="005D4E24">
              <w:rPr>
                <w:rFonts w:ascii="Garamond" w:hAnsi="Garamond"/>
                <w:i/>
                <w:sz w:val="28"/>
                <w:szCs w:val="28"/>
              </w:rPr>
              <w:t xml:space="preserve"> </w:t>
            </w:r>
            <w:proofErr w:type="spellStart"/>
            <w:r w:rsidRPr="005D4E24">
              <w:rPr>
                <w:rFonts w:ascii="Garamond" w:hAnsi="Garamond"/>
                <w:i/>
                <w:sz w:val="28"/>
                <w:szCs w:val="28"/>
              </w:rPr>
              <w:t>chooilley</w:t>
            </w:r>
            <w:proofErr w:type="spellEnd"/>
            <w:r w:rsidRPr="005D4E24">
              <w:rPr>
                <w:rFonts w:ascii="Garamond" w:hAnsi="Garamond"/>
                <w:i/>
                <w:sz w:val="28"/>
                <w:szCs w:val="28"/>
              </w:rPr>
              <w:t xml:space="preserve"> nee marish </w:t>
            </w:r>
            <w:r w:rsidRPr="00EE070E">
              <w:rPr>
                <w:rFonts w:ascii="Garamond" w:hAnsi="Garamond"/>
                <w:i/>
                <w:sz w:val="28"/>
                <w:szCs w:val="28"/>
              </w:rPr>
              <w:t>?</w:t>
            </w:r>
            <w:r w:rsidRPr="005D4E24">
              <w:rPr>
                <w:rFonts w:ascii="Garamond" w:hAnsi="Garamond"/>
                <w:i/>
                <w:sz w:val="28"/>
                <w:szCs w:val="28"/>
              </w:rPr>
              <w:t xml:space="preserve"> </w:t>
            </w:r>
          </w:p>
        </w:tc>
        <w:tc>
          <w:tcPr>
            <w:tcW w:w="0" w:type="auto"/>
          </w:tcPr>
          <w:p w14:paraId="0CFA2AD1" w14:textId="77777777" w:rsidR="00EE070E" w:rsidRPr="00704683" w:rsidRDefault="00EE070E"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A. </w:t>
            </w:r>
            <w:r w:rsidRPr="00704683">
              <w:rPr>
                <w:rFonts w:ascii="Garamond" w:hAnsi="Garamond" w:cs="Times New Roman"/>
                <w:i/>
                <w:sz w:val="28"/>
              </w:rPr>
              <w:t xml:space="preserve">We may expect and depend upon </w:t>
            </w:r>
            <w:r w:rsidRPr="00704683">
              <w:rPr>
                <w:rFonts w:ascii="Garamond" w:hAnsi="Garamond" w:cs="Times New Roman"/>
                <w:sz w:val="28"/>
              </w:rPr>
              <w:t>the Pardon of all our Sins,</w:t>
            </w:r>
            <w:r w:rsidRPr="00704683">
              <w:rPr>
                <w:rFonts w:ascii="Garamond" w:hAnsi="Garamond" w:cs="Times New Roman"/>
                <w:i/>
                <w:sz w:val="28"/>
              </w:rPr>
              <w:t xml:space="preserve"> Rom</w:t>
            </w:r>
            <w:r w:rsidRPr="00704683">
              <w:rPr>
                <w:rFonts w:ascii="Garamond" w:hAnsi="Garamond" w:cs="Times New Roman"/>
                <w:sz w:val="28"/>
              </w:rPr>
              <w:t xml:space="preserve">. 5. 10. </w:t>
            </w:r>
            <w:r w:rsidRPr="00704683">
              <w:rPr>
                <w:rFonts w:ascii="Garamond" w:hAnsi="Garamond" w:cs="Times New Roman"/>
                <w:i/>
                <w:sz w:val="28"/>
              </w:rPr>
              <w:t xml:space="preserve">and Grace and Strength to do our Duty, and eternal Happiness when we die. And we may as certainly expect these Benefits, as we can hope for Strength and Refreshment from Food. </w:t>
            </w:r>
            <w:r w:rsidRPr="00704683">
              <w:rPr>
                <w:rFonts w:ascii="Garamond" w:hAnsi="Garamond" w:cs="Times New Roman"/>
                <w:sz w:val="28"/>
              </w:rPr>
              <w:t>For God, who spared not his own Son, but delivered him up for us all, how shall he not with him also freely give us all things</w:t>
            </w:r>
            <w:r w:rsidRPr="00704683">
              <w:rPr>
                <w:rFonts w:ascii="Garamond" w:hAnsi="Garamond" w:cs="Times New Roman"/>
                <w:i/>
                <w:sz w:val="28"/>
              </w:rPr>
              <w:t> </w:t>
            </w:r>
            <w:r w:rsidRPr="00EE070E">
              <w:rPr>
                <w:rFonts w:ascii="Garamond" w:hAnsi="Garamond" w:cs="Times New Roman"/>
                <w:sz w:val="28"/>
              </w:rPr>
              <w:t>?</w:t>
            </w:r>
            <w:r w:rsidRPr="00704683">
              <w:rPr>
                <w:rFonts w:ascii="Garamond" w:hAnsi="Garamond" w:cs="Times New Roman"/>
                <w:sz w:val="28"/>
              </w:rPr>
              <w:t xml:space="preserve"> </w:t>
            </w:r>
            <w:r w:rsidRPr="00704683">
              <w:rPr>
                <w:rFonts w:ascii="Garamond" w:hAnsi="Garamond" w:cs="Times New Roman"/>
                <w:i/>
                <w:sz w:val="28"/>
              </w:rPr>
              <w:t>Rom</w:t>
            </w:r>
            <w:r w:rsidRPr="00704683">
              <w:rPr>
                <w:rFonts w:ascii="Garamond" w:hAnsi="Garamond" w:cs="Times New Roman"/>
                <w:sz w:val="28"/>
              </w:rPr>
              <w:t>. 8. 32.</w:t>
            </w:r>
          </w:p>
        </w:tc>
      </w:tr>
      <w:tr w:rsidR="00EE070E" w:rsidRPr="00704683" w14:paraId="31F7D1F1" w14:textId="77777777" w:rsidTr="00954EA9">
        <w:tc>
          <w:tcPr>
            <w:tcW w:w="0" w:type="auto"/>
          </w:tcPr>
          <w:p w14:paraId="3D75675D" w14:textId="77777777" w:rsidR="00EE070E" w:rsidRPr="005D4E24" w:rsidRDefault="00EE070E" w:rsidP="00DB60C3">
            <w:pPr>
              <w:pStyle w:val="CM3"/>
              <w:widowControl/>
              <w:spacing w:line="240" w:lineRule="auto"/>
              <w:ind w:firstLine="227"/>
              <w:jc w:val="both"/>
              <w:rPr>
                <w:rFonts w:ascii="Garamond" w:hAnsi="Garamond"/>
                <w:sz w:val="28"/>
                <w:szCs w:val="28"/>
              </w:rPr>
            </w:pPr>
            <w:r w:rsidRPr="005D4E24">
              <w:rPr>
                <w:rFonts w:ascii="Garamond" w:hAnsi="Garamond"/>
                <w:i/>
                <w:sz w:val="28"/>
                <w:szCs w:val="28"/>
              </w:rPr>
              <w:t>Q.</w:t>
            </w:r>
            <w:r w:rsidRPr="005D4E24">
              <w:rPr>
                <w:rFonts w:ascii="Garamond" w:hAnsi="Garamond"/>
                <w:sz w:val="28"/>
                <w:szCs w:val="28"/>
              </w:rPr>
              <w:t xml:space="preserve"> </w:t>
            </w:r>
            <w:proofErr w:type="spellStart"/>
            <w:r w:rsidRPr="005D4E24">
              <w:rPr>
                <w:rFonts w:ascii="Garamond" w:hAnsi="Garamond"/>
                <w:sz w:val="28"/>
                <w:szCs w:val="28"/>
              </w:rPr>
              <w:t>Vel</w:t>
            </w:r>
            <w:proofErr w:type="spellEnd"/>
            <w:r w:rsidRPr="005D4E24">
              <w:rPr>
                <w:rFonts w:ascii="Garamond" w:hAnsi="Garamond"/>
                <w:sz w:val="28"/>
                <w:szCs w:val="28"/>
              </w:rPr>
              <w:t xml:space="preserve"> </w:t>
            </w:r>
            <w:proofErr w:type="spellStart"/>
            <w:r w:rsidRPr="005D4E24">
              <w:rPr>
                <w:rFonts w:ascii="Garamond" w:hAnsi="Garamond"/>
                <w:sz w:val="28"/>
                <w:szCs w:val="28"/>
              </w:rPr>
              <w:t>ooilley</w:t>
            </w:r>
            <w:proofErr w:type="spellEnd"/>
            <w:r w:rsidRPr="005D4E24">
              <w:rPr>
                <w:rFonts w:ascii="Garamond" w:hAnsi="Garamond"/>
                <w:sz w:val="28"/>
                <w:szCs w:val="28"/>
              </w:rPr>
              <w:t xml:space="preserve"> </w:t>
            </w:r>
            <w:proofErr w:type="spellStart"/>
            <w:r w:rsidRPr="005D4E24">
              <w:rPr>
                <w:rFonts w:ascii="Garamond" w:hAnsi="Garamond"/>
                <w:sz w:val="28"/>
                <w:szCs w:val="28"/>
              </w:rPr>
              <w:t>adsyn</w:t>
            </w:r>
            <w:proofErr w:type="spellEnd"/>
            <w:r w:rsidRPr="005D4E24">
              <w:rPr>
                <w:rFonts w:ascii="Garamond" w:hAnsi="Garamond"/>
                <w:sz w:val="28"/>
                <w:szCs w:val="28"/>
              </w:rPr>
              <w:t xml:space="preserve"> ta </w:t>
            </w:r>
            <w:proofErr w:type="spellStart"/>
            <w:r w:rsidRPr="005D4E24">
              <w:rPr>
                <w:rFonts w:ascii="Garamond" w:hAnsi="Garamond"/>
                <w:sz w:val="28"/>
                <w:szCs w:val="28"/>
              </w:rPr>
              <w:t>gol</w:t>
            </w:r>
            <w:proofErr w:type="spellEnd"/>
            <w:r w:rsidRPr="005D4E24">
              <w:rPr>
                <w:rFonts w:ascii="Garamond" w:hAnsi="Garamond"/>
                <w:sz w:val="28"/>
                <w:szCs w:val="28"/>
              </w:rPr>
              <w:t xml:space="preserve"> </w:t>
            </w:r>
            <w:proofErr w:type="spellStart"/>
            <w:r w:rsidRPr="005D4E24">
              <w:rPr>
                <w:rFonts w:ascii="Garamond" w:hAnsi="Garamond"/>
                <w:sz w:val="28"/>
                <w:szCs w:val="28"/>
              </w:rPr>
              <w:t>gys</w:t>
            </w:r>
            <w:proofErr w:type="spellEnd"/>
            <w:r w:rsidRPr="005D4E24">
              <w:rPr>
                <w:rFonts w:ascii="Garamond" w:hAnsi="Garamond"/>
                <w:sz w:val="28"/>
                <w:szCs w:val="28"/>
              </w:rPr>
              <w:t xml:space="preserve"> Board y </w:t>
            </w:r>
            <w:proofErr w:type="spellStart"/>
            <w:r w:rsidRPr="005D4E24">
              <w:rPr>
                <w:rFonts w:ascii="Garamond" w:hAnsi="Garamond"/>
                <w:sz w:val="28"/>
                <w:szCs w:val="28"/>
              </w:rPr>
              <w:t>Chiarn</w:t>
            </w:r>
            <w:proofErr w:type="spellEnd"/>
            <w:r w:rsidRPr="005D4E24">
              <w:rPr>
                <w:rFonts w:ascii="Garamond" w:hAnsi="Garamond"/>
                <w:sz w:val="28"/>
                <w:szCs w:val="28"/>
              </w:rPr>
              <w:t xml:space="preserve"> </w:t>
            </w:r>
            <w:proofErr w:type="spellStart"/>
            <w:r w:rsidRPr="005D4E24">
              <w:rPr>
                <w:rFonts w:ascii="Garamond" w:hAnsi="Garamond"/>
                <w:sz w:val="28"/>
                <w:szCs w:val="28"/>
              </w:rPr>
              <w:t>geddyn</w:t>
            </w:r>
            <w:proofErr w:type="spellEnd"/>
            <w:r w:rsidRPr="005D4E24">
              <w:rPr>
                <w:rFonts w:ascii="Garamond" w:hAnsi="Garamond"/>
                <w:sz w:val="28"/>
                <w:szCs w:val="28"/>
              </w:rPr>
              <w:t xml:space="preserve"> </w:t>
            </w:r>
            <w:proofErr w:type="spellStart"/>
            <w:r w:rsidRPr="005D4E24">
              <w:rPr>
                <w:rFonts w:ascii="Garamond" w:hAnsi="Garamond"/>
                <w:sz w:val="28"/>
                <w:szCs w:val="28"/>
              </w:rPr>
              <w:t>ny</w:t>
            </w:r>
            <w:proofErr w:type="spellEnd"/>
            <w:r w:rsidRPr="005D4E24">
              <w:rPr>
                <w:rFonts w:ascii="Garamond" w:hAnsi="Garamond"/>
                <w:sz w:val="28"/>
                <w:szCs w:val="28"/>
              </w:rPr>
              <w:t xml:space="preserve"> </w:t>
            </w:r>
            <w:proofErr w:type="spellStart"/>
            <w:r w:rsidRPr="005D4E24">
              <w:rPr>
                <w:rFonts w:ascii="Garamond" w:hAnsi="Garamond"/>
                <w:sz w:val="28"/>
                <w:szCs w:val="28"/>
              </w:rPr>
              <w:t>Bannaghtyn</w:t>
            </w:r>
            <w:proofErr w:type="spellEnd"/>
            <w:r w:rsidRPr="005D4E24">
              <w:rPr>
                <w:rFonts w:ascii="Garamond" w:hAnsi="Garamond"/>
                <w:sz w:val="28"/>
                <w:szCs w:val="28"/>
              </w:rPr>
              <w:t xml:space="preserve"> </w:t>
            </w:r>
            <w:proofErr w:type="spellStart"/>
            <w:r w:rsidRPr="005D4E24">
              <w:rPr>
                <w:rFonts w:ascii="Garamond" w:hAnsi="Garamond"/>
                <w:sz w:val="28"/>
                <w:szCs w:val="28"/>
              </w:rPr>
              <w:t>shoh</w:t>
            </w:r>
            <w:proofErr w:type="spellEnd"/>
            <w:r w:rsidRPr="005D4E24">
              <w:rPr>
                <w:rFonts w:ascii="Garamond" w:hAnsi="Garamond"/>
                <w:i/>
                <w:sz w:val="28"/>
                <w:szCs w:val="28"/>
              </w:rPr>
              <w:t> </w:t>
            </w:r>
            <w:r w:rsidRPr="005D4E24">
              <w:rPr>
                <w:rFonts w:ascii="Garamond" w:hAnsi="Garamond"/>
                <w:sz w:val="28"/>
                <w:szCs w:val="28"/>
              </w:rPr>
              <w:t xml:space="preserve">? </w:t>
            </w:r>
          </w:p>
        </w:tc>
        <w:tc>
          <w:tcPr>
            <w:tcW w:w="0" w:type="auto"/>
          </w:tcPr>
          <w:p w14:paraId="5C0B20D7" w14:textId="77777777" w:rsidR="00EE070E" w:rsidRPr="00704683" w:rsidRDefault="00EE070E"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Q. </w:t>
            </w:r>
            <w:r w:rsidRPr="00704683">
              <w:rPr>
                <w:rFonts w:ascii="Garamond" w:hAnsi="Garamond" w:cs="Times New Roman"/>
                <w:i/>
                <w:sz w:val="28"/>
              </w:rPr>
              <w:t xml:space="preserve">Do all that go to the Lord’s Table find there </w:t>
            </w:r>
            <w:r w:rsidRPr="00704683">
              <w:rPr>
                <w:rFonts w:ascii="Garamond" w:hAnsi="Garamond" w:cs="Times New Roman"/>
                <w:sz w:val="28"/>
              </w:rPr>
              <w:t>these Benefits</w:t>
            </w:r>
            <w:r w:rsidRPr="00704683">
              <w:rPr>
                <w:rFonts w:ascii="Garamond" w:hAnsi="Garamond" w:cs="Times New Roman"/>
                <w:i/>
                <w:sz w:val="28"/>
              </w:rPr>
              <w:t> </w:t>
            </w:r>
            <w:r w:rsidRPr="00EE070E">
              <w:rPr>
                <w:rFonts w:ascii="Garamond" w:hAnsi="Garamond" w:cs="Times New Roman"/>
                <w:sz w:val="28"/>
              </w:rPr>
              <w:t>?</w:t>
            </w:r>
          </w:p>
        </w:tc>
      </w:tr>
      <w:tr w:rsidR="00EE070E" w:rsidRPr="00704683" w14:paraId="55C88BE8" w14:textId="77777777" w:rsidTr="00954EA9">
        <w:tc>
          <w:tcPr>
            <w:tcW w:w="0" w:type="auto"/>
          </w:tcPr>
          <w:p w14:paraId="0B3DCB5E" w14:textId="19CAC62B" w:rsidR="00EE070E" w:rsidRPr="005D4E24" w:rsidRDefault="00EE070E" w:rsidP="00DB60C3">
            <w:pPr>
              <w:pStyle w:val="CM3"/>
              <w:widowControl/>
              <w:spacing w:line="240" w:lineRule="auto"/>
              <w:ind w:firstLine="227"/>
              <w:jc w:val="both"/>
              <w:rPr>
                <w:rFonts w:ascii="Garamond" w:hAnsi="Garamond"/>
                <w:sz w:val="28"/>
                <w:szCs w:val="28"/>
              </w:rPr>
            </w:pPr>
            <w:r w:rsidRPr="005D4E24">
              <w:rPr>
                <w:rFonts w:ascii="Garamond" w:hAnsi="Garamond"/>
                <w:i/>
                <w:sz w:val="28"/>
                <w:szCs w:val="28"/>
              </w:rPr>
              <w:t xml:space="preserve">A. </w:t>
            </w:r>
            <w:r w:rsidRPr="005D4E24">
              <w:rPr>
                <w:rFonts w:ascii="Garamond" w:hAnsi="Garamond"/>
                <w:sz w:val="28"/>
                <w:szCs w:val="28"/>
              </w:rPr>
              <w:t xml:space="preserve">Cha </w:t>
            </w:r>
            <w:proofErr w:type="spellStart"/>
            <w:r w:rsidRPr="005D4E24">
              <w:rPr>
                <w:rFonts w:ascii="Garamond" w:hAnsi="Garamond"/>
                <w:sz w:val="28"/>
                <w:szCs w:val="28"/>
              </w:rPr>
              <w:t>vel</w:t>
            </w:r>
            <w:proofErr w:type="spellEnd"/>
            <w:r w:rsidRPr="005D4E24">
              <w:rPr>
                <w:rFonts w:ascii="Garamond" w:hAnsi="Garamond"/>
                <w:sz w:val="28"/>
                <w:szCs w:val="28"/>
              </w:rPr>
              <w:t xml:space="preserve">, </w:t>
            </w:r>
            <w:proofErr w:type="spellStart"/>
            <w:r w:rsidRPr="005D4E24">
              <w:rPr>
                <w:rFonts w:ascii="Garamond" w:hAnsi="Garamond"/>
                <w:sz w:val="28"/>
                <w:szCs w:val="28"/>
              </w:rPr>
              <w:t>agh</w:t>
            </w:r>
            <w:proofErr w:type="spellEnd"/>
            <w:r w:rsidRPr="005D4E24">
              <w:rPr>
                <w:rFonts w:ascii="Garamond" w:hAnsi="Garamond"/>
                <w:sz w:val="28"/>
                <w:szCs w:val="28"/>
              </w:rPr>
              <w:t xml:space="preserve"> </w:t>
            </w:r>
            <w:proofErr w:type="spellStart"/>
            <w:r w:rsidRPr="005D4E24">
              <w:rPr>
                <w:rFonts w:ascii="Garamond" w:hAnsi="Garamond"/>
                <w:sz w:val="28"/>
                <w:szCs w:val="28"/>
              </w:rPr>
              <w:t>adsyn</w:t>
            </w:r>
            <w:proofErr w:type="spellEnd"/>
            <w:r w:rsidRPr="005D4E24">
              <w:rPr>
                <w:rFonts w:ascii="Garamond" w:hAnsi="Garamond"/>
                <w:sz w:val="28"/>
                <w:szCs w:val="28"/>
              </w:rPr>
              <w:t xml:space="preserve"> </w:t>
            </w:r>
            <w:proofErr w:type="spellStart"/>
            <w:r w:rsidRPr="005D4E24">
              <w:rPr>
                <w:rFonts w:ascii="Garamond" w:hAnsi="Garamond"/>
                <w:sz w:val="28"/>
                <w:szCs w:val="28"/>
              </w:rPr>
              <w:t>ny</w:t>
            </w:r>
            <w:proofErr w:type="spellEnd"/>
            <w:r w:rsidRPr="005D4E24">
              <w:rPr>
                <w:rFonts w:ascii="Garamond" w:hAnsi="Garamond"/>
                <w:sz w:val="28"/>
                <w:szCs w:val="28"/>
              </w:rPr>
              <w:t xml:space="preserve"> </w:t>
            </w:r>
            <w:proofErr w:type="spellStart"/>
            <w:r w:rsidRPr="005D4E24">
              <w:rPr>
                <w:rFonts w:ascii="Garamond" w:hAnsi="Garamond"/>
                <w:sz w:val="28"/>
                <w:szCs w:val="28"/>
              </w:rPr>
              <w:t>lomarcan</w:t>
            </w:r>
            <w:proofErr w:type="spellEnd"/>
            <w:r w:rsidRPr="005D4E24">
              <w:rPr>
                <w:rFonts w:ascii="Garamond" w:hAnsi="Garamond"/>
                <w:sz w:val="28"/>
                <w:szCs w:val="28"/>
              </w:rPr>
              <w:t xml:space="preserve"> ta goal y </w:t>
            </w:r>
            <w:proofErr w:type="spellStart"/>
            <w:r w:rsidRPr="005D4E24">
              <w:rPr>
                <w:rFonts w:ascii="Garamond" w:hAnsi="Garamond"/>
                <w:sz w:val="28"/>
                <w:szCs w:val="28"/>
              </w:rPr>
              <w:t>Chreesteeaght</w:t>
            </w:r>
            <w:proofErr w:type="spellEnd"/>
            <w:ins w:id="17" w:author="Max Wheeler" w:date="2021-09-29T18:00:00Z">
              <w:r w:rsidR="000E5BBB">
                <w:rPr>
                  <w:rFonts w:ascii="Garamond" w:hAnsi="Garamond"/>
                  <w:sz w:val="28"/>
                  <w:szCs w:val="28"/>
                </w:rPr>
                <w:t xml:space="preserve"> </w:t>
              </w:r>
              <w:proofErr w:type="spellStart"/>
              <w:r w:rsidR="000E5BBB">
                <w:rPr>
                  <w:rFonts w:ascii="Garamond" w:hAnsi="Garamond"/>
                  <w:sz w:val="28"/>
                  <w:szCs w:val="28"/>
                </w:rPr>
                <w:t>shoh</w:t>
              </w:r>
            </w:ins>
            <w:proofErr w:type="spellEnd"/>
            <w:r w:rsidRPr="005D4E24">
              <w:rPr>
                <w:rFonts w:ascii="Garamond" w:hAnsi="Garamond"/>
                <w:sz w:val="28"/>
                <w:szCs w:val="28"/>
              </w:rPr>
              <w:t xml:space="preserve"> </w:t>
            </w:r>
            <w:proofErr w:type="spellStart"/>
            <w:r w:rsidRPr="005D4E24">
              <w:rPr>
                <w:rFonts w:ascii="Garamond" w:hAnsi="Garamond"/>
                <w:i/>
                <w:sz w:val="28"/>
                <w:szCs w:val="28"/>
              </w:rPr>
              <w:t>dy</w:t>
            </w:r>
            <w:proofErr w:type="spellEnd"/>
            <w:r w:rsidRPr="005D4E24">
              <w:rPr>
                <w:rFonts w:ascii="Garamond" w:hAnsi="Garamond"/>
                <w:i/>
                <w:sz w:val="28"/>
                <w:szCs w:val="28"/>
              </w:rPr>
              <w:t xml:space="preserve"> </w:t>
            </w:r>
            <w:proofErr w:type="spellStart"/>
            <w:r w:rsidRPr="005D4E24">
              <w:rPr>
                <w:rFonts w:ascii="Garamond" w:hAnsi="Garamond"/>
                <w:i/>
                <w:sz w:val="28"/>
                <w:szCs w:val="28"/>
              </w:rPr>
              <w:t>feeu</w:t>
            </w:r>
            <w:proofErr w:type="spellEnd"/>
            <w:r w:rsidRPr="005D4E24">
              <w:rPr>
                <w:rFonts w:ascii="Garamond" w:hAnsi="Garamond"/>
                <w:sz w:val="28"/>
                <w:szCs w:val="28"/>
              </w:rPr>
              <w:t xml:space="preserve">. </w:t>
            </w:r>
          </w:p>
        </w:tc>
        <w:tc>
          <w:tcPr>
            <w:tcW w:w="0" w:type="auto"/>
          </w:tcPr>
          <w:p w14:paraId="5CAF8D32"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A. </w:t>
            </w:r>
            <w:r w:rsidRPr="00704683">
              <w:rPr>
                <w:rFonts w:ascii="Garamond" w:hAnsi="Garamond" w:cs="Times New Roman"/>
                <w:i/>
                <w:sz w:val="28"/>
              </w:rPr>
              <w:t xml:space="preserve">No. But they only who receive this Sacrament </w:t>
            </w:r>
            <w:r w:rsidRPr="00704683">
              <w:rPr>
                <w:rFonts w:ascii="Garamond" w:hAnsi="Garamond" w:cs="Times New Roman"/>
                <w:sz w:val="28"/>
              </w:rPr>
              <w:t>worthily</w:t>
            </w:r>
            <w:r w:rsidRPr="00704683">
              <w:rPr>
                <w:rFonts w:ascii="Garamond" w:hAnsi="Garamond" w:cs="Times New Roman"/>
                <w:i/>
                <w:sz w:val="28"/>
              </w:rPr>
              <w:t>.</w:t>
            </w:r>
          </w:p>
        </w:tc>
      </w:tr>
      <w:tr w:rsidR="00EE070E" w:rsidRPr="00704683" w14:paraId="63EE8AD4" w14:textId="77777777" w:rsidTr="00954EA9">
        <w:tc>
          <w:tcPr>
            <w:tcW w:w="0" w:type="auto"/>
          </w:tcPr>
          <w:p w14:paraId="09AC2DD5" w14:textId="77777777" w:rsidR="00EE070E" w:rsidRPr="005D4E24" w:rsidRDefault="00EE070E" w:rsidP="00DB60C3">
            <w:pPr>
              <w:pStyle w:val="CM3"/>
              <w:widowControl/>
              <w:spacing w:line="240" w:lineRule="auto"/>
              <w:ind w:firstLine="227"/>
              <w:jc w:val="both"/>
              <w:rPr>
                <w:rFonts w:ascii="Garamond" w:hAnsi="Garamond"/>
                <w:sz w:val="28"/>
                <w:szCs w:val="28"/>
              </w:rPr>
            </w:pPr>
            <w:r w:rsidRPr="005D4E24">
              <w:rPr>
                <w:rFonts w:ascii="Garamond" w:hAnsi="Garamond"/>
                <w:i/>
                <w:sz w:val="28"/>
                <w:szCs w:val="28"/>
              </w:rPr>
              <w:lastRenderedPageBreak/>
              <w:t>Q.</w:t>
            </w:r>
            <w:r w:rsidRPr="005D4E24">
              <w:rPr>
                <w:rFonts w:ascii="Garamond" w:hAnsi="Garamond"/>
                <w:sz w:val="28"/>
                <w:szCs w:val="28"/>
              </w:rPr>
              <w:t xml:space="preserve"> </w:t>
            </w:r>
            <w:proofErr w:type="spellStart"/>
            <w:r w:rsidRPr="005D4E24">
              <w:rPr>
                <w:rFonts w:ascii="Garamond" w:hAnsi="Garamond"/>
                <w:sz w:val="28"/>
                <w:szCs w:val="28"/>
              </w:rPr>
              <w:t>Cre’n</w:t>
            </w:r>
            <w:proofErr w:type="spellEnd"/>
            <w:r w:rsidRPr="005D4E24">
              <w:rPr>
                <w:rFonts w:ascii="Garamond" w:hAnsi="Garamond"/>
                <w:sz w:val="28"/>
                <w:szCs w:val="28"/>
              </w:rPr>
              <w:t xml:space="preserve"> </w:t>
            </w:r>
            <w:proofErr w:type="spellStart"/>
            <w:r w:rsidRPr="005D4E24">
              <w:rPr>
                <w:rFonts w:ascii="Garamond" w:hAnsi="Garamond"/>
                <w:sz w:val="28"/>
                <w:szCs w:val="28"/>
              </w:rPr>
              <w:t>aght</w:t>
            </w:r>
            <w:proofErr w:type="spellEnd"/>
            <w:r w:rsidRPr="005D4E24">
              <w:rPr>
                <w:rFonts w:ascii="Garamond" w:hAnsi="Garamond"/>
                <w:sz w:val="28"/>
                <w:szCs w:val="28"/>
              </w:rPr>
              <w:t xml:space="preserve"> </w:t>
            </w:r>
            <w:proofErr w:type="spellStart"/>
            <w:r w:rsidRPr="005D4E24">
              <w:rPr>
                <w:rFonts w:ascii="Garamond" w:hAnsi="Garamond"/>
                <w:sz w:val="28"/>
                <w:szCs w:val="28"/>
              </w:rPr>
              <w:t>shegin</w:t>
            </w:r>
            <w:proofErr w:type="spellEnd"/>
            <w:r w:rsidRPr="005D4E24">
              <w:rPr>
                <w:rFonts w:ascii="Garamond" w:hAnsi="Garamond"/>
                <w:sz w:val="28"/>
                <w:szCs w:val="28"/>
              </w:rPr>
              <w:t xml:space="preserve"> </w:t>
            </w:r>
            <w:proofErr w:type="spellStart"/>
            <w:r w:rsidRPr="005D4E24">
              <w:rPr>
                <w:rFonts w:ascii="Garamond" w:hAnsi="Garamond"/>
                <w:sz w:val="28"/>
                <w:szCs w:val="28"/>
              </w:rPr>
              <w:t>dooin</w:t>
            </w:r>
            <w:proofErr w:type="spellEnd"/>
            <w:r w:rsidRPr="005D4E24">
              <w:rPr>
                <w:rFonts w:ascii="Garamond" w:hAnsi="Garamond"/>
                <w:sz w:val="28"/>
                <w:szCs w:val="28"/>
              </w:rPr>
              <w:t xml:space="preserve"> shin </w:t>
            </w:r>
            <w:proofErr w:type="spellStart"/>
            <w:r w:rsidRPr="005D4E24">
              <w:rPr>
                <w:rFonts w:ascii="Garamond" w:hAnsi="Garamond"/>
                <w:sz w:val="28"/>
                <w:szCs w:val="28"/>
              </w:rPr>
              <w:t>hene</w:t>
            </w:r>
            <w:proofErr w:type="spellEnd"/>
            <w:r w:rsidRPr="005D4E24">
              <w:rPr>
                <w:rFonts w:ascii="Garamond" w:hAnsi="Garamond"/>
                <w:sz w:val="28"/>
                <w:szCs w:val="28"/>
              </w:rPr>
              <w:t xml:space="preserve"> y </w:t>
            </w:r>
            <w:proofErr w:type="spellStart"/>
            <w:r w:rsidRPr="005D4E24">
              <w:rPr>
                <w:rFonts w:ascii="Garamond" w:hAnsi="Garamond"/>
                <w:sz w:val="28"/>
                <w:szCs w:val="28"/>
              </w:rPr>
              <w:t>yanoo</w:t>
            </w:r>
            <w:proofErr w:type="spellEnd"/>
            <w:r w:rsidRPr="005D4E24">
              <w:rPr>
                <w:rFonts w:ascii="Garamond" w:hAnsi="Garamond"/>
                <w:sz w:val="28"/>
                <w:szCs w:val="28"/>
              </w:rPr>
              <w:t xml:space="preserve"> </w:t>
            </w:r>
            <w:proofErr w:type="spellStart"/>
            <w:r w:rsidRPr="005D4E24">
              <w:rPr>
                <w:rFonts w:ascii="Garamond" w:hAnsi="Garamond"/>
                <w:sz w:val="28"/>
                <w:szCs w:val="28"/>
              </w:rPr>
              <w:t>arloo</w:t>
            </w:r>
            <w:proofErr w:type="spellEnd"/>
            <w:r w:rsidRPr="005D4E24">
              <w:rPr>
                <w:rFonts w:ascii="Garamond" w:hAnsi="Garamond"/>
                <w:sz w:val="28"/>
                <w:szCs w:val="28"/>
              </w:rPr>
              <w:t xml:space="preserve"> </w:t>
            </w:r>
            <w:proofErr w:type="spellStart"/>
            <w:r w:rsidRPr="005D4E24">
              <w:rPr>
                <w:rFonts w:ascii="Garamond" w:hAnsi="Garamond"/>
                <w:sz w:val="28"/>
                <w:szCs w:val="28"/>
              </w:rPr>
              <w:t>dy</w:t>
            </w:r>
            <w:proofErr w:type="spellEnd"/>
            <w:r w:rsidRPr="005D4E24">
              <w:rPr>
                <w:rFonts w:ascii="Garamond" w:hAnsi="Garamond"/>
                <w:sz w:val="28"/>
                <w:szCs w:val="28"/>
              </w:rPr>
              <w:t xml:space="preserve"> </w:t>
            </w:r>
            <w:proofErr w:type="spellStart"/>
            <w:r w:rsidRPr="005D4E24">
              <w:rPr>
                <w:rFonts w:ascii="Garamond" w:hAnsi="Garamond"/>
                <w:sz w:val="28"/>
                <w:szCs w:val="28"/>
              </w:rPr>
              <w:t>ghoal</w:t>
            </w:r>
            <w:proofErr w:type="spellEnd"/>
            <w:r w:rsidRPr="005D4E24">
              <w:rPr>
                <w:rFonts w:ascii="Garamond" w:hAnsi="Garamond"/>
                <w:sz w:val="28"/>
                <w:szCs w:val="28"/>
              </w:rPr>
              <w:t xml:space="preserve"> eh </w:t>
            </w:r>
            <w:proofErr w:type="spellStart"/>
            <w:r w:rsidRPr="005D4E24">
              <w:rPr>
                <w:rFonts w:ascii="Garamond" w:hAnsi="Garamond"/>
                <w:i/>
                <w:sz w:val="28"/>
                <w:szCs w:val="28"/>
              </w:rPr>
              <w:t>dy</w:t>
            </w:r>
            <w:proofErr w:type="spellEnd"/>
            <w:r w:rsidRPr="005D4E24">
              <w:rPr>
                <w:rFonts w:ascii="Garamond" w:hAnsi="Garamond"/>
                <w:i/>
                <w:sz w:val="28"/>
                <w:szCs w:val="28"/>
              </w:rPr>
              <w:t xml:space="preserve"> </w:t>
            </w:r>
            <w:proofErr w:type="spellStart"/>
            <w:r w:rsidRPr="005D4E24">
              <w:rPr>
                <w:rFonts w:ascii="Garamond" w:hAnsi="Garamond"/>
                <w:i/>
                <w:sz w:val="28"/>
                <w:szCs w:val="28"/>
              </w:rPr>
              <w:t>feeu</w:t>
            </w:r>
            <w:proofErr w:type="spellEnd"/>
            <w:r w:rsidRPr="005D4E24">
              <w:rPr>
                <w:rFonts w:ascii="Garamond" w:hAnsi="Garamond"/>
                <w:i/>
                <w:sz w:val="28"/>
                <w:szCs w:val="28"/>
              </w:rPr>
              <w:t> </w:t>
            </w:r>
            <w:r w:rsidRPr="00EE070E">
              <w:rPr>
                <w:rFonts w:ascii="Garamond" w:hAnsi="Garamond"/>
                <w:i/>
                <w:sz w:val="28"/>
                <w:szCs w:val="28"/>
              </w:rPr>
              <w:t>?</w:t>
            </w:r>
            <w:r w:rsidRPr="005D4E24">
              <w:rPr>
                <w:rFonts w:ascii="Garamond" w:hAnsi="Garamond"/>
                <w:sz w:val="28"/>
                <w:szCs w:val="28"/>
              </w:rPr>
              <w:t xml:space="preserve"> </w:t>
            </w:r>
          </w:p>
        </w:tc>
        <w:tc>
          <w:tcPr>
            <w:tcW w:w="0" w:type="auto"/>
          </w:tcPr>
          <w:p w14:paraId="2D670318"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How must we prepare </w:t>
            </w:r>
            <w:proofErr w:type="spellStart"/>
            <w:r w:rsidRPr="00704683">
              <w:rPr>
                <w:rFonts w:ascii="Garamond" w:hAnsi="Garamond" w:cs="Times New Roman"/>
                <w:i/>
                <w:sz w:val="28"/>
              </w:rPr>
              <w:t>our selves</w:t>
            </w:r>
            <w:proofErr w:type="spellEnd"/>
            <w:r w:rsidRPr="00704683">
              <w:rPr>
                <w:rFonts w:ascii="Garamond" w:hAnsi="Garamond" w:cs="Times New Roman"/>
                <w:i/>
                <w:sz w:val="28"/>
              </w:rPr>
              <w:t xml:space="preserve"> to receive it </w:t>
            </w:r>
            <w:r w:rsidRPr="00704683">
              <w:rPr>
                <w:rFonts w:ascii="Garamond" w:hAnsi="Garamond" w:cs="Times New Roman"/>
                <w:sz w:val="28"/>
              </w:rPr>
              <w:t>worthily</w:t>
            </w:r>
            <w:r w:rsidRPr="00704683">
              <w:rPr>
                <w:rFonts w:ascii="Garamond" w:hAnsi="Garamond" w:cs="Times New Roman"/>
                <w:i/>
                <w:sz w:val="28"/>
              </w:rPr>
              <w:t> </w:t>
            </w:r>
            <w:r w:rsidRPr="00EE070E">
              <w:rPr>
                <w:rFonts w:ascii="Garamond" w:hAnsi="Garamond" w:cs="Times New Roman"/>
                <w:sz w:val="28"/>
              </w:rPr>
              <w:t>?</w:t>
            </w:r>
          </w:p>
        </w:tc>
      </w:tr>
      <w:tr w:rsidR="00EE070E" w:rsidRPr="00704683" w14:paraId="723BF6D6" w14:textId="77777777" w:rsidTr="00954EA9">
        <w:tc>
          <w:tcPr>
            <w:tcW w:w="0" w:type="auto"/>
          </w:tcPr>
          <w:p w14:paraId="5150E26C" w14:textId="68FC0009" w:rsidR="00EE070E" w:rsidRPr="005D4E24" w:rsidRDefault="00EE070E" w:rsidP="00DB60C3">
            <w:pPr>
              <w:pStyle w:val="CM3"/>
              <w:widowControl/>
              <w:spacing w:line="240" w:lineRule="auto"/>
              <w:ind w:firstLine="227"/>
              <w:jc w:val="both"/>
              <w:rPr>
                <w:rFonts w:ascii="Garamond" w:hAnsi="Garamond"/>
                <w:sz w:val="28"/>
                <w:szCs w:val="28"/>
              </w:rPr>
            </w:pPr>
            <w:r w:rsidRPr="005D4E24">
              <w:rPr>
                <w:rFonts w:ascii="Garamond" w:hAnsi="Garamond"/>
                <w:i/>
                <w:sz w:val="28"/>
                <w:szCs w:val="28"/>
              </w:rPr>
              <w:t xml:space="preserve">A. </w:t>
            </w:r>
            <w:proofErr w:type="spellStart"/>
            <w:r w:rsidRPr="005D4E24">
              <w:rPr>
                <w:rFonts w:ascii="Garamond" w:hAnsi="Garamond"/>
                <w:sz w:val="28"/>
                <w:szCs w:val="28"/>
              </w:rPr>
              <w:t>Ta’n</w:t>
            </w:r>
            <w:proofErr w:type="spellEnd"/>
            <w:r w:rsidRPr="005D4E24">
              <w:rPr>
                <w:rFonts w:ascii="Garamond" w:hAnsi="Garamond"/>
                <w:sz w:val="28"/>
                <w:szCs w:val="28"/>
              </w:rPr>
              <w:t xml:space="preserve"> </w:t>
            </w:r>
            <w:proofErr w:type="spellStart"/>
            <w:r w:rsidRPr="005D4E24">
              <w:rPr>
                <w:rFonts w:ascii="Garamond" w:hAnsi="Garamond"/>
                <w:sz w:val="28"/>
                <w:szCs w:val="28"/>
              </w:rPr>
              <w:t>Aglish</w:t>
            </w:r>
            <w:proofErr w:type="spellEnd"/>
            <w:r w:rsidRPr="005D4E24">
              <w:rPr>
                <w:rFonts w:ascii="Garamond" w:hAnsi="Garamond"/>
                <w:sz w:val="28"/>
                <w:szCs w:val="28"/>
              </w:rPr>
              <w:t xml:space="preserve">, </w:t>
            </w:r>
            <w:r w:rsidRPr="005D4E24">
              <w:rPr>
                <w:rFonts w:ascii="Garamond" w:hAnsi="Garamond"/>
                <w:i/>
                <w:sz w:val="28"/>
                <w:szCs w:val="28"/>
              </w:rPr>
              <w:t xml:space="preserve">ta </w:t>
            </w:r>
            <w:proofErr w:type="spellStart"/>
            <w:r w:rsidRPr="005D4E24">
              <w:rPr>
                <w:rFonts w:ascii="Garamond" w:hAnsi="Garamond"/>
                <w:i/>
                <w:sz w:val="28"/>
                <w:szCs w:val="28"/>
              </w:rPr>
              <w:t>geyrt</w:t>
            </w:r>
            <w:proofErr w:type="spellEnd"/>
            <w:r w:rsidRPr="005D4E24">
              <w:rPr>
                <w:rFonts w:ascii="Garamond" w:hAnsi="Garamond"/>
                <w:i/>
                <w:sz w:val="28"/>
                <w:szCs w:val="28"/>
              </w:rPr>
              <w:t xml:space="preserve"> er </w:t>
            </w:r>
            <w:proofErr w:type="spellStart"/>
            <w:r w:rsidRPr="005D4E24">
              <w:rPr>
                <w:rFonts w:ascii="Garamond" w:hAnsi="Garamond"/>
                <w:i/>
                <w:sz w:val="28"/>
                <w:szCs w:val="28"/>
              </w:rPr>
              <w:t>Sambyl</w:t>
            </w:r>
            <w:proofErr w:type="spellEnd"/>
            <w:r w:rsidRPr="005D4E24">
              <w:rPr>
                <w:rFonts w:ascii="Garamond" w:hAnsi="Garamond"/>
                <w:i/>
                <w:sz w:val="28"/>
                <w:szCs w:val="28"/>
              </w:rPr>
              <w:t xml:space="preserve"> </w:t>
            </w:r>
            <w:proofErr w:type="spellStart"/>
            <w:r w:rsidRPr="005D4E24">
              <w:rPr>
                <w:rFonts w:ascii="Garamond" w:hAnsi="Garamond"/>
                <w:i/>
                <w:sz w:val="28"/>
                <w:szCs w:val="28"/>
              </w:rPr>
              <w:t>ny</w:t>
            </w:r>
            <w:proofErr w:type="spellEnd"/>
            <w:r w:rsidRPr="005D4E24">
              <w:rPr>
                <w:rFonts w:ascii="Garamond" w:hAnsi="Garamond"/>
                <w:i/>
                <w:sz w:val="28"/>
                <w:szCs w:val="28"/>
              </w:rPr>
              <w:t xml:space="preserve"> </w:t>
            </w:r>
            <w:proofErr w:type="spellStart"/>
            <w:r w:rsidRPr="005D4E24">
              <w:rPr>
                <w:rFonts w:ascii="Garamond" w:hAnsi="Garamond"/>
                <w:i/>
                <w:sz w:val="28"/>
                <w:szCs w:val="28"/>
              </w:rPr>
              <w:t>Hostylyn</w:t>
            </w:r>
            <w:proofErr w:type="spellEnd"/>
            <w:r w:rsidRPr="005D4E24">
              <w:rPr>
                <w:rFonts w:ascii="Garamond" w:hAnsi="Garamond"/>
                <w:sz w:val="28"/>
                <w:szCs w:val="28"/>
              </w:rPr>
              <w:t xml:space="preserve"> cur </w:t>
            </w:r>
            <w:proofErr w:type="spellStart"/>
            <w:r w:rsidRPr="005D4E24">
              <w:rPr>
                <w:rFonts w:ascii="Garamond" w:hAnsi="Garamond"/>
                <w:sz w:val="28"/>
                <w:szCs w:val="28"/>
              </w:rPr>
              <w:t>dhyt</w:t>
            </w:r>
            <w:proofErr w:type="spellEnd"/>
            <w:r w:rsidRPr="005D4E24">
              <w:rPr>
                <w:rFonts w:ascii="Garamond" w:hAnsi="Garamond"/>
                <w:sz w:val="28"/>
                <w:szCs w:val="28"/>
              </w:rPr>
              <w:t xml:space="preserve"> y </w:t>
            </w:r>
            <w:proofErr w:type="spellStart"/>
            <w:r w:rsidRPr="005D4E24">
              <w:rPr>
                <w:rFonts w:ascii="Garamond" w:hAnsi="Garamond"/>
                <w:sz w:val="28"/>
                <w:szCs w:val="28"/>
              </w:rPr>
              <w:t>choyrle</w:t>
            </w:r>
            <w:proofErr w:type="spellEnd"/>
            <w:r w:rsidRPr="005D4E24">
              <w:rPr>
                <w:rFonts w:ascii="Garamond" w:hAnsi="Garamond"/>
                <w:sz w:val="28"/>
                <w:szCs w:val="28"/>
              </w:rPr>
              <w:t xml:space="preserve"> yare </w:t>
            </w:r>
            <w:ins w:id="18" w:author="Max Wheeler" w:date="2021-09-29T18:08:00Z">
              <w:r w:rsidR="005359D3">
                <w:rPr>
                  <w:rFonts w:ascii="Garamond" w:hAnsi="Garamond"/>
                  <w:sz w:val="28"/>
                  <w:szCs w:val="28"/>
                </w:rPr>
                <w:t xml:space="preserve">[as] </w:t>
              </w:r>
            </w:ins>
            <w:proofErr w:type="spellStart"/>
            <w:r w:rsidRPr="005D4E24">
              <w:rPr>
                <w:rFonts w:ascii="Garamond" w:hAnsi="Garamond"/>
                <w:sz w:val="28"/>
                <w:szCs w:val="28"/>
              </w:rPr>
              <w:t>ashagh</w:t>
            </w:r>
            <w:proofErr w:type="spellEnd"/>
            <w:r w:rsidRPr="005D4E24">
              <w:rPr>
                <w:rFonts w:ascii="Garamond" w:hAnsi="Garamond"/>
                <w:sz w:val="28"/>
                <w:szCs w:val="28"/>
              </w:rPr>
              <w:t xml:space="preserve"> </w:t>
            </w:r>
            <w:proofErr w:type="spellStart"/>
            <w:r w:rsidRPr="005D4E24">
              <w:rPr>
                <w:rFonts w:ascii="Garamond" w:hAnsi="Garamond"/>
                <w:sz w:val="28"/>
                <w:szCs w:val="28"/>
              </w:rPr>
              <w:t>shoh</w:t>
            </w:r>
            <w:proofErr w:type="spellEnd"/>
            <w:r w:rsidRPr="005D4E24">
              <w:rPr>
                <w:rFonts w:ascii="Garamond" w:hAnsi="Garamond"/>
                <w:sz w:val="28"/>
                <w:szCs w:val="28"/>
              </w:rPr>
              <w:t xml:space="preserve">. </w:t>
            </w:r>
            <w:proofErr w:type="spellStart"/>
            <w:r w:rsidRPr="005D4E24">
              <w:rPr>
                <w:rFonts w:ascii="Garamond" w:hAnsi="Garamond"/>
                <w:sz w:val="28"/>
                <w:szCs w:val="28"/>
              </w:rPr>
              <w:t>Shegin</w:t>
            </w:r>
            <w:proofErr w:type="spellEnd"/>
            <w:r w:rsidRPr="005D4E24">
              <w:rPr>
                <w:rFonts w:ascii="Garamond" w:hAnsi="Garamond"/>
                <w:sz w:val="28"/>
                <w:szCs w:val="28"/>
              </w:rPr>
              <w:t xml:space="preserve"> </w:t>
            </w:r>
            <w:proofErr w:type="spellStart"/>
            <w:r w:rsidRPr="005D4E24">
              <w:rPr>
                <w:rFonts w:ascii="Garamond" w:hAnsi="Garamond"/>
                <w:sz w:val="28"/>
                <w:szCs w:val="28"/>
              </w:rPr>
              <w:t>dhyt</w:t>
            </w:r>
            <w:proofErr w:type="spellEnd"/>
            <w:r w:rsidRPr="005D4E24">
              <w:rPr>
                <w:rFonts w:ascii="Garamond" w:hAnsi="Garamond"/>
                <w:sz w:val="28"/>
                <w:szCs w:val="28"/>
              </w:rPr>
              <w:t xml:space="preserve"> </w:t>
            </w:r>
            <w:proofErr w:type="spellStart"/>
            <w:r w:rsidRPr="005D4E24">
              <w:rPr>
                <w:rFonts w:ascii="Garamond" w:hAnsi="Garamond"/>
                <w:sz w:val="28"/>
                <w:szCs w:val="28"/>
              </w:rPr>
              <w:t>oo</w:t>
            </w:r>
            <w:proofErr w:type="spellEnd"/>
            <w:r w:rsidRPr="005D4E24">
              <w:rPr>
                <w:rFonts w:ascii="Garamond" w:hAnsi="Garamond"/>
                <w:sz w:val="28"/>
                <w:szCs w:val="28"/>
              </w:rPr>
              <w:t xml:space="preserve"> </w:t>
            </w:r>
            <w:proofErr w:type="spellStart"/>
            <w:r w:rsidRPr="005D4E24">
              <w:rPr>
                <w:rFonts w:ascii="Garamond" w:hAnsi="Garamond"/>
                <w:sz w:val="28"/>
                <w:szCs w:val="28"/>
              </w:rPr>
              <w:t>hene</w:t>
            </w:r>
            <w:proofErr w:type="spellEnd"/>
            <w:r w:rsidRPr="005D4E24">
              <w:rPr>
                <w:rFonts w:ascii="Garamond" w:hAnsi="Garamond"/>
                <w:sz w:val="28"/>
                <w:szCs w:val="28"/>
              </w:rPr>
              <w:t xml:space="preserve"> y </w:t>
            </w:r>
            <w:proofErr w:type="spellStart"/>
            <w:r w:rsidRPr="005D4E24">
              <w:rPr>
                <w:rFonts w:ascii="Garamond" w:hAnsi="Garamond"/>
                <w:sz w:val="28"/>
                <w:szCs w:val="28"/>
              </w:rPr>
              <w:t>eisht</w:t>
            </w:r>
            <w:proofErr w:type="spellEnd"/>
            <w:r w:rsidRPr="005D4E24">
              <w:rPr>
                <w:rFonts w:ascii="Garamond" w:hAnsi="Garamond"/>
                <w:sz w:val="28"/>
                <w:szCs w:val="28"/>
              </w:rPr>
              <w:t xml:space="preserve"> my </w:t>
            </w:r>
            <w:proofErr w:type="spellStart"/>
            <w:r w:rsidRPr="005D4E24">
              <w:rPr>
                <w:rFonts w:ascii="Garamond" w:hAnsi="Garamond"/>
                <w:sz w:val="28"/>
                <w:szCs w:val="28"/>
              </w:rPr>
              <w:t>chion</w:t>
            </w:r>
            <w:proofErr w:type="spellEnd"/>
            <w:r w:rsidRPr="005D4E24">
              <w:rPr>
                <w:rFonts w:ascii="Garamond" w:hAnsi="Garamond"/>
                <w:sz w:val="28"/>
                <w:szCs w:val="28"/>
              </w:rPr>
              <w:t xml:space="preserve"> </w:t>
            </w:r>
            <w:proofErr w:type="spellStart"/>
            <w:r w:rsidRPr="005D4E24">
              <w:rPr>
                <w:rFonts w:ascii="Garamond" w:hAnsi="Garamond"/>
                <w:i/>
                <w:sz w:val="28"/>
                <w:szCs w:val="28"/>
              </w:rPr>
              <w:t>dt’arrys</w:t>
            </w:r>
            <w:proofErr w:type="spellEnd"/>
            <w:r w:rsidRPr="005D4E24">
              <w:rPr>
                <w:rFonts w:ascii="Garamond" w:hAnsi="Garamond"/>
                <w:sz w:val="28"/>
                <w:szCs w:val="28"/>
              </w:rPr>
              <w:t xml:space="preserve">, </w:t>
            </w:r>
            <w:proofErr w:type="spellStart"/>
            <w:r w:rsidRPr="005D4E24">
              <w:rPr>
                <w:rFonts w:ascii="Garamond" w:hAnsi="Garamond"/>
                <w:sz w:val="28"/>
                <w:szCs w:val="28"/>
              </w:rPr>
              <w:t>dty</w:t>
            </w:r>
            <w:proofErr w:type="spellEnd"/>
            <w:r w:rsidRPr="005D4E24">
              <w:rPr>
                <w:rFonts w:ascii="Garamond" w:hAnsi="Garamond"/>
                <w:sz w:val="28"/>
                <w:szCs w:val="28"/>
              </w:rPr>
              <w:t xml:space="preserve"> </w:t>
            </w:r>
            <w:proofErr w:type="spellStart"/>
            <w:r w:rsidRPr="005D4E24">
              <w:rPr>
                <w:rFonts w:ascii="Garamond" w:hAnsi="Garamond"/>
                <w:i/>
                <w:sz w:val="28"/>
                <w:szCs w:val="28"/>
              </w:rPr>
              <w:t>chredjue</w:t>
            </w:r>
            <w:proofErr w:type="spellEnd"/>
            <w:r w:rsidRPr="005D4E24">
              <w:rPr>
                <w:rFonts w:ascii="Garamond" w:hAnsi="Garamond"/>
                <w:sz w:val="28"/>
                <w:szCs w:val="28"/>
              </w:rPr>
              <w:t xml:space="preserve"> as </w:t>
            </w:r>
            <w:proofErr w:type="spellStart"/>
            <w:r w:rsidRPr="005D4E24">
              <w:rPr>
                <w:rFonts w:ascii="Garamond" w:hAnsi="Garamond"/>
                <w:sz w:val="28"/>
                <w:szCs w:val="28"/>
              </w:rPr>
              <w:t>dty</w:t>
            </w:r>
            <w:proofErr w:type="spellEnd"/>
            <w:r w:rsidRPr="005D4E24">
              <w:rPr>
                <w:rFonts w:ascii="Garamond" w:hAnsi="Garamond"/>
                <w:sz w:val="28"/>
                <w:szCs w:val="28"/>
              </w:rPr>
              <w:t xml:space="preserve"> </w:t>
            </w:r>
            <w:proofErr w:type="spellStart"/>
            <w:r w:rsidRPr="005D4E24">
              <w:rPr>
                <w:rFonts w:ascii="Garamond" w:hAnsi="Garamond"/>
                <w:i/>
                <w:sz w:val="28"/>
                <w:szCs w:val="28"/>
              </w:rPr>
              <w:t>Yiastylys</w:t>
            </w:r>
            <w:proofErr w:type="spellEnd"/>
            <w:r w:rsidRPr="005D4E24">
              <w:rPr>
                <w:rFonts w:ascii="Garamond" w:hAnsi="Garamond"/>
                <w:sz w:val="28"/>
                <w:szCs w:val="28"/>
              </w:rPr>
              <w:t xml:space="preserve">. </w:t>
            </w:r>
          </w:p>
        </w:tc>
        <w:tc>
          <w:tcPr>
            <w:tcW w:w="0" w:type="auto"/>
          </w:tcPr>
          <w:p w14:paraId="270B294B"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A. </w:t>
            </w:r>
            <w:r w:rsidRPr="00704683">
              <w:rPr>
                <w:rFonts w:ascii="Garamond" w:hAnsi="Garamond" w:cs="Times New Roman"/>
                <w:i/>
                <w:sz w:val="28"/>
              </w:rPr>
              <w:t xml:space="preserve">The Church, </w:t>
            </w:r>
            <w:r w:rsidRPr="00704683">
              <w:rPr>
                <w:rFonts w:ascii="Garamond" w:hAnsi="Garamond" w:cs="Times New Roman"/>
                <w:sz w:val="28"/>
              </w:rPr>
              <w:t>following the Apostles Rule,</w:t>
            </w:r>
            <w:r w:rsidRPr="00704683">
              <w:rPr>
                <w:rFonts w:ascii="Garamond" w:hAnsi="Garamond" w:cs="Times New Roman"/>
                <w:i/>
                <w:sz w:val="28"/>
              </w:rPr>
              <w:t xml:space="preserve"> giveth you this short and plain Direction. You must examine </w:t>
            </w:r>
            <w:proofErr w:type="spellStart"/>
            <w:r w:rsidRPr="00704683">
              <w:rPr>
                <w:rFonts w:ascii="Garamond" w:hAnsi="Garamond" w:cs="Times New Roman"/>
                <w:i/>
                <w:sz w:val="28"/>
              </w:rPr>
              <w:t>your self</w:t>
            </w:r>
            <w:proofErr w:type="spellEnd"/>
            <w:r>
              <w:rPr>
                <w:rFonts w:ascii="Garamond" w:hAnsi="Garamond" w:cs="Times New Roman"/>
                <w:i/>
                <w:sz w:val="28"/>
              </w:rPr>
              <w:t>,</w:t>
            </w:r>
            <w:r w:rsidRPr="00704683">
              <w:rPr>
                <w:rFonts w:ascii="Garamond" w:hAnsi="Garamond" w:cs="Times New Roman"/>
                <w:i/>
                <w:sz w:val="28"/>
              </w:rPr>
              <w:t xml:space="preserve"> concerning your </w:t>
            </w:r>
            <w:r w:rsidRPr="00704683">
              <w:rPr>
                <w:rFonts w:ascii="Garamond" w:hAnsi="Garamond" w:cs="Times New Roman"/>
                <w:sz w:val="28"/>
              </w:rPr>
              <w:t>Repentance</w:t>
            </w:r>
            <w:r w:rsidRPr="00704683">
              <w:rPr>
                <w:rFonts w:ascii="Garamond" w:hAnsi="Garamond" w:cs="Times New Roman"/>
                <w:i/>
                <w:sz w:val="28"/>
              </w:rPr>
              <w:t xml:space="preserve">, your </w:t>
            </w:r>
            <w:r w:rsidRPr="00704683">
              <w:rPr>
                <w:rFonts w:ascii="Garamond" w:hAnsi="Garamond" w:cs="Times New Roman"/>
                <w:sz w:val="28"/>
              </w:rPr>
              <w:t>Faith</w:t>
            </w:r>
            <w:r w:rsidRPr="00704683">
              <w:rPr>
                <w:rFonts w:ascii="Garamond" w:hAnsi="Garamond" w:cs="Times New Roman"/>
                <w:i/>
                <w:sz w:val="28"/>
              </w:rPr>
              <w:t xml:space="preserve">, and your </w:t>
            </w:r>
            <w:r w:rsidRPr="00704683">
              <w:rPr>
                <w:rFonts w:ascii="Garamond" w:hAnsi="Garamond" w:cs="Times New Roman"/>
                <w:sz w:val="28"/>
              </w:rPr>
              <w:t>Charity</w:t>
            </w:r>
            <w:r w:rsidRPr="00704683">
              <w:rPr>
                <w:rFonts w:ascii="Garamond" w:hAnsi="Garamond" w:cs="Times New Roman"/>
                <w:i/>
                <w:sz w:val="28"/>
              </w:rPr>
              <w:t>.</w:t>
            </w:r>
          </w:p>
        </w:tc>
      </w:tr>
      <w:tr w:rsidR="00EE070E" w:rsidRPr="00704683" w14:paraId="558E69D6" w14:textId="77777777" w:rsidTr="00954EA9">
        <w:tc>
          <w:tcPr>
            <w:tcW w:w="0" w:type="auto"/>
          </w:tcPr>
          <w:p w14:paraId="017972B9" w14:textId="77777777" w:rsidR="00EE070E" w:rsidRPr="00271D45" w:rsidRDefault="00EE070E" w:rsidP="00DB60C3">
            <w:pPr>
              <w:pStyle w:val="CM3"/>
              <w:widowControl/>
              <w:spacing w:line="240" w:lineRule="auto"/>
              <w:ind w:firstLine="227"/>
              <w:jc w:val="both"/>
              <w:rPr>
                <w:rFonts w:ascii="Garamond" w:hAnsi="Garamond"/>
                <w:sz w:val="28"/>
                <w:szCs w:val="28"/>
              </w:rPr>
            </w:pPr>
            <w:r w:rsidRPr="00271D45">
              <w:rPr>
                <w:rFonts w:ascii="Garamond" w:hAnsi="Garamond"/>
                <w:sz w:val="28"/>
                <w:szCs w:val="28"/>
              </w:rPr>
              <w:t xml:space="preserve">[133] </w:t>
            </w:r>
            <w:r w:rsidRPr="00271D45">
              <w:rPr>
                <w:rFonts w:ascii="Garamond" w:hAnsi="Garamond"/>
                <w:i/>
                <w:sz w:val="28"/>
                <w:szCs w:val="28"/>
              </w:rPr>
              <w:t>Q.</w:t>
            </w:r>
            <w:r w:rsidRPr="00271D45">
              <w:rPr>
                <w:rFonts w:ascii="Garamond" w:hAnsi="Garamond"/>
                <w:sz w:val="28"/>
                <w:szCs w:val="28"/>
              </w:rPr>
              <w:t xml:space="preserve"> </w:t>
            </w:r>
            <w:proofErr w:type="spellStart"/>
            <w:r w:rsidRPr="00271D45">
              <w:rPr>
                <w:rFonts w:ascii="Garamond" w:hAnsi="Garamond"/>
                <w:sz w:val="28"/>
                <w:szCs w:val="28"/>
              </w:rPr>
              <w:t>Cre’n</w:t>
            </w:r>
            <w:proofErr w:type="spellEnd"/>
            <w:r w:rsidRPr="00271D45">
              <w:rPr>
                <w:rFonts w:ascii="Garamond" w:hAnsi="Garamond"/>
                <w:sz w:val="28"/>
                <w:szCs w:val="28"/>
              </w:rPr>
              <w:t xml:space="preserve"> </w:t>
            </w:r>
            <w:proofErr w:type="spellStart"/>
            <w:r w:rsidRPr="00271D45">
              <w:rPr>
                <w:rFonts w:ascii="Garamond" w:hAnsi="Garamond"/>
                <w:sz w:val="28"/>
                <w:szCs w:val="28"/>
              </w:rPr>
              <w:t>aght</w:t>
            </w:r>
            <w:proofErr w:type="spellEnd"/>
            <w:r w:rsidRPr="00271D45">
              <w:rPr>
                <w:rFonts w:ascii="Garamond" w:hAnsi="Garamond"/>
                <w:sz w:val="28"/>
                <w:szCs w:val="28"/>
              </w:rPr>
              <w:t xml:space="preserve"> nee mad shin </w:t>
            </w:r>
            <w:proofErr w:type="spellStart"/>
            <w:r w:rsidRPr="00271D45">
              <w:rPr>
                <w:rFonts w:ascii="Garamond" w:hAnsi="Garamond"/>
                <w:sz w:val="28"/>
                <w:szCs w:val="28"/>
              </w:rPr>
              <w:t>hene</w:t>
            </w:r>
            <w:proofErr w:type="spellEnd"/>
            <w:r w:rsidRPr="00271D45">
              <w:rPr>
                <w:rFonts w:ascii="Garamond" w:hAnsi="Garamond"/>
                <w:sz w:val="28"/>
                <w:szCs w:val="28"/>
              </w:rPr>
              <w:t xml:space="preserve"> y </w:t>
            </w:r>
            <w:proofErr w:type="spellStart"/>
            <w:r w:rsidRPr="00271D45">
              <w:rPr>
                <w:rFonts w:ascii="Garamond" w:hAnsi="Garamond"/>
                <w:sz w:val="28"/>
                <w:szCs w:val="28"/>
              </w:rPr>
              <w:t>eisht</w:t>
            </w:r>
            <w:proofErr w:type="spellEnd"/>
            <w:r w:rsidRPr="00271D45">
              <w:rPr>
                <w:rFonts w:ascii="Garamond" w:hAnsi="Garamond"/>
                <w:sz w:val="28"/>
                <w:szCs w:val="28"/>
              </w:rPr>
              <w:t xml:space="preserve"> my </w:t>
            </w:r>
            <w:proofErr w:type="spellStart"/>
            <w:r w:rsidRPr="00271D45">
              <w:rPr>
                <w:rFonts w:ascii="Garamond" w:hAnsi="Garamond"/>
                <w:sz w:val="28"/>
                <w:szCs w:val="28"/>
              </w:rPr>
              <w:t>chion</w:t>
            </w:r>
            <w:proofErr w:type="spellEnd"/>
            <w:r w:rsidRPr="00271D45">
              <w:rPr>
                <w:rFonts w:ascii="Garamond" w:hAnsi="Garamond"/>
                <w:sz w:val="28"/>
                <w:szCs w:val="28"/>
              </w:rPr>
              <w:t xml:space="preserve"> </w:t>
            </w:r>
            <w:proofErr w:type="spellStart"/>
            <w:r w:rsidRPr="00271D45">
              <w:rPr>
                <w:rFonts w:ascii="Garamond" w:hAnsi="Garamond"/>
                <w:sz w:val="28"/>
                <w:szCs w:val="28"/>
              </w:rPr>
              <w:t>nyn</w:t>
            </w:r>
            <w:proofErr w:type="spellEnd"/>
            <w:r w:rsidRPr="00271D45">
              <w:rPr>
                <w:rFonts w:ascii="Garamond" w:hAnsi="Garamond"/>
                <w:sz w:val="28"/>
                <w:szCs w:val="28"/>
              </w:rPr>
              <w:t xml:space="preserve"> </w:t>
            </w:r>
            <w:proofErr w:type="spellStart"/>
            <w:r w:rsidRPr="00271D45">
              <w:rPr>
                <w:rFonts w:ascii="Garamond" w:hAnsi="Garamond"/>
                <w:i/>
                <w:sz w:val="28"/>
                <w:szCs w:val="28"/>
              </w:rPr>
              <w:t>Arrys</w:t>
            </w:r>
            <w:proofErr w:type="spellEnd"/>
            <w:r w:rsidRPr="00271D45">
              <w:rPr>
                <w:rFonts w:ascii="Garamond" w:hAnsi="Garamond"/>
                <w:i/>
                <w:sz w:val="28"/>
                <w:szCs w:val="28"/>
              </w:rPr>
              <w:t> </w:t>
            </w:r>
            <w:r w:rsidRPr="00EE070E">
              <w:rPr>
                <w:rFonts w:ascii="Garamond" w:hAnsi="Garamond"/>
                <w:i/>
                <w:sz w:val="28"/>
                <w:szCs w:val="28"/>
              </w:rPr>
              <w:t xml:space="preserve">? </w:t>
            </w:r>
          </w:p>
        </w:tc>
        <w:tc>
          <w:tcPr>
            <w:tcW w:w="0" w:type="auto"/>
          </w:tcPr>
          <w:p w14:paraId="2B32C3CD"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How must we examine </w:t>
            </w:r>
            <w:proofErr w:type="spellStart"/>
            <w:r w:rsidRPr="00704683">
              <w:rPr>
                <w:rFonts w:ascii="Garamond" w:hAnsi="Garamond" w:cs="Times New Roman"/>
                <w:i/>
                <w:sz w:val="28"/>
              </w:rPr>
              <w:t>our selves</w:t>
            </w:r>
            <w:proofErr w:type="spellEnd"/>
            <w:r w:rsidRPr="00704683">
              <w:rPr>
                <w:rFonts w:ascii="Garamond" w:hAnsi="Garamond" w:cs="Times New Roman"/>
                <w:i/>
                <w:sz w:val="28"/>
              </w:rPr>
              <w:t xml:space="preserve"> concerning our </w:t>
            </w:r>
            <w:r w:rsidRPr="00704683">
              <w:rPr>
                <w:rFonts w:ascii="Garamond" w:hAnsi="Garamond" w:cs="Times New Roman"/>
                <w:sz w:val="28"/>
              </w:rPr>
              <w:t>Repentance</w:t>
            </w:r>
            <w:r w:rsidRPr="00704683">
              <w:rPr>
                <w:rFonts w:ascii="Garamond" w:hAnsi="Garamond" w:cs="Times New Roman"/>
                <w:i/>
                <w:sz w:val="28"/>
              </w:rPr>
              <w:t> </w:t>
            </w:r>
            <w:r w:rsidRPr="00EE070E">
              <w:rPr>
                <w:rFonts w:ascii="Garamond" w:hAnsi="Garamond" w:cs="Times New Roman"/>
                <w:sz w:val="28"/>
              </w:rPr>
              <w:t>?</w:t>
            </w:r>
          </w:p>
        </w:tc>
      </w:tr>
      <w:tr w:rsidR="00EE070E" w:rsidRPr="00704683" w14:paraId="077BE9BD" w14:textId="77777777" w:rsidTr="00954EA9">
        <w:tc>
          <w:tcPr>
            <w:tcW w:w="0" w:type="auto"/>
          </w:tcPr>
          <w:p w14:paraId="537F1E54" w14:textId="77777777" w:rsidR="00EE070E" w:rsidRPr="00271D45" w:rsidRDefault="00EE070E" w:rsidP="00DB60C3">
            <w:pPr>
              <w:pStyle w:val="CM3"/>
              <w:widowControl/>
              <w:spacing w:line="240" w:lineRule="auto"/>
              <w:ind w:firstLine="227"/>
              <w:jc w:val="both"/>
              <w:rPr>
                <w:rFonts w:ascii="Garamond" w:hAnsi="Garamond"/>
                <w:i/>
                <w:sz w:val="28"/>
                <w:szCs w:val="28"/>
              </w:rPr>
            </w:pPr>
            <w:r w:rsidRPr="00271D45">
              <w:rPr>
                <w:rFonts w:ascii="Garamond" w:hAnsi="Garamond"/>
                <w:i/>
                <w:sz w:val="28"/>
                <w:szCs w:val="28"/>
              </w:rPr>
              <w:t xml:space="preserve">A. </w:t>
            </w:r>
            <w:proofErr w:type="spellStart"/>
            <w:r w:rsidRPr="00271D45">
              <w:rPr>
                <w:rFonts w:ascii="Garamond" w:hAnsi="Garamond"/>
                <w:sz w:val="28"/>
                <w:szCs w:val="28"/>
              </w:rPr>
              <w:t>Shegin</w:t>
            </w:r>
            <w:proofErr w:type="spellEnd"/>
            <w:r w:rsidRPr="00271D45">
              <w:rPr>
                <w:rFonts w:ascii="Garamond" w:hAnsi="Garamond"/>
                <w:sz w:val="28"/>
                <w:szCs w:val="28"/>
              </w:rPr>
              <w:t xml:space="preserve"> </w:t>
            </w:r>
            <w:proofErr w:type="spellStart"/>
            <w:r w:rsidRPr="00271D45">
              <w:rPr>
                <w:rFonts w:ascii="Garamond" w:hAnsi="Garamond"/>
                <w:sz w:val="28"/>
                <w:szCs w:val="28"/>
              </w:rPr>
              <w:t>dhyt</w:t>
            </w:r>
            <w:proofErr w:type="spellEnd"/>
            <w:r w:rsidRPr="00271D45">
              <w:rPr>
                <w:rFonts w:ascii="Garamond" w:hAnsi="Garamond"/>
                <w:sz w:val="28"/>
                <w:szCs w:val="28"/>
              </w:rPr>
              <w:t xml:space="preserve"> </w:t>
            </w:r>
            <w:proofErr w:type="spellStart"/>
            <w:r w:rsidRPr="00271D45">
              <w:rPr>
                <w:rFonts w:ascii="Garamond" w:hAnsi="Garamond"/>
                <w:sz w:val="28"/>
                <w:szCs w:val="28"/>
              </w:rPr>
              <w:t>hoshiaght</w:t>
            </w:r>
            <w:proofErr w:type="spellEnd"/>
            <w:r w:rsidRPr="00271D45">
              <w:rPr>
                <w:rFonts w:ascii="Garamond" w:hAnsi="Garamond"/>
                <w:sz w:val="28"/>
                <w:szCs w:val="28"/>
              </w:rPr>
              <w:t xml:space="preserve"> </w:t>
            </w:r>
            <w:proofErr w:type="spellStart"/>
            <w:r w:rsidRPr="00271D45">
              <w:rPr>
                <w:rFonts w:ascii="Garamond" w:hAnsi="Garamond"/>
                <w:sz w:val="28"/>
                <w:szCs w:val="28"/>
              </w:rPr>
              <w:t>dty</w:t>
            </w:r>
            <w:proofErr w:type="spellEnd"/>
            <w:r w:rsidRPr="00271D45">
              <w:rPr>
                <w:rFonts w:ascii="Garamond" w:hAnsi="Garamond"/>
                <w:sz w:val="28"/>
                <w:szCs w:val="28"/>
              </w:rPr>
              <w:t xml:space="preserve"> </w:t>
            </w:r>
            <w:proofErr w:type="spellStart"/>
            <w:r w:rsidRPr="00271D45">
              <w:rPr>
                <w:rFonts w:ascii="Garamond" w:hAnsi="Garamond"/>
                <w:sz w:val="28"/>
                <w:szCs w:val="28"/>
              </w:rPr>
              <w:t>Chree</w:t>
            </w:r>
            <w:proofErr w:type="spellEnd"/>
            <w:r w:rsidRPr="00271D45">
              <w:rPr>
                <w:rFonts w:ascii="Garamond" w:hAnsi="Garamond"/>
                <w:sz w:val="28"/>
                <w:szCs w:val="28"/>
              </w:rPr>
              <w:t xml:space="preserve"> y </w:t>
            </w:r>
            <w:proofErr w:type="spellStart"/>
            <w:r w:rsidRPr="00271D45">
              <w:rPr>
                <w:rFonts w:ascii="Garamond" w:hAnsi="Garamond"/>
                <w:sz w:val="28"/>
                <w:szCs w:val="28"/>
              </w:rPr>
              <w:t>eisht</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yeaghyn</w:t>
            </w:r>
            <w:proofErr w:type="spellEnd"/>
            <w:r w:rsidRPr="00271D45">
              <w:rPr>
                <w:rFonts w:ascii="Garamond" w:hAnsi="Garamond"/>
                <w:sz w:val="28"/>
                <w:szCs w:val="28"/>
              </w:rPr>
              <w:t xml:space="preserve"> </w:t>
            </w:r>
            <w:proofErr w:type="spellStart"/>
            <w:r w:rsidRPr="00271D45">
              <w:rPr>
                <w:rFonts w:ascii="Garamond" w:hAnsi="Garamond"/>
                <w:sz w:val="28"/>
                <w:szCs w:val="28"/>
              </w:rPr>
              <w:t>vel</w:t>
            </w:r>
            <w:proofErr w:type="spellEnd"/>
            <w:r w:rsidRPr="00271D45">
              <w:rPr>
                <w:rFonts w:ascii="Garamond" w:hAnsi="Garamond"/>
                <w:sz w:val="28"/>
                <w:szCs w:val="28"/>
              </w:rPr>
              <w:t xml:space="preserve"> </w:t>
            </w:r>
            <w:proofErr w:type="spellStart"/>
            <w:r w:rsidRPr="00271D45">
              <w:rPr>
                <w:rFonts w:ascii="Garamond" w:hAnsi="Garamond"/>
                <w:sz w:val="28"/>
                <w:szCs w:val="28"/>
              </w:rPr>
              <w:t>tushtey</w:t>
            </w:r>
            <w:proofErr w:type="spellEnd"/>
            <w:r w:rsidRPr="00271D45">
              <w:rPr>
                <w:rFonts w:ascii="Garamond" w:hAnsi="Garamond"/>
                <w:sz w:val="28"/>
                <w:szCs w:val="28"/>
              </w:rPr>
              <w:t xml:space="preserve"> </w:t>
            </w:r>
            <w:proofErr w:type="spellStart"/>
            <w:r w:rsidRPr="00271D45">
              <w:rPr>
                <w:rFonts w:ascii="Garamond" w:hAnsi="Garamond"/>
                <w:sz w:val="28"/>
                <w:szCs w:val="28"/>
              </w:rPr>
              <w:t>ayd</w:t>
            </w:r>
            <w:proofErr w:type="spellEnd"/>
            <w:r w:rsidRPr="00271D45">
              <w:rPr>
                <w:rFonts w:ascii="Garamond" w:hAnsi="Garamond"/>
                <w:sz w:val="28"/>
                <w:szCs w:val="28"/>
              </w:rPr>
              <w:t xml:space="preserve"> </w:t>
            </w:r>
            <w:proofErr w:type="spellStart"/>
            <w:r w:rsidRPr="00271D45">
              <w:rPr>
                <w:rFonts w:ascii="Garamond" w:hAnsi="Garamond"/>
                <w:sz w:val="28"/>
                <w:szCs w:val="28"/>
              </w:rPr>
              <w:t>cre’n</w:t>
            </w:r>
            <w:proofErr w:type="spellEnd"/>
            <w:r w:rsidRPr="00271D45">
              <w:rPr>
                <w:rFonts w:ascii="Garamond" w:hAnsi="Garamond"/>
                <w:sz w:val="28"/>
                <w:szCs w:val="28"/>
              </w:rPr>
              <w:t xml:space="preserve"> </w:t>
            </w:r>
            <w:proofErr w:type="spellStart"/>
            <w:r w:rsidRPr="00271D45">
              <w:rPr>
                <w:rFonts w:ascii="Garamond" w:hAnsi="Garamond"/>
                <w:sz w:val="28"/>
                <w:szCs w:val="28"/>
              </w:rPr>
              <w:t>Creture</w:t>
            </w:r>
            <w:proofErr w:type="spellEnd"/>
            <w:r w:rsidRPr="00271D45">
              <w:rPr>
                <w:rFonts w:ascii="Garamond" w:hAnsi="Garamond"/>
                <w:sz w:val="28"/>
                <w:szCs w:val="28"/>
              </w:rPr>
              <w:t xml:space="preserve"> </w:t>
            </w:r>
            <w:proofErr w:type="spellStart"/>
            <w:r w:rsidRPr="00271D45">
              <w:rPr>
                <w:rFonts w:ascii="Garamond" w:hAnsi="Garamond"/>
                <w:sz w:val="28"/>
                <w:szCs w:val="28"/>
              </w:rPr>
              <w:t>peccoil</w:t>
            </w:r>
            <w:proofErr w:type="spellEnd"/>
            <w:r w:rsidRPr="00271D45">
              <w:rPr>
                <w:rFonts w:ascii="Garamond" w:hAnsi="Garamond"/>
                <w:sz w:val="28"/>
                <w:szCs w:val="28"/>
              </w:rPr>
              <w:t xml:space="preserve">, </w:t>
            </w:r>
            <w:proofErr w:type="spellStart"/>
            <w:r w:rsidRPr="00271D45">
              <w:rPr>
                <w:rFonts w:ascii="Garamond" w:hAnsi="Garamond"/>
                <w:sz w:val="28"/>
                <w:szCs w:val="28"/>
              </w:rPr>
              <w:t>fegooish</w:t>
            </w:r>
            <w:proofErr w:type="spellEnd"/>
            <w:r w:rsidRPr="00271D45">
              <w:rPr>
                <w:rFonts w:ascii="Garamond" w:hAnsi="Garamond"/>
                <w:sz w:val="28"/>
                <w:szCs w:val="28"/>
              </w:rPr>
              <w:t xml:space="preserve"> Cooney </w:t>
            </w:r>
            <w:r>
              <w:rPr>
                <w:rFonts w:ascii="Garamond" w:hAnsi="Garamond"/>
                <w:sz w:val="28"/>
                <w:szCs w:val="28"/>
              </w:rPr>
              <w:t xml:space="preserve">as </w:t>
            </w:r>
            <w:proofErr w:type="spellStart"/>
            <w:r>
              <w:rPr>
                <w:rFonts w:ascii="Garamond" w:hAnsi="Garamond"/>
                <w:sz w:val="28"/>
                <w:szCs w:val="28"/>
              </w:rPr>
              <w:t>to</w:t>
            </w:r>
            <w:r w:rsidRPr="00271D45">
              <w:rPr>
                <w:rFonts w:ascii="Garamond" w:hAnsi="Garamond"/>
                <w:sz w:val="28"/>
                <w:szCs w:val="28"/>
              </w:rPr>
              <w:t>lchin</w:t>
            </w:r>
            <w:proofErr w:type="spellEnd"/>
            <w:r w:rsidRPr="00271D45">
              <w:rPr>
                <w:rFonts w:ascii="Garamond" w:hAnsi="Garamond"/>
                <w:sz w:val="28"/>
                <w:szCs w:val="28"/>
              </w:rPr>
              <w:t xml:space="preserve"> </w:t>
            </w:r>
            <w:proofErr w:type="spellStart"/>
            <w:r w:rsidRPr="00271D45">
              <w:rPr>
                <w:rFonts w:ascii="Garamond" w:hAnsi="Garamond"/>
                <w:sz w:val="28"/>
                <w:szCs w:val="28"/>
              </w:rPr>
              <w:t>cor</w:t>
            </w:r>
            <w:r w:rsidRPr="00271D45">
              <w:rPr>
                <w:rFonts w:ascii="Garamond" w:hAnsi="Garamond"/>
                <w:i/>
                <w:sz w:val="28"/>
                <w:szCs w:val="28"/>
              </w:rPr>
              <w:t>r</w:t>
            </w:r>
            <w:r w:rsidRPr="00271D45">
              <w:rPr>
                <w:rFonts w:ascii="Garamond" w:hAnsi="Garamond"/>
                <w:sz w:val="28"/>
                <w:szCs w:val="28"/>
              </w:rPr>
              <w:t>ee</w:t>
            </w:r>
            <w:proofErr w:type="spellEnd"/>
            <w:r w:rsidRPr="00271D45">
              <w:rPr>
                <w:rFonts w:ascii="Garamond" w:hAnsi="Garamond"/>
                <w:sz w:val="28"/>
                <w:szCs w:val="28"/>
              </w:rPr>
              <w:t xml:space="preserve"> Yee, </w:t>
            </w:r>
            <w:proofErr w:type="spellStart"/>
            <w:r w:rsidRPr="00271D45">
              <w:rPr>
                <w:rFonts w:ascii="Garamond" w:hAnsi="Garamond"/>
                <w:sz w:val="28"/>
                <w:szCs w:val="28"/>
              </w:rPr>
              <w:t>oo</w:t>
            </w:r>
            <w:proofErr w:type="spellEnd"/>
            <w:r w:rsidRPr="00271D45">
              <w:rPr>
                <w:rFonts w:ascii="Garamond" w:hAnsi="Garamond"/>
                <w:sz w:val="28"/>
                <w:szCs w:val="28"/>
              </w:rPr>
              <w:t xml:space="preserve"> ; Son </w:t>
            </w:r>
            <w:proofErr w:type="spellStart"/>
            <w:r w:rsidR="00583FF4">
              <w:rPr>
                <w:rFonts w:ascii="Garamond" w:hAnsi="Garamond"/>
                <w:sz w:val="28"/>
                <w:szCs w:val="28"/>
              </w:rPr>
              <w:t>eisht</w:t>
            </w:r>
            <w:proofErr w:type="spellEnd"/>
            <w:r w:rsidR="00583FF4">
              <w:rPr>
                <w:rFonts w:ascii="Garamond" w:hAnsi="Garamond"/>
                <w:sz w:val="28"/>
                <w:szCs w:val="28"/>
              </w:rPr>
              <w:t xml:space="preserve"> </w:t>
            </w:r>
            <w:proofErr w:type="spellStart"/>
            <w:r w:rsidR="00583FF4">
              <w:rPr>
                <w:rFonts w:ascii="Garamond" w:hAnsi="Garamond"/>
                <w:sz w:val="28"/>
                <w:szCs w:val="28"/>
              </w:rPr>
              <w:t>hee</w:t>
            </w:r>
            <w:proofErr w:type="spellEnd"/>
            <w:r w:rsidR="00583FF4">
              <w:rPr>
                <w:rFonts w:ascii="Garamond" w:hAnsi="Garamond"/>
                <w:sz w:val="28"/>
                <w:szCs w:val="28"/>
              </w:rPr>
              <w:t xml:space="preserve"> </w:t>
            </w:r>
            <w:proofErr w:type="spellStart"/>
            <w:r w:rsidR="00583FF4">
              <w:rPr>
                <w:rFonts w:ascii="Garamond" w:hAnsi="Garamond"/>
                <w:sz w:val="28"/>
                <w:szCs w:val="28"/>
              </w:rPr>
              <w:t>oo</w:t>
            </w:r>
            <w:proofErr w:type="spellEnd"/>
            <w:r w:rsidR="00583FF4">
              <w:rPr>
                <w:rFonts w:ascii="Garamond" w:hAnsi="Garamond"/>
                <w:sz w:val="28"/>
                <w:szCs w:val="28"/>
              </w:rPr>
              <w:t xml:space="preserve"> </w:t>
            </w:r>
            <w:proofErr w:type="spellStart"/>
            <w:r w:rsidR="00583FF4">
              <w:rPr>
                <w:rFonts w:ascii="Garamond" w:hAnsi="Garamond"/>
                <w:sz w:val="28"/>
                <w:szCs w:val="28"/>
              </w:rPr>
              <w:t>cre’n</w:t>
            </w:r>
            <w:proofErr w:type="spellEnd"/>
            <w:r w:rsidR="00583FF4">
              <w:rPr>
                <w:rFonts w:ascii="Garamond" w:hAnsi="Garamond"/>
                <w:sz w:val="28"/>
                <w:szCs w:val="28"/>
              </w:rPr>
              <w:t xml:space="preserve"> feme </w:t>
            </w:r>
            <w:proofErr w:type="spellStart"/>
            <w:r w:rsidR="00583FF4">
              <w:rPr>
                <w:rFonts w:ascii="Garamond" w:hAnsi="Garamond"/>
                <w:sz w:val="28"/>
                <w:szCs w:val="28"/>
              </w:rPr>
              <w:t>t</w:t>
            </w:r>
            <w:r w:rsidRPr="00271D45">
              <w:rPr>
                <w:rFonts w:ascii="Garamond" w:hAnsi="Garamond"/>
                <w:sz w:val="28"/>
                <w:szCs w:val="28"/>
              </w:rPr>
              <w:t>a</w:t>
            </w:r>
            <w:r w:rsidR="00583FF4">
              <w:rPr>
                <w:rFonts w:ascii="Garamond" w:hAnsi="Garamond"/>
                <w:sz w:val="28"/>
                <w:szCs w:val="28"/>
              </w:rPr>
              <w:t>’</w:t>
            </w:r>
            <w:r w:rsidRPr="00271D45">
              <w:rPr>
                <w:rFonts w:ascii="Garamond" w:hAnsi="Garamond"/>
                <w:sz w:val="28"/>
                <w:szCs w:val="28"/>
              </w:rPr>
              <w:t>d</w:t>
            </w:r>
            <w:proofErr w:type="spellEnd"/>
            <w:r>
              <w:rPr>
                <w:rStyle w:val="FootnoteReference"/>
                <w:rFonts w:ascii="Garamond" w:hAnsi="Garamond"/>
                <w:sz w:val="28"/>
                <w:szCs w:val="28"/>
              </w:rPr>
              <w:footnoteReference w:id="80"/>
            </w:r>
            <w:r w:rsidRPr="00271D45">
              <w:rPr>
                <w:rFonts w:ascii="Garamond" w:hAnsi="Garamond"/>
                <w:sz w:val="28"/>
                <w:szCs w:val="28"/>
              </w:rPr>
              <w:t xml:space="preserve"> er, as </w:t>
            </w:r>
            <w:proofErr w:type="spellStart"/>
            <w:r w:rsidRPr="00271D45">
              <w:rPr>
                <w:rFonts w:ascii="Garamond" w:hAnsi="Garamond"/>
                <w:sz w:val="28"/>
                <w:szCs w:val="28"/>
              </w:rPr>
              <w:t>cre’n</w:t>
            </w:r>
            <w:proofErr w:type="spellEnd"/>
            <w:r w:rsidRPr="00271D45">
              <w:rPr>
                <w:rFonts w:ascii="Garamond" w:hAnsi="Garamond"/>
                <w:sz w:val="28"/>
                <w:szCs w:val="28"/>
              </w:rPr>
              <w:t xml:space="preserve"> </w:t>
            </w:r>
            <w:proofErr w:type="spellStart"/>
            <w:r w:rsidRPr="00271D45">
              <w:rPr>
                <w:rFonts w:ascii="Garamond" w:hAnsi="Garamond"/>
                <w:sz w:val="28"/>
                <w:szCs w:val="28"/>
              </w:rPr>
              <w:t>bannaght</w:t>
            </w:r>
            <w:proofErr w:type="spellEnd"/>
            <w:r w:rsidRPr="00271D45">
              <w:rPr>
                <w:rFonts w:ascii="Garamond" w:hAnsi="Garamond"/>
                <w:sz w:val="28"/>
                <w:szCs w:val="28"/>
              </w:rPr>
              <w:t xml:space="preserve"> ta </w:t>
            </w:r>
            <w:proofErr w:type="spellStart"/>
            <w:r w:rsidRPr="00271D45">
              <w:rPr>
                <w:rFonts w:ascii="Garamond" w:hAnsi="Garamond"/>
                <w:sz w:val="28"/>
                <w:szCs w:val="28"/>
              </w:rPr>
              <w:t>liorish</w:t>
            </w:r>
            <w:proofErr w:type="spellEnd"/>
            <w:r w:rsidRPr="00271D45">
              <w:rPr>
                <w:rFonts w:ascii="Garamond" w:hAnsi="Garamond"/>
                <w:sz w:val="28"/>
                <w:szCs w:val="28"/>
              </w:rPr>
              <w:t xml:space="preserve"> </w:t>
            </w:r>
            <w:proofErr w:type="spellStart"/>
            <w:r w:rsidRPr="00271D45">
              <w:rPr>
                <w:rFonts w:ascii="Garamond" w:hAnsi="Garamond"/>
                <w:sz w:val="28"/>
                <w:szCs w:val="28"/>
              </w:rPr>
              <w:t>Saualtagh</w:t>
            </w:r>
            <w:proofErr w:type="spellEnd"/>
            <w:r w:rsidRPr="00271D45">
              <w:rPr>
                <w:rFonts w:ascii="Garamond" w:hAnsi="Garamond"/>
                <w:sz w:val="28"/>
                <w:szCs w:val="28"/>
              </w:rPr>
              <w:t xml:space="preserve">, as </w:t>
            </w:r>
            <w:proofErr w:type="spellStart"/>
            <w:r w:rsidRPr="00271D45">
              <w:rPr>
                <w:rFonts w:ascii="Garamond" w:hAnsi="Garamond"/>
                <w:sz w:val="28"/>
                <w:szCs w:val="28"/>
              </w:rPr>
              <w:t>gys</w:t>
            </w:r>
            <w:proofErr w:type="spellEnd"/>
            <w:r w:rsidRPr="00271D45">
              <w:rPr>
                <w:rFonts w:ascii="Garamond" w:hAnsi="Garamond"/>
                <w:sz w:val="28"/>
                <w:szCs w:val="28"/>
              </w:rPr>
              <w:t xml:space="preserve"> </w:t>
            </w:r>
            <w:proofErr w:type="spellStart"/>
            <w:r w:rsidRPr="00271D45">
              <w:rPr>
                <w:rFonts w:ascii="Garamond" w:hAnsi="Garamond"/>
                <w:sz w:val="28"/>
                <w:szCs w:val="28"/>
              </w:rPr>
              <w:t>shen</w:t>
            </w:r>
            <w:proofErr w:type="spellEnd"/>
            <w:r w:rsidRPr="00271D45">
              <w:rPr>
                <w:rFonts w:ascii="Garamond" w:hAnsi="Garamond"/>
                <w:sz w:val="28"/>
                <w:szCs w:val="28"/>
              </w:rPr>
              <w:t xml:space="preserve"> cha </w:t>
            </w:r>
            <w:proofErr w:type="spellStart"/>
            <w:r w:rsidRPr="00271D45">
              <w:rPr>
                <w:rFonts w:ascii="Garamond" w:hAnsi="Garamond"/>
                <w:sz w:val="28"/>
                <w:szCs w:val="28"/>
              </w:rPr>
              <w:t>vaik</w:t>
            </w:r>
            <w:proofErr w:type="spellEnd"/>
            <w:r w:rsidRPr="00271D45">
              <w:rPr>
                <w:rFonts w:ascii="Garamond" w:hAnsi="Garamond"/>
                <w:sz w:val="28"/>
                <w:szCs w:val="28"/>
              </w:rPr>
              <w:t xml:space="preserve"> </w:t>
            </w:r>
            <w:proofErr w:type="spellStart"/>
            <w:r w:rsidRPr="00271D45">
              <w:rPr>
                <w:rFonts w:ascii="Garamond" w:hAnsi="Garamond"/>
                <w:sz w:val="28"/>
                <w:szCs w:val="28"/>
              </w:rPr>
              <w:t>oo</w:t>
            </w:r>
            <w:proofErr w:type="spellEnd"/>
            <w:r w:rsidRPr="00271D45">
              <w:rPr>
                <w:rFonts w:ascii="Garamond" w:hAnsi="Garamond"/>
                <w:sz w:val="28"/>
                <w:szCs w:val="28"/>
              </w:rPr>
              <w:t xml:space="preserve">. </w:t>
            </w:r>
            <w:r w:rsidRPr="00271D45">
              <w:rPr>
                <w:rFonts w:ascii="Garamond" w:hAnsi="Garamond"/>
                <w:i/>
                <w:sz w:val="28"/>
                <w:szCs w:val="28"/>
              </w:rPr>
              <w:t xml:space="preserve">Son cha </w:t>
            </w:r>
            <w:proofErr w:type="spellStart"/>
            <w:r w:rsidRPr="00271D45">
              <w:rPr>
                <w:rFonts w:ascii="Garamond" w:hAnsi="Garamond"/>
                <w:i/>
                <w:sz w:val="28"/>
                <w:szCs w:val="28"/>
              </w:rPr>
              <w:t>vel</w:t>
            </w:r>
            <w:proofErr w:type="spellEnd"/>
            <w:r w:rsidRPr="00271D45">
              <w:rPr>
                <w:rFonts w:ascii="Garamond" w:hAnsi="Garamond"/>
                <w:i/>
                <w:sz w:val="28"/>
                <w:szCs w:val="28"/>
              </w:rPr>
              <w:t xml:space="preserve"> feme </w:t>
            </w:r>
            <w:proofErr w:type="spellStart"/>
            <w:r w:rsidRPr="00271D45">
              <w:rPr>
                <w:rFonts w:ascii="Garamond" w:hAnsi="Garamond"/>
                <w:i/>
                <w:sz w:val="28"/>
                <w:szCs w:val="28"/>
              </w:rPr>
              <w:t>ocsyn</w:t>
            </w:r>
            <w:proofErr w:type="spellEnd"/>
            <w:r w:rsidRPr="00271D45">
              <w:rPr>
                <w:rFonts w:ascii="Garamond" w:hAnsi="Garamond"/>
                <w:i/>
                <w:sz w:val="28"/>
                <w:szCs w:val="28"/>
              </w:rPr>
              <w:t xml:space="preserve"> ta </w:t>
            </w:r>
            <w:proofErr w:type="spellStart"/>
            <w:r w:rsidRPr="00271D45">
              <w:rPr>
                <w:rFonts w:ascii="Garamond" w:hAnsi="Garamond"/>
                <w:i/>
                <w:sz w:val="28"/>
                <w:szCs w:val="28"/>
              </w:rPr>
              <w:t>slane</w:t>
            </w:r>
            <w:proofErr w:type="spellEnd"/>
            <w:r w:rsidRPr="00271D45">
              <w:rPr>
                <w:rFonts w:ascii="Garamond" w:hAnsi="Garamond"/>
                <w:i/>
                <w:sz w:val="28"/>
                <w:szCs w:val="28"/>
              </w:rPr>
              <w:t xml:space="preserve"> er </w:t>
            </w:r>
            <w:proofErr w:type="spellStart"/>
            <w:r w:rsidRPr="00271D45">
              <w:rPr>
                <w:rFonts w:ascii="Garamond" w:hAnsi="Garamond"/>
                <w:i/>
                <w:sz w:val="28"/>
                <w:szCs w:val="28"/>
              </w:rPr>
              <w:t>Lhee</w:t>
            </w:r>
            <w:proofErr w:type="spellEnd"/>
            <w:r w:rsidRPr="00271D45">
              <w:rPr>
                <w:rFonts w:ascii="Garamond" w:hAnsi="Garamond"/>
                <w:i/>
                <w:sz w:val="28"/>
                <w:szCs w:val="28"/>
              </w:rPr>
              <w:t xml:space="preserve"> </w:t>
            </w:r>
            <w:proofErr w:type="spellStart"/>
            <w:r w:rsidRPr="00271D45">
              <w:rPr>
                <w:rFonts w:ascii="Garamond" w:hAnsi="Garamond"/>
                <w:i/>
                <w:sz w:val="28"/>
                <w:szCs w:val="28"/>
              </w:rPr>
              <w:t>agh</w:t>
            </w:r>
            <w:proofErr w:type="spellEnd"/>
            <w:r w:rsidRPr="00271D45">
              <w:rPr>
                <w:rFonts w:ascii="Garamond" w:hAnsi="Garamond"/>
                <w:i/>
                <w:sz w:val="28"/>
                <w:szCs w:val="28"/>
              </w:rPr>
              <w:t xml:space="preserve"> </w:t>
            </w:r>
            <w:proofErr w:type="spellStart"/>
            <w:r w:rsidRPr="00271D45">
              <w:rPr>
                <w:rFonts w:ascii="Garamond" w:hAnsi="Garamond"/>
                <w:i/>
                <w:sz w:val="28"/>
                <w:szCs w:val="28"/>
              </w:rPr>
              <w:t>ocsyn</w:t>
            </w:r>
            <w:proofErr w:type="spellEnd"/>
            <w:r w:rsidRPr="00271D45">
              <w:rPr>
                <w:rFonts w:ascii="Garamond" w:hAnsi="Garamond"/>
                <w:i/>
                <w:sz w:val="28"/>
                <w:szCs w:val="28"/>
              </w:rPr>
              <w:t xml:space="preserve"> ta </w:t>
            </w:r>
            <w:proofErr w:type="spellStart"/>
            <w:r w:rsidRPr="00271D45">
              <w:rPr>
                <w:rFonts w:ascii="Garamond" w:hAnsi="Garamond"/>
                <w:i/>
                <w:sz w:val="28"/>
                <w:szCs w:val="28"/>
              </w:rPr>
              <w:t>ching</w:t>
            </w:r>
            <w:proofErr w:type="spellEnd"/>
            <w:r w:rsidRPr="00271D45">
              <w:rPr>
                <w:rFonts w:ascii="Garamond" w:hAnsi="Garamond"/>
                <w:i/>
                <w:sz w:val="28"/>
                <w:szCs w:val="28"/>
              </w:rPr>
              <w:t xml:space="preserve">. </w:t>
            </w:r>
          </w:p>
        </w:tc>
        <w:tc>
          <w:tcPr>
            <w:tcW w:w="0" w:type="auto"/>
          </w:tcPr>
          <w:p w14:paraId="4EBB6E1B" w14:textId="77777777" w:rsidR="00EE070E" w:rsidRPr="00704683" w:rsidRDefault="00EE070E"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A. </w:t>
            </w:r>
            <w:r w:rsidRPr="00704683">
              <w:rPr>
                <w:rFonts w:ascii="Garamond" w:hAnsi="Garamond" w:cs="Times New Roman"/>
                <w:i/>
                <w:sz w:val="28"/>
              </w:rPr>
              <w:t>You must first examine your Heart, whether you know what a Sinful, Helpless Creature you are, and liable to the Wrath of God</w:t>
            </w:r>
            <w:r w:rsidRPr="00704683">
              <w:rPr>
                <w:rFonts w:ascii="Garamond" w:hAnsi="Garamond" w:cs="Times New Roman"/>
                <w:sz w:val="28"/>
              </w:rPr>
              <w:t> ;</w:t>
            </w:r>
            <w:r w:rsidRPr="00704683">
              <w:rPr>
                <w:rFonts w:ascii="Garamond" w:hAnsi="Garamond" w:cs="Times New Roman"/>
                <w:i/>
                <w:sz w:val="28"/>
              </w:rPr>
              <w:t xml:space="preserve"> for then you will see the Necessity and the Blessing of a Redeemer. And not till then</w:t>
            </w:r>
            <w:r w:rsidRPr="00704683">
              <w:rPr>
                <w:rFonts w:ascii="Garamond" w:hAnsi="Garamond" w:cs="Times New Roman"/>
                <w:sz w:val="28"/>
              </w:rPr>
              <w:t> ;</w:t>
            </w:r>
            <w:r w:rsidRPr="00704683">
              <w:rPr>
                <w:rFonts w:ascii="Garamond" w:hAnsi="Garamond" w:cs="Times New Roman"/>
                <w:i/>
                <w:sz w:val="28"/>
              </w:rPr>
              <w:t xml:space="preserve"> </w:t>
            </w:r>
            <w:r w:rsidRPr="00704683">
              <w:rPr>
                <w:rFonts w:ascii="Garamond" w:hAnsi="Garamond" w:cs="Times New Roman"/>
                <w:sz w:val="28"/>
              </w:rPr>
              <w:t>Because, they that be whole need not a Physician, but they that be sick.</w:t>
            </w:r>
          </w:p>
        </w:tc>
      </w:tr>
      <w:tr w:rsidR="00EE070E" w:rsidRPr="00704683" w14:paraId="7D0F1BF6" w14:textId="77777777" w:rsidTr="00954EA9">
        <w:tc>
          <w:tcPr>
            <w:tcW w:w="0" w:type="auto"/>
          </w:tcPr>
          <w:p w14:paraId="37C2A8AA" w14:textId="77777777" w:rsidR="00EE070E" w:rsidRPr="00271D45" w:rsidRDefault="00EE070E" w:rsidP="00DB60C3">
            <w:pPr>
              <w:pStyle w:val="CM3"/>
              <w:widowControl/>
              <w:spacing w:line="240" w:lineRule="auto"/>
              <w:ind w:firstLine="227"/>
              <w:jc w:val="both"/>
              <w:rPr>
                <w:rFonts w:ascii="Garamond" w:hAnsi="Garamond"/>
                <w:sz w:val="28"/>
                <w:szCs w:val="28"/>
              </w:rPr>
            </w:pPr>
            <w:proofErr w:type="spellStart"/>
            <w:r w:rsidRPr="00271D45">
              <w:rPr>
                <w:rFonts w:ascii="Garamond" w:hAnsi="Garamond"/>
                <w:sz w:val="28"/>
                <w:szCs w:val="28"/>
              </w:rPr>
              <w:t>Eisht</w:t>
            </w:r>
            <w:proofErr w:type="spellEnd"/>
            <w:r w:rsidRPr="00271D45">
              <w:rPr>
                <w:rFonts w:ascii="Garamond" w:hAnsi="Garamond"/>
                <w:sz w:val="28"/>
                <w:szCs w:val="28"/>
              </w:rPr>
              <w:t xml:space="preserve"> </w:t>
            </w:r>
            <w:proofErr w:type="spellStart"/>
            <w:r w:rsidR="00583FF4" w:rsidRPr="00271D45">
              <w:rPr>
                <w:rFonts w:ascii="Garamond" w:hAnsi="Garamond"/>
                <w:sz w:val="28"/>
                <w:szCs w:val="28"/>
              </w:rPr>
              <w:t>jeagh</w:t>
            </w:r>
            <w:proofErr w:type="spellEnd"/>
            <w:r w:rsidR="00583FF4" w:rsidRPr="00271D45">
              <w:rPr>
                <w:rFonts w:ascii="Garamond" w:hAnsi="Garamond"/>
                <w:sz w:val="28"/>
                <w:szCs w:val="28"/>
              </w:rPr>
              <w:t xml:space="preserve"> </w:t>
            </w:r>
            <w:r w:rsidRPr="00271D45">
              <w:rPr>
                <w:rFonts w:ascii="Garamond" w:hAnsi="Garamond"/>
                <w:sz w:val="28"/>
                <w:szCs w:val="28"/>
              </w:rPr>
              <w:t xml:space="preserve">jean y </w:t>
            </w:r>
            <w:proofErr w:type="spellStart"/>
            <w:r w:rsidRPr="00271D45">
              <w:rPr>
                <w:rFonts w:ascii="Garamond" w:hAnsi="Garamond"/>
                <w:sz w:val="28"/>
                <w:szCs w:val="28"/>
              </w:rPr>
              <w:t>Gaue</w:t>
            </w:r>
            <w:proofErr w:type="spellEnd"/>
            <w:r w:rsidRPr="00271D45">
              <w:rPr>
                <w:rFonts w:ascii="Garamond" w:hAnsi="Garamond"/>
                <w:sz w:val="28"/>
                <w:szCs w:val="28"/>
              </w:rPr>
              <w:t xml:space="preserve"> </w:t>
            </w:r>
            <w:proofErr w:type="spellStart"/>
            <w:r w:rsidRPr="00271D45">
              <w:rPr>
                <w:rFonts w:ascii="Garamond" w:hAnsi="Garamond"/>
                <w:sz w:val="28"/>
                <w:szCs w:val="28"/>
              </w:rPr>
              <w:t>mooar</w:t>
            </w:r>
            <w:proofErr w:type="spellEnd"/>
            <w:r w:rsidRPr="00271D45">
              <w:rPr>
                <w:rFonts w:ascii="Garamond" w:hAnsi="Garamond"/>
                <w:sz w:val="28"/>
                <w:szCs w:val="28"/>
              </w:rPr>
              <w:t xml:space="preserve"> </w:t>
            </w:r>
            <w:proofErr w:type="spellStart"/>
            <w:r w:rsidRPr="00271D45">
              <w:rPr>
                <w:rFonts w:ascii="Garamond" w:hAnsi="Garamond"/>
                <w:sz w:val="28"/>
                <w:szCs w:val="28"/>
              </w:rPr>
              <w:t>t’ow</w:t>
            </w:r>
            <w:proofErr w:type="spellEnd"/>
            <w:r w:rsidRPr="00271D45">
              <w:rPr>
                <w:rFonts w:ascii="Garamond" w:hAnsi="Garamond"/>
                <w:sz w:val="28"/>
                <w:szCs w:val="28"/>
              </w:rPr>
              <w:t xml:space="preserve"> </w:t>
            </w:r>
            <w:proofErr w:type="spellStart"/>
            <w:r w:rsidRPr="00271D45">
              <w:rPr>
                <w:rFonts w:ascii="Garamond" w:hAnsi="Garamond"/>
                <w:sz w:val="28"/>
                <w:szCs w:val="28"/>
              </w:rPr>
              <w:t>ayn</w:t>
            </w:r>
            <w:proofErr w:type="spellEnd"/>
            <w:r w:rsidRPr="00271D45">
              <w:rPr>
                <w:rFonts w:ascii="Garamond" w:hAnsi="Garamond"/>
                <w:sz w:val="28"/>
                <w:szCs w:val="28"/>
              </w:rPr>
              <w:t xml:space="preserve"> </w:t>
            </w:r>
            <w:proofErr w:type="spellStart"/>
            <w:r w:rsidRPr="00271D45">
              <w:rPr>
                <w:rFonts w:ascii="Garamond" w:hAnsi="Garamond"/>
                <w:sz w:val="28"/>
                <w:szCs w:val="28"/>
              </w:rPr>
              <w:t>aigney</w:t>
            </w:r>
            <w:proofErr w:type="spellEnd"/>
            <w:r w:rsidRPr="00271D45">
              <w:rPr>
                <w:rFonts w:ascii="Garamond" w:hAnsi="Garamond"/>
                <w:sz w:val="28"/>
                <w:szCs w:val="28"/>
              </w:rPr>
              <w:t xml:space="preserve"> chur </w:t>
            </w:r>
            <w:proofErr w:type="spellStart"/>
            <w:r w:rsidRPr="00271D45">
              <w:rPr>
                <w:rFonts w:ascii="Garamond" w:hAnsi="Garamond"/>
                <w:sz w:val="28"/>
                <w:szCs w:val="28"/>
              </w:rPr>
              <w:t>aynyd</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smooinaght</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dowin</w:t>
            </w:r>
            <w:proofErr w:type="spellEnd"/>
            <w:r w:rsidRPr="00271D45">
              <w:rPr>
                <w:rFonts w:ascii="Garamond" w:hAnsi="Garamond"/>
                <w:sz w:val="28"/>
                <w:szCs w:val="28"/>
              </w:rPr>
              <w:t xml:space="preserve"> er </w:t>
            </w:r>
            <w:proofErr w:type="spellStart"/>
            <w:r w:rsidRPr="00271D45">
              <w:rPr>
                <w:rFonts w:ascii="Garamond" w:hAnsi="Garamond"/>
                <w:sz w:val="28"/>
                <w:szCs w:val="28"/>
              </w:rPr>
              <w:t>dty</w:t>
            </w:r>
            <w:proofErr w:type="spellEnd"/>
            <w:r w:rsidRPr="00271D45">
              <w:rPr>
                <w:rFonts w:ascii="Garamond" w:hAnsi="Garamond"/>
                <w:sz w:val="28"/>
                <w:szCs w:val="28"/>
              </w:rPr>
              <w:t xml:space="preserve"> </w:t>
            </w:r>
            <w:proofErr w:type="spellStart"/>
            <w:r w:rsidRPr="00271D45">
              <w:rPr>
                <w:rFonts w:ascii="Garamond" w:hAnsi="Garamond"/>
                <w:sz w:val="28"/>
                <w:szCs w:val="28"/>
              </w:rPr>
              <w:t>raadjin</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ghoal</w:t>
            </w:r>
            <w:proofErr w:type="spellEnd"/>
            <w:r w:rsidRPr="00271D45">
              <w:rPr>
                <w:rFonts w:ascii="Garamond" w:hAnsi="Garamond"/>
                <w:sz w:val="28"/>
                <w:szCs w:val="28"/>
              </w:rPr>
              <w:t xml:space="preserve"> </w:t>
            </w:r>
            <w:proofErr w:type="spellStart"/>
            <w:r w:rsidRPr="00271D45">
              <w:rPr>
                <w:rFonts w:ascii="Garamond" w:hAnsi="Garamond"/>
                <w:sz w:val="28"/>
                <w:szCs w:val="28"/>
              </w:rPr>
              <w:t>rish</w:t>
            </w:r>
            <w:proofErr w:type="spellEnd"/>
            <w:r w:rsidRPr="00271D45">
              <w:rPr>
                <w:rFonts w:ascii="Garamond" w:hAnsi="Garamond"/>
                <w:sz w:val="28"/>
                <w:szCs w:val="28"/>
              </w:rPr>
              <w:t xml:space="preserve"> </w:t>
            </w:r>
            <w:proofErr w:type="spellStart"/>
            <w:r w:rsidRPr="00271D45">
              <w:rPr>
                <w:rFonts w:ascii="Garamond" w:hAnsi="Garamond"/>
                <w:sz w:val="28"/>
                <w:szCs w:val="28"/>
              </w:rPr>
              <w:t>dty</w:t>
            </w:r>
            <w:proofErr w:type="spellEnd"/>
            <w:r w:rsidRPr="00271D45">
              <w:rPr>
                <w:rFonts w:ascii="Garamond" w:hAnsi="Garamond"/>
                <w:sz w:val="28"/>
                <w:szCs w:val="28"/>
              </w:rPr>
              <w:t xml:space="preserve"> </w:t>
            </w:r>
            <w:proofErr w:type="spellStart"/>
            <w:r w:rsidRPr="00271D45">
              <w:rPr>
                <w:rFonts w:ascii="Garamond" w:hAnsi="Garamond"/>
                <w:sz w:val="28"/>
                <w:szCs w:val="28"/>
              </w:rPr>
              <w:t>pheccaghyn</w:t>
            </w:r>
            <w:proofErr w:type="spellEnd"/>
            <w:r w:rsidRPr="00271D45">
              <w:rPr>
                <w:rFonts w:ascii="Garamond" w:hAnsi="Garamond"/>
                <w:sz w:val="28"/>
                <w:szCs w:val="28"/>
              </w:rPr>
              <w:t xml:space="preserve"> </w:t>
            </w:r>
            <w:proofErr w:type="spellStart"/>
            <w:r w:rsidRPr="00271D45">
              <w:rPr>
                <w:rFonts w:ascii="Garamond" w:hAnsi="Garamond"/>
                <w:sz w:val="28"/>
                <w:szCs w:val="28"/>
              </w:rPr>
              <w:t>gys</w:t>
            </w:r>
            <w:proofErr w:type="spellEnd"/>
            <w:r w:rsidRPr="00271D45">
              <w:rPr>
                <w:rFonts w:ascii="Garamond" w:hAnsi="Garamond"/>
                <w:sz w:val="28"/>
                <w:szCs w:val="28"/>
              </w:rPr>
              <w:t xml:space="preserve"> </w:t>
            </w:r>
            <w:proofErr w:type="spellStart"/>
            <w:r w:rsidRPr="00271D45">
              <w:rPr>
                <w:rFonts w:ascii="Garamond" w:hAnsi="Garamond"/>
                <w:sz w:val="28"/>
                <w:szCs w:val="28"/>
              </w:rPr>
              <w:t>Jee</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hoiagh</w:t>
            </w:r>
            <w:proofErr w:type="spellEnd"/>
            <w:r w:rsidRPr="00271D45">
              <w:rPr>
                <w:rFonts w:ascii="Garamond" w:hAnsi="Garamond"/>
                <w:sz w:val="28"/>
                <w:szCs w:val="28"/>
              </w:rPr>
              <w:t xml:space="preserve"> </w:t>
            </w:r>
            <w:proofErr w:type="spellStart"/>
            <w:r w:rsidRPr="00271D45">
              <w:rPr>
                <w:rFonts w:ascii="Garamond" w:hAnsi="Garamond"/>
                <w:sz w:val="28"/>
                <w:szCs w:val="28"/>
              </w:rPr>
              <w:t>kiongoyrt</w:t>
            </w:r>
            <w:proofErr w:type="spellEnd"/>
            <w:r w:rsidRPr="00271D45">
              <w:rPr>
                <w:rFonts w:ascii="Garamond" w:hAnsi="Garamond"/>
                <w:sz w:val="28"/>
                <w:szCs w:val="28"/>
              </w:rPr>
              <w:t xml:space="preserve"> </w:t>
            </w:r>
            <w:proofErr w:type="spellStart"/>
            <w:r w:rsidRPr="00271D45">
              <w:rPr>
                <w:rFonts w:ascii="Garamond" w:hAnsi="Garamond"/>
                <w:sz w:val="28"/>
                <w:szCs w:val="28"/>
              </w:rPr>
              <w:t>rish</w:t>
            </w:r>
            <w:proofErr w:type="spellEnd"/>
            <w:r w:rsidRPr="00271D45">
              <w:rPr>
                <w:rFonts w:ascii="Garamond" w:hAnsi="Garamond"/>
                <w:sz w:val="28"/>
                <w:szCs w:val="28"/>
              </w:rPr>
              <w:t xml:space="preserve"> dt’</w:t>
            </w:r>
            <w:r w:rsidR="00583FF4">
              <w:rPr>
                <w:rFonts w:ascii="Garamond" w:hAnsi="Garamond"/>
                <w:sz w:val="28"/>
                <w:szCs w:val="28"/>
              </w:rPr>
              <w:t xml:space="preserve"> </w:t>
            </w:r>
            <w:proofErr w:type="spellStart"/>
            <w:r w:rsidRPr="00271D45">
              <w:rPr>
                <w:rFonts w:ascii="Garamond" w:hAnsi="Garamond"/>
                <w:sz w:val="28"/>
                <w:szCs w:val="28"/>
              </w:rPr>
              <w:t>ymmyrch</w:t>
            </w:r>
            <w:proofErr w:type="spellEnd"/>
            <w:r w:rsidRPr="00271D45">
              <w:rPr>
                <w:rFonts w:ascii="Garamond" w:hAnsi="Garamond"/>
                <w:sz w:val="28"/>
                <w:szCs w:val="28"/>
              </w:rPr>
              <w:t xml:space="preserve">, as </w:t>
            </w:r>
            <w:proofErr w:type="spellStart"/>
            <w:r w:rsidRPr="00271D45">
              <w:rPr>
                <w:rFonts w:ascii="Garamond" w:hAnsi="Garamond"/>
                <w:sz w:val="28"/>
                <w:szCs w:val="28"/>
              </w:rPr>
              <w:t>dty</w:t>
            </w:r>
            <w:proofErr w:type="spellEnd"/>
            <w:r w:rsidRPr="00271D45">
              <w:rPr>
                <w:rFonts w:ascii="Garamond" w:hAnsi="Garamond"/>
                <w:sz w:val="28"/>
                <w:szCs w:val="28"/>
              </w:rPr>
              <w:t xml:space="preserve"> </w:t>
            </w:r>
            <w:proofErr w:type="spellStart"/>
            <w:r w:rsidRPr="00271D45">
              <w:rPr>
                <w:rFonts w:ascii="Garamond" w:hAnsi="Garamond"/>
                <w:sz w:val="28"/>
                <w:szCs w:val="28"/>
              </w:rPr>
              <w:t>yearree</w:t>
            </w:r>
            <w:proofErr w:type="spellEnd"/>
            <w:r w:rsidRPr="00271D45">
              <w:rPr>
                <w:rFonts w:ascii="Garamond" w:hAnsi="Garamond"/>
                <w:sz w:val="28"/>
                <w:szCs w:val="28"/>
              </w:rPr>
              <w:t xml:space="preserve">, son </w:t>
            </w:r>
            <w:proofErr w:type="spellStart"/>
            <w:r w:rsidRPr="00271D45">
              <w:rPr>
                <w:rFonts w:ascii="Garamond" w:hAnsi="Garamond"/>
                <w:sz w:val="28"/>
                <w:szCs w:val="28"/>
              </w:rPr>
              <w:t>myghyn</w:t>
            </w:r>
            <w:proofErr w:type="spellEnd"/>
            <w:r w:rsidRPr="00271D45">
              <w:rPr>
                <w:rFonts w:ascii="Garamond" w:hAnsi="Garamond"/>
                <w:sz w:val="28"/>
                <w:szCs w:val="28"/>
              </w:rPr>
              <w:t xml:space="preserve"> ; as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00583FF4">
              <w:rPr>
                <w:rFonts w:ascii="Garamond" w:hAnsi="Garamond"/>
                <w:sz w:val="28"/>
                <w:szCs w:val="28"/>
              </w:rPr>
              <w:t>gaue</w:t>
            </w:r>
            <w:proofErr w:type="spellEnd"/>
            <w:r w:rsidR="00583FF4">
              <w:rPr>
                <w:rStyle w:val="FootnoteReference"/>
                <w:rFonts w:ascii="Garamond" w:hAnsi="Garamond"/>
                <w:sz w:val="28"/>
                <w:szCs w:val="28"/>
              </w:rPr>
              <w:footnoteReference w:id="81"/>
            </w:r>
            <w:r w:rsidR="00583FF4">
              <w:rPr>
                <w:rFonts w:ascii="Garamond" w:hAnsi="Garamond"/>
                <w:sz w:val="28"/>
                <w:szCs w:val="28"/>
              </w:rPr>
              <w:t xml:space="preserve"> er</w:t>
            </w:r>
            <w:r w:rsidRPr="00271D45">
              <w:rPr>
                <w:rFonts w:ascii="Garamond" w:hAnsi="Garamond"/>
                <w:sz w:val="28"/>
                <w:szCs w:val="28"/>
              </w:rPr>
              <w:t xml:space="preserve"> </w:t>
            </w:r>
            <w:proofErr w:type="spellStart"/>
            <w:r w:rsidRPr="00271D45">
              <w:rPr>
                <w:rFonts w:ascii="Garamond" w:hAnsi="Garamond"/>
                <w:sz w:val="28"/>
                <w:szCs w:val="28"/>
              </w:rPr>
              <w:t>myr</w:t>
            </w:r>
            <w:proofErr w:type="spellEnd"/>
            <w:r w:rsidRPr="00271D45">
              <w:rPr>
                <w:rFonts w:ascii="Garamond" w:hAnsi="Garamond"/>
                <w:sz w:val="28"/>
                <w:szCs w:val="28"/>
              </w:rPr>
              <w:t xml:space="preserve"> son </w:t>
            </w:r>
            <w:proofErr w:type="spellStart"/>
            <w:r w:rsidRPr="00271D45">
              <w:rPr>
                <w:rFonts w:ascii="Garamond" w:hAnsi="Garamond"/>
                <w:sz w:val="28"/>
                <w:szCs w:val="28"/>
              </w:rPr>
              <w:t>dty</w:t>
            </w:r>
            <w:proofErr w:type="spellEnd"/>
            <w:r w:rsidRPr="00271D45">
              <w:rPr>
                <w:rFonts w:ascii="Garamond" w:hAnsi="Garamond"/>
                <w:sz w:val="28"/>
                <w:szCs w:val="28"/>
              </w:rPr>
              <w:t xml:space="preserve"> </w:t>
            </w:r>
            <w:proofErr w:type="spellStart"/>
            <w:r w:rsidRPr="00271D45">
              <w:rPr>
                <w:rFonts w:ascii="Garamond" w:hAnsi="Garamond"/>
                <w:sz w:val="28"/>
                <w:szCs w:val="28"/>
              </w:rPr>
              <w:t>vioys</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leih</w:t>
            </w:r>
            <w:proofErr w:type="spellEnd"/>
            <w:r w:rsidRPr="00271D45">
              <w:rPr>
                <w:rFonts w:ascii="Garamond" w:hAnsi="Garamond"/>
                <w:sz w:val="28"/>
                <w:szCs w:val="28"/>
              </w:rPr>
              <w:t xml:space="preserve"> </w:t>
            </w:r>
            <w:proofErr w:type="spellStart"/>
            <w:r w:rsidRPr="00271D45">
              <w:rPr>
                <w:rFonts w:ascii="Garamond" w:hAnsi="Garamond"/>
                <w:sz w:val="28"/>
                <w:szCs w:val="28"/>
              </w:rPr>
              <w:t>dhyt</w:t>
            </w:r>
            <w:proofErr w:type="spellEnd"/>
            <w:r w:rsidRPr="00271D45">
              <w:rPr>
                <w:rFonts w:ascii="Garamond" w:hAnsi="Garamond"/>
                <w:sz w:val="28"/>
                <w:szCs w:val="28"/>
              </w:rPr>
              <w:t xml:space="preserve"> </w:t>
            </w:r>
            <w:proofErr w:type="spellStart"/>
            <w:r w:rsidRPr="00271D45">
              <w:rPr>
                <w:rFonts w:ascii="Garamond" w:hAnsi="Garamond"/>
                <w:sz w:val="28"/>
                <w:szCs w:val="28"/>
              </w:rPr>
              <w:t>dty</w:t>
            </w:r>
            <w:proofErr w:type="spellEnd"/>
            <w:r w:rsidRPr="00271D45">
              <w:rPr>
                <w:rFonts w:ascii="Garamond" w:hAnsi="Garamond"/>
                <w:sz w:val="28"/>
                <w:szCs w:val="28"/>
              </w:rPr>
              <w:t xml:space="preserve"> </w:t>
            </w:r>
            <w:proofErr w:type="spellStart"/>
            <w:r w:rsidRPr="00271D45">
              <w:rPr>
                <w:rFonts w:ascii="Garamond" w:hAnsi="Garamond"/>
                <w:sz w:val="28"/>
                <w:szCs w:val="28"/>
              </w:rPr>
              <w:t>pheccaghyn</w:t>
            </w:r>
            <w:proofErr w:type="spellEnd"/>
            <w:r w:rsidRPr="00271D45">
              <w:rPr>
                <w:rFonts w:ascii="Garamond" w:hAnsi="Garamond"/>
                <w:sz w:val="28"/>
                <w:szCs w:val="28"/>
              </w:rPr>
              <w:t xml:space="preserve">. </w:t>
            </w:r>
            <w:proofErr w:type="spellStart"/>
            <w:r w:rsidRPr="00271D45">
              <w:rPr>
                <w:rFonts w:ascii="Garamond" w:hAnsi="Garamond"/>
                <w:sz w:val="28"/>
                <w:szCs w:val="28"/>
              </w:rPr>
              <w:t>Shoh’n</w:t>
            </w:r>
            <w:proofErr w:type="spellEnd"/>
            <w:r w:rsidRPr="00271D45">
              <w:rPr>
                <w:rFonts w:ascii="Garamond" w:hAnsi="Garamond"/>
                <w:sz w:val="28"/>
                <w:szCs w:val="28"/>
              </w:rPr>
              <w:t xml:space="preserve"> </w:t>
            </w:r>
            <w:proofErr w:type="spellStart"/>
            <w:r w:rsidRPr="00271D45">
              <w:rPr>
                <w:rFonts w:ascii="Garamond" w:hAnsi="Garamond"/>
                <w:sz w:val="28"/>
                <w:szCs w:val="28"/>
              </w:rPr>
              <w:t>Currym</w:t>
            </w:r>
            <w:proofErr w:type="spellEnd"/>
            <w:r w:rsidRPr="00271D45">
              <w:rPr>
                <w:rFonts w:ascii="Garamond" w:hAnsi="Garamond"/>
                <w:sz w:val="28"/>
                <w:szCs w:val="28"/>
              </w:rPr>
              <w:t xml:space="preserve"> </w:t>
            </w:r>
            <w:proofErr w:type="spellStart"/>
            <w:r w:rsidRPr="00271D45">
              <w:rPr>
                <w:rFonts w:ascii="Garamond" w:hAnsi="Garamond"/>
                <w:sz w:val="28"/>
                <w:szCs w:val="28"/>
              </w:rPr>
              <w:t>t’ort</w:t>
            </w:r>
            <w:proofErr w:type="spellEnd"/>
            <w:r w:rsidRPr="00271D45">
              <w:rPr>
                <w:rFonts w:ascii="Garamond" w:hAnsi="Garamond"/>
                <w:sz w:val="28"/>
                <w:szCs w:val="28"/>
              </w:rPr>
              <w:t>, as nee-</w:t>
            </w:r>
            <w:proofErr w:type="spellStart"/>
            <w:r w:rsidRPr="00271D45">
              <w:rPr>
                <w:rFonts w:ascii="Garamond" w:hAnsi="Garamond"/>
                <w:sz w:val="28"/>
                <w:szCs w:val="28"/>
              </w:rPr>
              <w:t>oo</w:t>
            </w:r>
            <w:proofErr w:type="spellEnd"/>
            <w:r w:rsidRPr="00271D45">
              <w:rPr>
                <w:rFonts w:ascii="Garamond" w:hAnsi="Garamond"/>
                <w:sz w:val="28"/>
                <w:szCs w:val="28"/>
              </w:rPr>
              <w:t xml:space="preserve"> </w:t>
            </w:r>
            <w:proofErr w:type="spellStart"/>
            <w:r w:rsidRPr="00271D45">
              <w:rPr>
                <w:rFonts w:ascii="Garamond" w:hAnsi="Garamond"/>
                <w:sz w:val="28"/>
                <w:szCs w:val="28"/>
              </w:rPr>
              <w:t>shoh</w:t>
            </w:r>
            <w:proofErr w:type="spellEnd"/>
            <w:r w:rsidRPr="00271D45">
              <w:rPr>
                <w:rFonts w:ascii="Garamond" w:hAnsi="Garamond"/>
                <w:sz w:val="28"/>
                <w:szCs w:val="28"/>
              </w:rPr>
              <w:t xml:space="preserve">, my </w:t>
            </w:r>
            <w:proofErr w:type="spellStart"/>
            <w:r w:rsidRPr="00271D45">
              <w:rPr>
                <w:rFonts w:ascii="Garamond" w:hAnsi="Garamond"/>
                <w:sz w:val="28"/>
                <w:szCs w:val="28"/>
              </w:rPr>
              <w:t>chooinys</w:t>
            </w:r>
            <w:proofErr w:type="spellEnd"/>
            <w:r w:rsidRPr="00271D45">
              <w:rPr>
                <w:rFonts w:ascii="Garamond" w:hAnsi="Garamond"/>
                <w:sz w:val="28"/>
                <w:szCs w:val="28"/>
              </w:rPr>
              <w:t xml:space="preserve"> </w:t>
            </w:r>
            <w:proofErr w:type="spellStart"/>
            <w:r w:rsidRPr="00271D45">
              <w:rPr>
                <w:rFonts w:ascii="Garamond" w:hAnsi="Garamond"/>
                <w:sz w:val="28"/>
                <w:szCs w:val="28"/>
              </w:rPr>
              <w:t>oo</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nee </w:t>
            </w:r>
            <w:proofErr w:type="spellStart"/>
            <w:r w:rsidRPr="00271D45">
              <w:rPr>
                <w:rFonts w:ascii="Garamond" w:hAnsi="Garamond"/>
                <w:i/>
                <w:sz w:val="28"/>
                <w:szCs w:val="28"/>
              </w:rPr>
              <w:t>Leagh</w:t>
            </w:r>
            <w:proofErr w:type="spellEnd"/>
            <w:r w:rsidRPr="00271D45">
              <w:rPr>
                <w:rFonts w:ascii="Garamond" w:hAnsi="Garamond"/>
                <w:sz w:val="28"/>
                <w:szCs w:val="28"/>
              </w:rPr>
              <w:t xml:space="preserve"> </w:t>
            </w:r>
            <w:proofErr w:type="spellStart"/>
            <w:r w:rsidRPr="00271D45">
              <w:rPr>
                <w:rFonts w:ascii="Garamond" w:hAnsi="Garamond"/>
                <w:i/>
                <w:sz w:val="28"/>
                <w:szCs w:val="28"/>
              </w:rPr>
              <w:t>peccah</w:t>
            </w:r>
            <w:proofErr w:type="spellEnd"/>
            <w:r w:rsidRPr="00271D45">
              <w:rPr>
                <w:rFonts w:ascii="Garamond" w:hAnsi="Garamond"/>
                <w:i/>
                <w:sz w:val="28"/>
                <w:szCs w:val="28"/>
              </w:rPr>
              <w:t xml:space="preserve"> </w:t>
            </w:r>
            <w:proofErr w:type="spellStart"/>
            <w:r w:rsidRPr="00271D45">
              <w:rPr>
                <w:rFonts w:ascii="Garamond" w:hAnsi="Garamond"/>
                <w:i/>
                <w:sz w:val="28"/>
                <w:szCs w:val="28"/>
              </w:rPr>
              <w:t>Baase</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jarroo</w:t>
            </w:r>
            <w:proofErr w:type="spellEnd"/>
            <w:r w:rsidRPr="00271D45">
              <w:rPr>
                <w:rFonts w:ascii="Garamond" w:hAnsi="Garamond"/>
                <w:i/>
                <w:sz w:val="28"/>
                <w:szCs w:val="28"/>
              </w:rPr>
              <w:t xml:space="preserve"> </w:t>
            </w:r>
            <w:proofErr w:type="spellStart"/>
            <w:r w:rsidRPr="00271D45">
              <w:rPr>
                <w:rFonts w:ascii="Garamond" w:hAnsi="Garamond"/>
                <w:i/>
                <w:sz w:val="28"/>
                <w:szCs w:val="28"/>
              </w:rPr>
              <w:t>Baase</w:t>
            </w:r>
            <w:proofErr w:type="spellEnd"/>
            <w:r w:rsidRPr="00271D45">
              <w:rPr>
                <w:rFonts w:ascii="Garamond" w:hAnsi="Garamond"/>
                <w:i/>
                <w:sz w:val="28"/>
                <w:szCs w:val="28"/>
              </w:rPr>
              <w:t xml:space="preserve"> </w:t>
            </w:r>
            <w:proofErr w:type="spellStart"/>
            <w:r w:rsidRPr="00271D45">
              <w:rPr>
                <w:rFonts w:ascii="Garamond" w:hAnsi="Garamond"/>
                <w:i/>
                <w:sz w:val="28"/>
                <w:szCs w:val="28"/>
              </w:rPr>
              <w:t>dy</w:t>
            </w:r>
            <w:proofErr w:type="spellEnd"/>
            <w:r w:rsidRPr="00271D45">
              <w:rPr>
                <w:rFonts w:ascii="Garamond" w:hAnsi="Garamond"/>
                <w:i/>
                <w:sz w:val="28"/>
                <w:szCs w:val="28"/>
              </w:rPr>
              <w:t xml:space="preserve"> </w:t>
            </w:r>
            <w:proofErr w:type="spellStart"/>
            <w:r w:rsidRPr="00271D45">
              <w:rPr>
                <w:rFonts w:ascii="Garamond" w:hAnsi="Garamond"/>
                <w:i/>
                <w:sz w:val="28"/>
                <w:szCs w:val="28"/>
              </w:rPr>
              <w:t>bragh</w:t>
            </w:r>
            <w:proofErr w:type="spellEnd"/>
            <w:r w:rsidRPr="00271D45">
              <w:rPr>
                <w:rFonts w:ascii="Garamond" w:hAnsi="Garamond"/>
                <w:i/>
                <w:sz w:val="28"/>
                <w:szCs w:val="28"/>
              </w:rPr>
              <w:t xml:space="preserve"> </w:t>
            </w:r>
            <w:proofErr w:type="spellStart"/>
            <w:r w:rsidRPr="00271D45">
              <w:rPr>
                <w:rFonts w:ascii="Garamond" w:hAnsi="Garamond"/>
                <w:i/>
                <w:sz w:val="28"/>
                <w:szCs w:val="28"/>
              </w:rPr>
              <w:t>farraghtyn</w:t>
            </w:r>
            <w:proofErr w:type="spellEnd"/>
            <w:r w:rsidRPr="00271D45">
              <w:rPr>
                <w:rFonts w:ascii="Garamond" w:hAnsi="Garamond"/>
                <w:i/>
                <w:sz w:val="28"/>
                <w:szCs w:val="28"/>
              </w:rPr>
              <w:t>,</w:t>
            </w:r>
            <w:r w:rsidRPr="00271D45">
              <w:rPr>
                <w:rFonts w:ascii="Garamond" w:hAnsi="Garamond"/>
                <w:sz w:val="28"/>
                <w:szCs w:val="28"/>
              </w:rPr>
              <w:t xml:space="preserve"> </w:t>
            </w:r>
            <w:proofErr w:type="spellStart"/>
            <w:r w:rsidRPr="00271D45">
              <w:rPr>
                <w:rFonts w:ascii="Garamond" w:hAnsi="Garamond"/>
                <w:sz w:val="28"/>
                <w:szCs w:val="28"/>
              </w:rPr>
              <w:t>raad</w:t>
            </w:r>
            <w:proofErr w:type="spellEnd"/>
            <w:r w:rsidRPr="00271D45">
              <w:rPr>
                <w:rFonts w:ascii="Garamond" w:hAnsi="Garamond"/>
                <w:sz w:val="28"/>
                <w:szCs w:val="28"/>
              </w:rPr>
              <w:t xml:space="preserve"> </w:t>
            </w:r>
            <w:proofErr w:type="spellStart"/>
            <w:r w:rsidRPr="00271D45">
              <w:rPr>
                <w:rFonts w:ascii="Garamond" w:hAnsi="Garamond"/>
                <w:sz w:val="28"/>
                <w:szCs w:val="28"/>
              </w:rPr>
              <w:t>nagh</w:t>
            </w:r>
            <w:proofErr w:type="spellEnd"/>
            <w:r w:rsidRPr="00271D45">
              <w:rPr>
                <w:rFonts w:ascii="Garamond" w:hAnsi="Garamond"/>
                <w:sz w:val="28"/>
                <w:szCs w:val="28"/>
              </w:rPr>
              <w:t xml:space="preserve"> </w:t>
            </w:r>
            <w:proofErr w:type="spellStart"/>
            <w:r w:rsidRPr="00271D45">
              <w:rPr>
                <w:rFonts w:ascii="Garamond" w:hAnsi="Garamond"/>
                <w:sz w:val="28"/>
                <w:szCs w:val="28"/>
              </w:rPr>
              <w:t>vel</w:t>
            </w:r>
            <w:proofErr w:type="spellEnd"/>
            <w:r w:rsidRPr="00271D45">
              <w:rPr>
                <w:rFonts w:ascii="Garamond" w:hAnsi="Garamond"/>
                <w:sz w:val="28"/>
                <w:szCs w:val="28"/>
              </w:rPr>
              <w:t xml:space="preserve"> </w:t>
            </w:r>
            <w:proofErr w:type="spellStart"/>
            <w:r w:rsidRPr="00271D45">
              <w:rPr>
                <w:rFonts w:ascii="Garamond" w:hAnsi="Garamond"/>
                <w:sz w:val="28"/>
                <w:szCs w:val="28"/>
              </w:rPr>
              <w:t>Arrys</w:t>
            </w:r>
            <w:proofErr w:type="spellEnd"/>
            <w:r w:rsidRPr="00271D45">
              <w:rPr>
                <w:rFonts w:ascii="Garamond" w:hAnsi="Garamond"/>
                <w:sz w:val="28"/>
                <w:szCs w:val="28"/>
              </w:rPr>
              <w:t xml:space="preserve"> </w:t>
            </w:r>
            <w:proofErr w:type="spellStart"/>
            <w:r w:rsidRPr="00271D45">
              <w:rPr>
                <w:rFonts w:ascii="Garamond" w:hAnsi="Garamond"/>
                <w:sz w:val="28"/>
                <w:szCs w:val="28"/>
              </w:rPr>
              <w:t>goit</w:t>
            </w:r>
            <w:proofErr w:type="spellEnd"/>
            <w:r w:rsidRPr="00271D45">
              <w:rPr>
                <w:rFonts w:ascii="Garamond" w:hAnsi="Garamond"/>
                <w:sz w:val="28"/>
                <w:szCs w:val="28"/>
              </w:rPr>
              <w:t xml:space="preserve"> er y hon. </w:t>
            </w:r>
          </w:p>
        </w:tc>
        <w:tc>
          <w:tcPr>
            <w:tcW w:w="0" w:type="auto"/>
          </w:tcPr>
          <w:p w14:paraId="41CD53A8"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Then see whether the great Danger you are in, will dispose you to consider your Ways, to confess your Sins to God, to lay before him </w:t>
            </w:r>
            <w:proofErr w:type="spellStart"/>
            <w:r w:rsidRPr="00704683">
              <w:rPr>
                <w:rFonts w:ascii="Garamond" w:hAnsi="Garamond" w:cs="Times New Roman"/>
                <w:i/>
                <w:sz w:val="28"/>
              </w:rPr>
              <w:t>your</w:t>
            </w:r>
            <w:proofErr w:type="spellEnd"/>
            <w:r w:rsidRPr="00704683">
              <w:rPr>
                <w:rFonts w:ascii="Garamond" w:hAnsi="Garamond" w:cs="Times New Roman"/>
                <w:i/>
                <w:sz w:val="28"/>
              </w:rPr>
              <w:t xml:space="preserve"> Want and your Desire of Mercy, and to beseech Him, </w:t>
            </w:r>
            <w:r w:rsidRPr="00704683">
              <w:rPr>
                <w:rFonts w:ascii="Garamond" w:hAnsi="Garamond" w:cs="Times New Roman"/>
                <w:sz w:val="28"/>
              </w:rPr>
              <w:t>as for your Life,</w:t>
            </w:r>
            <w:r w:rsidRPr="00704683">
              <w:rPr>
                <w:rFonts w:ascii="Garamond" w:hAnsi="Garamond" w:cs="Times New Roman"/>
                <w:i/>
                <w:sz w:val="28"/>
              </w:rPr>
              <w:t xml:space="preserve"> to pardon you. This is what is required of you, and this you will do, if you remember </w:t>
            </w:r>
            <w:r w:rsidRPr="00704683">
              <w:rPr>
                <w:rFonts w:ascii="Garamond" w:hAnsi="Garamond" w:cs="Times New Roman"/>
                <w:sz w:val="28"/>
              </w:rPr>
              <w:t>That the Wages of Sin is Death</w:t>
            </w:r>
            <w:r w:rsidRPr="00704683">
              <w:rPr>
                <w:rFonts w:ascii="Garamond" w:hAnsi="Garamond" w:cs="Times New Roman"/>
                <w:i/>
                <w:sz w:val="28"/>
              </w:rPr>
              <w:t>, Rom</w:t>
            </w:r>
            <w:r w:rsidRPr="00704683">
              <w:rPr>
                <w:rFonts w:ascii="Garamond" w:hAnsi="Garamond" w:cs="Times New Roman"/>
                <w:sz w:val="28"/>
              </w:rPr>
              <w:t xml:space="preserve">. 6. 23. </w:t>
            </w:r>
            <w:r w:rsidRPr="00704683">
              <w:rPr>
                <w:rFonts w:ascii="Garamond" w:hAnsi="Garamond" w:cs="Times New Roman"/>
                <w:i/>
                <w:sz w:val="28"/>
              </w:rPr>
              <w:t xml:space="preserve">even </w:t>
            </w:r>
            <w:r w:rsidRPr="00704683">
              <w:rPr>
                <w:rFonts w:ascii="Garamond" w:hAnsi="Garamond" w:cs="Times New Roman"/>
                <w:sz w:val="28"/>
              </w:rPr>
              <w:t>Death eternal,</w:t>
            </w:r>
            <w:r w:rsidRPr="00704683">
              <w:rPr>
                <w:rFonts w:ascii="Garamond" w:hAnsi="Garamond" w:cs="Times New Roman"/>
                <w:i/>
                <w:sz w:val="28"/>
              </w:rPr>
              <w:t xml:space="preserve"> where it is not Repented of.</w:t>
            </w:r>
          </w:p>
        </w:tc>
      </w:tr>
      <w:tr w:rsidR="00EE070E" w:rsidRPr="00704683" w14:paraId="51E0585D" w14:textId="77777777" w:rsidTr="00954EA9">
        <w:tc>
          <w:tcPr>
            <w:tcW w:w="0" w:type="auto"/>
          </w:tcPr>
          <w:p w14:paraId="47B09498" w14:textId="77777777" w:rsidR="00EE070E" w:rsidRPr="00271D45" w:rsidRDefault="00EE070E" w:rsidP="00DB60C3">
            <w:pPr>
              <w:pStyle w:val="CM3"/>
              <w:widowControl/>
              <w:spacing w:line="240" w:lineRule="auto"/>
              <w:ind w:firstLine="227"/>
              <w:jc w:val="both"/>
              <w:rPr>
                <w:rFonts w:ascii="Garamond" w:hAnsi="Garamond"/>
                <w:i/>
                <w:sz w:val="28"/>
                <w:szCs w:val="28"/>
              </w:rPr>
            </w:pPr>
            <w:proofErr w:type="spellStart"/>
            <w:r w:rsidRPr="00271D45">
              <w:rPr>
                <w:rFonts w:ascii="Garamond" w:hAnsi="Garamond"/>
                <w:sz w:val="28"/>
                <w:szCs w:val="28"/>
              </w:rPr>
              <w:t>Sheg</w:t>
            </w:r>
            <w:r w:rsidR="00583FF4">
              <w:rPr>
                <w:rFonts w:ascii="Garamond" w:hAnsi="Garamond"/>
                <w:sz w:val="28"/>
                <w:szCs w:val="28"/>
              </w:rPr>
              <w:t>in</w:t>
            </w:r>
            <w:proofErr w:type="spellEnd"/>
            <w:r w:rsidR="00583FF4">
              <w:rPr>
                <w:rFonts w:ascii="Garamond" w:hAnsi="Garamond"/>
                <w:sz w:val="28"/>
                <w:szCs w:val="28"/>
              </w:rPr>
              <w:t xml:space="preserve"> </w:t>
            </w:r>
            <w:proofErr w:type="spellStart"/>
            <w:r w:rsidR="00583FF4">
              <w:rPr>
                <w:rFonts w:ascii="Garamond" w:hAnsi="Garamond"/>
                <w:sz w:val="28"/>
                <w:szCs w:val="28"/>
              </w:rPr>
              <w:t>dhyt</w:t>
            </w:r>
            <w:proofErr w:type="spellEnd"/>
            <w:r w:rsidR="00583FF4">
              <w:rPr>
                <w:rFonts w:ascii="Garamond" w:hAnsi="Garamond"/>
                <w:sz w:val="28"/>
                <w:szCs w:val="28"/>
              </w:rPr>
              <w:t xml:space="preserve"> er-y-fa </w:t>
            </w:r>
            <w:proofErr w:type="spellStart"/>
            <w:r w:rsidR="00583FF4">
              <w:rPr>
                <w:rFonts w:ascii="Garamond" w:hAnsi="Garamond"/>
                <w:sz w:val="28"/>
                <w:szCs w:val="28"/>
              </w:rPr>
              <w:t>shoh</w:t>
            </w:r>
            <w:proofErr w:type="spellEnd"/>
            <w:r w:rsidR="00583FF4">
              <w:rPr>
                <w:rFonts w:ascii="Garamond" w:hAnsi="Garamond"/>
                <w:sz w:val="28"/>
                <w:szCs w:val="28"/>
              </w:rPr>
              <w:t xml:space="preserve">, </w:t>
            </w:r>
            <w:proofErr w:type="spellStart"/>
            <w:r w:rsidR="00583FF4">
              <w:rPr>
                <w:rFonts w:ascii="Garamond" w:hAnsi="Garamond"/>
                <w:sz w:val="28"/>
                <w:szCs w:val="28"/>
              </w:rPr>
              <w:t>ayns</w:t>
            </w:r>
            <w:proofErr w:type="spellEnd"/>
            <w:r w:rsidR="00583FF4">
              <w:rPr>
                <w:rFonts w:ascii="Garamond" w:hAnsi="Garamond"/>
                <w:sz w:val="28"/>
                <w:szCs w:val="28"/>
              </w:rPr>
              <w:t xml:space="preserve"> </w:t>
            </w:r>
            <w:proofErr w:type="spellStart"/>
            <w:r w:rsidR="00583FF4">
              <w:rPr>
                <w:rFonts w:ascii="Garamond" w:hAnsi="Garamond"/>
                <w:sz w:val="28"/>
                <w:szCs w:val="28"/>
              </w:rPr>
              <w:t>yn</w:t>
            </w:r>
            <w:proofErr w:type="spellEnd"/>
            <w:r w:rsidR="00583FF4">
              <w:rPr>
                <w:rFonts w:ascii="Garamond" w:hAnsi="Garamond"/>
                <w:sz w:val="28"/>
                <w:szCs w:val="28"/>
              </w:rPr>
              <w:t xml:space="preserve"> </w:t>
            </w:r>
            <w:proofErr w:type="spellStart"/>
            <w:r w:rsidR="00583FF4">
              <w:rPr>
                <w:rFonts w:ascii="Garamond" w:hAnsi="Garamond"/>
                <w:sz w:val="28"/>
                <w:szCs w:val="28"/>
              </w:rPr>
              <w:t>y</w:t>
            </w:r>
            <w:r w:rsidRPr="00271D45">
              <w:rPr>
                <w:rFonts w:ascii="Garamond" w:hAnsi="Garamond"/>
                <w:sz w:val="28"/>
                <w:szCs w:val="28"/>
              </w:rPr>
              <w:t>nyd</w:t>
            </w:r>
            <w:proofErr w:type="spellEnd"/>
            <w:r w:rsidRPr="00271D45">
              <w:rPr>
                <w:rFonts w:ascii="Garamond" w:hAnsi="Garamond"/>
                <w:sz w:val="28"/>
                <w:szCs w:val="28"/>
              </w:rPr>
              <w:t xml:space="preserve"> </w:t>
            </w:r>
            <w:proofErr w:type="spellStart"/>
            <w:r w:rsidRPr="00271D45">
              <w:rPr>
                <w:rFonts w:ascii="Garamond" w:hAnsi="Garamond"/>
                <w:sz w:val="28"/>
                <w:szCs w:val="28"/>
              </w:rPr>
              <w:t>stierree</w:t>
            </w:r>
            <w:proofErr w:type="spellEnd"/>
            <w:r w:rsidRPr="00271D45">
              <w:rPr>
                <w:rFonts w:ascii="Garamond" w:hAnsi="Garamond"/>
                <w:sz w:val="28"/>
                <w:szCs w:val="28"/>
              </w:rPr>
              <w:t xml:space="preserve"> </w:t>
            </w:r>
            <w:proofErr w:type="spellStart"/>
            <w:r w:rsidRPr="00271D45">
              <w:rPr>
                <w:rFonts w:ascii="Garamond" w:hAnsi="Garamond"/>
                <w:sz w:val="28"/>
                <w:szCs w:val="28"/>
              </w:rPr>
              <w:t>oo</w:t>
            </w:r>
            <w:proofErr w:type="spellEnd"/>
            <w:r w:rsidRPr="00271D45">
              <w:rPr>
                <w:rFonts w:ascii="Garamond" w:hAnsi="Garamond"/>
                <w:sz w:val="28"/>
                <w:szCs w:val="28"/>
              </w:rPr>
              <w:t xml:space="preserve"> </w:t>
            </w:r>
            <w:proofErr w:type="spellStart"/>
            <w:r w:rsidRPr="00271D45">
              <w:rPr>
                <w:rFonts w:ascii="Garamond" w:hAnsi="Garamond"/>
                <w:sz w:val="28"/>
                <w:szCs w:val="28"/>
              </w:rPr>
              <w:t>hene</w:t>
            </w:r>
            <w:proofErr w:type="spellEnd"/>
            <w:r w:rsidRPr="00271D45">
              <w:rPr>
                <w:rFonts w:ascii="Garamond" w:hAnsi="Garamond"/>
                <w:sz w:val="28"/>
                <w:szCs w:val="28"/>
              </w:rPr>
              <w:t xml:space="preserve"> y </w:t>
            </w:r>
            <w:proofErr w:type="spellStart"/>
            <w:r w:rsidRPr="00271D45">
              <w:rPr>
                <w:rFonts w:ascii="Garamond" w:hAnsi="Garamond"/>
                <w:sz w:val="28"/>
                <w:szCs w:val="28"/>
              </w:rPr>
              <w:t>eisht</w:t>
            </w:r>
            <w:proofErr w:type="spellEnd"/>
            <w:r w:rsidRPr="00271D45">
              <w:rPr>
                <w:rFonts w:ascii="Garamond" w:hAnsi="Garamond"/>
                <w:sz w:val="28"/>
                <w:szCs w:val="28"/>
              </w:rPr>
              <w:t xml:space="preserve"> </w:t>
            </w:r>
            <w:proofErr w:type="spellStart"/>
            <w:r w:rsidRPr="00271D45">
              <w:rPr>
                <w:rFonts w:ascii="Garamond" w:hAnsi="Garamond"/>
                <w:sz w:val="28"/>
                <w:szCs w:val="28"/>
              </w:rPr>
              <w:t>vel</w:t>
            </w:r>
            <w:proofErr w:type="spellEnd"/>
            <w:r w:rsidRPr="00271D45">
              <w:rPr>
                <w:rFonts w:ascii="Garamond" w:hAnsi="Garamond"/>
                <w:sz w:val="28"/>
                <w:szCs w:val="28"/>
              </w:rPr>
              <w:t xml:space="preserve"> </w:t>
            </w:r>
            <w:proofErr w:type="spellStart"/>
            <w:r w:rsidRPr="00271D45">
              <w:rPr>
                <w:rFonts w:ascii="Garamond" w:hAnsi="Garamond"/>
                <w:sz w:val="28"/>
                <w:szCs w:val="28"/>
              </w:rPr>
              <w:t>oo</w:t>
            </w:r>
            <w:proofErr w:type="spellEnd"/>
            <w:r w:rsidRPr="00271D45">
              <w:rPr>
                <w:rFonts w:ascii="Garamond" w:hAnsi="Garamond"/>
                <w:sz w:val="28"/>
                <w:szCs w:val="28"/>
              </w:rPr>
              <w:t xml:space="preserve"> goal as </w:t>
            </w:r>
            <w:proofErr w:type="spellStart"/>
            <w:r w:rsidRPr="00271D45">
              <w:rPr>
                <w:rFonts w:ascii="Garamond" w:hAnsi="Garamond"/>
                <w:sz w:val="28"/>
                <w:szCs w:val="28"/>
              </w:rPr>
              <w:t>laue</w:t>
            </w:r>
            <w:proofErr w:type="spellEnd"/>
            <w:r w:rsidRPr="00271D45">
              <w:rPr>
                <w:rFonts w:ascii="Garamond" w:hAnsi="Garamond"/>
                <w:sz w:val="28"/>
                <w:szCs w:val="28"/>
              </w:rPr>
              <w:t xml:space="preserve"> </w:t>
            </w:r>
            <w:proofErr w:type="spellStart"/>
            <w:r w:rsidRPr="00271D45">
              <w:rPr>
                <w:rFonts w:ascii="Garamond" w:hAnsi="Garamond"/>
                <w:sz w:val="28"/>
                <w:szCs w:val="28"/>
              </w:rPr>
              <w:t>dty</w:t>
            </w:r>
            <w:proofErr w:type="spellEnd"/>
            <w:r w:rsidRPr="00271D45">
              <w:rPr>
                <w:rFonts w:ascii="Garamond" w:hAnsi="Garamond"/>
                <w:sz w:val="28"/>
                <w:szCs w:val="28"/>
              </w:rPr>
              <w:t xml:space="preserve"> </w:t>
            </w:r>
            <w:proofErr w:type="spellStart"/>
            <w:r w:rsidRPr="00271D45">
              <w:rPr>
                <w:rFonts w:ascii="Garamond" w:hAnsi="Garamond"/>
                <w:sz w:val="28"/>
                <w:szCs w:val="28"/>
              </w:rPr>
              <w:t>Vea</w:t>
            </w:r>
            <w:proofErr w:type="spellEnd"/>
            <w:r w:rsidRPr="00271D45">
              <w:rPr>
                <w:rFonts w:ascii="Garamond" w:hAnsi="Garamond"/>
                <w:sz w:val="28"/>
                <w:szCs w:val="28"/>
              </w:rPr>
              <w:t xml:space="preserve"> y </w:t>
            </w:r>
            <w:proofErr w:type="spellStart"/>
            <w:r w:rsidRPr="00271D45">
              <w:rPr>
                <w:rFonts w:ascii="Garamond" w:hAnsi="Garamond"/>
                <w:sz w:val="28"/>
                <w:szCs w:val="28"/>
              </w:rPr>
              <w:t>liasagh</w:t>
            </w:r>
            <w:proofErr w:type="spellEnd"/>
            <w:r w:rsidRPr="00271D45">
              <w:rPr>
                <w:rFonts w:ascii="Garamond" w:hAnsi="Garamond"/>
                <w:sz w:val="28"/>
                <w:szCs w:val="28"/>
              </w:rPr>
              <w:t xml:space="preserve"> son y </w:t>
            </w:r>
            <w:proofErr w:type="spellStart"/>
            <w:r w:rsidRPr="00271D45">
              <w:rPr>
                <w:rFonts w:ascii="Garamond" w:hAnsi="Garamond"/>
                <w:sz w:val="28"/>
                <w:szCs w:val="28"/>
              </w:rPr>
              <w:t>tra</w:t>
            </w:r>
            <w:proofErr w:type="spellEnd"/>
            <w:r w:rsidRPr="00271D45">
              <w:rPr>
                <w:rFonts w:ascii="Garamond" w:hAnsi="Garamond"/>
                <w:sz w:val="28"/>
                <w:szCs w:val="28"/>
              </w:rPr>
              <w:t xml:space="preserve"> ta </w:t>
            </w:r>
            <w:proofErr w:type="spellStart"/>
            <w:r w:rsidRPr="00271D45">
              <w:rPr>
                <w:rFonts w:ascii="Garamond" w:hAnsi="Garamond"/>
                <w:sz w:val="28"/>
                <w:szCs w:val="28"/>
              </w:rPr>
              <w:t>ry</w:t>
            </w:r>
            <w:proofErr w:type="spellEnd"/>
            <w:r w:rsidRPr="00271D45">
              <w:rPr>
                <w:rFonts w:ascii="Garamond" w:hAnsi="Garamond"/>
                <w:sz w:val="28"/>
                <w:szCs w:val="28"/>
              </w:rPr>
              <w:t xml:space="preserve"> </w:t>
            </w:r>
            <w:proofErr w:type="spellStart"/>
            <w:r w:rsidRPr="00271D45">
              <w:rPr>
                <w:rFonts w:ascii="Garamond" w:hAnsi="Garamond"/>
                <w:sz w:val="28"/>
                <w:szCs w:val="28"/>
              </w:rPr>
              <w:t>heet</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firrinagh</w:t>
            </w:r>
            <w:proofErr w:type="spellEnd"/>
            <w:r w:rsidRPr="00271D45">
              <w:rPr>
                <w:rFonts w:ascii="Garamond" w:hAnsi="Garamond"/>
                <w:sz w:val="28"/>
                <w:szCs w:val="28"/>
              </w:rPr>
              <w:t xml:space="preserve"> </w:t>
            </w:r>
            <w:proofErr w:type="spellStart"/>
            <w:r w:rsidRPr="00271D45">
              <w:rPr>
                <w:rFonts w:ascii="Garamond" w:hAnsi="Garamond"/>
                <w:sz w:val="28"/>
                <w:szCs w:val="28"/>
              </w:rPr>
              <w:t>kiarrail</w:t>
            </w:r>
            <w:proofErr w:type="spellEnd"/>
            <w:r w:rsidRPr="00271D45">
              <w:rPr>
                <w:rFonts w:ascii="Garamond" w:hAnsi="Garamond"/>
                <w:sz w:val="28"/>
                <w:szCs w:val="28"/>
              </w:rPr>
              <w:t xml:space="preserve"> Bea noa y </w:t>
            </w:r>
            <w:proofErr w:type="spellStart"/>
            <w:r w:rsidRPr="00271D45">
              <w:rPr>
                <w:rFonts w:ascii="Garamond" w:hAnsi="Garamond"/>
                <w:sz w:val="28"/>
                <w:szCs w:val="28"/>
              </w:rPr>
              <w:t>leeideil</w:t>
            </w:r>
            <w:proofErr w:type="spellEnd"/>
            <w:r w:rsidRPr="00271D45">
              <w:rPr>
                <w:rFonts w:ascii="Garamond" w:hAnsi="Garamond"/>
                <w:sz w:val="28"/>
                <w:szCs w:val="28"/>
              </w:rPr>
              <w:t xml:space="preserve"> as </w:t>
            </w:r>
            <w:r w:rsidRPr="00271D45">
              <w:rPr>
                <w:rFonts w:ascii="Garamond" w:hAnsi="Garamond"/>
                <w:i/>
                <w:sz w:val="28"/>
                <w:szCs w:val="28"/>
              </w:rPr>
              <w:t xml:space="preserve">Mess y </w:t>
            </w:r>
            <w:proofErr w:type="spellStart"/>
            <w:r w:rsidRPr="00271D45">
              <w:rPr>
                <w:rFonts w:ascii="Garamond" w:hAnsi="Garamond"/>
                <w:i/>
                <w:sz w:val="28"/>
                <w:szCs w:val="28"/>
              </w:rPr>
              <w:t>ymmyrkey</w:t>
            </w:r>
            <w:proofErr w:type="spellEnd"/>
            <w:r w:rsidRPr="00271D45">
              <w:rPr>
                <w:rFonts w:ascii="Garamond" w:hAnsi="Garamond"/>
                <w:i/>
                <w:sz w:val="28"/>
                <w:szCs w:val="28"/>
              </w:rPr>
              <w:t xml:space="preserve"> </w:t>
            </w:r>
            <w:proofErr w:type="spellStart"/>
            <w:r w:rsidRPr="00271D45">
              <w:rPr>
                <w:rFonts w:ascii="Garamond" w:hAnsi="Garamond"/>
                <w:i/>
                <w:sz w:val="28"/>
                <w:szCs w:val="28"/>
              </w:rPr>
              <w:t>cooie</w:t>
            </w:r>
            <w:proofErr w:type="spellEnd"/>
            <w:r w:rsidRPr="00271D45">
              <w:rPr>
                <w:rFonts w:ascii="Garamond" w:hAnsi="Garamond"/>
                <w:i/>
                <w:sz w:val="28"/>
                <w:szCs w:val="28"/>
              </w:rPr>
              <w:t xml:space="preserve"> </w:t>
            </w:r>
            <w:proofErr w:type="spellStart"/>
            <w:r w:rsidRPr="00271D45">
              <w:rPr>
                <w:rFonts w:ascii="Garamond" w:hAnsi="Garamond"/>
                <w:i/>
                <w:sz w:val="28"/>
                <w:szCs w:val="28"/>
              </w:rPr>
              <w:t>gys</w:t>
            </w:r>
            <w:proofErr w:type="spellEnd"/>
            <w:r w:rsidRPr="00271D45">
              <w:rPr>
                <w:rFonts w:ascii="Garamond" w:hAnsi="Garamond"/>
                <w:i/>
                <w:sz w:val="28"/>
                <w:szCs w:val="28"/>
              </w:rPr>
              <w:t xml:space="preserve"> </w:t>
            </w:r>
            <w:proofErr w:type="spellStart"/>
            <w:r w:rsidRPr="00271D45">
              <w:rPr>
                <w:rFonts w:ascii="Garamond" w:hAnsi="Garamond"/>
                <w:i/>
                <w:sz w:val="28"/>
                <w:szCs w:val="28"/>
              </w:rPr>
              <w:t>Arrys</w:t>
            </w:r>
            <w:proofErr w:type="spellEnd"/>
            <w:r w:rsidRPr="00271D45">
              <w:rPr>
                <w:rFonts w:ascii="Garamond" w:hAnsi="Garamond"/>
                <w:i/>
                <w:sz w:val="28"/>
                <w:szCs w:val="28"/>
              </w:rPr>
              <w:t xml:space="preserve">. </w:t>
            </w:r>
          </w:p>
        </w:tc>
        <w:tc>
          <w:tcPr>
            <w:tcW w:w="0" w:type="auto"/>
          </w:tcPr>
          <w:p w14:paraId="5C41582B" w14:textId="77777777" w:rsidR="00EE070E" w:rsidRPr="00704683" w:rsidRDefault="00EE070E" w:rsidP="00DB60C3">
            <w:pPr>
              <w:pStyle w:val="ListParagraph"/>
              <w:ind w:left="0" w:firstLine="227"/>
              <w:contextualSpacing w:val="0"/>
              <w:jc w:val="both"/>
              <w:rPr>
                <w:rFonts w:ascii="Garamond" w:hAnsi="Garamond" w:cs="Times New Roman"/>
                <w:sz w:val="28"/>
              </w:rPr>
            </w:pPr>
            <w:r w:rsidRPr="00704683">
              <w:rPr>
                <w:rFonts w:ascii="Garamond" w:hAnsi="Garamond" w:cs="Times New Roman"/>
                <w:i/>
                <w:sz w:val="28"/>
              </w:rPr>
              <w:t>You must therefore</w:t>
            </w:r>
            <w:r w:rsidR="00583FF4">
              <w:rPr>
                <w:rFonts w:ascii="Garamond" w:hAnsi="Garamond" w:cs="Times New Roman"/>
                <w:i/>
                <w:sz w:val="28"/>
              </w:rPr>
              <w:t xml:space="preserve"> in the last place, </w:t>
            </w:r>
            <w:proofErr w:type="spellStart"/>
            <w:r w:rsidR="00583FF4">
              <w:rPr>
                <w:rFonts w:ascii="Garamond" w:hAnsi="Garamond" w:cs="Times New Roman"/>
                <w:i/>
                <w:sz w:val="28"/>
              </w:rPr>
              <w:t>examin</w:t>
            </w:r>
            <w:proofErr w:type="spellEnd"/>
            <w:r w:rsidRPr="00704683">
              <w:rPr>
                <w:rFonts w:ascii="Garamond" w:hAnsi="Garamond" w:cs="Times New Roman"/>
                <w:i/>
                <w:sz w:val="28"/>
              </w:rPr>
              <w:t xml:space="preserve"> </w:t>
            </w:r>
            <w:proofErr w:type="spellStart"/>
            <w:r w:rsidRPr="00704683">
              <w:rPr>
                <w:rFonts w:ascii="Garamond" w:hAnsi="Garamond" w:cs="Times New Roman"/>
                <w:i/>
                <w:sz w:val="28"/>
              </w:rPr>
              <w:t>your self</w:t>
            </w:r>
            <w:proofErr w:type="spellEnd"/>
            <w:r w:rsidRPr="00704683">
              <w:rPr>
                <w:rFonts w:ascii="Garamond" w:hAnsi="Garamond" w:cs="Times New Roman"/>
                <w:i/>
                <w:sz w:val="28"/>
              </w:rPr>
              <w:t xml:space="preserve"> whether you Resolve to amend your Ways for the time to come, </w:t>
            </w:r>
            <w:proofErr w:type="spellStart"/>
            <w:r w:rsidRPr="00704683">
              <w:rPr>
                <w:rFonts w:ascii="Garamond" w:hAnsi="Garamond" w:cs="Times New Roman"/>
                <w:i/>
                <w:sz w:val="28"/>
              </w:rPr>
              <w:t>stedfastly</w:t>
            </w:r>
            <w:proofErr w:type="spellEnd"/>
            <w:r w:rsidRPr="00704683">
              <w:rPr>
                <w:rFonts w:ascii="Garamond" w:hAnsi="Garamond" w:cs="Times New Roman"/>
                <w:i/>
                <w:sz w:val="28"/>
              </w:rPr>
              <w:t xml:space="preserve"> purposing to lead a New Life, </w:t>
            </w:r>
            <w:r w:rsidRPr="00704683">
              <w:rPr>
                <w:rFonts w:ascii="Garamond" w:hAnsi="Garamond" w:cs="Times New Roman"/>
                <w:sz w:val="28"/>
              </w:rPr>
              <w:t xml:space="preserve">And to bring forth Fruits meet for Repentance, </w:t>
            </w:r>
            <w:proofErr w:type="spellStart"/>
            <w:r w:rsidRPr="00704683">
              <w:rPr>
                <w:rFonts w:ascii="Garamond" w:hAnsi="Garamond" w:cs="Times New Roman"/>
                <w:i/>
                <w:sz w:val="28"/>
              </w:rPr>
              <w:t>Matth</w:t>
            </w:r>
            <w:proofErr w:type="spellEnd"/>
            <w:r w:rsidRPr="00704683">
              <w:rPr>
                <w:rFonts w:ascii="Garamond" w:hAnsi="Garamond" w:cs="Times New Roman"/>
                <w:sz w:val="28"/>
              </w:rPr>
              <w:t>. 3. 8.</w:t>
            </w:r>
          </w:p>
        </w:tc>
      </w:tr>
      <w:tr w:rsidR="00EE070E" w:rsidRPr="00704683" w14:paraId="5EB0257A" w14:textId="77777777" w:rsidTr="00954EA9">
        <w:tc>
          <w:tcPr>
            <w:tcW w:w="0" w:type="auto"/>
          </w:tcPr>
          <w:p w14:paraId="26AAD375" w14:textId="77777777" w:rsidR="00EE070E" w:rsidRPr="00271D45" w:rsidRDefault="00EE070E" w:rsidP="00DB60C3">
            <w:pPr>
              <w:pStyle w:val="CM3"/>
              <w:widowControl/>
              <w:spacing w:line="240" w:lineRule="auto"/>
              <w:ind w:firstLine="227"/>
              <w:jc w:val="both"/>
              <w:rPr>
                <w:rFonts w:ascii="Garamond" w:hAnsi="Garamond"/>
                <w:sz w:val="28"/>
                <w:szCs w:val="28"/>
              </w:rPr>
            </w:pPr>
            <w:r w:rsidRPr="00271D45">
              <w:rPr>
                <w:rFonts w:ascii="Garamond" w:hAnsi="Garamond"/>
                <w:i/>
                <w:sz w:val="28"/>
                <w:szCs w:val="28"/>
              </w:rPr>
              <w:t>Q.</w:t>
            </w:r>
            <w:r w:rsidRPr="00271D45">
              <w:rPr>
                <w:rFonts w:ascii="Garamond" w:hAnsi="Garamond"/>
                <w:sz w:val="28"/>
                <w:szCs w:val="28"/>
              </w:rPr>
              <w:t xml:space="preserve"> </w:t>
            </w:r>
            <w:proofErr w:type="spellStart"/>
            <w:r w:rsidRPr="00271D45">
              <w:rPr>
                <w:rFonts w:ascii="Garamond" w:hAnsi="Garamond"/>
                <w:sz w:val="28"/>
                <w:szCs w:val="28"/>
              </w:rPr>
              <w:t>Cre’n</w:t>
            </w:r>
            <w:proofErr w:type="spellEnd"/>
            <w:r w:rsidRPr="00271D45">
              <w:rPr>
                <w:rFonts w:ascii="Garamond" w:hAnsi="Garamond"/>
                <w:sz w:val="28"/>
                <w:szCs w:val="28"/>
              </w:rPr>
              <w:t xml:space="preserve"> </w:t>
            </w:r>
            <w:proofErr w:type="spellStart"/>
            <w:r w:rsidRPr="00271D45">
              <w:rPr>
                <w:rFonts w:ascii="Garamond" w:hAnsi="Garamond"/>
                <w:sz w:val="28"/>
                <w:szCs w:val="28"/>
              </w:rPr>
              <w:t>aght</w:t>
            </w:r>
            <w:proofErr w:type="spellEnd"/>
            <w:r w:rsidRPr="00271D45">
              <w:rPr>
                <w:rFonts w:ascii="Garamond" w:hAnsi="Garamond"/>
                <w:sz w:val="28"/>
                <w:szCs w:val="28"/>
              </w:rPr>
              <w:t xml:space="preserve"> </w:t>
            </w:r>
            <w:proofErr w:type="spellStart"/>
            <w:r w:rsidRPr="00271D45">
              <w:rPr>
                <w:rFonts w:ascii="Garamond" w:hAnsi="Garamond"/>
                <w:sz w:val="28"/>
                <w:szCs w:val="28"/>
              </w:rPr>
              <w:t>shegin</w:t>
            </w:r>
            <w:proofErr w:type="spellEnd"/>
            <w:r w:rsidRPr="00271D45">
              <w:rPr>
                <w:rFonts w:ascii="Garamond" w:hAnsi="Garamond"/>
                <w:sz w:val="28"/>
                <w:szCs w:val="28"/>
              </w:rPr>
              <w:t xml:space="preserve"> </w:t>
            </w:r>
            <w:proofErr w:type="spellStart"/>
            <w:r w:rsidRPr="00271D45">
              <w:rPr>
                <w:rFonts w:ascii="Garamond" w:hAnsi="Garamond"/>
                <w:sz w:val="28"/>
                <w:szCs w:val="28"/>
              </w:rPr>
              <w:t>dou</w:t>
            </w:r>
            <w:proofErr w:type="spellEnd"/>
            <w:r w:rsidRPr="00271D45">
              <w:rPr>
                <w:rFonts w:ascii="Garamond" w:hAnsi="Garamond"/>
                <w:sz w:val="28"/>
                <w:szCs w:val="28"/>
              </w:rPr>
              <w:t xml:space="preserve"> mee </w:t>
            </w:r>
            <w:proofErr w:type="spellStart"/>
            <w:r w:rsidRPr="00271D45">
              <w:rPr>
                <w:rFonts w:ascii="Garamond" w:hAnsi="Garamond"/>
                <w:sz w:val="28"/>
                <w:szCs w:val="28"/>
              </w:rPr>
              <w:t>hene</w:t>
            </w:r>
            <w:proofErr w:type="spellEnd"/>
            <w:r w:rsidRPr="00271D45">
              <w:rPr>
                <w:rFonts w:ascii="Garamond" w:hAnsi="Garamond"/>
                <w:sz w:val="28"/>
                <w:szCs w:val="28"/>
              </w:rPr>
              <w:t xml:space="preserve"> y </w:t>
            </w:r>
            <w:proofErr w:type="spellStart"/>
            <w:r w:rsidRPr="00271D45">
              <w:rPr>
                <w:rFonts w:ascii="Garamond" w:hAnsi="Garamond"/>
                <w:sz w:val="28"/>
                <w:szCs w:val="28"/>
              </w:rPr>
              <w:t>eisht</w:t>
            </w:r>
            <w:proofErr w:type="spellEnd"/>
            <w:r w:rsidRPr="00271D45">
              <w:rPr>
                <w:rFonts w:ascii="Garamond" w:hAnsi="Garamond"/>
                <w:sz w:val="28"/>
                <w:szCs w:val="28"/>
              </w:rPr>
              <w:t xml:space="preserve"> my </w:t>
            </w:r>
            <w:proofErr w:type="spellStart"/>
            <w:r w:rsidRPr="00271D45">
              <w:rPr>
                <w:rFonts w:ascii="Garamond" w:hAnsi="Garamond"/>
                <w:sz w:val="28"/>
                <w:szCs w:val="28"/>
              </w:rPr>
              <w:t>chion</w:t>
            </w:r>
            <w:proofErr w:type="spellEnd"/>
            <w:r w:rsidRPr="00271D45">
              <w:rPr>
                <w:rFonts w:ascii="Garamond" w:hAnsi="Garamond"/>
                <w:sz w:val="28"/>
                <w:szCs w:val="28"/>
              </w:rPr>
              <w:t xml:space="preserve"> my </w:t>
            </w:r>
            <w:proofErr w:type="spellStart"/>
            <w:r w:rsidRPr="00583FF4">
              <w:rPr>
                <w:rFonts w:ascii="Garamond" w:hAnsi="Garamond"/>
                <w:i/>
                <w:sz w:val="28"/>
                <w:szCs w:val="28"/>
              </w:rPr>
              <w:t>Chredjue</w:t>
            </w:r>
            <w:proofErr w:type="spellEnd"/>
            <w:r w:rsidRPr="00583FF4">
              <w:rPr>
                <w:rFonts w:ascii="Garamond" w:hAnsi="Garamond"/>
                <w:i/>
                <w:sz w:val="28"/>
                <w:szCs w:val="28"/>
              </w:rPr>
              <w:t> ?</w:t>
            </w:r>
            <w:r w:rsidRPr="00271D45">
              <w:rPr>
                <w:rFonts w:ascii="Garamond" w:hAnsi="Garamond"/>
                <w:sz w:val="28"/>
                <w:szCs w:val="28"/>
              </w:rPr>
              <w:t xml:space="preserve"> </w:t>
            </w:r>
          </w:p>
        </w:tc>
        <w:tc>
          <w:tcPr>
            <w:tcW w:w="0" w:type="auto"/>
          </w:tcPr>
          <w:p w14:paraId="027F0A05"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How must I </w:t>
            </w:r>
            <w:proofErr w:type="spellStart"/>
            <w:r w:rsidRPr="00704683">
              <w:rPr>
                <w:rFonts w:ascii="Garamond" w:hAnsi="Garamond" w:cs="Times New Roman"/>
                <w:i/>
                <w:sz w:val="28"/>
              </w:rPr>
              <w:t>examin</w:t>
            </w:r>
            <w:proofErr w:type="spellEnd"/>
            <w:r w:rsidRPr="00704683">
              <w:rPr>
                <w:rFonts w:ascii="Garamond" w:hAnsi="Garamond" w:cs="Times New Roman"/>
                <w:i/>
                <w:sz w:val="28"/>
              </w:rPr>
              <w:t xml:space="preserve"> my </w:t>
            </w:r>
            <w:proofErr w:type="spellStart"/>
            <w:r w:rsidRPr="00704683">
              <w:rPr>
                <w:rFonts w:ascii="Garamond" w:hAnsi="Garamond" w:cs="Times New Roman"/>
                <w:i/>
                <w:sz w:val="28"/>
              </w:rPr>
              <w:t>self concerning</w:t>
            </w:r>
            <w:proofErr w:type="spellEnd"/>
            <w:r w:rsidRPr="00704683">
              <w:rPr>
                <w:rFonts w:ascii="Garamond" w:hAnsi="Garamond" w:cs="Times New Roman"/>
                <w:i/>
                <w:sz w:val="28"/>
              </w:rPr>
              <w:t xml:space="preserve"> my </w:t>
            </w:r>
            <w:r w:rsidRPr="00583FF4">
              <w:rPr>
                <w:rFonts w:ascii="Garamond" w:hAnsi="Garamond" w:cs="Times New Roman"/>
                <w:sz w:val="28"/>
              </w:rPr>
              <w:t>Faith</w:t>
            </w:r>
            <w:r w:rsidRPr="00704683">
              <w:rPr>
                <w:rFonts w:ascii="Garamond" w:hAnsi="Garamond" w:cs="Times New Roman"/>
                <w:i/>
                <w:sz w:val="28"/>
              </w:rPr>
              <w:t> </w:t>
            </w:r>
            <w:r w:rsidRPr="00583FF4">
              <w:rPr>
                <w:rFonts w:ascii="Garamond" w:hAnsi="Garamond" w:cs="Times New Roman"/>
                <w:sz w:val="28"/>
              </w:rPr>
              <w:t>?</w:t>
            </w:r>
          </w:p>
        </w:tc>
      </w:tr>
      <w:tr w:rsidR="00EE070E" w:rsidRPr="00704683" w14:paraId="1CE76229" w14:textId="77777777" w:rsidTr="00954EA9">
        <w:tc>
          <w:tcPr>
            <w:tcW w:w="0" w:type="auto"/>
          </w:tcPr>
          <w:p w14:paraId="269A93FD" w14:textId="77777777" w:rsidR="00EE070E" w:rsidRPr="00271D45" w:rsidRDefault="00EE070E" w:rsidP="00DB60C3">
            <w:pPr>
              <w:pStyle w:val="CM3"/>
              <w:widowControl/>
              <w:spacing w:line="240" w:lineRule="auto"/>
              <w:ind w:firstLine="227"/>
              <w:jc w:val="both"/>
              <w:rPr>
                <w:rFonts w:ascii="Garamond" w:hAnsi="Garamond"/>
                <w:sz w:val="28"/>
                <w:szCs w:val="28"/>
              </w:rPr>
            </w:pPr>
            <w:r w:rsidRPr="00271D45">
              <w:rPr>
                <w:rFonts w:ascii="Garamond" w:hAnsi="Garamond"/>
                <w:i/>
                <w:sz w:val="28"/>
                <w:szCs w:val="28"/>
              </w:rPr>
              <w:t xml:space="preserve">A. </w:t>
            </w:r>
            <w:proofErr w:type="spellStart"/>
            <w:r w:rsidRPr="00271D45">
              <w:rPr>
                <w:rFonts w:ascii="Garamond" w:hAnsi="Garamond"/>
                <w:sz w:val="28"/>
                <w:szCs w:val="28"/>
              </w:rPr>
              <w:t>Shegin</w:t>
            </w:r>
            <w:proofErr w:type="spellEnd"/>
            <w:r w:rsidRPr="00271D45">
              <w:rPr>
                <w:rFonts w:ascii="Garamond" w:hAnsi="Garamond"/>
                <w:sz w:val="28"/>
                <w:szCs w:val="28"/>
              </w:rPr>
              <w:t xml:space="preserve"> </w:t>
            </w:r>
            <w:proofErr w:type="spellStart"/>
            <w:r w:rsidRPr="00271D45">
              <w:rPr>
                <w:rFonts w:ascii="Garamond" w:hAnsi="Garamond"/>
                <w:sz w:val="28"/>
                <w:szCs w:val="28"/>
              </w:rPr>
              <w:t>dhyt</w:t>
            </w:r>
            <w:proofErr w:type="spellEnd"/>
            <w:r w:rsidRPr="00271D45">
              <w:rPr>
                <w:rFonts w:ascii="Garamond" w:hAnsi="Garamond"/>
                <w:sz w:val="28"/>
                <w:szCs w:val="28"/>
              </w:rPr>
              <w:t xml:space="preserve"> </w:t>
            </w:r>
            <w:proofErr w:type="spellStart"/>
            <w:r w:rsidRPr="00271D45">
              <w:rPr>
                <w:rFonts w:ascii="Garamond" w:hAnsi="Garamond"/>
                <w:sz w:val="28"/>
                <w:szCs w:val="28"/>
              </w:rPr>
              <w:t>oo</w:t>
            </w:r>
            <w:proofErr w:type="spellEnd"/>
            <w:r w:rsidRPr="00271D45">
              <w:rPr>
                <w:rFonts w:ascii="Garamond" w:hAnsi="Garamond"/>
                <w:sz w:val="28"/>
                <w:szCs w:val="28"/>
              </w:rPr>
              <w:t xml:space="preserve"> </w:t>
            </w:r>
            <w:proofErr w:type="spellStart"/>
            <w:r w:rsidRPr="00271D45">
              <w:rPr>
                <w:rFonts w:ascii="Garamond" w:hAnsi="Garamond"/>
                <w:sz w:val="28"/>
                <w:szCs w:val="28"/>
              </w:rPr>
              <w:t>hene</w:t>
            </w:r>
            <w:proofErr w:type="spellEnd"/>
            <w:r w:rsidRPr="00271D45">
              <w:rPr>
                <w:rFonts w:ascii="Garamond" w:hAnsi="Garamond"/>
                <w:sz w:val="28"/>
                <w:szCs w:val="28"/>
              </w:rPr>
              <w:t xml:space="preserve"> y </w:t>
            </w:r>
            <w:proofErr w:type="spellStart"/>
            <w:r w:rsidRPr="00271D45">
              <w:rPr>
                <w:rFonts w:ascii="Garamond" w:hAnsi="Garamond"/>
                <w:sz w:val="28"/>
                <w:szCs w:val="28"/>
              </w:rPr>
              <w:t>eisht</w:t>
            </w:r>
            <w:proofErr w:type="spellEnd"/>
            <w:r w:rsidRPr="00271D45">
              <w:rPr>
                <w:rFonts w:ascii="Garamond" w:hAnsi="Garamond"/>
                <w:sz w:val="28"/>
                <w:szCs w:val="28"/>
              </w:rPr>
              <w:t xml:space="preserve"> </w:t>
            </w:r>
            <w:proofErr w:type="spellStart"/>
            <w:r w:rsidRPr="00271D45">
              <w:rPr>
                <w:rFonts w:ascii="Garamond" w:hAnsi="Garamond"/>
                <w:sz w:val="28"/>
                <w:szCs w:val="28"/>
              </w:rPr>
              <w:t>vel</w:t>
            </w:r>
            <w:proofErr w:type="spellEnd"/>
            <w:r w:rsidRPr="00271D45">
              <w:rPr>
                <w:rFonts w:ascii="Garamond" w:hAnsi="Garamond"/>
                <w:sz w:val="28"/>
                <w:szCs w:val="28"/>
              </w:rPr>
              <w:t xml:space="preserve"> </w:t>
            </w:r>
            <w:proofErr w:type="spellStart"/>
            <w:r w:rsidRPr="00271D45">
              <w:rPr>
                <w:rFonts w:ascii="Garamond" w:hAnsi="Garamond"/>
                <w:sz w:val="28"/>
                <w:szCs w:val="28"/>
              </w:rPr>
              <w:t>oo</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jarroo</w:t>
            </w:r>
            <w:proofErr w:type="spellEnd"/>
            <w:r w:rsidRPr="00271D45">
              <w:rPr>
                <w:rFonts w:ascii="Garamond" w:hAnsi="Garamond"/>
                <w:sz w:val="28"/>
                <w:szCs w:val="28"/>
              </w:rPr>
              <w:t xml:space="preserve"> </w:t>
            </w:r>
            <w:proofErr w:type="spellStart"/>
            <w:r w:rsidRPr="00271D45">
              <w:rPr>
                <w:rFonts w:ascii="Garamond" w:hAnsi="Garamond"/>
                <w:sz w:val="28"/>
                <w:szCs w:val="28"/>
              </w:rPr>
              <w:t>credjal</w:t>
            </w:r>
            <w:proofErr w:type="spellEnd"/>
            <w:r w:rsidRPr="00271D45">
              <w:rPr>
                <w:rFonts w:ascii="Garamond" w:hAnsi="Garamond"/>
                <w:sz w:val="28"/>
                <w:szCs w:val="28"/>
              </w:rPr>
              <w:t xml:space="preserve"> y </w:t>
            </w:r>
            <w:proofErr w:type="spellStart"/>
            <w:r w:rsidRPr="00271D45">
              <w:rPr>
                <w:rFonts w:ascii="Garamond" w:hAnsi="Garamond"/>
                <w:sz w:val="28"/>
                <w:szCs w:val="28"/>
              </w:rPr>
              <w:t>Sus</w:t>
            </w:r>
            <w:r w:rsidR="00583FF4" w:rsidRPr="00583FF4">
              <w:rPr>
                <w:rFonts w:ascii="Garamond" w:hAnsi="Garamond"/>
                <w:i/>
                <w:sz w:val="28"/>
                <w:szCs w:val="28"/>
              </w:rPr>
              <w:t>h</w:t>
            </w:r>
            <w:r w:rsidRPr="00271D45">
              <w:rPr>
                <w:rFonts w:ascii="Garamond" w:hAnsi="Garamond"/>
                <w:sz w:val="28"/>
                <w:szCs w:val="28"/>
              </w:rPr>
              <w:t>tal</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vel</w:t>
            </w:r>
            <w:proofErr w:type="spellEnd"/>
            <w:r w:rsidRPr="00271D45">
              <w:rPr>
                <w:rFonts w:ascii="Garamond" w:hAnsi="Garamond"/>
                <w:sz w:val="28"/>
                <w:szCs w:val="28"/>
              </w:rPr>
              <w:t xml:space="preserve"> </w:t>
            </w:r>
            <w:proofErr w:type="spellStart"/>
            <w:r w:rsidRPr="00271D45">
              <w:rPr>
                <w:rFonts w:ascii="Garamond" w:hAnsi="Garamond"/>
                <w:sz w:val="28"/>
                <w:szCs w:val="28"/>
              </w:rPr>
              <w:lastRenderedPageBreak/>
              <w:t>Creest</w:t>
            </w:r>
            <w:proofErr w:type="spellEnd"/>
            <w:r w:rsidRPr="00271D45">
              <w:rPr>
                <w:rFonts w:ascii="Garamond" w:hAnsi="Garamond"/>
                <w:sz w:val="28"/>
                <w:szCs w:val="28"/>
              </w:rPr>
              <w:t xml:space="preserve"> </w:t>
            </w:r>
            <w:proofErr w:type="spellStart"/>
            <w:r w:rsidRPr="00271D45">
              <w:rPr>
                <w:rFonts w:ascii="Garamond" w:hAnsi="Garamond"/>
                <w:sz w:val="28"/>
                <w:szCs w:val="28"/>
              </w:rPr>
              <w:t>ayns</w:t>
            </w:r>
            <w:proofErr w:type="spellEnd"/>
            <w:r w:rsidRPr="00271D45">
              <w:rPr>
                <w:rFonts w:ascii="Garamond" w:hAnsi="Garamond"/>
                <w:sz w:val="28"/>
                <w:szCs w:val="28"/>
              </w:rPr>
              <w:t xml:space="preserve"> </w:t>
            </w:r>
            <w:proofErr w:type="spellStart"/>
            <w:r w:rsidRPr="00271D45">
              <w:rPr>
                <w:rFonts w:ascii="Garamond" w:hAnsi="Garamond"/>
                <w:sz w:val="28"/>
                <w:szCs w:val="28"/>
              </w:rPr>
              <w:t>Niau</w:t>
            </w:r>
            <w:proofErr w:type="spellEnd"/>
            <w:r w:rsidRPr="00271D45">
              <w:rPr>
                <w:rFonts w:ascii="Garamond" w:hAnsi="Garamond"/>
                <w:sz w:val="28"/>
                <w:szCs w:val="28"/>
              </w:rPr>
              <w:t xml:space="preserve"> as </w:t>
            </w:r>
            <w:proofErr w:type="spellStart"/>
            <w:r w:rsidRPr="00271D45">
              <w:rPr>
                <w:rFonts w:ascii="Garamond" w:hAnsi="Garamond"/>
                <w:sz w:val="28"/>
                <w:szCs w:val="28"/>
              </w:rPr>
              <w:t>liorish</w:t>
            </w:r>
            <w:proofErr w:type="spellEnd"/>
            <w:r w:rsidRPr="00271D45">
              <w:rPr>
                <w:rFonts w:ascii="Garamond" w:hAnsi="Garamond"/>
                <w:sz w:val="28"/>
                <w:szCs w:val="28"/>
              </w:rPr>
              <w:t xml:space="preserve"> </w:t>
            </w:r>
            <w:proofErr w:type="spellStart"/>
            <w:r w:rsidRPr="00271D45">
              <w:rPr>
                <w:rFonts w:ascii="Garamond" w:hAnsi="Garamond"/>
                <w:sz w:val="28"/>
                <w:szCs w:val="28"/>
              </w:rPr>
              <w:t>toilchinys</w:t>
            </w:r>
            <w:proofErr w:type="spellEnd"/>
            <w:r w:rsidRPr="00271D45">
              <w:rPr>
                <w:rFonts w:ascii="Garamond" w:hAnsi="Garamond"/>
                <w:sz w:val="28"/>
                <w:szCs w:val="28"/>
              </w:rPr>
              <w:t xml:space="preserve"> e </w:t>
            </w:r>
            <w:proofErr w:type="spellStart"/>
            <w:r w:rsidRPr="00271D45">
              <w:rPr>
                <w:rFonts w:ascii="Garamond" w:hAnsi="Garamond"/>
                <w:sz w:val="28"/>
                <w:szCs w:val="28"/>
              </w:rPr>
              <w:t>vaase</w:t>
            </w:r>
            <w:proofErr w:type="spellEnd"/>
            <w:r w:rsidRPr="00271D45">
              <w:rPr>
                <w:rFonts w:ascii="Garamond" w:hAnsi="Garamond"/>
                <w:sz w:val="28"/>
                <w:szCs w:val="28"/>
              </w:rPr>
              <w:t xml:space="preserve"> </w:t>
            </w:r>
            <w:proofErr w:type="spellStart"/>
            <w:r w:rsidRPr="00271D45">
              <w:rPr>
                <w:rFonts w:ascii="Garamond" w:hAnsi="Garamond"/>
                <w:sz w:val="28"/>
                <w:szCs w:val="28"/>
              </w:rPr>
              <w:t>janoo</w:t>
            </w:r>
            <w:proofErr w:type="spellEnd"/>
            <w:r w:rsidRPr="00271D45">
              <w:rPr>
                <w:rFonts w:ascii="Garamond" w:hAnsi="Garamond"/>
                <w:sz w:val="28"/>
                <w:szCs w:val="28"/>
              </w:rPr>
              <w:t xml:space="preserve"> </w:t>
            </w:r>
            <w:proofErr w:type="spellStart"/>
            <w:r w:rsidRPr="00271D45">
              <w:rPr>
                <w:rFonts w:ascii="Garamond" w:hAnsi="Garamond"/>
                <w:sz w:val="28"/>
                <w:szCs w:val="28"/>
              </w:rPr>
              <w:t>accan</w:t>
            </w:r>
            <w:proofErr w:type="spellEnd"/>
            <w:r w:rsidRPr="00271D45">
              <w:rPr>
                <w:rFonts w:ascii="Garamond" w:hAnsi="Garamond"/>
                <w:sz w:val="28"/>
                <w:szCs w:val="28"/>
              </w:rPr>
              <w:t xml:space="preserve"> er </w:t>
            </w:r>
            <w:proofErr w:type="spellStart"/>
            <w:r w:rsidRPr="00271D45">
              <w:rPr>
                <w:rFonts w:ascii="Garamond" w:hAnsi="Garamond"/>
                <w:sz w:val="28"/>
                <w:szCs w:val="28"/>
              </w:rPr>
              <w:t>nyn</w:t>
            </w:r>
            <w:proofErr w:type="spellEnd"/>
            <w:r w:rsidRPr="00271D45">
              <w:rPr>
                <w:rFonts w:ascii="Garamond" w:hAnsi="Garamond"/>
                <w:sz w:val="28"/>
                <w:szCs w:val="28"/>
              </w:rPr>
              <w:t xml:space="preserve"> son. Dy bee </w:t>
            </w:r>
            <w:proofErr w:type="spellStart"/>
            <w:r w:rsidRPr="00271D45">
              <w:rPr>
                <w:rFonts w:ascii="Garamond" w:hAnsi="Garamond"/>
                <w:sz w:val="28"/>
                <w:szCs w:val="28"/>
              </w:rPr>
              <w:t>Jee</w:t>
            </w:r>
            <w:proofErr w:type="spellEnd"/>
            <w:r w:rsidRPr="00271D45">
              <w:rPr>
                <w:rFonts w:ascii="Garamond" w:hAnsi="Garamond"/>
                <w:sz w:val="28"/>
                <w:szCs w:val="28"/>
              </w:rPr>
              <w:t xml:space="preserve"> er y </w:t>
            </w:r>
            <w:proofErr w:type="spellStart"/>
            <w:r w:rsidRPr="00271D45">
              <w:rPr>
                <w:rFonts w:ascii="Garamond" w:hAnsi="Garamond"/>
                <w:sz w:val="28"/>
                <w:szCs w:val="28"/>
              </w:rPr>
              <w:t>ghraih</w:t>
            </w:r>
            <w:proofErr w:type="spellEnd"/>
            <w:r w:rsidRPr="00271D45">
              <w:rPr>
                <w:rFonts w:ascii="Garamond" w:hAnsi="Garamond"/>
                <w:sz w:val="28"/>
                <w:szCs w:val="28"/>
              </w:rPr>
              <w:t xml:space="preserve"> </w:t>
            </w:r>
            <w:proofErr w:type="spellStart"/>
            <w:r w:rsidRPr="00271D45">
              <w:rPr>
                <w:rFonts w:ascii="Garamond" w:hAnsi="Garamond"/>
                <w:sz w:val="28"/>
                <w:szCs w:val="28"/>
              </w:rPr>
              <w:t>echyssyn</w:t>
            </w:r>
            <w:proofErr w:type="spellEnd"/>
            <w:r w:rsidRPr="00271D45">
              <w:rPr>
                <w:rFonts w:ascii="Garamond" w:hAnsi="Garamond"/>
                <w:sz w:val="28"/>
                <w:szCs w:val="28"/>
              </w:rPr>
              <w:t xml:space="preserve"> </w:t>
            </w:r>
            <w:proofErr w:type="spellStart"/>
            <w:r w:rsidRPr="00271D45">
              <w:rPr>
                <w:rFonts w:ascii="Garamond" w:hAnsi="Garamond"/>
                <w:sz w:val="28"/>
                <w:szCs w:val="28"/>
              </w:rPr>
              <w:t>coardit</w:t>
            </w:r>
            <w:proofErr w:type="spellEnd"/>
            <w:r w:rsidRPr="00271D45">
              <w:rPr>
                <w:rFonts w:ascii="Garamond" w:hAnsi="Garamond"/>
                <w:sz w:val="28"/>
                <w:szCs w:val="28"/>
              </w:rPr>
              <w:t xml:space="preserve"> </w:t>
            </w:r>
            <w:proofErr w:type="spellStart"/>
            <w:r w:rsidRPr="00271D45">
              <w:rPr>
                <w:rFonts w:ascii="Garamond" w:hAnsi="Garamond"/>
                <w:sz w:val="28"/>
                <w:szCs w:val="28"/>
              </w:rPr>
              <w:t>rish</w:t>
            </w:r>
            <w:proofErr w:type="spellEnd"/>
            <w:r w:rsidRPr="00271D45">
              <w:rPr>
                <w:rFonts w:ascii="Garamond" w:hAnsi="Garamond"/>
                <w:sz w:val="28"/>
                <w:szCs w:val="28"/>
              </w:rPr>
              <w:t xml:space="preserve"> </w:t>
            </w:r>
            <w:proofErr w:type="spellStart"/>
            <w:r w:rsidRPr="00271D45">
              <w:rPr>
                <w:rFonts w:ascii="Garamond" w:hAnsi="Garamond"/>
                <w:sz w:val="28"/>
                <w:szCs w:val="28"/>
              </w:rPr>
              <w:t>dagh</w:t>
            </w:r>
            <w:proofErr w:type="spellEnd"/>
            <w:r w:rsidRPr="00271D45">
              <w:rPr>
                <w:rFonts w:ascii="Garamond" w:hAnsi="Garamond"/>
                <w:sz w:val="28"/>
                <w:szCs w:val="28"/>
              </w:rPr>
              <w:t xml:space="preserve"> </w:t>
            </w:r>
            <w:proofErr w:type="spellStart"/>
            <w:r w:rsidRPr="00271D45">
              <w:rPr>
                <w:rFonts w:ascii="Garamond" w:hAnsi="Garamond"/>
                <w:sz w:val="28"/>
                <w:szCs w:val="28"/>
              </w:rPr>
              <w:t>peccagh</w:t>
            </w:r>
            <w:proofErr w:type="spellEnd"/>
            <w:r w:rsidRPr="00271D45">
              <w:rPr>
                <w:rFonts w:ascii="Garamond" w:hAnsi="Garamond"/>
                <w:sz w:val="28"/>
                <w:szCs w:val="28"/>
              </w:rPr>
              <w:t xml:space="preserve"> </w:t>
            </w:r>
            <w:proofErr w:type="spellStart"/>
            <w:r w:rsidRPr="00271D45">
              <w:rPr>
                <w:rFonts w:ascii="Garamond" w:hAnsi="Garamond"/>
                <w:sz w:val="28"/>
                <w:szCs w:val="28"/>
              </w:rPr>
              <w:t>arryssagh</w:t>
            </w:r>
            <w:proofErr w:type="spellEnd"/>
            <w:r w:rsidRPr="00271D45">
              <w:rPr>
                <w:rFonts w:ascii="Garamond" w:hAnsi="Garamond"/>
                <w:sz w:val="28"/>
                <w:szCs w:val="28"/>
              </w:rPr>
              <w:t xml:space="preserve">. Dy </w:t>
            </w:r>
            <w:proofErr w:type="spellStart"/>
            <w:r w:rsidRPr="00271D45">
              <w:rPr>
                <w:rFonts w:ascii="Garamond" w:hAnsi="Garamond"/>
                <w:sz w:val="28"/>
                <w:szCs w:val="28"/>
              </w:rPr>
              <w:t>saue</w:t>
            </w:r>
            <w:proofErr w:type="spellEnd"/>
            <w:r w:rsidRPr="00271D45">
              <w:rPr>
                <w:rFonts w:ascii="Garamond" w:hAnsi="Garamond"/>
                <w:sz w:val="28"/>
                <w:szCs w:val="28"/>
              </w:rPr>
              <w:t xml:space="preserve"> e ad </w:t>
            </w:r>
            <w:proofErr w:type="spellStart"/>
            <w:r w:rsidRPr="00271D45">
              <w:rPr>
                <w:rFonts w:ascii="Garamond" w:hAnsi="Garamond"/>
                <w:sz w:val="28"/>
                <w:szCs w:val="28"/>
              </w:rPr>
              <w:t>veih</w:t>
            </w:r>
            <w:proofErr w:type="spellEnd"/>
            <w:r w:rsidRPr="00271D45">
              <w:rPr>
                <w:rFonts w:ascii="Garamond" w:hAnsi="Garamond"/>
                <w:sz w:val="28"/>
                <w:szCs w:val="28"/>
              </w:rPr>
              <w:t xml:space="preserve"> </w:t>
            </w:r>
            <w:proofErr w:type="spellStart"/>
            <w:r w:rsidRPr="00271D45">
              <w:rPr>
                <w:rFonts w:ascii="Garamond" w:hAnsi="Garamond"/>
                <w:sz w:val="28"/>
                <w:szCs w:val="28"/>
              </w:rPr>
              <w:t>Baase</w:t>
            </w:r>
            <w:proofErr w:type="spellEnd"/>
            <w:r w:rsidRPr="00271D45">
              <w:rPr>
                <w:rFonts w:ascii="Garamond" w:hAnsi="Garamond"/>
                <w:sz w:val="28"/>
                <w:szCs w:val="28"/>
              </w:rPr>
              <w:t xml:space="preserve">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bragh</w:t>
            </w:r>
            <w:proofErr w:type="spellEnd"/>
            <w:r w:rsidRPr="00271D45">
              <w:rPr>
                <w:rFonts w:ascii="Garamond" w:hAnsi="Garamond"/>
                <w:sz w:val="28"/>
                <w:szCs w:val="28"/>
              </w:rPr>
              <w:t xml:space="preserve"> </w:t>
            </w:r>
            <w:proofErr w:type="spellStart"/>
            <w:r w:rsidRPr="00271D45">
              <w:rPr>
                <w:rFonts w:ascii="Garamond" w:hAnsi="Garamond"/>
                <w:sz w:val="28"/>
                <w:szCs w:val="28"/>
              </w:rPr>
              <w:t>beayn</w:t>
            </w:r>
            <w:proofErr w:type="spellEnd"/>
            <w:r w:rsidRPr="00271D45">
              <w:rPr>
                <w:rFonts w:ascii="Garamond" w:hAnsi="Garamond"/>
                <w:sz w:val="28"/>
                <w:szCs w:val="28"/>
              </w:rPr>
              <w:t xml:space="preserve"> as </w:t>
            </w:r>
            <w:proofErr w:type="spellStart"/>
            <w:r w:rsidRPr="00271D45">
              <w:rPr>
                <w:rFonts w:ascii="Garamond" w:hAnsi="Garamond"/>
                <w:sz w:val="28"/>
                <w:szCs w:val="28"/>
              </w:rPr>
              <w:t>dy</w:t>
            </w:r>
            <w:proofErr w:type="spellEnd"/>
            <w:r w:rsidRPr="00271D45">
              <w:rPr>
                <w:rFonts w:ascii="Garamond" w:hAnsi="Garamond"/>
                <w:sz w:val="28"/>
                <w:szCs w:val="28"/>
              </w:rPr>
              <w:t xml:space="preserve"> der e </w:t>
            </w:r>
            <w:proofErr w:type="spellStart"/>
            <w:r w:rsidRPr="00271D45">
              <w:rPr>
                <w:rFonts w:ascii="Garamond" w:hAnsi="Garamond"/>
                <w:sz w:val="28"/>
                <w:szCs w:val="28"/>
              </w:rPr>
              <w:t>Daue</w:t>
            </w:r>
            <w:proofErr w:type="spellEnd"/>
            <w:r w:rsidRPr="00271D45">
              <w:rPr>
                <w:rFonts w:ascii="Garamond" w:hAnsi="Garamond"/>
                <w:sz w:val="28"/>
                <w:szCs w:val="28"/>
              </w:rPr>
              <w:t xml:space="preserve"> Bea vees </w:t>
            </w:r>
            <w:proofErr w:type="spellStart"/>
            <w:r w:rsidRPr="00271D45">
              <w:rPr>
                <w:rFonts w:ascii="Garamond" w:hAnsi="Garamond"/>
                <w:sz w:val="28"/>
                <w:szCs w:val="28"/>
              </w:rPr>
              <w:t>dy</w:t>
            </w:r>
            <w:proofErr w:type="spellEnd"/>
            <w:r w:rsidRPr="00271D45">
              <w:rPr>
                <w:rFonts w:ascii="Garamond" w:hAnsi="Garamond"/>
                <w:sz w:val="28"/>
                <w:szCs w:val="28"/>
              </w:rPr>
              <w:t xml:space="preserve"> </w:t>
            </w:r>
            <w:proofErr w:type="spellStart"/>
            <w:r w:rsidRPr="00271D45">
              <w:rPr>
                <w:rFonts w:ascii="Garamond" w:hAnsi="Garamond"/>
                <w:sz w:val="28"/>
                <w:szCs w:val="28"/>
              </w:rPr>
              <w:t>bragh</w:t>
            </w:r>
            <w:proofErr w:type="spellEnd"/>
            <w:r w:rsidRPr="00271D45">
              <w:rPr>
                <w:rFonts w:ascii="Garamond" w:hAnsi="Garamond"/>
                <w:sz w:val="28"/>
                <w:szCs w:val="28"/>
              </w:rPr>
              <w:t xml:space="preserve"> er </w:t>
            </w:r>
            <w:proofErr w:type="spellStart"/>
            <w:r w:rsidRPr="00271D45">
              <w:rPr>
                <w:rFonts w:ascii="Garamond" w:hAnsi="Garamond"/>
                <w:sz w:val="28"/>
                <w:szCs w:val="28"/>
              </w:rPr>
              <w:t>mayrn</w:t>
            </w:r>
            <w:proofErr w:type="spellEnd"/>
            <w:r w:rsidRPr="00271D45">
              <w:rPr>
                <w:rFonts w:ascii="Garamond" w:hAnsi="Garamond"/>
                <w:sz w:val="28"/>
                <w:szCs w:val="28"/>
              </w:rPr>
              <w:t xml:space="preserve">. </w:t>
            </w:r>
          </w:p>
        </w:tc>
        <w:tc>
          <w:tcPr>
            <w:tcW w:w="0" w:type="auto"/>
          </w:tcPr>
          <w:p w14:paraId="132C1326" w14:textId="77777777" w:rsidR="00EE070E" w:rsidRPr="00704683" w:rsidRDefault="00EE070E"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lastRenderedPageBreak/>
              <w:t xml:space="preserve">A. </w:t>
            </w:r>
            <w:r w:rsidRPr="00704683">
              <w:rPr>
                <w:rFonts w:ascii="Garamond" w:hAnsi="Garamond" w:cs="Times New Roman"/>
                <w:i/>
                <w:sz w:val="28"/>
              </w:rPr>
              <w:t>You must consider whether you do indeed Believe the Gospel </w:t>
            </w:r>
            <w:r w:rsidR="00583FF4">
              <w:rPr>
                <w:rFonts w:ascii="Garamond" w:hAnsi="Garamond" w:cs="Times New Roman"/>
                <w:sz w:val="28"/>
              </w:rPr>
              <w:t>;</w:t>
            </w:r>
            <w:r w:rsidRPr="00704683">
              <w:rPr>
                <w:rFonts w:ascii="Garamond" w:hAnsi="Garamond" w:cs="Times New Roman"/>
                <w:i/>
                <w:sz w:val="28"/>
              </w:rPr>
              <w:t xml:space="preserve"> that Christ is in </w:t>
            </w:r>
            <w:r w:rsidRPr="00704683">
              <w:rPr>
                <w:rFonts w:ascii="Garamond" w:hAnsi="Garamond" w:cs="Times New Roman"/>
                <w:i/>
                <w:sz w:val="28"/>
              </w:rPr>
              <w:lastRenderedPageBreak/>
              <w:t>Heaven, and by the Merits of his Death making Intercession for us,</w:t>
            </w:r>
            <w:r w:rsidRPr="00704683">
              <w:rPr>
                <w:rFonts w:ascii="Garamond" w:hAnsi="Garamond" w:cs="Times New Roman"/>
                <w:sz w:val="28"/>
              </w:rPr>
              <w:t xml:space="preserve"> Heb. 7. 24.</w:t>
            </w:r>
            <w:r w:rsidRPr="00704683">
              <w:rPr>
                <w:rFonts w:ascii="Garamond" w:hAnsi="Garamond" w:cs="Times New Roman"/>
                <w:i/>
                <w:sz w:val="28"/>
              </w:rPr>
              <w:t xml:space="preserve"> That God for his Sake will be Reconciled to all Repenting Sinners</w:t>
            </w:r>
            <w:r w:rsidRPr="00704683">
              <w:rPr>
                <w:rFonts w:ascii="Garamond" w:hAnsi="Garamond" w:cs="Times New Roman"/>
                <w:sz w:val="28"/>
              </w:rPr>
              <w:t>, Rom. 5. 10.</w:t>
            </w:r>
            <w:r w:rsidRPr="00704683">
              <w:rPr>
                <w:rFonts w:ascii="Garamond" w:hAnsi="Garamond" w:cs="Times New Roman"/>
                <w:i/>
                <w:sz w:val="28"/>
              </w:rPr>
              <w:t xml:space="preserve"> That he will save them from Death Eternal, and give them Everlasting Life.</w:t>
            </w:r>
          </w:p>
        </w:tc>
      </w:tr>
      <w:tr w:rsidR="00583FF4" w:rsidRPr="00704683" w14:paraId="1CAD744B" w14:textId="77777777" w:rsidTr="00954EA9">
        <w:tc>
          <w:tcPr>
            <w:tcW w:w="0" w:type="auto"/>
          </w:tcPr>
          <w:p w14:paraId="73AD9210" w14:textId="77777777" w:rsidR="00583FF4" w:rsidRPr="005E7DFA" w:rsidRDefault="00583FF4" w:rsidP="00DB60C3">
            <w:pPr>
              <w:pStyle w:val="CM3"/>
              <w:widowControl/>
              <w:spacing w:line="240" w:lineRule="auto"/>
              <w:ind w:firstLine="227"/>
              <w:jc w:val="both"/>
              <w:rPr>
                <w:rFonts w:ascii="Garamond" w:hAnsi="Garamond"/>
                <w:sz w:val="28"/>
                <w:szCs w:val="28"/>
              </w:rPr>
            </w:pPr>
            <w:r w:rsidRPr="005E7DFA">
              <w:rPr>
                <w:rFonts w:ascii="Garamond" w:hAnsi="Garamond"/>
                <w:sz w:val="28"/>
                <w:szCs w:val="28"/>
              </w:rPr>
              <w:lastRenderedPageBreak/>
              <w:t xml:space="preserve">My </w:t>
            </w:r>
            <w:proofErr w:type="spellStart"/>
            <w:r w:rsidRPr="005E7DFA">
              <w:rPr>
                <w:rFonts w:ascii="Garamond" w:hAnsi="Garamond"/>
                <w:sz w:val="28"/>
                <w:szCs w:val="28"/>
              </w:rPr>
              <w:t>chredys</w:t>
            </w:r>
            <w:proofErr w:type="spellEnd"/>
            <w:r w:rsidRPr="005E7DFA">
              <w:rPr>
                <w:rFonts w:ascii="Garamond" w:hAnsi="Garamond"/>
                <w:sz w:val="28"/>
                <w:szCs w:val="28"/>
              </w:rPr>
              <w:t xml:space="preserve"> </w:t>
            </w:r>
            <w:proofErr w:type="spellStart"/>
            <w:r w:rsidRPr="005E7DFA">
              <w:rPr>
                <w:rFonts w:ascii="Garamond" w:hAnsi="Garamond"/>
                <w:sz w:val="28"/>
                <w:szCs w:val="28"/>
              </w:rPr>
              <w:t>oo</w:t>
            </w:r>
            <w:proofErr w:type="spellEnd"/>
            <w:r w:rsidRPr="005E7DFA">
              <w:rPr>
                <w:rFonts w:ascii="Garamond" w:hAnsi="Garamond"/>
                <w:sz w:val="28"/>
                <w:szCs w:val="28"/>
              </w:rPr>
              <w:t xml:space="preserve"> </w:t>
            </w:r>
            <w:proofErr w:type="spellStart"/>
            <w:r w:rsidRPr="005E7DFA">
              <w:rPr>
                <w:rFonts w:ascii="Garamond" w:hAnsi="Garamond"/>
                <w:sz w:val="28"/>
                <w:szCs w:val="28"/>
              </w:rPr>
              <w:t>ny</w:t>
            </w:r>
            <w:proofErr w:type="spellEnd"/>
            <w:r w:rsidRPr="005E7DFA">
              <w:rPr>
                <w:rFonts w:ascii="Garamond" w:hAnsi="Garamond"/>
                <w:sz w:val="28"/>
                <w:szCs w:val="28"/>
              </w:rPr>
              <w:t xml:space="preserve"> </w:t>
            </w:r>
            <w:proofErr w:type="spellStart"/>
            <w:r w:rsidRPr="005E7DFA">
              <w:rPr>
                <w:rFonts w:ascii="Garamond" w:hAnsi="Garamond"/>
                <w:sz w:val="28"/>
                <w:szCs w:val="28"/>
              </w:rPr>
              <w:t>reddyn</w:t>
            </w:r>
            <w:proofErr w:type="spellEnd"/>
            <w:r w:rsidRPr="005E7DFA">
              <w:rPr>
                <w:rFonts w:ascii="Garamond" w:hAnsi="Garamond"/>
                <w:sz w:val="28"/>
                <w:szCs w:val="28"/>
              </w:rPr>
              <w:t xml:space="preserve"> </w:t>
            </w:r>
            <w:proofErr w:type="spellStart"/>
            <w:r w:rsidRPr="005E7DFA">
              <w:rPr>
                <w:rFonts w:ascii="Garamond" w:hAnsi="Garamond"/>
                <w:sz w:val="28"/>
                <w:szCs w:val="28"/>
              </w:rPr>
              <w:t>shoh</w:t>
            </w:r>
            <w:proofErr w:type="spellEnd"/>
            <w:r w:rsidRPr="005E7DFA">
              <w:rPr>
                <w:rFonts w:ascii="Garamond" w:hAnsi="Garamond"/>
                <w:sz w:val="28"/>
                <w:szCs w:val="28"/>
              </w:rPr>
              <w:t xml:space="preserve">, as my </w:t>
            </w:r>
            <w:proofErr w:type="spellStart"/>
            <w:r w:rsidRPr="005E7DFA">
              <w:rPr>
                <w:rFonts w:ascii="Garamond" w:hAnsi="Garamond"/>
                <w:sz w:val="28"/>
                <w:szCs w:val="28"/>
              </w:rPr>
              <w:t>ghoys</w:t>
            </w:r>
            <w:proofErr w:type="spellEnd"/>
            <w:r w:rsidRPr="005E7DFA">
              <w:rPr>
                <w:rFonts w:ascii="Garamond" w:hAnsi="Garamond"/>
                <w:sz w:val="28"/>
                <w:szCs w:val="28"/>
              </w:rPr>
              <w:t xml:space="preserve"> </w:t>
            </w:r>
            <w:proofErr w:type="spellStart"/>
            <w:r w:rsidRPr="005E7DFA">
              <w:rPr>
                <w:rFonts w:ascii="Garamond" w:hAnsi="Garamond"/>
                <w:sz w:val="28"/>
                <w:szCs w:val="28"/>
              </w:rPr>
              <w:t>oo</w:t>
            </w:r>
            <w:proofErr w:type="spellEnd"/>
            <w:r w:rsidRPr="005E7DFA">
              <w:rPr>
                <w:rFonts w:ascii="Garamond" w:hAnsi="Garamond"/>
                <w:sz w:val="28"/>
                <w:szCs w:val="28"/>
              </w:rPr>
              <w:t xml:space="preserve"> ort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veaghey</w:t>
            </w:r>
            <w:proofErr w:type="spellEnd"/>
            <w:r w:rsidRPr="005E7DFA">
              <w:rPr>
                <w:rFonts w:ascii="Garamond" w:hAnsi="Garamond"/>
                <w:sz w:val="28"/>
                <w:szCs w:val="28"/>
              </w:rPr>
              <w:t xml:space="preserve"> </w:t>
            </w:r>
            <w:proofErr w:type="spellStart"/>
            <w:r w:rsidRPr="005E7DFA">
              <w:rPr>
                <w:rFonts w:ascii="Garamond" w:hAnsi="Garamond"/>
                <w:sz w:val="28"/>
                <w:szCs w:val="28"/>
              </w:rPr>
              <w:t>gol</w:t>
            </w:r>
            <w:proofErr w:type="spellEnd"/>
            <w:r w:rsidRPr="005E7DFA">
              <w:rPr>
                <w:rFonts w:ascii="Garamond" w:hAnsi="Garamond"/>
                <w:sz w:val="28"/>
                <w:szCs w:val="28"/>
              </w:rPr>
              <w:t xml:space="preserve"> </w:t>
            </w:r>
            <w:proofErr w:type="spellStart"/>
            <w:r w:rsidRPr="005E7DFA">
              <w:rPr>
                <w:rFonts w:ascii="Garamond" w:hAnsi="Garamond"/>
                <w:sz w:val="28"/>
                <w:szCs w:val="28"/>
              </w:rPr>
              <w:t>rish</w:t>
            </w:r>
            <w:proofErr w:type="spellEnd"/>
            <w:r w:rsidRPr="005E7DFA">
              <w:rPr>
                <w:rFonts w:ascii="Garamond" w:hAnsi="Garamond"/>
                <w:sz w:val="28"/>
                <w:szCs w:val="28"/>
              </w:rPr>
              <w:t xml:space="preserve"> fer ta </w:t>
            </w:r>
            <w:proofErr w:type="spellStart"/>
            <w:r w:rsidRPr="005E7DFA">
              <w:rPr>
                <w:rFonts w:ascii="Garamond" w:hAnsi="Garamond"/>
                <w:sz w:val="28"/>
                <w:szCs w:val="28"/>
              </w:rPr>
              <w:t>janoo</w:t>
            </w:r>
            <w:proofErr w:type="spellEnd"/>
            <w:r w:rsidRPr="005E7DFA">
              <w:rPr>
                <w:rFonts w:ascii="Garamond" w:hAnsi="Garamond"/>
                <w:sz w:val="28"/>
                <w:szCs w:val="28"/>
              </w:rPr>
              <w:t xml:space="preserve"> </w:t>
            </w:r>
            <w:proofErr w:type="spellStart"/>
            <w:r w:rsidRPr="005E7DFA">
              <w:rPr>
                <w:rFonts w:ascii="Garamond" w:hAnsi="Garamond"/>
                <w:sz w:val="28"/>
                <w:szCs w:val="28"/>
              </w:rPr>
              <w:t>shoh</w:t>
            </w:r>
            <w:proofErr w:type="spellEnd"/>
            <w:r w:rsidRPr="005E7DFA">
              <w:rPr>
                <w:rFonts w:ascii="Garamond" w:hAnsi="Garamond"/>
                <w:sz w:val="28"/>
                <w:szCs w:val="28"/>
              </w:rPr>
              <w:t xml:space="preserve"> gyn </w:t>
            </w:r>
            <w:proofErr w:type="spellStart"/>
            <w:r w:rsidRPr="005E7DFA">
              <w:rPr>
                <w:rFonts w:ascii="Garamond" w:hAnsi="Garamond"/>
                <w:sz w:val="28"/>
                <w:szCs w:val="28"/>
              </w:rPr>
              <w:t>jeaghyn</w:t>
            </w:r>
            <w:proofErr w:type="spellEnd"/>
            <w:r w:rsidRPr="005E7DFA">
              <w:rPr>
                <w:rFonts w:ascii="Garamond" w:hAnsi="Garamond"/>
                <w:sz w:val="28"/>
                <w:szCs w:val="28"/>
              </w:rPr>
              <w:t xml:space="preserve"> </w:t>
            </w:r>
            <w:proofErr w:type="spellStart"/>
            <w:r w:rsidRPr="005E7DFA">
              <w:rPr>
                <w:rFonts w:ascii="Garamond" w:hAnsi="Garamond"/>
                <w:sz w:val="28"/>
                <w:szCs w:val="28"/>
              </w:rPr>
              <w:t>eddyr</w:t>
            </w:r>
            <w:proofErr w:type="spellEnd"/>
            <w:r w:rsidRPr="005E7DFA">
              <w:rPr>
                <w:rFonts w:ascii="Garamond" w:hAnsi="Garamond"/>
                <w:sz w:val="28"/>
                <w:szCs w:val="28"/>
              </w:rPr>
              <w:t xml:space="preserve"> er dt’</w:t>
            </w:r>
            <w:r w:rsidR="00FF2DCA">
              <w:rPr>
                <w:rFonts w:ascii="Garamond" w:hAnsi="Garamond"/>
                <w:sz w:val="28"/>
                <w:szCs w:val="28"/>
              </w:rPr>
              <w:t xml:space="preserve"> </w:t>
            </w:r>
            <w:proofErr w:type="spellStart"/>
            <w:r w:rsidRPr="005E7DFA">
              <w:rPr>
                <w:rFonts w:ascii="Garamond" w:hAnsi="Garamond"/>
                <w:sz w:val="28"/>
                <w:szCs w:val="28"/>
              </w:rPr>
              <w:t>obbraghyn</w:t>
            </w:r>
            <w:proofErr w:type="spellEnd"/>
            <w:r w:rsidRPr="005E7DFA">
              <w:rPr>
                <w:rFonts w:ascii="Garamond" w:hAnsi="Garamond"/>
                <w:sz w:val="28"/>
                <w:szCs w:val="28"/>
              </w:rPr>
              <w:t xml:space="preserve"> </w:t>
            </w:r>
            <w:proofErr w:type="spellStart"/>
            <w:r w:rsidRPr="005E7DFA">
              <w:rPr>
                <w:rFonts w:ascii="Garamond" w:hAnsi="Garamond"/>
                <w:sz w:val="28"/>
                <w:szCs w:val="28"/>
              </w:rPr>
              <w:t>mie</w:t>
            </w:r>
            <w:proofErr w:type="spellEnd"/>
            <w:r w:rsidRPr="005E7DFA">
              <w:rPr>
                <w:rFonts w:ascii="Garamond" w:hAnsi="Garamond"/>
                <w:sz w:val="28"/>
                <w:szCs w:val="28"/>
              </w:rPr>
              <w:t xml:space="preserve"> </w:t>
            </w:r>
            <w:proofErr w:type="spellStart"/>
            <w:r w:rsidRPr="005E7DFA">
              <w:rPr>
                <w:rFonts w:ascii="Garamond" w:hAnsi="Garamond"/>
                <w:sz w:val="28"/>
                <w:szCs w:val="28"/>
              </w:rPr>
              <w:t>hene</w:t>
            </w:r>
            <w:proofErr w:type="spellEnd"/>
            <w:r w:rsidRPr="005E7DFA">
              <w:rPr>
                <w:rFonts w:ascii="Garamond" w:hAnsi="Garamond"/>
                <w:sz w:val="28"/>
                <w:szCs w:val="28"/>
              </w:rPr>
              <w:t xml:space="preserve"> </w:t>
            </w:r>
            <w:proofErr w:type="spellStart"/>
            <w:r w:rsidRPr="005E7DFA">
              <w:rPr>
                <w:rFonts w:ascii="Garamond" w:hAnsi="Garamond"/>
                <w:sz w:val="28"/>
                <w:szCs w:val="28"/>
              </w:rPr>
              <w:t>agh</w:t>
            </w:r>
            <w:proofErr w:type="spellEnd"/>
            <w:r w:rsidRPr="005E7DFA">
              <w:rPr>
                <w:rFonts w:ascii="Garamond" w:hAnsi="Garamond"/>
                <w:sz w:val="28"/>
                <w:szCs w:val="28"/>
              </w:rPr>
              <w:t xml:space="preserve"> er [134]</w:t>
            </w:r>
            <w:r w:rsidR="00990EE4">
              <w:rPr>
                <w:rFonts w:ascii="Garamond" w:hAnsi="Garamond"/>
                <w:sz w:val="28"/>
                <w:szCs w:val="28"/>
              </w:rPr>
              <w:t> </w:t>
            </w:r>
            <w:proofErr w:type="spellStart"/>
            <w:r w:rsidRPr="005E7DFA">
              <w:rPr>
                <w:rFonts w:ascii="Garamond" w:hAnsi="Garamond"/>
                <w:sz w:val="28"/>
                <w:szCs w:val="28"/>
              </w:rPr>
              <w:t>myghyn</w:t>
            </w:r>
            <w:proofErr w:type="spellEnd"/>
            <w:r w:rsidRPr="005E7DFA">
              <w:rPr>
                <w:rFonts w:ascii="Garamond" w:hAnsi="Garamond"/>
                <w:sz w:val="28"/>
                <w:szCs w:val="28"/>
              </w:rPr>
              <w:t xml:space="preserve"> Yee, </w:t>
            </w:r>
            <w:proofErr w:type="spellStart"/>
            <w:r w:rsidRPr="005E7DFA">
              <w:rPr>
                <w:rFonts w:ascii="Garamond" w:hAnsi="Garamond"/>
                <w:sz w:val="28"/>
                <w:szCs w:val="28"/>
              </w:rPr>
              <w:t>eisht</w:t>
            </w:r>
            <w:proofErr w:type="spellEnd"/>
            <w:r w:rsidRPr="005E7DFA">
              <w:rPr>
                <w:rFonts w:ascii="Garamond" w:hAnsi="Garamond"/>
                <w:sz w:val="28"/>
                <w:szCs w:val="28"/>
              </w:rPr>
              <w:t xml:space="preserve"> ta </w:t>
            </w:r>
            <w:proofErr w:type="spellStart"/>
            <w:r w:rsidRPr="005E7DFA">
              <w:rPr>
                <w:rFonts w:ascii="Garamond" w:hAnsi="Garamond"/>
                <w:sz w:val="28"/>
                <w:szCs w:val="28"/>
              </w:rPr>
              <w:t>dty</w:t>
            </w:r>
            <w:proofErr w:type="spellEnd"/>
            <w:r w:rsidRPr="005E7DFA">
              <w:rPr>
                <w:rFonts w:ascii="Garamond" w:hAnsi="Garamond"/>
                <w:sz w:val="28"/>
                <w:szCs w:val="28"/>
              </w:rPr>
              <w:t xml:space="preserve"> </w:t>
            </w:r>
            <w:proofErr w:type="spellStart"/>
            <w:r w:rsidRPr="005E7DFA">
              <w:rPr>
                <w:rFonts w:ascii="Garamond" w:hAnsi="Garamond"/>
                <w:sz w:val="28"/>
                <w:szCs w:val="28"/>
              </w:rPr>
              <w:t>Chredjue</w:t>
            </w:r>
            <w:proofErr w:type="spellEnd"/>
            <w:r w:rsidRPr="005E7DFA">
              <w:rPr>
                <w:rFonts w:ascii="Garamond" w:hAnsi="Garamond"/>
                <w:sz w:val="28"/>
                <w:szCs w:val="28"/>
              </w:rPr>
              <w:t xml:space="preserve"> </w:t>
            </w:r>
            <w:proofErr w:type="spellStart"/>
            <w:r w:rsidRPr="005E7DFA">
              <w:rPr>
                <w:rFonts w:ascii="Garamond" w:hAnsi="Garamond"/>
                <w:sz w:val="28"/>
                <w:szCs w:val="28"/>
              </w:rPr>
              <w:t>leid</w:t>
            </w:r>
            <w:proofErr w:type="spellEnd"/>
            <w:r w:rsidRPr="005E7DFA">
              <w:rPr>
                <w:rFonts w:ascii="Garamond" w:hAnsi="Garamond"/>
                <w:sz w:val="28"/>
                <w:szCs w:val="28"/>
              </w:rPr>
              <w:t xml:space="preserve"> as nee </w:t>
            </w:r>
            <w:proofErr w:type="spellStart"/>
            <w:r w:rsidRPr="005E7DFA">
              <w:rPr>
                <w:rFonts w:ascii="Garamond" w:hAnsi="Garamond"/>
                <w:sz w:val="28"/>
                <w:szCs w:val="28"/>
              </w:rPr>
              <w:t>oo</w:t>
            </w:r>
            <w:proofErr w:type="spellEnd"/>
            <w:r w:rsidRPr="005E7DFA">
              <w:rPr>
                <w:rFonts w:ascii="Garamond" w:hAnsi="Garamond"/>
                <w:sz w:val="28"/>
                <w:szCs w:val="28"/>
              </w:rPr>
              <w:t xml:space="preserve"> y </w:t>
            </w:r>
            <w:proofErr w:type="spellStart"/>
            <w:r w:rsidRPr="005E7DFA">
              <w:rPr>
                <w:rFonts w:ascii="Garamond" w:hAnsi="Garamond"/>
                <w:sz w:val="28"/>
                <w:szCs w:val="28"/>
              </w:rPr>
              <w:t>hauail</w:t>
            </w:r>
            <w:proofErr w:type="spellEnd"/>
            <w:r w:rsidRPr="005E7DFA">
              <w:rPr>
                <w:rFonts w:ascii="Garamond" w:hAnsi="Garamond"/>
                <w:sz w:val="28"/>
                <w:szCs w:val="28"/>
              </w:rPr>
              <w:t xml:space="preserve">. </w:t>
            </w:r>
          </w:p>
        </w:tc>
        <w:tc>
          <w:tcPr>
            <w:tcW w:w="0" w:type="auto"/>
          </w:tcPr>
          <w:p w14:paraId="64C9617A" w14:textId="77777777" w:rsidR="00583FF4" w:rsidRPr="00704683" w:rsidRDefault="00583FF4" w:rsidP="00DB60C3">
            <w:pPr>
              <w:pStyle w:val="ListParagraph"/>
              <w:ind w:left="0" w:firstLine="227"/>
              <w:contextualSpacing w:val="0"/>
              <w:jc w:val="both"/>
              <w:rPr>
                <w:rFonts w:ascii="Garamond" w:hAnsi="Garamond" w:cs="Times New Roman"/>
                <w:sz w:val="28"/>
              </w:rPr>
            </w:pPr>
            <w:r w:rsidRPr="00704683">
              <w:rPr>
                <w:rFonts w:ascii="Garamond" w:hAnsi="Garamond" w:cs="Times New Roman"/>
                <w:i/>
                <w:sz w:val="28"/>
              </w:rPr>
              <w:t>If you believe these things, and resolve to Live like one who doth so</w:t>
            </w:r>
            <w:r w:rsidRPr="00704683">
              <w:rPr>
                <w:rFonts w:ascii="Garamond" w:hAnsi="Garamond" w:cs="Times New Roman"/>
                <w:sz w:val="28"/>
              </w:rPr>
              <w:t>, Never looking upon your own Works, but upon the Mercy of God in Jesus Christ,</w:t>
            </w:r>
            <w:r w:rsidRPr="00704683">
              <w:rPr>
                <w:rFonts w:ascii="Garamond" w:hAnsi="Garamond" w:cs="Times New Roman"/>
                <w:i/>
                <w:sz w:val="28"/>
              </w:rPr>
              <w:t xml:space="preserve"> giving hearty Thanks to God for his Death</w:t>
            </w:r>
            <w:r w:rsidR="00FF2DCA">
              <w:rPr>
                <w:rFonts w:ascii="Garamond" w:hAnsi="Garamond" w:cs="Times New Roman"/>
                <w:i/>
                <w:sz w:val="28"/>
              </w:rPr>
              <w:t>,</w:t>
            </w:r>
            <w:r w:rsidRPr="00704683">
              <w:rPr>
                <w:rFonts w:ascii="Garamond" w:hAnsi="Garamond" w:cs="Times New Roman"/>
                <w:i/>
                <w:sz w:val="28"/>
              </w:rPr>
              <w:t xml:space="preserve"> </w:t>
            </w:r>
            <w:r w:rsidRPr="00704683">
              <w:rPr>
                <w:rFonts w:ascii="Garamond" w:hAnsi="Garamond" w:cs="Times New Roman"/>
                <w:sz w:val="28"/>
              </w:rPr>
              <w:t>then is your Faith such as will save you.</w:t>
            </w:r>
          </w:p>
        </w:tc>
      </w:tr>
      <w:tr w:rsidR="00583FF4" w:rsidRPr="00704683" w14:paraId="54C37895" w14:textId="77777777" w:rsidTr="00954EA9">
        <w:tc>
          <w:tcPr>
            <w:tcW w:w="0" w:type="auto"/>
          </w:tcPr>
          <w:p w14:paraId="45531519" w14:textId="77777777" w:rsidR="00583FF4" w:rsidRPr="005E7DFA" w:rsidRDefault="00583FF4" w:rsidP="00DB60C3">
            <w:pPr>
              <w:pStyle w:val="CM3"/>
              <w:widowControl/>
              <w:spacing w:line="240" w:lineRule="auto"/>
              <w:ind w:firstLine="227"/>
              <w:jc w:val="both"/>
              <w:rPr>
                <w:rFonts w:ascii="Garamond" w:hAnsi="Garamond"/>
                <w:sz w:val="28"/>
                <w:szCs w:val="28"/>
              </w:rPr>
            </w:pPr>
            <w:r w:rsidRPr="005E7DFA">
              <w:rPr>
                <w:rFonts w:ascii="Garamond" w:hAnsi="Garamond"/>
                <w:i/>
                <w:sz w:val="28"/>
                <w:szCs w:val="28"/>
              </w:rPr>
              <w:t>Q.</w:t>
            </w:r>
            <w:r w:rsidRPr="005E7DFA">
              <w:rPr>
                <w:rFonts w:ascii="Garamond" w:hAnsi="Garamond"/>
                <w:sz w:val="28"/>
                <w:szCs w:val="28"/>
              </w:rPr>
              <w:t xml:space="preserve"> </w:t>
            </w:r>
            <w:proofErr w:type="spellStart"/>
            <w:r w:rsidRPr="005E7DFA">
              <w:rPr>
                <w:rFonts w:ascii="Garamond" w:hAnsi="Garamond"/>
                <w:sz w:val="28"/>
                <w:szCs w:val="28"/>
              </w:rPr>
              <w:t>Cre’n</w:t>
            </w:r>
            <w:proofErr w:type="spellEnd"/>
            <w:r w:rsidRPr="005E7DFA">
              <w:rPr>
                <w:rFonts w:ascii="Garamond" w:hAnsi="Garamond"/>
                <w:sz w:val="28"/>
                <w:szCs w:val="28"/>
              </w:rPr>
              <w:t xml:space="preserve"> </w:t>
            </w:r>
            <w:proofErr w:type="spellStart"/>
            <w:r w:rsidRPr="005E7DFA">
              <w:rPr>
                <w:rFonts w:ascii="Garamond" w:hAnsi="Garamond"/>
                <w:sz w:val="28"/>
                <w:szCs w:val="28"/>
              </w:rPr>
              <w:t>aght</w:t>
            </w:r>
            <w:proofErr w:type="spellEnd"/>
            <w:r w:rsidRPr="005E7DFA">
              <w:rPr>
                <w:rFonts w:ascii="Garamond" w:hAnsi="Garamond"/>
                <w:sz w:val="28"/>
                <w:szCs w:val="28"/>
              </w:rPr>
              <w:t xml:space="preserve"> </w:t>
            </w:r>
            <w:proofErr w:type="spellStart"/>
            <w:r w:rsidRPr="005E7DFA">
              <w:rPr>
                <w:rFonts w:ascii="Garamond" w:hAnsi="Garamond"/>
                <w:sz w:val="28"/>
                <w:szCs w:val="28"/>
              </w:rPr>
              <w:t>nee’m</w:t>
            </w:r>
            <w:proofErr w:type="spellEnd"/>
            <w:r w:rsidRPr="005E7DFA">
              <w:rPr>
                <w:rFonts w:ascii="Garamond" w:hAnsi="Garamond"/>
                <w:sz w:val="28"/>
                <w:szCs w:val="28"/>
              </w:rPr>
              <w:t xml:space="preserve"> mee </w:t>
            </w:r>
            <w:proofErr w:type="spellStart"/>
            <w:r w:rsidRPr="005E7DFA">
              <w:rPr>
                <w:rFonts w:ascii="Garamond" w:hAnsi="Garamond"/>
                <w:sz w:val="28"/>
                <w:szCs w:val="28"/>
              </w:rPr>
              <w:t>hene</w:t>
            </w:r>
            <w:proofErr w:type="spellEnd"/>
            <w:r w:rsidRPr="005E7DFA">
              <w:rPr>
                <w:rFonts w:ascii="Garamond" w:hAnsi="Garamond"/>
                <w:sz w:val="28"/>
                <w:szCs w:val="28"/>
              </w:rPr>
              <w:t xml:space="preserve"> y </w:t>
            </w:r>
            <w:proofErr w:type="spellStart"/>
            <w:r w:rsidRPr="005E7DFA">
              <w:rPr>
                <w:rFonts w:ascii="Garamond" w:hAnsi="Garamond"/>
                <w:sz w:val="28"/>
                <w:szCs w:val="28"/>
              </w:rPr>
              <w:t>eisht</w:t>
            </w:r>
            <w:proofErr w:type="spellEnd"/>
            <w:r w:rsidRPr="005E7DFA">
              <w:rPr>
                <w:rFonts w:ascii="Garamond" w:hAnsi="Garamond"/>
                <w:sz w:val="28"/>
                <w:szCs w:val="28"/>
              </w:rPr>
              <w:t xml:space="preserve"> my </w:t>
            </w:r>
            <w:proofErr w:type="spellStart"/>
            <w:r w:rsidRPr="005E7DFA">
              <w:rPr>
                <w:rFonts w:ascii="Garamond" w:hAnsi="Garamond"/>
                <w:sz w:val="28"/>
                <w:szCs w:val="28"/>
              </w:rPr>
              <w:t>chion</w:t>
            </w:r>
            <w:proofErr w:type="spellEnd"/>
            <w:r w:rsidRPr="005E7DFA">
              <w:rPr>
                <w:rFonts w:ascii="Garamond" w:hAnsi="Garamond"/>
                <w:sz w:val="28"/>
                <w:szCs w:val="28"/>
              </w:rPr>
              <w:t xml:space="preserve"> my </w:t>
            </w:r>
            <w:proofErr w:type="spellStart"/>
            <w:r w:rsidRPr="005E7DFA">
              <w:rPr>
                <w:rFonts w:ascii="Garamond" w:hAnsi="Garamond"/>
                <w:i/>
                <w:sz w:val="28"/>
                <w:szCs w:val="28"/>
              </w:rPr>
              <w:t>Yiastylys</w:t>
            </w:r>
            <w:proofErr w:type="spellEnd"/>
            <w:r w:rsidRPr="00FF2DCA">
              <w:rPr>
                <w:rFonts w:ascii="Garamond" w:hAnsi="Garamond"/>
                <w:i/>
                <w:sz w:val="28"/>
                <w:szCs w:val="28"/>
              </w:rPr>
              <w:t> ?</w:t>
            </w:r>
            <w:r w:rsidRPr="005E7DFA">
              <w:rPr>
                <w:rFonts w:ascii="Garamond" w:hAnsi="Garamond"/>
                <w:sz w:val="28"/>
                <w:szCs w:val="28"/>
              </w:rPr>
              <w:t xml:space="preserve"> </w:t>
            </w:r>
          </w:p>
        </w:tc>
        <w:tc>
          <w:tcPr>
            <w:tcW w:w="0" w:type="auto"/>
          </w:tcPr>
          <w:p w14:paraId="1F5D2E3C" w14:textId="77777777" w:rsidR="00583FF4" w:rsidRPr="00704683" w:rsidRDefault="00583FF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How must I </w:t>
            </w:r>
            <w:proofErr w:type="spellStart"/>
            <w:r w:rsidRPr="00704683">
              <w:rPr>
                <w:rFonts w:ascii="Garamond" w:hAnsi="Garamond" w:cs="Times New Roman"/>
                <w:i/>
                <w:sz w:val="28"/>
              </w:rPr>
              <w:t>examin</w:t>
            </w:r>
            <w:proofErr w:type="spellEnd"/>
            <w:r w:rsidRPr="00704683">
              <w:rPr>
                <w:rFonts w:ascii="Garamond" w:hAnsi="Garamond" w:cs="Times New Roman"/>
                <w:i/>
                <w:sz w:val="28"/>
              </w:rPr>
              <w:t xml:space="preserve"> my </w:t>
            </w:r>
            <w:proofErr w:type="spellStart"/>
            <w:r w:rsidRPr="00704683">
              <w:rPr>
                <w:rFonts w:ascii="Garamond" w:hAnsi="Garamond" w:cs="Times New Roman"/>
                <w:i/>
                <w:sz w:val="28"/>
              </w:rPr>
              <w:t>self concerning</w:t>
            </w:r>
            <w:proofErr w:type="spellEnd"/>
            <w:r w:rsidRPr="00704683">
              <w:rPr>
                <w:rFonts w:ascii="Garamond" w:hAnsi="Garamond" w:cs="Times New Roman"/>
                <w:i/>
                <w:sz w:val="28"/>
              </w:rPr>
              <w:t xml:space="preserve"> my </w:t>
            </w:r>
            <w:r w:rsidRPr="00704683">
              <w:rPr>
                <w:rFonts w:ascii="Garamond" w:hAnsi="Garamond" w:cs="Times New Roman"/>
                <w:sz w:val="28"/>
              </w:rPr>
              <w:t>Charity</w:t>
            </w:r>
            <w:r w:rsidRPr="00704683">
              <w:rPr>
                <w:rFonts w:ascii="Garamond" w:hAnsi="Garamond" w:cs="Times New Roman"/>
                <w:i/>
                <w:sz w:val="28"/>
              </w:rPr>
              <w:t> </w:t>
            </w:r>
            <w:r w:rsidRPr="00FF2DCA">
              <w:rPr>
                <w:rFonts w:ascii="Garamond" w:hAnsi="Garamond" w:cs="Times New Roman"/>
                <w:sz w:val="28"/>
              </w:rPr>
              <w:t>?</w:t>
            </w:r>
          </w:p>
        </w:tc>
      </w:tr>
      <w:tr w:rsidR="00583FF4" w:rsidRPr="00704683" w14:paraId="073B4ECF" w14:textId="77777777" w:rsidTr="00954EA9">
        <w:tc>
          <w:tcPr>
            <w:tcW w:w="0" w:type="auto"/>
          </w:tcPr>
          <w:p w14:paraId="69F5BC3A" w14:textId="77777777" w:rsidR="00583FF4" w:rsidRPr="005E7DFA" w:rsidRDefault="00583FF4" w:rsidP="00DB60C3">
            <w:pPr>
              <w:pStyle w:val="CM3"/>
              <w:widowControl/>
              <w:spacing w:line="240" w:lineRule="auto"/>
              <w:ind w:firstLine="227"/>
              <w:jc w:val="both"/>
              <w:rPr>
                <w:rFonts w:ascii="Garamond" w:hAnsi="Garamond"/>
                <w:sz w:val="28"/>
                <w:szCs w:val="28"/>
              </w:rPr>
            </w:pPr>
            <w:r w:rsidRPr="005E7DFA">
              <w:rPr>
                <w:rFonts w:ascii="Garamond" w:hAnsi="Garamond"/>
                <w:i/>
                <w:sz w:val="28"/>
                <w:szCs w:val="28"/>
              </w:rPr>
              <w:t xml:space="preserve">A. </w:t>
            </w:r>
            <w:proofErr w:type="spellStart"/>
            <w:r w:rsidRPr="005E7DFA">
              <w:rPr>
                <w:rFonts w:ascii="Garamond" w:hAnsi="Garamond"/>
                <w:sz w:val="28"/>
                <w:szCs w:val="28"/>
              </w:rPr>
              <w:t>Shegin</w:t>
            </w:r>
            <w:proofErr w:type="spellEnd"/>
            <w:r w:rsidRPr="005E7DFA">
              <w:rPr>
                <w:rFonts w:ascii="Garamond" w:hAnsi="Garamond"/>
                <w:sz w:val="28"/>
                <w:szCs w:val="28"/>
              </w:rPr>
              <w:t xml:space="preserve"> </w:t>
            </w:r>
            <w:proofErr w:type="spellStart"/>
            <w:r w:rsidRPr="005E7DFA">
              <w:rPr>
                <w:rFonts w:ascii="Garamond" w:hAnsi="Garamond"/>
                <w:sz w:val="28"/>
                <w:szCs w:val="28"/>
              </w:rPr>
              <w:t>dhyt</w:t>
            </w:r>
            <w:proofErr w:type="spellEnd"/>
            <w:r w:rsidRPr="005E7DFA">
              <w:rPr>
                <w:rFonts w:ascii="Garamond" w:hAnsi="Garamond"/>
                <w:sz w:val="28"/>
                <w:szCs w:val="28"/>
              </w:rPr>
              <w:t xml:space="preserve"> </w:t>
            </w:r>
            <w:proofErr w:type="spellStart"/>
            <w:r w:rsidRPr="005E7DFA">
              <w:rPr>
                <w:rFonts w:ascii="Garamond" w:hAnsi="Garamond"/>
                <w:sz w:val="28"/>
                <w:szCs w:val="28"/>
              </w:rPr>
              <w:t>dty</w:t>
            </w:r>
            <w:proofErr w:type="spellEnd"/>
            <w:r w:rsidRPr="005E7DFA">
              <w:rPr>
                <w:rFonts w:ascii="Garamond" w:hAnsi="Garamond"/>
                <w:sz w:val="28"/>
                <w:szCs w:val="28"/>
              </w:rPr>
              <w:t xml:space="preserve"> </w:t>
            </w:r>
            <w:proofErr w:type="spellStart"/>
            <w:r w:rsidRPr="005E7DFA">
              <w:rPr>
                <w:rFonts w:ascii="Garamond" w:hAnsi="Garamond"/>
                <w:sz w:val="28"/>
                <w:szCs w:val="28"/>
              </w:rPr>
              <w:t>Chree</w:t>
            </w:r>
            <w:proofErr w:type="spellEnd"/>
            <w:r w:rsidRPr="005E7DFA">
              <w:rPr>
                <w:rFonts w:ascii="Garamond" w:hAnsi="Garamond"/>
                <w:sz w:val="28"/>
                <w:szCs w:val="28"/>
              </w:rPr>
              <w:t xml:space="preserve"> y </w:t>
            </w:r>
            <w:proofErr w:type="spellStart"/>
            <w:r w:rsidRPr="005E7DFA">
              <w:rPr>
                <w:rFonts w:ascii="Garamond" w:hAnsi="Garamond"/>
                <w:sz w:val="28"/>
                <w:szCs w:val="28"/>
              </w:rPr>
              <w:t>eisht</w:t>
            </w:r>
            <w:proofErr w:type="spellEnd"/>
            <w:r w:rsidRPr="005E7DFA">
              <w:rPr>
                <w:rFonts w:ascii="Garamond" w:hAnsi="Garamond"/>
                <w:sz w:val="28"/>
                <w:szCs w:val="28"/>
              </w:rPr>
              <w:t xml:space="preserve"> </w:t>
            </w:r>
            <w:proofErr w:type="spellStart"/>
            <w:r w:rsidRPr="005E7DFA">
              <w:rPr>
                <w:rFonts w:ascii="Garamond" w:hAnsi="Garamond"/>
                <w:sz w:val="28"/>
                <w:szCs w:val="28"/>
              </w:rPr>
              <w:t>vel</w:t>
            </w:r>
            <w:proofErr w:type="spellEnd"/>
            <w:r w:rsidRPr="005E7DFA">
              <w:rPr>
                <w:rFonts w:ascii="Garamond" w:hAnsi="Garamond"/>
                <w:sz w:val="28"/>
                <w:szCs w:val="28"/>
              </w:rPr>
              <w:t xml:space="preserve"> </w:t>
            </w:r>
            <w:proofErr w:type="spellStart"/>
            <w:r w:rsidRPr="005E7DFA">
              <w:rPr>
                <w:rFonts w:ascii="Garamond" w:hAnsi="Garamond"/>
                <w:sz w:val="28"/>
                <w:szCs w:val="28"/>
              </w:rPr>
              <w:t>leid</w:t>
            </w:r>
            <w:proofErr w:type="spellEnd"/>
            <w:r w:rsidRPr="005E7DFA">
              <w:rPr>
                <w:rFonts w:ascii="Garamond" w:hAnsi="Garamond"/>
                <w:sz w:val="28"/>
                <w:szCs w:val="28"/>
              </w:rPr>
              <w:t xml:space="preserve"> </w:t>
            </w:r>
            <w:proofErr w:type="spellStart"/>
            <w:r w:rsidRPr="005E7DFA">
              <w:rPr>
                <w:rFonts w:ascii="Garamond" w:hAnsi="Garamond"/>
                <w:sz w:val="28"/>
                <w:szCs w:val="28"/>
              </w:rPr>
              <w:t>yn</w:t>
            </w:r>
            <w:proofErr w:type="spellEnd"/>
            <w:r w:rsidRPr="005E7DFA">
              <w:rPr>
                <w:rFonts w:ascii="Garamond" w:hAnsi="Garamond"/>
                <w:sz w:val="28"/>
                <w:szCs w:val="28"/>
              </w:rPr>
              <w:t xml:space="preserve"> </w:t>
            </w:r>
            <w:proofErr w:type="spellStart"/>
            <w:r w:rsidRPr="005E7DFA">
              <w:rPr>
                <w:rFonts w:ascii="Garamond" w:hAnsi="Garamond"/>
                <w:sz w:val="28"/>
                <w:szCs w:val="28"/>
              </w:rPr>
              <w:t>aigney</w:t>
            </w:r>
            <w:proofErr w:type="spellEnd"/>
            <w:r w:rsidRPr="005E7DFA">
              <w:rPr>
                <w:rFonts w:ascii="Garamond" w:hAnsi="Garamond"/>
                <w:sz w:val="28"/>
                <w:szCs w:val="28"/>
              </w:rPr>
              <w:t xml:space="preserve"> </w:t>
            </w:r>
            <w:proofErr w:type="spellStart"/>
            <w:r w:rsidRPr="005E7DFA">
              <w:rPr>
                <w:rFonts w:ascii="Garamond" w:hAnsi="Garamond"/>
                <w:sz w:val="28"/>
                <w:szCs w:val="28"/>
              </w:rPr>
              <w:t>mie</w:t>
            </w:r>
            <w:proofErr w:type="spellEnd"/>
            <w:r w:rsidRPr="005E7DFA">
              <w:rPr>
                <w:rFonts w:ascii="Garamond" w:hAnsi="Garamond"/>
                <w:sz w:val="28"/>
                <w:szCs w:val="28"/>
              </w:rPr>
              <w:t xml:space="preserve"> </w:t>
            </w:r>
            <w:proofErr w:type="spellStart"/>
            <w:r w:rsidRPr="005E7DFA">
              <w:rPr>
                <w:rFonts w:ascii="Garamond" w:hAnsi="Garamond"/>
                <w:sz w:val="28"/>
                <w:szCs w:val="28"/>
              </w:rPr>
              <w:t>ayd</w:t>
            </w:r>
            <w:proofErr w:type="spellEnd"/>
            <w:r w:rsidRPr="005E7DFA">
              <w:rPr>
                <w:rFonts w:ascii="Garamond" w:hAnsi="Garamond"/>
                <w:sz w:val="28"/>
                <w:szCs w:val="28"/>
              </w:rPr>
              <w:t xml:space="preserve"> </w:t>
            </w:r>
            <w:proofErr w:type="spellStart"/>
            <w:r w:rsidRPr="005E7DFA">
              <w:rPr>
                <w:rFonts w:ascii="Garamond" w:hAnsi="Garamond"/>
                <w:sz w:val="28"/>
                <w:szCs w:val="28"/>
              </w:rPr>
              <w:t>gys</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chooilley</w:t>
            </w:r>
            <w:proofErr w:type="spellEnd"/>
            <w:r w:rsidRPr="005E7DFA">
              <w:rPr>
                <w:rFonts w:ascii="Garamond" w:hAnsi="Garamond"/>
                <w:sz w:val="28"/>
                <w:szCs w:val="28"/>
              </w:rPr>
              <w:t xml:space="preserve"> </w:t>
            </w:r>
            <w:proofErr w:type="spellStart"/>
            <w:r w:rsidRPr="005E7DFA">
              <w:rPr>
                <w:rFonts w:ascii="Garamond" w:hAnsi="Garamond"/>
                <w:sz w:val="28"/>
                <w:szCs w:val="28"/>
              </w:rPr>
              <w:t>ghooinney</w:t>
            </w:r>
            <w:proofErr w:type="spellEnd"/>
            <w:r w:rsidRPr="005E7DFA">
              <w:rPr>
                <w:rFonts w:ascii="Garamond" w:hAnsi="Garamond"/>
                <w:sz w:val="28"/>
                <w:szCs w:val="28"/>
              </w:rPr>
              <w:t xml:space="preserve">, as ta </w:t>
            </w:r>
            <w:proofErr w:type="spellStart"/>
            <w:r w:rsidRPr="005E7DFA">
              <w:rPr>
                <w:rFonts w:ascii="Garamond" w:hAnsi="Garamond"/>
                <w:sz w:val="28"/>
                <w:szCs w:val="28"/>
              </w:rPr>
              <w:t>cooie</w:t>
            </w:r>
            <w:proofErr w:type="spellEnd"/>
            <w:r w:rsidRPr="005E7DFA">
              <w:rPr>
                <w:rFonts w:ascii="Garamond" w:hAnsi="Garamond"/>
                <w:sz w:val="28"/>
                <w:szCs w:val="28"/>
              </w:rPr>
              <w:t xml:space="preserve"> </w:t>
            </w:r>
            <w:proofErr w:type="spellStart"/>
            <w:r w:rsidRPr="005E7DFA">
              <w:rPr>
                <w:rFonts w:ascii="Garamond" w:hAnsi="Garamond"/>
                <w:sz w:val="28"/>
                <w:szCs w:val="28"/>
              </w:rPr>
              <w:t>gys</w:t>
            </w:r>
            <w:proofErr w:type="spellEnd"/>
            <w:r w:rsidRPr="005E7DFA">
              <w:rPr>
                <w:rFonts w:ascii="Garamond" w:hAnsi="Garamond"/>
                <w:sz w:val="28"/>
                <w:szCs w:val="28"/>
              </w:rPr>
              <w:t xml:space="preserve"> </w:t>
            </w:r>
            <w:proofErr w:type="spellStart"/>
            <w:r w:rsidRPr="005E7DFA">
              <w:rPr>
                <w:rFonts w:ascii="Garamond" w:hAnsi="Garamond"/>
                <w:sz w:val="28"/>
                <w:szCs w:val="28"/>
              </w:rPr>
              <w:t>Braraghyn</w:t>
            </w:r>
            <w:proofErr w:type="spellEnd"/>
            <w:r w:rsidRPr="005E7DFA">
              <w:rPr>
                <w:rFonts w:ascii="Garamond" w:hAnsi="Garamond"/>
                <w:sz w:val="28"/>
                <w:szCs w:val="28"/>
              </w:rPr>
              <w:t xml:space="preserve"> ; Son ta shin </w:t>
            </w:r>
            <w:proofErr w:type="spellStart"/>
            <w:r w:rsidRPr="005E7DFA">
              <w:rPr>
                <w:rFonts w:ascii="Garamond" w:hAnsi="Garamond"/>
                <w:sz w:val="28"/>
                <w:szCs w:val="28"/>
              </w:rPr>
              <w:t>oilley</w:t>
            </w:r>
            <w:proofErr w:type="spellEnd"/>
            <w:r w:rsidRPr="005E7DFA">
              <w:rPr>
                <w:rFonts w:ascii="Garamond" w:hAnsi="Garamond"/>
                <w:sz w:val="28"/>
                <w:szCs w:val="28"/>
              </w:rPr>
              <w:t xml:space="preserve"> </w:t>
            </w:r>
            <w:proofErr w:type="spellStart"/>
            <w:r w:rsidRPr="005E7DFA">
              <w:rPr>
                <w:rFonts w:ascii="Garamond" w:hAnsi="Garamond"/>
                <w:sz w:val="28"/>
                <w:szCs w:val="28"/>
              </w:rPr>
              <w:t>jeh</w:t>
            </w:r>
            <w:proofErr w:type="spellEnd"/>
            <w:r w:rsidRPr="005E7DFA">
              <w:rPr>
                <w:rFonts w:ascii="Garamond" w:hAnsi="Garamond"/>
                <w:sz w:val="28"/>
                <w:szCs w:val="28"/>
              </w:rPr>
              <w:t xml:space="preserve"> </w:t>
            </w:r>
            <w:proofErr w:type="spellStart"/>
            <w:r w:rsidRPr="005E7DFA">
              <w:rPr>
                <w:rFonts w:ascii="Garamond" w:hAnsi="Garamond"/>
                <w:sz w:val="28"/>
                <w:szCs w:val="28"/>
              </w:rPr>
              <w:t>yn</w:t>
            </w:r>
            <w:proofErr w:type="spellEnd"/>
            <w:r w:rsidRPr="005E7DFA">
              <w:rPr>
                <w:rFonts w:ascii="Garamond" w:hAnsi="Garamond"/>
                <w:sz w:val="28"/>
                <w:szCs w:val="28"/>
              </w:rPr>
              <w:t xml:space="preserve"> </w:t>
            </w:r>
            <w:proofErr w:type="spellStart"/>
            <w:r w:rsidRPr="005E7DFA">
              <w:rPr>
                <w:rFonts w:ascii="Garamond" w:hAnsi="Garamond"/>
                <w:sz w:val="28"/>
                <w:szCs w:val="28"/>
              </w:rPr>
              <w:t>chynney</w:t>
            </w:r>
            <w:proofErr w:type="spellEnd"/>
            <w:r w:rsidRPr="005E7DFA">
              <w:rPr>
                <w:rFonts w:ascii="Garamond" w:hAnsi="Garamond"/>
                <w:sz w:val="28"/>
                <w:szCs w:val="28"/>
              </w:rPr>
              <w:t xml:space="preserve">, </w:t>
            </w:r>
            <w:r w:rsidRPr="005E7DFA">
              <w:rPr>
                <w:rFonts w:ascii="Garamond" w:hAnsi="Garamond"/>
                <w:i/>
                <w:sz w:val="28"/>
                <w:szCs w:val="28"/>
              </w:rPr>
              <w:t xml:space="preserve">Gee </w:t>
            </w:r>
            <w:proofErr w:type="spellStart"/>
            <w:r w:rsidRPr="005E7DFA">
              <w:rPr>
                <w:rFonts w:ascii="Garamond" w:hAnsi="Garamond"/>
                <w:i/>
                <w:sz w:val="28"/>
                <w:szCs w:val="28"/>
              </w:rPr>
              <w:t>jeh’n</w:t>
            </w:r>
            <w:proofErr w:type="spellEnd"/>
            <w:r w:rsidRPr="005E7DFA">
              <w:rPr>
                <w:rFonts w:ascii="Garamond" w:hAnsi="Garamond"/>
                <w:i/>
                <w:sz w:val="28"/>
                <w:szCs w:val="28"/>
              </w:rPr>
              <w:t xml:space="preserve"> </w:t>
            </w:r>
            <w:proofErr w:type="spellStart"/>
            <w:r w:rsidRPr="005E7DFA">
              <w:rPr>
                <w:rFonts w:ascii="Garamond" w:hAnsi="Garamond"/>
                <w:i/>
                <w:sz w:val="28"/>
                <w:szCs w:val="28"/>
              </w:rPr>
              <w:t>yn</w:t>
            </w:r>
            <w:proofErr w:type="spellEnd"/>
            <w:r w:rsidRPr="005E7DFA">
              <w:rPr>
                <w:rFonts w:ascii="Garamond" w:hAnsi="Garamond"/>
                <w:i/>
                <w:sz w:val="28"/>
                <w:szCs w:val="28"/>
              </w:rPr>
              <w:t xml:space="preserve"> arran,</w:t>
            </w:r>
            <w:r w:rsidRPr="005E7DFA">
              <w:rPr>
                <w:rFonts w:ascii="Garamond" w:hAnsi="Garamond"/>
                <w:sz w:val="28"/>
                <w:szCs w:val="28"/>
              </w:rPr>
              <w:t xml:space="preserve"> </w:t>
            </w:r>
            <w:proofErr w:type="spellStart"/>
            <w:r w:rsidRPr="005E7DFA">
              <w:rPr>
                <w:rFonts w:ascii="Garamond" w:hAnsi="Garamond"/>
                <w:sz w:val="28"/>
                <w:szCs w:val="28"/>
              </w:rPr>
              <w:t>Lishagh</w:t>
            </w:r>
            <w:proofErr w:type="spellEnd"/>
            <w:r w:rsidRPr="005E7DFA">
              <w:rPr>
                <w:rFonts w:ascii="Garamond" w:hAnsi="Garamond"/>
                <w:sz w:val="28"/>
                <w:szCs w:val="28"/>
              </w:rPr>
              <w:t xml:space="preserve"> shin er-y-fa </w:t>
            </w:r>
            <w:proofErr w:type="spellStart"/>
            <w:r w:rsidRPr="005E7DFA">
              <w:rPr>
                <w:rFonts w:ascii="Garamond" w:hAnsi="Garamond"/>
                <w:sz w:val="28"/>
                <w:szCs w:val="28"/>
              </w:rPr>
              <w:t>shen</w:t>
            </w:r>
            <w:proofErr w:type="spellEnd"/>
            <w:r w:rsidRPr="005E7DFA">
              <w:rPr>
                <w:rFonts w:ascii="Garamond" w:hAnsi="Garamond"/>
                <w:sz w:val="28"/>
                <w:szCs w:val="28"/>
              </w:rPr>
              <w:t xml:space="preserve"> </w:t>
            </w:r>
            <w:proofErr w:type="spellStart"/>
            <w:r w:rsidRPr="005E7DFA">
              <w:rPr>
                <w:rFonts w:ascii="Garamond" w:hAnsi="Garamond"/>
                <w:sz w:val="28"/>
                <w:szCs w:val="28"/>
              </w:rPr>
              <w:t>ve</w:t>
            </w:r>
            <w:proofErr w:type="spellEnd"/>
            <w:r w:rsidRPr="005E7DFA">
              <w:rPr>
                <w:rFonts w:ascii="Garamond" w:hAnsi="Garamond"/>
                <w:sz w:val="28"/>
                <w:szCs w:val="28"/>
              </w:rPr>
              <w:t xml:space="preserve"> </w:t>
            </w:r>
            <w:proofErr w:type="spellStart"/>
            <w:r w:rsidRPr="005E7DFA">
              <w:rPr>
                <w:rFonts w:ascii="Garamond" w:hAnsi="Garamond"/>
                <w:sz w:val="28"/>
                <w:szCs w:val="28"/>
              </w:rPr>
              <w:t>jeh’n</w:t>
            </w:r>
            <w:proofErr w:type="spellEnd"/>
            <w:r w:rsidRPr="005E7DFA">
              <w:rPr>
                <w:rFonts w:ascii="Garamond" w:hAnsi="Garamond"/>
                <w:sz w:val="28"/>
                <w:szCs w:val="28"/>
              </w:rPr>
              <w:t xml:space="preserve"> </w:t>
            </w:r>
            <w:proofErr w:type="spellStart"/>
            <w:r w:rsidRPr="005E7DFA">
              <w:rPr>
                <w:rFonts w:ascii="Garamond" w:hAnsi="Garamond"/>
                <w:i/>
                <w:sz w:val="28"/>
                <w:szCs w:val="28"/>
              </w:rPr>
              <w:t>yn</w:t>
            </w:r>
            <w:proofErr w:type="spellEnd"/>
            <w:r w:rsidRPr="005E7DFA">
              <w:rPr>
                <w:rFonts w:ascii="Garamond" w:hAnsi="Garamond"/>
                <w:i/>
                <w:sz w:val="28"/>
                <w:szCs w:val="28"/>
              </w:rPr>
              <w:t xml:space="preserve"> </w:t>
            </w:r>
            <w:proofErr w:type="spellStart"/>
            <w:r w:rsidRPr="005E7DFA">
              <w:rPr>
                <w:rFonts w:ascii="Garamond" w:hAnsi="Garamond"/>
                <w:i/>
                <w:sz w:val="28"/>
                <w:szCs w:val="28"/>
              </w:rPr>
              <w:t>aigney</w:t>
            </w:r>
            <w:proofErr w:type="spellEnd"/>
            <w:r w:rsidRPr="005E7DFA">
              <w:rPr>
                <w:rFonts w:ascii="Garamond" w:hAnsi="Garamond"/>
                <w:i/>
                <w:sz w:val="28"/>
                <w:szCs w:val="28"/>
              </w:rPr>
              <w:t xml:space="preserve"> as </w:t>
            </w:r>
            <w:proofErr w:type="spellStart"/>
            <w:r w:rsidRPr="005E7DFA">
              <w:rPr>
                <w:rFonts w:ascii="Garamond" w:hAnsi="Garamond"/>
                <w:i/>
                <w:sz w:val="28"/>
                <w:szCs w:val="28"/>
              </w:rPr>
              <w:t>jeh’n</w:t>
            </w:r>
            <w:proofErr w:type="spellEnd"/>
            <w:r w:rsidRPr="005E7DFA">
              <w:rPr>
                <w:rFonts w:ascii="Garamond" w:hAnsi="Garamond"/>
                <w:i/>
                <w:sz w:val="28"/>
                <w:szCs w:val="28"/>
              </w:rPr>
              <w:t xml:space="preserve"> </w:t>
            </w:r>
            <w:proofErr w:type="spellStart"/>
            <w:r w:rsidRPr="005E7DFA">
              <w:rPr>
                <w:rFonts w:ascii="Garamond" w:hAnsi="Garamond"/>
                <w:i/>
                <w:sz w:val="28"/>
                <w:szCs w:val="28"/>
              </w:rPr>
              <w:t>yn</w:t>
            </w:r>
            <w:proofErr w:type="spellEnd"/>
            <w:r w:rsidRPr="005E7DFA">
              <w:rPr>
                <w:rFonts w:ascii="Garamond" w:hAnsi="Garamond"/>
                <w:i/>
                <w:sz w:val="28"/>
                <w:szCs w:val="28"/>
              </w:rPr>
              <w:t xml:space="preserve"> </w:t>
            </w:r>
            <w:proofErr w:type="spellStart"/>
            <w:r w:rsidRPr="005E7DFA">
              <w:rPr>
                <w:rFonts w:ascii="Garamond" w:hAnsi="Garamond"/>
                <w:i/>
                <w:sz w:val="28"/>
                <w:szCs w:val="28"/>
              </w:rPr>
              <w:t>annym</w:t>
            </w:r>
            <w:proofErr w:type="spellEnd"/>
            <w:r w:rsidRPr="005E7DFA">
              <w:rPr>
                <w:rFonts w:ascii="Garamond" w:hAnsi="Garamond"/>
                <w:sz w:val="28"/>
                <w:szCs w:val="28"/>
              </w:rPr>
              <w:t xml:space="preserve">, </w:t>
            </w:r>
            <w:proofErr w:type="spellStart"/>
            <w:r w:rsidRPr="005E7DFA">
              <w:rPr>
                <w:rFonts w:ascii="Garamond" w:hAnsi="Garamond"/>
                <w:sz w:val="28"/>
                <w:szCs w:val="28"/>
              </w:rPr>
              <w:t>arloo</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chur </w:t>
            </w:r>
            <w:proofErr w:type="spellStart"/>
            <w:r w:rsidRPr="005E7DFA">
              <w:rPr>
                <w:rFonts w:ascii="Garamond" w:hAnsi="Garamond"/>
                <w:sz w:val="28"/>
                <w:szCs w:val="28"/>
              </w:rPr>
              <w:t>Graih</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chooney</w:t>
            </w:r>
            <w:proofErr w:type="spellEnd"/>
            <w:r w:rsidRPr="005E7DFA">
              <w:rPr>
                <w:rFonts w:ascii="Garamond" w:hAnsi="Garamond"/>
                <w:sz w:val="28"/>
                <w:szCs w:val="28"/>
              </w:rPr>
              <w:t xml:space="preserve"> as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ghoal</w:t>
            </w:r>
            <w:proofErr w:type="spellEnd"/>
            <w:r w:rsidRPr="005E7DFA">
              <w:rPr>
                <w:rFonts w:ascii="Garamond" w:hAnsi="Garamond"/>
                <w:sz w:val="28"/>
                <w:szCs w:val="28"/>
              </w:rPr>
              <w:t xml:space="preserve"> </w:t>
            </w:r>
            <w:proofErr w:type="spellStart"/>
            <w:r w:rsidRPr="005E7DFA">
              <w:rPr>
                <w:rFonts w:ascii="Garamond" w:hAnsi="Garamond"/>
                <w:sz w:val="28"/>
                <w:szCs w:val="28"/>
              </w:rPr>
              <w:t>Padjer</w:t>
            </w:r>
            <w:proofErr w:type="spellEnd"/>
            <w:r w:rsidRPr="005E7DFA">
              <w:rPr>
                <w:rFonts w:ascii="Garamond" w:hAnsi="Garamond"/>
                <w:sz w:val="28"/>
                <w:szCs w:val="28"/>
              </w:rPr>
              <w:t xml:space="preserve"> </w:t>
            </w:r>
            <w:proofErr w:type="spellStart"/>
            <w:r w:rsidRPr="005E7DFA">
              <w:rPr>
                <w:rFonts w:ascii="Garamond" w:hAnsi="Garamond"/>
                <w:sz w:val="28"/>
                <w:szCs w:val="28"/>
              </w:rPr>
              <w:t>yn</w:t>
            </w:r>
            <w:proofErr w:type="spellEnd"/>
            <w:r w:rsidRPr="005E7DFA">
              <w:rPr>
                <w:rFonts w:ascii="Garamond" w:hAnsi="Garamond"/>
                <w:sz w:val="28"/>
                <w:szCs w:val="28"/>
              </w:rPr>
              <w:t xml:space="preserve"> </w:t>
            </w:r>
            <w:proofErr w:type="spellStart"/>
            <w:r w:rsidRPr="005E7DFA">
              <w:rPr>
                <w:rFonts w:ascii="Garamond" w:hAnsi="Garamond"/>
                <w:sz w:val="28"/>
                <w:szCs w:val="28"/>
              </w:rPr>
              <w:t>derrey</w:t>
            </w:r>
            <w:proofErr w:type="spellEnd"/>
            <w:r w:rsidRPr="005E7DFA">
              <w:rPr>
                <w:rFonts w:ascii="Garamond" w:hAnsi="Garamond"/>
                <w:sz w:val="28"/>
                <w:szCs w:val="28"/>
              </w:rPr>
              <w:t xml:space="preserve"> yeh son y </w:t>
            </w:r>
            <w:proofErr w:type="spellStart"/>
            <w:r w:rsidRPr="005E7DFA">
              <w:rPr>
                <w:rFonts w:ascii="Garamond" w:hAnsi="Garamond"/>
                <w:sz w:val="28"/>
                <w:szCs w:val="28"/>
              </w:rPr>
              <w:t>jeh</w:t>
            </w:r>
            <w:proofErr w:type="spellEnd"/>
            <w:r w:rsidRPr="005E7DFA">
              <w:rPr>
                <w:rFonts w:ascii="Garamond" w:hAnsi="Garamond"/>
                <w:sz w:val="28"/>
                <w:szCs w:val="28"/>
              </w:rPr>
              <w:t xml:space="preserve"> </w:t>
            </w:r>
            <w:proofErr w:type="spellStart"/>
            <w:r w:rsidRPr="005E7DFA">
              <w:rPr>
                <w:rFonts w:ascii="Garamond" w:hAnsi="Garamond"/>
                <w:sz w:val="28"/>
                <w:szCs w:val="28"/>
              </w:rPr>
              <w:t>elley</w:t>
            </w:r>
            <w:proofErr w:type="spellEnd"/>
            <w:r w:rsidRPr="005E7DFA">
              <w:rPr>
                <w:rFonts w:ascii="Garamond" w:hAnsi="Garamond"/>
                <w:sz w:val="28"/>
                <w:szCs w:val="28"/>
              </w:rPr>
              <w:t xml:space="preserve">. </w:t>
            </w:r>
          </w:p>
        </w:tc>
        <w:tc>
          <w:tcPr>
            <w:tcW w:w="0" w:type="auto"/>
          </w:tcPr>
          <w:p w14:paraId="1342DD95" w14:textId="77777777" w:rsidR="00583FF4" w:rsidRPr="00704683" w:rsidRDefault="00583FF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A. </w:t>
            </w:r>
            <w:r w:rsidRPr="00704683">
              <w:rPr>
                <w:rFonts w:ascii="Garamond" w:hAnsi="Garamond" w:cs="Times New Roman"/>
                <w:i/>
                <w:sz w:val="28"/>
              </w:rPr>
              <w:t xml:space="preserve">You must </w:t>
            </w:r>
            <w:proofErr w:type="spellStart"/>
            <w:r w:rsidRPr="00704683">
              <w:rPr>
                <w:rFonts w:ascii="Garamond" w:hAnsi="Garamond" w:cs="Times New Roman"/>
                <w:i/>
                <w:sz w:val="28"/>
              </w:rPr>
              <w:t>examin</w:t>
            </w:r>
            <w:proofErr w:type="spellEnd"/>
            <w:r w:rsidRPr="00704683">
              <w:rPr>
                <w:rFonts w:ascii="Garamond" w:hAnsi="Garamond" w:cs="Times New Roman"/>
                <w:i/>
                <w:sz w:val="28"/>
              </w:rPr>
              <w:t xml:space="preserve"> your Heart, whether you have such a good Will towards all Men as becometh Brethren</w:t>
            </w:r>
            <w:r w:rsidRPr="00704683">
              <w:rPr>
                <w:rFonts w:ascii="Garamond" w:hAnsi="Garamond" w:cs="Times New Roman"/>
                <w:sz w:val="28"/>
              </w:rPr>
              <w:t> ;</w:t>
            </w:r>
            <w:r w:rsidRPr="00704683">
              <w:rPr>
                <w:rFonts w:ascii="Garamond" w:hAnsi="Garamond" w:cs="Times New Roman"/>
                <w:i/>
                <w:sz w:val="28"/>
              </w:rPr>
              <w:t xml:space="preserve"> For we are all of one Family, </w:t>
            </w:r>
            <w:r w:rsidRPr="00704683">
              <w:rPr>
                <w:rFonts w:ascii="Garamond" w:hAnsi="Garamond" w:cs="Times New Roman"/>
                <w:sz w:val="28"/>
              </w:rPr>
              <w:t>Partakers of the same Bread ;</w:t>
            </w:r>
            <w:r w:rsidRPr="00704683">
              <w:rPr>
                <w:rFonts w:ascii="Garamond" w:hAnsi="Garamond" w:cs="Times New Roman"/>
                <w:i/>
                <w:sz w:val="28"/>
              </w:rPr>
              <w:t xml:space="preserve"> we therefore ought to be </w:t>
            </w:r>
            <w:r w:rsidRPr="00704683">
              <w:rPr>
                <w:rFonts w:ascii="Garamond" w:hAnsi="Garamond" w:cs="Times New Roman"/>
                <w:sz w:val="28"/>
              </w:rPr>
              <w:t>of one</w:t>
            </w:r>
            <w:r w:rsidRPr="00704683">
              <w:rPr>
                <w:rFonts w:ascii="Garamond" w:hAnsi="Garamond" w:cs="Times New Roman"/>
                <w:i/>
                <w:sz w:val="28"/>
              </w:rPr>
              <w:t xml:space="preserve"> </w:t>
            </w:r>
            <w:r w:rsidRPr="00704683">
              <w:rPr>
                <w:rFonts w:ascii="Garamond" w:hAnsi="Garamond" w:cs="Times New Roman"/>
                <w:sz w:val="28"/>
              </w:rPr>
              <w:t>Mind, and of one Soul,</w:t>
            </w:r>
            <w:r w:rsidRPr="00704683">
              <w:rPr>
                <w:rFonts w:ascii="Garamond" w:hAnsi="Garamond" w:cs="Times New Roman"/>
                <w:i/>
                <w:sz w:val="28"/>
              </w:rPr>
              <w:t xml:space="preserve"> ready to Love, to Help, and to Pray for one another.</w:t>
            </w:r>
          </w:p>
        </w:tc>
      </w:tr>
      <w:tr w:rsidR="00583FF4" w:rsidRPr="00704683" w14:paraId="35E861C3" w14:textId="77777777" w:rsidTr="00954EA9">
        <w:tc>
          <w:tcPr>
            <w:tcW w:w="0" w:type="auto"/>
          </w:tcPr>
          <w:p w14:paraId="094B1F17" w14:textId="77777777" w:rsidR="00583FF4" w:rsidRPr="005E7DFA" w:rsidRDefault="00583FF4" w:rsidP="00DB60C3">
            <w:pPr>
              <w:pStyle w:val="CM3"/>
              <w:widowControl/>
              <w:spacing w:line="240" w:lineRule="auto"/>
              <w:ind w:firstLine="227"/>
              <w:jc w:val="both"/>
              <w:rPr>
                <w:rFonts w:ascii="Garamond" w:hAnsi="Garamond"/>
                <w:sz w:val="28"/>
                <w:szCs w:val="28"/>
              </w:rPr>
            </w:pPr>
            <w:proofErr w:type="spellStart"/>
            <w:r w:rsidRPr="005E7DFA">
              <w:rPr>
                <w:rFonts w:ascii="Garamond" w:hAnsi="Garamond"/>
                <w:sz w:val="28"/>
                <w:szCs w:val="28"/>
              </w:rPr>
              <w:t>Vel</w:t>
            </w:r>
            <w:proofErr w:type="spellEnd"/>
            <w:r w:rsidRPr="005E7DFA">
              <w:rPr>
                <w:rFonts w:ascii="Garamond" w:hAnsi="Garamond"/>
                <w:sz w:val="28"/>
                <w:szCs w:val="28"/>
              </w:rPr>
              <w:t xml:space="preserve"> </w:t>
            </w:r>
            <w:proofErr w:type="spellStart"/>
            <w:r w:rsidRPr="005E7DFA">
              <w:rPr>
                <w:rFonts w:ascii="Garamond" w:hAnsi="Garamond"/>
                <w:sz w:val="28"/>
                <w:szCs w:val="28"/>
              </w:rPr>
              <w:t>oo</w:t>
            </w:r>
            <w:proofErr w:type="spellEnd"/>
            <w:r w:rsidRPr="005E7DFA">
              <w:rPr>
                <w:rFonts w:ascii="Garamond" w:hAnsi="Garamond"/>
                <w:sz w:val="28"/>
                <w:szCs w:val="28"/>
              </w:rPr>
              <w:t xml:space="preserve"> </w:t>
            </w:r>
            <w:proofErr w:type="spellStart"/>
            <w:r w:rsidRPr="005E7DFA">
              <w:rPr>
                <w:rFonts w:ascii="Garamond" w:hAnsi="Garamond"/>
                <w:sz w:val="28"/>
                <w:szCs w:val="28"/>
              </w:rPr>
              <w:t>booiagh</w:t>
            </w:r>
            <w:proofErr w:type="spellEnd"/>
            <w:r w:rsidRPr="005E7DFA">
              <w:rPr>
                <w:rFonts w:ascii="Garamond" w:hAnsi="Garamond"/>
                <w:sz w:val="28"/>
                <w:szCs w:val="28"/>
              </w:rPr>
              <w:t xml:space="preserve"> </w:t>
            </w:r>
            <w:proofErr w:type="spellStart"/>
            <w:r w:rsidRPr="005E7DFA">
              <w:rPr>
                <w:rFonts w:ascii="Garamond" w:hAnsi="Garamond"/>
                <w:sz w:val="28"/>
                <w:szCs w:val="28"/>
              </w:rPr>
              <w:t>liasagh</w:t>
            </w:r>
            <w:proofErr w:type="spellEnd"/>
            <w:r w:rsidRPr="005E7DFA">
              <w:rPr>
                <w:rFonts w:ascii="Garamond" w:hAnsi="Garamond"/>
                <w:sz w:val="28"/>
                <w:szCs w:val="28"/>
              </w:rPr>
              <w:t xml:space="preserve"> y </w:t>
            </w:r>
            <w:proofErr w:type="spellStart"/>
            <w:r w:rsidRPr="005E7DFA">
              <w:rPr>
                <w:rFonts w:ascii="Garamond" w:hAnsi="Garamond"/>
                <w:sz w:val="28"/>
                <w:szCs w:val="28"/>
              </w:rPr>
              <w:t>choyrt</w:t>
            </w:r>
            <w:proofErr w:type="spellEnd"/>
            <w:r w:rsidRPr="005E7DFA">
              <w:rPr>
                <w:rFonts w:ascii="Garamond" w:hAnsi="Garamond"/>
                <w:sz w:val="28"/>
                <w:szCs w:val="28"/>
              </w:rPr>
              <w:t xml:space="preserve"> as </w:t>
            </w:r>
            <w:proofErr w:type="spellStart"/>
            <w:r w:rsidRPr="005E7DFA">
              <w:rPr>
                <w:rFonts w:ascii="Garamond" w:hAnsi="Garamond"/>
                <w:sz w:val="28"/>
                <w:szCs w:val="28"/>
              </w:rPr>
              <w:t>leih</w:t>
            </w:r>
            <w:proofErr w:type="spellEnd"/>
            <w:r w:rsidRPr="005E7DFA">
              <w:rPr>
                <w:rFonts w:ascii="Garamond" w:hAnsi="Garamond"/>
                <w:sz w:val="28"/>
                <w:szCs w:val="28"/>
              </w:rPr>
              <w:t xml:space="preserve"> y </w:t>
            </w:r>
            <w:proofErr w:type="spellStart"/>
            <w:r w:rsidRPr="005E7DFA">
              <w:rPr>
                <w:rFonts w:ascii="Garamond" w:hAnsi="Garamond"/>
                <w:sz w:val="28"/>
                <w:szCs w:val="28"/>
              </w:rPr>
              <w:t>hirrey</w:t>
            </w:r>
            <w:proofErr w:type="spellEnd"/>
            <w:r w:rsidRPr="005E7DFA">
              <w:rPr>
                <w:rFonts w:ascii="Garamond" w:hAnsi="Garamond"/>
                <w:sz w:val="28"/>
                <w:szCs w:val="28"/>
              </w:rPr>
              <w:t xml:space="preserve"> </w:t>
            </w:r>
            <w:proofErr w:type="spellStart"/>
            <w:r w:rsidRPr="005E7DFA">
              <w:rPr>
                <w:rFonts w:ascii="Garamond" w:hAnsi="Garamond"/>
                <w:sz w:val="28"/>
                <w:szCs w:val="28"/>
              </w:rPr>
              <w:t>or</w:t>
            </w:r>
            <w:r w:rsidRPr="005E7DFA">
              <w:rPr>
                <w:rFonts w:ascii="Garamond" w:hAnsi="Garamond"/>
                <w:i/>
                <w:sz w:val="28"/>
                <w:szCs w:val="28"/>
              </w:rPr>
              <w:t>r</w:t>
            </w:r>
            <w:r w:rsidRPr="005E7DFA">
              <w:rPr>
                <w:rFonts w:ascii="Garamond" w:hAnsi="Garamond"/>
                <w:sz w:val="28"/>
                <w:szCs w:val="28"/>
              </w:rPr>
              <w:t>oosyn</w:t>
            </w:r>
            <w:proofErr w:type="spellEnd"/>
            <w:r w:rsidRPr="005E7DFA">
              <w:rPr>
                <w:rFonts w:ascii="Garamond" w:hAnsi="Garamond"/>
                <w:sz w:val="28"/>
                <w:szCs w:val="28"/>
              </w:rPr>
              <w:t xml:space="preserve"> ta er </w:t>
            </w:r>
            <w:proofErr w:type="spellStart"/>
            <w:r w:rsidRPr="005E7DFA">
              <w:rPr>
                <w:rFonts w:ascii="Garamond" w:hAnsi="Garamond"/>
                <w:sz w:val="28"/>
                <w:szCs w:val="28"/>
              </w:rPr>
              <w:t>ghoal</w:t>
            </w:r>
            <w:proofErr w:type="spellEnd"/>
            <w:r w:rsidRPr="005E7DFA">
              <w:rPr>
                <w:rFonts w:ascii="Garamond" w:hAnsi="Garamond"/>
                <w:sz w:val="28"/>
                <w:szCs w:val="28"/>
              </w:rPr>
              <w:t xml:space="preserve"> </w:t>
            </w:r>
            <w:proofErr w:type="spellStart"/>
            <w:r w:rsidRPr="005E7DFA">
              <w:rPr>
                <w:rFonts w:ascii="Garamond" w:hAnsi="Garamond"/>
                <w:sz w:val="28"/>
                <w:szCs w:val="28"/>
              </w:rPr>
              <w:t>jummoose</w:t>
            </w:r>
            <w:proofErr w:type="spellEnd"/>
            <w:r w:rsidRPr="005E7DFA">
              <w:rPr>
                <w:rFonts w:ascii="Garamond" w:hAnsi="Garamond"/>
                <w:sz w:val="28"/>
                <w:szCs w:val="28"/>
              </w:rPr>
              <w:t xml:space="preserve"> </w:t>
            </w:r>
            <w:proofErr w:type="spellStart"/>
            <w:r w:rsidRPr="005E7DFA">
              <w:rPr>
                <w:rFonts w:ascii="Garamond" w:hAnsi="Garamond"/>
                <w:sz w:val="28"/>
                <w:szCs w:val="28"/>
              </w:rPr>
              <w:t>rish</w:t>
            </w:r>
            <w:proofErr w:type="spellEnd"/>
            <w:r w:rsidRPr="005E7DFA">
              <w:rPr>
                <w:rFonts w:ascii="Garamond" w:hAnsi="Garamond"/>
                <w:sz w:val="28"/>
                <w:szCs w:val="28"/>
              </w:rPr>
              <w:t xml:space="preserve"> </w:t>
            </w:r>
            <w:proofErr w:type="spellStart"/>
            <w:r w:rsidRPr="005E7DFA">
              <w:rPr>
                <w:rFonts w:ascii="Garamond" w:hAnsi="Garamond"/>
                <w:sz w:val="28"/>
                <w:szCs w:val="28"/>
              </w:rPr>
              <w:t>dty</w:t>
            </w:r>
            <w:proofErr w:type="spellEnd"/>
            <w:r w:rsidRPr="005E7DFA">
              <w:rPr>
                <w:rFonts w:ascii="Garamond" w:hAnsi="Garamond"/>
                <w:sz w:val="28"/>
                <w:szCs w:val="28"/>
              </w:rPr>
              <w:t xml:space="preserve"> </w:t>
            </w:r>
            <w:proofErr w:type="spellStart"/>
            <w:r w:rsidRPr="005E7DFA">
              <w:rPr>
                <w:rFonts w:ascii="Garamond" w:hAnsi="Garamond"/>
                <w:sz w:val="28"/>
                <w:szCs w:val="28"/>
              </w:rPr>
              <w:t>ghoo</w:t>
            </w:r>
            <w:proofErr w:type="spellEnd"/>
            <w:r w:rsidRPr="005E7DFA">
              <w:rPr>
                <w:rFonts w:ascii="Garamond" w:hAnsi="Garamond"/>
                <w:sz w:val="28"/>
                <w:szCs w:val="28"/>
              </w:rPr>
              <w:t xml:space="preserve">, </w:t>
            </w:r>
            <w:proofErr w:type="spellStart"/>
            <w:r w:rsidRPr="005E7DFA">
              <w:rPr>
                <w:rFonts w:ascii="Garamond" w:hAnsi="Garamond"/>
                <w:sz w:val="28"/>
                <w:szCs w:val="28"/>
              </w:rPr>
              <w:t>ny</w:t>
            </w:r>
            <w:proofErr w:type="spellEnd"/>
            <w:r w:rsidRPr="005E7DFA">
              <w:rPr>
                <w:rFonts w:ascii="Garamond" w:hAnsi="Garamond"/>
                <w:sz w:val="28"/>
                <w:szCs w:val="28"/>
              </w:rPr>
              <w:t xml:space="preserve"> </w:t>
            </w:r>
            <w:proofErr w:type="spellStart"/>
            <w:r w:rsidRPr="005E7DFA">
              <w:rPr>
                <w:rFonts w:ascii="Garamond" w:hAnsi="Garamond"/>
                <w:sz w:val="28"/>
                <w:szCs w:val="28"/>
              </w:rPr>
              <w:t>dty</w:t>
            </w:r>
            <w:proofErr w:type="spellEnd"/>
            <w:r w:rsidRPr="005E7DFA">
              <w:rPr>
                <w:rFonts w:ascii="Garamond" w:hAnsi="Garamond"/>
                <w:sz w:val="28"/>
                <w:szCs w:val="28"/>
              </w:rPr>
              <w:t xml:space="preserve"> </w:t>
            </w:r>
            <w:proofErr w:type="spellStart"/>
            <w:r w:rsidRPr="005E7DFA">
              <w:rPr>
                <w:rFonts w:ascii="Garamond" w:hAnsi="Garamond"/>
                <w:sz w:val="28"/>
                <w:szCs w:val="28"/>
              </w:rPr>
              <w:t>yanoo</w:t>
            </w:r>
            <w:proofErr w:type="spellEnd"/>
            <w:r w:rsidRPr="005E7DFA">
              <w:rPr>
                <w:rFonts w:ascii="Garamond" w:hAnsi="Garamond"/>
                <w:sz w:val="28"/>
                <w:szCs w:val="28"/>
              </w:rPr>
              <w:t xml:space="preserve"> </w:t>
            </w:r>
            <w:proofErr w:type="spellStart"/>
            <w:r w:rsidRPr="005E7DFA">
              <w:rPr>
                <w:rFonts w:ascii="Garamond" w:hAnsi="Garamond"/>
                <w:sz w:val="28"/>
                <w:szCs w:val="28"/>
              </w:rPr>
              <w:t>ny</w:t>
            </w:r>
            <w:proofErr w:type="spellEnd"/>
            <w:r w:rsidRPr="005E7DFA">
              <w:rPr>
                <w:rFonts w:ascii="Garamond" w:hAnsi="Garamond"/>
                <w:sz w:val="28"/>
                <w:szCs w:val="28"/>
              </w:rPr>
              <w:t xml:space="preserve"> </w:t>
            </w:r>
            <w:proofErr w:type="spellStart"/>
            <w:r w:rsidRPr="005E7DFA">
              <w:rPr>
                <w:rFonts w:ascii="Garamond" w:hAnsi="Garamond"/>
                <w:sz w:val="28"/>
                <w:szCs w:val="28"/>
              </w:rPr>
              <w:t>daue-syn</w:t>
            </w:r>
            <w:proofErr w:type="spellEnd"/>
            <w:r w:rsidRPr="005E7DFA">
              <w:rPr>
                <w:rFonts w:ascii="Garamond" w:hAnsi="Garamond"/>
                <w:sz w:val="28"/>
                <w:szCs w:val="28"/>
              </w:rPr>
              <w:t xml:space="preserve"> </w:t>
            </w:r>
            <w:proofErr w:type="spellStart"/>
            <w:r w:rsidRPr="005E7DFA">
              <w:rPr>
                <w:rFonts w:ascii="Garamond" w:hAnsi="Garamond"/>
                <w:sz w:val="28"/>
                <w:szCs w:val="28"/>
              </w:rPr>
              <w:t>t’ow</w:t>
            </w:r>
            <w:proofErr w:type="spellEnd"/>
            <w:r w:rsidRPr="005E7DFA">
              <w:rPr>
                <w:rFonts w:ascii="Garamond" w:hAnsi="Garamond"/>
                <w:sz w:val="28"/>
                <w:szCs w:val="28"/>
              </w:rPr>
              <w:t xml:space="preserve"> er </w:t>
            </w:r>
            <w:proofErr w:type="spellStart"/>
            <w:r w:rsidRPr="005E7DFA">
              <w:rPr>
                <w:rFonts w:ascii="Garamond" w:hAnsi="Garamond"/>
                <w:sz w:val="28"/>
                <w:szCs w:val="28"/>
              </w:rPr>
              <w:t>yanoo</w:t>
            </w:r>
            <w:proofErr w:type="spellEnd"/>
            <w:r w:rsidRPr="005E7DFA">
              <w:rPr>
                <w:rFonts w:ascii="Garamond" w:hAnsi="Garamond"/>
                <w:sz w:val="28"/>
                <w:szCs w:val="28"/>
              </w:rPr>
              <w:t xml:space="preserve"> </w:t>
            </w:r>
            <w:proofErr w:type="spellStart"/>
            <w:r w:rsidRPr="005E7DFA">
              <w:rPr>
                <w:rFonts w:ascii="Garamond" w:hAnsi="Garamond"/>
                <w:sz w:val="28"/>
                <w:szCs w:val="28"/>
              </w:rPr>
              <w:t>aggair</w:t>
            </w:r>
            <w:proofErr w:type="spellEnd"/>
            <w:r w:rsidR="00990EE4">
              <w:rPr>
                <w:rFonts w:ascii="Garamond" w:hAnsi="Garamond"/>
                <w:sz w:val="28"/>
                <w:szCs w:val="28"/>
              </w:rPr>
              <w:t xml:space="preserve"> ?</w:t>
            </w:r>
          </w:p>
        </w:tc>
        <w:tc>
          <w:tcPr>
            <w:tcW w:w="0" w:type="auto"/>
          </w:tcPr>
          <w:p w14:paraId="21F45833" w14:textId="77777777" w:rsidR="00583FF4" w:rsidRPr="00704683" w:rsidRDefault="00583FF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Whether you are willing to </w:t>
            </w:r>
            <w:r w:rsidRPr="00FF2DCA">
              <w:rPr>
                <w:rFonts w:ascii="Garamond" w:hAnsi="Garamond" w:cs="Times New Roman"/>
                <w:sz w:val="28"/>
              </w:rPr>
              <w:t>give</w:t>
            </w:r>
            <w:r w:rsidRPr="00704683">
              <w:rPr>
                <w:rFonts w:ascii="Garamond" w:hAnsi="Garamond" w:cs="Times New Roman"/>
                <w:i/>
                <w:sz w:val="28"/>
              </w:rPr>
              <w:t xml:space="preserve"> </w:t>
            </w:r>
            <w:r w:rsidRPr="00704683">
              <w:rPr>
                <w:rFonts w:ascii="Garamond" w:hAnsi="Garamond" w:cs="Times New Roman"/>
                <w:sz w:val="28"/>
              </w:rPr>
              <w:t>Satisfaction</w:t>
            </w:r>
            <w:r w:rsidRPr="00704683">
              <w:rPr>
                <w:rFonts w:ascii="Garamond" w:hAnsi="Garamond" w:cs="Times New Roman"/>
                <w:i/>
                <w:sz w:val="28"/>
              </w:rPr>
              <w:t xml:space="preserve">, and to ask </w:t>
            </w:r>
            <w:r w:rsidRPr="00704683">
              <w:rPr>
                <w:rFonts w:ascii="Garamond" w:hAnsi="Garamond" w:cs="Times New Roman"/>
                <w:sz w:val="28"/>
              </w:rPr>
              <w:t>Pardon</w:t>
            </w:r>
            <w:r w:rsidRPr="00704683">
              <w:rPr>
                <w:rFonts w:ascii="Garamond" w:hAnsi="Garamond" w:cs="Times New Roman"/>
                <w:i/>
                <w:sz w:val="28"/>
              </w:rPr>
              <w:t xml:space="preserve"> of such as may have taken Offence at your Words or Actions, or have been injured by you.</w:t>
            </w:r>
          </w:p>
        </w:tc>
      </w:tr>
      <w:tr w:rsidR="00583FF4" w:rsidRPr="00704683" w14:paraId="6CB0D3AC" w14:textId="77777777" w:rsidTr="00954EA9">
        <w:tc>
          <w:tcPr>
            <w:tcW w:w="0" w:type="auto"/>
          </w:tcPr>
          <w:p w14:paraId="2EFB4963" w14:textId="77777777" w:rsidR="00583FF4" w:rsidRPr="005E7DFA" w:rsidRDefault="00583FF4" w:rsidP="00DB60C3">
            <w:pPr>
              <w:pStyle w:val="CM3"/>
              <w:widowControl/>
              <w:spacing w:line="240" w:lineRule="auto"/>
              <w:ind w:firstLine="227"/>
              <w:jc w:val="both"/>
              <w:rPr>
                <w:rFonts w:ascii="Garamond" w:hAnsi="Garamond"/>
                <w:sz w:val="28"/>
                <w:szCs w:val="28"/>
              </w:rPr>
            </w:pPr>
            <w:proofErr w:type="spellStart"/>
            <w:r w:rsidRPr="005E7DFA">
              <w:rPr>
                <w:rFonts w:ascii="Garamond" w:hAnsi="Garamond"/>
                <w:sz w:val="28"/>
                <w:szCs w:val="28"/>
              </w:rPr>
              <w:t>Vel</w:t>
            </w:r>
            <w:proofErr w:type="spellEnd"/>
            <w:r w:rsidRPr="005E7DFA">
              <w:rPr>
                <w:rFonts w:ascii="Garamond" w:hAnsi="Garamond"/>
                <w:sz w:val="28"/>
                <w:szCs w:val="28"/>
              </w:rPr>
              <w:t xml:space="preserve"> </w:t>
            </w:r>
            <w:proofErr w:type="spellStart"/>
            <w:r w:rsidRPr="005E7DFA">
              <w:rPr>
                <w:rFonts w:ascii="Garamond" w:hAnsi="Garamond"/>
                <w:sz w:val="28"/>
                <w:szCs w:val="28"/>
              </w:rPr>
              <w:t>oo</w:t>
            </w:r>
            <w:proofErr w:type="spellEnd"/>
            <w:r w:rsidRPr="005E7DFA">
              <w:rPr>
                <w:rFonts w:ascii="Garamond" w:hAnsi="Garamond"/>
                <w:sz w:val="28"/>
                <w:szCs w:val="28"/>
              </w:rPr>
              <w:t xml:space="preserve"> </w:t>
            </w:r>
            <w:proofErr w:type="spellStart"/>
            <w:r w:rsidRPr="005E7DFA">
              <w:rPr>
                <w:rFonts w:ascii="Garamond" w:hAnsi="Garamond"/>
                <w:sz w:val="28"/>
                <w:szCs w:val="28"/>
              </w:rPr>
              <w:t>arloo</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leih</w:t>
            </w:r>
            <w:proofErr w:type="spellEnd"/>
            <w:r w:rsidRPr="005E7DFA">
              <w:rPr>
                <w:rFonts w:ascii="Garamond" w:hAnsi="Garamond"/>
                <w:sz w:val="28"/>
                <w:szCs w:val="28"/>
              </w:rPr>
              <w:t xml:space="preserve"> </w:t>
            </w:r>
            <w:proofErr w:type="spellStart"/>
            <w:r w:rsidRPr="005E7DFA">
              <w:rPr>
                <w:rFonts w:ascii="Garamond" w:hAnsi="Garamond"/>
                <w:sz w:val="28"/>
                <w:szCs w:val="28"/>
              </w:rPr>
              <w:t>daue-syn</w:t>
            </w:r>
            <w:proofErr w:type="spellEnd"/>
            <w:r w:rsidRPr="005E7DFA">
              <w:rPr>
                <w:rFonts w:ascii="Garamond" w:hAnsi="Garamond"/>
                <w:sz w:val="28"/>
                <w:szCs w:val="28"/>
              </w:rPr>
              <w:t xml:space="preserve"> </w:t>
            </w:r>
            <w:proofErr w:type="spellStart"/>
            <w:r w:rsidRPr="005E7DFA">
              <w:rPr>
                <w:rFonts w:ascii="Garamond" w:hAnsi="Garamond"/>
                <w:sz w:val="28"/>
                <w:szCs w:val="28"/>
              </w:rPr>
              <w:t>t’er</w:t>
            </w:r>
            <w:proofErr w:type="spellEnd"/>
            <w:r w:rsidRPr="005E7DFA">
              <w:rPr>
                <w:rFonts w:ascii="Garamond" w:hAnsi="Garamond"/>
                <w:sz w:val="28"/>
                <w:szCs w:val="28"/>
              </w:rPr>
              <w:t xml:space="preserve"> </w:t>
            </w:r>
            <w:proofErr w:type="spellStart"/>
            <w:r w:rsidRPr="005E7DFA">
              <w:rPr>
                <w:rFonts w:ascii="Garamond" w:hAnsi="Garamond"/>
                <w:sz w:val="28"/>
                <w:szCs w:val="28"/>
              </w:rPr>
              <w:t>yanoo</w:t>
            </w:r>
            <w:proofErr w:type="spellEnd"/>
            <w:r w:rsidRPr="005E7DFA">
              <w:rPr>
                <w:rFonts w:ascii="Garamond" w:hAnsi="Garamond"/>
                <w:sz w:val="28"/>
                <w:szCs w:val="28"/>
              </w:rPr>
              <w:t xml:space="preserve"> </w:t>
            </w:r>
            <w:proofErr w:type="spellStart"/>
            <w:r w:rsidRPr="005E7DFA">
              <w:rPr>
                <w:rFonts w:ascii="Garamond" w:hAnsi="Garamond"/>
                <w:sz w:val="28"/>
                <w:szCs w:val="28"/>
              </w:rPr>
              <w:t>aggair</w:t>
            </w:r>
            <w:proofErr w:type="spellEnd"/>
            <w:r w:rsidRPr="005E7DFA">
              <w:rPr>
                <w:rFonts w:ascii="Garamond" w:hAnsi="Garamond"/>
                <w:sz w:val="28"/>
                <w:szCs w:val="28"/>
              </w:rPr>
              <w:t xml:space="preserve"> </w:t>
            </w:r>
            <w:proofErr w:type="spellStart"/>
            <w:r w:rsidRPr="005E7DFA">
              <w:rPr>
                <w:rFonts w:ascii="Garamond" w:hAnsi="Garamond"/>
                <w:sz w:val="28"/>
                <w:szCs w:val="28"/>
              </w:rPr>
              <w:t>dhyt</w:t>
            </w:r>
            <w:proofErr w:type="spellEnd"/>
            <w:r w:rsidRPr="005E7DFA">
              <w:rPr>
                <w:rFonts w:ascii="Garamond" w:hAnsi="Garamond"/>
                <w:sz w:val="28"/>
                <w:szCs w:val="28"/>
              </w:rPr>
              <w:t xml:space="preserve"> </w:t>
            </w:r>
            <w:proofErr w:type="spellStart"/>
            <w:r w:rsidRPr="005E7DFA">
              <w:rPr>
                <w:rFonts w:ascii="Garamond" w:hAnsi="Garamond"/>
                <w:sz w:val="28"/>
                <w:szCs w:val="28"/>
              </w:rPr>
              <w:t>myr</w:t>
            </w:r>
            <w:proofErr w:type="spellEnd"/>
            <w:r w:rsidRPr="005E7DFA">
              <w:rPr>
                <w:rFonts w:ascii="Garamond" w:hAnsi="Garamond"/>
                <w:sz w:val="28"/>
                <w:szCs w:val="28"/>
              </w:rPr>
              <w:t xml:space="preserve"> </w:t>
            </w:r>
            <w:proofErr w:type="spellStart"/>
            <w:r w:rsidRPr="005E7DFA">
              <w:rPr>
                <w:rFonts w:ascii="Garamond" w:hAnsi="Garamond"/>
                <w:sz w:val="28"/>
                <w:szCs w:val="28"/>
              </w:rPr>
              <w:t>t’ow</w:t>
            </w:r>
            <w:proofErr w:type="spellEnd"/>
            <w:r w:rsidRPr="005E7DFA">
              <w:rPr>
                <w:rFonts w:ascii="Garamond" w:hAnsi="Garamond"/>
                <w:sz w:val="28"/>
                <w:szCs w:val="28"/>
              </w:rPr>
              <w:t xml:space="preserve"> </w:t>
            </w:r>
            <w:proofErr w:type="spellStart"/>
            <w:r w:rsidRPr="005E7DFA">
              <w:rPr>
                <w:rFonts w:ascii="Garamond" w:hAnsi="Garamond"/>
                <w:sz w:val="28"/>
                <w:szCs w:val="28"/>
              </w:rPr>
              <w:t>jercal</w:t>
            </w:r>
            <w:proofErr w:type="spellEnd"/>
            <w:r w:rsidRPr="005E7DFA">
              <w:rPr>
                <w:rFonts w:ascii="Garamond" w:hAnsi="Garamond"/>
                <w:sz w:val="28"/>
                <w:szCs w:val="28"/>
              </w:rPr>
              <w:t xml:space="preserve"> </w:t>
            </w:r>
            <w:proofErr w:type="spellStart"/>
            <w:r w:rsidRPr="005E7DFA">
              <w:rPr>
                <w:rFonts w:ascii="Garamond" w:hAnsi="Garamond"/>
                <w:sz w:val="28"/>
                <w:szCs w:val="28"/>
              </w:rPr>
              <w:t>rish</w:t>
            </w:r>
            <w:proofErr w:type="spellEnd"/>
            <w:r w:rsidRPr="005E7DFA">
              <w:rPr>
                <w:rFonts w:ascii="Garamond" w:hAnsi="Garamond"/>
                <w:sz w:val="28"/>
                <w:szCs w:val="28"/>
              </w:rPr>
              <w:t xml:space="preserve"> </w:t>
            </w:r>
            <w:proofErr w:type="spellStart"/>
            <w:r w:rsidRPr="005E7DFA">
              <w:rPr>
                <w:rFonts w:ascii="Garamond" w:hAnsi="Garamond"/>
                <w:sz w:val="28"/>
                <w:szCs w:val="28"/>
              </w:rPr>
              <w:t>Leih</w:t>
            </w:r>
            <w:proofErr w:type="spellEnd"/>
            <w:r w:rsidRPr="005E7DFA">
              <w:rPr>
                <w:rFonts w:ascii="Garamond" w:hAnsi="Garamond"/>
                <w:sz w:val="28"/>
                <w:szCs w:val="28"/>
              </w:rPr>
              <w:t xml:space="preserve"> son </w:t>
            </w:r>
            <w:proofErr w:type="spellStart"/>
            <w:r w:rsidRPr="005E7DFA">
              <w:rPr>
                <w:rFonts w:ascii="Garamond" w:hAnsi="Garamond"/>
                <w:sz w:val="28"/>
                <w:szCs w:val="28"/>
              </w:rPr>
              <w:t>dty</w:t>
            </w:r>
            <w:proofErr w:type="spellEnd"/>
            <w:r w:rsidRPr="005E7DFA">
              <w:rPr>
                <w:rFonts w:ascii="Garamond" w:hAnsi="Garamond"/>
                <w:sz w:val="28"/>
                <w:szCs w:val="28"/>
              </w:rPr>
              <w:t xml:space="preserve"> </w:t>
            </w:r>
            <w:proofErr w:type="spellStart"/>
            <w:r w:rsidRPr="005E7DFA">
              <w:rPr>
                <w:rFonts w:ascii="Garamond" w:hAnsi="Garamond"/>
                <w:sz w:val="28"/>
                <w:szCs w:val="28"/>
              </w:rPr>
              <w:t>ghrogh</w:t>
            </w:r>
            <w:proofErr w:type="spellEnd"/>
            <w:r w:rsidRPr="005E7DFA">
              <w:rPr>
                <w:rFonts w:ascii="Garamond" w:hAnsi="Garamond"/>
                <w:sz w:val="28"/>
                <w:szCs w:val="28"/>
              </w:rPr>
              <w:t xml:space="preserve"> </w:t>
            </w:r>
            <w:proofErr w:type="spellStart"/>
            <w:r w:rsidRPr="005E7DFA">
              <w:rPr>
                <w:rFonts w:ascii="Garamond" w:hAnsi="Garamond"/>
                <w:sz w:val="28"/>
                <w:szCs w:val="28"/>
              </w:rPr>
              <w:t>yanoo</w:t>
            </w:r>
            <w:proofErr w:type="spellEnd"/>
            <w:r w:rsidRPr="005E7DFA">
              <w:rPr>
                <w:rFonts w:ascii="Garamond" w:hAnsi="Garamond"/>
                <w:sz w:val="28"/>
                <w:szCs w:val="28"/>
              </w:rPr>
              <w:t xml:space="preserve"> </w:t>
            </w:r>
            <w:proofErr w:type="spellStart"/>
            <w:r w:rsidRPr="005E7DFA">
              <w:rPr>
                <w:rFonts w:ascii="Garamond" w:hAnsi="Garamond"/>
                <w:sz w:val="28"/>
                <w:szCs w:val="28"/>
              </w:rPr>
              <w:t>hene</w:t>
            </w:r>
            <w:proofErr w:type="spellEnd"/>
            <w:r w:rsidRPr="005E7DFA">
              <w:rPr>
                <w:rFonts w:ascii="Garamond" w:hAnsi="Garamond"/>
                <w:sz w:val="28"/>
                <w:szCs w:val="28"/>
              </w:rPr>
              <w:t xml:space="preserve"> </w:t>
            </w:r>
            <w:proofErr w:type="spellStart"/>
            <w:r w:rsidRPr="005E7DFA">
              <w:rPr>
                <w:rFonts w:ascii="Garamond" w:hAnsi="Garamond"/>
                <w:sz w:val="28"/>
                <w:szCs w:val="28"/>
              </w:rPr>
              <w:t>veih</w:t>
            </w:r>
            <w:proofErr w:type="spellEnd"/>
            <w:r w:rsidRPr="005E7DFA">
              <w:rPr>
                <w:rFonts w:ascii="Garamond" w:hAnsi="Garamond"/>
                <w:sz w:val="28"/>
                <w:szCs w:val="28"/>
              </w:rPr>
              <w:t xml:space="preserve"> </w:t>
            </w:r>
            <w:proofErr w:type="spellStart"/>
            <w:r w:rsidRPr="005E7DFA">
              <w:rPr>
                <w:rFonts w:ascii="Garamond" w:hAnsi="Garamond"/>
                <w:sz w:val="28"/>
                <w:szCs w:val="28"/>
              </w:rPr>
              <w:t>Laueyn</w:t>
            </w:r>
            <w:proofErr w:type="spellEnd"/>
            <w:r w:rsidRPr="005E7DFA">
              <w:rPr>
                <w:rFonts w:ascii="Garamond" w:hAnsi="Garamond"/>
                <w:sz w:val="28"/>
                <w:szCs w:val="28"/>
              </w:rPr>
              <w:t xml:space="preserve"> Yee</w:t>
            </w:r>
            <w:r w:rsidRPr="005E7DFA">
              <w:rPr>
                <w:rFonts w:ascii="Garamond" w:hAnsi="Garamond"/>
                <w:i/>
                <w:sz w:val="28"/>
                <w:szCs w:val="28"/>
              </w:rPr>
              <w:t> </w:t>
            </w:r>
            <w:r w:rsidRPr="005E7DFA">
              <w:rPr>
                <w:rFonts w:ascii="Garamond" w:hAnsi="Garamond"/>
                <w:sz w:val="28"/>
                <w:szCs w:val="28"/>
              </w:rPr>
              <w:t xml:space="preserve">? </w:t>
            </w:r>
          </w:p>
        </w:tc>
        <w:tc>
          <w:tcPr>
            <w:tcW w:w="0" w:type="auto"/>
          </w:tcPr>
          <w:p w14:paraId="793B22BE" w14:textId="77777777" w:rsidR="00583FF4" w:rsidRPr="00704683" w:rsidRDefault="00583FF4" w:rsidP="00DB60C3">
            <w:pPr>
              <w:pStyle w:val="ListParagraph"/>
              <w:ind w:left="0" w:firstLine="227"/>
              <w:contextualSpacing w:val="0"/>
              <w:jc w:val="both"/>
              <w:rPr>
                <w:rFonts w:ascii="Garamond" w:hAnsi="Garamond" w:cs="Times New Roman"/>
                <w:sz w:val="28"/>
              </w:rPr>
            </w:pPr>
            <w:r w:rsidRPr="00704683">
              <w:rPr>
                <w:rFonts w:ascii="Garamond" w:hAnsi="Garamond" w:cs="Times New Roman"/>
                <w:i/>
                <w:sz w:val="28"/>
              </w:rPr>
              <w:t xml:space="preserve">Ready to </w:t>
            </w:r>
            <w:r w:rsidRPr="00704683">
              <w:rPr>
                <w:rFonts w:ascii="Garamond" w:hAnsi="Garamond" w:cs="Times New Roman"/>
                <w:sz w:val="28"/>
              </w:rPr>
              <w:t>forgive</w:t>
            </w:r>
            <w:r w:rsidRPr="00704683">
              <w:rPr>
                <w:rFonts w:ascii="Garamond" w:hAnsi="Garamond" w:cs="Times New Roman"/>
                <w:i/>
                <w:sz w:val="28"/>
              </w:rPr>
              <w:t xml:space="preserve"> such as have </w:t>
            </w:r>
            <w:r w:rsidRPr="00704683">
              <w:rPr>
                <w:rFonts w:ascii="Garamond" w:hAnsi="Garamond" w:cs="Times New Roman"/>
                <w:sz w:val="28"/>
              </w:rPr>
              <w:t>injured</w:t>
            </w:r>
            <w:r w:rsidRPr="00704683">
              <w:rPr>
                <w:rFonts w:ascii="Garamond" w:hAnsi="Garamond" w:cs="Times New Roman"/>
                <w:i/>
                <w:sz w:val="28"/>
              </w:rPr>
              <w:t xml:space="preserve"> you, </w:t>
            </w:r>
            <w:r w:rsidRPr="00704683">
              <w:rPr>
                <w:rFonts w:ascii="Garamond" w:hAnsi="Garamond" w:cs="Times New Roman"/>
                <w:sz w:val="28"/>
              </w:rPr>
              <w:t>as you expect Forgiveness</w:t>
            </w:r>
            <w:r w:rsidRPr="00704683">
              <w:rPr>
                <w:rFonts w:ascii="Garamond" w:hAnsi="Garamond" w:cs="Times New Roman"/>
                <w:i/>
                <w:sz w:val="28"/>
              </w:rPr>
              <w:t xml:space="preserve"> </w:t>
            </w:r>
            <w:r w:rsidRPr="00704683">
              <w:rPr>
                <w:rFonts w:ascii="Garamond" w:hAnsi="Garamond" w:cs="Times New Roman"/>
                <w:sz w:val="28"/>
              </w:rPr>
              <w:t>of your Offences at God’s Hand.</w:t>
            </w:r>
          </w:p>
        </w:tc>
      </w:tr>
      <w:tr w:rsidR="00583FF4" w:rsidRPr="00704683" w14:paraId="6D87D6B5" w14:textId="77777777" w:rsidTr="00954EA9">
        <w:tc>
          <w:tcPr>
            <w:tcW w:w="0" w:type="auto"/>
          </w:tcPr>
          <w:p w14:paraId="56B5690A" w14:textId="77777777" w:rsidR="00583FF4" w:rsidRPr="005E7DFA" w:rsidRDefault="00583FF4" w:rsidP="00DB60C3">
            <w:pPr>
              <w:pStyle w:val="CM3"/>
              <w:widowControl/>
              <w:spacing w:line="240" w:lineRule="auto"/>
              <w:ind w:firstLine="227"/>
              <w:jc w:val="both"/>
              <w:rPr>
                <w:rFonts w:ascii="Garamond" w:hAnsi="Garamond"/>
                <w:sz w:val="28"/>
                <w:szCs w:val="28"/>
              </w:rPr>
            </w:pPr>
            <w:proofErr w:type="spellStart"/>
            <w:r w:rsidRPr="005E7DFA">
              <w:rPr>
                <w:rFonts w:ascii="Garamond" w:hAnsi="Garamond"/>
                <w:sz w:val="28"/>
                <w:szCs w:val="28"/>
              </w:rPr>
              <w:t>Shoh</w:t>
            </w:r>
            <w:proofErr w:type="spellEnd"/>
            <w:r w:rsidRPr="005E7DFA">
              <w:rPr>
                <w:rFonts w:ascii="Garamond" w:hAnsi="Garamond"/>
                <w:sz w:val="28"/>
                <w:szCs w:val="28"/>
              </w:rPr>
              <w:t xml:space="preserve"> ta </w:t>
            </w:r>
            <w:proofErr w:type="spellStart"/>
            <w:r w:rsidRPr="005E7DFA">
              <w:rPr>
                <w:rFonts w:ascii="Garamond" w:hAnsi="Garamond"/>
                <w:sz w:val="28"/>
                <w:szCs w:val="28"/>
              </w:rPr>
              <w:t>Yeesey</w:t>
            </w:r>
            <w:proofErr w:type="spellEnd"/>
            <w:r w:rsidRPr="005E7DFA">
              <w:rPr>
                <w:rFonts w:ascii="Garamond" w:hAnsi="Garamond"/>
                <w:sz w:val="28"/>
                <w:szCs w:val="28"/>
              </w:rPr>
              <w:t xml:space="preserve"> </w:t>
            </w:r>
            <w:proofErr w:type="spellStart"/>
            <w:r w:rsidRPr="005E7DFA">
              <w:rPr>
                <w:rFonts w:ascii="Garamond" w:hAnsi="Garamond"/>
                <w:sz w:val="28"/>
                <w:szCs w:val="28"/>
              </w:rPr>
              <w:t>Creest</w:t>
            </w:r>
            <w:proofErr w:type="spellEnd"/>
            <w:r w:rsidRPr="005E7DFA">
              <w:rPr>
                <w:rFonts w:ascii="Garamond" w:hAnsi="Garamond"/>
                <w:sz w:val="28"/>
                <w:szCs w:val="28"/>
              </w:rPr>
              <w:t xml:space="preserve"> er </w:t>
            </w:r>
            <w:proofErr w:type="spellStart"/>
            <w:r w:rsidRPr="005E7DFA">
              <w:rPr>
                <w:rFonts w:ascii="Garamond" w:hAnsi="Garamond"/>
                <w:i/>
                <w:sz w:val="28"/>
                <w:szCs w:val="28"/>
              </w:rPr>
              <w:t>choyrt</w:t>
            </w:r>
            <w:proofErr w:type="spellEnd"/>
            <w:r w:rsidRPr="005E7DFA">
              <w:rPr>
                <w:rFonts w:ascii="Garamond" w:hAnsi="Garamond"/>
                <w:i/>
                <w:sz w:val="28"/>
                <w:szCs w:val="28"/>
              </w:rPr>
              <w:t xml:space="preserve"> </w:t>
            </w:r>
            <w:proofErr w:type="spellStart"/>
            <w:r w:rsidRPr="005E7DFA">
              <w:rPr>
                <w:rFonts w:ascii="Garamond" w:hAnsi="Garamond"/>
                <w:i/>
                <w:sz w:val="28"/>
                <w:szCs w:val="28"/>
              </w:rPr>
              <w:t>myr</w:t>
            </w:r>
            <w:proofErr w:type="spellEnd"/>
            <w:r w:rsidRPr="005E7DFA">
              <w:rPr>
                <w:rFonts w:ascii="Garamond" w:hAnsi="Garamond"/>
                <w:i/>
                <w:sz w:val="28"/>
                <w:szCs w:val="28"/>
              </w:rPr>
              <w:t xml:space="preserve"> </w:t>
            </w:r>
            <w:proofErr w:type="spellStart"/>
            <w:r w:rsidRPr="005E7DFA">
              <w:rPr>
                <w:rFonts w:ascii="Garamond" w:hAnsi="Garamond"/>
                <w:i/>
                <w:sz w:val="28"/>
                <w:szCs w:val="28"/>
              </w:rPr>
              <w:t>sarey</w:t>
            </w:r>
            <w:proofErr w:type="spellEnd"/>
            <w:r w:rsidRPr="005E7DFA">
              <w:rPr>
                <w:rFonts w:ascii="Garamond" w:hAnsi="Garamond"/>
                <w:sz w:val="28"/>
                <w:szCs w:val="28"/>
              </w:rPr>
              <w:t xml:space="preserve"> </w:t>
            </w:r>
            <w:proofErr w:type="spellStart"/>
            <w:r w:rsidRPr="005E7DFA">
              <w:rPr>
                <w:rFonts w:ascii="Garamond" w:hAnsi="Garamond"/>
                <w:sz w:val="28"/>
                <w:szCs w:val="28"/>
              </w:rPr>
              <w:t>daue-syn</w:t>
            </w:r>
            <w:proofErr w:type="spellEnd"/>
            <w:r w:rsidRPr="005E7DFA">
              <w:rPr>
                <w:rFonts w:ascii="Garamond" w:hAnsi="Garamond"/>
                <w:sz w:val="28"/>
                <w:szCs w:val="28"/>
              </w:rPr>
              <w:t xml:space="preserve"> </w:t>
            </w:r>
            <w:proofErr w:type="spellStart"/>
            <w:r w:rsidRPr="005E7DFA">
              <w:rPr>
                <w:rFonts w:ascii="Garamond" w:hAnsi="Garamond"/>
                <w:sz w:val="28"/>
                <w:szCs w:val="28"/>
              </w:rPr>
              <w:t>ooilley</w:t>
            </w:r>
            <w:proofErr w:type="spellEnd"/>
            <w:r w:rsidRPr="005E7DFA">
              <w:rPr>
                <w:rFonts w:ascii="Garamond" w:hAnsi="Garamond"/>
                <w:sz w:val="28"/>
                <w:szCs w:val="28"/>
              </w:rPr>
              <w:t xml:space="preserve"> ta </w:t>
            </w:r>
            <w:proofErr w:type="spellStart"/>
            <w:r w:rsidRPr="005E7DFA">
              <w:rPr>
                <w:rFonts w:ascii="Garamond" w:hAnsi="Garamond"/>
                <w:sz w:val="28"/>
                <w:szCs w:val="28"/>
              </w:rPr>
              <w:t>cheet</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hebbal</w:t>
            </w:r>
            <w:proofErr w:type="spellEnd"/>
            <w:r w:rsidRPr="005E7DFA">
              <w:rPr>
                <w:rFonts w:ascii="Garamond" w:hAnsi="Garamond"/>
                <w:sz w:val="28"/>
                <w:szCs w:val="28"/>
              </w:rPr>
              <w:t xml:space="preserve"> ad </w:t>
            </w:r>
            <w:proofErr w:type="spellStart"/>
            <w:r w:rsidRPr="005E7DFA">
              <w:rPr>
                <w:rFonts w:ascii="Garamond" w:hAnsi="Garamond"/>
                <w:sz w:val="28"/>
                <w:szCs w:val="28"/>
              </w:rPr>
              <w:t>hene</w:t>
            </w:r>
            <w:proofErr w:type="spellEnd"/>
            <w:r w:rsidRPr="005E7DFA">
              <w:rPr>
                <w:rFonts w:ascii="Garamond" w:hAnsi="Garamond"/>
                <w:sz w:val="28"/>
                <w:szCs w:val="28"/>
              </w:rPr>
              <w:t xml:space="preserve"> </w:t>
            </w:r>
            <w:proofErr w:type="spellStart"/>
            <w:r w:rsidRPr="005E7DFA">
              <w:rPr>
                <w:rFonts w:ascii="Garamond" w:hAnsi="Garamond"/>
                <w:sz w:val="28"/>
                <w:szCs w:val="28"/>
              </w:rPr>
              <w:t>ny</w:t>
            </w:r>
            <w:proofErr w:type="spellEnd"/>
            <w:r w:rsidRPr="005E7DFA">
              <w:rPr>
                <w:rFonts w:ascii="Garamond" w:hAnsi="Garamond"/>
                <w:sz w:val="28"/>
                <w:szCs w:val="28"/>
              </w:rPr>
              <w:t xml:space="preserve"> </w:t>
            </w:r>
            <w:proofErr w:type="spellStart"/>
            <w:r w:rsidRPr="005E7DFA">
              <w:rPr>
                <w:rFonts w:ascii="Garamond" w:hAnsi="Garamond"/>
                <w:sz w:val="28"/>
                <w:szCs w:val="28"/>
              </w:rPr>
              <w:t>nyn</w:t>
            </w:r>
            <w:proofErr w:type="spellEnd"/>
            <w:r w:rsidRPr="005E7DFA">
              <w:rPr>
                <w:rFonts w:ascii="Garamond" w:hAnsi="Garamond"/>
                <w:sz w:val="28"/>
                <w:szCs w:val="28"/>
              </w:rPr>
              <w:t xml:space="preserve"> </w:t>
            </w:r>
            <w:proofErr w:type="spellStart"/>
            <w:r w:rsidRPr="005E7DFA">
              <w:rPr>
                <w:rFonts w:ascii="Garamond" w:hAnsi="Garamond"/>
                <w:sz w:val="28"/>
                <w:szCs w:val="28"/>
              </w:rPr>
              <w:t>Badjeryn</w:t>
            </w:r>
            <w:proofErr w:type="spellEnd"/>
            <w:r w:rsidRPr="005E7DFA">
              <w:rPr>
                <w:rFonts w:ascii="Garamond" w:hAnsi="Garamond"/>
                <w:sz w:val="28"/>
                <w:szCs w:val="28"/>
              </w:rPr>
              <w:t xml:space="preserve"> </w:t>
            </w:r>
            <w:proofErr w:type="spellStart"/>
            <w:r w:rsidRPr="005E7DFA">
              <w:rPr>
                <w:rFonts w:ascii="Garamond" w:hAnsi="Garamond"/>
                <w:sz w:val="28"/>
                <w:szCs w:val="28"/>
              </w:rPr>
              <w:t>gys</w:t>
            </w:r>
            <w:proofErr w:type="spellEnd"/>
            <w:r w:rsidRPr="005E7DFA">
              <w:rPr>
                <w:rFonts w:ascii="Garamond" w:hAnsi="Garamond"/>
                <w:sz w:val="28"/>
                <w:szCs w:val="28"/>
              </w:rPr>
              <w:t xml:space="preserve"> </w:t>
            </w:r>
            <w:proofErr w:type="spellStart"/>
            <w:r w:rsidRPr="005E7DFA">
              <w:rPr>
                <w:rFonts w:ascii="Garamond" w:hAnsi="Garamond"/>
                <w:sz w:val="28"/>
                <w:szCs w:val="28"/>
              </w:rPr>
              <w:t>Jee</w:t>
            </w:r>
            <w:proofErr w:type="spellEnd"/>
            <w:r w:rsidRPr="005E7DFA">
              <w:rPr>
                <w:rFonts w:ascii="Garamond" w:hAnsi="Garamond"/>
                <w:sz w:val="28"/>
                <w:szCs w:val="28"/>
              </w:rPr>
              <w:t xml:space="preserve">, as </w:t>
            </w:r>
            <w:proofErr w:type="spellStart"/>
            <w:r w:rsidRPr="005E7DFA">
              <w:rPr>
                <w:rFonts w:ascii="Garamond" w:hAnsi="Garamond"/>
                <w:sz w:val="28"/>
                <w:szCs w:val="28"/>
              </w:rPr>
              <w:t>eisht</w:t>
            </w:r>
            <w:proofErr w:type="spellEnd"/>
            <w:r w:rsidRPr="005E7DFA">
              <w:rPr>
                <w:rFonts w:ascii="Garamond" w:hAnsi="Garamond"/>
                <w:sz w:val="28"/>
                <w:szCs w:val="28"/>
              </w:rPr>
              <w:t xml:space="preserve"> nee e </w:t>
            </w:r>
            <w:proofErr w:type="spellStart"/>
            <w:r w:rsidRPr="005E7DFA">
              <w:rPr>
                <w:rFonts w:ascii="Garamond" w:hAnsi="Garamond"/>
                <w:sz w:val="28"/>
                <w:szCs w:val="28"/>
              </w:rPr>
              <w:t>soiagh</w:t>
            </w:r>
            <w:proofErr w:type="spellEnd"/>
            <w:r w:rsidRPr="005E7DFA">
              <w:rPr>
                <w:rFonts w:ascii="Garamond" w:hAnsi="Garamond"/>
                <w:sz w:val="28"/>
                <w:szCs w:val="28"/>
              </w:rPr>
              <w:t xml:space="preserve"> </w:t>
            </w:r>
            <w:proofErr w:type="spellStart"/>
            <w:r w:rsidRPr="005E7DFA">
              <w:rPr>
                <w:rFonts w:ascii="Garamond" w:hAnsi="Garamond"/>
                <w:sz w:val="28"/>
                <w:szCs w:val="28"/>
              </w:rPr>
              <w:t>jeh</w:t>
            </w:r>
            <w:proofErr w:type="spellEnd"/>
            <w:r w:rsidRPr="005E7DFA">
              <w:rPr>
                <w:rFonts w:ascii="Garamond" w:hAnsi="Garamond"/>
                <w:sz w:val="28"/>
                <w:szCs w:val="28"/>
              </w:rPr>
              <w:t xml:space="preserve"> </w:t>
            </w:r>
            <w:proofErr w:type="spellStart"/>
            <w:r w:rsidRPr="005E7DFA">
              <w:rPr>
                <w:rFonts w:ascii="Garamond" w:hAnsi="Garamond"/>
                <w:sz w:val="28"/>
                <w:szCs w:val="28"/>
              </w:rPr>
              <w:t>ny</w:t>
            </w:r>
            <w:proofErr w:type="spellEnd"/>
            <w:r w:rsidRPr="005E7DFA">
              <w:rPr>
                <w:rFonts w:ascii="Garamond" w:hAnsi="Garamond"/>
                <w:sz w:val="28"/>
                <w:szCs w:val="28"/>
              </w:rPr>
              <w:t xml:space="preserve"> </w:t>
            </w:r>
            <w:proofErr w:type="spellStart"/>
            <w:r w:rsidRPr="005E7DFA">
              <w:rPr>
                <w:rFonts w:ascii="Garamond" w:hAnsi="Garamond"/>
                <w:sz w:val="28"/>
                <w:szCs w:val="28"/>
              </w:rPr>
              <w:t>Ourallyn</w:t>
            </w:r>
            <w:proofErr w:type="spellEnd"/>
            <w:r w:rsidRPr="005E7DFA">
              <w:rPr>
                <w:rFonts w:ascii="Garamond" w:hAnsi="Garamond"/>
                <w:sz w:val="28"/>
                <w:szCs w:val="28"/>
              </w:rPr>
              <w:t xml:space="preserve"> oc. </w:t>
            </w:r>
          </w:p>
        </w:tc>
        <w:tc>
          <w:tcPr>
            <w:tcW w:w="0" w:type="auto"/>
          </w:tcPr>
          <w:p w14:paraId="088B92B5" w14:textId="77777777" w:rsidR="00583FF4" w:rsidRPr="00704683" w:rsidRDefault="00583FF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This is what Jesus Christ </w:t>
            </w:r>
            <w:r w:rsidRPr="00704683">
              <w:rPr>
                <w:rFonts w:ascii="Garamond" w:hAnsi="Garamond" w:cs="Times New Roman"/>
                <w:sz w:val="28"/>
              </w:rPr>
              <w:t>hath expressly required,</w:t>
            </w:r>
            <w:r w:rsidRPr="00704683">
              <w:rPr>
                <w:rFonts w:ascii="Garamond" w:hAnsi="Garamond" w:cs="Times New Roman"/>
                <w:i/>
                <w:sz w:val="28"/>
              </w:rPr>
              <w:t xml:space="preserve"> </w:t>
            </w:r>
            <w:proofErr w:type="spellStart"/>
            <w:r w:rsidRPr="00FF2DCA">
              <w:rPr>
                <w:rFonts w:ascii="Garamond" w:hAnsi="Garamond" w:cs="Times New Roman"/>
                <w:i/>
                <w:sz w:val="28"/>
              </w:rPr>
              <w:t>Matth</w:t>
            </w:r>
            <w:proofErr w:type="spellEnd"/>
            <w:r w:rsidRPr="00704683">
              <w:rPr>
                <w:rFonts w:ascii="Garamond" w:hAnsi="Garamond" w:cs="Times New Roman"/>
                <w:i/>
                <w:sz w:val="28"/>
              </w:rPr>
              <w:t xml:space="preserve">. </w:t>
            </w:r>
            <w:r w:rsidRPr="00704683">
              <w:rPr>
                <w:rFonts w:ascii="Garamond" w:hAnsi="Garamond" w:cs="Times New Roman"/>
                <w:sz w:val="28"/>
              </w:rPr>
              <w:t>5. 23.</w:t>
            </w:r>
            <w:r w:rsidRPr="00704683">
              <w:rPr>
                <w:rFonts w:ascii="Garamond" w:hAnsi="Garamond" w:cs="Times New Roman"/>
                <w:i/>
                <w:sz w:val="28"/>
              </w:rPr>
              <w:t xml:space="preserve"> of all such as come to offer themselves or their Prayers to God, and then he will accept their Sacrifice.</w:t>
            </w:r>
          </w:p>
        </w:tc>
      </w:tr>
      <w:tr w:rsidR="00583FF4" w:rsidRPr="00704683" w14:paraId="1B5F43FC" w14:textId="77777777" w:rsidTr="00954EA9">
        <w:tc>
          <w:tcPr>
            <w:tcW w:w="0" w:type="auto"/>
          </w:tcPr>
          <w:p w14:paraId="0F44DD5C" w14:textId="77777777" w:rsidR="00583FF4" w:rsidRPr="005E7DFA" w:rsidRDefault="00583FF4" w:rsidP="00DB60C3">
            <w:pPr>
              <w:pStyle w:val="CM3"/>
              <w:widowControl/>
              <w:spacing w:line="240" w:lineRule="auto"/>
              <w:ind w:firstLine="227"/>
              <w:jc w:val="both"/>
              <w:rPr>
                <w:rFonts w:ascii="Garamond" w:hAnsi="Garamond"/>
                <w:sz w:val="28"/>
                <w:szCs w:val="28"/>
              </w:rPr>
            </w:pPr>
            <w:r w:rsidRPr="005E7DFA">
              <w:rPr>
                <w:rFonts w:ascii="Garamond" w:hAnsi="Garamond"/>
                <w:i/>
                <w:sz w:val="28"/>
                <w:szCs w:val="28"/>
              </w:rPr>
              <w:t>Q.</w:t>
            </w:r>
            <w:r w:rsidRPr="005E7DFA">
              <w:rPr>
                <w:rFonts w:ascii="Garamond" w:hAnsi="Garamond"/>
                <w:sz w:val="28"/>
                <w:szCs w:val="28"/>
              </w:rPr>
              <w:t xml:space="preserve"> </w:t>
            </w:r>
            <w:proofErr w:type="spellStart"/>
            <w:r w:rsidRPr="005E7DFA">
              <w:rPr>
                <w:rFonts w:ascii="Garamond" w:hAnsi="Garamond"/>
                <w:sz w:val="28"/>
                <w:szCs w:val="28"/>
              </w:rPr>
              <w:t>Eisht</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jarroo</w:t>
            </w:r>
            <w:proofErr w:type="spellEnd"/>
            <w:r w:rsidRPr="005E7DFA">
              <w:rPr>
                <w:rFonts w:ascii="Garamond" w:hAnsi="Garamond"/>
                <w:sz w:val="28"/>
                <w:szCs w:val="28"/>
              </w:rPr>
              <w:t xml:space="preserve"> </w:t>
            </w:r>
            <w:proofErr w:type="spellStart"/>
            <w:r w:rsidRPr="005E7DFA">
              <w:rPr>
                <w:rFonts w:ascii="Garamond" w:hAnsi="Garamond"/>
                <w:sz w:val="28"/>
                <w:szCs w:val="28"/>
              </w:rPr>
              <w:t>foddee</w:t>
            </w:r>
            <w:proofErr w:type="spellEnd"/>
            <w:r w:rsidRPr="005E7DFA">
              <w:rPr>
                <w:rFonts w:ascii="Garamond" w:hAnsi="Garamond"/>
                <w:sz w:val="28"/>
                <w:szCs w:val="28"/>
              </w:rPr>
              <w:t xml:space="preserve"> fer </w:t>
            </w:r>
            <w:proofErr w:type="spellStart"/>
            <w:r w:rsidRPr="005E7DFA">
              <w:rPr>
                <w:rFonts w:ascii="Garamond" w:hAnsi="Garamond"/>
                <w:sz w:val="28"/>
                <w:szCs w:val="28"/>
              </w:rPr>
              <w:t>nagh</w:t>
            </w:r>
            <w:proofErr w:type="spellEnd"/>
            <w:r w:rsidRPr="005E7DFA">
              <w:rPr>
                <w:rFonts w:ascii="Garamond" w:hAnsi="Garamond"/>
                <w:sz w:val="28"/>
                <w:szCs w:val="28"/>
              </w:rPr>
              <w:t xml:space="preserve"> </w:t>
            </w:r>
            <w:proofErr w:type="spellStart"/>
            <w:r w:rsidRPr="005E7DFA">
              <w:rPr>
                <w:rFonts w:ascii="Garamond" w:hAnsi="Garamond"/>
                <w:sz w:val="28"/>
                <w:szCs w:val="28"/>
              </w:rPr>
              <w:t>vel</w:t>
            </w:r>
            <w:proofErr w:type="spellEnd"/>
            <w:r w:rsidRPr="005E7DFA">
              <w:rPr>
                <w:rFonts w:ascii="Garamond" w:hAnsi="Garamond"/>
                <w:sz w:val="28"/>
                <w:szCs w:val="28"/>
              </w:rPr>
              <w:t xml:space="preserve"> </w:t>
            </w:r>
            <w:proofErr w:type="spellStart"/>
            <w:r w:rsidRPr="005E7DFA">
              <w:rPr>
                <w:rFonts w:ascii="Garamond" w:hAnsi="Garamond"/>
                <w:sz w:val="28"/>
                <w:szCs w:val="28"/>
              </w:rPr>
              <w:t>ynsagh</w:t>
            </w:r>
            <w:proofErr w:type="spellEnd"/>
            <w:r w:rsidRPr="005E7DFA">
              <w:rPr>
                <w:rFonts w:ascii="Garamond" w:hAnsi="Garamond"/>
                <w:sz w:val="28"/>
                <w:szCs w:val="28"/>
              </w:rPr>
              <w:t xml:space="preserve"> </w:t>
            </w:r>
            <w:proofErr w:type="spellStart"/>
            <w:r w:rsidRPr="005E7DFA">
              <w:rPr>
                <w:rFonts w:ascii="Garamond" w:hAnsi="Garamond"/>
                <w:sz w:val="28"/>
                <w:szCs w:val="28"/>
              </w:rPr>
              <w:t>mooar</w:t>
            </w:r>
            <w:proofErr w:type="spellEnd"/>
            <w:r w:rsidRPr="005E7DFA">
              <w:rPr>
                <w:rFonts w:ascii="Garamond" w:hAnsi="Garamond"/>
                <w:sz w:val="28"/>
                <w:szCs w:val="28"/>
              </w:rPr>
              <w:t xml:space="preserve"> </w:t>
            </w:r>
            <w:proofErr w:type="spellStart"/>
            <w:r w:rsidRPr="005E7DFA">
              <w:rPr>
                <w:rFonts w:ascii="Garamond" w:hAnsi="Garamond"/>
                <w:sz w:val="28"/>
                <w:szCs w:val="28"/>
              </w:rPr>
              <w:t>echey</w:t>
            </w:r>
            <w:proofErr w:type="spellEnd"/>
            <w:r w:rsidRPr="005E7DFA">
              <w:rPr>
                <w:rFonts w:ascii="Garamond" w:hAnsi="Garamond"/>
                <w:sz w:val="28"/>
                <w:szCs w:val="28"/>
              </w:rPr>
              <w:t xml:space="preserve">, my </w:t>
            </w:r>
            <w:proofErr w:type="spellStart"/>
            <w:r w:rsidRPr="005E7DFA">
              <w:rPr>
                <w:rFonts w:ascii="Garamond" w:hAnsi="Garamond"/>
                <w:sz w:val="28"/>
                <w:szCs w:val="28"/>
              </w:rPr>
              <w:t>te</w:t>
            </w:r>
            <w:proofErr w:type="spellEnd"/>
            <w:r w:rsidRPr="005E7DFA">
              <w:rPr>
                <w:rFonts w:ascii="Garamond" w:hAnsi="Garamond"/>
                <w:sz w:val="28"/>
                <w:szCs w:val="28"/>
              </w:rPr>
              <w:t xml:space="preserve"> </w:t>
            </w:r>
            <w:proofErr w:type="spellStart"/>
            <w:r w:rsidRPr="005E7DFA">
              <w:rPr>
                <w:rFonts w:ascii="Garamond" w:hAnsi="Garamond"/>
                <w:sz w:val="28"/>
                <w:szCs w:val="28"/>
              </w:rPr>
              <w:t>smooinaght</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mie</w:t>
            </w:r>
            <w:proofErr w:type="spellEnd"/>
            <w:r w:rsidRPr="005E7DFA">
              <w:rPr>
                <w:rFonts w:ascii="Garamond" w:hAnsi="Garamond"/>
                <w:sz w:val="28"/>
                <w:szCs w:val="28"/>
              </w:rPr>
              <w:t xml:space="preserve"> as </w:t>
            </w:r>
            <w:proofErr w:type="spellStart"/>
            <w:r w:rsidRPr="005E7DFA">
              <w:rPr>
                <w:rFonts w:ascii="Garamond" w:hAnsi="Garamond"/>
                <w:sz w:val="28"/>
                <w:szCs w:val="28"/>
              </w:rPr>
              <w:t>janoo</w:t>
            </w:r>
            <w:proofErr w:type="spellEnd"/>
            <w:r w:rsidRPr="005E7DFA">
              <w:rPr>
                <w:rFonts w:ascii="Garamond" w:hAnsi="Garamond"/>
                <w:sz w:val="28"/>
                <w:szCs w:val="28"/>
              </w:rPr>
              <w:t xml:space="preserve"> </w:t>
            </w:r>
            <w:proofErr w:type="spellStart"/>
            <w:r w:rsidRPr="005E7DFA">
              <w:rPr>
                <w:rFonts w:ascii="Garamond" w:hAnsi="Garamond"/>
                <w:sz w:val="28"/>
                <w:szCs w:val="28"/>
              </w:rPr>
              <w:t>ny</w:t>
            </w:r>
            <w:proofErr w:type="spellEnd"/>
            <w:r w:rsidRPr="005E7DFA">
              <w:rPr>
                <w:rFonts w:ascii="Garamond" w:hAnsi="Garamond"/>
                <w:sz w:val="28"/>
                <w:szCs w:val="28"/>
              </w:rPr>
              <w:t xml:space="preserve"> </w:t>
            </w:r>
            <w:proofErr w:type="spellStart"/>
            <w:r w:rsidRPr="005E7DFA">
              <w:rPr>
                <w:rFonts w:ascii="Garamond" w:hAnsi="Garamond"/>
                <w:sz w:val="28"/>
                <w:szCs w:val="28"/>
              </w:rPr>
              <w:t>oddys</w:t>
            </w:r>
            <w:proofErr w:type="spellEnd"/>
            <w:r w:rsidRPr="005E7DFA">
              <w:rPr>
                <w:rFonts w:ascii="Garamond" w:hAnsi="Garamond"/>
                <w:sz w:val="28"/>
                <w:szCs w:val="28"/>
              </w:rPr>
              <w:t xml:space="preserve"> e, E </w:t>
            </w:r>
            <w:proofErr w:type="spellStart"/>
            <w:r w:rsidRPr="005E7DFA">
              <w:rPr>
                <w:rFonts w:ascii="Garamond" w:hAnsi="Garamond"/>
                <w:sz w:val="28"/>
                <w:szCs w:val="28"/>
              </w:rPr>
              <w:t>Chreesteeaght</w:t>
            </w:r>
            <w:proofErr w:type="spellEnd"/>
            <w:r w:rsidRPr="005E7DFA">
              <w:rPr>
                <w:rFonts w:ascii="Garamond" w:hAnsi="Garamond"/>
                <w:sz w:val="28"/>
                <w:szCs w:val="28"/>
              </w:rPr>
              <w:t xml:space="preserve"> y </w:t>
            </w:r>
            <w:proofErr w:type="spellStart"/>
            <w:r w:rsidRPr="005E7DFA">
              <w:rPr>
                <w:rFonts w:ascii="Garamond" w:hAnsi="Garamond"/>
                <w:sz w:val="28"/>
                <w:szCs w:val="28"/>
              </w:rPr>
              <w:t>ghoal</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feeu</w:t>
            </w:r>
            <w:proofErr w:type="spellEnd"/>
            <w:r w:rsidRPr="005E7DFA">
              <w:rPr>
                <w:rFonts w:ascii="Garamond" w:hAnsi="Garamond"/>
                <w:i/>
                <w:sz w:val="28"/>
                <w:szCs w:val="28"/>
              </w:rPr>
              <w:t> </w:t>
            </w:r>
            <w:r w:rsidRPr="005E7DFA">
              <w:rPr>
                <w:rFonts w:ascii="Garamond" w:hAnsi="Garamond"/>
                <w:sz w:val="28"/>
                <w:szCs w:val="28"/>
              </w:rPr>
              <w:t xml:space="preserve">? </w:t>
            </w:r>
          </w:p>
        </w:tc>
        <w:tc>
          <w:tcPr>
            <w:tcW w:w="0" w:type="auto"/>
          </w:tcPr>
          <w:p w14:paraId="5FECD2C9" w14:textId="77777777" w:rsidR="00583FF4" w:rsidRPr="00704683" w:rsidRDefault="00583FF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Then even an unlearned Person who means well, and will do his best, may be a Worthy Communicant ?</w:t>
            </w:r>
          </w:p>
        </w:tc>
      </w:tr>
      <w:tr w:rsidR="00583FF4" w:rsidRPr="00704683" w14:paraId="68121CF0" w14:textId="77777777" w:rsidTr="00954EA9">
        <w:tc>
          <w:tcPr>
            <w:tcW w:w="0" w:type="auto"/>
          </w:tcPr>
          <w:p w14:paraId="30BFE1A8" w14:textId="77777777" w:rsidR="00583FF4" w:rsidRPr="005E7DFA" w:rsidRDefault="00583FF4" w:rsidP="00DB60C3">
            <w:pPr>
              <w:pStyle w:val="CM3"/>
              <w:widowControl/>
              <w:spacing w:line="240" w:lineRule="auto"/>
              <w:ind w:firstLine="227"/>
              <w:jc w:val="both"/>
              <w:rPr>
                <w:rFonts w:ascii="Garamond" w:hAnsi="Garamond"/>
                <w:sz w:val="28"/>
                <w:szCs w:val="28"/>
              </w:rPr>
            </w:pPr>
            <w:r w:rsidRPr="005E7DFA">
              <w:rPr>
                <w:rFonts w:ascii="Garamond" w:hAnsi="Garamond"/>
                <w:i/>
                <w:sz w:val="28"/>
                <w:szCs w:val="28"/>
              </w:rPr>
              <w:t xml:space="preserve">A. </w:t>
            </w:r>
            <w:r w:rsidRPr="005E7DFA">
              <w:rPr>
                <w:rFonts w:ascii="Garamond" w:hAnsi="Garamond"/>
                <w:sz w:val="28"/>
                <w:szCs w:val="28"/>
              </w:rPr>
              <w:t xml:space="preserve">Cha </w:t>
            </w:r>
            <w:proofErr w:type="spellStart"/>
            <w:r w:rsidRPr="005E7DFA">
              <w:rPr>
                <w:rFonts w:ascii="Garamond" w:hAnsi="Garamond"/>
                <w:sz w:val="28"/>
                <w:szCs w:val="28"/>
              </w:rPr>
              <w:t>vel</w:t>
            </w:r>
            <w:proofErr w:type="spellEnd"/>
            <w:r w:rsidRPr="005E7DFA">
              <w:rPr>
                <w:rFonts w:ascii="Garamond" w:hAnsi="Garamond"/>
                <w:sz w:val="28"/>
                <w:szCs w:val="28"/>
              </w:rPr>
              <w:t xml:space="preserve"> </w:t>
            </w:r>
            <w:proofErr w:type="spellStart"/>
            <w:r w:rsidRPr="005E7DFA">
              <w:rPr>
                <w:rFonts w:ascii="Garamond" w:hAnsi="Garamond"/>
                <w:sz w:val="28"/>
                <w:szCs w:val="28"/>
              </w:rPr>
              <w:t>doot</w:t>
            </w:r>
            <w:proofErr w:type="spellEnd"/>
            <w:r w:rsidRPr="005E7DFA">
              <w:rPr>
                <w:rFonts w:ascii="Garamond" w:hAnsi="Garamond"/>
                <w:sz w:val="28"/>
                <w:szCs w:val="28"/>
              </w:rPr>
              <w:t xml:space="preserve"> </w:t>
            </w:r>
            <w:proofErr w:type="spellStart"/>
            <w:r w:rsidRPr="005E7DFA">
              <w:rPr>
                <w:rFonts w:ascii="Garamond" w:hAnsi="Garamond"/>
                <w:sz w:val="28"/>
                <w:szCs w:val="28"/>
              </w:rPr>
              <w:t>jeh</w:t>
            </w:r>
            <w:proofErr w:type="spellEnd"/>
            <w:r w:rsidRPr="005E7DFA">
              <w:rPr>
                <w:rFonts w:ascii="Garamond" w:hAnsi="Garamond"/>
                <w:sz w:val="28"/>
                <w:szCs w:val="28"/>
              </w:rPr>
              <w:t xml:space="preserve">. </w:t>
            </w:r>
            <w:proofErr w:type="spellStart"/>
            <w:r w:rsidRPr="005E7DFA">
              <w:rPr>
                <w:rFonts w:ascii="Garamond" w:hAnsi="Garamond"/>
                <w:sz w:val="28"/>
                <w:szCs w:val="28"/>
              </w:rPr>
              <w:t>Va</w:t>
            </w:r>
            <w:proofErr w:type="spellEnd"/>
            <w:r w:rsidRPr="005E7DFA">
              <w:rPr>
                <w:rFonts w:ascii="Garamond" w:hAnsi="Garamond"/>
                <w:sz w:val="28"/>
                <w:szCs w:val="28"/>
              </w:rPr>
              <w:t xml:space="preserve"> </w:t>
            </w:r>
            <w:proofErr w:type="spellStart"/>
            <w:r w:rsidRPr="005E7DFA">
              <w:rPr>
                <w:rFonts w:ascii="Garamond" w:hAnsi="Garamond"/>
                <w:sz w:val="28"/>
                <w:szCs w:val="28"/>
              </w:rPr>
              <w:t>Shibber</w:t>
            </w:r>
            <w:proofErr w:type="spellEnd"/>
            <w:r w:rsidRPr="005E7DFA">
              <w:rPr>
                <w:rFonts w:ascii="Garamond" w:hAnsi="Garamond"/>
                <w:sz w:val="28"/>
                <w:szCs w:val="28"/>
              </w:rPr>
              <w:t xml:space="preserve"> y </w:t>
            </w:r>
            <w:proofErr w:type="spellStart"/>
            <w:r w:rsidRPr="005E7DFA">
              <w:rPr>
                <w:rFonts w:ascii="Garamond" w:hAnsi="Garamond"/>
                <w:sz w:val="28"/>
                <w:szCs w:val="28"/>
              </w:rPr>
              <w:t>Chiarn</w:t>
            </w:r>
            <w:proofErr w:type="spellEnd"/>
            <w:r w:rsidRPr="005E7DFA">
              <w:rPr>
                <w:rFonts w:ascii="Garamond" w:hAnsi="Garamond"/>
                <w:sz w:val="28"/>
                <w:szCs w:val="28"/>
              </w:rPr>
              <w:t xml:space="preserve"> er </w:t>
            </w:r>
            <w:proofErr w:type="spellStart"/>
            <w:r w:rsidRPr="005E7DFA">
              <w:rPr>
                <w:rFonts w:ascii="Garamond" w:hAnsi="Garamond"/>
                <w:sz w:val="28"/>
                <w:szCs w:val="28"/>
              </w:rPr>
              <w:t>ny</w:t>
            </w:r>
            <w:proofErr w:type="spellEnd"/>
            <w:r w:rsidRPr="005E7DFA">
              <w:rPr>
                <w:rFonts w:ascii="Garamond" w:hAnsi="Garamond"/>
                <w:sz w:val="28"/>
                <w:szCs w:val="28"/>
              </w:rPr>
              <w:t xml:space="preserve"> </w:t>
            </w:r>
            <w:proofErr w:type="spellStart"/>
            <w:r w:rsidRPr="005E7DFA">
              <w:rPr>
                <w:rFonts w:ascii="Garamond" w:hAnsi="Garamond"/>
                <w:i/>
                <w:sz w:val="28"/>
                <w:szCs w:val="28"/>
              </w:rPr>
              <w:t>Oardagh</w:t>
            </w:r>
            <w:proofErr w:type="spellEnd"/>
            <w:r w:rsidRPr="005E7DFA">
              <w:rPr>
                <w:rFonts w:ascii="Garamond" w:hAnsi="Garamond"/>
                <w:sz w:val="28"/>
                <w:szCs w:val="28"/>
              </w:rPr>
              <w:t xml:space="preserve"> son </w:t>
            </w:r>
            <w:proofErr w:type="spellStart"/>
            <w:r w:rsidRPr="005E7DFA">
              <w:rPr>
                <w:rFonts w:ascii="Garamond" w:hAnsi="Garamond"/>
                <w:sz w:val="28"/>
                <w:szCs w:val="28"/>
              </w:rPr>
              <w:t>vondeish</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lastRenderedPageBreak/>
              <w:t>chooilley</w:t>
            </w:r>
            <w:proofErr w:type="spellEnd"/>
            <w:r w:rsidRPr="005E7DFA">
              <w:rPr>
                <w:rFonts w:ascii="Garamond" w:hAnsi="Garamond"/>
                <w:sz w:val="28"/>
                <w:szCs w:val="28"/>
              </w:rPr>
              <w:t xml:space="preserve"> </w:t>
            </w:r>
            <w:proofErr w:type="spellStart"/>
            <w:r w:rsidRPr="005E7DFA">
              <w:rPr>
                <w:rFonts w:ascii="Garamond" w:hAnsi="Garamond"/>
                <w:sz w:val="28"/>
                <w:szCs w:val="28"/>
              </w:rPr>
              <w:t>cheint</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Leih</w:t>
            </w:r>
            <w:proofErr w:type="spellEnd"/>
            <w:r w:rsidRPr="005E7DFA">
              <w:rPr>
                <w:rFonts w:ascii="Garamond" w:hAnsi="Garamond"/>
                <w:sz w:val="28"/>
                <w:szCs w:val="28"/>
              </w:rPr>
              <w:t xml:space="preserve">, Bought as </w:t>
            </w:r>
            <w:proofErr w:type="spellStart"/>
            <w:r w:rsidRPr="005E7DFA">
              <w:rPr>
                <w:rFonts w:ascii="Garamond" w:hAnsi="Garamond"/>
                <w:sz w:val="28"/>
                <w:szCs w:val="28"/>
              </w:rPr>
              <w:t>Berchagh</w:t>
            </w:r>
            <w:proofErr w:type="spellEnd"/>
            <w:r w:rsidRPr="005E7DFA">
              <w:rPr>
                <w:rFonts w:ascii="Garamond" w:hAnsi="Garamond"/>
                <w:sz w:val="28"/>
                <w:szCs w:val="28"/>
              </w:rPr>
              <w:t xml:space="preserve">, </w:t>
            </w:r>
            <w:proofErr w:type="spellStart"/>
            <w:r w:rsidRPr="005E7DFA">
              <w:rPr>
                <w:rFonts w:ascii="Garamond" w:hAnsi="Garamond"/>
                <w:sz w:val="28"/>
                <w:szCs w:val="28"/>
              </w:rPr>
              <w:t>ynsit</w:t>
            </w:r>
            <w:proofErr w:type="spellEnd"/>
            <w:r w:rsidRPr="005E7DFA">
              <w:rPr>
                <w:rFonts w:ascii="Garamond" w:hAnsi="Garamond"/>
                <w:sz w:val="28"/>
                <w:szCs w:val="28"/>
              </w:rPr>
              <w:t xml:space="preserve"> as gyn </w:t>
            </w:r>
            <w:proofErr w:type="spellStart"/>
            <w:r w:rsidRPr="005E7DFA">
              <w:rPr>
                <w:rFonts w:ascii="Garamond" w:hAnsi="Garamond"/>
                <w:sz w:val="28"/>
                <w:szCs w:val="28"/>
              </w:rPr>
              <w:t>ynsagh</w:t>
            </w:r>
            <w:proofErr w:type="spellEnd"/>
            <w:r w:rsidRPr="005E7DFA">
              <w:rPr>
                <w:rFonts w:ascii="Garamond" w:hAnsi="Garamond"/>
                <w:sz w:val="28"/>
                <w:szCs w:val="28"/>
              </w:rPr>
              <w:t xml:space="preserve">, </w:t>
            </w:r>
            <w:proofErr w:type="spellStart"/>
            <w:r w:rsidRPr="005E7DFA">
              <w:rPr>
                <w:rFonts w:ascii="Garamond" w:hAnsi="Garamond"/>
                <w:sz w:val="28"/>
                <w:szCs w:val="28"/>
              </w:rPr>
              <w:t>Labreenyn</w:t>
            </w:r>
            <w:proofErr w:type="spellEnd"/>
            <w:r w:rsidRPr="005E7DFA">
              <w:rPr>
                <w:rFonts w:ascii="Garamond" w:hAnsi="Garamond"/>
                <w:sz w:val="28"/>
                <w:szCs w:val="28"/>
              </w:rPr>
              <w:t xml:space="preserve"> </w:t>
            </w:r>
            <w:proofErr w:type="spellStart"/>
            <w:r w:rsidRPr="005E7DFA">
              <w:rPr>
                <w:rFonts w:ascii="Garamond" w:hAnsi="Garamond"/>
                <w:sz w:val="28"/>
                <w:szCs w:val="28"/>
              </w:rPr>
              <w:t>chamma</w:t>
            </w:r>
            <w:r w:rsidR="00FF2DCA">
              <w:rPr>
                <w:rFonts w:ascii="Garamond" w:hAnsi="Garamond"/>
                <w:sz w:val="28"/>
                <w:szCs w:val="28"/>
              </w:rPr>
              <w:t>g</w:t>
            </w:r>
            <w:r w:rsidRPr="005E7DFA">
              <w:rPr>
                <w:rFonts w:ascii="Garamond" w:hAnsi="Garamond"/>
                <w:sz w:val="28"/>
                <w:szCs w:val="28"/>
              </w:rPr>
              <w:t>h</w:t>
            </w:r>
            <w:proofErr w:type="spellEnd"/>
            <w:r w:rsidRPr="005E7DFA">
              <w:rPr>
                <w:rFonts w:ascii="Garamond" w:hAnsi="Garamond"/>
                <w:sz w:val="28"/>
                <w:szCs w:val="28"/>
              </w:rPr>
              <w:t xml:space="preserve"> as </w:t>
            </w:r>
            <w:proofErr w:type="spellStart"/>
            <w:r w:rsidRPr="005E7DFA">
              <w:rPr>
                <w:rFonts w:ascii="Garamond" w:hAnsi="Garamond"/>
                <w:sz w:val="28"/>
                <w:szCs w:val="28"/>
              </w:rPr>
              <w:t>Sleih</w:t>
            </w:r>
            <w:proofErr w:type="spellEnd"/>
            <w:r w:rsidRPr="005E7DFA">
              <w:rPr>
                <w:rFonts w:ascii="Garamond" w:hAnsi="Garamond"/>
                <w:sz w:val="28"/>
                <w:szCs w:val="28"/>
              </w:rPr>
              <w:t xml:space="preserve"> </w:t>
            </w:r>
            <w:proofErr w:type="spellStart"/>
            <w:r w:rsidRPr="005E7DFA">
              <w:rPr>
                <w:rFonts w:ascii="Garamond" w:hAnsi="Garamond"/>
                <w:sz w:val="28"/>
                <w:szCs w:val="28"/>
              </w:rPr>
              <w:t>seyrey</w:t>
            </w:r>
            <w:proofErr w:type="spellEnd"/>
            <w:r w:rsidRPr="005E7DFA">
              <w:rPr>
                <w:rFonts w:ascii="Garamond" w:hAnsi="Garamond"/>
                <w:sz w:val="28"/>
                <w:szCs w:val="28"/>
              </w:rPr>
              <w:t xml:space="preserve">. Son </w:t>
            </w:r>
            <w:proofErr w:type="spellStart"/>
            <w:r w:rsidRPr="005E7DFA">
              <w:rPr>
                <w:rFonts w:ascii="Garamond" w:hAnsi="Garamond"/>
                <w:sz w:val="28"/>
                <w:szCs w:val="28"/>
              </w:rPr>
              <w:t>ayns</w:t>
            </w:r>
            <w:proofErr w:type="spellEnd"/>
            <w:r w:rsidRPr="005E7DFA">
              <w:rPr>
                <w:rFonts w:ascii="Garamond" w:hAnsi="Garamond"/>
                <w:sz w:val="28"/>
                <w:szCs w:val="28"/>
              </w:rPr>
              <w:t xml:space="preserve"> </w:t>
            </w:r>
            <w:proofErr w:type="spellStart"/>
            <w:r w:rsidRPr="005E7DFA">
              <w:rPr>
                <w:rFonts w:ascii="Garamond" w:hAnsi="Garamond"/>
                <w:sz w:val="28"/>
                <w:szCs w:val="28"/>
              </w:rPr>
              <w:t>beggan</w:t>
            </w:r>
            <w:proofErr w:type="spellEnd"/>
            <w:r w:rsidRPr="005E7DFA">
              <w:rPr>
                <w:rFonts w:ascii="Garamond" w:hAnsi="Garamond"/>
                <w:sz w:val="28"/>
                <w:szCs w:val="28"/>
              </w:rPr>
              <w:t xml:space="preserve"> </w:t>
            </w:r>
            <w:proofErr w:type="spellStart"/>
            <w:r w:rsidRPr="005E7DFA">
              <w:rPr>
                <w:rFonts w:ascii="Garamond" w:hAnsi="Garamond"/>
                <w:sz w:val="28"/>
                <w:szCs w:val="28"/>
              </w:rPr>
              <w:t>dy</w:t>
            </w:r>
            <w:proofErr w:type="spellEnd"/>
            <w:r w:rsidRPr="005E7DFA">
              <w:rPr>
                <w:rFonts w:ascii="Garamond" w:hAnsi="Garamond"/>
                <w:sz w:val="28"/>
                <w:szCs w:val="28"/>
              </w:rPr>
              <w:t xml:space="preserve"> </w:t>
            </w:r>
            <w:proofErr w:type="spellStart"/>
            <w:r w:rsidRPr="005E7DFA">
              <w:rPr>
                <w:rFonts w:ascii="Garamond" w:hAnsi="Garamond"/>
                <w:sz w:val="28"/>
                <w:szCs w:val="28"/>
              </w:rPr>
              <w:t>ocklyn</w:t>
            </w:r>
            <w:proofErr w:type="spellEnd"/>
            <w:r w:rsidRPr="005E7DFA">
              <w:rPr>
                <w:rFonts w:ascii="Garamond" w:hAnsi="Garamond"/>
                <w:sz w:val="28"/>
                <w:szCs w:val="28"/>
              </w:rPr>
              <w:t xml:space="preserve">. </w:t>
            </w:r>
          </w:p>
        </w:tc>
        <w:tc>
          <w:tcPr>
            <w:tcW w:w="0" w:type="auto"/>
          </w:tcPr>
          <w:p w14:paraId="4C40ABF8" w14:textId="77777777" w:rsidR="00583FF4" w:rsidRPr="00704683" w:rsidRDefault="00583FF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lastRenderedPageBreak/>
              <w:t xml:space="preserve">A. </w:t>
            </w:r>
            <w:r w:rsidRPr="00704683">
              <w:rPr>
                <w:rFonts w:ascii="Garamond" w:hAnsi="Garamond" w:cs="Times New Roman"/>
                <w:i/>
                <w:sz w:val="28"/>
              </w:rPr>
              <w:t xml:space="preserve">There is no doubt of it. The Lord’s Supper was </w:t>
            </w:r>
            <w:r w:rsidRPr="00704683">
              <w:rPr>
                <w:rFonts w:ascii="Garamond" w:hAnsi="Garamond" w:cs="Times New Roman"/>
                <w:sz w:val="28"/>
              </w:rPr>
              <w:t>Ordained</w:t>
            </w:r>
            <w:r w:rsidRPr="00704683">
              <w:rPr>
                <w:rFonts w:ascii="Garamond" w:hAnsi="Garamond" w:cs="Times New Roman"/>
                <w:i/>
                <w:sz w:val="28"/>
              </w:rPr>
              <w:t xml:space="preserve"> for the Benefit </w:t>
            </w:r>
            <w:r w:rsidRPr="00704683">
              <w:rPr>
                <w:rFonts w:ascii="Garamond" w:hAnsi="Garamond" w:cs="Times New Roman"/>
                <w:sz w:val="28"/>
              </w:rPr>
              <w:t xml:space="preserve">of </w:t>
            </w:r>
            <w:r w:rsidRPr="00704683">
              <w:rPr>
                <w:rFonts w:ascii="Garamond" w:hAnsi="Garamond" w:cs="Times New Roman"/>
                <w:sz w:val="28"/>
              </w:rPr>
              <w:lastRenderedPageBreak/>
              <w:t>all sorts of People,</w:t>
            </w:r>
            <w:r w:rsidRPr="00704683">
              <w:rPr>
                <w:rFonts w:ascii="Garamond" w:hAnsi="Garamond" w:cs="Times New Roman"/>
                <w:i/>
                <w:sz w:val="28"/>
              </w:rPr>
              <w:t xml:space="preserve"> Poor and Rich, Ignorant and Learned, People of Business, as well as those that have Leisure. </w:t>
            </w:r>
            <w:r w:rsidR="00FF2DCA">
              <w:rPr>
                <w:rFonts w:ascii="Garamond" w:hAnsi="Garamond" w:cs="Times New Roman"/>
                <w:sz w:val="28"/>
              </w:rPr>
              <w:t>For in</w:t>
            </w:r>
            <w:r w:rsidRPr="00704683">
              <w:rPr>
                <w:rFonts w:ascii="Garamond" w:hAnsi="Garamond" w:cs="Times New Roman"/>
                <w:sz w:val="28"/>
              </w:rPr>
              <w:t xml:space="preserve"> few Words.</w:t>
            </w:r>
            <w:r w:rsidRPr="00704683">
              <w:rPr>
                <w:rFonts w:ascii="Garamond" w:hAnsi="Garamond" w:cs="Times New Roman"/>
                <w:i/>
                <w:sz w:val="28"/>
              </w:rPr>
              <w:t xml:space="preserve"> </w:t>
            </w:r>
          </w:p>
        </w:tc>
      </w:tr>
      <w:tr w:rsidR="00FF2DCA" w:rsidRPr="00704683" w14:paraId="00F6920D" w14:textId="77777777" w:rsidTr="00954EA9">
        <w:tc>
          <w:tcPr>
            <w:tcW w:w="0" w:type="auto"/>
          </w:tcPr>
          <w:p w14:paraId="19ED06D8"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sz w:val="28"/>
                <w:szCs w:val="28"/>
              </w:rPr>
              <w:lastRenderedPageBreak/>
              <w:t xml:space="preserve">My ta </w:t>
            </w:r>
            <w:proofErr w:type="spellStart"/>
            <w:r w:rsidRPr="00095FD1">
              <w:rPr>
                <w:rFonts w:ascii="Garamond" w:hAnsi="Garamond"/>
                <w:sz w:val="28"/>
                <w:szCs w:val="28"/>
              </w:rPr>
              <w:t>dooinney</w:t>
            </w:r>
            <w:proofErr w:type="spellEnd"/>
            <w:r w:rsidRPr="00095FD1">
              <w:rPr>
                <w:rFonts w:ascii="Garamond" w:hAnsi="Garamond"/>
                <w:sz w:val="28"/>
                <w:szCs w:val="28"/>
              </w:rPr>
              <w:t xml:space="preserve"> </w:t>
            </w:r>
            <w:proofErr w:type="spellStart"/>
            <w:r w:rsidRPr="00095FD1">
              <w:rPr>
                <w:rFonts w:ascii="Garamond" w:hAnsi="Garamond"/>
                <w:sz w:val="28"/>
                <w:szCs w:val="28"/>
              </w:rPr>
              <w:t>tushtagh</w:t>
            </w:r>
            <w:proofErr w:type="spellEnd"/>
            <w:r w:rsidRPr="00095FD1">
              <w:rPr>
                <w:rFonts w:ascii="Garamond" w:hAnsi="Garamond"/>
                <w:sz w:val="28"/>
                <w:szCs w:val="28"/>
              </w:rPr>
              <w:t xml:space="preserve"> </w:t>
            </w:r>
            <w:proofErr w:type="spellStart"/>
            <w:r w:rsidRPr="00095FD1">
              <w:rPr>
                <w:rFonts w:ascii="Garamond" w:hAnsi="Garamond"/>
                <w:sz w:val="28"/>
                <w:szCs w:val="28"/>
              </w:rPr>
              <w:t>jeh</w:t>
            </w:r>
            <w:proofErr w:type="spellEnd"/>
            <w:r w:rsidRPr="00095FD1">
              <w:rPr>
                <w:rFonts w:ascii="Garamond" w:hAnsi="Garamond"/>
                <w:sz w:val="28"/>
                <w:szCs w:val="28"/>
              </w:rPr>
              <w:t xml:space="preserve"> e </w:t>
            </w:r>
            <w:proofErr w:type="spellStart"/>
            <w:r w:rsidRPr="00095FD1">
              <w:rPr>
                <w:rFonts w:ascii="Garamond" w:hAnsi="Garamond"/>
                <w:sz w:val="28"/>
                <w:szCs w:val="28"/>
              </w:rPr>
              <w:t>Pheccaghyn</w:t>
            </w:r>
            <w:proofErr w:type="spellEnd"/>
            <w:r w:rsidRPr="00095FD1">
              <w:rPr>
                <w:rFonts w:ascii="Garamond" w:hAnsi="Garamond"/>
                <w:sz w:val="28"/>
                <w:szCs w:val="28"/>
              </w:rPr>
              <w:t xml:space="preserve"> as e </w:t>
            </w:r>
            <w:proofErr w:type="spellStart"/>
            <w:r w:rsidRPr="00095FD1">
              <w:rPr>
                <w:rFonts w:ascii="Garamond" w:hAnsi="Garamond"/>
                <w:sz w:val="28"/>
                <w:szCs w:val="28"/>
              </w:rPr>
              <w:t>annoonid</w:t>
            </w:r>
            <w:proofErr w:type="spellEnd"/>
            <w:r w:rsidRPr="00095FD1">
              <w:rPr>
                <w:rFonts w:ascii="Garamond" w:hAnsi="Garamond"/>
                <w:sz w:val="28"/>
                <w:szCs w:val="28"/>
              </w:rPr>
              <w:t xml:space="preserve"> as </w:t>
            </w:r>
            <w:proofErr w:type="spellStart"/>
            <w:r w:rsidRPr="00095FD1">
              <w:rPr>
                <w:rFonts w:ascii="Garamond" w:hAnsi="Garamond"/>
                <w:sz w:val="28"/>
                <w:szCs w:val="28"/>
              </w:rPr>
              <w:t>trimshagh</w:t>
            </w:r>
            <w:proofErr w:type="spellEnd"/>
            <w:r w:rsidRPr="00095FD1">
              <w:rPr>
                <w:rFonts w:ascii="Garamond" w:hAnsi="Garamond"/>
                <w:sz w:val="28"/>
                <w:szCs w:val="28"/>
              </w:rPr>
              <w:t xml:space="preserve"> er </w:t>
            </w:r>
            <w:proofErr w:type="spellStart"/>
            <w:r w:rsidRPr="00095FD1">
              <w:rPr>
                <w:rFonts w:ascii="Garamond" w:hAnsi="Garamond"/>
                <w:sz w:val="28"/>
                <w:szCs w:val="28"/>
              </w:rPr>
              <w:t>nyn</w:t>
            </w:r>
            <w:proofErr w:type="spellEnd"/>
            <w:r w:rsidRPr="00095FD1">
              <w:rPr>
                <w:rFonts w:ascii="Garamond" w:hAnsi="Garamond"/>
                <w:sz w:val="28"/>
                <w:szCs w:val="28"/>
              </w:rPr>
              <w:t xml:space="preserve"> son. </w:t>
            </w:r>
          </w:p>
        </w:tc>
        <w:tc>
          <w:tcPr>
            <w:tcW w:w="0" w:type="auto"/>
          </w:tcPr>
          <w:p w14:paraId="352C5646"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If a Man is sensible of his Sins and Weaknesses, and sorry for them. </w:t>
            </w:r>
          </w:p>
        </w:tc>
      </w:tr>
      <w:tr w:rsidR="00FF2DCA" w:rsidRPr="00704683" w14:paraId="35A9A0BB" w14:textId="77777777" w:rsidTr="00954EA9">
        <w:tc>
          <w:tcPr>
            <w:tcW w:w="0" w:type="auto"/>
          </w:tcPr>
          <w:p w14:paraId="0E4DAF4D"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sz w:val="28"/>
                <w:szCs w:val="28"/>
              </w:rPr>
              <w:t xml:space="preserve">My </w:t>
            </w:r>
            <w:proofErr w:type="spellStart"/>
            <w:r w:rsidRPr="00095FD1">
              <w:rPr>
                <w:rFonts w:ascii="Garamond" w:hAnsi="Garamond"/>
                <w:sz w:val="28"/>
                <w:szCs w:val="28"/>
              </w:rPr>
              <w:t>Te</w:t>
            </w:r>
            <w:proofErr w:type="spellEnd"/>
            <w:r w:rsidRPr="00095FD1">
              <w:rPr>
                <w:rFonts w:ascii="Garamond" w:hAnsi="Garamond"/>
                <w:sz w:val="28"/>
                <w:szCs w:val="28"/>
              </w:rPr>
              <w:t xml:space="preserve"> </w:t>
            </w:r>
            <w:proofErr w:type="spellStart"/>
            <w:r w:rsidRPr="00095FD1">
              <w:rPr>
                <w:rFonts w:ascii="Garamond" w:hAnsi="Garamond"/>
                <w:sz w:val="28"/>
                <w:szCs w:val="28"/>
              </w:rPr>
              <w:t>gearree</w:t>
            </w:r>
            <w:proofErr w:type="spellEnd"/>
            <w:r w:rsidRPr="00095FD1">
              <w:rPr>
                <w:rFonts w:ascii="Garamond" w:hAnsi="Garamond"/>
                <w:sz w:val="28"/>
                <w:szCs w:val="28"/>
              </w:rPr>
              <w:t xml:space="preserve"> as </w:t>
            </w:r>
            <w:proofErr w:type="spellStart"/>
            <w:r w:rsidRPr="00095FD1">
              <w:rPr>
                <w:rFonts w:ascii="Garamond" w:hAnsi="Garamond"/>
                <w:sz w:val="28"/>
                <w:szCs w:val="28"/>
              </w:rPr>
              <w:t>kiarrail</w:t>
            </w:r>
            <w:proofErr w:type="spellEnd"/>
            <w:r w:rsidRPr="00095FD1">
              <w:rPr>
                <w:rFonts w:ascii="Garamond" w:hAnsi="Garamond"/>
                <w:sz w:val="28"/>
                <w:szCs w:val="28"/>
              </w:rPr>
              <w:t xml:space="preserve"> </w:t>
            </w:r>
            <w:proofErr w:type="spellStart"/>
            <w:r w:rsidRPr="00095FD1">
              <w:rPr>
                <w:rFonts w:ascii="Garamond" w:hAnsi="Garamond"/>
                <w:sz w:val="28"/>
                <w:szCs w:val="28"/>
              </w:rPr>
              <w:t>ayns</w:t>
            </w:r>
            <w:proofErr w:type="spellEnd"/>
            <w:r w:rsidRPr="00095FD1">
              <w:rPr>
                <w:rFonts w:ascii="Garamond" w:hAnsi="Garamond"/>
                <w:sz w:val="28"/>
                <w:szCs w:val="28"/>
              </w:rPr>
              <w:t xml:space="preserve"> e </w:t>
            </w:r>
            <w:proofErr w:type="spellStart"/>
            <w:r w:rsidRPr="00095FD1">
              <w:rPr>
                <w:rFonts w:ascii="Garamond" w:hAnsi="Garamond"/>
                <w:sz w:val="28"/>
                <w:szCs w:val="28"/>
              </w:rPr>
              <w:t>Chree</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reall</w:t>
            </w:r>
            <w:proofErr w:type="spellEnd"/>
            <w:r w:rsidRPr="00095FD1">
              <w:rPr>
                <w:rFonts w:ascii="Garamond" w:hAnsi="Garamond"/>
                <w:sz w:val="28"/>
                <w:szCs w:val="28"/>
              </w:rPr>
              <w:t xml:space="preserve"> </w:t>
            </w:r>
            <w:proofErr w:type="spellStart"/>
            <w:r w:rsidRPr="00095FD1">
              <w:rPr>
                <w:rFonts w:ascii="Garamond" w:hAnsi="Garamond"/>
                <w:sz w:val="28"/>
                <w:szCs w:val="28"/>
              </w:rPr>
              <w:t>Annaghyn</w:t>
            </w:r>
            <w:proofErr w:type="spellEnd"/>
            <w:r w:rsidRPr="00095FD1">
              <w:rPr>
                <w:rFonts w:ascii="Garamond" w:hAnsi="Garamond"/>
                <w:sz w:val="28"/>
                <w:szCs w:val="28"/>
              </w:rPr>
              <w:t xml:space="preserve"> Yee </w:t>
            </w:r>
            <w:proofErr w:type="spellStart"/>
            <w:r w:rsidRPr="00095FD1">
              <w:rPr>
                <w:rFonts w:ascii="Garamond" w:hAnsi="Garamond"/>
                <w:sz w:val="28"/>
                <w:szCs w:val="28"/>
              </w:rPr>
              <w:t>gys</w:t>
            </w:r>
            <w:proofErr w:type="spellEnd"/>
            <w:r w:rsidRPr="00095FD1">
              <w:rPr>
                <w:rFonts w:ascii="Garamond" w:hAnsi="Garamond"/>
                <w:sz w:val="28"/>
                <w:szCs w:val="28"/>
              </w:rPr>
              <w:t xml:space="preserve"> e </w:t>
            </w:r>
            <w:proofErr w:type="spellStart"/>
            <w:r w:rsidRPr="00095FD1">
              <w:rPr>
                <w:rFonts w:ascii="Garamond" w:hAnsi="Garamond"/>
                <w:sz w:val="28"/>
                <w:szCs w:val="28"/>
              </w:rPr>
              <w:t>hushtey</w:t>
            </w:r>
            <w:proofErr w:type="spellEnd"/>
            <w:r w:rsidRPr="00095FD1">
              <w:rPr>
                <w:rFonts w:ascii="Garamond" w:hAnsi="Garamond"/>
                <w:sz w:val="28"/>
                <w:szCs w:val="28"/>
              </w:rPr>
              <w:t xml:space="preserve"> as e </w:t>
            </w:r>
            <w:proofErr w:type="spellStart"/>
            <w:r w:rsidRPr="00095FD1">
              <w:rPr>
                <w:rFonts w:ascii="Garamond" w:hAnsi="Garamond"/>
                <w:sz w:val="28"/>
                <w:szCs w:val="28"/>
              </w:rPr>
              <w:t>Phooar</w:t>
            </w:r>
            <w:proofErr w:type="spellEnd"/>
            <w:r w:rsidRPr="00095FD1">
              <w:rPr>
                <w:rFonts w:ascii="Garamond" w:hAnsi="Garamond"/>
                <w:sz w:val="28"/>
                <w:szCs w:val="28"/>
              </w:rPr>
              <w:t xml:space="preserve"> share. </w:t>
            </w:r>
          </w:p>
        </w:tc>
        <w:tc>
          <w:tcPr>
            <w:tcW w:w="0" w:type="auto"/>
          </w:tcPr>
          <w:p w14:paraId="554AE7C0"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If he desires and purposes in his Heart to keep God’s Commandments to the Best of his Knowledge and Power. </w:t>
            </w:r>
          </w:p>
        </w:tc>
      </w:tr>
      <w:tr w:rsidR="00FF2DCA" w:rsidRPr="00704683" w14:paraId="6AF1B169" w14:textId="77777777" w:rsidTr="00954EA9">
        <w:tc>
          <w:tcPr>
            <w:tcW w:w="0" w:type="auto"/>
          </w:tcPr>
          <w:p w14:paraId="4787FE59"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sz w:val="28"/>
                <w:szCs w:val="28"/>
              </w:rPr>
              <w:t xml:space="preserve">[135] As </w:t>
            </w:r>
            <w:proofErr w:type="spellStart"/>
            <w:r w:rsidRPr="00095FD1">
              <w:rPr>
                <w:rFonts w:ascii="Garamond" w:hAnsi="Garamond"/>
                <w:sz w:val="28"/>
                <w:szCs w:val="28"/>
              </w:rPr>
              <w:t>treshteil</w:t>
            </w:r>
            <w:proofErr w:type="spellEnd"/>
            <w:r w:rsidRPr="00095FD1">
              <w:rPr>
                <w:rFonts w:ascii="Garamond" w:hAnsi="Garamond"/>
                <w:sz w:val="28"/>
                <w:szCs w:val="28"/>
              </w:rPr>
              <w:t xml:space="preserve"> </w:t>
            </w:r>
            <w:proofErr w:type="spellStart"/>
            <w:r w:rsidRPr="00095FD1">
              <w:rPr>
                <w:rFonts w:ascii="Garamond" w:hAnsi="Garamond"/>
                <w:sz w:val="28"/>
                <w:szCs w:val="28"/>
              </w:rPr>
              <w:t>ayns</w:t>
            </w:r>
            <w:proofErr w:type="spellEnd"/>
            <w:r w:rsidRPr="00095FD1">
              <w:rPr>
                <w:rFonts w:ascii="Garamond" w:hAnsi="Garamond"/>
                <w:sz w:val="28"/>
                <w:szCs w:val="28"/>
              </w:rPr>
              <w:t xml:space="preserve"> </w:t>
            </w:r>
            <w:proofErr w:type="spellStart"/>
            <w:r w:rsidRPr="00095FD1">
              <w:rPr>
                <w:rFonts w:ascii="Garamond" w:hAnsi="Garamond"/>
                <w:sz w:val="28"/>
                <w:szCs w:val="28"/>
              </w:rPr>
              <w:t>Jee</w:t>
            </w:r>
            <w:proofErr w:type="spellEnd"/>
            <w:r w:rsidRPr="00095FD1">
              <w:rPr>
                <w:rFonts w:ascii="Garamond" w:hAnsi="Garamond"/>
                <w:sz w:val="28"/>
                <w:szCs w:val="28"/>
              </w:rPr>
              <w:t xml:space="preserve"> son </w:t>
            </w:r>
            <w:proofErr w:type="spellStart"/>
            <w:r w:rsidRPr="00095FD1">
              <w:rPr>
                <w:rFonts w:ascii="Garamond" w:hAnsi="Garamond"/>
                <w:sz w:val="28"/>
                <w:szCs w:val="28"/>
              </w:rPr>
              <w:t>grayse</w:t>
            </w:r>
            <w:proofErr w:type="spellEnd"/>
            <w:r w:rsidRPr="00095FD1">
              <w:rPr>
                <w:rFonts w:ascii="Garamond" w:hAnsi="Garamond"/>
                <w:sz w:val="28"/>
                <w:szCs w:val="28"/>
              </w:rPr>
              <w:t xml:space="preserve"> as </w:t>
            </w:r>
            <w:proofErr w:type="spellStart"/>
            <w:r w:rsidRPr="00095FD1">
              <w:rPr>
                <w:rFonts w:ascii="Garamond" w:hAnsi="Garamond"/>
                <w:sz w:val="28"/>
                <w:szCs w:val="28"/>
              </w:rPr>
              <w:t>cooney</w:t>
            </w:r>
            <w:proofErr w:type="spellEnd"/>
            <w:r w:rsidRPr="00095FD1">
              <w:rPr>
                <w:rFonts w:ascii="Garamond" w:hAnsi="Garamond"/>
                <w:sz w:val="28"/>
                <w:szCs w:val="28"/>
              </w:rPr>
              <w:t xml:space="preserve">, </w:t>
            </w:r>
            <w:proofErr w:type="spellStart"/>
            <w:r w:rsidRPr="00095FD1">
              <w:rPr>
                <w:rFonts w:ascii="Garamond" w:hAnsi="Garamond"/>
                <w:sz w:val="28"/>
                <w:szCs w:val="28"/>
              </w:rPr>
              <w:t>gol</w:t>
            </w:r>
            <w:proofErr w:type="spellEnd"/>
            <w:r w:rsidRPr="00095FD1">
              <w:rPr>
                <w:rFonts w:ascii="Garamond" w:hAnsi="Garamond"/>
                <w:sz w:val="28"/>
                <w:szCs w:val="28"/>
              </w:rPr>
              <w:t xml:space="preserve"> </w:t>
            </w:r>
            <w:proofErr w:type="spellStart"/>
            <w:r w:rsidRPr="00095FD1">
              <w:rPr>
                <w:rFonts w:ascii="Garamond" w:hAnsi="Garamond"/>
                <w:sz w:val="28"/>
                <w:szCs w:val="28"/>
              </w:rPr>
              <w:t>gys</w:t>
            </w:r>
            <w:proofErr w:type="spellEnd"/>
            <w:r w:rsidRPr="00095FD1">
              <w:rPr>
                <w:rFonts w:ascii="Garamond" w:hAnsi="Garamond"/>
                <w:sz w:val="28"/>
                <w:szCs w:val="28"/>
              </w:rPr>
              <w:t xml:space="preserve"> </w:t>
            </w:r>
            <w:proofErr w:type="spellStart"/>
            <w:r w:rsidRPr="00095FD1">
              <w:rPr>
                <w:rFonts w:ascii="Garamond" w:hAnsi="Garamond"/>
                <w:sz w:val="28"/>
                <w:szCs w:val="28"/>
              </w:rPr>
              <w:t>Shibber</w:t>
            </w:r>
            <w:proofErr w:type="spellEnd"/>
            <w:r w:rsidRPr="00095FD1">
              <w:rPr>
                <w:rFonts w:ascii="Garamond" w:hAnsi="Garamond"/>
                <w:sz w:val="28"/>
                <w:szCs w:val="28"/>
              </w:rPr>
              <w:t xml:space="preserve"> y </w:t>
            </w:r>
            <w:proofErr w:type="spellStart"/>
            <w:r w:rsidRPr="00095FD1">
              <w:rPr>
                <w:rFonts w:ascii="Garamond" w:hAnsi="Garamond"/>
                <w:sz w:val="28"/>
                <w:szCs w:val="28"/>
              </w:rPr>
              <w:t>Chiarn</w:t>
            </w:r>
            <w:proofErr w:type="spellEnd"/>
            <w:r w:rsidRPr="00095FD1">
              <w:rPr>
                <w:rFonts w:ascii="Garamond" w:hAnsi="Garamond"/>
                <w:sz w:val="28"/>
                <w:szCs w:val="28"/>
              </w:rPr>
              <w:t xml:space="preserve">, </w:t>
            </w:r>
            <w:proofErr w:type="spellStart"/>
            <w:r w:rsidRPr="00095FD1">
              <w:rPr>
                <w:rFonts w:ascii="Garamond" w:hAnsi="Garamond"/>
                <w:sz w:val="28"/>
                <w:szCs w:val="28"/>
              </w:rPr>
              <w:t>dyn</w:t>
            </w:r>
            <w:proofErr w:type="spellEnd"/>
            <w:r w:rsidRPr="00095FD1">
              <w:rPr>
                <w:rFonts w:ascii="Garamond" w:hAnsi="Garamond"/>
                <w:sz w:val="28"/>
                <w:szCs w:val="28"/>
              </w:rPr>
              <w:t xml:space="preserve"> </w:t>
            </w:r>
            <w:proofErr w:type="spellStart"/>
            <w:r w:rsidRPr="00095FD1">
              <w:rPr>
                <w:rFonts w:ascii="Garamond" w:hAnsi="Garamond"/>
                <w:sz w:val="28"/>
                <w:szCs w:val="28"/>
              </w:rPr>
              <w:t>veddyn</w:t>
            </w:r>
            <w:proofErr w:type="spellEnd"/>
            <w:r w:rsidRPr="00095FD1">
              <w:rPr>
                <w:rFonts w:ascii="Garamond" w:hAnsi="Garamond"/>
                <w:sz w:val="28"/>
                <w:szCs w:val="28"/>
              </w:rPr>
              <w:t xml:space="preserve"> ad ; Gou-</w:t>
            </w:r>
            <w:proofErr w:type="spellStart"/>
            <w:r w:rsidRPr="00095FD1">
              <w:rPr>
                <w:rFonts w:ascii="Garamond" w:hAnsi="Garamond"/>
                <w:sz w:val="28"/>
                <w:szCs w:val="28"/>
              </w:rPr>
              <w:t>ee</w:t>
            </w:r>
            <w:proofErr w:type="spellEnd"/>
            <w:r w:rsidRPr="00095FD1">
              <w:rPr>
                <w:rFonts w:ascii="Garamond" w:hAnsi="Garamond"/>
                <w:sz w:val="28"/>
                <w:szCs w:val="28"/>
              </w:rPr>
              <w:t xml:space="preserve"> </w:t>
            </w:r>
            <w:proofErr w:type="spellStart"/>
            <w:r w:rsidRPr="00095FD1">
              <w:rPr>
                <w:rFonts w:ascii="Garamond" w:hAnsi="Garamond"/>
                <w:sz w:val="28"/>
                <w:szCs w:val="28"/>
              </w:rPr>
              <w:t>leid</w:t>
            </w:r>
            <w:proofErr w:type="spellEnd"/>
            <w:r w:rsidRPr="00095FD1">
              <w:rPr>
                <w:rFonts w:ascii="Garamond" w:hAnsi="Garamond"/>
                <w:sz w:val="28"/>
                <w:szCs w:val="28"/>
              </w:rPr>
              <w:t xml:space="preserve"> y </w:t>
            </w:r>
            <w:proofErr w:type="spellStart"/>
            <w:r w:rsidRPr="00095FD1">
              <w:rPr>
                <w:rFonts w:ascii="Garamond" w:hAnsi="Garamond"/>
                <w:sz w:val="28"/>
                <w:szCs w:val="28"/>
              </w:rPr>
              <w:t>Persoon</w:t>
            </w:r>
            <w:proofErr w:type="spellEnd"/>
            <w:r w:rsidRPr="00095FD1">
              <w:rPr>
                <w:rFonts w:ascii="Garamond" w:hAnsi="Garamond"/>
                <w:sz w:val="28"/>
                <w:szCs w:val="28"/>
              </w:rPr>
              <w:t xml:space="preserve"> </w:t>
            </w:r>
            <w:proofErr w:type="spellStart"/>
            <w:r w:rsidRPr="00095FD1">
              <w:rPr>
                <w:rFonts w:ascii="Garamond" w:hAnsi="Garamond"/>
                <w:sz w:val="28"/>
                <w:szCs w:val="28"/>
              </w:rPr>
              <w:t>shoh</w:t>
            </w:r>
            <w:proofErr w:type="spellEnd"/>
            <w:r w:rsidRPr="00095FD1">
              <w:rPr>
                <w:rFonts w:ascii="Garamond" w:hAnsi="Garamond"/>
                <w:sz w:val="28"/>
                <w:szCs w:val="28"/>
              </w:rPr>
              <w:t xml:space="preserve"> e </w:t>
            </w:r>
            <w:proofErr w:type="spellStart"/>
            <w:r w:rsidRPr="00095FD1">
              <w:rPr>
                <w:rFonts w:ascii="Garamond" w:hAnsi="Garamond"/>
                <w:sz w:val="28"/>
                <w:szCs w:val="28"/>
              </w:rPr>
              <w:t>Chreesteeaght</w:t>
            </w:r>
            <w:proofErr w:type="spellEnd"/>
            <w:r w:rsidRPr="00095FD1">
              <w:rPr>
                <w:rFonts w:ascii="Garamond" w:hAnsi="Garamond"/>
                <w:sz w:val="28"/>
                <w:szCs w:val="28"/>
              </w:rPr>
              <w:t xml:space="preserve"> </w:t>
            </w:r>
            <w:proofErr w:type="spellStart"/>
            <w:r w:rsidRPr="00095FD1">
              <w:rPr>
                <w:rFonts w:ascii="Garamond" w:hAnsi="Garamond"/>
                <w:sz w:val="28"/>
                <w:szCs w:val="28"/>
              </w:rPr>
              <w:t>gys</w:t>
            </w:r>
            <w:proofErr w:type="spellEnd"/>
            <w:r w:rsidRPr="00095FD1">
              <w:rPr>
                <w:rFonts w:ascii="Garamond" w:hAnsi="Garamond"/>
                <w:sz w:val="28"/>
                <w:szCs w:val="28"/>
              </w:rPr>
              <w:t xml:space="preserve"> e </w:t>
            </w:r>
            <w:proofErr w:type="spellStart"/>
            <w:r w:rsidRPr="00095FD1">
              <w:rPr>
                <w:rFonts w:ascii="Garamond" w:hAnsi="Garamond"/>
                <w:sz w:val="28"/>
                <w:szCs w:val="28"/>
              </w:rPr>
              <w:t>gherjagh</w:t>
            </w:r>
            <w:proofErr w:type="spellEnd"/>
            <w:r w:rsidRPr="00095FD1">
              <w:rPr>
                <w:rFonts w:ascii="Garamond" w:hAnsi="Garamond"/>
                <w:sz w:val="28"/>
                <w:szCs w:val="28"/>
              </w:rPr>
              <w:t xml:space="preserve"> </w:t>
            </w:r>
            <w:proofErr w:type="spellStart"/>
            <w:r w:rsidRPr="00095FD1">
              <w:rPr>
                <w:rFonts w:ascii="Garamond" w:hAnsi="Garamond"/>
                <w:sz w:val="28"/>
                <w:szCs w:val="28"/>
              </w:rPr>
              <w:t>mooar</w:t>
            </w:r>
            <w:proofErr w:type="spellEnd"/>
            <w:r w:rsidRPr="00095FD1">
              <w:rPr>
                <w:rFonts w:ascii="Garamond" w:hAnsi="Garamond"/>
                <w:sz w:val="28"/>
                <w:szCs w:val="28"/>
              </w:rPr>
              <w:t xml:space="preserve"> </w:t>
            </w:r>
            <w:proofErr w:type="spellStart"/>
            <w:r w:rsidRPr="00095FD1">
              <w:rPr>
                <w:rFonts w:ascii="Garamond" w:hAnsi="Garamond"/>
                <w:sz w:val="28"/>
                <w:szCs w:val="28"/>
              </w:rPr>
              <w:t>nagh</w:t>
            </w:r>
            <w:proofErr w:type="spellEnd"/>
            <w:r w:rsidRPr="00095FD1">
              <w:rPr>
                <w:rFonts w:ascii="Garamond" w:hAnsi="Garamond"/>
                <w:sz w:val="28"/>
                <w:szCs w:val="28"/>
              </w:rPr>
              <w:t xml:space="preserve"> bee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bragh</w:t>
            </w:r>
            <w:proofErr w:type="spellEnd"/>
            <w:r w:rsidRPr="00095FD1">
              <w:rPr>
                <w:rFonts w:ascii="Garamond" w:hAnsi="Garamond"/>
                <w:sz w:val="28"/>
                <w:szCs w:val="28"/>
              </w:rPr>
              <w:t xml:space="preserve"> </w:t>
            </w:r>
            <w:proofErr w:type="spellStart"/>
            <w:r w:rsidRPr="00095FD1">
              <w:rPr>
                <w:rFonts w:ascii="Garamond" w:hAnsi="Garamond"/>
                <w:sz w:val="28"/>
                <w:szCs w:val="28"/>
              </w:rPr>
              <w:t>ec</w:t>
            </w:r>
            <w:proofErr w:type="spellEnd"/>
            <w:r w:rsidRPr="00095FD1">
              <w:rPr>
                <w:rFonts w:ascii="Garamond" w:hAnsi="Garamond"/>
                <w:sz w:val="28"/>
                <w:szCs w:val="28"/>
              </w:rPr>
              <w:t xml:space="preserve"> </w:t>
            </w:r>
            <w:proofErr w:type="spellStart"/>
            <w:r w:rsidRPr="00095FD1">
              <w:rPr>
                <w:rFonts w:ascii="Garamond" w:hAnsi="Garamond"/>
                <w:sz w:val="28"/>
                <w:szCs w:val="28"/>
              </w:rPr>
              <w:t>kion</w:t>
            </w:r>
            <w:proofErr w:type="spellEnd"/>
            <w:r w:rsidRPr="00095FD1">
              <w:rPr>
                <w:rFonts w:ascii="Garamond" w:hAnsi="Garamond"/>
                <w:sz w:val="28"/>
                <w:szCs w:val="28"/>
              </w:rPr>
              <w:t xml:space="preserve">. </w:t>
            </w:r>
          </w:p>
        </w:tc>
        <w:tc>
          <w:tcPr>
            <w:tcW w:w="0" w:type="auto"/>
          </w:tcPr>
          <w:p w14:paraId="4735830F" w14:textId="77777777" w:rsidR="00FF2DCA" w:rsidRPr="00704683" w:rsidRDefault="00FF2DCA" w:rsidP="00DB60C3">
            <w:pPr>
              <w:pStyle w:val="ListParagraph"/>
              <w:ind w:left="0" w:firstLine="227"/>
              <w:contextualSpacing w:val="0"/>
              <w:jc w:val="both"/>
              <w:rPr>
                <w:rFonts w:ascii="Garamond" w:hAnsi="Garamond" w:cs="Times New Roman"/>
                <w:sz w:val="28"/>
              </w:rPr>
            </w:pPr>
            <w:r w:rsidRPr="00704683">
              <w:rPr>
                <w:rFonts w:ascii="Garamond" w:hAnsi="Garamond" w:cs="Times New Roman"/>
                <w:i/>
                <w:sz w:val="28"/>
              </w:rPr>
              <w:t xml:space="preserve">And, trusting in God for Grace and Assistance, </w:t>
            </w:r>
            <w:proofErr w:type="spellStart"/>
            <w:r w:rsidRPr="00704683">
              <w:rPr>
                <w:rFonts w:ascii="Garamond" w:hAnsi="Garamond" w:cs="Times New Roman"/>
                <w:i/>
                <w:sz w:val="28"/>
              </w:rPr>
              <w:t>goeth</w:t>
            </w:r>
            <w:proofErr w:type="spellEnd"/>
            <w:r w:rsidRPr="00704683">
              <w:rPr>
                <w:rFonts w:ascii="Garamond" w:hAnsi="Garamond" w:cs="Times New Roman"/>
                <w:i/>
                <w:sz w:val="28"/>
              </w:rPr>
              <w:t xml:space="preserve"> to the Lord’s Supp</w:t>
            </w:r>
            <w:r w:rsidR="00913B58">
              <w:rPr>
                <w:rFonts w:ascii="Garamond" w:hAnsi="Garamond" w:cs="Times New Roman"/>
                <w:i/>
                <w:sz w:val="28"/>
              </w:rPr>
              <w:t>e</w:t>
            </w:r>
            <w:r w:rsidRPr="00704683">
              <w:rPr>
                <w:rFonts w:ascii="Garamond" w:hAnsi="Garamond" w:cs="Times New Roman"/>
                <w:i/>
                <w:sz w:val="28"/>
              </w:rPr>
              <w:t>r to obtain them</w:t>
            </w:r>
            <w:r w:rsidRPr="00704683">
              <w:rPr>
                <w:rFonts w:ascii="Garamond" w:hAnsi="Garamond" w:cs="Times New Roman"/>
                <w:sz w:val="28"/>
              </w:rPr>
              <w:t> ;</w:t>
            </w:r>
            <w:r w:rsidRPr="00704683">
              <w:rPr>
                <w:rFonts w:ascii="Garamond" w:hAnsi="Garamond" w:cs="Times New Roman"/>
                <w:i/>
                <w:sz w:val="28"/>
              </w:rPr>
              <w:t xml:space="preserve"> </w:t>
            </w:r>
            <w:r w:rsidRPr="00704683">
              <w:rPr>
                <w:rFonts w:ascii="Garamond" w:hAnsi="Garamond" w:cs="Times New Roman"/>
                <w:sz w:val="28"/>
              </w:rPr>
              <w:t>Such a Person will receive that Sacrament to his Great and Endless Comfort.</w:t>
            </w:r>
          </w:p>
        </w:tc>
      </w:tr>
      <w:tr w:rsidR="00FF2DCA" w:rsidRPr="00704683" w14:paraId="35190FF5" w14:textId="77777777" w:rsidTr="00954EA9">
        <w:tc>
          <w:tcPr>
            <w:tcW w:w="0" w:type="auto"/>
          </w:tcPr>
          <w:p w14:paraId="552FF69D"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i/>
                <w:sz w:val="28"/>
                <w:szCs w:val="28"/>
              </w:rPr>
              <w:t>Q.</w:t>
            </w:r>
            <w:r w:rsidRPr="00095FD1">
              <w:rPr>
                <w:rFonts w:ascii="Garamond" w:hAnsi="Garamond"/>
                <w:sz w:val="28"/>
                <w:szCs w:val="28"/>
              </w:rPr>
              <w:t xml:space="preserve"> </w:t>
            </w:r>
            <w:proofErr w:type="spellStart"/>
            <w:r w:rsidRPr="00095FD1">
              <w:rPr>
                <w:rFonts w:ascii="Garamond" w:hAnsi="Garamond"/>
                <w:sz w:val="28"/>
                <w:szCs w:val="28"/>
              </w:rPr>
              <w:t>Cre’n</w:t>
            </w:r>
            <w:proofErr w:type="spellEnd"/>
            <w:r w:rsidRPr="00095FD1">
              <w:rPr>
                <w:rFonts w:ascii="Garamond" w:hAnsi="Garamond"/>
                <w:sz w:val="28"/>
                <w:szCs w:val="28"/>
              </w:rPr>
              <w:t xml:space="preserve"> </w:t>
            </w:r>
            <w:proofErr w:type="spellStart"/>
            <w:r w:rsidRPr="00095FD1">
              <w:rPr>
                <w:rFonts w:ascii="Garamond" w:hAnsi="Garamond"/>
                <w:sz w:val="28"/>
                <w:szCs w:val="28"/>
              </w:rPr>
              <w:t>aght</w:t>
            </w:r>
            <w:proofErr w:type="spellEnd"/>
            <w:r w:rsidRPr="00095FD1">
              <w:rPr>
                <w:rFonts w:ascii="Garamond" w:hAnsi="Garamond"/>
                <w:sz w:val="28"/>
                <w:szCs w:val="28"/>
              </w:rPr>
              <w:t xml:space="preserve"> </w:t>
            </w:r>
            <w:proofErr w:type="spellStart"/>
            <w:r w:rsidRPr="00095FD1">
              <w:rPr>
                <w:rFonts w:ascii="Garamond" w:hAnsi="Garamond"/>
                <w:sz w:val="28"/>
                <w:szCs w:val="28"/>
              </w:rPr>
              <w:t>te</w:t>
            </w:r>
            <w:proofErr w:type="spellEnd"/>
            <w:r w:rsidRPr="00095FD1">
              <w:rPr>
                <w:rFonts w:ascii="Garamond" w:hAnsi="Garamond"/>
                <w:sz w:val="28"/>
                <w:szCs w:val="28"/>
              </w:rPr>
              <w:t xml:space="preserve"> </w:t>
            </w:r>
            <w:proofErr w:type="spellStart"/>
            <w:r w:rsidRPr="00095FD1">
              <w:rPr>
                <w:rFonts w:ascii="Garamond" w:hAnsi="Garamond"/>
                <w:sz w:val="28"/>
                <w:szCs w:val="28"/>
              </w:rPr>
              <w:t>taghyrt</w:t>
            </w:r>
            <w:proofErr w:type="spellEnd"/>
            <w:r w:rsidRPr="00095FD1">
              <w:rPr>
                <w:rFonts w:ascii="Garamond" w:hAnsi="Garamond"/>
                <w:sz w:val="28"/>
                <w:szCs w:val="28"/>
              </w:rPr>
              <w:t xml:space="preserve"> </w:t>
            </w:r>
            <w:proofErr w:type="spellStart"/>
            <w:r w:rsidRPr="00095FD1">
              <w:rPr>
                <w:rFonts w:ascii="Garamond" w:hAnsi="Garamond"/>
                <w:sz w:val="28"/>
                <w:szCs w:val="28"/>
              </w:rPr>
              <w:t>aisht</w:t>
            </w:r>
            <w:proofErr w:type="spellEnd"/>
            <w:r w:rsidR="00913B58">
              <w:rPr>
                <w:rStyle w:val="FootnoteReference"/>
                <w:rFonts w:ascii="Garamond" w:hAnsi="Garamond"/>
                <w:sz w:val="28"/>
                <w:szCs w:val="28"/>
              </w:rPr>
              <w:footnoteReference w:id="82"/>
            </w:r>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vel</w:t>
            </w:r>
            <w:proofErr w:type="spellEnd"/>
            <w:r w:rsidRPr="00095FD1">
              <w:rPr>
                <w:rFonts w:ascii="Garamond" w:hAnsi="Garamond"/>
                <w:sz w:val="28"/>
                <w:szCs w:val="28"/>
              </w:rPr>
              <w:t xml:space="preserve"> </w:t>
            </w:r>
            <w:proofErr w:type="spellStart"/>
            <w:r w:rsidRPr="00095FD1">
              <w:rPr>
                <w:rFonts w:ascii="Garamond" w:hAnsi="Garamond"/>
                <w:sz w:val="28"/>
                <w:szCs w:val="28"/>
              </w:rPr>
              <w:t>chooilleen</w:t>
            </w:r>
            <w:proofErr w:type="spellEnd"/>
            <w:r w:rsidRPr="00095FD1">
              <w:rPr>
                <w:rFonts w:ascii="Garamond" w:hAnsi="Garamond"/>
                <w:sz w:val="28"/>
                <w:szCs w:val="28"/>
              </w:rPr>
              <w:t xml:space="preserve"> </w:t>
            </w:r>
            <w:proofErr w:type="spellStart"/>
            <w:r w:rsidRPr="00095FD1">
              <w:rPr>
                <w:rFonts w:ascii="Garamond" w:hAnsi="Garamond"/>
                <w:sz w:val="28"/>
                <w:szCs w:val="28"/>
              </w:rPr>
              <w:t>Mee</w:t>
            </w:r>
            <w:proofErr w:type="spellEnd"/>
            <w:r w:rsidR="00913B58">
              <w:rPr>
                <w:rFonts w:ascii="Garamond" w:hAnsi="Garamond"/>
                <w:sz w:val="28"/>
                <w:szCs w:val="28"/>
              </w:rPr>
              <w:t xml:space="preserve"> </w:t>
            </w:r>
            <w:proofErr w:type="spellStart"/>
            <w:r w:rsidRPr="00095FD1">
              <w:rPr>
                <w:rFonts w:ascii="Garamond" w:hAnsi="Garamond"/>
                <w:sz w:val="28"/>
                <w:szCs w:val="28"/>
              </w:rPr>
              <w:t>rooisagh</w:t>
            </w:r>
            <w:proofErr w:type="spellEnd"/>
            <w:r w:rsidR="00913B58">
              <w:rPr>
                <w:rStyle w:val="FootnoteReference"/>
                <w:rFonts w:ascii="Garamond" w:hAnsi="Garamond"/>
                <w:sz w:val="28"/>
                <w:szCs w:val="28"/>
              </w:rPr>
              <w:footnoteReference w:id="83"/>
            </w:r>
            <w:r w:rsidRPr="00095FD1">
              <w:rPr>
                <w:rFonts w:ascii="Garamond" w:hAnsi="Garamond"/>
                <w:sz w:val="28"/>
                <w:szCs w:val="28"/>
              </w:rPr>
              <w:t xml:space="preserve"> </w:t>
            </w:r>
            <w:proofErr w:type="spellStart"/>
            <w:r w:rsidRPr="00095FD1">
              <w:rPr>
                <w:rFonts w:ascii="Garamond" w:hAnsi="Garamond"/>
                <w:sz w:val="28"/>
                <w:szCs w:val="28"/>
              </w:rPr>
              <w:t>jeh</w:t>
            </w:r>
            <w:proofErr w:type="spellEnd"/>
            <w:r w:rsidRPr="00095FD1">
              <w:rPr>
                <w:rFonts w:ascii="Garamond" w:hAnsi="Garamond"/>
                <w:sz w:val="28"/>
                <w:szCs w:val="28"/>
              </w:rPr>
              <w:t xml:space="preserve"> </w:t>
            </w:r>
            <w:proofErr w:type="spellStart"/>
            <w:r w:rsidRPr="00095FD1">
              <w:rPr>
                <w:rFonts w:ascii="Garamond" w:hAnsi="Garamond"/>
                <w:sz w:val="28"/>
                <w:szCs w:val="28"/>
              </w:rPr>
              <w:t>Currym</w:t>
            </w:r>
            <w:proofErr w:type="spellEnd"/>
            <w:r w:rsidRPr="00095FD1">
              <w:rPr>
                <w:rFonts w:ascii="Garamond" w:hAnsi="Garamond"/>
                <w:sz w:val="28"/>
                <w:szCs w:val="28"/>
              </w:rPr>
              <w:t xml:space="preserve"> cha </w:t>
            </w:r>
            <w:proofErr w:type="spellStart"/>
            <w:r w:rsidRPr="00095FD1">
              <w:rPr>
                <w:rFonts w:ascii="Garamond" w:hAnsi="Garamond"/>
                <w:sz w:val="28"/>
                <w:szCs w:val="28"/>
              </w:rPr>
              <w:t>eddrym</w:t>
            </w:r>
            <w:proofErr w:type="spellEnd"/>
            <w:r w:rsidRPr="00095FD1">
              <w:rPr>
                <w:rFonts w:ascii="Garamond" w:hAnsi="Garamond"/>
                <w:sz w:val="28"/>
                <w:szCs w:val="28"/>
              </w:rPr>
              <w:t xml:space="preserve"> as </w:t>
            </w:r>
            <w:proofErr w:type="spellStart"/>
            <w:r w:rsidRPr="00095FD1">
              <w:rPr>
                <w:rFonts w:ascii="Garamond" w:hAnsi="Garamond"/>
                <w:sz w:val="28"/>
                <w:szCs w:val="28"/>
              </w:rPr>
              <w:t>ashagh</w:t>
            </w:r>
            <w:proofErr w:type="spellEnd"/>
            <w:r w:rsidRPr="00095FD1">
              <w:rPr>
                <w:rFonts w:ascii="Garamond" w:hAnsi="Garamond"/>
                <w:sz w:val="28"/>
                <w:szCs w:val="28"/>
              </w:rPr>
              <w:t xml:space="preserve">, as </w:t>
            </w:r>
            <w:proofErr w:type="spellStart"/>
            <w:r w:rsidRPr="00095FD1">
              <w:rPr>
                <w:rFonts w:ascii="Garamond" w:hAnsi="Garamond"/>
                <w:sz w:val="28"/>
                <w:szCs w:val="28"/>
              </w:rPr>
              <w:t>fooast</w:t>
            </w:r>
            <w:proofErr w:type="spellEnd"/>
            <w:r w:rsidRPr="00095FD1">
              <w:rPr>
                <w:rFonts w:ascii="Garamond" w:hAnsi="Garamond"/>
                <w:sz w:val="28"/>
                <w:szCs w:val="28"/>
              </w:rPr>
              <w:t xml:space="preserve"> cha </w:t>
            </w:r>
            <w:proofErr w:type="spellStart"/>
            <w:r w:rsidRPr="00095FD1">
              <w:rPr>
                <w:rFonts w:ascii="Garamond" w:hAnsi="Garamond"/>
                <w:sz w:val="28"/>
                <w:szCs w:val="28"/>
              </w:rPr>
              <w:t>ymmyrchagh</w:t>
            </w:r>
            <w:proofErr w:type="spellEnd"/>
            <w:r w:rsidRPr="00095FD1">
              <w:rPr>
                <w:rFonts w:ascii="Garamond" w:hAnsi="Garamond"/>
                <w:sz w:val="28"/>
                <w:szCs w:val="28"/>
              </w:rPr>
              <w:t xml:space="preserve"> as </w:t>
            </w:r>
            <w:proofErr w:type="spellStart"/>
            <w:r w:rsidRPr="00095FD1">
              <w:rPr>
                <w:rFonts w:ascii="Garamond" w:hAnsi="Garamond"/>
                <w:sz w:val="28"/>
                <w:szCs w:val="28"/>
              </w:rPr>
              <w:t>Gerjolagh</w:t>
            </w:r>
            <w:proofErr w:type="spellEnd"/>
            <w:r w:rsidRPr="00095FD1">
              <w:rPr>
                <w:rFonts w:ascii="Garamond" w:hAnsi="Garamond"/>
                <w:i/>
                <w:sz w:val="28"/>
                <w:szCs w:val="28"/>
              </w:rPr>
              <w:t> </w:t>
            </w:r>
            <w:r w:rsidRPr="00095FD1">
              <w:rPr>
                <w:rFonts w:ascii="Garamond" w:hAnsi="Garamond"/>
                <w:sz w:val="28"/>
                <w:szCs w:val="28"/>
              </w:rPr>
              <w:t xml:space="preserve">? </w:t>
            </w:r>
          </w:p>
        </w:tc>
        <w:tc>
          <w:tcPr>
            <w:tcW w:w="0" w:type="auto"/>
          </w:tcPr>
          <w:p w14:paraId="2C14CD69"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How comes it then, that so many neglect a Duty so plain and </w:t>
            </w:r>
            <w:proofErr w:type="spellStart"/>
            <w:r w:rsidRPr="00704683">
              <w:rPr>
                <w:rFonts w:ascii="Garamond" w:hAnsi="Garamond" w:cs="Times New Roman"/>
                <w:i/>
                <w:sz w:val="28"/>
              </w:rPr>
              <w:t>easie</w:t>
            </w:r>
            <w:proofErr w:type="spellEnd"/>
            <w:r w:rsidRPr="00704683">
              <w:rPr>
                <w:rFonts w:ascii="Garamond" w:hAnsi="Garamond" w:cs="Times New Roman"/>
                <w:i/>
                <w:sz w:val="28"/>
              </w:rPr>
              <w:t>, and yet so necessary and comfortable ?</w:t>
            </w:r>
          </w:p>
        </w:tc>
      </w:tr>
      <w:tr w:rsidR="00FF2DCA" w:rsidRPr="00704683" w14:paraId="47F37928" w14:textId="77777777" w:rsidTr="00954EA9">
        <w:tc>
          <w:tcPr>
            <w:tcW w:w="0" w:type="auto"/>
          </w:tcPr>
          <w:p w14:paraId="1D86098A"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i/>
                <w:sz w:val="28"/>
                <w:szCs w:val="28"/>
              </w:rPr>
              <w:t xml:space="preserve">A. </w:t>
            </w:r>
            <w:r w:rsidRPr="00095FD1">
              <w:rPr>
                <w:rFonts w:ascii="Garamond" w:hAnsi="Garamond"/>
                <w:sz w:val="28"/>
                <w:szCs w:val="28"/>
              </w:rPr>
              <w:t xml:space="preserve">Son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vel</w:t>
            </w:r>
            <w:proofErr w:type="spellEnd"/>
            <w:r w:rsidRPr="00095FD1">
              <w:rPr>
                <w:rFonts w:ascii="Garamond" w:hAnsi="Garamond"/>
                <w:sz w:val="28"/>
                <w:szCs w:val="28"/>
              </w:rPr>
              <w:t xml:space="preserve"> </w:t>
            </w:r>
            <w:proofErr w:type="spellStart"/>
            <w:r w:rsidRPr="00095FD1">
              <w:rPr>
                <w:rFonts w:ascii="Garamond" w:hAnsi="Garamond"/>
                <w:sz w:val="28"/>
                <w:szCs w:val="28"/>
              </w:rPr>
              <w:t>ymmodee</w:t>
            </w:r>
            <w:proofErr w:type="spellEnd"/>
            <w:r w:rsidRPr="00095FD1">
              <w:rPr>
                <w:rFonts w:ascii="Garamond" w:hAnsi="Garamond"/>
                <w:sz w:val="28"/>
                <w:szCs w:val="28"/>
              </w:rPr>
              <w:t xml:space="preserve"> </w:t>
            </w:r>
            <w:proofErr w:type="spellStart"/>
            <w:r w:rsidRPr="00095FD1">
              <w:rPr>
                <w:rFonts w:ascii="Garamond" w:hAnsi="Garamond"/>
                <w:sz w:val="28"/>
                <w:szCs w:val="28"/>
              </w:rPr>
              <w:t>nagh</w:t>
            </w:r>
            <w:proofErr w:type="spellEnd"/>
            <w:r w:rsidRPr="00095FD1">
              <w:rPr>
                <w:rFonts w:ascii="Garamond" w:hAnsi="Garamond"/>
                <w:sz w:val="28"/>
                <w:szCs w:val="28"/>
              </w:rPr>
              <w:t xml:space="preserve"> </w:t>
            </w:r>
            <w:proofErr w:type="spellStart"/>
            <w:r w:rsidRPr="00095FD1">
              <w:rPr>
                <w:rFonts w:ascii="Garamond" w:hAnsi="Garamond"/>
                <w:sz w:val="28"/>
                <w:szCs w:val="28"/>
              </w:rPr>
              <w:t>vel</w:t>
            </w:r>
            <w:proofErr w:type="spellEnd"/>
            <w:r w:rsidRPr="00095FD1">
              <w:rPr>
                <w:rFonts w:ascii="Garamond" w:hAnsi="Garamond"/>
                <w:sz w:val="28"/>
                <w:szCs w:val="28"/>
              </w:rPr>
              <w:t xml:space="preserve"> </w:t>
            </w:r>
            <w:proofErr w:type="spellStart"/>
            <w:r w:rsidRPr="00095FD1">
              <w:rPr>
                <w:rFonts w:ascii="Garamond" w:hAnsi="Garamond"/>
                <w:sz w:val="28"/>
                <w:szCs w:val="28"/>
              </w:rPr>
              <w:t>smooinaght</w:t>
            </w:r>
            <w:proofErr w:type="spellEnd"/>
            <w:r w:rsidRPr="00095FD1">
              <w:rPr>
                <w:rFonts w:ascii="Garamond" w:hAnsi="Garamond"/>
                <w:sz w:val="28"/>
                <w:szCs w:val="28"/>
              </w:rPr>
              <w:t xml:space="preserve"> er </w:t>
            </w:r>
            <w:proofErr w:type="spellStart"/>
            <w:r w:rsidRPr="00095FD1">
              <w:rPr>
                <w:rFonts w:ascii="Garamond" w:hAnsi="Garamond"/>
                <w:sz w:val="28"/>
                <w:szCs w:val="28"/>
              </w:rPr>
              <w:t>nyn</w:t>
            </w:r>
            <w:proofErr w:type="spellEnd"/>
            <w:r w:rsidRPr="00095FD1">
              <w:rPr>
                <w:rFonts w:ascii="Garamond" w:hAnsi="Garamond"/>
                <w:sz w:val="28"/>
                <w:szCs w:val="28"/>
              </w:rPr>
              <w:t xml:space="preserve"> </w:t>
            </w:r>
            <w:proofErr w:type="spellStart"/>
            <w:r w:rsidRPr="00095FD1">
              <w:rPr>
                <w:rFonts w:ascii="Garamond" w:hAnsi="Garamond"/>
                <w:sz w:val="28"/>
                <w:szCs w:val="28"/>
              </w:rPr>
              <w:t>Anmeenyn</w:t>
            </w:r>
            <w:proofErr w:type="spellEnd"/>
            <w:r w:rsidRPr="00095FD1">
              <w:rPr>
                <w:rFonts w:ascii="Garamond" w:hAnsi="Garamond"/>
                <w:sz w:val="28"/>
                <w:szCs w:val="28"/>
              </w:rPr>
              <w:t xml:space="preserve">, </w:t>
            </w:r>
            <w:proofErr w:type="spellStart"/>
            <w:r w:rsidRPr="00095FD1">
              <w:rPr>
                <w:rFonts w:ascii="Garamond" w:hAnsi="Garamond"/>
                <w:sz w:val="28"/>
                <w:szCs w:val="28"/>
              </w:rPr>
              <w:t>ny</w:t>
            </w:r>
            <w:proofErr w:type="spellEnd"/>
            <w:r w:rsidRPr="00095FD1">
              <w:rPr>
                <w:rFonts w:ascii="Garamond" w:hAnsi="Garamond"/>
                <w:sz w:val="28"/>
                <w:szCs w:val="28"/>
              </w:rPr>
              <w:t xml:space="preserve"> er </w:t>
            </w:r>
            <w:proofErr w:type="spellStart"/>
            <w:r w:rsidRPr="00095FD1">
              <w:rPr>
                <w:rFonts w:ascii="Garamond" w:hAnsi="Garamond"/>
                <w:sz w:val="28"/>
                <w:szCs w:val="28"/>
              </w:rPr>
              <w:t>seihl</w:t>
            </w:r>
            <w:proofErr w:type="spellEnd"/>
            <w:r w:rsidRPr="00095FD1">
              <w:rPr>
                <w:rFonts w:ascii="Garamond" w:hAnsi="Garamond"/>
                <w:sz w:val="28"/>
                <w:szCs w:val="28"/>
              </w:rPr>
              <w:t xml:space="preserve"> </w:t>
            </w:r>
            <w:proofErr w:type="spellStart"/>
            <w:r w:rsidRPr="00095FD1">
              <w:rPr>
                <w:rFonts w:ascii="Garamond" w:hAnsi="Garamond"/>
                <w:sz w:val="28"/>
                <w:szCs w:val="28"/>
              </w:rPr>
              <w:t>ry</w:t>
            </w:r>
            <w:proofErr w:type="spellEnd"/>
            <w:r w:rsidRPr="00095FD1">
              <w:rPr>
                <w:rFonts w:ascii="Garamond" w:hAnsi="Garamond"/>
                <w:sz w:val="28"/>
                <w:szCs w:val="28"/>
              </w:rPr>
              <w:t xml:space="preserve"> </w:t>
            </w:r>
            <w:proofErr w:type="spellStart"/>
            <w:r w:rsidRPr="00095FD1">
              <w:rPr>
                <w:rFonts w:ascii="Garamond" w:hAnsi="Garamond"/>
                <w:sz w:val="28"/>
                <w:szCs w:val="28"/>
              </w:rPr>
              <w:t>heet</w:t>
            </w:r>
            <w:proofErr w:type="spellEnd"/>
            <w:r w:rsidRPr="00095FD1">
              <w:rPr>
                <w:rFonts w:ascii="Garamond" w:hAnsi="Garamond"/>
                <w:sz w:val="28"/>
                <w:szCs w:val="28"/>
              </w:rPr>
              <w:t xml:space="preserve">. </w:t>
            </w:r>
          </w:p>
        </w:tc>
        <w:tc>
          <w:tcPr>
            <w:tcW w:w="0" w:type="auto"/>
          </w:tcPr>
          <w:p w14:paraId="3A28BD50"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A. </w:t>
            </w:r>
            <w:r w:rsidRPr="00704683">
              <w:rPr>
                <w:rFonts w:ascii="Garamond" w:hAnsi="Garamond" w:cs="Times New Roman"/>
                <w:i/>
                <w:sz w:val="28"/>
              </w:rPr>
              <w:t>Because there are Many who think not of their Souls, or of a World to come.</w:t>
            </w:r>
          </w:p>
        </w:tc>
      </w:tr>
      <w:tr w:rsidR="00FF2DCA" w:rsidRPr="00704683" w14:paraId="106C00DE" w14:textId="77777777" w:rsidTr="00954EA9">
        <w:tc>
          <w:tcPr>
            <w:tcW w:w="0" w:type="auto"/>
          </w:tcPr>
          <w:p w14:paraId="627BDE3A"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sz w:val="28"/>
                <w:szCs w:val="28"/>
              </w:rPr>
              <w:t xml:space="preserve">Ta </w:t>
            </w:r>
            <w:proofErr w:type="spellStart"/>
            <w:r w:rsidRPr="00095FD1">
              <w:rPr>
                <w:rFonts w:ascii="Garamond" w:hAnsi="Garamond"/>
                <w:sz w:val="28"/>
                <w:szCs w:val="28"/>
              </w:rPr>
              <w:t>ymmodee</w:t>
            </w:r>
            <w:proofErr w:type="spellEnd"/>
            <w:r w:rsidRPr="00095FD1">
              <w:rPr>
                <w:rFonts w:ascii="Garamond" w:hAnsi="Garamond"/>
                <w:sz w:val="28"/>
                <w:szCs w:val="28"/>
              </w:rPr>
              <w:t xml:space="preserve"> ta </w:t>
            </w:r>
            <w:proofErr w:type="spellStart"/>
            <w:r w:rsidRPr="00095FD1">
              <w:rPr>
                <w:rFonts w:ascii="Garamond" w:hAnsi="Garamond"/>
                <w:sz w:val="28"/>
                <w:szCs w:val="28"/>
              </w:rPr>
              <w:t>fys</w:t>
            </w:r>
            <w:proofErr w:type="spellEnd"/>
            <w:r w:rsidRPr="00095FD1">
              <w:rPr>
                <w:rFonts w:ascii="Garamond" w:hAnsi="Garamond"/>
                <w:sz w:val="28"/>
                <w:szCs w:val="28"/>
              </w:rPr>
              <w:t xml:space="preserve"> </w:t>
            </w:r>
            <w:proofErr w:type="spellStart"/>
            <w:r w:rsidRPr="00095FD1">
              <w:rPr>
                <w:rFonts w:ascii="Garamond" w:hAnsi="Garamond"/>
                <w:sz w:val="28"/>
                <w:szCs w:val="28"/>
              </w:rPr>
              <w:t>oc</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negin</w:t>
            </w:r>
            <w:proofErr w:type="spellEnd"/>
            <w:r w:rsidRPr="00095FD1">
              <w:rPr>
                <w:rFonts w:ascii="Garamond" w:hAnsi="Garamond"/>
                <w:sz w:val="28"/>
                <w:szCs w:val="28"/>
              </w:rPr>
              <w:t xml:space="preserve"> </w:t>
            </w:r>
            <w:proofErr w:type="spellStart"/>
            <w:r w:rsidRPr="00095FD1">
              <w:rPr>
                <w:rFonts w:ascii="Garamond" w:hAnsi="Garamond"/>
                <w:sz w:val="28"/>
                <w:szCs w:val="28"/>
              </w:rPr>
              <w:t>daue</w:t>
            </w:r>
            <w:proofErr w:type="spellEnd"/>
            <w:r w:rsidRPr="00095FD1">
              <w:rPr>
                <w:rFonts w:ascii="Garamond" w:hAnsi="Garamond"/>
                <w:sz w:val="28"/>
                <w:szCs w:val="28"/>
              </w:rPr>
              <w:t xml:space="preserve"> </w:t>
            </w:r>
            <w:proofErr w:type="spellStart"/>
            <w:r w:rsidRPr="00095FD1">
              <w:rPr>
                <w:rFonts w:ascii="Garamond" w:hAnsi="Garamond"/>
                <w:sz w:val="28"/>
                <w:szCs w:val="28"/>
              </w:rPr>
              <w:t>Arrys</w:t>
            </w:r>
            <w:proofErr w:type="spellEnd"/>
            <w:r w:rsidRPr="00095FD1">
              <w:rPr>
                <w:rFonts w:ascii="Garamond" w:hAnsi="Garamond"/>
                <w:sz w:val="28"/>
                <w:szCs w:val="28"/>
              </w:rPr>
              <w:t xml:space="preserve"> y </w:t>
            </w:r>
            <w:proofErr w:type="spellStart"/>
            <w:r w:rsidRPr="00095FD1">
              <w:rPr>
                <w:rFonts w:ascii="Garamond" w:hAnsi="Garamond"/>
                <w:sz w:val="28"/>
                <w:szCs w:val="28"/>
              </w:rPr>
              <w:t>ghoal</w:t>
            </w:r>
            <w:proofErr w:type="spellEnd"/>
            <w:r w:rsidRPr="00095FD1">
              <w:rPr>
                <w:rFonts w:ascii="Garamond" w:hAnsi="Garamond"/>
                <w:sz w:val="28"/>
                <w:szCs w:val="28"/>
              </w:rPr>
              <w:t xml:space="preserve"> ; ta </w:t>
            </w:r>
            <w:proofErr w:type="spellStart"/>
            <w:r w:rsidRPr="00095FD1">
              <w:rPr>
                <w:rFonts w:ascii="Garamond" w:hAnsi="Garamond"/>
                <w:sz w:val="28"/>
                <w:szCs w:val="28"/>
              </w:rPr>
              <w:t>shen</w:t>
            </w:r>
            <w:proofErr w:type="spellEnd"/>
            <w:r w:rsidRPr="00095FD1">
              <w:rPr>
                <w:rFonts w:ascii="Garamond" w:hAnsi="Garamond"/>
                <w:sz w:val="28"/>
                <w:szCs w:val="28"/>
              </w:rPr>
              <w:t xml:space="preserve">, </w:t>
            </w:r>
            <w:proofErr w:type="spellStart"/>
            <w:r w:rsidRPr="00095FD1">
              <w:rPr>
                <w:rFonts w:ascii="Garamond" w:hAnsi="Garamond"/>
                <w:sz w:val="28"/>
                <w:szCs w:val="28"/>
              </w:rPr>
              <w:t>nyn</w:t>
            </w:r>
            <w:proofErr w:type="spellEnd"/>
            <w:r w:rsidRPr="00095FD1">
              <w:rPr>
                <w:rFonts w:ascii="Garamond" w:hAnsi="Garamond"/>
                <w:sz w:val="28"/>
                <w:szCs w:val="28"/>
              </w:rPr>
              <w:t xml:space="preserve"> </w:t>
            </w:r>
            <w:proofErr w:type="spellStart"/>
            <w:r w:rsidRPr="00095FD1">
              <w:rPr>
                <w:rFonts w:ascii="Garamond" w:hAnsi="Garamond"/>
                <w:sz w:val="28"/>
                <w:szCs w:val="28"/>
              </w:rPr>
              <w:t>aght</w:t>
            </w:r>
            <w:proofErr w:type="spellEnd"/>
            <w:r w:rsidRPr="00095FD1">
              <w:rPr>
                <w:rFonts w:ascii="Garamond" w:hAnsi="Garamond"/>
                <w:sz w:val="28"/>
                <w:szCs w:val="28"/>
              </w:rPr>
              <w:t xml:space="preserve"> </w:t>
            </w:r>
            <w:proofErr w:type="spellStart"/>
            <w:r w:rsidRPr="00095FD1">
              <w:rPr>
                <w:rFonts w:ascii="Garamond" w:hAnsi="Garamond"/>
                <w:sz w:val="28"/>
                <w:szCs w:val="28"/>
              </w:rPr>
              <w:t>beaghee</w:t>
            </w:r>
            <w:proofErr w:type="spellEnd"/>
            <w:r w:rsidRPr="00095FD1">
              <w:rPr>
                <w:rFonts w:ascii="Garamond" w:hAnsi="Garamond"/>
                <w:sz w:val="28"/>
                <w:szCs w:val="28"/>
              </w:rPr>
              <w:t xml:space="preserve"> y </w:t>
            </w:r>
            <w:proofErr w:type="spellStart"/>
            <w:r w:rsidRPr="00095FD1">
              <w:rPr>
                <w:rFonts w:ascii="Garamond" w:hAnsi="Garamond"/>
                <w:sz w:val="28"/>
                <w:szCs w:val="28"/>
              </w:rPr>
              <w:t>chaghlaa</w:t>
            </w:r>
            <w:proofErr w:type="spellEnd"/>
            <w:r w:rsidRPr="00095FD1">
              <w:rPr>
                <w:rFonts w:ascii="Garamond" w:hAnsi="Garamond"/>
                <w:sz w:val="28"/>
                <w:szCs w:val="28"/>
              </w:rPr>
              <w:t xml:space="preserve">, </w:t>
            </w:r>
            <w:proofErr w:type="spellStart"/>
            <w:r w:rsidRPr="00095FD1">
              <w:rPr>
                <w:rFonts w:ascii="Garamond" w:hAnsi="Garamond"/>
                <w:sz w:val="28"/>
                <w:szCs w:val="28"/>
              </w:rPr>
              <w:t>tra</w:t>
            </w:r>
            <w:proofErr w:type="spellEnd"/>
            <w:r w:rsidRPr="00095FD1">
              <w:rPr>
                <w:rFonts w:ascii="Garamond" w:hAnsi="Garamond"/>
                <w:sz w:val="28"/>
                <w:szCs w:val="28"/>
              </w:rPr>
              <w:t xml:space="preserve"> </w:t>
            </w:r>
            <w:proofErr w:type="spellStart"/>
            <w:r w:rsidRPr="00095FD1">
              <w:rPr>
                <w:rFonts w:ascii="Garamond" w:hAnsi="Garamond"/>
                <w:sz w:val="28"/>
                <w:szCs w:val="28"/>
              </w:rPr>
              <w:t>ta’d</w:t>
            </w:r>
            <w:proofErr w:type="spellEnd"/>
            <w:r w:rsidRPr="00095FD1">
              <w:rPr>
                <w:rFonts w:ascii="Garamond" w:hAnsi="Garamond"/>
                <w:sz w:val="28"/>
                <w:szCs w:val="28"/>
              </w:rPr>
              <w:t xml:space="preserve"> </w:t>
            </w:r>
            <w:proofErr w:type="spellStart"/>
            <w:r w:rsidRPr="00095FD1">
              <w:rPr>
                <w:rFonts w:ascii="Garamond" w:hAnsi="Garamond"/>
                <w:sz w:val="28"/>
                <w:szCs w:val="28"/>
              </w:rPr>
              <w:t>gol</w:t>
            </w:r>
            <w:proofErr w:type="spellEnd"/>
            <w:r w:rsidR="00913B58">
              <w:rPr>
                <w:rFonts w:ascii="Garamond" w:hAnsi="Garamond"/>
                <w:sz w:val="28"/>
                <w:szCs w:val="28"/>
              </w:rPr>
              <w:t xml:space="preserve"> </w:t>
            </w:r>
            <w:proofErr w:type="spellStart"/>
            <w:r w:rsidR="00913B58">
              <w:rPr>
                <w:rFonts w:ascii="Garamond" w:hAnsi="Garamond"/>
                <w:sz w:val="28"/>
                <w:szCs w:val="28"/>
              </w:rPr>
              <w:t>gys</w:t>
            </w:r>
            <w:proofErr w:type="spellEnd"/>
            <w:r w:rsidR="00913B58">
              <w:rPr>
                <w:rFonts w:ascii="Garamond" w:hAnsi="Garamond"/>
                <w:sz w:val="28"/>
                <w:szCs w:val="28"/>
              </w:rPr>
              <w:t xml:space="preserve"> y </w:t>
            </w:r>
            <w:proofErr w:type="spellStart"/>
            <w:r w:rsidR="00913B58">
              <w:rPr>
                <w:rFonts w:ascii="Garamond" w:hAnsi="Garamond"/>
                <w:sz w:val="28"/>
                <w:szCs w:val="28"/>
              </w:rPr>
              <w:t>Chreesteeaght</w:t>
            </w:r>
            <w:proofErr w:type="spellEnd"/>
            <w:r w:rsidRPr="00095FD1">
              <w:rPr>
                <w:rFonts w:ascii="Garamond" w:hAnsi="Garamond"/>
                <w:sz w:val="28"/>
                <w:szCs w:val="28"/>
              </w:rPr>
              <w:t xml:space="preserve"> </w:t>
            </w:r>
            <w:proofErr w:type="spellStart"/>
            <w:r w:rsidRPr="00095FD1">
              <w:rPr>
                <w:rFonts w:ascii="Garamond" w:hAnsi="Garamond"/>
                <w:sz w:val="28"/>
                <w:szCs w:val="28"/>
              </w:rPr>
              <w:t>agh</w:t>
            </w:r>
            <w:proofErr w:type="spellEnd"/>
            <w:r w:rsidRPr="00095FD1">
              <w:rPr>
                <w:rFonts w:ascii="Garamond" w:hAnsi="Garamond"/>
                <w:sz w:val="28"/>
                <w:szCs w:val="28"/>
              </w:rPr>
              <w:t xml:space="preserve"> </w:t>
            </w:r>
            <w:proofErr w:type="spellStart"/>
            <w:r w:rsidRPr="00095FD1">
              <w:rPr>
                <w:rFonts w:ascii="Garamond" w:hAnsi="Garamond"/>
                <w:sz w:val="28"/>
                <w:szCs w:val="28"/>
              </w:rPr>
              <w:t>ta’d</w:t>
            </w:r>
            <w:proofErr w:type="spellEnd"/>
            <w:r w:rsidRPr="00095FD1">
              <w:rPr>
                <w:rFonts w:ascii="Garamond" w:hAnsi="Garamond"/>
                <w:sz w:val="28"/>
                <w:szCs w:val="28"/>
              </w:rPr>
              <w:t xml:space="preserve"> </w:t>
            </w:r>
            <w:proofErr w:type="spellStart"/>
            <w:r w:rsidRPr="00095FD1">
              <w:rPr>
                <w:rFonts w:ascii="Garamond" w:hAnsi="Garamond"/>
                <w:sz w:val="28"/>
                <w:szCs w:val="28"/>
              </w:rPr>
              <w:t>smooinaght</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vel</w:t>
            </w:r>
            <w:proofErr w:type="spellEnd"/>
            <w:r w:rsidRPr="00095FD1">
              <w:rPr>
                <w:rFonts w:ascii="Garamond" w:hAnsi="Garamond"/>
                <w:sz w:val="28"/>
                <w:szCs w:val="28"/>
              </w:rPr>
              <w:t xml:space="preserve"> e </w:t>
            </w:r>
            <w:proofErr w:type="spellStart"/>
            <w:r w:rsidRPr="00095FD1">
              <w:rPr>
                <w:rFonts w:ascii="Garamond" w:hAnsi="Garamond"/>
                <w:sz w:val="28"/>
                <w:szCs w:val="28"/>
              </w:rPr>
              <w:t>roa</w:t>
            </w:r>
            <w:proofErr w:type="spellEnd"/>
            <w:r w:rsidRPr="00095FD1">
              <w:rPr>
                <w:rFonts w:ascii="Garamond" w:hAnsi="Garamond"/>
                <w:sz w:val="28"/>
                <w:szCs w:val="28"/>
              </w:rPr>
              <w:t xml:space="preserve"> </w:t>
            </w:r>
            <w:proofErr w:type="spellStart"/>
            <w:r w:rsidRPr="00095FD1">
              <w:rPr>
                <w:rFonts w:ascii="Garamond" w:hAnsi="Garamond"/>
                <w:sz w:val="28"/>
                <w:szCs w:val="28"/>
              </w:rPr>
              <w:t>hooillei</w:t>
            </w:r>
            <w:r w:rsidRPr="00095FD1">
              <w:rPr>
                <w:rFonts w:ascii="Garamond" w:hAnsi="Garamond"/>
                <w:i/>
                <w:sz w:val="28"/>
                <w:szCs w:val="28"/>
              </w:rPr>
              <w:t>l</w:t>
            </w:r>
            <w:r w:rsidRPr="00095FD1">
              <w:rPr>
                <w:rFonts w:ascii="Garamond" w:hAnsi="Garamond"/>
                <w:sz w:val="28"/>
                <w:szCs w:val="28"/>
              </w:rPr>
              <w:t>agh</w:t>
            </w:r>
            <w:proofErr w:type="spellEnd"/>
            <w:r w:rsidRPr="00095FD1">
              <w:rPr>
                <w:rFonts w:ascii="Garamond" w:hAnsi="Garamond"/>
                <w:sz w:val="28"/>
                <w:szCs w:val="28"/>
              </w:rPr>
              <w:t xml:space="preserve"> </w:t>
            </w:r>
            <w:proofErr w:type="spellStart"/>
            <w:r w:rsidRPr="00095FD1">
              <w:rPr>
                <w:rFonts w:ascii="Garamond" w:hAnsi="Garamond"/>
                <w:sz w:val="28"/>
                <w:szCs w:val="28"/>
              </w:rPr>
              <w:t>daue</w:t>
            </w:r>
            <w:proofErr w:type="spellEnd"/>
            <w:r w:rsidRPr="00095FD1">
              <w:rPr>
                <w:rFonts w:ascii="Garamond" w:hAnsi="Garamond"/>
                <w:sz w:val="28"/>
                <w:szCs w:val="28"/>
              </w:rPr>
              <w:t xml:space="preserve">. </w:t>
            </w:r>
          </w:p>
        </w:tc>
        <w:tc>
          <w:tcPr>
            <w:tcW w:w="0" w:type="auto"/>
          </w:tcPr>
          <w:p w14:paraId="45094A16"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There are Many who know they must Repent, that is, </w:t>
            </w:r>
            <w:r w:rsidRPr="00704683">
              <w:rPr>
                <w:rFonts w:ascii="Garamond" w:hAnsi="Garamond" w:cs="Times New Roman"/>
                <w:sz w:val="28"/>
              </w:rPr>
              <w:t>Change their Way of Living,</w:t>
            </w:r>
            <w:r w:rsidRPr="00704683">
              <w:rPr>
                <w:rFonts w:ascii="Garamond" w:hAnsi="Garamond" w:cs="Times New Roman"/>
                <w:i/>
                <w:sz w:val="28"/>
              </w:rPr>
              <w:t xml:space="preserve"> upon their going to the Sacrament, but think That too great a Trouble.</w:t>
            </w:r>
          </w:p>
        </w:tc>
      </w:tr>
      <w:tr w:rsidR="00FF2DCA" w:rsidRPr="00704683" w14:paraId="4C3DA7E7" w14:textId="77777777" w:rsidTr="00954EA9">
        <w:tc>
          <w:tcPr>
            <w:tcW w:w="0" w:type="auto"/>
          </w:tcPr>
          <w:p w14:paraId="1A69F415"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sz w:val="28"/>
                <w:szCs w:val="28"/>
              </w:rPr>
              <w:t xml:space="preserve">As ta </w:t>
            </w:r>
            <w:proofErr w:type="spellStart"/>
            <w:r w:rsidRPr="00095FD1">
              <w:rPr>
                <w:rFonts w:ascii="Garamond" w:hAnsi="Garamond"/>
                <w:sz w:val="28"/>
                <w:szCs w:val="28"/>
              </w:rPr>
              <w:t>ymmodee</w:t>
            </w:r>
            <w:proofErr w:type="spellEnd"/>
            <w:r w:rsidRPr="00095FD1">
              <w:rPr>
                <w:rFonts w:ascii="Garamond" w:hAnsi="Garamond"/>
                <w:sz w:val="28"/>
                <w:szCs w:val="28"/>
              </w:rPr>
              <w:t xml:space="preserve"> ta </w:t>
            </w:r>
            <w:proofErr w:type="spellStart"/>
            <w:r w:rsidRPr="00095FD1">
              <w:rPr>
                <w:rFonts w:ascii="Garamond" w:hAnsi="Garamond"/>
                <w:sz w:val="28"/>
                <w:szCs w:val="28"/>
              </w:rPr>
              <w:t>kiarrail</w:t>
            </w:r>
            <w:proofErr w:type="spellEnd"/>
            <w:r w:rsidRPr="00095FD1">
              <w:rPr>
                <w:rFonts w:ascii="Garamond" w:hAnsi="Garamond"/>
                <w:sz w:val="28"/>
                <w:szCs w:val="28"/>
              </w:rPr>
              <w:t xml:space="preserve"> </w:t>
            </w:r>
            <w:proofErr w:type="spellStart"/>
            <w:r w:rsidRPr="00095FD1">
              <w:rPr>
                <w:rFonts w:ascii="Garamond" w:hAnsi="Garamond"/>
                <w:sz w:val="28"/>
                <w:szCs w:val="28"/>
              </w:rPr>
              <w:t>nyn</w:t>
            </w:r>
            <w:proofErr w:type="spellEnd"/>
            <w:r w:rsidRPr="00095FD1">
              <w:rPr>
                <w:rFonts w:ascii="Garamond" w:hAnsi="Garamond"/>
                <w:sz w:val="28"/>
                <w:szCs w:val="28"/>
              </w:rPr>
              <w:t xml:space="preserve"> </w:t>
            </w:r>
            <w:proofErr w:type="spellStart"/>
            <w:r w:rsidRPr="00095FD1">
              <w:rPr>
                <w:rFonts w:ascii="Garamond" w:hAnsi="Garamond"/>
                <w:sz w:val="28"/>
                <w:szCs w:val="28"/>
              </w:rPr>
              <w:t>mea</w:t>
            </w:r>
            <w:proofErr w:type="spellEnd"/>
            <w:r w:rsidRPr="00095FD1">
              <w:rPr>
                <w:rFonts w:ascii="Garamond" w:hAnsi="Garamond"/>
                <w:sz w:val="28"/>
                <w:szCs w:val="28"/>
              </w:rPr>
              <w:t xml:space="preserve"> y </w:t>
            </w:r>
            <w:proofErr w:type="spellStart"/>
            <w:r w:rsidRPr="00095FD1">
              <w:rPr>
                <w:rFonts w:ascii="Garamond" w:hAnsi="Garamond"/>
                <w:sz w:val="28"/>
                <w:szCs w:val="28"/>
              </w:rPr>
              <w:t>liasagh</w:t>
            </w:r>
            <w:proofErr w:type="spellEnd"/>
            <w:r w:rsidRPr="00095FD1">
              <w:rPr>
                <w:rFonts w:ascii="Garamond" w:hAnsi="Garamond"/>
                <w:sz w:val="28"/>
                <w:szCs w:val="28"/>
              </w:rPr>
              <w:t xml:space="preserve"> </w:t>
            </w:r>
            <w:proofErr w:type="spellStart"/>
            <w:r w:rsidRPr="00095FD1">
              <w:rPr>
                <w:rFonts w:ascii="Garamond" w:hAnsi="Garamond"/>
                <w:sz w:val="28"/>
                <w:szCs w:val="28"/>
              </w:rPr>
              <w:t>agh</w:t>
            </w:r>
            <w:proofErr w:type="spellEnd"/>
            <w:r w:rsidRPr="00095FD1">
              <w:rPr>
                <w:rFonts w:ascii="Garamond" w:hAnsi="Garamond"/>
                <w:sz w:val="28"/>
                <w:szCs w:val="28"/>
              </w:rPr>
              <w:t xml:space="preserve"> cha </w:t>
            </w:r>
            <w:proofErr w:type="spellStart"/>
            <w:r w:rsidRPr="00095FD1">
              <w:rPr>
                <w:rFonts w:ascii="Garamond" w:hAnsi="Garamond"/>
                <w:sz w:val="28"/>
                <w:szCs w:val="28"/>
              </w:rPr>
              <w:t>vod</w:t>
            </w:r>
            <w:proofErr w:type="spellEnd"/>
            <w:r w:rsidRPr="00095FD1">
              <w:rPr>
                <w:rFonts w:ascii="Garamond" w:hAnsi="Garamond"/>
                <w:sz w:val="28"/>
                <w:szCs w:val="28"/>
              </w:rPr>
              <w:t xml:space="preserve"> ad goal </w:t>
            </w:r>
            <w:proofErr w:type="spellStart"/>
            <w:r w:rsidRPr="00095FD1">
              <w:rPr>
                <w:rFonts w:ascii="Garamond" w:hAnsi="Garamond"/>
                <w:sz w:val="28"/>
                <w:szCs w:val="28"/>
              </w:rPr>
              <w:t>orroo</w:t>
            </w:r>
            <w:proofErr w:type="spellEnd"/>
            <w:r w:rsidRPr="00095FD1">
              <w:rPr>
                <w:rFonts w:ascii="Garamond" w:hAnsi="Garamond"/>
                <w:sz w:val="28"/>
                <w:szCs w:val="28"/>
              </w:rPr>
              <w:t xml:space="preserve"> </w:t>
            </w:r>
            <w:proofErr w:type="spellStart"/>
            <w:r w:rsidRPr="00095FD1">
              <w:rPr>
                <w:rFonts w:ascii="Garamond" w:hAnsi="Garamond"/>
                <w:sz w:val="28"/>
                <w:szCs w:val="28"/>
              </w:rPr>
              <w:t>toshiaght</w:t>
            </w:r>
            <w:proofErr w:type="spellEnd"/>
            <w:r w:rsidRPr="00095FD1">
              <w:rPr>
                <w:rFonts w:ascii="Garamond" w:hAnsi="Garamond"/>
                <w:sz w:val="28"/>
                <w:szCs w:val="28"/>
              </w:rPr>
              <w:t xml:space="preserve"> y </w:t>
            </w:r>
            <w:proofErr w:type="spellStart"/>
            <w:r w:rsidRPr="00095FD1">
              <w:rPr>
                <w:rFonts w:ascii="Garamond" w:hAnsi="Garamond"/>
                <w:sz w:val="28"/>
                <w:szCs w:val="28"/>
              </w:rPr>
              <w:t>yanoo</w:t>
            </w:r>
            <w:proofErr w:type="spellEnd"/>
            <w:r w:rsidRPr="00095FD1">
              <w:rPr>
                <w:rFonts w:ascii="Garamond" w:hAnsi="Garamond"/>
                <w:sz w:val="28"/>
                <w:szCs w:val="28"/>
              </w:rPr>
              <w:t xml:space="preserve"> er, as </w:t>
            </w:r>
            <w:proofErr w:type="spellStart"/>
            <w:r w:rsidRPr="00095FD1">
              <w:rPr>
                <w:rFonts w:ascii="Garamond" w:hAnsi="Garamond"/>
                <w:sz w:val="28"/>
                <w:szCs w:val="28"/>
              </w:rPr>
              <w:t>ta’d</w:t>
            </w:r>
            <w:proofErr w:type="spellEnd"/>
            <w:r w:rsidRPr="00095FD1">
              <w:rPr>
                <w:rFonts w:ascii="Garamond" w:hAnsi="Garamond"/>
                <w:sz w:val="28"/>
                <w:szCs w:val="28"/>
              </w:rPr>
              <w:t xml:space="preserve"> </w:t>
            </w:r>
            <w:proofErr w:type="spellStart"/>
            <w:r w:rsidRPr="00095FD1">
              <w:rPr>
                <w:rFonts w:ascii="Garamond" w:hAnsi="Garamond"/>
                <w:sz w:val="28"/>
                <w:szCs w:val="28"/>
              </w:rPr>
              <w:t>roa</w:t>
            </w:r>
            <w:proofErr w:type="spellEnd"/>
            <w:r w:rsidRPr="00095FD1">
              <w:rPr>
                <w:rFonts w:ascii="Garamond" w:hAnsi="Garamond"/>
                <w:sz w:val="28"/>
                <w:szCs w:val="28"/>
              </w:rPr>
              <w:t xml:space="preserve"> </w:t>
            </w:r>
            <w:proofErr w:type="spellStart"/>
            <w:r w:rsidRPr="00095FD1">
              <w:rPr>
                <w:rFonts w:ascii="Garamond" w:hAnsi="Garamond"/>
                <w:sz w:val="28"/>
                <w:szCs w:val="28"/>
              </w:rPr>
              <w:t>vennick</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liggey</w:t>
            </w:r>
            <w:proofErr w:type="spellEnd"/>
            <w:r w:rsidRPr="00095FD1">
              <w:rPr>
                <w:rFonts w:ascii="Garamond" w:hAnsi="Garamond"/>
                <w:sz w:val="28"/>
                <w:szCs w:val="28"/>
              </w:rPr>
              <w:t xml:space="preserve"> </w:t>
            </w:r>
            <w:proofErr w:type="spellStart"/>
            <w:r w:rsidRPr="00095FD1">
              <w:rPr>
                <w:rFonts w:ascii="Garamond" w:hAnsi="Garamond"/>
                <w:sz w:val="28"/>
                <w:szCs w:val="28"/>
              </w:rPr>
              <w:t>shaghey</w:t>
            </w:r>
            <w:proofErr w:type="spellEnd"/>
            <w:r w:rsidRPr="00095FD1">
              <w:rPr>
                <w:rFonts w:ascii="Garamond" w:hAnsi="Garamond"/>
                <w:sz w:val="28"/>
                <w:szCs w:val="28"/>
              </w:rPr>
              <w:t xml:space="preserve"> eh, </w:t>
            </w:r>
            <w:proofErr w:type="spellStart"/>
            <w:r w:rsidRPr="00095FD1">
              <w:rPr>
                <w:rFonts w:ascii="Garamond" w:hAnsi="Garamond"/>
                <w:sz w:val="28"/>
                <w:szCs w:val="28"/>
              </w:rPr>
              <w:t>derrey</w:t>
            </w:r>
            <w:proofErr w:type="spellEnd"/>
            <w:r w:rsidRPr="00095FD1">
              <w:rPr>
                <w:rFonts w:ascii="Garamond" w:hAnsi="Garamond"/>
                <w:sz w:val="28"/>
                <w:szCs w:val="28"/>
              </w:rPr>
              <w:t xml:space="preserve"> </w:t>
            </w:r>
            <w:proofErr w:type="spellStart"/>
            <w:r w:rsidRPr="00095FD1">
              <w:rPr>
                <w:rFonts w:ascii="Garamond" w:hAnsi="Garamond"/>
                <w:sz w:val="28"/>
                <w:szCs w:val="28"/>
              </w:rPr>
              <w:t>te</w:t>
            </w:r>
            <w:proofErr w:type="spellEnd"/>
            <w:r w:rsidRPr="00095FD1">
              <w:rPr>
                <w:rFonts w:ascii="Garamond" w:hAnsi="Garamond"/>
                <w:sz w:val="28"/>
                <w:szCs w:val="28"/>
              </w:rPr>
              <w:t xml:space="preserve"> </w:t>
            </w:r>
            <w:proofErr w:type="spellStart"/>
            <w:r w:rsidRPr="00095FD1">
              <w:rPr>
                <w:rFonts w:ascii="Garamond" w:hAnsi="Garamond"/>
                <w:sz w:val="28"/>
                <w:szCs w:val="28"/>
              </w:rPr>
              <w:t>roa</w:t>
            </w:r>
            <w:proofErr w:type="spellEnd"/>
            <w:r w:rsidRPr="00095FD1">
              <w:rPr>
                <w:rFonts w:ascii="Garamond" w:hAnsi="Garamond"/>
                <w:sz w:val="28"/>
                <w:szCs w:val="28"/>
              </w:rPr>
              <w:t xml:space="preserve"> </w:t>
            </w:r>
            <w:proofErr w:type="spellStart"/>
            <w:r w:rsidRPr="00095FD1">
              <w:rPr>
                <w:rFonts w:ascii="Garamond" w:hAnsi="Garamond"/>
                <w:sz w:val="28"/>
                <w:szCs w:val="28"/>
              </w:rPr>
              <w:t>anmagh</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ve</w:t>
            </w:r>
            <w:proofErr w:type="spellEnd"/>
            <w:r w:rsidRPr="00095FD1">
              <w:rPr>
                <w:rFonts w:ascii="Garamond" w:hAnsi="Garamond"/>
                <w:sz w:val="28"/>
                <w:szCs w:val="28"/>
              </w:rPr>
              <w:t xml:space="preserve"> </w:t>
            </w:r>
            <w:proofErr w:type="spellStart"/>
            <w:r w:rsidRPr="00095FD1">
              <w:rPr>
                <w:rFonts w:ascii="Garamond" w:hAnsi="Garamond"/>
                <w:sz w:val="28"/>
                <w:szCs w:val="28"/>
              </w:rPr>
              <w:t>vondeishagh</w:t>
            </w:r>
            <w:proofErr w:type="spellEnd"/>
            <w:r w:rsidRPr="00095FD1">
              <w:rPr>
                <w:rFonts w:ascii="Garamond" w:hAnsi="Garamond"/>
                <w:sz w:val="28"/>
                <w:szCs w:val="28"/>
              </w:rPr>
              <w:t xml:space="preserve"> </w:t>
            </w:r>
            <w:proofErr w:type="spellStart"/>
            <w:r w:rsidRPr="00095FD1">
              <w:rPr>
                <w:rFonts w:ascii="Garamond" w:hAnsi="Garamond"/>
                <w:sz w:val="28"/>
                <w:szCs w:val="28"/>
              </w:rPr>
              <w:t>daue</w:t>
            </w:r>
            <w:proofErr w:type="spellEnd"/>
            <w:r w:rsidRPr="00095FD1">
              <w:rPr>
                <w:rFonts w:ascii="Garamond" w:hAnsi="Garamond"/>
                <w:sz w:val="28"/>
                <w:szCs w:val="28"/>
              </w:rPr>
              <w:t xml:space="preserve">. </w:t>
            </w:r>
          </w:p>
        </w:tc>
        <w:tc>
          <w:tcPr>
            <w:tcW w:w="0" w:type="auto"/>
          </w:tcPr>
          <w:p w14:paraId="6DC57C47"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And there are very many who purpose to Reform, but cannot resolve to begin, and too often defer it, till ’tis too late to profit them.</w:t>
            </w:r>
          </w:p>
        </w:tc>
      </w:tr>
      <w:tr w:rsidR="00FF2DCA" w:rsidRPr="00704683" w14:paraId="122277BA" w14:textId="77777777" w:rsidTr="00954EA9">
        <w:tc>
          <w:tcPr>
            <w:tcW w:w="0" w:type="auto"/>
          </w:tcPr>
          <w:p w14:paraId="745F2959" w14:textId="77777777" w:rsidR="00FF2DCA" w:rsidRPr="00095FD1" w:rsidRDefault="00FF2DCA" w:rsidP="00DB60C3">
            <w:pPr>
              <w:pStyle w:val="CM3"/>
              <w:widowControl/>
              <w:spacing w:line="240" w:lineRule="auto"/>
              <w:ind w:firstLine="227"/>
              <w:jc w:val="both"/>
              <w:rPr>
                <w:rFonts w:ascii="Garamond" w:hAnsi="Garamond"/>
                <w:sz w:val="28"/>
                <w:szCs w:val="28"/>
              </w:rPr>
            </w:pPr>
            <w:proofErr w:type="spellStart"/>
            <w:r w:rsidRPr="00095FD1">
              <w:rPr>
                <w:rFonts w:ascii="Garamond" w:hAnsi="Garamond"/>
                <w:sz w:val="28"/>
                <w:szCs w:val="28"/>
              </w:rPr>
              <w:t>Shoh</w:t>
            </w:r>
            <w:proofErr w:type="spellEnd"/>
            <w:r w:rsidRPr="00095FD1">
              <w:rPr>
                <w:rFonts w:ascii="Garamond" w:hAnsi="Garamond"/>
                <w:sz w:val="28"/>
                <w:szCs w:val="28"/>
              </w:rPr>
              <w:t xml:space="preserve"> son </w:t>
            </w:r>
            <w:proofErr w:type="spellStart"/>
            <w:r w:rsidRPr="00095FD1">
              <w:rPr>
                <w:rFonts w:ascii="Garamond" w:hAnsi="Garamond"/>
                <w:sz w:val="28"/>
                <w:szCs w:val="28"/>
              </w:rPr>
              <w:t>yn</w:t>
            </w:r>
            <w:proofErr w:type="spellEnd"/>
            <w:r w:rsidRPr="00095FD1">
              <w:rPr>
                <w:rFonts w:ascii="Garamond" w:hAnsi="Garamond"/>
                <w:sz w:val="28"/>
                <w:szCs w:val="28"/>
              </w:rPr>
              <w:t xml:space="preserve"> </w:t>
            </w:r>
            <w:proofErr w:type="spellStart"/>
            <w:r w:rsidRPr="00095FD1">
              <w:rPr>
                <w:rFonts w:ascii="Garamond" w:hAnsi="Garamond"/>
                <w:sz w:val="28"/>
                <w:szCs w:val="28"/>
              </w:rPr>
              <w:t>ayrn</w:t>
            </w:r>
            <w:proofErr w:type="spellEnd"/>
            <w:r w:rsidRPr="00095FD1">
              <w:rPr>
                <w:rFonts w:ascii="Garamond" w:hAnsi="Garamond"/>
                <w:sz w:val="28"/>
                <w:szCs w:val="28"/>
              </w:rPr>
              <w:t xml:space="preserve"> </w:t>
            </w:r>
            <w:proofErr w:type="spellStart"/>
            <w:r w:rsidRPr="00095FD1">
              <w:rPr>
                <w:rFonts w:ascii="Garamond" w:hAnsi="Garamond"/>
                <w:sz w:val="28"/>
                <w:szCs w:val="28"/>
              </w:rPr>
              <w:t>smoo</w:t>
            </w:r>
            <w:proofErr w:type="spellEnd"/>
            <w:r w:rsidRPr="00095FD1">
              <w:rPr>
                <w:rFonts w:ascii="Garamond" w:hAnsi="Garamond"/>
                <w:sz w:val="28"/>
                <w:szCs w:val="28"/>
              </w:rPr>
              <w:t xml:space="preserve">, </w:t>
            </w:r>
            <w:proofErr w:type="spellStart"/>
            <w:r w:rsidRPr="00095FD1">
              <w:rPr>
                <w:rFonts w:ascii="Garamond" w:hAnsi="Garamond"/>
                <w:sz w:val="28"/>
                <w:szCs w:val="28"/>
              </w:rPr>
              <w:t>ny</w:t>
            </w:r>
            <w:proofErr w:type="spellEnd"/>
            <w:r w:rsidRPr="00095FD1">
              <w:rPr>
                <w:rFonts w:ascii="Garamond" w:hAnsi="Garamond"/>
                <w:sz w:val="28"/>
                <w:szCs w:val="28"/>
              </w:rPr>
              <w:t xml:space="preserve"> </w:t>
            </w:r>
            <w:proofErr w:type="spellStart"/>
            <w:r w:rsidRPr="00095FD1">
              <w:rPr>
                <w:rFonts w:ascii="Garamond" w:hAnsi="Garamond"/>
                <w:sz w:val="28"/>
                <w:szCs w:val="28"/>
              </w:rPr>
              <w:t>Resoosoanyn</w:t>
            </w:r>
            <w:proofErr w:type="spellEnd"/>
            <w:r w:rsidR="00913B58">
              <w:rPr>
                <w:rStyle w:val="FootnoteReference"/>
                <w:rFonts w:ascii="Garamond" w:hAnsi="Garamond"/>
                <w:sz w:val="28"/>
                <w:szCs w:val="28"/>
              </w:rPr>
              <w:footnoteReference w:id="84"/>
            </w:r>
            <w:r w:rsidRPr="00095FD1">
              <w:rPr>
                <w:rFonts w:ascii="Garamond" w:hAnsi="Garamond"/>
                <w:sz w:val="28"/>
                <w:szCs w:val="28"/>
              </w:rPr>
              <w:t xml:space="preserve"> </w:t>
            </w:r>
            <w:proofErr w:type="spellStart"/>
            <w:r w:rsidRPr="00095FD1">
              <w:rPr>
                <w:rFonts w:ascii="Garamond" w:hAnsi="Garamond"/>
                <w:sz w:val="28"/>
                <w:szCs w:val="28"/>
              </w:rPr>
              <w:t>firrinagh</w:t>
            </w:r>
            <w:proofErr w:type="spellEnd"/>
            <w:r w:rsidRPr="00095FD1">
              <w:rPr>
                <w:rFonts w:ascii="Garamond" w:hAnsi="Garamond"/>
                <w:sz w:val="28"/>
                <w:szCs w:val="28"/>
              </w:rPr>
              <w:t xml:space="preserve">, </w:t>
            </w:r>
            <w:proofErr w:type="spellStart"/>
            <w:r w:rsidRPr="00095FD1">
              <w:rPr>
                <w:rFonts w:ascii="Garamond" w:hAnsi="Garamond"/>
                <w:sz w:val="28"/>
                <w:szCs w:val="28"/>
              </w:rPr>
              <w:t>cre</w:t>
            </w:r>
            <w:proofErr w:type="spellEnd"/>
            <w:r w:rsidRPr="00095FD1">
              <w:rPr>
                <w:rFonts w:ascii="Garamond" w:hAnsi="Garamond"/>
                <w:sz w:val="28"/>
                <w:szCs w:val="28"/>
              </w:rPr>
              <w:t xml:space="preserve"> </w:t>
            </w:r>
            <w:proofErr w:type="spellStart"/>
            <w:r w:rsidRPr="00095FD1">
              <w:rPr>
                <w:rFonts w:ascii="Garamond" w:hAnsi="Garamond"/>
                <w:sz w:val="28"/>
                <w:szCs w:val="28"/>
              </w:rPr>
              <w:t>erbee</w:t>
            </w:r>
            <w:proofErr w:type="spellEnd"/>
            <w:r w:rsidRPr="00095FD1">
              <w:rPr>
                <w:rFonts w:ascii="Garamond" w:hAnsi="Garamond"/>
                <w:sz w:val="28"/>
                <w:szCs w:val="28"/>
              </w:rPr>
              <w:t xml:space="preserve"> </w:t>
            </w:r>
            <w:proofErr w:type="spellStart"/>
            <w:r w:rsidRPr="00095FD1">
              <w:rPr>
                <w:rFonts w:ascii="Garamond" w:hAnsi="Garamond"/>
                <w:sz w:val="28"/>
                <w:szCs w:val="28"/>
              </w:rPr>
              <w:t>elley</w:t>
            </w:r>
            <w:proofErr w:type="spellEnd"/>
            <w:r w:rsidRPr="00095FD1">
              <w:rPr>
                <w:rFonts w:ascii="Garamond" w:hAnsi="Garamond"/>
                <w:sz w:val="28"/>
                <w:szCs w:val="28"/>
              </w:rPr>
              <w:t xml:space="preserve"> </w:t>
            </w:r>
            <w:proofErr w:type="spellStart"/>
            <w:r w:rsidRPr="00095FD1">
              <w:rPr>
                <w:rFonts w:ascii="Garamond" w:hAnsi="Garamond"/>
                <w:sz w:val="28"/>
                <w:szCs w:val="28"/>
              </w:rPr>
              <w:t>ny</w:t>
            </w:r>
            <w:proofErr w:type="spellEnd"/>
            <w:r w:rsidRPr="00095FD1">
              <w:rPr>
                <w:rFonts w:ascii="Garamond" w:hAnsi="Garamond"/>
                <w:sz w:val="28"/>
                <w:szCs w:val="28"/>
              </w:rPr>
              <w:t xml:space="preserve"> </w:t>
            </w:r>
            <w:proofErr w:type="spellStart"/>
            <w:r w:rsidRPr="00095FD1">
              <w:rPr>
                <w:rFonts w:ascii="Garamond" w:hAnsi="Garamond"/>
                <w:sz w:val="28"/>
                <w:szCs w:val="28"/>
              </w:rPr>
              <w:t>lieshtallyn</w:t>
            </w:r>
            <w:proofErr w:type="spellEnd"/>
            <w:r w:rsidRPr="00095FD1">
              <w:rPr>
                <w:rFonts w:ascii="Garamond" w:hAnsi="Garamond"/>
                <w:sz w:val="28"/>
                <w:szCs w:val="28"/>
              </w:rPr>
              <w:t xml:space="preserve"> ta </w:t>
            </w:r>
            <w:proofErr w:type="spellStart"/>
            <w:r w:rsidRPr="00095FD1">
              <w:rPr>
                <w:rFonts w:ascii="Garamond" w:hAnsi="Garamond"/>
                <w:sz w:val="28"/>
                <w:szCs w:val="28"/>
              </w:rPr>
              <w:t>jeant</w:t>
            </w:r>
            <w:proofErr w:type="spellEnd"/>
            <w:r w:rsidRPr="00095FD1">
              <w:rPr>
                <w:rFonts w:ascii="Garamond" w:hAnsi="Garamond"/>
                <w:sz w:val="28"/>
                <w:szCs w:val="28"/>
              </w:rPr>
              <w:t xml:space="preserve"> </w:t>
            </w:r>
            <w:proofErr w:type="spellStart"/>
            <w:r w:rsidRPr="00095FD1">
              <w:rPr>
                <w:rFonts w:ascii="Garamond" w:hAnsi="Garamond"/>
                <w:sz w:val="28"/>
                <w:szCs w:val="28"/>
              </w:rPr>
              <w:t>cre’n</w:t>
            </w:r>
            <w:proofErr w:type="spellEnd"/>
            <w:r w:rsidRPr="00095FD1">
              <w:rPr>
                <w:rFonts w:ascii="Garamond" w:hAnsi="Garamond"/>
                <w:sz w:val="28"/>
                <w:szCs w:val="28"/>
              </w:rPr>
              <w:t xml:space="preserve"> fa ta </w:t>
            </w:r>
            <w:proofErr w:type="spellStart"/>
            <w:r w:rsidRPr="00095FD1">
              <w:rPr>
                <w:rFonts w:ascii="Garamond" w:hAnsi="Garamond"/>
                <w:sz w:val="28"/>
                <w:szCs w:val="28"/>
              </w:rPr>
              <w:t>chooilleen</w:t>
            </w:r>
            <w:proofErr w:type="spellEnd"/>
            <w:r w:rsidRPr="00095FD1">
              <w:rPr>
                <w:rFonts w:ascii="Garamond" w:hAnsi="Garamond"/>
                <w:sz w:val="28"/>
                <w:szCs w:val="28"/>
              </w:rPr>
              <w:t xml:space="preserve"> cur </w:t>
            </w:r>
            <w:proofErr w:type="spellStart"/>
            <w:r w:rsidRPr="00095FD1">
              <w:rPr>
                <w:rFonts w:ascii="Garamond" w:hAnsi="Garamond"/>
                <w:sz w:val="28"/>
                <w:szCs w:val="28"/>
              </w:rPr>
              <w:t>cooyl</w:t>
            </w:r>
            <w:proofErr w:type="spellEnd"/>
            <w:r w:rsidRPr="00095FD1">
              <w:rPr>
                <w:rFonts w:ascii="Garamond" w:hAnsi="Garamond"/>
                <w:sz w:val="28"/>
                <w:szCs w:val="28"/>
              </w:rPr>
              <w:t xml:space="preserve"> </w:t>
            </w:r>
            <w:proofErr w:type="spellStart"/>
            <w:r w:rsidRPr="00095FD1">
              <w:rPr>
                <w:rFonts w:ascii="Garamond" w:hAnsi="Garamond"/>
                <w:sz w:val="28"/>
                <w:szCs w:val="28"/>
              </w:rPr>
              <w:t>rish</w:t>
            </w:r>
            <w:proofErr w:type="spellEnd"/>
            <w:r w:rsidRPr="00095FD1">
              <w:rPr>
                <w:rFonts w:ascii="Garamond" w:hAnsi="Garamond"/>
                <w:sz w:val="28"/>
                <w:szCs w:val="28"/>
              </w:rPr>
              <w:t xml:space="preserve"> </w:t>
            </w:r>
            <w:proofErr w:type="spellStart"/>
            <w:r w:rsidRPr="00095FD1">
              <w:rPr>
                <w:rFonts w:ascii="Garamond" w:hAnsi="Garamond"/>
                <w:sz w:val="28"/>
                <w:szCs w:val="28"/>
              </w:rPr>
              <w:t>yn</w:t>
            </w:r>
            <w:proofErr w:type="spellEnd"/>
            <w:r w:rsidRPr="00095FD1">
              <w:rPr>
                <w:rFonts w:ascii="Garamond" w:hAnsi="Garamond"/>
                <w:sz w:val="28"/>
                <w:szCs w:val="28"/>
              </w:rPr>
              <w:t xml:space="preserve"> </w:t>
            </w:r>
            <w:proofErr w:type="spellStart"/>
            <w:r w:rsidRPr="00095FD1">
              <w:rPr>
                <w:rFonts w:ascii="Garamond" w:hAnsi="Garamond"/>
                <w:sz w:val="28"/>
                <w:szCs w:val="28"/>
              </w:rPr>
              <w:t>Oardagh</w:t>
            </w:r>
            <w:proofErr w:type="spellEnd"/>
            <w:r w:rsidRPr="00095FD1">
              <w:rPr>
                <w:rFonts w:ascii="Garamond" w:hAnsi="Garamond"/>
                <w:sz w:val="28"/>
                <w:szCs w:val="28"/>
              </w:rPr>
              <w:t xml:space="preserve"> </w:t>
            </w:r>
            <w:proofErr w:type="spellStart"/>
            <w:r w:rsidRPr="00095FD1">
              <w:rPr>
                <w:rFonts w:ascii="Garamond" w:hAnsi="Garamond"/>
                <w:sz w:val="28"/>
                <w:szCs w:val="28"/>
              </w:rPr>
              <w:t>casherick</w:t>
            </w:r>
            <w:proofErr w:type="spellEnd"/>
            <w:r w:rsidRPr="00095FD1">
              <w:rPr>
                <w:rFonts w:ascii="Garamond" w:hAnsi="Garamond"/>
                <w:sz w:val="28"/>
                <w:szCs w:val="28"/>
              </w:rPr>
              <w:t xml:space="preserve"> </w:t>
            </w:r>
            <w:proofErr w:type="spellStart"/>
            <w:r w:rsidRPr="00095FD1">
              <w:rPr>
                <w:rFonts w:ascii="Garamond" w:hAnsi="Garamond"/>
                <w:sz w:val="28"/>
                <w:szCs w:val="28"/>
              </w:rPr>
              <w:t>shoh</w:t>
            </w:r>
            <w:proofErr w:type="spellEnd"/>
            <w:r w:rsidRPr="00095FD1">
              <w:rPr>
                <w:rFonts w:ascii="Garamond" w:hAnsi="Garamond"/>
                <w:sz w:val="28"/>
                <w:szCs w:val="28"/>
              </w:rPr>
              <w:t xml:space="preserve">. </w:t>
            </w:r>
          </w:p>
        </w:tc>
        <w:tc>
          <w:tcPr>
            <w:tcW w:w="0" w:type="auto"/>
          </w:tcPr>
          <w:p w14:paraId="01C232C6"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These are, for the most part, the true Reasons, </w:t>
            </w:r>
            <w:r w:rsidRPr="00704683">
              <w:rPr>
                <w:rFonts w:ascii="Garamond" w:hAnsi="Garamond" w:cs="Times New Roman"/>
                <w:sz w:val="28"/>
              </w:rPr>
              <w:t>whatever else is pretended,</w:t>
            </w:r>
            <w:r w:rsidRPr="00704683">
              <w:rPr>
                <w:rFonts w:ascii="Garamond" w:hAnsi="Garamond" w:cs="Times New Roman"/>
                <w:i/>
                <w:sz w:val="28"/>
              </w:rPr>
              <w:t xml:space="preserve"> why so many turn their Backs upon this Holy Sacrament.</w:t>
            </w:r>
          </w:p>
        </w:tc>
      </w:tr>
      <w:tr w:rsidR="00FF2DCA" w:rsidRPr="00704683" w14:paraId="4603B313" w14:textId="77777777" w:rsidTr="00954EA9">
        <w:tc>
          <w:tcPr>
            <w:tcW w:w="0" w:type="auto"/>
          </w:tcPr>
          <w:p w14:paraId="4F57CAFA"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i/>
                <w:sz w:val="28"/>
                <w:szCs w:val="28"/>
              </w:rPr>
              <w:lastRenderedPageBreak/>
              <w:t>Q.</w:t>
            </w:r>
            <w:r w:rsidRPr="00095FD1">
              <w:rPr>
                <w:rFonts w:ascii="Garamond" w:hAnsi="Garamond"/>
                <w:sz w:val="28"/>
                <w:szCs w:val="28"/>
              </w:rPr>
              <w:t xml:space="preserve"> </w:t>
            </w:r>
            <w:proofErr w:type="spellStart"/>
            <w:r w:rsidRPr="00095FD1">
              <w:rPr>
                <w:rFonts w:ascii="Garamond" w:hAnsi="Garamond"/>
                <w:sz w:val="28"/>
                <w:szCs w:val="28"/>
              </w:rPr>
              <w:t>Agh</w:t>
            </w:r>
            <w:proofErr w:type="spellEnd"/>
            <w:r w:rsidRPr="00095FD1">
              <w:rPr>
                <w:rFonts w:ascii="Garamond" w:hAnsi="Garamond"/>
                <w:sz w:val="28"/>
                <w:szCs w:val="28"/>
              </w:rPr>
              <w:t xml:space="preserve"> </w:t>
            </w:r>
            <w:proofErr w:type="spellStart"/>
            <w:r w:rsidRPr="00095FD1">
              <w:rPr>
                <w:rFonts w:ascii="Garamond" w:hAnsi="Garamond"/>
                <w:sz w:val="28"/>
                <w:szCs w:val="28"/>
              </w:rPr>
              <w:t>nagh</w:t>
            </w:r>
            <w:proofErr w:type="spellEnd"/>
            <w:r w:rsidRPr="00095FD1">
              <w:rPr>
                <w:rFonts w:ascii="Garamond" w:hAnsi="Garamond"/>
                <w:sz w:val="28"/>
                <w:szCs w:val="28"/>
              </w:rPr>
              <w:t xml:space="preserve"> </w:t>
            </w:r>
            <w:proofErr w:type="spellStart"/>
            <w:r w:rsidRPr="00095FD1">
              <w:rPr>
                <w:rFonts w:ascii="Garamond" w:hAnsi="Garamond"/>
                <w:sz w:val="28"/>
                <w:szCs w:val="28"/>
              </w:rPr>
              <w:t>vod</w:t>
            </w:r>
            <w:proofErr w:type="spellEnd"/>
            <w:r w:rsidRPr="00095FD1">
              <w:rPr>
                <w:rFonts w:ascii="Garamond" w:hAnsi="Garamond"/>
                <w:sz w:val="28"/>
                <w:szCs w:val="28"/>
              </w:rPr>
              <w:t xml:space="preserve"> </w:t>
            </w:r>
            <w:proofErr w:type="spellStart"/>
            <w:r w:rsidRPr="00095FD1">
              <w:rPr>
                <w:rFonts w:ascii="Garamond" w:hAnsi="Garamond"/>
                <w:sz w:val="28"/>
                <w:szCs w:val="28"/>
              </w:rPr>
              <w:t>sleih</w:t>
            </w:r>
            <w:proofErr w:type="spellEnd"/>
            <w:r w:rsidRPr="00095FD1">
              <w:rPr>
                <w:rFonts w:ascii="Garamond" w:hAnsi="Garamond"/>
                <w:sz w:val="28"/>
                <w:szCs w:val="28"/>
              </w:rPr>
              <w:t xml:space="preserve"> </w:t>
            </w:r>
            <w:proofErr w:type="spellStart"/>
            <w:r w:rsidRPr="00095FD1">
              <w:rPr>
                <w:rFonts w:ascii="Garamond" w:hAnsi="Garamond"/>
                <w:sz w:val="28"/>
                <w:szCs w:val="28"/>
              </w:rPr>
              <w:t>ve</w:t>
            </w:r>
            <w:proofErr w:type="spellEnd"/>
            <w:r w:rsidRPr="00095FD1">
              <w:rPr>
                <w:rFonts w:ascii="Garamond" w:hAnsi="Garamond"/>
                <w:sz w:val="28"/>
                <w:szCs w:val="28"/>
              </w:rPr>
              <w:t xml:space="preserve"> er </w:t>
            </w:r>
            <w:proofErr w:type="spellStart"/>
            <w:r w:rsidRPr="00095FD1">
              <w:rPr>
                <w:rFonts w:ascii="Garamond" w:hAnsi="Garamond"/>
                <w:sz w:val="28"/>
                <w:szCs w:val="28"/>
              </w:rPr>
              <w:t>nyn</w:t>
            </w:r>
            <w:proofErr w:type="spellEnd"/>
            <w:r w:rsidRPr="00095FD1">
              <w:rPr>
                <w:rFonts w:ascii="Garamond" w:hAnsi="Garamond"/>
                <w:sz w:val="28"/>
                <w:szCs w:val="28"/>
              </w:rPr>
              <w:t xml:space="preserve"> </w:t>
            </w:r>
            <w:proofErr w:type="spellStart"/>
            <w:r w:rsidRPr="00095FD1">
              <w:rPr>
                <w:rFonts w:ascii="Garamond" w:hAnsi="Garamond"/>
                <w:sz w:val="28"/>
                <w:szCs w:val="28"/>
              </w:rPr>
              <w:t>liettal</w:t>
            </w:r>
            <w:proofErr w:type="spellEnd"/>
            <w:r w:rsidRPr="00095FD1">
              <w:rPr>
                <w:rFonts w:ascii="Garamond" w:hAnsi="Garamond"/>
                <w:sz w:val="28"/>
                <w:szCs w:val="28"/>
              </w:rPr>
              <w:t xml:space="preserve"> </w:t>
            </w:r>
            <w:proofErr w:type="spellStart"/>
            <w:r w:rsidRPr="00095FD1">
              <w:rPr>
                <w:rFonts w:ascii="Garamond" w:hAnsi="Garamond"/>
                <w:sz w:val="28"/>
                <w:szCs w:val="28"/>
              </w:rPr>
              <w:t>liorish</w:t>
            </w:r>
            <w:proofErr w:type="spellEnd"/>
            <w:r w:rsidRPr="00095FD1">
              <w:rPr>
                <w:rFonts w:ascii="Garamond" w:hAnsi="Garamond"/>
                <w:sz w:val="28"/>
                <w:szCs w:val="28"/>
              </w:rPr>
              <w:t xml:space="preserve"> </w:t>
            </w:r>
            <w:proofErr w:type="spellStart"/>
            <w:r w:rsidRPr="00095FD1">
              <w:rPr>
                <w:rFonts w:ascii="Garamond" w:hAnsi="Garamond"/>
                <w:sz w:val="28"/>
                <w:szCs w:val="28"/>
              </w:rPr>
              <w:t>aggle</w:t>
            </w:r>
            <w:proofErr w:type="spellEnd"/>
            <w:r w:rsidRPr="00095FD1">
              <w:rPr>
                <w:rFonts w:ascii="Garamond" w:hAnsi="Garamond"/>
                <w:sz w:val="28"/>
                <w:szCs w:val="28"/>
              </w:rPr>
              <w:t xml:space="preserve"> </w:t>
            </w:r>
            <w:proofErr w:type="spellStart"/>
            <w:r w:rsidRPr="00095FD1">
              <w:rPr>
                <w:rFonts w:ascii="Garamond" w:hAnsi="Garamond"/>
                <w:sz w:val="28"/>
                <w:szCs w:val="28"/>
              </w:rPr>
              <w:t>nyn</w:t>
            </w:r>
            <w:proofErr w:type="spellEnd"/>
            <w:r w:rsidRPr="00095FD1">
              <w:rPr>
                <w:rFonts w:ascii="Garamond" w:hAnsi="Garamond"/>
                <w:sz w:val="28"/>
                <w:szCs w:val="28"/>
              </w:rPr>
              <w:t xml:space="preserve"> </w:t>
            </w:r>
            <w:proofErr w:type="spellStart"/>
            <w:r w:rsidRPr="00095FD1">
              <w:rPr>
                <w:rFonts w:ascii="Garamond" w:hAnsi="Garamond"/>
                <w:sz w:val="28"/>
                <w:szCs w:val="28"/>
              </w:rPr>
              <w:t>Gooinsheansyn</w:t>
            </w:r>
            <w:proofErr w:type="spellEnd"/>
            <w:r w:rsidRPr="00095FD1">
              <w:rPr>
                <w:rFonts w:ascii="Garamond" w:hAnsi="Garamond"/>
                <w:sz w:val="28"/>
                <w:szCs w:val="28"/>
              </w:rPr>
              <w:t xml:space="preserve"> </w:t>
            </w:r>
            <w:proofErr w:type="spellStart"/>
            <w:r w:rsidRPr="00095FD1">
              <w:rPr>
                <w:rFonts w:ascii="Garamond" w:hAnsi="Garamond"/>
                <w:sz w:val="28"/>
                <w:szCs w:val="28"/>
              </w:rPr>
              <w:t>hene</w:t>
            </w:r>
            <w:proofErr w:type="spellEnd"/>
            <w:r w:rsidRPr="00095FD1">
              <w:rPr>
                <w:rFonts w:ascii="Garamond" w:hAnsi="Garamond"/>
                <w:i/>
                <w:sz w:val="28"/>
                <w:szCs w:val="28"/>
              </w:rPr>
              <w:t> </w:t>
            </w:r>
            <w:r w:rsidRPr="00095FD1">
              <w:rPr>
                <w:rFonts w:ascii="Garamond" w:hAnsi="Garamond"/>
                <w:sz w:val="28"/>
                <w:szCs w:val="28"/>
              </w:rPr>
              <w:t xml:space="preserve">? </w:t>
            </w:r>
          </w:p>
        </w:tc>
        <w:tc>
          <w:tcPr>
            <w:tcW w:w="0" w:type="auto"/>
          </w:tcPr>
          <w:p w14:paraId="7612B055"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But may not People be hindered </w:t>
            </w:r>
            <w:r w:rsidRPr="00913B58">
              <w:rPr>
                <w:rFonts w:ascii="Garamond" w:hAnsi="Garamond" w:cs="Times New Roman"/>
                <w:sz w:val="28"/>
              </w:rPr>
              <w:t>by</w:t>
            </w:r>
            <w:r w:rsidRPr="00704683">
              <w:rPr>
                <w:rFonts w:ascii="Garamond" w:hAnsi="Garamond" w:cs="Times New Roman"/>
                <w:i/>
                <w:sz w:val="28"/>
              </w:rPr>
              <w:t xml:space="preserve"> </w:t>
            </w:r>
            <w:r w:rsidRPr="00704683">
              <w:rPr>
                <w:rFonts w:ascii="Garamond" w:hAnsi="Garamond" w:cs="Times New Roman"/>
                <w:sz w:val="28"/>
              </w:rPr>
              <w:t>Scruples of Conscience</w:t>
            </w:r>
            <w:r w:rsidRPr="00913B58">
              <w:rPr>
                <w:rFonts w:ascii="Garamond" w:hAnsi="Garamond" w:cs="Times New Roman"/>
                <w:sz w:val="28"/>
              </w:rPr>
              <w:t> ?</w:t>
            </w:r>
          </w:p>
        </w:tc>
      </w:tr>
      <w:tr w:rsidR="00FF2DCA" w:rsidRPr="00704683" w14:paraId="2DE67F20" w14:textId="77777777" w:rsidTr="00954EA9">
        <w:tc>
          <w:tcPr>
            <w:tcW w:w="0" w:type="auto"/>
          </w:tcPr>
          <w:p w14:paraId="16F9C608" w14:textId="77777777" w:rsidR="00FF2DCA" w:rsidRPr="00095FD1" w:rsidRDefault="00FF2DCA" w:rsidP="00DB60C3">
            <w:pPr>
              <w:pStyle w:val="CM3"/>
              <w:widowControl/>
              <w:spacing w:line="240" w:lineRule="auto"/>
              <w:ind w:firstLine="227"/>
              <w:jc w:val="both"/>
              <w:rPr>
                <w:rFonts w:ascii="Garamond" w:hAnsi="Garamond"/>
                <w:sz w:val="28"/>
                <w:szCs w:val="28"/>
              </w:rPr>
            </w:pPr>
            <w:r w:rsidRPr="00095FD1">
              <w:rPr>
                <w:rFonts w:ascii="Garamond" w:hAnsi="Garamond"/>
                <w:i/>
                <w:sz w:val="28"/>
                <w:szCs w:val="28"/>
              </w:rPr>
              <w:t xml:space="preserve">A. </w:t>
            </w:r>
            <w:proofErr w:type="spellStart"/>
            <w:r w:rsidRPr="00095FD1">
              <w:rPr>
                <w:rFonts w:ascii="Garamond" w:hAnsi="Garamond"/>
                <w:sz w:val="28"/>
                <w:szCs w:val="28"/>
              </w:rPr>
              <w:t>Foddee</w:t>
            </w:r>
            <w:proofErr w:type="spellEnd"/>
            <w:r w:rsidRPr="00095FD1">
              <w:rPr>
                <w:rFonts w:ascii="Garamond" w:hAnsi="Garamond"/>
                <w:sz w:val="28"/>
                <w:szCs w:val="28"/>
              </w:rPr>
              <w:t xml:space="preserve">. </w:t>
            </w:r>
            <w:proofErr w:type="spellStart"/>
            <w:r w:rsidRPr="00095FD1">
              <w:rPr>
                <w:rFonts w:ascii="Garamond" w:hAnsi="Garamond"/>
                <w:sz w:val="28"/>
                <w:szCs w:val="28"/>
              </w:rPr>
              <w:t>Ta’n</w:t>
            </w:r>
            <w:proofErr w:type="spellEnd"/>
            <w:r w:rsidRPr="00095FD1">
              <w:rPr>
                <w:rFonts w:ascii="Garamond" w:hAnsi="Garamond"/>
                <w:sz w:val="28"/>
                <w:szCs w:val="28"/>
              </w:rPr>
              <w:t xml:space="preserve"> </w:t>
            </w:r>
            <w:proofErr w:type="spellStart"/>
            <w:r w:rsidRPr="00095FD1">
              <w:rPr>
                <w:rFonts w:ascii="Garamond" w:hAnsi="Garamond"/>
                <w:sz w:val="28"/>
                <w:szCs w:val="28"/>
              </w:rPr>
              <w:t>Aglish</w:t>
            </w:r>
            <w:proofErr w:type="spellEnd"/>
            <w:r w:rsidRPr="00095FD1">
              <w:rPr>
                <w:rFonts w:ascii="Garamond" w:hAnsi="Garamond"/>
                <w:sz w:val="28"/>
                <w:szCs w:val="28"/>
              </w:rPr>
              <w:t xml:space="preserve"> goal as </w:t>
            </w:r>
            <w:proofErr w:type="spellStart"/>
            <w:r w:rsidRPr="00095FD1">
              <w:rPr>
                <w:rFonts w:ascii="Garamond" w:hAnsi="Garamond"/>
                <w:sz w:val="28"/>
                <w:szCs w:val="28"/>
              </w:rPr>
              <w:t>laue</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vod</w:t>
            </w:r>
            <w:proofErr w:type="spellEnd"/>
            <w:r w:rsidRPr="00095FD1">
              <w:rPr>
                <w:rFonts w:ascii="Garamond" w:hAnsi="Garamond"/>
                <w:sz w:val="28"/>
                <w:szCs w:val="28"/>
              </w:rPr>
              <w:t xml:space="preserve"> ad, as </w:t>
            </w:r>
            <w:proofErr w:type="spellStart"/>
            <w:r w:rsidRPr="00095FD1">
              <w:rPr>
                <w:rFonts w:ascii="Garamond" w:hAnsi="Garamond"/>
                <w:sz w:val="28"/>
                <w:szCs w:val="28"/>
              </w:rPr>
              <w:t>tiee</w:t>
            </w:r>
            <w:proofErr w:type="spellEnd"/>
            <w:r w:rsidRPr="00095FD1">
              <w:rPr>
                <w:rFonts w:ascii="Garamond" w:hAnsi="Garamond"/>
                <w:sz w:val="28"/>
                <w:szCs w:val="28"/>
              </w:rPr>
              <w:t xml:space="preserve"> </w:t>
            </w:r>
            <w:proofErr w:type="spellStart"/>
            <w:r w:rsidRPr="00095FD1">
              <w:rPr>
                <w:rFonts w:ascii="Garamond" w:hAnsi="Garamond"/>
                <w:sz w:val="28"/>
                <w:szCs w:val="28"/>
              </w:rPr>
              <w:t>gynsagh</w:t>
            </w:r>
            <w:proofErr w:type="spellEnd"/>
            <w:r w:rsidRPr="00095FD1">
              <w:rPr>
                <w:rFonts w:ascii="Garamond" w:hAnsi="Garamond"/>
                <w:sz w:val="28"/>
                <w:szCs w:val="28"/>
              </w:rPr>
              <w:t xml:space="preserve"> </w:t>
            </w:r>
            <w:proofErr w:type="spellStart"/>
            <w:r w:rsidRPr="00095FD1">
              <w:rPr>
                <w:rFonts w:ascii="Garamond" w:hAnsi="Garamond"/>
                <w:sz w:val="28"/>
                <w:szCs w:val="28"/>
              </w:rPr>
              <w:t>nyn</w:t>
            </w:r>
            <w:proofErr w:type="spellEnd"/>
            <w:r w:rsidRPr="00095FD1">
              <w:rPr>
                <w:rFonts w:ascii="Garamond" w:hAnsi="Garamond"/>
                <w:sz w:val="28"/>
                <w:szCs w:val="28"/>
              </w:rPr>
              <w:t xml:space="preserve"> </w:t>
            </w:r>
            <w:proofErr w:type="spellStart"/>
            <w:r w:rsidRPr="00095FD1">
              <w:rPr>
                <w:rFonts w:ascii="Garamond" w:hAnsi="Garamond"/>
                <w:sz w:val="28"/>
                <w:szCs w:val="28"/>
              </w:rPr>
              <w:t>leid</w:t>
            </w:r>
            <w:proofErr w:type="spellEnd"/>
            <w:r w:rsidRPr="00095FD1">
              <w:rPr>
                <w:rFonts w:ascii="Garamond" w:hAnsi="Garamond"/>
                <w:sz w:val="28"/>
                <w:szCs w:val="28"/>
              </w:rPr>
              <w:t xml:space="preserve"> </w:t>
            </w:r>
            <w:proofErr w:type="spellStart"/>
            <w:r w:rsidRPr="00095FD1">
              <w:rPr>
                <w:rFonts w:ascii="Garamond" w:hAnsi="Garamond"/>
                <w:sz w:val="28"/>
                <w:szCs w:val="28"/>
              </w:rPr>
              <w:t>shoh</w:t>
            </w:r>
            <w:proofErr w:type="spellEnd"/>
            <w:r w:rsidRPr="00095FD1">
              <w:rPr>
                <w:rFonts w:ascii="Garamond" w:hAnsi="Garamond"/>
                <w:sz w:val="28"/>
                <w:szCs w:val="28"/>
              </w:rPr>
              <w:t xml:space="preserve"> </w:t>
            </w:r>
            <w:proofErr w:type="spellStart"/>
            <w:r w:rsidRPr="00095FD1">
              <w:rPr>
                <w:rFonts w:ascii="Garamond" w:hAnsi="Garamond"/>
                <w:sz w:val="28"/>
                <w:szCs w:val="28"/>
              </w:rPr>
              <w:t>cre</w:t>
            </w:r>
            <w:proofErr w:type="spellEnd"/>
            <w:r w:rsidRPr="00095FD1">
              <w:rPr>
                <w:rFonts w:ascii="Garamond" w:hAnsi="Garamond"/>
                <w:sz w:val="28"/>
                <w:szCs w:val="28"/>
              </w:rPr>
              <w:t xml:space="preserve"> nee ad. </w:t>
            </w:r>
            <w:proofErr w:type="spellStart"/>
            <w:r w:rsidRPr="00095FD1">
              <w:rPr>
                <w:rFonts w:ascii="Garamond" w:hAnsi="Garamond"/>
                <w:i/>
                <w:sz w:val="28"/>
                <w:szCs w:val="28"/>
              </w:rPr>
              <w:t>Ta’d</w:t>
            </w:r>
            <w:proofErr w:type="spellEnd"/>
            <w:r w:rsidRPr="00095FD1">
              <w:rPr>
                <w:rFonts w:ascii="Garamond" w:hAnsi="Garamond"/>
                <w:i/>
                <w:sz w:val="28"/>
                <w:szCs w:val="28"/>
              </w:rPr>
              <w:t xml:space="preserve"> </w:t>
            </w:r>
            <w:proofErr w:type="spellStart"/>
            <w:r w:rsidRPr="00095FD1">
              <w:rPr>
                <w:rFonts w:ascii="Garamond" w:hAnsi="Garamond"/>
                <w:i/>
                <w:sz w:val="28"/>
                <w:szCs w:val="28"/>
              </w:rPr>
              <w:t>dy</w:t>
            </w:r>
            <w:proofErr w:type="spellEnd"/>
            <w:r w:rsidRPr="00095FD1">
              <w:rPr>
                <w:rFonts w:ascii="Garamond" w:hAnsi="Garamond"/>
                <w:i/>
                <w:sz w:val="28"/>
                <w:szCs w:val="28"/>
              </w:rPr>
              <w:t xml:space="preserve"> </w:t>
            </w:r>
            <w:proofErr w:type="spellStart"/>
            <w:r w:rsidRPr="00095FD1">
              <w:rPr>
                <w:rFonts w:ascii="Garamond" w:hAnsi="Garamond"/>
                <w:i/>
                <w:sz w:val="28"/>
                <w:szCs w:val="28"/>
              </w:rPr>
              <w:t>ghol</w:t>
            </w:r>
            <w:proofErr w:type="spellEnd"/>
            <w:r w:rsidRPr="00095FD1">
              <w:rPr>
                <w:rFonts w:ascii="Garamond" w:hAnsi="Garamond"/>
                <w:i/>
                <w:sz w:val="28"/>
                <w:szCs w:val="28"/>
              </w:rPr>
              <w:t xml:space="preserve"> </w:t>
            </w:r>
            <w:proofErr w:type="spellStart"/>
            <w:r w:rsidRPr="00095FD1">
              <w:rPr>
                <w:rFonts w:ascii="Garamond" w:hAnsi="Garamond"/>
                <w:i/>
                <w:sz w:val="28"/>
                <w:szCs w:val="28"/>
              </w:rPr>
              <w:t>gys</w:t>
            </w:r>
            <w:proofErr w:type="spellEnd"/>
            <w:r w:rsidRPr="00095FD1">
              <w:rPr>
                <w:rFonts w:ascii="Garamond" w:hAnsi="Garamond"/>
                <w:i/>
                <w:sz w:val="28"/>
                <w:szCs w:val="28"/>
              </w:rPr>
              <w:t xml:space="preserve"> </w:t>
            </w:r>
            <w:proofErr w:type="spellStart"/>
            <w:r w:rsidRPr="00095FD1">
              <w:rPr>
                <w:rFonts w:ascii="Garamond" w:hAnsi="Garamond"/>
                <w:i/>
                <w:sz w:val="28"/>
                <w:szCs w:val="28"/>
              </w:rPr>
              <w:t>Saggyrt</w:t>
            </w:r>
            <w:proofErr w:type="spellEnd"/>
            <w:r w:rsidRPr="00095FD1">
              <w:rPr>
                <w:rFonts w:ascii="Garamond" w:hAnsi="Garamond"/>
                <w:i/>
                <w:sz w:val="28"/>
                <w:szCs w:val="28"/>
              </w:rPr>
              <w:t xml:space="preserve"> </w:t>
            </w:r>
            <w:proofErr w:type="spellStart"/>
            <w:r w:rsidRPr="00095FD1">
              <w:rPr>
                <w:rFonts w:ascii="Garamond" w:hAnsi="Garamond"/>
                <w:i/>
                <w:sz w:val="28"/>
                <w:szCs w:val="28"/>
              </w:rPr>
              <w:t>ennagh</w:t>
            </w:r>
            <w:proofErr w:type="spellEnd"/>
            <w:r w:rsidRPr="00095FD1">
              <w:rPr>
                <w:rFonts w:ascii="Garamond" w:hAnsi="Garamond"/>
                <w:i/>
                <w:sz w:val="28"/>
                <w:szCs w:val="28"/>
              </w:rPr>
              <w:t xml:space="preserve"> </w:t>
            </w:r>
            <w:proofErr w:type="spellStart"/>
            <w:r w:rsidRPr="00095FD1">
              <w:rPr>
                <w:rFonts w:ascii="Garamond" w:hAnsi="Garamond"/>
                <w:i/>
                <w:sz w:val="28"/>
                <w:szCs w:val="28"/>
              </w:rPr>
              <w:t>je</w:t>
            </w:r>
            <w:r w:rsidRPr="00095FD1">
              <w:rPr>
                <w:rFonts w:ascii="Garamond" w:hAnsi="Garamond"/>
                <w:sz w:val="28"/>
                <w:szCs w:val="28"/>
              </w:rPr>
              <w:t>h</w:t>
            </w:r>
            <w:proofErr w:type="spellEnd"/>
            <w:r w:rsidRPr="00095FD1">
              <w:rPr>
                <w:rFonts w:ascii="Garamond" w:hAnsi="Garamond"/>
                <w:i/>
                <w:sz w:val="28"/>
                <w:szCs w:val="28"/>
              </w:rPr>
              <w:t xml:space="preserve"> goo Yee as </w:t>
            </w:r>
            <w:proofErr w:type="spellStart"/>
            <w:r w:rsidRPr="00095FD1">
              <w:rPr>
                <w:rFonts w:ascii="Garamond" w:hAnsi="Garamond"/>
                <w:i/>
                <w:sz w:val="28"/>
                <w:szCs w:val="28"/>
              </w:rPr>
              <w:t>ginsh</w:t>
            </w:r>
            <w:proofErr w:type="spellEnd"/>
            <w:r w:rsidRPr="00095FD1">
              <w:rPr>
                <w:rFonts w:ascii="Garamond" w:hAnsi="Garamond"/>
                <w:i/>
                <w:sz w:val="28"/>
                <w:szCs w:val="28"/>
              </w:rPr>
              <w:t xml:space="preserve"> </w:t>
            </w:r>
            <w:proofErr w:type="spellStart"/>
            <w:r w:rsidRPr="00095FD1">
              <w:rPr>
                <w:rFonts w:ascii="Garamond" w:hAnsi="Garamond"/>
                <w:i/>
                <w:sz w:val="28"/>
                <w:szCs w:val="28"/>
              </w:rPr>
              <w:t>oyr</w:t>
            </w:r>
            <w:proofErr w:type="spellEnd"/>
            <w:r w:rsidRPr="00095FD1">
              <w:rPr>
                <w:rFonts w:ascii="Garamond" w:hAnsi="Garamond"/>
                <w:i/>
                <w:sz w:val="28"/>
                <w:szCs w:val="28"/>
              </w:rPr>
              <w:t xml:space="preserve"> </w:t>
            </w:r>
            <w:proofErr w:type="spellStart"/>
            <w:r w:rsidRPr="00095FD1">
              <w:rPr>
                <w:rFonts w:ascii="Garamond" w:hAnsi="Garamond"/>
                <w:i/>
                <w:sz w:val="28"/>
                <w:szCs w:val="28"/>
              </w:rPr>
              <w:t>nyn</w:t>
            </w:r>
            <w:proofErr w:type="spellEnd"/>
            <w:r w:rsidRPr="00095FD1">
              <w:rPr>
                <w:rFonts w:ascii="Garamond" w:hAnsi="Garamond"/>
                <w:i/>
                <w:sz w:val="28"/>
                <w:szCs w:val="28"/>
              </w:rPr>
              <w:t xml:space="preserve"> </w:t>
            </w:r>
            <w:proofErr w:type="spellStart"/>
            <w:r w:rsidRPr="00095FD1">
              <w:rPr>
                <w:rFonts w:ascii="Garamond" w:hAnsi="Garamond"/>
                <w:i/>
                <w:sz w:val="28"/>
                <w:szCs w:val="28"/>
              </w:rPr>
              <w:t>aggle</w:t>
            </w:r>
            <w:proofErr w:type="spellEnd"/>
            <w:r w:rsidRPr="00095FD1">
              <w:rPr>
                <w:rFonts w:ascii="Garamond" w:hAnsi="Garamond"/>
                <w:sz w:val="28"/>
                <w:szCs w:val="28"/>
              </w:rPr>
              <w:t xml:space="preserve">, as my ta </w:t>
            </w:r>
            <w:proofErr w:type="spellStart"/>
            <w:r w:rsidRPr="00095FD1">
              <w:rPr>
                <w:rFonts w:ascii="Garamond" w:hAnsi="Garamond"/>
                <w:sz w:val="28"/>
                <w:szCs w:val="28"/>
              </w:rPr>
              <w:t>oyr</w:t>
            </w:r>
            <w:proofErr w:type="spellEnd"/>
            <w:r w:rsidRPr="00095FD1">
              <w:rPr>
                <w:rFonts w:ascii="Garamond" w:hAnsi="Garamond"/>
                <w:sz w:val="28"/>
                <w:szCs w:val="28"/>
              </w:rPr>
              <w:t xml:space="preserve"> </w:t>
            </w:r>
            <w:proofErr w:type="spellStart"/>
            <w:r w:rsidRPr="00095FD1">
              <w:rPr>
                <w:rFonts w:ascii="Garamond" w:hAnsi="Garamond"/>
                <w:sz w:val="28"/>
                <w:szCs w:val="28"/>
              </w:rPr>
              <w:t>oc</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jar</w:t>
            </w:r>
            <w:r w:rsidRPr="00095FD1">
              <w:rPr>
                <w:rFonts w:ascii="Garamond" w:hAnsi="Garamond"/>
                <w:i/>
                <w:sz w:val="28"/>
                <w:szCs w:val="28"/>
              </w:rPr>
              <w:t>r</w:t>
            </w:r>
            <w:r w:rsidRPr="00095FD1">
              <w:rPr>
                <w:rFonts w:ascii="Garamond" w:hAnsi="Garamond"/>
                <w:sz w:val="28"/>
                <w:szCs w:val="28"/>
              </w:rPr>
              <w:t>oo</w:t>
            </w:r>
            <w:proofErr w:type="spellEnd"/>
            <w:r w:rsidRPr="00095FD1">
              <w:rPr>
                <w:rFonts w:ascii="Garamond" w:hAnsi="Garamond"/>
                <w:sz w:val="28"/>
                <w:szCs w:val="28"/>
              </w:rPr>
              <w:t xml:space="preserve">, cha </w:t>
            </w:r>
            <w:proofErr w:type="spellStart"/>
            <w:r w:rsidRPr="00095FD1">
              <w:rPr>
                <w:rFonts w:ascii="Garamond" w:hAnsi="Garamond"/>
                <w:sz w:val="28"/>
                <w:szCs w:val="28"/>
              </w:rPr>
              <w:t>vel</w:t>
            </w:r>
            <w:proofErr w:type="spellEnd"/>
            <w:r w:rsidRPr="00095FD1">
              <w:rPr>
                <w:rFonts w:ascii="Garamond" w:hAnsi="Garamond"/>
                <w:sz w:val="28"/>
                <w:szCs w:val="28"/>
              </w:rPr>
              <w:t xml:space="preserve"> </w:t>
            </w:r>
            <w:proofErr w:type="spellStart"/>
            <w:r w:rsidRPr="00095FD1">
              <w:rPr>
                <w:rFonts w:ascii="Garamond" w:hAnsi="Garamond"/>
                <w:sz w:val="28"/>
                <w:szCs w:val="28"/>
              </w:rPr>
              <w:t>doot</w:t>
            </w:r>
            <w:proofErr w:type="spellEnd"/>
            <w:r w:rsidRPr="00095FD1">
              <w:rPr>
                <w:rFonts w:ascii="Garamond" w:hAnsi="Garamond"/>
                <w:sz w:val="28"/>
                <w:szCs w:val="28"/>
              </w:rPr>
              <w:t xml:space="preserve"> </w:t>
            </w:r>
            <w:proofErr w:type="spellStart"/>
            <w:r w:rsidRPr="00095FD1">
              <w:rPr>
                <w:rFonts w:ascii="Garamond" w:hAnsi="Garamond"/>
                <w:sz w:val="28"/>
                <w:szCs w:val="28"/>
              </w:rPr>
              <w:t>nagh</w:t>
            </w:r>
            <w:proofErr w:type="spellEnd"/>
            <w:r w:rsidRPr="00095FD1">
              <w:rPr>
                <w:rFonts w:ascii="Garamond" w:hAnsi="Garamond"/>
                <w:sz w:val="28"/>
                <w:szCs w:val="28"/>
              </w:rPr>
              <w:t xml:space="preserve"> jean e </w:t>
            </w:r>
            <w:proofErr w:type="spellStart"/>
            <w:r w:rsidRPr="00095FD1">
              <w:rPr>
                <w:rFonts w:ascii="Garamond" w:hAnsi="Garamond"/>
                <w:sz w:val="28"/>
                <w:szCs w:val="28"/>
              </w:rPr>
              <w:t>booiagh</w:t>
            </w:r>
            <w:proofErr w:type="spellEnd"/>
            <w:r w:rsidRPr="00095FD1">
              <w:rPr>
                <w:rFonts w:ascii="Garamond" w:hAnsi="Garamond"/>
                <w:sz w:val="28"/>
                <w:szCs w:val="28"/>
              </w:rPr>
              <w:t xml:space="preserve"> jeu. </w:t>
            </w:r>
            <w:proofErr w:type="spellStart"/>
            <w:r w:rsidRPr="00095FD1">
              <w:rPr>
                <w:rFonts w:ascii="Garamond" w:hAnsi="Garamond"/>
                <w:sz w:val="28"/>
                <w:szCs w:val="28"/>
              </w:rPr>
              <w:t>Myr</w:t>
            </w:r>
            <w:proofErr w:type="spellEnd"/>
            <w:r w:rsidRPr="00095FD1">
              <w:rPr>
                <w:rFonts w:ascii="Garamond" w:hAnsi="Garamond"/>
                <w:sz w:val="28"/>
                <w:szCs w:val="28"/>
              </w:rPr>
              <w:t xml:space="preserve"> </w:t>
            </w:r>
            <w:proofErr w:type="spellStart"/>
            <w:r w:rsidRPr="00095FD1">
              <w:rPr>
                <w:rFonts w:ascii="Garamond" w:hAnsi="Garamond"/>
                <w:sz w:val="28"/>
                <w:szCs w:val="28"/>
              </w:rPr>
              <w:t>shen</w:t>
            </w:r>
            <w:proofErr w:type="spellEnd"/>
            <w:r w:rsidRPr="00095FD1">
              <w:rPr>
                <w:rFonts w:ascii="Garamond" w:hAnsi="Garamond"/>
                <w:sz w:val="28"/>
                <w:szCs w:val="28"/>
              </w:rPr>
              <w:t xml:space="preserve"> </w:t>
            </w:r>
            <w:proofErr w:type="spellStart"/>
            <w:r w:rsidRPr="00095FD1">
              <w:rPr>
                <w:rFonts w:ascii="Garamond" w:hAnsi="Garamond"/>
                <w:sz w:val="28"/>
                <w:szCs w:val="28"/>
              </w:rPr>
              <w:t>fod</w:t>
            </w:r>
            <w:r w:rsidRPr="00095FD1">
              <w:rPr>
                <w:rFonts w:ascii="Garamond" w:hAnsi="Garamond"/>
                <w:i/>
                <w:sz w:val="28"/>
                <w:szCs w:val="28"/>
              </w:rPr>
              <w:t>d</w:t>
            </w:r>
            <w:r w:rsidRPr="00095FD1">
              <w:rPr>
                <w:rFonts w:ascii="Garamond" w:hAnsi="Garamond"/>
                <w:sz w:val="28"/>
                <w:szCs w:val="28"/>
              </w:rPr>
              <w:t>ee</w:t>
            </w:r>
            <w:proofErr w:type="spellEnd"/>
            <w:r w:rsidRPr="00095FD1">
              <w:rPr>
                <w:rFonts w:ascii="Garamond" w:hAnsi="Garamond"/>
                <w:sz w:val="28"/>
                <w:szCs w:val="28"/>
              </w:rPr>
              <w:t xml:space="preserve"> </w:t>
            </w:r>
            <w:proofErr w:type="spellStart"/>
            <w:r w:rsidRPr="00095FD1">
              <w:rPr>
                <w:rFonts w:ascii="Garamond" w:hAnsi="Garamond"/>
                <w:sz w:val="28"/>
                <w:szCs w:val="28"/>
              </w:rPr>
              <w:t>fys</w:t>
            </w:r>
            <w:proofErr w:type="spellEnd"/>
            <w:r w:rsidRPr="00095FD1">
              <w:rPr>
                <w:rFonts w:ascii="Garamond" w:hAnsi="Garamond"/>
                <w:sz w:val="28"/>
                <w:szCs w:val="28"/>
              </w:rPr>
              <w:t xml:space="preserve"> </w:t>
            </w:r>
            <w:proofErr w:type="spellStart"/>
            <w:r w:rsidRPr="00095FD1">
              <w:rPr>
                <w:rFonts w:ascii="Garamond" w:hAnsi="Garamond"/>
                <w:sz w:val="28"/>
                <w:szCs w:val="28"/>
              </w:rPr>
              <w:t>ve</w:t>
            </w:r>
            <w:proofErr w:type="spellEnd"/>
            <w:r w:rsidRPr="00095FD1">
              <w:rPr>
                <w:rFonts w:ascii="Garamond" w:hAnsi="Garamond"/>
                <w:sz w:val="28"/>
                <w:szCs w:val="28"/>
              </w:rPr>
              <w:t xml:space="preserve"> </w:t>
            </w:r>
            <w:proofErr w:type="spellStart"/>
            <w:r w:rsidRPr="00095FD1">
              <w:rPr>
                <w:rFonts w:ascii="Garamond" w:hAnsi="Garamond"/>
                <w:sz w:val="28"/>
                <w:szCs w:val="28"/>
              </w:rPr>
              <w:t>ec</w:t>
            </w:r>
            <w:proofErr w:type="spellEnd"/>
            <w:r w:rsidRPr="00095FD1">
              <w:rPr>
                <w:rFonts w:ascii="Garamond" w:hAnsi="Garamond"/>
                <w:sz w:val="28"/>
                <w:szCs w:val="28"/>
              </w:rPr>
              <w:t xml:space="preserve"> </w:t>
            </w:r>
            <w:proofErr w:type="spellStart"/>
            <w:r w:rsidRPr="00095FD1">
              <w:rPr>
                <w:rFonts w:ascii="Garamond" w:hAnsi="Garamond"/>
                <w:sz w:val="28"/>
                <w:szCs w:val="28"/>
              </w:rPr>
              <w:t>dooinney</w:t>
            </w:r>
            <w:proofErr w:type="spellEnd"/>
            <w:r w:rsidRPr="00095FD1">
              <w:rPr>
                <w:rFonts w:ascii="Garamond" w:hAnsi="Garamond"/>
                <w:sz w:val="28"/>
                <w:szCs w:val="28"/>
              </w:rPr>
              <w:t xml:space="preserve"> </w:t>
            </w:r>
            <w:proofErr w:type="spellStart"/>
            <w:r w:rsidRPr="00095FD1">
              <w:rPr>
                <w:rFonts w:ascii="Garamond" w:hAnsi="Garamond"/>
                <w:sz w:val="28"/>
                <w:szCs w:val="28"/>
              </w:rPr>
              <w:t>erbee</w:t>
            </w:r>
            <w:proofErr w:type="spellEnd"/>
            <w:r w:rsidRPr="00095FD1">
              <w:rPr>
                <w:rFonts w:ascii="Garamond" w:hAnsi="Garamond"/>
                <w:sz w:val="28"/>
                <w:szCs w:val="28"/>
              </w:rPr>
              <w:t xml:space="preserve">, </w:t>
            </w:r>
            <w:proofErr w:type="spellStart"/>
            <w:r w:rsidRPr="00095FD1">
              <w:rPr>
                <w:rFonts w:ascii="Garamond" w:hAnsi="Garamond"/>
                <w:sz w:val="28"/>
                <w:szCs w:val="28"/>
              </w:rPr>
              <w:t>vel</w:t>
            </w:r>
            <w:proofErr w:type="spellEnd"/>
            <w:r w:rsidRPr="00095FD1">
              <w:rPr>
                <w:rFonts w:ascii="Garamond" w:hAnsi="Garamond"/>
                <w:sz w:val="28"/>
                <w:szCs w:val="28"/>
              </w:rPr>
              <w:t xml:space="preserve"> y </w:t>
            </w:r>
            <w:proofErr w:type="spellStart"/>
            <w:r w:rsidRPr="00095FD1">
              <w:rPr>
                <w:rFonts w:ascii="Garamond" w:hAnsi="Garamond"/>
                <w:sz w:val="28"/>
                <w:szCs w:val="28"/>
              </w:rPr>
              <w:t>chea</w:t>
            </w:r>
            <w:proofErr w:type="spellEnd"/>
            <w:r w:rsidRPr="00095FD1">
              <w:rPr>
                <w:rFonts w:ascii="Garamond" w:hAnsi="Garamond"/>
                <w:sz w:val="28"/>
                <w:szCs w:val="28"/>
              </w:rPr>
              <w:t xml:space="preserve"> </w:t>
            </w:r>
            <w:proofErr w:type="spellStart"/>
            <w:r w:rsidRPr="00095FD1">
              <w:rPr>
                <w:rFonts w:ascii="Garamond" w:hAnsi="Garamond"/>
                <w:sz w:val="28"/>
                <w:szCs w:val="28"/>
              </w:rPr>
              <w:t>echey</w:t>
            </w:r>
            <w:proofErr w:type="spellEnd"/>
            <w:r w:rsidRPr="00095FD1">
              <w:rPr>
                <w:rFonts w:ascii="Garamond" w:hAnsi="Garamond"/>
                <w:sz w:val="28"/>
                <w:szCs w:val="28"/>
              </w:rPr>
              <w:t xml:space="preserve"> </w:t>
            </w:r>
            <w:proofErr w:type="spellStart"/>
            <w:r w:rsidRPr="00095FD1">
              <w:rPr>
                <w:rFonts w:ascii="Garamond" w:hAnsi="Garamond"/>
                <w:sz w:val="28"/>
                <w:szCs w:val="28"/>
              </w:rPr>
              <w:t>veih</w:t>
            </w:r>
            <w:proofErr w:type="spellEnd"/>
            <w:r w:rsidRPr="00095FD1">
              <w:rPr>
                <w:rFonts w:ascii="Garamond" w:hAnsi="Garamond"/>
                <w:sz w:val="28"/>
                <w:szCs w:val="28"/>
              </w:rPr>
              <w:t xml:space="preserve"> e </w:t>
            </w:r>
            <w:proofErr w:type="spellStart"/>
            <w:r w:rsidRPr="00095FD1">
              <w:rPr>
                <w:rFonts w:ascii="Garamond" w:hAnsi="Garamond"/>
                <w:sz w:val="28"/>
                <w:szCs w:val="28"/>
              </w:rPr>
              <w:t>Chreesteeaght</w:t>
            </w:r>
            <w:proofErr w:type="spellEnd"/>
            <w:r w:rsidRPr="00095FD1">
              <w:rPr>
                <w:rFonts w:ascii="Garamond" w:hAnsi="Garamond"/>
                <w:sz w:val="28"/>
                <w:szCs w:val="28"/>
              </w:rPr>
              <w:t xml:space="preserve"> </w:t>
            </w:r>
            <w:proofErr w:type="spellStart"/>
            <w:r w:rsidRPr="00095FD1">
              <w:rPr>
                <w:rFonts w:ascii="Garamond" w:hAnsi="Garamond"/>
                <w:sz w:val="28"/>
                <w:szCs w:val="28"/>
              </w:rPr>
              <w:t>cheet</w:t>
            </w:r>
            <w:proofErr w:type="spellEnd"/>
            <w:r w:rsidRPr="00095FD1">
              <w:rPr>
                <w:rFonts w:ascii="Garamond" w:hAnsi="Garamond"/>
                <w:sz w:val="28"/>
                <w:szCs w:val="28"/>
              </w:rPr>
              <w:t xml:space="preserve"> </w:t>
            </w:r>
            <w:proofErr w:type="spellStart"/>
            <w:r w:rsidRPr="00095FD1">
              <w:rPr>
                <w:rFonts w:ascii="Garamond" w:hAnsi="Garamond"/>
                <w:sz w:val="28"/>
                <w:szCs w:val="28"/>
              </w:rPr>
              <w:t>veih</w:t>
            </w:r>
            <w:proofErr w:type="spellEnd"/>
            <w:r w:rsidRPr="00095FD1">
              <w:rPr>
                <w:rFonts w:ascii="Garamond" w:hAnsi="Garamond"/>
                <w:sz w:val="28"/>
                <w:szCs w:val="28"/>
              </w:rPr>
              <w:t xml:space="preserve"> </w:t>
            </w:r>
            <w:proofErr w:type="spellStart"/>
            <w:r w:rsidRPr="00095FD1">
              <w:rPr>
                <w:rFonts w:ascii="Garamond" w:hAnsi="Garamond"/>
                <w:sz w:val="28"/>
                <w:szCs w:val="28"/>
              </w:rPr>
              <w:t>aggle</w:t>
            </w:r>
            <w:proofErr w:type="spellEnd"/>
            <w:r w:rsidRPr="00095FD1">
              <w:rPr>
                <w:rFonts w:ascii="Garamond" w:hAnsi="Garamond"/>
                <w:sz w:val="28"/>
                <w:szCs w:val="28"/>
              </w:rPr>
              <w:t xml:space="preserve"> </w:t>
            </w:r>
            <w:proofErr w:type="spellStart"/>
            <w:r w:rsidRPr="00095FD1">
              <w:rPr>
                <w:rFonts w:ascii="Garamond" w:hAnsi="Garamond"/>
                <w:sz w:val="28"/>
                <w:szCs w:val="28"/>
              </w:rPr>
              <w:t>firrinagh</w:t>
            </w:r>
            <w:proofErr w:type="spellEnd"/>
            <w:r w:rsidRPr="00095FD1">
              <w:rPr>
                <w:rFonts w:ascii="Garamond" w:hAnsi="Garamond"/>
                <w:sz w:val="28"/>
                <w:szCs w:val="28"/>
              </w:rPr>
              <w:t xml:space="preserve">. Ny </w:t>
            </w:r>
            <w:proofErr w:type="spellStart"/>
            <w:r w:rsidRPr="00095FD1">
              <w:rPr>
                <w:rFonts w:ascii="Garamond" w:hAnsi="Garamond"/>
                <w:sz w:val="28"/>
                <w:szCs w:val="28"/>
              </w:rPr>
              <w:t>veih</w:t>
            </w:r>
            <w:proofErr w:type="spellEnd"/>
            <w:r w:rsidRPr="00095FD1">
              <w:rPr>
                <w:rFonts w:ascii="Garamond" w:hAnsi="Garamond"/>
                <w:sz w:val="28"/>
                <w:szCs w:val="28"/>
              </w:rPr>
              <w:t xml:space="preserve"> </w:t>
            </w:r>
            <w:proofErr w:type="spellStart"/>
            <w:r w:rsidRPr="00095FD1">
              <w:rPr>
                <w:rFonts w:ascii="Garamond" w:hAnsi="Garamond"/>
                <w:sz w:val="28"/>
                <w:szCs w:val="28"/>
              </w:rPr>
              <w:t>niau-ghlennid</w:t>
            </w:r>
            <w:proofErr w:type="spellEnd"/>
            <w:r w:rsidRPr="00095FD1">
              <w:rPr>
                <w:rFonts w:ascii="Garamond" w:hAnsi="Garamond"/>
                <w:sz w:val="28"/>
                <w:szCs w:val="28"/>
              </w:rPr>
              <w:t xml:space="preserve"> cree </w:t>
            </w:r>
            <w:proofErr w:type="spellStart"/>
            <w:r w:rsidRPr="00095FD1">
              <w:rPr>
                <w:rFonts w:ascii="Garamond" w:hAnsi="Garamond"/>
                <w:sz w:val="28"/>
                <w:szCs w:val="28"/>
              </w:rPr>
              <w:t>moalteragh</w:t>
            </w:r>
            <w:proofErr w:type="spellEnd"/>
            <w:r w:rsidRPr="00095FD1">
              <w:rPr>
                <w:rFonts w:ascii="Garamond" w:hAnsi="Garamond"/>
                <w:sz w:val="28"/>
                <w:szCs w:val="28"/>
              </w:rPr>
              <w:t xml:space="preserve">. </w:t>
            </w:r>
            <w:proofErr w:type="spellStart"/>
            <w:r w:rsidRPr="00095FD1">
              <w:rPr>
                <w:rFonts w:ascii="Garamond" w:hAnsi="Garamond"/>
                <w:sz w:val="28"/>
                <w:szCs w:val="28"/>
              </w:rPr>
              <w:t>Shicker</w:t>
            </w:r>
            <w:proofErr w:type="spellEnd"/>
            <w:r w:rsidRPr="00095FD1">
              <w:rPr>
                <w:rFonts w:ascii="Garamond" w:hAnsi="Garamond"/>
                <w:sz w:val="28"/>
                <w:szCs w:val="28"/>
              </w:rPr>
              <w:t xml:space="preserve"> </w:t>
            </w:r>
            <w:proofErr w:type="spellStart"/>
            <w:r w:rsidRPr="00095FD1">
              <w:rPr>
                <w:rFonts w:ascii="Garamond" w:hAnsi="Garamond"/>
                <w:sz w:val="28"/>
                <w:szCs w:val="28"/>
              </w:rPr>
              <w:t>eshyn</w:t>
            </w:r>
            <w:proofErr w:type="spellEnd"/>
            <w:r w:rsidRPr="00095FD1">
              <w:rPr>
                <w:rFonts w:ascii="Garamond" w:hAnsi="Garamond"/>
                <w:sz w:val="28"/>
                <w:szCs w:val="28"/>
              </w:rPr>
              <w:t xml:space="preserve"> [136] </w:t>
            </w:r>
            <w:proofErr w:type="spellStart"/>
            <w:r w:rsidRPr="00095FD1">
              <w:rPr>
                <w:rFonts w:ascii="Garamond" w:hAnsi="Garamond"/>
                <w:sz w:val="28"/>
                <w:szCs w:val="28"/>
              </w:rPr>
              <w:t>nagh</w:t>
            </w:r>
            <w:proofErr w:type="spellEnd"/>
            <w:r w:rsidRPr="00095FD1">
              <w:rPr>
                <w:rFonts w:ascii="Garamond" w:hAnsi="Garamond"/>
                <w:sz w:val="28"/>
                <w:szCs w:val="28"/>
              </w:rPr>
              <w:t xml:space="preserve"> </w:t>
            </w:r>
            <w:proofErr w:type="spellStart"/>
            <w:r w:rsidRPr="00095FD1">
              <w:rPr>
                <w:rFonts w:ascii="Garamond" w:hAnsi="Garamond"/>
                <w:sz w:val="28"/>
                <w:szCs w:val="28"/>
              </w:rPr>
              <w:t>vel</w:t>
            </w:r>
            <w:proofErr w:type="spellEnd"/>
            <w:r w:rsidRPr="00095FD1">
              <w:rPr>
                <w:rFonts w:ascii="Garamond" w:hAnsi="Garamond"/>
                <w:sz w:val="28"/>
                <w:szCs w:val="28"/>
              </w:rPr>
              <w:t xml:space="preserve"> </w:t>
            </w:r>
            <w:proofErr w:type="spellStart"/>
            <w:r w:rsidRPr="00095FD1">
              <w:rPr>
                <w:rFonts w:ascii="Garamond" w:hAnsi="Garamond"/>
                <w:sz w:val="28"/>
                <w:szCs w:val="28"/>
              </w:rPr>
              <w:t>kiarralagh</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scughey</w:t>
            </w:r>
            <w:proofErr w:type="spellEnd"/>
            <w:r w:rsidRPr="00095FD1">
              <w:rPr>
                <w:rFonts w:ascii="Garamond" w:hAnsi="Garamond"/>
                <w:sz w:val="28"/>
                <w:szCs w:val="28"/>
              </w:rPr>
              <w:t xml:space="preserve"> </w:t>
            </w:r>
            <w:proofErr w:type="spellStart"/>
            <w:r w:rsidRPr="00095FD1">
              <w:rPr>
                <w:rFonts w:ascii="Garamond" w:hAnsi="Garamond"/>
                <w:sz w:val="28"/>
                <w:szCs w:val="28"/>
              </w:rPr>
              <w:t>veih</w:t>
            </w:r>
            <w:proofErr w:type="spellEnd"/>
            <w:r w:rsidRPr="00095FD1">
              <w:rPr>
                <w:rFonts w:ascii="Garamond" w:hAnsi="Garamond"/>
                <w:sz w:val="28"/>
                <w:szCs w:val="28"/>
              </w:rPr>
              <w:t xml:space="preserve"> e </w:t>
            </w:r>
            <w:proofErr w:type="spellStart"/>
            <w:r w:rsidRPr="00095FD1">
              <w:rPr>
                <w:rFonts w:ascii="Garamond" w:hAnsi="Garamond"/>
                <w:sz w:val="28"/>
                <w:szCs w:val="28"/>
              </w:rPr>
              <w:t>ghooyt</w:t>
            </w:r>
            <w:proofErr w:type="spellEnd"/>
            <w:r w:rsidRPr="00095FD1">
              <w:rPr>
                <w:rFonts w:ascii="Garamond" w:hAnsi="Garamond"/>
                <w:sz w:val="28"/>
                <w:szCs w:val="28"/>
              </w:rPr>
              <w:t xml:space="preserve">, cha </w:t>
            </w:r>
            <w:proofErr w:type="spellStart"/>
            <w:r w:rsidRPr="00095FD1">
              <w:rPr>
                <w:rFonts w:ascii="Garamond" w:hAnsi="Garamond"/>
                <w:sz w:val="28"/>
                <w:szCs w:val="28"/>
              </w:rPr>
              <w:t>vel</w:t>
            </w:r>
            <w:proofErr w:type="spellEnd"/>
            <w:r w:rsidRPr="00095FD1">
              <w:rPr>
                <w:rFonts w:ascii="Garamond" w:hAnsi="Garamond"/>
                <w:sz w:val="28"/>
                <w:szCs w:val="28"/>
              </w:rPr>
              <w:t xml:space="preserve"> </w:t>
            </w:r>
            <w:proofErr w:type="spellStart"/>
            <w:r w:rsidRPr="00095FD1">
              <w:rPr>
                <w:rFonts w:ascii="Garamond" w:hAnsi="Garamond"/>
                <w:sz w:val="28"/>
                <w:szCs w:val="28"/>
              </w:rPr>
              <w:t>cooid-wooar</w:t>
            </w:r>
            <w:proofErr w:type="spellEnd"/>
            <w:r w:rsidRPr="00095FD1">
              <w:rPr>
                <w:rFonts w:ascii="Garamond" w:hAnsi="Garamond"/>
                <w:sz w:val="28"/>
                <w:szCs w:val="28"/>
              </w:rPr>
              <w:t xml:space="preserve"> </w:t>
            </w:r>
            <w:proofErr w:type="spellStart"/>
            <w:r w:rsidRPr="00095FD1">
              <w:rPr>
                <w:rFonts w:ascii="Garamond" w:hAnsi="Garamond"/>
                <w:sz w:val="28"/>
                <w:szCs w:val="28"/>
              </w:rPr>
              <w:t>dy</w:t>
            </w:r>
            <w:proofErr w:type="spellEnd"/>
            <w:r w:rsidRPr="00095FD1">
              <w:rPr>
                <w:rFonts w:ascii="Garamond" w:hAnsi="Garamond"/>
                <w:sz w:val="28"/>
                <w:szCs w:val="28"/>
              </w:rPr>
              <w:t xml:space="preserve"> </w:t>
            </w:r>
            <w:proofErr w:type="spellStart"/>
            <w:r w:rsidRPr="00095FD1">
              <w:rPr>
                <w:rFonts w:ascii="Garamond" w:hAnsi="Garamond"/>
                <w:sz w:val="28"/>
                <w:szCs w:val="28"/>
              </w:rPr>
              <w:t>hrimshey</w:t>
            </w:r>
            <w:proofErr w:type="spellEnd"/>
            <w:r w:rsidRPr="00095FD1">
              <w:rPr>
                <w:rFonts w:ascii="Garamond" w:hAnsi="Garamond"/>
                <w:sz w:val="28"/>
                <w:szCs w:val="28"/>
              </w:rPr>
              <w:t xml:space="preserve"> </w:t>
            </w:r>
            <w:proofErr w:type="spellStart"/>
            <w:r w:rsidRPr="00095FD1">
              <w:rPr>
                <w:rFonts w:ascii="Garamond" w:hAnsi="Garamond"/>
                <w:sz w:val="28"/>
                <w:szCs w:val="28"/>
              </w:rPr>
              <w:t>echey</w:t>
            </w:r>
            <w:proofErr w:type="spellEnd"/>
            <w:r w:rsidRPr="00095FD1">
              <w:rPr>
                <w:rFonts w:ascii="Garamond" w:hAnsi="Garamond"/>
                <w:sz w:val="28"/>
                <w:szCs w:val="28"/>
              </w:rPr>
              <w:t xml:space="preserve"> </w:t>
            </w:r>
            <w:proofErr w:type="spellStart"/>
            <w:r w:rsidRPr="00095FD1">
              <w:rPr>
                <w:rFonts w:ascii="Garamond" w:hAnsi="Garamond"/>
                <w:sz w:val="28"/>
                <w:szCs w:val="28"/>
              </w:rPr>
              <w:t>liorish</w:t>
            </w:r>
            <w:proofErr w:type="spellEnd"/>
            <w:r w:rsidRPr="00095FD1">
              <w:rPr>
                <w:rFonts w:ascii="Garamond" w:hAnsi="Garamond"/>
                <w:sz w:val="28"/>
                <w:szCs w:val="28"/>
              </w:rPr>
              <w:t xml:space="preserve">. </w:t>
            </w:r>
          </w:p>
        </w:tc>
        <w:tc>
          <w:tcPr>
            <w:tcW w:w="0" w:type="auto"/>
          </w:tcPr>
          <w:p w14:paraId="072EEA7D" w14:textId="77777777" w:rsidR="00FF2DCA" w:rsidRPr="00704683" w:rsidRDefault="00FF2DCA"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A. </w:t>
            </w:r>
            <w:r w:rsidRPr="00704683">
              <w:rPr>
                <w:rFonts w:ascii="Garamond" w:hAnsi="Garamond" w:cs="Times New Roman"/>
                <w:i/>
                <w:sz w:val="28"/>
              </w:rPr>
              <w:t xml:space="preserve">Yes. The Church supposes they may, and Directs such Persons what to do : </w:t>
            </w:r>
            <w:r w:rsidRPr="00704683">
              <w:rPr>
                <w:rFonts w:ascii="Garamond" w:hAnsi="Garamond" w:cs="Times New Roman"/>
                <w:sz w:val="28"/>
              </w:rPr>
              <w:t xml:space="preserve">They are to go to some Minister of God’s Word, and open their Grief : </w:t>
            </w:r>
            <w:r w:rsidRPr="00704683">
              <w:rPr>
                <w:rFonts w:ascii="Garamond" w:hAnsi="Garamond" w:cs="Times New Roman"/>
                <w:i/>
                <w:sz w:val="28"/>
              </w:rPr>
              <w:t xml:space="preserve">And if they are in earnest, there is no doubt but they may receive Satisfaction. So that every Man may know, whether his not going to the Sacrament proceeds from a Real Scruple, </w:t>
            </w:r>
            <w:r w:rsidRPr="00704683">
              <w:rPr>
                <w:rFonts w:ascii="Garamond" w:hAnsi="Garamond" w:cs="Times New Roman"/>
                <w:sz w:val="28"/>
              </w:rPr>
              <w:t>or from the Corruption of a Deceitful Heart.</w:t>
            </w:r>
            <w:r w:rsidRPr="00704683">
              <w:rPr>
                <w:rFonts w:ascii="Garamond" w:hAnsi="Garamond" w:cs="Times New Roman"/>
                <w:i/>
                <w:sz w:val="28"/>
              </w:rPr>
              <w:t xml:space="preserve"> He who is not concerned to remove his Scruples, is surely not much afflicted with them.</w:t>
            </w:r>
          </w:p>
        </w:tc>
      </w:tr>
      <w:tr w:rsidR="007A6CE4" w:rsidRPr="00704683" w14:paraId="659B4EA2" w14:textId="77777777" w:rsidTr="00954EA9">
        <w:tc>
          <w:tcPr>
            <w:tcW w:w="0" w:type="auto"/>
          </w:tcPr>
          <w:p w14:paraId="7EA7AD90" w14:textId="77777777" w:rsidR="007A6CE4" w:rsidRPr="006E3F25" w:rsidRDefault="007A6CE4" w:rsidP="00DB60C3">
            <w:pPr>
              <w:pStyle w:val="CM3"/>
              <w:widowControl/>
              <w:spacing w:line="240" w:lineRule="auto"/>
              <w:ind w:firstLine="227"/>
              <w:jc w:val="both"/>
              <w:rPr>
                <w:rFonts w:ascii="Garamond" w:hAnsi="Garamond"/>
                <w:sz w:val="28"/>
                <w:szCs w:val="28"/>
              </w:rPr>
            </w:pPr>
            <w:r w:rsidRPr="006E3F25">
              <w:rPr>
                <w:rFonts w:ascii="Garamond" w:hAnsi="Garamond"/>
                <w:i/>
                <w:sz w:val="28"/>
                <w:szCs w:val="28"/>
              </w:rPr>
              <w:t>Q.</w:t>
            </w:r>
            <w:r w:rsidRPr="006E3F25">
              <w:rPr>
                <w:rFonts w:ascii="Garamond" w:hAnsi="Garamond"/>
                <w:sz w:val="28"/>
                <w:szCs w:val="28"/>
              </w:rPr>
              <w:t xml:space="preserve"> </w:t>
            </w:r>
            <w:proofErr w:type="spellStart"/>
            <w:r w:rsidRPr="006E3F25">
              <w:rPr>
                <w:rFonts w:ascii="Garamond" w:hAnsi="Garamond"/>
                <w:sz w:val="28"/>
                <w:szCs w:val="28"/>
              </w:rPr>
              <w:t>Fakin</w:t>
            </w:r>
            <w:proofErr w:type="spellEnd"/>
            <w:r w:rsidRPr="006E3F25">
              <w:rPr>
                <w:rFonts w:ascii="Garamond" w:hAnsi="Garamond"/>
                <w:sz w:val="28"/>
                <w:szCs w:val="28"/>
              </w:rPr>
              <w:t xml:space="preserve">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vel</w:t>
            </w:r>
            <w:proofErr w:type="spellEnd"/>
            <w:r w:rsidRPr="006E3F25">
              <w:rPr>
                <w:rFonts w:ascii="Garamond" w:hAnsi="Garamond"/>
                <w:sz w:val="28"/>
                <w:szCs w:val="28"/>
              </w:rPr>
              <w:t xml:space="preserve"> </w:t>
            </w:r>
            <w:proofErr w:type="spellStart"/>
            <w:r w:rsidRPr="006E3F25">
              <w:rPr>
                <w:rFonts w:ascii="Garamond" w:hAnsi="Garamond"/>
                <w:sz w:val="28"/>
                <w:szCs w:val="28"/>
              </w:rPr>
              <w:t>yn</w:t>
            </w:r>
            <w:proofErr w:type="spellEnd"/>
            <w:r w:rsidRPr="006E3F25">
              <w:rPr>
                <w:rFonts w:ascii="Garamond" w:hAnsi="Garamond"/>
                <w:sz w:val="28"/>
                <w:szCs w:val="28"/>
              </w:rPr>
              <w:t xml:space="preserve"> </w:t>
            </w:r>
            <w:proofErr w:type="spellStart"/>
            <w:r w:rsidRPr="006E3F25">
              <w:rPr>
                <w:rFonts w:ascii="Garamond" w:hAnsi="Garamond"/>
                <w:sz w:val="28"/>
                <w:szCs w:val="28"/>
              </w:rPr>
              <w:t>Oardagh</w:t>
            </w:r>
            <w:proofErr w:type="spellEnd"/>
            <w:r w:rsidRPr="006E3F25">
              <w:rPr>
                <w:rFonts w:ascii="Garamond" w:hAnsi="Garamond"/>
                <w:sz w:val="28"/>
                <w:szCs w:val="28"/>
              </w:rPr>
              <w:t xml:space="preserve"> </w:t>
            </w:r>
            <w:proofErr w:type="spellStart"/>
            <w:r w:rsidRPr="006E3F25">
              <w:rPr>
                <w:rFonts w:ascii="Garamond" w:hAnsi="Garamond"/>
                <w:sz w:val="28"/>
                <w:szCs w:val="28"/>
              </w:rPr>
              <w:t>Casherick</w:t>
            </w:r>
            <w:proofErr w:type="spellEnd"/>
            <w:r w:rsidRPr="006E3F25">
              <w:rPr>
                <w:rFonts w:ascii="Garamond" w:hAnsi="Garamond"/>
                <w:sz w:val="28"/>
                <w:szCs w:val="28"/>
              </w:rPr>
              <w:t xml:space="preserve"> </w:t>
            </w:r>
            <w:proofErr w:type="spellStart"/>
            <w:r w:rsidRPr="006E3F25">
              <w:rPr>
                <w:rFonts w:ascii="Garamond" w:hAnsi="Garamond"/>
                <w:sz w:val="28"/>
                <w:szCs w:val="28"/>
              </w:rPr>
              <w:t>shoh</w:t>
            </w:r>
            <w:proofErr w:type="spellEnd"/>
            <w:r w:rsidRPr="006E3F25">
              <w:rPr>
                <w:rFonts w:ascii="Garamond" w:hAnsi="Garamond"/>
                <w:sz w:val="28"/>
                <w:szCs w:val="28"/>
              </w:rPr>
              <w:t xml:space="preserve"> red cha </w:t>
            </w:r>
            <w:proofErr w:type="spellStart"/>
            <w:r w:rsidRPr="006E3F25">
              <w:rPr>
                <w:rFonts w:ascii="Garamond" w:hAnsi="Garamond"/>
                <w:sz w:val="28"/>
                <w:szCs w:val="28"/>
              </w:rPr>
              <w:t>Flaunyssagh</w:t>
            </w:r>
            <w:proofErr w:type="spellEnd"/>
            <w:r w:rsidRPr="006E3F25">
              <w:rPr>
                <w:rFonts w:ascii="Garamond" w:hAnsi="Garamond"/>
                <w:sz w:val="28"/>
                <w:szCs w:val="28"/>
              </w:rPr>
              <w:t xml:space="preserve"> as cha </w:t>
            </w:r>
            <w:proofErr w:type="spellStart"/>
            <w:r w:rsidRPr="006E3F25">
              <w:rPr>
                <w:rFonts w:ascii="Garamond" w:hAnsi="Garamond"/>
                <w:sz w:val="28"/>
                <w:szCs w:val="28"/>
              </w:rPr>
              <w:t>Gerjolagh</w:t>
            </w:r>
            <w:proofErr w:type="spellEnd"/>
            <w:r w:rsidRPr="006E3F25">
              <w:rPr>
                <w:rFonts w:ascii="Garamond" w:hAnsi="Garamond"/>
                <w:sz w:val="28"/>
                <w:szCs w:val="28"/>
              </w:rPr>
              <w:t xml:space="preserve"> </w:t>
            </w:r>
            <w:proofErr w:type="spellStart"/>
            <w:r w:rsidRPr="006E3F25">
              <w:rPr>
                <w:rFonts w:ascii="Garamond" w:hAnsi="Garamond"/>
                <w:sz w:val="28"/>
                <w:szCs w:val="28"/>
              </w:rPr>
              <w:t>daue-syn</w:t>
            </w:r>
            <w:proofErr w:type="spellEnd"/>
            <w:r w:rsidRPr="006E3F25">
              <w:rPr>
                <w:rFonts w:ascii="Garamond" w:hAnsi="Garamond"/>
                <w:sz w:val="28"/>
                <w:szCs w:val="28"/>
              </w:rPr>
              <w:t xml:space="preserve"> ta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ghoal</w:t>
            </w:r>
            <w:proofErr w:type="spellEnd"/>
            <w:r w:rsidRPr="006E3F25">
              <w:rPr>
                <w:rFonts w:ascii="Garamond" w:hAnsi="Garamond"/>
                <w:sz w:val="28"/>
                <w:szCs w:val="28"/>
              </w:rPr>
              <w:t xml:space="preserve"> eh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feeu</w:t>
            </w:r>
            <w:proofErr w:type="spellEnd"/>
            <w:r w:rsidRPr="006E3F25">
              <w:rPr>
                <w:rFonts w:ascii="Garamond" w:hAnsi="Garamond"/>
                <w:sz w:val="28"/>
                <w:szCs w:val="28"/>
              </w:rPr>
              <w:t xml:space="preserve">, Ta mee </w:t>
            </w:r>
            <w:proofErr w:type="spellStart"/>
            <w:r w:rsidRPr="006E3F25">
              <w:rPr>
                <w:rFonts w:ascii="Garamond" w:hAnsi="Garamond"/>
                <w:sz w:val="28"/>
                <w:szCs w:val="28"/>
              </w:rPr>
              <w:t>guee</w:t>
            </w:r>
            <w:proofErr w:type="spellEnd"/>
            <w:r w:rsidRPr="006E3F25">
              <w:rPr>
                <w:rFonts w:ascii="Garamond" w:hAnsi="Garamond"/>
                <w:sz w:val="28"/>
                <w:szCs w:val="28"/>
              </w:rPr>
              <w:t xml:space="preserve"> </w:t>
            </w:r>
            <w:proofErr w:type="spellStart"/>
            <w:r w:rsidRPr="006E3F25">
              <w:rPr>
                <w:rFonts w:ascii="Garamond" w:hAnsi="Garamond"/>
                <w:sz w:val="28"/>
                <w:szCs w:val="28"/>
              </w:rPr>
              <w:t>errieu</w:t>
            </w:r>
            <w:proofErr w:type="spellEnd"/>
            <w:r w:rsidRPr="006E3F25">
              <w:rPr>
                <w:rFonts w:ascii="Garamond" w:hAnsi="Garamond"/>
                <w:sz w:val="28"/>
                <w:szCs w:val="28"/>
              </w:rPr>
              <w:t xml:space="preserve"> cur </w:t>
            </w:r>
            <w:proofErr w:type="spellStart"/>
            <w:r w:rsidRPr="006E3F25">
              <w:rPr>
                <w:rFonts w:ascii="Garamond" w:hAnsi="Garamond"/>
                <w:sz w:val="28"/>
                <w:szCs w:val="28"/>
              </w:rPr>
              <w:t>jee</w:t>
            </w:r>
            <w:proofErr w:type="spellEnd"/>
            <w:r w:rsidRPr="006E3F25">
              <w:rPr>
                <w:rFonts w:ascii="Garamond" w:hAnsi="Garamond"/>
                <w:sz w:val="28"/>
                <w:szCs w:val="28"/>
              </w:rPr>
              <w:t xml:space="preserve"> </w:t>
            </w:r>
            <w:proofErr w:type="spellStart"/>
            <w:r w:rsidRPr="006E3F25">
              <w:rPr>
                <w:rFonts w:ascii="Garamond" w:hAnsi="Garamond"/>
                <w:sz w:val="28"/>
                <w:szCs w:val="28"/>
              </w:rPr>
              <w:t>coyrle</w:t>
            </w:r>
            <w:proofErr w:type="spellEnd"/>
            <w:r w:rsidRPr="006E3F25">
              <w:rPr>
                <w:rFonts w:ascii="Garamond" w:hAnsi="Garamond"/>
                <w:sz w:val="28"/>
                <w:szCs w:val="28"/>
              </w:rPr>
              <w:t xml:space="preserve"> </w:t>
            </w:r>
            <w:proofErr w:type="spellStart"/>
            <w:r w:rsidRPr="006E3F25">
              <w:rPr>
                <w:rFonts w:ascii="Garamond" w:hAnsi="Garamond"/>
                <w:sz w:val="28"/>
                <w:szCs w:val="28"/>
              </w:rPr>
              <w:t>ennagh</w:t>
            </w:r>
            <w:proofErr w:type="spellEnd"/>
            <w:r w:rsidRPr="006E3F25">
              <w:rPr>
                <w:rFonts w:ascii="Garamond" w:hAnsi="Garamond"/>
                <w:sz w:val="28"/>
                <w:szCs w:val="28"/>
              </w:rPr>
              <w:t xml:space="preserve"> </w:t>
            </w:r>
            <w:proofErr w:type="spellStart"/>
            <w:r w:rsidRPr="006E3F25">
              <w:rPr>
                <w:rFonts w:ascii="Garamond" w:hAnsi="Garamond"/>
                <w:sz w:val="28"/>
                <w:szCs w:val="28"/>
              </w:rPr>
              <w:t>ashagh</w:t>
            </w:r>
            <w:proofErr w:type="spellEnd"/>
            <w:r w:rsidRPr="006E3F25">
              <w:rPr>
                <w:rFonts w:ascii="Garamond" w:hAnsi="Garamond"/>
                <w:sz w:val="28"/>
                <w:szCs w:val="28"/>
              </w:rPr>
              <w:t xml:space="preserve"> </w:t>
            </w:r>
            <w:proofErr w:type="spellStart"/>
            <w:r w:rsidRPr="006E3F25">
              <w:rPr>
                <w:rFonts w:ascii="Garamond" w:hAnsi="Garamond"/>
                <w:sz w:val="28"/>
                <w:szCs w:val="28"/>
              </w:rPr>
              <w:t>dou</w:t>
            </w:r>
            <w:proofErr w:type="spellEnd"/>
            <w:r w:rsidRPr="006E3F25">
              <w:rPr>
                <w:rFonts w:ascii="Garamond" w:hAnsi="Garamond"/>
                <w:sz w:val="28"/>
                <w:szCs w:val="28"/>
              </w:rPr>
              <w:t xml:space="preserve">, </w:t>
            </w:r>
            <w:proofErr w:type="spellStart"/>
            <w:r w:rsidRPr="006E3F25">
              <w:rPr>
                <w:rFonts w:ascii="Garamond" w:hAnsi="Garamond"/>
                <w:sz w:val="28"/>
                <w:szCs w:val="28"/>
              </w:rPr>
              <w:t>leid</w:t>
            </w:r>
            <w:proofErr w:type="spellEnd"/>
            <w:r w:rsidRPr="006E3F25">
              <w:rPr>
                <w:rFonts w:ascii="Garamond" w:hAnsi="Garamond"/>
                <w:sz w:val="28"/>
                <w:szCs w:val="28"/>
              </w:rPr>
              <w:t xml:space="preserve"> as </w:t>
            </w:r>
            <w:proofErr w:type="spellStart"/>
            <w:r w:rsidRPr="006E3F25">
              <w:rPr>
                <w:rFonts w:ascii="Garamond" w:hAnsi="Garamond"/>
                <w:sz w:val="28"/>
                <w:szCs w:val="28"/>
              </w:rPr>
              <w:t>oddys</w:t>
            </w:r>
            <w:proofErr w:type="spellEnd"/>
            <w:r w:rsidRPr="006E3F25">
              <w:rPr>
                <w:rFonts w:ascii="Garamond" w:hAnsi="Garamond"/>
                <w:sz w:val="28"/>
                <w:szCs w:val="28"/>
              </w:rPr>
              <w:t xml:space="preserve"> my </w:t>
            </w:r>
            <w:proofErr w:type="spellStart"/>
            <w:r w:rsidRPr="006E3F25">
              <w:rPr>
                <w:rFonts w:ascii="Garamond" w:hAnsi="Garamond"/>
                <w:sz w:val="28"/>
                <w:szCs w:val="28"/>
              </w:rPr>
              <w:t>ynsagh</w:t>
            </w:r>
            <w:proofErr w:type="spellEnd"/>
            <w:r w:rsidRPr="006E3F25">
              <w:rPr>
                <w:rFonts w:ascii="Garamond" w:hAnsi="Garamond"/>
                <w:sz w:val="28"/>
                <w:szCs w:val="28"/>
              </w:rPr>
              <w:t xml:space="preserve"> as my </w:t>
            </w:r>
            <w:proofErr w:type="spellStart"/>
            <w:r w:rsidRPr="006E3F25">
              <w:rPr>
                <w:rFonts w:ascii="Garamond" w:hAnsi="Garamond"/>
                <w:sz w:val="28"/>
                <w:szCs w:val="28"/>
              </w:rPr>
              <w:t>vrasnagh</w:t>
            </w:r>
            <w:proofErr w:type="spellEnd"/>
            <w:r w:rsidRPr="006E3F25">
              <w:rPr>
                <w:rFonts w:ascii="Garamond" w:hAnsi="Garamond"/>
                <w:sz w:val="28"/>
                <w:szCs w:val="28"/>
              </w:rPr>
              <w:t xml:space="preserve"> </w:t>
            </w:r>
            <w:proofErr w:type="spellStart"/>
            <w:r w:rsidRPr="006E3F25">
              <w:rPr>
                <w:rFonts w:ascii="Garamond" w:hAnsi="Garamond"/>
                <w:sz w:val="28"/>
                <w:szCs w:val="28"/>
              </w:rPr>
              <w:t>ayns</w:t>
            </w:r>
            <w:proofErr w:type="spellEnd"/>
            <w:r w:rsidRPr="006E3F25">
              <w:rPr>
                <w:rFonts w:ascii="Garamond" w:hAnsi="Garamond"/>
                <w:sz w:val="28"/>
                <w:szCs w:val="28"/>
              </w:rPr>
              <w:t xml:space="preserve"> </w:t>
            </w:r>
            <w:proofErr w:type="spellStart"/>
            <w:r w:rsidRPr="006E3F25">
              <w:rPr>
                <w:rFonts w:ascii="Garamond" w:hAnsi="Garamond"/>
                <w:sz w:val="28"/>
                <w:szCs w:val="28"/>
              </w:rPr>
              <w:t>Currym</w:t>
            </w:r>
            <w:proofErr w:type="spellEnd"/>
            <w:r w:rsidRPr="006E3F25">
              <w:rPr>
                <w:rFonts w:ascii="Garamond" w:hAnsi="Garamond"/>
                <w:sz w:val="28"/>
                <w:szCs w:val="28"/>
              </w:rPr>
              <w:t xml:space="preserve"> cha </w:t>
            </w:r>
            <w:proofErr w:type="spellStart"/>
            <w:r w:rsidRPr="006E3F25">
              <w:rPr>
                <w:rFonts w:ascii="Garamond" w:hAnsi="Garamond"/>
                <w:sz w:val="28"/>
                <w:szCs w:val="28"/>
              </w:rPr>
              <w:t>ymmyrchagh</w:t>
            </w:r>
            <w:proofErr w:type="spellEnd"/>
            <w:r w:rsidRPr="006E3F25">
              <w:rPr>
                <w:rFonts w:ascii="Garamond" w:hAnsi="Garamond"/>
                <w:sz w:val="28"/>
                <w:szCs w:val="28"/>
              </w:rPr>
              <w:t xml:space="preserve">. </w:t>
            </w:r>
          </w:p>
        </w:tc>
        <w:tc>
          <w:tcPr>
            <w:tcW w:w="0" w:type="auto"/>
          </w:tcPr>
          <w:p w14:paraId="01BA5D56" w14:textId="77777777" w:rsidR="007A6CE4" w:rsidRPr="00704683" w:rsidRDefault="007A6CE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sz w:val="28"/>
              </w:rPr>
              <w:t xml:space="preserve">Q. </w:t>
            </w:r>
            <w:r w:rsidRPr="00704683">
              <w:rPr>
                <w:rFonts w:ascii="Garamond" w:hAnsi="Garamond" w:cs="Times New Roman"/>
                <w:i/>
                <w:sz w:val="28"/>
              </w:rPr>
              <w:t xml:space="preserve">This Sacrament being </w:t>
            </w:r>
            <w:r w:rsidRPr="00704683">
              <w:rPr>
                <w:rFonts w:ascii="Garamond" w:hAnsi="Garamond" w:cs="Times New Roman"/>
                <w:sz w:val="28"/>
              </w:rPr>
              <w:t xml:space="preserve">so Divine and </w:t>
            </w:r>
            <w:r>
              <w:rPr>
                <w:rFonts w:ascii="Garamond" w:hAnsi="Garamond" w:cs="Times New Roman"/>
                <w:sz w:val="28"/>
              </w:rPr>
              <w:t>Comfort</w:t>
            </w:r>
            <w:r w:rsidRPr="00704683">
              <w:rPr>
                <w:rFonts w:ascii="Garamond" w:hAnsi="Garamond" w:cs="Times New Roman"/>
                <w:sz w:val="28"/>
              </w:rPr>
              <w:t>able a thing to them that Receive it Worthily,</w:t>
            </w:r>
            <w:r w:rsidRPr="00704683">
              <w:rPr>
                <w:rFonts w:ascii="Garamond" w:hAnsi="Garamond" w:cs="Times New Roman"/>
                <w:i/>
                <w:sz w:val="28"/>
              </w:rPr>
              <w:t xml:space="preserve"> I pray give some Short and Plain Directions, such as may instruct and quicken me in so necessary a Duty.</w:t>
            </w:r>
          </w:p>
        </w:tc>
      </w:tr>
      <w:tr w:rsidR="007A6CE4" w:rsidRPr="00704683" w14:paraId="4D20E442" w14:textId="77777777" w:rsidTr="00954EA9">
        <w:tc>
          <w:tcPr>
            <w:tcW w:w="0" w:type="auto"/>
          </w:tcPr>
          <w:p w14:paraId="12248502" w14:textId="77777777" w:rsidR="007A6CE4" w:rsidRPr="006E3F25" w:rsidRDefault="007A6CE4" w:rsidP="00DB60C3">
            <w:pPr>
              <w:pStyle w:val="Default"/>
              <w:widowControl/>
              <w:ind w:firstLine="227"/>
              <w:jc w:val="both"/>
              <w:rPr>
                <w:rFonts w:ascii="Garamond" w:hAnsi="Garamond"/>
                <w:sz w:val="28"/>
                <w:szCs w:val="28"/>
              </w:rPr>
            </w:pPr>
            <w:r w:rsidRPr="006E3F25">
              <w:rPr>
                <w:rFonts w:ascii="Garamond" w:hAnsi="Garamond"/>
                <w:i/>
                <w:color w:val="auto"/>
                <w:sz w:val="28"/>
                <w:szCs w:val="28"/>
              </w:rPr>
              <w:t xml:space="preserve">A. </w:t>
            </w:r>
            <w:proofErr w:type="spellStart"/>
            <w:r w:rsidRPr="006E3F25">
              <w:rPr>
                <w:rFonts w:ascii="Garamond" w:hAnsi="Garamond"/>
                <w:color w:val="auto"/>
                <w:sz w:val="28"/>
                <w:szCs w:val="28"/>
              </w:rPr>
              <w:t>Cooinee</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eisht</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dy</w:t>
            </w:r>
            <w:proofErr w:type="spellEnd"/>
            <w:r w:rsidRPr="006E3F25">
              <w:rPr>
                <w:rFonts w:ascii="Garamond" w:hAnsi="Garamond"/>
                <w:color w:val="auto"/>
                <w:sz w:val="28"/>
                <w:szCs w:val="28"/>
              </w:rPr>
              <w:t xml:space="preserve"> nee Bea </w:t>
            </w:r>
            <w:proofErr w:type="spellStart"/>
            <w:r w:rsidRPr="006E3F25">
              <w:rPr>
                <w:rFonts w:ascii="Garamond" w:hAnsi="Garamond"/>
                <w:color w:val="auto"/>
                <w:sz w:val="28"/>
                <w:szCs w:val="28"/>
              </w:rPr>
              <w:t>Sheelt</w:t>
            </w:r>
            <w:proofErr w:type="spellEnd"/>
            <w:r w:rsidRPr="006E3F25">
              <w:rPr>
                <w:rFonts w:ascii="Garamond" w:hAnsi="Garamond"/>
                <w:color w:val="auto"/>
                <w:sz w:val="28"/>
                <w:szCs w:val="28"/>
              </w:rPr>
              <w:t xml:space="preserve"> as </w:t>
            </w:r>
            <w:proofErr w:type="spellStart"/>
            <w:r w:rsidRPr="006E3F25">
              <w:rPr>
                <w:rFonts w:ascii="Garamond" w:hAnsi="Garamond"/>
                <w:color w:val="auto"/>
                <w:sz w:val="28"/>
                <w:szCs w:val="28"/>
              </w:rPr>
              <w:t>Creestee</w:t>
            </w:r>
            <w:proofErr w:type="spellEnd"/>
            <w:r w:rsidRPr="006E3F25">
              <w:rPr>
                <w:rFonts w:ascii="Garamond" w:hAnsi="Garamond"/>
                <w:color w:val="auto"/>
                <w:sz w:val="28"/>
                <w:szCs w:val="28"/>
              </w:rPr>
              <w:t xml:space="preserve"> share nee </w:t>
            </w:r>
            <w:proofErr w:type="spellStart"/>
            <w:r w:rsidRPr="006E3F25">
              <w:rPr>
                <w:rFonts w:ascii="Garamond" w:hAnsi="Garamond"/>
                <w:color w:val="auto"/>
                <w:sz w:val="28"/>
                <w:szCs w:val="28"/>
              </w:rPr>
              <w:t>dooinney</w:t>
            </w:r>
            <w:proofErr w:type="spellEnd"/>
            <w:r w:rsidRPr="006E3F25">
              <w:rPr>
                <w:rFonts w:ascii="Garamond" w:hAnsi="Garamond"/>
                <w:color w:val="auto"/>
                <w:sz w:val="28"/>
                <w:szCs w:val="28"/>
              </w:rPr>
              <w:t xml:space="preserve"> y </w:t>
            </w:r>
            <w:proofErr w:type="spellStart"/>
            <w:r w:rsidRPr="006E3F25">
              <w:rPr>
                <w:rFonts w:ascii="Garamond" w:hAnsi="Garamond"/>
                <w:color w:val="auto"/>
                <w:sz w:val="28"/>
                <w:szCs w:val="28"/>
              </w:rPr>
              <w:t>yanoo</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feeu</w:t>
            </w:r>
            <w:proofErr w:type="spellEnd"/>
            <w:r w:rsidRPr="006E3F25">
              <w:rPr>
                <w:rFonts w:ascii="Garamond" w:hAnsi="Garamond"/>
                <w:color w:val="auto"/>
                <w:sz w:val="28"/>
                <w:szCs w:val="28"/>
              </w:rPr>
              <w:t xml:space="preserve"> son y </w:t>
            </w:r>
            <w:proofErr w:type="spellStart"/>
            <w:r w:rsidRPr="006E3F25">
              <w:rPr>
                <w:rFonts w:ascii="Garamond" w:hAnsi="Garamond"/>
                <w:color w:val="auto"/>
                <w:sz w:val="28"/>
                <w:szCs w:val="28"/>
              </w:rPr>
              <w:t>Chreesteeaght</w:t>
            </w:r>
            <w:proofErr w:type="spellEnd"/>
            <w:r w:rsidRPr="006E3F25">
              <w:rPr>
                <w:rFonts w:ascii="Garamond" w:hAnsi="Garamond"/>
                <w:color w:val="auto"/>
                <w:sz w:val="28"/>
                <w:szCs w:val="28"/>
              </w:rPr>
              <w:t xml:space="preserve">. </w:t>
            </w:r>
          </w:p>
        </w:tc>
        <w:tc>
          <w:tcPr>
            <w:tcW w:w="0" w:type="auto"/>
          </w:tcPr>
          <w:p w14:paraId="1E0F5447" w14:textId="77777777" w:rsidR="007A6CE4" w:rsidRPr="00704683" w:rsidRDefault="007A6CE4" w:rsidP="00DB60C3">
            <w:pPr>
              <w:pStyle w:val="ListParagraph"/>
              <w:ind w:left="0" w:firstLine="227"/>
              <w:contextualSpacing w:val="0"/>
              <w:jc w:val="both"/>
              <w:rPr>
                <w:rFonts w:ascii="Garamond" w:hAnsi="Garamond" w:cs="Times New Roman"/>
                <w:sz w:val="28"/>
              </w:rPr>
            </w:pPr>
            <w:r w:rsidRPr="00704683">
              <w:rPr>
                <w:rFonts w:ascii="Garamond" w:hAnsi="Garamond" w:cs="Times New Roman"/>
                <w:sz w:val="28"/>
              </w:rPr>
              <w:t xml:space="preserve">A. </w:t>
            </w:r>
            <w:r w:rsidRPr="00704683">
              <w:rPr>
                <w:rFonts w:ascii="Garamond" w:hAnsi="Garamond" w:cs="Times New Roman"/>
                <w:i/>
                <w:sz w:val="28"/>
              </w:rPr>
              <w:t>Remember, then, that a Sober and a Christian-Life</w:t>
            </w:r>
            <w:r w:rsidRPr="00704683">
              <w:rPr>
                <w:rFonts w:ascii="Garamond" w:hAnsi="Garamond" w:cs="Times New Roman"/>
                <w:sz w:val="28"/>
              </w:rPr>
              <w:t>, is the Best Preparation for the Sacrament.</w:t>
            </w:r>
          </w:p>
        </w:tc>
      </w:tr>
      <w:tr w:rsidR="007A6CE4" w:rsidRPr="00704683" w14:paraId="04C40449" w14:textId="77777777" w:rsidTr="00954EA9">
        <w:tc>
          <w:tcPr>
            <w:tcW w:w="0" w:type="auto"/>
          </w:tcPr>
          <w:p w14:paraId="01E1A839" w14:textId="77777777" w:rsidR="007A6CE4" w:rsidRPr="006E3F25" w:rsidRDefault="007A6CE4" w:rsidP="00DB60C3">
            <w:pPr>
              <w:pStyle w:val="Default"/>
              <w:widowControl/>
              <w:ind w:firstLine="227"/>
              <w:jc w:val="both"/>
              <w:rPr>
                <w:rFonts w:ascii="Garamond" w:hAnsi="Garamond"/>
                <w:sz w:val="28"/>
                <w:szCs w:val="28"/>
              </w:rPr>
            </w:pPr>
            <w:r w:rsidRPr="006E3F25">
              <w:rPr>
                <w:rFonts w:ascii="Garamond" w:hAnsi="Garamond"/>
                <w:color w:val="auto"/>
                <w:sz w:val="28"/>
                <w:szCs w:val="28"/>
              </w:rPr>
              <w:t xml:space="preserve">Dy </w:t>
            </w:r>
            <w:proofErr w:type="spellStart"/>
            <w:r w:rsidRPr="006E3F25">
              <w:rPr>
                <w:rFonts w:ascii="Garamond" w:hAnsi="Garamond"/>
                <w:color w:val="auto"/>
                <w:sz w:val="28"/>
                <w:szCs w:val="28"/>
              </w:rPr>
              <w:t>vel</w:t>
            </w:r>
            <w:proofErr w:type="spellEnd"/>
            <w:r w:rsidRPr="006E3F25">
              <w:rPr>
                <w:rFonts w:ascii="Garamond" w:hAnsi="Garamond"/>
                <w:color w:val="auto"/>
                <w:sz w:val="28"/>
                <w:szCs w:val="28"/>
              </w:rPr>
              <w:t xml:space="preserve"> eh </w:t>
            </w:r>
            <w:proofErr w:type="spellStart"/>
            <w:r w:rsidRPr="006E3F25">
              <w:rPr>
                <w:rFonts w:ascii="Garamond" w:hAnsi="Garamond"/>
                <w:color w:val="auto"/>
                <w:sz w:val="28"/>
                <w:szCs w:val="28"/>
              </w:rPr>
              <w:t>ny</w:t>
            </w:r>
            <w:proofErr w:type="spellEnd"/>
            <w:r w:rsidRPr="006E3F25">
              <w:rPr>
                <w:rFonts w:ascii="Garamond" w:hAnsi="Garamond"/>
                <w:color w:val="auto"/>
                <w:sz w:val="28"/>
                <w:szCs w:val="28"/>
              </w:rPr>
              <w:t xml:space="preserve"> share </w:t>
            </w:r>
            <w:proofErr w:type="spellStart"/>
            <w:r w:rsidRPr="006E3F25">
              <w:rPr>
                <w:rFonts w:ascii="Garamond" w:hAnsi="Garamond"/>
                <w:color w:val="auto"/>
                <w:sz w:val="28"/>
                <w:szCs w:val="28"/>
              </w:rPr>
              <w:t>foddey</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oo</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hene</w:t>
            </w:r>
            <w:proofErr w:type="spellEnd"/>
            <w:r w:rsidRPr="006E3F25">
              <w:rPr>
                <w:rFonts w:ascii="Garamond" w:hAnsi="Garamond"/>
                <w:color w:val="auto"/>
                <w:sz w:val="28"/>
                <w:szCs w:val="28"/>
              </w:rPr>
              <w:t xml:space="preserve"> y </w:t>
            </w:r>
            <w:proofErr w:type="spellStart"/>
            <w:r w:rsidRPr="006E3F25">
              <w:rPr>
                <w:rFonts w:ascii="Garamond" w:hAnsi="Garamond"/>
                <w:color w:val="auto"/>
                <w:sz w:val="28"/>
                <w:szCs w:val="28"/>
              </w:rPr>
              <w:t>vriwnys</w:t>
            </w:r>
            <w:proofErr w:type="spellEnd"/>
            <w:r w:rsidRPr="006E3F25">
              <w:rPr>
                <w:rFonts w:ascii="Garamond" w:hAnsi="Garamond"/>
                <w:color w:val="auto"/>
                <w:sz w:val="28"/>
                <w:szCs w:val="28"/>
              </w:rPr>
              <w:t xml:space="preserve"> as y </w:t>
            </w:r>
            <w:proofErr w:type="spellStart"/>
            <w:r w:rsidRPr="006E3F25">
              <w:rPr>
                <w:rFonts w:ascii="Garamond" w:hAnsi="Garamond"/>
                <w:color w:val="auto"/>
                <w:sz w:val="28"/>
                <w:szCs w:val="28"/>
              </w:rPr>
              <w:t>gheyrey</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ny</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dy</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jinnagh</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Jee</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oo</w:t>
            </w:r>
            <w:proofErr w:type="spellEnd"/>
            <w:r w:rsidRPr="006E3F25">
              <w:rPr>
                <w:rFonts w:ascii="Garamond" w:hAnsi="Garamond"/>
                <w:color w:val="auto"/>
                <w:sz w:val="28"/>
                <w:szCs w:val="28"/>
              </w:rPr>
              <w:t xml:space="preserve"> y </w:t>
            </w:r>
            <w:proofErr w:type="spellStart"/>
            <w:r w:rsidRPr="006E3F25">
              <w:rPr>
                <w:rFonts w:ascii="Garamond" w:hAnsi="Garamond"/>
                <w:color w:val="auto"/>
                <w:sz w:val="28"/>
                <w:szCs w:val="28"/>
              </w:rPr>
              <w:t>gheyrey</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ny</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lurg</w:t>
            </w:r>
            <w:proofErr w:type="spellEnd"/>
            <w:r w:rsidRPr="006E3F25">
              <w:rPr>
                <w:rFonts w:ascii="Garamond" w:hAnsi="Garamond"/>
                <w:color w:val="auto"/>
                <w:sz w:val="28"/>
                <w:szCs w:val="28"/>
              </w:rPr>
              <w:t xml:space="preserve"> </w:t>
            </w:r>
            <w:proofErr w:type="spellStart"/>
            <w:r w:rsidRPr="006E3F25">
              <w:rPr>
                <w:rFonts w:ascii="Garamond" w:hAnsi="Garamond"/>
                <w:color w:val="auto"/>
                <w:sz w:val="28"/>
                <w:szCs w:val="28"/>
              </w:rPr>
              <w:t>shoh</w:t>
            </w:r>
            <w:proofErr w:type="spellEnd"/>
            <w:r w:rsidRPr="006E3F25">
              <w:rPr>
                <w:rFonts w:ascii="Garamond" w:hAnsi="Garamond"/>
                <w:color w:val="auto"/>
                <w:sz w:val="28"/>
                <w:szCs w:val="28"/>
              </w:rPr>
              <w:t xml:space="preserve">. </w:t>
            </w:r>
          </w:p>
        </w:tc>
        <w:tc>
          <w:tcPr>
            <w:tcW w:w="0" w:type="auto"/>
          </w:tcPr>
          <w:p w14:paraId="48FF49EE" w14:textId="77777777" w:rsidR="007A6CE4" w:rsidRPr="00704683" w:rsidRDefault="007A6CE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That it is much better to judge and condemn </w:t>
            </w:r>
            <w:proofErr w:type="spellStart"/>
            <w:r w:rsidRPr="00704683">
              <w:rPr>
                <w:rFonts w:ascii="Garamond" w:hAnsi="Garamond" w:cs="Times New Roman"/>
                <w:i/>
                <w:sz w:val="28"/>
              </w:rPr>
              <w:t>your self</w:t>
            </w:r>
            <w:proofErr w:type="spellEnd"/>
            <w:r w:rsidRPr="00704683">
              <w:rPr>
                <w:rFonts w:ascii="Garamond" w:hAnsi="Garamond" w:cs="Times New Roman"/>
                <w:i/>
                <w:sz w:val="28"/>
              </w:rPr>
              <w:t xml:space="preserve"> </w:t>
            </w:r>
            <w:r w:rsidRPr="007A6CE4">
              <w:rPr>
                <w:rFonts w:ascii="Garamond" w:hAnsi="Garamond" w:cs="Times New Roman"/>
                <w:sz w:val="28"/>
              </w:rPr>
              <w:t>here</w:t>
            </w:r>
            <w:r w:rsidRPr="00704683">
              <w:rPr>
                <w:rFonts w:ascii="Garamond" w:hAnsi="Garamond" w:cs="Times New Roman"/>
                <w:i/>
                <w:sz w:val="28"/>
              </w:rPr>
              <w:t xml:space="preserve">, than that God should condemn you </w:t>
            </w:r>
            <w:r w:rsidRPr="00704683">
              <w:rPr>
                <w:rFonts w:ascii="Garamond" w:hAnsi="Garamond" w:cs="Times New Roman"/>
                <w:sz w:val="28"/>
              </w:rPr>
              <w:t>hereafter</w:t>
            </w:r>
            <w:r w:rsidRPr="00704683">
              <w:rPr>
                <w:rFonts w:ascii="Garamond" w:hAnsi="Garamond" w:cs="Times New Roman"/>
                <w:i/>
                <w:sz w:val="28"/>
              </w:rPr>
              <w:t>.</w:t>
            </w:r>
          </w:p>
        </w:tc>
      </w:tr>
      <w:tr w:rsidR="007A6CE4" w:rsidRPr="00704683" w14:paraId="3D349107" w14:textId="77777777" w:rsidTr="00954EA9">
        <w:tc>
          <w:tcPr>
            <w:tcW w:w="0" w:type="auto"/>
          </w:tcPr>
          <w:p w14:paraId="6EE5204F" w14:textId="77777777" w:rsidR="007A6CE4" w:rsidRPr="006E3F25" w:rsidRDefault="007A6CE4" w:rsidP="00DB60C3">
            <w:pPr>
              <w:pStyle w:val="CM3"/>
              <w:widowControl/>
              <w:spacing w:line="240" w:lineRule="auto"/>
              <w:ind w:firstLine="227"/>
              <w:jc w:val="both"/>
              <w:rPr>
                <w:rFonts w:ascii="Garamond" w:hAnsi="Garamond"/>
                <w:sz w:val="28"/>
                <w:szCs w:val="28"/>
              </w:rPr>
            </w:pPr>
            <w:r w:rsidRPr="006E3F25">
              <w:rPr>
                <w:rFonts w:ascii="Garamond" w:hAnsi="Garamond"/>
                <w:sz w:val="28"/>
                <w:szCs w:val="28"/>
              </w:rPr>
              <w:t xml:space="preserve">Shen-y-fa </w:t>
            </w:r>
            <w:proofErr w:type="spellStart"/>
            <w:r w:rsidRPr="006E3F25">
              <w:rPr>
                <w:rFonts w:ascii="Garamond" w:hAnsi="Garamond"/>
                <w:sz w:val="28"/>
                <w:szCs w:val="28"/>
              </w:rPr>
              <w:t>cre</w:t>
            </w:r>
            <w:proofErr w:type="spellEnd"/>
            <w:r w:rsidRPr="006E3F25">
              <w:rPr>
                <w:rFonts w:ascii="Garamond" w:hAnsi="Garamond"/>
                <w:sz w:val="28"/>
                <w:szCs w:val="28"/>
              </w:rPr>
              <w:t xml:space="preserve"> </w:t>
            </w:r>
            <w:proofErr w:type="spellStart"/>
            <w:r w:rsidRPr="006E3F25">
              <w:rPr>
                <w:rFonts w:ascii="Garamond" w:hAnsi="Garamond"/>
                <w:sz w:val="28"/>
                <w:szCs w:val="28"/>
              </w:rPr>
              <w:t>erbee’n</w:t>
            </w:r>
            <w:proofErr w:type="spellEnd"/>
            <w:r w:rsidRPr="006E3F25">
              <w:rPr>
                <w:rFonts w:ascii="Garamond" w:hAnsi="Garamond"/>
                <w:sz w:val="28"/>
                <w:szCs w:val="28"/>
              </w:rPr>
              <w:t xml:space="preserve"> </w:t>
            </w:r>
            <w:proofErr w:type="spellStart"/>
            <w:r w:rsidRPr="006E3F25">
              <w:rPr>
                <w:rFonts w:ascii="Garamond" w:hAnsi="Garamond"/>
                <w:sz w:val="28"/>
                <w:szCs w:val="28"/>
              </w:rPr>
              <w:t>tra</w:t>
            </w:r>
            <w:proofErr w:type="spellEnd"/>
            <w:r w:rsidRPr="006E3F25">
              <w:rPr>
                <w:rFonts w:ascii="Garamond" w:hAnsi="Garamond"/>
                <w:sz w:val="28"/>
                <w:szCs w:val="28"/>
              </w:rPr>
              <w:t xml:space="preserve"> </w:t>
            </w:r>
            <w:proofErr w:type="spellStart"/>
            <w:r w:rsidRPr="006E3F25">
              <w:rPr>
                <w:rFonts w:ascii="Garamond" w:hAnsi="Garamond"/>
                <w:sz w:val="28"/>
                <w:szCs w:val="28"/>
              </w:rPr>
              <w:t>t’ow</w:t>
            </w:r>
            <w:proofErr w:type="spellEnd"/>
            <w:r w:rsidRPr="006E3F25">
              <w:rPr>
                <w:rFonts w:ascii="Garamond" w:hAnsi="Garamond"/>
                <w:sz w:val="28"/>
                <w:szCs w:val="28"/>
              </w:rPr>
              <w:t xml:space="preserve"> cur </w:t>
            </w:r>
            <w:proofErr w:type="spellStart"/>
            <w:r w:rsidRPr="006E3F25">
              <w:rPr>
                <w:rFonts w:ascii="Garamond" w:hAnsi="Garamond"/>
                <w:sz w:val="28"/>
                <w:szCs w:val="28"/>
              </w:rPr>
              <w:t>tastey</w:t>
            </w:r>
            <w:proofErr w:type="spellEnd"/>
            <w:r w:rsidRPr="006E3F25">
              <w:rPr>
                <w:rFonts w:ascii="Garamond" w:hAnsi="Garamond"/>
                <w:sz w:val="28"/>
                <w:szCs w:val="28"/>
              </w:rPr>
              <w:t xml:space="preserve"> </w:t>
            </w:r>
            <w:proofErr w:type="spellStart"/>
            <w:r w:rsidRPr="006E3F25">
              <w:rPr>
                <w:rFonts w:ascii="Garamond" w:hAnsi="Garamond"/>
                <w:sz w:val="28"/>
                <w:szCs w:val="28"/>
              </w:rPr>
              <w:t>dhyt</w:t>
            </w:r>
            <w:proofErr w:type="spellEnd"/>
            <w:r w:rsidRPr="006E3F25">
              <w:rPr>
                <w:rFonts w:ascii="Garamond" w:hAnsi="Garamond"/>
                <w:sz w:val="28"/>
                <w:szCs w:val="28"/>
              </w:rPr>
              <w:t xml:space="preserve"> </w:t>
            </w:r>
            <w:proofErr w:type="spellStart"/>
            <w:r w:rsidRPr="006E3F25">
              <w:rPr>
                <w:rFonts w:ascii="Garamond" w:hAnsi="Garamond"/>
                <w:sz w:val="28"/>
                <w:szCs w:val="28"/>
              </w:rPr>
              <w:t>hene</w:t>
            </w:r>
            <w:proofErr w:type="spellEnd"/>
            <w:r w:rsidRPr="006E3F25">
              <w:rPr>
                <w:rFonts w:ascii="Garamond" w:hAnsi="Garamond"/>
                <w:sz w:val="28"/>
                <w:szCs w:val="28"/>
              </w:rPr>
              <w:t xml:space="preserve">,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ve</w:t>
            </w:r>
            <w:proofErr w:type="spellEnd"/>
            <w:r w:rsidRPr="006E3F25">
              <w:rPr>
                <w:rFonts w:ascii="Garamond" w:hAnsi="Garamond"/>
                <w:sz w:val="28"/>
                <w:szCs w:val="28"/>
              </w:rPr>
              <w:t xml:space="preserve"> er chur </w:t>
            </w:r>
            <w:proofErr w:type="spellStart"/>
            <w:r w:rsidRPr="006E3F25">
              <w:rPr>
                <w:rFonts w:ascii="Garamond" w:hAnsi="Garamond"/>
                <w:sz w:val="28"/>
                <w:szCs w:val="28"/>
              </w:rPr>
              <w:t>corree</w:t>
            </w:r>
            <w:proofErr w:type="spellEnd"/>
            <w:r w:rsidRPr="006E3F25">
              <w:rPr>
                <w:rFonts w:ascii="Garamond" w:hAnsi="Garamond"/>
                <w:sz w:val="28"/>
                <w:szCs w:val="28"/>
              </w:rPr>
              <w:t xml:space="preserve"> er </w:t>
            </w:r>
            <w:proofErr w:type="spellStart"/>
            <w:r w:rsidRPr="006E3F25">
              <w:rPr>
                <w:rFonts w:ascii="Garamond" w:hAnsi="Garamond"/>
                <w:sz w:val="28"/>
                <w:szCs w:val="28"/>
              </w:rPr>
              <w:t>Jee</w:t>
            </w:r>
            <w:proofErr w:type="spellEnd"/>
            <w:r w:rsidRPr="006E3F25">
              <w:rPr>
                <w:rFonts w:ascii="Garamond" w:hAnsi="Garamond"/>
                <w:sz w:val="28"/>
                <w:szCs w:val="28"/>
              </w:rPr>
              <w:t xml:space="preserve"> </w:t>
            </w:r>
            <w:proofErr w:type="spellStart"/>
            <w:r w:rsidRPr="006E3F25">
              <w:rPr>
                <w:rFonts w:ascii="Garamond" w:hAnsi="Garamond"/>
                <w:sz w:val="28"/>
                <w:szCs w:val="28"/>
              </w:rPr>
              <w:t>ayns</w:t>
            </w:r>
            <w:proofErr w:type="spellEnd"/>
            <w:r w:rsidRPr="006E3F25">
              <w:rPr>
                <w:rFonts w:ascii="Garamond" w:hAnsi="Garamond"/>
                <w:sz w:val="28"/>
                <w:szCs w:val="28"/>
              </w:rPr>
              <w:t xml:space="preserve"> </w:t>
            </w:r>
            <w:proofErr w:type="spellStart"/>
            <w:r w:rsidRPr="006E3F25">
              <w:rPr>
                <w:rFonts w:ascii="Garamond" w:hAnsi="Garamond"/>
                <w:sz w:val="28"/>
                <w:szCs w:val="28"/>
              </w:rPr>
              <w:t>smooinaghtyn</w:t>
            </w:r>
            <w:proofErr w:type="spellEnd"/>
            <w:r w:rsidRPr="006E3F25">
              <w:rPr>
                <w:rFonts w:ascii="Garamond" w:hAnsi="Garamond"/>
                <w:sz w:val="28"/>
                <w:szCs w:val="28"/>
              </w:rPr>
              <w:t xml:space="preserve"> goo </w:t>
            </w:r>
            <w:proofErr w:type="spellStart"/>
            <w:r w:rsidRPr="006E3F25">
              <w:rPr>
                <w:rFonts w:ascii="Garamond" w:hAnsi="Garamond"/>
                <w:sz w:val="28"/>
                <w:szCs w:val="28"/>
              </w:rPr>
              <w:t>ny</w:t>
            </w:r>
            <w:proofErr w:type="spellEnd"/>
            <w:r w:rsidRPr="006E3F25">
              <w:rPr>
                <w:rFonts w:ascii="Garamond" w:hAnsi="Garamond"/>
                <w:sz w:val="28"/>
                <w:szCs w:val="28"/>
              </w:rPr>
              <w:t xml:space="preserve"> </w:t>
            </w:r>
            <w:proofErr w:type="spellStart"/>
            <w:r w:rsidRPr="006E3F25">
              <w:rPr>
                <w:rFonts w:ascii="Garamond" w:hAnsi="Garamond"/>
                <w:sz w:val="28"/>
                <w:szCs w:val="28"/>
              </w:rPr>
              <w:t>janoo</w:t>
            </w:r>
            <w:proofErr w:type="spellEnd"/>
            <w:r w:rsidRPr="006E3F25">
              <w:rPr>
                <w:rFonts w:ascii="Garamond" w:hAnsi="Garamond"/>
                <w:sz w:val="28"/>
                <w:szCs w:val="28"/>
              </w:rPr>
              <w:t xml:space="preserve">, </w:t>
            </w:r>
            <w:proofErr w:type="spellStart"/>
            <w:r w:rsidRPr="006E3F25">
              <w:rPr>
                <w:rFonts w:ascii="Garamond" w:hAnsi="Garamond"/>
                <w:sz w:val="28"/>
                <w:szCs w:val="28"/>
              </w:rPr>
              <w:t>ny</w:t>
            </w:r>
            <w:proofErr w:type="spellEnd"/>
            <w:r w:rsidRPr="006E3F25">
              <w:rPr>
                <w:rFonts w:ascii="Garamond" w:hAnsi="Garamond"/>
                <w:sz w:val="28"/>
                <w:szCs w:val="28"/>
              </w:rPr>
              <w:t xml:space="preserve"> </w:t>
            </w:r>
            <w:proofErr w:type="spellStart"/>
            <w:r w:rsidRPr="006E3F25">
              <w:rPr>
                <w:rFonts w:ascii="Garamond" w:hAnsi="Garamond"/>
                <w:sz w:val="28"/>
                <w:szCs w:val="28"/>
              </w:rPr>
              <w:t>lig</w:t>
            </w:r>
            <w:proofErr w:type="spellEnd"/>
            <w:r w:rsidRPr="006E3F25">
              <w:rPr>
                <w:rFonts w:ascii="Garamond" w:hAnsi="Garamond"/>
                <w:sz w:val="28"/>
                <w:szCs w:val="28"/>
              </w:rPr>
              <w:t xml:space="preserve"> </w:t>
            </w:r>
            <w:proofErr w:type="spellStart"/>
            <w:r w:rsidRPr="006E3F25">
              <w:rPr>
                <w:rFonts w:ascii="Garamond" w:hAnsi="Garamond"/>
                <w:sz w:val="28"/>
                <w:szCs w:val="28"/>
              </w:rPr>
              <w:t>shaghey</w:t>
            </w:r>
            <w:proofErr w:type="spellEnd"/>
            <w:r w:rsidRPr="006E3F25">
              <w:rPr>
                <w:rFonts w:ascii="Garamond" w:hAnsi="Garamond"/>
                <w:sz w:val="28"/>
                <w:szCs w:val="28"/>
              </w:rPr>
              <w:t xml:space="preserve">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ghoal</w:t>
            </w:r>
            <w:proofErr w:type="spellEnd"/>
            <w:r w:rsidRPr="006E3F25">
              <w:rPr>
                <w:rFonts w:ascii="Garamond" w:hAnsi="Garamond"/>
                <w:sz w:val="28"/>
                <w:szCs w:val="28"/>
              </w:rPr>
              <w:t xml:space="preserve"> </w:t>
            </w:r>
            <w:proofErr w:type="spellStart"/>
            <w:r w:rsidRPr="006E3F25">
              <w:rPr>
                <w:rFonts w:ascii="Garamond" w:hAnsi="Garamond"/>
                <w:sz w:val="28"/>
                <w:szCs w:val="28"/>
              </w:rPr>
              <w:t>rish</w:t>
            </w:r>
            <w:proofErr w:type="spellEnd"/>
            <w:r w:rsidRPr="006E3F25">
              <w:rPr>
                <w:rFonts w:ascii="Garamond" w:hAnsi="Garamond"/>
                <w:sz w:val="28"/>
                <w:szCs w:val="28"/>
              </w:rPr>
              <w:t xml:space="preserve"> </w:t>
            </w:r>
            <w:proofErr w:type="spellStart"/>
            <w:r w:rsidRPr="006E3F25">
              <w:rPr>
                <w:rFonts w:ascii="Garamond" w:hAnsi="Garamond"/>
                <w:sz w:val="28"/>
                <w:szCs w:val="28"/>
              </w:rPr>
              <w:t>dty</w:t>
            </w:r>
            <w:proofErr w:type="spellEnd"/>
            <w:r w:rsidRPr="006E3F25">
              <w:rPr>
                <w:rFonts w:ascii="Garamond" w:hAnsi="Garamond"/>
                <w:sz w:val="28"/>
                <w:szCs w:val="28"/>
              </w:rPr>
              <w:t xml:space="preserve"> </w:t>
            </w:r>
            <w:proofErr w:type="spellStart"/>
            <w:r w:rsidRPr="006E3F25">
              <w:rPr>
                <w:rFonts w:ascii="Garamond" w:hAnsi="Garamond"/>
                <w:sz w:val="28"/>
                <w:szCs w:val="28"/>
              </w:rPr>
              <w:t>pheccagh</w:t>
            </w:r>
            <w:proofErr w:type="spellEnd"/>
            <w:r w:rsidRPr="006E3F25">
              <w:rPr>
                <w:rFonts w:ascii="Garamond" w:hAnsi="Garamond"/>
                <w:sz w:val="28"/>
                <w:szCs w:val="28"/>
              </w:rPr>
              <w:t xml:space="preserve"> </w:t>
            </w:r>
            <w:proofErr w:type="spellStart"/>
            <w:r w:rsidRPr="006E3F25">
              <w:rPr>
                <w:rFonts w:ascii="Garamond" w:hAnsi="Garamond"/>
                <w:sz w:val="28"/>
                <w:szCs w:val="28"/>
              </w:rPr>
              <w:t>gys</w:t>
            </w:r>
            <w:proofErr w:type="spellEnd"/>
            <w:r w:rsidRPr="006E3F25">
              <w:rPr>
                <w:rFonts w:ascii="Garamond" w:hAnsi="Garamond"/>
                <w:sz w:val="28"/>
                <w:szCs w:val="28"/>
              </w:rPr>
              <w:t xml:space="preserve"> </w:t>
            </w:r>
            <w:proofErr w:type="spellStart"/>
            <w:r w:rsidRPr="006E3F25">
              <w:rPr>
                <w:rFonts w:ascii="Garamond" w:hAnsi="Garamond"/>
                <w:sz w:val="28"/>
                <w:szCs w:val="28"/>
              </w:rPr>
              <w:t>Jee</w:t>
            </w:r>
            <w:proofErr w:type="spellEnd"/>
            <w:r w:rsidRPr="006E3F25">
              <w:rPr>
                <w:rFonts w:ascii="Garamond" w:hAnsi="Garamond"/>
                <w:sz w:val="28"/>
                <w:szCs w:val="28"/>
              </w:rPr>
              <w:t xml:space="preserve">, as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ghuee</w:t>
            </w:r>
            <w:proofErr w:type="spellEnd"/>
            <w:r w:rsidRPr="006E3F25">
              <w:rPr>
                <w:rFonts w:ascii="Garamond" w:hAnsi="Garamond"/>
                <w:sz w:val="28"/>
                <w:szCs w:val="28"/>
              </w:rPr>
              <w:t xml:space="preserve"> er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leih</w:t>
            </w:r>
            <w:proofErr w:type="spellEnd"/>
            <w:r w:rsidRPr="006E3F25">
              <w:rPr>
                <w:rFonts w:ascii="Garamond" w:hAnsi="Garamond"/>
                <w:sz w:val="28"/>
                <w:szCs w:val="28"/>
              </w:rPr>
              <w:t xml:space="preserve"> </w:t>
            </w:r>
            <w:proofErr w:type="spellStart"/>
            <w:r w:rsidRPr="006E3F25">
              <w:rPr>
                <w:rFonts w:ascii="Garamond" w:hAnsi="Garamond"/>
                <w:sz w:val="28"/>
                <w:szCs w:val="28"/>
              </w:rPr>
              <w:t>dhyt</w:t>
            </w:r>
            <w:proofErr w:type="spellEnd"/>
            <w:r w:rsidRPr="006E3F25">
              <w:rPr>
                <w:rFonts w:ascii="Garamond" w:hAnsi="Garamond"/>
                <w:sz w:val="28"/>
                <w:szCs w:val="28"/>
              </w:rPr>
              <w:t xml:space="preserve"> as </w:t>
            </w:r>
            <w:proofErr w:type="spellStart"/>
            <w:r w:rsidRPr="006E3F25">
              <w:rPr>
                <w:rFonts w:ascii="Garamond" w:hAnsi="Garamond"/>
                <w:sz w:val="28"/>
                <w:szCs w:val="28"/>
              </w:rPr>
              <w:t>eisht</w:t>
            </w:r>
            <w:proofErr w:type="spellEnd"/>
            <w:r w:rsidRPr="006E3F25">
              <w:rPr>
                <w:rFonts w:ascii="Garamond" w:hAnsi="Garamond"/>
                <w:sz w:val="28"/>
                <w:szCs w:val="28"/>
              </w:rPr>
              <w:t xml:space="preserve"> </w:t>
            </w:r>
            <w:proofErr w:type="spellStart"/>
            <w:r w:rsidRPr="006E3F25">
              <w:rPr>
                <w:rFonts w:ascii="Garamond" w:hAnsi="Garamond"/>
                <w:sz w:val="28"/>
                <w:szCs w:val="28"/>
              </w:rPr>
              <w:t>gou</w:t>
            </w:r>
            <w:proofErr w:type="spellEnd"/>
            <w:r w:rsidRPr="006E3F25">
              <w:rPr>
                <w:rFonts w:ascii="Garamond" w:hAnsi="Garamond"/>
                <w:sz w:val="28"/>
                <w:szCs w:val="28"/>
              </w:rPr>
              <w:t xml:space="preserve"> </w:t>
            </w:r>
            <w:proofErr w:type="spellStart"/>
            <w:r w:rsidRPr="006E3F25">
              <w:rPr>
                <w:rFonts w:ascii="Garamond" w:hAnsi="Garamond"/>
                <w:sz w:val="28"/>
                <w:szCs w:val="28"/>
              </w:rPr>
              <w:t>gys</w:t>
            </w:r>
            <w:proofErr w:type="spellEnd"/>
            <w:r w:rsidRPr="006E3F25">
              <w:rPr>
                <w:rFonts w:ascii="Garamond" w:hAnsi="Garamond"/>
                <w:sz w:val="28"/>
                <w:szCs w:val="28"/>
              </w:rPr>
              <w:t xml:space="preserve"> y </w:t>
            </w:r>
            <w:proofErr w:type="spellStart"/>
            <w:r w:rsidRPr="006E3F25">
              <w:rPr>
                <w:rFonts w:ascii="Garamond" w:hAnsi="Garamond"/>
                <w:sz w:val="28"/>
                <w:szCs w:val="28"/>
              </w:rPr>
              <w:t>Chreesteeaght</w:t>
            </w:r>
            <w:proofErr w:type="spellEnd"/>
            <w:r w:rsidRPr="006E3F25">
              <w:rPr>
                <w:rFonts w:ascii="Garamond" w:hAnsi="Garamond"/>
                <w:sz w:val="28"/>
                <w:szCs w:val="28"/>
              </w:rPr>
              <w:t xml:space="preserve">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vod</w:t>
            </w:r>
            <w:proofErr w:type="spellEnd"/>
            <w:r w:rsidRPr="006E3F25">
              <w:rPr>
                <w:rFonts w:ascii="Garamond" w:hAnsi="Garamond"/>
                <w:sz w:val="28"/>
                <w:szCs w:val="28"/>
              </w:rPr>
              <w:t xml:space="preserve"> </w:t>
            </w:r>
            <w:proofErr w:type="spellStart"/>
            <w:r w:rsidRPr="006E3F25">
              <w:rPr>
                <w:rFonts w:ascii="Garamond" w:hAnsi="Garamond"/>
                <w:sz w:val="28"/>
                <w:szCs w:val="28"/>
              </w:rPr>
              <w:t>dty</w:t>
            </w:r>
            <w:proofErr w:type="spellEnd"/>
            <w:r w:rsidRPr="006E3F25">
              <w:rPr>
                <w:rFonts w:ascii="Garamond" w:hAnsi="Garamond"/>
                <w:sz w:val="28"/>
                <w:szCs w:val="28"/>
              </w:rPr>
              <w:t xml:space="preserve"> </w:t>
            </w:r>
            <w:proofErr w:type="spellStart"/>
            <w:r w:rsidRPr="006E3F25">
              <w:rPr>
                <w:rFonts w:ascii="Garamond" w:hAnsi="Garamond"/>
                <w:sz w:val="28"/>
                <w:szCs w:val="28"/>
              </w:rPr>
              <w:t>phardoon</w:t>
            </w:r>
            <w:proofErr w:type="spellEnd"/>
            <w:r w:rsidRPr="006E3F25">
              <w:rPr>
                <w:rFonts w:ascii="Garamond" w:hAnsi="Garamond"/>
                <w:sz w:val="28"/>
                <w:szCs w:val="28"/>
              </w:rPr>
              <w:t xml:space="preserve"> </w:t>
            </w:r>
            <w:proofErr w:type="spellStart"/>
            <w:r w:rsidRPr="006E3F25">
              <w:rPr>
                <w:rFonts w:ascii="Garamond" w:hAnsi="Garamond"/>
                <w:sz w:val="28"/>
                <w:szCs w:val="28"/>
              </w:rPr>
              <w:t>ve</w:t>
            </w:r>
            <w:proofErr w:type="spellEnd"/>
            <w:r w:rsidRPr="006E3F25">
              <w:rPr>
                <w:rFonts w:ascii="Garamond" w:hAnsi="Garamond"/>
                <w:sz w:val="28"/>
                <w:szCs w:val="28"/>
              </w:rPr>
              <w:t xml:space="preserve"> er </w:t>
            </w:r>
            <w:proofErr w:type="spellStart"/>
            <w:r w:rsidRPr="006E3F25">
              <w:rPr>
                <w:rFonts w:ascii="Garamond" w:hAnsi="Garamond"/>
                <w:sz w:val="28"/>
                <w:szCs w:val="28"/>
              </w:rPr>
              <w:t>ny</w:t>
            </w:r>
            <w:proofErr w:type="spellEnd"/>
            <w:r w:rsidRPr="006E3F25">
              <w:rPr>
                <w:rFonts w:ascii="Garamond" w:hAnsi="Garamond"/>
                <w:sz w:val="28"/>
                <w:szCs w:val="28"/>
              </w:rPr>
              <w:t xml:space="preserve"> </w:t>
            </w:r>
            <w:proofErr w:type="spellStart"/>
            <w:r w:rsidRPr="006E3F25">
              <w:rPr>
                <w:rFonts w:ascii="Garamond" w:hAnsi="Garamond"/>
                <w:sz w:val="28"/>
                <w:szCs w:val="28"/>
              </w:rPr>
              <w:t>hickeragh</w:t>
            </w:r>
            <w:proofErr w:type="spellEnd"/>
            <w:r w:rsidRPr="006E3F25">
              <w:rPr>
                <w:rFonts w:ascii="Garamond" w:hAnsi="Garamond"/>
                <w:sz w:val="28"/>
                <w:szCs w:val="28"/>
              </w:rPr>
              <w:t xml:space="preserve"> </w:t>
            </w:r>
            <w:proofErr w:type="spellStart"/>
            <w:r w:rsidRPr="006E3F25">
              <w:rPr>
                <w:rFonts w:ascii="Garamond" w:hAnsi="Garamond"/>
                <w:sz w:val="28"/>
                <w:szCs w:val="28"/>
              </w:rPr>
              <w:t>dhyt</w:t>
            </w:r>
            <w:proofErr w:type="spellEnd"/>
            <w:r w:rsidRPr="006E3F25">
              <w:rPr>
                <w:rFonts w:ascii="Garamond" w:hAnsi="Garamond"/>
                <w:sz w:val="28"/>
                <w:szCs w:val="28"/>
              </w:rPr>
              <w:t xml:space="preserve"> </w:t>
            </w:r>
            <w:proofErr w:type="spellStart"/>
            <w:r w:rsidRPr="006E3F25">
              <w:rPr>
                <w:rFonts w:ascii="Garamond" w:hAnsi="Garamond"/>
                <w:sz w:val="28"/>
                <w:szCs w:val="28"/>
              </w:rPr>
              <w:t>ayns</w:t>
            </w:r>
            <w:proofErr w:type="spellEnd"/>
            <w:r w:rsidRPr="006E3F25">
              <w:rPr>
                <w:rFonts w:ascii="Garamond" w:hAnsi="Garamond"/>
                <w:sz w:val="28"/>
                <w:szCs w:val="28"/>
              </w:rPr>
              <w:t xml:space="preserve"> </w:t>
            </w:r>
            <w:proofErr w:type="spellStart"/>
            <w:r w:rsidRPr="006E3F25">
              <w:rPr>
                <w:rFonts w:ascii="Garamond" w:hAnsi="Garamond"/>
                <w:sz w:val="28"/>
                <w:szCs w:val="28"/>
              </w:rPr>
              <w:t>Niau</w:t>
            </w:r>
            <w:proofErr w:type="spellEnd"/>
            <w:r w:rsidRPr="006E3F25">
              <w:rPr>
                <w:rFonts w:ascii="Garamond" w:hAnsi="Garamond"/>
                <w:sz w:val="28"/>
                <w:szCs w:val="28"/>
              </w:rPr>
              <w:t xml:space="preserve">. </w:t>
            </w:r>
          </w:p>
        </w:tc>
        <w:tc>
          <w:tcPr>
            <w:tcW w:w="0" w:type="auto"/>
          </w:tcPr>
          <w:p w14:paraId="671574F4" w14:textId="77777777" w:rsidR="007A6CE4" w:rsidRPr="00704683" w:rsidRDefault="007A6CE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Whenever therefore you perceive </w:t>
            </w:r>
            <w:proofErr w:type="spellStart"/>
            <w:r w:rsidRPr="00704683">
              <w:rPr>
                <w:rFonts w:ascii="Garamond" w:hAnsi="Garamond" w:cs="Times New Roman"/>
                <w:i/>
                <w:sz w:val="28"/>
              </w:rPr>
              <w:t>your self</w:t>
            </w:r>
            <w:proofErr w:type="spellEnd"/>
            <w:r w:rsidRPr="00704683">
              <w:rPr>
                <w:rFonts w:ascii="Garamond" w:hAnsi="Garamond" w:cs="Times New Roman"/>
                <w:i/>
                <w:sz w:val="28"/>
              </w:rPr>
              <w:t xml:space="preserve"> to have offended in </w:t>
            </w:r>
            <w:r w:rsidRPr="00704683">
              <w:rPr>
                <w:rFonts w:ascii="Garamond" w:hAnsi="Garamond" w:cs="Times New Roman"/>
                <w:sz w:val="28"/>
              </w:rPr>
              <w:t>Thought</w:t>
            </w:r>
            <w:r w:rsidRPr="00704683">
              <w:rPr>
                <w:rFonts w:ascii="Garamond" w:hAnsi="Garamond" w:cs="Times New Roman"/>
                <w:i/>
                <w:sz w:val="28"/>
              </w:rPr>
              <w:t xml:space="preserve">, </w:t>
            </w:r>
            <w:r w:rsidRPr="00704683">
              <w:rPr>
                <w:rFonts w:ascii="Garamond" w:hAnsi="Garamond" w:cs="Times New Roman"/>
                <w:sz w:val="28"/>
              </w:rPr>
              <w:t>Word</w:t>
            </w:r>
            <w:r w:rsidRPr="00704683">
              <w:rPr>
                <w:rFonts w:ascii="Garamond" w:hAnsi="Garamond" w:cs="Times New Roman"/>
                <w:i/>
                <w:sz w:val="28"/>
              </w:rPr>
              <w:t xml:space="preserve">, or </w:t>
            </w:r>
            <w:r w:rsidRPr="00704683">
              <w:rPr>
                <w:rFonts w:ascii="Garamond" w:hAnsi="Garamond" w:cs="Times New Roman"/>
                <w:sz w:val="28"/>
              </w:rPr>
              <w:t>Deed</w:t>
            </w:r>
            <w:r w:rsidRPr="00704683">
              <w:rPr>
                <w:rFonts w:ascii="Garamond" w:hAnsi="Garamond" w:cs="Times New Roman"/>
                <w:i/>
                <w:sz w:val="28"/>
              </w:rPr>
              <w:t xml:space="preserve">, delay not </w:t>
            </w:r>
            <w:r w:rsidRPr="00704683">
              <w:rPr>
                <w:rFonts w:ascii="Garamond" w:hAnsi="Garamond" w:cs="Times New Roman"/>
                <w:sz w:val="28"/>
              </w:rPr>
              <w:t>to confess your Sin unto God,</w:t>
            </w:r>
            <w:r w:rsidRPr="00704683">
              <w:rPr>
                <w:rFonts w:ascii="Garamond" w:hAnsi="Garamond" w:cs="Times New Roman"/>
                <w:i/>
                <w:sz w:val="28"/>
              </w:rPr>
              <w:t xml:space="preserve"> and to beg his Pardon, and then go to the Sacrament, that you may have </w:t>
            </w:r>
            <w:r w:rsidRPr="00704683">
              <w:rPr>
                <w:rFonts w:ascii="Garamond" w:hAnsi="Garamond" w:cs="Times New Roman"/>
                <w:sz w:val="28"/>
              </w:rPr>
              <w:t>your Pardon sealed</w:t>
            </w:r>
            <w:r w:rsidRPr="00704683">
              <w:rPr>
                <w:rFonts w:ascii="Garamond" w:hAnsi="Garamond" w:cs="Times New Roman"/>
                <w:i/>
                <w:sz w:val="28"/>
              </w:rPr>
              <w:t xml:space="preserve"> </w:t>
            </w:r>
            <w:r w:rsidRPr="00704683">
              <w:rPr>
                <w:rFonts w:ascii="Garamond" w:hAnsi="Garamond" w:cs="Times New Roman"/>
                <w:sz w:val="28"/>
              </w:rPr>
              <w:t>in</w:t>
            </w:r>
            <w:r w:rsidRPr="00704683">
              <w:rPr>
                <w:rFonts w:ascii="Garamond" w:hAnsi="Garamond" w:cs="Times New Roman"/>
                <w:i/>
                <w:sz w:val="28"/>
              </w:rPr>
              <w:t xml:space="preserve"> </w:t>
            </w:r>
            <w:r w:rsidRPr="00704683">
              <w:rPr>
                <w:rFonts w:ascii="Garamond" w:hAnsi="Garamond" w:cs="Times New Roman"/>
                <w:sz w:val="28"/>
              </w:rPr>
              <w:t>Heaven</w:t>
            </w:r>
            <w:r w:rsidRPr="00704683">
              <w:rPr>
                <w:rFonts w:ascii="Garamond" w:hAnsi="Garamond" w:cs="Times New Roman"/>
                <w:i/>
                <w:sz w:val="28"/>
              </w:rPr>
              <w:t>.</w:t>
            </w:r>
          </w:p>
        </w:tc>
      </w:tr>
      <w:tr w:rsidR="007A6CE4" w:rsidRPr="00704683" w14:paraId="3B07C2E6" w14:textId="77777777" w:rsidTr="00954EA9">
        <w:tc>
          <w:tcPr>
            <w:tcW w:w="0" w:type="auto"/>
          </w:tcPr>
          <w:p w14:paraId="24AC91F6" w14:textId="77777777" w:rsidR="007A6CE4" w:rsidRPr="006E3F25" w:rsidRDefault="007A6CE4" w:rsidP="00DB60C3">
            <w:pPr>
              <w:pStyle w:val="CM3"/>
              <w:widowControl/>
              <w:spacing w:line="240" w:lineRule="auto"/>
              <w:ind w:firstLine="227"/>
              <w:jc w:val="both"/>
              <w:rPr>
                <w:rFonts w:ascii="Garamond" w:hAnsi="Garamond"/>
                <w:sz w:val="28"/>
                <w:szCs w:val="28"/>
              </w:rPr>
            </w:pPr>
            <w:r w:rsidRPr="006E3F25">
              <w:rPr>
                <w:rFonts w:ascii="Garamond" w:hAnsi="Garamond"/>
                <w:sz w:val="28"/>
                <w:szCs w:val="28"/>
              </w:rPr>
              <w:t xml:space="preserve">Ny </w:t>
            </w:r>
            <w:proofErr w:type="spellStart"/>
            <w:r w:rsidRPr="006E3F25">
              <w:rPr>
                <w:rFonts w:ascii="Garamond" w:hAnsi="Garamond"/>
                <w:sz w:val="28"/>
                <w:szCs w:val="28"/>
              </w:rPr>
              <w:t>gou</w:t>
            </w:r>
            <w:proofErr w:type="spellEnd"/>
            <w:r w:rsidRPr="006E3F25">
              <w:rPr>
                <w:rFonts w:ascii="Garamond" w:hAnsi="Garamond"/>
                <w:sz w:val="28"/>
                <w:szCs w:val="28"/>
              </w:rPr>
              <w:t xml:space="preserve"> </w:t>
            </w:r>
            <w:proofErr w:type="spellStart"/>
            <w:r w:rsidRPr="006E3F25">
              <w:rPr>
                <w:rFonts w:ascii="Garamond" w:hAnsi="Garamond"/>
                <w:sz w:val="28"/>
                <w:szCs w:val="28"/>
              </w:rPr>
              <w:t>Nearey</w:t>
            </w:r>
            <w:proofErr w:type="spellEnd"/>
            <w:r w:rsidRPr="006E3F25">
              <w:rPr>
                <w:rFonts w:ascii="Garamond" w:hAnsi="Garamond"/>
                <w:sz w:val="28"/>
                <w:szCs w:val="28"/>
              </w:rPr>
              <w:t xml:space="preserve"> </w:t>
            </w:r>
            <w:proofErr w:type="spellStart"/>
            <w:r w:rsidRPr="006E3F25">
              <w:rPr>
                <w:rFonts w:ascii="Garamond" w:hAnsi="Garamond"/>
                <w:sz w:val="28"/>
                <w:szCs w:val="28"/>
              </w:rPr>
              <w:t>eddyr</w:t>
            </w:r>
            <w:proofErr w:type="spellEnd"/>
            <w:r w:rsidRPr="006E3F25">
              <w:rPr>
                <w:rFonts w:ascii="Garamond" w:hAnsi="Garamond"/>
                <w:sz w:val="28"/>
                <w:szCs w:val="28"/>
              </w:rPr>
              <w:t xml:space="preserve"> </w:t>
            </w:r>
            <w:proofErr w:type="spellStart"/>
            <w:r w:rsidRPr="006E3F25">
              <w:rPr>
                <w:rFonts w:ascii="Garamond" w:hAnsi="Garamond"/>
                <w:sz w:val="28"/>
                <w:szCs w:val="28"/>
              </w:rPr>
              <w:t>oo</w:t>
            </w:r>
            <w:proofErr w:type="spellEnd"/>
            <w:r w:rsidRPr="006E3F25">
              <w:rPr>
                <w:rFonts w:ascii="Garamond" w:hAnsi="Garamond"/>
                <w:sz w:val="28"/>
                <w:szCs w:val="28"/>
              </w:rPr>
              <w:t xml:space="preserve"> </w:t>
            </w:r>
            <w:proofErr w:type="spellStart"/>
            <w:r w:rsidRPr="006E3F25">
              <w:rPr>
                <w:rFonts w:ascii="Garamond" w:hAnsi="Garamond"/>
                <w:sz w:val="28"/>
                <w:szCs w:val="28"/>
              </w:rPr>
              <w:t>hene</w:t>
            </w:r>
            <w:proofErr w:type="spellEnd"/>
            <w:r w:rsidRPr="006E3F25">
              <w:rPr>
                <w:rFonts w:ascii="Garamond" w:hAnsi="Garamond"/>
                <w:sz w:val="28"/>
                <w:szCs w:val="28"/>
              </w:rPr>
              <w:t xml:space="preserve"> y </w:t>
            </w:r>
            <w:proofErr w:type="spellStart"/>
            <w:r w:rsidRPr="006E3F25">
              <w:rPr>
                <w:rFonts w:ascii="Garamond" w:hAnsi="Garamond"/>
                <w:sz w:val="28"/>
                <w:szCs w:val="28"/>
              </w:rPr>
              <w:t>inshil</w:t>
            </w:r>
            <w:r>
              <w:rPr>
                <w:rFonts w:ascii="Garamond" w:hAnsi="Garamond"/>
                <w:sz w:val="28"/>
                <w:szCs w:val="28"/>
              </w:rPr>
              <w:t>l</w:t>
            </w:r>
            <w:r w:rsidRPr="006E3F25">
              <w:rPr>
                <w:rFonts w:ascii="Garamond" w:hAnsi="Garamond"/>
                <w:sz w:val="28"/>
                <w:szCs w:val="28"/>
              </w:rPr>
              <w:t>agh</w:t>
            </w:r>
            <w:proofErr w:type="spellEnd"/>
            <w:r w:rsidRPr="006E3F25">
              <w:rPr>
                <w:rFonts w:ascii="Garamond" w:hAnsi="Garamond"/>
                <w:sz w:val="28"/>
                <w:szCs w:val="28"/>
              </w:rPr>
              <w:t xml:space="preserve"> </w:t>
            </w:r>
            <w:proofErr w:type="spellStart"/>
            <w:r w:rsidRPr="006E3F25">
              <w:rPr>
                <w:rFonts w:ascii="Garamond" w:hAnsi="Garamond"/>
                <w:sz w:val="28"/>
                <w:szCs w:val="28"/>
              </w:rPr>
              <w:t>hucsyn</w:t>
            </w:r>
            <w:proofErr w:type="spellEnd"/>
            <w:r w:rsidRPr="006E3F25">
              <w:rPr>
                <w:rFonts w:ascii="Garamond" w:hAnsi="Garamond"/>
                <w:sz w:val="28"/>
                <w:szCs w:val="28"/>
              </w:rPr>
              <w:t xml:space="preserve">, </w:t>
            </w:r>
            <w:proofErr w:type="spellStart"/>
            <w:r w:rsidRPr="006E3F25">
              <w:rPr>
                <w:rFonts w:ascii="Garamond" w:hAnsi="Garamond"/>
                <w:sz w:val="28"/>
                <w:szCs w:val="28"/>
              </w:rPr>
              <w:t>daue</w:t>
            </w:r>
            <w:proofErr w:type="spellEnd"/>
            <w:r w:rsidRPr="006E3F25">
              <w:rPr>
                <w:rFonts w:ascii="Garamond" w:hAnsi="Garamond"/>
                <w:sz w:val="28"/>
                <w:szCs w:val="28"/>
              </w:rPr>
              <w:t xml:space="preserve"> </w:t>
            </w:r>
            <w:proofErr w:type="spellStart"/>
            <w:r w:rsidRPr="006E3F25">
              <w:rPr>
                <w:rFonts w:ascii="Garamond" w:hAnsi="Garamond"/>
                <w:sz w:val="28"/>
                <w:szCs w:val="28"/>
              </w:rPr>
              <w:t>t’ow</w:t>
            </w:r>
            <w:proofErr w:type="spellEnd"/>
            <w:r w:rsidRPr="006E3F25">
              <w:rPr>
                <w:rFonts w:ascii="Garamond" w:hAnsi="Garamond"/>
                <w:sz w:val="28"/>
                <w:szCs w:val="28"/>
              </w:rPr>
              <w:t xml:space="preserve"> er </w:t>
            </w:r>
            <w:proofErr w:type="spellStart"/>
            <w:r w:rsidRPr="006E3F25">
              <w:rPr>
                <w:rFonts w:ascii="Garamond" w:hAnsi="Garamond"/>
                <w:sz w:val="28"/>
                <w:szCs w:val="28"/>
              </w:rPr>
              <w:t>yanoo</w:t>
            </w:r>
            <w:proofErr w:type="spellEnd"/>
            <w:r>
              <w:rPr>
                <w:rFonts w:ascii="Garamond" w:hAnsi="Garamond"/>
                <w:sz w:val="28"/>
                <w:szCs w:val="28"/>
              </w:rPr>
              <w:t xml:space="preserve"> </w:t>
            </w:r>
            <w:proofErr w:type="spellStart"/>
            <w:r>
              <w:rPr>
                <w:rFonts w:ascii="Garamond" w:hAnsi="Garamond"/>
                <w:sz w:val="28"/>
                <w:szCs w:val="28"/>
              </w:rPr>
              <w:t>aggair</w:t>
            </w:r>
            <w:proofErr w:type="spellEnd"/>
            <w:r>
              <w:rPr>
                <w:rFonts w:ascii="Garamond" w:hAnsi="Garamond"/>
                <w:sz w:val="28"/>
                <w:szCs w:val="28"/>
              </w:rPr>
              <w:t>, as bee</w:t>
            </w:r>
            <w:r w:rsidRPr="006E3F25">
              <w:rPr>
                <w:rFonts w:ascii="Garamond" w:hAnsi="Garamond"/>
                <w:sz w:val="28"/>
                <w:szCs w:val="28"/>
              </w:rPr>
              <w:t xml:space="preserve"> </w:t>
            </w:r>
            <w:proofErr w:type="spellStart"/>
            <w:r w:rsidRPr="006E3F25">
              <w:rPr>
                <w:rFonts w:ascii="Garamond" w:hAnsi="Garamond"/>
                <w:sz w:val="28"/>
                <w:szCs w:val="28"/>
              </w:rPr>
              <w:t>arloo</w:t>
            </w:r>
            <w:proofErr w:type="spellEnd"/>
            <w:r w:rsidRPr="006E3F25">
              <w:rPr>
                <w:rFonts w:ascii="Garamond" w:hAnsi="Garamond"/>
                <w:sz w:val="28"/>
                <w:szCs w:val="28"/>
              </w:rPr>
              <w:t xml:space="preserve">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leih</w:t>
            </w:r>
            <w:proofErr w:type="spellEnd"/>
            <w:r w:rsidRPr="006E3F25">
              <w:rPr>
                <w:rFonts w:ascii="Garamond" w:hAnsi="Garamond"/>
                <w:sz w:val="28"/>
                <w:szCs w:val="28"/>
              </w:rPr>
              <w:t xml:space="preserve"> </w:t>
            </w:r>
            <w:proofErr w:type="spellStart"/>
            <w:r w:rsidRPr="006E3F25">
              <w:rPr>
                <w:rFonts w:ascii="Garamond" w:hAnsi="Garamond"/>
                <w:sz w:val="28"/>
                <w:szCs w:val="28"/>
              </w:rPr>
              <w:t>dauesyn</w:t>
            </w:r>
            <w:proofErr w:type="spellEnd"/>
            <w:r w:rsidRPr="006E3F25">
              <w:rPr>
                <w:rFonts w:ascii="Garamond" w:hAnsi="Garamond"/>
                <w:sz w:val="28"/>
                <w:szCs w:val="28"/>
              </w:rPr>
              <w:t xml:space="preserve"> </w:t>
            </w:r>
            <w:proofErr w:type="spellStart"/>
            <w:r w:rsidRPr="006E3F25">
              <w:rPr>
                <w:rFonts w:ascii="Garamond" w:hAnsi="Garamond"/>
                <w:sz w:val="28"/>
                <w:szCs w:val="28"/>
              </w:rPr>
              <w:t>t’er</w:t>
            </w:r>
            <w:proofErr w:type="spellEnd"/>
            <w:r w:rsidRPr="006E3F25">
              <w:rPr>
                <w:rFonts w:ascii="Garamond" w:hAnsi="Garamond"/>
                <w:sz w:val="28"/>
                <w:szCs w:val="28"/>
              </w:rPr>
              <w:t xml:space="preserve"> </w:t>
            </w:r>
            <w:proofErr w:type="spellStart"/>
            <w:r w:rsidRPr="006E3F25">
              <w:rPr>
                <w:rFonts w:ascii="Garamond" w:hAnsi="Garamond"/>
                <w:sz w:val="28"/>
                <w:szCs w:val="28"/>
              </w:rPr>
              <w:t>yanoo</w:t>
            </w:r>
            <w:proofErr w:type="spellEnd"/>
            <w:r w:rsidRPr="006E3F25">
              <w:rPr>
                <w:rFonts w:ascii="Garamond" w:hAnsi="Garamond"/>
                <w:sz w:val="28"/>
                <w:szCs w:val="28"/>
              </w:rPr>
              <w:t xml:space="preserve"> </w:t>
            </w:r>
            <w:proofErr w:type="spellStart"/>
            <w:r w:rsidRPr="006E3F25">
              <w:rPr>
                <w:rFonts w:ascii="Garamond" w:hAnsi="Garamond"/>
                <w:sz w:val="28"/>
                <w:szCs w:val="28"/>
              </w:rPr>
              <w:t>aggair</w:t>
            </w:r>
            <w:proofErr w:type="spellEnd"/>
            <w:r w:rsidRPr="006E3F25">
              <w:rPr>
                <w:rFonts w:ascii="Garamond" w:hAnsi="Garamond"/>
                <w:sz w:val="28"/>
                <w:szCs w:val="28"/>
              </w:rPr>
              <w:t xml:space="preserve"> </w:t>
            </w:r>
            <w:proofErr w:type="spellStart"/>
            <w:r w:rsidRPr="006E3F25">
              <w:rPr>
                <w:rFonts w:ascii="Garamond" w:hAnsi="Garamond"/>
                <w:sz w:val="28"/>
                <w:szCs w:val="28"/>
              </w:rPr>
              <w:t>dhyt</w:t>
            </w:r>
            <w:proofErr w:type="spellEnd"/>
            <w:r w:rsidRPr="006E3F25">
              <w:rPr>
                <w:rFonts w:ascii="Garamond" w:hAnsi="Garamond"/>
                <w:sz w:val="28"/>
                <w:szCs w:val="28"/>
              </w:rPr>
              <w:t xml:space="preserve">. </w:t>
            </w:r>
          </w:p>
        </w:tc>
        <w:tc>
          <w:tcPr>
            <w:tcW w:w="0" w:type="auto"/>
          </w:tcPr>
          <w:p w14:paraId="0B684ABC" w14:textId="77777777" w:rsidR="007A6CE4" w:rsidRPr="00704683" w:rsidRDefault="007A6CE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Never be ashamed to </w:t>
            </w:r>
            <w:r w:rsidRPr="00704683">
              <w:rPr>
                <w:rFonts w:ascii="Garamond" w:hAnsi="Garamond" w:cs="Times New Roman"/>
                <w:sz w:val="28"/>
              </w:rPr>
              <w:t xml:space="preserve">submit </w:t>
            </w:r>
            <w:proofErr w:type="spellStart"/>
            <w:r w:rsidRPr="00704683">
              <w:rPr>
                <w:rFonts w:ascii="Garamond" w:hAnsi="Garamond" w:cs="Times New Roman"/>
                <w:sz w:val="28"/>
              </w:rPr>
              <w:t>your self</w:t>
            </w:r>
            <w:proofErr w:type="spellEnd"/>
            <w:r w:rsidRPr="00704683">
              <w:rPr>
                <w:rFonts w:ascii="Garamond" w:hAnsi="Garamond" w:cs="Times New Roman"/>
                <w:sz w:val="28"/>
              </w:rPr>
              <w:t xml:space="preserve"> </w:t>
            </w:r>
            <w:r w:rsidRPr="00704683">
              <w:rPr>
                <w:rFonts w:ascii="Garamond" w:hAnsi="Garamond" w:cs="Times New Roman"/>
                <w:i/>
                <w:sz w:val="28"/>
              </w:rPr>
              <w:t>to those you have wronged</w:t>
            </w:r>
            <w:r w:rsidRPr="00704683">
              <w:rPr>
                <w:rFonts w:ascii="Garamond" w:hAnsi="Garamond" w:cs="Times New Roman"/>
                <w:sz w:val="28"/>
              </w:rPr>
              <w:t> ;</w:t>
            </w:r>
            <w:r w:rsidRPr="00704683">
              <w:rPr>
                <w:rFonts w:ascii="Garamond" w:hAnsi="Garamond" w:cs="Times New Roman"/>
                <w:i/>
                <w:sz w:val="28"/>
              </w:rPr>
              <w:t xml:space="preserve"> And be ready to forgive such as have offended you. </w:t>
            </w:r>
          </w:p>
        </w:tc>
      </w:tr>
      <w:tr w:rsidR="007A6CE4" w:rsidRPr="00704683" w14:paraId="3C616782" w14:textId="77777777" w:rsidTr="00954EA9">
        <w:tc>
          <w:tcPr>
            <w:tcW w:w="0" w:type="auto"/>
          </w:tcPr>
          <w:p w14:paraId="33CCB8AA" w14:textId="77777777" w:rsidR="007A6CE4" w:rsidRPr="006E3F25" w:rsidRDefault="007A6CE4" w:rsidP="00DB60C3">
            <w:pPr>
              <w:pStyle w:val="CM3"/>
              <w:widowControl/>
              <w:spacing w:line="240" w:lineRule="auto"/>
              <w:ind w:firstLine="227"/>
              <w:jc w:val="both"/>
              <w:rPr>
                <w:rFonts w:ascii="Garamond" w:hAnsi="Garamond"/>
                <w:sz w:val="28"/>
                <w:szCs w:val="28"/>
              </w:rPr>
            </w:pPr>
            <w:proofErr w:type="spellStart"/>
            <w:r w:rsidRPr="006E3F25">
              <w:rPr>
                <w:rFonts w:ascii="Garamond" w:hAnsi="Garamond"/>
                <w:sz w:val="28"/>
                <w:szCs w:val="28"/>
              </w:rPr>
              <w:lastRenderedPageBreak/>
              <w:t>Lesh</w:t>
            </w:r>
            <w:proofErr w:type="spellEnd"/>
            <w:r w:rsidRPr="006E3F25">
              <w:rPr>
                <w:rFonts w:ascii="Garamond" w:hAnsi="Garamond"/>
                <w:sz w:val="28"/>
                <w:szCs w:val="28"/>
              </w:rPr>
              <w:t xml:space="preserve"> </w:t>
            </w:r>
            <w:proofErr w:type="spellStart"/>
            <w:r w:rsidRPr="006E3F25">
              <w:rPr>
                <w:rFonts w:ascii="Garamond" w:hAnsi="Garamond"/>
                <w:sz w:val="28"/>
                <w:szCs w:val="28"/>
              </w:rPr>
              <w:t>yn</w:t>
            </w:r>
            <w:proofErr w:type="spellEnd"/>
            <w:r w:rsidRPr="006E3F25">
              <w:rPr>
                <w:rFonts w:ascii="Garamond" w:hAnsi="Garamond"/>
                <w:sz w:val="28"/>
                <w:szCs w:val="28"/>
              </w:rPr>
              <w:t xml:space="preserve"> </w:t>
            </w:r>
            <w:proofErr w:type="spellStart"/>
            <w:r w:rsidRPr="006E3F25">
              <w:rPr>
                <w:rFonts w:ascii="Garamond" w:hAnsi="Garamond"/>
                <w:sz w:val="28"/>
                <w:szCs w:val="28"/>
              </w:rPr>
              <w:t>aigney</w:t>
            </w:r>
            <w:proofErr w:type="spellEnd"/>
            <w:r w:rsidRPr="006E3F25">
              <w:rPr>
                <w:rFonts w:ascii="Garamond" w:hAnsi="Garamond"/>
                <w:sz w:val="28"/>
                <w:szCs w:val="28"/>
              </w:rPr>
              <w:t xml:space="preserve"> as y cree </w:t>
            </w:r>
            <w:proofErr w:type="spellStart"/>
            <w:r w:rsidRPr="006E3F25">
              <w:rPr>
                <w:rFonts w:ascii="Garamond" w:hAnsi="Garamond"/>
                <w:sz w:val="28"/>
                <w:szCs w:val="28"/>
              </w:rPr>
              <w:t>shoh</w:t>
            </w:r>
            <w:proofErr w:type="spellEnd"/>
            <w:r w:rsidRPr="006E3F25">
              <w:rPr>
                <w:rFonts w:ascii="Garamond" w:hAnsi="Garamond"/>
                <w:sz w:val="28"/>
                <w:szCs w:val="28"/>
              </w:rPr>
              <w:t xml:space="preserve">, </w:t>
            </w:r>
            <w:proofErr w:type="spellStart"/>
            <w:r w:rsidRPr="006E3F25">
              <w:rPr>
                <w:rFonts w:ascii="Garamond" w:hAnsi="Garamond"/>
                <w:sz w:val="28"/>
                <w:szCs w:val="28"/>
              </w:rPr>
              <w:t>gou</w:t>
            </w:r>
            <w:proofErr w:type="spellEnd"/>
            <w:r w:rsidRPr="006E3F25">
              <w:rPr>
                <w:rFonts w:ascii="Garamond" w:hAnsi="Garamond"/>
                <w:sz w:val="28"/>
                <w:szCs w:val="28"/>
              </w:rPr>
              <w:t xml:space="preserve"> </w:t>
            </w:r>
            <w:proofErr w:type="spellStart"/>
            <w:r w:rsidRPr="006E3F25">
              <w:rPr>
                <w:rFonts w:ascii="Garamond" w:hAnsi="Garamond"/>
                <w:sz w:val="28"/>
                <w:szCs w:val="28"/>
              </w:rPr>
              <w:t>gys</w:t>
            </w:r>
            <w:proofErr w:type="spellEnd"/>
            <w:r w:rsidRPr="006E3F25">
              <w:rPr>
                <w:rFonts w:ascii="Garamond" w:hAnsi="Garamond"/>
                <w:sz w:val="28"/>
                <w:szCs w:val="28"/>
              </w:rPr>
              <w:t xml:space="preserve"> </w:t>
            </w:r>
            <w:proofErr w:type="spellStart"/>
            <w:r w:rsidRPr="006E3F25">
              <w:rPr>
                <w:rFonts w:ascii="Garamond" w:hAnsi="Garamond"/>
                <w:sz w:val="28"/>
                <w:szCs w:val="28"/>
              </w:rPr>
              <w:t>Shibber</w:t>
            </w:r>
            <w:proofErr w:type="spellEnd"/>
            <w:r w:rsidRPr="006E3F25">
              <w:rPr>
                <w:rFonts w:ascii="Garamond" w:hAnsi="Garamond"/>
                <w:sz w:val="28"/>
                <w:szCs w:val="28"/>
              </w:rPr>
              <w:t xml:space="preserve"> y </w:t>
            </w:r>
            <w:proofErr w:type="spellStart"/>
            <w:r w:rsidRPr="006E3F25">
              <w:rPr>
                <w:rFonts w:ascii="Garamond" w:hAnsi="Garamond"/>
                <w:sz w:val="28"/>
                <w:szCs w:val="28"/>
              </w:rPr>
              <w:t>Chiarn</w:t>
            </w:r>
            <w:proofErr w:type="spellEnd"/>
            <w:r w:rsidRPr="006E3F25">
              <w:rPr>
                <w:rFonts w:ascii="Garamond" w:hAnsi="Garamond"/>
                <w:sz w:val="28"/>
                <w:szCs w:val="28"/>
              </w:rPr>
              <w:t xml:space="preserve">, cha </w:t>
            </w:r>
            <w:proofErr w:type="spellStart"/>
            <w:r w:rsidRPr="006E3F25">
              <w:rPr>
                <w:rFonts w:ascii="Garamond" w:hAnsi="Garamond"/>
                <w:sz w:val="28"/>
                <w:szCs w:val="28"/>
              </w:rPr>
              <w:t>mennick</w:t>
            </w:r>
            <w:proofErr w:type="spellEnd"/>
            <w:r w:rsidRPr="006E3F25">
              <w:rPr>
                <w:rFonts w:ascii="Garamond" w:hAnsi="Garamond"/>
                <w:sz w:val="28"/>
                <w:szCs w:val="28"/>
              </w:rPr>
              <w:t xml:space="preserve"> as </w:t>
            </w:r>
            <w:proofErr w:type="spellStart"/>
            <w:r w:rsidRPr="006E3F25">
              <w:rPr>
                <w:rFonts w:ascii="Garamond" w:hAnsi="Garamond"/>
                <w:sz w:val="28"/>
                <w:szCs w:val="28"/>
              </w:rPr>
              <w:t>te</w:t>
            </w:r>
            <w:proofErr w:type="spellEnd"/>
            <w:r w:rsidRPr="006E3F25">
              <w:rPr>
                <w:rFonts w:ascii="Garamond" w:hAnsi="Garamond"/>
                <w:sz w:val="28"/>
                <w:szCs w:val="28"/>
              </w:rPr>
              <w:t xml:space="preserve"> </w:t>
            </w:r>
            <w:proofErr w:type="spellStart"/>
            <w:r w:rsidRPr="006E3F25">
              <w:rPr>
                <w:rFonts w:ascii="Garamond" w:hAnsi="Garamond"/>
                <w:sz w:val="28"/>
                <w:szCs w:val="28"/>
              </w:rPr>
              <w:t>kairit</w:t>
            </w:r>
            <w:proofErr w:type="spellEnd"/>
            <w:r w:rsidRPr="006E3F25">
              <w:rPr>
                <w:rFonts w:ascii="Garamond" w:hAnsi="Garamond"/>
                <w:sz w:val="28"/>
                <w:szCs w:val="28"/>
              </w:rPr>
              <w:t xml:space="preserve"> er </w:t>
            </w:r>
            <w:proofErr w:type="spellStart"/>
            <w:r w:rsidRPr="006E3F25">
              <w:rPr>
                <w:rFonts w:ascii="Garamond" w:hAnsi="Garamond"/>
                <w:sz w:val="28"/>
                <w:szCs w:val="28"/>
              </w:rPr>
              <w:t>dy</w:t>
            </w:r>
            <w:proofErr w:type="spellEnd"/>
            <w:r w:rsidRPr="006E3F25">
              <w:rPr>
                <w:rFonts w:ascii="Garamond" w:hAnsi="Garamond"/>
                <w:sz w:val="28"/>
                <w:szCs w:val="28"/>
              </w:rPr>
              <w:t xml:space="preserve"> hon, as </w:t>
            </w:r>
            <w:proofErr w:type="spellStart"/>
            <w:r w:rsidRPr="006E3F25">
              <w:rPr>
                <w:rFonts w:ascii="Garamond" w:hAnsi="Garamond"/>
                <w:sz w:val="28"/>
                <w:szCs w:val="28"/>
              </w:rPr>
              <w:t>jeagh</w:t>
            </w:r>
            <w:proofErr w:type="spellEnd"/>
            <w:r w:rsidRPr="006E3F25">
              <w:rPr>
                <w:rFonts w:ascii="Garamond" w:hAnsi="Garamond"/>
                <w:sz w:val="28"/>
                <w:szCs w:val="28"/>
              </w:rPr>
              <w:t xml:space="preserve"> er </w:t>
            </w:r>
            <w:proofErr w:type="spellStart"/>
            <w:r w:rsidRPr="006E3F25">
              <w:rPr>
                <w:rFonts w:ascii="Garamond" w:hAnsi="Garamond"/>
                <w:sz w:val="28"/>
                <w:szCs w:val="28"/>
              </w:rPr>
              <w:t>yn</w:t>
            </w:r>
            <w:proofErr w:type="spellEnd"/>
            <w:r w:rsidRPr="006E3F25">
              <w:rPr>
                <w:rFonts w:ascii="Garamond" w:hAnsi="Garamond"/>
                <w:sz w:val="28"/>
                <w:szCs w:val="28"/>
              </w:rPr>
              <w:t xml:space="preserve"> </w:t>
            </w:r>
            <w:proofErr w:type="spellStart"/>
            <w:r w:rsidRPr="006E3F25">
              <w:rPr>
                <w:rFonts w:ascii="Garamond" w:hAnsi="Garamond"/>
                <w:sz w:val="28"/>
                <w:szCs w:val="28"/>
              </w:rPr>
              <w:t>Oardagh</w:t>
            </w:r>
            <w:proofErr w:type="spellEnd"/>
            <w:r w:rsidRPr="006E3F25">
              <w:rPr>
                <w:rFonts w:ascii="Garamond" w:hAnsi="Garamond"/>
                <w:sz w:val="28"/>
                <w:szCs w:val="28"/>
              </w:rPr>
              <w:t xml:space="preserve"> </w:t>
            </w:r>
            <w:proofErr w:type="spellStart"/>
            <w:r w:rsidRPr="006E3F25">
              <w:rPr>
                <w:rFonts w:ascii="Garamond" w:hAnsi="Garamond"/>
                <w:sz w:val="28"/>
                <w:szCs w:val="28"/>
              </w:rPr>
              <w:t>casherick</w:t>
            </w:r>
            <w:proofErr w:type="spellEnd"/>
            <w:r w:rsidRPr="006E3F25">
              <w:rPr>
                <w:rFonts w:ascii="Garamond" w:hAnsi="Garamond"/>
                <w:sz w:val="28"/>
                <w:szCs w:val="28"/>
              </w:rPr>
              <w:t xml:space="preserve"> </w:t>
            </w:r>
            <w:proofErr w:type="spellStart"/>
            <w:r w:rsidRPr="006E3F25">
              <w:rPr>
                <w:rFonts w:ascii="Garamond" w:hAnsi="Garamond"/>
                <w:sz w:val="28"/>
                <w:szCs w:val="28"/>
              </w:rPr>
              <w:t>shen</w:t>
            </w:r>
            <w:proofErr w:type="spellEnd"/>
            <w:r w:rsidRPr="006E3F25">
              <w:rPr>
                <w:rFonts w:ascii="Garamond" w:hAnsi="Garamond"/>
                <w:sz w:val="28"/>
                <w:szCs w:val="28"/>
              </w:rPr>
              <w:t xml:space="preserve"> </w:t>
            </w:r>
            <w:proofErr w:type="spellStart"/>
            <w:r w:rsidRPr="006E3F25">
              <w:rPr>
                <w:rFonts w:ascii="Garamond" w:hAnsi="Garamond"/>
                <w:sz w:val="28"/>
                <w:szCs w:val="28"/>
              </w:rPr>
              <w:t>myr</w:t>
            </w:r>
            <w:proofErr w:type="spellEnd"/>
            <w:r w:rsidRPr="006E3F25">
              <w:rPr>
                <w:rFonts w:ascii="Garamond" w:hAnsi="Garamond"/>
                <w:sz w:val="28"/>
                <w:szCs w:val="28"/>
              </w:rPr>
              <w:t xml:space="preserve"> </w:t>
            </w:r>
            <w:proofErr w:type="spellStart"/>
            <w:r w:rsidRPr="006E3F25">
              <w:rPr>
                <w:rFonts w:ascii="Garamond" w:hAnsi="Garamond"/>
                <w:sz w:val="28"/>
                <w:szCs w:val="28"/>
              </w:rPr>
              <w:t>Giall</w:t>
            </w:r>
            <w:proofErr w:type="spellEnd"/>
            <w:r w:rsidRPr="006E3F25">
              <w:rPr>
                <w:rFonts w:ascii="Garamond" w:hAnsi="Garamond"/>
                <w:sz w:val="28"/>
                <w:szCs w:val="28"/>
              </w:rPr>
              <w:t xml:space="preserve"> </w:t>
            </w:r>
            <w:proofErr w:type="spellStart"/>
            <w:r w:rsidRPr="006E3F25">
              <w:rPr>
                <w:rFonts w:ascii="Garamond" w:hAnsi="Garamond"/>
                <w:sz w:val="28"/>
                <w:szCs w:val="28"/>
              </w:rPr>
              <w:t>firrinagh</w:t>
            </w:r>
            <w:proofErr w:type="spellEnd"/>
            <w:r w:rsidRPr="006E3F25">
              <w:rPr>
                <w:rFonts w:ascii="Garamond" w:hAnsi="Garamond"/>
                <w:sz w:val="28"/>
                <w:szCs w:val="28"/>
              </w:rPr>
              <w:t xml:space="preserve"> </w:t>
            </w:r>
            <w:proofErr w:type="spellStart"/>
            <w:r w:rsidRPr="006E3F25">
              <w:rPr>
                <w:rFonts w:ascii="Garamond" w:hAnsi="Garamond"/>
                <w:sz w:val="28"/>
                <w:szCs w:val="28"/>
              </w:rPr>
              <w:t>jeh</w:t>
            </w:r>
            <w:proofErr w:type="spellEnd"/>
            <w:r w:rsidRPr="006E3F25">
              <w:rPr>
                <w:rFonts w:ascii="Garamond" w:hAnsi="Garamond"/>
                <w:sz w:val="28"/>
                <w:szCs w:val="28"/>
              </w:rPr>
              <w:t xml:space="preserve"> </w:t>
            </w:r>
            <w:proofErr w:type="spellStart"/>
            <w:r w:rsidRPr="006E3F25">
              <w:rPr>
                <w:rFonts w:ascii="Garamond" w:hAnsi="Garamond"/>
                <w:sz w:val="28"/>
                <w:szCs w:val="28"/>
              </w:rPr>
              <w:t>Graih</w:t>
            </w:r>
            <w:proofErr w:type="spellEnd"/>
            <w:r w:rsidRPr="006E3F25">
              <w:rPr>
                <w:rFonts w:ascii="Garamond" w:hAnsi="Garamond"/>
                <w:sz w:val="28"/>
                <w:szCs w:val="28"/>
              </w:rPr>
              <w:t xml:space="preserve"> Yee as cur </w:t>
            </w:r>
            <w:proofErr w:type="spellStart"/>
            <w:r w:rsidRPr="006E3F25">
              <w:rPr>
                <w:rFonts w:ascii="Garamond" w:hAnsi="Garamond"/>
                <w:sz w:val="28"/>
                <w:szCs w:val="28"/>
              </w:rPr>
              <w:t>dty</w:t>
            </w:r>
            <w:proofErr w:type="spellEnd"/>
            <w:r w:rsidRPr="006E3F25">
              <w:rPr>
                <w:rFonts w:ascii="Garamond" w:hAnsi="Garamond"/>
                <w:sz w:val="28"/>
                <w:szCs w:val="28"/>
              </w:rPr>
              <w:t xml:space="preserve"> </w:t>
            </w:r>
            <w:proofErr w:type="spellStart"/>
            <w:r w:rsidRPr="006E3F25">
              <w:rPr>
                <w:rFonts w:ascii="Garamond" w:hAnsi="Garamond"/>
                <w:sz w:val="28"/>
                <w:szCs w:val="28"/>
              </w:rPr>
              <w:t>varrant</w:t>
            </w:r>
            <w:proofErr w:type="spellEnd"/>
            <w:r w:rsidRPr="006E3F25">
              <w:rPr>
                <w:rFonts w:ascii="Garamond" w:hAnsi="Garamond"/>
                <w:sz w:val="28"/>
                <w:szCs w:val="28"/>
              </w:rPr>
              <w:t xml:space="preserve"> </w:t>
            </w:r>
            <w:proofErr w:type="spellStart"/>
            <w:r w:rsidRPr="006E3F25">
              <w:rPr>
                <w:rFonts w:ascii="Garamond" w:hAnsi="Garamond"/>
                <w:sz w:val="28"/>
                <w:szCs w:val="28"/>
              </w:rPr>
              <w:t>gys</w:t>
            </w:r>
            <w:proofErr w:type="spellEnd"/>
            <w:r w:rsidRPr="006E3F25">
              <w:rPr>
                <w:rFonts w:ascii="Garamond" w:hAnsi="Garamond"/>
                <w:sz w:val="28"/>
                <w:szCs w:val="28"/>
              </w:rPr>
              <w:t xml:space="preserve"> y </w:t>
            </w:r>
            <w:proofErr w:type="spellStart"/>
            <w:r w:rsidRPr="006E3F25">
              <w:rPr>
                <w:rFonts w:ascii="Garamond" w:hAnsi="Garamond"/>
                <w:sz w:val="28"/>
                <w:szCs w:val="28"/>
              </w:rPr>
              <w:t>gialdyn</w:t>
            </w:r>
            <w:proofErr w:type="spellEnd"/>
            <w:r w:rsidRPr="006E3F25">
              <w:rPr>
                <w:rFonts w:ascii="Garamond" w:hAnsi="Garamond"/>
                <w:sz w:val="28"/>
                <w:szCs w:val="28"/>
              </w:rPr>
              <w:t xml:space="preserve"> </w:t>
            </w:r>
            <w:proofErr w:type="spellStart"/>
            <w:r w:rsidRPr="006E3F25">
              <w:rPr>
                <w:rFonts w:ascii="Garamond" w:hAnsi="Garamond"/>
                <w:sz w:val="28"/>
                <w:szCs w:val="28"/>
              </w:rPr>
              <w:t>echey</w:t>
            </w:r>
            <w:proofErr w:type="spellEnd"/>
            <w:r w:rsidRPr="006E3F25">
              <w:rPr>
                <w:rFonts w:ascii="Garamond" w:hAnsi="Garamond"/>
                <w:sz w:val="28"/>
                <w:szCs w:val="28"/>
              </w:rPr>
              <w:t xml:space="preserve">,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vou</w:t>
            </w:r>
            <w:proofErr w:type="spellEnd"/>
            <w:r w:rsidRPr="006E3F25">
              <w:rPr>
                <w:rFonts w:ascii="Garamond" w:hAnsi="Garamond"/>
                <w:sz w:val="28"/>
                <w:szCs w:val="28"/>
              </w:rPr>
              <w:t xml:space="preserve"> </w:t>
            </w:r>
            <w:proofErr w:type="spellStart"/>
            <w:r w:rsidRPr="006E3F25">
              <w:rPr>
                <w:rFonts w:ascii="Garamond" w:hAnsi="Garamond"/>
                <w:sz w:val="28"/>
                <w:szCs w:val="28"/>
              </w:rPr>
              <w:t>adsyn</w:t>
            </w:r>
            <w:proofErr w:type="spellEnd"/>
            <w:r w:rsidRPr="006E3F25">
              <w:rPr>
                <w:rFonts w:ascii="Garamond" w:hAnsi="Garamond"/>
                <w:sz w:val="28"/>
                <w:szCs w:val="28"/>
              </w:rPr>
              <w:t xml:space="preserve"> </w:t>
            </w:r>
            <w:proofErr w:type="spellStart"/>
            <w:r w:rsidRPr="006E3F25">
              <w:rPr>
                <w:rFonts w:ascii="Garamond" w:hAnsi="Garamond"/>
                <w:sz w:val="28"/>
                <w:szCs w:val="28"/>
              </w:rPr>
              <w:t>Pardoon</w:t>
            </w:r>
            <w:proofErr w:type="spellEnd"/>
            <w:r w:rsidRPr="006E3F25">
              <w:rPr>
                <w:rFonts w:ascii="Garamond" w:hAnsi="Garamond"/>
                <w:sz w:val="28"/>
                <w:szCs w:val="28"/>
              </w:rPr>
              <w:t xml:space="preserve"> as </w:t>
            </w:r>
            <w:proofErr w:type="spellStart"/>
            <w:r w:rsidRPr="006E3F25">
              <w:rPr>
                <w:rFonts w:ascii="Garamond" w:hAnsi="Garamond"/>
                <w:sz w:val="28"/>
                <w:szCs w:val="28"/>
              </w:rPr>
              <w:t>Grayse</w:t>
            </w:r>
            <w:proofErr w:type="spellEnd"/>
            <w:r w:rsidRPr="006E3F25">
              <w:rPr>
                <w:rFonts w:ascii="Garamond" w:hAnsi="Garamond"/>
                <w:sz w:val="28"/>
                <w:szCs w:val="28"/>
              </w:rPr>
              <w:t xml:space="preserve"> ta </w:t>
            </w:r>
            <w:proofErr w:type="spellStart"/>
            <w:r w:rsidRPr="006E3F25">
              <w:rPr>
                <w:rFonts w:ascii="Garamond" w:hAnsi="Garamond"/>
                <w:sz w:val="28"/>
                <w:szCs w:val="28"/>
              </w:rPr>
              <w:t>gearee</w:t>
            </w:r>
            <w:proofErr w:type="spellEnd"/>
            <w:r w:rsidRPr="006E3F25">
              <w:rPr>
                <w:rFonts w:ascii="Garamond" w:hAnsi="Garamond"/>
                <w:sz w:val="28"/>
                <w:szCs w:val="28"/>
              </w:rPr>
              <w:t xml:space="preserve"> </w:t>
            </w:r>
            <w:proofErr w:type="spellStart"/>
            <w:r w:rsidRPr="006E3F25">
              <w:rPr>
                <w:rFonts w:ascii="Garamond" w:hAnsi="Garamond"/>
                <w:sz w:val="28"/>
                <w:szCs w:val="28"/>
              </w:rPr>
              <w:t>eshyn</w:t>
            </w:r>
            <w:proofErr w:type="spellEnd"/>
            <w:r w:rsidRPr="006E3F25">
              <w:rPr>
                <w:rFonts w:ascii="Garamond" w:hAnsi="Garamond"/>
                <w:sz w:val="28"/>
                <w:szCs w:val="28"/>
              </w:rPr>
              <w:t xml:space="preserve"> y </w:t>
            </w:r>
            <w:proofErr w:type="spellStart"/>
            <w:r w:rsidRPr="006E3F25">
              <w:rPr>
                <w:rFonts w:ascii="Garamond" w:hAnsi="Garamond"/>
                <w:sz w:val="28"/>
                <w:szCs w:val="28"/>
              </w:rPr>
              <w:t>hirveish</w:t>
            </w:r>
            <w:proofErr w:type="spellEnd"/>
            <w:r w:rsidRPr="006E3F25">
              <w:rPr>
                <w:rFonts w:ascii="Garamond" w:hAnsi="Garamond"/>
                <w:sz w:val="28"/>
                <w:szCs w:val="28"/>
              </w:rPr>
              <w:t xml:space="preserve"> </w:t>
            </w:r>
            <w:proofErr w:type="spellStart"/>
            <w:r w:rsidRPr="006E3F25">
              <w:rPr>
                <w:rFonts w:ascii="Garamond" w:hAnsi="Garamond"/>
                <w:sz w:val="28"/>
                <w:szCs w:val="28"/>
              </w:rPr>
              <w:t>lesh</w:t>
            </w:r>
            <w:proofErr w:type="spellEnd"/>
            <w:r w:rsidRPr="006E3F25">
              <w:rPr>
                <w:rFonts w:ascii="Garamond" w:hAnsi="Garamond"/>
                <w:sz w:val="28"/>
                <w:szCs w:val="28"/>
              </w:rPr>
              <w:t xml:space="preserve"> </w:t>
            </w:r>
            <w:proofErr w:type="spellStart"/>
            <w:r w:rsidRPr="006E3F25">
              <w:rPr>
                <w:rFonts w:ascii="Garamond" w:hAnsi="Garamond"/>
                <w:sz w:val="28"/>
                <w:szCs w:val="28"/>
              </w:rPr>
              <w:t>ooilley</w:t>
            </w:r>
            <w:proofErr w:type="spellEnd"/>
            <w:r w:rsidRPr="006E3F25">
              <w:rPr>
                <w:rFonts w:ascii="Garamond" w:hAnsi="Garamond"/>
                <w:sz w:val="28"/>
                <w:szCs w:val="28"/>
              </w:rPr>
              <w:t xml:space="preserve"> </w:t>
            </w:r>
            <w:proofErr w:type="spellStart"/>
            <w:r w:rsidRPr="006E3F25">
              <w:rPr>
                <w:rFonts w:ascii="Garamond" w:hAnsi="Garamond"/>
                <w:sz w:val="28"/>
                <w:szCs w:val="28"/>
              </w:rPr>
              <w:t>nyn</w:t>
            </w:r>
            <w:proofErr w:type="spellEnd"/>
            <w:r w:rsidRPr="006E3F25">
              <w:rPr>
                <w:rFonts w:ascii="Garamond" w:hAnsi="Garamond"/>
                <w:sz w:val="28"/>
                <w:szCs w:val="28"/>
              </w:rPr>
              <w:t xml:space="preserve"> </w:t>
            </w:r>
            <w:proofErr w:type="spellStart"/>
            <w:r w:rsidRPr="006E3F25">
              <w:rPr>
                <w:rFonts w:ascii="Garamond" w:hAnsi="Garamond"/>
                <w:sz w:val="28"/>
                <w:szCs w:val="28"/>
              </w:rPr>
              <w:t>Greeaghyn</w:t>
            </w:r>
            <w:proofErr w:type="spellEnd"/>
            <w:r w:rsidRPr="006E3F25">
              <w:rPr>
                <w:rFonts w:ascii="Garamond" w:hAnsi="Garamond"/>
                <w:sz w:val="28"/>
                <w:szCs w:val="28"/>
              </w:rPr>
              <w:t xml:space="preserve">. </w:t>
            </w:r>
          </w:p>
        </w:tc>
        <w:tc>
          <w:tcPr>
            <w:tcW w:w="0" w:type="auto"/>
          </w:tcPr>
          <w:p w14:paraId="4FD513B2" w14:textId="77777777" w:rsidR="007A6CE4" w:rsidRPr="00704683" w:rsidRDefault="007A6CE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With these Dispositions go to the Lord’s Supper as often as you have a fit Opportunity, and look upon that Sacrament as a sure Pledge of the Love of God, and depend upon his Promise of Pardon and Grace to such as desire to serve Him with all their Hearts.</w:t>
            </w:r>
          </w:p>
        </w:tc>
      </w:tr>
      <w:tr w:rsidR="007A6CE4" w:rsidRPr="00704683" w14:paraId="671B16F9" w14:textId="77777777" w:rsidTr="00954EA9">
        <w:tc>
          <w:tcPr>
            <w:tcW w:w="0" w:type="auto"/>
          </w:tcPr>
          <w:p w14:paraId="7FCCC9E1" w14:textId="77777777" w:rsidR="007A6CE4" w:rsidRPr="006E3F25" w:rsidRDefault="007A6CE4" w:rsidP="00DB60C3">
            <w:pPr>
              <w:pStyle w:val="CM3"/>
              <w:widowControl/>
              <w:spacing w:line="240" w:lineRule="auto"/>
              <w:ind w:firstLine="227"/>
              <w:jc w:val="both"/>
              <w:rPr>
                <w:rFonts w:ascii="Garamond" w:hAnsi="Garamond"/>
                <w:sz w:val="28"/>
                <w:szCs w:val="28"/>
              </w:rPr>
            </w:pPr>
            <w:r w:rsidRPr="006E3F25">
              <w:rPr>
                <w:rFonts w:ascii="Garamond" w:hAnsi="Garamond"/>
                <w:sz w:val="28"/>
                <w:szCs w:val="28"/>
              </w:rPr>
              <w:t xml:space="preserve">As </w:t>
            </w:r>
            <w:proofErr w:type="spellStart"/>
            <w:r w:rsidRPr="006E3F25">
              <w:rPr>
                <w:rFonts w:ascii="Garamond" w:hAnsi="Garamond"/>
                <w:sz w:val="28"/>
                <w:szCs w:val="28"/>
              </w:rPr>
              <w:t>ga</w:t>
            </w:r>
            <w:proofErr w:type="spellEnd"/>
            <w:r w:rsidRPr="006E3F25">
              <w:rPr>
                <w:rFonts w:ascii="Garamond" w:hAnsi="Garamond"/>
                <w:sz w:val="28"/>
                <w:szCs w:val="28"/>
              </w:rPr>
              <w:t xml:space="preserve"> </w:t>
            </w:r>
            <w:proofErr w:type="spellStart"/>
            <w:r w:rsidRPr="006E3F25">
              <w:rPr>
                <w:rFonts w:ascii="Garamond" w:hAnsi="Garamond"/>
                <w:sz w:val="28"/>
                <w:szCs w:val="28"/>
              </w:rPr>
              <w:t>nagh</w:t>
            </w:r>
            <w:proofErr w:type="spellEnd"/>
            <w:r w:rsidRPr="006E3F25">
              <w:rPr>
                <w:rFonts w:ascii="Garamond" w:hAnsi="Garamond"/>
                <w:sz w:val="28"/>
                <w:szCs w:val="28"/>
              </w:rPr>
              <w:t xml:space="preserve"> </w:t>
            </w:r>
            <w:proofErr w:type="spellStart"/>
            <w:r w:rsidRPr="006E3F25">
              <w:rPr>
                <w:rFonts w:ascii="Garamond" w:hAnsi="Garamond"/>
                <w:sz w:val="28"/>
                <w:szCs w:val="28"/>
              </w:rPr>
              <w:t>beagh</w:t>
            </w:r>
            <w:proofErr w:type="spellEnd"/>
            <w:r w:rsidRPr="006E3F25">
              <w:rPr>
                <w:rFonts w:ascii="Garamond" w:hAnsi="Garamond"/>
                <w:sz w:val="28"/>
                <w:szCs w:val="28"/>
              </w:rPr>
              <w:t xml:space="preserve"> </w:t>
            </w:r>
            <w:proofErr w:type="spellStart"/>
            <w:r w:rsidRPr="006E3F25">
              <w:rPr>
                <w:rFonts w:ascii="Garamond" w:hAnsi="Garamond"/>
                <w:sz w:val="28"/>
                <w:szCs w:val="28"/>
              </w:rPr>
              <w:t>ayd</w:t>
            </w:r>
            <w:proofErr w:type="spellEnd"/>
            <w:r w:rsidRPr="006E3F25">
              <w:rPr>
                <w:rFonts w:ascii="Garamond" w:hAnsi="Garamond"/>
                <w:sz w:val="28"/>
                <w:szCs w:val="28"/>
              </w:rPr>
              <w:t xml:space="preserve"> </w:t>
            </w:r>
            <w:proofErr w:type="spellStart"/>
            <w:r w:rsidRPr="006E3F25">
              <w:rPr>
                <w:rFonts w:ascii="Garamond" w:hAnsi="Garamond"/>
                <w:sz w:val="28"/>
                <w:szCs w:val="28"/>
              </w:rPr>
              <w:t>yn</w:t>
            </w:r>
            <w:proofErr w:type="spellEnd"/>
            <w:r w:rsidRPr="006E3F25">
              <w:rPr>
                <w:rFonts w:ascii="Garamond" w:hAnsi="Garamond"/>
                <w:sz w:val="28"/>
                <w:szCs w:val="28"/>
              </w:rPr>
              <w:t xml:space="preserve"> </w:t>
            </w:r>
            <w:proofErr w:type="spellStart"/>
            <w:r w:rsidRPr="006E3F25">
              <w:rPr>
                <w:rFonts w:ascii="Garamond" w:hAnsi="Garamond"/>
                <w:sz w:val="28"/>
                <w:szCs w:val="28"/>
              </w:rPr>
              <w:t>boggey</w:t>
            </w:r>
            <w:proofErr w:type="spellEnd"/>
            <w:r w:rsidRPr="006E3F25">
              <w:rPr>
                <w:rFonts w:ascii="Garamond" w:hAnsi="Garamond"/>
                <w:sz w:val="28"/>
                <w:szCs w:val="28"/>
              </w:rPr>
              <w:t xml:space="preserve"> as y </w:t>
            </w:r>
            <w:proofErr w:type="spellStart"/>
            <w:r w:rsidRPr="006E3F25">
              <w:rPr>
                <w:rFonts w:ascii="Garamond" w:hAnsi="Garamond"/>
                <w:sz w:val="28"/>
                <w:szCs w:val="28"/>
              </w:rPr>
              <w:t>gerjagh</w:t>
            </w:r>
            <w:proofErr w:type="spellEnd"/>
            <w:r w:rsidRPr="006E3F25">
              <w:rPr>
                <w:rFonts w:ascii="Garamond" w:hAnsi="Garamond"/>
                <w:sz w:val="28"/>
                <w:szCs w:val="28"/>
              </w:rPr>
              <w:t xml:space="preserve"> </w:t>
            </w:r>
            <w:proofErr w:type="spellStart"/>
            <w:r w:rsidRPr="006E3F25">
              <w:rPr>
                <w:rFonts w:ascii="Garamond" w:hAnsi="Garamond"/>
                <w:sz w:val="28"/>
                <w:szCs w:val="28"/>
              </w:rPr>
              <w:t>vooishagh</w:t>
            </w:r>
            <w:proofErr w:type="spellEnd"/>
            <w:r w:rsidRPr="006E3F25">
              <w:rPr>
                <w:rFonts w:ascii="Garamond" w:hAnsi="Garamond"/>
                <w:sz w:val="28"/>
                <w:szCs w:val="28"/>
              </w:rPr>
              <w:t xml:space="preserve"> </w:t>
            </w:r>
            <w:proofErr w:type="spellStart"/>
            <w:r w:rsidRPr="006E3F25">
              <w:rPr>
                <w:rFonts w:ascii="Garamond" w:hAnsi="Garamond"/>
                <w:sz w:val="28"/>
                <w:szCs w:val="28"/>
              </w:rPr>
              <w:t>oo</w:t>
            </w:r>
            <w:proofErr w:type="spellEnd"/>
            <w:r w:rsidRPr="006E3F25">
              <w:rPr>
                <w:rFonts w:ascii="Garamond" w:hAnsi="Garamond"/>
                <w:sz w:val="28"/>
                <w:szCs w:val="28"/>
              </w:rPr>
              <w:t xml:space="preserve"> </w:t>
            </w:r>
            <w:proofErr w:type="spellStart"/>
            <w:r w:rsidRPr="006E3F25">
              <w:rPr>
                <w:rFonts w:ascii="Garamond" w:hAnsi="Garamond"/>
                <w:sz w:val="28"/>
                <w:szCs w:val="28"/>
              </w:rPr>
              <w:t>ve</w:t>
            </w:r>
            <w:proofErr w:type="spellEnd"/>
            <w:r w:rsidRPr="006E3F25">
              <w:rPr>
                <w:rFonts w:ascii="Garamond" w:hAnsi="Garamond"/>
                <w:sz w:val="28"/>
                <w:szCs w:val="28"/>
              </w:rPr>
              <w:t xml:space="preserve"> </w:t>
            </w:r>
            <w:proofErr w:type="spellStart"/>
            <w:r w:rsidRPr="006E3F25">
              <w:rPr>
                <w:rFonts w:ascii="Garamond" w:hAnsi="Garamond"/>
                <w:sz w:val="28"/>
                <w:szCs w:val="28"/>
              </w:rPr>
              <w:t>ayd</w:t>
            </w:r>
            <w:proofErr w:type="spellEnd"/>
            <w:r w:rsidRPr="006E3F25">
              <w:rPr>
                <w:rFonts w:ascii="Garamond" w:hAnsi="Garamond"/>
                <w:sz w:val="28"/>
                <w:szCs w:val="28"/>
              </w:rPr>
              <w:t xml:space="preserve">, </w:t>
            </w:r>
            <w:proofErr w:type="spellStart"/>
            <w:r w:rsidRPr="006E3F25">
              <w:rPr>
                <w:rFonts w:ascii="Garamond" w:hAnsi="Garamond"/>
                <w:sz w:val="28"/>
                <w:szCs w:val="28"/>
              </w:rPr>
              <w:t>ny</w:t>
            </w:r>
            <w:proofErr w:type="spellEnd"/>
            <w:r w:rsidRPr="006E3F25">
              <w:rPr>
                <w:rFonts w:ascii="Garamond" w:hAnsi="Garamond"/>
                <w:sz w:val="28"/>
                <w:szCs w:val="28"/>
              </w:rPr>
              <w:t xml:space="preserve"> </w:t>
            </w:r>
            <w:proofErr w:type="spellStart"/>
            <w:r w:rsidRPr="006E3F25">
              <w:rPr>
                <w:rFonts w:ascii="Garamond" w:hAnsi="Garamond"/>
                <w:sz w:val="28"/>
                <w:szCs w:val="28"/>
              </w:rPr>
              <w:t>yei</w:t>
            </w:r>
            <w:proofErr w:type="spellEnd"/>
            <w:r w:rsidRPr="006E3F25">
              <w:rPr>
                <w:rFonts w:ascii="Garamond" w:hAnsi="Garamond"/>
                <w:sz w:val="28"/>
                <w:szCs w:val="28"/>
              </w:rPr>
              <w:t xml:space="preserve"> </w:t>
            </w:r>
            <w:proofErr w:type="spellStart"/>
            <w:r w:rsidRPr="006E3F25">
              <w:rPr>
                <w:rFonts w:ascii="Garamond" w:hAnsi="Garamond"/>
                <w:sz w:val="28"/>
                <w:szCs w:val="28"/>
              </w:rPr>
              <w:t>treisht</w:t>
            </w:r>
            <w:proofErr w:type="spellEnd"/>
            <w:r w:rsidRPr="006E3F25">
              <w:rPr>
                <w:rFonts w:ascii="Garamond" w:hAnsi="Garamond"/>
                <w:sz w:val="28"/>
                <w:szCs w:val="28"/>
              </w:rPr>
              <w:t xml:space="preserve">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firrinagh</w:t>
            </w:r>
            <w:proofErr w:type="spellEnd"/>
            <w:r w:rsidRPr="006E3F25">
              <w:rPr>
                <w:rFonts w:ascii="Garamond" w:hAnsi="Garamond"/>
                <w:sz w:val="28"/>
                <w:szCs w:val="28"/>
              </w:rPr>
              <w:t xml:space="preserve"> er mi-</w:t>
            </w:r>
            <w:proofErr w:type="spellStart"/>
            <w:r w:rsidRPr="006E3F25">
              <w:rPr>
                <w:rFonts w:ascii="Garamond" w:hAnsi="Garamond"/>
                <w:sz w:val="28"/>
                <w:szCs w:val="28"/>
              </w:rPr>
              <w:t>ys</w:t>
            </w:r>
            <w:proofErr w:type="spellEnd"/>
            <w:r w:rsidRPr="006E3F25">
              <w:rPr>
                <w:rFonts w:ascii="Garamond" w:hAnsi="Garamond"/>
                <w:sz w:val="28"/>
                <w:szCs w:val="28"/>
              </w:rPr>
              <w:t xml:space="preserve"> Yee ta cur er </w:t>
            </w:r>
            <w:proofErr w:type="spellStart"/>
            <w:r w:rsidRPr="006E3F25">
              <w:rPr>
                <w:rFonts w:ascii="Garamond" w:hAnsi="Garamond"/>
                <w:sz w:val="28"/>
                <w:szCs w:val="28"/>
              </w:rPr>
              <w:t>yn</w:t>
            </w:r>
            <w:proofErr w:type="spellEnd"/>
            <w:r w:rsidRPr="006E3F25">
              <w:rPr>
                <w:rFonts w:ascii="Garamond" w:hAnsi="Garamond"/>
                <w:sz w:val="28"/>
                <w:szCs w:val="28"/>
              </w:rPr>
              <w:t xml:space="preserve"> </w:t>
            </w:r>
            <w:proofErr w:type="spellStart"/>
            <w:r w:rsidRPr="006E3F25">
              <w:rPr>
                <w:rFonts w:ascii="Garamond" w:hAnsi="Garamond"/>
                <w:sz w:val="28"/>
                <w:szCs w:val="28"/>
              </w:rPr>
              <w:t>Aggle</w:t>
            </w:r>
            <w:proofErr w:type="spellEnd"/>
            <w:r w:rsidRPr="006E3F25">
              <w:rPr>
                <w:rFonts w:ascii="Garamond" w:hAnsi="Garamond"/>
                <w:sz w:val="28"/>
                <w:szCs w:val="28"/>
              </w:rPr>
              <w:t xml:space="preserve"> </w:t>
            </w:r>
            <w:proofErr w:type="spellStart"/>
            <w:r w:rsidRPr="006E3F25">
              <w:rPr>
                <w:rFonts w:ascii="Garamond" w:hAnsi="Garamond"/>
                <w:sz w:val="28"/>
                <w:szCs w:val="28"/>
              </w:rPr>
              <w:t>hene</w:t>
            </w:r>
            <w:proofErr w:type="spellEnd"/>
            <w:r w:rsidRPr="006E3F25">
              <w:rPr>
                <w:rFonts w:ascii="Garamond" w:hAnsi="Garamond"/>
                <w:sz w:val="28"/>
                <w:szCs w:val="28"/>
              </w:rPr>
              <w:t xml:space="preserve"> as y </w:t>
            </w:r>
            <w:proofErr w:type="spellStart"/>
            <w:r w:rsidRPr="006E3F25">
              <w:rPr>
                <w:rFonts w:ascii="Garamond" w:hAnsi="Garamond"/>
                <w:sz w:val="28"/>
                <w:szCs w:val="28"/>
              </w:rPr>
              <w:t>trimshey</w:t>
            </w:r>
            <w:proofErr w:type="spellEnd"/>
            <w:r w:rsidRPr="006E3F25">
              <w:rPr>
                <w:rFonts w:ascii="Garamond" w:hAnsi="Garamond"/>
                <w:sz w:val="28"/>
                <w:szCs w:val="28"/>
              </w:rPr>
              <w:t xml:space="preserve"> ain </w:t>
            </w:r>
            <w:proofErr w:type="spellStart"/>
            <w:r w:rsidRPr="006E3F25">
              <w:rPr>
                <w:rFonts w:ascii="Garamond" w:hAnsi="Garamond"/>
                <w:sz w:val="28"/>
                <w:szCs w:val="28"/>
              </w:rPr>
              <w:t>dy</w:t>
            </w:r>
            <w:proofErr w:type="spellEnd"/>
            <w:r w:rsidRPr="006E3F25">
              <w:rPr>
                <w:rFonts w:ascii="Garamond" w:hAnsi="Garamond"/>
                <w:sz w:val="28"/>
                <w:szCs w:val="28"/>
              </w:rPr>
              <w:t xml:space="preserve"> </w:t>
            </w:r>
            <w:proofErr w:type="spellStart"/>
            <w:r w:rsidRPr="006E3F25">
              <w:rPr>
                <w:rFonts w:ascii="Garamond" w:hAnsi="Garamond"/>
                <w:sz w:val="28"/>
                <w:szCs w:val="28"/>
              </w:rPr>
              <w:t>vrasnagh</w:t>
            </w:r>
            <w:proofErr w:type="spellEnd"/>
            <w:r w:rsidRPr="006E3F25">
              <w:rPr>
                <w:rFonts w:ascii="Garamond" w:hAnsi="Garamond"/>
                <w:sz w:val="28"/>
                <w:szCs w:val="28"/>
              </w:rPr>
              <w:t xml:space="preserve"> shin er </w:t>
            </w:r>
            <w:proofErr w:type="spellStart"/>
            <w:r w:rsidRPr="006E3F25">
              <w:rPr>
                <w:rFonts w:ascii="Garamond" w:hAnsi="Garamond"/>
                <w:sz w:val="28"/>
                <w:szCs w:val="28"/>
              </w:rPr>
              <w:t>nyn</w:t>
            </w:r>
            <w:proofErr w:type="spellEnd"/>
            <w:r w:rsidRPr="006E3F25">
              <w:rPr>
                <w:rFonts w:ascii="Garamond" w:hAnsi="Garamond"/>
                <w:sz w:val="28"/>
                <w:szCs w:val="28"/>
              </w:rPr>
              <w:t xml:space="preserve"> </w:t>
            </w:r>
            <w:proofErr w:type="spellStart"/>
            <w:r w:rsidRPr="006E3F25">
              <w:rPr>
                <w:rFonts w:ascii="Garamond" w:hAnsi="Garamond"/>
                <w:sz w:val="28"/>
                <w:szCs w:val="28"/>
              </w:rPr>
              <w:t>doshiaght</w:t>
            </w:r>
            <w:proofErr w:type="spellEnd"/>
            <w:r w:rsidRPr="006E3F25">
              <w:rPr>
                <w:rFonts w:ascii="Garamond" w:hAnsi="Garamond"/>
                <w:sz w:val="28"/>
                <w:szCs w:val="28"/>
              </w:rPr>
              <w:t xml:space="preserve"> </w:t>
            </w:r>
            <w:proofErr w:type="spellStart"/>
            <w:r w:rsidRPr="006E3F25">
              <w:rPr>
                <w:rFonts w:ascii="Garamond" w:hAnsi="Garamond"/>
                <w:sz w:val="28"/>
                <w:szCs w:val="28"/>
              </w:rPr>
              <w:t>ayns</w:t>
            </w:r>
            <w:proofErr w:type="spellEnd"/>
            <w:r w:rsidRPr="006E3F25">
              <w:rPr>
                <w:rFonts w:ascii="Garamond" w:hAnsi="Garamond"/>
                <w:sz w:val="28"/>
                <w:szCs w:val="28"/>
              </w:rPr>
              <w:t xml:space="preserve"> </w:t>
            </w:r>
            <w:proofErr w:type="spellStart"/>
            <w:r w:rsidRPr="006E3F25">
              <w:rPr>
                <w:rFonts w:ascii="Garamond" w:hAnsi="Garamond"/>
                <w:sz w:val="28"/>
                <w:szCs w:val="28"/>
              </w:rPr>
              <w:t>nyn</w:t>
            </w:r>
            <w:proofErr w:type="spellEnd"/>
            <w:r w:rsidRPr="006E3F25">
              <w:rPr>
                <w:rFonts w:ascii="Garamond" w:hAnsi="Garamond"/>
                <w:sz w:val="28"/>
                <w:szCs w:val="28"/>
              </w:rPr>
              <w:t xml:space="preserve"> </w:t>
            </w:r>
            <w:proofErr w:type="spellStart"/>
            <w:r w:rsidRPr="006E3F25">
              <w:rPr>
                <w:rFonts w:ascii="Garamond" w:hAnsi="Garamond"/>
                <w:sz w:val="28"/>
                <w:szCs w:val="28"/>
              </w:rPr>
              <w:t>raad</w:t>
            </w:r>
            <w:proofErr w:type="spellEnd"/>
            <w:r w:rsidRPr="006E3F25">
              <w:rPr>
                <w:rFonts w:ascii="Garamond" w:hAnsi="Garamond"/>
                <w:sz w:val="28"/>
                <w:szCs w:val="28"/>
              </w:rPr>
              <w:t xml:space="preserve"> </w:t>
            </w:r>
            <w:proofErr w:type="spellStart"/>
            <w:r w:rsidRPr="006E3F25">
              <w:rPr>
                <w:rFonts w:ascii="Garamond" w:hAnsi="Garamond"/>
                <w:sz w:val="28"/>
                <w:szCs w:val="28"/>
              </w:rPr>
              <w:t>gys</w:t>
            </w:r>
            <w:proofErr w:type="spellEnd"/>
            <w:r w:rsidRPr="006E3F25">
              <w:rPr>
                <w:rFonts w:ascii="Garamond" w:hAnsi="Garamond"/>
                <w:sz w:val="28"/>
                <w:szCs w:val="28"/>
              </w:rPr>
              <w:t xml:space="preserve"> </w:t>
            </w:r>
            <w:proofErr w:type="spellStart"/>
            <w:r w:rsidRPr="006E3F25">
              <w:rPr>
                <w:rFonts w:ascii="Garamond" w:hAnsi="Garamond"/>
                <w:sz w:val="28"/>
                <w:szCs w:val="28"/>
              </w:rPr>
              <w:t>Niau</w:t>
            </w:r>
            <w:proofErr w:type="spellEnd"/>
            <w:r w:rsidRPr="006E3F25">
              <w:rPr>
                <w:rFonts w:ascii="Garamond" w:hAnsi="Garamond"/>
                <w:sz w:val="28"/>
                <w:szCs w:val="28"/>
              </w:rPr>
              <w:t xml:space="preserve">. </w:t>
            </w:r>
          </w:p>
        </w:tc>
        <w:tc>
          <w:tcPr>
            <w:tcW w:w="0" w:type="auto"/>
          </w:tcPr>
          <w:p w14:paraId="6E69ACE7" w14:textId="77777777" w:rsidR="007A6CE4" w:rsidRPr="00704683" w:rsidRDefault="007A6CE4" w:rsidP="00DB60C3">
            <w:pPr>
              <w:pStyle w:val="ListParagraph"/>
              <w:ind w:left="0" w:firstLine="227"/>
              <w:contextualSpacing w:val="0"/>
              <w:jc w:val="both"/>
              <w:rPr>
                <w:rFonts w:ascii="Garamond" w:hAnsi="Garamond" w:cs="Times New Roman"/>
                <w:i/>
                <w:sz w:val="28"/>
              </w:rPr>
            </w:pPr>
            <w:r w:rsidRPr="00704683">
              <w:rPr>
                <w:rFonts w:ascii="Garamond" w:hAnsi="Garamond" w:cs="Times New Roman"/>
                <w:i/>
                <w:sz w:val="28"/>
              </w:rPr>
              <w:t xml:space="preserve">And though you should not have the Joy and Comfort you may desire, yet faithfully rely upon the Goodness of God, who maketh even </w:t>
            </w:r>
            <w:r w:rsidRPr="00704683">
              <w:rPr>
                <w:rFonts w:ascii="Garamond" w:hAnsi="Garamond" w:cs="Times New Roman"/>
                <w:sz w:val="28"/>
              </w:rPr>
              <w:t xml:space="preserve">our Fears and Sorrows </w:t>
            </w:r>
            <w:r w:rsidRPr="00704683">
              <w:rPr>
                <w:rFonts w:ascii="Garamond" w:hAnsi="Garamond" w:cs="Times New Roman"/>
                <w:i/>
                <w:sz w:val="28"/>
              </w:rPr>
              <w:t>to help us forward in our way to Heaven.</w:t>
            </w:r>
          </w:p>
        </w:tc>
      </w:tr>
      <w:tr w:rsidR="007A6CE4" w:rsidRPr="00704683" w14:paraId="656B3794" w14:textId="77777777" w:rsidTr="00954EA9">
        <w:tc>
          <w:tcPr>
            <w:tcW w:w="0" w:type="auto"/>
          </w:tcPr>
          <w:p w14:paraId="154D2E71" w14:textId="77777777" w:rsidR="007A6CE4" w:rsidRPr="00C41C23" w:rsidRDefault="007A6CE4" w:rsidP="00DB60C3">
            <w:pPr>
              <w:pStyle w:val="CM18"/>
              <w:widowControl/>
              <w:ind w:firstLine="227"/>
              <w:jc w:val="both"/>
              <w:rPr>
                <w:rFonts w:ascii="Garamond" w:hAnsi="Garamond"/>
                <w:sz w:val="28"/>
                <w:szCs w:val="28"/>
              </w:rPr>
            </w:pPr>
            <w:r w:rsidRPr="00C41C23">
              <w:rPr>
                <w:rFonts w:ascii="Garamond" w:hAnsi="Garamond"/>
                <w:sz w:val="28"/>
                <w:szCs w:val="28"/>
              </w:rPr>
              <w:t xml:space="preserve">As er </w:t>
            </w:r>
            <w:proofErr w:type="spellStart"/>
            <w:r w:rsidRPr="00C41C23">
              <w:rPr>
                <w:rFonts w:ascii="Garamond" w:hAnsi="Garamond"/>
                <w:sz w:val="28"/>
                <w:szCs w:val="28"/>
              </w:rPr>
              <w:t>skyn</w:t>
            </w:r>
            <w:proofErr w:type="spellEnd"/>
            <w:r w:rsidRPr="00C41C23">
              <w:rPr>
                <w:rFonts w:ascii="Garamond" w:hAnsi="Garamond"/>
                <w:sz w:val="28"/>
                <w:szCs w:val="28"/>
              </w:rPr>
              <w:t xml:space="preserve"> </w:t>
            </w:r>
            <w:proofErr w:type="spellStart"/>
            <w:r w:rsidRPr="00C41C23">
              <w:rPr>
                <w:rFonts w:ascii="Garamond" w:hAnsi="Garamond"/>
                <w:sz w:val="28"/>
                <w:szCs w:val="28"/>
              </w:rPr>
              <w:t>dagh</w:t>
            </w:r>
            <w:proofErr w:type="spellEnd"/>
            <w:r w:rsidRPr="00C41C23">
              <w:rPr>
                <w:rFonts w:ascii="Garamond" w:hAnsi="Garamond"/>
                <w:sz w:val="28"/>
                <w:szCs w:val="28"/>
              </w:rPr>
              <w:t xml:space="preserve"> nee </w:t>
            </w:r>
            <w:proofErr w:type="spellStart"/>
            <w:r w:rsidRPr="00C41C23">
              <w:rPr>
                <w:rFonts w:ascii="Garamond" w:hAnsi="Garamond"/>
                <w:sz w:val="28"/>
                <w:szCs w:val="28"/>
              </w:rPr>
              <w:t>smooinee</w:t>
            </w:r>
            <w:proofErr w:type="spellEnd"/>
            <w:r w:rsidRPr="00C41C23">
              <w:rPr>
                <w:rFonts w:ascii="Garamond" w:hAnsi="Garamond"/>
                <w:sz w:val="28"/>
                <w:szCs w:val="28"/>
              </w:rPr>
              <w:t xml:space="preserve"> er </w:t>
            </w:r>
            <w:proofErr w:type="spellStart"/>
            <w:r w:rsidRPr="00C41C23">
              <w:rPr>
                <w:rFonts w:ascii="Garamond" w:hAnsi="Garamond"/>
                <w:sz w:val="28"/>
                <w:szCs w:val="28"/>
              </w:rPr>
              <w:t>dy</w:t>
            </w:r>
            <w:proofErr w:type="spellEnd"/>
            <w:r w:rsidRPr="00C41C23">
              <w:rPr>
                <w:rFonts w:ascii="Garamond" w:hAnsi="Garamond"/>
                <w:sz w:val="28"/>
                <w:szCs w:val="28"/>
              </w:rPr>
              <w:t xml:space="preserve"> </w:t>
            </w:r>
            <w:proofErr w:type="spellStart"/>
            <w:r w:rsidRPr="00C41C23">
              <w:rPr>
                <w:rFonts w:ascii="Garamond" w:hAnsi="Garamond"/>
                <w:sz w:val="28"/>
                <w:szCs w:val="28"/>
              </w:rPr>
              <w:t>dowin</w:t>
            </w:r>
            <w:proofErr w:type="spellEnd"/>
            <w:r w:rsidRPr="00C41C23">
              <w:rPr>
                <w:rFonts w:ascii="Garamond" w:hAnsi="Garamond"/>
                <w:sz w:val="28"/>
                <w:szCs w:val="28"/>
              </w:rPr>
              <w:t xml:space="preserve"> cha </w:t>
            </w:r>
            <w:proofErr w:type="spellStart"/>
            <w:r w:rsidRPr="00C41C23">
              <w:rPr>
                <w:rFonts w:ascii="Garamond" w:hAnsi="Garamond"/>
                <w:sz w:val="28"/>
                <w:szCs w:val="28"/>
              </w:rPr>
              <w:t>mennick</w:t>
            </w:r>
            <w:proofErr w:type="spellEnd"/>
            <w:r w:rsidRPr="00C41C23">
              <w:rPr>
                <w:rFonts w:ascii="Garamond" w:hAnsi="Garamond"/>
                <w:sz w:val="28"/>
                <w:szCs w:val="28"/>
              </w:rPr>
              <w:t xml:space="preserve"> as </w:t>
            </w:r>
            <w:proofErr w:type="spellStart"/>
            <w:r w:rsidRPr="00C41C23">
              <w:rPr>
                <w:rFonts w:ascii="Garamond" w:hAnsi="Garamond"/>
                <w:sz w:val="28"/>
                <w:szCs w:val="28"/>
              </w:rPr>
              <w:t>t’ow</w:t>
            </w:r>
            <w:proofErr w:type="spellEnd"/>
            <w:r w:rsidRPr="00C41C23">
              <w:rPr>
                <w:rFonts w:ascii="Garamond" w:hAnsi="Garamond"/>
                <w:sz w:val="28"/>
                <w:szCs w:val="28"/>
              </w:rPr>
              <w:t xml:space="preserve"> goal y </w:t>
            </w:r>
            <w:proofErr w:type="spellStart"/>
            <w:r w:rsidRPr="00C41C23">
              <w:rPr>
                <w:rFonts w:ascii="Garamond" w:hAnsi="Garamond"/>
                <w:sz w:val="28"/>
                <w:szCs w:val="28"/>
              </w:rPr>
              <w:t>Chreesteeag</w:t>
            </w:r>
            <w:r w:rsidRPr="00C41C23">
              <w:rPr>
                <w:rFonts w:ascii="Garamond" w:hAnsi="Garamond"/>
                <w:i/>
                <w:sz w:val="28"/>
                <w:szCs w:val="28"/>
              </w:rPr>
              <w:t>h</w:t>
            </w:r>
            <w:r w:rsidRPr="00C41C23">
              <w:rPr>
                <w:rFonts w:ascii="Garamond" w:hAnsi="Garamond"/>
                <w:sz w:val="28"/>
                <w:szCs w:val="28"/>
              </w:rPr>
              <w:t>t</w:t>
            </w:r>
            <w:proofErr w:type="spellEnd"/>
            <w:r w:rsidRPr="00C41C23">
              <w:rPr>
                <w:rFonts w:ascii="Garamond" w:hAnsi="Garamond"/>
                <w:sz w:val="28"/>
                <w:szCs w:val="28"/>
              </w:rPr>
              <w:t xml:space="preserve"> </w:t>
            </w:r>
            <w:proofErr w:type="spellStart"/>
            <w:r w:rsidRPr="00C41C23">
              <w:rPr>
                <w:rFonts w:ascii="Garamond" w:hAnsi="Garamond"/>
                <w:sz w:val="28"/>
                <w:szCs w:val="28"/>
              </w:rPr>
              <w:t>Chasherick</w:t>
            </w:r>
            <w:proofErr w:type="spellEnd"/>
            <w:r w:rsidRPr="00C41C23">
              <w:rPr>
                <w:rFonts w:ascii="Garamond" w:hAnsi="Garamond"/>
                <w:sz w:val="28"/>
                <w:szCs w:val="28"/>
              </w:rPr>
              <w:t xml:space="preserve">, </w:t>
            </w:r>
            <w:proofErr w:type="spellStart"/>
            <w:r w:rsidRPr="00C41C23">
              <w:rPr>
                <w:rFonts w:ascii="Garamond" w:hAnsi="Garamond"/>
                <w:sz w:val="28"/>
                <w:szCs w:val="28"/>
              </w:rPr>
              <w:t>dy</w:t>
            </w:r>
            <w:proofErr w:type="spellEnd"/>
            <w:r w:rsidRPr="00C41C23">
              <w:rPr>
                <w:rFonts w:ascii="Garamond" w:hAnsi="Garamond"/>
                <w:sz w:val="28"/>
                <w:szCs w:val="28"/>
              </w:rPr>
              <w:t xml:space="preserve"> </w:t>
            </w:r>
            <w:proofErr w:type="spellStart"/>
            <w:r w:rsidRPr="00C41C23">
              <w:rPr>
                <w:rFonts w:ascii="Garamond" w:hAnsi="Garamond"/>
                <w:sz w:val="28"/>
                <w:szCs w:val="28"/>
              </w:rPr>
              <w:t>vel</w:t>
            </w:r>
            <w:proofErr w:type="spellEnd"/>
            <w:r w:rsidRPr="00C41C23">
              <w:rPr>
                <w:rFonts w:ascii="Garamond" w:hAnsi="Garamond"/>
                <w:sz w:val="28"/>
                <w:szCs w:val="28"/>
              </w:rPr>
              <w:t xml:space="preserve"> </w:t>
            </w:r>
            <w:proofErr w:type="spellStart"/>
            <w:r w:rsidRPr="00C41C23">
              <w:rPr>
                <w:rFonts w:ascii="Garamond" w:hAnsi="Garamond"/>
                <w:sz w:val="28"/>
                <w:szCs w:val="28"/>
              </w:rPr>
              <w:t>oo</w:t>
            </w:r>
            <w:proofErr w:type="spellEnd"/>
            <w:r w:rsidRPr="00C41C23">
              <w:rPr>
                <w:rFonts w:ascii="Garamond" w:hAnsi="Garamond"/>
                <w:sz w:val="28"/>
                <w:szCs w:val="28"/>
              </w:rPr>
              <w:t xml:space="preserve"> </w:t>
            </w:r>
            <w:proofErr w:type="spellStart"/>
            <w:r w:rsidRPr="00C41C23">
              <w:rPr>
                <w:rFonts w:ascii="Garamond" w:hAnsi="Garamond"/>
                <w:sz w:val="28"/>
                <w:szCs w:val="28"/>
              </w:rPr>
              <w:t>livrey</w:t>
            </w:r>
            <w:proofErr w:type="spellEnd"/>
            <w:r w:rsidRPr="00C41C23">
              <w:rPr>
                <w:rFonts w:ascii="Garamond" w:hAnsi="Garamond"/>
                <w:sz w:val="28"/>
                <w:szCs w:val="28"/>
              </w:rPr>
              <w:t xml:space="preserve"> </w:t>
            </w:r>
            <w:proofErr w:type="spellStart"/>
            <w:r w:rsidRPr="00C41C23">
              <w:rPr>
                <w:rFonts w:ascii="Garamond" w:hAnsi="Garamond"/>
                <w:sz w:val="28"/>
                <w:szCs w:val="28"/>
              </w:rPr>
              <w:t>oo</w:t>
            </w:r>
            <w:proofErr w:type="spellEnd"/>
            <w:r w:rsidRPr="00C41C23">
              <w:rPr>
                <w:rFonts w:ascii="Garamond" w:hAnsi="Garamond"/>
                <w:sz w:val="28"/>
                <w:szCs w:val="28"/>
              </w:rPr>
              <w:t xml:space="preserve"> </w:t>
            </w:r>
            <w:proofErr w:type="spellStart"/>
            <w:r w:rsidRPr="00C41C23">
              <w:rPr>
                <w:rFonts w:ascii="Garamond" w:hAnsi="Garamond"/>
                <w:sz w:val="28"/>
                <w:szCs w:val="28"/>
              </w:rPr>
              <w:t>hene</w:t>
            </w:r>
            <w:proofErr w:type="spellEnd"/>
            <w:r w:rsidRPr="00C41C23">
              <w:rPr>
                <w:rFonts w:ascii="Garamond" w:hAnsi="Garamond"/>
                <w:sz w:val="28"/>
                <w:szCs w:val="28"/>
              </w:rPr>
              <w:t xml:space="preserve"> </w:t>
            </w:r>
            <w:proofErr w:type="spellStart"/>
            <w:r w:rsidRPr="00C41C23">
              <w:rPr>
                <w:rFonts w:ascii="Garamond" w:hAnsi="Garamond"/>
                <w:sz w:val="28"/>
                <w:szCs w:val="28"/>
              </w:rPr>
              <w:t>seose</w:t>
            </w:r>
            <w:proofErr w:type="spellEnd"/>
            <w:r w:rsidRPr="00C41C23">
              <w:rPr>
                <w:rFonts w:ascii="Garamond" w:hAnsi="Garamond"/>
                <w:sz w:val="28"/>
                <w:szCs w:val="28"/>
              </w:rPr>
              <w:t xml:space="preserve"> </w:t>
            </w:r>
            <w:proofErr w:type="spellStart"/>
            <w:r w:rsidRPr="00C41C23">
              <w:rPr>
                <w:rFonts w:ascii="Garamond" w:hAnsi="Garamond"/>
                <w:sz w:val="28"/>
                <w:szCs w:val="28"/>
              </w:rPr>
              <w:t>gys</w:t>
            </w:r>
            <w:proofErr w:type="spellEnd"/>
            <w:r w:rsidRPr="00C41C23">
              <w:rPr>
                <w:rFonts w:ascii="Garamond" w:hAnsi="Garamond"/>
                <w:sz w:val="28"/>
                <w:szCs w:val="28"/>
              </w:rPr>
              <w:t xml:space="preserve"> </w:t>
            </w:r>
            <w:proofErr w:type="spellStart"/>
            <w:r w:rsidRPr="00C41C23">
              <w:rPr>
                <w:rFonts w:ascii="Garamond" w:hAnsi="Garamond"/>
                <w:sz w:val="28"/>
                <w:szCs w:val="28"/>
              </w:rPr>
              <w:t>shirveish</w:t>
            </w:r>
            <w:proofErr w:type="spellEnd"/>
            <w:r w:rsidRPr="00C41C23">
              <w:rPr>
                <w:rFonts w:ascii="Garamond" w:hAnsi="Garamond"/>
                <w:sz w:val="28"/>
                <w:szCs w:val="28"/>
              </w:rPr>
              <w:t xml:space="preserve"> Yee, as </w:t>
            </w:r>
            <w:proofErr w:type="spellStart"/>
            <w:r w:rsidRPr="00C41C23">
              <w:rPr>
                <w:rFonts w:ascii="Garamond" w:hAnsi="Garamond"/>
                <w:sz w:val="28"/>
                <w:szCs w:val="28"/>
              </w:rPr>
              <w:t>t’ow</w:t>
            </w:r>
            <w:proofErr w:type="spellEnd"/>
            <w:r w:rsidRPr="00C41C23">
              <w:rPr>
                <w:rFonts w:ascii="Garamond" w:hAnsi="Garamond"/>
                <w:sz w:val="28"/>
                <w:szCs w:val="28"/>
              </w:rPr>
              <w:t xml:space="preserve"> </w:t>
            </w:r>
            <w:proofErr w:type="spellStart"/>
            <w:r w:rsidRPr="00C41C23">
              <w:rPr>
                <w:rFonts w:ascii="Garamond" w:hAnsi="Garamond"/>
                <w:sz w:val="28"/>
                <w:szCs w:val="28"/>
              </w:rPr>
              <w:t>fo</w:t>
            </w:r>
            <w:proofErr w:type="spellEnd"/>
            <w:r w:rsidRPr="00C41C23">
              <w:rPr>
                <w:rFonts w:ascii="Garamond" w:hAnsi="Garamond"/>
                <w:sz w:val="28"/>
                <w:szCs w:val="28"/>
              </w:rPr>
              <w:t xml:space="preserve"> </w:t>
            </w:r>
            <w:proofErr w:type="spellStart"/>
            <w:r w:rsidRPr="00C41C23">
              <w:rPr>
                <w:rFonts w:ascii="Garamond" w:hAnsi="Garamond"/>
                <w:sz w:val="28"/>
                <w:szCs w:val="28"/>
              </w:rPr>
              <w:t>kianglaghyn</w:t>
            </w:r>
            <w:proofErr w:type="spellEnd"/>
            <w:r w:rsidRPr="00C41C23">
              <w:rPr>
                <w:rFonts w:ascii="Garamond" w:hAnsi="Garamond"/>
                <w:sz w:val="28"/>
                <w:szCs w:val="28"/>
              </w:rPr>
              <w:t xml:space="preserve"> noa </w:t>
            </w:r>
            <w:proofErr w:type="spellStart"/>
            <w:r w:rsidRPr="00C41C23">
              <w:rPr>
                <w:rFonts w:ascii="Garamond" w:hAnsi="Garamond"/>
                <w:sz w:val="28"/>
                <w:szCs w:val="28"/>
              </w:rPr>
              <w:t>dy</w:t>
            </w:r>
            <w:proofErr w:type="spellEnd"/>
            <w:r w:rsidRPr="00C41C23">
              <w:rPr>
                <w:rFonts w:ascii="Garamond" w:hAnsi="Garamond"/>
                <w:sz w:val="28"/>
                <w:szCs w:val="28"/>
              </w:rPr>
              <w:t xml:space="preserve"> </w:t>
            </w:r>
            <w:proofErr w:type="spellStart"/>
            <w:r w:rsidRPr="00C41C23">
              <w:rPr>
                <w:rFonts w:ascii="Garamond" w:hAnsi="Garamond"/>
                <w:sz w:val="28"/>
                <w:szCs w:val="28"/>
              </w:rPr>
              <w:t>leideil</w:t>
            </w:r>
            <w:proofErr w:type="spellEnd"/>
            <w:r w:rsidRPr="00C41C23">
              <w:rPr>
                <w:rFonts w:ascii="Garamond" w:hAnsi="Garamond"/>
                <w:sz w:val="28"/>
                <w:szCs w:val="28"/>
              </w:rPr>
              <w:t xml:space="preserve"> Bea </w:t>
            </w:r>
            <w:proofErr w:type="spellStart"/>
            <w:r w:rsidRPr="00954EA9">
              <w:rPr>
                <w:rFonts w:ascii="Garamond" w:hAnsi="Garamond"/>
                <w:sz w:val="28"/>
                <w:szCs w:val="28"/>
              </w:rPr>
              <w:t>cra</w:t>
            </w:r>
            <w:r w:rsidRPr="00C41C23">
              <w:rPr>
                <w:rFonts w:ascii="Garamond" w:hAnsi="Garamond"/>
                <w:sz w:val="28"/>
                <w:szCs w:val="28"/>
              </w:rPr>
              <w:t>uee</w:t>
            </w:r>
            <w:proofErr w:type="spellEnd"/>
            <w:r w:rsidRPr="00C41C23">
              <w:rPr>
                <w:rFonts w:ascii="Garamond" w:hAnsi="Garamond"/>
                <w:sz w:val="28"/>
                <w:szCs w:val="28"/>
              </w:rPr>
              <w:t xml:space="preserve">. </w:t>
            </w:r>
          </w:p>
        </w:tc>
        <w:tc>
          <w:tcPr>
            <w:tcW w:w="0" w:type="auto"/>
          </w:tcPr>
          <w:p w14:paraId="4CFB72AD" w14:textId="77777777" w:rsidR="007A6CE4" w:rsidRPr="00704683" w:rsidRDefault="007A6CE4" w:rsidP="00DB60C3">
            <w:pPr>
              <w:pStyle w:val="ListParagraph"/>
              <w:ind w:left="0" w:firstLine="227"/>
              <w:contextualSpacing w:val="0"/>
              <w:jc w:val="both"/>
              <w:rPr>
                <w:rFonts w:ascii="Garamond" w:hAnsi="Garamond" w:cs="Times New Roman"/>
                <w:sz w:val="28"/>
              </w:rPr>
            </w:pPr>
            <w:r w:rsidRPr="00704683">
              <w:rPr>
                <w:rFonts w:ascii="Garamond" w:hAnsi="Garamond" w:cs="Times New Roman"/>
                <w:i/>
                <w:sz w:val="28"/>
              </w:rPr>
              <w:t xml:space="preserve">And above all things consider, that as often as you partake of this Holy Sacrament, you devote </w:t>
            </w:r>
            <w:proofErr w:type="spellStart"/>
            <w:r w:rsidRPr="00704683">
              <w:rPr>
                <w:rFonts w:ascii="Garamond" w:hAnsi="Garamond" w:cs="Times New Roman"/>
                <w:i/>
                <w:sz w:val="28"/>
              </w:rPr>
              <w:t>your self</w:t>
            </w:r>
            <w:proofErr w:type="spellEnd"/>
            <w:r w:rsidRPr="00704683">
              <w:rPr>
                <w:rFonts w:ascii="Garamond" w:hAnsi="Garamond" w:cs="Times New Roman"/>
                <w:i/>
                <w:sz w:val="28"/>
              </w:rPr>
              <w:t xml:space="preserve"> to God’s Service, </w:t>
            </w:r>
            <w:r w:rsidRPr="00704683">
              <w:rPr>
                <w:rFonts w:ascii="Garamond" w:hAnsi="Garamond" w:cs="Times New Roman"/>
                <w:sz w:val="28"/>
              </w:rPr>
              <w:t>and are under new Obligations to lead an Holy Life.</w:t>
            </w:r>
          </w:p>
        </w:tc>
      </w:tr>
      <w:tr w:rsidR="007A6CE4" w:rsidRPr="00704683" w14:paraId="1FCB81B2" w14:textId="77777777" w:rsidTr="00954EA9">
        <w:tc>
          <w:tcPr>
            <w:tcW w:w="0" w:type="auto"/>
          </w:tcPr>
          <w:p w14:paraId="5D4015B6" w14:textId="77777777" w:rsidR="007A6CE4" w:rsidRPr="00E01F5C" w:rsidRDefault="007A6CE4" w:rsidP="00A83735">
            <w:pPr>
              <w:pStyle w:val="CM18"/>
              <w:keepNext/>
              <w:pageBreakBefore/>
              <w:widowControl/>
              <w:spacing w:before="120" w:after="80"/>
              <w:jc w:val="center"/>
              <w:rPr>
                <w:rFonts w:ascii="Garamond" w:hAnsi="Garamond"/>
                <w:sz w:val="28"/>
                <w:szCs w:val="28"/>
              </w:rPr>
            </w:pPr>
            <w:proofErr w:type="spellStart"/>
            <w:r w:rsidRPr="00D544E6">
              <w:rPr>
                <w:rFonts w:ascii="Garamond" w:hAnsi="Garamond"/>
                <w:i/>
                <w:sz w:val="28"/>
                <w:szCs w:val="28"/>
              </w:rPr>
              <w:lastRenderedPageBreak/>
              <w:t>Yn</w:t>
            </w:r>
            <w:proofErr w:type="spellEnd"/>
            <w:r>
              <w:rPr>
                <w:rFonts w:ascii="Garamond" w:hAnsi="Garamond"/>
                <w:i/>
                <w:spacing w:val="60"/>
                <w:sz w:val="28"/>
                <w:szCs w:val="28"/>
              </w:rPr>
              <w:t xml:space="preserve"> </w:t>
            </w:r>
            <w:r w:rsidRPr="003472DF">
              <w:rPr>
                <w:rFonts w:ascii="Garamond" w:hAnsi="Garamond"/>
                <w:i/>
                <w:spacing w:val="60"/>
                <w:sz w:val="28"/>
                <w:szCs w:val="28"/>
              </w:rPr>
              <w:t>P</w:t>
            </w:r>
            <w:r>
              <w:rPr>
                <w:rFonts w:ascii="Garamond" w:hAnsi="Garamond"/>
                <w:i/>
                <w:spacing w:val="60"/>
                <w:sz w:val="28"/>
                <w:szCs w:val="28"/>
              </w:rPr>
              <w:t>H</w:t>
            </w:r>
            <w:r w:rsidRPr="003472DF">
              <w:rPr>
                <w:rFonts w:ascii="Garamond" w:hAnsi="Garamond"/>
                <w:i/>
                <w:spacing w:val="60"/>
                <w:sz w:val="28"/>
                <w:szCs w:val="28"/>
              </w:rPr>
              <w:t>ADJE</w:t>
            </w:r>
            <w:r w:rsidRPr="003472DF">
              <w:rPr>
                <w:rFonts w:ascii="Garamond" w:hAnsi="Garamond"/>
                <w:i/>
                <w:sz w:val="28"/>
                <w:szCs w:val="28"/>
              </w:rPr>
              <w:t>R</w:t>
            </w:r>
            <w:r w:rsidRPr="00E01F5C">
              <w:rPr>
                <w:rFonts w:ascii="Garamond" w:hAnsi="Garamond"/>
                <w:sz w:val="28"/>
                <w:szCs w:val="28"/>
              </w:rPr>
              <w:t>.</w:t>
            </w:r>
          </w:p>
        </w:tc>
        <w:tc>
          <w:tcPr>
            <w:tcW w:w="0" w:type="auto"/>
          </w:tcPr>
          <w:p w14:paraId="7E8DC500" w14:textId="77777777" w:rsidR="007A6CE4" w:rsidRPr="00684253" w:rsidRDefault="007A6CE4" w:rsidP="00A83735">
            <w:pPr>
              <w:pStyle w:val="ListParagraph"/>
              <w:keepNext/>
              <w:pageBreakBefore/>
              <w:spacing w:before="120"/>
              <w:ind w:left="0" w:firstLine="170"/>
              <w:jc w:val="center"/>
              <w:rPr>
                <w:rFonts w:ascii="Garamond" w:hAnsi="Garamond" w:cs="Times New Roman"/>
                <w:sz w:val="28"/>
              </w:rPr>
            </w:pPr>
            <w:r w:rsidRPr="00684253">
              <w:rPr>
                <w:rFonts w:ascii="Garamond" w:hAnsi="Garamond" w:cs="Times New Roman"/>
                <w:sz w:val="28"/>
              </w:rPr>
              <w:t xml:space="preserve">The </w:t>
            </w:r>
            <w:r w:rsidRPr="003472DF">
              <w:rPr>
                <w:rFonts w:ascii="Garamond" w:hAnsi="Garamond" w:cs="Times New Roman"/>
                <w:spacing w:val="60"/>
                <w:sz w:val="28"/>
                <w:szCs w:val="28"/>
              </w:rPr>
              <w:t>PRAYE</w:t>
            </w:r>
            <w:r w:rsidRPr="00684253">
              <w:rPr>
                <w:rFonts w:ascii="Garamond" w:hAnsi="Garamond" w:cs="Times New Roman"/>
                <w:sz w:val="28"/>
              </w:rPr>
              <w:t>R.</w:t>
            </w:r>
          </w:p>
        </w:tc>
      </w:tr>
      <w:tr w:rsidR="007A6CE4" w:rsidRPr="00704683" w14:paraId="71BED7A4" w14:textId="77777777" w:rsidTr="00954EA9">
        <w:tc>
          <w:tcPr>
            <w:tcW w:w="0" w:type="auto"/>
          </w:tcPr>
          <w:p w14:paraId="5D3B4455" w14:textId="77777777" w:rsidR="007A6CE4" w:rsidRPr="00C41C23" w:rsidRDefault="00954EA9" w:rsidP="00DB60C3">
            <w:pPr>
              <w:pStyle w:val="CM3"/>
              <w:widowControl/>
              <w:spacing w:after="80"/>
              <w:jc w:val="both"/>
              <w:rPr>
                <w:rFonts w:ascii="Garamond" w:hAnsi="Garamond"/>
                <w:sz w:val="28"/>
                <w:szCs w:val="28"/>
              </w:rPr>
            </w:pPr>
            <w:r w:rsidRPr="00F57674">
              <w:rPr>
                <w:rFonts w:ascii="Garamond" w:hAnsi="Garamond"/>
                <w:sz w:val="44"/>
                <w:szCs w:val="28"/>
              </w:rPr>
              <w:t>Y</w:t>
            </w:r>
            <w:r w:rsidRPr="00C41C23">
              <w:rPr>
                <w:rFonts w:ascii="Garamond" w:hAnsi="Garamond"/>
                <w:sz w:val="28"/>
                <w:szCs w:val="28"/>
              </w:rPr>
              <w:t xml:space="preserve">EE </w:t>
            </w:r>
            <w:proofErr w:type="spellStart"/>
            <w:r w:rsidR="007A6CE4" w:rsidRPr="00C41C23">
              <w:rPr>
                <w:rFonts w:ascii="Garamond" w:hAnsi="Garamond"/>
                <w:sz w:val="28"/>
                <w:szCs w:val="28"/>
              </w:rPr>
              <w:t>ooilley-niartal</w:t>
            </w:r>
            <w:proofErr w:type="spellEnd"/>
            <w:r w:rsidR="007A6CE4" w:rsidRPr="00C41C23">
              <w:rPr>
                <w:rFonts w:ascii="Garamond" w:hAnsi="Garamond"/>
                <w:sz w:val="28"/>
                <w:szCs w:val="28"/>
              </w:rPr>
              <w:t xml:space="preserve"> hug </w:t>
            </w:r>
            <w:proofErr w:type="spellStart"/>
            <w:r w:rsidR="007A6CE4" w:rsidRPr="00C41C23">
              <w:rPr>
                <w:rFonts w:ascii="Garamond" w:hAnsi="Garamond"/>
                <w:sz w:val="28"/>
                <w:szCs w:val="28"/>
              </w:rPr>
              <w:t>dty</w:t>
            </w:r>
            <w:proofErr w:type="spellEnd"/>
            <w:r w:rsidR="007A6CE4" w:rsidRPr="00C41C23">
              <w:rPr>
                <w:rFonts w:ascii="Garamond" w:hAnsi="Garamond"/>
                <w:sz w:val="28"/>
                <w:szCs w:val="28"/>
              </w:rPr>
              <w:t xml:space="preserve"> vac </w:t>
            </w:r>
            <w:proofErr w:type="spellStart"/>
            <w:r w:rsidR="007A6CE4" w:rsidRPr="00C41C23">
              <w:rPr>
                <w:rFonts w:ascii="Garamond" w:hAnsi="Garamond"/>
                <w:sz w:val="28"/>
                <w:szCs w:val="28"/>
              </w:rPr>
              <w:t>ynrycan</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Yeesey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Creest</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dy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hurranse</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Baase</w:t>
            </w:r>
            <w:proofErr w:type="spellEnd"/>
            <w:r w:rsidR="007A6CE4" w:rsidRPr="00C41C23">
              <w:rPr>
                <w:rFonts w:ascii="Garamond" w:hAnsi="Garamond"/>
                <w:sz w:val="28"/>
                <w:szCs w:val="28"/>
              </w:rPr>
              <w:t xml:space="preserve"> er y </w:t>
            </w:r>
            <w:proofErr w:type="spellStart"/>
            <w:r w:rsidR="007A6CE4" w:rsidRPr="00C41C23">
              <w:rPr>
                <w:rFonts w:ascii="Garamond" w:hAnsi="Garamond"/>
                <w:sz w:val="28"/>
                <w:szCs w:val="28"/>
              </w:rPr>
              <w:t>Chrosh</w:t>
            </w:r>
            <w:proofErr w:type="spellEnd"/>
            <w:r w:rsidR="007A6CE4" w:rsidRPr="00C41C23">
              <w:rPr>
                <w:rFonts w:ascii="Garamond" w:hAnsi="Garamond"/>
                <w:sz w:val="28"/>
                <w:szCs w:val="28"/>
              </w:rPr>
              <w:t xml:space="preserve"> son y </w:t>
            </w:r>
            <w:proofErr w:type="spellStart"/>
            <w:r w:rsidR="007A6CE4" w:rsidRPr="00C41C23">
              <w:rPr>
                <w:rFonts w:ascii="Garamond" w:hAnsi="Garamond"/>
                <w:sz w:val="28"/>
                <w:szCs w:val="28"/>
              </w:rPr>
              <w:t>Kionnaght</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reesht</w:t>
            </w:r>
            <w:proofErr w:type="spellEnd"/>
            <w:r w:rsidR="007A6CE4" w:rsidRPr="00C41C23">
              <w:rPr>
                <w:rFonts w:ascii="Garamond" w:hAnsi="Garamond"/>
                <w:sz w:val="28"/>
                <w:szCs w:val="28"/>
              </w:rPr>
              <w:t xml:space="preserve"> ain, cur </w:t>
            </w:r>
            <w:proofErr w:type="spellStart"/>
            <w:r w:rsidR="007A6CE4" w:rsidRPr="00C41C23">
              <w:rPr>
                <w:rFonts w:ascii="Garamond" w:hAnsi="Garamond"/>
                <w:sz w:val="28"/>
                <w:szCs w:val="28"/>
              </w:rPr>
              <w:t>dooin</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grayse</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dy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reall</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seose</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cooinaghtyn</w:t>
            </w:r>
            <w:proofErr w:type="spellEnd"/>
            <w:r w:rsidR="007A6CE4" w:rsidRPr="00C41C23">
              <w:rPr>
                <w:rFonts w:ascii="Garamond" w:hAnsi="Garamond"/>
                <w:sz w:val="28"/>
                <w:szCs w:val="28"/>
              </w:rPr>
              <w:t xml:space="preserve"> y </w:t>
            </w:r>
            <w:proofErr w:type="spellStart"/>
            <w:r w:rsidR="007A6CE4" w:rsidRPr="00C41C23">
              <w:rPr>
                <w:rFonts w:ascii="Garamond" w:hAnsi="Garamond"/>
                <w:sz w:val="28"/>
                <w:szCs w:val="28"/>
              </w:rPr>
              <w:t>vyghyn</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wooar</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shoh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derrey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hig</w:t>
            </w:r>
            <w:proofErr w:type="spellEnd"/>
            <w:r w:rsidR="007A6CE4" w:rsidRPr="00C41C23">
              <w:rPr>
                <w:rFonts w:ascii="Garamond" w:hAnsi="Garamond"/>
                <w:sz w:val="28"/>
                <w:szCs w:val="28"/>
              </w:rPr>
              <w:t xml:space="preserve"> e </w:t>
            </w:r>
            <w:proofErr w:type="spellStart"/>
            <w:r w:rsidR="007A6CE4" w:rsidRPr="00C41C23">
              <w:rPr>
                <w:rFonts w:ascii="Garamond" w:hAnsi="Garamond"/>
                <w:sz w:val="28"/>
                <w:szCs w:val="28"/>
              </w:rPr>
              <w:t>reesht</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Giall</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nagh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gou</w:t>
            </w:r>
            <w:proofErr w:type="spellEnd"/>
            <w:r w:rsidR="007A6CE4" w:rsidRPr="00C41C23">
              <w:rPr>
                <w:rFonts w:ascii="Garamond" w:hAnsi="Garamond"/>
                <w:sz w:val="28"/>
                <w:szCs w:val="28"/>
              </w:rPr>
              <w:t xml:space="preserve"> mad </w:t>
            </w:r>
            <w:proofErr w:type="spellStart"/>
            <w:r w:rsidR="007A6CE4" w:rsidRPr="00C41C23">
              <w:rPr>
                <w:rFonts w:ascii="Garamond" w:hAnsi="Garamond"/>
                <w:sz w:val="28"/>
                <w:szCs w:val="28"/>
              </w:rPr>
              <w:t>dy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bragh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nearrey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dy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ghoal</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rish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Credjue</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Chreest</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v’er</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ny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chrossey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nagh</w:t>
            </w:r>
            <w:proofErr w:type="spellEnd"/>
            <w:r w:rsidR="007A6CE4" w:rsidRPr="00C41C23">
              <w:rPr>
                <w:rFonts w:ascii="Garamond" w:hAnsi="Garamond"/>
                <w:sz w:val="28"/>
                <w:szCs w:val="28"/>
              </w:rPr>
              <w:t xml:space="preserve"> jean mad </w:t>
            </w:r>
            <w:proofErr w:type="spellStart"/>
            <w:r w:rsidR="007A6CE4" w:rsidRPr="00C41C23">
              <w:rPr>
                <w:rFonts w:ascii="Garamond" w:hAnsi="Garamond"/>
                <w:sz w:val="28"/>
                <w:szCs w:val="28"/>
              </w:rPr>
              <w:t>dy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bragh</w:t>
            </w:r>
            <w:proofErr w:type="spellEnd"/>
            <w:r w:rsidR="007A6CE4" w:rsidRPr="00C41C23">
              <w:rPr>
                <w:rFonts w:ascii="Garamond" w:hAnsi="Garamond"/>
                <w:sz w:val="28"/>
                <w:szCs w:val="28"/>
              </w:rPr>
              <w:t xml:space="preserve"> beg y </w:t>
            </w:r>
            <w:proofErr w:type="spellStart"/>
            <w:r w:rsidR="007A6CE4" w:rsidRPr="00C41C23">
              <w:rPr>
                <w:rFonts w:ascii="Garamond" w:hAnsi="Garamond"/>
                <w:sz w:val="28"/>
                <w:szCs w:val="28"/>
              </w:rPr>
              <w:t>hoiagh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jeh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ny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Bannaghtyn</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te</w:t>
            </w:r>
            <w:proofErr w:type="spellEnd"/>
            <w:r>
              <w:rPr>
                <w:rStyle w:val="FootnoteReference"/>
                <w:rFonts w:ascii="Garamond" w:hAnsi="Garamond"/>
                <w:sz w:val="28"/>
                <w:szCs w:val="28"/>
              </w:rPr>
              <w:footnoteReference w:id="85"/>
            </w:r>
            <w:r w:rsidR="007A6CE4" w:rsidRPr="00C41C23">
              <w:rPr>
                <w:rFonts w:ascii="Garamond" w:hAnsi="Garamond"/>
                <w:sz w:val="28"/>
                <w:szCs w:val="28"/>
              </w:rPr>
              <w:t xml:space="preserve"> </w:t>
            </w:r>
            <w:proofErr w:type="spellStart"/>
            <w:r w:rsidR="007A6CE4" w:rsidRPr="00C41C23">
              <w:rPr>
                <w:rFonts w:ascii="Garamond" w:hAnsi="Garamond"/>
                <w:sz w:val="28"/>
                <w:szCs w:val="28"/>
              </w:rPr>
              <w:t>eshyn</w:t>
            </w:r>
            <w:proofErr w:type="spellEnd"/>
            <w:r w:rsidR="007A6CE4" w:rsidRPr="00C41C23">
              <w:rPr>
                <w:rFonts w:ascii="Garamond" w:hAnsi="Garamond"/>
                <w:sz w:val="28"/>
                <w:szCs w:val="28"/>
              </w:rPr>
              <w:t xml:space="preserve"> er </w:t>
            </w:r>
            <w:proofErr w:type="spellStart"/>
            <w:r w:rsidR="007A6CE4" w:rsidRPr="00C41C23">
              <w:rPr>
                <w:rFonts w:ascii="Garamond" w:hAnsi="Garamond"/>
                <w:sz w:val="28"/>
                <w:szCs w:val="28"/>
              </w:rPr>
              <w:t>chionnagh</w:t>
            </w:r>
            <w:proofErr w:type="spellEnd"/>
            <w:r w:rsidR="007A6CE4" w:rsidRPr="00C41C23">
              <w:rPr>
                <w:rFonts w:ascii="Garamond" w:hAnsi="Garamond"/>
                <w:sz w:val="28"/>
                <w:szCs w:val="28"/>
              </w:rPr>
              <w:t xml:space="preserve"> er </w:t>
            </w:r>
            <w:proofErr w:type="spellStart"/>
            <w:r w:rsidR="007A6CE4" w:rsidRPr="00C41C23">
              <w:rPr>
                <w:rFonts w:ascii="Garamond" w:hAnsi="Garamond"/>
                <w:sz w:val="28"/>
                <w:szCs w:val="28"/>
              </w:rPr>
              <w:t>nyn</w:t>
            </w:r>
            <w:proofErr w:type="spellEnd"/>
            <w:r w:rsidR="007A6CE4" w:rsidRPr="00C41C23">
              <w:rPr>
                <w:rFonts w:ascii="Garamond" w:hAnsi="Garamond"/>
                <w:sz w:val="28"/>
                <w:szCs w:val="28"/>
              </w:rPr>
              <w:t xml:space="preserve"> son, </w:t>
            </w:r>
            <w:proofErr w:type="spellStart"/>
            <w:r w:rsidR="007A6CE4" w:rsidRPr="00C41C23">
              <w:rPr>
                <w:rFonts w:ascii="Garamond" w:hAnsi="Garamond"/>
                <w:sz w:val="28"/>
                <w:szCs w:val="28"/>
              </w:rPr>
              <w:t>ny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jeh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ny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saasyn</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dy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Ghrayse</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te</w:t>
            </w:r>
            <w:proofErr w:type="spellEnd"/>
            <w:r w:rsidR="007A6CE4" w:rsidRPr="00C41C23">
              <w:rPr>
                <w:rFonts w:ascii="Garamond" w:hAnsi="Garamond"/>
                <w:sz w:val="28"/>
                <w:szCs w:val="28"/>
              </w:rPr>
              <w:t xml:space="preserve"> er </w:t>
            </w:r>
            <w:proofErr w:type="spellStart"/>
            <w:r w:rsidR="007A6CE4" w:rsidRPr="00C41C23">
              <w:rPr>
                <w:rFonts w:ascii="Garamond" w:hAnsi="Garamond"/>
                <w:sz w:val="28"/>
                <w:szCs w:val="28"/>
              </w:rPr>
              <w:t>oardagh</w:t>
            </w:r>
            <w:proofErr w:type="spellEnd"/>
            <w:r w:rsidR="007A6CE4" w:rsidRPr="00C41C23">
              <w:rPr>
                <w:rFonts w:ascii="Garamond" w:hAnsi="Garamond"/>
                <w:sz w:val="28"/>
                <w:szCs w:val="28"/>
              </w:rPr>
              <w:t xml:space="preserve"> : </w:t>
            </w:r>
            <w:proofErr w:type="spellStart"/>
            <w:r w:rsidR="007A6CE4" w:rsidRPr="00C41C23">
              <w:rPr>
                <w:rFonts w:ascii="Garamond" w:hAnsi="Garamond"/>
                <w:sz w:val="28"/>
                <w:szCs w:val="28"/>
              </w:rPr>
              <w:t>Shoh</w:t>
            </w:r>
            <w:proofErr w:type="spellEnd"/>
            <w:r w:rsidR="007A6CE4" w:rsidRPr="00C41C23">
              <w:rPr>
                <w:rFonts w:ascii="Garamond" w:hAnsi="Garamond"/>
                <w:sz w:val="28"/>
                <w:szCs w:val="28"/>
              </w:rPr>
              <w:t xml:space="preserve"> ta shin </w:t>
            </w:r>
            <w:proofErr w:type="spellStart"/>
            <w:r w:rsidR="007A6CE4" w:rsidRPr="00C41C23">
              <w:rPr>
                <w:rFonts w:ascii="Garamond" w:hAnsi="Garamond"/>
                <w:sz w:val="28"/>
                <w:szCs w:val="28"/>
              </w:rPr>
              <w:t>dy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feer</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injil</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guee</w:t>
            </w:r>
            <w:proofErr w:type="spellEnd"/>
            <w:r w:rsidR="007A6CE4" w:rsidRPr="00C41C23">
              <w:rPr>
                <w:rFonts w:ascii="Garamond" w:hAnsi="Garamond"/>
                <w:sz w:val="28"/>
                <w:szCs w:val="28"/>
              </w:rPr>
              <w:t xml:space="preserve"> er y hon, son </w:t>
            </w:r>
            <w:proofErr w:type="spellStart"/>
            <w:r w:rsidR="007A6CE4" w:rsidRPr="00C41C23">
              <w:rPr>
                <w:rFonts w:ascii="Garamond" w:hAnsi="Garamond"/>
                <w:sz w:val="28"/>
                <w:szCs w:val="28"/>
              </w:rPr>
              <w:t>graih</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Yeesey</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Creest</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cheddyn</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nyn</w:t>
            </w:r>
            <w:proofErr w:type="spellEnd"/>
            <w:r w:rsidR="007A6CE4" w:rsidRPr="00C41C23">
              <w:rPr>
                <w:rFonts w:ascii="Garamond" w:hAnsi="Garamond"/>
                <w:sz w:val="28"/>
                <w:szCs w:val="28"/>
              </w:rPr>
              <w:t xml:space="preserve"> </w:t>
            </w:r>
            <w:proofErr w:type="spellStart"/>
            <w:r w:rsidR="007A6CE4" w:rsidRPr="00C41C23">
              <w:rPr>
                <w:rFonts w:ascii="Garamond" w:hAnsi="Garamond"/>
                <w:sz w:val="28"/>
                <w:szCs w:val="28"/>
              </w:rPr>
              <w:t>Jiarn</w:t>
            </w:r>
            <w:proofErr w:type="spellEnd"/>
            <w:r w:rsidR="007A6CE4" w:rsidRPr="00C41C23">
              <w:rPr>
                <w:rFonts w:ascii="Garamond" w:hAnsi="Garamond"/>
                <w:sz w:val="28"/>
                <w:szCs w:val="28"/>
              </w:rPr>
              <w:t xml:space="preserve">. </w:t>
            </w:r>
            <w:r w:rsidR="007A6CE4" w:rsidRPr="00C41C23">
              <w:rPr>
                <w:rFonts w:ascii="Garamond" w:hAnsi="Garamond"/>
                <w:i/>
                <w:sz w:val="28"/>
                <w:szCs w:val="28"/>
              </w:rPr>
              <w:t>Amen</w:t>
            </w:r>
            <w:r w:rsidR="007A6CE4" w:rsidRPr="00C41C23">
              <w:rPr>
                <w:rFonts w:ascii="Garamond" w:hAnsi="Garamond"/>
                <w:sz w:val="28"/>
                <w:szCs w:val="28"/>
              </w:rPr>
              <w:t xml:space="preserve">. </w:t>
            </w:r>
          </w:p>
        </w:tc>
        <w:tc>
          <w:tcPr>
            <w:tcW w:w="0" w:type="auto"/>
          </w:tcPr>
          <w:p w14:paraId="45B95356" w14:textId="77777777" w:rsidR="007A6CE4" w:rsidRPr="00704683" w:rsidRDefault="007A6CE4" w:rsidP="00DB60C3">
            <w:pPr>
              <w:pStyle w:val="ListParagraph"/>
              <w:ind w:left="0"/>
              <w:jc w:val="both"/>
              <w:rPr>
                <w:rFonts w:ascii="Garamond" w:hAnsi="Garamond" w:cs="Times New Roman"/>
                <w:i/>
                <w:sz w:val="28"/>
              </w:rPr>
            </w:pPr>
            <w:proofErr w:type="spellStart"/>
            <w:r w:rsidRPr="00F57674">
              <w:rPr>
                <w:rFonts w:ascii="Garamond" w:hAnsi="Garamond" w:cs="Times New Roman"/>
                <w:sz w:val="44"/>
              </w:rPr>
              <w:t>A</w:t>
            </w:r>
            <w:r w:rsidR="00954EA9" w:rsidRPr="00704683">
              <w:rPr>
                <w:rFonts w:ascii="Garamond" w:hAnsi="Garamond" w:cs="Times New Roman"/>
                <w:i/>
                <w:sz w:val="28"/>
              </w:rPr>
              <w:t>L</w:t>
            </w:r>
            <w:r w:rsidRPr="00704683">
              <w:rPr>
                <w:rFonts w:ascii="Garamond" w:hAnsi="Garamond" w:cs="Times New Roman"/>
                <w:i/>
                <w:sz w:val="28"/>
              </w:rPr>
              <w:t>mighty</w:t>
            </w:r>
            <w:proofErr w:type="spellEnd"/>
            <w:r w:rsidRPr="00704683">
              <w:rPr>
                <w:rFonts w:ascii="Garamond" w:hAnsi="Garamond" w:cs="Times New Roman"/>
                <w:i/>
                <w:sz w:val="28"/>
              </w:rPr>
              <w:t xml:space="preserve"> God, who </w:t>
            </w:r>
            <w:proofErr w:type="spellStart"/>
            <w:r w:rsidRPr="00704683">
              <w:rPr>
                <w:rFonts w:ascii="Garamond" w:hAnsi="Garamond" w:cs="Times New Roman"/>
                <w:i/>
                <w:sz w:val="28"/>
              </w:rPr>
              <w:t>gavest</w:t>
            </w:r>
            <w:proofErr w:type="spellEnd"/>
            <w:r w:rsidRPr="00704683">
              <w:rPr>
                <w:rFonts w:ascii="Garamond" w:hAnsi="Garamond" w:cs="Times New Roman"/>
                <w:i/>
                <w:sz w:val="28"/>
              </w:rPr>
              <w:t xml:space="preserve"> thine only Son Jesus Christ to suffer Death upon the Cross for our Redemption, give us Grace to keep up the Remembrance of this great Mercy, until his coming again. Grant that we may never be ashamed to Confess the Faith of Christ crucified</w:t>
            </w:r>
            <w:r w:rsidRPr="00704683">
              <w:rPr>
                <w:rFonts w:ascii="Garamond" w:hAnsi="Garamond" w:cs="Times New Roman"/>
                <w:sz w:val="28"/>
              </w:rPr>
              <w:t> ;</w:t>
            </w:r>
            <w:r w:rsidRPr="00704683">
              <w:rPr>
                <w:rFonts w:ascii="Garamond" w:hAnsi="Garamond" w:cs="Times New Roman"/>
                <w:i/>
                <w:sz w:val="28"/>
              </w:rPr>
              <w:t xml:space="preserve"> That we may never despise the Blessings he hath Purchased for us, nor the means of Grace which he hath Ordained</w:t>
            </w:r>
            <w:r w:rsidRPr="00704683">
              <w:rPr>
                <w:rFonts w:ascii="Garamond" w:hAnsi="Garamond" w:cs="Times New Roman"/>
                <w:sz w:val="28"/>
              </w:rPr>
              <w:t> ;</w:t>
            </w:r>
            <w:r w:rsidRPr="00704683">
              <w:rPr>
                <w:rFonts w:ascii="Garamond" w:hAnsi="Garamond" w:cs="Times New Roman"/>
                <w:i/>
                <w:sz w:val="28"/>
              </w:rPr>
              <w:t xml:space="preserve"> which we most humbly beg for the sake of the same </w:t>
            </w:r>
            <w:r w:rsidRPr="00704683">
              <w:rPr>
                <w:rFonts w:ascii="Garamond" w:hAnsi="Garamond" w:cs="Times New Roman"/>
                <w:sz w:val="28"/>
              </w:rPr>
              <w:t>Jesus Christ our Lord. Amen.</w:t>
            </w:r>
          </w:p>
        </w:tc>
      </w:tr>
    </w:tbl>
    <w:p w14:paraId="4163A0C5" w14:textId="77777777" w:rsidR="00D32B0E" w:rsidRDefault="00D32B0E" w:rsidP="00DB60C3">
      <w:pPr>
        <w:autoSpaceDE w:val="0"/>
        <w:autoSpaceDN w:val="0"/>
        <w:adjustRightInd w:val="0"/>
        <w:spacing w:after="120"/>
        <w:jc w:val="center"/>
        <w:rPr>
          <w:rFonts w:ascii="Garamond" w:hAnsi="Garamond" w:cs="Times New Roman"/>
          <w:i/>
          <w:spacing w:val="20"/>
          <w:sz w:val="28"/>
        </w:rPr>
      </w:pPr>
    </w:p>
    <w:p w14:paraId="261B7884" w14:textId="77777777" w:rsidR="00954EA9" w:rsidRDefault="00954EA9" w:rsidP="00DB60C3">
      <w:pPr>
        <w:autoSpaceDE w:val="0"/>
        <w:autoSpaceDN w:val="0"/>
        <w:adjustRightInd w:val="0"/>
        <w:spacing w:after="120"/>
        <w:jc w:val="center"/>
        <w:rPr>
          <w:rFonts w:ascii="Garamond" w:hAnsi="Garamond" w:cs="Times New Roman"/>
          <w:i/>
          <w:spacing w:val="20"/>
          <w:sz w:val="28"/>
        </w:rPr>
      </w:pPr>
    </w:p>
    <w:p w14:paraId="06EB165B" w14:textId="77777777" w:rsidR="00954EA9" w:rsidRPr="00954EA9" w:rsidRDefault="00954EA9" w:rsidP="00DB60C3">
      <w:pPr>
        <w:autoSpaceDE w:val="0"/>
        <w:autoSpaceDN w:val="0"/>
        <w:adjustRightInd w:val="0"/>
        <w:spacing w:after="120"/>
        <w:jc w:val="center"/>
        <w:rPr>
          <w:rFonts w:ascii="Garamond" w:hAnsi="Garamond" w:cs="Times New Roman"/>
          <w:spacing w:val="20"/>
          <w:sz w:val="36"/>
        </w:rPr>
      </w:pPr>
      <w:r w:rsidRPr="00954EA9">
        <w:rPr>
          <w:rFonts w:ascii="Garamond" w:hAnsi="Garamond" w:cs="Times New Roman"/>
          <w:spacing w:val="20"/>
          <w:sz w:val="36"/>
        </w:rPr>
        <w:t xml:space="preserve">The </w:t>
      </w:r>
      <w:r w:rsidRPr="00954EA9">
        <w:rPr>
          <w:rFonts w:ascii="Garamond" w:hAnsi="Garamond" w:cs="Times New Roman"/>
          <w:spacing w:val="60"/>
          <w:sz w:val="36"/>
        </w:rPr>
        <w:t>EN</w:t>
      </w:r>
      <w:r w:rsidRPr="00954EA9">
        <w:rPr>
          <w:rFonts w:ascii="Garamond" w:hAnsi="Garamond" w:cs="Times New Roman"/>
          <w:spacing w:val="20"/>
          <w:sz w:val="36"/>
        </w:rPr>
        <w:t>D.</w:t>
      </w:r>
    </w:p>
    <w:p w14:paraId="03C54F98" w14:textId="77777777" w:rsidR="00954EA9" w:rsidRDefault="00954EA9" w:rsidP="00DB60C3">
      <w:pPr>
        <w:autoSpaceDE w:val="0"/>
        <w:autoSpaceDN w:val="0"/>
        <w:adjustRightInd w:val="0"/>
        <w:spacing w:after="120"/>
        <w:jc w:val="center"/>
        <w:rPr>
          <w:rFonts w:ascii="Garamond" w:hAnsi="Garamond" w:cs="Times New Roman"/>
          <w:i/>
          <w:spacing w:val="20"/>
          <w:sz w:val="28"/>
        </w:rPr>
      </w:pPr>
    </w:p>
    <w:p w14:paraId="438B25FA" w14:textId="77777777" w:rsidR="00954EA9" w:rsidRDefault="00954EA9" w:rsidP="00DB60C3">
      <w:pPr>
        <w:autoSpaceDE w:val="0"/>
        <w:autoSpaceDN w:val="0"/>
        <w:adjustRightInd w:val="0"/>
        <w:spacing w:after="120"/>
        <w:jc w:val="center"/>
        <w:rPr>
          <w:rFonts w:ascii="Garamond" w:hAnsi="Garamond" w:cs="Times New Roman"/>
          <w:i/>
          <w:spacing w:val="20"/>
          <w:sz w:val="28"/>
        </w:rPr>
      </w:pPr>
    </w:p>
    <w:p w14:paraId="4C3CC4A8" w14:textId="77777777" w:rsidR="00954EA9" w:rsidRPr="008B4C85" w:rsidRDefault="00954EA9" w:rsidP="00DB60C3">
      <w:pPr>
        <w:autoSpaceDE w:val="0"/>
        <w:autoSpaceDN w:val="0"/>
        <w:adjustRightInd w:val="0"/>
        <w:spacing w:after="120"/>
        <w:jc w:val="center"/>
        <w:rPr>
          <w:rFonts w:ascii="Garamond" w:hAnsi="Garamond" w:cs="Times New Roman"/>
          <w:i/>
          <w:spacing w:val="20"/>
          <w:sz w:val="28"/>
        </w:rPr>
        <w:sectPr w:rsidR="00954EA9" w:rsidRPr="008B4C85" w:rsidSect="00A83735">
          <w:headerReference w:type="default" r:id="rId11"/>
          <w:footnotePr>
            <w:numRestart w:val="eachPage"/>
          </w:footnotePr>
          <w:type w:val="continuous"/>
          <w:pgSz w:w="11906" w:h="16838" w:code="9"/>
          <w:pgMar w:top="1701" w:right="1701" w:bottom="1701" w:left="1701" w:header="709" w:footer="709" w:gutter="0"/>
          <w:cols w:space="708"/>
          <w:docGrid w:linePitch="360"/>
        </w:sectPr>
      </w:pPr>
    </w:p>
    <w:p w14:paraId="52513CE4" w14:textId="77777777" w:rsidR="00D32B0E" w:rsidRPr="008B4C85" w:rsidRDefault="00D32B0E" w:rsidP="00DB60C3">
      <w:pPr>
        <w:autoSpaceDE w:val="0"/>
        <w:autoSpaceDN w:val="0"/>
        <w:adjustRightInd w:val="0"/>
        <w:spacing w:after="240"/>
        <w:jc w:val="center"/>
        <w:rPr>
          <w:rFonts w:ascii="Baskerville Old Face" w:hAnsi="Baskerville Old Face" w:cs="Times New Roman"/>
          <w:sz w:val="40"/>
          <w:szCs w:val="30"/>
        </w:rPr>
      </w:pPr>
    </w:p>
    <w:p w14:paraId="1199EB32" w14:textId="77777777" w:rsidR="00D32B0E" w:rsidRPr="008B4C85" w:rsidRDefault="00D32B0E" w:rsidP="00DB60C3">
      <w:pPr>
        <w:autoSpaceDE w:val="0"/>
        <w:autoSpaceDN w:val="0"/>
        <w:adjustRightInd w:val="0"/>
        <w:spacing w:after="360"/>
        <w:jc w:val="center"/>
        <w:rPr>
          <w:rFonts w:ascii="Baskerville Old Face" w:hAnsi="Baskerville Old Face" w:cs="Times New Roman"/>
          <w:sz w:val="44"/>
          <w:szCs w:val="30"/>
        </w:rPr>
      </w:pPr>
      <w:r w:rsidRPr="008B4C85">
        <w:rPr>
          <w:rFonts w:ascii="Baskerville Old Face" w:hAnsi="Baskerville Old Face" w:cs="Times New Roman"/>
          <w:smallCaps/>
          <w:spacing w:val="60"/>
          <w:sz w:val="48"/>
          <w:szCs w:val="30"/>
        </w:rPr>
        <w:t>Plain</w:t>
      </w:r>
      <w:r w:rsidRPr="008B4C85">
        <w:rPr>
          <w:rFonts w:ascii="Baskerville Old Face" w:hAnsi="Baskerville Old Face" w:cs="Times New Roman"/>
          <w:sz w:val="44"/>
          <w:szCs w:val="30"/>
        </w:rPr>
        <w:t xml:space="preserve"> and </w:t>
      </w:r>
      <w:r w:rsidRPr="008B4C85">
        <w:rPr>
          <w:rFonts w:ascii="Baskerville Old Face" w:hAnsi="Baskerville Old Face" w:cs="Times New Roman"/>
          <w:smallCaps/>
          <w:spacing w:val="60"/>
          <w:sz w:val="48"/>
          <w:szCs w:val="30"/>
        </w:rPr>
        <w:t>Short</w:t>
      </w:r>
      <w:r w:rsidRPr="008B4C85">
        <w:rPr>
          <w:rFonts w:ascii="Baskerville Old Face" w:hAnsi="Baskerville Old Face" w:cs="Times New Roman"/>
          <w:sz w:val="44"/>
          <w:szCs w:val="30"/>
        </w:rPr>
        <w:t xml:space="preserve"> </w:t>
      </w:r>
    </w:p>
    <w:p w14:paraId="58E09403" w14:textId="77777777" w:rsidR="00D32B0E" w:rsidRPr="008B4C85" w:rsidRDefault="00D32B0E" w:rsidP="00DB60C3">
      <w:pPr>
        <w:autoSpaceDE w:val="0"/>
        <w:autoSpaceDN w:val="0"/>
        <w:adjustRightInd w:val="0"/>
        <w:spacing w:after="240"/>
        <w:jc w:val="center"/>
        <w:rPr>
          <w:rFonts w:ascii="Baskerville Old Face" w:hAnsi="Baskerville Old Face" w:cs="Times New Roman"/>
          <w:spacing w:val="60"/>
          <w:sz w:val="96"/>
          <w:szCs w:val="30"/>
        </w:rPr>
      </w:pPr>
      <w:r w:rsidRPr="008B4C85">
        <w:rPr>
          <w:rFonts w:ascii="Baskerville Old Face" w:hAnsi="Baskerville Old Face" w:cs="Times New Roman"/>
          <w:smallCaps/>
          <w:spacing w:val="100"/>
          <w:sz w:val="96"/>
          <w:szCs w:val="30"/>
        </w:rPr>
        <w:t>DIRECTION</w:t>
      </w:r>
      <w:r w:rsidRPr="008B4C85">
        <w:rPr>
          <w:rFonts w:ascii="Baskerville Old Face" w:hAnsi="Baskerville Old Face" w:cs="Times New Roman"/>
          <w:smallCaps/>
          <w:spacing w:val="60"/>
          <w:sz w:val="96"/>
          <w:szCs w:val="30"/>
        </w:rPr>
        <w:t>S</w:t>
      </w:r>
    </w:p>
    <w:p w14:paraId="3A9B0F6E" w14:textId="77777777" w:rsidR="00D32B0E" w:rsidRPr="008B4C85" w:rsidRDefault="00D32B0E" w:rsidP="00DB60C3">
      <w:pPr>
        <w:autoSpaceDE w:val="0"/>
        <w:autoSpaceDN w:val="0"/>
        <w:adjustRightInd w:val="0"/>
        <w:spacing w:after="240"/>
        <w:jc w:val="center"/>
        <w:rPr>
          <w:rFonts w:ascii="Baskerville Old Face" w:hAnsi="Baskerville Old Face" w:cs="Times New Roman"/>
          <w:smallCaps/>
          <w:sz w:val="44"/>
        </w:rPr>
      </w:pPr>
      <w:r w:rsidRPr="008B4C85">
        <w:rPr>
          <w:rFonts w:ascii="Baskerville Old Face" w:hAnsi="Baskerville Old Face" w:cs="Times New Roman"/>
          <w:smallCaps/>
          <w:spacing w:val="80"/>
          <w:sz w:val="44"/>
        </w:rPr>
        <w:t>an</w:t>
      </w:r>
      <w:r w:rsidRPr="008B4C85">
        <w:rPr>
          <w:rFonts w:ascii="Baskerville Old Face" w:hAnsi="Baskerville Old Face" w:cs="Times New Roman"/>
          <w:smallCaps/>
          <w:sz w:val="44"/>
        </w:rPr>
        <w:t xml:space="preserve">d </w:t>
      </w:r>
    </w:p>
    <w:p w14:paraId="69ABCEB8" w14:textId="77777777" w:rsidR="00D32B0E" w:rsidRPr="008B4C85" w:rsidRDefault="00D32B0E" w:rsidP="00DB60C3">
      <w:pPr>
        <w:autoSpaceDE w:val="0"/>
        <w:autoSpaceDN w:val="0"/>
        <w:adjustRightInd w:val="0"/>
        <w:spacing w:after="240"/>
        <w:jc w:val="center"/>
        <w:rPr>
          <w:rFonts w:ascii="Baskerville Old Face" w:hAnsi="Baskerville Old Face" w:cs="Times New Roman"/>
          <w:spacing w:val="140"/>
          <w:sz w:val="160"/>
        </w:rPr>
      </w:pPr>
      <w:r w:rsidRPr="008B4C85">
        <w:rPr>
          <w:rFonts w:ascii="Baskerville Old Face" w:hAnsi="Baskerville Old Face" w:cs="Times New Roman"/>
          <w:smallCaps/>
          <w:spacing w:val="140"/>
          <w:sz w:val="160"/>
          <w:szCs w:val="30"/>
        </w:rPr>
        <w:t>PRAYERS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3033"/>
        <w:gridCol w:w="1500"/>
        <w:gridCol w:w="3436"/>
      </w:tblGrid>
      <w:tr w:rsidR="00D32B0E" w:rsidRPr="008B4C85" w14:paraId="38C2EC45" w14:textId="77777777" w:rsidTr="00816E19">
        <w:trPr>
          <w:jc w:val="center"/>
        </w:trPr>
        <w:tc>
          <w:tcPr>
            <w:tcW w:w="0" w:type="auto"/>
          </w:tcPr>
          <w:p w14:paraId="7F2647ED" w14:textId="77777777" w:rsidR="00D32B0E" w:rsidRPr="008B4C85" w:rsidRDefault="00D32B0E" w:rsidP="00DB60C3">
            <w:pPr>
              <w:autoSpaceDE w:val="0"/>
              <w:autoSpaceDN w:val="0"/>
              <w:adjustRightInd w:val="0"/>
              <w:spacing w:after="120"/>
              <w:jc w:val="center"/>
              <w:rPr>
                <w:rFonts w:ascii="Baskerville Old Face" w:hAnsi="Baskerville Old Face" w:cs="Times New Roman"/>
                <w:sz w:val="40"/>
                <w:szCs w:val="16"/>
              </w:rPr>
            </w:pPr>
            <w:r w:rsidRPr="008B4C85">
              <w:rPr>
                <w:rFonts w:ascii="Baskerville Old Face" w:hAnsi="Baskerville Old Face" w:cs="Times New Roman"/>
                <w:sz w:val="40"/>
                <w:szCs w:val="16"/>
              </w:rPr>
              <w:t>For</w:t>
            </w:r>
          </w:p>
        </w:tc>
        <w:tc>
          <w:tcPr>
            <w:tcW w:w="0" w:type="auto"/>
          </w:tcPr>
          <w:p w14:paraId="7AA23C31" w14:textId="77777777" w:rsidR="00D32B0E" w:rsidRPr="008B4C85" w:rsidRDefault="00CA400E" w:rsidP="00DB60C3">
            <w:pPr>
              <w:autoSpaceDE w:val="0"/>
              <w:autoSpaceDN w:val="0"/>
              <w:adjustRightInd w:val="0"/>
              <w:spacing w:after="120"/>
              <w:rPr>
                <w:rFonts w:ascii="Baskerville Old Face" w:hAnsi="Baskerville Old Face" w:cs="Times New Roman"/>
                <w:sz w:val="40"/>
                <w:szCs w:val="16"/>
              </w:rPr>
            </w:pPr>
            <w:r w:rsidRPr="008B4C85">
              <w:rPr>
                <w:rFonts w:ascii="Baskerville Old Face" w:hAnsi="Baskerville Old Face" w:cs="Times New Roman"/>
                <w:sz w:val="40"/>
                <w:szCs w:val="16"/>
              </w:rPr>
              <w:t>particular</w:t>
            </w:r>
            <w:r w:rsidRPr="008B4C85">
              <w:rPr>
                <w:rFonts w:ascii="Baskerville Old Face" w:hAnsi="Baskerville Old Face" w:cs="Times New Roman"/>
                <w:i/>
                <w:sz w:val="40"/>
                <w:szCs w:val="16"/>
              </w:rPr>
              <w:t xml:space="preserve"> </w:t>
            </w:r>
            <w:proofErr w:type="spellStart"/>
            <w:r w:rsidR="00D32B0E" w:rsidRPr="008B4C85">
              <w:rPr>
                <w:rFonts w:ascii="Baskerville Old Face" w:hAnsi="Baskerville Old Face" w:cs="Times New Roman"/>
                <w:i/>
                <w:sz w:val="40"/>
                <w:szCs w:val="16"/>
              </w:rPr>
              <w:t>Per</w:t>
            </w:r>
            <w:r w:rsidR="00407F0E">
              <w:rPr>
                <w:rFonts w:ascii="Times New Roman" w:hAnsi="Times New Roman" w:cs="Times New Roman"/>
                <w:i/>
                <w:sz w:val="40"/>
                <w:szCs w:val="28"/>
              </w:rPr>
              <w:t>ſ</w:t>
            </w:r>
            <w:r w:rsidR="00D32B0E" w:rsidRPr="008B4C85">
              <w:rPr>
                <w:rFonts w:ascii="Baskerville Old Face" w:hAnsi="Baskerville Old Face" w:cs="Times New Roman"/>
                <w:i/>
                <w:sz w:val="40"/>
                <w:szCs w:val="16"/>
              </w:rPr>
              <w:t>ons</w:t>
            </w:r>
            <w:proofErr w:type="spellEnd"/>
          </w:p>
        </w:tc>
        <w:tc>
          <w:tcPr>
            <w:tcW w:w="0" w:type="auto"/>
          </w:tcPr>
          <w:p w14:paraId="3CEC0FA0" w14:textId="77777777" w:rsidR="00D32B0E" w:rsidRPr="008B4C85" w:rsidRDefault="00CA400E" w:rsidP="00DB60C3">
            <w:pPr>
              <w:autoSpaceDE w:val="0"/>
              <w:autoSpaceDN w:val="0"/>
              <w:adjustRightInd w:val="0"/>
              <w:spacing w:after="120"/>
              <w:jc w:val="center"/>
              <w:rPr>
                <w:rFonts w:ascii="Baskerville Old Face" w:hAnsi="Baskerville Old Face" w:cs="Times New Roman"/>
                <w:sz w:val="40"/>
                <w:szCs w:val="16"/>
              </w:rPr>
            </w:pPr>
            <w:r w:rsidRPr="008B4C85">
              <w:rPr>
                <w:rFonts w:ascii="Baskerville Old Face" w:hAnsi="Baskerville Old Face" w:cs="Times New Roman"/>
                <w:sz w:val="40"/>
                <w:szCs w:val="16"/>
              </w:rPr>
              <w:tab/>
            </w:r>
            <w:r w:rsidR="00D32B0E" w:rsidRPr="008B4C85">
              <w:rPr>
                <w:rFonts w:ascii="Baskerville Old Face" w:hAnsi="Baskerville Old Face" w:cs="Times New Roman"/>
                <w:sz w:val="40"/>
                <w:szCs w:val="16"/>
              </w:rPr>
              <w:t>For</w:t>
            </w:r>
          </w:p>
        </w:tc>
        <w:tc>
          <w:tcPr>
            <w:tcW w:w="0" w:type="auto"/>
          </w:tcPr>
          <w:p w14:paraId="47202F49" w14:textId="77777777" w:rsidR="00D32B0E" w:rsidRPr="008B4C85" w:rsidRDefault="00D32B0E" w:rsidP="00DB60C3">
            <w:pPr>
              <w:autoSpaceDE w:val="0"/>
              <w:autoSpaceDN w:val="0"/>
              <w:adjustRightInd w:val="0"/>
              <w:spacing w:after="120"/>
              <w:rPr>
                <w:rFonts w:ascii="Baskerville Old Face" w:hAnsi="Baskerville Old Face" w:cs="Times New Roman"/>
                <w:sz w:val="40"/>
                <w:szCs w:val="16"/>
              </w:rPr>
            </w:pPr>
            <w:r w:rsidRPr="008B4C85">
              <w:rPr>
                <w:rFonts w:ascii="Baskerville Old Face" w:hAnsi="Baskerville Old Face" w:cs="Times New Roman"/>
                <w:sz w:val="40"/>
                <w:szCs w:val="16"/>
              </w:rPr>
              <w:t xml:space="preserve">the </w:t>
            </w:r>
            <w:r w:rsidRPr="008B4C85">
              <w:rPr>
                <w:rFonts w:ascii="Baskerville Old Face" w:hAnsi="Baskerville Old Face" w:cs="Times New Roman"/>
                <w:i/>
                <w:sz w:val="40"/>
                <w:szCs w:val="16"/>
              </w:rPr>
              <w:t>Lord</w:t>
            </w:r>
            <w:r w:rsidR="00467D2E" w:rsidRPr="008B4C85">
              <w:rPr>
                <w:rFonts w:ascii="Baskerville Old Face" w:hAnsi="Baskerville Old Face" w:cs="Times New Roman"/>
                <w:i/>
                <w:sz w:val="40"/>
                <w:szCs w:val="16"/>
              </w:rPr>
              <w:t>’</w:t>
            </w:r>
            <w:r w:rsidRPr="008B4C85">
              <w:rPr>
                <w:rFonts w:ascii="Baskerville Old Face" w:hAnsi="Baskerville Old Face" w:cs="Times New Roman"/>
                <w:i/>
                <w:sz w:val="40"/>
                <w:szCs w:val="16"/>
              </w:rPr>
              <w:t>s</w:t>
            </w:r>
            <w:r w:rsidR="00CA400E" w:rsidRPr="008B4C85">
              <w:rPr>
                <w:rFonts w:ascii="Baskerville Old Face" w:hAnsi="Baskerville Old Face" w:cs="Times New Roman"/>
                <w:i/>
                <w:sz w:val="40"/>
                <w:szCs w:val="16"/>
              </w:rPr>
              <w:t>-</w:t>
            </w:r>
            <w:r w:rsidRPr="008B4C85">
              <w:rPr>
                <w:rFonts w:ascii="Baskerville Old Face" w:hAnsi="Baskerville Old Face" w:cs="Times New Roman"/>
                <w:i/>
                <w:sz w:val="40"/>
                <w:szCs w:val="16"/>
              </w:rPr>
              <w:t>Supper</w:t>
            </w:r>
            <w:r w:rsidR="00CA400E" w:rsidRPr="008B4C85">
              <w:rPr>
                <w:rFonts w:ascii="Baskerville Old Face" w:hAnsi="Baskerville Old Face" w:cs="Times New Roman"/>
                <w:sz w:val="40"/>
                <w:szCs w:val="16"/>
              </w:rPr>
              <w:t>,</w:t>
            </w:r>
          </w:p>
        </w:tc>
      </w:tr>
      <w:tr w:rsidR="00D32B0E" w:rsidRPr="008B4C85" w14:paraId="1C5B556F" w14:textId="77777777" w:rsidTr="00816E19">
        <w:trPr>
          <w:jc w:val="center"/>
        </w:trPr>
        <w:tc>
          <w:tcPr>
            <w:tcW w:w="0" w:type="auto"/>
          </w:tcPr>
          <w:p w14:paraId="28EEEA5C" w14:textId="77777777" w:rsidR="00D32B0E" w:rsidRPr="008B4C85" w:rsidRDefault="00D32B0E" w:rsidP="00DB60C3">
            <w:pPr>
              <w:autoSpaceDE w:val="0"/>
              <w:autoSpaceDN w:val="0"/>
              <w:adjustRightInd w:val="0"/>
              <w:spacing w:after="120"/>
              <w:jc w:val="center"/>
              <w:rPr>
                <w:rFonts w:ascii="Baskerville Old Face" w:hAnsi="Baskerville Old Face" w:cs="Times New Roman"/>
                <w:sz w:val="40"/>
                <w:szCs w:val="14"/>
              </w:rPr>
            </w:pPr>
            <w:r w:rsidRPr="008B4C85">
              <w:rPr>
                <w:rFonts w:ascii="Baskerville Old Face" w:hAnsi="Baskerville Old Face" w:cs="Times New Roman"/>
                <w:sz w:val="40"/>
                <w:szCs w:val="16"/>
              </w:rPr>
              <w:t>For</w:t>
            </w:r>
          </w:p>
        </w:tc>
        <w:tc>
          <w:tcPr>
            <w:tcW w:w="0" w:type="auto"/>
          </w:tcPr>
          <w:p w14:paraId="70A19659" w14:textId="77777777" w:rsidR="00D32B0E" w:rsidRPr="008B4C85" w:rsidRDefault="00D32B0E" w:rsidP="00DB60C3">
            <w:pPr>
              <w:autoSpaceDE w:val="0"/>
              <w:autoSpaceDN w:val="0"/>
              <w:adjustRightInd w:val="0"/>
              <w:spacing w:after="120"/>
              <w:rPr>
                <w:rFonts w:ascii="Baskerville Old Face" w:hAnsi="Baskerville Old Face" w:cs="Times New Roman"/>
                <w:sz w:val="40"/>
                <w:szCs w:val="14"/>
              </w:rPr>
            </w:pPr>
            <w:r w:rsidRPr="008B4C85">
              <w:rPr>
                <w:rFonts w:ascii="Baskerville Old Face" w:hAnsi="Baskerville Old Face" w:cs="Times New Roman"/>
                <w:i/>
                <w:sz w:val="40"/>
                <w:szCs w:val="14"/>
              </w:rPr>
              <w:t>Families</w:t>
            </w:r>
            <w:r w:rsidR="00CA400E" w:rsidRPr="008B4C85">
              <w:rPr>
                <w:rFonts w:ascii="Baskerville Old Face" w:hAnsi="Baskerville Old Face" w:cs="Times New Roman"/>
                <w:i/>
                <w:sz w:val="40"/>
                <w:szCs w:val="14"/>
              </w:rPr>
              <w:t>,</w:t>
            </w:r>
          </w:p>
        </w:tc>
        <w:tc>
          <w:tcPr>
            <w:tcW w:w="0" w:type="auto"/>
          </w:tcPr>
          <w:p w14:paraId="0211C6C0" w14:textId="77777777" w:rsidR="00D32B0E" w:rsidRPr="008B4C85" w:rsidRDefault="00CA400E" w:rsidP="00DB60C3">
            <w:pPr>
              <w:autoSpaceDE w:val="0"/>
              <w:autoSpaceDN w:val="0"/>
              <w:adjustRightInd w:val="0"/>
              <w:spacing w:after="120"/>
              <w:jc w:val="center"/>
              <w:rPr>
                <w:rFonts w:ascii="Baskerville Old Face" w:hAnsi="Baskerville Old Face" w:cs="Times New Roman"/>
                <w:sz w:val="40"/>
                <w:szCs w:val="14"/>
              </w:rPr>
            </w:pPr>
            <w:r w:rsidRPr="008B4C85">
              <w:rPr>
                <w:rFonts w:ascii="Baskerville Old Face" w:hAnsi="Baskerville Old Face" w:cs="Times New Roman"/>
                <w:sz w:val="40"/>
                <w:szCs w:val="14"/>
              </w:rPr>
              <w:tab/>
            </w:r>
            <w:r w:rsidR="00D32B0E" w:rsidRPr="008B4C85">
              <w:rPr>
                <w:rFonts w:ascii="Baskerville Old Face" w:hAnsi="Baskerville Old Face" w:cs="Times New Roman"/>
                <w:sz w:val="40"/>
                <w:szCs w:val="14"/>
              </w:rPr>
              <w:t>For</w:t>
            </w:r>
          </w:p>
        </w:tc>
        <w:tc>
          <w:tcPr>
            <w:tcW w:w="0" w:type="auto"/>
          </w:tcPr>
          <w:p w14:paraId="7F02754F" w14:textId="77777777" w:rsidR="00D32B0E" w:rsidRPr="008B4C85" w:rsidRDefault="00D32B0E" w:rsidP="00DB60C3">
            <w:pPr>
              <w:autoSpaceDE w:val="0"/>
              <w:autoSpaceDN w:val="0"/>
              <w:adjustRightInd w:val="0"/>
              <w:spacing w:after="120"/>
              <w:rPr>
                <w:rFonts w:ascii="Baskerville Old Face" w:hAnsi="Baskerville Old Face" w:cs="Times New Roman"/>
                <w:sz w:val="40"/>
                <w:szCs w:val="16"/>
              </w:rPr>
            </w:pPr>
            <w:r w:rsidRPr="008B4C85">
              <w:rPr>
                <w:rFonts w:ascii="Baskerville Old Face" w:hAnsi="Baskerville Old Face" w:cs="Times New Roman"/>
                <w:sz w:val="40"/>
                <w:szCs w:val="16"/>
              </w:rPr>
              <w:t>the time of</w:t>
            </w:r>
            <w:r w:rsidRPr="008B4C85">
              <w:rPr>
                <w:rFonts w:ascii="Baskerville Old Face" w:hAnsi="Baskerville Old Face" w:cs="Times New Roman"/>
                <w:i/>
                <w:sz w:val="40"/>
                <w:szCs w:val="16"/>
              </w:rPr>
              <w:t xml:space="preserve"> </w:t>
            </w:r>
            <w:proofErr w:type="spellStart"/>
            <w:r w:rsidRPr="008B4C85">
              <w:rPr>
                <w:rFonts w:ascii="Baskerville Old Face" w:hAnsi="Baskerville Old Face" w:cs="Times New Roman"/>
                <w:i/>
                <w:sz w:val="40"/>
                <w:szCs w:val="16"/>
              </w:rPr>
              <w:t>Sickne</w:t>
            </w:r>
            <w:r w:rsidR="00407F0E">
              <w:rPr>
                <w:rFonts w:ascii="Times New Roman" w:hAnsi="Times New Roman" w:cs="Times New Roman"/>
                <w:i/>
                <w:sz w:val="40"/>
                <w:szCs w:val="16"/>
              </w:rPr>
              <w:t>ſ</w:t>
            </w:r>
            <w:r w:rsidRPr="008B4C85">
              <w:rPr>
                <w:rFonts w:ascii="Baskerville Old Face" w:hAnsi="Baskerville Old Face" w:cs="Times New Roman"/>
                <w:i/>
                <w:sz w:val="40"/>
                <w:szCs w:val="16"/>
              </w:rPr>
              <w:t>s</w:t>
            </w:r>
            <w:proofErr w:type="spellEnd"/>
            <w:r w:rsidRPr="008B4C85">
              <w:rPr>
                <w:rFonts w:ascii="Baskerville Old Face" w:hAnsi="Baskerville Old Face" w:cs="Times New Roman"/>
                <w:sz w:val="40"/>
                <w:szCs w:val="16"/>
              </w:rPr>
              <w:t>,</w:t>
            </w:r>
          </w:p>
        </w:tc>
      </w:tr>
      <w:tr w:rsidR="00D32B0E" w:rsidRPr="008B4C85" w14:paraId="3CD35778" w14:textId="77777777" w:rsidTr="00816E19">
        <w:trPr>
          <w:jc w:val="center"/>
        </w:trPr>
        <w:tc>
          <w:tcPr>
            <w:tcW w:w="0" w:type="auto"/>
          </w:tcPr>
          <w:p w14:paraId="76E945EF" w14:textId="77777777" w:rsidR="00D32B0E" w:rsidRPr="008B4C85" w:rsidRDefault="00D32B0E" w:rsidP="00DB60C3">
            <w:pPr>
              <w:autoSpaceDE w:val="0"/>
              <w:autoSpaceDN w:val="0"/>
              <w:adjustRightInd w:val="0"/>
              <w:spacing w:after="120"/>
              <w:jc w:val="center"/>
              <w:rPr>
                <w:rFonts w:ascii="Baskerville Old Face" w:hAnsi="Baskerville Old Face" w:cs="Times New Roman"/>
                <w:sz w:val="40"/>
                <w:szCs w:val="16"/>
              </w:rPr>
            </w:pPr>
            <w:r w:rsidRPr="008B4C85">
              <w:rPr>
                <w:rFonts w:ascii="Baskerville Old Face" w:hAnsi="Baskerville Old Face" w:cs="Times New Roman"/>
                <w:sz w:val="40"/>
                <w:szCs w:val="16"/>
              </w:rPr>
              <w:t>For</w:t>
            </w:r>
          </w:p>
        </w:tc>
        <w:tc>
          <w:tcPr>
            <w:tcW w:w="0" w:type="auto"/>
          </w:tcPr>
          <w:p w14:paraId="6E2CCE05" w14:textId="77777777" w:rsidR="00D32B0E" w:rsidRPr="008B4C85" w:rsidRDefault="00D32B0E" w:rsidP="00DB60C3">
            <w:pPr>
              <w:autoSpaceDE w:val="0"/>
              <w:autoSpaceDN w:val="0"/>
              <w:adjustRightInd w:val="0"/>
              <w:spacing w:after="120"/>
              <w:rPr>
                <w:rFonts w:ascii="Baskerville Old Face" w:hAnsi="Baskerville Old Face" w:cs="Times New Roman"/>
                <w:sz w:val="40"/>
                <w:szCs w:val="16"/>
              </w:rPr>
            </w:pPr>
            <w:r w:rsidRPr="008B4C85">
              <w:rPr>
                <w:rFonts w:ascii="Baskerville Old Face" w:hAnsi="Baskerville Old Face" w:cs="Times New Roman"/>
                <w:sz w:val="40"/>
                <w:szCs w:val="16"/>
              </w:rPr>
              <w:t xml:space="preserve">the </w:t>
            </w:r>
            <w:r w:rsidRPr="008B4C85">
              <w:rPr>
                <w:rFonts w:ascii="Baskerville Old Face" w:hAnsi="Baskerville Old Face" w:cs="Times New Roman"/>
                <w:i/>
                <w:sz w:val="40"/>
                <w:szCs w:val="16"/>
              </w:rPr>
              <w:t>Lord</w:t>
            </w:r>
            <w:r w:rsidR="00467D2E" w:rsidRPr="008B4C85">
              <w:rPr>
                <w:rFonts w:ascii="Baskerville Old Face" w:hAnsi="Baskerville Old Face" w:cs="Times New Roman"/>
                <w:i/>
                <w:sz w:val="40"/>
                <w:szCs w:val="16"/>
              </w:rPr>
              <w:t>’</w:t>
            </w:r>
            <w:r w:rsidRPr="008B4C85">
              <w:rPr>
                <w:rFonts w:ascii="Baskerville Old Face" w:hAnsi="Baskerville Old Face" w:cs="Times New Roman"/>
                <w:i/>
                <w:sz w:val="40"/>
                <w:szCs w:val="16"/>
              </w:rPr>
              <w:t>s-Day</w:t>
            </w:r>
            <w:r w:rsidR="00CA400E" w:rsidRPr="008B4C85">
              <w:rPr>
                <w:rFonts w:ascii="Baskerville Old Face" w:hAnsi="Baskerville Old Face" w:cs="Times New Roman"/>
                <w:i/>
                <w:sz w:val="40"/>
                <w:szCs w:val="16"/>
              </w:rPr>
              <w:t>,</w:t>
            </w:r>
          </w:p>
        </w:tc>
        <w:tc>
          <w:tcPr>
            <w:tcW w:w="0" w:type="auto"/>
          </w:tcPr>
          <w:p w14:paraId="47E87ABF" w14:textId="77777777" w:rsidR="00D32B0E" w:rsidRPr="008B4C85" w:rsidRDefault="00D32B0E" w:rsidP="00DB60C3">
            <w:pPr>
              <w:autoSpaceDE w:val="0"/>
              <w:autoSpaceDN w:val="0"/>
              <w:adjustRightInd w:val="0"/>
              <w:spacing w:after="120"/>
              <w:jc w:val="center"/>
              <w:rPr>
                <w:rFonts w:ascii="Baskerville Old Face" w:hAnsi="Baskerville Old Face" w:cs="Times New Roman"/>
                <w:sz w:val="40"/>
                <w:szCs w:val="16"/>
              </w:rPr>
            </w:pPr>
          </w:p>
        </w:tc>
        <w:tc>
          <w:tcPr>
            <w:tcW w:w="0" w:type="auto"/>
          </w:tcPr>
          <w:p w14:paraId="3CB9BEA3" w14:textId="77777777" w:rsidR="00D32B0E" w:rsidRPr="008B4C85" w:rsidRDefault="00D32B0E" w:rsidP="00DB60C3">
            <w:pPr>
              <w:autoSpaceDE w:val="0"/>
              <w:autoSpaceDN w:val="0"/>
              <w:adjustRightInd w:val="0"/>
              <w:spacing w:after="120"/>
              <w:ind w:left="720" w:hanging="720"/>
              <w:rPr>
                <w:rFonts w:ascii="Baskerville Old Face" w:hAnsi="Baskerville Old Face" w:cs="Times New Roman"/>
                <w:sz w:val="40"/>
                <w:szCs w:val="12"/>
              </w:rPr>
            </w:pPr>
            <w:r w:rsidRPr="008B4C85">
              <w:rPr>
                <w:rFonts w:ascii="Baskerville Old Face" w:hAnsi="Baskerville Old Face" w:cs="Times New Roman"/>
                <w:sz w:val="40"/>
                <w:szCs w:val="16"/>
              </w:rPr>
              <w:tab/>
            </w:r>
            <w:r w:rsidR="00CA400E" w:rsidRPr="008B4C85">
              <w:rPr>
                <w:rFonts w:ascii="Baskerville Old Face" w:hAnsi="Baskerville Old Face" w:cs="Times New Roman"/>
                <w:sz w:val="40"/>
                <w:szCs w:val="12"/>
              </w:rPr>
              <w:t>&amp;c.</w:t>
            </w:r>
          </w:p>
        </w:tc>
      </w:tr>
    </w:tbl>
    <w:p w14:paraId="12CF71C9" w14:textId="77777777" w:rsidR="00D32B0E" w:rsidRPr="008B4C85" w:rsidRDefault="00D32B0E" w:rsidP="00DB60C3">
      <w:pPr>
        <w:pBdr>
          <w:bottom w:val="single" w:sz="4" w:space="1" w:color="auto"/>
        </w:pBdr>
        <w:autoSpaceDE w:val="0"/>
        <w:autoSpaceDN w:val="0"/>
        <w:adjustRightInd w:val="0"/>
        <w:spacing w:before="240"/>
        <w:ind w:right="720"/>
        <w:jc w:val="center"/>
        <w:rPr>
          <w:rFonts w:ascii="Baskerville Old Face" w:hAnsi="Baskerville Old Face" w:cs="Times New Roman"/>
          <w:sz w:val="24"/>
          <w:szCs w:val="24"/>
        </w:rPr>
      </w:pPr>
    </w:p>
    <w:p w14:paraId="3B4CE1AB" w14:textId="77777777" w:rsidR="00D32B0E" w:rsidRPr="008B4C85" w:rsidRDefault="00D32B0E" w:rsidP="00DB60C3">
      <w:pPr>
        <w:autoSpaceDE w:val="0"/>
        <w:autoSpaceDN w:val="0"/>
        <w:adjustRightInd w:val="0"/>
        <w:spacing w:before="240" w:after="120"/>
        <w:jc w:val="center"/>
        <w:rPr>
          <w:rFonts w:ascii="Baskerville Old Face" w:hAnsi="Baskerville Old Face" w:cs="Times New Roman"/>
          <w:sz w:val="52"/>
          <w:szCs w:val="16"/>
        </w:rPr>
      </w:pPr>
      <w:r w:rsidRPr="008B4C85">
        <w:rPr>
          <w:rFonts w:ascii="Baskerville Old Face" w:hAnsi="Baskerville Old Face" w:cs="Times New Roman"/>
          <w:sz w:val="52"/>
          <w:szCs w:val="16"/>
        </w:rPr>
        <w:t xml:space="preserve">In  the  </w:t>
      </w:r>
      <w:r w:rsidRPr="008B4C85">
        <w:rPr>
          <w:rFonts w:ascii="Baskerville Old Face" w:hAnsi="Baskerville Old Face" w:cs="Times New Roman"/>
          <w:smallCaps/>
          <w:spacing w:val="120"/>
          <w:sz w:val="48"/>
          <w:szCs w:val="16"/>
        </w:rPr>
        <w:t>Language</w:t>
      </w:r>
      <w:r w:rsidRPr="008B4C85">
        <w:rPr>
          <w:rFonts w:ascii="Baskerville Old Face" w:hAnsi="Baskerville Old Face" w:cs="Times New Roman"/>
          <w:sz w:val="52"/>
          <w:szCs w:val="16"/>
        </w:rPr>
        <w:t>,</w:t>
      </w:r>
    </w:p>
    <w:p w14:paraId="0F7A3910" w14:textId="77777777" w:rsidR="00D32B0E" w:rsidRPr="008B4C85" w:rsidRDefault="00D32B0E" w:rsidP="00DB60C3">
      <w:pPr>
        <w:autoSpaceDE w:val="0"/>
        <w:autoSpaceDN w:val="0"/>
        <w:adjustRightInd w:val="0"/>
        <w:spacing w:after="120"/>
        <w:jc w:val="center"/>
        <w:rPr>
          <w:rFonts w:ascii="Baskerville Old Face" w:hAnsi="Baskerville Old Face" w:cs="Times New Roman"/>
          <w:sz w:val="52"/>
          <w:szCs w:val="28"/>
        </w:rPr>
      </w:pPr>
      <w:r w:rsidRPr="008B4C85">
        <w:rPr>
          <w:rFonts w:ascii="Baskerville Old Face" w:hAnsi="Baskerville Old Face" w:cs="Times New Roman"/>
          <w:sz w:val="40"/>
          <w:szCs w:val="16"/>
        </w:rPr>
        <w:t xml:space="preserve">And  for  the  </w:t>
      </w:r>
      <w:r w:rsidRPr="008B4C85">
        <w:rPr>
          <w:rFonts w:ascii="Baskerville Old Face" w:hAnsi="Baskerville Old Face" w:cs="Times New Roman"/>
          <w:spacing w:val="80"/>
          <w:sz w:val="40"/>
          <w:szCs w:val="16"/>
        </w:rPr>
        <w:t>US</w:t>
      </w:r>
      <w:r w:rsidRPr="008B4C85">
        <w:rPr>
          <w:rFonts w:ascii="Baskerville Old Face" w:hAnsi="Baskerville Old Face" w:cs="Times New Roman"/>
          <w:sz w:val="40"/>
          <w:szCs w:val="16"/>
        </w:rPr>
        <w:t>E</w:t>
      </w:r>
      <w:r w:rsidRPr="008B4C85">
        <w:rPr>
          <w:rFonts w:ascii="Baskerville Old Face" w:hAnsi="Baskerville Old Face" w:cs="Times New Roman"/>
          <w:spacing w:val="80"/>
          <w:sz w:val="40"/>
          <w:szCs w:val="16"/>
        </w:rPr>
        <w:t xml:space="preserve"> </w:t>
      </w:r>
      <w:r w:rsidRPr="008B4C85">
        <w:rPr>
          <w:rFonts w:ascii="Baskerville Old Face" w:hAnsi="Baskerville Old Face" w:cs="Times New Roman"/>
          <w:sz w:val="48"/>
          <w:szCs w:val="16"/>
        </w:rPr>
        <w:t xml:space="preserve"> </w:t>
      </w:r>
      <w:r w:rsidRPr="008B4C85">
        <w:rPr>
          <w:rFonts w:ascii="Baskerville Old Face" w:hAnsi="Baskerville Old Face" w:cs="Times New Roman"/>
          <w:sz w:val="40"/>
          <w:szCs w:val="16"/>
        </w:rPr>
        <w:t>of  the</w:t>
      </w:r>
    </w:p>
    <w:p w14:paraId="5EEBC96B" w14:textId="77777777" w:rsidR="00D32B0E" w:rsidRPr="008B4C85" w:rsidRDefault="00D32B0E" w:rsidP="00DB60C3">
      <w:pPr>
        <w:autoSpaceDE w:val="0"/>
        <w:autoSpaceDN w:val="0"/>
        <w:adjustRightInd w:val="0"/>
        <w:spacing w:after="240"/>
        <w:jc w:val="center"/>
        <w:rPr>
          <w:rFonts w:ascii="Baskerville Old Face" w:hAnsi="Baskerville Old Face" w:cs="Times New Roman"/>
          <w:sz w:val="48"/>
          <w:szCs w:val="28"/>
        </w:rPr>
      </w:pPr>
      <w:r w:rsidRPr="008B4C85">
        <w:rPr>
          <w:rFonts w:ascii="Baskerville Old Face" w:hAnsi="Baskerville Old Face" w:cs="Times New Roman"/>
          <w:spacing w:val="120"/>
          <w:sz w:val="52"/>
          <w:szCs w:val="28"/>
        </w:rPr>
        <w:t xml:space="preserve">DIOCESE </w:t>
      </w:r>
      <w:r w:rsidRPr="008B4C85">
        <w:rPr>
          <w:rFonts w:ascii="Baskerville Old Face" w:hAnsi="Baskerville Old Face" w:cs="Times New Roman"/>
          <w:sz w:val="52"/>
          <w:szCs w:val="28"/>
        </w:rPr>
        <w:t>of</w:t>
      </w:r>
      <w:r w:rsidRPr="008B4C85">
        <w:rPr>
          <w:rFonts w:ascii="Baskerville Old Face" w:hAnsi="Baskerville Old Face" w:cs="Times New Roman"/>
          <w:spacing w:val="120"/>
          <w:sz w:val="52"/>
          <w:szCs w:val="28"/>
        </w:rPr>
        <w:t xml:space="preserve"> </w:t>
      </w:r>
      <w:r w:rsidR="00D70D76" w:rsidRPr="008B4C85">
        <w:rPr>
          <w:rFonts w:ascii="Baskerville Old Face" w:hAnsi="Baskerville Old Face" w:cs="Times New Roman"/>
          <w:spacing w:val="120"/>
          <w:sz w:val="52"/>
          <w:szCs w:val="28"/>
        </w:rPr>
        <w:t>MA</w:t>
      </w:r>
      <w:r w:rsidR="00D70D76" w:rsidRPr="008B4C85">
        <w:rPr>
          <w:rFonts w:ascii="Baskerville Old Face" w:hAnsi="Baskerville Old Face" w:cs="Times New Roman"/>
          <w:sz w:val="52"/>
          <w:szCs w:val="28"/>
        </w:rPr>
        <w:t>N</w:t>
      </w:r>
      <w:r w:rsidRPr="008B4C85">
        <w:rPr>
          <w:rFonts w:ascii="Baskerville Old Face" w:hAnsi="Baskerville Old Face" w:cs="Times New Roman"/>
          <w:sz w:val="56"/>
          <w:szCs w:val="28"/>
        </w:rPr>
        <w:t>.</w:t>
      </w:r>
    </w:p>
    <w:p w14:paraId="169AE6F7" w14:textId="77777777" w:rsidR="00D32B0E" w:rsidRPr="008B4C85" w:rsidRDefault="00D32B0E" w:rsidP="00DB60C3">
      <w:pPr>
        <w:pBdr>
          <w:top w:val="single" w:sz="4" w:space="1" w:color="auto"/>
          <w:bottom w:val="single" w:sz="4" w:space="1" w:color="auto"/>
        </w:pBdr>
        <w:autoSpaceDE w:val="0"/>
        <w:autoSpaceDN w:val="0"/>
        <w:adjustRightInd w:val="0"/>
        <w:spacing w:before="360" w:after="120"/>
        <w:ind w:left="131" w:right="851"/>
        <w:jc w:val="center"/>
        <w:rPr>
          <w:rFonts w:ascii="Baskerville Old Face" w:hAnsi="Baskerville Old Face" w:cs="Times New Roman"/>
          <w:sz w:val="24"/>
          <w:szCs w:val="24"/>
        </w:rPr>
      </w:pPr>
    </w:p>
    <w:p w14:paraId="4F9B4415" w14:textId="77777777" w:rsidR="00D32B0E" w:rsidRPr="008B4C85" w:rsidRDefault="00D32B0E" w:rsidP="00DB60C3">
      <w:pPr>
        <w:autoSpaceDE w:val="0"/>
        <w:autoSpaceDN w:val="0"/>
        <w:adjustRightInd w:val="0"/>
        <w:spacing w:before="360" w:after="120"/>
        <w:jc w:val="center"/>
        <w:rPr>
          <w:rFonts w:ascii="Baskerville Old Face" w:hAnsi="Baskerville Old Face" w:cs="Times New Roman"/>
          <w:spacing w:val="20"/>
          <w:sz w:val="44"/>
          <w:szCs w:val="28"/>
        </w:rPr>
      </w:pPr>
      <w:r w:rsidRPr="008B4C85">
        <w:rPr>
          <w:rFonts w:ascii="Baskerville Old Face" w:hAnsi="Baskerville Old Face" w:cs="Times New Roman"/>
          <w:i/>
          <w:spacing w:val="80"/>
          <w:sz w:val="44"/>
          <w:szCs w:val="28"/>
        </w:rPr>
        <w:t>LONDON</w:t>
      </w:r>
      <w:r w:rsidR="002C617D">
        <w:rPr>
          <w:rFonts w:ascii="Baskerville Old Face" w:hAnsi="Baskerville Old Face" w:cs="Times New Roman"/>
          <w:i/>
          <w:spacing w:val="20"/>
          <w:sz w:val="44"/>
          <w:szCs w:val="28"/>
        </w:rPr>
        <w:t> :</w:t>
      </w:r>
      <w:r w:rsidRPr="008B4C85">
        <w:rPr>
          <w:rFonts w:ascii="Baskerville Old Face" w:hAnsi="Baskerville Old Face" w:cs="Times New Roman"/>
          <w:spacing w:val="20"/>
          <w:sz w:val="44"/>
          <w:szCs w:val="28"/>
        </w:rPr>
        <w:t xml:space="preserve">  </w:t>
      </w:r>
    </w:p>
    <w:p w14:paraId="128FB5DE" w14:textId="77777777" w:rsidR="00D32B0E" w:rsidRPr="008B4C85" w:rsidRDefault="00D32B0E" w:rsidP="00DB60C3">
      <w:pPr>
        <w:autoSpaceDE w:val="0"/>
        <w:autoSpaceDN w:val="0"/>
        <w:adjustRightInd w:val="0"/>
        <w:spacing w:before="360" w:after="120"/>
        <w:jc w:val="center"/>
        <w:rPr>
          <w:rFonts w:ascii="Baskerville Old Face" w:hAnsi="Baskerville Old Face" w:cs="Times New Roman"/>
          <w:sz w:val="44"/>
          <w:szCs w:val="28"/>
        </w:rPr>
      </w:pPr>
      <w:r w:rsidRPr="008B4C85">
        <w:rPr>
          <w:rFonts w:ascii="Baskerville Old Face" w:hAnsi="Baskerville Old Face" w:cs="Times New Roman"/>
          <w:spacing w:val="20"/>
          <w:sz w:val="44"/>
          <w:szCs w:val="28"/>
        </w:rPr>
        <w:t xml:space="preserve">Printed  by  </w:t>
      </w:r>
      <w:r w:rsidRPr="008B4C85">
        <w:rPr>
          <w:rFonts w:ascii="Baskerville Old Face" w:hAnsi="Baskerville Old Face" w:cs="Times New Roman"/>
          <w:i/>
          <w:sz w:val="44"/>
          <w:szCs w:val="28"/>
        </w:rPr>
        <w:t>Benj.  Motte</w:t>
      </w:r>
      <w:r w:rsidRPr="008B4C85">
        <w:rPr>
          <w:rFonts w:ascii="Baskerville Old Face" w:hAnsi="Baskerville Old Face" w:cs="Times New Roman"/>
          <w:spacing w:val="20"/>
          <w:sz w:val="44"/>
          <w:szCs w:val="28"/>
        </w:rPr>
        <w:t xml:space="preserve">,  </w:t>
      </w:r>
      <w:r w:rsidRPr="008B4C85">
        <w:rPr>
          <w:rFonts w:ascii="Baskerville Old Face" w:hAnsi="Baskerville Old Face" w:cs="Times New Roman"/>
          <w:spacing w:val="20"/>
          <w:sz w:val="40"/>
          <w:szCs w:val="28"/>
        </w:rPr>
        <w:t>1707</w:t>
      </w:r>
      <w:r w:rsidRPr="008B4C85">
        <w:rPr>
          <w:rFonts w:ascii="Baskerville Old Face" w:hAnsi="Baskerville Old Face" w:cs="Times New Roman"/>
          <w:sz w:val="44"/>
          <w:szCs w:val="28"/>
        </w:rPr>
        <w:t>.</w:t>
      </w:r>
    </w:p>
    <w:p w14:paraId="2E40D021" w14:textId="77777777" w:rsidR="00D32B0E" w:rsidRPr="008B4C85" w:rsidRDefault="00D32B0E" w:rsidP="00DB60C3">
      <w:pPr>
        <w:autoSpaceDE w:val="0"/>
        <w:autoSpaceDN w:val="0"/>
        <w:adjustRightInd w:val="0"/>
        <w:spacing w:after="120"/>
        <w:jc w:val="center"/>
        <w:rPr>
          <w:rFonts w:ascii="Times New Roman" w:hAnsi="Times New Roman" w:cs="Times New Roman"/>
          <w:sz w:val="40"/>
          <w:szCs w:val="28"/>
        </w:rPr>
      </w:pPr>
    </w:p>
    <w:p w14:paraId="077D4A99" w14:textId="77777777" w:rsidR="00D32B0E" w:rsidRPr="008B4C85" w:rsidRDefault="00D32B0E" w:rsidP="00DB60C3">
      <w:pPr>
        <w:pStyle w:val="ListParagraph"/>
        <w:ind w:left="0"/>
        <w:rPr>
          <w:rFonts w:ascii="GlyphLessFont" w:hAnsi="GlyphLessFont" w:cs="GlyphLessFont"/>
          <w:sz w:val="26"/>
        </w:rPr>
        <w:sectPr w:rsidR="00D32B0E" w:rsidRPr="008B4C85" w:rsidSect="00400D1E">
          <w:headerReference w:type="default" r:id="rId12"/>
          <w:footnotePr>
            <w:numRestart w:val="eachPage"/>
          </w:footnotePr>
          <w:pgSz w:w="11906" w:h="16838"/>
          <w:pgMar w:top="1440" w:right="1440" w:bottom="1440" w:left="1440" w:header="708" w:footer="708" w:gutter="0"/>
          <w:pgBorders w:display="firstPage" w:offsetFrom="page">
            <w:top w:val="thinThickLargeGap" w:sz="48" w:space="31" w:color="auto"/>
            <w:left w:val="thinThickLargeGap" w:sz="48" w:space="31" w:color="auto"/>
            <w:bottom w:val="thickThinLargeGap" w:sz="48" w:space="31" w:color="auto"/>
            <w:right w:val="thickThinLargeGap" w:sz="48" w:space="31" w:color="auto"/>
          </w:pgBorders>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082"/>
      </w:tblGrid>
      <w:tr w:rsidR="00AC171C" w:rsidRPr="00AC171C" w14:paraId="7F23D017" w14:textId="77777777" w:rsidTr="00F57674">
        <w:tc>
          <w:tcPr>
            <w:tcW w:w="3686" w:type="dxa"/>
          </w:tcPr>
          <w:p w14:paraId="6CA3836E" w14:textId="77777777" w:rsidR="000A2290" w:rsidRDefault="000A2290" w:rsidP="00DB60C3">
            <w:pPr>
              <w:pStyle w:val="ListParagraph"/>
              <w:pBdr>
                <w:bottom w:val="single" w:sz="12" w:space="1" w:color="auto"/>
              </w:pBdr>
              <w:ind w:left="0"/>
              <w:rPr>
                <w:rFonts w:ascii="Garamond" w:hAnsi="Garamond" w:cs="GlyphLessFont"/>
                <w:sz w:val="32"/>
              </w:rPr>
            </w:pPr>
          </w:p>
          <w:p w14:paraId="57F60779" w14:textId="77777777" w:rsidR="009445FB" w:rsidRDefault="009445FB" w:rsidP="00DB60C3">
            <w:pPr>
              <w:pStyle w:val="ListParagraph"/>
              <w:pBdr>
                <w:bottom w:val="single" w:sz="12" w:space="1" w:color="auto"/>
              </w:pBdr>
              <w:ind w:left="0"/>
              <w:rPr>
                <w:rFonts w:ascii="Garamond" w:hAnsi="Garamond" w:cs="GlyphLessFont"/>
                <w:sz w:val="32"/>
              </w:rPr>
            </w:pPr>
          </w:p>
          <w:p w14:paraId="1489982F" w14:textId="77777777" w:rsidR="009445FB" w:rsidRDefault="009445FB" w:rsidP="00DB60C3">
            <w:pPr>
              <w:pStyle w:val="ListParagraph"/>
              <w:pBdr>
                <w:bottom w:val="single" w:sz="12" w:space="1" w:color="auto"/>
              </w:pBdr>
              <w:ind w:left="0"/>
              <w:rPr>
                <w:rFonts w:ascii="Garamond" w:hAnsi="Garamond" w:cs="GlyphLessFont"/>
                <w:sz w:val="32"/>
              </w:rPr>
            </w:pPr>
          </w:p>
          <w:p w14:paraId="7D9FF3C6" w14:textId="77777777" w:rsidR="00AC171C" w:rsidRPr="00AC171C" w:rsidRDefault="000A2290" w:rsidP="00DB60C3">
            <w:pPr>
              <w:pStyle w:val="ListParagraph"/>
              <w:ind w:left="0"/>
              <w:jc w:val="center"/>
              <w:rPr>
                <w:rFonts w:ascii="Garamond" w:hAnsi="Garamond" w:cs="GlyphLessFont"/>
                <w:spacing w:val="100"/>
                <w:sz w:val="32"/>
              </w:rPr>
            </w:pPr>
            <w:r>
              <w:rPr>
                <w:rFonts w:ascii="Garamond" w:hAnsi="Garamond" w:cs="GlyphLessFont"/>
                <w:sz w:val="32"/>
              </w:rPr>
              <w:t>___________________________</w:t>
            </w:r>
          </w:p>
        </w:tc>
        <w:tc>
          <w:tcPr>
            <w:tcW w:w="4932" w:type="dxa"/>
          </w:tcPr>
          <w:p w14:paraId="7C57F5AD" w14:textId="77777777" w:rsidR="00AC171C" w:rsidRDefault="00AC171C" w:rsidP="009445FB">
            <w:pPr>
              <w:pStyle w:val="ListParagraph"/>
              <w:pBdr>
                <w:bottom w:val="single" w:sz="12" w:space="1" w:color="auto"/>
              </w:pBdr>
              <w:ind w:left="0"/>
              <w:rPr>
                <w:rFonts w:ascii="Garamond" w:hAnsi="Garamond" w:cs="GlyphLessFont"/>
                <w:sz w:val="32"/>
              </w:rPr>
            </w:pPr>
          </w:p>
          <w:p w14:paraId="5578ECB3" w14:textId="77777777" w:rsidR="009445FB" w:rsidRDefault="009445FB" w:rsidP="009445FB">
            <w:pPr>
              <w:pStyle w:val="ListParagraph"/>
              <w:pBdr>
                <w:bottom w:val="single" w:sz="12" w:space="1" w:color="auto"/>
              </w:pBdr>
              <w:ind w:left="0"/>
              <w:rPr>
                <w:rFonts w:ascii="Garamond" w:hAnsi="Garamond" w:cs="GlyphLessFont"/>
                <w:sz w:val="32"/>
              </w:rPr>
            </w:pPr>
          </w:p>
          <w:p w14:paraId="1B1D7CCD" w14:textId="77777777" w:rsidR="009445FB" w:rsidRDefault="009445FB" w:rsidP="009445FB">
            <w:pPr>
              <w:pStyle w:val="ListParagraph"/>
              <w:pBdr>
                <w:bottom w:val="single" w:sz="12" w:space="1" w:color="auto"/>
              </w:pBdr>
              <w:ind w:left="0"/>
              <w:rPr>
                <w:rFonts w:ascii="Garamond" w:hAnsi="Garamond" w:cs="GlyphLessFont"/>
                <w:sz w:val="32"/>
              </w:rPr>
            </w:pPr>
          </w:p>
          <w:p w14:paraId="55497BEB" w14:textId="77777777" w:rsidR="000A2290" w:rsidRPr="000A2290" w:rsidRDefault="007241BD" w:rsidP="009445FB">
            <w:pPr>
              <w:pStyle w:val="ListParagraph"/>
              <w:ind w:left="0"/>
              <w:jc w:val="center"/>
              <w:rPr>
                <w:rFonts w:ascii="Garamond" w:hAnsi="Garamond" w:cs="GlyphLessFont"/>
                <w:sz w:val="32"/>
              </w:rPr>
            </w:pPr>
            <w:r>
              <w:rPr>
                <w:rFonts w:ascii="Garamond" w:hAnsi="Garamond" w:cs="GlyphLessFont"/>
                <w:sz w:val="32"/>
              </w:rPr>
              <w:t>________________________</w:t>
            </w:r>
          </w:p>
        </w:tc>
      </w:tr>
      <w:tr w:rsidR="00AC171C" w:rsidRPr="00AC171C" w14:paraId="5A5922CA" w14:textId="77777777" w:rsidTr="00F57674">
        <w:tc>
          <w:tcPr>
            <w:tcW w:w="3686" w:type="dxa"/>
          </w:tcPr>
          <w:p w14:paraId="1BF30DE0" w14:textId="77777777" w:rsidR="00AC171C" w:rsidRPr="009445FB" w:rsidRDefault="00AC171C" w:rsidP="00DB60C3">
            <w:pPr>
              <w:pStyle w:val="ListParagraph"/>
              <w:ind w:left="0"/>
              <w:jc w:val="center"/>
              <w:rPr>
                <w:rFonts w:ascii="Garamond" w:hAnsi="Garamond" w:cs="GlyphLessFont"/>
                <w:spacing w:val="100"/>
                <w:sz w:val="24"/>
                <w:szCs w:val="24"/>
              </w:rPr>
            </w:pPr>
          </w:p>
          <w:p w14:paraId="5668063E" w14:textId="77777777" w:rsidR="009445FB" w:rsidRPr="009445FB" w:rsidRDefault="009445FB" w:rsidP="00DB60C3">
            <w:pPr>
              <w:pStyle w:val="ListParagraph"/>
              <w:ind w:left="0"/>
              <w:jc w:val="center"/>
              <w:rPr>
                <w:rFonts w:ascii="Garamond" w:hAnsi="Garamond" w:cs="GlyphLessFont"/>
                <w:spacing w:val="100"/>
                <w:sz w:val="24"/>
                <w:szCs w:val="24"/>
              </w:rPr>
            </w:pPr>
          </w:p>
        </w:tc>
        <w:tc>
          <w:tcPr>
            <w:tcW w:w="4932" w:type="dxa"/>
          </w:tcPr>
          <w:p w14:paraId="6FC45761" w14:textId="77777777" w:rsidR="00AC171C" w:rsidRPr="009445FB" w:rsidRDefault="00AC171C" w:rsidP="00A17DDB">
            <w:pPr>
              <w:pStyle w:val="ListParagraph"/>
              <w:spacing w:line="216" w:lineRule="auto"/>
              <w:ind w:left="0"/>
              <w:jc w:val="center"/>
              <w:rPr>
                <w:rFonts w:ascii="Garamond" w:hAnsi="Garamond" w:cs="GlyphLessFont"/>
                <w:sz w:val="24"/>
                <w:szCs w:val="24"/>
              </w:rPr>
            </w:pPr>
          </w:p>
        </w:tc>
      </w:tr>
      <w:tr w:rsidR="00AC171C" w:rsidRPr="00AC171C" w14:paraId="393DBF3D" w14:textId="77777777" w:rsidTr="00F57674">
        <w:tc>
          <w:tcPr>
            <w:tcW w:w="3686" w:type="dxa"/>
          </w:tcPr>
          <w:p w14:paraId="289897A5" w14:textId="77777777" w:rsidR="00AC171C" w:rsidRPr="007241BD" w:rsidRDefault="000A2290" w:rsidP="00DB60C3">
            <w:pPr>
              <w:pStyle w:val="ListParagraph"/>
              <w:ind w:left="0"/>
              <w:jc w:val="center"/>
              <w:rPr>
                <w:rFonts w:ascii="Garamond" w:hAnsi="Garamond" w:cs="GlyphLessFont"/>
                <w:spacing w:val="100"/>
                <w:sz w:val="44"/>
              </w:rPr>
            </w:pPr>
            <w:proofErr w:type="spellStart"/>
            <w:r w:rsidRPr="009445FB">
              <w:rPr>
                <w:rFonts w:ascii="Garamond" w:hAnsi="Garamond"/>
                <w:bCs/>
                <w:sz w:val="52"/>
                <w:szCs w:val="28"/>
              </w:rPr>
              <w:t>Hucsyn</w:t>
            </w:r>
            <w:proofErr w:type="spellEnd"/>
            <w:r w:rsidRPr="009445FB">
              <w:rPr>
                <w:rFonts w:ascii="Garamond" w:hAnsi="Garamond"/>
                <w:bCs/>
                <w:sz w:val="52"/>
                <w:szCs w:val="28"/>
              </w:rPr>
              <w:t xml:space="preserve"> </w:t>
            </w:r>
            <w:proofErr w:type="spellStart"/>
            <w:r w:rsidRPr="009445FB">
              <w:rPr>
                <w:rFonts w:ascii="Garamond" w:hAnsi="Garamond"/>
                <w:bCs/>
                <w:sz w:val="52"/>
                <w:szCs w:val="28"/>
              </w:rPr>
              <w:t>ooilley</w:t>
            </w:r>
            <w:proofErr w:type="spellEnd"/>
          </w:p>
        </w:tc>
        <w:tc>
          <w:tcPr>
            <w:tcW w:w="4932" w:type="dxa"/>
            <w:vAlign w:val="center"/>
          </w:tcPr>
          <w:p w14:paraId="00FE5CE0" w14:textId="77777777" w:rsidR="00AC171C" w:rsidRPr="00AC171C" w:rsidRDefault="00AC171C" w:rsidP="00A17DDB">
            <w:pPr>
              <w:pStyle w:val="ListParagraph"/>
              <w:spacing w:before="120" w:after="240" w:line="216" w:lineRule="auto"/>
              <w:ind w:left="0"/>
              <w:contextualSpacing w:val="0"/>
              <w:jc w:val="center"/>
              <w:rPr>
                <w:rFonts w:ascii="Garamond" w:hAnsi="Garamond" w:cs="GlyphLessFont"/>
                <w:sz w:val="32"/>
              </w:rPr>
            </w:pPr>
            <w:r w:rsidRPr="00AC171C">
              <w:rPr>
                <w:rFonts w:ascii="Garamond" w:hAnsi="Garamond" w:cs="GlyphLessFont"/>
                <w:spacing w:val="100"/>
                <w:sz w:val="32"/>
              </w:rPr>
              <w:t>TO TH</w:t>
            </w:r>
            <w:r w:rsidRPr="00AC171C">
              <w:rPr>
                <w:rFonts w:ascii="Garamond" w:hAnsi="Garamond" w:cs="GlyphLessFont"/>
                <w:sz w:val="32"/>
              </w:rPr>
              <w:t>E</w:t>
            </w:r>
          </w:p>
        </w:tc>
      </w:tr>
      <w:tr w:rsidR="000A2290" w:rsidRPr="00AC171C" w14:paraId="1D2DF301" w14:textId="77777777" w:rsidTr="00F57674">
        <w:tc>
          <w:tcPr>
            <w:tcW w:w="3686" w:type="dxa"/>
            <w:vMerge w:val="restart"/>
            <w:vAlign w:val="center"/>
          </w:tcPr>
          <w:p w14:paraId="10DE540A" w14:textId="77777777" w:rsidR="000A2290" w:rsidRPr="00AC171C" w:rsidRDefault="000A2290" w:rsidP="00DB60C3">
            <w:pPr>
              <w:pStyle w:val="ListParagraph"/>
              <w:ind w:left="0"/>
              <w:jc w:val="center"/>
              <w:rPr>
                <w:rFonts w:ascii="Garamond" w:hAnsi="Garamond" w:cs="GlyphLessFont"/>
                <w:spacing w:val="40"/>
                <w:sz w:val="44"/>
              </w:rPr>
            </w:pPr>
            <w:r w:rsidRPr="009445FB">
              <w:rPr>
                <w:rFonts w:ascii="Garamond" w:hAnsi="Garamond" w:cs="GlyphLessFont"/>
                <w:spacing w:val="60"/>
                <w:sz w:val="36"/>
              </w:rPr>
              <w:t>T</w:t>
            </w:r>
            <w:r w:rsidRPr="009445FB">
              <w:rPr>
                <w:rFonts w:ascii="Garamond" w:hAnsi="Garamond" w:cs="GlyphLessFont"/>
                <w:spacing w:val="40"/>
                <w:sz w:val="36"/>
              </w:rPr>
              <w:t>A</w:t>
            </w:r>
          </w:p>
        </w:tc>
        <w:tc>
          <w:tcPr>
            <w:tcW w:w="4932" w:type="dxa"/>
          </w:tcPr>
          <w:p w14:paraId="3C4AD083" w14:textId="77777777" w:rsidR="000A2290" w:rsidRPr="00AC171C" w:rsidRDefault="000A2290" w:rsidP="00A17DDB">
            <w:pPr>
              <w:pStyle w:val="ListParagraph"/>
              <w:spacing w:after="240" w:line="216" w:lineRule="auto"/>
              <w:ind w:left="0"/>
              <w:contextualSpacing w:val="0"/>
              <w:jc w:val="center"/>
              <w:rPr>
                <w:rFonts w:ascii="Garamond" w:hAnsi="Garamond" w:cs="GlyphLessFont"/>
                <w:sz w:val="44"/>
              </w:rPr>
            </w:pPr>
            <w:r w:rsidRPr="00AC171C">
              <w:rPr>
                <w:rFonts w:ascii="Garamond" w:hAnsi="Garamond" w:cs="GlyphLessFont"/>
                <w:spacing w:val="40"/>
                <w:sz w:val="44"/>
              </w:rPr>
              <w:t>INHABITANT</w:t>
            </w:r>
            <w:r w:rsidRPr="00AC171C">
              <w:rPr>
                <w:rFonts w:ascii="Garamond" w:hAnsi="Garamond" w:cs="GlyphLessFont"/>
                <w:sz w:val="44"/>
              </w:rPr>
              <w:t>S</w:t>
            </w:r>
          </w:p>
        </w:tc>
      </w:tr>
      <w:tr w:rsidR="000A2290" w:rsidRPr="00AC171C" w14:paraId="417D42A6" w14:textId="77777777" w:rsidTr="00F57674">
        <w:tc>
          <w:tcPr>
            <w:tcW w:w="3686" w:type="dxa"/>
            <w:vMerge/>
          </w:tcPr>
          <w:p w14:paraId="06D036CC" w14:textId="77777777" w:rsidR="000A2290" w:rsidRPr="00AC171C" w:rsidRDefault="000A2290" w:rsidP="00DB60C3">
            <w:pPr>
              <w:pStyle w:val="ListParagraph"/>
              <w:ind w:left="0"/>
              <w:jc w:val="center"/>
              <w:rPr>
                <w:rFonts w:ascii="Garamond" w:hAnsi="Garamond" w:cs="GlyphLessFont"/>
                <w:spacing w:val="100"/>
                <w:sz w:val="32"/>
              </w:rPr>
            </w:pPr>
          </w:p>
        </w:tc>
        <w:tc>
          <w:tcPr>
            <w:tcW w:w="4932" w:type="dxa"/>
          </w:tcPr>
          <w:p w14:paraId="7CD2E3E2" w14:textId="77777777" w:rsidR="000A2290" w:rsidRPr="00AC171C" w:rsidRDefault="000A2290" w:rsidP="00A17DDB">
            <w:pPr>
              <w:pStyle w:val="ListParagraph"/>
              <w:spacing w:after="240" w:line="216" w:lineRule="auto"/>
              <w:ind w:left="0"/>
              <w:contextualSpacing w:val="0"/>
              <w:jc w:val="center"/>
              <w:rPr>
                <w:rFonts w:ascii="Garamond" w:hAnsi="Garamond" w:cs="GlyphLessFont"/>
                <w:sz w:val="36"/>
              </w:rPr>
            </w:pPr>
            <w:r w:rsidRPr="00AC171C">
              <w:rPr>
                <w:rFonts w:ascii="Garamond" w:hAnsi="Garamond" w:cs="GlyphLessFont"/>
                <w:spacing w:val="100"/>
                <w:sz w:val="32"/>
              </w:rPr>
              <w:t>OF THE</w:t>
            </w:r>
          </w:p>
        </w:tc>
      </w:tr>
      <w:tr w:rsidR="00AC171C" w:rsidRPr="00AC171C" w14:paraId="26E1A791" w14:textId="77777777" w:rsidTr="00F57674">
        <w:tc>
          <w:tcPr>
            <w:tcW w:w="3686" w:type="dxa"/>
          </w:tcPr>
          <w:p w14:paraId="7D72A35B" w14:textId="77777777" w:rsidR="00AC171C" w:rsidRPr="007241BD" w:rsidRDefault="000A2290" w:rsidP="00DB60C3">
            <w:pPr>
              <w:pStyle w:val="CM18"/>
              <w:widowControl/>
              <w:spacing w:after="80" w:line="300" w:lineRule="atLeast"/>
              <w:jc w:val="center"/>
              <w:rPr>
                <w:rFonts w:ascii="Garamond" w:hAnsi="Garamond"/>
                <w:sz w:val="40"/>
                <w:szCs w:val="28"/>
              </w:rPr>
            </w:pPr>
            <w:proofErr w:type="spellStart"/>
            <w:r w:rsidRPr="00F57674">
              <w:rPr>
                <w:rFonts w:ascii="Garamond" w:hAnsi="Garamond"/>
                <w:bCs/>
                <w:sz w:val="44"/>
                <w:szCs w:val="28"/>
              </w:rPr>
              <w:t>Fo</w:t>
            </w:r>
            <w:proofErr w:type="spellEnd"/>
            <w:r w:rsidRPr="00F57674">
              <w:rPr>
                <w:rFonts w:ascii="Garamond" w:hAnsi="Garamond"/>
                <w:bCs/>
                <w:sz w:val="44"/>
                <w:szCs w:val="28"/>
              </w:rPr>
              <w:t xml:space="preserve"> </w:t>
            </w:r>
            <w:proofErr w:type="spellStart"/>
            <w:r w:rsidRPr="00F57674">
              <w:rPr>
                <w:rFonts w:ascii="Garamond" w:hAnsi="Garamond"/>
                <w:bCs/>
                <w:sz w:val="44"/>
                <w:szCs w:val="28"/>
              </w:rPr>
              <w:t>reill</w:t>
            </w:r>
            <w:proofErr w:type="spellEnd"/>
            <w:r w:rsidRPr="00F57674">
              <w:rPr>
                <w:rFonts w:ascii="Garamond" w:hAnsi="Garamond"/>
                <w:bCs/>
                <w:sz w:val="44"/>
                <w:szCs w:val="28"/>
              </w:rPr>
              <w:t xml:space="preserve"> </w:t>
            </w:r>
            <w:proofErr w:type="spellStart"/>
            <w:r w:rsidRPr="00F57674">
              <w:rPr>
                <w:rFonts w:ascii="Garamond" w:hAnsi="Garamond"/>
                <w:bCs/>
                <w:i/>
                <w:sz w:val="44"/>
                <w:szCs w:val="28"/>
              </w:rPr>
              <w:t>Aspick</w:t>
            </w:r>
            <w:proofErr w:type="spellEnd"/>
            <w:r w:rsidRPr="00F57674">
              <w:rPr>
                <w:rFonts w:ascii="Garamond" w:hAnsi="Garamond"/>
                <w:bCs/>
                <w:i/>
                <w:sz w:val="44"/>
                <w:szCs w:val="28"/>
              </w:rPr>
              <w:t xml:space="preserve"> </w:t>
            </w:r>
            <w:proofErr w:type="spellStart"/>
            <w:r w:rsidRPr="00F57674">
              <w:rPr>
                <w:rFonts w:ascii="Garamond" w:hAnsi="Garamond"/>
                <w:bCs/>
                <w:i/>
                <w:sz w:val="44"/>
                <w:szCs w:val="28"/>
              </w:rPr>
              <w:t>Vannyn</w:t>
            </w:r>
            <w:proofErr w:type="spellEnd"/>
            <w:r w:rsidRPr="00F57674">
              <w:rPr>
                <w:rFonts w:ascii="Garamond" w:hAnsi="Garamond"/>
                <w:bCs/>
                <w:i/>
                <w:sz w:val="44"/>
                <w:szCs w:val="28"/>
              </w:rPr>
              <w:t>.</w:t>
            </w:r>
          </w:p>
        </w:tc>
        <w:tc>
          <w:tcPr>
            <w:tcW w:w="4932" w:type="dxa"/>
          </w:tcPr>
          <w:p w14:paraId="31F1DE15" w14:textId="77777777" w:rsidR="00AC171C" w:rsidRPr="007241BD" w:rsidRDefault="00AC171C" w:rsidP="00A17DDB">
            <w:pPr>
              <w:pStyle w:val="ListParagraph"/>
              <w:spacing w:after="240" w:line="216" w:lineRule="auto"/>
              <w:ind w:left="0"/>
              <w:contextualSpacing w:val="0"/>
              <w:jc w:val="center"/>
              <w:rPr>
                <w:rFonts w:ascii="Garamond" w:hAnsi="Garamond" w:cs="GlyphLessFont"/>
                <w:sz w:val="40"/>
              </w:rPr>
            </w:pPr>
            <w:r w:rsidRPr="009445FB">
              <w:rPr>
                <w:rFonts w:ascii="Garamond" w:hAnsi="Garamond" w:cs="GlyphLessFont"/>
                <w:i/>
                <w:sz w:val="52"/>
              </w:rPr>
              <w:t>Diocese</w:t>
            </w:r>
            <w:r w:rsidRPr="009445FB">
              <w:rPr>
                <w:rFonts w:ascii="Garamond" w:hAnsi="Garamond" w:cs="GlyphLessFont"/>
                <w:sz w:val="52"/>
              </w:rPr>
              <w:t xml:space="preserve">  </w:t>
            </w:r>
            <w:r w:rsidRPr="009445FB">
              <w:rPr>
                <w:rFonts w:ascii="Garamond" w:hAnsi="Garamond" w:cs="GlyphLessFont"/>
                <w:i/>
                <w:sz w:val="52"/>
              </w:rPr>
              <w:t>of</w:t>
            </w:r>
            <w:r w:rsidRPr="009445FB">
              <w:rPr>
                <w:rFonts w:ascii="Garamond" w:hAnsi="Garamond" w:cs="GlyphLessFont"/>
                <w:sz w:val="52"/>
              </w:rPr>
              <w:t xml:space="preserve">  </w:t>
            </w:r>
            <w:r w:rsidRPr="009445FB">
              <w:rPr>
                <w:rFonts w:ascii="Garamond" w:hAnsi="Garamond" w:cs="GlyphLessFont"/>
                <w:spacing w:val="60"/>
                <w:sz w:val="52"/>
              </w:rPr>
              <w:t>MA</w:t>
            </w:r>
            <w:r w:rsidRPr="009445FB">
              <w:rPr>
                <w:rFonts w:ascii="Garamond" w:hAnsi="Garamond" w:cs="GlyphLessFont"/>
                <w:sz w:val="52"/>
              </w:rPr>
              <w:t>N.</w:t>
            </w:r>
          </w:p>
        </w:tc>
      </w:tr>
      <w:tr w:rsidR="000A2290" w:rsidRPr="00AC171C" w14:paraId="401BFC9F" w14:textId="77777777" w:rsidTr="00F57674">
        <w:tc>
          <w:tcPr>
            <w:tcW w:w="3686" w:type="dxa"/>
          </w:tcPr>
          <w:p w14:paraId="39E63AA5" w14:textId="77777777" w:rsidR="000A2290" w:rsidRPr="000A2290" w:rsidRDefault="000A2290" w:rsidP="009445FB">
            <w:pPr>
              <w:pStyle w:val="CM5"/>
              <w:widowControl/>
              <w:spacing w:before="120" w:line="240" w:lineRule="auto"/>
              <w:jc w:val="both"/>
              <w:rPr>
                <w:rFonts w:ascii="Garamond" w:hAnsi="Garamond"/>
                <w:i/>
                <w:sz w:val="32"/>
                <w:szCs w:val="28"/>
              </w:rPr>
            </w:pPr>
            <w:r w:rsidRPr="00A17DDB">
              <w:rPr>
                <w:rFonts w:ascii="Garamond" w:hAnsi="Garamond"/>
                <w:sz w:val="44"/>
                <w:szCs w:val="28"/>
              </w:rPr>
              <w:t>S</w:t>
            </w:r>
            <w:r w:rsidRPr="000A2290">
              <w:rPr>
                <w:rFonts w:ascii="Garamond" w:hAnsi="Garamond"/>
                <w:i/>
                <w:sz w:val="32"/>
                <w:szCs w:val="28"/>
              </w:rPr>
              <w:t xml:space="preserve">HE </w:t>
            </w:r>
            <w:proofErr w:type="spellStart"/>
            <w:r w:rsidRPr="000A2290">
              <w:rPr>
                <w:rFonts w:ascii="Garamond" w:hAnsi="Garamond"/>
                <w:i/>
                <w:sz w:val="32"/>
                <w:szCs w:val="28"/>
              </w:rPr>
              <w:t>trooid</w:t>
            </w:r>
            <w:proofErr w:type="spellEnd"/>
            <w:r w:rsidRPr="000A2290">
              <w:rPr>
                <w:rFonts w:ascii="Garamond" w:hAnsi="Garamond"/>
                <w:i/>
                <w:sz w:val="32"/>
                <w:szCs w:val="28"/>
              </w:rPr>
              <w:t xml:space="preserve"> </w:t>
            </w:r>
            <w:proofErr w:type="spellStart"/>
            <w:r w:rsidRPr="000A2290">
              <w:rPr>
                <w:rFonts w:ascii="Garamond" w:hAnsi="Garamond"/>
                <w:i/>
                <w:sz w:val="32"/>
                <w:szCs w:val="28"/>
              </w:rPr>
              <w:t>beggan</w:t>
            </w:r>
            <w:proofErr w:type="spellEnd"/>
            <w:r w:rsidRPr="000A2290">
              <w:rPr>
                <w:rFonts w:ascii="Garamond" w:hAnsi="Garamond"/>
                <w:i/>
                <w:sz w:val="32"/>
                <w:szCs w:val="28"/>
              </w:rPr>
              <w:t xml:space="preserve"> </w:t>
            </w:r>
            <w:proofErr w:type="spellStart"/>
            <w:r w:rsidRPr="000A2290">
              <w:rPr>
                <w:rFonts w:ascii="Garamond" w:hAnsi="Garamond"/>
                <w:i/>
                <w:sz w:val="32"/>
                <w:szCs w:val="28"/>
              </w:rPr>
              <w:t>tushtey</w:t>
            </w:r>
            <w:proofErr w:type="spellEnd"/>
            <w:r w:rsidRPr="000A2290">
              <w:rPr>
                <w:rFonts w:ascii="Garamond" w:hAnsi="Garamond"/>
                <w:i/>
                <w:sz w:val="32"/>
                <w:szCs w:val="28"/>
              </w:rPr>
              <w:t xml:space="preserve"> </w:t>
            </w:r>
            <w:proofErr w:type="spellStart"/>
            <w:r w:rsidRPr="000A2290">
              <w:rPr>
                <w:rFonts w:ascii="Garamond" w:hAnsi="Garamond"/>
                <w:i/>
                <w:sz w:val="32"/>
                <w:szCs w:val="28"/>
              </w:rPr>
              <w:t>te</w:t>
            </w:r>
            <w:proofErr w:type="spellEnd"/>
            <w:r w:rsidRPr="000A2290">
              <w:rPr>
                <w:rFonts w:ascii="Garamond" w:hAnsi="Garamond"/>
                <w:i/>
                <w:sz w:val="32"/>
                <w:szCs w:val="28"/>
              </w:rPr>
              <w:t xml:space="preserve">,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vel</w:t>
            </w:r>
            <w:proofErr w:type="spellEnd"/>
            <w:r w:rsidRPr="000A2290">
              <w:rPr>
                <w:rFonts w:ascii="Garamond" w:hAnsi="Garamond"/>
                <w:i/>
                <w:sz w:val="32"/>
                <w:szCs w:val="28"/>
              </w:rPr>
              <w:t xml:space="preserve"> </w:t>
            </w:r>
            <w:proofErr w:type="spellStart"/>
            <w:r w:rsidRPr="000A2290">
              <w:rPr>
                <w:rFonts w:ascii="Garamond" w:hAnsi="Garamond"/>
                <w:i/>
                <w:sz w:val="32"/>
                <w:szCs w:val="28"/>
              </w:rPr>
              <w:t>persoon</w:t>
            </w:r>
            <w:proofErr w:type="spellEnd"/>
            <w:r w:rsidRPr="000A2290">
              <w:rPr>
                <w:rFonts w:ascii="Garamond" w:hAnsi="Garamond"/>
                <w:i/>
                <w:sz w:val="32"/>
                <w:szCs w:val="28"/>
              </w:rPr>
              <w:t xml:space="preserve"> </w:t>
            </w:r>
            <w:proofErr w:type="spellStart"/>
            <w:r w:rsidRPr="000A2290">
              <w:rPr>
                <w:rFonts w:ascii="Garamond" w:hAnsi="Garamond"/>
                <w:i/>
                <w:sz w:val="32"/>
                <w:szCs w:val="28"/>
              </w:rPr>
              <w:t>ny</w:t>
            </w:r>
            <w:proofErr w:type="spellEnd"/>
            <w:r w:rsidRPr="000A2290">
              <w:rPr>
                <w:rFonts w:ascii="Garamond" w:hAnsi="Garamond"/>
                <w:i/>
                <w:sz w:val="32"/>
                <w:szCs w:val="28"/>
              </w:rPr>
              <w:t xml:space="preserve"> </w:t>
            </w:r>
            <w:proofErr w:type="spellStart"/>
            <w:r w:rsidRPr="000A2290">
              <w:rPr>
                <w:rFonts w:ascii="Garamond" w:hAnsi="Garamond"/>
                <w:i/>
                <w:sz w:val="32"/>
                <w:szCs w:val="28"/>
              </w:rPr>
              <w:t>Lught-thie</w:t>
            </w:r>
            <w:proofErr w:type="spellEnd"/>
            <w:r w:rsidRPr="000A2290">
              <w:rPr>
                <w:rFonts w:ascii="Garamond" w:hAnsi="Garamond"/>
                <w:i/>
                <w:sz w:val="32"/>
                <w:szCs w:val="28"/>
              </w:rPr>
              <w:t xml:space="preserve"> </w:t>
            </w:r>
            <w:proofErr w:type="spellStart"/>
            <w:r w:rsidRPr="000A2290">
              <w:rPr>
                <w:rFonts w:ascii="Garamond" w:hAnsi="Garamond"/>
                <w:i/>
                <w:sz w:val="32"/>
                <w:szCs w:val="28"/>
              </w:rPr>
              <w:t>erbee</w:t>
            </w:r>
            <w:proofErr w:type="spellEnd"/>
            <w:r w:rsidRPr="000A2290">
              <w:rPr>
                <w:rFonts w:ascii="Garamond" w:hAnsi="Garamond"/>
                <w:i/>
                <w:sz w:val="32"/>
                <w:szCs w:val="28"/>
              </w:rPr>
              <w:t xml:space="preserve"> </w:t>
            </w:r>
            <w:proofErr w:type="spellStart"/>
            <w:r w:rsidRPr="000A2290">
              <w:rPr>
                <w:rFonts w:ascii="Garamond" w:hAnsi="Garamond"/>
                <w:i/>
                <w:sz w:val="32"/>
                <w:szCs w:val="28"/>
              </w:rPr>
              <w:t>Creestee</w:t>
            </w:r>
            <w:proofErr w:type="spellEnd"/>
            <w:r w:rsidRPr="000A2290">
              <w:rPr>
                <w:rFonts w:ascii="Garamond" w:hAnsi="Garamond"/>
                <w:i/>
                <w:sz w:val="32"/>
                <w:szCs w:val="28"/>
              </w:rPr>
              <w:t xml:space="preserve"> </w:t>
            </w:r>
            <w:proofErr w:type="spellStart"/>
            <w:r w:rsidRPr="000A2290">
              <w:rPr>
                <w:rFonts w:ascii="Garamond" w:hAnsi="Garamond"/>
                <w:i/>
                <w:sz w:val="32"/>
                <w:szCs w:val="28"/>
              </w:rPr>
              <w:t>meerioosagh</w:t>
            </w:r>
            <w:proofErr w:type="spellEnd"/>
            <w:r w:rsidRPr="000A2290">
              <w:rPr>
                <w:rFonts w:ascii="Garamond" w:hAnsi="Garamond"/>
                <w:i/>
                <w:sz w:val="32"/>
                <w:szCs w:val="28"/>
              </w:rPr>
              <w:t xml:space="preserve">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yanoo</w:t>
            </w:r>
            <w:proofErr w:type="spellEnd"/>
            <w:r w:rsidRPr="000A2290">
              <w:rPr>
                <w:rFonts w:ascii="Garamond" w:hAnsi="Garamond"/>
                <w:i/>
                <w:sz w:val="32"/>
                <w:szCs w:val="28"/>
              </w:rPr>
              <w:t xml:space="preserve"> </w:t>
            </w:r>
            <w:proofErr w:type="spellStart"/>
            <w:r w:rsidRPr="000A2290">
              <w:rPr>
                <w:rFonts w:ascii="Garamond" w:hAnsi="Garamond"/>
                <w:i/>
                <w:sz w:val="32"/>
                <w:szCs w:val="28"/>
              </w:rPr>
              <w:t>Padjer</w:t>
            </w:r>
            <w:proofErr w:type="spellEnd"/>
            <w:r w:rsidRPr="000A2290">
              <w:rPr>
                <w:rFonts w:ascii="Garamond" w:hAnsi="Garamond"/>
                <w:i/>
                <w:sz w:val="32"/>
                <w:szCs w:val="28"/>
              </w:rPr>
              <w:t xml:space="preserve"> </w:t>
            </w:r>
            <w:proofErr w:type="spellStart"/>
            <w:r w:rsidRPr="000A2290">
              <w:rPr>
                <w:rFonts w:ascii="Garamond" w:hAnsi="Garamond"/>
                <w:i/>
                <w:sz w:val="32"/>
                <w:szCs w:val="28"/>
              </w:rPr>
              <w:t>gagh</w:t>
            </w:r>
            <w:proofErr w:type="spellEnd"/>
            <w:r w:rsidRPr="000A2290">
              <w:rPr>
                <w:rFonts w:ascii="Garamond" w:hAnsi="Garamond"/>
                <w:i/>
                <w:sz w:val="32"/>
                <w:szCs w:val="28"/>
              </w:rPr>
              <w:t xml:space="preserve"> </w:t>
            </w:r>
            <w:proofErr w:type="spellStart"/>
            <w:r w:rsidRPr="000A2290">
              <w:rPr>
                <w:rFonts w:ascii="Garamond" w:hAnsi="Garamond"/>
                <w:i/>
                <w:sz w:val="32"/>
                <w:szCs w:val="28"/>
              </w:rPr>
              <w:t>laa</w:t>
            </w:r>
            <w:proofErr w:type="spellEnd"/>
            <w:r w:rsidRPr="000A2290">
              <w:rPr>
                <w:rFonts w:ascii="Garamond" w:hAnsi="Garamond"/>
                <w:i/>
                <w:sz w:val="32"/>
                <w:szCs w:val="28"/>
              </w:rPr>
              <w:t xml:space="preserve"> </w:t>
            </w:r>
            <w:proofErr w:type="spellStart"/>
            <w:r w:rsidRPr="000A2290">
              <w:rPr>
                <w:rFonts w:ascii="Garamond" w:hAnsi="Garamond"/>
                <w:i/>
                <w:sz w:val="32"/>
                <w:szCs w:val="28"/>
              </w:rPr>
              <w:t>gys</w:t>
            </w:r>
            <w:proofErr w:type="spellEnd"/>
            <w:r w:rsidRPr="000A2290">
              <w:rPr>
                <w:rFonts w:ascii="Garamond" w:hAnsi="Garamond"/>
                <w:i/>
                <w:sz w:val="32"/>
                <w:szCs w:val="28"/>
              </w:rPr>
              <w:t xml:space="preserve"> </w:t>
            </w:r>
            <w:proofErr w:type="spellStart"/>
            <w:r w:rsidRPr="000A2290">
              <w:rPr>
                <w:rFonts w:ascii="Garamond" w:hAnsi="Garamond"/>
                <w:i/>
                <w:sz w:val="32"/>
                <w:szCs w:val="28"/>
              </w:rPr>
              <w:t>Jee</w:t>
            </w:r>
            <w:proofErr w:type="spellEnd"/>
            <w:r w:rsidRPr="000A2290">
              <w:rPr>
                <w:rFonts w:ascii="Garamond" w:hAnsi="Garamond"/>
                <w:sz w:val="32"/>
                <w:szCs w:val="28"/>
              </w:rPr>
              <w:t> ;</w:t>
            </w:r>
            <w:r w:rsidRPr="000A2290">
              <w:rPr>
                <w:rFonts w:ascii="Garamond" w:hAnsi="Garamond"/>
                <w:i/>
                <w:sz w:val="32"/>
                <w:szCs w:val="28"/>
              </w:rPr>
              <w:t xml:space="preserve"> ta </w:t>
            </w:r>
            <w:proofErr w:type="spellStart"/>
            <w:r w:rsidRPr="000A2290">
              <w:rPr>
                <w:rFonts w:ascii="Garamond" w:hAnsi="Garamond"/>
                <w:i/>
                <w:sz w:val="32"/>
                <w:szCs w:val="28"/>
              </w:rPr>
              <w:t>adsyn</w:t>
            </w:r>
            <w:proofErr w:type="spellEnd"/>
            <w:r w:rsidRPr="000A2290">
              <w:rPr>
                <w:rFonts w:ascii="Garamond" w:hAnsi="Garamond"/>
                <w:i/>
                <w:sz w:val="32"/>
                <w:szCs w:val="28"/>
              </w:rPr>
              <w:t xml:space="preserve"> </w:t>
            </w:r>
            <w:proofErr w:type="spellStart"/>
            <w:r w:rsidRPr="000A2290">
              <w:rPr>
                <w:rFonts w:ascii="Garamond" w:hAnsi="Garamond"/>
                <w:i/>
                <w:sz w:val="32"/>
                <w:szCs w:val="28"/>
              </w:rPr>
              <w:t>sloo</w:t>
            </w:r>
            <w:proofErr w:type="spellEnd"/>
            <w:r w:rsidRPr="000A2290">
              <w:rPr>
                <w:rFonts w:ascii="Garamond" w:hAnsi="Garamond"/>
                <w:i/>
                <w:sz w:val="32"/>
                <w:szCs w:val="28"/>
              </w:rPr>
              <w:t xml:space="preserve"> ta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ynsagh</w:t>
            </w:r>
            <w:proofErr w:type="spellEnd"/>
            <w:r w:rsidRPr="000A2290">
              <w:rPr>
                <w:rFonts w:ascii="Garamond" w:hAnsi="Garamond"/>
                <w:i/>
                <w:sz w:val="32"/>
                <w:szCs w:val="28"/>
              </w:rPr>
              <w:t xml:space="preserve"> </w:t>
            </w:r>
            <w:proofErr w:type="spellStart"/>
            <w:r w:rsidRPr="000A2290">
              <w:rPr>
                <w:rFonts w:ascii="Garamond" w:hAnsi="Garamond"/>
                <w:i/>
                <w:sz w:val="32"/>
                <w:szCs w:val="28"/>
              </w:rPr>
              <w:t>oc</w:t>
            </w:r>
            <w:proofErr w:type="spellEnd"/>
            <w:r w:rsidRPr="000A2290">
              <w:rPr>
                <w:rFonts w:ascii="Garamond" w:hAnsi="Garamond"/>
                <w:i/>
                <w:sz w:val="32"/>
                <w:szCs w:val="28"/>
              </w:rPr>
              <w:t xml:space="preserve">, </w:t>
            </w:r>
            <w:proofErr w:type="spellStart"/>
            <w:r w:rsidRPr="000A2290">
              <w:rPr>
                <w:rFonts w:ascii="Garamond" w:hAnsi="Garamond"/>
                <w:i/>
                <w:sz w:val="32"/>
                <w:szCs w:val="28"/>
              </w:rPr>
              <w:t>fakin</w:t>
            </w:r>
            <w:proofErr w:type="spellEnd"/>
            <w:r w:rsidRPr="000A2290">
              <w:rPr>
                <w:rFonts w:ascii="Garamond" w:hAnsi="Garamond"/>
                <w:i/>
                <w:sz w:val="32"/>
                <w:szCs w:val="28"/>
              </w:rPr>
              <w:t xml:space="preserve"> </w:t>
            </w:r>
            <w:proofErr w:type="spellStart"/>
            <w:r w:rsidRPr="000A2290">
              <w:rPr>
                <w:rFonts w:ascii="Garamond" w:hAnsi="Garamond"/>
                <w:i/>
                <w:sz w:val="32"/>
                <w:szCs w:val="28"/>
              </w:rPr>
              <w:t>dy</w:t>
            </w:r>
            <w:proofErr w:type="spellEnd"/>
            <w:r w:rsidRPr="000A2290">
              <w:rPr>
                <w:rFonts w:ascii="Garamond" w:hAnsi="Garamond"/>
                <w:i/>
                <w:sz w:val="32"/>
                <w:szCs w:val="28"/>
              </w:rPr>
              <w:t xml:space="preserve"> nee </w:t>
            </w:r>
            <w:proofErr w:type="spellStart"/>
            <w:r w:rsidRPr="000A2290">
              <w:rPr>
                <w:rFonts w:ascii="Garamond" w:hAnsi="Garamond"/>
                <w:i/>
                <w:sz w:val="32"/>
                <w:szCs w:val="28"/>
              </w:rPr>
              <w:t>gys</w:t>
            </w:r>
            <w:proofErr w:type="spellEnd"/>
            <w:r w:rsidRPr="000A2290">
              <w:rPr>
                <w:rFonts w:ascii="Garamond" w:hAnsi="Garamond"/>
                <w:i/>
                <w:sz w:val="32"/>
                <w:szCs w:val="28"/>
              </w:rPr>
              <w:t xml:space="preserve"> </w:t>
            </w:r>
            <w:proofErr w:type="spellStart"/>
            <w:r w:rsidRPr="000A2290">
              <w:rPr>
                <w:rFonts w:ascii="Garamond" w:hAnsi="Garamond"/>
                <w:i/>
                <w:sz w:val="32"/>
                <w:szCs w:val="28"/>
              </w:rPr>
              <w:t>yn</w:t>
            </w:r>
            <w:proofErr w:type="spellEnd"/>
            <w:r w:rsidRPr="000A2290">
              <w:rPr>
                <w:rFonts w:ascii="Garamond" w:hAnsi="Garamond"/>
                <w:i/>
                <w:sz w:val="32"/>
                <w:szCs w:val="28"/>
              </w:rPr>
              <w:t xml:space="preserve"> </w:t>
            </w:r>
            <w:proofErr w:type="spellStart"/>
            <w:r w:rsidRPr="000A2290">
              <w:rPr>
                <w:rFonts w:ascii="Garamond" w:hAnsi="Garamond"/>
                <w:i/>
                <w:sz w:val="32"/>
                <w:szCs w:val="28"/>
              </w:rPr>
              <w:t>Ard-chiarralys</w:t>
            </w:r>
            <w:proofErr w:type="spellEnd"/>
            <w:r w:rsidRPr="000A2290">
              <w:rPr>
                <w:rFonts w:ascii="Garamond" w:hAnsi="Garamond"/>
                <w:i/>
                <w:sz w:val="32"/>
                <w:szCs w:val="28"/>
              </w:rPr>
              <w:t xml:space="preserve"> </w:t>
            </w:r>
            <w:proofErr w:type="spellStart"/>
            <w:r w:rsidRPr="000A2290">
              <w:rPr>
                <w:rFonts w:ascii="Garamond" w:hAnsi="Garamond"/>
                <w:i/>
                <w:sz w:val="32"/>
                <w:szCs w:val="28"/>
              </w:rPr>
              <w:t>echyssyn</w:t>
            </w:r>
            <w:proofErr w:type="spellEnd"/>
            <w:r w:rsidRPr="000A2290">
              <w:rPr>
                <w:rFonts w:ascii="Garamond" w:hAnsi="Garamond"/>
                <w:i/>
                <w:sz w:val="32"/>
                <w:szCs w:val="28"/>
              </w:rPr>
              <w:t xml:space="preserve"> </w:t>
            </w:r>
            <w:proofErr w:type="spellStart"/>
            <w:r w:rsidRPr="000A2290">
              <w:rPr>
                <w:rFonts w:ascii="Garamond" w:hAnsi="Garamond"/>
                <w:i/>
                <w:sz w:val="32"/>
                <w:szCs w:val="28"/>
              </w:rPr>
              <w:t>ta’d</w:t>
            </w:r>
            <w:proofErr w:type="spellEnd"/>
            <w:r w:rsidRPr="000A2290">
              <w:rPr>
                <w:rFonts w:ascii="Garamond" w:hAnsi="Garamond"/>
                <w:i/>
                <w:sz w:val="32"/>
                <w:szCs w:val="28"/>
              </w:rPr>
              <w:t xml:space="preserve"> </w:t>
            </w:r>
            <w:proofErr w:type="spellStart"/>
            <w:r w:rsidRPr="000A2290">
              <w:rPr>
                <w:rFonts w:ascii="Garamond" w:hAnsi="Garamond"/>
                <w:i/>
                <w:sz w:val="32"/>
                <w:szCs w:val="28"/>
              </w:rPr>
              <w:t>jercal</w:t>
            </w:r>
            <w:proofErr w:type="spellEnd"/>
            <w:r w:rsidRPr="000A2290">
              <w:rPr>
                <w:rFonts w:ascii="Garamond" w:hAnsi="Garamond"/>
                <w:sz w:val="32"/>
                <w:szCs w:val="28"/>
              </w:rPr>
              <w:t> ;</w:t>
            </w:r>
            <w:r w:rsidRPr="000A2290">
              <w:rPr>
                <w:rFonts w:ascii="Garamond" w:hAnsi="Garamond"/>
                <w:i/>
                <w:sz w:val="32"/>
                <w:szCs w:val="28"/>
              </w:rPr>
              <w:t xml:space="preserve"> </w:t>
            </w:r>
            <w:proofErr w:type="spellStart"/>
            <w:r w:rsidRPr="000A2290">
              <w:rPr>
                <w:rFonts w:ascii="Garamond" w:hAnsi="Garamond"/>
                <w:i/>
                <w:sz w:val="32"/>
                <w:szCs w:val="28"/>
              </w:rPr>
              <w:t>nagh</w:t>
            </w:r>
            <w:proofErr w:type="spellEnd"/>
            <w:r w:rsidRPr="000A2290">
              <w:rPr>
                <w:rFonts w:ascii="Garamond" w:hAnsi="Garamond"/>
                <w:i/>
                <w:sz w:val="32"/>
                <w:szCs w:val="28"/>
              </w:rPr>
              <w:t xml:space="preserve"> </w:t>
            </w:r>
            <w:proofErr w:type="spellStart"/>
            <w:r w:rsidRPr="000A2290">
              <w:rPr>
                <w:rFonts w:ascii="Garamond" w:hAnsi="Garamond"/>
                <w:i/>
                <w:sz w:val="32"/>
                <w:szCs w:val="28"/>
              </w:rPr>
              <w:t>vod</w:t>
            </w:r>
            <w:proofErr w:type="spellEnd"/>
            <w:r w:rsidRPr="000A2290">
              <w:rPr>
                <w:rFonts w:ascii="Garamond" w:hAnsi="Garamond"/>
                <w:i/>
                <w:sz w:val="32"/>
                <w:szCs w:val="28"/>
              </w:rPr>
              <w:t xml:space="preserve"> ad </w:t>
            </w:r>
            <w:proofErr w:type="spellStart"/>
            <w:r w:rsidRPr="000A2290">
              <w:rPr>
                <w:rFonts w:ascii="Garamond" w:hAnsi="Garamond"/>
                <w:i/>
                <w:sz w:val="32"/>
                <w:szCs w:val="28"/>
              </w:rPr>
              <w:t>gol</w:t>
            </w:r>
            <w:proofErr w:type="spellEnd"/>
            <w:r w:rsidRPr="000A2290">
              <w:rPr>
                <w:rFonts w:ascii="Garamond" w:hAnsi="Garamond"/>
                <w:i/>
                <w:sz w:val="32"/>
                <w:szCs w:val="28"/>
              </w:rPr>
              <w:t xml:space="preserve"> er </w:t>
            </w:r>
            <w:proofErr w:type="spellStart"/>
            <w:r w:rsidRPr="000A2290">
              <w:rPr>
                <w:rFonts w:ascii="Garamond" w:hAnsi="Garamond"/>
                <w:i/>
                <w:sz w:val="32"/>
                <w:szCs w:val="28"/>
              </w:rPr>
              <w:t>nyn</w:t>
            </w:r>
            <w:proofErr w:type="spellEnd"/>
            <w:r w:rsidRPr="000A2290">
              <w:rPr>
                <w:rFonts w:ascii="Garamond" w:hAnsi="Garamond"/>
                <w:i/>
                <w:sz w:val="32"/>
                <w:szCs w:val="28"/>
              </w:rPr>
              <w:t xml:space="preserve"> </w:t>
            </w:r>
            <w:proofErr w:type="spellStart"/>
            <w:r w:rsidRPr="000A2290">
              <w:rPr>
                <w:rFonts w:ascii="Garamond" w:hAnsi="Garamond"/>
                <w:i/>
                <w:sz w:val="32"/>
                <w:szCs w:val="28"/>
              </w:rPr>
              <w:t>doshiaght</w:t>
            </w:r>
            <w:proofErr w:type="spellEnd"/>
            <w:r w:rsidRPr="000A2290">
              <w:rPr>
                <w:rFonts w:ascii="Garamond" w:hAnsi="Garamond"/>
                <w:i/>
                <w:sz w:val="32"/>
                <w:szCs w:val="28"/>
              </w:rPr>
              <w:t xml:space="preserve"> </w:t>
            </w:r>
            <w:proofErr w:type="spellStart"/>
            <w:r w:rsidRPr="000A2290">
              <w:rPr>
                <w:rFonts w:ascii="Garamond" w:hAnsi="Garamond"/>
                <w:i/>
                <w:sz w:val="32"/>
                <w:szCs w:val="28"/>
              </w:rPr>
              <w:t>fegooish</w:t>
            </w:r>
            <w:proofErr w:type="spellEnd"/>
            <w:r w:rsidRPr="000A2290">
              <w:rPr>
                <w:rFonts w:ascii="Garamond" w:hAnsi="Garamond"/>
                <w:i/>
                <w:sz w:val="32"/>
                <w:szCs w:val="28"/>
              </w:rPr>
              <w:t xml:space="preserve"> e </w:t>
            </w:r>
            <w:proofErr w:type="spellStart"/>
            <w:r w:rsidRPr="000A2290">
              <w:rPr>
                <w:rFonts w:ascii="Garamond" w:hAnsi="Garamond"/>
                <w:i/>
                <w:sz w:val="32"/>
                <w:szCs w:val="28"/>
              </w:rPr>
              <w:t>vannaght</w:t>
            </w:r>
            <w:proofErr w:type="spellEnd"/>
            <w:r w:rsidRPr="000A2290">
              <w:rPr>
                <w:rFonts w:ascii="Garamond" w:hAnsi="Garamond"/>
                <w:i/>
                <w:sz w:val="32"/>
                <w:szCs w:val="28"/>
              </w:rPr>
              <w:t xml:space="preserve">, </w:t>
            </w:r>
            <w:proofErr w:type="spellStart"/>
            <w:r w:rsidRPr="000A2290">
              <w:rPr>
                <w:rFonts w:ascii="Garamond" w:hAnsi="Garamond"/>
                <w:i/>
                <w:sz w:val="32"/>
                <w:szCs w:val="28"/>
              </w:rPr>
              <w:t>nagh</w:t>
            </w:r>
            <w:proofErr w:type="spellEnd"/>
            <w:r w:rsidRPr="000A2290">
              <w:rPr>
                <w:rFonts w:ascii="Garamond" w:hAnsi="Garamond"/>
                <w:i/>
                <w:sz w:val="32"/>
                <w:szCs w:val="28"/>
              </w:rPr>
              <w:t xml:space="preserve"> </w:t>
            </w:r>
            <w:proofErr w:type="spellStart"/>
            <w:r w:rsidRPr="000A2290">
              <w:rPr>
                <w:rFonts w:ascii="Garamond" w:hAnsi="Garamond"/>
                <w:i/>
                <w:sz w:val="32"/>
                <w:szCs w:val="28"/>
              </w:rPr>
              <w:t>vod</w:t>
            </w:r>
            <w:proofErr w:type="spellEnd"/>
            <w:r w:rsidRPr="000A2290">
              <w:rPr>
                <w:rFonts w:ascii="Garamond" w:hAnsi="Garamond"/>
                <w:i/>
                <w:sz w:val="32"/>
                <w:szCs w:val="28"/>
              </w:rPr>
              <w:t xml:space="preserve"> ad red </w:t>
            </w:r>
            <w:proofErr w:type="spellStart"/>
            <w:r w:rsidRPr="000A2290">
              <w:rPr>
                <w:rFonts w:ascii="Garamond" w:hAnsi="Garamond"/>
                <w:i/>
                <w:sz w:val="32"/>
                <w:szCs w:val="28"/>
              </w:rPr>
              <w:t>mie</w:t>
            </w:r>
            <w:proofErr w:type="spellEnd"/>
            <w:r w:rsidRPr="000A2290">
              <w:rPr>
                <w:rFonts w:ascii="Garamond" w:hAnsi="Garamond"/>
                <w:i/>
                <w:sz w:val="32"/>
                <w:szCs w:val="28"/>
              </w:rPr>
              <w:t xml:space="preserve"> </w:t>
            </w:r>
            <w:proofErr w:type="spellStart"/>
            <w:r w:rsidRPr="000A2290">
              <w:rPr>
                <w:rFonts w:ascii="Garamond" w:hAnsi="Garamond"/>
                <w:i/>
                <w:sz w:val="32"/>
                <w:szCs w:val="28"/>
              </w:rPr>
              <w:t>erbee</w:t>
            </w:r>
            <w:proofErr w:type="spellEnd"/>
            <w:r w:rsidRPr="000A2290">
              <w:rPr>
                <w:rFonts w:ascii="Garamond" w:hAnsi="Garamond"/>
                <w:i/>
                <w:sz w:val="32"/>
                <w:szCs w:val="28"/>
              </w:rPr>
              <w:t xml:space="preserve"> y </w:t>
            </w:r>
            <w:proofErr w:type="spellStart"/>
            <w:r w:rsidRPr="000A2290">
              <w:rPr>
                <w:rFonts w:ascii="Garamond" w:hAnsi="Garamond"/>
                <w:i/>
                <w:sz w:val="32"/>
                <w:szCs w:val="28"/>
              </w:rPr>
              <w:t>yanoo</w:t>
            </w:r>
            <w:proofErr w:type="spellEnd"/>
            <w:r w:rsidRPr="000A2290">
              <w:rPr>
                <w:rFonts w:ascii="Garamond" w:hAnsi="Garamond"/>
                <w:i/>
                <w:sz w:val="32"/>
                <w:szCs w:val="28"/>
              </w:rPr>
              <w:t xml:space="preserve"> </w:t>
            </w:r>
            <w:proofErr w:type="spellStart"/>
            <w:r w:rsidRPr="000A2290">
              <w:rPr>
                <w:rFonts w:ascii="Garamond" w:hAnsi="Garamond"/>
                <w:i/>
                <w:sz w:val="32"/>
                <w:szCs w:val="28"/>
              </w:rPr>
              <w:t>fegooish</w:t>
            </w:r>
            <w:proofErr w:type="spellEnd"/>
            <w:r w:rsidRPr="000A2290">
              <w:rPr>
                <w:rFonts w:ascii="Garamond" w:hAnsi="Garamond"/>
                <w:i/>
                <w:sz w:val="32"/>
                <w:szCs w:val="28"/>
              </w:rPr>
              <w:t xml:space="preserve"> e </w:t>
            </w:r>
            <w:proofErr w:type="spellStart"/>
            <w:r w:rsidRPr="000A2290">
              <w:rPr>
                <w:rFonts w:ascii="Garamond" w:hAnsi="Garamond"/>
                <w:i/>
                <w:sz w:val="32"/>
                <w:szCs w:val="28"/>
              </w:rPr>
              <w:t>Ghrayse</w:t>
            </w:r>
            <w:proofErr w:type="spellEnd"/>
            <w:r w:rsidRPr="000A2290">
              <w:rPr>
                <w:rFonts w:ascii="Garamond" w:hAnsi="Garamond"/>
                <w:i/>
                <w:sz w:val="32"/>
                <w:szCs w:val="28"/>
              </w:rPr>
              <w:t xml:space="preserve"> as e </w:t>
            </w:r>
            <w:proofErr w:type="spellStart"/>
            <w:r w:rsidRPr="000A2290">
              <w:rPr>
                <w:rFonts w:ascii="Garamond" w:hAnsi="Garamond"/>
                <w:i/>
                <w:sz w:val="32"/>
                <w:szCs w:val="28"/>
              </w:rPr>
              <w:t>Chooney</w:t>
            </w:r>
            <w:proofErr w:type="spellEnd"/>
            <w:r w:rsidRPr="000A2290">
              <w:rPr>
                <w:rFonts w:ascii="Garamond" w:hAnsi="Garamond"/>
                <w:sz w:val="32"/>
                <w:szCs w:val="28"/>
              </w:rPr>
              <w:t> ;</w:t>
            </w:r>
            <w:r w:rsidRPr="000A2290">
              <w:rPr>
                <w:rFonts w:ascii="Garamond" w:hAnsi="Garamond"/>
                <w:i/>
                <w:sz w:val="32"/>
                <w:szCs w:val="28"/>
              </w:rPr>
              <w:t xml:space="preserve"> </w:t>
            </w:r>
            <w:proofErr w:type="spellStart"/>
            <w:r w:rsidRPr="000A2290">
              <w:rPr>
                <w:rFonts w:ascii="Garamond" w:hAnsi="Garamond"/>
                <w:i/>
                <w:sz w:val="32"/>
                <w:szCs w:val="28"/>
              </w:rPr>
              <w:t>nagh</w:t>
            </w:r>
            <w:proofErr w:type="spellEnd"/>
            <w:r w:rsidRPr="000A2290">
              <w:rPr>
                <w:rFonts w:ascii="Garamond" w:hAnsi="Garamond"/>
                <w:i/>
                <w:sz w:val="32"/>
                <w:szCs w:val="28"/>
              </w:rPr>
              <w:t xml:space="preserve"> </w:t>
            </w:r>
            <w:proofErr w:type="spellStart"/>
            <w:r w:rsidRPr="000A2290">
              <w:rPr>
                <w:rFonts w:ascii="Garamond" w:hAnsi="Garamond"/>
                <w:i/>
                <w:sz w:val="32"/>
                <w:szCs w:val="28"/>
              </w:rPr>
              <w:t>vod</w:t>
            </w:r>
            <w:proofErr w:type="spellEnd"/>
            <w:r w:rsidRPr="000A2290">
              <w:rPr>
                <w:rFonts w:ascii="Garamond" w:hAnsi="Garamond"/>
                <w:i/>
                <w:sz w:val="32"/>
                <w:szCs w:val="28"/>
              </w:rPr>
              <w:t xml:space="preserve"> ad </w:t>
            </w:r>
            <w:proofErr w:type="spellStart"/>
            <w:r w:rsidRPr="000A2290">
              <w:rPr>
                <w:rFonts w:ascii="Garamond" w:hAnsi="Garamond"/>
                <w:i/>
                <w:sz w:val="32"/>
                <w:szCs w:val="28"/>
              </w:rPr>
              <w:t>ve</w:t>
            </w:r>
            <w:proofErr w:type="spellEnd"/>
            <w:r w:rsidRPr="000A2290">
              <w:rPr>
                <w:rFonts w:ascii="Garamond" w:hAnsi="Garamond"/>
                <w:i/>
                <w:sz w:val="32"/>
                <w:szCs w:val="28"/>
              </w:rPr>
              <w:t xml:space="preserve"> bio </w:t>
            </w:r>
            <w:proofErr w:type="spellStart"/>
            <w:r w:rsidRPr="000A2290">
              <w:rPr>
                <w:rFonts w:ascii="Garamond" w:hAnsi="Garamond"/>
                <w:i/>
                <w:sz w:val="32"/>
                <w:szCs w:val="28"/>
              </w:rPr>
              <w:t>ny</w:t>
            </w:r>
            <w:proofErr w:type="spellEnd"/>
            <w:r w:rsidRPr="000A2290">
              <w:rPr>
                <w:rFonts w:ascii="Garamond" w:hAnsi="Garamond"/>
                <w:i/>
                <w:sz w:val="32"/>
                <w:szCs w:val="28"/>
              </w:rPr>
              <w:t xml:space="preserve"> </w:t>
            </w:r>
            <w:proofErr w:type="spellStart"/>
            <w:r w:rsidRPr="000A2290">
              <w:rPr>
                <w:rFonts w:ascii="Garamond" w:hAnsi="Garamond"/>
                <w:i/>
                <w:sz w:val="32"/>
                <w:szCs w:val="28"/>
              </w:rPr>
              <w:t>sodjeh</w:t>
            </w:r>
            <w:proofErr w:type="spellEnd"/>
            <w:r w:rsidRPr="000A2290">
              <w:rPr>
                <w:rFonts w:ascii="Garamond" w:hAnsi="Garamond"/>
                <w:i/>
                <w:sz w:val="32"/>
                <w:szCs w:val="28"/>
              </w:rPr>
              <w:t xml:space="preserve"> </w:t>
            </w:r>
            <w:proofErr w:type="spellStart"/>
            <w:r w:rsidRPr="000A2290">
              <w:rPr>
                <w:rFonts w:ascii="Garamond" w:hAnsi="Garamond"/>
                <w:i/>
                <w:sz w:val="32"/>
                <w:szCs w:val="28"/>
              </w:rPr>
              <w:t>ny</w:t>
            </w:r>
            <w:proofErr w:type="spellEnd"/>
            <w:r w:rsidRPr="000A2290">
              <w:rPr>
                <w:rFonts w:ascii="Garamond" w:hAnsi="Garamond"/>
                <w:i/>
                <w:sz w:val="32"/>
                <w:szCs w:val="28"/>
              </w:rPr>
              <w:t xml:space="preserve"> </w:t>
            </w:r>
            <w:proofErr w:type="spellStart"/>
            <w:r w:rsidRPr="000A2290">
              <w:rPr>
                <w:rFonts w:ascii="Garamond" w:hAnsi="Garamond"/>
                <w:i/>
                <w:sz w:val="32"/>
                <w:szCs w:val="28"/>
              </w:rPr>
              <w:t>sallishyn</w:t>
            </w:r>
            <w:proofErr w:type="spellEnd"/>
            <w:r w:rsidRPr="000A2290">
              <w:rPr>
                <w:rFonts w:ascii="Garamond" w:hAnsi="Garamond"/>
                <w:i/>
                <w:sz w:val="32"/>
                <w:szCs w:val="28"/>
              </w:rPr>
              <w:t xml:space="preserve">, as </w:t>
            </w:r>
            <w:proofErr w:type="spellStart"/>
            <w:r w:rsidRPr="000A2290">
              <w:rPr>
                <w:rFonts w:ascii="Garamond" w:hAnsi="Garamond"/>
                <w:i/>
                <w:sz w:val="32"/>
                <w:szCs w:val="28"/>
              </w:rPr>
              <w:t>tra</w:t>
            </w:r>
            <w:proofErr w:type="spellEnd"/>
            <w:r w:rsidRPr="000A2290">
              <w:rPr>
                <w:rFonts w:ascii="Garamond" w:hAnsi="Garamond"/>
                <w:i/>
                <w:sz w:val="32"/>
                <w:szCs w:val="28"/>
              </w:rPr>
              <w:t xml:space="preserve"> yow ad </w:t>
            </w:r>
            <w:proofErr w:type="spellStart"/>
            <w:r w:rsidRPr="000A2290">
              <w:rPr>
                <w:rFonts w:ascii="Garamond" w:hAnsi="Garamond"/>
                <w:i/>
                <w:sz w:val="32"/>
                <w:szCs w:val="28"/>
              </w:rPr>
              <w:t>baase</w:t>
            </w:r>
            <w:proofErr w:type="spellEnd"/>
            <w:r w:rsidRPr="000A2290">
              <w:rPr>
                <w:rFonts w:ascii="Garamond" w:hAnsi="Garamond"/>
                <w:i/>
                <w:sz w:val="32"/>
                <w:szCs w:val="28"/>
              </w:rPr>
              <w:t xml:space="preserve">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negin</w:t>
            </w:r>
            <w:proofErr w:type="spellEnd"/>
            <w:r w:rsidRPr="000A2290">
              <w:rPr>
                <w:rFonts w:ascii="Garamond" w:hAnsi="Garamond"/>
                <w:i/>
                <w:sz w:val="32"/>
                <w:szCs w:val="28"/>
              </w:rPr>
              <w:t xml:space="preserve"> </w:t>
            </w:r>
            <w:proofErr w:type="spellStart"/>
            <w:r w:rsidRPr="000A2290">
              <w:rPr>
                <w:rFonts w:ascii="Garamond" w:hAnsi="Garamond"/>
                <w:i/>
                <w:sz w:val="32"/>
                <w:szCs w:val="28"/>
              </w:rPr>
              <w:t>daue</w:t>
            </w:r>
            <w:proofErr w:type="spellEnd"/>
            <w:r w:rsidRPr="000A2290">
              <w:rPr>
                <w:rFonts w:ascii="Garamond" w:hAnsi="Garamond"/>
                <w:i/>
                <w:sz w:val="32"/>
                <w:szCs w:val="28"/>
              </w:rPr>
              <w:t xml:space="preserve"> </w:t>
            </w:r>
            <w:proofErr w:type="spellStart"/>
            <w:r w:rsidRPr="000A2290">
              <w:rPr>
                <w:rFonts w:ascii="Garamond" w:hAnsi="Garamond"/>
                <w:i/>
                <w:sz w:val="32"/>
                <w:szCs w:val="28"/>
              </w:rPr>
              <w:t>ve</w:t>
            </w:r>
            <w:proofErr w:type="spellEnd"/>
            <w:r w:rsidRPr="000A2290">
              <w:rPr>
                <w:rFonts w:ascii="Garamond" w:hAnsi="Garamond"/>
                <w:i/>
                <w:sz w:val="32"/>
                <w:szCs w:val="28"/>
              </w:rPr>
              <w:t xml:space="preserve"> </w:t>
            </w:r>
            <w:proofErr w:type="spellStart"/>
            <w:r w:rsidRPr="000A2290">
              <w:rPr>
                <w:rFonts w:ascii="Garamond" w:hAnsi="Garamond"/>
                <w:i/>
                <w:sz w:val="32"/>
                <w:szCs w:val="28"/>
              </w:rPr>
              <w:t>ayns</w:t>
            </w:r>
            <w:proofErr w:type="spellEnd"/>
            <w:r w:rsidRPr="000A2290">
              <w:rPr>
                <w:rFonts w:ascii="Garamond" w:hAnsi="Garamond"/>
                <w:sz w:val="32"/>
                <w:szCs w:val="28"/>
              </w:rPr>
              <w:t xml:space="preserve"> </w:t>
            </w:r>
            <w:proofErr w:type="spellStart"/>
            <w:r w:rsidRPr="000A2290">
              <w:rPr>
                <w:rFonts w:ascii="Garamond" w:hAnsi="Garamond"/>
                <w:sz w:val="32"/>
                <w:szCs w:val="28"/>
              </w:rPr>
              <w:t>meegherjagh</w:t>
            </w:r>
            <w:proofErr w:type="spellEnd"/>
            <w:r w:rsidRPr="000A2290">
              <w:rPr>
                <w:rFonts w:ascii="Garamond" w:hAnsi="Garamond"/>
                <w:sz w:val="32"/>
                <w:szCs w:val="28"/>
              </w:rPr>
              <w:t xml:space="preserve"> </w:t>
            </w:r>
            <w:proofErr w:type="spellStart"/>
            <w:r w:rsidRPr="000A2290">
              <w:rPr>
                <w:rFonts w:ascii="Garamond" w:hAnsi="Garamond"/>
                <w:i/>
                <w:sz w:val="32"/>
                <w:szCs w:val="28"/>
              </w:rPr>
              <w:t>ny</w:t>
            </w:r>
            <w:proofErr w:type="spellEnd"/>
            <w:r w:rsidRPr="000A2290">
              <w:rPr>
                <w:rFonts w:ascii="Garamond" w:hAnsi="Garamond"/>
                <w:i/>
                <w:sz w:val="32"/>
                <w:szCs w:val="28"/>
              </w:rPr>
              <w:t xml:space="preserve"> </w:t>
            </w:r>
            <w:proofErr w:type="spellStart"/>
            <w:r w:rsidRPr="000A2290">
              <w:rPr>
                <w:rFonts w:ascii="Garamond" w:hAnsi="Garamond"/>
                <w:i/>
                <w:sz w:val="32"/>
                <w:szCs w:val="28"/>
              </w:rPr>
              <w:t>ayns</w:t>
            </w:r>
            <w:proofErr w:type="spellEnd"/>
            <w:r w:rsidRPr="000A2290">
              <w:rPr>
                <w:rFonts w:ascii="Garamond" w:hAnsi="Garamond"/>
                <w:sz w:val="32"/>
                <w:szCs w:val="28"/>
              </w:rPr>
              <w:t xml:space="preserve"> </w:t>
            </w:r>
            <w:proofErr w:type="spellStart"/>
            <w:r w:rsidRPr="000A2290">
              <w:rPr>
                <w:rFonts w:ascii="Garamond" w:hAnsi="Garamond"/>
                <w:sz w:val="32"/>
                <w:szCs w:val="28"/>
              </w:rPr>
              <w:t>maynrys</w:t>
            </w:r>
            <w:proofErr w:type="spellEnd"/>
            <w:r w:rsidRPr="000A2290">
              <w:rPr>
                <w:rFonts w:ascii="Garamond" w:hAnsi="Garamond"/>
                <w:sz w:val="32"/>
                <w:szCs w:val="28"/>
              </w:rPr>
              <w:t xml:space="preserve">, </w:t>
            </w:r>
            <w:proofErr w:type="spellStart"/>
            <w:r w:rsidRPr="000A2290">
              <w:rPr>
                <w:rFonts w:ascii="Garamond" w:hAnsi="Garamond"/>
                <w:i/>
                <w:sz w:val="32"/>
                <w:szCs w:val="28"/>
              </w:rPr>
              <w:t>naght</w:t>
            </w:r>
            <w:proofErr w:type="spellEnd"/>
            <w:r w:rsidRPr="000A2290">
              <w:rPr>
                <w:rFonts w:ascii="Garamond" w:hAnsi="Garamond"/>
                <w:i/>
                <w:sz w:val="32"/>
                <w:szCs w:val="28"/>
              </w:rPr>
              <w:t xml:space="preserve"> </w:t>
            </w:r>
            <w:proofErr w:type="spellStart"/>
            <w:r w:rsidRPr="000A2290">
              <w:rPr>
                <w:rFonts w:ascii="Garamond" w:hAnsi="Garamond"/>
                <w:i/>
                <w:sz w:val="32"/>
                <w:szCs w:val="28"/>
              </w:rPr>
              <w:t>myr</w:t>
            </w:r>
            <w:proofErr w:type="spellEnd"/>
            <w:r w:rsidRPr="000A2290">
              <w:rPr>
                <w:rFonts w:ascii="Garamond" w:hAnsi="Garamond"/>
                <w:i/>
                <w:sz w:val="32"/>
                <w:szCs w:val="28"/>
              </w:rPr>
              <w:t xml:space="preserve"> </w:t>
            </w:r>
            <w:proofErr w:type="spellStart"/>
            <w:r w:rsidRPr="000A2290">
              <w:rPr>
                <w:rFonts w:ascii="Garamond" w:hAnsi="Garamond"/>
                <w:i/>
                <w:sz w:val="32"/>
                <w:szCs w:val="28"/>
              </w:rPr>
              <w:t>smooinys</w:t>
            </w:r>
            <w:proofErr w:type="spellEnd"/>
            <w:r w:rsidRPr="000A2290">
              <w:rPr>
                <w:rFonts w:ascii="Garamond" w:hAnsi="Garamond"/>
                <w:i/>
                <w:sz w:val="32"/>
                <w:szCs w:val="28"/>
              </w:rPr>
              <w:t xml:space="preserve"> e </w:t>
            </w:r>
            <w:proofErr w:type="spellStart"/>
            <w:r w:rsidRPr="000A2290">
              <w:rPr>
                <w:rFonts w:ascii="Garamond" w:hAnsi="Garamond"/>
                <w:i/>
                <w:sz w:val="32"/>
                <w:szCs w:val="28"/>
              </w:rPr>
              <w:t>ta’d</w:t>
            </w:r>
            <w:proofErr w:type="spellEnd"/>
            <w:r w:rsidRPr="000A2290">
              <w:rPr>
                <w:rFonts w:ascii="Garamond" w:hAnsi="Garamond"/>
                <w:i/>
                <w:sz w:val="32"/>
                <w:szCs w:val="28"/>
              </w:rPr>
              <w:t xml:space="preserve"> er </w:t>
            </w:r>
            <w:proofErr w:type="spellStart"/>
            <w:r w:rsidRPr="000A2290">
              <w:rPr>
                <w:rFonts w:ascii="Garamond" w:hAnsi="Garamond"/>
                <w:i/>
                <w:sz w:val="32"/>
                <w:szCs w:val="28"/>
              </w:rPr>
              <w:t>hoilchin</w:t>
            </w:r>
            <w:proofErr w:type="spellEnd"/>
            <w:r w:rsidRPr="000A2290">
              <w:rPr>
                <w:rFonts w:ascii="Garamond" w:hAnsi="Garamond"/>
                <w:i/>
                <w:sz w:val="32"/>
                <w:szCs w:val="28"/>
              </w:rPr>
              <w:t xml:space="preserve"> y </w:t>
            </w:r>
            <w:proofErr w:type="spellStart"/>
            <w:r w:rsidRPr="000A2290">
              <w:rPr>
                <w:rFonts w:ascii="Garamond" w:hAnsi="Garamond"/>
                <w:i/>
                <w:sz w:val="32"/>
                <w:szCs w:val="28"/>
              </w:rPr>
              <w:t>ve</w:t>
            </w:r>
            <w:proofErr w:type="spellEnd"/>
            <w:r w:rsidRPr="000A2290">
              <w:rPr>
                <w:rFonts w:ascii="Garamond" w:hAnsi="Garamond"/>
                <w:i/>
                <w:sz w:val="32"/>
                <w:szCs w:val="28"/>
              </w:rPr>
              <w:t xml:space="preserve">. </w:t>
            </w:r>
          </w:p>
        </w:tc>
        <w:tc>
          <w:tcPr>
            <w:tcW w:w="4932" w:type="dxa"/>
          </w:tcPr>
          <w:p w14:paraId="5064A508" w14:textId="77777777" w:rsidR="000A2290" w:rsidRPr="000A2290" w:rsidRDefault="000A2290" w:rsidP="009445FB">
            <w:pPr>
              <w:pStyle w:val="ListParagraph"/>
              <w:tabs>
                <w:tab w:val="left" w:pos="1813"/>
              </w:tabs>
              <w:spacing w:before="120" w:line="216" w:lineRule="auto"/>
              <w:ind w:left="0"/>
              <w:jc w:val="both"/>
              <w:rPr>
                <w:rFonts w:ascii="Garamond" w:hAnsi="Garamond" w:cs="GlyphLessFont"/>
                <w:sz w:val="32"/>
              </w:rPr>
            </w:pPr>
            <w:r w:rsidRPr="00A17DDB">
              <w:rPr>
                <w:rFonts w:ascii="Garamond" w:hAnsi="Garamond" w:cs="GlyphLessFont"/>
                <w:sz w:val="44"/>
              </w:rPr>
              <w:t>I</w:t>
            </w:r>
            <w:r w:rsidRPr="000A2290">
              <w:rPr>
                <w:rFonts w:ascii="Garamond" w:hAnsi="Garamond" w:cs="GlyphLessFont"/>
                <w:sz w:val="32"/>
              </w:rPr>
              <w:t xml:space="preserve">T is for want of </w:t>
            </w:r>
            <w:r w:rsidRPr="000A2290">
              <w:rPr>
                <w:rFonts w:ascii="Garamond" w:hAnsi="Garamond" w:cs="GlyphLessFont"/>
                <w:i/>
                <w:sz w:val="32"/>
              </w:rPr>
              <w:t>Consideration</w:t>
            </w:r>
            <w:r w:rsidRPr="000A2290">
              <w:rPr>
                <w:rFonts w:ascii="Garamond" w:hAnsi="Garamond" w:cs="GlyphLessFont"/>
                <w:sz w:val="32"/>
              </w:rPr>
              <w:t xml:space="preserve">, that any Person or Christian Family neglect to pray daily to God ; the most Unlearned see that they depend upon his Providence ; that they cannot prosper without his Blessing ; That they can do no good thing without his Grace or Assistance ; That they can live no longer than He </w:t>
            </w:r>
            <w:proofErr w:type="spellStart"/>
            <w:r w:rsidRPr="000A2290">
              <w:rPr>
                <w:rFonts w:ascii="Garamond" w:hAnsi="Garamond" w:cs="GlyphLessFont"/>
                <w:sz w:val="32"/>
              </w:rPr>
              <w:t>pleaseth</w:t>
            </w:r>
            <w:proofErr w:type="spellEnd"/>
            <w:r w:rsidRPr="000A2290">
              <w:rPr>
                <w:rFonts w:ascii="Garamond" w:hAnsi="Garamond" w:cs="GlyphLessFont"/>
                <w:sz w:val="32"/>
              </w:rPr>
              <w:t xml:space="preserve">, and that when they dye they must be </w:t>
            </w:r>
            <w:r w:rsidRPr="000A2290">
              <w:rPr>
                <w:rFonts w:ascii="Garamond" w:hAnsi="Garamond" w:cs="GlyphLessFont"/>
                <w:i/>
                <w:sz w:val="32"/>
              </w:rPr>
              <w:t>Miserable</w:t>
            </w:r>
            <w:r w:rsidRPr="000A2290">
              <w:rPr>
                <w:rFonts w:ascii="Garamond" w:hAnsi="Garamond" w:cs="GlyphLessFont"/>
                <w:sz w:val="32"/>
              </w:rPr>
              <w:t xml:space="preserve"> or </w:t>
            </w:r>
            <w:r w:rsidRPr="000A2290">
              <w:rPr>
                <w:rFonts w:ascii="Garamond" w:hAnsi="Garamond" w:cs="GlyphLessFont"/>
                <w:i/>
                <w:sz w:val="32"/>
              </w:rPr>
              <w:t>Happy</w:t>
            </w:r>
            <w:r w:rsidRPr="000A2290">
              <w:rPr>
                <w:rFonts w:ascii="Garamond" w:hAnsi="Garamond" w:cs="GlyphLessFont"/>
                <w:sz w:val="32"/>
              </w:rPr>
              <w:t xml:space="preserve">, just as </w:t>
            </w:r>
            <w:r w:rsidRPr="000A2290">
              <w:rPr>
                <w:rFonts w:ascii="Garamond" w:hAnsi="Garamond" w:cs="GlyphLessFont"/>
                <w:i/>
                <w:sz w:val="32"/>
              </w:rPr>
              <w:t>He</w:t>
            </w:r>
            <w:r w:rsidRPr="000A2290">
              <w:rPr>
                <w:rFonts w:ascii="Garamond" w:hAnsi="Garamond" w:cs="GlyphLessFont"/>
                <w:sz w:val="32"/>
              </w:rPr>
              <w:t xml:space="preserve"> shall judge they deserve to be.</w:t>
            </w:r>
          </w:p>
        </w:tc>
      </w:tr>
      <w:tr w:rsidR="000A2290" w:rsidRPr="00AC171C" w14:paraId="5BEAB54A" w14:textId="77777777" w:rsidTr="00F57674">
        <w:tc>
          <w:tcPr>
            <w:tcW w:w="3686" w:type="dxa"/>
          </w:tcPr>
          <w:p w14:paraId="0CB73C00" w14:textId="77777777" w:rsidR="000A2290" w:rsidRPr="000A2290" w:rsidRDefault="000A2290" w:rsidP="00DB60C3">
            <w:pPr>
              <w:pStyle w:val="CM3"/>
              <w:widowControl/>
              <w:spacing w:line="240" w:lineRule="auto"/>
              <w:ind w:firstLine="284"/>
              <w:contextualSpacing/>
              <w:jc w:val="both"/>
              <w:rPr>
                <w:rFonts w:ascii="Garamond" w:hAnsi="Garamond"/>
                <w:i/>
                <w:sz w:val="32"/>
                <w:szCs w:val="28"/>
              </w:rPr>
            </w:pPr>
            <w:proofErr w:type="spellStart"/>
            <w:r w:rsidRPr="000A2290">
              <w:rPr>
                <w:rFonts w:ascii="Garamond" w:hAnsi="Garamond"/>
                <w:i/>
                <w:sz w:val="32"/>
                <w:szCs w:val="28"/>
              </w:rPr>
              <w:t>T’ad</w:t>
            </w:r>
            <w:proofErr w:type="spellEnd"/>
            <w:r w:rsidRPr="000A2290">
              <w:rPr>
                <w:rFonts w:ascii="Garamond" w:hAnsi="Garamond"/>
                <w:i/>
                <w:sz w:val="32"/>
                <w:szCs w:val="28"/>
              </w:rPr>
              <w:t xml:space="preserve"> </w:t>
            </w:r>
            <w:proofErr w:type="spellStart"/>
            <w:r w:rsidRPr="000A2290">
              <w:rPr>
                <w:rFonts w:ascii="Garamond" w:hAnsi="Garamond"/>
                <w:i/>
                <w:sz w:val="32"/>
                <w:szCs w:val="28"/>
              </w:rPr>
              <w:t>shoh</w:t>
            </w:r>
            <w:proofErr w:type="spellEnd"/>
            <w:r w:rsidRPr="000A2290">
              <w:rPr>
                <w:rFonts w:ascii="Garamond" w:hAnsi="Garamond"/>
                <w:i/>
                <w:sz w:val="32"/>
                <w:szCs w:val="28"/>
              </w:rPr>
              <w:t xml:space="preserve"> </w:t>
            </w:r>
            <w:proofErr w:type="spellStart"/>
            <w:r w:rsidRPr="000A2290">
              <w:rPr>
                <w:rFonts w:ascii="Garamond" w:hAnsi="Garamond"/>
                <w:i/>
                <w:sz w:val="32"/>
                <w:szCs w:val="28"/>
              </w:rPr>
              <w:t>Resoonyn</w:t>
            </w:r>
            <w:proofErr w:type="spellEnd"/>
            <w:r w:rsidRPr="000A2290">
              <w:rPr>
                <w:rFonts w:ascii="Garamond" w:hAnsi="Garamond"/>
                <w:i/>
                <w:sz w:val="32"/>
                <w:szCs w:val="28"/>
              </w:rPr>
              <w:t xml:space="preserve"> </w:t>
            </w:r>
            <w:proofErr w:type="spellStart"/>
            <w:r w:rsidRPr="000A2290">
              <w:rPr>
                <w:rFonts w:ascii="Garamond" w:hAnsi="Garamond"/>
                <w:i/>
                <w:sz w:val="32"/>
                <w:szCs w:val="28"/>
              </w:rPr>
              <w:t>lishagh</w:t>
            </w:r>
            <w:proofErr w:type="spellEnd"/>
            <w:r w:rsidRPr="000A2290">
              <w:rPr>
                <w:rFonts w:ascii="Garamond" w:hAnsi="Garamond"/>
                <w:i/>
                <w:sz w:val="32"/>
                <w:szCs w:val="28"/>
              </w:rPr>
              <w:t xml:space="preserve"> </w:t>
            </w:r>
            <w:proofErr w:type="spellStart"/>
            <w:r w:rsidRPr="000A2290">
              <w:rPr>
                <w:rFonts w:ascii="Garamond" w:hAnsi="Garamond"/>
                <w:i/>
                <w:sz w:val="32"/>
                <w:szCs w:val="28"/>
              </w:rPr>
              <w:t>greme</w:t>
            </w:r>
            <w:proofErr w:type="spellEnd"/>
            <w:r w:rsidRPr="000A2290">
              <w:rPr>
                <w:rFonts w:ascii="Garamond" w:hAnsi="Garamond"/>
                <w:i/>
                <w:sz w:val="32"/>
                <w:szCs w:val="28"/>
              </w:rPr>
              <w:t xml:space="preserve"> y </w:t>
            </w:r>
            <w:proofErr w:type="spellStart"/>
            <w:r w:rsidRPr="000A2290">
              <w:rPr>
                <w:rFonts w:ascii="Garamond" w:hAnsi="Garamond"/>
                <w:i/>
                <w:sz w:val="32"/>
                <w:szCs w:val="28"/>
              </w:rPr>
              <w:t>ghoal</w:t>
            </w:r>
            <w:proofErr w:type="spellEnd"/>
            <w:r w:rsidRPr="000A2290">
              <w:rPr>
                <w:rFonts w:ascii="Garamond" w:hAnsi="Garamond"/>
                <w:i/>
                <w:sz w:val="32"/>
                <w:szCs w:val="28"/>
              </w:rPr>
              <w:t xml:space="preserve"> er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chooilley</w:t>
            </w:r>
            <w:proofErr w:type="spellEnd"/>
            <w:r w:rsidRPr="000A2290">
              <w:rPr>
                <w:rFonts w:ascii="Garamond" w:hAnsi="Garamond"/>
                <w:i/>
                <w:sz w:val="32"/>
                <w:szCs w:val="28"/>
              </w:rPr>
              <w:t xml:space="preserve"> </w:t>
            </w:r>
            <w:proofErr w:type="spellStart"/>
            <w:r w:rsidRPr="000A2290">
              <w:rPr>
                <w:rFonts w:ascii="Garamond" w:hAnsi="Garamond"/>
                <w:i/>
                <w:sz w:val="32"/>
                <w:szCs w:val="28"/>
              </w:rPr>
              <w:t>annane</w:t>
            </w:r>
            <w:proofErr w:type="spellEnd"/>
            <w:r w:rsidRPr="000A2290">
              <w:rPr>
                <w:rFonts w:ascii="Garamond" w:hAnsi="Garamond"/>
                <w:i/>
                <w:sz w:val="32"/>
                <w:szCs w:val="28"/>
              </w:rPr>
              <w:t xml:space="preserve">, </w:t>
            </w:r>
            <w:proofErr w:type="spellStart"/>
            <w:r w:rsidRPr="000A2290">
              <w:rPr>
                <w:rFonts w:ascii="Garamond" w:hAnsi="Garamond"/>
                <w:i/>
                <w:sz w:val="32"/>
                <w:szCs w:val="28"/>
              </w:rPr>
              <w:t>kinjagh</w:t>
            </w:r>
            <w:proofErr w:type="spellEnd"/>
            <w:r w:rsidRPr="000A2290">
              <w:rPr>
                <w:rFonts w:ascii="Garamond" w:hAnsi="Garamond"/>
                <w:i/>
                <w:sz w:val="32"/>
                <w:szCs w:val="28"/>
              </w:rPr>
              <w:t xml:space="preserve">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ghuee</w:t>
            </w:r>
            <w:proofErr w:type="spellEnd"/>
            <w:r w:rsidRPr="000A2290">
              <w:rPr>
                <w:rFonts w:ascii="Garamond" w:hAnsi="Garamond"/>
                <w:i/>
                <w:sz w:val="32"/>
                <w:szCs w:val="28"/>
              </w:rPr>
              <w:t xml:space="preserve"> son </w:t>
            </w:r>
            <w:proofErr w:type="spellStart"/>
            <w:r w:rsidRPr="000A2290">
              <w:rPr>
                <w:rFonts w:ascii="Garamond" w:hAnsi="Garamond"/>
                <w:i/>
                <w:sz w:val="32"/>
                <w:szCs w:val="28"/>
              </w:rPr>
              <w:t>pardoon</w:t>
            </w:r>
            <w:proofErr w:type="spellEnd"/>
            <w:r w:rsidRPr="000A2290">
              <w:rPr>
                <w:rFonts w:ascii="Garamond" w:hAnsi="Garamond"/>
                <w:i/>
                <w:sz w:val="32"/>
                <w:szCs w:val="28"/>
              </w:rPr>
              <w:t xml:space="preserve"> as </w:t>
            </w:r>
            <w:proofErr w:type="spellStart"/>
            <w:r w:rsidRPr="000A2290">
              <w:rPr>
                <w:rFonts w:ascii="Garamond" w:hAnsi="Garamond"/>
                <w:i/>
                <w:sz w:val="32"/>
                <w:szCs w:val="28"/>
              </w:rPr>
              <w:t>shee</w:t>
            </w:r>
            <w:proofErr w:type="spellEnd"/>
            <w:r w:rsidRPr="000A2290">
              <w:rPr>
                <w:rFonts w:ascii="Garamond" w:hAnsi="Garamond"/>
                <w:sz w:val="32"/>
                <w:szCs w:val="28"/>
              </w:rPr>
              <w:t> ;</w:t>
            </w:r>
            <w:r w:rsidRPr="000A2290">
              <w:rPr>
                <w:rFonts w:ascii="Garamond" w:hAnsi="Garamond"/>
                <w:i/>
                <w:sz w:val="32"/>
                <w:szCs w:val="28"/>
              </w:rPr>
              <w:t xml:space="preserve"> son </w:t>
            </w:r>
            <w:proofErr w:type="spellStart"/>
            <w:r w:rsidRPr="000A2290">
              <w:rPr>
                <w:rFonts w:ascii="Garamond" w:hAnsi="Garamond"/>
                <w:i/>
                <w:sz w:val="32"/>
                <w:szCs w:val="28"/>
              </w:rPr>
              <w:t>grayse</w:t>
            </w:r>
            <w:proofErr w:type="spellEnd"/>
            <w:r w:rsidRPr="000A2290">
              <w:rPr>
                <w:rFonts w:ascii="Garamond" w:hAnsi="Garamond"/>
                <w:i/>
                <w:sz w:val="32"/>
                <w:szCs w:val="28"/>
              </w:rPr>
              <w:t xml:space="preserve">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yanoo</w:t>
            </w:r>
            <w:proofErr w:type="spellEnd"/>
            <w:r w:rsidRPr="000A2290">
              <w:rPr>
                <w:rFonts w:ascii="Garamond" w:hAnsi="Garamond"/>
                <w:i/>
                <w:sz w:val="32"/>
                <w:szCs w:val="28"/>
              </w:rPr>
              <w:t xml:space="preserve"> </w:t>
            </w:r>
            <w:proofErr w:type="spellStart"/>
            <w:r w:rsidRPr="000A2290">
              <w:rPr>
                <w:rFonts w:ascii="Garamond" w:hAnsi="Garamond"/>
                <w:i/>
                <w:sz w:val="32"/>
                <w:szCs w:val="28"/>
              </w:rPr>
              <w:t>aigney</w:t>
            </w:r>
            <w:proofErr w:type="spellEnd"/>
            <w:r w:rsidRPr="000A2290">
              <w:rPr>
                <w:rFonts w:ascii="Garamond" w:hAnsi="Garamond"/>
                <w:i/>
                <w:sz w:val="32"/>
                <w:szCs w:val="28"/>
              </w:rPr>
              <w:t xml:space="preserve"> Yee</w:t>
            </w:r>
            <w:r w:rsidRPr="000A2290">
              <w:rPr>
                <w:rFonts w:ascii="Garamond" w:hAnsi="Garamond"/>
                <w:sz w:val="32"/>
                <w:szCs w:val="28"/>
              </w:rPr>
              <w:t> ;</w:t>
            </w:r>
            <w:r w:rsidRPr="000A2290">
              <w:rPr>
                <w:rFonts w:ascii="Garamond" w:hAnsi="Garamond"/>
                <w:i/>
                <w:sz w:val="32"/>
                <w:szCs w:val="28"/>
              </w:rPr>
              <w:t xml:space="preserve"> son e </w:t>
            </w:r>
            <w:proofErr w:type="spellStart"/>
            <w:r w:rsidRPr="000A2290">
              <w:rPr>
                <w:rFonts w:ascii="Garamond" w:hAnsi="Garamond"/>
                <w:i/>
                <w:sz w:val="32"/>
                <w:szCs w:val="28"/>
              </w:rPr>
              <w:t>vannaght</w:t>
            </w:r>
            <w:proofErr w:type="spellEnd"/>
            <w:r w:rsidRPr="000A2290">
              <w:rPr>
                <w:rFonts w:ascii="Garamond" w:hAnsi="Garamond"/>
                <w:i/>
                <w:sz w:val="32"/>
                <w:szCs w:val="28"/>
              </w:rPr>
              <w:t xml:space="preserve"> as e </w:t>
            </w:r>
            <w:proofErr w:type="spellStart"/>
            <w:r w:rsidRPr="000A2290">
              <w:rPr>
                <w:rFonts w:ascii="Garamond" w:hAnsi="Garamond"/>
                <w:i/>
                <w:sz w:val="32"/>
                <w:szCs w:val="28"/>
              </w:rPr>
              <w:t>choadey</w:t>
            </w:r>
            <w:proofErr w:type="spellEnd"/>
            <w:r w:rsidRPr="000A2290">
              <w:rPr>
                <w:rFonts w:ascii="Garamond" w:hAnsi="Garamond"/>
                <w:i/>
                <w:sz w:val="32"/>
                <w:szCs w:val="28"/>
              </w:rPr>
              <w:t xml:space="preserve">, son </w:t>
            </w:r>
            <w:proofErr w:type="spellStart"/>
            <w:r w:rsidRPr="000A2290">
              <w:rPr>
                <w:rFonts w:ascii="Garamond" w:hAnsi="Garamond"/>
                <w:i/>
                <w:sz w:val="32"/>
                <w:szCs w:val="28"/>
              </w:rPr>
              <w:t>baase</w:t>
            </w:r>
            <w:proofErr w:type="spellEnd"/>
            <w:r w:rsidRPr="000A2290">
              <w:rPr>
                <w:rFonts w:ascii="Garamond" w:hAnsi="Garamond"/>
                <w:i/>
                <w:sz w:val="32"/>
                <w:szCs w:val="28"/>
              </w:rPr>
              <w:t xml:space="preserve"> </w:t>
            </w:r>
            <w:proofErr w:type="spellStart"/>
            <w:r w:rsidRPr="000A2290">
              <w:rPr>
                <w:rFonts w:ascii="Garamond" w:hAnsi="Garamond"/>
                <w:i/>
                <w:sz w:val="32"/>
                <w:szCs w:val="28"/>
              </w:rPr>
              <w:t>bannee</w:t>
            </w:r>
            <w:proofErr w:type="spellEnd"/>
            <w:r w:rsidRPr="000A2290">
              <w:rPr>
                <w:rFonts w:ascii="Garamond" w:hAnsi="Garamond"/>
                <w:i/>
                <w:sz w:val="32"/>
                <w:szCs w:val="28"/>
              </w:rPr>
              <w:t xml:space="preserve"> as </w:t>
            </w:r>
            <w:proofErr w:type="spellStart"/>
            <w:r w:rsidRPr="000A2290">
              <w:rPr>
                <w:rFonts w:ascii="Garamond" w:hAnsi="Garamond"/>
                <w:i/>
                <w:sz w:val="32"/>
                <w:szCs w:val="28"/>
              </w:rPr>
              <w:t>Irree</w:t>
            </w:r>
            <w:proofErr w:type="spellEnd"/>
            <w:r w:rsidRPr="000A2290">
              <w:rPr>
                <w:rFonts w:ascii="Garamond" w:hAnsi="Garamond"/>
                <w:i/>
                <w:sz w:val="32"/>
                <w:szCs w:val="28"/>
              </w:rPr>
              <w:t xml:space="preserve"> </w:t>
            </w:r>
            <w:proofErr w:type="spellStart"/>
            <w:r w:rsidRPr="000A2290">
              <w:rPr>
                <w:rFonts w:ascii="Garamond" w:hAnsi="Garamond"/>
                <w:i/>
                <w:sz w:val="32"/>
                <w:szCs w:val="28"/>
              </w:rPr>
              <w:t>seose</w:t>
            </w:r>
            <w:proofErr w:type="spellEnd"/>
            <w:r w:rsidRPr="000A2290">
              <w:rPr>
                <w:rFonts w:ascii="Garamond" w:hAnsi="Garamond"/>
                <w:i/>
                <w:sz w:val="32"/>
                <w:szCs w:val="28"/>
              </w:rPr>
              <w:t xml:space="preserve"> </w:t>
            </w:r>
            <w:proofErr w:type="spellStart"/>
            <w:r w:rsidRPr="000A2290">
              <w:rPr>
                <w:rFonts w:ascii="Garamond" w:hAnsi="Garamond"/>
                <w:i/>
                <w:sz w:val="32"/>
                <w:szCs w:val="28"/>
              </w:rPr>
              <w:t>reeisht</w:t>
            </w:r>
            <w:proofErr w:type="spellEnd"/>
            <w:r w:rsidRPr="000A2290">
              <w:rPr>
                <w:rFonts w:ascii="Garamond" w:hAnsi="Garamond"/>
                <w:i/>
                <w:sz w:val="32"/>
                <w:szCs w:val="28"/>
              </w:rPr>
              <w:t xml:space="preserve"> </w:t>
            </w:r>
            <w:proofErr w:type="spellStart"/>
            <w:r w:rsidRPr="000A2290">
              <w:rPr>
                <w:rFonts w:ascii="Garamond" w:hAnsi="Garamond"/>
                <w:i/>
                <w:sz w:val="32"/>
                <w:szCs w:val="28"/>
              </w:rPr>
              <w:t>gerjolagh</w:t>
            </w:r>
            <w:proofErr w:type="spellEnd"/>
            <w:r w:rsidRPr="000A2290">
              <w:rPr>
                <w:rFonts w:ascii="Garamond" w:hAnsi="Garamond"/>
                <w:i/>
                <w:sz w:val="32"/>
                <w:szCs w:val="28"/>
              </w:rPr>
              <w:t xml:space="preserve">. </w:t>
            </w:r>
          </w:p>
        </w:tc>
        <w:tc>
          <w:tcPr>
            <w:tcW w:w="4932" w:type="dxa"/>
          </w:tcPr>
          <w:p w14:paraId="6C85967A" w14:textId="77777777" w:rsidR="000A2290" w:rsidRPr="000A2290" w:rsidRDefault="000A2290"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These are the Reasons which should prevail with every Person to Pray constantly for Pardon and Peace ; for Grace to do the Will of God ; for His Blessing and Protection ; for a Happy Death, and for a Joyful Resurrection.</w:t>
            </w:r>
          </w:p>
        </w:tc>
      </w:tr>
      <w:tr w:rsidR="000A2290" w:rsidRPr="00AC171C" w14:paraId="6D042778" w14:textId="77777777" w:rsidTr="00F57674">
        <w:tc>
          <w:tcPr>
            <w:tcW w:w="3686" w:type="dxa"/>
          </w:tcPr>
          <w:p w14:paraId="5639B22C" w14:textId="77777777" w:rsidR="000A2290" w:rsidRPr="000A2290" w:rsidRDefault="000A2290" w:rsidP="00DB60C3">
            <w:pPr>
              <w:pStyle w:val="CM3"/>
              <w:widowControl/>
              <w:spacing w:line="240" w:lineRule="auto"/>
              <w:ind w:firstLine="284"/>
              <w:contextualSpacing/>
              <w:jc w:val="both"/>
              <w:rPr>
                <w:rFonts w:ascii="Garamond" w:hAnsi="Garamond"/>
                <w:sz w:val="32"/>
                <w:szCs w:val="28"/>
              </w:rPr>
            </w:pPr>
            <w:proofErr w:type="spellStart"/>
            <w:r w:rsidRPr="000A2290">
              <w:rPr>
                <w:rFonts w:ascii="Garamond" w:hAnsi="Garamond"/>
                <w:sz w:val="32"/>
                <w:szCs w:val="28"/>
              </w:rPr>
              <w:lastRenderedPageBreak/>
              <w:t>Shione</w:t>
            </w:r>
            <w:proofErr w:type="spellEnd"/>
            <w:r w:rsidRPr="000A2290">
              <w:rPr>
                <w:rFonts w:ascii="Garamond" w:hAnsi="Garamond"/>
                <w:sz w:val="32"/>
                <w:szCs w:val="28"/>
              </w:rPr>
              <w:t xml:space="preserve"> </w:t>
            </w:r>
            <w:proofErr w:type="spellStart"/>
            <w:r w:rsidRPr="000A2290">
              <w:rPr>
                <w:rFonts w:ascii="Garamond" w:hAnsi="Garamond"/>
                <w:sz w:val="32"/>
                <w:szCs w:val="28"/>
              </w:rPr>
              <w:t>da’n</w:t>
            </w:r>
            <w:proofErr w:type="spellEnd"/>
            <w:r w:rsidRPr="000A2290">
              <w:rPr>
                <w:rFonts w:ascii="Garamond" w:hAnsi="Garamond"/>
                <w:sz w:val="32"/>
                <w:szCs w:val="28"/>
              </w:rPr>
              <w:t xml:space="preserve"> Dow </w:t>
            </w:r>
            <w:proofErr w:type="spellStart"/>
            <w:r w:rsidRPr="000A2290">
              <w:rPr>
                <w:rFonts w:ascii="Garamond" w:hAnsi="Garamond"/>
                <w:sz w:val="32"/>
                <w:szCs w:val="28"/>
              </w:rPr>
              <w:t>yn</w:t>
            </w:r>
            <w:proofErr w:type="spellEnd"/>
            <w:r w:rsidRPr="000A2290">
              <w:rPr>
                <w:rFonts w:ascii="Garamond" w:hAnsi="Garamond"/>
                <w:sz w:val="32"/>
                <w:szCs w:val="28"/>
              </w:rPr>
              <w:t xml:space="preserve"> Fer </w:t>
            </w:r>
            <w:proofErr w:type="spellStart"/>
            <w:r w:rsidRPr="000A2290">
              <w:rPr>
                <w:rFonts w:ascii="Garamond" w:hAnsi="Garamond"/>
                <w:sz w:val="32"/>
                <w:szCs w:val="28"/>
              </w:rPr>
              <w:t>slesh</w:t>
            </w:r>
            <w:proofErr w:type="spellEnd"/>
            <w:r w:rsidRPr="000A2290">
              <w:rPr>
                <w:rFonts w:ascii="Garamond" w:hAnsi="Garamond"/>
                <w:sz w:val="32"/>
                <w:szCs w:val="28"/>
              </w:rPr>
              <w:t xml:space="preserve">-e, </w:t>
            </w:r>
            <w:r w:rsidRPr="000A2290">
              <w:rPr>
                <w:rFonts w:ascii="Garamond" w:hAnsi="Garamond"/>
                <w:i/>
                <w:sz w:val="32"/>
                <w:szCs w:val="28"/>
              </w:rPr>
              <w:t xml:space="preserve">as y Laue ta cur </w:t>
            </w:r>
            <w:proofErr w:type="spellStart"/>
            <w:r w:rsidRPr="000A2290">
              <w:rPr>
                <w:rFonts w:ascii="Garamond" w:hAnsi="Garamond"/>
                <w:i/>
                <w:sz w:val="32"/>
                <w:szCs w:val="28"/>
              </w:rPr>
              <w:t>beaghey</w:t>
            </w:r>
            <w:proofErr w:type="spellEnd"/>
            <w:r w:rsidRPr="000A2290">
              <w:rPr>
                <w:rFonts w:ascii="Garamond" w:hAnsi="Garamond"/>
                <w:i/>
                <w:sz w:val="32"/>
                <w:szCs w:val="28"/>
              </w:rPr>
              <w:t xml:space="preserve"> da</w:t>
            </w:r>
            <w:r w:rsidRPr="000A2290">
              <w:rPr>
                <w:rFonts w:ascii="Garamond" w:hAnsi="Garamond"/>
                <w:sz w:val="32"/>
                <w:szCs w:val="28"/>
              </w:rPr>
              <w:t> ;</w:t>
            </w:r>
            <w:r w:rsidRPr="000A2290">
              <w:rPr>
                <w:rFonts w:ascii="Garamond" w:hAnsi="Garamond"/>
                <w:i/>
                <w:sz w:val="32"/>
                <w:szCs w:val="28"/>
              </w:rPr>
              <w:t xml:space="preserve"> Ta </w:t>
            </w:r>
            <w:proofErr w:type="spellStart"/>
            <w:r w:rsidRPr="000A2290">
              <w:rPr>
                <w:rFonts w:ascii="Garamond" w:hAnsi="Garamond"/>
                <w:i/>
                <w:sz w:val="32"/>
                <w:szCs w:val="28"/>
              </w:rPr>
              <w:t>Accyrys</w:t>
            </w:r>
            <w:proofErr w:type="spellEnd"/>
            <w:r w:rsidRPr="000A2290">
              <w:rPr>
                <w:rFonts w:ascii="Garamond" w:hAnsi="Garamond"/>
                <w:i/>
                <w:sz w:val="32"/>
                <w:szCs w:val="28"/>
              </w:rPr>
              <w:t xml:space="preserve"> as </w:t>
            </w:r>
            <w:proofErr w:type="spellStart"/>
            <w:r w:rsidRPr="000A2290">
              <w:rPr>
                <w:rFonts w:ascii="Garamond" w:hAnsi="Garamond"/>
                <w:i/>
                <w:sz w:val="32"/>
                <w:szCs w:val="28"/>
              </w:rPr>
              <w:t>Feyraght</w:t>
            </w:r>
            <w:proofErr w:type="spellEnd"/>
            <w:r w:rsidRPr="000A2290">
              <w:rPr>
                <w:rFonts w:ascii="Garamond" w:hAnsi="Garamond"/>
                <w:i/>
                <w:sz w:val="32"/>
                <w:szCs w:val="28"/>
              </w:rPr>
              <w:t xml:space="preserve"> cur er </w:t>
            </w:r>
            <w:proofErr w:type="spellStart"/>
            <w:r w:rsidRPr="000A2290">
              <w:rPr>
                <w:rFonts w:ascii="Garamond" w:hAnsi="Garamond"/>
                <w:i/>
                <w:sz w:val="32"/>
                <w:szCs w:val="28"/>
              </w:rPr>
              <w:t>ny</w:t>
            </w:r>
            <w:proofErr w:type="spellEnd"/>
            <w:r w:rsidRPr="000A2290">
              <w:rPr>
                <w:rFonts w:ascii="Garamond" w:hAnsi="Garamond"/>
                <w:i/>
                <w:sz w:val="32"/>
                <w:szCs w:val="28"/>
              </w:rPr>
              <w:t xml:space="preserve"> </w:t>
            </w:r>
            <w:proofErr w:type="spellStart"/>
            <w:r w:rsidRPr="000A2290">
              <w:rPr>
                <w:rFonts w:ascii="Garamond" w:hAnsi="Garamond"/>
                <w:i/>
                <w:sz w:val="32"/>
                <w:szCs w:val="28"/>
              </w:rPr>
              <w:t>Beyne</w:t>
            </w:r>
            <w:proofErr w:type="spellEnd"/>
            <w:r w:rsidRPr="000A2290">
              <w:rPr>
                <w:rFonts w:ascii="Garamond" w:hAnsi="Garamond"/>
                <w:i/>
                <w:sz w:val="32"/>
                <w:szCs w:val="28"/>
              </w:rPr>
              <w:t xml:space="preserve"> </w:t>
            </w:r>
            <w:proofErr w:type="spellStart"/>
            <w:r w:rsidRPr="000A2290">
              <w:rPr>
                <w:rFonts w:ascii="Garamond" w:hAnsi="Garamond"/>
                <w:i/>
                <w:sz w:val="32"/>
                <w:szCs w:val="28"/>
              </w:rPr>
              <w:t>hene</w:t>
            </w:r>
            <w:proofErr w:type="spellEnd"/>
            <w:r w:rsidRPr="000A2290">
              <w:rPr>
                <w:rFonts w:ascii="Garamond" w:hAnsi="Garamond"/>
                <w:i/>
                <w:sz w:val="32"/>
                <w:szCs w:val="28"/>
              </w:rPr>
              <w:t xml:space="preserve"> </w:t>
            </w:r>
            <w:proofErr w:type="spellStart"/>
            <w:r w:rsidRPr="000A2290">
              <w:rPr>
                <w:rFonts w:ascii="Garamond" w:hAnsi="Garamond"/>
                <w:i/>
                <w:sz w:val="32"/>
                <w:szCs w:val="28"/>
              </w:rPr>
              <w:t>shirrey</w:t>
            </w:r>
            <w:proofErr w:type="spellEnd"/>
            <w:r w:rsidRPr="000A2290">
              <w:rPr>
                <w:rFonts w:ascii="Garamond" w:hAnsi="Garamond"/>
                <w:i/>
                <w:sz w:val="32"/>
                <w:szCs w:val="28"/>
              </w:rPr>
              <w:t xml:space="preserve"> </w:t>
            </w:r>
            <w:proofErr w:type="spellStart"/>
            <w:r w:rsidRPr="000A2290">
              <w:rPr>
                <w:rFonts w:ascii="Garamond" w:hAnsi="Garamond"/>
                <w:i/>
                <w:sz w:val="32"/>
                <w:szCs w:val="28"/>
              </w:rPr>
              <w:t>hiv</w:t>
            </w:r>
            <w:proofErr w:type="spellEnd"/>
            <w:r w:rsidRPr="000A2290">
              <w:rPr>
                <w:rFonts w:ascii="Garamond" w:hAnsi="Garamond"/>
                <w:i/>
                <w:sz w:val="32"/>
                <w:szCs w:val="28"/>
              </w:rPr>
              <w:t xml:space="preserve"> son</w:t>
            </w:r>
            <w:r w:rsidRPr="000A2290">
              <w:rPr>
                <w:rFonts w:ascii="Garamond" w:hAnsi="Garamond"/>
                <w:sz w:val="32"/>
                <w:szCs w:val="28"/>
              </w:rPr>
              <w:t xml:space="preserve"> </w:t>
            </w:r>
            <w:proofErr w:type="spellStart"/>
            <w:r w:rsidRPr="000A2290">
              <w:rPr>
                <w:rFonts w:ascii="Garamond" w:hAnsi="Garamond"/>
                <w:sz w:val="32"/>
                <w:szCs w:val="28"/>
              </w:rPr>
              <w:t>Fastee</w:t>
            </w:r>
            <w:proofErr w:type="spellEnd"/>
            <w:r w:rsidRPr="000A2290">
              <w:rPr>
                <w:rFonts w:ascii="Garamond" w:hAnsi="Garamond"/>
                <w:sz w:val="32"/>
                <w:szCs w:val="28"/>
              </w:rPr>
              <w:t xml:space="preserve"> ; </w:t>
            </w:r>
            <w:r w:rsidRPr="000A2290">
              <w:rPr>
                <w:rFonts w:ascii="Garamond" w:hAnsi="Garamond"/>
                <w:i/>
                <w:sz w:val="32"/>
                <w:szCs w:val="28"/>
              </w:rPr>
              <w:t xml:space="preserve">As </w:t>
            </w:r>
            <w:proofErr w:type="spellStart"/>
            <w:r w:rsidRPr="000A2290">
              <w:rPr>
                <w:rFonts w:ascii="Garamond" w:hAnsi="Garamond"/>
                <w:i/>
                <w:sz w:val="32"/>
                <w:szCs w:val="28"/>
              </w:rPr>
              <w:t>nagh</w:t>
            </w:r>
            <w:proofErr w:type="spellEnd"/>
            <w:r w:rsidRPr="000A2290">
              <w:rPr>
                <w:rFonts w:ascii="Garamond" w:hAnsi="Garamond"/>
                <w:i/>
                <w:sz w:val="32"/>
                <w:szCs w:val="28"/>
              </w:rPr>
              <w:t xml:space="preserve"> jean </w:t>
            </w:r>
            <w:proofErr w:type="spellStart"/>
            <w:r w:rsidRPr="000A2290">
              <w:rPr>
                <w:rFonts w:ascii="Garamond" w:hAnsi="Garamond"/>
                <w:i/>
                <w:sz w:val="32"/>
                <w:szCs w:val="28"/>
              </w:rPr>
              <w:t>kenjallys</w:t>
            </w:r>
            <w:proofErr w:type="spellEnd"/>
            <w:r w:rsidRPr="000A2290">
              <w:rPr>
                <w:rFonts w:ascii="Garamond" w:hAnsi="Garamond"/>
                <w:i/>
                <w:sz w:val="32"/>
                <w:szCs w:val="28"/>
              </w:rPr>
              <w:t xml:space="preserve"> </w:t>
            </w:r>
            <w:proofErr w:type="spellStart"/>
            <w:r w:rsidRPr="000A2290">
              <w:rPr>
                <w:rFonts w:ascii="Garamond" w:hAnsi="Garamond"/>
                <w:i/>
                <w:sz w:val="32"/>
                <w:szCs w:val="28"/>
              </w:rPr>
              <w:t>graih-agh</w:t>
            </w:r>
            <w:proofErr w:type="spellEnd"/>
            <w:r w:rsidRPr="000A2290">
              <w:rPr>
                <w:rFonts w:ascii="Garamond" w:hAnsi="Garamond"/>
                <w:i/>
                <w:sz w:val="32"/>
                <w:szCs w:val="28"/>
              </w:rPr>
              <w:t xml:space="preserve"> </w:t>
            </w:r>
            <w:proofErr w:type="spellStart"/>
            <w:r w:rsidRPr="000A2290">
              <w:rPr>
                <w:rFonts w:ascii="Garamond" w:hAnsi="Garamond"/>
                <w:i/>
                <w:sz w:val="32"/>
                <w:szCs w:val="28"/>
              </w:rPr>
              <w:t>ny</w:t>
            </w:r>
            <w:proofErr w:type="spellEnd"/>
            <w:r w:rsidRPr="000A2290">
              <w:rPr>
                <w:rFonts w:ascii="Garamond" w:hAnsi="Garamond"/>
                <w:i/>
                <w:sz w:val="32"/>
                <w:szCs w:val="28"/>
              </w:rPr>
              <w:t xml:space="preserve"> </w:t>
            </w:r>
            <w:proofErr w:type="spellStart"/>
            <w:r w:rsidRPr="000A2290">
              <w:rPr>
                <w:rFonts w:ascii="Garamond" w:hAnsi="Garamond"/>
                <w:i/>
                <w:sz w:val="32"/>
                <w:szCs w:val="28"/>
              </w:rPr>
              <w:t>smaghtagh’n</w:t>
            </w:r>
            <w:proofErr w:type="spellEnd"/>
            <w:r w:rsidRPr="000A2290">
              <w:rPr>
                <w:rFonts w:ascii="Garamond" w:hAnsi="Garamond"/>
                <w:i/>
                <w:sz w:val="32"/>
                <w:szCs w:val="28"/>
              </w:rPr>
              <w:t xml:space="preserve"> </w:t>
            </w:r>
            <w:proofErr w:type="spellStart"/>
            <w:r w:rsidRPr="000A2290">
              <w:rPr>
                <w:rFonts w:ascii="Garamond" w:hAnsi="Garamond"/>
                <w:i/>
                <w:sz w:val="32"/>
                <w:szCs w:val="28"/>
              </w:rPr>
              <w:t>Chiarn</w:t>
            </w:r>
            <w:proofErr w:type="spellEnd"/>
            <w:r w:rsidRPr="000A2290">
              <w:rPr>
                <w:rFonts w:ascii="Garamond" w:hAnsi="Garamond"/>
                <w:i/>
                <w:sz w:val="32"/>
                <w:szCs w:val="28"/>
              </w:rPr>
              <w:t xml:space="preserve"> cur </w:t>
            </w:r>
            <w:proofErr w:type="spellStart"/>
            <w:r w:rsidRPr="000A2290">
              <w:rPr>
                <w:rFonts w:ascii="Garamond" w:hAnsi="Garamond"/>
                <w:i/>
                <w:sz w:val="32"/>
                <w:szCs w:val="28"/>
              </w:rPr>
              <w:t>erriu</w:t>
            </w:r>
            <w:proofErr w:type="spellEnd"/>
            <w:r w:rsidRPr="000A2290">
              <w:rPr>
                <w:rFonts w:ascii="Garamond" w:hAnsi="Garamond"/>
                <w:i/>
                <w:sz w:val="32"/>
                <w:szCs w:val="28"/>
              </w:rPr>
              <w:t xml:space="preserve"> </w:t>
            </w:r>
            <w:proofErr w:type="spellStart"/>
            <w:r w:rsidRPr="000A2290">
              <w:rPr>
                <w:rFonts w:ascii="Garamond" w:hAnsi="Garamond"/>
                <w:i/>
                <w:sz w:val="32"/>
                <w:szCs w:val="28"/>
              </w:rPr>
              <w:t>jeaghyn</w:t>
            </w:r>
            <w:proofErr w:type="spellEnd"/>
            <w:r w:rsidRPr="000A2290">
              <w:rPr>
                <w:rFonts w:ascii="Garamond" w:hAnsi="Garamond"/>
                <w:i/>
                <w:sz w:val="32"/>
                <w:szCs w:val="28"/>
              </w:rPr>
              <w:t xml:space="preserve"> </w:t>
            </w:r>
            <w:proofErr w:type="spellStart"/>
            <w:r w:rsidRPr="000A2290">
              <w:rPr>
                <w:rFonts w:ascii="Garamond" w:hAnsi="Garamond"/>
                <w:i/>
                <w:sz w:val="32"/>
                <w:szCs w:val="28"/>
              </w:rPr>
              <w:t>seose</w:t>
            </w:r>
            <w:proofErr w:type="spellEnd"/>
            <w:r w:rsidRPr="000A2290">
              <w:rPr>
                <w:rFonts w:ascii="Garamond" w:hAnsi="Garamond"/>
                <w:i/>
                <w:sz w:val="32"/>
                <w:szCs w:val="28"/>
              </w:rPr>
              <w:t xml:space="preserve"> </w:t>
            </w:r>
            <w:proofErr w:type="spellStart"/>
            <w:r w:rsidRPr="000A2290">
              <w:rPr>
                <w:rFonts w:ascii="Garamond" w:hAnsi="Garamond"/>
                <w:i/>
                <w:sz w:val="32"/>
                <w:szCs w:val="28"/>
              </w:rPr>
              <w:t>huchyssyn</w:t>
            </w:r>
            <w:proofErr w:type="spellEnd"/>
            <w:r w:rsidRPr="000A2290">
              <w:rPr>
                <w:rFonts w:ascii="Garamond" w:hAnsi="Garamond"/>
                <w:i/>
                <w:sz w:val="32"/>
                <w:szCs w:val="28"/>
              </w:rPr>
              <w:t xml:space="preserve">, </w:t>
            </w:r>
            <w:proofErr w:type="spellStart"/>
            <w:r w:rsidRPr="000A2290">
              <w:rPr>
                <w:rFonts w:ascii="Garamond" w:hAnsi="Garamond"/>
                <w:i/>
                <w:sz w:val="32"/>
                <w:szCs w:val="28"/>
              </w:rPr>
              <w:t>liorish</w:t>
            </w:r>
            <w:proofErr w:type="spellEnd"/>
            <w:r w:rsidRPr="000A2290">
              <w:rPr>
                <w:rFonts w:ascii="Garamond" w:hAnsi="Garamond"/>
                <w:i/>
                <w:sz w:val="32"/>
                <w:szCs w:val="28"/>
              </w:rPr>
              <w:t xml:space="preserve"> ta shin bio as </w:t>
            </w:r>
            <w:proofErr w:type="spellStart"/>
            <w:r w:rsidRPr="000A2290">
              <w:rPr>
                <w:rFonts w:ascii="Garamond" w:hAnsi="Garamond"/>
                <w:i/>
                <w:sz w:val="32"/>
                <w:szCs w:val="28"/>
              </w:rPr>
              <w:t>veih</w:t>
            </w:r>
            <w:proofErr w:type="spellEnd"/>
            <w:r w:rsidRPr="000A2290">
              <w:rPr>
                <w:rFonts w:ascii="Garamond" w:hAnsi="Garamond"/>
                <w:i/>
                <w:sz w:val="32"/>
                <w:szCs w:val="28"/>
              </w:rPr>
              <w:t xml:space="preserve"> ta shin </w:t>
            </w:r>
            <w:proofErr w:type="spellStart"/>
            <w:r w:rsidRPr="000A2290">
              <w:rPr>
                <w:rFonts w:ascii="Garamond" w:hAnsi="Garamond"/>
                <w:i/>
                <w:sz w:val="32"/>
                <w:szCs w:val="28"/>
              </w:rPr>
              <w:t>jeaghyn</w:t>
            </w:r>
            <w:proofErr w:type="spellEnd"/>
            <w:r w:rsidRPr="000A2290">
              <w:rPr>
                <w:rFonts w:ascii="Garamond" w:hAnsi="Garamond"/>
                <w:i/>
                <w:sz w:val="32"/>
                <w:szCs w:val="28"/>
              </w:rPr>
              <w:t xml:space="preserve"> son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chooilley</w:t>
            </w:r>
            <w:proofErr w:type="spellEnd"/>
            <w:r w:rsidRPr="000A2290">
              <w:rPr>
                <w:rFonts w:ascii="Garamond" w:hAnsi="Garamond"/>
                <w:i/>
                <w:sz w:val="32"/>
                <w:szCs w:val="28"/>
              </w:rPr>
              <w:t xml:space="preserve"> vie </w:t>
            </w:r>
            <w:r w:rsidRPr="007241BD">
              <w:rPr>
                <w:rFonts w:ascii="Garamond" w:hAnsi="Garamond"/>
                <w:i/>
                <w:sz w:val="32"/>
                <w:szCs w:val="28"/>
              </w:rPr>
              <w:t>?</w:t>
            </w:r>
          </w:p>
        </w:tc>
        <w:tc>
          <w:tcPr>
            <w:tcW w:w="4932" w:type="dxa"/>
          </w:tcPr>
          <w:p w14:paraId="7E751719" w14:textId="77777777" w:rsidR="000A2290" w:rsidRPr="000A2290" w:rsidRDefault="000A2290"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i/>
                <w:sz w:val="32"/>
              </w:rPr>
              <w:t>The Ox knoweth his owner</w:t>
            </w:r>
            <w:r w:rsidRPr="000A2290">
              <w:rPr>
                <w:rFonts w:ascii="Garamond" w:hAnsi="Garamond" w:cs="GlyphLessFont"/>
                <w:sz w:val="32"/>
              </w:rPr>
              <w:t xml:space="preserve">, and the Hand that feeds him ; Hunger and cold Seasons make the very Beasts seek to You for </w:t>
            </w:r>
            <w:r w:rsidRPr="000A2290">
              <w:rPr>
                <w:rFonts w:ascii="Garamond" w:hAnsi="Garamond" w:cs="GlyphLessFont"/>
                <w:i/>
                <w:sz w:val="32"/>
              </w:rPr>
              <w:t>Shelter</w:t>
            </w:r>
            <w:r w:rsidRPr="000A2290">
              <w:rPr>
                <w:rFonts w:ascii="Garamond" w:hAnsi="Garamond" w:cs="GlyphLessFont"/>
                <w:sz w:val="32"/>
              </w:rPr>
              <w:t xml:space="preserve"> ; and will not the loving Kindness of the Lord, nor his Corrections make you look up to </w:t>
            </w:r>
            <w:r w:rsidRPr="000A2290">
              <w:rPr>
                <w:rFonts w:ascii="Garamond" w:hAnsi="Garamond" w:cs="GlyphLessFont"/>
                <w:i/>
                <w:sz w:val="32"/>
              </w:rPr>
              <w:t>Him</w:t>
            </w:r>
            <w:r w:rsidRPr="000A2290">
              <w:rPr>
                <w:rFonts w:ascii="Garamond" w:hAnsi="Garamond" w:cs="GlyphLessFont"/>
                <w:sz w:val="32"/>
              </w:rPr>
              <w:t xml:space="preserve">, </w:t>
            </w:r>
            <w:r w:rsidRPr="000A2290">
              <w:rPr>
                <w:rFonts w:ascii="Garamond" w:hAnsi="Garamond" w:cs="GlyphLessFont"/>
                <w:i/>
                <w:sz w:val="32"/>
              </w:rPr>
              <w:t>by whom we live</w:t>
            </w:r>
            <w:r w:rsidRPr="000A2290">
              <w:rPr>
                <w:rFonts w:ascii="Garamond" w:hAnsi="Garamond" w:cs="GlyphLessFont"/>
                <w:sz w:val="32"/>
              </w:rPr>
              <w:t>, and from whom we expect all good</w:t>
            </w:r>
            <w:r w:rsidRPr="000A2290">
              <w:rPr>
                <w:rFonts w:ascii="Garamond" w:hAnsi="Garamond" w:cs="GlyphLessFont"/>
                <w:i/>
                <w:sz w:val="32"/>
              </w:rPr>
              <w:t> </w:t>
            </w:r>
            <w:r w:rsidRPr="00261CFF">
              <w:rPr>
                <w:rFonts w:ascii="Garamond" w:hAnsi="Garamond" w:cs="GlyphLessFont"/>
                <w:sz w:val="32"/>
              </w:rPr>
              <w:t>?</w:t>
            </w:r>
          </w:p>
        </w:tc>
      </w:tr>
      <w:tr w:rsidR="000A2290" w:rsidRPr="00AC171C" w14:paraId="74B63479" w14:textId="77777777" w:rsidTr="00F57674">
        <w:tc>
          <w:tcPr>
            <w:tcW w:w="3686" w:type="dxa"/>
          </w:tcPr>
          <w:p w14:paraId="536B1D81" w14:textId="77777777" w:rsidR="000A2290" w:rsidRPr="000A2290" w:rsidRDefault="000A2290" w:rsidP="00DB60C3">
            <w:pPr>
              <w:pStyle w:val="CM3"/>
              <w:widowControl/>
              <w:spacing w:line="240" w:lineRule="auto"/>
              <w:ind w:firstLine="284"/>
              <w:contextualSpacing/>
              <w:jc w:val="both"/>
              <w:rPr>
                <w:rFonts w:ascii="Garamond" w:hAnsi="Garamond"/>
                <w:i/>
                <w:sz w:val="32"/>
                <w:szCs w:val="28"/>
              </w:rPr>
            </w:pPr>
            <w:r w:rsidRPr="000A2290">
              <w:rPr>
                <w:rFonts w:ascii="Garamond" w:hAnsi="Garamond"/>
                <w:i/>
                <w:sz w:val="32"/>
                <w:szCs w:val="28"/>
              </w:rPr>
              <w:t xml:space="preserve">Nar </w:t>
            </w:r>
            <w:proofErr w:type="spellStart"/>
            <w:r w:rsidRPr="000A2290">
              <w:rPr>
                <w:rFonts w:ascii="Garamond" w:hAnsi="Garamond"/>
                <w:i/>
                <w:sz w:val="32"/>
                <w:szCs w:val="28"/>
              </w:rPr>
              <w:t>lig</w:t>
            </w:r>
            <w:proofErr w:type="spellEnd"/>
            <w:r w:rsidRPr="000A2290">
              <w:rPr>
                <w:rFonts w:ascii="Garamond" w:hAnsi="Garamond"/>
                <w:i/>
                <w:sz w:val="32"/>
                <w:szCs w:val="28"/>
              </w:rPr>
              <w:t xml:space="preserve"> eh </w:t>
            </w:r>
            <w:proofErr w:type="spellStart"/>
            <w:r w:rsidRPr="000A2290">
              <w:rPr>
                <w:rFonts w:ascii="Garamond" w:hAnsi="Garamond"/>
                <w:i/>
                <w:sz w:val="32"/>
                <w:szCs w:val="28"/>
              </w:rPr>
              <w:t>Jee</w:t>
            </w:r>
            <w:proofErr w:type="spellEnd"/>
            <w:r w:rsidRPr="000A2290">
              <w:rPr>
                <w:rFonts w:ascii="Garamond" w:hAnsi="Garamond"/>
                <w:i/>
                <w:sz w:val="32"/>
                <w:szCs w:val="28"/>
              </w:rPr>
              <w:t xml:space="preserve">,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beagh</w:t>
            </w:r>
            <w:proofErr w:type="spellEnd"/>
            <w:r w:rsidRPr="000A2290">
              <w:rPr>
                <w:rFonts w:ascii="Garamond" w:hAnsi="Garamond"/>
                <w:i/>
                <w:sz w:val="32"/>
                <w:szCs w:val="28"/>
              </w:rPr>
              <w:t xml:space="preserve"> veg </w:t>
            </w:r>
            <w:proofErr w:type="spellStart"/>
            <w:r w:rsidRPr="000A2290">
              <w:rPr>
                <w:rFonts w:ascii="Garamond" w:hAnsi="Garamond"/>
                <w:i/>
                <w:sz w:val="32"/>
                <w:szCs w:val="28"/>
              </w:rPr>
              <w:t>evish</w:t>
            </w:r>
            <w:proofErr w:type="spellEnd"/>
            <w:r w:rsidRPr="000A2290">
              <w:rPr>
                <w:rFonts w:ascii="Garamond" w:hAnsi="Garamond"/>
                <w:i/>
                <w:sz w:val="32"/>
                <w:szCs w:val="28"/>
              </w:rPr>
              <w:t xml:space="preserve"> </w:t>
            </w:r>
            <w:proofErr w:type="spellStart"/>
            <w:r w:rsidRPr="000A2290">
              <w:rPr>
                <w:rFonts w:ascii="Garamond" w:hAnsi="Garamond"/>
                <w:i/>
                <w:sz w:val="32"/>
                <w:szCs w:val="28"/>
              </w:rPr>
              <w:t>myr</w:t>
            </w:r>
            <w:proofErr w:type="spellEnd"/>
            <w:r w:rsidRPr="000A2290">
              <w:rPr>
                <w:rFonts w:ascii="Garamond" w:hAnsi="Garamond"/>
                <w:i/>
                <w:sz w:val="32"/>
                <w:szCs w:val="28"/>
              </w:rPr>
              <w:t xml:space="preserve"> </w:t>
            </w:r>
            <w:proofErr w:type="spellStart"/>
            <w:r w:rsidRPr="000A2290">
              <w:rPr>
                <w:rFonts w:ascii="Garamond" w:hAnsi="Garamond"/>
                <w:i/>
                <w:sz w:val="32"/>
                <w:szCs w:val="28"/>
              </w:rPr>
              <w:t>shoh</w:t>
            </w:r>
            <w:proofErr w:type="spellEnd"/>
            <w:r w:rsidRPr="000A2290">
              <w:rPr>
                <w:rFonts w:ascii="Garamond" w:hAnsi="Garamond"/>
                <w:i/>
                <w:sz w:val="32"/>
                <w:szCs w:val="28"/>
              </w:rPr>
              <w:t xml:space="preserve"> </w:t>
            </w:r>
            <w:proofErr w:type="spellStart"/>
            <w:r w:rsidRPr="000A2290">
              <w:rPr>
                <w:rFonts w:ascii="Garamond" w:hAnsi="Garamond"/>
                <w:i/>
                <w:sz w:val="32"/>
                <w:szCs w:val="28"/>
              </w:rPr>
              <w:t>lurg</w:t>
            </w:r>
            <w:proofErr w:type="spellEnd"/>
            <w:r w:rsidRPr="000A2290">
              <w:rPr>
                <w:rFonts w:ascii="Garamond" w:hAnsi="Garamond"/>
                <w:i/>
                <w:sz w:val="32"/>
                <w:szCs w:val="28"/>
              </w:rPr>
              <w:t xml:space="preserve"> div </w:t>
            </w:r>
            <w:proofErr w:type="spellStart"/>
            <w:r w:rsidRPr="000A2290">
              <w:rPr>
                <w:rFonts w:ascii="Garamond" w:hAnsi="Garamond"/>
                <w:i/>
                <w:sz w:val="32"/>
                <w:szCs w:val="28"/>
              </w:rPr>
              <w:t>fys</w:t>
            </w:r>
            <w:proofErr w:type="spellEnd"/>
            <w:r w:rsidRPr="000A2290">
              <w:rPr>
                <w:rFonts w:ascii="Garamond" w:hAnsi="Garamond"/>
                <w:i/>
                <w:sz w:val="32"/>
                <w:szCs w:val="28"/>
              </w:rPr>
              <w:t xml:space="preserve"> </w:t>
            </w:r>
            <w:proofErr w:type="spellStart"/>
            <w:r w:rsidRPr="000A2290">
              <w:rPr>
                <w:rFonts w:ascii="Garamond" w:hAnsi="Garamond"/>
                <w:i/>
                <w:sz w:val="32"/>
                <w:szCs w:val="28"/>
              </w:rPr>
              <w:t>ve</w:t>
            </w:r>
            <w:proofErr w:type="spellEnd"/>
            <w:r w:rsidRPr="000A2290">
              <w:rPr>
                <w:rFonts w:ascii="Garamond" w:hAnsi="Garamond"/>
                <w:i/>
                <w:sz w:val="32"/>
                <w:szCs w:val="28"/>
              </w:rPr>
              <w:t xml:space="preserve"> </w:t>
            </w:r>
            <w:proofErr w:type="spellStart"/>
            <w:r w:rsidRPr="000A2290">
              <w:rPr>
                <w:rFonts w:ascii="Garamond" w:hAnsi="Garamond"/>
                <w:i/>
                <w:sz w:val="32"/>
                <w:szCs w:val="28"/>
              </w:rPr>
              <w:t>ev</w:t>
            </w:r>
            <w:proofErr w:type="spellEnd"/>
            <w:r w:rsidRPr="000A2290">
              <w:rPr>
                <w:rFonts w:ascii="Garamond" w:hAnsi="Garamond"/>
                <w:i/>
                <w:sz w:val="32"/>
                <w:szCs w:val="28"/>
              </w:rPr>
              <w:t xml:space="preserve"> </w:t>
            </w:r>
            <w:proofErr w:type="spellStart"/>
            <w:r w:rsidRPr="000A2290">
              <w:rPr>
                <w:rFonts w:ascii="Garamond" w:hAnsi="Garamond"/>
                <w:i/>
                <w:sz w:val="32"/>
                <w:szCs w:val="28"/>
              </w:rPr>
              <w:t>cre’n</w:t>
            </w:r>
            <w:proofErr w:type="spellEnd"/>
            <w:r w:rsidRPr="000A2290">
              <w:rPr>
                <w:rFonts w:ascii="Garamond" w:hAnsi="Garamond"/>
                <w:i/>
                <w:sz w:val="32"/>
                <w:szCs w:val="28"/>
              </w:rPr>
              <w:t xml:space="preserve"> </w:t>
            </w:r>
            <w:proofErr w:type="spellStart"/>
            <w:r w:rsidRPr="000A2290">
              <w:rPr>
                <w:rFonts w:ascii="Garamond" w:hAnsi="Garamond"/>
                <w:i/>
                <w:sz w:val="32"/>
                <w:szCs w:val="28"/>
              </w:rPr>
              <w:t>dangere</w:t>
            </w:r>
            <w:proofErr w:type="spellEnd"/>
            <w:r w:rsidRPr="000A2290">
              <w:rPr>
                <w:rFonts w:ascii="Garamond" w:hAnsi="Garamond"/>
                <w:i/>
                <w:sz w:val="32"/>
                <w:szCs w:val="28"/>
              </w:rPr>
              <w:t xml:space="preserve"> </w:t>
            </w:r>
            <w:proofErr w:type="spellStart"/>
            <w:r w:rsidRPr="000A2290">
              <w:rPr>
                <w:rFonts w:ascii="Garamond" w:hAnsi="Garamond"/>
                <w:i/>
                <w:sz w:val="32"/>
                <w:szCs w:val="28"/>
              </w:rPr>
              <w:t>mooar</w:t>
            </w:r>
            <w:proofErr w:type="spellEnd"/>
            <w:r w:rsidRPr="000A2290">
              <w:rPr>
                <w:rFonts w:ascii="Garamond" w:hAnsi="Garamond"/>
                <w:i/>
                <w:sz w:val="32"/>
                <w:szCs w:val="28"/>
              </w:rPr>
              <w:t xml:space="preserve"> eh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veaghey</w:t>
            </w:r>
            <w:proofErr w:type="spellEnd"/>
            <w:r w:rsidRPr="000A2290">
              <w:rPr>
                <w:rFonts w:ascii="Garamond" w:hAnsi="Garamond"/>
                <w:i/>
                <w:sz w:val="32"/>
                <w:szCs w:val="28"/>
              </w:rPr>
              <w:t xml:space="preserve"> </w:t>
            </w:r>
            <w:proofErr w:type="spellStart"/>
            <w:r w:rsidRPr="000A2290">
              <w:rPr>
                <w:rFonts w:ascii="Garamond" w:hAnsi="Garamond"/>
                <w:i/>
                <w:sz w:val="32"/>
                <w:szCs w:val="28"/>
              </w:rPr>
              <w:t>fegooish</w:t>
            </w:r>
            <w:proofErr w:type="spellEnd"/>
            <w:r w:rsidRPr="000A2290">
              <w:rPr>
                <w:rFonts w:ascii="Garamond" w:hAnsi="Garamond"/>
                <w:i/>
                <w:sz w:val="32"/>
                <w:szCs w:val="28"/>
              </w:rPr>
              <w:t xml:space="preserve"> </w:t>
            </w:r>
            <w:proofErr w:type="spellStart"/>
            <w:r w:rsidRPr="000A2290">
              <w:rPr>
                <w:rFonts w:ascii="Garamond" w:hAnsi="Garamond"/>
                <w:i/>
                <w:sz w:val="32"/>
                <w:szCs w:val="28"/>
              </w:rPr>
              <w:t>Jee</w:t>
            </w:r>
            <w:proofErr w:type="spellEnd"/>
            <w:r w:rsidRPr="000A2290">
              <w:rPr>
                <w:rFonts w:ascii="Garamond" w:hAnsi="Garamond"/>
                <w:i/>
                <w:sz w:val="32"/>
                <w:szCs w:val="28"/>
              </w:rPr>
              <w:t xml:space="preserve"> </w:t>
            </w:r>
            <w:proofErr w:type="spellStart"/>
            <w:r w:rsidRPr="000A2290">
              <w:rPr>
                <w:rFonts w:ascii="Garamond" w:hAnsi="Garamond"/>
                <w:i/>
                <w:sz w:val="32"/>
                <w:szCs w:val="28"/>
              </w:rPr>
              <w:t>ayns</w:t>
            </w:r>
            <w:proofErr w:type="spellEnd"/>
            <w:r w:rsidRPr="000A2290">
              <w:rPr>
                <w:rFonts w:ascii="Garamond" w:hAnsi="Garamond"/>
                <w:i/>
                <w:sz w:val="32"/>
                <w:szCs w:val="28"/>
              </w:rPr>
              <w:t xml:space="preserve"> y </w:t>
            </w:r>
            <w:proofErr w:type="spellStart"/>
            <w:r w:rsidRPr="000A2290">
              <w:rPr>
                <w:rFonts w:ascii="Garamond" w:hAnsi="Garamond"/>
                <w:i/>
                <w:sz w:val="32"/>
                <w:szCs w:val="28"/>
              </w:rPr>
              <w:t>teihl</w:t>
            </w:r>
            <w:proofErr w:type="spellEnd"/>
            <w:r w:rsidRPr="000A2290">
              <w:rPr>
                <w:rFonts w:ascii="Garamond" w:hAnsi="Garamond"/>
                <w:i/>
                <w:sz w:val="32"/>
                <w:szCs w:val="28"/>
              </w:rPr>
              <w:t xml:space="preserve">. As </w:t>
            </w:r>
            <w:proofErr w:type="spellStart"/>
            <w:r w:rsidRPr="000A2290">
              <w:rPr>
                <w:rFonts w:ascii="Garamond" w:hAnsi="Garamond"/>
                <w:i/>
                <w:sz w:val="32"/>
                <w:szCs w:val="28"/>
              </w:rPr>
              <w:t>cre’n</w:t>
            </w:r>
            <w:proofErr w:type="spellEnd"/>
            <w:r w:rsidRPr="000A2290">
              <w:rPr>
                <w:rFonts w:ascii="Garamond" w:hAnsi="Garamond"/>
                <w:i/>
                <w:sz w:val="32"/>
                <w:szCs w:val="28"/>
              </w:rPr>
              <w:t xml:space="preserve"> </w:t>
            </w:r>
            <w:proofErr w:type="spellStart"/>
            <w:r w:rsidRPr="000A2290">
              <w:rPr>
                <w:rFonts w:ascii="Garamond" w:hAnsi="Garamond"/>
                <w:i/>
                <w:sz w:val="32"/>
                <w:szCs w:val="28"/>
              </w:rPr>
              <w:t>vaynrys</w:t>
            </w:r>
            <w:proofErr w:type="spellEnd"/>
            <w:r w:rsidRPr="000A2290">
              <w:rPr>
                <w:rFonts w:ascii="Garamond" w:hAnsi="Garamond"/>
                <w:i/>
                <w:sz w:val="32"/>
                <w:szCs w:val="28"/>
              </w:rPr>
              <w:t xml:space="preserve"> </w:t>
            </w:r>
            <w:proofErr w:type="spellStart"/>
            <w:r w:rsidRPr="000A2290">
              <w:rPr>
                <w:rFonts w:ascii="Garamond" w:hAnsi="Garamond"/>
                <w:i/>
                <w:sz w:val="32"/>
                <w:szCs w:val="28"/>
              </w:rPr>
              <w:t>wooar</w:t>
            </w:r>
            <w:proofErr w:type="spellEnd"/>
            <w:r w:rsidRPr="000A2290">
              <w:rPr>
                <w:rFonts w:ascii="Garamond" w:hAnsi="Garamond"/>
                <w:i/>
                <w:sz w:val="32"/>
                <w:szCs w:val="28"/>
              </w:rPr>
              <w:t xml:space="preserve"> eh, </w:t>
            </w:r>
            <w:proofErr w:type="spellStart"/>
            <w:r w:rsidRPr="000A2290">
              <w:rPr>
                <w:rFonts w:ascii="Garamond" w:hAnsi="Garamond"/>
                <w:i/>
                <w:sz w:val="32"/>
                <w:szCs w:val="28"/>
              </w:rPr>
              <w:t>dy</w:t>
            </w:r>
            <w:proofErr w:type="spellEnd"/>
            <w:r w:rsidRPr="000A2290">
              <w:rPr>
                <w:rFonts w:ascii="Garamond" w:hAnsi="Garamond"/>
                <w:i/>
                <w:sz w:val="32"/>
                <w:szCs w:val="28"/>
              </w:rPr>
              <w:t xml:space="preserve"> </w:t>
            </w:r>
            <w:proofErr w:type="spellStart"/>
            <w:r w:rsidRPr="000A2290">
              <w:rPr>
                <w:rFonts w:ascii="Garamond" w:hAnsi="Garamond"/>
                <w:i/>
                <w:sz w:val="32"/>
                <w:szCs w:val="28"/>
              </w:rPr>
              <w:t>ve</w:t>
            </w:r>
            <w:proofErr w:type="spellEnd"/>
            <w:r w:rsidRPr="000A2290">
              <w:rPr>
                <w:rFonts w:ascii="Garamond" w:hAnsi="Garamond"/>
                <w:i/>
                <w:sz w:val="32"/>
                <w:szCs w:val="28"/>
              </w:rPr>
              <w:t xml:space="preserve"> </w:t>
            </w:r>
            <w:proofErr w:type="spellStart"/>
            <w:r w:rsidRPr="000A2290">
              <w:rPr>
                <w:rFonts w:ascii="Garamond" w:hAnsi="Garamond"/>
                <w:i/>
                <w:sz w:val="32"/>
                <w:szCs w:val="28"/>
              </w:rPr>
              <w:t>fo’n</w:t>
            </w:r>
            <w:proofErr w:type="spellEnd"/>
            <w:r w:rsidRPr="000A2290">
              <w:rPr>
                <w:rFonts w:ascii="Garamond" w:hAnsi="Garamond"/>
                <w:i/>
                <w:sz w:val="32"/>
                <w:szCs w:val="28"/>
              </w:rPr>
              <w:t xml:space="preserve"> </w:t>
            </w:r>
            <w:proofErr w:type="spellStart"/>
            <w:r w:rsidRPr="000A2290">
              <w:rPr>
                <w:rFonts w:ascii="Garamond" w:hAnsi="Garamond"/>
                <w:i/>
                <w:sz w:val="32"/>
                <w:szCs w:val="28"/>
              </w:rPr>
              <w:t>scaa</w:t>
            </w:r>
            <w:proofErr w:type="spellEnd"/>
            <w:r w:rsidRPr="000A2290">
              <w:rPr>
                <w:rFonts w:ascii="Garamond" w:hAnsi="Garamond"/>
                <w:i/>
                <w:sz w:val="32"/>
                <w:szCs w:val="28"/>
              </w:rPr>
              <w:t xml:space="preserve"> </w:t>
            </w:r>
            <w:proofErr w:type="spellStart"/>
            <w:r w:rsidRPr="000A2290">
              <w:rPr>
                <w:rFonts w:ascii="Garamond" w:hAnsi="Garamond"/>
                <w:i/>
                <w:sz w:val="32"/>
                <w:szCs w:val="28"/>
              </w:rPr>
              <w:t>echey</w:t>
            </w:r>
            <w:proofErr w:type="spellEnd"/>
            <w:r w:rsidRPr="000A2290">
              <w:rPr>
                <w:rFonts w:ascii="Garamond" w:hAnsi="Garamond"/>
                <w:i/>
                <w:sz w:val="32"/>
                <w:szCs w:val="28"/>
              </w:rPr>
              <w:t xml:space="preserve">. </w:t>
            </w:r>
          </w:p>
        </w:tc>
        <w:tc>
          <w:tcPr>
            <w:tcW w:w="4932" w:type="dxa"/>
          </w:tcPr>
          <w:p w14:paraId="4F57C1E4" w14:textId="77777777" w:rsidR="000A2290" w:rsidRPr="000A2290" w:rsidRDefault="000A2290"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 xml:space="preserve">God forbid it should be so with any of you, after you know the </w:t>
            </w:r>
            <w:r w:rsidRPr="000A2290">
              <w:rPr>
                <w:rFonts w:ascii="Garamond" w:hAnsi="Garamond" w:cs="GlyphLessFont"/>
                <w:i/>
                <w:sz w:val="32"/>
              </w:rPr>
              <w:t>Great Danger of living without God in the World</w:t>
            </w:r>
            <w:r w:rsidRPr="000A2290">
              <w:rPr>
                <w:rFonts w:ascii="Garamond" w:hAnsi="Garamond" w:cs="GlyphLessFont"/>
                <w:sz w:val="32"/>
              </w:rPr>
              <w:t xml:space="preserve">. And the </w:t>
            </w:r>
            <w:r w:rsidRPr="000A2290">
              <w:rPr>
                <w:rFonts w:ascii="Garamond" w:hAnsi="Garamond" w:cs="GlyphLessFont"/>
                <w:i/>
                <w:sz w:val="32"/>
              </w:rPr>
              <w:t>Great Happiness</w:t>
            </w:r>
            <w:r w:rsidRPr="000A2290">
              <w:rPr>
                <w:rFonts w:ascii="Garamond" w:hAnsi="Garamond" w:cs="GlyphLessFont"/>
                <w:sz w:val="32"/>
              </w:rPr>
              <w:t xml:space="preserve"> of being under his Protection.</w:t>
            </w:r>
          </w:p>
        </w:tc>
      </w:tr>
      <w:tr w:rsidR="00261CFF" w:rsidRPr="00AC171C" w14:paraId="67CFFEB4" w14:textId="77777777" w:rsidTr="00F57674">
        <w:tc>
          <w:tcPr>
            <w:tcW w:w="3686" w:type="dxa"/>
          </w:tcPr>
          <w:p w14:paraId="0D07EE56" w14:textId="77777777" w:rsidR="00261CFF" w:rsidRPr="00261CFF" w:rsidRDefault="00261CFF" w:rsidP="00DB60C3">
            <w:pPr>
              <w:pStyle w:val="CM3"/>
              <w:widowControl/>
              <w:spacing w:line="240" w:lineRule="auto"/>
              <w:ind w:firstLine="284"/>
              <w:contextualSpacing/>
              <w:jc w:val="both"/>
              <w:rPr>
                <w:rFonts w:ascii="Garamond" w:hAnsi="Garamond"/>
                <w:sz w:val="32"/>
                <w:szCs w:val="28"/>
              </w:rPr>
            </w:pPr>
            <w:proofErr w:type="spellStart"/>
            <w:r w:rsidRPr="00261CFF">
              <w:rPr>
                <w:rFonts w:ascii="Garamond" w:hAnsi="Garamond"/>
                <w:i/>
                <w:sz w:val="32"/>
                <w:szCs w:val="28"/>
              </w:rPr>
              <w:t>Foddee</w:t>
            </w:r>
            <w:proofErr w:type="spellEnd"/>
            <w:r w:rsidRPr="00261CFF">
              <w:rPr>
                <w:rFonts w:ascii="Garamond" w:hAnsi="Garamond"/>
                <w:i/>
                <w:sz w:val="32"/>
                <w:szCs w:val="28"/>
              </w:rPr>
              <w:t xml:space="preserve"> </w:t>
            </w:r>
            <w:proofErr w:type="spellStart"/>
            <w:r w:rsidRPr="00261CFF">
              <w:rPr>
                <w:rFonts w:ascii="Garamond" w:hAnsi="Garamond"/>
                <w:i/>
                <w:sz w:val="32"/>
                <w:szCs w:val="28"/>
              </w:rPr>
              <w:t>sleih</w:t>
            </w:r>
            <w:proofErr w:type="spellEnd"/>
            <w:r w:rsidRPr="00261CFF">
              <w:rPr>
                <w:rFonts w:ascii="Garamond" w:hAnsi="Garamond"/>
                <w:i/>
                <w:sz w:val="32"/>
                <w:szCs w:val="28"/>
              </w:rPr>
              <w:t xml:space="preserve"> </w:t>
            </w:r>
            <w:proofErr w:type="spellStart"/>
            <w:r w:rsidRPr="00261CFF">
              <w:rPr>
                <w:rFonts w:ascii="Garamond" w:hAnsi="Garamond"/>
                <w:i/>
                <w:sz w:val="32"/>
                <w:szCs w:val="28"/>
              </w:rPr>
              <w:t>smooinaght</w:t>
            </w:r>
            <w:proofErr w:type="spellEnd"/>
            <w:r w:rsidRPr="00261CFF">
              <w:rPr>
                <w:rFonts w:ascii="Garamond" w:hAnsi="Garamond"/>
                <w:i/>
                <w:sz w:val="32"/>
                <w:szCs w:val="28"/>
              </w:rPr>
              <w:t xml:space="preserve"> </w:t>
            </w:r>
            <w:proofErr w:type="spellStart"/>
            <w:r w:rsidRPr="00261CFF">
              <w:rPr>
                <w:rFonts w:ascii="Garamond" w:hAnsi="Garamond"/>
                <w:i/>
                <w:sz w:val="32"/>
                <w:szCs w:val="28"/>
              </w:rPr>
              <w:t>dy</w:t>
            </w:r>
            <w:proofErr w:type="spellEnd"/>
            <w:r w:rsidRPr="00261CFF">
              <w:rPr>
                <w:rFonts w:ascii="Garamond" w:hAnsi="Garamond"/>
                <w:i/>
                <w:sz w:val="32"/>
                <w:szCs w:val="28"/>
              </w:rPr>
              <w:t xml:space="preserve"> </w:t>
            </w:r>
            <w:proofErr w:type="spellStart"/>
            <w:r w:rsidRPr="00261CFF">
              <w:rPr>
                <w:rFonts w:ascii="Garamond" w:hAnsi="Garamond"/>
                <w:i/>
                <w:sz w:val="32"/>
                <w:szCs w:val="28"/>
              </w:rPr>
              <w:t>heet</w:t>
            </w:r>
            <w:proofErr w:type="spellEnd"/>
            <w:r w:rsidRPr="00261CFF">
              <w:rPr>
                <w:rFonts w:ascii="Garamond" w:hAnsi="Garamond"/>
                <w:i/>
                <w:sz w:val="32"/>
                <w:szCs w:val="28"/>
              </w:rPr>
              <w:t xml:space="preserve"> er </w:t>
            </w:r>
            <w:proofErr w:type="spellStart"/>
            <w:r w:rsidRPr="00261CFF">
              <w:rPr>
                <w:rFonts w:ascii="Garamond" w:hAnsi="Garamond"/>
                <w:i/>
                <w:sz w:val="32"/>
                <w:szCs w:val="28"/>
              </w:rPr>
              <w:t>nyn</w:t>
            </w:r>
            <w:proofErr w:type="spellEnd"/>
            <w:r w:rsidRPr="00261CFF">
              <w:rPr>
                <w:rFonts w:ascii="Garamond" w:hAnsi="Garamond"/>
                <w:i/>
                <w:sz w:val="32"/>
                <w:szCs w:val="28"/>
              </w:rPr>
              <w:t xml:space="preserve"> </w:t>
            </w:r>
            <w:proofErr w:type="spellStart"/>
            <w:r w:rsidRPr="00261CFF">
              <w:rPr>
                <w:rFonts w:ascii="Garamond" w:hAnsi="Garamond"/>
                <w:i/>
                <w:sz w:val="32"/>
                <w:szCs w:val="28"/>
              </w:rPr>
              <w:t>doshiaght</w:t>
            </w:r>
            <w:proofErr w:type="spellEnd"/>
            <w:r w:rsidRPr="00261CFF">
              <w:rPr>
                <w:rFonts w:ascii="Garamond" w:hAnsi="Garamond"/>
                <w:i/>
                <w:sz w:val="32"/>
                <w:szCs w:val="28"/>
              </w:rPr>
              <w:t xml:space="preserve"> </w:t>
            </w:r>
            <w:proofErr w:type="spellStart"/>
            <w:r w:rsidRPr="00261CFF">
              <w:rPr>
                <w:rFonts w:ascii="Garamond" w:hAnsi="Garamond"/>
                <w:i/>
                <w:sz w:val="32"/>
                <w:szCs w:val="28"/>
              </w:rPr>
              <w:t>liorish</w:t>
            </w:r>
            <w:proofErr w:type="spellEnd"/>
            <w:r w:rsidRPr="00261CFF">
              <w:rPr>
                <w:rFonts w:ascii="Garamond" w:hAnsi="Garamond"/>
                <w:i/>
                <w:sz w:val="32"/>
                <w:szCs w:val="28"/>
              </w:rPr>
              <w:t xml:space="preserve"> y </w:t>
            </w:r>
            <w:proofErr w:type="spellStart"/>
            <w:r w:rsidRPr="00261CFF">
              <w:rPr>
                <w:rFonts w:ascii="Garamond" w:hAnsi="Garamond"/>
                <w:i/>
                <w:sz w:val="32"/>
                <w:szCs w:val="28"/>
              </w:rPr>
              <w:t>lau-ys</w:t>
            </w:r>
            <w:proofErr w:type="spellEnd"/>
            <w:r w:rsidRPr="00261CFF">
              <w:rPr>
                <w:rFonts w:ascii="Garamond" w:hAnsi="Garamond"/>
                <w:i/>
                <w:sz w:val="32"/>
                <w:szCs w:val="28"/>
              </w:rPr>
              <w:t xml:space="preserve"> </w:t>
            </w:r>
            <w:proofErr w:type="spellStart"/>
            <w:r w:rsidRPr="00261CFF">
              <w:rPr>
                <w:rFonts w:ascii="Garamond" w:hAnsi="Garamond"/>
                <w:i/>
                <w:sz w:val="32"/>
                <w:szCs w:val="28"/>
              </w:rPr>
              <w:t>oc</w:t>
            </w:r>
            <w:proofErr w:type="spellEnd"/>
            <w:r w:rsidRPr="00261CFF">
              <w:rPr>
                <w:rFonts w:ascii="Garamond" w:hAnsi="Garamond"/>
                <w:i/>
                <w:sz w:val="32"/>
                <w:szCs w:val="28"/>
              </w:rPr>
              <w:t xml:space="preserve"> </w:t>
            </w:r>
            <w:proofErr w:type="spellStart"/>
            <w:r w:rsidRPr="00261CFF">
              <w:rPr>
                <w:rFonts w:ascii="Garamond" w:hAnsi="Garamond"/>
                <w:i/>
                <w:sz w:val="32"/>
                <w:szCs w:val="28"/>
              </w:rPr>
              <w:t>hene</w:t>
            </w:r>
            <w:proofErr w:type="spellEnd"/>
            <w:r w:rsidRPr="00261CFF">
              <w:rPr>
                <w:rFonts w:ascii="Garamond" w:hAnsi="Garamond"/>
                <w:i/>
                <w:sz w:val="32"/>
                <w:szCs w:val="28"/>
              </w:rPr>
              <w:t xml:space="preserve">, </w:t>
            </w:r>
            <w:proofErr w:type="spellStart"/>
            <w:r w:rsidRPr="00261CFF">
              <w:rPr>
                <w:rFonts w:ascii="Garamond" w:hAnsi="Garamond"/>
                <w:i/>
                <w:sz w:val="32"/>
                <w:szCs w:val="28"/>
              </w:rPr>
              <w:t>liorish</w:t>
            </w:r>
            <w:proofErr w:type="spellEnd"/>
            <w:r w:rsidRPr="00261CFF">
              <w:rPr>
                <w:rFonts w:ascii="Garamond" w:hAnsi="Garamond"/>
                <w:i/>
                <w:sz w:val="32"/>
                <w:szCs w:val="28"/>
              </w:rPr>
              <w:t xml:space="preserve"> </w:t>
            </w:r>
            <w:proofErr w:type="spellStart"/>
            <w:r w:rsidRPr="00261CFF">
              <w:rPr>
                <w:rFonts w:ascii="Garamond" w:hAnsi="Garamond"/>
                <w:i/>
                <w:sz w:val="32"/>
                <w:szCs w:val="28"/>
              </w:rPr>
              <w:t>cooney</w:t>
            </w:r>
            <w:proofErr w:type="spellEnd"/>
            <w:r w:rsidRPr="00261CFF">
              <w:rPr>
                <w:rFonts w:ascii="Garamond" w:hAnsi="Garamond"/>
                <w:i/>
                <w:sz w:val="32"/>
                <w:szCs w:val="28"/>
              </w:rPr>
              <w:t xml:space="preserve"> </w:t>
            </w:r>
            <w:proofErr w:type="spellStart"/>
            <w:r w:rsidRPr="00261CFF">
              <w:rPr>
                <w:rFonts w:ascii="Garamond" w:hAnsi="Garamond"/>
                <w:i/>
                <w:sz w:val="32"/>
                <w:szCs w:val="28"/>
              </w:rPr>
              <w:t>deney-mooinjer</w:t>
            </w:r>
            <w:proofErr w:type="spellEnd"/>
            <w:r w:rsidRPr="00261CFF">
              <w:rPr>
                <w:rFonts w:ascii="Garamond" w:hAnsi="Garamond"/>
                <w:i/>
                <w:sz w:val="32"/>
                <w:szCs w:val="28"/>
              </w:rPr>
              <w:t xml:space="preserve">, </w:t>
            </w:r>
            <w:proofErr w:type="spellStart"/>
            <w:r w:rsidRPr="00261CFF">
              <w:rPr>
                <w:rFonts w:ascii="Garamond" w:hAnsi="Garamond"/>
                <w:i/>
                <w:sz w:val="32"/>
                <w:szCs w:val="28"/>
              </w:rPr>
              <w:t>liorish</w:t>
            </w:r>
            <w:proofErr w:type="spellEnd"/>
            <w:r w:rsidRPr="00261CFF">
              <w:rPr>
                <w:rFonts w:ascii="Garamond" w:hAnsi="Garamond"/>
                <w:i/>
                <w:sz w:val="32"/>
                <w:szCs w:val="28"/>
              </w:rPr>
              <w:t xml:space="preserve"> </w:t>
            </w:r>
            <w:proofErr w:type="spellStart"/>
            <w:r w:rsidRPr="00261CFF">
              <w:rPr>
                <w:rFonts w:ascii="Garamond" w:hAnsi="Garamond"/>
                <w:i/>
                <w:sz w:val="32"/>
                <w:szCs w:val="28"/>
              </w:rPr>
              <w:t>ny</w:t>
            </w:r>
            <w:proofErr w:type="spellEnd"/>
            <w:r w:rsidRPr="00261CFF">
              <w:rPr>
                <w:rFonts w:ascii="Garamond" w:hAnsi="Garamond"/>
                <w:i/>
                <w:sz w:val="32"/>
                <w:szCs w:val="28"/>
              </w:rPr>
              <w:t xml:space="preserve"> </w:t>
            </w:r>
            <w:proofErr w:type="spellStart"/>
            <w:r w:rsidRPr="00261CFF">
              <w:rPr>
                <w:rFonts w:ascii="Garamond" w:hAnsi="Garamond"/>
                <w:i/>
                <w:sz w:val="32"/>
                <w:szCs w:val="28"/>
              </w:rPr>
              <w:t>daag</w:t>
            </w:r>
            <w:proofErr w:type="spellEnd"/>
            <w:r w:rsidRPr="00261CFF">
              <w:rPr>
                <w:rFonts w:ascii="Garamond" w:hAnsi="Garamond"/>
                <w:i/>
                <w:sz w:val="32"/>
                <w:szCs w:val="28"/>
              </w:rPr>
              <w:t xml:space="preserve"> </w:t>
            </w:r>
            <w:proofErr w:type="spellStart"/>
            <w:r w:rsidRPr="00261CFF">
              <w:rPr>
                <w:rFonts w:ascii="Garamond" w:hAnsi="Garamond"/>
                <w:i/>
                <w:sz w:val="32"/>
                <w:szCs w:val="28"/>
              </w:rPr>
              <w:t>nyn</w:t>
            </w:r>
            <w:proofErr w:type="spellEnd"/>
            <w:r w:rsidRPr="00261CFF">
              <w:rPr>
                <w:rFonts w:ascii="Garamond" w:hAnsi="Garamond"/>
                <w:i/>
                <w:sz w:val="32"/>
                <w:szCs w:val="28"/>
              </w:rPr>
              <w:t xml:space="preserve"> </w:t>
            </w:r>
            <w:proofErr w:type="spellStart"/>
            <w:r w:rsidRPr="00261CFF">
              <w:rPr>
                <w:rFonts w:ascii="Garamond" w:hAnsi="Garamond"/>
                <w:i/>
                <w:sz w:val="32"/>
                <w:szCs w:val="28"/>
              </w:rPr>
              <w:t>Ayraghyn</w:t>
            </w:r>
            <w:proofErr w:type="spellEnd"/>
            <w:r w:rsidRPr="00261CFF">
              <w:rPr>
                <w:rFonts w:ascii="Garamond" w:hAnsi="Garamond"/>
                <w:i/>
                <w:sz w:val="32"/>
                <w:szCs w:val="28"/>
              </w:rPr>
              <w:t xml:space="preserve"> </w:t>
            </w:r>
            <w:proofErr w:type="spellStart"/>
            <w:r w:rsidRPr="00261CFF">
              <w:rPr>
                <w:rFonts w:ascii="Garamond" w:hAnsi="Garamond"/>
                <w:i/>
                <w:sz w:val="32"/>
                <w:szCs w:val="28"/>
              </w:rPr>
              <w:t>daue</w:t>
            </w:r>
            <w:proofErr w:type="spellEnd"/>
            <w:r w:rsidRPr="00261CFF">
              <w:rPr>
                <w:rFonts w:ascii="Garamond" w:hAnsi="Garamond"/>
                <w:i/>
                <w:sz w:val="32"/>
                <w:szCs w:val="28"/>
              </w:rPr>
              <w:t xml:space="preserve">, </w:t>
            </w:r>
            <w:proofErr w:type="spellStart"/>
            <w:r w:rsidRPr="00261CFF">
              <w:rPr>
                <w:rFonts w:ascii="Garamond" w:hAnsi="Garamond"/>
                <w:i/>
                <w:sz w:val="32"/>
                <w:szCs w:val="28"/>
              </w:rPr>
              <w:t>agh</w:t>
            </w:r>
            <w:proofErr w:type="spellEnd"/>
            <w:r w:rsidRPr="00261CFF">
              <w:rPr>
                <w:rFonts w:ascii="Garamond" w:hAnsi="Garamond"/>
                <w:i/>
                <w:sz w:val="32"/>
                <w:szCs w:val="28"/>
              </w:rPr>
              <w:t xml:space="preserve"> cha jean ad </w:t>
            </w:r>
            <w:proofErr w:type="spellStart"/>
            <w:r w:rsidRPr="00261CFF">
              <w:rPr>
                <w:rFonts w:ascii="Garamond" w:hAnsi="Garamond"/>
                <w:i/>
                <w:sz w:val="32"/>
                <w:szCs w:val="28"/>
              </w:rPr>
              <w:t>shoh</w:t>
            </w:r>
            <w:proofErr w:type="spellEnd"/>
            <w:r w:rsidRPr="00261CFF">
              <w:rPr>
                <w:rFonts w:ascii="Garamond" w:hAnsi="Garamond"/>
                <w:i/>
                <w:sz w:val="32"/>
                <w:szCs w:val="28"/>
              </w:rPr>
              <w:t xml:space="preserve"> </w:t>
            </w:r>
            <w:proofErr w:type="spellStart"/>
            <w:r w:rsidRPr="00261CFF">
              <w:rPr>
                <w:rFonts w:ascii="Garamond" w:hAnsi="Garamond"/>
                <w:i/>
                <w:sz w:val="32"/>
                <w:szCs w:val="28"/>
              </w:rPr>
              <w:t>ooilley</w:t>
            </w:r>
            <w:proofErr w:type="spellEnd"/>
            <w:r w:rsidRPr="00261CFF">
              <w:rPr>
                <w:rFonts w:ascii="Garamond" w:hAnsi="Garamond"/>
                <w:i/>
                <w:sz w:val="32"/>
                <w:szCs w:val="28"/>
              </w:rPr>
              <w:t xml:space="preserve"> </w:t>
            </w:r>
            <w:proofErr w:type="spellStart"/>
            <w:r w:rsidRPr="00261CFF">
              <w:rPr>
                <w:rFonts w:ascii="Garamond" w:hAnsi="Garamond"/>
                <w:i/>
                <w:sz w:val="32"/>
                <w:szCs w:val="28"/>
              </w:rPr>
              <w:t>mie</w:t>
            </w:r>
            <w:proofErr w:type="spellEnd"/>
            <w:r w:rsidRPr="00261CFF">
              <w:rPr>
                <w:rFonts w:ascii="Garamond" w:hAnsi="Garamond"/>
                <w:i/>
                <w:sz w:val="32"/>
                <w:szCs w:val="28"/>
              </w:rPr>
              <w:t xml:space="preserve"> </w:t>
            </w:r>
            <w:proofErr w:type="spellStart"/>
            <w:r w:rsidRPr="00261CFF">
              <w:rPr>
                <w:rFonts w:ascii="Garamond" w:hAnsi="Garamond"/>
                <w:i/>
                <w:sz w:val="32"/>
                <w:szCs w:val="28"/>
              </w:rPr>
              <w:t>fegooish</w:t>
            </w:r>
            <w:proofErr w:type="spellEnd"/>
            <w:r w:rsidRPr="00261CFF">
              <w:rPr>
                <w:rFonts w:ascii="Garamond" w:hAnsi="Garamond"/>
                <w:i/>
                <w:sz w:val="32"/>
                <w:szCs w:val="28"/>
              </w:rPr>
              <w:t xml:space="preserve"> </w:t>
            </w:r>
            <w:proofErr w:type="spellStart"/>
            <w:r w:rsidRPr="00261CFF">
              <w:rPr>
                <w:rFonts w:ascii="Garamond" w:hAnsi="Garamond"/>
                <w:i/>
                <w:sz w:val="32"/>
                <w:szCs w:val="28"/>
              </w:rPr>
              <w:t>Bannaght</w:t>
            </w:r>
            <w:proofErr w:type="spellEnd"/>
            <w:r w:rsidRPr="00261CFF">
              <w:rPr>
                <w:rFonts w:ascii="Garamond" w:hAnsi="Garamond"/>
                <w:i/>
                <w:sz w:val="32"/>
                <w:szCs w:val="28"/>
              </w:rPr>
              <w:t xml:space="preserve"> Yee</w:t>
            </w:r>
            <w:r w:rsidRPr="00261CFF">
              <w:rPr>
                <w:rFonts w:ascii="Garamond" w:hAnsi="Garamond"/>
                <w:sz w:val="32"/>
                <w:szCs w:val="28"/>
              </w:rPr>
              <w:t xml:space="preserve"> ; son </w:t>
            </w:r>
            <w:proofErr w:type="spellStart"/>
            <w:r w:rsidRPr="00261CFF">
              <w:rPr>
                <w:rFonts w:ascii="Garamond" w:hAnsi="Garamond"/>
                <w:sz w:val="32"/>
                <w:szCs w:val="28"/>
              </w:rPr>
              <w:t>mannagh</w:t>
            </w:r>
            <w:proofErr w:type="spellEnd"/>
            <w:r w:rsidRPr="00261CFF">
              <w:rPr>
                <w:rFonts w:ascii="Garamond" w:hAnsi="Garamond"/>
                <w:sz w:val="32"/>
                <w:szCs w:val="28"/>
              </w:rPr>
              <w:t xml:space="preserve"> jean y </w:t>
            </w:r>
            <w:proofErr w:type="spellStart"/>
            <w:r w:rsidRPr="00261CFF">
              <w:rPr>
                <w:rFonts w:ascii="Garamond" w:hAnsi="Garamond"/>
                <w:sz w:val="32"/>
                <w:szCs w:val="28"/>
              </w:rPr>
              <w:t>Chiarn</w:t>
            </w:r>
            <w:proofErr w:type="spellEnd"/>
            <w:r w:rsidRPr="00261CFF">
              <w:rPr>
                <w:rFonts w:ascii="Garamond" w:hAnsi="Garamond"/>
                <w:sz w:val="32"/>
                <w:szCs w:val="28"/>
              </w:rPr>
              <w:t xml:space="preserve"> y </w:t>
            </w:r>
            <w:proofErr w:type="spellStart"/>
            <w:r w:rsidRPr="00261CFF">
              <w:rPr>
                <w:rFonts w:ascii="Garamond" w:hAnsi="Garamond"/>
                <w:sz w:val="32"/>
                <w:szCs w:val="28"/>
              </w:rPr>
              <w:t>Thie</w:t>
            </w:r>
            <w:proofErr w:type="spellEnd"/>
            <w:r w:rsidRPr="00261CFF">
              <w:rPr>
                <w:rFonts w:ascii="Garamond" w:hAnsi="Garamond"/>
                <w:sz w:val="32"/>
                <w:szCs w:val="28"/>
              </w:rPr>
              <w:t xml:space="preserve"> y </w:t>
            </w:r>
            <w:proofErr w:type="spellStart"/>
            <w:r w:rsidRPr="00261CFF">
              <w:rPr>
                <w:rFonts w:ascii="Garamond" w:hAnsi="Garamond"/>
                <w:sz w:val="32"/>
                <w:szCs w:val="28"/>
              </w:rPr>
              <w:t>hroggal</w:t>
            </w:r>
            <w:proofErr w:type="spellEnd"/>
            <w:r w:rsidRPr="00261CFF">
              <w:rPr>
                <w:rFonts w:ascii="Garamond" w:hAnsi="Garamond"/>
                <w:sz w:val="32"/>
                <w:szCs w:val="28"/>
              </w:rPr>
              <w:t xml:space="preserve">, cha </w:t>
            </w:r>
            <w:proofErr w:type="spellStart"/>
            <w:r w:rsidRPr="00261CFF">
              <w:rPr>
                <w:rFonts w:ascii="Garamond" w:hAnsi="Garamond"/>
                <w:sz w:val="32"/>
                <w:szCs w:val="28"/>
              </w:rPr>
              <w:t>vel</w:t>
            </w:r>
            <w:proofErr w:type="spellEnd"/>
            <w:r w:rsidRPr="00261CFF">
              <w:rPr>
                <w:rFonts w:ascii="Garamond" w:hAnsi="Garamond"/>
                <w:sz w:val="32"/>
                <w:szCs w:val="28"/>
              </w:rPr>
              <w:t xml:space="preserve"> </w:t>
            </w:r>
            <w:proofErr w:type="spellStart"/>
            <w:r w:rsidRPr="00261CFF">
              <w:rPr>
                <w:rFonts w:ascii="Garamond" w:hAnsi="Garamond"/>
                <w:sz w:val="32"/>
                <w:szCs w:val="28"/>
              </w:rPr>
              <w:t>adsyn</w:t>
            </w:r>
            <w:proofErr w:type="spellEnd"/>
            <w:r w:rsidRPr="00261CFF">
              <w:rPr>
                <w:rFonts w:ascii="Garamond" w:hAnsi="Garamond"/>
                <w:sz w:val="32"/>
                <w:szCs w:val="28"/>
              </w:rPr>
              <w:t xml:space="preserve"> ta </w:t>
            </w:r>
            <w:proofErr w:type="spellStart"/>
            <w:r w:rsidRPr="00261CFF">
              <w:rPr>
                <w:rFonts w:ascii="Garamond" w:hAnsi="Garamond"/>
                <w:sz w:val="32"/>
                <w:szCs w:val="28"/>
              </w:rPr>
              <w:t>dy</w:t>
            </w:r>
            <w:proofErr w:type="spellEnd"/>
            <w:r w:rsidRPr="00261CFF">
              <w:rPr>
                <w:rFonts w:ascii="Garamond" w:hAnsi="Garamond"/>
                <w:sz w:val="32"/>
                <w:szCs w:val="28"/>
              </w:rPr>
              <w:t xml:space="preserve"> </w:t>
            </w:r>
            <w:proofErr w:type="spellStart"/>
            <w:r w:rsidRPr="00261CFF">
              <w:rPr>
                <w:rFonts w:ascii="Garamond" w:hAnsi="Garamond"/>
                <w:sz w:val="32"/>
                <w:szCs w:val="28"/>
              </w:rPr>
              <w:t>hroggal</w:t>
            </w:r>
            <w:proofErr w:type="spellEnd"/>
            <w:r w:rsidRPr="00261CFF">
              <w:rPr>
                <w:rFonts w:ascii="Garamond" w:hAnsi="Garamond"/>
                <w:sz w:val="32"/>
                <w:szCs w:val="28"/>
              </w:rPr>
              <w:t xml:space="preserve"> eh </w:t>
            </w:r>
            <w:proofErr w:type="spellStart"/>
            <w:r w:rsidRPr="00261CFF">
              <w:rPr>
                <w:rFonts w:ascii="Garamond" w:hAnsi="Garamond"/>
                <w:sz w:val="32"/>
                <w:szCs w:val="28"/>
              </w:rPr>
              <w:t>agh</w:t>
            </w:r>
            <w:proofErr w:type="spellEnd"/>
            <w:r w:rsidRPr="00261CFF">
              <w:rPr>
                <w:rFonts w:ascii="Garamond" w:hAnsi="Garamond"/>
                <w:sz w:val="32"/>
                <w:szCs w:val="28"/>
              </w:rPr>
              <w:t xml:space="preserve"> </w:t>
            </w:r>
            <w:proofErr w:type="spellStart"/>
            <w:r w:rsidRPr="00261CFF">
              <w:rPr>
                <w:rFonts w:ascii="Garamond" w:hAnsi="Garamond"/>
                <w:sz w:val="32"/>
                <w:szCs w:val="28"/>
              </w:rPr>
              <w:t>laboraght</w:t>
            </w:r>
            <w:proofErr w:type="spellEnd"/>
            <w:r w:rsidRPr="00261CFF">
              <w:rPr>
                <w:rFonts w:ascii="Garamond" w:hAnsi="Garamond"/>
                <w:sz w:val="32"/>
                <w:szCs w:val="28"/>
              </w:rPr>
              <w:t xml:space="preserve"> </w:t>
            </w:r>
            <w:proofErr w:type="spellStart"/>
            <w:r w:rsidRPr="00261CFF">
              <w:rPr>
                <w:rFonts w:ascii="Garamond" w:hAnsi="Garamond"/>
                <w:sz w:val="32"/>
                <w:szCs w:val="28"/>
              </w:rPr>
              <w:t>ayns</w:t>
            </w:r>
            <w:proofErr w:type="spellEnd"/>
            <w:r w:rsidRPr="00261CFF">
              <w:rPr>
                <w:rFonts w:ascii="Garamond" w:hAnsi="Garamond"/>
                <w:sz w:val="32"/>
                <w:szCs w:val="28"/>
              </w:rPr>
              <w:t xml:space="preserve"> </w:t>
            </w:r>
            <w:proofErr w:type="spellStart"/>
            <w:r w:rsidRPr="00261CFF">
              <w:rPr>
                <w:rFonts w:ascii="Garamond" w:hAnsi="Garamond"/>
                <w:sz w:val="32"/>
                <w:szCs w:val="28"/>
              </w:rPr>
              <w:t>fardail</w:t>
            </w:r>
            <w:proofErr w:type="spellEnd"/>
            <w:r w:rsidRPr="00261CFF">
              <w:rPr>
                <w:rFonts w:ascii="Garamond" w:hAnsi="Garamond"/>
                <w:sz w:val="32"/>
                <w:szCs w:val="28"/>
              </w:rPr>
              <w:t xml:space="preserve">. </w:t>
            </w:r>
          </w:p>
        </w:tc>
        <w:tc>
          <w:tcPr>
            <w:tcW w:w="4932" w:type="dxa"/>
          </w:tcPr>
          <w:p w14:paraId="044F0DC5" w14:textId="77777777" w:rsidR="00261CFF" w:rsidRPr="000A2290" w:rsidRDefault="00261CFF" w:rsidP="00A17DDB">
            <w:pPr>
              <w:pStyle w:val="ListParagraph"/>
              <w:spacing w:line="216" w:lineRule="auto"/>
              <w:ind w:left="0" w:firstLine="284"/>
              <w:jc w:val="both"/>
              <w:rPr>
                <w:rFonts w:ascii="Garamond" w:hAnsi="Garamond" w:cs="GlyphLessFont"/>
                <w:i/>
                <w:sz w:val="32"/>
              </w:rPr>
            </w:pPr>
            <w:r w:rsidRPr="000A2290">
              <w:rPr>
                <w:rFonts w:ascii="Garamond" w:hAnsi="Garamond" w:cs="GlyphLessFont"/>
                <w:sz w:val="32"/>
              </w:rPr>
              <w:t xml:space="preserve">Men may think to thrive by their own Industry, by the help of Friends, by what their Forefathers have left them ; but all these will not do without God’s Blessing, </w:t>
            </w:r>
            <w:r w:rsidRPr="000A2290">
              <w:rPr>
                <w:rFonts w:ascii="Garamond" w:hAnsi="Garamond" w:cs="GlyphLessFont"/>
                <w:i/>
                <w:sz w:val="32"/>
              </w:rPr>
              <w:t>for except the Lord build the House, they labour in vain that build it.</w:t>
            </w:r>
          </w:p>
        </w:tc>
      </w:tr>
      <w:tr w:rsidR="00261CFF" w:rsidRPr="00AC171C" w14:paraId="02C78016" w14:textId="77777777" w:rsidTr="00F57674">
        <w:tc>
          <w:tcPr>
            <w:tcW w:w="3686" w:type="dxa"/>
          </w:tcPr>
          <w:p w14:paraId="316B2BD0" w14:textId="77777777" w:rsidR="00261CFF" w:rsidRPr="00261CFF" w:rsidRDefault="00261CFF" w:rsidP="00DB60C3">
            <w:pPr>
              <w:pStyle w:val="CM3"/>
              <w:widowControl/>
              <w:spacing w:line="240" w:lineRule="auto"/>
              <w:ind w:firstLine="284"/>
              <w:contextualSpacing/>
              <w:jc w:val="both"/>
              <w:rPr>
                <w:rFonts w:ascii="Garamond" w:hAnsi="Garamond"/>
                <w:i/>
                <w:sz w:val="32"/>
                <w:szCs w:val="28"/>
              </w:rPr>
            </w:pPr>
            <w:proofErr w:type="spellStart"/>
            <w:r w:rsidRPr="00261CFF">
              <w:rPr>
                <w:rFonts w:ascii="Garamond" w:hAnsi="Garamond"/>
                <w:i/>
                <w:sz w:val="32"/>
                <w:szCs w:val="28"/>
              </w:rPr>
              <w:t>Foddee</w:t>
            </w:r>
            <w:proofErr w:type="spellEnd"/>
            <w:r w:rsidRPr="00261CFF">
              <w:rPr>
                <w:rFonts w:ascii="Garamond" w:hAnsi="Garamond"/>
                <w:i/>
                <w:sz w:val="32"/>
                <w:szCs w:val="28"/>
              </w:rPr>
              <w:t xml:space="preserve"> shin </w:t>
            </w:r>
            <w:proofErr w:type="spellStart"/>
            <w:r w:rsidRPr="00261CFF">
              <w:rPr>
                <w:rFonts w:ascii="Garamond" w:hAnsi="Garamond"/>
                <w:i/>
                <w:sz w:val="32"/>
                <w:szCs w:val="28"/>
              </w:rPr>
              <w:t>treshteil</w:t>
            </w:r>
            <w:proofErr w:type="spellEnd"/>
            <w:r w:rsidRPr="00261CFF">
              <w:rPr>
                <w:rFonts w:ascii="Garamond" w:hAnsi="Garamond"/>
                <w:i/>
                <w:sz w:val="32"/>
                <w:szCs w:val="28"/>
              </w:rPr>
              <w:t xml:space="preserve"> </w:t>
            </w:r>
            <w:proofErr w:type="spellStart"/>
            <w:r w:rsidRPr="00261CFF">
              <w:rPr>
                <w:rFonts w:ascii="Garamond" w:hAnsi="Garamond"/>
                <w:i/>
                <w:sz w:val="32"/>
                <w:szCs w:val="28"/>
              </w:rPr>
              <w:t>dy</w:t>
            </w:r>
            <w:proofErr w:type="spellEnd"/>
            <w:r w:rsidRPr="00261CFF">
              <w:rPr>
                <w:rFonts w:ascii="Garamond" w:hAnsi="Garamond"/>
                <w:i/>
                <w:sz w:val="32"/>
                <w:szCs w:val="28"/>
              </w:rPr>
              <w:t xml:space="preserve"> jean </w:t>
            </w:r>
            <w:proofErr w:type="spellStart"/>
            <w:r w:rsidRPr="00261CFF">
              <w:rPr>
                <w:rFonts w:ascii="Garamond" w:hAnsi="Garamond"/>
                <w:i/>
                <w:sz w:val="32"/>
                <w:szCs w:val="28"/>
              </w:rPr>
              <w:t>coyrle</w:t>
            </w:r>
            <w:proofErr w:type="spellEnd"/>
            <w:r w:rsidRPr="00261CFF">
              <w:rPr>
                <w:rFonts w:ascii="Garamond" w:hAnsi="Garamond"/>
                <w:i/>
                <w:sz w:val="32"/>
                <w:szCs w:val="28"/>
              </w:rPr>
              <w:t xml:space="preserve"> vie, </w:t>
            </w:r>
            <w:proofErr w:type="spellStart"/>
            <w:r w:rsidRPr="00261CFF">
              <w:rPr>
                <w:rFonts w:ascii="Garamond" w:hAnsi="Garamond"/>
                <w:i/>
                <w:sz w:val="32"/>
                <w:szCs w:val="28"/>
              </w:rPr>
              <w:t>nyn</w:t>
            </w:r>
            <w:proofErr w:type="spellEnd"/>
            <w:r w:rsidRPr="00261CFF">
              <w:rPr>
                <w:rFonts w:ascii="Garamond" w:hAnsi="Garamond"/>
                <w:i/>
                <w:sz w:val="32"/>
                <w:szCs w:val="28"/>
              </w:rPr>
              <w:t xml:space="preserve"> </w:t>
            </w:r>
            <w:proofErr w:type="spellStart"/>
            <w:r w:rsidRPr="00261CFF">
              <w:rPr>
                <w:rFonts w:ascii="Garamond" w:hAnsi="Garamond"/>
                <w:i/>
                <w:sz w:val="32"/>
                <w:szCs w:val="28"/>
              </w:rPr>
              <w:t>Resoon</w:t>
            </w:r>
            <w:proofErr w:type="spellEnd"/>
            <w:r w:rsidRPr="00261CFF">
              <w:rPr>
                <w:rFonts w:ascii="Garamond" w:hAnsi="Garamond"/>
                <w:i/>
                <w:sz w:val="32"/>
                <w:szCs w:val="28"/>
              </w:rPr>
              <w:t xml:space="preserve"> </w:t>
            </w:r>
            <w:proofErr w:type="spellStart"/>
            <w:r w:rsidRPr="00261CFF">
              <w:rPr>
                <w:rFonts w:ascii="Garamond" w:hAnsi="Garamond"/>
                <w:i/>
                <w:sz w:val="32"/>
                <w:szCs w:val="28"/>
              </w:rPr>
              <w:t>hene</w:t>
            </w:r>
            <w:proofErr w:type="spellEnd"/>
            <w:r w:rsidRPr="00261CFF">
              <w:rPr>
                <w:rFonts w:ascii="Garamond" w:hAnsi="Garamond"/>
                <w:i/>
                <w:sz w:val="32"/>
                <w:szCs w:val="28"/>
              </w:rPr>
              <w:t xml:space="preserve">, </w:t>
            </w:r>
            <w:proofErr w:type="spellStart"/>
            <w:r w:rsidRPr="00261CFF">
              <w:rPr>
                <w:rFonts w:ascii="Garamond" w:hAnsi="Garamond"/>
                <w:i/>
                <w:sz w:val="32"/>
                <w:szCs w:val="28"/>
              </w:rPr>
              <w:t>aggle</w:t>
            </w:r>
            <w:proofErr w:type="spellEnd"/>
            <w:r w:rsidRPr="00261CFF">
              <w:rPr>
                <w:rFonts w:ascii="Garamond" w:hAnsi="Garamond"/>
                <w:i/>
                <w:sz w:val="32"/>
                <w:szCs w:val="28"/>
              </w:rPr>
              <w:t xml:space="preserve"> </w:t>
            </w:r>
            <w:proofErr w:type="spellStart"/>
            <w:r w:rsidRPr="00261CFF">
              <w:rPr>
                <w:rFonts w:ascii="Garamond" w:hAnsi="Garamond"/>
                <w:i/>
                <w:sz w:val="32"/>
                <w:szCs w:val="28"/>
              </w:rPr>
              <w:t>roish</w:t>
            </w:r>
            <w:proofErr w:type="spellEnd"/>
            <w:r w:rsidRPr="00261CFF">
              <w:rPr>
                <w:rFonts w:ascii="Garamond" w:hAnsi="Garamond"/>
                <w:i/>
                <w:sz w:val="32"/>
                <w:szCs w:val="28"/>
              </w:rPr>
              <w:t xml:space="preserve"> </w:t>
            </w:r>
            <w:proofErr w:type="spellStart"/>
            <w:r w:rsidRPr="00261CFF">
              <w:rPr>
                <w:rFonts w:ascii="Garamond" w:hAnsi="Garamond"/>
                <w:i/>
                <w:sz w:val="32"/>
                <w:szCs w:val="28"/>
              </w:rPr>
              <w:t>Leihaghyn</w:t>
            </w:r>
            <w:proofErr w:type="spellEnd"/>
            <w:r w:rsidRPr="00261CFF">
              <w:rPr>
                <w:rFonts w:ascii="Garamond" w:hAnsi="Garamond"/>
                <w:i/>
                <w:sz w:val="32"/>
                <w:szCs w:val="28"/>
              </w:rPr>
              <w:t xml:space="preserve">, </w:t>
            </w:r>
            <w:proofErr w:type="spellStart"/>
            <w:r w:rsidRPr="00261CFF">
              <w:rPr>
                <w:rFonts w:ascii="Garamond" w:hAnsi="Garamond"/>
                <w:i/>
                <w:sz w:val="32"/>
                <w:szCs w:val="28"/>
              </w:rPr>
              <w:t>kiarrail</w:t>
            </w:r>
            <w:proofErr w:type="spellEnd"/>
            <w:r w:rsidRPr="00261CFF">
              <w:rPr>
                <w:rFonts w:ascii="Garamond" w:hAnsi="Garamond"/>
                <w:i/>
                <w:sz w:val="32"/>
                <w:szCs w:val="28"/>
              </w:rPr>
              <w:t xml:space="preserve"> </w:t>
            </w:r>
            <w:proofErr w:type="spellStart"/>
            <w:r w:rsidRPr="00261CFF">
              <w:rPr>
                <w:rFonts w:ascii="Garamond" w:hAnsi="Garamond"/>
                <w:i/>
                <w:sz w:val="32"/>
                <w:szCs w:val="28"/>
              </w:rPr>
              <w:t>jeh</w:t>
            </w:r>
            <w:proofErr w:type="spellEnd"/>
            <w:r w:rsidRPr="00261CFF">
              <w:rPr>
                <w:rFonts w:ascii="Garamond" w:hAnsi="Garamond"/>
                <w:i/>
                <w:sz w:val="32"/>
                <w:szCs w:val="28"/>
              </w:rPr>
              <w:t xml:space="preserve"> </w:t>
            </w:r>
            <w:proofErr w:type="spellStart"/>
            <w:r w:rsidRPr="00261CFF">
              <w:rPr>
                <w:rFonts w:ascii="Garamond" w:hAnsi="Garamond"/>
                <w:i/>
                <w:sz w:val="32"/>
                <w:szCs w:val="28"/>
              </w:rPr>
              <w:t>nyn</w:t>
            </w:r>
            <w:proofErr w:type="spellEnd"/>
            <w:r w:rsidRPr="00261CFF">
              <w:rPr>
                <w:rFonts w:ascii="Garamond" w:hAnsi="Garamond"/>
                <w:i/>
                <w:sz w:val="32"/>
                <w:szCs w:val="28"/>
              </w:rPr>
              <w:t xml:space="preserve"> </w:t>
            </w:r>
            <w:proofErr w:type="spellStart"/>
            <w:r w:rsidRPr="00261CFF">
              <w:rPr>
                <w:rFonts w:ascii="Garamond" w:hAnsi="Garamond"/>
                <w:i/>
                <w:sz w:val="32"/>
                <w:szCs w:val="28"/>
              </w:rPr>
              <w:t>ngoo</w:t>
            </w:r>
            <w:proofErr w:type="spellEnd"/>
            <w:r w:rsidRPr="00261CFF">
              <w:rPr>
                <w:rFonts w:ascii="Garamond" w:hAnsi="Garamond"/>
                <w:i/>
                <w:sz w:val="32"/>
                <w:szCs w:val="28"/>
              </w:rPr>
              <w:t xml:space="preserve"> </w:t>
            </w:r>
            <w:proofErr w:type="spellStart"/>
            <w:r w:rsidRPr="00261CFF">
              <w:rPr>
                <w:rFonts w:ascii="Garamond" w:hAnsi="Garamond"/>
                <w:i/>
                <w:sz w:val="32"/>
                <w:szCs w:val="28"/>
              </w:rPr>
              <w:t>mie</w:t>
            </w:r>
            <w:proofErr w:type="spellEnd"/>
            <w:r w:rsidRPr="00261CFF">
              <w:rPr>
                <w:rFonts w:ascii="Garamond" w:hAnsi="Garamond"/>
                <w:i/>
                <w:sz w:val="32"/>
                <w:szCs w:val="28"/>
              </w:rPr>
              <w:t xml:space="preserve">, shin y </w:t>
            </w:r>
            <w:proofErr w:type="spellStart"/>
            <w:r w:rsidRPr="00261CFF">
              <w:rPr>
                <w:rFonts w:ascii="Garamond" w:hAnsi="Garamond"/>
                <w:i/>
                <w:sz w:val="32"/>
                <w:szCs w:val="28"/>
              </w:rPr>
              <w:t>reall</w:t>
            </w:r>
            <w:proofErr w:type="spellEnd"/>
            <w:r w:rsidRPr="00261CFF">
              <w:rPr>
                <w:rFonts w:ascii="Garamond" w:hAnsi="Garamond"/>
                <w:i/>
                <w:sz w:val="32"/>
                <w:szCs w:val="28"/>
              </w:rPr>
              <w:t xml:space="preserve"> </w:t>
            </w:r>
            <w:proofErr w:type="spellStart"/>
            <w:r w:rsidRPr="00261CFF">
              <w:rPr>
                <w:rFonts w:ascii="Garamond" w:hAnsi="Garamond"/>
                <w:i/>
                <w:sz w:val="32"/>
                <w:szCs w:val="28"/>
              </w:rPr>
              <w:t>nagh</w:t>
            </w:r>
            <w:proofErr w:type="spellEnd"/>
            <w:r w:rsidRPr="00261CFF">
              <w:rPr>
                <w:rFonts w:ascii="Garamond" w:hAnsi="Garamond"/>
                <w:i/>
                <w:sz w:val="32"/>
                <w:szCs w:val="28"/>
              </w:rPr>
              <w:t xml:space="preserve"> </w:t>
            </w:r>
            <w:proofErr w:type="spellStart"/>
            <w:r w:rsidRPr="00261CFF">
              <w:rPr>
                <w:rFonts w:ascii="Garamond" w:hAnsi="Garamond"/>
                <w:i/>
                <w:sz w:val="32"/>
                <w:szCs w:val="28"/>
              </w:rPr>
              <w:t>vou</w:t>
            </w:r>
            <w:proofErr w:type="spellEnd"/>
            <w:r w:rsidRPr="00261CFF">
              <w:rPr>
                <w:rFonts w:ascii="Garamond" w:hAnsi="Garamond"/>
                <w:i/>
                <w:sz w:val="32"/>
                <w:szCs w:val="28"/>
              </w:rPr>
              <w:t xml:space="preserve"> </w:t>
            </w:r>
            <w:proofErr w:type="spellStart"/>
            <w:r w:rsidRPr="00261CFF">
              <w:rPr>
                <w:rFonts w:ascii="Garamond" w:hAnsi="Garamond"/>
                <w:i/>
                <w:sz w:val="32"/>
                <w:szCs w:val="28"/>
              </w:rPr>
              <w:t>peccah</w:t>
            </w:r>
            <w:proofErr w:type="spellEnd"/>
            <w:r w:rsidRPr="00261CFF">
              <w:rPr>
                <w:rFonts w:ascii="Garamond" w:hAnsi="Garamond"/>
                <w:i/>
                <w:sz w:val="32"/>
                <w:szCs w:val="28"/>
              </w:rPr>
              <w:t xml:space="preserve"> as </w:t>
            </w:r>
            <w:proofErr w:type="spellStart"/>
            <w:r w:rsidRPr="00261CFF">
              <w:rPr>
                <w:rFonts w:ascii="Garamond" w:hAnsi="Garamond"/>
                <w:i/>
                <w:sz w:val="32"/>
                <w:szCs w:val="28"/>
              </w:rPr>
              <w:t>Nivrin</w:t>
            </w:r>
            <w:proofErr w:type="spellEnd"/>
            <w:r w:rsidRPr="00261CFF">
              <w:rPr>
                <w:rFonts w:ascii="Garamond" w:hAnsi="Garamond"/>
                <w:i/>
                <w:sz w:val="32"/>
                <w:szCs w:val="28"/>
              </w:rPr>
              <w:t xml:space="preserve"> </w:t>
            </w:r>
            <w:proofErr w:type="spellStart"/>
            <w:r w:rsidRPr="00261CFF">
              <w:rPr>
                <w:rFonts w:ascii="Garamond" w:hAnsi="Garamond"/>
                <w:i/>
                <w:sz w:val="32"/>
                <w:szCs w:val="28"/>
              </w:rPr>
              <w:t>barriaght</w:t>
            </w:r>
            <w:proofErr w:type="spellEnd"/>
            <w:r w:rsidRPr="00261CFF">
              <w:rPr>
                <w:rFonts w:ascii="Garamond" w:hAnsi="Garamond"/>
                <w:i/>
                <w:sz w:val="32"/>
                <w:szCs w:val="28"/>
              </w:rPr>
              <w:t xml:space="preserve"> </w:t>
            </w:r>
            <w:proofErr w:type="spellStart"/>
            <w:r w:rsidRPr="00261CFF">
              <w:rPr>
                <w:rFonts w:ascii="Garamond" w:hAnsi="Garamond"/>
                <w:i/>
                <w:sz w:val="32"/>
                <w:szCs w:val="28"/>
              </w:rPr>
              <w:t>harrin</w:t>
            </w:r>
            <w:proofErr w:type="spellEnd"/>
            <w:r w:rsidRPr="00261CFF">
              <w:rPr>
                <w:rFonts w:ascii="Garamond" w:hAnsi="Garamond"/>
                <w:sz w:val="32"/>
                <w:szCs w:val="28"/>
              </w:rPr>
              <w:t> ;</w:t>
            </w:r>
            <w:r w:rsidRPr="00261CFF">
              <w:rPr>
                <w:rFonts w:ascii="Garamond" w:hAnsi="Garamond"/>
                <w:i/>
                <w:sz w:val="32"/>
                <w:szCs w:val="28"/>
              </w:rPr>
              <w:t xml:space="preserve"> </w:t>
            </w:r>
            <w:proofErr w:type="spellStart"/>
            <w:r w:rsidRPr="00261CFF">
              <w:rPr>
                <w:rFonts w:ascii="Garamond" w:hAnsi="Garamond"/>
                <w:i/>
                <w:sz w:val="32"/>
                <w:szCs w:val="28"/>
              </w:rPr>
              <w:t>Agh</w:t>
            </w:r>
            <w:proofErr w:type="spellEnd"/>
            <w:r w:rsidRPr="00261CFF">
              <w:rPr>
                <w:rFonts w:ascii="Garamond" w:hAnsi="Garamond"/>
                <w:i/>
                <w:sz w:val="32"/>
                <w:szCs w:val="28"/>
              </w:rPr>
              <w:t xml:space="preserve"> </w:t>
            </w:r>
            <w:proofErr w:type="spellStart"/>
            <w:r w:rsidRPr="00261CFF">
              <w:rPr>
                <w:rFonts w:ascii="Garamond" w:hAnsi="Garamond"/>
                <w:i/>
                <w:sz w:val="32"/>
                <w:szCs w:val="28"/>
              </w:rPr>
              <w:t>eisht</w:t>
            </w:r>
            <w:proofErr w:type="spellEnd"/>
            <w:r w:rsidRPr="00261CFF">
              <w:rPr>
                <w:rFonts w:ascii="Garamond" w:hAnsi="Garamond"/>
                <w:i/>
                <w:sz w:val="32"/>
                <w:szCs w:val="28"/>
              </w:rPr>
              <w:t xml:space="preserve"> cha </w:t>
            </w:r>
            <w:proofErr w:type="spellStart"/>
            <w:r w:rsidRPr="00261CFF">
              <w:rPr>
                <w:rFonts w:ascii="Garamond" w:hAnsi="Garamond"/>
                <w:i/>
                <w:sz w:val="32"/>
                <w:szCs w:val="28"/>
              </w:rPr>
              <w:t>vel</w:t>
            </w:r>
            <w:proofErr w:type="spellEnd"/>
            <w:r w:rsidRPr="00261CFF">
              <w:rPr>
                <w:rFonts w:ascii="Garamond" w:hAnsi="Garamond"/>
                <w:i/>
                <w:sz w:val="32"/>
                <w:szCs w:val="28"/>
              </w:rPr>
              <w:t xml:space="preserve"> shin cur </w:t>
            </w:r>
            <w:proofErr w:type="spellStart"/>
            <w:r w:rsidRPr="00261CFF">
              <w:rPr>
                <w:rFonts w:ascii="Garamond" w:hAnsi="Garamond"/>
                <w:i/>
                <w:sz w:val="32"/>
                <w:szCs w:val="28"/>
              </w:rPr>
              <w:t>tastey</w:t>
            </w:r>
            <w:proofErr w:type="spellEnd"/>
            <w:r w:rsidRPr="00261CFF">
              <w:rPr>
                <w:rFonts w:ascii="Garamond" w:hAnsi="Garamond"/>
                <w:i/>
                <w:sz w:val="32"/>
                <w:szCs w:val="28"/>
              </w:rPr>
              <w:t xml:space="preserve"> </w:t>
            </w:r>
            <w:proofErr w:type="spellStart"/>
            <w:r w:rsidRPr="00261CFF">
              <w:rPr>
                <w:rFonts w:ascii="Garamond" w:hAnsi="Garamond"/>
                <w:i/>
                <w:sz w:val="32"/>
                <w:szCs w:val="28"/>
              </w:rPr>
              <w:t>dy</w:t>
            </w:r>
            <w:proofErr w:type="spellEnd"/>
            <w:r w:rsidRPr="00261CFF">
              <w:rPr>
                <w:rFonts w:ascii="Garamond" w:hAnsi="Garamond"/>
                <w:i/>
                <w:sz w:val="32"/>
                <w:szCs w:val="28"/>
              </w:rPr>
              <w:t xml:space="preserve"> </w:t>
            </w:r>
            <w:proofErr w:type="spellStart"/>
            <w:r w:rsidRPr="00261CFF">
              <w:rPr>
                <w:rFonts w:ascii="Garamond" w:hAnsi="Garamond"/>
                <w:i/>
                <w:sz w:val="32"/>
                <w:szCs w:val="28"/>
              </w:rPr>
              <w:t>vel</w:t>
            </w:r>
            <w:proofErr w:type="spellEnd"/>
            <w:r w:rsidRPr="00261CFF">
              <w:rPr>
                <w:rFonts w:ascii="Garamond" w:hAnsi="Garamond"/>
                <w:i/>
                <w:sz w:val="32"/>
                <w:szCs w:val="28"/>
              </w:rPr>
              <w:t xml:space="preserve"> </w:t>
            </w:r>
            <w:proofErr w:type="spellStart"/>
            <w:r w:rsidRPr="00261CFF">
              <w:rPr>
                <w:rFonts w:ascii="Garamond" w:hAnsi="Garamond"/>
                <w:i/>
                <w:sz w:val="32"/>
                <w:szCs w:val="28"/>
              </w:rPr>
              <w:t>ymmodee</w:t>
            </w:r>
            <w:proofErr w:type="spellEnd"/>
            <w:r w:rsidRPr="00261CFF">
              <w:rPr>
                <w:rFonts w:ascii="Garamond" w:hAnsi="Garamond"/>
                <w:i/>
                <w:sz w:val="32"/>
                <w:szCs w:val="28"/>
              </w:rPr>
              <w:t xml:space="preserve"> </w:t>
            </w:r>
            <w:proofErr w:type="spellStart"/>
            <w:r w:rsidRPr="00261CFF">
              <w:rPr>
                <w:rFonts w:ascii="Garamond" w:hAnsi="Garamond"/>
                <w:i/>
                <w:sz w:val="32"/>
                <w:szCs w:val="28"/>
              </w:rPr>
              <w:t>va’n</w:t>
            </w:r>
            <w:proofErr w:type="spellEnd"/>
            <w:r w:rsidRPr="00261CFF">
              <w:rPr>
                <w:rFonts w:ascii="Garamond" w:hAnsi="Garamond"/>
                <w:i/>
                <w:sz w:val="32"/>
                <w:szCs w:val="28"/>
              </w:rPr>
              <w:t xml:space="preserve"> </w:t>
            </w:r>
            <w:proofErr w:type="spellStart"/>
            <w:r w:rsidRPr="00261CFF">
              <w:rPr>
                <w:rFonts w:ascii="Garamond" w:hAnsi="Garamond"/>
                <w:i/>
                <w:sz w:val="32"/>
                <w:szCs w:val="28"/>
              </w:rPr>
              <w:t>cooney</w:t>
            </w:r>
            <w:proofErr w:type="spellEnd"/>
            <w:r w:rsidRPr="00261CFF">
              <w:rPr>
                <w:rFonts w:ascii="Garamond" w:hAnsi="Garamond"/>
                <w:i/>
                <w:sz w:val="32"/>
                <w:szCs w:val="28"/>
              </w:rPr>
              <w:t xml:space="preserve"> </w:t>
            </w:r>
            <w:proofErr w:type="spellStart"/>
            <w:r w:rsidRPr="00261CFF">
              <w:rPr>
                <w:rFonts w:ascii="Garamond" w:hAnsi="Garamond"/>
                <w:i/>
                <w:sz w:val="32"/>
                <w:szCs w:val="28"/>
              </w:rPr>
              <w:t>shoh</w:t>
            </w:r>
            <w:proofErr w:type="spellEnd"/>
            <w:r w:rsidRPr="00261CFF">
              <w:rPr>
                <w:rFonts w:ascii="Garamond" w:hAnsi="Garamond"/>
                <w:i/>
                <w:sz w:val="32"/>
                <w:szCs w:val="28"/>
              </w:rPr>
              <w:t xml:space="preserve"> </w:t>
            </w:r>
            <w:proofErr w:type="spellStart"/>
            <w:r w:rsidRPr="00261CFF">
              <w:rPr>
                <w:rFonts w:ascii="Garamond" w:hAnsi="Garamond"/>
                <w:i/>
                <w:sz w:val="32"/>
                <w:szCs w:val="28"/>
              </w:rPr>
              <w:t>oc</w:t>
            </w:r>
            <w:proofErr w:type="spellEnd"/>
            <w:r w:rsidRPr="00261CFF">
              <w:rPr>
                <w:rFonts w:ascii="Garamond" w:hAnsi="Garamond"/>
                <w:i/>
                <w:sz w:val="32"/>
                <w:szCs w:val="28"/>
              </w:rPr>
              <w:t xml:space="preserve"> </w:t>
            </w:r>
            <w:proofErr w:type="spellStart"/>
            <w:r w:rsidRPr="00261CFF">
              <w:rPr>
                <w:rFonts w:ascii="Garamond" w:hAnsi="Garamond"/>
                <w:i/>
                <w:sz w:val="32"/>
                <w:szCs w:val="28"/>
              </w:rPr>
              <w:t>callit</w:t>
            </w:r>
            <w:proofErr w:type="spellEnd"/>
            <w:r w:rsidRPr="00261CFF">
              <w:rPr>
                <w:rFonts w:ascii="Garamond" w:hAnsi="Garamond"/>
                <w:i/>
                <w:sz w:val="32"/>
                <w:szCs w:val="28"/>
              </w:rPr>
              <w:t xml:space="preserve"> son </w:t>
            </w:r>
            <w:proofErr w:type="spellStart"/>
            <w:r w:rsidRPr="00261CFF">
              <w:rPr>
                <w:rFonts w:ascii="Garamond" w:hAnsi="Garamond"/>
                <w:i/>
                <w:sz w:val="32"/>
                <w:szCs w:val="28"/>
              </w:rPr>
              <w:t>dy</w:t>
            </w:r>
            <w:proofErr w:type="spellEnd"/>
            <w:r w:rsidRPr="00261CFF">
              <w:rPr>
                <w:rFonts w:ascii="Garamond" w:hAnsi="Garamond"/>
                <w:i/>
                <w:sz w:val="32"/>
                <w:szCs w:val="28"/>
              </w:rPr>
              <w:t xml:space="preserve"> </w:t>
            </w:r>
            <w:proofErr w:type="spellStart"/>
            <w:r w:rsidRPr="00261CFF">
              <w:rPr>
                <w:rFonts w:ascii="Garamond" w:hAnsi="Garamond"/>
                <w:i/>
                <w:sz w:val="32"/>
                <w:szCs w:val="28"/>
              </w:rPr>
              <w:t>bragh</w:t>
            </w:r>
            <w:proofErr w:type="spellEnd"/>
            <w:r w:rsidRPr="00261CFF">
              <w:rPr>
                <w:rFonts w:ascii="Garamond" w:hAnsi="Garamond"/>
                <w:i/>
                <w:sz w:val="32"/>
                <w:szCs w:val="28"/>
              </w:rPr>
              <w:t xml:space="preserve">, son </w:t>
            </w:r>
            <w:proofErr w:type="spellStart"/>
            <w:r w:rsidRPr="00261CFF">
              <w:rPr>
                <w:rFonts w:ascii="Garamond" w:hAnsi="Garamond"/>
                <w:i/>
                <w:sz w:val="32"/>
                <w:szCs w:val="28"/>
              </w:rPr>
              <w:t>nagh</w:t>
            </w:r>
            <w:proofErr w:type="spellEnd"/>
            <w:r w:rsidRPr="00261CFF">
              <w:rPr>
                <w:rFonts w:ascii="Garamond" w:hAnsi="Garamond"/>
                <w:i/>
                <w:sz w:val="32"/>
                <w:szCs w:val="28"/>
              </w:rPr>
              <w:t xml:space="preserve"> ren ad </w:t>
            </w:r>
            <w:proofErr w:type="spellStart"/>
            <w:r w:rsidRPr="00261CFF">
              <w:rPr>
                <w:rFonts w:ascii="Garamond" w:hAnsi="Garamond"/>
                <w:i/>
                <w:sz w:val="32"/>
                <w:szCs w:val="28"/>
              </w:rPr>
              <w:t>grayse</w:t>
            </w:r>
            <w:proofErr w:type="spellEnd"/>
            <w:r w:rsidRPr="00261CFF">
              <w:rPr>
                <w:rFonts w:ascii="Garamond" w:hAnsi="Garamond"/>
                <w:i/>
                <w:sz w:val="32"/>
                <w:szCs w:val="28"/>
              </w:rPr>
              <w:t xml:space="preserve"> Yee y </w:t>
            </w:r>
            <w:proofErr w:type="spellStart"/>
            <w:r w:rsidRPr="00261CFF">
              <w:rPr>
                <w:rFonts w:ascii="Garamond" w:hAnsi="Garamond"/>
                <w:i/>
                <w:sz w:val="32"/>
                <w:szCs w:val="28"/>
              </w:rPr>
              <w:t>hirrey</w:t>
            </w:r>
            <w:proofErr w:type="spellEnd"/>
            <w:r w:rsidRPr="00261CFF">
              <w:rPr>
                <w:rFonts w:ascii="Garamond" w:hAnsi="Garamond"/>
                <w:i/>
                <w:sz w:val="32"/>
                <w:szCs w:val="28"/>
              </w:rPr>
              <w:t xml:space="preserve">, </w:t>
            </w:r>
            <w:proofErr w:type="spellStart"/>
            <w:r w:rsidRPr="00261CFF">
              <w:rPr>
                <w:rFonts w:ascii="Garamond" w:hAnsi="Garamond"/>
                <w:i/>
                <w:sz w:val="32"/>
                <w:szCs w:val="28"/>
              </w:rPr>
              <w:t>N’egooish</w:t>
            </w:r>
            <w:proofErr w:type="spellEnd"/>
            <w:r w:rsidRPr="00261CFF">
              <w:rPr>
                <w:rFonts w:ascii="Garamond" w:hAnsi="Garamond"/>
                <w:i/>
                <w:sz w:val="32"/>
                <w:szCs w:val="28"/>
              </w:rPr>
              <w:t xml:space="preserve"> </w:t>
            </w:r>
            <w:proofErr w:type="spellStart"/>
            <w:r w:rsidRPr="00261CFF">
              <w:rPr>
                <w:rFonts w:ascii="Garamond" w:hAnsi="Garamond"/>
                <w:i/>
                <w:sz w:val="32"/>
                <w:szCs w:val="28"/>
              </w:rPr>
              <w:t>nagh</w:t>
            </w:r>
            <w:proofErr w:type="spellEnd"/>
            <w:r w:rsidRPr="00261CFF">
              <w:rPr>
                <w:rFonts w:ascii="Garamond" w:hAnsi="Garamond"/>
                <w:i/>
                <w:sz w:val="32"/>
                <w:szCs w:val="28"/>
              </w:rPr>
              <w:t xml:space="preserve"> </w:t>
            </w:r>
            <w:proofErr w:type="spellStart"/>
            <w:r w:rsidRPr="00261CFF">
              <w:rPr>
                <w:rFonts w:ascii="Garamond" w:hAnsi="Garamond"/>
                <w:i/>
                <w:sz w:val="32"/>
                <w:szCs w:val="28"/>
              </w:rPr>
              <w:t>vod</w:t>
            </w:r>
            <w:proofErr w:type="spellEnd"/>
            <w:r w:rsidRPr="00261CFF">
              <w:rPr>
                <w:rFonts w:ascii="Garamond" w:hAnsi="Garamond"/>
                <w:i/>
                <w:sz w:val="32"/>
                <w:szCs w:val="28"/>
              </w:rPr>
              <w:t xml:space="preserve"> nee </w:t>
            </w:r>
            <w:proofErr w:type="spellStart"/>
            <w:r w:rsidRPr="00261CFF">
              <w:rPr>
                <w:rFonts w:ascii="Garamond" w:hAnsi="Garamond"/>
                <w:i/>
                <w:sz w:val="32"/>
                <w:szCs w:val="28"/>
              </w:rPr>
              <w:t>erbee</w:t>
            </w:r>
            <w:proofErr w:type="spellEnd"/>
            <w:r w:rsidRPr="00261CFF">
              <w:rPr>
                <w:rFonts w:ascii="Garamond" w:hAnsi="Garamond"/>
                <w:i/>
                <w:sz w:val="32"/>
                <w:szCs w:val="28"/>
              </w:rPr>
              <w:t xml:space="preserve"> shin y </w:t>
            </w:r>
            <w:proofErr w:type="spellStart"/>
            <w:r w:rsidRPr="00261CFF">
              <w:rPr>
                <w:rFonts w:ascii="Garamond" w:hAnsi="Garamond"/>
                <w:i/>
                <w:sz w:val="32"/>
                <w:szCs w:val="28"/>
              </w:rPr>
              <w:t>reall</w:t>
            </w:r>
            <w:proofErr w:type="spellEnd"/>
            <w:r>
              <w:rPr>
                <w:rFonts w:ascii="Garamond" w:hAnsi="Garamond"/>
                <w:i/>
                <w:sz w:val="32"/>
                <w:szCs w:val="28"/>
              </w:rPr>
              <w:t xml:space="preserve"> </w:t>
            </w:r>
            <w:proofErr w:type="spellStart"/>
            <w:r>
              <w:rPr>
                <w:rFonts w:ascii="Garamond" w:hAnsi="Garamond"/>
                <w:i/>
                <w:sz w:val="32"/>
                <w:szCs w:val="28"/>
              </w:rPr>
              <w:t>veih</w:t>
            </w:r>
            <w:proofErr w:type="spellEnd"/>
            <w:r>
              <w:rPr>
                <w:rFonts w:ascii="Garamond" w:hAnsi="Garamond"/>
                <w:i/>
                <w:sz w:val="32"/>
                <w:szCs w:val="28"/>
              </w:rPr>
              <w:t xml:space="preserve"> to</w:t>
            </w:r>
            <w:r w:rsidRPr="00261CFF">
              <w:rPr>
                <w:rFonts w:ascii="Garamond" w:hAnsi="Garamond"/>
                <w:i/>
                <w:sz w:val="32"/>
                <w:szCs w:val="28"/>
              </w:rPr>
              <w:t>rt-</w:t>
            </w:r>
            <w:proofErr w:type="spellStart"/>
            <w:r w:rsidRPr="00261CFF">
              <w:rPr>
                <w:rFonts w:ascii="Garamond" w:hAnsi="Garamond"/>
                <w:i/>
                <w:sz w:val="32"/>
                <w:szCs w:val="28"/>
              </w:rPr>
              <w:t>mou</w:t>
            </w:r>
            <w:proofErr w:type="spellEnd"/>
            <w:r w:rsidRPr="00261CFF">
              <w:rPr>
                <w:rFonts w:ascii="Garamond" w:hAnsi="Garamond"/>
                <w:i/>
                <w:sz w:val="32"/>
                <w:szCs w:val="28"/>
              </w:rPr>
              <w:t xml:space="preserve">. </w:t>
            </w:r>
          </w:p>
        </w:tc>
        <w:tc>
          <w:tcPr>
            <w:tcW w:w="4932" w:type="dxa"/>
          </w:tcPr>
          <w:p w14:paraId="777C9E08" w14:textId="77777777" w:rsidR="00261CFF" w:rsidRPr="000A2290" w:rsidRDefault="00261CFF"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We may hope that good Advice, our own Reason, the fear of the Laws, the care of our Reputation, will keep us, that Sin and Hell shall not get the Dominion over us ; but then we do not consider that many, who have had all these Helps, are now for ever undone, because they did not beg God’s Grace, without which nothing can save us from Ruin.</w:t>
            </w:r>
          </w:p>
        </w:tc>
      </w:tr>
      <w:tr w:rsidR="00261CFF" w:rsidRPr="00AC171C" w14:paraId="767AF650" w14:textId="77777777" w:rsidTr="00F57674">
        <w:tc>
          <w:tcPr>
            <w:tcW w:w="3686" w:type="dxa"/>
          </w:tcPr>
          <w:p w14:paraId="3A89841D" w14:textId="77777777" w:rsidR="00261CFF" w:rsidRPr="00261CFF" w:rsidRDefault="00261CFF" w:rsidP="00DB60C3">
            <w:pPr>
              <w:pStyle w:val="CM3"/>
              <w:widowControl/>
              <w:spacing w:line="240" w:lineRule="auto"/>
              <w:ind w:firstLine="284"/>
              <w:contextualSpacing/>
              <w:jc w:val="both"/>
              <w:rPr>
                <w:rFonts w:ascii="Garamond" w:hAnsi="Garamond"/>
                <w:i/>
                <w:sz w:val="32"/>
                <w:szCs w:val="28"/>
              </w:rPr>
            </w:pPr>
            <w:r w:rsidRPr="00261CFF">
              <w:rPr>
                <w:rFonts w:ascii="Garamond" w:hAnsi="Garamond"/>
                <w:i/>
                <w:sz w:val="32"/>
                <w:szCs w:val="28"/>
              </w:rPr>
              <w:t xml:space="preserve">Son cha </w:t>
            </w:r>
            <w:proofErr w:type="spellStart"/>
            <w:r w:rsidRPr="00261CFF">
              <w:rPr>
                <w:rFonts w:ascii="Garamond" w:hAnsi="Garamond"/>
                <w:i/>
                <w:sz w:val="32"/>
                <w:szCs w:val="28"/>
              </w:rPr>
              <w:t>vel</w:t>
            </w:r>
            <w:proofErr w:type="spellEnd"/>
            <w:r w:rsidRPr="00261CFF">
              <w:rPr>
                <w:rFonts w:ascii="Garamond" w:hAnsi="Garamond"/>
                <w:i/>
                <w:sz w:val="32"/>
                <w:szCs w:val="28"/>
              </w:rPr>
              <w:t xml:space="preserve"> </w:t>
            </w:r>
            <w:proofErr w:type="spellStart"/>
            <w:r w:rsidRPr="00261CFF">
              <w:rPr>
                <w:rFonts w:ascii="Garamond" w:hAnsi="Garamond"/>
                <w:i/>
                <w:sz w:val="32"/>
                <w:szCs w:val="28"/>
              </w:rPr>
              <w:t>Mee-chraueeys</w:t>
            </w:r>
            <w:proofErr w:type="spellEnd"/>
            <w:r w:rsidRPr="00261CFF">
              <w:rPr>
                <w:rFonts w:ascii="Garamond" w:hAnsi="Garamond"/>
                <w:i/>
                <w:sz w:val="32"/>
                <w:szCs w:val="28"/>
              </w:rPr>
              <w:t xml:space="preserve"> </w:t>
            </w:r>
            <w:proofErr w:type="spellStart"/>
            <w:r w:rsidRPr="00261CFF">
              <w:rPr>
                <w:rFonts w:ascii="Garamond" w:hAnsi="Garamond"/>
                <w:i/>
                <w:sz w:val="32"/>
                <w:szCs w:val="28"/>
              </w:rPr>
              <w:t>erbee</w:t>
            </w:r>
            <w:proofErr w:type="spellEnd"/>
            <w:r w:rsidRPr="00261CFF">
              <w:rPr>
                <w:rFonts w:ascii="Garamond" w:hAnsi="Garamond"/>
                <w:i/>
                <w:sz w:val="32"/>
                <w:szCs w:val="28"/>
              </w:rPr>
              <w:t xml:space="preserve">, </w:t>
            </w:r>
            <w:proofErr w:type="spellStart"/>
            <w:r w:rsidRPr="00261CFF">
              <w:rPr>
                <w:rFonts w:ascii="Garamond" w:hAnsi="Garamond"/>
                <w:i/>
                <w:sz w:val="32"/>
                <w:szCs w:val="28"/>
              </w:rPr>
              <w:t>ayn</w:t>
            </w:r>
            <w:proofErr w:type="spellEnd"/>
            <w:r w:rsidRPr="00261CFF">
              <w:rPr>
                <w:rFonts w:ascii="Garamond" w:hAnsi="Garamond"/>
                <w:i/>
                <w:sz w:val="32"/>
                <w:szCs w:val="28"/>
              </w:rPr>
              <w:t xml:space="preserve"> ta </w:t>
            </w:r>
            <w:proofErr w:type="spellStart"/>
            <w:r w:rsidRPr="00261CFF">
              <w:rPr>
                <w:rFonts w:ascii="Garamond" w:hAnsi="Garamond"/>
                <w:i/>
                <w:sz w:val="32"/>
                <w:szCs w:val="28"/>
              </w:rPr>
              <w:t>persoon</w:t>
            </w:r>
            <w:proofErr w:type="spellEnd"/>
            <w:r w:rsidRPr="00261CFF">
              <w:rPr>
                <w:rFonts w:ascii="Garamond" w:hAnsi="Garamond"/>
                <w:i/>
                <w:sz w:val="32"/>
                <w:szCs w:val="28"/>
              </w:rPr>
              <w:t xml:space="preserve"> </w:t>
            </w:r>
            <w:proofErr w:type="spellStart"/>
            <w:r w:rsidRPr="00261CFF">
              <w:rPr>
                <w:rFonts w:ascii="Garamond" w:hAnsi="Garamond"/>
                <w:i/>
                <w:sz w:val="32"/>
                <w:szCs w:val="28"/>
              </w:rPr>
              <w:t>erbee</w:t>
            </w:r>
            <w:proofErr w:type="spellEnd"/>
            <w:r w:rsidRPr="00261CFF">
              <w:rPr>
                <w:rFonts w:ascii="Garamond" w:hAnsi="Garamond"/>
                <w:i/>
                <w:sz w:val="32"/>
                <w:szCs w:val="28"/>
              </w:rPr>
              <w:t xml:space="preserve"> </w:t>
            </w:r>
            <w:proofErr w:type="spellStart"/>
            <w:r w:rsidRPr="00261CFF">
              <w:rPr>
                <w:rFonts w:ascii="Garamond" w:hAnsi="Garamond"/>
                <w:i/>
                <w:sz w:val="32"/>
                <w:szCs w:val="28"/>
              </w:rPr>
              <w:t>elley</w:t>
            </w:r>
            <w:proofErr w:type="spellEnd"/>
            <w:r w:rsidRPr="00261CFF">
              <w:rPr>
                <w:rFonts w:ascii="Garamond" w:hAnsi="Garamond"/>
                <w:i/>
                <w:sz w:val="32"/>
                <w:szCs w:val="28"/>
              </w:rPr>
              <w:t xml:space="preserve"> er </w:t>
            </w:r>
            <w:proofErr w:type="spellStart"/>
            <w:r w:rsidRPr="00261CFF">
              <w:rPr>
                <w:rFonts w:ascii="Garamond" w:hAnsi="Garamond"/>
                <w:i/>
                <w:sz w:val="32"/>
                <w:szCs w:val="28"/>
              </w:rPr>
              <w:t>duitchim</w:t>
            </w:r>
            <w:proofErr w:type="spellEnd"/>
            <w:r w:rsidRPr="00261CFF">
              <w:rPr>
                <w:rFonts w:ascii="Garamond" w:hAnsi="Garamond"/>
                <w:i/>
                <w:sz w:val="32"/>
                <w:szCs w:val="28"/>
              </w:rPr>
              <w:t xml:space="preserve">, cha </w:t>
            </w:r>
            <w:proofErr w:type="spellStart"/>
            <w:r w:rsidRPr="00261CFF">
              <w:rPr>
                <w:rFonts w:ascii="Garamond" w:hAnsi="Garamond"/>
                <w:i/>
                <w:sz w:val="32"/>
                <w:szCs w:val="28"/>
              </w:rPr>
              <w:t>vel</w:t>
            </w:r>
            <w:proofErr w:type="spellEnd"/>
            <w:r w:rsidRPr="00261CFF">
              <w:rPr>
                <w:rFonts w:ascii="Garamond" w:hAnsi="Garamond"/>
                <w:i/>
                <w:sz w:val="32"/>
                <w:szCs w:val="28"/>
              </w:rPr>
              <w:t xml:space="preserve"> </w:t>
            </w:r>
            <w:proofErr w:type="spellStart"/>
            <w:r w:rsidRPr="00261CFF">
              <w:rPr>
                <w:rFonts w:ascii="Garamond" w:hAnsi="Garamond"/>
                <w:i/>
                <w:sz w:val="32"/>
                <w:szCs w:val="28"/>
              </w:rPr>
              <w:lastRenderedPageBreak/>
              <w:t>drogh</w:t>
            </w:r>
            <w:proofErr w:type="spellEnd"/>
            <w:r w:rsidRPr="00261CFF">
              <w:rPr>
                <w:rFonts w:ascii="Garamond" w:hAnsi="Garamond"/>
                <w:i/>
                <w:sz w:val="32"/>
                <w:szCs w:val="28"/>
              </w:rPr>
              <w:t xml:space="preserve"> </w:t>
            </w:r>
            <w:proofErr w:type="spellStart"/>
            <w:r w:rsidRPr="00261CFF">
              <w:rPr>
                <w:rFonts w:ascii="Garamond" w:hAnsi="Garamond"/>
                <w:i/>
                <w:sz w:val="32"/>
                <w:szCs w:val="28"/>
              </w:rPr>
              <w:t>haghe</w:t>
            </w:r>
            <w:r w:rsidR="00A17DDB">
              <w:rPr>
                <w:rFonts w:ascii="Garamond" w:hAnsi="Garamond"/>
                <w:i/>
                <w:sz w:val="32"/>
                <w:szCs w:val="28"/>
              </w:rPr>
              <w:t>rt</w:t>
            </w:r>
            <w:proofErr w:type="spellEnd"/>
            <w:r w:rsidR="00A17DDB">
              <w:rPr>
                <w:rFonts w:ascii="Garamond" w:hAnsi="Garamond"/>
                <w:i/>
                <w:sz w:val="32"/>
                <w:szCs w:val="28"/>
              </w:rPr>
              <w:t xml:space="preserve"> </w:t>
            </w:r>
            <w:proofErr w:type="spellStart"/>
            <w:r w:rsidR="00A17DDB">
              <w:rPr>
                <w:rFonts w:ascii="Garamond" w:hAnsi="Garamond"/>
                <w:i/>
                <w:sz w:val="32"/>
                <w:szCs w:val="28"/>
              </w:rPr>
              <w:t>ny</w:t>
            </w:r>
            <w:proofErr w:type="spellEnd"/>
            <w:r w:rsidR="00A17DDB">
              <w:rPr>
                <w:rFonts w:ascii="Garamond" w:hAnsi="Garamond"/>
                <w:i/>
                <w:sz w:val="32"/>
                <w:szCs w:val="28"/>
              </w:rPr>
              <w:t xml:space="preserve"> </w:t>
            </w:r>
            <w:proofErr w:type="spellStart"/>
            <w:r w:rsidR="00A17DDB">
              <w:rPr>
                <w:rFonts w:ascii="Garamond" w:hAnsi="Garamond"/>
                <w:i/>
                <w:sz w:val="32"/>
                <w:szCs w:val="28"/>
              </w:rPr>
              <w:t>seaghyn</w:t>
            </w:r>
            <w:proofErr w:type="spellEnd"/>
            <w:r w:rsidR="00A17DDB">
              <w:rPr>
                <w:rFonts w:ascii="Garamond" w:hAnsi="Garamond"/>
                <w:i/>
                <w:sz w:val="32"/>
                <w:szCs w:val="28"/>
              </w:rPr>
              <w:t xml:space="preserve"> </w:t>
            </w:r>
            <w:proofErr w:type="spellStart"/>
            <w:r w:rsidR="00A17DDB">
              <w:rPr>
                <w:rFonts w:ascii="Garamond" w:hAnsi="Garamond"/>
                <w:i/>
                <w:sz w:val="32"/>
                <w:szCs w:val="28"/>
              </w:rPr>
              <w:t>erbee</w:t>
            </w:r>
            <w:proofErr w:type="spellEnd"/>
            <w:r w:rsidR="00A17DDB">
              <w:rPr>
                <w:rFonts w:ascii="Garamond" w:hAnsi="Garamond"/>
                <w:i/>
                <w:sz w:val="32"/>
                <w:szCs w:val="28"/>
              </w:rPr>
              <w:t xml:space="preserve">, </w:t>
            </w:r>
            <w:proofErr w:type="spellStart"/>
            <w:r w:rsidR="00A17DDB">
              <w:rPr>
                <w:rFonts w:ascii="Garamond" w:hAnsi="Garamond"/>
                <w:i/>
                <w:sz w:val="32"/>
                <w:szCs w:val="28"/>
              </w:rPr>
              <w:t>nagh</w:t>
            </w:r>
            <w:proofErr w:type="spellEnd"/>
            <w:r w:rsidR="00A17DDB">
              <w:rPr>
                <w:rFonts w:ascii="Garamond" w:hAnsi="Garamond"/>
                <w:i/>
                <w:sz w:val="32"/>
                <w:szCs w:val="28"/>
              </w:rPr>
              <w:t xml:space="preserve"> </w:t>
            </w:r>
            <w:proofErr w:type="spellStart"/>
            <w:r w:rsidR="00A17DDB">
              <w:rPr>
                <w:rFonts w:ascii="Garamond" w:hAnsi="Garamond"/>
                <w:i/>
                <w:sz w:val="32"/>
                <w:szCs w:val="28"/>
              </w:rPr>
              <w:t>vod</w:t>
            </w:r>
            <w:proofErr w:type="spellEnd"/>
            <w:r w:rsidR="00A17DDB">
              <w:rPr>
                <w:rFonts w:ascii="Garamond" w:hAnsi="Garamond"/>
                <w:i/>
                <w:sz w:val="32"/>
                <w:szCs w:val="28"/>
              </w:rPr>
              <w:t xml:space="preserve"> </w:t>
            </w:r>
            <w:proofErr w:type="spellStart"/>
            <w:r w:rsidRPr="00261CFF">
              <w:rPr>
                <w:rFonts w:ascii="Garamond" w:hAnsi="Garamond"/>
                <w:i/>
                <w:sz w:val="32"/>
                <w:szCs w:val="28"/>
              </w:rPr>
              <w:t>leid</w:t>
            </w:r>
            <w:proofErr w:type="spellEnd"/>
            <w:r w:rsidRPr="00261CFF">
              <w:rPr>
                <w:rFonts w:ascii="Garamond" w:hAnsi="Garamond"/>
                <w:i/>
                <w:sz w:val="32"/>
                <w:szCs w:val="28"/>
              </w:rPr>
              <w:t xml:space="preserve"> </w:t>
            </w:r>
            <w:proofErr w:type="spellStart"/>
            <w:r w:rsidRPr="00261CFF">
              <w:rPr>
                <w:rFonts w:ascii="Garamond" w:hAnsi="Garamond"/>
                <w:i/>
                <w:sz w:val="32"/>
                <w:szCs w:val="28"/>
              </w:rPr>
              <w:t>keddyn</w:t>
            </w:r>
            <w:proofErr w:type="spellEnd"/>
            <w:r w:rsidRPr="00261CFF">
              <w:rPr>
                <w:rFonts w:ascii="Garamond" w:hAnsi="Garamond"/>
                <w:i/>
                <w:sz w:val="32"/>
                <w:szCs w:val="28"/>
              </w:rPr>
              <w:t xml:space="preserve"> </w:t>
            </w:r>
            <w:proofErr w:type="spellStart"/>
            <w:r w:rsidRPr="00261CFF">
              <w:rPr>
                <w:rFonts w:ascii="Garamond" w:hAnsi="Garamond"/>
                <w:i/>
                <w:sz w:val="32"/>
                <w:szCs w:val="28"/>
              </w:rPr>
              <w:t>tuitchim</w:t>
            </w:r>
            <w:proofErr w:type="spellEnd"/>
            <w:r w:rsidRPr="00261CFF">
              <w:rPr>
                <w:rFonts w:ascii="Garamond" w:hAnsi="Garamond"/>
                <w:i/>
                <w:sz w:val="32"/>
                <w:szCs w:val="28"/>
              </w:rPr>
              <w:t xml:space="preserve"> </w:t>
            </w:r>
            <w:proofErr w:type="spellStart"/>
            <w:r w:rsidRPr="00261CFF">
              <w:rPr>
                <w:rFonts w:ascii="Garamond" w:hAnsi="Garamond"/>
                <w:i/>
                <w:sz w:val="32"/>
                <w:szCs w:val="28"/>
              </w:rPr>
              <w:t>orrin</w:t>
            </w:r>
            <w:proofErr w:type="spellEnd"/>
            <w:r w:rsidRPr="00261CFF">
              <w:rPr>
                <w:rFonts w:ascii="Garamond" w:hAnsi="Garamond"/>
                <w:i/>
                <w:sz w:val="32"/>
                <w:szCs w:val="28"/>
              </w:rPr>
              <w:t xml:space="preserve">, as she </w:t>
            </w:r>
            <w:proofErr w:type="spellStart"/>
            <w:r w:rsidRPr="00261CFF">
              <w:rPr>
                <w:rFonts w:ascii="Garamond" w:hAnsi="Garamond"/>
                <w:i/>
                <w:sz w:val="32"/>
                <w:szCs w:val="28"/>
              </w:rPr>
              <w:t>miys</w:t>
            </w:r>
            <w:proofErr w:type="spellEnd"/>
            <w:r w:rsidRPr="00261CFF">
              <w:rPr>
                <w:rFonts w:ascii="Garamond" w:hAnsi="Garamond"/>
                <w:i/>
                <w:sz w:val="32"/>
                <w:szCs w:val="28"/>
              </w:rPr>
              <w:t xml:space="preserve"> Yee eh </w:t>
            </w:r>
            <w:proofErr w:type="spellStart"/>
            <w:r w:rsidRPr="00261CFF">
              <w:rPr>
                <w:rFonts w:ascii="Garamond" w:hAnsi="Garamond"/>
                <w:i/>
                <w:sz w:val="32"/>
                <w:szCs w:val="28"/>
              </w:rPr>
              <w:t>dy</w:t>
            </w:r>
            <w:proofErr w:type="spellEnd"/>
            <w:r w:rsidRPr="00261CFF">
              <w:rPr>
                <w:rFonts w:ascii="Garamond" w:hAnsi="Garamond"/>
                <w:i/>
                <w:sz w:val="32"/>
                <w:szCs w:val="28"/>
              </w:rPr>
              <w:t xml:space="preserve"> </w:t>
            </w:r>
            <w:proofErr w:type="spellStart"/>
            <w:r w:rsidRPr="00261CFF">
              <w:rPr>
                <w:rFonts w:ascii="Garamond" w:hAnsi="Garamond"/>
                <w:i/>
                <w:sz w:val="32"/>
                <w:szCs w:val="28"/>
              </w:rPr>
              <w:t>vel</w:t>
            </w:r>
            <w:proofErr w:type="spellEnd"/>
            <w:r w:rsidRPr="00261CFF">
              <w:rPr>
                <w:rFonts w:ascii="Garamond" w:hAnsi="Garamond"/>
                <w:i/>
                <w:sz w:val="32"/>
                <w:szCs w:val="28"/>
              </w:rPr>
              <w:t xml:space="preserve"> veg ain er </w:t>
            </w:r>
            <w:proofErr w:type="spellStart"/>
            <w:r w:rsidRPr="00261CFF">
              <w:rPr>
                <w:rFonts w:ascii="Garamond" w:hAnsi="Garamond"/>
                <w:i/>
                <w:sz w:val="32"/>
                <w:szCs w:val="28"/>
              </w:rPr>
              <w:t>nyn</w:t>
            </w:r>
            <w:proofErr w:type="spellEnd"/>
            <w:r w:rsidRPr="00261CFF">
              <w:rPr>
                <w:rFonts w:ascii="Garamond" w:hAnsi="Garamond"/>
                <w:i/>
                <w:sz w:val="32"/>
                <w:szCs w:val="28"/>
              </w:rPr>
              <w:t xml:space="preserve"> </w:t>
            </w:r>
            <w:proofErr w:type="spellStart"/>
            <w:r w:rsidRPr="00261CFF">
              <w:rPr>
                <w:rFonts w:ascii="Garamond" w:hAnsi="Garamond"/>
                <w:i/>
                <w:sz w:val="32"/>
                <w:szCs w:val="28"/>
              </w:rPr>
              <w:t>livrey</w:t>
            </w:r>
            <w:proofErr w:type="spellEnd"/>
            <w:r w:rsidRPr="00261CFF">
              <w:rPr>
                <w:rFonts w:ascii="Garamond" w:hAnsi="Garamond"/>
                <w:i/>
                <w:sz w:val="32"/>
                <w:szCs w:val="28"/>
              </w:rPr>
              <w:t xml:space="preserve">. As </w:t>
            </w:r>
            <w:proofErr w:type="spellStart"/>
            <w:r w:rsidRPr="00261CFF">
              <w:rPr>
                <w:rFonts w:ascii="Garamond" w:hAnsi="Garamond"/>
                <w:i/>
                <w:sz w:val="32"/>
                <w:szCs w:val="28"/>
              </w:rPr>
              <w:t>shen</w:t>
            </w:r>
            <w:proofErr w:type="spellEnd"/>
            <w:r w:rsidRPr="00261CFF">
              <w:rPr>
                <w:rFonts w:ascii="Garamond" w:hAnsi="Garamond"/>
                <w:i/>
                <w:sz w:val="32"/>
                <w:szCs w:val="28"/>
              </w:rPr>
              <w:t xml:space="preserve">-y-fa </w:t>
            </w:r>
            <w:proofErr w:type="spellStart"/>
            <w:r w:rsidRPr="00261CFF">
              <w:rPr>
                <w:rFonts w:ascii="Garamond" w:hAnsi="Garamond"/>
                <w:i/>
                <w:sz w:val="32"/>
                <w:szCs w:val="28"/>
              </w:rPr>
              <w:t>te</w:t>
            </w:r>
            <w:proofErr w:type="spellEnd"/>
            <w:r w:rsidRPr="00261CFF">
              <w:rPr>
                <w:rFonts w:ascii="Garamond" w:hAnsi="Garamond"/>
                <w:i/>
                <w:sz w:val="32"/>
                <w:szCs w:val="28"/>
              </w:rPr>
              <w:t xml:space="preserve"> </w:t>
            </w:r>
            <w:proofErr w:type="spellStart"/>
            <w:r w:rsidRPr="00261CFF">
              <w:rPr>
                <w:rFonts w:ascii="Garamond" w:hAnsi="Garamond"/>
                <w:i/>
                <w:sz w:val="32"/>
                <w:szCs w:val="28"/>
              </w:rPr>
              <w:t>ymmyrchagh</w:t>
            </w:r>
            <w:proofErr w:type="spellEnd"/>
            <w:r w:rsidRPr="00261CFF">
              <w:rPr>
                <w:rFonts w:ascii="Garamond" w:hAnsi="Garamond"/>
                <w:i/>
                <w:sz w:val="32"/>
                <w:szCs w:val="28"/>
              </w:rPr>
              <w:t xml:space="preserve"> er </w:t>
            </w:r>
            <w:proofErr w:type="spellStart"/>
            <w:r w:rsidRPr="00261CFF">
              <w:rPr>
                <w:rFonts w:ascii="Garamond" w:hAnsi="Garamond"/>
                <w:i/>
                <w:sz w:val="32"/>
                <w:szCs w:val="28"/>
              </w:rPr>
              <w:t>skyn</w:t>
            </w:r>
            <w:proofErr w:type="spellEnd"/>
            <w:r w:rsidRPr="00261CFF">
              <w:rPr>
                <w:rFonts w:ascii="Garamond" w:hAnsi="Garamond"/>
                <w:i/>
                <w:sz w:val="32"/>
                <w:szCs w:val="28"/>
              </w:rPr>
              <w:t xml:space="preserve"> </w:t>
            </w:r>
            <w:proofErr w:type="spellStart"/>
            <w:r w:rsidRPr="00261CFF">
              <w:rPr>
                <w:rFonts w:ascii="Garamond" w:hAnsi="Garamond"/>
                <w:i/>
                <w:sz w:val="32"/>
                <w:szCs w:val="28"/>
              </w:rPr>
              <w:t>dy</w:t>
            </w:r>
            <w:proofErr w:type="spellEnd"/>
            <w:r w:rsidRPr="00261CFF">
              <w:rPr>
                <w:rFonts w:ascii="Garamond" w:hAnsi="Garamond"/>
                <w:i/>
                <w:sz w:val="32"/>
                <w:szCs w:val="28"/>
              </w:rPr>
              <w:t xml:space="preserve"> </w:t>
            </w:r>
            <w:proofErr w:type="spellStart"/>
            <w:r w:rsidRPr="00261CFF">
              <w:rPr>
                <w:rFonts w:ascii="Garamond" w:hAnsi="Garamond"/>
                <w:i/>
                <w:sz w:val="32"/>
                <w:szCs w:val="28"/>
              </w:rPr>
              <w:t>chooilley</w:t>
            </w:r>
            <w:proofErr w:type="spellEnd"/>
            <w:r w:rsidRPr="00261CFF">
              <w:rPr>
                <w:rFonts w:ascii="Garamond" w:hAnsi="Garamond"/>
                <w:i/>
                <w:sz w:val="32"/>
                <w:szCs w:val="28"/>
              </w:rPr>
              <w:t xml:space="preserve"> nee </w:t>
            </w:r>
            <w:proofErr w:type="spellStart"/>
            <w:r w:rsidRPr="00261CFF">
              <w:rPr>
                <w:rFonts w:ascii="Garamond" w:hAnsi="Garamond"/>
                <w:i/>
                <w:sz w:val="32"/>
                <w:szCs w:val="28"/>
              </w:rPr>
              <w:t>shickerys</w:t>
            </w:r>
            <w:proofErr w:type="spellEnd"/>
            <w:r w:rsidRPr="00261CFF">
              <w:rPr>
                <w:rFonts w:ascii="Garamond" w:hAnsi="Garamond"/>
                <w:i/>
                <w:sz w:val="32"/>
                <w:szCs w:val="28"/>
              </w:rPr>
              <w:t xml:space="preserve"> </w:t>
            </w:r>
            <w:proofErr w:type="spellStart"/>
            <w:r w:rsidRPr="00261CFF">
              <w:rPr>
                <w:rFonts w:ascii="Garamond" w:hAnsi="Garamond"/>
                <w:i/>
                <w:sz w:val="32"/>
                <w:szCs w:val="28"/>
              </w:rPr>
              <w:t>ve</w:t>
            </w:r>
            <w:proofErr w:type="spellEnd"/>
            <w:r w:rsidRPr="00261CFF">
              <w:rPr>
                <w:rFonts w:ascii="Garamond" w:hAnsi="Garamond"/>
                <w:i/>
                <w:sz w:val="32"/>
                <w:szCs w:val="28"/>
              </w:rPr>
              <w:t xml:space="preserve"> ain </w:t>
            </w:r>
            <w:proofErr w:type="spellStart"/>
            <w:r w:rsidRPr="00261CFF">
              <w:rPr>
                <w:rFonts w:ascii="Garamond" w:hAnsi="Garamond"/>
                <w:i/>
                <w:sz w:val="32"/>
                <w:szCs w:val="28"/>
              </w:rPr>
              <w:t>jeh</w:t>
            </w:r>
            <w:proofErr w:type="spellEnd"/>
            <w:r w:rsidRPr="00261CFF">
              <w:rPr>
                <w:rFonts w:ascii="Garamond" w:hAnsi="Garamond"/>
                <w:i/>
                <w:sz w:val="32"/>
                <w:szCs w:val="28"/>
              </w:rPr>
              <w:t xml:space="preserve"> </w:t>
            </w:r>
            <w:proofErr w:type="spellStart"/>
            <w:r w:rsidRPr="00261CFF">
              <w:rPr>
                <w:rFonts w:ascii="Garamond" w:hAnsi="Garamond"/>
                <w:i/>
                <w:sz w:val="32"/>
                <w:szCs w:val="28"/>
              </w:rPr>
              <w:t>foar</w:t>
            </w:r>
            <w:proofErr w:type="spellEnd"/>
            <w:r w:rsidRPr="00261CFF">
              <w:rPr>
                <w:rFonts w:ascii="Garamond" w:hAnsi="Garamond"/>
                <w:i/>
                <w:sz w:val="32"/>
                <w:szCs w:val="28"/>
              </w:rPr>
              <w:t xml:space="preserve"> Yee. </w:t>
            </w:r>
          </w:p>
        </w:tc>
        <w:tc>
          <w:tcPr>
            <w:tcW w:w="4932" w:type="dxa"/>
          </w:tcPr>
          <w:p w14:paraId="489E2840" w14:textId="77777777" w:rsidR="00261CFF" w:rsidRPr="000A2290" w:rsidRDefault="00261CFF"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lastRenderedPageBreak/>
              <w:t xml:space="preserve">For there is no wickedness, which any other Person hath </w:t>
            </w:r>
            <w:proofErr w:type="spellStart"/>
            <w:r w:rsidRPr="000A2290">
              <w:rPr>
                <w:rFonts w:ascii="Garamond" w:hAnsi="Garamond" w:cs="GlyphLessFont"/>
                <w:sz w:val="32"/>
              </w:rPr>
              <w:lastRenderedPageBreak/>
              <w:t>fall’n</w:t>
            </w:r>
            <w:proofErr w:type="spellEnd"/>
            <w:r w:rsidRPr="000A2290">
              <w:rPr>
                <w:rFonts w:ascii="Garamond" w:hAnsi="Garamond" w:cs="GlyphLessFont"/>
                <w:sz w:val="32"/>
              </w:rPr>
              <w:t xml:space="preserve"> into</w:t>
            </w:r>
            <w:r>
              <w:rPr>
                <w:rFonts w:ascii="Garamond" w:hAnsi="Garamond" w:cs="GlyphLessFont"/>
                <w:sz w:val="32"/>
              </w:rPr>
              <w:t>,</w:t>
            </w:r>
            <w:r w:rsidRPr="000A2290">
              <w:rPr>
                <w:rFonts w:ascii="Garamond" w:hAnsi="Garamond" w:cs="GlyphLessFont"/>
                <w:sz w:val="32"/>
              </w:rPr>
              <w:t xml:space="preserve"> There is no Misfortune, no Misery, but we are all liable to the same, and ’tis God’s Goodness that any of us are delivered. And therefore it is necessary, above all thi</w:t>
            </w:r>
            <w:r w:rsidRPr="00261CFF">
              <w:rPr>
                <w:rFonts w:ascii="Garamond" w:hAnsi="Garamond" w:cs="GlyphLessFont"/>
                <w:i/>
                <w:sz w:val="32"/>
              </w:rPr>
              <w:t>n</w:t>
            </w:r>
            <w:r w:rsidRPr="000A2290">
              <w:rPr>
                <w:rFonts w:ascii="Garamond" w:hAnsi="Garamond" w:cs="GlyphLessFont"/>
                <w:sz w:val="32"/>
              </w:rPr>
              <w:t>gs, that we should secure the Favour of God.</w:t>
            </w:r>
          </w:p>
        </w:tc>
      </w:tr>
      <w:tr w:rsidR="00261CFF" w:rsidRPr="00AC171C" w14:paraId="211E596B" w14:textId="77777777" w:rsidTr="00F57674">
        <w:tc>
          <w:tcPr>
            <w:tcW w:w="3686" w:type="dxa"/>
          </w:tcPr>
          <w:p w14:paraId="66485DCF" w14:textId="77777777" w:rsidR="00261CFF" w:rsidRPr="00261CFF" w:rsidRDefault="00261CFF" w:rsidP="00DB60C3">
            <w:pPr>
              <w:pStyle w:val="CM3"/>
              <w:widowControl/>
              <w:spacing w:line="240" w:lineRule="auto"/>
              <w:ind w:firstLine="284"/>
              <w:contextualSpacing/>
              <w:jc w:val="both"/>
              <w:rPr>
                <w:rFonts w:ascii="Garamond" w:hAnsi="Garamond"/>
                <w:i/>
                <w:sz w:val="32"/>
                <w:szCs w:val="28"/>
              </w:rPr>
            </w:pPr>
            <w:r w:rsidRPr="00261CFF">
              <w:rPr>
                <w:rFonts w:ascii="Garamond" w:hAnsi="Garamond"/>
                <w:i/>
                <w:sz w:val="32"/>
                <w:szCs w:val="28"/>
              </w:rPr>
              <w:lastRenderedPageBreak/>
              <w:t xml:space="preserve">As </w:t>
            </w:r>
            <w:proofErr w:type="spellStart"/>
            <w:r w:rsidRPr="00261CFF">
              <w:rPr>
                <w:rFonts w:ascii="Garamond" w:hAnsi="Garamond"/>
                <w:i/>
                <w:sz w:val="32"/>
                <w:szCs w:val="28"/>
              </w:rPr>
              <w:t>adsyn</w:t>
            </w:r>
            <w:proofErr w:type="spellEnd"/>
            <w:r w:rsidRPr="00261CFF">
              <w:rPr>
                <w:rFonts w:ascii="Garamond" w:hAnsi="Garamond"/>
                <w:i/>
                <w:sz w:val="32"/>
                <w:szCs w:val="28"/>
              </w:rPr>
              <w:t xml:space="preserve"> ta </w:t>
            </w:r>
            <w:proofErr w:type="spellStart"/>
            <w:r w:rsidRPr="00261CFF">
              <w:rPr>
                <w:rFonts w:ascii="Garamond" w:hAnsi="Garamond"/>
                <w:i/>
                <w:sz w:val="32"/>
                <w:szCs w:val="28"/>
              </w:rPr>
              <w:t>janoo</w:t>
            </w:r>
            <w:proofErr w:type="spellEnd"/>
            <w:r w:rsidRPr="00261CFF">
              <w:rPr>
                <w:rFonts w:ascii="Garamond" w:hAnsi="Garamond"/>
                <w:i/>
                <w:sz w:val="32"/>
                <w:szCs w:val="28"/>
              </w:rPr>
              <w:t xml:space="preserve"> </w:t>
            </w:r>
            <w:proofErr w:type="spellStart"/>
            <w:r w:rsidRPr="00261CFF">
              <w:rPr>
                <w:rFonts w:ascii="Garamond" w:hAnsi="Garamond"/>
                <w:sz w:val="32"/>
                <w:szCs w:val="28"/>
              </w:rPr>
              <w:t>shen</w:t>
            </w:r>
            <w:proofErr w:type="spellEnd"/>
            <w:r w:rsidRPr="00261CFF">
              <w:rPr>
                <w:rFonts w:ascii="Garamond" w:hAnsi="Garamond"/>
                <w:sz w:val="32"/>
                <w:szCs w:val="28"/>
              </w:rPr>
              <w:t xml:space="preserve"> </w:t>
            </w:r>
            <w:proofErr w:type="spellStart"/>
            <w:r w:rsidRPr="00261CFF">
              <w:rPr>
                <w:rFonts w:ascii="Garamond" w:hAnsi="Garamond"/>
                <w:sz w:val="32"/>
                <w:szCs w:val="28"/>
              </w:rPr>
              <w:t>liorish</w:t>
            </w:r>
            <w:proofErr w:type="spellEnd"/>
            <w:r w:rsidRPr="00261CFF">
              <w:rPr>
                <w:rFonts w:ascii="Garamond" w:hAnsi="Garamond"/>
                <w:sz w:val="32"/>
                <w:szCs w:val="28"/>
              </w:rPr>
              <w:t xml:space="preserve"> </w:t>
            </w:r>
            <w:proofErr w:type="spellStart"/>
            <w:r w:rsidRPr="00261CFF">
              <w:rPr>
                <w:rFonts w:ascii="Garamond" w:hAnsi="Garamond"/>
                <w:sz w:val="32"/>
                <w:szCs w:val="28"/>
              </w:rPr>
              <w:t>ooashley</w:t>
            </w:r>
            <w:proofErr w:type="spellEnd"/>
            <w:r w:rsidRPr="00261CFF">
              <w:rPr>
                <w:rFonts w:ascii="Garamond" w:hAnsi="Garamond"/>
                <w:sz w:val="32"/>
                <w:szCs w:val="28"/>
              </w:rPr>
              <w:t xml:space="preserve"> chur da, </w:t>
            </w:r>
            <w:proofErr w:type="spellStart"/>
            <w:r w:rsidRPr="00261CFF">
              <w:rPr>
                <w:rFonts w:ascii="Garamond" w:hAnsi="Garamond"/>
                <w:sz w:val="32"/>
                <w:szCs w:val="28"/>
              </w:rPr>
              <w:t>dy</w:t>
            </w:r>
            <w:proofErr w:type="spellEnd"/>
            <w:r w:rsidRPr="00261CFF">
              <w:rPr>
                <w:rFonts w:ascii="Garamond" w:hAnsi="Garamond"/>
                <w:sz w:val="32"/>
                <w:szCs w:val="28"/>
              </w:rPr>
              <w:t xml:space="preserve"> </w:t>
            </w:r>
            <w:proofErr w:type="spellStart"/>
            <w:r w:rsidRPr="00261CFF">
              <w:rPr>
                <w:rFonts w:ascii="Garamond" w:hAnsi="Garamond"/>
                <w:sz w:val="32"/>
                <w:szCs w:val="28"/>
              </w:rPr>
              <w:t>chooilley</w:t>
            </w:r>
            <w:proofErr w:type="spellEnd"/>
            <w:r w:rsidRPr="00261CFF">
              <w:rPr>
                <w:rFonts w:ascii="Garamond" w:hAnsi="Garamond"/>
                <w:sz w:val="32"/>
                <w:szCs w:val="28"/>
              </w:rPr>
              <w:t xml:space="preserve"> </w:t>
            </w:r>
            <w:proofErr w:type="spellStart"/>
            <w:r w:rsidRPr="00261CFF">
              <w:rPr>
                <w:rFonts w:ascii="Garamond" w:hAnsi="Garamond"/>
                <w:sz w:val="32"/>
                <w:szCs w:val="28"/>
              </w:rPr>
              <w:t>laa</w:t>
            </w:r>
            <w:proofErr w:type="spellEnd"/>
            <w:r w:rsidRPr="00261CFF">
              <w:rPr>
                <w:rFonts w:ascii="Garamond" w:hAnsi="Garamond"/>
                <w:sz w:val="32"/>
                <w:szCs w:val="28"/>
              </w:rPr>
              <w:t>,</w:t>
            </w:r>
            <w:r w:rsidRPr="00261CFF">
              <w:rPr>
                <w:rFonts w:ascii="Garamond" w:hAnsi="Garamond"/>
                <w:i/>
                <w:sz w:val="32"/>
                <w:szCs w:val="28"/>
              </w:rPr>
              <w:t xml:space="preserve"> yow ad </w:t>
            </w:r>
            <w:proofErr w:type="spellStart"/>
            <w:r w:rsidRPr="00261CFF">
              <w:rPr>
                <w:rFonts w:ascii="Garamond" w:hAnsi="Garamond"/>
                <w:i/>
                <w:sz w:val="32"/>
                <w:szCs w:val="28"/>
              </w:rPr>
              <w:t>gerjagh</w:t>
            </w:r>
            <w:proofErr w:type="spellEnd"/>
            <w:r w:rsidRPr="00261CFF">
              <w:rPr>
                <w:rFonts w:ascii="Garamond" w:hAnsi="Garamond"/>
                <w:i/>
                <w:sz w:val="32"/>
                <w:szCs w:val="28"/>
              </w:rPr>
              <w:t xml:space="preserve"> </w:t>
            </w:r>
            <w:proofErr w:type="spellStart"/>
            <w:r w:rsidRPr="00261CFF">
              <w:rPr>
                <w:rFonts w:ascii="Garamond" w:hAnsi="Garamond"/>
                <w:i/>
                <w:sz w:val="32"/>
                <w:szCs w:val="28"/>
              </w:rPr>
              <w:t>mooar</w:t>
            </w:r>
            <w:proofErr w:type="spellEnd"/>
            <w:r w:rsidRPr="00261CFF">
              <w:rPr>
                <w:rFonts w:ascii="Garamond" w:hAnsi="Garamond"/>
                <w:i/>
                <w:sz w:val="32"/>
                <w:szCs w:val="28"/>
              </w:rPr>
              <w:t xml:space="preserve"> </w:t>
            </w:r>
            <w:proofErr w:type="spellStart"/>
            <w:r w:rsidRPr="00261CFF">
              <w:rPr>
                <w:rFonts w:ascii="Garamond" w:hAnsi="Garamond"/>
                <w:i/>
                <w:sz w:val="32"/>
                <w:szCs w:val="28"/>
              </w:rPr>
              <w:t>ayns</w:t>
            </w:r>
            <w:proofErr w:type="spellEnd"/>
            <w:r w:rsidRPr="00261CFF">
              <w:rPr>
                <w:rFonts w:ascii="Garamond" w:hAnsi="Garamond"/>
                <w:i/>
                <w:sz w:val="32"/>
                <w:szCs w:val="28"/>
              </w:rPr>
              <w:t xml:space="preserve"> </w:t>
            </w:r>
            <w:proofErr w:type="spellStart"/>
            <w:r w:rsidRPr="00261CFF">
              <w:rPr>
                <w:rFonts w:ascii="Garamond" w:hAnsi="Garamond"/>
                <w:i/>
                <w:sz w:val="32"/>
                <w:szCs w:val="28"/>
              </w:rPr>
              <w:t>shoh</w:t>
            </w:r>
            <w:proofErr w:type="spellEnd"/>
            <w:r w:rsidRPr="00261CFF">
              <w:rPr>
                <w:rFonts w:ascii="Garamond" w:hAnsi="Garamond"/>
                <w:i/>
                <w:sz w:val="32"/>
                <w:szCs w:val="28"/>
              </w:rPr>
              <w:t xml:space="preserve"> as </w:t>
            </w:r>
            <w:proofErr w:type="spellStart"/>
            <w:r w:rsidRPr="00261CFF">
              <w:rPr>
                <w:rFonts w:ascii="Garamond" w:hAnsi="Garamond"/>
                <w:i/>
                <w:sz w:val="32"/>
                <w:szCs w:val="28"/>
              </w:rPr>
              <w:t>leagh</w:t>
            </w:r>
            <w:proofErr w:type="spellEnd"/>
            <w:r w:rsidRPr="00261CFF">
              <w:rPr>
                <w:rFonts w:ascii="Garamond" w:hAnsi="Garamond"/>
                <w:i/>
                <w:sz w:val="32"/>
                <w:szCs w:val="28"/>
              </w:rPr>
              <w:t xml:space="preserve"> er </w:t>
            </w:r>
            <w:proofErr w:type="spellStart"/>
            <w:r w:rsidRPr="00261CFF">
              <w:rPr>
                <w:rFonts w:ascii="Garamond" w:hAnsi="Garamond"/>
                <w:i/>
                <w:sz w:val="32"/>
                <w:szCs w:val="28"/>
              </w:rPr>
              <w:t>skyn</w:t>
            </w:r>
            <w:proofErr w:type="spellEnd"/>
            <w:r w:rsidRPr="00261CFF">
              <w:rPr>
                <w:rFonts w:ascii="Garamond" w:hAnsi="Garamond"/>
                <w:i/>
                <w:sz w:val="32"/>
                <w:szCs w:val="28"/>
              </w:rPr>
              <w:t xml:space="preserve"> </w:t>
            </w:r>
            <w:proofErr w:type="spellStart"/>
            <w:r w:rsidRPr="00261CFF">
              <w:rPr>
                <w:rFonts w:ascii="Garamond" w:hAnsi="Garamond"/>
                <w:i/>
                <w:sz w:val="32"/>
                <w:szCs w:val="28"/>
              </w:rPr>
              <w:t>insh</w:t>
            </w:r>
            <w:proofErr w:type="spellEnd"/>
            <w:r w:rsidRPr="00261CFF">
              <w:rPr>
                <w:rFonts w:ascii="Garamond" w:hAnsi="Garamond"/>
                <w:i/>
                <w:sz w:val="32"/>
                <w:szCs w:val="28"/>
              </w:rPr>
              <w:t xml:space="preserve"> </w:t>
            </w:r>
            <w:proofErr w:type="spellStart"/>
            <w:r w:rsidRPr="00261CFF">
              <w:rPr>
                <w:rFonts w:ascii="Garamond" w:hAnsi="Garamond"/>
                <w:i/>
                <w:sz w:val="32"/>
                <w:szCs w:val="28"/>
              </w:rPr>
              <w:t>ny</w:t>
            </w:r>
            <w:proofErr w:type="spellEnd"/>
            <w:r w:rsidRPr="00261CFF">
              <w:rPr>
                <w:rFonts w:ascii="Garamond" w:hAnsi="Garamond"/>
                <w:i/>
                <w:sz w:val="32"/>
                <w:szCs w:val="28"/>
              </w:rPr>
              <w:t xml:space="preserve"> </w:t>
            </w:r>
            <w:proofErr w:type="spellStart"/>
            <w:r w:rsidRPr="00261CFF">
              <w:rPr>
                <w:rFonts w:ascii="Garamond" w:hAnsi="Garamond"/>
                <w:i/>
                <w:sz w:val="32"/>
                <w:szCs w:val="28"/>
              </w:rPr>
              <w:t>lurg</w:t>
            </w:r>
            <w:proofErr w:type="spellEnd"/>
            <w:r w:rsidRPr="00261CFF">
              <w:rPr>
                <w:rFonts w:ascii="Garamond" w:hAnsi="Garamond"/>
                <w:i/>
                <w:sz w:val="32"/>
                <w:szCs w:val="28"/>
              </w:rPr>
              <w:t xml:space="preserve"> </w:t>
            </w:r>
            <w:proofErr w:type="spellStart"/>
            <w:r w:rsidRPr="00261CFF">
              <w:rPr>
                <w:rFonts w:ascii="Garamond" w:hAnsi="Garamond"/>
                <w:i/>
                <w:sz w:val="32"/>
                <w:szCs w:val="28"/>
              </w:rPr>
              <w:t>shoh</w:t>
            </w:r>
            <w:proofErr w:type="spellEnd"/>
            <w:r w:rsidRPr="00261CFF">
              <w:rPr>
                <w:rFonts w:ascii="Garamond" w:hAnsi="Garamond"/>
                <w:sz w:val="32"/>
                <w:szCs w:val="28"/>
              </w:rPr>
              <w:t> ;</w:t>
            </w:r>
            <w:r w:rsidRPr="00261CFF">
              <w:rPr>
                <w:rFonts w:ascii="Garamond" w:hAnsi="Garamond"/>
                <w:i/>
                <w:sz w:val="32"/>
                <w:szCs w:val="28"/>
              </w:rPr>
              <w:t xml:space="preserve"> </w:t>
            </w:r>
            <w:r w:rsidRPr="00261CFF">
              <w:rPr>
                <w:rFonts w:ascii="Garamond" w:hAnsi="Garamond"/>
                <w:sz w:val="32"/>
                <w:szCs w:val="28"/>
              </w:rPr>
              <w:t xml:space="preserve">Son </w:t>
            </w:r>
            <w:proofErr w:type="spellStart"/>
            <w:r w:rsidRPr="00261CFF">
              <w:rPr>
                <w:rFonts w:ascii="Garamond" w:hAnsi="Garamond"/>
                <w:sz w:val="32"/>
                <w:szCs w:val="28"/>
              </w:rPr>
              <w:t>ver</w:t>
            </w:r>
            <w:proofErr w:type="spellEnd"/>
            <w:r w:rsidRPr="00261CFF">
              <w:rPr>
                <w:rFonts w:ascii="Garamond" w:hAnsi="Garamond"/>
                <w:sz w:val="32"/>
                <w:szCs w:val="28"/>
              </w:rPr>
              <w:t xml:space="preserve"> </w:t>
            </w:r>
            <w:proofErr w:type="spellStart"/>
            <w:r w:rsidRPr="00261CFF">
              <w:rPr>
                <w:rFonts w:ascii="Garamond" w:hAnsi="Garamond"/>
                <w:sz w:val="32"/>
                <w:szCs w:val="28"/>
              </w:rPr>
              <w:t>Jee</w:t>
            </w:r>
            <w:proofErr w:type="spellEnd"/>
            <w:r w:rsidRPr="00261CFF">
              <w:rPr>
                <w:rFonts w:ascii="Garamond" w:hAnsi="Garamond"/>
                <w:sz w:val="32"/>
                <w:szCs w:val="28"/>
              </w:rPr>
              <w:t xml:space="preserve"> </w:t>
            </w:r>
            <w:proofErr w:type="spellStart"/>
            <w:r w:rsidRPr="00261CFF">
              <w:rPr>
                <w:rFonts w:ascii="Garamond" w:hAnsi="Garamond"/>
                <w:sz w:val="32"/>
                <w:szCs w:val="28"/>
              </w:rPr>
              <w:t>currym</w:t>
            </w:r>
            <w:proofErr w:type="spellEnd"/>
            <w:r w:rsidRPr="00261CFF">
              <w:rPr>
                <w:rFonts w:ascii="Garamond" w:hAnsi="Garamond"/>
                <w:sz w:val="32"/>
                <w:szCs w:val="28"/>
              </w:rPr>
              <w:t xml:space="preserve"> da e </w:t>
            </w:r>
            <w:proofErr w:type="spellStart"/>
            <w:r w:rsidRPr="00261CFF">
              <w:rPr>
                <w:rFonts w:ascii="Garamond" w:hAnsi="Garamond"/>
                <w:sz w:val="32"/>
                <w:szCs w:val="28"/>
              </w:rPr>
              <w:t>Ainlyn</w:t>
            </w:r>
            <w:proofErr w:type="spellEnd"/>
            <w:r w:rsidRPr="00261CFF">
              <w:rPr>
                <w:rFonts w:ascii="Garamond" w:hAnsi="Garamond"/>
                <w:sz w:val="32"/>
                <w:szCs w:val="28"/>
              </w:rPr>
              <w:t xml:space="preserve"> </w:t>
            </w:r>
            <w:proofErr w:type="spellStart"/>
            <w:r w:rsidRPr="00261CFF">
              <w:rPr>
                <w:rFonts w:ascii="Garamond" w:hAnsi="Garamond"/>
                <w:sz w:val="32"/>
                <w:szCs w:val="28"/>
              </w:rPr>
              <w:t>myn</w:t>
            </w:r>
            <w:proofErr w:type="spellEnd"/>
            <w:r w:rsidRPr="00261CFF">
              <w:rPr>
                <w:rFonts w:ascii="Garamond" w:hAnsi="Garamond"/>
                <w:sz w:val="32"/>
                <w:szCs w:val="28"/>
              </w:rPr>
              <w:t xml:space="preserve"> </w:t>
            </w:r>
            <w:proofErr w:type="spellStart"/>
            <w:r w:rsidRPr="00261CFF">
              <w:rPr>
                <w:rFonts w:ascii="Garamond" w:hAnsi="Garamond"/>
                <w:sz w:val="32"/>
                <w:szCs w:val="28"/>
              </w:rPr>
              <w:t>gion</w:t>
            </w:r>
            <w:proofErr w:type="spellEnd"/>
            <w:r w:rsidRPr="00261CFF">
              <w:rPr>
                <w:rFonts w:ascii="Garamond" w:hAnsi="Garamond"/>
                <w:sz w:val="32"/>
                <w:szCs w:val="28"/>
              </w:rPr>
              <w:t xml:space="preserve">, </w:t>
            </w:r>
            <w:proofErr w:type="spellStart"/>
            <w:r w:rsidRPr="00261CFF">
              <w:rPr>
                <w:rFonts w:ascii="Garamond" w:hAnsi="Garamond"/>
                <w:sz w:val="32"/>
                <w:szCs w:val="28"/>
              </w:rPr>
              <w:t>Livrey-ee</w:t>
            </w:r>
            <w:proofErr w:type="spellEnd"/>
            <w:r w:rsidRPr="00261CFF">
              <w:rPr>
                <w:rFonts w:ascii="Garamond" w:hAnsi="Garamond"/>
                <w:sz w:val="32"/>
                <w:szCs w:val="28"/>
              </w:rPr>
              <w:t xml:space="preserve"> e ad </w:t>
            </w:r>
            <w:proofErr w:type="spellStart"/>
            <w:r w:rsidRPr="00261CFF">
              <w:rPr>
                <w:rFonts w:ascii="Garamond" w:hAnsi="Garamond"/>
                <w:sz w:val="32"/>
                <w:szCs w:val="28"/>
              </w:rPr>
              <w:t>veih</w:t>
            </w:r>
            <w:proofErr w:type="spellEnd"/>
            <w:r w:rsidRPr="00261CFF">
              <w:rPr>
                <w:rFonts w:ascii="Garamond" w:hAnsi="Garamond"/>
                <w:sz w:val="32"/>
                <w:szCs w:val="28"/>
              </w:rPr>
              <w:t xml:space="preserve"> </w:t>
            </w:r>
            <w:proofErr w:type="spellStart"/>
            <w:r w:rsidRPr="00261CFF">
              <w:rPr>
                <w:rFonts w:ascii="Garamond" w:hAnsi="Garamond"/>
                <w:sz w:val="32"/>
                <w:szCs w:val="28"/>
              </w:rPr>
              <w:t>olk</w:t>
            </w:r>
            <w:proofErr w:type="spellEnd"/>
            <w:r w:rsidRPr="00261CFF">
              <w:rPr>
                <w:rFonts w:ascii="Garamond" w:hAnsi="Garamond"/>
                <w:sz w:val="32"/>
                <w:szCs w:val="28"/>
              </w:rPr>
              <w:t xml:space="preserve">. </w:t>
            </w:r>
            <w:r w:rsidRPr="00261CFF">
              <w:rPr>
                <w:rFonts w:ascii="Garamond" w:hAnsi="Garamond"/>
                <w:i/>
                <w:sz w:val="32"/>
                <w:szCs w:val="28"/>
              </w:rPr>
              <w:t xml:space="preserve">Ver e </w:t>
            </w:r>
            <w:proofErr w:type="spellStart"/>
            <w:r w:rsidRPr="00261CFF">
              <w:rPr>
                <w:rFonts w:ascii="Garamond" w:hAnsi="Garamond"/>
                <w:i/>
                <w:sz w:val="32"/>
                <w:szCs w:val="28"/>
              </w:rPr>
              <w:t>Creeaghyn</w:t>
            </w:r>
            <w:proofErr w:type="spellEnd"/>
            <w:r w:rsidRPr="00261CFF">
              <w:rPr>
                <w:rFonts w:ascii="Garamond" w:hAnsi="Garamond"/>
                <w:i/>
                <w:sz w:val="32"/>
                <w:szCs w:val="28"/>
              </w:rPr>
              <w:t xml:space="preserve"> noa </w:t>
            </w:r>
            <w:proofErr w:type="spellStart"/>
            <w:r w:rsidRPr="00261CFF">
              <w:rPr>
                <w:rFonts w:ascii="Garamond" w:hAnsi="Garamond"/>
                <w:i/>
                <w:sz w:val="32"/>
                <w:szCs w:val="28"/>
              </w:rPr>
              <w:t>daue</w:t>
            </w:r>
            <w:proofErr w:type="spellEnd"/>
            <w:r w:rsidRPr="00261CFF">
              <w:rPr>
                <w:rFonts w:ascii="Garamond" w:hAnsi="Garamond"/>
                <w:i/>
                <w:sz w:val="32"/>
                <w:szCs w:val="28"/>
              </w:rPr>
              <w:t xml:space="preserve">, as </w:t>
            </w:r>
            <w:proofErr w:type="spellStart"/>
            <w:r w:rsidRPr="00261CFF">
              <w:rPr>
                <w:rFonts w:ascii="Garamond" w:hAnsi="Garamond"/>
                <w:i/>
                <w:sz w:val="32"/>
                <w:szCs w:val="28"/>
              </w:rPr>
              <w:t>ynsee</w:t>
            </w:r>
            <w:proofErr w:type="spellEnd"/>
            <w:r w:rsidRPr="00261CFF">
              <w:rPr>
                <w:rFonts w:ascii="Garamond" w:hAnsi="Garamond"/>
                <w:i/>
                <w:sz w:val="32"/>
                <w:szCs w:val="28"/>
              </w:rPr>
              <w:t xml:space="preserve"> e </w:t>
            </w:r>
            <w:proofErr w:type="spellStart"/>
            <w:r w:rsidRPr="00261CFF">
              <w:rPr>
                <w:rFonts w:ascii="Garamond" w:hAnsi="Garamond"/>
                <w:i/>
                <w:sz w:val="32"/>
                <w:szCs w:val="28"/>
              </w:rPr>
              <w:t>yn</w:t>
            </w:r>
            <w:proofErr w:type="spellEnd"/>
            <w:r w:rsidRPr="00261CFF">
              <w:rPr>
                <w:rFonts w:ascii="Garamond" w:hAnsi="Garamond"/>
                <w:i/>
                <w:sz w:val="32"/>
                <w:szCs w:val="28"/>
              </w:rPr>
              <w:t xml:space="preserve"> </w:t>
            </w:r>
            <w:proofErr w:type="spellStart"/>
            <w:r w:rsidRPr="00261CFF">
              <w:rPr>
                <w:rFonts w:ascii="Garamond" w:hAnsi="Garamond"/>
                <w:i/>
                <w:sz w:val="32"/>
                <w:szCs w:val="28"/>
              </w:rPr>
              <w:t>raad</w:t>
            </w:r>
            <w:proofErr w:type="spellEnd"/>
            <w:r w:rsidRPr="00261CFF">
              <w:rPr>
                <w:rFonts w:ascii="Garamond" w:hAnsi="Garamond"/>
                <w:i/>
                <w:sz w:val="32"/>
                <w:szCs w:val="28"/>
              </w:rPr>
              <w:t xml:space="preserve"> </w:t>
            </w:r>
            <w:proofErr w:type="spellStart"/>
            <w:r w:rsidRPr="00261CFF">
              <w:rPr>
                <w:rFonts w:ascii="Garamond" w:hAnsi="Garamond"/>
                <w:i/>
                <w:sz w:val="32"/>
                <w:szCs w:val="28"/>
              </w:rPr>
              <w:t>daue</w:t>
            </w:r>
            <w:proofErr w:type="spellEnd"/>
            <w:r w:rsidRPr="00261CFF">
              <w:rPr>
                <w:rFonts w:ascii="Garamond" w:hAnsi="Garamond"/>
                <w:i/>
                <w:sz w:val="32"/>
                <w:szCs w:val="28"/>
              </w:rPr>
              <w:t xml:space="preserve">, </w:t>
            </w:r>
            <w:proofErr w:type="spellStart"/>
            <w:r w:rsidRPr="00261CFF">
              <w:rPr>
                <w:rFonts w:ascii="Garamond" w:hAnsi="Garamond"/>
                <w:i/>
                <w:sz w:val="32"/>
                <w:szCs w:val="28"/>
              </w:rPr>
              <w:t>ayns</w:t>
            </w:r>
            <w:proofErr w:type="spellEnd"/>
            <w:r w:rsidRPr="00901D57">
              <w:rPr>
                <w:rStyle w:val="FootnoteReference"/>
                <w:rFonts w:ascii="Garamond" w:hAnsi="Garamond"/>
                <w:sz w:val="32"/>
                <w:szCs w:val="28"/>
              </w:rPr>
              <w:footnoteReference w:id="86"/>
            </w:r>
            <w:r w:rsidRPr="00261CFF">
              <w:rPr>
                <w:rFonts w:ascii="Garamond" w:hAnsi="Garamond"/>
                <w:i/>
                <w:sz w:val="32"/>
                <w:szCs w:val="28"/>
              </w:rPr>
              <w:t xml:space="preserve"> </w:t>
            </w:r>
            <w:proofErr w:type="spellStart"/>
            <w:r w:rsidRPr="00261CFF">
              <w:rPr>
                <w:rFonts w:ascii="Garamond" w:hAnsi="Garamond"/>
                <w:i/>
                <w:sz w:val="32"/>
                <w:szCs w:val="28"/>
              </w:rPr>
              <w:t>lishagh</w:t>
            </w:r>
            <w:proofErr w:type="spellEnd"/>
            <w:r w:rsidRPr="00261CFF">
              <w:rPr>
                <w:rFonts w:ascii="Garamond" w:hAnsi="Garamond"/>
                <w:i/>
                <w:sz w:val="32"/>
                <w:szCs w:val="28"/>
              </w:rPr>
              <w:t xml:space="preserve"> </w:t>
            </w:r>
            <w:proofErr w:type="spellStart"/>
            <w:r w:rsidRPr="00261CFF">
              <w:rPr>
                <w:rFonts w:ascii="Garamond" w:hAnsi="Garamond"/>
                <w:i/>
                <w:sz w:val="32"/>
                <w:szCs w:val="28"/>
              </w:rPr>
              <w:t>ad</w:t>
            </w:r>
            <w:proofErr w:type="spellEnd"/>
            <w:r w:rsidRPr="00261CFF">
              <w:rPr>
                <w:rFonts w:ascii="Garamond" w:hAnsi="Garamond"/>
                <w:i/>
                <w:sz w:val="32"/>
                <w:szCs w:val="28"/>
              </w:rPr>
              <w:t xml:space="preserve"> </w:t>
            </w:r>
            <w:proofErr w:type="spellStart"/>
            <w:r w:rsidRPr="00261CFF">
              <w:rPr>
                <w:rFonts w:ascii="Garamond" w:hAnsi="Garamond"/>
                <w:i/>
                <w:sz w:val="32"/>
                <w:szCs w:val="28"/>
              </w:rPr>
              <w:t>gimmeeaght</w:t>
            </w:r>
            <w:proofErr w:type="spellEnd"/>
            <w:r w:rsidRPr="00261CFF">
              <w:rPr>
                <w:rFonts w:ascii="Garamond" w:hAnsi="Garamond"/>
                <w:i/>
                <w:sz w:val="32"/>
                <w:szCs w:val="28"/>
              </w:rPr>
              <w:t xml:space="preserve">, as </w:t>
            </w:r>
            <w:proofErr w:type="spellStart"/>
            <w:r w:rsidRPr="00261CFF">
              <w:rPr>
                <w:rFonts w:ascii="Garamond" w:hAnsi="Garamond"/>
                <w:i/>
                <w:sz w:val="32"/>
                <w:szCs w:val="28"/>
              </w:rPr>
              <w:t>ver</w:t>
            </w:r>
            <w:proofErr w:type="spellEnd"/>
            <w:r w:rsidRPr="00261CFF">
              <w:rPr>
                <w:rFonts w:ascii="Garamond" w:hAnsi="Garamond"/>
                <w:i/>
                <w:sz w:val="32"/>
                <w:szCs w:val="28"/>
              </w:rPr>
              <w:t xml:space="preserve"> e </w:t>
            </w:r>
            <w:proofErr w:type="spellStart"/>
            <w:r w:rsidRPr="00261CFF">
              <w:rPr>
                <w:rFonts w:ascii="Garamond" w:hAnsi="Garamond"/>
                <w:i/>
                <w:sz w:val="32"/>
                <w:szCs w:val="28"/>
              </w:rPr>
              <w:t>lesh</w:t>
            </w:r>
            <w:proofErr w:type="spellEnd"/>
            <w:r w:rsidRPr="00261CFF">
              <w:rPr>
                <w:rFonts w:ascii="Garamond" w:hAnsi="Garamond"/>
                <w:i/>
                <w:sz w:val="32"/>
                <w:szCs w:val="28"/>
              </w:rPr>
              <w:t xml:space="preserve"> </w:t>
            </w:r>
            <w:proofErr w:type="spellStart"/>
            <w:r w:rsidRPr="00261CFF">
              <w:rPr>
                <w:rFonts w:ascii="Garamond" w:hAnsi="Garamond"/>
                <w:i/>
                <w:sz w:val="32"/>
                <w:szCs w:val="28"/>
              </w:rPr>
              <w:t>ad</w:t>
            </w:r>
            <w:proofErr w:type="spellEnd"/>
            <w:r w:rsidRPr="00261CFF">
              <w:rPr>
                <w:rFonts w:ascii="Garamond" w:hAnsi="Garamond"/>
                <w:i/>
                <w:sz w:val="32"/>
                <w:szCs w:val="28"/>
              </w:rPr>
              <w:t xml:space="preserve"> </w:t>
            </w:r>
            <w:proofErr w:type="spellStart"/>
            <w:r w:rsidRPr="00261CFF">
              <w:rPr>
                <w:rFonts w:ascii="Garamond" w:hAnsi="Garamond"/>
                <w:i/>
                <w:sz w:val="32"/>
                <w:szCs w:val="28"/>
              </w:rPr>
              <w:t>gys</w:t>
            </w:r>
            <w:proofErr w:type="spellEnd"/>
            <w:r w:rsidRPr="00261CFF">
              <w:rPr>
                <w:rFonts w:ascii="Garamond" w:hAnsi="Garamond"/>
                <w:i/>
                <w:sz w:val="32"/>
                <w:szCs w:val="28"/>
              </w:rPr>
              <w:t xml:space="preserve"> y </w:t>
            </w:r>
            <w:proofErr w:type="spellStart"/>
            <w:r w:rsidRPr="00261CFF">
              <w:rPr>
                <w:rFonts w:ascii="Garamond" w:hAnsi="Garamond"/>
                <w:i/>
                <w:sz w:val="32"/>
                <w:szCs w:val="28"/>
              </w:rPr>
              <w:t>vea</w:t>
            </w:r>
            <w:proofErr w:type="spellEnd"/>
            <w:r w:rsidRPr="00261CFF">
              <w:rPr>
                <w:rFonts w:ascii="Garamond" w:hAnsi="Garamond"/>
                <w:i/>
                <w:sz w:val="32"/>
                <w:szCs w:val="28"/>
              </w:rPr>
              <w:t xml:space="preserve"> ta </w:t>
            </w:r>
            <w:proofErr w:type="spellStart"/>
            <w:r w:rsidRPr="00261CFF">
              <w:rPr>
                <w:rFonts w:ascii="Garamond" w:hAnsi="Garamond"/>
                <w:i/>
                <w:sz w:val="32"/>
                <w:szCs w:val="28"/>
              </w:rPr>
              <w:t>dy</w:t>
            </w:r>
            <w:proofErr w:type="spellEnd"/>
            <w:r w:rsidRPr="00261CFF">
              <w:rPr>
                <w:rFonts w:ascii="Garamond" w:hAnsi="Garamond"/>
                <w:i/>
                <w:sz w:val="32"/>
                <w:szCs w:val="28"/>
              </w:rPr>
              <w:t xml:space="preserve"> </w:t>
            </w:r>
            <w:proofErr w:type="spellStart"/>
            <w:r w:rsidRPr="00261CFF">
              <w:rPr>
                <w:rFonts w:ascii="Garamond" w:hAnsi="Garamond"/>
                <w:i/>
                <w:sz w:val="32"/>
                <w:szCs w:val="28"/>
              </w:rPr>
              <w:t>bragh</w:t>
            </w:r>
            <w:proofErr w:type="spellEnd"/>
            <w:r w:rsidRPr="00261CFF">
              <w:rPr>
                <w:rFonts w:ascii="Garamond" w:hAnsi="Garamond"/>
                <w:i/>
                <w:sz w:val="32"/>
                <w:szCs w:val="28"/>
              </w:rPr>
              <w:t xml:space="preserve"> </w:t>
            </w:r>
            <w:proofErr w:type="spellStart"/>
            <w:r w:rsidRPr="00261CFF">
              <w:rPr>
                <w:rFonts w:ascii="Garamond" w:hAnsi="Garamond"/>
                <w:i/>
                <w:sz w:val="32"/>
                <w:szCs w:val="28"/>
              </w:rPr>
              <w:t>farraghtyn</w:t>
            </w:r>
            <w:proofErr w:type="spellEnd"/>
            <w:r w:rsidRPr="00261CFF">
              <w:rPr>
                <w:rFonts w:ascii="Garamond" w:hAnsi="Garamond"/>
                <w:i/>
                <w:sz w:val="32"/>
                <w:szCs w:val="28"/>
              </w:rPr>
              <w:t xml:space="preserve">. As </w:t>
            </w:r>
            <w:proofErr w:type="spellStart"/>
            <w:r w:rsidRPr="00261CFF">
              <w:rPr>
                <w:rFonts w:ascii="Garamond" w:hAnsi="Garamond"/>
                <w:i/>
                <w:sz w:val="32"/>
                <w:szCs w:val="28"/>
              </w:rPr>
              <w:t>ayns</w:t>
            </w:r>
            <w:proofErr w:type="spellEnd"/>
            <w:r w:rsidRPr="00261CFF">
              <w:rPr>
                <w:rFonts w:ascii="Garamond" w:hAnsi="Garamond"/>
                <w:i/>
                <w:sz w:val="32"/>
                <w:szCs w:val="28"/>
              </w:rPr>
              <w:t xml:space="preserve"> y </w:t>
            </w:r>
            <w:proofErr w:type="spellStart"/>
            <w:r w:rsidRPr="00261CFF">
              <w:rPr>
                <w:rFonts w:ascii="Garamond" w:hAnsi="Garamond"/>
                <w:i/>
                <w:sz w:val="32"/>
                <w:szCs w:val="28"/>
              </w:rPr>
              <w:t>tra</w:t>
            </w:r>
            <w:proofErr w:type="spellEnd"/>
            <w:r w:rsidRPr="00261CFF">
              <w:rPr>
                <w:rFonts w:ascii="Garamond" w:hAnsi="Garamond"/>
                <w:i/>
                <w:sz w:val="32"/>
                <w:szCs w:val="28"/>
              </w:rPr>
              <w:t xml:space="preserve"> </w:t>
            </w:r>
            <w:proofErr w:type="spellStart"/>
            <w:r w:rsidRPr="00261CFF">
              <w:rPr>
                <w:rFonts w:ascii="Garamond" w:hAnsi="Garamond"/>
                <w:i/>
                <w:sz w:val="32"/>
                <w:szCs w:val="28"/>
              </w:rPr>
              <w:t>cre</w:t>
            </w:r>
            <w:proofErr w:type="spellEnd"/>
            <w:r w:rsidRPr="00261CFF">
              <w:rPr>
                <w:rFonts w:ascii="Garamond" w:hAnsi="Garamond"/>
                <w:i/>
                <w:sz w:val="32"/>
                <w:szCs w:val="28"/>
              </w:rPr>
              <w:t xml:space="preserve"> </w:t>
            </w:r>
            <w:proofErr w:type="spellStart"/>
            <w:r w:rsidRPr="00261CFF">
              <w:rPr>
                <w:rFonts w:ascii="Garamond" w:hAnsi="Garamond"/>
                <w:i/>
                <w:sz w:val="32"/>
                <w:szCs w:val="28"/>
              </w:rPr>
              <w:t>erbee</w:t>
            </w:r>
            <w:proofErr w:type="spellEnd"/>
            <w:r w:rsidRPr="00261CFF">
              <w:rPr>
                <w:rFonts w:ascii="Garamond" w:hAnsi="Garamond"/>
                <w:i/>
                <w:sz w:val="32"/>
                <w:szCs w:val="28"/>
              </w:rPr>
              <w:t xml:space="preserve"> ta </w:t>
            </w:r>
            <w:proofErr w:type="spellStart"/>
            <w:r w:rsidRPr="00261CFF">
              <w:rPr>
                <w:rFonts w:ascii="Garamond" w:hAnsi="Garamond"/>
                <w:i/>
                <w:sz w:val="32"/>
                <w:szCs w:val="28"/>
              </w:rPr>
              <w:t>taghert</w:t>
            </w:r>
            <w:proofErr w:type="spellEnd"/>
            <w:r w:rsidRPr="00261CFF">
              <w:rPr>
                <w:rFonts w:ascii="Garamond" w:hAnsi="Garamond"/>
                <w:i/>
                <w:sz w:val="32"/>
                <w:szCs w:val="28"/>
              </w:rPr>
              <w:t xml:space="preserve"> </w:t>
            </w:r>
            <w:proofErr w:type="spellStart"/>
            <w:r w:rsidRPr="00261CFF">
              <w:rPr>
                <w:rFonts w:ascii="Garamond" w:hAnsi="Garamond"/>
                <w:i/>
                <w:sz w:val="32"/>
                <w:szCs w:val="28"/>
              </w:rPr>
              <w:t>daue</w:t>
            </w:r>
            <w:proofErr w:type="spellEnd"/>
            <w:r w:rsidRPr="00261CFF">
              <w:rPr>
                <w:rFonts w:ascii="Garamond" w:hAnsi="Garamond"/>
                <w:i/>
                <w:sz w:val="32"/>
                <w:szCs w:val="28"/>
              </w:rPr>
              <w:t xml:space="preserve">, bee eh son y vie </w:t>
            </w:r>
            <w:proofErr w:type="spellStart"/>
            <w:r w:rsidRPr="00261CFF">
              <w:rPr>
                <w:rFonts w:ascii="Garamond" w:hAnsi="Garamond"/>
                <w:i/>
                <w:sz w:val="32"/>
                <w:szCs w:val="28"/>
              </w:rPr>
              <w:t>oc</w:t>
            </w:r>
            <w:proofErr w:type="spellEnd"/>
            <w:r w:rsidRPr="00261CFF">
              <w:rPr>
                <w:rFonts w:ascii="Garamond" w:hAnsi="Garamond"/>
                <w:i/>
                <w:sz w:val="32"/>
                <w:szCs w:val="28"/>
              </w:rPr>
              <w:t xml:space="preserve">, </w:t>
            </w:r>
            <w:proofErr w:type="spellStart"/>
            <w:r w:rsidRPr="00261CFF">
              <w:rPr>
                <w:rFonts w:ascii="Garamond" w:hAnsi="Garamond"/>
                <w:i/>
                <w:sz w:val="32"/>
                <w:szCs w:val="28"/>
              </w:rPr>
              <w:t>ec</w:t>
            </w:r>
            <w:proofErr w:type="spellEnd"/>
            <w:r w:rsidRPr="00261CFF">
              <w:rPr>
                <w:rFonts w:ascii="Garamond" w:hAnsi="Garamond"/>
                <w:i/>
                <w:sz w:val="32"/>
                <w:szCs w:val="28"/>
              </w:rPr>
              <w:t xml:space="preserve"> y </w:t>
            </w:r>
            <w:proofErr w:type="spellStart"/>
            <w:r w:rsidRPr="00261CFF">
              <w:rPr>
                <w:rFonts w:ascii="Garamond" w:hAnsi="Garamond"/>
                <w:i/>
                <w:sz w:val="32"/>
                <w:szCs w:val="28"/>
              </w:rPr>
              <w:t>jerrey</w:t>
            </w:r>
            <w:proofErr w:type="spellEnd"/>
            <w:r w:rsidRPr="00261CFF">
              <w:rPr>
                <w:rFonts w:ascii="Garamond" w:hAnsi="Garamond"/>
                <w:i/>
                <w:sz w:val="32"/>
                <w:szCs w:val="28"/>
              </w:rPr>
              <w:t xml:space="preserve">, as </w:t>
            </w:r>
            <w:proofErr w:type="spellStart"/>
            <w:r w:rsidRPr="00261CFF">
              <w:rPr>
                <w:rFonts w:ascii="Garamond" w:hAnsi="Garamond"/>
                <w:i/>
                <w:sz w:val="32"/>
                <w:szCs w:val="28"/>
              </w:rPr>
              <w:t>ayns</w:t>
            </w:r>
            <w:proofErr w:type="spellEnd"/>
            <w:r w:rsidRPr="00261CFF">
              <w:rPr>
                <w:rFonts w:ascii="Garamond" w:hAnsi="Garamond"/>
                <w:i/>
                <w:sz w:val="32"/>
                <w:szCs w:val="28"/>
              </w:rPr>
              <w:t xml:space="preserve"> y </w:t>
            </w:r>
            <w:proofErr w:type="spellStart"/>
            <w:r w:rsidRPr="00901D57">
              <w:rPr>
                <w:rFonts w:ascii="Garamond" w:hAnsi="Garamond"/>
                <w:i/>
                <w:sz w:val="32"/>
                <w:szCs w:val="28"/>
              </w:rPr>
              <w:t>C</w:t>
            </w:r>
            <w:r w:rsidRPr="00261CFF">
              <w:rPr>
                <w:rFonts w:ascii="Garamond" w:hAnsi="Garamond"/>
                <w:i/>
                <w:sz w:val="32"/>
                <w:szCs w:val="28"/>
              </w:rPr>
              <w:t>redjue</w:t>
            </w:r>
            <w:proofErr w:type="spellEnd"/>
            <w:r w:rsidRPr="00261CFF">
              <w:rPr>
                <w:rFonts w:ascii="Garamond" w:hAnsi="Garamond"/>
                <w:i/>
                <w:sz w:val="32"/>
                <w:szCs w:val="28"/>
              </w:rPr>
              <w:t xml:space="preserve"> </w:t>
            </w:r>
            <w:proofErr w:type="spellStart"/>
            <w:r w:rsidRPr="00261CFF">
              <w:rPr>
                <w:rFonts w:ascii="Garamond" w:hAnsi="Garamond"/>
                <w:i/>
                <w:sz w:val="32"/>
                <w:szCs w:val="28"/>
              </w:rPr>
              <w:t>shoh</w:t>
            </w:r>
            <w:proofErr w:type="spellEnd"/>
            <w:r w:rsidRPr="00261CFF">
              <w:rPr>
                <w:rFonts w:ascii="Garamond" w:hAnsi="Garamond"/>
                <w:i/>
                <w:sz w:val="32"/>
                <w:szCs w:val="28"/>
              </w:rPr>
              <w:t xml:space="preserve"> bee ad </w:t>
            </w:r>
            <w:proofErr w:type="spellStart"/>
            <w:r w:rsidRPr="00261CFF">
              <w:rPr>
                <w:rFonts w:ascii="Garamond" w:hAnsi="Garamond"/>
                <w:i/>
                <w:sz w:val="32"/>
                <w:szCs w:val="28"/>
              </w:rPr>
              <w:t>kinjagh</w:t>
            </w:r>
            <w:proofErr w:type="spellEnd"/>
            <w:r w:rsidRPr="00261CFF">
              <w:rPr>
                <w:rFonts w:ascii="Garamond" w:hAnsi="Garamond"/>
                <w:i/>
                <w:sz w:val="32"/>
                <w:szCs w:val="28"/>
              </w:rPr>
              <w:t xml:space="preserve"> </w:t>
            </w:r>
            <w:proofErr w:type="spellStart"/>
            <w:r w:rsidRPr="00261CFF">
              <w:rPr>
                <w:rFonts w:ascii="Garamond" w:hAnsi="Garamond"/>
                <w:i/>
                <w:sz w:val="32"/>
                <w:szCs w:val="28"/>
              </w:rPr>
              <w:t>ec</w:t>
            </w:r>
            <w:proofErr w:type="spellEnd"/>
            <w:r w:rsidRPr="00261CFF">
              <w:rPr>
                <w:rFonts w:ascii="Garamond" w:hAnsi="Garamond"/>
                <w:i/>
                <w:sz w:val="32"/>
                <w:szCs w:val="28"/>
              </w:rPr>
              <w:t xml:space="preserve"> </w:t>
            </w:r>
            <w:proofErr w:type="spellStart"/>
            <w:r w:rsidRPr="00261CFF">
              <w:rPr>
                <w:rFonts w:ascii="Garamond" w:hAnsi="Garamond"/>
                <w:i/>
                <w:sz w:val="32"/>
                <w:szCs w:val="28"/>
              </w:rPr>
              <w:t>aash</w:t>
            </w:r>
            <w:proofErr w:type="spellEnd"/>
            <w:r w:rsidRPr="00261CFF">
              <w:rPr>
                <w:rFonts w:ascii="Garamond" w:hAnsi="Garamond"/>
                <w:i/>
                <w:sz w:val="32"/>
                <w:szCs w:val="28"/>
              </w:rPr>
              <w:t xml:space="preserve">. </w:t>
            </w:r>
          </w:p>
        </w:tc>
        <w:tc>
          <w:tcPr>
            <w:tcW w:w="4932" w:type="dxa"/>
          </w:tcPr>
          <w:p w14:paraId="0143CD0F" w14:textId="77777777" w:rsidR="00261CFF" w:rsidRPr="000A2290" w:rsidRDefault="00261CFF"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 xml:space="preserve">And they that do so, </w:t>
            </w:r>
            <w:r w:rsidRPr="000A2290">
              <w:rPr>
                <w:rFonts w:ascii="Garamond" w:hAnsi="Garamond" w:cs="GlyphLessFont"/>
                <w:i/>
                <w:sz w:val="32"/>
              </w:rPr>
              <w:t>by worshipping Him daily</w:t>
            </w:r>
            <w:r w:rsidRPr="000A2290">
              <w:rPr>
                <w:rFonts w:ascii="Garamond" w:hAnsi="Garamond" w:cs="GlyphLessFont"/>
                <w:sz w:val="32"/>
              </w:rPr>
              <w:t xml:space="preserve">, will find great Comfort here, and an unspeakable Reward hereafter ; </w:t>
            </w:r>
            <w:r w:rsidRPr="000A2290">
              <w:rPr>
                <w:rFonts w:ascii="Garamond" w:hAnsi="Garamond" w:cs="GlyphLessFont"/>
                <w:i/>
                <w:sz w:val="32"/>
              </w:rPr>
              <w:t>For God will give His Angels charge concerning them. He will deliver them from Evil.</w:t>
            </w:r>
            <w:r w:rsidRPr="000A2290">
              <w:rPr>
                <w:rFonts w:ascii="Garamond" w:hAnsi="Garamond" w:cs="GlyphLessFont"/>
                <w:sz w:val="32"/>
              </w:rPr>
              <w:t xml:space="preserve"> He will give them new Hearts, and direct them in the Way they should go, and bring them to everlas</w:t>
            </w:r>
            <w:r w:rsidR="00901D57">
              <w:rPr>
                <w:rFonts w:ascii="Garamond" w:hAnsi="Garamond" w:cs="GlyphLessFont"/>
                <w:sz w:val="32"/>
              </w:rPr>
              <w:t xml:space="preserve">ting Life. And in the </w:t>
            </w:r>
            <w:proofErr w:type="spellStart"/>
            <w:r w:rsidR="00901D57">
              <w:rPr>
                <w:rFonts w:ascii="Garamond" w:hAnsi="Garamond" w:cs="GlyphLessFont"/>
                <w:sz w:val="32"/>
              </w:rPr>
              <w:t>mean time</w:t>
            </w:r>
            <w:proofErr w:type="spellEnd"/>
            <w:r w:rsidRPr="000A2290">
              <w:rPr>
                <w:rFonts w:ascii="Garamond" w:hAnsi="Garamond" w:cs="GlyphLessFont"/>
                <w:sz w:val="32"/>
              </w:rPr>
              <w:t xml:space="preserve"> whatever </w:t>
            </w:r>
            <w:proofErr w:type="spellStart"/>
            <w:r w:rsidRPr="000A2290">
              <w:rPr>
                <w:rFonts w:ascii="Garamond" w:hAnsi="Garamond" w:cs="GlyphLessFont"/>
                <w:sz w:val="32"/>
              </w:rPr>
              <w:t>befalleth</w:t>
            </w:r>
            <w:proofErr w:type="spellEnd"/>
            <w:r w:rsidRPr="000A2290">
              <w:rPr>
                <w:rFonts w:ascii="Garamond" w:hAnsi="Garamond" w:cs="GlyphLessFont"/>
                <w:sz w:val="32"/>
              </w:rPr>
              <w:t xml:space="preserve"> them shall be for their Good at the last, and in this Belief they shall always be </w:t>
            </w:r>
            <w:proofErr w:type="spellStart"/>
            <w:r w:rsidRPr="000A2290">
              <w:rPr>
                <w:rFonts w:ascii="Garamond" w:hAnsi="Garamond" w:cs="GlyphLessFont"/>
                <w:sz w:val="32"/>
              </w:rPr>
              <w:t>easie</w:t>
            </w:r>
            <w:proofErr w:type="spellEnd"/>
            <w:r w:rsidRPr="000A2290">
              <w:rPr>
                <w:rFonts w:ascii="Garamond" w:hAnsi="Garamond" w:cs="GlyphLessFont"/>
                <w:sz w:val="32"/>
              </w:rPr>
              <w:t>.</w:t>
            </w:r>
          </w:p>
        </w:tc>
      </w:tr>
      <w:tr w:rsidR="00901D57" w:rsidRPr="00AC171C" w14:paraId="2385594C" w14:textId="77777777" w:rsidTr="00F57674">
        <w:tc>
          <w:tcPr>
            <w:tcW w:w="3686" w:type="dxa"/>
          </w:tcPr>
          <w:p w14:paraId="245934B7" w14:textId="77777777" w:rsidR="00901D57" w:rsidRPr="00901D57" w:rsidRDefault="00901D57" w:rsidP="00DB60C3">
            <w:pPr>
              <w:pStyle w:val="CM16"/>
              <w:widowControl/>
              <w:spacing w:line="240" w:lineRule="auto"/>
              <w:ind w:firstLine="284"/>
              <w:contextualSpacing/>
              <w:jc w:val="both"/>
              <w:rPr>
                <w:rFonts w:ascii="Garamond" w:hAnsi="Garamond"/>
                <w:i/>
                <w:sz w:val="32"/>
                <w:szCs w:val="28"/>
              </w:rPr>
            </w:pPr>
            <w:r w:rsidRPr="00901D57">
              <w:rPr>
                <w:rFonts w:ascii="Garamond" w:hAnsi="Garamond"/>
                <w:i/>
                <w:sz w:val="32"/>
                <w:szCs w:val="28"/>
              </w:rPr>
              <w:t xml:space="preserve">Nish </w:t>
            </w:r>
            <w:proofErr w:type="spellStart"/>
            <w:r w:rsidRPr="00901D57">
              <w:rPr>
                <w:rFonts w:ascii="Garamond" w:hAnsi="Garamond"/>
                <w:i/>
                <w:sz w:val="32"/>
                <w:szCs w:val="28"/>
              </w:rPr>
              <w:t>chooilleen</w:t>
            </w:r>
            <w:proofErr w:type="spellEnd"/>
            <w:r w:rsidRPr="00901D57">
              <w:rPr>
                <w:rFonts w:ascii="Garamond" w:hAnsi="Garamond"/>
                <w:i/>
                <w:sz w:val="32"/>
                <w:szCs w:val="28"/>
              </w:rPr>
              <w:t xml:space="preserve"> as </w:t>
            </w:r>
            <w:proofErr w:type="spellStart"/>
            <w:r w:rsidRPr="00901D57">
              <w:rPr>
                <w:rFonts w:ascii="Garamond" w:hAnsi="Garamond"/>
                <w:i/>
                <w:sz w:val="32"/>
                <w:szCs w:val="28"/>
              </w:rPr>
              <w:t>nagh</w:t>
            </w:r>
            <w:proofErr w:type="spellEnd"/>
            <w:r w:rsidRPr="00901D57">
              <w:rPr>
                <w:rFonts w:ascii="Garamond" w:hAnsi="Garamond"/>
                <w:i/>
                <w:sz w:val="32"/>
                <w:szCs w:val="28"/>
              </w:rPr>
              <w:t xml:space="preserve"> jean </w:t>
            </w:r>
            <w:proofErr w:type="spellStart"/>
            <w:r w:rsidRPr="00901D57">
              <w:rPr>
                <w:rFonts w:ascii="Garamond" w:hAnsi="Garamond"/>
                <w:i/>
                <w:sz w:val="32"/>
                <w:szCs w:val="28"/>
              </w:rPr>
              <w:t>Jee</w:t>
            </w:r>
            <w:proofErr w:type="spellEnd"/>
            <w:r w:rsidRPr="00901D57">
              <w:rPr>
                <w:rFonts w:ascii="Garamond" w:hAnsi="Garamond"/>
                <w:i/>
                <w:sz w:val="32"/>
                <w:szCs w:val="28"/>
              </w:rPr>
              <w:t xml:space="preserve"> y </w:t>
            </w:r>
            <w:proofErr w:type="spellStart"/>
            <w:r w:rsidRPr="00901D57">
              <w:rPr>
                <w:rFonts w:ascii="Garamond" w:hAnsi="Garamond"/>
                <w:i/>
                <w:sz w:val="32"/>
                <w:szCs w:val="28"/>
              </w:rPr>
              <w:t>hirveish</w:t>
            </w:r>
            <w:proofErr w:type="spellEnd"/>
            <w:r w:rsidRPr="00901D57">
              <w:rPr>
                <w:rFonts w:ascii="Garamond" w:hAnsi="Garamond"/>
                <w:i/>
                <w:sz w:val="32"/>
                <w:szCs w:val="28"/>
              </w:rPr>
              <w:t xml:space="preserve"> </w:t>
            </w:r>
            <w:proofErr w:type="spellStart"/>
            <w:r w:rsidRPr="00901D57">
              <w:rPr>
                <w:rFonts w:ascii="Garamond" w:hAnsi="Garamond"/>
                <w:i/>
                <w:sz w:val="32"/>
                <w:szCs w:val="28"/>
              </w:rPr>
              <w:t>gys</w:t>
            </w:r>
            <w:proofErr w:type="spellEnd"/>
            <w:r w:rsidRPr="00901D57">
              <w:rPr>
                <w:rFonts w:ascii="Garamond" w:hAnsi="Garamond"/>
                <w:i/>
                <w:sz w:val="32"/>
                <w:szCs w:val="28"/>
              </w:rPr>
              <w:t xml:space="preserve"> </w:t>
            </w:r>
            <w:proofErr w:type="spellStart"/>
            <w:r w:rsidRPr="00901D57">
              <w:rPr>
                <w:rFonts w:ascii="Garamond" w:hAnsi="Garamond"/>
                <w:i/>
                <w:sz w:val="32"/>
                <w:szCs w:val="28"/>
              </w:rPr>
              <w:t>nyn</w:t>
            </w:r>
            <w:proofErr w:type="spellEnd"/>
            <w:r w:rsidRPr="00901D57">
              <w:rPr>
                <w:rFonts w:ascii="Garamond" w:hAnsi="Garamond"/>
                <w:i/>
                <w:sz w:val="32"/>
                <w:szCs w:val="28"/>
              </w:rPr>
              <w:t xml:space="preserve"> </w:t>
            </w:r>
            <w:proofErr w:type="spellStart"/>
            <w:r w:rsidRPr="00901D57">
              <w:rPr>
                <w:rFonts w:ascii="Garamond" w:hAnsi="Garamond"/>
                <w:i/>
                <w:sz w:val="32"/>
                <w:szCs w:val="28"/>
              </w:rPr>
              <w:t>dushtey</w:t>
            </w:r>
            <w:proofErr w:type="spellEnd"/>
            <w:r w:rsidRPr="00901D57">
              <w:rPr>
                <w:rFonts w:ascii="Garamond" w:hAnsi="Garamond"/>
                <w:i/>
                <w:sz w:val="32"/>
                <w:szCs w:val="28"/>
              </w:rPr>
              <w:t xml:space="preserve"> share as </w:t>
            </w:r>
            <w:proofErr w:type="spellStart"/>
            <w:r w:rsidRPr="00901D57">
              <w:rPr>
                <w:rFonts w:ascii="Garamond" w:hAnsi="Garamond"/>
                <w:i/>
                <w:sz w:val="32"/>
                <w:szCs w:val="28"/>
              </w:rPr>
              <w:t>gys</w:t>
            </w:r>
            <w:proofErr w:type="spellEnd"/>
            <w:r w:rsidRPr="00901D57">
              <w:rPr>
                <w:rFonts w:ascii="Garamond" w:hAnsi="Garamond"/>
                <w:i/>
                <w:sz w:val="32"/>
                <w:szCs w:val="28"/>
              </w:rPr>
              <w:t xml:space="preserve"> </w:t>
            </w:r>
            <w:proofErr w:type="spellStart"/>
            <w:r w:rsidRPr="00901D57">
              <w:rPr>
                <w:rFonts w:ascii="Garamond" w:hAnsi="Garamond"/>
                <w:i/>
                <w:sz w:val="32"/>
                <w:szCs w:val="28"/>
              </w:rPr>
              <w:t>ny</w:t>
            </w:r>
            <w:proofErr w:type="spellEnd"/>
            <w:r w:rsidRPr="00901D57">
              <w:rPr>
                <w:rFonts w:ascii="Garamond" w:hAnsi="Garamond"/>
                <w:i/>
                <w:sz w:val="32"/>
                <w:szCs w:val="28"/>
              </w:rPr>
              <w:t xml:space="preserve"> </w:t>
            </w:r>
            <w:proofErr w:type="spellStart"/>
            <w:r w:rsidRPr="00901D57">
              <w:rPr>
                <w:rFonts w:ascii="Garamond" w:hAnsi="Garamond"/>
                <w:i/>
                <w:sz w:val="32"/>
                <w:szCs w:val="28"/>
              </w:rPr>
              <w:t>sasyn</w:t>
            </w:r>
            <w:proofErr w:type="spellEnd"/>
            <w:r w:rsidRPr="00901D57">
              <w:rPr>
                <w:rFonts w:ascii="Garamond" w:hAnsi="Garamond"/>
                <w:i/>
                <w:sz w:val="32"/>
                <w:szCs w:val="28"/>
              </w:rPr>
              <w:t xml:space="preserve"> </w:t>
            </w:r>
            <w:proofErr w:type="spellStart"/>
            <w:r w:rsidRPr="00901D57">
              <w:rPr>
                <w:rFonts w:ascii="Garamond" w:hAnsi="Garamond"/>
                <w:i/>
                <w:sz w:val="32"/>
                <w:szCs w:val="28"/>
              </w:rPr>
              <w:t>t’er</w:t>
            </w:r>
            <w:proofErr w:type="spellEnd"/>
            <w:r w:rsidRPr="00901D57">
              <w:rPr>
                <w:rFonts w:ascii="Garamond" w:hAnsi="Garamond"/>
                <w:i/>
                <w:sz w:val="32"/>
                <w:szCs w:val="28"/>
              </w:rPr>
              <w:t xml:space="preserve"> </w:t>
            </w:r>
            <w:proofErr w:type="spellStart"/>
            <w:r w:rsidRPr="00901D57">
              <w:rPr>
                <w:rFonts w:ascii="Garamond" w:hAnsi="Garamond"/>
                <w:i/>
                <w:sz w:val="32"/>
                <w:szCs w:val="28"/>
              </w:rPr>
              <w:t>ny</w:t>
            </w:r>
            <w:proofErr w:type="spellEnd"/>
            <w:r w:rsidRPr="00901D57">
              <w:rPr>
                <w:rFonts w:ascii="Garamond" w:hAnsi="Garamond"/>
                <w:i/>
                <w:sz w:val="32"/>
                <w:szCs w:val="28"/>
              </w:rPr>
              <w:t xml:space="preserve"> chur </w:t>
            </w:r>
            <w:proofErr w:type="spellStart"/>
            <w:r w:rsidRPr="00901D57">
              <w:rPr>
                <w:rFonts w:ascii="Garamond" w:hAnsi="Garamond"/>
                <w:i/>
                <w:sz w:val="32"/>
                <w:szCs w:val="28"/>
              </w:rPr>
              <w:t>daue</w:t>
            </w:r>
            <w:proofErr w:type="spellEnd"/>
            <w:r w:rsidRPr="00901D57">
              <w:rPr>
                <w:rFonts w:ascii="Garamond" w:hAnsi="Garamond"/>
                <w:i/>
                <w:sz w:val="32"/>
                <w:szCs w:val="28"/>
              </w:rPr>
              <w:t xml:space="preserve">, bee ad er </w:t>
            </w:r>
            <w:proofErr w:type="spellStart"/>
            <w:r w:rsidRPr="00901D57">
              <w:rPr>
                <w:rFonts w:ascii="Garamond" w:hAnsi="Garamond"/>
                <w:i/>
                <w:sz w:val="32"/>
                <w:szCs w:val="28"/>
              </w:rPr>
              <w:t>nyn</w:t>
            </w:r>
            <w:proofErr w:type="spellEnd"/>
            <w:r w:rsidRPr="00901D57">
              <w:rPr>
                <w:rFonts w:ascii="Garamond" w:hAnsi="Garamond"/>
                <w:i/>
                <w:sz w:val="32"/>
                <w:szCs w:val="28"/>
              </w:rPr>
              <w:t xml:space="preserve"> </w:t>
            </w:r>
            <w:proofErr w:type="spellStart"/>
            <w:r w:rsidRPr="00901D57">
              <w:rPr>
                <w:rFonts w:ascii="Garamond" w:hAnsi="Garamond"/>
                <w:i/>
                <w:sz w:val="32"/>
                <w:szCs w:val="28"/>
              </w:rPr>
              <w:t>vagail</w:t>
            </w:r>
            <w:proofErr w:type="spellEnd"/>
            <w:r w:rsidRPr="00901D57">
              <w:rPr>
                <w:rFonts w:ascii="Garamond" w:hAnsi="Garamond"/>
                <w:i/>
                <w:sz w:val="32"/>
                <w:szCs w:val="28"/>
              </w:rPr>
              <w:t xml:space="preserve"> </w:t>
            </w:r>
            <w:proofErr w:type="spellStart"/>
            <w:r w:rsidRPr="00901D57">
              <w:rPr>
                <w:rFonts w:ascii="Garamond" w:hAnsi="Garamond"/>
                <w:i/>
                <w:sz w:val="32"/>
                <w:szCs w:val="28"/>
              </w:rPr>
              <w:t>fegooish</w:t>
            </w:r>
            <w:proofErr w:type="spellEnd"/>
            <w:r w:rsidRPr="00901D57">
              <w:rPr>
                <w:rFonts w:ascii="Garamond" w:hAnsi="Garamond"/>
                <w:i/>
                <w:sz w:val="32"/>
                <w:szCs w:val="28"/>
              </w:rPr>
              <w:t xml:space="preserve"> </w:t>
            </w:r>
            <w:proofErr w:type="spellStart"/>
            <w:r w:rsidRPr="00901D57">
              <w:rPr>
                <w:rFonts w:ascii="Garamond" w:hAnsi="Garamond"/>
                <w:i/>
                <w:sz w:val="32"/>
                <w:szCs w:val="28"/>
              </w:rPr>
              <w:t>leshtal</w:t>
            </w:r>
            <w:proofErr w:type="spellEnd"/>
            <w:r w:rsidRPr="00901D57">
              <w:rPr>
                <w:rFonts w:ascii="Garamond" w:hAnsi="Garamond"/>
                <w:i/>
                <w:sz w:val="32"/>
                <w:szCs w:val="28"/>
              </w:rPr>
              <w:t xml:space="preserve">. </w:t>
            </w:r>
            <w:proofErr w:type="spellStart"/>
            <w:r w:rsidRPr="00901D57">
              <w:rPr>
                <w:rFonts w:ascii="Garamond" w:hAnsi="Garamond"/>
                <w:sz w:val="32"/>
                <w:szCs w:val="28"/>
              </w:rPr>
              <w:t>T’ayns</w:t>
            </w:r>
            <w:proofErr w:type="spellEnd"/>
            <w:r w:rsidRPr="00901D57">
              <w:rPr>
                <w:rFonts w:ascii="Garamond" w:hAnsi="Garamond"/>
                <w:sz w:val="32"/>
                <w:szCs w:val="28"/>
              </w:rPr>
              <w:t xml:space="preserve"> </w:t>
            </w:r>
            <w:proofErr w:type="spellStart"/>
            <w:r w:rsidRPr="00901D57">
              <w:rPr>
                <w:rFonts w:ascii="Garamond" w:hAnsi="Garamond"/>
                <w:sz w:val="32"/>
                <w:szCs w:val="28"/>
              </w:rPr>
              <w:t>shoh</w:t>
            </w:r>
            <w:proofErr w:type="spellEnd"/>
            <w:r w:rsidRPr="00901D57">
              <w:rPr>
                <w:rFonts w:ascii="Garamond" w:hAnsi="Garamond"/>
                <w:sz w:val="32"/>
                <w:szCs w:val="28"/>
              </w:rPr>
              <w:t xml:space="preserve"> </w:t>
            </w:r>
            <w:proofErr w:type="spellStart"/>
            <w:r w:rsidRPr="00901D57">
              <w:rPr>
                <w:rFonts w:ascii="Garamond" w:hAnsi="Garamond"/>
                <w:sz w:val="32"/>
                <w:szCs w:val="28"/>
              </w:rPr>
              <w:t>Coyrlyn</w:t>
            </w:r>
            <w:proofErr w:type="spellEnd"/>
            <w:r w:rsidRPr="00901D57">
              <w:rPr>
                <w:rFonts w:ascii="Garamond" w:hAnsi="Garamond"/>
                <w:sz w:val="32"/>
                <w:szCs w:val="28"/>
              </w:rPr>
              <w:t xml:space="preserve"> as </w:t>
            </w:r>
            <w:proofErr w:type="spellStart"/>
            <w:r w:rsidRPr="00901D57">
              <w:rPr>
                <w:rFonts w:ascii="Garamond" w:hAnsi="Garamond"/>
                <w:sz w:val="32"/>
                <w:szCs w:val="28"/>
              </w:rPr>
              <w:t>Padjeryn</w:t>
            </w:r>
            <w:proofErr w:type="spellEnd"/>
            <w:r w:rsidRPr="00901D57">
              <w:rPr>
                <w:rFonts w:ascii="Garamond" w:hAnsi="Garamond"/>
                <w:sz w:val="32"/>
                <w:szCs w:val="28"/>
              </w:rPr>
              <w:t xml:space="preserve"> </w:t>
            </w:r>
            <w:proofErr w:type="spellStart"/>
            <w:r w:rsidRPr="00901D57">
              <w:rPr>
                <w:rFonts w:ascii="Garamond" w:hAnsi="Garamond"/>
                <w:sz w:val="32"/>
                <w:szCs w:val="28"/>
              </w:rPr>
              <w:t>giare</w:t>
            </w:r>
            <w:proofErr w:type="spellEnd"/>
            <w:r w:rsidRPr="00901D57">
              <w:rPr>
                <w:rFonts w:ascii="Garamond" w:hAnsi="Garamond"/>
                <w:sz w:val="32"/>
                <w:szCs w:val="28"/>
              </w:rPr>
              <w:t xml:space="preserve"> as </w:t>
            </w:r>
            <w:proofErr w:type="spellStart"/>
            <w:r w:rsidRPr="00901D57">
              <w:rPr>
                <w:rFonts w:ascii="Garamond" w:hAnsi="Garamond"/>
                <w:sz w:val="32"/>
                <w:szCs w:val="28"/>
              </w:rPr>
              <w:t>ashagh</w:t>
            </w:r>
            <w:proofErr w:type="spellEnd"/>
            <w:r w:rsidRPr="00901D57">
              <w:rPr>
                <w:rFonts w:ascii="Garamond" w:hAnsi="Garamond"/>
                <w:i/>
                <w:sz w:val="32"/>
                <w:szCs w:val="28"/>
              </w:rPr>
              <w:t xml:space="preserve"> </w:t>
            </w:r>
            <w:proofErr w:type="spellStart"/>
            <w:r w:rsidRPr="00901D57">
              <w:rPr>
                <w:rFonts w:ascii="Garamond" w:hAnsi="Garamond"/>
                <w:i/>
                <w:sz w:val="32"/>
                <w:szCs w:val="28"/>
              </w:rPr>
              <w:t>ayns</w:t>
            </w:r>
            <w:proofErr w:type="spellEnd"/>
            <w:r w:rsidRPr="00901D57">
              <w:rPr>
                <w:rFonts w:ascii="Garamond" w:hAnsi="Garamond"/>
                <w:i/>
                <w:sz w:val="32"/>
                <w:szCs w:val="28"/>
              </w:rPr>
              <w:t xml:space="preserve"> y </w:t>
            </w:r>
            <w:proofErr w:type="spellStart"/>
            <w:r w:rsidRPr="00901D57">
              <w:rPr>
                <w:rFonts w:ascii="Garamond" w:hAnsi="Garamond"/>
                <w:i/>
                <w:sz w:val="32"/>
                <w:szCs w:val="28"/>
              </w:rPr>
              <w:t>Ghlare</w:t>
            </w:r>
            <w:proofErr w:type="spellEnd"/>
            <w:r w:rsidRPr="00901D57">
              <w:rPr>
                <w:rFonts w:ascii="Garamond" w:hAnsi="Garamond"/>
                <w:i/>
                <w:sz w:val="32"/>
                <w:szCs w:val="28"/>
              </w:rPr>
              <w:t xml:space="preserve"> </w:t>
            </w:r>
            <w:proofErr w:type="spellStart"/>
            <w:r w:rsidRPr="00901D57">
              <w:rPr>
                <w:rFonts w:ascii="Garamond" w:hAnsi="Garamond"/>
                <w:i/>
                <w:sz w:val="32"/>
                <w:szCs w:val="28"/>
              </w:rPr>
              <w:t>ev</w:t>
            </w:r>
            <w:proofErr w:type="spellEnd"/>
            <w:r w:rsidRPr="00901D57">
              <w:rPr>
                <w:rFonts w:ascii="Garamond" w:hAnsi="Garamond"/>
                <w:i/>
                <w:sz w:val="32"/>
                <w:szCs w:val="28"/>
              </w:rPr>
              <w:t xml:space="preserve"> </w:t>
            </w:r>
            <w:proofErr w:type="spellStart"/>
            <w:r w:rsidRPr="00901D57">
              <w:rPr>
                <w:rFonts w:ascii="Garamond" w:hAnsi="Garamond"/>
                <w:i/>
                <w:sz w:val="32"/>
                <w:szCs w:val="28"/>
              </w:rPr>
              <w:t>hene</w:t>
            </w:r>
            <w:proofErr w:type="spellEnd"/>
            <w:r w:rsidRPr="00901D57">
              <w:rPr>
                <w:rFonts w:ascii="Garamond" w:hAnsi="Garamond"/>
                <w:i/>
                <w:sz w:val="32"/>
                <w:szCs w:val="28"/>
              </w:rPr>
              <w:t xml:space="preserve"> er </w:t>
            </w:r>
            <w:proofErr w:type="spellStart"/>
            <w:r w:rsidRPr="00901D57">
              <w:rPr>
                <w:rFonts w:ascii="Garamond" w:hAnsi="Garamond"/>
                <w:i/>
                <w:sz w:val="32"/>
                <w:szCs w:val="28"/>
              </w:rPr>
              <w:t>ny</w:t>
            </w:r>
            <w:proofErr w:type="spellEnd"/>
            <w:r w:rsidRPr="00901D57">
              <w:rPr>
                <w:rFonts w:ascii="Garamond" w:hAnsi="Garamond"/>
                <w:i/>
                <w:sz w:val="32"/>
                <w:szCs w:val="28"/>
              </w:rPr>
              <w:t xml:space="preserve"> </w:t>
            </w:r>
            <w:proofErr w:type="spellStart"/>
            <w:r w:rsidRPr="00901D57">
              <w:rPr>
                <w:rFonts w:ascii="Garamond" w:hAnsi="Garamond"/>
                <w:i/>
                <w:sz w:val="32"/>
                <w:szCs w:val="28"/>
              </w:rPr>
              <w:t>livrey</w:t>
            </w:r>
            <w:proofErr w:type="spellEnd"/>
            <w:r w:rsidRPr="00901D57">
              <w:rPr>
                <w:rFonts w:ascii="Garamond" w:hAnsi="Garamond"/>
                <w:i/>
                <w:sz w:val="32"/>
                <w:szCs w:val="28"/>
              </w:rPr>
              <w:t xml:space="preserve"> div, </w:t>
            </w:r>
            <w:proofErr w:type="spellStart"/>
            <w:r w:rsidRPr="00901D57">
              <w:rPr>
                <w:rFonts w:ascii="Garamond" w:hAnsi="Garamond"/>
                <w:i/>
                <w:sz w:val="32"/>
                <w:szCs w:val="28"/>
              </w:rPr>
              <w:t>leid</w:t>
            </w:r>
            <w:proofErr w:type="spellEnd"/>
            <w:r w:rsidRPr="00901D57">
              <w:rPr>
                <w:rFonts w:ascii="Garamond" w:hAnsi="Garamond"/>
                <w:i/>
                <w:sz w:val="32"/>
                <w:szCs w:val="28"/>
              </w:rPr>
              <w:t xml:space="preserve"> as </w:t>
            </w:r>
            <w:proofErr w:type="spellStart"/>
            <w:r w:rsidRPr="00901D57">
              <w:rPr>
                <w:rFonts w:ascii="Garamond" w:hAnsi="Garamond"/>
                <w:i/>
                <w:sz w:val="32"/>
                <w:szCs w:val="28"/>
              </w:rPr>
              <w:t>oddys</w:t>
            </w:r>
            <w:proofErr w:type="spellEnd"/>
            <w:r w:rsidRPr="00901D57">
              <w:rPr>
                <w:rFonts w:ascii="Garamond" w:hAnsi="Garamond"/>
                <w:i/>
                <w:sz w:val="32"/>
                <w:szCs w:val="28"/>
              </w:rPr>
              <w:t xml:space="preserve"> </w:t>
            </w:r>
            <w:proofErr w:type="spellStart"/>
            <w:r w:rsidRPr="00901D57">
              <w:rPr>
                <w:rFonts w:ascii="Garamond" w:hAnsi="Garamond"/>
                <w:i/>
                <w:sz w:val="32"/>
                <w:szCs w:val="28"/>
              </w:rPr>
              <w:t>v’er</w:t>
            </w:r>
            <w:proofErr w:type="spellEnd"/>
            <w:r w:rsidRPr="00901D57">
              <w:rPr>
                <w:rFonts w:ascii="Garamond" w:hAnsi="Garamond"/>
                <w:i/>
                <w:sz w:val="32"/>
                <w:szCs w:val="28"/>
              </w:rPr>
              <w:t xml:space="preserve"> </w:t>
            </w:r>
            <w:proofErr w:type="spellStart"/>
            <w:r w:rsidRPr="00901D57">
              <w:rPr>
                <w:rFonts w:ascii="Garamond" w:hAnsi="Garamond"/>
                <w:i/>
                <w:sz w:val="32"/>
                <w:szCs w:val="28"/>
              </w:rPr>
              <w:t>ny</w:t>
            </w:r>
            <w:proofErr w:type="spellEnd"/>
            <w:r w:rsidRPr="00901D57">
              <w:rPr>
                <w:rFonts w:ascii="Garamond" w:hAnsi="Garamond"/>
                <w:i/>
                <w:sz w:val="32"/>
                <w:szCs w:val="28"/>
              </w:rPr>
              <w:t xml:space="preserve"> </w:t>
            </w:r>
            <w:proofErr w:type="spellStart"/>
            <w:r w:rsidRPr="00901D57">
              <w:rPr>
                <w:rFonts w:ascii="Garamond" w:hAnsi="Garamond"/>
                <w:i/>
                <w:sz w:val="32"/>
                <w:szCs w:val="28"/>
              </w:rPr>
              <w:t>chliaghtey</w:t>
            </w:r>
            <w:proofErr w:type="spellEnd"/>
            <w:r w:rsidRPr="00901D57">
              <w:rPr>
                <w:rFonts w:ascii="Garamond" w:hAnsi="Garamond"/>
                <w:i/>
                <w:sz w:val="32"/>
                <w:szCs w:val="28"/>
              </w:rPr>
              <w:t xml:space="preserve"> </w:t>
            </w:r>
            <w:proofErr w:type="spellStart"/>
            <w:r w:rsidRPr="00901D57">
              <w:rPr>
                <w:rFonts w:ascii="Garamond" w:hAnsi="Garamond"/>
                <w:i/>
                <w:sz w:val="32"/>
                <w:szCs w:val="28"/>
              </w:rPr>
              <w:t>raad</w:t>
            </w:r>
            <w:proofErr w:type="spellEnd"/>
            <w:r w:rsidRPr="00901D57">
              <w:rPr>
                <w:rFonts w:ascii="Garamond" w:hAnsi="Garamond"/>
                <w:i/>
                <w:sz w:val="32"/>
                <w:szCs w:val="28"/>
              </w:rPr>
              <w:t xml:space="preserve"> </w:t>
            </w:r>
            <w:proofErr w:type="spellStart"/>
            <w:r w:rsidRPr="00901D57">
              <w:rPr>
                <w:rFonts w:ascii="Garamond" w:hAnsi="Garamond"/>
                <w:i/>
                <w:sz w:val="32"/>
                <w:szCs w:val="28"/>
              </w:rPr>
              <w:t>oddys</w:t>
            </w:r>
            <w:proofErr w:type="spellEnd"/>
            <w:r w:rsidRPr="00901D57">
              <w:rPr>
                <w:rFonts w:ascii="Garamond" w:hAnsi="Garamond"/>
                <w:i/>
                <w:sz w:val="32"/>
                <w:szCs w:val="28"/>
              </w:rPr>
              <w:t xml:space="preserve"> </w:t>
            </w:r>
            <w:proofErr w:type="spellStart"/>
            <w:r w:rsidRPr="00901D57">
              <w:rPr>
                <w:rFonts w:ascii="Garamond" w:hAnsi="Garamond"/>
                <w:i/>
                <w:sz w:val="32"/>
                <w:szCs w:val="28"/>
              </w:rPr>
              <w:t>annane</w:t>
            </w:r>
            <w:proofErr w:type="spellEnd"/>
            <w:r w:rsidRPr="00901D57">
              <w:rPr>
                <w:rFonts w:ascii="Garamond" w:hAnsi="Garamond"/>
                <w:i/>
                <w:sz w:val="32"/>
                <w:szCs w:val="28"/>
              </w:rPr>
              <w:t xml:space="preserve"> </w:t>
            </w:r>
            <w:proofErr w:type="spellStart"/>
            <w:r w:rsidRPr="00901D57">
              <w:rPr>
                <w:rFonts w:ascii="Garamond" w:hAnsi="Garamond"/>
                <w:i/>
                <w:sz w:val="32"/>
                <w:szCs w:val="28"/>
              </w:rPr>
              <w:t>erbee</w:t>
            </w:r>
            <w:proofErr w:type="spellEnd"/>
            <w:r w:rsidRPr="00901D57">
              <w:rPr>
                <w:rFonts w:ascii="Garamond" w:hAnsi="Garamond"/>
                <w:i/>
                <w:sz w:val="32"/>
                <w:szCs w:val="28"/>
              </w:rPr>
              <w:t xml:space="preserve"> </w:t>
            </w:r>
            <w:proofErr w:type="spellStart"/>
            <w:r w:rsidRPr="00901D57">
              <w:rPr>
                <w:rFonts w:ascii="Garamond" w:hAnsi="Garamond"/>
                <w:i/>
                <w:sz w:val="32"/>
                <w:szCs w:val="28"/>
              </w:rPr>
              <w:t>jeh’n</w:t>
            </w:r>
            <w:proofErr w:type="spellEnd"/>
            <w:r w:rsidRPr="00901D57">
              <w:rPr>
                <w:rFonts w:ascii="Garamond" w:hAnsi="Garamond"/>
                <w:i/>
                <w:sz w:val="32"/>
                <w:szCs w:val="28"/>
              </w:rPr>
              <w:t xml:space="preserve"> </w:t>
            </w:r>
            <w:proofErr w:type="spellStart"/>
            <w:r w:rsidRPr="00901D57">
              <w:rPr>
                <w:rFonts w:ascii="Garamond" w:hAnsi="Garamond"/>
                <w:i/>
                <w:sz w:val="32"/>
                <w:szCs w:val="28"/>
              </w:rPr>
              <w:t>Thie</w:t>
            </w:r>
            <w:proofErr w:type="spellEnd"/>
            <w:r w:rsidRPr="00901D57">
              <w:rPr>
                <w:rFonts w:ascii="Garamond" w:hAnsi="Garamond"/>
                <w:i/>
                <w:sz w:val="32"/>
                <w:szCs w:val="28"/>
              </w:rPr>
              <w:t xml:space="preserve"> </w:t>
            </w:r>
            <w:proofErr w:type="spellStart"/>
            <w:r w:rsidRPr="00901D57">
              <w:rPr>
                <w:rFonts w:ascii="Garamond" w:hAnsi="Garamond"/>
                <w:i/>
                <w:sz w:val="32"/>
                <w:szCs w:val="28"/>
              </w:rPr>
              <w:t>lhaih</w:t>
            </w:r>
            <w:proofErr w:type="spellEnd"/>
            <w:r w:rsidRPr="00901D57">
              <w:rPr>
                <w:rFonts w:ascii="Garamond" w:hAnsi="Garamond"/>
                <w:sz w:val="32"/>
                <w:szCs w:val="28"/>
              </w:rPr>
              <w:t> ;</w:t>
            </w:r>
            <w:r w:rsidRPr="00901D57">
              <w:rPr>
                <w:rFonts w:ascii="Garamond" w:hAnsi="Garamond"/>
                <w:i/>
                <w:sz w:val="32"/>
                <w:szCs w:val="28"/>
              </w:rPr>
              <w:t xml:space="preserve"> </w:t>
            </w:r>
            <w:proofErr w:type="spellStart"/>
            <w:r w:rsidRPr="00901D57">
              <w:rPr>
                <w:rFonts w:ascii="Garamond" w:hAnsi="Garamond"/>
                <w:i/>
                <w:sz w:val="32"/>
                <w:szCs w:val="28"/>
              </w:rPr>
              <w:t>leid</w:t>
            </w:r>
            <w:proofErr w:type="spellEnd"/>
            <w:r w:rsidRPr="00901D57">
              <w:rPr>
                <w:rFonts w:ascii="Garamond" w:hAnsi="Garamond"/>
                <w:i/>
                <w:sz w:val="32"/>
                <w:szCs w:val="28"/>
              </w:rPr>
              <w:t xml:space="preserve"> as </w:t>
            </w:r>
            <w:proofErr w:type="spellStart"/>
            <w:r w:rsidRPr="00901D57">
              <w:rPr>
                <w:rFonts w:ascii="Garamond" w:hAnsi="Garamond"/>
                <w:i/>
                <w:sz w:val="32"/>
                <w:szCs w:val="28"/>
              </w:rPr>
              <w:t>oddys</w:t>
            </w:r>
            <w:proofErr w:type="spellEnd"/>
            <w:r w:rsidRPr="00901D57">
              <w:rPr>
                <w:rFonts w:ascii="Garamond" w:hAnsi="Garamond"/>
                <w:i/>
                <w:sz w:val="32"/>
                <w:szCs w:val="28"/>
              </w:rPr>
              <w:t xml:space="preserve"> </w:t>
            </w:r>
            <w:proofErr w:type="spellStart"/>
            <w:r w:rsidRPr="00901D57">
              <w:rPr>
                <w:rFonts w:ascii="Garamond" w:hAnsi="Garamond"/>
                <w:i/>
                <w:sz w:val="32"/>
                <w:szCs w:val="28"/>
              </w:rPr>
              <w:t>v’er</w:t>
            </w:r>
            <w:proofErr w:type="spellEnd"/>
            <w:r w:rsidRPr="00901D57">
              <w:rPr>
                <w:rFonts w:ascii="Garamond" w:hAnsi="Garamond"/>
                <w:i/>
                <w:sz w:val="32"/>
                <w:szCs w:val="28"/>
              </w:rPr>
              <w:t xml:space="preserve"> </w:t>
            </w:r>
            <w:proofErr w:type="spellStart"/>
            <w:r w:rsidRPr="00901D57">
              <w:rPr>
                <w:rFonts w:ascii="Garamond" w:hAnsi="Garamond"/>
                <w:i/>
                <w:sz w:val="32"/>
                <w:szCs w:val="28"/>
              </w:rPr>
              <w:t>ny</w:t>
            </w:r>
            <w:proofErr w:type="spellEnd"/>
            <w:r w:rsidRPr="00901D57">
              <w:rPr>
                <w:rFonts w:ascii="Garamond" w:hAnsi="Garamond"/>
                <w:i/>
                <w:sz w:val="32"/>
                <w:szCs w:val="28"/>
              </w:rPr>
              <w:t xml:space="preserve"> </w:t>
            </w:r>
            <w:proofErr w:type="spellStart"/>
            <w:r w:rsidRPr="00901D57">
              <w:rPr>
                <w:rFonts w:ascii="Garamond" w:hAnsi="Garamond"/>
                <w:i/>
                <w:sz w:val="32"/>
                <w:szCs w:val="28"/>
              </w:rPr>
              <w:t>ynsagh</w:t>
            </w:r>
            <w:proofErr w:type="spellEnd"/>
            <w:r w:rsidRPr="00901D57">
              <w:rPr>
                <w:rFonts w:ascii="Garamond" w:hAnsi="Garamond"/>
                <w:i/>
                <w:sz w:val="32"/>
                <w:szCs w:val="28"/>
              </w:rPr>
              <w:t xml:space="preserve"> </w:t>
            </w:r>
            <w:proofErr w:type="spellStart"/>
            <w:r w:rsidRPr="00901D57">
              <w:rPr>
                <w:rFonts w:ascii="Garamond" w:hAnsi="Garamond"/>
                <w:i/>
                <w:sz w:val="32"/>
                <w:szCs w:val="28"/>
              </w:rPr>
              <w:t>jeh’n</w:t>
            </w:r>
            <w:proofErr w:type="spellEnd"/>
            <w:r w:rsidRPr="00901D57">
              <w:rPr>
                <w:rFonts w:ascii="Garamond" w:hAnsi="Garamond"/>
                <w:i/>
                <w:sz w:val="32"/>
                <w:szCs w:val="28"/>
              </w:rPr>
              <w:t xml:space="preserve"> </w:t>
            </w:r>
            <w:proofErr w:type="spellStart"/>
            <w:r w:rsidRPr="00901D57">
              <w:rPr>
                <w:rFonts w:ascii="Garamond" w:hAnsi="Garamond"/>
                <w:i/>
                <w:sz w:val="32"/>
                <w:szCs w:val="28"/>
              </w:rPr>
              <w:t>lioar</w:t>
            </w:r>
            <w:proofErr w:type="spellEnd"/>
            <w:r w:rsidRPr="00901D57">
              <w:rPr>
                <w:rFonts w:ascii="Garamond" w:hAnsi="Garamond"/>
                <w:i/>
                <w:sz w:val="32"/>
                <w:szCs w:val="28"/>
              </w:rPr>
              <w:t xml:space="preserve">, </w:t>
            </w:r>
            <w:proofErr w:type="spellStart"/>
            <w:r w:rsidRPr="00901D57">
              <w:rPr>
                <w:rFonts w:ascii="Garamond" w:hAnsi="Garamond"/>
                <w:i/>
                <w:sz w:val="32"/>
                <w:szCs w:val="28"/>
              </w:rPr>
              <w:t>ayns</w:t>
            </w:r>
            <w:proofErr w:type="spellEnd"/>
            <w:r w:rsidRPr="00901D57">
              <w:rPr>
                <w:rFonts w:ascii="Garamond" w:hAnsi="Garamond"/>
                <w:i/>
                <w:sz w:val="32"/>
                <w:szCs w:val="28"/>
              </w:rPr>
              <w:t xml:space="preserve"> </w:t>
            </w:r>
            <w:proofErr w:type="spellStart"/>
            <w:r w:rsidRPr="00901D57">
              <w:rPr>
                <w:rFonts w:ascii="Garamond" w:hAnsi="Garamond"/>
                <w:i/>
                <w:sz w:val="32"/>
                <w:szCs w:val="28"/>
              </w:rPr>
              <w:t>tra</w:t>
            </w:r>
            <w:proofErr w:type="spellEnd"/>
            <w:r w:rsidRPr="00901D57">
              <w:rPr>
                <w:rFonts w:ascii="Garamond" w:hAnsi="Garamond"/>
                <w:i/>
                <w:sz w:val="32"/>
                <w:szCs w:val="28"/>
              </w:rPr>
              <w:t xml:space="preserve"> </w:t>
            </w:r>
            <w:proofErr w:type="spellStart"/>
            <w:r w:rsidRPr="00901D57">
              <w:rPr>
                <w:rFonts w:ascii="Garamond" w:hAnsi="Garamond"/>
                <w:i/>
                <w:sz w:val="32"/>
                <w:szCs w:val="28"/>
              </w:rPr>
              <w:t>gerrit</w:t>
            </w:r>
            <w:proofErr w:type="spellEnd"/>
            <w:r w:rsidRPr="00901D57">
              <w:rPr>
                <w:rFonts w:ascii="Garamond" w:hAnsi="Garamond"/>
                <w:i/>
                <w:sz w:val="32"/>
                <w:szCs w:val="28"/>
              </w:rPr>
              <w:t xml:space="preserve">, </w:t>
            </w:r>
            <w:proofErr w:type="spellStart"/>
            <w:r w:rsidRPr="00901D57">
              <w:rPr>
                <w:rFonts w:ascii="Garamond" w:hAnsi="Garamond"/>
                <w:i/>
                <w:sz w:val="32"/>
                <w:szCs w:val="28"/>
              </w:rPr>
              <w:t>lioroosyn</w:t>
            </w:r>
            <w:proofErr w:type="spellEnd"/>
            <w:r w:rsidRPr="00901D57">
              <w:rPr>
                <w:rFonts w:ascii="Garamond" w:hAnsi="Garamond"/>
                <w:i/>
                <w:sz w:val="32"/>
                <w:szCs w:val="28"/>
              </w:rPr>
              <w:t xml:space="preserve"> </w:t>
            </w:r>
            <w:proofErr w:type="spellStart"/>
            <w:r w:rsidRPr="00901D57">
              <w:rPr>
                <w:rFonts w:ascii="Garamond" w:hAnsi="Garamond"/>
                <w:i/>
                <w:sz w:val="32"/>
                <w:szCs w:val="28"/>
              </w:rPr>
              <w:t>nagh</w:t>
            </w:r>
            <w:proofErr w:type="spellEnd"/>
            <w:r w:rsidRPr="00901D57">
              <w:rPr>
                <w:rFonts w:ascii="Garamond" w:hAnsi="Garamond"/>
                <w:i/>
                <w:sz w:val="32"/>
                <w:szCs w:val="28"/>
              </w:rPr>
              <w:t xml:space="preserve"> </w:t>
            </w:r>
            <w:proofErr w:type="spellStart"/>
            <w:r w:rsidRPr="00901D57">
              <w:rPr>
                <w:rFonts w:ascii="Garamond" w:hAnsi="Garamond"/>
                <w:i/>
                <w:sz w:val="32"/>
                <w:szCs w:val="28"/>
              </w:rPr>
              <w:t>vod</w:t>
            </w:r>
            <w:proofErr w:type="spellEnd"/>
            <w:r w:rsidRPr="00901D57">
              <w:rPr>
                <w:rFonts w:ascii="Garamond" w:hAnsi="Garamond"/>
                <w:i/>
                <w:sz w:val="32"/>
                <w:szCs w:val="28"/>
              </w:rPr>
              <w:t xml:space="preserve"> </w:t>
            </w:r>
            <w:proofErr w:type="spellStart"/>
            <w:r w:rsidRPr="00901D57">
              <w:rPr>
                <w:rFonts w:ascii="Garamond" w:hAnsi="Garamond"/>
                <w:i/>
                <w:sz w:val="32"/>
                <w:szCs w:val="28"/>
              </w:rPr>
              <w:t>lhaih</w:t>
            </w:r>
            <w:proofErr w:type="spellEnd"/>
            <w:r w:rsidRPr="00901D57">
              <w:rPr>
                <w:rFonts w:ascii="Garamond" w:hAnsi="Garamond"/>
                <w:i/>
                <w:sz w:val="32"/>
                <w:szCs w:val="28"/>
              </w:rPr>
              <w:t xml:space="preserve">, as </w:t>
            </w:r>
            <w:proofErr w:type="spellStart"/>
            <w:r w:rsidRPr="00901D57">
              <w:rPr>
                <w:rFonts w:ascii="Garamond" w:hAnsi="Garamond"/>
                <w:i/>
                <w:sz w:val="32"/>
                <w:szCs w:val="28"/>
              </w:rPr>
              <w:t>fooast</w:t>
            </w:r>
            <w:proofErr w:type="spellEnd"/>
            <w:r w:rsidRPr="00901D57">
              <w:rPr>
                <w:rFonts w:ascii="Garamond" w:hAnsi="Garamond"/>
                <w:i/>
                <w:sz w:val="32"/>
                <w:szCs w:val="28"/>
              </w:rPr>
              <w:t xml:space="preserve"> </w:t>
            </w:r>
            <w:proofErr w:type="spellStart"/>
            <w:r w:rsidRPr="00901D57">
              <w:rPr>
                <w:rFonts w:ascii="Garamond" w:hAnsi="Garamond"/>
                <w:i/>
                <w:sz w:val="32"/>
                <w:szCs w:val="28"/>
              </w:rPr>
              <w:t>leid</w:t>
            </w:r>
            <w:proofErr w:type="spellEnd"/>
            <w:r w:rsidRPr="00901D57">
              <w:rPr>
                <w:rFonts w:ascii="Garamond" w:hAnsi="Garamond"/>
                <w:i/>
                <w:sz w:val="32"/>
                <w:szCs w:val="28"/>
              </w:rPr>
              <w:t xml:space="preserve"> as </w:t>
            </w:r>
            <w:proofErr w:type="spellStart"/>
            <w:r w:rsidRPr="00901D57">
              <w:rPr>
                <w:rFonts w:ascii="Garamond" w:hAnsi="Garamond"/>
                <w:i/>
                <w:sz w:val="32"/>
                <w:szCs w:val="28"/>
              </w:rPr>
              <w:t>oddys</w:t>
            </w:r>
            <w:proofErr w:type="spellEnd"/>
            <w:r w:rsidRPr="00901D57">
              <w:rPr>
                <w:rFonts w:ascii="Garamond" w:hAnsi="Garamond"/>
                <w:i/>
                <w:sz w:val="32"/>
                <w:szCs w:val="28"/>
              </w:rPr>
              <w:t xml:space="preserve"> cur </w:t>
            </w:r>
            <w:proofErr w:type="spellStart"/>
            <w:r w:rsidRPr="00901D57">
              <w:rPr>
                <w:rFonts w:ascii="Garamond" w:hAnsi="Garamond"/>
                <w:i/>
                <w:sz w:val="32"/>
                <w:szCs w:val="28"/>
              </w:rPr>
              <w:t>erriu</w:t>
            </w:r>
            <w:proofErr w:type="spellEnd"/>
            <w:r w:rsidRPr="00901D57">
              <w:rPr>
                <w:rFonts w:ascii="Garamond" w:hAnsi="Garamond"/>
                <w:i/>
                <w:sz w:val="32"/>
                <w:szCs w:val="28"/>
              </w:rPr>
              <w:t xml:space="preserve"> </w:t>
            </w:r>
            <w:proofErr w:type="spellStart"/>
            <w:r w:rsidRPr="00901D57">
              <w:rPr>
                <w:rFonts w:ascii="Garamond" w:hAnsi="Garamond"/>
                <w:i/>
                <w:sz w:val="32"/>
                <w:szCs w:val="28"/>
              </w:rPr>
              <w:t>lesh</w:t>
            </w:r>
            <w:proofErr w:type="spellEnd"/>
            <w:r w:rsidRPr="00901D57">
              <w:rPr>
                <w:rFonts w:ascii="Garamond" w:hAnsi="Garamond"/>
                <w:i/>
                <w:sz w:val="32"/>
                <w:szCs w:val="28"/>
              </w:rPr>
              <w:t xml:space="preserve"> </w:t>
            </w:r>
            <w:proofErr w:type="spellStart"/>
            <w:r w:rsidRPr="00901D57">
              <w:rPr>
                <w:rFonts w:ascii="Garamond" w:hAnsi="Garamond"/>
                <w:i/>
                <w:sz w:val="32"/>
                <w:szCs w:val="28"/>
              </w:rPr>
              <w:t>bannaght</w:t>
            </w:r>
            <w:proofErr w:type="spellEnd"/>
            <w:r w:rsidRPr="00901D57">
              <w:rPr>
                <w:rFonts w:ascii="Garamond" w:hAnsi="Garamond"/>
                <w:i/>
                <w:sz w:val="32"/>
                <w:szCs w:val="28"/>
              </w:rPr>
              <w:t xml:space="preserve"> Yee </w:t>
            </w:r>
            <w:proofErr w:type="spellStart"/>
            <w:r w:rsidRPr="00901D57">
              <w:rPr>
                <w:rFonts w:ascii="Garamond" w:hAnsi="Garamond"/>
                <w:i/>
                <w:sz w:val="32"/>
                <w:szCs w:val="28"/>
              </w:rPr>
              <w:t>ve</w:t>
            </w:r>
            <w:proofErr w:type="spellEnd"/>
            <w:r w:rsidRPr="00901D57">
              <w:rPr>
                <w:rFonts w:ascii="Garamond" w:hAnsi="Garamond"/>
                <w:i/>
                <w:sz w:val="32"/>
                <w:szCs w:val="28"/>
              </w:rPr>
              <w:t xml:space="preserve"> </w:t>
            </w:r>
            <w:proofErr w:type="spellStart"/>
            <w:r w:rsidRPr="00901D57">
              <w:rPr>
                <w:rFonts w:ascii="Garamond" w:hAnsi="Garamond"/>
                <w:i/>
                <w:sz w:val="32"/>
                <w:szCs w:val="28"/>
              </w:rPr>
              <w:t>nyn</w:t>
            </w:r>
            <w:proofErr w:type="spellEnd"/>
            <w:r w:rsidRPr="00901D57">
              <w:rPr>
                <w:rFonts w:ascii="Garamond" w:hAnsi="Garamond"/>
                <w:i/>
                <w:sz w:val="32"/>
                <w:szCs w:val="28"/>
              </w:rPr>
              <w:t xml:space="preserve"> </w:t>
            </w:r>
            <w:proofErr w:type="spellStart"/>
            <w:r w:rsidRPr="00901D57">
              <w:rPr>
                <w:rFonts w:ascii="Garamond" w:hAnsi="Garamond"/>
                <w:i/>
                <w:sz w:val="32"/>
                <w:szCs w:val="28"/>
              </w:rPr>
              <w:t>Bobbyl</w:t>
            </w:r>
            <w:proofErr w:type="spellEnd"/>
            <w:r w:rsidRPr="00901D57">
              <w:rPr>
                <w:rFonts w:ascii="Garamond" w:hAnsi="Garamond"/>
                <w:i/>
                <w:sz w:val="32"/>
                <w:szCs w:val="28"/>
              </w:rPr>
              <w:t xml:space="preserve"> </w:t>
            </w:r>
            <w:proofErr w:type="spellStart"/>
            <w:r w:rsidRPr="00901D57">
              <w:rPr>
                <w:rFonts w:ascii="Garamond" w:hAnsi="Garamond"/>
                <w:i/>
                <w:sz w:val="32"/>
                <w:szCs w:val="28"/>
              </w:rPr>
              <w:t>crauee</w:t>
            </w:r>
            <w:proofErr w:type="spellEnd"/>
            <w:r w:rsidRPr="00901D57">
              <w:rPr>
                <w:rFonts w:ascii="Garamond" w:hAnsi="Garamond"/>
                <w:i/>
                <w:sz w:val="32"/>
                <w:szCs w:val="28"/>
              </w:rPr>
              <w:t xml:space="preserve"> as er </w:t>
            </w:r>
            <w:proofErr w:type="spellStart"/>
            <w:r w:rsidRPr="00901D57">
              <w:rPr>
                <w:rFonts w:ascii="Garamond" w:hAnsi="Garamond"/>
                <w:i/>
                <w:sz w:val="32"/>
                <w:szCs w:val="28"/>
              </w:rPr>
              <w:t>nyn</w:t>
            </w:r>
            <w:proofErr w:type="spellEnd"/>
            <w:r w:rsidRPr="00901D57">
              <w:rPr>
                <w:rFonts w:ascii="Garamond" w:hAnsi="Garamond"/>
                <w:i/>
                <w:sz w:val="32"/>
                <w:szCs w:val="28"/>
              </w:rPr>
              <w:t xml:space="preserve"> </w:t>
            </w:r>
            <w:proofErr w:type="spellStart"/>
            <w:r w:rsidRPr="00901D57">
              <w:rPr>
                <w:rFonts w:ascii="Garamond" w:hAnsi="Garamond"/>
                <w:i/>
                <w:sz w:val="32"/>
                <w:szCs w:val="28"/>
              </w:rPr>
              <w:t>vreall</w:t>
            </w:r>
            <w:proofErr w:type="spellEnd"/>
            <w:r w:rsidRPr="00901D57">
              <w:rPr>
                <w:rFonts w:ascii="Garamond" w:hAnsi="Garamond"/>
                <w:i/>
                <w:sz w:val="32"/>
                <w:szCs w:val="28"/>
              </w:rPr>
              <w:t xml:space="preserve"> </w:t>
            </w:r>
            <w:proofErr w:type="spellStart"/>
            <w:r w:rsidRPr="00901D57">
              <w:rPr>
                <w:rFonts w:ascii="Garamond" w:hAnsi="Garamond"/>
                <w:i/>
                <w:sz w:val="32"/>
                <w:szCs w:val="28"/>
              </w:rPr>
              <w:t>ayns</w:t>
            </w:r>
            <w:proofErr w:type="spellEnd"/>
            <w:r w:rsidRPr="00901D57">
              <w:rPr>
                <w:rFonts w:ascii="Garamond" w:hAnsi="Garamond"/>
                <w:i/>
                <w:sz w:val="32"/>
                <w:szCs w:val="28"/>
              </w:rPr>
              <w:t xml:space="preserve"> y </w:t>
            </w:r>
            <w:proofErr w:type="spellStart"/>
            <w:r w:rsidRPr="00901D57">
              <w:rPr>
                <w:rFonts w:ascii="Garamond" w:hAnsi="Garamond"/>
                <w:i/>
                <w:sz w:val="32"/>
                <w:szCs w:val="28"/>
              </w:rPr>
              <w:t>Foar</w:t>
            </w:r>
            <w:proofErr w:type="spellEnd"/>
            <w:r w:rsidRPr="00901D57">
              <w:rPr>
                <w:rFonts w:ascii="Garamond" w:hAnsi="Garamond"/>
                <w:i/>
                <w:sz w:val="32"/>
                <w:szCs w:val="28"/>
              </w:rPr>
              <w:t xml:space="preserve"> </w:t>
            </w:r>
            <w:proofErr w:type="spellStart"/>
            <w:r w:rsidRPr="00901D57">
              <w:rPr>
                <w:rFonts w:ascii="Garamond" w:hAnsi="Garamond"/>
                <w:i/>
                <w:sz w:val="32"/>
                <w:szCs w:val="28"/>
              </w:rPr>
              <w:t>echey</w:t>
            </w:r>
            <w:proofErr w:type="spellEnd"/>
            <w:r w:rsidRPr="00901D57">
              <w:rPr>
                <w:rFonts w:ascii="Garamond" w:hAnsi="Garamond"/>
                <w:i/>
                <w:sz w:val="32"/>
                <w:szCs w:val="28"/>
              </w:rPr>
              <w:t xml:space="preserve">. </w:t>
            </w:r>
          </w:p>
        </w:tc>
        <w:tc>
          <w:tcPr>
            <w:tcW w:w="4932" w:type="dxa"/>
          </w:tcPr>
          <w:p w14:paraId="0D482378" w14:textId="2B338E1E" w:rsidR="00901D57" w:rsidRPr="000A2290" w:rsidRDefault="00901D57"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 xml:space="preserve">Now all such as will not serve God to the best of their Knowledge, and the Means afforded them, will be left without Excuse. </w:t>
            </w:r>
            <w:r w:rsidRPr="000A2290">
              <w:rPr>
                <w:rFonts w:ascii="Garamond" w:hAnsi="Garamond" w:cs="GlyphLessFont"/>
                <w:i/>
                <w:sz w:val="32"/>
              </w:rPr>
              <w:t>Here are plain and short Instructions and Prayers</w:t>
            </w:r>
            <w:r w:rsidRPr="000A2290">
              <w:rPr>
                <w:rFonts w:ascii="Garamond" w:hAnsi="Garamond" w:cs="GlyphLessFont"/>
                <w:sz w:val="32"/>
              </w:rPr>
              <w:t xml:space="preserve"> in your own Language, put into your Hands. Such as may be used where </w:t>
            </w:r>
            <w:proofErr w:type="spellStart"/>
            <w:r w:rsidRPr="000A2290">
              <w:rPr>
                <w:rFonts w:ascii="Garamond" w:hAnsi="Garamond" w:cs="GlyphLessFont"/>
                <w:sz w:val="32"/>
              </w:rPr>
              <w:t>any one</w:t>
            </w:r>
            <w:proofErr w:type="spellEnd"/>
            <w:r w:rsidRPr="000A2290">
              <w:rPr>
                <w:rFonts w:ascii="Garamond" w:hAnsi="Garamond" w:cs="GlyphLessFont"/>
                <w:sz w:val="32"/>
              </w:rPr>
              <w:t xml:space="preserve"> in </w:t>
            </w:r>
            <w:del w:id="19" w:author="Max Wheeler" w:date="2021-09-30T12:57:00Z">
              <w:r w:rsidRPr="000A2290" w:rsidDel="0089274B">
                <w:rPr>
                  <w:rFonts w:ascii="Garamond" w:hAnsi="Garamond" w:cs="GlyphLessFont"/>
                  <w:sz w:val="32"/>
                </w:rPr>
                <w:delText xml:space="preserve">a </w:delText>
              </w:r>
            </w:del>
            <w:ins w:id="20" w:author="Max Wheeler" w:date="2021-09-30T12:57:00Z">
              <w:r w:rsidR="0089274B">
                <w:rPr>
                  <w:rFonts w:ascii="Garamond" w:hAnsi="Garamond" w:cs="GlyphLessFont"/>
                  <w:sz w:val="32"/>
                </w:rPr>
                <w:t>the</w:t>
              </w:r>
              <w:r w:rsidR="0089274B" w:rsidRPr="000A2290">
                <w:rPr>
                  <w:rFonts w:ascii="Garamond" w:hAnsi="Garamond" w:cs="GlyphLessFont"/>
                  <w:sz w:val="32"/>
                </w:rPr>
                <w:t xml:space="preserve"> </w:t>
              </w:r>
            </w:ins>
            <w:r w:rsidRPr="000A2290">
              <w:rPr>
                <w:rFonts w:ascii="Garamond" w:hAnsi="Garamond" w:cs="GlyphLessFont"/>
                <w:sz w:val="32"/>
              </w:rPr>
              <w:t>Family can read ; such as may be learned by Heart in a few Days by them that cannot read, and yet such as by God’s Blessing may help to make you a Religious People, and keep you in His Favour.</w:t>
            </w:r>
          </w:p>
        </w:tc>
      </w:tr>
      <w:tr w:rsidR="00901D57" w:rsidRPr="00AC171C" w14:paraId="4608DF6B" w14:textId="77777777" w:rsidTr="00F57674">
        <w:tc>
          <w:tcPr>
            <w:tcW w:w="3686" w:type="dxa"/>
          </w:tcPr>
          <w:p w14:paraId="4DBF7843" w14:textId="77777777" w:rsidR="00901D57" w:rsidRPr="00901D57" w:rsidRDefault="00901D57" w:rsidP="00DB60C3">
            <w:pPr>
              <w:pStyle w:val="CM3"/>
              <w:widowControl/>
              <w:spacing w:line="240" w:lineRule="auto"/>
              <w:ind w:firstLine="284"/>
              <w:contextualSpacing/>
              <w:jc w:val="both"/>
              <w:rPr>
                <w:rFonts w:ascii="Garamond" w:hAnsi="Garamond"/>
                <w:i/>
                <w:sz w:val="32"/>
                <w:szCs w:val="28"/>
              </w:rPr>
            </w:pPr>
            <w:proofErr w:type="spellStart"/>
            <w:r w:rsidRPr="00901D57">
              <w:rPr>
                <w:rFonts w:ascii="Garamond" w:hAnsi="Garamond"/>
                <w:i/>
                <w:sz w:val="32"/>
                <w:szCs w:val="28"/>
              </w:rPr>
              <w:lastRenderedPageBreak/>
              <w:t>Shoh</w:t>
            </w:r>
            <w:proofErr w:type="spellEnd"/>
            <w:r w:rsidRPr="00901D57">
              <w:rPr>
                <w:rFonts w:ascii="Garamond" w:hAnsi="Garamond"/>
                <w:i/>
                <w:sz w:val="32"/>
                <w:szCs w:val="28"/>
              </w:rPr>
              <w:t xml:space="preserve"> </w:t>
            </w:r>
            <w:proofErr w:type="spellStart"/>
            <w:r w:rsidRPr="00901D57">
              <w:rPr>
                <w:rFonts w:ascii="Garamond" w:hAnsi="Garamond"/>
                <w:i/>
                <w:sz w:val="32"/>
                <w:szCs w:val="28"/>
              </w:rPr>
              <w:t>eisht</w:t>
            </w:r>
            <w:proofErr w:type="spellEnd"/>
            <w:r w:rsidRPr="00901D57">
              <w:rPr>
                <w:rFonts w:ascii="Garamond" w:hAnsi="Garamond"/>
                <w:i/>
                <w:sz w:val="32"/>
                <w:szCs w:val="28"/>
              </w:rPr>
              <w:t xml:space="preserve"> ta mee </w:t>
            </w:r>
            <w:proofErr w:type="spellStart"/>
            <w:r w:rsidRPr="00901D57">
              <w:rPr>
                <w:rFonts w:ascii="Garamond" w:hAnsi="Garamond"/>
                <w:i/>
                <w:sz w:val="32"/>
                <w:szCs w:val="28"/>
              </w:rPr>
              <w:t>guee</w:t>
            </w:r>
            <w:proofErr w:type="spellEnd"/>
            <w:r w:rsidRPr="00901D57">
              <w:rPr>
                <w:rFonts w:ascii="Garamond" w:hAnsi="Garamond"/>
                <w:i/>
                <w:sz w:val="32"/>
                <w:szCs w:val="28"/>
              </w:rPr>
              <w:t xml:space="preserve"> er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chooilley</w:t>
            </w:r>
            <w:proofErr w:type="spellEnd"/>
            <w:r w:rsidRPr="00901D57">
              <w:rPr>
                <w:rFonts w:ascii="Garamond" w:hAnsi="Garamond"/>
                <w:i/>
                <w:sz w:val="32"/>
                <w:szCs w:val="28"/>
              </w:rPr>
              <w:t xml:space="preserve"> </w:t>
            </w:r>
            <w:proofErr w:type="spellStart"/>
            <w:r w:rsidRPr="00901D57">
              <w:rPr>
                <w:rFonts w:ascii="Garamond" w:hAnsi="Garamond"/>
                <w:i/>
                <w:sz w:val="32"/>
                <w:szCs w:val="28"/>
              </w:rPr>
              <w:t>phersoon</w:t>
            </w:r>
            <w:proofErr w:type="spellEnd"/>
            <w:r w:rsidRPr="00901D57">
              <w:rPr>
                <w:rFonts w:ascii="Garamond" w:hAnsi="Garamond"/>
                <w:i/>
                <w:sz w:val="32"/>
                <w:szCs w:val="28"/>
              </w:rPr>
              <w:t xml:space="preserve"> </w:t>
            </w:r>
            <w:proofErr w:type="spellStart"/>
            <w:r w:rsidRPr="00901D57">
              <w:rPr>
                <w:rFonts w:ascii="Garamond" w:hAnsi="Garamond"/>
                <w:i/>
                <w:sz w:val="32"/>
                <w:szCs w:val="28"/>
              </w:rPr>
              <w:t>fo</w:t>
            </w:r>
            <w:proofErr w:type="spellEnd"/>
            <w:r w:rsidRPr="00901D57">
              <w:rPr>
                <w:rFonts w:ascii="Garamond" w:hAnsi="Garamond"/>
                <w:i/>
                <w:sz w:val="32"/>
                <w:szCs w:val="28"/>
              </w:rPr>
              <w:t xml:space="preserve"> my </w:t>
            </w:r>
            <w:proofErr w:type="spellStart"/>
            <w:r w:rsidRPr="00901D57">
              <w:rPr>
                <w:rFonts w:ascii="Garamond" w:hAnsi="Garamond"/>
                <w:i/>
                <w:sz w:val="32"/>
                <w:szCs w:val="28"/>
              </w:rPr>
              <w:t>Reills</w:t>
            </w:r>
            <w:proofErr w:type="spellEnd"/>
            <w:r w:rsidRPr="00901D57">
              <w:rPr>
                <w:rFonts w:ascii="Garamond" w:hAnsi="Garamond"/>
                <w:i/>
                <w:sz w:val="32"/>
                <w:szCs w:val="28"/>
              </w:rPr>
              <w:t xml:space="preserve">, </w:t>
            </w:r>
            <w:proofErr w:type="spellStart"/>
            <w:r w:rsidRPr="00901D57">
              <w:rPr>
                <w:rFonts w:ascii="Garamond" w:hAnsi="Garamond"/>
                <w:i/>
                <w:sz w:val="32"/>
                <w:szCs w:val="28"/>
              </w:rPr>
              <w:t>gys</w:t>
            </w:r>
            <w:proofErr w:type="spellEnd"/>
            <w:r w:rsidRPr="00901D57">
              <w:rPr>
                <w:rFonts w:ascii="Garamond" w:hAnsi="Garamond"/>
                <w:i/>
                <w:sz w:val="32"/>
                <w:szCs w:val="28"/>
              </w:rPr>
              <w:t xml:space="preserve"> </w:t>
            </w:r>
            <w:proofErr w:type="spellStart"/>
            <w:r w:rsidRPr="00901D57">
              <w:rPr>
                <w:rFonts w:ascii="Garamond" w:hAnsi="Garamond"/>
                <w:i/>
                <w:sz w:val="32"/>
                <w:szCs w:val="28"/>
              </w:rPr>
              <w:t>nyn</w:t>
            </w:r>
            <w:proofErr w:type="spellEnd"/>
            <w:r w:rsidRPr="00901D57">
              <w:rPr>
                <w:rFonts w:ascii="Garamond" w:hAnsi="Garamond"/>
                <w:i/>
                <w:sz w:val="32"/>
                <w:szCs w:val="28"/>
              </w:rPr>
              <w:t xml:space="preserve"> </w:t>
            </w:r>
            <w:proofErr w:type="spellStart"/>
            <w:r w:rsidRPr="00901D57">
              <w:rPr>
                <w:rFonts w:ascii="Garamond" w:hAnsi="Garamond"/>
                <w:i/>
                <w:sz w:val="32"/>
                <w:szCs w:val="28"/>
              </w:rPr>
              <w:t>Lauyn</w:t>
            </w:r>
            <w:proofErr w:type="spellEnd"/>
            <w:r w:rsidRPr="00901D57">
              <w:rPr>
                <w:rFonts w:ascii="Garamond" w:hAnsi="Garamond"/>
                <w:i/>
                <w:sz w:val="32"/>
                <w:szCs w:val="28"/>
              </w:rPr>
              <w:t xml:space="preserve"> </w:t>
            </w:r>
            <w:proofErr w:type="spellStart"/>
            <w:r w:rsidRPr="00901D57">
              <w:rPr>
                <w:rFonts w:ascii="Garamond" w:hAnsi="Garamond"/>
                <w:i/>
                <w:sz w:val="32"/>
                <w:szCs w:val="28"/>
              </w:rPr>
              <w:t>hig</w:t>
            </w:r>
            <w:proofErr w:type="spellEnd"/>
            <w:r w:rsidRPr="00901D57">
              <w:rPr>
                <w:rFonts w:ascii="Garamond" w:hAnsi="Garamond"/>
                <w:i/>
                <w:sz w:val="32"/>
                <w:szCs w:val="28"/>
              </w:rPr>
              <w:t xml:space="preserve"> y </w:t>
            </w:r>
            <w:proofErr w:type="spellStart"/>
            <w:r w:rsidRPr="00901D57">
              <w:rPr>
                <w:rFonts w:ascii="Garamond" w:hAnsi="Garamond"/>
                <w:i/>
                <w:sz w:val="32"/>
                <w:szCs w:val="28"/>
              </w:rPr>
              <w:t>Lioar</w:t>
            </w:r>
            <w:proofErr w:type="spellEnd"/>
            <w:r w:rsidRPr="00901D57">
              <w:rPr>
                <w:rFonts w:ascii="Garamond" w:hAnsi="Garamond"/>
                <w:i/>
                <w:sz w:val="32"/>
                <w:szCs w:val="28"/>
              </w:rPr>
              <w:t xml:space="preserve"> veg </w:t>
            </w:r>
            <w:proofErr w:type="spellStart"/>
            <w:r w:rsidRPr="00901D57">
              <w:rPr>
                <w:rFonts w:ascii="Garamond" w:hAnsi="Garamond"/>
                <w:i/>
                <w:sz w:val="32"/>
                <w:szCs w:val="28"/>
              </w:rPr>
              <w:t>shoh</w:t>
            </w:r>
            <w:proofErr w:type="spellEnd"/>
            <w:r w:rsidRPr="00901D57">
              <w:rPr>
                <w:rFonts w:ascii="Garamond" w:hAnsi="Garamond"/>
                <w:i/>
                <w:sz w:val="32"/>
                <w:szCs w:val="28"/>
              </w:rPr>
              <w:t xml:space="preserve">, </w:t>
            </w:r>
            <w:r w:rsidR="00C076B8">
              <w:rPr>
                <w:rFonts w:ascii="Garamond" w:hAnsi="Garamond"/>
                <w:i/>
                <w:sz w:val="32"/>
                <w:szCs w:val="28"/>
              </w:rPr>
              <w:t>—</w:t>
            </w:r>
            <w:r w:rsidRPr="00901D57">
              <w:rPr>
                <w:rFonts w:ascii="Garamond" w:hAnsi="Garamond"/>
                <w:i/>
                <w:sz w:val="32"/>
                <w:szCs w:val="28"/>
              </w:rPr>
              <w:t xml:space="preserve">— </w:t>
            </w:r>
            <w:proofErr w:type="spellStart"/>
            <w:r w:rsidRPr="00901D57">
              <w:rPr>
                <w:rFonts w:ascii="Garamond" w:hAnsi="Garamond"/>
                <w:i/>
                <w:sz w:val="32"/>
                <w:szCs w:val="28"/>
              </w:rPr>
              <w:t>Dyn</w:t>
            </w:r>
            <w:proofErr w:type="spellEnd"/>
            <w:r w:rsidR="00C076B8">
              <w:rPr>
                <w:rFonts w:ascii="Garamond" w:hAnsi="Garamond"/>
                <w:i/>
                <w:sz w:val="32"/>
                <w:szCs w:val="28"/>
              </w:rPr>
              <w:t xml:space="preserve"> </w:t>
            </w:r>
            <w:proofErr w:type="spellStart"/>
            <w:r w:rsidRPr="00901D57">
              <w:rPr>
                <w:rFonts w:ascii="Garamond" w:hAnsi="Garamond"/>
                <w:i/>
                <w:sz w:val="32"/>
                <w:szCs w:val="28"/>
              </w:rPr>
              <w:t>ynsagh</w:t>
            </w:r>
            <w:proofErr w:type="spellEnd"/>
            <w:r w:rsidR="00C076B8" w:rsidRPr="00C076B8">
              <w:rPr>
                <w:rStyle w:val="FootnoteReference"/>
                <w:rFonts w:ascii="Garamond" w:hAnsi="Garamond"/>
                <w:sz w:val="32"/>
                <w:szCs w:val="28"/>
              </w:rPr>
              <w:footnoteReference w:id="87"/>
            </w:r>
            <w:r w:rsidRPr="00901D57">
              <w:rPr>
                <w:rFonts w:ascii="Garamond" w:hAnsi="Garamond"/>
                <w:i/>
                <w:sz w:val="32"/>
                <w:szCs w:val="28"/>
              </w:rPr>
              <w:t xml:space="preserve"> ad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ghra</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tastagh</w:t>
            </w:r>
            <w:proofErr w:type="spellEnd"/>
            <w:r w:rsidRPr="00901D57">
              <w:rPr>
                <w:rFonts w:ascii="Garamond" w:hAnsi="Garamond"/>
                <w:i/>
                <w:sz w:val="32"/>
                <w:szCs w:val="28"/>
              </w:rPr>
              <w:t xml:space="preserve"> </w:t>
            </w:r>
            <w:proofErr w:type="spellStart"/>
            <w:r w:rsidRPr="00901D57">
              <w:rPr>
                <w:rFonts w:ascii="Garamond" w:hAnsi="Garamond"/>
                <w:i/>
                <w:sz w:val="32"/>
                <w:szCs w:val="28"/>
              </w:rPr>
              <w:t>yn</w:t>
            </w:r>
            <w:proofErr w:type="spellEnd"/>
            <w:r w:rsidRPr="00901D57">
              <w:rPr>
                <w:rFonts w:ascii="Garamond" w:hAnsi="Garamond"/>
                <w:i/>
                <w:sz w:val="32"/>
                <w:szCs w:val="28"/>
              </w:rPr>
              <w:t xml:space="preserve"> Da </w:t>
            </w:r>
            <w:proofErr w:type="spellStart"/>
            <w:r w:rsidRPr="00901D57">
              <w:rPr>
                <w:rFonts w:ascii="Garamond" w:hAnsi="Garamond"/>
                <w:i/>
                <w:sz w:val="32"/>
                <w:szCs w:val="28"/>
              </w:rPr>
              <w:t>phadjer</w:t>
            </w:r>
            <w:proofErr w:type="spellEnd"/>
            <w:r w:rsidRPr="00901D57">
              <w:rPr>
                <w:rFonts w:ascii="Garamond" w:hAnsi="Garamond"/>
                <w:i/>
                <w:sz w:val="32"/>
                <w:szCs w:val="28"/>
              </w:rPr>
              <w:t xml:space="preserve"> son </w:t>
            </w:r>
            <w:proofErr w:type="spellStart"/>
            <w:r w:rsidRPr="00901D57">
              <w:rPr>
                <w:rFonts w:ascii="Garamond" w:hAnsi="Garamond"/>
                <w:i/>
                <w:sz w:val="32"/>
                <w:szCs w:val="28"/>
              </w:rPr>
              <w:t>Moghrey</w:t>
            </w:r>
            <w:proofErr w:type="spellEnd"/>
            <w:r w:rsidRPr="00901D57">
              <w:rPr>
                <w:rFonts w:ascii="Garamond" w:hAnsi="Garamond"/>
                <w:i/>
                <w:sz w:val="32"/>
                <w:szCs w:val="28"/>
              </w:rPr>
              <w:t xml:space="preserve"> as </w:t>
            </w:r>
            <w:proofErr w:type="spellStart"/>
            <w:r w:rsidRPr="00901D57">
              <w:rPr>
                <w:rFonts w:ascii="Garamond" w:hAnsi="Garamond"/>
                <w:i/>
                <w:sz w:val="32"/>
                <w:szCs w:val="28"/>
              </w:rPr>
              <w:t>Fastyr</w:t>
            </w:r>
            <w:proofErr w:type="spellEnd"/>
            <w:r w:rsidRPr="00901D57">
              <w:rPr>
                <w:rFonts w:ascii="Garamond" w:hAnsi="Garamond"/>
                <w:i/>
                <w:sz w:val="32"/>
                <w:szCs w:val="28"/>
              </w:rPr>
              <w:t xml:space="preserve"> </w:t>
            </w:r>
            <w:proofErr w:type="spellStart"/>
            <w:r w:rsidRPr="00901D57">
              <w:rPr>
                <w:rFonts w:ascii="Garamond" w:hAnsi="Garamond"/>
                <w:i/>
                <w:sz w:val="32"/>
                <w:szCs w:val="28"/>
              </w:rPr>
              <w:t>ayns</w:t>
            </w:r>
            <w:proofErr w:type="spellEnd"/>
            <w:r w:rsidRPr="00901D57">
              <w:rPr>
                <w:rFonts w:ascii="Garamond" w:hAnsi="Garamond"/>
                <w:i/>
                <w:sz w:val="32"/>
                <w:szCs w:val="28"/>
              </w:rPr>
              <w:t xml:space="preserve"> </w:t>
            </w:r>
            <w:proofErr w:type="spellStart"/>
            <w:r w:rsidRPr="00901D57">
              <w:rPr>
                <w:rFonts w:ascii="Garamond" w:hAnsi="Garamond"/>
                <w:i/>
                <w:sz w:val="32"/>
                <w:szCs w:val="28"/>
              </w:rPr>
              <w:t>ynnyd</w:t>
            </w:r>
            <w:proofErr w:type="spellEnd"/>
            <w:r w:rsidRPr="00901D57">
              <w:rPr>
                <w:rFonts w:ascii="Garamond" w:hAnsi="Garamond"/>
                <w:i/>
                <w:sz w:val="32"/>
                <w:szCs w:val="28"/>
              </w:rPr>
              <w:t xml:space="preserve"> er </w:t>
            </w:r>
            <w:proofErr w:type="spellStart"/>
            <w:r w:rsidRPr="00901D57">
              <w:rPr>
                <w:rFonts w:ascii="Garamond" w:hAnsi="Garamond"/>
                <w:i/>
                <w:sz w:val="32"/>
                <w:szCs w:val="28"/>
              </w:rPr>
              <w:t>lieh</w:t>
            </w:r>
            <w:proofErr w:type="spellEnd"/>
            <w:r w:rsidRPr="00901D57">
              <w:rPr>
                <w:rFonts w:ascii="Garamond" w:hAnsi="Garamond"/>
                <w:i/>
                <w:sz w:val="32"/>
                <w:szCs w:val="28"/>
              </w:rPr>
              <w:t xml:space="preserve">, as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gliaghtagh</w:t>
            </w:r>
            <w:proofErr w:type="spellEnd"/>
            <w:r w:rsidRPr="00901D57">
              <w:rPr>
                <w:rFonts w:ascii="Garamond" w:hAnsi="Garamond"/>
                <w:i/>
                <w:sz w:val="32"/>
                <w:szCs w:val="28"/>
              </w:rPr>
              <w:t xml:space="preserve"> ad </w:t>
            </w:r>
            <w:proofErr w:type="spellStart"/>
            <w:r w:rsidRPr="00901D57">
              <w:rPr>
                <w:rFonts w:ascii="Garamond" w:hAnsi="Garamond"/>
                <w:i/>
                <w:sz w:val="32"/>
                <w:szCs w:val="28"/>
              </w:rPr>
              <w:t>ad</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chooilley</w:t>
            </w:r>
            <w:proofErr w:type="spellEnd"/>
            <w:r w:rsidRPr="00901D57">
              <w:rPr>
                <w:rFonts w:ascii="Garamond" w:hAnsi="Garamond"/>
                <w:i/>
                <w:sz w:val="32"/>
                <w:szCs w:val="28"/>
              </w:rPr>
              <w:t xml:space="preserve"> </w:t>
            </w:r>
            <w:proofErr w:type="spellStart"/>
            <w:r w:rsidRPr="00901D57">
              <w:rPr>
                <w:rFonts w:ascii="Garamond" w:hAnsi="Garamond"/>
                <w:i/>
                <w:sz w:val="32"/>
                <w:szCs w:val="28"/>
              </w:rPr>
              <w:t>laa</w:t>
            </w:r>
            <w:proofErr w:type="spellEnd"/>
            <w:r w:rsidRPr="00901D57">
              <w:rPr>
                <w:rFonts w:ascii="Garamond" w:hAnsi="Garamond"/>
                <w:sz w:val="32"/>
                <w:szCs w:val="28"/>
              </w:rPr>
              <w:t> ;</w:t>
            </w:r>
            <w:r w:rsidRPr="00901D57">
              <w:rPr>
                <w:rFonts w:ascii="Garamond" w:hAnsi="Garamond"/>
                <w:i/>
                <w:sz w:val="32"/>
                <w:szCs w:val="28"/>
              </w:rPr>
              <w:t xml:space="preserve"> </w:t>
            </w:r>
            <w:proofErr w:type="spellStart"/>
            <w:r w:rsidRPr="00901D57">
              <w:rPr>
                <w:rFonts w:ascii="Garamond" w:hAnsi="Garamond"/>
                <w:i/>
                <w:sz w:val="32"/>
                <w:szCs w:val="28"/>
              </w:rPr>
              <w:t>shoh</w:t>
            </w:r>
            <w:proofErr w:type="spellEnd"/>
            <w:r w:rsidRPr="00901D57">
              <w:rPr>
                <w:rFonts w:ascii="Garamond" w:hAnsi="Garamond"/>
                <w:i/>
                <w:sz w:val="32"/>
                <w:szCs w:val="28"/>
              </w:rPr>
              <w:t xml:space="preserve"> ta mee cur </w:t>
            </w:r>
            <w:proofErr w:type="spellStart"/>
            <w:r w:rsidRPr="00901D57">
              <w:rPr>
                <w:rFonts w:ascii="Garamond" w:hAnsi="Garamond"/>
                <w:i/>
                <w:sz w:val="32"/>
                <w:szCs w:val="28"/>
              </w:rPr>
              <w:t>myr</w:t>
            </w:r>
            <w:proofErr w:type="spellEnd"/>
            <w:r w:rsidRPr="00901D57">
              <w:rPr>
                <w:rFonts w:ascii="Garamond" w:hAnsi="Garamond"/>
                <w:i/>
                <w:sz w:val="32"/>
                <w:szCs w:val="28"/>
              </w:rPr>
              <w:t xml:space="preserve"> </w:t>
            </w:r>
            <w:proofErr w:type="spellStart"/>
            <w:r w:rsidRPr="00901D57">
              <w:rPr>
                <w:rFonts w:ascii="Garamond" w:hAnsi="Garamond"/>
                <w:i/>
                <w:sz w:val="32"/>
                <w:szCs w:val="28"/>
              </w:rPr>
              <w:t>currym</w:t>
            </w:r>
            <w:proofErr w:type="spellEnd"/>
            <w:r w:rsidRPr="00901D57">
              <w:rPr>
                <w:rFonts w:ascii="Garamond" w:hAnsi="Garamond"/>
                <w:i/>
                <w:sz w:val="32"/>
                <w:szCs w:val="28"/>
              </w:rPr>
              <w:t xml:space="preserve"> </w:t>
            </w:r>
            <w:proofErr w:type="spellStart"/>
            <w:r w:rsidRPr="00901D57">
              <w:rPr>
                <w:rFonts w:ascii="Garamond" w:hAnsi="Garamond"/>
                <w:i/>
                <w:sz w:val="32"/>
                <w:szCs w:val="28"/>
              </w:rPr>
              <w:t>geyr</w:t>
            </w:r>
            <w:proofErr w:type="spellEnd"/>
            <w:r w:rsidRPr="00901D57">
              <w:rPr>
                <w:rFonts w:ascii="Garamond" w:hAnsi="Garamond"/>
                <w:sz w:val="32"/>
                <w:szCs w:val="28"/>
              </w:rPr>
              <w:t xml:space="preserve"> </w:t>
            </w:r>
            <w:proofErr w:type="spellStart"/>
            <w:r w:rsidRPr="00901D57">
              <w:rPr>
                <w:rFonts w:ascii="Garamond" w:hAnsi="Garamond"/>
                <w:sz w:val="32"/>
                <w:szCs w:val="28"/>
              </w:rPr>
              <w:t>orroosyn</w:t>
            </w:r>
            <w:proofErr w:type="spellEnd"/>
            <w:r w:rsidRPr="00901D57">
              <w:rPr>
                <w:rFonts w:ascii="Garamond" w:hAnsi="Garamond"/>
                <w:sz w:val="32"/>
                <w:szCs w:val="28"/>
              </w:rPr>
              <w:t xml:space="preserve"> </w:t>
            </w:r>
            <w:proofErr w:type="spellStart"/>
            <w:r w:rsidRPr="00901D57">
              <w:rPr>
                <w:rFonts w:ascii="Garamond" w:hAnsi="Garamond"/>
                <w:sz w:val="32"/>
                <w:szCs w:val="28"/>
              </w:rPr>
              <w:t>hig</w:t>
            </w:r>
            <w:proofErr w:type="spellEnd"/>
            <w:r w:rsidRPr="00901D57">
              <w:rPr>
                <w:rFonts w:ascii="Garamond" w:hAnsi="Garamond"/>
                <w:sz w:val="32"/>
                <w:szCs w:val="28"/>
              </w:rPr>
              <w:t xml:space="preserve"> hum </w:t>
            </w:r>
            <w:proofErr w:type="spellStart"/>
            <w:r w:rsidRPr="00901D57">
              <w:rPr>
                <w:rFonts w:ascii="Garamond" w:hAnsi="Garamond"/>
                <w:sz w:val="32"/>
                <w:szCs w:val="28"/>
              </w:rPr>
              <w:t>dy</w:t>
            </w:r>
            <w:proofErr w:type="spellEnd"/>
            <w:r w:rsidRPr="00901D57">
              <w:rPr>
                <w:rFonts w:ascii="Garamond" w:hAnsi="Garamond"/>
                <w:sz w:val="32"/>
                <w:szCs w:val="28"/>
              </w:rPr>
              <w:t xml:space="preserve"> chur my </w:t>
            </w:r>
            <w:proofErr w:type="spellStart"/>
            <w:r w:rsidRPr="00901D57">
              <w:rPr>
                <w:rFonts w:ascii="Garamond" w:hAnsi="Garamond"/>
                <w:sz w:val="32"/>
                <w:szCs w:val="28"/>
              </w:rPr>
              <w:t>Lauyn</w:t>
            </w:r>
            <w:proofErr w:type="spellEnd"/>
            <w:r w:rsidRPr="00901D57">
              <w:rPr>
                <w:rFonts w:ascii="Garamond" w:hAnsi="Garamond"/>
                <w:sz w:val="32"/>
                <w:szCs w:val="28"/>
              </w:rPr>
              <w:t xml:space="preserve"> </w:t>
            </w:r>
            <w:proofErr w:type="spellStart"/>
            <w:r w:rsidRPr="00901D57">
              <w:rPr>
                <w:rFonts w:ascii="Garamond" w:hAnsi="Garamond"/>
                <w:sz w:val="32"/>
                <w:szCs w:val="28"/>
              </w:rPr>
              <w:t>orroo</w:t>
            </w:r>
            <w:proofErr w:type="spellEnd"/>
            <w:r w:rsidRPr="00901D57">
              <w:rPr>
                <w:rFonts w:ascii="Garamond" w:hAnsi="Garamond"/>
                <w:sz w:val="32"/>
                <w:szCs w:val="28"/>
              </w:rPr>
              <w:t xml:space="preserve">. </w:t>
            </w:r>
            <w:r w:rsidRPr="00901D57">
              <w:rPr>
                <w:rFonts w:ascii="Garamond" w:hAnsi="Garamond"/>
                <w:i/>
                <w:sz w:val="32"/>
                <w:szCs w:val="28"/>
              </w:rPr>
              <w:t xml:space="preserve">Son </w:t>
            </w:r>
            <w:proofErr w:type="spellStart"/>
            <w:r w:rsidRPr="00901D57">
              <w:rPr>
                <w:rFonts w:ascii="Garamond" w:hAnsi="Garamond"/>
                <w:i/>
                <w:sz w:val="32"/>
                <w:szCs w:val="28"/>
              </w:rPr>
              <w:t>cre’n</w:t>
            </w:r>
            <w:proofErr w:type="spellEnd"/>
            <w:r w:rsidRPr="00901D57">
              <w:rPr>
                <w:rFonts w:ascii="Garamond" w:hAnsi="Garamond"/>
                <w:i/>
                <w:sz w:val="32"/>
                <w:szCs w:val="28"/>
              </w:rPr>
              <w:t xml:space="preserve"> </w:t>
            </w:r>
            <w:proofErr w:type="spellStart"/>
            <w:r w:rsidRPr="00901D57">
              <w:rPr>
                <w:rFonts w:ascii="Garamond" w:hAnsi="Garamond"/>
                <w:i/>
                <w:sz w:val="32"/>
                <w:szCs w:val="28"/>
              </w:rPr>
              <w:t>aght</w:t>
            </w:r>
            <w:proofErr w:type="spellEnd"/>
            <w:r w:rsidRPr="00901D57">
              <w:rPr>
                <w:rFonts w:ascii="Garamond" w:hAnsi="Garamond"/>
                <w:i/>
                <w:sz w:val="32"/>
                <w:szCs w:val="28"/>
              </w:rPr>
              <w:t xml:space="preserve"> </w:t>
            </w:r>
            <w:proofErr w:type="spellStart"/>
            <w:r w:rsidRPr="00901D57">
              <w:rPr>
                <w:rFonts w:ascii="Garamond" w:hAnsi="Garamond"/>
                <w:i/>
                <w:sz w:val="32"/>
                <w:szCs w:val="28"/>
              </w:rPr>
              <w:t>oddys</w:t>
            </w:r>
            <w:proofErr w:type="spellEnd"/>
            <w:r w:rsidRPr="00901D57">
              <w:rPr>
                <w:rFonts w:ascii="Garamond" w:hAnsi="Garamond"/>
                <w:i/>
                <w:sz w:val="32"/>
                <w:szCs w:val="28"/>
              </w:rPr>
              <w:t xml:space="preserve"> </w:t>
            </w:r>
            <w:proofErr w:type="spellStart"/>
            <w:r w:rsidRPr="00901D57">
              <w:rPr>
                <w:rFonts w:ascii="Garamond" w:hAnsi="Garamond"/>
                <w:i/>
                <w:sz w:val="32"/>
                <w:szCs w:val="28"/>
              </w:rPr>
              <w:t>ad</w:t>
            </w:r>
            <w:proofErr w:type="spellEnd"/>
            <w:r w:rsidRPr="00901D57">
              <w:rPr>
                <w:rFonts w:ascii="Garamond" w:hAnsi="Garamond"/>
                <w:i/>
                <w:sz w:val="32"/>
                <w:szCs w:val="28"/>
              </w:rPr>
              <w:t xml:space="preserve"> </w:t>
            </w:r>
            <w:proofErr w:type="spellStart"/>
            <w:r w:rsidRPr="00901D57">
              <w:rPr>
                <w:rFonts w:ascii="Garamond" w:hAnsi="Garamond"/>
                <w:i/>
                <w:sz w:val="32"/>
                <w:szCs w:val="28"/>
              </w:rPr>
              <w:t>gialdyn</w:t>
            </w:r>
            <w:proofErr w:type="spellEnd"/>
            <w:r w:rsidRPr="00901D57">
              <w:rPr>
                <w:rFonts w:ascii="Garamond" w:hAnsi="Garamond"/>
                <w:i/>
                <w:sz w:val="32"/>
                <w:szCs w:val="28"/>
              </w:rPr>
              <w:t xml:space="preserve"> </w:t>
            </w:r>
            <w:proofErr w:type="spellStart"/>
            <w:r w:rsidRPr="00901D57">
              <w:rPr>
                <w:rFonts w:ascii="Garamond" w:hAnsi="Garamond"/>
                <w:sz w:val="32"/>
                <w:szCs w:val="28"/>
              </w:rPr>
              <w:t>dy</w:t>
            </w:r>
            <w:proofErr w:type="spellEnd"/>
            <w:r w:rsidRPr="00901D57">
              <w:rPr>
                <w:rFonts w:ascii="Garamond" w:hAnsi="Garamond"/>
                <w:sz w:val="32"/>
                <w:szCs w:val="28"/>
              </w:rPr>
              <w:t xml:space="preserve"> </w:t>
            </w:r>
            <w:proofErr w:type="spellStart"/>
            <w:r w:rsidRPr="00901D57">
              <w:rPr>
                <w:rFonts w:ascii="Garamond" w:hAnsi="Garamond"/>
                <w:sz w:val="32"/>
                <w:szCs w:val="28"/>
              </w:rPr>
              <w:t>immeeaght</w:t>
            </w:r>
            <w:proofErr w:type="spellEnd"/>
            <w:r w:rsidRPr="00901D57">
              <w:rPr>
                <w:rFonts w:ascii="Garamond" w:hAnsi="Garamond"/>
                <w:sz w:val="32"/>
                <w:szCs w:val="28"/>
              </w:rPr>
              <w:t xml:space="preserve"> </w:t>
            </w:r>
            <w:proofErr w:type="spellStart"/>
            <w:r w:rsidRPr="00901D57">
              <w:rPr>
                <w:rFonts w:ascii="Garamond" w:hAnsi="Garamond"/>
                <w:sz w:val="32"/>
                <w:szCs w:val="28"/>
              </w:rPr>
              <w:t>ayns</w:t>
            </w:r>
            <w:proofErr w:type="spellEnd"/>
            <w:r w:rsidRPr="00901D57">
              <w:rPr>
                <w:rFonts w:ascii="Garamond" w:hAnsi="Garamond"/>
                <w:sz w:val="32"/>
                <w:szCs w:val="28"/>
              </w:rPr>
              <w:t xml:space="preserve"> </w:t>
            </w:r>
            <w:proofErr w:type="spellStart"/>
            <w:r w:rsidRPr="00901D57">
              <w:rPr>
                <w:rFonts w:ascii="Garamond" w:hAnsi="Garamond"/>
                <w:sz w:val="32"/>
                <w:szCs w:val="28"/>
              </w:rPr>
              <w:t>Annaghyn</w:t>
            </w:r>
            <w:proofErr w:type="spellEnd"/>
            <w:r w:rsidRPr="00901D57">
              <w:rPr>
                <w:rFonts w:ascii="Garamond" w:hAnsi="Garamond"/>
                <w:sz w:val="32"/>
                <w:szCs w:val="28"/>
              </w:rPr>
              <w:t xml:space="preserve"> Yee </w:t>
            </w:r>
            <w:proofErr w:type="spellStart"/>
            <w:r w:rsidRPr="00901D57">
              <w:rPr>
                <w:rFonts w:ascii="Garamond" w:hAnsi="Garamond"/>
                <w:i/>
                <w:sz w:val="32"/>
                <w:szCs w:val="28"/>
              </w:rPr>
              <w:t>nagh</w:t>
            </w:r>
            <w:proofErr w:type="spellEnd"/>
            <w:r w:rsidRPr="00901D57">
              <w:rPr>
                <w:rFonts w:ascii="Garamond" w:hAnsi="Garamond"/>
                <w:i/>
                <w:sz w:val="32"/>
                <w:szCs w:val="28"/>
              </w:rPr>
              <w:t xml:space="preserve"> jean </w:t>
            </w:r>
            <w:proofErr w:type="spellStart"/>
            <w:r w:rsidRPr="00901D57">
              <w:rPr>
                <w:rFonts w:ascii="Garamond" w:hAnsi="Garamond"/>
                <w:i/>
                <w:sz w:val="32"/>
                <w:szCs w:val="28"/>
              </w:rPr>
              <w:t>gynsagh</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hirrey</w:t>
            </w:r>
            <w:proofErr w:type="spellEnd"/>
            <w:r w:rsidRPr="00901D57">
              <w:rPr>
                <w:rFonts w:ascii="Garamond" w:hAnsi="Garamond"/>
                <w:i/>
                <w:sz w:val="32"/>
                <w:szCs w:val="28"/>
              </w:rPr>
              <w:t xml:space="preserve"> e </w:t>
            </w:r>
            <w:proofErr w:type="spellStart"/>
            <w:r w:rsidRPr="00901D57">
              <w:rPr>
                <w:rFonts w:ascii="Garamond" w:hAnsi="Garamond"/>
                <w:i/>
                <w:sz w:val="32"/>
                <w:szCs w:val="28"/>
              </w:rPr>
              <w:t>Ghrayse</w:t>
            </w:r>
            <w:proofErr w:type="spellEnd"/>
            <w:r w:rsidRPr="00901D57">
              <w:rPr>
                <w:rFonts w:ascii="Garamond" w:hAnsi="Garamond"/>
                <w:i/>
                <w:sz w:val="32"/>
                <w:szCs w:val="28"/>
              </w:rPr>
              <w:t xml:space="preserve"> </w:t>
            </w:r>
            <w:proofErr w:type="spellStart"/>
            <w:r w:rsidRPr="00901D57">
              <w:rPr>
                <w:rFonts w:ascii="Garamond" w:hAnsi="Garamond"/>
                <w:i/>
                <w:sz w:val="32"/>
                <w:szCs w:val="28"/>
              </w:rPr>
              <w:t>liorish</w:t>
            </w:r>
            <w:proofErr w:type="spellEnd"/>
            <w:r w:rsidRPr="00901D57">
              <w:rPr>
                <w:rFonts w:ascii="Garamond" w:hAnsi="Garamond"/>
                <w:i/>
                <w:sz w:val="32"/>
                <w:szCs w:val="28"/>
              </w:rPr>
              <w:t xml:space="preserve"> </w:t>
            </w:r>
            <w:proofErr w:type="spellStart"/>
            <w:r w:rsidRPr="00901D57">
              <w:rPr>
                <w:rFonts w:ascii="Garamond" w:hAnsi="Garamond"/>
                <w:i/>
                <w:sz w:val="32"/>
                <w:szCs w:val="28"/>
              </w:rPr>
              <w:t>padjer</w:t>
            </w:r>
            <w:proofErr w:type="spellEnd"/>
            <w:r w:rsidRPr="00901D57">
              <w:rPr>
                <w:rFonts w:ascii="Garamond" w:hAnsi="Garamond"/>
                <w:i/>
                <w:sz w:val="32"/>
                <w:szCs w:val="28"/>
              </w:rPr>
              <w:t xml:space="preserve"> </w:t>
            </w:r>
            <w:proofErr w:type="spellStart"/>
            <w:r w:rsidRPr="00901D57">
              <w:rPr>
                <w:rFonts w:ascii="Garamond" w:hAnsi="Garamond"/>
                <w:i/>
                <w:sz w:val="32"/>
                <w:szCs w:val="28"/>
              </w:rPr>
              <w:t>kinjagh</w:t>
            </w:r>
            <w:proofErr w:type="spellEnd"/>
            <w:r w:rsidRPr="00901D57">
              <w:rPr>
                <w:rFonts w:ascii="Garamond" w:hAnsi="Garamond"/>
                <w:i/>
                <w:sz w:val="32"/>
                <w:szCs w:val="28"/>
              </w:rPr>
              <w:t xml:space="preserve"> ? </w:t>
            </w:r>
          </w:p>
        </w:tc>
        <w:tc>
          <w:tcPr>
            <w:tcW w:w="4932" w:type="dxa"/>
          </w:tcPr>
          <w:p w14:paraId="457574A6" w14:textId="77777777" w:rsidR="00901D57" w:rsidRPr="000A2290" w:rsidRDefault="00901D57"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That therefore which I do earnestly beg of all Persons within my Diocese, into whose Hands this small Book shall come, is this</w:t>
            </w:r>
            <w:r>
              <w:rPr>
                <w:rFonts w:ascii="Garamond" w:hAnsi="Garamond" w:cs="GlyphLessFont"/>
                <w:sz w:val="32"/>
              </w:rPr>
              <w:t xml:space="preserve"> </w:t>
            </w:r>
            <w:r w:rsidR="00C076B8">
              <w:rPr>
                <w:rFonts w:ascii="Garamond" w:hAnsi="Garamond" w:cs="GlyphLessFont"/>
                <w:sz w:val="32"/>
              </w:rPr>
              <w:t>—</w:t>
            </w:r>
            <w:r w:rsidRPr="000A2290">
              <w:rPr>
                <w:rFonts w:ascii="Garamond" w:hAnsi="Garamond" w:cs="GlyphLessFont"/>
                <w:sz w:val="32"/>
              </w:rPr>
              <w:t>—</w:t>
            </w:r>
            <w:r>
              <w:rPr>
                <w:rFonts w:ascii="Garamond" w:hAnsi="Garamond" w:cs="GlyphLessFont"/>
                <w:sz w:val="32"/>
              </w:rPr>
              <w:t xml:space="preserve"> </w:t>
            </w:r>
            <w:r w:rsidRPr="000A2290">
              <w:rPr>
                <w:rFonts w:ascii="Garamond" w:hAnsi="Garamond" w:cs="GlyphLessFont"/>
                <w:sz w:val="32"/>
              </w:rPr>
              <w:t xml:space="preserve">That they would learn to say distinctly the Two First Prayers for Morning and Evening in Private, and use them daily. This is what I shall expressly require </w:t>
            </w:r>
            <w:r w:rsidRPr="000A2290">
              <w:rPr>
                <w:rFonts w:ascii="Garamond" w:hAnsi="Garamond" w:cs="GlyphLessFont"/>
                <w:i/>
                <w:sz w:val="32"/>
              </w:rPr>
              <w:t>of all that come to be confirmed</w:t>
            </w:r>
            <w:r w:rsidRPr="000A2290">
              <w:rPr>
                <w:rFonts w:ascii="Garamond" w:hAnsi="Garamond" w:cs="GlyphLessFont"/>
                <w:sz w:val="32"/>
              </w:rPr>
              <w:t xml:space="preserve">, For how can they promise </w:t>
            </w:r>
            <w:r w:rsidRPr="000A2290">
              <w:rPr>
                <w:rFonts w:ascii="Garamond" w:hAnsi="Garamond" w:cs="GlyphLessFont"/>
                <w:i/>
                <w:sz w:val="32"/>
              </w:rPr>
              <w:t>to walk in the Commandments of God</w:t>
            </w:r>
            <w:r w:rsidRPr="000A2290">
              <w:rPr>
                <w:rFonts w:ascii="Garamond" w:hAnsi="Garamond" w:cs="GlyphLessFont"/>
                <w:sz w:val="32"/>
              </w:rPr>
              <w:t xml:space="preserve">, who will not learn to ask His Grace by </w:t>
            </w:r>
            <w:r w:rsidRPr="000A2290">
              <w:rPr>
                <w:rFonts w:ascii="Garamond" w:hAnsi="Garamond" w:cs="GlyphLessFont"/>
                <w:i/>
                <w:sz w:val="32"/>
              </w:rPr>
              <w:t>diligent Prayer</w:t>
            </w:r>
            <w:r w:rsidRPr="000A2290">
              <w:rPr>
                <w:rFonts w:ascii="Garamond" w:hAnsi="Garamond" w:cs="GlyphLessFont"/>
                <w:sz w:val="32"/>
              </w:rPr>
              <w:t xml:space="preserve">, without which we can do no good </w:t>
            </w:r>
            <w:r w:rsidRPr="00901D57">
              <w:rPr>
                <w:rFonts w:ascii="Garamond" w:hAnsi="Garamond" w:cs="GlyphLessFont"/>
                <w:sz w:val="32"/>
              </w:rPr>
              <w:t>thing ?</w:t>
            </w:r>
          </w:p>
        </w:tc>
      </w:tr>
      <w:tr w:rsidR="00901D57" w:rsidRPr="00AC171C" w14:paraId="2E76CDC5" w14:textId="77777777" w:rsidTr="00F57674">
        <w:tc>
          <w:tcPr>
            <w:tcW w:w="3686" w:type="dxa"/>
          </w:tcPr>
          <w:p w14:paraId="5D6FE0EA" w14:textId="77777777" w:rsidR="00901D57" w:rsidRPr="00901D57" w:rsidRDefault="00901D57" w:rsidP="00DB60C3">
            <w:pPr>
              <w:pStyle w:val="CM3"/>
              <w:widowControl/>
              <w:spacing w:line="240" w:lineRule="auto"/>
              <w:ind w:firstLine="284"/>
              <w:contextualSpacing/>
              <w:jc w:val="both"/>
              <w:rPr>
                <w:rFonts w:ascii="Garamond" w:hAnsi="Garamond"/>
                <w:sz w:val="32"/>
                <w:szCs w:val="28"/>
              </w:rPr>
            </w:pPr>
            <w:proofErr w:type="spellStart"/>
            <w:r w:rsidRPr="00901D57">
              <w:rPr>
                <w:rFonts w:ascii="Garamond" w:hAnsi="Garamond"/>
                <w:i/>
                <w:sz w:val="32"/>
                <w:szCs w:val="28"/>
              </w:rPr>
              <w:t>Ayns</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chooilley</w:t>
            </w:r>
            <w:proofErr w:type="spellEnd"/>
            <w:r w:rsidRPr="00901D57">
              <w:rPr>
                <w:rFonts w:ascii="Garamond" w:hAnsi="Garamond"/>
                <w:i/>
                <w:sz w:val="32"/>
                <w:szCs w:val="28"/>
              </w:rPr>
              <w:t xml:space="preserve"> </w:t>
            </w:r>
            <w:proofErr w:type="spellStart"/>
            <w:r w:rsidRPr="00901D57">
              <w:rPr>
                <w:rFonts w:ascii="Garamond" w:hAnsi="Garamond"/>
                <w:i/>
                <w:sz w:val="32"/>
                <w:szCs w:val="28"/>
              </w:rPr>
              <w:t>Lught-thie</w:t>
            </w:r>
            <w:proofErr w:type="spellEnd"/>
            <w:r w:rsidRPr="00901D57">
              <w:rPr>
                <w:rFonts w:ascii="Garamond" w:hAnsi="Garamond"/>
                <w:i/>
                <w:sz w:val="32"/>
                <w:szCs w:val="28"/>
              </w:rPr>
              <w:t xml:space="preserve">, </w:t>
            </w:r>
            <w:proofErr w:type="spellStart"/>
            <w:r w:rsidRPr="00901D57">
              <w:rPr>
                <w:rFonts w:ascii="Garamond" w:hAnsi="Garamond"/>
                <w:i/>
                <w:sz w:val="32"/>
                <w:szCs w:val="28"/>
              </w:rPr>
              <w:t>ayn</w:t>
            </w:r>
            <w:proofErr w:type="spellEnd"/>
            <w:r w:rsidRPr="00901D57">
              <w:rPr>
                <w:rFonts w:ascii="Garamond" w:hAnsi="Garamond"/>
                <w:i/>
                <w:sz w:val="32"/>
                <w:szCs w:val="28"/>
              </w:rPr>
              <w:t xml:space="preserve"> ta </w:t>
            </w:r>
            <w:proofErr w:type="spellStart"/>
            <w:r w:rsidRPr="00901D57">
              <w:rPr>
                <w:rFonts w:ascii="Garamond" w:hAnsi="Garamond"/>
                <w:i/>
                <w:sz w:val="32"/>
                <w:szCs w:val="28"/>
              </w:rPr>
              <w:t>annane</w:t>
            </w:r>
            <w:proofErr w:type="spellEnd"/>
            <w:r w:rsidRPr="00901D57">
              <w:rPr>
                <w:rFonts w:ascii="Garamond" w:hAnsi="Garamond"/>
                <w:i/>
                <w:sz w:val="32"/>
                <w:szCs w:val="28"/>
              </w:rPr>
              <w:t xml:space="preserve"> </w:t>
            </w:r>
            <w:proofErr w:type="spellStart"/>
            <w:r w:rsidRPr="00901D57">
              <w:rPr>
                <w:rFonts w:ascii="Garamond" w:hAnsi="Garamond"/>
                <w:i/>
                <w:sz w:val="32"/>
                <w:szCs w:val="28"/>
              </w:rPr>
              <w:t>oddys</w:t>
            </w:r>
            <w:proofErr w:type="spellEnd"/>
            <w:r w:rsidRPr="00901D57">
              <w:rPr>
                <w:rFonts w:ascii="Garamond" w:hAnsi="Garamond"/>
                <w:i/>
                <w:sz w:val="32"/>
                <w:szCs w:val="28"/>
              </w:rPr>
              <w:t xml:space="preserve"> </w:t>
            </w:r>
            <w:proofErr w:type="spellStart"/>
            <w:r w:rsidRPr="00901D57">
              <w:rPr>
                <w:rFonts w:ascii="Garamond" w:hAnsi="Garamond"/>
                <w:i/>
                <w:sz w:val="32"/>
                <w:szCs w:val="28"/>
              </w:rPr>
              <w:t>lhaih</w:t>
            </w:r>
            <w:proofErr w:type="spellEnd"/>
            <w:r w:rsidRPr="00901D57">
              <w:rPr>
                <w:rFonts w:ascii="Garamond" w:hAnsi="Garamond"/>
                <w:i/>
                <w:sz w:val="32"/>
                <w:szCs w:val="28"/>
              </w:rPr>
              <w:t xml:space="preserve">, ta mee </w:t>
            </w:r>
            <w:proofErr w:type="spellStart"/>
            <w:r w:rsidRPr="00901D57">
              <w:rPr>
                <w:rFonts w:ascii="Garamond" w:hAnsi="Garamond"/>
                <w:i/>
                <w:sz w:val="32"/>
                <w:szCs w:val="28"/>
              </w:rPr>
              <w:t>treshteil</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bee’n</w:t>
            </w:r>
            <w:proofErr w:type="spellEnd"/>
            <w:r w:rsidRPr="00901D57">
              <w:rPr>
                <w:rFonts w:ascii="Garamond" w:hAnsi="Garamond"/>
                <w:i/>
                <w:sz w:val="32"/>
                <w:szCs w:val="28"/>
              </w:rPr>
              <w:t xml:space="preserve"> Da </w:t>
            </w:r>
            <w:proofErr w:type="spellStart"/>
            <w:r w:rsidRPr="00901D57">
              <w:rPr>
                <w:rFonts w:ascii="Garamond" w:hAnsi="Garamond"/>
                <w:i/>
                <w:sz w:val="32"/>
                <w:szCs w:val="28"/>
              </w:rPr>
              <w:t>Phadjer</w:t>
            </w:r>
            <w:proofErr w:type="spellEnd"/>
            <w:r w:rsidRPr="00901D57">
              <w:rPr>
                <w:rFonts w:ascii="Garamond" w:hAnsi="Garamond"/>
                <w:i/>
                <w:sz w:val="32"/>
                <w:szCs w:val="28"/>
              </w:rPr>
              <w:t xml:space="preserve"> ta </w:t>
            </w:r>
            <w:proofErr w:type="spellStart"/>
            <w:r w:rsidRPr="00901D57">
              <w:rPr>
                <w:rFonts w:ascii="Garamond" w:hAnsi="Garamond"/>
                <w:i/>
                <w:sz w:val="32"/>
                <w:szCs w:val="28"/>
              </w:rPr>
              <w:t>couyr</w:t>
            </w:r>
            <w:proofErr w:type="spellEnd"/>
            <w:r w:rsidRPr="00901D57">
              <w:rPr>
                <w:rFonts w:ascii="Garamond" w:hAnsi="Garamond"/>
                <w:i/>
                <w:sz w:val="32"/>
                <w:szCs w:val="28"/>
              </w:rPr>
              <w:t xml:space="preserve"> </w:t>
            </w:r>
            <w:proofErr w:type="spellStart"/>
            <w:r w:rsidRPr="00901D57">
              <w:rPr>
                <w:rFonts w:ascii="Garamond" w:hAnsi="Garamond"/>
                <w:i/>
                <w:sz w:val="32"/>
                <w:szCs w:val="28"/>
              </w:rPr>
              <w:t>lught-thie</w:t>
            </w:r>
            <w:proofErr w:type="spellEnd"/>
            <w:r>
              <w:rPr>
                <w:rFonts w:ascii="Garamond" w:hAnsi="Garamond"/>
                <w:i/>
                <w:sz w:val="32"/>
                <w:szCs w:val="28"/>
              </w:rPr>
              <w:t>,</w:t>
            </w:r>
            <w:r w:rsidRPr="00901D57">
              <w:rPr>
                <w:rFonts w:ascii="Garamond" w:hAnsi="Garamond"/>
                <w:i/>
                <w:sz w:val="32"/>
                <w:szCs w:val="28"/>
              </w:rPr>
              <w:t xml:space="preserve"> </w:t>
            </w:r>
            <w:proofErr w:type="spellStart"/>
            <w:r w:rsidRPr="00901D57">
              <w:rPr>
                <w:rFonts w:ascii="Garamond" w:hAnsi="Garamond"/>
                <w:i/>
                <w:sz w:val="32"/>
                <w:szCs w:val="28"/>
              </w:rPr>
              <w:t>gagh</w:t>
            </w:r>
            <w:proofErr w:type="spellEnd"/>
            <w:r w:rsidRPr="00901D57">
              <w:rPr>
                <w:rFonts w:ascii="Garamond" w:hAnsi="Garamond"/>
                <w:i/>
                <w:sz w:val="32"/>
                <w:szCs w:val="28"/>
              </w:rPr>
              <w:t xml:space="preserve"> </w:t>
            </w:r>
            <w:proofErr w:type="spellStart"/>
            <w:r w:rsidRPr="00901D57">
              <w:rPr>
                <w:rFonts w:ascii="Garamond" w:hAnsi="Garamond"/>
                <w:i/>
                <w:sz w:val="32"/>
                <w:szCs w:val="28"/>
              </w:rPr>
              <w:t>laa</w:t>
            </w:r>
            <w:proofErr w:type="spellEnd"/>
            <w:r w:rsidRPr="00901D57">
              <w:rPr>
                <w:rFonts w:ascii="Garamond" w:hAnsi="Garamond"/>
                <w:i/>
                <w:sz w:val="32"/>
                <w:szCs w:val="28"/>
              </w:rPr>
              <w:t xml:space="preserve"> er </w:t>
            </w:r>
            <w:proofErr w:type="spellStart"/>
            <w:r w:rsidRPr="00901D57">
              <w:rPr>
                <w:rFonts w:ascii="Garamond" w:hAnsi="Garamond"/>
                <w:i/>
                <w:sz w:val="32"/>
                <w:szCs w:val="28"/>
              </w:rPr>
              <w:t>ny</w:t>
            </w:r>
            <w:proofErr w:type="spellEnd"/>
            <w:r w:rsidRPr="00901D57">
              <w:rPr>
                <w:rFonts w:ascii="Garamond" w:hAnsi="Garamond"/>
                <w:i/>
                <w:sz w:val="32"/>
                <w:szCs w:val="28"/>
              </w:rPr>
              <w:t xml:space="preserve"> </w:t>
            </w:r>
            <w:proofErr w:type="spellStart"/>
            <w:r w:rsidRPr="00901D57">
              <w:rPr>
                <w:rFonts w:ascii="Garamond" w:hAnsi="Garamond"/>
                <w:i/>
                <w:sz w:val="32"/>
                <w:szCs w:val="28"/>
              </w:rPr>
              <w:t>chliaghtey</w:t>
            </w:r>
            <w:proofErr w:type="spellEnd"/>
            <w:r w:rsidRPr="00901D57">
              <w:rPr>
                <w:rFonts w:ascii="Garamond" w:hAnsi="Garamond"/>
                <w:i/>
                <w:sz w:val="32"/>
                <w:szCs w:val="28"/>
              </w:rPr>
              <w:t xml:space="preserve">. As cha </w:t>
            </w:r>
            <w:proofErr w:type="spellStart"/>
            <w:r w:rsidRPr="00901D57">
              <w:rPr>
                <w:rFonts w:ascii="Garamond" w:hAnsi="Garamond"/>
                <w:i/>
                <w:sz w:val="32"/>
                <w:szCs w:val="28"/>
              </w:rPr>
              <w:t>vel</w:t>
            </w:r>
            <w:proofErr w:type="spellEnd"/>
            <w:r w:rsidRPr="00901D57">
              <w:rPr>
                <w:rFonts w:ascii="Garamond" w:hAnsi="Garamond"/>
                <w:i/>
                <w:sz w:val="32"/>
                <w:szCs w:val="28"/>
              </w:rPr>
              <w:t xml:space="preserve"> </w:t>
            </w:r>
            <w:proofErr w:type="spellStart"/>
            <w:r w:rsidRPr="00901D57">
              <w:rPr>
                <w:rFonts w:ascii="Garamond" w:hAnsi="Garamond"/>
                <w:i/>
                <w:sz w:val="32"/>
                <w:szCs w:val="28"/>
              </w:rPr>
              <w:t>doot</w:t>
            </w:r>
            <w:proofErr w:type="spellEnd"/>
            <w:r w:rsidRPr="00901D57">
              <w:rPr>
                <w:rFonts w:ascii="Garamond" w:hAnsi="Garamond"/>
                <w:i/>
                <w:sz w:val="32"/>
                <w:szCs w:val="28"/>
              </w:rPr>
              <w:t xml:space="preserve"> </w:t>
            </w:r>
            <w:proofErr w:type="spellStart"/>
            <w:r w:rsidRPr="00901D57">
              <w:rPr>
                <w:rFonts w:ascii="Garamond" w:hAnsi="Garamond"/>
                <w:i/>
                <w:sz w:val="32"/>
                <w:szCs w:val="28"/>
              </w:rPr>
              <w:t>orrym</w:t>
            </w:r>
            <w:proofErr w:type="spellEnd"/>
            <w:r w:rsidRPr="00901D57">
              <w:rPr>
                <w:rFonts w:ascii="Garamond" w:hAnsi="Garamond"/>
                <w:i/>
                <w:sz w:val="32"/>
                <w:szCs w:val="28"/>
              </w:rPr>
              <w:t xml:space="preserve"> </w:t>
            </w:r>
            <w:proofErr w:type="spellStart"/>
            <w:r w:rsidRPr="00901D57">
              <w:rPr>
                <w:rFonts w:ascii="Garamond" w:hAnsi="Garamond"/>
                <w:i/>
                <w:sz w:val="32"/>
                <w:szCs w:val="28"/>
              </w:rPr>
              <w:t>nagh</w:t>
            </w:r>
            <w:proofErr w:type="spellEnd"/>
            <w:r w:rsidRPr="00901D57">
              <w:rPr>
                <w:rFonts w:ascii="Garamond" w:hAnsi="Garamond"/>
                <w:i/>
                <w:sz w:val="32"/>
                <w:szCs w:val="28"/>
              </w:rPr>
              <w:t xml:space="preserve"> jean </w:t>
            </w:r>
            <w:proofErr w:type="spellStart"/>
            <w:r w:rsidRPr="00901D57">
              <w:rPr>
                <w:rFonts w:ascii="Garamond" w:hAnsi="Garamond"/>
                <w:i/>
                <w:sz w:val="32"/>
                <w:szCs w:val="28"/>
              </w:rPr>
              <w:t>ny</w:t>
            </w:r>
            <w:proofErr w:type="spellEnd"/>
            <w:r w:rsidRPr="00901D57">
              <w:rPr>
                <w:rFonts w:ascii="Garamond" w:hAnsi="Garamond"/>
                <w:i/>
                <w:sz w:val="32"/>
                <w:szCs w:val="28"/>
              </w:rPr>
              <w:t xml:space="preserve"> </w:t>
            </w:r>
            <w:proofErr w:type="spellStart"/>
            <w:r w:rsidRPr="00901D57">
              <w:rPr>
                <w:rFonts w:ascii="Garamond" w:hAnsi="Garamond"/>
                <w:i/>
                <w:sz w:val="32"/>
                <w:szCs w:val="28"/>
              </w:rPr>
              <w:t>Bochyllyn</w:t>
            </w:r>
            <w:proofErr w:type="spellEnd"/>
            <w:r w:rsidRPr="00901D57">
              <w:rPr>
                <w:rFonts w:ascii="Garamond" w:hAnsi="Garamond"/>
                <w:i/>
                <w:sz w:val="32"/>
                <w:szCs w:val="28"/>
              </w:rPr>
              <w:t xml:space="preserve"> </w:t>
            </w:r>
            <w:proofErr w:type="spellStart"/>
            <w:r w:rsidRPr="00901D57">
              <w:rPr>
                <w:rFonts w:ascii="Garamond" w:hAnsi="Garamond"/>
                <w:i/>
                <w:sz w:val="32"/>
                <w:szCs w:val="28"/>
              </w:rPr>
              <w:t>Anmey</w:t>
            </w:r>
            <w:proofErr w:type="spellEnd"/>
            <w:r w:rsidRPr="00901D57">
              <w:rPr>
                <w:rFonts w:ascii="Garamond" w:hAnsi="Garamond"/>
                <w:i/>
                <w:sz w:val="32"/>
                <w:szCs w:val="28"/>
              </w:rPr>
              <w:t xml:space="preserve">, </w:t>
            </w:r>
            <w:proofErr w:type="spellStart"/>
            <w:r w:rsidRPr="00901D57">
              <w:rPr>
                <w:rFonts w:ascii="Garamond" w:hAnsi="Garamond"/>
                <w:i/>
                <w:sz w:val="32"/>
                <w:szCs w:val="28"/>
              </w:rPr>
              <w:t>orroo</w:t>
            </w:r>
            <w:proofErr w:type="spellEnd"/>
            <w:r w:rsidRPr="00901D57">
              <w:rPr>
                <w:rFonts w:ascii="Garamond" w:hAnsi="Garamond"/>
                <w:i/>
                <w:sz w:val="32"/>
                <w:szCs w:val="28"/>
              </w:rPr>
              <w:t xml:space="preserve"> ta </w:t>
            </w:r>
            <w:proofErr w:type="spellStart"/>
            <w:r w:rsidRPr="00901D57">
              <w:rPr>
                <w:rFonts w:ascii="Garamond" w:hAnsi="Garamond"/>
                <w:i/>
                <w:sz w:val="32"/>
                <w:szCs w:val="28"/>
              </w:rPr>
              <w:t>kiarrail</w:t>
            </w:r>
            <w:proofErr w:type="spellEnd"/>
            <w:r w:rsidRPr="00901D57">
              <w:rPr>
                <w:rFonts w:ascii="Garamond" w:hAnsi="Garamond"/>
                <w:i/>
                <w:sz w:val="32"/>
                <w:szCs w:val="28"/>
              </w:rPr>
              <w:t xml:space="preserve"> </w:t>
            </w:r>
            <w:proofErr w:type="spellStart"/>
            <w:r w:rsidRPr="00901D57">
              <w:rPr>
                <w:rFonts w:ascii="Garamond" w:hAnsi="Garamond"/>
                <w:i/>
                <w:sz w:val="32"/>
                <w:szCs w:val="28"/>
              </w:rPr>
              <w:t>firrinagh</w:t>
            </w:r>
            <w:proofErr w:type="spellEnd"/>
            <w:r w:rsidRPr="00901D57">
              <w:rPr>
                <w:rFonts w:ascii="Garamond" w:hAnsi="Garamond"/>
                <w:i/>
                <w:sz w:val="32"/>
                <w:szCs w:val="28"/>
              </w:rPr>
              <w:t xml:space="preserve"> son </w:t>
            </w:r>
            <w:proofErr w:type="spellStart"/>
            <w:r w:rsidRPr="00901D57">
              <w:rPr>
                <w:rFonts w:ascii="Garamond" w:hAnsi="Garamond"/>
                <w:i/>
                <w:sz w:val="32"/>
                <w:szCs w:val="28"/>
              </w:rPr>
              <w:t>Anmeenyn</w:t>
            </w:r>
            <w:proofErr w:type="spellEnd"/>
            <w:r w:rsidRPr="00901D57">
              <w:rPr>
                <w:rFonts w:ascii="Garamond" w:hAnsi="Garamond"/>
                <w:i/>
                <w:sz w:val="32"/>
                <w:szCs w:val="28"/>
              </w:rPr>
              <w:t xml:space="preserve"> y </w:t>
            </w:r>
            <w:proofErr w:type="spellStart"/>
            <w:r w:rsidRPr="00901D57">
              <w:rPr>
                <w:rFonts w:ascii="Garamond" w:hAnsi="Garamond"/>
                <w:i/>
                <w:sz w:val="32"/>
                <w:szCs w:val="28"/>
              </w:rPr>
              <w:t>Phobble</w:t>
            </w:r>
            <w:proofErr w:type="spellEnd"/>
            <w:r w:rsidRPr="00901D57">
              <w:rPr>
                <w:rFonts w:ascii="Garamond" w:hAnsi="Garamond"/>
                <w:i/>
                <w:sz w:val="32"/>
                <w:szCs w:val="28"/>
              </w:rPr>
              <w:t xml:space="preserve">, </w:t>
            </w:r>
            <w:proofErr w:type="spellStart"/>
            <w:r w:rsidRPr="00901D57">
              <w:rPr>
                <w:rFonts w:ascii="Garamond" w:hAnsi="Garamond"/>
                <w:i/>
                <w:sz w:val="32"/>
                <w:szCs w:val="28"/>
              </w:rPr>
              <w:t>ymmodee</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Phersoonyn</w:t>
            </w:r>
            <w:proofErr w:type="spellEnd"/>
            <w:r w:rsidRPr="00901D57">
              <w:rPr>
                <w:rFonts w:ascii="Garamond" w:hAnsi="Garamond"/>
                <w:i/>
                <w:sz w:val="32"/>
                <w:szCs w:val="28"/>
              </w:rPr>
              <w:t xml:space="preserve"> </w:t>
            </w:r>
            <w:proofErr w:type="spellStart"/>
            <w:r w:rsidRPr="00901D57">
              <w:rPr>
                <w:rFonts w:ascii="Garamond" w:hAnsi="Garamond"/>
                <w:i/>
                <w:sz w:val="32"/>
                <w:szCs w:val="28"/>
              </w:rPr>
              <w:t>mie</w:t>
            </w:r>
            <w:proofErr w:type="spellEnd"/>
            <w:r w:rsidRPr="00901D57">
              <w:rPr>
                <w:rFonts w:ascii="Garamond" w:hAnsi="Garamond"/>
                <w:i/>
                <w:sz w:val="32"/>
                <w:szCs w:val="28"/>
              </w:rPr>
              <w:t xml:space="preserve"> </w:t>
            </w:r>
            <w:proofErr w:type="spellStart"/>
            <w:r w:rsidRPr="00901D57">
              <w:rPr>
                <w:rFonts w:ascii="Garamond" w:hAnsi="Garamond"/>
                <w:i/>
                <w:sz w:val="32"/>
                <w:szCs w:val="28"/>
              </w:rPr>
              <w:t>nagh</w:t>
            </w:r>
            <w:proofErr w:type="spellEnd"/>
            <w:r w:rsidRPr="00901D57">
              <w:rPr>
                <w:rFonts w:ascii="Garamond" w:hAnsi="Garamond"/>
                <w:i/>
                <w:sz w:val="32"/>
                <w:szCs w:val="28"/>
              </w:rPr>
              <w:t xml:space="preserve"> </w:t>
            </w:r>
            <w:proofErr w:type="spellStart"/>
            <w:r w:rsidRPr="00901D57">
              <w:rPr>
                <w:rFonts w:ascii="Garamond" w:hAnsi="Garamond"/>
                <w:i/>
                <w:sz w:val="32"/>
                <w:szCs w:val="28"/>
              </w:rPr>
              <w:t>vod</w:t>
            </w:r>
            <w:proofErr w:type="spellEnd"/>
            <w:r w:rsidRPr="00901D57">
              <w:rPr>
                <w:rFonts w:ascii="Garamond" w:hAnsi="Garamond"/>
                <w:i/>
                <w:sz w:val="32"/>
                <w:szCs w:val="28"/>
              </w:rPr>
              <w:t xml:space="preserve"> </w:t>
            </w:r>
            <w:proofErr w:type="spellStart"/>
            <w:r w:rsidRPr="00901D57">
              <w:rPr>
                <w:rFonts w:ascii="Garamond" w:hAnsi="Garamond"/>
                <w:i/>
                <w:sz w:val="32"/>
                <w:szCs w:val="28"/>
              </w:rPr>
              <w:t>lhaih</w:t>
            </w:r>
            <w:proofErr w:type="spellEnd"/>
            <w:r w:rsidRPr="00901D57">
              <w:rPr>
                <w:rFonts w:ascii="Garamond" w:hAnsi="Garamond"/>
                <w:i/>
                <w:sz w:val="32"/>
                <w:szCs w:val="28"/>
              </w:rPr>
              <w:t xml:space="preserve"> y chur lieu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ynsagh</w:t>
            </w:r>
            <w:proofErr w:type="spellEnd"/>
            <w:r w:rsidRPr="00901D57">
              <w:rPr>
                <w:rFonts w:ascii="Garamond" w:hAnsi="Garamond"/>
                <w:i/>
                <w:sz w:val="32"/>
                <w:szCs w:val="28"/>
              </w:rPr>
              <w:t xml:space="preserve"> as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chliaghtey</w:t>
            </w:r>
            <w:proofErr w:type="spellEnd"/>
            <w:r w:rsidRPr="00901D57">
              <w:rPr>
                <w:rFonts w:ascii="Garamond" w:hAnsi="Garamond"/>
                <w:i/>
                <w:sz w:val="32"/>
                <w:szCs w:val="28"/>
              </w:rPr>
              <w:t xml:space="preserve"> ad. Son nee ad </w:t>
            </w:r>
            <w:proofErr w:type="spellStart"/>
            <w:r w:rsidRPr="00901D57">
              <w:rPr>
                <w:rFonts w:ascii="Garamond" w:hAnsi="Garamond"/>
                <w:i/>
                <w:sz w:val="32"/>
                <w:szCs w:val="28"/>
              </w:rPr>
              <w:t>smooinaght</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dowin</w:t>
            </w:r>
            <w:proofErr w:type="spellEnd"/>
            <w:r w:rsidRPr="00901D57">
              <w:rPr>
                <w:rFonts w:ascii="Garamond" w:hAnsi="Garamond"/>
                <w:i/>
                <w:sz w:val="32"/>
                <w:szCs w:val="28"/>
              </w:rPr>
              <w:t xml:space="preserve"> er </w:t>
            </w:r>
            <w:proofErr w:type="spellStart"/>
            <w:r w:rsidRPr="00901D57">
              <w:rPr>
                <w:rFonts w:ascii="Garamond" w:hAnsi="Garamond"/>
                <w:i/>
                <w:sz w:val="32"/>
                <w:szCs w:val="28"/>
              </w:rPr>
              <w:t>goan</w:t>
            </w:r>
            <w:proofErr w:type="spellEnd"/>
            <w:r w:rsidRPr="00901D57">
              <w:rPr>
                <w:rFonts w:ascii="Garamond" w:hAnsi="Garamond"/>
                <w:i/>
                <w:sz w:val="32"/>
                <w:szCs w:val="28"/>
              </w:rPr>
              <w:t xml:space="preserve"> </w:t>
            </w:r>
            <w:proofErr w:type="spellStart"/>
            <w:r w:rsidRPr="00901D57">
              <w:rPr>
                <w:rFonts w:ascii="Garamond" w:hAnsi="Garamond"/>
                <w:i/>
                <w:sz w:val="32"/>
                <w:szCs w:val="28"/>
              </w:rPr>
              <w:t>aglagh</w:t>
            </w:r>
            <w:proofErr w:type="spellEnd"/>
            <w:r w:rsidRPr="00901D57">
              <w:rPr>
                <w:rFonts w:ascii="Garamond" w:hAnsi="Garamond"/>
                <w:i/>
                <w:sz w:val="32"/>
                <w:szCs w:val="28"/>
              </w:rPr>
              <w:t xml:space="preserve"> y </w:t>
            </w:r>
            <w:proofErr w:type="spellStart"/>
            <w:r w:rsidRPr="00901D57">
              <w:rPr>
                <w:rFonts w:ascii="Garamond" w:hAnsi="Garamond"/>
                <w:i/>
                <w:sz w:val="32"/>
                <w:szCs w:val="28"/>
              </w:rPr>
              <w:t>Phadeyr</w:t>
            </w:r>
            <w:proofErr w:type="spellEnd"/>
            <w:r w:rsidRPr="00901D57">
              <w:rPr>
                <w:rFonts w:ascii="Garamond" w:hAnsi="Garamond"/>
                <w:i/>
                <w:sz w:val="32"/>
                <w:szCs w:val="28"/>
              </w:rPr>
              <w:t xml:space="preserve">, </w:t>
            </w:r>
            <w:proofErr w:type="spellStart"/>
            <w:r w:rsidRPr="00901D57">
              <w:rPr>
                <w:rFonts w:ascii="Garamond" w:hAnsi="Garamond"/>
                <w:sz w:val="32"/>
                <w:szCs w:val="28"/>
              </w:rPr>
              <w:t>Deart</w:t>
            </w:r>
            <w:proofErr w:type="spellEnd"/>
            <w:r w:rsidRPr="00901D57">
              <w:rPr>
                <w:rFonts w:ascii="Garamond" w:hAnsi="Garamond"/>
                <w:sz w:val="32"/>
                <w:szCs w:val="28"/>
              </w:rPr>
              <w:t xml:space="preserve"> </w:t>
            </w:r>
            <w:proofErr w:type="spellStart"/>
            <w:r w:rsidRPr="00901D57">
              <w:rPr>
                <w:rFonts w:ascii="Garamond" w:hAnsi="Garamond"/>
                <w:sz w:val="32"/>
                <w:szCs w:val="28"/>
              </w:rPr>
              <w:t>magh</w:t>
            </w:r>
            <w:proofErr w:type="spellEnd"/>
            <w:r w:rsidRPr="00901D57">
              <w:rPr>
                <w:rFonts w:ascii="Garamond" w:hAnsi="Garamond"/>
                <w:sz w:val="32"/>
                <w:szCs w:val="28"/>
              </w:rPr>
              <w:t xml:space="preserve"> </w:t>
            </w:r>
            <w:proofErr w:type="spellStart"/>
            <w:r w:rsidRPr="00901D57">
              <w:rPr>
                <w:rFonts w:ascii="Garamond" w:hAnsi="Garamond"/>
                <w:sz w:val="32"/>
                <w:szCs w:val="28"/>
              </w:rPr>
              <w:t>dt’ewlys</w:t>
            </w:r>
            <w:proofErr w:type="spellEnd"/>
            <w:r w:rsidRPr="00901D57">
              <w:rPr>
                <w:rFonts w:ascii="Garamond" w:hAnsi="Garamond"/>
                <w:sz w:val="32"/>
                <w:szCs w:val="28"/>
              </w:rPr>
              <w:t xml:space="preserve"> er </w:t>
            </w:r>
            <w:proofErr w:type="spellStart"/>
            <w:r w:rsidRPr="00901D57">
              <w:rPr>
                <w:rFonts w:ascii="Garamond" w:hAnsi="Garamond"/>
                <w:sz w:val="32"/>
                <w:szCs w:val="28"/>
              </w:rPr>
              <w:t>ny</w:t>
            </w:r>
            <w:proofErr w:type="spellEnd"/>
            <w:r w:rsidRPr="00901D57">
              <w:rPr>
                <w:rFonts w:ascii="Garamond" w:hAnsi="Garamond"/>
                <w:sz w:val="32"/>
                <w:szCs w:val="28"/>
              </w:rPr>
              <w:t xml:space="preserve"> </w:t>
            </w:r>
            <w:proofErr w:type="spellStart"/>
            <w:r w:rsidRPr="00901D57">
              <w:rPr>
                <w:rFonts w:ascii="Garamond" w:hAnsi="Garamond"/>
                <w:sz w:val="32"/>
                <w:szCs w:val="28"/>
              </w:rPr>
              <w:t>Lughtyn-thiene</w:t>
            </w:r>
            <w:proofErr w:type="spellEnd"/>
            <w:r w:rsidRPr="00901D57">
              <w:rPr>
                <w:rFonts w:ascii="Garamond" w:hAnsi="Garamond"/>
                <w:sz w:val="32"/>
                <w:szCs w:val="28"/>
              </w:rPr>
              <w:t xml:space="preserve"> </w:t>
            </w:r>
            <w:proofErr w:type="spellStart"/>
            <w:r w:rsidRPr="00901D57">
              <w:rPr>
                <w:rFonts w:ascii="Garamond" w:hAnsi="Garamond"/>
                <w:sz w:val="32"/>
                <w:szCs w:val="28"/>
              </w:rPr>
              <w:t>nagh</w:t>
            </w:r>
            <w:proofErr w:type="spellEnd"/>
            <w:r w:rsidRPr="00901D57">
              <w:rPr>
                <w:rFonts w:ascii="Garamond" w:hAnsi="Garamond"/>
                <w:sz w:val="32"/>
                <w:szCs w:val="28"/>
              </w:rPr>
              <w:t xml:space="preserve"> </w:t>
            </w:r>
            <w:proofErr w:type="spellStart"/>
            <w:r w:rsidRPr="00901D57">
              <w:rPr>
                <w:rFonts w:ascii="Garamond" w:hAnsi="Garamond"/>
                <w:sz w:val="32"/>
                <w:szCs w:val="28"/>
              </w:rPr>
              <w:t>vel</w:t>
            </w:r>
            <w:proofErr w:type="spellEnd"/>
            <w:r w:rsidRPr="00901D57">
              <w:rPr>
                <w:rFonts w:ascii="Garamond" w:hAnsi="Garamond"/>
                <w:sz w:val="32"/>
                <w:szCs w:val="28"/>
              </w:rPr>
              <w:t xml:space="preserve"> er </w:t>
            </w:r>
            <w:proofErr w:type="spellStart"/>
            <w:r w:rsidRPr="00901D57">
              <w:rPr>
                <w:rFonts w:ascii="Garamond" w:hAnsi="Garamond"/>
                <w:sz w:val="32"/>
                <w:szCs w:val="28"/>
              </w:rPr>
              <w:t>neamagh</w:t>
            </w:r>
            <w:proofErr w:type="spellEnd"/>
            <w:r w:rsidRPr="00901D57">
              <w:rPr>
                <w:rFonts w:ascii="Garamond" w:hAnsi="Garamond"/>
                <w:sz w:val="32"/>
                <w:szCs w:val="28"/>
              </w:rPr>
              <w:t xml:space="preserve"> er </w:t>
            </w:r>
            <w:proofErr w:type="spellStart"/>
            <w:r w:rsidRPr="00901D57">
              <w:rPr>
                <w:rFonts w:ascii="Garamond" w:hAnsi="Garamond"/>
                <w:sz w:val="32"/>
                <w:szCs w:val="28"/>
              </w:rPr>
              <w:t>dt’ennym</w:t>
            </w:r>
            <w:proofErr w:type="spellEnd"/>
            <w:r w:rsidRPr="00901D57">
              <w:rPr>
                <w:rFonts w:ascii="Garamond" w:hAnsi="Garamond"/>
                <w:sz w:val="32"/>
                <w:szCs w:val="28"/>
              </w:rPr>
              <w:t xml:space="preserve">, </w:t>
            </w:r>
            <w:r w:rsidRPr="00901D57">
              <w:rPr>
                <w:rFonts w:ascii="Garamond" w:hAnsi="Garamond"/>
                <w:i/>
                <w:sz w:val="32"/>
                <w:szCs w:val="28"/>
              </w:rPr>
              <w:t>Jer.</w:t>
            </w:r>
            <w:r w:rsidRPr="00901D57">
              <w:rPr>
                <w:rFonts w:ascii="Garamond" w:hAnsi="Garamond"/>
                <w:sz w:val="32"/>
                <w:szCs w:val="28"/>
              </w:rPr>
              <w:t xml:space="preserve"> 10. 25. </w:t>
            </w:r>
          </w:p>
        </w:tc>
        <w:tc>
          <w:tcPr>
            <w:tcW w:w="4932" w:type="dxa"/>
          </w:tcPr>
          <w:p w14:paraId="28145111" w14:textId="77777777" w:rsidR="00901D57" w:rsidRPr="007241BD" w:rsidRDefault="00901D57" w:rsidP="00A17DDB">
            <w:pPr>
              <w:pStyle w:val="ListParagraph"/>
              <w:spacing w:line="216" w:lineRule="auto"/>
              <w:ind w:left="0" w:firstLine="284"/>
              <w:jc w:val="both"/>
              <w:rPr>
                <w:rFonts w:ascii="Garamond" w:hAnsi="Garamond" w:cs="GlyphLessFont"/>
                <w:i/>
                <w:sz w:val="32"/>
              </w:rPr>
            </w:pPr>
            <w:r w:rsidRPr="000A2290">
              <w:rPr>
                <w:rFonts w:ascii="Garamond" w:hAnsi="Garamond" w:cs="GlyphLessFont"/>
                <w:sz w:val="32"/>
              </w:rPr>
              <w:t xml:space="preserve">In every Family where there is one that can read, I do hope that the Two Family Prayers will be constantly used. And I make no question but the Clergy, who are truly concerned for the Souls of their People, will bring many </w:t>
            </w:r>
            <w:proofErr w:type="spellStart"/>
            <w:r w:rsidRPr="000A2290">
              <w:rPr>
                <w:rFonts w:ascii="Garamond" w:hAnsi="Garamond" w:cs="GlyphLessFont"/>
                <w:sz w:val="32"/>
              </w:rPr>
              <w:t>well disposed</w:t>
            </w:r>
            <w:proofErr w:type="spellEnd"/>
            <w:r w:rsidRPr="000A2290">
              <w:rPr>
                <w:rFonts w:ascii="Garamond" w:hAnsi="Garamond" w:cs="GlyphLessFont"/>
                <w:sz w:val="32"/>
              </w:rPr>
              <w:t xml:space="preserve"> Persons that cannot read, to learn</w:t>
            </w:r>
            <w:r w:rsidR="007241BD">
              <w:rPr>
                <w:rFonts w:ascii="Garamond" w:hAnsi="Garamond" w:cs="GlyphLessFont"/>
                <w:sz w:val="32"/>
              </w:rPr>
              <w:t>,</w:t>
            </w:r>
            <w:r w:rsidRPr="000A2290">
              <w:rPr>
                <w:rFonts w:ascii="Garamond" w:hAnsi="Garamond" w:cs="GlyphLessFont"/>
                <w:sz w:val="32"/>
              </w:rPr>
              <w:t xml:space="preserve"> and to use them ; for they will consider the terrible words of the Prophet. </w:t>
            </w:r>
            <w:r w:rsidRPr="000A2290">
              <w:rPr>
                <w:rFonts w:ascii="Garamond" w:hAnsi="Garamond" w:cs="GlyphLessFont"/>
                <w:i/>
                <w:sz w:val="32"/>
              </w:rPr>
              <w:t xml:space="preserve">Pour out thy wrath upon the Families that </w:t>
            </w:r>
            <w:r w:rsidR="007241BD">
              <w:rPr>
                <w:rFonts w:ascii="Garamond" w:hAnsi="Garamond" w:cs="GlyphLessFont"/>
                <w:i/>
                <w:sz w:val="32"/>
              </w:rPr>
              <w:t xml:space="preserve">have not </w:t>
            </w:r>
            <w:r w:rsidRPr="000A2290">
              <w:rPr>
                <w:rFonts w:ascii="Garamond" w:hAnsi="Garamond" w:cs="GlyphLessFont"/>
                <w:i/>
                <w:sz w:val="32"/>
              </w:rPr>
              <w:t>call</w:t>
            </w:r>
            <w:r w:rsidR="007241BD">
              <w:rPr>
                <w:rFonts w:ascii="Garamond" w:hAnsi="Garamond" w:cs="GlyphLessFont"/>
                <w:i/>
                <w:sz w:val="32"/>
              </w:rPr>
              <w:t>ed</w:t>
            </w:r>
            <w:r w:rsidRPr="000A2290">
              <w:rPr>
                <w:rFonts w:ascii="Garamond" w:hAnsi="Garamond" w:cs="GlyphLessFont"/>
                <w:i/>
                <w:sz w:val="32"/>
              </w:rPr>
              <w:t xml:space="preserve"> upon thy Name. </w:t>
            </w:r>
            <w:r w:rsidRPr="000A2290">
              <w:rPr>
                <w:rFonts w:ascii="Garamond" w:hAnsi="Garamond" w:cs="GlyphLessFont"/>
                <w:sz w:val="32"/>
              </w:rPr>
              <w:t>Jer. 10. 25.</w:t>
            </w:r>
          </w:p>
        </w:tc>
      </w:tr>
      <w:tr w:rsidR="00901D57" w:rsidRPr="00AC171C" w14:paraId="48C88C7C" w14:textId="77777777" w:rsidTr="00F57674">
        <w:tc>
          <w:tcPr>
            <w:tcW w:w="3686" w:type="dxa"/>
          </w:tcPr>
          <w:p w14:paraId="1EC0DB2E" w14:textId="77777777" w:rsidR="00901D57" w:rsidRPr="00901D57" w:rsidRDefault="00901D57" w:rsidP="00DB60C3">
            <w:pPr>
              <w:pStyle w:val="CM3"/>
              <w:widowControl/>
              <w:spacing w:line="240" w:lineRule="auto"/>
              <w:ind w:firstLine="284"/>
              <w:contextualSpacing/>
              <w:jc w:val="both"/>
              <w:rPr>
                <w:rFonts w:ascii="Garamond" w:hAnsi="Garamond"/>
                <w:sz w:val="32"/>
                <w:szCs w:val="28"/>
              </w:rPr>
            </w:pPr>
            <w:proofErr w:type="spellStart"/>
            <w:r w:rsidRPr="00901D57">
              <w:rPr>
                <w:rFonts w:ascii="Garamond" w:hAnsi="Garamond"/>
                <w:i/>
                <w:sz w:val="32"/>
                <w:szCs w:val="28"/>
              </w:rPr>
              <w:t>T’an</w:t>
            </w:r>
            <w:proofErr w:type="spellEnd"/>
            <w:r w:rsidRPr="00901D57">
              <w:rPr>
                <w:rFonts w:ascii="Garamond" w:hAnsi="Garamond"/>
                <w:i/>
                <w:sz w:val="32"/>
                <w:szCs w:val="28"/>
              </w:rPr>
              <w:t xml:space="preserve"> </w:t>
            </w:r>
            <w:proofErr w:type="spellStart"/>
            <w:r w:rsidRPr="00901D57">
              <w:rPr>
                <w:rFonts w:ascii="Garamond" w:hAnsi="Garamond"/>
                <w:i/>
                <w:sz w:val="32"/>
                <w:szCs w:val="28"/>
              </w:rPr>
              <w:t>chooid</w:t>
            </w:r>
            <w:proofErr w:type="spellEnd"/>
            <w:r w:rsidRPr="00901D57">
              <w:rPr>
                <w:rFonts w:ascii="Garamond" w:hAnsi="Garamond"/>
                <w:i/>
                <w:sz w:val="32"/>
                <w:szCs w:val="28"/>
              </w:rPr>
              <w:t xml:space="preserve"> </w:t>
            </w:r>
            <w:proofErr w:type="spellStart"/>
            <w:r w:rsidRPr="00901D57">
              <w:rPr>
                <w:rFonts w:ascii="Garamond" w:hAnsi="Garamond"/>
                <w:i/>
                <w:sz w:val="32"/>
                <w:szCs w:val="28"/>
              </w:rPr>
              <w:t>elley</w:t>
            </w:r>
            <w:proofErr w:type="spellEnd"/>
            <w:r w:rsidRPr="00901D57">
              <w:rPr>
                <w:rFonts w:ascii="Garamond" w:hAnsi="Garamond"/>
                <w:i/>
                <w:sz w:val="32"/>
                <w:szCs w:val="28"/>
              </w:rPr>
              <w:t xml:space="preserve"> </w:t>
            </w:r>
            <w:proofErr w:type="spellStart"/>
            <w:r w:rsidRPr="00901D57">
              <w:rPr>
                <w:rFonts w:ascii="Garamond" w:hAnsi="Garamond"/>
                <w:i/>
                <w:sz w:val="32"/>
                <w:szCs w:val="28"/>
              </w:rPr>
              <w:t>jeh</w:t>
            </w:r>
            <w:proofErr w:type="spellEnd"/>
            <w:r w:rsidRPr="00901D57">
              <w:rPr>
                <w:rFonts w:ascii="Garamond" w:hAnsi="Garamond"/>
                <w:i/>
                <w:sz w:val="32"/>
                <w:szCs w:val="28"/>
              </w:rPr>
              <w:t xml:space="preserve"> </w:t>
            </w:r>
            <w:proofErr w:type="spellStart"/>
            <w:r w:rsidRPr="00901D57">
              <w:rPr>
                <w:rFonts w:ascii="Garamond" w:hAnsi="Garamond"/>
                <w:i/>
                <w:sz w:val="32"/>
                <w:szCs w:val="28"/>
              </w:rPr>
              <w:t>ny</w:t>
            </w:r>
            <w:proofErr w:type="spellEnd"/>
            <w:r w:rsidRPr="00901D57">
              <w:rPr>
                <w:rFonts w:ascii="Garamond" w:hAnsi="Garamond"/>
                <w:i/>
                <w:sz w:val="32"/>
                <w:szCs w:val="28"/>
              </w:rPr>
              <w:t xml:space="preserve"> </w:t>
            </w:r>
            <w:proofErr w:type="spellStart"/>
            <w:r w:rsidRPr="00901D57">
              <w:rPr>
                <w:rFonts w:ascii="Garamond" w:hAnsi="Garamond"/>
                <w:i/>
                <w:sz w:val="32"/>
                <w:szCs w:val="28"/>
              </w:rPr>
              <w:t>Coyrlyn</w:t>
            </w:r>
            <w:proofErr w:type="spellEnd"/>
            <w:r w:rsidRPr="00901D57">
              <w:rPr>
                <w:rFonts w:ascii="Garamond" w:hAnsi="Garamond"/>
                <w:i/>
                <w:sz w:val="32"/>
                <w:szCs w:val="28"/>
              </w:rPr>
              <w:t xml:space="preserve"> as </w:t>
            </w:r>
            <w:proofErr w:type="spellStart"/>
            <w:r w:rsidRPr="00901D57">
              <w:rPr>
                <w:rFonts w:ascii="Garamond" w:hAnsi="Garamond"/>
                <w:i/>
                <w:sz w:val="32"/>
                <w:szCs w:val="28"/>
              </w:rPr>
              <w:t>Padjeryn</w:t>
            </w:r>
            <w:proofErr w:type="spellEnd"/>
            <w:r w:rsidRPr="00901D57">
              <w:rPr>
                <w:rFonts w:ascii="Garamond" w:hAnsi="Garamond"/>
                <w:i/>
                <w:sz w:val="32"/>
                <w:szCs w:val="28"/>
              </w:rPr>
              <w:t xml:space="preserve"> cha </w:t>
            </w:r>
            <w:proofErr w:type="spellStart"/>
            <w:r w:rsidRPr="00901D57">
              <w:rPr>
                <w:rFonts w:ascii="Garamond" w:hAnsi="Garamond"/>
                <w:i/>
                <w:sz w:val="32"/>
                <w:szCs w:val="28"/>
              </w:rPr>
              <w:t>ymmyrchagh</w:t>
            </w:r>
            <w:proofErr w:type="spellEnd"/>
            <w:r w:rsidRPr="00901D57">
              <w:rPr>
                <w:rFonts w:ascii="Garamond" w:hAnsi="Garamond"/>
                <w:i/>
                <w:sz w:val="32"/>
                <w:szCs w:val="28"/>
              </w:rPr>
              <w:t xml:space="preserve"> as </w:t>
            </w:r>
            <w:proofErr w:type="spellStart"/>
            <w:r w:rsidRPr="00901D57">
              <w:rPr>
                <w:rFonts w:ascii="Garamond" w:hAnsi="Garamond"/>
                <w:i/>
                <w:sz w:val="32"/>
                <w:szCs w:val="28"/>
              </w:rPr>
              <w:t>fooast</w:t>
            </w:r>
            <w:proofErr w:type="spellEnd"/>
            <w:r w:rsidRPr="00901D57">
              <w:rPr>
                <w:rFonts w:ascii="Garamond" w:hAnsi="Garamond"/>
                <w:i/>
                <w:sz w:val="32"/>
                <w:szCs w:val="28"/>
              </w:rPr>
              <w:t xml:space="preserve"> cha </w:t>
            </w:r>
            <w:proofErr w:type="spellStart"/>
            <w:r w:rsidRPr="00901D57">
              <w:rPr>
                <w:rFonts w:ascii="Garamond" w:hAnsi="Garamond"/>
                <w:i/>
                <w:sz w:val="32"/>
                <w:szCs w:val="28"/>
              </w:rPr>
              <w:t>giare</w:t>
            </w:r>
            <w:proofErr w:type="spellEnd"/>
            <w:r w:rsidRPr="00901D57">
              <w:rPr>
                <w:rFonts w:ascii="Garamond" w:hAnsi="Garamond"/>
                <w:i/>
                <w:sz w:val="32"/>
                <w:szCs w:val="28"/>
              </w:rPr>
              <w:t xml:space="preserve"> as </w:t>
            </w:r>
            <w:proofErr w:type="spellStart"/>
            <w:r w:rsidRPr="00901D57">
              <w:rPr>
                <w:rFonts w:ascii="Garamond" w:hAnsi="Garamond"/>
                <w:i/>
                <w:sz w:val="32"/>
                <w:szCs w:val="28"/>
              </w:rPr>
              <w:t>ashagh</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vel</w:t>
            </w:r>
            <w:proofErr w:type="spellEnd"/>
            <w:r w:rsidRPr="00901D57">
              <w:rPr>
                <w:rFonts w:ascii="Garamond" w:hAnsi="Garamond"/>
                <w:i/>
                <w:sz w:val="32"/>
                <w:szCs w:val="28"/>
              </w:rPr>
              <w:t xml:space="preserve"> mee </w:t>
            </w:r>
            <w:proofErr w:type="spellStart"/>
            <w:r w:rsidRPr="00901D57">
              <w:rPr>
                <w:rFonts w:ascii="Garamond" w:hAnsi="Garamond"/>
                <w:i/>
                <w:sz w:val="32"/>
                <w:szCs w:val="28"/>
              </w:rPr>
              <w:t>treshteil</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jean </w:t>
            </w:r>
            <w:proofErr w:type="spellStart"/>
            <w:r w:rsidRPr="00901D57">
              <w:rPr>
                <w:rFonts w:ascii="Garamond" w:hAnsi="Garamond"/>
                <w:i/>
                <w:sz w:val="32"/>
                <w:szCs w:val="28"/>
              </w:rPr>
              <w:t>yn</w:t>
            </w:r>
            <w:proofErr w:type="spellEnd"/>
            <w:r w:rsidRPr="00901D57">
              <w:rPr>
                <w:rFonts w:ascii="Garamond" w:hAnsi="Garamond"/>
                <w:i/>
                <w:sz w:val="32"/>
                <w:szCs w:val="28"/>
              </w:rPr>
              <w:t xml:space="preserve"> </w:t>
            </w:r>
            <w:proofErr w:type="spellStart"/>
            <w:r w:rsidRPr="00901D57">
              <w:rPr>
                <w:rFonts w:ascii="Garamond" w:hAnsi="Garamond"/>
                <w:i/>
                <w:sz w:val="32"/>
                <w:szCs w:val="28"/>
              </w:rPr>
              <w:t>ayrn</w:t>
            </w:r>
            <w:proofErr w:type="spellEnd"/>
            <w:r w:rsidRPr="00901D57">
              <w:rPr>
                <w:rFonts w:ascii="Garamond" w:hAnsi="Garamond"/>
                <w:i/>
                <w:sz w:val="32"/>
                <w:szCs w:val="28"/>
              </w:rPr>
              <w:t xml:space="preserve"> </w:t>
            </w:r>
            <w:proofErr w:type="spellStart"/>
            <w:r w:rsidRPr="00901D57">
              <w:rPr>
                <w:rFonts w:ascii="Garamond" w:hAnsi="Garamond"/>
                <w:i/>
                <w:sz w:val="32"/>
                <w:szCs w:val="28"/>
              </w:rPr>
              <w:t>smoo</w:t>
            </w:r>
            <w:proofErr w:type="spellEnd"/>
            <w:r w:rsidRPr="00901D57">
              <w:rPr>
                <w:rFonts w:ascii="Garamond" w:hAnsi="Garamond"/>
                <w:i/>
                <w:sz w:val="32"/>
                <w:szCs w:val="28"/>
              </w:rPr>
              <w:t xml:space="preserve"> </w:t>
            </w:r>
            <w:proofErr w:type="spellStart"/>
            <w:r w:rsidRPr="00901D57">
              <w:rPr>
                <w:rFonts w:ascii="Garamond" w:hAnsi="Garamond"/>
                <w:i/>
                <w:sz w:val="32"/>
                <w:szCs w:val="28"/>
              </w:rPr>
              <w:t>jeusyn</w:t>
            </w:r>
            <w:proofErr w:type="spellEnd"/>
            <w:r w:rsidRPr="00901D57">
              <w:rPr>
                <w:rFonts w:ascii="Garamond" w:hAnsi="Garamond"/>
                <w:i/>
                <w:sz w:val="32"/>
                <w:szCs w:val="28"/>
              </w:rPr>
              <w:t xml:space="preserve"> </w:t>
            </w:r>
            <w:proofErr w:type="spellStart"/>
            <w:r w:rsidRPr="00901D57">
              <w:rPr>
                <w:rFonts w:ascii="Garamond" w:hAnsi="Garamond"/>
                <w:i/>
                <w:sz w:val="32"/>
                <w:szCs w:val="28"/>
              </w:rPr>
              <w:t>oddys</w:t>
            </w:r>
            <w:proofErr w:type="spellEnd"/>
            <w:r w:rsidRPr="00901D57">
              <w:rPr>
                <w:rFonts w:ascii="Garamond" w:hAnsi="Garamond"/>
                <w:i/>
                <w:sz w:val="32"/>
                <w:szCs w:val="28"/>
              </w:rPr>
              <w:t xml:space="preserve"> </w:t>
            </w:r>
            <w:proofErr w:type="spellStart"/>
            <w:r w:rsidRPr="00901D57">
              <w:rPr>
                <w:rFonts w:ascii="Garamond" w:hAnsi="Garamond"/>
                <w:i/>
                <w:sz w:val="32"/>
                <w:szCs w:val="28"/>
              </w:rPr>
              <w:t>lhaih</w:t>
            </w:r>
            <w:proofErr w:type="spellEnd"/>
            <w:r w:rsidRPr="00901D57">
              <w:rPr>
                <w:rFonts w:ascii="Garamond" w:hAnsi="Garamond"/>
                <w:i/>
                <w:sz w:val="32"/>
                <w:szCs w:val="28"/>
              </w:rPr>
              <w:t xml:space="preserve"> </w:t>
            </w:r>
            <w:proofErr w:type="spellStart"/>
            <w:r w:rsidRPr="00901D57">
              <w:rPr>
                <w:rFonts w:ascii="Garamond" w:hAnsi="Garamond"/>
                <w:i/>
                <w:sz w:val="32"/>
                <w:szCs w:val="28"/>
              </w:rPr>
              <w:t>ymmyd</w:t>
            </w:r>
            <w:proofErr w:type="spellEnd"/>
            <w:r w:rsidRPr="00901D57">
              <w:rPr>
                <w:rFonts w:ascii="Garamond" w:hAnsi="Garamond"/>
                <w:i/>
                <w:sz w:val="32"/>
                <w:szCs w:val="28"/>
              </w:rPr>
              <w:t xml:space="preserve"> jeu, as </w:t>
            </w:r>
            <w:proofErr w:type="spellStart"/>
            <w:r w:rsidRPr="00901D57">
              <w:rPr>
                <w:rFonts w:ascii="Garamond" w:hAnsi="Garamond"/>
                <w:i/>
                <w:sz w:val="32"/>
                <w:szCs w:val="28"/>
              </w:rPr>
              <w:t>dy</w:t>
            </w:r>
            <w:proofErr w:type="spellEnd"/>
            <w:r w:rsidRPr="00901D57">
              <w:rPr>
                <w:rFonts w:ascii="Garamond" w:hAnsi="Garamond"/>
                <w:i/>
                <w:sz w:val="32"/>
                <w:szCs w:val="28"/>
              </w:rPr>
              <w:t xml:space="preserve"> jean </w:t>
            </w:r>
            <w:proofErr w:type="spellStart"/>
            <w:r w:rsidRPr="00901D57">
              <w:rPr>
                <w:rFonts w:ascii="Garamond" w:hAnsi="Garamond"/>
                <w:i/>
                <w:sz w:val="32"/>
                <w:szCs w:val="28"/>
              </w:rPr>
              <w:t>ymmodee</w:t>
            </w:r>
            <w:proofErr w:type="spellEnd"/>
            <w:r w:rsidRPr="00901D57">
              <w:rPr>
                <w:rFonts w:ascii="Garamond" w:hAnsi="Garamond"/>
                <w:i/>
                <w:sz w:val="32"/>
                <w:szCs w:val="28"/>
              </w:rPr>
              <w:t xml:space="preserve"> </w:t>
            </w:r>
            <w:proofErr w:type="spellStart"/>
            <w:r w:rsidRPr="00901D57">
              <w:rPr>
                <w:rFonts w:ascii="Garamond" w:hAnsi="Garamond"/>
                <w:i/>
                <w:sz w:val="32"/>
                <w:szCs w:val="28"/>
              </w:rPr>
              <w:t>sleih</w:t>
            </w:r>
            <w:proofErr w:type="spellEnd"/>
            <w:r w:rsidRPr="00901D57">
              <w:rPr>
                <w:rFonts w:ascii="Garamond" w:hAnsi="Garamond"/>
                <w:i/>
                <w:sz w:val="32"/>
                <w:szCs w:val="28"/>
              </w:rPr>
              <w:t xml:space="preserve"> </w:t>
            </w:r>
            <w:proofErr w:type="spellStart"/>
            <w:r w:rsidRPr="00901D57">
              <w:rPr>
                <w:rFonts w:ascii="Garamond" w:hAnsi="Garamond"/>
                <w:i/>
                <w:sz w:val="32"/>
                <w:szCs w:val="28"/>
              </w:rPr>
              <w:t>mie</w:t>
            </w:r>
            <w:proofErr w:type="spellEnd"/>
            <w:r w:rsidRPr="00901D57">
              <w:rPr>
                <w:rFonts w:ascii="Garamond" w:hAnsi="Garamond"/>
                <w:i/>
                <w:sz w:val="32"/>
                <w:szCs w:val="28"/>
              </w:rPr>
              <w:t xml:space="preserve"> </w:t>
            </w:r>
            <w:proofErr w:type="spellStart"/>
            <w:r w:rsidRPr="00901D57">
              <w:rPr>
                <w:rFonts w:ascii="Garamond" w:hAnsi="Garamond"/>
                <w:i/>
                <w:sz w:val="32"/>
                <w:szCs w:val="28"/>
              </w:rPr>
              <w:t>nyn</w:t>
            </w:r>
            <w:proofErr w:type="spellEnd"/>
            <w:r w:rsidRPr="00901D57">
              <w:rPr>
                <w:rFonts w:ascii="Garamond" w:hAnsi="Garamond"/>
                <w:i/>
                <w:sz w:val="32"/>
                <w:szCs w:val="28"/>
              </w:rPr>
              <w:t xml:space="preserve"> </w:t>
            </w:r>
            <w:proofErr w:type="spellStart"/>
            <w:r w:rsidRPr="00901D57">
              <w:rPr>
                <w:rFonts w:ascii="Garamond" w:hAnsi="Garamond"/>
                <w:i/>
                <w:sz w:val="32"/>
                <w:szCs w:val="28"/>
              </w:rPr>
              <w:t>lhaih</w:t>
            </w:r>
            <w:proofErr w:type="spellEnd"/>
            <w:r w:rsidRPr="00901D57">
              <w:rPr>
                <w:rFonts w:ascii="Garamond" w:hAnsi="Garamond"/>
                <w:i/>
                <w:sz w:val="32"/>
                <w:szCs w:val="28"/>
              </w:rPr>
              <w:t xml:space="preserve"> </w:t>
            </w:r>
            <w:proofErr w:type="spellStart"/>
            <w:r w:rsidRPr="00901D57">
              <w:rPr>
                <w:rFonts w:ascii="Garamond" w:hAnsi="Garamond"/>
                <w:i/>
                <w:sz w:val="32"/>
                <w:szCs w:val="28"/>
              </w:rPr>
              <w:t>ad</w:t>
            </w:r>
            <w:proofErr w:type="spellEnd"/>
            <w:r w:rsidRPr="00901D57">
              <w:rPr>
                <w:rFonts w:ascii="Garamond" w:hAnsi="Garamond"/>
                <w:i/>
                <w:sz w:val="32"/>
                <w:szCs w:val="28"/>
              </w:rPr>
              <w:t xml:space="preserve"> </w:t>
            </w:r>
            <w:proofErr w:type="spellStart"/>
            <w:r w:rsidRPr="00901D57">
              <w:rPr>
                <w:rFonts w:ascii="Garamond" w:hAnsi="Garamond"/>
                <w:i/>
                <w:sz w:val="32"/>
                <w:szCs w:val="28"/>
              </w:rPr>
              <w:t>dauesyn</w:t>
            </w:r>
            <w:proofErr w:type="spellEnd"/>
            <w:r w:rsidRPr="00901D57">
              <w:rPr>
                <w:rFonts w:ascii="Garamond" w:hAnsi="Garamond"/>
                <w:i/>
                <w:sz w:val="32"/>
                <w:szCs w:val="28"/>
              </w:rPr>
              <w:t xml:space="preserve"> </w:t>
            </w:r>
            <w:proofErr w:type="spellStart"/>
            <w:r w:rsidRPr="00901D57">
              <w:rPr>
                <w:rFonts w:ascii="Garamond" w:hAnsi="Garamond"/>
                <w:i/>
                <w:sz w:val="32"/>
                <w:szCs w:val="28"/>
              </w:rPr>
              <w:t>nagh</w:t>
            </w:r>
            <w:proofErr w:type="spellEnd"/>
            <w:r w:rsidRPr="00901D57">
              <w:rPr>
                <w:rFonts w:ascii="Garamond" w:hAnsi="Garamond"/>
                <w:i/>
                <w:sz w:val="32"/>
                <w:szCs w:val="28"/>
              </w:rPr>
              <w:t xml:space="preserve"> </w:t>
            </w:r>
            <w:proofErr w:type="spellStart"/>
            <w:r w:rsidRPr="00901D57">
              <w:rPr>
                <w:rFonts w:ascii="Garamond" w:hAnsi="Garamond"/>
                <w:i/>
                <w:sz w:val="32"/>
                <w:szCs w:val="28"/>
              </w:rPr>
              <w:t>vod</w:t>
            </w:r>
            <w:proofErr w:type="spellEnd"/>
            <w:r w:rsidRPr="00901D57">
              <w:rPr>
                <w:rFonts w:ascii="Garamond" w:hAnsi="Garamond"/>
                <w:i/>
                <w:sz w:val="32"/>
                <w:szCs w:val="28"/>
              </w:rPr>
              <w:t xml:space="preserve"> </w:t>
            </w:r>
            <w:proofErr w:type="spellStart"/>
            <w:r w:rsidRPr="00901D57">
              <w:rPr>
                <w:rFonts w:ascii="Garamond" w:hAnsi="Garamond"/>
                <w:i/>
                <w:sz w:val="32"/>
                <w:szCs w:val="28"/>
              </w:rPr>
              <w:t>lhaih</w:t>
            </w:r>
            <w:proofErr w:type="spellEnd"/>
            <w:r w:rsidRPr="00901D57">
              <w:rPr>
                <w:rFonts w:ascii="Garamond" w:hAnsi="Garamond"/>
                <w:i/>
                <w:sz w:val="32"/>
                <w:szCs w:val="28"/>
              </w:rPr>
              <w:t xml:space="preserve"> </w:t>
            </w:r>
            <w:proofErr w:type="spellStart"/>
            <w:r w:rsidRPr="00901D57">
              <w:rPr>
                <w:rFonts w:ascii="Garamond" w:hAnsi="Garamond"/>
                <w:i/>
                <w:sz w:val="32"/>
                <w:szCs w:val="28"/>
              </w:rPr>
              <w:t>ad</w:t>
            </w:r>
            <w:proofErr w:type="spellEnd"/>
            <w:r w:rsidRPr="00901D57">
              <w:rPr>
                <w:rFonts w:ascii="Garamond" w:hAnsi="Garamond"/>
                <w:i/>
                <w:sz w:val="32"/>
                <w:szCs w:val="28"/>
              </w:rPr>
              <w:t xml:space="preserve"> </w:t>
            </w:r>
            <w:proofErr w:type="spellStart"/>
            <w:r w:rsidRPr="00901D57">
              <w:rPr>
                <w:rFonts w:ascii="Garamond" w:hAnsi="Garamond"/>
                <w:i/>
                <w:sz w:val="32"/>
                <w:szCs w:val="28"/>
              </w:rPr>
              <w:t>hene</w:t>
            </w:r>
            <w:proofErr w:type="spellEnd"/>
            <w:r w:rsidRPr="00901D57">
              <w:rPr>
                <w:rFonts w:ascii="Garamond" w:hAnsi="Garamond"/>
                <w:i/>
                <w:sz w:val="32"/>
                <w:szCs w:val="28"/>
              </w:rPr>
              <w:t xml:space="preserve">. </w:t>
            </w:r>
            <w:proofErr w:type="spellStart"/>
            <w:r w:rsidRPr="00901D57">
              <w:rPr>
                <w:rFonts w:ascii="Garamond" w:hAnsi="Garamond"/>
                <w:i/>
                <w:sz w:val="32"/>
                <w:szCs w:val="28"/>
              </w:rPr>
              <w:lastRenderedPageBreak/>
              <w:t>Cooinaght</w:t>
            </w:r>
            <w:proofErr w:type="spellEnd"/>
            <w:r w:rsidRPr="00901D57">
              <w:rPr>
                <w:rFonts w:ascii="Garamond" w:hAnsi="Garamond"/>
                <w:i/>
                <w:sz w:val="32"/>
                <w:szCs w:val="28"/>
              </w:rPr>
              <w:t xml:space="preserve"> er y </w:t>
            </w:r>
            <w:proofErr w:type="spellStart"/>
            <w:r w:rsidRPr="00901D57">
              <w:rPr>
                <w:rFonts w:ascii="Garamond" w:hAnsi="Garamond"/>
                <w:i/>
                <w:sz w:val="32"/>
                <w:szCs w:val="28"/>
              </w:rPr>
              <w:t>shen</w:t>
            </w:r>
            <w:proofErr w:type="spellEnd"/>
            <w:r w:rsidRPr="00901D57">
              <w:rPr>
                <w:rFonts w:ascii="Garamond" w:hAnsi="Garamond"/>
                <w:i/>
                <w:sz w:val="32"/>
                <w:szCs w:val="28"/>
              </w:rPr>
              <w:t xml:space="preserve"> </w:t>
            </w:r>
            <w:proofErr w:type="spellStart"/>
            <w:r w:rsidRPr="00901D57">
              <w:rPr>
                <w:rFonts w:ascii="Garamond" w:hAnsi="Garamond"/>
                <w:i/>
                <w:sz w:val="32"/>
                <w:szCs w:val="28"/>
              </w:rPr>
              <w:t>raa</w:t>
            </w:r>
            <w:proofErr w:type="spellEnd"/>
            <w:r w:rsidRPr="00901D57">
              <w:rPr>
                <w:rFonts w:ascii="Garamond" w:hAnsi="Garamond"/>
                <w:i/>
                <w:sz w:val="32"/>
                <w:szCs w:val="28"/>
              </w:rPr>
              <w:t xml:space="preserve"> </w:t>
            </w:r>
            <w:proofErr w:type="spellStart"/>
            <w:r w:rsidRPr="00901D57">
              <w:rPr>
                <w:rFonts w:ascii="Garamond" w:hAnsi="Garamond"/>
                <w:i/>
                <w:sz w:val="32"/>
                <w:szCs w:val="28"/>
              </w:rPr>
              <w:t>oc</w:t>
            </w:r>
            <w:proofErr w:type="spellEnd"/>
            <w:r w:rsidRPr="00901D57">
              <w:rPr>
                <w:rFonts w:ascii="Garamond" w:hAnsi="Garamond"/>
                <w:i/>
                <w:sz w:val="32"/>
                <w:szCs w:val="28"/>
              </w:rPr>
              <w:t xml:space="preserve"> </w:t>
            </w:r>
            <w:proofErr w:type="spellStart"/>
            <w:r w:rsidRPr="00901D57">
              <w:rPr>
                <w:rFonts w:ascii="Garamond" w:hAnsi="Garamond"/>
                <w:i/>
                <w:sz w:val="32"/>
                <w:szCs w:val="28"/>
              </w:rPr>
              <w:t>hene</w:t>
            </w:r>
            <w:proofErr w:type="spellEnd"/>
            <w:r w:rsidR="00C076B8">
              <w:rPr>
                <w:rFonts w:ascii="Garamond" w:hAnsi="Garamond"/>
                <w:i/>
                <w:sz w:val="32"/>
                <w:szCs w:val="28"/>
              </w:rPr>
              <w:t xml:space="preserve"> —</w:t>
            </w:r>
            <w:r w:rsidRPr="00901D57">
              <w:rPr>
                <w:rFonts w:ascii="Garamond" w:hAnsi="Garamond"/>
                <w:i/>
                <w:sz w:val="32"/>
                <w:szCs w:val="28"/>
              </w:rPr>
              <w:t>—</w:t>
            </w:r>
            <w:r w:rsidRPr="00901D57">
              <w:rPr>
                <w:rFonts w:ascii="Garamond" w:hAnsi="Garamond"/>
                <w:sz w:val="32"/>
                <w:szCs w:val="28"/>
              </w:rPr>
              <w:t xml:space="preserve"> </w:t>
            </w:r>
            <w:proofErr w:type="spellStart"/>
            <w:r w:rsidRPr="00901D57">
              <w:rPr>
                <w:rFonts w:ascii="Garamond" w:hAnsi="Garamond"/>
                <w:sz w:val="32"/>
                <w:szCs w:val="28"/>
              </w:rPr>
              <w:t>Tra</w:t>
            </w:r>
            <w:proofErr w:type="spellEnd"/>
            <w:r w:rsidRPr="00901D57">
              <w:rPr>
                <w:rFonts w:ascii="Garamond" w:hAnsi="Garamond"/>
                <w:sz w:val="32"/>
                <w:szCs w:val="28"/>
              </w:rPr>
              <w:t xml:space="preserve"> ta Bought </w:t>
            </w:r>
            <w:proofErr w:type="spellStart"/>
            <w:r w:rsidRPr="00901D57">
              <w:rPr>
                <w:rFonts w:ascii="Garamond" w:hAnsi="Garamond"/>
                <w:sz w:val="32"/>
                <w:szCs w:val="28"/>
              </w:rPr>
              <w:t>cooney</w:t>
            </w:r>
            <w:proofErr w:type="spellEnd"/>
            <w:r w:rsidRPr="00901D57">
              <w:rPr>
                <w:rFonts w:ascii="Garamond" w:hAnsi="Garamond"/>
                <w:sz w:val="32"/>
                <w:szCs w:val="28"/>
              </w:rPr>
              <w:t xml:space="preserve"> </w:t>
            </w:r>
            <w:proofErr w:type="spellStart"/>
            <w:r w:rsidRPr="00901D57">
              <w:rPr>
                <w:rFonts w:ascii="Garamond" w:hAnsi="Garamond"/>
                <w:sz w:val="32"/>
                <w:szCs w:val="28"/>
              </w:rPr>
              <w:t>lesh</w:t>
            </w:r>
            <w:proofErr w:type="spellEnd"/>
            <w:r w:rsidRPr="00901D57">
              <w:rPr>
                <w:rFonts w:ascii="Garamond" w:hAnsi="Garamond"/>
                <w:sz w:val="32"/>
                <w:szCs w:val="28"/>
              </w:rPr>
              <w:t xml:space="preserve"> bought </w:t>
            </w:r>
            <w:proofErr w:type="spellStart"/>
            <w:r w:rsidRPr="00901D57">
              <w:rPr>
                <w:rFonts w:ascii="Garamond" w:hAnsi="Garamond"/>
                <w:sz w:val="32"/>
                <w:szCs w:val="28"/>
              </w:rPr>
              <w:t>elley</w:t>
            </w:r>
            <w:proofErr w:type="spellEnd"/>
            <w:r w:rsidRPr="00901D57">
              <w:rPr>
                <w:rFonts w:ascii="Garamond" w:hAnsi="Garamond"/>
                <w:sz w:val="32"/>
                <w:szCs w:val="28"/>
              </w:rPr>
              <w:t xml:space="preserve">, ta </w:t>
            </w:r>
            <w:proofErr w:type="spellStart"/>
            <w:r w:rsidRPr="00901D57">
              <w:rPr>
                <w:rFonts w:ascii="Garamond" w:hAnsi="Garamond"/>
                <w:sz w:val="32"/>
                <w:szCs w:val="28"/>
              </w:rPr>
              <w:t>Jee</w:t>
            </w:r>
            <w:proofErr w:type="spellEnd"/>
            <w:r w:rsidRPr="00901D57">
              <w:rPr>
                <w:rFonts w:ascii="Garamond" w:hAnsi="Garamond"/>
                <w:sz w:val="32"/>
                <w:szCs w:val="28"/>
              </w:rPr>
              <w:t xml:space="preserve"> </w:t>
            </w:r>
            <w:proofErr w:type="spellStart"/>
            <w:r w:rsidRPr="00901D57">
              <w:rPr>
                <w:rFonts w:ascii="Garamond" w:hAnsi="Garamond"/>
                <w:sz w:val="32"/>
                <w:szCs w:val="28"/>
              </w:rPr>
              <w:t>hene</w:t>
            </w:r>
            <w:proofErr w:type="spellEnd"/>
            <w:r w:rsidRPr="00901D57">
              <w:rPr>
                <w:rFonts w:ascii="Garamond" w:hAnsi="Garamond"/>
                <w:sz w:val="32"/>
                <w:szCs w:val="28"/>
              </w:rPr>
              <w:t xml:space="preserve"> </w:t>
            </w:r>
            <w:proofErr w:type="spellStart"/>
            <w:r w:rsidRPr="00901D57">
              <w:rPr>
                <w:rFonts w:ascii="Garamond" w:hAnsi="Garamond"/>
                <w:sz w:val="32"/>
                <w:szCs w:val="28"/>
              </w:rPr>
              <w:t>garaghtee</w:t>
            </w:r>
            <w:proofErr w:type="spellEnd"/>
            <w:r w:rsidRPr="00901D57">
              <w:rPr>
                <w:rFonts w:ascii="Garamond" w:hAnsi="Garamond"/>
                <w:sz w:val="32"/>
                <w:szCs w:val="28"/>
              </w:rPr>
              <w:t xml:space="preserve">. </w:t>
            </w:r>
          </w:p>
        </w:tc>
        <w:tc>
          <w:tcPr>
            <w:tcW w:w="4932" w:type="dxa"/>
          </w:tcPr>
          <w:p w14:paraId="67A53AAA" w14:textId="77777777" w:rsidR="00901D57" w:rsidRPr="000A2290" w:rsidRDefault="00901D57"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lastRenderedPageBreak/>
              <w:t xml:space="preserve">The Rest of the Instructions and Devotions are so necessary, and yet so short and plain, that I </w:t>
            </w:r>
            <w:proofErr w:type="spellStart"/>
            <w:r w:rsidRPr="000A2290">
              <w:rPr>
                <w:rFonts w:ascii="Garamond" w:hAnsi="Garamond" w:cs="GlyphLessFont"/>
                <w:sz w:val="32"/>
              </w:rPr>
              <w:t>perswade</w:t>
            </w:r>
            <w:proofErr w:type="spellEnd"/>
            <w:r w:rsidRPr="000A2290">
              <w:rPr>
                <w:rFonts w:ascii="Garamond" w:hAnsi="Garamond" w:cs="GlyphLessFont"/>
                <w:sz w:val="32"/>
              </w:rPr>
              <w:t xml:space="preserve"> </w:t>
            </w:r>
            <w:proofErr w:type="spellStart"/>
            <w:r w:rsidRPr="000A2290">
              <w:rPr>
                <w:rFonts w:ascii="Garamond" w:hAnsi="Garamond" w:cs="GlyphLessFont"/>
                <w:sz w:val="32"/>
              </w:rPr>
              <w:t>my self</w:t>
            </w:r>
            <w:proofErr w:type="spellEnd"/>
            <w:r w:rsidRPr="000A2290">
              <w:rPr>
                <w:rFonts w:ascii="Garamond" w:hAnsi="Garamond" w:cs="GlyphLessFont"/>
                <w:sz w:val="32"/>
              </w:rPr>
              <w:t xml:space="preserve"> they will be made use of by most that can read, and that many good People will read </w:t>
            </w:r>
            <w:r w:rsidRPr="000A2290">
              <w:rPr>
                <w:rFonts w:ascii="Garamond" w:hAnsi="Garamond" w:cs="GlyphLessFont"/>
                <w:sz w:val="32"/>
              </w:rPr>
              <w:lastRenderedPageBreak/>
              <w:t xml:space="preserve">them to those that cannot read themselves. </w:t>
            </w:r>
            <w:proofErr w:type="spellStart"/>
            <w:r w:rsidRPr="000A2290">
              <w:rPr>
                <w:rFonts w:ascii="Garamond" w:hAnsi="Garamond" w:cs="GlyphLessFont"/>
                <w:sz w:val="32"/>
              </w:rPr>
              <w:t>Remembring</w:t>
            </w:r>
            <w:proofErr w:type="spellEnd"/>
            <w:r w:rsidRPr="000A2290">
              <w:rPr>
                <w:rFonts w:ascii="Garamond" w:hAnsi="Garamond" w:cs="GlyphLessFont"/>
                <w:sz w:val="32"/>
              </w:rPr>
              <w:t xml:space="preserve"> their own Proverb</w:t>
            </w:r>
            <w:r w:rsidR="00C076B8">
              <w:rPr>
                <w:rFonts w:ascii="Garamond" w:hAnsi="Garamond" w:cs="GlyphLessFont"/>
                <w:sz w:val="32"/>
              </w:rPr>
              <w:t xml:space="preserve"> —</w:t>
            </w:r>
            <w:r w:rsidRPr="000A2290">
              <w:rPr>
                <w:rFonts w:ascii="Garamond" w:hAnsi="Garamond" w:cs="GlyphLessFont"/>
                <w:sz w:val="32"/>
              </w:rPr>
              <w:t xml:space="preserve">— </w:t>
            </w:r>
            <w:r w:rsidRPr="000A2290">
              <w:rPr>
                <w:rFonts w:ascii="Garamond" w:hAnsi="Garamond" w:cs="GlyphLessFont"/>
                <w:i/>
                <w:sz w:val="32"/>
              </w:rPr>
              <w:t>When one poor Man helps another, God is exceedingly pleased</w:t>
            </w:r>
            <w:r w:rsidRPr="000A2290">
              <w:rPr>
                <w:rFonts w:ascii="Garamond" w:hAnsi="Garamond" w:cs="GlyphLessFont"/>
                <w:sz w:val="32"/>
              </w:rPr>
              <w:t xml:space="preserve">. </w:t>
            </w:r>
          </w:p>
        </w:tc>
      </w:tr>
      <w:tr w:rsidR="00901D57" w:rsidRPr="00AC171C" w14:paraId="6A4858D2" w14:textId="77777777" w:rsidTr="00F57674">
        <w:tc>
          <w:tcPr>
            <w:tcW w:w="3686" w:type="dxa"/>
          </w:tcPr>
          <w:p w14:paraId="50C24D22" w14:textId="68984A63" w:rsidR="00901D57" w:rsidRPr="00901D57" w:rsidRDefault="00901D57" w:rsidP="00DB60C3">
            <w:pPr>
              <w:pStyle w:val="CM3"/>
              <w:widowControl/>
              <w:spacing w:line="240" w:lineRule="auto"/>
              <w:ind w:firstLine="284"/>
              <w:contextualSpacing/>
              <w:jc w:val="both"/>
              <w:rPr>
                <w:rFonts w:ascii="Garamond" w:hAnsi="Garamond"/>
                <w:sz w:val="32"/>
                <w:szCs w:val="28"/>
              </w:rPr>
            </w:pPr>
            <w:proofErr w:type="spellStart"/>
            <w:r w:rsidRPr="00901D57">
              <w:rPr>
                <w:rFonts w:ascii="Garamond" w:hAnsi="Garamond"/>
                <w:i/>
                <w:sz w:val="32"/>
                <w:szCs w:val="28"/>
              </w:rPr>
              <w:lastRenderedPageBreak/>
              <w:t>Cooinee</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vod</w:t>
            </w:r>
            <w:proofErr w:type="spellEnd"/>
            <w:r w:rsidRPr="00901D57">
              <w:rPr>
                <w:rFonts w:ascii="Garamond" w:hAnsi="Garamond"/>
                <w:i/>
                <w:sz w:val="32"/>
                <w:szCs w:val="28"/>
              </w:rPr>
              <w:t xml:space="preserve"> </w:t>
            </w:r>
            <w:proofErr w:type="spellStart"/>
            <w:r w:rsidRPr="00901D57">
              <w:rPr>
                <w:rFonts w:ascii="Garamond" w:hAnsi="Garamond"/>
                <w:i/>
                <w:sz w:val="32"/>
                <w:szCs w:val="28"/>
              </w:rPr>
              <w:t>dy</w:t>
            </w:r>
            <w:proofErr w:type="spellEnd"/>
            <w:r w:rsidRPr="00901D57">
              <w:rPr>
                <w:rFonts w:ascii="Garamond" w:hAnsi="Garamond"/>
                <w:i/>
                <w:sz w:val="32"/>
                <w:szCs w:val="28"/>
              </w:rPr>
              <w:t xml:space="preserve"> </w:t>
            </w:r>
            <w:proofErr w:type="spellStart"/>
            <w:r w:rsidRPr="00901D57">
              <w:rPr>
                <w:rFonts w:ascii="Garamond" w:hAnsi="Garamond"/>
                <w:i/>
                <w:sz w:val="32"/>
                <w:szCs w:val="28"/>
              </w:rPr>
              <w:t>chooilley</w:t>
            </w:r>
            <w:proofErr w:type="spellEnd"/>
            <w:r w:rsidRPr="00901D57">
              <w:rPr>
                <w:rFonts w:ascii="Garamond" w:hAnsi="Garamond"/>
                <w:i/>
                <w:sz w:val="32"/>
                <w:szCs w:val="28"/>
              </w:rPr>
              <w:t xml:space="preserve"> </w:t>
            </w:r>
            <w:proofErr w:type="spellStart"/>
            <w:r w:rsidRPr="00901D57">
              <w:rPr>
                <w:rFonts w:ascii="Garamond" w:hAnsi="Garamond"/>
                <w:i/>
                <w:sz w:val="32"/>
                <w:szCs w:val="28"/>
              </w:rPr>
              <w:t>ghooinney</w:t>
            </w:r>
            <w:proofErr w:type="spellEnd"/>
            <w:r w:rsidRPr="00901D57">
              <w:rPr>
                <w:rFonts w:ascii="Garamond" w:hAnsi="Garamond"/>
                <w:i/>
                <w:sz w:val="32"/>
                <w:szCs w:val="28"/>
              </w:rPr>
              <w:t xml:space="preserve"> </w:t>
            </w:r>
            <w:proofErr w:type="spellStart"/>
            <w:r w:rsidRPr="00901D57">
              <w:rPr>
                <w:rFonts w:ascii="Garamond" w:hAnsi="Garamond"/>
                <w:i/>
                <w:sz w:val="32"/>
                <w:szCs w:val="28"/>
              </w:rPr>
              <w:t>ve</w:t>
            </w:r>
            <w:proofErr w:type="spellEnd"/>
            <w:r w:rsidRPr="00901D57">
              <w:rPr>
                <w:rFonts w:ascii="Garamond" w:hAnsi="Garamond"/>
                <w:i/>
                <w:sz w:val="32"/>
                <w:szCs w:val="28"/>
              </w:rPr>
              <w:t xml:space="preserve"> </w:t>
            </w:r>
            <w:proofErr w:type="spellStart"/>
            <w:r w:rsidRPr="00901D57">
              <w:rPr>
                <w:rFonts w:ascii="Garamond" w:hAnsi="Garamond"/>
                <w:i/>
                <w:sz w:val="32"/>
                <w:szCs w:val="28"/>
              </w:rPr>
              <w:t>bannit</w:t>
            </w:r>
            <w:proofErr w:type="spellEnd"/>
            <w:r w:rsidRPr="00901D57">
              <w:rPr>
                <w:rFonts w:ascii="Garamond" w:hAnsi="Garamond"/>
                <w:i/>
                <w:sz w:val="32"/>
                <w:szCs w:val="28"/>
              </w:rPr>
              <w:t xml:space="preserve"> </w:t>
            </w:r>
            <w:proofErr w:type="spellStart"/>
            <w:r w:rsidRPr="00901D57">
              <w:rPr>
                <w:rFonts w:ascii="Garamond" w:hAnsi="Garamond"/>
                <w:i/>
                <w:sz w:val="32"/>
                <w:szCs w:val="28"/>
              </w:rPr>
              <w:t>mannagh</w:t>
            </w:r>
            <w:proofErr w:type="spellEnd"/>
            <w:r w:rsidRPr="00901D57">
              <w:rPr>
                <w:rFonts w:ascii="Garamond" w:hAnsi="Garamond"/>
                <w:i/>
                <w:sz w:val="32"/>
                <w:szCs w:val="28"/>
              </w:rPr>
              <w:t xml:space="preserve"> </w:t>
            </w:r>
            <w:proofErr w:type="spellStart"/>
            <w:r w:rsidRPr="00901D57">
              <w:rPr>
                <w:rFonts w:ascii="Garamond" w:hAnsi="Garamond"/>
                <w:i/>
                <w:sz w:val="32"/>
                <w:szCs w:val="28"/>
              </w:rPr>
              <w:t>nee’n</w:t>
            </w:r>
            <w:proofErr w:type="spellEnd"/>
            <w:r w:rsidRPr="00901D57">
              <w:rPr>
                <w:rFonts w:ascii="Garamond" w:hAnsi="Garamond"/>
                <w:i/>
                <w:sz w:val="32"/>
                <w:szCs w:val="28"/>
              </w:rPr>
              <w:t xml:space="preserve"> </w:t>
            </w:r>
            <w:proofErr w:type="spellStart"/>
            <w:r w:rsidRPr="00901D57">
              <w:rPr>
                <w:rFonts w:ascii="Garamond" w:hAnsi="Garamond"/>
                <w:i/>
                <w:sz w:val="32"/>
                <w:szCs w:val="28"/>
              </w:rPr>
              <w:t>foill</w:t>
            </w:r>
            <w:proofErr w:type="spellEnd"/>
            <w:r w:rsidRPr="00901D57">
              <w:rPr>
                <w:rFonts w:ascii="Garamond" w:hAnsi="Garamond"/>
                <w:i/>
                <w:sz w:val="32"/>
                <w:szCs w:val="28"/>
              </w:rPr>
              <w:t xml:space="preserve"> </w:t>
            </w:r>
            <w:proofErr w:type="spellStart"/>
            <w:r w:rsidRPr="00901D57">
              <w:rPr>
                <w:rFonts w:ascii="Garamond" w:hAnsi="Garamond"/>
                <w:i/>
                <w:sz w:val="32"/>
                <w:szCs w:val="28"/>
              </w:rPr>
              <w:t>oc</w:t>
            </w:r>
            <w:proofErr w:type="spellEnd"/>
            <w:r w:rsidRPr="00901D57">
              <w:rPr>
                <w:rFonts w:ascii="Garamond" w:hAnsi="Garamond"/>
                <w:i/>
                <w:sz w:val="32"/>
                <w:szCs w:val="28"/>
              </w:rPr>
              <w:t xml:space="preserve"> </w:t>
            </w:r>
            <w:proofErr w:type="spellStart"/>
            <w:r w:rsidRPr="00901D57">
              <w:rPr>
                <w:rFonts w:ascii="Garamond" w:hAnsi="Garamond"/>
                <w:i/>
                <w:sz w:val="32"/>
                <w:szCs w:val="28"/>
              </w:rPr>
              <w:t>hene</w:t>
            </w:r>
            <w:proofErr w:type="spellEnd"/>
            <w:r w:rsidRPr="00901D57">
              <w:rPr>
                <w:rFonts w:ascii="Garamond" w:hAnsi="Garamond"/>
                <w:i/>
                <w:sz w:val="32"/>
                <w:szCs w:val="28"/>
              </w:rPr>
              <w:t xml:space="preserve"> eh</w:t>
            </w:r>
            <w:r w:rsidRPr="00901D57">
              <w:rPr>
                <w:rFonts w:ascii="Garamond" w:hAnsi="Garamond"/>
                <w:sz w:val="32"/>
                <w:szCs w:val="28"/>
              </w:rPr>
              <w:t> ;</w:t>
            </w:r>
            <w:r w:rsidRPr="00901D57">
              <w:rPr>
                <w:rFonts w:ascii="Garamond" w:hAnsi="Garamond"/>
                <w:i/>
                <w:sz w:val="32"/>
                <w:szCs w:val="28"/>
              </w:rPr>
              <w:t xml:space="preserve"> </w:t>
            </w:r>
            <w:r w:rsidRPr="007241BD">
              <w:rPr>
                <w:rFonts w:ascii="Garamond" w:hAnsi="Garamond"/>
                <w:i/>
                <w:sz w:val="32"/>
                <w:szCs w:val="28"/>
              </w:rPr>
              <w:t xml:space="preserve">son </w:t>
            </w:r>
            <w:proofErr w:type="spellStart"/>
            <w:r w:rsidRPr="007241BD">
              <w:rPr>
                <w:rFonts w:ascii="Garamond" w:hAnsi="Garamond"/>
                <w:i/>
                <w:sz w:val="32"/>
                <w:szCs w:val="28"/>
              </w:rPr>
              <w:t>shen</w:t>
            </w:r>
            <w:proofErr w:type="spellEnd"/>
            <w:r w:rsidRPr="007241BD">
              <w:rPr>
                <w:rFonts w:ascii="Garamond" w:hAnsi="Garamond"/>
                <w:i/>
                <w:sz w:val="32"/>
                <w:szCs w:val="28"/>
              </w:rPr>
              <w:t xml:space="preserve"> </w:t>
            </w:r>
            <w:proofErr w:type="spellStart"/>
            <w:r w:rsidRPr="007241BD">
              <w:rPr>
                <w:rFonts w:ascii="Garamond" w:hAnsi="Garamond"/>
                <w:i/>
                <w:sz w:val="32"/>
                <w:szCs w:val="28"/>
              </w:rPr>
              <w:t>t’an</w:t>
            </w:r>
            <w:proofErr w:type="spellEnd"/>
            <w:r w:rsidRPr="007241BD">
              <w:rPr>
                <w:rFonts w:ascii="Garamond" w:hAnsi="Garamond"/>
                <w:i/>
                <w:sz w:val="32"/>
                <w:szCs w:val="28"/>
              </w:rPr>
              <w:t xml:space="preserve"> </w:t>
            </w:r>
            <w:proofErr w:type="spellStart"/>
            <w:r w:rsidRPr="007241BD">
              <w:rPr>
                <w:rFonts w:ascii="Garamond" w:hAnsi="Garamond"/>
                <w:i/>
                <w:sz w:val="32"/>
                <w:szCs w:val="28"/>
              </w:rPr>
              <w:t>dooinney</w:t>
            </w:r>
            <w:proofErr w:type="spellEnd"/>
            <w:r w:rsidRPr="007241BD">
              <w:rPr>
                <w:rFonts w:ascii="Garamond" w:hAnsi="Garamond"/>
                <w:i/>
                <w:sz w:val="32"/>
                <w:szCs w:val="28"/>
              </w:rPr>
              <w:t xml:space="preserve"> </w:t>
            </w:r>
            <w:proofErr w:type="spellStart"/>
            <w:r w:rsidRPr="007241BD">
              <w:rPr>
                <w:rFonts w:ascii="Garamond" w:hAnsi="Garamond"/>
                <w:i/>
                <w:sz w:val="32"/>
                <w:szCs w:val="28"/>
              </w:rPr>
              <w:t>creeney</w:t>
            </w:r>
            <w:proofErr w:type="spellEnd"/>
            <w:r w:rsidRPr="007241BD">
              <w:rPr>
                <w:rFonts w:ascii="Garamond" w:hAnsi="Garamond"/>
                <w:i/>
                <w:sz w:val="32"/>
                <w:szCs w:val="28"/>
              </w:rPr>
              <w:t xml:space="preserve"> </w:t>
            </w:r>
            <w:proofErr w:type="spellStart"/>
            <w:r w:rsidRPr="007241BD">
              <w:rPr>
                <w:rFonts w:ascii="Garamond" w:hAnsi="Garamond"/>
                <w:i/>
                <w:sz w:val="32"/>
                <w:szCs w:val="28"/>
              </w:rPr>
              <w:t>gra</w:t>
            </w:r>
            <w:proofErr w:type="spellEnd"/>
            <w:r w:rsidRPr="007241BD">
              <w:rPr>
                <w:rFonts w:ascii="Garamond" w:hAnsi="Garamond"/>
                <w:i/>
                <w:sz w:val="32"/>
                <w:szCs w:val="28"/>
              </w:rPr>
              <w:t>,</w:t>
            </w:r>
            <w:r w:rsidRPr="00901D57">
              <w:rPr>
                <w:rFonts w:ascii="Garamond" w:hAnsi="Garamond"/>
                <w:sz w:val="32"/>
                <w:szCs w:val="28"/>
              </w:rPr>
              <w:t xml:space="preserve"> my she bought </w:t>
            </w:r>
            <w:proofErr w:type="spellStart"/>
            <w:r w:rsidRPr="00901D57">
              <w:rPr>
                <w:rFonts w:ascii="Garamond" w:hAnsi="Garamond"/>
                <w:sz w:val="32"/>
                <w:szCs w:val="28"/>
              </w:rPr>
              <w:t>ny</w:t>
            </w:r>
            <w:proofErr w:type="spellEnd"/>
            <w:r w:rsidRPr="00901D57">
              <w:rPr>
                <w:rFonts w:ascii="Garamond" w:hAnsi="Garamond"/>
                <w:sz w:val="32"/>
                <w:szCs w:val="28"/>
              </w:rPr>
              <w:t xml:space="preserve"> </w:t>
            </w:r>
            <w:proofErr w:type="spellStart"/>
            <w:r w:rsidRPr="00901D57">
              <w:rPr>
                <w:rFonts w:ascii="Garamond" w:hAnsi="Garamond"/>
                <w:sz w:val="32"/>
                <w:szCs w:val="28"/>
              </w:rPr>
              <w:t>berchagh</w:t>
            </w:r>
            <w:proofErr w:type="spellEnd"/>
            <w:r w:rsidRPr="00901D57">
              <w:rPr>
                <w:rFonts w:ascii="Garamond" w:hAnsi="Garamond"/>
                <w:sz w:val="32"/>
                <w:szCs w:val="28"/>
              </w:rPr>
              <w:t xml:space="preserve"> ta </w:t>
            </w:r>
            <w:proofErr w:type="spellStart"/>
            <w:r w:rsidRPr="00901D57">
              <w:rPr>
                <w:rFonts w:ascii="Garamond" w:hAnsi="Garamond"/>
                <w:sz w:val="32"/>
                <w:szCs w:val="28"/>
              </w:rPr>
              <w:t>dooinney</w:t>
            </w:r>
            <w:proofErr w:type="spellEnd"/>
            <w:r w:rsidRPr="00901D57">
              <w:rPr>
                <w:rFonts w:ascii="Garamond" w:hAnsi="Garamond"/>
                <w:sz w:val="32"/>
                <w:szCs w:val="28"/>
              </w:rPr>
              <w:t xml:space="preserve"> my ta cree </w:t>
            </w:r>
            <w:proofErr w:type="spellStart"/>
            <w:r w:rsidRPr="00901D57">
              <w:rPr>
                <w:rFonts w:ascii="Garamond" w:hAnsi="Garamond"/>
                <w:sz w:val="32"/>
                <w:szCs w:val="28"/>
              </w:rPr>
              <w:t>mie</w:t>
            </w:r>
            <w:proofErr w:type="spellEnd"/>
            <w:r w:rsidRPr="00901D57">
              <w:rPr>
                <w:rFonts w:ascii="Garamond" w:hAnsi="Garamond"/>
                <w:sz w:val="32"/>
                <w:szCs w:val="28"/>
              </w:rPr>
              <w:t xml:space="preserve"> </w:t>
            </w:r>
            <w:proofErr w:type="spellStart"/>
            <w:r w:rsidRPr="00901D57">
              <w:rPr>
                <w:rFonts w:ascii="Garamond" w:hAnsi="Garamond"/>
                <w:sz w:val="32"/>
                <w:szCs w:val="28"/>
              </w:rPr>
              <w:t>echey</w:t>
            </w:r>
            <w:proofErr w:type="spellEnd"/>
            <w:r w:rsidRPr="00901D57">
              <w:rPr>
                <w:rFonts w:ascii="Garamond" w:hAnsi="Garamond"/>
                <w:sz w:val="32"/>
                <w:szCs w:val="28"/>
              </w:rPr>
              <w:t xml:space="preserve"> </w:t>
            </w:r>
            <w:proofErr w:type="spellStart"/>
            <w:r w:rsidRPr="00901D57">
              <w:rPr>
                <w:rFonts w:ascii="Garamond" w:hAnsi="Garamond"/>
                <w:sz w:val="32"/>
                <w:szCs w:val="28"/>
              </w:rPr>
              <w:t>gys</w:t>
            </w:r>
            <w:proofErr w:type="spellEnd"/>
            <w:r w:rsidRPr="00901D57">
              <w:rPr>
                <w:rFonts w:ascii="Garamond" w:hAnsi="Garamond"/>
                <w:sz w:val="32"/>
                <w:szCs w:val="28"/>
              </w:rPr>
              <w:t xml:space="preserve"> y </w:t>
            </w:r>
            <w:proofErr w:type="spellStart"/>
            <w:r w:rsidRPr="00901D57">
              <w:rPr>
                <w:rFonts w:ascii="Garamond" w:hAnsi="Garamond"/>
                <w:sz w:val="32"/>
                <w:szCs w:val="28"/>
              </w:rPr>
              <w:t>Chiarn</w:t>
            </w:r>
            <w:proofErr w:type="spellEnd"/>
            <w:r w:rsidRPr="00901D57">
              <w:rPr>
                <w:rFonts w:ascii="Garamond" w:hAnsi="Garamond"/>
                <w:sz w:val="32"/>
                <w:szCs w:val="28"/>
              </w:rPr>
              <w:t xml:space="preserve"> nee e </w:t>
            </w:r>
            <w:proofErr w:type="spellStart"/>
            <w:r w:rsidRPr="00901D57">
              <w:rPr>
                <w:rFonts w:ascii="Garamond" w:hAnsi="Garamond"/>
                <w:sz w:val="32"/>
                <w:szCs w:val="28"/>
              </w:rPr>
              <w:t>dy</w:t>
            </w:r>
            <w:proofErr w:type="spellEnd"/>
            <w:r w:rsidRPr="00901D57">
              <w:rPr>
                <w:rFonts w:ascii="Garamond" w:hAnsi="Garamond"/>
                <w:sz w:val="32"/>
                <w:szCs w:val="28"/>
              </w:rPr>
              <w:t xml:space="preserve"> </w:t>
            </w:r>
            <w:proofErr w:type="spellStart"/>
            <w:r w:rsidRPr="00901D57">
              <w:rPr>
                <w:rFonts w:ascii="Garamond" w:hAnsi="Garamond"/>
                <w:sz w:val="32"/>
                <w:szCs w:val="28"/>
              </w:rPr>
              <w:t>chooilley</w:t>
            </w:r>
            <w:proofErr w:type="spellEnd"/>
            <w:ins w:id="21" w:author="Max Wheeler" w:date="2021-09-19T12:39:00Z">
              <w:r w:rsidR="00E025B5">
                <w:rPr>
                  <w:rFonts w:ascii="Garamond" w:hAnsi="Garamond"/>
                  <w:sz w:val="32"/>
                  <w:szCs w:val="28"/>
                </w:rPr>
                <w:t xml:space="preserve"> [</w:t>
              </w:r>
              <w:proofErr w:type="spellStart"/>
              <w:r w:rsidR="00E025B5">
                <w:rPr>
                  <w:rFonts w:ascii="Garamond" w:hAnsi="Garamond"/>
                  <w:sz w:val="32"/>
                  <w:szCs w:val="28"/>
                </w:rPr>
                <w:t>hra</w:t>
              </w:r>
              <w:proofErr w:type="spellEnd"/>
              <w:r w:rsidR="00E025B5">
                <w:rPr>
                  <w:rFonts w:ascii="Garamond" w:hAnsi="Garamond"/>
                  <w:sz w:val="32"/>
                  <w:szCs w:val="28"/>
                </w:rPr>
                <w:t>]</w:t>
              </w:r>
              <w:r w:rsidR="00E025B5">
                <w:rPr>
                  <w:rStyle w:val="FootnoteReference"/>
                  <w:rFonts w:ascii="Garamond" w:hAnsi="Garamond"/>
                  <w:sz w:val="32"/>
                  <w:szCs w:val="28"/>
                </w:rPr>
                <w:footnoteReference w:id="88"/>
              </w:r>
            </w:ins>
            <w:r w:rsidRPr="00901D57">
              <w:rPr>
                <w:rFonts w:ascii="Garamond" w:hAnsi="Garamond"/>
                <w:sz w:val="32"/>
                <w:szCs w:val="28"/>
              </w:rPr>
              <w:t xml:space="preserve"> </w:t>
            </w:r>
            <w:proofErr w:type="spellStart"/>
            <w:r w:rsidRPr="00901D57">
              <w:rPr>
                <w:rFonts w:ascii="Garamond" w:hAnsi="Garamond"/>
                <w:sz w:val="32"/>
                <w:szCs w:val="28"/>
              </w:rPr>
              <w:t>boggey</w:t>
            </w:r>
            <w:proofErr w:type="spellEnd"/>
            <w:r w:rsidRPr="00901D57">
              <w:rPr>
                <w:rFonts w:ascii="Garamond" w:hAnsi="Garamond"/>
                <w:sz w:val="32"/>
                <w:szCs w:val="28"/>
              </w:rPr>
              <w:t xml:space="preserve"> y </w:t>
            </w:r>
            <w:proofErr w:type="spellStart"/>
            <w:r w:rsidRPr="00901D57">
              <w:rPr>
                <w:rFonts w:ascii="Garamond" w:hAnsi="Garamond"/>
                <w:sz w:val="32"/>
                <w:szCs w:val="28"/>
              </w:rPr>
              <w:t>ghoal</w:t>
            </w:r>
            <w:proofErr w:type="spellEnd"/>
            <w:r w:rsidRPr="00901D57">
              <w:rPr>
                <w:rFonts w:ascii="Garamond" w:hAnsi="Garamond"/>
                <w:sz w:val="32"/>
                <w:szCs w:val="28"/>
              </w:rPr>
              <w:t xml:space="preserve"> </w:t>
            </w:r>
            <w:proofErr w:type="spellStart"/>
            <w:r w:rsidRPr="00901D57">
              <w:rPr>
                <w:rFonts w:ascii="Garamond" w:hAnsi="Garamond"/>
                <w:sz w:val="32"/>
                <w:szCs w:val="28"/>
              </w:rPr>
              <w:t>lesh</w:t>
            </w:r>
            <w:proofErr w:type="spellEnd"/>
            <w:r w:rsidRPr="00901D57">
              <w:rPr>
                <w:rFonts w:ascii="Garamond" w:hAnsi="Garamond"/>
                <w:sz w:val="32"/>
                <w:szCs w:val="28"/>
              </w:rPr>
              <w:t xml:space="preserve"> </w:t>
            </w:r>
            <w:proofErr w:type="spellStart"/>
            <w:r w:rsidRPr="00901D57">
              <w:rPr>
                <w:rFonts w:ascii="Garamond" w:hAnsi="Garamond"/>
                <w:sz w:val="32"/>
                <w:szCs w:val="28"/>
              </w:rPr>
              <w:t>eaddin</w:t>
            </w:r>
            <w:proofErr w:type="spellEnd"/>
            <w:r w:rsidRPr="00901D57">
              <w:rPr>
                <w:rFonts w:ascii="Garamond" w:hAnsi="Garamond"/>
                <w:sz w:val="32"/>
                <w:szCs w:val="28"/>
              </w:rPr>
              <w:t xml:space="preserve"> </w:t>
            </w:r>
            <w:proofErr w:type="spellStart"/>
            <w:r w:rsidRPr="00901D57">
              <w:rPr>
                <w:rFonts w:ascii="Garamond" w:hAnsi="Garamond"/>
                <w:sz w:val="32"/>
                <w:szCs w:val="28"/>
              </w:rPr>
              <w:t>yennal</w:t>
            </w:r>
            <w:proofErr w:type="spellEnd"/>
            <w:r w:rsidRPr="00901D57">
              <w:rPr>
                <w:rFonts w:ascii="Garamond" w:hAnsi="Garamond"/>
                <w:sz w:val="32"/>
                <w:szCs w:val="28"/>
              </w:rPr>
              <w:t xml:space="preserve">, </w:t>
            </w:r>
            <w:r w:rsidRPr="00901D57">
              <w:rPr>
                <w:rFonts w:ascii="Garamond" w:hAnsi="Garamond"/>
                <w:i/>
                <w:sz w:val="32"/>
                <w:szCs w:val="28"/>
              </w:rPr>
              <w:t xml:space="preserve">Eccles. </w:t>
            </w:r>
            <w:r w:rsidRPr="00901D57">
              <w:rPr>
                <w:rFonts w:ascii="Garamond" w:hAnsi="Garamond"/>
                <w:sz w:val="32"/>
                <w:szCs w:val="28"/>
              </w:rPr>
              <w:t xml:space="preserve">26. 4. </w:t>
            </w:r>
          </w:p>
        </w:tc>
        <w:tc>
          <w:tcPr>
            <w:tcW w:w="4932" w:type="dxa"/>
          </w:tcPr>
          <w:p w14:paraId="4915F442" w14:textId="77777777" w:rsidR="00901D57" w:rsidRPr="000A2290" w:rsidRDefault="00901D57"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 xml:space="preserve">Remember, that all Men may be happy if it is not their own Fault, for so saith the Wise Man ; </w:t>
            </w:r>
            <w:r w:rsidRPr="000A2290">
              <w:rPr>
                <w:rFonts w:ascii="Garamond" w:hAnsi="Garamond" w:cs="GlyphLessFont"/>
                <w:i/>
                <w:sz w:val="32"/>
              </w:rPr>
              <w:t>Whether a Man be rich or poor,</w:t>
            </w:r>
            <w:r w:rsidR="007241BD">
              <w:rPr>
                <w:rFonts w:ascii="Garamond" w:hAnsi="Garamond" w:cs="GlyphLessFont"/>
                <w:i/>
                <w:sz w:val="32"/>
              </w:rPr>
              <w:t xml:space="preserve"> if he have a good Heart toward</w:t>
            </w:r>
            <w:r w:rsidRPr="000A2290">
              <w:rPr>
                <w:rFonts w:ascii="Garamond" w:hAnsi="Garamond" w:cs="GlyphLessFont"/>
                <w:i/>
                <w:sz w:val="32"/>
              </w:rPr>
              <w:t xml:space="preserve"> the Lord, he shall at all times rejoice with a cheerful Countenance.</w:t>
            </w:r>
            <w:r w:rsidRPr="000A2290">
              <w:rPr>
                <w:rFonts w:ascii="Garamond" w:hAnsi="Garamond" w:cs="GlyphLessFont"/>
                <w:sz w:val="32"/>
              </w:rPr>
              <w:t xml:space="preserve"> Eccl</w:t>
            </w:r>
            <w:r w:rsidR="007241BD" w:rsidRPr="007241BD">
              <w:rPr>
                <w:rFonts w:ascii="Garamond" w:hAnsi="Garamond" w:cs="GlyphLessFont"/>
                <w:sz w:val="32"/>
              </w:rPr>
              <w:t>e</w:t>
            </w:r>
            <w:r w:rsidRPr="007241BD">
              <w:rPr>
                <w:rFonts w:ascii="Garamond" w:hAnsi="Garamond" w:cs="GlyphLessFont"/>
                <w:sz w:val="32"/>
              </w:rPr>
              <w:t>s</w:t>
            </w:r>
            <w:r w:rsidRPr="000A2290">
              <w:rPr>
                <w:rFonts w:ascii="Garamond" w:hAnsi="Garamond" w:cs="GlyphLessFont"/>
                <w:sz w:val="32"/>
              </w:rPr>
              <w:t>. 26. 4.</w:t>
            </w:r>
          </w:p>
        </w:tc>
      </w:tr>
      <w:tr w:rsidR="00901D57" w:rsidRPr="00AC171C" w14:paraId="557FD46D" w14:textId="77777777" w:rsidTr="00F57674">
        <w:tc>
          <w:tcPr>
            <w:tcW w:w="3686" w:type="dxa"/>
          </w:tcPr>
          <w:p w14:paraId="7484701D" w14:textId="77777777" w:rsidR="00901D57" w:rsidRPr="007241BD" w:rsidRDefault="00901D57" w:rsidP="00DB60C3">
            <w:pPr>
              <w:pStyle w:val="CM18"/>
              <w:widowControl/>
              <w:ind w:firstLine="284"/>
              <w:contextualSpacing/>
              <w:jc w:val="both"/>
              <w:rPr>
                <w:rFonts w:ascii="Garamond" w:hAnsi="Garamond"/>
                <w:i/>
                <w:sz w:val="32"/>
                <w:szCs w:val="28"/>
              </w:rPr>
            </w:pPr>
            <w:r w:rsidRPr="007241BD">
              <w:rPr>
                <w:rFonts w:ascii="Garamond" w:hAnsi="Garamond"/>
                <w:i/>
                <w:sz w:val="32"/>
                <w:szCs w:val="28"/>
              </w:rPr>
              <w:t xml:space="preserve">As </w:t>
            </w:r>
            <w:proofErr w:type="spellStart"/>
            <w:r w:rsidRPr="007241BD">
              <w:rPr>
                <w:rFonts w:ascii="Garamond" w:hAnsi="Garamond"/>
                <w:i/>
                <w:sz w:val="32"/>
                <w:szCs w:val="28"/>
              </w:rPr>
              <w:t>dy</w:t>
            </w:r>
            <w:proofErr w:type="spellEnd"/>
            <w:r w:rsidRPr="007241BD">
              <w:rPr>
                <w:rFonts w:ascii="Garamond" w:hAnsi="Garamond"/>
                <w:i/>
                <w:sz w:val="32"/>
                <w:szCs w:val="28"/>
              </w:rPr>
              <w:t xml:space="preserve"> </w:t>
            </w:r>
            <w:proofErr w:type="spellStart"/>
            <w:r w:rsidRPr="007241BD">
              <w:rPr>
                <w:rFonts w:ascii="Garamond" w:hAnsi="Garamond"/>
                <w:i/>
                <w:sz w:val="32"/>
                <w:szCs w:val="28"/>
              </w:rPr>
              <w:t>giall</w:t>
            </w:r>
            <w:proofErr w:type="spellEnd"/>
            <w:r w:rsidRPr="007241BD">
              <w:rPr>
                <w:rFonts w:ascii="Garamond" w:hAnsi="Garamond"/>
                <w:i/>
                <w:sz w:val="32"/>
                <w:szCs w:val="28"/>
              </w:rPr>
              <w:t xml:space="preserve"> </w:t>
            </w:r>
            <w:proofErr w:type="spellStart"/>
            <w:r w:rsidRPr="007241BD">
              <w:rPr>
                <w:rFonts w:ascii="Garamond" w:hAnsi="Garamond"/>
                <w:i/>
                <w:sz w:val="32"/>
                <w:szCs w:val="28"/>
              </w:rPr>
              <w:t>Jee</w:t>
            </w:r>
            <w:proofErr w:type="spellEnd"/>
            <w:r w:rsidRPr="007241BD">
              <w:rPr>
                <w:rFonts w:ascii="Garamond" w:hAnsi="Garamond"/>
                <w:i/>
                <w:sz w:val="32"/>
                <w:szCs w:val="28"/>
              </w:rPr>
              <w:t xml:space="preserve"> </w:t>
            </w:r>
            <w:proofErr w:type="spellStart"/>
            <w:r w:rsidRPr="007241BD">
              <w:rPr>
                <w:rFonts w:ascii="Garamond" w:hAnsi="Garamond"/>
                <w:i/>
                <w:sz w:val="32"/>
                <w:szCs w:val="28"/>
              </w:rPr>
              <w:t>ooilley-nia</w:t>
            </w:r>
            <w:r w:rsidR="009445FB">
              <w:rPr>
                <w:rFonts w:ascii="Garamond" w:hAnsi="Garamond"/>
                <w:i/>
                <w:sz w:val="32"/>
                <w:szCs w:val="28"/>
              </w:rPr>
              <w:t>rtal</w:t>
            </w:r>
            <w:proofErr w:type="spellEnd"/>
            <w:r w:rsidR="009445FB">
              <w:rPr>
                <w:rFonts w:ascii="Garamond" w:hAnsi="Garamond"/>
                <w:i/>
                <w:sz w:val="32"/>
                <w:szCs w:val="28"/>
              </w:rPr>
              <w:t xml:space="preserve"> </w:t>
            </w:r>
            <w:proofErr w:type="spellStart"/>
            <w:r w:rsidR="009445FB">
              <w:rPr>
                <w:rFonts w:ascii="Garamond" w:hAnsi="Garamond"/>
                <w:i/>
                <w:sz w:val="32"/>
                <w:szCs w:val="28"/>
              </w:rPr>
              <w:t>dy</w:t>
            </w:r>
            <w:proofErr w:type="spellEnd"/>
            <w:r w:rsidR="009445FB">
              <w:rPr>
                <w:rFonts w:ascii="Garamond" w:hAnsi="Garamond"/>
                <w:i/>
                <w:sz w:val="32"/>
                <w:szCs w:val="28"/>
              </w:rPr>
              <w:t xml:space="preserve"> </w:t>
            </w:r>
            <w:proofErr w:type="spellStart"/>
            <w:r w:rsidR="009445FB">
              <w:rPr>
                <w:rFonts w:ascii="Garamond" w:hAnsi="Garamond"/>
                <w:i/>
                <w:sz w:val="32"/>
                <w:szCs w:val="28"/>
              </w:rPr>
              <w:t>vod</w:t>
            </w:r>
            <w:proofErr w:type="spellEnd"/>
            <w:r w:rsidR="009445FB">
              <w:rPr>
                <w:rFonts w:ascii="Garamond" w:hAnsi="Garamond"/>
                <w:i/>
                <w:sz w:val="32"/>
                <w:szCs w:val="28"/>
              </w:rPr>
              <w:t xml:space="preserve"> </w:t>
            </w:r>
            <w:proofErr w:type="spellStart"/>
            <w:r w:rsidR="009445FB">
              <w:rPr>
                <w:rFonts w:ascii="Garamond" w:hAnsi="Garamond"/>
                <w:i/>
                <w:sz w:val="32"/>
                <w:szCs w:val="28"/>
              </w:rPr>
              <w:t>ny</w:t>
            </w:r>
            <w:proofErr w:type="spellEnd"/>
            <w:r w:rsidR="009445FB">
              <w:rPr>
                <w:rFonts w:ascii="Garamond" w:hAnsi="Garamond"/>
                <w:i/>
                <w:sz w:val="32"/>
                <w:szCs w:val="28"/>
              </w:rPr>
              <w:t xml:space="preserve"> ta mish er </w:t>
            </w:r>
            <w:proofErr w:type="spellStart"/>
            <w:r w:rsidR="009445FB">
              <w:rPr>
                <w:rFonts w:ascii="Garamond" w:hAnsi="Garamond"/>
                <w:i/>
                <w:sz w:val="32"/>
                <w:szCs w:val="28"/>
              </w:rPr>
              <w:t>yanoo</w:t>
            </w:r>
            <w:proofErr w:type="spellEnd"/>
            <w:r w:rsidRPr="007241BD">
              <w:rPr>
                <w:rFonts w:ascii="Garamond" w:hAnsi="Garamond"/>
                <w:i/>
                <w:sz w:val="32"/>
                <w:szCs w:val="28"/>
              </w:rPr>
              <w:t xml:space="preserve"> </w:t>
            </w:r>
            <w:proofErr w:type="spellStart"/>
            <w:r w:rsidRPr="007241BD">
              <w:rPr>
                <w:rFonts w:ascii="Garamond" w:hAnsi="Garamond"/>
                <w:i/>
                <w:sz w:val="32"/>
                <w:szCs w:val="28"/>
              </w:rPr>
              <w:t>nyn</w:t>
            </w:r>
            <w:proofErr w:type="spellEnd"/>
            <w:r w:rsidRPr="007241BD">
              <w:rPr>
                <w:rFonts w:ascii="Garamond" w:hAnsi="Garamond"/>
                <w:i/>
                <w:sz w:val="32"/>
                <w:szCs w:val="28"/>
              </w:rPr>
              <w:t xml:space="preserve"> </w:t>
            </w:r>
            <w:proofErr w:type="spellStart"/>
            <w:r w:rsidRPr="007241BD">
              <w:rPr>
                <w:rFonts w:ascii="Garamond" w:hAnsi="Garamond"/>
                <w:i/>
                <w:sz w:val="32"/>
                <w:szCs w:val="28"/>
              </w:rPr>
              <w:t>gouyr</w:t>
            </w:r>
            <w:proofErr w:type="spellEnd"/>
            <w:r w:rsidRPr="007241BD">
              <w:rPr>
                <w:rFonts w:ascii="Garamond" w:hAnsi="Garamond"/>
                <w:i/>
                <w:sz w:val="32"/>
                <w:szCs w:val="28"/>
              </w:rPr>
              <w:t xml:space="preserve"> </w:t>
            </w:r>
            <w:proofErr w:type="spellStart"/>
            <w:r w:rsidRPr="007241BD">
              <w:rPr>
                <w:rFonts w:ascii="Garamond" w:hAnsi="Garamond"/>
                <w:i/>
                <w:sz w:val="32"/>
                <w:szCs w:val="28"/>
              </w:rPr>
              <w:t>ve</w:t>
            </w:r>
            <w:proofErr w:type="spellEnd"/>
            <w:r w:rsidRPr="007241BD">
              <w:rPr>
                <w:rFonts w:ascii="Garamond" w:hAnsi="Garamond"/>
                <w:i/>
                <w:sz w:val="32"/>
                <w:szCs w:val="28"/>
              </w:rPr>
              <w:t xml:space="preserve"> son </w:t>
            </w:r>
            <w:proofErr w:type="spellStart"/>
            <w:r w:rsidRPr="007241BD">
              <w:rPr>
                <w:rFonts w:ascii="Garamond" w:hAnsi="Garamond"/>
                <w:i/>
                <w:sz w:val="32"/>
                <w:szCs w:val="28"/>
              </w:rPr>
              <w:t>yn</w:t>
            </w:r>
            <w:proofErr w:type="spellEnd"/>
            <w:r w:rsidRPr="007241BD">
              <w:rPr>
                <w:rFonts w:ascii="Garamond" w:hAnsi="Garamond"/>
                <w:i/>
                <w:sz w:val="32"/>
                <w:szCs w:val="28"/>
              </w:rPr>
              <w:t xml:space="preserve"> </w:t>
            </w:r>
            <w:proofErr w:type="spellStart"/>
            <w:r w:rsidRPr="007241BD">
              <w:rPr>
                <w:rFonts w:ascii="Garamond" w:hAnsi="Garamond"/>
                <w:i/>
                <w:sz w:val="32"/>
                <w:szCs w:val="28"/>
              </w:rPr>
              <w:t>ynsagh</w:t>
            </w:r>
            <w:proofErr w:type="spellEnd"/>
            <w:r w:rsidRPr="007241BD">
              <w:rPr>
                <w:rFonts w:ascii="Garamond" w:hAnsi="Garamond"/>
                <w:i/>
                <w:sz w:val="32"/>
                <w:szCs w:val="28"/>
              </w:rPr>
              <w:t xml:space="preserve"> </w:t>
            </w:r>
            <w:proofErr w:type="spellStart"/>
            <w:r w:rsidRPr="007241BD">
              <w:rPr>
                <w:rFonts w:ascii="Garamond" w:hAnsi="Garamond"/>
                <w:i/>
                <w:sz w:val="32"/>
                <w:szCs w:val="28"/>
              </w:rPr>
              <w:t>eu</w:t>
            </w:r>
            <w:proofErr w:type="spellEnd"/>
            <w:r w:rsidRPr="007241BD">
              <w:rPr>
                <w:rFonts w:ascii="Garamond" w:hAnsi="Garamond"/>
                <w:i/>
                <w:sz w:val="32"/>
                <w:szCs w:val="28"/>
              </w:rPr>
              <w:t xml:space="preserve"> </w:t>
            </w:r>
            <w:proofErr w:type="spellStart"/>
            <w:r w:rsidRPr="007241BD">
              <w:rPr>
                <w:rFonts w:ascii="Garamond" w:hAnsi="Garamond"/>
                <w:i/>
                <w:sz w:val="32"/>
                <w:szCs w:val="28"/>
              </w:rPr>
              <w:t>ayns</w:t>
            </w:r>
            <w:proofErr w:type="spellEnd"/>
            <w:r w:rsidRPr="007241BD">
              <w:rPr>
                <w:rFonts w:ascii="Garamond" w:hAnsi="Garamond"/>
                <w:i/>
                <w:sz w:val="32"/>
                <w:szCs w:val="28"/>
              </w:rPr>
              <w:t xml:space="preserve"> y </w:t>
            </w:r>
            <w:proofErr w:type="spellStart"/>
            <w:r w:rsidRPr="007241BD">
              <w:rPr>
                <w:rFonts w:ascii="Garamond" w:hAnsi="Garamond"/>
                <w:i/>
                <w:sz w:val="32"/>
                <w:szCs w:val="28"/>
              </w:rPr>
              <w:t>tra</w:t>
            </w:r>
            <w:proofErr w:type="spellEnd"/>
            <w:r w:rsidRPr="007241BD">
              <w:rPr>
                <w:rFonts w:ascii="Garamond" w:hAnsi="Garamond"/>
                <w:i/>
                <w:sz w:val="32"/>
                <w:szCs w:val="28"/>
              </w:rPr>
              <w:t xml:space="preserve"> </w:t>
            </w:r>
            <w:proofErr w:type="spellStart"/>
            <w:r w:rsidRPr="007241BD">
              <w:rPr>
                <w:rFonts w:ascii="Garamond" w:hAnsi="Garamond"/>
                <w:i/>
                <w:sz w:val="32"/>
                <w:szCs w:val="28"/>
              </w:rPr>
              <w:t>t’ayn</w:t>
            </w:r>
            <w:proofErr w:type="spellEnd"/>
            <w:r w:rsidRPr="007241BD">
              <w:rPr>
                <w:rFonts w:ascii="Garamond" w:hAnsi="Garamond"/>
                <w:i/>
                <w:sz w:val="32"/>
                <w:szCs w:val="28"/>
              </w:rPr>
              <w:t xml:space="preserve">, as </w:t>
            </w:r>
            <w:proofErr w:type="spellStart"/>
            <w:r w:rsidRPr="007241BD">
              <w:rPr>
                <w:rFonts w:ascii="Garamond" w:hAnsi="Garamond"/>
                <w:i/>
                <w:sz w:val="32"/>
                <w:szCs w:val="28"/>
              </w:rPr>
              <w:t>gys</w:t>
            </w:r>
            <w:proofErr w:type="spellEnd"/>
            <w:r w:rsidRPr="007241BD">
              <w:rPr>
                <w:rFonts w:ascii="Garamond" w:hAnsi="Garamond"/>
                <w:i/>
                <w:sz w:val="32"/>
                <w:szCs w:val="28"/>
              </w:rPr>
              <w:t xml:space="preserve"> y vie </w:t>
            </w:r>
            <w:proofErr w:type="spellStart"/>
            <w:r w:rsidRPr="007241BD">
              <w:rPr>
                <w:rFonts w:ascii="Garamond" w:hAnsi="Garamond"/>
                <w:i/>
                <w:sz w:val="32"/>
                <w:szCs w:val="28"/>
              </w:rPr>
              <w:t>ev</w:t>
            </w:r>
            <w:proofErr w:type="spellEnd"/>
            <w:r w:rsidRPr="007241BD">
              <w:rPr>
                <w:rFonts w:ascii="Garamond" w:hAnsi="Garamond"/>
                <w:i/>
                <w:sz w:val="32"/>
                <w:szCs w:val="28"/>
              </w:rPr>
              <w:t xml:space="preserve">, son y </w:t>
            </w:r>
            <w:proofErr w:type="spellStart"/>
            <w:r w:rsidRPr="007241BD">
              <w:rPr>
                <w:rFonts w:ascii="Garamond" w:hAnsi="Garamond"/>
                <w:i/>
                <w:sz w:val="32"/>
                <w:szCs w:val="28"/>
              </w:rPr>
              <w:t>tra</w:t>
            </w:r>
            <w:proofErr w:type="spellEnd"/>
            <w:r w:rsidRPr="007241BD">
              <w:rPr>
                <w:rFonts w:ascii="Garamond" w:hAnsi="Garamond"/>
                <w:i/>
                <w:sz w:val="32"/>
                <w:szCs w:val="28"/>
              </w:rPr>
              <w:t xml:space="preserve"> ta </w:t>
            </w:r>
            <w:proofErr w:type="spellStart"/>
            <w:r w:rsidRPr="007241BD">
              <w:rPr>
                <w:rFonts w:ascii="Garamond" w:hAnsi="Garamond"/>
                <w:i/>
                <w:sz w:val="32"/>
                <w:szCs w:val="28"/>
              </w:rPr>
              <w:t>ry</w:t>
            </w:r>
            <w:proofErr w:type="spellEnd"/>
            <w:r w:rsidRPr="007241BD">
              <w:rPr>
                <w:rFonts w:ascii="Garamond" w:hAnsi="Garamond"/>
                <w:i/>
                <w:sz w:val="32"/>
                <w:szCs w:val="28"/>
              </w:rPr>
              <w:t xml:space="preserve"> </w:t>
            </w:r>
            <w:proofErr w:type="spellStart"/>
            <w:r w:rsidRPr="007241BD">
              <w:rPr>
                <w:rFonts w:ascii="Garamond" w:hAnsi="Garamond"/>
                <w:i/>
                <w:sz w:val="32"/>
                <w:szCs w:val="28"/>
              </w:rPr>
              <w:t>heet</w:t>
            </w:r>
            <w:proofErr w:type="spellEnd"/>
            <w:r w:rsidRPr="007241BD">
              <w:rPr>
                <w:rFonts w:ascii="Garamond" w:hAnsi="Garamond"/>
                <w:i/>
                <w:sz w:val="32"/>
                <w:szCs w:val="28"/>
              </w:rPr>
              <w:t xml:space="preserve"> as </w:t>
            </w:r>
            <w:proofErr w:type="spellStart"/>
            <w:r w:rsidRPr="007241BD">
              <w:rPr>
                <w:rFonts w:ascii="Garamond" w:hAnsi="Garamond"/>
                <w:i/>
                <w:sz w:val="32"/>
                <w:szCs w:val="28"/>
              </w:rPr>
              <w:t>nagh</w:t>
            </w:r>
            <w:proofErr w:type="spellEnd"/>
            <w:r w:rsidRPr="007241BD">
              <w:rPr>
                <w:rFonts w:ascii="Garamond" w:hAnsi="Garamond"/>
                <w:i/>
                <w:sz w:val="32"/>
                <w:szCs w:val="28"/>
              </w:rPr>
              <w:t xml:space="preserve"> bee </w:t>
            </w:r>
            <w:proofErr w:type="spellStart"/>
            <w:r w:rsidRPr="007241BD">
              <w:rPr>
                <w:rFonts w:ascii="Garamond" w:hAnsi="Garamond"/>
                <w:i/>
                <w:sz w:val="32"/>
                <w:szCs w:val="28"/>
              </w:rPr>
              <w:t>shiu</w:t>
            </w:r>
            <w:proofErr w:type="spellEnd"/>
            <w:r w:rsidRPr="007241BD">
              <w:rPr>
                <w:rFonts w:ascii="Garamond" w:hAnsi="Garamond"/>
                <w:i/>
                <w:sz w:val="32"/>
                <w:szCs w:val="28"/>
              </w:rPr>
              <w:t xml:space="preserve"> </w:t>
            </w:r>
            <w:proofErr w:type="spellStart"/>
            <w:r w:rsidRPr="007241BD">
              <w:rPr>
                <w:rFonts w:ascii="Garamond" w:hAnsi="Garamond"/>
                <w:i/>
                <w:sz w:val="32"/>
                <w:szCs w:val="28"/>
              </w:rPr>
              <w:t>dy</w:t>
            </w:r>
            <w:proofErr w:type="spellEnd"/>
            <w:r w:rsidRPr="007241BD">
              <w:rPr>
                <w:rFonts w:ascii="Garamond" w:hAnsi="Garamond"/>
                <w:i/>
                <w:sz w:val="32"/>
                <w:szCs w:val="28"/>
              </w:rPr>
              <w:t xml:space="preserve"> </w:t>
            </w:r>
            <w:proofErr w:type="spellStart"/>
            <w:r w:rsidRPr="007241BD">
              <w:rPr>
                <w:rFonts w:ascii="Garamond" w:hAnsi="Garamond"/>
                <w:i/>
                <w:sz w:val="32"/>
                <w:szCs w:val="28"/>
              </w:rPr>
              <w:t>bragh</w:t>
            </w:r>
            <w:proofErr w:type="spellEnd"/>
            <w:r w:rsidRPr="007241BD">
              <w:rPr>
                <w:rFonts w:ascii="Garamond" w:hAnsi="Garamond"/>
                <w:i/>
                <w:sz w:val="32"/>
                <w:szCs w:val="28"/>
              </w:rPr>
              <w:t xml:space="preserve"> feme y towse </w:t>
            </w:r>
            <w:proofErr w:type="spellStart"/>
            <w:r w:rsidRPr="007241BD">
              <w:rPr>
                <w:rFonts w:ascii="Garamond" w:hAnsi="Garamond"/>
                <w:i/>
                <w:sz w:val="32"/>
                <w:szCs w:val="28"/>
              </w:rPr>
              <w:t>shen</w:t>
            </w:r>
            <w:proofErr w:type="spellEnd"/>
            <w:r w:rsidRPr="007241BD">
              <w:rPr>
                <w:rFonts w:ascii="Garamond" w:hAnsi="Garamond"/>
                <w:i/>
                <w:sz w:val="32"/>
                <w:szCs w:val="28"/>
              </w:rPr>
              <w:t xml:space="preserve"> </w:t>
            </w:r>
            <w:proofErr w:type="spellStart"/>
            <w:r w:rsidRPr="007241BD">
              <w:rPr>
                <w:rFonts w:ascii="Garamond" w:hAnsi="Garamond"/>
                <w:i/>
                <w:sz w:val="32"/>
                <w:szCs w:val="28"/>
              </w:rPr>
              <w:t>dy</w:t>
            </w:r>
            <w:proofErr w:type="spellEnd"/>
            <w:r w:rsidRPr="007241BD">
              <w:rPr>
                <w:rFonts w:ascii="Garamond" w:hAnsi="Garamond"/>
                <w:i/>
                <w:sz w:val="32"/>
                <w:szCs w:val="28"/>
              </w:rPr>
              <w:t xml:space="preserve"> </w:t>
            </w:r>
            <w:proofErr w:type="spellStart"/>
            <w:r w:rsidRPr="007241BD">
              <w:rPr>
                <w:rFonts w:ascii="Garamond" w:hAnsi="Garamond"/>
                <w:i/>
                <w:sz w:val="32"/>
                <w:szCs w:val="28"/>
              </w:rPr>
              <w:t>hushtey</w:t>
            </w:r>
            <w:proofErr w:type="spellEnd"/>
            <w:r w:rsidRPr="007241BD">
              <w:rPr>
                <w:rFonts w:ascii="Garamond" w:hAnsi="Garamond"/>
                <w:i/>
                <w:sz w:val="32"/>
                <w:szCs w:val="28"/>
              </w:rPr>
              <w:t xml:space="preserve"> ta </w:t>
            </w:r>
            <w:proofErr w:type="spellStart"/>
            <w:r w:rsidRPr="007241BD">
              <w:rPr>
                <w:rFonts w:ascii="Garamond" w:hAnsi="Garamond"/>
                <w:i/>
                <w:sz w:val="32"/>
                <w:szCs w:val="28"/>
              </w:rPr>
              <w:t>ymmyrchagh</w:t>
            </w:r>
            <w:proofErr w:type="spellEnd"/>
            <w:r w:rsidRPr="007241BD">
              <w:rPr>
                <w:rFonts w:ascii="Garamond" w:hAnsi="Garamond"/>
                <w:i/>
                <w:sz w:val="32"/>
                <w:szCs w:val="28"/>
              </w:rPr>
              <w:t xml:space="preserve"> </w:t>
            </w:r>
            <w:proofErr w:type="spellStart"/>
            <w:r w:rsidRPr="007241BD">
              <w:rPr>
                <w:rFonts w:ascii="Garamond" w:hAnsi="Garamond"/>
                <w:i/>
                <w:sz w:val="32"/>
                <w:szCs w:val="28"/>
              </w:rPr>
              <w:t>dy</w:t>
            </w:r>
            <w:proofErr w:type="spellEnd"/>
            <w:r w:rsidRPr="007241BD">
              <w:rPr>
                <w:rFonts w:ascii="Garamond" w:hAnsi="Garamond"/>
                <w:i/>
                <w:sz w:val="32"/>
                <w:szCs w:val="28"/>
              </w:rPr>
              <w:t xml:space="preserve"> </w:t>
            </w:r>
            <w:proofErr w:type="spellStart"/>
            <w:r w:rsidRPr="007241BD">
              <w:rPr>
                <w:rFonts w:ascii="Garamond" w:hAnsi="Garamond"/>
                <w:i/>
                <w:sz w:val="32"/>
                <w:szCs w:val="28"/>
              </w:rPr>
              <w:t>hauail</w:t>
            </w:r>
            <w:proofErr w:type="spellEnd"/>
            <w:r w:rsidRPr="007241BD">
              <w:rPr>
                <w:rFonts w:ascii="Garamond" w:hAnsi="Garamond"/>
                <w:i/>
                <w:sz w:val="32"/>
                <w:szCs w:val="28"/>
              </w:rPr>
              <w:t xml:space="preserve"> </w:t>
            </w:r>
            <w:proofErr w:type="spellStart"/>
            <w:r w:rsidRPr="007241BD">
              <w:rPr>
                <w:rFonts w:ascii="Garamond" w:hAnsi="Garamond"/>
                <w:i/>
                <w:sz w:val="32"/>
                <w:szCs w:val="28"/>
              </w:rPr>
              <w:t>nyn</w:t>
            </w:r>
            <w:proofErr w:type="spellEnd"/>
            <w:r w:rsidRPr="007241BD">
              <w:rPr>
                <w:rFonts w:ascii="Garamond" w:hAnsi="Garamond"/>
                <w:i/>
                <w:sz w:val="32"/>
                <w:szCs w:val="28"/>
              </w:rPr>
              <w:t xml:space="preserve"> </w:t>
            </w:r>
            <w:proofErr w:type="spellStart"/>
            <w:r w:rsidRPr="007241BD">
              <w:rPr>
                <w:rFonts w:ascii="Garamond" w:hAnsi="Garamond"/>
                <w:i/>
                <w:sz w:val="32"/>
                <w:szCs w:val="28"/>
              </w:rPr>
              <w:t>Anmeenyn</w:t>
            </w:r>
            <w:proofErr w:type="spellEnd"/>
            <w:r w:rsidRPr="007241BD">
              <w:rPr>
                <w:rFonts w:ascii="Garamond" w:hAnsi="Garamond"/>
                <w:i/>
                <w:sz w:val="32"/>
                <w:szCs w:val="28"/>
              </w:rPr>
              <w:t xml:space="preserve">. </w:t>
            </w:r>
          </w:p>
        </w:tc>
        <w:tc>
          <w:tcPr>
            <w:tcW w:w="4932" w:type="dxa"/>
          </w:tcPr>
          <w:p w14:paraId="17CE0418" w14:textId="77777777" w:rsidR="00901D57" w:rsidRPr="000A2290" w:rsidRDefault="00901D57" w:rsidP="00A17DDB">
            <w:pPr>
              <w:pStyle w:val="ListParagraph"/>
              <w:spacing w:line="216" w:lineRule="auto"/>
              <w:ind w:left="0" w:firstLine="284"/>
              <w:jc w:val="both"/>
              <w:rPr>
                <w:rFonts w:ascii="Garamond" w:hAnsi="Garamond" w:cs="GlyphLessFont"/>
                <w:sz w:val="32"/>
              </w:rPr>
            </w:pPr>
            <w:r w:rsidRPr="000A2290">
              <w:rPr>
                <w:rFonts w:ascii="Garamond" w:hAnsi="Garamond" w:cs="GlyphLessFont"/>
                <w:sz w:val="32"/>
              </w:rPr>
              <w:t>And God Almighty grant that what I have here prepared for you, may be for your present Instruction, and future Welfare ; and that you may never want that measure of Knowledge which is necessary to save your Souls.</w:t>
            </w:r>
          </w:p>
        </w:tc>
      </w:tr>
      <w:tr w:rsidR="00AC171C" w:rsidRPr="00AC171C" w14:paraId="0B85A354" w14:textId="77777777" w:rsidTr="00F57674">
        <w:tc>
          <w:tcPr>
            <w:tcW w:w="3686" w:type="dxa"/>
          </w:tcPr>
          <w:p w14:paraId="24052CEC" w14:textId="77777777" w:rsidR="00AC171C" w:rsidRPr="000A2290" w:rsidRDefault="00AC171C" w:rsidP="00DB60C3">
            <w:pPr>
              <w:pStyle w:val="ListParagraph"/>
              <w:ind w:left="0"/>
              <w:jc w:val="right"/>
              <w:rPr>
                <w:rFonts w:ascii="Garamond" w:hAnsi="Garamond" w:cs="GlyphLessFont"/>
                <w:sz w:val="32"/>
              </w:rPr>
            </w:pPr>
          </w:p>
        </w:tc>
        <w:tc>
          <w:tcPr>
            <w:tcW w:w="4932" w:type="dxa"/>
          </w:tcPr>
          <w:p w14:paraId="75990C9C" w14:textId="77777777" w:rsidR="00AC171C" w:rsidRPr="000A2290" w:rsidRDefault="00AC171C" w:rsidP="00A17DDB">
            <w:pPr>
              <w:pStyle w:val="ListParagraph"/>
              <w:spacing w:before="240" w:line="216" w:lineRule="auto"/>
              <w:ind w:left="0"/>
              <w:contextualSpacing w:val="0"/>
              <w:jc w:val="right"/>
              <w:rPr>
                <w:rFonts w:ascii="Garamond" w:hAnsi="Garamond" w:cs="GlyphLessFont"/>
                <w:i/>
                <w:sz w:val="32"/>
                <w:lang w:val="pt-PT"/>
              </w:rPr>
            </w:pPr>
            <w:proofErr w:type="spellStart"/>
            <w:r w:rsidRPr="007241BD">
              <w:rPr>
                <w:rFonts w:ascii="Garamond" w:hAnsi="Garamond" w:cs="GlyphLessFont"/>
                <w:i/>
                <w:sz w:val="44"/>
                <w:lang w:val="pt-PT"/>
              </w:rPr>
              <w:t>Tho</w:t>
            </w:r>
            <w:proofErr w:type="spellEnd"/>
            <w:r w:rsidRPr="007241BD">
              <w:rPr>
                <w:rFonts w:ascii="Garamond" w:hAnsi="Garamond" w:cs="GlyphLessFont"/>
                <w:i/>
                <w:sz w:val="44"/>
                <w:lang w:val="pt-PT"/>
              </w:rPr>
              <w:t xml:space="preserve">. </w:t>
            </w:r>
            <w:proofErr w:type="spellStart"/>
            <w:r w:rsidRPr="007241BD">
              <w:rPr>
                <w:rFonts w:ascii="Garamond" w:hAnsi="Garamond" w:cs="GlyphLessFont"/>
                <w:i/>
                <w:sz w:val="44"/>
                <w:lang w:val="pt-PT"/>
              </w:rPr>
              <w:t>Sodor</w:t>
            </w:r>
            <w:proofErr w:type="spellEnd"/>
            <w:r w:rsidRPr="007241BD">
              <w:rPr>
                <w:rFonts w:ascii="Garamond" w:hAnsi="Garamond" w:cs="GlyphLessFont"/>
                <w:i/>
                <w:sz w:val="44"/>
                <w:lang w:val="pt-PT"/>
              </w:rPr>
              <w:t xml:space="preserve"> &amp; Man.</w:t>
            </w:r>
          </w:p>
        </w:tc>
      </w:tr>
    </w:tbl>
    <w:p w14:paraId="20D77B4D" w14:textId="77777777" w:rsidR="00CA400E" w:rsidRPr="008B4C85" w:rsidRDefault="00CA400E" w:rsidP="00DB60C3">
      <w:pPr>
        <w:pStyle w:val="ListParagraph"/>
        <w:ind w:left="0"/>
        <w:rPr>
          <w:rFonts w:ascii="Garamond" w:hAnsi="Garamond" w:cs="GlyphLessFont"/>
          <w:sz w:val="28"/>
          <w:lang w:val="pt-PT"/>
        </w:rPr>
        <w:sectPr w:rsidR="00CA400E" w:rsidRPr="008B4C85" w:rsidSect="009445FB">
          <w:footnotePr>
            <w:numRestart w:val="eachPage"/>
          </w:footnotePr>
          <w:pgSz w:w="11906" w:h="16838"/>
          <w:pgMar w:top="1928" w:right="1644" w:bottom="2041" w:left="1644" w:header="709" w:footer="709" w:gutter="0"/>
          <w:cols w:space="708"/>
          <w:docGrid w:linePitch="360"/>
        </w:sectPr>
      </w:pPr>
    </w:p>
    <w:p w14:paraId="05A1EBC7" w14:textId="77777777" w:rsidR="00526622" w:rsidRDefault="00526622" w:rsidP="009B2021">
      <w:pPr>
        <w:pStyle w:val="ListParagraph"/>
        <w:ind w:left="0"/>
        <w:rPr>
          <w:rFonts w:ascii="Garamond" w:hAnsi="Garamond" w:cs="GlyphLessFont"/>
          <w:spacing w:val="120"/>
          <w:sz w:val="40"/>
          <w:lang w:val="pt-PT"/>
        </w:rPr>
      </w:pPr>
    </w:p>
    <w:p w14:paraId="2FDEEA9D" w14:textId="77777777" w:rsidR="009B2021" w:rsidRDefault="009B2021" w:rsidP="009B2021">
      <w:pPr>
        <w:pStyle w:val="ListParagraph"/>
        <w:ind w:left="0"/>
        <w:rPr>
          <w:rFonts w:ascii="Garamond" w:hAnsi="Garamond" w:cs="GlyphLessFont"/>
          <w:spacing w:val="120"/>
          <w:sz w:val="40"/>
          <w:lang w:val="pt-PT"/>
        </w:rPr>
      </w:pPr>
    </w:p>
    <w:p w14:paraId="15DB6127" w14:textId="77777777" w:rsidR="009B2021" w:rsidRDefault="009B2021" w:rsidP="009B2021">
      <w:pPr>
        <w:pStyle w:val="ListParagraph"/>
        <w:ind w:left="0"/>
        <w:rPr>
          <w:rFonts w:ascii="Garamond" w:hAnsi="Garamond" w:cs="GlyphLessFont"/>
          <w:spacing w:val="120"/>
          <w:sz w:val="40"/>
          <w:lang w:val="pt-PT"/>
        </w:rPr>
      </w:pPr>
    </w:p>
    <w:p w14:paraId="1C2AE006" w14:textId="77777777" w:rsidR="009B2021" w:rsidRDefault="009B2021" w:rsidP="009B2021">
      <w:pPr>
        <w:pStyle w:val="ListParagraph"/>
        <w:ind w:left="0"/>
        <w:rPr>
          <w:rFonts w:ascii="Garamond" w:hAnsi="Garamond" w:cs="GlyphLessFont"/>
          <w:spacing w:val="120"/>
          <w:sz w:val="40"/>
          <w:lang w:val="pt-PT"/>
        </w:rPr>
      </w:pPr>
    </w:p>
    <w:p w14:paraId="33E10B44" w14:textId="77777777" w:rsidR="009B2021" w:rsidRDefault="009B2021" w:rsidP="00DB60C3">
      <w:pPr>
        <w:pStyle w:val="ListParagraph"/>
        <w:pBdr>
          <w:top w:val="single" w:sz="4" w:space="1" w:color="auto"/>
          <w:bottom w:val="single" w:sz="4" w:space="1" w:color="auto"/>
        </w:pBdr>
        <w:ind w:left="0"/>
        <w:rPr>
          <w:rFonts w:ascii="Garamond" w:hAnsi="Garamond" w:cs="GlyphLessFont"/>
          <w:spacing w:val="120"/>
          <w:sz w:val="40"/>
          <w:lang w:val="pt-PT"/>
        </w:rPr>
      </w:pPr>
    </w:p>
    <w:p w14:paraId="5B79F54F" w14:textId="77777777" w:rsidR="00062F57" w:rsidRPr="009B2021" w:rsidRDefault="00062F57" w:rsidP="00DB60C3">
      <w:pPr>
        <w:pStyle w:val="ListParagraph"/>
        <w:spacing w:before="600"/>
        <w:ind w:left="0"/>
        <w:contextualSpacing w:val="0"/>
        <w:jc w:val="center"/>
        <w:rPr>
          <w:rFonts w:ascii="Garamond" w:hAnsi="Garamond" w:cs="GlyphLessFont"/>
          <w:sz w:val="44"/>
          <w:lang w:val="pt-PT"/>
        </w:rPr>
      </w:pPr>
      <w:r w:rsidRPr="009B2021">
        <w:rPr>
          <w:rFonts w:ascii="Garamond" w:hAnsi="Garamond" w:cs="GlyphLessFont"/>
          <w:spacing w:val="120"/>
          <w:sz w:val="44"/>
          <w:lang w:val="pt-PT"/>
        </w:rPr>
        <w:t>TH</w:t>
      </w:r>
      <w:r w:rsidRPr="009B2021">
        <w:rPr>
          <w:rFonts w:ascii="Garamond" w:hAnsi="Garamond" w:cs="GlyphLessFont"/>
          <w:sz w:val="44"/>
          <w:lang w:val="pt-PT"/>
        </w:rPr>
        <w:t>E</w:t>
      </w:r>
    </w:p>
    <w:p w14:paraId="70C4CE15" w14:textId="77777777" w:rsidR="00A56988" w:rsidRPr="001D6D11" w:rsidRDefault="005A2F0A" w:rsidP="00DB60C3">
      <w:pPr>
        <w:pStyle w:val="ListParagraph"/>
        <w:spacing w:before="240"/>
        <w:ind w:left="0"/>
        <w:contextualSpacing w:val="0"/>
        <w:jc w:val="center"/>
        <w:rPr>
          <w:rFonts w:ascii="Garamond" w:hAnsi="Garamond" w:cs="GlyphLessFont"/>
          <w:sz w:val="52"/>
          <w:lang w:val="pt-PT"/>
        </w:rPr>
      </w:pPr>
      <w:r w:rsidRPr="001D6D11">
        <w:rPr>
          <w:rFonts w:ascii="Garamond" w:hAnsi="Garamond" w:cs="GlyphLessFont"/>
          <w:spacing w:val="40"/>
          <w:sz w:val="96"/>
          <w:lang w:val="pt-PT"/>
        </w:rPr>
        <w:t>C O N T E N T</w:t>
      </w:r>
      <w:r w:rsidRPr="001D6D11">
        <w:rPr>
          <w:rFonts w:ascii="Garamond" w:hAnsi="Garamond" w:cs="GlyphLessFont"/>
          <w:sz w:val="96"/>
          <w:lang w:val="pt-PT"/>
        </w:rPr>
        <w:t xml:space="preserve"> S</w:t>
      </w:r>
      <w:r w:rsidR="00E95A45" w:rsidRPr="001D6D11">
        <w:rPr>
          <w:rFonts w:ascii="Garamond" w:hAnsi="Garamond" w:cs="GlyphLessFont"/>
          <w:sz w:val="96"/>
          <w:lang w:val="pt-PT"/>
        </w:rPr>
        <w:t>.</w:t>
      </w:r>
    </w:p>
    <w:p w14:paraId="4922FB88" w14:textId="77777777" w:rsidR="00062F57" w:rsidRPr="009B2021" w:rsidRDefault="00062F57" w:rsidP="00DB60C3">
      <w:pPr>
        <w:pStyle w:val="ListParagraph"/>
        <w:rPr>
          <w:rFonts w:ascii="Garamond" w:hAnsi="Garamond" w:cs="GlyphLessFont"/>
          <w:sz w:val="32"/>
          <w:lang w:val="pt-PT"/>
        </w:rPr>
      </w:pPr>
    </w:p>
    <w:p w14:paraId="5E186CA4" w14:textId="77777777" w:rsidR="001D6D11" w:rsidRPr="001D6D11" w:rsidRDefault="001D6D11" w:rsidP="001D6D11">
      <w:pPr>
        <w:pStyle w:val="ListParagraph"/>
        <w:keepNext/>
        <w:framePr w:dropCap="drop" w:lines="2" w:wrap="around" w:vAnchor="text" w:hAnchor="text"/>
        <w:tabs>
          <w:tab w:val="left" w:pos="8080"/>
          <w:tab w:val="left" w:pos="8789"/>
        </w:tabs>
        <w:spacing w:line="900" w:lineRule="exact"/>
        <w:ind w:left="534" w:hanging="534"/>
        <w:contextualSpacing w:val="0"/>
        <w:textAlignment w:val="baseline"/>
        <w:rPr>
          <w:rFonts w:ascii="Garamond" w:hAnsi="Garamond" w:cs="GlyphLessFont"/>
          <w:b/>
          <w:position w:val="-7"/>
          <w:sz w:val="117"/>
        </w:rPr>
      </w:pPr>
      <w:r w:rsidRPr="001D6D11">
        <w:rPr>
          <w:rFonts w:ascii="Garamond" w:hAnsi="Garamond" w:cs="GlyphLessFont"/>
          <w:b/>
          <w:position w:val="-7"/>
          <w:sz w:val="117"/>
        </w:rPr>
        <w:t>M</w:t>
      </w:r>
    </w:p>
    <w:p w14:paraId="6A0CC06B" w14:textId="77777777" w:rsidR="00526622" w:rsidRPr="009B2021" w:rsidRDefault="00526622" w:rsidP="001D6D11">
      <w:pPr>
        <w:pStyle w:val="ListParagraph"/>
        <w:tabs>
          <w:tab w:val="left" w:pos="8080"/>
          <w:tab w:val="left" w:pos="8789"/>
        </w:tabs>
        <w:ind w:left="534"/>
        <w:rPr>
          <w:sz w:val="28"/>
        </w:rPr>
      </w:pPr>
      <w:r w:rsidRPr="009B2021">
        <w:rPr>
          <w:rFonts w:ascii="Garamond" w:hAnsi="Garamond" w:cs="GlyphLessFont"/>
          <w:i/>
          <w:sz w:val="40"/>
        </w:rPr>
        <w:t>Orning</w:t>
      </w:r>
      <w:r w:rsidR="001C7988">
        <w:rPr>
          <w:rFonts w:ascii="Garamond" w:hAnsi="Garamond" w:cs="GlyphLessFont"/>
          <w:i/>
          <w:sz w:val="40"/>
        </w:rPr>
        <w:t> </w:t>
      </w:r>
      <w:r w:rsidRPr="009B2021">
        <w:rPr>
          <w:rFonts w:ascii="Garamond" w:hAnsi="Garamond" w:cs="GlyphLessFont"/>
          <w:i/>
          <w:sz w:val="40"/>
        </w:rPr>
        <w:t>Prayer</w:t>
      </w:r>
      <w:r w:rsidR="001C7988">
        <w:rPr>
          <w:rFonts w:ascii="Garamond" w:hAnsi="Garamond" w:cs="GlyphLessFont"/>
          <w:i/>
          <w:sz w:val="40"/>
        </w:rPr>
        <w:t> </w:t>
      </w:r>
      <w:r w:rsidRPr="009B2021">
        <w:rPr>
          <w:rFonts w:ascii="Garamond" w:hAnsi="Garamond" w:cs="GlyphLessFont"/>
          <w:i/>
          <w:sz w:val="40"/>
        </w:rPr>
        <w:t>for</w:t>
      </w:r>
      <w:r w:rsidR="001C7988">
        <w:rPr>
          <w:rFonts w:ascii="Garamond" w:hAnsi="Garamond" w:cs="GlyphLessFont"/>
          <w:i/>
          <w:sz w:val="40"/>
        </w:rPr>
        <w:t> </w:t>
      </w:r>
      <w:r w:rsidRPr="009B2021">
        <w:rPr>
          <w:rFonts w:ascii="Garamond" w:hAnsi="Garamond" w:cs="GlyphLessFont"/>
          <w:i/>
          <w:sz w:val="40"/>
        </w:rPr>
        <w:t>a</w:t>
      </w:r>
      <w:r w:rsidR="001C7988">
        <w:rPr>
          <w:rFonts w:ascii="Garamond" w:hAnsi="Garamond" w:cs="GlyphLessFont"/>
          <w:i/>
          <w:sz w:val="40"/>
        </w:rPr>
        <w:t> </w:t>
      </w:r>
      <w:proofErr w:type="spellStart"/>
      <w:r w:rsidRPr="009B2021">
        <w:rPr>
          <w:rFonts w:ascii="Garamond" w:hAnsi="Garamond" w:cs="GlyphLessFont"/>
          <w:sz w:val="40"/>
        </w:rPr>
        <w:t>Per</w:t>
      </w:r>
      <w:r w:rsidR="002A230D">
        <w:rPr>
          <w:rFonts w:ascii="Garamond" w:hAnsi="Garamond" w:cs="GlyphLessFont"/>
          <w:sz w:val="40"/>
        </w:rPr>
        <w:t>ſ</w:t>
      </w:r>
      <w:r w:rsidRPr="009B2021">
        <w:rPr>
          <w:rFonts w:ascii="Garamond" w:hAnsi="Garamond" w:cs="GlyphLessFont"/>
          <w:sz w:val="40"/>
        </w:rPr>
        <w:t>on</w:t>
      </w:r>
      <w:proofErr w:type="spellEnd"/>
      <w:r w:rsidR="001C7988">
        <w:rPr>
          <w:rFonts w:ascii="Garamond" w:hAnsi="Garamond" w:cs="GlyphLessFont"/>
          <w:sz w:val="40"/>
        </w:rPr>
        <w:t> </w:t>
      </w:r>
      <w:r w:rsidRPr="009B2021">
        <w:rPr>
          <w:rFonts w:ascii="Garamond" w:hAnsi="Garamond" w:cs="GlyphLessFont"/>
          <w:sz w:val="40"/>
        </w:rPr>
        <w:t>in</w:t>
      </w:r>
      <w:r w:rsidR="002719F2">
        <w:rPr>
          <w:rFonts w:ascii="Garamond" w:hAnsi="Garamond" w:cs="GlyphLessFont"/>
          <w:sz w:val="40"/>
        </w:rPr>
        <w:t> </w:t>
      </w:r>
      <w:r w:rsidRPr="009B2021">
        <w:rPr>
          <w:rFonts w:ascii="Garamond" w:hAnsi="Garamond" w:cs="GlyphLessFont"/>
          <w:sz w:val="40"/>
        </w:rPr>
        <w:t>Private.</w:t>
      </w:r>
      <w:r w:rsidRPr="009B2021">
        <w:rPr>
          <w:rFonts w:ascii="Garamond" w:hAnsi="Garamond" w:cs="GlyphLessFont"/>
          <w:sz w:val="40"/>
        </w:rPr>
        <w:tab/>
        <w:t>Pag. </w:t>
      </w:r>
      <w:r w:rsidR="00F57674" w:rsidRPr="009B2021">
        <w:rPr>
          <w:rFonts w:ascii="Garamond" w:hAnsi="Garamond" w:cs="GlyphLessFont"/>
          <w:sz w:val="40"/>
        </w:rPr>
        <w:t>1</w:t>
      </w:r>
      <w:r w:rsidRPr="009B2021">
        <w:rPr>
          <w:rFonts w:ascii="Garamond" w:hAnsi="Garamond" w:cs="GlyphLessFont"/>
          <w:sz w:val="40"/>
        </w:rPr>
        <w:br/>
      </w:r>
      <w:r w:rsidR="001C7988">
        <w:rPr>
          <w:rFonts w:ascii="Garamond" w:hAnsi="Garamond" w:cs="GlyphLessFont"/>
          <w:i/>
          <w:sz w:val="40"/>
        </w:rPr>
        <w:t> </w:t>
      </w:r>
      <w:r w:rsidRPr="009B2021">
        <w:rPr>
          <w:rFonts w:ascii="Garamond" w:hAnsi="Garamond" w:cs="GlyphLessFont"/>
          <w:i/>
          <w:sz w:val="40"/>
        </w:rPr>
        <w:t>Evening</w:t>
      </w:r>
      <w:r w:rsidR="001C7988">
        <w:rPr>
          <w:rFonts w:ascii="Garamond" w:hAnsi="Garamond" w:cs="GlyphLessFont"/>
          <w:i/>
          <w:sz w:val="40"/>
        </w:rPr>
        <w:t> </w:t>
      </w:r>
      <w:r w:rsidRPr="009B2021">
        <w:rPr>
          <w:rFonts w:ascii="Garamond" w:hAnsi="Garamond" w:cs="GlyphLessFont"/>
          <w:i/>
          <w:sz w:val="40"/>
        </w:rPr>
        <w:t>Prayer</w:t>
      </w:r>
      <w:r w:rsidR="001C7988">
        <w:rPr>
          <w:rFonts w:ascii="Garamond" w:hAnsi="Garamond" w:cs="GlyphLessFont"/>
          <w:i/>
          <w:sz w:val="40"/>
        </w:rPr>
        <w:t> </w:t>
      </w:r>
      <w:r w:rsidRPr="009B2021">
        <w:rPr>
          <w:rFonts w:ascii="Garamond" w:hAnsi="Garamond" w:cs="GlyphLessFont"/>
          <w:i/>
          <w:sz w:val="40"/>
        </w:rPr>
        <w:t>for</w:t>
      </w:r>
      <w:r w:rsidR="001C7988">
        <w:rPr>
          <w:rFonts w:ascii="Garamond" w:hAnsi="Garamond" w:cs="GlyphLessFont"/>
          <w:i/>
          <w:sz w:val="40"/>
        </w:rPr>
        <w:t> </w:t>
      </w:r>
      <w:r w:rsidRPr="009B2021">
        <w:rPr>
          <w:rFonts w:ascii="Garamond" w:hAnsi="Garamond" w:cs="GlyphLessFont"/>
          <w:i/>
          <w:sz w:val="40"/>
        </w:rPr>
        <w:t>a</w:t>
      </w:r>
      <w:r w:rsidR="001C7988">
        <w:rPr>
          <w:rFonts w:ascii="Garamond" w:hAnsi="Garamond" w:cs="GlyphLessFont"/>
          <w:sz w:val="40"/>
        </w:rPr>
        <w:t> </w:t>
      </w:r>
      <w:proofErr w:type="spellStart"/>
      <w:r w:rsidRPr="009B2021">
        <w:rPr>
          <w:rFonts w:ascii="Garamond" w:hAnsi="Garamond" w:cs="GlyphLessFont"/>
          <w:sz w:val="40"/>
        </w:rPr>
        <w:t>Per</w:t>
      </w:r>
      <w:r w:rsidR="002A230D">
        <w:rPr>
          <w:rFonts w:ascii="Garamond" w:hAnsi="Garamond" w:cs="GlyphLessFont"/>
          <w:sz w:val="40"/>
        </w:rPr>
        <w:t>ſ</w:t>
      </w:r>
      <w:r w:rsidRPr="009B2021">
        <w:rPr>
          <w:rFonts w:ascii="Garamond" w:hAnsi="Garamond" w:cs="GlyphLessFont"/>
          <w:sz w:val="40"/>
        </w:rPr>
        <w:t>on</w:t>
      </w:r>
      <w:proofErr w:type="spellEnd"/>
      <w:r w:rsidR="002719F2">
        <w:rPr>
          <w:rFonts w:ascii="Garamond" w:hAnsi="Garamond" w:cs="GlyphLessFont"/>
          <w:sz w:val="40"/>
        </w:rPr>
        <w:t> </w:t>
      </w:r>
      <w:r w:rsidRPr="009B2021">
        <w:rPr>
          <w:rFonts w:ascii="Garamond" w:hAnsi="Garamond" w:cs="GlyphLessFont"/>
          <w:sz w:val="40"/>
        </w:rPr>
        <w:t>in</w:t>
      </w:r>
      <w:r w:rsidR="002719F2">
        <w:rPr>
          <w:rFonts w:ascii="Garamond" w:hAnsi="Garamond" w:cs="GlyphLessFont"/>
          <w:sz w:val="40"/>
        </w:rPr>
        <w:t> </w:t>
      </w:r>
      <w:r w:rsidRPr="009B2021">
        <w:rPr>
          <w:rFonts w:ascii="Garamond" w:hAnsi="Garamond" w:cs="GlyphLessFont"/>
          <w:sz w:val="40"/>
        </w:rPr>
        <w:t>Private.</w:t>
      </w:r>
      <w:r w:rsidR="009B2021">
        <w:rPr>
          <w:rFonts w:ascii="Garamond" w:hAnsi="Garamond" w:cs="GlyphLessFont"/>
          <w:sz w:val="40"/>
        </w:rPr>
        <w:tab/>
      </w:r>
      <w:r w:rsidR="00B42D8D">
        <w:rPr>
          <w:rFonts w:ascii="Garamond" w:hAnsi="Garamond" w:cs="GlyphLessFont"/>
          <w:sz w:val="40"/>
        </w:rPr>
        <w:tab/>
      </w:r>
      <w:r w:rsidR="009B2021">
        <w:rPr>
          <w:rFonts w:ascii="Garamond" w:hAnsi="Garamond" w:cs="GlyphLessFont"/>
          <w:sz w:val="40"/>
        </w:rPr>
        <w:t>3</w:t>
      </w:r>
    </w:p>
    <w:p w14:paraId="063EB7D8" w14:textId="77777777" w:rsidR="00526622" w:rsidRPr="009B2021" w:rsidRDefault="00526622" w:rsidP="001D6D11">
      <w:pPr>
        <w:tabs>
          <w:tab w:val="left" w:pos="8789"/>
        </w:tabs>
        <w:ind w:left="534" w:hanging="534"/>
        <w:rPr>
          <w:sz w:val="28"/>
        </w:rPr>
      </w:pPr>
      <w:r w:rsidRPr="009B2021">
        <w:rPr>
          <w:rFonts w:ascii="Garamond" w:hAnsi="Garamond" w:cs="GlyphLessFont"/>
          <w:i/>
          <w:sz w:val="40"/>
        </w:rPr>
        <w:t>Morning</w:t>
      </w:r>
      <w:r w:rsidR="001C7988">
        <w:rPr>
          <w:rFonts w:ascii="Garamond" w:hAnsi="Garamond" w:cs="GlyphLessFont"/>
          <w:i/>
          <w:sz w:val="40"/>
        </w:rPr>
        <w:t> </w:t>
      </w:r>
      <w:r w:rsidRPr="009B2021">
        <w:rPr>
          <w:rFonts w:ascii="Garamond" w:hAnsi="Garamond" w:cs="GlyphLessFont"/>
          <w:i/>
          <w:sz w:val="40"/>
        </w:rPr>
        <w:t>Prayer</w:t>
      </w:r>
      <w:r w:rsidR="001C7988">
        <w:rPr>
          <w:rFonts w:ascii="Garamond" w:hAnsi="Garamond" w:cs="Times New Roman"/>
          <w:i/>
          <w:sz w:val="40"/>
        </w:rPr>
        <w:t> </w:t>
      </w:r>
      <w:r w:rsidRPr="009B2021">
        <w:rPr>
          <w:rFonts w:ascii="Garamond" w:hAnsi="Garamond" w:cs="GlyphLessFont"/>
          <w:i/>
          <w:sz w:val="40"/>
        </w:rPr>
        <w:t>for</w:t>
      </w:r>
      <w:r w:rsidR="001C7988">
        <w:rPr>
          <w:rFonts w:ascii="Garamond" w:hAnsi="Garamond" w:cs="Times New Roman"/>
          <w:i/>
          <w:sz w:val="40"/>
        </w:rPr>
        <w:t> </w:t>
      </w:r>
      <w:r w:rsidRPr="009B2021">
        <w:rPr>
          <w:rFonts w:ascii="Garamond" w:hAnsi="Garamond" w:cs="GlyphLessFont"/>
          <w:i/>
          <w:sz w:val="40"/>
        </w:rPr>
        <w:t>a</w:t>
      </w:r>
      <w:r w:rsidR="001C7988">
        <w:rPr>
          <w:rFonts w:ascii="Garamond" w:hAnsi="Garamond" w:cs="Times New Roman"/>
          <w:sz w:val="40"/>
        </w:rPr>
        <w:t> </w:t>
      </w:r>
      <w:r w:rsidRPr="009B2021">
        <w:rPr>
          <w:rFonts w:ascii="Garamond" w:hAnsi="Garamond" w:cs="GlyphLessFont"/>
          <w:sz w:val="40"/>
        </w:rPr>
        <w:t>Family.</w:t>
      </w:r>
      <w:r w:rsidRPr="009B2021">
        <w:rPr>
          <w:rFonts w:ascii="Garamond" w:hAnsi="Garamond" w:cs="GlyphLessFont"/>
          <w:sz w:val="40"/>
        </w:rPr>
        <w:tab/>
      </w:r>
      <w:r w:rsidR="00B42D8D">
        <w:rPr>
          <w:rFonts w:ascii="Garamond" w:hAnsi="Garamond" w:cs="GlyphLessFont"/>
          <w:sz w:val="40"/>
        </w:rPr>
        <w:t>5</w:t>
      </w:r>
    </w:p>
    <w:p w14:paraId="2F1F8D52" w14:textId="77777777" w:rsidR="00526622" w:rsidRPr="009B2021" w:rsidRDefault="00526622" w:rsidP="001D6D11">
      <w:pPr>
        <w:tabs>
          <w:tab w:val="left" w:pos="8789"/>
        </w:tabs>
        <w:ind w:left="534" w:hanging="534"/>
        <w:rPr>
          <w:sz w:val="28"/>
        </w:rPr>
      </w:pPr>
      <w:r w:rsidRPr="009B2021">
        <w:rPr>
          <w:rFonts w:ascii="Garamond" w:hAnsi="Garamond" w:cs="GlyphLessFont"/>
          <w:i/>
          <w:sz w:val="40"/>
        </w:rPr>
        <w:t>Evening</w:t>
      </w:r>
      <w:r w:rsidR="001C7988">
        <w:rPr>
          <w:rFonts w:ascii="Garamond" w:hAnsi="Garamond" w:cs="Times New Roman"/>
          <w:i/>
          <w:sz w:val="40"/>
        </w:rPr>
        <w:t> </w:t>
      </w:r>
      <w:r w:rsidRPr="009B2021">
        <w:rPr>
          <w:rFonts w:ascii="Garamond" w:hAnsi="Garamond" w:cs="GlyphLessFont"/>
          <w:i/>
          <w:sz w:val="40"/>
        </w:rPr>
        <w:t>Prayer</w:t>
      </w:r>
      <w:r w:rsidR="001C7988">
        <w:rPr>
          <w:rFonts w:ascii="Garamond" w:hAnsi="Garamond" w:cs="Times New Roman"/>
          <w:i/>
          <w:sz w:val="40"/>
        </w:rPr>
        <w:t> </w:t>
      </w:r>
      <w:r w:rsidRPr="009B2021">
        <w:rPr>
          <w:rFonts w:ascii="Garamond" w:hAnsi="Garamond" w:cs="GlyphLessFont"/>
          <w:i/>
          <w:sz w:val="40"/>
        </w:rPr>
        <w:t>for</w:t>
      </w:r>
      <w:r w:rsidR="001C7988">
        <w:rPr>
          <w:rFonts w:ascii="Garamond" w:hAnsi="Garamond" w:cs="Times New Roman"/>
          <w:i/>
          <w:sz w:val="40"/>
        </w:rPr>
        <w:t> </w:t>
      </w:r>
      <w:r w:rsidRPr="009B2021">
        <w:rPr>
          <w:rFonts w:ascii="Garamond" w:hAnsi="Garamond" w:cs="GlyphLessFont"/>
          <w:i/>
          <w:sz w:val="40"/>
        </w:rPr>
        <w:t>a</w:t>
      </w:r>
      <w:r w:rsidR="001C7988">
        <w:rPr>
          <w:rFonts w:ascii="Garamond" w:hAnsi="Garamond" w:cs="GlyphLessFont"/>
          <w:i/>
          <w:sz w:val="40"/>
        </w:rPr>
        <w:t> </w:t>
      </w:r>
      <w:r w:rsidRPr="009B2021">
        <w:rPr>
          <w:rFonts w:ascii="Garamond" w:hAnsi="Garamond" w:cs="GlyphLessFont"/>
          <w:sz w:val="40"/>
        </w:rPr>
        <w:t>Family.</w:t>
      </w:r>
      <w:r w:rsidRPr="009B2021">
        <w:rPr>
          <w:rFonts w:ascii="Garamond" w:hAnsi="Garamond" w:cs="GlyphLessFont"/>
          <w:sz w:val="40"/>
        </w:rPr>
        <w:tab/>
      </w:r>
      <w:r w:rsidR="00B42D8D">
        <w:rPr>
          <w:rFonts w:ascii="Garamond" w:hAnsi="Garamond" w:cs="GlyphLessFont"/>
          <w:sz w:val="40"/>
        </w:rPr>
        <w:t>7</w:t>
      </w:r>
    </w:p>
    <w:p w14:paraId="687D50F0" w14:textId="77777777" w:rsidR="00526622" w:rsidRPr="009B2021" w:rsidRDefault="00526622" w:rsidP="001D6D11">
      <w:pPr>
        <w:tabs>
          <w:tab w:val="left" w:pos="8789"/>
        </w:tabs>
        <w:ind w:left="534" w:hanging="534"/>
        <w:rPr>
          <w:sz w:val="28"/>
        </w:rPr>
      </w:pPr>
      <w:r w:rsidRPr="009B2021">
        <w:rPr>
          <w:rFonts w:ascii="Garamond" w:hAnsi="Garamond" w:cs="GlyphLessFont"/>
          <w:i/>
          <w:sz w:val="40"/>
        </w:rPr>
        <w:t>Short</w:t>
      </w:r>
      <w:r w:rsidR="001C7988">
        <w:rPr>
          <w:rFonts w:ascii="Garamond" w:hAnsi="Garamond" w:cs="Times New Roman"/>
          <w:i/>
          <w:sz w:val="40"/>
        </w:rPr>
        <w:t> </w:t>
      </w:r>
      <w:proofErr w:type="spellStart"/>
      <w:r w:rsidRPr="009B2021">
        <w:rPr>
          <w:rFonts w:ascii="Garamond" w:hAnsi="Garamond" w:cs="GlyphLessFont"/>
          <w:i/>
          <w:sz w:val="40"/>
        </w:rPr>
        <w:t>In</w:t>
      </w:r>
      <w:r w:rsidR="002A230D">
        <w:rPr>
          <w:rFonts w:ascii="Garamond" w:hAnsi="Garamond" w:cs="GlyphLessFont"/>
          <w:i/>
          <w:sz w:val="40"/>
        </w:rPr>
        <w:t>ſ</w:t>
      </w:r>
      <w:r w:rsidRPr="009B2021">
        <w:rPr>
          <w:rFonts w:ascii="Garamond" w:hAnsi="Garamond" w:cs="GlyphLessFont"/>
          <w:i/>
          <w:sz w:val="40"/>
        </w:rPr>
        <w:t>truction</w:t>
      </w:r>
      <w:proofErr w:type="spellEnd"/>
      <w:r w:rsidR="001C7988">
        <w:rPr>
          <w:rFonts w:ascii="Garamond" w:hAnsi="Garamond" w:cs="Times New Roman"/>
          <w:i/>
          <w:sz w:val="40"/>
        </w:rPr>
        <w:t> </w:t>
      </w:r>
      <w:r w:rsidRPr="009B2021">
        <w:rPr>
          <w:rFonts w:ascii="Garamond" w:hAnsi="Garamond" w:cs="GlyphLessFont"/>
          <w:i/>
          <w:sz w:val="40"/>
        </w:rPr>
        <w:t>for</w:t>
      </w:r>
      <w:r w:rsidR="001C7988">
        <w:rPr>
          <w:rFonts w:ascii="Garamond" w:hAnsi="Garamond" w:cs="Times New Roman"/>
          <w:sz w:val="40"/>
        </w:rPr>
        <w:t> </w:t>
      </w:r>
      <w:r w:rsidRPr="009B2021">
        <w:rPr>
          <w:rFonts w:ascii="Garamond" w:hAnsi="Garamond" w:cs="GlyphLessFont"/>
          <w:sz w:val="40"/>
        </w:rPr>
        <w:t>Sunday-Morning.</w:t>
      </w:r>
      <w:r w:rsidRPr="009B2021">
        <w:rPr>
          <w:rFonts w:ascii="Garamond" w:hAnsi="Garamond" w:cs="GlyphLessFont"/>
          <w:sz w:val="40"/>
        </w:rPr>
        <w:tab/>
      </w:r>
      <w:r w:rsidR="00B42D8D">
        <w:rPr>
          <w:rFonts w:ascii="Garamond" w:hAnsi="Garamond" w:cs="GlyphLessFont"/>
          <w:sz w:val="40"/>
        </w:rPr>
        <w:t>9</w:t>
      </w:r>
    </w:p>
    <w:p w14:paraId="2A96F256" w14:textId="77777777" w:rsidR="00526622" w:rsidRPr="009B2021" w:rsidRDefault="00526622" w:rsidP="001D6D11">
      <w:pPr>
        <w:tabs>
          <w:tab w:val="left" w:pos="8647"/>
        </w:tabs>
        <w:ind w:left="534" w:hanging="534"/>
        <w:rPr>
          <w:sz w:val="28"/>
        </w:rPr>
      </w:pPr>
      <w:r w:rsidRPr="009B2021">
        <w:rPr>
          <w:rFonts w:ascii="Garamond" w:hAnsi="Garamond" w:cs="GlyphLessFont"/>
          <w:i/>
          <w:sz w:val="40"/>
        </w:rPr>
        <w:t>Short</w:t>
      </w:r>
      <w:r w:rsidR="001C7988">
        <w:rPr>
          <w:rFonts w:ascii="Garamond" w:hAnsi="Garamond" w:cs="Times New Roman"/>
          <w:i/>
          <w:sz w:val="40"/>
        </w:rPr>
        <w:t> </w:t>
      </w:r>
      <w:proofErr w:type="spellStart"/>
      <w:r w:rsidRPr="009B2021">
        <w:rPr>
          <w:rFonts w:ascii="Garamond" w:hAnsi="Garamond" w:cs="GlyphLessFont"/>
          <w:i/>
          <w:sz w:val="40"/>
        </w:rPr>
        <w:t>In</w:t>
      </w:r>
      <w:r w:rsidR="002A230D">
        <w:rPr>
          <w:rFonts w:ascii="Garamond" w:hAnsi="Garamond" w:cs="GlyphLessFont"/>
          <w:i/>
          <w:sz w:val="40"/>
        </w:rPr>
        <w:t>ſ</w:t>
      </w:r>
      <w:r w:rsidRPr="009B2021">
        <w:rPr>
          <w:rFonts w:ascii="Garamond" w:hAnsi="Garamond" w:cs="GlyphLessFont"/>
          <w:i/>
          <w:sz w:val="40"/>
        </w:rPr>
        <w:t>truction</w:t>
      </w:r>
      <w:proofErr w:type="spellEnd"/>
      <w:r w:rsidR="001C7988">
        <w:rPr>
          <w:rFonts w:ascii="Garamond" w:hAnsi="Garamond" w:cs="Times New Roman"/>
          <w:i/>
          <w:sz w:val="40"/>
        </w:rPr>
        <w:t> </w:t>
      </w:r>
      <w:r w:rsidRPr="009B2021">
        <w:rPr>
          <w:rFonts w:ascii="Garamond" w:hAnsi="Garamond" w:cs="GlyphLessFont"/>
          <w:i/>
          <w:sz w:val="40"/>
        </w:rPr>
        <w:t>for</w:t>
      </w:r>
      <w:r w:rsidR="001C7988">
        <w:rPr>
          <w:rFonts w:ascii="Garamond" w:hAnsi="Garamond" w:cs="Times New Roman"/>
          <w:i/>
          <w:sz w:val="40"/>
        </w:rPr>
        <w:t> </w:t>
      </w:r>
      <w:r w:rsidRPr="009B2021">
        <w:rPr>
          <w:rFonts w:ascii="Garamond" w:hAnsi="Garamond" w:cs="GlyphLessFont"/>
          <w:sz w:val="40"/>
        </w:rPr>
        <w:t>Sunday-Evening.</w:t>
      </w:r>
      <w:r w:rsidRPr="009B2021">
        <w:rPr>
          <w:rFonts w:ascii="Garamond" w:hAnsi="Garamond" w:cs="GlyphLessFont"/>
          <w:sz w:val="40"/>
        </w:rPr>
        <w:tab/>
      </w:r>
      <w:r w:rsidR="00B42D8D">
        <w:rPr>
          <w:rFonts w:ascii="Garamond" w:hAnsi="Garamond" w:cs="GlyphLessFont"/>
          <w:sz w:val="40"/>
        </w:rPr>
        <w:t>13</w:t>
      </w:r>
    </w:p>
    <w:p w14:paraId="7BDB9D56" w14:textId="77777777" w:rsidR="00526622" w:rsidRPr="009B2021" w:rsidRDefault="00526622" w:rsidP="001D6D11">
      <w:pPr>
        <w:tabs>
          <w:tab w:val="left" w:pos="709"/>
          <w:tab w:val="left" w:pos="8647"/>
        </w:tabs>
        <w:ind w:left="709" w:hanging="709"/>
        <w:rPr>
          <w:sz w:val="28"/>
        </w:rPr>
      </w:pPr>
      <w:r w:rsidRPr="009B2021">
        <w:rPr>
          <w:rFonts w:ascii="Garamond" w:hAnsi="Garamond" w:cs="GlyphLessFont"/>
          <w:i/>
          <w:sz w:val="40"/>
        </w:rPr>
        <w:t>Plain</w:t>
      </w:r>
      <w:r w:rsidR="001C7988">
        <w:rPr>
          <w:rFonts w:ascii="Garamond" w:hAnsi="Garamond" w:cs="GlyphLessFont"/>
          <w:i/>
          <w:sz w:val="40"/>
        </w:rPr>
        <w:t> </w:t>
      </w:r>
      <w:proofErr w:type="spellStart"/>
      <w:r w:rsidRPr="009B2021">
        <w:rPr>
          <w:rFonts w:ascii="Garamond" w:hAnsi="Garamond" w:cs="GlyphLessFont"/>
          <w:i/>
          <w:sz w:val="40"/>
        </w:rPr>
        <w:t>In</w:t>
      </w:r>
      <w:r w:rsidR="002A230D">
        <w:rPr>
          <w:rFonts w:ascii="Garamond" w:hAnsi="Garamond" w:cs="GlyphLessFont"/>
          <w:i/>
          <w:sz w:val="40"/>
        </w:rPr>
        <w:t>ſ</w:t>
      </w:r>
      <w:r w:rsidRPr="009B2021">
        <w:rPr>
          <w:rFonts w:ascii="Garamond" w:hAnsi="Garamond" w:cs="GlyphLessFont"/>
          <w:i/>
          <w:sz w:val="40"/>
        </w:rPr>
        <w:t>truction</w:t>
      </w:r>
      <w:proofErr w:type="spellEnd"/>
      <w:r w:rsidR="001C7988">
        <w:rPr>
          <w:rFonts w:ascii="Garamond" w:hAnsi="Garamond" w:cs="GlyphLessFont"/>
          <w:i/>
          <w:sz w:val="40"/>
        </w:rPr>
        <w:t> </w:t>
      </w:r>
      <w:r w:rsidRPr="009B2021">
        <w:rPr>
          <w:rFonts w:ascii="Garamond" w:hAnsi="Garamond" w:cs="GlyphLessFont"/>
          <w:i/>
          <w:sz w:val="40"/>
        </w:rPr>
        <w:t>for</w:t>
      </w:r>
      <w:r w:rsidR="001C7988">
        <w:rPr>
          <w:rFonts w:ascii="Garamond" w:hAnsi="Garamond" w:cs="GlyphLessFont"/>
          <w:i/>
          <w:sz w:val="40"/>
        </w:rPr>
        <w:t> </w:t>
      </w:r>
      <w:r w:rsidRPr="009B2021">
        <w:rPr>
          <w:rFonts w:ascii="Garamond" w:hAnsi="Garamond" w:cs="GlyphLessFont"/>
          <w:i/>
          <w:sz w:val="40"/>
        </w:rPr>
        <w:t>the</w:t>
      </w:r>
      <w:r w:rsidR="001C7988">
        <w:rPr>
          <w:rFonts w:ascii="Garamond" w:hAnsi="Garamond" w:cs="GlyphLessFont"/>
          <w:i/>
          <w:sz w:val="40"/>
        </w:rPr>
        <w:t> </w:t>
      </w:r>
      <w:r w:rsidRPr="009B2021">
        <w:rPr>
          <w:rFonts w:ascii="Garamond" w:hAnsi="Garamond" w:cs="GlyphLessFont"/>
          <w:i/>
          <w:sz w:val="40"/>
        </w:rPr>
        <w:t>worthy</w:t>
      </w:r>
      <w:r w:rsidR="001C7988">
        <w:rPr>
          <w:rFonts w:ascii="Garamond" w:hAnsi="Garamond" w:cs="GlyphLessFont"/>
          <w:i/>
          <w:sz w:val="40"/>
        </w:rPr>
        <w:t> </w:t>
      </w:r>
      <w:r w:rsidRPr="009B2021">
        <w:rPr>
          <w:rFonts w:ascii="Garamond" w:hAnsi="Garamond" w:cs="GlyphLessFont"/>
          <w:i/>
          <w:sz w:val="40"/>
        </w:rPr>
        <w:t>Receiving</w:t>
      </w:r>
      <w:r w:rsidR="001C7988">
        <w:rPr>
          <w:rFonts w:ascii="Garamond" w:hAnsi="Garamond" w:cs="GlyphLessFont"/>
          <w:i/>
          <w:sz w:val="40"/>
        </w:rPr>
        <w:t> </w:t>
      </w:r>
      <w:r w:rsidRPr="009B2021">
        <w:rPr>
          <w:rFonts w:ascii="Garamond" w:hAnsi="Garamond" w:cs="GlyphLessFont"/>
          <w:i/>
          <w:sz w:val="40"/>
        </w:rPr>
        <w:t>of</w:t>
      </w:r>
      <w:r w:rsidR="001C7988">
        <w:rPr>
          <w:rFonts w:ascii="Garamond" w:hAnsi="Garamond" w:cs="GlyphLessFont"/>
          <w:i/>
          <w:sz w:val="40"/>
        </w:rPr>
        <w:t> </w:t>
      </w:r>
      <w:r w:rsidRPr="009B2021">
        <w:rPr>
          <w:rFonts w:ascii="Garamond" w:hAnsi="Garamond" w:cs="GlyphLessFont"/>
          <w:i/>
          <w:sz w:val="40"/>
        </w:rPr>
        <w:t>the</w:t>
      </w:r>
      <w:r w:rsidR="001C7988">
        <w:rPr>
          <w:rFonts w:ascii="Garamond" w:hAnsi="Garamond" w:cs="GlyphLessFont"/>
          <w:sz w:val="40"/>
        </w:rPr>
        <w:t> </w:t>
      </w:r>
      <w:r w:rsidRPr="009B2021">
        <w:rPr>
          <w:rFonts w:ascii="Garamond" w:hAnsi="Garamond" w:cs="GlyphLessFont"/>
          <w:sz w:val="40"/>
        </w:rPr>
        <w:t>Lord’s-Supper.</w:t>
      </w:r>
      <w:r w:rsidRPr="009B2021">
        <w:rPr>
          <w:rFonts w:ascii="Garamond" w:hAnsi="Garamond" w:cs="GlyphLessFont"/>
          <w:sz w:val="40"/>
        </w:rPr>
        <w:tab/>
      </w:r>
      <w:r w:rsidR="00B42D8D">
        <w:rPr>
          <w:rFonts w:ascii="Garamond" w:hAnsi="Garamond" w:cs="GlyphLessFont"/>
          <w:sz w:val="40"/>
        </w:rPr>
        <w:t>17</w:t>
      </w:r>
    </w:p>
    <w:p w14:paraId="332FF31D" w14:textId="77777777" w:rsidR="00526622" w:rsidRPr="009B2021" w:rsidRDefault="00526622" w:rsidP="001D6D11">
      <w:pPr>
        <w:tabs>
          <w:tab w:val="left" w:pos="993"/>
          <w:tab w:val="left" w:pos="8647"/>
        </w:tabs>
        <w:ind w:left="709" w:hanging="709"/>
        <w:rPr>
          <w:sz w:val="28"/>
        </w:rPr>
      </w:pPr>
      <w:r w:rsidRPr="009B2021">
        <w:rPr>
          <w:rFonts w:ascii="Garamond" w:hAnsi="Garamond" w:cs="GlyphLessFont"/>
          <w:i/>
          <w:sz w:val="40"/>
        </w:rPr>
        <w:t>Short</w:t>
      </w:r>
      <w:r w:rsidR="001C7988">
        <w:rPr>
          <w:rFonts w:ascii="Garamond" w:hAnsi="Garamond" w:cs="GlyphLessFont"/>
          <w:i/>
          <w:sz w:val="40"/>
        </w:rPr>
        <w:t> </w:t>
      </w:r>
      <w:r w:rsidRPr="009B2021">
        <w:rPr>
          <w:rFonts w:ascii="Garamond" w:hAnsi="Garamond" w:cs="GlyphLessFont"/>
          <w:i/>
          <w:sz w:val="40"/>
        </w:rPr>
        <w:t>Directions</w:t>
      </w:r>
      <w:r w:rsidR="001C7988">
        <w:rPr>
          <w:rFonts w:ascii="Garamond" w:hAnsi="Garamond" w:cs="GlyphLessFont"/>
          <w:i/>
          <w:sz w:val="40"/>
        </w:rPr>
        <w:t> </w:t>
      </w:r>
      <w:r w:rsidR="001C7988">
        <w:rPr>
          <w:rFonts w:ascii="Garamond" w:hAnsi="Garamond" w:cs="GlyphLessFont"/>
          <w:i/>
          <w:sz w:val="40"/>
        </w:rPr>
        <w:t>for</w:t>
      </w:r>
      <w:r w:rsidR="001C7988">
        <w:rPr>
          <w:rFonts w:ascii="Garamond" w:hAnsi="Garamond" w:cs="GlyphLessFont"/>
          <w:i/>
          <w:sz w:val="40"/>
        </w:rPr>
        <w:t> </w:t>
      </w:r>
      <w:proofErr w:type="spellStart"/>
      <w:r w:rsidR="002A230D">
        <w:rPr>
          <w:rFonts w:ascii="Garamond" w:hAnsi="Garamond" w:cs="GlyphLessFont"/>
          <w:i/>
          <w:sz w:val="40"/>
        </w:rPr>
        <w:t>ſ</w:t>
      </w:r>
      <w:r w:rsidRPr="009B2021">
        <w:rPr>
          <w:rFonts w:ascii="Garamond" w:hAnsi="Garamond" w:cs="GlyphLessFont"/>
          <w:i/>
          <w:sz w:val="40"/>
        </w:rPr>
        <w:t>uch</w:t>
      </w:r>
      <w:proofErr w:type="spellEnd"/>
      <w:r w:rsidR="001C7988">
        <w:rPr>
          <w:rFonts w:ascii="Garamond" w:hAnsi="Garamond" w:cs="GlyphLessFont"/>
          <w:i/>
          <w:sz w:val="40"/>
        </w:rPr>
        <w:t> </w:t>
      </w:r>
      <w:r w:rsidRPr="009B2021">
        <w:rPr>
          <w:rFonts w:ascii="Garamond" w:hAnsi="Garamond" w:cs="GlyphLessFont"/>
          <w:i/>
          <w:sz w:val="40"/>
        </w:rPr>
        <w:t>as</w:t>
      </w:r>
      <w:r w:rsidR="001C7988">
        <w:rPr>
          <w:rFonts w:ascii="Garamond" w:hAnsi="Garamond" w:cs="GlyphLessFont"/>
          <w:i/>
          <w:sz w:val="40"/>
        </w:rPr>
        <w:t> </w:t>
      </w:r>
      <w:r w:rsidRPr="009B2021">
        <w:rPr>
          <w:rFonts w:ascii="Garamond" w:hAnsi="Garamond" w:cs="GlyphLessFont"/>
          <w:i/>
          <w:sz w:val="40"/>
        </w:rPr>
        <w:t>have</w:t>
      </w:r>
      <w:r w:rsidR="001C7988">
        <w:rPr>
          <w:rFonts w:ascii="Garamond" w:hAnsi="Garamond" w:cs="GlyphLessFont"/>
          <w:i/>
          <w:sz w:val="40"/>
        </w:rPr>
        <w:t> </w:t>
      </w:r>
      <w:r w:rsidRPr="009B2021">
        <w:rPr>
          <w:rFonts w:ascii="Garamond" w:hAnsi="Garamond" w:cs="GlyphLessFont"/>
          <w:i/>
          <w:sz w:val="40"/>
        </w:rPr>
        <w:t>been</w:t>
      </w:r>
      <w:r w:rsidR="001C7988">
        <w:rPr>
          <w:rFonts w:ascii="Garamond" w:hAnsi="Garamond" w:cs="GlyphLessFont"/>
          <w:i/>
          <w:sz w:val="40"/>
        </w:rPr>
        <w:t> </w:t>
      </w:r>
      <w:proofErr w:type="spellStart"/>
      <w:r w:rsidRPr="009B2021">
        <w:rPr>
          <w:rFonts w:ascii="Garamond" w:hAnsi="Garamond" w:cs="GlyphLessFont"/>
          <w:i/>
          <w:sz w:val="40"/>
        </w:rPr>
        <w:t>Con</w:t>
      </w:r>
      <w:r w:rsidR="001C7988">
        <w:rPr>
          <w:rFonts w:ascii="Garamond" w:hAnsi="Garamond" w:cs="GlyphLessFont"/>
          <w:i/>
          <w:sz w:val="40"/>
        </w:rPr>
        <w:t>ﬁ</w:t>
      </w:r>
      <w:r w:rsidRPr="009B2021">
        <w:rPr>
          <w:rFonts w:ascii="Garamond" w:hAnsi="Garamond" w:cs="GlyphLessFont"/>
          <w:i/>
          <w:sz w:val="40"/>
        </w:rPr>
        <w:t>rm’d</w:t>
      </w:r>
      <w:proofErr w:type="spellEnd"/>
      <w:r w:rsidRPr="009B2021">
        <w:rPr>
          <w:rFonts w:ascii="Garamond" w:hAnsi="Garamond" w:cs="GlyphLessFont"/>
          <w:i/>
          <w:sz w:val="40"/>
        </w:rPr>
        <w:t>,</w:t>
      </w:r>
      <w:r w:rsidR="001C7988">
        <w:rPr>
          <w:rFonts w:ascii="Garamond" w:hAnsi="Garamond" w:cs="GlyphLessFont"/>
          <w:i/>
          <w:sz w:val="40"/>
        </w:rPr>
        <w:t> </w:t>
      </w:r>
      <w:r w:rsidRPr="009B2021">
        <w:rPr>
          <w:rFonts w:ascii="Garamond" w:hAnsi="Garamond" w:cs="GlyphLessFont"/>
          <w:i/>
          <w:sz w:val="40"/>
        </w:rPr>
        <w:t>or</w:t>
      </w:r>
      <w:r w:rsidR="001C7988">
        <w:rPr>
          <w:rFonts w:ascii="Garamond" w:hAnsi="Garamond" w:cs="GlyphLessFont"/>
          <w:i/>
          <w:sz w:val="40"/>
        </w:rPr>
        <w:t> </w:t>
      </w:r>
      <w:r w:rsidRPr="009B2021">
        <w:rPr>
          <w:rFonts w:ascii="Garamond" w:hAnsi="Garamond" w:cs="GlyphLessFont"/>
          <w:i/>
          <w:sz w:val="40"/>
        </w:rPr>
        <w:t>at</w:t>
      </w:r>
      <w:r w:rsidR="001C7988">
        <w:rPr>
          <w:rFonts w:ascii="Garamond" w:hAnsi="Garamond" w:cs="GlyphLessFont"/>
          <w:i/>
          <w:sz w:val="40"/>
        </w:rPr>
        <w:t> </w:t>
      </w:r>
      <w:r w:rsidRPr="009B2021">
        <w:rPr>
          <w:rFonts w:ascii="Garamond" w:hAnsi="Garamond" w:cs="GlyphLessFont"/>
          <w:i/>
          <w:sz w:val="40"/>
        </w:rPr>
        <w:t>the</w:t>
      </w:r>
      <w:r w:rsidR="001C7988">
        <w:rPr>
          <w:rFonts w:ascii="Garamond" w:hAnsi="Garamond" w:cs="GlyphLessFont"/>
          <w:sz w:val="40"/>
        </w:rPr>
        <w:t> </w:t>
      </w:r>
      <w:r w:rsidRPr="009B2021">
        <w:rPr>
          <w:rFonts w:ascii="Garamond" w:hAnsi="Garamond" w:cs="GlyphLessFont"/>
          <w:sz w:val="40"/>
        </w:rPr>
        <w:t>Lord’s-Supper.</w:t>
      </w:r>
      <w:r w:rsidRPr="009B2021">
        <w:rPr>
          <w:rFonts w:ascii="Garamond" w:hAnsi="Garamond" w:cs="GlyphLessFont"/>
          <w:sz w:val="40"/>
        </w:rPr>
        <w:tab/>
      </w:r>
      <w:r w:rsidR="00B42D8D">
        <w:rPr>
          <w:rFonts w:ascii="Garamond" w:hAnsi="Garamond" w:cs="GlyphLessFont"/>
          <w:sz w:val="40"/>
        </w:rPr>
        <w:t>21</w:t>
      </w:r>
    </w:p>
    <w:p w14:paraId="518E7793" w14:textId="77777777" w:rsidR="00526622" w:rsidRPr="009B2021" w:rsidRDefault="00526622" w:rsidP="001D6D11">
      <w:pPr>
        <w:tabs>
          <w:tab w:val="left" w:pos="993"/>
          <w:tab w:val="left" w:pos="8647"/>
        </w:tabs>
        <w:ind w:left="709" w:hanging="709"/>
        <w:rPr>
          <w:sz w:val="28"/>
        </w:rPr>
      </w:pPr>
      <w:r w:rsidRPr="009B2021">
        <w:rPr>
          <w:rFonts w:ascii="Garamond" w:hAnsi="Garamond" w:cs="GlyphLessFont"/>
          <w:i/>
          <w:sz w:val="40"/>
        </w:rPr>
        <w:t>Short</w:t>
      </w:r>
      <w:r w:rsidR="001C7988">
        <w:rPr>
          <w:rFonts w:ascii="Garamond" w:hAnsi="Garamond" w:cs="GlyphLessFont"/>
          <w:i/>
          <w:sz w:val="40"/>
        </w:rPr>
        <w:t> </w:t>
      </w:r>
      <w:r w:rsidRPr="009B2021">
        <w:rPr>
          <w:rFonts w:ascii="Garamond" w:hAnsi="Garamond" w:cs="GlyphLessFont"/>
          <w:i/>
          <w:sz w:val="40"/>
        </w:rPr>
        <w:t>and</w:t>
      </w:r>
      <w:r w:rsidR="001C7988">
        <w:rPr>
          <w:rFonts w:ascii="Garamond" w:hAnsi="Garamond" w:cs="GlyphLessFont"/>
          <w:i/>
          <w:sz w:val="40"/>
        </w:rPr>
        <w:t> </w:t>
      </w:r>
      <w:r w:rsidRPr="009B2021">
        <w:rPr>
          <w:rFonts w:ascii="Garamond" w:hAnsi="Garamond" w:cs="GlyphLessFont"/>
          <w:i/>
          <w:sz w:val="40"/>
        </w:rPr>
        <w:t>plain</w:t>
      </w:r>
      <w:r w:rsidR="001C7988">
        <w:rPr>
          <w:rFonts w:ascii="Garamond" w:hAnsi="Garamond" w:cs="GlyphLessFont"/>
          <w:i/>
          <w:sz w:val="40"/>
        </w:rPr>
        <w:t> </w:t>
      </w:r>
      <w:proofErr w:type="spellStart"/>
      <w:r w:rsidRPr="009B2021">
        <w:rPr>
          <w:rFonts w:ascii="Garamond" w:hAnsi="Garamond" w:cs="GlyphLessFont"/>
          <w:i/>
          <w:sz w:val="40"/>
        </w:rPr>
        <w:t>In</w:t>
      </w:r>
      <w:r w:rsidR="002A230D">
        <w:rPr>
          <w:rFonts w:ascii="Garamond" w:hAnsi="Garamond" w:cs="GlyphLessFont"/>
          <w:i/>
          <w:sz w:val="40"/>
        </w:rPr>
        <w:t>ſ</w:t>
      </w:r>
      <w:r w:rsidRPr="009B2021">
        <w:rPr>
          <w:rFonts w:ascii="Garamond" w:hAnsi="Garamond" w:cs="GlyphLessFont"/>
          <w:i/>
          <w:sz w:val="40"/>
        </w:rPr>
        <w:t>tructions</w:t>
      </w:r>
      <w:proofErr w:type="spellEnd"/>
      <w:r w:rsidR="001C7988">
        <w:rPr>
          <w:rFonts w:ascii="Garamond" w:hAnsi="Garamond" w:cs="GlyphLessFont"/>
          <w:i/>
          <w:sz w:val="40"/>
        </w:rPr>
        <w:t> </w:t>
      </w:r>
      <w:r w:rsidRPr="009B2021">
        <w:rPr>
          <w:rFonts w:ascii="Garamond" w:hAnsi="Garamond" w:cs="GlyphLessFont"/>
          <w:i/>
          <w:sz w:val="40"/>
        </w:rPr>
        <w:t>for</w:t>
      </w:r>
      <w:r w:rsidR="001C7988">
        <w:rPr>
          <w:rFonts w:ascii="Garamond" w:hAnsi="Garamond" w:cs="GlyphLessFont"/>
          <w:i/>
          <w:sz w:val="40"/>
        </w:rPr>
        <w:t> </w:t>
      </w:r>
      <w:proofErr w:type="spellStart"/>
      <w:r w:rsidR="002A230D">
        <w:rPr>
          <w:rFonts w:ascii="Garamond" w:hAnsi="Garamond" w:cs="GlyphLessFont"/>
          <w:i/>
          <w:sz w:val="40"/>
        </w:rPr>
        <w:t>ſ</w:t>
      </w:r>
      <w:r w:rsidRPr="009B2021">
        <w:rPr>
          <w:rFonts w:ascii="Garamond" w:hAnsi="Garamond" w:cs="GlyphLessFont"/>
          <w:i/>
          <w:sz w:val="40"/>
        </w:rPr>
        <w:t>uch</w:t>
      </w:r>
      <w:proofErr w:type="spellEnd"/>
      <w:r w:rsidR="001C7988">
        <w:rPr>
          <w:rFonts w:ascii="Garamond" w:hAnsi="Garamond" w:cs="GlyphLessFont"/>
          <w:i/>
          <w:sz w:val="40"/>
        </w:rPr>
        <w:t> </w:t>
      </w:r>
      <w:r w:rsidRPr="009B2021">
        <w:rPr>
          <w:rFonts w:ascii="Garamond" w:hAnsi="Garamond" w:cs="GlyphLessFont"/>
          <w:i/>
          <w:sz w:val="40"/>
        </w:rPr>
        <w:t>as</w:t>
      </w:r>
      <w:r w:rsidR="001C7988">
        <w:rPr>
          <w:rFonts w:ascii="Garamond" w:hAnsi="Garamond" w:cs="GlyphLessFont"/>
          <w:i/>
          <w:sz w:val="40"/>
        </w:rPr>
        <w:t> </w:t>
      </w:r>
      <w:r w:rsidRPr="009B2021">
        <w:rPr>
          <w:rFonts w:ascii="Garamond" w:hAnsi="Garamond" w:cs="GlyphLessFont"/>
          <w:i/>
          <w:sz w:val="40"/>
        </w:rPr>
        <w:t>are</w:t>
      </w:r>
      <w:r w:rsidR="001C7988">
        <w:rPr>
          <w:rFonts w:ascii="Garamond" w:hAnsi="Garamond" w:cs="GlyphLessFont"/>
          <w:sz w:val="40"/>
        </w:rPr>
        <w:t> </w:t>
      </w:r>
      <w:r w:rsidRPr="009B2021">
        <w:rPr>
          <w:rFonts w:ascii="Garamond" w:hAnsi="Garamond" w:cs="GlyphLessFont"/>
          <w:sz w:val="40"/>
        </w:rPr>
        <w:t>Sick,</w:t>
      </w:r>
      <w:r w:rsidR="001C7988">
        <w:rPr>
          <w:rFonts w:ascii="Garamond" w:hAnsi="Garamond" w:cs="GlyphLessFont"/>
          <w:sz w:val="40"/>
        </w:rPr>
        <w:t> </w:t>
      </w:r>
      <w:r w:rsidRPr="009B2021">
        <w:rPr>
          <w:rFonts w:ascii="Garamond" w:hAnsi="Garamond" w:cs="GlyphLessFont"/>
          <w:i/>
          <w:sz w:val="40"/>
        </w:rPr>
        <w:t>or</w:t>
      </w:r>
      <w:r w:rsidR="001C7988">
        <w:rPr>
          <w:rFonts w:ascii="Garamond" w:hAnsi="Garamond" w:cs="GlyphLessFont"/>
          <w:i/>
          <w:sz w:val="40"/>
        </w:rPr>
        <w:t> </w:t>
      </w:r>
      <w:r w:rsidRPr="009B2021">
        <w:rPr>
          <w:rFonts w:ascii="Garamond" w:hAnsi="Garamond" w:cs="GlyphLessFont"/>
          <w:i/>
          <w:sz w:val="40"/>
        </w:rPr>
        <w:t>under</w:t>
      </w:r>
      <w:r w:rsidR="001C7988">
        <w:rPr>
          <w:rFonts w:ascii="Garamond" w:hAnsi="Garamond" w:cs="GlyphLessFont"/>
          <w:i/>
          <w:sz w:val="40"/>
        </w:rPr>
        <w:t> </w:t>
      </w:r>
      <w:r w:rsidRPr="009B2021">
        <w:rPr>
          <w:rFonts w:ascii="Garamond" w:hAnsi="Garamond" w:cs="GlyphLessFont"/>
          <w:i/>
          <w:sz w:val="40"/>
        </w:rPr>
        <w:t>any</w:t>
      </w:r>
      <w:r w:rsidR="001C7988">
        <w:rPr>
          <w:rFonts w:ascii="Garamond" w:hAnsi="Garamond" w:cs="GlyphLessFont"/>
          <w:sz w:val="40"/>
        </w:rPr>
        <w:t> </w:t>
      </w:r>
      <w:r w:rsidRPr="009B2021">
        <w:rPr>
          <w:rFonts w:ascii="Garamond" w:hAnsi="Garamond" w:cs="GlyphLessFont"/>
          <w:sz w:val="40"/>
        </w:rPr>
        <w:t>Af</w:t>
      </w:r>
      <w:r w:rsidR="001C7988">
        <w:rPr>
          <w:rFonts w:ascii="Garamond" w:hAnsi="Garamond" w:cs="GlyphLessFont"/>
          <w:sz w:val="40"/>
        </w:rPr>
        <w:t>ﬂ</w:t>
      </w:r>
      <w:r w:rsidRPr="009B2021">
        <w:rPr>
          <w:rFonts w:ascii="Garamond" w:hAnsi="Garamond" w:cs="GlyphLessFont"/>
          <w:sz w:val="40"/>
        </w:rPr>
        <w:t>iction.</w:t>
      </w:r>
      <w:r w:rsidRPr="009B2021">
        <w:rPr>
          <w:rFonts w:ascii="Garamond" w:hAnsi="Garamond" w:cs="GlyphLessFont"/>
          <w:sz w:val="40"/>
        </w:rPr>
        <w:tab/>
      </w:r>
      <w:r w:rsidR="00B42D8D">
        <w:rPr>
          <w:rFonts w:ascii="Garamond" w:hAnsi="Garamond" w:cs="GlyphLessFont"/>
          <w:sz w:val="40"/>
        </w:rPr>
        <w:t>24</w:t>
      </w:r>
    </w:p>
    <w:p w14:paraId="618E2CA6" w14:textId="77777777" w:rsidR="00D16AD1" w:rsidRPr="009B2021" w:rsidRDefault="00D16AD1" w:rsidP="00DB60C3">
      <w:pPr>
        <w:pStyle w:val="ListParagraph"/>
        <w:pBdr>
          <w:bottom w:val="single" w:sz="4" w:space="1" w:color="auto"/>
        </w:pBdr>
        <w:ind w:left="0"/>
        <w:jc w:val="both"/>
        <w:rPr>
          <w:rFonts w:ascii="Garamond" w:hAnsi="Garamond" w:cs="GlyphLessFont"/>
          <w:sz w:val="36"/>
        </w:rPr>
      </w:pPr>
    </w:p>
    <w:p w14:paraId="2653CBE0" w14:textId="77777777" w:rsidR="005C4FC2" w:rsidRDefault="005C4FC2" w:rsidP="00DB60C3">
      <w:pPr>
        <w:pStyle w:val="ListParagraph"/>
        <w:pBdr>
          <w:bottom w:val="single" w:sz="4" w:space="1" w:color="auto"/>
        </w:pBdr>
        <w:ind w:left="0"/>
        <w:jc w:val="both"/>
        <w:rPr>
          <w:rFonts w:ascii="Garamond" w:hAnsi="Garamond" w:cs="GlyphLessFont"/>
          <w:sz w:val="32"/>
        </w:rPr>
      </w:pPr>
    </w:p>
    <w:p w14:paraId="77C1159B" w14:textId="77777777" w:rsidR="005C4FC2" w:rsidRPr="00526622" w:rsidRDefault="005C4FC2" w:rsidP="00DB60C3">
      <w:pPr>
        <w:pStyle w:val="ListParagraph"/>
        <w:pBdr>
          <w:bottom w:val="single" w:sz="4" w:space="1" w:color="auto"/>
        </w:pBdr>
        <w:ind w:left="0"/>
        <w:jc w:val="both"/>
        <w:rPr>
          <w:rFonts w:ascii="Garamond" w:hAnsi="Garamond" w:cs="GlyphLessFont"/>
          <w:sz w:val="32"/>
        </w:rPr>
      </w:pPr>
    </w:p>
    <w:p w14:paraId="4566D538" w14:textId="77777777" w:rsidR="005C4FC2" w:rsidRDefault="005C4FC2" w:rsidP="00DB60C3">
      <w:pPr>
        <w:pStyle w:val="ListParagraph"/>
        <w:pBdr>
          <w:bottom w:val="single" w:sz="4" w:space="1" w:color="auto"/>
        </w:pBdr>
        <w:ind w:left="0"/>
        <w:jc w:val="both"/>
        <w:rPr>
          <w:rFonts w:ascii="Garamond" w:hAnsi="Garamond" w:cs="GlyphLessFont"/>
          <w:sz w:val="28"/>
        </w:rPr>
        <w:sectPr w:rsidR="005C4FC2">
          <w:footnotePr>
            <w:numRestart w:val="eachPage"/>
          </w:footnotePr>
          <w:pgSz w:w="11906" w:h="16838"/>
          <w:pgMar w:top="1440" w:right="1440" w:bottom="1440" w:left="1440" w:header="708" w:footer="708" w:gutter="0"/>
          <w:cols w:space="708"/>
          <w:docGrid w:linePitch="360"/>
        </w:sectPr>
      </w:pPr>
    </w:p>
    <w:p w14:paraId="150E8D34" w14:textId="77777777" w:rsidR="00D16AD1" w:rsidRPr="008B4C85" w:rsidRDefault="00D16AD1" w:rsidP="00DB60C3">
      <w:pPr>
        <w:pStyle w:val="ListParagraph"/>
        <w:pBdr>
          <w:bottom w:val="single" w:sz="4" w:space="1" w:color="auto"/>
        </w:pBdr>
        <w:ind w:left="0"/>
        <w:jc w:val="both"/>
        <w:rPr>
          <w:rFonts w:ascii="Garamond" w:hAnsi="Garamond" w:cs="GlyphLessFont"/>
          <w:sz w:val="28"/>
        </w:rPr>
      </w:pPr>
    </w:p>
    <w:p w14:paraId="6A4BBEC8" w14:textId="77777777" w:rsidR="0068442E" w:rsidRPr="008B4C85" w:rsidRDefault="0068442E" w:rsidP="00DB60C3">
      <w:pPr>
        <w:pStyle w:val="ListParagraph"/>
        <w:pBdr>
          <w:top w:val="single" w:sz="4" w:space="1" w:color="auto"/>
          <w:bottom w:val="single" w:sz="4" w:space="1" w:color="auto"/>
        </w:pBdr>
        <w:ind w:left="0"/>
        <w:contextualSpacing w:val="0"/>
        <w:jc w:val="both"/>
        <w:rPr>
          <w:rFonts w:ascii="Garamond" w:hAnsi="Garamond" w:cs="GlyphLessFont"/>
          <w:sz w:val="28"/>
        </w:rPr>
      </w:pPr>
    </w:p>
    <w:p w14:paraId="76E2F604" w14:textId="77777777" w:rsidR="00A56988" w:rsidRDefault="00062F57" w:rsidP="00DB60C3">
      <w:pPr>
        <w:pStyle w:val="ListParagraph"/>
        <w:spacing w:before="360"/>
        <w:ind w:left="0"/>
        <w:contextualSpacing w:val="0"/>
        <w:jc w:val="center"/>
        <w:rPr>
          <w:rFonts w:ascii="Garamond" w:hAnsi="Garamond" w:cs="GlyphLessFont"/>
          <w:i/>
          <w:sz w:val="40"/>
        </w:rPr>
      </w:pPr>
      <w:r w:rsidRPr="00BF4EA6">
        <w:rPr>
          <w:rFonts w:ascii="Garamond" w:hAnsi="Garamond" w:cs="GlyphLessFont"/>
          <w:i/>
          <w:sz w:val="52"/>
        </w:rPr>
        <w:t xml:space="preserve">Plain and </w:t>
      </w:r>
      <w:proofErr w:type="spellStart"/>
      <w:r w:rsidR="002A230D">
        <w:rPr>
          <w:rFonts w:ascii="Garamond" w:hAnsi="Garamond" w:cs="GlyphLessFont"/>
          <w:i/>
          <w:sz w:val="52"/>
        </w:rPr>
        <w:t>ſ</w:t>
      </w:r>
      <w:r w:rsidRPr="00BF4EA6">
        <w:rPr>
          <w:rFonts w:ascii="Garamond" w:hAnsi="Garamond" w:cs="GlyphLessFont"/>
          <w:i/>
          <w:sz w:val="52"/>
        </w:rPr>
        <w:t>hort</w:t>
      </w:r>
      <w:proofErr w:type="spellEnd"/>
      <w:r w:rsidRPr="00BF4EA6">
        <w:rPr>
          <w:rFonts w:ascii="Garamond" w:hAnsi="Garamond" w:cs="GlyphLessFont"/>
          <w:i/>
          <w:sz w:val="52"/>
        </w:rPr>
        <w:t xml:space="preserve"> Directions and Prayers, </w:t>
      </w:r>
      <w:r w:rsidRPr="00BF4EA6">
        <w:rPr>
          <w:rFonts w:ascii="Garamond" w:hAnsi="Garamond" w:cs="GlyphLessFont"/>
          <w:sz w:val="52"/>
        </w:rPr>
        <w:t>&amp;c.</w:t>
      </w:r>
    </w:p>
    <w:p w14:paraId="7C04DEDA" w14:textId="77777777" w:rsidR="0068442E" w:rsidRPr="008B4C85" w:rsidRDefault="0068442E" w:rsidP="00DB60C3">
      <w:pPr>
        <w:pStyle w:val="ListParagraph"/>
        <w:pBdr>
          <w:bottom w:val="single" w:sz="4" w:space="1" w:color="auto"/>
        </w:pBdr>
        <w:ind w:left="0"/>
        <w:jc w:val="both"/>
        <w:rPr>
          <w:rFonts w:ascii="Garamond" w:hAnsi="Garamond" w:cs="GlyphLessFont"/>
          <w:sz w:val="28"/>
        </w:rPr>
      </w:pPr>
    </w:p>
    <w:p w14:paraId="61E64482" w14:textId="77777777" w:rsidR="00A56988" w:rsidRPr="002A230D" w:rsidRDefault="005A2F0A" w:rsidP="00DB60C3">
      <w:pPr>
        <w:pStyle w:val="ListParagraph"/>
        <w:spacing w:before="360" w:after="360"/>
        <w:ind w:left="0"/>
        <w:contextualSpacing w:val="0"/>
        <w:jc w:val="center"/>
        <w:rPr>
          <w:rFonts w:ascii="Garamond" w:hAnsi="Garamond" w:cs="GlyphLessFont"/>
          <w:sz w:val="44"/>
        </w:rPr>
      </w:pPr>
      <w:r w:rsidRPr="002A230D">
        <w:rPr>
          <w:rFonts w:ascii="Garamond" w:hAnsi="Garamond" w:cs="GlyphLessFont"/>
          <w:sz w:val="44"/>
        </w:rPr>
        <w:t>Prayer</w:t>
      </w:r>
      <w:r w:rsidR="0068442E" w:rsidRPr="002A230D">
        <w:rPr>
          <w:rFonts w:ascii="Garamond" w:hAnsi="Garamond" w:cs="GlyphLessFont"/>
          <w:sz w:val="44"/>
        </w:rPr>
        <w:t>s</w:t>
      </w:r>
      <w:r w:rsidRPr="002A230D">
        <w:rPr>
          <w:rFonts w:ascii="Garamond" w:hAnsi="Garamond" w:cs="GlyphLessFont"/>
          <w:sz w:val="44"/>
        </w:rPr>
        <w:t xml:space="preserve"> for particular </w:t>
      </w:r>
      <w:proofErr w:type="spellStart"/>
      <w:r w:rsidRPr="002A230D">
        <w:rPr>
          <w:rFonts w:ascii="Garamond" w:hAnsi="Garamond" w:cs="GlyphLessFont"/>
          <w:sz w:val="44"/>
        </w:rPr>
        <w:t>Per</w:t>
      </w:r>
      <w:r w:rsidR="002A230D">
        <w:rPr>
          <w:rFonts w:ascii="Garamond" w:hAnsi="Garamond" w:cs="GlyphLessFont"/>
          <w:sz w:val="44"/>
        </w:rPr>
        <w:t>ſ</w:t>
      </w:r>
      <w:r w:rsidRPr="002A230D">
        <w:rPr>
          <w:rFonts w:ascii="Garamond" w:hAnsi="Garamond" w:cs="GlyphLessFont"/>
          <w:sz w:val="44"/>
        </w:rPr>
        <w:t>ons</w:t>
      </w:r>
      <w:proofErr w:type="spellEnd"/>
      <w:r w:rsidR="00E95A45" w:rsidRPr="002A230D">
        <w:rPr>
          <w:rFonts w:ascii="Garamond" w:hAnsi="Garamond" w:cs="GlyphLessFont"/>
          <w:sz w:val="4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5C4FC2" w:rsidRPr="005C4FC2" w14:paraId="4557099B" w14:textId="77777777" w:rsidTr="002719F2">
        <w:tc>
          <w:tcPr>
            <w:tcW w:w="0" w:type="auto"/>
          </w:tcPr>
          <w:p w14:paraId="59DF1E0B" w14:textId="77777777" w:rsidR="005C4FC2" w:rsidRPr="00691FCF" w:rsidRDefault="00691FCF" w:rsidP="00DB60C3">
            <w:pPr>
              <w:pStyle w:val="CM19"/>
              <w:widowControl/>
              <w:spacing w:after="80" w:line="300" w:lineRule="atLeast"/>
              <w:jc w:val="both"/>
              <w:rPr>
                <w:rFonts w:ascii="Garamond" w:hAnsi="Garamond"/>
                <w:sz w:val="28"/>
                <w:szCs w:val="28"/>
              </w:rPr>
            </w:pPr>
            <w:proofErr w:type="spellStart"/>
            <w:r w:rsidRPr="00F57674">
              <w:rPr>
                <w:rFonts w:ascii="Garamond" w:hAnsi="Garamond"/>
                <w:sz w:val="44"/>
                <w:szCs w:val="28"/>
              </w:rPr>
              <w:t>S</w:t>
            </w:r>
            <w:r>
              <w:rPr>
                <w:rFonts w:ascii="Garamond" w:hAnsi="Garamond"/>
                <w:sz w:val="28"/>
                <w:szCs w:val="28"/>
              </w:rPr>
              <w:t>M</w:t>
            </w:r>
            <w:r w:rsidRPr="002A263B">
              <w:rPr>
                <w:rFonts w:ascii="Garamond" w:hAnsi="Garamond"/>
                <w:sz w:val="28"/>
                <w:szCs w:val="28"/>
              </w:rPr>
              <w:t>ooinee</w:t>
            </w:r>
            <w:proofErr w:type="spellEnd"/>
            <w:r w:rsidRPr="002A263B">
              <w:rPr>
                <w:rFonts w:ascii="Garamond" w:hAnsi="Garamond"/>
                <w:sz w:val="28"/>
                <w:szCs w:val="28"/>
              </w:rPr>
              <w:t xml:space="preserve"> er </w:t>
            </w:r>
            <w:proofErr w:type="spellStart"/>
            <w:r w:rsidRPr="002A263B">
              <w:rPr>
                <w:rFonts w:ascii="Garamond" w:hAnsi="Garamond"/>
                <w:sz w:val="28"/>
                <w:szCs w:val="28"/>
              </w:rPr>
              <w:t>cre</w:t>
            </w:r>
            <w:proofErr w:type="spellEnd"/>
            <w:r w:rsidRPr="002A263B">
              <w:rPr>
                <w:rFonts w:ascii="Garamond" w:hAnsi="Garamond"/>
                <w:sz w:val="28"/>
                <w:szCs w:val="28"/>
              </w:rPr>
              <w:t xml:space="preserve"> cha </w:t>
            </w:r>
            <w:proofErr w:type="spellStart"/>
            <w:r w:rsidRPr="002A263B">
              <w:rPr>
                <w:rFonts w:ascii="Garamond" w:hAnsi="Garamond"/>
                <w:sz w:val="28"/>
                <w:szCs w:val="28"/>
              </w:rPr>
              <w:t>dangereagh</w:t>
            </w:r>
            <w:proofErr w:type="spellEnd"/>
            <w:r w:rsidRPr="002A263B">
              <w:rPr>
                <w:rFonts w:ascii="Garamond" w:hAnsi="Garamond"/>
                <w:sz w:val="28"/>
                <w:szCs w:val="28"/>
              </w:rPr>
              <w:t xml:space="preserve"> as </w:t>
            </w:r>
            <w:proofErr w:type="spellStart"/>
            <w:r w:rsidRPr="002A263B">
              <w:rPr>
                <w:rFonts w:ascii="Garamond" w:hAnsi="Garamond"/>
                <w:sz w:val="28"/>
                <w:szCs w:val="28"/>
              </w:rPr>
              <w:t>te</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ghol</w:t>
            </w:r>
            <w:proofErr w:type="spellEnd"/>
            <w:r w:rsidRPr="002A263B">
              <w:rPr>
                <w:rFonts w:ascii="Garamond" w:hAnsi="Garamond"/>
                <w:sz w:val="28"/>
                <w:szCs w:val="28"/>
              </w:rPr>
              <w:t xml:space="preserve"> </w:t>
            </w:r>
            <w:proofErr w:type="spellStart"/>
            <w:r w:rsidRPr="002A263B">
              <w:rPr>
                <w:rFonts w:ascii="Garamond" w:hAnsi="Garamond"/>
                <w:sz w:val="28"/>
                <w:szCs w:val="28"/>
              </w:rPr>
              <w:t>magh</w:t>
            </w:r>
            <w:proofErr w:type="spellEnd"/>
            <w:r w:rsidRPr="002A263B">
              <w:rPr>
                <w:rFonts w:ascii="Garamond" w:hAnsi="Garamond"/>
                <w:sz w:val="28"/>
                <w:szCs w:val="28"/>
              </w:rPr>
              <w:t xml:space="preserve"> fud </w:t>
            </w:r>
            <w:proofErr w:type="spellStart"/>
            <w:r w:rsidRPr="002A263B">
              <w:rPr>
                <w:rFonts w:ascii="Garamond" w:hAnsi="Garamond"/>
                <w:sz w:val="28"/>
                <w:szCs w:val="28"/>
              </w:rPr>
              <w:t>drogh</w:t>
            </w:r>
            <w:proofErr w:type="spellEnd"/>
            <w:r w:rsidRPr="002A263B">
              <w:rPr>
                <w:rFonts w:ascii="Garamond" w:hAnsi="Garamond"/>
                <w:sz w:val="28"/>
                <w:szCs w:val="28"/>
              </w:rPr>
              <w:t xml:space="preserve"> </w:t>
            </w:r>
            <w:proofErr w:type="spellStart"/>
            <w:r w:rsidRPr="002A263B">
              <w:rPr>
                <w:rFonts w:ascii="Garamond" w:hAnsi="Garamond"/>
                <w:sz w:val="28"/>
                <w:szCs w:val="28"/>
              </w:rPr>
              <w:t>heihll</w:t>
            </w:r>
            <w:proofErr w:type="spellEnd"/>
            <w:r w:rsidRPr="002A263B">
              <w:rPr>
                <w:rFonts w:ascii="Garamond" w:hAnsi="Garamond"/>
                <w:sz w:val="28"/>
                <w:szCs w:val="28"/>
              </w:rPr>
              <w:t xml:space="preserve"> </w:t>
            </w:r>
            <w:proofErr w:type="spellStart"/>
            <w:r w:rsidRPr="002A263B">
              <w:rPr>
                <w:rFonts w:ascii="Garamond" w:hAnsi="Garamond"/>
                <w:sz w:val="28"/>
                <w:szCs w:val="28"/>
              </w:rPr>
              <w:t>fegooish</w:t>
            </w:r>
            <w:proofErr w:type="spellEnd"/>
            <w:r w:rsidRPr="002A263B">
              <w:rPr>
                <w:rFonts w:ascii="Garamond" w:hAnsi="Garamond"/>
                <w:sz w:val="28"/>
                <w:szCs w:val="28"/>
              </w:rPr>
              <w:t xml:space="preserve"> </w:t>
            </w:r>
            <w:proofErr w:type="spellStart"/>
            <w:r w:rsidRPr="002A263B">
              <w:rPr>
                <w:rFonts w:ascii="Garamond" w:hAnsi="Garamond"/>
                <w:sz w:val="28"/>
                <w:szCs w:val="28"/>
              </w:rPr>
              <w:t>Bannaght</w:t>
            </w:r>
            <w:proofErr w:type="spellEnd"/>
            <w:r w:rsidRPr="002A263B">
              <w:rPr>
                <w:rFonts w:ascii="Garamond" w:hAnsi="Garamond"/>
                <w:sz w:val="28"/>
                <w:szCs w:val="28"/>
              </w:rPr>
              <w:t xml:space="preserve"> Yee, as </w:t>
            </w:r>
            <w:proofErr w:type="spellStart"/>
            <w:r w:rsidRPr="002A263B">
              <w:rPr>
                <w:rFonts w:ascii="Garamond" w:hAnsi="Garamond"/>
                <w:sz w:val="28"/>
                <w:szCs w:val="28"/>
              </w:rPr>
              <w:t>eisht</w:t>
            </w:r>
            <w:proofErr w:type="spellEnd"/>
            <w:r w:rsidRPr="002A263B">
              <w:rPr>
                <w:rFonts w:ascii="Garamond" w:hAnsi="Garamond"/>
                <w:sz w:val="28"/>
                <w:szCs w:val="28"/>
              </w:rPr>
              <w:t xml:space="preserve"> cha </w:t>
            </w:r>
            <w:proofErr w:type="spellStart"/>
            <w:r w:rsidRPr="002A263B">
              <w:rPr>
                <w:rFonts w:ascii="Garamond" w:hAnsi="Garamond"/>
                <w:sz w:val="28"/>
                <w:szCs w:val="28"/>
              </w:rPr>
              <w:t>jarood</w:t>
            </w:r>
            <w:proofErr w:type="spellEnd"/>
            <w:r w:rsidRPr="002A263B">
              <w:rPr>
                <w:rFonts w:ascii="Garamond" w:hAnsi="Garamond"/>
                <w:sz w:val="28"/>
                <w:szCs w:val="28"/>
              </w:rPr>
              <w:t xml:space="preserve">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padjer</w:t>
            </w:r>
            <w:proofErr w:type="spellEnd"/>
            <w:r w:rsidRPr="002A263B">
              <w:rPr>
                <w:rFonts w:ascii="Garamond" w:hAnsi="Garamond"/>
                <w:sz w:val="28"/>
                <w:szCs w:val="28"/>
              </w:rPr>
              <w:t xml:space="preserve"> y </w:t>
            </w:r>
            <w:proofErr w:type="spellStart"/>
            <w:r w:rsidRPr="002A263B">
              <w:rPr>
                <w:rFonts w:ascii="Garamond" w:hAnsi="Garamond"/>
                <w:sz w:val="28"/>
                <w:szCs w:val="28"/>
              </w:rPr>
              <w:t>ghoal</w:t>
            </w:r>
            <w:proofErr w:type="spellEnd"/>
            <w:r w:rsidRPr="002A263B">
              <w:rPr>
                <w:rFonts w:ascii="Garamond" w:hAnsi="Garamond"/>
                <w:sz w:val="28"/>
                <w:szCs w:val="28"/>
              </w:rPr>
              <w:t xml:space="preserve"> Son e </w:t>
            </w:r>
            <w:proofErr w:type="spellStart"/>
            <w:r w:rsidRPr="002A263B">
              <w:rPr>
                <w:rFonts w:ascii="Garamond" w:hAnsi="Garamond"/>
                <w:sz w:val="28"/>
                <w:szCs w:val="28"/>
              </w:rPr>
              <w:t>Ghrayse</w:t>
            </w:r>
            <w:proofErr w:type="spellEnd"/>
            <w:r w:rsidRPr="002A263B">
              <w:rPr>
                <w:rFonts w:ascii="Garamond" w:hAnsi="Garamond"/>
                <w:sz w:val="28"/>
                <w:szCs w:val="28"/>
              </w:rPr>
              <w:t xml:space="preserve"> as e </w:t>
            </w:r>
            <w:proofErr w:type="spellStart"/>
            <w:r w:rsidRPr="002A263B">
              <w:rPr>
                <w:rFonts w:ascii="Garamond" w:hAnsi="Garamond"/>
                <w:sz w:val="28"/>
                <w:szCs w:val="28"/>
              </w:rPr>
              <w:t>Choadey</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chooilley</w:t>
            </w:r>
            <w:proofErr w:type="spellEnd"/>
            <w:r w:rsidRPr="002A263B">
              <w:rPr>
                <w:rFonts w:ascii="Garamond" w:hAnsi="Garamond"/>
                <w:sz w:val="28"/>
                <w:szCs w:val="28"/>
              </w:rPr>
              <w:t xml:space="preserve"> </w:t>
            </w:r>
            <w:proofErr w:type="spellStart"/>
            <w:r w:rsidRPr="002A263B">
              <w:rPr>
                <w:rFonts w:ascii="Garamond" w:hAnsi="Garamond"/>
                <w:sz w:val="28"/>
                <w:szCs w:val="28"/>
              </w:rPr>
              <w:t>Voghrey</w:t>
            </w:r>
            <w:proofErr w:type="spellEnd"/>
            <w:r w:rsidRPr="002A263B">
              <w:rPr>
                <w:rFonts w:ascii="Garamond" w:hAnsi="Garamond"/>
                <w:sz w:val="28"/>
                <w:szCs w:val="28"/>
              </w:rPr>
              <w:t xml:space="preserve">. </w:t>
            </w:r>
          </w:p>
        </w:tc>
        <w:tc>
          <w:tcPr>
            <w:tcW w:w="0" w:type="auto"/>
          </w:tcPr>
          <w:p w14:paraId="5F907EA3" w14:textId="77777777" w:rsidR="005C4FC2" w:rsidRPr="005C4FC2" w:rsidRDefault="005C4FC2" w:rsidP="00DB60C3">
            <w:pPr>
              <w:pStyle w:val="ListParagraph"/>
              <w:ind w:left="0"/>
              <w:jc w:val="both"/>
              <w:rPr>
                <w:rFonts w:ascii="Garamond" w:hAnsi="Garamond" w:cs="GlyphLessFont"/>
                <w:i/>
                <w:sz w:val="28"/>
              </w:rPr>
            </w:pPr>
            <w:proofErr w:type="spellStart"/>
            <w:r w:rsidRPr="00F57674">
              <w:rPr>
                <w:rFonts w:ascii="Garamond" w:hAnsi="Garamond" w:cs="GlyphLessFont"/>
                <w:sz w:val="44"/>
              </w:rPr>
              <w:t>C</w:t>
            </w:r>
            <w:r w:rsidRPr="005C4FC2">
              <w:rPr>
                <w:rFonts w:ascii="Garamond" w:hAnsi="Garamond" w:cs="GlyphLessFont"/>
                <w:sz w:val="28"/>
              </w:rPr>
              <w:t>O</w:t>
            </w:r>
            <w:r w:rsidRPr="005C4FC2">
              <w:rPr>
                <w:rFonts w:ascii="Garamond" w:hAnsi="Garamond" w:cs="GlyphLessFont"/>
                <w:i/>
                <w:sz w:val="28"/>
              </w:rPr>
              <w:t>nsider</w:t>
            </w:r>
            <w:proofErr w:type="spellEnd"/>
            <w:r w:rsidRPr="005C4FC2">
              <w:rPr>
                <w:rFonts w:ascii="Garamond" w:hAnsi="Garamond" w:cs="GlyphLessFont"/>
                <w:i/>
                <w:sz w:val="28"/>
              </w:rPr>
              <w:t xml:space="preserve"> the Danger of going into an evil World without God’s Blessing, and then you will not neglect to pray for </w:t>
            </w:r>
            <w:r w:rsidR="00691FCF" w:rsidRPr="005C4FC2">
              <w:rPr>
                <w:rFonts w:ascii="Garamond" w:hAnsi="Garamond" w:cs="GlyphLessFont"/>
                <w:i/>
                <w:sz w:val="28"/>
              </w:rPr>
              <w:t xml:space="preserve">His </w:t>
            </w:r>
            <w:r w:rsidRPr="005C4FC2">
              <w:rPr>
                <w:rFonts w:ascii="Garamond" w:hAnsi="Garamond" w:cs="GlyphLessFont"/>
                <w:i/>
                <w:sz w:val="28"/>
              </w:rPr>
              <w:t>Grace and protection every Morning.</w:t>
            </w:r>
          </w:p>
        </w:tc>
      </w:tr>
      <w:tr w:rsidR="005C4FC2" w:rsidRPr="005C4FC2" w14:paraId="05E7038D" w14:textId="77777777" w:rsidTr="002719F2">
        <w:tc>
          <w:tcPr>
            <w:tcW w:w="0" w:type="auto"/>
          </w:tcPr>
          <w:p w14:paraId="371869B5" w14:textId="77777777" w:rsidR="005C4FC2" w:rsidRPr="005C4FC2" w:rsidRDefault="00691FCF" w:rsidP="00DB60C3">
            <w:pPr>
              <w:pStyle w:val="ListParagraph"/>
              <w:ind w:left="0"/>
              <w:jc w:val="both"/>
              <w:rPr>
                <w:rFonts w:ascii="Garamond" w:hAnsi="Garamond" w:cs="GlyphLessFont"/>
                <w:i/>
                <w:sz w:val="28"/>
              </w:rPr>
            </w:pPr>
            <w:r>
              <w:rPr>
                <w:rFonts w:ascii="Garamond" w:hAnsi="Garamond" w:cs="GlyphLessFont"/>
                <w:i/>
                <w:sz w:val="28"/>
              </w:rPr>
              <w:t xml:space="preserve"> ______________________________</w:t>
            </w:r>
          </w:p>
        </w:tc>
        <w:tc>
          <w:tcPr>
            <w:tcW w:w="0" w:type="auto"/>
          </w:tcPr>
          <w:p w14:paraId="3E9C1BE5" w14:textId="77777777" w:rsidR="005C4FC2" w:rsidRPr="005C4FC2" w:rsidRDefault="00691FCF" w:rsidP="00DB60C3">
            <w:pPr>
              <w:pStyle w:val="ListParagraph"/>
              <w:ind w:left="0"/>
              <w:jc w:val="both"/>
              <w:rPr>
                <w:rFonts w:ascii="Garamond" w:hAnsi="Garamond" w:cs="GlyphLessFont"/>
                <w:sz w:val="28"/>
              </w:rPr>
            </w:pPr>
            <w:r>
              <w:rPr>
                <w:rFonts w:ascii="Garamond" w:hAnsi="Garamond" w:cs="GlyphLessFont"/>
                <w:sz w:val="28"/>
              </w:rPr>
              <w:t xml:space="preserve"> ______________________________</w:t>
            </w:r>
          </w:p>
        </w:tc>
      </w:tr>
      <w:tr w:rsidR="00691FCF" w:rsidRPr="005C4FC2" w14:paraId="7E7A2781" w14:textId="77777777" w:rsidTr="002719F2">
        <w:tc>
          <w:tcPr>
            <w:tcW w:w="0" w:type="auto"/>
            <w:vAlign w:val="center"/>
          </w:tcPr>
          <w:p w14:paraId="0A7FE628" w14:textId="77777777" w:rsidR="00691FCF" w:rsidRPr="00B42D8D" w:rsidRDefault="00691FCF" w:rsidP="00DB60C3">
            <w:pPr>
              <w:pStyle w:val="CM18"/>
              <w:widowControl/>
              <w:spacing w:before="120"/>
              <w:jc w:val="center"/>
              <w:rPr>
                <w:rFonts w:ascii="Old English Text MT" w:hAnsi="Old English Text MT"/>
                <w:sz w:val="36"/>
                <w:szCs w:val="28"/>
              </w:rPr>
            </w:pPr>
            <w:proofErr w:type="spellStart"/>
            <w:r w:rsidRPr="00B42D8D">
              <w:rPr>
                <w:rFonts w:ascii="Old English Text MT" w:hAnsi="Old English Text MT"/>
                <w:sz w:val="36"/>
                <w:szCs w:val="28"/>
              </w:rPr>
              <w:t>Padjer</w:t>
            </w:r>
            <w:proofErr w:type="spellEnd"/>
            <w:r w:rsidRPr="00B42D8D">
              <w:rPr>
                <w:rFonts w:ascii="Old English Text MT" w:hAnsi="Old English Text MT"/>
                <w:sz w:val="36"/>
                <w:szCs w:val="28"/>
              </w:rPr>
              <w:t xml:space="preserve"> </w:t>
            </w:r>
            <w:proofErr w:type="spellStart"/>
            <w:r w:rsidRPr="00B42D8D">
              <w:rPr>
                <w:rFonts w:ascii="Old English Text MT" w:hAnsi="Old English Text MT"/>
                <w:sz w:val="36"/>
                <w:szCs w:val="28"/>
              </w:rPr>
              <w:t>Moghrey</w:t>
            </w:r>
            <w:proofErr w:type="spellEnd"/>
            <w:r w:rsidRPr="00B42D8D">
              <w:rPr>
                <w:rFonts w:ascii="Old English Text MT" w:hAnsi="Old English Text MT"/>
                <w:sz w:val="36"/>
                <w:szCs w:val="28"/>
              </w:rPr>
              <w:t>.</w:t>
            </w:r>
          </w:p>
        </w:tc>
        <w:tc>
          <w:tcPr>
            <w:tcW w:w="0" w:type="auto"/>
            <w:vAlign w:val="center"/>
          </w:tcPr>
          <w:p w14:paraId="67AD4D44" w14:textId="77777777" w:rsidR="00691FCF" w:rsidRPr="00B42D8D" w:rsidRDefault="00691FCF" w:rsidP="00DB60C3">
            <w:pPr>
              <w:pStyle w:val="ListParagraph"/>
              <w:spacing w:before="120"/>
              <w:ind w:left="0"/>
              <w:contextualSpacing w:val="0"/>
              <w:jc w:val="center"/>
              <w:rPr>
                <w:rFonts w:ascii="Old English Text MT" w:hAnsi="Old English Text MT" w:cs="GlyphLessFont"/>
                <w:sz w:val="36"/>
              </w:rPr>
            </w:pPr>
            <w:r w:rsidRPr="00B42D8D">
              <w:rPr>
                <w:rFonts w:ascii="Old English Text MT" w:hAnsi="Old English Text MT" w:cs="GlyphLessFont"/>
                <w:sz w:val="36"/>
              </w:rPr>
              <w:t>Morning Prayer.</w:t>
            </w:r>
          </w:p>
        </w:tc>
      </w:tr>
      <w:tr w:rsidR="00691FCF" w:rsidRPr="00691FCF" w14:paraId="40010662" w14:textId="77777777" w:rsidTr="002719F2">
        <w:tc>
          <w:tcPr>
            <w:tcW w:w="0" w:type="auto"/>
          </w:tcPr>
          <w:p w14:paraId="2F4A7F18" w14:textId="77777777" w:rsidR="00691FCF" w:rsidRPr="00691FCF" w:rsidRDefault="00691FCF" w:rsidP="00021628">
            <w:pPr>
              <w:pStyle w:val="CM5"/>
              <w:widowControl/>
              <w:spacing w:line="216" w:lineRule="auto"/>
              <w:jc w:val="both"/>
              <w:rPr>
                <w:rFonts w:ascii="Garamond" w:hAnsi="Garamond"/>
                <w:sz w:val="32"/>
                <w:szCs w:val="28"/>
              </w:rPr>
            </w:pPr>
            <w:r w:rsidRPr="00F57674">
              <w:rPr>
                <w:rFonts w:ascii="Garamond" w:hAnsi="Garamond"/>
                <w:sz w:val="48"/>
                <w:szCs w:val="28"/>
              </w:rPr>
              <w:t>O</w:t>
            </w:r>
            <w:r w:rsidRPr="00691FCF">
              <w:rPr>
                <w:rFonts w:ascii="Garamond" w:hAnsi="Garamond"/>
                <w:sz w:val="32"/>
                <w:szCs w:val="28"/>
              </w:rPr>
              <w:t xml:space="preserve"> </w:t>
            </w:r>
            <w:proofErr w:type="spellStart"/>
            <w:r w:rsidRPr="00691FCF">
              <w:rPr>
                <w:rFonts w:ascii="Garamond" w:hAnsi="Garamond"/>
                <w:sz w:val="32"/>
                <w:szCs w:val="28"/>
              </w:rPr>
              <w:t>Hiarn</w:t>
            </w:r>
            <w:proofErr w:type="spellEnd"/>
            <w:r w:rsidRPr="00691FCF">
              <w:rPr>
                <w:rFonts w:ascii="Garamond" w:hAnsi="Garamond"/>
                <w:sz w:val="32"/>
                <w:szCs w:val="28"/>
              </w:rPr>
              <w:t xml:space="preserve"> </w:t>
            </w:r>
            <w:proofErr w:type="spellStart"/>
            <w:r w:rsidRPr="00691FCF">
              <w:rPr>
                <w:rFonts w:ascii="Garamond" w:hAnsi="Garamond"/>
                <w:sz w:val="32"/>
                <w:szCs w:val="28"/>
              </w:rPr>
              <w:t>Chroo</w:t>
            </w:r>
            <w:proofErr w:type="spellEnd"/>
            <w:r w:rsidRPr="00691FCF">
              <w:rPr>
                <w:rFonts w:ascii="Garamond" w:hAnsi="Garamond"/>
                <w:sz w:val="32"/>
                <w:szCs w:val="28"/>
              </w:rPr>
              <w:t xml:space="preserve"> as </w:t>
            </w:r>
            <w:proofErr w:type="spellStart"/>
            <w:r w:rsidRPr="00691FCF">
              <w:rPr>
                <w:rFonts w:ascii="Garamond" w:hAnsi="Garamond"/>
                <w:sz w:val="32"/>
                <w:szCs w:val="28"/>
              </w:rPr>
              <w:t>Chionnee</w:t>
            </w:r>
            <w:proofErr w:type="spellEnd"/>
            <w:r w:rsidRPr="00691FCF">
              <w:rPr>
                <w:rFonts w:ascii="Garamond" w:hAnsi="Garamond"/>
                <w:sz w:val="32"/>
                <w:szCs w:val="28"/>
              </w:rPr>
              <w:t xml:space="preserve"> mee, ta mee cur </w:t>
            </w:r>
            <w:proofErr w:type="spellStart"/>
            <w:r w:rsidRPr="00691FCF">
              <w:rPr>
                <w:rFonts w:ascii="Garamond" w:hAnsi="Garamond"/>
                <w:sz w:val="32"/>
                <w:szCs w:val="28"/>
              </w:rPr>
              <w:t>booise</w:t>
            </w:r>
            <w:proofErr w:type="spellEnd"/>
            <w:r w:rsidRPr="00691FCF">
              <w:rPr>
                <w:rFonts w:ascii="Garamond" w:hAnsi="Garamond"/>
                <w:sz w:val="32"/>
                <w:szCs w:val="28"/>
              </w:rPr>
              <w:t xml:space="preserve"> </w:t>
            </w:r>
            <w:proofErr w:type="spellStart"/>
            <w:r w:rsidRPr="00691FCF">
              <w:rPr>
                <w:rFonts w:ascii="Garamond" w:hAnsi="Garamond"/>
                <w:sz w:val="32"/>
                <w:szCs w:val="28"/>
              </w:rPr>
              <w:t>dhyt</w:t>
            </w:r>
            <w:proofErr w:type="spellEnd"/>
            <w:r w:rsidRPr="00691FCF">
              <w:rPr>
                <w:rFonts w:ascii="Garamond" w:hAnsi="Garamond"/>
                <w:sz w:val="32"/>
                <w:szCs w:val="28"/>
              </w:rPr>
              <w:t xml:space="preserve">, Son </w:t>
            </w:r>
            <w:proofErr w:type="spellStart"/>
            <w:r w:rsidRPr="00691FCF">
              <w:rPr>
                <w:rFonts w:ascii="Garamond" w:hAnsi="Garamond"/>
                <w:sz w:val="32"/>
                <w:szCs w:val="28"/>
              </w:rPr>
              <w:t>ooilley</w:t>
            </w:r>
            <w:proofErr w:type="spellEnd"/>
            <w:r w:rsidRPr="00691FCF">
              <w:rPr>
                <w:rFonts w:ascii="Garamond" w:hAnsi="Garamond"/>
                <w:sz w:val="32"/>
                <w:szCs w:val="28"/>
              </w:rPr>
              <w:t xml:space="preserve"> </w:t>
            </w:r>
            <w:proofErr w:type="spellStart"/>
            <w:r w:rsidRPr="00691FCF">
              <w:rPr>
                <w:rFonts w:ascii="Garamond" w:hAnsi="Garamond"/>
                <w:sz w:val="32"/>
                <w:szCs w:val="28"/>
              </w:rPr>
              <w:t>dty</w:t>
            </w:r>
            <w:proofErr w:type="spellEnd"/>
            <w:r w:rsidRPr="00691FCF">
              <w:rPr>
                <w:rFonts w:ascii="Garamond" w:hAnsi="Garamond"/>
                <w:sz w:val="32"/>
                <w:szCs w:val="28"/>
              </w:rPr>
              <w:t xml:space="preserve"> </w:t>
            </w:r>
            <w:proofErr w:type="spellStart"/>
            <w:r w:rsidRPr="00691FCF">
              <w:rPr>
                <w:rFonts w:ascii="Garamond" w:hAnsi="Garamond"/>
                <w:sz w:val="32"/>
                <w:szCs w:val="28"/>
              </w:rPr>
              <w:t>Vyghynyn</w:t>
            </w:r>
            <w:proofErr w:type="spellEnd"/>
            <w:r w:rsidRPr="00691FCF">
              <w:rPr>
                <w:rFonts w:ascii="Garamond" w:hAnsi="Garamond"/>
                <w:sz w:val="32"/>
                <w:szCs w:val="28"/>
              </w:rPr>
              <w:t xml:space="preserve">, as er </w:t>
            </w:r>
            <w:proofErr w:type="spellStart"/>
            <w:r w:rsidRPr="00691FCF">
              <w:rPr>
                <w:rFonts w:ascii="Garamond" w:hAnsi="Garamond"/>
                <w:sz w:val="32"/>
                <w:szCs w:val="28"/>
              </w:rPr>
              <w:t>skyn</w:t>
            </w:r>
            <w:proofErr w:type="spellEnd"/>
            <w:r w:rsidRPr="00691FCF">
              <w:rPr>
                <w:rFonts w:ascii="Garamond" w:hAnsi="Garamond"/>
                <w:sz w:val="32"/>
                <w:szCs w:val="28"/>
              </w:rPr>
              <w:t xml:space="preserve"> </w:t>
            </w:r>
            <w:proofErr w:type="spellStart"/>
            <w:r w:rsidRPr="00691FCF">
              <w:rPr>
                <w:rFonts w:ascii="Garamond" w:hAnsi="Garamond"/>
                <w:sz w:val="32"/>
                <w:szCs w:val="28"/>
              </w:rPr>
              <w:t>ooilley</w:t>
            </w:r>
            <w:proofErr w:type="spellEnd"/>
            <w:r w:rsidRPr="00691FCF">
              <w:rPr>
                <w:rFonts w:ascii="Garamond" w:hAnsi="Garamond"/>
                <w:sz w:val="32"/>
                <w:szCs w:val="28"/>
              </w:rPr>
              <w:t xml:space="preserve"> son </w:t>
            </w:r>
            <w:proofErr w:type="spellStart"/>
            <w:r w:rsidRPr="00691FCF">
              <w:rPr>
                <w:rFonts w:ascii="Garamond" w:hAnsi="Garamond"/>
                <w:sz w:val="32"/>
                <w:szCs w:val="28"/>
              </w:rPr>
              <w:t>dy</w:t>
            </w:r>
            <w:proofErr w:type="spellEnd"/>
            <w:r w:rsidRPr="00691FCF">
              <w:rPr>
                <w:rFonts w:ascii="Garamond" w:hAnsi="Garamond"/>
                <w:sz w:val="32"/>
                <w:szCs w:val="28"/>
              </w:rPr>
              <w:t xml:space="preserve"> </w:t>
            </w:r>
            <w:proofErr w:type="spellStart"/>
            <w:r w:rsidRPr="00691FCF">
              <w:rPr>
                <w:rFonts w:ascii="Garamond" w:hAnsi="Garamond"/>
                <w:sz w:val="32"/>
                <w:szCs w:val="28"/>
              </w:rPr>
              <w:t>vel</w:t>
            </w:r>
            <w:proofErr w:type="spellEnd"/>
            <w:r w:rsidRPr="00691FCF">
              <w:rPr>
                <w:rFonts w:ascii="Garamond" w:hAnsi="Garamond"/>
                <w:sz w:val="32"/>
                <w:szCs w:val="28"/>
              </w:rPr>
              <w:t xml:space="preserve"> mee my </w:t>
            </w:r>
            <w:proofErr w:type="spellStart"/>
            <w:r w:rsidRPr="00691FCF">
              <w:rPr>
                <w:rFonts w:ascii="Garamond" w:hAnsi="Garamond"/>
                <w:sz w:val="32"/>
                <w:szCs w:val="28"/>
              </w:rPr>
              <w:t>Chreestee</w:t>
            </w:r>
            <w:proofErr w:type="spellEnd"/>
            <w:r w:rsidRPr="00691FCF">
              <w:rPr>
                <w:rFonts w:ascii="Garamond" w:hAnsi="Garamond"/>
                <w:sz w:val="32"/>
                <w:szCs w:val="28"/>
              </w:rPr>
              <w:t xml:space="preserve"> as </w:t>
            </w:r>
            <w:proofErr w:type="spellStart"/>
            <w:r w:rsidRPr="00691FCF">
              <w:rPr>
                <w:rFonts w:ascii="Garamond" w:hAnsi="Garamond"/>
                <w:sz w:val="32"/>
                <w:szCs w:val="28"/>
              </w:rPr>
              <w:t>ayns</w:t>
            </w:r>
            <w:proofErr w:type="spellEnd"/>
            <w:r w:rsidRPr="00691FCF">
              <w:rPr>
                <w:rFonts w:ascii="Garamond" w:hAnsi="Garamond"/>
                <w:sz w:val="32"/>
                <w:szCs w:val="28"/>
              </w:rPr>
              <w:t xml:space="preserve"> </w:t>
            </w:r>
            <w:proofErr w:type="spellStart"/>
            <w:r w:rsidRPr="00691FCF">
              <w:rPr>
                <w:rFonts w:ascii="Garamond" w:hAnsi="Garamond"/>
                <w:sz w:val="32"/>
                <w:szCs w:val="28"/>
              </w:rPr>
              <w:t>raad</w:t>
            </w:r>
            <w:proofErr w:type="spellEnd"/>
            <w:r w:rsidRPr="00691FCF">
              <w:rPr>
                <w:rFonts w:ascii="Garamond" w:hAnsi="Garamond"/>
                <w:sz w:val="32"/>
                <w:szCs w:val="28"/>
              </w:rPr>
              <w:t xml:space="preserve"> </w:t>
            </w:r>
            <w:proofErr w:type="spellStart"/>
            <w:r w:rsidRPr="00691FCF">
              <w:rPr>
                <w:rFonts w:ascii="Garamond" w:hAnsi="Garamond"/>
                <w:sz w:val="32"/>
                <w:szCs w:val="28"/>
              </w:rPr>
              <w:t>saualtys</w:t>
            </w:r>
            <w:proofErr w:type="spellEnd"/>
            <w:r w:rsidRPr="00691FCF">
              <w:rPr>
                <w:rFonts w:ascii="Garamond" w:hAnsi="Garamond"/>
                <w:sz w:val="32"/>
                <w:szCs w:val="28"/>
              </w:rPr>
              <w:t xml:space="preserve"> ; </w:t>
            </w:r>
            <w:proofErr w:type="spellStart"/>
            <w:r w:rsidRPr="00691FCF">
              <w:rPr>
                <w:rFonts w:ascii="Garamond" w:hAnsi="Garamond"/>
                <w:sz w:val="32"/>
                <w:szCs w:val="28"/>
              </w:rPr>
              <w:t>Hiarn</w:t>
            </w:r>
            <w:proofErr w:type="spellEnd"/>
            <w:r w:rsidRPr="00691FCF">
              <w:rPr>
                <w:rFonts w:ascii="Garamond" w:hAnsi="Garamond"/>
                <w:sz w:val="32"/>
                <w:szCs w:val="28"/>
              </w:rPr>
              <w:t xml:space="preserve"> </w:t>
            </w:r>
            <w:proofErr w:type="spellStart"/>
            <w:r w:rsidRPr="00691FCF">
              <w:rPr>
                <w:rFonts w:ascii="Garamond" w:hAnsi="Garamond"/>
                <w:sz w:val="32"/>
                <w:szCs w:val="28"/>
              </w:rPr>
              <w:t>ny</w:t>
            </w:r>
            <w:proofErr w:type="spellEnd"/>
            <w:r w:rsidRPr="00691FCF">
              <w:rPr>
                <w:rFonts w:ascii="Garamond" w:hAnsi="Garamond"/>
                <w:sz w:val="32"/>
                <w:szCs w:val="28"/>
              </w:rPr>
              <w:t xml:space="preserve"> </w:t>
            </w:r>
            <w:proofErr w:type="spellStart"/>
            <w:r w:rsidRPr="00691FCF">
              <w:rPr>
                <w:rFonts w:ascii="Garamond" w:hAnsi="Garamond"/>
                <w:sz w:val="32"/>
                <w:szCs w:val="28"/>
              </w:rPr>
              <w:t>lig</w:t>
            </w:r>
            <w:proofErr w:type="spellEnd"/>
            <w:r w:rsidRPr="00691FCF">
              <w:rPr>
                <w:rFonts w:ascii="Garamond" w:hAnsi="Garamond"/>
                <w:sz w:val="32"/>
                <w:szCs w:val="28"/>
              </w:rPr>
              <w:t xml:space="preserve"> </w:t>
            </w:r>
            <w:proofErr w:type="spellStart"/>
            <w:r w:rsidRPr="00691FCF">
              <w:rPr>
                <w:rFonts w:ascii="Garamond" w:hAnsi="Garamond"/>
                <w:sz w:val="32"/>
                <w:szCs w:val="28"/>
              </w:rPr>
              <w:t>dou</w:t>
            </w:r>
            <w:proofErr w:type="spellEnd"/>
            <w:r w:rsidRPr="00691FCF">
              <w:rPr>
                <w:rFonts w:ascii="Garamond" w:hAnsi="Garamond"/>
                <w:sz w:val="32"/>
                <w:szCs w:val="28"/>
              </w:rPr>
              <w:t xml:space="preserve"> </w:t>
            </w:r>
            <w:proofErr w:type="spellStart"/>
            <w:r w:rsidRPr="00691FCF">
              <w:rPr>
                <w:rFonts w:ascii="Garamond" w:hAnsi="Garamond"/>
                <w:sz w:val="32"/>
                <w:szCs w:val="28"/>
              </w:rPr>
              <w:t>gol</w:t>
            </w:r>
            <w:proofErr w:type="spellEnd"/>
            <w:r w:rsidRPr="00691FCF">
              <w:rPr>
                <w:rFonts w:ascii="Garamond" w:hAnsi="Garamond"/>
                <w:sz w:val="32"/>
                <w:szCs w:val="28"/>
              </w:rPr>
              <w:t xml:space="preserve"> er </w:t>
            </w:r>
            <w:proofErr w:type="spellStart"/>
            <w:r w:rsidRPr="00691FCF">
              <w:rPr>
                <w:rFonts w:ascii="Garamond" w:hAnsi="Garamond"/>
                <w:sz w:val="32"/>
                <w:szCs w:val="28"/>
              </w:rPr>
              <w:t>shaghryn</w:t>
            </w:r>
            <w:proofErr w:type="spellEnd"/>
            <w:r w:rsidRPr="00691FCF">
              <w:rPr>
                <w:rFonts w:ascii="Garamond" w:hAnsi="Garamond"/>
                <w:sz w:val="32"/>
                <w:szCs w:val="28"/>
              </w:rPr>
              <w:t xml:space="preserve">, er </w:t>
            </w:r>
            <w:proofErr w:type="spellStart"/>
            <w:r w:rsidRPr="00691FCF">
              <w:rPr>
                <w:rFonts w:ascii="Garamond" w:hAnsi="Garamond"/>
                <w:sz w:val="32"/>
                <w:szCs w:val="28"/>
              </w:rPr>
              <w:t>nonney</w:t>
            </w:r>
            <w:proofErr w:type="spellEnd"/>
            <w:r w:rsidRPr="00691FCF">
              <w:rPr>
                <w:rFonts w:ascii="Garamond" w:hAnsi="Garamond"/>
                <w:sz w:val="32"/>
                <w:szCs w:val="28"/>
              </w:rPr>
              <w:t xml:space="preserve"> </w:t>
            </w:r>
            <w:proofErr w:type="spellStart"/>
            <w:r w:rsidRPr="00691FCF">
              <w:rPr>
                <w:rFonts w:ascii="Garamond" w:hAnsi="Garamond"/>
                <w:sz w:val="32"/>
                <w:szCs w:val="28"/>
              </w:rPr>
              <w:t>leeid</w:t>
            </w:r>
            <w:proofErr w:type="spellEnd"/>
            <w:r w:rsidRPr="00691FCF">
              <w:rPr>
                <w:rFonts w:ascii="Garamond" w:hAnsi="Garamond"/>
                <w:sz w:val="32"/>
                <w:szCs w:val="28"/>
              </w:rPr>
              <w:t xml:space="preserve"> mee </w:t>
            </w:r>
            <w:proofErr w:type="spellStart"/>
            <w:r w:rsidRPr="00691FCF">
              <w:rPr>
                <w:rFonts w:ascii="Garamond" w:hAnsi="Garamond"/>
                <w:sz w:val="32"/>
                <w:szCs w:val="28"/>
              </w:rPr>
              <w:t>reesht</w:t>
            </w:r>
            <w:proofErr w:type="spellEnd"/>
            <w:r w:rsidRPr="00691FCF">
              <w:rPr>
                <w:rFonts w:ascii="Garamond" w:hAnsi="Garamond"/>
                <w:sz w:val="32"/>
                <w:szCs w:val="28"/>
              </w:rPr>
              <w:t xml:space="preserve"> </w:t>
            </w:r>
            <w:proofErr w:type="spellStart"/>
            <w:r w:rsidRPr="00691FCF">
              <w:rPr>
                <w:rFonts w:ascii="Garamond" w:hAnsi="Garamond"/>
                <w:sz w:val="32"/>
                <w:szCs w:val="28"/>
              </w:rPr>
              <w:t>gys</w:t>
            </w:r>
            <w:proofErr w:type="spellEnd"/>
            <w:r w:rsidRPr="00691FCF">
              <w:rPr>
                <w:rFonts w:ascii="Garamond" w:hAnsi="Garamond"/>
                <w:sz w:val="32"/>
                <w:szCs w:val="28"/>
              </w:rPr>
              <w:t xml:space="preserve"> y </w:t>
            </w:r>
            <w:proofErr w:type="spellStart"/>
            <w:r w:rsidRPr="00691FCF">
              <w:rPr>
                <w:rFonts w:ascii="Garamond" w:hAnsi="Garamond"/>
                <w:sz w:val="32"/>
                <w:szCs w:val="28"/>
              </w:rPr>
              <w:t>raad</w:t>
            </w:r>
            <w:proofErr w:type="spellEnd"/>
            <w:r w:rsidRPr="00691FCF">
              <w:rPr>
                <w:rFonts w:ascii="Garamond" w:hAnsi="Garamond"/>
                <w:sz w:val="32"/>
                <w:szCs w:val="28"/>
              </w:rPr>
              <w:t xml:space="preserve"> </w:t>
            </w:r>
            <w:proofErr w:type="spellStart"/>
            <w:r w:rsidRPr="00691FCF">
              <w:rPr>
                <w:rFonts w:ascii="Garamond" w:hAnsi="Garamond"/>
                <w:sz w:val="32"/>
                <w:szCs w:val="28"/>
              </w:rPr>
              <w:t>cair</w:t>
            </w:r>
            <w:proofErr w:type="spellEnd"/>
            <w:r w:rsidRPr="00691FCF">
              <w:rPr>
                <w:rFonts w:ascii="Garamond" w:hAnsi="Garamond"/>
                <w:sz w:val="32"/>
                <w:szCs w:val="28"/>
              </w:rPr>
              <w:t xml:space="preserve"> </w:t>
            </w:r>
            <w:proofErr w:type="spellStart"/>
            <w:r w:rsidRPr="00691FCF">
              <w:rPr>
                <w:rFonts w:ascii="Garamond" w:hAnsi="Garamond"/>
                <w:sz w:val="32"/>
                <w:szCs w:val="28"/>
              </w:rPr>
              <w:t>liorish</w:t>
            </w:r>
            <w:proofErr w:type="spellEnd"/>
            <w:r w:rsidRPr="00691FCF">
              <w:rPr>
                <w:rFonts w:ascii="Garamond" w:hAnsi="Garamond"/>
                <w:sz w:val="32"/>
                <w:szCs w:val="28"/>
              </w:rPr>
              <w:t xml:space="preserve"> </w:t>
            </w:r>
            <w:proofErr w:type="spellStart"/>
            <w:r w:rsidRPr="00691FCF">
              <w:rPr>
                <w:rFonts w:ascii="Garamond" w:hAnsi="Garamond"/>
                <w:sz w:val="32"/>
                <w:szCs w:val="28"/>
              </w:rPr>
              <w:t>leid</w:t>
            </w:r>
            <w:proofErr w:type="spellEnd"/>
            <w:r w:rsidRPr="00691FCF">
              <w:rPr>
                <w:rFonts w:ascii="Garamond" w:hAnsi="Garamond"/>
                <w:sz w:val="32"/>
                <w:szCs w:val="28"/>
              </w:rPr>
              <w:t xml:space="preserve"> </w:t>
            </w:r>
            <w:proofErr w:type="spellStart"/>
            <w:r w:rsidRPr="00691FCF">
              <w:rPr>
                <w:rFonts w:ascii="Garamond" w:hAnsi="Garamond"/>
                <w:sz w:val="32"/>
                <w:szCs w:val="28"/>
              </w:rPr>
              <w:t>ny</w:t>
            </w:r>
            <w:proofErr w:type="spellEnd"/>
            <w:r w:rsidRPr="00691FCF">
              <w:rPr>
                <w:rFonts w:ascii="Garamond" w:hAnsi="Garamond"/>
                <w:sz w:val="32"/>
                <w:szCs w:val="28"/>
              </w:rPr>
              <w:t xml:space="preserve"> </w:t>
            </w:r>
            <w:proofErr w:type="spellStart"/>
            <w:r w:rsidRPr="00691FCF">
              <w:rPr>
                <w:rFonts w:ascii="Garamond" w:hAnsi="Garamond"/>
                <w:sz w:val="32"/>
                <w:szCs w:val="28"/>
              </w:rPr>
              <w:t>aghtyn</w:t>
            </w:r>
            <w:proofErr w:type="spellEnd"/>
            <w:r w:rsidRPr="00691FCF">
              <w:rPr>
                <w:rFonts w:ascii="Garamond" w:hAnsi="Garamond"/>
                <w:sz w:val="32"/>
                <w:szCs w:val="28"/>
              </w:rPr>
              <w:t xml:space="preserve"> as </w:t>
            </w:r>
            <w:proofErr w:type="spellStart"/>
            <w:r w:rsidRPr="00691FCF">
              <w:rPr>
                <w:rFonts w:ascii="Garamond" w:hAnsi="Garamond"/>
                <w:sz w:val="32"/>
                <w:szCs w:val="28"/>
              </w:rPr>
              <w:t>hee</w:t>
            </w:r>
            <w:proofErr w:type="spellEnd"/>
            <w:r w:rsidRPr="00691FCF">
              <w:rPr>
                <w:rFonts w:ascii="Garamond" w:hAnsi="Garamond"/>
                <w:sz w:val="32"/>
                <w:szCs w:val="28"/>
              </w:rPr>
              <w:t xml:space="preserve"> </w:t>
            </w:r>
            <w:proofErr w:type="spellStart"/>
            <w:r w:rsidRPr="00691FCF">
              <w:rPr>
                <w:rFonts w:ascii="Garamond" w:hAnsi="Garamond"/>
                <w:sz w:val="32"/>
                <w:szCs w:val="28"/>
              </w:rPr>
              <w:t>oo</w:t>
            </w:r>
            <w:proofErr w:type="spellEnd"/>
            <w:r w:rsidRPr="00691FCF">
              <w:rPr>
                <w:rFonts w:ascii="Garamond" w:hAnsi="Garamond"/>
                <w:sz w:val="32"/>
                <w:szCs w:val="28"/>
              </w:rPr>
              <w:t xml:space="preserve"> </w:t>
            </w:r>
            <w:proofErr w:type="spellStart"/>
            <w:r w:rsidRPr="00691FCF">
              <w:rPr>
                <w:rFonts w:ascii="Garamond" w:hAnsi="Garamond"/>
                <w:sz w:val="32"/>
                <w:szCs w:val="28"/>
              </w:rPr>
              <w:t>hene</w:t>
            </w:r>
            <w:proofErr w:type="spellEnd"/>
            <w:r w:rsidRPr="00691FCF">
              <w:rPr>
                <w:rFonts w:ascii="Garamond" w:hAnsi="Garamond"/>
                <w:sz w:val="32"/>
                <w:szCs w:val="28"/>
              </w:rPr>
              <w:t xml:space="preserve"> </w:t>
            </w:r>
            <w:proofErr w:type="spellStart"/>
            <w:r w:rsidRPr="00691FCF">
              <w:rPr>
                <w:rFonts w:ascii="Garamond" w:hAnsi="Garamond"/>
                <w:sz w:val="32"/>
                <w:szCs w:val="28"/>
              </w:rPr>
              <w:t>mie</w:t>
            </w:r>
            <w:proofErr w:type="spellEnd"/>
            <w:r w:rsidRPr="00691FCF">
              <w:rPr>
                <w:rFonts w:ascii="Garamond" w:hAnsi="Garamond"/>
                <w:sz w:val="32"/>
                <w:szCs w:val="28"/>
              </w:rPr>
              <w:t xml:space="preserve">. </w:t>
            </w:r>
          </w:p>
        </w:tc>
        <w:tc>
          <w:tcPr>
            <w:tcW w:w="0" w:type="auto"/>
          </w:tcPr>
          <w:p w14:paraId="57FA7FAD" w14:textId="77777777" w:rsidR="00691FCF" w:rsidRPr="00691FCF" w:rsidRDefault="00691FCF" w:rsidP="00DB60C3">
            <w:pPr>
              <w:pStyle w:val="ListParagraph"/>
              <w:ind w:left="0"/>
              <w:jc w:val="both"/>
              <w:rPr>
                <w:rFonts w:ascii="Garamond" w:hAnsi="Garamond" w:cs="GlyphLessFont"/>
                <w:i/>
                <w:sz w:val="32"/>
              </w:rPr>
            </w:pPr>
            <w:r w:rsidRPr="00F57674">
              <w:rPr>
                <w:rFonts w:ascii="Garamond" w:hAnsi="Garamond" w:cs="GlyphLessFont"/>
                <w:sz w:val="48"/>
              </w:rPr>
              <w:t xml:space="preserve">O </w:t>
            </w:r>
            <w:r w:rsidRPr="00691FCF">
              <w:rPr>
                <w:rFonts w:ascii="Garamond" w:hAnsi="Garamond" w:cs="GlyphLessFont"/>
                <w:i/>
                <w:sz w:val="32"/>
              </w:rPr>
              <w:t>Lord, my Maker and Redeemer, I thank thee for all thy Mercies, and especially that I am a Christian, and in the way of Salvation</w:t>
            </w:r>
            <w:r w:rsidRPr="00691FCF">
              <w:rPr>
                <w:rFonts w:ascii="Garamond" w:hAnsi="Garamond" w:cs="GlyphLessFont"/>
                <w:sz w:val="32"/>
              </w:rPr>
              <w:t> ;</w:t>
            </w:r>
            <w:r w:rsidRPr="00691FCF">
              <w:rPr>
                <w:rFonts w:ascii="Garamond" w:hAnsi="Garamond" w:cs="GlyphLessFont"/>
                <w:i/>
                <w:sz w:val="32"/>
              </w:rPr>
              <w:t xml:space="preserve"> Lord suffer me not to go astray, or bring me back by such means as to thee shall seem meet.</w:t>
            </w:r>
          </w:p>
        </w:tc>
      </w:tr>
      <w:tr w:rsidR="00691FCF" w:rsidRPr="00691FCF" w14:paraId="17FF49B4" w14:textId="77777777" w:rsidTr="002719F2">
        <w:tc>
          <w:tcPr>
            <w:tcW w:w="0" w:type="auto"/>
          </w:tcPr>
          <w:p w14:paraId="025EC515" w14:textId="77777777" w:rsidR="00691FCF" w:rsidRPr="00691FCF" w:rsidRDefault="00691FCF" w:rsidP="00021628">
            <w:pPr>
              <w:pStyle w:val="CM3"/>
              <w:widowControl/>
              <w:spacing w:line="216" w:lineRule="auto"/>
              <w:ind w:firstLine="227"/>
              <w:jc w:val="both"/>
              <w:rPr>
                <w:rFonts w:ascii="Garamond" w:hAnsi="Garamond"/>
                <w:sz w:val="32"/>
                <w:szCs w:val="28"/>
              </w:rPr>
            </w:pPr>
            <w:proofErr w:type="spellStart"/>
            <w:r w:rsidRPr="00691FCF">
              <w:rPr>
                <w:rFonts w:ascii="Garamond" w:hAnsi="Garamond"/>
                <w:sz w:val="32"/>
                <w:szCs w:val="28"/>
              </w:rPr>
              <w:t>Lig</w:t>
            </w:r>
            <w:proofErr w:type="spellEnd"/>
            <w:r w:rsidRPr="00691FCF">
              <w:rPr>
                <w:rFonts w:ascii="Garamond" w:hAnsi="Garamond"/>
                <w:sz w:val="32"/>
                <w:szCs w:val="28"/>
              </w:rPr>
              <w:t xml:space="preserve"> </w:t>
            </w:r>
            <w:proofErr w:type="spellStart"/>
            <w:r w:rsidRPr="00691FCF">
              <w:rPr>
                <w:rFonts w:ascii="Garamond" w:hAnsi="Garamond"/>
                <w:sz w:val="32"/>
                <w:szCs w:val="28"/>
              </w:rPr>
              <w:t>da’n</w:t>
            </w:r>
            <w:proofErr w:type="spellEnd"/>
            <w:r w:rsidRPr="00691FCF">
              <w:rPr>
                <w:rFonts w:ascii="Garamond" w:hAnsi="Garamond"/>
                <w:sz w:val="32"/>
                <w:szCs w:val="28"/>
              </w:rPr>
              <w:t xml:space="preserve"> </w:t>
            </w:r>
            <w:proofErr w:type="spellStart"/>
            <w:r w:rsidR="002719F2" w:rsidRPr="00691FCF">
              <w:rPr>
                <w:rFonts w:ascii="Garamond" w:hAnsi="Garamond"/>
                <w:sz w:val="32"/>
                <w:szCs w:val="28"/>
              </w:rPr>
              <w:t>Grayse</w:t>
            </w:r>
            <w:proofErr w:type="spellEnd"/>
            <w:r w:rsidR="002719F2" w:rsidRPr="00691FCF">
              <w:rPr>
                <w:rFonts w:ascii="Garamond" w:hAnsi="Garamond"/>
                <w:sz w:val="32"/>
                <w:szCs w:val="28"/>
              </w:rPr>
              <w:t xml:space="preserve"> </w:t>
            </w:r>
            <w:proofErr w:type="spellStart"/>
            <w:r w:rsidRPr="00691FCF">
              <w:rPr>
                <w:rFonts w:ascii="Garamond" w:hAnsi="Garamond"/>
                <w:sz w:val="32"/>
                <w:szCs w:val="28"/>
              </w:rPr>
              <w:t>ayds</w:t>
            </w:r>
            <w:proofErr w:type="spellEnd"/>
            <w:r w:rsidRPr="00691FCF">
              <w:rPr>
                <w:rFonts w:ascii="Garamond" w:hAnsi="Garamond"/>
                <w:sz w:val="32"/>
                <w:szCs w:val="28"/>
              </w:rPr>
              <w:t xml:space="preserve">, </w:t>
            </w:r>
            <w:r w:rsidRPr="00691FCF">
              <w:rPr>
                <w:rFonts w:ascii="Garamond" w:hAnsi="Garamond"/>
                <w:i/>
                <w:sz w:val="32"/>
                <w:szCs w:val="28"/>
              </w:rPr>
              <w:t xml:space="preserve">ta </w:t>
            </w:r>
            <w:proofErr w:type="spellStart"/>
            <w:r w:rsidRPr="00691FCF">
              <w:rPr>
                <w:rFonts w:ascii="Garamond" w:hAnsi="Garamond"/>
                <w:i/>
                <w:sz w:val="32"/>
                <w:szCs w:val="28"/>
              </w:rPr>
              <w:t>fondagh</w:t>
            </w:r>
            <w:proofErr w:type="spellEnd"/>
            <w:r w:rsidRPr="00691FCF">
              <w:rPr>
                <w:rFonts w:ascii="Garamond" w:hAnsi="Garamond"/>
                <w:sz w:val="32"/>
                <w:szCs w:val="28"/>
              </w:rPr>
              <w:t xml:space="preserve">, mish y </w:t>
            </w:r>
            <w:proofErr w:type="spellStart"/>
            <w:r w:rsidRPr="00691FCF">
              <w:rPr>
                <w:rFonts w:ascii="Garamond" w:hAnsi="Garamond"/>
                <w:sz w:val="32"/>
                <w:szCs w:val="28"/>
              </w:rPr>
              <w:t>reall</w:t>
            </w:r>
            <w:proofErr w:type="spellEnd"/>
            <w:r w:rsidRPr="00691FCF">
              <w:rPr>
                <w:rFonts w:ascii="Garamond" w:hAnsi="Garamond"/>
                <w:sz w:val="32"/>
                <w:szCs w:val="28"/>
              </w:rPr>
              <w:t xml:space="preserve"> </w:t>
            </w:r>
            <w:proofErr w:type="spellStart"/>
            <w:r w:rsidRPr="00691FCF">
              <w:rPr>
                <w:rFonts w:ascii="Garamond" w:hAnsi="Garamond"/>
                <w:sz w:val="32"/>
                <w:szCs w:val="28"/>
              </w:rPr>
              <w:t>veih</w:t>
            </w:r>
            <w:proofErr w:type="spellEnd"/>
            <w:r w:rsidRPr="00691FCF">
              <w:rPr>
                <w:rFonts w:ascii="Garamond" w:hAnsi="Garamond"/>
                <w:sz w:val="32"/>
                <w:szCs w:val="28"/>
              </w:rPr>
              <w:t xml:space="preserve"> </w:t>
            </w:r>
            <w:proofErr w:type="spellStart"/>
            <w:r w:rsidRPr="00691FCF">
              <w:rPr>
                <w:rFonts w:ascii="Garamond" w:hAnsi="Garamond"/>
                <w:sz w:val="32"/>
                <w:szCs w:val="28"/>
              </w:rPr>
              <w:t>Miolaghyn</w:t>
            </w:r>
            <w:proofErr w:type="spellEnd"/>
            <w:r w:rsidRPr="00691FCF">
              <w:rPr>
                <w:rFonts w:ascii="Garamond" w:hAnsi="Garamond"/>
                <w:sz w:val="32"/>
                <w:szCs w:val="28"/>
              </w:rPr>
              <w:t xml:space="preserve"> y </w:t>
            </w:r>
            <w:proofErr w:type="spellStart"/>
            <w:r w:rsidRPr="00691FCF">
              <w:rPr>
                <w:rFonts w:ascii="Garamond" w:hAnsi="Garamond"/>
                <w:sz w:val="32"/>
                <w:szCs w:val="28"/>
              </w:rPr>
              <w:t>Teih</w:t>
            </w:r>
            <w:r>
              <w:rPr>
                <w:rFonts w:ascii="Garamond" w:hAnsi="Garamond"/>
                <w:sz w:val="32"/>
                <w:szCs w:val="28"/>
              </w:rPr>
              <w:t>l</w:t>
            </w:r>
            <w:r w:rsidRPr="00691FCF">
              <w:rPr>
                <w:rFonts w:ascii="Garamond" w:hAnsi="Garamond"/>
                <w:sz w:val="32"/>
                <w:szCs w:val="28"/>
              </w:rPr>
              <w:t>l</w:t>
            </w:r>
            <w:proofErr w:type="spellEnd"/>
            <w:r w:rsidRPr="00691FCF">
              <w:rPr>
                <w:rFonts w:ascii="Garamond" w:hAnsi="Garamond"/>
                <w:sz w:val="32"/>
                <w:szCs w:val="28"/>
              </w:rPr>
              <w:t xml:space="preserve"> </w:t>
            </w:r>
            <w:proofErr w:type="spellStart"/>
            <w:r w:rsidRPr="00691FCF">
              <w:rPr>
                <w:rFonts w:ascii="Garamond" w:hAnsi="Garamond"/>
                <w:sz w:val="32"/>
                <w:szCs w:val="28"/>
              </w:rPr>
              <w:t>yn</w:t>
            </w:r>
            <w:proofErr w:type="spellEnd"/>
            <w:r w:rsidRPr="00691FCF">
              <w:rPr>
                <w:rFonts w:ascii="Garamond" w:hAnsi="Garamond"/>
                <w:sz w:val="32"/>
                <w:szCs w:val="28"/>
              </w:rPr>
              <w:t xml:space="preserve"> </w:t>
            </w:r>
            <w:proofErr w:type="spellStart"/>
            <w:r w:rsidRPr="00691FCF">
              <w:rPr>
                <w:rFonts w:ascii="Garamond" w:hAnsi="Garamond"/>
                <w:sz w:val="32"/>
                <w:szCs w:val="28"/>
              </w:rPr>
              <w:t>Eih</w:t>
            </w:r>
            <w:r>
              <w:rPr>
                <w:rFonts w:ascii="Garamond" w:hAnsi="Garamond"/>
                <w:sz w:val="32"/>
                <w:szCs w:val="28"/>
              </w:rPr>
              <w:t>l</w:t>
            </w:r>
            <w:r w:rsidRPr="00691FCF">
              <w:rPr>
                <w:rFonts w:ascii="Garamond" w:hAnsi="Garamond"/>
                <w:sz w:val="32"/>
                <w:szCs w:val="28"/>
              </w:rPr>
              <w:t>l</w:t>
            </w:r>
            <w:proofErr w:type="spellEnd"/>
            <w:r w:rsidRPr="00691FCF">
              <w:rPr>
                <w:rFonts w:ascii="Garamond" w:hAnsi="Garamond"/>
                <w:sz w:val="32"/>
                <w:szCs w:val="28"/>
              </w:rPr>
              <w:t xml:space="preserve"> as y </w:t>
            </w:r>
            <w:proofErr w:type="spellStart"/>
            <w:r w:rsidRPr="00691FCF">
              <w:rPr>
                <w:rFonts w:ascii="Garamond" w:hAnsi="Garamond"/>
                <w:sz w:val="32"/>
                <w:szCs w:val="28"/>
              </w:rPr>
              <w:t>Drogh-spyrryd</w:t>
            </w:r>
            <w:proofErr w:type="spellEnd"/>
            <w:r w:rsidRPr="00691FCF">
              <w:rPr>
                <w:rFonts w:ascii="Garamond" w:hAnsi="Garamond"/>
                <w:sz w:val="32"/>
                <w:szCs w:val="28"/>
              </w:rPr>
              <w:t xml:space="preserve">, </w:t>
            </w:r>
            <w:proofErr w:type="spellStart"/>
            <w:r w:rsidRPr="00691FCF">
              <w:rPr>
                <w:rFonts w:ascii="Garamond" w:hAnsi="Garamond"/>
                <w:i/>
                <w:sz w:val="32"/>
                <w:szCs w:val="28"/>
              </w:rPr>
              <w:t>nagh</w:t>
            </w:r>
            <w:proofErr w:type="spellEnd"/>
            <w:r w:rsidRPr="00691FCF">
              <w:rPr>
                <w:rFonts w:ascii="Garamond" w:hAnsi="Garamond"/>
                <w:i/>
                <w:sz w:val="32"/>
                <w:szCs w:val="28"/>
              </w:rPr>
              <w:t xml:space="preserve"> jean</w:t>
            </w:r>
            <w:r>
              <w:rPr>
                <w:rFonts w:ascii="Garamond" w:hAnsi="Garamond"/>
                <w:i/>
                <w:sz w:val="32"/>
                <w:szCs w:val="28"/>
              </w:rPr>
              <w:t xml:space="preserve"> </w:t>
            </w:r>
            <w:proofErr w:type="spellStart"/>
            <w:r w:rsidRPr="00691FCF">
              <w:rPr>
                <w:rFonts w:ascii="Garamond" w:hAnsi="Garamond"/>
                <w:i/>
                <w:sz w:val="32"/>
                <w:szCs w:val="28"/>
              </w:rPr>
              <w:t>ym</w:t>
            </w:r>
            <w:proofErr w:type="spellEnd"/>
            <w:r w:rsidRPr="00691FCF">
              <w:rPr>
                <w:rFonts w:ascii="Garamond" w:hAnsi="Garamond"/>
                <w:i/>
                <w:sz w:val="32"/>
                <w:szCs w:val="28"/>
              </w:rPr>
              <w:t xml:space="preserve"> </w:t>
            </w:r>
            <w:proofErr w:type="spellStart"/>
            <w:r w:rsidRPr="00691FCF">
              <w:rPr>
                <w:rFonts w:ascii="Garamond" w:hAnsi="Garamond"/>
                <w:i/>
                <w:sz w:val="32"/>
                <w:szCs w:val="28"/>
              </w:rPr>
              <w:t>geyrt</w:t>
            </w:r>
            <w:proofErr w:type="spellEnd"/>
            <w:r w:rsidRPr="00691FCF">
              <w:rPr>
                <w:rFonts w:ascii="Garamond" w:hAnsi="Garamond"/>
                <w:i/>
                <w:sz w:val="32"/>
                <w:szCs w:val="28"/>
              </w:rPr>
              <w:t xml:space="preserve"> </w:t>
            </w:r>
            <w:proofErr w:type="spellStart"/>
            <w:r w:rsidRPr="00691FCF">
              <w:rPr>
                <w:rFonts w:ascii="Garamond" w:hAnsi="Garamond"/>
                <w:i/>
                <w:sz w:val="32"/>
                <w:szCs w:val="28"/>
              </w:rPr>
              <w:t>orroo</w:t>
            </w:r>
            <w:proofErr w:type="spellEnd"/>
            <w:r w:rsidRPr="00691FCF">
              <w:rPr>
                <w:rFonts w:ascii="Garamond" w:hAnsi="Garamond"/>
                <w:i/>
                <w:sz w:val="32"/>
                <w:szCs w:val="28"/>
              </w:rPr>
              <w:t xml:space="preserve"> as </w:t>
            </w:r>
            <w:proofErr w:type="spellStart"/>
            <w:r w:rsidRPr="00691FCF">
              <w:rPr>
                <w:rFonts w:ascii="Garamond" w:hAnsi="Garamond"/>
                <w:i/>
                <w:sz w:val="32"/>
                <w:szCs w:val="28"/>
              </w:rPr>
              <w:t>nagh</w:t>
            </w:r>
            <w:proofErr w:type="spellEnd"/>
            <w:r w:rsidRPr="00691FCF">
              <w:rPr>
                <w:rFonts w:ascii="Garamond" w:hAnsi="Garamond"/>
                <w:i/>
                <w:sz w:val="32"/>
                <w:szCs w:val="28"/>
              </w:rPr>
              <w:t xml:space="preserve"> </w:t>
            </w:r>
            <w:proofErr w:type="spellStart"/>
            <w:r w:rsidRPr="00691FCF">
              <w:rPr>
                <w:rFonts w:ascii="Garamond" w:hAnsi="Garamond"/>
                <w:i/>
                <w:sz w:val="32"/>
                <w:szCs w:val="28"/>
              </w:rPr>
              <w:t>bee’m</w:t>
            </w:r>
            <w:proofErr w:type="spellEnd"/>
            <w:r w:rsidRPr="00691FCF">
              <w:rPr>
                <w:rFonts w:ascii="Garamond" w:hAnsi="Garamond"/>
                <w:i/>
                <w:sz w:val="32"/>
                <w:szCs w:val="28"/>
              </w:rPr>
              <w:t xml:space="preserve"> er my </w:t>
            </w:r>
            <w:proofErr w:type="spellStart"/>
            <w:r w:rsidRPr="00691FCF">
              <w:rPr>
                <w:rFonts w:ascii="Garamond" w:hAnsi="Garamond"/>
                <w:i/>
                <w:sz w:val="32"/>
                <w:szCs w:val="28"/>
              </w:rPr>
              <w:t>lee</w:t>
            </w:r>
            <w:r>
              <w:rPr>
                <w:rFonts w:ascii="Garamond" w:hAnsi="Garamond"/>
                <w:i/>
                <w:sz w:val="32"/>
                <w:szCs w:val="28"/>
              </w:rPr>
              <w:t>i</w:t>
            </w:r>
            <w:r w:rsidRPr="00691FCF">
              <w:rPr>
                <w:rFonts w:ascii="Garamond" w:hAnsi="Garamond"/>
                <w:i/>
                <w:sz w:val="32"/>
                <w:szCs w:val="28"/>
              </w:rPr>
              <w:t>deil</w:t>
            </w:r>
            <w:proofErr w:type="spellEnd"/>
            <w:r w:rsidRPr="00691FCF">
              <w:rPr>
                <w:rFonts w:ascii="Garamond" w:hAnsi="Garamond"/>
                <w:i/>
                <w:sz w:val="32"/>
                <w:szCs w:val="28"/>
              </w:rPr>
              <w:t xml:space="preserve"> </w:t>
            </w:r>
            <w:proofErr w:type="spellStart"/>
            <w:r w:rsidRPr="00691FCF">
              <w:rPr>
                <w:rFonts w:ascii="Garamond" w:hAnsi="Garamond"/>
                <w:i/>
                <w:sz w:val="32"/>
                <w:szCs w:val="28"/>
              </w:rPr>
              <w:t>lioroo</w:t>
            </w:r>
            <w:proofErr w:type="spellEnd"/>
            <w:r w:rsidRPr="00691FCF">
              <w:rPr>
                <w:rFonts w:ascii="Garamond" w:hAnsi="Garamond"/>
                <w:i/>
                <w:sz w:val="32"/>
                <w:szCs w:val="28"/>
              </w:rPr>
              <w:t>.</w:t>
            </w:r>
            <w:r w:rsidRPr="00691FCF">
              <w:rPr>
                <w:rFonts w:ascii="Garamond" w:hAnsi="Garamond"/>
                <w:sz w:val="32"/>
                <w:szCs w:val="28"/>
              </w:rPr>
              <w:t xml:space="preserve"> </w:t>
            </w:r>
          </w:p>
        </w:tc>
        <w:tc>
          <w:tcPr>
            <w:tcW w:w="0" w:type="auto"/>
          </w:tcPr>
          <w:p w14:paraId="08BB6430" w14:textId="77777777" w:rsidR="00691FCF" w:rsidRPr="00691FCF" w:rsidRDefault="00691FCF" w:rsidP="00DB60C3">
            <w:pPr>
              <w:pStyle w:val="ListParagraph"/>
              <w:ind w:left="0" w:firstLine="227"/>
              <w:contextualSpacing w:val="0"/>
              <w:jc w:val="both"/>
              <w:rPr>
                <w:rFonts w:ascii="Garamond" w:hAnsi="Garamond" w:cs="GlyphLessFont"/>
                <w:sz w:val="32"/>
              </w:rPr>
            </w:pPr>
            <w:r w:rsidRPr="00691FCF">
              <w:rPr>
                <w:rFonts w:ascii="Garamond" w:hAnsi="Garamond" w:cs="GlyphLessFont"/>
                <w:i/>
                <w:sz w:val="32"/>
              </w:rPr>
              <w:t xml:space="preserve">Let thy Grace, </w:t>
            </w:r>
            <w:r w:rsidRPr="00691FCF">
              <w:rPr>
                <w:rFonts w:ascii="Garamond" w:hAnsi="Garamond" w:cs="GlyphLessFont"/>
                <w:sz w:val="32"/>
              </w:rPr>
              <w:t>which is sufficient,</w:t>
            </w:r>
            <w:r w:rsidRPr="00691FCF">
              <w:rPr>
                <w:rFonts w:ascii="Garamond" w:hAnsi="Garamond" w:cs="GlyphLessFont"/>
                <w:i/>
                <w:sz w:val="32"/>
              </w:rPr>
              <w:t xml:space="preserve"> secure me from the Temptations of the World, the Flesh, and the Devil</w:t>
            </w:r>
            <w:r w:rsidRPr="00691FCF">
              <w:rPr>
                <w:rFonts w:ascii="Garamond" w:hAnsi="Garamond" w:cs="GlyphLessFont"/>
                <w:sz w:val="32"/>
              </w:rPr>
              <w:t> ;</w:t>
            </w:r>
            <w:r w:rsidRPr="00691FCF">
              <w:rPr>
                <w:rFonts w:ascii="Garamond" w:hAnsi="Garamond" w:cs="GlyphLessFont"/>
                <w:i/>
                <w:sz w:val="32"/>
              </w:rPr>
              <w:t xml:space="preserve"> </w:t>
            </w:r>
            <w:r w:rsidRPr="00691FCF">
              <w:rPr>
                <w:rFonts w:ascii="Garamond" w:hAnsi="Garamond" w:cs="GlyphLessFont"/>
                <w:sz w:val="32"/>
              </w:rPr>
              <w:t>that I may not follow, nor be led by them.</w:t>
            </w:r>
          </w:p>
        </w:tc>
      </w:tr>
      <w:tr w:rsidR="00691FCF" w:rsidRPr="00691FCF" w14:paraId="26ECE0CF" w14:textId="77777777" w:rsidTr="002719F2">
        <w:tc>
          <w:tcPr>
            <w:tcW w:w="0" w:type="auto"/>
          </w:tcPr>
          <w:p w14:paraId="37BB34B5" w14:textId="77777777" w:rsidR="00691FCF" w:rsidRPr="00691FCF" w:rsidRDefault="00691FCF" w:rsidP="00021628">
            <w:pPr>
              <w:pStyle w:val="CM3"/>
              <w:widowControl/>
              <w:spacing w:line="216" w:lineRule="auto"/>
              <w:ind w:firstLine="227"/>
              <w:jc w:val="both"/>
              <w:rPr>
                <w:rFonts w:ascii="Garamond" w:hAnsi="Garamond"/>
                <w:sz w:val="32"/>
                <w:szCs w:val="28"/>
              </w:rPr>
            </w:pPr>
            <w:proofErr w:type="spellStart"/>
            <w:r w:rsidRPr="00691FCF">
              <w:rPr>
                <w:rFonts w:ascii="Garamond" w:hAnsi="Garamond"/>
                <w:sz w:val="32"/>
                <w:szCs w:val="28"/>
              </w:rPr>
              <w:t>Lig</w:t>
            </w:r>
            <w:proofErr w:type="spellEnd"/>
            <w:r w:rsidRPr="00691FCF">
              <w:rPr>
                <w:rFonts w:ascii="Garamond" w:hAnsi="Garamond"/>
                <w:sz w:val="32"/>
                <w:szCs w:val="28"/>
              </w:rPr>
              <w:t xml:space="preserve"> </w:t>
            </w:r>
            <w:proofErr w:type="spellStart"/>
            <w:r w:rsidRPr="00691FCF">
              <w:rPr>
                <w:rFonts w:ascii="Garamond" w:hAnsi="Garamond"/>
                <w:sz w:val="32"/>
                <w:szCs w:val="28"/>
              </w:rPr>
              <w:t>da’n</w:t>
            </w:r>
            <w:proofErr w:type="spellEnd"/>
            <w:r w:rsidRPr="00691FCF">
              <w:rPr>
                <w:rFonts w:ascii="Garamond" w:hAnsi="Garamond"/>
                <w:sz w:val="32"/>
                <w:szCs w:val="28"/>
              </w:rPr>
              <w:t xml:space="preserve"> </w:t>
            </w:r>
            <w:proofErr w:type="spellStart"/>
            <w:r w:rsidRPr="00691FCF">
              <w:rPr>
                <w:rFonts w:ascii="Garamond" w:hAnsi="Garamond"/>
                <w:sz w:val="32"/>
                <w:szCs w:val="28"/>
              </w:rPr>
              <w:t>Credjue</w:t>
            </w:r>
            <w:proofErr w:type="spellEnd"/>
            <w:r w:rsidRPr="00691FCF">
              <w:rPr>
                <w:rFonts w:ascii="Garamond" w:hAnsi="Garamond"/>
                <w:sz w:val="32"/>
                <w:szCs w:val="28"/>
              </w:rPr>
              <w:t xml:space="preserve"> </w:t>
            </w:r>
            <w:r w:rsidR="002719F2" w:rsidRPr="00691FCF">
              <w:rPr>
                <w:rFonts w:ascii="Garamond" w:hAnsi="Garamond"/>
                <w:sz w:val="32"/>
                <w:szCs w:val="28"/>
              </w:rPr>
              <w:t>T</w:t>
            </w:r>
            <w:r w:rsidR="002719F2">
              <w:rPr>
                <w:rFonts w:ascii="Garamond" w:hAnsi="Garamond"/>
                <w:sz w:val="32"/>
                <w:szCs w:val="28"/>
              </w:rPr>
              <w:t>[</w:t>
            </w:r>
            <w:r w:rsidR="002719F2" w:rsidRPr="00691FCF">
              <w:rPr>
                <w:rFonts w:ascii="Garamond" w:hAnsi="Garamond"/>
                <w:sz w:val="32"/>
                <w:szCs w:val="28"/>
              </w:rPr>
              <w:t>’</w:t>
            </w:r>
            <w:r w:rsidR="002719F2">
              <w:rPr>
                <w:rFonts w:ascii="Garamond" w:hAnsi="Garamond"/>
                <w:sz w:val="32"/>
                <w:szCs w:val="28"/>
              </w:rPr>
              <w:t>]</w:t>
            </w:r>
            <w:proofErr w:type="spellStart"/>
            <w:r w:rsidR="002719F2" w:rsidRPr="00691FCF">
              <w:rPr>
                <w:rFonts w:ascii="Garamond" w:hAnsi="Garamond"/>
                <w:sz w:val="32"/>
                <w:szCs w:val="28"/>
              </w:rPr>
              <w:t>ayms</w:t>
            </w:r>
            <w:proofErr w:type="spellEnd"/>
            <w:r w:rsidR="002719F2" w:rsidRPr="00691FCF">
              <w:rPr>
                <w:rFonts w:ascii="Garamond" w:hAnsi="Garamond"/>
                <w:sz w:val="32"/>
                <w:szCs w:val="28"/>
              </w:rPr>
              <w:t xml:space="preserve"> </w:t>
            </w:r>
            <w:r w:rsidRPr="00691FCF">
              <w:rPr>
                <w:rFonts w:ascii="Garamond" w:hAnsi="Garamond"/>
                <w:sz w:val="32"/>
                <w:szCs w:val="28"/>
              </w:rPr>
              <w:t>my</w:t>
            </w:r>
            <w:r>
              <w:rPr>
                <w:rFonts w:ascii="Garamond" w:hAnsi="Garamond"/>
                <w:sz w:val="32"/>
                <w:szCs w:val="28"/>
              </w:rPr>
              <w:t xml:space="preserve"> </w:t>
            </w:r>
            <w:proofErr w:type="spellStart"/>
            <w:r w:rsidRPr="00691FCF">
              <w:rPr>
                <w:rFonts w:ascii="Garamond" w:hAnsi="Garamond"/>
                <w:sz w:val="32"/>
                <w:szCs w:val="28"/>
              </w:rPr>
              <w:t>chion</w:t>
            </w:r>
            <w:proofErr w:type="spellEnd"/>
            <w:r w:rsidRPr="00691FCF">
              <w:rPr>
                <w:rFonts w:ascii="Garamond" w:hAnsi="Garamond"/>
                <w:sz w:val="32"/>
                <w:szCs w:val="28"/>
              </w:rPr>
              <w:t xml:space="preserve"> </w:t>
            </w:r>
            <w:proofErr w:type="spellStart"/>
            <w:r w:rsidRPr="00691FCF">
              <w:rPr>
                <w:rFonts w:ascii="Garamond" w:hAnsi="Garamond"/>
                <w:sz w:val="32"/>
                <w:szCs w:val="28"/>
              </w:rPr>
              <w:t>dty</w:t>
            </w:r>
            <w:proofErr w:type="spellEnd"/>
            <w:r w:rsidRPr="00691FCF">
              <w:rPr>
                <w:rFonts w:ascii="Garamond" w:hAnsi="Garamond"/>
                <w:sz w:val="32"/>
                <w:szCs w:val="28"/>
              </w:rPr>
              <w:t xml:space="preserve"> </w:t>
            </w:r>
            <w:proofErr w:type="spellStart"/>
            <w:r w:rsidRPr="00691FCF">
              <w:rPr>
                <w:rFonts w:ascii="Garamond" w:hAnsi="Garamond"/>
                <w:sz w:val="32"/>
                <w:szCs w:val="28"/>
              </w:rPr>
              <w:t>Phooar</w:t>
            </w:r>
            <w:proofErr w:type="spellEnd"/>
            <w:r w:rsidRPr="00691FCF">
              <w:rPr>
                <w:rFonts w:ascii="Garamond" w:hAnsi="Garamond"/>
                <w:sz w:val="32"/>
                <w:szCs w:val="28"/>
              </w:rPr>
              <w:t xml:space="preserve"> </w:t>
            </w:r>
            <w:proofErr w:type="spellStart"/>
            <w:r w:rsidRPr="00691FCF">
              <w:rPr>
                <w:rFonts w:ascii="Garamond" w:hAnsi="Garamond"/>
                <w:sz w:val="32"/>
                <w:szCs w:val="28"/>
              </w:rPr>
              <w:t>dty</w:t>
            </w:r>
            <w:proofErr w:type="spellEnd"/>
            <w:r w:rsidRPr="00691FCF">
              <w:rPr>
                <w:rFonts w:ascii="Garamond" w:hAnsi="Garamond"/>
                <w:sz w:val="32"/>
                <w:szCs w:val="28"/>
              </w:rPr>
              <w:t xml:space="preserve"> </w:t>
            </w:r>
            <w:proofErr w:type="spellStart"/>
            <w:r w:rsidRPr="00691FCF">
              <w:rPr>
                <w:rFonts w:ascii="Garamond" w:hAnsi="Garamond"/>
                <w:sz w:val="32"/>
                <w:szCs w:val="28"/>
              </w:rPr>
              <w:t>Chairys</w:t>
            </w:r>
            <w:proofErr w:type="spellEnd"/>
            <w:r w:rsidRPr="00691FCF">
              <w:rPr>
                <w:rFonts w:ascii="Garamond" w:hAnsi="Garamond"/>
                <w:sz w:val="32"/>
                <w:szCs w:val="28"/>
              </w:rPr>
              <w:t xml:space="preserve"> as </w:t>
            </w:r>
            <w:proofErr w:type="spellStart"/>
            <w:r w:rsidRPr="00691FCF">
              <w:rPr>
                <w:rFonts w:ascii="Garamond" w:hAnsi="Garamond"/>
                <w:sz w:val="32"/>
                <w:szCs w:val="28"/>
              </w:rPr>
              <w:t>dty</w:t>
            </w:r>
            <w:proofErr w:type="spellEnd"/>
            <w:r w:rsidRPr="00691FCF">
              <w:rPr>
                <w:rFonts w:ascii="Garamond" w:hAnsi="Garamond"/>
                <w:sz w:val="32"/>
                <w:szCs w:val="28"/>
              </w:rPr>
              <w:t xml:space="preserve"> </w:t>
            </w:r>
            <w:proofErr w:type="spellStart"/>
            <w:r w:rsidRPr="00691FCF">
              <w:rPr>
                <w:rFonts w:ascii="Garamond" w:hAnsi="Garamond"/>
                <w:sz w:val="32"/>
                <w:szCs w:val="28"/>
              </w:rPr>
              <w:t>Viys</w:t>
            </w:r>
            <w:proofErr w:type="spellEnd"/>
            <w:r w:rsidRPr="00691FCF">
              <w:rPr>
                <w:rFonts w:ascii="Garamond" w:hAnsi="Garamond"/>
                <w:sz w:val="32"/>
                <w:szCs w:val="28"/>
              </w:rPr>
              <w:t xml:space="preserve"> er </w:t>
            </w:r>
            <w:proofErr w:type="spellStart"/>
            <w:r w:rsidRPr="00691FCF">
              <w:rPr>
                <w:rFonts w:ascii="Garamond" w:hAnsi="Garamond"/>
                <w:sz w:val="32"/>
                <w:szCs w:val="28"/>
              </w:rPr>
              <w:t>skyn</w:t>
            </w:r>
            <w:proofErr w:type="spellEnd"/>
            <w:r>
              <w:rPr>
                <w:rFonts w:ascii="Garamond" w:hAnsi="Garamond"/>
                <w:sz w:val="32"/>
                <w:szCs w:val="28"/>
              </w:rPr>
              <w:t xml:space="preserve"> </w:t>
            </w:r>
            <w:proofErr w:type="spellStart"/>
            <w:r>
              <w:rPr>
                <w:rFonts w:ascii="Garamond" w:hAnsi="Garamond"/>
                <w:sz w:val="32"/>
                <w:szCs w:val="28"/>
              </w:rPr>
              <w:t>ear</w:t>
            </w:r>
            <w:r w:rsidRPr="00691FCF">
              <w:rPr>
                <w:rFonts w:ascii="Garamond" w:hAnsi="Garamond"/>
                <w:sz w:val="32"/>
                <w:szCs w:val="28"/>
              </w:rPr>
              <w:t>oo</w:t>
            </w:r>
            <w:proofErr w:type="spellEnd"/>
            <w:r w:rsidRPr="00691FCF">
              <w:rPr>
                <w:rFonts w:ascii="Garamond" w:hAnsi="Garamond"/>
                <w:sz w:val="32"/>
                <w:szCs w:val="28"/>
              </w:rPr>
              <w:t xml:space="preserve">, cur </w:t>
            </w:r>
            <w:proofErr w:type="spellStart"/>
            <w:r w:rsidRPr="00691FCF">
              <w:rPr>
                <w:rFonts w:ascii="Garamond" w:hAnsi="Garamond"/>
                <w:sz w:val="32"/>
                <w:szCs w:val="28"/>
              </w:rPr>
              <w:t>orrym</w:t>
            </w:r>
            <w:proofErr w:type="spellEnd"/>
            <w:r w:rsidRPr="00691FCF">
              <w:rPr>
                <w:rFonts w:ascii="Garamond" w:hAnsi="Garamond"/>
                <w:sz w:val="32"/>
                <w:szCs w:val="28"/>
              </w:rPr>
              <w:t xml:space="preserve"> </w:t>
            </w:r>
            <w:proofErr w:type="spellStart"/>
            <w:r w:rsidRPr="00691FCF">
              <w:rPr>
                <w:rFonts w:ascii="Garamond" w:hAnsi="Garamond"/>
                <w:i/>
                <w:sz w:val="32"/>
                <w:szCs w:val="28"/>
              </w:rPr>
              <w:t>aggle</w:t>
            </w:r>
            <w:proofErr w:type="spellEnd"/>
            <w:r w:rsidRPr="00691FCF">
              <w:rPr>
                <w:rFonts w:ascii="Garamond" w:hAnsi="Garamond"/>
                <w:i/>
                <w:sz w:val="32"/>
                <w:szCs w:val="28"/>
              </w:rPr>
              <w:t xml:space="preserve"> y </w:t>
            </w:r>
            <w:proofErr w:type="spellStart"/>
            <w:r w:rsidRPr="00691FCF">
              <w:rPr>
                <w:rFonts w:ascii="Garamond" w:hAnsi="Garamond"/>
                <w:i/>
                <w:sz w:val="32"/>
                <w:szCs w:val="28"/>
              </w:rPr>
              <w:t>ghoal</w:t>
            </w:r>
            <w:proofErr w:type="spellEnd"/>
            <w:r w:rsidRPr="00691FCF">
              <w:rPr>
                <w:rFonts w:ascii="Garamond" w:hAnsi="Garamond"/>
                <w:i/>
                <w:sz w:val="32"/>
                <w:szCs w:val="28"/>
              </w:rPr>
              <w:t xml:space="preserve"> </w:t>
            </w:r>
            <w:r w:rsidR="008656C9">
              <w:rPr>
                <w:rFonts w:ascii="Garamond" w:hAnsi="Garamond"/>
                <w:sz w:val="32"/>
                <w:szCs w:val="28"/>
              </w:rPr>
              <w:t xml:space="preserve">[2] </w:t>
            </w:r>
            <w:proofErr w:type="spellStart"/>
            <w:r w:rsidRPr="00691FCF">
              <w:rPr>
                <w:rFonts w:ascii="Garamond" w:hAnsi="Garamond"/>
                <w:i/>
                <w:sz w:val="32"/>
                <w:szCs w:val="28"/>
              </w:rPr>
              <w:t>royd</w:t>
            </w:r>
            <w:proofErr w:type="spellEnd"/>
            <w:r w:rsidRPr="00691FCF">
              <w:rPr>
                <w:rFonts w:ascii="Garamond" w:hAnsi="Garamond"/>
                <w:sz w:val="32"/>
                <w:szCs w:val="28"/>
              </w:rPr>
              <w:t xml:space="preserve">, </w:t>
            </w:r>
            <w:proofErr w:type="spellStart"/>
            <w:r w:rsidRPr="00691FCF">
              <w:rPr>
                <w:rFonts w:ascii="Garamond" w:hAnsi="Garamond"/>
                <w:i/>
                <w:sz w:val="32"/>
                <w:szCs w:val="28"/>
              </w:rPr>
              <w:t>Graih</w:t>
            </w:r>
            <w:proofErr w:type="spellEnd"/>
            <w:r w:rsidRPr="00691FCF">
              <w:rPr>
                <w:rFonts w:ascii="Garamond" w:hAnsi="Garamond"/>
                <w:sz w:val="32"/>
                <w:szCs w:val="28"/>
              </w:rPr>
              <w:t xml:space="preserve"> </w:t>
            </w:r>
            <w:r>
              <w:rPr>
                <w:rFonts w:ascii="Garamond" w:hAnsi="Garamond"/>
                <w:sz w:val="32"/>
                <w:szCs w:val="28"/>
              </w:rPr>
              <w:t xml:space="preserve">y chur </w:t>
            </w:r>
            <w:proofErr w:type="spellStart"/>
            <w:r>
              <w:rPr>
                <w:rFonts w:ascii="Garamond" w:hAnsi="Garamond"/>
                <w:sz w:val="32"/>
                <w:szCs w:val="28"/>
              </w:rPr>
              <w:t>dhyt</w:t>
            </w:r>
            <w:proofErr w:type="spellEnd"/>
            <w:r w:rsidRPr="00691FCF">
              <w:rPr>
                <w:rFonts w:ascii="Garamond" w:hAnsi="Garamond"/>
                <w:sz w:val="32"/>
                <w:szCs w:val="28"/>
              </w:rPr>
              <w:t xml:space="preserve"> as my </w:t>
            </w:r>
            <w:proofErr w:type="spellStart"/>
            <w:r w:rsidRPr="00691FCF">
              <w:rPr>
                <w:rFonts w:ascii="Garamond" w:hAnsi="Garamond"/>
                <w:sz w:val="32"/>
                <w:szCs w:val="28"/>
              </w:rPr>
              <w:t>slane</w:t>
            </w:r>
            <w:proofErr w:type="spellEnd"/>
            <w:r w:rsidRPr="00691FCF">
              <w:rPr>
                <w:rFonts w:ascii="Garamond" w:hAnsi="Garamond"/>
                <w:sz w:val="32"/>
                <w:szCs w:val="28"/>
              </w:rPr>
              <w:t xml:space="preserve"> </w:t>
            </w:r>
            <w:proofErr w:type="spellStart"/>
            <w:r w:rsidRPr="00691FCF">
              <w:rPr>
                <w:rFonts w:ascii="Garamond" w:hAnsi="Garamond"/>
                <w:sz w:val="32"/>
                <w:szCs w:val="28"/>
              </w:rPr>
              <w:t>Treshteil</w:t>
            </w:r>
            <w:proofErr w:type="spellEnd"/>
            <w:r w:rsidRPr="00691FCF">
              <w:rPr>
                <w:rFonts w:ascii="Garamond" w:hAnsi="Garamond"/>
                <w:sz w:val="32"/>
                <w:szCs w:val="28"/>
              </w:rPr>
              <w:t xml:space="preserve"> y chur </w:t>
            </w:r>
            <w:proofErr w:type="spellStart"/>
            <w:r w:rsidRPr="00691FCF">
              <w:rPr>
                <w:rFonts w:ascii="Garamond" w:hAnsi="Garamond"/>
                <w:sz w:val="32"/>
                <w:szCs w:val="28"/>
              </w:rPr>
              <w:t>aynyd</w:t>
            </w:r>
            <w:proofErr w:type="spellEnd"/>
            <w:r w:rsidRPr="00691FCF">
              <w:rPr>
                <w:rFonts w:ascii="Garamond" w:hAnsi="Garamond"/>
                <w:sz w:val="32"/>
                <w:szCs w:val="28"/>
              </w:rPr>
              <w:t xml:space="preserve">. </w:t>
            </w:r>
          </w:p>
        </w:tc>
        <w:tc>
          <w:tcPr>
            <w:tcW w:w="0" w:type="auto"/>
          </w:tcPr>
          <w:p w14:paraId="23E1C26F" w14:textId="77777777" w:rsidR="00691FCF" w:rsidRPr="00691FCF" w:rsidRDefault="00691FCF"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t xml:space="preserve">Let my Belief of thy infinite Power, and Justice, and Goodness, make me to </w:t>
            </w:r>
            <w:r w:rsidRPr="00691FCF">
              <w:rPr>
                <w:rFonts w:ascii="Garamond" w:hAnsi="Garamond" w:cs="GlyphLessFont"/>
                <w:sz w:val="32"/>
              </w:rPr>
              <w:t>Fear</w:t>
            </w:r>
            <w:r w:rsidRPr="00691FCF">
              <w:rPr>
                <w:rFonts w:ascii="Garamond" w:hAnsi="Garamond" w:cs="GlyphLessFont"/>
                <w:i/>
                <w:sz w:val="32"/>
              </w:rPr>
              <w:t xml:space="preserve">, and to </w:t>
            </w:r>
            <w:r w:rsidRPr="00691FCF">
              <w:rPr>
                <w:rFonts w:ascii="Garamond" w:hAnsi="Garamond" w:cs="GlyphLessFont"/>
                <w:sz w:val="32"/>
              </w:rPr>
              <w:t>Love</w:t>
            </w:r>
            <w:r w:rsidRPr="00691FCF">
              <w:rPr>
                <w:rFonts w:ascii="Garamond" w:hAnsi="Garamond" w:cs="GlyphLessFont"/>
                <w:i/>
                <w:sz w:val="32"/>
              </w:rPr>
              <w:t xml:space="preserve">, and to </w:t>
            </w:r>
            <w:r w:rsidRPr="00691FCF">
              <w:rPr>
                <w:rFonts w:ascii="Garamond" w:hAnsi="Garamond" w:cs="GlyphLessFont"/>
                <w:sz w:val="32"/>
              </w:rPr>
              <w:t>put my whole Trust</w:t>
            </w:r>
            <w:r w:rsidRPr="00691FCF">
              <w:rPr>
                <w:rFonts w:ascii="Garamond" w:hAnsi="Garamond" w:cs="GlyphLessFont"/>
                <w:i/>
                <w:sz w:val="32"/>
              </w:rPr>
              <w:t xml:space="preserve"> in thee.</w:t>
            </w:r>
          </w:p>
        </w:tc>
      </w:tr>
      <w:tr w:rsidR="00691FCF" w:rsidRPr="00691FCF" w14:paraId="69C790A1" w14:textId="77777777" w:rsidTr="002719F2">
        <w:tc>
          <w:tcPr>
            <w:tcW w:w="0" w:type="auto"/>
          </w:tcPr>
          <w:p w14:paraId="68793FC9" w14:textId="77777777" w:rsidR="00691FCF" w:rsidRPr="00691FCF" w:rsidRDefault="00691FCF" w:rsidP="00021628">
            <w:pPr>
              <w:pStyle w:val="CM3"/>
              <w:widowControl/>
              <w:spacing w:line="216" w:lineRule="auto"/>
              <w:ind w:firstLine="227"/>
              <w:jc w:val="both"/>
              <w:rPr>
                <w:rFonts w:ascii="Garamond" w:hAnsi="Garamond"/>
                <w:sz w:val="32"/>
                <w:szCs w:val="28"/>
              </w:rPr>
            </w:pPr>
            <w:proofErr w:type="spellStart"/>
            <w:r w:rsidRPr="00691FCF">
              <w:rPr>
                <w:rFonts w:ascii="Garamond" w:hAnsi="Garamond"/>
                <w:sz w:val="32"/>
                <w:szCs w:val="28"/>
              </w:rPr>
              <w:t>Lig</w:t>
            </w:r>
            <w:proofErr w:type="spellEnd"/>
            <w:r w:rsidRPr="00691FCF">
              <w:rPr>
                <w:rFonts w:ascii="Garamond" w:hAnsi="Garamond"/>
                <w:sz w:val="32"/>
                <w:szCs w:val="28"/>
              </w:rPr>
              <w:t xml:space="preserve"> da </w:t>
            </w:r>
            <w:proofErr w:type="spellStart"/>
            <w:r w:rsidR="00BF5CBE" w:rsidRPr="00691FCF">
              <w:rPr>
                <w:rFonts w:ascii="Garamond" w:hAnsi="Garamond"/>
                <w:sz w:val="32"/>
                <w:szCs w:val="28"/>
              </w:rPr>
              <w:t>Foa</w:t>
            </w:r>
            <w:r w:rsidR="00BF5CBE">
              <w:rPr>
                <w:rFonts w:ascii="Garamond" w:hAnsi="Garamond"/>
                <w:sz w:val="32"/>
                <w:szCs w:val="28"/>
              </w:rPr>
              <w:t>y</w:t>
            </w:r>
            <w:r w:rsidR="00BF5CBE" w:rsidRPr="00691FCF">
              <w:rPr>
                <w:rFonts w:ascii="Garamond" w:hAnsi="Garamond"/>
                <w:sz w:val="32"/>
                <w:szCs w:val="28"/>
              </w:rPr>
              <w:t>s</w:t>
            </w:r>
            <w:proofErr w:type="spellEnd"/>
            <w:r w:rsidR="00BF5CBE" w:rsidRPr="00691FCF">
              <w:rPr>
                <w:rFonts w:ascii="Garamond" w:hAnsi="Garamond"/>
                <w:sz w:val="32"/>
                <w:szCs w:val="28"/>
              </w:rPr>
              <w:t xml:space="preserve"> </w:t>
            </w:r>
            <w:proofErr w:type="spellStart"/>
            <w:r w:rsidRPr="00691FCF">
              <w:rPr>
                <w:rFonts w:ascii="Garamond" w:hAnsi="Garamond"/>
                <w:sz w:val="32"/>
                <w:szCs w:val="28"/>
              </w:rPr>
              <w:t>dt’annaghyn</w:t>
            </w:r>
            <w:proofErr w:type="spellEnd"/>
            <w:r w:rsidRPr="00691FCF">
              <w:rPr>
                <w:rFonts w:ascii="Garamond" w:hAnsi="Garamond"/>
                <w:sz w:val="32"/>
                <w:szCs w:val="28"/>
              </w:rPr>
              <w:t xml:space="preserve"> mish y </w:t>
            </w:r>
            <w:proofErr w:type="spellStart"/>
            <w:r w:rsidRPr="00691FCF">
              <w:rPr>
                <w:rFonts w:ascii="Garamond" w:hAnsi="Garamond"/>
                <w:sz w:val="32"/>
                <w:szCs w:val="28"/>
              </w:rPr>
              <w:t>hayrn</w:t>
            </w:r>
            <w:proofErr w:type="spellEnd"/>
            <w:r w:rsidRPr="00691FCF">
              <w:rPr>
                <w:rFonts w:ascii="Garamond" w:hAnsi="Garamond"/>
                <w:sz w:val="32"/>
                <w:szCs w:val="28"/>
              </w:rPr>
              <w:t xml:space="preserve"> </w:t>
            </w:r>
            <w:proofErr w:type="spellStart"/>
            <w:r w:rsidRPr="00691FCF">
              <w:rPr>
                <w:rFonts w:ascii="Garamond" w:hAnsi="Garamond"/>
                <w:sz w:val="32"/>
                <w:szCs w:val="28"/>
              </w:rPr>
              <w:t>ayns</w:t>
            </w:r>
            <w:proofErr w:type="spellEnd"/>
            <w:r w:rsidRPr="00691FCF">
              <w:rPr>
                <w:rFonts w:ascii="Garamond" w:hAnsi="Garamond"/>
                <w:sz w:val="32"/>
                <w:szCs w:val="28"/>
              </w:rPr>
              <w:t xml:space="preserve"> </w:t>
            </w:r>
            <w:proofErr w:type="spellStart"/>
            <w:r w:rsidRPr="00691FCF">
              <w:rPr>
                <w:rFonts w:ascii="Garamond" w:hAnsi="Garamond"/>
                <w:sz w:val="32"/>
                <w:szCs w:val="28"/>
              </w:rPr>
              <w:t>dy</w:t>
            </w:r>
            <w:proofErr w:type="spellEnd"/>
            <w:r w:rsidRPr="00691FCF">
              <w:rPr>
                <w:rFonts w:ascii="Garamond" w:hAnsi="Garamond"/>
                <w:sz w:val="32"/>
                <w:szCs w:val="28"/>
              </w:rPr>
              <w:t xml:space="preserve"> </w:t>
            </w:r>
            <w:proofErr w:type="spellStart"/>
            <w:r w:rsidRPr="00691FCF">
              <w:rPr>
                <w:rFonts w:ascii="Garamond" w:hAnsi="Garamond"/>
                <w:sz w:val="32"/>
                <w:szCs w:val="28"/>
              </w:rPr>
              <w:t>chooilley</w:t>
            </w:r>
            <w:proofErr w:type="spellEnd"/>
            <w:r w:rsidRPr="00691FCF">
              <w:rPr>
                <w:rFonts w:ascii="Garamond" w:hAnsi="Garamond"/>
                <w:sz w:val="32"/>
                <w:szCs w:val="28"/>
              </w:rPr>
              <w:t xml:space="preserve"> nee </w:t>
            </w:r>
            <w:proofErr w:type="spellStart"/>
            <w:r w:rsidRPr="00691FCF">
              <w:rPr>
                <w:rFonts w:ascii="Garamond" w:hAnsi="Garamond"/>
                <w:sz w:val="32"/>
                <w:szCs w:val="28"/>
              </w:rPr>
              <w:t>dy</w:t>
            </w:r>
            <w:proofErr w:type="spellEnd"/>
            <w:r w:rsidRPr="00691FCF">
              <w:rPr>
                <w:rFonts w:ascii="Garamond" w:hAnsi="Garamond"/>
                <w:sz w:val="32"/>
                <w:szCs w:val="28"/>
              </w:rPr>
              <w:t xml:space="preserve"> </w:t>
            </w:r>
            <w:proofErr w:type="spellStart"/>
            <w:r w:rsidRPr="00691FCF">
              <w:rPr>
                <w:rFonts w:ascii="Garamond" w:hAnsi="Garamond"/>
                <w:sz w:val="32"/>
                <w:szCs w:val="28"/>
              </w:rPr>
              <w:t>ve</w:t>
            </w:r>
            <w:proofErr w:type="spellEnd"/>
            <w:r w:rsidRPr="00691FCF">
              <w:rPr>
                <w:rFonts w:ascii="Garamond" w:hAnsi="Garamond"/>
                <w:sz w:val="32"/>
                <w:szCs w:val="28"/>
              </w:rPr>
              <w:t xml:space="preserve"> </w:t>
            </w:r>
            <w:proofErr w:type="spellStart"/>
            <w:r w:rsidRPr="00691FCF">
              <w:rPr>
                <w:rFonts w:ascii="Garamond" w:hAnsi="Garamond"/>
                <w:sz w:val="32"/>
                <w:szCs w:val="28"/>
              </w:rPr>
              <w:t>biallagh</w:t>
            </w:r>
            <w:proofErr w:type="spellEnd"/>
            <w:r w:rsidRPr="00691FCF">
              <w:rPr>
                <w:rFonts w:ascii="Garamond" w:hAnsi="Garamond"/>
                <w:sz w:val="32"/>
                <w:szCs w:val="28"/>
              </w:rPr>
              <w:t xml:space="preserve"> </w:t>
            </w:r>
            <w:proofErr w:type="spellStart"/>
            <w:r w:rsidRPr="00691FCF">
              <w:rPr>
                <w:rFonts w:ascii="Garamond" w:hAnsi="Garamond"/>
                <w:sz w:val="32"/>
                <w:szCs w:val="28"/>
              </w:rPr>
              <w:t>gys</w:t>
            </w:r>
            <w:proofErr w:type="spellEnd"/>
            <w:r w:rsidRPr="00691FCF">
              <w:rPr>
                <w:rFonts w:ascii="Garamond" w:hAnsi="Garamond"/>
                <w:sz w:val="32"/>
                <w:szCs w:val="28"/>
              </w:rPr>
              <w:t xml:space="preserve"> </w:t>
            </w:r>
            <w:proofErr w:type="spellStart"/>
            <w:r w:rsidRPr="00691FCF">
              <w:rPr>
                <w:rFonts w:ascii="Garamond" w:hAnsi="Garamond"/>
                <w:sz w:val="32"/>
                <w:szCs w:val="28"/>
              </w:rPr>
              <w:t>dt’aigney</w:t>
            </w:r>
            <w:proofErr w:type="spellEnd"/>
            <w:r w:rsidRPr="00691FCF">
              <w:rPr>
                <w:rFonts w:ascii="Garamond" w:hAnsi="Garamond"/>
                <w:sz w:val="32"/>
                <w:szCs w:val="28"/>
              </w:rPr>
              <w:t xml:space="preserve"> </w:t>
            </w:r>
            <w:proofErr w:type="spellStart"/>
            <w:r w:rsidR="00BF5CBE" w:rsidRPr="00691FCF">
              <w:rPr>
                <w:rFonts w:ascii="Garamond" w:hAnsi="Garamond"/>
                <w:sz w:val="32"/>
                <w:szCs w:val="28"/>
              </w:rPr>
              <w:t>Bannit</w:t>
            </w:r>
            <w:proofErr w:type="spellEnd"/>
            <w:r w:rsidRPr="00691FCF">
              <w:rPr>
                <w:rFonts w:ascii="Garamond" w:hAnsi="Garamond"/>
                <w:sz w:val="32"/>
                <w:szCs w:val="28"/>
              </w:rPr>
              <w:t xml:space="preserve"> </w:t>
            </w:r>
            <w:r w:rsidR="00BF5CBE" w:rsidRPr="00691FCF">
              <w:rPr>
                <w:rFonts w:ascii="Garamond" w:hAnsi="Garamond"/>
                <w:sz w:val="32"/>
                <w:szCs w:val="28"/>
              </w:rPr>
              <w:t xml:space="preserve">Dy </w:t>
            </w:r>
            <w:proofErr w:type="spellStart"/>
            <w:r w:rsidRPr="00691FCF">
              <w:rPr>
                <w:rFonts w:ascii="Garamond" w:hAnsi="Garamond"/>
                <w:sz w:val="32"/>
                <w:szCs w:val="28"/>
              </w:rPr>
              <w:lastRenderedPageBreak/>
              <w:t>vodym</w:t>
            </w:r>
            <w:proofErr w:type="spellEnd"/>
            <w:r w:rsidRPr="00691FCF">
              <w:rPr>
                <w:rFonts w:ascii="Garamond" w:hAnsi="Garamond"/>
                <w:sz w:val="32"/>
                <w:szCs w:val="28"/>
              </w:rPr>
              <w:t xml:space="preserve"> </w:t>
            </w:r>
            <w:proofErr w:type="spellStart"/>
            <w:r w:rsidR="00BF5CBE" w:rsidRPr="00691FCF">
              <w:rPr>
                <w:rFonts w:ascii="Garamond" w:hAnsi="Garamond"/>
                <w:sz w:val="32"/>
                <w:szCs w:val="28"/>
              </w:rPr>
              <w:t>Graih</w:t>
            </w:r>
            <w:proofErr w:type="spellEnd"/>
            <w:r w:rsidR="00BF5CBE" w:rsidRPr="00691FCF">
              <w:rPr>
                <w:rFonts w:ascii="Garamond" w:hAnsi="Garamond"/>
                <w:sz w:val="32"/>
                <w:szCs w:val="28"/>
              </w:rPr>
              <w:t xml:space="preserve"> </w:t>
            </w:r>
            <w:r w:rsidRPr="00691FCF">
              <w:rPr>
                <w:rFonts w:ascii="Garamond" w:hAnsi="Garamond"/>
                <w:sz w:val="32"/>
                <w:szCs w:val="28"/>
              </w:rPr>
              <w:t xml:space="preserve">y </w:t>
            </w:r>
            <w:proofErr w:type="spellStart"/>
            <w:r w:rsidRPr="00691FCF">
              <w:rPr>
                <w:rFonts w:ascii="Garamond" w:hAnsi="Garamond"/>
                <w:sz w:val="32"/>
                <w:szCs w:val="28"/>
              </w:rPr>
              <w:t>choyrt</w:t>
            </w:r>
            <w:proofErr w:type="spellEnd"/>
            <w:r w:rsidRPr="00691FCF">
              <w:rPr>
                <w:rFonts w:ascii="Garamond" w:hAnsi="Garamond"/>
                <w:sz w:val="32"/>
                <w:szCs w:val="28"/>
              </w:rPr>
              <w:t xml:space="preserve"> da my </w:t>
            </w:r>
            <w:r w:rsidR="00BF5CBE" w:rsidRPr="00691FCF">
              <w:rPr>
                <w:rFonts w:ascii="Garamond" w:hAnsi="Garamond"/>
                <w:sz w:val="32"/>
                <w:szCs w:val="28"/>
              </w:rPr>
              <w:t xml:space="preserve">Naboo </w:t>
            </w:r>
            <w:proofErr w:type="spellStart"/>
            <w:r w:rsidRPr="00691FCF">
              <w:rPr>
                <w:rFonts w:ascii="Garamond" w:hAnsi="Garamond"/>
                <w:sz w:val="32"/>
                <w:szCs w:val="28"/>
              </w:rPr>
              <w:t>myr</w:t>
            </w:r>
            <w:proofErr w:type="spellEnd"/>
            <w:r w:rsidRPr="00691FCF">
              <w:rPr>
                <w:rFonts w:ascii="Garamond" w:hAnsi="Garamond"/>
                <w:sz w:val="32"/>
                <w:szCs w:val="28"/>
              </w:rPr>
              <w:t xml:space="preserve"> </w:t>
            </w:r>
            <w:proofErr w:type="spellStart"/>
            <w:r w:rsidRPr="00691FCF">
              <w:rPr>
                <w:rFonts w:ascii="Garamond" w:hAnsi="Garamond"/>
                <w:sz w:val="32"/>
                <w:szCs w:val="28"/>
              </w:rPr>
              <w:t>dou</w:t>
            </w:r>
            <w:proofErr w:type="spellEnd"/>
            <w:r w:rsidRPr="00691FCF">
              <w:rPr>
                <w:rFonts w:ascii="Garamond" w:hAnsi="Garamond"/>
                <w:sz w:val="32"/>
                <w:szCs w:val="28"/>
              </w:rPr>
              <w:t xml:space="preserve"> </w:t>
            </w:r>
            <w:proofErr w:type="spellStart"/>
            <w:r w:rsidRPr="00691FCF">
              <w:rPr>
                <w:rFonts w:ascii="Garamond" w:hAnsi="Garamond"/>
                <w:sz w:val="32"/>
                <w:szCs w:val="28"/>
              </w:rPr>
              <w:t>hene</w:t>
            </w:r>
            <w:proofErr w:type="spellEnd"/>
            <w:r w:rsidRPr="00691FCF">
              <w:rPr>
                <w:rFonts w:ascii="Garamond" w:hAnsi="Garamond"/>
                <w:sz w:val="32"/>
                <w:szCs w:val="28"/>
              </w:rPr>
              <w:t xml:space="preserve">, as </w:t>
            </w:r>
            <w:proofErr w:type="spellStart"/>
            <w:r w:rsidRPr="00691FCF">
              <w:rPr>
                <w:rFonts w:ascii="Garamond" w:hAnsi="Garamond"/>
                <w:sz w:val="32"/>
                <w:szCs w:val="28"/>
              </w:rPr>
              <w:t>leih</w:t>
            </w:r>
            <w:proofErr w:type="spellEnd"/>
            <w:r w:rsidRPr="00691FCF">
              <w:rPr>
                <w:rFonts w:ascii="Garamond" w:hAnsi="Garamond"/>
                <w:sz w:val="32"/>
                <w:szCs w:val="28"/>
              </w:rPr>
              <w:t xml:space="preserve"> da as </w:t>
            </w:r>
            <w:proofErr w:type="spellStart"/>
            <w:r w:rsidRPr="00691FCF">
              <w:rPr>
                <w:rFonts w:ascii="Garamond" w:hAnsi="Garamond"/>
                <w:sz w:val="32"/>
                <w:szCs w:val="28"/>
              </w:rPr>
              <w:t>ve</w:t>
            </w:r>
            <w:proofErr w:type="spellEnd"/>
            <w:r w:rsidRPr="00691FCF">
              <w:rPr>
                <w:rFonts w:ascii="Garamond" w:hAnsi="Garamond"/>
                <w:sz w:val="32"/>
                <w:szCs w:val="28"/>
              </w:rPr>
              <w:t xml:space="preserve"> </w:t>
            </w:r>
            <w:proofErr w:type="spellStart"/>
            <w:r w:rsidRPr="00691FCF">
              <w:rPr>
                <w:rFonts w:ascii="Garamond" w:hAnsi="Garamond"/>
                <w:sz w:val="32"/>
                <w:szCs w:val="28"/>
              </w:rPr>
              <w:t>ayns</w:t>
            </w:r>
            <w:proofErr w:type="spellEnd"/>
            <w:r w:rsidRPr="00691FCF">
              <w:rPr>
                <w:rFonts w:ascii="Garamond" w:hAnsi="Garamond"/>
                <w:sz w:val="32"/>
                <w:szCs w:val="28"/>
              </w:rPr>
              <w:t xml:space="preserve"> </w:t>
            </w:r>
            <w:proofErr w:type="spellStart"/>
            <w:r w:rsidR="00BF5CBE" w:rsidRPr="00691FCF">
              <w:rPr>
                <w:rFonts w:ascii="Garamond" w:hAnsi="Garamond"/>
                <w:sz w:val="32"/>
                <w:szCs w:val="28"/>
              </w:rPr>
              <w:t>Giastylys</w:t>
            </w:r>
            <w:proofErr w:type="spellEnd"/>
            <w:r w:rsidR="00BF5CBE" w:rsidRPr="00691FCF">
              <w:rPr>
                <w:rFonts w:ascii="Garamond" w:hAnsi="Garamond"/>
                <w:sz w:val="32"/>
                <w:szCs w:val="28"/>
              </w:rPr>
              <w:t xml:space="preserve"> </w:t>
            </w:r>
            <w:proofErr w:type="spellStart"/>
            <w:r w:rsidRPr="00691FCF">
              <w:rPr>
                <w:rFonts w:ascii="Garamond" w:hAnsi="Garamond"/>
                <w:sz w:val="32"/>
                <w:szCs w:val="28"/>
              </w:rPr>
              <w:t>rish</w:t>
            </w:r>
            <w:proofErr w:type="spellEnd"/>
            <w:r w:rsidRPr="00691FCF">
              <w:rPr>
                <w:rFonts w:ascii="Garamond" w:hAnsi="Garamond"/>
                <w:sz w:val="32"/>
                <w:szCs w:val="28"/>
              </w:rPr>
              <w:t xml:space="preserve"> </w:t>
            </w:r>
            <w:proofErr w:type="spellStart"/>
            <w:r w:rsidRPr="00691FCF">
              <w:rPr>
                <w:rFonts w:ascii="Garamond" w:hAnsi="Garamond"/>
                <w:sz w:val="32"/>
                <w:szCs w:val="28"/>
              </w:rPr>
              <w:t>ooilley’n</w:t>
            </w:r>
            <w:proofErr w:type="spellEnd"/>
            <w:r w:rsidRPr="00691FCF">
              <w:rPr>
                <w:rFonts w:ascii="Garamond" w:hAnsi="Garamond"/>
                <w:sz w:val="32"/>
                <w:szCs w:val="28"/>
              </w:rPr>
              <w:t xml:space="preserve"> </w:t>
            </w:r>
            <w:proofErr w:type="spellStart"/>
            <w:r w:rsidRPr="00691FCF">
              <w:rPr>
                <w:rFonts w:ascii="Garamond" w:hAnsi="Garamond"/>
                <w:sz w:val="32"/>
                <w:szCs w:val="28"/>
              </w:rPr>
              <w:t>seihl</w:t>
            </w:r>
            <w:proofErr w:type="spellEnd"/>
            <w:r w:rsidRPr="00691FCF">
              <w:rPr>
                <w:rFonts w:ascii="Garamond" w:hAnsi="Garamond"/>
                <w:sz w:val="32"/>
                <w:szCs w:val="28"/>
              </w:rPr>
              <w:t xml:space="preserve">. </w:t>
            </w:r>
          </w:p>
        </w:tc>
        <w:tc>
          <w:tcPr>
            <w:tcW w:w="0" w:type="auto"/>
          </w:tcPr>
          <w:p w14:paraId="0E90F304" w14:textId="77777777" w:rsidR="00691FCF" w:rsidRPr="00691FCF" w:rsidRDefault="00691FCF"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lastRenderedPageBreak/>
              <w:t xml:space="preserve">Let the goodness of thy Commands incline me in all things to </w:t>
            </w:r>
            <w:r w:rsidRPr="00691FCF">
              <w:rPr>
                <w:rFonts w:ascii="Garamond" w:hAnsi="Garamond" w:cs="GlyphLessFont"/>
                <w:sz w:val="32"/>
              </w:rPr>
              <w:t>obey</w:t>
            </w:r>
            <w:r w:rsidRPr="00691FCF">
              <w:rPr>
                <w:rFonts w:ascii="Garamond" w:hAnsi="Garamond" w:cs="GlyphLessFont"/>
                <w:i/>
                <w:sz w:val="32"/>
              </w:rPr>
              <w:t xml:space="preserve"> thy </w:t>
            </w:r>
            <w:r w:rsidRPr="00691FCF">
              <w:rPr>
                <w:rFonts w:ascii="Garamond" w:hAnsi="Garamond" w:cs="GlyphLessFont"/>
                <w:i/>
                <w:sz w:val="32"/>
              </w:rPr>
              <w:lastRenderedPageBreak/>
              <w:t xml:space="preserve">Blessed Will, that I may Love my Neighbour as </w:t>
            </w:r>
            <w:proofErr w:type="spellStart"/>
            <w:r w:rsidRPr="00691FCF">
              <w:rPr>
                <w:rFonts w:ascii="Garamond" w:hAnsi="Garamond" w:cs="GlyphLessFont"/>
                <w:i/>
                <w:sz w:val="32"/>
              </w:rPr>
              <w:t>my self</w:t>
            </w:r>
            <w:proofErr w:type="spellEnd"/>
            <w:r w:rsidRPr="00691FCF">
              <w:rPr>
                <w:rFonts w:ascii="Garamond" w:hAnsi="Garamond" w:cs="GlyphLessFont"/>
                <w:sz w:val="32"/>
              </w:rPr>
              <w:t> ;</w:t>
            </w:r>
            <w:r w:rsidRPr="00691FCF">
              <w:rPr>
                <w:rFonts w:ascii="Garamond" w:hAnsi="Garamond" w:cs="GlyphLessFont"/>
                <w:i/>
                <w:sz w:val="32"/>
              </w:rPr>
              <w:t xml:space="preserve"> and forgive, and live in Charity with all the World.</w:t>
            </w:r>
          </w:p>
        </w:tc>
      </w:tr>
      <w:tr w:rsidR="00691FCF" w:rsidRPr="00691FCF" w14:paraId="56B14653" w14:textId="77777777" w:rsidTr="002719F2">
        <w:tc>
          <w:tcPr>
            <w:tcW w:w="0" w:type="auto"/>
          </w:tcPr>
          <w:p w14:paraId="280468D3" w14:textId="77777777" w:rsidR="00691FCF" w:rsidRPr="00691FCF" w:rsidRDefault="00691FCF" w:rsidP="00021628">
            <w:pPr>
              <w:pStyle w:val="CM3"/>
              <w:widowControl/>
              <w:spacing w:line="216" w:lineRule="auto"/>
              <w:ind w:firstLine="227"/>
              <w:jc w:val="both"/>
              <w:rPr>
                <w:rFonts w:ascii="Garamond" w:hAnsi="Garamond"/>
                <w:sz w:val="32"/>
                <w:szCs w:val="28"/>
              </w:rPr>
            </w:pPr>
            <w:r w:rsidRPr="00691FCF">
              <w:rPr>
                <w:rFonts w:ascii="Garamond" w:hAnsi="Garamond"/>
                <w:sz w:val="32"/>
                <w:szCs w:val="28"/>
              </w:rPr>
              <w:lastRenderedPageBreak/>
              <w:t xml:space="preserve">Dy </w:t>
            </w:r>
            <w:proofErr w:type="spellStart"/>
            <w:r w:rsidRPr="00691FCF">
              <w:rPr>
                <w:rFonts w:ascii="Garamond" w:hAnsi="Garamond"/>
                <w:sz w:val="32"/>
                <w:szCs w:val="28"/>
              </w:rPr>
              <w:t>voddym</w:t>
            </w:r>
            <w:proofErr w:type="spellEnd"/>
            <w:r w:rsidRPr="00691FCF">
              <w:rPr>
                <w:rFonts w:ascii="Garamond" w:hAnsi="Garamond"/>
                <w:sz w:val="32"/>
                <w:szCs w:val="28"/>
              </w:rPr>
              <w:t xml:space="preserve"> </w:t>
            </w:r>
            <w:proofErr w:type="spellStart"/>
            <w:r w:rsidRPr="00BF5CBE">
              <w:rPr>
                <w:rFonts w:ascii="Garamond" w:hAnsi="Garamond"/>
                <w:i/>
                <w:sz w:val="32"/>
                <w:szCs w:val="28"/>
              </w:rPr>
              <w:t>v</w:t>
            </w:r>
            <w:r w:rsidRPr="00691FCF">
              <w:rPr>
                <w:rFonts w:ascii="Garamond" w:hAnsi="Garamond"/>
                <w:sz w:val="32"/>
                <w:szCs w:val="28"/>
              </w:rPr>
              <w:t>e</w:t>
            </w:r>
            <w:proofErr w:type="spellEnd"/>
            <w:r w:rsidRPr="00691FCF">
              <w:rPr>
                <w:rFonts w:ascii="Garamond" w:hAnsi="Garamond"/>
                <w:sz w:val="32"/>
                <w:szCs w:val="28"/>
              </w:rPr>
              <w:t xml:space="preserve"> </w:t>
            </w:r>
            <w:proofErr w:type="spellStart"/>
            <w:r w:rsidRPr="00691FCF">
              <w:rPr>
                <w:rFonts w:ascii="Garamond" w:hAnsi="Garamond"/>
                <w:sz w:val="32"/>
                <w:szCs w:val="28"/>
              </w:rPr>
              <w:t>biallagh</w:t>
            </w:r>
            <w:proofErr w:type="spellEnd"/>
            <w:r w:rsidRPr="00691FCF">
              <w:rPr>
                <w:rFonts w:ascii="Garamond" w:hAnsi="Garamond"/>
                <w:sz w:val="32"/>
                <w:szCs w:val="28"/>
              </w:rPr>
              <w:t xml:space="preserve"> </w:t>
            </w:r>
            <w:proofErr w:type="spellStart"/>
            <w:r w:rsidRPr="00691FCF">
              <w:rPr>
                <w:rFonts w:ascii="Garamond" w:hAnsi="Garamond"/>
                <w:sz w:val="32"/>
                <w:szCs w:val="28"/>
              </w:rPr>
              <w:t>dauesyn</w:t>
            </w:r>
            <w:proofErr w:type="spellEnd"/>
            <w:r w:rsidRPr="00691FCF">
              <w:rPr>
                <w:rFonts w:ascii="Garamond" w:hAnsi="Garamond"/>
                <w:sz w:val="32"/>
                <w:szCs w:val="28"/>
              </w:rPr>
              <w:t xml:space="preserve"> ta </w:t>
            </w:r>
            <w:proofErr w:type="spellStart"/>
            <w:r w:rsidR="00BF5CBE" w:rsidRPr="00691FCF">
              <w:rPr>
                <w:rFonts w:ascii="Garamond" w:hAnsi="Garamond"/>
                <w:sz w:val="32"/>
                <w:szCs w:val="28"/>
              </w:rPr>
              <w:t>Reill</w:t>
            </w:r>
            <w:proofErr w:type="spellEnd"/>
            <w:r w:rsidR="00BF5CBE" w:rsidRPr="00691FCF">
              <w:rPr>
                <w:rFonts w:ascii="Garamond" w:hAnsi="Garamond"/>
                <w:sz w:val="32"/>
                <w:szCs w:val="28"/>
              </w:rPr>
              <w:t xml:space="preserve"> </w:t>
            </w:r>
            <w:proofErr w:type="spellStart"/>
            <w:r w:rsidRPr="00691FCF">
              <w:rPr>
                <w:rFonts w:ascii="Garamond" w:hAnsi="Garamond"/>
                <w:sz w:val="32"/>
                <w:szCs w:val="28"/>
              </w:rPr>
              <w:t>harrym</w:t>
            </w:r>
            <w:proofErr w:type="spellEnd"/>
            <w:r w:rsidRPr="00691FCF">
              <w:rPr>
                <w:rFonts w:ascii="Garamond" w:hAnsi="Garamond"/>
                <w:sz w:val="32"/>
                <w:szCs w:val="28"/>
              </w:rPr>
              <w:t xml:space="preserve">, </w:t>
            </w:r>
            <w:proofErr w:type="spellStart"/>
            <w:r w:rsidRPr="00691FCF">
              <w:rPr>
                <w:rFonts w:ascii="Garamond" w:hAnsi="Garamond"/>
                <w:sz w:val="32"/>
                <w:szCs w:val="28"/>
              </w:rPr>
              <w:t>ve</w:t>
            </w:r>
            <w:proofErr w:type="spellEnd"/>
            <w:r w:rsidRPr="00691FCF">
              <w:rPr>
                <w:rFonts w:ascii="Garamond" w:hAnsi="Garamond"/>
                <w:sz w:val="32"/>
                <w:szCs w:val="28"/>
              </w:rPr>
              <w:t xml:space="preserve"> </w:t>
            </w:r>
            <w:proofErr w:type="spellStart"/>
            <w:r w:rsidRPr="00691FCF">
              <w:rPr>
                <w:rFonts w:ascii="Garamond" w:hAnsi="Garamond"/>
                <w:sz w:val="32"/>
                <w:szCs w:val="28"/>
              </w:rPr>
              <w:t>onneragh</w:t>
            </w:r>
            <w:proofErr w:type="spellEnd"/>
            <w:r w:rsidRPr="00691FCF">
              <w:rPr>
                <w:rFonts w:ascii="Garamond" w:hAnsi="Garamond"/>
                <w:sz w:val="32"/>
                <w:szCs w:val="28"/>
              </w:rPr>
              <w:t xml:space="preserve"> </w:t>
            </w:r>
            <w:proofErr w:type="spellStart"/>
            <w:r w:rsidRPr="00691FCF">
              <w:rPr>
                <w:rFonts w:ascii="Garamond" w:hAnsi="Garamond"/>
                <w:sz w:val="32"/>
                <w:szCs w:val="28"/>
              </w:rPr>
              <w:t>ayns</w:t>
            </w:r>
            <w:proofErr w:type="spellEnd"/>
            <w:r w:rsidRPr="00691FCF">
              <w:rPr>
                <w:rFonts w:ascii="Garamond" w:hAnsi="Garamond"/>
                <w:sz w:val="32"/>
                <w:szCs w:val="28"/>
              </w:rPr>
              <w:t xml:space="preserve"> </w:t>
            </w:r>
            <w:proofErr w:type="spellStart"/>
            <w:r w:rsidRPr="00691FCF">
              <w:rPr>
                <w:rFonts w:ascii="Garamond" w:hAnsi="Garamond"/>
                <w:sz w:val="32"/>
                <w:szCs w:val="28"/>
              </w:rPr>
              <w:t>ooilley</w:t>
            </w:r>
            <w:proofErr w:type="spellEnd"/>
            <w:r w:rsidRPr="00691FCF">
              <w:rPr>
                <w:rFonts w:ascii="Garamond" w:hAnsi="Garamond"/>
                <w:sz w:val="32"/>
                <w:szCs w:val="28"/>
              </w:rPr>
              <w:t xml:space="preserve"> my </w:t>
            </w:r>
            <w:proofErr w:type="spellStart"/>
            <w:r w:rsidRPr="00691FCF">
              <w:rPr>
                <w:rFonts w:ascii="Garamond" w:hAnsi="Garamond"/>
                <w:sz w:val="32"/>
                <w:szCs w:val="28"/>
              </w:rPr>
              <w:t>ghellal</w:t>
            </w:r>
            <w:proofErr w:type="spellEnd"/>
            <w:r w:rsidRPr="00691FCF">
              <w:rPr>
                <w:rFonts w:ascii="Garamond" w:hAnsi="Garamond"/>
                <w:sz w:val="32"/>
                <w:szCs w:val="28"/>
              </w:rPr>
              <w:t xml:space="preserve"> </w:t>
            </w:r>
            <w:proofErr w:type="spellStart"/>
            <w:r w:rsidR="00BF5CBE" w:rsidRPr="00691FCF">
              <w:rPr>
                <w:rFonts w:ascii="Garamond" w:hAnsi="Garamond"/>
                <w:sz w:val="32"/>
                <w:szCs w:val="28"/>
              </w:rPr>
              <w:t>Firrinagh</w:t>
            </w:r>
            <w:proofErr w:type="spellEnd"/>
            <w:r w:rsidR="00BF5CBE" w:rsidRPr="00691FCF">
              <w:rPr>
                <w:rFonts w:ascii="Garamond" w:hAnsi="Garamond"/>
                <w:sz w:val="32"/>
                <w:szCs w:val="28"/>
              </w:rPr>
              <w:t xml:space="preserve"> </w:t>
            </w:r>
            <w:r w:rsidRPr="00691FCF">
              <w:rPr>
                <w:rFonts w:ascii="Garamond" w:hAnsi="Garamond"/>
                <w:sz w:val="32"/>
                <w:szCs w:val="28"/>
              </w:rPr>
              <w:t xml:space="preserve">as </w:t>
            </w:r>
            <w:proofErr w:type="spellStart"/>
            <w:r w:rsidR="00BF5CBE" w:rsidRPr="00691FCF">
              <w:rPr>
                <w:rFonts w:ascii="Garamond" w:hAnsi="Garamond"/>
                <w:sz w:val="32"/>
                <w:szCs w:val="28"/>
              </w:rPr>
              <w:t>Jeeragh</w:t>
            </w:r>
            <w:proofErr w:type="spellEnd"/>
            <w:r w:rsidR="00BF5CBE" w:rsidRPr="00691FCF">
              <w:rPr>
                <w:rFonts w:ascii="Garamond" w:hAnsi="Garamond"/>
                <w:sz w:val="32"/>
                <w:szCs w:val="28"/>
              </w:rPr>
              <w:t xml:space="preserve"> </w:t>
            </w:r>
            <w:proofErr w:type="spellStart"/>
            <w:r w:rsidRPr="00691FCF">
              <w:rPr>
                <w:rFonts w:ascii="Garamond" w:hAnsi="Garamond"/>
                <w:sz w:val="32"/>
                <w:szCs w:val="28"/>
              </w:rPr>
              <w:t>ayns</w:t>
            </w:r>
            <w:proofErr w:type="spellEnd"/>
            <w:r w:rsidRPr="00691FCF">
              <w:rPr>
                <w:rFonts w:ascii="Garamond" w:hAnsi="Garamond"/>
                <w:sz w:val="32"/>
                <w:szCs w:val="28"/>
              </w:rPr>
              <w:t xml:space="preserve"> my </w:t>
            </w:r>
            <w:proofErr w:type="spellStart"/>
            <w:r w:rsidRPr="00691FCF">
              <w:rPr>
                <w:rFonts w:ascii="Garamond" w:hAnsi="Garamond"/>
                <w:sz w:val="32"/>
                <w:szCs w:val="28"/>
              </w:rPr>
              <w:t>ghoan</w:t>
            </w:r>
            <w:proofErr w:type="spellEnd"/>
            <w:r w:rsidRPr="00691FCF">
              <w:rPr>
                <w:rFonts w:ascii="Garamond" w:hAnsi="Garamond"/>
                <w:sz w:val="32"/>
                <w:szCs w:val="28"/>
              </w:rPr>
              <w:t xml:space="preserve"> as my </w:t>
            </w:r>
            <w:proofErr w:type="spellStart"/>
            <w:r w:rsidR="00BF5CBE" w:rsidRPr="00691FCF">
              <w:rPr>
                <w:rFonts w:ascii="Garamond" w:hAnsi="Garamond"/>
                <w:sz w:val="32"/>
                <w:szCs w:val="28"/>
              </w:rPr>
              <w:t>Yialdynyn</w:t>
            </w:r>
            <w:proofErr w:type="spellEnd"/>
            <w:r w:rsidRPr="00691FCF">
              <w:rPr>
                <w:rFonts w:ascii="Garamond" w:hAnsi="Garamond"/>
                <w:sz w:val="32"/>
                <w:szCs w:val="28"/>
              </w:rPr>
              <w:t xml:space="preserve">. </w:t>
            </w:r>
          </w:p>
        </w:tc>
        <w:tc>
          <w:tcPr>
            <w:tcW w:w="0" w:type="auto"/>
          </w:tcPr>
          <w:p w14:paraId="4C36358D" w14:textId="77777777" w:rsidR="00691FCF" w:rsidRPr="00691FCF" w:rsidRDefault="00691FCF"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t>That I may obey such as have the Rule over me</w:t>
            </w:r>
            <w:r w:rsidRPr="00691FCF">
              <w:rPr>
                <w:rFonts w:ascii="Garamond" w:hAnsi="Garamond" w:cs="GlyphLessFont"/>
                <w:sz w:val="32"/>
              </w:rPr>
              <w:t> ;</w:t>
            </w:r>
            <w:r w:rsidRPr="00691FCF">
              <w:rPr>
                <w:rFonts w:ascii="Garamond" w:hAnsi="Garamond" w:cs="GlyphLessFont"/>
                <w:i/>
                <w:sz w:val="32"/>
              </w:rPr>
              <w:t xml:space="preserve"> be Just in all my Dealings</w:t>
            </w:r>
            <w:r w:rsidRPr="00691FCF">
              <w:rPr>
                <w:rFonts w:ascii="Garamond" w:hAnsi="Garamond" w:cs="GlyphLessFont"/>
                <w:sz w:val="32"/>
              </w:rPr>
              <w:t> ;</w:t>
            </w:r>
            <w:r w:rsidRPr="00691FCF">
              <w:rPr>
                <w:rFonts w:ascii="Garamond" w:hAnsi="Garamond" w:cs="GlyphLessFont"/>
                <w:i/>
                <w:sz w:val="32"/>
              </w:rPr>
              <w:t xml:space="preserve"> True and Faithful in my Words and Promises.</w:t>
            </w:r>
          </w:p>
        </w:tc>
      </w:tr>
      <w:tr w:rsidR="00691FCF" w:rsidRPr="00691FCF" w14:paraId="0396D3B2" w14:textId="77777777" w:rsidTr="002719F2">
        <w:tc>
          <w:tcPr>
            <w:tcW w:w="0" w:type="auto"/>
          </w:tcPr>
          <w:p w14:paraId="69E3D1C4" w14:textId="77777777" w:rsidR="00691FCF" w:rsidRPr="00691FCF" w:rsidRDefault="00691FCF" w:rsidP="00021628">
            <w:pPr>
              <w:pStyle w:val="CM3"/>
              <w:widowControl/>
              <w:spacing w:line="216" w:lineRule="auto"/>
              <w:ind w:firstLine="227"/>
              <w:jc w:val="both"/>
              <w:rPr>
                <w:rFonts w:ascii="Garamond" w:hAnsi="Garamond"/>
                <w:sz w:val="32"/>
                <w:szCs w:val="28"/>
              </w:rPr>
            </w:pPr>
            <w:r w:rsidRPr="00691FCF">
              <w:rPr>
                <w:rFonts w:ascii="Garamond" w:hAnsi="Garamond"/>
                <w:sz w:val="32"/>
                <w:szCs w:val="28"/>
              </w:rPr>
              <w:t xml:space="preserve">Dy </w:t>
            </w:r>
            <w:proofErr w:type="spellStart"/>
            <w:r w:rsidRPr="00691FCF">
              <w:rPr>
                <w:rFonts w:ascii="Garamond" w:hAnsi="Garamond"/>
                <w:sz w:val="32"/>
                <w:szCs w:val="28"/>
              </w:rPr>
              <w:t>vodym</w:t>
            </w:r>
            <w:proofErr w:type="spellEnd"/>
            <w:r w:rsidRPr="00691FCF">
              <w:rPr>
                <w:rFonts w:ascii="Garamond" w:hAnsi="Garamond"/>
                <w:sz w:val="32"/>
                <w:szCs w:val="28"/>
              </w:rPr>
              <w:t xml:space="preserve"> mee </w:t>
            </w:r>
            <w:proofErr w:type="spellStart"/>
            <w:r w:rsidRPr="00691FCF">
              <w:rPr>
                <w:rFonts w:ascii="Garamond" w:hAnsi="Garamond"/>
                <w:sz w:val="32"/>
                <w:szCs w:val="28"/>
              </w:rPr>
              <w:t>hene</w:t>
            </w:r>
            <w:proofErr w:type="spellEnd"/>
            <w:r w:rsidRPr="00691FCF">
              <w:rPr>
                <w:rFonts w:ascii="Garamond" w:hAnsi="Garamond"/>
                <w:sz w:val="32"/>
                <w:szCs w:val="28"/>
              </w:rPr>
              <w:t xml:space="preserve"> y </w:t>
            </w:r>
            <w:proofErr w:type="spellStart"/>
            <w:r w:rsidRPr="00691FCF">
              <w:rPr>
                <w:rFonts w:ascii="Garamond" w:hAnsi="Garamond"/>
                <w:sz w:val="32"/>
                <w:szCs w:val="28"/>
              </w:rPr>
              <w:t>smaghtagh</w:t>
            </w:r>
            <w:proofErr w:type="spellEnd"/>
            <w:r w:rsidRPr="00691FCF">
              <w:rPr>
                <w:rFonts w:ascii="Garamond" w:hAnsi="Garamond"/>
                <w:sz w:val="32"/>
                <w:szCs w:val="28"/>
              </w:rPr>
              <w:t xml:space="preserve"> as </w:t>
            </w:r>
            <w:proofErr w:type="spellStart"/>
            <w:r w:rsidRPr="00691FCF">
              <w:rPr>
                <w:rFonts w:ascii="Garamond" w:hAnsi="Garamond"/>
                <w:sz w:val="32"/>
                <w:szCs w:val="28"/>
              </w:rPr>
              <w:t>ve</w:t>
            </w:r>
            <w:proofErr w:type="spellEnd"/>
            <w:r w:rsidRPr="00691FCF">
              <w:rPr>
                <w:rFonts w:ascii="Garamond" w:hAnsi="Garamond"/>
                <w:sz w:val="32"/>
                <w:szCs w:val="28"/>
              </w:rPr>
              <w:t xml:space="preserve"> </w:t>
            </w:r>
            <w:proofErr w:type="spellStart"/>
            <w:r w:rsidRPr="00691FCF">
              <w:rPr>
                <w:rFonts w:ascii="Garamond" w:hAnsi="Garamond"/>
                <w:sz w:val="32"/>
                <w:szCs w:val="28"/>
              </w:rPr>
              <w:t>sheelt</w:t>
            </w:r>
            <w:proofErr w:type="spellEnd"/>
            <w:r w:rsidRPr="00691FCF">
              <w:rPr>
                <w:rFonts w:ascii="Garamond" w:hAnsi="Garamond"/>
                <w:sz w:val="32"/>
                <w:szCs w:val="28"/>
              </w:rPr>
              <w:t xml:space="preserve"> as glen, Bea </w:t>
            </w:r>
            <w:proofErr w:type="spellStart"/>
            <w:r w:rsidRPr="00691FCF">
              <w:rPr>
                <w:rFonts w:ascii="Garamond" w:hAnsi="Garamond"/>
                <w:sz w:val="32"/>
                <w:szCs w:val="28"/>
              </w:rPr>
              <w:t>onneragh</w:t>
            </w:r>
            <w:proofErr w:type="spellEnd"/>
            <w:r w:rsidRPr="00691FCF">
              <w:rPr>
                <w:rFonts w:ascii="Garamond" w:hAnsi="Garamond"/>
                <w:sz w:val="32"/>
                <w:szCs w:val="28"/>
              </w:rPr>
              <w:t xml:space="preserve"> as </w:t>
            </w:r>
            <w:proofErr w:type="spellStart"/>
            <w:r w:rsidRPr="00691FCF">
              <w:rPr>
                <w:rFonts w:ascii="Garamond" w:hAnsi="Garamond"/>
                <w:sz w:val="32"/>
                <w:szCs w:val="28"/>
              </w:rPr>
              <w:t>chrauee</w:t>
            </w:r>
            <w:proofErr w:type="spellEnd"/>
            <w:r w:rsidRPr="00691FCF">
              <w:rPr>
                <w:rFonts w:ascii="Garamond" w:hAnsi="Garamond"/>
                <w:sz w:val="32"/>
                <w:szCs w:val="28"/>
              </w:rPr>
              <w:t xml:space="preserve"> y </w:t>
            </w:r>
            <w:proofErr w:type="spellStart"/>
            <w:r w:rsidRPr="00691FCF">
              <w:rPr>
                <w:rFonts w:ascii="Garamond" w:hAnsi="Garamond"/>
                <w:sz w:val="32"/>
                <w:szCs w:val="28"/>
              </w:rPr>
              <w:t>lee</w:t>
            </w:r>
            <w:r w:rsidR="00BF5CBE">
              <w:rPr>
                <w:rFonts w:ascii="Garamond" w:hAnsi="Garamond"/>
                <w:sz w:val="32"/>
                <w:szCs w:val="28"/>
              </w:rPr>
              <w:t>i</w:t>
            </w:r>
            <w:r w:rsidRPr="00691FCF">
              <w:rPr>
                <w:rFonts w:ascii="Garamond" w:hAnsi="Garamond"/>
                <w:sz w:val="32"/>
                <w:szCs w:val="28"/>
              </w:rPr>
              <w:t>deil</w:t>
            </w:r>
            <w:proofErr w:type="spellEnd"/>
            <w:r w:rsidRPr="00691FCF">
              <w:rPr>
                <w:rFonts w:ascii="Garamond" w:hAnsi="Garamond"/>
                <w:sz w:val="32"/>
                <w:szCs w:val="28"/>
              </w:rPr>
              <w:t xml:space="preserve">, </w:t>
            </w:r>
            <w:proofErr w:type="spellStart"/>
            <w:r w:rsidRPr="00691FCF">
              <w:rPr>
                <w:rFonts w:ascii="Garamond" w:hAnsi="Garamond"/>
                <w:sz w:val="32"/>
                <w:szCs w:val="28"/>
              </w:rPr>
              <w:t>ve</w:t>
            </w:r>
            <w:proofErr w:type="spellEnd"/>
            <w:r w:rsidRPr="00691FCF">
              <w:rPr>
                <w:rFonts w:ascii="Garamond" w:hAnsi="Garamond"/>
                <w:sz w:val="32"/>
                <w:szCs w:val="28"/>
              </w:rPr>
              <w:t xml:space="preserve"> </w:t>
            </w:r>
            <w:proofErr w:type="spellStart"/>
            <w:r w:rsidRPr="00691FCF">
              <w:rPr>
                <w:rFonts w:ascii="Garamond" w:hAnsi="Garamond"/>
                <w:sz w:val="32"/>
                <w:szCs w:val="28"/>
              </w:rPr>
              <w:t>booiagh</w:t>
            </w:r>
            <w:proofErr w:type="spellEnd"/>
            <w:r w:rsidRPr="00691FCF">
              <w:rPr>
                <w:rFonts w:ascii="Garamond" w:hAnsi="Garamond"/>
                <w:sz w:val="32"/>
                <w:szCs w:val="28"/>
              </w:rPr>
              <w:t xml:space="preserve"> </w:t>
            </w:r>
            <w:proofErr w:type="spellStart"/>
            <w:r w:rsidRPr="00691FCF">
              <w:rPr>
                <w:rFonts w:ascii="Garamond" w:hAnsi="Garamond"/>
                <w:sz w:val="32"/>
                <w:szCs w:val="28"/>
              </w:rPr>
              <w:t>lesh</w:t>
            </w:r>
            <w:proofErr w:type="spellEnd"/>
            <w:r w:rsidRPr="00691FCF">
              <w:rPr>
                <w:rFonts w:ascii="Garamond" w:hAnsi="Garamond"/>
                <w:sz w:val="32"/>
                <w:szCs w:val="28"/>
              </w:rPr>
              <w:t xml:space="preserve"> my </w:t>
            </w:r>
            <w:proofErr w:type="spellStart"/>
            <w:r w:rsidRPr="00691FCF">
              <w:rPr>
                <w:rFonts w:ascii="Garamond" w:hAnsi="Garamond"/>
                <w:sz w:val="32"/>
                <w:szCs w:val="28"/>
              </w:rPr>
              <w:t>stayd</w:t>
            </w:r>
            <w:proofErr w:type="spellEnd"/>
            <w:r w:rsidRPr="00691FCF">
              <w:rPr>
                <w:rFonts w:ascii="Garamond" w:hAnsi="Garamond"/>
                <w:sz w:val="32"/>
                <w:szCs w:val="28"/>
              </w:rPr>
              <w:t xml:space="preserve"> </w:t>
            </w:r>
            <w:proofErr w:type="spellStart"/>
            <w:r w:rsidRPr="00691FCF">
              <w:rPr>
                <w:rFonts w:ascii="Garamond" w:hAnsi="Garamond"/>
                <w:sz w:val="32"/>
                <w:szCs w:val="28"/>
              </w:rPr>
              <w:t>hene</w:t>
            </w:r>
            <w:proofErr w:type="spellEnd"/>
            <w:r w:rsidRPr="00691FCF">
              <w:rPr>
                <w:rFonts w:ascii="Garamond" w:hAnsi="Garamond"/>
                <w:sz w:val="32"/>
                <w:szCs w:val="28"/>
              </w:rPr>
              <w:t xml:space="preserve">, as gyn </w:t>
            </w:r>
            <w:proofErr w:type="spellStart"/>
            <w:r w:rsidRPr="00691FCF">
              <w:rPr>
                <w:rFonts w:ascii="Garamond" w:hAnsi="Garamond"/>
                <w:sz w:val="32"/>
                <w:szCs w:val="28"/>
              </w:rPr>
              <w:t>dy</w:t>
            </w:r>
            <w:proofErr w:type="spellEnd"/>
            <w:r w:rsidRPr="00691FCF">
              <w:rPr>
                <w:rFonts w:ascii="Garamond" w:hAnsi="Garamond"/>
                <w:sz w:val="32"/>
                <w:szCs w:val="28"/>
              </w:rPr>
              <w:t xml:space="preserve"> </w:t>
            </w:r>
            <w:proofErr w:type="spellStart"/>
            <w:r w:rsidRPr="00691FCF">
              <w:rPr>
                <w:rFonts w:ascii="Garamond" w:hAnsi="Garamond"/>
                <w:sz w:val="32"/>
                <w:szCs w:val="28"/>
              </w:rPr>
              <w:t>bragh</w:t>
            </w:r>
            <w:proofErr w:type="spellEnd"/>
            <w:r w:rsidRPr="00691FCF">
              <w:rPr>
                <w:rFonts w:ascii="Garamond" w:hAnsi="Garamond"/>
                <w:sz w:val="32"/>
                <w:szCs w:val="28"/>
              </w:rPr>
              <w:t xml:space="preserve"> </w:t>
            </w:r>
            <w:proofErr w:type="spellStart"/>
            <w:r w:rsidRPr="00691FCF">
              <w:rPr>
                <w:rFonts w:ascii="Garamond" w:hAnsi="Garamond"/>
                <w:sz w:val="32"/>
                <w:szCs w:val="28"/>
              </w:rPr>
              <w:t>shirrey</w:t>
            </w:r>
            <w:proofErr w:type="spellEnd"/>
            <w:r w:rsidRPr="00691FCF">
              <w:rPr>
                <w:rFonts w:ascii="Garamond" w:hAnsi="Garamond"/>
                <w:sz w:val="32"/>
                <w:szCs w:val="28"/>
              </w:rPr>
              <w:t xml:space="preserve"> y </w:t>
            </w:r>
            <w:proofErr w:type="spellStart"/>
            <w:r w:rsidRPr="00691FCF">
              <w:rPr>
                <w:rFonts w:ascii="Garamond" w:hAnsi="Garamond"/>
                <w:sz w:val="32"/>
                <w:szCs w:val="28"/>
              </w:rPr>
              <w:t>yanoo</w:t>
            </w:r>
            <w:proofErr w:type="spellEnd"/>
            <w:r w:rsidRPr="00691FCF">
              <w:rPr>
                <w:rFonts w:ascii="Garamond" w:hAnsi="Garamond"/>
                <w:sz w:val="32"/>
                <w:szCs w:val="28"/>
              </w:rPr>
              <w:t xml:space="preserve"> </w:t>
            </w:r>
            <w:proofErr w:type="spellStart"/>
            <w:r w:rsidRPr="00691FCF">
              <w:rPr>
                <w:rFonts w:ascii="Garamond" w:hAnsi="Garamond"/>
                <w:sz w:val="32"/>
                <w:szCs w:val="28"/>
              </w:rPr>
              <w:t>ny</w:t>
            </w:r>
            <w:proofErr w:type="spellEnd"/>
            <w:r w:rsidRPr="00691FCF">
              <w:rPr>
                <w:rFonts w:ascii="Garamond" w:hAnsi="Garamond"/>
                <w:sz w:val="32"/>
                <w:szCs w:val="28"/>
              </w:rPr>
              <w:t xml:space="preserve"> share e</w:t>
            </w:r>
            <w:r w:rsidR="00BF5CBE">
              <w:rPr>
                <w:rFonts w:ascii="Garamond" w:hAnsi="Garamond"/>
                <w:sz w:val="32"/>
                <w:szCs w:val="28"/>
              </w:rPr>
              <w:t>h,</w:t>
            </w:r>
            <w:r w:rsidRPr="00691FCF">
              <w:rPr>
                <w:rFonts w:ascii="Garamond" w:hAnsi="Garamond"/>
                <w:sz w:val="32"/>
                <w:szCs w:val="28"/>
              </w:rPr>
              <w:t xml:space="preserve"> </w:t>
            </w:r>
            <w:proofErr w:type="spellStart"/>
            <w:r w:rsidRPr="00691FCF">
              <w:rPr>
                <w:rFonts w:ascii="Garamond" w:hAnsi="Garamond"/>
                <w:sz w:val="32"/>
                <w:szCs w:val="28"/>
              </w:rPr>
              <w:t>liorish</w:t>
            </w:r>
            <w:proofErr w:type="spellEnd"/>
            <w:r w:rsidRPr="00691FCF">
              <w:rPr>
                <w:rFonts w:ascii="Garamond" w:hAnsi="Garamond"/>
                <w:sz w:val="32"/>
                <w:szCs w:val="28"/>
              </w:rPr>
              <w:t xml:space="preserve"> </w:t>
            </w:r>
            <w:proofErr w:type="spellStart"/>
            <w:r w:rsidRPr="00691FCF">
              <w:rPr>
                <w:rFonts w:ascii="Garamond" w:hAnsi="Garamond"/>
                <w:sz w:val="32"/>
                <w:szCs w:val="28"/>
              </w:rPr>
              <w:t>raadjin</w:t>
            </w:r>
            <w:proofErr w:type="spellEnd"/>
            <w:r w:rsidRPr="00691FCF">
              <w:rPr>
                <w:rFonts w:ascii="Garamond" w:hAnsi="Garamond"/>
                <w:sz w:val="32"/>
                <w:szCs w:val="28"/>
              </w:rPr>
              <w:t xml:space="preserve"> </w:t>
            </w:r>
            <w:proofErr w:type="spellStart"/>
            <w:r w:rsidRPr="00691FCF">
              <w:rPr>
                <w:rFonts w:ascii="Garamond" w:hAnsi="Garamond"/>
                <w:sz w:val="32"/>
                <w:szCs w:val="28"/>
              </w:rPr>
              <w:t>niau-yeeragh</w:t>
            </w:r>
            <w:proofErr w:type="spellEnd"/>
            <w:r w:rsidRPr="00691FCF">
              <w:rPr>
                <w:rFonts w:ascii="Garamond" w:hAnsi="Garamond"/>
                <w:sz w:val="32"/>
                <w:szCs w:val="28"/>
              </w:rPr>
              <w:t xml:space="preserve">. </w:t>
            </w:r>
          </w:p>
        </w:tc>
        <w:tc>
          <w:tcPr>
            <w:tcW w:w="0" w:type="auto"/>
          </w:tcPr>
          <w:p w14:paraId="63F33075" w14:textId="77777777" w:rsidR="00691FCF" w:rsidRPr="00691FCF" w:rsidRDefault="00691FCF"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t xml:space="preserve">That I may be Temperate, Sober, and </w:t>
            </w:r>
            <w:proofErr w:type="spellStart"/>
            <w:r w:rsidRPr="00691FCF">
              <w:rPr>
                <w:rFonts w:ascii="Garamond" w:hAnsi="Garamond" w:cs="GlyphLessFont"/>
                <w:i/>
                <w:sz w:val="32"/>
              </w:rPr>
              <w:t>Chast</w:t>
            </w:r>
            <w:proofErr w:type="spellEnd"/>
            <w:r w:rsidRPr="00691FCF">
              <w:rPr>
                <w:rFonts w:ascii="Garamond" w:hAnsi="Garamond" w:cs="GlyphLessFont"/>
                <w:sz w:val="32"/>
              </w:rPr>
              <w:t> ;</w:t>
            </w:r>
            <w:r w:rsidRPr="00691FCF">
              <w:rPr>
                <w:rFonts w:ascii="Garamond" w:hAnsi="Garamond" w:cs="GlyphLessFont"/>
                <w:i/>
                <w:sz w:val="32"/>
              </w:rPr>
              <w:t xml:space="preserve"> lead an Honest and a Godly Life</w:t>
            </w:r>
            <w:r w:rsidRPr="00691FCF">
              <w:rPr>
                <w:rFonts w:ascii="Garamond" w:hAnsi="Garamond" w:cs="GlyphLessFont"/>
                <w:sz w:val="32"/>
              </w:rPr>
              <w:t> ;</w:t>
            </w:r>
            <w:r w:rsidRPr="00691FCF">
              <w:rPr>
                <w:rFonts w:ascii="Garamond" w:hAnsi="Garamond" w:cs="GlyphLessFont"/>
                <w:i/>
                <w:sz w:val="32"/>
              </w:rPr>
              <w:t xml:space="preserve"> be content with my Condition, and never desire to better it by unjust ways.</w:t>
            </w:r>
          </w:p>
        </w:tc>
      </w:tr>
      <w:tr w:rsidR="00BF5CBE" w:rsidRPr="00691FCF" w14:paraId="7659BAF7" w14:textId="77777777" w:rsidTr="002719F2">
        <w:tc>
          <w:tcPr>
            <w:tcW w:w="0" w:type="auto"/>
          </w:tcPr>
          <w:p w14:paraId="4C440950" w14:textId="77777777" w:rsidR="00BF5CBE" w:rsidRPr="00BF5CBE" w:rsidRDefault="00BF5CBE" w:rsidP="00021628">
            <w:pPr>
              <w:pStyle w:val="CM3"/>
              <w:widowControl/>
              <w:spacing w:line="216" w:lineRule="auto"/>
              <w:ind w:firstLine="227"/>
              <w:jc w:val="both"/>
              <w:rPr>
                <w:rFonts w:ascii="Garamond" w:hAnsi="Garamond"/>
                <w:sz w:val="32"/>
                <w:szCs w:val="28"/>
              </w:rPr>
            </w:pPr>
            <w:r w:rsidRPr="00BF5CBE">
              <w:rPr>
                <w:rFonts w:ascii="Garamond" w:hAnsi="Garamond"/>
                <w:sz w:val="32"/>
                <w:szCs w:val="28"/>
              </w:rPr>
              <w:t xml:space="preserve">Dy jean y </w:t>
            </w:r>
            <w:proofErr w:type="spellStart"/>
            <w:r w:rsidRPr="00BF5CBE">
              <w:rPr>
                <w:rFonts w:ascii="Garamond" w:hAnsi="Garamond"/>
                <w:sz w:val="32"/>
                <w:szCs w:val="28"/>
              </w:rPr>
              <w:t>Chiarn</w:t>
            </w:r>
            <w:proofErr w:type="spellEnd"/>
            <w:r w:rsidRPr="00BF5CBE">
              <w:rPr>
                <w:rFonts w:ascii="Garamond" w:hAnsi="Garamond"/>
                <w:sz w:val="32"/>
                <w:szCs w:val="28"/>
              </w:rPr>
              <w:t xml:space="preserve"> my </w:t>
            </w:r>
            <w:proofErr w:type="spellStart"/>
            <w:r w:rsidRPr="00BF5CBE">
              <w:rPr>
                <w:rFonts w:ascii="Garamond" w:hAnsi="Garamond"/>
                <w:sz w:val="32"/>
                <w:szCs w:val="28"/>
              </w:rPr>
              <w:t>choadey</w:t>
            </w:r>
            <w:proofErr w:type="spellEnd"/>
            <w:r w:rsidRPr="00BF5CBE">
              <w:rPr>
                <w:rFonts w:ascii="Garamond" w:hAnsi="Garamond"/>
                <w:sz w:val="32"/>
                <w:szCs w:val="28"/>
              </w:rPr>
              <w:t xml:space="preserve"> </w:t>
            </w:r>
            <w:proofErr w:type="spellStart"/>
            <w:r w:rsidRPr="00BF5CBE">
              <w:rPr>
                <w:rFonts w:ascii="Garamond" w:hAnsi="Garamond"/>
                <w:sz w:val="32"/>
                <w:szCs w:val="28"/>
              </w:rPr>
              <w:t>veih</w:t>
            </w:r>
            <w:proofErr w:type="spellEnd"/>
            <w:r w:rsidRPr="00BF5CBE">
              <w:rPr>
                <w:rFonts w:ascii="Garamond" w:hAnsi="Garamond"/>
                <w:sz w:val="32"/>
                <w:szCs w:val="28"/>
              </w:rPr>
              <w:t xml:space="preserve"> </w:t>
            </w:r>
            <w:proofErr w:type="spellStart"/>
            <w:r w:rsidRPr="00BF5CBE">
              <w:rPr>
                <w:rFonts w:ascii="Garamond" w:hAnsi="Garamond"/>
                <w:sz w:val="32"/>
                <w:szCs w:val="28"/>
              </w:rPr>
              <w:t>dagh</w:t>
            </w:r>
            <w:proofErr w:type="spellEnd"/>
            <w:r w:rsidRPr="00BF5CBE">
              <w:rPr>
                <w:rFonts w:ascii="Garamond" w:hAnsi="Garamond"/>
                <w:sz w:val="32"/>
                <w:szCs w:val="28"/>
              </w:rPr>
              <w:t xml:space="preserve"> </w:t>
            </w:r>
            <w:proofErr w:type="spellStart"/>
            <w:r w:rsidRPr="00BF5CBE">
              <w:rPr>
                <w:rFonts w:ascii="Garamond" w:hAnsi="Garamond"/>
                <w:sz w:val="32"/>
                <w:szCs w:val="28"/>
              </w:rPr>
              <w:t>olk</w:t>
            </w:r>
            <w:proofErr w:type="spellEnd"/>
            <w:r w:rsidRPr="00BF5CBE">
              <w:rPr>
                <w:rFonts w:ascii="Garamond" w:hAnsi="Garamond"/>
                <w:sz w:val="32"/>
                <w:szCs w:val="28"/>
              </w:rPr>
              <w:t xml:space="preserve">. </w:t>
            </w:r>
            <w:proofErr w:type="spellStart"/>
            <w:r w:rsidRPr="00BF5CBE">
              <w:rPr>
                <w:rFonts w:ascii="Garamond" w:hAnsi="Garamond"/>
                <w:sz w:val="32"/>
                <w:szCs w:val="28"/>
              </w:rPr>
              <w:t>Veih</w:t>
            </w:r>
            <w:proofErr w:type="spellEnd"/>
            <w:r w:rsidRPr="00BF5CBE">
              <w:rPr>
                <w:rFonts w:ascii="Garamond" w:hAnsi="Garamond"/>
                <w:sz w:val="32"/>
                <w:szCs w:val="28"/>
              </w:rPr>
              <w:t xml:space="preserve"> </w:t>
            </w:r>
            <w:proofErr w:type="spellStart"/>
            <w:r w:rsidRPr="00BF5CBE">
              <w:rPr>
                <w:rFonts w:ascii="Garamond" w:hAnsi="Garamond"/>
                <w:i/>
                <w:sz w:val="32"/>
                <w:szCs w:val="28"/>
              </w:rPr>
              <w:t>Moyrn</w:t>
            </w:r>
            <w:proofErr w:type="spellEnd"/>
            <w:r w:rsidRPr="00BF5CBE">
              <w:rPr>
                <w:rFonts w:ascii="Garamond" w:hAnsi="Garamond"/>
                <w:sz w:val="32"/>
                <w:szCs w:val="28"/>
              </w:rPr>
              <w:t xml:space="preserve"> as </w:t>
            </w:r>
            <w:proofErr w:type="spellStart"/>
            <w:r w:rsidRPr="00BF5CBE">
              <w:rPr>
                <w:rFonts w:ascii="Garamond" w:hAnsi="Garamond"/>
                <w:i/>
                <w:sz w:val="32"/>
                <w:szCs w:val="28"/>
              </w:rPr>
              <w:t>Goanlys</w:t>
            </w:r>
            <w:proofErr w:type="spellEnd"/>
            <w:r w:rsidRPr="00BF5CBE">
              <w:rPr>
                <w:rFonts w:ascii="Garamond" w:hAnsi="Garamond"/>
                <w:sz w:val="32"/>
                <w:szCs w:val="28"/>
              </w:rPr>
              <w:t xml:space="preserve">, as </w:t>
            </w:r>
            <w:proofErr w:type="spellStart"/>
            <w:r w:rsidRPr="00BF5CBE">
              <w:rPr>
                <w:rFonts w:ascii="Garamond" w:hAnsi="Garamond"/>
                <w:i/>
                <w:sz w:val="32"/>
                <w:szCs w:val="28"/>
              </w:rPr>
              <w:t>Meerioose</w:t>
            </w:r>
            <w:proofErr w:type="spellEnd"/>
            <w:r w:rsidRPr="00BF5CBE">
              <w:rPr>
                <w:rFonts w:ascii="Garamond" w:hAnsi="Garamond"/>
                <w:sz w:val="32"/>
                <w:szCs w:val="28"/>
              </w:rPr>
              <w:t xml:space="preserve"> as </w:t>
            </w:r>
            <w:proofErr w:type="spellStart"/>
            <w:r w:rsidRPr="00BF5CBE">
              <w:rPr>
                <w:rFonts w:ascii="Garamond" w:hAnsi="Garamond"/>
                <w:i/>
                <w:sz w:val="32"/>
                <w:szCs w:val="28"/>
              </w:rPr>
              <w:t>Niau</w:t>
            </w:r>
            <w:r w:rsidRPr="00BF5CBE">
              <w:rPr>
                <w:rFonts w:ascii="Garamond" w:hAnsi="Garamond"/>
                <w:sz w:val="32"/>
                <w:szCs w:val="28"/>
              </w:rPr>
              <w:t>-</w:t>
            </w:r>
            <w:r w:rsidRPr="00BF5CBE">
              <w:rPr>
                <w:rFonts w:ascii="Garamond" w:hAnsi="Garamond"/>
                <w:i/>
                <w:sz w:val="32"/>
                <w:szCs w:val="28"/>
              </w:rPr>
              <w:t>ghlennid</w:t>
            </w:r>
            <w:proofErr w:type="spellEnd"/>
            <w:r w:rsidRPr="00BF5CBE">
              <w:rPr>
                <w:rFonts w:ascii="Garamond" w:hAnsi="Garamond"/>
                <w:sz w:val="32"/>
                <w:szCs w:val="28"/>
              </w:rPr>
              <w:t xml:space="preserve">, </w:t>
            </w:r>
            <w:proofErr w:type="spellStart"/>
            <w:r w:rsidRPr="00BF5CBE">
              <w:rPr>
                <w:rFonts w:ascii="Garamond" w:hAnsi="Garamond"/>
                <w:sz w:val="32"/>
                <w:szCs w:val="28"/>
              </w:rPr>
              <w:t>veih</w:t>
            </w:r>
            <w:proofErr w:type="spellEnd"/>
            <w:r w:rsidRPr="00BF5CBE">
              <w:rPr>
                <w:rFonts w:ascii="Garamond" w:hAnsi="Garamond"/>
                <w:sz w:val="32"/>
                <w:szCs w:val="28"/>
              </w:rPr>
              <w:t xml:space="preserve"> </w:t>
            </w:r>
            <w:proofErr w:type="spellStart"/>
            <w:r w:rsidRPr="00BF5CBE">
              <w:rPr>
                <w:rFonts w:ascii="Garamond" w:hAnsi="Garamond"/>
                <w:i/>
                <w:sz w:val="32"/>
                <w:szCs w:val="28"/>
              </w:rPr>
              <w:t>Foalsaght</w:t>
            </w:r>
            <w:proofErr w:type="spellEnd"/>
            <w:r w:rsidRPr="00BF5CBE">
              <w:rPr>
                <w:rFonts w:ascii="Garamond" w:hAnsi="Garamond"/>
                <w:sz w:val="32"/>
                <w:szCs w:val="28"/>
              </w:rPr>
              <w:t xml:space="preserve"> as </w:t>
            </w:r>
            <w:proofErr w:type="spellStart"/>
            <w:r w:rsidRPr="00BF5CBE">
              <w:rPr>
                <w:rFonts w:ascii="Garamond" w:hAnsi="Garamond"/>
                <w:i/>
                <w:sz w:val="32"/>
                <w:szCs w:val="28"/>
              </w:rPr>
              <w:t>aigney</w:t>
            </w:r>
            <w:proofErr w:type="spellEnd"/>
            <w:r w:rsidRPr="00BF5CBE">
              <w:rPr>
                <w:rFonts w:ascii="Garamond" w:hAnsi="Garamond"/>
                <w:sz w:val="32"/>
                <w:szCs w:val="28"/>
              </w:rPr>
              <w:t xml:space="preserve"> </w:t>
            </w:r>
            <w:proofErr w:type="spellStart"/>
            <w:r w:rsidRPr="00BF5CBE">
              <w:rPr>
                <w:rFonts w:ascii="Garamond" w:hAnsi="Garamond"/>
                <w:i/>
                <w:sz w:val="32"/>
                <w:szCs w:val="28"/>
              </w:rPr>
              <w:t>seihltagh</w:t>
            </w:r>
            <w:proofErr w:type="spellEnd"/>
            <w:r w:rsidRPr="00BF5CBE">
              <w:rPr>
                <w:rFonts w:ascii="Garamond" w:hAnsi="Garamond"/>
                <w:sz w:val="32"/>
                <w:szCs w:val="28"/>
              </w:rPr>
              <w:t xml:space="preserve">, as </w:t>
            </w:r>
            <w:proofErr w:type="spellStart"/>
            <w:r w:rsidRPr="00BF5CBE">
              <w:rPr>
                <w:rFonts w:ascii="Garamond" w:hAnsi="Garamond"/>
                <w:sz w:val="32"/>
                <w:szCs w:val="28"/>
              </w:rPr>
              <w:t>veih</w:t>
            </w:r>
            <w:proofErr w:type="spellEnd"/>
            <w:r w:rsidRPr="00BF5CBE">
              <w:rPr>
                <w:rFonts w:ascii="Garamond" w:hAnsi="Garamond"/>
                <w:sz w:val="32"/>
                <w:szCs w:val="28"/>
              </w:rPr>
              <w:t xml:space="preserve"> </w:t>
            </w:r>
            <w:proofErr w:type="spellStart"/>
            <w:r w:rsidRPr="00BF5CBE">
              <w:rPr>
                <w:rFonts w:ascii="Garamond" w:hAnsi="Garamond"/>
                <w:i/>
                <w:sz w:val="32"/>
                <w:szCs w:val="28"/>
              </w:rPr>
              <w:t>Breagyn</w:t>
            </w:r>
            <w:proofErr w:type="spellEnd"/>
            <w:r w:rsidRPr="00BF5CBE">
              <w:rPr>
                <w:rFonts w:ascii="Garamond" w:hAnsi="Garamond"/>
                <w:sz w:val="32"/>
                <w:szCs w:val="28"/>
              </w:rPr>
              <w:t xml:space="preserve"> as </w:t>
            </w:r>
            <w:proofErr w:type="spellStart"/>
            <w:r w:rsidRPr="00BF5CBE">
              <w:rPr>
                <w:rFonts w:ascii="Garamond" w:hAnsi="Garamond"/>
                <w:i/>
                <w:sz w:val="32"/>
                <w:szCs w:val="28"/>
              </w:rPr>
              <w:t>Scammyltyn</w:t>
            </w:r>
            <w:proofErr w:type="spellEnd"/>
            <w:r w:rsidRPr="00BF5CBE">
              <w:rPr>
                <w:rFonts w:ascii="Garamond" w:hAnsi="Garamond"/>
                <w:sz w:val="32"/>
                <w:szCs w:val="28"/>
              </w:rPr>
              <w:t xml:space="preserve">. </w:t>
            </w:r>
          </w:p>
        </w:tc>
        <w:tc>
          <w:tcPr>
            <w:tcW w:w="0" w:type="auto"/>
          </w:tcPr>
          <w:p w14:paraId="69261DFF" w14:textId="77777777" w:rsidR="00BF5CBE" w:rsidRPr="00691FCF" w:rsidRDefault="00BF5CBE"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t xml:space="preserve">The Lord Preserve me from all Evil. From </w:t>
            </w:r>
            <w:r w:rsidRPr="00691FCF">
              <w:rPr>
                <w:rFonts w:ascii="Garamond" w:hAnsi="Garamond" w:cs="GlyphLessFont"/>
                <w:sz w:val="32"/>
              </w:rPr>
              <w:t>Pride</w:t>
            </w:r>
            <w:r w:rsidRPr="00691FCF">
              <w:rPr>
                <w:rFonts w:ascii="Garamond" w:hAnsi="Garamond" w:cs="GlyphLessFont"/>
                <w:i/>
                <w:sz w:val="32"/>
              </w:rPr>
              <w:t xml:space="preserve">, and </w:t>
            </w:r>
            <w:r w:rsidRPr="00691FCF">
              <w:rPr>
                <w:rFonts w:ascii="Garamond" w:hAnsi="Garamond" w:cs="GlyphLessFont"/>
                <w:sz w:val="32"/>
              </w:rPr>
              <w:t>Malice</w:t>
            </w:r>
            <w:r w:rsidRPr="00691FCF">
              <w:rPr>
                <w:rFonts w:ascii="Garamond" w:hAnsi="Garamond" w:cs="GlyphLessFont"/>
                <w:i/>
                <w:sz w:val="32"/>
              </w:rPr>
              <w:t xml:space="preserve">, and </w:t>
            </w:r>
            <w:r w:rsidRPr="00691FCF">
              <w:rPr>
                <w:rFonts w:ascii="Garamond" w:hAnsi="Garamond" w:cs="GlyphLessFont"/>
                <w:sz w:val="32"/>
              </w:rPr>
              <w:t>Idleness</w:t>
            </w:r>
            <w:r w:rsidRPr="00691FCF">
              <w:rPr>
                <w:rFonts w:ascii="Garamond" w:hAnsi="Garamond" w:cs="GlyphLessFont"/>
                <w:i/>
                <w:sz w:val="32"/>
              </w:rPr>
              <w:t xml:space="preserve">, and </w:t>
            </w:r>
            <w:r w:rsidRPr="00691FCF">
              <w:rPr>
                <w:rFonts w:ascii="Garamond" w:hAnsi="Garamond" w:cs="GlyphLessFont"/>
                <w:sz w:val="32"/>
              </w:rPr>
              <w:t>Uncleanness ;</w:t>
            </w:r>
            <w:r w:rsidRPr="00691FCF">
              <w:rPr>
                <w:rFonts w:ascii="Garamond" w:hAnsi="Garamond" w:cs="GlyphLessFont"/>
                <w:i/>
                <w:sz w:val="32"/>
              </w:rPr>
              <w:t xml:space="preserve"> from </w:t>
            </w:r>
            <w:r w:rsidRPr="00691FCF">
              <w:rPr>
                <w:rFonts w:ascii="Garamond" w:hAnsi="Garamond" w:cs="GlyphLessFont"/>
                <w:sz w:val="32"/>
              </w:rPr>
              <w:t>Deceit</w:t>
            </w:r>
            <w:r w:rsidRPr="00691FCF">
              <w:rPr>
                <w:rFonts w:ascii="Garamond" w:hAnsi="Garamond" w:cs="GlyphLessFont"/>
                <w:i/>
                <w:sz w:val="32"/>
              </w:rPr>
              <w:t xml:space="preserve">, and </w:t>
            </w:r>
            <w:r w:rsidRPr="00691FCF">
              <w:rPr>
                <w:rFonts w:ascii="Garamond" w:hAnsi="Garamond" w:cs="GlyphLessFont"/>
                <w:sz w:val="32"/>
              </w:rPr>
              <w:t>Worldly</w:t>
            </w:r>
            <w:r w:rsidRPr="00691FCF">
              <w:rPr>
                <w:rFonts w:ascii="Garamond" w:hAnsi="Garamond" w:cs="GlyphLessFont"/>
                <w:i/>
                <w:sz w:val="32"/>
              </w:rPr>
              <w:t xml:space="preserve"> </w:t>
            </w:r>
            <w:r w:rsidRPr="00691FCF">
              <w:rPr>
                <w:rFonts w:ascii="Garamond" w:hAnsi="Garamond" w:cs="GlyphLessFont"/>
                <w:sz w:val="32"/>
              </w:rPr>
              <w:t>mindedness,</w:t>
            </w:r>
            <w:r w:rsidRPr="00691FCF">
              <w:rPr>
                <w:rFonts w:ascii="Garamond" w:hAnsi="Garamond" w:cs="GlyphLessFont"/>
                <w:i/>
                <w:sz w:val="32"/>
              </w:rPr>
              <w:t xml:space="preserve"> and from </w:t>
            </w:r>
            <w:r w:rsidRPr="00691FCF">
              <w:rPr>
                <w:rFonts w:ascii="Garamond" w:hAnsi="Garamond" w:cs="GlyphLessFont"/>
                <w:sz w:val="32"/>
              </w:rPr>
              <w:t>Lying</w:t>
            </w:r>
            <w:r w:rsidRPr="00691FCF">
              <w:rPr>
                <w:rFonts w:ascii="Garamond" w:hAnsi="Garamond" w:cs="GlyphLessFont"/>
                <w:i/>
                <w:sz w:val="32"/>
              </w:rPr>
              <w:t xml:space="preserve"> and </w:t>
            </w:r>
            <w:r w:rsidRPr="00691FCF">
              <w:rPr>
                <w:rFonts w:ascii="Garamond" w:hAnsi="Garamond" w:cs="GlyphLessFont"/>
                <w:sz w:val="32"/>
              </w:rPr>
              <w:t>Slandering</w:t>
            </w:r>
            <w:r w:rsidRPr="00691FCF">
              <w:rPr>
                <w:rFonts w:ascii="Garamond" w:hAnsi="Garamond" w:cs="GlyphLessFont"/>
                <w:i/>
                <w:sz w:val="32"/>
              </w:rPr>
              <w:t>.</w:t>
            </w:r>
          </w:p>
        </w:tc>
      </w:tr>
      <w:tr w:rsidR="00BF5CBE" w:rsidRPr="00691FCF" w14:paraId="1FA57591" w14:textId="77777777" w:rsidTr="002719F2">
        <w:tc>
          <w:tcPr>
            <w:tcW w:w="0" w:type="auto"/>
          </w:tcPr>
          <w:p w14:paraId="6B66952E" w14:textId="77777777" w:rsidR="00BF5CBE" w:rsidRPr="00BF5CBE" w:rsidRDefault="00BF5CBE" w:rsidP="00021628">
            <w:pPr>
              <w:pStyle w:val="CM3"/>
              <w:widowControl/>
              <w:spacing w:line="216" w:lineRule="auto"/>
              <w:ind w:firstLine="227"/>
              <w:jc w:val="both"/>
              <w:rPr>
                <w:rFonts w:ascii="Garamond" w:hAnsi="Garamond"/>
                <w:sz w:val="32"/>
                <w:szCs w:val="28"/>
              </w:rPr>
            </w:pPr>
            <w:r w:rsidRPr="00BF5CBE">
              <w:rPr>
                <w:rFonts w:ascii="Garamond" w:hAnsi="Garamond"/>
                <w:sz w:val="32"/>
                <w:szCs w:val="28"/>
              </w:rPr>
              <w:t xml:space="preserve">Ta mee </w:t>
            </w:r>
            <w:proofErr w:type="spellStart"/>
            <w:r w:rsidRPr="00BF5CBE">
              <w:rPr>
                <w:rFonts w:ascii="Garamond" w:hAnsi="Garamond"/>
                <w:sz w:val="32"/>
                <w:szCs w:val="28"/>
              </w:rPr>
              <w:t>guee</w:t>
            </w:r>
            <w:proofErr w:type="spellEnd"/>
            <w:r>
              <w:rPr>
                <w:rFonts w:ascii="Garamond" w:hAnsi="Garamond"/>
                <w:sz w:val="32"/>
                <w:szCs w:val="28"/>
              </w:rPr>
              <w:t>,</w:t>
            </w:r>
            <w:r w:rsidRPr="00BF5CBE">
              <w:rPr>
                <w:rFonts w:ascii="Garamond" w:hAnsi="Garamond"/>
                <w:sz w:val="32"/>
                <w:szCs w:val="28"/>
              </w:rPr>
              <w:t xml:space="preserve"> </w:t>
            </w:r>
            <w:proofErr w:type="spellStart"/>
            <w:r w:rsidRPr="00BF5CBE">
              <w:rPr>
                <w:rFonts w:ascii="Garamond" w:hAnsi="Garamond"/>
                <w:sz w:val="32"/>
                <w:szCs w:val="28"/>
              </w:rPr>
              <w:t>gys</w:t>
            </w:r>
            <w:proofErr w:type="spellEnd"/>
            <w:r w:rsidRPr="00BF5CBE">
              <w:rPr>
                <w:rFonts w:ascii="Garamond" w:hAnsi="Garamond"/>
                <w:sz w:val="32"/>
                <w:szCs w:val="28"/>
              </w:rPr>
              <w:t xml:space="preserve"> </w:t>
            </w:r>
            <w:proofErr w:type="spellStart"/>
            <w:r w:rsidRPr="00BF5CBE">
              <w:rPr>
                <w:rFonts w:ascii="Garamond" w:hAnsi="Garamond"/>
                <w:sz w:val="32"/>
                <w:szCs w:val="28"/>
              </w:rPr>
              <w:t>Jee</w:t>
            </w:r>
            <w:proofErr w:type="spellEnd"/>
            <w:r w:rsidRPr="00BF5CBE">
              <w:rPr>
                <w:rFonts w:ascii="Garamond" w:hAnsi="Garamond"/>
                <w:sz w:val="32"/>
                <w:szCs w:val="28"/>
              </w:rPr>
              <w:t xml:space="preserve"> e </w:t>
            </w:r>
            <w:proofErr w:type="spellStart"/>
            <w:r w:rsidRPr="00BF5CBE">
              <w:rPr>
                <w:rFonts w:ascii="Garamond" w:hAnsi="Garamond"/>
                <w:sz w:val="32"/>
                <w:szCs w:val="28"/>
              </w:rPr>
              <w:t>Ghrayse</w:t>
            </w:r>
            <w:proofErr w:type="spellEnd"/>
            <w:r w:rsidRPr="00BF5CBE">
              <w:rPr>
                <w:rFonts w:ascii="Garamond" w:hAnsi="Garamond"/>
                <w:sz w:val="32"/>
                <w:szCs w:val="28"/>
              </w:rPr>
              <w:t xml:space="preserve"> </w:t>
            </w:r>
            <w:proofErr w:type="spellStart"/>
            <w:r w:rsidRPr="00BF5CBE">
              <w:rPr>
                <w:rFonts w:ascii="Garamond" w:hAnsi="Garamond"/>
                <w:sz w:val="32"/>
                <w:szCs w:val="28"/>
              </w:rPr>
              <w:t>ve</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w:t>
            </w:r>
            <w:proofErr w:type="spellStart"/>
            <w:r w:rsidRPr="00BF5CBE">
              <w:rPr>
                <w:rFonts w:ascii="Garamond" w:hAnsi="Garamond"/>
                <w:sz w:val="32"/>
                <w:szCs w:val="28"/>
              </w:rPr>
              <w:t>bragh</w:t>
            </w:r>
            <w:proofErr w:type="spellEnd"/>
            <w:r w:rsidRPr="00BF5CBE">
              <w:rPr>
                <w:rFonts w:ascii="Garamond" w:hAnsi="Garamond"/>
                <w:sz w:val="32"/>
                <w:szCs w:val="28"/>
              </w:rPr>
              <w:t xml:space="preserve"> </w:t>
            </w:r>
            <w:proofErr w:type="spellStart"/>
            <w:r w:rsidRPr="00BF5CBE">
              <w:rPr>
                <w:rFonts w:ascii="Garamond" w:hAnsi="Garamond"/>
                <w:sz w:val="32"/>
                <w:szCs w:val="28"/>
              </w:rPr>
              <w:t>marym</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my </w:t>
            </w:r>
            <w:proofErr w:type="spellStart"/>
            <w:r w:rsidRPr="00BF5CBE">
              <w:rPr>
                <w:rFonts w:ascii="Garamond" w:hAnsi="Garamond"/>
                <w:sz w:val="32"/>
                <w:szCs w:val="28"/>
              </w:rPr>
              <w:t>reall</w:t>
            </w:r>
            <w:proofErr w:type="spellEnd"/>
            <w:r w:rsidRPr="00BF5CBE">
              <w:rPr>
                <w:rFonts w:ascii="Garamond" w:hAnsi="Garamond"/>
                <w:sz w:val="32"/>
                <w:szCs w:val="28"/>
              </w:rPr>
              <w:t xml:space="preserve"> </w:t>
            </w:r>
            <w:proofErr w:type="spellStart"/>
            <w:r w:rsidRPr="00BF5CBE">
              <w:rPr>
                <w:rFonts w:ascii="Garamond" w:hAnsi="Garamond"/>
                <w:sz w:val="32"/>
                <w:szCs w:val="28"/>
              </w:rPr>
              <w:t>veih</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w:t>
            </w:r>
            <w:proofErr w:type="spellStart"/>
            <w:r w:rsidRPr="00BF5CBE">
              <w:rPr>
                <w:rFonts w:ascii="Garamond" w:hAnsi="Garamond"/>
                <w:sz w:val="32"/>
                <w:szCs w:val="28"/>
              </w:rPr>
              <w:t>chooilley</w:t>
            </w:r>
            <w:proofErr w:type="spellEnd"/>
            <w:r w:rsidRPr="00BF5CBE">
              <w:rPr>
                <w:rFonts w:ascii="Garamond" w:hAnsi="Garamond"/>
                <w:sz w:val="32"/>
                <w:szCs w:val="28"/>
              </w:rPr>
              <w:t xml:space="preserve"> </w:t>
            </w:r>
            <w:proofErr w:type="spellStart"/>
            <w:r w:rsidRPr="00BF5CBE">
              <w:rPr>
                <w:rFonts w:ascii="Garamond" w:hAnsi="Garamond"/>
                <w:sz w:val="32"/>
                <w:szCs w:val="28"/>
              </w:rPr>
              <w:t>smooinaght</w:t>
            </w:r>
            <w:proofErr w:type="spellEnd"/>
            <w:r w:rsidRPr="00BF5CBE">
              <w:rPr>
                <w:rFonts w:ascii="Garamond" w:hAnsi="Garamond"/>
                <w:sz w:val="32"/>
                <w:szCs w:val="28"/>
              </w:rPr>
              <w:t xml:space="preserve">, </w:t>
            </w:r>
            <w:proofErr w:type="spellStart"/>
            <w:r w:rsidRPr="00BF5CBE">
              <w:rPr>
                <w:rFonts w:ascii="Garamond" w:hAnsi="Garamond"/>
                <w:sz w:val="32"/>
                <w:szCs w:val="28"/>
              </w:rPr>
              <w:t>raa</w:t>
            </w:r>
            <w:proofErr w:type="spellEnd"/>
            <w:r w:rsidRPr="00BF5CBE">
              <w:rPr>
                <w:rFonts w:ascii="Garamond" w:hAnsi="Garamond"/>
                <w:sz w:val="32"/>
                <w:szCs w:val="28"/>
              </w:rPr>
              <w:t xml:space="preserve"> </w:t>
            </w:r>
            <w:r w:rsidRPr="00BF5CBE">
              <w:rPr>
                <w:rFonts w:ascii="Garamond" w:hAnsi="Garamond"/>
                <w:i/>
                <w:sz w:val="32"/>
                <w:szCs w:val="28"/>
              </w:rPr>
              <w:t>a</w:t>
            </w:r>
            <w:r w:rsidRPr="00BF5CBE">
              <w:rPr>
                <w:rFonts w:ascii="Garamond" w:hAnsi="Garamond"/>
                <w:sz w:val="32"/>
                <w:szCs w:val="28"/>
              </w:rPr>
              <w:t xml:space="preserve">s </w:t>
            </w:r>
            <w:proofErr w:type="spellStart"/>
            <w:r w:rsidRPr="00BF5CBE">
              <w:rPr>
                <w:rFonts w:ascii="Garamond" w:hAnsi="Garamond"/>
                <w:sz w:val="32"/>
                <w:szCs w:val="28"/>
              </w:rPr>
              <w:t>janoo</w:t>
            </w:r>
            <w:proofErr w:type="spellEnd"/>
            <w:r w:rsidRPr="00BF5CBE">
              <w:rPr>
                <w:rFonts w:ascii="Garamond" w:hAnsi="Garamond"/>
                <w:sz w:val="32"/>
                <w:szCs w:val="28"/>
              </w:rPr>
              <w:t xml:space="preserve"> </w:t>
            </w:r>
            <w:proofErr w:type="spellStart"/>
            <w:r w:rsidRPr="00BF5CBE">
              <w:rPr>
                <w:rFonts w:ascii="Garamond" w:hAnsi="Garamond"/>
                <w:sz w:val="32"/>
                <w:szCs w:val="28"/>
              </w:rPr>
              <w:t>ver</w:t>
            </w:r>
            <w:proofErr w:type="spellEnd"/>
            <w:r w:rsidRPr="00BF5CBE">
              <w:rPr>
                <w:rFonts w:ascii="Garamond" w:hAnsi="Garamond"/>
                <w:sz w:val="32"/>
                <w:szCs w:val="28"/>
              </w:rPr>
              <w:t xml:space="preserve"> </w:t>
            </w:r>
            <w:proofErr w:type="spellStart"/>
            <w:r w:rsidRPr="00BF5CBE">
              <w:rPr>
                <w:rFonts w:ascii="Garamond" w:hAnsi="Garamond"/>
                <w:sz w:val="32"/>
                <w:szCs w:val="28"/>
              </w:rPr>
              <w:t>oyr</w:t>
            </w:r>
            <w:proofErr w:type="spellEnd"/>
            <w:r w:rsidRPr="00BF5CBE">
              <w:rPr>
                <w:rFonts w:ascii="Garamond" w:hAnsi="Garamond"/>
                <w:sz w:val="32"/>
                <w:szCs w:val="28"/>
              </w:rPr>
              <w:t xml:space="preserve"> </w:t>
            </w:r>
            <w:proofErr w:type="spellStart"/>
            <w:r w:rsidRPr="00BF5CBE">
              <w:rPr>
                <w:rFonts w:ascii="Garamond" w:hAnsi="Garamond"/>
                <w:sz w:val="32"/>
                <w:szCs w:val="28"/>
              </w:rPr>
              <w:t>dou</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w:t>
            </w:r>
            <w:proofErr w:type="spellStart"/>
            <w:r w:rsidRPr="00BF5CBE">
              <w:rPr>
                <w:rFonts w:ascii="Garamond" w:hAnsi="Garamond"/>
                <w:sz w:val="32"/>
                <w:szCs w:val="28"/>
              </w:rPr>
              <w:t>ve</w:t>
            </w:r>
            <w:proofErr w:type="spellEnd"/>
            <w:r w:rsidRPr="00BF5CBE">
              <w:rPr>
                <w:rFonts w:ascii="Garamond" w:hAnsi="Garamond"/>
                <w:sz w:val="32"/>
                <w:szCs w:val="28"/>
              </w:rPr>
              <w:t xml:space="preserve"> </w:t>
            </w:r>
            <w:proofErr w:type="spellStart"/>
            <w:r w:rsidRPr="00BF5CBE">
              <w:rPr>
                <w:rFonts w:ascii="Garamond" w:hAnsi="Garamond"/>
                <w:sz w:val="32"/>
                <w:szCs w:val="28"/>
              </w:rPr>
              <w:t>arryssagh</w:t>
            </w:r>
            <w:proofErr w:type="spellEnd"/>
            <w:r w:rsidRPr="00BF5CBE">
              <w:rPr>
                <w:rFonts w:ascii="Garamond" w:hAnsi="Garamond"/>
                <w:sz w:val="32"/>
                <w:szCs w:val="28"/>
              </w:rPr>
              <w:t xml:space="preserve">. </w:t>
            </w:r>
          </w:p>
        </w:tc>
        <w:tc>
          <w:tcPr>
            <w:tcW w:w="0" w:type="auto"/>
          </w:tcPr>
          <w:p w14:paraId="597604DD" w14:textId="77777777" w:rsidR="00BF5CBE" w:rsidRPr="00691FCF" w:rsidRDefault="00BF5CBE"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t xml:space="preserve">I beseech God that his Grace may ever be with me, to keep me from all </w:t>
            </w:r>
            <w:r w:rsidRPr="00691FCF">
              <w:rPr>
                <w:rFonts w:ascii="Garamond" w:hAnsi="Garamond" w:cs="GlyphLessFont"/>
                <w:sz w:val="32"/>
              </w:rPr>
              <w:t>Thoughts</w:t>
            </w:r>
            <w:r w:rsidRPr="00691FCF">
              <w:rPr>
                <w:rFonts w:ascii="Garamond" w:hAnsi="Garamond" w:cs="GlyphLessFont"/>
                <w:i/>
                <w:sz w:val="32"/>
              </w:rPr>
              <w:t xml:space="preserve">, </w:t>
            </w:r>
            <w:r w:rsidRPr="00691FCF">
              <w:rPr>
                <w:rFonts w:ascii="Garamond" w:hAnsi="Garamond" w:cs="GlyphLessFont"/>
                <w:sz w:val="32"/>
              </w:rPr>
              <w:t>Words</w:t>
            </w:r>
            <w:r w:rsidRPr="00691FCF">
              <w:rPr>
                <w:rFonts w:ascii="Garamond" w:hAnsi="Garamond" w:cs="GlyphLessFont"/>
                <w:i/>
                <w:sz w:val="32"/>
              </w:rPr>
              <w:t xml:space="preserve">, and </w:t>
            </w:r>
            <w:r w:rsidRPr="00691FCF">
              <w:rPr>
                <w:rFonts w:ascii="Garamond" w:hAnsi="Garamond" w:cs="GlyphLessFont"/>
                <w:sz w:val="32"/>
              </w:rPr>
              <w:t>Actions</w:t>
            </w:r>
            <w:r w:rsidRPr="00691FCF">
              <w:rPr>
                <w:rFonts w:ascii="Garamond" w:hAnsi="Garamond" w:cs="GlyphLessFont"/>
                <w:i/>
                <w:sz w:val="32"/>
              </w:rPr>
              <w:t xml:space="preserve"> that I should have cause to repent of.</w:t>
            </w:r>
          </w:p>
        </w:tc>
      </w:tr>
      <w:tr w:rsidR="00BF5CBE" w:rsidRPr="00691FCF" w14:paraId="6ED0D1C5" w14:textId="77777777" w:rsidTr="002719F2">
        <w:tc>
          <w:tcPr>
            <w:tcW w:w="0" w:type="auto"/>
          </w:tcPr>
          <w:p w14:paraId="299C0901" w14:textId="77777777" w:rsidR="00BF5CBE" w:rsidRPr="00BF5CBE" w:rsidRDefault="00BF5CBE" w:rsidP="00021628">
            <w:pPr>
              <w:pStyle w:val="CM3"/>
              <w:widowControl/>
              <w:spacing w:line="216" w:lineRule="auto"/>
              <w:ind w:firstLine="227"/>
              <w:jc w:val="both"/>
              <w:rPr>
                <w:rFonts w:ascii="Garamond" w:hAnsi="Garamond"/>
                <w:sz w:val="32"/>
                <w:szCs w:val="28"/>
              </w:rPr>
            </w:pPr>
            <w:r w:rsidRPr="00BF5CBE">
              <w:rPr>
                <w:rFonts w:ascii="Garamond" w:hAnsi="Garamond"/>
                <w:sz w:val="32"/>
                <w:szCs w:val="28"/>
              </w:rPr>
              <w:t xml:space="preserve">Dy </w:t>
            </w:r>
            <w:proofErr w:type="spellStart"/>
            <w:r w:rsidRPr="00BF5CBE">
              <w:rPr>
                <w:rFonts w:ascii="Garamond" w:hAnsi="Garamond"/>
                <w:sz w:val="32"/>
                <w:szCs w:val="28"/>
              </w:rPr>
              <w:t>saue</w:t>
            </w:r>
            <w:proofErr w:type="spellEnd"/>
            <w:r w:rsidRPr="00BF5CBE">
              <w:rPr>
                <w:rFonts w:ascii="Garamond" w:hAnsi="Garamond"/>
                <w:sz w:val="32"/>
                <w:szCs w:val="28"/>
              </w:rPr>
              <w:t xml:space="preserve"> e </w:t>
            </w:r>
            <w:proofErr w:type="spellStart"/>
            <w:r w:rsidRPr="00BF5CBE">
              <w:rPr>
                <w:rFonts w:ascii="Garamond" w:hAnsi="Garamond"/>
                <w:sz w:val="32"/>
                <w:szCs w:val="28"/>
              </w:rPr>
              <w:t>Mee</w:t>
            </w:r>
            <w:proofErr w:type="spellEnd"/>
            <w:r>
              <w:rPr>
                <w:rFonts w:ascii="Garamond" w:hAnsi="Garamond"/>
                <w:sz w:val="32"/>
                <w:szCs w:val="28"/>
              </w:rPr>
              <w:t>,</w:t>
            </w:r>
            <w:r w:rsidRPr="00BF5CBE">
              <w:rPr>
                <w:rFonts w:ascii="Garamond" w:hAnsi="Garamond"/>
                <w:sz w:val="32"/>
                <w:szCs w:val="28"/>
              </w:rPr>
              <w:t xml:space="preserve"> </w:t>
            </w:r>
            <w:proofErr w:type="spellStart"/>
            <w:r w:rsidRPr="00BF5CBE">
              <w:rPr>
                <w:rFonts w:ascii="Garamond" w:hAnsi="Garamond"/>
                <w:sz w:val="32"/>
                <w:szCs w:val="28"/>
              </w:rPr>
              <w:t>ayns</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w:t>
            </w:r>
            <w:proofErr w:type="spellStart"/>
            <w:r w:rsidRPr="00BF5CBE">
              <w:rPr>
                <w:rFonts w:ascii="Garamond" w:hAnsi="Garamond"/>
                <w:sz w:val="32"/>
                <w:szCs w:val="28"/>
              </w:rPr>
              <w:t>chooilley</w:t>
            </w:r>
            <w:proofErr w:type="spellEnd"/>
            <w:r w:rsidRPr="00BF5CBE">
              <w:rPr>
                <w:rFonts w:ascii="Garamond" w:hAnsi="Garamond"/>
                <w:sz w:val="32"/>
                <w:szCs w:val="28"/>
              </w:rPr>
              <w:t xml:space="preserve"> </w:t>
            </w:r>
            <w:proofErr w:type="spellStart"/>
            <w:r w:rsidRPr="00BF5CBE">
              <w:rPr>
                <w:rFonts w:ascii="Garamond" w:hAnsi="Garamond"/>
                <w:sz w:val="32"/>
                <w:szCs w:val="28"/>
              </w:rPr>
              <w:t>Ghaue</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w:t>
            </w:r>
            <w:proofErr w:type="spellStart"/>
            <w:r w:rsidRPr="00BF5CBE">
              <w:rPr>
                <w:rFonts w:ascii="Garamond" w:hAnsi="Garamond"/>
                <w:sz w:val="32"/>
                <w:szCs w:val="28"/>
              </w:rPr>
              <w:t>Gerjee</w:t>
            </w:r>
            <w:proofErr w:type="spellEnd"/>
            <w:r w:rsidRPr="00BF5CBE">
              <w:rPr>
                <w:rFonts w:ascii="Garamond" w:hAnsi="Garamond"/>
                <w:sz w:val="32"/>
                <w:szCs w:val="28"/>
              </w:rPr>
              <w:t xml:space="preserve"> e mee </w:t>
            </w:r>
            <w:proofErr w:type="spellStart"/>
            <w:r w:rsidRPr="00BF5CBE">
              <w:rPr>
                <w:rFonts w:ascii="Garamond" w:hAnsi="Garamond"/>
                <w:sz w:val="32"/>
                <w:szCs w:val="28"/>
              </w:rPr>
              <w:t>ayns</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w:t>
            </w:r>
            <w:proofErr w:type="spellStart"/>
            <w:r w:rsidRPr="00BF5CBE">
              <w:rPr>
                <w:rFonts w:ascii="Garamond" w:hAnsi="Garamond"/>
                <w:sz w:val="32"/>
                <w:szCs w:val="28"/>
              </w:rPr>
              <w:t>chooilley</w:t>
            </w:r>
            <w:proofErr w:type="spellEnd"/>
            <w:r w:rsidRPr="00BF5CBE">
              <w:rPr>
                <w:rFonts w:ascii="Garamond" w:hAnsi="Garamond"/>
                <w:sz w:val="32"/>
                <w:szCs w:val="28"/>
              </w:rPr>
              <w:t xml:space="preserve"> </w:t>
            </w:r>
            <w:proofErr w:type="spellStart"/>
            <w:r w:rsidRPr="00BF5CBE">
              <w:rPr>
                <w:rFonts w:ascii="Garamond" w:hAnsi="Garamond"/>
                <w:sz w:val="32"/>
                <w:szCs w:val="28"/>
              </w:rPr>
              <w:t>hrimshey</w:t>
            </w:r>
            <w:proofErr w:type="spellEnd"/>
            <w:r w:rsidRPr="00BF5CBE">
              <w:rPr>
                <w:rFonts w:ascii="Garamond" w:hAnsi="Garamond"/>
                <w:sz w:val="32"/>
                <w:szCs w:val="28"/>
              </w:rPr>
              <w:t xml:space="preserve"> </w:t>
            </w:r>
            <w:proofErr w:type="spellStart"/>
            <w:r w:rsidRPr="00BF5CBE">
              <w:rPr>
                <w:rFonts w:ascii="Garamond" w:hAnsi="Garamond"/>
                <w:sz w:val="32"/>
                <w:szCs w:val="28"/>
              </w:rPr>
              <w:t>dy</w:t>
            </w:r>
            <w:proofErr w:type="spellEnd"/>
            <w:r w:rsidRPr="00BF5CBE">
              <w:rPr>
                <w:rFonts w:ascii="Garamond" w:hAnsi="Garamond"/>
                <w:sz w:val="32"/>
                <w:szCs w:val="28"/>
              </w:rPr>
              <w:t xml:space="preserve"> </w:t>
            </w:r>
            <w:proofErr w:type="spellStart"/>
            <w:r w:rsidRPr="00BF5CBE">
              <w:rPr>
                <w:rFonts w:ascii="Garamond" w:hAnsi="Garamond"/>
                <w:sz w:val="32"/>
                <w:szCs w:val="28"/>
              </w:rPr>
              <w:t>goyrlee</w:t>
            </w:r>
            <w:proofErr w:type="spellEnd"/>
            <w:r w:rsidRPr="00BF5CBE">
              <w:rPr>
                <w:rFonts w:ascii="Garamond" w:hAnsi="Garamond"/>
                <w:sz w:val="32"/>
                <w:szCs w:val="28"/>
              </w:rPr>
              <w:t xml:space="preserve"> e </w:t>
            </w:r>
            <w:r w:rsidR="008656C9">
              <w:rPr>
                <w:rFonts w:ascii="Garamond" w:hAnsi="Garamond"/>
                <w:sz w:val="32"/>
                <w:szCs w:val="28"/>
              </w:rPr>
              <w:t xml:space="preserve">[3] </w:t>
            </w:r>
            <w:r w:rsidRPr="00BF5CBE">
              <w:rPr>
                <w:rFonts w:ascii="Garamond" w:hAnsi="Garamond"/>
                <w:sz w:val="32"/>
                <w:szCs w:val="28"/>
              </w:rPr>
              <w:t xml:space="preserve">mee </w:t>
            </w:r>
            <w:proofErr w:type="spellStart"/>
            <w:r w:rsidRPr="00BF5CBE">
              <w:rPr>
                <w:rFonts w:ascii="Garamond" w:hAnsi="Garamond"/>
                <w:sz w:val="32"/>
                <w:szCs w:val="28"/>
              </w:rPr>
              <w:t>tra</w:t>
            </w:r>
            <w:proofErr w:type="spellEnd"/>
            <w:r w:rsidRPr="00BF5CBE">
              <w:rPr>
                <w:rFonts w:ascii="Garamond" w:hAnsi="Garamond"/>
                <w:sz w:val="32"/>
                <w:szCs w:val="28"/>
              </w:rPr>
              <w:t xml:space="preserve"> </w:t>
            </w:r>
            <w:proofErr w:type="spellStart"/>
            <w:r w:rsidRPr="00BF5CBE">
              <w:rPr>
                <w:rFonts w:ascii="Garamond" w:hAnsi="Garamond"/>
                <w:sz w:val="32"/>
                <w:szCs w:val="28"/>
              </w:rPr>
              <w:t>nagh</w:t>
            </w:r>
            <w:proofErr w:type="spellEnd"/>
            <w:r w:rsidRPr="00BF5CBE">
              <w:rPr>
                <w:rFonts w:ascii="Garamond" w:hAnsi="Garamond"/>
                <w:sz w:val="32"/>
                <w:szCs w:val="28"/>
              </w:rPr>
              <w:t xml:space="preserve"> bee </w:t>
            </w:r>
            <w:proofErr w:type="spellStart"/>
            <w:r w:rsidRPr="00BF5CBE">
              <w:rPr>
                <w:rFonts w:ascii="Garamond" w:hAnsi="Garamond"/>
                <w:sz w:val="32"/>
                <w:szCs w:val="28"/>
              </w:rPr>
              <w:t>fys</w:t>
            </w:r>
            <w:proofErr w:type="spellEnd"/>
            <w:r w:rsidRPr="00BF5CBE">
              <w:rPr>
                <w:rFonts w:ascii="Garamond" w:hAnsi="Garamond"/>
                <w:sz w:val="32"/>
                <w:szCs w:val="28"/>
              </w:rPr>
              <w:t xml:space="preserve"> </w:t>
            </w:r>
            <w:proofErr w:type="spellStart"/>
            <w:r w:rsidRPr="00BF5CBE">
              <w:rPr>
                <w:rFonts w:ascii="Garamond" w:hAnsi="Garamond"/>
                <w:sz w:val="32"/>
                <w:szCs w:val="28"/>
              </w:rPr>
              <w:t>aym</w:t>
            </w:r>
            <w:proofErr w:type="spellEnd"/>
            <w:r w:rsidRPr="00BF5CBE">
              <w:rPr>
                <w:rFonts w:ascii="Garamond" w:hAnsi="Garamond"/>
                <w:sz w:val="32"/>
                <w:szCs w:val="28"/>
              </w:rPr>
              <w:t xml:space="preserve"> </w:t>
            </w:r>
            <w:proofErr w:type="spellStart"/>
            <w:r w:rsidRPr="00BF5CBE">
              <w:rPr>
                <w:rFonts w:ascii="Garamond" w:hAnsi="Garamond"/>
                <w:sz w:val="32"/>
                <w:szCs w:val="28"/>
              </w:rPr>
              <w:t>cre</w:t>
            </w:r>
            <w:proofErr w:type="spellEnd"/>
            <w:r w:rsidRPr="00BF5CBE">
              <w:rPr>
                <w:rFonts w:ascii="Garamond" w:hAnsi="Garamond"/>
                <w:sz w:val="32"/>
                <w:szCs w:val="28"/>
              </w:rPr>
              <w:t xml:space="preserve"> </w:t>
            </w:r>
            <w:proofErr w:type="spellStart"/>
            <w:r w:rsidRPr="00BF5CBE">
              <w:rPr>
                <w:rFonts w:ascii="Garamond" w:hAnsi="Garamond"/>
                <w:sz w:val="32"/>
                <w:szCs w:val="28"/>
              </w:rPr>
              <w:t>nee’m</w:t>
            </w:r>
            <w:proofErr w:type="spellEnd"/>
            <w:r w:rsidRPr="00BF5CBE">
              <w:rPr>
                <w:rFonts w:ascii="Garamond" w:hAnsi="Garamond"/>
                <w:sz w:val="32"/>
                <w:szCs w:val="28"/>
              </w:rPr>
              <w:t xml:space="preserve">, as </w:t>
            </w:r>
            <w:proofErr w:type="spellStart"/>
            <w:r w:rsidRPr="00BF5CBE">
              <w:rPr>
                <w:rFonts w:ascii="Garamond" w:hAnsi="Garamond"/>
                <w:sz w:val="32"/>
                <w:szCs w:val="28"/>
              </w:rPr>
              <w:t>dy</w:t>
            </w:r>
            <w:proofErr w:type="spellEnd"/>
            <w:r w:rsidRPr="00BF5CBE">
              <w:rPr>
                <w:rFonts w:ascii="Garamond" w:hAnsi="Garamond"/>
                <w:sz w:val="32"/>
                <w:szCs w:val="28"/>
              </w:rPr>
              <w:t xml:space="preserve"> der e </w:t>
            </w:r>
            <w:proofErr w:type="spellStart"/>
            <w:r w:rsidRPr="00BF5CBE">
              <w:rPr>
                <w:rFonts w:ascii="Garamond" w:hAnsi="Garamond"/>
                <w:sz w:val="32"/>
                <w:szCs w:val="28"/>
              </w:rPr>
              <w:t>lesh</w:t>
            </w:r>
            <w:proofErr w:type="spellEnd"/>
            <w:r w:rsidRPr="00BF5CBE">
              <w:rPr>
                <w:rFonts w:ascii="Garamond" w:hAnsi="Garamond"/>
                <w:sz w:val="32"/>
                <w:szCs w:val="28"/>
              </w:rPr>
              <w:t xml:space="preserve"> mee </w:t>
            </w:r>
            <w:proofErr w:type="spellStart"/>
            <w:r w:rsidRPr="00BF5CBE">
              <w:rPr>
                <w:rFonts w:ascii="Garamond" w:hAnsi="Garamond"/>
                <w:sz w:val="32"/>
                <w:szCs w:val="28"/>
              </w:rPr>
              <w:t>ayns</w:t>
            </w:r>
            <w:proofErr w:type="spellEnd"/>
            <w:r w:rsidRPr="00BF5CBE">
              <w:rPr>
                <w:rFonts w:ascii="Garamond" w:hAnsi="Garamond"/>
                <w:sz w:val="32"/>
                <w:szCs w:val="28"/>
              </w:rPr>
              <w:t xml:space="preserve"> e </w:t>
            </w:r>
            <w:proofErr w:type="spellStart"/>
            <w:r w:rsidRPr="00BF5CBE">
              <w:rPr>
                <w:rFonts w:ascii="Garamond" w:hAnsi="Garamond"/>
                <w:sz w:val="32"/>
                <w:szCs w:val="28"/>
              </w:rPr>
              <w:t>earish</w:t>
            </w:r>
            <w:proofErr w:type="spellEnd"/>
            <w:r w:rsidRPr="00BF5CBE">
              <w:rPr>
                <w:rFonts w:ascii="Garamond" w:hAnsi="Garamond"/>
                <w:sz w:val="32"/>
                <w:szCs w:val="28"/>
              </w:rPr>
              <w:t xml:space="preserve"> vie </w:t>
            </w:r>
            <w:proofErr w:type="spellStart"/>
            <w:r w:rsidRPr="00BF5CBE">
              <w:rPr>
                <w:rFonts w:ascii="Garamond" w:hAnsi="Garamond"/>
                <w:sz w:val="32"/>
                <w:szCs w:val="28"/>
              </w:rPr>
              <w:t>gys</w:t>
            </w:r>
            <w:proofErr w:type="spellEnd"/>
            <w:r w:rsidRPr="00BF5CBE">
              <w:rPr>
                <w:rFonts w:ascii="Garamond" w:hAnsi="Garamond"/>
                <w:sz w:val="32"/>
                <w:szCs w:val="28"/>
              </w:rPr>
              <w:t xml:space="preserve"> e </w:t>
            </w:r>
            <w:proofErr w:type="spellStart"/>
            <w:r w:rsidRPr="00BF5CBE">
              <w:rPr>
                <w:rFonts w:ascii="Garamond" w:hAnsi="Garamond"/>
                <w:sz w:val="32"/>
                <w:szCs w:val="28"/>
              </w:rPr>
              <w:t>Reereeaght</w:t>
            </w:r>
            <w:proofErr w:type="spellEnd"/>
            <w:r w:rsidRPr="00BF5CBE">
              <w:rPr>
                <w:rFonts w:ascii="Garamond" w:hAnsi="Garamond"/>
                <w:sz w:val="32"/>
                <w:szCs w:val="28"/>
              </w:rPr>
              <w:t xml:space="preserve"> </w:t>
            </w:r>
            <w:proofErr w:type="spellStart"/>
            <w:r w:rsidRPr="00BF5CBE">
              <w:rPr>
                <w:rFonts w:ascii="Garamond" w:hAnsi="Garamond"/>
                <w:sz w:val="32"/>
                <w:szCs w:val="28"/>
              </w:rPr>
              <w:t>Fla</w:t>
            </w:r>
            <w:r w:rsidRPr="005A761C">
              <w:rPr>
                <w:rFonts w:ascii="Garamond" w:hAnsi="Garamond"/>
                <w:i/>
                <w:sz w:val="32"/>
                <w:szCs w:val="28"/>
              </w:rPr>
              <w:t>u</w:t>
            </w:r>
            <w:r w:rsidRPr="00BF5CBE">
              <w:rPr>
                <w:rFonts w:ascii="Garamond" w:hAnsi="Garamond"/>
                <w:sz w:val="32"/>
                <w:szCs w:val="28"/>
              </w:rPr>
              <w:t>nyssagh</w:t>
            </w:r>
            <w:proofErr w:type="spellEnd"/>
            <w:r w:rsidRPr="00BF5CBE">
              <w:rPr>
                <w:rFonts w:ascii="Garamond" w:hAnsi="Garamond"/>
                <w:sz w:val="32"/>
                <w:szCs w:val="28"/>
              </w:rPr>
              <w:t xml:space="preserve"> er </w:t>
            </w:r>
            <w:proofErr w:type="spellStart"/>
            <w:r w:rsidRPr="00BF5CBE">
              <w:rPr>
                <w:rFonts w:ascii="Garamond" w:hAnsi="Garamond"/>
                <w:sz w:val="32"/>
                <w:szCs w:val="28"/>
              </w:rPr>
              <w:t>graih</w:t>
            </w:r>
            <w:proofErr w:type="spellEnd"/>
            <w:r w:rsidRPr="00BF5CBE">
              <w:rPr>
                <w:rFonts w:ascii="Garamond" w:hAnsi="Garamond"/>
                <w:sz w:val="32"/>
                <w:szCs w:val="28"/>
              </w:rPr>
              <w:t xml:space="preserve"> </w:t>
            </w:r>
            <w:proofErr w:type="spellStart"/>
            <w:r w:rsidRPr="00BF5CBE">
              <w:rPr>
                <w:rFonts w:ascii="Garamond" w:hAnsi="Garamond"/>
                <w:sz w:val="32"/>
                <w:szCs w:val="28"/>
              </w:rPr>
              <w:t>Yeesey</w:t>
            </w:r>
            <w:proofErr w:type="spellEnd"/>
            <w:r w:rsidRPr="00BF5CBE">
              <w:rPr>
                <w:rFonts w:ascii="Garamond" w:hAnsi="Garamond"/>
                <w:sz w:val="32"/>
                <w:szCs w:val="28"/>
              </w:rPr>
              <w:t xml:space="preserve"> </w:t>
            </w:r>
            <w:proofErr w:type="spellStart"/>
            <w:r w:rsidRPr="00BF5CBE">
              <w:rPr>
                <w:rFonts w:ascii="Garamond" w:hAnsi="Garamond"/>
                <w:sz w:val="32"/>
                <w:szCs w:val="28"/>
              </w:rPr>
              <w:t>Creest</w:t>
            </w:r>
            <w:proofErr w:type="spellEnd"/>
            <w:r w:rsidRPr="00BF5CBE">
              <w:rPr>
                <w:rFonts w:ascii="Garamond" w:hAnsi="Garamond"/>
                <w:sz w:val="32"/>
                <w:szCs w:val="28"/>
              </w:rPr>
              <w:t xml:space="preserve">. </w:t>
            </w:r>
          </w:p>
        </w:tc>
        <w:tc>
          <w:tcPr>
            <w:tcW w:w="0" w:type="auto"/>
          </w:tcPr>
          <w:p w14:paraId="62123038" w14:textId="77777777" w:rsidR="00BF5CBE" w:rsidRPr="00691FCF" w:rsidRDefault="00BF5CBE"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t>Defend me in all Dangers comfort me in all Afflictions, direct me when I know not what to do, and bring me in His Good Time to His Heavenly Kingdom, for Jesus Christ’s sake.</w:t>
            </w:r>
          </w:p>
        </w:tc>
      </w:tr>
      <w:tr w:rsidR="00BF5CBE" w:rsidRPr="00691FCF" w14:paraId="6BAE0AB3" w14:textId="77777777" w:rsidTr="002719F2">
        <w:tc>
          <w:tcPr>
            <w:tcW w:w="0" w:type="auto"/>
          </w:tcPr>
          <w:p w14:paraId="5C0C7551" w14:textId="77777777" w:rsidR="00BF5CBE" w:rsidRPr="00BF5CBE" w:rsidRDefault="00A62320" w:rsidP="00021628">
            <w:pPr>
              <w:pStyle w:val="CM3"/>
              <w:widowControl/>
              <w:spacing w:line="216" w:lineRule="auto"/>
              <w:ind w:firstLine="227"/>
              <w:jc w:val="both"/>
              <w:rPr>
                <w:rFonts w:ascii="Garamond" w:hAnsi="Garamond"/>
                <w:sz w:val="32"/>
                <w:szCs w:val="28"/>
              </w:rPr>
            </w:pPr>
            <w:r>
              <w:rPr>
                <w:rFonts w:ascii="Garamond" w:hAnsi="Garamond"/>
                <w:sz w:val="32"/>
                <w:szCs w:val="28"/>
              </w:rPr>
              <w:t xml:space="preserve">O </w:t>
            </w:r>
            <w:proofErr w:type="spellStart"/>
            <w:r>
              <w:rPr>
                <w:rFonts w:ascii="Garamond" w:hAnsi="Garamond"/>
                <w:sz w:val="32"/>
                <w:szCs w:val="28"/>
              </w:rPr>
              <w:t>Hiarn</w:t>
            </w:r>
            <w:proofErr w:type="spellEnd"/>
            <w:r>
              <w:rPr>
                <w:rFonts w:ascii="Garamond" w:hAnsi="Garamond"/>
                <w:sz w:val="32"/>
                <w:szCs w:val="28"/>
              </w:rPr>
              <w:t xml:space="preserve">, </w:t>
            </w:r>
            <w:proofErr w:type="spellStart"/>
            <w:r>
              <w:rPr>
                <w:rFonts w:ascii="Garamond" w:hAnsi="Garamond"/>
                <w:sz w:val="32"/>
                <w:szCs w:val="28"/>
              </w:rPr>
              <w:t>e</w:t>
            </w:r>
            <w:r w:rsidR="00BF5CBE" w:rsidRPr="00BF5CBE">
              <w:rPr>
                <w:rFonts w:ascii="Garamond" w:hAnsi="Garamond"/>
                <w:sz w:val="32"/>
                <w:szCs w:val="28"/>
              </w:rPr>
              <w:t>isht</w:t>
            </w:r>
            <w:proofErr w:type="spellEnd"/>
            <w:r w:rsidR="00BF5CBE" w:rsidRPr="00BF5CBE">
              <w:rPr>
                <w:rFonts w:ascii="Garamond" w:hAnsi="Garamond"/>
                <w:sz w:val="32"/>
                <w:szCs w:val="28"/>
              </w:rPr>
              <w:t xml:space="preserve"> r</w:t>
            </w:r>
            <w:r w:rsidR="005A761C">
              <w:rPr>
                <w:rFonts w:ascii="Garamond" w:hAnsi="Garamond"/>
                <w:sz w:val="32"/>
                <w:szCs w:val="28"/>
              </w:rPr>
              <w:t>u</w:t>
            </w:r>
            <w:r w:rsidR="00BF5CBE" w:rsidRPr="00BF5CBE">
              <w:rPr>
                <w:rFonts w:ascii="Garamond" w:hAnsi="Garamond"/>
                <w:sz w:val="32"/>
                <w:szCs w:val="28"/>
              </w:rPr>
              <w:t xml:space="preserve">m, cha nee </w:t>
            </w:r>
            <w:proofErr w:type="spellStart"/>
            <w:r w:rsidR="00BF5CBE" w:rsidRPr="00BF5CBE">
              <w:rPr>
                <w:rFonts w:ascii="Garamond" w:hAnsi="Garamond"/>
                <w:sz w:val="32"/>
                <w:szCs w:val="28"/>
              </w:rPr>
              <w:t>cordail</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rish</w:t>
            </w:r>
            <w:proofErr w:type="spellEnd"/>
            <w:r w:rsidR="00BF5CBE" w:rsidRPr="00BF5CBE">
              <w:rPr>
                <w:rFonts w:ascii="Garamond" w:hAnsi="Garamond"/>
                <w:sz w:val="32"/>
                <w:szCs w:val="28"/>
              </w:rPr>
              <w:t xml:space="preserve"> y </w:t>
            </w:r>
            <w:proofErr w:type="spellStart"/>
            <w:r w:rsidR="00BF5CBE" w:rsidRPr="00BF5CBE">
              <w:rPr>
                <w:rFonts w:ascii="Garamond" w:hAnsi="Garamond"/>
                <w:sz w:val="32"/>
                <w:szCs w:val="28"/>
              </w:rPr>
              <w:t>tushtey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annoon</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ayms</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agh</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cordail</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rish</w:t>
            </w:r>
            <w:proofErr w:type="spellEnd"/>
            <w:r w:rsidR="00BF5CBE" w:rsidRPr="00BF5CBE">
              <w:rPr>
                <w:rFonts w:ascii="Garamond" w:hAnsi="Garamond"/>
                <w:sz w:val="32"/>
                <w:szCs w:val="28"/>
              </w:rPr>
              <w:t xml:space="preserve"> </w:t>
            </w:r>
            <w:r w:rsidR="005A761C" w:rsidRPr="00BF5CBE">
              <w:rPr>
                <w:rFonts w:ascii="Garamond" w:hAnsi="Garamond"/>
                <w:sz w:val="32"/>
                <w:szCs w:val="28"/>
              </w:rPr>
              <w:t xml:space="preserve">Bree </w:t>
            </w:r>
            <w:proofErr w:type="spellStart"/>
            <w:r w:rsidR="00BF5CBE" w:rsidRPr="00BF5CBE">
              <w:rPr>
                <w:rFonts w:ascii="Garamond" w:hAnsi="Garamond"/>
                <w:sz w:val="32"/>
                <w:szCs w:val="28"/>
              </w:rPr>
              <w:t>slane</w:t>
            </w:r>
            <w:proofErr w:type="spellEnd"/>
            <w:r w:rsidR="00BF5CBE" w:rsidRPr="00BF5CBE">
              <w:rPr>
                <w:rFonts w:ascii="Garamond" w:hAnsi="Garamond"/>
                <w:sz w:val="32"/>
                <w:szCs w:val="28"/>
              </w:rPr>
              <w:t xml:space="preserve"> y </w:t>
            </w:r>
            <w:proofErr w:type="spellStart"/>
            <w:r w:rsidR="005A761C" w:rsidRPr="00BF5CBE">
              <w:rPr>
                <w:rFonts w:ascii="Garamond" w:hAnsi="Garamond"/>
                <w:sz w:val="32"/>
                <w:szCs w:val="28"/>
              </w:rPr>
              <w:t>Phadjer</w:t>
            </w:r>
            <w:proofErr w:type="spellEnd"/>
            <w:r w:rsidR="005A761C" w:rsidRPr="00BF5CBE">
              <w:rPr>
                <w:rFonts w:ascii="Garamond" w:hAnsi="Garamond"/>
                <w:sz w:val="32"/>
                <w:szCs w:val="28"/>
              </w:rPr>
              <w:t xml:space="preserve"> </w:t>
            </w:r>
            <w:proofErr w:type="spellStart"/>
            <w:r w:rsidR="00BF5CBE" w:rsidRPr="00BF5CBE">
              <w:rPr>
                <w:rFonts w:ascii="Garamond" w:hAnsi="Garamond"/>
                <w:sz w:val="32"/>
                <w:szCs w:val="28"/>
              </w:rPr>
              <w:t>shen</w:t>
            </w:r>
            <w:proofErr w:type="spellEnd"/>
            <w:r w:rsidR="00BF5CBE" w:rsidRPr="00BF5CBE">
              <w:rPr>
                <w:rFonts w:ascii="Garamond" w:hAnsi="Garamond"/>
                <w:sz w:val="32"/>
                <w:szCs w:val="28"/>
              </w:rPr>
              <w:t xml:space="preserve"> ta </w:t>
            </w:r>
            <w:proofErr w:type="spellStart"/>
            <w:r w:rsidR="00BF5CBE" w:rsidRPr="00BF5CBE">
              <w:rPr>
                <w:rFonts w:ascii="Garamond" w:hAnsi="Garamond"/>
                <w:sz w:val="32"/>
                <w:szCs w:val="28"/>
              </w:rPr>
              <w:t>Yeesey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Creest</w:t>
            </w:r>
            <w:proofErr w:type="spellEnd"/>
            <w:r w:rsidR="00BF5CBE" w:rsidRPr="00BF5CBE">
              <w:rPr>
                <w:rFonts w:ascii="Garamond" w:hAnsi="Garamond"/>
                <w:sz w:val="32"/>
                <w:szCs w:val="28"/>
              </w:rPr>
              <w:t xml:space="preserve"> er </w:t>
            </w:r>
            <w:proofErr w:type="spellStart"/>
            <w:r w:rsidR="00BF5CBE" w:rsidRPr="00BF5CBE">
              <w:rPr>
                <w:rFonts w:ascii="Garamond" w:hAnsi="Garamond"/>
                <w:sz w:val="32"/>
                <w:szCs w:val="28"/>
              </w:rPr>
              <w:t>nynsagh</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dooin</w:t>
            </w:r>
            <w:proofErr w:type="spellEnd"/>
            <w:r w:rsidR="00BF5CBE" w:rsidRPr="00BF5CBE">
              <w:rPr>
                <w:rFonts w:ascii="Garamond" w:hAnsi="Garamond"/>
                <w:sz w:val="32"/>
                <w:szCs w:val="28"/>
              </w:rPr>
              <w:t xml:space="preserve">. </w:t>
            </w:r>
          </w:p>
        </w:tc>
        <w:tc>
          <w:tcPr>
            <w:tcW w:w="0" w:type="auto"/>
          </w:tcPr>
          <w:p w14:paraId="64FD7CEA" w14:textId="77777777" w:rsidR="00BF5CBE" w:rsidRPr="00691FCF" w:rsidRDefault="00BF5CBE" w:rsidP="00DB60C3">
            <w:pPr>
              <w:pStyle w:val="ListParagraph"/>
              <w:ind w:left="0" w:firstLine="227"/>
              <w:contextualSpacing w:val="0"/>
              <w:jc w:val="both"/>
              <w:rPr>
                <w:rFonts w:ascii="Garamond" w:hAnsi="Garamond" w:cs="GlyphLessFont"/>
                <w:i/>
                <w:sz w:val="32"/>
              </w:rPr>
            </w:pPr>
            <w:r w:rsidRPr="00691FCF">
              <w:rPr>
                <w:rFonts w:ascii="Garamond" w:hAnsi="Garamond" w:cs="GlyphLessFont"/>
                <w:i/>
                <w:sz w:val="32"/>
              </w:rPr>
              <w:t xml:space="preserve">O Lord, hear me, not according to my weak Understanding, but according to the full meaning of that </w:t>
            </w:r>
            <w:r w:rsidRPr="00691FCF">
              <w:rPr>
                <w:rFonts w:ascii="Garamond" w:hAnsi="Garamond" w:cs="GlyphLessFont"/>
                <w:sz w:val="32"/>
              </w:rPr>
              <w:t>Form</w:t>
            </w:r>
            <w:r w:rsidRPr="00691FCF">
              <w:rPr>
                <w:rFonts w:ascii="Garamond" w:hAnsi="Garamond" w:cs="GlyphLessFont"/>
                <w:i/>
                <w:sz w:val="32"/>
              </w:rPr>
              <w:t xml:space="preserve"> </w:t>
            </w:r>
            <w:r w:rsidRPr="00691FCF">
              <w:rPr>
                <w:rFonts w:ascii="Garamond" w:hAnsi="Garamond" w:cs="GlyphLessFont"/>
                <w:sz w:val="32"/>
              </w:rPr>
              <w:t>of</w:t>
            </w:r>
            <w:r w:rsidRPr="00691FCF">
              <w:rPr>
                <w:rFonts w:ascii="Garamond" w:hAnsi="Garamond" w:cs="GlyphLessFont"/>
                <w:i/>
                <w:sz w:val="32"/>
              </w:rPr>
              <w:t xml:space="preserve"> </w:t>
            </w:r>
            <w:r w:rsidRPr="00691FCF">
              <w:rPr>
                <w:rFonts w:ascii="Garamond" w:hAnsi="Garamond" w:cs="GlyphLessFont"/>
                <w:sz w:val="32"/>
              </w:rPr>
              <w:t>Words</w:t>
            </w:r>
            <w:r w:rsidRPr="00691FCF">
              <w:rPr>
                <w:rFonts w:ascii="Garamond" w:hAnsi="Garamond" w:cs="GlyphLessFont"/>
                <w:i/>
                <w:sz w:val="32"/>
              </w:rPr>
              <w:t xml:space="preserve"> which Jesus Christ hath taught us. </w:t>
            </w:r>
          </w:p>
        </w:tc>
      </w:tr>
      <w:tr w:rsidR="00BF5CBE" w:rsidRPr="00691FCF" w14:paraId="64497B71" w14:textId="77777777" w:rsidTr="002719F2">
        <w:tc>
          <w:tcPr>
            <w:tcW w:w="0" w:type="auto"/>
          </w:tcPr>
          <w:p w14:paraId="0EDD723C" w14:textId="77777777" w:rsidR="00BF5CBE" w:rsidRPr="00BF5CBE" w:rsidRDefault="005A761C" w:rsidP="00021628">
            <w:pPr>
              <w:pStyle w:val="CM3"/>
              <w:widowControl/>
              <w:spacing w:line="216" w:lineRule="auto"/>
              <w:jc w:val="both"/>
              <w:rPr>
                <w:rFonts w:ascii="Garamond" w:hAnsi="Garamond"/>
                <w:sz w:val="32"/>
                <w:szCs w:val="28"/>
              </w:rPr>
            </w:pPr>
            <w:r w:rsidRPr="00021628">
              <w:rPr>
                <w:rFonts w:ascii="Garamond" w:hAnsi="Garamond"/>
                <w:sz w:val="48"/>
                <w:szCs w:val="28"/>
              </w:rPr>
              <w:lastRenderedPageBreak/>
              <w:t>A</w:t>
            </w:r>
            <w:r w:rsidRPr="00BF5CBE">
              <w:rPr>
                <w:rFonts w:ascii="Garamond" w:hAnsi="Garamond"/>
                <w:sz w:val="32"/>
                <w:szCs w:val="28"/>
              </w:rPr>
              <w:t>YR AIN</w:t>
            </w:r>
            <w:r w:rsidR="00BF5CBE" w:rsidRPr="00BF5CBE">
              <w:rPr>
                <w:rFonts w:ascii="Garamond" w:hAnsi="Garamond"/>
                <w:sz w:val="32"/>
                <w:szCs w:val="28"/>
              </w:rPr>
              <w:t xml:space="preserve"> </w:t>
            </w:r>
            <w:proofErr w:type="spellStart"/>
            <w:r w:rsidR="00BF5CBE" w:rsidRPr="00BF5CBE">
              <w:rPr>
                <w:rFonts w:ascii="Garamond" w:hAnsi="Garamond"/>
                <w:sz w:val="32"/>
                <w:szCs w:val="28"/>
              </w:rPr>
              <w:t>t’ayns</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Niau</w:t>
            </w:r>
            <w:proofErr w:type="spellEnd"/>
            <w:r w:rsidR="00BF5CBE" w:rsidRPr="00BF5CBE">
              <w:rPr>
                <w:rFonts w:ascii="Garamond" w:hAnsi="Garamond"/>
                <w:sz w:val="32"/>
                <w:szCs w:val="28"/>
              </w:rPr>
              <w:t xml:space="preserve">, </w:t>
            </w:r>
            <w:proofErr w:type="spellStart"/>
            <w:r w:rsidRPr="00BF5CBE">
              <w:rPr>
                <w:rFonts w:ascii="Garamond" w:hAnsi="Garamond"/>
                <w:sz w:val="32"/>
                <w:szCs w:val="28"/>
              </w:rPr>
              <w:t>Casherick</w:t>
            </w:r>
            <w:proofErr w:type="spellEnd"/>
            <w:r w:rsidRPr="00BF5CBE">
              <w:rPr>
                <w:rFonts w:ascii="Garamond" w:hAnsi="Garamond"/>
                <w:sz w:val="32"/>
                <w:szCs w:val="28"/>
              </w:rPr>
              <w:t xml:space="preserve"> </w:t>
            </w:r>
            <w:proofErr w:type="spellStart"/>
            <w:r w:rsidR="00BF5CBE" w:rsidRPr="00BF5CBE">
              <w:rPr>
                <w:rFonts w:ascii="Garamond" w:hAnsi="Garamond"/>
                <w:sz w:val="32"/>
                <w:szCs w:val="28"/>
              </w:rPr>
              <w:t>dy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rou</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dt’ennym</w:t>
            </w:r>
            <w:proofErr w:type="spellEnd"/>
            <w:r w:rsidR="00BF5CBE" w:rsidRPr="00BF5CBE">
              <w:rPr>
                <w:rFonts w:ascii="Garamond" w:hAnsi="Garamond"/>
                <w:sz w:val="32"/>
                <w:szCs w:val="28"/>
              </w:rPr>
              <w:t xml:space="preserve">, </w:t>
            </w:r>
            <w:r w:rsidRPr="00BF5CBE">
              <w:rPr>
                <w:rFonts w:ascii="Garamond" w:hAnsi="Garamond"/>
                <w:sz w:val="32"/>
                <w:szCs w:val="28"/>
              </w:rPr>
              <w:t>D</w:t>
            </w:r>
            <w:r w:rsidRPr="005A761C">
              <w:rPr>
                <w:rFonts w:ascii="Garamond" w:hAnsi="Garamond"/>
                <w:i/>
                <w:sz w:val="32"/>
                <w:szCs w:val="28"/>
              </w:rPr>
              <w:t>y</w:t>
            </w:r>
            <w:r w:rsidRPr="00BF5CBE">
              <w:rPr>
                <w:rFonts w:ascii="Garamond" w:hAnsi="Garamond"/>
                <w:sz w:val="32"/>
                <w:szCs w:val="28"/>
              </w:rPr>
              <w:t xml:space="preserve"> </w:t>
            </w:r>
            <w:r w:rsidR="00BF5CBE" w:rsidRPr="00BF5CBE">
              <w:rPr>
                <w:rFonts w:ascii="Garamond" w:hAnsi="Garamond"/>
                <w:sz w:val="32"/>
                <w:szCs w:val="28"/>
              </w:rPr>
              <w:t xml:space="preserve">jig </w:t>
            </w:r>
            <w:proofErr w:type="spellStart"/>
            <w:r w:rsidR="00BF5CBE" w:rsidRPr="00BF5CBE">
              <w:rPr>
                <w:rFonts w:ascii="Garamond" w:hAnsi="Garamond"/>
                <w:sz w:val="32"/>
                <w:szCs w:val="28"/>
              </w:rPr>
              <w:t>dty</w:t>
            </w:r>
            <w:proofErr w:type="spellEnd"/>
            <w:r w:rsidR="00BF5CBE" w:rsidRPr="00BF5CBE">
              <w:rPr>
                <w:rFonts w:ascii="Garamond" w:hAnsi="Garamond"/>
                <w:sz w:val="32"/>
                <w:szCs w:val="28"/>
              </w:rPr>
              <w:t xml:space="preserve"> </w:t>
            </w:r>
            <w:proofErr w:type="spellStart"/>
            <w:r w:rsidRPr="00BF5CBE">
              <w:rPr>
                <w:rFonts w:ascii="Garamond" w:hAnsi="Garamond"/>
                <w:sz w:val="32"/>
                <w:szCs w:val="28"/>
              </w:rPr>
              <w:t>Reereeaght</w:t>
            </w:r>
            <w:proofErr w:type="spellEnd"/>
            <w:r w:rsidRPr="00BF5CBE">
              <w:rPr>
                <w:rFonts w:ascii="Garamond" w:hAnsi="Garamond"/>
                <w:sz w:val="32"/>
                <w:szCs w:val="28"/>
              </w:rPr>
              <w:t> </w:t>
            </w:r>
            <w:r w:rsidR="00BF5CBE" w:rsidRPr="00BF5CBE">
              <w:rPr>
                <w:rFonts w:ascii="Garamond" w:hAnsi="Garamond"/>
                <w:sz w:val="32"/>
                <w:szCs w:val="28"/>
              </w:rPr>
              <w:t xml:space="preserve">; </w:t>
            </w:r>
            <w:proofErr w:type="spellStart"/>
            <w:r w:rsidRPr="00BF5CBE">
              <w:rPr>
                <w:rFonts w:ascii="Garamond" w:hAnsi="Garamond"/>
                <w:sz w:val="32"/>
                <w:szCs w:val="28"/>
              </w:rPr>
              <w:t>Dt’aigney</w:t>
            </w:r>
            <w:proofErr w:type="spellEnd"/>
            <w:r w:rsidRPr="00BF5CBE">
              <w:rPr>
                <w:rFonts w:ascii="Garamond" w:hAnsi="Garamond"/>
                <w:sz w:val="32"/>
                <w:szCs w:val="28"/>
              </w:rPr>
              <w:t xml:space="preserve"> </w:t>
            </w:r>
            <w:proofErr w:type="spellStart"/>
            <w:r w:rsidR="00BF5CBE" w:rsidRPr="00BF5CBE">
              <w:rPr>
                <w:rFonts w:ascii="Garamond" w:hAnsi="Garamond"/>
                <w:sz w:val="32"/>
                <w:szCs w:val="28"/>
              </w:rPr>
              <w:t>dy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rou</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jeant</w:t>
            </w:r>
            <w:proofErr w:type="spellEnd"/>
            <w:r w:rsidR="00BF5CBE" w:rsidRPr="00BF5CBE">
              <w:rPr>
                <w:rFonts w:ascii="Garamond" w:hAnsi="Garamond"/>
                <w:sz w:val="32"/>
                <w:szCs w:val="28"/>
              </w:rPr>
              <w:t xml:space="preserve"> er y </w:t>
            </w:r>
            <w:proofErr w:type="spellStart"/>
            <w:r w:rsidRPr="00BF5CBE">
              <w:rPr>
                <w:rFonts w:ascii="Garamond" w:hAnsi="Garamond"/>
                <w:sz w:val="32"/>
                <w:szCs w:val="28"/>
              </w:rPr>
              <w:t>Talloo</w:t>
            </w:r>
            <w:proofErr w:type="spellEnd"/>
            <w:r w:rsidRPr="00BF5CBE">
              <w:rPr>
                <w:rFonts w:ascii="Garamond" w:hAnsi="Garamond"/>
                <w:sz w:val="32"/>
                <w:szCs w:val="28"/>
              </w:rPr>
              <w:t xml:space="preserve"> </w:t>
            </w:r>
            <w:proofErr w:type="spellStart"/>
            <w:r w:rsidR="00BF5CBE" w:rsidRPr="00BF5CBE">
              <w:rPr>
                <w:rFonts w:ascii="Garamond" w:hAnsi="Garamond"/>
                <w:sz w:val="32"/>
                <w:szCs w:val="28"/>
              </w:rPr>
              <w:t>myr</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te</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ayns</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Niau</w:t>
            </w:r>
            <w:proofErr w:type="spellEnd"/>
            <w:r w:rsidR="00BF5CBE" w:rsidRPr="00BF5CBE">
              <w:rPr>
                <w:rFonts w:ascii="Garamond" w:hAnsi="Garamond"/>
                <w:sz w:val="32"/>
                <w:szCs w:val="28"/>
              </w:rPr>
              <w:t xml:space="preserve">. Cur </w:t>
            </w:r>
            <w:proofErr w:type="spellStart"/>
            <w:r w:rsidR="00BF5CBE" w:rsidRPr="00BF5CBE">
              <w:rPr>
                <w:rFonts w:ascii="Garamond" w:hAnsi="Garamond"/>
                <w:sz w:val="32"/>
                <w:szCs w:val="28"/>
              </w:rPr>
              <w:t>dooin</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nyn</w:t>
            </w:r>
            <w:proofErr w:type="spellEnd"/>
            <w:r w:rsidR="00BF5CBE" w:rsidRPr="00BF5CBE">
              <w:rPr>
                <w:rFonts w:ascii="Garamond" w:hAnsi="Garamond"/>
                <w:sz w:val="32"/>
                <w:szCs w:val="28"/>
              </w:rPr>
              <w:t xml:space="preserve"> </w:t>
            </w:r>
            <w:r w:rsidRPr="00BF5CBE">
              <w:rPr>
                <w:rFonts w:ascii="Garamond" w:hAnsi="Garamond"/>
                <w:sz w:val="32"/>
                <w:szCs w:val="28"/>
              </w:rPr>
              <w:t xml:space="preserve">Arran </w:t>
            </w:r>
            <w:proofErr w:type="spellStart"/>
            <w:r w:rsidR="00BF5CBE" w:rsidRPr="00BF5CBE">
              <w:rPr>
                <w:rFonts w:ascii="Garamond" w:hAnsi="Garamond"/>
                <w:sz w:val="32"/>
                <w:szCs w:val="28"/>
              </w:rPr>
              <w:t>jiu</w:t>
            </w:r>
            <w:proofErr w:type="spellEnd"/>
            <w:r w:rsidR="00BF5CBE" w:rsidRPr="00BF5CBE">
              <w:rPr>
                <w:rFonts w:ascii="Garamond" w:hAnsi="Garamond"/>
                <w:sz w:val="32"/>
                <w:szCs w:val="28"/>
              </w:rPr>
              <w:t xml:space="preserve"> as </w:t>
            </w:r>
            <w:proofErr w:type="spellStart"/>
            <w:r w:rsidR="00BF5CBE" w:rsidRPr="00BF5CBE">
              <w:rPr>
                <w:rFonts w:ascii="Garamond" w:hAnsi="Garamond"/>
                <w:sz w:val="32"/>
                <w:szCs w:val="28"/>
              </w:rPr>
              <w:t>gagh</w:t>
            </w:r>
            <w:proofErr w:type="spellEnd"/>
            <w:r w:rsidR="00BF5CBE" w:rsidRPr="00BF5CBE">
              <w:rPr>
                <w:rFonts w:ascii="Garamond" w:hAnsi="Garamond"/>
                <w:sz w:val="32"/>
                <w:szCs w:val="28"/>
              </w:rPr>
              <w:t xml:space="preserve"> </w:t>
            </w:r>
            <w:proofErr w:type="spellStart"/>
            <w:r w:rsidRPr="005A761C">
              <w:rPr>
                <w:rFonts w:ascii="Garamond" w:hAnsi="Garamond"/>
                <w:sz w:val="32"/>
                <w:szCs w:val="28"/>
              </w:rPr>
              <w:t>laa</w:t>
            </w:r>
            <w:proofErr w:type="spellEnd"/>
            <w:r w:rsidR="00BF5CBE" w:rsidRPr="00BF5CBE">
              <w:rPr>
                <w:rFonts w:ascii="Garamond" w:hAnsi="Garamond"/>
                <w:i/>
                <w:sz w:val="32"/>
                <w:szCs w:val="28"/>
              </w:rPr>
              <w:t xml:space="preserve">. </w:t>
            </w:r>
            <w:r w:rsidR="00BF5CBE" w:rsidRPr="00BF5CBE">
              <w:rPr>
                <w:rFonts w:ascii="Garamond" w:hAnsi="Garamond"/>
                <w:sz w:val="32"/>
                <w:szCs w:val="28"/>
              </w:rPr>
              <w:t xml:space="preserve">As </w:t>
            </w:r>
            <w:proofErr w:type="spellStart"/>
            <w:r w:rsidR="00BF5CBE" w:rsidRPr="00BF5CBE">
              <w:rPr>
                <w:rFonts w:ascii="Garamond" w:hAnsi="Garamond"/>
                <w:sz w:val="32"/>
                <w:szCs w:val="28"/>
              </w:rPr>
              <w:t>leih</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dooin</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nyn</w:t>
            </w:r>
            <w:proofErr w:type="spellEnd"/>
            <w:r w:rsidR="00BF5CBE" w:rsidRPr="00BF5CBE">
              <w:rPr>
                <w:rFonts w:ascii="Garamond" w:hAnsi="Garamond"/>
                <w:sz w:val="32"/>
                <w:szCs w:val="28"/>
              </w:rPr>
              <w:t xml:space="preserve"> </w:t>
            </w:r>
            <w:proofErr w:type="spellStart"/>
            <w:r w:rsidRPr="00BF5CBE">
              <w:rPr>
                <w:rFonts w:ascii="Garamond" w:hAnsi="Garamond"/>
                <w:sz w:val="32"/>
                <w:szCs w:val="28"/>
              </w:rPr>
              <w:t>Loghtyn</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myr</w:t>
            </w:r>
            <w:proofErr w:type="spellEnd"/>
            <w:r w:rsidR="00BF5CBE" w:rsidRPr="00BF5CBE">
              <w:rPr>
                <w:rFonts w:ascii="Garamond" w:hAnsi="Garamond"/>
                <w:sz w:val="32"/>
                <w:szCs w:val="28"/>
              </w:rPr>
              <w:t xml:space="preserve"> ta shin </w:t>
            </w:r>
            <w:proofErr w:type="spellStart"/>
            <w:r w:rsidR="00BF5CBE" w:rsidRPr="00BF5CBE">
              <w:rPr>
                <w:rFonts w:ascii="Garamond" w:hAnsi="Garamond"/>
                <w:sz w:val="32"/>
                <w:szCs w:val="28"/>
              </w:rPr>
              <w:t>leih</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dauesyn</w:t>
            </w:r>
            <w:proofErr w:type="spellEnd"/>
            <w:r w:rsidR="00BF5CBE" w:rsidRPr="00BF5CBE">
              <w:rPr>
                <w:rFonts w:ascii="Garamond" w:hAnsi="Garamond"/>
                <w:sz w:val="32"/>
                <w:szCs w:val="28"/>
              </w:rPr>
              <w:t xml:space="preserve"> ta </w:t>
            </w:r>
            <w:proofErr w:type="spellStart"/>
            <w:r w:rsidR="00BF5CBE" w:rsidRPr="00BF5CBE">
              <w:rPr>
                <w:rFonts w:ascii="Garamond" w:hAnsi="Garamond"/>
                <w:sz w:val="32"/>
                <w:szCs w:val="28"/>
              </w:rPr>
              <w:t>janoo</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loghtyn</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ny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noi</w:t>
            </w:r>
            <w:proofErr w:type="spellEnd"/>
            <w:r w:rsidR="00BF5CBE" w:rsidRPr="00BF5CBE">
              <w:rPr>
                <w:rFonts w:ascii="Garamond" w:hAnsi="Garamond"/>
                <w:sz w:val="32"/>
                <w:szCs w:val="28"/>
              </w:rPr>
              <w:t xml:space="preserve"> shin. As </w:t>
            </w:r>
            <w:proofErr w:type="spellStart"/>
            <w:r w:rsidR="00BF5CBE" w:rsidRPr="00BF5CBE">
              <w:rPr>
                <w:rFonts w:ascii="Garamond" w:hAnsi="Garamond"/>
                <w:sz w:val="32"/>
                <w:szCs w:val="28"/>
              </w:rPr>
              <w:t>ny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leeid</w:t>
            </w:r>
            <w:proofErr w:type="spellEnd"/>
            <w:r w:rsidR="00BF5CBE" w:rsidRPr="00BF5CBE">
              <w:rPr>
                <w:rFonts w:ascii="Garamond" w:hAnsi="Garamond"/>
                <w:sz w:val="32"/>
                <w:szCs w:val="28"/>
              </w:rPr>
              <w:t xml:space="preserve"> shin </w:t>
            </w:r>
            <w:proofErr w:type="spellStart"/>
            <w:r w:rsidR="00BF5CBE" w:rsidRPr="00BF5CBE">
              <w:rPr>
                <w:rFonts w:ascii="Garamond" w:hAnsi="Garamond"/>
                <w:sz w:val="32"/>
                <w:szCs w:val="28"/>
              </w:rPr>
              <w:t>ayns</w:t>
            </w:r>
            <w:proofErr w:type="spellEnd"/>
            <w:r w:rsidR="00BF5CBE" w:rsidRPr="00BF5CBE">
              <w:rPr>
                <w:rFonts w:ascii="Garamond" w:hAnsi="Garamond"/>
                <w:sz w:val="32"/>
                <w:szCs w:val="28"/>
              </w:rPr>
              <w:t xml:space="preserve"> </w:t>
            </w:r>
            <w:proofErr w:type="spellStart"/>
            <w:r w:rsidRPr="00BF5CBE">
              <w:rPr>
                <w:rFonts w:ascii="Garamond" w:hAnsi="Garamond"/>
                <w:sz w:val="32"/>
                <w:szCs w:val="28"/>
              </w:rPr>
              <w:t>Miolagh</w:t>
            </w:r>
            <w:proofErr w:type="spellEnd"/>
            <w:r>
              <w:rPr>
                <w:rFonts w:ascii="Garamond" w:hAnsi="Garamond"/>
                <w:sz w:val="32"/>
                <w:szCs w:val="28"/>
              </w:rPr>
              <w:t>.</w:t>
            </w:r>
            <w:r w:rsidR="00BF5CBE" w:rsidRPr="00BF5CBE">
              <w:rPr>
                <w:rFonts w:ascii="Garamond" w:hAnsi="Garamond"/>
                <w:sz w:val="32"/>
                <w:szCs w:val="28"/>
              </w:rPr>
              <w:t xml:space="preserve"> </w:t>
            </w:r>
            <w:proofErr w:type="spellStart"/>
            <w:r w:rsidRPr="00BF5CBE">
              <w:rPr>
                <w:rFonts w:ascii="Garamond" w:hAnsi="Garamond"/>
                <w:sz w:val="32"/>
                <w:szCs w:val="28"/>
              </w:rPr>
              <w:t>Agh</w:t>
            </w:r>
            <w:proofErr w:type="spellEnd"/>
            <w:r w:rsidRPr="00BF5CBE">
              <w:rPr>
                <w:rFonts w:ascii="Garamond" w:hAnsi="Garamond"/>
                <w:sz w:val="32"/>
                <w:szCs w:val="28"/>
              </w:rPr>
              <w:t xml:space="preserve"> </w:t>
            </w:r>
            <w:proofErr w:type="spellStart"/>
            <w:r w:rsidR="00BF5CBE" w:rsidRPr="00BF5CBE">
              <w:rPr>
                <w:rFonts w:ascii="Garamond" w:hAnsi="Garamond"/>
                <w:sz w:val="32"/>
                <w:szCs w:val="28"/>
              </w:rPr>
              <w:t>livrey</w:t>
            </w:r>
            <w:proofErr w:type="spellEnd"/>
            <w:r w:rsidR="00BF5CBE" w:rsidRPr="00BF5CBE">
              <w:rPr>
                <w:rFonts w:ascii="Garamond" w:hAnsi="Garamond"/>
                <w:sz w:val="32"/>
                <w:szCs w:val="28"/>
              </w:rPr>
              <w:t xml:space="preserve"> shin </w:t>
            </w:r>
            <w:proofErr w:type="spellStart"/>
            <w:r w:rsidR="00BF5CBE" w:rsidRPr="00BF5CBE">
              <w:rPr>
                <w:rFonts w:ascii="Garamond" w:hAnsi="Garamond"/>
                <w:sz w:val="32"/>
                <w:szCs w:val="28"/>
              </w:rPr>
              <w:t>veih</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olk</w:t>
            </w:r>
            <w:proofErr w:type="spellEnd"/>
            <w:r w:rsidR="00BF5CBE" w:rsidRPr="00BF5CBE">
              <w:rPr>
                <w:rFonts w:ascii="Garamond" w:hAnsi="Garamond"/>
                <w:sz w:val="32"/>
                <w:szCs w:val="28"/>
              </w:rPr>
              <w:t xml:space="preserve"> : Son </w:t>
            </w:r>
            <w:proofErr w:type="spellStart"/>
            <w:r w:rsidR="00BF5CBE" w:rsidRPr="00BF5CBE">
              <w:rPr>
                <w:rFonts w:ascii="Garamond" w:hAnsi="Garamond"/>
                <w:sz w:val="32"/>
                <w:szCs w:val="28"/>
              </w:rPr>
              <w:t>liats</w:t>
            </w:r>
            <w:proofErr w:type="spellEnd"/>
            <w:r w:rsidR="00BF5CBE" w:rsidRPr="00BF5CBE">
              <w:rPr>
                <w:rFonts w:ascii="Garamond" w:hAnsi="Garamond"/>
                <w:sz w:val="32"/>
                <w:szCs w:val="28"/>
              </w:rPr>
              <w:t xml:space="preserve"> y </w:t>
            </w:r>
            <w:proofErr w:type="spellStart"/>
            <w:r w:rsidRPr="00BF5CBE">
              <w:rPr>
                <w:rFonts w:ascii="Garamond" w:hAnsi="Garamond"/>
                <w:sz w:val="32"/>
                <w:szCs w:val="28"/>
              </w:rPr>
              <w:t>Reereeaght</w:t>
            </w:r>
            <w:proofErr w:type="spellEnd"/>
            <w:r w:rsidR="00BF5CBE" w:rsidRPr="00BF5CBE">
              <w:rPr>
                <w:rFonts w:ascii="Garamond" w:hAnsi="Garamond"/>
                <w:sz w:val="32"/>
                <w:szCs w:val="28"/>
              </w:rPr>
              <w:t xml:space="preserve">, y </w:t>
            </w:r>
            <w:proofErr w:type="spellStart"/>
            <w:r w:rsidRPr="00BF5CBE">
              <w:rPr>
                <w:rFonts w:ascii="Garamond" w:hAnsi="Garamond"/>
                <w:sz w:val="32"/>
                <w:szCs w:val="28"/>
              </w:rPr>
              <w:t>Phooar</w:t>
            </w:r>
            <w:proofErr w:type="spellEnd"/>
            <w:r w:rsidRPr="00BF5CBE">
              <w:rPr>
                <w:rFonts w:ascii="Garamond" w:hAnsi="Garamond"/>
                <w:sz w:val="32"/>
                <w:szCs w:val="28"/>
              </w:rPr>
              <w:t xml:space="preserve"> </w:t>
            </w:r>
            <w:r w:rsidR="00BF5CBE" w:rsidRPr="00BF5CBE">
              <w:rPr>
                <w:rFonts w:ascii="Garamond" w:hAnsi="Garamond"/>
                <w:sz w:val="32"/>
                <w:szCs w:val="28"/>
              </w:rPr>
              <w:t xml:space="preserve">as y </w:t>
            </w:r>
            <w:proofErr w:type="spellStart"/>
            <w:r w:rsidRPr="00BF5CBE">
              <w:rPr>
                <w:rFonts w:ascii="Garamond" w:hAnsi="Garamond"/>
                <w:sz w:val="32"/>
                <w:szCs w:val="28"/>
              </w:rPr>
              <w:t>Ghloyr</w:t>
            </w:r>
            <w:proofErr w:type="spellEnd"/>
            <w:r w:rsidR="00BF5CBE" w:rsidRPr="00BF5CBE">
              <w:rPr>
                <w:rFonts w:ascii="Garamond" w:hAnsi="Garamond"/>
                <w:sz w:val="32"/>
                <w:szCs w:val="28"/>
              </w:rPr>
              <w:t xml:space="preserve">, </w:t>
            </w:r>
            <w:r w:rsidRPr="00BF5CBE">
              <w:rPr>
                <w:rFonts w:ascii="Garamond" w:hAnsi="Garamond"/>
                <w:sz w:val="32"/>
                <w:szCs w:val="28"/>
              </w:rPr>
              <w:t xml:space="preserve">Son </w:t>
            </w:r>
            <w:proofErr w:type="spellStart"/>
            <w:r w:rsidR="00BF5CBE" w:rsidRPr="00BF5CBE">
              <w:rPr>
                <w:rFonts w:ascii="Garamond" w:hAnsi="Garamond"/>
                <w:sz w:val="32"/>
                <w:szCs w:val="28"/>
              </w:rPr>
              <w:t>dy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bragh</w:t>
            </w:r>
            <w:proofErr w:type="spellEnd"/>
            <w:r w:rsidR="00BF5CBE" w:rsidRPr="00BF5CBE">
              <w:rPr>
                <w:rFonts w:ascii="Garamond" w:hAnsi="Garamond"/>
                <w:sz w:val="32"/>
                <w:szCs w:val="28"/>
              </w:rPr>
              <w:t xml:space="preserve"> as </w:t>
            </w:r>
            <w:proofErr w:type="spellStart"/>
            <w:r w:rsidR="00BF5CBE" w:rsidRPr="00BF5CBE">
              <w:rPr>
                <w:rFonts w:ascii="Garamond" w:hAnsi="Garamond"/>
                <w:sz w:val="32"/>
                <w:szCs w:val="28"/>
              </w:rPr>
              <w:t>dy</w:t>
            </w:r>
            <w:proofErr w:type="spellEnd"/>
            <w:r w:rsidR="00BF5CBE" w:rsidRPr="00BF5CBE">
              <w:rPr>
                <w:rFonts w:ascii="Garamond" w:hAnsi="Garamond"/>
                <w:sz w:val="32"/>
                <w:szCs w:val="28"/>
              </w:rPr>
              <w:t xml:space="preserve"> </w:t>
            </w:r>
            <w:proofErr w:type="spellStart"/>
            <w:r w:rsidR="00BF5CBE" w:rsidRPr="00BF5CBE">
              <w:rPr>
                <w:rFonts w:ascii="Garamond" w:hAnsi="Garamond"/>
                <w:sz w:val="32"/>
                <w:szCs w:val="28"/>
              </w:rPr>
              <w:t>bragh</w:t>
            </w:r>
            <w:proofErr w:type="spellEnd"/>
            <w:r w:rsidR="00BF5CBE" w:rsidRPr="00BF5CBE">
              <w:rPr>
                <w:rFonts w:ascii="Garamond" w:hAnsi="Garamond"/>
                <w:sz w:val="32"/>
                <w:szCs w:val="28"/>
              </w:rPr>
              <w:t xml:space="preserve">. </w:t>
            </w:r>
            <w:r w:rsidR="00BF5CBE" w:rsidRPr="005A761C">
              <w:rPr>
                <w:rFonts w:ascii="Garamond" w:hAnsi="Garamond"/>
                <w:i/>
                <w:sz w:val="32"/>
                <w:szCs w:val="28"/>
              </w:rPr>
              <w:t>Amen</w:t>
            </w:r>
            <w:r w:rsidR="00BF5CBE" w:rsidRPr="00BF5CBE">
              <w:rPr>
                <w:rFonts w:ascii="Garamond" w:hAnsi="Garamond"/>
                <w:sz w:val="32"/>
                <w:szCs w:val="28"/>
              </w:rPr>
              <w:t xml:space="preserve">. </w:t>
            </w:r>
          </w:p>
        </w:tc>
        <w:tc>
          <w:tcPr>
            <w:tcW w:w="0" w:type="auto"/>
          </w:tcPr>
          <w:p w14:paraId="60742F5A" w14:textId="77777777" w:rsidR="00BF5CBE" w:rsidRPr="00691FCF" w:rsidRDefault="00BF5CBE" w:rsidP="00DB60C3">
            <w:pPr>
              <w:pStyle w:val="ListParagraph"/>
              <w:ind w:left="0"/>
              <w:jc w:val="both"/>
              <w:rPr>
                <w:rFonts w:ascii="Garamond" w:hAnsi="Garamond" w:cs="GlyphLessFont"/>
                <w:i/>
                <w:sz w:val="32"/>
              </w:rPr>
            </w:pPr>
            <w:r w:rsidRPr="00021628">
              <w:rPr>
                <w:rFonts w:ascii="Garamond" w:hAnsi="Garamond" w:cs="GlyphLessFont"/>
                <w:sz w:val="48"/>
              </w:rPr>
              <w:t>O</w:t>
            </w:r>
            <w:r w:rsidRPr="00691FCF">
              <w:rPr>
                <w:rFonts w:ascii="Garamond" w:hAnsi="Garamond" w:cs="GlyphLessFont"/>
                <w:i/>
                <w:sz w:val="32"/>
              </w:rPr>
              <w:t>UR FATHER, which art in Heaven</w:t>
            </w:r>
            <w:r w:rsidRPr="00691FCF">
              <w:rPr>
                <w:rFonts w:ascii="Garamond" w:hAnsi="Garamond" w:cs="GlyphLessFont"/>
                <w:sz w:val="32"/>
              </w:rPr>
              <w:t> ;</w:t>
            </w:r>
            <w:r w:rsidRPr="00691FCF">
              <w:rPr>
                <w:rFonts w:ascii="Garamond" w:hAnsi="Garamond" w:cs="GlyphLessFont"/>
                <w:i/>
                <w:sz w:val="32"/>
              </w:rPr>
              <w:t xml:space="preserve"> Hallowed be thy name. Thy Kingdom come. Thy Will be done in Earth, As it is in Heaven. Give us this day our daily bread. And forgive us our Trespasses, as we forgive them that trespass against us. And lead us not into Temptation</w:t>
            </w:r>
            <w:r w:rsidRPr="00691FCF">
              <w:rPr>
                <w:rFonts w:ascii="Garamond" w:hAnsi="Garamond" w:cs="GlyphLessFont"/>
                <w:sz w:val="32"/>
              </w:rPr>
              <w:t> ;</w:t>
            </w:r>
            <w:r w:rsidRPr="00691FCF">
              <w:rPr>
                <w:rFonts w:ascii="Garamond" w:hAnsi="Garamond" w:cs="GlyphLessFont"/>
                <w:i/>
                <w:sz w:val="32"/>
              </w:rPr>
              <w:t xml:space="preserve"> But deliver us from Evil : For thine is the Kingdom, The Power, and the Glory, for ever and ever. </w:t>
            </w:r>
            <w:r w:rsidRPr="00691FCF">
              <w:rPr>
                <w:rFonts w:ascii="Garamond" w:hAnsi="Garamond" w:cs="GlyphLessFont"/>
                <w:sz w:val="32"/>
              </w:rPr>
              <w:t>Amen</w:t>
            </w:r>
            <w:r w:rsidRPr="00691FCF">
              <w:rPr>
                <w:rFonts w:ascii="Garamond" w:hAnsi="Garamond" w:cs="GlyphLessFont"/>
                <w:i/>
                <w:sz w:val="32"/>
              </w:rPr>
              <w:t>.</w:t>
            </w:r>
          </w:p>
        </w:tc>
      </w:tr>
      <w:tr w:rsidR="00021628" w:rsidRPr="00691FCF" w14:paraId="223933BD" w14:textId="77777777" w:rsidTr="002719F2">
        <w:tc>
          <w:tcPr>
            <w:tcW w:w="0" w:type="auto"/>
            <w:tcBorders>
              <w:bottom w:val="single" w:sz="4" w:space="0" w:color="auto"/>
            </w:tcBorders>
          </w:tcPr>
          <w:p w14:paraId="72117F88" w14:textId="77777777" w:rsidR="00021628" w:rsidRPr="00021628" w:rsidRDefault="00021628" w:rsidP="00021628">
            <w:pPr>
              <w:pStyle w:val="CM3"/>
              <w:widowControl/>
              <w:spacing w:line="240" w:lineRule="auto"/>
              <w:jc w:val="both"/>
              <w:rPr>
                <w:rFonts w:ascii="Garamond" w:hAnsi="Garamond"/>
              </w:rPr>
            </w:pPr>
          </w:p>
        </w:tc>
        <w:tc>
          <w:tcPr>
            <w:tcW w:w="0" w:type="auto"/>
            <w:tcBorders>
              <w:bottom w:val="single" w:sz="4" w:space="0" w:color="auto"/>
            </w:tcBorders>
          </w:tcPr>
          <w:p w14:paraId="24566A50" w14:textId="77777777" w:rsidR="00021628" w:rsidRPr="00021628" w:rsidRDefault="00021628" w:rsidP="00021628">
            <w:pPr>
              <w:pStyle w:val="ListParagraph"/>
              <w:ind w:left="0"/>
              <w:jc w:val="both"/>
              <w:rPr>
                <w:rFonts w:ascii="Garamond" w:hAnsi="Garamond" w:cs="GlyphLessFont"/>
                <w:sz w:val="24"/>
                <w:szCs w:val="24"/>
              </w:rPr>
            </w:pPr>
          </w:p>
        </w:tc>
      </w:tr>
    </w:tbl>
    <w:p w14:paraId="0782A7BD" w14:textId="77777777" w:rsidR="005A761C" w:rsidRPr="00A62320" w:rsidRDefault="005A761C" w:rsidP="00021628">
      <w:pPr>
        <w:pStyle w:val="ListParagraph"/>
        <w:spacing w:before="360" w:after="240"/>
        <w:ind w:left="0"/>
        <w:contextualSpacing w:val="0"/>
        <w:jc w:val="center"/>
        <w:rPr>
          <w:rFonts w:ascii="Garamond" w:hAnsi="Garamond" w:cs="GlyphLessFont"/>
          <w:sz w:val="40"/>
        </w:rPr>
      </w:pPr>
      <w:r w:rsidRPr="00A62320">
        <w:rPr>
          <w:rFonts w:ascii="Garamond" w:hAnsi="Garamond" w:cs="GlyphLessFont"/>
          <w:sz w:val="40"/>
        </w:rPr>
        <w:t xml:space="preserve">Prayers for particular </w:t>
      </w:r>
      <w:proofErr w:type="spellStart"/>
      <w:r w:rsidRPr="00A62320">
        <w:rPr>
          <w:rFonts w:ascii="Garamond" w:hAnsi="Garamond" w:cs="GlyphLessFont"/>
          <w:sz w:val="40"/>
        </w:rPr>
        <w:t>Per</w:t>
      </w:r>
      <w:r w:rsidR="00A62320" w:rsidRPr="00A62320">
        <w:rPr>
          <w:rFonts w:ascii="Garamond" w:hAnsi="Garamond" w:cs="GlyphLessFont"/>
          <w:sz w:val="40"/>
        </w:rPr>
        <w:t>ſ</w:t>
      </w:r>
      <w:r w:rsidRPr="00A62320">
        <w:rPr>
          <w:rFonts w:ascii="Garamond" w:hAnsi="Garamond" w:cs="GlyphLessFont"/>
          <w:sz w:val="40"/>
        </w:rPr>
        <w:t>ons</w:t>
      </w:r>
      <w:proofErr w:type="spellEnd"/>
      <w:r w:rsidRPr="00A62320">
        <w:rPr>
          <w:rFonts w:ascii="Garamond" w:hAnsi="Garamond" w:cs="GlyphLessFont"/>
          <w:sz w:val="40"/>
        </w:rPr>
        <w:t>.</w:t>
      </w:r>
    </w:p>
    <w:tbl>
      <w:tblPr>
        <w:tblStyle w:val="TableGrid"/>
        <w:tblW w:w="9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479"/>
      </w:tblGrid>
      <w:tr w:rsidR="005A761C" w:rsidRPr="005A761C" w14:paraId="04A98D45" w14:textId="77777777" w:rsidTr="00B0190D">
        <w:tc>
          <w:tcPr>
            <w:tcW w:w="0" w:type="auto"/>
          </w:tcPr>
          <w:p w14:paraId="3A69BB7A" w14:textId="77777777" w:rsidR="005A761C" w:rsidRPr="00F76505" w:rsidRDefault="005A761C" w:rsidP="00A62320">
            <w:pPr>
              <w:pStyle w:val="CM18"/>
              <w:widowControl/>
              <w:jc w:val="both"/>
              <w:rPr>
                <w:rFonts w:ascii="Garamond" w:hAnsi="Garamond"/>
                <w:sz w:val="28"/>
                <w:szCs w:val="28"/>
              </w:rPr>
            </w:pPr>
            <w:proofErr w:type="spellStart"/>
            <w:r w:rsidRPr="00021628">
              <w:rPr>
                <w:rFonts w:ascii="Garamond" w:hAnsi="Garamond"/>
                <w:sz w:val="44"/>
                <w:szCs w:val="28"/>
              </w:rPr>
              <w:t>Q</w:t>
            </w:r>
            <w:r>
              <w:rPr>
                <w:rFonts w:ascii="Garamond" w:hAnsi="Garamond"/>
                <w:sz w:val="28"/>
                <w:szCs w:val="28"/>
              </w:rPr>
              <w:t>U</w:t>
            </w:r>
            <w:r w:rsidRPr="00F76505">
              <w:rPr>
                <w:rFonts w:ascii="Garamond" w:hAnsi="Garamond"/>
                <w:sz w:val="28"/>
                <w:szCs w:val="28"/>
              </w:rPr>
              <w:t>oi</w:t>
            </w:r>
            <w:proofErr w:type="spellEnd"/>
            <w:r w:rsidRPr="00F76505">
              <w:rPr>
                <w:rFonts w:ascii="Garamond" w:hAnsi="Garamond"/>
                <w:sz w:val="28"/>
                <w:szCs w:val="28"/>
              </w:rPr>
              <w:t xml:space="preserve"> </w:t>
            </w:r>
            <w:proofErr w:type="spellStart"/>
            <w:r w:rsidRPr="00F76505">
              <w:rPr>
                <w:rFonts w:ascii="Garamond" w:hAnsi="Garamond"/>
                <w:sz w:val="28"/>
                <w:szCs w:val="28"/>
              </w:rPr>
              <w:t>erbee</w:t>
            </w:r>
            <w:proofErr w:type="spellEnd"/>
            <w:r w:rsidRPr="00F76505">
              <w:rPr>
                <w:rFonts w:ascii="Garamond" w:hAnsi="Garamond"/>
                <w:sz w:val="28"/>
                <w:szCs w:val="28"/>
              </w:rPr>
              <w:t xml:space="preserve"> ta </w:t>
            </w:r>
            <w:proofErr w:type="spellStart"/>
            <w:r w:rsidRPr="00F76505">
              <w:rPr>
                <w:rFonts w:ascii="Garamond" w:hAnsi="Garamond"/>
                <w:sz w:val="28"/>
                <w:szCs w:val="28"/>
              </w:rPr>
              <w:t>gol</w:t>
            </w:r>
            <w:proofErr w:type="spellEnd"/>
            <w:r w:rsidRPr="00F76505">
              <w:rPr>
                <w:rFonts w:ascii="Garamond" w:hAnsi="Garamond"/>
                <w:sz w:val="28"/>
                <w:szCs w:val="28"/>
              </w:rPr>
              <w:t xml:space="preserve"> </w:t>
            </w:r>
            <w:proofErr w:type="spellStart"/>
            <w:r w:rsidRPr="00F76505">
              <w:rPr>
                <w:rFonts w:ascii="Garamond" w:hAnsi="Garamond"/>
                <w:sz w:val="28"/>
                <w:szCs w:val="28"/>
              </w:rPr>
              <w:t>dy</w:t>
            </w:r>
            <w:proofErr w:type="spellEnd"/>
            <w:r w:rsidRPr="00F76505">
              <w:rPr>
                <w:rFonts w:ascii="Garamond" w:hAnsi="Garamond"/>
                <w:sz w:val="28"/>
                <w:szCs w:val="28"/>
              </w:rPr>
              <w:t xml:space="preserve"> </w:t>
            </w:r>
            <w:proofErr w:type="spellStart"/>
            <w:r w:rsidRPr="00F76505">
              <w:rPr>
                <w:rFonts w:ascii="Garamond" w:hAnsi="Garamond"/>
                <w:sz w:val="28"/>
                <w:szCs w:val="28"/>
              </w:rPr>
              <w:t>chadley</w:t>
            </w:r>
            <w:proofErr w:type="spellEnd"/>
            <w:r w:rsidRPr="00F76505">
              <w:rPr>
                <w:rFonts w:ascii="Garamond" w:hAnsi="Garamond"/>
                <w:sz w:val="28"/>
                <w:szCs w:val="28"/>
              </w:rPr>
              <w:t xml:space="preserve"> </w:t>
            </w:r>
            <w:proofErr w:type="spellStart"/>
            <w:r w:rsidRPr="00F76505">
              <w:rPr>
                <w:rFonts w:ascii="Garamond" w:hAnsi="Garamond"/>
                <w:sz w:val="28"/>
                <w:szCs w:val="28"/>
              </w:rPr>
              <w:t>fegooish</w:t>
            </w:r>
            <w:proofErr w:type="spellEnd"/>
            <w:r w:rsidRPr="00F76505">
              <w:rPr>
                <w:rFonts w:ascii="Garamond" w:hAnsi="Garamond"/>
                <w:sz w:val="28"/>
                <w:szCs w:val="28"/>
              </w:rPr>
              <w:t xml:space="preserve"> </w:t>
            </w:r>
            <w:proofErr w:type="spellStart"/>
            <w:r w:rsidRPr="00F76505">
              <w:rPr>
                <w:rFonts w:ascii="Garamond" w:hAnsi="Garamond"/>
                <w:sz w:val="28"/>
                <w:szCs w:val="28"/>
              </w:rPr>
              <w:t>Bannaght</w:t>
            </w:r>
            <w:proofErr w:type="spellEnd"/>
            <w:r w:rsidRPr="00F76505">
              <w:rPr>
                <w:rFonts w:ascii="Garamond" w:hAnsi="Garamond"/>
                <w:sz w:val="28"/>
                <w:szCs w:val="28"/>
              </w:rPr>
              <w:t xml:space="preserve"> Yee, ta </w:t>
            </w:r>
            <w:proofErr w:type="spellStart"/>
            <w:r w:rsidRPr="00F76505">
              <w:rPr>
                <w:rFonts w:ascii="Garamond" w:hAnsi="Garamond"/>
                <w:sz w:val="28"/>
                <w:szCs w:val="28"/>
              </w:rPr>
              <w:t>oyr</w:t>
            </w:r>
            <w:proofErr w:type="spellEnd"/>
            <w:r w:rsidRPr="00F76505">
              <w:rPr>
                <w:rFonts w:ascii="Garamond" w:hAnsi="Garamond"/>
                <w:sz w:val="28"/>
                <w:szCs w:val="28"/>
              </w:rPr>
              <w:t xml:space="preserve"> </w:t>
            </w:r>
            <w:proofErr w:type="spellStart"/>
            <w:r w:rsidRPr="00F76505">
              <w:rPr>
                <w:rFonts w:ascii="Garamond" w:hAnsi="Garamond"/>
                <w:sz w:val="28"/>
                <w:szCs w:val="28"/>
              </w:rPr>
              <w:t>wooar</w:t>
            </w:r>
            <w:proofErr w:type="spellEnd"/>
            <w:r w:rsidRPr="00F76505">
              <w:rPr>
                <w:rFonts w:ascii="Garamond" w:hAnsi="Garamond"/>
                <w:sz w:val="28"/>
                <w:szCs w:val="28"/>
              </w:rPr>
              <w:t xml:space="preserve"> </w:t>
            </w:r>
            <w:proofErr w:type="spellStart"/>
            <w:r w:rsidRPr="00F76505">
              <w:rPr>
                <w:rFonts w:ascii="Garamond" w:hAnsi="Garamond"/>
                <w:sz w:val="28"/>
                <w:szCs w:val="28"/>
              </w:rPr>
              <w:t>echey</w:t>
            </w:r>
            <w:proofErr w:type="spellEnd"/>
            <w:r w:rsidRPr="00F76505">
              <w:rPr>
                <w:rFonts w:ascii="Garamond" w:hAnsi="Garamond"/>
                <w:sz w:val="28"/>
                <w:szCs w:val="28"/>
              </w:rPr>
              <w:t xml:space="preserve"> </w:t>
            </w:r>
            <w:proofErr w:type="spellStart"/>
            <w:r w:rsidRPr="00F76505">
              <w:rPr>
                <w:rFonts w:ascii="Garamond" w:hAnsi="Garamond"/>
                <w:sz w:val="28"/>
                <w:szCs w:val="28"/>
              </w:rPr>
              <w:t>dy</w:t>
            </w:r>
            <w:proofErr w:type="spellEnd"/>
            <w:r w:rsidRPr="00F76505">
              <w:rPr>
                <w:rFonts w:ascii="Garamond" w:hAnsi="Garamond"/>
                <w:sz w:val="28"/>
                <w:szCs w:val="28"/>
              </w:rPr>
              <w:t xml:space="preserve"> </w:t>
            </w:r>
            <w:proofErr w:type="spellStart"/>
            <w:r w:rsidRPr="00F76505">
              <w:rPr>
                <w:rFonts w:ascii="Garamond" w:hAnsi="Garamond"/>
                <w:sz w:val="28"/>
                <w:szCs w:val="28"/>
              </w:rPr>
              <w:t>ve</w:t>
            </w:r>
            <w:proofErr w:type="spellEnd"/>
            <w:r w:rsidRPr="00F76505">
              <w:rPr>
                <w:rFonts w:ascii="Garamond" w:hAnsi="Garamond"/>
                <w:sz w:val="28"/>
                <w:szCs w:val="28"/>
              </w:rPr>
              <w:t xml:space="preserve"> </w:t>
            </w:r>
            <w:proofErr w:type="spellStart"/>
            <w:r w:rsidRPr="00F76505">
              <w:rPr>
                <w:rFonts w:ascii="Garamond" w:hAnsi="Garamond"/>
                <w:sz w:val="28"/>
                <w:szCs w:val="28"/>
              </w:rPr>
              <w:t>aglagh</w:t>
            </w:r>
            <w:proofErr w:type="spellEnd"/>
            <w:r w:rsidRPr="00F76505">
              <w:rPr>
                <w:rFonts w:ascii="Garamond" w:hAnsi="Garamond"/>
                <w:sz w:val="28"/>
                <w:szCs w:val="28"/>
              </w:rPr>
              <w:t xml:space="preserve"> </w:t>
            </w:r>
            <w:proofErr w:type="spellStart"/>
            <w:r w:rsidRPr="00F76505">
              <w:rPr>
                <w:rFonts w:ascii="Garamond" w:hAnsi="Garamond"/>
                <w:sz w:val="28"/>
                <w:szCs w:val="28"/>
              </w:rPr>
              <w:t>jeh</w:t>
            </w:r>
            <w:proofErr w:type="spellEnd"/>
            <w:r w:rsidRPr="00F76505">
              <w:rPr>
                <w:rFonts w:ascii="Garamond" w:hAnsi="Garamond"/>
                <w:sz w:val="28"/>
                <w:szCs w:val="28"/>
              </w:rPr>
              <w:t xml:space="preserve"> e </w:t>
            </w:r>
            <w:proofErr w:type="spellStart"/>
            <w:r w:rsidRPr="00F76505">
              <w:rPr>
                <w:rFonts w:ascii="Garamond" w:hAnsi="Garamond"/>
                <w:sz w:val="28"/>
                <w:szCs w:val="28"/>
              </w:rPr>
              <w:t>hau</w:t>
            </w:r>
            <w:r w:rsidR="0037072F">
              <w:rPr>
                <w:rFonts w:ascii="Garamond" w:hAnsi="Garamond"/>
                <w:sz w:val="28"/>
                <w:szCs w:val="28"/>
              </w:rPr>
              <w:t>-</w:t>
            </w:r>
            <w:r w:rsidRPr="00F76505">
              <w:rPr>
                <w:rFonts w:ascii="Garamond" w:hAnsi="Garamond"/>
                <w:sz w:val="28"/>
                <w:szCs w:val="28"/>
              </w:rPr>
              <w:t>chys</w:t>
            </w:r>
            <w:proofErr w:type="spellEnd"/>
            <w:r w:rsidRPr="00F76505">
              <w:rPr>
                <w:rFonts w:ascii="Garamond" w:hAnsi="Garamond"/>
                <w:sz w:val="28"/>
                <w:szCs w:val="28"/>
              </w:rPr>
              <w:t xml:space="preserve">. As </w:t>
            </w:r>
            <w:proofErr w:type="spellStart"/>
            <w:r w:rsidRPr="00F76505">
              <w:rPr>
                <w:rFonts w:ascii="Garamond" w:hAnsi="Garamond"/>
                <w:sz w:val="28"/>
                <w:szCs w:val="28"/>
              </w:rPr>
              <w:t>shen</w:t>
            </w:r>
            <w:proofErr w:type="spellEnd"/>
            <w:r w:rsidRPr="00F76505">
              <w:rPr>
                <w:rFonts w:ascii="Garamond" w:hAnsi="Garamond"/>
                <w:sz w:val="28"/>
                <w:szCs w:val="28"/>
              </w:rPr>
              <w:t xml:space="preserve">-y-fa </w:t>
            </w:r>
            <w:proofErr w:type="spellStart"/>
            <w:r w:rsidRPr="00F76505">
              <w:rPr>
                <w:rFonts w:ascii="Garamond" w:hAnsi="Garamond"/>
                <w:sz w:val="28"/>
                <w:szCs w:val="28"/>
              </w:rPr>
              <w:t>ver</w:t>
            </w:r>
            <w:proofErr w:type="spellEnd"/>
            <w:r w:rsidRPr="00F76505">
              <w:rPr>
                <w:rFonts w:ascii="Garamond" w:hAnsi="Garamond"/>
                <w:sz w:val="28"/>
                <w:szCs w:val="28"/>
              </w:rPr>
              <w:t xml:space="preserve"> </w:t>
            </w:r>
            <w:proofErr w:type="spellStart"/>
            <w:r w:rsidRPr="00F76505">
              <w:rPr>
                <w:rFonts w:ascii="Garamond" w:hAnsi="Garamond"/>
                <w:sz w:val="28"/>
                <w:szCs w:val="28"/>
              </w:rPr>
              <w:t>dy</w:t>
            </w:r>
            <w:proofErr w:type="spellEnd"/>
            <w:r w:rsidRPr="00F76505">
              <w:rPr>
                <w:rFonts w:ascii="Garamond" w:hAnsi="Garamond"/>
                <w:sz w:val="28"/>
                <w:szCs w:val="28"/>
              </w:rPr>
              <w:t xml:space="preserve"> </w:t>
            </w:r>
            <w:proofErr w:type="spellStart"/>
            <w:r w:rsidRPr="00F76505">
              <w:rPr>
                <w:rFonts w:ascii="Garamond" w:hAnsi="Garamond"/>
                <w:sz w:val="28"/>
                <w:szCs w:val="28"/>
              </w:rPr>
              <w:t>chooilley</w:t>
            </w:r>
            <w:proofErr w:type="spellEnd"/>
            <w:r w:rsidRPr="00F76505">
              <w:rPr>
                <w:rFonts w:ascii="Garamond" w:hAnsi="Garamond"/>
                <w:sz w:val="28"/>
                <w:szCs w:val="28"/>
              </w:rPr>
              <w:t xml:space="preserve"> </w:t>
            </w:r>
            <w:proofErr w:type="spellStart"/>
            <w:r w:rsidRPr="00F76505">
              <w:rPr>
                <w:rFonts w:ascii="Garamond" w:hAnsi="Garamond"/>
                <w:sz w:val="28"/>
                <w:szCs w:val="28"/>
              </w:rPr>
              <w:t>ghooinney</w:t>
            </w:r>
            <w:proofErr w:type="spellEnd"/>
            <w:r w:rsidRPr="00F76505">
              <w:rPr>
                <w:rFonts w:ascii="Garamond" w:hAnsi="Garamond"/>
                <w:sz w:val="28"/>
                <w:szCs w:val="28"/>
              </w:rPr>
              <w:t xml:space="preserve"> </w:t>
            </w:r>
            <w:proofErr w:type="spellStart"/>
            <w:r w:rsidRPr="00F76505">
              <w:rPr>
                <w:rFonts w:ascii="Garamond" w:hAnsi="Garamond"/>
                <w:sz w:val="28"/>
                <w:szCs w:val="28"/>
              </w:rPr>
              <w:t>mie</w:t>
            </w:r>
            <w:proofErr w:type="spellEnd"/>
            <w:r w:rsidRPr="00F76505">
              <w:rPr>
                <w:rFonts w:ascii="Garamond" w:hAnsi="Garamond"/>
                <w:sz w:val="28"/>
                <w:szCs w:val="28"/>
              </w:rPr>
              <w:t xml:space="preserve"> e </w:t>
            </w:r>
            <w:proofErr w:type="spellStart"/>
            <w:r w:rsidRPr="00F76505">
              <w:rPr>
                <w:rFonts w:ascii="Garamond" w:hAnsi="Garamond"/>
                <w:sz w:val="28"/>
                <w:szCs w:val="28"/>
              </w:rPr>
              <w:t>hene</w:t>
            </w:r>
            <w:proofErr w:type="spellEnd"/>
            <w:r w:rsidRPr="00F76505">
              <w:rPr>
                <w:rFonts w:ascii="Garamond" w:hAnsi="Garamond"/>
                <w:sz w:val="28"/>
                <w:szCs w:val="28"/>
              </w:rPr>
              <w:t xml:space="preserve"> </w:t>
            </w:r>
            <w:proofErr w:type="spellStart"/>
            <w:r w:rsidRPr="00F76505">
              <w:rPr>
                <w:rFonts w:ascii="Garamond" w:hAnsi="Garamond"/>
                <w:sz w:val="28"/>
                <w:szCs w:val="28"/>
              </w:rPr>
              <w:t>fo</w:t>
            </w:r>
            <w:proofErr w:type="spellEnd"/>
            <w:r w:rsidRPr="00F76505">
              <w:rPr>
                <w:rFonts w:ascii="Garamond" w:hAnsi="Garamond"/>
                <w:sz w:val="28"/>
                <w:szCs w:val="28"/>
              </w:rPr>
              <w:t xml:space="preserve"> </w:t>
            </w:r>
            <w:proofErr w:type="spellStart"/>
            <w:r w:rsidR="0037072F" w:rsidRPr="00F76505">
              <w:rPr>
                <w:rFonts w:ascii="Garamond" w:hAnsi="Garamond"/>
                <w:sz w:val="28"/>
                <w:szCs w:val="28"/>
              </w:rPr>
              <w:t>Coadey</w:t>
            </w:r>
            <w:proofErr w:type="spellEnd"/>
            <w:r w:rsidR="0037072F" w:rsidRPr="00F76505">
              <w:rPr>
                <w:rFonts w:ascii="Garamond" w:hAnsi="Garamond"/>
                <w:sz w:val="28"/>
                <w:szCs w:val="28"/>
              </w:rPr>
              <w:t xml:space="preserve"> </w:t>
            </w:r>
            <w:r w:rsidRPr="00F76505">
              <w:rPr>
                <w:rFonts w:ascii="Garamond" w:hAnsi="Garamond"/>
                <w:sz w:val="28"/>
                <w:szCs w:val="28"/>
              </w:rPr>
              <w:t xml:space="preserve">Yee. </w:t>
            </w:r>
          </w:p>
        </w:tc>
        <w:tc>
          <w:tcPr>
            <w:tcW w:w="4479" w:type="dxa"/>
          </w:tcPr>
          <w:p w14:paraId="054A0B8B" w14:textId="77777777" w:rsidR="005A761C" w:rsidRPr="005A761C" w:rsidRDefault="005A761C" w:rsidP="00DB60C3">
            <w:pPr>
              <w:pStyle w:val="ListParagraph"/>
              <w:ind w:left="0"/>
              <w:contextualSpacing w:val="0"/>
              <w:jc w:val="both"/>
              <w:rPr>
                <w:rFonts w:ascii="Garamond" w:hAnsi="Garamond" w:cs="GlyphLessFont"/>
                <w:i/>
                <w:sz w:val="32"/>
              </w:rPr>
            </w:pPr>
            <w:proofErr w:type="spellStart"/>
            <w:r w:rsidRPr="00021628">
              <w:rPr>
                <w:rFonts w:ascii="Garamond" w:hAnsi="Garamond" w:cs="GlyphLessFont"/>
                <w:sz w:val="44"/>
              </w:rPr>
              <w:t>W</w:t>
            </w:r>
            <w:r w:rsidRPr="005A761C">
              <w:rPr>
                <w:rFonts w:ascii="Garamond" w:hAnsi="Garamond" w:cs="GlyphLessFont"/>
                <w:i/>
                <w:sz w:val="28"/>
              </w:rPr>
              <w:t>Hoever</w:t>
            </w:r>
            <w:proofErr w:type="spellEnd"/>
            <w:r w:rsidRPr="005A761C">
              <w:rPr>
                <w:rFonts w:ascii="Garamond" w:hAnsi="Garamond" w:cs="GlyphLessFont"/>
                <w:i/>
                <w:sz w:val="28"/>
              </w:rPr>
              <w:t xml:space="preserve"> </w:t>
            </w:r>
            <w:proofErr w:type="spellStart"/>
            <w:r w:rsidRPr="005A761C">
              <w:rPr>
                <w:rFonts w:ascii="Garamond" w:hAnsi="Garamond" w:cs="GlyphLessFont"/>
                <w:i/>
                <w:sz w:val="28"/>
              </w:rPr>
              <w:t>goeth</w:t>
            </w:r>
            <w:proofErr w:type="spellEnd"/>
            <w:r w:rsidRPr="005A761C">
              <w:rPr>
                <w:rFonts w:ascii="Garamond" w:hAnsi="Garamond" w:cs="GlyphLessFont"/>
                <w:i/>
                <w:sz w:val="28"/>
              </w:rPr>
              <w:t xml:space="preserve"> to sleep without God’s Blessing, hath much reason to fear his own safety. And therefore every wise Man will put himself under God’s Protection.</w:t>
            </w:r>
          </w:p>
        </w:tc>
      </w:tr>
      <w:tr w:rsidR="005A761C" w:rsidRPr="005A761C" w14:paraId="5F34B792" w14:textId="77777777" w:rsidTr="00B0190D">
        <w:trPr>
          <w:trHeight w:val="375"/>
        </w:trPr>
        <w:tc>
          <w:tcPr>
            <w:tcW w:w="0" w:type="auto"/>
          </w:tcPr>
          <w:p w14:paraId="779D4543" w14:textId="77777777" w:rsidR="005A761C" w:rsidRPr="00B42D8D" w:rsidRDefault="005A761C" w:rsidP="00A62320">
            <w:pPr>
              <w:pStyle w:val="CM18"/>
              <w:widowControl/>
              <w:jc w:val="center"/>
              <w:rPr>
                <w:rFonts w:ascii="Old English Text MT" w:hAnsi="Old English Text MT"/>
                <w:sz w:val="36"/>
                <w:szCs w:val="28"/>
              </w:rPr>
            </w:pPr>
            <w:proofErr w:type="spellStart"/>
            <w:r w:rsidRPr="00B42D8D">
              <w:rPr>
                <w:rFonts w:ascii="Old English Text MT" w:hAnsi="Old English Text MT"/>
                <w:sz w:val="36"/>
                <w:szCs w:val="28"/>
              </w:rPr>
              <w:t>Padjer</w:t>
            </w:r>
            <w:proofErr w:type="spellEnd"/>
            <w:r w:rsidRPr="00B42D8D">
              <w:rPr>
                <w:rFonts w:ascii="Old English Text MT" w:hAnsi="Old English Text MT"/>
                <w:sz w:val="36"/>
                <w:szCs w:val="28"/>
              </w:rPr>
              <w:t xml:space="preserve"> </w:t>
            </w:r>
            <w:proofErr w:type="spellStart"/>
            <w:r w:rsidRPr="00B42D8D">
              <w:rPr>
                <w:rFonts w:ascii="Old English Text MT" w:hAnsi="Old English Text MT"/>
                <w:sz w:val="36"/>
                <w:szCs w:val="28"/>
              </w:rPr>
              <w:t>Fastyr</w:t>
            </w:r>
            <w:proofErr w:type="spellEnd"/>
            <w:r w:rsidRPr="00B42D8D">
              <w:rPr>
                <w:rFonts w:ascii="Old English Text MT" w:hAnsi="Old English Text MT"/>
                <w:sz w:val="36"/>
                <w:szCs w:val="28"/>
              </w:rPr>
              <w:t>.</w:t>
            </w:r>
          </w:p>
        </w:tc>
        <w:tc>
          <w:tcPr>
            <w:tcW w:w="4479" w:type="dxa"/>
          </w:tcPr>
          <w:p w14:paraId="67771A31" w14:textId="77777777" w:rsidR="005A761C" w:rsidRPr="00B42D8D" w:rsidRDefault="005A761C" w:rsidP="00DB60C3">
            <w:pPr>
              <w:pStyle w:val="ListParagraph"/>
              <w:ind w:left="0"/>
              <w:jc w:val="center"/>
              <w:rPr>
                <w:rFonts w:ascii="Old English Text MT" w:hAnsi="Old English Text MT" w:cs="GlyphLessFont"/>
                <w:sz w:val="36"/>
              </w:rPr>
            </w:pPr>
            <w:r w:rsidRPr="00B42D8D">
              <w:rPr>
                <w:rFonts w:ascii="Old English Text MT" w:hAnsi="Old English Text MT" w:cs="GlyphLessFont"/>
                <w:sz w:val="36"/>
              </w:rPr>
              <w:t>Evening Prayer.</w:t>
            </w:r>
          </w:p>
        </w:tc>
      </w:tr>
      <w:tr w:rsidR="005A761C" w:rsidRPr="005A761C" w14:paraId="4F83E3BD" w14:textId="77777777" w:rsidTr="00B0190D">
        <w:tc>
          <w:tcPr>
            <w:tcW w:w="0" w:type="auto"/>
          </w:tcPr>
          <w:p w14:paraId="047339DA" w14:textId="77777777" w:rsidR="005A761C" w:rsidRPr="005A761C" w:rsidRDefault="005A761C" w:rsidP="00A62320">
            <w:pPr>
              <w:pStyle w:val="CM5"/>
              <w:widowControl/>
              <w:spacing w:line="216" w:lineRule="auto"/>
              <w:jc w:val="both"/>
              <w:rPr>
                <w:rFonts w:ascii="Garamond" w:hAnsi="Garamond"/>
                <w:sz w:val="32"/>
                <w:szCs w:val="28"/>
              </w:rPr>
            </w:pPr>
            <w:proofErr w:type="spellStart"/>
            <w:r w:rsidRPr="00FF5541">
              <w:rPr>
                <w:rFonts w:ascii="Garamond" w:hAnsi="Garamond"/>
                <w:sz w:val="44"/>
                <w:szCs w:val="28"/>
              </w:rPr>
              <w:t>B</w:t>
            </w:r>
            <w:r w:rsidR="0037072F">
              <w:rPr>
                <w:rFonts w:ascii="Garamond" w:hAnsi="Garamond"/>
                <w:sz w:val="32"/>
                <w:szCs w:val="28"/>
              </w:rPr>
              <w:t>O</w:t>
            </w:r>
            <w:r w:rsidRPr="005A761C">
              <w:rPr>
                <w:rFonts w:ascii="Garamond" w:hAnsi="Garamond"/>
                <w:sz w:val="32"/>
                <w:szCs w:val="28"/>
              </w:rPr>
              <w:t>oise</w:t>
            </w:r>
            <w:proofErr w:type="spellEnd"/>
            <w:r w:rsidRPr="005A761C">
              <w:rPr>
                <w:rFonts w:ascii="Garamond" w:hAnsi="Garamond"/>
                <w:sz w:val="32"/>
                <w:szCs w:val="28"/>
              </w:rPr>
              <w:t xml:space="preserve"> </w:t>
            </w:r>
            <w:proofErr w:type="spellStart"/>
            <w:r w:rsidRPr="005A761C">
              <w:rPr>
                <w:rFonts w:ascii="Garamond" w:hAnsi="Garamond"/>
                <w:sz w:val="32"/>
                <w:szCs w:val="28"/>
              </w:rPr>
              <w:t>dy</w:t>
            </w:r>
            <w:proofErr w:type="spellEnd"/>
            <w:r w:rsidRPr="005A761C">
              <w:rPr>
                <w:rFonts w:ascii="Garamond" w:hAnsi="Garamond"/>
                <w:sz w:val="32"/>
                <w:szCs w:val="28"/>
              </w:rPr>
              <w:t xml:space="preserve"> </w:t>
            </w:r>
            <w:proofErr w:type="spellStart"/>
            <w:r w:rsidRPr="005A761C">
              <w:rPr>
                <w:rFonts w:ascii="Garamond" w:hAnsi="Garamond"/>
                <w:sz w:val="32"/>
                <w:szCs w:val="28"/>
              </w:rPr>
              <w:t>rou</w:t>
            </w:r>
            <w:proofErr w:type="spellEnd"/>
            <w:r w:rsidRPr="005A761C">
              <w:rPr>
                <w:rFonts w:ascii="Garamond" w:hAnsi="Garamond"/>
                <w:sz w:val="32"/>
                <w:szCs w:val="28"/>
              </w:rPr>
              <w:t xml:space="preserve"> </w:t>
            </w:r>
            <w:proofErr w:type="spellStart"/>
            <w:r w:rsidRPr="005A761C">
              <w:rPr>
                <w:rFonts w:ascii="Garamond" w:hAnsi="Garamond"/>
                <w:sz w:val="32"/>
                <w:szCs w:val="28"/>
              </w:rPr>
              <w:t>gys</w:t>
            </w:r>
            <w:proofErr w:type="spellEnd"/>
            <w:r w:rsidRPr="005A761C">
              <w:rPr>
                <w:rFonts w:ascii="Garamond" w:hAnsi="Garamond"/>
                <w:sz w:val="32"/>
                <w:szCs w:val="28"/>
              </w:rPr>
              <w:t xml:space="preserve"> </w:t>
            </w:r>
            <w:proofErr w:type="spellStart"/>
            <w:r w:rsidRPr="005A761C">
              <w:rPr>
                <w:rFonts w:ascii="Garamond" w:hAnsi="Garamond"/>
                <w:sz w:val="32"/>
                <w:szCs w:val="28"/>
              </w:rPr>
              <w:t>Jee</w:t>
            </w:r>
            <w:proofErr w:type="spellEnd"/>
            <w:r w:rsidRPr="005A761C">
              <w:rPr>
                <w:rFonts w:ascii="Garamond" w:hAnsi="Garamond"/>
                <w:sz w:val="32"/>
                <w:szCs w:val="28"/>
              </w:rPr>
              <w:t xml:space="preserve"> son </w:t>
            </w:r>
            <w:proofErr w:type="spellStart"/>
            <w:r w:rsidRPr="005A761C">
              <w:rPr>
                <w:rFonts w:ascii="Garamond" w:hAnsi="Garamond"/>
                <w:sz w:val="32"/>
                <w:szCs w:val="28"/>
              </w:rPr>
              <w:t>ooilley</w:t>
            </w:r>
            <w:proofErr w:type="spellEnd"/>
            <w:r w:rsidRPr="005A761C">
              <w:rPr>
                <w:rFonts w:ascii="Garamond" w:hAnsi="Garamond"/>
                <w:sz w:val="32"/>
                <w:szCs w:val="28"/>
              </w:rPr>
              <w:t xml:space="preserve"> e </w:t>
            </w:r>
            <w:proofErr w:type="spellStart"/>
            <w:r w:rsidR="0037072F" w:rsidRPr="005A761C">
              <w:rPr>
                <w:rFonts w:ascii="Garamond" w:hAnsi="Garamond"/>
                <w:sz w:val="32"/>
                <w:szCs w:val="28"/>
              </w:rPr>
              <w:t>Vannaghtyn</w:t>
            </w:r>
            <w:proofErr w:type="spellEnd"/>
            <w:r w:rsidRPr="005A761C">
              <w:rPr>
                <w:rFonts w:ascii="Garamond" w:hAnsi="Garamond"/>
                <w:sz w:val="32"/>
                <w:szCs w:val="28"/>
              </w:rPr>
              <w:t xml:space="preserve">, </w:t>
            </w:r>
            <w:proofErr w:type="spellStart"/>
            <w:r w:rsidRPr="005A761C">
              <w:rPr>
                <w:rFonts w:ascii="Garamond" w:hAnsi="Garamond"/>
                <w:sz w:val="32"/>
                <w:szCs w:val="28"/>
              </w:rPr>
              <w:t>te</w:t>
            </w:r>
            <w:proofErr w:type="spellEnd"/>
            <w:r w:rsidRPr="005A761C">
              <w:rPr>
                <w:rFonts w:ascii="Garamond" w:hAnsi="Garamond"/>
                <w:sz w:val="32"/>
                <w:szCs w:val="28"/>
              </w:rPr>
              <w:t xml:space="preserve"> </w:t>
            </w:r>
            <w:proofErr w:type="spellStart"/>
            <w:r w:rsidRPr="005A761C">
              <w:rPr>
                <w:rFonts w:ascii="Garamond" w:hAnsi="Garamond"/>
                <w:sz w:val="32"/>
                <w:szCs w:val="28"/>
              </w:rPr>
              <w:t>laa</w:t>
            </w:r>
            <w:proofErr w:type="spellEnd"/>
            <w:r w:rsidRPr="005A761C">
              <w:rPr>
                <w:rFonts w:ascii="Garamond" w:hAnsi="Garamond"/>
                <w:sz w:val="32"/>
                <w:szCs w:val="28"/>
              </w:rPr>
              <w:t xml:space="preserve"> </w:t>
            </w:r>
            <w:proofErr w:type="spellStart"/>
            <w:r w:rsidRPr="005A761C">
              <w:rPr>
                <w:rFonts w:ascii="Garamond" w:hAnsi="Garamond"/>
                <w:sz w:val="32"/>
                <w:szCs w:val="28"/>
              </w:rPr>
              <w:t>lurg</w:t>
            </w:r>
            <w:proofErr w:type="spellEnd"/>
            <w:r w:rsidRPr="005A761C">
              <w:rPr>
                <w:rFonts w:ascii="Garamond" w:hAnsi="Garamond"/>
                <w:sz w:val="32"/>
                <w:szCs w:val="28"/>
              </w:rPr>
              <w:t xml:space="preserve"> </w:t>
            </w:r>
            <w:proofErr w:type="spellStart"/>
            <w:r w:rsidRPr="005A761C">
              <w:rPr>
                <w:rFonts w:ascii="Garamond" w:hAnsi="Garamond"/>
                <w:sz w:val="32"/>
                <w:szCs w:val="28"/>
              </w:rPr>
              <w:t>laa</w:t>
            </w:r>
            <w:proofErr w:type="spellEnd"/>
            <w:r w:rsidRPr="005A761C">
              <w:rPr>
                <w:rFonts w:ascii="Garamond" w:hAnsi="Garamond"/>
                <w:sz w:val="32"/>
                <w:szCs w:val="28"/>
              </w:rPr>
              <w:t xml:space="preserve"> </w:t>
            </w:r>
            <w:proofErr w:type="spellStart"/>
            <w:r w:rsidRPr="005A761C">
              <w:rPr>
                <w:rFonts w:ascii="Garamond" w:hAnsi="Garamond"/>
                <w:sz w:val="32"/>
                <w:szCs w:val="28"/>
              </w:rPr>
              <w:t>dy</w:t>
            </w:r>
            <w:proofErr w:type="spellEnd"/>
            <w:r w:rsidRPr="005A761C">
              <w:rPr>
                <w:rFonts w:ascii="Garamond" w:hAnsi="Garamond"/>
                <w:sz w:val="32"/>
                <w:szCs w:val="28"/>
              </w:rPr>
              <w:t xml:space="preserve"> </w:t>
            </w:r>
            <w:proofErr w:type="spellStart"/>
            <w:r w:rsidR="0037072F">
              <w:rPr>
                <w:rFonts w:ascii="Garamond" w:hAnsi="Garamond"/>
                <w:sz w:val="32"/>
                <w:szCs w:val="28"/>
              </w:rPr>
              <w:t>gh</w:t>
            </w:r>
            <w:r w:rsidRPr="005A761C">
              <w:rPr>
                <w:rFonts w:ascii="Garamond" w:hAnsi="Garamond"/>
                <w:sz w:val="32"/>
                <w:szCs w:val="28"/>
              </w:rPr>
              <w:t>oo</w:t>
            </w:r>
            <w:r w:rsidR="0037072F">
              <w:rPr>
                <w:rFonts w:ascii="Garamond" w:hAnsi="Garamond"/>
                <w:sz w:val="32"/>
                <w:szCs w:val="28"/>
              </w:rPr>
              <w:t>i</w:t>
            </w:r>
            <w:r w:rsidRPr="005A761C">
              <w:rPr>
                <w:rFonts w:ascii="Garamond" w:hAnsi="Garamond"/>
                <w:sz w:val="32"/>
                <w:szCs w:val="28"/>
              </w:rPr>
              <w:t>tal</w:t>
            </w:r>
            <w:proofErr w:type="spellEnd"/>
            <w:r w:rsidR="0037072F">
              <w:rPr>
                <w:rStyle w:val="FootnoteReference"/>
                <w:rFonts w:ascii="Garamond" w:hAnsi="Garamond"/>
                <w:sz w:val="32"/>
                <w:szCs w:val="28"/>
              </w:rPr>
              <w:footnoteReference w:id="89"/>
            </w:r>
            <w:r w:rsidRPr="005A761C">
              <w:rPr>
                <w:rFonts w:ascii="Garamond" w:hAnsi="Garamond"/>
                <w:sz w:val="32"/>
                <w:szCs w:val="28"/>
              </w:rPr>
              <w:t xml:space="preserve"> </w:t>
            </w:r>
            <w:proofErr w:type="spellStart"/>
            <w:r w:rsidRPr="005A761C">
              <w:rPr>
                <w:rFonts w:ascii="Garamond" w:hAnsi="Garamond"/>
                <w:sz w:val="32"/>
                <w:szCs w:val="28"/>
              </w:rPr>
              <w:t>orrym</w:t>
            </w:r>
            <w:proofErr w:type="spellEnd"/>
            <w:r w:rsidRPr="005A761C">
              <w:rPr>
                <w:rFonts w:ascii="Garamond" w:hAnsi="Garamond"/>
                <w:sz w:val="32"/>
                <w:szCs w:val="28"/>
              </w:rPr>
              <w:t xml:space="preserve">. </w:t>
            </w:r>
          </w:p>
        </w:tc>
        <w:tc>
          <w:tcPr>
            <w:tcW w:w="4479" w:type="dxa"/>
          </w:tcPr>
          <w:p w14:paraId="537F238E" w14:textId="77777777" w:rsidR="005A761C" w:rsidRPr="005A761C" w:rsidRDefault="005A761C" w:rsidP="00DB60C3">
            <w:pPr>
              <w:pStyle w:val="ListParagraph"/>
              <w:ind w:left="0"/>
              <w:jc w:val="both"/>
              <w:rPr>
                <w:rFonts w:ascii="Garamond" w:hAnsi="Garamond" w:cs="GlyphLessFont"/>
                <w:i/>
                <w:sz w:val="32"/>
              </w:rPr>
            </w:pPr>
            <w:proofErr w:type="spellStart"/>
            <w:r w:rsidRPr="008656C9">
              <w:rPr>
                <w:rFonts w:ascii="Garamond" w:hAnsi="Garamond" w:cs="GlyphLessFont"/>
                <w:sz w:val="44"/>
              </w:rPr>
              <w:t>B</w:t>
            </w:r>
            <w:r w:rsidRPr="005A761C">
              <w:rPr>
                <w:rFonts w:ascii="Garamond" w:hAnsi="Garamond" w:cs="GlyphLessFont"/>
                <w:i/>
                <w:sz w:val="32"/>
              </w:rPr>
              <w:t>Lessed</w:t>
            </w:r>
            <w:proofErr w:type="spellEnd"/>
            <w:r w:rsidRPr="005A761C">
              <w:rPr>
                <w:rFonts w:ascii="Garamond" w:hAnsi="Garamond" w:cs="GlyphLessFont"/>
                <w:i/>
                <w:sz w:val="32"/>
              </w:rPr>
              <w:t xml:space="preserve"> be God for all his Favours from day to day bestowed upon me.</w:t>
            </w:r>
          </w:p>
        </w:tc>
      </w:tr>
      <w:tr w:rsidR="005A761C" w:rsidRPr="005A761C" w14:paraId="54AFEC59" w14:textId="77777777" w:rsidTr="00B0190D">
        <w:tc>
          <w:tcPr>
            <w:tcW w:w="0" w:type="auto"/>
          </w:tcPr>
          <w:p w14:paraId="11C4ABBF" w14:textId="77777777" w:rsidR="005A761C" w:rsidRPr="005A761C" w:rsidRDefault="008656C9" w:rsidP="00A62320">
            <w:pPr>
              <w:pStyle w:val="CM3"/>
              <w:widowControl/>
              <w:spacing w:line="216" w:lineRule="auto"/>
              <w:ind w:firstLine="227"/>
              <w:jc w:val="both"/>
              <w:rPr>
                <w:rFonts w:ascii="Garamond" w:hAnsi="Garamond"/>
                <w:sz w:val="32"/>
                <w:szCs w:val="28"/>
              </w:rPr>
            </w:pPr>
            <w:r>
              <w:rPr>
                <w:rFonts w:ascii="Garamond" w:hAnsi="Garamond"/>
                <w:sz w:val="32"/>
                <w:szCs w:val="28"/>
              </w:rPr>
              <w:t xml:space="preserve">[4] </w:t>
            </w:r>
            <w:proofErr w:type="spellStart"/>
            <w:r w:rsidR="005A761C" w:rsidRPr="005A761C">
              <w:rPr>
                <w:rFonts w:ascii="Garamond" w:hAnsi="Garamond"/>
                <w:sz w:val="32"/>
                <w:szCs w:val="28"/>
              </w:rPr>
              <w:t>Hiarn</w:t>
            </w:r>
            <w:proofErr w:type="spellEnd"/>
            <w:r w:rsidR="005A761C" w:rsidRPr="005A761C">
              <w:rPr>
                <w:rFonts w:ascii="Garamond" w:hAnsi="Garamond"/>
                <w:sz w:val="32"/>
                <w:szCs w:val="28"/>
              </w:rPr>
              <w:t xml:space="preserve"> jean </w:t>
            </w:r>
            <w:proofErr w:type="spellStart"/>
            <w:r w:rsidR="005A761C" w:rsidRPr="005A761C">
              <w:rPr>
                <w:rFonts w:ascii="Garamond" w:hAnsi="Garamond"/>
                <w:sz w:val="32"/>
                <w:szCs w:val="28"/>
              </w:rPr>
              <w:t>tushtagh</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jeem</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dy</w:t>
            </w:r>
            <w:proofErr w:type="spellEnd"/>
            <w:r w:rsidR="005A761C" w:rsidRPr="005A761C">
              <w:rPr>
                <w:rFonts w:ascii="Garamond" w:hAnsi="Garamond"/>
                <w:sz w:val="32"/>
                <w:szCs w:val="28"/>
              </w:rPr>
              <w:t xml:space="preserve"> nee orts </w:t>
            </w:r>
            <w:proofErr w:type="spellStart"/>
            <w:r w:rsidR="005A761C" w:rsidRPr="005A761C">
              <w:rPr>
                <w:rFonts w:ascii="Garamond" w:hAnsi="Garamond"/>
                <w:sz w:val="32"/>
                <w:szCs w:val="28"/>
              </w:rPr>
              <w:t>lhisin</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ooilley</w:t>
            </w:r>
            <w:proofErr w:type="spellEnd"/>
            <w:r w:rsidR="005A761C" w:rsidRPr="005A761C">
              <w:rPr>
                <w:rFonts w:ascii="Garamond" w:hAnsi="Garamond"/>
                <w:sz w:val="32"/>
                <w:szCs w:val="28"/>
              </w:rPr>
              <w:t xml:space="preserve"> my </w:t>
            </w:r>
            <w:proofErr w:type="spellStart"/>
            <w:r w:rsidR="005A761C" w:rsidRPr="005A761C">
              <w:rPr>
                <w:rFonts w:ascii="Garamond" w:hAnsi="Garamond"/>
                <w:sz w:val="32"/>
                <w:szCs w:val="28"/>
              </w:rPr>
              <w:t>varrant</w:t>
            </w:r>
            <w:proofErr w:type="spellEnd"/>
            <w:r w:rsidR="005A761C" w:rsidRPr="005A761C">
              <w:rPr>
                <w:rFonts w:ascii="Garamond" w:hAnsi="Garamond"/>
                <w:sz w:val="32"/>
                <w:szCs w:val="28"/>
              </w:rPr>
              <w:t xml:space="preserve"> y </w:t>
            </w:r>
            <w:proofErr w:type="spellStart"/>
            <w:r w:rsidR="005A761C" w:rsidRPr="005A761C">
              <w:rPr>
                <w:rFonts w:ascii="Garamond" w:hAnsi="Garamond"/>
                <w:sz w:val="32"/>
                <w:szCs w:val="28"/>
              </w:rPr>
              <w:t>choyrt</w:t>
            </w:r>
            <w:proofErr w:type="spellEnd"/>
            <w:r w:rsidR="005A761C" w:rsidRPr="005A761C">
              <w:rPr>
                <w:rFonts w:ascii="Garamond" w:hAnsi="Garamond"/>
                <w:sz w:val="32"/>
                <w:szCs w:val="28"/>
              </w:rPr>
              <w:t xml:space="preserve">, son </w:t>
            </w:r>
            <w:r w:rsidR="005A761C" w:rsidRPr="0037072F">
              <w:rPr>
                <w:rFonts w:ascii="Garamond" w:hAnsi="Garamond"/>
                <w:i/>
                <w:sz w:val="32"/>
                <w:szCs w:val="28"/>
              </w:rPr>
              <w:t>Bea</w:t>
            </w:r>
            <w:r w:rsidR="005A761C" w:rsidRPr="005A761C">
              <w:rPr>
                <w:rFonts w:ascii="Garamond" w:hAnsi="Garamond"/>
                <w:sz w:val="32"/>
                <w:szCs w:val="28"/>
              </w:rPr>
              <w:t xml:space="preserve"> as </w:t>
            </w:r>
            <w:proofErr w:type="spellStart"/>
            <w:r w:rsidR="0037072F" w:rsidRPr="0037072F">
              <w:rPr>
                <w:rFonts w:ascii="Garamond" w:hAnsi="Garamond"/>
                <w:i/>
                <w:sz w:val="32"/>
                <w:szCs w:val="28"/>
              </w:rPr>
              <w:t>Slaint</w:t>
            </w:r>
            <w:proofErr w:type="spellEnd"/>
            <w:r w:rsidR="0037072F" w:rsidRPr="005A761C">
              <w:rPr>
                <w:rFonts w:ascii="Garamond" w:hAnsi="Garamond"/>
                <w:sz w:val="32"/>
                <w:szCs w:val="28"/>
              </w:rPr>
              <w:t xml:space="preserve"> </w:t>
            </w:r>
            <w:r w:rsidR="005A761C" w:rsidRPr="005A761C">
              <w:rPr>
                <w:rFonts w:ascii="Garamond" w:hAnsi="Garamond"/>
                <w:sz w:val="32"/>
                <w:szCs w:val="28"/>
              </w:rPr>
              <w:t xml:space="preserve">as </w:t>
            </w:r>
            <w:proofErr w:type="spellStart"/>
            <w:r w:rsidR="0037072F" w:rsidRPr="0037072F">
              <w:rPr>
                <w:rFonts w:ascii="Garamond" w:hAnsi="Garamond"/>
                <w:i/>
                <w:sz w:val="32"/>
                <w:szCs w:val="28"/>
              </w:rPr>
              <w:t>Cooid</w:t>
            </w:r>
            <w:proofErr w:type="spellEnd"/>
            <w:r w:rsidR="0037072F" w:rsidRPr="005A761C">
              <w:rPr>
                <w:rFonts w:ascii="Garamond" w:hAnsi="Garamond"/>
                <w:sz w:val="32"/>
                <w:szCs w:val="28"/>
              </w:rPr>
              <w:t xml:space="preserve"> </w:t>
            </w:r>
            <w:r w:rsidR="005A761C" w:rsidRPr="005A761C">
              <w:rPr>
                <w:rFonts w:ascii="Garamond" w:hAnsi="Garamond"/>
                <w:sz w:val="32"/>
                <w:szCs w:val="28"/>
              </w:rPr>
              <w:t xml:space="preserve">as </w:t>
            </w:r>
            <w:proofErr w:type="spellStart"/>
            <w:r w:rsidR="0037072F" w:rsidRPr="0037072F">
              <w:rPr>
                <w:rFonts w:ascii="Garamond" w:hAnsi="Garamond"/>
                <w:i/>
                <w:sz w:val="32"/>
                <w:szCs w:val="28"/>
              </w:rPr>
              <w:t>Gerjagh</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dy</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vod</w:t>
            </w:r>
            <w:proofErr w:type="spellEnd"/>
            <w:r w:rsidR="005A761C" w:rsidRPr="005A761C">
              <w:rPr>
                <w:rFonts w:ascii="Garamond" w:hAnsi="Garamond"/>
                <w:sz w:val="32"/>
                <w:szCs w:val="28"/>
              </w:rPr>
              <w:t xml:space="preserve"> e </w:t>
            </w:r>
            <w:proofErr w:type="spellStart"/>
            <w:r w:rsidR="005A761C" w:rsidRPr="0037072F">
              <w:rPr>
                <w:rFonts w:ascii="Garamond" w:hAnsi="Garamond"/>
                <w:i/>
                <w:sz w:val="32"/>
                <w:szCs w:val="28"/>
              </w:rPr>
              <w:t>v</w:t>
            </w:r>
            <w:r w:rsidR="005A761C" w:rsidRPr="005A761C">
              <w:rPr>
                <w:rFonts w:ascii="Garamond" w:hAnsi="Garamond"/>
                <w:sz w:val="32"/>
                <w:szCs w:val="28"/>
              </w:rPr>
              <w:t>e</w:t>
            </w:r>
            <w:proofErr w:type="spellEnd"/>
            <w:r w:rsidR="005A761C" w:rsidRPr="005A761C">
              <w:rPr>
                <w:rFonts w:ascii="Garamond" w:hAnsi="Garamond"/>
                <w:sz w:val="32"/>
                <w:szCs w:val="28"/>
              </w:rPr>
              <w:t xml:space="preserve"> my </w:t>
            </w:r>
            <w:proofErr w:type="spellStart"/>
            <w:r w:rsidR="005A761C" w:rsidRPr="005A761C">
              <w:rPr>
                <w:rFonts w:ascii="Garamond" w:hAnsi="Garamond"/>
                <w:sz w:val="32"/>
                <w:szCs w:val="28"/>
              </w:rPr>
              <w:t>voggey</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chammah</w:t>
            </w:r>
            <w:proofErr w:type="spellEnd"/>
            <w:r w:rsidR="005A761C" w:rsidRPr="005A761C">
              <w:rPr>
                <w:rFonts w:ascii="Garamond" w:hAnsi="Garamond"/>
                <w:sz w:val="32"/>
                <w:szCs w:val="28"/>
              </w:rPr>
              <w:t xml:space="preserve"> as my </w:t>
            </w:r>
            <w:proofErr w:type="spellStart"/>
            <w:r w:rsidR="0037072F" w:rsidRPr="005A761C">
              <w:rPr>
                <w:rFonts w:ascii="Garamond" w:hAnsi="Garamond"/>
                <w:sz w:val="32"/>
                <w:szCs w:val="28"/>
              </w:rPr>
              <w:t>churrym</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uss</w:t>
            </w:r>
            <w:proofErr w:type="spellEnd"/>
            <w:r w:rsidR="005A761C" w:rsidRPr="005A761C">
              <w:rPr>
                <w:rFonts w:ascii="Garamond" w:hAnsi="Garamond"/>
                <w:sz w:val="32"/>
                <w:szCs w:val="28"/>
              </w:rPr>
              <w:t xml:space="preserve"> y </w:t>
            </w:r>
            <w:proofErr w:type="spellStart"/>
            <w:r w:rsidR="005A761C" w:rsidRPr="005A761C">
              <w:rPr>
                <w:rFonts w:ascii="Garamond" w:hAnsi="Garamond"/>
                <w:sz w:val="32"/>
                <w:szCs w:val="28"/>
              </w:rPr>
              <w:t>hirveish</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dy</w:t>
            </w:r>
            <w:proofErr w:type="spellEnd"/>
            <w:r w:rsidR="005A761C" w:rsidRPr="005A761C">
              <w:rPr>
                <w:rFonts w:ascii="Garamond" w:hAnsi="Garamond"/>
                <w:sz w:val="32"/>
                <w:szCs w:val="28"/>
              </w:rPr>
              <w:t xml:space="preserve"> </w:t>
            </w:r>
            <w:proofErr w:type="spellStart"/>
            <w:r w:rsidR="005A761C" w:rsidRPr="005A761C">
              <w:rPr>
                <w:rFonts w:ascii="Garamond" w:hAnsi="Garamond"/>
                <w:sz w:val="32"/>
                <w:szCs w:val="28"/>
              </w:rPr>
              <w:t>firrinagh</w:t>
            </w:r>
            <w:proofErr w:type="spellEnd"/>
            <w:r w:rsidR="005A761C" w:rsidRPr="005A761C">
              <w:rPr>
                <w:rFonts w:ascii="Garamond" w:hAnsi="Garamond"/>
                <w:sz w:val="32"/>
                <w:szCs w:val="28"/>
              </w:rPr>
              <w:t xml:space="preserve">. </w:t>
            </w:r>
          </w:p>
        </w:tc>
        <w:tc>
          <w:tcPr>
            <w:tcW w:w="4479" w:type="dxa"/>
          </w:tcPr>
          <w:p w14:paraId="40FD68F2" w14:textId="77777777" w:rsidR="005A761C" w:rsidRPr="005A761C" w:rsidRDefault="005A761C"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 xml:space="preserve">Lord, make me sensible that I wholly depend upon thee for </w:t>
            </w:r>
            <w:r w:rsidRPr="005A761C">
              <w:rPr>
                <w:rFonts w:ascii="Garamond" w:hAnsi="Garamond" w:cs="GlyphLessFont"/>
                <w:sz w:val="32"/>
              </w:rPr>
              <w:t>Life</w:t>
            </w:r>
            <w:r w:rsidRPr="005A761C">
              <w:rPr>
                <w:rFonts w:ascii="Garamond" w:hAnsi="Garamond" w:cs="GlyphLessFont"/>
                <w:i/>
                <w:sz w:val="32"/>
              </w:rPr>
              <w:t xml:space="preserve">, and </w:t>
            </w:r>
            <w:r w:rsidRPr="005A761C">
              <w:rPr>
                <w:rFonts w:ascii="Garamond" w:hAnsi="Garamond" w:cs="GlyphLessFont"/>
                <w:sz w:val="32"/>
              </w:rPr>
              <w:t>Health</w:t>
            </w:r>
            <w:r w:rsidRPr="005A761C">
              <w:rPr>
                <w:rFonts w:ascii="Garamond" w:hAnsi="Garamond" w:cs="GlyphLessFont"/>
                <w:i/>
                <w:sz w:val="32"/>
              </w:rPr>
              <w:t xml:space="preserve">, and </w:t>
            </w:r>
            <w:r w:rsidRPr="005A761C">
              <w:rPr>
                <w:rFonts w:ascii="Garamond" w:hAnsi="Garamond" w:cs="GlyphLessFont"/>
                <w:sz w:val="32"/>
              </w:rPr>
              <w:t>Prosperity</w:t>
            </w:r>
            <w:r w:rsidRPr="005A761C">
              <w:rPr>
                <w:rFonts w:ascii="Garamond" w:hAnsi="Garamond" w:cs="GlyphLessFont"/>
                <w:i/>
                <w:sz w:val="32"/>
              </w:rPr>
              <w:t xml:space="preserve">, and </w:t>
            </w:r>
            <w:r w:rsidRPr="005A761C">
              <w:rPr>
                <w:rFonts w:ascii="Garamond" w:hAnsi="Garamond" w:cs="GlyphLessFont"/>
                <w:sz w:val="32"/>
              </w:rPr>
              <w:t>Comfort ;</w:t>
            </w:r>
            <w:r w:rsidRPr="005A761C">
              <w:rPr>
                <w:rFonts w:ascii="Garamond" w:hAnsi="Garamond" w:cs="GlyphLessFont"/>
                <w:i/>
                <w:sz w:val="32"/>
              </w:rPr>
              <w:t xml:space="preserve"> that it may be my Delight as well as my Duty to serve thee faithfully.</w:t>
            </w:r>
          </w:p>
        </w:tc>
      </w:tr>
      <w:tr w:rsidR="005A761C" w:rsidRPr="005A761C" w14:paraId="756A1249" w14:textId="77777777" w:rsidTr="00B0190D">
        <w:tc>
          <w:tcPr>
            <w:tcW w:w="0" w:type="auto"/>
          </w:tcPr>
          <w:p w14:paraId="7C0AE367" w14:textId="77777777" w:rsidR="005A761C" w:rsidRPr="005A761C" w:rsidRDefault="005A761C" w:rsidP="00A62320">
            <w:pPr>
              <w:pStyle w:val="CM3"/>
              <w:widowControl/>
              <w:spacing w:line="216" w:lineRule="auto"/>
              <w:ind w:firstLine="227"/>
              <w:jc w:val="both"/>
              <w:rPr>
                <w:rFonts w:ascii="Garamond" w:hAnsi="Garamond"/>
                <w:sz w:val="32"/>
                <w:szCs w:val="28"/>
              </w:rPr>
            </w:pPr>
            <w:proofErr w:type="spellStart"/>
            <w:r w:rsidRPr="005A761C">
              <w:rPr>
                <w:rFonts w:ascii="Garamond" w:hAnsi="Garamond"/>
                <w:sz w:val="32"/>
                <w:szCs w:val="28"/>
              </w:rPr>
              <w:t>Lig</w:t>
            </w:r>
            <w:proofErr w:type="spellEnd"/>
            <w:r w:rsidRPr="005A761C">
              <w:rPr>
                <w:rFonts w:ascii="Garamond" w:hAnsi="Garamond"/>
                <w:sz w:val="32"/>
                <w:szCs w:val="28"/>
              </w:rPr>
              <w:t xml:space="preserve"> da </w:t>
            </w:r>
            <w:proofErr w:type="spellStart"/>
            <w:r w:rsidRPr="005A761C">
              <w:rPr>
                <w:rFonts w:ascii="Garamond" w:hAnsi="Garamond"/>
                <w:sz w:val="32"/>
                <w:szCs w:val="28"/>
              </w:rPr>
              <w:t>dy</w:t>
            </w:r>
            <w:proofErr w:type="spellEnd"/>
            <w:r w:rsidRPr="005A761C">
              <w:rPr>
                <w:rFonts w:ascii="Garamond" w:hAnsi="Garamond"/>
                <w:sz w:val="32"/>
                <w:szCs w:val="28"/>
              </w:rPr>
              <w:t xml:space="preserve"> </w:t>
            </w:r>
            <w:proofErr w:type="spellStart"/>
            <w:r w:rsidRPr="005A761C">
              <w:rPr>
                <w:rFonts w:ascii="Garamond" w:hAnsi="Garamond"/>
                <w:sz w:val="32"/>
                <w:szCs w:val="28"/>
              </w:rPr>
              <w:t>vannaghtyn</w:t>
            </w:r>
            <w:proofErr w:type="spellEnd"/>
            <w:r w:rsidRPr="005A761C">
              <w:rPr>
                <w:rFonts w:ascii="Garamond" w:hAnsi="Garamond"/>
                <w:sz w:val="32"/>
                <w:szCs w:val="28"/>
              </w:rPr>
              <w:t xml:space="preserve"> </w:t>
            </w:r>
            <w:proofErr w:type="spellStart"/>
            <w:r w:rsidRPr="005A761C">
              <w:rPr>
                <w:rFonts w:ascii="Garamond" w:hAnsi="Garamond"/>
                <w:sz w:val="32"/>
                <w:szCs w:val="28"/>
              </w:rPr>
              <w:t>ve</w:t>
            </w:r>
            <w:proofErr w:type="spellEnd"/>
            <w:r w:rsidRPr="005A761C">
              <w:rPr>
                <w:rFonts w:ascii="Garamond" w:hAnsi="Garamond"/>
                <w:sz w:val="32"/>
                <w:szCs w:val="28"/>
              </w:rPr>
              <w:t xml:space="preserve"> </w:t>
            </w:r>
            <w:proofErr w:type="spellStart"/>
            <w:r w:rsidRPr="005A761C">
              <w:rPr>
                <w:rFonts w:ascii="Garamond" w:hAnsi="Garamond"/>
                <w:sz w:val="32"/>
                <w:szCs w:val="28"/>
              </w:rPr>
              <w:t>aym</w:t>
            </w:r>
            <w:proofErr w:type="spellEnd"/>
            <w:r w:rsidRPr="005A761C">
              <w:rPr>
                <w:rFonts w:ascii="Garamond" w:hAnsi="Garamond"/>
                <w:sz w:val="32"/>
                <w:szCs w:val="28"/>
              </w:rPr>
              <w:t xml:space="preserve"> </w:t>
            </w:r>
            <w:proofErr w:type="spellStart"/>
            <w:r w:rsidRPr="005A761C">
              <w:rPr>
                <w:rFonts w:ascii="Garamond" w:hAnsi="Garamond"/>
                <w:sz w:val="32"/>
                <w:szCs w:val="28"/>
              </w:rPr>
              <w:t>kinjagh</w:t>
            </w:r>
            <w:proofErr w:type="spellEnd"/>
            <w:r w:rsidRPr="005A761C">
              <w:rPr>
                <w:rFonts w:ascii="Garamond" w:hAnsi="Garamond"/>
                <w:sz w:val="32"/>
                <w:szCs w:val="28"/>
              </w:rPr>
              <w:t xml:space="preserve">, ta mee </w:t>
            </w:r>
            <w:proofErr w:type="spellStart"/>
            <w:r w:rsidRPr="005A761C">
              <w:rPr>
                <w:rFonts w:ascii="Garamond" w:hAnsi="Garamond"/>
                <w:sz w:val="32"/>
                <w:szCs w:val="28"/>
              </w:rPr>
              <w:t>guee</w:t>
            </w:r>
            <w:proofErr w:type="spellEnd"/>
            <w:r w:rsidRPr="005A761C">
              <w:rPr>
                <w:rFonts w:ascii="Garamond" w:hAnsi="Garamond"/>
                <w:sz w:val="32"/>
                <w:szCs w:val="28"/>
              </w:rPr>
              <w:t xml:space="preserve"> ort, as cur </w:t>
            </w:r>
            <w:proofErr w:type="spellStart"/>
            <w:r w:rsidRPr="005A761C">
              <w:rPr>
                <w:rFonts w:ascii="Garamond" w:hAnsi="Garamond"/>
                <w:sz w:val="32"/>
                <w:szCs w:val="28"/>
              </w:rPr>
              <w:t>grayse</w:t>
            </w:r>
            <w:proofErr w:type="spellEnd"/>
            <w:r w:rsidRPr="005A761C">
              <w:rPr>
                <w:rFonts w:ascii="Garamond" w:hAnsi="Garamond"/>
                <w:sz w:val="32"/>
                <w:szCs w:val="28"/>
              </w:rPr>
              <w:t xml:space="preserve"> </w:t>
            </w:r>
            <w:proofErr w:type="spellStart"/>
            <w:r w:rsidRPr="005A761C">
              <w:rPr>
                <w:rFonts w:ascii="Garamond" w:hAnsi="Garamond"/>
                <w:sz w:val="32"/>
                <w:szCs w:val="28"/>
              </w:rPr>
              <w:t>dou</w:t>
            </w:r>
            <w:proofErr w:type="spellEnd"/>
            <w:r w:rsidRPr="005A761C">
              <w:rPr>
                <w:rFonts w:ascii="Garamond" w:hAnsi="Garamond"/>
                <w:sz w:val="32"/>
                <w:szCs w:val="28"/>
              </w:rPr>
              <w:t xml:space="preserve"> </w:t>
            </w:r>
            <w:proofErr w:type="spellStart"/>
            <w:r w:rsidRPr="005A761C">
              <w:rPr>
                <w:rFonts w:ascii="Garamond" w:hAnsi="Garamond"/>
                <w:sz w:val="32"/>
                <w:szCs w:val="28"/>
              </w:rPr>
              <w:t>nagh</w:t>
            </w:r>
            <w:proofErr w:type="spellEnd"/>
            <w:r w:rsidRPr="005A761C">
              <w:rPr>
                <w:rFonts w:ascii="Garamond" w:hAnsi="Garamond"/>
                <w:sz w:val="32"/>
                <w:szCs w:val="28"/>
              </w:rPr>
              <w:t xml:space="preserve"> </w:t>
            </w:r>
            <w:proofErr w:type="spellStart"/>
            <w:r w:rsidRPr="005A761C">
              <w:rPr>
                <w:rFonts w:ascii="Garamond" w:hAnsi="Garamond"/>
                <w:sz w:val="32"/>
                <w:szCs w:val="28"/>
              </w:rPr>
              <w:t>soi</w:t>
            </w:r>
            <w:r w:rsidR="0037072F">
              <w:rPr>
                <w:rFonts w:ascii="Garamond" w:hAnsi="Garamond"/>
                <w:sz w:val="32"/>
                <w:szCs w:val="28"/>
              </w:rPr>
              <w:t>-</w:t>
            </w:r>
            <w:r w:rsidRPr="005A761C">
              <w:rPr>
                <w:rFonts w:ascii="Garamond" w:hAnsi="Garamond"/>
                <w:sz w:val="32"/>
                <w:szCs w:val="28"/>
              </w:rPr>
              <w:t>ym</w:t>
            </w:r>
            <w:proofErr w:type="spellEnd"/>
            <w:r w:rsidRPr="005A761C">
              <w:rPr>
                <w:rFonts w:ascii="Garamond" w:hAnsi="Garamond"/>
                <w:sz w:val="32"/>
                <w:szCs w:val="28"/>
              </w:rPr>
              <w:t xml:space="preserve"> </w:t>
            </w:r>
            <w:proofErr w:type="spellStart"/>
            <w:r w:rsidRPr="005A761C">
              <w:rPr>
                <w:rFonts w:ascii="Garamond" w:hAnsi="Garamond"/>
                <w:sz w:val="32"/>
                <w:szCs w:val="28"/>
              </w:rPr>
              <w:t>dy</w:t>
            </w:r>
            <w:proofErr w:type="spellEnd"/>
            <w:r w:rsidRPr="005A761C">
              <w:rPr>
                <w:rFonts w:ascii="Garamond" w:hAnsi="Garamond"/>
                <w:sz w:val="32"/>
                <w:szCs w:val="28"/>
              </w:rPr>
              <w:t xml:space="preserve"> </w:t>
            </w:r>
            <w:proofErr w:type="spellStart"/>
            <w:r w:rsidRPr="005A761C">
              <w:rPr>
                <w:rFonts w:ascii="Garamond" w:hAnsi="Garamond"/>
                <w:sz w:val="32"/>
                <w:szCs w:val="28"/>
              </w:rPr>
              <w:t>bragh</w:t>
            </w:r>
            <w:proofErr w:type="spellEnd"/>
            <w:r w:rsidRPr="005A761C">
              <w:rPr>
                <w:rFonts w:ascii="Garamond" w:hAnsi="Garamond"/>
                <w:sz w:val="32"/>
                <w:szCs w:val="28"/>
              </w:rPr>
              <w:t xml:space="preserve"> beg jeu. </w:t>
            </w:r>
          </w:p>
        </w:tc>
        <w:tc>
          <w:tcPr>
            <w:tcW w:w="4479" w:type="dxa"/>
          </w:tcPr>
          <w:p w14:paraId="48C2D4CA" w14:textId="77777777" w:rsidR="005A761C" w:rsidRPr="005A761C" w:rsidRDefault="005A761C"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 xml:space="preserve">Continue to me thy Blessings, I beseech thee, and give me </w:t>
            </w:r>
            <w:r w:rsidR="0037072F" w:rsidRPr="005A761C">
              <w:rPr>
                <w:rFonts w:ascii="Garamond" w:hAnsi="Garamond" w:cs="GlyphLessFont"/>
                <w:i/>
                <w:sz w:val="32"/>
              </w:rPr>
              <w:t xml:space="preserve">grace </w:t>
            </w:r>
            <w:r w:rsidRPr="005A761C">
              <w:rPr>
                <w:rFonts w:ascii="Garamond" w:hAnsi="Garamond" w:cs="GlyphLessFont"/>
                <w:i/>
                <w:sz w:val="32"/>
              </w:rPr>
              <w:t>never to abuse them.</w:t>
            </w:r>
          </w:p>
        </w:tc>
      </w:tr>
      <w:tr w:rsidR="005A761C" w:rsidRPr="005A761C" w14:paraId="5760A5E3" w14:textId="77777777" w:rsidTr="00B0190D">
        <w:tc>
          <w:tcPr>
            <w:tcW w:w="0" w:type="auto"/>
          </w:tcPr>
          <w:p w14:paraId="014C709C" w14:textId="77777777" w:rsidR="005A761C" w:rsidRPr="005A761C" w:rsidRDefault="005A761C" w:rsidP="00A62320">
            <w:pPr>
              <w:pStyle w:val="CM3"/>
              <w:widowControl/>
              <w:spacing w:line="216" w:lineRule="auto"/>
              <w:ind w:firstLine="227"/>
              <w:jc w:val="both"/>
              <w:rPr>
                <w:rFonts w:ascii="Garamond" w:hAnsi="Garamond"/>
                <w:sz w:val="32"/>
                <w:szCs w:val="28"/>
              </w:rPr>
            </w:pPr>
            <w:r w:rsidRPr="005A761C">
              <w:rPr>
                <w:rFonts w:ascii="Garamond" w:hAnsi="Garamond"/>
                <w:sz w:val="32"/>
                <w:szCs w:val="28"/>
              </w:rPr>
              <w:t xml:space="preserve">Dy </w:t>
            </w:r>
            <w:proofErr w:type="spellStart"/>
            <w:r w:rsidRPr="005A761C">
              <w:rPr>
                <w:rFonts w:ascii="Garamond" w:hAnsi="Garamond"/>
                <w:sz w:val="32"/>
                <w:szCs w:val="28"/>
              </w:rPr>
              <w:t>rou</w:t>
            </w:r>
            <w:proofErr w:type="spellEnd"/>
            <w:r w:rsidRPr="005A761C">
              <w:rPr>
                <w:rFonts w:ascii="Garamond" w:hAnsi="Garamond"/>
                <w:sz w:val="32"/>
                <w:szCs w:val="28"/>
              </w:rPr>
              <w:t xml:space="preserve"> </w:t>
            </w:r>
            <w:proofErr w:type="spellStart"/>
            <w:r w:rsidR="0037072F" w:rsidRPr="005A761C">
              <w:rPr>
                <w:rFonts w:ascii="Garamond" w:hAnsi="Garamond"/>
                <w:sz w:val="32"/>
                <w:szCs w:val="28"/>
              </w:rPr>
              <w:t>Myghyn</w:t>
            </w:r>
            <w:proofErr w:type="spellEnd"/>
            <w:r w:rsidR="0037072F" w:rsidRPr="005A761C">
              <w:rPr>
                <w:rFonts w:ascii="Garamond" w:hAnsi="Garamond"/>
                <w:sz w:val="32"/>
                <w:szCs w:val="28"/>
              </w:rPr>
              <w:t xml:space="preserve"> </w:t>
            </w:r>
            <w:r w:rsidRPr="005A761C">
              <w:rPr>
                <w:rFonts w:ascii="Garamond" w:hAnsi="Garamond"/>
                <w:sz w:val="32"/>
                <w:szCs w:val="28"/>
              </w:rPr>
              <w:t xml:space="preserve">Yee my </w:t>
            </w:r>
            <w:proofErr w:type="spellStart"/>
            <w:r w:rsidRPr="005A761C">
              <w:rPr>
                <w:rFonts w:ascii="Garamond" w:hAnsi="Garamond"/>
                <w:sz w:val="32"/>
                <w:szCs w:val="28"/>
              </w:rPr>
              <w:t>chour</w:t>
            </w:r>
            <w:proofErr w:type="spellEnd"/>
            <w:r w:rsidRPr="005A761C">
              <w:rPr>
                <w:rFonts w:ascii="Garamond" w:hAnsi="Garamond"/>
                <w:sz w:val="32"/>
                <w:szCs w:val="28"/>
              </w:rPr>
              <w:t xml:space="preserve"> son </w:t>
            </w:r>
            <w:proofErr w:type="spellStart"/>
            <w:r w:rsidRPr="005A761C">
              <w:rPr>
                <w:rFonts w:ascii="Garamond" w:hAnsi="Garamond"/>
                <w:sz w:val="32"/>
                <w:szCs w:val="28"/>
              </w:rPr>
              <w:t>ooilley’n</w:t>
            </w:r>
            <w:proofErr w:type="spellEnd"/>
            <w:r w:rsidRPr="005A761C">
              <w:rPr>
                <w:rFonts w:ascii="Garamond" w:hAnsi="Garamond"/>
                <w:sz w:val="32"/>
                <w:szCs w:val="28"/>
              </w:rPr>
              <w:t xml:space="preserve"> mee-</w:t>
            </w:r>
            <w:proofErr w:type="spellStart"/>
            <w:r w:rsidRPr="005A761C">
              <w:rPr>
                <w:rFonts w:ascii="Garamond" w:hAnsi="Garamond"/>
                <w:sz w:val="32"/>
                <w:szCs w:val="28"/>
              </w:rPr>
              <w:t>viallys</w:t>
            </w:r>
            <w:proofErr w:type="spellEnd"/>
            <w:r w:rsidRPr="005A761C">
              <w:rPr>
                <w:rFonts w:ascii="Garamond" w:hAnsi="Garamond"/>
                <w:sz w:val="32"/>
                <w:szCs w:val="28"/>
              </w:rPr>
              <w:t xml:space="preserve"> </w:t>
            </w:r>
            <w:proofErr w:type="spellStart"/>
            <w:r w:rsidRPr="005A761C">
              <w:rPr>
                <w:rFonts w:ascii="Garamond" w:hAnsi="Garamond"/>
                <w:sz w:val="32"/>
                <w:szCs w:val="28"/>
              </w:rPr>
              <w:t>aym</w:t>
            </w:r>
            <w:proofErr w:type="spellEnd"/>
            <w:r w:rsidRPr="005A761C">
              <w:rPr>
                <w:rFonts w:ascii="Garamond" w:hAnsi="Garamond"/>
                <w:sz w:val="32"/>
                <w:szCs w:val="28"/>
              </w:rPr>
              <w:t xml:space="preserve"> </w:t>
            </w:r>
            <w:proofErr w:type="spellStart"/>
            <w:r w:rsidRPr="005A761C">
              <w:rPr>
                <w:rFonts w:ascii="Garamond" w:hAnsi="Garamond"/>
                <w:sz w:val="32"/>
                <w:szCs w:val="28"/>
              </w:rPr>
              <w:t>gys</w:t>
            </w:r>
            <w:proofErr w:type="spellEnd"/>
            <w:r w:rsidRPr="005A761C">
              <w:rPr>
                <w:rFonts w:ascii="Garamond" w:hAnsi="Garamond"/>
                <w:sz w:val="32"/>
                <w:szCs w:val="28"/>
              </w:rPr>
              <w:t xml:space="preserve"> e Lei</w:t>
            </w:r>
            <w:r w:rsidR="0037072F">
              <w:rPr>
                <w:rFonts w:ascii="Garamond" w:hAnsi="Garamond"/>
                <w:sz w:val="32"/>
                <w:szCs w:val="28"/>
              </w:rPr>
              <w:t>-</w:t>
            </w:r>
            <w:proofErr w:type="spellStart"/>
            <w:r w:rsidRPr="005A761C">
              <w:rPr>
                <w:rFonts w:ascii="Garamond" w:hAnsi="Garamond"/>
                <w:sz w:val="32"/>
                <w:szCs w:val="28"/>
              </w:rPr>
              <w:t>aghyn</w:t>
            </w:r>
            <w:proofErr w:type="spellEnd"/>
            <w:r w:rsidRPr="005A761C">
              <w:rPr>
                <w:rFonts w:ascii="Garamond" w:hAnsi="Garamond"/>
                <w:sz w:val="32"/>
                <w:szCs w:val="28"/>
              </w:rPr>
              <w:t xml:space="preserve">. </w:t>
            </w:r>
            <w:proofErr w:type="spellStart"/>
            <w:r w:rsidRPr="005A761C">
              <w:rPr>
                <w:rFonts w:ascii="Garamond" w:hAnsi="Garamond"/>
                <w:sz w:val="32"/>
                <w:szCs w:val="28"/>
              </w:rPr>
              <w:t>Hiarn</w:t>
            </w:r>
            <w:proofErr w:type="spellEnd"/>
            <w:r w:rsidRPr="005A761C">
              <w:rPr>
                <w:rFonts w:ascii="Garamond" w:hAnsi="Garamond"/>
                <w:sz w:val="32"/>
                <w:szCs w:val="28"/>
              </w:rPr>
              <w:t xml:space="preserve"> </w:t>
            </w:r>
            <w:proofErr w:type="spellStart"/>
            <w:r w:rsidRPr="005A761C">
              <w:rPr>
                <w:rFonts w:ascii="Garamond" w:hAnsi="Garamond"/>
                <w:sz w:val="32"/>
                <w:szCs w:val="28"/>
              </w:rPr>
              <w:t>leih</w:t>
            </w:r>
            <w:proofErr w:type="spellEnd"/>
            <w:r w:rsidRPr="005A761C">
              <w:rPr>
                <w:rFonts w:ascii="Garamond" w:hAnsi="Garamond"/>
                <w:sz w:val="32"/>
                <w:szCs w:val="28"/>
              </w:rPr>
              <w:t xml:space="preserve"> </w:t>
            </w:r>
            <w:proofErr w:type="spellStart"/>
            <w:r w:rsidRPr="005A761C">
              <w:rPr>
                <w:rFonts w:ascii="Garamond" w:hAnsi="Garamond"/>
                <w:sz w:val="32"/>
                <w:szCs w:val="28"/>
              </w:rPr>
              <w:t>dou</w:t>
            </w:r>
            <w:proofErr w:type="spellEnd"/>
            <w:r w:rsidRPr="005A761C">
              <w:rPr>
                <w:rFonts w:ascii="Garamond" w:hAnsi="Garamond"/>
                <w:sz w:val="32"/>
                <w:szCs w:val="28"/>
              </w:rPr>
              <w:t xml:space="preserve"> as </w:t>
            </w:r>
            <w:proofErr w:type="spellStart"/>
            <w:r w:rsidRPr="005A761C">
              <w:rPr>
                <w:rFonts w:ascii="Garamond" w:hAnsi="Garamond"/>
                <w:sz w:val="32"/>
                <w:szCs w:val="28"/>
              </w:rPr>
              <w:t>livrey</w:t>
            </w:r>
            <w:proofErr w:type="spellEnd"/>
            <w:r w:rsidRPr="005A761C">
              <w:rPr>
                <w:rFonts w:ascii="Garamond" w:hAnsi="Garamond"/>
                <w:sz w:val="32"/>
                <w:szCs w:val="28"/>
              </w:rPr>
              <w:t xml:space="preserve"> mee </w:t>
            </w:r>
            <w:proofErr w:type="spellStart"/>
            <w:r w:rsidRPr="005A761C">
              <w:rPr>
                <w:rFonts w:ascii="Garamond" w:hAnsi="Garamond"/>
                <w:sz w:val="32"/>
                <w:szCs w:val="28"/>
              </w:rPr>
              <w:lastRenderedPageBreak/>
              <w:t>veih</w:t>
            </w:r>
            <w:proofErr w:type="spellEnd"/>
            <w:r w:rsidRPr="005A761C">
              <w:rPr>
                <w:rFonts w:ascii="Garamond" w:hAnsi="Garamond"/>
                <w:sz w:val="32"/>
                <w:szCs w:val="28"/>
              </w:rPr>
              <w:t xml:space="preserve"> </w:t>
            </w:r>
            <w:proofErr w:type="spellStart"/>
            <w:r w:rsidRPr="005A761C">
              <w:rPr>
                <w:rFonts w:ascii="Garamond" w:hAnsi="Garamond"/>
                <w:sz w:val="32"/>
                <w:szCs w:val="28"/>
              </w:rPr>
              <w:t>ny</w:t>
            </w:r>
            <w:proofErr w:type="spellEnd"/>
            <w:r w:rsidRPr="005A761C">
              <w:rPr>
                <w:rFonts w:ascii="Garamond" w:hAnsi="Garamond"/>
                <w:sz w:val="32"/>
                <w:szCs w:val="28"/>
              </w:rPr>
              <w:t xml:space="preserve"> </w:t>
            </w:r>
            <w:proofErr w:type="spellStart"/>
            <w:r w:rsidR="0037072F" w:rsidRPr="005A761C">
              <w:rPr>
                <w:rFonts w:ascii="Garamond" w:hAnsi="Garamond"/>
                <w:sz w:val="32"/>
                <w:szCs w:val="28"/>
              </w:rPr>
              <w:t>Briwnyssyn</w:t>
            </w:r>
            <w:proofErr w:type="spellEnd"/>
            <w:r w:rsidR="0037072F" w:rsidRPr="005A761C">
              <w:rPr>
                <w:rFonts w:ascii="Garamond" w:hAnsi="Garamond"/>
                <w:sz w:val="32"/>
                <w:szCs w:val="28"/>
              </w:rPr>
              <w:t xml:space="preserve"> </w:t>
            </w:r>
            <w:proofErr w:type="spellStart"/>
            <w:r w:rsidRPr="005A761C">
              <w:rPr>
                <w:rFonts w:ascii="Garamond" w:hAnsi="Garamond"/>
                <w:sz w:val="32"/>
                <w:szCs w:val="28"/>
              </w:rPr>
              <w:t>shen</w:t>
            </w:r>
            <w:proofErr w:type="spellEnd"/>
            <w:r w:rsidRPr="005A761C">
              <w:rPr>
                <w:rFonts w:ascii="Garamond" w:hAnsi="Garamond"/>
                <w:sz w:val="32"/>
                <w:szCs w:val="28"/>
              </w:rPr>
              <w:t xml:space="preserve"> ta my </w:t>
            </w:r>
            <w:proofErr w:type="spellStart"/>
            <w:r w:rsidRPr="005A761C">
              <w:rPr>
                <w:rFonts w:ascii="Garamond" w:hAnsi="Garamond"/>
                <w:sz w:val="32"/>
                <w:szCs w:val="28"/>
              </w:rPr>
              <w:t>pheccaghyn</w:t>
            </w:r>
            <w:proofErr w:type="spellEnd"/>
            <w:r w:rsidRPr="005A761C">
              <w:rPr>
                <w:rFonts w:ascii="Garamond" w:hAnsi="Garamond"/>
                <w:sz w:val="32"/>
                <w:szCs w:val="28"/>
              </w:rPr>
              <w:t xml:space="preserve"> </w:t>
            </w:r>
            <w:proofErr w:type="spellStart"/>
            <w:r w:rsidRPr="005A761C">
              <w:rPr>
                <w:rFonts w:ascii="Garamond" w:hAnsi="Garamond"/>
                <w:sz w:val="32"/>
                <w:szCs w:val="28"/>
              </w:rPr>
              <w:t>dy</w:t>
            </w:r>
            <w:proofErr w:type="spellEnd"/>
            <w:r w:rsidRPr="005A761C">
              <w:rPr>
                <w:rFonts w:ascii="Garamond" w:hAnsi="Garamond"/>
                <w:sz w:val="32"/>
                <w:szCs w:val="28"/>
              </w:rPr>
              <w:t xml:space="preserve"> </w:t>
            </w:r>
            <w:proofErr w:type="spellStart"/>
            <w:r w:rsidRPr="005A761C">
              <w:rPr>
                <w:rFonts w:ascii="Garamond" w:hAnsi="Garamond"/>
                <w:sz w:val="32"/>
                <w:szCs w:val="28"/>
              </w:rPr>
              <w:t>hoilchin</w:t>
            </w:r>
            <w:proofErr w:type="spellEnd"/>
            <w:r w:rsidRPr="005A761C">
              <w:rPr>
                <w:rFonts w:ascii="Garamond" w:hAnsi="Garamond"/>
                <w:sz w:val="32"/>
                <w:szCs w:val="28"/>
              </w:rPr>
              <w:t xml:space="preserve">. </w:t>
            </w:r>
          </w:p>
        </w:tc>
        <w:tc>
          <w:tcPr>
            <w:tcW w:w="4479" w:type="dxa"/>
          </w:tcPr>
          <w:p w14:paraId="6C88CE56" w14:textId="77777777" w:rsidR="005A761C" w:rsidRPr="005A761C" w:rsidRDefault="005A761C"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lastRenderedPageBreak/>
              <w:t>O God be merciful unto me for I have walked contrary to thy Holy Laws</w:t>
            </w:r>
            <w:r w:rsidRPr="005A761C">
              <w:rPr>
                <w:rFonts w:ascii="Garamond" w:hAnsi="Garamond" w:cs="GlyphLessFont"/>
                <w:sz w:val="32"/>
              </w:rPr>
              <w:t> ;</w:t>
            </w:r>
            <w:r w:rsidRPr="005A761C">
              <w:rPr>
                <w:rFonts w:ascii="Garamond" w:hAnsi="Garamond" w:cs="GlyphLessFont"/>
                <w:i/>
                <w:sz w:val="32"/>
              </w:rPr>
              <w:t xml:space="preserve"> </w:t>
            </w:r>
            <w:r w:rsidRPr="005A761C">
              <w:rPr>
                <w:rFonts w:ascii="Garamond" w:hAnsi="Garamond" w:cs="GlyphLessFont"/>
                <w:i/>
                <w:sz w:val="32"/>
              </w:rPr>
              <w:lastRenderedPageBreak/>
              <w:t>Lord, forgive me, and deliver me from those Judgments which my Sins deserve.</w:t>
            </w:r>
          </w:p>
        </w:tc>
      </w:tr>
      <w:tr w:rsidR="00BD5AA0" w:rsidRPr="005A761C" w14:paraId="4675D911" w14:textId="77777777" w:rsidTr="00B0190D">
        <w:tc>
          <w:tcPr>
            <w:tcW w:w="0" w:type="auto"/>
          </w:tcPr>
          <w:p w14:paraId="31C8E961" w14:textId="77777777" w:rsidR="00BD5AA0" w:rsidRPr="00BD5AA0" w:rsidRDefault="00BD5AA0" w:rsidP="00A62320">
            <w:pPr>
              <w:pStyle w:val="CM3"/>
              <w:widowControl/>
              <w:spacing w:line="216" w:lineRule="auto"/>
              <w:ind w:firstLine="227"/>
              <w:jc w:val="both"/>
              <w:rPr>
                <w:rFonts w:ascii="Garamond" w:hAnsi="Garamond"/>
                <w:sz w:val="32"/>
                <w:szCs w:val="28"/>
              </w:rPr>
            </w:pPr>
            <w:r w:rsidRPr="00BD5AA0">
              <w:rPr>
                <w:rFonts w:ascii="Garamond" w:hAnsi="Garamond"/>
                <w:sz w:val="32"/>
                <w:szCs w:val="28"/>
              </w:rPr>
              <w:lastRenderedPageBreak/>
              <w:t xml:space="preserve">Cur </w:t>
            </w:r>
            <w:proofErr w:type="spellStart"/>
            <w:r w:rsidRPr="00BD5AA0">
              <w:rPr>
                <w:rFonts w:ascii="Garamond" w:hAnsi="Garamond"/>
                <w:sz w:val="32"/>
                <w:szCs w:val="28"/>
              </w:rPr>
              <w:t>grayse</w:t>
            </w:r>
            <w:proofErr w:type="spellEnd"/>
            <w:r w:rsidRPr="00BD5AA0">
              <w:rPr>
                <w:rFonts w:ascii="Garamond" w:hAnsi="Garamond"/>
                <w:sz w:val="32"/>
                <w:szCs w:val="28"/>
              </w:rPr>
              <w:t xml:space="preserve"> </w:t>
            </w:r>
            <w:proofErr w:type="spellStart"/>
            <w:r w:rsidRPr="00BD5AA0">
              <w:rPr>
                <w:rFonts w:ascii="Garamond" w:hAnsi="Garamond"/>
                <w:sz w:val="32"/>
                <w:szCs w:val="28"/>
              </w:rPr>
              <w:t>dou</w:t>
            </w:r>
            <w:proofErr w:type="spellEnd"/>
            <w:r w:rsidRPr="00BD5AA0">
              <w:rPr>
                <w:rFonts w:ascii="Garamond" w:hAnsi="Garamond"/>
                <w:sz w:val="32"/>
                <w:szCs w:val="28"/>
              </w:rPr>
              <w:t xml:space="preserve">, mee </w:t>
            </w:r>
            <w:proofErr w:type="spellStart"/>
            <w:r w:rsidRPr="00BD5AA0">
              <w:rPr>
                <w:rFonts w:ascii="Garamond" w:hAnsi="Garamond"/>
                <w:sz w:val="32"/>
                <w:szCs w:val="28"/>
              </w:rPr>
              <w:t>hene</w:t>
            </w:r>
            <w:proofErr w:type="spellEnd"/>
            <w:r w:rsidRPr="00BD5AA0">
              <w:rPr>
                <w:rFonts w:ascii="Garamond" w:hAnsi="Garamond"/>
                <w:sz w:val="32"/>
                <w:szCs w:val="28"/>
              </w:rPr>
              <w:t xml:space="preserve"> y </w:t>
            </w:r>
            <w:proofErr w:type="spellStart"/>
            <w:r w:rsidRPr="00BD5AA0">
              <w:rPr>
                <w:rFonts w:ascii="Garamond" w:hAnsi="Garamond"/>
                <w:sz w:val="32"/>
                <w:szCs w:val="28"/>
              </w:rPr>
              <w:t>reall</w:t>
            </w:r>
            <w:proofErr w:type="spellEnd"/>
            <w:r w:rsidRPr="00BD5AA0">
              <w:rPr>
                <w:rFonts w:ascii="Garamond" w:hAnsi="Garamond"/>
                <w:sz w:val="32"/>
                <w:szCs w:val="28"/>
              </w:rPr>
              <w:t xml:space="preserve"> </w:t>
            </w:r>
            <w:proofErr w:type="spellStart"/>
            <w:r w:rsidRPr="00BD5AA0">
              <w:rPr>
                <w:rFonts w:ascii="Garamond" w:hAnsi="Garamond"/>
                <w:sz w:val="32"/>
                <w:szCs w:val="28"/>
              </w:rPr>
              <w:t>veih</w:t>
            </w:r>
            <w:proofErr w:type="spellEnd"/>
            <w:r w:rsidRPr="00BD5AA0">
              <w:rPr>
                <w:rFonts w:ascii="Garamond" w:hAnsi="Garamond"/>
                <w:sz w:val="32"/>
                <w:szCs w:val="28"/>
              </w:rPr>
              <w:t xml:space="preserve"> </w:t>
            </w:r>
            <w:proofErr w:type="spellStart"/>
            <w:r w:rsidRPr="00BD5AA0">
              <w:rPr>
                <w:rFonts w:ascii="Garamond" w:hAnsi="Garamond"/>
                <w:sz w:val="32"/>
                <w:szCs w:val="28"/>
              </w:rPr>
              <w:t>dy</w:t>
            </w:r>
            <w:proofErr w:type="spellEnd"/>
            <w:r w:rsidRPr="00BD5AA0">
              <w:rPr>
                <w:rFonts w:ascii="Garamond" w:hAnsi="Garamond"/>
                <w:sz w:val="32"/>
                <w:szCs w:val="28"/>
              </w:rPr>
              <w:t xml:space="preserve"> </w:t>
            </w:r>
            <w:proofErr w:type="spellStart"/>
            <w:r w:rsidRPr="00BD5AA0">
              <w:rPr>
                <w:rFonts w:ascii="Garamond" w:hAnsi="Garamond"/>
                <w:sz w:val="32"/>
                <w:szCs w:val="28"/>
              </w:rPr>
              <w:t>chooilley</w:t>
            </w:r>
            <w:proofErr w:type="spellEnd"/>
            <w:r w:rsidRPr="00BD5AA0">
              <w:rPr>
                <w:rFonts w:ascii="Garamond" w:hAnsi="Garamond"/>
                <w:sz w:val="32"/>
                <w:szCs w:val="28"/>
              </w:rPr>
              <w:t xml:space="preserve"> </w:t>
            </w:r>
            <w:proofErr w:type="spellStart"/>
            <w:r w:rsidRPr="00BD5AA0">
              <w:rPr>
                <w:rFonts w:ascii="Garamond" w:hAnsi="Garamond"/>
                <w:sz w:val="32"/>
                <w:szCs w:val="28"/>
              </w:rPr>
              <w:t>pheccah</w:t>
            </w:r>
            <w:proofErr w:type="spellEnd"/>
            <w:r w:rsidRPr="00BD5AA0">
              <w:rPr>
                <w:rFonts w:ascii="Garamond" w:hAnsi="Garamond"/>
                <w:sz w:val="32"/>
                <w:szCs w:val="28"/>
              </w:rPr>
              <w:t xml:space="preserve"> vees </w:t>
            </w:r>
            <w:proofErr w:type="spellStart"/>
            <w:r w:rsidRPr="00BD5AA0">
              <w:rPr>
                <w:rFonts w:ascii="Garamond" w:hAnsi="Garamond"/>
                <w:sz w:val="32"/>
                <w:szCs w:val="28"/>
              </w:rPr>
              <w:t>fys</w:t>
            </w:r>
            <w:proofErr w:type="spellEnd"/>
            <w:r w:rsidRPr="00BD5AA0">
              <w:rPr>
                <w:rFonts w:ascii="Garamond" w:hAnsi="Garamond"/>
                <w:sz w:val="32"/>
                <w:szCs w:val="28"/>
              </w:rPr>
              <w:t xml:space="preserve"> </w:t>
            </w:r>
            <w:proofErr w:type="spellStart"/>
            <w:r w:rsidRPr="00BD5AA0">
              <w:rPr>
                <w:rFonts w:ascii="Garamond" w:hAnsi="Garamond"/>
                <w:sz w:val="32"/>
                <w:szCs w:val="28"/>
              </w:rPr>
              <w:t>aym</w:t>
            </w:r>
            <w:proofErr w:type="spellEnd"/>
            <w:r w:rsidRPr="00BD5AA0">
              <w:rPr>
                <w:rFonts w:ascii="Garamond" w:hAnsi="Garamond"/>
                <w:sz w:val="32"/>
                <w:szCs w:val="28"/>
              </w:rPr>
              <w:t xml:space="preserve"> er, </w:t>
            </w:r>
            <w:proofErr w:type="spellStart"/>
            <w:r w:rsidRPr="00BD5AA0">
              <w:rPr>
                <w:rFonts w:ascii="Garamond" w:hAnsi="Garamond"/>
                <w:sz w:val="32"/>
                <w:szCs w:val="28"/>
              </w:rPr>
              <w:t>nagh</w:t>
            </w:r>
            <w:proofErr w:type="spellEnd"/>
            <w:r w:rsidRPr="00BD5AA0">
              <w:rPr>
                <w:rFonts w:ascii="Garamond" w:hAnsi="Garamond"/>
                <w:sz w:val="32"/>
                <w:szCs w:val="28"/>
              </w:rPr>
              <w:t xml:space="preserve"> </w:t>
            </w:r>
            <w:proofErr w:type="spellStart"/>
            <w:r w:rsidRPr="00BD5AA0">
              <w:rPr>
                <w:rFonts w:ascii="Garamond" w:hAnsi="Garamond"/>
                <w:sz w:val="32"/>
                <w:szCs w:val="28"/>
              </w:rPr>
              <w:t>derrym</w:t>
            </w:r>
            <w:proofErr w:type="spellEnd"/>
            <w:r w:rsidRPr="00BD5AA0">
              <w:rPr>
                <w:rFonts w:ascii="Garamond" w:hAnsi="Garamond"/>
                <w:sz w:val="32"/>
                <w:szCs w:val="28"/>
              </w:rPr>
              <w:t xml:space="preserve"> </w:t>
            </w:r>
            <w:proofErr w:type="spellStart"/>
            <w:r w:rsidRPr="00BD5AA0">
              <w:rPr>
                <w:rFonts w:ascii="Garamond" w:hAnsi="Garamond"/>
                <w:sz w:val="32"/>
                <w:szCs w:val="28"/>
              </w:rPr>
              <w:t>dy</w:t>
            </w:r>
            <w:proofErr w:type="spellEnd"/>
            <w:r w:rsidRPr="00BD5AA0">
              <w:rPr>
                <w:rFonts w:ascii="Garamond" w:hAnsi="Garamond"/>
                <w:sz w:val="32"/>
                <w:szCs w:val="28"/>
              </w:rPr>
              <w:t xml:space="preserve"> </w:t>
            </w:r>
            <w:proofErr w:type="spellStart"/>
            <w:r w:rsidRPr="00BD5AA0">
              <w:rPr>
                <w:rFonts w:ascii="Garamond" w:hAnsi="Garamond"/>
                <w:sz w:val="32"/>
                <w:szCs w:val="28"/>
              </w:rPr>
              <w:t>bragh</w:t>
            </w:r>
            <w:proofErr w:type="spellEnd"/>
            <w:r w:rsidRPr="00BD5AA0">
              <w:rPr>
                <w:rFonts w:ascii="Garamond" w:hAnsi="Garamond"/>
                <w:sz w:val="32"/>
                <w:szCs w:val="28"/>
              </w:rPr>
              <w:t xml:space="preserve"> </w:t>
            </w:r>
            <w:proofErr w:type="spellStart"/>
            <w:r w:rsidRPr="00BD5AA0">
              <w:rPr>
                <w:rFonts w:ascii="Garamond" w:hAnsi="Garamond"/>
                <w:sz w:val="32"/>
                <w:szCs w:val="28"/>
              </w:rPr>
              <w:t>corree</w:t>
            </w:r>
            <w:proofErr w:type="spellEnd"/>
            <w:r w:rsidRPr="00BD5AA0">
              <w:rPr>
                <w:rFonts w:ascii="Garamond" w:hAnsi="Garamond"/>
                <w:sz w:val="32"/>
                <w:szCs w:val="28"/>
              </w:rPr>
              <w:t xml:space="preserve"> er </w:t>
            </w:r>
            <w:proofErr w:type="spellStart"/>
            <w:r w:rsidRPr="00BD5AA0">
              <w:rPr>
                <w:rFonts w:ascii="Garamond" w:hAnsi="Garamond"/>
                <w:sz w:val="32"/>
                <w:szCs w:val="28"/>
              </w:rPr>
              <w:t>dty</w:t>
            </w:r>
            <w:proofErr w:type="spellEnd"/>
            <w:r w:rsidRPr="00BD5AA0">
              <w:rPr>
                <w:rFonts w:ascii="Garamond" w:hAnsi="Garamond"/>
                <w:sz w:val="32"/>
                <w:szCs w:val="28"/>
              </w:rPr>
              <w:t xml:space="preserve"> </w:t>
            </w:r>
            <w:proofErr w:type="spellStart"/>
            <w:r w:rsidRPr="00BD5AA0">
              <w:rPr>
                <w:rFonts w:ascii="Garamond" w:hAnsi="Garamond"/>
                <w:sz w:val="32"/>
                <w:szCs w:val="28"/>
              </w:rPr>
              <w:t>spyrryds</w:t>
            </w:r>
            <w:proofErr w:type="spellEnd"/>
            <w:r w:rsidRPr="00BD5AA0">
              <w:rPr>
                <w:rFonts w:ascii="Garamond" w:hAnsi="Garamond"/>
                <w:sz w:val="32"/>
                <w:szCs w:val="28"/>
              </w:rPr>
              <w:t xml:space="preserve"> </w:t>
            </w:r>
            <w:proofErr w:type="spellStart"/>
            <w:r w:rsidRPr="00BD5AA0">
              <w:rPr>
                <w:rFonts w:ascii="Garamond" w:hAnsi="Garamond"/>
                <w:sz w:val="32"/>
                <w:szCs w:val="28"/>
              </w:rPr>
              <w:t>Noo</w:t>
            </w:r>
            <w:proofErr w:type="spellEnd"/>
            <w:r w:rsidRPr="00BD5AA0">
              <w:rPr>
                <w:rFonts w:ascii="Garamond" w:hAnsi="Garamond"/>
                <w:sz w:val="32"/>
                <w:szCs w:val="28"/>
              </w:rPr>
              <w:t xml:space="preserve">, </w:t>
            </w:r>
            <w:proofErr w:type="spellStart"/>
            <w:r w:rsidRPr="00BD5AA0">
              <w:rPr>
                <w:rFonts w:ascii="Garamond" w:hAnsi="Garamond"/>
                <w:sz w:val="32"/>
                <w:szCs w:val="28"/>
              </w:rPr>
              <w:t>liorish</w:t>
            </w:r>
            <w:proofErr w:type="spellEnd"/>
            <w:r w:rsidRPr="00BD5AA0">
              <w:rPr>
                <w:rFonts w:ascii="Garamond" w:hAnsi="Garamond"/>
                <w:sz w:val="32"/>
                <w:szCs w:val="28"/>
              </w:rPr>
              <w:t xml:space="preserve"> ta mee er my </w:t>
            </w:r>
            <w:proofErr w:type="spellStart"/>
            <w:r w:rsidRPr="00BD5AA0">
              <w:rPr>
                <w:rFonts w:ascii="Garamond" w:hAnsi="Garamond"/>
                <w:sz w:val="32"/>
                <w:szCs w:val="28"/>
              </w:rPr>
              <w:t>chasherickey</w:t>
            </w:r>
            <w:proofErr w:type="spellEnd"/>
            <w:r w:rsidRPr="00BD5AA0">
              <w:rPr>
                <w:rFonts w:ascii="Garamond" w:hAnsi="Garamond"/>
                <w:sz w:val="32"/>
                <w:szCs w:val="28"/>
              </w:rPr>
              <w:t xml:space="preserve">. </w:t>
            </w:r>
          </w:p>
        </w:tc>
        <w:tc>
          <w:tcPr>
            <w:tcW w:w="4479" w:type="dxa"/>
          </w:tcPr>
          <w:p w14:paraId="03AE0802" w14:textId="77777777" w:rsidR="00BD5AA0" w:rsidRPr="005A761C" w:rsidRDefault="00BD5AA0"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Give me Grace never to consent to any known wickedness, nor ever to grieve thy Holy Spirit by which I am sanctified.</w:t>
            </w:r>
          </w:p>
        </w:tc>
      </w:tr>
      <w:tr w:rsidR="00BD5AA0" w:rsidRPr="005A761C" w14:paraId="0C881BA9" w14:textId="77777777" w:rsidTr="00B0190D">
        <w:trPr>
          <w:trHeight w:val="1374"/>
        </w:trPr>
        <w:tc>
          <w:tcPr>
            <w:tcW w:w="0" w:type="auto"/>
          </w:tcPr>
          <w:p w14:paraId="32153EB0" w14:textId="77777777" w:rsidR="00BD5AA0" w:rsidRPr="00BD5AA0" w:rsidRDefault="00BD5AA0" w:rsidP="00A62320">
            <w:pPr>
              <w:pStyle w:val="CM3"/>
              <w:widowControl/>
              <w:spacing w:line="216" w:lineRule="auto"/>
              <w:ind w:firstLine="227"/>
              <w:jc w:val="both"/>
              <w:rPr>
                <w:rFonts w:ascii="Garamond" w:hAnsi="Garamond"/>
                <w:sz w:val="32"/>
                <w:szCs w:val="28"/>
              </w:rPr>
            </w:pPr>
            <w:proofErr w:type="spellStart"/>
            <w:r w:rsidRPr="00BD5AA0">
              <w:rPr>
                <w:rFonts w:ascii="Garamond" w:hAnsi="Garamond"/>
                <w:sz w:val="32"/>
                <w:szCs w:val="28"/>
              </w:rPr>
              <w:t>Lig</w:t>
            </w:r>
            <w:proofErr w:type="spellEnd"/>
            <w:r w:rsidRPr="00BD5AA0">
              <w:rPr>
                <w:rFonts w:ascii="Garamond" w:hAnsi="Garamond"/>
                <w:sz w:val="32"/>
                <w:szCs w:val="28"/>
              </w:rPr>
              <w:t xml:space="preserve"> </w:t>
            </w:r>
            <w:proofErr w:type="spellStart"/>
            <w:r w:rsidRPr="00BD5AA0">
              <w:rPr>
                <w:rFonts w:ascii="Garamond" w:hAnsi="Garamond"/>
                <w:sz w:val="32"/>
                <w:szCs w:val="28"/>
              </w:rPr>
              <w:t>dou</w:t>
            </w:r>
            <w:proofErr w:type="spellEnd"/>
            <w:r w:rsidRPr="00BD5AA0">
              <w:rPr>
                <w:rFonts w:ascii="Garamond" w:hAnsi="Garamond"/>
                <w:sz w:val="32"/>
                <w:szCs w:val="28"/>
              </w:rPr>
              <w:t xml:space="preserve"> </w:t>
            </w:r>
            <w:proofErr w:type="spellStart"/>
            <w:r w:rsidRPr="00BD5AA0">
              <w:rPr>
                <w:rFonts w:ascii="Garamond" w:hAnsi="Garamond"/>
                <w:sz w:val="32"/>
                <w:szCs w:val="28"/>
              </w:rPr>
              <w:t>gaue</w:t>
            </w:r>
            <w:proofErr w:type="spellEnd"/>
            <w:r w:rsidRPr="00BD5AA0">
              <w:rPr>
                <w:rFonts w:ascii="Garamond" w:hAnsi="Garamond"/>
                <w:sz w:val="32"/>
                <w:szCs w:val="28"/>
              </w:rPr>
              <w:t xml:space="preserve"> </w:t>
            </w:r>
            <w:proofErr w:type="spellStart"/>
            <w:r w:rsidRPr="00BD5AA0">
              <w:rPr>
                <w:rFonts w:ascii="Garamond" w:hAnsi="Garamond"/>
                <w:sz w:val="32"/>
                <w:szCs w:val="28"/>
              </w:rPr>
              <w:t>peccah</w:t>
            </w:r>
            <w:proofErr w:type="spellEnd"/>
            <w:r w:rsidRPr="00BD5AA0">
              <w:rPr>
                <w:rFonts w:ascii="Garamond" w:hAnsi="Garamond"/>
                <w:sz w:val="32"/>
                <w:szCs w:val="28"/>
              </w:rPr>
              <w:t xml:space="preserve"> y akin </w:t>
            </w:r>
            <w:proofErr w:type="spellStart"/>
            <w:r w:rsidRPr="00BD5AA0">
              <w:rPr>
                <w:rFonts w:ascii="Garamond" w:hAnsi="Garamond"/>
                <w:sz w:val="32"/>
                <w:szCs w:val="28"/>
              </w:rPr>
              <w:t>dy</w:t>
            </w:r>
            <w:proofErr w:type="spellEnd"/>
            <w:r w:rsidRPr="00BD5AA0">
              <w:rPr>
                <w:rFonts w:ascii="Garamond" w:hAnsi="Garamond"/>
                <w:sz w:val="32"/>
                <w:szCs w:val="28"/>
              </w:rPr>
              <w:t xml:space="preserve"> </w:t>
            </w:r>
            <w:proofErr w:type="spellStart"/>
            <w:r w:rsidRPr="00BD5AA0">
              <w:rPr>
                <w:rFonts w:ascii="Garamond" w:hAnsi="Garamond"/>
                <w:sz w:val="32"/>
                <w:szCs w:val="28"/>
              </w:rPr>
              <w:t>vod</w:t>
            </w:r>
            <w:proofErr w:type="spellEnd"/>
            <w:r>
              <w:rPr>
                <w:rFonts w:ascii="Garamond" w:hAnsi="Garamond"/>
                <w:sz w:val="32"/>
                <w:szCs w:val="28"/>
              </w:rPr>
              <w:t xml:space="preserve"> </w:t>
            </w:r>
            <w:proofErr w:type="spellStart"/>
            <w:r w:rsidRPr="00BD5AA0">
              <w:rPr>
                <w:rFonts w:ascii="Garamond" w:hAnsi="Garamond"/>
                <w:sz w:val="32"/>
                <w:szCs w:val="28"/>
              </w:rPr>
              <w:t>ym</w:t>
            </w:r>
            <w:proofErr w:type="spellEnd"/>
            <w:r w:rsidRPr="00BD5AA0">
              <w:rPr>
                <w:rFonts w:ascii="Garamond" w:hAnsi="Garamond"/>
                <w:sz w:val="32"/>
                <w:szCs w:val="28"/>
              </w:rPr>
              <w:t xml:space="preserve"> </w:t>
            </w:r>
            <w:proofErr w:type="spellStart"/>
            <w:r w:rsidRPr="00BD5AA0">
              <w:rPr>
                <w:rFonts w:ascii="Garamond" w:hAnsi="Garamond"/>
                <w:sz w:val="32"/>
                <w:szCs w:val="28"/>
              </w:rPr>
              <w:t>chea</w:t>
            </w:r>
            <w:proofErr w:type="spellEnd"/>
            <w:r w:rsidRPr="00BD5AA0">
              <w:rPr>
                <w:rFonts w:ascii="Garamond" w:hAnsi="Garamond"/>
                <w:sz w:val="32"/>
                <w:szCs w:val="28"/>
              </w:rPr>
              <w:t xml:space="preserve"> </w:t>
            </w:r>
            <w:proofErr w:type="spellStart"/>
            <w:r w:rsidRPr="00BD5AA0">
              <w:rPr>
                <w:rFonts w:ascii="Garamond" w:hAnsi="Garamond"/>
                <w:sz w:val="32"/>
                <w:szCs w:val="28"/>
              </w:rPr>
              <w:t>veih</w:t>
            </w:r>
            <w:proofErr w:type="spellEnd"/>
            <w:r w:rsidRPr="00BD5AA0">
              <w:rPr>
                <w:rFonts w:ascii="Garamond" w:hAnsi="Garamond"/>
                <w:sz w:val="32"/>
                <w:szCs w:val="28"/>
              </w:rPr>
              <w:t xml:space="preserve">, </w:t>
            </w:r>
            <w:proofErr w:type="spellStart"/>
            <w:r w:rsidRPr="00BD5AA0">
              <w:rPr>
                <w:rFonts w:ascii="Garamond" w:hAnsi="Garamond"/>
                <w:sz w:val="32"/>
                <w:szCs w:val="28"/>
              </w:rPr>
              <w:t>dy</w:t>
            </w:r>
            <w:proofErr w:type="spellEnd"/>
            <w:r w:rsidRPr="00BD5AA0">
              <w:rPr>
                <w:rFonts w:ascii="Garamond" w:hAnsi="Garamond"/>
                <w:sz w:val="32"/>
                <w:szCs w:val="28"/>
              </w:rPr>
              <w:t xml:space="preserve"> </w:t>
            </w:r>
            <w:proofErr w:type="spellStart"/>
            <w:r w:rsidRPr="00BD5AA0">
              <w:rPr>
                <w:rFonts w:ascii="Garamond" w:hAnsi="Garamond"/>
                <w:sz w:val="32"/>
                <w:szCs w:val="28"/>
              </w:rPr>
              <w:t>v</w:t>
            </w:r>
            <w:r>
              <w:rPr>
                <w:rFonts w:ascii="Garamond" w:hAnsi="Garamond"/>
                <w:sz w:val="32"/>
                <w:szCs w:val="28"/>
              </w:rPr>
              <w:t>od</w:t>
            </w:r>
            <w:proofErr w:type="spellEnd"/>
            <w:r>
              <w:rPr>
                <w:rFonts w:ascii="Garamond" w:hAnsi="Garamond"/>
                <w:sz w:val="32"/>
                <w:szCs w:val="28"/>
              </w:rPr>
              <w:t xml:space="preserve"> </w:t>
            </w:r>
            <w:proofErr w:type="spellStart"/>
            <w:r w:rsidRPr="00BD5AA0">
              <w:rPr>
                <w:rFonts w:ascii="Garamond" w:hAnsi="Garamond"/>
                <w:sz w:val="32"/>
                <w:szCs w:val="28"/>
              </w:rPr>
              <w:t>ym</w:t>
            </w:r>
            <w:proofErr w:type="spellEnd"/>
            <w:r w:rsidRPr="00BD5AA0">
              <w:rPr>
                <w:rFonts w:ascii="Garamond" w:hAnsi="Garamond"/>
                <w:sz w:val="32"/>
                <w:szCs w:val="28"/>
              </w:rPr>
              <w:t xml:space="preserve"> </w:t>
            </w:r>
            <w:proofErr w:type="spellStart"/>
            <w:r w:rsidRPr="00BD5AA0">
              <w:rPr>
                <w:rFonts w:ascii="Garamond" w:hAnsi="Garamond"/>
                <w:sz w:val="32"/>
                <w:szCs w:val="28"/>
              </w:rPr>
              <w:t>streeu</w:t>
            </w:r>
            <w:proofErr w:type="spellEnd"/>
            <w:r w:rsidRPr="00BD5AA0">
              <w:rPr>
                <w:rFonts w:ascii="Garamond" w:hAnsi="Garamond"/>
                <w:sz w:val="32"/>
                <w:szCs w:val="28"/>
              </w:rPr>
              <w:t xml:space="preserve"> </w:t>
            </w:r>
            <w:proofErr w:type="spellStart"/>
            <w:r w:rsidRPr="00BD5AA0">
              <w:rPr>
                <w:rFonts w:ascii="Garamond" w:hAnsi="Garamond"/>
                <w:sz w:val="32"/>
                <w:szCs w:val="28"/>
              </w:rPr>
              <w:t>ny</w:t>
            </w:r>
            <w:proofErr w:type="spellEnd"/>
            <w:r w:rsidRPr="00BD5AA0">
              <w:rPr>
                <w:rFonts w:ascii="Garamond" w:hAnsi="Garamond"/>
                <w:sz w:val="32"/>
                <w:szCs w:val="28"/>
              </w:rPr>
              <w:t xml:space="preserve"> </w:t>
            </w:r>
            <w:proofErr w:type="spellStart"/>
            <w:r w:rsidRPr="00BD5AA0">
              <w:rPr>
                <w:rFonts w:ascii="Garamond" w:hAnsi="Garamond"/>
                <w:sz w:val="32"/>
                <w:szCs w:val="28"/>
              </w:rPr>
              <w:t>oi</w:t>
            </w:r>
            <w:r>
              <w:rPr>
                <w:rFonts w:ascii="Garamond" w:hAnsi="Garamond"/>
                <w:sz w:val="32"/>
                <w:szCs w:val="28"/>
              </w:rPr>
              <w:t>e</w:t>
            </w:r>
            <w:proofErr w:type="spellEnd"/>
            <w:r w:rsidRPr="00BD5AA0">
              <w:rPr>
                <w:rFonts w:ascii="Garamond" w:hAnsi="Garamond"/>
                <w:sz w:val="32"/>
                <w:szCs w:val="28"/>
              </w:rPr>
              <w:t xml:space="preserve">, </w:t>
            </w:r>
            <w:proofErr w:type="spellStart"/>
            <w:r w:rsidRPr="00BD5AA0">
              <w:rPr>
                <w:rFonts w:ascii="Garamond" w:hAnsi="Garamond"/>
                <w:sz w:val="32"/>
                <w:szCs w:val="28"/>
              </w:rPr>
              <w:t>nagh</w:t>
            </w:r>
            <w:proofErr w:type="spellEnd"/>
            <w:r w:rsidRPr="00BD5AA0">
              <w:rPr>
                <w:rFonts w:ascii="Garamond" w:hAnsi="Garamond"/>
                <w:sz w:val="32"/>
                <w:szCs w:val="28"/>
              </w:rPr>
              <w:t xml:space="preserve"> </w:t>
            </w:r>
            <w:proofErr w:type="spellStart"/>
            <w:r w:rsidRPr="00BD5AA0">
              <w:rPr>
                <w:rFonts w:ascii="Garamond" w:hAnsi="Garamond"/>
                <w:sz w:val="32"/>
                <w:szCs w:val="28"/>
              </w:rPr>
              <w:t>dayrn</w:t>
            </w:r>
            <w:proofErr w:type="spellEnd"/>
            <w:r w:rsidRPr="00BD5AA0">
              <w:rPr>
                <w:rFonts w:ascii="Garamond" w:hAnsi="Garamond"/>
                <w:sz w:val="32"/>
                <w:szCs w:val="28"/>
              </w:rPr>
              <w:t xml:space="preserve"> e</w:t>
            </w:r>
            <w:r>
              <w:rPr>
                <w:rFonts w:ascii="Garamond" w:hAnsi="Garamond"/>
                <w:sz w:val="32"/>
                <w:szCs w:val="28"/>
              </w:rPr>
              <w:t>h</w:t>
            </w:r>
            <w:r w:rsidRPr="00BD5AA0">
              <w:rPr>
                <w:rFonts w:ascii="Garamond" w:hAnsi="Garamond"/>
                <w:sz w:val="32"/>
                <w:szCs w:val="28"/>
              </w:rPr>
              <w:t xml:space="preserve"> mee </w:t>
            </w:r>
            <w:proofErr w:type="spellStart"/>
            <w:r w:rsidRPr="00BD5AA0">
              <w:rPr>
                <w:rFonts w:ascii="Garamond" w:hAnsi="Garamond"/>
                <w:sz w:val="32"/>
                <w:szCs w:val="28"/>
              </w:rPr>
              <w:t>dy</w:t>
            </w:r>
            <w:proofErr w:type="spellEnd"/>
            <w:r w:rsidRPr="00BD5AA0">
              <w:rPr>
                <w:rFonts w:ascii="Garamond" w:hAnsi="Garamond"/>
                <w:sz w:val="32"/>
                <w:szCs w:val="28"/>
              </w:rPr>
              <w:t xml:space="preserve"> </w:t>
            </w:r>
            <w:proofErr w:type="spellStart"/>
            <w:r w:rsidRPr="00BD5AA0">
              <w:rPr>
                <w:rFonts w:ascii="Garamond" w:hAnsi="Garamond"/>
                <w:sz w:val="32"/>
                <w:szCs w:val="28"/>
              </w:rPr>
              <w:t>bragh</w:t>
            </w:r>
            <w:proofErr w:type="spellEnd"/>
            <w:r w:rsidRPr="00BD5AA0">
              <w:rPr>
                <w:rFonts w:ascii="Garamond" w:hAnsi="Garamond"/>
                <w:sz w:val="32"/>
                <w:szCs w:val="28"/>
              </w:rPr>
              <w:t xml:space="preserve"> </w:t>
            </w:r>
            <w:proofErr w:type="spellStart"/>
            <w:r w:rsidRPr="00BD5AA0">
              <w:rPr>
                <w:rFonts w:ascii="Garamond" w:hAnsi="Garamond"/>
                <w:sz w:val="32"/>
                <w:szCs w:val="28"/>
              </w:rPr>
              <w:t>gys</w:t>
            </w:r>
            <w:proofErr w:type="spellEnd"/>
            <w:r w:rsidRPr="00BD5AA0">
              <w:rPr>
                <w:rFonts w:ascii="Garamond" w:hAnsi="Garamond"/>
                <w:sz w:val="32"/>
                <w:szCs w:val="28"/>
              </w:rPr>
              <w:t xml:space="preserve"> </w:t>
            </w:r>
            <w:proofErr w:type="spellStart"/>
            <w:r w:rsidRPr="00BD5AA0">
              <w:rPr>
                <w:rFonts w:ascii="Garamond" w:hAnsi="Garamond"/>
                <w:sz w:val="32"/>
                <w:szCs w:val="28"/>
              </w:rPr>
              <w:t>coalanmey</w:t>
            </w:r>
            <w:proofErr w:type="spellEnd"/>
            <w:r w:rsidRPr="00BD5AA0">
              <w:rPr>
                <w:rFonts w:ascii="Garamond" w:hAnsi="Garamond"/>
                <w:sz w:val="32"/>
                <w:szCs w:val="28"/>
              </w:rPr>
              <w:t xml:space="preserve">. </w:t>
            </w:r>
          </w:p>
        </w:tc>
        <w:tc>
          <w:tcPr>
            <w:tcW w:w="4479" w:type="dxa"/>
          </w:tcPr>
          <w:p w14:paraId="7412B3C9" w14:textId="77777777" w:rsidR="00BD5AA0" w:rsidRPr="005A761C" w:rsidRDefault="00BD5AA0"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 xml:space="preserve">Let me see the danger of Sin, that I may flee from it, that I may </w:t>
            </w:r>
            <w:proofErr w:type="spellStart"/>
            <w:r w:rsidRPr="005A761C">
              <w:rPr>
                <w:rFonts w:ascii="Garamond" w:hAnsi="Garamond" w:cs="GlyphLessFont"/>
                <w:i/>
                <w:sz w:val="32"/>
              </w:rPr>
              <w:t>strive</w:t>
            </w:r>
            <w:proofErr w:type="spellEnd"/>
            <w:r w:rsidRPr="005A761C">
              <w:rPr>
                <w:rFonts w:ascii="Garamond" w:hAnsi="Garamond" w:cs="GlyphLessFont"/>
                <w:i/>
                <w:sz w:val="32"/>
              </w:rPr>
              <w:t xml:space="preserve"> against it, that it may never be my Ruin.</w:t>
            </w:r>
          </w:p>
        </w:tc>
      </w:tr>
      <w:tr w:rsidR="00AA7F6D" w:rsidRPr="005A761C" w14:paraId="2B3229E8" w14:textId="77777777" w:rsidTr="00B0190D">
        <w:trPr>
          <w:trHeight w:val="2628"/>
        </w:trPr>
        <w:tc>
          <w:tcPr>
            <w:tcW w:w="0" w:type="auto"/>
          </w:tcPr>
          <w:p w14:paraId="5C99DCC3" w14:textId="77777777" w:rsidR="00AA7F6D" w:rsidRPr="00BD5AA0" w:rsidRDefault="00AA7F6D" w:rsidP="00A62320">
            <w:pPr>
              <w:pStyle w:val="CM3"/>
              <w:widowControl/>
              <w:spacing w:line="216" w:lineRule="auto"/>
              <w:ind w:firstLine="227"/>
              <w:jc w:val="both"/>
              <w:rPr>
                <w:rFonts w:ascii="Garamond" w:hAnsi="Garamond"/>
                <w:sz w:val="32"/>
                <w:szCs w:val="28"/>
              </w:rPr>
            </w:pPr>
            <w:proofErr w:type="spellStart"/>
            <w:r w:rsidRPr="00BD5AA0">
              <w:rPr>
                <w:rFonts w:ascii="Garamond" w:hAnsi="Garamond"/>
                <w:sz w:val="32"/>
                <w:szCs w:val="28"/>
              </w:rPr>
              <w:t>Soilshee</w:t>
            </w:r>
            <w:proofErr w:type="spellEnd"/>
            <w:r w:rsidRPr="00BD5AA0">
              <w:rPr>
                <w:rFonts w:ascii="Garamond" w:hAnsi="Garamond"/>
                <w:sz w:val="32"/>
                <w:szCs w:val="28"/>
              </w:rPr>
              <w:t xml:space="preserve"> </w:t>
            </w:r>
            <w:proofErr w:type="spellStart"/>
            <w:r w:rsidRPr="00BD5AA0">
              <w:rPr>
                <w:rFonts w:ascii="Garamond" w:hAnsi="Garamond"/>
                <w:sz w:val="32"/>
                <w:szCs w:val="28"/>
              </w:rPr>
              <w:t>m’annym</w:t>
            </w:r>
            <w:proofErr w:type="spellEnd"/>
            <w:r w:rsidRPr="00BD5AA0">
              <w:rPr>
                <w:rFonts w:ascii="Garamond" w:hAnsi="Garamond"/>
                <w:sz w:val="32"/>
                <w:szCs w:val="28"/>
              </w:rPr>
              <w:t xml:space="preserve"> </w:t>
            </w:r>
            <w:proofErr w:type="spellStart"/>
            <w:r w:rsidRPr="00BD5AA0">
              <w:rPr>
                <w:rFonts w:ascii="Garamond" w:hAnsi="Garamond"/>
                <w:sz w:val="32"/>
                <w:szCs w:val="28"/>
              </w:rPr>
              <w:t>lesh</w:t>
            </w:r>
            <w:proofErr w:type="spellEnd"/>
            <w:r w:rsidRPr="00BD5AA0">
              <w:rPr>
                <w:rFonts w:ascii="Garamond" w:hAnsi="Garamond"/>
                <w:sz w:val="32"/>
                <w:szCs w:val="28"/>
              </w:rPr>
              <w:t xml:space="preserve"> </w:t>
            </w:r>
            <w:proofErr w:type="spellStart"/>
            <w:r w:rsidRPr="00BD5AA0">
              <w:rPr>
                <w:rFonts w:ascii="Garamond" w:hAnsi="Garamond"/>
                <w:sz w:val="32"/>
                <w:szCs w:val="28"/>
              </w:rPr>
              <w:t>dty</w:t>
            </w:r>
            <w:proofErr w:type="spellEnd"/>
            <w:r w:rsidRPr="00BD5AA0">
              <w:rPr>
                <w:rFonts w:ascii="Garamond" w:hAnsi="Garamond"/>
                <w:sz w:val="32"/>
                <w:szCs w:val="28"/>
              </w:rPr>
              <w:t xml:space="preserve"> </w:t>
            </w:r>
            <w:proofErr w:type="spellStart"/>
            <w:r w:rsidRPr="00BD5AA0">
              <w:rPr>
                <w:rFonts w:ascii="Garamond" w:hAnsi="Garamond"/>
                <w:sz w:val="32"/>
                <w:szCs w:val="28"/>
              </w:rPr>
              <w:t>ghoo’s</w:t>
            </w:r>
            <w:proofErr w:type="spellEnd"/>
            <w:r w:rsidRPr="00BD5AA0">
              <w:rPr>
                <w:rFonts w:ascii="Garamond" w:hAnsi="Garamond"/>
                <w:sz w:val="32"/>
                <w:szCs w:val="28"/>
              </w:rPr>
              <w:t xml:space="preserve"> </w:t>
            </w:r>
            <w:proofErr w:type="spellStart"/>
            <w:r w:rsidRPr="00BD5AA0">
              <w:rPr>
                <w:rFonts w:ascii="Garamond" w:hAnsi="Garamond"/>
                <w:sz w:val="32"/>
                <w:szCs w:val="28"/>
              </w:rPr>
              <w:t>firrinagh</w:t>
            </w:r>
            <w:proofErr w:type="spellEnd"/>
            <w:r w:rsidRPr="00BD5AA0">
              <w:rPr>
                <w:rFonts w:ascii="Garamond" w:hAnsi="Garamond"/>
                <w:sz w:val="32"/>
                <w:szCs w:val="28"/>
              </w:rPr>
              <w:t xml:space="preserve">. </w:t>
            </w:r>
            <w:proofErr w:type="spellStart"/>
            <w:r w:rsidRPr="00BD5AA0">
              <w:rPr>
                <w:rFonts w:ascii="Garamond" w:hAnsi="Garamond"/>
                <w:sz w:val="32"/>
                <w:szCs w:val="28"/>
              </w:rPr>
              <w:t>Smaghtee</w:t>
            </w:r>
            <w:proofErr w:type="spellEnd"/>
            <w:r w:rsidRPr="00BD5AA0">
              <w:rPr>
                <w:rFonts w:ascii="Garamond" w:hAnsi="Garamond"/>
                <w:sz w:val="32"/>
                <w:szCs w:val="28"/>
              </w:rPr>
              <w:t xml:space="preserve"> mee </w:t>
            </w:r>
            <w:proofErr w:type="spellStart"/>
            <w:r w:rsidRPr="00BD5AA0">
              <w:rPr>
                <w:rFonts w:ascii="Garamond" w:hAnsi="Garamond"/>
                <w:sz w:val="32"/>
                <w:szCs w:val="28"/>
              </w:rPr>
              <w:t>ayns</w:t>
            </w:r>
            <w:proofErr w:type="spellEnd"/>
            <w:r w:rsidRPr="00BD5AA0">
              <w:rPr>
                <w:rFonts w:ascii="Garamond" w:hAnsi="Garamond"/>
                <w:sz w:val="32"/>
                <w:szCs w:val="28"/>
              </w:rPr>
              <w:t xml:space="preserve"> </w:t>
            </w:r>
            <w:proofErr w:type="spellStart"/>
            <w:r w:rsidRPr="00BD5AA0">
              <w:rPr>
                <w:rFonts w:ascii="Garamond" w:hAnsi="Garamond"/>
                <w:sz w:val="32"/>
                <w:szCs w:val="28"/>
              </w:rPr>
              <w:t>Myghyn</w:t>
            </w:r>
            <w:proofErr w:type="spellEnd"/>
            <w:r w:rsidRPr="00BD5AA0">
              <w:rPr>
                <w:rFonts w:ascii="Garamond" w:hAnsi="Garamond"/>
                <w:sz w:val="32"/>
                <w:szCs w:val="28"/>
              </w:rPr>
              <w:t xml:space="preserve">, </w:t>
            </w:r>
            <w:proofErr w:type="spellStart"/>
            <w:r w:rsidRPr="00BD5AA0">
              <w:rPr>
                <w:rFonts w:ascii="Garamond" w:hAnsi="Garamond"/>
                <w:sz w:val="32"/>
                <w:szCs w:val="28"/>
              </w:rPr>
              <w:t>tra</w:t>
            </w:r>
            <w:proofErr w:type="spellEnd"/>
            <w:r w:rsidRPr="00BD5AA0">
              <w:rPr>
                <w:rFonts w:ascii="Garamond" w:hAnsi="Garamond"/>
                <w:sz w:val="32"/>
                <w:szCs w:val="28"/>
              </w:rPr>
              <w:t xml:space="preserve"> ta mee </w:t>
            </w:r>
            <w:proofErr w:type="spellStart"/>
            <w:r w:rsidRPr="00BD5AA0">
              <w:rPr>
                <w:rFonts w:ascii="Garamond" w:hAnsi="Garamond"/>
                <w:sz w:val="32"/>
                <w:szCs w:val="28"/>
              </w:rPr>
              <w:t>gaase</w:t>
            </w:r>
            <w:proofErr w:type="spellEnd"/>
            <w:r w:rsidRPr="00BD5AA0">
              <w:rPr>
                <w:rFonts w:ascii="Garamond" w:hAnsi="Garamond"/>
                <w:sz w:val="32"/>
                <w:szCs w:val="28"/>
              </w:rPr>
              <w:t xml:space="preserve"> </w:t>
            </w:r>
            <w:proofErr w:type="spellStart"/>
            <w:r w:rsidRPr="00BD5AA0">
              <w:rPr>
                <w:rFonts w:ascii="Garamond" w:hAnsi="Garamond"/>
                <w:sz w:val="32"/>
                <w:szCs w:val="28"/>
              </w:rPr>
              <w:t>Mee-rioosagh</w:t>
            </w:r>
            <w:proofErr w:type="spellEnd"/>
            <w:r w:rsidRPr="00BD5AA0">
              <w:rPr>
                <w:rFonts w:ascii="Garamond" w:hAnsi="Garamond"/>
                <w:sz w:val="32"/>
                <w:szCs w:val="28"/>
              </w:rPr>
              <w:t xml:space="preserve"> </w:t>
            </w:r>
            <w:proofErr w:type="spellStart"/>
            <w:r w:rsidRPr="00BD5AA0">
              <w:rPr>
                <w:rFonts w:ascii="Garamond" w:hAnsi="Garamond"/>
                <w:sz w:val="32"/>
                <w:szCs w:val="28"/>
              </w:rPr>
              <w:t>jeh</w:t>
            </w:r>
            <w:proofErr w:type="spellEnd"/>
            <w:r w:rsidRPr="00BD5AA0">
              <w:rPr>
                <w:rFonts w:ascii="Garamond" w:hAnsi="Garamond"/>
                <w:sz w:val="32"/>
                <w:szCs w:val="28"/>
              </w:rPr>
              <w:t xml:space="preserve"> my </w:t>
            </w:r>
            <w:proofErr w:type="spellStart"/>
            <w:r w:rsidRPr="00BD5AA0">
              <w:rPr>
                <w:rFonts w:ascii="Garamond" w:hAnsi="Garamond"/>
                <w:sz w:val="32"/>
                <w:szCs w:val="28"/>
              </w:rPr>
              <w:t>haualtys</w:t>
            </w:r>
            <w:proofErr w:type="spellEnd"/>
            <w:r w:rsidRPr="00BD5AA0">
              <w:rPr>
                <w:rFonts w:ascii="Garamond" w:hAnsi="Garamond"/>
                <w:sz w:val="32"/>
                <w:szCs w:val="28"/>
              </w:rPr>
              <w:t xml:space="preserve">. </w:t>
            </w:r>
            <w:proofErr w:type="spellStart"/>
            <w:r w:rsidRPr="00BD5AA0">
              <w:rPr>
                <w:rFonts w:ascii="Garamond" w:hAnsi="Garamond"/>
                <w:sz w:val="32"/>
                <w:szCs w:val="28"/>
              </w:rPr>
              <w:t>Fre</w:t>
            </w:r>
            <w:r>
              <w:rPr>
                <w:rFonts w:ascii="Garamond" w:hAnsi="Garamond"/>
                <w:sz w:val="32"/>
                <w:szCs w:val="28"/>
              </w:rPr>
              <w:t>al</w:t>
            </w:r>
            <w:r w:rsidRPr="00BD5AA0">
              <w:rPr>
                <w:rFonts w:ascii="Garamond" w:hAnsi="Garamond"/>
                <w:sz w:val="32"/>
                <w:szCs w:val="28"/>
              </w:rPr>
              <w:t>l</w:t>
            </w:r>
            <w:proofErr w:type="spellEnd"/>
            <w:r w:rsidRPr="00BD5AA0">
              <w:rPr>
                <w:rFonts w:ascii="Garamond" w:hAnsi="Garamond"/>
                <w:sz w:val="32"/>
                <w:szCs w:val="28"/>
              </w:rPr>
              <w:t xml:space="preserve"> mee </w:t>
            </w:r>
            <w:proofErr w:type="spellStart"/>
            <w:r w:rsidRPr="00BD5AA0">
              <w:rPr>
                <w:rFonts w:ascii="Garamond" w:hAnsi="Garamond"/>
                <w:sz w:val="32"/>
                <w:szCs w:val="28"/>
              </w:rPr>
              <w:t>kinjagh</w:t>
            </w:r>
            <w:proofErr w:type="spellEnd"/>
            <w:r w:rsidRPr="00BD5AA0">
              <w:rPr>
                <w:rFonts w:ascii="Garamond" w:hAnsi="Garamond"/>
                <w:sz w:val="32"/>
                <w:szCs w:val="28"/>
              </w:rPr>
              <w:t xml:space="preserve"> </w:t>
            </w:r>
            <w:proofErr w:type="spellStart"/>
            <w:r w:rsidRPr="00BD5AA0">
              <w:rPr>
                <w:rFonts w:ascii="Garamond" w:hAnsi="Garamond"/>
                <w:sz w:val="32"/>
                <w:szCs w:val="28"/>
              </w:rPr>
              <w:t>ayns</w:t>
            </w:r>
            <w:proofErr w:type="spellEnd"/>
            <w:r w:rsidRPr="00BD5AA0">
              <w:rPr>
                <w:rFonts w:ascii="Garamond" w:hAnsi="Garamond"/>
                <w:sz w:val="32"/>
                <w:szCs w:val="28"/>
              </w:rPr>
              <w:t xml:space="preserve"> </w:t>
            </w:r>
            <w:proofErr w:type="spellStart"/>
            <w:r w:rsidRPr="00BD5AA0">
              <w:rPr>
                <w:rFonts w:ascii="Garamond" w:hAnsi="Garamond"/>
                <w:sz w:val="32"/>
                <w:szCs w:val="28"/>
              </w:rPr>
              <w:t>cooinaghtyn</w:t>
            </w:r>
            <w:proofErr w:type="spellEnd"/>
            <w:r w:rsidRPr="00BD5AA0">
              <w:rPr>
                <w:rFonts w:ascii="Garamond" w:hAnsi="Garamond"/>
                <w:sz w:val="32"/>
                <w:szCs w:val="28"/>
              </w:rPr>
              <w:t xml:space="preserve"> </w:t>
            </w:r>
            <w:proofErr w:type="spellStart"/>
            <w:r w:rsidRPr="00BD5AA0">
              <w:rPr>
                <w:rFonts w:ascii="Garamond" w:hAnsi="Garamond"/>
                <w:sz w:val="32"/>
                <w:szCs w:val="28"/>
              </w:rPr>
              <w:t>jeh</w:t>
            </w:r>
            <w:proofErr w:type="spellEnd"/>
            <w:r w:rsidRPr="00BD5AA0">
              <w:rPr>
                <w:rFonts w:ascii="Garamond" w:hAnsi="Garamond"/>
                <w:sz w:val="32"/>
                <w:szCs w:val="28"/>
              </w:rPr>
              <w:t xml:space="preserve"> my </w:t>
            </w:r>
            <w:proofErr w:type="spellStart"/>
            <w:r w:rsidRPr="00BD5AA0">
              <w:rPr>
                <w:rFonts w:ascii="Garamond" w:hAnsi="Garamond"/>
                <w:sz w:val="32"/>
                <w:szCs w:val="28"/>
              </w:rPr>
              <w:t>laa</w:t>
            </w:r>
            <w:proofErr w:type="spellEnd"/>
            <w:r w:rsidRPr="00BD5AA0">
              <w:rPr>
                <w:rFonts w:ascii="Garamond" w:hAnsi="Garamond"/>
                <w:sz w:val="32"/>
                <w:szCs w:val="28"/>
              </w:rPr>
              <w:t xml:space="preserve"> </w:t>
            </w:r>
            <w:proofErr w:type="spellStart"/>
            <w:r w:rsidRPr="00BD5AA0">
              <w:rPr>
                <w:rFonts w:ascii="Garamond" w:hAnsi="Garamond"/>
                <w:sz w:val="32"/>
                <w:szCs w:val="28"/>
              </w:rPr>
              <w:t>jerrinagh</w:t>
            </w:r>
            <w:proofErr w:type="spellEnd"/>
            <w:r w:rsidRPr="00BD5AA0">
              <w:rPr>
                <w:rFonts w:ascii="Garamond" w:hAnsi="Garamond"/>
                <w:sz w:val="32"/>
                <w:szCs w:val="28"/>
              </w:rPr>
              <w:t xml:space="preserve">. </w:t>
            </w:r>
            <w:proofErr w:type="spellStart"/>
            <w:r w:rsidRPr="00BD5AA0">
              <w:rPr>
                <w:rFonts w:ascii="Garamond" w:hAnsi="Garamond"/>
                <w:sz w:val="32"/>
                <w:szCs w:val="28"/>
              </w:rPr>
              <w:t>Veih</w:t>
            </w:r>
            <w:proofErr w:type="spellEnd"/>
            <w:r w:rsidRPr="00BD5AA0">
              <w:rPr>
                <w:rFonts w:ascii="Garamond" w:hAnsi="Garamond"/>
                <w:sz w:val="32"/>
                <w:szCs w:val="28"/>
              </w:rPr>
              <w:t xml:space="preserve"> </w:t>
            </w:r>
            <w:proofErr w:type="spellStart"/>
            <w:r w:rsidRPr="00BD5AA0">
              <w:rPr>
                <w:rFonts w:ascii="Garamond" w:hAnsi="Garamond"/>
                <w:sz w:val="32"/>
                <w:szCs w:val="28"/>
              </w:rPr>
              <w:t>baase</w:t>
            </w:r>
            <w:proofErr w:type="spellEnd"/>
            <w:r w:rsidRPr="00BD5AA0">
              <w:rPr>
                <w:rFonts w:ascii="Garamond" w:hAnsi="Garamond"/>
                <w:sz w:val="32"/>
                <w:szCs w:val="28"/>
              </w:rPr>
              <w:t xml:space="preserve"> </w:t>
            </w:r>
            <w:proofErr w:type="spellStart"/>
            <w:r w:rsidRPr="00BD5AA0">
              <w:rPr>
                <w:rFonts w:ascii="Garamond" w:hAnsi="Garamond"/>
                <w:sz w:val="32"/>
                <w:szCs w:val="28"/>
              </w:rPr>
              <w:t>doal</w:t>
            </w:r>
            <w:r>
              <w:rPr>
                <w:rFonts w:ascii="Garamond" w:hAnsi="Garamond"/>
                <w:sz w:val="32"/>
                <w:szCs w:val="28"/>
              </w:rPr>
              <w:t>-</w:t>
            </w:r>
            <w:r w:rsidRPr="00BD5AA0">
              <w:rPr>
                <w:rFonts w:ascii="Garamond" w:hAnsi="Garamond"/>
                <w:sz w:val="32"/>
                <w:szCs w:val="28"/>
              </w:rPr>
              <w:t>tattym</w:t>
            </w:r>
            <w:proofErr w:type="spellEnd"/>
            <w:r w:rsidRPr="00BD5AA0">
              <w:rPr>
                <w:rFonts w:ascii="Garamond" w:hAnsi="Garamond"/>
                <w:sz w:val="32"/>
                <w:szCs w:val="28"/>
              </w:rPr>
              <w:t xml:space="preserve"> </w:t>
            </w:r>
            <w:r>
              <w:rPr>
                <w:rFonts w:ascii="Garamond" w:hAnsi="Garamond"/>
                <w:sz w:val="32"/>
                <w:szCs w:val="28"/>
              </w:rPr>
              <w:t>as coa</w:t>
            </w:r>
            <w:r w:rsidRPr="00BD5AA0">
              <w:rPr>
                <w:rFonts w:ascii="Garamond" w:hAnsi="Garamond"/>
                <w:sz w:val="32"/>
                <w:szCs w:val="28"/>
              </w:rPr>
              <w:t>l</w:t>
            </w:r>
            <w:r>
              <w:rPr>
                <w:rFonts w:ascii="Garamond" w:hAnsi="Garamond"/>
                <w:sz w:val="32"/>
                <w:szCs w:val="28"/>
              </w:rPr>
              <w:t xml:space="preserve"> </w:t>
            </w:r>
            <w:proofErr w:type="spellStart"/>
            <w:r w:rsidRPr="00BD5AA0">
              <w:rPr>
                <w:rFonts w:ascii="Garamond" w:hAnsi="Garamond"/>
                <w:sz w:val="32"/>
                <w:szCs w:val="28"/>
              </w:rPr>
              <w:t>anmey</w:t>
            </w:r>
            <w:proofErr w:type="spellEnd"/>
            <w:r w:rsidRPr="00BD5AA0">
              <w:rPr>
                <w:rFonts w:ascii="Garamond" w:hAnsi="Garamond"/>
                <w:sz w:val="32"/>
                <w:szCs w:val="28"/>
              </w:rPr>
              <w:t xml:space="preserve"> </w:t>
            </w:r>
            <w:proofErr w:type="spellStart"/>
            <w:r w:rsidRPr="00BD5AA0">
              <w:rPr>
                <w:rFonts w:ascii="Garamond" w:hAnsi="Garamond"/>
                <w:sz w:val="32"/>
                <w:szCs w:val="28"/>
              </w:rPr>
              <w:t>dy</w:t>
            </w:r>
            <w:proofErr w:type="spellEnd"/>
            <w:r w:rsidRPr="00BD5AA0">
              <w:rPr>
                <w:rFonts w:ascii="Garamond" w:hAnsi="Garamond"/>
                <w:sz w:val="32"/>
                <w:szCs w:val="28"/>
              </w:rPr>
              <w:t xml:space="preserve"> </w:t>
            </w:r>
            <w:proofErr w:type="spellStart"/>
            <w:r w:rsidRPr="00BD5AA0">
              <w:rPr>
                <w:rFonts w:ascii="Garamond" w:hAnsi="Garamond"/>
                <w:sz w:val="32"/>
                <w:szCs w:val="28"/>
              </w:rPr>
              <w:t>bragh</w:t>
            </w:r>
            <w:proofErr w:type="spellEnd"/>
            <w:r w:rsidRPr="00BD5AA0">
              <w:rPr>
                <w:rFonts w:ascii="Garamond" w:hAnsi="Garamond"/>
                <w:sz w:val="32"/>
                <w:szCs w:val="28"/>
              </w:rPr>
              <w:t xml:space="preserve"> </w:t>
            </w:r>
            <w:proofErr w:type="spellStart"/>
            <w:r w:rsidRPr="00BD5AA0">
              <w:rPr>
                <w:rFonts w:ascii="Garamond" w:hAnsi="Garamond"/>
                <w:sz w:val="32"/>
                <w:szCs w:val="28"/>
              </w:rPr>
              <w:t>farraghtyn</w:t>
            </w:r>
            <w:proofErr w:type="spellEnd"/>
            <w:r w:rsidRPr="00BD5AA0">
              <w:rPr>
                <w:rFonts w:ascii="Garamond" w:hAnsi="Garamond"/>
                <w:sz w:val="32"/>
                <w:szCs w:val="28"/>
              </w:rPr>
              <w:t xml:space="preserve">, </w:t>
            </w:r>
            <w:proofErr w:type="spellStart"/>
            <w:r w:rsidRPr="00BD5AA0">
              <w:rPr>
                <w:rFonts w:ascii="Garamond" w:hAnsi="Garamond"/>
                <w:sz w:val="32"/>
                <w:szCs w:val="28"/>
              </w:rPr>
              <w:t>Hiarn</w:t>
            </w:r>
            <w:proofErr w:type="spellEnd"/>
            <w:r w:rsidRPr="00BD5AA0">
              <w:rPr>
                <w:rFonts w:ascii="Garamond" w:hAnsi="Garamond"/>
                <w:sz w:val="32"/>
                <w:szCs w:val="28"/>
              </w:rPr>
              <w:t xml:space="preserve"> vie </w:t>
            </w:r>
            <w:proofErr w:type="spellStart"/>
            <w:r w:rsidRPr="00BD5AA0">
              <w:rPr>
                <w:rFonts w:ascii="Garamond" w:hAnsi="Garamond"/>
                <w:sz w:val="32"/>
                <w:szCs w:val="28"/>
              </w:rPr>
              <w:t>livrey</w:t>
            </w:r>
            <w:proofErr w:type="spellEnd"/>
            <w:r w:rsidRPr="00BD5AA0">
              <w:rPr>
                <w:rFonts w:ascii="Garamond" w:hAnsi="Garamond"/>
                <w:sz w:val="32"/>
                <w:szCs w:val="28"/>
              </w:rPr>
              <w:t xml:space="preserve"> mee. </w:t>
            </w:r>
          </w:p>
        </w:tc>
        <w:tc>
          <w:tcPr>
            <w:tcW w:w="4479" w:type="dxa"/>
          </w:tcPr>
          <w:p w14:paraId="15B711CA" w14:textId="77777777" w:rsidR="00AA7F6D" w:rsidRPr="005A761C" w:rsidRDefault="00AA7F6D"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Enlighten my Soul with saving truth</w:t>
            </w:r>
            <w:r>
              <w:rPr>
                <w:rFonts w:ascii="Garamond" w:hAnsi="Garamond" w:cs="GlyphLessFont"/>
                <w:i/>
                <w:sz w:val="32"/>
              </w:rPr>
              <w:t>,</w:t>
            </w:r>
            <w:r w:rsidRPr="005A761C">
              <w:rPr>
                <w:rFonts w:ascii="Garamond" w:hAnsi="Garamond" w:cs="GlyphLessFont"/>
                <w:i/>
                <w:sz w:val="32"/>
              </w:rPr>
              <w:t xml:space="preserve"> correct me in Mercy when I grow careless of my Salvation.</w:t>
            </w:r>
            <w:r>
              <w:rPr>
                <w:rFonts w:ascii="Garamond" w:hAnsi="Garamond" w:cs="GlyphLessFont"/>
                <w:i/>
                <w:sz w:val="32"/>
              </w:rPr>
              <w:t xml:space="preserve"> </w:t>
            </w:r>
            <w:r w:rsidRPr="005A761C">
              <w:rPr>
                <w:rFonts w:ascii="Garamond" w:hAnsi="Garamond" w:cs="GlyphLessFont"/>
                <w:i/>
                <w:sz w:val="32"/>
              </w:rPr>
              <w:t>Make me ever mindful of my latter end. From sudden and from eternal Death good Lord deliver me.</w:t>
            </w:r>
          </w:p>
        </w:tc>
      </w:tr>
      <w:tr w:rsidR="00BD5AA0" w:rsidRPr="005A761C" w14:paraId="1228C3D9" w14:textId="77777777" w:rsidTr="00B0190D">
        <w:tc>
          <w:tcPr>
            <w:tcW w:w="0" w:type="auto"/>
          </w:tcPr>
          <w:p w14:paraId="3E7E739C" w14:textId="77777777" w:rsidR="00BD5AA0" w:rsidRPr="00BD5AA0" w:rsidRDefault="00BD5AA0" w:rsidP="00A62320">
            <w:pPr>
              <w:pStyle w:val="CM3"/>
              <w:widowControl/>
              <w:spacing w:line="216" w:lineRule="auto"/>
              <w:ind w:firstLine="227"/>
              <w:jc w:val="both"/>
              <w:rPr>
                <w:rFonts w:ascii="Garamond" w:hAnsi="Garamond"/>
                <w:sz w:val="32"/>
                <w:szCs w:val="28"/>
              </w:rPr>
            </w:pPr>
            <w:proofErr w:type="spellStart"/>
            <w:r w:rsidRPr="00BD5AA0">
              <w:rPr>
                <w:rFonts w:ascii="Garamond" w:hAnsi="Garamond"/>
                <w:sz w:val="32"/>
                <w:szCs w:val="28"/>
              </w:rPr>
              <w:t>Fre</w:t>
            </w:r>
            <w:r w:rsidR="00AA7F6D">
              <w:rPr>
                <w:rFonts w:ascii="Garamond" w:hAnsi="Garamond"/>
                <w:sz w:val="32"/>
                <w:szCs w:val="28"/>
              </w:rPr>
              <w:t>al</w:t>
            </w:r>
            <w:r w:rsidRPr="00BD5AA0">
              <w:rPr>
                <w:rFonts w:ascii="Garamond" w:hAnsi="Garamond"/>
                <w:sz w:val="32"/>
                <w:szCs w:val="28"/>
              </w:rPr>
              <w:t>l</w:t>
            </w:r>
            <w:proofErr w:type="spellEnd"/>
            <w:r w:rsidRPr="00BD5AA0">
              <w:rPr>
                <w:rFonts w:ascii="Garamond" w:hAnsi="Garamond"/>
                <w:sz w:val="32"/>
                <w:szCs w:val="28"/>
              </w:rPr>
              <w:t xml:space="preserve"> mee </w:t>
            </w:r>
            <w:proofErr w:type="spellStart"/>
            <w:r w:rsidRPr="00BD5AA0">
              <w:rPr>
                <w:rFonts w:ascii="Garamond" w:hAnsi="Garamond"/>
                <w:sz w:val="32"/>
                <w:szCs w:val="28"/>
              </w:rPr>
              <w:t>veih</w:t>
            </w:r>
            <w:proofErr w:type="spellEnd"/>
            <w:r w:rsidRPr="00BD5AA0">
              <w:rPr>
                <w:rFonts w:ascii="Garamond" w:hAnsi="Garamond"/>
                <w:sz w:val="32"/>
                <w:szCs w:val="28"/>
              </w:rPr>
              <w:t xml:space="preserve"> </w:t>
            </w:r>
            <w:proofErr w:type="spellStart"/>
            <w:r w:rsidRPr="00BD5AA0">
              <w:rPr>
                <w:rFonts w:ascii="Garamond" w:hAnsi="Garamond"/>
                <w:sz w:val="32"/>
                <w:szCs w:val="28"/>
              </w:rPr>
              <w:t>pooar</w:t>
            </w:r>
            <w:proofErr w:type="spellEnd"/>
            <w:r w:rsidRPr="00BD5AA0">
              <w:rPr>
                <w:rFonts w:ascii="Garamond" w:hAnsi="Garamond"/>
                <w:sz w:val="32"/>
                <w:szCs w:val="28"/>
              </w:rPr>
              <w:t xml:space="preserve"> as </w:t>
            </w:r>
            <w:r w:rsidR="004500E6">
              <w:rPr>
                <w:rFonts w:ascii="Garamond" w:hAnsi="Garamond"/>
                <w:sz w:val="32"/>
                <w:szCs w:val="28"/>
              </w:rPr>
              <w:t xml:space="preserve">[5] </w:t>
            </w:r>
            <w:proofErr w:type="spellStart"/>
            <w:r w:rsidRPr="00BD5AA0">
              <w:rPr>
                <w:rFonts w:ascii="Garamond" w:hAnsi="Garamond"/>
                <w:sz w:val="32"/>
                <w:szCs w:val="28"/>
              </w:rPr>
              <w:t>goanlys</w:t>
            </w:r>
            <w:proofErr w:type="spellEnd"/>
            <w:r w:rsidRPr="00BD5AA0">
              <w:rPr>
                <w:rFonts w:ascii="Garamond" w:hAnsi="Garamond"/>
                <w:sz w:val="32"/>
                <w:szCs w:val="28"/>
              </w:rPr>
              <w:t xml:space="preserve"> y </w:t>
            </w:r>
            <w:proofErr w:type="spellStart"/>
            <w:r w:rsidRPr="00BD5AA0">
              <w:rPr>
                <w:rFonts w:ascii="Garamond" w:hAnsi="Garamond"/>
                <w:sz w:val="32"/>
                <w:szCs w:val="28"/>
              </w:rPr>
              <w:t>Drogh</w:t>
            </w:r>
            <w:proofErr w:type="spellEnd"/>
            <w:r w:rsidR="00AA7F6D">
              <w:rPr>
                <w:rFonts w:ascii="Garamond" w:hAnsi="Garamond"/>
                <w:sz w:val="32"/>
                <w:szCs w:val="28"/>
              </w:rPr>
              <w:t xml:space="preserve"> </w:t>
            </w:r>
            <w:proofErr w:type="spellStart"/>
            <w:r w:rsidRPr="00BD5AA0">
              <w:rPr>
                <w:rFonts w:ascii="Garamond" w:hAnsi="Garamond"/>
                <w:sz w:val="32"/>
                <w:szCs w:val="28"/>
              </w:rPr>
              <w:t>spyrryd</w:t>
            </w:r>
            <w:proofErr w:type="spellEnd"/>
            <w:r w:rsidRPr="00BD5AA0">
              <w:rPr>
                <w:rFonts w:ascii="Garamond" w:hAnsi="Garamond"/>
                <w:sz w:val="32"/>
                <w:szCs w:val="28"/>
              </w:rPr>
              <w:t xml:space="preserve">, </w:t>
            </w:r>
            <w:proofErr w:type="spellStart"/>
            <w:r w:rsidRPr="00BD5AA0">
              <w:rPr>
                <w:rFonts w:ascii="Garamond" w:hAnsi="Garamond"/>
                <w:sz w:val="32"/>
                <w:szCs w:val="28"/>
              </w:rPr>
              <w:t>giall</w:t>
            </w:r>
            <w:proofErr w:type="spellEnd"/>
            <w:r w:rsidRPr="00BD5AA0">
              <w:rPr>
                <w:rFonts w:ascii="Garamond" w:hAnsi="Garamond"/>
                <w:sz w:val="32"/>
                <w:szCs w:val="28"/>
              </w:rPr>
              <w:t xml:space="preserve"> </w:t>
            </w:r>
            <w:proofErr w:type="spellStart"/>
            <w:r w:rsidRPr="00BD5AA0">
              <w:rPr>
                <w:rFonts w:ascii="Garamond" w:hAnsi="Garamond"/>
                <w:sz w:val="32"/>
                <w:szCs w:val="28"/>
              </w:rPr>
              <w:t>dou</w:t>
            </w:r>
            <w:proofErr w:type="spellEnd"/>
            <w:r w:rsidRPr="00BD5AA0">
              <w:rPr>
                <w:rFonts w:ascii="Garamond" w:hAnsi="Garamond"/>
                <w:sz w:val="32"/>
                <w:szCs w:val="28"/>
              </w:rPr>
              <w:t xml:space="preserve"> </w:t>
            </w:r>
            <w:proofErr w:type="spellStart"/>
            <w:r w:rsidRPr="00BD5AA0">
              <w:rPr>
                <w:rFonts w:ascii="Garamond" w:hAnsi="Garamond"/>
                <w:sz w:val="32"/>
                <w:szCs w:val="28"/>
              </w:rPr>
              <w:t>cadley</w:t>
            </w:r>
            <w:proofErr w:type="spellEnd"/>
            <w:r w:rsidRPr="00BD5AA0">
              <w:rPr>
                <w:rFonts w:ascii="Garamond" w:hAnsi="Garamond"/>
                <w:sz w:val="32"/>
                <w:szCs w:val="28"/>
              </w:rPr>
              <w:t xml:space="preserve"> </w:t>
            </w:r>
            <w:proofErr w:type="spellStart"/>
            <w:r w:rsidRPr="00BD5AA0">
              <w:rPr>
                <w:rFonts w:ascii="Garamond" w:hAnsi="Garamond"/>
                <w:sz w:val="32"/>
                <w:szCs w:val="28"/>
              </w:rPr>
              <w:t>feagh</w:t>
            </w:r>
            <w:proofErr w:type="spellEnd"/>
            <w:r w:rsidRPr="00BD5AA0">
              <w:rPr>
                <w:rFonts w:ascii="Garamond" w:hAnsi="Garamond"/>
                <w:sz w:val="32"/>
                <w:szCs w:val="28"/>
              </w:rPr>
              <w:t xml:space="preserve">, </w:t>
            </w:r>
            <w:proofErr w:type="spellStart"/>
            <w:r w:rsidRPr="00BD5AA0">
              <w:rPr>
                <w:rFonts w:ascii="Garamond" w:hAnsi="Garamond"/>
                <w:sz w:val="32"/>
                <w:szCs w:val="28"/>
              </w:rPr>
              <w:t>baase</w:t>
            </w:r>
            <w:proofErr w:type="spellEnd"/>
            <w:r w:rsidRPr="00BD5AA0">
              <w:rPr>
                <w:rFonts w:ascii="Garamond" w:hAnsi="Garamond"/>
                <w:sz w:val="32"/>
                <w:szCs w:val="28"/>
              </w:rPr>
              <w:t xml:space="preserve"> </w:t>
            </w:r>
            <w:proofErr w:type="spellStart"/>
            <w:r w:rsidRPr="00BD5AA0">
              <w:rPr>
                <w:rFonts w:ascii="Garamond" w:hAnsi="Garamond"/>
                <w:sz w:val="32"/>
                <w:szCs w:val="28"/>
              </w:rPr>
              <w:t>bannee</w:t>
            </w:r>
            <w:proofErr w:type="spellEnd"/>
            <w:r w:rsidRPr="00BD5AA0">
              <w:rPr>
                <w:rFonts w:ascii="Garamond" w:hAnsi="Garamond"/>
                <w:sz w:val="32"/>
                <w:szCs w:val="28"/>
              </w:rPr>
              <w:t xml:space="preserve"> as </w:t>
            </w:r>
            <w:proofErr w:type="spellStart"/>
            <w:r w:rsidRPr="00BD5AA0">
              <w:rPr>
                <w:rFonts w:ascii="Garamond" w:hAnsi="Garamond"/>
                <w:sz w:val="32"/>
                <w:szCs w:val="28"/>
              </w:rPr>
              <w:t>irree</w:t>
            </w:r>
            <w:proofErr w:type="spellEnd"/>
            <w:r w:rsidRPr="00BD5AA0">
              <w:rPr>
                <w:rFonts w:ascii="Garamond" w:hAnsi="Garamond"/>
                <w:sz w:val="32"/>
                <w:szCs w:val="28"/>
              </w:rPr>
              <w:t xml:space="preserve"> </w:t>
            </w:r>
            <w:proofErr w:type="spellStart"/>
            <w:r w:rsidRPr="00BD5AA0">
              <w:rPr>
                <w:rFonts w:ascii="Garamond" w:hAnsi="Garamond"/>
                <w:sz w:val="32"/>
                <w:szCs w:val="28"/>
              </w:rPr>
              <w:t>seose</w:t>
            </w:r>
            <w:proofErr w:type="spellEnd"/>
            <w:r w:rsidRPr="00BD5AA0">
              <w:rPr>
                <w:rFonts w:ascii="Garamond" w:hAnsi="Garamond"/>
                <w:sz w:val="32"/>
                <w:szCs w:val="28"/>
              </w:rPr>
              <w:t xml:space="preserve"> </w:t>
            </w:r>
            <w:proofErr w:type="spellStart"/>
            <w:r w:rsidRPr="00BD5AA0">
              <w:rPr>
                <w:rFonts w:ascii="Garamond" w:hAnsi="Garamond"/>
                <w:sz w:val="32"/>
                <w:szCs w:val="28"/>
              </w:rPr>
              <w:t>reesht</w:t>
            </w:r>
            <w:proofErr w:type="spellEnd"/>
            <w:r w:rsidRPr="00BD5AA0">
              <w:rPr>
                <w:rFonts w:ascii="Garamond" w:hAnsi="Garamond"/>
                <w:sz w:val="32"/>
                <w:szCs w:val="28"/>
              </w:rPr>
              <w:t xml:space="preserve"> </w:t>
            </w:r>
            <w:proofErr w:type="spellStart"/>
            <w:r w:rsidRPr="00BD5AA0">
              <w:rPr>
                <w:rFonts w:ascii="Garamond" w:hAnsi="Garamond"/>
                <w:sz w:val="32"/>
                <w:szCs w:val="28"/>
              </w:rPr>
              <w:t>gerjolagh</w:t>
            </w:r>
            <w:proofErr w:type="spellEnd"/>
            <w:r w:rsidRPr="00BD5AA0">
              <w:rPr>
                <w:rFonts w:ascii="Garamond" w:hAnsi="Garamond"/>
                <w:sz w:val="32"/>
                <w:szCs w:val="28"/>
              </w:rPr>
              <w:t xml:space="preserve">, son </w:t>
            </w:r>
            <w:proofErr w:type="spellStart"/>
            <w:r w:rsidRPr="00BD5AA0">
              <w:rPr>
                <w:rFonts w:ascii="Garamond" w:hAnsi="Garamond"/>
                <w:sz w:val="32"/>
                <w:szCs w:val="28"/>
              </w:rPr>
              <w:t>graih</w:t>
            </w:r>
            <w:proofErr w:type="spellEnd"/>
            <w:r w:rsidRPr="00BD5AA0">
              <w:rPr>
                <w:rFonts w:ascii="Garamond" w:hAnsi="Garamond"/>
                <w:sz w:val="32"/>
                <w:szCs w:val="28"/>
              </w:rPr>
              <w:t xml:space="preserve"> </w:t>
            </w:r>
            <w:proofErr w:type="spellStart"/>
            <w:r w:rsidRPr="00BD5AA0">
              <w:rPr>
                <w:rFonts w:ascii="Garamond" w:hAnsi="Garamond"/>
                <w:sz w:val="32"/>
                <w:szCs w:val="28"/>
              </w:rPr>
              <w:t>Yeesey</w:t>
            </w:r>
            <w:proofErr w:type="spellEnd"/>
            <w:r w:rsidRPr="00BD5AA0">
              <w:rPr>
                <w:rFonts w:ascii="Garamond" w:hAnsi="Garamond"/>
                <w:sz w:val="32"/>
                <w:szCs w:val="28"/>
              </w:rPr>
              <w:t xml:space="preserve"> </w:t>
            </w:r>
            <w:proofErr w:type="spellStart"/>
            <w:r w:rsidRPr="00BD5AA0">
              <w:rPr>
                <w:rFonts w:ascii="Garamond" w:hAnsi="Garamond"/>
                <w:sz w:val="32"/>
                <w:szCs w:val="28"/>
              </w:rPr>
              <w:t>Creest</w:t>
            </w:r>
            <w:proofErr w:type="spellEnd"/>
            <w:r w:rsidRPr="00BD5AA0">
              <w:rPr>
                <w:rFonts w:ascii="Garamond" w:hAnsi="Garamond"/>
                <w:sz w:val="32"/>
                <w:szCs w:val="28"/>
              </w:rPr>
              <w:t xml:space="preserve">. </w:t>
            </w:r>
            <w:r w:rsidRPr="004500E6">
              <w:rPr>
                <w:rFonts w:ascii="Garamond" w:hAnsi="Garamond"/>
                <w:i/>
                <w:sz w:val="32"/>
                <w:szCs w:val="28"/>
              </w:rPr>
              <w:t>Amen</w:t>
            </w:r>
            <w:r w:rsidRPr="00BD5AA0">
              <w:rPr>
                <w:rFonts w:ascii="Garamond" w:hAnsi="Garamond"/>
                <w:sz w:val="32"/>
                <w:szCs w:val="28"/>
              </w:rPr>
              <w:t xml:space="preserve">. </w:t>
            </w:r>
          </w:p>
        </w:tc>
        <w:tc>
          <w:tcPr>
            <w:tcW w:w="4479" w:type="dxa"/>
          </w:tcPr>
          <w:p w14:paraId="142608B5" w14:textId="77777777" w:rsidR="00BD5AA0" w:rsidRPr="005A761C" w:rsidRDefault="00BD5AA0"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Preserve me from the Power and Malice of the Devil</w:t>
            </w:r>
            <w:r w:rsidRPr="005A761C">
              <w:rPr>
                <w:rFonts w:ascii="Garamond" w:hAnsi="Garamond" w:cs="GlyphLessFont"/>
                <w:sz w:val="32"/>
              </w:rPr>
              <w:t> </w:t>
            </w:r>
            <w:r w:rsidR="00AA7F6D">
              <w:rPr>
                <w:rFonts w:ascii="Garamond" w:hAnsi="Garamond" w:cs="GlyphLessFont"/>
                <w:i/>
                <w:sz w:val="32"/>
              </w:rPr>
              <w:t>:</w:t>
            </w:r>
            <w:r w:rsidRPr="005A761C">
              <w:rPr>
                <w:rFonts w:ascii="Garamond" w:hAnsi="Garamond" w:cs="GlyphLessFont"/>
                <w:i/>
                <w:sz w:val="32"/>
              </w:rPr>
              <w:t xml:space="preserve"> Grant me a quiet Sleep, a happy Death, and a joyful Resurrection, for Jesus Christ’s sake. </w:t>
            </w:r>
            <w:r w:rsidRPr="005A761C">
              <w:rPr>
                <w:rFonts w:ascii="Garamond" w:hAnsi="Garamond" w:cs="GlyphLessFont"/>
                <w:sz w:val="32"/>
              </w:rPr>
              <w:t>Amen</w:t>
            </w:r>
            <w:r w:rsidRPr="005A761C">
              <w:rPr>
                <w:rFonts w:ascii="Garamond" w:hAnsi="Garamond" w:cs="GlyphLessFont"/>
                <w:i/>
                <w:sz w:val="32"/>
              </w:rPr>
              <w:t>.</w:t>
            </w:r>
          </w:p>
        </w:tc>
      </w:tr>
      <w:tr w:rsidR="00BD5AA0" w:rsidRPr="005A761C" w14:paraId="14280313" w14:textId="77777777" w:rsidTr="00B0190D">
        <w:tc>
          <w:tcPr>
            <w:tcW w:w="0" w:type="auto"/>
          </w:tcPr>
          <w:p w14:paraId="40EE293C" w14:textId="77777777" w:rsidR="00BD5AA0" w:rsidRPr="00BD5AA0" w:rsidRDefault="00BD5AA0" w:rsidP="00E7645D">
            <w:pPr>
              <w:pStyle w:val="CM3"/>
              <w:widowControl/>
              <w:spacing w:line="216" w:lineRule="auto"/>
              <w:ind w:firstLine="227"/>
              <w:jc w:val="both"/>
              <w:rPr>
                <w:rFonts w:ascii="Garamond" w:hAnsi="Garamond"/>
                <w:sz w:val="32"/>
                <w:szCs w:val="28"/>
              </w:rPr>
            </w:pPr>
            <w:r w:rsidRPr="00BD5AA0">
              <w:rPr>
                <w:rFonts w:ascii="Garamond" w:hAnsi="Garamond"/>
                <w:sz w:val="32"/>
                <w:szCs w:val="28"/>
              </w:rPr>
              <w:t xml:space="preserve">O </w:t>
            </w:r>
            <w:proofErr w:type="spellStart"/>
            <w:r w:rsidRPr="00BD5AA0">
              <w:rPr>
                <w:rFonts w:ascii="Garamond" w:hAnsi="Garamond"/>
                <w:sz w:val="32"/>
                <w:szCs w:val="28"/>
              </w:rPr>
              <w:t>Hiarn</w:t>
            </w:r>
            <w:proofErr w:type="spellEnd"/>
            <w:r w:rsidRPr="00BD5AA0">
              <w:rPr>
                <w:rFonts w:ascii="Garamond" w:hAnsi="Garamond"/>
                <w:sz w:val="32"/>
                <w:szCs w:val="28"/>
              </w:rPr>
              <w:t xml:space="preserve">, </w:t>
            </w:r>
            <w:proofErr w:type="spellStart"/>
            <w:r w:rsidRPr="00BD5AA0">
              <w:rPr>
                <w:rFonts w:ascii="Garamond" w:hAnsi="Garamond"/>
                <w:sz w:val="32"/>
                <w:szCs w:val="28"/>
              </w:rPr>
              <w:t>eaisht</w:t>
            </w:r>
            <w:proofErr w:type="spellEnd"/>
            <w:r w:rsidRPr="00BD5AA0">
              <w:rPr>
                <w:rFonts w:ascii="Garamond" w:hAnsi="Garamond"/>
                <w:sz w:val="32"/>
                <w:szCs w:val="28"/>
              </w:rPr>
              <w:t xml:space="preserve"> r</w:t>
            </w:r>
            <w:r w:rsidR="00AA7F6D">
              <w:rPr>
                <w:rFonts w:ascii="Garamond" w:hAnsi="Garamond"/>
                <w:sz w:val="32"/>
                <w:szCs w:val="28"/>
              </w:rPr>
              <w:t>u</w:t>
            </w:r>
            <w:r w:rsidRPr="00BD5AA0">
              <w:rPr>
                <w:rFonts w:ascii="Garamond" w:hAnsi="Garamond"/>
                <w:sz w:val="32"/>
                <w:szCs w:val="28"/>
              </w:rPr>
              <w:t xml:space="preserve">m, cha nee </w:t>
            </w:r>
            <w:proofErr w:type="spellStart"/>
            <w:r w:rsidRPr="00BD5AA0">
              <w:rPr>
                <w:rFonts w:ascii="Garamond" w:hAnsi="Garamond"/>
                <w:sz w:val="32"/>
                <w:szCs w:val="28"/>
              </w:rPr>
              <w:t>cordail</w:t>
            </w:r>
            <w:proofErr w:type="spellEnd"/>
            <w:r w:rsidRPr="00BD5AA0">
              <w:rPr>
                <w:rFonts w:ascii="Garamond" w:hAnsi="Garamond"/>
                <w:sz w:val="32"/>
                <w:szCs w:val="28"/>
              </w:rPr>
              <w:t xml:space="preserve"> </w:t>
            </w:r>
            <w:proofErr w:type="spellStart"/>
            <w:r w:rsidRPr="00BD5AA0">
              <w:rPr>
                <w:rFonts w:ascii="Garamond" w:hAnsi="Garamond"/>
                <w:sz w:val="32"/>
                <w:szCs w:val="28"/>
              </w:rPr>
              <w:t>rish</w:t>
            </w:r>
            <w:proofErr w:type="spellEnd"/>
            <w:r w:rsidRPr="00BD5AA0">
              <w:rPr>
                <w:rFonts w:ascii="Garamond" w:hAnsi="Garamond"/>
                <w:sz w:val="32"/>
                <w:szCs w:val="28"/>
              </w:rPr>
              <w:t xml:space="preserve"> my </w:t>
            </w:r>
            <w:proofErr w:type="spellStart"/>
            <w:r w:rsidRPr="00BD5AA0">
              <w:rPr>
                <w:rFonts w:ascii="Garamond" w:hAnsi="Garamond"/>
                <w:sz w:val="32"/>
                <w:szCs w:val="28"/>
              </w:rPr>
              <w:t>hushtey</w:t>
            </w:r>
            <w:proofErr w:type="spellEnd"/>
            <w:r w:rsidRPr="00BD5AA0">
              <w:rPr>
                <w:rFonts w:ascii="Garamond" w:hAnsi="Garamond"/>
                <w:sz w:val="32"/>
                <w:szCs w:val="28"/>
              </w:rPr>
              <w:t xml:space="preserve"> </w:t>
            </w:r>
            <w:proofErr w:type="spellStart"/>
            <w:r w:rsidRPr="00BD5AA0">
              <w:rPr>
                <w:rFonts w:ascii="Garamond" w:hAnsi="Garamond"/>
                <w:sz w:val="32"/>
                <w:szCs w:val="28"/>
              </w:rPr>
              <w:t>annoon</w:t>
            </w:r>
            <w:proofErr w:type="spellEnd"/>
            <w:r w:rsidRPr="00BD5AA0">
              <w:rPr>
                <w:rFonts w:ascii="Garamond" w:hAnsi="Garamond"/>
                <w:sz w:val="32"/>
                <w:szCs w:val="28"/>
              </w:rPr>
              <w:t xml:space="preserve">, </w:t>
            </w:r>
            <w:proofErr w:type="spellStart"/>
            <w:r w:rsidRPr="00BD5AA0">
              <w:rPr>
                <w:rFonts w:ascii="Garamond" w:hAnsi="Garamond"/>
                <w:sz w:val="32"/>
                <w:szCs w:val="28"/>
              </w:rPr>
              <w:t>agh</w:t>
            </w:r>
            <w:proofErr w:type="spellEnd"/>
            <w:r w:rsidRPr="00BD5AA0">
              <w:rPr>
                <w:rFonts w:ascii="Garamond" w:hAnsi="Garamond"/>
                <w:sz w:val="32"/>
                <w:szCs w:val="28"/>
              </w:rPr>
              <w:t xml:space="preserve"> </w:t>
            </w:r>
            <w:proofErr w:type="spellStart"/>
            <w:r w:rsidRPr="00BD5AA0">
              <w:rPr>
                <w:rFonts w:ascii="Garamond" w:hAnsi="Garamond"/>
                <w:sz w:val="32"/>
                <w:szCs w:val="28"/>
              </w:rPr>
              <w:t>cordail</w:t>
            </w:r>
            <w:proofErr w:type="spellEnd"/>
            <w:r w:rsidRPr="00BD5AA0">
              <w:rPr>
                <w:rFonts w:ascii="Garamond" w:hAnsi="Garamond"/>
                <w:sz w:val="32"/>
                <w:szCs w:val="28"/>
              </w:rPr>
              <w:t xml:space="preserve"> </w:t>
            </w:r>
            <w:proofErr w:type="spellStart"/>
            <w:r w:rsidRPr="00BD5AA0">
              <w:rPr>
                <w:rFonts w:ascii="Garamond" w:hAnsi="Garamond"/>
                <w:sz w:val="32"/>
                <w:szCs w:val="28"/>
              </w:rPr>
              <w:t>rish</w:t>
            </w:r>
            <w:proofErr w:type="spellEnd"/>
            <w:r w:rsidRPr="00BD5AA0">
              <w:rPr>
                <w:rFonts w:ascii="Garamond" w:hAnsi="Garamond"/>
                <w:sz w:val="32"/>
                <w:szCs w:val="28"/>
              </w:rPr>
              <w:t xml:space="preserve"> bree </w:t>
            </w:r>
            <w:proofErr w:type="spellStart"/>
            <w:r w:rsidRPr="00BD5AA0">
              <w:rPr>
                <w:rFonts w:ascii="Garamond" w:hAnsi="Garamond"/>
                <w:sz w:val="32"/>
                <w:szCs w:val="28"/>
              </w:rPr>
              <w:t>ny</w:t>
            </w:r>
            <w:proofErr w:type="spellEnd"/>
            <w:r w:rsidRPr="00BD5AA0">
              <w:rPr>
                <w:rFonts w:ascii="Garamond" w:hAnsi="Garamond"/>
                <w:sz w:val="32"/>
                <w:szCs w:val="28"/>
              </w:rPr>
              <w:t xml:space="preserve"> </w:t>
            </w:r>
            <w:proofErr w:type="spellStart"/>
            <w:r w:rsidRPr="00BD5AA0">
              <w:rPr>
                <w:rFonts w:ascii="Garamond" w:hAnsi="Garamond"/>
                <w:sz w:val="32"/>
                <w:szCs w:val="28"/>
              </w:rPr>
              <w:t>goan</w:t>
            </w:r>
            <w:proofErr w:type="spellEnd"/>
            <w:r w:rsidRPr="00BD5AA0">
              <w:rPr>
                <w:rFonts w:ascii="Garamond" w:hAnsi="Garamond"/>
                <w:sz w:val="32"/>
                <w:szCs w:val="28"/>
              </w:rPr>
              <w:t xml:space="preserve"> </w:t>
            </w:r>
            <w:proofErr w:type="spellStart"/>
            <w:r w:rsidRPr="00BD5AA0">
              <w:rPr>
                <w:rFonts w:ascii="Garamond" w:hAnsi="Garamond"/>
                <w:sz w:val="32"/>
                <w:szCs w:val="28"/>
              </w:rPr>
              <w:t>shen</w:t>
            </w:r>
            <w:proofErr w:type="spellEnd"/>
            <w:r w:rsidRPr="00BD5AA0">
              <w:rPr>
                <w:rFonts w:ascii="Garamond" w:hAnsi="Garamond"/>
                <w:sz w:val="32"/>
                <w:szCs w:val="28"/>
              </w:rPr>
              <w:t xml:space="preserve"> ta </w:t>
            </w:r>
            <w:proofErr w:type="spellStart"/>
            <w:r w:rsidRPr="00BD5AA0">
              <w:rPr>
                <w:rFonts w:ascii="Garamond" w:hAnsi="Garamond"/>
                <w:sz w:val="32"/>
                <w:szCs w:val="28"/>
              </w:rPr>
              <w:t>Yeesey</w:t>
            </w:r>
            <w:proofErr w:type="spellEnd"/>
            <w:r w:rsidRPr="00BD5AA0">
              <w:rPr>
                <w:rFonts w:ascii="Garamond" w:hAnsi="Garamond"/>
                <w:sz w:val="32"/>
                <w:szCs w:val="28"/>
              </w:rPr>
              <w:t xml:space="preserve"> </w:t>
            </w:r>
            <w:proofErr w:type="spellStart"/>
            <w:r w:rsidRPr="00BD5AA0">
              <w:rPr>
                <w:rFonts w:ascii="Garamond" w:hAnsi="Garamond"/>
                <w:sz w:val="32"/>
                <w:szCs w:val="28"/>
              </w:rPr>
              <w:t>Creest</w:t>
            </w:r>
            <w:proofErr w:type="spellEnd"/>
            <w:r w:rsidRPr="00BD5AA0">
              <w:rPr>
                <w:rFonts w:ascii="Garamond" w:hAnsi="Garamond"/>
                <w:sz w:val="32"/>
                <w:szCs w:val="28"/>
              </w:rPr>
              <w:t xml:space="preserve"> er </w:t>
            </w:r>
            <w:proofErr w:type="spellStart"/>
            <w:r w:rsidRPr="00BD5AA0">
              <w:rPr>
                <w:rFonts w:ascii="Garamond" w:hAnsi="Garamond"/>
                <w:sz w:val="32"/>
                <w:szCs w:val="28"/>
              </w:rPr>
              <w:t>nynsagh</w:t>
            </w:r>
            <w:proofErr w:type="spellEnd"/>
            <w:r w:rsidRPr="00BD5AA0">
              <w:rPr>
                <w:rFonts w:ascii="Garamond" w:hAnsi="Garamond"/>
                <w:sz w:val="32"/>
                <w:szCs w:val="28"/>
              </w:rPr>
              <w:t xml:space="preserve"> </w:t>
            </w:r>
            <w:proofErr w:type="spellStart"/>
            <w:r w:rsidRPr="00BD5AA0">
              <w:rPr>
                <w:rFonts w:ascii="Garamond" w:hAnsi="Garamond"/>
                <w:sz w:val="32"/>
                <w:szCs w:val="28"/>
              </w:rPr>
              <w:t>dooin</w:t>
            </w:r>
            <w:proofErr w:type="spellEnd"/>
            <w:r w:rsidRPr="00BD5AA0">
              <w:rPr>
                <w:rFonts w:ascii="Garamond" w:hAnsi="Garamond"/>
                <w:sz w:val="32"/>
                <w:szCs w:val="28"/>
              </w:rPr>
              <w:t xml:space="preserve">. </w:t>
            </w:r>
          </w:p>
        </w:tc>
        <w:tc>
          <w:tcPr>
            <w:tcW w:w="4479" w:type="dxa"/>
          </w:tcPr>
          <w:p w14:paraId="0BB0AEA1" w14:textId="77777777" w:rsidR="00BD5AA0" w:rsidRPr="005A761C" w:rsidRDefault="00BD5AA0" w:rsidP="00DB60C3">
            <w:pPr>
              <w:ind w:firstLine="227"/>
              <w:jc w:val="both"/>
              <w:rPr>
                <w:rFonts w:ascii="Garamond" w:hAnsi="Garamond" w:cs="GlyphLessFont"/>
                <w:i/>
                <w:sz w:val="32"/>
              </w:rPr>
            </w:pPr>
            <w:r w:rsidRPr="005A761C">
              <w:rPr>
                <w:rFonts w:ascii="Garamond" w:hAnsi="Garamond" w:cs="GlyphLessFont"/>
                <w:i/>
                <w:sz w:val="32"/>
              </w:rPr>
              <w:t xml:space="preserve">O Lord hear me, not according to my weak Understanding, but according to the full meaning of that </w:t>
            </w:r>
            <w:r w:rsidRPr="005A761C">
              <w:rPr>
                <w:rFonts w:ascii="Garamond" w:hAnsi="Garamond" w:cs="GlyphLessFont"/>
                <w:sz w:val="32"/>
              </w:rPr>
              <w:t>Form of Words</w:t>
            </w:r>
            <w:r w:rsidRPr="005A761C">
              <w:rPr>
                <w:rFonts w:ascii="Garamond" w:hAnsi="Garamond" w:cs="GlyphLessFont"/>
                <w:i/>
                <w:sz w:val="32"/>
              </w:rPr>
              <w:t xml:space="preserve"> which Jesus Christ hath taught us. </w:t>
            </w:r>
          </w:p>
        </w:tc>
      </w:tr>
      <w:tr w:rsidR="00BD5AA0" w:rsidRPr="005A761C" w14:paraId="1DE692C6" w14:textId="77777777" w:rsidTr="00B0190D">
        <w:tc>
          <w:tcPr>
            <w:tcW w:w="0" w:type="auto"/>
          </w:tcPr>
          <w:p w14:paraId="5E0AA64C" w14:textId="77777777" w:rsidR="00BD5AA0" w:rsidRPr="00BD5AA0" w:rsidRDefault="00AA7F6D" w:rsidP="00DB60C3">
            <w:pPr>
              <w:pStyle w:val="CM19"/>
              <w:widowControl/>
              <w:spacing w:after="80" w:line="300" w:lineRule="atLeast"/>
              <w:jc w:val="both"/>
              <w:rPr>
                <w:rFonts w:ascii="Garamond" w:hAnsi="Garamond"/>
                <w:sz w:val="32"/>
                <w:szCs w:val="28"/>
              </w:rPr>
            </w:pPr>
            <w:r w:rsidRPr="00021628">
              <w:rPr>
                <w:rFonts w:ascii="Garamond" w:hAnsi="Garamond"/>
                <w:sz w:val="48"/>
                <w:szCs w:val="28"/>
              </w:rPr>
              <w:t>A</w:t>
            </w:r>
            <w:r w:rsidRPr="00BD5AA0">
              <w:rPr>
                <w:rFonts w:ascii="Garamond" w:hAnsi="Garamond"/>
                <w:sz w:val="32"/>
                <w:szCs w:val="28"/>
              </w:rPr>
              <w:t>YR AIN</w:t>
            </w:r>
            <w:r w:rsidR="00021628">
              <w:rPr>
                <w:rFonts w:ascii="Garamond" w:hAnsi="Garamond"/>
                <w:sz w:val="32"/>
                <w:szCs w:val="28"/>
              </w:rPr>
              <w:t xml:space="preserve">, </w:t>
            </w:r>
            <w:proofErr w:type="spellStart"/>
            <w:r w:rsidR="00021628">
              <w:rPr>
                <w:rFonts w:ascii="Garamond" w:hAnsi="Garamond"/>
                <w:sz w:val="32"/>
                <w:szCs w:val="28"/>
              </w:rPr>
              <w:t>T</w:t>
            </w:r>
            <w:r w:rsidR="00BD5AA0" w:rsidRPr="00BD5AA0">
              <w:rPr>
                <w:rFonts w:ascii="Garamond" w:hAnsi="Garamond"/>
                <w:sz w:val="32"/>
                <w:szCs w:val="28"/>
              </w:rPr>
              <w:t>’ayns</w:t>
            </w:r>
            <w:proofErr w:type="spellEnd"/>
            <w:r w:rsidR="00BD5AA0" w:rsidRPr="00BD5AA0">
              <w:rPr>
                <w:rFonts w:ascii="Garamond" w:hAnsi="Garamond"/>
                <w:sz w:val="32"/>
                <w:szCs w:val="28"/>
              </w:rPr>
              <w:t xml:space="preserve"> </w:t>
            </w:r>
            <w:proofErr w:type="spellStart"/>
            <w:r w:rsidR="00BD5AA0" w:rsidRPr="00BD5AA0">
              <w:rPr>
                <w:rFonts w:ascii="Garamond" w:hAnsi="Garamond"/>
                <w:sz w:val="32"/>
                <w:szCs w:val="28"/>
              </w:rPr>
              <w:t>Niau</w:t>
            </w:r>
            <w:proofErr w:type="spellEnd"/>
            <w:r w:rsidR="00BD5AA0" w:rsidRPr="00BD5AA0">
              <w:rPr>
                <w:rFonts w:ascii="Garamond" w:hAnsi="Garamond"/>
                <w:sz w:val="32"/>
                <w:szCs w:val="28"/>
              </w:rPr>
              <w:t xml:space="preserve">, </w:t>
            </w:r>
            <w:r w:rsidR="00BD5AA0" w:rsidRPr="00AA7F6D">
              <w:rPr>
                <w:rFonts w:ascii="Garamond" w:hAnsi="Garamond"/>
                <w:i/>
                <w:sz w:val="32"/>
                <w:szCs w:val="28"/>
              </w:rPr>
              <w:t>&amp;c.</w:t>
            </w:r>
            <w:r w:rsidR="00BD5AA0" w:rsidRPr="00BD5AA0">
              <w:rPr>
                <w:rFonts w:ascii="Garamond" w:hAnsi="Garamond"/>
                <w:sz w:val="32"/>
                <w:szCs w:val="28"/>
              </w:rPr>
              <w:t xml:space="preserve"> </w:t>
            </w:r>
          </w:p>
        </w:tc>
        <w:tc>
          <w:tcPr>
            <w:tcW w:w="4479" w:type="dxa"/>
          </w:tcPr>
          <w:p w14:paraId="599AACDD" w14:textId="77777777" w:rsidR="00BD5AA0" w:rsidRPr="005A761C" w:rsidRDefault="00BD5AA0" w:rsidP="00DB60C3">
            <w:pPr>
              <w:jc w:val="both"/>
              <w:rPr>
                <w:rFonts w:ascii="Garamond" w:hAnsi="Garamond" w:cs="GlyphLessFont"/>
                <w:i/>
                <w:sz w:val="32"/>
              </w:rPr>
            </w:pPr>
            <w:r w:rsidRPr="00021628">
              <w:rPr>
                <w:rFonts w:ascii="Garamond" w:hAnsi="Garamond" w:cs="GlyphLessFont"/>
                <w:sz w:val="48"/>
              </w:rPr>
              <w:t>O</w:t>
            </w:r>
            <w:r w:rsidRPr="005A761C">
              <w:rPr>
                <w:rFonts w:ascii="Garamond" w:hAnsi="Garamond" w:cs="GlyphLessFont"/>
                <w:i/>
                <w:sz w:val="32"/>
              </w:rPr>
              <w:t xml:space="preserve">UR FATHER, which art in Heaven, </w:t>
            </w:r>
            <w:r w:rsidRPr="005A761C">
              <w:rPr>
                <w:rFonts w:ascii="Garamond" w:hAnsi="Garamond" w:cs="GlyphLessFont"/>
                <w:sz w:val="32"/>
              </w:rPr>
              <w:t>&amp;c.</w:t>
            </w:r>
          </w:p>
        </w:tc>
      </w:tr>
      <w:tr w:rsidR="005A761C" w:rsidRPr="005A761C" w14:paraId="71B2A327" w14:textId="77777777" w:rsidTr="00B0190D">
        <w:tc>
          <w:tcPr>
            <w:tcW w:w="0" w:type="auto"/>
            <w:vAlign w:val="center"/>
          </w:tcPr>
          <w:p w14:paraId="31996C67" w14:textId="77777777" w:rsidR="005A761C" w:rsidRPr="00AA7F6D" w:rsidRDefault="00AA7F6D" w:rsidP="00E7645D">
            <w:pPr>
              <w:spacing w:before="240" w:after="120"/>
              <w:jc w:val="center"/>
              <w:rPr>
                <w:rFonts w:ascii="Garamond" w:hAnsi="Garamond" w:cs="GlyphLessFont"/>
                <w:i/>
                <w:sz w:val="32"/>
              </w:rPr>
            </w:pP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p>
        </w:tc>
        <w:tc>
          <w:tcPr>
            <w:tcW w:w="4479" w:type="dxa"/>
            <w:vAlign w:val="center"/>
          </w:tcPr>
          <w:p w14:paraId="65E08747" w14:textId="77777777" w:rsidR="005A761C" w:rsidRPr="00AA7F6D" w:rsidRDefault="005A761C" w:rsidP="00E7645D">
            <w:pPr>
              <w:spacing w:before="240" w:after="120"/>
              <w:jc w:val="center"/>
              <w:rPr>
                <w:rFonts w:ascii="Garamond" w:hAnsi="Garamond" w:cs="GlyphLessFont"/>
                <w:sz w:val="32"/>
              </w:rPr>
            </w:pP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r w:rsidRPr="00AA7F6D">
              <w:rPr>
                <w:sz w:val="32"/>
              </w:rPr>
              <w:sym w:font="Wingdings" w:char="F05D"/>
            </w:r>
          </w:p>
        </w:tc>
      </w:tr>
      <w:tr w:rsidR="008656C9" w:rsidRPr="005A761C" w14:paraId="4E755E9E" w14:textId="77777777" w:rsidTr="00B0190D">
        <w:tc>
          <w:tcPr>
            <w:tcW w:w="0" w:type="auto"/>
          </w:tcPr>
          <w:p w14:paraId="6D2A12BD" w14:textId="77777777" w:rsidR="008656C9" w:rsidRPr="00872945" w:rsidRDefault="008656C9" w:rsidP="000D4934">
            <w:pPr>
              <w:pStyle w:val="ListParagraph"/>
              <w:keepNext/>
              <w:spacing w:before="120" w:line="216" w:lineRule="auto"/>
              <w:ind w:left="0"/>
              <w:contextualSpacing w:val="0"/>
              <w:jc w:val="center"/>
              <w:rPr>
                <w:rFonts w:ascii="Old English Text MT" w:hAnsi="Old English Text MT"/>
                <w:sz w:val="36"/>
                <w:szCs w:val="32"/>
              </w:rPr>
            </w:pPr>
            <w:proofErr w:type="spellStart"/>
            <w:r w:rsidRPr="00872945">
              <w:rPr>
                <w:rFonts w:ascii="Old English Text MT" w:hAnsi="Old English Text MT"/>
                <w:sz w:val="36"/>
                <w:szCs w:val="32"/>
              </w:rPr>
              <w:lastRenderedPageBreak/>
              <w:t>Padjer</w:t>
            </w:r>
            <w:proofErr w:type="spellEnd"/>
            <w:r w:rsidRPr="00872945">
              <w:rPr>
                <w:rFonts w:ascii="Old English Text MT" w:hAnsi="Old English Text MT"/>
                <w:sz w:val="36"/>
                <w:szCs w:val="32"/>
              </w:rPr>
              <w:t xml:space="preserve"> </w:t>
            </w:r>
            <w:proofErr w:type="spellStart"/>
            <w:r w:rsidRPr="00872945">
              <w:rPr>
                <w:rFonts w:ascii="Old English Text MT" w:hAnsi="Old English Text MT"/>
                <w:sz w:val="36"/>
                <w:szCs w:val="32"/>
              </w:rPr>
              <w:t>Moghrey</w:t>
            </w:r>
            <w:proofErr w:type="spellEnd"/>
            <w:r w:rsidRPr="00872945">
              <w:rPr>
                <w:rFonts w:ascii="Old English Text MT" w:hAnsi="Old English Text MT"/>
                <w:sz w:val="36"/>
                <w:szCs w:val="32"/>
              </w:rPr>
              <w:t xml:space="preserve"> son </w:t>
            </w:r>
            <w:proofErr w:type="spellStart"/>
            <w:r w:rsidRPr="00872945">
              <w:rPr>
                <w:rFonts w:ascii="Old English Text MT" w:hAnsi="Old English Text MT" w:cs="GlyphLessFont"/>
                <w:sz w:val="36"/>
              </w:rPr>
              <w:t>Lught</w:t>
            </w:r>
            <w:proofErr w:type="spellEnd"/>
            <w:r w:rsidRPr="00872945">
              <w:rPr>
                <w:rFonts w:ascii="Old English Text MT" w:hAnsi="Old English Text MT"/>
                <w:sz w:val="36"/>
                <w:szCs w:val="32"/>
              </w:rPr>
              <w:t xml:space="preserve"> </w:t>
            </w:r>
            <w:proofErr w:type="spellStart"/>
            <w:r w:rsidRPr="00872945">
              <w:rPr>
                <w:rFonts w:ascii="Old English Text MT" w:hAnsi="Old English Text MT"/>
                <w:sz w:val="36"/>
                <w:szCs w:val="32"/>
              </w:rPr>
              <w:t>thie</w:t>
            </w:r>
            <w:proofErr w:type="spellEnd"/>
            <w:r w:rsidRPr="00872945">
              <w:rPr>
                <w:rFonts w:ascii="Old English Text MT" w:hAnsi="Old English Text MT"/>
                <w:sz w:val="36"/>
                <w:szCs w:val="32"/>
              </w:rPr>
              <w:t xml:space="preserve">. </w:t>
            </w:r>
          </w:p>
        </w:tc>
        <w:tc>
          <w:tcPr>
            <w:tcW w:w="4479" w:type="dxa"/>
          </w:tcPr>
          <w:p w14:paraId="021DDB5E" w14:textId="77777777" w:rsidR="008656C9" w:rsidRPr="00872945" w:rsidRDefault="008656C9" w:rsidP="00B42D8D">
            <w:pPr>
              <w:pStyle w:val="ListParagraph"/>
              <w:keepNext/>
              <w:spacing w:before="120" w:line="216" w:lineRule="auto"/>
              <w:ind w:left="0"/>
              <w:contextualSpacing w:val="0"/>
              <w:jc w:val="center"/>
              <w:rPr>
                <w:rFonts w:ascii="Old English Text MT" w:hAnsi="Old English Text MT" w:cs="GlyphLessFont"/>
                <w:sz w:val="36"/>
              </w:rPr>
            </w:pPr>
            <w:r w:rsidRPr="00872945">
              <w:rPr>
                <w:rFonts w:ascii="Old English Text MT" w:hAnsi="Old English Text MT" w:cs="GlyphLessFont"/>
                <w:sz w:val="36"/>
              </w:rPr>
              <w:t>Morning Prayer for a Family.</w:t>
            </w:r>
          </w:p>
        </w:tc>
      </w:tr>
      <w:tr w:rsidR="008656C9" w:rsidRPr="005A761C" w14:paraId="22E07F3F" w14:textId="77777777" w:rsidTr="00B0190D">
        <w:tc>
          <w:tcPr>
            <w:tcW w:w="0" w:type="auto"/>
          </w:tcPr>
          <w:p w14:paraId="07BBB975" w14:textId="77777777" w:rsidR="008656C9" w:rsidRPr="008656C9" w:rsidRDefault="008656C9" w:rsidP="00E7645D">
            <w:pPr>
              <w:pStyle w:val="ListParagraph"/>
              <w:keepNext/>
              <w:spacing w:before="240"/>
              <w:ind w:left="227" w:hanging="227"/>
              <w:contextualSpacing w:val="0"/>
              <w:jc w:val="both"/>
              <w:rPr>
                <w:rFonts w:ascii="Garamond" w:hAnsi="Garamond"/>
                <w:i/>
                <w:sz w:val="32"/>
                <w:szCs w:val="32"/>
              </w:rPr>
            </w:pPr>
            <w:proofErr w:type="spellStart"/>
            <w:r w:rsidRPr="008656C9">
              <w:rPr>
                <w:rFonts w:ascii="Garamond" w:hAnsi="Garamond"/>
                <w:i/>
                <w:sz w:val="32"/>
                <w:szCs w:val="32"/>
              </w:rPr>
              <w:t>Lig</w:t>
            </w:r>
            <w:proofErr w:type="spellEnd"/>
            <w:r w:rsidRPr="008656C9">
              <w:rPr>
                <w:rFonts w:ascii="Garamond" w:hAnsi="Garamond"/>
                <w:i/>
                <w:sz w:val="32"/>
                <w:szCs w:val="32"/>
              </w:rPr>
              <w:t xml:space="preserve"> da fer </w:t>
            </w:r>
            <w:proofErr w:type="spellStart"/>
            <w:r w:rsidRPr="008656C9">
              <w:rPr>
                <w:rFonts w:ascii="Garamond" w:hAnsi="Garamond"/>
                <w:i/>
                <w:sz w:val="32"/>
                <w:szCs w:val="32"/>
              </w:rPr>
              <w:t>lhaih</w:t>
            </w:r>
            <w:proofErr w:type="spellEnd"/>
            <w:r w:rsidRPr="008656C9">
              <w:rPr>
                <w:rFonts w:ascii="Garamond" w:hAnsi="Garamond"/>
                <w:i/>
                <w:sz w:val="32"/>
                <w:szCs w:val="32"/>
              </w:rPr>
              <w:t xml:space="preserve"> </w:t>
            </w:r>
            <w:proofErr w:type="spellStart"/>
            <w:r w:rsidRPr="008656C9">
              <w:rPr>
                <w:rFonts w:ascii="Garamond" w:hAnsi="Garamond"/>
                <w:i/>
                <w:sz w:val="32"/>
                <w:szCs w:val="32"/>
              </w:rPr>
              <w:t>ny</w:t>
            </w:r>
            <w:proofErr w:type="spellEnd"/>
            <w:r w:rsidRPr="008656C9">
              <w:rPr>
                <w:rFonts w:ascii="Garamond" w:hAnsi="Garamond"/>
                <w:i/>
                <w:sz w:val="32"/>
                <w:szCs w:val="32"/>
              </w:rPr>
              <w:t xml:space="preserve"> </w:t>
            </w:r>
            <w:proofErr w:type="spellStart"/>
            <w:r w:rsidRPr="008656C9">
              <w:rPr>
                <w:rFonts w:ascii="Garamond" w:hAnsi="Garamond"/>
                <w:i/>
                <w:sz w:val="32"/>
                <w:szCs w:val="32"/>
              </w:rPr>
              <w:t>gra</w:t>
            </w:r>
            <w:proofErr w:type="spellEnd"/>
            <w:r w:rsidRPr="008656C9">
              <w:rPr>
                <w:rFonts w:ascii="Garamond" w:hAnsi="Garamond"/>
                <w:i/>
                <w:sz w:val="32"/>
                <w:szCs w:val="32"/>
              </w:rPr>
              <w:t xml:space="preserve"> </w:t>
            </w:r>
            <w:proofErr w:type="spellStart"/>
            <w:r w:rsidRPr="008656C9">
              <w:rPr>
                <w:rFonts w:ascii="Garamond" w:hAnsi="Garamond"/>
                <w:i/>
                <w:sz w:val="32"/>
                <w:szCs w:val="32"/>
              </w:rPr>
              <w:t>lesh</w:t>
            </w:r>
            <w:proofErr w:type="spellEnd"/>
            <w:r w:rsidRPr="008656C9">
              <w:rPr>
                <w:rFonts w:ascii="Garamond" w:hAnsi="Garamond"/>
                <w:i/>
                <w:sz w:val="32"/>
                <w:szCs w:val="32"/>
              </w:rPr>
              <w:t xml:space="preserve"> </w:t>
            </w:r>
            <w:proofErr w:type="spellStart"/>
            <w:r w:rsidRPr="008656C9">
              <w:rPr>
                <w:rFonts w:ascii="Garamond" w:hAnsi="Garamond"/>
                <w:i/>
                <w:sz w:val="32"/>
                <w:szCs w:val="32"/>
              </w:rPr>
              <w:t>ymmyrkey</w:t>
            </w:r>
            <w:proofErr w:type="spellEnd"/>
            <w:r w:rsidRPr="008656C9">
              <w:rPr>
                <w:rFonts w:ascii="Garamond" w:hAnsi="Garamond"/>
                <w:i/>
                <w:sz w:val="32"/>
                <w:szCs w:val="32"/>
              </w:rPr>
              <w:t xml:space="preserve"> </w:t>
            </w:r>
            <w:proofErr w:type="spellStart"/>
            <w:r w:rsidRPr="008656C9">
              <w:rPr>
                <w:rFonts w:ascii="Garamond" w:hAnsi="Garamond"/>
                <w:i/>
                <w:sz w:val="32"/>
                <w:szCs w:val="32"/>
              </w:rPr>
              <w:t>crauee</w:t>
            </w:r>
            <w:proofErr w:type="spellEnd"/>
            <w:r w:rsidRPr="008656C9">
              <w:rPr>
                <w:rFonts w:ascii="Garamond" w:hAnsi="Garamond"/>
                <w:i/>
                <w:sz w:val="32"/>
                <w:szCs w:val="32"/>
              </w:rPr>
              <w:t xml:space="preserve"> </w:t>
            </w:r>
            <w:proofErr w:type="spellStart"/>
            <w:r w:rsidRPr="008656C9">
              <w:rPr>
                <w:rFonts w:ascii="Garamond" w:hAnsi="Garamond"/>
                <w:i/>
                <w:sz w:val="32"/>
                <w:szCs w:val="32"/>
              </w:rPr>
              <w:t>ny</w:t>
            </w:r>
            <w:proofErr w:type="spellEnd"/>
            <w:r w:rsidRPr="008656C9">
              <w:rPr>
                <w:rFonts w:ascii="Garamond" w:hAnsi="Garamond"/>
                <w:i/>
                <w:sz w:val="32"/>
                <w:szCs w:val="32"/>
              </w:rPr>
              <w:t xml:space="preserve"> </w:t>
            </w:r>
            <w:proofErr w:type="spellStart"/>
            <w:r w:rsidRPr="008656C9">
              <w:rPr>
                <w:rFonts w:ascii="Garamond" w:hAnsi="Garamond"/>
                <w:i/>
                <w:sz w:val="32"/>
                <w:szCs w:val="32"/>
              </w:rPr>
              <w:t>goan</w:t>
            </w:r>
            <w:proofErr w:type="spellEnd"/>
            <w:r w:rsidRPr="008656C9">
              <w:rPr>
                <w:rFonts w:ascii="Garamond" w:hAnsi="Garamond"/>
                <w:i/>
                <w:sz w:val="32"/>
                <w:szCs w:val="32"/>
              </w:rPr>
              <w:t xml:space="preserve"> </w:t>
            </w:r>
            <w:proofErr w:type="spellStart"/>
            <w:r w:rsidRPr="008656C9">
              <w:rPr>
                <w:rFonts w:ascii="Garamond" w:hAnsi="Garamond"/>
                <w:i/>
                <w:sz w:val="32"/>
                <w:szCs w:val="32"/>
              </w:rPr>
              <w:t>shoh</w:t>
            </w:r>
            <w:proofErr w:type="spellEnd"/>
            <w:r w:rsidRPr="008656C9">
              <w:rPr>
                <w:rFonts w:ascii="Garamond" w:hAnsi="Garamond"/>
                <w:i/>
                <w:sz w:val="32"/>
                <w:szCs w:val="32"/>
              </w:rPr>
              <w:t xml:space="preserve">, </w:t>
            </w:r>
            <w:proofErr w:type="spellStart"/>
            <w:r w:rsidRPr="008656C9">
              <w:rPr>
                <w:rFonts w:ascii="Garamond" w:hAnsi="Garamond"/>
                <w:i/>
                <w:sz w:val="32"/>
                <w:szCs w:val="32"/>
              </w:rPr>
              <w:t>yn</w:t>
            </w:r>
            <w:proofErr w:type="spellEnd"/>
            <w:r w:rsidRPr="008656C9">
              <w:rPr>
                <w:rFonts w:ascii="Garamond" w:hAnsi="Garamond"/>
                <w:i/>
                <w:sz w:val="32"/>
                <w:szCs w:val="32"/>
              </w:rPr>
              <w:t xml:space="preserve"> </w:t>
            </w:r>
            <w:proofErr w:type="spellStart"/>
            <w:r w:rsidRPr="008656C9">
              <w:rPr>
                <w:rFonts w:ascii="Garamond" w:hAnsi="Garamond" w:cs="GlyphLessFont"/>
                <w:i/>
                <w:sz w:val="32"/>
                <w:szCs w:val="32"/>
              </w:rPr>
              <w:t>chooid</w:t>
            </w:r>
            <w:proofErr w:type="spellEnd"/>
            <w:r w:rsidR="00E7645D">
              <w:rPr>
                <w:rFonts w:ascii="Garamond" w:hAnsi="Garamond"/>
                <w:i/>
                <w:sz w:val="32"/>
                <w:szCs w:val="32"/>
              </w:rPr>
              <w:t xml:space="preserve"> </w:t>
            </w:r>
            <w:proofErr w:type="spellStart"/>
            <w:r w:rsidR="00E7645D">
              <w:rPr>
                <w:rFonts w:ascii="Garamond" w:hAnsi="Garamond"/>
                <w:i/>
                <w:sz w:val="32"/>
                <w:szCs w:val="32"/>
              </w:rPr>
              <w:t>elley</w:t>
            </w:r>
            <w:proofErr w:type="spellEnd"/>
            <w:r w:rsidR="00E7645D">
              <w:rPr>
                <w:rFonts w:ascii="Garamond" w:hAnsi="Garamond"/>
                <w:i/>
                <w:sz w:val="32"/>
                <w:szCs w:val="32"/>
              </w:rPr>
              <w:t xml:space="preserve"> </w:t>
            </w:r>
            <w:proofErr w:type="spellStart"/>
            <w:r w:rsidR="00E7645D">
              <w:rPr>
                <w:rFonts w:ascii="Garamond" w:hAnsi="Garamond"/>
                <w:i/>
                <w:sz w:val="32"/>
                <w:szCs w:val="32"/>
              </w:rPr>
              <w:t>gea</w:t>
            </w:r>
            <w:r w:rsidRPr="008656C9">
              <w:rPr>
                <w:rFonts w:ascii="Garamond" w:hAnsi="Garamond"/>
                <w:i/>
                <w:sz w:val="32"/>
                <w:szCs w:val="32"/>
              </w:rPr>
              <w:t>shtagh</w:t>
            </w:r>
            <w:proofErr w:type="spellEnd"/>
            <w:r w:rsidRPr="008656C9">
              <w:rPr>
                <w:rFonts w:ascii="Garamond" w:hAnsi="Garamond"/>
                <w:i/>
                <w:sz w:val="32"/>
                <w:szCs w:val="32"/>
              </w:rPr>
              <w:t xml:space="preserve">. </w:t>
            </w:r>
          </w:p>
        </w:tc>
        <w:tc>
          <w:tcPr>
            <w:tcW w:w="4479" w:type="dxa"/>
          </w:tcPr>
          <w:p w14:paraId="47C670C1" w14:textId="77777777" w:rsidR="008656C9" w:rsidRPr="005A761C" w:rsidRDefault="008656C9" w:rsidP="00E7645D">
            <w:pPr>
              <w:pStyle w:val="ListParagraph"/>
              <w:keepNext/>
              <w:spacing w:before="240"/>
              <w:ind w:left="227" w:hanging="227"/>
              <w:contextualSpacing w:val="0"/>
              <w:jc w:val="both"/>
              <w:rPr>
                <w:rFonts w:ascii="Garamond" w:hAnsi="Garamond" w:cs="GlyphLessFont"/>
                <w:sz w:val="32"/>
              </w:rPr>
            </w:pPr>
            <w:r w:rsidRPr="005A761C">
              <w:rPr>
                <w:rFonts w:ascii="Garamond" w:hAnsi="Garamond" w:cs="GlyphLessFont"/>
                <w:sz w:val="32"/>
              </w:rPr>
              <w:t>Let one read or say devoutly what followeth, the rest of the Family attending.</w:t>
            </w:r>
          </w:p>
        </w:tc>
      </w:tr>
      <w:tr w:rsidR="008656C9" w:rsidRPr="005A761C" w14:paraId="21C90283" w14:textId="77777777" w:rsidTr="00B0190D">
        <w:tc>
          <w:tcPr>
            <w:tcW w:w="0" w:type="auto"/>
          </w:tcPr>
          <w:p w14:paraId="197E5347" w14:textId="77777777" w:rsidR="008656C9" w:rsidRPr="009D42CD" w:rsidRDefault="008656C9" w:rsidP="00DB60C3">
            <w:pPr>
              <w:pStyle w:val="ListParagraph"/>
              <w:spacing w:before="240"/>
              <w:ind w:left="0"/>
              <w:contextualSpacing w:val="0"/>
              <w:jc w:val="both"/>
              <w:rPr>
                <w:rFonts w:ascii="Garamond" w:hAnsi="Garamond"/>
                <w:sz w:val="28"/>
                <w:szCs w:val="28"/>
              </w:rPr>
            </w:pPr>
            <w:proofErr w:type="spellStart"/>
            <w:r w:rsidRPr="008656C9">
              <w:rPr>
                <w:rFonts w:ascii="Garamond" w:hAnsi="Garamond"/>
                <w:sz w:val="40"/>
                <w:szCs w:val="28"/>
              </w:rPr>
              <w:t>T</w:t>
            </w:r>
            <w:r>
              <w:rPr>
                <w:rFonts w:ascii="Garamond" w:hAnsi="Garamond"/>
                <w:sz w:val="28"/>
                <w:szCs w:val="28"/>
              </w:rPr>
              <w:t>A</w:t>
            </w:r>
            <w:r w:rsidRPr="009D42CD">
              <w:rPr>
                <w:rFonts w:ascii="Garamond" w:hAnsi="Garamond"/>
                <w:sz w:val="28"/>
                <w:szCs w:val="28"/>
              </w:rPr>
              <w:t>’n</w:t>
            </w:r>
            <w:proofErr w:type="spellEnd"/>
            <w:r w:rsidRPr="009D42CD">
              <w:rPr>
                <w:rFonts w:ascii="Garamond" w:hAnsi="Garamond"/>
                <w:sz w:val="28"/>
                <w:szCs w:val="28"/>
              </w:rPr>
              <w:t xml:space="preserve"> </w:t>
            </w:r>
            <w:proofErr w:type="spellStart"/>
            <w:r w:rsidRPr="009D42CD">
              <w:rPr>
                <w:rFonts w:ascii="Garamond" w:hAnsi="Garamond"/>
                <w:sz w:val="28"/>
                <w:szCs w:val="28"/>
              </w:rPr>
              <w:t>Chiarn</w:t>
            </w:r>
            <w:proofErr w:type="spellEnd"/>
            <w:r w:rsidRPr="009D42CD">
              <w:rPr>
                <w:rFonts w:ascii="Garamond" w:hAnsi="Garamond"/>
                <w:sz w:val="28"/>
                <w:szCs w:val="28"/>
              </w:rPr>
              <w:t xml:space="preserve"> er chur shin </w:t>
            </w:r>
            <w:proofErr w:type="spellStart"/>
            <w:r w:rsidRPr="009D42CD">
              <w:rPr>
                <w:rFonts w:ascii="Garamond" w:hAnsi="Garamond"/>
                <w:sz w:val="28"/>
                <w:szCs w:val="28"/>
              </w:rPr>
              <w:t>dy</w:t>
            </w:r>
            <w:proofErr w:type="spellEnd"/>
            <w:r w:rsidRPr="009D42CD">
              <w:rPr>
                <w:rFonts w:ascii="Garamond" w:hAnsi="Garamond"/>
                <w:sz w:val="28"/>
                <w:szCs w:val="28"/>
              </w:rPr>
              <w:t xml:space="preserve"> </w:t>
            </w:r>
            <w:proofErr w:type="spellStart"/>
            <w:r w:rsidRPr="009D42CD">
              <w:rPr>
                <w:rFonts w:ascii="Garamond" w:hAnsi="Garamond"/>
                <w:sz w:val="28"/>
                <w:szCs w:val="28"/>
              </w:rPr>
              <w:t>sauc</w:t>
            </w:r>
            <w:r>
              <w:rPr>
                <w:rFonts w:ascii="Garamond" w:hAnsi="Garamond"/>
                <w:sz w:val="28"/>
                <w:szCs w:val="28"/>
              </w:rPr>
              <w:t>hey</w:t>
            </w:r>
            <w:proofErr w:type="spellEnd"/>
            <w:r>
              <w:rPr>
                <w:rFonts w:ascii="Garamond" w:hAnsi="Garamond"/>
                <w:sz w:val="28"/>
                <w:szCs w:val="28"/>
              </w:rPr>
              <w:t xml:space="preserve"> </w:t>
            </w:r>
            <w:proofErr w:type="spellStart"/>
            <w:r>
              <w:rPr>
                <w:rFonts w:ascii="Garamond" w:hAnsi="Garamond"/>
                <w:sz w:val="28"/>
                <w:szCs w:val="28"/>
              </w:rPr>
              <w:t>gys</w:t>
            </w:r>
            <w:proofErr w:type="spellEnd"/>
            <w:r>
              <w:rPr>
                <w:rFonts w:ascii="Garamond" w:hAnsi="Garamond"/>
                <w:sz w:val="28"/>
                <w:szCs w:val="28"/>
              </w:rPr>
              <w:t xml:space="preserve"> </w:t>
            </w:r>
            <w:proofErr w:type="spellStart"/>
            <w:r>
              <w:rPr>
                <w:rFonts w:ascii="Garamond" w:hAnsi="Garamond"/>
                <w:sz w:val="28"/>
                <w:szCs w:val="28"/>
              </w:rPr>
              <w:t>tosh</w:t>
            </w:r>
            <w:r w:rsidRPr="009D42CD">
              <w:rPr>
                <w:rFonts w:ascii="Garamond" w:hAnsi="Garamond"/>
                <w:sz w:val="28"/>
                <w:szCs w:val="28"/>
              </w:rPr>
              <w:t>aght</w:t>
            </w:r>
            <w:proofErr w:type="spellEnd"/>
            <w:r w:rsidRPr="009D42CD">
              <w:rPr>
                <w:rFonts w:ascii="Garamond" w:hAnsi="Garamond"/>
                <w:sz w:val="28"/>
                <w:szCs w:val="28"/>
              </w:rPr>
              <w:t xml:space="preserve"> y </w:t>
            </w:r>
            <w:proofErr w:type="spellStart"/>
            <w:r w:rsidRPr="009D42CD">
              <w:rPr>
                <w:rFonts w:ascii="Garamond" w:hAnsi="Garamond"/>
                <w:sz w:val="28"/>
                <w:szCs w:val="28"/>
              </w:rPr>
              <w:t>laa</w:t>
            </w:r>
            <w:proofErr w:type="spellEnd"/>
            <w:r w:rsidRPr="009D42CD">
              <w:rPr>
                <w:rFonts w:ascii="Garamond" w:hAnsi="Garamond"/>
                <w:sz w:val="28"/>
                <w:szCs w:val="28"/>
              </w:rPr>
              <w:t xml:space="preserve"> </w:t>
            </w:r>
            <w:proofErr w:type="spellStart"/>
            <w:r w:rsidRPr="009D42CD">
              <w:rPr>
                <w:rFonts w:ascii="Garamond" w:hAnsi="Garamond"/>
                <w:sz w:val="28"/>
                <w:szCs w:val="28"/>
              </w:rPr>
              <w:t>shoh</w:t>
            </w:r>
            <w:proofErr w:type="spellEnd"/>
            <w:r w:rsidRPr="009D42CD">
              <w:rPr>
                <w:rFonts w:ascii="Garamond" w:hAnsi="Garamond"/>
                <w:sz w:val="28"/>
                <w:szCs w:val="28"/>
              </w:rPr>
              <w:t xml:space="preserve">, </w:t>
            </w:r>
            <w:proofErr w:type="spellStart"/>
            <w:r w:rsidRPr="009D42CD">
              <w:rPr>
                <w:rFonts w:ascii="Garamond" w:hAnsi="Garamond"/>
                <w:sz w:val="28"/>
                <w:szCs w:val="28"/>
              </w:rPr>
              <w:t>shen</w:t>
            </w:r>
            <w:proofErr w:type="spellEnd"/>
            <w:r>
              <w:rPr>
                <w:rFonts w:ascii="Garamond" w:hAnsi="Garamond"/>
                <w:sz w:val="28"/>
                <w:szCs w:val="28"/>
              </w:rPr>
              <w:t xml:space="preserve"> </w:t>
            </w:r>
            <w:r w:rsidRPr="009D42CD">
              <w:rPr>
                <w:rFonts w:ascii="Garamond" w:hAnsi="Garamond"/>
                <w:sz w:val="28"/>
                <w:szCs w:val="28"/>
              </w:rPr>
              <w:t>y</w:t>
            </w:r>
            <w:r>
              <w:rPr>
                <w:rFonts w:ascii="Garamond" w:hAnsi="Garamond"/>
                <w:sz w:val="28"/>
                <w:szCs w:val="28"/>
              </w:rPr>
              <w:t xml:space="preserve"> </w:t>
            </w:r>
            <w:r w:rsidRPr="009D42CD">
              <w:rPr>
                <w:rFonts w:ascii="Garamond" w:hAnsi="Garamond"/>
                <w:sz w:val="28"/>
                <w:szCs w:val="28"/>
              </w:rPr>
              <w:t xml:space="preserve">fa </w:t>
            </w:r>
            <w:proofErr w:type="spellStart"/>
            <w:r w:rsidRPr="009D42CD">
              <w:rPr>
                <w:rFonts w:ascii="Garamond" w:hAnsi="Garamond"/>
                <w:sz w:val="28"/>
                <w:szCs w:val="28"/>
              </w:rPr>
              <w:t>lig</w:t>
            </w:r>
            <w:proofErr w:type="spellEnd"/>
            <w:r w:rsidRPr="009D42CD">
              <w:rPr>
                <w:rFonts w:ascii="Garamond" w:hAnsi="Garamond"/>
                <w:sz w:val="28"/>
                <w:szCs w:val="28"/>
              </w:rPr>
              <w:t xml:space="preserve"> </w:t>
            </w:r>
            <w:proofErr w:type="spellStart"/>
            <w:r w:rsidRPr="009D42CD">
              <w:rPr>
                <w:rFonts w:ascii="Garamond" w:hAnsi="Garamond"/>
                <w:sz w:val="28"/>
                <w:szCs w:val="28"/>
              </w:rPr>
              <w:t>dooin</w:t>
            </w:r>
            <w:proofErr w:type="spellEnd"/>
            <w:r w:rsidRPr="009D42CD">
              <w:rPr>
                <w:rFonts w:ascii="Garamond" w:hAnsi="Garamond"/>
                <w:sz w:val="28"/>
                <w:szCs w:val="28"/>
              </w:rPr>
              <w:t xml:space="preserve"> </w:t>
            </w:r>
            <w:proofErr w:type="spellStart"/>
            <w:r w:rsidRPr="009D42CD">
              <w:rPr>
                <w:rFonts w:ascii="Garamond" w:hAnsi="Garamond"/>
                <w:sz w:val="28"/>
                <w:szCs w:val="28"/>
              </w:rPr>
              <w:t>booise</w:t>
            </w:r>
            <w:proofErr w:type="spellEnd"/>
            <w:r w:rsidRPr="009D42CD">
              <w:rPr>
                <w:rFonts w:ascii="Garamond" w:hAnsi="Garamond"/>
                <w:sz w:val="28"/>
                <w:szCs w:val="28"/>
              </w:rPr>
              <w:t xml:space="preserve"> y </w:t>
            </w:r>
            <w:proofErr w:type="spellStart"/>
            <w:r w:rsidRPr="009D42CD">
              <w:rPr>
                <w:rFonts w:ascii="Garamond" w:hAnsi="Garamond"/>
                <w:sz w:val="28"/>
                <w:szCs w:val="28"/>
              </w:rPr>
              <w:t>choyrt</w:t>
            </w:r>
            <w:proofErr w:type="spellEnd"/>
            <w:r w:rsidRPr="009D42CD">
              <w:rPr>
                <w:rFonts w:ascii="Garamond" w:hAnsi="Garamond"/>
                <w:sz w:val="28"/>
                <w:szCs w:val="28"/>
              </w:rPr>
              <w:t xml:space="preserve"> son </w:t>
            </w:r>
            <w:proofErr w:type="spellStart"/>
            <w:r w:rsidRPr="009D42CD">
              <w:rPr>
                <w:rFonts w:ascii="Garamond" w:hAnsi="Garamond"/>
                <w:sz w:val="28"/>
                <w:szCs w:val="28"/>
              </w:rPr>
              <w:t>shoh</w:t>
            </w:r>
            <w:proofErr w:type="spellEnd"/>
            <w:r w:rsidRPr="009D42CD">
              <w:rPr>
                <w:rFonts w:ascii="Garamond" w:hAnsi="Garamond"/>
                <w:sz w:val="28"/>
                <w:szCs w:val="28"/>
              </w:rPr>
              <w:t xml:space="preserve"> as son </w:t>
            </w:r>
            <w:proofErr w:type="spellStart"/>
            <w:r w:rsidRPr="009D42CD">
              <w:rPr>
                <w:rFonts w:ascii="Garamond" w:hAnsi="Garamond"/>
                <w:sz w:val="28"/>
                <w:szCs w:val="28"/>
              </w:rPr>
              <w:t>ooilley</w:t>
            </w:r>
            <w:proofErr w:type="spellEnd"/>
            <w:r w:rsidRPr="009D42CD">
              <w:rPr>
                <w:rFonts w:ascii="Garamond" w:hAnsi="Garamond"/>
                <w:sz w:val="28"/>
                <w:szCs w:val="28"/>
              </w:rPr>
              <w:t xml:space="preserve"> e </w:t>
            </w:r>
            <w:proofErr w:type="spellStart"/>
            <w:r w:rsidRPr="009D42CD">
              <w:rPr>
                <w:rFonts w:ascii="Garamond" w:hAnsi="Garamond"/>
                <w:sz w:val="28"/>
                <w:szCs w:val="28"/>
              </w:rPr>
              <w:t>Vygh</w:t>
            </w:r>
            <w:r>
              <w:rPr>
                <w:rFonts w:ascii="Garamond" w:hAnsi="Garamond"/>
                <w:sz w:val="28"/>
                <w:szCs w:val="28"/>
              </w:rPr>
              <w:t>y</w:t>
            </w:r>
            <w:r w:rsidRPr="009D42CD">
              <w:rPr>
                <w:rFonts w:ascii="Garamond" w:hAnsi="Garamond"/>
                <w:sz w:val="28"/>
                <w:szCs w:val="28"/>
              </w:rPr>
              <w:t>nyn</w:t>
            </w:r>
            <w:proofErr w:type="spellEnd"/>
            <w:r w:rsidRPr="009D42CD">
              <w:rPr>
                <w:rFonts w:ascii="Garamond" w:hAnsi="Garamond"/>
                <w:sz w:val="28"/>
                <w:szCs w:val="28"/>
              </w:rPr>
              <w:t xml:space="preserve">. </w:t>
            </w:r>
          </w:p>
        </w:tc>
        <w:tc>
          <w:tcPr>
            <w:tcW w:w="4479" w:type="dxa"/>
          </w:tcPr>
          <w:p w14:paraId="1E4D97E6" w14:textId="77777777" w:rsidR="008656C9" w:rsidRPr="005A761C" w:rsidRDefault="008656C9" w:rsidP="00DB60C3">
            <w:pPr>
              <w:pStyle w:val="ListParagraph"/>
              <w:spacing w:before="240"/>
              <w:ind w:left="0"/>
              <w:contextualSpacing w:val="0"/>
              <w:jc w:val="both"/>
              <w:rPr>
                <w:rFonts w:ascii="Garamond" w:hAnsi="Garamond" w:cs="GlyphLessFont"/>
                <w:i/>
                <w:sz w:val="32"/>
              </w:rPr>
            </w:pPr>
            <w:r w:rsidRPr="008656C9">
              <w:rPr>
                <w:rFonts w:ascii="Garamond" w:hAnsi="Garamond" w:cs="GlyphLessFont"/>
                <w:sz w:val="44"/>
              </w:rPr>
              <w:t>T</w:t>
            </w:r>
            <w:r w:rsidRPr="005A761C">
              <w:rPr>
                <w:rFonts w:ascii="Garamond" w:hAnsi="Garamond" w:cs="GlyphLessFont"/>
                <w:i/>
                <w:sz w:val="32"/>
              </w:rPr>
              <w:t>HE Lord hath brought us safe to the beginning of this Day, let us therefore give thanks for this, and for all his Mercies.</w:t>
            </w:r>
          </w:p>
        </w:tc>
      </w:tr>
      <w:tr w:rsidR="008656C9" w:rsidRPr="005A761C" w14:paraId="4965E03A" w14:textId="77777777" w:rsidTr="00B0190D">
        <w:tc>
          <w:tcPr>
            <w:tcW w:w="0" w:type="auto"/>
          </w:tcPr>
          <w:p w14:paraId="377218A8" w14:textId="77777777" w:rsidR="008656C9" w:rsidRPr="009D42CD" w:rsidRDefault="008656C9" w:rsidP="00DB60C3">
            <w:pPr>
              <w:pStyle w:val="CM3"/>
              <w:widowControl/>
              <w:spacing w:line="240" w:lineRule="auto"/>
              <w:ind w:firstLine="227"/>
              <w:jc w:val="both"/>
              <w:rPr>
                <w:rFonts w:ascii="Garamond" w:hAnsi="Garamond"/>
                <w:sz w:val="28"/>
                <w:szCs w:val="28"/>
              </w:rPr>
            </w:pPr>
            <w:proofErr w:type="spellStart"/>
            <w:r w:rsidRPr="009D42CD">
              <w:rPr>
                <w:rFonts w:ascii="Garamond" w:hAnsi="Garamond"/>
                <w:sz w:val="28"/>
                <w:szCs w:val="28"/>
              </w:rPr>
              <w:t>Lig</w:t>
            </w:r>
            <w:proofErr w:type="spellEnd"/>
            <w:r w:rsidRPr="009D42CD">
              <w:rPr>
                <w:rFonts w:ascii="Garamond" w:hAnsi="Garamond"/>
                <w:sz w:val="28"/>
                <w:szCs w:val="28"/>
              </w:rPr>
              <w:t xml:space="preserve"> </w:t>
            </w:r>
            <w:proofErr w:type="spellStart"/>
            <w:r w:rsidRPr="009D42CD">
              <w:rPr>
                <w:rFonts w:ascii="Garamond" w:hAnsi="Garamond"/>
                <w:sz w:val="28"/>
                <w:szCs w:val="28"/>
              </w:rPr>
              <w:t>dooin</w:t>
            </w:r>
            <w:proofErr w:type="spellEnd"/>
            <w:r w:rsidRPr="009D42CD">
              <w:rPr>
                <w:rFonts w:ascii="Garamond" w:hAnsi="Garamond"/>
                <w:sz w:val="28"/>
                <w:szCs w:val="28"/>
              </w:rPr>
              <w:t xml:space="preserve"> </w:t>
            </w:r>
            <w:proofErr w:type="spellStart"/>
            <w:r w:rsidRPr="009D42CD">
              <w:rPr>
                <w:rFonts w:ascii="Garamond" w:hAnsi="Garamond"/>
                <w:sz w:val="28"/>
                <w:szCs w:val="28"/>
              </w:rPr>
              <w:t>guee</w:t>
            </w:r>
            <w:proofErr w:type="spellEnd"/>
            <w:r w:rsidRPr="009D42CD">
              <w:rPr>
                <w:rFonts w:ascii="Garamond" w:hAnsi="Garamond"/>
                <w:sz w:val="28"/>
                <w:szCs w:val="28"/>
              </w:rPr>
              <w:t xml:space="preserve"> </w:t>
            </w:r>
            <w:proofErr w:type="spellStart"/>
            <w:r w:rsidRPr="009D42CD">
              <w:rPr>
                <w:rFonts w:ascii="Garamond" w:hAnsi="Garamond"/>
                <w:sz w:val="28"/>
                <w:szCs w:val="28"/>
              </w:rPr>
              <w:t>dy</w:t>
            </w:r>
            <w:proofErr w:type="spellEnd"/>
            <w:r w:rsidRPr="009D42CD">
              <w:rPr>
                <w:rFonts w:ascii="Garamond" w:hAnsi="Garamond"/>
                <w:sz w:val="28"/>
                <w:szCs w:val="28"/>
              </w:rPr>
              <w:t xml:space="preserve"> </w:t>
            </w:r>
            <w:proofErr w:type="spellStart"/>
            <w:r w:rsidRPr="009D42CD">
              <w:rPr>
                <w:rFonts w:ascii="Garamond" w:hAnsi="Garamond"/>
                <w:sz w:val="28"/>
                <w:szCs w:val="28"/>
              </w:rPr>
              <w:t>vod</w:t>
            </w:r>
            <w:proofErr w:type="spellEnd"/>
            <w:r w:rsidRPr="009D42CD">
              <w:rPr>
                <w:rFonts w:ascii="Garamond" w:hAnsi="Garamond"/>
                <w:sz w:val="28"/>
                <w:szCs w:val="28"/>
              </w:rPr>
              <w:t xml:space="preserve"> mad </w:t>
            </w:r>
            <w:proofErr w:type="spellStart"/>
            <w:r w:rsidRPr="009D42CD">
              <w:rPr>
                <w:rFonts w:ascii="Garamond" w:hAnsi="Garamond"/>
                <w:sz w:val="28"/>
                <w:szCs w:val="28"/>
              </w:rPr>
              <w:t>beaghey</w:t>
            </w:r>
            <w:proofErr w:type="spellEnd"/>
            <w:r w:rsidRPr="009D42CD">
              <w:rPr>
                <w:rFonts w:ascii="Garamond" w:hAnsi="Garamond"/>
                <w:sz w:val="28"/>
                <w:szCs w:val="28"/>
              </w:rPr>
              <w:t xml:space="preserve"> </w:t>
            </w:r>
            <w:proofErr w:type="spellStart"/>
            <w:r w:rsidRPr="009D42CD">
              <w:rPr>
                <w:rFonts w:ascii="Garamond" w:hAnsi="Garamond"/>
                <w:sz w:val="28"/>
                <w:szCs w:val="28"/>
              </w:rPr>
              <w:t>ayns</w:t>
            </w:r>
            <w:proofErr w:type="spellEnd"/>
            <w:r w:rsidRPr="009D42CD">
              <w:rPr>
                <w:rFonts w:ascii="Garamond" w:hAnsi="Garamond"/>
                <w:sz w:val="28"/>
                <w:szCs w:val="28"/>
              </w:rPr>
              <w:t xml:space="preserve"> </w:t>
            </w:r>
            <w:proofErr w:type="spellStart"/>
            <w:r w:rsidRPr="009D42CD">
              <w:rPr>
                <w:rFonts w:ascii="Garamond" w:hAnsi="Garamond"/>
                <w:sz w:val="28"/>
                <w:szCs w:val="28"/>
              </w:rPr>
              <w:t>aggle</w:t>
            </w:r>
            <w:proofErr w:type="spellEnd"/>
            <w:r w:rsidRPr="009D42CD">
              <w:rPr>
                <w:rFonts w:ascii="Garamond" w:hAnsi="Garamond"/>
                <w:sz w:val="28"/>
                <w:szCs w:val="28"/>
              </w:rPr>
              <w:t xml:space="preserve"> Yee as </w:t>
            </w:r>
            <w:proofErr w:type="spellStart"/>
            <w:r w:rsidRPr="009D42CD">
              <w:rPr>
                <w:rFonts w:ascii="Garamond" w:hAnsi="Garamond"/>
                <w:sz w:val="28"/>
                <w:szCs w:val="28"/>
              </w:rPr>
              <w:t>tannaghtyn</w:t>
            </w:r>
            <w:proofErr w:type="spellEnd"/>
            <w:r w:rsidRPr="009D42CD">
              <w:rPr>
                <w:rFonts w:ascii="Garamond" w:hAnsi="Garamond"/>
                <w:sz w:val="28"/>
                <w:szCs w:val="28"/>
              </w:rPr>
              <w:t xml:space="preserve"> </w:t>
            </w:r>
            <w:proofErr w:type="spellStart"/>
            <w:r w:rsidRPr="009D42CD">
              <w:rPr>
                <w:rFonts w:ascii="Garamond" w:hAnsi="Garamond"/>
                <w:sz w:val="28"/>
                <w:szCs w:val="28"/>
              </w:rPr>
              <w:t>ayns</w:t>
            </w:r>
            <w:proofErr w:type="spellEnd"/>
            <w:r w:rsidRPr="009D42CD">
              <w:rPr>
                <w:rFonts w:ascii="Garamond" w:hAnsi="Garamond"/>
                <w:sz w:val="28"/>
                <w:szCs w:val="28"/>
              </w:rPr>
              <w:t xml:space="preserve"> </w:t>
            </w:r>
            <w:proofErr w:type="spellStart"/>
            <w:r w:rsidRPr="009D42CD">
              <w:rPr>
                <w:rFonts w:ascii="Garamond" w:hAnsi="Garamond"/>
                <w:sz w:val="28"/>
                <w:szCs w:val="28"/>
              </w:rPr>
              <w:t>Graih</w:t>
            </w:r>
            <w:proofErr w:type="spellEnd"/>
            <w:r w:rsidRPr="009D42CD">
              <w:rPr>
                <w:rFonts w:ascii="Garamond" w:hAnsi="Garamond"/>
                <w:sz w:val="28"/>
                <w:szCs w:val="28"/>
              </w:rPr>
              <w:t xml:space="preserve"> as </w:t>
            </w:r>
            <w:proofErr w:type="spellStart"/>
            <w:r>
              <w:rPr>
                <w:rFonts w:ascii="Garamond" w:hAnsi="Garamond"/>
                <w:sz w:val="28"/>
                <w:szCs w:val="28"/>
              </w:rPr>
              <w:t>Giastyl</w:t>
            </w:r>
            <w:r w:rsidRPr="009D42CD">
              <w:rPr>
                <w:rFonts w:ascii="Garamond" w:hAnsi="Garamond"/>
                <w:sz w:val="28"/>
                <w:szCs w:val="28"/>
              </w:rPr>
              <w:t>ys</w:t>
            </w:r>
            <w:proofErr w:type="spellEnd"/>
            <w:r w:rsidRPr="009D42CD">
              <w:rPr>
                <w:rFonts w:ascii="Garamond" w:hAnsi="Garamond"/>
                <w:sz w:val="28"/>
                <w:szCs w:val="28"/>
              </w:rPr>
              <w:t xml:space="preserve"> </w:t>
            </w:r>
            <w:proofErr w:type="spellStart"/>
            <w:r w:rsidRPr="009D42CD">
              <w:rPr>
                <w:rFonts w:ascii="Garamond" w:hAnsi="Garamond"/>
                <w:sz w:val="28"/>
                <w:szCs w:val="28"/>
              </w:rPr>
              <w:t>rish</w:t>
            </w:r>
            <w:proofErr w:type="spellEnd"/>
            <w:r w:rsidRPr="009D42CD">
              <w:rPr>
                <w:rFonts w:ascii="Garamond" w:hAnsi="Garamond"/>
                <w:sz w:val="28"/>
                <w:szCs w:val="28"/>
              </w:rPr>
              <w:t xml:space="preserve"> </w:t>
            </w:r>
            <w:proofErr w:type="spellStart"/>
            <w:r w:rsidRPr="009D42CD">
              <w:rPr>
                <w:rFonts w:ascii="Garamond" w:hAnsi="Garamond"/>
                <w:sz w:val="28"/>
                <w:szCs w:val="28"/>
              </w:rPr>
              <w:t>nyn</w:t>
            </w:r>
            <w:proofErr w:type="spellEnd"/>
            <w:r w:rsidRPr="009D42CD">
              <w:rPr>
                <w:rFonts w:ascii="Garamond" w:hAnsi="Garamond"/>
                <w:sz w:val="28"/>
                <w:szCs w:val="28"/>
              </w:rPr>
              <w:t xml:space="preserve"> </w:t>
            </w:r>
            <w:proofErr w:type="spellStart"/>
            <w:r w:rsidRPr="009D42CD">
              <w:rPr>
                <w:rFonts w:ascii="Garamond" w:hAnsi="Garamond"/>
                <w:sz w:val="28"/>
                <w:szCs w:val="28"/>
              </w:rPr>
              <w:t>Naboonyn</w:t>
            </w:r>
            <w:proofErr w:type="spellEnd"/>
            <w:r w:rsidRPr="009D42CD">
              <w:rPr>
                <w:rFonts w:ascii="Garamond" w:hAnsi="Garamond"/>
                <w:sz w:val="28"/>
                <w:szCs w:val="28"/>
              </w:rPr>
              <w:t xml:space="preserve">. </w:t>
            </w:r>
          </w:p>
        </w:tc>
        <w:tc>
          <w:tcPr>
            <w:tcW w:w="4479" w:type="dxa"/>
          </w:tcPr>
          <w:p w14:paraId="2F28C04C" w14:textId="77777777" w:rsidR="008656C9" w:rsidRPr="005A761C" w:rsidRDefault="008656C9"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Let us Pray that we may live in the Fear of God, and continue in Love and Charity with our Neighbours.</w:t>
            </w:r>
          </w:p>
        </w:tc>
      </w:tr>
      <w:tr w:rsidR="008656C9" w:rsidRPr="005A761C" w14:paraId="36B3D7C5" w14:textId="77777777" w:rsidTr="00B0190D">
        <w:tc>
          <w:tcPr>
            <w:tcW w:w="0" w:type="auto"/>
          </w:tcPr>
          <w:p w14:paraId="6457E8E2" w14:textId="77777777" w:rsidR="008656C9" w:rsidRPr="009D42CD" w:rsidRDefault="008656C9" w:rsidP="00DB60C3">
            <w:pPr>
              <w:pStyle w:val="CM3"/>
              <w:widowControl/>
              <w:spacing w:line="240" w:lineRule="auto"/>
              <w:ind w:firstLine="227"/>
              <w:jc w:val="both"/>
              <w:rPr>
                <w:rFonts w:ascii="Garamond" w:hAnsi="Garamond"/>
                <w:sz w:val="28"/>
                <w:szCs w:val="28"/>
              </w:rPr>
            </w:pPr>
            <w:r w:rsidRPr="009D42CD">
              <w:rPr>
                <w:rFonts w:ascii="Garamond" w:hAnsi="Garamond"/>
                <w:sz w:val="28"/>
                <w:szCs w:val="28"/>
              </w:rPr>
              <w:t xml:space="preserve">Dy </w:t>
            </w:r>
            <w:proofErr w:type="spellStart"/>
            <w:r w:rsidRPr="009D42CD">
              <w:rPr>
                <w:rFonts w:ascii="Garamond" w:hAnsi="Garamond"/>
                <w:sz w:val="28"/>
                <w:szCs w:val="28"/>
              </w:rPr>
              <w:t>vod</w:t>
            </w:r>
            <w:proofErr w:type="spellEnd"/>
            <w:r w:rsidRPr="009D42CD">
              <w:rPr>
                <w:rFonts w:ascii="Garamond" w:hAnsi="Garamond"/>
                <w:sz w:val="28"/>
                <w:szCs w:val="28"/>
              </w:rPr>
              <w:t xml:space="preserve"> y </w:t>
            </w:r>
            <w:proofErr w:type="spellStart"/>
            <w:r w:rsidRPr="009D42CD">
              <w:rPr>
                <w:rFonts w:ascii="Garamond" w:hAnsi="Garamond"/>
                <w:sz w:val="28"/>
                <w:szCs w:val="28"/>
              </w:rPr>
              <w:t>spyrryd</w:t>
            </w:r>
            <w:proofErr w:type="spellEnd"/>
            <w:r w:rsidRPr="009D42CD">
              <w:rPr>
                <w:rFonts w:ascii="Garamond" w:hAnsi="Garamond"/>
                <w:sz w:val="28"/>
                <w:szCs w:val="28"/>
              </w:rPr>
              <w:t xml:space="preserve"> </w:t>
            </w:r>
            <w:proofErr w:type="spellStart"/>
            <w:r w:rsidRPr="009D42CD">
              <w:rPr>
                <w:rFonts w:ascii="Garamond" w:hAnsi="Garamond"/>
                <w:sz w:val="28"/>
                <w:szCs w:val="28"/>
              </w:rPr>
              <w:t>casherick</w:t>
            </w:r>
            <w:proofErr w:type="spellEnd"/>
            <w:r w:rsidRPr="009D42CD">
              <w:rPr>
                <w:rFonts w:ascii="Garamond" w:hAnsi="Garamond"/>
                <w:sz w:val="28"/>
                <w:szCs w:val="28"/>
              </w:rPr>
              <w:t xml:space="preserve"> </w:t>
            </w:r>
            <w:proofErr w:type="spellStart"/>
            <w:r w:rsidRPr="009D42CD">
              <w:rPr>
                <w:rFonts w:ascii="Garamond" w:hAnsi="Garamond"/>
                <w:sz w:val="28"/>
                <w:szCs w:val="28"/>
              </w:rPr>
              <w:t>echyssyn</w:t>
            </w:r>
            <w:proofErr w:type="spellEnd"/>
            <w:r w:rsidRPr="009D42CD">
              <w:rPr>
                <w:rFonts w:ascii="Garamond" w:hAnsi="Garamond"/>
                <w:sz w:val="28"/>
                <w:szCs w:val="28"/>
              </w:rPr>
              <w:t xml:space="preserve"> </w:t>
            </w:r>
            <w:proofErr w:type="spellStart"/>
            <w:r w:rsidRPr="009D42CD">
              <w:rPr>
                <w:rFonts w:ascii="Garamond" w:hAnsi="Garamond"/>
                <w:sz w:val="28"/>
                <w:szCs w:val="28"/>
              </w:rPr>
              <w:t>nyn</w:t>
            </w:r>
            <w:proofErr w:type="spellEnd"/>
            <w:r w:rsidRPr="009D42CD">
              <w:rPr>
                <w:rFonts w:ascii="Garamond" w:hAnsi="Garamond"/>
                <w:sz w:val="28"/>
                <w:szCs w:val="28"/>
              </w:rPr>
              <w:t xml:space="preserve"> </w:t>
            </w:r>
            <w:proofErr w:type="spellStart"/>
            <w:r w:rsidRPr="009D42CD">
              <w:rPr>
                <w:rFonts w:ascii="Garamond" w:hAnsi="Garamond"/>
                <w:sz w:val="28"/>
                <w:szCs w:val="28"/>
              </w:rPr>
              <w:t>greeaghyn</w:t>
            </w:r>
            <w:proofErr w:type="spellEnd"/>
            <w:r w:rsidRPr="009D42CD">
              <w:rPr>
                <w:rFonts w:ascii="Garamond" w:hAnsi="Garamond"/>
                <w:sz w:val="28"/>
                <w:szCs w:val="28"/>
              </w:rPr>
              <w:t xml:space="preserve"> y </w:t>
            </w:r>
            <w:proofErr w:type="spellStart"/>
            <w:r w:rsidRPr="009D42CD">
              <w:rPr>
                <w:rFonts w:ascii="Garamond" w:hAnsi="Garamond"/>
                <w:sz w:val="28"/>
                <w:szCs w:val="28"/>
              </w:rPr>
              <w:t>lee</w:t>
            </w:r>
            <w:r>
              <w:rPr>
                <w:rFonts w:ascii="Garamond" w:hAnsi="Garamond"/>
                <w:sz w:val="28"/>
                <w:szCs w:val="28"/>
              </w:rPr>
              <w:t>i</w:t>
            </w:r>
            <w:r w:rsidRPr="009D42CD">
              <w:rPr>
                <w:rFonts w:ascii="Garamond" w:hAnsi="Garamond"/>
                <w:sz w:val="28"/>
                <w:szCs w:val="28"/>
              </w:rPr>
              <w:t>deil</w:t>
            </w:r>
            <w:proofErr w:type="spellEnd"/>
            <w:r w:rsidRPr="009D42CD">
              <w:rPr>
                <w:rFonts w:ascii="Garamond" w:hAnsi="Garamond"/>
                <w:sz w:val="28"/>
                <w:szCs w:val="28"/>
              </w:rPr>
              <w:t xml:space="preserve"> as y </w:t>
            </w:r>
            <w:proofErr w:type="spellStart"/>
            <w:r w:rsidRPr="009D42CD">
              <w:rPr>
                <w:rFonts w:ascii="Garamond" w:hAnsi="Garamond"/>
                <w:sz w:val="28"/>
                <w:szCs w:val="28"/>
              </w:rPr>
              <w:t>reall</w:t>
            </w:r>
            <w:proofErr w:type="spellEnd"/>
            <w:r w:rsidRPr="009D42CD">
              <w:rPr>
                <w:rFonts w:ascii="Garamond" w:hAnsi="Garamond"/>
                <w:sz w:val="28"/>
                <w:szCs w:val="28"/>
              </w:rPr>
              <w:t xml:space="preserve"> </w:t>
            </w:r>
            <w:proofErr w:type="spellStart"/>
            <w:r w:rsidRPr="009D42CD">
              <w:rPr>
                <w:rFonts w:ascii="Garamond" w:hAnsi="Garamond"/>
                <w:sz w:val="28"/>
                <w:szCs w:val="28"/>
              </w:rPr>
              <w:t>gynsagh</w:t>
            </w:r>
            <w:proofErr w:type="spellEnd"/>
            <w:r w:rsidRPr="009D42CD">
              <w:rPr>
                <w:rFonts w:ascii="Garamond" w:hAnsi="Garamond"/>
                <w:sz w:val="28"/>
                <w:szCs w:val="28"/>
              </w:rPr>
              <w:t xml:space="preserve"> </w:t>
            </w:r>
            <w:proofErr w:type="spellStart"/>
            <w:r w:rsidRPr="009D42CD">
              <w:rPr>
                <w:rFonts w:ascii="Garamond" w:hAnsi="Garamond"/>
                <w:sz w:val="28"/>
                <w:szCs w:val="28"/>
              </w:rPr>
              <w:t>dooin</w:t>
            </w:r>
            <w:proofErr w:type="spellEnd"/>
            <w:r w:rsidRPr="009D42CD">
              <w:rPr>
                <w:rFonts w:ascii="Garamond" w:hAnsi="Garamond"/>
                <w:sz w:val="28"/>
                <w:szCs w:val="28"/>
              </w:rPr>
              <w:t xml:space="preserve"> </w:t>
            </w:r>
            <w:proofErr w:type="spellStart"/>
            <w:r w:rsidRPr="009D42CD">
              <w:rPr>
                <w:rFonts w:ascii="Garamond" w:hAnsi="Garamond"/>
                <w:sz w:val="28"/>
                <w:szCs w:val="28"/>
              </w:rPr>
              <w:t>cre</w:t>
            </w:r>
            <w:proofErr w:type="spellEnd"/>
            <w:r w:rsidRPr="009D42CD">
              <w:rPr>
                <w:rFonts w:ascii="Garamond" w:hAnsi="Garamond"/>
                <w:sz w:val="28"/>
                <w:szCs w:val="28"/>
              </w:rPr>
              <w:t xml:space="preserve"> </w:t>
            </w:r>
            <w:proofErr w:type="spellStart"/>
            <w:r w:rsidRPr="009D42CD">
              <w:rPr>
                <w:rFonts w:ascii="Garamond" w:hAnsi="Garamond"/>
                <w:sz w:val="28"/>
                <w:szCs w:val="28"/>
              </w:rPr>
              <w:t>lishagh</w:t>
            </w:r>
            <w:proofErr w:type="spellEnd"/>
            <w:r w:rsidRPr="009D42CD">
              <w:rPr>
                <w:rFonts w:ascii="Garamond" w:hAnsi="Garamond"/>
                <w:sz w:val="28"/>
                <w:szCs w:val="28"/>
              </w:rPr>
              <w:t xml:space="preserve"> shin y </w:t>
            </w:r>
            <w:proofErr w:type="spellStart"/>
            <w:r w:rsidRPr="009D42CD">
              <w:rPr>
                <w:rFonts w:ascii="Garamond" w:hAnsi="Garamond"/>
                <w:sz w:val="28"/>
                <w:szCs w:val="28"/>
              </w:rPr>
              <w:t>yanoo</w:t>
            </w:r>
            <w:proofErr w:type="spellEnd"/>
            <w:r w:rsidRPr="009D42CD">
              <w:rPr>
                <w:rFonts w:ascii="Garamond" w:hAnsi="Garamond"/>
                <w:sz w:val="28"/>
                <w:szCs w:val="28"/>
              </w:rPr>
              <w:t xml:space="preserve">, as </w:t>
            </w:r>
            <w:proofErr w:type="spellStart"/>
            <w:r w:rsidRPr="009D42CD">
              <w:rPr>
                <w:rFonts w:ascii="Garamond" w:hAnsi="Garamond"/>
                <w:sz w:val="28"/>
                <w:szCs w:val="28"/>
              </w:rPr>
              <w:t>cre</w:t>
            </w:r>
            <w:proofErr w:type="spellEnd"/>
            <w:r w:rsidRPr="009D42CD">
              <w:rPr>
                <w:rFonts w:ascii="Garamond" w:hAnsi="Garamond"/>
                <w:sz w:val="28"/>
                <w:szCs w:val="28"/>
              </w:rPr>
              <w:t xml:space="preserve"> </w:t>
            </w:r>
            <w:proofErr w:type="spellStart"/>
            <w:r w:rsidRPr="009D42CD">
              <w:rPr>
                <w:rFonts w:ascii="Garamond" w:hAnsi="Garamond"/>
                <w:sz w:val="28"/>
                <w:szCs w:val="28"/>
              </w:rPr>
              <w:t>veih</w:t>
            </w:r>
            <w:proofErr w:type="spellEnd"/>
            <w:r w:rsidRPr="009D42CD">
              <w:rPr>
                <w:rFonts w:ascii="Garamond" w:hAnsi="Garamond"/>
                <w:sz w:val="28"/>
                <w:szCs w:val="28"/>
              </w:rPr>
              <w:t xml:space="preserve"> </w:t>
            </w:r>
            <w:proofErr w:type="spellStart"/>
            <w:r w:rsidRPr="009D42CD">
              <w:rPr>
                <w:rFonts w:ascii="Garamond" w:hAnsi="Garamond"/>
                <w:sz w:val="28"/>
                <w:szCs w:val="28"/>
              </w:rPr>
              <w:t>lishagh</w:t>
            </w:r>
            <w:proofErr w:type="spellEnd"/>
            <w:r w:rsidRPr="009D42CD">
              <w:rPr>
                <w:rFonts w:ascii="Garamond" w:hAnsi="Garamond"/>
                <w:sz w:val="28"/>
                <w:szCs w:val="28"/>
              </w:rPr>
              <w:t xml:space="preserve"> shin </w:t>
            </w:r>
            <w:proofErr w:type="spellStart"/>
            <w:r w:rsidRPr="009D42CD">
              <w:rPr>
                <w:rFonts w:ascii="Garamond" w:hAnsi="Garamond"/>
                <w:sz w:val="28"/>
                <w:szCs w:val="28"/>
              </w:rPr>
              <w:t>che</w:t>
            </w:r>
            <w:r w:rsidRPr="008656C9">
              <w:rPr>
                <w:rFonts w:ascii="Garamond" w:hAnsi="Garamond"/>
                <w:sz w:val="28"/>
                <w:szCs w:val="28"/>
              </w:rPr>
              <w:t>a</w:t>
            </w:r>
            <w:proofErr w:type="spellEnd"/>
            <w:r w:rsidRPr="009D42CD">
              <w:rPr>
                <w:rFonts w:ascii="Garamond" w:hAnsi="Garamond"/>
                <w:i/>
                <w:sz w:val="28"/>
                <w:szCs w:val="28"/>
              </w:rPr>
              <w:t xml:space="preserve">. </w:t>
            </w:r>
          </w:p>
        </w:tc>
        <w:tc>
          <w:tcPr>
            <w:tcW w:w="4479" w:type="dxa"/>
          </w:tcPr>
          <w:p w14:paraId="1B8E21D0" w14:textId="77777777" w:rsidR="008656C9" w:rsidRPr="005A761C" w:rsidRDefault="008656C9"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 xml:space="preserve">That his Holy Spirit may direct and rule our Hearts, teaching us what we ought to do, and what to avoid. </w:t>
            </w:r>
          </w:p>
        </w:tc>
      </w:tr>
      <w:tr w:rsidR="008656C9" w:rsidRPr="005A761C" w14:paraId="03D87C3E" w14:textId="77777777" w:rsidTr="00B0190D">
        <w:tc>
          <w:tcPr>
            <w:tcW w:w="0" w:type="auto"/>
          </w:tcPr>
          <w:p w14:paraId="2C6964AE" w14:textId="77777777" w:rsidR="008656C9" w:rsidRPr="009D42CD" w:rsidRDefault="008656C9" w:rsidP="00DB60C3">
            <w:pPr>
              <w:pStyle w:val="CM3"/>
              <w:widowControl/>
              <w:spacing w:line="240" w:lineRule="auto"/>
              <w:ind w:firstLine="227"/>
              <w:jc w:val="both"/>
              <w:rPr>
                <w:rFonts w:ascii="Garamond" w:hAnsi="Garamond"/>
                <w:sz w:val="28"/>
                <w:szCs w:val="28"/>
              </w:rPr>
            </w:pPr>
            <w:r w:rsidRPr="009D42CD">
              <w:rPr>
                <w:rFonts w:ascii="Garamond" w:hAnsi="Garamond"/>
                <w:sz w:val="28"/>
                <w:szCs w:val="28"/>
              </w:rPr>
              <w:t xml:space="preserve">Dy </w:t>
            </w:r>
            <w:proofErr w:type="spellStart"/>
            <w:r w:rsidRPr="009D42CD">
              <w:rPr>
                <w:rFonts w:ascii="Garamond" w:hAnsi="Garamond"/>
                <w:sz w:val="28"/>
                <w:szCs w:val="28"/>
              </w:rPr>
              <w:t>vod</w:t>
            </w:r>
            <w:proofErr w:type="spellEnd"/>
            <w:r w:rsidRPr="009D42CD">
              <w:rPr>
                <w:rFonts w:ascii="Garamond" w:hAnsi="Garamond"/>
                <w:sz w:val="28"/>
                <w:szCs w:val="28"/>
              </w:rPr>
              <w:t xml:space="preserve"> </w:t>
            </w:r>
            <w:proofErr w:type="spellStart"/>
            <w:r w:rsidRPr="009D42CD">
              <w:rPr>
                <w:rFonts w:ascii="Garamond" w:hAnsi="Garamond"/>
                <w:sz w:val="28"/>
                <w:szCs w:val="28"/>
              </w:rPr>
              <w:t>grayse</w:t>
            </w:r>
            <w:proofErr w:type="spellEnd"/>
            <w:r w:rsidRPr="009D42CD">
              <w:rPr>
                <w:rFonts w:ascii="Garamond" w:hAnsi="Garamond"/>
                <w:sz w:val="28"/>
                <w:szCs w:val="28"/>
              </w:rPr>
              <w:t xml:space="preserve"> Yee </w:t>
            </w:r>
            <w:proofErr w:type="spellStart"/>
            <w:r w:rsidRPr="009D42CD">
              <w:rPr>
                <w:rFonts w:ascii="Garamond" w:hAnsi="Garamond"/>
                <w:sz w:val="28"/>
                <w:szCs w:val="28"/>
              </w:rPr>
              <w:t>ve</w:t>
            </w:r>
            <w:proofErr w:type="spellEnd"/>
            <w:r w:rsidRPr="009D42CD">
              <w:rPr>
                <w:rFonts w:ascii="Garamond" w:hAnsi="Garamond"/>
                <w:sz w:val="28"/>
                <w:szCs w:val="28"/>
              </w:rPr>
              <w:t xml:space="preserve"> </w:t>
            </w:r>
            <w:proofErr w:type="spellStart"/>
            <w:r w:rsidRPr="009D42CD">
              <w:rPr>
                <w:rFonts w:ascii="Garamond" w:hAnsi="Garamond"/>
                <w:sz w:val="28"/>
                <w:szCs w:val="28"/>
              </w:rPr>
              <w:t>dy</w:t>
            </w:r>
            <w:proofErr w:type="spellEnd"/>
            <w:r w:rsidRPr="009D42CD">
              <w:rPr>
                <w:rFonts w:ascii="Garamond" w:hAnsi="Garamond"/>
                <w:sz w:val="28"/>
                <w:szCs w:val="28"/>
              </w:rPr>
              <w:t xml:space="preserve"> </w:t>
            </w:r>
            <w:r>
              <w:rPr>
                <w:rFonts w:ascii="Garamond" w:hAnsi="Garamond"/>
                <w:sz w:val="28"/>
                <w:szCs w:val="28"/>
              </w:rPr>
              <w:t xml:space="preserve">[6] </w:t>
            </w:r>
            <w:proofErr w:type="spellStart"/>
            <w:r w:rsidRPr="009D42CD">
              <w:rPr>
                <w:rFonts w:ascii="Garamond" w:hAnsi="Garamond"/>
                <w:sz w:val="28"/>
                <w:szCs w:val="28"/>
              </w:rPr>
              <w:t>bragh</w:t>
            </w:r>
            <w:proofErr w:type="spellEnd"/>
            <w:r w:rsidRPr="009D42CD">
              <w:rPr>
                <w:rFonts w:ascii="Garamond" w:hAnsi="Garamond"/>
                <w:sz w:val="28"/>
                <w:szCs w:val="28"/>
              </w:rPr>
              <w:t xml:space="preserve"> </w:t>
            </w:r>
            <w:r w:rsidR="00FF5541" w:rsidRPr="009D42CD">
              <w:rPr>
                <w:rFonts w:ascii="Garamond" w:hAnsi="Garamond"/>
                <w:sz w:val="28"/>
                <w:szCs w:val="28"/>
              </w:rPr>
              <w:t>Marin</w:t>
            </w:r>
            <w:r w:rsidRPr="009D42CD">
              <w:rPr>
                <w:rFonts w:ascii="Garamond" w:hAnsi="Garamond"/>
                <w:sz w:val="28"/>
                <w:szCs w:val="28"/>
              </w:rPr>
              <w:t xml:space="preserve"> </w:t>
            </w:r>
            <w:proofErr w:type="spellStart"/>
            <w:r w:rsidRPr="009D42CD">
              <w:rPr>
                <w:rFonts w:ascii="Garamond" w:hAnsi="Garamond"/>
                <w:sz w:val="28"/>
                <w:szCs w:val="28"/>
              </w:rPr>
              <w:t>dyn</w:t>
            </w:r>
            <w:proofErr w:type="spellEnd"/>
            <w:r w:rsidRPr="009D42CD">
              <w:rPr>
                <w:rFonts w:ascii="Garamond" w:hAnsi="Garamond"/>
                <w:sz w:val="28"/>
                <w:szCs w:val="28"/>
              </w:rPr>
              <w:t xml:space="preserve"> </w:t>
            </w:r>
            <w:proofErr w:type="spellStart"/>
            <w:r w:rsidRPr="009D42CD">
              <w:rPr>
                <w:rFonts w:ascii="Garamond" w:hAnsi="Garamond"/>
                <w:sz w:val="28"/>
                <w:szCs w:val="28"/>
              </w:rPr>
              <w:t>gummal</w:t>
            </w:r>
            <w:proofErr w:type="spellEnd"/>
            <w:r w:rsidRPr="009D42CD">
              <w:rPr>
                <w:rFonts w:ascii="Garamond" w:hAnsi="Garamond"/>
                <w:sz w:val="28"/>
                <w:szCs w:val="28"/>
              </w:rPr>
              <w:t xml:space="preserve"> </w:t>
            </w:r>
            <w:proofErr w:type="spellStart"/>
            <w:r w:rsidRPr="009D42CD">
              <w:rPr>
                <w:rFonts w:ascii="Garamond" w:hAnsi="Garamond"/>
                <w:sz w:val="28"/>
                <w:szCs w:val="28"/>
              </w:rPr>
              <w:t>seose</w:t>
            </w:r>
            <w:proofErr w:type="spellEnd"/>
            <w:r w:rsidRPr="009D42CD">
              <w:rPr>
                <w:rFonts w:ascii="Garamond" w:hAnsi="Garamond"/>
                <w:sz w:val="28"/>
                <w:szCs w:val="28"/>
              </w:rPr>
              <w:t xml:space="preserve"> </w:t>
            </w:r>
            <w:proofErr w:type="spellStart"/>
            <w:r w:rsidRPr="009D42CD">
              <w:rPr>
                <w:rFonts w:ascii="Garamond" w:hAnsi="Garamond"/>
                <w:sz w:val="28"/>
                <w:szCs w:val="28"/>
              </w:rPr>
              <w:t>ayns</w:t>
            </w:r>
            <w:proofErr w:type="spellEnd"/>
            <w:r w:rsidRPr="009D42CD">
              <w:rPr>
                <w:rFonts w:ascii="Garamond" w:hAnsi="Garamond"/>
                <w:sz w:val="28"/>
                <w:szCs w:val="28"/>
              </w:rPr>
              <w:t xml:space="preserve"> </w:t>
            </w:r>
            <w:proofErr w:type="spellStart"/>
            <w:r w:rsidRPr="009D42CD">
              <w:rPr>
                <w:rFonts w:ascii="Garamond" w:hAnsi="Garamond"/>
                <w:sz w:val="28"/>
                <w:szCs w:val="28"/>
              </w:rPr>
              <w:t>dy</w:t>
            </w:r>
            <w:proofErr w:type="spellEnd"/>
            <w:r w:rsidRPr="009D42CD">
              <w:rPr>
                <w:rFonts w:ascii="Garamond" w:hAnsi="Garamond"/>
                <w:sz w:val="28"/>
                <w:szCs w:val="28"/>
              </w:rPr>
              <w:t xml:space="preserve"> </w:t>
            </w:r>
            <w:proofErr w:type="spellStart"/>
            <w:r w:rsidRPr="009D42CD">
              <w:rPr>
                <w:rFonts w:ascii="Garamond" w:hAnsi="Garamond"/>
                <w:sz w:val="28"/>
                <w:szCs w:val="28"/>
              </w:rPr>
              <w:t>chooilley</w:t>
            </w:r>
            <w:proofErr w:type="spellEnd"/>
            <w:r w:rsidRPr="009D42CD">
              <w:rPr>
                <w:rFonts w:ascii="Garamond" w:hAnsi="Garamond"/>
                <w:sz w:val="28"/>
                <w:szCs w:val="28"/>
              </w:rPr>
              <w:t xml:space="preserve"> </w:t>
            </w:r>
            <w:proofErr w:type="spellStart"/>
            <w:r w:rsidRPr="009D42CD">
              <w:rPr>
                <w:rFonts w:ascii="Garamond" w:hAnsi="Garamond"/>
                <w:sz w:val="28"/>
                <w:szCs w:val="28"/>
              </w:rPr>
              <w:t>ghaue</w:t>
            </w:r>
            <w:proofErr w:type="spellEnd"/>
            <w:r w:rsidRPr="009D42CD">
              <w:rPr>
                <w:rFonts w:ascii="Garamond" w:hAnsi="Garamond"/>
                <w:sz w:val="28"/>
                <w:szCs w:val="28"/>
              </w:rPr>
              <w:t xml:space="preserve"> as </w:t>
            </w:r>
            <w:proofErr w:type="spellStart"/>
            <w:r w:rsidRPr="009D42CD">
              <w:rPr>
                <w:rFonts w:ascii="Garamond" w:hAnsi="Garamond"/>
                <w:sz w:val="28"/>
                <w:szCs w:val="28"/>
              </w:rPr>
              <w:t>dyn</w:t>
            </w:r>
            <w:proofErr w:type="spellEnd"/>
            <w:r w:rsidRPr="009D42CD">
              <w:rPr>
                <w:rFonts w:ascii="Garamond" w:hAnsi="Garamond"/>
                <w:sz w:val="28"/>
                <w:szCs w:val="28"/>
              </w:rPr>
              <w:t xml:space="preserve"> </w:t>
            </w:r>
            <w:proofErr w:type="spellStart"/>
            <w:r w:rsidRPr="009D42CD">
              <w:rPr>
                <w:rFonts w:ascii="Garamond" w:hAnsi="Garamond"/>
                <w:sz w:val="28"/>
                <w:szCs w:val="28"/>
              </w:rPr>
              <w:t>ymmyrkey</w:t>
            </w:r>
            <w:proofErr w:type="spellEnd"/>
            <w:r w:rsidRPr="009D42CD">
              <w:rPr>
                <w:rFonts w:ascii="Garamond" w:hAnsi="Garamond"/>
                <w:sz w:val="28"/>
                <w:szCs w:val="28"/>
              </w:rPr>
              <w:t xml:space="preserve"> </w:t>
            </w:r>
            <w:proofErr w:type="spellStart"/>
            <w:r w:rsidRPr="009D42CD">
              <w:rPr>
                <w:rFonts w:ascii="Garamond" w:hAnsi="Garamond"/>
                <w:sz w:val="28"/>
                <w:szCs w:val="28"/>
              </w:rPr>
              <w:t>trooid</w:t>
            </w:r>
            <w:proofErr w:type="spellEnd"/>
            <w:r w:rsidRPr="009D42CD">
              <w:rPr>
                <w:rFonts w:ascii="Garamond" w:hAnsi="Garamond"/>
                <w:sz w:val="28"/>
                <w:szCs w:val="28"/>
              </w:rPr>
              <w:t xml:space="preserve"> </w:t>
            </w:r>
            <w:proofErr w:type="spellStart"/>
            <w:r w:rsidRPr="009D42CD">
              <w:rPr>
                <w:rFonts w:ascii="Garamond" w:hAnsi="Garamond"/>
                <w:sz w:val="28"/>
                <w:szCs w:val="28"/>
              </w:rPr>
              <w:t>dy</w:t>
            </w:r>
            <w:proofErr w:type="spellEnd"/>
            <w:r w:rsidRPr="009D42CD">
              <w:rPr>
                <w:rFonts w:ascii="Garamond" w:hAnsi="Garamond"/>
                <w:sz w:val="28"/>
                <w:szCs w:val="28"/>
              </w:rPr>
              <w:t xml:space="preserve"> </w:t>
            </w:r>
            <w:proofErr w:type="spellStart"/>
            <w:r w:rsidRPr="009D42CD">
              <w:rPr>
                <w:rFonts w:ascii="Garamond" w:hAnsi="Garamond"/>
                <w:sz w:val="28"/>
                <w:szCs w:val="28"/>
              </w:rPr>
              <w:t>chooilley</w:t>
            </w:r>
            <w:proofErr w:type="spellEnd"/>
            <w:r w:rsidRPr="009D42CD">
              <w:rPr>
                <w:rFonts w:ascii="Garamond" w:hAnsi="Garamond"/>
                <w:sz w:val="28"/>
                <w:szCs w:val="28"/>
              </w:rPr>
              <w:t xml:space="preserve"> </w:t>
            </w:r>
            <w:proofErr w:type="spellStart"/>
            <w:r w:rsidRPr="009D42CD">
              <w:rPr>
                <w:rFonts w:ascii="Garamond" w:hAnsi="Garamond"/>
                <w:sz w:val="28"/>
                <w:szCs w:val="28"/>
              </w:rPr>
              <w:t>violagh</w:t>
            </w:r>
            <w:proofErr w:type="spellEnd"/>
            <w:r w:rsidRPr="009D42CD">
              <w:rPr>
                <w:rFonts w:ascii="Garamond" w:hAnsi="Garamond"/>
                <w:sz w:val="28"/>
                <w:szCs w:val="28"/>
              </w:rPr>
              <w:t xml:space="preserve">. </w:t>
            </w:r>
          </w:p>
        </w:tc>
        <w:tc>
          <w:tcPr>
            <w:tcW w:w="4479" w:type="dxa"/>
          </w:tcPr>
          <w:p w14:paraId="62481EF5" w14:textId="77777777" w:rsidR="008656C9" w:rsidRPr="005A761C" w:rsidRDefault="008656C9"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That the Grace of God may ever be with us, to support us in all dangers, and carry us through all Temptations.</w:t>
            </w:r>
          </w:p>
        </w:tc>
      </w:tr>
      <w:tr w:rsidR="008656C9" w:rsidRPr="005A761C" w14:paraId="07BEDC6C" w14:textId="77777777" w:rsidTr="00B0190D">
        <w:tc>
          <w:tcPr>
            <w:tcW w:w="0" w:type="auto"/>
          </w:tcPr>
          <w:p w14:paraId="232304D5" w14:textId="77777777" w:rsidR="008656C9" w:rsidRPr="009D42CD" w:rsidRDefault="008656C9" w:rsidP="00DB60C3">
            <w:pPr>
              <w:pStyle w:val="CM3"/>
              <w:widowControl/>
              <w:spacing w:line="240" w:lineRule="auto"/>
              <w:ind w:firstLine="227"/>
              <w:jc w:val="both"/>
              <w:rPr>
                <w:rFonts w:ascii="Garamond" w:hAnsi="Garamond"/>
                <w:sz w:val="28"/>
                <w:szCs w:val="28"/>
              </w:rPr>
            </w:pPr>
            <w:r w:rsidRPr="009D42CD">
              <w:rPr>
                <w:rFonts w:ascii="Garamond" w:hAnsi="Garamond"/>
                <w:sz w:val="28"/>
                <w:szCs w:val="28"/>
              </w:rPr>
              <w:t xml:space="preserve">Dy </w:t>
            </w:r>
            <w:proofErr w:type="spellStart"/>
            <w:r w:rsidRPr="009D42CD">
              <w:rPr>
                <w:rFonts w:ascii="Garamond" w:hAnsi="Garamond"/>
                <w:sz w:val="28"/>
                <w:szCs w:val="28"/>
              </w:rPr>
              <w:t>vod</w:t>
            </w:r>
            <w:proofErr w:type="spellEnd"/>
            <w:r w:rsidRPr="009D42CD">
              <w:rPr>
                <w:rFonts w:ascii="Garamond" w:hAnsi="Garamond"/>
                <w:sz w:val="28"/>
                <w:szCs w:val="28"/>
              </w:rPr>
              <w:t xml:space="preserve"> y </w:t>
            </w:r>
            <w:proofErr w:type="spellStart"/>
            <w:r w:rsidRPr="009D42CD">
              <w:rPr>
                <w:rFonts w:ascii="Garamond" w:hAnsi="Garamond"/>
                <w:sz w:val="28"/>
                <w:szCs w:val="28"/>
              </w:rPr>
              <w:t>Chiarn</w:t>
            </w:r>
            <w:proofErr w:type="spellEnd"/>
            <w:r w:rsidRPr="009D42CD">
              <w:rPr>
                <w:rFonts w:ascii="Garamond" w:hAnsi="Garamond"/>
                <w:sz w:val="28"/>
                <w:szCs w:val="28"/>
              </w:rPr>
              <w:t xml:space="preserve"> </w:t>
            </w:r>
            <w:proofErr w:type="spellStart"/>
            <w:r w:rsidRPr="009D42CD">
              <w:rPr>
                <w:rFonts w:ascii="Garamond" w:hAnsi="Garamond"/>
                <w:sz w:val="28"/>
                <w:szCs w:val="28"/>
              </w:rPr>
              <w:t>ooilley</w:t>
            </w:r>
            <w:proofErr w:type="spellEnd"/>
            <w:r w:rsidRPr="009D42CD">
              <w:rPr>
                <w:rFonts w:ascii="Garamond" w:hAnsi="Garamond"/>
                <w:sz w:val="28"/>
                <w:szCs w:val="28"/>
              </w:rPr>
              <w:t xml:space="preserve"> </w:t>
            </w:r>
            <w:proofErr w:type="spellStart"/>
            <w:r w:rsidRPr="009D42CD">
              <w:rPr>
                <w:rFonts w:ascii="Garamond" w:hAnsi="Garamond"/>
                <w:sz w:val="28"/>
                <w:szCs w:val="28"/>
              </w:rPr>
              <w:t>nyn</w:t>
            </w:r>
            <w:proofErr w:type="spellEnd"/>
            <w:r w:rsidRPr="009D42CD">
              <w:rPr>
                <w:rFonts w:ascii="Garamond" w:hAnsi="Garamond"/>
                <w:sz w:val="28"/>
                <w:szCs w:val="28"/>
              </w:rPr>
              <w:t xml:space="preserve"> </w:t>
            </w:r>
            <w:proofErr w:type="spellStart"/>
            <w:r w:rsidRPr="009D42CD">
              <w:rPr>
                <w:rFonts w:ascii="Garamond" w:hAnsi="Garamond"/>
                <w:sz w:val="28"/>
                <w:szCs w:val="28"/>
              </w:rPr>
              <w:t>obbraghyn</w:t>
            </w:r>
            <w:proofErr w:type="spellEnd"/>
            <w:r w:rsidRPr="009D42CD">
              <w:rPr>
                <w:rFonts w:ascii="Garamond" w:hAnsi="Garamond"/>
                <w:sz w:val="28"/>
                <w:szCs w:val="28"/>
              </w:rPr>
              <w:t xml:space="preserve"> </w:t>
            </w:r>
            <w:proofErr w:type="spellStart"/>
            <w:r w:rsidRPr="009D42CD">
              <w:rPr>
                <w:rFonts w:ascii="Garamond" w:hAnsi="Garamond"/>
                <w:sz w:val="28"/>
                <w:szCs w:val="28"/>
              </w:rPr>
              <w:t>onneragh</w:t>
            </w:r>
            <w:proofErr w:type="spellEnd"/>
            <w:r w:rsidRPr="009D42CD">
              <w:rPr>
                <w:rFonts w:ascii="Garamond" w:hAnsi="Garamond"/>
                <w:sz w:val="28"/>
                <w:szCs w:val="28"/>
              </w:rPr>
              <w:t xml:space="preserve"> y </w:t>
            </w:r>
            <w:proofErr w:type="spellStart"/>
            <w:r w:rsidRPr="009D42CD">
              <w:rPr>
                <w:rFonts w:ascii="Garamond" w:hAnsi="Garamond"/>
                <w:sz w:val="28"/>
                <w:szCs w:val="28"/>
              </w:rPr>
              <w:t>vannaghey</w:t>
            </w:r>
            <w:proofErr w:type="spellEnd"/>
            <w:r w:rsidRPr="009D42CD">
              <w:rPr>
                <w:rFonts w:ascii="Garamond" w:hAnsi="Garamond"/>
                <w:sz w:val="28"/>
                <w:szCs w:val="28"/>
              </w:rPr>
              <w:t xml:space="preserve"> as shin y </w:t>
            </w:r>
            <w:proofErr w:type="spellStart"/>
            <w:r w:rsidRPr="009D42CD">
              <w:rPr>
                <w:rFonts w:ascii="Garamond" w:hAnsi="Garamond"/>
                <w:sz w:val="28"/>
                <w:szCs w:val="28"/>
              </w:rPr>
              <w:t>yanoo</w:t>
            </w:r>
            <w:proofErr w:type="spellEnd"/>
            <w:r w:rsidRPr="009D42CD">
              <w:rPr>
                <w:rFonts w:ascii="Garamond" w:hAnsi="Garamond"/>
                <w:sz w:val="28"/>
                <w:szCs w:val="28"/>
              </w:rPr>
              <w:t xml:space="preserve"> </w:t>
            </w:r>
            <w:proofErr w:type="spellStart"/>
            <w:r w:rsidRPr="009D42CD">
              <w:rPr>
                <w:rFonts w:ascii="Garamond" w:hAnsi="Garamond"/>
                <w:sz w:val="28"/>
                <w:szCs w:val="28"/>
              </w:rPr>
              <w:t>booia</w:t>
            </w:r>
            <w:r w:rsidR="00FF5541">
              <w:rPr>
                <w:rFonts w:ascii="Garamond" w:hAnsi="Garamond"/>
                <w:sz w:val="28"/>
                <w:szCs w:val="28"/>
              </w:rPr>
              <w:t>gh</w:t>
            </w:r>
            <w:proofErr w:type="spellEnd"/>
            <w:r w:rsidR="00FF5541">
              <w:rPr>
                <w:rFonts w:ascii="Garamond" w:hAnsi="Garamond"/>
                <w:sz w:val="28"/>
                <w:szCs w:val="28"/>
              </w:rPr>
              <w:t xml:space="preserve"> </w:t>
            </w:r>
            <w:proofErr w:type="spellStart"/>
            <w:r w:rsidR="00FF5541">
              <w:rPr>
                <w:rFonts w:ascii="Garamond" w:hAnsi="Garamond"/>
                <w:sz w:val="28"/>
                <w:szCs w:val="28"/>
              </w:rPr>
              <w:t>lesh</w:t>
            </w:r>
            <w:proofErr w:type="spellEnd"/>
            <w:r w:rsidR="00FF5541">
              <w:rPr>
                <w:rFonts w:ascii="Garamond" w:hAnsi="Garamond"/>
                <w:sz w:val="28"/>
                <w:szCs w:val="28"/>
              </w:rPr>
              <w:t xml:space="preserve"> </w:t>
            </w:r>
            <w:proofErr w:type="spellStart"/>
            <w:r w:rsidR="00FF5541">
              <w:rPr>
                <w:rFonts w:ascii="Garamond" w:hAnsi="Garamond"/>
                <w:sz w:val="28"/>
                <w:szCs w:val="28"/>
              </w:rPr>
              <w:t>cre</w:t>
            </w:r>
            <w:proofErr w:type="spellEnd"/>
            <w:r w:rsidR="00FF5541">
              <w:rPr>
                <w:rFonts w:ascii="Garamond" w:hAnsi="Garamond"/>
                <w:sz w:val="28"/>
                <w:szCs w:val="28"/>
              </w:rPr>
              <w:t xml:space="preserve"> </w:t>
            </w:r>
            <w:proofErr w:type="spellStart"/>
            <w:r w:rsidR="00FF5541">
              <w:rPr>
                <w:rFonts w:ascii="Garamond" w:hAnsi="Garamond"/>
                <w:sz w:val="28"/>
                <w:szCs w:val="28"/>
              </w:rPr>
              <w:t>erbee</w:t>
            </w:r>
            <w:proofErr w:type="spellEnd"/>
            <w:r w:rsidR="00FF5541">
              <w:rPr>
                <w:rFonts w:ascii="Garamond" w:hAnsi="Garamond"/>
                <w:sz w:val="28"/>
                <w:szCs w:val="28"/>
              </w:rPr>
              <w:t xml:space="preserve"> </w:t>
            </w:r>
            <w:proofErr w:type="spellStart"/>
            <w:r w:rsidR="00FF5541">
              <w:rPr>
                <w:rFonts w:ascii="Garamond" w:hAnsi="Garamond"/>
                <w:sz w:val="28"/>
                <w:szCs w:val="28"/>
              </w:rPr>
              <w:t>nee’n</w:t>
            </w:r>
            <w:proofErr w:type="spellEnd"/>
            <w:r w:rsidR="00FF5541">
              <w:rPr>
                <w:rFonts w:ascii="Garamond" w:hAnsi="Garamond"/>
                <w:sz w:val="28"/>
                <w:szCs w:val="28"/>
              </w:rPr>
              <w:t xml:space="preserve"> </w:t>
            </w:r>
            <w:proofErr w:type="spellStart"/>
            <w:r w:rsidR="00FF5541">
              <w:rPr>
                <w:rFonts w:ascii="Garamond" w:hAnsi="Garamond"/>
                <w:sz w:val="28"/>
                <w:szCs w:val="28"/>
              </w:rPr>
              <w:t>Chiarra</w:t>
            </w:r>
            <w:r w:rsidRPr="009D42CD">
              <w:rPr>
                <w:rFonts w:ascii="Garamond" w:hAnsi="Garamond"/>
                <w:sz w:val="28"/>
                <w:szCs w:val="28"/>
              </w:rPr>
              <w:t>lys</w:t>
            </w:r>
            <w:proofErr w:type="spellEnd"/>
            <w:r w:rsidRPr="009D42CD">
              <w:rPr>
                <w:rFonts w:ascii="Garamond" w:hAnsi="Garamond"/>
                <w:sz w:val="28"/>
                <w:szCs w:val="28"/>
              </w:rPr>
              <w:t xml:space="preserve"> </w:t>
            </w:r>
            <w:proofErr w:type="spellStart"/>
            <w:r w:rsidRPr="009D42CD">
              <w:rPr>
                <w:rFonts w:ascii="Garamond" w:hAnsi="Garamond"/>
                <w:sz w:val="28"/>
                <w:szCs w:val="28"/>
              </w:rPr>
              <w:t>echyssyn</w:t>
            </w:r>
            <w:proofErr w:type="spellEnd"/>
            <w:r w:rsidRPr="009D42CD">
              <w:rPr>
                <w:rFonts w:ascii="Garamond" w:hAnsi="Garamond"/>
                <w:sz w:val="28"/>
                <w:szCs w:val="28"/>
              </w:rPr>
              <w:t xml:space="preserve"> y </w:t>
            </w:r>
            <w:proofErr w:type="spellStart"/>
            <w:r w:rsidRPr="009D42CD">
              <w:rPr>
                <w:rFonts w:ascii="Garamond" w:hAnsi="Garamond"/>
                <w:sz w:val="28"/>
                <w:szCs w:val="28"/>
              </w:rPr>
              <w:t>ordrail</w:t>
            </w:r>
            <w:proofErr w:type="spellEnd"/>
            <w:r w:rsidRPr="009D42CD">
              <w:rPr>
                <w:rFonts w:ascii="Garamond" w:hAnsi="Garamond"/>
                <w:sz w:val="28"/>
                <w:szCs w:val="28"/>
              </w:rPr>
              <w:t xml:space="preserve"> </w:t>
            </w:r>
            <w:proofErr w:type="spellStart"/>
            <w:r w:rsidRPr="009D42CD">
              <w:rPr>
                <w:rFonts w:ascii="Garamond" w:hAnsi="Garamond"/>
                <w:sz w:val="28"/>
                <w:szCs w:val="28"/>
              </w:rPr>
              <w:t>nyn</w:t>
            </w:r>
            <w:proofErr w:type="spellEnd"/>
            <w:r w:rsidRPr="009D42CD">
              <w:rPr>
                <w:rFonts w:ascii="Garamond" w:hAnsi="Garamond"/>
                <w:sz w:val="28"/>
                <w:szCs w:val="28"/>
              </w:rPr>
              <w:t xml:space="preserve"> </w:t>
            </w:r>
            <w:proofErr w:type="spellStart"/>
            <w:r w:rsidRPr="009D42CD">
              <w:rPr>
                <w:rFonts w:ascii="Garamond" w:hAnsi="Garamond"/>
                <w:sz w:val="28"/>
                <w:szCs w:val="28"/>
              </w:rPr>
              <w:t>gou</w:t>
            </w:r>
            <w:r w:rsidR="00FF5541">
              <w:rPr>
                <w:rFonts w:ascii="Garamond" w:hAnsi="Garamond"/>
                <w:sz w:val="28"/>
                <w:szCs w:val="28"/>
              </w:rPr>
              <w:t>y</w:t>
            </w:r>
            <w:r w:rsidRPr="009D42CD">
              <w:rPr>
                <w:rFonts w:ascii="Garamond" w:hAnsi="Garamond"/>
                <w:sz w:val="28"/>
                <w:szCs w:val="28"/>
              </w:rPr>
              <w:t>r</w:t>
            </w:r>
            <w:proofErr w:type="spellEnd"/>
            <w:r w:rsidRPr="009D42CD">
              <w:rPr>
                <w:rFonts w:ascii="Garamond" w:hAnsi="Garamond"/>
                <w:sz w:val="28"/>
                <w:szCs w:val="28"/>
              </w:rPr>
              <w:t xml:space="preserve">. </w:t>
            </w:r>
          </w:p>
        </w:tc>
        <w:tc>
          <w:tcPr>
            <w:tcW w:w="4479" w:type="dxa"/>
          </w:tcPr>
          <w:p w14:paraId="117D1C99" w14:textId="77777777" w:rsidR="008656C9" w:rsidRPr="005A761C" w:rsidRDefault="008656C9"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That the Lord may bless all our honest Endeavours, and make us content with what his Providence shall order for us.</w:t>
            </w:r>
          </w:p>
        </w:tc>
      </w:tr>
      <w:tr w:rsidR="008656C9" w:rsidRPr="005A761C" w14:paraId="68942E75" w14:textId="77777777" w:rsidTr="00B0190D">
        <w:tc>
          <w:tcPr>
            <w:tcW w:w="0" w:type="auto"/>
          </w:tcPr>
          <w:p w14:paraId="401ACF9C" w14:textId="77777777" w:rsidR="008656C9" w:rsidRPr="009D42CD" w:rsidRDefault="008656C9" w:rsidP="00DB60C3">
            <w:pPr>
              <w:pStyle w:val="CM3"/>
              <w:widowControl/>
              <w:spacing w:line="240" w:lineRule="auto"/>
              <w:ind w:firstLine="227"/>
              <w:jc w:val="both"/>
              <w:rPr>
                <w:rFonts w:ascii="Garamond" w:hAnsi="Garamond"/>
                <w:sz w:val="28"/>
                <w:szCs w:val="28"/>
              </w:rPr>
            </w:pPr>
            <w:r w:rsidRPr="009D42CD">
              <w:rPr>
                <w:rFonts w:ascii="Garamond" w:hAnsi="Garamond"/>
                <w:sz w:val="28"/>
                <w:szCs w:val="28"/>
              </w:rPr>
              <w:t xml:space="preserve">As </w:t>
            </w:r>
            <w:proofErr w:type="spellStart"/>
            <w:r w:rsidRPr="009D42CD">
              <w:rPr>
                <w:rFonts w:ascii="Garamond" w:hAnsi="Garamond"/>
                <w:sz w:val="28"/>
                <w:szCs w:val="28"/>
              </w:rPr>
              <w:t>dy</w:t>
            </w:r>
            <w:proofErr w:type="spellEnd"/>
            <w:r w:rsidRPr="009D42CD">
              <w:rPr>
                <w:rFonts w:ascii="Garamond" w:hAnsi="Garamond"/>
                <w:sz w:val="28"/>
                <w:szCs w:val="28"/>
              </w:rPr>
              <w:t xml:space="preserve"> </w:t>
            </w:r>
            <w:proofErr w:type="spellStart"/>
            <w:r w:rsidRPr="009D42CD">
              <w:rPr>
                <w:rFonts w:ascii="Garamond" w:hAnsi="Garamond"/>
                <w:sz w:val="28"/>
                <w:szCs w:val="28"/>
              </w:rPr>
              <w:t>vod</w:t>
            </w:r>
            <w:proofErr w:type="spellEnd"/>
            <w:r w:rsidRPr="009D42CD">
              <w:rPr>
                <w:rFonts w:ascii="Garamond" w:hAnsi="Garamond"/>
                <w:sz w:val="28"/>
                <w:szCs w:val="28"/>
              </w:rPr>
              <w:t xml:space="preserve"> mad </w:t>
            </w:r>
            <w:proofErr w:type="spellStart"/>
            <w:r w:rsidRPr="009D42CD">
              <w:rPr>
                <w:rFonts w:ascii="Garamond" w:hAnsi="Garamond"/>
                <w:sz w:val="28"/>
                <w:szCs w:val="28"/>
              </w:rPr>
              <w:t>tannaghtyn</w:t>
            </w:r>
            <w:proofErr w:type="spellEnd"/>
            <w:r w:rsidRPr="009D42CD">
              <w:rPr>
                <w:rFonts w:ascii="Garamond" w:hAnsi="Garamond"/>
                <w:sz w:val="28"/>
                <w:szCs w:val="28"/>
              </w:rPr>
              <w:t xml:space="preserve"> </w:t>
            </w:r>
            <w:proofErr w:type="spellStart"/>
            <w:r w:rsidRPr="009D42CD">
              <w:rPr>
                <w:rFonts w:ascii="Garamond" w:hAnsi="Garamond"/>
                <w:sz w:val="28"/>
                <w:szCs w:val="28"/>
              </w:rPr>
              <w:t>nyn</w:t>
            </w:r>
            <w:proofErr w:type="spellEnd"/>
            <w:r w:rsidRPr="009D42CD">
              <w:rPr>
                <w:rFonts w:ascii="Garamond" w:hAnsi="Garamond"/>
                <w:sz w:val="28"/>
                <w:szCs w:val="28"/>
              </w:rPr>
              <w:t xml:space="preserve"> </w:t>
            </w:r>
            <w:proofErr w:type="spellStart"/>
            <w:r w:rsidRPr="009D42CD">
              <w:rPr>
                <w:rFonts w:ascii="Garamond" w:hAnsi="Garamond"/>
                <w:sz w:val="28"/>
                <w:szCs w:val="28"/>
              </w:rPr>
              <w:t>sharvaantyn</w:t>
            </w:r>
            <w:proofErr w:type="spellEnd"/>
            <w:r w:rsidRPr="009D42CD">
              <w:rPr>
                <w:rFonts w:ascii="Garamond" w:hAnsi="Garamond"/>
                <w:sz w:val="28"/>
                <w:szCs w:val="28"/>
              </w:rPr>
              <w:t xml:space="preserve"> </w:t>
            </w:r>
            <w:proofErr w:type="spellStart"/>
            <w:r w:rsidRPr="009D42CD">
              <w:rPr>
                <w:rFonts w:ascii="Garamond" w:hAnsi="Garamond"/>
                <w:sz w:val="28"/>
                <w:szCs w:val="28"/>
              </w:rPr>
              <w:t>firrinagh</w:t>
            </w:r>
            <w:proofErr w:type="spellEnd"/>
            <w:r w:rsidRPr="009D42CD">
              <w:rPr>
                <w:rFonts w:ascii="Garamond" w:hAnsi="Garamond"/>
                <w:sz w:val="28"/>
                <w:szCs w:val="28"/>
              </w:rPr>
              <w:t xml:space="preserve"> </w:t>
            </w:r>
            <w:proofErr w:type="spellStart"/>
            <w:r w:rsidRPr="009D42CD">
              <w:rPr>
                <w:rFonts w:ascii="Garamond" w:hAnsi="Garamond"/>
                <w:sz w:val="28"/>
                <w:szCs w:val="28"/>
              </w:rPr>
              <w:t>dasyn</w:t>
            </w:r>
            <w:proofErr w:type="spellEnd"/>
            <w:r w:rsidRPr="009D42CD">
              <w:rPr>
                <w:rFonts w:ascii="Garamond" w:hAnsi="Garamond"/>
                <w:sz w:val="28"/>
                <w:szCs w:val="28"/>
              </w:rPr>
              <w:t xml:space="preserve"> </w:t>
            </w:r>
            <w:proofErr w:type="spellStart"/>
            <w:r w:rsidRPr="009D42CD">
              <w:rPr>
                <w:rFonts w:ascii="Garamond" w:hAnsi="Garamond"/>
                <w:sz w:val="28"/>
                <w:szCs w:val="28"/>
              </w:rPr>
              <w:t>gys</w:t>
            </w:r>
            <w:proofErr w:type="spellEnd"/>
            <w:r w:rsidRPr="009D42CD">
              <w:rPr>
                <w:rFonts w:ascii="Garamond" w:hAnsi="Garamond"/>
                <w:sz w:val="28"/>
                <w:szCs w:val="28"/>
              </w:rPr>
              <w:t xml:space="preserve"> </w:t>
            </w:r>
            <w:proofErr w:type="spellStart"/>
            <w:r w:rsidRPr="009D42CD">
              <w:rPr>
                <w:rFonts w:ascii="Garamond" w:hAnsi="Garamond"/>
                <w:sz w:val="28"/>
                <w:szCs w:val="28"/>
              </w:rPr>
              <w:t>jerrey</w:t>
            </w:r>
            <w:proofErr w:type="spellEnd"/>
            <w:r w:rsidRPr="009D42CD">
              <w:rPr>
                <w:rFonts w:ascii="Garamond" w:hAnsi="Garamond"/>
                <w:sz w:val="28"/>
                <w:szCs w:val="28"/>
              </w:rPr>
              <w:t xml:space="preserve"> </w:t>
            </w:r>
            <w:proofErr w:type="spellStart"/>
            <w:r w:rsidRPr="009D42CD">
              <w:rPr>
                <w:rFonts w:ascii="Garamond" w:hAnsi="Garamond"/>
                <w:sz w:val="28"/>
                <w:szCs w:val="28"/>
              </w:rPr>
              <w:t>nyn</w:t>
            </w:r>
            <w:proofErr w:type="spellEnd"/>
            <w:r w:rsidRPr="009D42CD">
              <w:rPr>
                <w:rFonts w:ascii="Garamond" w:hAnsi="Garamond"/>
                <w:sz w:val="28"/>
                <w:szCs w:val="28"/>
              </w:rPr>
              <w:t xml:space="preserve"> </w:t>
            </w:r>
            <w:proofErr w:type="spellStart"/>
            <w:r w:rsidRPr="009D42CD">
              <w:rPr>
                <w:rFonts w:ascii="Garamond" w:hAnsi="Garamond"/>
                <w:sz w:val="28"/>
                <w:szCs w:val="28"/>
              </w:rPr>
              <w:t>seihl</w:t>
            </w:r>
            <w:proofErr w:type="spellEnd"/>
            <w:r w:rsidRPr="009D42CD">
              <w:rPr>
                <w:rFonts w:ascii="Garamond" w:hAnsi="Garamond"/>
                <w:sz w:val="28"/>
                <w:szCs w:val="28"/>
              </w:rPr>
              <w:t xml:space="preserve">. </w:t>
            </w:r>
          </w:p>
        </w:tc>
        <w:tc>
          <w:tcPr>
            <w:tcW w:w="4479" w:type="dxa"/>
          </w:tcPr>
          <w:p w14:paraId="5F9B6C3C" w14:textId="77777777" w:rsidR="008656C9" w:rsidRPr="005A761C" w:rsidRDefault="008656C9"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And that we may continue his faithful Servants unto our lives end.</w:t>
            </w:r>
          </w:p>
        </w:tc>
      </w:tr>
      <w:tr w:rsidR="008656C9" w:rsidRPr="005A761C" w14:paraId="007A1E61" w14:textId="77777777" w:rsidTr="00B0190D">
        <w:tc>
          <w:tcPr>
            <w:tcW w:w="0" w:type="auto"/>
          </w:tcPr>
          <w:p w14:paraId="17C73797" w14:textId="77777777" w:rsidR="008656C9" w:rsidRPr="009D42CD" w:rsidRDefault="008656C9" w:rsidP="00DB60C3">
            <w:pPr>
              <w:pStyle w:val="CM19"/>
              <w:widowControl/>
              <w:ind w:firstLine="227"/>
              <w:jc w:val="both"/>
              <w:rPr>
                <w:rFonts w:ascii="Garamond" w:hAnsi="Garamond"/>
                <w:sz w:val="28"/>
                <w:szCs w:val="28"/>
              </w:rPr>
            </w:pPr>
            <w:r w:rsidRPr="009D42CD">
              <w:rPr>
                <w:rFonts w:ascii="Garamond" w:hAnsi="Garamond"/>
                <w:sz w:val="28"/>
                <w:szCs w:val="28"/>
              </w:rPr>
              <w:t xml:space="preserve">Son </w:t>
            </w:r>
            <w:proofErr w:type="spellStart"/>
            <w:r w:rsidRPr="009D42CD">
              <w:rPr>
                <w:rFonts w:ascii="Garamond" w:hAnsi="Garamond"/>
                <w:sz w:val="28"/>
                <w:szCs w:val="28"/>
              </w:rPr>
              <w:t>ooilley</w:t>
            </w:r>
            <w:proofErr w:type="spellEnd"/>
            <w:r w:rsidRPr="009D42CD">
              <w:rPr>
                <w:rFonts w:ascii="Garamond" w:hAnsi="Garamond"/>
                <w:sz w:val="28"/>
                <w:szCs w:val="28"/>
              </w:rPr>
              <w:t xml:space="preserve"> </w:t>
            </w:r>
            <w:proofErr w:type="spellStart"/>
            <w:r w:rsidRPr="009D42CD">
              <w:rPr>
                <w:rFonts w:ascii="Garamond" w:hAnsi="Garamond"/>
                <w:sz w:val="28"/>
                <w:szCs w:val="28"/>
              </w:rPr>
              <w:t>ny</w:t>
            </w:r>
            <w:proofErr w:type="spellEnd"/>
            <w:r w:rsidRPr="009D42CD">
              <w:rPr>
                <w:rFonts w:ascii="Garamond" w:hAnsi="Garamond"/>
                <w:sz w:val="28"/>
                <w:szCs w:val="28"/>
              </w:rPr>
              <w:t xml:space="preserve"> </w:t>
            </w:r>
            <w:proofErr w:type="spellStart"/>
            <w:r w:rsidRPr="009D42CD">
              <w:rPr>
                <w:rFonts w:ascii="Garamond" w:hAnsi="Garamond"/>
                <w:sz w:val="28"/>
                <w:szCs w:val="28"/>
              </w:rPr>
              <w:t>bannaghtyn</w:t>
            </w:r>
            <w:proofErr w:type="spellEnd"/>
            <w:r w:rsidRPr="009D42CD">
              <w:rPr>
                <w:rFonts w:ascii="Garamond" w:hAnsi="Garamond"/>
                <w:sz w:val="28"/>
                <w:szCs w:val="28"/>
              </w:rPr>
              <w:t xml:space="preserve"> </w:t>
            </w:r>
            <w:proofErr w:type="spellStart"/>
            <w:r w:rsidRPr="009D42CD">
              <w:rPr>
                <w:rFonts w:ascii="Garamond" w:hAnsi="Garamond"/>
                <w:sz w:val="28"/>
                <w:szCs w:val="28"/>
              </w:rPr>
              <w:t>shoh</w:t>
            </w:r>
            <w:proofErr w:type="spellEnd"/>
            <w:r w:rsidRPr="009D42CD">
              <w:rPr>
                <w:rFonts w:ascii="Garamond" w:hAnsi="Garamond"/>
                <w:sz w:val="28"/>
                <w:szCs w:val="28"/>
              </w:rPr>
              <w:t xml:space="preserve"> </w:t>
            </w:r>
            <w:proofErr w:type="spellStart"/>
            <w:r w:rsidRPr="009D42CD">
              <w:rPr>
                <w:rFonts w:ascii="Garamond" w:hAnsi="Garamond"/>
                <w:sz w:val="28"/>
                <w:szCs w:val="28"/>
              </w:rPr>
              <w:t>lig</w:t>
            </w:r>
            <w:proofErr w:type="spellEnd"/>
            <w:r w:rsidRPr="009D42CD">
              <w:rPr>
                <w:rFonts w:ascii="Garamond" w:hAnsi="Garamond"/>
                <w:sz w:val="28"/>
                <w:szCs w:val="28"/>
              </w:rPr>
              <w:t xml:space="preserve"> </w:t>
            </w:r>
            <w:proofErr w:type="spellStart"/>
            <w:r w:rsidRPr="009D42CD">
              <w:rPr>
                <w:rFonts w:ascii="Garamond" w:hAnsi="Garamond"/>
                <w:sz w:val="28"/>
                <w:szCs w:val="28"/>
              </w:rPr>
              <w:t>dooin</w:t>
            </w:r>
            <w:proofErr w:type="spellEnd"/>
            <w:r w:rsidRPr="009D42CD">
              <w:rPr>
                <w:rFonts w:ascii="Garamond" w:hAnsi="Garamond"/>
                <w:sz w:val="28"/>
                <w:szCs w:val="28"/>
              </w:rPr>
              <w:t xml:space="preserve"> </w:t>
            </w:r>
            <w:proofErr w:type="spellStart"/>
            <w:r w:rsidRPr="009D42CD">
              <w:rPr>
                <w:rFonts w:ascii="Garamond" w:hAnsi="Garamond"/>
                <w:sz w:val="28"/>
                <w:szCs w:val="28"/>
              </w:rPr>
              <w:t>dy</w:t>
            </w:r>
            <w:proofErr w:type="spellEnd"/>
            <w:r w:rsidRPr="009D42CD">
              <w:rPr>
                <w:rFonts w:ascii="Garamond" w:hAnsi="Garamond"/>
                <w:sz w:val="28"/>
                <w:szCs w:val="28"/>
              </w:rPr>
              <w:t xml:space="preserve"> </w:t>
            </w:r>
            <w:proofErr w:type="spellStart"/>
            <w:r w:rsidRPr="009D42CD">
              <w:rPr>
                <w:rFonts w:ascii="Garamond" w:hAnsi="Garamond"/>
                <w:sz w:val="28"/>
                <w:szCs w:val="28"/>
              </w:rPr>
              <w:t>injil</w:t>
            </w:r>
            <w:proofErr w:type="spellEnd"/>
            <w:r w:rsidRPr="009D42CD">
              <w:rPr>
                <w:rFonts w:ascii="Garamond" w:hAnsi="Garamond"/>
                <w:sz w:val="28"/>
                <w:szCs w:val="28"/>
              </w:rPr>
              <w:t xml:space="preserve"> </w:t>
            </w:r>
            <w:proofErr w:type="spellStart"/>
            <w:r w:rsidRPr="009D42CD">
              <w:rPr>
                <w:rFonts w:ascii="Garamond" w:hAnsi="Garamond"/>
                <w:sz w:val="28"/>
                <w:szCs w:val="28"/>
              </w:rPr>
              <w:t>guee</w:t>
            </w:r>
            <w:proofErr w:type="spellEnd"/>
            <w:r w:rsidRPr="009D42CD">
              <w:rPr>
                <w:rFonts w:ascii="Garamond" w:hAnsi="Garamond"/>
                <w:sz w:val="28"/>
                <w:szCs w:val="28"/>
              </w:rPr>
              <w:t xml:space="preserve">. </w:t>
            </w:r>
          </w:p>
        </w:tc>
        <w:tc>
          <w:tcPr>
            <w:tcW w:w="4479" w:type="dxa"/>
          </w:tcPr>
          <w:p w14:paraId="50AC63B6" w14:textId="77777777" w:rsidR="008656C9" w:rsidRPr="005A761C" w:rsidRDefault="008656C9"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For all which Blessings let us devoutly Pray.</w:t>
            </w:r>
          </w:p>
        </w:tc>
      </w:tr>
      <w:tr w:rsidR="00021628" w:rsidRPr="005A761C" w14:paraId="68F125EC" w14:textId="77777777" w:rsidTr="00B0190D">
        <w:trPr>
          <w:trHeight w:val="284"/>
        </w:trPr>
        <w:tc>
          <w:tcPr>
            <w:tcW w:w="0" w:type="auto"/>
          </w:tcPr>
          <w:p w14:paraId="67EC19DF" w14:textId="77777777" w:rsidR="00021628" w:rsidRPr="00021628" w:rsidRDefault="00021628" w:rsidP="00021628">
            <w:pPr>
              <w:keepNext/>
              <w:jc w:val="both"/>
              <w:rPr>
                <w:rFonts w:ascii="Garamond" w:hAnsi="Garamond"/>
                <w:sz w:val="24"/>
                <w:szCs w:val="24"/>
              </w:rPr>
            </w:pPr>
            <w:r>
              <w:rPr>
                <w:rFonts w:ascii="Garamond" w:hAnsi="Garamond"/>
                <w:sz w:val="24"/>
                <w:szCs w:val="24"/>
              </w:rPr>
              <w:t>_____________________________________</w:t>
            </w:r>
          </w:p>
        </w:tc>
        <w:tc>
          <w:tcPr>
            <w:tcW w:w="4479" w:type="dxa"/>
          </w:tcPr>
          <w:p w14:paraId="67A96769" w14:textId="77777777" w:rsidR="00021628" w:rsidRPr="00021628" w:rsidRDefault="00021628" w:rsidP="00021628">
            <w:pPr>
              <w:keepNext/>
              <w:jc w:val="both"/>
              <w:rPr>
                <w:rFonts w:ascii="Garamond" w:hAnsi="Garamond" w:cs="GlyphLessFont"/>
                <w:sz w:val="24"/>
                <w:szCs w:val="24"/>
              </w:rPr>
            </w:pPr>
            <w:r>
              <w:rPr>
                <w:rFonts w:ascii="Garamond" w:hAnsi="Garamond" w:cs="GlyphLessFont"/>
                <w:sz w:val="24"/>
                <w:szCs w:val="24"/>
              </w:rPr>
              <w:t>__________________________________</w:t>
            </w:r>
          </w:p>
        </w:tc>
      </w:tr>
      <w:tr w:rsidR="00FF5541" w:rsidRPr="005A761C" w14:paraId="2551947D" w14:textId="77777777" w:rsidTr="00B0190D">
        <w:tc>
          <w:tcPr>
            <w:tcW w:w="0" w:type="auto"/>
          </w:tcPr>
          <w:p w14:paraId="0648B577" w14:textId="77777777" w:rsidR="00FF5541" w:rsidRPr="00FF5541" w:rsidRDefault="00FF5541" w:rsidP="00E7645D">
            <w:pPr>
              <w:pStyle w:val="ListParagraph"/>
              <w:spacing w:before="240" w:line="216" w:lineRule="auto"/>
              <w:ind w:left="0"/>
              <w:contextualSpacing w:val="0"/>
              <w:jc w:val="both"/>
              <w:rPr>
                <w:rFonts w:ascii="Garamond" w:hAnsi="Garamond"/>
                <w:sz w:val="32"/>
                <w:szCs w:val="28"/>
              </w:rPr>
            </w:pPr>
            <w:r w:rsidRPr="00FF5541">
              <w:rPr>
                <w:rFonts w:ascii="Garamond" w:hAnsi="Garamond"/>
                <w:sz w:val="44"/>
                <w:szCs w:val="28"/>
              </w:rPr>
              <w:t>O</w:t>
            </w:r>
            <w:r w:rsidRPr="00FF5541">
              <w:rPr>
                <w:rFonts w:ascii="Garamond" w:hAnsi="Garamond"/>
                <w:sz w:val="32"/>
                <w:szCs w:val="28"/>
              </w:rPr>
              <w:t xml:space="preserve"> YEE </w:t>
            </w:r>
            <w:proofErr w:type="spellStart"/>
            <w:r w:rsidRPr="00FF5541">
              <w:rPr>
                <w:rFonts w:ascii="Garamond" w:hAnsi="Garamond"/>
                <w:sz w:val="32"/>
                <w:szCs w:val="28"/>
              </w:rPr>
              <w:t>liorts</w:t>
            </w:r>
            <w:proofErr w:type="spellEnd"/>
            <w:r w:rsidRPr="00FF5541">
              <w:rPr>
                <w:rFonts w:ascii="Garamond" w:hAnsi="Garamond"/>
                <w:sz w:val="32"/>
                <w:szCs w:val="28"/>
              </w:rPr>
              <w:t xml:space="preserve"> </w:t>
            </w:r>
            <w:proofErr w:type="spellStart"/>
            <w:r w:rsidRPr="00FF5541">
              <w:rPr>
                <w:rFonts w:ascii="Garamond" w:hAnsi="Garamond"/>
                <w:sz w:val="32"/>
                <w:szCs w:val="28"/>
              </w:rPr>
              <w:t>t</w:t>
            </w:r>
            <w:r>
              <w:rPr>
                <w:rFonts w:ascii="Garamond" w:hAnsi="Garamond"/>
                <w:sz w:val="32"/>
                <w:szCs w:val="28"/>
              </w:rPr>
              <w:t>’</w:t>
            </w:r>
            <w:r w:rsidRPr="00FF5541">
              <w:rPr>
                <w:rFonts w:ascii="Garamond" w:hAnsi="Garamond"/>
                <w:sz w:val="32"/>
                <w:szCs w:val="28"/>
              </w:rPr>
              <w:t>an</w:t>
            </w:r>
            <w:proofErr w:type="spellEnd"/>
            <w:r w:rsidRPr="00FF5541">
              <w:rPr>
                <w:rFonts w:ascii="Garamond" w:hAnsi="Garamond"/>
                <w:sz w:val="32"/>
                <w:szCs w:val="28"/>
              </w:rPr>
              <w:t xml:space="preserve"> </w:t>
            </w:r>
            <w:proofErr w:type="spellStart"/>
            <w:r w:rsidRPr="00FF5541">
              <w:rPr>
                <w:rFonts w:ascii="Garamond" w:hAnsi="Garamond"/>
                <w:sz w:val="32"/>
                <w:szCs w:val="28"/>
              </w:rPr>
              <w:t>seihl</w:t>
            </w:r>
            <w:proofErr w:type="spellEnd"/>
            <w:r w:rsidRPr="00FF5541">
              <w:rPr>
                <w:rFonts w:ascii="Garamond" w:hAnsi="Garamond"/>
                <w:sz w:val="32"/>
                <w:szCs w:val="28"/>
              </w:rPr>
              <w:t xml:space="preserve"> </w:t>
            </w:r>
            <w:proofErr w:type="spellStart"/>
            <w:r w:rsidRPr="00FF5541">
              <w:rPr>
                <w:rFonts w:ascii="Garamond" w:hAnsi="Garamond"/>
                <w:sz w:val="32"/>
                <w:szCs w:val="28"/>
              </w:rPr>
              <w:t>ooilley</w:t>
            </w:r>
            <w:proofErr w:type="spellEnd"/>
            <w:r w:rsidRPr="00FF5541">
              <w:rPr>
                <w:rFonts w:ascii="Garamond" w:hAnsi="Garamond"/>
                <w:sz w:val="32"/>
                <w:szCs w:val="28"/>
              </w:rPr>
              <w:t xml:space="preserve"> er </w:t>
            </w:r>
            <w:proofErr w:type="spellStart"/>
            <w:r w:rsidRPr="00FF5541">
              <w:rPr>
                <w:rFonts w:ascii="Garamond" w:hAnsi="Garamond"/>
                <w:sz w:val="32"/>
                <w:szCs w:val="28"/>
              </w:rPr>
              <w:t>ny</w:t>
            </w:r>
            <w:proofErr w:type="spellEnd"/>
            <w:r w:rsidRPr="00FF5541">
              <w:rPr>
                <w:rFonts w:ascii="Garamond" w:hAnsi="Garamond"/>
                <w:sz w:val="32"/>
                <w:szCs w:val="28"/>
              </w:rPr>
              <w:t xml:space="preserve"> </w:t>
            </w:r>
            <w:proofErr w:type="spellStart"/>
            <w:r w:rsidRPr="00FF5541">
              <w:rPr>
                <w:rFonts w:ascii="Garamond" w:hAnsi="Garamond"/>
                <w:sz w:val="32"/>
                <w:szCs w:val="28"/>
              </w:rPr>
              <w:t>reill</w:t>
            </w:r>
            <w:proofErr w:type="spellEnd"/>
            <w:r w:rsidRPr="00FF5541">
              <w:rPr>
                <w:rFonts w:ascii="Garamond" w:hAnsi="Garamond"/>
                <w:sz w:val="32"/>
                <w:szCs w:val="28"/>
              </w:rPr>
              <w:t xml:space="preserve"> as er </w:t>
            </w:r>
            <w:proofErr w:type="spellStart"/>
            <w:r w:rsidRPr="00FF5541">
              <w:rPr>
                <w:rFonts w:ascii="Garamond" w:hAnsi="Garamond"/>
                <w:sz w:val="32"/>
                <w:szCs w:val="28"/>
              </w:rPr>
              <w:t>ny</w:t>
            </w:r>
            <w:proofErr w:type="spellEnd"/>
            <w:r w:rsidRPr="00FF5541">
              <w:rPr>
                <w:rFonts w:ascii="Garamond" w:hAnsi="Garamond"/>
                <w:sz w:val="32"/>
                <w:szCs w:val="28"/>
              </w:rPr>
              <w:t xml:space="preserve"> </w:t>
            </w:r>
            <w:proofErr w:type="spellStart"/>
            <w:r w:rsidRPr="00FF5541">
              <w:rPr>
                <w:rFonts w:ascii="Garamond" w:hAnsi="Garamond"/>
                <w:sz w:val="32"/>
                <w:szCs w:val="28"/>
              </w:rPr>
              <w:t>choadey</w:t>
            </w:r>
            <w:proofErr w:type="spellEnd"/>
            <w:r w:rsidRPr="00FF5541">
              <w:rPr>
                <w:rFonts w:ascii="Garamond" w:hAnsi="Garamond"/>
                <w:sz w:val="32"/>
                <w:szCs w:val="28"/>
              </w:rPr>
              <w:t xml:space="preserve">, ta shin cur </w:t>
            </w:r>
            <w:proofErr w:type="spellStart"/>
            <w:r w:rsidRPr="00FF5541">
              <w:rPr>
                <w:rFonts w:ascii="Garamond" w:hAnsi="Garamond"/>
                <w:sz w:val="32"/>
                <w:szCs w:val="28"/>
              </w:rPr>
              <w:t>booise</w:t>
            </w:r>
            <w:proofErr w:type="spellEnd"/>
            <w:r w:rsidRPr="00FF5541">
              <w:rPr>
                <w:rFonts w:ascii="Garamond" w:hAnsi="Garamond"/>
                <w:sz w:val="32"/>
                <w:szCs w:val="28"/>
              </w:rPr>
              <w:t xml:space="preserve"> </w:t>
            </w:r>
            <w:proofErr w:type="spellStart"/>
            <w:r w:rsidRPr="00FF5541">
              <w:rPr>
                <w:rFonts w:ascii="Garamond" w:hAnsi="Garamond"/>
                <w:sz w:val="32"/>
                <w:szCs w:val="28"/>
              </w:rPr>
              <w:t>imlee</w:t>
            </w:r>
            <w:proofErr w:type="spellEnd"/>
            <w:r w:rsidRPr="00FF5541">
              <w:rPr>
                <w:rFonts w:ascii="Garamond" w:hAnsi="Garamond"/>
                <w:sz w:val="32"/>
                <w:szCs w:val="28"/>
              </w:rPr>
              <w:t xml:space="preserve"> </w:t>
            </w:r>
            <w:proofErr w:type="spellStart"/>
            <w:r w:rsidRPr="00FF5541">
              <w:rPr>
                <w:rFonts w:ascii="Garamond" w:hAnsi="Garamond"/>
                <w:sz w:val="32"/>
                <w:szCs w:val="28"/>
              </w:rPr>
              <w:t>dhyts</w:t>
            </w:r>
            <w:proofErr w:type="spellEnd"/>
            <w:r w:rsidRPr="00FF5541">
              <w:rPr>
                <w:rFonts w:ascii="Garamond" w:hAnsi="Garamond"/>
                <w:sz w:val="32"/>
                <w:szCs w:val="28"/>
              </w:rPr>
              <w:t xml:space="preserve"> son </w:t>
            </w:r>
            <w:proofErr w:type="spellStart"/>
            <w:r w:rsidRPr="00FF5541">
              <w:rPr>
                <w:rFonts w:ascii="Garamond" w:hAnsi="Garamond"/>
                <w:sz w:val="32"/>
                <w:szCs w:val="28"/>
              </w:rPr>
              <w:t>dty</w:t>
            </w:r>
            <w:proofErr w:type="spellEnd"/>
            <w:r w:rsidRPr="00FF5541">
              <w:rPr>
                <w:rFonts w:ascii="Garamond" w:hAnsi="Garamond"/>
                <w:sz w:val="32"/>
                <w:szCs w:val="28"/>
              </w:rPr>
              <w:t xml:space="preserve"> </w:t>
            </w:r>
            <w:proofErr w:type="spellStart"/>
            <w:r w:rsidRPr="00FF5541">
              <w:rPr>
                <w:rFonts w:ascii="Garamond" w:hAnsi="Garamond"/>
                <w:sz w:val="32"/>
                <w:szCs w:val="28"/>
              </w:rPr>
              <w:t>chiarrail</w:t>
            </w:r>
            <w:proofErr w:type="spellEnd"/>
            <w:r w:rsidRPr="00FF5541">
              <w:rPr>
                <w:rFonts w:ascii="Garamond" w:hAnsi="Garamond"/>
                <w:sz w:val="32"/>
                <w:szCs w:val="28"/>
              </w:rPr>
              <w:t xml:space="preserve"> </w:t>
            </w:r>
            <w:proofErr w:type="spellStart"/>
            <w:r w:rsidRPr="00FF5541">
              <w:rPr>
                <w:rFonts w:ascii="Garamond" w:hAnsi="Garamond"/>
                <w:sz w:val="32"/>
                <w:szCs w:val="28"/>
              </w:rPr>
              <w:t>ghrai</w:t>
            </w:r>
            <w:r>
              <w:rPr>
                <w:rFonts w:ascii="Garamond" w:hAnsi="Garamond"/>
                <w:sz w:val="32"/>
                <w:szCs w:val="28"/>
              </w:rPr>
              <w:t>-</w:t>
            </w:r>
            <w:r w:rsidRPr="00FF5541">
              <w:rPr>
                <w:rFonts w:ascii="Garamond" w:hAnsi="Garamond"/>
                <w:sz w:val="32"/>
                <w:szCs w:val="28"/>
              </w:rPr>
              <w:t>agh</w:t>
            </w:r>
            <w:proofErr w:type="spellEnd"/>
            <w:r w:rsidRPr="00FF5541">
              <w:rPr>
                <w:rFonts w:ascii="Garamond" w:hAnsi="Garamond"/>
                <w:sz w:val="32"/>
                <w:szCs w:val="28"/>
              </w:rPr>
              <w:t xml:space="preserve">, </w:t>
            </w:r>
            <w:proofErr w:type="spellStart"/>
            <w:r w:rsidRPr="00FF5541">
              <w:rPr>
                <w:rFonts w:ascii="Garamond" w:hAnsi="Garamond"/>
                <w:sz w:val="32"/>
                <w:szCs w:val="28"/>
              </w:rPr>
              <w:t>guee</w:t>
            </w:r>
            <w:proofErr w:type="spellEnd"/>
            <w:r w:rsidRPr="00FF5541">
              <w:rPr>
                <w:rFonts w:ascii="Garamond" w:hAnsi="Garamond"/>
                <w:sz w:val="32"/>
                <w:szCs w:val="28"/>
              </w:rPr>
              <w:t xml:space="preserve"> ort </w:t>
            </w:r>
            <w:proofErr w:type="spellStart"/>
            <w:r w:rsidRPr="00FF5541">
              <w:rPr>
                <w:rFonts w:ascii="Garamond" w:hAnsi="Garamond"/>
                <w:sz w:val="32"/>
                <w:szCs w:val="28"/>
              </w:rPr>
              <w:t>dy</w:t>
            </w:r>
            <w:proofErr w:type="spellEnd"/>
            <w:r w:rsidRPr="00FF5541">
              <w:rPr>
                <w:rFonts w:ascii="Garamond" w:hAnsi="Garamond"/>
                <w:sz w:val="32"/>
                <w:szCs w:val="28"/>
              </w:rPr>
              <w:t xml:space="preserve"> chur </w:t>
            </w:r>
            <w:proofErr w:type="spellStart"/>
            <w:r w:rsidRPr="00FF5541">
              <w:rPr>
                <w:rFonts w:ascii="Garamond" w:hAnsi="Garamond"/>
                <w:sz w:val="32"/>
                <w:szCs w:val="28"/>
              </w:rPr>
              <w:t>Tushtey</w:t>
            </w:r>
            <w:proofErr w:type="spellEnd"/>
            <w:r w:rsidRPr="00FF5541">
              <w:rPr>
                <w:rFonts w:ascii="Garamond" w:hAnsi="Garamond"/>
                <w:sz w:val="32"/>
                <w:szCs w:val="28"/>
              </w:rPr>
              <w:t xml:space="preserve"> </w:t>
            </w:r>
            <w:proofErr w:type="spellStart"/>
            <w:r w:rsidRPr="00FF5541">
              <w:rPr>
                <w:rFonts w:ascii="Garamond" w:hAnsi="Garamond"/>
                <w:sz w:val="32"/>
                <w:szCs w:val="28"/>
              </w:rPr>
              <w:t>firrinagh</w:t>
            </w:r>
            <w:proofErr w:type="spellEnd"/>
            <w:r w:rsidRPr="00FF5541">
              <w:rPr>
                <w:rFonts w:ascii="Garamond" w:hAnsi="Garamond"/>
                <w:sz w:val="32"/>
                <w:szCs w:val="28"/>
              </w:rPr>
              <w:t xml:space="preserve"> </w:t>
            </w:r>
            <w:proofErr w:type="spellStart"/>
            <w:r w:rsidRPr="00FF5541">
              <w:rPr>
                <w:rFonts w:ascii="Garamond" w:hAnsi="Garamond"/>
                <w:sz w:val="32"/>
                <w:szCs w:val="28"/>
              </w:rPr>
              <w:t>dooin</w:t>
            </w:r>
            <w:proofErr w:type="spellEnd"/>
            <w:r w:rsidRPr="00FF5541">
              <w:rPr>
                <w:rFonts w:ascii="Garamond" w:hAnsi="Garamond"/>
                <w:sz w:val="32"/>
                <w:szCs w:val="28"/>
              </w:rPr>
              <w:t xml:space="preserve"> </w:t>
            </w:r>
            <w:proofErr w:type="spellStart"/>
            <w:r w:rsidRPr="00FF5541">
              <w:rPr>
                <w:rFonts w:ascii="Garamond" w:hAnsi="Garamond"/>
                <w:sz w:val="32"/>
                <w:szCs w:val="28"/>
              </w:rPr>
              <w:t>jeh</w:t>
            </w:r>
            <w:proofErr w:type="spellEnd"/>
            <w:r w:rsidRPr="00FF5541">
              <w:rPr>
                <w:rFonts w:ascii="Garamond" w:hAnsi="Garamond"/>
                <w:sz w:val="32"/>
                <w:szCs w:val="28"/>
              </w:rPr>
              <w:t xml:space="preserve"> </w:t>
            </w:r>
            <w:proofErr w:type="spellStart"/>
            <w:r w:rsidRPr="00FF5541">
              <w:rPr>
                <w:rFonts w:ascii="Garamond" w:hAnsi="Garamond"/>
                <w:sz w:val="32"/>
                <w:szCs w:val="28"/>
              </w:rPr>
              <w:t>ooilley</w:t>
            </w:r>
            <w:proofErr w:type="spellEnd"/>
            <w:r w:rsidRPr="00FF5541">
              <w:rPr>
                <w:rFonts w:ascii="Garamond" w:hAnsi="Garamond"/>
                <w:sz w:val="32"/>
                <w:szCs w:val="28"/>
              </w:rPr>
              <w:t xml:space="preserve"> </w:t>
            </w:r>
            <w:proofErr w:type="spellStart"/>
            <w:r w:rsidRPr="00FF5541">
              <w:rPr>
                <w:rFonts w:ascii="Garamond" w:hAnsi="Garamond"/>
                <w:sz w:val="32"/>
                <w:szCs w:val="28"/>
              </w:rPr>
              <w:t>dty</w:t>
            </w:r>
            <w:proofErr w:type="spellEnd"/>
            <w:r w:rsidRPr="00FF5541">
              <w:rPr>
                <w:rFonts w:ascii="Garamond" w:hAnsi="Garamond"/>
                <w:sz w:val="32"/>
                <w:szCs w:val="28"/>
              </w:rPr>
              <w:t xml:space="preserve"> </w:t>
            </w:r>
            <w:proofErr w:type="spellStart"/>
            <w:r w:rsidRPr="00FF5541">
              <w:rPr>
                <w:rFonts w:ascii="Garamond" w:hAnsi="Garamond"/>
                <w:sz w:val="32"/>
                <w:szCs w:val="28"/>
              </w:rPr>
              <w:t>vygh</w:t>
            </w:r>
            <w:r>
              <w:rPr>
                <w:rFonts w:ascii="Garamond" w:hAnsi="Garamond"/>
                <w:sz w:val="32"/>
                <w:szCs w:val="28"/>
              </w:rPr>
              <w:t>y</w:t>
            </w:r>
            <w:r w:rsidRPr="00FF5541">
              <w:rPr>
                <w:rFonts w:ascii="Garamond" w:hAnsi="Garamond"/>
                <w:sz w:val="32"/>
                <w:szCs w:val="28"/>
              </w:rPr>
              <w:t>nyn</w:t>
            </w:r>
            <w:proofErr w:type="spellEnd"/>
            <w:r w:rsidRPr="00FF5541">
              <w:rPr>
                <w:rFonts w:ascii="Garamond" w:hAnsi="Garamond"/>
                <w:sz w:val="32"/>
                <w:szCs w:val="28"/>
              </w:rPr>
              <w:t xml:space="preserve">, as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ve</w:t>
            </w:r>
            <w:proofErr w:type="spellEnd"/>
            <w:r w:rsidRPr="00FF5541">
              <w:rPr>
                <w:rFonts w:ascii="Garamond" w:hAnsi="Garamond"/>
                <w:sz w:val="32"/>
                <w:szCs w:val="28"/>
              </w:rPr>
              <w:t xml:space="preserve"> </w:t>
            </w:r>
            <w:proofErr w:type="spellStart"/>
            <w:r w:rsidRPr="00FF5541">
              <w:rPr>
                <w:rFonts w:ascii="Garamond" w:hAnsi="Garamond"/>
                <w:sz w:val="32"/>
                <w:szCs w:val="28"/>
              </w:rPr>
              <w:t>booisal</w:t>
            </w:r>
            <w:proofErr w:type="spellEnd"/>
            <w:r w:rsidRPr="00FF5541">
              <w:rPr>
                <w:rFonts w:ascii="Garamond" w:hAnsi="Garamond"/>
                <w:sz w:val="32"/>
                <w:szCs w:val="28"/>
              </w:rPr>
              <w:t xml:space="preserve"> er </w:t>
            </w:r>
            <w:proofErr w:type="spellStart"/>
            <w:r w:rsidRPr="00FF5541">
              <w:rPr>
                <w:rFonts w:ascii="Garamond" w:hAnsi="Garamond"/>
                <w:sz w:val="32"/>
                <w:szCs w:val="28"/>
              </w:rPr>
              <w:t>nyn</w:t>
            </w:r>
            <w:proofErr w:type="spellEnd"/>
            <w:r w:rsidRPr="00FF5541">
              <w:rPr>
                <w:rFonts w:ascii="Garamond" w:hAnsi="Garamond"/>
                <w:sz w:val="32"/>
                <w:szCs w:val="28"/>
              </w:rPr>
              <w:t xml:space="preserve"> son. </w:t>
            </w:r>
          </w:p>
        </w:tc>
        <w:tc>
          <w:tcPr>
            <w:tcW w:w="4479" w:type="dxa"/>
          </w:tcPr>
          <w:p w14:paraId="2E664AD5" w14:textId="77777777" w:rsidR="00FF5541" w:rsidRPr="005A761C" w:rsidRDefault="00FF5541" w:rsidP="00E7645D">
            <w:pPr>
              <w:pStyle w:val="ListParagraph"/>
              <w:spacing w:before="240" w:line="216" w:lineRule="auto"/>
              <w:ind w:left="0"/>
              <w:contextualSpacing w:val="0"/>
              <w:jc w:val="both"/>
              <w:rPr>
                <w:rFonts w:ascii="Garamond" w:hAnsi="Garamond" w:cs="GlyphLessFont"/>
                <w:i/>
                <w:sz w:val="32"/>
              </w:rPr>
            </w:pPr>
            <w:r w:rsidRPr="00FF5541">
              <w:rPr>
                <w:rFonts w:ascii="Garamond" w:hAnsi="Garamond" w:cs="GlyphLessFont"/>
                <w:sz w:val="44"/>
              </w:rPr>
              <w:t>O</w:t>
            </w:r>
            <w:r w:rsidRPr="005A761C">
              <w:rPr>
                <w:rFonts w:ascii="Garamond" w:hAnsi="Garamond" w:cs="GlyphLessFont"/>
                <w:sz w:val="32"/>
              </w:rPr>
              <w:t xml:space="preserve"> </w:t>
            </w:r>
            <w:r w:rsidRPr="005A761C">
              <w:rPr>
                <w:rFonts w:ascii="Garamond" w:hAnsi="Garamond" w:cs="GlyphLessFont"/>
                <w:i/>
                <w:sz w:val="32"/>
              </w:rPr>
              <w:t>GOD, by whom the whole World is governed and preserved, We give thee humble thanks for thy Fatherly Care over us</w:t>
            </w:r>
            <w:r w:rsidRPr="005A761C">
              <w:rPr>
                <w:rFonts w:ascii="Garamond" w:hAnsi="Garamond" w:cs="GlyphLessFont"/>
                <w:sz w:val="32"/>
              </w:rPr>
              <w:t> ;</w:t>
            </w:r>
            <w:r w:rsidRPr="005A761C">
              <w:rPr>
                <w:rFonts w:ascii="Garamond" w:hAnsi="Garamond" w:cs="GlyphLessFont"/>
                <w:i/>
                <w:sz w:val="32"/>
              </w:rPr>
              <w:t xml:space="preserve"> beseeching thee to make us truly sensible of thy Mercies, and thankful for them.</w:t>
            </w:r>
          </w:p>
        </w:tc>
      </w:tr>
      <w:tr w:rsidR="00FF5541" w:rsidRPr="005A761C" w14:paraId="160AED01" w14:textId="77777777" w:rsidTr="00B0190D">
        <w:tc>
          <w:tcPr>
            <w:tcW w:w="0" w:type="auto"/>
          </w:tcPr>
          <w:p w14:paraId="45BA4159" w14:textId="77777777" w:rsidR="00FF5541" w:rsidRPr="00FF5541" w:rsidRDefault="00FF5541" w:rsidP="00E7645D">
            <w:pPr>
              <w:pStyle w:val="CM3"/>
              <w:widowControl/>
              <w:spacing w:line="216" w:lineRule="auto"/>
              <w:ind w:firstLine="227"/>
              <w:jc w:val="both"/>
              <w:rPr>
                <w:rFonts w:ascii="Garamond" w:hAnsi="Garamond"/>
                <w:sz w:val="32"/>
                <w:szCs w:val="28"/>
              </w:rPr>
            </w:pPr>
            <w:r w:rsidRPr="00FF5541">
              <w:rPr>
                <w:rFonts w:ascii="Garamond" w:hAnsi="Garamond"/>
                <w:sz w:val="32"/>
                <w:szCs w:val="28"/>
              </w:rPr>
              <w:lastRenderedPageBreak/>
              <w:t xml:space="preserve">Cur </w:t>
            </w:r>
            <w:proofErr w:type="spellStart"/>
            <w:r w:rsidRPr="00FF5541">
              <w:rPr>
                <w:rFonts w:ascii="Garamond" w:hAnsi="Garamond"/>
                <w:sz w:val="32"/>
                <w:szCs w:val="28"/>
              </w:rPr>
              <w:t>dooin</w:t>
            </w:r>
            <w:proofErr w:type="spellEnd"/>
            <w:r w:rsidRPr="00FF5541">
              <w:rPr>
                <w:rFonts w:ascii="Garamond" w:hAnsi="Garamond"/>
                <w:sz w:val="32"/>
                <w:szCs w:val="28"/>
              </w:rPr>
              <w:t xml:space="preserve"> </w:t>
            </w:r>
            <w:proofErr w:type="spellStart"/>
            <w:r w:rsidRPr="00FF5541">
              <w:rPr>
                <w:rFonts w:ascii="Garamond" w:hAnsi="Garamond"/>
                <w:sz w:val="32"/>
                <w:szCs w:val="28"/>
              </w:rPr>
              <w:t>grayse</w:t>
            </w:r>
            <w:proofErr w:type="spellEnd"/>
            <w:r w:rsidRPr="00FF5541">
              <w:rPr>
                <w:rFonts w:ascii="Garamond" w:hAnsi="Garamond"/>
                <w:sz w:val="32"/>
                <w:szCs w:val="28"/>
              </w:rPr>
              <w:t xml:space="preserve">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vod</w:t>
            </w:r>
            <w:proofErr w:type="spellEnd"/>
            <w:r w:rsidRPr="00FF5541">
              <w:rPr>
                <w:rFonts w:ascii="Garamond" w:hAnsi="Garamond"/>
                <w:sz w:val="32"/>
                <w:szCs w:val="28"/>
              </w:rPr>
              <w:t xml:space="preserve"> mad </w:t>
            </w:r>
            <w:proofErr w:type="spellStart"/>
            <w:r>
              <w:rPr>
                <w:rFonts w:ascii="Garamond" w:hAnsi="Garamond"/>
                <w:sz w:val="32"/>
                <w:szCs w:val="28"/>
              </w:rPr>
              <w:t>gimmeeaght</w:t>
            </w:r>
            <w:proofErr w:type="spellEnd"/>
            <w:r>
              <w:rPr>
                <w:rFonts w:ascii="Garamond" w:hAnsi="Garamond"/>
                <w:sz w:val="32"/>
                <w:szCs w:val="28"/>
              </w:rPr>
              <w:t xml:space="preserve"> </w:t>
            </w:r>
            <w:proofErr w:type="spellStart"/>
            <w:r>
              <w:rPr>
                <w:rFonts w:ascii="Garamond" w:hAnsi="Garamond"/>
                <w:sz w:val="32"/>
                <w:szCs w:val="28"/>
              </w:rPr>
              <w:t>myr</w:t>
            </w:r>
            <w:proofErr w:type="spellEnd"/>
            <w:r>
              <w:rPr>
                <w:rFonts w:ascii="Garamond" w:hAnsi="Garamond"/>
                <w:sz w:val="32"/>
                <w:szCs w:val="28"/>
              </w:rPr>
              <w:t xml:space="preserve"> </w:t>
            </w:r>
            <w:proofErr w:type="spellStart"/>
            <w:r>
              <w:rPr>
                <w:rFonts w:ascii="Garamond" w:hAnsi="Garamond"/>
                <w:sz w:val="32"/>
                <w:szCs w:val="28"/>
              </w:rPr>
              <w:t>ayns</w:t>
            </w:r>
            <w:proofErr w:type="spellEnd"/>
            <w:r>
              <w:rPr>
                <w:rFonts w:ascii="Garamond" w:hAnsi="Garamond"/>
                <w:sz w:val="32"/>
                <w:szCs w:val="28"/>
              </w:rPr>
              <w:t xml:space="preserve"> </w:t>
            </w:r>
            <w:proofErr w:type="spellStart"/>
            <w:r>
              <w:rPr>
                <w:rFonts w:ascii="Garamond" w:hAnsi="Garamond"/>
                <w:sz w:val="32"/>
                <w:szCs w:val="28"/>
              </w:rPr>
              <w:t>dty</w:t>
            </w:r>
            <w:proofErr w:type="spellEnd"/>
            <w:r>
              <w:rPr>
                <w:rFonts w:ascii="Garamond" w:hAnsi="Garamond"/>
                <w:sz w:val="32"/>
                <w:szCs w:val="28"/>
              </w:rPr>
              <w:t xml:space="preserve"> </w:t>
            </w:r>
            <w:proofErr w:type="spellStart"/>
            <w:r>
              <w:rPr>
                <w:rFonts w:ascii="Garamond" w:hAnsi="Garamond"/>
                <w:sz w:val="32"/>
                <w:szCs w:val="28"/>
              </w:rPr>
              <w:t>hilley</w:t>
            </w:r>
            <w:r w:rsidRPr="00FF5541">
              <w:rPr>
                <w:rFonts w:ascii="Garamond" w:hAnsi="Garamond"/>
                <w:sz w:val="32"/>
                <w:szCs w:val="28"/>
              </w:rPr>
              <w:t>s</w:t>
            </w:r>
            <w:proofErr w:type="spellEnd"/>
            <w:r w:rsidRPr="00FF5541">
              <w:rPr>
                <w:rFonts w:ascii="Garamond" w:hAnsi="Garamond"/>
                <w:sz w:val="32"/>
                <w:szCs w:val="28"/>
              </w:rPr>
              <w:t xml:space="preserve">, </w:t>
            </w:r>
            <w:proofErr w:type="spellStart"/>
            <w:r w:rsidRPr="00FF5541">
              <w:rPr>
                <w:rFonts w:ascii="Garamond" w:hAnsi="Garamond"/>
                <w:sz w:val="32"/>
                <w:szCs w:val="28"/>
              </w:rPr>
              <w:t>cooinsheanse</w:t>
            </w:r>
            <w:proofErr w:type="spellEnd"/>
            <w:r w:rsidRPr="00FF5541">
              <w:rPr>
                <w:rFonts w:ascii="Garamond" w:hAnsi="Garamond"/>
                <w:sz w:val="32"/>
                <w:szCs w:val="28"/>
              </w:rPr>
              <w:t xml:space="preserve"> vie y </w:t>
            </w:r>
            <w:proofErr w:type="spellStart"/>
            <w:r w:rsidRPr="00FF5541">
              <w:rPr>
                <w:rFonts w:ascii="Garamond" w:hAnsi="Garamond"/>
                <w:sz w:val="32"/>
                <w:szCs w:val="28"/>
              </w:rPr>
              <w:t>ve</w:t>
            </w:r>
            <w:proofErr w:type="spellEnd"/>
            <w:r w:rsidRPr="00FF5541">
              <w:rPr>
                <w:rFonts w:ascii="Garamond" w:hAnsi="Garamond"/>
                <w:sz w:val="32"/>
                <w:szCs w:val="28"/>
              </w:rPr>
              <w:t xml:space="preserve"> </w:t>
            </w:r>
            <w:proofErr w:type="spellStart"/>
            <w:r w:rsidRPr="00FF5541">
              <w:rPr>
                <w:rFonts w:ascii="Garamond" w:hAnsi="Garamond"/>
                <w:sz w:val="32"/>
                <w:szCs w:val="28"/>
              </w:rPr>
              <w:t>ain</w:t>
            </w:r>
            <w:proofErr w:type="spellEnd"/>
            <w:r w:rsidRPr="00FF5541">
              <w:rPr>
                <w:rFonts w:ascii="Garamond" w:hAnsi="Garamond"/>
                <w:sz w:val="32"/>
                <w:szCs w:val="28"/>
              </w:rPr>
              <w:t xml:space="preserve"> </w:t>
            </w:r>
            <w:proofErr w:type="spellStart"/>
            <w:r w:rsidRPr="00FF5541">
              <w:rPr>
                <w:rFonts w:ascii="Garamond" w:hAnsi="Garamond"/>
                <w:sz w:val="32"/>
                <w:szCs w:val="28"/>
              </w:rPr>
              <w:t>ayns</w:t>
            </w:r>
            <w:proofErr w:type="spellEnd"/>
            <w:r w:rsidRPr="00FF5541">
              <w:rPr>
                <w:rFonts w:ascii="Garamond" w:hAnsi="Garamond"/>
                <w:sz w:val="32"/>
                <w:szCs w:val="28"/>
              </w:rPr>
              <w:t xml:space="preserve"> </w:t>
            </w:r>
            <w:proofErr w:type="spellStart"/>
            <w:r w:rsidRPr="00FF5541">
              <w:rPr>
                <w:rFonts w:ascii="Garamond" w:hAnsi="Garamond"/>
                <w:sz w:val="32"/>
                <w:szCs w:val="28"/>
              </w:rPr>
              <w:t>ooilley</w:t>
            </w:r>
            <w:proofErr w:type="spellEnd"/>
            <w:r w:rsidRPr="00FF5541">
              <w:rPr>
                <w:rFonts w:ascii="Garamond" w:hAnsi="Garamond"/>
                <w:sz w:val="32"/>
                <w:szCs w:val="28"/>
              </w:rPr>
              <w:t xml:space="preserve"> </w:t>
            </w:r>
            <w:proofErr w:type="spellStart"/>
            <w:r w:rsidRPr="00FF5541">
              <w:rPr>
                <w:rFonts w:ascii="Garamond" w:hAnsi="Garamond"/>
                <w:sz w:val="32"/>
                <w:szCs w:val="28"/>
              </w:rPr>
              <w:t>nyn</w:t>
            </w:r>
            <w:proofErr w:type="spellEnd"/>
            <w:r w:rsidRPr="00FF5541">
              <w:rPr>
                <w:rFonts w:ascii="Garamond" w:hAnsi="Garamond"/>
                <w:sz w:val="32"/>
                <w:szCs w:val="28"/>
              </w:rPr>
              <w:t xml:space="preserve"> </w:t>
            </w:r>
            <w:proofErr w:type="spellStart"/>
            <w:r w:rsidRPr="00FF5541">
              <w:rPr>
                <w:rFonts w:ascii="Garamond" w:hAnsi="Garamond"/>
                <w:sz w:val="32"/>
                <w:szCs w:val="28"/>
              </w:rPr>
              <w:t>raadjin</w:t>
            </w:r>
            <w:proofErr w:type="spellEnd"/>
            <w:r w:rsidRPr="00FF5541">
              <w:rPr>
                <w:rFonts w:ascii="Garamond" w:hAnsi="Garamond"/>
                <w:sz w:val="32"/>
                <w:szCs w:val="28"/>
              </w:rPr>
              <w:t xml:space="preserve">, as </w:t>
            </w:r>
            <w:proofErr w:type="spellStart"/>
            <w:r w:rsidRPr="00FF5541">
              <w:rPr>
                <w:rFonts w:ascii="Garamond" w:hAnsi="Garamond"/>
                <w:sz w:val="32"/>
                <w:szCs w:val="28"/>
              </w:rPr>
              <w:t>ve</w:t>
            </w:r>
            <w:proofErr w:type="spellEnd"/>
            <w:r w:rsidRPr="00FF5541">
              <w:rPr>
                <w:rFonts w:ascii="Garamond" w:hAnsi="Garamond"/>
                <w:sz w:val="32"/>
                <w:szCs w:val="28"/>
              </w:rPr>
              <w:t xml:space="preserve"> </w:t>
            </w:r>
            <w:proofErr w:type="spellStart"/>
            <w:r w:rsidRPr="00FF5541">
              <w:rPr>
                <w:rFonts w:ascii="Garamond" w:hAnsi="Garamond"/>
                <w:sz w:val="32"/>
                <w:szCs w:val="28"/>
              </w:rPr>
              <w:t>kinjagh</w:t>
            </w:r>
            <w:proofErr w:type="spellEnd"/>
            <w:r w:rsidRPr="00FF5541">
              <w:rPr>
                <w:rFonts w:ascii="Garamond" w:hAnsi="Garamond"/>
                <w:sz w:val="32"/>
                <w:szCs w:val="28"/>
              </w:rPr>
              <w:t xml:space="preserve"> </w:t>
            </w:r>
            <w:proofErr w:type="spellStart"/>
            <w:r w:rsidRPr="00FF5541">
              <w:rPr>
                <w:rFonts w:ascii="Garamond" w:hAnsi="Garamond"/>
                <w:sz w:val="32"/>
                <w:szCs w:val="28"/>
              </w:rPr>
              <w:t>aglagh</w:t>
            </w:r>
            <w:proofErr w:type="spellEnd"/>
            <w:r w:rsidRPr="00FF5541">
              <w:rPr>
                <w:rFonts w:ascii="Garamond" w:hAnsi="Garamond"/>
                <w:sz w:val="32"/>
                <w:szCs w:val="28"/>
              </w:rPr>
              <w:t xml:space="preserve"> </w:t>
            </w:r>
            <w:proofErr w:type="spellStart"/>
            <w:r w:rsidRPr="00FF5541">
              <w:rPr>
                <w:rFonts w:ascii="Garamond" w:hAnsi="Garamond"/>
                <w:sz w:val="32"/>
                <w:szCs w:val="28"/>
              </w:rPr>
              <w:t>dy</w:t>
            </w:r>
            <w:proofErr w:type="spellEnd"/>
            <w:r w:rsidRPr="00FF5541">
              <w:rPr>
                <w:rFonts w:ascii="Garamond" w:hAnsi="Garamond"/>
                <w:sz w:val="32"/>
                <w:szCs w:val="28"/>
              </w:rPr>
              <w:t xml:space="preserve"> der mad </w:t>
            </w:r>
            <w:proofErr w:type="spellStart"/>
            <w:r w:rsidRPr="00FF5541">
              <w:rPr>
                <w:rFonts w:ascii="Garamond" w:hAnsi="Garamond"/>
                <w:sz w:val="32"/>
                <w:szCs w:val="28"/>
              </w:rPr>
              <w:t>jummoose</w:t>
            </w:r>
            <w:proofErr w:type="spellEnd"/>
            <w:r w:rsidRPr="00FF5541">
              <w:rPr>
                <w:rFonts w:ascii="Garamond" w:hAnsi="Garamond"/>
                <w:sz w:val="32"/>
                <w:szCs w:val="28"/>
              </w:rPr>
              <w:t xml:space="preserve"> ort, </w:t>
            </w:r>
            <w:proofErr w:type="spellStart"/>
            <w:r w:rsidRPr="00FF5541">
              <w:rPr>
                <w:rFonts w:ascii="Garamond" w:hAnsi="Garamond"/>
                <w:sz w:val="32"/>
                <w:szCs w:val="28"/>
              </w:rPr>
              <w:t>nagh</w:t>
            </w:r>
            <w:proofErr w:type="spellEnd"/>
            <w:r w:rsidRPr="00FF5541">
              <w:rPr>
                <w:rFonts w:ascii="Garamond" w:hAnsi="Garamond"/>
                <w:sz w:val="32"/>
                <w:szCs w:val="28"/>
              </w:rPr>
              <w:t xml:space="preserve"> </w:t>
            </w:r>
            <w:proofErr w:type="spellStart"/>
            <w:r w:rsidRPr="00FF5541">
              <w:rPr>
                <w:rFonts w:ascii="Garamond" w:hAnsi="Garamond"/>
                <w:sz w:val="32"/>
                <w:szCs w:val="28"/>
              </w:rPr>
              <w:t>jyndaa</w:t>
            </w:r>
            <w:proofErr w:type="spellEnd"/>
            <w:r w:rsidRPr="00FF5541">
              <w:rPr>
                <w:rFonts w:ascii="Garamond" w:hAnsi="Garamond"/>
                <w:sz w:val="32"/>
                <w:szCs w:val="28"/>
              </w:rPr>
              <w:t xml:space="preserve"> mad </w:t>
            </w:r>
            <w:proofErr w:type="spellStart"/>
            <w:r w:rsidRPr="00FF5541">
              <w:rPr>
                <w:rFonts w:ascii="Garamond" w:hAnsi="Garamond"/>
                <w:sz w:val="32"/>
                <w:szCs w:val="28"/>
              </w:rPr>
              <w:t>reesht</w:t>
            </w:r>
            <w:proofErr w:type="spellEnd"/>
            <w:r w:rsidRPr="00FF5541">
              <w:rPr>
                <w:rFonts w:ascii="Garamond" w:hAnsi="Garamond"/>
                <w:sz w:val="32"/>
                <w:szCs w:val="28"/>
              </w:rPr>
              <w:t xml:space="preserve"> </w:t>
            </w:r>
            <w:proofErr w:type="spellStart"/>
            <w:r w:rsidRPr="00FF5541">
              <w:rPr>
                <w:rFonts w:ascii="Garamond" w:hAnsi="Garamond"/>
                <w:sz w:val="32"/>
                <w:szCs w:val="28"/>
              </w:rPr>
              <w:t>gys</w:t>
            </w:r>
            <w:proofErr w:type="spellEnd"/>
            <w:r w:rsidRPr="00FF5541">
              <w:rPr>
                <w:rFonts w:ascii="Garamond" w:hAnsi="Garamond"/>
                <w:sz w:val="32"/>
                <w:szCs w:val="28"/>
              </w:rPr>
              <w:t xml:space="preserve"> </w:t>
            </w:r>
            <w:proofErr w:type="spellStart"/>
            <w:r w:rsidRPr="00FF5541">
              <w:rPr>
                <w:rFonts w:ascii="Garamond" w:hAnsi="Garamond"/>
                <w:sz w:val="32"/>
                <w:szCs w:val="28"/>
              </w:rPr>
              <w:t>ny</w:t>
            </w:r>
            <w:proofErr w:type="spellEnd"/>
            <w:r w:rsidRPr="00FF5541">
              <w:rPr>
                <w:rFonts w:ascii="Garamond" w:hAnsi="Garamond"/>
                <w:sz w:val="32"/>
                <w:szCs w:val="28"/>
              </w:rPr>
              <w:t xml:space="preserve"> </w:t>
            </w:r>
            <w:proofErr w:type="spellStart"/>
            <w:r w:rsidRPr="00FF5541">
              <w:rPr>
                <w:rFonts w:ascii="Garamond" w:hAnsi="Garamond"/>
                <w:sz w:val="32"/>
                <w:szCs w:val="28"/>
              </w:rPr>
              <w:t>Peccaghyn</w:t>
            </w:r>
            <w:proofErr w:type="spellEnd"/>
            <w:r>
              <w:rPr>
                <w:rFonts w:ascii="Garamond" w:hAnsi="Garamond"/>
                <w:sz w:val="32"/>
                <w:szCs w:val="28"/>
              </w:rPr>
              <w:t>,</w:t>
            </w:r>
            <w:r w:rsidRPr="00FF5541">
              <w:rPr>
                <w:rFonts w:ascii="Garamond" w:hAnsi="Garamond"/>
                <w:sz w:val="32"/>
                <w:szCs w:val="28"/>
              </w:rPr>
              <w:t xml:space="preserve"> er </w:t>
            </w:r>
            <w:proofErr w:type="spellStart"/>
            <w:r w:rsidRPr="00FF5541">
              <w:rPr>
                <w:rFonts w:ascii="Garamond" w:hAnsi="Garamond"/>
                <w:sz w:val="32"/>
                <w:szCs w:val="28"/>
              </w:rPr>
              <w:t>ny</w:t>
            </w:r>
            <w:proofErr w:type="spellEnd"/>
            <w:r w:rsidRPr="00FF5541">
              <w:rPr>
                <w:rFonts w:ascii="Garamond" w:hAnsi="Garamond"/>
                <w:sz w:val="32"/>
                <w:szCs w:val="28"/>
              </w:rPr>
              <w:t xml:space="preserve"> son ta shin er </w:t>
            </w:r>
            <w:proofErr w:type="spellStart"/>
            <w:r w:rsidRPr="00FF5541">
              <w:rPr>
                <w:rFonts w:ascii="Garamond" w:hAnsi="Garamond"/>
                <w:sz w:val="32"/>
                <w:szCs w:val="28"/>
              </w:rPr>
              <w:t>ny</w:t>
            </w:r>
            <w:proofErr w:type="spellEnd"/>
            <w:r w:rsidRPr="00FF5541">
              <w:rPr>
                <w:rFonts w:ascii="Garamond" w:hAnsi="Garamond"/>
                <w:sz w:val="32"/>
                <w:szCs w:val="28"/>
              </w:rPr>
              <w:t xml:space="preserve"> </w:t>
            </w:r>
            <w:proofErr w:type="spellStart"/>
            <w:r w:rsidRPr="00FF5541">
              <w:rPr>
                <w:rFonts w:ascii="Garamond" w:hAnsi="Garamond"/>
                <w:sz w:val="32"/>
                <w:szCs w:val="28"/>
              </w:rPr>
              <w:t>ve</w:t>
            </w:r>
            <w:proofErr w:type="spellEnd"/>
            <w:r w:rsidRPr="00FF5541">
              <w:rPr>
                <w:rFonts w:ascii="Garamond" w:hAnsi="Garamond"/>
                <w:sz w:val="32"/>
                <w:szCs w:val="28"/>
              </w:rPr>
              <w:t xml:space="preserve"> </w:t>
            </w:r>
            <w:proofErr w:type="spellStart"/>
            <w:r w:rsidRPr="00FF5541">
              <w:rPr>
                <w:rFonts w:ascii="Garamond" w:hAnsi="Garamond"/>
                <w:sz w:val="32"/>
                <w:szCs w:val="28"/>
              </w:rPr>
              <w:t>arryssagh</w:t>
            </w:r>
            <w:proofErr w:type="spellEnd"/>
            <w:r w:rsidRPr="00FF5541">
              <w:rPr>
                <w:rFonts w:ascii="Garamond" w:hAnsi="Garamond"/>
                <w:sz w:val="32"/>
                <w:szCs w:val="28"/>
              </w:rPr>
              <w:t xml:space="preserve">. </w:t>
            </w:r>
          </w:p>
        </w:tc>
        <w:tc>
          <w:tcPr>
            <w:tcW w:w="4479" w:type="dxa"/>
          </w:tcPr>
          <w:p w14:paraId="1569C72E" w14:textId="77777777" w:rsidR="00FF5541" w:rsidRPr="005A761C" w:rsidRDefault="00FF5541"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Give us grace that we may walk as in thy sight, making a Conscience of our Ways, and fearing to offend Thee, may never fall into the Sins we have repented of.</w:t>
            </w:r>
          </w:p>
        </w:tc>
      </w:tr>
      <w:tr w:rsidR="00FF5541" w:rsidRPr="005A761C" w14:paraId="767E3619" w14:textId="77777777" w:rsidTr="00B0190D">
        <w:tc>
          <w:tcPr>
            <w:tcW w:w="0" w:type="auto"/>
          </w:tcPr>
          <w:p w14:paraId="3C33092B" w14:textId="77777777" w:rsidR="00FF5541" w:rsidRPr="00FF5541" w:rsidRDefault="00FF5541" w:rsidP="00E7645D">
            <w:pPr>
              <w:pStyle w:val="CM3"/>
              <w:widowControl/>
              <w:spacing w:line="216" w:lineRule="auto"/>
              <w:ind w:firstLine="227"/>
              <w:jc w:val="both"/>
              <w:rPr>
                <w:rFonts w:ascii="Garamond" w:hAnsi="Garamond"/>
                <w:sz w:val="32"/>
                <w:szCs w:val="28"/>
              </w:rPr>
            </w:pPr>
            <w:proofErr w:type="spellStart"/>
            <w:r w:rsidRPr="00FF5541">
              <w:rPr>
                <w:rFonts w:ascii="Garamond" w:hAnsi="Garamond"/>
                <w:sz w:val="32"/>
                <w:szCs w:val="28"/>
              </w:rPr>
              <w:t>Niartee</w:t>
            </w:r>
            <w:proofErr w:type="spellEnd"/>
            <w:r w:rsidRPr="00FF5541">
              <w:rPr>
                <w:rFonts w:ascii="Garamond" w:hAnsi="Garamond"/>
                <w:sz w:val="32"/>
                <w:szCs w:val="28"/>
              </w:rPr>
              <w:t xml:space="preserve"> shin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hassoo</w:t>
            </w:r>
            <w:proofErr w:type="spellEnd"/>
            <w:r w:rsidRPr="00FF5541">
              <w:rPr>
                <w:rFonts w:ascii="Garamond" w:hAnsi="Garamond"/>
                <w:sz w:val="32"/>
                <w:szCs w:val="28"/>
              </w:rPr>
              <w:t xml:space="preserve"> </w:t>
            </w:r>
            <w:proofErr w:type="spellStart"/>
            <w:r w:rsidRPr="00FF5541">
              <w:rPr>
                <w:rFonts w:ascii="Garamond" w:hAnsi="Garamond"/>
                <w:sz w:val="32"/>
                <w:szCs w:val="28"/>
              </w:rPr>
              <w:t>seose</w:t>
            </w:r>
            <w:proofErr w:type="spellEnd"/>
            <w:r w:rsidRPr="00FF5541">
              <w:rPr>
                <w:rFonts w:ascii="Garamond" w:hAnsi="Garamond"/>
                <w:sz w:val="32"/>
                <w:szCs w:val="28"/>
              </w:rPr>
              <w:t xml:space="preserve"> </w:t>
            </w:r>
            <w:proofErr w:type="spellStart"/>
            <w:r w:rsidRPr="00FF5541">
              <w:rPr>
                <w:rFonts w:ascii="Garamond" w:hAnsi="Garamond"/>
                <w:sz w:val="32"/>
                <w:szCs w:val="28"/>
              </w:rPr>
              <w:t>noi</w:t>
            </w:r>
            <w:proofErr w:type="spellEnd"/>
            <w:r w:rsidRPr="00FF5541">
              <w:rPr>
                <w:rFonts w:ascii="Garamond" w:hAnsi="Garamond"/>
                <w:sz w:val="32"/>
                <w:szCs w:val="28"/>
              </w:rPr>
              <w:t xml:space="preserve"> </w:t>
            </w:r>
            <w:proofErr w:type="spellStart"/>
            <w:r w:rsidRPr="00FF5541">
              <w:rPr>
                <w:rFonts w:ascii="Garamond" w:hAnsi="Garamond"/>
                <w:sz w:val="32"/>
                <w:szCs w:val="28"/>
              </w:rPr>
              <w:t>miolaghyn</w:t>
            </w:r>
            <w:proofErr w:type="spellEnd"/>
            <w:r w:rsidRPr="00FF5541">
              <w:rPr>
                <w:rFonts w:ascii="Garamond" w:hAnsi="Garamond"/>
                <w:sz w:val="32"/>
                <w:szCs w:val="28"/>
              </w:rPr>
              <w:t xml:space="preserve"> y </w:t>
            </w:r>
            <w:proofErr w:type="spellStart"/>
            <w:r w:rsidRPr="00FF5541">
              <w:rPr>
                <w:rFonts w:ascii="Garamond" w:hAnsi="Garamond"/>
                <w:sz w:val="32"/>
                <w:szCs w:val="28"/>
              </w:rPr>
              <w:t>Teih</w:t>
            </w:r>
            <w:r>
              <w:rPr>
                <w:rFonts w:ascii="Garamond" w:hAnsi="Garamond"/>
                <w:sz w:val="32"/>
                <w:szCs w:val="28"/>
              </w:rPr>
              <w:t>l</w:t>
            </w:r>
            <w:r w:rsidRPr="00FF5541">
              <w:rPr>
                <w:rFonts w:ascii="Garamond" w:hAnsi="Garamond"/>
                <w:sz w:val="32"/>
                <w:szCs w:val="28"/>
              </w:rPr>
              <w:t>l</w:t>
            </w:r>
            <w:proofErr w:type="spellEnd"/>
            <w:r w:rsidRPr="00FF5541">
              <w:rPr>
                <w:rFonts w:ascii="Garamond" w:hAnsi="Garamond"/>
                <w:sz w:val="32"/>
                <w:szCs w:val="28"/>
              </w:rPr>
              <w:t xml:space="preserve"> </w:t>
            </w:r>
            <w:proofErr w:type="spellStart"/>
            <w:r w:rsidRPr="00FF5541">
              <w:rPr>
                <w:rFonts w:ascii="Garamond" w:hAnsi="Garamond"/>
                <w:sz w:val="32"/>
                <w:szCs w:val="28"/>
              </w:rPr>
              <w:t>yn</w:t>
            </w:r>
            <w:proofErr w:type="spellEnd"/>
            <w:r w:rsidRPr="00FF5541">
              <w:rPr>
                <w:rFonts w:ascii="Garamond" w:hAnsi="Garamond"/>
                <w:sz w:val="32"/>
                <w:szCs w:val="28"/>
              </w:rPr>
              <w:t xml:space="preserve"> </w:t>
            </w:r>
            <w:proofErr w:type="spellStart"/>
            <w:r w:rsidRPr="00FF5541">
              <w:rPr>
                <w:rFonts w:ascii="Garamond" w:hAnsi="Garamond"/>
                <w:sz w:val="32"/>
                <w:szCs w:val="28"/>
              </w:rPr>
              <w:t>eih</w:t>
            </w:r>
            <w:r>
              <w:rPr>
                <w:rFonts w:ascii="Garamond" w:hAnsi="Garamond"/>
                <w:sz w:val="32"/>
                <w:szCs w:val="28"/>
              </w:rPr>
              <w:t>l</w:t>
            </w:r>
            <w:r w:rsidRPr="00FF5541">
              <w:rPr>
                <w:rFonts w:ascii="Garamond" w:hAnsi="Garamond"/>
                <w:sz w:val="32"/>
                <w:szCs w:val="28"/>
              </w:rPr>
              <w:t>l</w:t>
            </w:r>
            <w:proofErr w:type="spellEnd"/>
            <w:r w:rsidRPr="00FF5541">
              <w:rPr>
                <w:rFonts w:ascii="Garamond" w:hAnsi="Garamond"/>
                <w:sz w:val="32"/>
                <w:szCs w:val="28"/>
              </w:rPr>
              <w:t xml:space="preserve"> as y </w:t>
            </w:r>
            <w:proofErr w:type="spellStart"/>
            <w:r w:rsidRPr="00FF5541">
              <w:rPr>
                <w:rFonts w:ascii="Garamond" w:hAnsi="Garamond"/>
                <w:sz w:val="32"/>
                <w:szCs w:val="28"/>
              </w:rPr>
              <w:t>drogh</w:t>
            </w:r>
            <w:proofErr w:type="spellEnd"/>
            <w:r w:rsidRPr="00FF5541">
              <w:rPr>
                <w:rFonts w:ascii="Garamond" w:hAnsi="Garamond"/>
                <w:sz w:val="32"/>
                <w:szCs w:val="28"/>
              </w:rPr>
              <w:softHyphen/>
            </w:r>
            <w:r>
              <w:rPr>
                <w:rFonts w:ascii="Garamond" w:hAnsi="Garamond"/>
                <w:sz w:val="32"/>
                <w:szCs w:val="28"/>
              </w:rPr>
              <w:t xml:space="preserve"> </w:t>
            </w:r>
            <w:proofErr w:type="spellStart"/>
            <w:r w:rsidRPr="00FF5541">
              <w:rPr>
                <w:rFonts w:ascii="Garamond" w:hAnsi="Garamond"/>
                <w:sz w:val="32"/>
                <w:szCs w:val="28"/>
              </w:rPr>
              <w:t>spyrryd</w:t>
            </w:r>
            <w:proofErr w:type="spellEnd"/>
            <w:r>
              <w:rPr>
                <w:rFonts w:ascii="Garamond" w:hAnsi="Garamond"/>
                <w:sz w:val="32"/>
                <w:szCs w:val="28"/>
              </w:rPr>
              <w:t>,</w:t>
            </w:r>
            <w:r w:rsidRPr="00FF5541">
              <w:rPr>
                <w:rFonts w:ascii="Garamond" w:hAnsi="Garamond"/>
                <w:sz w:val="32"/>
                <w:szCs w:val="28"/>
              </w:rPr>
              <w:t xml:space="preserve"> Dy </w:t>
            </w:r>
            <w:proofErr w:type="spellStart"/>
            <w:r w:rsidRPr="00FF5541">
              <w:rPr>
                <w:rFonts w:ascii="Garamond" w:hAnsi="Garamond"/>
                <w:sz w:val="32"/>
                <w:szCs w:val="28"/>
              </w:rPr>
              <w:t>eyrt</w:t>
            </w:r>
            <w:proofErr w:type="spellEnd"/>
            <w:r w:rsidRPr="00FF5541">
              <w:rPr>
                <w:rFonts w:ascii="Garamond" w:hAnsi="Garamond"/>
                <w:sz w:val="32"/>
                <w:szCs w:val="28"/>
              </w:rPr>
              <w:t xml:space="preserve"> er </w:t>
            </w:r>
            <w:proofErr w:type="spellStart"/>
            <w:r w:rsidRPr="00FF5541">
              <w:rPr>
                <w:rFonts w:ascii="Garamond" w:hAnsi="Garamond"/>
                <w:sz w:val="32"/>
                <w:szCs w:val="28"/>
              </w:rPr>
              <w:t>coyrle</w:t>
            </w:r>
            <w:proofErr w:type="spellEnd"/>
            <w:r w:rsidRPr="00FF5541">
              <w:rPr>
                <w:rFonts w:ascii="Garamond" w:hAnsi="Garamond"/>
                <w:sz w:val="32"/>
                <w:szCs w:val="28"/>
              </w:rPr>
              <w:t xml:space="preserve"> y </w:t>
            </w:r>
            <w:proofErr w:type="spellStart"/>
            <w:r w:rsidRPr="00FF5541">
              <w:rPr>
                <w:rFonts w:ascii="Garamond" w:hAnsi="Garamond"/>
                <w:sz w:val="32"/>
                <w:szCs w:val="28"/>
              </w:rPr>
              <w:t>spyrryd</w:t>
            </w:r>
            <w:proofErr w:type="spellEnd"/>
            <w:r w:rsidRPr="00FF5541">
              <w:rPr>
                <w:rFonts w:ascii="Garamond" w:hAnsi="Garamond"/>
                <w:sz w:val="32"/>
                <w:szCs w:val="28"/>
              </w:rPr>
              <w:t xml:space="preserve"> </w:t>
            </w:r>
            <w:proofErr w:type="spellStart"/>
            <w:r w:rsidRPr="00FF5541">
              <w:rPr>
                <w:rFonts w:ascii="Garamond" w:hAnsi="Garamond"/>
                <w:sz w:val="32"/>
                <w:szCs w:val="28"/>
              </w:rPr>
              <w:t>mie</w:t>
            </w:r>
            <w:proofErr w:type="spellEnd"/>
            <w:r w:rsidRPr="00FF5541">
              <w:rPr>
                <w:rFonts w:ascii="Garamond" w:hAnsi="Garamond"/>
                <w:sz w:val="32"/>
                <w:szCs w:val="28"/>
              </w:rPr>
              <w:t xml:space="preserve"> </w:t>
            </w:r>
            <w:proofErr w:type="spellStart"/>
            <w:r w:rsidRPr="00FF5541">
              <w:rPr>
                <w:rFonts w:ascii="Garamond" w:hAnsi="Garamond"/>
                <w:sz w:val="32"/>
                <w:szCs w:val="28"/>
              </w:rPr>
              <w:t>ayds</w:t>
            </w:r>
            <w:proofErr w:type="spellEnd"/>
            <w:r>
              <w:rPr>
                <w:rFonts w:ascii="Garamond" w:hAnsi="Garamond"/>
                <w:sz w:val="32"/>
                <w:szCs w:val="28"/>
              </w:rPr>
              <w:t>. D</w:t>
            </w:r>
            <w:r w:rsidRPr="00FF5541">
              <w:rPr>
                <w:rFonts w:ascii="Garamond" w:hAnsi="Garamond"/>
                <w:sz w:val="32"/>
                <w:szCs w:val="28"/>
              </w:rPr>
              <w:t xml:space="preserve">y </w:t>
            </w:r>
            <w:proofErr w:type="spellStart"/>
            <w:r w:rsidRPr="00FF5541">
              <w:rPr>
                <w:rFonts w:ascii="Garamond" w:hAnsi="Garamond"/>
                <w:sz w:val="32"/>
                <w:szCs w:val="28"/>
              </w:rPr>
              <w:t>ve</w:t>
            </w:r>
            <w:proofErr w:type="spellEnd"/>
            <w:r w:rsidRPr="00FF5541">
              <w:rPr>
                <w:rFonts w:ascii="Garamond" w:hAnsi="Garamond"/>
                <w:sz w:val="32"/>
                <w:szCs w:val="28"/>
              </w:rPr>
              <w:t xml:space="preserve"> </w:t>
            </w:r>
            <w:proofErr w:type="spellStart"/>
            <w:r w:rsidRPr="00FF5541">
              <w:rPr>
                <w:rFonts w:ascii="Garamond" w:hAnsi="Garamond"/>
                <w:sz w:val="32"/>
                <w:szCs w:val="28"/>
              </w:rPr>
              <w:t>tastagh</w:t>
            </w:r>
            <w:proofErr w:type="spellEnd"/>
            <w:r w:rsidRPr="00FF5541">
              <w:rPr>
                <w:rFonts w:ascii="Garamond" w:hAnsi="Garamond"/>
                <w:sz w:val="32"/>
                <w:szCs w:val="28"/>
              </w:rPr>
              <w:t xml:space="preserve"> as </w:t>
            </w:r>
            <w:proofErr w:type="spellStart"/>
            <w:r w:rsidRPr="00FF5541">
              <w:rPr>
                <w:rFonts w:ascii="Garamond" w:hAnsi="Garamond"/>
                <w:sz w:val="32"/>
                <w:szCs w:val="28"/>
              </w:rPr>
              <w:t>crauee</w:t>
            </w:r>
            <w:proofErr w:type="spellEnd"/>
            <w:r w:rsidRPr="00FF5541">
              <w:rPr>
                <w:rFonts w:ascii="Garamond" w:hAnsi="Garamond"/>
                <w:sz w:val="32"/>
                <w:szCs w:val="28"/>
              </w:rPr>
              <w:t xml:space="preserve"> </w:t>
            </w:r>
            <w:proofErr w:type="spellStart"/>
            <w:r w:rsidRPr="00FF5541">
              <w:rPr>
                <w:rFonts w:ascii="Garamond" w:hAnsi="Garamond"/>
                <w:sz w:val="32"/>
                <w:szCs w:val="28"/>
              </w:rPr>
              <w:t>ayns</w:t>
            </w:r>
            <w:proofErr w:type="spellEnd"/>
            <w:r w:rsidRPr="00FF5541">
              <w:rPr>
                <w:rFonts w:ascii="Garamond" w:hAnsi="Garamond"/>
                <w:sz w:val="32"/>
                <w:szCs w:val="28"/>
              </w:rPr>
              <w:t xml:space="preserve"> </w:t>
            </w:r>
            <w:proofErr w:type="spellStart"/>
            <w:r w:rsidRPr="00FF5541">
              <w:rPr>
                <w:rFonts w:ascii="Garamond" w:hAnsi="Garamond"/>
                <w:sz w:val="32"/>
                <w:szCs w:val="28"/>
              </w:rPr>
              <w:t>nyn</w:t>
            </w:r>
            <w:proofErr w:type="spellEnd"/>
            <w:r w:rsidRPr="00FF5541">
              <w:rPr>
                <w:rFonts w:ascii="Garamond" w:hAnsi="Garamond"/>
                <w:sz w:val="32"/>
                <w:szCs w:val="28"/>
              </w:rPr>
              <w:t xml:space="preserve"> </w:t>
            </w:r>
            <w:proofErr w:type="spellStart"/>
            <w:r w:rsidRPr="00FF5541">
              <w:rPr>
                <w:rFonts w:ascii="Garamond" w:hAnsi="Garamond"/>
                <w:sz w:val="32"/>
                <w:szCs w:val="28"/>
              </w:rPr>
              <w:t>Mea</w:t>
            </w:r>
            <w:proofErr w:type="spellEnd"/>
            <w:r w:rsidRPr="00FF5541">
              <w:rPr>
                <w:rFonts w:ascii="Garamond" w:hAnsi="Garamond"/>
                <w:sz w:val="32"/>
                <w:szCs w:val="28"/>
              </w:rPr>
              <w:t xml:space="preserve">, </w:t>
            </w:r>
            <w:proofErr w:type="spellStart"/>
            <w:r w:rsidRPr="00FF5541">
              <w:rPr>
                <w:rFonts w:ascii="Garamond" w:hAnsi="Garamond"/>
                <w:sz w:val="32"/>
                <w:szCs w:val="28"/>
              </w:rPr>
              <w:t>Firrinagh</w:t>
            </w:r>
            <w:proofErr w:type="spellEnd"/>
            <w:r w:rsidRPr="00FF5541">
              <w:rPr>
                <w:rFonts w:ascii="Garamond" w:hAnsi="Garamond"/>
                <w:sz w:val="32"/>
                <w:szCs w:val="28"/>
              </w:rPr>
              <w:t xml:space="preserve"> as </w:t>
            </w:r>
            <w:proofErr w:type="spellStart"/>
            <w:r w:rsidRPr="00FF5541">
              <w:rPr>
                <w:rFonts w:ascii="Garamond" w:hAnsi="Garamond"/>
                <w:sz w:val="32"/>
                <w:szCs w:val="28"/>
              </w:rPr>
              <w:t>jeeragh</w:t>
            </w:r>
            <w:proofErr w:type="spellEnd"/>
            <w:r w:rsidRPr="00FF5541">
              <w:rPr>
                <w:rFonts w:ascii="Garamond" w:hAnsi="Garamond"/>
                <w:sz w:val="32"/>
                <w:szCs w:val="28"/>
              </w:rPr>
              <w:t xml:space="preserve"> </w:t>
            </w:r>
            <w:proofErr w:type="spellStart"/>
            <w:r w:rsidRPr="00FF5541">
              <w:rPr>
                <w:rFonts w:ascii="Garamond" w:hAnsi="Garamond"/>
                <w:sz w:val="32"/>
                <w:szCs w:val="28"/>
              </w:rPr>
              <w:t>ayns</w:t>
            </w:r>
            <w:proofErr w:type="spellEnd"/>
            <w:r w:rsidRPr="00FF5541">
              <w:rPr>
                <w:rFonts w:ascii="Garamond" w:hAnsi="Garamond"/>
                <w:sz w:val="32"/>
                <w:szCs w:val="28"/>
              </w:rPr>
              <w:t xml:space="preserve"> </w:t>
            </w:r>
            <w:proofErr w:type="spellStart"/>
            <w:r w:rsidRPr="00FF5541">
              <w:rPr>
                <w:rFonts w:ascii="Garamond" w:hAnsi="Garamond"/>
                <w:sz w:val="32"/>
                <w:szCs w:val="28"/>
              </w:rPr>
              <w:t>nyn</w:t>
            </w:r>
            <w:proofErr w:type="spellEnd"/>
            <w:r w:rsidRPr="00FF5541">
              <w:rPr>
                <w:rFonts w:ascii="Garamond" w:hAnsi="Garamond"/>
                <w:sz w:val="32"/>
                <w:szCs w:val="28"/>
              </w:rPr>
              <w:t xml:space="preserve"> </w:t>
            </w:r>
            <w:r w:rsidR="004500E6">
              <w:rPr>
                <w:rFonts w:ascii="Garamond" w:hAnsi="Garamond"/>
                <w:sz w:val="32"/>
                <w:szCs w:val="28"/>
              </w:rPr>
              <w:t xml:space="preserve">[7] </w:t>
            </w:r>
            <w:proofErr w:type="spellStart"/>
            <w:r w:rsidRPr="00FF5541">
              <w:rPr>
                <w:rFonts w:ascii="Garamond" w:hAnsi="Garamond"/>
                <w:sz w:val="32"/>
                <w:szCs w:val="28"/>
              </w:rPr>
              <w:t>nellal</w:t>
            </w:r>
            <w:proofErr w:type="spellEnd"/>
            <w:r w:rsidRPr="00FF5541">
              <w:rPr>
                <w:rFonts w:ascii="Garamond" w:hAnsi="Garamond"/>
                <w:sz w:val="32"/>
                <w:szCs w:val="28"/>
              </w:rPr>
              <w:t xml:space="preserve"> </w:t>
            </w:r>
            <w:proofErr w:type="spellStart"/>
            <w:r w:rsidRPr="00FF5541">
              <w:rPr>
                <w:rFonts w:ascii="Garamond" w:hAnsi="Garamond"/>
                <w:sz w:val="32"/>
                <w:szCs w:val="28"/>
              </w:rPr>
              <w:t>kiarralagh</w:t>
            </w:r>
            <w:proofErr w:type="spellEnd"/>
            <w:r w:rsidRPr="00FF5541">
              <w:rPr>
                <w:rFonts w:ascii="Garamond" w:hAnsi="Garamond"/>
                <w:sz w:val="32"/>
                <w:szCs w:val="28"/>
              </w:rPr>
              <w:t xml:space="preserve"> </w:t>
            </w:r>
            <w:proofErr w:type="spellStart"/>
            <w:r w:rsidRPr="00FF5541">
              <w:rPr>
                <w:rFonts w:ascii="Garamond" w:hAnsi="Garamond"/>
                <w:sz w:val="32"/>
                <w:szCs w:val="28"/>
              </w:rPr>
              <w:t>harrish</w:t>
            </w:r>
            <w:proofErr w:type="spellEnd"/>
            <w:r w:rsidRPr="00FF5541">
              <w:rPr>
                <w:rFonts w:ascii="Garamond" w:hAnsi="Garamond"/>
                <w:sz w:val="32"/>
                <w:szCs w:val="28"/>
              </w:rPr>
              <w:t xml:space="preserve"> </w:t>
            </w:r>
            <w:proofErr w:type="spellStart"/>
            <w:r w:rsidRPr="00FF5541">
              <w:rPr>
                <w:rFonts w:ascii="Garamond" w:hAnsi="Garamond"/>
                <w:sz w:val="32"/>
                <w:szCs w:val="28"/>
              </w:rPr>
              <w:t>ooilley</w:t>
            </w:r>
            <w:proofErr w:type="spellEnd"/>
            <w:r w:rsidRPr="00FF5541">
              <w:rPr>
                <w:rFonts w:ascii="Garamond" w:hAnsi="Garamond"/>
                <w:sz w:val="32"/>
                <w:szCs w:val="28"/>
              </w:rPr>
              <w:t xml:space="preserve"> </w:t>
            </w:r>
            <w:proofErr w:type="spellStart"/>
            <w:r w:rsidRPr="00FF5541">
              <w:rPr>
                <w:rFonts w:ascii="Garamond" w:hAnsi="Garamond"/>
                <w:sz w:val="32"/>
                <w:szCs w:val="28"/>
              </w:rPr>
              <w:t>nyn</w:t>
            </w:r>
            <w:proofErr w:type="spellEnd"/>
            <w:r w:rsidRPr="00FF5541">
              <w:rPr>
                <w:rFonts w:ascii="Garamond" w:hAnsi="Garamond"/>
                <w:sz w:val="32"/>
                <w:szCs w:val="28"/>
              </w:rPr>
              <w:t xml:space="preserve"> </w:t>
            </w:r>
            <w:proofErr w:type="spellStart"/>
            <w:r w:rsidRPr="00FF5541">
              <w:rPr>
                <w:rFonts w:ascii="Garamond" w:hAnsi="Garamond"/>
                <w:sz w:val="32"/>
                <w:szCs w:val="28"/>
              </w:rPr>
              <w:t>smooinaghtyn</w:t>
            </w:r>
            <w:proofErr w:type="spellEnd"/>
            <w:r w:rsidRPr="00FF5541">
              <w:rPr>
                <w:rFonts w:ascii="Garamond" w:hAnsi="Garamond"/>
                <w:sz w:val="32"/>
                <w:szCs w:val="28"/>
              </w:rPr>
              <w:t xml:space="preserve">, goo as </w:t>
            </w:r>
            <w:proofErr w:type="spellStart"/>
            <w:r w:rsidRPr="00FF5541">
              <w:rPr>
                <w:rFonts w:ascii="Garamond" w:hAnsi="Garamond"/>
                <w:sz w:val="32"/>
                <w:szCs w:val="28"/>
              </w:rPr>
              <w:t>janoo</w:t>
            </w:r>
            <w:proofErr w:type="spellEnd"/>
            <w:r w:rsidRPr="00FF5541">
              <w:rPr>
                <w:rFonts w:ascii="Garamond" w:hAnsi="Garamond"/>
                <w:sz w:val="32"/>
                <w:szCs w:val="28"/>
              </w:rPr>
              <w:t xml:space="preserve">, </w:t>
            </w:r>
            <w:proofErr w:type="spellStart"/>
            <w:r w:rsidRPr="00FF5541">
              <w:rPr>
                <w:rFonts w:ascii="Garamond" w:hAnsi="Garamond"/>
                <w:sz w:val="32"/>
                <w:szCs w:val="28"/>
              </w:rPr>
              <w:t>imneagh</w:t>
            </w:r>
            <w:proofErr w:type="spellEnd"/>
            <w:r w:rsidRPr="00FF5541">
              <w:rPr>
                <w:rFonts w:ascii="Garamond" w:hAnsi="Garamond"/>
                <w:sz w:val="32"/>
                <w:szCs w:val="28"/>
              </w:rPr>
              <w:t xml:space="preserve"> </w:t>
            </w:r>
            <w:proofErr w:type="spellStart"/>
            <w:r w:rsidRPr="00FF5541">
              <w:rPr>
                <w:rFonts w:ascii="Garamond" w:hAnsi="Garamond"/>
                <w:sz w:val="32"/>
                <w:szCs w:val="28"/>
              </w:rPr>
              <w:t>ayns</w:t>
            </w:r>
            <w:proofErr w:type="spellEnd"/>
            <w:r w:rsidRPr="00FF5541">
              <w:rPr>
                <w:rFonts w:ascii="Garamond" w:hAnsi="Garamond"/>
                <w:sz w:val="32"/>
                <w:szCs w:val="28"/>
              </w:rPr>
              <w:t xml:space="preserve"> </w:t>
            </w:r>
            <w:proofErr w:type="spellStart"/>
            <w:r w:rsidRPr="00FF5541">
              <w:rPr>
                <w:rFonts w:ascii="Garamond" w:hAnsi="Garamond"/>
                <w:sz w:val="32"/>
                <w:szCs w:val="28"/>
              </w:rPr>
              <w:t>nyn</w:t>
            </w:r>
            <w:proofErr w:type="spellEnd"/>
            <w:r w:rsidRPr="00FF5541">
              <w:rPr>
                <w:rFonts w:ascii="Garamond" w:hAnsi="Garamond"/>
                <w:sz w:val="32"/>
                <w:szCs w:val="28"/>
              </w:rPr>
              <w:t xml:space="preserve"> oik, as </w:t>
            </w:r>
            <w:proofErr w:type="spellStart"/>
            <w:r w:rsidRPr="00FF5541">
              <w:rPr>
                <w:rFonts w:ascii="Garamond" w:hAnsi="Garamond"/>
                <w:sz w:val="32"/>
                <w:szCs w:val="28"/>
              </w:rPr>
              <w:t>sheelt</w:t>
            </w:r>
            <w:proofErr w:type="spellEnd"/>
            <w:r w:rsidRPr="00FF5541">
              <w:rPr>
                <w:rFonts w:ascii="Garamond" w:hAnsi="Garamond"/>
                <w:sz w:val="32"/>
                <w:szCs w:val="28"/>
              </w:rPr>
              <w:t xml:space="preserve"> </w:t>
            </w:r>
            <w:proofErr w:type="spellStart"/>
            <w:r w:rsidRPr="00FF5541">
              <w:rPr>
                <w:rFonts w:ascii="Garamond" w:hAnsi="Garamond"/>
                <w:sz w:val="32"/>
                <w:szCs w:val="28"/>
              </w:rPr>
              <w:t>ayns</w:t>
            </w:r>
            <w:proofErr w:type="spellEnd"/>
            <w:r w:rsidRPr="00FF5541">
              <w:rPr>
                <w:rFonts w:ascii="Garamond" w:hAnsi="Garamond"/>
                <w:sz w:val="32"/>
                <w:szCs w:val="28"/>
              </w:rPr>
              <w:t xml:space="preserve">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chooilley</w:t>
            </w:r>
            <w:proofErr w:type="spellEnd"/>
            <w:r w:rsidRPr="00FF5541">
              <w:rPr>
                <w:rFonts w:ascii="Garamond" w:hAnsi="Garamond"/>
                <w:sz w:val="32"/>
                <w:szCs w:val="28"/>
              </w:rPr>
              <w:t xml:space="preserve"> nee. </w:t>
            </w:r>
          </w:p>
        </w:tc>
        <w:tc>
          <w:tcPr>
            <w:tcW w:w="4479" w:type="dxa"/>
          </w:tcPr>
          <w:p w14:paraId="0CF38D3E" w14:textId="77777777" w:rsidR="00FF5541" w:rsidRPr="005A761C" w:rsidRDefault="00FF5541"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Enable us to resist the Temptations of the World, the Flesh, and the Devil</w:t>
            </w:r>
            <w:r w:rsidRPr="005A761C">
              <w:rPr>
                <w:rFonts w:ascii="Garamond" w:hAnsi="Garamond" w:cs="GlyphLessFont"/>
                <w:sz w:val="32"/>
              </w:rPr>
              <w:t> ;</w:t>
            </w:r>
            <w:r w:rsidRPr="005A761C">
              <w:rPr>
                <w:rFonts w:ascii="Garamond" w:hAnsi="Garamond" w:cs="GlyphLessFont"/>
                <w:i/>
                <w:sz w:val="32"/>
              </w:rPr>
              <w:t xml:space="preserve"> To follow the Motions of thy good Spirit</w:t>
            </w:r>
            <w:r w:rsidRPr="005A761C">
              <w:rPr>
                <w:rFonts w:ascii="Garamond" w:hAnsi="Garamond" w:cs="GlyphLessFont"/>
                <w:sz w:val="32"/>
              </w:rPr>
              <w:t> ;</w:t>
            </w:r>
            <w:r w:rsidRPr="005A761C">
              <w:rPr>
                <w:rFonts w:ascii="Garamond" w:hAnsi="Garamond" w:cs="GlyphLessFont"/>
                <w:i/>
                <w:sz w:val="32"/>
              </w:rPr>
              <w:t xml:space="preserve"> To be Serious and Holy in our Lives, True and Just in our Dealings, Watchful over our Thoughts, Words, and Actions</w:t>
            </w:r>
            <w:r w:rsidRPr="005A761C">
              <w:rPr>
                <w:rFonts w:ascii="Garamond" w:hAnsi="Garamond" w:cs="GlyphLessFont"/>
                <w:sz w:val="32"/>
              </w:rPr>
              <w:t> ;</w:t>
            </w:r>
            <w:r w:rsidRPr="005A761C">
              <w:rPr>
                <w:rFonts w:ascii="Garamond" w:hAnsi="Garamond" w:cs="GlyphLessFont"/>
                <w:i/>
                <w:sz w:val="32"/>
              </w:rPr>
              <w:t xml:space="preserve"> Diligent in our Business, and Temperate in all things.</w:t>
            </w:r>
          </w:p>
        </w:tc>
      </w:tr>
      <w:tr w:rsidR="00FF5541" w:rsidRPr="005A761C" w14:paraId="6F0E4BE8" w14:textId="77777777" w:rsidTr="00B0190D">
        <w:tc>
          <w:tcPr>
            <w:tcW w:w="0" w:type="auto"/>
          </w:tcPr>
          <w:p w14:paraId="62EE4E39" w14:textId="77777777" w:rsidR="00FF5541" w:rsidRPr="00FF5541" w:rsidRDefault="00FF5541" w:rsidP="00E7645D">
            <w:pPr>
              <w:pStyle w:val="CM3"/>
              <w:widowControl/>
              <w:spacing w:line="216" w:lineRule="auto"/>
              <w:ind w:firstLine="227"/>
              <w:jc w:val="both"/>
              <w:rPr>
                <w:rFonts w:ascii="Garamond" w:hAnsi="Garamond"/>
                <w:sz w:val="32"/>
                <w:szCs w:val="28"/>
              </w:rPr>
            </w:pPr>
            <w:r w:rsidRPr="00FF5541">
              <w:rPr>
                <w:rFonts w:ascii="Garamond" w:hAnsi="Garamond"/>
                <w:sz w:val="32"/>
                <w:szCs w:val="28"/>
              </w:rPr>
              <w:t xml:space="preserve">As </w:t>
            </w:r>
            <w:proofErr w:type="spellStart"/>
            <w:r w:rsidRPr="00FF5541">
              <w:rPr>
                <w:rFonts w:ascii="Garamond" w:hAnsi="Garamond"/>
                <w:sz w:val="32"/>
                <w:szCs w:val="28"/>
              </w:rPr>
              <w:t>fakin</w:t>
            </w:r>
            <w:proofErr w:type="spellEnd"/>
            <w:r w:rsidRPr="00FF5541">
              <w:rPr>
                <w:rFonts w:ascii="Garamond" w:hAnsi="Garamond"/>
                <w:sz w:val="32"/>
                <w:szCs w:val="28"/>
              </w:rPr>
              <w:t xml:space="preserve"> </w:t>
            </w:r>
            <w:proofErr w:type="spellStart"/>
            <w:r w:rsidRPr="00FF5541">
              <w:rPr>
                <w:rFonts w:ascii="Garamond" w:hAnsi="Garamond"/>
                <w:sz w:val="32"/>
                <w:szCs w:val="28"/>
              </w:rPr>
              <w:t>nagh</w:t>
            </w:r>
            <w:proofErr w:type="spellEnd"/>
            <w:r w:rsidRPr="00FF5541">
              <w:rPr>
                <w:rFonts w:ascii="Garamond" w:hAnsi="Garamond"/>
                <w:sz w:val="32"/>
                <w:szCs w:val="28"/>
              </w:rPr>
              <w:t xml:space="preserve"> </w:t>
            </w:r>
            <w:proofErr w:type="spellStart"/>
            <w:r w:rsidRPr="00FF5541">
              <w:rPr>
                <w:rFonts w:ascii="Garamond" w:hAnsi="Garamond"/>
                <w:sz w:val="32"/>
                <w:szCs w:val="28"/>
              </w:rPr>
              <w:t>vod</w:t>
            </w:r>
            <w:proofErr w:type="spellEnd"/>
            <w:r w:rsidRPr="00FF5541">
              <w:rPr>
                <w:rFonts w:ascii="Garamond" w:hAnsi="Garamond"/>
                <w:sz w:val="32"/>
                <w:szCs w:val="28"/>
              </w:rPr>
              <w:t xml:space="preserve"> mad </w:t>
            </w:r>
            <w:proofErr w:type="spellStart"/>
            <w:r w:rsidRPr="00FF5541">
              <w:rPr>
                <w:rFonts w:ascii="Garamond" w:hAnsi="Garamond"/>
                <w:sz w:val="32"/>
                <w:szCs w:val="28"/>
              </w:rPr>
              <w:t>ve</w:t>
            </w:r>
            <w:proofErr w:type="spellEnd"/>
            <w:r w:rsidRPr="00FF5541">
              <w:rPr>
                <w:rFonts w:ascii="Garamond" w:hAnsi="Garamond"/>
                <w:sz w:val="32"/>
                <w:szCs w:val="28"/>
              </w:rPr>
              <w:t xml:space="preserve"> </w:t>
            </w:r>
            <w:proofErr w:type="spellStart"/>
            <w:r w:rsidRPr="00FF5541">
              <w:rPr>
                <w:rFonts w:ascii="Garamond" w:hAnsi="Garamond"/>
                <w:sz w:val="32"/>
                <w:szCs w:val="28"/>
              </w:rPr>
              <w:t>sauchey</w:t>
            </w:r>
            <w:proofErr w:type="spellEnd"/>
            <w:r w:rsidRPr="00FF5541">
              <w:rPr>
                <w:rFonts w:ascii="Garamond" w:hAnsi="Garamond"/>
                <w:sz w:val="32"/>
                <w:szCs w:val="28"/>
              </w:rPr>
              <w:t xml:space="preserve"> </w:t>
            </w:r>
            <w:proofErr w:type="spellStart"/>
            <w:r w:rsidRPr="00FF5541">
              <w:rPr>
                <w:rFonts w:ascii="Garamond" w:hAnsi="Garamond"/>
                <w:sz w:val="32"/>
                <w:szCs w:val="28"/>
              </w:rPr>
              <w:t>fegooish</w:t>
            </w:r>
            <w:proofErr w:type="spellEnd"/>
            <w:r w:rsidRPr="00FF5541">
              <w:rPr>
                <w:rFonts w:ascii="Garamond" w:hAnsi="Garamond"/>
                <w:sz w:val="32"/>
                <w:szCs w:val="28"/>
              </w:rPr>
              <w:t xml:space="preserve"> </w:t>
            </w:r>
            <w:proofErr w:type="spellStart"/>
            <w:r w:rsidRPr="00FF5541">
              <w:rPr>
                <w:rFonts w:ascii="Garamond" w:hAnsi="Garamond"/>
                <w:sz w:val="32"/>
                <w:szCs w:val="28"/>
              </w:rPr>
              <w:t>dty</w:t>
            </w:r>
            <w:proofErr w:type="spellEnd"/>
            <w:r w:rsidRPr="00FF5541">
              <w:rPr>
                <w:rFonts w:ascii="Garamond" w:hAnsi="Garamond"/>
                <w:sz w:val="32"/>
                <w:szCs w:val="28"/>
              </w:rPr>
              <w:t xml:space="preserve"> </w:t>
            </w:r>
            <w:proofErr w:type="spellStart"/>
            <w:r w:rsidRPr="00FF5541">
              <w:rPr>
                <w:rFonts w:ascii="Garamond" w:hAnsi="Garamond"/>
                <w:sz w:val="32"/>
                <w:szCs w:val="28"/>
              </w:rPr>
              <w:t>chemmyrks</w:t>
            </w:r>
            <w:proofErr w:type="spellEnd"/>
            <w:r w:rsidRPr="00FF5541">
              <w:rPr>
                <w:rFonts w:ascii="Garamond" w:hAnsi="Garamond"/>
                <w:sz w:val="32"/>
                <w:szCs w:val="28"/>
              </w:rPr>
              <w:t xml:space="preserve">, </w:t>
            </w:r>
            <w:proofErr w:type="spellStart"/>
            <w:r w:rsidRPr="00FF5541">
              <w:rPr>
                <w:rFonts w:ascii="Garamond" w:hAnsi="Garamond"/>
                <w:sz w:val="32"/>
                <w:szCs w:val="28"/>
              </w:rPr>
              <w:t>freil</w:t>
            </w:r>
            <w:r w:rsidR="00F4490C">
              <w:rPr>
                <w:rFonts w:ascii="Garamond" w:hAnsi="Garamond"/>
                <w:sz w:val="32"/>
                <w:szCs w:val="28"/>
              </w:rPr>
              <w:t>l</w:t>
            </w:r>
            <w:proofErr w:type="spellEnd"/>
            <w:r w:rsidRPr="00FF5541">
              <w:rPr>
                <w:rFonts w:ascii="Garamond" w:hAnsi="Garamond"/>
                <w:sz w:val="32"/>
                <w:szCs w:val="28"/>
              </w:rPr>
              <w:t xml:space="preserve"> shin ta shin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injil</w:t>
            </w:r>
            <w:proofErr w:type="spellEnd"/>
            <w:r w:rsidRPr="00FF5541">
              <w:rPr>
                <w:rFonts w:ascii="Garamond" w:hAnsi="Garamond"/>
                <w:sz w:val="32"/>
                <w:szCs w:val="28"/>
              </w:rPr>
              <w:t xml:space="preserve"> </w:t>
            </w:r>
            <w:proofErr w:type="spellStart"/>
            <w:r w:rsidRPr="00FF5541">
              <w:rPr>
                <w:rFonts w:ascii="Garamond" w:hAnsi="Garamond"/>
                <w:sz w:val="32"/>
                <w:szCs w:val="28"/>
              </w:rPr>
              <w:t>guee</w:t>
            </w:r>
            <w:proofErr w:type="spellEnd"/>
            <w:r w:rsidRPr="00FF5541">
              <w:rPr>
                <w:rFonts w:ascii="Garamond" w:hAnsi="Garamond"/>
                <w:sz w:val="32"/>
                <w:szCs w:val="28"/>
              </w:rPr>
              <w:t xml:space="preserve"> ort </w:t>
            </w:r>
            <w:proofErr w:type="spellStart"/>
            <w:r w:rsidRPr="00FF5541">
              <w:rPr>
                <w:rFonts w:ascii="Garamond" w:hAnsi="Garamond"/>
                <w:sz w:val="32"/>
                <w:szCs w:val="28"/>
              </w:rPr>
              <w:t>veih</w:t>
            </w:r>
            <w:proofErr w:type="spellEnd"/>
            <w:r w:rsidRPr="00FF5541">
              <w:rPr>
                <w:rFonts w:ascii="Garamond" w:hAnsi="Garamond"/>
                <w:sz w:val="32"/>
                <w:szCs w:val="28"/>
              </w:rPr>
              <w:t xml:space="preserve"> </w:t>
            </w:r>
            <w:proofErr w:type="spellStart"/>
            <w:r w:rsidRPr="00FF5541">
              <w:rPr>
                <w:rFonts w:ascii="Garamond" w:hAnsi="Garamond"/>
                <w:sz w:val="32"/>
                <w:szCs w:val="28"/>
              </w:rPr>
              <w:t>dagh</w:t>
            </w:r>
            <w:proofErr w:type="spellEnd"/>
            <w:r w:rsidRPr="00FF5541">
              <w:rPr>
                <w:rFonts w:ascii="Garamond" w:hAnsi="Garamond"/>
                <w:sz w:val="32"/>
                <w:szCs w:val="28"/>
              </w:rPr>
              <w:t xml:space="preserve"> </w:t>
            </w:r>
            <w:proofErr w:type="spellStart"/>
            <w:r w:rsidRPr="00FF5541">
              <w:rPr>
                <w:rFonts w:ascii="Garamond" w:hAnsi="Garamond"/>
                <w:sz w:val="32"/>
                <w:szCs w:val="28"/>
              </w:rPr>
              <w:t>gaue</w:t>
            </w:r>
            <w:proofErr w:type="spellEnd"/>
            <w:r w:rsidRPr="00FF5541">
              <w:rPr>
                <w:rFonts w:ascii="Garamond" w:hAnsi="Garamond"/>
                <w:sz w:val="32"/>
                <w:szCs w:val="28"/>
              </w:rPr>
              <w:t xml:space="preserve"> </w:t>
            </w:r>
            <w:proofErr w:type="spellStart"/>
            <w:r w:rsidRPr="00FF5541">
              <w:rPr>
                <w:rFonts w:ascii="Garamond" w:hAnsi="Garamond"/>
                <w:sz w:val="32"/>
                <w:szCs w:val="28"/>
              </w:rPr>
              <w:t>corp</w:t>
            </w:r>
            <w:proofErr w:type="spellEnd"/>
            <w:r w:rsidRPr="00FF5541">
              <w:rPr>
                <w:rFonts w:ascii="Garamond" w:hAnsi="Garamond"/>
                <w:sz w:val="32"/>
                <w:szCs w:val="28"/>
              </w:rPr>
              <w:t xml:space="preserve"> as </w:t>
            </w:r>
            <w:proofErr w:type="spellStart"/>
            <w:r w:rsidRPr="00FF5541">
              <w:rPr>
                <w:rFonts w:ascii="Garamond" w:hAnsi="Garamond"/>
                <w:sz w:val="32"/>
                <w:szCs w:val="28"/>
              </w:rPr>
              <w:t>annym</w:t>
            </w:r>
            <w:proofErr w:type="spellEnd"/>
            <w:r w:rsidRPr="00FF5541">
              <w:rPr>
                <w:rFonts w:ascii="Garamond" w:hAnsi="Garamond"/>
                <w:sz w:val="32"/>
                <w:szCs w:val="28"/>
              </w:rPr>
              <w:t xml:space="preserve">. </w:t>
            </w:r>
          </w:p>
        </w:tc>
        <w:tc>
          <w:tcPr>
            <w:tcW w:w="4479" w:type="dxa"/>
          </w:tcPr>
          <w:p w14:paraId="6B3BC555" w14:textId="77777777" w:rsidR="00FF5541" w:rsidRPr="005A761C" w:rsidRDefault="00FF5541"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And because we cannot be safe without thy Succour, defend us, we beseech thee, from all dangers both of Body and Soul.</w:t>
            </w:r>
          </w:p>
        </w:tc>
      </w:tr>
      <w:tr w:rsidR="00FF5541" w:rsidRPr="005A761C" w14:paraId="02AEC7C9" w14:textId="77777777" w:rsidTr="00B0190D">
        <w:tc>
          <w:tcPr>
            <w:tcW w:w="0" w:type="auto"/>
          </w:tcPr>
          <w:p w14:paraId="1282F134" w14:textId="77777777" w:rsidR="00FF5541" w:rsidRPr="00FF5541" w:rsidRDefault="00FF5541" w:rsidP="00E7645D">
            <w:pPr>
              <w:pStyle w:val="CM3"/>
              <w:widowControl/>
              <w:spacing w:line="216" w:lineRule="auto"/>
              <w:ind w:firstLine="227"/>
              <w:jc w:val="both"/>
              <w:rPr>
                <w:rFonts w:ascii="Garamond" w:hAnsi="Garamond"/>
                <w:sz w:val="32"/>
                <w:szCs w:val="28"/>
              </w:rPr>
            </w:pPr>
            <w:r w:rsidRPr="00FF5541">
              <w:rPr>
                <w:rFonts w:ascii="Garamond" w:hAnsi="Garamond"/>
                <w:sz w:val="32"/>
                <w:szCs w:val="28"/>
              </w:rPr>
              <w:t xml:space="preserve">Cur </w:t>
            </w:r>
            <w:proofErr w:type="spellStart"/>
            <w:r w:rsidRPr="00FF5541">
              <w:rPr>
                <w:rFonts w:ascii="Garamond" w:hAnsi="Garamond"/>
                <w:sz w:val="32"/>
                <w:szCs w:val="28"/>
              </w:rPr>
              <w:t>dooin</w:t>
            </w:r>
            <w:proofErr w:type="spellEnd"/>
            <w:r w:rsidRPr="00FF5541">
              <w:rPr>
                <w:rFonts w:ascii="Garamond" w:hAnsi="Garamond"/>
                <w:sz w:val="32"/>
                <w:szCs w:val="28"/>
              </w:rPr>
              <w:t xml:space="preserve"> </w:t>
            </w:r>
            <w:proofErr w:type="spellStart"/>
            <w:r w:rsidRPr="00FF5541">
              <w:rPr>
                <w:rFonts w:ascii="Garamond" w:hAnsi="Garamond"/>
                <w:sz w:val="32"/>
                <w:szCs w:val="28"/>
              </w:rPr>
              <w:t>ennaghtyn</w:t>
            </w:r>
            <w:proofErr w:type="spellEnd"/>
            <w:r w:rsidRPr="00FF5541">
              <w:rPr>
                <w:rFonts w:ascii="Garamond" w:hAnsi="Garamond"/>
                <w:sz w:val="32"/>
                <w:szCs w:val="28"/>
              </w:rPr>
              <w:t xml:space="preserve"> </w:t>
            </w:r>
            <w:proofErr w:type="spellStart"/>
            <w:r w:rsidRPr="00FF5541">
              <w:rPr>
                <w:rFonts w:ascii="Garamond" w:hAnsi="Garamond"/>
                <w:sz w:val="32"/>
                <w:szCs w:val="28"/>
              </w:rPr>
              <w:t>firrinagh</w:t>
            </w:r>
            <w:proofErr w:type="spellEnd"/>
            <w:r w:rsidRPr="00FF5541">
              <w:rPr>
                <w:rFonts w:ascii="Garamond" w:hAnsi="Garamond"/>
                <w:sz w:val="32"/>
                <w:szCs w:val="28"/>
              </w:rPr>
              <w:t xml:space="preserve"> </w:t>
            </w:r>
            <w:proofErr w:type="spellStart"/>
            <w:r w:rsidRPr="00FF5541">
              <w:rPr>
                <w:rFonts w:ascii="Garamond" w:hAnsi="Garamond"/>
                <w:sz w:val="32"/>
                <w:szCs w:val="28"/>
              </w:rPr>
              <w:t>dy</w:t>
            </w:r>
            <w:proofErr w:type="spellEnd"/>
            <w:r w:rsidRPr="00FF5541">
              <w:rPr>
                <w:rFonts w:ascii="Garamond" w:hAnsi="Garamond"/>
                <w:sz w:val="32"/>
                <w:szCs w:val="28"/>
              </w:rPr>
              <w:t xml:space="preserve"> nee </w:t>
            </w:r>
            <w:proofErr w:type="spellStart"/>
            <w:r w:rsidRPr="00FF5541">
              <w:rPr>
                <w:rFonts w:ascii="Garamond" w:hAnsi="Garamond"/>
                <w:sz w:val="32"/>
                <w:szCs w:val="28"/>
              </w:rPr>
              <w:t>aynyds</w:t>
            </w:r>
            <w:proofErr w:type="spellEnd"/>
            <w:r w:rsidRPr="00FF5541">
              <w:rPr>
                <w:rFonts w:ascii="Garamond" w:hAnsi="Garamond"/>
                <w:sz w:val="32"/>
                <w:szCs w:val="28"/>
              </w:rPr>
              <w:t xml:space="preserve"> ta </w:t>
            </w:r>
            <w:proofErr w:type="spellStart"/>
            <w:r w:rsidRPr="00FF5541">
              <w:rPr>
                <w:rFonts w:ascii="Garamond" w:hAnsi="Garamond"/>
                <w:sz w:val="32"/>
                <w:szCs w:val="28"/>
              </w:rPr>
              <w:t>nyn</w:t>
            </w:r>
            <w:proofErr w:type="spellEnd"/>
            <w:r w:rsidRPr="00FF5541">
              <w:rPr>
                <w:rFonts w:ascii="Garamond" w:hAnsi="Garamond"/>
                <w:sz w:val="32"/>
                <w:szCs w:val="28"/>
              </w:rPr>
              <w:t xml:space="preserve"> </w:t>
            </w:r>
            <w:proofErr w:type="spellStart"/>
            <w:r w:rsidRPr="00FF5541">
              <w:rPr>
                <w:rFonts w:ascii="Garamond" w:hAnsi="Garamond"/>
                <w:sz w:val="32"/>
                <w:szCs w:val="28"/>
              </w:rPr>
              <w:t>dreshteil</w:t>
            </w:r>
            <w:proofErr w:type="spellEnd"/>
            <w:r w:rsidRPr="00FF5541">
              <w:rPr>
                <w:rFonts w:ascii="Garamond" w:hAnsi="Garamond"/>
                <w:sz w:val="32"/>
                <w:szCs w:val="28"/>
              </w:rPr>
              <w:t xml:space="preserve">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vod</w:t>
            </w:r>
            <w:proofErr w:type="spellEnd"/>
            <w:r w:rsidRPr="00FF5541">
              <w:rPr>
                <w:rFonts w:ascii="Garamond" w:hAnsi="Garamond"/>
                <w:sz w:val="32"/>
                <w:szCs w:val="28"/>
              </w:rPr>
              <w:t xml:space="preserve"> mad </w:t>
            </w:r>
            <w:proofErr w:type="spellStart"/>
            <w:r w:rsidRPr="00FF5541">
              <w:rPr>
                <w:rFonts w:ascii="Garamond" w:hAnsi="Garamond"/>
                <w:sz w:val="32"/>
                <w:szCs w:val="28"/>
              </w:rPr>
              <w:t>jeaghyn</w:t>
            </w:r>
            <w:proofErr w:type="spellEnd"/>
            <w:r w:rsidRPr="00FF5541">
              <w:rPr>
                <w:rFonts w:ascii="Garamond" w:hAnsi="Garamond"/>
                <w:sz w:val="32"/>
                <w:szCs w:val="28"/>
              </w:rPr>
              <w:t xml:space="preserve"> </w:t>
            </w:r>
            <w:proofErr w:type="spellStart"/>
            <w:r w:rsidRPr="00FF5541">
              <w:rPr>
                <w:rFonts w:ascii="Garamond" w:hAnsi="Garamond"/>
                <w:sz w:val="32"/>
                <w:szCs w:val="28"/>
              </w:rPr>
              <w:t>seose</w:t>
            </w:r>
            <w:proofErr w:type="spellEnd"/>
            <w:r w:rsidRPr="00FF5541">
              <w:rPr>
                <w:rFonts w:ascii="Garamond" w:hAnsi="Garamond"/>
                <w:sz w:val="32"/>
                <w:szCs w:val="28"/>
              </w:rPr>
              <w:t xml:space="preserve"> hoods son </w:t>
            </w:r>
            <w:proofErr w:type="spellStart"/>
            <w:r w:rsidRPr="00FF5541">
              <w:rPr>
                <w:rFonts w:ascii="Garamond" w:hAnsi="Garamond"/>
                <w:sz w:val="32"/>
                <w:szCs w:val="28"/>
              </w:rPr>
              <w:t>cooney</w:t>
            </w:r>
            <w:proofErr w:type="spellEnd"/>
            <w:r w:rsidRPr="00FF5541">
              <w:rPr>
                <w:rFonts w:ascii="Garamond" w:hAnsi="Garamond"/>
                <w:sz w:val="32"/>
                <w:szCs w:val="28"/>
              </w:rPr>
              <w:t xml:space="preserve"> </w:t>
            </w:r>
            <w:proofErr w:type="spellStart"/>
            <w:r w:rsidRPr="00FF5541">
              <w:rPr>
                <w:rFonts w:ascii="Garamond" w:hAnsi="Garamond"/>
                <w:sz w:val="32"/>
                <w:szCs w:val="28"/>
              </w:rPr>
              <w:t>ayns</w:t>
            </w:r>
            <w:proofErr w:type="spellEnd"/>
            <w:r w:rsidRPr="00FF5541">
              <w:rPr>
                <w:rFonts w:ascii="Garamond" w:hAnsi="Garamond"/>
                <w:sz w:val="32"/>
                <w:szCs w:val="28"/>
              </w:rPr>
              <w:t xml:space="preserve"> </w:t>
            </w:r>
            <w:proofErr w:type="spellStart"/>
            <w:r w:rsidRPr="00FF5541">
              <w:rPr>
                <w:rFonts w:ascii="Garamond" w:hAnsi="Garamond"/>
                <w:sz w:val="32"/>
                <w:szCs w:val="28"/>
              </w:rPr>
              <w:t>ooilley</w:t>
            </w:r>
            <w:proofErr w:type="spellEnd"/>
            <w:r w:rsidRPr="00FF5541">
              <w:rPr>
                <w:rFonts w:ascii="Garamond" w:hAnsi="Garamond"/>
                <w:sz w:val="32"/>
                <w:szCs w:val="28"/>
              </w:rPr>
              <w:t xml:space="preserve"> </w:t>
            </w:r>
            <w:proofErr w:type="spellStart"/>
            <w:r w:rsidRPr="00FF5541">
              <w:rPr>
                <w:rFonts w:ascii="Garamond" w:hAnsi="Garamond"/>
                <w:sz w:val="32"/>
                <w:szCs w:val="28"/>
              </w:rPr>
              <w:t>nyn</w:t>
            </w:r>
            <w:proofErr w:type="spellEnd"/>
            <w:r w:rsidRPr="00FF5541">
              <w:rPr>
                <w:rFonts w:ascii="Garamond" w:hAnsi="Garamond"/>
                <w:sz w:val="32"/>
                <w:szCs w:val="28"/>
              </w:rPr>
              <w:t xml:space="preserve"> </w:t>
            </w:r>
            <w:proofErr w:type="spellStart"/>
            <w:r w:rsidRPr="00FF5541">
              <w:rPr>
                <w:rFonts w:ascii="Garamond" w:hAnsi="Garamond"/>
                <w:sz w:val="32"/>
                <w:szCs w:val="28"/>
              </w:rPr>
              <w:t>veme</w:t>
            </w:r>
            <w:proofErr w:type="spellEnd"/>
            <w:r w:rsidRPr="00FF5541">
              <w:rPr>
                <w:rFonts w:ascii="Garamond" w:hAnsi="Garamond"/>
                <w:sz w:val="32"/>
                <w:szCs w:val="28"/>
              </w:rPr>
              <w:t xml:space="preserve"> : </w:t>
            </w:r>
            <w:r w:rsidR="00F4490C" w:rsidRPr="00FF5541">
              <w:rPr>
                <w:rFonts w:ascii="Garamond" w:hAnsi="Garamond"/>
                <w:sz w:val="32"/>
                <w:szCs w:val="28"/>
              </w:rPr>
              <w:t xml:space="preserve">As </w:t>
            </w:r>
            <w:proofErr w:type="spellStart"/>
            <w:r w:rsidRPr="00FF5541">
              <w:rPr>
                <w:rFonts w:ascii="Garamond" w:hAnsi="Garamond"/>
                <w:sz w:val="32"/>
                <w:szCs w:val="28"/>
              </w:rPr>
              <w:t>dy</w:t>
            </w:r>
            <w:proofErr w:type="spellEnd"/>
            <w:r w:rsidRPr="00FF5541">
              <w:rPr>
                <w:rFonts w:ascii="Garamond" w:hAnsi="Garamond"/>
                <w:sz w:val="32"/>
                <w:szCs w:val="28"/>
              </w:rPr>
              <w:t xml:space="preserve"> der y </w:t>
            </w:r>
            <w:proofErr w:type="spellStart"/>
            <w:r w:rsidRPr="00FF5541">
              <w:rPr>
                <w:rFonts w:ascii="Garamond" w:hAnsi="Garamond"/>
                <w:sz w:val="32"/>
                <w:szCs w:val="28"/>
              </w:rPr>
              <w:t>Jee</w:t>
            </w:r>
            <w:proofErr w:type="spellEnd"/>
            <w:r w:rsidRPr="00FF5541">
              <w:rPr>
                <w:rFonts w:ascii="Garamond" w:hAnsi="Garamond"/>
                <w:sz w:val="32"/>
                <w:szCs w:val="28"/>
              </w:rPr>
              <w:t xml:space="preserve"> </w:t>
            </w:r>
            <w:proofErr w:type="spellStart"/>
            <w:r w:rsidRPr="00FF5541">
              <w:rPr>
                <w:rFonts w:ascii="Garamond" w:hAnsi="Garamond"/>
                <w:sz w:val="32"/>
                <w:szCs w:val="28"/>
              </w:rPr>
              <w:t>gra</w:t>
            </w:r>
            <w:r w:rsidR="00F4490C">
              <w:rPr>
                <w:rFonts w:ascii="Garamond" w:hAnsi="Garamond"/>
                <w:sz w:val="32"/>
                <w:szCs w:val="28"/>
              </w:rPr>
              <w:t>y</w:t>
            </w:r>
            <w:r w:rsidRPr="00FF5541">
              <w:rPr>
                <w:rFonts w:ascii="Garamond" w:hAnsi="Garamond"/>
                <w:sz w:val="32"/>
                <w:szCs w:val="28"/>
              </w:rPr>
              <w:t>soil</w:t>
            </w:r>
            <w:proofErr w:type="spellEnd"/>
            <w:r w:rsidRPr="00FF5541">
              <w:rPr>
                <w:rFonts w:ascii="Garamond" w:hAnsi="Garamond"/>
                <w:sz w:val="32"/>
                <w:szCs w:val="28"/>
              </w:rPr>
              <w:t xml:space="preserve"> </w:t>
            </w:r>
            <w:proofErr w:type="spellStart"/>
            <w:r w:rsidRPr="00FF5541">
              <w:rPr>
                <w:rFonts w:ascii="Garamond" w:hAnsi="Garamond"/>
                <w:sz w:val="32"/>
                <w:szCs w:val="28"/>
              </w:rPr>
              <w:t>dooin</w:t>
            </w:r>
            <w:proofErr w:type="spellEnd"/>
            <w:r w:rsidRPr="00FF5541">
              <w:rPr>
                <w:rFonts w:ascii="Garamond" w:hAnsi="Garamond"/>
                <w:sz w:val="32"/>
                <w:szCs w:val="28"/>
              </w:rPr>
              <w:t xml:space="preserve"> </w:t>
            </w:r>
            <w:proofErr w:type="spellStart"/>
            <w:r w:rsidRPr="00FF5541">
              <w:rPr>
                <w:rFonts w:ascii="Garamond" w:hAnsi="Garamond"/>
                <w:sz w:val="32"/>
                <w:szCs w:val="28"/>
              </w:rPr>
              <w:t>cre</w:t>
            </w:r>
            <w:proofErr w:type="spellEnd"/>
            <w:r w:rsidRPr="00FF5541">
              <w:rPr>
                <w:rFonts w:ascii="Garamond" w:hAnsi="Garamond"/>
                <w:sz w:val="32"/>
                <w:szCs w:val="28"/>
              </w:rPr>
              <w:t xml:space="preserve"> </w:t>
            </w:r>
            <w:proofErr w:type="spellStart"/>
            <w:r w:rsidRPr="00FF5541">
              <w:rPr>
                <w:rFonts w:ascii="Garamond" w:hAnsi="Garamond"/>
                <w:sz w:val="32"/>
                <w:szCs w:val="28"/>
              </w:rPr>
              <w:t>erbee</w:t>
            </w:r>
            <w:proofErr w:type="spellEnd"/>
            <w:r w:rsidRPr="00FF5541">
              <w:rPr>
                <w:rFonts w:ascii="Garamond" w:hAnsi="Garamond"/>
                <w:sz w:val="32"/>
                <w:szCs w:val="28"/>
              </w:rPr>
              <w:t xml:space="preserve"> ta </w:t>
            </w:r>
            <w:proofErr w:type="spellStart"/>
            <w:r w:rsidRPr="00FF5541">
              <w:rPr>
                <w:rFonts w:ascii="Garamond" w:hAnsi="Garamond"/>
                <w:sz w:val="32"/>
                <w:szCs w:val="28"/>
              </w:rPr>
              <w:t>ymmyrchagh</w:t>
            </w:r>
            <w:proofErr w:type="spellEnd"/>
            <w:r w:rsidRPr="00FF5541">
              <w:rPr>
                <w:rFonts w:ascii="Garamond" w:hAnsi="Garamond"/>
                <w:sz w:val="32"/>
                <w:szCs w:val="28"/>
              </w:rPr>
              <w:t xml:space="preserve"> er </w:t>
            </w:r>
            <w:proofErr w:type="spellStart"/>
            <w:r w:rsidRPr="00FF5541">
              <w:rPr>
                <w:rFonts w:ascii="Garamond" w:hAnsi="Garamond"/>
                <w:sz w:val="32"/>
                <w:szCs w:val="28"/>
              </w:rPr>
              <w:t>nyn</w:t>
            </w:r>
            <w:proofErr w:type="spellEnd"/>
            <w:r w:rsidRPr="00FF5541">
              <w:rPr>
                <w:rFonts w:ascii="Garamond" w:hAnsi="Garamond"/>
                <w:sz w:val="32"/>
                <w:szCs w:val="28"/>
              </w:rPr>
              <w:t xml:space="preserve"> son as </w:t>
            </w:r>
            <w:proofErr w:type="spellStart"/>
            <w:r w:rsidRPr="00FF5541">
              <w:rPr>
                <w:rFonts w:ascii="Garamond" w:hAnsi="Garamond"/>
                <w:sz w:val="32"/>
                <w:szCs w:val="28"/>
              </w:rPr>
              <w:t>myr</w:t>
            </w:r>
            <w:r w:rsidR="00F4490C">
              <w:rPr>
                <w:rFonts w:ascii="Garamond" w:hAnsi="Garamond"/>
                <w:sz w:val="32"/>
                <w:szCs w:val="28"/>
              </w:rPr>
              <w:t>-</w:t>
            </w:r>
            <w:r w:rsidRPr="00FF5541">
              <w:rPr>
                <w:rFonts w:ascii="Garamond" w:hAnsi="Garamond"/>
                <w:sz w:val="32"/>
                <w:szCs w:val="28"/>
              </w:rPr>
              <w:t>geddyn</w:t>
            </w:r>
            <w:proofErr w:type="spellEnd"/>
            <w:r w:rsidRPr="00FF5541">
              <w:rPr>
                <w:rFonts w:ascii="Garamond" w:hAnsi="Garamond"/>
                <w:sz w:val="32"/>
                <w:szCs w:val="28"/>
              </w:rPr>
              <w:t xml:space="preserve"> </w:t>
            </w:r>
            <w:proofErr w:type="spellStart"/>
            <w:r w:rsidRPr="00FF5541">
              <w:rPr>
                <w:rFonts w:ascii="Garamond" w:hAnsi="Garamond"/>
                <w:sz w:val="32"/>
                <w:szCs w:val="28"/>
              </w:rPr>
              <w:t>aignaghyn</w:t>
            </w:r>
            <w:proofErr w:type="spellEnd"/>
            <w:r w:rsidRPr="00FF5541">
              <w:rPr>
                <w:rFonts w:ascii="Garamond" w:hAnsi="Garamond"/>
                <w:sz w:val="32"/>
                <w:szCs w:val="28"/>
              </w:rPr>
              <w:t xml:space="preserve">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ve</w:t>
            </w:r>
            <w:proofErr w:type="spellEnd"/>
            <w:r w:rsidRPr="00FF5541">
              <w:rPr>
                <w:rFonts w:ascii="Garamond" w:hAnsi="Garamond"/>
                <w:sz w:val="32"/>
                <w:szCs w:val="28"/>
              </w:rPr>
              <w:t xml:space="preserve"> </w:t>
            </w:r>
            <w:proofErr w:type="spellStart"/>
            <w:r w:rsidRPr="00FF5541">
              <w:rPr>
                <w:rFonts w:ascii="Garamond" w:hAnsi="Garamond"/>
                <w:sz w:val="32"/>
                <w:szCs w:val="28"/>
              </w:rPr>
              <w:t>booiagh</w:t>
            </w:r>
            <w:proofErr w:type="spellEnd"/>
            <w:r w:rsidRPr="00FF5541">
              <w:rPr>
                <w:rFonts w:ascii="Garamond" w:hAnsi="Garamond"/>
                <w:sz w:val="32"/>
                <w:szCs w:val="28"/>
              </w:rPr>
              <w:t xml:space="preserve"> </w:t>
            </w:r>
            <w:proofErr w:type="spellStart"/>
            <w:r w:rsidRPr="00FF5541">
              <w:rPr>
                <w:rFonts w:ascii="Garamond" w:hAnsi="Garamond"/>
                <w:sz w:val="32"/>
                <w:szCs w:val="28"/>
              </w:rPr>
              <w:t>lesh</w:t>
            </w:r>
            <w:proofErr w:type="spellEnd"/>
            <w:r w:rsidRPr="00FF5541">
              <w:rPr>
                <w:rFonts w:ascii="Garamond" w:hAnsi="Garamond"/>
                <w:sz w:val="32"/>
                <w:szCs w:val="28"/>
              </w:rPr>
              <w:t xml:space="preserve">. </w:t>
            </w:r>
          </w:p>
        </w:tc>
        <w:tc>
          <w:tcPr>
            <w:tcW w:w="4479" w:type="dxa"/>
          </w:tcPr>
          <w:p w14:paraId="446C1D59" w14:textId="77777777" w:rsidR="00FF5541" w:rsidRPr="005A761C" w:rsidRDefault="00FF5541"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Make us ever sensible that we depend upon thee, that in all our Necessities we may look up to thee for Help. And the Gracious God give us what is needful for us, and with all give us contented Minds.</w:t>
            </w:r>
          </w:p>
        </w:tc>
      </w:tr>
      <w:tr w:rsidR="00FF5541" w:rsidRPr="005A761C" w14:paraId="16A667FF" w14:textId="77777777" w:rsidTr="00B0190D">
        <w:tc>
          <w:tcPr>
            <w:tcW w:w="0" w:type="auto"/>
          </w:tcPr>
          <w:p w14:paraId="06332571" w14:textId="77777777" w:rsidR="00FF5541" w:rsidRPr="00FF5541" w:rsidRDefault="00FF5541" w:rsidP="00E7645D">
            <w:pPr>
              <w:pStyle w:val="CM3"/>
              <w:widowControl/>
              <w:spacing w:line="216" w:lineRule="auto"/>
              <w:ind w:firstLine="227"/>
              <w:jc w:val="both"/>
              <w:rPr>
                <w:rFonts w:ascii="Garamond" w:hAnsi="Garamond"/>
                <w:sz w:val="32"/>
                <w:szCs w:val="28"/>
              </w:rPr>
            </w:pPr>
            <w:r w:rsidRPr="00FF5541">
              <w:rPr>
                <w:rFonts w:ascii="Garamond" w:hAnsi="Garamond"/>
                <w:sz w:val="32"/>
                <w:szCs w:val="28"/>
              </w:rPr>
              <w:t xml:space="preserve">Cur </w:t>
            </w:r>
            <w:proofErr w:type="spellStart"/>
            <w:r w:rsidRPr="00FF5541">
              <w:rPr>
                <w:rFonts w:ascii="Garamond" w:hAnsi="Garamond"/>
                <w:sz w:val="32"/>
                <w:szCs w:val="28"/>
              </w:rPr>
              <w:t>dooin</w:t>
            </w:r>
            <w:proofErr w:type="spellEnd"/>
            <w:r w:rsidRPr="00FF5541">
              <w:rPr>
                <w:rFonts w:ascii="Garamond" w:hAnsi="Garamond"/>
                <w:sz w:val="32"/>
                <w:szCs w:val="28"/>
              </w:rPr>
              <w:t xml:space="preserve"> </w:t>
            </w:r>
            <w:proofErr w:type="spellStart"/>
            <w:r w:rsidRPr="00FF5541">
              <w:rPr>
                <w:rFonts w:ascii="Garamond" w:hAnsi="Garamond"/>
                <w:sz w:val="32"/>
                <w:szCs w:val="28"/>
              </w:rPr>
              <w:t>bannaghtyn</w:t>
            </w:r>
            <w:proofErr w:type="spellEnd"/>
            <w:r w:rsidRPr="00FF5541">
              <w:rPr>
                <w:rFonts w:ascii="Garamond" w:hAnsi="Garamond"/>
                <w:sz w:val="32"/>
                <w:szCs w:val="28"/>
              </w:rPr>
              <w:t xml:space="preserve"> y </w:t>
            </w:r>
            <w:proofErr w:type="spellStart"/>
            <w:r w:rsidR="00F4490C" w:rsidRPr="00FF5541">
              <w:rPr>
                <w:rFonts w:ascii="Garamond" w:hAnsi="Garamond"/>
                <w:sz w:val="32"/>
                <w:szCs w:val="28"/>
              </w:rPr>
              <w:t>vea</w:t>
            </w:r>
            <w:proofErr w:type="spellEnd"/>
            <w:r w:rsidR="00F4490C" w:rsidRPr="00FF5541">
              <w:rPr>
                <w:rFonts w:ascii="Garamond" w:hAnsi="Garamond"/>
                <w:sz w:val="32"/>
                <w:szCs w:val="28"/>
              </w:rPr>
              <w:t xml:space="preserve"> </w:t>
            </w:r>
            <w:proofErr w:type="spellStart"/>
            <w:r w:rsidRPr="00FF5541">
              <w:rPr>
                <w:rFonts w:ascii="Garamond" w:hAnsi="Garamond"/>
                <w:sz w:val="32"/>
                <w:szCs w:val="28"/>
              </w:rPr>
              <w:t>shoh</w:t>
            </w:r>
            <w:proofErr w:type="spellEnd"/>
            <w:r w:rsidRPr="00FF5541">
              <w:rPr>
                <w:rFonts w:ascii="Garamond" w:hAnsi="Garamond"/>
                <w:sz w:val="32"/>
                <w:szCs w:val="28"/>
              </w:rPr>
              <w:t xml:space="preserve"> as </w:t>
            </w:r>
            <w:proofErr w:type="spellStart"/>
            <w:r w:rsidRPr="00FF5541">
              <w:rPr>
                <w:rFonts w:ascii="Garamond" w:hAnsi="Garamond"/>
                <w:sz w:val="32"/>
                <w:szCs w:val="28"/>
              </w:rPr>
              <w:t>grayse</w:t>
            </w:r>
            <w:proofErr w:type="spellEnd"/>
            <w:r w:rsidRPr="00FF5541">
              <w:rPr>
                <w:rFonts w:ascii="Garamond" w:hAnsi="Garamond"/>
                <w:sz w:val="32"/>
                <w:szCs w:val="28"/>
              </w:rPr>
              <w:t xml:space="preserve"> </w:t>
            </w:r>
            <w:proofErr w:type="spellStart"/>
            <w:r w:rsidRPr="00FF5541">
              <w:rPr>
                <w:rFonts w:ascii="Garamond" w:hAnsi="Garamond"/>
                <w:sz w:val="32"/>
                <w:szCs w:val="28"/>
              </w:rPr>
              <w:t>nagh</w:t>
            </w:r>
            <w:proofErr w:type="spellEnd"/>
            <w:r w:rsidRPr="00FF5541">
              <w:rPr>
                <w:rFonts w:ascii="Garamond" w:hAnsi="Garamond"/>
                <w:sz w:val="32"/>
                <w:szCs w:val="28"/>
              </w:rPr>
              <w:t xml:space="preserve"> jean mad </w:t>
            </w:r>
            <w:proofErr w:type="spellStart"/>
            <w:r w:rsidRPr="00FF5541">
              <w:rPr>
                <w:rFonts w:ascii="Garamond" w:hAnsi="Garamond"/>
                <w:sz w:val="32"/>
                <w:szCs w:val="28"/>
              </w:rPr>
              <w:t>drogh</w:t>
            </w:r>
            <w:proofErr w:type="spellEnd"/>
            <w:r w:rsidRPr="00FF5541">
              <w:rPr>
                <w:rFonts w:ascii="Garamond" w:hAnsi="Garamond"/>
                <w:sz w:val="32"/>
                <w:szCs w:val="28"/>
              </w:rPr>
              <w:t xml:space="preserve"> </w:t>
            </w:r>
            <w:proofErr w:type="spellStart"/>
            <w:r w:rsidRPr="00FF5541">
              <w:rPr>
                <w:rFonts w:ascii="Garamond" w:hAnsi="Garamond"/>
                <w:sz w:val="32"/>
                <w:szCs w:val="28"/>
              </w:rPr>
              <w:t>ymmyd</w:t>
            </w:r>
            <w:proofErr w:type="spellEnd"/>
            <w:r w:rsidRPr="00FF5541">
              <w:rPr>
                <w:rFonts w:ascii="Garamond" w:hAnsi="Garamond"/>
                <w:sz w:val="32"/>
                <w:szCs w:val="28"/>
              </w:rPr>
              <w:t xml:space="preserve"> jeu, </w:t>
            </w:r>
            <w:proofErr w:type="spellStart"/>
            <w:r w:rsidRPr="00FF5541">
              <w:rPr>
                <w:rFonts w:ascii="Garamond" w:hAnsi="Garamond"/>
                <w:sz w:val="32"/>
                <w:szCs w:val="28"/>
              </w:rPr>
              <w:t>agh</w:t>
            </w:r>
            <w:proofErr w:type="spellEnd"/>
            <w:r w:rsidRPr="00FF5541">
              <w:rPr>
                <w:rFonts w:ascii="Garamond" w:hAnsi="Garamond"/>
                <w:sz w:val="32"/>
                <w:szCs w:val="28"/>
              </w:rPr>
              <w:t xml:space="preserve"> er </w:t>
            </w:r>
            <w:proofErr w:type="spellStart"/>
            <w:r w:rsidRPr="00FF5541">
              <w:rPr>
                <w:rFonts w:ascii="Garamond" w:hAnsi="Garamond"/>
                <w:sz w:val="32"/>
                <w:szCs w:val="28"/>
              </w:rPr>
              <w:t>skyn</w:t>
            </w:r>
            <w:proofErr w:type="spellEnd"/>
            <w:r w:rsidRPr="00FF5541">
              <w:rPr>
                <w:rFonts w:ascii="Garamond" w:hAnsi="Garamond"/>
                <w:sz w:val="32"/>
                <w:szCs w:val="28"/>
              </w:rPr>
              <w:t xml:space="preserve"> </w:t>
            </w:r>
            <w:proofErr w:type="spellStart"/>
            <w:r w:rsidRPr="00FF5541">
              <w:rPr>
                <w:rFonts w:ascii="Garamond" w:hAnsi="Garamond"/>
                <w:sz w:val="32"/>
                <w:szCs w:val="28"/>
              </w:rPr>
              <w:t>dy</w:t>
            </w:r>
            <w:proofErr w:type="spellEnd"/>
            <w:r w:rsidRPr="00FF5541">
              <w:rPr>
                <w:rFonts w:ascii="Garamond" w:hAnsi="Garamond"/>
                <w:sz w:val="32"/>
                <w:szCs w:val="28"/>
              </w:rPr>
              <w:t xml:space="preserve"> </w:t>
            </w:r>
            <w:proofErr w:type="spellStart"/>
            <w:r w:rsidRPr="00FF5541">
              <w:rPr>
                <w:rFonts w:ascii="Garamond" w:hAnsi="Garamond"/>
                <w:sz w:val="32"/>
                <w:szCs w:val="28"/>
              </w:rPr>
              <w:t>chooilley</w:t>
            </w:r>
            <w:proofErr w:type="spellEnd"/>
            <w:r w:rsidRPr="00FF5541">
              <w:rPr>
                <w:rFonts w:ascii="Garamond" w:hAnsi="Garamond"/>
                <w:sz w:val="32"/>
                <w:szCs w:val="28"/>
              </w:rPr>
              <w:t xml:space="preserve"> nee, cur </w:t>
            </w:r>
            <w:proofErr w:type="spellStart"/>
            <w:r w:rsidRPr="00FF5541">
              <w:rPr>
                <w:rFonts w:ascii="Garamond" w:hAnsi="Garamond"/>
                <w:sz w:val="32"/>
                <w:szCs w:val="28"/>
              </w:rPr>
              <w:t>dooin</w:t>
            </w:r>
            <w:proofErr w:type="spellEnd"/>
            <w:r w:rsidRPr="00FF5541">
              <w:rPr>
                <w:rFonts w:ascii="Garamond" w:hAnsi="Garamond"/>
                <w:sz w:val="32"/>
                <w:szCs w:val="28"/>
              </w:rPr>
              <w:t xml:space="preserve"> </w:t>
            </w:r>
            <w:proofErr w:type="spellStart"/>
            <w:r w:rsidRPr="00FF5541">
              <w:rPr>
                <w:rFonts w:ascii="Garamond" w:hAnsi="Garamond"/>
                <w:sz w:val="32"/>
                <w:szCs w:val="28"/>
              </w:rPr>
              <w:t>bannaghtyn</w:t>
            </w:r>
            <w:proofErr w:type="spellEnd"/>
            <w:r w:rsidRPr="00FF5541">
              <w:rPr>
                <w:rFonts w:ascii="Garamond" w:hAnsi="Garamond"/>
                <w:sz w:val="32"/>
                <w:szCs w:val="28"/>
              </w:rPr>
              <w:t xml:space="preserve"> y </w:t>
            </w:r>
            <w:proofErr w:type="spellStart"/>
            <w:r w:rsidR="00F4490C" w:rsidRPr="00FF5541">
              <w:rPr>
                <w:rFonts w:ascii="Garamond" w:hAnsi="Garamond"/>
                <w:sz w:val="32"/>
                <w:szCs w:val="28"/>
              </w:rPr>
              <w:t>teihl</w:t>
            </w:r>
            <w:proofErr w:type="spellEnd"/>
            <w:r w:rsidR="00F4490C" w:rsidRPr="00FF5541">
              <w:rPr>
                <w:rFonts w:ascii="Garamond" w:hAnsi="Garamond"/>
                <w:sz w:val="32"/>
                <w:szCs w:val="28"/>
              </w:rPr>
              <w:t xml:space="preserve"> </w:t>
            </w:r>
            <w:r w:rsidRPr="00FF5541">
              <w:rPr>
                <w:rFonts w:ascii="Garamond" w:hAnsi="Garamond"/>
                <w:sz w:val="32"/>
                <w:szCs w:val="28"/>
              </w:rPr>
              <w:t xml:space="preserve">ta </w:t>
            </w:r>
            <w:proofErr w:type="spellStart"/>
            <w:r w:rsidRPr="00FF5541">
              <w:rPr>
                <w:rFonts w:ascii="Garamond" w:hAnsi="Garamond"/>
                <w:sz w:val="32"/>
                <w:szCs w:val="28"/>
              </w:rPr>
              <w:t>ry</w:t>
            </w:r>
            <w:proofErr w:type="spellEnd"/>
            <w:r w:rsidRPr="00FF5541">
              <w:rPr>
                <w:rFonts w:ascii="Garamond" w:hAnsi="Garamond"/>
                <w:sz w:val="32"/>
                <w:szCs w:val="28"/>
              </w:rPr>
              <w:t xml:space="preserve"> </w:t>
            </w:r>
            <w:proofErr w:type="spellStart"/>
            <w:r w:rsidRPr="00FF5541">
              <w:rPr>
                <w:rFonts w:ascii="Garamond" w:hAnsi="Garamond"/>
                <w:sz w:val="32"/>
                <w:szCs w:val="28"/>
              </w:rPr>
              <w:t>heet</w:t>
            </w:r>
            <w:proofErr w:type="spellEnd"/>
            <w:r w:rsidRPr="00FF5541">
              <w:rPr>
                <w:rFonts w:ascii="Garamond" w:hAnsi="Garamond"/>
                <w:sz w:val="32"/>
                <w:szCs w:val="28"/>
              </w:rPr>
              <w:t xml:space="preserve">, son </w:t>
            </w:r>
            <w:proofErr w:type="spellStart"/>
            <w:r w:rsidRPr="00FF5541">
              <w:rPr>
                <w:rFonts w:ascii="Garamond" w:hAnsi="Garamond"/>
                <w:sz w:val="32"/>
                <w:szCs w:val="28"/>
              </w:rPr>
              <w:t>graih</w:t>
            </w:r>
            <w:proofErr w:type="spellEnd"/>
            <w:r w:rsidRPr="00FF5541">
              <w:rPr>
                <w:rFonts w:ascii="Garamond" w:hAnsi="Garamond"/>
                <w:sz w:val="32"/>
                <w:szCs w:val="28"/>
              </w:rPr>
              <w:t xml:space="preserve"> </w:t>
            </w:r>
            <w:proofErr w:type="spellStart"/>
            <w:r w:rsidRPr="00FF5541">
              <w:rPr>
                <w:rFonts w:ascii="Garamond" w:hAnsi="Garamond"/>
                <w:sz w:val="32"/>
                <w:szCs w:val="28"/>
              </w:rPr>
              <w:t>Yeesey</w:t>
            </w:r>
            <w:proofErr w:type="spellEnd"/>
            <w:r w:rsidRPr="00FF5541">
              <w:rPr>
                <w:rFonts w:ascii="Garamond" w:hAnsi="Garamond"/>
                <w:sz w:val="32"/>
                <w:szCs w:val="28"/>
              </w:rPr>
              <w:t xml:space="preserve"> </w:t>
            </w:r>
            <w:proofErr w:type="spellStart"/>
            <w:r w:rsidRPr="00FF5541">
              <w:rPr>
                <w:rFonts w:ascii="Garamond" w:hAnsi="Garamond"/>
                <w:sz w:val="32"/>
                <w:szCs w:val="28"/>
              </w:rPr>
              <w:t>Creest</w:t>
            </w:r>
            <w:proofErr w:type="spellEnd"/>
            <w:r w:rsidRPr="00FF5541">
              <w:rPr>
                <w:rFonts w:ascii="Garamond" w:hAnsi="Garamond"/>
                <w:sz w:val="32"/>
                <w:szCs w:val="28"/>
              </w:rPr>
              <w:t xml:space="preserve">. </w:t>
            </w:r>
          </w:p>
        </w:tc>
        <w:tc>
          <w:tcPr>
            <w:tcW w:w="4479" w:type="dxa"/>
          </w:tcPr>
          <w:p w14:paraId="73301519" w14:textId="77777777" w:rsidR="00FF5541" w:rsidRPr="005A761C" w:rsidRDefault="00FF5541"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Give us the Blessings of this Life, and Grace not to abuse them</w:t>
            </w:r>
            <w:r w:rsidRPr="005A761C">
              <w:rPr>
                <w:rFonts w:ascii="Garamond" w:hAnsi="Garamond" w:cs="GlyphLessFont"/>
                <w:sz w:val="32"/>
              </w:rPr>
              <w:t> ;</w:t>
            </w:r>
            <w:r w:rsidRPr="005A761C">
              <w:rPr>
                <w:rFonts w:ascii="Garamond" w:hAnsi="Garamond" w:cs="GlyphLessFont"/>
                <w:i/>
                <w:sz w:val="32"/>
              </w:rPr>
              <w:t xml:space="preserve"> but above all things give us the Blessings of the World to come, for Jesus Christ’s sake.</w:t>
            </w:r>
          </w:p>
        </w:tc>
      </w:tr>
      <w:tr w:rsidR="00F4490C" w:rsidRPr="005A761C" w14:paraId="414E4BF5" w14:textId="77777777" w:rsidTr="00B0190D">
        <w:tc>
          <w:tcPr>
            <w:tcW w:w="0" w:type="auto"/>
          </w:tcPr>
          <w:p w14:paraId="08F05903" w14:textId="77777777" w:rsidR="00F4490C" w:rsidRPr="00F4490C" w:rsidRDefault="00F4490C" w:rsidP="00E7645D">
            <w:pPr>
              <w:pStyle w:val="CM3"/>
              <w:widowControl/>
              <w:spacing w:line="216" w:lineRule="auto"/>
              <w:ind w:firstLine="227"/>
              <w:jc w:val="both"/>
              <w:rPr>
                <w:rFonts w:ascii="Garamond" w:hAnsi="Garamond"/>
                <w:sz w:val="32"/>
                <w:szCs w:val="28"/>
              </w:rPr>
            </w:pPr>
            <w:proofErr w:type="spellStart"/>
            <w:r w:rsidRPr="00F4490C">
              <w:rPr>
                <w:rFonts w:ascii="Garamond" w:hAnsi="Garamond"/>
                <w:sz w:val="32"/>
                <w:szCs w:val="28"/>
              </w:rPr>
              <w:t>Clasht</w:t>
            </w:r>
            <w:proofErr w:type="spellEnd"/>
            <w:r w:rsidRPr="00F4490C">
              <w:rPr>
                <w:rFonts w:ascii="Garamond" w:hAnsi="Garamond"/>
                <w:sz w:val="32"/>
                <w:szCs w:val="28"/>
              </w:rPr>
              <w:t xml:space="preserve"> </w:t>
            </w:r>
            <w:proofErr w:type="spellStart"/>
            <w:r w:rsidRPr="00F4490C">
              <w:rPr>
                <w:rFonts w:ascii="Garamond" w:hAnsi="Garamond"/>
                <w:sz w:val="32"/>
                <w:szCs w:val="28"/>
              </w:rPr>
              <w:t>rooin</w:t>
            </w:r>
            <w:proofErr w:type="spellEnd"/>
            <w:r w:rsidRPr="00F4490C">
              <w:rPr>
                <w:rFonts w:ascii="Garamond" w:hAnsi="Garamond"/>
                <w:sz w:val="32"/>
                <w:szCs w:val="28"/>
              </w:rPr>
              <w:t xml:space="preserve">, O Yee, cha nee </w:t>
            </w:r>
            <w:proofErr w:type="spellStart"/>
            <w:r w:rsidRPr="00F4490C">
              <w:rPr>
                <w:rFonts w:ascii="Garamond" w:hAnsi="Garamond"/>
                <w:sz w:val="32"/>
                <w:szCs w:val="28"/>
              </w:rPr>
              <w:t>cordail</w:t>
            </w:r>
            <w:proofErr w:type="spellEnd"/>
            <w:r w:rsidRPr="00F4490C">
              <w:rPr>
                <w:rFonts w:ascii="Garamond" w:hAnsi="Garamond"/>
                <w:sz w:val="32"/>
                <w:szCs w:val="28"/>
              </w:rPr>
              <w:t xml:space="preserve"> </w:t>
            </w:r>
            <w:proofErr w:type="spellStart"/>
            <w:r w:rsidRPr="00F4490C">
              <w:rPr>
                <w:rFonts w:ascii="Garamond" w:hAnsi="Garamond"/>
                <w:sz w:val="32"/>
                <w:szCs w:val="28"/>
              </w:rPr>
              <w:t>rish</w:t>
            </w:r>
            <w:proofErr w:type="spellEnd"/>
            <w:r w:rsidRPr="00F4490C">
              <w:rPr>
                <w:rFonts w:ascii="Garamond" w:hAnsi="Garamond"/>
                <w:sz w:val="32"/>
                <w:szCs w:val="28"/>
              </w:rPr>
              <w:t xml:space="preserve"> y </w:t>
            </w:r>
            <w:proofErr w:type="spellStart"/>
            <w:r w:rsidRPr="00F4490C">
              <w:rPr>
                <w:rFonts w:ascii="Garamond" w:hAnsi="Garamond"/>
                <w:sz w:val="32"/>
                <w:szCs w:val="28"/>
              </w:rPr>
              <w:t>tushtey</w:t>
            </w:r>
            <w:proofErr w:type="spellEnd"/>
            <w:r w:rsidRPr="00F4490C">
              <w:rPr>
                <w:rFonts w:ascii="Garamond" w:hAnsi="Garamond"/>
                <w:sz w:val="32"/>
                <w:szCs w:val="28"/>
              </w:rPr>
              <w:t xml:space="preserve"> </w:t>
            </w:r>
            <w:proofErr w:type="spellStart"/>
            <w:r w:rsidRPr="00F4490C">
              <w:rPr>
                <w:rFonts w:ascii="Garamond" w:hAnsi="Garamond"/>
                <w:sz w:val="32"/>
                <w:szCs w:val="28"/>
              </w:rPr>
              <w:t>annoon</w:t>
            </w:r>
            <w:proofErr w:type="spellEnd"/>
            <w:r w:rsidRPr="00F4490C">
              <w:rPr>
                <w:rFonts w:ascii="Garamond" w:hAnsi="Garamond"/>
                <w:sz w:val="32"/>
                <w:szCs w:val="28"/>
              </w:rPr>
              <w:t xml:space="preserve"> </w:t>
            </w:r>
            <w:proofErr w:type="spellStart"/>
            <w:r w:rsidRPr="00F4490C">
              <w:rPr>
                <w:rFonts w:ascii="Garamond" w:hAnsi="Garamond"/>
                <w:sz w:val="32"/>
                <w:szCs w:val="28"/>
              </w:rPr>
              <w:t>ainyn</w:t>
            </w:r>
            <w:proofErr w:type="spellEnd"/>
            <w:r w:rsidRPr="00F4490C">
              <w:rPr>
                <w:rFonts w:ascii="Garamond" w:hAnsi="Garamond"/>
                <w:sz w:val="32"/>
                <w:szCs w:val="28"/>
              </w:rPr>
              <w:t xml:space="preserve"> </w:t>
            </w:r>
            <w:proofErr w:type="spellStart"/>
            <w:r w:rsidRPr="00F4490C">
              <w:rPr>
                <w:rFonts w:ascii="Garamond" w:hAnsi="Garamond"/>
                <w:sz w:val="32"/>
                <w:szCs w:val="28"/>
              </w:rPr>
              <w:t>agh</w:t>
            </w:r>
            <w:proofErr w:type="spellEnd"/>
            <w:r w:rsidRPr="00F4490C">
              <w:rPr>
                <w:rFonts w:ascii="Garamond" w:hAnsi="Garamond"/>
                <w:sz w:val="32"/>
                <w:szCs w:val="28"/>
              </w:rPr>
              <w:t xml:space="preserve"> </w:t>
            </w:r>
            <w:proofErr w:type="spellStart"/>
            <w:r w:rsidRPr="00F4490C">
              <w:rPr>
                <w:rFonts w:ascii="Garamond" w:hAnsi="Garamond"/>
                <w:sz w:val="32"/>
                <w:szCs w:val="28"/>
              </w:rPr>
              <w:t>cordail</w:t>
            </w:r>
            <w:proofErr w:type="spellEnd"/>
            <w:r w:rsidRPr="00F4490C">
              <w:rPr>
                <w:rFonts w:ascii="Garamond" w:hAnsi="Garamond"/>
                <w:sz w:val="32"/>
                <w:szCs w:val="28"/>
              </w:rPr>
              <w:t xml:space="preserve"> </w:t>
            </w:r>
            <w:proofErr w:type="spellStart"/>
            <w:r w:rsidRPr="00F4490C">
              <w:rPr>
                <w:rFonts w:ascii="Garamond" w:hAnsi="Garamond"/>
                <w:sz w:val="32"/>
                <w:szCs w:val="28"/>
              </w:rPr>
              <w:t>rish</w:t>
            </w:r>
            <w:proofErr w:type="spellEnd"/>
            <w:r w:rsidRPr="00F4490C">
              <w:rPr>
                <w:rFonts w:ascii="Garamond" w:hAnsi="Garamond"/>
                <w:sz w:val="32"/>
                <w:szCs w:val="28"/>
              </w:rPr>
              <w:t xml:space="preserve"> Bree </w:t>
            </w:r>
            <w:proofErr w:type="spellStart"/>
            <w:r w:rsidRPr="00F4490C">
              <w:rPr>
                <w:rFonts w:ascii="Garamond" w:hAnsi="Garamond"/>
                <w:sz w:val="32"/>
                <w:szCs w:val="28"/>
              </w:rPr>
              <w:t>slane</w:t>
            </w:r>
            <w:proofErr w:type="spellEnd"/>
            <w:r w:rsidRPr="00F4490C">
              <w:rPr>
                <w:rFonts w:ascii="Garamond" w:hAnsi="Garamond"/>
                <w:sz w:val="32"/>
                <w:szCs w:val="28"/>
              </w:rPr>
              <w:t xml:space="preserve"> y </w:t>
            </w:r>
            <w:proofErr w:type="spellStart"/>
            <w:r w:rsidRPr="00F4490C">
              <w:rPr>
                <w:rFonts w:ascii="Garamond" w:hAnsi="Garamond"/>
                <w:sz w:val="32"/>
                <w:szCs w:val="28"/>
              </w:rPr>
              <w:t>Phadjer</w:t>
            </w:r>
            <w:proofErr w:type="spellEnd"/>
            <w:r w:rsidRPr="00F4490C">
              <w:rPr>
                <w:rFonts w:ascii="Garamond" w:hAnsi="Garamond"/>
                <w:sz w:val="32"/>
                <w:szCs w:val="28"/>
              </w:rPr>
              <w:t xml:space="preserve"> </w:t>
            </w:r>
            <w:proofErr w:type="spellStart"/>
            <w:r w:rsidRPr="00F4490C">
              <w:rPr>
                <w:rFonts w:ascii="Garamond" w:hAnsi="Garamond"/>
                <w:sz w:val="32"/>
                <w:szCs w:val="28"/>
              </w:rPr>
              <w:t>shen</w:t>
            </w:r>
            <w:proofErr w:type="spellEnd"/>
            <w:r w:rsidRPr="00F4490C">
              <w:rPr>
                <w:rFonts w:ascii="Garamond" w:hAnsi="Garamond"/>
                <w:sz w:val="32"/>
                <w:szCs w:val="28"/>
              </w:rPr>
              <w:t xml:space="preserve"> ta </w:t>
            </w:r>
            <w:proofErr w:type="spellStart"/>
            <w:r w:rsidRPr="00F4490C">
              <w:rPr>
                <w:rFonts w:ascii="Garamond" w:hAnsi="Garamond"/>
                <w:sz w:val="32"/>
                <w:szCs w:val="28"/>
              </w:rPr>
              <w:t>Yeesey</w:t>
            </w:r>
            <w:proofErr w:type="spellEnd"/>
            <w:r w:rsidRPr="00F4490C">
              <w:rPr>
                <w:rFonts w:ascii="Garamond" w:hAnsi="Garamond"/>
                <w:sz w:val="32"/>
                <w:szCs w:val="28"/>
              </w:rPr>
              <w:t xml:space="preserve"> </w:t>
            </w:r>
            <w:proofErr w:type="spellStart"/>
            <w:r w:rsidRPr="00F4490C">
              <w:rPr>
                <w:rFonts w:ascii="Garamond" w:hAnsi="Garamond"/>
                <w:sz w:val="32"/>
                <w:szCs w:val="28"/>
              </w:rPr>
              <w:t>Creest</w:t>
            </w:r>
            <w:proofErr w:type="spellEnd"/>
            <w:r w:rsidRPr="00F4490C">
              <w:rPr>
                <w:rFonts w:ascii="Garamond" w:hAnsi="Garamond"/>
                <w:sz w:val="32"/>
                <w:szCs w:val="28"/>
              </w:rPr>
              <w:t xml:space="preserve"> er </w:t>
            </w:r>
            <w:proofErr w:type="spellStart"/>
            <w:r w:rsidRPr="00F4490C">
              <w:rPr>
                <w:rFonts w:ascii="Garamond" w:hAnsi="Garamond"/>
                <w:sz w:val="32"/>
                <w:szCs w:val="28"/>
              </w:rPr>
              <w:t>nynsagh</w:t>
            </w:r>
            <w:proofErr w:type="spellEnd"/>
            <w:r w:rsidRPr="00F4490C">
              <w:rPr>
                <w:rFonts w:ascii="Garamond" w:hAnsi="Garamond"/>
                <w:sz w:val="32"/>
                <w:szCs w:val="28"/>
              </w:rPr>
              <w:t xml:space="preserve"> </w:t>
            </w:r>
            <w:proofErr w:type="spellStart"/>
            <w:r w:rsidRPr="00F4490C">
              <w:rPr>
                <w:rFonts w:ascii="Garamond" w:hAnsi="Garamond"/>
                <w:sz w:val="32"/>
                <w:szCs w:val="28"/>
              </w:rPr>
              <w:t>dooin</w:t>
            </w:r>
            <w:proofErr w:type="spellEnd"/>
            <w:r w:rsidRPr="00F4490C">
              <w:rPr>
                <w:rFonts w:ascii="Garamond" w:hAnsi="Garamond"/>
                <w:sz w:val="32"/>
                <w:szCs w:val="28"/>
              </w:rPr>
              <w:t xml:space="preserve">. </w:t>
            </w:r>
          </w:p>
        </w:tc>
        <w:tc>
          <w:tcPr>
            <w:tcW w:w="4479" w:type="dxa"/>
          </w:tcPr>
          <w:p w14:paraId="0793847C" w14:textId="77777777" w:rsidR="00F4490C" w:rsidRPr="005A761C" w:rsidRDefault="00F4490C" w:rsidP="00DB60C3">
            <w:pPr>
              <w:pStyle w:val="ListParagraph"/>
              <w:ind w:left="0" w:firstLine="227"/>
              <w:contextualSpacing w:val="0"/>
              <w:jc w:val="both"/>
              <w:rPr>
                <w:rFonts w:ascii="Garamond" w:hAnsi="Garamond" w:cs="GlyphLessFont"/>
                <w:i/>
                <w:sz w:val="32"/>
              </w:rPr>
            </w:pPr>
            <w:r w:rsidRPr="005A761C">
              <w:rPr>
                <w:rFonts w:ascii="Garamond" w:hAnsi="Garamond" w:cs="GlyphLessFont"/>
                <w:i/>
                <w:sz w:val="32"/>
              </w:rPr>
              <w:t xml:space="preserve">Hear us, O God, not according to our weak Understanding, but according to the full Meaning of that </w:t>
            </w:r>
            <w:r w:rsidRPr="005A761C">
              <w:rPr>
                <w:rFonts w:ascii="Garamond" w:hAnsi="Garamond" w:cs="GlyphLessFont"/>
                <w:sz w:val="32"/>
              </w:rPr>
              <w:t>Form of Words</w:t>
            </w:r>
            <w:r w:rsidRPr="005A761C">
              <w:rPr>
                <w:rFonts w:ascii="Garamond" w:hAnsi="Garamond" w:cs="GlyphLessFont"/>
                <w:i/>
                <w:sz w:val="32"/>
              </w:rPr>
              <w:t xml:space="preserve"> which Jesus Christ hath taught us. </w:t>
            </w:r>
          </w:p>
        </w:tc>
      </w:tr>
      <w:tr w:rsidR="00F4490C" w:rsidRPr="005A761C" w14:paraId="0DD7A411" w14:textId="77777777" w:rsidTr="00B0190D">
        <w:tc>
          <w:tcPr>
            <w:tcW w:w="4656" w:type="dxa"/>
          </w:tcPr>
          <w:p w14:paraId="73C4D7B5" w14:textId="77777777" w:rsidR="00F4490C" w:rsidRPr="00F4490C" w:rsidRDefault="00F4490C" w:rsidP="00E7645D">
            <w:pPr>
              <w:pStyle w:val="CM19"/>
              <w:widowControl/>
              <w:spacing w:line="216" w:lineRule="auto"/>
              <w:jc w:val="both"/>
              <w:rPr>
                <w:rFonts w:ascii="Garamond" w:hAnsi="Garamond"/>
                <w:sz w:val="32"/>
                <w:szCs w:val="28"/>
              </w:rPr>
            </w:pPr>
            <w:r w:rsidRPr="00F4490C">
              <w:rPr>
                <w:rFonts w:ascii="Garamond" w:hAnsi="Garamond"/>
                <w:sz w:val="44"/>
                <w:szCs w:val="28"/>
              </w:rPr>
              <w:lastRenderedPageBreak/>
              <w:t>A</w:t>
            </w:r>
            <w:r w:rsidRPr="00F4490C">
              <w:rPr>
                <w:rFonts w:ascii="Garamond" w:hAnsi="Garamond"/>
                <w:sz w:val="32"/>
                <w:szCs w:val="28"/>
              </w:rPr>
              <w:t xml:space="preserve">YR AIN, </w:t>
            </w:r>
            <w:proofErr w:type="spellStart"/>
            <w:r w:rsidRPr="00F4490C">
              <w:rPr>
                <w:rFonts w:ascii="Garamond" w:hAnsi="Garamond"/>
                <w:sz w:val="32"/>
                <w:szCs w:val="28"/>
              </w:rPr>
              <w:t>t’ayns</w:t>
            </w:r>
            <w:proofErr w:type="spellEnd"/>
            <w:r w:rsidRPr="00F4490C">
              <w:rPr>
                <w:rFonts w:ascii="Garamond" w:hAnsi="Garamond"/>
                <w:sz w:val="32"/>
                <w:szCs w:val="28"/>
              </w:rPr>
              <w:t xml:space="preserve"> </w:t>
            </w:r>
            <w:proofErr w:type="spellStart"/>
            <w:r w:rsidRPr="00F4490C">
              <w:rPr>
                <w:rFonts w:ascii="Garamond" w:hAnsi="Garamond"/>
                <w:sz w:val="32"/>
                <w:szCs w:val="28"/>
              </w:rPr>
              <w:t>Niau</w:t>
            </w:r>
            <w:proofErr w:type="spellEnd"/>
            <w:r w:rsidRPr="00F4490C">
              <w:rPr>
                <w:rFonts w:ascii="Garamond" w:hAnsi="Garamond"/>
                <w:sz w:val="32"/>
                <w:szCs w:val="28"/>
              </w:rPr>
              <w:t xml:space="preserve">, </w:t>
            </w:r>
            <w:proofErr w:type="spellStart"/>
            <w:r w:rsidRPr="00F4490C">
              <w:rPr>
                <w:rFonts w:ascii="Garamond" w:hAnsi="Garamond"/>
                <w:sz w:val="32"/>
                <w:szCs w:val="28"/>
              </w:rPr>
              <w:t>Casherick</w:t>
            </w:r>
            <w:proofErr w:type="spellEnd"/>
            <w:r w:rsidRPr="00F4490C">
              <w:rPr>
                <w:rFonts w:ascii="Garamond" w:hAnsi="Garamond"/>
                <w:sz w:val="32"/>
                <w:szCs w:val="28"/>
              </w:rPr>
              <w:t xml:space="preserve"> </w:t>
            </w:r>
            <w:proofErr w:type="spellStart"/>
            <w:r w:rsidRPr="00F4490C">
              <w:rPr>
                <w:rFonts w:ascii="Garamond" w:hAnsi="Garamond"/>
                <w:sz w:val="32"/>
                <w:szCs w:val="28"/>
              </w:rPr>
              <w:t>dy</w:t>
            </w:r>
            <w:proofErr w:type="spellEnd"/>
            <w:r w:rsidRPr="00F4490C">
              <w:rPr>
                <w:rFonts w:ascii="Garamond" w:hAnsi="Garamond"/>
                <w:sz w:val="32"/>
                <w:szCs w:val="28"/>
              </w:rPr>
              <w:t xml:space="preserve"> </w:t>
            </w:r>
            <w:proofErr w:type="spellStart"/>
            <w:r w:rsidRPr="00F4490C">
              <w:rPr>
                <w:rFonts w:ascii="Garamond" w:hAnsi="Garamond"/>
                <w:sz w:val="32"/>
                <w:szCs w:val="28"/>
              </w:rPr>
              <w:t>rou</w:t>
            </w:r>
            <w:proofErr w:type="spellEnd"/>
            <w:r w:rsidRPr="00F4490C">
              <w:rPr>
                <w:rFonts w:ascii="Garamond" w:hAnsi="Garamond"/>
                <w:sz w:val="32"/>
                <w:szCs w:val="28"/>
              </w:rPr>
              <w:t xml:space="preserve"> </w:t>
            </w:r>
            <w:proofErr w:type="spellStart"/>
            <w:r w:rsidRPr="00F4490C">
              <w:rPr>
                <w:rFonts w:ascii="Garamond" w:hAnsi="Garamond"/>
                <w:sz w:val="32"/>
                <w:szCs w:val="28"/>
              </w:rPr>
              <w:t>dt’ennym</w:t>
            </w:r>
            <w:proofErr w:type="spellEnd"/>
            <w:r w:rsidRPr="00F4490C">
              <w:rPr>
                <w:rFonts w:ascii="Garamond" w:hAnsi="Garamond"/>
                <w:sz w:val="32"/>
                <w:szCs w:val="28"/>
              </w:rPr>
              <w:t xml:space="preserve">, Dy jig </w:t>
            </w:r>
            <w:proofErr w:type="spellStart"/>
            <w:r w:rsidRPr="00F4490C">
              <w:rPr>
                <w:rFonts w:ascii="Garamond" w:hAnsi="Garamond"/>
                <w:sz w:val="32"/>
                <w:szCs w:val="28"/>
              </w:rPr>
              <w:t>dty</w:t>
            </w:r>
            <w:proofErr w:type="spellEnd"/>
            <w:r w:rsidRPr="00F4490C">
              <w:rPr>
                <w:rFonts w:ascii="Garamond" w:hAnsi="Garamond"/>
                <w:sz w:val="32"/>
                <w:szCs w:val="28"/>
              </w:rPr>
              <w:t xml:space="preserve"> </w:t>
            </w:r>
            <w:proofErr w:type="spellStart"/>
            <w:r w:rsidRPr="00F4490C">
              <w:rPr>
                <w:rFonts w:ascii="Garamond" w:hAnsi="Garamond"/>
                <w:sz w:val="32"/>
                <w:szCs w:val="28"/>
              </w:rPr>
              <w:t>Reereeaght</w:t>
            </w:r>
            <w:proofErr w:type="spellEnd"/>
            <w:r w:rsidRPr="00F4490C">
              <w:rPr>
                <w:rFonts w:ascii="Garamond" w:hAnsi="Garamond"/>
                <w:sz w:val="32"/>
                <w:szCs w:val="28"/>
              </w:rPr>
              <w:t xml:space="preserve"> ; </w:t>
            </w:r>
            <w:proofErr w:type="spellStart"/>
            <w:r w:rsidRPr="00F4490C">
              <w:rPr>
                <w:rFonts w:ascii="Garamond" w:hAnsi="Garamond"/>
                <w:sz w:val="32"/>
                <w:szCs w:val="28"/>
              </w:rPr>
              <w:t>Dt’aigney</w:t>
            </w:r>
            <w:proofErr w:type="spellEnd"/>
            <w:r w:rsidRPr="00F4490C">
              <w:rPr>
                <w:rFonts w:ascii="Garamond" w:hAnsi="Garamond"/>
                <w:sz w:val="32"/>
                <w:szCs w:val="28"/>
              </w:rPr>
              <w:t xml:space="preserve"> </w:t>
            </w:r>
            <w:proofErr w:type="spellStart"/>
            <w:r w:rsidRPr="00F4490C">
              <w:rPr>
                <w:rFonts w:ascii="Garamond" w:hAnsi="Garamond"/>
                <w:sz w:val="32"/>
                <w:szCs w:val="28"/>
              </w:rPr>
              <w:t>dy</w:t>
            </w:r>
            <w:proofErr w:type="spellEnd"/>
            <w:r w:rsidRPr="00F4490C">
              <w:rPr>
                <w:rFonts w:ascii="Garamond" w:hAnsi="Garamond"/>
                <w:sz w:val="32"/>
                <w:szCs w:val="28"/>
              </w:rPr>
              <w:t xml:space="preserve"> </w:t>
            </w:r>
            <w:proofErr w:type="spellStart"/>
            <w:r w:rsidRPr="00F4490C">
              <w:rPr>
                <w:rFonts w:ascii="Garamond" w:hAnsi="Garamond"/>
                <w:sz w:val="32"/>
                <w:szCs w:val="28"/>
              </w:rPr>
              <w:t>rou</w:t>
            </w:r>
            <w:proofErr w:type="spellEnd"/>
            <w:r w:rsidRPr="00F4490C">
              <w:rPr>
                <w:rFonts w:ascii="Garamond" w:hAnsi="Garamond"/>
                <w:sz w:val="32"/>
                <w:szCs w:val="28"/>
              </w:rPr>
              <w:t xml:space="preserve"> </w:t>
            </w:r>
            <w:proofErr w:type="spellStart"/>
            <w:r w:rsidRPr="00F4490C">
              <w:rPr>
                <w:rFonts w:ascii="Garamond" w:hAnsi="Garamond"/>
                <w:sz w:val="32"/>
                <w:szCs w:val="28"/>
              </w:rPr>
              <w:t>jeant</w:t>
            </w:r>
            <w:proofErr w:type="spellEnd"/>
            <w:r w:rsidRPr="00F4490C">
              <w:rPr>
                <w:rFonts w:ascii="Garamond" w:hAnsi="Garamond"/>
                <w:sz w:val="32"/>
                <w:szCs w:val="28"/>
              </w:rPr>
              <w:t xml:space="preserve"> er y </w:t>
            </w:r>
            <w:proofErr w:type="spellStart"/>
            <w:r>
              <w:rPr>
                <w:rFonts w:ascii="Garamond" w:hAnsi="Garamond"/>
                <w:sz w:val="32"/>
                <w:szCs w:val="28"/>
              </w:rPr>
              <w:t>T</w:t>
            </w:r>
            <w:r w:rsidRPr="00F4490C">
              <w:rPr>
                <w:rFonts w:ascii="Garamond" w:hAnsi="Garamond"/>
                <w:sz w:val="32"/>
                <w:szCs w:val="28"/>
              </w:rPr>
              <w:t>alloo</w:t>
            </w:r>
            <w:proofErr w:type="spellEnd"/>
            <w:r w:rsidRPr="00F4490C">
              <w:rPr>
                <w:rFonts w:ascii="Garamond" w:hAnsi="Garamond"/>
                <w:sz w:val="32"/>
                <w:szCs w:val="28"/>
              </w:rPr>
              <w:t xml:space="preserve"> </w:t>
            </w:r>
            <w:proofErr w:type="spellStart"/>
            <w:r w:rsidRPr="00F4490C">
              <w:rPr>
                <w:rFonts w:ascii="Garamond" w:hAnsi="Garamond"/>
                <w:sz w:val="32"/>
                <w:szCs w:val="28"/>
              </w:rPr>
              <w:t>myr</w:t>
            </w:r>
            <w:proofErr w:type="spellEnd"/>
            <w:r w:rsidRPr="00F4490C">
              <w:rPr>
                <w:rFonts w:ascii="Garamond" w:hAnsi="Garamond"/>
                <w:sz w:val="32"/>
                <w:szCs w:val="28"/>
              </w:rPr>
              <w:t xml:space="preserve"> </w:t>
            </w:r>
            <w:proofErr w:type="spellStart"/>
            <w:r w:rsidRPr="00F4490C">
              <w:rPr>
                <w:rFonts w:ascii="Garamond" w:hAnsi="Garamond"/>
                <w:sz w:val="32"/>
                <w:szCs w:val="28"/>
              </w:rPr>
              <w:t>te</w:t>
            </w:r>
            <w:proofErr w:type="spellEnd"/>
            <w:r w:rsidRPr="00F4490C">
              <w:rPr>
                <w:rFonts w:ascii="Garamond" w:hAnsi="Garamond"/>
                <w:sz w:val="32"/>
                <w:szCs w:val="28"/>
              </w:rPr>
              <w:t xml:space="preserve"> </w:t>
            </w:r>
            <w:proofErr w:type="spellStart"/>
            <w:r w:rsidRPr="00F4490C">
              <w:rPr>
                <w:rFonts w:ascii="Garamond" w:hAnsi="Garamond"/>
                <w:sz w:val="32"/>
                <w:szCs w:val="28"/>
              </w:rPr>
              <w:t>ayns</w:t>
            </w:r>
            <w:proofErr w:type="spellEnd"/>
            <w:r w:rsidRPr="00F4490C">
              <w:rPr>
                <w:rFonts w:ascii="Garamond" w:hAnsi="Garamond"/>
                <w:sz w:val="32"/>
                <w:szCs w:val="28"/>
              </w:rPr>
              <w:t xml:space="preserve"> </w:t>
            </w:r>
            <w:proofErr w:type="spellStart"/>
            <w:r w:rsidRPr="00F4490C">
              <w:rPr>
                <w:rFonts w:ascii="Garamond" w:hAnsi="Garamond"/>
                <w:sz w:val="32"/>
                <w:szCs w:val="28"/>
              </w:rPr>
              <w:t>Niau</w:t>
            </w:r>
            <w:proofErr w:type="spellEnd"/>
            <w:r w:rsidRPr="00F4490C">
              <w:rPr>
                <w:rFonts w:ascii="Garamond" w:hAnsi="Garamond"/>
                <w:sz w:val="32"/>
                <w:szCs w:val="28"/>
              </w:rPr>
              <w:t xml:space="preserve">. Cur </w:t>
            </w:r>
            <w:proofErr w:type="spellStart"/>
            <w:r w:rsidRPr="00F4490C">
              <w:rPr>
                <w:rFonts w:ascii="Garamond" w:hAnsi="Garamond"/>
                <w:sz w:val="32"/>
                <w:szCs w:val="28"/>
              </w:rPr>
              <w:t>dooin</w:t>
            </w:r>
            <w:proofErr w:type="spellEnd"/>
            <w:r w:rsidRPr="00F4490C">
              <w:rPr>
                <w:rFonts w:ascii="Garamond" w:hAnsi="Garamond"/>
                <w:sz w:val="32"/>
                <w:szCs w:val="28"/>
              </w:rPr>
              <w:t xml:space="preserve"> </w:t>
            </w:r>
            <w:proofErr w:type="spellStart"/>
            <w:r w:rsidRPr="00F4490C">
              <w:rPr>
                <w:rFonts w:ascii="Garamond" w:hAnsi="Garamond"/>
                <w:sz w:val="32"/>
                <w:szCs w:val="28"/>
              </w:rPr>
              <w:t>nyn</w:t>
            </w:r>
            <w:proofErr w:type="spellEnd"/>
            <w:r w:rsidRPr="00F4490C">
              <w:rPr>
                <w:rFonts w:ascii="Garamond" w:hAnsi="Garamond"/>
                <w:sz w:val="32"/>
                <w:szCs w:val="28"/>
              </w:rPr>
              <w:t xml:space="preserve"> Arran </w:t>
            </w:r>
            <w:proofErr w:type="spellStart"/>
            <w:r w:rsidRPr="00F4490C">
              <w:rPr>
                <w:rFonts w:ascii="Garamond" w:hAnsi="Garamond"/>
                <w:sz w:val="32"/>
                <w:szCs w:val="28"/>
              </w:rPr>
              <w:t>jiu</w:t>
            </w:r>
            <w:proofErr w:type="spellEnd"/>
            <w:r w:rsidRPr="00F4490C">
              <w:rPr>
                <w:rFonts w:ascii="Garamond" w:hAnsi="Garamond"/>
                <w:sz w:val="32"/>
                <w:szCs w:val="28"/>
              </w:rPr>
              <w:t xml:space="preserve"> as </w:t>
            </w:r>
            <w:proofErr w:type="spellStart"/>
            <w:r w:rsidRPr="00F4490C">
              <w:rPr>
                <w:rFonts w:ascii="Garamond" w:hAnsi="Garamond"/>
                <w:sz w:val="32"/>
                <w:szCs w:val="28"/>
              </w:rPr>
              <w:t>gagh</w:t>
            </w:r>
            <w:proofErr w:type="spellEnd"/>
            <w:r w:rsidRPr="00F4490C">
              <w:rPr>
                <w:rFonts w:ascii="Garamond" w:hAnsi="Garamond"/>
                <w:sz w:val="32"/>
                <w:szCs w:val="28"/>
              </w:rPr>
              <w:t xml:space="preserve"> </w:t>
            </w:r>
            <w:proofErr w:type="spellStart"/>
            <w:r w:rsidRPr="00F4490C">
              <w:rPr>
                <w:rFonts w:ascii="Garamond" w:hAnsi="Garamond"/>
                <w:sz w:val="32"/>
                <w:szCs w:val="28"/>
              </w:rPr>
              <w:t>laa</w:t>
            </w:r>
            <w:proofErr w:type="spellEnd"/>
            <w:r w:rsidRPr="00F4490C">
              <w:rPr>
                <w:rFonts w:ascii="Garamond" w:hAnsi="Garamond"/>
                <w:i/>
                <w:sz w:val="32"/>
                <w:szCs w:val="28"/>
              </w:rPr>
              <w:t xml:space="preserve">. </w:t>
            </w:r>
            <w:r w:rsidRPr="00F4490C">
              <w:rPr>
                <w:rFonts w:ascii="Garamond" w:hAnsi="Garamond"/>
                <w:sz w:val="32"/>
                <w:szCs w:val="28"/>
              </w:rPr>
              <w:t xml:space="preserve">As </w:t>
            </w:r>
            <w:proofErr w:type="spellStart"/>
            <w:r w:rsidRPr="00F4490C">
              <w:rPr>
                <w:rFonts w:ascii="Garamond" w:hAnsi="Garamond"/>
                <w:sz w:val="32"/>
                <w:szCs w:val="28"/>
              </w:rPr>
              <w:t>leih</w:t>
            </w:r>
            <w:proofErr w:type="spellEnd"/>
            <w:r w:rsidRPr="00F4490C">
              <w:rPr>
                <w:rFonts w:ascii="Garamond" w:hAnsi="Garamond"/>
                <w:sz w:val="32"/>
                <w:szCs w:val="28"/>
              </w:rPr>
              <w:t xml:space="preserve"> </w:t>
            </w:r>
            <w:proofErr w:type="spellStart"/>
            <w:r w:rsidRPr="00F4490C">
              <w:rPr>
                <w:rFonts w:ascii="Garamond" w:hAnsi="Garamond"/>
                <w:sz w:val="32"/>
                <w:szCs w:val="28"/>
              </w:rPr>
              <w:t>dooin</w:t>
            </w:r>
            <w:proofErr w:type="spellEnd"/>
            <w:r w:rsidRPr="00F4490C">
              <w:rPr>
                <w:rFonts w:ascii="Garamond" w:hAnsi="Garamond"/>
                <w:sz w:val="32"/>
                <w:szCs w:val="28"/>
              </w:rPr>
              <w:t xml:space="preserve"> </w:t>
            </w:r>
            <w:proofErr w:type="spellStart"/>
            <w:r w:rsidRPr="00F4490C">
              <w:rPr>
                <w:rFonts w:ascii="Garamond" w:hAnsi="Garamond"/>
                <w:sz w:val="32"/>
                <w:szCs w:val="28"/>
              </w:rPr>
              <w:t>nyn</w:t>
            </w:r>
            <w:proofErr w:type="spellEnd"/>
            <w:r w:rsidRPr="00F4490C">
              <w:rPr>
                <w:rFonts w:ascii="Garamond" w:hAnsi="Garamond"/>
                <w:sz w:val="32"/>
                <w:szCs w:val="28"/>
              </w:rPr>
              <w:t xml:space="preserve"> </w:t>
            </w:r>
            <w:r w:rsidR="004500E6">
              <w:rPr>
                <w:rFonts w:ascii="Garamond" w:hAnsi="Garamond"/>
                <w:sz w:val="32"/>
                <w:szCs w:val="28"/>
              </w:rPr>
              <w:t xml:space="preserve">[8] </w:t>
            </w:r>
            <w:proofErr w:type="spellStart"/>
            <w:r w:rsidR="004500E6" w:rsidRPr="00F4490C">
              <w:rPr>
                <w:rFonts w:ascii="Garamond" w:hAnsi="Garamond"/>
                <w:sz w:val="32"/>
                <w:szCs w:val="28"/>
              </w:rPr>
              <w:t>Loghtyn</w:t>
            </w:r>
            <w:proofErr w:type="spellEnd"/>
            <w:r w:rsidRPr="00F4490C">
              <w:rPr>
                <w:rFonts w:ascii="Garamond" w:hAnsi="Garamond"/>
                <w:sz w:val="32"/>
                <w:szCs w:val="28"/>
              </w:rPr>
              <w:t xml:space="preserve">, </w:t>
            </w:r>
            <w:proofErr w:type="spellStart"/>
            <w:r w:rsidRPr="00F4490C">
              <w:rPr>
                <w:rFonts w:ascii="Garamond" w:hAnsi="Garamond"/>
                <w:sz w:val="32"/>
                <w:szCs w:val="28"/>
              </w:rPr>
              <w:t>myr</w:t>
            </w:r>
            <w:proofErr w:type="spellEnd"/>
            <w:r w:rsidRPr="00F4490C">
              <w:rPr>
                <w:rFonts w:ascii="Garamond" w:hAnsi="Garamond"/>
                <w:sz w:val="32"/>
                <w:szCs w:val="28"/>
              </w:rPr>
              <w:t xml:space="preserve"> ta shin </w:t>
            </w:r>
            <w:proofErr w:type="spellStart"/>
            <w:r w:rsidRPr="00F4490C">
              <w:rPr>
                <w:rFonts w:ascii="Garamond" w:hAnsi="Garamond"/>
                <w:sz w:val="32"/>
                <w:szCs w:val="28"/>
              </w:rPr>
              <w:t>leih</w:t>
            </w:r>
            <w:proofErr w:type="spellEnd"/>
            <w:r w:rsidRPr="00F4490C">
              <w:rPr>
                <w:rFonts w:ascii="Garamond" w:hAnsi="Garamond"/>
                <w:sz w:val="32"/>
                <w:szCs w:val="28"/>
              </w:rPr>
              <w:t xml:space="preserve"> </w:t>
            </w:r>
            <w:proofErr w:type="spellStart"/>
            <w:r w:rsidRPr="00F4490C">
              <w:rPr>
                <w:rFonts w:ascii="Garamond" w:hAnsi="Garamond"/>
                <w:sz w:val="32"/>
                <w:szCs w:val="28"/>
              </w:rPr>
              <w:t>dauesyn</w:t>
            </w:r>
            <w:proofErr w:type="spellEnd"/>
            <w:r w:rsidRPr="00F4490C">
              <w:rPr>
                <w:rFonts w:ascii="Garamond" w:hAnsi="Garamond"/>
                <w:sz w:val="32"/>
                <w:szCs w:val="28"/>
              </w:rPr>
              <w:t xml:space="preserve"> ta </w:t>
            </w:r>
            <w:proofErr w:type="spellStart"/>
            <w:r w:rsidRPr="00F4490C">
              <w:rPr>
                <w:rFonts w:ascii="Garamond" w:hAnsi="Garamond"/>
                <w:sz w:val="32"/>
                <w:szCs w:val="28"/>
              </w:rPr>
              <w:t>janoo</w:t>
            </w:r>
            <w:proofErr w:type="spellEnd"/>
            <w:r w:rsidRPr="00F4490C">
              <w:rPr>
                <w:rFonts w:ascii="Garamond" w:hAnsi="Garamond"/>
                <w:sz w:val="32"/>
                <w:szCs w:val="28"/>
              </w:rPr>
              <w:t xml:space="preserve"> </w:t>
            </w:r>
            <w:proofErr w:type="spellStart"/>
            <w:r w:rsidRPr="00F4490C">
              <w:rPr>
                <w:rFonts w:ascii="Garamond" w:hAnsi="Garamond"/>
                <w:sz w:val="32"/>
                <w:szCs w:val="28"/>
              </w:rPr>
              <w:t>loghtyn</w:t>
            </w:r>
            <w:proofErr w:type="spellEnd"/>
            <w:r w:rsidRPr="00F4490C">
              <w:rPr>
                <w:rFonts w:ascii="Garamond" w:hAnsi="Garamond"/>
                <w:sz w:val="32"/>
                <w:szCs w:val="28"/>
              </w:rPr>
              <w:t xml:space="preserve"> </w:t>
            </w:r>
            <w:proofErr w:type="spellStart"/>
            <w:r w:rsidRPr="00F4490C">
              <w:rPr>
                <w:rFonts w:ascii="Garamond" w:hAnsi="Garamond"/>
                <w:sz w:val="32"/>
                <w:szCs w:val="28"/>
              </w:rPr>
              <w:t>ny</w:t>
            </w:r>
            <w:proofErr w:type="spellEnd"/>
            <w:r w:rsidRPr="00F4490C">
              <w:rPr>
                <w:rFonts w:ascii="Garamond" w:hAnsi="Garamond"/>
                <w:sz w:val="32"/>
                <w:szCs w:val="28"/>
              </w:rPr>
              <w:t xml:space="preserve"> </w:t>
            </w:r>
            <w:proofErr w:type="spellStart"/>
            <w:r w:rsidRPr="00F4490C">
              <w:rPr>
                <w:rFonts w:ascii="Garamond" w:hAnsi="Garamond"/>
                <w:sz w:val="32"/>
                <w:szCs w:val="28"/>
              </w:rPr>
              <w:t>noi</w:t>
            </w:r>
            <w:proofErr w:type="spellEnd"/>
            <w:r w:rsidRPr="00F4490C">
              <w:rPr>
                <w:rFonts w:ascii="Garamond" w:hAnsi="Garamond"/>
                <w:sz w:val="32"/>
                <w:szCs w:val="28"/>
              </w:rPr>
              <w:t xml:space="preserve"> shin. As </w:t>
            </w:r>
            <w:proofErr w:type="spellStart"/>
            <w:r w:rsidRPr="00F4490C">
              <w:rPr>
                <w:rFonts w:ascii="Garamond" w:hAnsi="Garamond"/>
                <w:sz w:val="32"/>
                <w:szCs w:val="28"/>
              </w:rPr>
              <w:t>ny</w:t>
            </w:r>
            <w:proofErr w:type="spellEnd"/>
            <w:r w:rsidRPr="00F4490C">
              <w:rPr>
                <w:rFonts w:ascii="Garamond" w:hAnsi="Garamond"/>
                <w:sz w:val="32"/>
                <w:szCs w:val="28"/>
              </w:rPr>
              <w:t xml:space="preserve"> </w:t>
            </w:r>
            <w:proofErr w:type="spellStart"/>
            <w:r w:rsidRPr="00F4490C">
              <w:rPr>
                <w:rFonts w:ascii="Garamond" w:hAnsi="Garamond"/>
                <w:sz w:val="32"/>
                <w:szCs w:val="28"/>
              </w:rPr>
              <w:t>leeid</w:t>
            </w:r>
            <w:proofErr w:type="spellEnd"/>
            <w:r w:rsidRPr="00F4490C">
              <w:rPr>
                <w:rFonts w:ascii="Garamond" w:hAnsi="Garamond"/>
                <w:sz w:val="32"/>
                <w:szCs w:val="28"/>
              </w:rPr>
              <w:t xml:space="preserve"> shin </w:t>
            </w:r>
            <w:proofErr w:type="spellStart"/>
            <w:r w:rsidRPr="00F4490C">
              <w:rPr>
                <w:rFonts w:ascii="Garamond" w:hAnsi="Garamond"/>
                <w:sz w:val="32"/>
                <w:szCs w:val="28"/>
              </w:rPr>
              <w:t>ayns</w:t>
            </w:r>
            <w:proofErr w:type="spellEnd"/>
            <w:r w:rsidRPr="00F4490C">
              <w:rPr>
                <w:rFonts w:ascii="Garamond" w:hAnsi="Garamond"/>
                <w:sz w:val="32"/>
                <w:szCs w:val="28"/>
              </w:rPr>
              <w:t xml:space="preserve"> </w:t>
            </w:r>
            <w:proofErr w:type="spellStart"/>
            <w:r w:rsidRPr="00F4490C">
              <w:rPr>
                <w:rFonts w:ascii="Garamond" w:hAnsi="Garamond"/>
                <w:sz w:val="32"/>
                <w:szCs w:val="28"/>
              </w:rPr>
              <w:t>Miolagh</w:t>
            </w:r>
            <w:proofErr w:type="spellEnd"/>
            <w:r>
              <w:rPr>
                <w:rFonts w:ascii="Garamond" w:hAnsi="Garamond"/>
                <w:sz w:val="32"/>
                <w:szCs w:val="28"/>
              </w:rPr>
              <w:t xml:space="preserve">. </w:t>
            </w:r>
            <w:proofErr w:type="spellStart"/>
            <w:r>
              <w:rPr>
                <w:rFonts w:ascii="Garamond" w:hAnsi="Garamond"/>
                <w:sz w:val="32"/>
                <w:szCs w:val="28"/>
              </w:rPr>
              <w:t>A</w:t>
            </w:r>
            <w:r w:rsidRPr="00F4490C">
              <w:rPr>
                <w:rFonts w:ascii="Garamond" w:hAnsi="Garamond"/>
                <w:sz w:val="32"/>
                <w:szCs w:val="28"/>
              </w:rPr>
              <w:t>gh</w:t>
            </w:r>
            <w:proofErr w:type="spellEnd"/>
            <w:r w:rsidRPr="00F4490C">
              <w:rPr>
                <w:rFonts w:ascii="Garamond" w:hAnsi="Garamond"/>
                <w:sz w:val="32"/>
                <w:szCs w:val="28"/>
              </w:rPr>
              <w:t xml:space="preserve"> </w:t>
            </w:r>
            <w:proofErr w:type="spellStart"/>
            <w:r w:rsidRPr="00F4490C">
              <w:rPr>
                <w:rFonts w:ascii="Garamond" w:hAnsi="Garamond"/>
                <w:sz w:val="32"/>
                <w:szCs w:val="28"/>
              </w:rPr>
              <w:t>livrey</w:t>
            </w:r>
            <w:proofErr w:type="spellEnd"/>
            <w:r w:rsidRPr="00F4490C">
              <w:rPr>
                <w:rFonts w:ascii="Garamond" w:hAnsi="Garamond"/>
                <w:sz w:val="32"/>
                <w:szCs w:val="28"/>
              </w:rPr>
              <w:t xml:space="preserve"> shin </w:t>
            </w:r>
            <w:proofErr w:type="spellStart"/>
            <w:r w:rsidRPr="00F4490C">
              <w:rPr>
                <w:rFonts w:ascii="Garamond" w:hAnsi="Garamond"/>
                <w:sz w:val="32"/>
                <w:szCs w:val="28"/>
              </w:rPr>
              <w:t>veih</w:t>
            </w:r>
            <w:proofErr w:type="spellEnd"/>
            <w:r w:rsidRPr="00F4490C">
              <w:rPr>
                <w:rFonts w:ascii="Garamond" w:hAnsi="Garamond"/>
                <w:sz w:val="32"/>
                <w:szCs w:val="28"/>
              </w:rPr>
              <w:t xml:space="preserve"> </w:t>
            </w:r>
            <w:proofErr w:type="spellStart"/>
            <w:r w:rsidRPr="00F4490C">
              <w:rPr>
                <w:rFonts w:ascii="Garamond" w:hAnsi="Garamond"/>
                <w:sz w:val="32"/>
                <w:szCs w:val="28"/>
              </w:rPr>
              <w:t>olk</w:t>
            </w:r>
            <w:proofErr w:type="spellEnd"/>
            <w:r w:rsidRPr="00F4490C">
              <w:rPr>
                <w:rFonts w:ascii="Garamond" w:hAnsi="Garamond"/>
                <w:sz w:val="32"/>
                <w:szCs w:val="28"/>
              </w:rPr>
              <w:t> :</w:t>
            </w:r>
            <w:r>
              <w:rPr>
                <w:rFonts w:ascii="Garamond" w:hAnsi="Garamond"/>
                <w:sz w:val="32"/>
                <w:szCs w:val="28"/>
              </w:rPr>
              <w:t xml:space="preserve"> Son </w:t>
            </w:r>
            <w:proofErr w:type="spellStart"/>
            <w:r>
              <w:rPr>
                <w:rFonts w:ascii="Garamond" w:hAnsi="Garamond"/>
                <w:sz w:val="32"/>
                <w:szCs w:val="28"/>
              </w:rPr>
              <w:t>l</w:t>
            </w:r>
            <w:r w:rsidRPr="00F4490C">
              <w:rPr>
                <w:rFonts w:ascii="Garamond" w:hAnsi="Garamond"/>
                <w:sz w:val="32"/>
                <w:szCs w:val="28"/>
              </w:rPr>
              <w:t>iats</w:t>
            </w:r>
            <w:proofErr w:type="spellEnd"/>
            <w:r w:rsidRPr="00F4490C">
              <w:rPr>
                <w:rFonts w:ascii="Garamond" w:hAnsi="Garamond"/>
                <w:sz w:val="32"/>
                <w:szCs w:val="28"/>
              </w:rPr>
              <w:t xml:space="preserve"> y </w:t>
            </w:r>
            <w:proofErr w:type="spellStart"/>
            <w:r w:rsidRPr="00F4490C">
              <w:rPr>
                <w:rFonts w:ascii="Garamond" w:hAnsi="Garamond"/>
                <w:sz w:val="32"/>
                <w:szCs w:val="28"/>
              </w:rPr>
              <w:t>Reereeaght</w:t>
            </w:r>
            <w:proofErr w:type="spellEnd"/>
            <w:r w:rsidRPr="00F4490C">
              <w:rPr>
                <w:rFonts w:ascii="Garamond" w:hAnsi="Garamond"/>
                <w:sz w:val="32"/>
                <w:szCs w:val="28"/>
              </w:rPr>
              <w:t xml:space="preserve"> y </w:t>
            </w:r>
            <w:proofErr w:type="spellStart"/>
            <w:r w:rsidRPr="00F4490C">
              <w:rPr>
                <w:rFonts w:ascii="Garamond" w:hAnsi="Garamond"/>
                <w:sz w:val="32"/>
                <w:szCs w:val="28"/>
              </w:rPr>
              <w:t>Phooar</w:t>
            </w:r>
            <w:proofErr w:type="spellEnd"/>
            <w:r w:rsidRPr="00F4490C">
              <w:rPr>
                <w:rFonts w:ascii="Garamond" w:hAnsi="Garamond"/>
                <w:sz w:val="32"/>
                <w:szCs w:val="28"/>
              </w:rPr>
              <w:t xml:space="preserve"> as y </w:t>
            </w:r>
            <w:proofErr w:type="spellStart"/>
            <w:r w:rsidRPr="00F4490C">
              <w:rPr>
                <w:rFonts w:ascii="Garamond" w:hAnsi="Garamond"/>
                <w:sz w:val="32"/>
                <w:szCs w:val="28"/>
              </w:rPr>
              <w:t>Ghloyr</w:t>
            </w:r>
            <w:proofErr w:type="spellEnd"/>
            <w:r w:rsidRPr="00F4490C">
              <w:rPr>
                <w:rFonts w:ascii="Garamond" w:hAnsi="Garamond"/>
                <w:sz w:val="32"/>
                <w:szCs w:val="28"/>
              </w:rPr>
              <w:t xml:space="preserve"> son </w:t>
            </w:r>
            <w:proofErr w:type="spellStart"/>
            <w:r w:rsidRPr="00F4490C">
              <w:rPr>
                <w:rFonts w:ascii="Garamond" w:hAnsi="Garamond"/>
                <w:sz w:val="32"/>
                <w:szCs w:val="28"/>
              </w:rPr>
              <w:t>dy</w:t>
            </w:r>
            <w:proofErr w:type="spellEnd"/>
            <w:r w:rsidRPr="00F4490C">
              <w:rPr>
                <w:rFonts w:ascii="Garamond" w:hAnsi="Garamond"/>
                <w:sz w:val="32"/>
                <w:szCs w:val="28"/>
              </w:rPr>
              <w:t xml:space="preserve"> </w:t>
            </w:r>
            <w:proofErr w:type="spellStart"/>
            <w:r w:rsidRPr="00F4490C">
              <w:rPr>
                <w:rFonts w:ascii="Garamond" w:hAnsi="Garamond"/>
                <w:sz w:val="32"/>
                <w:szCs w:val="28"/>
              </w:rPr>
              <w:t>bragh</w:t>
            </w:r>
            <w:proofErr w:type="spellEnd"/>
            <w:r w:rsidRPr="00F4490C">
              <w:rPr>
                <w:rFonts w:ascii="Garamond" w:hAnsi="Garamond"/>
                <w:sz w:val="32"/>
                <w:szCs w:val="28"/>
              </w:rPr>
              <w:t xml:space="preserve"> as </w:t>
            </w:r>
            <w:proofErr w:type="spellStart"/>
            <w:r w:rsidRPr="00F4490C">
              <w:rPr>
                <w:rFonts w:ascii="Garamond" w:hAnsi="Garamond"/>
                <w:sz w:val="32"/>
                <w:szCs w:val="28"/>
              </w:rPr>
              <w:t>dy</w:t>
            </w:r>
            <w:proofErr w:type="spellEnd"/>
            <w:r w:rsidRPr="00F4490C">
              <w:rPr>
                <w:rFonts w:ascii="Garamond" w:hAnsi="Garamond"/>
                <w:sz w:val="32"/>
                <w:szCs w:val="28"/>
              </w:rPr>
              <w:t xml:space="preserve"> </w:t>
            </w:r>
            <w:proofErr w:type="spellStart"/>
            <w:r w:rsidRPr="00F4490C">
              <w:rPr>
                <w:rFonts w:ascii="Garamond" w:hAnsi="Garamond"/>
                <w:sz w:val="32"/>
                <w:szCs w:val="28"/>
              </w:rPr>
              <w:t>bragh</w:t>
            </w:r>
            <w:proofErr w:type="spellEnd"/>
            <w:r w:rsidRPr="00F4490C">
              <w:rPr>
                <w:rFonts w:ascii="Garamond" w:hAnsi="Garamond"/>
                <w:sz w:val="32"/>
                <w:szCs w:val="28"/>
              </w:rPr>
              <w:t xml:space="preserve">. </w:t>
            </w:r>
            <w:r w:rsidRPr="00F4490C">
              <w:rPr>
                <w:rFonts w:ascii="Garamond" w:hAnsi="Garamond"/>
                <w:i/>
                <w:sz w:val="32"/>
                <w:szCs w:val="28"/>
              </w:rPr>
              <w:t>Amen</w:t>
            </w:r>
            <w:r w:rsidRPr="00F4490C">
              <w:rPr>
                <w:rFonts w:ascii="Garamond" w:hAnsi="Garamond"/>
                <w:sz w:val="32"/>
                <w:szCs w:val="28"/>
              </w:rPr>
              <w:t xml:space="preserve">. </w:t>
            </w:r>
          </w:p>
        </w:tc>
        <w:tc>
          <w:tcPr>
            <w:tcW w:w="4479" w:type="dxa"/>
          </w:tcPr>
          <w:p w14:paraId="6194358F" w14:textId="77777777" w:rsidR="00F4490C" w:rsidRPr="005A761C" w:rsidRDefault="00F4490C" w:rsidP="00DB60C3">
            <w:pPr>
              <w:pStyle w:val="ListParagraph"/>
              <w:ind w:left="0"/>
              <w:contextualSpacing w:val="0"/>
              <w:jc w:val="both"/>
              <w:rPr>
                <w:rFonts w:ascii="Garamond" w:hAnsi="Garamond" w:cs="GlyphLessFont"/>
                <w:i/>
                <w:sz w:val="32"/>
              </w:rPr>
            </w:pPr>
            <w:r w:rsidRPr="00F4490C">
              <w:rPr>
                <w:rFonts w:ascii="Garamond" w:hAnsi="Garamond" w:cs="GlyphLessFont"/>
                <w:sz w:val="44"/>
              </w:rPr>
              <w:t>O</w:t>
            </w:r>
            <w:r w:rsidRPr="005A761C">
              <w:rPr>
                <w:rFonts w:ascii="Garamond" w:hAnsi="Garamond" w:cs="GlyphLessFont"/>
                <w:i/>
                <w:sz w:val="32"/>
              </w:rPr>
              <w:t>UR FATHER, which art in Heaven</w:t>
            </w:r>
            <w:r w:rsidRPr="005A761C">
              <w:rPr>
                <w:rFonts w:ascii="Garamond" w:hAnsi="Garamond" w:cs="GlyphLessFont"/>
                <w:sz w:val="32"/>
              </w:rPr>
              <w:t> ;</w:t>
            </w:r>
            <w:r w:rsidRPr="005A761C">
              <w:rPr>
                <w:rFonts w:ascii="Garamond" w:hAnsi="Garamond" w:cs="GlyphLessFont"/>
                <w:i/>
                <w:sz w:val="32"/>
              </w:rPr>
              <w:t xml:space="preserve"> Hallowed be thy name. Thy Kingdom come. Thy will be done in Earth, as it is in Heaven. Give us this day our daily bread. And forgive us our Trespasses, As we forgive them that trespass against us. And lead us not into temptation</w:t>
            </w:r>
            <w:r w:rsidRPr="005A761C">
              <w:rPr>
                <w:rFonts w:ascii="Garamond" w:hAnsi="Garamond" w:cs="GlyphLessFont"/>
                <w:sz w:val="32"/>
              </w:rPr>
              <w:t> ;</w:t>
            </w:r>
            <w:r w:rsidRPr="005A761C">
              <w:rPr>
                <w:rFonts w:ascii="Garamond" w:hAnsi="Garamond" w:cs="GlyphLessFont"/>
                <w:i/>
                <w:sz w:val="32"/>
              </w:rPr>
              <w:t xml:space="preserve"> But deliver us from evil : For thine is the Kingdom, And the Power, And the Glory, for ever and ever. </w:t>
            </w:r>
            <w:r w:rsidRPr="005A761C">
              <w:rPr>
                <w:rFonts w:ascii="Garamond" w:hAnsi="Garamond" w:cs="GlyphLessFont"/>
                <w:sz w:val="32"/>
              </w:rPr>
              <w:t>Amen</w:t>
            </w:r>
            <w:r w:rsidRPr="005A761C">
              <w:rPr>
                <w:rFonts w:ascii="Garamond" w:hAnsi="Garamond" w:cs="GlyphLessFont"/>
                <w:i/>
                <w:sz w:val="32"/>
              </w:rPr>
              <w:t>.</w:t>
            </w:r>
          </w:p>
        </w:tc>
      </w:tr>
      <w:tr w:rsidR="005A761C" w:rsidRPr="005A761C" w14:paraId="6540C15A" w14:textId="77777777" w:rsidTr="00B0190D">
        <w:tc>
          <w:tcPr>
            <w:tcW w:w="0" w:type="auto"/>
          </w:tcPr>
          <w:p w14:paraId="24BDCFFB" w14:textId="77777777" w:rsidR="005A761C" w:rsidRPr="00872945" w:rsidRDefault="00872945" w:rsidP="00DB60C3">
            <w:pPr>
              <w:jc w:val="both"/>
              <w:rPr>
                <w:rFonts w:ascii="Garamond" w:hAnsi="Garamond" w:cs="GlyphLessFont"/>
                <w:sz w:val="24"/>
                <w:szCs w:val="24"/>
              </w:rPr>
            </w:pPr>
            <w:r w:rsidRPr="00872945">
              <w:rPr>
                <w:rFonts w:ascii="Garamond" w:hAnsi="Garamond" w:cs="GlyphLessFont"/>
                <w:sz w:val="24"/>
                <w:szCs w:val="24"/>
              </w:rPr>
              <w:t>____________________________</w:t>
            </w:r>
            <w:r>
              <w:rPr>
                <w:rFonts w:ascii="Garamond" w:hAnsi="Garamond" w:cs="GlyphLessFont"/>
                <w:sz w:val="24"/>
                <w:szCs w:val="24"/>
              </w:rPr>
              <w:t>_________</w:t>
            </w:r>
          </w:p>
        </w:tc>
        <w:tc>
          <w:tcPr>
            <w:tcW w:w="4479" w:type="dxa"/>
          </w:tcPr>
          <w:p w14:paraId="20E0A5AE" w14:textId="77777777" w:rsidR="005A761C" w:rsidRPr="00872945" w:rsidRDefault="00872945" w:rsidP="00DB60C3">
            <w:pPr>
              <w:jc w:val="both"/>
              <w:rPr>
                <w:rFonts w:ascii="Garamond" w:hAnsi="Garamond" w:cs="GlyphLessFont"/>
                <w:sz w:val="24"/>
                <w:szCs w:val="24"/>
              </w:rPr>
            </w:pPr>
            <w:r w:rsidRPr="00872945">
              <w:rPr>
                <w:rFonts w:ascii="Garamond" w:hAnsi="Garamond" w:cs="GlyphLessFont"/>
                <w:sz w:val="24"/>
                <w:szCs w:val="24"/>
              </w:rPr>
              <w:t>_________________________</w:t>
            </w:r>
            <w:r>
              <w:rPr>
                <w:rFonts w:ascii="Garamond" w:hAnsi="Garamond" w:cs="GlyphLessFont"/>
                <w:sz w:val="24"/>
                <w:szCs w:val="24"/>
              </w:rPr>
              <w:t>_________</w:t>
            </w:r>
          </w:p>
        </w:tc>
      </w:tr>
    </w:tbl>
    <w:p w14:paraId="00467BEE" w14:textId="77777777" w:rsidR="00AA45F7" w:rsidRDefault="00AA45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475"/>
      </w:tblGrid>
      <w:tr w:rsidR="0045001C" w:rsidRPr="005A761C" w14:paraId="791EAA5E" w14:textId="77777777" w:rsidTr="000D4934">
        <w:tc>
          <w:tcPr>
            <w:tcW w:w="0" w:type="auto"/>
          </w:tcPr>
          <w:p w14:paraId="2B0D11F5" w14:textId="77777777" w:rsidR="0045001C" w:rsidRPr="00872945" w:rsidRDefault="0045001C" w:rsidP="00AA45F7">
            <w:pPr>
              <w:pStyle w:val="ListParagraph"/>
              <w:spacing w:line="216" w:lineRule="auto"/>
              <w:ind w:left="0"/>
              <w:contextualSpacing w:val="0"/>
              <w:jc w:val="center"/>
              <w:rPr>
                <w:rFonts w:ascii="Garamond" w:hAnsi="Garamond"/>
                <w:sz w:val="36"/>
                <w:szCs w:val="28"/>
              </w:rPr>
            </w:pPr>
            <w:proofErr w:type="spellStart"/>
            <w:r w:rsidRPr="00872945">
              <w:rPr>
                <w:rFonts w:ascii="Old English Text MT" w:hAnsi="Old English Text MT" w:cs="GlyphLessFont"/>
                <w:sz w:val="36"/>
              </w:rPr>
              <w:t>Padjer</w:t>
            </w:r>
            <w:proofErr w:type="spellEnd"/>
            <w:r w:rsidRPr="00872945">
              <w:rPr>
                <w:rFonts w:ascii="Old English Text MT" w:hAnsi="Old English Text MT" w:cs="GlyphLessFont"/>
                <w:sz w:val="36"/>
              </w:rPr>
              <w:t xml:space="preserve"> </w:t>
            </w:r>
            <w:proofErr w:type="spellStart"/>
            <w:r w:rsidRPr="00872945">
              <w:rPr>
                <w:rFonts w:ascii="Old English Text MT" w:hAnsi="Old English Text MT" w:cs="GlyphLessFont"/>
                <w:sz w:val="36"/>
              </w:rPr>
              <w:t>Fastyr</w:t>
            </w:r>
            <w:proofErr w:type="spellEnd"/>
            <w:r w:rsidRPr="00872945">
              <w:rPr>
                <w:rFonts w:ascii="Old English Text MT" w:hAnsi="Old English Text MT" w:cs="GlyphLessFont"/>
                <w:sz w:val="36"/>
              </w:rPr>
              <w:t xml:space="preserve"> son </w:t>
            </w:r>
            <w:proofErr w:type="spellStart"/>
            <w:r w:rsidRPr="00872945">
              <w:rPr>
                <w:rFonts w:ascii="Old English Text MT" w:hAnsi="Old English Text MT" w:cs="GlyphLessFont"/>
                <w:sz w:val="36"/>
              </w:rPr>
              <w:t>Lught</w:t>
            </w:r>
            <w:proofErr w:type="spellEnd"/>
            <w:r w:rsidRPr="00872945">
              <w:rPr>
                <w:rFonts w:ascii="Old English Text MT" w:hAnsi="Old English Text MT" w:cs="GlyphLessFont"/>
                <w:sz w:val="36"/>
              </w:rPr>
              <w:t xml:space="preserve"> </w:t>
            </w:r>
            <w:proofErr w:type="spellStart"/>
            <w:r w:rsidRPr="00872945">
              <w:rPr>
                <w:rFonts w:ascii="Old English Text MT" w:hAnsi="Old English Text MT" w:cs="GlyphLessFont"/>
                <w:sz w:val="36"/>
              </w:rPr>
              <w:t>thie</w:t>
            </w:r>
            <w:proofErr w:type="spellEnd"/>
            <w:r w:rsidRPr="00872945">
              <w:rPr>
                <w:rFonts w:ascii="Old English Text MT" w:hAnsi="Old English Text MT" w:cs="GlyphLessFont"/>
                <w:sz w:val="36"/>
              </w:rPr>
              <w:t>.</w:t>
            </w:r>
            <w:r w:rsidRPr="00872945">
              <w:rPr>
                <w:rFonts w:ascii="Garamond" w:hAnsi="Garamond"/>
                <w:sz w:val="36"/>
                <w:szCs w:val="28"/>
              </w:rPr>
              <w:t xml:space="preserve"> </w:t>
            </w:r>
          </w:p>
        </w:tc>
        <w:tc>
          <w:tcPr>
            <w:tcW w:w="0" w:type="auto"/>
          </w:tcPr>
          <w:p w14:paraId="2F76BC33" w14:textId="77777777" w:rsidR="0045001C" w:rsidRPr="00872945" w:rsidRDefault="0045001C" w:rsidP="00AA45F7">
            <w:pPr>
              <w:pStyle w:val="ListParagraph"/>
              <w:spacing w:line="216" w:lineRule="auto"/>
              <w:ind w:left="0"/>
              <w:contextualSpacing w:val="0"/>
              <w:jc w:val="center"/>
              <w:rPr>
                <w:rFonts w:ascii="Old English Text MT" w:hAnsi="Old English Text MT" w:cs="GlyphLessFont"/>
                <w:sz w:val="36"/>
              </w:rPr>
            </w:pPr>
            <w:r w:rsidRPr="00872945">
              <w:rPr>
                <w:rFonts w:ascii="Old English Text MT" w:hAnsi="Old English Text MT" w:cs="GlyphLessFont"/>
                <w:sz w:val="36"/>
              </w:rPr>
              <w:t>Evening Prayer for a Family.</w:t>
            </w:r>
          </w:p>
        </w:tc>
      </w:tr>
      <w:tr w:rsidR="0045001C" w:rsidRPr="005A761C" w14:paraId="7513B8B9" w14:textId="77777777" w:rsidTr="000D4934">
        <w:tc>
          <w:tcPr>
            <w:tcW w:w="0" w:type="auto"/>
          </w:tcPr>
          <w:p w14:paraId="287AE10B" w14:textId="77777777" w:rsidR="0045001C" w:rsidRPr="0045001C" w:rsidRDefault="0045001C" w:rsidP="00DB60C3">
            <w:pPr>
              <w:pStyle w:val="ListParagraph"/>
              <w:spacing w:before="240"/>
              <w:ind w:left="227" w:hanging="227"/>
              <w:contextualSpacing w:val="0"/>
              <w:jc w:val="both"/>
              <w:rPr>
                <w:rFonts w:ascii="Garamond" w:hAnsi="Garamond"/>
                <w:i/>
                <w:sz w:val="28"/>
                <w:szCs w:val="28"/>
              </w:rPr>
            </w:pPr>
            <w:proofErr w:type="spellStart"/>
            <w:r w:rsidRPr="0045001C">
              <w:rPr>
                <w:rFonts w:ascii="Garamond" w:hAnsi="Garamond"/>
                <w:i/>
                <w:sz w:val="32"/>
                <w:szCs w:val="28"/>
              </w:rPr>
              <w:t>Lig</w:t>
            </w:r>
            <w:proofErr w:type="spellEnd"/>
            <w:r w:rsidRPr="0045001C">
              <w:rPr>
                <w:rFonts w:ascii="Garamond" w:hAnsi="Garamond"/>
                <w:i/>
                <w:sz w:val="32"/>
                <w:szCs w:val="28"/>
              </w:rPr>
              <w:t xml:space="preserve"> </w:t>
            </w:r>
            <w:proofErr w:type="spellStart"/>
            <w:r w:rsidRPr="0045001C">
              <w:rPr>
                <w:rFonts w:ascii="Garamond" w:hAnsi="Garamond"/>
                <w:i/>
                <w:sz w:val="32"/>
                <w:szCs w:val="28"/>
              </w:rPr>
              <w:t>annane</w:t>
            </w:r>
            <w:proofErr w:type="spellEnd"/>
            <w:r w:rsidRPr="0045001C">
              <w:rPr>
                <w:rFonts w:ascii="Garamond" w:hAnsi="Garamond"/>
                <w:i/>
                <w:sz w:val="32"/>
                <w:szCs w:val="28"/>
              </w:rPr>
              <w:t xml:space="preserve"> </w:t>
            </w:r>
            <w:proofErr w:type="spellStart"/>
            <w:r w:rsidRPr="0045001C">
              <w:rPr>
                <w:rFonts w:ascii="Garamond" w:hAnsi="Garamond"/>
                <w:i/>
                <w:sz w:val="32"/>
                <w:szCs w:val="28"/>
              </w:rPr>
              <w:t>lhaih</w:t>
            </w:r>
            <w:proofErr w:type="spellEnd"/>
            <w:r w:rsidRPr="0045001C">
              <w:rPr>
                <w:rFonts w:ascii="Garamond" w:hAnsi="Garamond"/>
                <w:i/>
                <w:sz w:val="32"/>
                <w:szCs w:val="28"/>
              </w:rPr>
              <w:t xml:space="preserve"> </w:t>
            </w:r>
            <w:proofErr w:type="spellStart"/>
            <w:r w:rsidRPr="0045001C">
              <w:rPr>
                <w:rFonts w:ascii="Garamond" w:hAnsi="Garamond"/>
                <w:i/>
                <w:sz w:val="32"/>
                <w:szCs w:val="28"/>
              </w:rPr>
              <w:t>ny</w:t>
            </w:r>
            <w:proofErr w:type="spellEnd"/>
            <w:r w:rsidRPr="0045001C">
              <w:rPr>
                <w:rFonts w:ascii="Garamond" w:hAnsi="Garamond"/>
                <w:i/>
                <w:sz w:val="32"/>
                <w:szCs w:val="28"/>
              </w:rPr>
              <w:t xml:space="preserve"> </w:t>
            </w:r>
            <w:proofErr w:type="spellStart"/>
            <w:r w:rsidRPr="0045001C">
              <w:rPr>
                <w:rFonts w:ascii="Garamond" w:hAnsi="Garamond"/>
                <w:i/>
                <w:sz w:val="32"/>
                <w:szCs w:val="28"/>
              </w:rPr>
              <w:t>gra</w:t>
            </w:r>
            <w:proofErr w:type="spellEnd"/>
            <w:r w:rsidRPr="0045001C">
              <w:rPr>
                <w:rFonts w:ascii="Garamond" w:hAnsi="Garamond"/>
                <w:i/>
                <w:sz w:val="32"/>
                <w:szCs w:val="28"/>
              </w:rPr>
              <w:t xml:space="preserve"> </w:t>
            </w:r>
            <w:proofErr w:type="spellStart"/>
            <w:r w:rsidRPr="0045001C">
              <w:rPr>
                <w:rFonts w:ascii="Garamond" w:hAnsi="Garamond"/>
                <w:i/>
                <w:sz w:val="32"/>
                <w:szCs w:val="28"/>
              </w:rPr>
              <w:t>lesh</w:t>
            </w:r>
            <w:proofErr w:type="spellEnd"/>
            <w:r w:rsidRPr="0045001C">
              <w:rPr>
                <w:rFonts w:ascii="Garamond" w:hAnsi="Garamond"/>
                <w:i/>
                <w:sz w:val="32"/>
                <w:szCs w:val="28"/>
              </w:rPr>
              <w:t xml:space="preserve"> </w:t>
            </w:r>
            <w:proofErr w:type="spellStart"/>
            <w:r w:rsidRPr="0045001C">
              <w:rPr>
                <w:rFonts w:ascii="Garamond" w:hAnsi="Garamond"/>
                <w:i/>
                <w:sz w:val="32"/>
                <w:szCs w:val="28"/>
              </w:rPr>
              <w:t>ymmyrkey</w:t>
            </w:r>
            <w:proofErr w:type="spellEnd"/>
            <w:r w:rsidRPr="0045001C">
              <w:rPr>
                <w:rFonts w:ascii="Garamond" w:hAnsi="Garamond"/>
                <w:i/>
                <w:sz w:val="32"/>
                <w:szCs w:val="28"/>
              </w:rPr>
              <w:t xml:space="preserve"> </w:t>
            </w:r>
            <w:proofErr w:type="spellStart"/>
            <w:r w:rsidRPr="0045001C">
              <w:rPr>
                <w:rFonts w:ascii="Garamond" w:hAnsi="Garamond"/>
                <w:i/>
                <w:sz w:val="32"/>
                <w:szCs w:val="28"/>
              </w:rPr>
              <w:t>crauee</w:t>
            </w:r>
            <w:proofErr w:type="spellEnd"/>
            <w:r w:rsidRPr="0045001C">
              <w:rPr>
                <w:rFonts w:ascii="Garamond" w:hAnsi="Garamond"/>
                <w:i/>
                <w:sz w:val="32"/>
                <w:szCs w:val="28"/>
              </w:rPr>
              <w:t xml:space="preserve"> </w:t>
            </w:r>
            <w:proofErr w:type="spellStart"/>
            <w:r w:rsidRPr="0045001C">
              <w:rPr>
                <w:rFonts w:ascii="Garamond" w:hAnsi="Garamond"/>
                <w:i/>
                <w:sz w:val="32"/>
                <w:szCs w:val="28"/>
              </w:rPr>
              <w:t>ny</w:t>
            </w:r>
            <w:proofErr w:type="spellEnd"/>
            <w:r w:rsidRPr="0045001C">
              <w:rPr>
                <w:rFonts w:ascii="Garamond" w:hAnsi="Garamond"/>
                <w:i/>
                <w:sz w:val="32"/>
                <w:szCs w:val="28"/>
              </w:rPr>
              <w:t xml:space="preserve"> </w:t>
            </w:r>
            <w:proofErr w:type="spellStart"/>
            <w:r w:rsidRPr="0045001C">
              <w:rPr>
                <w:rFonts w:ascii="Garamond" w:hAnsi="Garamond"/>
                <w:i/>
                <w:sz w:val="32"/>
                <w:szCs w:val="28"/>
              </w:rPr>
              <w:t>goan</w:t>
            </w:r>
            <w:proofErr w:type="spellEnd"/>
            <w:r w:rsidRPr="0045001C">
              <w:rPr>
                <w:rFonts w:ascii="Garamond" w:hAnsi="Garamond"/>
                <w:i/>
                <w:sz w:val="32"/>
                <w:szCs w:val="28"/>
              </w:rPr>
              <w:t xml:space="preserve"> </w:t>
            </w:r>
            <w:proofErr w:type="spellStart"/>
            <w:r w:rsidRPr="0045001C">
              <w:rPr>
                <w:rFonts w:ascii="Garamond" w:hAnsi="Garamond"/>
                <w:i/>
                <w:sz w:val="32"/>
                <w:szCs w:val="28"/>
              </w:rPr>
              <w:t>shoh</w:t>
            </w:r>
            <w:proofErr w:type="spellEnd"/>
            <w:r w:rsidRPr="0045001C">
              <w:rPr>
                <w:rFonts w:ascii="Garamond" w:hAnsi="Garamond"/>
                <w:i/>
                <w:sz w:val="32"/>
                <w:szCs w:val="28"/>
              </w:rPr>
              <w:t xml:space="preserve">, </w:t>
            </w:r>
            <w:proofErr w:type="spellStart"/>
            <w:r w:rsidRPr="0045001C">
              <w:rPr>
                <w:rFonts w:ascii="Garamond" w:hAnsi="Garamond"/>
                <w:i/>
                <w:sz w:val="32"/>
                <w:szCs w:val="28"/>
              </w:rPr>
              <w:t>yn</w:t>
            </w:r>
            <w:proofErr w:type="spellEnd"/>
            <w:r w:rsidRPr="0045001C">
              <w:rPr>
                <w:rFonts w:ascii="Garamond" w:hAnsi="Garamond"/>
                <w:i/>
                <w:sz w:val="32"/>
                <w:szCs w:val="28"/>
              </w:rPr>
              <w:t xml:space="preserve"> </w:t>
            </w:r>
            <w:proofErr w:type="spellStart"/>
            <w:r w:rsidRPr="0045001C">
              <w:rPr>
                <w:rFonts w:ascii="Garamond" w:hAnsi="Garamond"/>
                <w:i/>
                <w:sz w:val="32"/>
                <w:szCs w:val="28"/>
              </w:rPr>
              <w:t>chooid</w:t>
            </w:r>
            <w:proofErr w:type="spellEnd"/>
            <w:r w:rsidRPr="0045001C">
              <w:rPr>
                <w:rFonts w:ascii="Garamond" w:hAnsi="Garamond"/>
                <w:i/>
                <w:sz w:val="32"/>
                <w:szCs w:val="28"/>
              </w:rPr>
              <w:t xml:space="preserve"> </w:t>
            </w:r>
            <w:proofErr w:type="spellStart"/>
            <w:r w:rsidRPr="0045001C">
              <w:rPr>
                <w:rFonts w:ascii="Garamond" w:hAnsi="Garamond"/>
                <w:i/>
                <w:sz w:val="32"/>
                <w:szCs w:val="28"/>
              </w:rPr>
              <w:t>elley</w:t>
            </w:r>
            <w:proofErr w:type="spellEnd"/>
            <w:r w:rsidRPr="0045001C">
              <w:rPr>
                <w:rFonts w:ascii="Garamond" w:hAnsi="Garamond"/>
                <w:i/>
                <w:sz w:val="32"/>
                <w:szCs w:val="28"/>
              </w:rPr>
              <w:t xml:space="preserve"> </w:t>
            </w:r>
            <w:proofErr w:type="spellStart"/>
            <w:r w:rsidRPr="0045001C">
              <w:rPr>
                <w:rFonts w:ascii="Garamond" w:hAnsi="Garamond"/>
                <w:i/>
                <w:sz w:val="32"/>
                <w:szCs w:val="28"/>
              </w:rPr>
              <w:t>jeh’n</w:t>
            </w:r>
            <w:proofErr w:type="spellEnd"/>
            <w:r w:rsidRPr="0045001C">
              <w:rPr>
                <w:rFonts w:ascii="Garamond" w:hAnsi="Garamond"/>
                <w:i/>
                <w:sz w:val="32"/>
                <w:szCs w:val="28"/>
              </w:rPr>
              <w:t xml:space="preserve"> </w:t>
            </w:r>
            <w:proofErr w:type="spellStart"/>
            <w:r w:rsidRPr="0045001C">
              <w:rPr>
                <w:rFonts w:ascii="Garamond" w:hAnsi="Garamond"/>
                <w:i/>
                <w:sz w:val="32"/>
                <w:szCs w:val="28"/>
              </w:rPr>
              <w:t>thie</w:t>
            </w:r>
            <w:proofErr w:type="spellEnd"/>
            <w:r w:rsidRPr="0045001C">
              <w:rPr>
                <w:rFonts w:ascii="Garamond" w:hAnsi="Garamond"/>
                <w:i/>
                <w:sz w:val="32"/>
                <w:szCs w:val="28"/>
              </w:rPr>
              <w:t xml:space="preserve"> </w:t>
            </w:r>
            <w:proofErr w:type="spellStart"/>
            <w:r w:rsidRPr="0045001C">
              <w:rPr>
                <w:rFonts w:ascii="Garamond" w:hAnsi="Garamond"/>
                <w:i/>
                <w:sz w:val="32"/>
                <w:szCs w:val="28"/>
              </w:rPr>
              <w:t>geashtagh</w:t>
            </w:r>
            <w:proofErr w:type="spellEnd"/>
            <w:r w:rsidRPr="0045001C">
              <w:rPr>
                <w:rFonts w:ascii="Garamond" w:hAnsi="Garamond"/>
                <w:i/>
                <w:sz w:val="32"/>
                <w:szCs w:val="28"/>
              </w:rPr>
              <w:t xml:space="preserve">. </w:t>
            </w:r>
          </w:p>
        </w:tc>
        <w:tc>
          <w:tcPr>
            <w:tcW w:w="0" w:type="auto"/>
          </w:tcPr>
          <w:p w14:paraId="0D183772" w14:textId="77777777" w:rsidR="0045001C" w:rsidRPr="005A761C" w:rsidRDefault="0045001C" w:rsidP="00DB60C3">
            <w:pPr>
              <w:pStyle w:val="ListParagraph"/>
              <w:spacing w:before="240"/>
              <w:ind w:left="227" w:hanging="227"/>
              <w:contextualSpacing w:val="0"/>
              <w:jc w:val="both"/>
              <w:rPr>
                <w:rFonts w:ascii="Garamond" w:hAnsi="Garamond" w:cs="GlyphLessFont"/>
                <w:sz w:val="32"/>
              </w:rPr>
            </w:pPr>
            <w:r w:rsidRPr="005A761C">
              <w:rPr>
                <w:rFonts w:ascii="Garamond" w:hAnsi="Garamond" w:cs="GlyphLessFont"/>
                <w:sz w:val="32"/>
              </w:rPr>
              <w:t>Let one read or say devoutly what followeth, the Rest of the Family attending.</w:t>
            </w:r>
          </w:p>
        </w:tc>
      </w:tr>
      <w:tr w:rsidR="0045001C" w:rsidRPr="005A761C" w14:paraId="4A1E60B6" w14:textId="77777777" w:rsidTr="000D4934">
        <w:tc>
          <w:tcPr>
            <w:tcW w:w="0" w:type="auto"/>
          </w:tcPr>
          <w:p w14:paraId="10A286C6" w14:textId="77777777" w:rsidR="0045001C" w:rsidRPr="0045001C" w:rsidRDefault="0045001C" w:rsidP="00DB60C3">
            <w:pPr>
              <w:pStyle w:val="ListParagraph"/>
              <w:spacing w:before="240"/>
              <w:ind w:left="0"/>
              <w:contextualSpacing w:val="0"/>
              <w:jc w:val="both"/>
              <w:rPr>
                <w:rFonts w:ascii="Garamond" w:hAnsi="Garamond" w:cs="GlyphLessFont"/>
                <w:sz w:val="28"/>
              </w:rPr>
            </w:pPr>
            <w:proofErr w:type="spellStart"/>
            <w:r w:rsidRPr="0045001C">
              <w:rPr>
                <w:rFonts w:ascii="Garamond" w:hAnsi="Garamond" w:cs="GlyphLessFont"/>
                <w:sz w:val="40"/>
              </w:rPr>
              <w:t>L</w:t>
            </w:r>
            <w:r>
              <w:rPr>
                <w:rFonts w:ascii="Garamond" w:hAnsi="Garamond" w:cs="GlyphLessFont"/>
                <w:sz w:val="28"/>
              </w:rPr>
              <w:t>I</w:t>
            </w:r>
            <w:r w:rsidRPr="0045001C">
              <w:rPr>
                <w:rFonts w:ascii="Garamond" w:hAnsi="Garamond" w:cs="GlyphLessFont"/>
                <w:sz w:val="28"/>
              </w:rPr>
              <w:t>orish</w:t>
            </w:r>
            <w:proofErr w:type="spellEnd"/>
            <w:r w:rsidRPr="0045001C">
              <w:rPr>
                <w:rFonts w:ascii="Garamond" w:hAnsi="Garamond" w:cs="GlyphLessFont"/>
                <w:sz w:val="28"/>
              </w:rPr>
              <w:t xml:space="preserve"> </w:t>
            </w:r>
            <w:proofErr w:type="spellStart"/>
            <w:r w:rsidRPr="0045001C">
              <w:rPr>
                <w:rFonts w:ascii="Garamond" w:hAnsi="Garamond" w:cs="GlyphLessFont"/>
                <w:sz w:val="28"/>
              </w:rPr>
              <w:t>foar</w:t>
            </w:r>
            <w:proofErr w:type="spellEnd"/>
            <w:r w:rsidRPr="0045001C">
              <w:rPr>
                <w:rFonts w:ascii="Garamond" w:hAnsi="Garamond" w:cs="GlyphLessFont"/>
                <w:sz w:val="28"/>
              </w:rPr>
              <w:t xml:space="preserve"> Yee ta shin er </w:t>
            </w:r>
            <w:proofErr w:type="spellStart"/>
            <w:r w:rsidRPr="0045001C">
              <w:rPr>
                <w:rFonts w:ascii="Garamond" w:hAnsi="Garamond" w:cs="GlyphLessFont"/>
                <w:sz w:val="28"/>
              </w:rPr>
              <w:t>heet</w:t>
            </w:r>
            <w:proofErr w:type="spellEnd"/>
            <w:r w:rsidRPr="0045001C">
              <w:rPr>
                <w:rFonts w:ascii="Garamond" w:hAnsi="Garamond" w:cs="GlyphLessFont"/>
                <w:sz w:val="28"/>
              </w:rPr>
              <w:t xml:space="preserve"> </w:t>
            </w:r>
            <w:proofErr w:type="spellStart"/>
            <w:r w:rsidRPr="0045001C">
              <w:rPr>
                <w:rFonts w:ascii="Garamond" w:hAnsi="Garamond" w:cs="GlyphLessFont"/>
                <w:sz w:val="28"/>
              </w:rPr>
              <w:t>gys</w:t>
            </w:r>
            <w:proofErr w:type="spellEnd"/>
            <w:r w:rsidRPr="0045001C">
              <w:rPr>
                <w:rFonts w:ascii="Garamond" w:hAnsi="Garamond" w:cs="GlyphLessFont"/>
                <w:sz w:val="28"/>
              </w:rPr>
              <w:t xml:space="preserve"> </w:t>
            </w:r>
            <w:proofErr w:type="spellStart"/>
            <w:r w:rsidRPr="0045001C">
              <w:rPr>
                <w:rFonts w:ascii="Garamond" w:hAnsi="Garamond" w:cs="GlyphLessFont"/>
                <w:sz w:val="28"/>
              </w:rPr>
              <w:t>toshiaght</w:t>
            </w:r>
            <w:proofErr w:type="spellEnd"/>
            <w:r w:rsidRPr="0045001C">
              <w:rPr>
                <w:rFonts w:ascii="Garamond" w:hAnsi="Garamond" w:cs="GlyphLessFont"/>
                <w:sz w:val="28"/>
              </w:rPr>
              <w:t xml:space="preserve"> </w:t>
            </w:r>
            <w:proofErr w:type="spellStart"/>
            <w:r w:rsidRPr="0045001C">
              <w:rPr>
                <w:rFonts w:ascii="Garamond" w:hAnsi="Garamond" w:cs="GlyphLessFont"/>
                <w:sz w:val="28"/>
              </w:rPr>
              <w:t>ny</w:t>
            </w:r>
            <w:proofErr w:type="spellEnd"/>
            <w:r w:rsidRPr="0045001C">
              <w:rPr>
                <w:rFonts w:ascii="Garamond" w:hAnsi="Garamond" w:cs="GlyphLessFont"/>
                <w:sz w:val="28"/>
              </w:rPr>
              <w:t xml:space="preserve"> </w:t>
            </w:r>
            <w:proofErr w:type="spellStart"/>
            <w:r w:rsidRPr="0045001C">
              <w:rPr>
                <w:rFonts w:ascii="Garamond" w:hAnsi="Garamond" w:cs="GlyphLessFont"/>
                <w:sz w:val="28"/>
              </w:rPr>
              <w:t>hoie</w:t>
            </w:r>
            <w:proofErr w:type="spellEnd"/>
            <w:r w:rsidRPr="0045001C">
              <w:rPr>
                <w:rFonts w:ascii="Garamond" w:hAnsi="Garamond" w:cs="GlyphLessFont"/>
                <w:sz w:val="28"/>
              </w:rPr>
              <w:t xml:space="preserve"> </w:t>
            </w:r>
            <w:proofErr w:type="spellStart"/>
            <w:r w:rsidRPr="0045001C">
              <w:rPr>
                <w:rFonts w:ascii="Garamond" w:hAnsi="Garamond" w:cs="GlyphLessFont"/>
                <w:sz w:val="28"/>
              </w:rPr>
              <w:t>shoh</w:t>
            </w:r>
            <w:proofErr w:type="spellEnd"/>
            <w:r w:rsidRPr="0045001C">
              <w:rPr>
                <w:rFonts w:ascii="Garamond" w:hAnsi="Garamond" w:cs="GlyphLessFont"/>
                <w:sz w:val="28"/>
              </w:rPr>
              <w:t xml:space="preserve"> as ta shin </w:t>
            </w:r>
            <w:proofErr w:type="spellStart"/>
            <w:r w:rsidRPr="0045001C">
              <w:rPr>
                <w:rFonts w:ascii="Garamond" w:hAnsi="Garamond" w:cs="GlyphLessFont"/>
                <w:sz w:val="28"/>
              </w:rPr>
              <w:t>chooish</w:t>
            </w:r>
            <w:proofErr w:type="spellEnd"/>
            <w:r>
              <w:rPr>
                <w:rFonts w:ascii="Garamond" w:hAnsi="Garamond" w:cs="GlyphLessFont"/>
                <w:sz w:val="28"/>
              </w:rPr>
              <w:t xml:space="preserve"> </w:t>
            </w:r>
            <w:proofErr w:type="spellStart"/>
            <w:r>
              <w:rPr>
                <w:rFonts w:ascii="Garamond" w:hAnsi="Garamond" w:cs="GlyphLessFont"/>
                <w:sz w:val="28"/>
              </w:rPr>
              <w:t>shen</w:t>
            </w:r>
            <w:proofErr w:type="spellEnd"/>
            <w:r>
              <w:rPr>
                <w:rFonts w:ascii="Garamond" w:hAnsi="Garamond" w:cs="GlyphLessFont"/>
                <w:sz w:val="28"/>
              </w:rPr>
              <w:t xml:space="preserve"> </w:t>
            </w:r>
            <w:proofErr w:type="spellStart"/>
            <w:r>
              <w:rPr>
                <w:rFonts w:ascii="Garamond" w:hAnsi="Garamond" w:cs="GlyphLessFont"/>
                <w:sz w:val="28"/>
              </w:rPr>
              <w:t>s</w:t>
            </w:r>
            <w:r w:rsidRPr="0045001C">
              <w:rPr>
                <w:rFonts w:ascii="Garamond" w:hAnsi="Garamond" w:cs="GlyphLessFont"/>
                <w:sz w:val="28"/>
              </w:rPr>
              <w:t>ni</w:t>
            </w:r>
            <w:r>
              <w:rPr>
                <w:rFonts w:ascii="Garamond" w:hAnsi="Garamond" w:cs="GlyphLessFont"/>
                <w:sz w:val="28"/>
              </w:rPr>
              <w:t>a</w:t>
            </w:r>
            <w:r w:rsidRPr="0045001C">
              <w:rPr>
                <w:rFonts w:ascii="Garamond" w:hAnsi="Garamond" w:cs="GlyphLessFont"/>
                <w:sz w:val="28"/>
              </w:rPr>
              <w:t>ssey</w:t>
            </w:r>
            <w:proofErr w:type="spellEnd"/>
            <w:r w:rsidRPr="0045001C">
              <w:rPr>
                <w:rFonts w:ascii="Garamond" w:hAnsi="Garamond" w:cs="GlyphLessFont"/>
                <w:sz w:val="28"/>
              </w:rPr>
              <w:t xml:space="preserve"> </w:t>
            </w:r>
            <w:proofErr w:type="spellStart"/>
            <w:r w:rsidRPr="0045001C">
              <w:rPr>
                <w:rFonts w:ascii="Garamond" w:hAnsi="Garamond" w:cs="GlyphLessFont"/>
                <w:sz w:val="28"/>
              </w:rPr>
              <w:t>gys</w:t>
            </w:r>
            <w:proofErr w:type="spellEnd"/>
            <w:r w:rsidRPr="0045001C">
              <w:rPr>
                <w:rFonts w:ascii="Garamond" w:hAnsi="Garamond" w:cs="GlyphLessFont"/>
                <w:sz w:val="28"/>
              </w:rPr>
              <w:t xml:space="preserve"> y </w:t>
            </w:r>
            <w:proofErr w:type="spellStart"/>
            <w:r w:rsidRPr="0045001C">
              <w:rPr>
                <w:rFonts w:ascii="Garamond" w:hAnsi="Garamond" w:cs="GlyphLessFont"/>
                <w:sz w:val="28"/>
              </w:rPr>
              <w:t>laa</w:t>
            </w:r>
            <w:proofErr w:type="spellEnd"/>
            <w:r w:rsidRPr="0045001C">
              <w:rPr>
                <w:rFonts w:ascii="Garamond" w:hAnsi="Garamond" w:cs="GlyphLessFont"/>
                <w:sz w:val="28"/>
              </w:rPr>
              <w:t xml:space="preserve"> </w:t>
            </w:r>
            <w:proofErr w:type="spellStart"/>
            <w:r w:rsidRPr="0045001C">
              <w:rPr>
                <w:rFonts w:ascii="Garamond" w:hAnsi="Garamond" w:cs="GlyphLessFont"/>
                <w:sz w:val="28"/>
              </w:rPr>
              <w:t>jerrinagh</w:t>
            </w:r>
            <w:proofErr w:type="spellEnd"/>
            <w:r w:rsidRPr="0045001C">
              <w:rPr>
                <w:rFonts w:ascii="Garamond" w:hAnsi="Garamond" w:cs="GlyphLessFont"/>
                <w:sz w:val="28"/>
              </w:rPr>
              <w:t xml:space="preserve"> </w:t>
            </w:r>
            <w:proofErr w:type="spellStart"/>
            <w:r w:rsidRPr="0045001C">
              <w:rPr>
                <w:rFonts w:ascii="Garamond" w:hAnsi="Garamond" w:cs="GlyphLessFont"/>
                <w:sz w:val="28"/>
              </w:rPr>
              <w:t>ain</w:t>
            </w:r>
            <w:proofErr w:type="spellEnd"/>
            <w:r w:rsidRPr="0045001C">
              <w:rPr>
                <w:rFonts w:ascii="Garamond" w:hAnsi="Garamond" w:cs="GlyphLessFont"/>
                <w:sz w:val="28"/>
              </w:rPr>
              <w:t xml:space="preserve">. </w:t>
            </w:r>
          </w:p>
        </w:tc>
        <w:tc>
          <w:tcPr>
            <w:tcW w:w="0" w:type="auto"/>
          </w:tcPr>
          <w:p w14:paraId="46190D41" w14:textId="77777777" w:rsidR="0045001C" w:rsidRPr="00AA45F7" w:rsidRDefault="0045001C" w:rsidP="00AA45F7">
            <w:pPr>
              <w:pStyle w:val="ListParagraph"/>
              <w:spacing w:before="240" w:line="264" w:lineRule="auto"/>
              <w:ind w:left="0"/>
              <w:contextualSpacing w:val="0"/>
              <w:jc w:val="both"/>
              <w:rPr>
                <w:rFonts w:ascii="Garamond" w:hAnsi="Garamond" w:cs="GlyphLessFont"/>
                <w:i/>
                <w:sz w:val="28"/>
                <w:szCs w:val="28"/>
              </w:rPr>
            </w:pPr>
            <w:r w:rsidRPr="00AA45F7">
              <w:rPr>
                <w:rFonts w:ascii="Garamond" w:hAnsi="Garamond" w:cs="GlyphLessFont"/>
                <w:sz w:val="40"/>
                <w:szCs w:val="28"/>
              </w:rPr>
              <w:t>B</w:t>
            </w:r>
            <w:r w:rsidRPr="00AA45F7">
              <w:rPr>
                <w:rFonts w:ascii="Garamond" w:hAnsi="Garamond" w:cs="GlyphLessFont"/>
                <w:i/>
                <w:sz w:val="28"/>
                <w:szCs w:val="28"/>
              </w:rPr>
              <w:t>Y the Favour of God we are come to the evening of this Day</w:t>
            </w:r>
            <w:r w:rsidRPr="00AA45F7">
              <w:rPr>
                <w:rFonts w:ascii="Garamond" w:hAnsi="Garamond" w:cs="GlyphLessFont"/>
                <w:sz w:val="28"/>
                <w:szCs w:val="28"/>
              </w:rPr>
              <w:t> ;</w:t>
            </w:r>
            <w:r w:rsidRPr="00AA45F7">
              <w:rPr>
                <w:rFonts w:ascii="Garamond" w:hAnsi="Garamond" w:cs="GlyphLessFont"/>
                <w:i/>
                <w:sz w:val="28"/>
                <w:szCs w:val="28"/>
              </w:rPr>
              <w:t xml:space="preserve"> and we are so much nearer our latter end.</w:t>
            </w:r>
          </w:p>
        </w:tc>
      </w:tr>
      <w:tr w:rsidR="0045001C" w:rsidRPr="005A761C" w14:paraId="02EB69DF" w14:textId="77777777" w:rsidTr="000D4934">
        <w:tc>
          <w:tcPr>
            <w:tcW w:w="0" w:type="auto"/>
          </w:tcPr>
          <w:p w14:paraId="0A7107C1" w14:textId="77777777" w:rsidR="0045001C" w:rsidRPr="0045001C" w:rsidRDefault="0045001C" w:rsidP="00DB60C3">
            <w:pPr>
              <w:pStyle w:val="CM3"/>
              <w:widowControl/>
              <w:spacing w:line="240" w:lineRule="auto"/>
              <w:ind w:firstLine="227"/>
              <w:jc w:val="both"/>
              <w:rPr>
                <w:rFonts w:ascii="Garamond" w:hAnsi="Garamond"/>
                <w:sz w:val="28"/>
                <w:szCs w:val="28"/>
              </w:rPr>
            </w:pPr>
            <w:proofErr w:type="spellStart"/>
            <w:r w:rsidRPr="0045001C">
              <w:rPr>
                <w:rFonts w:ascii="Garamond" w:hAnsi="Garamond"/>
                <w:sz w:val="28"/>
                <w:szCs w:val="28"/>
              </w:rPr>
              <w:t>Lig</w:t>
            </w:r>
            <w:proofErr w:type="spellEnd"/>
            <w:r w:rsidRPr="0045001C">
              <w:rPr>
                <w:rFonts w:ascii="Garamond" w:hAnsi="Garamond"/>
                <w:sz w:val="28"/>
                <w:szCs w:val="28"/>
              </w:rPr>
              <w:t xml:space="preserve"> </w:t>
            </w:r>
            <w:proofErr w:type="spellStart"/>
            <w:r w:rsidRPr="0045001C">
              <w:rPr>
                <w:rFonts w:ascii="Garamond" w:hAnsi="Garamond"/>
                <w:sz w:val="28"/>
                <w:szCs w:val="28"/>
              </w:rPr>
              <w:t>dooin</w:t>
            </w:r>
            <w:proofErr w:type="spellEnd"/>
            <w:r w:rsidRPr="0045001C">
              <w:rPr>
                <w:rFonts w:ascii="Garamond" w:hAnsi="Garamond"/>
                <w:sz w:val="28"/>
                <w:szCs w:val="28"/>
              </w:rPr>
              <w:t xml:space="preserve"> </w:t>
            </w:r>
            <w:proofErr w:type="spellStart"/>
            <w:r w:rsidRPr="0045001C">
              <w:rPr>
                <w:rFonts w:ascii="Garamond" w:hAnsi="Garamond"/>
                <w:sz w:val="28"/>
                <w:szCs w:val="28"/>
              </w:rPr>
              <w:t>shoh</w:t>
            </w:r>
            <w:proofErr w:type="spellEnd"/>
            <w:r w:rsidRPr="0045001C">
              <w:rPr>
                <w:rFonts w:ascii="Garamond" w:hAnsi="Garamond"/>
                <w:sz w:val="28"/>
                <w:szCs w:val="28"/>
              </w:rPr>
              <w:t xml:space="preserve"> y </w:t>
            </w:r>
            <w:proofErr w:type="spellStart"/>
            <w:r w:rsidRPr="0045001C">
              <w:rPr>
                <w:rFonts w:ascii="Garamond" w:hAnsi="Garamond"/>
                <w:sz w:val="28"/>
                <w:szCs w:val="28"/>
              </w:rPr>
              <w:t>ghoal</w:t>
            </w:r>
            <w:proofErr w:type="spellEnd"/>
            <w:r w:rsidRPr="0045001C">
              <w:rPr>
                <w:rFonts w:ascii="Garamond" w:hAnsi="Garamond"/>
                <w:sz w:val="28"/>
                <w:szCs w:val="28"/>
              </w:rPr>
              <w:t xml:space="preserve"> </w:t>
            </w:r>
            <w:proofErr w:type="spellStart"/>
            <w:r w:rsidRPr="0045001C">
              <w:rPr>
                <w:rFonts w:ascii="Garamond" w:hAnsi="Garamond"/>
                <w:sz w:val="28"/>
                <w:szCs w:val="28"/>
              </w:rPr>
              <w:t>gys</w:t>
            </w:r>
            <w:proofErr w:type="spellEnd"/>
            <w:r w:rsidRPr="0045001C">
              <w:rPr>
                <w:rFonts w:ascii="Garamond" w:hAnsi="Garamond"/>
                <w:sz w:val="28"/>
                <w:szCs w:val="28"/>
              </w:rPr>
              <w:t xml:space="preserve"> </w:t>
            </w:r>
            <w:proofErr w:type="spellStart"/>
            <w:r w:rsidRPr="0045001C">
              <w:rPr>
                <w:rFonts w:ascii="Garamond" w:hAnsi="Garamond"/>
                <w:sz w:val="28"/>
                <w:szCs w:val="28"/>
              </w:rPr>
              <w:t>nyn</w:t>
            </w:r>
            <w:proofErr w:type="spellEnd"/>
            <w:r w:rsidRPr="0045001C">
              <w:rPr>
                <w:rFonts w:ascii="Garamond" w:hAnsi="Garamond"/>
                <w:sz w:val="28"/>
                <w:szCs w:val="28"/>
              </w:rPr>
              <w:t xml:space="preserve"> </w:t>
            </w:r>
            <w:proofErr w:type="spellStart"/>
            <w:r w:rsidRPr="0045001C">
              <w:rPr>
                <w:rFonts w:ascii="Garamond" w:hAnsi="Garamond"/>
                <w:sz w:val="28"/>
                <w:szCs w:val="28"/>
              </w:rPr>
              <w:t>gree</w:t>
            </w:r>
            <w:proofErr w:type="spellEnd"/>
            <w:r w:rsidRPr="0045001C">
              <w:rPr>
                <w:rFonts w:ascii="Garamond" w:hAnsi="Garamond"/>
                <w:sz w:val="28"/>
                <w:szCs w:val="28"/>
              </w:rPr>
              <w:t xml:space="preserve"> as </w:t>
            </w:r>
            <w:proofErr w:type="spellStart"/>
            <w:r w:rsidRPr="0045001C">
              <w:rPr>
                <w:rFonts w:ascii="Garamond" w:hAnsi="Garamond"/>
                <w:sz w:val="28"/>
                <w:szCs w:val="28"/>
              </w:rPr>
              <w:t>guee</w:t>
            </w:r>
            <w:proofErr w:type="spellEnd"/>
            <w:r w:rsidRPr="0045001C">
              <w:rPr>
                <w:rFonts w:ascii="Garamond" w:hAnsi="Garamond"/>
                <w:sz w:val="28"/>
                <w:szCs w:val="28"/>
              </w:rPr>
              <w:t xml:space="preserve"> er </w:t>
            </w:r>
            <w:proofErr w:type="spellStart"/>
            <w:r w:rsidRPr="0045001C">
              <w:rPr>
                <w:rFonts w:ascii="Garamond" w:hAnsi="Garamond"/>
                <w:sz w:val="28"/>
                <w:szCs w:val="28"/>
              </w:rPr>
              <w:t>Jee</w:t>
            </w:r>
            <w:proofErr w:type="spellEnd"/>
            <w:r w:rsidRPr="0045001C">
              <w:rPr>
                <w:rFonts w:ascii="Garamond" w:hAnsi="Garamond"/>
                <w:sz w:val="28"/>
                <w:szCs w:val="28"/>
              </w:rPr>
              <w:t xml:space="preserve"> shin y </w:t>
            </w:r>
            <w:proofErr w:type="spellStart"/>
            <w:r w:rsidRPr="0045001C">
              <w:rPr>
                <w:rFonts w:ascii="Garamond" w:hAnsi="Garamond"/>
                <w:sz w:val="28"/>
                <w:szCs w:val="28"/>
              </w:rPr>
              <w:t>yanoo</w:t>
            </w:r>
            <w:proofErr w:type="spellEnd"/>
            <w:r w:rsidRPr="0045001C">
              <w:rPr>
                <w:rFonts w:ascii="Garamond" w:hAnsi="Garamond"/>
                <w:sz w:val="28"/>
                <w:szCs w:val="28"/>
              </w:rPr>
              <w:t xml:space="preserve"> </w:t>
            </w:r>
            <w:proofErr w:type="spellStart"/>
            <w:r w:rsidRPr="0045001C">
              <w:rPr>
                <w:rFonts w:ascii="Garamond" w:hAnsi="Garamond"/>
                <w:sz w:val="28"/>
                <w:szCs w:val="28"/>
              </w:rPr>
              <w:t>arloo</w:t>
            </w:r>
            <w:proofErr w:type="spellEnd"/>
            <w:r>
              <w:rPr>
                <w:rFonts w:ascii="Garamond" w:hAnsi="Garamond"/>
                <w:sz w:val="28"/>
                <w:szCs w:val="28"/>
              </w:rPr>
              <w:t xml:space="preserve"> son </w:t>
            </w:r>
            <w:proofErr w:type="spellStart"/>
            <w:r>
              <w:rPr>
                <w:rFonts w:ascii="Garamond" w:hAnsi="Garamond"/>
                <w:sz w:val="28"/>
                <w:szCs w:val="28"/>
              </w:rPr>
              <w:t>oor</w:t>
            </w:r>
            <w:proofErr w:type="spellEnd"/>
            <w:r>
              <w:rPr>
                <w:rFonts w:ascii="Garamond" w:hAnsi="Garamond"/>
                <w:sz w:val="28"/>
                <w:szCs w:val="28"/>
              </w:rPr>
              <w:t xml:space="preserve"> y </w:t>
            </w:r>
            <w:proofErr w:type="spellStart"/>
            <w:r>
              <w:rPr>
                <w:rFonts w:ascii="Garamond" w:hAnsi="Garamond"/>
                <w:sz w:val="28"/>
                <w:szCs w:val="28"/>
              </w:rPr>
              <w:t>va</w:t>
            </w:r>
            <w:r w:rsidRPr="0045001C">
              <w:rPr>
                <w:rFonts w:ascii="Garamond" w:hAnsi="Garamond"/>
                <w:sz w:val="28"/>
                <w:szCs w:val="28"/>
              </w:rPr>
              <w:t>ish</w:t>
            </w:r>
            <w:proofErr w:type="spellEnd"/>
            <w:r w:rsidRPr="0045001C">
              <w:rPr>
                <w:rFonts w:ascii="Garamond" w:hAnsi="Garamond"/>
                <w:sz w:val="28"/>
                <w:szCs w:val="28"/>
              </w:rPr>
              <w:t xml:space="preserve">. </w:t>
            </w:r>
          </w:p>
        </w:tc>
        <w:tc>
          <w:tcPr>
            <w:tcW w:w="0" w:type="auto"/>
          </w:tcPr>
          <w:p w14:paraId="2D431E3A" w14:textId="77777777" w:rsidR="0045001C" w:rsidRPr="00AA45F7" w:rsidRDefault="0045001C" w:rsidP="00AA45F7">
            <w:pPr>
              <w:pStyle w:val="ListParagraph"/>
              <w:spacing w:line="264" w:lineRule="auto"/>
              <w:ind w:left="0" w:firstLine="227"/>
              <w:contextualSpacing w:val="0"/>
              <w:jc w:val="both"/>
              <w:rPr>
                <w:rFonts w:ascii="Garamond" w:hAnsi="Garamond" w:cs="GlyphLessFont"/>
                <w:i/>
                <w:sz w:val="28"/>
                <w:szCs w:val="28"/>
              </w:rPr>
            </w:pPr>
            <w:r w:rsidRPr="00AA45F7">
              <w:rPr>
                <w:rFonts w:ascii="Garamond" w:hAnsi="Garamond" w:cs="GlyphLessFont"/>
                <w:i/>
                <w:sz w:val="28"/>
                <w:szCs w:val="28"/>
              </w:rPr>
              <w:t>Let us seriously consider this, and pray God to fit us for the Hour of Death.</w:t>
            </w:r>
          </w:p>
        </w:tc>
      </w:tr>
      <w:tr w:rsidR="0045001C" w:rsidRPr="005A761C" w14:paraId="1B021C19" w14:textId="77777777" w:rsidTr="000D4934">
        <w:tc>
          <w:tcPr>
            <w:tcW w:w="0" w:type="auto"/>
          </w:tcPr>
          <w:p w14:paraId="1C49387A" w14:textId="77777777" w:rsidR="0045001C" w:rsidRPr="0045001C" w:rsidRDefault="0045001C" w:rsidP="00DB60C3">
            <w:pPr>
              <w:pStyle w:val="CM3"/>
              <w:widowControl/>
              <w:spacing w:line="240" w:lineRule="auto"/>
              <w:ind w:firstLine="227"/>
              <w:jc w:val="both"/>
              <w:rPr>
                <w:rFonts w:ascii="Garamond" w:hAnsi="Garamond"/>
                <w:sz w:val="28"/>
                <w:szCs w:val="28"/>
              </w:rPr>
            </w:pPr>
            <w:proofErr w:type="spellStart"/>
            <w:r w:rsidRPr="0045001C">
              <w:rPr>
                <w:rFonts w:ascii="Garamond" w:hAnsi="Garamond"/>
                <w:sz w:val="28"/>
                <w:szCs w:val="28"/>
              </w:rPr>
              <w:t>Lig</w:t>
            </w:r>
            <w:proofErr w:type="spellEnd"/>
            <w:r w:rsidRPr="0045001C">
              <w:rPr>
                <w:rFonts w:ascii="Garamond" w:hAnsi="Garamond"/>
                <w:sz w:val="28"/>
                <w:szCs w:val="28"/>
              </w:rPr>
              <w:t xml:space="preserve"> </w:t>
            </w:r>
            <w:proofErr w:type="spellStart"/>
            <w:r w:rsidRPr="0045001C">
              <w:rPr>
                <w:rFonts w:ascii="Garamond" w:hAnsi="Garamond"/>
                <w:sz w:val="28"/>
                <w:szCs w:val="28"/>
              </w:rPr>
              <w:t>dooin</w:t>
            </w:r>
            <w:proofErr w:type="spellEnd"/>
            <w:r w:rsidRPr="0045001C">
              <w:rPr>
                <w:rFonts w:ascii="Garamond" w:hAnsi="Garamond"/>
                <w:sz w:val="28"/>
                <w:szCs w:val="28"/>
              </w:rPr>
              <w:t xml:space="preserve"> </w:t>
            </w:r>
            <w:proofErr w:type="spellStart"/>
            <w:r w:rsidRPr="0045001C">
              <w:rPr>
                <w:rFonts w:ascii="Garamond" w:hAnsi="Garamond"/>
                <w:sz w:val="28"/>
                <w:szCs w:val="28"/>
              </w:rPr>
              <w:t>lesh</w:t>
            </w:r>
            <w:proofErr w:type="spellEnd"/>
            <w:r w:rsidRPr="0045001C">
              <w:rPr>
                <w:rFonts w:ascii="Garamond" w:hAnsi="Garamond"/>
                <w:sz w:val="28"/>
                <w:szCs w:val="28"/>
              </w:rPr>
              <w:t xml:space="preserve"> </w:t>
            </w:r>
            <w:proofErr w:type="spellStart"/>
            <w:r w:rsidRPr="0045001C">
              <w:rPr>
                <w:rFonts w:ascii="Garamond" w:hAnsi="Garamond"/>
                <w:sz w:val="28"/>
                <w:szCs w:val="28"/>
              </w:rPr>
              <w:t>Creeaghyn</w:t>
            </w:r>
            <w:proofErr w:type="spellEnd"/>
            <w:r w:rsidRPr="0045001C">
              <w:rPr>
                <w:rFonts w:ascii="Garamond" w:hAnsi="Garamond"/>
                <w:sz w:val="28"/>
                <w:szCs w:val="28"/>
              </w:rPr>
              <w:t xml:space="preserve"> </w:t>
            </w:r>
            <w:proofErr w:type="spellStart"/>
            <w:r w:rsidRPr="0045001C">
              <w:rPr>
                <w:rFonts w:ascii="Garamond" w:hAnsi="Garamond"/>
                <w:sz w:val="28"/>
                <w:szCs w:val="28"/>
              </w:rPr>
              <w:t>Arryssagh</w:t>
            </w:r>
            <w:proofErr w:type="spellEnd"/>
            <w:r w:rsidRPr="0045001C">
              <w:rPr>
                <w:rFonts w:ascii="Garamond" w:hAnsi="Garamond"/>
                <w:sz w:val="28"/>
                <w:szCs w:val="28"/>
              </w:rPr>
              <w:t xml:space="preserve"> </w:t>
            </w:r>
            <w:proofErr w:type="spellStart"/>
            <w:r w:rsidRPr="0045001C">
              <w:rPr>
                <w:rFonts w:ascii="Garamond" w:hAnsi="Garamond"/>
                <w:sz w:val="28"/>
                <w:szCs w:val="28"/>
              </w:rPr>
              <w:t>guee</w:t>
            </w:r>
            <w:proofErr w:type="spellEnd"/>
            <w:r w:rsidRPr="0045001C">
              <w:rPr>
                <w:rFonts w:ascii="Garamond" w:hAnsi="Garamond"/>
                <w:sz w:val="28"/>
                <w:szCs w:val="28"/>
              </w:rPr>
              <w:t xml:space="preserve"> </w:t>
            </w:r>
            <w:proofErr w:type="spellStart"/>
            <w:r w:rsidRPr="0045001C">
              <w:rPr>
                <w:rFonts w:ascii="Garamond" w:hAnsi="Garamond"/>
                <w:sz w:val="28"/>
                <w:szCs w:val="28"/>
              </w:rPr>
              <w:t>ersyn</w:t>
            </w:r>
            <w:proofErr w:type="spellEnd"/>
            <w:r w:rsidRPr="0045001C">
              <w:rPr>
                <w:rFonts w:ascii="Garamond" w:hAnsi="Garamond"/>
                <w:sz w:val="28"/>
                <w:szCs w:val="28"/>
              </w:rPr>
              <w:t xml:space="preserve"> </w:t>
            </w:r>
            <w:proofErr w:type="spellStart"/>
            <w:r w:rsidRPr="0045001C">
              <w:rPr>
                <w:rFonts w:ascii="Garamond" w:hAnsi="Garamond"/>
                <w:sz w:val="28"/>
                <w:szCs w:val="28"/>
              </w:rPr>
              <w:t>dy</w:t>
            </w:r>
            <w:proofErr w:type="spellEnd"/>
            <w:r w:rsidRPr="0045001C">
              <w:rPr>
                <w:rFonts w:ascii="Garamond" w:hAnsi="Garamond"/>
                <w:sz w:val="28"/>
                <w:szCs w:val="28"/>
              </w:rPr>
              <w:t xml:space="preserve"> </w:t>
            </w:r>
            <w:proofErr w:type="spellStart"/>
            <w:r w:rsidRPr="0045001C">
              <w:rPr>
                <w:rFonts w:ascii="Garamond" w:hAnsi="Garamond"/>
                <w:sz w:val="28"/>
                <w:szCs w:val="28"/>
              </w:rPr>
              <w:t>leih</w:t>
            </w:r>
            <w:proofErr w:type="spellEnd"/>
            <w:r w:rsidRPr="0045001C">
              <w:rPr>
                <w:rFonts w:ascii="Garamond" w:hAnsi="Garamond"/>
                <w:sz w:val="28"/>
                <w:szCs w:val="28"/>
              </w:rPr>
              <w:t xml:space="preserve"> </w:t>
            </w:r>
            <w:proofErr w:type="spellStart"/>
            <w:r w:rsidRPr="0045001C">
              <w:rPr>
                <w:rFonts w:ascii="Garamond" w:hAnsi="Garamond"/>
                <w:sz w:val="28"/>
                <w:szCs w:val="28"/>
              </w:rPr>
              <w:t>dooin</w:t>
            </w:r>
            <w:proofErr w:type="spellEnd"/>
            <w:r w:rsidRPr="0045001C">
              <w:rPr>
                <w:rFonts w:ascii="Garamond" w:hAnsi="Garamond"/>
                <w:sz w:val="28"/>
                <w:szCs w:val="28"/>
              </w:rPr>
              <w:t xml:space="preserve"> </w:t>
            </w:r>
            <w:proofErr w:type="spellStart"/>
            <w:r w:rsidRPr="0045001C">
              <w:rPr>
                <w:rFonts w:ascii="Garamond" w:hAnsi="Garamond"/>
                <w:sz w:val="28"/>
                <w:szCs w:val="28"/>
              </w:rPr>
              <w:t>nyn</w:t>
            </w:r>
            <w:proofErr w:type="spellEnd"/>
            <w:r w:rsidRPr="0045001C">
              <w:rPr>
                <w:rFonts w:ascii="Garamond" w:hAnsi="Garamond"/>
                <w:sz w:val="28"/>
                <w:szCs w:val="28"/>
              </w:rPr>
              <w:t xml:space="preserve"> </w:t>
            </w:r>
            <w:proofErr w:type="spellStart"/>
            <w:r w:rsidRPr="0045001C">
              <w:rPr>
                <w:rFonts w:ascii="Garamond" w:hAnsi="Garamond"/>
                <w:sz w:val="28"/>
                <w:szCs w:val="28"/>
              </w:rPr>
              <w:t>beccaghyn</w:t>
            </w:r>
            <w:proofErr w:type="spellEnd"/>
            <w:r w:rsidRPr="0045001C">
              <w:rPr>
                <w:rFonts w:ascii="Garamond" w:hAnsi="Garamond"/>
                <w:sz w:val="28"/>
                <w:szCs w:val="28"/>
              </w:rPr>
              <w:t xml:space="preserve"> as </w:t>
            </w:r>
            <w:proofErr w:type="spellStart"/>
            <w:r w:rsidRPr="0045001C">
              <w:rPr>
                <w:rFonts w:ascii="Garamond" w:hAnsi="Garamond"/>
                <w:sz w:val="28"/>
                <w:szCs w:val="28"/>
              </w:rPr>
              <w:t>dy</w:t>
            </w:r>
            <w:proofErr w:type="spellEnd"/>
            <w:r w:rsidRPr="0045001C">
              <w:rPr>
                <w:rFonts w:ascii="Garamond" w:hAnsi="Garamond"/>
                <w:sz w:val="28"/>
                <w:szCs w:val="28"/>
              </w:rPr>
              <w:t xml:space="preserve"> </w:t>
            </w:r>
            <w:proofErr w:type="spellStart"/>
            <w:r w:rsidRPr="0045001C">
              <w:rPr>
                <w:rFonts w:ascii="Garamond" w:hAnsi="Garamond"/>
                <w:sz w:val="28"/>
                <w:szCs w:val="28"/>
              </w:rPr>
              <w:t>livrey</w:t>
            </w:r>
            <w:proofErr w:type="spellEnd"/>
            <w:r w:rsidRPr="0045001C">
              <w:rPr>
                <w:rFonts w:ascii="Garamond" w:hAnsi="Garamond"/>
                <w:sz w:val="28"/>
                <w:szCs w:val="28"/>
              </w:rPr>
              <w:t xml:space="preserve"> shin </w:t>
            </w:r>
            <w:proofErr w:type="spellStart"/>
            <w:r w:rsidRPr="0045001C">
              <w:rPr>
                <w:rFonts w:ascii="Garamond" w:hAnsi="Garamond"/>
                <w:sz w:val="28"/>
                <w:szCs w:val="28"/>
              </w:rPr>
              <w:t>veih</w:t>
            </w:r>
            <w:proofErr w:type="spellEnd"/>
            <w:r w:rsidRPr="0045001C">
              <w:rPr>
                <w:rFonts w:ascii="Garamond" w:hAnsi="Garamond"/>
                <w:sz w:val="28"/>
                <w:szCs w:val="28"/>
              </w:rPr>
              <w:t xml:space="preserve"> </w:t>
            </w:r>
            <w:proofErr w:type="spellStart"/>
            <w:r w:rsidRPr="0045001C">
              <w:rPr>
                <w:rFonts w:ascii="Garamond" w:hAnsi="Garamond"/>
                <w:sz w:val="28"/>
                <w:szCs w:val="28"/>
              </w:rPr>
              <w:t>ny</w:t>
            </w:r>
            <w:proofErr w:type="spellEnd"/>
            <w:r w:rsidRPr="0045001C">
              <w:rPr>
                <w:rFonts w:ascii="Garamond" w:hAnsi="Garamond"/>
                <w:sz w:val="28"/>
                <w:szCs w:val="28"/>
              </w:rPr>
              <w:t xml:space="preserve"> </w:t>
            </w:r>
            <w:proofErr w:type="spellStart"/>
            <w:r w:rsidRPr="0045001C">
              <w:rPr>
                <w:rFonts w:ascii="Garamond" w:hAnsi="Garamond"/>
                <w:sz w:val="28"/>
                <w:szCs w:val="28"/>
              </w:rPr>
              <w:t>hoilk</w:t>
            </w:r>
            <w:proofErr w:type="spellEnd"/>
            <w:r w:rsidRPr="0045001C">
              <w:rPr>
                <w:rFonts w:ascii="Garamond" w:hAnsi="Garamond"/>
                <w:sz w:val="28"/>
                <w:szCs w:val="28"/>
              </w:rPr>
              <w:t xml:space="preserve"> </w:t>
            </w:r>
            <w:proofErr w:type="spellStart"/>
            <w:r w:rsidRPr="0045001C">
              <w:rPr>
                <w:rFonts w:ascii="Garamond" w:hAnsi="Garamond"/>
                <w:sz w:val="28"/>
                <w:szCs w:val="28"/>
              </w:rPr>
              <w:t>shen</w:t>
            </w:r>
            <w:proofErr w:type="spellEnd"/>
            <w:r w:rsidRPr="0045001C">
              <w:rPr>
                <w:rFonts w:ascii="Garamond" w:hAnsi="Garamond"/>
                <w:sz w:val="28"/>
                <w:szCs w:val="28"/>
              </w:rPr>
              <w:t xml:space="preserve"> ta shin </w:t>
            </w:r>
            <w:proofErr w:type="spellStart"/>
            <w:r w:rsidRPr="0045001C">
              <w:rPr>
                <w:rFonts w:ascii="Garamond" w:hAnsi="Garamond"/>
                <w:sz w:val="28"/>
                <w:szCs w:val="28"/>
              </w:rPr>
              <w:t>dy</w:t>
            </w:r>
            <w:proofErr w:type="spellEnd"/>
            <w:r w:rsidRPr="0045001C">
              <w:rPr>
                <w:rFonts w:ascii="Garamond" w:hAnsi="Garamond"/>
                <w:sz w:val="28"/>
                <w:szCs w:val="28"/>
              </w:rPr>
              <w:t xml:space="preserve"> </w:t>
            </w:r>
            <w:proofErr w:type="spellStart"/>
            <w:r w:rsidRPr="0045001C">
              <w:rPr>
                <w:rFonts w:ascii="Garamond" w:hAnsi="Garamond"/>
                <w:sz w:val="28"/>
                <w:szCs w:val="28"/>
              </w:rPr>
              <w:t>cairagh</w:t>
            </w:r>
            <w:proofErr w:type="spellEnd"/>
            <w:r w:rsidRPr="0045001C">
              <w:rPr>
                <w:rFonts w:ascii="Garamond" w:hAnsi="Garamond"/>
                <w:sz w:val="28"/>
                <w:szCs w:val="28"/>
              </w:rPr>
              <w:t xml:space="preserve"> er </w:t>
            </w:r>
            <w:proofErr w:type="spellStart"/>
            <w:r w:rsidRPr="0045001C">
              <w:rPr>
                <w:rFonts w:ascii="Garamond" w:hAnsi="Garamond"/>
                <w:sz w:val="28"/>
                <w:szCs w:val="28"/>
              </w:rPr>
              <w:t>hoilchin</w:t>
            </w:r>
            <w:proofErr w:type="spellEnd"/>
            <w:r w:rsidRPr="0045001C">
              <w:rPr>
                <w:rFonts w:ascii="Garamond" w:hAnsi="Garamond"/>
                <w:sz w:val="28"/>
                <w:szCs w:val="28"/>
              </w:rPr>
              <w:t xml:space="preserve">. </w:t>
            </w:r>
          </w:p>
        </w:tc>
        <w:tc>
          <w:tcPr>
            <w:tcW w:w="0" w:type="auto"/>
          </w:tcPr>
          <w:p w14:paraId="40085718" w14:textId="77777777" w:rsidR="0045001C" w:rsidRPr="00AA45F7" w:rsidRDefault="0045001C" w:rsidP="00AA45F7">
            <w:pPr>
              <w:pStyle w:val="ListParagraph"/>
              <w:spacing w:line="264" w:lineRule="auto"/>
              <w:ind w:left="0" w:firstLine="227"/>
              <w:contextualSpacing w:val="0"/>
              <w:jc w:val="both"/>
              <w:rPr>
                <w:rFonts w:ascii="Garamond" w:hAnsi="Garamond" w:cs="GlyphLessFont"/>
                <w:i/>
                <w:sz w:val="28"/>
                <w:szCs w:val="28"/>
              </w:rPr>
            </w:pPr>
            <w:r w:rsidRPr="00AA45F7">
              <w:rPr>
                <w:rFonts w:ascii="Garamond" w:hAnsi="Garamond" w:cs="GlyphLessFont"/>
                <w:i/>
                <w:sz w:val="28"/>
                <w:szCs w:val="28"/>
              </w:rPr>
              <w:t>Let us with Penitent Hearts beseech him to pardon our Sins</w:t>
            </w:r>
            <w:r w:rsidRPr="00AA45F7">
              <w:rPr>
                <w:rFonts w:ascii="Garamond" w:hAnsi="Garamond" w:cs="GlyphLessFont"/>
                <w:sz w:val="28"/>
                <w:szCs w:val="28"/>
              </w:rPr>
              <w:t> ;</w:t>
            </w:r>
            <w:r w:rsidRPr="00AA45F7">
              <w:rPr>
                <w:rFonts w:ascii="Garamond" w:hAnsi="Garamond" w:cs="GlyphLessFont"/>
                <w:i/>
                <w:sz w:val="28"/>
                <w:szCs w:val="28"/>
              </w:rPr>
              <w:t xml:space="preserve"> and to deliver us from the Evils which we have justly deserved.</w:t>
            </w:r>
          </w:p>
        </w:tc>
      </w:tr>
      <w:tr w:rsidR="0045001C" w:rsidRPr="005A761C" w14:paraId="5880FEBB" w14:textId="77777777" w:rsidTr="000D4934">
        <w:tc>
          <w:tcPr>
            <w:tcW w:w="0" w:type="auto"/>
          </w:tcPr>
          <w:p w14:paraId="3AFC9F88" w14:textId="77777777" w:rsidR="0045001C" w:rsidRPr="0045001C" w:rsidRDefault="0045001C" w:rsidP="00DB60C3">
            <w:pPr>
              <w:pStyle w:val="CM3"/>
              <w:widowControl/>
              <w:spacing w:line="240" w:lineRule="auto"/>
              <w:ind w:firstLine="227"/>
              <w:jc w:val="both"/>
              <w:rPr>
                <w:rFonts w:ascii="Garamond" w:hAnsi="Garamond"/>
                <w:sz w:val="28"/>
                <w:szCs w:val="28"/>
              </w:rPr>
            </w:pPr>
            <w:proofErr w:type="spellStart"/>
            <w:r w:rsidRPr="0045001C">
              <w:rPr>
                <w:rFonts w:ascii="Garamond" w:hAnsi="Garamond"/>
                <w:sz w:val="28"/>
                <w:szCs w:val="28"/>
              </w:rPr>
              <w:t>Lig</w:t>
            </w:r>
            <w:proofErr w:type="spellEnd"/>
            <w:r w:rsidRPr="0045001C">
              <w:rPr>
                <w:rFonts w:ascii="Garamond" w:hAnsi="Garamond"/>
                <w:sz w:val="28"/>
                <w:szCs w:val="28"/>
              </w:rPr>
              <w:t xml:space="preserve"> </w:t>
            </w:r>
            <w:proofErr w:type="spellStart"/>
            <w:r w:rsidRPr="0045001C">
              <w:rPr>
                <w:rFonts w:ascii="Garamond" w:hAnsi="Garamond"/>
                <w:sz w:val="28"/>
                <w:szCs w:val="28"/>
              </w:rPr>
              <w:t>dooin</w:t>
            </w:r>
            <w:proofErr w:type="spellEnd"/>
            <w:r w:rsidRPr="0045001C">
              <w:rPr>
                <w:rFonts w:ascii="Garamond" w:hAnsi="Garamond"/>
                <w:sz w:val="28"/>
                <w:szCs w:val="28"/>
              </w:rPr>
              <w:t xml:space="preserve"> goal</w:t>
            </w:r>
            <w:r>
              <w:rPr>
                <w:rFonts w:ascii="Garamond" w:hAnsi="Garamond"/>
                <w:sz w:val="28"/>
                <w:szCs w:val="28"/>
              </w:rPr>
              <w:t xml:space="preserve"> as </w:t>
            </w:r>
            <w:proofErr w:type="spellStart"/>
            <w:r>
              <w:rPr>
                <w:rFonts w:ascii="Garamond" w:hAnsi="Garamond"/>
                <w:sz w:val="28"/>
                <w:szCs w:val="28"/>
              </w:rPr>
              <w:t>laue</w:t>
            </w:r>
            <w:proofErr w:type="spellEnd"/>
            <w:r>
              <w:rPr>
                <w:rFonts w:ascii="Garamond" w:hAnsi="Garamond"/>
                <w:sz w:val="28"/>
                <w:szCs w:val="28"/>
              </w:rPr>
              <w:t xml:space="preserve">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l</w:t>
            </w:r>
            <w:r w:rsidRPr="0045001C">
              <w:rPr>
                <w:rFonts w:ascii="Garamond" w:hAnsi="Garamond"/>
                <w:sz w:val="28"/>
                <w:szCs w:val="28"/>
              </w:rPr>
              <w:t>ia</w:t>
            </w:r>
            <w:r>
              <w:rPr>
                <w:rFonts w:ascii="Garamond" w:hAnsi="Garamond"/>
                <w:sz w:val="28"/>
                <w:szCs w:val="28"/>
              </w:rPr>
              <w:t>s</w:t>
            </w:r>
            <w:r w:rsidRPr="0045001C">
              <w:rPr>
                <w:rFonts w:ascii="Garamond" w:hAnsi="Garamond"/>
                <w:sz w:val="28"/>
                <w:szCs w:val="28"/>
              </w:rPr>
              <w:t>saghey</w:t>
            </w:r>
            <w:proofErr w:type="spellEnd"/>
            <w:r w:rsidRPr="0045001C">
              <w:rPr>
                <w:rFonts w:ascii="Garamond" w:hAnsi="Garamond"/>
                <w:sz w:val="28"/>
                <w:szCs w:val="28"/>
              </w:rPr>
              <w:t xml:space="preserve"> </w:t>
            </w:r>
            <w:proofErr w:type="spellStart"/>
            <w:r w:rsidRPr="0045001C">
              <w:rPr>
                <w:rFonts w:ascii="Garamond" w:hAnsi="Garamond"/>
                <w:sz w:val="28"/>
                <w:szCs w:val="28"/>
              </w:rPr>
              <w:t>cre</w:t>
            </w:r>
            <w:proofErr w:type="spellEnd"/>
            <w:r w:rsidRPr="0045001C">
              <w:rPr>
                <w:rFonts w:ascii="Garamond" w:hAnsi="Garamond"/>
                <w:sz w:val="28"/>
                <w:szCs w:val="28"/>
              </w:rPr>
              <w:t xml:space="preserve"> </w:t>
            </w:r>
            <w:proofErr w:type="spellStart"/>
            <w:r w:rsidRPr="0045001C">
              <w:rPr>
                <w:rFonts w:ascii="Garamond" w:hAnsi="Garamond"/>
                <w:sz w:val="28"/>
                <w:szCs w:val="28"/>
              </w:rPr>
              <w:t>erbee</w:t>
            </w:r>
            <w:proofErr w:type="spellEnd"/>
            <w:r w:rsidRPr="0045001C">
              <w:rPr>
                <w:rFonts w:ascii="Garamond" w:hAnsi="Garamond"/>
                <w:sz w:val="28"/>
                <w:szCs w:val="28"/>
              </w:rPr>
              <w:t xml:space="preserve"> ta shin er </w:t>
            </w:r>
            <w:proofErr w:type="spellStart"/>
            <w:r w:rsidRPr="0045001C">
              <w:rPr>
                <w:rFonts w:ascii="Garamond" w:hAnsi="Garamond"/>
                <w:sz w:val="28"/>
                <w:szCs w:val="28"/>
              </w:rPr>
              <w:t>yanoo</w:t>
            </w:r>
            <w:proofErr w:type="spellEnd"/>
            <w:r w:rsidRPr="0045001C">
              <w:rPr>
                <w:rFonts w:ascii="Garamond" w:hAnsi="Garamond"/>
                <w:sz w:val="28"/>
                <w:szCs w:val="28"/>
              </w:rPr>
              <w:t xml:space="preserve"> as y </w:t>
            </w:r>
            <w:proofErr w:type="spellStart"/>
            <w:r w:rsidRPr="0045001C">
              <w:rPr>
                <w:rFonts w:ascii="Garamond" w:hAnsi="Garamond"/>
                <w:sz w:val="28"/>
                <w:szCs w:val="28"/>
              </w:rPr>
              <w:t>raad</w:t>
            </w:r>
            <w:proofErr w:type="spellEnd"/>
            <w:r w:rsidRPr="0045001C">
              <w:rPr>
                <w:rFonts w:ascii="Garamond" w:hAnsi="Garamond"/>
                <w:sz w:val="28"/>
                <w:szCs w:val="28"/>
              </w:rPr>
              <w:t xml:space="preserve">, as </w:t>
            </w:r>
            <w:proofErr w:type="spellStart"/>
            <w:r w:rsidRPr="0045001C">
              <w:rPr>
                <w:rFonts w:ascii="Garamond" w:hAnsi="Garamond"/>
                <w:sz w:val="28"/>
                <w:szCs w:val="28"/>
              </w:rPr>
              <w:t>padjer</w:t>
            </w:r>
            <w:proofErr w:type="spellEnd"/>
            <w:r w:rsidRPr="0045001C">
              <w:rPr>
                <w:rFonts w:ascii="Garamond" w:hAnsi="Garamond"/>
                <w:sz w:val="28"/>
                <w:szCs w:val="28"/>
              </w:rPr>
              <w:t xml:space="preserve"> y </w:t>
            </w:r>
            <w:proofErr w:type="spellStart"/>
            <w:r w:rsidRPr="0045001C">
              <w:rPr>
                <w:rFonts w:ascii="Garamond" w:hAnsi="Garamond"/>
                <w:sz w:val="28"/>
                <w:szCs w:val="28"/>
              </w:rPr>
              <w:t>yanoo</w:t>
            </w:r>
            <w:proofErr w:type="spellEnd"/>
            <w:r w:rsidRPr="0045001C">
              <w:rPr>
                <w:rFonts w:ascii="Garamond" w:hAnsi="Garamond"/>
                <w:sz w:val="28"/>
                <w:szCs w:val="28"/>
              </w:rPr>
              <w:t xml:space="preserve"> </w:t>
            </w:r>
            <w:proofErr w:type="spellStart"/>
            <w:r w:rsidRPr="0045001C">
              <w:rPr>
                <w:rFonts w:ascii="Garamond" w:hAnsi="Garamond"/>
                <w:sz w:val="28"/>
                <w:szCs w:val="28"/>
              </w:rPr>
              <w:t>gys</w:t>
            </w:r>
            <w:proofErr w:type="spellEnd"/>
            <w:r w:rsidRPr="0045001C">
              <w:rPr>
                <w:rFonts w:ascii="Garamond" w:hAnsi="Garamond"/>
                <w:sz w:val="28"/>
                <w:szCs w:val="28"/>
              </w:rPr>
              <w:t xml:space="preserve"> </w:t>
            </w:r>
            <w:proofErr w:type="spellStart"/>
            <w:r w:rsidRPr="0045001C">
              <w:rPr>
                <w:rFonts w:ascii="Garamond" w:hAnsi="Garamond"/>
                <w:sz w:val="28"/>
                <w:szCs w:val="28"/>
              </w:rPr>
              <w:t>Jee</w:t>
            </w:r>
            <w:proofErr w:type="spellEnd"/>
            <w:r w:rsidRPr="0045001C">
              <w:rPr>
                <w:rFonts w:ascii="Garamond" w:hAnsi="Garamond"/>
                <w:sz w:val="28"/>
                <w:szCs w:val="28"/>
              </w:rPr>
              <w:t xml:space="preserve"> </w:t>
            </w:r>
            <w:proofErr w:type="spellStart"/>
            <w:r w:rsidRPr="0045001C">
              <w:rPr>
                <w:rFonts w:ascii="Garamond" w:hAnsi="Garamond"/>
                <w:sz w:val="28"/>
                <w:szCs w:val="28"/>
              </w:rPr>
              <w:t>dy</w:t>
            </w:r>
            <w:proofErr w:type="spellEnd"/>
            <w:r w:rsidRPr="0045001C">
              <w:rPr>
                <w:rFonts w:ascii="Garamond" w:hAnsi="Garamond"/>
                <w:sz w:val="28"/>
                <w:szCs w:val="28"/>
              </w:rPr>
              <w:t xml:space="preserve"> </w:t>
            </w:r>
            <w:proofErr w:type="spellStart"/>
            <w:r w:rsidRPr="0045001C">
              <w:rPr>
                <w:rFonts w:ascii="Garamond" w:hAnsi="Garamond"/>
                <w:sz w:val="28"/>
                <w:szCs w:val="28"/>
              </w:rPr>
              <w:t>vod</w:t>
            </w:r>
            <w:proofErr w:type="spellEnd"/>
            <w:r w:rsidRPr="0045001C">
              <w:rPr>
                <w:rFonts w:ascii="Garamond" w:hAnsi="Garamond"/>
                <w:sz w:val="28"/>
                <w:szCs w:val="28"/>
              </w:rPr>
              <w:t xml:space="preserve"> e </w:t>
            </w:r>
            <w:proofErr w:type="spellStart"/>
            <w:r w:rsidRPr="0045001C">
              <w:rPr>
                <w:rFonts w:ascii="Garamond" w:hAnsi="Garamond"/>
                <w:sz w:val="28"/>
                <w:szCs w:val="28"/>
              </w:rPr>
              <w:t>ghrayse</w:t>
            </w:r>
            <w:proofErr w:type="spellEnd"/>
            <w:r w:rsidRPr="0045001C">
              <w:rPr>
                <w:rFonts w:ascii="Garamond" w:hAnsi="Garamond"/>
                <w:sz w:val="28"/>
                <w:szCs w:val="28"/>
              </w:rPr>
              <w:t xml:space="preserve"> </w:t>
            </w:r>
            <w:proofErr w:type="spellStart"/>
            <w:r w:rsidRPr="0045001C">
              <w:rPr>
                <w:rFonts w:ascii="Garamond" w:hAnsi="Garamond"/>
                <w:sz w:val="28"/>
                <w:szCs w:val="28"/>
              </w:rPr>
              <w:t>ve</w:t>
            </w:r>
            <w:proofErr w:type="spellEnd"/>
            <w:r w:rsidRPr="0045001C">
              <w:rPr>
                <w:rFonts w:ascii="Garamond" w:hAnsi="Garamond"/>
                <w:sz w:val="28"/>
                <w:szCs w:val="28"/>
              </w:rPr>
              <w:t xml:space="preserve"> </w:t>
            </w:r>
            <w:proofErr w:type="spellStart"/>
            <w:r w:rsidRPr="0045001C">
              <w:rPr>
                <w:rFonts w:ascii="Garamond" w:hAnsi="Garamond"/>
                <w:sz w:val="28"/>
                <w:szCs w:val="28"/>
              </w:rPr>
              <w:t>kinjagh</w:t>
            </w:r>
            <w:proofErr w:type="spellEnd"/>
            <w:r w:rsidRPr="0045001C">
              <w:rPr>
                <w:rFonts w:ascii="Garamond" w:hAnsi="Garamond"/>
                <w:sz w:val="28"/>
                <w:szCs w:val="28"/>
              </w:rPr>
              <w:t xml:space="preserve"> </w:t>
            </w:r>
            <w:proofErr w:type="spellStart"/>
            <w:r w:rsidRPr="0045001C">
              <w:rPr>
                <w:rFonts w:ascii="Garamond" w:hAnsi="Garamond"/>
                <w:sz w:val="28"/>
                <w:szCs w:val="28"/>
              </w:rPr>
              <w:t>marin</w:t>
            </w:r>
            <w:proofErr w:type="spellEnd"/>
            <w:r w:rsidRPr="0045001C">
              <w:rPr>
                <w:rFonts w:ascii="Garamond" w:hAnsi="Garamond"/>
                <w:sz w:val="28"/>
                <w:szCs w:val="28"/>
              </w:rPr>
              <w:t xml:space="preserve">. </w:t>
            </w:r>
          </w:p>
        </w:tc>
        <w:tc>
          <w:tcPr>
            <w:tcW w:w="0" w:type="auto"/>
          </w:tcPr>
          <w:p w14:paraId="088103F2" w14:textId="77777777" w:rsidR="0045001C" w:rsidRPr="00AA45F7" w:rsidRDefault="0045001C" w:rsidP="00AA45F7">
            <w:pPr>
              <w:pStyle w:val="ListParagraph"/>
              <w:spacing w:line="264" w:lineRule="auto"/>
              <w:ind w:left="0" w:firstLine="227"/>
              <w:contextualSpacing w:val="0"/>
              <w:jc w:val="both"/>
              <w:rPr>
                <w:rFonts w:ascii="Garamond" w:hAnsi="Garamond" w:cs="GlyphLessFont"/>
                <w:i/>
                <w:sz w:val="28"/>
                <w:szCs w:val="28"/>
              </w:rPr>
            </w:pPr>
            <w:r w:rsidRPr="00AA45F7">
              <w:rPr>
                <w:rFonts w:ascii="Garamond" w:hAnsi="Garamond" w:cs="GlyphLessFont"/>
                <w:i/>
                <w:sz w:val="28"/>
                <w:szCs w:val="28"/>
              </w:rPr>
              <w:t>Let us resolve to amend where we have done amiss, and pray God that his Grace may ever be with us.</w:t>
            </w:r>
          </w:p>
        </w:tc>
      </w:tr>
      <w:tr w:rsidR="0045001C" w:rsidRPr="005A761C" w14:paraId="3F0F292D" w14:textId="77777777" w:rsidTr="000D4934">
        <w:tc>
          <w:tcPr>
            <w:tcW w:w="0" w:type="auto"/>
          </w:tcPr>
          <w:p w14:paraId="67B91F07" w14:textId="77777777" w:rsidR="0045001C" w:rsidRPr="0045001C" w:rsidRDefault="0045001C" w:rsidP="00DB60C3">
            <w:pPr>
              <w:pStyle w:val="CM3"/>
              <w:widowControl/>
              <w:spacing w:line="240" w:lineRule="auto"/>
              <w:ind w:firstLine="227"/>
              <w:jc w:val="both"/>
              <w:rPr>
                <w:rFonts w:ascii="Garamond" w:hAnsi="Garamond"/>
                <w:sz w:val="28"/>
                <w:szCs w:val="28"/>
              </w:rPr>
            </w:pPr>
            <w:r w:rsidRPr="0045001C">
              <w:rPr>
                <w:rFonts w:ascii="Garamond" w:hAnsi="Garamond"/>
                <w:sz w:val="28"/>
                <w:szCs w:val="28"/>
              </w:rPr>
              <w:t xml:space="preserve">As </w:t>
            </w:r>
            <w:proofErr w:type="spellStart"/>
            <w:r w:rsidRPr="0045001C">
              <w:rPr>
                <w:rFonts w:ascii="Garamond" w:hAnsi="Garamond"/>
                <w:sz w:val="28"/>
                <w:szCs w:val="28"/>
              </w:rPr>
              <w:t>dy</w:t>
            </w:r>
            <w:proofErr w:type="spellEnd"/>
            <w:r w:rsidRPr="0045001C">
              <w:rPr>
                <w:rFonts w:ascii="Garamond" w:hAnsi="Garamond"/>
                <w:sz w:val="28"/>
                <w:szCs w:val="28"/>
              </w:rPr>
              <w:t xml:space="preserve"> </w:t>
            </w:r>
            <w:proofErr w:type="spellStart"/>
            <w:r w:rsidRPr="0045001C">
              <w:rPr>
                <w:rFonts w:ascii="Garamond" w:hAnsi="Garamond"/>
                <w:sz w:val="28"/>
                <w:szCs w:val="28"/>
              </w:rPr>
              <w:t>vod</w:t>
            </w:r>
            <w:proofErr w:type="spellEnd"/>
            <w:r w:rsidRPr="0045001C">
              <w:rPr>
                <w:rFonts w:ascii="Garamond" w:hAnsi="Garamond"/>
                <w:sz w:val="28"/>
                <w:szCs w:val="28"/>
              </w:rPr>
              <w:t xml:space="preserve"> mad </w:t>
            </w:r>
            <w:proofErr w:type="spellStart"/>
            <w:r w:rsidRPr="0045001C">
              <w:rPr>
                <w:rFonts w:ascii="Garamond" w:hAnsi="Garamond"/>
                <w:sz w:val="28"/>
                <w:szCs w:val="28"/>
              </w:rPr>
              <w:t>ve</w:t>
            </w:r>
            <w:proofErr w:type="spellEnd"/>
            <w:r w:rsidRPr="0045001C">
              <w:rPr>
                <w:rFonts w:ascii="Garamond" w:hAnsi="Garamond"/>
                <w:sz w:val="28"/>
                <w:szCs w:val="28"/>
              </w:rPr>
              <w:t xml:space="preserve"> </w:t>
            </w:r>
            <w:proofErr w:type="spellStart"/>
            <w:r w:rsidRPr="0045001C">
              <w:rPr>
                <w:rFonts w:ascii="Garamond" w:hAnsi="Garamond"/>
                <w:sz w:val="28"/>
                <w:szCs w:val="28"/>
              </w:rPr>
              <w:t>sauchey</w:t>
            </w:r>
            <w:proofErr w:type="spellEnd"/>
            <w:r w:rsidRPr="0045001C">
              <w:rPr>
                <w:rFonts w:ascii="Garamond" w:hAnsi="Garamond"/>
                <w:sz w:val="28"/>
                <w:szCs w:val="28"/>
              </w:rPr>
              <w:t xml:space="preserve"> </w:t>
            </w:r>
            <w:proofErr w:type="spellStart"/>
            <w:r w:rsidRPr="0045001C">
              <w:rPr>
                <w:rFonts w:ascii="Garamond" w:hAnsi="Garamond"/>
                <w:sz w:val="28"/>
                <w:szCs w:val="28"/>
              </w:rPr>
              <w:t>fo’n</w:t>
            </w:r>
            <w:proofErr w:type="spellEnd"/>
            <w:r w:rsidRPr="0045001C">
              <w:rPr>
                <w:rFonts w:ascii="Garamond" w:hAnsi="Garamond"/>
                <w:sz w:val="28"/>
                <w:szCs w:val="28"/>
              </w:rPr>
              <w:t xml:space="preserve"> </w:t>
            </w:r>
            <w:proofErr w:type="spellStart"/>
            <w:r w:rsidRPr="0045001C">
              <w:rPr>
                <w:rFonts w:ascii="Garamond" w:hAnsi="Garamond"/>
                <w:sz w:val="28"/>
                <w:szCs w:val="28"/>
              </w:rPr>
              <w:t>coadey</w:t>
            </w:r>
            <w:proofErr w:type="spellEnd"/>
            <w:r w:rsidRPr="0045001C">
              <w:rPr>
                <w:rFonts w:ascii="Garamond" w:hAnsi="Garamond"/>
                <w:sz w:val="28"/>
                <w:szCs w:val="28"/>
              </w:rPr>
              <w:t xml:space="preserve"> </w:t>
            </w:r>
            <w:proofErr w:type="spellStart"/>
            <w:r w:rsidRPr="0045001C">
              <w:rPr>
                <w:rFonts w:ascii="Garamond" w:hAnsi="Garamond"/>
                <w:sz w:val="28"/>
                <w:szCs w:val="28"/>
              </w:rPr>
              <w:t>echyssyn</w:t>
            </w:r>
            <w:proofErr w:type="spellEnd"/>
            <w:r w:rsidRPr="0045001C">
              <w:rPr>
                <w:rFonts w:ascii="Garamond" w:hAnsi="Garamond"/>
                <w:sz w:val="28"/>
                <w:szCs w:val="28"/>
              </w:rPr>
              <w:t xml:space="preserve"> </w:t>
            </w:r>
            <w:proofErr w:type="spellStart"/>
            <w:r w:rsidRPr="0045001C">
              <w:rPr>
                <w:rFonts w:ascii="Garamond" w:hAnsi="Garamond"/>
                <w:sz w:val="28"/>
                <w:szCs w:val="28"/>
              </w:rPr>
              <w:t>oddys</w:t>
            </w:r>
            <w:proofErr w:type="spellEnd"/>
            <w:r w:rsidRPr="0045001C">
              <w:rPr>
                <w:rFonts w:ascii="Garamond" w:hAnsi="Garamond"/>
                <w:sz w:val="28"/>
                <w:szCs w:val="28"/>
              </w:rPr>
              <w:t xml:space="preserve"> </w:t>
            </w:r>
            <w:proofErr w:type="spellStart"/>
            <w:r w:rsidRPr="0045001C">
              <w:rPr>
                <w:rFonts w:ascii="Garamond" w:hAnsi="Garamond"/>
                <w:sz w:val="28"/>
                <w:szCs w:val="28"/>
              </w:rPr>
              <w:t>ny</w:t>
            </w:r>
            <w:proofErr w:type="spellEnd"/>
            <w:r w:rsidRPr="0045001C">
              <w:rPr>
                <w:rFonts w:ascii="Garamond" w:hAnsi="Garamond"/>
                <w:sz w:val="28"/>
                <w:szCs w:val="28"/>
              </w:rPr>
              <w:t xml:space="preserve"> </w:t>
            </w:r>
            <w:proofErr w:type="spellStart"/>
            <w:r w:rsidRPr="0045001C">
              <w:rPr>
                <w:rFonts w:ascii="Garamond" w:hAnsi="Garamond"/>
                <w:sz w:val="28"/>
                <w:szCs w:val="28"/>
              </w:rPr>
              <w:t>lomarcan</w:t>
            </w:r>
            <w:proofErr w:type="spellEnd"/>
            <w:r w:rsidRPr="0045001C">
              <w:rPr>
                <w:rFonts w:ascii="Garamond" w:hAnsi="Garamond"/>
                <w:sz w:val="28"/>
                <w:szCs w:val="28"/>
              </w:rPr>
              <w:t xml:space="preserve"> </w:t>
            </w:r>
            <w:proofErr w:type="spellStart"/>
            <w:r w:rsidRPr="0045001C">
              <w:rPr>
                <w:rFonts w:ascii="Garamond" w:hAnsi="Garamond"/>
                <w:sz w:val="28"/>
                <w:szCs w:val="28"/>
              </w:rPr>
              <w:t>nyn</w:t>
            </w:r>
            <w:proofErr w:type="spellEnd"/>
            <w:r w:rsidRPr="0045001C">
              <w:rPr>
                <w:rFonts w:ascii="Garamond" w:hAnsi="Garamond"/>
                <w:sz w:val="28"/>
                <w:szCs w:val="28"/>
              </w:rPr>
              <w:t xml:space="preserve"> </w:t>
            </w:r>
            <w:proofErr w:type="spellStart"/>
            <w:r w:rsidRPr="0045001C">
              <w:rPr>
                <w:rFonts w:ascii="Garamond" w:hAnsi="Garamond"/>
                <w:sz w:val="28"/>
                <w:szCs w:val="28"/>
              </w:rPr>
              <w:t>vendeil</w:t>
            </w:r>
            <w:proofErr w:type="spellEnd"/>
            <w:r w:rsidRPr="0045001C">
              <w:rPr>
                <w:rFonts w:ascii="Garamond" w:hAnsi="Garamond"/>
                <w:sz w:val="28"/>
                <w:szCs w:val="28"/>
              </w:rPr>
              <w:t xml:space="preserve"> </w:t>
            </w:r>
            <w:proofErr w:type="spellStart"/>
            <w:r w:rsidRPr="0045001C">
              <w:rPr>
                <w:rFonts w:ascii="Garamond" w:hAnsi="Garamond"/>
                <w:sz w:val="28"/>
                <w:szCs w:val="28"/>
              </w:rPr>
              <w:t>veih</w:t>
            </w:r>
            <w:proofErr w:type="spellEnd"/>
            <w:r w:rsidRPr="0045001C">
              <w:rPr>
                <w:rFonts w:ascii="Garamond" w:hAnsi="Garamond"/>
                <w:sz w:val="28"/>
                <w:szCs w:val="28"/>
              </w:rPr>
              <w:t xml:space="preserve"> </w:t>
            </w:r>
            <w:proofErr w:type="spellStart"/>
            <w:r w:rsidRPr="0045001C">
              <w:rPr>
                <w:rFonts w:ascii="Garamond" w:hAnsi="Garamond"/>
                <w:sz w:val="28"/>
                <w:szCs w:val="28"/>
              </w:rPr>
              <w:t>pooar</w:t>
            </w:r>
            <w:proofErr w:type="spellEnd"/>
            <w:r w:rsidRPr="0045001C">
              <w:rPr>
                <w:rFonts w:ascii="Garamond" w:hAnsi="Garamond"/>
                <w:sz w:val="28"/>
                <w:szCs w:val="28"/>
              </w:rPr>
              <w:t xml:space="preserve"> y </w:t>
            </w:r>
            <w:proofErr w:type="spellStart"/>
            <w:r w:rsidRPr="0045001C">
              <w:rPr>
                <w:rFonts w:ascii="Garamond" w:hAnsi="Garamond"/>
                <w:sz w:val="28"/>
                <w:szCs w:val="28"/>
              </w:rPr>
              <w:t>dorraghys</w:t>
            </w:r>
            <w:proofErr w:type="spellEnd"/>
            <w:r w:rsidRPr="0045001C">
              <w:rPr>
                <w:rFonts w:ascii="Garamond" w:hAnsi="Garamond"/>
                <w:sz w:val="28"/>
                <w:szCs w:val="28"/>
              </w:rPr>
              <w:t xml:space="preserve">. </w:t>
            </w:r>
          </w:p>
        </w:tc>
        <w:tc>
          <w:tcPr>
            <w:tcW w:w="0" w:type="auto"/>
          </w:tcPr>
          <w:p w14:paraId="43E83A3E" w14:textId="77777777" w:rsidR="0045001C" w:rsidRPr="00AA45F7" w:rsidRDefault="0045001C" w:rsidP="00AA45F7">
            <w:pPr>
              <w:pStyle w:val="ListParagraph"/>
              <w:spacing w:line="264" w:lineRule="auto"/>
              <w:ind w:left="0" w:firstLine="227"/>
              <w:contextualSpacing w:val="0"/>
              <w:jc w:val="both"/>
              <w:rPr>
                <w:rFonts w:ascii="Garamond" w:hAnsi="Garamond" w:cs="GlyphLessFont"/>
                <w:i/>
                <w:sz w:val="28"/>
                <w:szCs w:val="28"/>
              </w:rPr>
            </w:pPr>
            <w:r w:rsidRPr="00AA45F7">
              <w:rPr>
                <w:rFonts w:ascii="Garamond" w:hAnsi="Garamond" w:cs="GlyphLessFont"/>
                <w:i/>
                <w:sz w:val="28"/>
                <w:szCs w:val="28"/>
              </w:rPr>
              <w:t>And that we may be safe under his Protection, who alone can defend us from the Powers of Darkness.</w:t>
            </w:r>
          </w:p>
        </w:tc>
      </w:tr>
      <w:tr w:rsidR="0045001C" w:rsidRPr="005A761C" w14:paraId="5A21CFBA" w14:textId="77777777" w:rsidTr="000D4934">
        <w:tc>
          <w:tcPr>
            <w:tcW w:w="0" w:type="auto"/>
          </w:tcPr>
          <w:p w14:paraId="43AB7638" w14:textId="77777777" w:rsidR="0045001C" w:rsidRPr="0045001C" w:rsidRDefault="0045001C" w:rsidP="00DB60C3">
            <w:pPr>
              <w:pStyle w:val="CM18"/>
              <w:widowControl/>
              <w:ind w:firstLine="227"/>
              <w:jc w:val="both"/>
              <w:rPr>
                <w:rFonts w:ascii="Garamond" w:hAnsi="Garamond"/>
                <w:sz w:val="28"/>
                <w:szCs w:val="28"/>
              </w:rPr>
            </w:pPr>
            <w:r w:rsidRPr="0045001C">
              <w:rPr>
                <w:rFonts w:ascii="Garamond" w:hAnsi="Garamond"/>
                <w:sz w:val="28"/>
                <w:szCs w:val="28"/>
              </w:rPr>
              <w:lastRenderedPageBreak/>
              <w:t xml:space="preserve">Son </w:t>
            </w:r>
            <w:proofErr w:type="spellStart"/>
            <w:r w:rsidRPr="0045001C">
              <w:rPr>
                <w:rFonts w:ascii="Garamond" w:hAnsi="Garamond"/>
                <w:sz w:val="28"/>
                <w:szCs w:val="28"/>
              </w:rPr>
              <w:t>ooilley</w:t>
            </w:r>
            <w:proofErr w:type="spellEnd"/>
            <w:r w:rsidRPr="0045001C">
              <w:rPr>
                <w:rFonts w:ascii="Garamond" w:hAnsi="Garamond"/>
                <w:sz w:val="28"/>
                <w:szCs w:val="28"/>
              </w:rPr>
              <w:t xml:space="preserve"> </w:t>
            </w:r>
            <w:proofErr w:type="spellStart"/>
            <w:r w:rsidRPr="0045001C">
              <w:rPr>
                <w:rFonts w:ascii="Garamond" w:hAnsi="Garamond"/>
                <w:sz w:val="28"/>
                <w:szCs w:val="28"/>
              </w:rPr>
              <w:t>ny</w:t>
            </w:r>
            <w:proofErr w:type="spellEnd"/>
            <w:r w:rsidRPr="0045001C">
              <w:rPr>
                <w:rFonts w:ascii="Garamond" w:hAnsi="Garamond"/>
                <w:sz w:val="28"/>
                <w:szCs w:val="28"/>
              </w:rPr>
              <w:t xml:space="preserve"> </w:t>
            </w:r>
            <w:proofErr w:type="spellStart"/>
            <w:r w:rsidRPr="0045001C">
              <w:rPr>
                <w:rFonts w:ascii="Garamond" w:hAnsi="Garamond"/>
                <w:sz w:val="28"/>
                <w:szCs w:val="28"/>
              </w:rPr>
              <w:t>bannaghtyn</w:t>
            </w:r>
            <w:proofErr w:type="spellEnd"/>
            <w:r w:rsidRPr="0045001C">
              <w:rPr>
                <w:rFonts w:ascii="Garamond" w:hAnsi="Garamond"/>
                <w:sz w:val="28"/>
                <w:szCs w:val="28"/>
              </w:rPr>
              <w:t xml:space="preserve"> </w:t>
            </w:r>
            <w:proofErr w:type="spellStart"/>
            <w:r w:rsidRPr="0045001C">
              <w:rPr>
                <w:rFonts w:ascii="Garamond" w:hAnsi="Garamond"/>
                <w:sz w:val="28"/>
                <w:szCs w:val="28"/>
              </w:rPr>
              <w:t>shoh</w:t>
            </w:r>
            <w:proofErr w:type="spellEnd"/>
            <w:r w:rsidRPr="0045001C">
              <w:rPr>
                <w:rFonts w:ascii="Garamond" w:hAnsi="Garamond"/>
                <w:sz w:val="28"/>
                <w:szCs w:val="28"/>
              </w:rPr>
              <w:t xml:space="preserve"> </w:t>
            </w:r>
            <w:proofErr w:type="spellStart"/>
            <w:r w:rsidRPr="0045001C">
              <w:rPr>
                <w:rFonts w:ascii="Garamond" w:hAnsi="Garamond"/>
                <w:sz w:val="28"/>
                <w:szCs w:val="28"/>
              </w:rPr>
              <w:t>lig</w:t>
            </w:r>
            <w:proofErr w:type="spellEnd"/>
            <w:r w:rsidRPr="0045001C">
              <w:rPr>
                <w:rFonts w:ascii="Garamond" w:hAnsi="Garamond"/>
                <w:sz w:val="28"/>
                <w:szCs w:val="28"/>
              </w:rPr>
              <w:t xml:space="preserve"> </w:t>
            </w:r>
            <w:proofErr w:type="spellStart"/>
            <w:r w:rsidRPr="0045001C">
              <w:rPr>
                <w:rFonts w:ascii="Garamond" w:hAnsi="Garamond"/>
                <w:sz w:val="28"/>
                <w:szCs w:val="28"/>
              </w:rPr>
              <w:t>dooin</w:t>
            </w:r>
            <w:proofErr w:type="spellEnd"/>
            <w:r w:rsidRPr="0045001C">
              <w:rPr>
                <w:rFonts w:ascii="Garamond" w:hAnsi="Garamond"/>
                <w:sz w:val="28"/>
                <w:szCs w:val="28"/>
              </w:rPr>
              <w:t xml:space="preserve"> </w:t>
            </w:r>
            <w:proofErr w:type="spellStart"/>
            <w:r w:rsidRPr="0045001C">
              <w:rPr>
                <w:rFonts w:ascii="Garamond" w:hAnsi="Garamond"/>
                <w:sz w:val="28"/>
                <w:szCs w:val="28"/>
              </w:rPr>
              <w:t>dy</w:t>
            </w:r>
            <w:proofErr w:type="spellEnd"/>
            <w:r w:rsidRPr="0045001C">
              <w:rPr>
                <w:rFonts w:ascii="Garamond" w:hAnsi="Garamond"/>
                <w:sz w:val="28"/>
                <w:szCs w:val="28"/>
              </w:rPr>
              <w:t xml:space="preserve"> </w:t>
            </w:r>
            <w:proofErr w:type="spellStart"/>
            <w:r w:rsidRPr="0045001C">
              <w:rPr>
                <w:rFonts w:ascii="Garamond" w:hAnsi="Garamond"/>
                <w:i/>
                <w:sz w:val="28"/>
                <w:szCs w:val="28"/>
              </w:rPr>
              <w:t>c</w:t>
            </w:r>
            <w:r w:rsidRPr="0045001C">
              <w:rPr>
                <w:rFonts w:ascii="Garamond" w:hAnsi="Garamond"/>
                <w:sz w:val="28"/>
                <w:szCs w:val="28"/>
              </w:rPr>
              <w:t>rauee</w:t>
            </w:r>
            <w:proofErr w:type="spellEnd"/>
            <w:r w:rsidRPr="0045001C">
              <w:rPr>
                <w:rFonts w:ascii="Garamond" w:hAnsi="Garamond"/>
                <w:sz w:val="28"/>
                <w:szCs w:val="28"/>
              </w:rPr>
              <w:t xml:space="preserve"> </w:t>
            </w:r>
            <w:proofErr w:type="spellStart"/>
            <w:r w:rsidRPr="0045001C">
              <w:rPr>
                <w:rFonts w:ascii="Garamond" w:hAnsi="Garamond"/>
                <w:sz w:val="28"/>
                <w:szCs w:val="28"/>
              </w:rPr>
              <w:t>padjer</w:t>
            </w:r>
            <w:proofErr w:type="spellEnd"/>
            <w:r w:rsidRPr="0045001C">
              <w:rPr>
                <w:rFonts w:ascii="Garamond" w:hAnsi="Garamond"/>
                <w:sz w:val="28"/>
                <w:szCs w:val="28"/>
              </w:rPr>
              <w:t xml:space="preserve"> y </w:t>
            </w:r>
            <w:proofErr w:type="spellStart"/>
            <w:r w:rsidRPr="0045001C">
              <w:rPr>
                <w:rFonts w:ascii="Garamond" w:hAnsi="Garamond"/>
                <w:sz w:val="28"/>
                <w:szCs w:val="28"/>
              </w:rPr>
              <w:t>ghoal</w:t>
            </w:r>
            <w:proofErr w:type="spellEnd"/>
            <w:r w:rsidRPr="0045001C">
              <w:rPr>
                <w:rFonts w:ascii="Garamond" w:hAnsi="Garamond"/>
                <w:sz w:val="28"/>
                <w:szCs w:val="28"/>
              </w:rPr>
              <w:t xml:space="preserve">. </w:t>
            </w:r>
          </w:p>
        </w:tc>
        <w:tc>
          <w:tcPr>
            <w:tcW w:w="0" w:type="auto"/>
          </w:tcPr>
          <w:p w14:paraId="23E31824" w14:textId="77777777" w:rsidR="0045001C" w:rsidRPr="00AA45F7" w:rsidRDefault="0045001C" w:rsidP="00AA45F7">
            <w:pPr>
              <w:pStyle w:val="ListParagraph"/>
              <w:spacing w:line="264" w:lineRule="auto"/>
              <w:ind w:left="0" w:firstLine="227"/>
              <w:contextualSpacing w:val="0"/>
              <w:jc w:val="both"/>
              <w:rPr>
                <w:rFonts w:ascii="Garamond" w:hAnsi="Garamond" w:cs="GlyphLessFont"/>
                <w:i/>
                <w:sz w:val="28"/>
                <w:szCs w:val="28"/>
              </w:rPr>
            </w:pPr>
            <w:r w:rsidRPr="00AA45F7">
              <w:rPr>
                <w:rFonts w:ascii="Garamond" w:hAnsi="Garamond" w:cs="GlyphLessFont"/>
                <w:i/>
                <w:sz w:val="28"/>
                <w:szCs w:val="28"/>
              </w:rPr>
              <w:t>For all which Blessings let us devoutly Pray.</w:t>
            </w:r>
          </w:p>
        </w:tc>
      </w:tr>
      <w:tr w:rsidR="0045001C" w:rsidRPr="005A761C" w14:paraId="6C87CC24" w14:textId="77777777" w:rsidTr="000D4934">
        <w:tc>
          <w:tcPr>
            <w:tcW w:w="0" w:type="auto"/>
          </w:tcPr>
          <w:p w14:paraId="5E2B0AAE" w14:textId="77777777" w:rsidR="0045001C" w:rsidRPr="0045001C" w:rsidRDefault="0045001C" w:rsidP="00872945">
            <w:pPr>
              <w:pStyle w:val="CM5"/>
              <w:widowControl/>
              <w:spacing w:line="240" w:lineRule="auto"/>
              <w:jc w:val="both"/>
              <w:rPr>
                <w:rFonts w:ascii="Garamond" w:hAnsi="Garamond"/>
                <w:sz w:val="28"/>
                <w:szCs w:val="28"/>
              </w:rPr>
            </w:pPr>
            <w:r>
              <w:rPr>
                <w:rFonts w:ascii="Garamond" w:hAnsi="Garamond"/>
                <w:sz w:val="28"/>
                <w:szCs w:val="28"/>
              </w:rPr>
              <w:t xml:space="preserve">[9] </w:t>
            </w:r>
            <w:r w:rsidRPr="0045001C">
              <w:rPr>
                <w:rFonts w:ascii="Garamond" w:hAnsi="Garamond"/>
                <w:sz w:val="40"/>
                <w:szCs w:val="28"/>
              </w:rPr>
              <w:t>O</w:t>
            </w:r>
            <w:r w:rsidRPr="0045001C">
              <w:rPr>
                <w:rFonts w:ascii="Garamond" w:hAnsi="Garamond"/>
                <w:sz w:val="28"/>
                <w:szCs w:val="28"/>
              </w:rPr>
              <w:t xml:space="preserve"> </w:t>
            </w:r>
            <w:proofErr w:type="spellStart"/>
            <w:r w:rsidRPr="0045001C">
              <w:rPr>
                <w:rFonts w:ascii="Garamond" w:hAnsi="Garamond"/>
                <w:sz w:val="28"/>
                <w:szCs w:val="28"/>
              </w:rPr>
              <w:t>Hiarn</w:t>
            </w:r>
            <w:proofErr w:type="spellEnd"/>
            <w:r w:rsidRPr="0045001C">
              <w:rPr>
                <w:rFonts w:ascii="Garamond" w:hAnsi="Garamond"/>
                <w:sz w:val="28"/>
                <w:szCs w:val="28"/>
              </w:rPr>
              <w:t xml:space="preserve"> as Ayr </w:t>
            </w:r>
            <w:proofErr w:type="spellStart"/>
            <w:r w:rsidRPr="0045001C">
              <w:rPr>
                <w:rFonts w:ascii="Garamond" w:hAnsi="Garamond"/>
                <w:sz w:val="28"/>
                <w:szCs w:val="28"/>
              </w:rPr>
              <w:t>Flaunyssagh</w:t>
            </w:r>
            <w:proofErr w:type="spellEnd"/>
            <w:r w:rsidRPr="0045001C">
              <w:rPr>
                <w:rFonts w:ascii="Garamond" w:hAnsi="Garamond"/>
                <w:sz w:val="28"/>
                <w:szCs w:val="28"/>
              </w:rPr>
              <w:t xml:space="preserve">, ta shin goal </w:t>
            </w:r>
            <w:proofErr w:type="spellStart"/>
            <w:r w:rsidRPr="0045001C">
              <w:rPr>
                <w:rFonts w:ascii="Garamond" w:hAnsi="Garamond"/>
                <w:sz w:val="28"/>
                <w:szCs w:val="28"/>
              </w:rPr>
              <w:t>rish</w:t>
            </w:r>
            <w:proofErr w:type="spellEnd"/>
            <w:r w:rsidRPr="0045001C">
              <w:rPr>
                <w:rFonts w:ascii="Garamond" w:hAnsi="Garamond"/>
                <w:sz w:val="28"/>
                <w:szCs w:val="28"/>
              </w:rPr>
              <w:t xml:space="preserve"> </w:t>
            </w:r>
            <w:proofErr w:type="spellStart"/>
            <w:r w:rsidRPr="0045001C">
              <w:rPr>
                <w:rFonts w:ascii="Garamond" w:hAnsi="Garamond"/>
                <w:sz w:val="28"/>
                <w:szCs w:val="28"/>
              </w:rPr>
              <w:t>dty</w:t>
            </w:r>
            <w:proofErr w:type="spellEnd"/>
            <w:r w:rsidRPr="0045001C">
              <w:rPr>
                <w:rFonts w:ascii="Garamond" w:hAnsi="Garamond"/>
                <w:sz w:val="28"/>
                <w:szCs w:val="28"/>
              </w:rPr>
              <w:t xml:space="preserve"> </w:t>
            </w:r>
            <w:proofErr w:type="spellStart"/>
            <w:r w:rsidRPr="0045001C">
              <w:rPr>
                <w:rFonts w:ascii="Garamond" w:hAnsi="Garamond"/>
                <w:sz w:val="28"/>
                <w:szCs w:val="28"/>
              </w:rPr>
              <w:t>viys</w:t>
            </w:r>
            <w:proofErr w:type="spellEnd"/>
            <w:r w:rsidRPr="0045001C">
              <w:rPr>
                <w:rFonts w:ascii="Garamond" w:hAnsi="Garamond"/>
                <w:sz w:val="28"/>
                <w:szCs w:val="28"/>
              </w:rPr>
              <w:t xml:space="preserve"> </w:t>
            </w:r>
            <w:proofErr w:type="spellStart"/>
            <w:r w:rsidRPr="0045001C">
              <w:rPr>
                <w:rFonts w:ascii="Garamond" w:hAnsi="Garamond"/>
                <w:sz w:val="28"/>
                <w:szCs w:val="28"/>
              </w:rPr>
              <w:t>wooar</w:t>
            </w:r>
            <w:proofErr w:type="spellEnd"/>
            <w:r w:rsidRPr="0045001C">
              <w:rPr>
                <w:rFonts w:ascii="Garamond" w:hAnsi="Garamond"/>
                <w:sz w:val="28"/>
                <w:szCs w:val="28"/>
              </w:rPr>
              <w:t xml:space="preserve">, </w:t>
            </w:r>
            <w:proofErr w:type="spellStart"/>
            <w:r w:rsidRPr="0045001C">
              <w:rPr>
                <w:rFonts w:ascii="Garamond" w:hAnsi="Garamond"/>
                <w:sz w:val="28"/>
                <w:szCs w:val="28"/>
              </w:rPr>
              <w:t>ayns</w:t>
            </w:r>
            <w:proofErr w:type="spellEnd"/>
            <w:r w:rsidRPr="0045001C">
              <w:rPr>
                <w:rFonts w:ascii="Garamond" w:hAnsi="Garamond"/>
                <w:sz w:val="28"/>
                <w:szCs w:val="28"/>
              </w:rPr>
              <w:t xml:space="preserve"> </w:t>
            </w:r>
            <w:proofErr w:type="spellStart"/>
            <w:r w:rsidRPr="0045001C">
              <w:rPr>
                <w:rFonts w:ascii="Garamond" w:hAnsi="Garamond"/>
                <w:sz w:val="28"/>
                <w:szCs w:val="28"/>
              </w:rPr>
              <w:t>gymmyrkey</w:t>
            </w:r>
            <w:proofErr w:type="spellEnd"/>
            <w:r w:rsidRPr="0045001C">
              <w:rPr>
                <w:rFonts w:ascii="Garamond" w:hAnsi="Garamond"/>
                <w:sz w:val="28"/>
                <w:szCs w:val="28"/>
              </w:rPr>
              <w:t xml:space="preserve"> lien </w:t>
            </w:r>
            <w:proofErr w:type="spellStart"/>
            <w:r w:rsidRPr="0045001C">
              <w:rPr>
                <w:rFonts w:ascii="Garamond" w:hAnsi="Garamond"/>
                <w:sz w:val="28"/>
                <w:szCs w:val="28"/>
              </w:rPr>
              <w:t>tra</w:t>
            </w:r>
            <w:proofErr w:type="spellEnd"/>
            <w:r w:rsidRPr="0045001C">
              <w:rPr>
                <w:rFonts w:ascii="Garamond" w:hAnsi="Garamond"/>
                <w:sz w:val="28"/>
                <w:szCs w:val="28"/>
              </w:rPr>
              <w:t xml:space="preserve"> ta shin </w:t>
            </w:r>
            <w:proofErr w:type="spellStart"/>
            <w:r w:rsidRPr="0045001C">
              <w:rPr>
                <w:rFonts w:ascii="Garamond" w:hAnsi="Garamond"/>
                <w:sz w:val="28"/>
                <w:szCs w:val="28"/>
              </w:rPr>
              <w:t>toilchin</w:t>
            </w:r>
            <w:proofErr w:type="spellEnd"/>
            <w:r w:rsidRPr="0045001C">
              <w:rPr>
                <w:rFonts w:ascii="Garamond" w:hAnsi="Garamond"/>
                <w:sz w:val="28"/>
                <w:szCs w:val="28"/>
              </w:rPr>
              <w:t xml:space="preserve"> </w:t>
            </w:r>
            <w:proofErr w:type="spellStart"/>
            <w:r w:rsidRPr="0045001C">
              <w:rPr>
                <w:rFonts w:ascii="Garamond" w:hAnsi="Garamond"/>
                <w:sz w:val="28"/>
                <w:szCs w:val="28"/>
              </w:rPr>
              <w:t>kerraghey</w:t>
            </w:r>
            <w:proofErr w:type="spellEnd"/>
            <w:r w:rsidRPr="0045001C">
              <w:rPr>
                <w:rFonts w:ascii="Garamond" w:hAnsi="Garamond"/>
                <w:sz w:val="28"/>
                <w:szCs w:val="28"/>
              </w:rPr>
              <w:t xml:space="preserve"> ; </w:t>
            </w:r>
            <w:proofErr w:type="spellStart"/>
            <w:r w:rsidRPr="0045001C">
              <w:rPr>
                <w:rFonts w:ascii="Garamond" w:hAnsi="Garamond"/>
                <w:sz w:val="28"/>
                <w:szCs w:val="28"/>
              </w:rPr>
              <w:t>ayns</w:t>
            </w:r>
            <w:proofErr w:type="spellEnd"/>
            <w:r w:rsidRPr="0045001C">
              <w:rPr>
                <w:rFonts w:ascii="Garamond" w:hAnsi="Garamond"/>
                <w:sz w:val="28"/>
                <w:szCs w:val="28"/>
              </w:rPr>
              <w:t xml:space="preserve"> </w:t>
            </w:r>
            <w:proofErr w:type="spellStart"/>
            <w:r w:rsidRPr="0045001C">
              <w:rPr>
                <w:rFonts w:ascii="Garamond" w:hAnsi="Garamond"/>
                <w:sz w:val="28"/>
                <w:szCs w:val="28"/>
              </w:rPr>
              <w:t>dy</w:t>
            </w:r>
            <w:proofErr w:type="spellEnd"/>
            <w:r w:rsidRPr="0045001C">
              <w:rPr>
                <w:rFonts w:ascii="Garamond" w:hAnsi="Garamond"/>
                <w:sz w:val="28"/>
                <w:szCs w:val="28"/>
              </w:rPr>
              <w:t xml:space="preserve"> </w:t>
            </w:r>
            <w:proofErr w:type="spellStart"/>
            <w:r w:rsidRPr="0045001C">
              <w:rPr>
                <w:rFonts w:ascii="Garamond" w:hAnsi="Garamond"/>
                <w:sz w:val="28"/>
                <w:szCs w:val="28"/>
              </w:rPr>
              <w:t>vel</w:t>
            </w:r>
            <w:proofErr w:type="spellEnd"/>
            <w:r w:rsidRPr="0045001C">
              <w:rPr>
                <w:rFonts w:ascii="Garamond" w:hAnsi="Garamond"/>
                <w:sz w:val="28"/>
                <w:szCs w:val="28"/>
              </w:rPr>
              <w:t xml:space="preserve"> </w:t>
            </w:r>
            <w:proofErr w:type="spellStart"/>
            <w:r w:rsidRPr="0045001C">
              <w:rPr>
                <w:rFonts w:ascii="Garamond" w:hAnsi="Garamond"/>
                <w:sz w:val="28"/>
                <w:szCs w:val="28"/>
              </w:rPr>
              <w:t>oo</w:t>
            </w:r>
            <w:proofErr w:type="spellEnd"/>
            <w:r w:rsidRPr="0045001C">
              <w:rPr>
                <w:rFonts w:ascii="Garamond" w:hAnsi="Garamond"/>
                <w:sz w:val="28"/>
                <w:szCs w:val="28"/>
              </w:rPr>
              <w:t xml:space="preserve"> cur </w:t>
            </w:r>
            <w:proofErr w:type="spellStart"/>
            <w:r w:rsidRPr="0045001C">
              <w:rPr>
                <w:rFonts w:ascii="Garamond" w:hAnsi="Garamond"/>
                <w:sz w:val="28"/>
                <w:szCs w:val="28"/>
              </w:rPr>
              <w:t>dooin</w:t>
            </w:r>
            <w:proofErr w:type="spellEnd"/>
            <w:r w:rsidRPr="0045001C">
              <w:rPr>
                <w:rFonts w:ascii="Garamond" w:hAnsi="Garamond"/>
                <w:sz w:val="28"/>
                <w:szCs w:val="28"/>
              </w:rPr>
              <w:t xml:space="preserve"> </w:t>
            </w:r>
            <w:proofErr w:type="spellStart"/>
            <w:r w:rsidRPr="0045001C">
              <w:rPr>
                <w:rFonts w:ascii="Garamond" w:hAnsi="Garamond"/>
                <w:sz w:val="28"/>
                <w:szCs w:val="28"/>
              </w:rPr>
              <w:t>reddyn</w:t>
            </w:r>
            <w:proofErr w:type="spellEnd"/>
            <w:r w:rsidRPr="0045001C">
              <w:rPr>
                <w:rFonts w:ascii="Garamond" w:hAnsi="Garamond"/>
                <w:sz w:val="28"/>
                <w:szCs w:val="28"/>
              </w:rPr>
              <w:t xml:space="preserve"> </w:t>
            </w:r>
            <w:proofErr w:type="spellStart"/>
            <w:r w:rsidRPr="0045001C">
              <w:rPr>
                <w:rFonts w:ascii="Garamond" w:hAnsi="Garamond"/>
                <w:sz w:val="28"/>
                <w:szCs w:val="28"/>
              </w:rPr>
              <w:t>ymmyrchagh</w:t>
            </w:r>
            <w:proofErr w:type="spellEnd"/>
            <w:r w:rsidRPr="0045001C">
              <w:rPr>
                <w:rFonts w:ascii="Garamond" w:hAnsi="Garamond"/>
                <w:sz w:val="28"/>
                <w:szCs w:val="28"/>
              </w:rPr>
              <w:t xml:space="preserve"> y </w:t>
            </w:r>
            <w:proofErr w:type="spellStart"/>
            <w:r w:rsidRPr="0045001C">
              <w:rPr>
                <w:rFonts w:ascii="Garamond" w:hAnsi="Garamond"/>
                <w:sz w:val="28"/>
                <w:szCs w:val="28"/>
              </w:rPr>
              <w:t>vea</w:t>
            </w:r>
            <w:proofErr w:type="spellEnd"/>
            <w:r w:rsidRPr="0045001C">
              <w:rPr>
                <w:rFonts w:ascii="Garamond" w:hAnsi="Garamond"/>
                <w:sz w:val="28"/>
                <w:szCs w:val="28"/>
              </w:rPr>
              <w:t xml:space="preserve"> </w:t>
            </w:r>
            <w:proofErr w:type="spellStart"/>
            <w:r w:rsidRPr="0045001C">
              <w:rPr>
                <w:rFonts w:ascii="Garamond" w:hAnsi="Garamond"/>
                <w:sz w:val="28"/>
                <w:szCs w:val="28"/>
              </w:rPr>
              <w:t>shoh</w:t>
            </w:r>
            <w:proofErr w:type="spellEnd"/>
            <w:r w:rsidRPr="0045001C">
              <w:rPr>
                <w:rFonts w:ascii="Garamond" w:hAnsi="Garamond"/>
                <w:sz w:val="28"/>
                <w:szCs w:val="28"/>
              </w:rPr>
              <w:t xml:space="preserve"> as </w:t>
            </w:r>
            <w:proofErr w:type="spellStart"/>
            <w:r w:rsidRPr="0045001C">
              <w:rPr>
                <w:rFonts w:ascii="Garamond" w:hAnsi="Garamond"/>
                <w:sz w:val="28"/>
                <w:szCs w:val="28"/>
              </w:rPr>
              <w:t>ayns</w:t>
            </w:r>
            <w:proofErr w:type="spellEnd"/>
            <w:r w:rsidRPr="0045001C">
              <w:rPr>
                <w:rFonts w:ascii="Garamond" w:hAnsi="Garamond"/>
                <w:sz w:val="28"/>
                <w:szCs w:val="28"/>
              </w:rPr>
              <w:t xml:space="preserve"> </w:t>
            </w:r>
            <w:proofErr w:type="spellStart"/>
            <w:r w:rsidRPr="0045001C">
              <w:rPr>
                <w:rFonts w:ascii="Garamond" w:hAnsi="Garamond"/>
                <w:sz w:val="28"/>
                <w:szCs w:val="28"/>
              </w:rPr>
              <w:t>soi</w:t>
            </w:r>
            <w:r>
              <w:rPr>
                <w:rFonts w:ascii="Garamond" w:hAnsi="Garamond"/>
                <w:sz w:val="28"/>
                <w:szCs w:val="28"/>
              </w:rPr>
              <w:t>-</w:t>
            </w:r>
            <w:r w:rsidRPr="0045001C">
              <w:rPr>
                <w:rFonts w:ascii="Garamond" w:hAnsi="Garamond"/>
                <w:sz w:val="28"/>
                <w:szCs w:val="28"/>
              </w:rPr>
              <w:t>agh</w:t>
            </w:r>
            <w:proofErr w:type="spellEnd"/>
            <w:r w:rsidRPr="0045001C">
              <w:rPr>
                <w:rFonts w:ascii="Garamond" w:hAnsi="Garamond"/>
                <w:sz w:val="28"/>
                <w:szCs w:val="28"/>
              </w:rPr>
              <w:t xml:space="preserve"> </w:t>
            </w:r>
            <w:proofErr w:type="spellStart"/>
            <w:r w:rsidRPr="0045001C">
              <w:rPr>
                <w:rFonts w:ascii="Garamond" w:hAnsi="Garamond"/>
                <w:sz w:val="28"/>
                <w:szCs w:val="28"/>
              </w:rPr>
              <w:t>ki</w:t>
            </w:r>
            <w:r>
              <w:rPr>
                <w:rFonts w:ascii="Garamond" w:hAnsi="Garamond"/>
                <w:sz w:val="28"/>
                <w:szCs w:val="28"/>
              </w:rPr>
              <w:t>o</w:t>
            </w:r>
            <w:r w:rsidRPr="0045001C">
              <w:rPr>
                <w:rFonts w:ascii="Garamond" w:hAnsi="Garamond"/>
                <w:sz w:val="28"/>
                <w:szCs w:val="28"/>
              </w:rPr>
              <w:t>ngoyrt</w:t>
            </w:r>
            <w:proofErr w:type="spellEnd"/>
            <w:r w:rsidRPr="0045001C">
              <w:rPr>
                <w:rFonts w:ascii="Garamond" w:hAnsi="Garamond"/>
                <w:sz w:val="28"/>
                <w:szCs w:val="28"/>
              </w:rPr>
              <w:t xml:space="preserve"> </w:t>
            </w:r>
            <w:proofErr w:type="spellStart"/>
            <w:r w:rsidRPr="0045001C">
              <w:rPr>
                <w:rFonts w:ascii="Garamond" w:hAnsi="Garamond"/>
                <w:sz w:val="28"/>
                <w:szCs w:val="28"/>
              </w:rPr>
              <w:t>rooin</w:t>
            </w:r>
            <w:proofErr w:type="spellEnd"/>
            <w:r w:rsidRPr="0045001C">
              <w:rPr>
                <w:rFonts w:ascii="Garamond" w:hAnsi="Garamond"/>
                <w:sz w:val="28"/>
                <w:szCs w:val="28"/>
              </w:rPr>
              <w:t xml:space="preserve"> </w:t>
            </w:r>
            <w:proofErr w:type="spellStart"/>
            <w:r w:rsidRPr="0045001C">
              <w:rPr>
                <w:rFonts w:ascii="Garamond" w:hAnsi="Garamond"/>
                <w:sz w:val="28"/>
                <w:szCs w:val="28"/>
              </w:rPr>
              <w:t>maynrys</w:t>
            </w:r>
            <w:proofErr w:type="spellEnd"/>
            <w:r w:rsidRPr="0045001C">
              <w:rPr>
                <w:rFonts w:ascii="Garamond" w:hAnsi="Garamond"/>
                <w:sz w:val="28"/>
                <w:szCs w:val="28"/>
              </w:rPr>
              <w:t xml:space="preserve"> y </w:t>
            </w:r>
            <w:proofErr w:type="spellStart"/>
            <w:r w:rsidRPr="0045001C">
              <w:rPr>
                <w:rFonts w:ascii="Garamond" w:hAnsi="Garamond"/>
                <w:sz w:val="28"/>
                <w:szCs w:val="28"/>
              </w:rPr>
              <w:t>Vea</w:t>
            </w:r>
            <w:proofErr w:type="spellEnd"/>
            <w:r w:rsidRPr="0045001C">
              <w:rPr>
                <w:rFonts w:ascii="Garamond" w:hAnsi="Garamond"/>
                <w:sz w:val="28"/>
                <w:szCs w:val="28"/>
              </w:rPr>
              <w:t xml:space="preserve"> ta </w:t>
            </w:r>
            <w:proofErr w:type="spellStart"/>
            <w:r w:rsidRPr="0045001C">
              <w:rPr>
                <w:rFonts w:ascii="Garamond" w:hAnsi="Garamond"/>
                <w:sz w:val="28"/>
                <w:szCs w:val="28"/>
              </w:rPr>
              <w:t>ry</w:t>
            </w:r>
            <w:proofErr w:type="spellEnd"/>
            <w:r w:rsidRPr="0045001C">
              <w:rPr>
                <w:rFonts w:ascii="Garamond" w:hAnsi="Garamond"/>
                <w:sz w:val="28"/>
                <w:szCs w:val="28"/>
              </w:rPr>
              <w:t xml:space="preserve"> </w:t>
            </w:r>
            <w:proofErr w:type="spellStart"/>
            <w:r w:rsidRPr="0045001C">
              <w:rPr>
                <w:rFonts w:ascii="Garamond" w:hAnsi="Garamond"/>
                <w:sz w:val="28"/>
                <w:szCs w:val="28"/>
              </w:rPr>
              <w:t>heet</w:t>
            </w:r>
            <w:proofErr w:type="spellEnd"/>
            <w:r w:rsidRPr="0045001C">
              <w:rPr>
                <w:rFonts w:ascii="Garamond" w:hAnsi="Garamond"/>
                <w:sz w:val="28"/>
                <w:szCs w:val="28"/>
              </w:rPr>
              <w:t xml:space="preserve">. </w:t>
            </w:r>
          </w:p>
        </w:tc>
        <w:tc>
          <w:tcPr>
            <w:tcW w:w="0" w:type="auto"/>
          </w:tcPr>
          <w:p w14:paraId="34459592" w14:textId="77777777" w:rsidR="0045001C" w:rsidRPr="00AA45F7" w:rsidRDefault="0045001C" w:rsidP="00AA45F7">
            <w:pPr>
              <w:pStyle w:val="ListParagraph"/>
              <w:ind w:left="0"/>
              <w:contextualSpacing w:val="0"/>
              <w:jc w:val="both"/>
              <w:rPr>
                <w:rFonts w:ascii="Garamond" w:hAnsi="Garamond" w:cs="GlyphLessFont"/>
                <w:i/>
                <w:sz w:val="28"/>
                <w:szCs w:val="28"/>
              </w:rPr>
            </w:pPr>
            <w:r w:rsidRPr="00AA45F7">
              <w:rPr>
                <w:rFonts w:ascii="Garamond" w:hAnsi="Garamond" w:cs="GlyphLessFont"/>
                <w:sz w:val="40"/>
                <w:szCs w:val="28"/>
              </w:rPr>
              <w:t>O</w:t>
            </w:r>
            <w:r w:rsidRPr="00AA45F7">
              <w:rPr>
                <w:rFonts w:ascii="Garamond" w:hAnsi="Garamond" w:cs="GlyphLessFont"/>
                <w:i/>
                <w:sz w:val="40"/>
                <w:szCs w:val="28"/>
              </w:rPr>
              <w:t xml:space="preserve"> </w:t>
            </w:r>
            <w:r w:rsidRPr="00AA45F7">
              <w:rPr>
                <w:rFonts w:ascii="Garamond" w:hAnsi="Garamond" w:cs="GlyphLessFont"/>
                <w:i/>
                <w:sz w:val="28"/>
                <w:szCs w:val="28"/>
              </w:rPr>
              <w:t>Lord, and Heavenly Father, We acknowledge thy great Goodness to us, in sparing us when we deserve Punishment</w:t>
            </w:r>
            <w:r w:rsidRPr="00AA45F7">
              <w:rPr>
                <w:rFonts w:ascii="Garamond" w:hAnsi="Garamond" w:cs="GlyphLessFont"/>
                <w:sz w:val="28"/>
                <w:szCs w:val="28"/>
              </w:rPr>
              <w:t> ;</w:t>
            </w:r>
            <w:r w:rsidRPr="00AA45F7">
              <w:rPr>
                <w:rFonts w:ascii="Garamond" w:hAnsi="Garamond" w:cs="GlyphLessFont"/>
                <w:i/>
                <w:sz w:val="28"/>
                <w:szCs w:val="28"/>
              </w:rPr>
              <w:t xml:space="preserve"> In giving us the Necessaries of this Life, and in setting before us the Happiness of a Better.</w:t>
            </w:r>
          </w:p>
        </w:tc>
      </w:tr>
      <w:tr w:rsidR="00C35347" w:rsidRPr="005A761C" w14:paraId="2A75846A" w14:textId="77777777" w:rsidTr="000D4934">
        <w:tc>
          <w:tcPr>
            <w:tcW w:w="0" w:type="auto"/>
          </w:tcPr>
          <w:p w14:paraId="30AF7392" w14:textId="77777777" w:rsidR="00C35347" w:rsidRPr="007042C1" w:rsidRDefault="00C35347" w:rsidP="00DB60C3">
            <w:pPr>
              <w:pStyle w:val="CM3"/>
              <w:widowControl/>
              <w:spacing w:line="240" w:lineRule="auto"/>
              <w:ind w:firstLine="227"/>
              <w:jc w:val="both"/>
              <w:rPr>
                <w:rFonts w:ascii="Garamond" w:hAnsi="Garamond"/>
                <w:sz w:val="28"/>
                <w:szCs w:val="28"/>
              </w:rPr>
            </w:pPr>
            <w:r w:rsidRPr="007042C1">
              <w:rPr>
                <w:rFonts w:ascii="Garamond" w:hAnsi="Garamond"/>
                <w:sz w:val="28"/>
                <w:szCs w:val="28"/>
              </w:rPr>
              <w:t xml:space="preserve">Dy </w:t>
            </w:r>
            <w:proofErr w:type="spellStart"/>
            <w:r w:rsidRPr="007042C1">
              <w:rPr>
                <w:rFonts w:ascii="Garamond" w:hAnsi="Garamond"/>
                <w:sz w:val="28"/>
                <w:szCs w:val="28"/>
              </w:rPr>
              <w:t>leih’n</w:t>
            </w:r>
            <w:proofErr w:type="spellEnd"/>
            <w:r w:rsidRPr="007042C1">
              <w:rPr>
                <w:rFonts w:ascii="Garamond" w:hAnsi="Garamond"/>
                <w:sz w:val="28"/>
                <w:szCs w:val="28"/>
              </w:rPr>
              <w:t xml:space="preserve"> </w:t>
            </w:r>
            <w:proofErr w:type="spellStart"/>
            <w:r w:rsidRPr="007042C1">
              <w:rPr>
                <w:rFonts w:ascii="Garamond" w:hAnsi="Garamond"/>
                <w:sz w:val="28"/>
                <w:szCs w:val="28"/>
              </w:rPr>
              <w:t>Jee</w:t>
            </w:r>
            <w:proofErr w:type="spellEnd"/>
            <w:r w:rsidRPr="007042C1">
              <w:rPr>
                <w:rFonts w:ascii="Garamond" w:hAnsi="Garamond"/>
                <w:sz w:val="28"/>
                <w:szCs w:val="28"/>
              </w:rPr>
              <w:t xml:space="preserve"> </w:t>
            </w:r>
            <w:proofErr w:type="spellStart"/>
            <w:r w:rsidRPr="007042C1">
              <w:rPr>
                <w:rFonts w:ascii="Garamond" w:hAnsi="Garamond"/>
                <w:sz w:val="28"/>
                <w:szCs w:val="28"/>
              </w:rPr>
              <w:t>Myghynagh</w:t>
            </w:r>
            <w:proofErr w:type="spellEnd"/>
            <w:r w:rsidRPr="007042C1">
              <w:rPr>
                <w:rFonts w:ascii="Garamond" w:hAnsi="Garamond"/>
                <w:sz w:val="28"/>
                <w:szCs w:val="28"/>
              </w:rPr>
              <w:t xml:space="preserve"> </w:t>
            </w:r>
            <w:proofErr w:type="spellStart"/>
            <w:r w:rsidRPr="007042C1">
              <w:rPr>
                <w:rFonts w:ascii="Garamond" w:hAnsi="Garamond"/>
                <w:sz w:val="28"/>
                <w:szCs w:val="28"/>
              </w:rPr>
              <w:t>nyn</w:t>
            </w:r>
            <w:proofErr w:type="spellEnd"/>
            <w:r w:rsidRPr="007042C1">
              <w:rPr>
                <w:rFonts w:ascii="Garamond" w:hAnsi="Garamond"/>
                <w:sz w:val="28"/>
                <w:szCs w:val="28"/>
              </w:rPr>
              <w:t xml:space="preserve"> </w:t>
            </w:r>
            <w:proofErr w:type="spellStart"/>
            <w:r w:rsidRPr="007042C1">
              <w:rPr>
                <w:rFonts w:ascii="Garamond" w:hAnsi="Garamond"/>
                <w:sz w:val="28"/>
                <w:szCs w:val="28"/>
              </w:rPr>
              <w:t>voilch</w:t>
            </w:r>
            <w:r>
              <w:rPr>
                <w:rFonts w:ascii="Garamond" w:hAnsi="Garamond"/>
                <w:sz w:val="28"/>
                <w:szCs w:val="28"/>
              </w:rPr>
              <w:t>i</w:t>
            </w:r>
            <w:r w:rsidRPr="007042C1">
              <w:rPr>
                <w:rFonts w:ascii="Garamond" w:hAnsi="Garamond"/>
                <w:sz w:val="28"/>
                <w:szCs w:val="28"/>
              </w:rPr>
              <w:t>n</w:t>
            </w:r>
            <w:proofErr w:type="spellEnd"/>
            <w:r w:rsidRPr="007042C1">
              <w:rPr>
                <w:rFonts w:ascii="Garamond" w:hAnsi="Garamond"/>
                <w:sz w:val="28"/>
                <w:szCs w:val="28"/>
              </w:rPr>
              <w:t xml:space="preserve"> </w:t>
            </w:r>
            <w:proofErr w:type="spellStart"/>
            <w:r w:rsidRPr="007042C1">
              <w:rPr>
                <w:rFonts w:ascii="Garamond" w:hAnsi="Garamond"/>
                <w:sz w:val="28"/>
                <w:szCs w:val="28"/>
              </w:rPr>
              <w:t>dooin</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smaghtee</w:t>
            </w:r>
            <w:proofErr w:type="spellEnd"/>
            <w:r w:rsidRPr="007042C1">
              <w:rPr>
                <w:rFonts w:ascii="Garamond" w:hAnsi="Garamond"/>
                <w:sz w:val="28"/>
                <w:szCs w:val="28"/>
              </w:rPr>
              <w:t xml:space="preserve"> e</w:t>
            </w:r>
            <w:r>
              <w:rPr>
                <w:rFonts w:ascii="Garamond" w:hAnsi="Garamond"/>
                <w:sz w:val="28"/>
                <w:szCs w:val="28"/>
              </w:rPr>
              <w:t xml:space="preserve"> as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l</w:t>
            </w:r>
            <w:r w:rsidRPr="007042C1">
              <w:rPr>
                <w:rFonts w:ascii="Garamond" w:hAnsi="Garamond"/>
                <w:sz w:val="28"/>
                <w:szCs w:val="28"/>
              </w:rPr>
              <w:t>ia</w:t>
            </w:r>
            <w:r>
              <w:rPr>
                <w:rFonts w:ascii="Garamond" w:hAnsi="Garamond"/>
                <w:sz w:val="28"/>
                <w:szCs w:val="28"/>
              </w:rPr>
              <w:t>s</w:t>
            </w:r>
            <w:r w:rsidRPr="007042C1">
              <w:rPr>
                <w:rFonts w:ascii="Garamond" w:hAnsi="Garamond"/>
                <w:sz w:val="28"/>
                <w:szCs w:val="28"/>
              </w:rPr>
              <w:t>see</w:t>
            </w:r>
            <w:proofErr w:type="spellEnd"/>
            <w:r w:rsidRPr="007042C1">
              <w:rPr>
                <w:rFonts w:ascii="Garamond" w:hAnsi="Garamond"/>
                <w:sz w:val="28"/>
                <w:szCs w:val="28"/>
              </w:rPr>
              <w:t xml:space="preserve"> e</w:t>
            </w:r>
            <w:r>
              <w:rPr>
                <w:rFonts w:ascii="Garamond" w:hAnsi="Garamond"/>
                <w:sz w:val="28"/>
                <w:szCs w:val="28"/>
              </w:rPr>
              <w:t>,</w:t>
            </w:r>
            <w:r w:rsidRPr="007042C1">
              <w:rPr>
                <w:rFonts w:ascii="Garamond" w:hAnsi="Garamond"/>
                <w:sz w:val="28"/>
                <w:szCs w:val="28"/>
              </w:rPr>
              <w:t xml:space="preserve"> </w:t>
            </w:r>
            <w:proofErr w:type="spellStart"/>
            <w:r w:rsidRPr="007042C1">
              <w:rPr>
                <w:rFonts w:ascii="Garamond" w:hAnsi="Garamond"/>
                <w:sz w:val="28"/>
                <w:szCs w:val="28"/>
              </w:rPr>
              <w:t>cre</w:t>
            </w:r>
            <w:proofErr w:type="spellEnd"/>
            <w:r w:rsidRPr="007042C1">
              <w:rPr>
                <w:rFonts w:ascii="Garamond" w:hAnsi="Garamond"/>
                <w:sz w:val="28"/>
                <w:szCs w:val="28"/>
              </w:rPr>
              <w:t xml:space="preserve"> </w:t>
            </w:r>
            <w:proofErr w:type="spellStart"/>
            <w:r w:rsidRPr="007042C1">
              <w:rPr>
                <w:rFonts w:ascii="Garamond" w:hAnsi="Garamond"/>
                <w:sz w:val="28"/>
                <w:szCs w:val="28"/>
              </w:rPr>
              <w:t>erbee</w:t>
            </w:r>
            <w:proofErr w:type="spellEnd"/>
            <w:r w:rsidRPr="007042C1">
              <w:rPr>
                <w:rFonts w:ascii="Garamond" w:hAnsi="Garamond"/>
                <w:sz w:val="28"/>
                <w:szCs w:val="28"/>
              </w:rPr>
              <w:t xml:space="preserve"> </w:t>
            </w:r>
            <w:proofErr w:type="spellStart"/>
            <w:r w:rsidRPr="007042C1">
              <w:rPr>
                <w:rFonts w:ascii="Garamond" w:hAnsi="Garamond"/>
                <w:sz w:val="28"/>
                <w:szCs w:val="28"/>
              </w:rPr>
              <w:t>yn</w:t>
            </w:r>
            <w:proofErr w:type="spellEnd"/>
            <w:r w:rsidRPr="007042C1">
              <w:rPr>
                <w:rFonts w:ascii="Garamond" w:hAnsi="Garamond"/>
                <w:sz w:val="28"/>
                <w:szCs w:val="28"/>
              </w:rPr>
              <w:t xml:space="preserve"> </w:t>
            </w:r>
            <w:proofErr w:type="spellStart"/>
            <w:r w:rsidRPr="007042C1">
              <w:rPr>
                <w:rFonts w:ascii="Garamond" w:hAnsi="Garamond"/>
                <w:sz w:val="28"/>
                <w:szCs w:val="28"/>
              </w:rPr>
              <w:t>aggair</w:t>
            </w:r>
            <w:proofErr w:type="spellEnd"/>
            <w:r w:rsidRPr="007042C1">
              <w:rPr>
                <w:rFonts w:ascii="Garamond" w:hAnsi="Garamond"/>
                <w:sz w:val="28"/>
                <w:szCs w:val="28"/>
              </w:rPr>
              <w:t xml:space="preserve"> </w:t>
            </w:r>
            <w:proofErr w:type="spellStart"/>
            <w:r w:rsidRPr="007042C1">
              <w:rPr>
                <w:rFonts w:ascii="Garamond" w:hAnsi="Garamond"/>
                <w:sz w:val="28"/>
                <w:szCs w:val="28"/>
              </w:rPr>
              <w:t>t’aynyn</w:t>
            </w:r>
            <w:proofErr w:type="spellEnd"/>
            <w:r w:rsidRPr="007042C1">
              <w:rPr>
                <w:rFonts w:ascii="Garamond" w:hAnsi="Garamond"/>
                <w:sz w:val="28"/>
                <w:szCs w:val="28"/>
              </w:rPr>
              <w:t xml:space="preserve">, </w:t>
            </w:r>
            <w:proofErr w:type="spellStart"/>
            <w:r w:rsidRPr="007042C1">
              <w:rPr>
                <w:rFonts w:ascii="Garamond" w:hAnsi="Garamond"/>
                <w:sz w:val="28"/>
                <w:szCs w:val="28"/>
              </w:rPr>
              <w:t>myr</w:t>
            </w:r>
            <w:proofErr w:type="spellEnd"/>
            <w:r w:rsidRPr="007042C1">
              <w:rPr>
                <w:rFonts w:ascii="Garamond" w:hAnsi="Garamond"/>
                <w:sz w:val="28"/>
                <w:szCs w:val="28"/>
              </w:rPr>
              <w:t xml:space="preserve"> ta shin </w:t>
            </w:r>
            <w:proofErr w:type="spellStart"/>
            <w:r w:rsidRPr="007042C1">
              <w:rPr>
                <w:rFonts w:ascii="Garamond" w:hAnsi="Garamond"/>
                <w:sz w:val="28"/>
                <w:szCs w:val="28"/>
              </w:rPr>
              <w:t>gaase</w:t>
            </w:r>
            <w:proofErr w:type="spellEnd"/>
            <w:r w:rsidRPr="007042C1">
              <w:rPr>
                <w:rFonts w:ascii="Garamond" w:hAnsi="Garamond"/>
                <w:sz w:val="28"/>
                <w:szCs w:val="28"/>
              </w:rPr>
              <w:t xml:space="preserve"> </w:t>
            </w:r>
            <w:proofErr w:type="spellStart"/>
            <w:r w:rsidRPr="007042C1">
              <w:rPr>
                <w:rFonts w:ascii="Garamond" w:hAnsi="Garamond"/>
                <w:sz w:val="28"/>
                <w:szCs w:val="28"/>
              </w:rPr>
              <w:t>ayns</w:t>
            </w:r>
            <w:proofErr w:type="spellEnd"/>
            <w:r w:rsidRPr="007042C1">
              <w:rPr>
                <w:rFonts w:ascii="Garamond" w:hAnsi="Garamond"/>
                <w:sz w:val="28"/>
                <w:szCs w:val="28"/>
              </w:rPr>
              <w:t xml:space="preserve"> </w:t>
            </w:r>
            <w:proofErr w:type="spellStart"/>
            <w:r w:rsidRPr="007042C1">
              <w:rPr>
                <w:rFonts w:ascii="Garamond" w:hAnsi="Garamond"/>
                <w:sz w:val="28"/>
                <w:szCs w:val="28"/>
              </w:rPr>
              <w:t>eash</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vod</w:t>
            </w:r>
            <w:proofErr w:type="spellEnd"/>
            <w:r w:rsidRPr="007042C1">
              <w:rPr>
                <w:rFonts w:ascii="Garamond" w:hAnsi="Garamond"/>
                <w:sz w:val="28"/>
                <w:szCs w:val="28"/>
              </w:rPr>
              <w:t xml:space="preserve"> mad </w:t>
            </w:r>
            <w:proofErr w:type="spellStart"/>
            <w:r w:rsidRPr="007042C1">
              <w:rPr>
                <w:rFonts w:ascii="Garamond" w:hAnsi="Garamond"/>
                <w:sz w:val="28"/>
                <w:szCs w:val="28"/>
              </w:rPr>
              <w:t>gaase</w:t>
            </w:r>
            <w:proofErr w:type="spellEnd"/>
            <w:r w:rsidRPr="007042C1">
              <w:rPr>
                <w:rFonts w:ascii="Garamond" w:hAnsi="Garamond"/>
                <w:sz w:val="28"/>
                <w:szCs w:val="28"/>
              </w:rPr>
              <w:t xml:space="preserve"> </w:t>
            </w:r>
            <w:proofErr w:type="spellStart"/>
            <w:r w:rsidRPr="007042C1">
              <w:rPr>
                <w:rFonts w:ascii="Garamond" w:hAnsi="Garamond"/>
                <w:sz w:val="28"/>
                <w:szCs w:val="28"/>
              </w:rPr>
              <w:t>ayns</w:t>
            </w:r>
            <w:proofErr w:type="spellEnd"/>
            <w:r w:rsidRPr="007042C1">
              <w:rPr>
                <w:rFonts w:ascii="Garamond" w:hAnsi="Garamond"/>
                <w:sz w:val="28"/>
                <w:szCs w:val="28"/>
              </w:rPr>
              <w:t xml:space="preserve"> </w:t>
            </w:r>
            <w:proofErr w:type="spellStart"/>
            <w:r w:rsidRPr="007042C1">
              <w:rPr>
                <w:rFonts w:ascii="Garamond" w:hAnsi="Garamond"/>
                <w:sz w:val="28"/>
                <w:szCs w:val="28"/>
              </w:rPr>
              <w:t>Grayse</w:t>
            </w:r>
            <w:proofErr w:type="spellEnd"/>
            <w:r w:rsidRPr="007042C1">
              <w:rPr>
                <w:rFonts w:ascii="Garamond" w:hAnsi="Garamond"/>
                <w:sz w:val="28"/>
                <w:szCs w:val="28"/>
              </w:rPr>
              <w:t xml:space="preserve">, as </w:t>
            </w:r>
            <w:proofErr w:type="spellStart"/>
            <w:r w:rsidRPr="007042C1">
              <w:rPr>
                <w:rFonts w:ascii="Garamond" w:hAnsi="Garamond"/>
                <w:sz w:val="28"/>
                <w:szCs w:val="28"/>
              </w:rPr>
              <w:t>myr</w:t>
            </w:r>
            <w:proofErr w:type="spellEnd"/>
            <w:r w:rsidRPr="007042C1">
              <w:rPr>
                <w:rFonts w:ascii="Garamond" w:hAnsi="Garamond"/>
                <w:sz w:val="28"/>
                <w:szCs w:val="28"/>
              </w:rPr>
              <w:t xml:space="preserve"> </w:t>
            </w:r>
            <w:proofErr w:type="spellStart"/>
            <w:r w:rsidRPr="007042C1">
              <w:rPr>
                <w:rFonts w:ascii="Garamond" w:hAnsi="Garamond"/>
                <w:sz w:val="28"/>
                <w:szCs w:val="28"/>
              </w:rPr>
              <w:t>sni</w:t>
            </w:r>
            <w:r>
              <w:rPr>
                <w:rFonts w:ascii="Garamond" w:hAnsi="Garamond"/>
                <w:sz w:val="28"/>
                <w:szCs w:val="28"/>
              </w:rPr>
              <w:t>a</w:t>
            </w:r>
            <w:r w:rsidRPr="007042C1">
              <w:rPr>
                <w:rFonts w:ascii="Garamond" w:hAnsi="Garamond"/>
                <w:sz w:val="28"/>
                <w:szCs w:val="28"/>
              </w:rPr>
              <w:t>ssey</w:t>
            </w:r>
            <w:proofErr w:type="spellEnd"/>
            <w:r w:rsidRPr="007042C1">
              <w:rPr>
                <w:rFonts w:ascii="Garamond" w:hAnsi="Garamond"/>
                <w:sz w:val="28"/>
                <w:szCs w:val="28"/>
              </w:rPr>
              <w:t xml:space="preserve"> ta shin </w:t>
            </w:r>
            <w:proofErr w:type="spellStart"/>
            <w:r w:rsidRPr="007042C1">
              <w:rPr>
                <w:rFonts w:ascii="Garamond" w:hAnsi="Garamond"/>
                <w:sz w:val="28"/>
                <w:szCs w:val="28"/>
              </w:rPr>
              <w:t>tayrn</w:t>
            </w:r>
            <w:proofErr w:type="spellEnd"/>
            <w:r w:rsidRPr="007042C1">
              <w:rPr>
                <w:rFonts w:ascii="Garamond" w:hAnsi="Garamond"/>
                <w:sz w:val="28"/>
                <w:szCs w:val="28"/>
              </w:rPr>
              <w:t xml:space="preserve"> </w:t>
            </w:r>
            <w:proofErr w:type="spellStart"/>
            <w:r w:rsidRPr="007042C1">
              <w:rPr>
                <w:rFonts w:ascii="Garamond" w:hAnsi="Garamond"/>
                <w:sz w:val="28"/>
                <w:szCs w:val="28"/>
              </w:rPr>
              <w:t>gys</w:t>
            </w:r>
            <w:proofErr w:type="spellEnd"/>
            <w:r w:rsidRPr="007042C1">
              <w:rPr>
                <w:rFonts w:ascii="Garamond" w:hAnsi="Garamond"/>
                <w:sz w:val="28"/>
                <w:szCs w:val="28"/>
              </w:rPr>
              <w:t xml:space="preserve"> y </w:t>
            </w:r>
            <w:proofErr w:type="spellStart"/>
            <w:r w:rsidRPr="007042C1">
              <w:rPr>
                <w:rFonts w:ascii="Garamond" w:hAnsi="Garamond"/>
                <w:sz w:val="28"/>
                <w:szCs w:val="28"/>
              </w:rPr>
              <w:t>jerrey</w:t>
            </w:r>
            <w:proofErr w:type="spellEnd"/>
            <w:r w:rsidRPr="007042C1">
              <w:rPr>
                <w:rFonts w:ascii="Garamond" w:hAnsi="Garamond"/>
                <w:sz w:val="28"/>
                <w:szCs w:val="28"/>
              </w:rPr>
              <w:t xml:space="preserve"> ain, </w:t>
            </w:r>
            <w:proofErr w:type="spellStart"/>
            <w:r w:rsidRPr="007042C1">
              <w:rPr>
                <w:rFonts w:ascii="Garamond" w:hAnsi="Garamond"/>
                <w:sz w:val="28"/>
                <w:szCs w:val="28"/>
              </w:rPr>
              <w:t>dy</w:t>
            </w:r>
            <w:proofErr w:type="spellEnd"/>
            <w:r w:rsidRPr="007042C1">
              <w:rPr>
                <w:rFonts w:ascii="Garamond" w:hAnsi="Garamond"/>
                <w:sz w:val="28"/>
                <w:szCs w:val="28"/>
              </w:rPr>
              <w:t xml:space="preserve"> bee mad </w:t>
            </w:r>
            <w:proofErr w:type="spellStart"/>
            <w:r w:rsidRPr="007042C1">
              <w:rPr>
                <w:rFonts w:ascii="Garamond" w:hAnsi="Garamond"/>
                <w:sz w:val="28"/>
                <w:szCs w:val="28"/>
              </w:rPr>
              <w:t>chooish</w:t>
            </w:r>
            <w:proofErr w:type="spellEnd"/>
            <w:r w:rsidRPr="007042C1">
              <w:rPr>
                <w:rFonts w:ascii="Garamond" w:hAnsi="Garamond"/>
                <w:sz w:val="28"/>
                <w:szCs w:val="28"/>
              </w:rPr>
              <w:t xml:space="preserve"> </w:t>
            </w:r>
            <w:proofErr w:type="spellStart"/>
            <w:r w:rsidRPr="007042C1">
              <w:rPr>
                <w:rFonts w:ascii="Garamond" w:hAnsi="Garamond"/>
                <w:sz w:val="28"/>
                <w:szCs w:val="28"/>
              </w:rPr>
              <w:t>shen</w:t>
            </w:r>
            <w:proofErr w:type="spellEnd"/>
            <w:r w:rsidRPr="007042C1">
              <w:rPr>
                <w:rFonts w:ascii="Garamond" w:hAnsi="Garamond"/>
                <w:sz w:val="28"/>
                <w:szCs w:val="28"/>
              </w:rPr>
              <w:t xml:space="preserve"> </w:t>
            </w:r>
            <w:proofErr w:type="spellStart"/>
            <w:r w:rsidRPr="007042C1">
              <w:rPr>
                <w:rFonts w:ascii="Garamond" w:hAnsi="Garamond"/>
                <w:sz w:val="28"/>
                <w:szCs w:val="28"/>
              </w:rPr>
              <w:t>smoo</w:t>
            </w:r>
            <w:proofErr w:type="spellEnd"/>
            <w:r w:rsidRPr="007042C1">
              <w:rPr>
                <w:rFonts w:ascii="Garamond" w:hAnsi="Garamond"/>
                <w:sz w:val="28"/>
                <w:szCs w:val="28"/>
              </w:rPr>
              <w:t xml:space="preserve"> </w:t>
            </w:r>
            <w:proofErr w:type="spellStart"/>
            <w:r w:rsidRPr="007042C1">
              <w:rPr>
                <w:rFonts w:ascii="Garamond" w:hAnsi="Garamond"/>
                <w:sz w:val="28"/>
                <w:szCs w:val="28"/>
              </w:rPr>
              <w:t>arloo</w:t>
            </w:r>
            <w:proofErr w:type="spellEnd"/>
            <w:r w:rsidRPr="007042C1">
              <w:rPr>
                <w:rFonts w:ascii="Garamond" w:hAnsi="Garamond"/>
                <w:sz w:val="28"/>
                <w:szCs w:val="28"/>
              </w:rPr>
              <w:t xml:space="preserve"> er y hon. </w:t>
            </w:r>
          </w:p>
        </w:tc>
        <w:tc>
          <w:tcPr>
            <w:tcW w:w="0" w:type="auto"/>
          </w:tcPr>
          <w:p w14:paraId="55F1707E" w14:textId="77777777" w:rsidR="00C35347" w:rsidRPr="00AA45F7" w:rsidRDefault="00C35347" w:rsidP="00AA45F7">
            <w:pPr>
              <w:pStyle w:val="ListParagraph"/>
              <w:ind w:left="0" w:firstLine="227"/>
              <w:contextualSpacing w:val="0"/>
              <w:jc w:val="both"/>
              <w:rPr>
                <w:rFonts w:ascii="Garamond" w:hAnsi="Garamond" w:cs="GlyphLessFont"/>
                <w:i/>
                <w:sz w:val="28"/>
                <w:szCs w:val="28"/>
              </w:rPr>
            </w:pPr>
            <w:r w:rsidRPr="00AA45F7">
              <w:rPr>
                <w:rFonts w:ascii="Garamond" w:hAnsi="Garamond" w:cs="GlyphLessFont"/>
                <w:i/>
                <w:sz w:val="28"/>
                <w:szCs w:val="28"/>
              </w:rPr>
              <w:t>The Merciful God pardon our Offences</w:t>
            </w:r>
            <w:r w:rsidRPr="00AA45F7">
              <w:rPr>
                <w:rFonts w:ascii="Garamond" w:hAnsi="Garamond" w:cs="GlyphLessFont"/>
                <w:sz w:val="28"/>
                <w:szCs w:val="28"/>
              </w:rPr>
              <w:t> ;</w:t>
            </w:r>
            <w:r w:rsidRPr="00AA45F7">
              <w:rPr>
                <w:rFonts w:ascii="Garamond" w:hAnsi="Garamond" w:cs="GlyphLessFont"/>
                <w:i/>
                <w:sz w:val="28"/>
                <w:szCs w:val="28"/>
              </w:rPr>
              <w:t xml:space="preserve"> Correct and Amend what is a</w:t>
            </w:r>
            <w:r w:rsidRPr="00AA45F7">
              <w:rPr>
                <w:rFonts w:ascii="Garamond" w:hAnsi="Garamond" w:cs="GlyphLessFont"/>
                <w:sz w:val="28"/>
                <w:szCs w:val="28"/>
              </w:rPr>
              <w:t>m</w:t>
            </w:r>
            <w:r w:rsidRPr="00AA45F7">
              <w:rPr>
                <w:rFonts w:ascii="Garamond" w:hAnsi="Garamond" w:cs="GlyphLessFont"/>
                <w:i/>
                <w:sz w:val="28"/>
                <w:szCs w:val="28"/>
              </w:rPr>
              <w:t>iss in us, that as we grow in Years we may grow in Grace, and the nearer we come to our latter end, the better we may be pre pared for it.</w:t>
            </w:r>
          </w:p>
        </w:tc>
      </w:tr>
      <w:tr w:rsidR="00C35347" w:rsidRPr="005A761C" w14:paraId="389DB0C8" w14:textId="77777777" w:rsidTr="000D4934">
        <w:tc>
          <w:tcPr>
            <w:tcW w:w="0" w:type="auto"/>
          </w:tcPr>
          <w:p w14:paraId="7965ACE6" w14:textId="77777777" w:rsidR="00C35347" w:rsidRPr="007042C1" w:rsidRDefault="00C35347" w:rsidP="00DB60C3">
            <w:pPr>
              <w:pStyle w:val="CM3"/>
              <w:widowControl/>
              <w:spacing w:line="240" w:lineRule="auto"/>
              <w:ind w:firstLine="227"/>
              <w:jc w:val="both"/>
              <w:rPr>
                <w:rFonts w:ascii="Garamond" w:hAnsi="Garamond"/>
                <w:sz w:val="28"/>
                <w:szCs w:val="28"/>
              </w:rPr>
            </w:pPr>
            <w:proofErr w:type="spellStart"/>
            <w:r w:rsidRPr="007042C1">
              <w:rPr>
                <w:rFonts w:ascii="Garamond" w:hAnsi="Garamond"/>
                <w:sz w:val="28"/>
                <w:szCs w:val="28"/>
              </w:rPr>
              <w:t>Ayns</w:t>
            </w:r>
            <w:proofErr w:type="spellEnd"/>
            <w:r w:rsidRPr="007042C1">
              <w:rPr>
                <w:rFonts w:ascii="Garamond" w:hAnsi="Garamond"/>
                <w:sz w:val="28"/>
                <w:szCs w:val="28"/>
              </w:rPr>
              <w:t xml:space="preserve"> mean y </w:t>
            </w:r>
            <w:proofErr w:type="spellStart"/>
            <w:r w:rsidRPr="007042C1">
              <w:rPr>
                <w:rFonts w:ascii="Garamond" w:hAnsi="Garamond"/>
                <w:sz w:val="28"/>
                <w:szCs w:val="28"/>
              </w:rPr>
              <w:t>Vea</w:t>
            </w:r>
            <w:proofErr w:type="spellEnd"/>
            <w:r w:rsidRPr="007042C1">
              <w:rPr>
                <w:rFonts w:ascii="Garamond" w:hAnsi="Garamond"/>
                <w:sz w:val="28"/>
                <w:szCs w:val="28"/>
              </w:rPr>
              <w:t xml:space="preserve"> ta shin </w:t>
            </w:r>
            <w:proofErr w:type="spellStart"/>
            <w:r w:rsidRPr="007042C1">
              <w:rPr>
                <w:rFonts w:ascii="Garamond" w:hAnsi="Garamond"/>
                <w:sz w:val="28"/>
                <w:szCs w:val="28"/>
              </w:rPr>
              <w:t>ayns</w:t>
            </w:r>
            <w:proofErr w:type="spellEnd"/>
            <w:r w:rsidRPr="007042C1">
              <w:rPr>
                <w:rFonts w:ascii="Garamond" w:hAnsi="Garamond"/>
                <w:sz w:val="28"/>
                <w:szCs w:val="28"/>
              </w:rPr>
              <w:t xml:space="preserve"> </w:t>
            </w:r>
            <w:proofErr w:type="spellStart"/>
            <w:r w:rsidRPr="007042C1">
              <w:rPr>
                <w:rFonts w:ascii="Garamond" w:hAnsi="Garamond"/>
                <w:sz w:val="28"/>
                <w:szCs w:val="28"/>
              </w:rPr>
              <w:t>Baase</w:t>
            </w:r>
            <w:proofErr w:type="spellEnd"/>
            <w:r w:rsidRPr="007042C1">
              <w:rPr>
                <w:rFonts w:ascii="Garamond" w:hAnsi="Garamond"/>
                <w:sz w:val="28"/>
                <w:szCs w:val="28"/>
              </w:rPr>
              <w:t xml:space="preserve">. </w:t>
            </w:r>
            <w:proofErr w:type="spellStart"/>
            <w:r w:rsidRPr="007042C1">
              <w:rPr>
                <w:rFonts w:ascii="Garamond" w:hAnsi="Garamond"/>
                <w:sz w:val="28"/>
                <w:szCs w:val="28"/>
              </w:rPr>
              <w:t>Hiarn</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der y </w:t>
            </w:r>
            <w:proofErr w:type="spellStart"/>
            <w:r w:rsidRPr="007042C1">
              <w:rPr>
                <w:rFonts w:ascii="Garamond" w:hAnsi="Garamond"/>
                <w:sz w:val="28"/>
                <w:szCs w:val="28"/>
              </w:rPr>
              <w:t>smooinaghtyn</w:t>
            </w:r>
            <w:proofErr w:type="spellEnd"/>
            <w:r w:rsidRPr="007042C1">
              <w:rPr>
                <w:rFonts w:ascii="Garamond" w:hAnsi="Garamond"/>
                <w:sz w:val="28"/>
                <w:szCs w:val="28"/>
              </w:rPr>
              <w:t xml:space="preserve"> </w:t>
            </w:r>
            <w:proofErr w:type="spellStart"/>
            <w:r w:rsidRPr="007042C1">
              <w:rPr>
                <w:rFonts w:ascii="Garamond" w:hAnsi="Garamond"/>
                <w:sz w:val="28"/>
                <w:szCs w:val="28"/>
              </w:rPr>
              <w:t>shoh</w:t>
            </w:r>
            <w:proofErr w:type="spellEnd"/>
            <w:r w:rsidRPr="007042C1">
              <w:rPr>
                <w:rFonts w:ascii="Garamond" w:hAnsi="Garamond"/>
                <w:sz w:val="28"/>
                <w:szCs w:val="28"/>
              </w:rPr>
              <w:t xml:space="preserve"> </w:t>
            </w:r>
            <w:proofErr w:type="spellStart"/>
            <w:r w:rsidRPr="007042C1">
              <w:rPr>
                <w:rFonts w:ascii="Garamond" w:hAnsi="Garamond"/>
                <w:sz w:val="28"/>
                <w:szCs w:val="28"/>
              </w:rPr>
              <w:t>orrin</w:t>
            </w:r>
            <w:proofErr w:type="spellEnd"/>
            <w:r w:rsidRPr="007042C1">
              <w:rPr>
                <w:rFonts w:ascii="Garamond" w:hAnsi="Garamond"/>
                <w:sz w:val="28"/>
                <w:szCs w:val="28"/>
              </w:rPr>
              <w:t xml:space="preserve"> </w:t>
            </w:r>
            <w:proofErr w:type="spellStart"/>
            <w:r w:rsidRPr="007042C1">
              <w:rPr>
                <w:rFonts w:ascii="Garamond" w:hAnsi="Garamond"/>
                <w:sz w:val="28"/>
                <w:szCs w:val="28"/>
              </w:rPr>
              <w:t>ve</w:t>
            </w:r>
            <w:proofErr w:type="spellEnd"/>
            <w:r w:rsidRPr="007042C1">
              <w:rPr>
                <w:rFonts w:ascii="Garamond" w:hAnsi="Garamond"/>
                <w:sz w:val="28"/>
                <w:szCs w:val="28"/>
              </w:rPr>
              <w:t xml:space="preserve"> </w:t>
            </w:r>
            <w:proofErr w:type="spellStart"/>
            <w:r w:rsidRPr="007042C1">
              <w:rPr>
                <w:rFonts w:ascii="Garamond" w:hAnsi="Garamond"/>
                <w:sz w:val="28"/>
                <w:szCs w:val="28"/>
              </w:rPr>
              <w:t>kiarralagh</w:t>
            </w:r>
            <w:proofErr w:type="spellEnd"/>
            <w:r w:rsidRPr="007042C1">
              <w:rPr>
                <w:rFonts w:ascii="Garamond" w:hAnsi="Garamond"/>
                <w:sz w:val="28"/>
                <w:szCs w:val="28"/>
              </w:rPr>
              <w:t xml:space="preserve"> </w:t>
            </w:r>
            <w:proofErr w:type="spellStart"/>
            <w:r w:rsidRPr="007042C1">
              <w:rPr>
                <w:rFonts w:ascii="Garamond" w:hAnsi="Garamond"/>
                <w:sz w:val="28"/>
                <w:szCs w:val="28"/>
              </w:rPr>
              <w:t>cre’n</w:t>
            </w:r>
            <w:proofErr w:type="spellEnd"/>
            <w:r w:rsidRPr="007042C1">
              <w:rPr>
                <w:rFonts w:ascii="Garamond" w:hAnsi="Garamond"/>
                <w:sz w:val="28"/>
                <w:szCs w:val="28"/>
              </w:rPr>
              <w:t xml:space="preserve"> </w:t>
            </w:r>
            <w:proofErr w:type="spellStart"/>
            <w:r w:rsidRPr="007042C1">
              <w:rPr>
                <w:rFonts w:ascii="Garamond" w:hAnsi="Garamond"/>
                <w:sz w:val="28"/>
                <w:szCs w:val="28"/>
              </w:rPr>
              <w:t>aght</w:t>
            </w:r>
            <w:proofErr w:type="spellEnd"/>
            <w:r w:rsidRPr="007042C1">
              <w:rPr>
                <w:rFonts w:ascii="Garamond" w:hAnsi="Garamond"/>
                <w:sz w:val="28"/>
                <w:szCs w:val="28"/>
              </w:rPr>
              <w:t xml:space="preserve"> nee mad </w:t>
            </w:r>
            <w:proofErr w:type="spellStart"/>
            <w:r w:rsidRPr="007042C1">
              <w:rPr>
                <w:rFonts w:ascii="Garamond" w:hAnsi="Garamond"/>
                <w:sz w:val="28"/>
                <w:szCs w:val="28"/>
              </w:rPr>
              <w:t>beaghey</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vod</w:t>
            </w:r>
            <w:proofErr w:type="spellEnd"/>
            <w:r w:rsidRPr="007042C1">
              <w:rPr>
                <w:rFonts w:ascii="Garamond" w:hAnsi="Garamond"/>
                <w:sz w:val="28"/>
                <w:szCs w:val="28"/>
              </w:rPr>
              <w:t xml:space="preserve"> mad Pian </w:t>
            </w:r>
            <w:proofErr w:type="spellStart"/>
            <w:r w:rsidRPr="007042C1">
              <w:rPr>
                <w:rFonts w:ascii="Garamond" w:hAnsi="Garamond"/>
                <w:sz w:val="28"/>
                <w:szCs w:val="28"/>
              </w:rPr>
              <w:t>sharroo</w:t>
            </w:r>
            <w:proofErr w:type="spellEnd"/>
            <w:r w:rsidRPr="007042C1">
              <w:rPr>
                <w:rFonts w:ascii="Garamond" w:hAnsi="Garamond"/>
                <w:sz w:val="28"/>
                <w:szCs w:val="28"/>
              </w:rPr>
              <w:t xml:space="preserve"> </w:t>
            </w:r>
            <w:proofErr w:type="spellStart"/>
            <w:r w:rsidRPr="007042C1">
              <w:rPr>
                <w:rFonts w:ascii="Garamond" w:hAnsi="Garamond"/>
                <w:sz w:val="28"/>
                <w:szCs w:val="28"/>
              </w:rPr>
              <w:t>yn</w:t>
            </w:r>
            <w:proofErr w:type="spellEnd"/>
            <w:r w:rsidRPr="007042C1">
              <w:rPr>
                <w:rFonts w:ascii="Garamond" w:hAnsi="Garamond"/>
                <w:sz w:val="28"/>
                <w:szCs w:val="28"/>
              </w:rPr>
              <w:t xml:space="preserve"> </w:t>
            </w:r>
            <w:proofErr w:type="spellStart"/>
            <w:r w:rsidRPr="007042C1">
              <w:rPr>
                <w:rFonts w:ascii="Garamond" w:hAnsi="Garamond"/>
                <w:sz w:val="28"/>
                <w:szCs w:val="28"/>
              </w:rPr>
              <w:t>Baase</w:t>
            </w:r>
            <w:proofErr w:type="spellEnd"/>
            <w:r w:rsidRPr="007042C1">
              <w:rPr>
                <w:rFonts w:ascii="Garamond" w:hAnsi="Garamond"/>
                <w:sz w:val="28"/>
                <w:szCs w:val="28"/>
              </w:rPr>
              <w:t xml:space="preserve"> ta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bragh</w:t>
            </w:r>
            <w:proofErr w:type="spellEnd"/>
            <w:r w:rsidRPr="007042C1">
              <w:rPr>
                <w:rFonts w:ascii="Garamond" w:hAnsi="Garamond"/>
                <w:sz w:val="28"/>
                <w:szCs w:val="28"/>
              </w:rPr>
              <w:t xml:space="preserve"> </w:t>
            </w:r>
            <w:proofErr w:type="spellStart"/>
            <w:r w:rsidRPr="007042C1">
              <w:rPr>
                <w:rFonts w:ascii="Garamond" w:hAnsi="Garamond"/>
                <w:sz w:val="28"/>
                <w:szCs w:val="28"/>
              </w:rPr>
              <w:t>farraghtyn</w:t>
            </w:r>
            <w:proofErr w:type="spellEnd"/>
            <w:r w:rsidRPr="007042C1">
              <w:rPr>
                <w:rFonts w:ascii="Garamond" w:hAnsi="Garamond"/>
                <w:sz w:val="28"/>
                <w:szCs w:val="28"/>
              </w:rPr>
              <w:t xml:space="preserve"> y </w:t>
            </w:r>
            <w:proofErr w:type="spellStart"/>
            <w:r w:rsidRPr="007042C1">
              <w:rPr>
                <w:rFonts w:ascii="Garamond" w:hAnsi="Garamond"/>
                <w:sz w:val="28"/>
                <w:szCs w:val="28"/>
              </w:rPr>
              <w:t>haghney</w:t>
            </w:r>
            <w:proofErr w:type="spellEnd"/>
            <w:r w:rsidRPr="007042C1">
              <w:rPr>
                <w:rFonts w:ascii="Garamond" w:hAnsi="Garamond"/>
                <w:sz w:val="28"/>
                <w:szCs w:val="28"/>
              </w:rPr>
              <w:t xml:space="preserve">. </w:t>
            </w:r>
          </w:p>
        </w:tc>
        <w:tc>
          <w:tcPr>
            <w:tcW w:w="0" w:type="auto"/>
          </w:tcPr>
          <w:p w14:paraId="4CA6DDF4" w14:textId="77777777" w:rsidR="00C35347" w:rsidRPr="00AA45F7" w:rsidRDefault="00C35347" w:rsidP="00AA45F7">
            <w:pPr>
              <w:pStyle w:val="ListParagraph"/>
              <w:ind w:left="0" w:firstLine="227"/>
              <w:contextualSpacing w:val="0"/>
              <w:jc w:val="both"/>
              <w:rPr>
                <w:rFonts w:ascii="Garamond" w:hAnsi="Garamond" w:cs="GlyphLessFont"/>
                <w:i/>
                <w:sz w:val="28"/>
                <w:szCs w:val="28"/>
              </w:rPr>
            </w:pPr>
            <w:r w:rsidRPr="00AA45F7">
              <w:rPr>
                <w:rFonts w:ascii="Garamond" w:hAnsi="Garamond" w:cs="GlyphLessFont"/>
                <w:i/>
                <w:sz w:val="28"/>
                <w:szCs w:val="28"/>
              </w:rPr>
              <w:t>In the midst of Life we are in Death. Lord grant that these thoughts may make us careful how we Live, that we may escape the bitter Pains of Eternal Death.</w:t>
            </w:r>
          </w:p>
        </w:tc>
      </w:tr>
      <w:tr w:rsidR="00C35347" w:rsidRPr="005A761C" w14:paraId="611F8DB4" w14:textId="77777777" w:rsidTr="000D4934">
        <w:tc>
          <w:tcPr>
            <w:tcW w:w="0" w:type="auto"/>
          </w:tcPr>
          <w:p w14:paraId="1493CC04" w14:textId="77777777" w:rsidR="00C35347" w:rsidRPr="007042C1" w:rsidRDefault="00C35347" w:rsidP="00DB60C3">
            <w:pPr>
              <w:pStyle w:val="CM3"/>
              <w:widowControl/>
              <w:spacing w:line="240" w:lineRule="auto"/>
              <w:ind w:firstLine="227"/>
              <w:jc w:val="both"/>
              <w:rPr>
                <w:rFonts w:ascii="Garamond" w:hAnsi="Garamond"/>
                <w:sz w:val="28"/>
                <w:szCs w:val="28"/>
              </w:rPr>
            </w:pPr>
            <w:proofErr w:type="spellStart"/>
            <w:r w:rsidRPr="007042C1">
              <w:rPr>
                <w:rFonts w:ascii="Garamond" w:hAnsi="Garamond"/>
                <w:sz w:val="28"/>
                <w:szCs w:val="28"/>
              </w:rPr>
              <w:t>Gow</w:t>
            </w:r>
            <w:proofErr w:type="spellEnd"/>
            <w:r w:rsidRPr="007042C1">
              <w:rPr>
                <w:rFonts w:ascii="Garamond" w:hAnsi="Garamond"/>
                <w:sz w:val="28"/>
                <w:szCs w:val="28"/>
              </w:rPr>
              <w:t xml:space="preserve"> </w:t>
            </w:r>
            <w:proofErr w:type="spellStart"/>
            <w:r w:rsidRPr="007042C1">
              <w:rPr>
                <w:rFonts w:ascii="Garamond" w:hAnsi="Garamond"/>
                <w:sz w:val="28"/>
                <w:szCs w:val="28"/>
              </w:rPr>
              <w:t>woin</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chooilley</w:t>
            </w:r>
            <w:proofErr w:type="spellEnd"/>
            <w:r w:rsidRPr="007042C1">
              <w:rPr>
                <w:rFonts w:ascii="Garamond" w:hAnsi="Garamond"/>
                <w:sz w:val="28"/>
                <w:szCs w:val="28"/>
              </w:rPr>
              <w:t xml:space="preserve"> vee-</w:t>
            </w:r>
            <w:proofErr w:type="spellStart"/>
            <w:r w:rsidRPr="007042C1">
              <w:rPr>
                <w:rFonts w:ascii="Garamond" w:hAnsi="Garamond"/>
                <w:sz w:val="28"/>
                <w:szCs w:val="28"/>
              </w:rPr>
              <w:t>hushtey</w:t>
            </w:r>
            <w:proofErr w:type="spellEnd"/>
            <w:r w:rsidRPr="007042C1">
              <w:rPr>
                <w:rFonts w:ascii="Garamond" w:hAnsi="Garamond"/>
                <w:sz w:val="28"/>
                <w:szCs w:val="28"/>
              </w:rPr>
              <w:t xml:space="preserve"> </w:t>
            </w:r>
            <w:proofErr w:type="spellStart"/>
            <w:r w:rsidRPr="007042C1">
              <w:rPr>
                <w:rFonts w:ascii="Garamond" w:hAnsi="Garamond"/>
                <w:sz w:val="28"/>
                <w:szCs w:val="28"/>
              </w:rPr>
              <w:t>creoghys</w:t>
            </w:r>
            <w:proofErr w:type="spellEnd"/>
            <w:r w:rsidRPr="007042C1">
              <w:rPr>
                <w:rFonts w:ascii="Garamond" w:hAnsi="Garamond"/>
                <w:sz w:val="28"/>
                <w:szCs w:val="28"/>
              </w:rPr>
              <w:t xml:space="preserve"> Cree as </w:t>
            </w:r>
            <w:proofErr w:type="spellStart"/>
            <w:r w:rsidRPr="007042C1">
              <w:rPr>
                <w:rFonts w:ascii="Garamond" w:hAnsi="Garamond"/>
                <w:sz w:val="28"/>
                <w:szCs w:val="28"/>
              </w:rPr>
              <w:t>rou</w:t>
            </w:r>
            <w:r>
              <w:rPr>
                <w:rFonts w:ascii="Garamond" w:hAnsi="Garamond"/>
                <w:sz w:val="28"/>
                <w:szCs w:val="28"/>
              </w:rPr>
              <w:t>y</w:t>
            </w:r>
            <w:r w:rsidRPr="007042C1">
              <w:rPr>
                <w:rFonts w:ascii="Garamond" w:hAnsi="Garamond"/>
                <w:sz w:val="28"/>
                <w:szCs w:val="28"/>
              </w:rPr>
              <w:t>r</w:t>
            </w:r>
            <w:proofErr w:type="spellEnd"/>
            <w:r w:rsidRPr="007042C1">
              <w:rPr>
                <w:rFonts w:ascii="Garamond" w:hAnsi="Garamond"/>
                <w:sz w:val="28"/>
                <w:szCs w:val="28"/>
              </w:rPr>
              <w:t xml:space="preserve"> </w:t>
            </w:r>
            <w:proofErr w:type="spellStart"/>
            <w:r w:rsidRPr="007042C1">
              <w:rPr>
                <w:rFonts w:ascii="Garamond" w:hAnsi="Garamond"/>
                <w:sz w:val="28"/>
                <w:szCs w:val="28"/>
              </w:rPr>
              <w:t>kiarrail</w:t>
            </w:r>
            <w:proofErr w:type="spellEnd"/>
            <w:r w:rsidRPr="007042C1">
              <w:rPr>
                <w:rFonts w:ascii="Garamond" w:hAnsi="Garamond"/>
                <w:sz w:val="28"/>
                <w:szCs w:val="28"/>
              </w:rPr>
              <w:t xml:space="preserve"> </w:t>
            </w:r>
            <w:proofErr w:type="spellStart"/>
            <w:r w:rsidRPr="007042C1">
              <w:rPr>
                <w:rFonts w:ascii="Garamond" w:hAnsi="Garamond"/>
                <w:sz w:val="28"/>
                <w:szCs w:val="28"/>
              </w:rPr>
              <w:t>seihltagh</w:t>
            </w:r>
            <w:proofErr w:type="spellEnd"/>
            <w:r w:rsidRPr="007042C1">
              <w:rPr>
                <w:rFonts w:ascii="Garamond" w:hAnsi="Garamond"/>
                <w:sz w:val="28"/>
                <w:szCs w:val="28"/>
              </w:rPr>
              <w:t xml:space="preserve">. </w:t>
            </w:r>
          </w:p>
        </w:tc>
        <w:tc>
          <w:tcPr>
            <w:tcW w:w="0" w:type="auto"/>
          </w:tcPr>
          <w:p w14:paraId="05066363" w14:textId="77777777" w:rsidR="00C35347" w:rsidRPr="00AA45F7" w:rsidRDefault="00C35347" w:rsidP="00AA45F7">
            <w:pPr>
              <w:pStyle w:val="ListParagraph"/>
              <w:ind w:left="0" w:firstLine="227"/>
              <w:contextualSpacing w:val="0"/>
              <w:jc w:val="both"/>
              <w:rPr>
                <w:rFonts w:ascii="Garamond" w:hAnsi="Garamond" w:cs="GlyphLessFont"/>
                <w:i/>
                <w:sz w:val="28"/>
                <w:szCs w:val="28"/>
              </w:rPr>
            </w:pPr>
            <w:r w:rsidRPr="00AA45F7">
              <w:rPr>
                <w:rFonts w:ascii="Garamond" w:hAnsi="Garamond" w:cs="GlyphLessFont"/>
                <w:i/>
                <w:sz w:val="28"/>
                <w:szCs w:val="28"/>
              </w:rPr>
              <w:t>Take from us all Ignorance, hardness of Heart, and too much carefulness for the things of this Life.</w:t>
            </w:r>
          </w:p>
        </w:tc>
      </w:tr>
      <w:tr w:rsidR="00C35347" w:rsidRPr="005A761C" w14:paraId="490979B2" w14:textId="77777777" w:rsidTr="000D4934">
        <w:tc>
          <w:tcPr>
            <w:tcW w:w="0" w:type="auto"/>
          </w:tcPr>
          <w:p w14:paraId="128C09D6" w14:textId="77777777" w:rsidR="00C35347" w:rsidRPr="007042C1" w:rsidRDefault="00C35347" w:rsidP="00DB60C3">
            <w:pPr>
              <w:pStyle w:val="CM3"/>
              <w:widowControl/>
              <w:spacing w:line="240" w:lineRule="auto"/>
              <w:ind w:firstLine="227"/>
              <w:jc w:val="both"/>
              <w:rPr>
                <w:rFonts w:ascii="Garamond" w:hAnsi="Garamond"/>
                <w:sz w:val="28"/>
                <w:szCs w:val="28"/>
              </w:rPr>
            </w:pPr>
            <w:r w:rsidRPr="007042C1">
              <w:rPr>
                <w:rFonts w:ascii="Garamond" w:hAnsi="Garamond"/>
                <w:sz w:val="28"/>
                <w:szCs w:val="28"/>
              </w:rPr>
              <w:t xml:space="preserve">Cur </w:t>
            </w:r>
            <w:proofErr w:type="spellStart"/>
            <w:r w:rsidRPr="007042C1">
              <w:rPr>
                <w:rFonts w:ascii="Garamond" w:hAnsi="Garamond"/>
                <w:sz w:val="28"/>
                <w:szCs w:val="28"/>
              </w:rPr>
              <w:t>orrin</w:t>
            </w:r>
            <w:proofErr w:type="spellEnd"/>
            <w:r w:rsidRPr="007042C1">
              <w:rPr>
                <w:rFonts w:ascii="Garamond" w:hAnsi="Garamond"/>
                <w:sz w:val="28"/>
                <w:szCs w:val="28"/>
              </w:rPr>
              <w:t xml:space="preserve"> </w:t>
            </w:r>
            <w:proofErr w:type="spellStart"/>
            <w:r w:rsidRPr="007042C1">
              <w:rPr>
                <w:rFonts w:ascii="Garamond" w:hAnsi="Garamond"/>
                <w:sz w:val="28"/>
                <w:szCs w:val="28"/>
              </w:rPr>
              <w:t>ve</w:t>
            </w:r>
            <w:proofErr w:type="spellEnd"/>
            <w:r w:rsidRPr="007042C1">
              <w:rPr>
                <w:rFonts w:ascii="Garamond" w:hAnsi="Garamond"/>
                <w:sz w:val="28"/>
                <w:szCs w:val="28"/>
              </w:rPr>
              <w:t xml:space="preserve"> </w:t>
            </w:r>
            <w:proofErr w:type="spellStart"/>
            <w:r w:rsidRPr="007042C1">
              <w:rPr>
                <w:rFonts w:ascii="Garamond" w:hAnsi="Garamond"/>
                <w:sz w:val="28"/>
                <w:szCs w:val="28"/>
              </w:rPr>
              <w:t>nyn</w:t>
            </w:r>
            <w:proofErr w:type="spellEnd"/>
            <w:r w:rsidRPr="007042C1">
              <w:rPr>
                <w:rFonts w:ascii="Garamond" w:hAnsi="Garamond"/>
                <w:sz w:val="28"/>
                <w:szCs w:val="28"/>
              </w:rPr>
              <w:t xml:space="preserve"> </w:t>
            </w:r>
            <w:proofErr w:type="spellStart"/>
            <w:r w:rsidRPr="007042C1">
              <w:rPr>
                <w:rFonts w:ascii="Garamond" w:hAnsi="Garamond"/>
                <w:sz w:val="28"/>
                <w:szCs w:val="28"/>
              </w:rPr>
              <w:t>Lught</w:t>
            </w:r>
            <w:proofErr w:type="spellEnd"/>
            <w:r w:rsidRPr="007042C1">
              <w:rPr>
                <w:rFonts w:ascii="Garamond" w:hAnsi="Garamond"/>
                <w:sz w:val="28"/>
                <w:szCs w:val="28"/>
              </w:rPr>
              <w:t xml:space="preserve"> </w:t>
            </w:r>
            <w:proofErr w:type="spellStart"/>
            <w:r w:rsidRPr="007042C1">
              <w:rPr>
                <w:rFonts w:ascii="Garamond" w:hAnsi="Garamond"/>
                <w:sz w:val="28"/>
                <w:szCs w:val="28"/>
              </w:rPr>
              <w:t>thie</w:t>
            </w:r>
            <w:proofErr w:type="spellEnd"/>
            <w:r w:rsidRPr="007042C1">
              <w:rPr>
                <w:rFonts w:ascii="Garamond" w:hAnsi="Garamond"/>
                <w:sz w:val="28"/>
                <w:szCs w:val="28"/>
              </w:rPr>
              <w:t xml:space="preserve"> </w:t>
            </w:r>
            <w:proofErr w:type="spellStart"/>
            <w:r w:rsidRPr="007042C1">
              <w:rPr>
                <w:rFonts w:ascii="Garamond" w:hAnsi="Garamond"/>
                <w:sz w:val="28"/>
                <w:szCs w:val="28"/>
              </w:rPr>
              <w:t>aglagh</w:t>
            </w:r>
            <w:proofErr w:type="spellEnd"/>
            <w:r w:rsidRPr="007042C1">
              <w:rPr>
                <w:rFonts w:ascii="Garamond" w:hAnsi="Garamond"/>
                <w:sz w:val="28"/>
                <w:szCs w:val="28"/>
              </w:rPr>
              <w:t xml:space="preserve"> </w:t>
            </w:r>
            <w:proofErr w:type="spellStart"/>
            <w:r w:rsidRPr="007042C1">
              <w:rPr>
                <w:rFonts w:ascii="Garamond" w:hAnsi="Garamond"/>
                <w:sz w:val="28"/>
                <w:szCs w:val="28"/>
              </w:rPr>
              <w:t>roish</w:t>
            </w:r>
            <w:proofErr w:type="spellEnd"/>
            <w:r w:rsidRPr="007042C1">
              <w:rPr>
                <w:rFonts w:ascii="Garamond" w:hAnsi="Garamond"/>
                <w:sz w:val="28"/>
                <w:szCs w:val="28"/>
              </w:rPr>
              <w:t xml:space="preserve"> </w:t>
            </w:r>
            <w:proofErr w:type="spellStart"/>
            <w:r w:rsidRPr="007042C1">
              <w:rPr>
                <w:rFonts w:ascii="Garamond" w:hAnsi="Garamond"/>
                <w:sz w:val="28"/>
                <w:szCs w:val="28"/>
              </w:rPr>
              <w:t>Jee</w:t>
            </w:r>
            <w:proofErr w:type="spellEnd"/>
            <w:r w:rsidRPr="007042C1">
              <w:rPr>
                <w:rFonts w:ascii="Garamond" w:hAnsi="Garamond"/>
                <w:sz w:val="28"/>
                <w:szCs w:val="28"/>
              </w:rPr>
              <w:t xml:space="preserve">, </w:t>
            </w:r>
            <w:proofErr w:type="spellStart"/>
            <w:r w:rsidRPr="007042C1">
              <w:rPr>
                <w:rFonts w:ascii="Garamond" w:hAnsi="Garamond"/>
                <w:sz w:val="28"/>
                <w:szCs w:val="28"/>
              </w:rPr>
              <w:t>biallagh</w:t>
            </w:r>
            <w:proofErr w:type="spellEnd"/>
            <w:r w:rsidRPr="007042C1">
              <w:rPr>
                <w:rFonts w:ascii="Garamond" w:hAnsi="Garamond"/>
                <w:sz w:val="28"/>
                <w:szCs w:val="28"/>
              </w:rPr>
              <w:t xml:space="preserve"> </w:t>
            </w:r>
            <w:proofErr w:type="spellStart"/>
            <w:r w:rsidRPr="007042C1">
              <w:rPr>
                <w:rFonts w:ascii="Garamond" w:hAnsi="Garamond"/>
                <w:sz w:val="28"/>
                <w:szCs w:val="28"/>
              </w:rPr>
              <w:t>gys</w:t>
            </w:r>
            <w:proofErr w:type="spellEnd"/>
            <w:r w:rsidRPr="007042C1">
              <w:rPr>
                <w:rFonts w:ascii="Garamond" w:hAnsi="Garamond"/>
                <w:sz w:val="28"/>
                <w:szCs w:val="28"/>
              </w:rPr>
              <w:t xml:space="preserve"> </w:t>
            </w:r>
            <w:proofErr w:type="spellStart"/>
            <w:r w:rsidRPr="007042C1">
              <w:rPr>
                <w:rFonts w:ascii="Garamond" w:hAnsi="Garamond"/>
                <w:sz w:val="28"/>
                <w:szCs w:val="28"/>
              </w:rPr>
              <w:t>yn</w:t>
            </w:r>
            <w:proofErr w:type="spellEnd"/>
            <w:r w:rsidRPr="007042C1">
              <w:rPr>
                <w:rFonts w:ascii="Garamond" w:hAnsi="Garamond"/>
                <w:sz w:val="28"/>
                <w:szCs w:val="28"/>
              </w:rPr>
              <w:t xml:space="preserve"> </w:t>
            </w:r>
            <w:proofErr w:type="spellStart"/>
            <w:r w:rsidRPr="007042C1">
              <w:rPr>
                <w:rFonts w:ascii="Garamond" w:hAnsi="Garamond"/>
                <w:sz w:val="28"/>
                <w:szCs w:val="28"/>
              </w:rPr>
              <w:t>aigney</w:t>
            </w:r>
            <w:proofErr w:type="spellEnd"/>
            <w:r w:rsidRPr="007042C1">
              <w:rPr>
                <w:rFonts w:ascii="Garamond" w:hAnsi="Garamond"/>
                <w:sz w:val="28"/>
                <w:szCs w:val="28"/>
              </w:rPr>
              <w:t xml:space="preserve"> </w:t>
            </w:r>
            <w:proofErr w:type="spellStart"/>
            <w:r w:rsidRPr="007042C1">
              <w:rPr>
                <w:rFonts w:ascii="Garamond" w:hAnsi="Garamond"/>
                <w:sz w:val="28"/>
                <w:szCs w:val="28"/>
              </w:rPr>
              <w:t>bannit</w:t>
            </w:r>
            <w:proofErr w:type="spellEnd"/>
            <w:r w:rsidRPr="007042C1">
              <w:rPr>
                <w:rFonts w:ascii="Garamond" w:hAnsi="Garamond"/>
                <w:sz w:val="28"/>
                <w:szCs w:val="28"/>
              </w:rPr>
              <w:t xml:space="preserve"> </w:t>
            </w:r>
            <w:proofErr w:type="spellStart"/>
            <w:r w:rsidRPr="007042C1">
              <w:rPr>
                <w:rFonts w:ascii="Garamond" w:hAnsi="Garamond"/>
                <w:sz w:val="28"/>
                <w:szCs w:val="28"/>
              </w:rPr>
              <w:t>echyssyn</w:t>
            </w:r>
            <w:proofErr w:type="spellEnd"/>
            <w:r w:rsidRPr="007042C1">
              <w:rPr>
                <w:rFonts w:ascii="Garamond" w:hAnsi="Garamond"/>
                <w:sz w:val="28"/>
                <w:szCs w:val="28"/>
              </w:rPr>
              <w:t xml:space="preserve"> as </w:t>
            </w:r>
            <w:proofErr w:type="spellStart"/>
            <w:r w:rsidRPr="007042C1">
              <w:rPr>
                <w:rFonts w:ascii="Garamond" w:hAnsi="Garamond"/>
                <w:sz w:val="28"/>
                <w:szCs w:val="28"/>
              </w:rPr>
              <w:t>nyn</w:t>
            </w:r>
            <w:proofErr w:type="spellEnd"/>
            <w:r w:rsidRPr="007042C1">
              <w:rPr>
                <w:rFonts w:ascii="Garamond" w:hAnsi="Garamond"/>
                <w:sz w:val="28"/>
                <w:szCs w:val="28"/>
              </w:rPr>
              <w:t xml:space="preserve"> lane </w:t>
            </w:r>
            <w:proofErr w:type="spellStart"/>
            <w:r w:rsidRPr="007042C1">
              <w:rPr>
                <w:rFonts w:ascii="Garamond" w:hAnsi="Garamond"/>
                <w:sz w:val="28"/>
                <w:szCs w:val="28"/>
              </w:rPr>
              <w:t>treshteil</w:t>
            </w:r>
            <w:proofErr w:type="spellEnd"/>
            <w:r w:rsidRPr="007042C1">
              <w:rPr>
                <w:rFonts w:ascii="Garamond" w:hAnsi="Garamond"/>
                <w:sz w:val="28"/>
                <w:szCs w:val="28"/>
              </w:rPr>
              <w:t xml:space="preserve"> y </w:t>
            </w:r>
            <w:proofErr w:type="spellStart"/>
            <w:r w:rsidRPr="007042C1">
              <w:rPr>
                <w:rFonts w:ascii="Garamond" w:hAnsi="Garamond"/>
                <w:sz w:val="28"/>
                <w:szCs w:val="28"/>
              </w:rPr>
              <w:t>choyrt</w:t>
            </w:r>
            <w:proofErr w:type="spellEnd"/>
            <w:r w:rsidRPr="007042C1">
              <w:rPr>
                <w:rFonts w:ascii="Garamond" w:hAnsi="Garamond"/>
                <w:sz w:val="28"/>
                <w:szCs w:val="28"/>
              </w:rPr>
              <w:t xml:space="preserve"> </w:t>
            </w:r>
            <w:proofErr w:type="spellStart"/>
            <w:r w:rsidRPr="007042C1">
              <w:rPr>
                <w:rFonts w:ascii="Garamond" w:hAnsi="Garamond"/>
                <w:sz w:val="28"/>
                <w:szCs w:val="28"/>
              </w:rPr>
              <w:t>ayns</w:t>
            </w:r>
            <w:proofErr w:type="spellEnd"/>
            <w:r w:rsidRPr="007042C1">
              <w:rPr>
                <w:rFonts w:ascii="Garamond" w:hAnsi="Garamond"/>
                <w:sz w:val="28"/>
                <w:szCs w:val="28"/>
              </w:rPr>
              <w:t xml:space="preserve"> e </w:t>
            </w:r>
            <w:proofErr w:type="spellStart"/>
            <w:r w:rsidRPr="007042C1">
              <w:rPr>
                <w:rFonts w:ascii="Garamond" w:hAnsi="Garamond"/>
                <w:sz w:val="28"/>
                <w:szCs w:val="28"/>
              </w:rPr>
              <w:t>vygh</w:t>
            </w:r>
            <w:r>
              <w:rPr>
                <w:rFonts w:ascii="Garamond" w:hAnsi="Garamond"/>
                <w:sz w:val="28"/>
                <w:szCs w:val="28"/>
              </w:rPr>
              <w:t>y</w:t>
            </w:r>
            <w:r w:rsidRPr="007042C1">
              <w:rPr>
                <w:rFonts w:ascii="Garamond" w:hAnsi="Garamond"/>
                <w:sz w:val="28"/>
                <w:szCs w:val="28"/>
              </w:rPr>
              <w:t>n</w:t>
            </w:r>
            <w:proofErr w:type="spellEnd"/>
            <w:r w:rsidRPr="007042C1">
              <w:rPr>
                <w:rFonts w:ascii="Garamond" w:hAnsi="Garamond"/>
                <w:sz w:val="28"/>
                <w:szCs w:val="28"/>
              </w:rPr>
              <w:t xml:space="preserve">. </w:t>
            </w:r>
          </w:p>
        </w:tc>
        <w:tc>
          <w:tcPr>
            <w:tcW w:w="0" w:type="auto"/>
          </w:tcPr>
          <w:p w14:paraId="2162093F" w14:textId="77777777" w:rsidR="00C35347" w:rsidRPr="00AA45F7" w:rsidRDefault="00C35347" w:rsidP="00AA45F7">
            <w:pPr>
              <w:pStyle w:val="ListParagraph"/>
              <w:ind w:left="0" w:firstLine="227"/>
              <w:contextualSpacing w:val="0"/>
              <w:jc w:val="both"/>
              <w:rPr>
                <w:rFonts w:ascii="Garamond" w:hAnsi="Garamond" w:cs="GlyphLessFont"/>
                <w:i/>
                <w:sz w:val="28"/>
                <w:szCs w:val="28"/>
              </w:rPr>
            </w:pPr>
            <w:r w:rsidRPr="00AA45F7">
              <w:rPr>
                <w:rFonts w:ascii="Garamond" w:hAnsi="Garamond" w:cs="GlyphLessFont"/>
                <w:i/>
                <w:sz w:val="28"/>
                <w:szCs w:val="28"/>
              </w:rPr>
              <w:t xml:space="preserve">Make us an </w:t>
            </w:r>
            <w:proofErr w:type="spellStart"/>
            <w:r w:rsidRPr="00AA45F7">
              <w:rPr>
                <w:rFonts w:ascii="Garamond" w:hAnsi="Garamond" w:cs="GlyphLessFont"/>
                <w:i/>
                <w:sz w:val="28"/>
                <w:szCs w:val="28"/>
              </w:rPr>
              <w:t>Houshold</w:t>
            </w:r>
            <w:proofErr w:type="spellEnd"/>
            <w:r w:rsidRPr="00AA45F7">
              <w:rPr>
                <w:rFonts w:ascii="Garamond" w:hAnsi="Garamond" w:cs="GlyphLessFont"/>
                <w:i/>
                <w:sz w:val="28"/>
                <w:szCs w:val="28"/>
              </w:rPr>
              <w:t xml:space="preserve"> fearing God, submitting </w:t>
            </w:r>
            <w:proofErr w:type="spellStart"/>
            <w:r w:rsidRPr="00AA45F7">
              <w:rPr>
                <w:rFonts w:ascii="Garamond" w:hAnsi="Garamond" w:cs="GlyphLessFont"/>
                <w:i/>
                <w:sz w:val="28"/>
                <w:szCs w:val="28"/>
              </w:rPr>
              <w:t>our selves</w:t>
            </w:r>
            <w:proofErr w:type="spellEnd"/>
            <w:r w:rsidRPr="00AA45F7">
              <w:rPr>
                <w:rFonts w:ascii="Garamond" w:hAnsi="Garamond" w:cs="GlyphLessFont"/>
                <w:i/>
                <w:sz w:val="28"/>
                <w:szCs w:val="28"/>
              </w:rPr>
              <w:t xml:space="preserve"> to his good Pleasure, and putting our whole Trust in his Mercy.</w:t>
            </w:r>
          </w:p>
        </w:tc>
      </w:tr>
      <w:tr w:rsidR="00C35347" w:rsidRPr="005A761C" w14:paraId="20503E9F" w14:textId="77777777" w:rsidTr="000D4934">
        <w:tc>
          <w:tcPr>
            <w:tcW w:w="0" w:type="auto"/>
          </w:tcPr>
          <w:p w14:paraId="0B8E8A44" w14:textId="77777777" w:rsidR="00C35347" w:rsidRPr="007042C1" w:rsidRDefault="00C35347" w:rsidP="00DB60C3">
            <w:pPr>
              <w:pStyle w:val="CM3"/>
              <w:widowControl/>
              <w:spacing w:line="240" w:lineRule="auto"/>
              <w:ind w:firstLine="227"/>
              <w:jc w:val="both"/>
              <w:rPr>
                <w:rFonts w:ascii="Garamond" w:hAnsi="Garamond"/>
                <w:sz w:val="28"/>
                <w:szCs w:val="28"/>
              </w:rPr>
            </w:pPr>
            <w:proofErr w:type="spellStart"/>
            <w:r w:rsidRPr="007042C1">
              <w:rPr>
                <w:rFonts w:ascii="Garamond" w:hAnsi="Garamond"/>
                <w:sz w:val="28"/>
                <w:szCs w:val="28"/>
              </w:rPr>
              <w:t>Bannee</w:t>
            </w:r>
            <w:proofErr w:type="spellEnd"/>
            <w:r w:rsidRPr="007042C1">
              <w:rPr>
                <w:rFonts w:ascii="Garamond" w:hAnsi="Garamond"/>
                <w:sz w:val="28"/>
                <w:szCs w:val="28"/>
              </w:rPr>
              <w:t xml:space="preserve"> </w:t>
            </w:r>
            <w:proofErr w:type="spellStart"/>
            <w:r w:rsidRPr="007042C1">
              <w:rPr>
                <w:rFonts w:ascii="Garamond" w:hAnsi="Garamond"/>
                <w:sz w:val="28"/>
                <w:szCs w:val="28"/>
              </w:rPr>
              <w:t>Chiarn</w:t>
            </w:r>
            <w:proofErr w:type="spellEnd"/>
            <w:r w:rsidRPr="007042C1">
              <w:rPr>
                <w:rFonts w:ascii="Garamond" w:hAnsi="Garamond"/>
                <w:sz w:val="28"/>
                <w:szCs w:val="28"/>
              </w:rPr>
              <w:t xml:space="preserve"> as Fir-</w:t>
            </w:r>
            <w:proofErr w:type="spellStart"/>
            <w:r w:rsidRPr="007042C1">
              <w:rPr>
                <w:rFonts w:ascii="Garamond" w:hAnsi="Garamond"/>
                <w:sz w:val="28"/>
                <w:szCs w:val="28"/>
              </w:rPr>
              <w:t>reill</w:t>
            </w:r>
            <w:proofErr w:type="spellEnd"/>
            <w:r w:rsidRPr="007042C1">
              <w:rPr>
                <w:rFonts w:ascii="Garamond" w:hAnsi="Garamond"/>
                <w:sz w:val="28"/>
                <w:szCs w:val="28"/>
              </w:rPr>
              <w:t xml:space="preserve"> </w:t>
            </w:r>
            <w:proofErr w:type="spellStart"/>
            <w:r w:rsidRPr="007042C1">
              <w:rPr>
                <w:rFonts w:ascii="Garamond" w:hAnsi="Garamond"/>
                <w:sz w:val="28"/>
                <w:szCs w:val="28"/>
              </w:rPr>
              <w:t>ny</w:t>
            </w:r>
            <w:proofErr w:type="spellEnd"/>
            <w:r w:rsidRPr="007042C1">
              <w:rPr>
                <w:rFonts w:ascii="Garamond" w:hAnsi="Garamond"/>
                <w:sz w:val="28"/>
                <w:szCs w:val="28"/>
              </w:rPr>
              <w:t xml:space="preserve"> </w:t>
            </w:r>
            <w:proofErr w:type="spellStart"/>
            <w:r w:rsidRPr="007042C1">
              <w:rPr>
                <w:rFonts w:ascii="Garamond" w:hAnsi="Garamond"/>
                <w:sz w:val="28"/>
                <w:szCs w:val="28"/>
              </w:rPr>
              <w:t>Hellan</w:t>
            </w:r>
            <w:proofErr w:type="spellEnd"/>
            <w:r w:rsidRPr="007042C1">
              <w:rPr>
                <w:rFonts w:ascii="Garamond" w:hAnsi="Garamond"/>
                <w:sz w:val="28"/>
                <w:szCs w:val="28"/>
              </w:rPr>
              <w:t xml:space="preserve"> </w:t>
            </w:r>
            <w:proofErr w:type="spellStart"/>
            <w:r w:rsidRPr="007042C1">
              <w:rPr>
                <w:rFonts w:ascii="Garamond" w:hAnsi="Garamond"/>
                <w:sz w:val="28"/>
                <w:szCs w:val="28"/>
              </w:rPr>
              <w:t>shoh</w:t>
            </w:r>
            <w:proofErr w:type="spellEnd"/>
            <w:r w:rsidRPr="007042C1">
              <w:rPr>
                <w:rFonts w:ascii="Garamond" w:hAnsi="Garamond"/>
                <w:sz w:val="28"/>
                <w:szCs w:val="28"/>
              </w:rPr>
              <w:t xml:space="preserve">, </w:t>
            </w:r>
            <w:proofErr w:type="spellStart"/>
            <w:r w:rsidRPr="007042C1">
              <w:rPr>
                <w:rFonts w:ascii="Garamond" w:hAnsi="Garamond"/>
                <w:sz w:val="28"/>
                <w:szCs w:val="28"/>
              </w:rPr>
              <w:t>yn</w:t>
            </w:r>
            <w:proofErr w:type="spellEnd"/>
            <w:r w:rsidRPr="007042C1">
              <w:rPr>
                <w:rFonts w:ascii="Garamond" w:hAnsi="Garamond"/>
                <w:sz w:val="28"/>
                <w:szCs w:val="28"/>
              </w:rPr>
              <w:t xml:space="preserve"> </w:t>
            </w:r>
            <w:proofErr w:type="spellStart"/>
            <w:r w:rsidRPr="007042C1">
              <w:rPr>
                <w:rFonts w:ascii="Garamond" w:hAnsi="Garamond"/>
                <w:sz w:val="28"/>
                <w:szCs w:val="28"/>
              </w:rPr>
              <w:t>Aspick</w:t>
            </w:r>
            <w:proofErr w:type="spellEnd"/>
            <w:r w:rsidRPr="007042C1">
              <w:rPr>
                <w:rFonts w:ascii="Garamond" w:hAnsi="Garamond"/>
                <w:sz w:val="28"/>
                <w:szCs w:val="28"/>
              </w:rPr>
              <w:t xml:space="preserve"> as </w:t>
            </w:r>
            <w:proofErr w:type="spellStart"/>
            <w:r w:rsidRPr="007042C1">
              <w:rPr>
                <w:rFonts w:ascii="Garamond" w:hAnsi="Garamond"/>
                <w:sz w:val="28"/>
                <w:szCs w:val="28"/>
              </w:rPr>
              <w:t>Boch</w:t>
            </w:r>
            <w:r>
              <w:rPr>
                <w:rFonts w:ascii="Garamond" w:hAnsi="Garamond"/>
                <w:sz w:val="28"/>
                <w:szCs w:val="28"/>
              </w:rPr>
              <w:t>y</w:t>
            </w:r>
            <w:r w:rsidRPr="007042C1">
              <w:rPr>
                <w:rFonts w:ascii="Garamond" w:hAnsi="Garamond"/>
                <w:sz w:val="28"/>
                <w:szCs w:val="28"/>
              </w:rPr>
              <w:t>llyn</w:t>
            </w:r>
            <w:proofErr w:type="spellEnd"/>
            <w:r w:rsidRPr="007042C1">
              <w:rPr>
                <w:rFonts w:ascii="Garamond" w:hAnsi="Garamond"/>
                <w:sz w:val="28"/>
                <w:szCs w:val="28"/>
              </w:rPr>
              <w:t xml:space="preserve"> </w:t>
            </w:r>
            <w:proofErr w:type="spellStart"/>
            <w:r w:rsidRPr="007042C1">
              <w:rPr>
                <w:rFonts w:ascii="Garamond" w:hAnsi="Garamond"/>
                <w:sz w:val="28"/>
                <w:szCs w:val="28"/>
              </w:rPr>
              <w:t>shioltane</w:t>
            </w:r>
            <w:proofErr w:type="spellEnd"/>
            <w:r w:rsidRPr="007042C1">
              <w:rPr>
                <w:rFonts w:ascii="Garamond" w:hAnsi="Garamond"/>
                <w:sz w:val="28"/>
                <w:szCs w:val="28"/>
              </w:rPr>
              <w:t xml:space="preserve"> </w:t>
            </w:r>
            <w:proofErr w:type="spellStart"/>
            <w:r w:rsidRPr="007042C1">
              <w:rPr>
                <w:rFonts w:ascii="Garamond" w:hAnsi="Garamond"/>
                <w:sz w:val="28"/>
                <w:szCs w:val="28"/>
              </w:rPr>
              <w:t>Chreest</w:t>
            </w:r>
            <w:proofErr w:type="spellEnd"/>
            <w:r w:rsidRPr="007042C1">
              <w:rPr>
                <w:rFonts w:ascii="Garamond" w:hAnsi="Garamond"/>
                <w:sz w:val="28"/>
                <w:szCs w:val="28"/>
              </w:rPr>
              <w:t xml:space="preserve"> as </w:t>
            </w:r>
            <w:proofErr w:type="spellStart"/>
            <w:r w:rsidRPr="007042C1">
              <w:rPr>
                <w:rFonts w:ascii="Garamond" w:hAnsi="Garamond"/>
                <w:sz w:val="28"/>
                <w:szCs w:val="28"/>
              </w:rPr>
              <w:t>frei</w:t>
            </w:r>
            <w:r>
              <w:rPr>
                <w:rFonts w:ascii="Garamond" w:hAnsi="Garamond"/>
                <w:sz w:val="28"/>
                <w:szCs w:val="28"/>
              </w:rPr>
              <w:t>l</w:t>
            </w:r>
            <w:r w:rsidRPr="007042C1">
              <w:rPr>
                <w:rFonts w:ascii="Garamond" w:hAnsi="Garamond"/>
                <w:sz w:val="28"/>
                <w:szCs w:val="28"/>
              </w:rPr>
              <w:t>l</w:t>
            </w:r>
            <w:proofErr w:type="spellEnd"/>
            <w:r w:rsidRPr="007042C1">
              <w:rPr>
                <w:rFonts w:ascii="Garamond" w:hAnsi="Garamond"/>
                <w:sz w:val="28"/>
                <w:szCs w:val="28"/>
              </w:rPr>
              <w:t xml:space="preserve"> </w:t>
            </w:r>
            <w:proofErr w:type="spellStart"/>
            <w:r w:rsidRPr="007042C1">
              <w:rPr>
                <w:rFonts w:ascii="Garamond" w:hAnsi="Garamond"/>
                <w:sz w:val="28"/>
                <w:szCs w:val="28"/>
              </w:rPr>
              <w:t>dooin</w:t>
            </w:r>
            <w:proofErr w:type="spellEnd"/>
            <w:r w:rsidRPr="007042C1">
              <w:rPr>
                <w:rFonts w:ascii="Garamond" w:hAnsi="Garamond"/>
                <w:sz w:val="28"/>
                <w:szCs w:val="28"/>
              </w:rPr>
              <w:t xml:space="preserve"> </w:t>
            </w:r>
            <w:proofErr w:type="spellStart"/>
            <w:r w:rsidRPr="007042C1">
              <w:rPr>
                <w:rFonts w:ascii="Garamond" w:hAnsi="Garamond"/>
                <w:sz w:val="28"/>
                <w:szCs w:val="28"/>
              </w:rPr>
              <w:t>ny</w:t>
            </w:r>
            <w:proofErr w:type="spellEnd"/>
            <w:r w:rsidRPr="007042C1">
              <w:rPr>
                <w:rFonts w:ascii="Garamond" w:hAnsi="Garamond"/>
                <w:sz w:val="28"/>
                <w:szCs w:val="28"/>
              </w:rPr>
              <w:t xml:space="preserve"> </w:t>
            </w:r>
            <w:proofErr w:type="spellStart"/>
            <w:r w:rsidRPr="007042C1">
              <w:rPr>
                <w:rFonts w:ascii="Garamond" w:hAnsi="Garamond"/>
                <w:sz w:val="28"/>
                <w:szCs w:val="28"/>
              </w:rPr>
              <w:t>sasyn</w:t>
            </w:r>
            <w:proofErr w:type="spellEnd"/>
            <w:r w:rsidRPr="007042C1">
              <w:rPr>
                <w:rFonts w:ascii="Garamond" w:hAnsi="Garamond"/>
                <w:sz w:val="28"/>
                <w:szCs w:val="28"/>
              </w:rPr>
              <w:t xml:space="preserve"> </w:t>
            </w:r>
            <w:proofErr w:type="spellStart"/>
            <w:r w:rsidRPr="007042C1">
              <w:rPr>
                <w:rFonts w:ascii="Garamond" w:hAnsi="Garamond"/>
                <w:sz w:val="28"/>
                <w:szCs w:val="28"/>
              </w:rPr>
              <w:t>grasoil</w:t>
            </w:r>
            <w:proofErr w:type="spellEnd"/>
            <w:r w:rsidRPr="007042C1">
              <w:rPr>
                <w:rFonts w:ascii="Garamond" w:hAnsi="Garamond"/>
                <w:sz w:val="28"/>
                <w:szCs w:val="28"/>
              </w:rPr>
              <w:t xml:space="preserve"> as y </w:t>
            </w:r>
            <w:proofErr w:type="spellStart"/>
            <w:r w:rsidRPr="007042C1">
              <w:rPr>
                <w:rFonts w:ascii="Garamond" w:hAnsi="Garamond"/>
                <w:sz w:val="28"/>
                <w:szCs w:val="28"/>
              </w:rPr>
              <w:t>shee</w:t>
            </w:r>
            <w:proofErr w:type="spellEnd"/>
            <w:r w:rsidRPr="007042C1">
              <w:rPr>
                <w:rFonts w:ascii="Garamond" w:hAnsi="Garamond"/>
                <w:sz w:val="28"/>
                <w:szCs w:val="28"/>
              </w:rPr>
              <w:t xml:space="preserve"> as </w:t>
            </w:r>
            <w:proofErr w:type="spellStart"/>
            <w:r>
              <w:rPr>
                <w:rFonts w:ascii="Garamond" w:hAnsi="Garamond"/>
                <w:sz w:val="28"/>
                <w:szCs w:val="28"/>
              </w:rPr>
              <w:t>a</w:t>
            </w:r>
            <w:r w:rsidRPr="007042C1">
              <w:rPr>
                <w:rFonts w:ascii="Garamond" w:hAnsi="Garamond"/>
                <w:sz w:val="28"/>
                <w:szCs w:val="28"/>
              </w:rPr>
              <w:t>nnanys</w:t>
            </w:r>
            <w:proofErr w:type="spellEnd"/>
            <w:r w:rsidRPr="007042C1">
              <w:rPr>
                <w:rFonts w:ascii="Garamond" w:hAnsi="Garamond"/>
                <w:sz w:val="28"/>
                <w:szCs w:val="28"/>
              </w:rPr>
              <w:t xml:space="preserve"> </w:t>
            </w:r>
            <w:proofErr w:type="spellStart"/>
            <w:r w:rsidRPr="007042C1">
              <w:rPr>
                <w:rFonts w:ascii="Garamond" w:hAnsi="Garamond"/>
                <w:sz w:val="28"/>
                <w:szCs w:val="28"/>
              </w:rPr>
              <w:t>bannit</w:t>
            </w:r>
            <w:proofErr w:type="spellEnd"/>
            <w:r w:rsidRPr="007042C1">
              <w:rPr>
                <w:rFonts w:ascii="Garamond" w:hAnsi="Garamond"/>
                <w:sz w:val="28"/>
                <w:szCs w:val="28"/>
              </w:rPr>
              <w:t xml:space="preserve"> ta ain </w:t>
            </w:r>
            <w:proofErr w:type="spellStart"/>
            <w:r w:rsidRPr="007042C1">
              <w:rPr>
                <w:rFonts w:ascii="Garamond" w:hAnsi="Garamond"/>
                <w:sz w:val="28"/>
                <w:szCs w:val="28"/>
              </w:rPr>
              <w:t>liorish</w:t>
            </w:r>
            <w:proofErr w:type="spellEnd"/>
            <w:r w:rsidRPr="007042C1">
              <w:rPr>
                <w:rFonts w:ascii="Garamond" w:hAnsi="Garamond"/>
                <w:sz w:val="28"/>
                <w:szCs w:val="28"/>
              </w:rPr>
              <w:t xml:space="preserve"> y </w:t>
            </w:r>
            <w:proofErr w:type="spellStart"/>
            <w:r w:rsidRPr="007042C1">
              <w:rPr>
                <w:rFonts w:ascii="Garamond" w:hAnsi="Garamond"/>
                <w:sz w:val="28"/>
                <w:szCs w:val="28"/>
              </w:rPr>
              <w:t>viys</w:t>
            </w:r>
            <w:proofErr w:type="spellEnd"/>
            <w:r w:rsidRPr="007042C1">
              <w:rPr>
                <w:rFonts w:ascii="Garamond" w:hAnsi="Garamond"/>
                <w:sz w:val="28"/>
                <w:szCs w:val="28"/>
              </w:rPr>
              <w:t xml:space="preserve"> </w:t>
            </w:r>
            <w:proofErr w:type="spellStart"/>
            <w:r w:rsidRPr="007042C1">
              <w:rPr>
                <w:rFonts w:ascii="Garamond" w:hAnsi="Garamond"/>
                <w:sz w:val="28"/>
                <w:szCs w:val="28"/>
              </w:rPr>
              <w:t>ayds</w:t>
            </w:r>
            <w:proofErr w:type="spellEnd"/>
            <w:r w:rsidRPr="007042C1">
              <w:rPr>
                <w:rFonts w:ascii="Garamond" w:hAnsi="Garamond"/>
                <w:sz w:val="28"/>
                <w:szCs w:val="28"/>
              </w:rPr>
              <w:t xml:space="preserve">. </w:t>
            </w:r>
          </w:p>
        </w:tc>
        <w:tc>
          <w:tcPr>
            <w:tcW w:w="0" w:type="auto"/>
          </w:tcPr>
          <w:p w14:paraId="765B1C0E" w14:textId="77777777" w:rsidR="00C35347" w:rsidRPr="00AA45F7" w:rsidRDefault="00C35347" w:rsidP="00AA45F7">
            <w:pPr>
              <w:pStyle w:val="ListParagraph"/>
              <w:ind w:left="0" w:firstLine="227"/>
              <w:contextualSpacing w:val="0"/>
              <w:jc w:val="both"/>
              <w:rPr>
                <w:rFonts w:ascii="Garamond" w:hAnsi="Garamond" w:cs="GlyphLessFont"/>
                <w:i/>
                <w:sz w:val="28"/>
                <w:szCs w:val="28"/>
              </w:rPr>
            </w:pPr>
            <w:r w:rsidRPr="00AA45F7">
              <w:rPr>
                <w:rFonts w:ascii="Garamond" w:hAnsi="Garamond" w:cs="GlyphLessFont"/>
                <w:i/>
                <w:sz w:val="28"/>
                <w:szCs w:val="28"/>
              </w:rPr>
              <w:t>Bless the Lord and Government of this Isle, The Bishop and Pastors of Christ’s Flock, and continue to us the Means of Grace, and the Blessings of Peace and Unity which by thy Goodness we enjoy.</w:t>
            </w:r>
          </w:p>
        </w:tc>
      </w:tr>
      <w:tr w:rsidR="00C35347" w:rsidRPr="005A761C" w14:paraId="78E357C7" w14:textId="77777777" w:rsidTr="000D4934">
        <w:tc>
          <w:tcPr>
            <w:tcW w:w="0" w:type="auto"/>
          </w:tcPr>
          <w:p w14:paraId="417F2537" w14:textId="77777777" w:rsidR="00C35347" w:rsidRPr="007042C1" w:rsidRDefault="00C35347" w:rsidP="00DB60C3">
            <w:pPr>
              <w:pStyle w:val="CM3"/>
              <w:widowControl/>
              <w:spacing w:line="240" w:lineRule="auto"/>
              <w:ind w:firstLine="227"/>
              <w:jc w:val="both"/>
              <w:rPr>
                <w:rFonts w:ascii="Garamond" w:hAnsi="Garamond"/>
                <w:sz w:val="28"/>
                <w:szCs w:val="28"/>
              </w:rPr>
            </w:pPr>
            <w:proofErr w:type="spellStart"/>
            <w:r w:rsidRPr="007042C1">
              <w:rPr>
                <w:rFonts w:ascii="Garamond" w:hAnsi="Garamond"/>
                <w:sz w:val="28"/>
                <w:szCs w:val="28"/>
              </w:rPr>
              <w:t>Lig</w:t>
            </w:r>
            <w:proofErr w:type="spellEnd"/>
            <w:r w:rsidRPr="007042C1">
              <w:rPr>
                <w:rFonts w:ascii="Garamond" w:hAnsi="Garamond"/>
                <w:sz w:val="28"/>
                <w:szCs w:val="28"/>
              </w:rPr>
              <w:t xml:space="preserve"> da </w:t>
            </w:r>
            <w:proofErr w:type="spellStart"/>
            <w:r w:rsidRPr="007042C1">
              <w:rPr>
                <w:rFonts w:ascii="Garamond" w:hAnsi="Garamond"/>
                <w:sz w:val="28"/>
                <w:szCs w:val="28"/>
              </w:rPr>
              <w:t>dty</w:t>
            </w:r>
            <w:proofErr w:type="spellEnd"/>
            <w:r w:rsidRPr="007042C1">
              <w:rPr>
                <w:rFonts w:ascii="Garamond" w:hAnsi="Garamond"/>
                <w:sz w:val="28"/>
                <w:szCs w:val="28"/>
              </w:rPr>
              <w:t xml:space="preserve"> </w:t>
            </w:r>
            <w:proofErr w:type="spellStart"/>
            <w:r w:rsidRPr="007042C1">
              <w:rPr>
                <w:rFonts w:ascii="Garamond" w:hAnsi="Garamond"/>
                <w:sz w:val="28"/>
                <w:szCs w:val="28"/>
              </w:rPr>
              <w:t>vannaght</w:t>
            </w:r>
            <w:proofErr w:type="spellEnd"/>
            <w:r w:rsidRPr="007042C1">
              <w:rPr>
                <w:rFonts w:ascii="Garamond" w:hAnsi="Garamond"/>
                <w:sz w:val="28"/>
                <w:szCs w:val="28"/>
              </w:rPr>
              <w:t xml:space="preserve">, O </w:t>
            </w:r>
            <w:proofErr w:type="spellStart"/>
            <w:r w:rsidRPr="007042C1">
              <w:rPr>
                <w:rFonts w:ascii="Garamond" w:hAnsi="Garamond"/>
                <w:sz w:val="28"/>
                <w:szCs w:val="28"/>
              </w:rPr>
              <w:t>Hiarn</w:t>
            </w:r>
            <w:proofErr w:type="spellEnd"/>
            <w:r w:rsidRPr="007042C1">
              <w:rPr>
                <w:rFonts w:ascii="Garamond" w:hAnsi="Garamond"/>
                <w:sz w:val="28"/>
                <w:szCs w:val="28"/>
              </w:rPr>
              <w:t xml:space="preserve">, </w:t>
            </w:r>
            <w:proofErr w:type="spellStart"/>
            <w:r w:rsidRPr="007042C1">
              <w:rPr>
                <w:rFonts w:ascii="Garamond" w:hAnsi="Garamond"/>
                <w:sz w:val="28"/>
                <w:szCs w:val="28"/>
              </w:rPr>
              <w:t>ve</w:t>
            </w:r>
            <w:proofErr w:type="spellEnd"/>
            <w:r w:rsidRPr="007042C1">
              <w:rPr>
                <w:rFonts w:ascii="Garamond" w:hAnsi="Garamond"/>
                <w:sz w:val="28"/>
                <w:szCs w:val="28"/>
              </w:rPr>
              <w:t xml:space="preserve"> </w:t>
            </w:r>
            <w:proofErr w:type="spellStart"/>
            <w:r w:rsidRPr="007042C1">
              <w:rPr>
                <w:rFonts w:ascii="Garamond" w:hAnsi="Garamond"/>
                <w:sz w:val="28"/>
                <w:szCs w:val="28"/>
              </w:rPr>
              <w:t>marin</w:t>
            </w:r>
            <w:proofErr w:type="spellEnd"/>
            <w:r w:rsidRPr="007042C1">
              <w:rPr>
                <w:rFonts w:ascii="Garamond" w:hAnsi="Garamond"/>
                <w:sz w:val="28"/>
                <w:szCs w:val="28"/>
              </w:rPr>
              <w:t xml:space="preserve"> </w:t>
            </w:r>
            <w:proofErr w:type="spellStart"/>
            <w:r w:rsidRPr="007042C1">
              <w:rPr>
                <w:rFonts w:ascii="Garamond" w:hAnsi="Garamond"/>
                <w:sz w:val="28"/>
                <w:szCs w:val="28"/>
              </w:rPr>
              <w:t>dyn</w:t>
            </w:r>
            <w:proofErr w:type="spellEnd"/>
            <w:r w:rsidRPr="007042C1">
              <w:rPr>
                <w:rFonts w:ascii="Garamond" w:hAnsi="Garamond"/>
                <w:sz w:val="28"/>
                <w:szCs w:val="28"/>
              </w:rPr>
              <w:t xml:space="preserve"> </w:t>
            </w:r>
            <w:proofErr w:type="spellStart"/>
            <w:r w:rsidRPr="007042C1">
              <w:rPr>
                <w:rFonts w:ascii="Garamond" w:hAnsi="Garamond"/>
                <w:sz w:val="28"/>
                <w:szCs w:val="28"/>
              </w:rPr>
              <w:t>vendeil</w:t>
            </w:r>
            <w:proofErr w:type="spellEnd"/>
            <w:r w:rsidRPr="007042C1">
              <w:rPr>
                <w:rFonts w:ascii="Garamond" w:hAnsi="Garamond"/>
                <w:sz w:val="28"/>
                <w:szCs w:val="28"/>
              </w:rPr>
              <w:t xml:space="preserve"> </w:t>
            </w:r>
            <w:proofErr w:type="spellStart"/>
            <w:r w:rsidRPr="007042C1">
              <w:rPr>
                <w:rFonts w:ascii="Garamond" w:hAnsi="Garamond"/>
                <w:sz w:val="28"/>
                <w:szCs w:val="28"/>
              </w:rPr>
              <w:t>ayns</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chooilley</w:t>
            </w:r>
            <w:proofErr w:type="spellEnd"/>
            <w:r w:rsidRPr="007042C1">
              <w:rPr>
                <w:rFonts w:ascii="Garamond" w:hAnsi="Garamond"/>
                <w:sz w:val="28"/>
                <w:szCs w:val="28"/>
              </w:rPr>
              <w:t xml:space="preserve"> </w:t>
            </w:r>
            <w:proofErr w:type="spellStart"/>
            <w:r w:rsidRPr="007042C1">
              <w:rPr>
                <w:rFonts w:ascii="Garamond" w:hAnsi="Garamond"/>
                <w:sz w:val="28"/>
                <w:szCs w:val="28"/>
              </w:rPr>
              <w:t>ghaue</w:t>
            </w:r>
            <w:proofErr w:type="spellEnd"/>
            <w:r w:rsidRPr="007042C1">
              <w:rPr>
                <w:rFonts w:ascii="Garamond" w:hAnsi="Garamond"/>
                <w:sz w:val="28"/>
                <w:szCs w:val="28"/>
              </w:rPr>
              <w:t xml:space="preserve">, as </w:t>
            </w:r>
            <w:proofErr w:type="spellStart"/>
            <w:r w:rsidRPr="007042C1">
              <w:rPr>
                <w:rFonts w:ascii="Garamond" w:hAnsi="Garamond"/>
                <w:sz w:val="28"/>
                <w:szCs w:val="28"/>
              </w:rPr>
              <w:t>dyn</w:t>
            </w:r>
            <w:proofErr w:type="spellEnd"/>
            <w:r w:rsidRPr="007042C1">
              <w:rPr>
                <w:rFonts w:ascii="Garamond" w:hAnsi="Garamond"/>
                <w:sz w:val="28"/>
                <w:szCs w:val="28"/>
              </w:rPr>
              <w:t xml:space="preserve"> </w:t>
            </w:r>
            <w:proofErr w:type="spellStart"/>
            <w:r w:rsidRPr="007042C1">
              <w:rPr>
                <w:rFonts w:ascii="Garamond" w:hAnsi="Garamond"/>
                <w:sz w:val="28"/>
                <w:szCs w:val="28"/>
              </w:rPr>
              <w:t>ngerjagh</w:t>
            </w:r>
            <w:proofErr w:type="spellEnd"/>
            <w:r w:rsidRPr="007042C1">
              <w:rPr>
                <w:rFonts w:ascii="Garamond" w:hAnsi="Garamond"/>
                <w:sz w:val="28"/>
                <w:szCs w:val="28"/>
              </w:rPr>
              <w:t xml:space="preserve"> </w:t>
            </w:r>
            <w:proofErr w:type="spellStart"/>
            <w:r w:rsidRPr="007042C1">
              <w:rPr>
                <w:rFonts w:ascii="Garamond" w:hAnsi="Garamond"/>
                <w:sz w:val="28"/>
                <w:szCs w:val="28"/>
              </w:rPr>
              <w:t>ayns</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chooilley</w:t>
            </w:r>
            <w:proofErr w:type="spellEnd"/>
            <w:r w:rsidRPr="007042C1">
              <w:rPr>
                <w:rFonts w:ascii="Garamond" w:hAnsi="Garamond"/>
                <w:sz w:val="28"/>
                <w:szCs w:val="28"/>
              </w:rPr>
              <w:t xml:space="preserve"> </w:t>
            </w:r>
            <w:proofErr w:type="spellStart"/>
            <w:r w:rsidRPr="007042C1">
              <w:rPr>
                <w:rFonts w:ascii="Garamond" w:hAnsi="Garamond"/>
                <w:sz w:val="28"/>
                <w:szCs w:val="28"/>
              </w:rPr>
              <w:t>Noid</w:t>
            </w:r>
            <w:r>
              <w:rPr>
                <w:rFonts w:ascii="Garamond" w:hAnsi="Garamond"/>
                <w:sz w:val="28"/>
                <w:szCs w:val="28"/>
              </w:rPr>
              <w:t>j</w:t>
            </w:r>
            <w:r w:rsidRPr="007042C1">
              <w:rPr>
                <w:rFonts w:ascii="Garamond" w:hAnsi="Garamond"/>
                <w:sz w:val="28"/>
                <w:szCs w:val="28"/>
              </w:rPr>
              <w:t>ys</w:t>
            </w:r>
            <w:proofErr w:type="spellEnd"/>
            <w:r w:rsidRPr="007042C1">
              <w:rPr>
                <w:rFonts w:ascii="Garamond" w:hAnsi="Garamond"/>
                <w:sz w:val="28"/>
                <w:szCs w:val="28"/>
              </w:rPr>
              <w:t xml:space="preserve">. As </w:t>
            </w:r>
            <w:proofErr w:type="spellStart"/>
            <w:r w:rsidRPr="007042C1">
              <w:rPr>
                <w:rFonts w:ascii="Garamond" w:hAnsi="Garamond"/>
                <w:sz w:val="28"/>
                <w:szCs w:val="28"/>
              </w:rPr>
              <w:t>tra</w:t>
            </w:r>
            <w:proofErr w:type="spellEnd"/>
            <w:r w:rsidRPr="007042C1">
              <w:rPr>
                <w:rFonts w:ascii="Garamond" w:hAnsi="Garamond"/>
                <w:sz w:val="28"/>
                <w:szCs w:val="28"/>
              </w:rPr>
              <w:t xml:space="preserve"> </w:t>
            </w:r>
            <w:proofErr w:type="spellStart"/>
            <w:r w:rsidRPr="007042C1">
              <w:rPr>
                <w:rFonts w:ascii="Garamond" w:hAnsi="Garamond"/>
                <w:sz w:val="28"/>
                <w:szCs w:val="28"/>
              </w:rPr>
              <w:t>aagys</w:t>
            </w:r>
            <w:proofErr w:type="spellEnd"/>
            <w:r w:rsidRPr="007042C1">
              <w:rPr>
                <w:rFonts w:ascii="Garamond" w:hAnsi="Garamond"/>
                <w:sz w:val="28"/>
                <w:szCs w:val="28"/>
              </w:rPr>
              <w:t xml:space="preserve"> shin y </w:t>
            </w:r>
            <w:proofErr w:type="spellStart"/>
            <w:r w:rsidRPr="007042C1">
              <w:rPr>
                <w:rFonts w:ascii="Garamond" w:hAnsi="Garamond"/>
                <w:sz w:val="28"/>
                <w:szCs w:val="28"/>
              </w:rPr>
              <w:t>Vea</w:t>
            </w:r>
            <w:proofErr w:type="spellEnd"/>
            <w:r w:rsidRPr="007042C1">
              <w:rPr>
                <w:rFonts w:ascii="Garamond" w:hAnsi="Garamond"/>
                <w:sz w:val="28"/>
                <w:szCs w:val="28"/>
              </w:rPr>
              <w:t xml:space="preserve"> </w:t>
            </w:r>
            <w:proofErr w:type="spellStart"/>
            <w:r w:rsidRPr="007042C1">
              <w:rPr>
                <w:rFonts w:ascii="Garamond" w:hAnsi="Garamond"/>
                <w:sz w:val="28"/>
                <w:szCs w:val="28"/>
              </w:rPr>
              <w:t>shoh</w:t>
            </w:r>
            <w:proofErr w:type="spellEnd"/>
            <w:r w:rsidRPr="007042C1">
              <w:rPr>
                <w:rFonts w:ascii="Garamond" w:hAnsi="Garamond"/>
                <w:sz w:val="28"/>
                <w:szCs w:val="28"/>
              </w:rPr>
              <w:t xml:space="preserve"> </w:t>
            </w:r>
            <w:proofErr w:type="spellStart"/>
            <w:r w:rsidRPr="007042C1">
              <w:rPr>
                <w:rFonts w:ascii="Garamond" w:hAnsi="Garamond"/>
                <w:sz w:val="28"/>
                <w:szCs w:val="28"/>
              </w:rPr>
              <w:t>giall</w:t>
            </w:r>
            <w:proofErr w:type="spellEnd"/>
            <w:r w:rsidRPr="007042C1">
              <w:rPr>
                <w:rFonts w:ascii="Garamond" w:hAnsi="Garamond"/>
                <w:sz w:val="28"/>
                <w:szCs w:val="28"/>
              </w:rPr>
              <w:t xml:space="preserve">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vod</w:t>
            </w:r>
            <w:proofErr w:type="spellEnd"/>
            <w:r w:rsidRPr="007042C1">
              <w:rPr>
                <w:rFonts w:ascii="Garamond" w:hAnsi="Garamond"/>
                <w:sz w:val="28"/>
                <w:szCs w:val="28"/>
              </w:rPr>
              <w:t xml:space="preserve"> mad </w:t>
            </w:r>
            <w:proofErr w:type="spellStart"/>
            <w:r w:rsidRPr="007042C1">
              <w:rPr>
                <w:rFonts w:ascii="Garamond" w:hAnsi="Garamond"/>
                <w:sz w:val="28"/>
                <w:szCs w:val="28"/>
              </w:rPr>
              <w:t>beaghey</w:t>
            </w:r>
            <w:proofErr w:type="spellEnd"/>
            <w:r w:rsidRPr="007042C1">
              <w:rPr>
                <w:rFonts w:ascii="Garamond" w:hAnsi="Garamond"/>
                <w:sz w:val="28"/>
                <w:szCs w:val="28"/>
              </w:rPr>
              <w:t xml:space="preserve"> marts </w:t>
            </w:r>
            <w:proofErr w:type="spellStart"/>
            <w:r w:rsidRPr="007042C1">
              <w:rPr>
                <w:rFonts w:ascii="Garamond" w:hAnsi="Garamond"/>
                <w:sz w:val="28"/>
                <w:szCs w:val="28"/>
              </w:rPr>
              <w:t>ayns</w:t>
            </w:r>
            <w:proofErr w:type="spellEnd"/>
            <w:r w:rsidRPr="007042C1">
              <w:rPr>
                <w:rFonts w:ascii="Garamond" w:hAnsi="Garamond"/>
                <w:sz w:val="28"/>
                <w:szCs w:val="28"/>
              </w:rPr>
              <w:t xml:space="preserve"> y </w:t>
            </w:r>
            <w:proofErr w:type="spellStart"/>
            <w:r w:rsidRPr="007042C1">
              <w:rPr>
                <w:rFonts w:ascii="Garamond" w:hAnsi="Garamond"/>
                <w:sz w:val="28"/>
                <w:szCs w:val="28"/>
              </w:rPr>
              <w:t>Vea</w:t>
            </w:r>
            <w:proofErr w:type="spellEnd"/>
            <w:r w:rsidRPr="007042C1">
              <w:rPr>
                <w:rFonts w:ascii="Garamond" w:hAnsi="Garamond"/>
                <w:sz w:val="28"/>
                <w:szCs w:val="28"/>
              </w:rPr>
              <w:t xml:space="preserve"> ta </w:t>
            </w:r>
            <w:proofErr w:type="spellStart"/>
            <w:r w:rsidRPr="007042C1">
              <w:rPr>
                <w:rFonts w:ascii="Garamond" w:hAnsi="Garamond"/>
                <w:sz w:val="28"/>
                <w:szCs w:val="28"/>
              </w:rPr>
              <w:t>dy</w:t>
            </w:r>
            <w:proofErr w:type="spellEnd"/>
            <w:r w:rsidRPr="007042C1">
              <w:rPr>
                <w:rFonts w:ascii="Garamond" w:hAnsi="Garamond"/>
                <w:sz w:val="28"/>
                <w:szCs w:val="28"/>
              </w:rPr>
              <w:t xml:space="preserve"> </w:t>
            </w:r>
            <w:proofErr w:type="spellStart"/>
            <w:r w:rsidRPr="007042C1">
              <w:rPr>
                <w:rFonts w:ascii="Garamond" w:hAnsi="Garamond"/>
                <w:sz w:val="28"/>
                <w:szCs w:val="28"/>
              </w:rPr>
              <w:t>bragh</w:t>
            </w:r>
            <w:proofErr w:type="spellEnd"/>
            <w:r w:rsidRPr="007042C1">
              <w:rPr>
                <w:rFonts w:ascii="Garamond" w:hAnsi="Garamond"/>
                <w:sz w:val="28"/>
                <w:szCs w:val="28"/>
              </w:rPr>
              <w:t xml:space="preserve"> </w:t>
            </w:r>
            <w:proofErr w:type="spellStart"/>
            <w:r w:rsidRPr="007042C1">
              <w:rPr>
                <w:rFonts w:ascii="Garamond" w:hAnsi="Garamond"/>
                <w:sz w:val="28"/>
                <w:szCs w:val="28"/>
              </w:rPr>
              <w:t>farraghtyn</w:t>
            </w:r>
            <w:proofErr w:type="spellEnd"/>
            <w:r w:rsidRPr="007042C1">
              <w:rPr>
                <w:rFonts w:ascii="Garamond" w:hAnsi="Garamond"/>
                <w:sz w:val="28"/>
                <w:szCs w:val="28"/>
              </w:rPr>
              <w:t xml:space="preserve"> er </w:t>
            </w:r>
            <w:proofErr w:type="spellStart"/>
            <w:r w:rsidRPr="007042C1">
              <w:rPr>
                <w:rFonts w:ascii="Garamond" w:hAnsi="Garamond"/>
                <w:sz w:val="28"/>
                <w:szCs w:val="28"/>
              </w:rPr>
              <w:t>graih</w:t>
            </w:r>
            <w:proofErr w:type="spellEnd"/>
            <w:r w:rsidRPr="007042C1">
              <w:rPr>
                <w:rFonts w:ascii="Garamond" w:hAnsi="Garamond"/>
                <w:sz w:val="28"/>
                <w:szCs w:val="28"/>
              </w:rPr>
              <w:t xml:space="preserve"> </w:t>
            </w:r>
            <w:proofErr w:type="spellStart"/>
            <w:r w:rsidRPr="007042C1">
              <w:rPr>
                <w:rFonts w:ascii="Garamond" w:hAnsi="Garamond"/>
                <w:sz w:val="28"/>
                <w:szCs w:val="28"/>
              </w:rPr>
              <w:t>Yeesey</w:t>
            </w:r>
            <w:proofErr w:type="spellEnd"/>
            <w:r w:rsidRPr="007042C1">
              <w:rPr>
                <w:rFonts w:ascii="Garamond" w:hAnsi="Garamond"/>
                <w:sz w:val="28"/>
                <w:szCs w:val="28"/>
              </w:rPr>
              <w:t xml:space="preserve"> </w:t>
            </w:r>
            <w:proofErr w:type="spellStart"/>
            <w:r w:rsidRPr="007042C1">
              <w:rPr>
                <w:rFonts w:ascii="Garamond" w:hAnsi="Garamond"/>
                <w:sz w:val="28"/>
                <w:szCs w:val="28"/>
              </w:rPr>
              <w:t>Creest</w:t>
            </w:r>
            <w:proofErr w:type="spellEnd"/>
            <w:r w:rsidRPr="007042C1">
              <w:rPr>
                <w:rFonts w:ascii="Garamond" w:hAnsi="Garamond"/>
                <w:sz w:val="28"/>
                <w:szCs w:val="28"/>
              </w:rPr>
              <w:t xml:space="preserve">. </w:t>
            </w:r>
          </w:p>
        </w:tc>
        <w:tc>
          <w:tcPr>
            <w:tcW w:w="0" w:type="auto"/>
          </w:tcPr>
          <w:p w14:paraId="45C38573" w14:textId="77777777" w:rsidR="00C35347" w:rsidRPr="00AA45F7" w:rsidRDefault="00C35347" w:rsidP="00AA45F7">
            <w:pPr>
              <w:pStyle w:val="ListParagraph"/>
              <w:ind w:left="0" w:firstLine="227"/>
              <w:contextualSpacing w:val="0"/>
              <w:jc w:val="both"/>
              <w:rPr>
                <w:rFonts w:ascii="Garamond" w:hAnsi="Garamond" w:cs="GlyphLessFont"/>
                <w:i/>
                <w:sz w:val="28"/>
                <w:szCs w:val="28"/>
              </w:rPr>
            </w:pPr>
            <w:r w:rsidRPr="00AA45F7">
              <w:rPr>
                <w:rFonts w:ascii="Garamond" w:hAnsi="Garamond" w:cs="GlyphLessFont"/>
                <w:i/>
                <w:sz w:val="28"/>
                <w:szCs w:val="28"/>
              </w:rPr>
              <w:t>Let thy Blessing, O Lord, be with us, to defend us in all Dangers, and comfort us in all Adversities. And when we depart this Life, grant that we may dwell with thee in Life everlasting, for Jesus Christ’s sake.</w:t>
            </w:r>
          </w:p>
        </w:tc>
      </w:tr>
      <w:tr w:rsidR="00C35347" w:rsidRPr="005A761C" w14:paraId="49FDA48A" w14:textId="77777777" w:rsidTr="000D4934">
        <w:tc>
          <w:tcPr>
            <w:tcW w:w="0" w:type="auto"/>
          </w:tcPr>
          <w:p w14:paraId="44AB66AD" w14:textId="77777777" w:rsidR="00C35347" w:rsidRPr="00551FE3" w:rsidRDefault="00C35347" w:rsidP="00DB60C3">
            <w:pPr>
              <w:pStyle w:val="CM3"/>
              <w:widowControl/>
              <w:spacing w:line="240" w:lineRule="auto"/>
              <w:ind w:firstLine="227"/>
              <w:jc w:val="both"/>
              <w:rPr>
                <w:rFonts w:ascii="Garamond" w:hAnsi="Garamond"/>
                <w:sz w:val="28"/>
                <w:szCs w:val="28"/>
              </w:rPr>
            </w:pPr>
            <w:proofErr w:type="spellStart"/>
            <w:r w:rsidRPr="00551FE3">
              <w:rPr>
                <w:rFonts w:ascii="Garamond" w:hAnsi="Garamond"/>
                <w:sz w:val="28"/>
                <w:szCs w:val="28"/>
              </w:rPr>
              <w:t>Eaisht</w:t>
            </w:r>
            <w:proofErr w:type="spellEnd"/>
            <w:r w:rsidRPr="00551FE3">
              <w:rPr>
                <w:rFonts w:ascii="Garamond" w:hAnsi="Garamond"/>
                <w:sz w:val="28"/>
                <w:szCs w:val="28"/>
              </w:rPr>
              <w:t xml:space="preserve"> </w:t>
            </w:r>
            <w:proofErr w:type="spellStart"/>
            <w:r w:rsidRPr="00551FE3">
              <w:rPr>
                <w:rFonts w:ascii="Garamond" w:hAnsi="Garamond"/>
                <w:sz w:val="28"/>
                <w:szCs w:val="28"/>
              </w:rPr>
              <w:t>rooin</w:t>
            </w:r>
            <w:proofErr w:type="spellEnd"/>
            <w:r w:rsidRPr="00551FE3">
              <w:rPr>
                <w:rFonts w:ascii="Garamond" w:hAnsi="Garamond"/>
                <w:sz w:val="28"/>
                <w:szCs w:val="28"/>
              </w:rPr>
              <w:t xml:space="preserve">, O Yee </w:t>
            </w:r>
            <w:proofErr w:type="spellStart"/>
            <w:r w:rsidRPr="00551FE3">
              <w:rPr>
                <w:rFonts w:ascii="Garamond" w:hAnsi="Garamond"/>
                <w:sz w:val="28"/>
                <w:szCs w:val="28"/>
              </w:rPr>
              <w:t>Vygh</w:t>
            </w:r>
            <w:r>
              <w:rPr>
                <w:rFonts w:ascii="Garamond" w:hAnsi="Garamond"/>
                <w:sz w:val="28"/>
                <w:szCs w:val="28"/>
              </w:rPr>
              <w:t>y</w:t>
            </w:r>
            <w:r w:rsidRPr="00551FE3">
              <w:rPr>
                <w:rFonts w:ascii="Garamond" w:hAnsi="Garamond"/>
                <w:sz w:val="28"/>
                <w:szCs w:val="28"/>
              </w:rPr>
              <w:t>nagh</w:t>
            </w:r>
            <w:proofErr w:type="spellEnd"/>
            <w:r w:rsidRPr="00551FE3">
              <w:rPr>
                <w:rFonts w:ascii="Garamond" w:hAnsi="Garamond"/>
                <w:sz w:val="28"/>
                <w:szCs w:val="28"/>
              </w:rPr>
              <w:t xml:space="preserve">, cha nee </w:t>
            </w:r>
            <w:proofErr w:type="spellStart"/>
            <w:r w:rsidRPr="00551FE3">
              <w:rPr>
                <w:rFonts w:ascii="Garamond" w:hAnsi="Garamond"/>
                <w:sz w:val="28"/>
                <w:szCs w:val="28"/>
              </w:rPr>
              <w:t>cordail</w:t>
            </w:r>
            <w:proofErr w:type="spellEnd"/>
            <w:r w:rsidRPr="00551FE3">
              <w:rPr>
                <w:rFonts w:ascii="Garamond" w:hAnsi="Garamond"/>
                <w:sz w:val="28"/>
                <w:szCs w:val="28"/>
              </w:rPr>
              <w:t xml:space="preserve"> </w:t>
            </w:r>
            <w:proofErr w:type="spellStart"/>
            <w:r w:rsidRPr="00551FE3">
              <w:rPr>
                <w:rFonts w:ascii="Garamond" w:hAnsi="Garamond"/>
                <w:sz w:val="28"/>
                <w:szCs w:val="28"/>
              </w:rPr>
              <w:t>rish</w:t>
            </w:r>
            <w:proofErr w:type="spellEnd"/>
            <w:r w:rsidRPr="00551FE3">
              <w:rPr>
                <w:rFonts w:ascii="Garamond" w:hAnsi="Garamond"/>
                <w:sz w:val="28"/>
                <w:szCs w:val="28"/>
              </w:rPr>
              <w:t xml:space="preserve"> </w:t>
            </w:r>
            <w:proofErr w:type="spellStart"/>
            <w:r w:rsidRPr="00551FE3">
              <w:rPr>
                <w:rFonts w:ascii="Garamond" w:hAnsi="Garamond"/>
                <w:sz w:val="28"/>
                <w:szCs w:val="28"/>
              </w:rPr>
              <w:t>yn</w:t>
            </w:r>
            <w:proofErr w:type="spellEnd"/>
            <w:r w:rsidRPr="00551FE3">
              <w:rPr>
                <w:rFonts w:ascii="Garamond" w:hAnsi="Garamond"/>
                <w:sz w:val="28"/>
                <w:szCs w:val="28"/>
              </w:rPr>
              <w:t xml:space="preserve"> </w:t>
            </w:r>
            <w:proofErr w:type="spellStart"/>
            <w:r w:rsidRPr="00551FE3">
              <w:rPr>
                <w:rFonts w:ascii="Garamond" w:hAnsi="Garamond"/>
                <w:sz w:val="28"/>
                <w:szCs w:val="28"/>
              </w:rPr>
              <w:t>tushtey</w:t>
            </w:r>
            <w:proofErr w:type="spellEnd"/>
            <w:r w:rsidRPr="00551FE3">
              <w:rPr>
                <w:rFonts w:ascii="Garamond" w:hAnsi="Garamond"/>
                <w:sz w:val="28"/>
                <w:szCs w:val="28"/>
              </w:rPr>
              <w:t xml:space="preserve"> </w:t>
            </w:r>
            <w:proofErr w:type="spellStart"/>
            <w:r w:rsidRPr="00551FE3">
              <w:rPr>
                <w:rFonts w:ascii="Garamond" w:hAnsi="Garamond"/>
                <w:sz w:val="28"/>
                <w:szCs w:val="28"/>
              </w:rPr>
              <w:t>annoon</w:t>
            </w:r>
            <w:proofErr w:type="spellEnd"/>
            <w:r w:rsidRPr="00551FE3">
              <w:rPr>
                <w:rFonts w:ascii="Garamond" w:hAnsi="Garamond"/>
                <w:sz w:val="28"/>
                <w:szCs w:val="28"/>
              </w:rPr>
              <w:t xml:space="preserve"> </w:t>
            </w:r>
            <w:proofErr w:type="spellStart"/>
            <w:r w:rsidRPr="00551FE3">
              <w:rPr>
                <w:rFonts w:ascii="Garamond" w:hAnsi="Garamond"/>
                <w:sz w:val="28"/>
                <w:szCs w:val="28"/>
              </w:rPr>
              <w:t>ainyn</w:t>
            </w:r>
            <w:proofErr w:type="spellEnd"/>
            <w:r w:rsidRPr="00551FE3">
              <w:rPr>
                <w:rFonts w:ascii="Garamond" w:hAnsi="Garamond"/>
                <w:sz w:val="28"/>
                <w:szCs w:val="28"/>
              </w:rPr>
              <w:t xml:space="preserve"> </w:t>
            </w:r>
            <w:proofErr w:type="spellStart"/>
            <w:r w:rsidRPr="00551FE3">
              <w:rPr>
                <w:rFonts w:ascii="Garamond" w:hAnsi="Garamond"/>
                <w:sz w:val="28"/>
                <w:szCs w:val="28"/>
              </w:rPr>
              <w:lastRenderedPageBreak/>
              <w:t>agh</w:t>
            </w:r>
            <w:proofErr w:type="spellEnd"/>
            <w:r w:rsidRPr="00551FE3">
              <w:rPr>
                <w:rFonts w:ascii="Garamond" w:hAnsi="Garamond"/>
                <w:sz w:val="28"/>
                <w:szCs w:val="28"/>
              </w:rPr>
              <w:t xml:space="preserve"> </w:t>
            </w:r>
            <w:proofErr w:type="spellStart"/>
            <w:r w:rsidRPr="00551FE3">
              <w:rPr>
                <w:rFonts w:ascii="Garamond" w:hAnsi="Garamond"/>
                <w:sz w:val="28"/>
                <w:szCs w:val="28"/>
              </w:rPr>
              <w:t>cordail</w:t>
            </w:r>
            <w:proofErr w:type="spellEnd"/>
            <w:r w:rsidRPr="00551FE3">
              <w:rPr>
                <w:rFonts w:ascii="Garamond" w:hAnsi="Garamond"/>
                <w:sz w:val="28"/>
                <w:szCs w:val="28"/>
              </w:rPr>
              <w:t xml:space="preserve"> </w:t>
            </w:r>
            <w:proofErr w:type="spellStart"/>
            <w:r w:rsidRPr="00551FE3">
              <w:rPr>
                <w:rFonts w:ascii="Garamond" w:hAnsi="Garamond"/>
                <w:sz w:val="28"/>
                <w:szCs w:val="28"/>
              </w:rPr>
              <w:t>rish</w:t>
            </w:r>
            <w:proofErr w:type="spellEnd"/>
            <w:r w:rsidRPr="00551FE3">
              <w:rPr>
                <w:rFonts w:ascii="Garamond" w:hAnsi="Garamond"/>
                <w:sz w:val="28"/>
                <w:szCs w:val="28"/>
              </w:rPr>
              <w:t xml:space="preserve"> bree </w:t>
            </w:r>
            <w:proofErr w:type="spellStart"/>
            <w:r w:rsidRPr="00551FE3">
              <w:rPr>
                <w:rFonts w:ascii="Garamond" w:hAnsi="Garamond"/>
                <w:sz w:val="28"/>
                <w:szCs w:val="28"/>
              </w:rPr>
              <w:t>slane</w:t>
            </w:r>
            <w:proofErr w:type="spellEnd"/>
            <w:r w:rsidRPr="00551FE3">
              <w:rPr>
                <w:rFonts w:ascii="Garamond" w:hAnsi="Garamond"/>
                <w:sz w:val="28"/>
                <w:szCs w:val="28"/>
              </w:rPr>
              <w:t xml:space="preserve"> y </w:t>
            </w:r>
            <w:proofErr w:type="spellStart"/>
            <w:r w:rsidRPr="00551FE3">
              <w:rPr>
                <w:rFonts w:ascii="Garamond" w:hAnsi="Garamond"/>
                <w:sz w:val="28"/>
                <w:szCs w:val="28"/>
              </w:rPr>
              <w:t>Phadjer</w:t>
            </w:r>
            <w:proofErr w:type="spellEnd"/>
            <w:r w:rsidRPr="00551FE3">
              <w:rPr>
                <w:rFonts w:ascii="Garamond" w:hAnsi="Garamond"/>
                <w:sz w:val="28"/>
                <w:szCs w:val="28"/>
              </w:rPr>
              <w:t xml:space="preserve"> </w:t>
            </w:r>
            <w:proofErr w:type="spellStart"/>
            <w:r w:rsidRPr="00551FE3">
              <w:rPr>
                <w:rFonts w:ascii="Garamond" w:hAnsi="Garamond"/>
                <w:sz w:val="28"/>
                <w:szCs w:val="28"/>
              </w:rPr>
              <w:t>shen</w:t>
            </w:r>
            <w:proofErr w:type="spellEnd"/>
            <w:r w:rsidRPr="00551FE3">
              <w:rPr>
                <w:rFonts w:ascii="Garamond" w:hAnsi="Garamond"/>
                <w:sz w:val="28"/>
                <w:szCs w:val="28"/>
              </w:rPr>
              <w:t xml:space="preserve"> ta </w:t>
            </w:r>
            <w:proofErr w:type="spellStart"/>
            <w:r w:rsidRPr="00551FE3">
              <w:rPr>
                <w:rFonts w:ascii="Garamond" w:hAnsi="Garamond"/>
                <w:sz w:val="28"/>
                <w:szCs w:val="28"/>
              </w:rPr>
              <w:t>Yeesey</w:t>
            </w:r>
            <w:proofErr w:type="spellEnd"/>
            <w:r w:rsidRPr="00551FE3">
              <w:rPr>
                <w:rFonts w:ascii="Garamond" w:hAnsi="Garamond"/>
                <w:sz w:val="28"/>
                <w:szCs w:val="28"/>
              </w:rPr>
              <w:t xml:space="preserve"> </w:t>
            </w:r>
            <w:proofErr w:type="spellStart"/>
            <w:r w:rsidRPr="00551FE3">
              <w:rPr>
                <w:rFonts w:ascii="Garamond" w:hAnsi="Garamond"/>
                <w:sz w:val="28"/>
                <w:szCs w:val="28"/>
              </w:rPr>
              <w:t>Creest</w:t>
            </w:r>
            <w:proofErr w:type="spellEnd"/>
            <w:r w:rsidRPr="00551FE3">
              <w:rPr>
                <w:rFonts w:ascii="Garamond" w:hAnsi="Garamond"/>
                <w:sz w:val="28"/>
                <w:szCs w:val="28"/>
              </w:rPr>
              <w:t xml:space="preserve"> er </w:t>
            </w:r>
            <w:proofErr w:type="spellStart"/>
            <w:r w:rsidRPr="00551FE3">
              <w:rPr>
                <w:rFonts w:ascii="Garamond" w:hAnsi="Garamond"/>
                <w:sz w:val="28"/>
                <w:szCs w:val="28"/>
              </w:rPr>
              <w:t>nynsagh</w:t>
            </w:r>
            <w:proofErr w:type="spellEnd"/>
            <w:r w:rsidRPr="00551FE3">
              <w:rPr>
                <w:rFonts w:ascii="Garamond" w:hAnsi="Garamond"/>
                <w:sz w:val="28"/>
                <w:szCs w:val="28"/>
              </w:rPr>
              <w:t xml:space="preserve"> </w:t>
            </w:r>
            <w:proofErr w:type="spellStart"/>
            <w:r w:rsidRPr="00551FE3">
              <w:rPr>
                <w:rFonts w:ascii="Garamond" w:hAnsi="Garamond"/>
                <w:sz w:val="28"/>
                <w:szCs w:val="28"/>
              </w:rPr>
              <w:t>dooin</w:t>
            </w:r>
            <w:proofErr w:type="spellEnd"/>
            <w:r w:rsidRPr="00551FE3">
              <w:rPr>
                <w:rFonts w:ascii="Garamond" w:hAnsi="Garamond"/>
                <w:sz w:val="28"/>
                <w:szCs w:val="28"/>
              </w:rPr>
              <w:t xml:space="preserve">. </w:t>
            </w:r>
          </w:p>
        </w:tc>
        <w:tc>
          <w:tcPr>
            <w:tcW w:w="0" w:type="auto"/>
          </w:tcPr>
          <w:p w14:paraId="7E8EDE93" w14:textId="77777777" w:rsidR="00C35347" w:rsidRPr="00AA45F7" w:rsidRDefault="00C35347" w:rsidP="00AA45F7">
            <w:pPr>
              <w:pStyle w:val="ListParagraph"/>
              <w:ind w:left="0" w:firstLine="227"/>
              <w:contextualSpacing w:val="0"/>
              <w:jc w:val="both"/>
              <w:rPr>
                <w:rFonts w:ascii="Garamond" w:hAnsi="Garamond" w:cs="GlyphLessFont"/>
                <w:i/>
                <w:sz w:val="28"/>
                <w:szCs w:val="28"/>
              </w:rPr>
            </w:pPr>
            <w:r w:rsidRPr="00AA45F7">
              <w:rPr>
                <w:rFonts w:ascii="Garamond" w:hAnsi="Garamond" w:cs="GlyphLessFont"/>
                <w:i/>
                <w:sz w:val="28"/>
                <w:szCs w:val="28"/>
              </w:rPr>
              <w:lastRenderedPageBreak/>
              <w:t xml:space="preserve">Hear us, O merciful God, not according to our weak Understanding, but according to the </w:t>
            </w:r>
            <w:r w:rsidRPr="00AA45F7">
              <w:rPr>
                <w:rFonts w:ascii="Garamond" w:hAnsi="Garamond" w:cs="GlyphLessFont"/>
                <w:i/>
                <w:sz w:val="28"/>
                <w:szCs w:val="28"/>
              </w:rPr>
              <w:lastRenderedPageBreak/>
              <w:t xml:space="preserve">full meaning of that </w:t>
            </w:r>
            <w:r w:rsidRPr="00AA45F7">
              <w:rPr>
                <w:rFonts w:ascii="Garamond" w:hAnsi="Garamond" w:cs="GlyphLessFont"/>
                <w:sz w:val="28"/>
                <w:szCs w:val="28"/>
              </w:rPr>
              <w:t>Form of Words</w:t>
            </w:r>
            <w:r w:rsidRPr="00AA45F7">
              <w:rPr>
                <w:rFonts w:ascii="Garamond" w:hAnsi="Garamond" w:cs="GlyphLessFont"/>
                <w:i/>
                <w:sz w:val="28"/>
                <w:szCs w:val="28"/>
              </w:rPr>
              <w:t xml:space="preserve"> which Jesus Christ hath taught us, </w:t>
            </w:r>
          </w:p>
        </w:tc>
      </w:tr>
      <w:tr w:rsidR="00C35347" w:rsidRPr="005A761C" w14:paraId="1FFEA2E0" w14:textId="77777777" w:rsidTr="000D4934">
        <w:tc>
          <w:tcPr>
            <w:tcW w:w="0" w:type="auto"/>
          </w:tcPr>
          <w:p w14:paraId="229E14C8" w14:textId="77777777" w:rsidR="00C35347" w:rsidRPr="00551FE3" w:rsidRDefault="00C35347" w:rsidP="000D4934">
            <w:pPr>
              <w:pStyle w:val="CM19"/>
              <w:widowControl/>
              <w:jc w:val="both"/>
              <w:rPr>
                <w:rFonts w:ascii="Garamond" w:hAnsi="Garamond"/>
                <w:sz w:val="28"/>
                <w:szCs w:val="28"/>
              </w:rPr>
            </w:pPr>
            <w:r w:rsidRPr="00C35347">
              <w:rPr>
                <w:rFonts w:ascii="Garamond" w:hAnsi="Garamond"/>
                <w:sz w:val="44"/>
                <w:szCs w:val="28"/>
              </w:rPr>
              <w:lastRenderedPageBreak/>
              <w:t>A</w:t>
            </w:r>
            <w:r w:rsidRPr="00551FE3">
              <w:rPr>
                <w:rFonts w:ascii="Garamond" w:hAnsi="Garamond"/>
                <w:sz w:val="28"/>
                <w:szCs w:val="28"/>
              </w:rPr>
              <w:t>YR AIN</w:t>
            </w:r>
            <w:r w:rsidR="00021628">
              <w:rPr>
                <w:rFonts w:ascii="Garamond" w:hAnsi="Garamond"/>
                <w:sz w:val="28"/>
                <w:szCs w:val="28"/>
              </w:rPr>
              <w:t>S</w:t>
            </w:r>
            <w:r w:rsidRPr="00551FE3">
              <w:rPr>
                <w:rFonts w:ascii="Garamond" w:hAnsi="Garamond"/>
                <w:sz w:val="28"/>
                <w:szCs w:val="28"/>
              </w:rPr>
              <w:t xml:space="preserve">, </w:t>
            </w:r>
            <w:proofErr w:type="spellStart"/>
            <w:r>
              <w:rPr>
                <w:rFonts w:ascii="Garamond" w:hAnsi="Garamond"/>
                <w:sz w:val="28"/>
                <w:szCs w:val="28"/>
              </w:rPr>
              <w:t>T</w:t>
            </w:r>
            <w:r w:rsidRPr="00551FE3">
              <w:rPr>
                <w:rFonts w:ascii="Garamond" w:hAnsi="Garamond"/>
                <w:sz w:val="28"/>
                <w:szCs w:val="28"/>
              </w:rPr>
              <w:t>’ayns</w:t>
            </w:r>
            <w:proofErr w:type="spellEnd"/>
            <w:r w:rsidRPr="00551FE3">
              <w:rPr>
                <w:rFonts w:ascii="Garamond" w:hAnsi="Garamond"/>
                <w:sz w:val="28"/>
                <w:szCs w:val="28"/>
              </w:rPr>
              <w:t xml:space="preserve">, </w:t>
            </w:r>
            <w:r w:rsidRPr="00C35347">
              <w:rPr>
                <w:rFonts w:ascii="Garamond" w:hAnsi="Garamond"/>
                <w:i/>
                <w:sz w:val="28"/>
                <w:szCs w:val="28"/>
              </w:rPr>
              <w:t>&amp;c.</w:t>
            </w:r>
            <w:r w:rsidRPr="00551FE3">
              <w:rPr>
                <w:rFonts w:ascii="Garamond" w:hAnsi="Garamond"/>
                <w:sz w:val="28"/>
                <w:szCs w:val="28"/>
              </w:rPr>
              <w:t xml:space="preserve"> </w:t>
            </w:r>
          </w:p>
        </w:tc>
        <w:tc>
          <w:tcPr>
            <w:tcW w:w="0" w:type="auto"/>
          </w:tcPr>
          <w:p w14:paraId="258FFD8C" w14:textId="77777777" w:rsidR="00C35347" w:rsidRPr="00AA45F7" w:rsidRDefault="00C35347" w:rsidP="00AA45F7">
            <w:pPr>
              <w:pStyle w:val="ListParagraph"/>
              <w:ind w:left="0"/>
              <w:contextualSpacing w:val="0"/>
              <w:jc w:val="both"/>
              <w:rPr>
                <w:rFonts w:ascii="Garamond" w:hAnsi="Garamond" w:cs="GlyphLessFont"/>
                <w:sz w:val="28"/>
                <w:szCs w:val="28"/>
              </w:rPr>
            </w:pPr>
            <w:r w:rsidRPr="00B0190D">
              <w:rPr>
                <w:rFonts w:ascii="Garamond" w:hAnsi="Garamond" w:cs="GlyphLessFont"/>
                <w:sz w:val="40"/>
                <w:szCs w:val="28"/>
              </w:rPr>
              <w:t>O</w:t>
            </w:r>
            <w:r w:rsidRPr="00AA45F7">
              <w:rPr>
                <w:rFonts w:ascii="Garamond" w:hAnsi="Garamond" w:cs="GlyphLessFont"/>
                <w:i/>
                <w:sz w:val="28"/>
                <w:szCs w:val="28"/>
              </w:rPr>
              <w:t>UR FATHER, which art</w:t>
            </w:r>
            <w:r w:rsidRPr="00AA45F7">
              <w:rPr>
                <w:rFonts w:ascii="Garamond" w:hAnsi="Garamond" w:cs="GlyphLessFont"/>
                <w:sz w:val="28"/>
                <w:szCs w:val="28"/>
              </w:rPr>
              <w:t>, &amp;c.</w:t>
            </w:r>
          </w:p>
        </w:tc>
      </w:tr>
      <w:tr w:rsidR="00EB031B" w:rsidRPr="00C8219A" w14:paraId="22F4279F"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0" w:type="auto"/>
            <w:tcBorders>
              <w:top w:val="nil"/>
              <w:left w:val="nil"/>
              <w:bottom w:val="nil"/>
              <w:right w:val="nil"/>
            </w:tcBorders>
          </w:tcPr>
          <w:p w14:paraId="06BB3C00" w14:textId="77777777" w:rsidR="000D4934" w:rsidRDefault="004500E6" w:rsidP="00EB031B">
            <w:pPr>
              <w:pStyle w:val="ListParagraph"/>
              <w:ind w:left="0"/>
              <w:contextualSpacing w:val="0"/>
              <w:rPr>
                <w:rFonts w:ascii="Garamond" w:hAnsi="Garamond" w:cs="GlyphLessFont"/>
                <w:sz w:val="28"/>
                <w:szCs w:val="28"/>
              </w:rPr>
            </w:pPr>
            <w:r>
              <w:rPr>
                <w:rFonts w:ascii="Garamond" w:hAnsi="Garamond" w:cs="GlyphLessFont"/>
                <w:sz w:val="28"/>
                <w:szCs w:val="28"/>
              </w:rPr>
              <w:t>[10]</w:t>
            </w:r>
          </w:p>
          <w:p w14:paraId="57F9908F" w14:textId="77777777" w:rsidR="00EB031B" w:rsidRPr="00EB031B" w:rsidRDefault="004C224A" w:rsidP="00EB031B">
            <w:pPr>
              <w:pStyle w:val="ListParagraph"/>
              <w:ind w:left="0"/>
              <w:contextualSpacing w:val="0"/>
              <w:rPr>
                <w:rFonts w:ascii="Garamond" w:hAnsi="Garamond" w:cs="GlyphLessFont"/>
                <w:sz w:val="28"/>
                <w:szCs w:val="28"/>
              </w:rPr>
            </w:pPr>
            <w:r>
              <w:rPr>
                <w:rFonts w:ascii="Garamond" w:hAnsi="Garamond" w:cs="GlyphLessFont"/>
                <w:sz w:val="28"/>
                <w:szCs w:val="28"/>
              </w:rPr>
              <w:t>——————————————</w:t>
            </w:r>
          </w:p>
          <w:p w14:paraId="1C2B9F82" w14:textId="77777777" w:rsidR="00C8219A" w:rsidRPr="00C8219A" w:rsidRDefault="00C8219A" w:rsidP="00EF1A51">
            <w:pPr>
              <w:pStyle w:val="ListParagraph"/>
              <w:spacing w:before="120"/>
              <w:ind w:left="0"/>
              <w:contextualSpacing w:val="0"/>
              <w:jc w:val="center"/>
              <w:rPr>
                <w:rFonts w:ascii="Garamond" w:hAnsi="Garamond"/>
                <w:i/>
                <w:sz w:val="28"/>
                <w:szCs w:val="28"/>
              </w:rPr>
            </w:pPr>
            <w:proofErr w:type="spellStart"/>
            <w:r w:rsidRPr="00262E78">
              <w:rPr>
                <w:rFonts w:ascii="Garamond" w:hAnsi="Garamond" w:cs="GlyphLessFont"/>
                <w:i/>
                <w:sz w:val="36"/>
              </w:rPr>
              <w:t>Coyrle</w:t>
            </w:r>
            <w:proofErr w:type="spellEnd"/>
            <w:r w:rsidRPr="00262E78">
              <w:rPr>
                <w:rFonts w:ascii="Garamond" w:hAnsi="Garamond" w:cs="GlyphLessFont"/>
                <w:i/>
                <w:sz w:val="36"/>
              </w:rPr>
              <w:t xml:space="preserve"> </w:t>
            </w:r>
            <w:r w:rsidR="00EB031B" w:rsidRPr="00262E78">
              <w:rPr>
                <w:rFonts w:ascii="Garamond" w:hAnsi="Garamond" w:cs="GlyphLessFont"/>
                <w:i/>
                <w:sz w:val="36"/>
              </w:rPr>
              <w:t xml:space="preserve">Yare </w:t>
            </w:r>
            <w:r w:rsidRPr="00262E78">
              <w:rPr>
                <w:rFonts w:ascii="Garamond" w:hAnsi="Garamond" w:cs="GlyphLessFont"/>
                <w:i/>
                <w:sz w:val="36"/>
              </w:rPr>
              <w:t xml:space="preserve">as </w:t>
            </w:r>
            <w:proofErr w:type="spellStart"/>
            <w:r w:rsidRPr="00262E78">
              <w:rPr>
                <w:rFonts w:ascii="Garamond" w:hAnsi="Garamond" w:cs="GlyphLessFont"/>
                <w:i/>
                <w:sz w:val="36"/>
              </w:rPr>
              <w:t>ymmyrchagh</w:t>
            </w:r>
            <w:proofErr w:type="spellEnd"/>
            <w:r w:rsidR="00715328" w:rsidRPr="00262E78">
              <w:rPr>
                <w:rFonts w:ascii="Garamond" w:hAnsi="Garamond" w:cs="GlyphLessFont"/>
                <w:i/>
                <w:sz w:val="36"/>
              </w:rPr>
              <w:br/>
            </w:r>
            <w:r w:rsidRPr="00262E78">
              <w:rPr>
                <w:rFonts w:ascii="Garamond" w:hAnsi="Garamond" w:cs="GlyphLessFont"/>
                <w:i/>
                <w:sz w:val="36"/>
              </w:rPr>
              <w:t>son</w:t>
            </w:r>
            <w:r w:rsidRPr="00262E78">
              <w:rPr>
                <w:rFonts w:ascii="Garamond" w:hAnsi="Garamond"/>
                <w:i/>
                <w:sz w:val="32"/>
                <w:szCs w:val="28"/>
              </w:rPr>
              <w:t xml:space="preserve"> </w:t>
            </w:r>
          </w:p>
        </w:tc>
        <w:tc>
          <w:tcPr>
            <w:tcW w:w="0" w:type="auto"/>
            <w:tcBorders>
              <w:top w:val="nil"/>
              <w:left w:val="nil"/>
              <w:bottom w:val="nil"/>
              <w:right w:val="nil"/>
            </w:tcBorders>
          </w:tcPr>
          <w:p w14:paraId="509304BC" w14:textId="77777777" w:rsidR="000D4934" w:rsidRDefault="000D4934" w:rsidP="00EB031B">
            <w:pPr>
              <w:pStyle w:val="ListParagraph"/>
              <w:ind w:left="0"/>
              <w:contextualSpacing w:val="0"/>
              <w:rPr>
                <w:rFonts w:ascii="Garamond" w:hAnsi="Garamond" w:cs="GlyphLessFont"/>
                <w:sz w:val="28"/>
                <w:szCs w:val="28"/>
              </w:rPr>
            </w:pPr>
          </w:p>
          <w:p w14:paraId="33297737" w14:textId="77777777" w:rsidR="00EB031B" w:rsidRPr="00EB031B" w:rsidRDefault="004C224A" w:rsidP="00EB031B">
            <w:pPr>
              <w:pStyle w:val="ListParagraph"/>
              <w:ind w:left="0"/>
              <w:contextualSpacing w:val="0"/>
              <w:rPr>
                <w:rFonts w:ascii="Garamond" w:hAnsi="Garamond" w:cs="GlyphLessFont"/>
                <w:sz w:val="28"/>
                <w:szCs w:val="28"/>
              </w:rPr>
            </w:pPr>
            <w:r>
              <w:rPr>
                <w:rFonts w:ascii="Garamond" w:hAnsi="Garamond" w:cs="GlyphLessFont"/>
                <w:sz w:val="28"/>
                <w:szCs w:val="28"/>
              </w:rPr>
              <w:t>——————————————–</w:t>
            </w:r>
            <w:r w:rsidR="00262E78">
              <w:rPr>
                <w:rFonts w:ascii="Garamond" w:hAnsi="Garamond" w:cs="GlyphLessFont"/>
                <w:sz w:val="28"/>
                <w:szCs w:val="28"/>
              </w:rPr>
              <w:t>–</w:t>
            </w:r>
          </w:p>
          <w:p w14:paraId="58CF476E" w14:textId="77777777" w:rsidR="00C8219A" w:rsidRPr="00C8219A" w:rsidRDefault="00C8219A" w:rsidP="00EF1A51">
            <w:pPr>
              <w:pStyle w:val="ListParagraph"/>
              <w:spacing w:before="120"/>
              <w:ind w:left="0"/>
              <w:contextualSpacing w:val="0"/>
              <w:jc w:val="center"/>
              <w:rPr>
                <w:rFonts w:ascii="Garamond" w:hAnsi="Garamond" w:cs="GlyphLessFont"/>
                <w:sz w:val="32"/>
              </w:rPr>
            </w:pPr>
            <w:r w:rsidRPr="00262E78">
              <w:rPr>
                <w:rFonts w:ascii="Garamond" w:hAnsi="Garamond" w:cs="GlyphLessFont"/>
                <w:sz w:val="36"/>
              </w:rPr>
              <w:t>A short and necessary Instruction for</w:t>
            </w:r>
          </w:p>
        </w:tc>
      </w:tr>
      <w:tr w:rsidR="00EB031B" w:rsidRPr="00C8219A" w14:paraId="0FA98A0F"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0BA0BE61" w14:textId="77777777" w:rsidR="00C8219A" w:rsidRPr="00262E78" w:rsidRDefault="00C8219A" w:rsidP="00DB60C3">
            <w:pPr>
              <w:pStyle w:val="ListParagraph"/>
              <w:ind w:left="0"/>
              <w:jc w:val="center"/>
              <w:rPr>
                <w:rFonts w:ascii="Garamond" w:hAnsi="Garamond"/>
                <w:sz w:val="36"/>
                <w:szCs w:val="28"/>
              </w:rPr>
            </w:pPr>
            <w:proofErr w:type="spellStart"/>
            <w:r w:rsidRPr="00262E78">
              <w:rPr>
                <w:rFonts w:ascii="Old English Text MT" w:hAnsi="Old English Text MT" w:cs="GlyphLessFont"/>
                <w:sz w:val="36"/>
              </w:rPr>
              <w:t>Moghrey</w:t>
            </w:r>
            <w:proofErr w:type="spellEnd"/>
            <w:r w:rsidRPr="00262E78">
              <w:rPr>
                <w:rFonts w:ascii="Old English Text MT" w:hAnsi="Old English Text MT" w:cs="GlyphLessFont"/>
                <w:sz w:val="36"/>
              </w:rPr>
              <w:t xml:space="preserve"> </w:t>
            </w:r>
            <w:proofErr w:type="spellStart"/>
            <w:r w:rsidR="00715328" w:rsidRPr="00262E78">
              <w:rPr>
                <w:rFonts w:ascii="Old English Text MT" w:hAnsi="Old English Text MT" w:cs="GlyphLessFont"/>
                <w:sz w:val="36"/>
              </w:rPr>
              <w:t>jy</w:t>
            </w:r>
            <w:proofErr w:type="spellEnd"/>
            <w:r w:rsidR="00715328" w:rsidRPr="00262E78">
              <w:rPr>
                <w:rFonts w:ascii="Old English Text MT" w:hAnsi="Old English Text MT" w:cs="GlyphLessFont"/>
                <w:sz w:val="36"/>
              </w:rPr>
              <w:t xml:space="preserve"> </w:t>
            </w:r>
            <w:proofErr w:type="spellStart"/>
            <w:r w:rsidR="00715328" w:rsidRPr="00262E78">
              <w:rPr>
                <w:rFonts w:ascii="Old English Text MT" w:hAnsi="Old English Text MT" w:cs="GlyphLessFont"/>
                <w:sz w:val="36"/>
              </w:rPr>
              <w:t>d</w:t>
            </w:r>
            <w:r w:rsidRPr="00262E78">
              <w:rPr>
                <w:rFonts w:ascii="Old English Text MT" w:hAnsi="Old English Text MT" w:cs="GlyphLessFont"/>
                <w:sz w:val="36"/>
              </w:rPr>
              <w:t>oonee</w:t>
            </w:r>
            <w:proofErr w:type="spellEnd"/>
            <w:r w:rsidRPr="00262E78">
              <w:rPr>
                <w:rFonts w:ascii="Old English Text MT" w:hAnsi="Old English Text MT" w:cs="GlyphLessFont"/>
                <w:sz w:val="36"/>
              </w:rPr>
              <w:t>.</w:t>
            </w:r>
            <w:r w:rsidRPr="00262E78">
              <w:rPr>
                <w:rFonts w:ascii="Garamond" w:hAnsi="Garamond"/>
                <w:sz w:val="36"/>
                <w:szCs w:val="28"/>
              </w:rPr>
              <w:t xml:space="preserve"> </w:t>
            </w:r>
          </w:p>
        </w:tc>
        <w:tc>
          <w:tcPr>
            <w:tcW w:w="0" w:type="auto"/>
            <w:tcBorders>
              <w:top w:val="nil"/>
              <w:left w:val="nil"/>
              <w:bottom w:val="nil"/>
              <w:right w:val="nil"/>
            </w:tcBorders>
          </w:tcPr>
          <w:p w14:paraId="30B44AE2" w14:textId="77777777" w:rsidR="00C8219A" w:rsidRPr="00262E78" w:rsidRDefault="00C8219A" w:rsidP="00DB60C3">
            <w:pPr>
              <w:pStyle w:val="ListParagraph"/>
              <w:ind w:left="0"/>
              <w:jc w:val="center"/>
              <w:rPr>
                <w:rFonts w:ascii="Old English Text MT" w:hAnsi="Old English Text MT" w:cs="GlyphLessFont"/>
                <w:sz w:val="36"/>
              </w:rPr>
            </w:pPr>
            <w:r w:rsidRPr="00262E78">
              <w:rPr>
                <w:rFonts w:ascii="Old English Text MT" w:hAnsi="Old English Text MT" w:cs="GlyphLessFont"/>
                <w:sz w:val="36"/>
              </w:rPr>
              <w:t>Sunday Morning.</w:t>
            </w:r>
          </w:p>
        </w:tc>
      </w:tr>
      <w:tr w:rsidR="00EB031B" w:rsidRPr="00C8219A" w14:paraId="17321A66"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76221FA3" w14:textId="77777777" w:rsidR="00C8219A" w:rsidRPr="00411D3A" w:rsidRDefault="00C8219A" w:rsidP="00DB60C3">
            <w:pPr>
              <w:pStyle w:val="ListParagraph"/>
              <w:spacing w:before="240"/>
              <w:ind w:left="0"/>
              <w:contextualSpacing w:val="0"/>
              <w:jc w:val="both"/>
              <w:rPr>
                <w:rFonts w:ascii="Garamond" w:hAnsi="Garamond"/>
                <w:sz w:val="28"/>
                <w:szCs w:val="28"/>
              </w:rPr>
            </w:pPr>
            <w:r w:rsidRPr="00715328">
              <w:rPr>
                <w:rFonts w:ascii="Garamond" w:hAnsi="Garamond" w:cs="GlyphLessFont"/>
                <w:sz w:val="40"/>
                <w:szCs w:val="28"/>
              </w:rPr>
              <w:t>T</w:t>
            </w:r>
            <w:r w:rsidRPr="00411D3A">
              <w:rPr>
                <w:rFonts w:ascii="Garamond" w:hAnsi="Garamond" w:cs="GlyphLessFont"/>
                <w:sz w:val="28"/>
                <w:szCs w:val="28"/>
              </w:rPr>
              <w:t xml:space="preserve">A’N </w:t>
            </w:r>
            <w:proofErr w:type="spellStart"/>
            <w:r w:rsidRPr="00411D3A">
              <w:rPr>
                <w:rFonts w:ascii="Garamond" w:hAnsi="Garamond" w:cs="GlyphLessFont"/>
                <w:sz w:val="28"/>
                <w:szCs w:val="28"/>
              </w:rPr>
              <w:t>Chiarn</w:t>
            </w:r>
            <w:proofErr w:type="spellEnd"/>
            <w:r w:rsidRPr="00411D3A">
              <w:rPr>
                <w:rFonts w:ascii="Garamond" w:hAnsi="Garamond" w:cs="GlyphLessFont"/>
                <w:sz w:val="28"/>
                <w:szCs w:val="28"/>
              </w:rPr>
              <w:t xml:space="preserve">, </w:t>
            </w:r>
            <w:proofErr w:type="spellStart"/>
            <w:r w:rsidRPr="00411D3A">
              <w:rPr>
                <w:rFonts w:ascii="Garamond" w:hAnsi="Garamond" w:cs="GlyphLessFont"/>
                <w:i/>
                <w:sz w:val="28"/>
                <w:szCs w:val="28"/>
              </w:rPr>
              <w:t>vannee</w:t>
            </w:r>
            <w:proofErr w:type="spellEnd"/>
            <w:r w:rsidRPr="00411D3A">
              <w:rPr>
                <w:rFonts w:ascii="Garamond" w:hAnsi="Garamond" w:cs="GlyphLessFont"/>
                <w:i/>
                <w:sz w:val="28"/>
                <w:szCs w:val="28"/>
              </w:rPr>
              <w:t xml:space="preserve"> </w:t>
            </w:r>
            <w:proofErr w:type="spellStart"/>
            <w:r w:rsidRPr="00411D3A">
              <w:rPr>
                <w:rFonts w:ascii="Garamond" w:hAnsi="Garamond" w:cs="GlyphLessFont"/>
                <w:i/>
                <w:sz w:val="28"/>
                <w:szCs w:val="28"/>
              </w:rPr>
              <w:t>yn</w:t>
            </w:r>
            <w:proofErr w:type="spellEnd"/>
            <w:r w:rsidRPr="00411D3A">
              <w:rPr>
                <w:rFonts w:ascii="Garamond" w:hAnsi="Garamond" w:cs="GlyphLessFont"/>
                <w:i/>
                <w:sz w:val="28"/>
                <w:szCs w:val="28"/>
              </w:rPr>
              <w:t xml:space="preserve"> </w:t>
            </w:r>
            <w:proofErr w:type="spellStart"/>
            <w:r w:rsidRPr="00411D3A">
              <w:rPr>
                <w:rFonts w:ascii="Garamond" w:hAnsi="Garamond" w:cs="GlyphLessFont"/>
                <w:i/>
                <w:sz w:val="28"/>
                <w:szCs w:val="28"/>
              </w:rPr>
              <w:t>laa</w:t>
            </w:r>
            <w:proofErr w:type="spellEnd"/>
            <w:r w:rsidRPr="00411D3A">
              <w:rPr>
                <w:rFonts w:ascii="Garamond" w:hAnsi="Garamond" w:cs="GlyphLessFont"/>
                <w:i/>
                <w:sz w:val="28"/>
                <w:szCs w:val="28"/>
              </w:rPr>
              <w:t xml:space="preserve"> </w:t>
            </w:r>
            <w:proofErr w:type="spellStart"/>
            <w:r w:rsidRPr="00411D3A">
              <w:rPr>
                <w:rFonts w:ascii="Garamond" w:hAnsi="Garamond" w:cs="GlyphLessFont"/>
                <w:i/>
                <w:sz w:val="28"/>
                <w:szCs w:val="28"/>
              </w:rPr>
              <w:t>ayns</w:t>
            </w:r>
            <w:proofErr w:type="spellEnd"/>
            <w:r w:rsidRPr="00411D3A">
              <w:rPr>
                <w:rFonts w:ascii="Garamond" w:hAnsi="Garamond" w:cs="GlyphLessFont"/>
                <w:i/>
                <w:sz w:val="28"/>
                <w:szCs w:val="28"/>
              </w:rPr>
              <w:t xml:space="preserve"> </w:t>
            </w:r>
            <w:proofErr w:type="spellStart"/>
            <w:r w:rsidRPr="00411D3A">
              <w:rPr>
                <w:rFonts w:ascii="Garamond" w:hAnsi="Garamond" w:cs="GlyphLessFont"/>
                <w:i/>
                <w:sz w:val="28"/>
                <w:szCs w:val="28"/>
              </w:rPr>
              <w:t>shiaght</w:t>
            </w:r>
            <w:proofErr w:type="spellEnd"/>
            <w:r w:rsidRPr="00411D3A">
              <w:rPr>
                <w:rFonts w:ascii="Garamond" w:hAnsi="Garamond" w:cs="GlyphLessFont"/>
                <w:i/>
                <w:sz w:val="28"/>
                <w:szCs w:val="28"/>
              </w:rPr>
              <w:t>,</w:t>
            </w:r>
            <w:r w:rsidRPr="00411D3A">
              <w:rPr>
                <w:rFonts w:ascii="Garamond" w:hAnsi="Garamond" w:cs="GlyphLessFont"/>
                <w:sz w:val="28"/>
                <w:szCs w:val="28"/>
              </w:rPr>
              <w:t xml:space="preserve"> </w:t>
            </w:r>
            <w:proofErr w:type="spellStart"/>
            <w:r w:rsidRPr="00411D3A">
              <w:rPr>
                <w:rFonts w:ascii="Garamond" w:hAnsi="Garamond" w:cs="GlyphLessFont"/>
                <w:sz w:val="28"/>
                <w:szCs w:val="28"/>
              </w:rPr>
              <w:t>bannaghey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adsyn</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ooilley</w:t>
            </w:r>
            <w:proofErr w:type="spellEnd"/>
            <w:r w:rsidRPr="00411D3A">
              <w:rPr>
                <w:rFonts w:ascii="Garamond" w:hAnsi="Garamond" w:cs="GlyphLessFont"/>
                <w:sz w:val="28"/>
                <w:szCs w:val="28"/>
              </w:rPr>
              <w:t xml:space="preserve"> ta </w:t>
            </w:r>
            <w:proofErr w:type="spellStart"/>
            <w:r w:rsidRPr="00411D3A">
              <w:rPr>
                <w:rFonts w:ascii="Garamond" w:hAnsi="Garamond" w:cs="GlyphLessFont"/>
                <w:sz w:val="28"/>
                <w:szCs w:val="28"/>
              </w:rPr>
              <w:t>dy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reall</w:t>
            </w:r>
            <w:proofErr w:type="spellEnd"/>
            <w:r w:rsidRPr="00411D3A">
              <w:rPr>
                <w:rFonts w:ascii="Garamond" w:hAnsi="Garamond" w:cs="GlyphLessFont"/>
                <w:sz w:val="28"/>
                <w:szCs w:val="28"/>
              </w:rPr>
              <w:t xml:space="preserve"> eh </w:t>
            </w:r>
            <w:proofErr w:type="spellStart"/>
            <w:r w:rsidRPr="00411D3A">
              <w:rPr>
                <w:rFonts w:ascii="Garamond" w:hAnsi="Garamond" w:cs="GlyphLessFont"/>
                <w:sz w:val="28"/>
                <w:szCs w:val="28"/>
              </w:rPr>
              <w:t>dy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casherick</w:t>
            </w:r>
            <w:proofErr w:type="spellEnd"/>
            <w:r w:rsidRPr="00411D3A">
              <w:rPr>
                <w:rFonts w:ascii="Garamond" w:hAnsi="Garamond" w:cs="GlyphLessFont"/>
                <w:sz w:val="28"/>
                <w:szCs w:val="28"/>
              </w:rPr>
              <w:t xml:space="preserve">, as </w:t>
            </w:r>
            <w:proofErr w:type="spellStart"/>
            <w:r w:rsidRPr="00411D3A">
              <w:rPr>
                <w:rFonts w:ascii="Garamond" w:hAnsi="Garamond" w:cs="GlyphLessFont"/>
                <w:sz w:val="28"/>
                <w:szCs w:val="28"/>
              </w:rPr>
              <w:t>feer</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aglagh</w:t>
            </w:r>
            <w:proofErr w:type="spellEnd"/>
            <w:r w:rsidRPr="00411D3A">
              <w:rPr>
                <w:rFonts w:ascii="Garamond" w:hAnsi="Garamond" w:cs="GlyphLessFont"/>
                <w:sz w:val="28"/>
                <w:szCs w:val="28"/>
              </w:rPr>
              <w:t xml:space="preserve"> ta </w:t>
            </w:r>
            <w:proofErr w:type="spellStart"/>
            <w:r w:rsidRPr="00411D3A">
              <w:rPr>
                <w:rFonts w:ascii="Garamond" w:hAnsi="Garamond" w:cs="GlyphLessFont"/>
                <w:sz w:val="28"/>
                <w:szCs w:val="28"/>
              </w:rPr>
              <w:t>ny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briwnyssyn</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echey</w:t>
            </w:r>
            <w:proofErr w:type="spellEnd"/>
            <w:r w:rsidRPr="00411D3A">
              <w:rPr>
                <w:rFonts w:ascii="Garamond" w:hAnsi="Garamond" w:cs="GlyphLessFont"/>
                <w:sz w:val="28"/>
                <w:szCs w:val="28"/>
              </w:rPr>
              <w:t xml:space="preserve"> er </w:t>
            </w:r>
            <w:proofErr w:type="spellStart"/>
            <w:r w:rsidRPr="00411D3A">
              <w:rPr>
                <w:rFonts w:ascii="Garamond" w:hAnsi="Garamond" w:cs="GlyphLessFont"/>
                <w:sz w:val="28"/>
                <w:szCs w:val="28"/>
              </w:rPr>
              <w:t>ny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ve</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orroosyn</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t’er</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vrishey</w:t>
            </w:r>
            <w:proofErr w:type="spellEnd"/>
            <w:r w:rsidRPr="00411D3A">
              <w:rPr>
                <w:rFonts w:ascii="Garamond" w:hAnsi="Garamond" w:cs="GlyphLessFont"/>
                <w:sz w:val="28"/>
                <w:szCs w:val="28"/>
              </w:rPr>
              <w:t xml:space="preserve"> eh. </w:t>
            </w:r>
          </w:p>
        </w:tc>
        <w:tc>
          <w:tcPr>
            <w:tcW w:w="0" w:type="auto"/>
            <w:tcBorders>
              <w:top w:val="nil"/>
              <w:left w:val="nil"/>
              <w:bottom w:val="nil"/>
              <w:right w:val="nil"/>
            </w:tcBorders>
          </w:tcPr>
          <w:p w14:paraId="1624A747" w14:textId="77777777" w:rsidR="00C8219A" w:rsidRPr="00411D3A" w:rsidRDefault="00C8219A" w:rsidP="00DB60C3">
            <w:pPr>
              <w:pStyle w:val="ListParagraph"/>
              <w:spacing w:before="240"/>
              <w:ind w:left="0"/>
              <w:contextualSpacing w:val="0"/>
              <w:jc w:val="both"/>
              <w:rPr>
                <w:rFonts w:ascii="Garamond" w:hAnsi="Garamond" w:cs="GlyphLessFont"/>
                <w:i/>
                <w:sz w:val="28"/>
                <w:szCs w:val="28"/>
              </w:rPr>
            </w:pPr>
            <w:r w:rsidRPr="00715328">
              <w:rPr>
                <w:rFonts w:ascii="Garamond" w:hAnsi="Garamond" w:cs="GlyphLessFont"/>
                <w:sz w:val="40"/>
                <w:szCs w:val="28"/>
              </w:rPr>
              <w:t>T</w:t>
            </w:r>
            <w:r w:rsidRPr="00411D3A">
              <w:rPr>
                <w:rFonts w:ascii="Garamond" w:hAnsi="Garamond" w:cs="GlyphLessFont"/>
                <w:i/>
                <w:sz w:val="28"/>
                <w:szCs w:val="28"/>
              </w:rPr>
              <w:t xml:space="preserve">HE Lord, </w:t>
            </w:r>
            <w:r w:rsidRPr="00411D3A">
              <w:rPr>
                <w:rFonts w:ascii="Garamond" w:hAnsi="Garamond" w:cs="GlyphLessFont"/>
                <w:sz w:val="28"/>
                <w:szCs w:val="28"/>
              </w:rPr>
              <w:t xml:space="preserve">who hath </w:t>
            </w:r>
            <w:proofErr w:type="spellStart"/>
            <w:r w:rsidRPr="00411D3A">
              <w:rPr>
                <w:rFonts w:ascii="Garamond" w:hAnsi="Garamond" w:cs="GlyphLessFont"/>
                <w:sz w:val="28"/>
                <w:szCs w:val="28"/>
              </w:rPr>
              <w:t>blesseth</w:t>
            </w:r>
            <w:proofErr w:type="spellEnd"/>
            <w:r w:rsidRPr="00411D3A">
              <w:rPr>
                <w:rStyle w:val="FootnoteReference"/>
                <w:rFonts w:ascii="Garamond" w:hAnsi="Garamond" w:cs="GlyphLessFont"/>
                <w:sz w:val="28"/>
                <w:szCs w:val="28"/>
              </w:rPr>
              <w:footnoteReference w:id="90"/>
            </w:r>
            <w:r w:rsidRPr="00411D3A">
              <w:rPr>
                <w:rFonts w:ascii="Garamond" w:hAnsi="Garamond" w:cs="GlyphLessFont"/>
                <w:sz w:val="28"/>
                <w:szCs w:val="28"/>
              </w:rPr>
              <w:t xml:space="preserve"> one Day in seven, </w:t>
            </w:r>
            <w:proofErr w:type="spellStart"/>
            <w:r w:rsidRPr="00411D3A">
              <w:rPr>
                <w:rFonts w:ascii="Garamond" w:hAnsi="Garamond" w:cs="GlyphLessFont"/>
                <w:i/>
                <w:sz w:val="28"/>
                <w:szCs w:val="28"/>
              </w:rPr>
              <w:t>blesseth</w:t>
            </w:r>
            <w:proofErr w:type="spellEnd"/>
            <w:r w:rsidRPr="00411D3A">
              <w:rPr>
                <w:rFonts w:ascii="Garamond" w:hAnsi="Garamond" w:cs="GlyphLessFont"/>
                <w:i/>
                <w:sz w:val="28"/>
                <w:szCs w:val="28"/>
              </w:rPr>
              <w:t xml:space="preserve"> all those that keep it Holy, and very terrible have been his Judgments upon them that have profaned it.</w:t>
            </w:r>
          </w:p>
        </w:tc>
      </w:tr>
      <w:tr w:rsidR="00EB031B" w:rsidRPr="00C8219A" w14:paraId="1CC91051"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782B7918" w14:textId="77777777" w:rsidR="00C8219A" w:rsidRPr="00411D3A" w:rsidRDefault="00C8219A" w:rsidP="00DB60C3">
            <w:pPr>
              <w:pStyle w:val="CM3"/>
              <w:widowControl/>
              <w:spacing w:line="240" w:lineRule="auto"/>
              <w:ind w:firstLine="227"/>
              <w:jc w:val="both"/>
              <w:rPr>
                <w:rFonts w:ascii="Garamond" w:hAnsi="Garamond"/>
                <w:sz w:val="28"/>
                <w:szCs w:val="28"/>
              </w:rPr>
            </w:pPr>
            <w:r w:rsidRPr="00411D3A">
              <w:rPr>
                <w:rFonts w:ascii="Garamond" w:hAnsi="Garamond"/>
                <w:sz w:val="28"/>
                <w:szCs w:val="28"/>
              </w:rPr>
              <w:t xml:space="preserve">Shen-y-fa </w:t>
            </w:r>
            <w:proofErr w:type="spellStart"/>
            <w:r w:rsidRPr="00411D3A">
              <w:rPr>
                <w:rFonts w:ascii="Garamond" w:hAnsi="Garamond"/>
                <w:sz w:val="28"/>
                <w:szCs w:val="28"/>
              </w:rPr>
              <w:t>yn</w:t>
            </w:r>
            <w:proofErr w:type="spellEnd"/>
            <w:r w:rsidRPr="00411D3A">
              <w:rPr>
                <w:rFonts w:ascii="Garamond" w:hAnsi="Garamond"/>
                <w:sz w:val="28"/>
                <w:szCs w:val="28"/>
              </w:rPr>
              <w:t xml:space="preserve"> </w:t>
            </w:r>
            <w:proofErr w:type="spellStart"/>
            <w:r w:rsidRPr="00411D3A">
              <w:rPr>
                <w:rFonts w:ascii="Garamond" w:hAnsi="Garamond"/>
                <w:sz w:val="28"/>
                <w:szCs w:val="28"/>
              </w:rPr>
              <w:t>Currym</w:t>
            </w:r>
            <w:proofErr w:type="spellEnd"/>
            <w:r w:rsidRPr="00411D3A">
              <w:rPr>
                <w:rFonts w:ascii="Garamond" w:hAnsi="Garamond"/>
                <w:sz w:val="28"/>
                <w:szCs w:val="28"/>
              </w:rPr>
              <w:t xml:space="preserve"> </w:t>
            </w:r>
            <w:proofErr w:type="spellStart"/>
            <w:r w:rsidRPr="00411D3A">
              <w:rPr>
                <w:rFonts w:ascii="Garamond" w:hAnsi="Garamond"/>
                <w:sz w:val="28"/>
                <w:szCs w:val="28"/>
              </w:rPr>
              <w:t>ayds</w:t>
            </w:r>
            <w:proofErr w:type="spellEnd"/>
            <w:r w:rsidRPr="00411D3A">
              <w:rPr>
                <w:rFonts w:ascii="Garamond" w:hAnsi="Garamond"/>
                <w:sz w:val="28"/>
                <w:szCs w:val="28"/>
              </w:rPr>
              <w:t xml:space="preserve"> eh, </w:t>
            </w:r>
            <w:r w:rsidRPr="00411D3A">
              <w:rPr>
                <w:rFonts w:ascii="Garamond" w:hAnsi="Garamond"/>
                <w:i/>
                <w:sz w:val="28"/>
                <w:szCs w:val="28"/>
              </w:rPr>
              <w:t xml:space="preserve">er y </w:t>
            </w:r>
            <w:proofErr w:type="spellStart"/>
            <w:r w:rsidRPr="00411D3A">
              <w:rPr>
                <w:rFonts w:ascii="Garamond" w:hAnsi="Garamond"/>
                <w:i/>
                <w:sz w:val="28"/>
                <w:szCs w:val="28"/>
              </w:rPr>
              <w:t>laa</w:t>
            </w:r>
            <w:proofErr w:type="spellEnd"/>
            <w:r w:rsidRPr="00411D3A">
              <w:rPr>
                <w:rFonts w:ascii="Garamond" w:hAnsi="Garamond"/>
                <w:i/>
                <w:sz w:val="28"/>
                <w:szCs w:val="28"/>
              </w:rPr>
              <w:t xml:space="preserve"> </w:t>
            </w:r>
            <w:proofErr w:type="spellStart"/>
            <w:r w:rsidRPr="00411D3A">
              <w:rPr>
                <w:rFonts w:ascii="Garamond" w:hAnsi="Garamond"/>
                <w:i/>
                <w:sz w:val="28"/>
                <w:szCs w:val="28"/>
              </w:rPr>
              <w:t>mie</w:t>
            </w:r>
            <w:proofErr w:type="spellEnd"/>
            <w:r w:rsidRPr="00411D3A">
              <w:rPr>
                <w:rFonts w:ascii="Garamond" w:hAnsi="Garamond"/>
                <w:i/>
                <w:sz w:val="28"/>
                <w:szCs w:val="28"/>
              </w:rPr>
              <w:t xml:space="preserve"> </w:t>
            </w:r>
            <w:proofErr w:type="spellStart"/>
            <w:r w:rsidRPr="00411D3A">
              <w:rPr>
                <w:rFonts w:ascii="Garamond" w:hAnsi="Garamond"/>
                <w:i/>
                <w:sz w:val="28"/>
                <w:szCs w:val="28"/>
              </w:rPr>
              <w:t>shoh</w:t>
            </w:r>
            <w:proofErr w:type="spellEnd"/>
            <w:r w:rsidRPr="00411D3A">
              <w:rPr>
                <w:rFonts w:ascii="Garamond" w:hAnsi="Garamond"/>
                <w:i/>
                <w:sz w:val="28"/>
                <w:szCs w:val="28"/>
              </w:rPr>
              <w:t>,</w:t>
            </w:r>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chur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liattee</w:t>
            </w:r>
            <w:proofErr w:type="spellEnd"/>
            <w:r w:rsidRPr="00411D3A">
              <w:rPr>
                <w:rFonts w:ascii="Garamond" w:hAnsi="Garamond"/>
                <w:sz w:val="28"/>
                <w:szCs w:val="28"/>
              </w:rPr>
              <w:t xml:space="preserve"> </w:t>
            </w:r>
            <w:proofErr w:type="spellStart"/>
            <w:r w:rsidRPr="00411D3A">
              <w:rPr>
                <w:rFonts w:ascii="Garamond" w:hAnsi="Garamond"/>
                <w:sz w:val="28"/>
                <w:szCs w:val="28"/>
              </w:rPr>
              <w:t>chooish</w:t>
            </w:r>
            <w:proofErr w:type="spellEnd"/>
            <w:r w:rsidRPr="00411D3A">
              <w:rPr>
                <w:rFonts w:ascii="Garamond" w:hAnsi="Garamond"/>
                <w:sz w:val="28"/>
                <w:szCs w:val="28"/>
              </w:rPr>
              <w:t xml:space="preserve"> as </w:t>
            </w:r>
            <w:proofErr w:type="spellStart"/>
            <w:r w:rsidRPr="00411D3A">
              <w:rPr>
                <w:rFonts w:ascii="Garamond" w:hAnsi="Garamond"/>
                <w:sz w:val="28"/>
                <w:szCs w:val="28"/>
              </w:rPr>
              <w:t>oddys</w:t>
            </w:r>
            <w:proofErr w:type="spellEnd"/>
            <w:r w:rsidRPr="00411D3A">
              <w:rPr>
                <w:rFonts w:ascii="Garamond" w:hAnsi="Garamond"/>
                <w:sz w:val="28"/>
                <w:szCs w:val="28"/>
              </w:rPr>
              <w:t xml:space="preserv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chooilley</w:t>
            </w:r>
            <w:proofErr w:type="spellEnd"/>
            <w:r w:rsidRPr="00411D3A">
              <w:rPr>
                <w:rFonts w:ascii="Garamond" w:hAnsi="Garamond"/>
                <w:sz w:val="28"/>
                <w:szCs w:val="28"/>
              </w:rPr>
              <w:t xml:space="preserve"> </w:t>
            </w:r>
            <w:proofErr w:type="spellStart"/>
            <w:r w:rsidRPr="00411D3A">
              <w:rPr>
                <w:rFonts w:ascii="Garamond" w:hAnsi="Garamond"/>
                <w:sz w:val="28"/>
                <w:szCs w:val="28"/>
              </w:rPr>
              <w:t>obber</w:t>
            </w:r>
            <w:proofErr w:type="spellEnd"/>
            <w:r w:rsidRPr="00411D3A">
              <w:rPr>
                <w:rFonts w:ascii="Garamond" w:hAnsi="Garamond"/>
                <w:sz w:val="28"/>
                <w:szCs w:val="28"/>
              </w:rPr>
              <w:t xml:space="preserve"> </w:t>
            </w:r>
            <w:proofErr w:type="spellStart"/>
            <w:r w:rsidRPr="00411D3A">
              <w:rPr>
                <w:rFonts w:ascii="Garamond" w:hAnsi="Garamond"/>
                <w:sz w:val="28"/>
                <w:szCs w:val="28"/>
              </w:rPr>
              <w:t>seihltagh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chooilley</w:t>
            </w:r>
            <w:proofErr w:type="spellEnd"/>
            <w:r w:rsidRPr="00411D3A">
              <w:rPr>
                <w:rFonts w:ascii="Garamond" w:hAnsi="Garamond"/>
                <w:sz w:val="28"/>
                <w:szCs w:val="28"/>
              </w:rPr>
              <w:t xml:space="preserve"> </w:t>
            </w:r>
            <w:proofErr w:type="spellStart"/>
            <w:r w:rsidRPr="00411D3A">
              <w:rPr>
                <w:rFonts w:ascii="Garamond" w:hAnsi="Garamond"/>
                <w:sz w:val="28"/>
                <w:szCs w:val="28"/>
              </w:rPr>
              <w:t>smooin</w:t>
            </w:r>
            <w:r w:rsidR="00841AF2">
              <w:rPr>
                <w:rFonts w:ascii="Garamond" w:hAnsi="Garamond"/>
                <w:sz w:val="28"/>
                <w:szCs w:val="28"/>
              </w:rPr>
              <w:t>n</w:t>
            </w:r>
            <w:r w:rsidRPr="00411D3A">
              <w:rPr>
                <w:rFonts w:ascii="Garamond" w:hAnsi="Garamond"/>
                <w:sz w:val="28"/>
                <w:szCs w:val="28"/>
              </w:rPr>
              <w:t>aght</w:t>
            </w:r>
            <w:proofErr w:type="spellEnd"/>
            <w:r w:rsidRPr="00411D3A">
              <w:rPr>
                <w:rFonts w:ascii="Garamond" w:hAnsi="Garamond"/>
                <w:sz w:val="28"/>
                <w:szCs w:val="28"/>
              </w:rPr>
              <w:t xml:space="preserve"> </w:t>
            </w:r>
            <w:proofErr w:type="spellStart"/>
            <w:r w:rsidRPr="00411D3A">
              <w:rPr>
                <w:rFonts w:ascii="Garamond" w:hAnsi="Garamond"/>
                <w:sz w:val="28"/>
                <w:szCs w:val="28"/>
              </w:rPr>
              <w:t>seihltagh</w:t>
            </w:r>
            <w:proofErr w:type="spellEnd"/>
            <w:r w:rsidRPr="00411D3A">
              <w:rPr>
                <w:rFonts w:ascii="Garamond" w:hAnsi="Garamond"/>
                <w:sz w:val="28"/>
                <w:szCs w:val="28"/>
              </w:rPr>
              <w:t xml:space="preserve"> as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chooilley</w:t>
            </w:r>
            <w:proofErr w:type="spellEnd"/>
            <w:r w:rsidRPr="00411D3A">
              <w:rPr>
                <w:rFonts w:ascii="Garamond" w:hAnsi="Garamond"/>
                <w:sz w:val="28"/>
                <w:szCs w:val="28"/>
              </w:rPr>
              <w:t xml:space="preserve"> </w:t>
            </w:r>
            <w:proofErr w:type="spellStart"/>
            <w:r w:rsidRPr="00411D3A">
              <w:rPr>
                <w:rFonts w:ascii="Garamond" w:hAnsi="Garamond"/>
                <w:sz w:val="28"/>
                <w:szCs w:val="28"/>
              </w:rPr>
              <w:t>vaynrys</w:t>
            </w:r>
            <w:proofErr w:type="spellEnd"/>
            <w:r w:rsidRPr="00411D3A">
              <w:rPr>
                <w:rFonts w:ascii="Garamond" w:hAnsi="Garamond"/>
                <w:sz w:val="28"/>
                <w:szCs w:val="28"/>
              </w:rPr>
              <w:t xml:space="preserve"> </w:t>
            </w:r>
            <w:proofErr w:type="spellStart"/>
            <w:r w:rsidRPr="00411D3A">
              <w:rPr>
                <w:rFonts w:ascii="Garamond" w:hAnsi="Garamond"/>
                <w:sz w:val="28"/>
                <w:szCs w:val="28"/>
              </w:rPr>
              <w:t>seihltagh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vod</w:t>
            </w:r>
            <w:proofErr w:type="spellEnd"/>
            <w:r w:rsidRPr="00411D3A">
              <w:rPr>
                <w:rFonts w:ascii="Garamond" w:hAnsi="Garamond"/>
                <w:sz w:val="28"/>
                <w:szCs w:val="28"/>
              </w:rPr>
              <w:t xml:space="preserv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ooilley’n</w:t>
            </w:r>
            <w:proofErr w:type="spellEnd"/>
            <w:r w:rsidRPr="00411D3A">
              <w:rPr>
                <w:rFonts w:ascii="Garamond" w:hAnsi="Garamond"/>
                <w:sz w:val="28"/>
                <w:szCs w:val="28"/>
              </w:rPr>
              <w:t xml:space="preserve"> </w:t>
            </w:r>
            <w:proofErr w:type="spellStart"/>
            <w:r w:rsidRPr="00411D3A">
              <w:rPr>
                <w:rFonts w:ascii="Garamond" w:hAnsi="Garamond"/>
                <w:sz w:val="28"/>
                <w:szCs w:val="28"/>
              </w:rPr>
              <w:t>ooashley</w:t>
            </w:r>
            <w:proofErr w:type="spellEnd"/>
            <w:r w:rsidRPr="00411D3A">
              <w:rPr>
                <w:rFonts w:ascii="Garamond" w:hAnsi="Garamond"/>
                <w:sz w:val="28"/>
                <w:szCs w:val="28"/>
              </w:rPr>
              <w:t xml:space="preserve"> </w:t>
            </w:r>
            <w:proofErr w:type="spellStart"/>
            <w:r w:rsidRPr="00411D3A">
              <w:rPr>
                <w:rFonts w:ascii="Garamond" w:hAnsi="Garamond"/>
                <w:sz w:val="28"/>
                <w:szCs w:val="28"/>
              </w:rPr>
              <w:t>T’ayns</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Phooar</w:t>
            </w:r>
            <w:proofErr w:type="spellEnd"/>
            <w:r w:rsidRPr="00411D3A">
              <w:rPr>
                <w:rFonts w:ascii="Garamond" w:hAnsi="Garamond"/>
                <w:sz w:val="28"/>
                <w:szCs w:val="28"/>
              </w:rPr>
              <w:t xml:space="preserve"> y </w:t>
            </w:r>
            <w:proofErr w:type="spellStart"/>
            <w:r w:rsidRPr="00411D3A">
              <w:rPr>
                <w:rFonts w:ascii="Garamond" w:hAnsi="Garamond"/>
                <w:sz w:val="28"/>
                <w:szCs w:val="28"/>
              </w:rPr>
              <w:t>choyrt</w:t>
            </w:r>
            <w:proofErr w:type="spellEnd"/>
            <w:r w:rsidRPr="00411D3A">
              <w:rPr>
                <w:rFonts w:ascii="Garamond" w:hAnsi="Garamond"/>
                <w:sz w:val="28"/>
                <w:szCs w:val="28"/>
              </w:rPr>
              <w:t xml:space="preserve"> da </w:t>
            </w:r>
            <w:proofErr w:type="spellStart"/>
            <w:r w:rsidRPr="00411D3A">
              <w:rPr>
                <w:rFonts w:ascii="Garamond" w:hAnsi="Garamond"/>
                <w:sz w:val="28"/>
                <w:szCs w:val="28"/>
              </w:rPr>
              <w:t>dt’er</w:t>
            </w:r>
            <w:proofErr w:type="spellEnd"/>
            <w:r w:rsidRPr="00411D3A">
              <w:rPr>
                <w:rFonts w:ascii="Garamond" w:hAnsi="Garamond"/>
                <w:sz w:val="28"/>
                <w:szCs w:val="28"/>
              </w:rPr>
              <w:softHyphen/>
              <w:t xml:space="preserve"> </w:t>
            </w:r>
            <w:proofErr w:type="spellStart"/>
            <w:r w:rsidRPr="00411D3A">
              <w:rPr>
                <w:rFonts w:ascii="Garamond" w:hAnsi="Garamond"/>
                <w:sz w:val="28"/>
                <w:szCs w:val="28"/>
              </w:rPr>
              <w:t>Croo</w:t>
            </w:r>
            <w:proofErr w:type="spellEnd"/>
            <w:r w:rsidRPr="00411D3A">
              <w:rPr>
                <w:rFonts w:ascii="Garamond" w:hAnsi="Garamond"/>
                <w:sz w:val="28"/>
                <w:szCs w:val="28"/>
              </w:rPr>
              <w:t xml:space="preserve">. </w:t>
            </w:r>
            <w:proofErr w:type="spellStart"/>
            <w:r w:rsidRPr="00411D3A">
              <w:rPr>
                <w:rFonts w:ascii="Garamond" w:hAnsi="Garamond"/>
                <w:sz w:val="28"/>
                <w:szCs w:val="28"/>
              </w:rPr>
              <w:t>Liorish</w:t>
            </w:r>
            <w:proofErr w:type="spellEnd"/>
            <w:r w:rsidRPr="00411D3A">
              <w:rPr>
                <w:rFonts w:ascii="Garamond" w:hAnsi="Garamond"/>
                <w:sz w:val="28"/>
                <w:szCs w:val="28"/>
              </w:rPr>
              <w:t xml:space="preserve"> goal </w:t>
            </w:r>
            <w:proofErr w:type="spellStart"/>
            <w:r w:rsidRPr="00411D3A">
              <w:rPr>
                <w:rFonts w:ascii="Garamond" w:hAnsi="Garamond"/>
                <w:sz w:val="28"/>
                <w:szCs w:val="28"/>
              </w:rPr>
              <w:t>rish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vel</w:t>
            </w:r>
            <w:proofErr w:type="spellEnd"/>
            <w:r w:rsidRPr="00411D3A">
              <w:rPr>
                <w:rFonts w:ascii="Garamond" w:hAnsi="Garamond"/>
                <w:sz w:val="28"/>
                <w:szCs w:val="28"/>
              </w:rPr>
              <w:t xml:space="preserve"> </w:t>
            </w:r>
            <w:proofErr w:type="spellStart"/>
            <w:r w:rsidRPr="00411D3A">
              <w:rPr>
                <w:rFonts w:ascii="Garamond" w:hAnsi="Garamond"/>
                <w:sz w:val="28"/>
                <w:szCs w:val="28"/>
              </w:rPr>
              <w:t>dty</w:t>
            </w:r>
            <w:proofErr w:type="spellEnd"/>
            <w:r w:rsidRPr="00411D3A">
              <w:rPr>
                <w:rFonts w:ascii="Garamond" w:hAnsi="Garamond"/>
                <w:sz w:val="28"/>
                <w:szCs w:val="28"/>
              </w:rPr>
              <w:t xml:space="preserve"> </w:t>
            </w:r>
            <w:proofErr w:type="spellStart"/>
            <w:r w:rsidRPr="00411D3A">
              <w:rPr>
                <w:rFonts w:ascii="Garamond" w:hAnsi="Garamond"/>
                <w:sz w:val="28"/>
                <w:szCs w:val="28"/>
              </w:rPr>
              <w:t>varrant</w:t>
            </w:r>
            <w:proofErr w:type="spellEnd"/>
            <w:r w:rsidRPr="00411D3A">
              <w:rPr>
                <w:rFonts w:ascii="Garamond" w:hAnsi="Garamond"/>
                <w:sz w:val="28"/>
                <w:szCs w:val="28"/>
              </w:rPr>
              <w:t xml:space="preserve"> er, </w:t>
            </w:r>
            <w:proofErr w:type="spellStart"/>
            <w:r w:rsidRPr="00411D3A">
              <w:rPr>
                <w:rFonts w:ascii="Garamond" w:hAnsi="Garamond"/>
                <w:sz w:val="28"/>
                <w:szCs w:val="28"/>
              </w:rPr>
              <w:t>liorish</w:t>
            </w:r>
            <w:proofErr w:type="spellEnd"/>
            <w:r w:rsidRPr="00411D3A">
              <w:rPr>
                <w:rFonts w:ascii="Garamond" w:hAnsi="Garamond"/>
                <w:sz w:val="28"/>
                <w:szCs w:val="28"/>
              </w:rPr>
              <w:t xml:space="preserve"> </w:t>
            </w:r>
            <w:proofErr w:type="spellStart"/>
            <w:r w:rsidRPr="00411D3A">
              <w:rPr>
                <w:rFonts w:ascii="Garamond" w:hAnsi="Garamond"/>
                <w:sz w:val="28"/>
                <w:szCs w:val="28"/>
              </w:rPr>
              <w:t>clashtyn</w:t>
            </w:r>
            <w:proofErr w:type="spellEnd"/>
            <w:r w:rsidRPr="00411D3A">
              <w:rPr>
                <w:rFonts w:ascii="Garamond" w:hAnsi="Garamond"/>
                <w:sz w:val="28"/>
                <w:szCs w:val="28"/>
              </w:rPr>
              <w:t xml:space="preserve"> </w:t>
            </w:r>
            <w:proofErr w:type="spellStart"/>
            <w:r w:rsidRPr="00411D3A">
              <w:rPr>
                <w:rFonts w:ascii="Garamond" w:hAnsi="Garamond"/>
                <w:sz w:val="28"/>
                <w:szCs w:val="28"/>
              </w:rPr>
              <w:t>rish</w:t>
            </w:r>
            <w:proofErr w:type="spellEnd"/>
            <w:r w:rsidRPr="00411D3A">
              <w:rPr>
                <w:rFonts w:ascii="Garamond" w:hAnsi="Garamond"/>
                <w:sz w:val="28"/>
                <w:szCs w:val="28"/>
              </w:rPr>
              <w:t xml:space="preserve"> e </w:t>
            </w:r>
            <w:proofErr w:type="spellStart"/>
            <w:r w:rsidRPr="00411D3A">
              <w:rPr>
                <w:rFonts w:ascii="Garamond" w:hAnsi="Garamond"/>
                <w:sz w:val="28"/>
                <w:szCs w:val="28"/>
              </w:rPr>
              <w:t>Ghoo</w:t>
            </w:r>
            <w:proofErr w:type="spellEnd"/>
            <w:r w:rsidRPr="00411D3A">
              <w:rPr>
                <w:rFonts w:ascii="Garamond" w:hAnsi="Garamond"/>
                <w:sz w:val="28"/>
                <w:szCs w:val="28"/>
              </w:rPr>
              <w:t xml:space="preserve"> as e </w:t>
            </w:r>
            <w:proofErr w:type="spellStart"/>
            <w:r w:rsidRPr="00411D3A">
              <w:rPr>
                <w:rFonts w:ascii="Garamond" w:hAnsi="Garamond"/>
                <w:sz w:val="28"/>
                <w:szCs w:val="28"/>
              </w:rPr>
              <w:t>Annaghyn</w:t>
            </w:r>
            <w:proofErr w:type="spellEnd"/>
            <w:r w:rsidRPr="00411D3A">
              <w:rPr>
                <w:rFonts w:ascii="Garamond" w:hAnsi="Garamond"/>
                <w:sz w:val="28"/>
                <w:szCs w:val="28"/>
              </w:rPr>
              <w:t xml:space="preserve"> ; </w:t>
            </w:r>
            <w:proofErr w:type="spellStart"/>
            <w:r w:rsidRPr="00411D3A">
              <w:rPr>
                <w:rFonts w:ascii="Garamond" w:hAnsi="Garamond"/>
                <w:sz w:val="28"/>
                <w:szCs w:val="28"/>
              </w:rPr>
              <w:t>Liorish</w:t>
            </w:r>
            <w:proofErr w:type="spellEnd"/>
            <w:r w:rsidRPr="00411D3A">
              <w:rPr>
                <w:rFonts w:ascii="Garamond" w:hAnsi="Garamond"/>
                <w:sz w:val="28"/>
                <w:szCs w:val="28"/>
              </w:rPr>
              <w:t xml:space="preserve"> e </w:t>
            </w:r>
            <w:proofErr w:type="spellStart"/>
            <w:r w:rsidRPr="00411D3A">
              <w:rPr>
                <w:rFonts w:ascii="Garamond" w:hAnsi="Garamond"/>
                <w:sz w:val="28"/>
                <w:szCs w:val="28"/>
              </w:rPr>
              <w:t>Vannaghtyn</w:t>
            </w:r>
            <w:proofErr w:type="spellEnd"/>
            <w:r w:rsidRPr="00411D3A">
              <w:rPr>
                <w:rFonts w:ascii="Garamond" w:hAnsi="Garamond"/>
                <w:sz w:val="28"/>
                <w:szCs w:val="28"/>
              </w:rPr>
              <w:t xml:space="preserve"> y </w:t>
            </w:r>
            <w:proofErr w:type="spellStart"/>
            <w:r w:rsidRPr="00411D3A">
              <w:rPr>
                <w:rFonts w:ascii="Garamond" w:hAnsi="Garamond"/>
                <w:sz w:val="28"/>
                <w:szCs w:val="28"/>
              </w:rPr>
              <w:t>yearee</w:t>
            </w:r>
            <w:proofErr w:type="spellEnd"/>
            <w:r w:rsidRPr="00411D3A">
              <w:rPr>
                <w:rFonts w:ascii="Garamond" w:hAnsi="Garamond"/>
                <w:sz w:val="28"/>
                <w:szCs w:val="28"/>
              </w:rPr>
              <w:t xml:space="preserve">, as </w:t>
            </w:r>
            <w:proofErr w:type="spellStart"/>
            <w:r w:rsidRPr="00411D3A">
              <w:rPr>
                <w:rFonts w:ascii="Garamond" w:hAnsi="Garamond"/>
                <w:sz w:val="28"/>
                <w:szCs w:val="28"/>
              </w:rPr>
              <w:t>booise</w:t>
            </w:r>
            <w:proofErr w:type="spellEnd"/>
            <w:r w:rsidRPr="00411D3A">
              <w:rPr>
                <w:rFonts w:ascii="Garamond" w:hAnsi="Garamond"/>
                <w:sz w:val="28"/>
                <w:szCs w:val="28"/>
              </w:rPr>
              <w:t xml:space="preserve"> y chur da, son e </w:t>
            </w:r>
            <w:proofErr w:type="spellStart"/>
            <w:r w:rsidRPr="00411D3A">
              <w:rPr>
                <w:rFonts w:ascii="Garamond" w:hAnsi="Garamond"/>
                <w:sz w:val="28"/>
                <w:szCs w:val="28"/>
              </w:rPr>
              <w:t>Yiootyn</w:t>
            </w:r>
            <w:proofErr w:type="spellEnd"/>
            <w:r w:rsidRPr="00411D3A">
              <w:rPr>
                <w:rFonts w:ascii="Garamond" w:hAnsi="Garamond"/>
                <w:sz w:val="28"/>
                <w:szCs w:val="28"/>
              </w:rPr>
              <w:t xml:space="preserve">. </w:t>
            </w:r>
          </w:p>
        </w:tc>
        <w:tc>
          <w:tcPr>
            <w:tcW w:w="0" w:type="auto"/>
            <w:tcBorders>
              <w:top w:val="nil"/>
              <w:left w:val="nil"/>
              <w:bottom w:val="nil"/>
              <w:right w:val="nil"/>
            </w:tcBorders>
          </w:tcPr>
          <w:p w14:paraId="36D176D8" w14:textId="77777777" w:rsidR="00C8219A" w:rsidRPr="00411D3A" w:rsidRDefault="00C8219A" w:rsidP="00DB60C3">
            <w:pPr>
              <w:pStyle w:val="ListParagraph"/>
              <w:ind w:left="0" w:firstLine="227"/>
              <w:jc w:val="both"/>
              <w:rPr>
                <w:rFonts w:ascii="Garamond" w:hAnsi="Garamond" w:cs="GlyphLessFont"/>
                <w:i/>
                <w:sz w:val="28"/>
                <w:szCs w:val="28"/>
              </w:rPr>
            </w:pPr>
            <w:r w:rsidRPr="00411D3A">
              <w:rPr>
                <w:rFonts w:ascii="Garamond" w:hAnsi="Garamond" w:cs="GlyphLessFont"/>
                <w:i/>
                <w:sz w:val="28"/>
                <w:szCs w:val="28"/>
              </w:rPr>
              <w:t xml:space="preserve">It is your Duty, therefore, </w:t>
            </w:r>
            <w:r w:rsidRPr="00411D3A">
              <w:rPr>
                <w:rFonts w:ascii="Garamond" w:hAnsi="Garamond" w:cs="GlyphLessFont"/>
                <w:sz w:val="28"/>
                <w:szCs w:val="28"/>
              </w:rPr>
              <w:t>on this good Day,</w:t>
            </w:r>
            <w:r w:rsidRPr="00411D3A">
              <w:rPr>
                <w:rFonts w:ascii="Garamond" w:hAnsi="Garamond" w:cs="GlyphLessFont"/>
                <w:i/>
                <w:sz w:val="28"/>
                <w:szCs w:val="28"/>
              </w:rPr>
              <w:t xml:space="preserve"> to lay aside, as much as possible, all worldly Business, all worldly Thoughts, all worldly Pleasures, that you may Honour your Creator to the best of your Power. By owing your dependence upon him</w:t>
            </w:r>
            <w:r w:rsidRPr="00411D3A">
              <w:rPr>
                <w:rFonts w:ascii="Garamond" w:hAnsi="Garamond" w:cs="GlyphLessFont"/>
                <w:sz w:val="28"/>
                <w:szCs w:val="28"/>
              </w:rPr>
              <w:t> ;</w:t>
            </w:r>
            <w:r w:rsidRPr="00411D3A">
              <w:rPr>
                <w:rFonts w:ascii="Garamond" w:hAnsi="Garamond" w:cs="GlyphLessFont"/>
                <w:i/>
                <w:sz w:val="28"/>
                <w:szCs w:val="28"/>
              </w:rPr>
              <w:t xml:space="preserve"> by hearing his Word and his Commands</w:t>
            </w:r>
            <w:r w:rsidRPr="00411D3A">
              <w:rPr>
                <w:rFonts w:ascii="Garamond" w:hAnsi="Garamond" w:cs="GlyphLessFont"/>
                <w:sz w:val="28"/>
                <w:szCs w:val="28"/>
              </w:rPr>
              <w:t> ;</w:t>
            </w:r>
            <w:r w:rsidRPr="00411D3A">
              <w:rPr>
                <w:rFonts w:ascii="Garamond" w:hAnsi="Garamond" w:cs="GlyphLessFont"/>
                <w:i/>
                <w:sz w:val="28"/>
                <w:szCs w:val="28"/>
              </w:rPr>
              <w:t xml:space="preserve"> By asking his Blessings, and giving him thanks for his Favours.</w:t>
            </w:r>
          </w:p>
        </w:tc>
      </w:tr>
      <w:tr w:rsidR="00EB031B" w:rsidRPr="00C8219A" w14:paraId="0ECC52ED"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6883B0B7" w14:textId="77777777" w:rsidR="00C8219A" w:rsidRPr="00411D3A" w:rsidRDefault="00C8219A" w:rsidP="00DB60C3">
            <w:pPr>
              <w:pStyle w:val="CM3"/>
              <w:widowControl/>
              <w:spacing w:line="240" w:lineRule="auto"/>
              <w:ind w:firstLine="227"/>
              <w:jc w:val="both"/>
              <w:rPr>
                <w:rFonts w:ascii="Garamond" w:hAnsi="Garamond"/>
                <w:sz w:val="28"/>
                <w:szCs w:val="28"/>
              </w:rPr>
            </w:pPr>
            <w:proofErr w:type="spellStart"/>
            <w:r w:rsidRPr="00411D3A">
              <w:rPr>
                <w:rFonts w:ascii="Garamond" w:hAnsi="Garamond"/>
                <w:sz w:val="28"/>
                <w:szCs w:val="28"/>
              </w:rPr>
              <w:t>Eisht</w:t>
            </w:r>
            <w:proofErr w:type="spellEnd"/>
            <w:r w:rsidRPr="00411D3A">
              <w:rPr>
                <w:rFonts w:ascii="Garamond" w:hAnsi="Garamond"/>
                <w:sz w:val="28"/>
                <w:szCs w:val="28"/>
              </w:rPr>
              <w:t xml:space="preserve"> my she </w:t>
            </w:r>
            <w:proofErr w:type="spellStart"/>
            <w:r w:rsidRPr="00411D3A">
              <w:rPr>
                <w:rFonts w:ascii="Garamond" w:hAnsi="Garamond"/>
                <w:sz w:val="28"/>
                <w:szCs w:val="28"/>
              </w:rPr>
              <w:t>nyn</w:t>
            </w:r>
            <w:proofErr w:type="spellEnd"/>
            <w:r w:rsidRPr="00411D3A">
              <w:rPr>
                <w:rFonts w:ascii="Garamond" w:hAnsi="Garamond"/>
                <w:sz w:val="28"/>
                <w:szCs w:val="28"/>
              </w:rPr>
              <w:t xml:space="preserve"> </w:t>
            </w:r>
            <w:proofErr w:type="spellStart"/>
            <w:r w:rsidRPr="00411D3A">
              <w:rPr>
                <w:rFonts w:ascii="Garamond" w:hAnsi="Garamond"/>
                <w:sz w:val="28"/>
                <w:szCs w:val="28"/>
              </w:rPr>
              <w:t>vondeish</w:t>
            </w:r>
            <w:proofErr w:type="spellEnd"/>
            <w:r w:rsidRPr="00411D3A">
              <w:rPr>
                <w:rFonts w:ascii="Garamond" w:hAnsi="Garamond"/>
                <w:sz w:val="28"/>
                <w:szCs w:val="28"/>
              </w:rPr>
              <w:t xml:space="preserve"> </w:t>
            </w:r>
            <w:proofErr w:type="spellStart"/>
            <w:r w:rsidRPr="00411D3A">
              <w:rPr>
                <w:rFonts w:ascii="Garamond" w:hAnsi="Garamond"/>
                <w:sz w:val="28"/>
                <w:szCs w:val="28"/>
              </w:rPr>
              <w:t>chammah</w:t>
            </w:r>
            <w:proofErr w:type="spellEnd"/>
            <w:r w:rsidRPr="00411D3A">
              <w:rPr>
                <w:rFonts w:ascii="Garamond" w:hAnsi="Garamond"/>
                <w:sz w:val="28"/>
                <w:szCs w:val="28"/>
              </w:rPr>
              <w:t xml:space="preserve"> as </w:t>
            </w:r>
            <w:proofErr w:type="spellStart"/>
            <w:r w:rsidRPr="00411D3A">
              <w:rPr>
                <w:rFonts w:ascii="Garamond" w:hAnsi="Garamond"/>
                <w:sz w:val="28"/>
                <w:szCs w:val="28"/>
              </w:rPr>
              <w:t>nyn</w:t>
            </w:r>
            <w:proofErr w:type="spellEnd"/>
            <w:r w:rsidRPr="00411D3A">
              <w:rPr>
                <w:rFonts w:ascii="Garamond" w:hAnsi="Garamond"/>
                <w:sz w:val="28"/>
                <w:szCs w:val="28"/>
              </w:rPr>
              <w:t xml:space="preserve"> </w:t>
            </w:r>
            <w:proofErr w:type="spellStart"/>
            <w:r w:rsidRPr="00411D3A">
              <w:rPr>
                <w:rFonts w:ascii="Garamond" w:hAnsi="Garamond"/>
                <w:sz w:val="28"/>
                <w:szCs w:val="28"/>
              </w:rPr>
              <w:t>Maynrys</w:t>
            </w:r>
            <w:proofErr w:type="spellEnd"/>
            <w:r w:rsidRPr="00411D3A">
              <w:rPr>
                <w:rFonts w:ascii="Garamond" w:hAnsi="Garamond"/>
                <w:sz w:val="28"/>
                <w:szCs w:val="28"/>
              </w:rPr>
              <w:t xml:space="preserve"> eh, </w:t>
            </w:r>
            <w:proofErr w:type="spellStart"/>
            <w:r w:rsidRPr="00411D3A">
              <w:rPr>
                <w:rFonts w:ascii="Garamond" w:hAnsi="Garamond"/>
                <w:sz w:val="28"/>
                <w:szCs w:val="28"/>
              </w:rPr>
              <w:t>Jee</w:t>
            </w:r>
            <w:proofErr w:type="spellEnd"/>
            <w:r w:rsidRPr="00411D3A">
              <w:rPr>
                <w:rFonts w:ascii="Garamond" w:hAnsi="Garamond"/>
                <w:sz w:val="28"/>
                <w:szCs w:val="28"/>
              </w:rPr>
              <w:t xml:space="preserve"> y </w:t>
            </w:r>
            <w:proofErr w:type="spellStart"/>
            <w:r w:rsidRPr="00411D3A">
              <w:rPr>
                <w:rFonts w:ascii="Garamond" w:hAnsi="Garamond"/>
                <w:sz w:val="28"/>
                <w:szCs w:val="28"/>
              </w:rPr>
              <w:t>hirveish</w:t>
            </w:r>
            <w:proofErr w:type="spellEnd"/>
            <w:r w:rsidRPr="00411D3A">
              <w:rPr>
                <w:rFonts w:ascii="Garamond" w:hAnsi="Garamond"/>
                <w:sz w:val="28"/>
                <w:szCs w:val="28"/>
              </w:rPr>
              <w:t xml:space="preserve">, </w:t>
            </w:r>
            <w:proofErr w:type="spellStart"/>
            <w:r w:rsidRPr="00411D3A">
              <w:rPr>
                <w:rFonts w:ascii="Garamond" w:hAnsi="Garamond"/>
                <w:sz w:val="28"/>
                <w:szCs w:val="28"/>
              </w:rPr>
              <w:t>yn</w:t>
            </w:r>
            <w:proofErr w:type="spellEnd"/>
            <w:r w:rsidRPr="00411D3A">
              <w:rPr>
                <w:rFonts w:ascii="Garamond" w:hAnsi="Garamond"/>
                <w:sz w:val="28"/>
                <w:szCs w:val="28"/>
              </w:rPr>
              <w:t xml:space="preserve"> </w:t>
            </w:r>
            <w:proofErr w:type="spellStart"/>
            <w:r w:rsidRPr="00411D3A">
              <w:rPr>
                <w:rFonts w:ascii="Garamond" w:hAnsi="Garamond"/>
                <w:sz w:val="28"/>
                <w:szCs w:val="28"/>
              </w:rPr>
              <w:t>Currym</w:t>
            </w:r>
            <w:proofErr w:type="spellEnd"/>
            <w:r w:rsidRPr="00411D3A">
              <w:rPr>
                <w:rFonts w:ascii="Garamond" w:hAnsi="Garamond"/>
                <w:sz w:val="28"/>
                <w:szCs w:val="28"/>
              </w:rPr>
              <w:t xml:space="preserve"> ain eh,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ve</w:t>
            </w:r>
            <w:proofErr w:type="spellEnd"/>
            <w:r w:rsidRPr="00411D3A">
              <w:rPr>
                <w:rFonts w:ascii="Garamond" w:hAnsi="Garamond"/>
                <w:sz w:val="28"/>
                <w:szCs w:val="28"/>
              </w:rPr>
              <w:t xml:space="preserve"> </w:t>
            </w:r>
            <w:proofErr w:type="spellStart"/>
            <w:r w:rsidRPr="00411D3A">
              <w:rPr>
                <w:rFonts w:ascii="Garamond" w:hAnsi="Garamond"/>
                <w:sz w:val="28"/>
                <w:szCs w:val="28"/>
              </w:rPr>
              <w:t>ec</w:t>
            </w:r>
            <w:proofErr w:type="spellEnd"/>
            <w:r w:rsidRPr="00411D3A">
              <w:rPr>
                <w:rFonts w:ascii="Garamond" w:hAnsi="Garamond"/>
                <w:sz w:val="28"/>
                <w:szCs w:val="28"/>
              </w:rPr>
              <w:t xml:space="preserve"> y Hie </w:t>
            </w:r>
            <w:proofErr w:type="spellStart"/>
            <w:r w:rsidRPr="00411D3A">
              <w:rPr>
                <w:rFonts w:ascii="Garamond" w:hAnsi="Garamond"/>
                <w:sz w:val="28"/>
                <w:szCs w:val="28"/>
              </w:rPr>
              <w:t>roish</w:t>
            </w:r>
            <w:proofErr w:type="spellEnd"/>
            <w:r w:rsidRPr="00411D3A">
              <w:rPr>
                <w:rFonts w:ascii="Garamond" w:hAnsi="Garamond"/>
                <w:sz w:val="28"/>
                <w:szCs w:val="28"/>
              </w:rPr>
              <w:t xml:space="preserve"> </w:t>
            </w:r>
            <w:proofErr w:type="spellStart"/>
            <w:r w:rsidRPr="00411D3A">
              <w:rPr>
                <w:rFonts w:ascii="Garamond" w:hAnsi="Garamond"/>
                <w:sz w:val="28"/>
                <w:szCs w:val="28"/>
              </w:rPr>
              <w:t>toshiaght</w:t>
            </w:r>
            <w:proofErr w:type="spellEnd"/>
            <w:r w:rsidRPr="00411D3A">
              <w:rPr>
                <w:rFonts w:ascii="Garamond" w:hAnsi="Garamond"/>
                <w:sz w:val="28"/>
                <w:szCs w:val="28"/>
              </w:rPr>
              <w:t xml:space="preserve"> y </w:t>
            </w:r>
            <w:proofErr w:type="spellStart"/>
            <w:r w:rsidRPr="00411D3A">
              <w:rPr>
                <w:rFonts w:ascii="Garamond" w:hAnsi="Garamond"/>
                <w:sz w:val="28"/>
                <w:szCs w:val="28"/>
              </w:rPr>
              <w:t>Chirveish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hoilshaghey</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vel</w:t>
            </w:r>
            <w:proofErr w:type="spellEnd"/>
            <w:r w:rsidRPr="00411D3A">
              <w:rPr>
                <w:rFonts w:ascii="Garamond" w:hAnsi="Garamond"/>
                <w:sz w:val="28"/>
                <w:szCs w:val="28"/>
              </w:rPr>
              <w:t xml:space="preserve"> shin </w:t>
            </w:r>
            <w:proofErr w:type="spellStart"/>
            <w:r w:rsidRPr="00411D3A">
              <w:rPr>
                <w:rFonts w:ascii="Garamond" w:hAnsi="Garamond"/>
                <w:sz w:val="28"/>
                <w:szCs w:val="28"/>
              </w:rPr>
              <w:t>aglagh</w:t>
            </w:r>
            <w:proofErr w:type="spellEnd"/>
            <w:r w:rsidRPr="00411D3A">
              <w:rPr>
                <w:rFonts w:ascii="Garamond" w:hAnsi="Garamond"/>
                <w:sz w:val="28"/>
                <w:szCs w:val="28"/>
              </w:rPr>
              <w:t xml:space="preserve"> </w:t>
            </w:r>
            <w:proofErr w:type="spellStart"/>
            <w:r w:rsidRPr="00411D3A">
              <w:rPr>
                <w:rFonts w:ascii="Garamond" w:hAnsi="Garamond"/>
                <w:sz w:val="28"/>
                <w:szCs w:val="28"/>
              </w:rPr>
              <w:t>roish</w:t>
            </w:r>
            <w:proofErr w:type="spellEnd"/>
            <w:r w:rsidRPr="00411D3A">
              <w:rPr>
                <w:rFonts w:ascii="Garamond" w:hAnsi="Garamond"/>
                <w:sz w:val="28"/>
                <w:szCs w:val="28"/>
              </w:rPr>
              <w:t xml:space="preserve"> e </w:t>
            </w:r>
            <w:proofErr w:type="spellStart"/>
            <w:r w:rsidRPr="00411D3A">
              <w:rPr>
                <w:rFonts w:ascii="Garamond" w:hAnsi="Garamond"/>
                <w:sz w:val="28"/>
                <w:szCs w:val="28"/>
              </w:rPr>
              <w:t>ooashley</w:t>
            </w:r>
            <w:proofErr w:type="spellEnd"/>
            <w:r w:rsidRPr="00411D3A">
              <w:rPr>
                <w:rFonts w:ascii="Garamond" w:hAnsi="Garamond"/>
                <w:sz w:val="28"/>
                <w:szCs w:val="28"/>
              </w:rPr>
              <w:t xml:space="preserve"> as </w:t>
            </w:r>
            <w:proofErr w:type="spellStart"/>
            <w:r w:rsidRPr="00411D3A">
              <w:rPr>
                <w:rFonts w:ascii="Garamond" w:hAnsi="Garamond"/>
                <w:sz w:val="28"/>
                <w:szCs w:val="28"/>
              </w:rPr>
              <w:t>nagh</w:t>
            </w:r>
            <w:proofErr w:type="spellEnd"/>
            <w:r w:rsidRPr="00411D3A">
              <w:rPr>
                <w:rFonts w:ascii="Garamond" w:hAnsi="Garamond"/>
                <w:sz w:val="28"/>
                <w:szCs w:val="28"/>
              </w:rPr>
              <w:t xml:space="preserve"> </w:t>
            </w:r>
            <w:proofErr w:type="spellStart"/>
            <w:r w:rsidRPr="00411D3A">
              <w:rPr>
                <w:rFonts w:ascii="Garamond" w:hAnsi="Garamond"/>
                <w:i/>
                <w:sz w:val="28"/>
                <w:szCs w:val="28"/>
              </w:rPr>
              <w:t>l</w:t>
            </w:r>
            <w:r w:rsidR="00425D98" w:rsidRPr="00411D3A">
              <w:rPr>
                <w:rFonts w:ascii="Garamond" w:hAnsi="Garamond"/>
                <w:i/>
                <w:sz w:val="28"/>
                <w:szCs w:val="28"/>
              </w:rPr>
              <w:t>h</w:t>
            </w:r>
            <w:r w:rsidRPr="00411D3A">
              <w:rPr>
                <w:rFonts w:ascii="Garamond" w:hAnsi="Garamond"/>
                <w:i/>
                <w:sz w:val="28"/>
                <w:szCs w:val="28"/>
              </w:rPr>
              <w:t>ow</w:t>
            </w:r>
            <w:proofErr w:type="spellEnd"/>
            <w:r w:rsidRPr="00411D3A">
              <w:rPr>
                <w:rFonts w:ascii="Garamond" w:hAnsi="Garamond"/>
                <w:sz w:val="28"/>
                <w:szCs w:val="28"/>
              </w:rPr>
              <w:t xml:space="preserve"> shin </w:t>
            </w:r>
            <w:proofErr w:type="spellStart"/>
            <w:r w:rsidR="00425D98" w:rsidRPr="00411D3A">
              <w:rPr>
                <w:rFonts w:ascii="Garamond" w:hAnsi="Garamond"/>
                <w:i/>
                <w:sz w:val="28"/>
                <w:szCs w:val="28"/>
              </w:rPr>
              <w:t>Oural</w:t>
            </w:r>
            <w:proofErr w:type="spellEnd"/>
            <w:r w:rsidR="00425D98" w:rsidRPr="00411D3A">
              <w:rPr>
                <w:rFonts w:ascii="Garamond" w:hAnsi="Garamond"/>
                <w:sz w:val="28"/>
                <w:szCs w:val="28"/>
              </w:rPr>
              <w:t xml:space="preserve"> </w:t>
            </w:r>
            <w:proofErr w:type="spellStart"/>
            <w:r w:rsidRPr="00411D3A">
              <w:rPr>
                <w:rFonts w:ascii="Garamond" w:hAnsi="Garamond"/>
                <w:i/>
                <w:sz w:val="28"/>
                <w:szCs w:val="28"/>
              </w:rPr>
              <w:t>n</w:t>
            </w:r>
            <w:r w:rsidR="00425D98" w:rsidRPr="00411D3A">
              <w:rPr>
                <w:rFonts w:ascii="Garamond" w:hAnsi="Garamond"/>
                <w:i/>
                <w:sz w:val="28"/>
                <w:szCs w:val="28"/>
              </w:rPr>
              <w:t>ia</w:t>
            </w:r>
            <w:r w:rsidRPr="00411D3A">
              <w:rPr>
                <w:rFonts w:ascii="Garamond" w:hAnsi="Garamond"/>
                <w:i/>
                <w:sz w:val="28"/>
                <w:szCs w:val="28"/>
              </w:rPr>
              <w:t>ufeeu</w:t>
            </w:r>
            <w:proofErr w:type="spellEnd"/>
            <w:r w:rsidRPr="00411D3A">
              <w:rPr>
                <w:rFonts w:ascii="Garamond" w:hAnsi="Garamond"/>
                <w:sz w:val="28"/>
                <w:szCs w:val="28"/>
              </w:rPr>
              <w:t xml:space="preserve"> y </w:t>
            </w:r>
            <w:proofErr w:type="spellStart"/>
            <w:r w:rsidRPr="00411D3A">
              <w:rPr>
                <w:rFonts w:ascii="Garamond" w:hAnsi="Garamond"/>
                <w:sz w:val="28"/>
                <w:szCs w:val="28"/>
              </w:rPr>
              <w:t>hebbal</w:t>
            </w:r>
            <w:proofErr w:type="spellEnd"/>
            <w:r w:rsidRPr="00411D3A">
              <w:rPr>
                <w:rFonts w:ascii="Garamond" w:hAnsi="Garamond"/>
                <w:sz w:val="28"/>
                <w:szCs w:val="28"/>
              </w:rPr>
              <w:t xml:space="preserve"> da ;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hoilshagh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vel</w:t>
            </w:r>
            <w:proofErr w:type="spellEnd"/>
            <w:r w:rsidRPr="00411D3A">
              <w:rPr>
                <w:rFonts w:ascii="Garamond" w:hAnsi="Garamond"/>
                <w:sz w:val="28"/>
                <w:szCs w:val="28"/>
              </w:rPr>
              <w:t xml:space="preserve"> shin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jarroo</w:t>
            </w:r>
            <w:proofErr w:type="spellEnd"/>
            <w:r w:rsidRPr="00411D3A">
              <w:rPr>
                <w:rFonts w:ascii="Garamond" w:hAnsi="Garamond"/>
                <w:sz w:val="28"/>
                <w:szCs w:val="28"/>
              </w:rPr>
              <w:t xml:space="preserve"> </w:t>
            </w:r>
            <w:proofErr w:type="spellStart"/>
            <w:r w:rsidRPr="00411D3A">
              <w:rPr>
                <w:rFonts w:ascii="Garamond" w:hAnsi="Garamond"/>
                <w:sz w:val="28"/>
                <w:szCs w:val="28"/>
              </w:rPr>
              <w:t>gearee</w:t>
            </w:r>
            <w:proofErr w:type="spellEnd"/>
            <w:r w:rsidRPr="00411D3A">
              <w:rPr>
                <w:rFonts w:ascii="Garamond" w:hAnsi="Garamond"/>
                <w:sz w:val="28"/>
                <w:szCs w:val="28"/>
              </w:rPr>
              <w:t xml:space="preserve"> e </w:t>
            </w:r>
            <w:proofErr w:type="spellStart"/>
            <w:r w:rsidRPr="00411D3A">
              <w:rPr>
                <w:rFonts w:ascii="Garamond" w:hAnsi="Garamond"/>
                <w:sz w:val="28"/>
                <w:szCs w:val="28"/>
              </w:rPr>
              <w:t>vannaght</w:t>
            </w:r>
            <w:proofErr w:type="spellEnd"/>
            <w:r w:rsidRPr="00411D3A">
              <w:rPr>
                <w:rFonts w:ascii="Garamond" w:hAnsi="Garamond"/>
                <w:sz w:val="28"/>
                <w:szCs w:val="28"/>
              </w:rPr>
              <w:t xml:space="preserve"> as goal </w:t>
            </w:r>
            <w:proofErr w:type="spellStart"/>
            <w:r w:rsidRPr="00411D3A">
              <w:rPr>
                <w:rFonts w:ascii="Garamond" w:hAnsi="Garamond"/>
                <w:sz w:val="28"/>
                <w:szCs w:val="28"/>
              </w:rPr>
              <w:t>boggey</w:t>
            </w:r>
            <w:proofErr w:type="spellEnd"/>
            <w:r w:rsidRPr="00411D3A">
              <w:rPr>
                <w:rFonts w:ascii="Garamond" w:hAnsi="Garamond"/>
                <w:sz w:val="28"/>
                <w:szCs w:val="28"/>
              </w:rPr>
              <w:t xml:space="preserve"> </w:t>
            </w:r>
            <w:proofErr w:type="spellStart"/>
            <w:r w:rsidRPr="00411D3A">
              <w:rPr>
                <w:rFonts w:ascii="Garamond" w:hAnsi="Garamond"/>
                <w:sz w:val="28"/>
                <w:szCs w:val="28"/>
              </w:rPr>
              <w:t>ayns</w:t>
            </w:r>
            <w:proofErr w:type="spellEnd"/>
            <w:r w:rsidRPr="00411D3A">
              <w:rPr>
                <w:rFonts w:ascii="Garamond" w:hAnsi="Garamond"/>
                <w:sz w:val="28"/>
                <w:szCs w:val="28"/>
              </w:rPr>
              <w:t xml:space="preserve"> y </w:t>
            </w:r>
            <w:proofErr w:type="spellStart"/>
            <w:r w:rsidRPr="00411D3A">
              <w:rPr>
                <w:rFonts w:ascii="Garamond" w:hAnsi="Garamond"/>
                <w:sz w:val="28"/>
                <w:szCs w:val="28"/>
              </w:rPr>
              <w:t>hirveish</w:t>
            </w:r>
            <w:proofErr w:type="spellEnd"/>
            <w:r w:rsidR="00841AF2">
              <w:rPr>
                <w:rFonts w:ascii="Garamond" w:hAnsi="Garamond"/>
                <w:sz w:val="28"/>
                <w:szCs w:val="28"/>
              </w:rPr>
              <w:t> </w:t>
            </w:r>
            <w:r w:rsidRPr="00411D3A">
              <w:rPr>
                <w:rFonts w:ascii="Garamond" w:hAnsi="Garamond"/>
                <w:sz w:val="28"/>
                <w:szCs w:val="28"/>
              </w:rPr>
              <w:t xml:space="preserve">e. </w:t>
            </w:r>
          </w:p>
        </w:tc>
        <w:tc>
          <w:tcPr>
            <w:tcW w:w="0" w:type="auto"/>
            <w:tcBorders>
              <w:top w:val="nil"/>
              <w:left w:val="nil"/>
              <w:bottom w:val="nil"/>
              <w:right w:val="nil"/>
            </w:tcBorders>
          </w:tcPr>
          <w:p w14:paraId="1F1F4CA7" w14:textId="77777777" w:rsidR="00C8219A" w:rsidRPr="00411D3A" w:rsidRDefault="00C8219A" w:rsidP="00DB60C3">
            <w:pPr>
              <w:pStyle w:val="ListParagraph"/>
              <w:ind w:left="0" w:firstLine="227"/>
              <w:jc w:val="both"/>
              <w:rPr>
                <w:rFonts w:ascii="Garamond" w:hAnsi="Garamond" w:cs="GlyphLessFont"/>
                <w:i/>
                <w:sz w:val="28"/>
                <w:szCs w:val="28"/>
              </w:rPr>
            </w:pPr>
            <w:r w:rsidRPr="00411D3A">
              <w:rPr>
                <w:rFonts w:ascii="Garamond" w:hAnsi="Garamond" w:cs="GlyphLessFont"/>
                <w:i/>
                <w:sz w:val="28"/>
                <w:szCs w:val="28"/>
              </w:rPr>
              <w:t>If then it is our Interest and our Happiness to serve God, it is our Duty to be at His House before his Service begins</w:t>
            </w:r>
            <w:r w:rsidRPr="00411D3A">
              <w:rPr>
                <w:rFonts w:ascii="Garamond" w:hAnsi="Garamond" w:cs="GlyphLessFont"/>
                <w:sz w:val="28"/>
                <w:szCs w:val="28"/>
              </w:rPr>
              <w:t> ;</w:t>
            </w:r>
            <w:r w:rsidRPr="00411D3A">
              <w:rPr>
                <w:rFonts w:ascii="Garamond" w:hAnsi="Garamond" w:cs="GlyphLessFont"/>
                <w:i/>
                <w:sz w:val="28"/>
                <w:szCs w:val="28"/>
              </w:rPr>
              <w:t xml:space="preserve"> To shew that we fear His Majesty, and dare not offer Him </w:t>
            </w:r>
            <w:r w:rsidRPr="00411D3A">
              <w:rPr>
                <w:rFonts w:ascii="Garamond" w:hAnsi="Garamond" w:cs="GlyphLessFont"/>
                <w:sz w:val="28"/>
                <w:szCs w:val="28"/>
              </w:rPr>
              <w:t xml:space="preserve">a Lame Sacrifice, </w:t>
            </w:r>
            <w:r w:rsidRPr="00411D3A">
              <w:rPr>
                <w:rFonts w:ascii="Garamond" w:hAnsi="Garamond" w:cs="GlyphLessFont"/>
                <w:i/>
                <w:sz w:val="28"/>
                <w:szCs w:val="28"/>
              </w:rPr>
              <w:t>to shew that we do indeed desire his Blessing, and take delight in serving him.</w:t>
            </w:r>
          </w:p>
        </w:tc>
      </w:tr>
      <w:tr w:rsidR="00EB031B" w:rsidRPr="00C8219A" w14:paraId="7225599A"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4F9600AC" w14:textId="77777777" w:rsidR="00425D98" w:rsidRPr="00411D3A" w:rsidRDefault="00425D98" w:rsidP="00DB60C3">
            <w:pPr>
              <w:pStyle w:val="CM18"/>
              <w:widowControl/>
              <w:ind w:firstLine="227"/>
              <w:jc w:val="both"/>
              <w:rPr>
                <w:rFonts w:ascii="Garamond" w:hAnsi="Garamond"/>
                <w:sz w:val="28"/>
                <w:szCs w:val="28"/>
              </w:rPr>
            </w:pPr>
            <w:proofErr w:type="spellStart"/>
            <w:r w:rsidRPr="00411D3A">
              <w:rPr>
                <w:rFonts w:ascii="Garamond" w:hAnsi="Garamond"/>
                <w:sz w:val="28"/>
                <w:szCs w:val="28"/>
              </w:rPr>
              <w:t>Tra</w:t>
            </w:r>
            <w:proofErr w:type="spellEnd"/>
            <w:r w:rsidRPr="00411D3A">
              <w:rPr>
                <w:rFonts w:ascii="Garamond" w:hAnsi="Garamond"/>
                <w:sz w:val="28"/>
                <w:szCs w:val="28"/>
              </w:rPr>
              <w:t xml:space="preserve"> </w:t>
            </w:r>
            <w:proofErr w:type="spellStart"/>
            <w:r w:rsidRPr="00411D3A">
              <w:rPr>
                <w:rFonts w:ascii="Garamond" w:hAnsi="Garamond"/>
                <w:sz w:val="28"/>
                <w:szCs w:val="28"/>
              </w:rPr>
              <w:t>t’ow</w:t>
            </w:r>
            <w:proofErr w:type="spellEnd"/>
            <w:r w:rsidRPr="00411D3A">
              <w:rPr>
                <w:rFonts w:ascii="Garamond" w:hAnsi="Garamond"/>
                <w:sz w:val="28"/>
                <w:szCs w:val="28"/>
              </w:rPr>
              <w:t xml:space="preserve"> er-y-fa </w:t>
            </w:r>
            <w:proofErr w:type="spellStart"/>
            <w:r w:rsidRPr="00411D3A">
              <w:rPr>
                <w:rFonts w:ascii="Garamond" w:hAnsi="Garamond"/>
                <w:sz w:val="28"/>
                <w:szCs w:val="28"/>
              </w:rPr>
              <w:t>shen</w:t>
            </w:r>
            <w:proofErr w:type="spellEnd"/>
            <w:r w:rsidRPr="00411D3A">
              <w:rPr>
                <w:rFonts w:ascii="Garamond" w:hAnsi="Garamond"/>
                <w:sz w:val="28"/>
                <w:szCs w:val="28"/>
              </w:rPr>
              <w:t xml:space="preserve"> </w:t>
            </w:r>
            <w:proofErr w:type="spellStart"/>
            <w:r w:rsidRPr="00411D3A">
              <w:rPr>
                <w:rFonts w:ascii="Garamond" w:hAnsi="Garamond"/>
                <w:sz w:val="28"/>
                <w:szCs w:val="28"/>
              </w:rPr>
              <w:t>hoshiaght</w:t>
            </w:r>
            <w:proofErr w:type="spellEnd"/>
            <w:r w:rsidRPr="00411D3A">
              <w:rPr>
                <w:rFonts w:ascii="Garamond" w:hAnsi="Garamond"/>
                <w:sz w:val="28"/>
                <w:szCs w:val="28"/>
              </w:rPr>
              <w:t xml:space="preserve"> </w:t>
            </w:r>
            <w:proofErr w:type="spellStart"/>
            <w:r w:rsidRPr="00411D3A">
              <w:rPr>
                <w:rFonts w:ascii="Garamond" w:hAnsi="Garamond"/>
                <w:sz w:val="28"/>
                <w:szCs w:val="28"/>
              </w:rPr>
              <w:t>cheet</w:t>
            </w:r>
            <w:proofErr w:type="spellEnd"/>
            <w:r w:rsidRPr="00411D3A">
              <w:rPr>
                <w:rFonts w:ascii="Garamond" w:hAnsi="Garamond"/>
                <w:sz w:val="28"/>
                <w:szCs w:val="28"/>
              </w:rPr>
              <w:t xml:space="preserve"> </w:t>
            </w:r>
            <w:proofErr w:type="spellStart"/>
            <w:r w:rsidRPr="00411D3A">
              <w:rPr>
                <w:rFonts w:ascii="Garamond" w:hAnsi="Garamond"/>
                <w:sz w:val="28"/>
                <w:szCs w:val="28"/>
              </w:rPr>
              <w:t>stiagh</w:t>
            </w:r>
            <w:proofErr w:type="spellEnd"/>
            <w:r w:rsidRPr="00411D3A">
              <w:rPr>
                <w:rFonts w:ascii="Garamond" w:hAnsi="Garamond"/>
                <w:sz w:val="28"/>
                <w:szCs w:val="28"/>
              </w:rPr>
              <w:t xml:space="preserve"> </w:t>
            </w:r>
            <w:proofErr w:type="spellStart"/>
            <w:r w:rsidRPr="00411D3A">
              <w:rPr>
                <w:rFonts w:ascii="Garamond" w:hAnsi="Garamond"/>
                <w:sz w:val="28"/>
                <w:szCs w:val="28"/>
              </w:rPr>
              <w:t>ayns</w:t>
            </w:r>
            <w:proofErr w:type="spellEnd"/>
            <w:r w:rsidRPr="00411D3A">
              <w:rPr>
                <w:rFonts w:ascii="Garamond" w:hAnsi="Garamond"/>
                <w:sz w:val="28"/>
                <w:szCs w:val="28"/>
              </w:rPr>
              <w:t xml:space="preserve"> </w:t>
            </w:r>
            <w:proofErr w:type="spellStart"/>
            <w:r w:rsidRPr="00411D3A">
              <w:rPr>
                <w:rFonts w:ascii="Garamond" w:hAnsi="Garamond"/>
                <w:sz w:val="28"/>
                <w:szCs w:val="28"/>
              </w:rPr>
              <w:t>Thie</w:t>
            </w:r>
            <w:proofErr w:type="spellEnd"/>
            <w:r w:rsidRPr="00411D3A">
              <w:rPr>
                <w:rFonts w:ascii="Garamond" w:hAnsi="Garamond"/>
                <w:sz w:val="28"/>
                <w:szCs w:val="28"/>
              </w:rPr>
              <w:t xml:space="preserve"> Yee as er </w:t>
            </w:r>
            <w:proofErr w:type="spellStart"/>
            <w:r w:rsidRPr="00411D3A">
              <w:rPr>
                <w:rFonts w:ascii="Garamond" w:hAnsi="Garamond"/>
                <w:sz w:val="28"/>
                <w:szCs w:val="28"/>
              </w:rPr>
              <w:t>dty</w:t>
            </w:r>
            <w:proofErr w:type="spellEnd"/>
            <w:r w:rsidRPr="00411D3A">
              <w:rPr>
                <w:rFonts w:ascii="Garamond" w:hAnsi="Garamond"/>
                <w:sz w:val="28"/>
                <w:szCs w:val="28"/>
              </w:rPr>
              <w:t xml:space="preserve"> </w:t>
            </w:r>
            <w:proofErr w:type="spellStart"/>
            <w:r w:rsidRPr="00411D3A">
              <w:rPr>
                <w:rFonts w:ascii="Garamond" w:hAnsi="Garamond"/>
                <w:sz w:val="28"/>
                <w:szCs w:val="28"/>
              </w:rPr>
              <w:t>ghlioonyn</w:t>
            </w:r>
            <w:proofErr w:type="spellEnd"/>
            <w:r w:rsidRPr="00411D3A">
              <w:rPr>
                <w:rFonts w:ascii="Garamond" w:hAnsi="Garamond"/>
                <w:sz w:val="28"/>
                <w:szCs w:val="28"/>
              </w:rPr>
              <w:t xml:space="preserve">, </w:t>
            </w:r>
            <w:proofErr w:type="spellStart"/>
            <w:r w:rsidRPr="00411D3A">
              <w:rPr>
                <w:rFonts w:ascii="Garamond" w:hAnsi="Garamond"/>
                <w:i/>
                <w:sz w:val="28"/>
                <w:szCs w:val="28"/>
              </w:rPr>
              <w:t>abber</w:t>
            </w:r>
            <w:proofErr w:type="spellEnd"/>
            <w:r w:rsidRPr="00411D3A">
              <w:rPr>
                <w:rFonts w:ascii="Garamond" w:hAnsi="Garamond"/>
                <w:i/>
                <w:sz w:val="28"/>
                <w:szCs w:val="28"/>
              </w:rPr>
              <w:t xml:space="preserve"> </w:t>
            </w:r>
            <w:proofErr w:type="spellStart"/>
            <w:r w:rsidRPr="00411D3A">
              <w:rPr>
                <w:rFonts w:ascii="Garamond" w:hAnsi="Garamond"/>
                <w:i/>
                <w:sz w:val="28"/>
                <w:szCs w:val="28"/>
              </w:rPr>
              <w:t>rhyt</w:t>
            </w:r>
            <w:proofErr w:type="spellEnd"/>
            <w:r w:rsidRPr="00411D3A">
              <w:rPr>
                <w:rFonts w:ascii="Garamond" w:hAnsi="Garamond"/>
                <w:i/>
                <w:sz w:val="28"/>
                <w:szCs w:val="28"/>
              </w:rPr>
              <w:t xml:space="preserve"> </w:t>
            </w:r>
            <w:proofErr w:type="spellStart"/>
            <w:r w:rsidRPr="00411D3A">
              <w:rPr>
                <w:rFonts w:ascii="Garamond" w:hAnsi="Garamond"/>
                <w:i/>
                <w:sz w:val="28"/>
                <w:szCs w:val="28"/>
              </w:rPr>
              <w:t>hene</w:t>
            </w:r>
            <w:proofErr w:type="spellEnd"/>
            <w:r w:rsidRPr="00411D3A">
              <w:rPr>
                <w:rFonts w:ascii="Garamond" w:hAnsi="Garamond"/>
                <w:i/>
                <w:sz w:val="28"/>
                <w:szCs w:val="28"/>
              </w:rPr>
              <w:t xml:space="preserve"> y </w:t>
            </w:r>
            <w:proofErr w:type="spellStart"/>
            <w:r w:rsidRPr="00411D3A">
              <w:rPr>
                <w:rFonts w:ascii="Garamond" w:hAnsi="Garamond"/>
                <w:i/>
                <w:sz w:val="28"/>
                <w:szCs w:val="28"/>
              </w:rPr>
              <w:t>Phadjer</w:t>
            </w:r>
            <w:proofErr w:type="spellEnd"/>
            <w:r w:rsidRPr="00411D3A">
              <w:rPr>
                <w:rFonts w:ascii="Garamond" w:hAnsi="Garamond"/>
                <w:i/>
                <w:sz w:val="28"/>
                <w:szCs w:val="28"/>
              </w:rPr>
              <w:t xml:space="preserve"> yare </w:t>
            </w:r>
            <w:proofErr w:type="spellStart"/>
            <w:r w:rsidRPr="00411D3A">
              <w:rPr>
                <w:rFonts w:ascii="Garamond" w:hAnsi="Garamond"/>
                <w:i/>
                <w:sz w:val="28"/>
                <w:szCs w:val="28"/>
              </w:rPr>
              <w:t>shoh</w:t>
            </w:r>
            <w:proofErr w:type="spellEnd"/>
            <w:r w:rsidRPr="00411D3A">
              <w:rPr>
                <w:rFonts w:ascii="Garamond" w:hAnsi="Garamond"/>
                <w:i/>
                <w:sz w:val="28"/>
                <w:szCs w:val="28"/>
              </w:rPr>
              <w:t>.</w:t>
            </w:r>
            <w:r w:rsidRPr="00411D3A">
              <w:rPr>
                <w:rFonts w:ascii="Garamond" w:hAnsi="Garamond"/>
                <w:sz w:val="28"/>
                <w:szCs w:val="28"/>
              </w:rPr>
              <w:t xml:space="preserve"> </w:t>
            </w:r>
          </w:p>
        </w:tc>
        <w:tc>
          <w:tcPr>
            <w:tcW w:w="0" w:type="auto"/>
            <w:tcBorders>
              <w:top w:val="nil"/>
              <w:left w:val="nil"/>
              <w:bottom w:val="nil"/>
              <w:right w:val="nil"/>
            </w:tcBorders>
          </w:tcPr>
          <w:p w14:paraId="48A4B7A0" w14:textId="77777777" w:rsidR="00425D98" w:rsidRPr="00411D3A" w:rsidRDefault="00425D98" w:rsidP="00DB60C3">
            <w:pPr>
              <w:pStyle w:val="ListParagraph"/>
              <w:ind w:left="0" w:firstLine="227"/>
              <w:jc w:val="both"/>
              <w:rPr>
                <w:rFonts w:ascii="Garamond" w:hAnsi="Garamond" w:cs="GlyphLessFont"/>
                <w:i/>
                <w:sz w:val="28"/>
                <w:szCs w:val="28"/>
              </w:rPr>
            </w:pPr>
            <w:r w:rsidRPr="00411D3A">
              <w:rPr>
                <w:rFonts w:ascii="Garamond" w:hAnsi="Garamond" w:cs="GlyphLessFont"/>
                <w:i/>
                <w:sz w:val="28"/>
                <w:szCs w:val="28"/>
              </w:rPr>
              <w:t xml:space="preserve">When therefore you come into the House of God, and first Kneel down, </w:t>
            </w:r>
            <w:r w:rsidRPr="00411D3A">
              <w:rPr>
                <w:rFonts w:ascii="Garamond" w:hAnsi="Garamond" w:cs="GlyphLessFont"/>
                <w:sz w:val="28"/>
                <w:szCs w:val="28"/>
              </w:rPr>
              <w:t>say secretly this short Prayer</w:t>
            </w:r>
            <w:r w:rsidRPr="00411D3A">
              <w:rPr>
                <w:rFonts w:ascii="Garamond" w:hAnsi="Garamond" w:cs="GlyphLessFont"/>
                <w:i/>
                <w:sz w:val="28"/>
                <w:szCs w:val="28"/>
              </w:rPr>
              <w:t>.</w:t>
            </w:r>
          </w:p>
        </w:tc>
      </w:tr>
      <w:tr w:rsidR="004500E6" w:rsidRPr="00C8219A" w14:paraId="34823B38"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1DEB590A" w14:textId="77777777" w:rsidR="004500E6" w:rsidRPr="004500E6" w:rsidRDefault="004500E6" w:rsidP="000D4934">
            <w:pPr>
              <w:pStyle w:val="CM18"/>
              <w:keepNext/>
              <w:widowControl/>
              <w:spacing w:before="120"/>
              <w:rPr>
                <w:rFonts w:ascii="Garamond" w:hAnsi="Garamond"/>
                <w:sz w:val="28"/>
                <w:szCs w:val="28"/>
              </w:rPr>
            </w:pPr>
            <w:r w:rsidRPr="004500E6">
              <w:rPr>
                <w:rFonts w:ascii="Garamond" w:hAnsi="Garamond"/>
                <w:sz w:val="28"/>
                <w:szCs w:val="28"/>
              </w:rPr>
              <w:lastRenderedPageBreak/>
              <w:t>[11]</w:t>
            </w:r>
          </w:p>
        </w:tc>
        <w:tc>
          <w:tcPr>
            <w:tcW w:w="0" w:type="auto"/>
            <w:tcBorders>
              <w:top w:val="nil"/>
              <w:left w:val="nil"/>
              <w:bottom w:val="nil"/>
              <w:right w:val="nil"/>
            </w:tcBorders>
          </w:tcPr>
          <w:p w14:paraId="68C3A448" w14:textId="77777777" w:rsidR="004500E6" w:rsidRPr="00C8219A" w:rsidRDefault="004500E6" w:rsidP="004500E6">
            <w:pPr>
              <w:pStyle w:val="ListParagraph"/>
              <w:keepNext/>
              <w:ind w:left="0"/>
              <w:contextualSpacing w:val="0"/>
              <w:jc w:val="center"/>
              <w:rPr>
                <w:rFonts w:ascii="Garamond" w:hAnsi="Garamond" w:cs="GlyphLessFont"/>
                <w:sz w:val="32"/>
              </w:rPr>
            </w:pPr>
          </w:p>
        </w:tc>
      </w:tr>
      <w:tr w:rsidR="00EB031B" w:rsidRPr="00C8219A" w14:paraId="4176044D"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03269DC0" w14:textId="77777777" w:rsidR="00425D98" w:rsidRPr="00425D98" w:rsidRDefault="00425D98" w:rsidP="000D4934">
            <w:pPr>
              <w:pStyle w:val="CM18"/>
              <w:keepNext/>
              <w:widowControl/>
              <w:spacing w:before="120"/>
              <w:jc w:val="center"/>
              <w:rPr>
                <w:rFonts w:ascii="Garamond" w:hAnsi="Garamond"/>
                <w:i/>
                <w:sz w:val="28"/>
                <w:szCs w:val="28"/>
              </w:rPr>
            </w:pPr>
            <w:proofErr w:type="spellStart"/>
            <w:r w:rsidRPr="00411D3A">
              <w:rPr>
                <w:rFonts w:ascii="Garamond" w:hAnsi="Garamond"/>
                <w:i/>
                <w:sz w:val="32"/>
                <w:szCs w:val="28"/>
              </w:rPr>
              <w:t>Padjer</w:t>
            </w:r>
            <w:proofErr w:type="spellEnd"/>
            <w:r w:rsidRPr="00411D3A">
              <w:rPr>
                <w:rFonts w:ascii="Garamond" w:hAnsi="Garamond"/>
                <w:i/>
                <w:sz w:val="32"/>
                <w:szCs w:val="28"/>
              </w:rPr>
              <w:t xml:space="preserve"> </w:t>
            </w:r>
            <w:proofErr w:type="spellStart"/>
            <w:r w:rsidRPr="00411D3A">
              <w:rPr>
                <w:rFonts w:ascii="Garamond" w:hAnsi="Garamond"/>
                <w:i/>
                <w:sz w:val="32"/>
                <w:szCs w:val="28"/>
              </w:rPr>
              <w:t>yiare</w:t>
            </w:r>
            <w:proofErr w:type="spellEnd"/>
            <w:r w:rsidRPr="00411D3A">
              <w:rPr>
                <w:rFonts w:ascii="Garamond" w:hAnsi="Garamond"/>
                <w:i/>
                <w:sz w:val="32"/>
                <w:szCs w:val="28"/>
              </w:rPr>
              <w:t xml:space="preserve"> son y </w:t>
            </w:r>
            <w:proofErr w:type="spellStart"/>
            <w:r w:rsidRPr="00411D3A">
              <w:rPr>
                <w:rFonts w:ascii="Garamond" w:hAnsi="Garamond"/>
                <w:i/>
                <w:sz w:val="32"/>
                <w:szCs w:val="28"/>
              </w:rPr>
              <w:t>tra</w:t>
            </w:r>
            <w:proofErr w:type="spellEnd"/>
            <w:r w:rsidRPr="00411D3A">
              <w:rPr>
                <w:rFonts w:ascii="Garamond" w:hAnsi="Garamond"/>
                <w:i/>
                <w:sz w:val="32"/>
                <w:szCs w:val="28"/>
              </w:rPr>
              <w:t xml:space="preserve"> </w:t>
            </w:r>
            <w:proofErr w:type="spellStart"/>
            <w:r w:rsidRPr="00411D3A">
              <w:rPr>
                <w:rFonts w:ascii="Garamond" w:hAnsi="Garamond"/>
                <w:i/>
                <w:sz w:val="32"/>
                <w:szCs w:val="28"/>
              </w:rPr>
              <w:t>hig</w:t>
            </w:r>
            <w:proofErr w:type="spellEnd"/>
            <w:r w:rsidRPr="00411D3A">
              <w:rPr>
                <w:rFonts w:ascii="Garamond" w:hAnsi="Garamond"/>
                <w:i/>
                <w:sz w:val="32"/>
                <w:szCs w:val="28"/>
              </w:rPr>
              <w:t xml:space="preserve"> </w:t>
            </w:r>
            <w:proofErr w:type="spellStart"/>
            <w:r w:rsidRPr="00411D3A">
              <w:rPr>
                <w:rFonts w:ascii="Garamond" w:hAnsi="Garamond"/>
                <w:i/>
                <w:sz w:val="32"/>
                <w:szCs w:val="28"/>
              </w:rPr>
              <w:t>oo</w:t>
            </w:r>
            <w:proofErr w:type="spellEnd"/>
            <w:r w:rsidRPr="00411D3A">
              <w:rPr>
                <w:rFonts w:ascii="Garamond" w:hAnsi="Garamond"/>
                <w:i/>
                <w:sz w:val="32"/>
                <w:szCs w:val="28"/>
              </w:rPr>
              <w:t xml:space="preserve"> </w:t>
            </w:r>
            <w:proofErr w:type="spellStart"/>
            <w:r w:rsidRPr="00411D3A">
              <w:rPr>
                <w:rFonts w:ascii="Garamond" w:hAnsi="Garamond"/>
                <w:i/>
                <w:sz w:val="32"/>
                <w:szCs w:val="28"/>
              </w:rPr>
              <w:t>stiagh</w:t>
            </w:r>
            <w:proofErr w:type="spellEnd"/>
            <w:r w:rsidRPr="00411D3A">
              <w:rPr>
                <w:rFonts w:ascii="Garamond" w:hAnsi="Garamond"/>
                <w:i/>
                <w:sz w:val="32"/>
                <w:szCs w:val="28"/>
              </w:rPr>
              <w:br/>
            </w:r>
            <w:proofErr w:type="spellStart"/>
            <w:r w:rsidRPr="00411D3A">
              <w:rPr>
                <w:rFonts w:ascii="Garamond" w:hAnsi="Garamond"/>
                <w:i/>
                <w:sz w:val="32"/>
                <w:szCs w:val="28"/>
              </w:rPr>
              <w:t>ayns</w:t>
            </w:r>
            <w:proofErr w:type="spellEnd"/>
            <w:r w:rsidRPr="00411D3A">
              <w:rPr>
                <w:rFonts w:ascii="Garamond" w:hAnsi="Garamond"/>
                <w:i/>
                <w:sz w:val="32"/>
                <w:szCs w:val="28"/>
              </w:rPr>
              <w:t xml:space="preserve"> y </w:t>
            </w:r>
            <w:proofErr w:type="spellStart"/>
            <w:r w:rsidRPr="00411D3A">
              <w:rPr>
                <w:rFonts w:ascii="Garamond" w:hAnsi="Garamond"/>
                <w:i/>
                <w:sz w:val="32"/>
                <w:szCs w:val="28"/>
              </w:rPr>
              <w:t>Cheel</w:t>
            </w:r>
            <w:proofErr w:type="spellEnd"/>
            <w:r w:rsidRPr="00411D3A">
              <w:rPr>
                <w:rFonts w:ascii="Garamond" w:hAnsi="Garamond"/>
                <w:i/>
                <w:sz w:val="32"/>
                <w:szCs w:val="28"/>
              </w:rPr>
              <w:t>.</w:t>
            </w:r>
          </w:p>
        </w:tc>
        <w:tc>
          <w:tcPr>
            <w:tcW w:w="0" w:type="auto"/>
            <w:tcBorders>
              <w:top w:val="nil"/>
              <w:left w:val="nil"/>
              <w:bottom w:val="nil"/>
              <w:right w:val="nil"/>
            </w:tcBorders>
          </w:tcPr>
          <w:p w14:paraId="7B7E9062" w14:textId="77777777" w:rsidR="00425D98" w:rsidRPr="00C8219A" w:rsidRDefault="00425D98" w:rsidP="000D4934">
            <w:pPr>
              <w:pStyle w:val="ListParagraph"/>
              <w:keepNext/>
              <w:autoSpaceDE w:val="0"/>
              <w:autoSpaceDN w:val="0"/>
              <w:adjustRightInd w:val="0"/>
              <w:spacing w:before="120"/>
              <w:ind w:left="0"/>
              <w:contextualSpacing w:val="0"/>
              <w:jc w:val="center"/>
              <w:rPr>
                <w:rFonts w:ascii="Garamond" w:hAnsi="Garamond" w:cs="GlyphLessFont"/>
                <w:sz w:val="32"/>
              </w:rPr>
            </w:pPr>
            <w:r w:rsidRPr="00C8219A">
              <w:rPr>
                <w:rFonts w:ascii="Garamond" w:hAnsi="Garamond" w:cs="GlyphLessFont"/>
                <w:sz w:val="32"/>
              </w:rPr>
              <w:t>A short Prayer at your coming into Church.</w:t>
            </w:r>
          </w:p>
        </w:tc>
      </w:tr>
      <w:tr w:rsidR="00EB031B" w:rsidRPr="00C8219A" w14:paraId="5071F339"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0" w:type="auto"/>
            <w:tcBorders>
              <w:top w:val="nil"/>
              <w:left w:val="nil"/>
              <w:bottom w:val="nil"/>
              <w:right w:val="nil"/>
            </w:tcBorders>
          </w:tcPr>
          <w:p w14:paraId="678FE2C0" w14:textId="77777777" w:rsidR="00425D98" w:rsidRPr="00015116" w:rsidRDefault="00425D98" w:rsidP="000D4934">
            <w:pPr>
              <w:pStyle w:val="ListParagraph"/>
              <w:spacing w:before="240" w:line="216" w:lineRule="auto"/>
              <w:ind w:left="0"/>
              <w:contextualSpacing w:val="0"/>
              <w:jc w:val="both"/>
              <w:rPr>
                <w:rFonts w:ascii="Garamond" w:hAnsi="Garamond"/>
                <w:sz w:val="28"/>
                <w:szCs w:val="28"/>
              </w:rPr>
            </w:pPr>
            <w:r w:rsidRPr="00425D98">
              <w:rPr>
                <w:rFonts w:ascii="Garamond" w:hAnsi="Garamond"/>
                <w:sz w:val="48"/>
                <w:szCs w:val="28"/>
              </w:rPr>
              <w:t>D</w:t>
            </w:r>
            <w:r w:rsidRPr="00425D98">
              <w:rPr>
                <w:rFonts w:ascii="Garamond" w:hAnsi="Garamond"/>
                <w:i/>
                <w:sz w:val="32"/>
                <w:szCs w:val="28"/>
              </w:rPr>
              <w:t xml:space="preserve">Y jean </w:t>
            </w:r>
            <w:proofErr w:type="spellStart"/>
            <w:r w:rsidR="00841AF2">
              <w:rPr>
                <w:rFonts w:ascii="Garamond" w:hAnsi="Garamond"/>
                <w:i/>
                <w:sz w:val="32"/>
                <w:szCs w:val="28"/>
              </w:rPr>
              <w:t>Spyrryd</w:t>
            </w:r>
            <w:proofErr w:type="spellEnd"/>
            <w:r w:rsidR="00841AF2">
              <w:rPr>
                <w:rFonts w:ascii="Garamond" w:hAnsi="Garamond"/>
                <w:i/>
                <w:sz w:val="32"/>
                <w:szCs w:val="28"/>
              </w:rPr>
              <w:t xml:space="preserve"> </w:t>
            </w:r>
            <w:proofErr w:type="spellStart"/>
            <w:r w:rsidR="00841AF2">
              <w:rPr>
                <w:rFonts w:ascii="Garamond" w:hAnsi="Garamond"/>
                <w:i/>
                <w:sz w:val="32"/>
                <w:szCs w:val="28"/>
              </w:rPr>
              <w:t>mie</w:t>
            </w:r>
            <w:proofErr w:type="spellEnd"/>
            <w:r w:rsidR="00841AF2">
              <w:rPr>
                <w:rFonts w:ascii="Garamond" w:hAnsi="Garamond"/>
                <w:i/>
                <w:sz w:val="32"/>
                <w:szCs w:val="28"/>
              </w:rPr>
              <w:t xml:space="preserve"> Yee mish y </w:t>
            </w:r>
            <w:proofErr w:type="spellStart"/>
            <w:r w:rsidR="00841AF2">
              <w:rPr>
                <w:rFonts w:ascii="Garamond" w:hAnsi="Garamond"/>
                <w:i/>
                <w:sz w:val="32"/>
                <w:szCs w:val="28"/>
              </w:rPr>
              <w:t>yanoo</w:t>
            </w:r>
            <w:proofErr w:type="spellEnd"/>
            <w:r w:rsidR="00841AF2">
              <w:rPr>
                <w:rFonts w:ascii="Garamond" w:hAnsi="Garamond"/>
                <w:i/>
                <w:sz w:val="32"/>
                <w:szCs w:val="28"/>
              </w:rPr>
              <w:t xml:space="preserve"> </w:t>
            </w:r>
            <w:proofErr w:type="spellStart"/>
            <w:r w:rsidR="00841AF2">
              <w:rPr>
                <w:rFonts w:ascii="Garamond" w:hAnsi="Garamond"/>
                <w:i/>
                <w:sz w:val="32"/>
                <w:szCs w:val="28"/>
              </w:rPr>
              <w:t>ag</w:t>
            </w:r>
            <w:r>
              <w:rPr>
                <w:rFonts w:ascii="Garamond" w:hAnsi="Garamond"/>
                <w:i/>
                <w:sz w:val="32"/>
                <w:szCs w:val="28"/>
              </w:rPr>
              <w:t>y</w:t>
            </w:r>
            <w:r w:rsidRPr="00425D98">
              <w:rPr>
                <w:rFonts w:ascii="Garamond" w:hAnsi="Garamond"/>
                <w:i/>
                <w:sz w:val="32"/>
                <w:szCs w:val="28"/>
              </w:rPr>
              <w:t>ndagh</w:t>
            </w:r>
            <w:proofErr w:type="spellEnd"/>
            <w:r w:rsidRPr="00425D98">
              <w:rPr>
                <w:rFonts w:ascii="Garamond" w:hAnsi="Garamond"/>
                <w:i/>
                <w:sz w:val="32"/>
                <w:szCs w:val="28"/>
              </w:rPr>
              <w:t xml:space="preserve"> </w:t>
            </w:r>
            <w:proofErr w:type="spellStart"/>
            <w:r w:rsidRPr="00425D98">
              <w:rPr>
                <w:rFonts w:ascii="Garamond" w:hAnsi="Garamond"/>
                <w:i/>
                <w:sz w:val="32"/>
                <w:szCs w:val="28"/>
              </w:rPr>
              <w:t>gys</w:t>
            </w:r>
            <w:proofErr w:type="spellEnd"/>
            <w:r w:rsidRPr="00425D98">
              <w:rPr>
                <w:rFonts w:ascii="Garamond" w:hAnsi="Garamond"/>
                <w:i/>
                <w:sz w:val="32"/>
                <w:szCs w:val="28"/>
              </w:rPr>
              <w:t xml:space="preserve"> e </w:t>
            </w:r>
            <w:proofErr w:type="spellStart"/>
            <w:r w:rsidRPr="00425D98">
              <w:rPr>
                <w:rFonts w:ascii="Garamond" w:hAnsi="Garamond"/>
                <w:i/>
                <w:sz w:val="32"/>
                <w:szCs w:val="28"/>
              </w:rPr>
              <w:t>hirveish</w:t>
            </w:r>
            <w:proofErr w:type="spellEnd"/>
            <w:r w:rsidRPr="00425D98">
              <w:rPr>
                <w:rFonts w:ascii="Garamond" w:hAnsi="Garamond"/>
                <w:i/>
                <w:sz w:val="32"/>
                <w:szCs w:val="28"/>
              </w:rPr>
              <w:t xml:space="preserve"> as </w:t>
            </w:r>
            <w:proofErr w:type="spellStart"/>
            <w:r w:rsidRPr="00425D98">
              <w:rPr>
                <w:rFonts w:ascii="Garamond" w:hAnsi="Garamond"/>
                <w:i/>
                <w:sz w:val="32"/>
                <w:szCs w:val="28"/>
              </w:rPr>
              <w:t>dy</w:t>
            </w:r>
            <w:proofErr w:type="spellEnd"/>
            <w:r w:rsidRPr="00425D98">
              <w:rPr>
                <w:rFonts w:ascii="Garamond" w:hAnsi="Garamond"/>
                <w:i/>
                <w:sz w:val="32"/>
                <w:szCs w:val="28"/>
              </w:rPr>
              <w:t xml:space="preserve"> </w:t>
            </w:r>
            <w:proofErr w:type="spellStart"/>
            <w:r w:rsidRPr="00425D98">
              <w:rPr>
                <w:rFonts w:ascii="Garamond" w:hAnsi="Garamond"/>
                <w:i/>
                <w:sz w:val="32"/>
                <w:szCs w:val="28"/>
              </w:rPr>
              <w:t>gooin</w:t>
            </w:r>
            <w:proofErr w:type="spellEnd"/>
            <w:r w:rsidRPr="00425D98">
              <w:rPr>
                <w:rFonts w:ascii="Garamond" w:hAnsi="Garamond"/>
                <w:i/>
                <w:sz w:val="32"/>
                <w:szCs w:val="28"/>
              </w:rPr>
              <w:t xml:space="preserve"> e</w:t>
            </w:r>
            <w:r>
              <w:rPr>
                <w:rFonts w:ascii="Garamond" w:hAnsi="Garamond"/>
                <w:i/>
                <w:sz w:val="32"/>
                <w:szCs w:val="28"/>
              </w:rPr>
              <w:t xml:space="preserve"> </w:t>
            </w:r>
            <w:proofErr w:type="spellStart"/>
            <w:r>
              <w:rPr>
                <w:rFonts w:ascii="Garamond" w:hAnsi="Garamond"/>
                <w:i/>
                <w:sz w:val="32"/>
                <w:szCs w:val="28"/>
              </w:rPr>
              <w:t>l</w:t>
            </w:r>
            <w:r w:rsidRPr="00425D98">
              <w:rPr>
                <w:rFonts w:ascii="Garamond" w:hAnsi="Garamond"/>
                <w:i/>
                <w:sz w:val="32"/>
                <w:szCs w:val="28"/>
              </w:rPr>
              <w:t>iam</w:t>
            </w:r>
            <w:proofErr w:type="spellEnd"/>
            <w:r w:rsidRPr="00425D98">
              <w:rPr>
                <w:rFonts w:ascii="Garamond" w:hAnsi="Garamond"/>
                <w:i/>
                <w:sz w:val="32"/>
                <w:szCs w:val="28"/>
              </w:rPr>
              <w:t xml:space="preserve"> </w:t>
            </w:r>
            <w:proofErr w:type="spellStart"/>
            <w:r w:rsidRPr="00425D98">
              <w:rPr>
                <w:rFonts w:ascii="Garamond" w:hAnsi="Garamond"/>
                <w:i/>
                <w:sz w:val="32"/>
                <w:szCs w:val="28"/>
              </w:rPr>
              <w:t>ayn</w:t>
            </w:r>
            <w:proofErr w:type="spellEnd"/>
            <w:r w:rsidRPr="00425D98">
              <w:rPr>
                <w:rFonts w:ascii="Garamond" w:hAnsi="Garamond"/>
                <w:i/>
                <w:sz w:val="32"/>
                <w:szCs w:val="28"/>
              </w:rPr>
              <w:t xml:space="preserve">, </w:t>
            </w:r>
            <w:proofErr w:type="spellStart"/>
            <w:r w:rsidRPr="00425D98">
              <w:rPr>
                <w:rFonts w:ascii="Garamond" w:hAnsi="Garamond"/>
                <w:i/>
                <w:sz w:val="32"/>
                <w:szCs w:val="28"/>
              </w:rPr>
              <w:t>dy</w:t>
            </w:r>
            <w:proofErr w:type="spellEnd"/>
            <w:r w:rsidRPr="00425D98">
              <w:rPr>
                <w:rFonts w:ascii="Garamond" w:hAnsi="Garamond"/>
                <w:i/>
                <w:sz w:val="32"/>
                <w:szCs w:val="28"/>
              </w:rPr>
              <w:t xml:space="preserve"> der y </w:t>
            </w:r>
            <w:proofErr w:type="spellStart"/>
            <w:r w:rsidRPr="00425D98">
              <w:rPr>
                <w:rFonts w:ascii="Garamond" w:hAnsi="Garamond"/>
                <w:i/>
                <w:sz w:val="32"/>
                <w:szCs w:val="28"/>
              </w:rPr>
              <w:t>Chiarn</w:t>
            </w:r>
            <w:proofErr w:type="spellEnd"/>
            <w:r w:rsidRPr="00425D98">
              <w:rPr>
                <w:rFonts w:ascii="Garamond" w:hAnsi="Garamond"/>
                <w:i/>
                <w:sz w:val="32"/>
                <w:szCs w:val="28"/>
              </w:rPr>
              <w:t xml:space="preserve"> </w:t>
            </w:r>
            <w:proofErr w:type="spellStart"/>
            <w:r w:rsidRPr="00425D98">
              <w:rPr>
                <w:rFonts w:ascii="Garamond" w:hAnsi="Garamond"/>
                <w:i/>
                <w:sz w:val="32"/>
                <w:szCs w:val="28"/>
              </w:rPr>
              <w:t>dooin</w:t>
            </w:r>
            <w:proofErr w:type="spellEnd"/>
            <w:r w:rsidRPr="00425D98">
              <w:rPr>
                <w:rFonts w:ascii="Garamond" w:hAnsi="Garamond"/>
                <w:i/>
                <w:sz w:val="32"/>
                <w:szCs w:val="28"/>
              </w:rPr>
              <w:t xml:space="preserve"> </w:t>
            </w:r>
            <w:proofErr w:type="spellStart"/>
            <w:r w:rsidRPr="00425D98">
              <w:rPr>
                <w:rFonts w:ascii="Garamond" w:hAnsi="Garamond"/>
                <w:i/>
                <w:sz w:val="32"/>
                <w:szCs w:val="28"/>
              </w:rPr>
              <w:t>ooilley</w:t>
            </w:r>
            <w:proofErr w:type="spellEnd"/>
            <w:r w:rsidRPr="00425D98">
              <w:rPr>
                <w:rFonts w:ascii="Garamond" w:hAnsi="Garamond"/>
                <w:i/>
                <w:sz w:val="32"/>
                <w:szCs w:val="28"/>
              </w:rPr>
              <w:t xml:space="preserve"> </w:t>
            </w:r>
            <w:proofErr w:type="spellStart"/>
            <w:r w:rsidRPr="00425D98">
              <w:rPr>
                <w:rFonts w:ascii="Garamond" w:hAnsi="Garamond" w:cs="GlyphLessFont"/>
                <w:i/>
                <w:sz w:val="32"/>
                <w:szCs w:val="28"/>
              </w:rPr>
              <w:t>ennaghtyn</w:t>
            </w:r>
            <w:proofErr w:type="spellEnd"/>
            <w:r w:rsidRPr="00425D98">
              <w:rPr>
                <w:rFonts w:ascii="Garamond" w:hAnsi="Garamond"/>
                <w:i/>
                <w:sz w:val="32"/>
                <w:szCs w:val="28"/>
              </w:rPr>
              <w:t xml:space="preserve"> </w:t>
            </w:r>
            <w:proofErr w:type="spellStart"/>
            <w:r w:rsidRPr="00425D98">
              <w:rPr>
                <w:rFonts w:ascii="Garamond" w:hAnsi="Garamond"/>
                <w:i/>
                <w:sz w:val="32"/>
                <w:szCs w:val="28"/>
              </w:rPr>
              <w:t>firrinagh</w:t>
            </w:r>
            <w:proofErr w:type="spellEnd"/>
            <w:r w:rsidRPr="00425D98">
              <w:rPr>
                <w:rFonts w:ascii="Garamond" w:hAnsi="Garamond"/>
                <w:sz w:val="32"/>
                <w:szCs w:val="28"/>
              </w:rPr>
              <w:t xml:space="preserve"> as bio </w:t>
            </w:r>
            <w:proofErr w:type="spellStart"/>
            <w:r w:rsidRPr="00425D98">
              <w:rPr>
                <w:rFonts w:ascii="Garamond" w:hAnsi="Garamond"/>
                <w:sz w:val="32"/>
                <w:szCs w:val="28"/>
              </w:rPr>
              <w:t>jeh</w:t>
            </w:r>
            <w:proofErr w:type="spellEnd"/>
            <w:r w:rsidRPr="00425D98">
              <w:rPr>
                <w:rFonts w:ascii="Garamond" w:hAnsi="Garamond"/>
                <w:sz w:val="32"/>
                <w:szCs w:val="28"/>
              </w:rPr>
              <w:t xml:space="preserve"> </w:t>
            </w:r>
            <w:proofErr w:type="spellStart"/>
            <w:r w:rsidRPr="00425D98">
              <w:rPr>
                <w:rFonts w:ascii="Garamond" w:hAnsi="Garamond"/>
                <w:sz w:val="32"/>
                <w:szCs w:val="28"/>
              </w:rPr>
              <w:t>nyn</w:t>
            </w:r>
            <w:proofErr w:type="spellEnd"/>
            <w:r w:rsidRPr="00425D98">
              <w:rPr>
                <w:rFonts w:ascii="Garamond" w:hAnsi="Garamond"/>
                <w:sz w:val="32"/>
                <w:szCs w:val="28"/>
              </w:rPr>
              <w:t xml:space="preserve"> </w:t>
            </w:r>
            <w:proofErr w:type="spellStart"/>
            <w:r w:rsidRPr="00425D98">
              <w:rPr>
                <w:rFonts w:ascii="Garamond" w:hAnsi="Garamond"/>
                <w:sz w:val="32"/>
                <w:szCs w:val="28"/>
              </w:rPr>
              <w:t>ymmyr</w:t>
            </w:r>
            <w:r>
              <w:rPr>
                <w:rFonts w:ascii="Garamond" w:hAnsi="Garamond"/>
                <w:sz w:val="32"/>
                <w:szCs w:val="28"/>
              </w:rPr>
              <w:t>ts</w:t>
            </w:r>
            <w:proofErr w:type="spellEnd"/>
            <w:r w:rsidRPr="00425D98">
              <w:rPr>
                <w:rFonts w:ascii="Garamond" w:hAnsi="Garamond"/>
                <w:sz w:val="32"/>
                <w:szCs w:val="28"/>
              </w:rPr>
              <w:t xml:space="preserve"> as </w:t>
            </w:r>
            <w:proofErr w:type="spellStart"/>
            <w:r w:rsidRPr="00425D98">
              <w:rPr>
                <w:rFonts w:ascii="Garamond" w:hAnsi="Garamond"/>
                <w:sz w:val="32"/>
                <w:szCs w:val="28"/>
              </w:rPr>
              <w:t>jeh</w:t>
            </w:r>
            <w:proofErr w:type="spellEnd"/>
            <w:r w:rsidRPr="00425D98">
              <w:rPr>
                <w:rFonts w:ascii="Garamond" w:hAnsi="Garamond"/>
                <w:sz w:val="32"/>
                <w:szCs w:val="28"/>
              </w:rPr>
              <w:t xml:space="preserve"> e </w:t>
            </w:r>
            <w:proofErr w:type="spellStart"/>
            <w:r w:rsidRPr="00425D98">
              <w:rPr>
                <w:rFonts w:ascii="Garamond" w:hAnsi="Garamond"/>
                <w:sz w:val="32"/>
                <w:szCs w:val="28"/>
              </w:rPr>
              <w:t>vygh</w:t>
            </w:r>
            <w:r>
              <w:rPr>
                <w:rFonts w:ascii="Garamond" w:hAnsi="Garamond"/>
                <w:sz w:val="32"/>
                <w:szCs w:val="28"/>
              </w:rPr>
              <w:t>y</w:t>
            </w:r>
            <w:r w:rsidRPr="00425D98">
              <w:rPr>
                <w:rFonts w:ascii="Garamond" w:hAnsi="Garamond"/>
                <w:sz w:val="32"/>
                <w:szCs w:val="28"/>
              </w:rPr>
              <w:t>n</w:t>
            </w:r>
            <w:proofErr w:type="spellEnd"/>
            <w:r w:rsidRPr="00425D98">
              <w:rPr>
                <w:rFonts w:ascii="Garamond" w:hAnsi="Garamond"/>
                <w:sz w:val="32"/>
                <w:szCs w:val="28"/>
              </w:rPr>
              <w:t xml:space="preserve"> as e </w:t>
            </w:r>
            <w:proofErr w:type="spellStart"/>
            <w:r w:rsidRPr="00425D98">
              <w:rPr>
                <w:rFonts w:ascii="Garamond" w:hAnsi="Garamond"/>
                <w:sz w:val="32"/>
                <w:szCs w:val="28"/>
              </w:rPr>
              <w:t>e</w:t>
            </w:r>
            <w:r>
              <w:rPr>
                <w:rFonts w:ascii="Garamond" w:hAnsi="Garamond"/>
                <w:sz w:val="32"/>
                <w:szCs w:val="28"/>
              </w:rPr>
              <w:t>a</w:t>
            </w:r>
            <w:r w:rsidRPr="00425D98">
              <w:rPr>
                <w:rFonts w:ascii="Garamond" w:hAnsi="Garamond"/>
                <w:sz w:val="32"/>
                <w:szCs w:val="28"/>
              </w:rPr>
              <w:t>nish</w:t>
            </w:r>
            <w:proofErr w:type="spellEnd"/>
            <w:r w:rsidRPr="00425D98">
              <w:rPr>
                <w:rFonts w:ascii="Garamond" w:hAnsi="Garamond"/>
                <w:sz w:val="32"/>
                <w:szCs w:val="28"/>
              </w:rPr>
              <w:t xml:space="preserve"> </w:t>
            </w:r>
            <w:proofErr w:type="spellStart"/>
            <w:r w:rsidRPr="00425D98">
              <w:rPr>
                <w:rFonts w:ascii="Garamond" w:hAnsi="Garamond"/>
                <w:sz w:val="32"/>
                <w:szCs w:val="28"/>
              </w:rPr>
              <w:t>nyn</w:t>
            </w:r>
            <w:proofErr w:type="spellEnd"/>
            <w:r w:rsidRPr="00425D98">
              <w:rPr>
                <w:rFonts w:ascii="Garamond" w:hAnsi="Garamond"/>
                <w:sz w:val="32"/>
                <w:szCs w:val="28"/>
              </w:rPr>
              <w:t xml:space="preserve"> </w:t>
            </w:r>
            <w:proofErr w:type="spellStart"/>
            <w:r w:rsidRPr="00425D98">
              <w:rPr>
                <w:rFonts w:ascii="Garamond" w:hAnsi="Garamond"/>
                <w:sz w:val="32"/>
                <w:szCs w:val="28"/>
              </w:rPr>
              <w:t>Maskey</w:t>
            </w:r>
            <w:proofErr w:type="spellEnd"/>
            <w:r w:rsidRPr="00425D98">
              <w:rPr>
                <w:rFonts w:ascii="Garamond" w:hAnsi="Garamond"/>
                <w:sz w:val="32"/>
                <w:szCs w:val="28"/>
              </w:rPr>
              <w:t xml:space="preserve">, </w:t>
            </w:r>
            <w:proofErr w:type="spellStart"/>
            <w:r w:rsidRPr="00425D98">
              <w:rPr>
                <w:rFonts w:ascii="Garamond" w:hAnsi="Garamond"/>
                <w:sz w:val="32"/>
                <w:szCs w:val="28"/>
              </w:rPr>
              <w:t>dy</w:t>
            </w:r>
            <w:proofErr w:type="spellEnd"/>
            <w:r w:rsidRPr="00425D98">
              <w:rPr>
                <w:rFonts w:ascii="Garamond" w:hAnsi="Garamond"/>
                <w:sz w:val="32"/>
                <w:szCs w:val="28"/>
              </w:rPr>
              <w:t xml:space="preserve"> </w:t>
            </w:r>
            <w:proofErr w:type="spellStart"/>
            <w:r w:rsidRPr="00425D98">
              <w:rPr>
                <w:rFonts w:ascii="Garamond" w:hAnsi="Garamond"/>
                <w:sz w:val="32"/>
                <w:szCs w:val="28"/>
              </w:rPr>
              <w:t>vod</w:t>
            </w:r>
            <w:proofErr w:type="spellEnd"/>
            <w:r w:rsidRPr="00425D98">
              <w:rPr>
                <w:rFonts w:ascii="Garamond" w:hAnsi="Garamond"/>
                <w:sz w:val="32"/>
                <w:szCs w:val="28"/>
              </w:rPr>
              <w:t xml:space="preserve"> mad </w:t>
            </w:r>
            <w:proofErr w:type="spellStart"/>
            <w:r w:rsidRPr="00425D98">
              <w:rPr>
                <w:rFonts w:ascii="Garamond" w:hAnsi="Garamond"/>
                <w:sz w:val="32"/>
                <w:szCs w:val="28"/>
              </w:rPr>
              <w:t>eshyn</w:t>
            </w:r>
            <w:proofErr w:type="spellEnd"/>
            <w:r w:rsidRPr="00425D98">
              <w:rPr>
                <w:rFonts w:ascii="Garamond" w:hAnsi="Garamond"/>
                <w:sz w:val="32"/>
                <w:szCs w:val="28"/>
              </w:rPr>
              <w:t xml:space="preserve"> y </w:t>
            </w:r>
            <w:proofErr w:type="spellStart"/>
            <w:r w:rsidRPr="00425D98">
              <w:rPr>
                <w:rFonts w:ascii="Garamond" w:hAnsi="Garamond"/>
                <w:sz w:val="32"/>
                <w:szCs w:val="28"/>
              </w:rPr>
              <w:t>hirveish</w:t>
            </w:r>
            <w:proofErr w:type="spellEnd"/>
            <w:r w:rsidRPr="00425D98">
              <w:rPr>
                <w:rFonts w:ascii="Garamond" w:hAnsi="Garamond"/>
                <w:sz w:val="32"/>
                <w:szCs w:val="28"/>
              </w:rPr>
              <w:t xml:space="preserve"> </w:t>
            </w:r>
            <w:proofErr w:type="spellStart"/>
            <w:r w:rsidRPr="00425D98">
              <w:rPr>
                <w:rFonts w:ascii="Garamond" w:hAnsi="Garamond"/>
                <w:sz w:val="32"/>
                <w:szCs w:val="28"/>
              </w:rPr>
              <w:t>lesh</w:t>
            </w:r>
            <w:proofErr w:type="spellEnd"/>
            <w:r w:rsidRPr="00425D98">
              <w:rPr>
                <w:rFonts w:ascii="Garamond" w:hAnsi="Garamond"/>
                <w:sz w:val="32"/>
                <w:szCs w:val="28"/>
              </w:rPr>
              <w:t xml:space="preserve"> </w:t>
            </w:r>
            <w:proofErr w:type="spellStart"/>
            <w:r w:rsidRPr="00425D98">
              <w:rPr>
                <w:rFonts w:ascii="Garamond" w:hAnsi="Garamond"/>
                <w:sz w:val="32"/>
                <w:szCs w:val="28"/>
              </w:rPr>
              <w:t>nyn</w:t>
            </w:r>
            <w:proofErr w:type="spellEnd"/>
            <w:r w:rsidRPr="00425D98">
              <w:rPr>
                <w:rFonts w:ascii="Garamond" w:hAnsi="Garamond"/>
                <w:sz w:val="32"/>
                <w:szCs w:val="28"/>
              </w:rPr>
              <w:t xml:space="preserve"> </w:t>
            </w:r>
            <w:proofErr w:type="spellStart"/>
            <w:r w:rsidRPr="00425D98">
              <w:rPr>
                <w:rFonts w:ascii="Garamond" w:hAnsi="Garamond"/>
                <w:sz w:val="32"/>
                <w:szCs w:val="28"/>
              </w:rPr>
              <w:t>Greeaghyn</w:t>
            </w:r>
            <w:proofErr w:type="spellEnd"/>
            <w:r>
              <w:rPr>
                <w:rFonts w:ascii="Garamond" w:hAnsi="Garamond"/>
                <w:sz w:val="32"/>
                <w:szCs w:val="28"/>
              </w:rPr>
              <w:t>,</w:t>
            </w:r>
            <w:r w:rsidRPr="00425D98">
              <w:rPr>
                <w:rFonts w:ascii="Garamond" w:hAnsi="Garamond"/>
                <w:sz w:val="32"/>
                <w:szCs w:val="28"/>
              </w:rPr>
              <w:t xml:space="preserve"> </w:t>
            </w:r>
            <w:proofErr w:type="spellStart"/>
            <w:r w:rsidRPr="00425D98">
              <w:rPr>
                <w:rFonts w:ascii="Garamond" w:hAnsi="Garamond"/>
                <w:sz w:val="32"/>
                <w:szCs w:val="28"/>
              </w:rPr>
              <w:t>chammah</w:t>
            </w:r>
            <w:proofErr w:type="spellEnd"/>
            <w:r w:rsidRPr="00425D98">
              <w:rPr>
                <w:rFonts w:ascii="Garamond" w:hAnsi="Garamond"/>
                <w:sz w:val="32"/>
                <w:szCs w:val="28"/>
              </w:rPr>
              <w:t xml:space="preserve"> as </w:t>
            </w:r>
            <w:proofErr w:type="spellStart"/>
            <w:r w:rsidRPr="00425D98">
              <w:rPr>
                <w:rFonts w:ascii="Garamond" w:hAnsi="Garamond"/>
                <w:sz w:val="32"/>
                <w:szCs w:val="28"/>
              </w:rPr>
              <w:t>lesh</w:t>
            </w:r>
            <w:proofErr w:type="spellEnd"/>
            <w:r w:rsidRPr="00425D98">
              <w:rPr>
                <w:rFonts w:ascii="Garamond" w:hAnsi="Garamond"/>
                <w:sz w:val="32"/>
                <w:szCs w:val="28"/>
              </w:rPr>
              <w:t xml:space="preserve"> </w:t>
            </w:r>
            <w:proofErr w:type="spellStart"/>
            <w:r w:rsidRPr="00425D98">
              <w:rPr>
                <w:rFonts w:ascii="Garamond" w:hAnsi="Garamond"/>
                <w:sz w:val="32"/>
                <w:szCs w:val="28"/>
              </w:rPr>
              <w:t>nyn</w:t>
            </w:r>
            <w:proofErr w:type="spellEnd"/>
            <w:r w:rsidRPr="00425D98">
              <w:rPr>
                <w:rFonts w:ascii="Garamond" w:hAnsi="Garamond"/>
                <w:sz w:val="32"/>
                <w:szCs w:val="28"/>
              </w:rPr>
              <w:t xml:space="preserve"> </w:t>
            </w:r>
            <w:proofErr w:type="spellStart"/>
            <w:r w:rsidRPr="00425D98">
              <w:rPr>
                <w:rFonts w:ascii="Garamond" w:hAnsi="Garamond"/>
                <w:sz w:val="32"/>
                <w:szCs w:val="28"/>
              </w:rPr>
              <w:t>Gallinyn</w:t>
            </w:r>
            <w:proofErr w:type="spellEnd"/>
            <w:r w:rsidRPr="00425D98">
              <w:rPr>
                <w:rFonts w:ascii="Garamond" w:hAnsi="Garamond"/>
                <w:sz w:val="32"/>
                <w:szCs w:val="28"/>
              </w:rPr>
              <w:t xml:space="preserve"> as </w:t>
            </w:r>
            <w:proofErr w:type="spellStart"/>
            <w:r w:rsidRPr="00425D98">
              <w:rPr>
                <w:rFonts w:ascii="Garamond" w:hAnsi="Garamond"/>
                <w:sz w:val="32"/>
                <w:szCs w:val="28"/>
              </w:rPr>
              <w:t>dy</w:t>
            </w:r>
            <w:proofErr w:type="spellEnd"/>
            <w:r w:rsidRPr="00425D98">
              <w:rPr>
                <w:rFonts w:ascii="Garamond" w:hAnsi="Garamond"/>
                <w:sz w:val="32"/>
                <w:szCs w:val="28"/>
              </w:rPr>
              <w:t xml:space="preserve"> </w:t>
            </w:r>
            <w:proofErr w:type="spellStart"/>
            <w:r w:rsidRPr="00425D98">
              <w:rPr>
                <w:rFonts w:ascii="Garamond" w:hAnsi="Garamond"/>
                <w:sz w:val="32"/>
                <w:szCs w:val="28"/>
              </w:rPr>
              <w:t>vod</w:t>
            </w:r>
            <w:proofErr w:type="spellEnd"/>
            <w:r w:rsidRPr="00425D98">
              <w:rPr>
                <w:rFonts w:ascii="Garamond" w:hAnsi="Garamond"/>
                <w:sz w:val="32"/>
                <w:szCs w:val="28"/>
              </w:rPr>
              <w:t xml:space="preserve"> </w:t>
            </w:r>
            <w:proofErr w:type="spellStart"/>
            <w:r w:rsidRPr="00425D98">
              <w:rPr>
                <w:rFonts w:ascii="Garamond" w:hAnsi="Garamond"/>
                <w:sz w:val="32"/>
                <w:szCs w:val="28"/>
              </w:rPr>
              <w:t>nyn</w:t>
            </w:r>
            <w:proofErr w:type="spellEnd"/>
            <w:r w:rsidRPr="00425D98">
              <w:rPr>
                <w:rFonts w:ascii="Garamond" w:hAnsi="Garamond"/>
                <w:sz w:val="32"/>
                <w:szCs w:val="28"/>
              </w:rPr>
              <w:t xml:space="preserve"> </w:t>
            </w:r>
            <w:proofErr w:type="spellStart"/>
            <w:r w:rsidRPr="00425D98">
              <w:rPr>
                <w:rFonts w:ascii="Garamond" w:hAnsi="Garamond"/>
                <w:sz w:val="32"/>
                <w:szCs w:val="28"/>
              </w:rPr>
              <w:t>Badjeryn</w:t>
            </w:r>
            <w:proofErr w:type="spellEnd"/>
            <w:r w:rsidRPr="00425D98">
              <w:rPr>
                <w:rFonts w:ascii="Garamond" w:hAnsi="Garamond"/>
                <w:sz w:val="32"/>
                <w:szCs w:val="28"/>
              </w:rPr>
              <w:t xml:space="preserve"> </w:t>
            </w:r>
            <w:proofErr w:type="spellStart"/>
            <w:r w:rsidRPr="00425D98">
              <w:rPr>
                <w:rFonts w:ascii="Garamond" w:hAnsi="Garamond"/>
                <w:sz w:val="32"/>
                <w:szCs w:val="28"/>
              </w:rPr>
              <w:t>ve</w:t>
            </w:r>
            <w:proofErr w:type="spellEnd"/>
            <w:r w:rsidRPr="00425D98">
              <w:rPr>
                <w:rFonts w:ascii="Garamond" w:hAnsi="Garamond"/>
                <w:sz w:val="32"/>
                <w:szCs w:val="28"/>
              </w:rPr>
              <w:t xml:space="preserve"> er </w:t>
            </w:r>
            <w:proofErr w:type="spellStart"/>
            <w:r w:rsidRPr="00425D98">
              <w:rPr>
                <w:rFonts w:ascii="Garamond" w:hAnsi="Garamond"/>
                <w:sz w:val="32"/>
                <w:szCs w:val="28"/>
              </w:rPr>
              <w:t>nyn</w:t>
            </w:r>
            <w:proofErr w:type="spellEnd"/>
            <w:r w:rsidRPr="00425D98">
              <w:rPr>
                <w:rFonts w:ascii="Garamond" w:hAnsi="Garamond"/>
                <w:sz w:val="32"/>
                <w:szCs w:val="28"/>
              </w:rPr>
              <w:t xml:space="preserve"> </w:t>
            </w:r>
            <w:proofErr w:type="spellStart"/>
            <w:r w:rsidRPr="00425D98">
              <w:rPr>
                <w:rFonts w:ascii="Garamond" w:hAnsi="Garamond"/>
                <w:sz w:val="32"/>
                <w:szCs w:val="28"/>
              </w:rPr>
              <w:t>glashtyn</w:t>
            </w:r>
            <w:proofErr w:type="spellEnd"/>
            <w:r w:rsidRPr="00425D98">
              <w:rPr>
                <w:rFonts w:ascii="Garamond" w:hAnsi="Garamond"/>
                <w:sz w:val="32"/>
                <w:szCs w:val="28"/>
              </w:rPr>
              <w:t xml:space="preserve">, son </w:t>
            </w:r>
            <w:proofErr w:type="spellStart"/>
            <w:r w:rsidRPr="00425D98">
              <w:rPr>
                <w:rFonts w:ascii="Garamond" w:hAnsi="Garamond"/>
                <w:sz w:val="32"/>
                <w:szCs w:val="28"/>
              </w:rPr>
              <w:t>graih</w:t>
            </w:r>
            <w:proofErr w:type="spellEnd"/>
            <w:r w:rsidRPr="00425D98">
              <w:rPr>
                <w:rFonts w:ascii="Garamond" w:hAnsi="Garamond"/>
                <w:sz w:val="32"/>
                <w:szCs w:val="28"/>
              </w:rPr>
              <w:t xml:space="preserve"> e Vac </w:t>
            </w:r>
            <w:proofErr w:type="spellStart"/>
            <w:r w:rsidRPr="00425D98">
              <w:rPr>
                <w:rFonts w:ascii="Garamond" w:hAnsi="Garamond"/>
                <w:sz w:val="32"/>
                <w:szCs w:val="28"/>
              </w:rPr>
              <w:t>Yeesey</w:t>
            </w:r>
            <w:proofErr w:type="spellEnd"/>
            <w:r w:rsidRPr="00425D98">
              <w:rPr>
                <w:rFonts w:ascii="Garamond" w:hAnsi="Garamond"/>
                <w:sz w:val="32"/>
                <w:szCs w:val="28"/>
              </w:rPr>
              <w:t xml:space="preserve"> </w:t>
            </w:r>
            <w:proofErr w:type="spellStart"/>
            <w:r w:rsidRPr="00425D98">
              <w:rPr>
                <w:rFonts w:ascii="Garamond" w:hAnsi="Garamond"/>
                <w:sz w:val="32"/>
                <w:szCs w:val="28"/>
              </w:rPr>
              <w:t>Creest</w:t>
            </w:r>
            <w:proofErr w:type="spellEnd"/>
            <w:r w:rsidRPr="00425D98">
              <w:rPr>
                <w:rFonts w:ascii="Garamond" w:hAnsi="Garamond"/>
                <w:sz w:val="32"/>
                <w:szCs w:val="28"/>
              </w:rPr>
              <w:t xml:space="preserve"> </w:t>
            </w:r>
            <w:proofErr w:type="spellStart"/>
            <w:r w:rsidRPr="00425D98">
              <w:rPr>
                <w:rFonts w:ascii="Garamond" w:hAnsi="Garamond"/>
                <w:sz w:val="32"/>
                <w:szCs w:val="28"/>
              </w:rPr>
              <w:t>nyn</w:t>
            </w:r>
            <w:proofErr w:type="spellEnd"/>
            <w:r w:rsidRPr="00425D98">
              <w:rPr>
                <w:rFonts w:ascii="Garamond" w:hAnsi="Garamond"/>
                <w:sz w:val="32"/>
                <w:szCs w:val="28"/>
              </w:rPr>
              <w:t xml:space="preserve"> </w:t>
            </w:r>
            <w:proofErr w:type="spellStart"/>
            <w:r w:rsidRPr="00425D98">
              <w:rPr>
                <w:rFonts w:ascii="Garamond" w:hAnsi="Garamond"/>
                <w:sz w:val="32"/>
                <w:szCs w:val="28"/>
              </w:rPr>
              <w:t>Jiarn</w:t>
            </w:r>
            <w:proofErr w:type="spellEnd"/>
            <w:r w:rsidRPr="00425D98">
              <w:rPr>
                <w:rFonts w:ascii="Garamond" w:hAnsi="Garamond"/>
                <w:sz w:val="32"/>
                <w:szCs w:val="28"/>
              </w:rPr>
              <w:t xml:space="preserve">. </w:t>
            </w:r>
            <w:r w:rsidRPr="00425D98">
              <w:rPr>
                <w:rFonts w:ascii="Garamond" w:hAnsi="Garamond"/>
                <w:i/>
                <w:sz w:val="32"/>
                <w:szCs w:val="28"/>
              </w:rPr>
              <w:t>Amen</w:t>
            </w:r>
            <w:r w:rsidRPr="00425D98">
              <w:rPr>
                <w:rFonts w:ascii="Garamond" w:hAnsi="Garamond"/>
                <w:sz w:val="32"/>
                <w:szCs w:val="28"/>
              </w:rPr>
              <w:t xml:space="preserve">. </w:t>
            </w:r>
          </w:p>
        </w:tc>
        <w:tc>
          <w:tcPr>
            <w:tcW w:w="0" w:type="auto"/>
            <w:tcBorders>
              <w:top w:val="nil"/>
              <w:left w:val="nil"/>
              <w:bottom w:val="nil"/>
              <w:right w:val="nil"/>
            </w:tcBorders>
          </w:tcPr>
          <w:p w14:paraId="15FAC55B" w14:textId="77777777" w:rsidR="00425D98" w:rsidRPr="00C8219A" w:rsidRDefault="00425D98" w:rsidP="000D4934">
            <w:pPr>
              <w:pStyle w:val="ListParagraph"/>
              <w:spacing w:before="240" w:line="216" w:lineRule="auto"/>
              <w:ind w:left="0"/>
              <w:contextualSpacing w:val="0"/>
              <w:jc w:val="both"/>
              <w:rPr>
                <w:rFonts w:ascii="Garamond" w:hAnsi="Garamond" w:cs="GlyphLessFont"/>
                <w:i/>
                <w:sz w:val="32"/>
              </w:rPr>
            </w:pPr>
            <w:proofErr w:type="spellStart"/>
            <w:r w:rsidRPr="00425D98">
              <w:rPr>
                <w:rFonts w:ascii="Garamond" w:hAnsi="Garamond" w:cs="GlyphLessFont"/>
                <w:sz w:val="44"/>
              </w:rPr>
              <w:t>M</w:t>
            </w:r>
            <w:r>
              <w:rPr>
                <w:rFonts w:ascii="Garamond" w:hAnsi="Garamond" w:cs="GlyphLessFont"/>
                <w:sz w:val="32"/>
              </w:rPr>
              <w:t>A</w:t>
            </w:r>
            <w:r w:rsidRPr="00C8219A">
              <w:rPr>
                <w:rFonts w:ascii="Garamond" w:hAnsi="Garamond" w:cs="GlyphLessFont"/>
                <w:sz w:val="32"/>
              </w:rPr>
              <w:t>y</w:t>
            </w:r>
            <w:proofErr w:type="spellEnd"/>
            <w:r w:rsidRPr="00C8219A">
              <w:rPr>
                <w:rFonts w:ascii="Garamond" w:hAnsi="Garamond" w:cs="GlyphLessFont"/>
                <w:sz w:val="32"/>
              </w:rPr>
              <w:t xml:space="preserve"> the good Spirit of God dispose me unto and assist me in his Service ; The Lord give us all a true and lively Sense of our Wants, and of </w:t>
            </w:r>
            <w:r w:rsidRPr="00C8219A">
              <w:rPr>
                <w:rFonts w:ascii="Garamond" w:hAnsi="Garamond" w:cs="GlyphLessFont"/>
                <w:i/>
                <w:sz w:val="32"/>
              </w:rPr>
              <w:t>His</w:t>
            </w:r>
            <w:r w:rsidRPr="00C8219A">
              <w:rPr>
                <w:rFonts w:ascii="Garamond" w:hAnsi="Garamond" w:cs="GlyphLessFont"/>
                <w:sz w:val="32"/>
              </w:rPr>
              <w:t xml:space="preserve"> Mercy and Presence amongst us, that we may serve him with our Hearts as well as with our Bodies, and that our Prayers may be heard for the sake of his Son Jesus Christ our Lord.</w:t>
            </w:r>
            <w:r w:rsidRPr="00C8219A">
              <w:rPr>
                <w:rFonts w:ascii="Garamond" w:hAnsi="Garamond" w:cs="GlyphLessFont"/>
                <w:i/>
                <w:sz w:val="32"/>
              </w:rPr>
              <w:t xml:space="preserve"> Amen.</w:t>
            </w:r>
          </w:p>
        </w:tc>
      </w:tr>
      <w:tr w:rsidR="00EB031B" w:rsidRPr="00C8219A" w14:paraId="29B5A8E9"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3E8CB044" w14:textId="77777777" w:rsidR="00425D98" w:rsidRPr="00411D3A" w:rsidRDefault="00425D98" w:rsidP="00DB60C3">
            <w:pPr>
              <w:pStyle w:val="ListParagraph"/>
              <w:spacing w:before="240"/>
              <w:ind w:left="0"/>
              <w:contextualSpacing w:val="0"/>
              <w:jc w:val="both"/>
              <w:rPr>
                <w:rFonts w:ascii="Garamond" w:hAnsi="Garamond"/>
                <w:sz w:val="28"/>
                <w:szCs w:val="28"/>
              </w:rPr>
            </w:pPr>
            <w:proofErr w:type="spellStart"/>
            <w:r w:rsidRPr="00411D3A">
              <w:rPr>
                <w:rFonts w:ascii="Garamond" w:hAnsi="Garamond" w:cs="GlyphLessFont"/>
                <w:sz w:val="40"/>
                <w:szCs w:val="28"/>
              </w:rPr>
              <w:t>L</w:t>
            </w:r>
            <w:r w:rsidRPr="00411D3A">
              <w:rPr>
                <w:rFonts w:ascii="Garamond" w:hAnsi="Garamond" w:cs="GlyphLessFont"/>
                <w:sz w:val="28"/>
                <w:szCs w:val="28"/>
              </w:rPr>
              <w:t>Urg</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shoh</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eisht</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dy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geir</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rish</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ny</w:t>
            </w:r>
            <w:proofErr w:type="spellEnd"/>
            <w:r w:rsidRPr="00411D3A">
              <w:rPr>
                <w:rFonts w:ascii="Garamond" w:hAnsi="Garamond" w:cs="GlyphLessFont"/>
                <w:sz w:val="28"/>
                <w:szCs w:val="28"/>
              </w:rPr>
              <w:t xml:space="preserve"> t[’]er </w:t>
            </w:r>
            <w:proofErr w:type="spellStart"/>
            <w:r w:rsidRPr="00411D3A">
              <w:rPr>
                <w:rFonts w:ascii="Garamond" w:hAnsi="Garamond" w:cs="GlyphLessFont"/>
                <w:sz w:val="28"/>
                <w:szCs w:val="28"/>
              </w:rPr>
              <w:t>ny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ghra</w:t>
            </w:r>
            <w:proofErr w:type="spellEnd"/>
            <w:r w:rsidRPr="00411D3A">
              <w:rPr>
                <w:rFonts w:ascii="Garamond" w:hAnsi="Garamond" w:cs="GlyphLessFont"/>
                <w:sz w:val="28"/>
                <w:szCs w:val="28"/>
              </w:rPr>
              <w:t xml:space="preserve"> as er </w:t>
            </w:r>
            <w:proofErr w:type="spellStart"/>
            <w:r w:rsidRPr="00411D3A">
              <w:rPr>
                <w:rFonts w:ascii="Garamond" w:hAnsi="Garamond" w:cs="GlyphLessFont"/>
                <w:sz w:val="28"/>
                <w:szCs w:val="28"/>
              </w:rPr>
              <w:t>ny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ghuee</w:t>
            </w:r>
            <w:proofErr w:type="spellEnd"/>
            <w:r w:rsidRPr="00411D3A">
              <w:rPr>
                <w:rFonts w:ascii="Garamond" w:hAnsi="Garamond" w:cs="GlyphLessFont"/>
                <w:sz w:val="28"/>
                <w:szCs w:val="28"/>
              </w:rPr>
              <w:t xml:space="preserve"> er y hon, </w:t>
            </w:r>
            <w:proofErr w:type="spellStart"/>
            <w:r w:rsidRPr="00411D3A">
              <w:rPr>
                <w:rFonts w:ascii="Garamond" w:hAnsi="Garamond" w:cs="GlyphLessFont"/>
                <w:sz w:val="28"/>
                <w:szCs w:val="28"/>
              </w:rPr>
              <w:t>cooinaght</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dy</w:t>
            </w:r>
            <w:proofErr w:type="spellEnd"/>
            <w:r w:rsidRPr="00411D3A">
              <w:rPr>
                <w:rFonts w:ascii="Garamond" w:hAnsi="Garamond" w:cs="GlyphLessFont"/>
                <w:sz w:val="28"/>
                <w:szCs w:val="28"/>
              </w:rPr>
              <w:t xml:space="preserve"> ne</w:t>
            </w:r>
            <w:r w:rsidRPr="00411D3A">
              <w:rPr>
                <w:rFonts w:ascii="Garamond" w:hAnsi="Garamond" w:cs="GlyphLessFont"/>
                <w:i/>
                <w:sz w:val="28"/>
                <w:szCs w:val="28"/>
              </w:rPr>
              <w:t>e</w:t>
            </w:r>
            <w:r w:rsidRPr="00411D3A">
              <w:rPr>
                <w:rFonts w:ascii="Garamond" w:hAnsi="Garamond" w:cs="GlyphLessFont"/>
                <w:sz w:val="28"/>
                <w:szCs w:val="28"/>
              </w:rPr>
              <w:t xml:space="preserve"> </w:t>
            </w:r>
            <w:proofErr w:type="spellStart"/>
            <w:r w:rsidRPr="00411D3A">
              <w:rPr>
                <w:rFonts w:ascii="Garamond" w:hAnsi="Garamond" w:cs="GlyphLessFont"/>
                <w:sz w:val="28"/>
                <w:szCs w:val="28"/>
              </w:rPr>
              <w:t>dty</w:t>
            </w:r>
            <w:proofErr w:type="spellEnd"/>
            <w:r w:rsidRPr="00411D3A">
              <w:rPr>
                <w:rFonts w:ascii="Garamond" w:hAnsi="Garamond" w:cs="GlyphLessFont"/>
                <w:sz w:val="28"/>
                <w:szCs w:val="28"/>
              </w:rPr>
              <w:t xml:space="preserve"> </w:t>
            </w:r>
            <w:proofErr w:type="spellStart"/>
            <w:r w:rsidRPr="00411D3A">
              <w:rPr>
                <w:rFonts w:ascii="Garamond" w:hAnsi="Garamond" w:cs="GlyphLessFont"/>
                <w:i/>
                <w:sz w:val="28"/>
                <w:szCs w:val="28"/>
              </w:rPr>
              <w:t>Phadjeryn</w:t>
            </w:r>
            <w:proofErr w:type="spellEnd"/>
            <w:r w:rsidRPr="00411D3A">
              <w:rPr>
                <w:rFonts w:ascii="Garamond" w:hAnsi="Garamond" w:cs="GlyphLessFont"/>
                <w:sz w:val="28"/>
                <w:szCs w:val="28"/>
              </w:rPr>
              <w:t xml:space="preserve"> </w:t>
            </w:r>
            <w:proofErr w:type="spellStart"/>
            <w:r w:rsidRPr="00411D3A">
              <w:rPr>
                <w:rFonts w:ascii="Garamond" w:hAnsi="Garamond" w:cs="GlyphLessFont"/>
                <w:i/>
                <w:sz w:val="28"/>
                <w:szCs w:val="28"/>
              </w:rPr>
              <w:t>hene</w:t>
            </w:r>
            <w:proofErr w:type="spellEnd"/>
            <w:r w:rsidRPr="00411D3A">
              <w:rPr>
                <w:rFonts w:ascii="Garamond" w:hAnsi="Garamond" w:cs="GlyphLessFont"/>
                <w:sz w:val="28"/>
                <w:szCs w:val="28"/>
              </w:rPr>
              <w:t xml:space="preserve"> ad ta </w:t>
            </w:r>
            <w:proofErr w:type="spellStart"/>
            <w:r w:rsidRPr="00411D3A">
              <w:rPr>
                <w:rFonts w:ascii="Garamond" w:hAnsi="Garamond" w:cs="GlyphLessFont"/>
                <w:sz w:val="28"/>
                <w:szCs w:val="28"/>
              </w:rPr>
              <w:t>chebbit</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seose</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gys</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Jee</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agh</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nagh</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vel</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ayrn</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erbee</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ayd</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ayndoo</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mannagh</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vel</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oo</w:t>
            </w:r>
            <w:proofErr w:type="spellEnd"/>
            <w:r w:rsidRPr="00411D3A">
              <w:rPr>
                <w:rFonts w:ascii="Garamond" w:hAnsi="Garamond" w:cs="GlyphLessFont"/>
                <w:sz w:val="28"/>
                <w:szCs w:val="28"/>
              </w:rPr>
              <w:t xml:space="preserve"> cur </w:t>
            </w:r>
            <w:proofErr w:type="spellStart"/>
            <w:r w:rsidRPr="00411D3A">
              <w:rPr>
                <w:rFonts w:ascii="Garamond" w:hAnsi="Garamond" w:cs="GlyphLessFont"/>
                <w:sz w:val="28"/>
                <w:szCs w:val="28"/>
              </w:rPr>
              <w:t>tastey</w:t>
            </w:r>
            <w:proofErr w:type="spellEnd"/>
            <w:r w:rsidRPr="00411D3A">
              <w:rPr>
                <w:rFonts w:ascii="Garamond" w:hAnsi="Garamond" w:cs="GlyphLessFont"/>
                <w:sz w:val="28"/>
                <w:szCs w:val="28"/>
              </w:rPr>
              <w:t xml:space="preserve"> da </w:t>
            </w:r>
            <w:proofErr w:type="spellStart"/>
            <w:r w:rsidRPr="00411D3A">
              <w:rPr>
                <w:rFonts w:ascii="Garamond" w:hAnsi="Garamond" w:cs="GlyphLessFont"/>
                <w:sz w:val="28"/>
                <w:szCs w:val="28"/>
              </w:rPr>
              <w:t>shen</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ny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t’er</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ny</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yearee</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ayns</w:t>
            </w:r>
            <w:proofErr w:type="spellEnd"/>
            <w:r w:rsidRPr="00411D3A">
              <w:rPr>
                <w:rFonts w:ascii="Garamond" w:hAnsi="Garamond" w:cs="GlyphLessFont"/>
                <w:sz w:val="28"/>
                <w:szCs w:val="28"/>
              </w:rPr>
              <w:t xml:space="preserve"> </w:t>
            </w:r>
            <w:proofErr w:type="spellStart"/>
            <w:r w:rsidRPr="00411D3A">
              <w:rPr>
                <w:rFonts w:ascii="Garamond" w:hAnsi="Garamond" w:cs="GlyphLessFont"/>
                <w:sz w:val="28"/>
                <w:szCs w:val="28"/>
              </w:rPr>
              <w:t>dt’ennym</w:t>
            </w:r>
            <w:proofErr w:type="spellEnd"/>
            <w:r w:rsidRPr="00411D3A">
              <w:rPr>
                <w:rFonts w:ascii="Garamond" w:hAnsi="Garamond"/>
                <w:sz w:val="28"/>
                <w:szCs w:val="28"/>
              </w:rPr>
              <w:t xml:space="preserve">. </w:t>
            </w:r>
          </w:p>
        </w:tc>
        <w:tc>
          <w:tcPr>
            <w:tcW w:w="0" w:type="auto"/>
            <w:tcBorders>
              <w:top w:val="nil"/>
              <w:left w:val="nil"/>
              <w:bottom w:val="nil"/>
              <w:right w:val="nil"/>
            </w:tcBorders>
          </w:tcPr>
          <w:p w14:paraId="36530362" w14:textId="77777777" w:rsidR="00425D98" w:rsidRPr="00411D3A" w:rsidRDefault="00425D98" w:rsidP="00DB60C3">
            <w:pPr>
              <w:pStyle w:val="ListParagraph"/>
              <w:spacing w:before="240"/>
              <w:ind w:left="0"/>
              <w:contextualSpacing w:val="0"/>
              <w:jc w:val="both"/>
              <w:rPr>
                <w:rFonts w:ascii="Garamond" w:hAnsi="Garamond" w:cs="GlyphLessFont"/>
                <w:i/>
                <w:sz w:val="28"/>
                <w:szCs w:val="28"/>
              </w:rPr>
            </w:pPr>
            <w:proofErr w:type="spellStart"/>
            <w:r w:rsidRPr="00411D3A">
              <w:rPr>
                <w:rFonts w:ascii="Garamond" w:hAnsi="Garamond" w:cs="GlyphLessFont"/>
                <w:sz w:val="40"/>
                <w:szCs w:val="28"/>
              </w:rPr>
              <w:t>A</w:t>
            </w:r>
            <w:r w:rsidRPr="00411D3A">
              <w:rPr>
                <w:rFonts w:ascii="Garamond" w:hAnsi="Garamond" w:cs="GlyphLessFont"/>
                <w:i/>
                <w:sz w:val="28"/>
                <w:szCs w:val="28"/>
              </w:rPr>
              <w:t>Fter</w:t>
            </w:r>
            <w:proofErr w:type="spellEnd"/>
            <w:r w:rsidRPr="00411D3A">
              <w:rPr>
                <w:rFonts w:ascii="Garamond" w:hAnsi="Garamond" w:cs="GlyphLessFont"/>
                <w:i/>
                <w:sz w:val="28"/>
                <w:szCs w:val="28"/>
              </w:rPr>
              <w:t xml:space="preserve"> this attend diligently to what is said and </w:t>
            </w:r>
            <w:proofErr w:type="spellStart"/>
            <w:r w:rsidRPr="00411D3A">
              <w:rPr>
                <w:rFonts w:ascii="Garamond" w:hAnsi="Garamond" w:cs="GlyphLessFont"/>
                <w:i/>
                <w:sz w:val="28"/>
                <w:szCs w:val="28"/>
              </w:rPr>
              <w:t>pray’d</w:t>
            </w:r>
            <w:proofErr w:type="spellEnd"/>
            <w:r w:rsidRPr="00411D3A">
              <w:rPr>
                <w:rFonts w:ascii="Garamond" w:hAnsi="Garamond" w:cs="GlyphLessFont"/>
                <w:i/>
                <w:sz w:val="28"/>
                <w:szCs w:val="28"/>
              </w:rPr>
              <w:t xml:space="preserve"> for</w:t>
            </w:r>
            <w:r w:rsidRPr="00411D3A">
              <w:rPr>
                <w:rFonts w:ascii="Garamond" w:hAnsi="Garamond" w:cs="GlyphLessFont"/>
                <w:sz w:val="28"/>
                <w:szCs w:val="28"/>
              </w:rPr>
              <w:t> ;</w:t>
            </w:r>
            <w:r w:rsidRPr="00411D3A">
              <w:rPr>
                <w:rFonts w:ascii="Garamond" w:hAnsi="Garamond" w:cs="GlyphLessFont"/>
                <w:i/>
                <w:sz w:val="28"/>
                <w:szCs w:val="28"/>
              </w:rPr>
              <w:t xml:space="preserve"> </w:t>
            </w:r>
            <w:proofErr w:type="spellStart"/>
            <w:r w:rsidRPr="00411D3A">
              <w:rPr>
                <w:rFonts w:ascii="Garamond" w:hAnsi="Garamond" w:cs="GlyphLessFont"/>
                <w:i/>
                <w:sz w:val="28"/>
                <w:szCs w:val="28"/>
              </w:rPr>
              <w:t>remembring</w:t>
            </w:r>
            <w:proofErr w:type="spellEnd"/>
            <w:r w:rsidRPr="00411D3A">
              <w:rPr>
                <w:rFonts w:ascii="Garamond" w:hAnsi="Garamond" w:cs="GlyphLessFont"/>
                <w:i/>
                <w:sz w:val="28"/>
                <w:szCs w:val="28"/>
              </w:rPr>
              <w:t xml:space="preserve"> that they are </w:t>
            </w:r>
            <w:r w:rsidRPr="00411D3A">
              <w:rPr>
                <w:rFonts w:ascii="Garamond" w:hAnsi="Garamond" w:cs="GlyphLessFont"/>
                <w:sz w:val="28"/>
                <w:szCs w:val="28"/>
              </w:rPr>
              <w:t>your</w:t>
            </w:r>
            <w:r w:rsidRPr="00411D3A">
              <w:rPr>
                <w:rFonts w:ascii="Garamond" w:hAnsi="Garamond" w:cs="GlyphLessFont"/>
                <w:i/>
                <w:sz w:val="28"/>
                <w:szCs w:val="28"/>
              </w:rPr>
              <w:t xml:space="preserve"> Prayers which are offered up to God, but that you have no share in them if you do not mind what is asked in your Name.</w:t>
            </w:r>
          </w:p>
        </w:tc>
      </w:tr>
      <w:tr w:rsidR="00EB031B" w:rsidRPr="00C8219A" w14:paraId="09E40CB9"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391DB21C" w14:textId="77777777" w:rsidR="00425D98" w:rsidRPr="00411D3A" w:rsidRDefault="00425D98" w:rsidP="00DB60C3">
            <w:pPr>
              <w:pStyle w:val="CM3"/>
              <w:widowControl/>
              <w:spacing w:line="240" w:lineRule="auto"/>
              <w:ind w:firstLine="227"/>
              <w:jc w:val="both"/>
              <w:rPr>
                <w:rFonts w:ascii="Garamond" w:hAnsi="Garamond"/>
                <w:sz w:val="28"/>
                <w:szCs w:val="28"/>
              </w:rPr>
            </w:pPr>
            <w:r w:rsidRPr="00411D3A">
              <w:rPr>
                <w:rFonts w:ascii="Garamond" w:hAnsi="Garamond"/>
                <w:sz w:val="28"/>
                <w:szCs w:val="28"/>
              </w:rPr>
              <w:t xml:space="preserve">Dy </w:t>
            </w:r>
            <w:proofErr w:type="spellStart"/>
            <w:r w:rsidRPr="00411D3A">
              <w:rPr>
                <w:rFonts w:ascii="Garamond" w:hAnsi="Garamond"/>
                <w:sz w:val="28"/>
                <w:szCs w:val="28"/>
              </w:rPr>
              <w:t>vod</w:t>
            </w:r>
            <w:proofErr w:type="spellEnd"/>
            <w:r w:rsidRPr="00411D3A">
              <w:rPr>
                <w:rFonts w:ascii="Garamond" w:hAnsi="Garamond"/>
                <w:sz w:val="28"/>
                <w:szCs w:val="28"/>
              </w:rPr>
              <w:t xml:space="preserve"> </w:t>
            </w:r>
            <w:proofErr w:type="spellStart"/>
            <w:r w:rsidRPr="00411D3A">
              <w:rPr>
                <w:rFonts w:ascii="Garamond" w:hAnsi="Garamond"/>
                <w:sz w:val="28"/>
                <w:szCs w:val="28"/>
              </w:rPr>
              <w:t>dty</w:t>
            </w:r>
            <w:proofErr w:type="spellEnd"/>
            <w:r w:rsidRPr="00411D3A">
              <w:rPr>
                <w:rFonts w:ascii="Garamond" w:hAnsi="Garamond"/>
                <w:sz w:val="28"/>
                <w:szCs w:val="28"/>
              </w:rPr>
              <w:t xml:space="preserve"> </w:t>
            </w:r>
            <w:proofErr w:type="spellStart"/>
            <w:r w:rsidRPr="00411D3A">
              <w:rPr>
                <w:rFonts w:ascii="Garamond" w:hAnsi="Garamond"/>
                <w:sz w:val="28"/>
                <w:szCs w:val="28"/>
              </w:rPr>
              <w:t>Chree</w:t>
            </w:r>
            <w:proofErr w:type="spellEnd"/>
            <w:r w:rsidRPr="00411D3A">
              <w:rPr>
                <w:rFonts w:ascii="Garamond" w:hAnsi="Garamond"/>
                <w:sz w:val="28"/>
                <w:szCs w:val="28"/>
              </w:rPr>
              <w:t xml:space="preserve"> </w:t>
            </w:r>
            <w:proofErr w:type="spellStart"/>
            <w:r w:rsidRPr="00411D3A">
              <w:rPr>
                <w:rFonts w:ascii="Garamond" w:hAnsi="Garamond"/>
                <w:sz w:val="28"/>
                <w:szCs w:val="28"/>
              </w:rPr>
              <w:t>gol</w:t>
            </w:r>
            <w:proofErr w:type="spellEnd"/>
            <w:r w:rsidRPr="00411D3A">
              <w:rPr>
                <w:rFonts w:ascii="Garamond" w:hAnsi="Garamond"/>
                <w:sz w:val="28"/>
                <w:szCs w:val="28"/>
              </w:rPr>
              <w:t xml:space="preserve"> </w:t>
            </w:r>
            <w:proofErr w:type="spellStart"/>
            <w:r w:rsidRPr="00411D3A">
              <w:rPr>
                <w:rFonts w:ascii="Garamond" w:hAnsi="Garamond"/>
                <w:sz w:val="28"/>
                <w:szCs w:val="28"/>
              </w:rPr>
              <w:t>lesh</w:t>
            </w:r>
            <w:proofErr w:type="spellEnd"/>
            <w:r w:rsidRPr="00411D3A">
              <w:rPr>
                <w:rFonts w:ascii="Garamond" w:hAnsi="Garamond"/>
                <w:sz w:val="28"/>
                <w:szCs w:val="28"/>
              </w:rPr>
              <w:t xml:space="preserve"> </w:t>
            </w:r>
            <w:proofErr w:type="spellStart"/>
            <w:r w:rsidRPr="00411D3A">
              <w:rPr>
                <w:rFonts w:ascii="Garamond" w:hAnsi="Garamond"/>
                <w:sz w:val="28"/>
                <w:szCs w:val="28"/>
              </w:rPr>
              <w:t>dty</w:t>
            </w:r>
            <w:proofErr w:type="spellEnd"/>
            <w:r w:rsidRPr="00411D3A">
              <w:rPr>
                <w:rFonts w:ascii="Garamond" w:hAnsi="Garamond"/>
                <w:sz w:val="28"/>
                <w:szCs w:val="28"/>
              </w:rPr>
              <w:t xml:space="preserve"> </w:t>
            </w:r>
            <w:proofErr w:type="spellStart"/>
            <w:r w:rsidRPr="00411D3A">
              <w:rPr>
                <w:rFonts w:ascii="Garamond" w:hAnsi="Garamond"/>
                <w:sz w:val="28"/>
                <w:szCs w:val="28"/>
              </w:rPr>
              <w:t>Phadjeryn</w:t>
            </w:r>
            <w:proofErr w:type="spellEnd"/>
            <w:r w:rsidRPr="00411D3A">
              <w:rPr>
                <w:rFonts w:ascii="Garamond" w:hAnsi="Garamond"/>
                <w:sz w:val="28"/>
                <w:szCs w:val="28"/>
              </w:rPr>
              <w:t xml:space="preserve">, </w:t>
            </w:r>
            <w:proofErr w:type="spellStart"/>
            <w:r w:rsidRPr="00411D3A">
              <w:rPr>
                <w:rFonts w:ascii="Garamond" w:hAnsi="Garamond"/>
                <w:sz w:val="28"/>
                <w:szCs w:val="28"/>
              </w:rPr>
              <w:t>abber</w:t>
            </w:r>
            <w:proofErr w:type="spellEnd"/>
            <w:r w:rsidRPr="00411D3A">
              <w:rPr>
                <w:rFonts w:ascii="Garamond" w:hAnsi="Garamond"/>
                <w:sz w:val="28"/>
                <w:szCs w:val="28"/>
              </w:rPr>
              <w:t xml:space="preserve"> </w:t>
            </w:r>
            <w:proofErr w:type="spellStart"/>
            <w:r w:rsidRPr="00411D3A">
              <w:rPr>
                <w:rFonts w:ascii="Garamond" w:hAnsi="Garamond"/>
                <w:sz w:val="28"/>
                <w:szCs w:val="28"/>
              </w:rPr>
              <w:t>rhyt</w:t>
            </w:r>
            <w:proofErr w:type="spellEnd"/>
            <w:r w:rsidRPr="00411D3A">
              <w:rPr>
                <w:rFonts w:ascii="Garamond" w:hAnsi="Garamond"/>
                <w:sz w:val="28"/>
                <w:szCs w:val="28"/>
              </w:rPr>
              <w:t xml:space="preserve"> </w:t>
            </w:r>
            <w:proofErr w:type="spellStart"/>
            <w:r w:rsidRPr="00411D3A">
              <w:rPr>
                <w:rFonts w:ascii="Garamond" w:hAnsi="Garamond"/>
                <w:sz w:val="28"/>
                <w:szCs w:val="28"/>
              </w:rPr>
              <w:t>hene</w:t>
            </w:r>
            <w:proofErr w:type="spellEnd"/>
            <w:r w:rsidRPr="00411D3A">
              <w:rPr>
                <w:rFonts w:ascii="Garamond" w:hAnsi="Garamond"/>
                <w:sz w:val="28"/>
                <w:szCs w:val="28"/>
              </w:rPr>
              <w:t xml:space="preserve"> </w:t>
            </w:r>
            <w:r w:rsidRPr="00411D3A">
              <w:rPr>
                <w:rFonts w:ascii="Garamond" w:hAnsi="Garamond"/>
                <w:i/>
                <w:sz w:val="28"/>
                <w:szCs w:val="28"/>
              </w:rPr>
              <w:t>Amen</w:t>
            </w:r>
            <w:r w:rsidRPr="00411D3A">
              <w:rPr>
                <w:rFonts w:ascii="Garamond" w:hAnsi="Garamond"/>
                <w:sz w:val="28"/>
                <w:szCs w:val="28"/>
              </w:rPr>
              <w:t xml:space="preserve"> </w:t>
            </w:r>
            <w:proofErr w:type="spellStart"/>
            <w:r w:rsidRPr="00411D3A">
              <w:rPr>
                <w:rFonts w:ascii="Garamond" w:hAnsi="Garamond"/>
                <w:sz w:val="28"/>
                <w:szCs w:val="28"/>
              </w:rPr>
              <w:t>myr</w:t>
            </w:r>
            <w:proofErr w:type="spellEnd"/>
            <w:r w:rsidRPr="00411D3A">
              <w:rPr>
                <w:rFonts w:ascii="Garamond" w:hAnsi="Garamond"/>
                <w:sz w:val="28"/>
                <w:szCs w:val="28"/>
              </w:rPr>
              <w:t xml:space="preserve"> </w:t>
            </w:r>
            <w:proofErr w:type="spellStart"/>
            <w:r w:rsidRPr="00411D3A">
              <w:rPr>
                <w:rFonts w:ascii="Garamond" w:hAnsi="Garamond"/>
                <w:sz w:val="28"/>
                <w:szCs w:val="28"/>
              </w:rPr>
              <w:t>shen</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row, </w:t>
            </w:r>
            <w:proofErr w:type="spellStart"/>
            <w:r w:rsidRPr="00411D3A">
              <w:rPr>
                <w:rFonts w:ascii="Garamond" w:hAnsi="Garamond"/>
                <w:sz w:val="28"/>
                <w:szCs w:val="28"/>
              </w:rPr>
              <w:t>lurg</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chooilley</w:t>
            </w:r>
            <w:proofErr w:type="spellEnd"/>
            <w:r w:rsidRPr="00411D3A">
              <w:rPr>
                <w:rFonts w:ascii="Garamond" w:hAnsi="Garamond"/>
                <w:sz w:val="28"/>
                <w:szCs w:val="28"/>
              </w:rPr>
              <w:t xml:space="preserve"> </w:t>
            </w:r>
            <w:proofErr w:type="spellStart"/>
            <w:r w:rsidR="00AD375A" w:rsidRPr="00411D3A">
              <w:rPr>
                <w:rFonts w:ascii="Garamond" w:hAnsi="Garamond"/>
                <w:sz w:val="28"/>
                <w:szCs w:val="28"/>
              </w:rPr>
              <w:t>Accan</w:t>
            </w:r>
            <w:proofErr w:type="spellEnd"/>
            <w:r w:rsidRPr="00411D3A">
              <w:rPr>
                <w:rFonts w:ascii="Garamond" w:hAnsi="Garamond"/>
                <w:sz w:val="28"/>
                <w:szCs w:val="28"/>
              </w:rPr>
              <w:t xml:space="preserve">. </w:t>
            </w:r>
            <w:proofErr w:type="spellStart"/>
            <w:r w:rsidRPr="00411D3A">
              <w:rPr>
                <w:rFonts w:ascii="Garamond" w:hAnsi="Garamond"/>
                <w:sz w:val="28"/>
                <w:szCs w:val="28"/>
              </w:rPr>
              <w:t>Shoh</w:t>
            </w:r>
            <w:proofErr w:type="spellEnd"/>
            <w:r w:rsidRPr="00411D3A">
              <w:rPr>
                <w:rFonts w:ascii="Garamond" w:hAnsi="Garamond"/>
                <w:sz w:val="28"/>
                <w:szCs w:val="28"/>
              </w:rPr>
              <w:t xml:space="preserve"> </w:t>
            </w:r>
            <w:proofErr w:type="spellStart"/>
            <w:r w:rsidRPr="00411D3A">
              <w:rPr>
                <w:rFonts w:ascii="Garamond" w:hAnsi="Garamond"/>
                <w:sz w:val="28"/>
                <w:szCs w:val="28"/>
              </w:rPr>
              <w:t>oddys</w:t>
            </w:r>
            <w:proofErr w:type="spellEnd"/>
            <w:r w:rsidRPr="00411D3A">
              <w:rPr>
                <w:rFonts w:ascii="Garamond" w:hAnsi="Garamond"/>
                <w:sz w:val="28"/>
                <w:szCs w:val="28"/>
              </w:rPr>
              <w:t xml:space="preserve"> y </w:t>
            </w:r>
            <w:proofErr w:type="spellStart"/>
            <w:r w:rsidRPr="00411D3A">
              <w:rPr>
                <w:rFonts w:ascii="Garamond" w:hAnsi="Garamond"/>
                <w:sz w:val="28"/>
                <w:szCs w:val="28"/>
              </w:rPr>
              <w:t>vooinjer</w:t>
            </w:r>
            <w:proofErr w:type="spellEnd"/>
            <w:r w:rsidRPr="00411D3A">
              <w:rPr>
                <w:rFonts w:ascii="Garamond" w:hAnsi="Garamond"/>
                <w:sz w:val="28"/>
                <w:szCs w:val="28"/>
              </w:rPr>
              <w:t xml:space="preserve"> </w:t>
            </w:r>
            <w:proofErr w:type="spellStart"/>
            <w:r w:rsidRPr="00411D3A">
              <w:rPr>
                <w:rFonts w:ascii="Garamond" w:hAnsi="Garamond"/>
                <w:sz w:val="28"/>
                <w:szCs w:val="28"/>
              </w:rPr>
              <w:t>sloo</w:t>
            </w:r>
            <w:proofErr w:type="spellEnd"/>
            <w:r w:rsidRPr="00411D3A">
              <w:rPr>
                <w:rFonts w:ascii="Garamond" w:hAnsi="Garamond"/>
                <w:sz w:val="28"/>
                <w:szCs w:val="28"/>
              </w:rPr>
              <w:t xml:space="preserve"> </w:t>
            </w:r>
            <w:proofErr w:type="spellStart"/>
            <w:r w:rsidRPr="00411D3A">
              <w:rPr>
                <w:rFonts w:ascii="Garamond" w:hAnsi="Garamond"/>
                <w:sz w:val="28"/>
                <w:szCs w:val="28"/>
              </w:rPr>
              <w:t>ynsagh</w:t>
            </w:r>
            <w:proofErr w:type="spellEnd"/>
            <w:r w:rsidRPr="00411D3A">
              <w:rPr>
                <w:rFonts w:ascii="Garamond" w:hAnsi="Garamond"/>
                <w:sz w:val="28"/>
                <w:szCs w:val="28"/>
              </w:rPr>
              <w:t xml:space="preserve"> y </w:t>
            </w:r>
            <w:proofErr w:type="spellStart"/>
            <w:r w:rsidRPr="00411D3A">
              <w:rPr>
                <w:rFonts w:ascii="Garamond" w:hAnsi="Garamond"/>
                <w:sz w:val="28"/>
                <w:szCs w:val="28"/>
              </w:rPr>
              <w:t>yanoo</w:t>
            </w:r>
            <w:proofErr w:type="spellEnd"/>
            <w:r w:rsidRPr="00411D3A">
              <w:rPr>
                <w:rFonts w:ascii="Garamond" w:hAnsi="Garamond"/>
                <w:sz w:val="28"/>
                <w:szCs w:val="28"/>
              </w:rPr>
              <w:t xml:space="preserve">, as </w:t>
            </w:r>
            <w:proofErr w:type="spellStart"/>
            <w:r w:rsidRPr="00411D3A">
              <w:rPr>
                <w:rFonts w:ascii="Garamond" w:hAnsi="Garamond"/>
                <w:sz w:val="28"/>
                <w:szCs w:val="28"/>
              </w:rPr>
              <w:t>foddee</w:t>
            </w:r>
            <w:proofErr w:type="spellEnd"/>
            <w:r w:rsidRPr="00411D3A">
              <w:rPr>
                <w:rFonts w:ascii="Garamond" w:hAnsi="Garamond"/>
                <w:sz w:val="28"/>
                <w:szCs w:val="28"/>
              </w:rPr>
              <w:t xml:space="preserve"> </w:t>
            </w:r>
            <w:proofErr w:type="spellStart"/>
            <w:r w:rsidRPr="00411D3A">
              <w:rPr>
                <w:rFonts w:ascii="Garamond" w:hAnsi="Garamond"/>
                <w:sz w:val="28"/>
                <w:szCs w:val="28"/>
              </w:rPr>
              <w:t>nagh</w:t>
            </w:r>
            <w:proofErr w:type="spellEnd"/>
            <w:r w:rsidRPr="00411D3A">
              <w:rPr>
                <w:rFonts w:ascii="Garamond" w:hAnsi="Garamond"/>
                <w:sz w:val="28"/>
                <w:szCs w:val="28"/>
              </w:rPr>
              <w:t xml:space="preserve"> </w:t>
            </w:r>
            <w:proofErr w:type="spellStart"/>
            <w:r w:rsidRPr="00411D3A">
              <w:rPr>
                <w:rFonts w:ascii="Garamond" w:hAnsi="Garamond"/>
                <w:sz w:val="28"/>
                <w:szCs w:val="28"/>
              </w:rPr>
              <w:t>vod</w:t>
            </w:r>
            <w:proofErr w:type="spellEnd"/>
            <w:r w:rsidRPr="00411D3A">
              <w:rPr>
                <w:rFonts w:ascii="Garamond" w:hAnsi="Garamond"/>
                <w:sz w:val="28"/>
                <w:szCs w:val="28"/>
              </w:rPr>
              <w:t xml:space="preserve"> </w:t>
            </w:r>
            <w:proofErr w:type="spellStart"/>
            <w:r w:rsidRPr="00411D3A">
              <w:rPr>
                <w:rFonts w:ascii="Garamond" w:hAnsi="Garamond"/>
                <w:sz w:val="28"/>
                <w:szCs w:val="28"/>
              </w:rPr>
              <w:t>ny</w:t>
            </w:r>
            <w:proofErr w:type="spellEnd"/>
            <w:r w:rsidRPr="00411D3A">
              <w:rPr>
                <w:rFonts w:ascii="Garamond" w:hAnsi="Garamond"/>
                <w:sz w:val="28"/>
                <w:szCs w:val="28"/>
              </w:rPr>
              <w:t xml:space="preserve"> </w:t>
            </w:r>
            <w:r w:rsidR="00AD375A" w:rsidRPr="00411D3A">
              <w:rPr>
                <w:rFonts w:ascii="Garamond" w:hAnsi="Garamond"/>
                <w:sz w:val="28"/>
                <w:szCs w:val="28"/>
              </w:rPr>
              <w:t>Fir</w:t>
            </w:r>
            <w:r w:rsidRPr="00411D3A">
              <w:rPr>
                <w:rFonts w:ascii="Garamond" w:hAnsi="Garamond"/>
                <w:sz w:val="28"/>
                <w:szCs w:val="28"/>
              </w:rPr>
              <w:t>-</w:t>
            </w:r>
            <w:proofErr w:type="spellStart"/>
            <w:r w:rsidRPr="00411D3A">
              <w:rPr>
                <w:rFonts w:ascii="Garamond" w:hAnsi="Garamond"/>
                <w:sz w:val="28"/>
                <w:szCs w:val="28"/>
              </w:rPr>
              <w:t>ynsee</w:t>
            </w:r>
            <w:proofErr w:type="spellEnd"/>
            <w:r w:rsidRPr="00411D3A">
              <w:rPr>
                <w:rFonts w:ascii="Garamond" w:hAnsi="Garamond"/>
                <w:sz w:val="28"/>
                <w:szCs w:val="28"/>
              </w:rPr>
              <w:t xml:space="preserve"> </w:t>
            </w:r>
            <w:proofErr w:type="spellStart"/>
            <w:r w:rsidRPr="00411D3A">
              <w:rPr>
                <w:rFonts w:ascii="Garamond" w:hAnsi="Garamond"/>
                <w:sz w:val="28"/>
                <w:szCs w:val="28"/>
              </w:rPr>
              <w:t>smoo</w:t>
            </w:r>
            <w:proofErr w:type="spellEnd"/>
            <w:r w:rsidRPr="00411D3A">
              <w:rPr>
                <w:rFonts w:ascii="Garamond" w:hAnsi="Garamond"/>
                <w:sz w:val="28"/>
                <w:szCs w:val="28"/>
              </w:rPr>
              <w:t xml:space="preserve"> </w:t>
            </w:r>
            <w:proofErr w:type="spellStart"/>
            <w:r w:rsidRPr="00411D3A">
              <w:rPr>
                <w:rFonts w:ascii="Garamond" w:hAnsi="Garamond"/>
                <w:sz w:val="28"/>
                <w:szCs w:val="28"/>
              </w:rPr>
              <w:t>ny</w:t>
            </w:r>
            <w:proofErr w:type="spellEnd"/>
            <w:r w:rsidRPr="00411D3A">
              <w:rPr>
                <w:rFonts w:ascii="Garamond" w:hAnsi="Garamond"/>
                <w:sz w:val="28"/>
                <w:szCs w:val="28"/>
              </w:rPr>
              <w:t xml:space="preserve"> share y </w:t>
            </w:r>
            <w:proofErr w:type="spellStart"/>
            <w:r w:rsidRPr="00411D3A">
              <w:rPr>
                <w:rFonts w:ascii="Garamond" w:hAnsi="Garamond"/>
                <w:sz w:val="28"/>
                <w:szCs w:val="28"/>
              </w:rPr>
              <w:t>yanoo</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reall</w:t>
            </w:r>
            <w:proofErr w:type="spellEnd"/>
            <w:r w:rsidRPr="00411D3A">
              <w:rPr>
                <w:rFonts w:ascii="Garamond" w:hAnsi="Garamond"/>
                <w:sz w:val="28"/>
                <w:szCs w:val="28"/>
              </w:rPr>
              <w:t xml:space="preserve"> </w:t>
            </w:r>
            <w:proofErr w:type="spellStart"/>
            <w:r w:rsidRPr="00411D3A">
              <w:rPr>
                <w:rFonts w:ascii="Garamond" w:hAnsi="Garamond"/>
                <w:sz w:val="28"/>
                <w:szCs w:val="28"/>
              </w:rPr>
              <w:t>nyn</w:t>
            </w:r>
            <w:proofErr w:type="spellEnd"/>
            <w:r w:rsidRPr="00411D3A">
              <w:rPr>
                <w:rFonts w:ascii="Garamond" w:hAnsi="Garamond"/>
                <w:sz w:val="28"/>
                <w:szCs w:val="28"/>
              </w:rPr>
              <w:t xml:space="preserve"> </w:t>
            </w:r>
            <w:proofErr w:type="spellStart"/>
            <w:r w:rsidRPr="00411D3A">
              <w:rPr>
                <w:rFonts w:ascii="Garamond" w:hAnsi="Garamond"/>
                <w:sz w:val="28"/>
                <w:szCs w:val="28"/>
              </w:rPr>
              <w:t>aignaghyn</w:t>
            </w:r>
            <w:proofErr w:type="spellEnd"/>
            <w:r w:rsidRPr="00411D3A">
              <w:rPr>
                <w:rFonts w:ascii="Garamond" w:hAnsi="Garamond"/>
                <w:sz w:val="28"/>
                <w:szCs w:val="28"/>
              </w:rPr>
              <w:t xml:space="preserve"> </w:t>
            </w:r>
            <w:proofErr w:type="spellStart"/>
            <w:r w:rsidRPr="00411D3A">
              <w:rPr>
                <w:rFonts w:ascii="Garamond" w:hAnsi="Garamond"/>
                <w:sz w:val="28"/>
                <w:szCs w:val="28"/>
              </w:rPr>
              <w:t>soit</w:t>
            </w:r>
            <w:proofErr w:type="spellEnd"/>
            <w:r w:rsidRPr="00411D3A">
              <w:rPr>
                <w:rFonts w:ascii="Garamond" w:hAnsi="Garamond"/>
                <w:sz w:val="28"/>
                <w:szCs w:val="28"/>
              </w:rPr>
              <w:t xml:space="preserve"> er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t</w:t>
            </w:r>
            <w:r w:rsidR="00AD375A" w:rsidRPr="00411D3A">
              <w:rPr>
                <w:rFonts w:ascii="Garamond" w:hAnsi="Garamond"/>
                <w:sz w:val="28"/>
                <w:szCs w:val="28"/>
              </w:rPr>
              <w:t>’</w:t>
            </w:r>
            <w:r w:rsidRPr="00411D3A">
              <w:rPr>
                <w:rFonts w:ascii="Garamond" w:hAnsi="Garamond"/>
                <w:sz w:val="28"/>
                <w:szCs w:val="28"/>
              </w:rPr>
              <w:t>ad</w:t>
            </w:r>
            <w:proofErr w:type="spellEnd"/>
            <w:r w:rsidRPr="00411D3A">
              <w:rPr>
                <w:rFonts w:ascii="Garamond" w:hAnsi="Garamond"/>
                <w:sz w:val="28"/>
                <w:szCs w:val="28"/>
              </w:rPr>
              <w:t xml:space="preserve"> my</w:t>
            </w:r>
            <w:r w:rsidR="00AD375A" w:rsidRPr="00411D3A">
              <w:rPr>
                <w:rFonts w:ascii="Garamond" w:hAnsi="Garamond"/>
                <w:sz w:val="28"/>
                <w:szCs w:val="28"/>
              </w:rPr>
              <w:t xml:space="preserve"> </w:t>
            </w:r>
            <w:proofErr w:type="spellStart"/>
            <w:r w:rsidR="00561C91">
              <w:rPr>
                <w:rFonts w:ascii="Garamond" w:hAnsi="Garamond"/>
                <w:sz w:val="28"/>
                <w:szCs w:val="28"/>
              </w:rPr>
              <w:t>gea</w:t>
            </w:r>
            <w:r w:rsidRPr="00411D3A">
              <w:rPr>
                <w:rFonts w:ascii="Garamond" w:hAnsi="Garamond"/>
                <w:sz w:val="28"/>
                <w:szCs w:val="28"/>
              </w:rPr>
              <w:t>rt</w:t>
            </w:r>
            <w:proofErr w:type="spellEnd"/>
            <w:r w:rsidRPr="00411D3A">
              <w:rPr>
                <w:rFonts w:ascii="Garamond" w:hAnsi="Garamond"/>
                <w:sz w:val="28"/>
                <w:szCs w:val="28"/>
              </w:rPr>
              <w:t xml:space="preserve"> y m</w:t>
            </w:r>
            <w:r w:rsidR="00AD375A" w:rsidRPr="00411D3A">
              <w:rPr>
                <w:rFonts w:ascii="Garamond" w:hAnsi="Garamond"/>
                <w:sz w:val="28"/>
                <w:szCs w:val="28"/>
              </w:rPr>
              <w:t>i</w:t>
            </w:r>
            <w:r w:rsidRPr="00411D3A">
              <w:rPr>
                <w:rFonts w:ascii="Garamond" w:hAnsi="Garamond"/>
                <w:sz w:val="28"/>
                <w:szCs w:val="28"/>
              </w:rPr>
              <w:t xml:space="preserve">sh. </w:t>
            </w:r>
          </w:p>
        </w:tc>
        <w:tc>
          <w:tcPr>
            <w:tcW w:w="0" w:type="auto"/>
            <w:tcBorders>
              <w:top w:val="nil"/>
              <w:left w:val="nil"/>
              <w:bottom w:val="nil"/>
              <w:right w:val="nil"/>
            </w:tcBorders>
          </w:tcPr>
          <w:p w14:paraId="4346B03E" w14:textId="77777777" w:rsidR="00425D98" w:rsidRPr="00411D3A" w:rsidRDefault="00425D98" w:rsidP="00DB60C3">
            <w:pPr>
              <w:pStyle w:val="ListParagraph"/>
              <w:ind w:left="0" w:firstLine="227"/>
              <w:contextualSpacing w:val="0"/>
              <w:jc w:val="both"/>
              <w:rPr>
                <w:rFonts w:ascii="Garamond" w:hAnsi="Garamond" w:cs="GlyphLessFont"/>
                <w:i/>
                <w:sz w:val="28"/>
                <w:szCs w:val="28"/>
              </w:rPr>
            </w:pPr>
            <w:r w:rsidRPr="00411D3A">
              <w:rPr>
                <w:rFonts w:ascii="Garamond" w:hAnsi="Garamond" w:cs="GlyphLessFont"/>
                <w:i/>
                <w:sz w:val="28"/>
                <w:szCs w:val="28"/>
              </w:rPr>
              <w:t xml:space="preserve">That your Heart may go along with your Prayers, say softly, </w:t>
            </w:r>
            <w:r w:rsidRPr="00411D3A">
              <w:rPr>
                <w:rFonts w:ascii="Garamond" w:hAnsi="Garamond" w:cs="GlyphLessFont"/>
                <w:sz w:val="28"/>
                <w:szCs w:val="28"/>
              </w:rPr>
              <w:t>Amen</w:t>
            </w:r>
            <w:r w:rsidRPr="00411D3A">
              <w:rPr>
                <w:rFonts w:ascii="Garamond" w:hAnsi="Garamond" w:cs="GlyphLessFont"/>
                <w:i/>
                <w:sz w:val="28"/>
                <w:szCs w:val="28"/>
              </w:rPr>
              <w:t>, so be it, to every Petition. This is what the most unlearned may do, and it may be the most Learned cannot do better to keep their Minds intent upon what they are about.</w:t>
            </w:r>
          </w:p>
        </w:tc>
      </w:tr>
      <w:tr w:rsidR="00EB031B" w:rsidRPr="00C8219A" w14:paraId="0BC954BD"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0CC8D2A7" w14:textId="77777777" w:rsidR="00AD375A" w:rsidRPr="00411D3A" w:rsidRDefault="00AD375A" w:rsidP="00DB60C3">
            <w:pPr>
              <w:pStyle w:val="CM3"/>
              <w:widowControl/>
              <w:spacing w:line="240" w:lineRule="auto"/>
              <w:ind w:firstLine="227"/>
              <w:jc w:val="both"/>
              <w:rPr>
                <w:rFonts w:ascii="Garamond" w:hAnsi="Garamond"/>
                <w:sz w:val="28"/>
                <w:szCs w:val="28"/>
              </w:rPr>
            </w:pPr>
            <w:proofErr w:type="spellStart"/>
            <w:r w:rsidRPr="00411D3A">
              <w:rPr>
                <w:rFonts w:ascii="Garamond" w:hAnsi="Garamond"/>
                <w:sz w:val="28"/>
                <w:szCs w:val="28"/>
              </w:rPr>
              <w:t>Tra</w:t>
            </w:r>
            <w:proofErr w:type="spellEnd"/>
            <w:r w:rsidRPr="00411D3A">
              <w:rPr>
                <w:rFonts w:ascii="Garamond" w:hAnsi="Garamond"/>
                <w:sz w:val="28"/>
                <w:szCs w:val="28"/>
              </w:rPr>
              <w:t xml:space="preserve"> </w:t>
            </w:r>
            <w:proofErr w:type="spellStart"/>
            <w:r w:rsidRPr="00411D3A">
              <w:rPr>
                <w:rFonts w:ascii="Garamond" w:hAnsi="Garamond"/>
                <w:sz w:val="28"/>
                <w:szCs w:val="28"/>
              </w:rPr>
              <w:t>t’ow</w:t>
            </w:r>
            <w:proofErr w:type="spellEnd"/>
            <w:r w:rsidRPr="00411D3A">
              <w:rPr>
                <w:rFonts w:ascii="Garamond" w:hAnsi="Garamond"/>
                <w:sz w:val="28"/>
                <w:szCs w:val="28"/>
              </w:rPr>
              <w:t xml:space="preserve"> goal </w:t>
            </w:r>
            <w:proofErr w:type="spellStart"/>
            <w:r w:rsidRPr="00411D3A">
              <w:rPr>
                <w:rFonts w:ascii="Garamond" w:hAnsi="Garamond"/>
                <w:sz w:val="28"/>
                <w:szCs w:val="28"/>
              </w:rPr>
              <w:t>rish</w:t>
            </w:r>
            <w:proofErr w:type="spellEnd"/>
            <w:r w:rsidRPr="00411D3A">
              <w:rPr>
                <w:rFonts w:ascii="Garamond" w:hAnsi="Garamond"/>
                <w:sz w:val="28"/>
                <w:szCs w:val="28"/>
              </w:rPr>
              <w:t xml:space="preserve"> </w:t>
            </w:r>
            <w:proofErr w:type="spellStart"/>
            <w:r w:rsidRPr="00411D3A">
              <w:rPr>
                <w:rFonts w:ascii="Garamond" w:hAnsi="Garamond"/>
                <w:sz w:val="28"/>
                <w:szCs w:val="28"/>
              </w:rPr>
              <w:t>dty</w:t>
            </w:r>
            <w:proofErr w:type="spellEnd"/>
            <w:r w:rsidRPr="00411D3A">
              <w:rPr>
                <w:rFonts w:ascii="Garamond" w:hAnsi="Garamond"/>
                <w:sz w:val="28"/>
                <w:szCs w:val="28"/>
              </w:rPr>
              <w:t xml:space="preserve"> </w:t>
            </w:r>
            <w:proofErr w:type="spellStart"/>
            <w:r w:rsidRPr="00411D3A">
              <w:rPr>
                <w:rFonts w:ascii="Garamond" w:hAnsi="Garamond"/>
                <w:sz w:val="28"/>
                <w:szCs w:val="28"/>
              </w:rPr>
              <w:t>Pheccaghyn</w:t>
            </w:r>
            <w:proofErr w:type="spellEnd"/>
            <w:r w:rsidRPr="00411D3A">
              <w:rPr>
                <w:rFonts w:ascii="Garamond" w:hAnsi="Garamond"/>
                <w:sz w:val="28"/>
                <w:szCs w:val="28"/>
              </w:rPr>
              <w:t xml:space="preserve"> jean eh </w:t>
            </w:r>
            <w:proofErr w:type="spellStart"/>
            <w:r w:rsidRPr="00411D3A">
              <w:rPr>
                <w:rFonts w:ascii="Garamond" w:hAnsi="Garamond"/>
                <w:sz w:val="28"/>
                <w:szCs w:val="28"/>
              </w:rPr>
              <w:t>lesh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chooilley</w:t>
            </w:r>
            <w:proofErr w:type="spellEnd"/>
            <w:r w:rsidRPr="00411D3A">
              <w:rPr>
                <w:rFonts w:ascii="Garamond" w:hAnsi="Garamond"/>
                <w:sz w:val="28"/>
                <w:szCs w:val="28"/>
              </w:rPr>
              <w:t xml:space="preserve"> </w:t>
            </w:r>
            <w:proofErr w:type="spellStart"/>
            <w:r w:rsidRPr="00411D3A">
              <w:rPr>
                <w:rFonts w:ascii="Garamond" w:hAnsi="Garamond"/>
                <w:sz w:val="28"/>
                <w:szCs w:val="28"/>
              </w:rPr>
              <w:t>injillid</w:t>
            </w:r>
            <w:proofErr w:type="spellEnd"/>
            <w:r w:rsidRPr="00411D3A">
              <w:rPr>
                <w:rFonts w:ascii="Garamond" w:hAnsi="Garamond"/>
                <w:sz w:val="28"/>
                <w:szCs w:val="28"/>
              </w:rPr>
              <w:t xml:space="preserve"> as </w:t>
            </w:r>
            <w:proofErr w:type="spellStart"/>
            <w:r w:rsidRPr="00411D3A">
              <w:rPr>
                <w:rFonts w:ascii="Garamond" w:hAnsi="Garamond"/>
                <w:sz w:val="28"/>
                <w:szCs w:val="28"/>
              </w:rPr>
              <w:t>kiarrail</w:t>
            </w:r>
            <w:proofErr w:type="spellEnd"/>
            <w:r w:rsidRPr="00411D3A">
              <w:rPr>
                <w:rFonts w:ascii="Garamond" w:hAnsi="Garamond"/>
                <w:sz w:val="28"/>
                <w:szCs w:val="28"/>
              </w:rPr>
              <w:t xml:space="preserve">, </w:t>
            </w:r>
            <w:proofErr w:type="spellStart"/>
            <w:r w:rsidRPr="00411D3A">
              <w:rPr>
                <w:rFonts w:ascii="Garamond" w:hAnsi="Garamond"/>
                <w:sz w:val="28"/>
                <w:szCs w:val="28"/>
              </w:rPr>
              <w:t>cooinaght</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vel</w:t>
            </w:r>
            <w:proofErr w:type="spellEnd"/>
            <w:r w:rsidRPr="00411D3A">
              <w:rPr>
                <w:rFonts w:ascii="Garamond" w:hAnsi="Garamond"/>
                <w:sz w:val="28"/>
                <w:szCs w:val="28"/>
              </w:rPr>
              <w:t xml:space="preserv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callit</w:t>
            </w:r>
            <w:proofErr w:type="spellEnd"/>
            <w:r w:rsidRPr="00411D3A">
              <w:rPr>
                <w:rFonts w:ascii="Garamond" w:hAnsi="Garamond"/>
                <w:sz w:val="28"/>
                <w:szCs w:val="28"/>
              </w:rPr>
              <w:t xml:space="preserve"> son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bragh</w:t>
            </w:r>
            <w:proofErr w:type="spellEnd"/>
            <w:r w:rsidRPr="00411D3A">
              <w:rPr>
                <w:rFonts w:ascii="Garamond" w:hAnsi="Garamond"/>
                <w:sz w:val="28"/>
                <w:szCs w:val="28"/>
              </w:rPr>
              <w:t xml:space="preserve"> </w:t>
            </w:r>
            <w:proofErr w:type="spellStart"/>
            <w:r w:rsidRPr="00411D3A">
              <w:rPr>
                <w:rFonts w:ascii="Garamond" w:hAnsi="Garamond"/>
                <w:sz w:val="28"/>
                <w:szCs w:val="28"/>
              </w:rPr>
              <w:t>mannagh</w:t>
            </w:r>
            <w:proofErr w:type="spellEnd"/>
            <w:r w:rsidRPr="00411D3A">
              <w:rPr>
                <w:rFonts w:ascii="Garamond" w:hAnsi="Garamond"/>
                <w:sz w:val="28"/>
                <w:szCs w:val="28"/>
              </w:rPr>
              <w:t xml:space="preserve"> </w:t>
            </w:r>
            <w:proofErr w:type="spellStart"/>
            <w:r w:rsidRPr="00411D3A">
              <w:rPr>
                <w:rFonts w:ascii="Garamond" w:hAnsi="Garamond"/>
                <w:sz w:val="28"/>
                <w:szCs w:val="28"/>
              </w:rPr>
              <w:t>vel</w:t>
            </w:r>
            <w:proofErr w:type="spellEnd"/>
            <w:r w:rsidRPr="00411D3A">
              <w:rPr>
                <w:rFonts w:ascii="Garamond" w:hAnsi="Garamond"/>
                <w:sz w:val="28"/>
                <w:szCs w:val="28"/>
              </w:rPr>
              <w:t xml:space="preserve"> </w:t>
            </w:r>
            <w:proofErr w:type="spellStart"/>
            <w:r w:rsidRPr="00411D3A">
              <w:rPr>
                <w:rFonts w:ascii="Garamond" w:hAnsi="Garamond"/>
                <w:sz w:val="28"/>
                <w:szCs w:val="28"/>
              </w:rPr>
              <w:t>dty</w:t>
            </w:r>
            <w:proofErr w:type="spellEnd"/>
            <w:r w:rsidRPr="00411D3A">
              <w:rPr>
                <w:rFonts w:ascii="Garamond" w:hAnsi="Garamond"/>
                <w:sz w:val="28"/>
                <w:szCs w:val="28"/>
              </w:rPr>
              <w:t xml:space="preserve"> </w:t>
            </w:r>
            <w:proofErr w:type="spellStart"/>
            <w:r w:rsidRPr="00411D3A">
              <w:rPr>
                <w:rFonts w:ascii="Garamond" w:hAnsi="Garamond"/>
                <w:sz w:val="28"/>
                <w:szCs w:val="28"/>
              </w:rPr>
              <w:t>Pheccaghyn</w:t>
            </w:r>
            <w:proofErr w:type="spellEnd"/>
            <w:r w:rsidRPr="00411D3A">
              <w:rPr>
                <w:rFonts w:ascii="Garamond" w:hAnsi="Garamond"/>
                <w:sz w:val="28"/>
                <w:szCs w:val="28"/>
              </w:rPr>
              <w:t xml:space="preserve"> er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leih</w:t>
            </w:r>
            <w:proofErr w:type="spellEnd"/>
            <w:r w:rsidRPr="00411D3A">
              <w:rPr>
                <w:rFonts w:ascii="Garamond" w:hAnsi="Garamond"/>
                <w:sz w:val="28"/>
                <w:szCs w:val="28"/>
              </w:rPr>
              <w:t xml:space="preserve"> </w:t>
            </w:r>
            <w:proofErr w:type="spellStart"/>
            <w:r w:rsidRPr="00411D3A">
              <w:rPr>
                <w:rFonts w:ascii="Garamond" w:hAnsi="Garamond"/>
                <w:sz w:val="28"/>
                <w:szCs w:val="28"/>
              </w:rPr>
              <w:t>dhyt</w:t>
            </w:r>
            <w:proofErr w:type="spellEnd"/>
            <w:r w:rsidRPr="00411D3A">
              <w:rPr>
                <w:rFonts w:ascii="Garamond" w:hAnsi="Garamond"/>
                <w:sz w:val="28"/>
                <w:szCs w:val="28"/>
              </w:rPr>
              <w:t xml:space="preserve">. As </w:t>
            </w:r>
            <w:proofErr w:type="spellStart"/>
            <w:r w:rsidRPr="00411D3A">
              <w:rPr>
                <w:rFonts w:ascii="Garamond" w:hAnsi="Garamond"/>
                <w:sz w:val="28"/>
                <w:szCs w:val="28"/>
              </w:rPr>
              <w:t>eisht</w:t>
            </w:r>
            <w:proofErr w:type="spellEnd"/>
            <w:r w:rsidRPr="00411D3A">
              <w:rPr>
                <w:rFonts w:ascii="Garamond" w:hAnsi="Garamond"/>
                <w:sz w:val="28"/>
                <w:szCs w:val="28"/>
              </w:rPr>
              <w:t xml:space="preserve"> </w:t>
            </w:r>
            <w:proofErr w:type="spellStart"/>
            <w:r w:rsidRPr="00411D3A">
              <w:rPr>
                <w:rFonts w:ascii="Garamond" w:hAnsi="Garamond"/>
                <w:sz w:val="28"/>
                <w:szCs w:val="28"/>
              </w:rPr>
              <w:t>jeagh</w:t>
            </w:r>
            <w:proofErr w:type="spellEnd"/>
            <w:r w:rsidRPr="00411D3A">
              <w:rPr>
                <w:rFonts w:ascii="Garamond" w:hAnsi="Garamond"/>
                <w:sz w:val="28"/>
                <w:szCs w:val="28"/>
              </w:rPr>
              <w:t xml:space="preserve"> </w:t>
            </w:r>
            <w:proofErr w:type="spellStart"/>
            <w:r w:rsidRPr="00411D3A">
              <w:rPr>
                <w:rFonts w:ascii="Garamond" w:hAnsi="Garamond"/>
                <w:sz w:val="28"/>
                <w:szCs w:val="28"/>
              </w:rPr>
              <w:t>lesh</w:t>
            </w:r>
            <w:proofErr w:type="spellEnd"/>
            <w:r w:rsidRPr="00411D3A">
              <w:rPr>
                <w:rFonts w:ascii="Garamond" w:hAnsi="Garamond"/>
                <w:sz w:val="28"/>
                <w:szCs w:val="28"/>
              </w:rPr>
              <w:t xml:space="preserve"> </w:t>
            </w:r>
            <w:proofErr w:type="spellStart"/>
            <w:r w:rsidRPr="00411D3A">
              <w:rPr>
                <w:rFonts w:ascii="Garamond" w:hAnsi="Garamond"/>
                <w:sz w:val="28"/>
                <w:szCs w:val="28"/>
              </w:rPr>
              <w:t>Gerjagh</w:t>
            </w:r>
            <w:proofErr w:type="spellEnd"/>
            <w:r w:rsidRPr="00411D3A">
              <w:rPr>
                <w:rFonts w:ascii="Garamond" w:hAnsi="Garamond"/>
                <w:sz w:val="28"/>
                <w:szCs w:val="28"/>
              </w:rPr>
              <w:t xml:space="preserve"> er </w:t>
            </w:r>
            <w:proofErr w:type="spellStart"/>
            <w:r w:rsidRPr="00411D3A">
              <w:rPr>
                <w:rFonts w:ascii="Garamond" w:hAnsi="Garamond"/>
                <w:sz w:val="28"/>
                <w:szCs w:val="28"/>
              </w:rPr>
              <w:t>cre</w:t>
            </w:r>
            <w:proofErr w:type="spellEnd"/>
            <w:r w:rsidRPr="00411D3A">
              <w:rPr>
                <w:rFonts w:ascii="Garamond" w:hAnsi="Garamond"/>
                <w:sz w:val="28"/>
                <w:szCs w:val="28"/>
              </w:rPr>
              <w:t xml:space="preserve">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Con</w:t>
            </w:r>
            <w:r w:rsidR="004500E6">
              <w:rPr>
                <w:rFonts w:ascii="Garamond" w:hAnsi="Garamond"/>
                <w:sz w:val="28"/>
                <w:szCs w:val="28"/>
              </w:rPr>
              <w:t>n</w:t>
            </w:r>
            <w:r w:rsidRPr="00411D3A">
              <w:rPr>
                <w:rFonts w:ascii="Garamond" w:hAnsi="Garamond"/>
                <w:sz w:val="28"/>
                <w:szCs w:val="28"/>
              </w:rPr>
              <w:t>aantyn</w:t>
            </w:r>
            <w:proofErr w:type="spellEnd"/>
            <w:r w:rsidRPr="00411D3A">
              <w:rPr>
                <w:rFonts w:ascii="Garamond" w:hAnsi="Garamond"/>
                <w:sz w:val="28"/>
                <w:szCs w:val="28"/>
              </w:rPr>
              <w:t xml:space="preserve"> nee </w:t>
            </w:r>
            <w:proofErr w:type="spellStart"/>
            <w:r w:rsidRPr="00411D3A">
              <w:rPr>
                <w:rFonts w:ascii="Garamond" w:hAnsi="Garamond"/>
                <w:sz w:val="28"/>
                <w:szCs w:val="28"/>
              </w:rPr>
              <w:t>Jee</w:t>
            </w:r>
            <w:proofErr w:type="spellEnd"/>
            <w:r w:rsidRPr="00411D3A">
              <w:rPr>
                <w:rFonts w:ascii="Garamond" w:hAnsi="Garamond"/>
                <w:sz w:val="28"/>
                <w:szCs w:val="28"/>
              </w:rPr>
              <w:t xml:space="preserve"> </w:t>
            </w:r>
            <w:proofErr w:type="spellStart"/>
            <w:r w:rsidRPr="00411D3A">
              <w:rPr>
                <w:rFonts w:ascii="Garamond" w:hAnsi="Garamond"/>
                <w:sz w:val="28"/>
                <w:szCs w:val="28"/>
              </w:rPr>
              <w:t>leih</w:t>
            </w:r>
            <w:proofErr w:type="spellEnd"/>
            <w:r w:rsidRPr="00411D3A">
              <w:rPr>
                <w:rFonts w:ascii="Garamond" w:hAnsi="Garamond"/>
                <w:sz w:val="28"/>
                <w:szCs w:val="28"/>
              </w:rPr>
              <w:t xml:space="preserve"> </w:t>
            </w:r>
            <w:proofErr w:type="spellStart"/>
            <w:r w:rsidRPr="00411D3A">
              <w:rPr>
                <w:rFonts w:ascii="Garamond" w:hAnsi="Garamond"/>
                <w:sz w:val="28"/>
                <w:szCs w:val="28"/>
              </w:rPr>
              <w:t>dhyt</w:t>
            </w:r>
            <w:proofErr w:type="spellEnd"/>
            <w:r w:rsidRPr="00411D3A">
              <w:rPr>
                <w:rFonts w:ascii="Garamond" w:hAnsi="Garamond"/>
                <w:sz w:val="28"/>
                <w:szCs w:val="28"/>
              </w:rPr>
              <w:t> </w:t>
            </w:r>
            <w:r w:rsidR="004500E6">
              <w:rPr>
                <w:rFonts w:ascii="Garamond" w:hAnsi="Garamond"/>
                <w:sz w:val="28"/>
                <w:szCs w:val="28"/>
              </w:rPr>
              <w:t xml:space="preserve">[12] </w:t>
            </w:r>
            <w:r w:rsidRPr="00411D3A">
              <w:rPr>
                <w:rFonts w:ascii="Garamond" w:hAnsi="Garamond"/>
                <w:sz w:val="28"/>
                <w:szCs w:val="28"/>
              </w:rPr>
              <w:t xml:space="preserve">my nee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i/>
                <w:sz w:val="28"/>
                <w:szCs w:val="28"/>
              </w:rPr>
              <w:t>Arrys</w:t>
            </w:r>
            <w:proofErr w:type="spellEnd"/>
            <w:r w:rsidRPr="00411D3A">
              <w:rPr>
                <w:rFonts w:ascii="Garamond" w:hAnsi="Garamond"/>
                <w:i/>
                <w:sz w:val="28"/>
                <w:szCs w:val="28"/>
              </w:rPr>
              <w:t xml:space="preserve"> y </w:t>
            </w:r>
            <w:proofErr w:type="spellStart"/>
            <w:r w:rsidRPr="00411D3A">
              <w:rPr>
                <w:rFonts w:ascii="Garamond" w:hAnsi="Garamond"/>
                <w:i/>
                <w:sz w:val="28"/>
                <w:szCs w:val="28"/>
              </w:rPr>
              <w:t>ghoal</w:t>
            </w:r>
            <w:proofErr w:type="spellEnd"/>
            <w:r w:rsidRPr="00411D3A">
              <w:rPr>
                <w:rFonts w:ascii="Garamond" w:hAnsi="Garamond"/>
                <w:i/>
                <w:sz w:val="28"/>
                <w:szCs w:val="28"/>
              </w:rPr>
              <w:t xml:space="preserve"> as y </w:t>
            </w:r>
            <w:proofErr w:type="spellStart"/>
            <w:r w:rsidRPr="00411D3A">
              <w:rPr>
                <w:rFonts w:ascii="Garamond" w:hAnsi="Garamond"/>
                <w:i/>
                <w:sz w:val="28"/>
                <w:szCs w:val="28"/>
              </w:rPr>
              <w:t>sushtal</w:t>
            </w:r>
            <w:proofErr w:type="spellEnd"/>
            <w:r w:rsidRPr="00411D3A">
              <w:rPr>
                <w:rFonts w:ascii="Garamond" w:hAnsi="Garamond"/>
                <w:i/>
                <w:sz w:val="28"/>
                <w:szCs w:val="28"/>
              </w:rPr>
              <w:t xml:space="preserve"> y </w:t>
            </w:r>
            <w:proofErr w:type="spellStart"/>
            <w:r w:rsidRPr="00411D3A">
              <w:rPr>
                <w:rFonts w:ascii="Garamond" w:hAnsi="Garamond"/>
                <w:i/>
                <w:sz w:val="28"/>
                <w:szCs w:val="28"/>
              </w:rPr>
              <w:t>chredjal</w:t>
            </w:r>
            <w:proofErr w:type="spellEnd"/>
            <w:r w:rsidRPr="00411D3A">
              <w:rPr>
                <w:rFonts w:ascii="Garamond" w:hAnsi="Garamond"/>
                <w:i/>
                <w:sz w:val="28"/>
                <w:szCs w:val="28"/>
              </w:rPr>
              <w:t>,</w:t>
            </w:r>
            <w:r w:rsidRPr="00411D3A">
              <w:rPr>
                <w:rFonts w:ascii="Garamond" w:hAnsi="Garamond"/>
                <w:sz w:val="28"/>
                <w:szCs w:val="28"/>
              </w:rPr>
              <w:t xml:space="preserve"> </w:t>
            </w:r>
            <w:proofErr w:type="spellStart"/>
            <w:r w:rsidRPr="00411D3A">
              <w:rPr>
                <w:rFonts w:ascii="Garamond" w:hAnsi="Garamond"/>
                <w:sz w:val="28"/>
                <w:szCs w:val="28"/>
              </w:rPr>
              <w:t>t’ow</w:t>
            </w:r>
            <w:proofErr w:type="spellEnd"/>
            <w:r w:rsidRPr="00411D3A">
              <w:rPr>
                <w:rFonts w:ascii="Garamond" w:hAnsi="Garamond"/>
                <w:sz w:val="28"/>
                <w:szCs w:val="28"/>
              </w:rPr>
              <w:t xml:space="preserve"> </w:t>
            </w:r>
            <w:proofErr w:type="spellStart"/>
            <w:r w:rsidRPr="00411D3A">
              <w:rPr>
                <w:rFonts w:ascii="Garamond" w:hAnsi="Garamond"/>
                <w:sz w:val="28"/>
                <w:szCs w:val="28"/>
              </w:rPr>
              <w:t>shicker</w:t>
            </w:r>
            <w:proofErr w:type="spellEnd"/>
            <w:r w:rsidRPr="00411D3A">
              <w:rPr>
                <w:rFonts w:ascii="Garamond" w:hAnsi="Garamond"/>
                <w:sz w:val="28"/>
                <w:szCs w:val="28"/>
              </w:rPr>
              <w:t xml:space="preserve"> </w:t>
            </w:r>
            <w:proofErr w:type="spellStart"/>
            <w:r w:rsidRPr="00411D3A">
              <w:rPr>
                <w:rFonts w:ascii="Garamond" w:hAnsi="Garamond"/>
                <w:sz w:val="28"/>
                <w:szCs w:val="28"/>
              </w:rPr>
              <w:t>jeh</w:t>
            </w:r>
            <w:proofErr w:type="spellEnd"/>
            <w:r w:rsidRPr="00411D3A">
              <w:rPr>
                <w:rFonts w:ascii="Garamond" w:hAnsi="Garamond"/>
                <w:sz w:val="28"/>
                <w:szCs w:val="28"/>
              </w:rPr>
              <w:t xml:space="preserve"> </w:t>
            </w:r>
            <w:proofErr w:type="spellStart"/>
            <w:r w:rsidRPr="00411D3A">
              <w:rPr>
                <w:rFonts w:ascii="Garamond" w:hAnsi="Garamond"/>
                <w:sz w:val="28"/>
                <w:szCs w:val="28"/>
              </w:rPr>
              <w:t>leih</w:t>
            </w:r>
            <w:proofErr w:type="spellEnd"/>
            <w:r w:rsidRPr="00411D3A">
              <w:rPr>
                <w:rFonts w:ascii="Garamond" w:hAnsi="Garamond"/>
                <w:sz w:val="28"/>
                <w:szCs w:val="28"/>
              </w:rPr>
              <w:t xml:space="preserve"> </w:t>
            </w:r>
            <w:proofErr w:type="spellStart"/>
            <w:r w:rsidRPr="00411D3A">
              <w:rPr>
                <w:rFonts w:ascii="Garamond" w:hAnsi="Garamond"/>
                <w:sz w:val="28"/>
                <w:szCs w:val="28"/>
              </w:rPr>
              <w:t>peccaghyn</w:t>
            </w:r>
            <w:proofErr w:type="spellEnd"/>
            <w:r w:rsidRPr="00411D3A">
              <w:rPr>
                <w:rFonts w:ascii="Garamond" w:hAnsi="Garamond"/>
                <w:sz w:val="28"/>
                <w:szCs w:val="28"/>
              </w:rPr>
              <w:t xml:space="preserve"> son </w:t>
            </w:r>
            <w:proofErr w:type="spellStart"/>
            <w:r w:rsidRPr="00411D3A">
              <w:rPr>
                <w:rFonts w:ascii="Garamond" w:hAnsi="Garamond"/>
                <w:sz w:val="28"/>
                <w:szCs w:val="28"/>
              </w:rPr>
              <w:t>te</w:t>
            </w:r>
            <w:proofErr w:type="spellEnd"/>
            <w:r w:rsidRPr="00411D3A">
              <w:rPr>
                <w:rFonts w:ascii="Garamond" w:hAnsi="Garamond"/>
                <w:sz w:val="28"/>
                <w:szCs w:val="28"/>
              </w:rPr>
              <w:t xml:space="preserve"> er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insh</w:t>
            </w:r>
            <w:proofErr w:type="spellEnd"/>
            <w:r w:rsidRPr="00411D3A">
              <w:rPr>
                <w:rFonts w:ascii="Garamond" w:hAnsi="Garamond"/>
                <w:sz w:val="28"/>
                <w:szCs w:val="28"/>
              </w:rPr>
              <w:t xml:space="preserve"> </w:t>
            </w:r>
            <w:proofErr w:type="spellStart"/>
            <w:r w:rsidRPr="00411D3A">
              <w:rPr>
                <w:rFonts w:ascii="Garamond" w:hAnsi="Garamond"/>
                <w:sz w:val="28"/>
                <w:szCs w:val="28"/>
              </w:rPr>
              <w:t>dhyt</w:t>
            </w:r>
            <w:proofErr w:type="spellEnd"/>
            <w:r w:rsidRPr="00411D3A">
              <w:rPr>
                <w:rFonts w:ascii="Garamond" w:hAnsi="Garamond"/>
                <w:sz w:val="28"/>
                <w:szCs w:val="28"/>
              </w:rPr>
              <w:t xml:space="preserve"> </w:t>
            </w:r>
            <w:proofErr w:type="spellStart"/>
            <w:r w:rsidRPr="00411D3A">
              <w:rPr>
                <w:rFonts w:ascii="Garamond" w:hAnsi="Garamond"/>
                <w:sz w:val="28"/>
                <w:szCs w:val="28"/>
              </w:rPr>
              <w:t>liorish</w:t>
            </w:r>
            <w:proofErr w:type="spellEnd"/>
            <w:r w:rsidRPr="00411D3A">
              <w:rPr>
                <w:rFonts w:ascii="Garamond" w:hAnsi="Garamond"/>
                <w:sz w:val="28"/>
                <w:szCs w:val="28"/>
              </w:rPr>
              <w:t xml:space="preserve"> fer, </w:t>
            </w:r>
            <w:proofErr w:type="spellStart"/>
            <w:r w:rsidRPr="00411D3A">
              <w:rPr>
                <w:rFonts w:ascii="Garamond" w:hAnsi="Garamond"/>
                <w:sz w:val="28"/>
                <w:szCs w:val="28"/>
              </w:rPr>
              <w:t>echey</w:t>
            </w:r>
            <w:proofErr w:type="spellEnd"/>
            <w:r w:rsidRPr="00411D3A">
              <w:rPr>
                <w:rFonts w:ascii="Garamond" w:hAnsi="Garamond"/>
                <w:sz w:val="28"/>
                <w:szCs w:val="28"/>
              </w:rPr>
              <w:t xml:space="preserve"> </w:t>
            </w:r>
            <w:proofErr w:type="spellStart"/>
            <w:r w:rsidRPr="00411D3A">
              <w:rPr>
                <w:rFonts w:ascii="Garamond" w:hAnsi="Garamond"/>
                <w:sz w:val="28"/>
                <w:szCs w:val="28"/>
              </w:rPr>
              <w:t>ta’n</w:t>
            </w:r>
            <w:proofErr w:type="spellEnd"/>
            <w:r w:rsidRPr="00411D3A">
              <w:rPr>
                <w:rFonts w:ascii="Garamond" w:hAnsi="Garamond"/>
                <w:sz w:val="28"/>
                <w:szCs w:val="28"/>
              </w:rPr>
              <w:t xml:space="preserve"> </w:t>
            </w:r>
            <w:proofErr w:type="spellStart"/>
            <w:r w:rsidRPr="00411D3A">
              <w:rPr>
                <w:rFonts w:ascii="Garamond" w:hAnsi="Garamond"/>
                <w:sz w:val="28"/>
                <w:szCs w:val="28"/>
              </w:rPr>
              <w:t>Oardagh</w:t>
            </w:r>
            <w:proofErr w:type="spellEnd"/>
            <w:r w:rsidRPr="00411D3A">
              <w:rPr>
                <w:rFonts w:ascii="Garamond" w:hAnsi="Garamond"/>
                <w:sz w:val="28"/>
                <w:szCs w:val="28"/>
              </w:rPr>
              <w:t xml:space="preserve"> </w:t>
            </w:r>
            <w:proofErr w:type="spellStart"/>
            <w:r w:rsidRPr="00411D3A">
              <w:rPr>
                <w:rFonts w:ascii="Garamond" w:hAnsi="Garamond"/>
                <w:sz w:val="28"/>
                <w:szCs w:val="28"/>
              </w:rPr>
              <w:t>shoh</w:t>
            </w:r>
            <w:proofErr w:type="spellEnd"/>
            <w:r w:rsidRPr="00411D3A">
              <w:rPr>
                <w:rFonts w:ascii="Garamond" w:hAnsi="Garamond"/>
                <w:sz w:val="28"/>
                <w:szCs w:val="28"/>
              </w:rPr>
              <w:t xml:space="preserve"> </w:t>
            </w:r>
            <w:proofErr w:type="spellStart"/>
            <w:r w:rsidRPr="00411D3A">
              <w:rPr>
                <w:rFonts w:ascii="Garamond" w:hAnsi="Garamond"/>
                <w:sz w:val="28"/>
                <w:szCs w:val="28"/>
              </w:rPr>
              <w:t>veih</w:t>
            </w:r>
            <w:proofErr w:type="spellEnd"/>
            <w:r w:rsidRPr="00411D3A">
              <w:rPr>
                <w:rFonts w:ascii="Garamond" w:hAnsi="Garamond"/>
                <w:sz w:val="28"/>
                <w:szCs w:val="28"/>
              </w:rPr>
              <w:t xml:space="preserve"> </w:t>
            </w:r>
            <w:proofErr w:type="spellStart"/>
            <w:r w:rsidRPr="00411D3A">
              <w:rPr>
                <w:rFonts w:ascii="Garamond" w:hAnsi="Garamond"/>
                <w:sz w:val="28"/>
                <w:szCs w:val="28"/>
              </w:rPr>
              <w:t>Creest</w:t>
            </w:r>
            <w:proofErr w:type="spellEnd"/>
            <w:r w:rsidRPr="00411D3A">
              <w:rPr>
                <w:rFonts w:ascii="Garamond" w:hAnsi="Garamond"/>
                <w:sz w:val="28"/>
                <w:szCs w:val="28"/>
              </w:rPr>
              <w:t xml:space="preserve"> </w:t>
            </w:r>
            <w:proofErr w:type="spellStart"/>
            <w:r w:rsidRPr="00411D3A">
              <w:rPr>
                <w:rFonts w:ascii="Garamond" w:hAnsi="Garamond"/>
                <w:sz w:val="28"/>
                <w:szCs w:val="28"/>
              </w:rPr>
              <w:t>hene</w:t>
            </w:r>
            <w:proofErr w:type="spellEnd"/>
            <w:r w:rsidRPr="00411D3A">
              <w:rPr>
                <w:rFonts w:ascii="Garamond" w:hAnsi="Garamond"/>
                <w:sz w:val="28"/>
                <w:szCs w:val="28"/>
              </w:rPr>
              <w:t xml:space="preserve">. </w:t>
            </w:r>
            <w:r w:rsidRPr="00411D3A">
              <w:rPr>
                <w:rFonts w:ascii="Garamond" w:hAnsi="Garamond"/>
                <w:i/>
                <w:sz w:val="28"/>
                <w:szCs w:val="28"/>
              </w:rPr>
              <w:t>Jo</w:t>
            </w:r>
            <w:r w:rsidRPr="00411D3A">
              <w:rPr>
                <w:rFonts w:ascii="Garamond" w:hAnsi="Garamond"/>
                <w:sz w:val="28"/>
                <w:szCs w:val="28"/>
              </w:rPr>
              <w:t>.</w:t>
            </w:r>
            <w:r w:rsidR="004500E6">
              <w:rPr>
                <w:rFonts w:ascii="Garamond" w:hAnsi="Garamond"/>
                <w:sz w:val="28"/>
                <w:szCs w:val="28"/>
              </w:rPr>
              <w:t> </w:t>
            </w:r>
            <w:r w:rsidRPr="00411D3A">
              <w:rPr>
                <w:rFonts w:ascii="Garamond" w:hAnsi="Garamond"/>
                <w:sz w:val="28"/>
                <w:szCs w:val="28"/>
              </w:rPr>
              <w:t>20.</w:t>
            </w:r>
            <w:r w:rsidR="004500E6">
              <w:rPr>
                <w:rFonts w:ascii="Garamond" w:hAnsi="Garamond"/>
                <w:sz w:val="28"/>
                <w:szCs w:val="28"/>
              </w:rPr>
              <w:t> </w:t>
            </w:r>
            <w:r w:rsidRPr="00411D3A">
              <w:rPr>
                <w:rFonts w:ascii="Garamond" w:hAnsi="Garamond"/>
                <w:sz w:val="28"/>
                <w:szCs w:val="28"/>
              </w:rPr>
              <w:t xml:space="preserve">23. </w:t>
            </w:r>
            <w:r w:rsidRPr="00411D3A">
              <w:rPr>
                <w:rFonts w:ascii="Garamond" w:hAnsi="Garamond"/>
                <w:i/>
                <w:sz w:val="28"/>
                <w:szCs w:val="28"/>
              </w:rPr>
              <w:t xml:space="preserve">Quoi </w:t>
            </w:r>
            <w:proofErr w:type="spellStart"/>
            <w:r w:rsidRPr="00411D3A">
              <w:rPr>
                <w:rFonts w:ascii="Garamond" w:hAnsi="Garamond"/>
                <w:i/>
                <w:sz w:val="28"/>
                <w:szCs w:val="28"/>
              </w:rPr>
              <w:t>erbee</w:t>
            </w:r>
            <w:proofErr w:type="spellEnd"/>
            <w:r w:rsidRPr="00411D3A">
              <w:rPr>
                <w:rFonts w:ascii="Garamond" w:hAnsi="Garamond"/>
                <w:i/>
                <w:sz w:val="28"/>
                <w:szCs w:val="28"/>
              </w:rPr>
              <w:t xml:space="preserve"> </w:t>
            </w:r>
            <w:proofErr w:type="spellStart"/>
            <w:r w:rsidRPr="00411D3A">
              <w:rPr>
                <w:rFonts w:ascii="Garamond" w:hAnsi="Garamond"/>
                <w:i/>
                <w:sz w:val="28"/>
                <w:szCs w:val="28"/>
              </w:rPr>
              <w:t>ny</w:t>
            </w:r>
            <w:proofErr w:type="spellEnd"/>
            <w:r w:rsidRPr="00411D3A">
              <w:rPr>
                <w:rFonts w:ascii="Garamond" w:hAnsi="Garamond"/>
                <w:i/>
                <w:sz w:val="28"/>
                <w:szCs w:val="28"/>
              </w:rPr>
              <w:t xml:space="preserve"> </w:t>
            </w:r>
            <w:proofErr w:type="spellStart"/>
            <w:r w:rsidRPr="00411D3A">
              <w:rPr>
                <w:rFonts w:ascii="Garamond" w:hAnsi="Garamond"/>
                <w:i/>
                <w:sz w:val="28"/>
                <w:szCs w:val="28"/>
              </w:rPr>
              <w:t>peccaghyn</w:t>
            </w:r>
            <w:proofErr w:type="spellEnd"/>
            <w:r w:rsidRPr="00411D3A">
              <w:rPr>
                <w:rFonts w:ascii="Garamond" w:hAnsi="Garamond"/>
                <w:i/>
                <w:sz w:val="28"/>
                <w:szCs w:val="28"/>
              </w:rPr>
              <w:t xml:space="preserve"> ta </w:t>
            </w:r>
            <w:proofErr w:type="spellStart"/>
            <w:r w:rsidRPr="00411D3A">
              <w:rPr>
                <w:rFonts w:ascii="Garamond" w:hAnsi="Garamond"/>
                <w:i/>
                <w:sz w:val="28"/>
                <w:szCs w:val="28"/>
              </w:rPr>
              <w:t>shivish</w:t>
            </w:r>
            <w:proofErr w:type="spellEnd"/>
            <w:r w:rsidRPr="00411D3A">
              <w:rPr>
                <w:rFonts w:ascii="Garamond" w:hAnsi="Garamond"/>
                <w:i/>
                <w:sz w:val="28"/>
                <w:szCs w:val="28"/>
              </w:rPr>
              <w:t xml:space="preserve"> </w:t>
            </w:r>
            <w:proofErr w:type="spellStart"/>
            <w:r w:rsidRPr="00411D3A">
              <w:rPr>
                <w:rFonts w:ascii="Garamond" w:hAnsi="Garamond"/>
                <w:i/>
                <w:sz w:val="28"/>
                <w:szCs w:val="28"/>
              </w:rPr>
              <w:lastRenderedPageBreak/>
              <w:t>dy</w:t>
            </w:r>
            <w:proofErr w:type="spellEnd"/>
            <w:r w:rsidRPr="00411D3A">
              <w:rPr>
                <w:rFonts w:ascii="Garamond" w:hAnsi="Garamond"/>
                <w:i/>
                <w:sz w:val="28"/>
                <w:szCs w:val="28"/>
              </w:rPr>
              <w:t xml:space="preserve"> </w:t>
            </w:r>
            <w:proofErr w:type="spellStart"/>
            <w:r w:rsidRPr="00411D3A">
              <w:rPr>
                <w:rFonts w:ascii="Garamond" w:hAnsi="Garamond"/>
                <w:i/>
                <w:sz w:val="28"/>
                <w:szCs w:val="28"/>
              </w:rPr>
              <w:t>easley</w:t>
            </w:r>
            <w:proofErr w:type="spellEnd"/>
            <w:r w:rsidRPr="00411D3A">
              <w:rPr>
                <w:rFonts w:ascii="Garamond" w:hAnsi="Garamond"/>
                <w:i/>
                <w:sz w:val="28"/>
                <w:szCs w:val="28"/>
              </w:rPr>
              <w:t xml:space="preserve"> </w:t>
            </w:r>
            <w:proofErr w:type="spellStart"/>
            <w:r w:rsidRPr="00411D3A">
              <w:rPr>
                <w:rFonts w:ascii="Garamond" w:hAnsi="Garamond"/>
                <w:i/>
                <w:sz w:val="28"/>
                <w:szCs w:val="28"/>
              </w:rPr>
              <w:t>ta’d</w:t>
            </w:r>
            <w:proofErr w:type="spellEnd"/>
            <w:r w:rsidRPr="00411D3A">
              <w:rPr>
                <w:rFonts w:ascii="Garamond" w:hAnsi="Garamond"/>
                <w:i/>
                <w:sz w:val="28"/>
                <w:szCs w:val="28"/>
              </w:rPr>
              <w:t xml:space="preserve"> er </w:t>
            </w:r>
            <w:proofErr w:type="spellStart"/>
            <w:r w:rsidRPr="00411D3A">
              <w:rPr>
                <w:rFonts w:ascii="Garamond" w:hAnsi="Garamond"/>
                <w:i/>
                <w:sz w:val="28"/>
                <w:szCs w:val="28"/>
              </w:rPr>
              <w:t>ny</w:t>
            </w:r>
            <w:proofErr w:type="spellEnd"/>
            <w:r w:rsidRPr="00411D3A">
              <w:rPr>
                <w:rFonts w:ascii="Garamond" w:hAnsi="Garamond"/>
                <w:i/>
                <w:sz w:val="28"/>
                <w:szCs w:val="28"/>
              </w:rPr>
              <w:t xml:space="preserve"> </w:t>
            </w:r>
            <w:proofErr w:type="spellStart"/>
            <w:r w:rsidRPr="00411D3A">
              <w:rPr>
                <w:rFonts w:ascii="Garamond" w:hAnsi="Garamond"/>
                <w:i/>
                <w:sz w:val="28"/>
                <w:szCs w:val="28"/>
              </w:rPr>
              <w:t>easley</w:t>
            </w:r>
            <w:proofErr w:type="spellEnd"/>
            <w:r w:rsidRPr="00411D3A">
              <w:rPr>
                <w:rFonts w:ascii="Garamond" w:hAnsi="Garamond"/>
                <w:i/>
                <w:sz w:val="28"/>
                <w:szCs w:val="28"/>
              </w:rPr>
              <w:t xml:space="preserve">, as quoi </w:t>
            </w:r>
            <w:proofErr w:type="spellStart"/>
            <w:r w:rsidRPr="00411D3A">
              <w:rPr>
                <w:rFonts w:ascii="Garamond" w:hAnsi="Garamond"/>
                <w:i/>
                <w:sz w:val="28"/>
                <w:szCs w:val="28"/>
              </w:rPr>
              <w:t>erbee</w:t>
            </w:r>
            <w:proofErr w:type="spellEnd"/>
            <w:r w:rsidRPr="00411D3A">
              <w:rPr>
                <w:rFonts w:ascii="Garamond" w:hAnsi="Garamond"/>
                <w:i/>
                <w:sz w:val="28"/>
                <w:szCs w:val="28"/>
              </w:rPr>
              <w:t xml:space="preserve"> </w:t>
            </w:r>
            <w:proofErr w:type="spellStart"/>
            <w:r w:rsidRPr="00411D3A">
              <w:rPr>
                <w:rFonts w:ascii="Garamond" w:hAnsi="Garamond"/>
                <w:i/>
                <w:sz w:val="28"/>
                <w:szCs w:val="28"/>
              </w:rPr>
              <w:t>ny</w:t>
            </w:r>
            <w:proofErr w:type="spellEnd"/>
            <w:r w:rsidRPr="00411D3A">
              <w:rPr>
                <w:rFonts w:ascii="Garamond" w:hAnsi="Garamond"/>
                <w:i/>
                <w:sz w:val="28"/>
                <w:szCs w:val="28"/>
              </w:rPr>
              <w:t xml:space="preserve"> </w:t>
            </w:r>
            <w:proofErr w:type="spellStart"/>
            <w:r w:rsidRPr="00411D3A">
              <w:rPr>
                <w:rFonts w:ascii="Garamond" w:hAnsi="Garamond"/>
                <w:i/>
                <w:sz w:val="28"/>
                <w:szCs w:val="28"/>
              </w:rPr>
              <w:t>peccaghyn</w:t>
            </w:r>
            <w:proofErr w:type="spellEnd"/>
            <w:r w:rsidRPr="00411D3A">
              <w:rPr>
                <w:rFonts w:ascii="Garamond" w:hAnsi="Garamond"/>
                <w:i/>
                <w:sz w:val="28"/>
                <w:szCs w:val="28"/>
              </w:rPr>
              <w:t xml:space="preserve"> </w:t>
            </w:r>
            <w:proofErr w:type="spellStart"/>
            <w:r w:rsidRPr="00411D3A">
              <w:rPr>
                <w:rFonts w:ascii="Garamond" w:hAnsi="Garamond"/>
                <w:i/>
                <w:sz w:val="28"/>
                <w:szCs w:val="28"/>
              </w:rPr>
              <w:t>nagh</w:t>
            </w:r>
            <w:proofErr w:type="spellEnd"/>
            <w:r w:rsidRPr="00411D3A">
              <w:rPr>
                <w:rFonts w:ascii="Garamond" w:hAnsi="Garamond"/>
                <w:i/>
                <w:sz w:val="28"/>
                <w:szCs w:val="28"/>
              </w:rPr>
              <w:t xml:space="preserve"> </w:t>
            </w:r>
            <w:proofErr w:type="spellStart"/>
            <w:r w:rsidRPr="00411D3A">
              <w:rPr>
                <w:rFonts w:ascii="Garamond" w:hAnsi="Garamond"/>
                <w:i/>
                <w:sz w:val="28"/>
                <w:szCs w:val="28"/>
              </w:rPr>
              <w:t>vel</w:t>
            </w:r>
            <w:proofErr w:type="spellEnd"/>
            <w:r w:rsidRPr="00411D3A">
              <w:rPr>
                <w:rFonts w:ascii="Garamond" w:hAnsi="Garamond"/>
                <w:i/>
                <w:sz w:val="28"/>
                <w:szCs w:val="28"/>
              </w:rPr>
              <w:t xml:space="preserve"> </w:t>
            </w:r>
            <w:proofErr w:type="spellStart"/>
            <w:r w:rsidRPr="00411D3A">
              <w:rPr>
                <w:rFonts w:ascii="Garamond" w:hAnsi="Garamond"/>
                <w:i/>
                <w:sz w:val="28"/>
                <w:szCs w:val="28"/>
              </w:rPr>
              <w:t>shiu</w:t>
            </w:r>
            <w:proofErr w:type="spellEnd"/>
            <w:r w:rsidRPr="00411D3A">
              <w:rPr>
                <w:rFonts w:ascii="Garamond" w:hAnsi="Garamond"/>
                <w:i/>
                <w:sz w:val="28"/>
                <w:szCs w:val="28"/>
              </w:rPr>
              <w:t xml:space="preserve"> </w:t>
            </w:r>
            <w:proofErr w:type="spellStart"/>
            <w:r w:rsidRPr="00411D3A">
              <w:rPr>
                <w:rFonts w:ascii="Garamond" w:hAnsi="Garamond"/>
                <w:i/>
                <w:sz w:val="28"/>
                <w:szCs w:val="28"/>
              </w:rPr>
              <w:t>dy</w:t>
            </w:r>
            <w:proofErr w:type="spellEnd"/>
            <w:r w:rsidRPr="00411D3A">
              <w:rPr>
                <w:rFonts w:ascii="Garamond" w:hAnsi="Garamond"/>
                <w:i/>
                <w:sz w:val="28"/>
                <w:szCs w:val="28"/>
              </w:rPr>
              <w:t xml:space="preserve"> </w:t>
            </w:r>
            <w:proofErr w:type="spellStart"/>
            <w:r w:rsidRPr="00411D3A">
              <w:rPr>
                <w:rFonts w:ascii="Garamond" w:hAnsi="Garamond"/>
                <w:i/>
                <w:sz w:val="28"/>
                <w:szCs w:val="28"/>
              </w:rPr>
              <w:t>easley</w:t>
            </w:r>
            <w:proofErr w:type="spellEnd"/>
            <w:r w:rsidRPr="00411D3A">
              <w:rPr>
                <w:rFonts w:ascii="Garamond" w:hAnsi="Garamond"/>
                <w:i/>
                <w:sz w:val="28"/>
                <w:szCs w:val="28"/>
              </w:rPr>
              <w:t xml:space="preserve">, cha </w:t>
            </w:r>
            <w:proofErr w:type="spellStart"/>
            <w:r w:rsidRPr="00411D3A">
              <w:rPr>
                <w:rFonts w:ascii="Garamond" w:hAnsi="Garamond"/>
                <w:i/>
                <w:sz w:val="28"/>
                <w:szCs w:val="28"/>
              </w:rPr>
              <w:t>vel</w:t>
            </w:r>
            <w:proofErr w:type="spellEnd"/>
            <w:r w:rsidRPr="00411D3A">
              <w:rPr>
                <w:rFonts w:ascii="Garamond" w:hAnsi="Garamond"/>
                <w:i/>
                <w:sz w:val="28"/>
                <w:szCs w:val="28"/>
              </w:rPr>
              <w:t xml:space="preserve"> ad er </w:t>
            </w:r>
            <w:proofErr w:type="spellStart"/>
            <w:r w:rsidRPr="00411D3A">
              <w:rPr>
                <w:rFonts w:ascii="Garamond" w:hAnsi="Garamond"/>
                <w:i/>
                <w:sz w:val="28"/>
                <w:szCs w:val="28"/>
              </w:rPr>
              <w:t>ny</w:t>
            </w:r>
            <w:proofErr w:type="spellEnd"/>
            <w:r w:rsidRPr="00411D3A">
              <w:rPr>
                <w:rFonts w:ascii="Garamond" w:hAnsi="Garamond"/>
                <w:i/>
                <w:sz w:val="28"/>
                <w:szCs w:val="28"/>
              </w:rPr>
              <w:t xml:space="preserve"> </w:t>
            </w:r>
            <w:proofErr w:type="spellStart"/>
            <w:r w:rsidRPr="00411D3A">
              <w:rPr>
                <w:rFonts w:ascii="Garamond" w:hAnsi="Garamond"/>
                <w:i/>
                <w:sz w:val="28"/>
                <w:szCs w:val="28"/>
              </w:rPr>
              <w:t>leih</w:t>
            </w:r>
            <w:proofErr w:type="spellEnd"/>
            <w:r w:rsidRPr="00411D3A">
              <w:rPr>
                <w:rFonts w:ascii="Garamond" w:hAnsi="Garamond"/>
                <w:i/>
                <w:sz w:val="28"/>
                <w:szCs w:val="28"/>
              </w:rPr>
              <w:t xml:space="preserve"> </w:t>
            </w:r>
            <w:proofErr w:type="spellStart"/>
            <w:r w:rsidRPr="00411D3A">
              <w:rPr>
                <w:rFonts w:ascii="Garamond" w:hAnsi="Garamond"/>
                <w:i/>
                <w:sz w:val="28"/>
                <w:szCs w:val="28"/>
              </w:rPr>
              <w:t>daue</w:t>
            </w:r>
            <w:proofErr w:type="spellEnd"/>
            <w:r w:rsidRPr="00411D3A">
              <w:rPr>
                <w:rFonts w:ascii="Garamond" w:hAnsi="Garamond"/>
                <w:i/>
                <w:sz w:val="28"/>
                <w:szCs w:val="28"/>
              </w:rPr>
              <w:t xml:space="preserve">. </w:t>
            </w:r>
          </w:p>
        </w:tc>
        <w:tc>
          <w:tcPr>
            <w:tcW w:w="0" w:type="auto"/>
            <w:tcBorders>
              <w:top w:val="nil"/>
              <w:left w:val="nil"/>
              <w:bottom w:val="nil"/>
              <w:right w:val="nil"/>
            </w:tcBorders>
          </w:tcPr>
          <w:p w14:paraId="0F46020D" w14:textId="77777777" w:rsidR="00AD375A" w:rsidRPr="00411D3A" w:rsidRDefault="00AD375A" w:rsidP="00DB60C3">
            <w:pPr>
              <w:pStyle w:val="ListParagraph"/>
              <w:ind w:left="0" w:firstLine="227"/>
              <w:contextualSpacing w:val="0"/>
              <w:jc w:val="both"/>
              <w:rPr>
                <w:rFonts w:ascii="Garamond" w:hAnsi="Garamond" w:cs="GlyphLessFont"/>
                <w:i/>
                <w:sz w:val="28"/>
                <w:szCs w:val="28"/>
              </w:rPr>
            </w:pPr>
            <w:r w:rsidRPr="00411D3A">
              <w:rPr>
                <w:rFonts w:ascii="Garamond" w:hAnsi="Garamond" w:cs="GlyphLessFont"/>
                <w:i/>
                <w:sz w:val="28"/>
                <w:szCs w:val="28"/>
              </w:rPr>
              <w:lastRenderedPageBreak/>
              <w:t xml:space="preserve">When you </w:t>
            </w:r>
            <w:r w:rsidRPr="00411D3A">
              <w:rPr>
                <w:rFonts w:ascii="Garamond" w:hAnsi="Garamond" w:cs="GlyphLessFont"/>
                <w:sz w:val="28"/>
                <w:szCs w:val="28"/>
              </w:rPr>
              <w:t>confess your Sins,</w:t>
            </w:r>
            <w:r w:rsidRPr="00411D3A">
              <w:rPr>
                <w:rFonts w:ascii="Garamond" w:hAnsi="Garamond" w:cs="GlyphLessFont"/>
                <w:i/>
                <w:sz w:val="28"/>
                <w:szCs w:val="28"/>
              </w:rPr>
              <w:t xml:space="preserve"> do it with great seriousness and concern, </w:t>
            </w:r>
            <w:proofErr w:type="spellStart"/>
            <w:r w:rsidRPr="00411D3A">
              <w:rPr>
                <w:rFonts w:ascii="Garamond" w:hAnsi="Garamond" w:cs="GlyphLessFont"/>
                <w:i/>
                <w:sz w:val="28"/>
                <w:szCs w:val="28"/>
              </w:rPr>
              <w:t>remembring</w:t>
            </w:r>
            <w:proofErr w:type="spellEnd"/>
            <w:r w:rsidRPr="00411D3A">
              <w:rPr>
                <w:rFonts w:ascii="Garamond" w:hAnsi="Garamond" w:cs="GlyphLessFont"/>
                <w:i/>
                <w:sz w:val="28"/>
                <w:szCs w:val="28"/>
              </w:rPr>
              <w:t xml:space="preserve"> that you are for ever undone, if you are not forgiven. And then hear with Comfort upon what Conditions God will Pardon you</w:t>
            </w:r>
            <w:r w:rsidRPr="00411D3A">
              <w:rPr>
                <w:rFonts w:ascii="Garamond" w:hAnsi="Garamond" w:cs="GlyphLessFont"/>
                <w:sz w:val="28"/>
                <w:szCs w:val="28"/>
              </w:rPr>
              <w:t> ;</w:t>
            </w:r>
            <w:r w:rsidRPr="00411D3A">
              <w:rPr>
                <w:rFonts w:ascii="Garamond" w:hAnsi="Garamond" w:cs="GlyphLessFont"/>
                <w:i/>
                <w:sz w:val="28"/>
                <w:szCs w:val="28"/>
              </w:rPr>
              <w:t xml:space="preserve"> If you </w:t>
            </w:r>
            <w:r w:rsidRPr="00411D3A">
              <w:rPr>
                <w:rFonts w:ascii="Garamond" w:hAnsi="Garamond" w:cs="GlyphLessFont"/>
                <w:sz w:val="28"/>
                <w:szCs w:val="28"/>
              </w:rPr>
              <w:t>repent and believe the Gospel,</w:t>
            </w:r>
            <w:r w:rsidRPr="00411D3A">
              <w:rPr>
                <w:rFonts w:ascii="Garamond" w:hAnsi="Garamond" w:cs="GlyphLessFont"/>
                <w:i/>
                <w:sz w:val="28"/>
                <w:szCs w:val="28"/>
              </w:rPr>
              <w:t xml:space="preserve"> you are sure to be forgiven, for you have it declared by one who hath this Commission from Christ himself. Joh. </w:t>
            </w:r>
            <w:r w:rsidRPr="00411D3A">
              <w:rPr>
                <w:rFonts w:ascii="Garamond" w:hAnsi="Garamond" w:cs="GlyphLessFont"/>
                <w:sz w:val="28"/>
                <w:szCs w:val="28"/>
              </w:rPr>
              <w:t xml:space="preserve">20. 23. Whosoever Sins ye remit, they are remitted unto them, and </w:t>
            </w:r>
            <w:r w:rsidRPr="00411D3A">
              <w:rPr>
                <w:rFonts w:ascii="Garamond" w:hAnsi="Garamond" w:cs="GlyphLessFont"/>
                <w:sz w:val="28"/>
                <w:szCs w:val="28"/>
              </w:rPr>
              <w:lastRenderedPageBreak/>
              <w:t>whosoever Sins ye retain, they are retained.</w:t>
            </w:r>
          </w:p>
        </w:tc>
      </w:tr>
      <w:tr w:rsidR="00EB031B" w:rsidRPr="00C8219A" w14:paraId="19B10593"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45C489FC" w14:textId="77777777" w:rsidR="00AD375A" w:rsidRPr="00411D3A" w:rsidRDefault="00AD375A" w:rsidP="00DB60C3">
            <w:pPr>
              <w:pStyle w:val="CM3"/>
              <w:widowControl/>
              <w:spacing w:line="240" w:lineRule="auto"/>
              <w:ind w:firstLine="227"/>
              <w:jc w:val="both"/>
              <w:rPr>
                <w:rFonts w:ascii="Garamond" w:hAnsi="Garamond"/>
                <w:sz w:val="28"/>
                <w:szCs w:val="28"/>
              </w:rPr>
            </w:pPr>
            <w:proofErr w:type="spellStart"/>
            <w:r w:rsidRPr="00411D3A">
              <w:rPr>
                <w:rFonts w:ascii="Garamond" w:hAnsi="Garamond"/>
                <w:sz w:val="28"/>
                <w:szCs w:val="28"/>
              </w:rPr>
              <w:lastRenderedPageBreak/>
              <w:t>Tra</w:t>
            </w:r>
            <w:proofErr w:type="spellEnd"/>
            <w:r w:rsidRPr="00411D3A">
              <w:rPr>
                <w:rFonts w:ascii="Garamond" w:hAnsi="Garamond"/>
                <w:sz w:val="28"/>
                <w:szCs w:val="28"/>
              </w:rPr>
              <w:t xml:space="preserve"> ta </w:t>
            </w:r>
            <w:r w:rsidR="00D97754" w:rsidRPr="00411D3A">
              <w:rPr>
                <w:rFonts w:ascii="Garamond" w:hAnsi="Garamond"/>
                <w:sz w:val="28"/>
                <w:szCs w:val="28"/>
              </w:rPr>
              <w:t xml:space="preserve">Goo </w:t>
            </w:r>
            <w:r w:rsidRPr="00411D3A">
              <w:rPr>
                <w:rFonts w:ascii="Garamond" w:hAnsi="Garamond"/>
                <w:sz w:val="28"/>
                <w:szCs w:val="28"/>
              </w:rPr>
              <w:t xml:space="preserve">Yee er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lhaih</w:t>
            </w:r>
            <w:proofErr w:type="spellEnd"/>
            <w:r w:rsidRPr="00411D3A">
              <w:rPr>
                <w:rFonts w:ascii="Garamond" w:hAnsi="Garamond"/>
                <w:sz w:val="28"/>
                <w:szCs w:val="28"/>
              </w:rPr>
              <w:t xml:space="preserve"> </w:t>
            </w:r>
            <w:proofErr w:type="spellStart"/>
            <w:r w:rsidRPr="00411D3A">
              <w:rPr>
                <w:rFonts w:ascii="Garamond" w:hAnsi="Garamond"/>
                <w:sz w:val="28"/>
                <w:szCs w:val="28"/>
              </w:rPr>
              <w:t>ny</w:t>
            </w:r>
            <w:proofErr w:type="spellEnd"/>
            <w:r w:rsidRPr="00411D3A">
              <w:rPr>
                <w:rFonts w:ascii="Garamond" w:hAnsi="Garamond"/>
                <w:sz w:val="28"/>
                <w:szCs w:val="28"/>
              </w:rPr>
              <w:t xml:space="preserve"> er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phreacheil</w:t>
            </w:r>
            <w:proofErr w:type="spellEnd"/>
            <w:r w:rsidRPr="00411D3A">
              <w:rPr>
                <w:rFonts w:ascii="Garamond" w:hAnsi="Garamond"/>
                <w:sz w:val="28"/>
                <w:szCs w:val="28"/>
              </w:rPr>
              <w:t xml:space="preserve">, bee </w:t>
            </w:r>
            <w:proofErr w:type="spellStart"/>
            <w:r w:rsidRPr="00411D3A">
              <w:rPr>
                <w:rFonts w:ascii="Garamond" w:hAnsi="Garamond"/>
                <w:sz w:val="28"/>
                <w:szCs w:val="28"/>
              </w:rPr>
              <w:t>kiarralagh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chooinaght</w:t>
            </w:r>
            <w:proofErr w:type="spellEnd"/>
            <w:r w:rsidRPr="00411D3A">
              <w:rPr>
                <w:rFonts w:ascii="Garamond" w:hAnsi="Garamond"/>
                <w:sz w:val="28"/>
                <w:szCs w:val="28"/>
              </w:rPr>
              <w:t xml:space="preserve"> er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vod</w:t>
            </w:r>
            <w:proofErr w:type="spellEnd"/>
            <w:r w:rsidRPr="00411D3A">
              <w:rPr>
                <w:rFonts w:ascii="Garamond" w:hAnsi="Garamond"/>
                <w:sz w:val="28"/>
                <w:szCs w:val="28"/>
              </w:rPr>
              <w:t xml:space="preserve"> </w:t>
            </w:r>
            <w:proofErr w:type="spellStart"/>
            <w:r w:rsidRPr="00411D3A">
              <w:rPr>
                <w:rFonts w:ascii="Garamond" w:hAnsi="Garamond"/>
                <w:sz w:val="28"/>
                <w:szCs w:val="28"/>
              </w:rPr>
              <w:t>fys</w:t>
            </w:r>
            <w:proofErr w:type="spellEnd"/>
            <w:r w:rsidRPr="00411D3A">
              <w:rPr>
                <w:rFonts w:ascii="Garamond" w:hAnsi="Garamond"/>
                <w:sz w:val="28"/>
                <w:szCs w:val="28"/>
              </w:rPr>
              <w:t xml:space="preserve"> </w:t>
            </w:r>
            <w:proofErr w:type="spellStart"/>
            <w:r w:rsidRPr="00411D3A">
              <w:rPr>
                <w:rFonts w:ascii="Garamond" w:hAnsi="Garamond"/>
                <w:sz w:val="28"/>
                <w:szCs w:val="28"/>
              </w:rPr>
              <w:t>ve</w:t>
            </w:r>
            <w:proofErr w:type="spellEnd"/>
            <w:r w:rsidRPr="00411D3A">
              <w:rPr>
                <w:rFonts w:ascii="Garamond" w:hAnsi="Garamond"/>
                <w:sz w:val="28"/>
                <w:szCs w:val="28"/>
              </w:rPr>
              <w:t xml:space="preserve"> </w:t>
            </w:r>
            <w:proofErr w:type="spellStart"/>
            <w:r w:rsidRPr="00411D3A">
              <w:rPr>
                <w:rFonts w:ascii="Garamond" w:hAnsi="Garamond"/>
                <w:sz w:val="28"/>
                <w:szCs w:val="28"/>
              </w:rPr>
              <w:t>ayd</w:t>
            </w:r>
            <w:proofErr w:type="spellEnd"/>
            <w:r w:rsidRPr="00411D3A">
              <w:rPr>
                <w:rFonts w:ascii="Garamond" w:hAnsi="Garamond"/>
                <w:sz w:val="28"/>
                <w:szCs w:val="28"/>
              </w:rPr>
              <w:t xml:space="preserve"> er </w:t>
            </w:r>
            <w:proofErr w:type="spellStart"/>
            <w:r w:rsidRPr="00411D3A">
              <w:rPr>
                <w:rFonts w:ascii="Garamond" w:hAnsi="Garamond"/>
                <w:sz w:val="28"/>
                <w:szCs w:val="28"/>
              </w:rPr>
              <w:t>dty</w:t>
            </w:r>
            <w:proofErr w:type="spellEnd"/>
            <w:r w:rsidRPr="00411D3A">
              <w:rPr>
                <w:rFonts w:ascii="Garamond" w:hAnsi="Garamond"/>
                <w:sz w:val="28"/>
                <w:szCs w:val="28"/>
              </w:rPr>
              <w:t xml:space="preserve"> </w:t>
            </w:r>
            <w:proofErr w:type="spellStart"/>
            <w:r w:rsidRPr="00411D3A">
              <w:rPr>
                <w:rFonts w:ascii="Garamond" w:hAnsi="Garamond"/>
                <w:sz w:val="28"/>
                <w:szCs w:val="28"/>
              </w:rPr>
              <w:t>Churrym</w:t>
            </w:r>
            <w:proofErr w:type="spellEnd"/>
            <w:r w:rsidRPr="00411D3A">
              <w:rPr>
                <w:rFonts w:ascii="Garamond" w:hAnsi="Garamond"/>
                <w:sz w:val="28"/>
                <w:szCs w:val="28"/>
              </w:rPr>
              <w:t xml:space="preserve"> as er y </w:t>
            </w:r>
            <w:proofErr w:type="spellStart"/>
            <w:r w:rsidR="00D97754" w:rsidRPr="00411D3A">
              <w:rPr>
                <w:rFonts w:ascii="Garamond" w:hAnsi="Garamond"/>
                <w:sz w:val="28"/>
                <w:szCs w:val="28"/>
              </w:rPr>
              <w:t>Leagh</w:t>
            </w:r>
            <w:proofErr w:type="spellEnd"/>
            <w:r w:rsidR="00D97754" w:rsidRPr="00411D3A">
              <w:rPr>
                <w:rFonts w:ascii="Garamond" w:hAnsi="Garamond"/>
                <w:sz w:val="28"/>
                <w:szCs w:val="28"/>
              </w:rPr>
              <w:t xml:space="preserve"> </w:t>
            </w:r>
            <w:r w:rsidRPr="00411D3A">
              <w:rPr>
                <w:rFonts w:ascii="Garamond" w:hAnsi="Garamond"/>
                <w:sz w:val="28"/>
                <w:szCs w:val="28"/>
              </w:rPr>
              <w:t xml:space="preserve">vees son y </w:t>
            </w:r>
            <w:proofErr w:type="spellStart"/>
            <w:r w:rsidRPr="00411D3A">
              <w:rPr>
                <w:rFonts w:ascii="Garamond" w:hAnsi="Garamond"/>
                <w:sz w:val="28"/>
                <w:szCs w:val="28"/>
              </w:rPr>
              <w:t>chooilleeney</w:t>
            </w:r>
            <w:proofErr w:type="spellEnd"/>
            <w:r w:rsidRPr="00411D3A">
              <w:rPr>
                <w:rFonts w:ascii="Garamond" w:hAnsi="Garamond"/>
                <w:sz w:val="28"/>
                <w:szCs w:val="28"/>
              </w:rPr>
              <w:t xml:space="preserve"> e</w:t>
            </w:r>
            <w:r w:rsidR="00D97754" w:rsidRPr="00411D3A">
              <w:rPr>
                <w:rFonts w:ascii="Garamond" w:hAnsi="Garamond"/>
                <w:sz w:val="28"/>
                <w:szCs w:val="28"/>
              </w:rPr>
              <w:t>h.</w:t>
            </w:r>
            <w:r w:rsidRPr="00411D3A">
              <w:rPr>
                <w:rFonts w:ascii="Garamond" w:hAnsi="Garamond"/>
                <w:sz w:val="28"/>
                <w:szCs w:val="28"/>
              </w:rPr>
              <w:t xml:space="preserve"> </w:t>
            </w:r>
            <w:r w:rsidR="00D97754" w:rsidRPr="00411D3A">
              <w:rPr>
                <w:rFonts w:ascii="Garamond" w:hAnsi="Garamond"/>
                <w:sz w:val="28"/>
                <w:szCs w:val="28"/>
              </w:rPr>
              <w:t xml:space="preserve">Dy </w:t>
            </w:r>
            <w:proofErr w:type="spellStart"/>
            <w:r w:rsidRPr="00411D3A">
              <w:rPr>
                <w:rFonts w:ascii="Garamond" w:hAnsi="Garamond"/>
                <w:sz w:val="28"/>
                <w:szCs w:val="28"/>
              </w:rPr>
              <w:t>vod</w:t>
            </w:r>
            <w:proofErr w:type="spellEnd"/>
            <w:r w:rsidRPr="00411D3A">
              <w:rPr>
                <w:rFonts w:ascii="Garamond" w:hAnsi="Garamond"/>
                <w:sz w:val="28"/>
                <w:szCs w:val="28"/>
              </w:rPr>
              <w:t xml:space="preserv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tastey</w:t>
            </w:r>
            <w:proofErr w:type="spellEnd"/>
            <w:r w:rsidRPr="00411D3A">
              <w:rPr>
                <w:rFonts w:ascii="Garamond" w:hAnsi="Garamond"/>
                <w:sz w:val="28"/>
                <w:szCs w:val="28"/>
              </w:rPr>
              <w:t xml:space="preserve"> y chur da </w:t>
            </w:r>
            <w:proofErr w:type="spellStart"/>
            <w:r w:rsidRPr="00411D3A">
              <w:rPr>
                <w:rFonts w:ascii="Garamond" w:hAnsi="Garamond"/>
                <w:sz w:val="28"/>
                <w:szCs w:val="28"/>
              </w:rPr>
              <w:t>dellal</w:t>
            </w:r>
            <w:proofErr w:type="spellEnd"/>
            <w:r w:rsidRPr="00411D3A">
              <w:rPr>
                <w:rFonts w:ascii="Garamond" w:hAnsi="Garamond"/>
                <w:sz w:val="28"/>
                <w:szCs w:val="28"/>
              </w:rPr>
              <w:t xml:space="preserve"> Yee </w:t>
            </w:r>
            <w:proofErr w:type="spellStart"/>
            <w:r w:rsidRPr="00411D3A">
              <w:rPr>
                <w:rFonts w:ascii="Garamond" w:hAnsi="Garamond"/>
                <w:sz w:val="28"/>
                <w:szCs w:val="28"/>
              </w:rPr>
              <w:t>rish</w:t>
            </w:r>
            <w:proofErr w:type="spellEnd"/>
            <w:r w:rsidRPr="00411D3A">
              <w:rPr>
                <w:rFonts w:ascii="Garamond" w:hAnsi="Garamond"/>
                <w:sz w:val="28"/>
                <w:szCs w:val="28"/>
              </w:rPr>
              <w:t xml:space="preserve"> </w:t>
            </w:r>
            <w:proofErr w:type="spellStart"/>
            <w:r w:rsidRPr="00411D3A">
              <w:rPr>
                <w:rFonts w:ascii="Garamond" w:hAnsi="Garamond"/>
                <w:sz w:val="28"/>
                <w:szCs w:val="28"/>
              </w:rPr>
              <w:t>sheel-naue</w:t>
            </w:r>
            <w:proofErr w:type="spellEnd"/>
            <w:r w:rsidRPr="00411D3A">
              <w:rPr>
                <w:rFonts w:ascii="Garamond" w:hAnsi="Garamond"/>
                <w:sz w:val="28"/>
                <w:szCs w:val="28"/>
              </w:rPr>
              <w:t xml:space="preserve"> </w:t>
            </w:r>
            <w:proofErr w:type="spellStart"/>
            <w:r w:rsidRPr="00411D3A">
              <w:rPr>
                <w:rFonts w:ascii="Garamond" w:hAnsi="Garamond"/>
                <w:sz w:val="28"/>
                <w:szCs w:val="28"/>
              </w:rPr>
              <w:t>ayns</w:t>
            </w:r>
            <w:proofErr w:type="spellEnd"/>
            <w:r w:rsidRPr="00411D3A">
              <w:rPr>
                <w:rFonts w:ascii="Garamond" w:hAnsi="Garamond"/>
                <w:sz w:val="28"/>
                <w:szCs w:val="28"/>
              </w:rPr>
              <w:t xml:space="preserve"> </w:t>
            </w:r>
            <w:proofErr w:type="spellStart"/>
            <w:r w:rsidRPr="00411D3A">
              <w:rPr>
                <w:rFonts w:ascii="Garamond" w:hAnsi="Garamond"/>
                <w:sz w:val="28"/>
                <w:szCs w:val="28"/>
              </w:rPr>
              <w:t>kerraghey</w:t>
            </w:r>
            <w:proofErr w:type="spellEnd"/>
            <w:r w:rsidRPr="00411D3A">
              <w:rPr>
                <w:rFonts w:ascii="Garamond" w:hAnsi="Garamond"/>
                <w:sz w:val="28"/>
                <w:szCs w:val="28"/>
              </w:rPr>
              <w:t xml:space="preserve"> </w:t>
            </w:r>
            <w:proofErr w:type="spellStart"/>
            <w:r w:rsidRPr="00411D3A">
              <w:rPr>
                <w:rFonts w:ascii="Garamond" w:hAnsi="Garamond"/>
                <w:sz w:val="28"/>
                <w:szCs w:val="28"/>
              </w:rPr>
              <w:t>yn</w:t>
            </w:r>
            <w:proofErr w:type="spellEnd"/>
            <w:r w:rsidRPr="00411D3A">
              <w:rPr>
                <w:rFonts w:ascii="Garamond" w:hAnsi="Garamond"/>
                <w:sz w:val="28"/>
                <w:szCs w:val="28"/>
              </w:rPr>
              <w:t xml:space="preserve"> </w:t>
            </w:r>
            <w:r w:rsidR="00D97754" w:rsidRPr="00411D3A">
              <w:rPr>
                <w:rFonts w:ascii="Garamond" w:hAnsi="Garamond"/>
                <w:sz w:val="28"/>
                <w:szCs w:val="28"/>
              </w:rPr>
              <w:t>Vee</w:t>
            </w:r>
            <w:r w:rsidRPr="00411D3A">
              <w:rPr>
                <w:rFonts w:ascii="Garamond" w:hAnsi="Garamond"/>
                <w:sz w:val="28"/>
                <w:szCs w:val="28"/>
              </w:rPr>
              <w:t>-</w:t>
            </w:r>
            <w:proofErr w:type="spellStart"/>
            <w:r w:rsidRPr="00411D3A">
              <w:rPr>
                <w:rFonts w:ascii="Garamond" w:hAnsi="Garamond"/>
                <w:sz w:val="28"/>
                <w:szCs w:val="28"/>
              </w:rPr>
              <w:t>chrauee</w:t>
            </w:r>
            <w:proofErr w:type="spellEnd"/>
            <w:r w:rsidRPr="00411D3A">
              <w:rPr>
                <w:rFonts w:ascii="Garamond" w:hAnsi="Garamond"/>
                <w:sz w:val="28"/>
                <w:szCs w:val="28"/>
              </w:rPr>
              <w:t xml:space="preserve"> as </w:t>
            </w:r>
            <w:proofErr w:type="spellStart"/>
            <w:r w:rsidRPr="00411D3A">
              <w:rPr>
                <w:rFonts w:ascii="Garamond" w:hAnsi="Garamond"/>
                <w:sz w:val="28"/>
                <w:szCs w:val="28"/>
              </w:rPr>
              <w:t>ayns</w:t>
            </w:r>
            <w:proofErr w:type="spellEnd"/>
            <w:r w:rsidRPr="00411D3A">
              <w:rPr>
                <w:rFonts w:ascii="Garamond" w:hAnsi="Garamond"/>
                <w:sz w:val="28"/>
                <w:szCs w:val="28"/>
              </w:rPr>
              <w:t xml:space="preserve"> </w:t>
            </w:r>
            <w:proofErr w:type="spellStart"/>
            <w:r w:rsidRPr="00411D3A">
              <w:rPr>
                <w:rFonts w:ascii="Garamond" w:hAnsi="Garamond"/>
                <w:sz w:val="28"/>
                <w:szCs w:val="28"/>
              </w:rPr>
              <w:t>coadey</w:t>
            </w:r>
            <w:proofErr w:type="spellEnd"/>
            <w:r w:rsidRPr="00411D3A">
              <w:rPr>
                <w:rFonts w:ascii="Garamond" w:hAnsi="Garamond"/>
                <w:sz w:val="28"/>
                <w:szCs w:val="28"/>
              </w:rPr>
              <w:t xml:space="preserve"> as </w:t>
            </w:r>
            <w:proofErr w:type="spellStart"/>
            <w:r w:rsidRPr="00411D3A">
              <w:rPr>
                <w:rFonts w:ascii="Garamond" w:hAnsi="Garamond"/>
                <w:sz w:val="28"/>
                <w:szCs w:val="28"/>
              </w:rPr>
              <w:t>gee</w:t>
            </w:r>
            <w:r w:rsidR="00D97754" w:rsidRPr="00411D3A">
              <w:rPr>
                <w:rFonts w:ascii="Garamond" w:hAnsi="Garamond"/>
                <w:sz w:val="28"/>
                <w:szCs w:val="28"/>
              </w:rPr>
              <w:t>c</w:t>
            </w:r>
            <w:r w:rsidRPr="00411D3A">
              <w:rPr>
                <w:rFonts w:ascii="Garamond" w:hAnsi="Garamond"/>
                <w:sz w:val="28"/>
                <w:szCs w:val="28"/>
              </w:rPr>
              <w:t>k</w:t>
            </w:r>
            <w:proofErr w:type="spellEnd"/>
            <w:r w:rsidRPr="00411D3A">
              <w:rPr>
                <w:rFonts w:ascii="Garamond" w:hAnsi="Garamond"/>
                <w:sz w:val="28"/>
                <w:szCs w:val="28"/>
              </w:rPr>
              <w:t xml:space="preserve"> y </w:t>
            </w:r>
            <w:proofErr w:type="spellStart"/>
            <w:r w:rsidR="00D97754" w:rsidRPr="00411D3A">
              <w:rPr>
                <w:rFonts w:ascii="Garamond" w:hAnsi="Garamond"/>
                <w:sz w:val="28"/>
                <w:szCs w:val="28"/>
              </w:rPr>
              <w:t>Chloan</w:t>
            </w:r>
            <w:proofErr w:type="spellEnd"/>
            <w:r w:rsidR="00D97754" w:rsidRPr="00411D3A">
              <w:rPr>
                <w:rFonts w:ascii="Garamond" w:hAnsi="Garamond"/>
                <w:sz w:val="28"/>
                <w:szCs w:val="28"/>
              </w:rPr>
              <w:t xml:space="preserve"> </w:t>
            </w:r>
            <w:proofErr w:type="spellStart"/>
            <w:r w:rsidRPr="00411D3A">
              <w:rPr>
                <w:rFonts w:ascii="Garamond" w:hAnsi="Garamond"/>
                <w:sz w:val="28"/>
                <w:szCs w:val="28"/>
              </w:rPr>
              <w:t>chrauee</w:t>
            </w:r>
            <w:proofErr w:type="spellEnd"/>
            <w:r w:rsidRPr="00411D3A">
              <w:rPr>
                <w:rFonts w:ascii="Garamond" w:hAnsi="Garamond"/>
                <w:sz w:val="28"/>
                <w:szCs w:val="28"/>
              </w:rPr>
              <w:t xml:space="preserve"> ; </w:t>
            </w:r>
            <w:r w:rsidR="00D97754" w:rsidRPr="00411D3A">
              <w:rPr>
                <w:rFonts w:ascii="Garamond" w:hAnsi="Garamond"/>
                <w:sz w:val="28"/>
                <w:szCs w:val="28"/>
              </w:rPr>
              <w:t xml:space="preserve">Dy </w:t>
            </w:r>
            <w:proofErr w:type="spellStart"/>
            <w:r w:rsidRPr="00411D3A">
              <w:rPr>
                <w:rFonts w:ascii="Garamond" w:hAnsi="Garamond"/>
                <w:sz w:val="28"/>
                <w:szCs w:val="28"/>
              </w:rPr>
              <w:t>vod</w:t>
            </w:r>
            <w:proofErr w:type="spellEnd"/>
            <w:r w:rsidRPr="00411D3A">
              <w:rPr>
                <w:rFonts w:ascii="Garamond" w:hAnsi="Garamond"/>
                <w:sz w:val="28"/>
                <w:szCs w:val="28"/>
              </w:rPr>
              <w:t xml:space="preserve"> </w:t>
            </w:r>
            <w:proofErr w:type="spellStart"/>
            <w:r w:rsidRPr="00411D3A">
              <w:rPr>
                <w:rFonts w:ascii="Garamond" w:hAnsi="Garamond"/>
                <w:sz w:val="28"/>
                <w:szCs w:val="28"/>
              </w:rPr>
              <w:t>fys</w:t>
            </w:r>
            <w:proofErr w:type="spellEnd"/>
            <w:r w:rsidRPr="00411D3A">
              <w:rPr>
                <w:rFonts w:ascii="Garamond" w:hAnsi="Garamond"/>
                <w:sz w:val="28"/>
                <w:szCs w:val="28"/>
              </w:rPr>
              <w:t xml:space="preserve"> </w:t>
            </w:r>
            <w:proofErr w:type="spellStart"/>
            <w:r w:rsidRPr="00411D3A">
              <w:rPr>
                <w:rFonts w:ascii="Garamond" w:hAnsi="Garamond"/>
                <w:sz w:val="28"/>
                <w:szCs w:val="28"/>
              </w:rPr>
              <w:t>ve</w:t>
            </w:r>
            <w:proofErr w:type="spellEnd"/>
            <w:r w:rsidRPr="00411D3A">
              <w:rPr>
                <w:rFonts w:ascii="Garamond" w:hAnsi="Garamond"/>
                <w:sz w:val="28"/>
                <w:szCs w:val="28"/>
              </w:rPr>
              <w:t xml:space="preserve"> </w:t>
            </w:r>
            <w:proofErr w:type="spellStart"/>
            <w:r w:rsidRPr="00411D3A">
              <w:rPr>
                <w:rFonts w:ascii="Garamond" w:hAnsi="Garamond"/>
                <w:sz w:val="28"/>
                <w:szCs w:val="28"/>
              </w:rPr>
              <w:t>ayd</w:t>
            </w:r>
            <w:proofErr w:type="spellEnd"/>
            <w:r w:rsidRPr="00411D3A">
              <w:rPr>
                <w:rFonts w:ascii="Garamond" w:hAnsi="Garamond"/>
                <w:sz w:val="28"/>
                <w:szCs w:val="28"/>
              </w:rPr>
              <w:t xml:space="preserve"> er </w:t>
            </w:r>
            <w:proofErr w:type="spellStart"/>
            <w:r w:rsidRPr="00411D3A">
              <w:rPr>
                <w:rFonts w:ascii="Garamond" w:hAnsi="Garamond"/>
                <w:sz w:val="28"/>
                <w:szCs w:val="28"/>
              </w:rPr>
              <w:t>aght</w:t>
            </w:r>
            <w:proofErr w:type="spellEnd"/>
            <w:r w:rsidRPr="00411D3A">
              <w:rPr>
                <w:rFonts w:ascii="Garamond" w:hAnsi="Garamond"/>
                <w:sz w:val="28"/>
                <w:szCs w:val="28"/>
              </w:rPr>
              <w:t xml:space="preserve"> y </w:t>
            </w:r>
            <w:proofErr w:type="spellStart"/>
            <w:r w:rsidR="00D97754" w:rsidRPr="00411D3A">
              <w:rPr>
                <w:rFonts w:ascii="Garamond" w:hAnsi="Garamond"/>
                <w:sz w:val="28"/>
                <w:szCs w:val="28"/>
              </w:rPr>
              <w:t>Chionnaght</w:t>
            </w:r>
            <w:proofErr w:type="spellEnd"/>
            <w:r w:rsidR="00D97754" w:rsidRPr="00411D3A">
              <w:rPr>
                <w:rFonts w:ascii="Garamond" w:hAnsi="Garamond"/>
                <w:sz w:val="28"/>
                <w:szCs w:val="28"/>
              </w:rPr>
              <w:t xml:space="preserve"> </w:t>
            </w:r>
            <w:proofErr w:type="spellStart"/>
            <w:r w:rsidRPr="00411D3A">
              <w:rPr>
                <w:rFonts w:ascii="Garamond" w:hAnsi="Garamond"/>
                <w:sz w:val="28"/>
                <w:szCs w:val="28"/>
              </w:rPr>
              <w:t>reesht</w:t>
            </w:r>
            <w:proofErr w:type="spellEnd"/>
            <w:r w:rsidRPr="00411D3A">
              <w:rPr>
                <w:rFonts w:ascii="Garamond" w:hAnsi="Garamond"/>
                <w:sz w:val="28"/>
                <w:szCs w:val="28"/>
              </w:rPr>
              <w:t xml:space="preserve"> as er </w:t>
            </w:r>
            <w:proofErr w:type="spellStart"/>
            <w:r w:rsidRPr="00411D3A">
              <w:rPr>
                <w:rFonts w:ascii="Garamond" w:hAnsi="Garamond"/>
                <w:sz w:val="28"/>
                <w:szCs w:val="28"/>
              </w:rPr>
              <w:t>graih</w:t>
            </w:r>
            <w:proofErr w:type="spellEnd"/>
            <w:r w:rsidRPr="00411D3A">
              <w:rPr>
                <w:rFonts w:ascii="Garamond" w:hAnsi="Garamond"/>
                <w:sz w:val="28"/>
                <w:szCs w:val="28"/>
              </w:rPr>
              <w:t xml:space="preserve"> </w:t>
            </w:r>
            <w:proofErr w:type="spellStart"/>
            <w:r w:rsidRPr="00411D3A">
              <w:rPr>
                <w:rFonts w:ascii="Garamond" w:hAnsi="Garamond"/>
                <w:sz w:val="28"/>
                <w:szCs w:val="28"/>
              </w:rPr>
              <w:t>wooar</w:t>
            </w:r>
            <w:proofErr w:type="spellEnd"/>
            <w:r w:rsidRPr="00411D3A">
              <w:rPr>
                <w:rFonts w:ascii="Garamond" w:hAnsi="Garamond"/>
                <w:sz w:val="28"/>
                <w:szCs w:val="28"/>
              </w:rPr>
              <w:t xml:space="preserve"> Yee </w:t>
            </w:r>
            <w:proofErr w:type="spellStart"/>
            <w:r w:rsidRPr="00411D3A">
              <w:rPr>
                <w:rFonts w:ascii="Garamond" w:hAnsi="Garamond"/>
                <w:sz w:val="28"/>
                <w:szCs w:val="28"/>
              </w:rPr>
              <w:t>ayns</w:t>
            </w:r>
            <w:proofErr w:type="spellEnd"/>
            <w:r w:rsidRPr="00411D3A">
              <w:rPr>
                <w:rFonts w:ascii="Garamond" w:hAnsi="Garamond"/>
                <w:sz w:val="28"/>
                <w:szCs w:val="28"/>
              </w:rPr>
              <w:t xml:space="preserve"> y </w:t>
            </w:r>
            <w:proofErr w:type="spellStart"/>
            <w:r w:rsidRPr="00411D3A">
              <w:rPr>
                <w:rFonts w:ascii="Garamond" w:hAnsi="Garamond"/>
                <w:sz w:val="28"/>
                <w:szCs w:val="28"/>
              </w:rPr>
              <w:t>choyrt</w:t>
            </w:r>
            <w:proofErr w:type="spellEnd"/>
            <w:r w:rsidRPr="00411D3A">
              <w:rPr>
                <w:rFonts w:ascii="Garamond" w:hAnsi="Garamond"/>
                <w:sz w:val="28"/>
                <w:szCs w:val="28"/>
              </w:rPr>
              <w:t xml:space="preserve"> e</w:t>
            </w:r>
            <w:r w:rsidR="00D97754" w:rsidRPr="00411D3A">
              <w:rPr>
                <w:rFonts w:ascii="Garamond" w:hAnsi="Garamond"/>
                <w:sz w:val="28"/>
                <w:szCs w:val="28"/>
              </w:rPr>
              <w:t xml:space="preserve">h </w:t>
            </w:r>
            <w:proofErr w:type="spellStart"/>
            <w:r w:rsidR="00D97754" w:rsidRPr="00411D3A">
              <w:rPr>
                <w:rFonts w:ascii="Garamond" w:hAnsi="Garamond"/>
                <w:sz w:val="28"/>
                <w:szCs w:val="28"/>
              </w:rPr>
              <w:t>gys</w:t>
            </w:r>
            <w:proofErr w:type="spellEnd"/>
            <w:r w:rsidR="00D97754" w:rsidRPr="00411D3A">
              <w:rPr>
                <w:rFonts w:ascii="Garamond" w:hAnsi="Garamond"/>
                <w:sz w:val="28"/>
                <w:szCs w:val="28"/>
              </w:rPr>
              <w:t xml:space="preserve"> </w:t>
            </w:r>
            <w:proofErr w:type="spellStart"/>
            <w:r w:rsidR="00D97754" w:rsidRPr="00411D3A">
              <w:rPr>
                <w:rFonts w:ascii="Garamond" w:hAnsi="Garamond"/>
                <w:sz w:val="28"/>
                <w:szCs w:val="28"/>
              </w:rPr>
              <w:t>kion</w:t>
            </w:r>
            <w:proofErr w:type="spellEnd"/>
            <w:r w:rsidRPr="00411D3A">
              <w:rPr>
                <w:rFonts w:ascii="Garamond" w:hAnsi="Garamond"/>
                <w:sz w:val="28"/>
                <w:szCs w:val="28"/>
              </w:rPr>
              <w:t xml:space="preserve"> ; </w:t>
            </w:r>
            <w:r w:rsidR="00D97754" w:rsidRPr="00411D3A">
              <w:rPr>
                <w:rFonts w:ascii="Garamond" w:hAnsi="Garamond"/>
                <w:sz w:val="28"/>
                <w:szCs w:val="28"/>
              </w:rPr>
              <w:t xml:space="preserve">Dy </w:t>
            </w:r>
            <w:proofErr w:type="spellStart"/>
            <w:r w:rsidRPr="00411D3A">
              <w:rPr>
                <w:rFonts w:ascii="Garamond" w:hAnsi="Garamond"/>
                <w:sz w:val="28"/>
                <w:szCs w:val="28"/>
              </w:rPr>
              <w:t>vod</w:t>
            </w:r>
            <w:proofErr w:type="spellEnd"/>
            <w:r w:rsidRPr="00411D3A">
              <w:rPr>
                <w:rFonts w:ascii="Garamond" w:hAnsi="Garamond"/>
                <w:sz w:val="28"/>
                <w:szCs w:val="28"/>
              </w:rPr>
              <w:t xml:space="preserv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fakin</w:t>
            </w:r>
            <w:proofErr w:type="spellEnd"/>
            <w:r w:rsidRPr="00411D3A">
              <w:rPr>
                <w:rFonts w:ascii="Garamond" w:hAnsi="Garamond"/>
                <w:sz w:val="28"/>
                <w:szCs w:val="28"/>
              </w:rPr>
              <w:t xml:space="preserve"> y </w:t>
            </w:r>
            <w:proofErr w:type="spellStart"/>
            <w:r w:rsidRPr="00411D3A">
              <w:rPr>
                <w:rFonts w:ascii="Garamond" w:hAnsi="Garamond"/>
                <w:sz w:val="28"/>
                <w:szCs w:val="28"/>
              </w:rPr>
              <w:t>dangere</w:t>
            </w:r>
            <w:proofErr w:type="spellEnd"/>
            <w:r w:rsidRPr="00411D3A">
              <w:rPr>
                <w:rFonts w:ascii="Garamond" w:hAnsi="Garamond"/>
                <w:sz w:val="28"/>
                <w:szCs w:val="28"/>
              </w:rPr>
              <w:t xml:space="preserve"> </w:t>
            </w:r>
            <w:proofErr w:type="spellStart"/>
            <w:r w:rsidRPr="00411D3A">
              <w:rPr>
                <w:rFonts w:ascii="Garamond" w:hAnsi="Garamond"/>
                <w:sz w:val="28"/>
                <w:szCs w:val="28"/>
              </w:rPr>
              <w:t>t’er</w:t>
            </w:r>
            <w:proofErr w:type="spellEnd"/>
            <w:r w:rsidR="00D97754" w:rsidRPr="00411D3A">
              <w:rPr>
                <w:rFonts w:ascii="Garamond" w:hAnsi="Garamond"/>
                <w:sz w:val="28"/>
                <w:szCs w:val="28"/>
              </w:rPr>
              <w:t xml:space="preserve"> </w:t>
            </w:r>
            <w:proofErr w:type="spellStart"/>
            <w:r w:rsidRPr="00411D3A">
              <w:rPr>
                <w:rFonts w:ascii="Garamond" w:hAnsi="Garamond"/>
                <w:sz w:val="28"/>
                <w:szCs w:val="28"/>
              </w:rPr>
              <w:t>gerrey</w:t>
            </w:r>
            <w:proofErr w:type="spellEnd"/>
            <w:r w:rsidRPr="00411D3A">
              <w:rPr>
                <w:rFonts w:ascii="Garamond" w:hAnsi="Garamond"/>
                <w:sz w:val="28"/>
                <w:szCs w:val="28"/>
              </w:rPr>
              <w:t xml:space="preserve"> </w:t>
            </w:r>
            <w:proofErr w:type="spellStart"/>
            <w:r w:rsidRPr="00411D3A">
              <w:rPr>
                <w:rFonts w:ascii="Garamond" w:hAnsi="Garamond"/>
                <w:sz w:val="28"/>
                <w:szCs w:val="28"/>
              </w:rPr>
              <w:t>dhyt</w:t>
            </w:r>
            <w:proofErr w:type="spellEnd"/>
            <w:r w:rsidRPr="00411D3A">
              <w:rPr>
                <w:rFonts w:ascii="Garamond" w:hAnsi="Garamond"/>
                <w:sz w:val="28"/>
                <w:szCs w:val="28"/>
              </w:rPr>
              <w:t xml:space="preserve"> as y </w:t>
            </w:r>
            <w:proofErr w:type="spellStart"/>
            <w:r w:rsidRPr="00411D3A">
              <w:rPr>
                <w:rFonts w:ascii="Garamond" w:hAnsi="Garamond"/>
                <w:sz w:val="28"/>
                <w:szCs w:val="28"/>
              </w:rPr>
              <w:t>vaynrys</w:t>
            </w:r>
            <w:proofErr w:type="spellEnd"/>
            <w:r w:rsidRPr="00411D3A">
              <w:rPr>
                <w:rFonts w:ascii="Garamond" w:hAnsi="Garamond"/>
                <w:sz w:val="28"/>
                <w:szCs w:val="28"/>
              </w:rPr>
              <w:t xml:space="preserve"> ta </w:t>
            </w:r>
            <w:proofErr w:type="spellStart"/>
            <w:r w:rsidRPr="00411D3A">
              <w:rPr>
                <w:rFonts w:ascii="Garamond" w:hAnsi="Garamond"/>
                <w:sz w:val="28"/>
                <w:szCs w:val="28"/>
              </w:rPr>
              <w:t>soit</w:t>
            </w:r>
            <w:proofErr w:type="spellEnd"/>
            <w:r w:rsidRPr="00411D3A">
              <w:rPr>
                <w:rFonts w:ascii="Garamond" w:hAnsi="Garamond"/>
                <w:sz w:val="28"/>
                <w:szCs w:val="28"/>
              </w:rPr>
              <w:t xml:space="preserve"> </w:t>
            </w:r>
            <w:proofErr w:type="spellStart"/>
            <w:r w:rsidRPr="00411D3A">
              <w:rPr>
                <w:rFonts w:ascii="Garamond" w:hAnsi="Garamond"/>
                <w:sz w:val="28"/>
                <w:szCs w:val="28"/>
              </w:rPr>
              <w:t>ki</w:t>
            </w:r>
            <w:r w:rsidR="00D97754" w:rsidRPr="00411D3A">
              <w:rPr>
                <w:rFonts w:ascii="Garamond" w:hAnsi="Garamond"/>
                <w:sz w:val="28"/>
                <w:szCs w:val="28"/>
              </w:rPr>
              <w:t>o</w:t>
            </w:r>
            <w:r w:rsidRPr="00411D3A">
              <w:rPr>
                <w:rFonts w:ascii="Garamond" w:hAnsi="Garamond"/>
                <w:sz w:val="28"/>
                <w:szCs w:val="28"/>
              </w:rPr>
              <w:t>ngoyrt</w:t>
            </w:r>
            <w:proofErr w:type="spellEnd"/>
            <w:r w:rsidRPr="00411D3A">
              <w:rPr>
                <w:rFonts w:ascii="Garamond" w:hAnsi="Garamond"/>
                <w:sz w:val="28"/>
                <w:szCs w:val="28"/>
              </w:rPr>
              <w:t xml:space="preserve"> </w:t>
            </w:r>
            <w:proofErr w:type="spellStart"/>
            <w:r w:rsidRPr="00411D3A">
              <w:rPr>
                <w:rFonts w:ascii="Garamond" w:hAnsi="Garamond"/>
                <w:sz w:val="28"/>
                <w:szCs w:val="28"/>
              </w:rPr>
              <w:t>rhyt</w:t>
            </w:r>
            <w:proofErr w:type="spellEnd"/>
            <w:r w:rsidRPr="00411D3A">
              <w:rPr>
                <w:rFonts w:ascii="Garamond" w:hAnsi="Garamond"/>
                <w:sz w:val="28"/>
                <w:szCs w:val="28"/>
              </w:rPr>
              <w:t xml:space="preserve"> : </w:t>
            </w:r>
            <w:proofErr w:type="spellStart"/>
            <w:r w:rsidRPr="00411D3A">
              <w:rPr>
                <w:rFonts w:ascii="Garamond" w:hAnsi="Garamond"/>
                <w:sz w:val="28"/>
                <w:szCs w:val="28"/>
              </w:rPr>
              <w:t>cooinaght</w:t>
            </w:r>
            <w:proofErr w:type="spellEnd"/>
            <w:r w:rsidRPr="00411D3A">
              <w:rPr>
                <w:rFonts w:ascii="Garamond" w:hAnsi="Garamond"/>
                <w:sz w:val="28"/>
                <w:szCs w:val="28"/>
              </w:rPr>
              <w:t xml:space="preserve"> </w:t>
            </w:r>
            <w:proofErr w:type="spellStart"/>
            <w:r w:rsidRPr="00411D3A">
              <w:rPr>
                <w:rFonts w:ascii="Garamond" w:hAnsi="Garamond"/>
                <w:sz w:val="28"/>
                <w:szCs w:val="28"/>
              </w:rPr>
              <w:t>kinjagh</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vel</w:t>
            </w:r>
            <w:proofErr w:type="spellEnd"/>
            <w:r w:rsidRPr="00411D3A">
              <w:rPr>
                <w:rFonts w:ascii="Garamond" w:hAnsi="Garamond"/>
                <w:sz w:val="28"/>
                <w:szCs w:val="28"/>
              </w:rPr>
              <w:t xml:space="preserve"> </w:t>
            </w:r>
            <w:proofErr w:type="spellStart"/>
            <w:r w:rsidRPr="00411D3A">
              <w:rPr>
                <w:rFonts w:ascii="Garamond" w:hAnsi="Garamond"/>
                <w:i/>
                <w:sz w:val="28"/>
                <w:szCs w:val="28"/>
              </w:rPr>
              <w:t>Credjue</w:t>
            </w:r>
            <w:proofErr w:type="spellEnd"/>
            <w:r w:rsidRPr="00411D3A">
              <w:rPr>
                <w:rFonts w:ascii="Garamond" w:hAnsi="Garamond"/>
                <w:sz w:val="28"/>
                <w:szCs w:val="28"/>
              </w:rPr>
              <w:t xml:space="preserve">, </w:t>
            </w:r>
            <w:proofErr w:type="spellStart"/>
            <w:r w:rsidRPr="00411D3A">
              <w:rPr>
                <w:rFonts w:ascii="Garamond" w:hAnsi="Garamond"/>
                <w:i/>
                <w:sz w:val="28"/>
                <w:szCs w:val="28"/>
              </w:rPr>
              <w:t>n’egooish</w:t>
            </w:r>
            <w:proofErr w:type="spellEnd"/>
            <w:r w:rsidRPr="00411D3A">
              <w:rPr>
                <w:rFonts w:ascii="Garamond" w:hAnsi="Garamond"/>
                <w:sz w:val="28"/>
                <w:szCs w:val="28"/>
              </w:rPr>
              <w:t xml:space="preserve"> </w:t>
            </w:r>
            <w:proofErr w:type="spellStart"/>
            <w:r w:rsidRPr="00411D3A">
              <w:rPr>
                <w:rFonts w:ascii="Garamond" w:hAnsi="Garamond"/>
                <w:i/>
                <w:sz w:val="28"/>
                <w:szCs w:val="28"/>
              </w:rPr>
              <w:t>nagh</w:t>
            </w:r>
            <w:proofErr w:type="spellEnd"/>
            <w:r w:rsidRPr="00411D3A">
              <w:rPr>
                <w:rFonts w:ascii="Garamond" w:hAnsi="Garamond"/>
                <w:i/>
                <w:sz w:val="28"/>
                <w:szCs w:val="28"/>
              </w:rPr>
              <w:t xml:space="preserve"> </w:t>
            </w:r>
            <w:proofErr w:type="spellStart"/>
            <w:r w:rsidRPr="00411D3A">
              <w:rPr>
                <w:rFonts w:ascii="Garamond" w:hAnsi="Garamond"/>
                <w:i/>
                <w:sz w:val="28"/>
                <w:szCs w:val="28"/>
              </w:rPr>
              <w:t>vod</w:t>
            </w:r>
            <w:proofErr w:type="spellEnd"/>
            <w:r w:rsidRPr="00411D3A">
              <w:rPr>
                <w:rFonts w:ascii="Garamond" w:hAnsi="Garamond"/>
                <w:i/>
                <w:sz w:val="28"/>
                <w:szCs w:val="28"/>
              </w:rPr>
              <w:t xml:space="preserve"> mad </w:t>
            </w:r>
            <w:proofErr w:type="spellStart"/>
            <w:r w:rsidRPr="00411D3A">
              <w:rPr>
                <w:rFonts w:ascii="Garamond" w:hAnsi="Garamond"/>
                <w:i/>
                <w:sz w:val="28"/>
                <w:szCs w:val="28"/>
              </w:rPr>
              <w:t>Jee</w:t>
            </w:r>
            <w:proofErr w:type="spellEnd"/>
            <w:r w:rsidRPr="00411D3A">
              <w:rPr>
                <w:rFonts w:ascii="Garamond" w:hAnsi="Garamond"/>
                <w:i/>
                <w:sz w:val="28"/>
                <w:szCs w:val="28"/>
              </w:rPr>
              <w:t xml:space="preserve"> y </w:t>
            </w:r>
            <w:proofErr w:type="spellStart"/>
            <w:r w:rsidRPr="00411D3A">
              <w:rPr>
                <w:rFonts w:ascii="Garamond" w:hAnsi="Garamond"/>
                <w:i/>
                <w:sz w:val="28"/>
                <w:szCs w:val="28"/>
              </w:rPr>
              <w:t>yanoo</w:t>
            </w:r>
            <w:proofErr w:type="spellEnd"/>
            <w:r w:rsidRPr="00411D3A">
              <w:rPr>
                <w:rFonts w:ascii="Garamond" w:hAnsi="Garamond"/>
                <w:i/>
                <w:sz w:val="28"/>
                <w:szCs w:val="28"/>
              </w:rPr>
              <w:t xml:space="preserve"> </w:t>
            </w:r>
            <w:proofErr w:type="spellStart"/>
            <w:r w:rsidRPr="00411D3A">
              <w:rPr>
                <w:rFonts w:ascii="Garamond" w:hAnsi="Garamond"/>
                <w:i/>
                <w:sz w:val="28"/>
                <w:szCs w:val="28"/>
              </w:rPr>
              <w:t>booiagh</w:t>
            </w:r>
            <w:proofErr w:type="spellEnd"/>
            <w:r w:rsidRPr="00411D3A">
              <w:rPr>
                <w:rFonts w:ascii="Garamond" w:hAnsi="Garamond"/>
                <w:i/>
                <w:sz w:val="28"/>
                <w:szCs w:val="28"/>
              </w:rPr>
              <w:t xml:space="preserve">, </w:t>
            </w:r>
            <w:proofErr w:type="spellStart"/>
            <w:r w:rsidRPr="00411D3A">
              <w:rPr>
                <w:rFonts w:ascii="Garamond" w:hAnsi="Garamond"/>
                <w:sz w:val="28"/>
                <w:szCs w:val="28"/>
              </w:rPr>
              <w:t>cheet</w:t>
            </w:r>
            <w:proofErr w:type="spellEnd"/>
            <w:r w:rsidRPr="00411D3A">
              <w:rPr>
                <w:rFonts w:ascii="Garamond" w:hAnsi="Garamond"/>
                <w:sz w:val="28"/>
                <w:szCs w:val="28"/>
              </w:rPr>
              <w:t xml:space="preserve"> </w:t>
            </w:r>
            <w:proofErr w:type="spellStart"/>
            <w:r w:rsidRPr="00411D3A">
              <w:rPr>
                <w:rFonts w:ascii="Garamond" w:hAnsi="Garamond"/>
                <w:sz w:val="28"/>
                <w:szCs w:val="28"/>
              </w:rPr>
              <w:t>liorish</w:t>
            </w:r>
            <w:proofErr w:type="spellEnd"/>
            <w:r w:rsidRPr="00411D3A">
              <w:rPr>
                <w:rFonts w:ascii="Garamond" w:hAnsi="Garamond"/>
                <w:sz w:val="28"/>
                <w:szCs w:val="28"/>
              </w:rPr>
              <w:t xml:space="preserve"> </w:t>
            </w:r>
            <w:proofErr w:type="spellStart"/>
            <w:r w:rsidRPr="00411D3A">
              <w:rPr>
                <w:rFonts w:ascii="Garamond" w:hAnsi="Garamond"/>
                <w:sz w:val="28"/>
                <w:szCs w:val="28"/>
              </w:rPr>
              <w:t>clashtyn</w:t>
            </w:r>
            <w:proofErr w:type="spellEnd"/>
            <w:r w:rsidRPr="00411D3A">
              <w:rPr>
                <w:rFonts w:ascii="Garamond" w:hAnsi="Garamond"/>
                <w:sz w:val="28"/>
                <w:szCs w:val="28"/>
              </w:rPr>
              <w:t xml:space="preserve">, as </w:t>
            </w:r>
            <w:proofErr w:type="spellStart"/>
            <w:r w:rsidRPr="00411D3A">
              <w:rPr>
                <w:rFonts w:ascii="Garamond" w:hAnsi="Garamond"/>
                <w:sz w:val="28"/>
                <w:szCs w:val="28"/>
              </w:rPr>
              <w:t>clashtyn</w:t>
            </w:r>
            <w:proofErr w:type="spellEnd"/>
            <w:r w:rsidRPr="00411D3A">
              <w:rPr>
                <w:rFonts w:ascii="Garamond" w:hAnsi="Garamond"/>
                <w:sz w:val="28"/>
                <w:szCs w:val="28"/>
              </w:rPr>
              <w:t xml:space="preserve"> </w:t>
            </w:r>
            <w:proofErr w:type="spellStart"/>
            <w:r w:rsidRPr="00411D3A">
              <w:rPr>
                <w:rFonts w:ascii="Garamond" w:hAnsi="Garamond"/>
                <w:sz w:val="28"/>
                <w:szCs w:val="28"/>
              </w:rPr>
              <w:t>cheet</w:t>
            </w:r>
            <w:proofErr w:type="spellEnd"/>
            <w:r w:rsidRPr="00411D3A">
              <w:rPr>
                <w:rFonts w:ascii="Garamond" w:hAnsi="Garamond"/>
                <w:sz w:val="28"/>
                <w:szCs w:val="28"/>
              </w:rPr>
              <w:t xml:space="preserve"> </w:t>
            </w:r>
            <w:proofErr w:type="spellStart"/>
            <w:r w:rsidRPr="00411D3A">
              <w:rPr>
                <w:rFonts w:ascii="Garamond" w:hAnsi="Garamond"/>
                <w:sz w:val="28"/>
                <w:szCs w:val="28"/>
              </w:rPr>
              <w:t>liorish</w:t>
            </w:r>
            <w:proofErr w:type="spellEnd"/>
            <w:r w:rsidRPr="00411D3A">
              <w:rPr>
                <w:rFonts w:ascii="Garamond" w:hAnsi="Garamond"/>
                <w:sz w:val="28"/>
                <w:szCs w:val="28"/>
              </w:rPr>
              <w:t xml:space="preserve"> goo Yee. Rom. 10. 17. </w:t>
            </w:r>
          </w:p>
        </w:tc>
        <w:tc>
          <w:tcPr>
            <w:tcW w:w="0" w:type="auto"/>
            <w:tcBorders>
              <w:top w:val="nil"/>
              <w:left w:val="nil"/>
              <w:bottom w:val="nil"/>
              <w:right w:val="nil"/>
            </w:tcBorders>
          </w:tcPr>
          <w:p w14:paraId="1FEE72A6" w14:textId="77777777" w:rsidR="00AD375A" w:rsidRPr="00411D3A" w:rsidRDefault="00AD375A" w:rsidP="00DB60C3">
            <w:pPr>
              <w:pStyle w:val="ListParagraph"/>
              <w:ind w:left="0" w:firstLine="227"/>
              <w:contextualSpacing w:val="0"/>
              <w:jc w:val="both"/>
              <w:rPr>
                <w:rFonts w:ascii="Garamond" w:hAnsi="Garamond" w:cs="GlyphLessFont"/>
                <w:sz w:val="28"/>
                <w:szCs w:val="28"/>
              </w:rPr>
            </w:pPr>
            <w:r w:rsidRPr="00411D3A">
              <w:rPr>
                <w:rFonts w:ascii="Garamond" w:hAnsi="Garamond" w:cs="GlyphLessFont"/>
                <w:i/>
                <w:sz w:val="28"/>
                <w:szCs w:val="28"/>
              </w:rPr>
              <w:t>When the Word of God is read or preached be careful to mind it, that you may know your Duty and the Reward of doing it</w:t>
            </w:r>
            <w:r w:rsidRPr="00411D3A">
              <w:rPr>
                <w:rFonts w:ascii="Garamond" w:hAnsi="Garamond" w:cs="GlyphLessFont"/>
                <w:sz w:val="28"/>
                <w:szCs w:val="28"/>
              </w:rPr>
              <w:t> ;</w:t>
            </w:r>
            <w:r w:rsidRPr="00411D3A">
              <w:rPr>
                <w:rFonts w:ascii="Garamond" w:hAnsi="Garamond" w:cs="GlyphLessFont"/>
                <w:i/>
                <w:sz w:val="28"/>
                <w:szCs w:val="28"/>
              </w:rPr>
              <w:t xml:space="preserve"> That you may observe the way of God’s dealing with Ma</w:t>
            </w:r>
            <w:r w:rsidRPr="00411D3A">
              <w:rPr>
                <w:rFonts w:ascii="Garamond" w:hAnsi="Garamond" w:cs="GlyphLessFont"/>
                <w:sz w:val="28"/>
                <w:szCs w:val="28"/>
              </w:rPr>
              <w:t>n</w:t>
            </w:r>
            <w:r w:rsidRPr="00411D3A">
              <w:rPr>
                <w:rFonts w:ascii="Garamond" w:hAnsi="Garamond" w:cs="GlyphLessFont"/>
                <w:i/>
                <w:sz w:val="28"/>
                <w:szCs w:val="28"/>
              </w:rPr>
              <w:t>kind, in punishing the Wicked, and in protecting and rewarding the Righteous</w:t>
            </w:r>
            <w:r w:rsidRPr="00411D3A">
              <w:rPr>
                <w:rFonts w:ascii="Garamond" w:hAnsi="Garamond" w:cs="GlyphLessFont"/>
                <w:sz w:val="28"/>
                <w:szCs w:val="28"/>
              </w:rPr>
              <w:t> ;</w:t>
            </w:r>
            <w:r w:rsidRPr="00411D3A">
              <w:rPr>
                <w:rFonts w:ascii="Garamond" w:hAnsi="Garamond" w:cs="GlyphLessFont"/>
                <w:i/>
                <w:sz w:val="28"/>
                <w:szCs w:val="28"/>
              </w:rPr>
              <w:t xml:space="preserve"> That you may know the manner of our Redemption, and the great Love of God in bringing it to pass</w:t>
            </w:r>
            <w:r w:rsidRPr="00411D3A">
              <w:rPr>
                <w:rFonts w:ascii="Garamond" w:hAnsi="Garamond" w:cs="GlyphLessFont"/>
                <w:sz w:val="28"/>
                <w:szCs w:val="28"/>
              </w:rPr>
              <w:t> ;</w:t>
            </w:r>
            <w:r w:rsidRPr="00411D3A">
              <w:rPr>
                <w:rFonts w:ascii="Garamond" w:hAnsi="Garamond" w:cs="GlyphLessFont"/>
                <w:i/>
                <w:sz w:val="28"/>
                <w:szCs w:val="28"/>
              </w:rPr>
              <w:t xml:space="preserve"> That you may see the Dangers you are liable to, and the Blessedness that is set before you, ever </w:t>
            </w:r>
            <w:proofErr w:type="spellStart"/>
            <w:r w:rsidRPr="00411D3A">
              <w:rPr>
                <w:rFonts w:ascii="Garamond" w:hAnsi="Garamond" w:cs="GlyphLessFont"/>
                <w:i/>
                <w:sz w:val="28"/>
                <w:szCs w:val="28"/>
              </w:rPr>
              <w:t>remembring</w:t>
            </w:r>
            <w:proofErr w:type="spellEnd"/>
            <w:r w:rsidRPr="00411D3A">
              <w:rPr>
                <w:rFonts w:ascii="Garamond" w:hAnsi="Garamond" w:cs="GlyphLessFont"/>
                <w:i/>
                <w:sz w:val="28"/>
                <w:szCs w:val="28"/>
              </w:rPr>
              <w:t xml:space="preserve"> that </w:t>
            </w:r>
            <w:r w:rsidRPr="00411D3A">
              <w:rPr>
                <w:rFonts w:ascii="Garamond" w:hAnsi="Garamond" w:cs="GlyphLessFont"/>
                <w:sz w:val="28"/>
                <w:szCs w:val="28"/>
              </w:rPr>
              <w:t>Faith, without which we cannot please God, cometh by Hearing, and Hearing by the Word of God. R</w:t>
            </w:r>
            <w:r w:rsidRPr="00411D3A">
              <w:rPr>
                <w:rFonts w:ascii="Garamond" w:hAnsi="Garamond" w:cs="GlyphLessFont"/>
                <w:i/>
                <w:sz w:val="28"/>
                <w:szCs w:val="28"/>
              </w:rPr>
              <w:t xml:space="preserve">om. </w:t>
            </w:r>
            <w:r w:rsidRPr="00411D3A">
              <w:rPr>
                <w:rFonts w:ascii="Garamond" w:hAnsi="Garamond" w:cs="GlyphLessFont"/>
                <w:sz w:val="28"/>
                <w:szCs w:val="28"/>
              </w:rPr>
              <w:t>10. 17.</w:t>
            </w:r>
          </w:p>
        </w:tc>
      </w:tr>
      <w:tr w:rsidR="00EB031B" w:rsidRPr="00C8219A" w14:paraId="7FBF0597"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372FA5E1" w14:textId="77777777" w:rsidR="00AD375A" w:rsidRPr="00411D3A" w:rsidRDefault="00AD375A" w:rsidP="00DB60C3">
            <w:pPr>
              <w:pStyle w:val="CM3"/>
              <w:widowControl/>
              <w:spacing w:line="240" w:lineRule="auto"/>
              <w:ind w:firstLine="227"/>
              <w:jc w:val="both"/>
              <w:rPr>
                <w:rFonts w:ascii="Garamond" w:hAnsi="Garamond"/>
                <w:sz w:val="28"/>
                <w:szCs w:val="28"/>
              </w:rPr>
            </w:pPr>
            <w:r w:rsidRPr="00411D3A">
              <w:rPr>
                <w:rFonts w:ascii="Garamond" w:hAnsi="Garamond"/>
                <w:sz w:val="28"/>
                <w:szCs w:val="28"/>
              </w:rPr>
              <w:t xml:space="preserve">As bee </w:t>
            </w:r>
            <w:proofErr w:type="spellStart"/>
            <w:r w:rsidRPr="00411D3A">
              <w:rPr>
                <w:rFonts w:ascii="Garamond" w:hAnsi="Garamond"/>
                <w:sz w:val="28"/>
                <w:szCs w:val="28"/>
              </w:rPr>
              <w:t>shicker</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nymmyrk</w:t>
            </w:r>
            <w:proofErr w:type="spellEnd"/>
            <w:r w:rsidRPr="00411D3A">
              <w:rPr>
                <w:rFonts w:ascii="Garamond" w:hAnsi="Garamond"/>
                <w:sz w:val="28"/>
                <w:szCs w:val="28"/>
              </w:rPr>
              <w:t xml:space="preserv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hene</w:t>
            </w:r>
            <w:proofErr w:type="spellEnd"/>
            <w:r w:rsidRPr="00411D3A">
              <w:rPr>
                <w:rFonts w:ascii="Garamond" w:hAnsi="Garamond"/>
                <w:sz w:val="28"/>
                <w:szCs w:val="28"/>
              </w:rPr>
              <w:t xml:space="preserve"> </w:t>
            </w:r>
            <w:proofErr w:type="spellStart"/>
            <w:r w:rsidRPr="00411D3A">
              <w:rPr>
                <w:rFonts w:ascii="Garamond" w:hAnsi="Garamond"/>
                <w:sz w:val="28"/>
                <w:szCs w:val="28"/>
              </w:rPr>
              <w:t>lesh</w:t>
            </w:r>
            <w:proofErr w:type="spellEnd"/>
            <w:r w:rsidRPr="00411D3A">
              <w:rPr>
                <w:rFonts w:ascii="Garamond" w:hAnsi="Garamond"/>
                <w:sz w:val="28"/>
                <w:szCs w:val="28"/>
              </w:rPr>
              <w:t xml:space="preserve"> </w:t>
            </w:r>
            <w:proofErr w:type="spellStart"/>
            <w:r w:rsidRPr="00411D3A">
              <w:rPr>
                <w:rFonts w:ascii="Garamond" w:hAnsi="Garamond"/>
                <w:sz w:val="28"/>
                <w:szCs w:val="28"/>
              </w:rPr>
              <w:t>injillid</w:t>
            </w:r>
            <w:proofErr w:type="spellEnd"/>
            <w:r w:rsidRPr="00411D3A">
              <w:rPr>
                <w:rFonts w:ascii="Garamond" w:hAnsi="Garamond"/>
                <w:sz w:val="28"/>
                <w:szCs w:val="28"/>
              </w:rPr>
              <w:t xml:space="preserve"> as </w:t>
            </w:r>
            <w:proofErr w:type="spellStart"/>
            <w:r w:rsidRPr="00411D3A">
              <w:rPr>
                <w:rFonts w:ascii="Garamond" w:hAnsi="Garamond"/>
                <w:sz w:val="28"/>
                <w:szCs w:val="28"/>
              </w:rPr>
              <w:t>craueeaght</w:t>
            </w:r>
            <w:proofErr w:type="spellEnd"/>
            <w:r w:rsidRPr="00411D3A">
              <w:rPr>
                <w:rFonts w:ascii="Garamond" w:hAnsi="Garamond"/>
                <w:sz w:val="28"/>
                <w:szCs w:val="28"/>
              </w:rPr>
              <w:t xml:space="preserve"> </w:t>
            </w:r>
            <w:proofErr w:type="spellStart"/>
            <w:r w:rsidRPr="00411D3A">
              <w:rPr>
                <w:rFonts w:ascii="Garamond" w:hAnsi="Garamond"/>
                <w:sz w:val="28"/>
                <w:szCs w:val="28"/>
              </w:rPr>
              <w:t>wooar</w:t>
            </w:r>
            <w:proofErr w:type="spellEnd"/>
            <w:r w:rsidRPr="00411D3A">
              <w:rPr>
                <w:rFonts w:ascii="Garamond" w:hAnsi="Garamond"/>
                <w:sz w:val="28"/>
                <w:szCs w:val="28"/>
              </w:rPr>
              <w:t xml:space="preserve">, </w:t>
            </w:r>
            <w:proofErr w:type="spellStart"/>
            <w:r w:rsidRPr="00411D3A">
              <w:rPr>
                <w:rFonts w:ascii="Garamond" w:hAnsi="Garamond"/>
                <w:sz w:val="28"/>
                <w:szCs w:val="28"/>
              </w:rPr>
              <w:t>choud</w:t>
            </w:r>
            <w:proofErr w:type="spellEnd"/>
            <w:r w:rsidRPr="00411D3A">
              <w:rPr>
                <w:rFonts w:ascii="Garamond" w:hAnsi="Garamond"/>
                <w:sz w:val="28"/>
                <w:szCs w:val="28"/>
              </w:rPr>
              <w:t xml:space="preserve"> as </w:t>
            </w:r>
            <w:proofErr w:type="spellStart"/>
            <w:r w:rsidRPr="00411D3A">
              <w:rPr>
                <w:rFonts w:ascii="Garamond" w:hAnsi="Garamond"/>
                <w:sz w:val="28"/>
                <w:szCs w:val="28"/>
              </w:rPr>
              <w:t>t’ow</w:t>
            </w:r>
            <w:proofErr w:type="spellEnd"/>
            <w:r w:rsidRPr="00411D3A">
              <w:rPr>
                <w:rFonts w:ascii="Garamond" w:hAnsi="Garamond"/>
                <w:sz w:val="28"/>
                <w:szCs w:val="28"/>
              </w:rPr>
              <w:t xml:space="preserve"> </w:t>
            </w:r>
            <w:proofErr w:type="spellStart"/>
            <w:r w:rsidRPr="00411D3A">
              <w:rPr>
                <w:rFonts w:ascii="Garamond" w:hAnsi="Garamond"/>
                <w:sz w:val="28"/>
                <w:szCs w:val="28"/>
              </w:rPr>
              <w:t>ayns</w:t>
            </w:r>
            <w:proofErr w:type="spellEnd"/>
            <w:r w:rsidRPr="00411D3A">
              <w:rPr>
                <w:rFonts w:ascii="Garamond" w:hAnsi="Garamond"/>
                <w:sz w:val="28"/>
                <w:szCs w:val="28"/>
              </w:rPr>
              <w:t xml:space="preserve"> </w:t>
            </w:r>
            <w:proofErr w:type="spellStart"/>
            <w:r w:rsidRPr="00411D3A">
              <w:rPr>
                <w:rFonts w:ascii="Garamond" w:hAnsi="Garamond"/>
                <w:sz w:val="28"/>
                <w:szCs w:val="28"/>
              </w:rPr>
              <w:t>Thie</w:t>
            </w:r>
            <w:proofErr w:type="spellEnd"/>
            <w:r w:rsidRPr="00411D3A">
              <w:rPr>
                <w:rFonts w:ascii="Garamond" w:hAnsi="Garamond"/>
                <w:sz w:val="28"/>
                <w:szCs w:val="28"/>
              </w:rPr>
              <w:t xml:space="preserve"> Yee as </w:t>
            </w:r>
            <w:proofErr w:type="spellStart"/>
            <w:r w:rsidRPr="00411D3A">
              <w:rPr>
                <w:rFonts w:ascii="Garamond" w:hAnsi="Garamond"/>
                <w:sz w:val="28"/>
                <w:szCs w:val="28"/>
              </w:rPr>
              <w:t>ayns</w:t>
            </w:r>
            <w:proofErr w:type="spellEnd"/>
            <w:r w:rsidRPr="00411D3A">
              <w:rPr>
                <w:rFonts w:ascii="Garamond" w:hAnsi="Garamond"/>
                <w:sz w:val="28"/>
                <w:szCs w:val="28"/>
              </w:rPr>
              <w:t xml:space="preserve"> </w:t>
            </w:r>
            <w:proofErr w:type="spellStart"/>
            <w:r w:rsidRPr="00411D3A">
              <w:rPr>
                <w:rFonts w:ascii="Garamond" w:hAnsi="Garamond"/>
                <w:sz w:val="28"/>
                <w:szCs w:val="28"/>
              </w:rPr>
              <w:t>yn</w:t>
            </w:r>
            <w:proofErr w:type="spellEnd"/>
            <w:r w:rsidRPr="00411D3A">
              <w:rPr>
                <w:rFonts w:ascii="Garamond" w:hAnsi="Garamond"/>
                <w:sz w:val="28"/>
                <w:szCs w:val="28"/>
              </w:rPr>
              <w:t xml:space="preserve"> </w:t>
            </w:r>
            <w:proofErr w:type="spellStart"/>
            <w:r w:rsidRPr="00411D3A">
              <w:rPr>
                <w:rFonts w:ascii="Garamond" w:hAnsi="Garamond"/>
                <w:sz w:val="28"/>
                <w:szCs w:val="28"/>
              </w:rPr>
              <w:t>e</w:t>
            </w:r>
            <w:r w:rsidR="00411D3A" w:rsidRPr="00411D3A">
              <w:rPr>
                <w:rFonts w:ascii="Garamond" w:hAnsi="Garamond"/>
                <w:sz w:val="28"/>
                <w:szCs w:val="28"/>
              </w:rPr>
              <w:t>a</w:t>
            </w:r>
            <w:r w:rsidRPr="00411D3A">
              <w:rPr>
                <w:rFonts w:ascii="Garamond" w:hAnsi="Garamond"/>
                <w:sz w:val="28"/>
                <w:szCs w:val="28"/>
              </w:rPr>
              <w:t>nish</w:t>
            </w:r>
            <w:proofErr w:type="spellEnd"/>
            <w:r w:rsidRPr="00411D3A">
              <w:rPr>
                <w:rFonts w:ascii="Garamond" w:hAnsi="Garamond"/>
                <w:sz w:val="28"/>
                <w:szCs w:val="28"/>
              </w:rPr>
              <w:t xml:space="preserve"> </w:t>
            </w:r>
            <w:proofErr w:type="spellStart"/>
            <w:r w:rsidRPr="00411D3A">
              <w:rPr>
                <w:rFonts w:ascii="Garamond" w:hAnsi="Garamond"/>
                <w:sz w:val="28"/>
                <w:szCs w:val="28"/>
              </w:rPr>
              <w:t>echey</w:t>
            </w:r>
            <w:proofErr w:type="spellEnd"/>
            <w:r w:rsidRPr="00411D3A">
              <w:rPr>
                <w:rFonts w:ascii="Garamond" w:hAnsi="Garamond"/>
                <w:sz w:val="28"/>
                <w:szCs w:val="28"/>
              </w:rPr>
              <w:t xml:space="preserve"> ; son </w:t>
            </w:r>
            <w:proofErr w:type="spellStart"/>
            <w:r w:rsidRPr="00411D3A">
              <w:rPr>
                <w:rFonts w:ascii="Garamond" w:hAnsi="Garamond"/>
                <w:sz w:val="28"/>
                <w:szCs w:val="28"/>
              </w:rPr>
              <w:t>tra</w:t>
            </w:r>
            <w:proofErr w:type="spellEnd"/>
            <w:r w:rsidRPr="00411D3A">
              <w:rPr>
                <w:rFonts w:ascii="Garamond" w:hAnsi="Garamond"/>
                <w:sz w:val="28"/>
                <w:szCs w:val="28"/>
              </w:rPr>
              <w:t xml:space="preserve"> </w:t>
            </w:r>
            <w:proofErr w:type="spellStart"/>
            <w:r w:rsidRPr="00411D3A">
              <w:rPr>
                <w:rFonts w:ascii="Garamond" w:hAnsi="Garamond"/>
                <w:sz w:val="28"/>
                <w:szCs w:val="28"/>
              </w:rPr>
              <w:t>lishagh</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oo</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ve</w:t>
            </w:r>
            <w:proofErr w:type="spellEnd"/>
            <w:r w:rsidR="00411D3A" w:rsidRPr="00411D3A">
              <w:rPr>
                <w:rFonts w:ascii="Garamond" w:hAnsi="Garamond"/>
                <w:sz w:val="28"/>
                <w:szCs w:val="28"/>
              </w:rPr>
              <w:t xml:space="preserve"> er </w:t>
            </w:r>
            <w:proofErr w:type="spellStart"/>
            <w:r w:rsidR="00411D3A" w:rsidRPr="00411D3A">
              <w:rPr>
                <w:rFonts w:ascii="Garamond" w:hAnsi="Garamond"/>
                <w:sz w:val="28"/>
                <w:szCs w:val="28"/>
              </w:rPr>
              <w:t>dty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ghlioonyn</w:t>
            </w:r>
            <w:proofErr w:type="spellEnd"/>
            <w:r w:rsidRPr="00411D3A">
              <w:rPr>
                <w:rFonts w:ascii="Garamond" w:hAnsi="Garamond"/>
                <w:sz w:val="28"/>
                <w:szCs w:val="28"/>
              </w:rPr>
              <w:t xml:space="preserve"> </w:t>
            </w:r>
            <w:proofErr w:type="spellStart"/>
            <w:r w:rsidRPr="00411D3A">
              <w:rPr>
                <w:rFonts w:ascii="Garamond" w:hAnsi="Garamond"/>
                <w:sz w:val="28"/>
                <w:szCs w:val="28"/>
              </w:rPr>
              <w:t>gear</w:t>
            </w:r>
            <w:r w:rsidR="00411D3A" w:rsidRPr="00411D3A">
              <w:rPr>
                <w:rFonts w:ascii="Garamond" w:hAnsi="Garamond"/>
                <w:sz w:val="28"/>
                <w:szCs w:val="28"/>
              </w:rPr>
              <w:t>r</w:t>
            </w:r>
            <w:r w:rsidRPr="00411D3A">
              <w:rPr>
                <w:rFonts w:ascii="Garamond" w:hAnsi="Garamond"/>
                <w:sz w:val="28"/>
                <w:szCs w:val="28"/>
              </w:rPr>
              <w:t>ee</w:t>
            </w:r>
            <w:proofErr w:type="spellEnd"/>
            <w:r w:rsidRPr="00411D3A">
              <w:rPr>
                <w:rFonts w:ascii="Garamond" w:hAnsi="Garamond"/>
                <w:sz w:val="28"/>
                <w:szCs w:val="28"/>
              </w:rPr>
              <w:t xml:space="preserve"> </w:t>
            </w:r>
            <w:proofErr w:type="spellStart"/>
            <w:r w:rsidRPr="00411D3A">
              <w:rPr>
                <w:rFonts w:ascii="Garamond" w:hAnsi="Garamond"/>
                <w:sz w:val="28"/>
                <w:szCs w:val="28"/>
              </w:rPr>
              <w:t>leih</w:t>
            </w:r>
            <w:proofErr w:type="spellEnd"/>
            <w:r w:rsidRPr="00411D3A">
              <w:rPr>
                <w:rFonts w:ascii="Garamond" w:hAnsi="Garamond"/>
                <w:sz w:val="28"/>
                <w:szCs w:val="28"/>
              </w:rPr>
              <w:t xml:space="preserve"> </w:t>
            </w:r>
            <w:proofErr w:type="spellStart"/>
            <w:r w:rsidRPr="00411D3A">
              <w:rPr>
                <w:rFonts w:ascii="Garamond" w:hAnsi="Garamond"/>
                <w:sz w:val="28"/>
                <w:szCs w:val="28"/>
              </w:rPr>
              <w:t>peccaghyn</w:t>
            </w:r>
            <w:proofErr w:type="spellEnd"/>
            <w:r w:rsidRPr="00411D3A">
              <w:rPr>
                <w:rFonts w:ascii="Garamond" w:hAnsi="Garamond"/>
                <w:sz w:val="28"/>
                <w:szCs w:val="28"/>
              </w:rPr>
              <w:t xml:space="preserve"> as </w:t>
            </w:r>
            <w:proofErr w:type="spellStart"/>
            <w:r w:rsidRPr="00411D3A">
              <w:rPr>
                <w:rFonts w:ascii="Garamond" w:hAnsi="Garamond"/>
                <w:sz w:val="28"/>
                <w:szCs w:val="28"/>
              </w:rPr>
              <w:t>bannaghtyn</w:t>
            </w:r>
            <w:proofErr w:type="spellEnd"/>
            <w:r w:rsidRPr="00411D3A">
              <w:rPr>
                <w:rFonts w:ascii="Garamond" w:hAnsi="Garamond"/>
                <w:sz w:val="28"/>
                <w:szCs w:val="28"/>
              </w:rPr>
              <w:t xml:space="preserve"> er </w:t>
            </w:r>
            <w:proofErr w:type="spellStart"/>
            <w:r w:rsidRPr="00411D3A">
              <w:rPr>
                <w:rFonts w:ascii="Garamond" w:hAnsi="Garamond"/>
                <w:sz w:val="28"/>
                <w:szCs w:val="28"/>
              </w:rPr>
              <w:t>Jee</w:t>
            </w:r>
            <w:proofErr w:type="spellEnd"/>
            <w:r w:rsidRPr="00411D3A">
              <w:rPr>
                <w:rFonts w:ascii="Garamond" w:hAnsi="Garamond"/>
                <w:sz w:val="28"/>
                <w:szCs w:val="28"/>
              </w:rPr>
              <w:t xml:space="preserve">,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ve</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w:t>
            </w:r>
            <w:proofErr w:type="spellStart"/>
            <w:r w:rsidRPr="00411D3A">
              <w:rPr>
                <w:rFonts w:ascii="Garamond" w:hAnsi="Garamond"/>
                <w:sz w:val="28"/>
                <w:szCs w:val="28"/>
              </w:rPr>
              <w:t>hassoo</w:t>
            </w:r>
            <w:proofErr w:type="spellEnd"/>
            <w:r w:rsidRPr="00411D3A">
              <w:rPr>
                <w:rFonts w:ascii="Garamond" w:hAnsi="Garamond"/>
                <w:sz w:val="28"/>
                <w:szCs w:val="28"/>
              </w:rPr>
              <w:t xml:space="preserve"> </w:t>
            </w:r>
            <w:r w:rsidR="0053696B">
              <w:rPr>
                <w:rFonts w:ascii="Garamond" w:hAnsi="Garamond"/>
                <w:sz w:val="28"/>
                <w:szCs w:val="28"/>
              </w:rPr>
              <w:t xml:space="preserve">cur </w:t>
            </w:r>
            <w:proofErr w:type="spellStart"/>
            <w:r w:rsidRPr="00411D3A">
              <w:rPr>
                <w:rFonts w:ascii="Garamond" w:hAnsi="Garamond"/>
                <w:sz w:val="28"/>
                <w:szCs w:val="28"/>
              </w:rPr>
              <w:t>molley</w:t>
            </w:r>
            <w:proofErr w:type="spellEnd"/>
            <w:r w:rsidRPr="00411D3A">
              <w:rPr>
                <w:rFonts w:ascii="Garamond" w:hAnsi="Garamond"/>
                <w:sz w:val="28"/>
                <w:szCs w:val="28"/>
              </w:rPr>
              <w:t xml:space="preserve"> </w:t>
            </w:r>
            <w:proofErr w:type="spellStart"/>
            <w:r w:rsidRPr="00411D3A">
              <w:rPr>
                <w:rFonts w:ascii="Garamond" w:hAnsi="Garamond"/>
                <w:sz w:val="28"/>
                <w:szCs w:val="28"/>
              </w:rPr>
              <w:t>dasyn</w:t>
            </w:r>
            <w:proofErr w:type="spellEnd"/>
            <w:r w:rsidRPr="00411D3A">
              <w:rPr>
                <w:rFonts w:ascii="Garamond" w:hAnsi="Garamond"/>
                <w:sz w:val="28"/>
                <w:szCs w:val="28"/>
              </w:rPr>
              <w:t xml:space="preserve"> ren </w:t>
            </w:r>
            <w:proofErr w:type="spellStart"/>
            <w:r w:rsidRPr="00411D3A">
              <w:rPr>
                <w:rFonts w:ascii="Garamond" w:hAnsi="Garamond"/>
                <w:sz w:val="28"/>
                <w:szCs w:val="28"/>
              </w:rPr>
              <w:t>Niau</w:t>
            </w:r>
            <w:proofErr w:type="spellEnd"/>
            <w:r w:rsidRPr="00411D3A">
              <w:rPr>
                <w:rFonts w:ascii="Garamond" w:hAnsi="Garamond"/>
                <w:sz w:val="28"/>
                <w:szCs w:val="28"/>
              </w:rPr>
              <w:t xml:space="preserve"> as </w:t>
            </w:r>
            <w:proofErr w:type="spellStart"/>
            <w:r w:rsidR="00411D3A" w:rsidRPr="00411D3A">
              <w:rPr>
                <w:rFonts w:ascii="Garamond" w:hAnsi="Garamond"/>
                <w:sz w:val="28"/>
                <w:szCs w:val="28"/>
              </w:rPr>
              <w:t>Talloo</w:t>
            </w:r>
            <w:proofErr w:type="spellEnd"/>
            <w:r w:rsidR="00411D3A" w:rsidRPr="00411D3A">
              <w:rPr>
                <w:rFonts w:ascii="Garamond" w:hAnsi="Garamond"/>
                <w:sz w:val="28"/>
                <w:szCs w:val="28"/>
              </w:rPr>
              <w:t xml:space="preserve"> </w:t>
            </w:r>
            <w:r w:rsidRPr="00411D3A">
              <w:rPr>
                <w:rFonts w:ascii="Garamond" w:hAnsi="Garamond"/>
                <w:sz w:val="28"/>
                <w:szCs w:val="28"/>
              </w:rPr>
              <w:t xml:space="preserve">y </w:t>
            </w:r>
            <w:proofErr w:type="spellStart"/>
            <w:r w:rsidRPr="00411D3A">
              <w:rPr>
                <w:rFonts w:ascii="Garamond" w:hAnsi="Garamond"/>
                <w:sz w:val="28"/>
                <w:szCs w:val="28"/>
              </w:rPr>
              <w:t>chroo</w:t>
            </w:r>
            <w:proofErr w:type="spellEnd"/>
            <w:r w:rsidRPr="00411D3A">
              <w:rPr>
                <w:rFonts w:ascii="Garamond" w:hAnsi="Garamond"/>
                <w:sz w:val="28"/>
                <w:szCs w:val="28"/>
              </w:rPr>
              <w:t xml:space="preserve">, </w:t>
            </w:r>
            <w:proofErr w:type="spellStart"/>
            <w:r w:rsidRPr="00411D3A">
              <w:rPr>
                <w:rFonts w:ascii="Garamond" w:hAnsi="Garamond"/>
                <w:sz w:val="28"/>
                <w:szCs w:val="28"/>
              </w:rPr>
              <w:t>ayn</w:t>
            </w:r>
            <w:r w:rsidR="0053696B">
              <w:rPr>
                <w:rFonts w:ascii="Garamond" w:hAnsi="Garamond"/>
                <w:sz w:val="28"/>
                <w:szCs w:val="28"/>
              </w:rPr>
              <w:t>s</w:t>
            </w:r>
            <w:proofErr w:type="spellEnd"/>
            <w:r w:rsidR="0053696B">
              <w:rPr>
                <w:rFonts w:ascii="Garamond" w:hAnsi="Garamond"/>
                <w:sz w:val="28"/>
                <w:szCs w:val="28"/>
              </w:rPr>
              <w:t xml:space="preserve"> </w:t>
            </w:r>
            <w:proofErr w:type="spellStart"/>
            <w:r w:rsidR="0053696B">
              <w:rPr>
                <w:rFonts w:ascii="Garamond" w:hAnsi="Garamond"/>
                <w:sz w:val="28"/>
                <w:szCs w:val="28"/>
              </w:rPr>
              <w:t>ynnyd</w:t>
            </w:r>
            <w:proofErr w:type="spellEnd"/>
            <w:r w:rsidR="0053696B">
              <w:rPr>
                <w:rFonts w:ascii="Garamond" w:hAnsi="Garamond"/>
                <w:sz w:val="28"/>
                <w:szCs w:val="28"/>
              </w:rPr>
              <w:t xml:space="preserve"> </w:t>
            </w:r>
            <w:proofErr w:type="spellStart"/>
            <w:r w:rsidR="0053696B">
              <w:rPr>
                <w:rFonts w:ascii="Garamond" w:hAnsi="Garamond"/>
                <w:sz w:val="28"/>
                <w:szCs w:val="28"/>
              </w:rPr>
              <w:t>shoh</w:t>
            </w:r>
            <w:proofErr w:type="spellEnd"/>
            <w:r w:rsidR="0053696B">
              <w:rPr>
                <w:rFonts w:ascii="Garamond" w:hAnsi="Garamond"/>
                <w:sz w:val="28"/>
                <w:szCs w:val="28"/>
              </w:rPr>
              <w:t xml:space="preserve"> y </w:t>
            </w:r>
            <w:proofErr w:type="spellStart"/>
            <w:r w:rsidR="0053696B">
              <w:rPr>
                <w:rFonts w:ascii="Garamond" w:hAnsi="Garamond"/>
                <w:sz w:val="28"/>
                <w:szCs w:val="28"/>
              </w:rPr>
              <w:t>yanoo</w:t>
            </w:r>
            <w:proofErr w:type="spellEnd"/>
            <w:r w:rsidR="0053696B">
              <w:rPr>
                <w:rFonts w:ascii="Garamond" w:hAnsi="Garamond"/>
                <w:sz w:val="28"/>
                <w:szCs w:val="28"/>
              </w:rPr>
              <w:t xml:space="preserve">, my </w:t>
            </w:r>
            <w:proofErr w:type="spellStart"/>
            <w:r w:rsidR="0053696B">
              <w:rPr>
                <w:rFonts w:ascii="Garamond" w:hAnsi="Garamond"/>
                <w:sz w:val="28"/>
                <w:szCs w:val="28"/>
              </w:rPr>
              <w:t>t’ow</w:t>
            </w:r>
            <w:proofErr w:type="spellEnd"/>
            <w:r w:rsidR="0053696B">
              <w:rPr>
                <w:rFonts w:ascii="Garamond" w:hAnsi="Garamond"/>
                <w:sz w:val="28"/>
                <w:szCs w:val="28"/>
              </w:rPr>
              <w:t xml:space="preserve"> </w:t>
            </w:r>
            <w:proofErr w:type="spellStart"/>
            <w:r w:rsidR="0053696B">
              <w:rPr>
                <w:rFonts w:ascii="Garamond" w:hAnsi="Garamond"/>
                <w:sz w:val="28"/>
                <w:szCs w:val="28"/>
              </w:rPr>
              <w:t>d</w:t>
            </w:r>
            <w:r w:rsidRPr="00411D3A">
              <w:rPr>
                <w:rFonts w:ascii="Garamond" w:hAnsi="Garamond"/>
                <w:sz w:val="28"/>
                <w:szCs w:val="28"/>
              </w:rPr>
              <w:t>y</w:t>
            </w:r>
            <w:proofErr w:type="spellEnd"/>
            <w:r w:rsidRPr="00411D3A">
              <w:rPr>
                <w:rFonts w:ascii="Garamond" w:hAnsi="Garamond"/>
                <w:sz w:val="28"/>
                <w:szCs w:val="28"/>
              </w:rPr>
              <w:t xml:space="preserve"> </w:t>
            </w:r>
            <w:proofErr w:type="spellStart"/>
            <w:r w:rsidRPr="00411D3A">
              <w:rPr>
                <w:rFonts w:ascii="Garamond" w:hAnsi="Garamond"/>
                <w:sz w:val="28"/>
                <w:szCs w:val="28"/>
              </w:rPr>
              <w:t>hoie</w:t>
            </w:r>
            <w:proofErr w:type="spellEnd"/>
            <w:r w:rsidRPr="00411D3A">
              <w:rPr>
                <w:rFonts w:ascii="Garamond" w:hAnsi="Garamond"/>
                <w:sz w:val="28"/>
                <w:szCs w:val="28"/>
              </w:rPr>
              <w:t xml:space="preserve"> as </w:t>
            </w:r>
            <w:proofErr w:type="spellStart"/>
            <w:r w:rsidRPr="00411D3A">
              <w:rPr>
                <w:rFonts w:ascii="Garamond" w:hAnsi="Garamond"/>
                <w:sz w:val="28"/>
                <w:szCs w:val="28"/>
              </w:rPr>
              <w:t>cadley</w:t>
            </w:r>
            <w:proofErr w:type="spellEnd"/>
            <w:r w:rsidRPr="00411D3A">
              <w:rPr>
                <w:rFonts w:ascii="Garamond" w:hAnsi="Garamond"/>
                <w:sz w:val="28"/>
                <w:szCs w:val="28"/>
              </w:rPr>
              <w:t xml:space="preserve"> er</w:t>
            </w:r>
            <w:r w:rsidR="00411D3A" w:rsidRPr="00411D3A">
              <w:rPr>
                <w:rFonts w:ascii="Garamond" w:hAnsi="Garamond"/>
                <w:sz w:val="28"/>
                <w:szCs w:val="28"/>
              </w:rPr>
              <w:t xml:space="preserve"> </w:t>
            </w:r>
            <w:proofErr w:type="spellStart"/>
            <w:r w:rsidRPr="00411D3A">
              <w:rPr>
                <w:rFonts w:ascii="Garamond" w:hAnsi="Garamond"/>
                <w:sz w:val="28"/>
                <w:szCs w:val="28"/>
              </w:rPr>
              <w:t>sool</w:t>
            </w:r>
            <w:proofErr w:type="spellEnd"/>
            <w:r w:rsidRPr="00411D3A">
              <w:rPr>
                <w:rFonts w:ascii="Garamond" w:hAnsi="Garamond"/>
                <w:sz w:val="28"/>
                <w:szCs w:val="28"/>
              </w:rPr>
              <w:t xml:space="preserve"> </w:t>
            </w:r>
            <w:proofErr w:type="spellStart"/>
            <w:r w:rsidRPr="00411D3A">
              <w:rPr>
                <w:rFonts w:ascii="Garamond" w:hAnsi="Garamond"/>
                <w:sz w:val="28"/>
                <w:szCs w:val="28"/>
              </w:rPr>
              <w:t>yn</w:t>
            </w:r>
            <w:proofErr w:type="spellEnd"/>
            <w:r w:rsidRPr="00411D3A">
              <w:rPr>
                <w:rFonts w:ascii="Garamond" w:hAnsi="Garamond"/>
                <w:sz w:val="28"/>
                <w:szCs w:val="28"/>
              </w:rPr>
              <w:t xml:space="preserve"> </w:t>
            </w:r>
            <w:proofErr w:type="spellStart"/>
            <w:r w:rsidRPr="00411D3A">
              <w:rPr>
                <w:rFonts w:ascii="Garamond" w:hAnsi="Garamond"/>
                <w:sz w:val="28"/>
                <w:szCs w:val="28"/>
              </w:rPr>
              <w:t>earish</w:t>
            </w:r>
            <w:proofErr w:type="spellEnd"/>
            <w:r w:rsidRPr="00411D3A">
              <w:rPr>
                <w:rFonts w:ascii="Garamond" w:hAnsi="Garamond"/>
                <w:sz w:val="28"/>
                <w:szCs w:val="28"/>
              </w:rPr>
              <w:t xml:space="preserve">, </w:t>
            </w:r>
            <w:proofErr w:type="spellStart"/>
            <w:r w:rsidRPr="00411D3A">
              <w:rPr>
                <w:rFonts w:ascii="Garamond" w:hAnsi="Garamond"/>
                <w:sz w:val="28"/>
                <w:szCs w:val="28"/>
              </w:rPr>
              <w:t>ny</w:t>
            </w:r>
            <w:proofErr w:type="spellEnd"/>
            <w:r w:rsidRPr="00411D3A">
              <w:rPr>
                <w:rFonts w:ascii="Garamond" w:hAnsi="Garamond"/>
                <w:sz w:val="28"/>
                <w:szCs w:val="28"/>
              </w:rPr>
              <w:t xml:space="preserve"> </w:t>
            </w:r>
            <w:proofErr w:type="spellStart"/>
            <w:r w:rsidRPr="00411D3A">
              <w:rPr>
                <w:rFonts w:ascii="Garamond" w:hAnsi="Garamond"/>
                <w:sz w:val="28"/>
                <w:szCs w:val="28"/>
              </w:rPr>
              <w:t>dy</w:t>
            </w:r>
            <w:proofErr w:type="spellEnd"/>
            <w:r w:rsidRPr="00411D3A">
              <w:rPr>
                <w:rFonts w:ascii="Garamond" w:hAnsi="Garamond"/>
                <w:sz w:val="28"/>
                <w:szCs w:val="28"/>
              </w:rPr>
              <w:t xml:space="preserve"> mee-</w:t>
            </w:r>
            <w:proofErr w:type="spellStart"/>
            <w:r w:rsidRPr="00411D3A">
              <w:rPr>
                <w:rFonts w:ascii="Garamond" w:hAnsi="Garamond"/>
                <w:sz w:val="28"/>
                <w:szCs w:val="28"/>
              </w:rPr>
              <w:t>rioosagh</w:t>
            </w:r>
            <w:proofErr w:type="spellEnd"/>
            <w:r w:rsidRPr="00411D3A">
              <w:rPr>
                <w:rFonts w:ascii="Garamond" w:hAnsi="Garamond"/>
                <w:sz w:val="28"/>
                <w:szCs w:val="28"/>
              </w:rPr>
              <w:t xml:space="preserve"> </w:t>
            </w:r>
            <w:proofErr w:type="spellStart"/>
            <w:r w:rsidRPr="00411D3A">
              <w:rPr>
                <w:rFonts w:ascii="Garamond" w:hAnsi="Garamond"/>
                <w:sz w:val="28"/>
                <w:szCs w:val="28"/>
              </w:rPr>
              <w:t>jeaghyn</w:t>
            </w:r>
            <w:proofErr w:type="spellEnd"/>
            <w:r w:rsidRPr="00411D3A">
              <w:rPr>
                <w:rFonts w:ascii="Garamond" w:hAnsi="Garamond"/>
                <w:sz w:val="28"/>
                <w:szCs w:val="28"/>
              </w:rPr>
              <w:t xml:space="preserve"> as </w:t>
            </w:r>
            <w:proofErr w:type="spellStart"/>
            <w:r w:rsidRPr="00411D3A">
              <w:rPr>
                <w:rFonts w:ascii="Garamond" w:hAnsi="Garamond"/>
                <w:sz w:val="28"/>
                <w:szCs w:val="28"/>
              </w:rPr>
              <w:t>smooinaght</w:t>
            </w:r>
            <w:proofErr w:type="spellEnd"/>
            <w:r w:rsidRPr="00411D3A">
              <w:rPr>
                <w:rFonts w:ascii="Garamond" w:hAnsi="Garamond"/>
                <w:sz w:val="28"/>
                <w:szCs w:val="28"/>
              </w:rPr>
              <w:t xml:space="preserve"> er </w:t>
            </w:r>
            <w:proofErr w:type="spellStart"/>
            <w:r w:rsidRPr="00411D3A">
              <w:rPr>
                <w:rFonts w:ascii="Garamond" w:hAnsi="Garamond"/>
                <w:sz w:val="28"/>
                <w:szCs w:val="28"/>
              </w:rPr>
              <w:t>obbraghyn</w:t>
            </w:r>
            <w:proofErr w:type="spellEnd"/>
            <w:r w:rsidRPr="00411D3A">
              <w:rPr>
                <w:rFonts w:ascii="Garamond" w:hAnsi="Garamond"/>
                <w:sz w:val="28"/>
                <w:szCs w:val="28"/>
              </w:rPr>
              <w:t xml:space="preserve"> </w:t>
            </w:r>
            <w:proofErr w:type="spellStart"/>
            <w:r w:rsidRPr="00411D3A">
              <w:rPr>
                <w:rFonts w:ascii="Garamond" w:hAnsi="Garamond"/>
                <w:sz w:val="28"/>
                <w:szCs w:val="28"/>
              </w:rPr>
              <w:t>elley</w:t>
            </w:r>
            <w:proofErr w:type="spellEnd"/>
            <w:r w:rsidRPr="00411D3A">
              <w:rPr>
                <w:rFonts w:ascii="Garamond" w:hAnsi="Garamond"/>
                <w:sz w:val="28"/>
                <w:szCs w:val="28"/>
              </w:rPr>
              <w:t xml:space="preserve">, </w:t>
            </w:r>
            <w:proofErr w:type="spellStart"/>
            <w:r w:rsidRPr="00411D3A">
              <w:rPr>
                <w:rFonts w:ascii="Garamond" w:hAnsi="Garamond"/>
                <w:sz w:val="28"/>
                <w:szCs w:val="28"/>
              </w:rPr>
              <w:t>eisht</w:t>
            </w:r>
            <w:proofErr w:type="spellEnd"/>
            <w:r w:rsidRPr="00411D3A">
              <w:rPr>
                <w:rFonts w:ascii="Garamond" w:hAnsi="Garamond"/>
                <w:sz w:val="28"/>
                <w:szCs w:val="28"/>
              </w:rPr>
              <w:t xml:space="preserve"> nee </w:t>
            </w:r>
            <w:proofErr w:type="spellStart"/>
            <w:r w:rsidRPr="00411D3A">
              <w:rPr>
                <w:rFonts w:ascii="Garamond" w:hAnsi="Garamond"/>
                <w:sz w:val="28"/>
                <w:szCs w:val="28"/>
              </w:rPr>
              <w:t>oo</w:t>
            </w:r>
            <w:proofErr w:type="spellEnd"/>
            <w:r w:rsidRPr="00411D3A">
              <w:rPr>
                <w:rFonts w:ascii="Garamond" w:hAnsi="Garamond"/>
                <w:sz w:val="28"/>
                <w:szCs w:val="28"/>
              </w:rPr>
              <w:t xml:space="preserve"> </w:t>
            </w:r>
            <w:proofErr w:type="spellStart"/>
            <w:r w:rsidRPr="00411D3A">
              <w:rPr>
                <w:rFonts w:ascii="Garamond" w:hAnsi="Garamond"/>
                <w:sz w:val="28"/>
                <w:szCs w:val="28"/>
              </w:rPr>
              <w:t>chyndaa</w:t>
            </w:r>
            <w:proofErr w:type="spellEnd"/>
            <w:r w:rsidRPr="00411D3A">
              <w:rPr>
                <w:rFonts w:ascii="Garamond" w:hAnsi="Garamond"/>
                <w:sz w:val="28"/>
                <w:szCs w:val="28"/>
              </w:rPr>
              <w:t xml:space="preserve"> </w:t>
            </w:r>
            <w:proofErr w:type="spellStart"/>
            <w:r w:rsidRPr="00411D3A">
              <w:rPr>
                <w:rFonts w:ascii="Garamond" w:hAnsi="Garamond"/>
                <w:sz w:val="28"/>
                <w:szCs w:val="28"/>
              </w:rPr>
              <w:t>veih</w:t>
            </w:r>
            <w:proofErr w:type="spellEnd"/>
            <w:r w:rsidRPr="00411D3A">
              <w:rPr>
                <w:rFonts w:ascii="Garamond" w:hAnsi="Garamond"/>
                <w:sz w:val="28"/>
                <w:szCs w:val="28"/>
              </w:rPr>
              <w:t xml:space="preserve"> </w:t>
            </w:r>
            <w:proofErr w:type="spellStart"/>
            <w:r w:rsidRPr="00411D3A">
              <w:rPr>
                <w:rFonts w:ascii="Garamond" w:hAnsi="Garamond"/>
                <w:sz w:val="28"/>
                <w:szCs w:val="28"/>
              </w:rPr>
              <w:t>Thie</w:t>
            </w:r>
            <w:proofErr w:type="spellEnd"/>
            <w:r w:rsidRPr="00411D3A">
              <w:rPr>
                <w:rFonts w:ascii="Garamond" w:hAnsi="Garamond"/>
                <w:sz w:val="28"/>
                <w:szCs w:val="28"/>
              </w:rPr>
              <w:t xml:space="preserve"> Yee </w:t>
            </w:r>
            <w:proofErr w:type="spellStart"/>
            <w:r w:rsidRPr="00411D3A">
              <w:rPr>
                <w:rFonts w:ascii="Garamond" w:hAnsi="Garamond"/>
                <w:sz w:val="28"/>
                <w:szCs w:val="28"/>
              </w:rPr>
              <w:t>lesh</w:t>
            </w:r>
            <w:proofErr w:type="spellEnd"/>
            <w:r w:rsidRPr="00411D3A">
              <w:rPr>
                <w:rFonts w:ascii="Garamond" w:hAnsi="Garamond"/>
                <w:sz w:val="28"/>
                <w:szCs w:val="28"/>
              </w:rPr>
              <w:t xml:space="preserve"> </w:t>
            </w:r>
            <w:proofErr w:type="spellStart"/>
            <w:r w:rsidR="00411D3A" w:rsidRPr="00411D3A">
              <w:rPr>
                <w:rFonts w:ascii="Garamond" w:hAnsi="Garamond"/>
                <w:sz w:val="28"/>
                <w:szCs w:val="28"/>
              </w:rPr>
              <w:t>Mollaght</w:t>
            </w:r>
            <w:proofErr w:type="spellEnd"/>
            <w:r w:rsidRPr="00411D3A">
              <w:rPr>
                <w:rFonts w:ascii="Garamond" w:hAnsi="Garamond"/>
                <w:sz w:val="28"/>
                <w:szCs w:val="28"/>
              </w:rPr>
              <w:t xml:space="preserve"> as cha nee </w:t>
            </w:r>
            <w:proofErr w:type="spellStart"/>
            <w:r w:rsidRPr="00411D3A">
              <w:rPr>
                <w:rFonts w:ascii="Garamond" w:hAnsi="Garamond"/>
                <w:sz w:val="28"/>
                <w:szCs w:val="28"/>
              </w:rPr>
              <w:t>lesh</w:t>
            </w:r>
            <w:proofErr w:type="spellEnd"/>
            <w:r w:rsidRPr="00411D3A">
              <w:rPr>
                <w:rFonts w:ascii="Garamond" w:hAnsi="Garamond"/>
                <w:sz w:val="28"/>
                <w:szCs w:val="28"/>
              </w:rPr>
              <w:t xml:space="preserve"> </w:t>
            </w:r>
            <w:proofErr w:type="spellStart"/>
            <w:r w:rsidRPr="00411D3A">
              <w:rPr>
                <w:rFonts w:ascii="Garamond" w:hAnsi="Garamond"/>
                <w:sz w:val="28"/>
                <w:szCs w:val="28"/>
              </w:rPr>
              <w:t>Bannaght</w:t>
            </w:r>
            <w:proofErr w:type="spellEnd"/>
            <w:r w:rsidRPr="00411D3A">
              <w:rPr>
                <w:rFonts w:ascii="Garamond" w:hAnsi="Garamond"/>
                <w:sz w:val="28"/>
                <w:szCs w:val="28"/>
              </w:rPr>
              <w:t xml:space="preserve">. </w:t>
            </w:r>
          </w:p>
        </w:tc>
        <w:tc>
          <w:tcPr>
            <w:tcW w:w="0" w:type="auto"/>
            <w:tcBorders>
              <w:top w:val="nil"/>
              <w:left w:val="nil"/>
              <w:bottom w:val="nil"/>
              <w:right w:val="nil"/>
            </w:tcBorders>
          </w:tcPr>
          <w:p w14:paraId="39FB7B89" w14:textId="77777777" w:rsidR="00AD375A" w:rsidRPr="00411D3A" w:rsidRDefault="00AD375A" w:rsidP="00DB60C3">
            <w:pPr>
              <w:pStyle w:val="ListParagraph"/>
              <w:ind w:left="0" w:firstLine="227"/>
              <w:contextualSpacing w:val="0"/>
              <w:jc w:val="both"/>
              <w:rPr>
                <w:rFonts w:ascii="Garamond" w:hAnsi="Garamond" w:cs="GlyphLessFont"/>
                <w:i/>
                <w:sz w:val="28"/>
                <w:szCs w:val="28"/>
              </w:rPr>
            </w:pPr>
            <w:r w:rsidRPr="00411D3A">
              <w:rPr>
                <w:rFonts w:ascii="Garamond" w:hAnsi="Garamond" w:cs="GlyphLessFont"/>
                <w:i/>
                <w:sz w:val="28"/>
                <w:szCs w:val="28"/>
              </w:rPr>
              <w:t xml:space="preserve">And be sure to behave </w:t>
            </w:r>
            <w:proofErr w:type="spellStart"/>
            <w:r w:rsidRPr="00411D3A">
              <w:rPr>
                <w:rFonts w:ascii="Garamond" w:hAnsi="Garamond" w:cs="GlyphLessFont"/>
                <w:i/>
                <w:sz w:val="28"/>
                <w:szCs w:val="28"/>
              </w:rPr>
              <w:t>your self</w:t>
            </w:r>
            <w:proofErr w:type="spellEnd"/>
            <w:r w:rsidRPr="00411D3A">
              <w:rPr>
                <w:rFonts w:ascii="Garamond" w:hAnsi="Garamond" w:cs="GlyphLessFont"/>
                <w:i/>
                <w:sz w:val="28"/>
                <w:szCs w:val="28"/>
              </w:rPr>
              <w:t xml:space="preserve"> with great Reverence and Devotion, while you are in the House and Presence of God</w:t>
            </w:r>
            <w:r w:rsidRPr="00411D3A">
              <w:rPr>
                <w:rFonts w:ascii="Garamond" w:hAnsi="Garamond" w:cs="GlyphLessFont"/>
                <w:sz w:val="28"/>
                <w:szCs w:val="28"/>
              </w:rPr>
              <w:t> ;</w:t>
            </w:r>
            <w:r w:rsidRPr="00411D3A">
              <w:rPr>
                <w:rFonts w:ascii="Garamond" w:hAnsi="Garamond" w:cs="GlyphLessFont"/>
                <w:i/>
                <w:sz w:val="28"/>
                <w:szCs w:val="28"/>
              </w:rPr>
              <w:t xml:space="preserve"> for if when you should be on your Knees, asking God’s Pardon and Blessings, or standing to Praise the Creator of Heaven and Earth, if instead of doing so, you sit and sleep away the time, or carelessly gaze and think of other Matters, then will you return from God’s House with a Curse, and not with a Blessing.</w:t>
            </w:r>
          </w:p>
        </w:tc>
      </w:tr>
      <w:tr w:rsidR="00EB031B" w:rsidRPr="00C8219A" w14:paraId="35A740B6"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5E46755A" w14:textId="77777777" w:rsidR="00C8219A" w:rsidRPr="00411D3A" w:rsidRDefault="0053696B" w:rsidP="00DB60C3">
            <w:pPr>
              <w:pStyle w:val="CM18"/>
              <w:widowControl/>
              <w:ind w:firstLine="227"/>
              <w:jc w:val="both"/>
              <w:rPr>
                <w:rFonts w:ascii="Garamond" w:hAnsi="Garamond"/>
                <w:sz w:val="28"/>
                <w:szCs w:val="28"/>
              </w:rPr>
            </w:pPr>
            <w:r>
              <w:rPr>
                <w:rFonts w:ascii="Garamond" w:hAnsi="Garamond"/>
                <w:sz w:val="28"/>
                <w:szCs w:val="28"/>
              </w:rPr>
              <w:t xml:space="preserve">[13] </w:t>
            </w:r>
            <w:r w:rsidR="00411D3A" w:rsidRPr="00411D3A">
              <w:rPr>
                <w:rFonts w:ascii="Garamond" w:hAnsi="Garamond"/>
                <w:sz w:val="28"/>
                <w:szCs w:val="28"/>
              </w:rPr>
              <w:t xml:space="preserve">As </w:t>
            </w:r>
            <w:proofErr w:type="spellStart"/>
            <w:r w:rsidR="00411D3A" w:rsidRPr="00411D3A">
              <w:rPr>
                <w:rFonts w:ascii="Garamond" w:hAnsi="Garamond"/>
                <w:sz w:val="28"/>
                <w:szCs w:val="28"/>
              </w:rPr>
              <w:t>ny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yei</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adsyn</w:t>
            </w:r>
            <w:proofErr w:type="spellEnd"/>
            <w:r w:rsidR="00411D3A" w:rsidRPr="00411D3A">
              <w:rPr>
                <w:rFonts w:ascii="Garamond" w:hAnsi="Garamond"/>
                <w:sz w:val="28"/>
                <w:szCs w:val="28"/>
              </w:rPr>
              <w:t xml:space="preserve"> share ta </w:t>
            </w:r>
            <w:proofErr w:type="spellStart"/>
            <w:r w:rsidR="00411D3A" w:rsidRPr="00411D3A">
              <w:rPr>
                <w:rFonts w:ascii="Garamond" w:hAnsi="Garamond"/>
                <w:sz w:val="28"/>
                <w:szCs w:val="28"/>
              </w:rPr>
              <w:t>ny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vud</w:t>
            </w:r>
            <w:proofErr w:type="spellEnd"/>
            <w:r w:rsidR="00411D3A" w:rsidRPr="00411D3A">
              <w:rPr>
                <w:rFonts w:ascii="Garamond" w:hAnsi="Garamond"/>
                <w:sz w:val="28"/>
                <w:szCs w:val="28"/>
              </w:rPr>
              <w:t xml:space="preserve"> ain, </w:t>
            </w:r>
            <w:proofErr w:type="spellStart"/>
            <w:r w:rsidR="00411D3A" w:rsidRPr="00411D3A">
              <w:rPr>
                <w:rFonts w:ascii="Garamond" w:hAnsi="Garamond"/>
                <w:sz w:val="28"/>
                <w:szCs w:val="28"/>
              </w:rPr>
              <w:t>lurg</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ooilley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nyn</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giarrail</w:t>
            </w:r>
            <w:proofErr w:type="spellEnd"/>
            <w:r w:rsidR="00411D3A" w:rsidRPr="00411D3A">
              <w:rPr>
                <w:rFonts w:ascii="Garamond" w:hAnsi="Garamond"/>
                <w:sz w:val="28"/>
                <w:szCs w:val="28"/>
              </w:rPr>
              <w:t xml:space="preserve"> ta </w:t>
            </w:r>
            <w:proofErr w:type="spellStart"/>
            <w:r w:rsidR="00411D3A" w:rsidRPr="00411D3A">
              <w:rPr>
                <w:rFonts w:ascii="Garamond" w:hAnsi="Garamond"/>
                <w:sz w:val="28"/>
                <w:szCs w:val="28"/>
              </w:rPr>
              <w:t>oyr</w:t>
            </w:r>
            <w:proofErr w:type="spellEnd"/>
            <w:r w:rsidR="00411D3A" w:rsidRPr="00411D3A">
              <w:rPr>
                <w:rFonts w:ascii="Garamond" w:hAnsi="Garamond"/>
                <w:sz w:val="28"/>
                <w:szCs w:val="28"/>
              </w:rPr>
              <w:t xml:space="preserve"> ain </w:t>
            </w:r>
            <w:proofErr w:type="spellStart"/>
            <w:r w:rsidR="00411D3A" w:rsidRPr="00411D3A">
              <w:rPr>
                <w:rFonts w:ascii="Garamond" w:hAnsi="Garamond"/>
                <w:sz w:val="28"/>
                <w:szCs w:val="28"/>
              </w:rPr>
              <w:t>dy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hirrey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leih</w:t>
            </w:r>
            <w:proofErr w:type="spellEnd"/>
            <w:r w:rsidR="00411D3A" w:rsidRPr="00411D3A">
              <w:rPr>
                <w:rFonts w:ascii="Garamond" w:hAnsi="Garamond"/>
                <w:sz w:val="28"/>
                <w:szCs w:val="28"/>
              </w:rPr>
              <w:t xml:space="preserve"> son </w:t>
            </w:r>
            <w:proofErr w:type="spellStart"/>
            <w:r w:rsidR="00411D3A" w:rsidRPr="00411D3A">
              <w:rPr>
                <w:rFonts w:ascii="Garamond" w:hAnsi="Garamond"/>
                <w:sz w:val="28"/>
                <w:szCs w:val="28"/>
              </w:rPr>
              <w:t>nyn</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voilchyn</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dy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jarroo</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ayns</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nyn</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Badjeryn</w:t>
            </w:r>
            <w:proofErr w:type="spellEnd"/>
            <w:r w:rsidR="00411D3A" w:rsidRPr="00411D3A">
              <w:rPr>
                <w:rFonts w:ascii="Garamond" w:hAnsi="Garamond"/>
                <w:sz w:val="28"/>
                <w:szCs w:val="28"/>
              </w:rPr>
              <w:t xml:space="preserve">. Shen-y-fa my </w:t>
            </w:r>
            <w:proofErr w:type="spellStart"/>
            <w:r w:rsidR="00411D3A" w:rsidRPr="00411D3A">
              <w:rPr>
                <w:rFonts w:ascii="Garamond" w:hAnsi="Garamond"/>
                <w:sz w:val="28"/>
                <w:szCs w:val="28"/>
              </w:rPr>
              <w:t>nirree</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oo</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jeh</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dty</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ghlioonyn</w:t>
            </w:r>
            <w:proofErr w:type="spellEnd"/>
            <w:r w:rsidR="00411D3A" w:rsidRPr="00411D3A">
              <w:rPr>
                <w:rFonts w:ascii="Garamond" w:hAnsi="Garamond"/>
                <w:sz w:val="28"/>
                <w:szCs w:val="28"/>
              </w:rPr>
              <w:t xml:space="preserve">, </w:t>
            </w:r>
            <w:proofErr w:type="spellStart"/>
            <w:r w:rsidR="00411D3A" w:rsidRPr="00411D3A">
              <w:rPr>
                <w:rFonts w:ascii="Garamond" w:hAnsi="Garamond"/>
                <w:sz w:val="28"/>
                <w:szCs w:val="28"/>
              </w:rPr>
              <w:t>abber</w:t>
            </w:r>
            <w:proofErr w:type="spellEnd"/>
            <w:r w:rsidR="00411D3A" w:rsidRPr="00411D3A">
              <w:rPr>
                <w:rFonts w:ascii="Garamond" w:hAnsi="Garamond"/>
                <w:sz w:val="28"/>
                <w:szCs w:val="28"/>
              </w:rPr>
              <w:t xml:space="preserve"> er </w:t>
            </w:r>
            <w:proofErr w:type="spellStart"/>
            <w:r w:rsidR="00411D3A" w:rsidRPr="00411D3A">
              <w:rPr>
                <w:rFonts w:ascii="Garamond" w:hAnsi="Garamond"/>
                <w:sz w:val="28"/>
                <w:szCs w:val="28"/>
              </w:rPr>
              <w:t>dt’aash</w:t>
            </w:r>
            <w:proofErr w:type="spellEnd"/>
            <w:r w:rsidR="00411D3A" w:rsidRPr="00411D3A">
              <w:rPr>
                <w:rFonts w:ascii="Garamond" w:hAnsi="Garamond"/>
                <w:sz w:val="28"/>
                <w:szCs w:val="28"/>
              </w:rPr>
              <w:t xml:space="preserve"> </w:t>
            </w:r>
            <w:proofErr w:type="spellStart"/>
            <w:r w:rsidR="00411D3A" w:rsidRPr="00411D3A">
              <w:rPr>
                <w:rFonts w:ascii="Garamond" w:hAnsi="Garamond"/>
                <w:i/>
                <w:sz w:val="28"/>
                <w:szCs w:val="28"/>
              </w:rPr>
              <w:t>yn</w:t>
            </w:r>
            <w:proofErr w:type="spellEnd"/>
            <w:r w:rsidR="00411D3A" w:rsidRPr="00411D3A">
              <w:rPr>
                <w:rFonts w:ascii="Garamond" w:hAnsi="Garamond"/>
                <w:i/>
                <w:sz w:val="28"/>
                <w:szCs w:val="28"/>
              </w:rPr>
              <w:t xml:space="preserve"> </w:t>
            </w:r>
            <w:proofErr w:type="spellStart"/>
            <w:r w:rsidR="00411D3A" w:rsidRPr="00411D3A">
              <w:rPr>
                <w:rFonts w:ascii="Garamond" w:hAnsi="Garamond"/>
                <w:i/>
                <w:sz w:val="28"/>
                <w:szCs w:val="28"/>
              </w:rPr>
              <w:t>Phadjer</w:t>
            </w:r>
            <w:proofErr w:type="spellEnd"/>
            <w:r w:rsidR="00411D3A" w:rsidRPr="00411D3A">
              <w:rPr>
                <w:rFonts w:ascii="Garamond" w:hAnsi="Garamond"/>
                <w:i/>
                <w:sz w:val="28"/>
                <w:szCs w:val="28"/>
              </w:rPr>
              <w:t xml:space="preserve"> yare </w:t>
            </w:r>
            <w:proofErr w:type="spellStart"/>
            <w:r w:rsidR="00411D3A" w:rsidRPr="00411D3A">
              <w:rPr>
                <w:rFonts w:ascii="Garamond" w:hAnsi="Garamond"/>
                <w:i/>
                <w:sz w:val="28"/>
                <w:szCs w:val="28"/>
              </w:rPr>
              <w:t>shoh</w:t>
            </w:r>
            <w:proofErr w:type="spellEnd"/>
            <w:r w:rsidR="00411D3A" w:rsidRPr="00411D3A">
              <w:rPr>
                <w:rFonts w:ascii="Garamond" w:hAnsi="Garamond"/>
                <w:i/>
                <w:sz w:val="28"/>
                <w:szCs w:val="28"/>
              </w:rPr>
              <w:t>.</w:t>
            </w:r>
            <w:r w:rsidR="00411D3A" w:rsidRPr="00411D3A">
              <w:rPr>
                <w:rFonts w:ascii="Garamond" w:hAnsi="Garamond"/>
                <w:sz w:val="28"/>
                <w:szCs w:val="28"/>
              </w:rPr>
              <w:t xml:space="preserve"> </w:t>
            </w:r>
          </w:p>
        </w:tc>
        <w:tc>
          <w:tcPr>
            <w:tcW w:w="0" w:type="auto"/>
            <w:tcBorders>
              <w:top w:val="nil"/>
              <w:left w:val="nil"/>
              <w:bottom w:val="nil"/>
              <w:right w:val="nil"/>
            </w:tcBorders>
          </w:tcPr>
          <w:p w14:paraId="5010F581" w14:textId="77777777" w:rsidR="00C8219A" w:rsidRPr="00411D3A" w:rsidRDefault="00C8219A" w:rsidP="00DB60C3">
            <w:pPr>
              <w:pStyle w:val="ListParagraph"/>
              <w:ind w:left="0" w:firstLine="227"/>
              <w:jc w:val="both"/>
              <w:rPr>
                <w:rFonts w:ascii="Garamond" w:hAnsi="Garamond" w:cs="GlyphLessFont"/>
                <w:i/>
                <w:sz w:val="28"/>
                <w:szCs w:val="28"/>
              </w:rPr>
            </w:pPr>
            <w:r w:rsidRPr="00411D3A">
              <w:rPr>
                <w:rFonts w:ascii="Garamond" w:hAnsi="Garamond" w:cs="GlyphLessFont"/>
                <w:i/>
                <w:sz w:val="28"/>
                <w:szCs w:val="28"/>
              </w:rPr>
              <w:t xml:space="preserve">And yet the very best of us, after all our care, have cause to beg pardon even for the Faults of our Devotions. Therefore before you rise from your Knees, say privately </w:t>
            </w:r>
            <w:r w:rsidRPr="00411D3A">
              <w:rPr>
                <w:rFonts w:ascii="Garamond" w:hAnsi="Garamond" w:cs="GlyphLessFont"/>
                <w:sz w:val="28"/>
                <w:szCs w:val="28"/>
              </w:rPr>
              <w:t>this</w:t>
            </w:r>
            <w:r w:rsidRPr="00411D3A">
              <w:rPr>
                <w:rFonts w:ascii="Garamond" w:hAnsi="Garamond" w:cs="GlyphLessFont"/>
                <w:i/>
                <w:sz w:val="28"/>
                <w:szCs w:val="28"/>
              </w:rPr>
              <w:t xml:space="preserve"> </w:t>
            </w:r>
            <w:r w:rsidRPr="00411D3A">
              <w:rPr>
                <w:rFonts w:ascii="Garamond" w:hAnsi="Garamond" w:cs="GlyphLessFont"/>
                <w:sz w:val="28"/>
                <w:szCs w:val="28"/>
              </w:rPr>
              <w:t>short Prayer</w:t>
            </w:r>
            <w:r w:rsidRPr="00411D3A">
              <w:rPr>
                <w:rFonts w:ascii="Garamond" w:hAnsi="Garamond" w:cs="GlyphLessFont"/>
                <w:i/>
                <w:sz w:val="28"/>
                <w:szCs w:val="28"/>
              </w:rPr>
              <w:t xml:space="preserve">. </w:t>
            </w:r>
          </w:p>
        </w:tc>
      </w:tr>
      <w:tr w:rsidR="00EB031B" w:rsidRPr="006B0570" w14:paraId="2DBCE825"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6C6A60B4" w14:textId="77777777" w:rsidR="006B0570" w:rsidRPr="006B0570" w:rsidRDefault="006B0570" w:rsidP="0053696B">
            <w:pPr>
              <w:pStyle w:val="ListParagraph"/>
              <w:keepNext/>
              <w:spacing w:before="240"/>
              <w:ind w:left="0"/>
              <w:contextualSpacing w:val="0"/>
              <w:jc w:val="center"/>
              <w:rPr>
                <w:rFonts w:ascii="Garamond" w:hAnsi="Garamond"/>
                <w:i/>
                <w:sz w:val="32"/>
                <w:szCs w:val="28"/>
              </w:rPr>
            </w:pPr>
            <w:proofErr w:type="spellStart"/>
            <w:r>
              <w:rPr>
                <w:rFonts w:ascii="Garamond" w:hAnsi="Garamond" w:cs="GlyphLessFont"/>
                <w:i/>
                <w:sz w:val="32"/>
              </w:rPr>
              <w:lastRenderedPageBreak/>
              <w:t>Padjer</w:t>
            </w:r>
            <w:proofErr w:type="spellEnd"/>
            <w:r>
              <w:rPr>
                <w:rFonts w:ascii="Garamond" w:hAnsi="Garamond" w:cs="GlyphLessFont"/>
                <w:i/>
                <w:sz w:val="32"/>
              </w:rPr>
              <w:t xml:space="preserve"> y</w:t>
            </w:r>
            <w:r w:rsidRPr="006B0570">
              <w:rPr>
                <w:rFonts w:ascii="Garamond" w:hAnsi="Garamond" w:cs="GlyphLessFont"/>
                <w:i/>
                <w:sz w:val="32"/>
              </w:rPr>
              <w:t xml:space="preserve">are </w:t>
            </w:r>
            <w:proofErr w:type="spellStart"/>
            <w:r w:rsidRPr="006B0570">
              <w:rPr>
                <w:rFonts w:ascii="Garamond" w:hAnsi="Garamond" w:cs="GlyphLessFont"/>
                <w:i/>
                <w:sz w:val="32"/>
              </w:rPr>
              <w:t>roish</w:t>
            </w:r>
            <w:proofErr w:type="spellEnd"/>
            <w:r w:rsidRPr="006B0570">
              <w:rPr>
                <w:rFonts w:ascii="Garamond" w:hAnsi="Garamond" w:cs="GlyphLessFont"/>
                <w:i/>
                <w:sz w:val="32"/>
              </w:rPr>
              <w:t xml:space="preserve"> my </w:t>
            </w:r>
            <w:proofErr w:type="spellStart"/>
            <w:r w:rsidRPr="006B0570">
              <w:rPr>
                <w:rFonts w:ascii="Garamond" w:hAnsi="Garamond" w:cs="GlyphLessFont"/>
                <w:i/>
                <w:sz w:val="32"/>
              </w:rPr>
              <w:t>naag</w:t>
            </w:r>
            <w:proofErr w:type="spellEnd"/>
            <w:r w:rsidRPr="006B0570">
              <w:rPr>
                <w:rFonts w:ascii="Garamond" w:hAnsi="Garamond" w:cs="GlyphLessFont"/>
                <w:i/>
                <w:sz w:val="32"/>
              </w:rPr>
              <w:t xml:space="preserve"> </w:t>
            </w:r>
            <w:proofErr w:type="spellStart"/>
            <w:r w:rsidRPr="006B0570">
              <w:rPr>
                <w:rFonts w:ascii="Garamond" w:hAnsi="Garamond" w:cs="GlyphLessFont"/>
                <w:i/>
                <w:sz w:val="32"/>
              </w:rPr>
              <w:t>oo</w:t>
            </w:r>
            <w:proofErr w:type="spellEnd"/>
            <w:r w:rsidRPr="006B0570">
              <w:rPr>
                <w:rFonts w:ascii="Garamond" w:hAnsi="Garamond" w:cs="GlyphLessFont"/>
                <w:i/>
                <w:sz w:val="32"/>
              </w:rPr>
              <w:t xml:space="preserve"> </w:t>
            </w:r>
            <w:proofErr w:type="spellStart"/>
            <w:r w:rsidRPr="006B0570">
              <w:rPr>
                <w:rFonts w:ascii="Garamond" w:hAnsi="Garamond" w:cs="GlyphLessFont"/>
                <w:i/>
                <w:sz w:val="32"/>
              </w:rPr>
              <w:t>yn</w:t>
            </w:r>
            <w:proofErr w:type="spellEnd"/>
            <w:r w:rsidRPr="006B0570">
              <w:rPr>
                <w:rFonts w:ascii="Garamond" w:hAnsi="Garamond" w:cs="GlyphLessFont"/>
                <w:i/>
                <w:sz w:val="32"/>
              </w:rPr>
              <w:t xml:space="preserve"> </w:t>
            </w:r>
            <w:proofErr w:type="spellStart"/>
            <w:r w:rsidRPr="006B0570">
              <w:rPr>
                <w:rFonts w:ascii="Garamond" w:hAnsi="Garamond" w:cs="GlyphLessFont"/>
                <w:i/>
                <w:sz w:val="32"/>
              </w:rPr>
              <w:t>Cheell</w:t>
            </w:r>
            <w:proofErr w:type="spellEnd"/>
            <w:r w:rsidRPr="006B0570">
              <w:rPr>
                <w:rFonts w:ascii="Garamond" w:hAnsi="Garamond" w:cs="GlyphLessFont"/>
                <w:i/>
                <w:sz w:val="32"/>
              </w:rPr>
              <w:t>.</w:t>
            </w:r>
            <w:r w:rsidRPr="006B0570">
              <w:rPr>
                <w:rFonts w:ascii="Garamond" w:hAnsi="Garamond"/>
                <w:i/>
                <w:sz w:val="32"/>
                <w:szCs w:val="28"/>
              </w:rPr>
              <w:t xml:space="preserve"> </w:t>
            </w:r>
          </w:p>
        </w:tc>
        <w:tc>
          <w:tcPr>
            <w:tcW w:w="0" w:type="auto"/>
            <w:tcBorders>
              <w:top w:val="nil"/>
              <w:left w:val="nil"/>
              <w:bottom w:val="nil"/>
              <w:right w:val="nil"/>
            </w:tcBorders>
          </w:tcPr>
          <w:p w14:paraId="480CCA62" w14:textId="77777777" w:rsidR="006B0570" w:rsidRPr="006B0570" w:rsidRDefault="006B0570" w:rsidP="0053696B">
            <w:pPr>
              <w:pStyle w:val="ListParagraph"/>
              <w:keepNext/>
              <w:spacing w:before="240"/>
              <w:ind w:left="0"/>
              <w:contextualSpacing w:val="0"/>
              <w:jc w:val="center"/>
              <w:rPr>
                <w:rFonts w:ascii="Garamond" w:hAnsi="Garamond" w:cs="GlyphLessFont"/>
                <w:sz w:val="32"/>
              </w:rPr>
            </w:pPr>
            <w:r w:rsidRPr="006B0570">
              <w:rPr>
                <w:rFonts w:ascii="Garamond" w:hAnsi="Garamond" w:cs="GlyphLessFont"/>
                <w:sz w:val="32"/>
              </w:rPr>
              <w:t>A short Prayer before you leave the Church.</w:t>
            </w:r>
          </w:p>
        </w:tc>
      </w:tr>
      <w:tr w:rsidR="00EB031B" w:rsidRPr="006B0570" w14:paraId="1BD353E3"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4322A56A" w14:textId="77777777" w:rsidR="006B0570" w:rsidRPr="006B0570" w:rsidRDefault="006B0570" w:rsidP="000D4934">
            <w:pPr>
              <w:pStyle w:val="ListParagraph"/>
              <w:spacing w:before="240" w:line="216" w:lineRule="auto"/>
              <w:ind w:left="0"/>
              <w:contextualSpacing w:val="0"/>
              <w:jc w:val="both"/>
              <w:rPr>
                <w:rFonts w:ascii="Garamond" w:hAnsi="Garamond"/>
                <w:sz w:val="32"/>
                <w:szCs w:val="28"/>
              </w:rPr>
            </w:pPr>
            <w:r w:rsidRPr="006B0570">
              <w:rPr>
                <w:rFonts w:ascii="Garamond" w:hAnsi="Garamond"/>
                <w:sz w:val="44"/>
                <w:szCs w:val="28"/>
              </w:rPr>
              <w:t>D</w:t>
            </w:r>
            <w:r w:rsidRPr="006B0570">
              <w:rPr>
                <w:rFonts w:ascii="Garamond" w:hAnsi="Garamond"/>
                <w:sz w:val="32"/>
                <w:szCs w:val="28"/>
              </w:rPr>
              <w:t xml:space="preserve">Y jean y </w:t>
            </w:r>
            <w:proofErr w:type="spellStart"/>
            <w:r w:rsidRPr="006B0570">
              <w:rPr>
                <w:rFonts w:ascii="Garamond" w:hAnsi="Garamond"/>
                <w:sz w:val="32"/>
                <w:szCs w:val="28"/>
              </w:rPr>
              <w:t>Jee</w:t>
            </w:r>
            <w:proofErr w:type="spellEnd"/>
            <w:r w:rsidRPr="006B0570">
              <w:rPr>
                <w:rFonts w:ascii="Garamond" w:hAnsi="Garamond"/>
                <w:sz w:val="32"/>
                <w:szCs w:val="28"/>
              </w:rPr>
              <w:t xml:space="preserve"> </w:t>
            </w:r>
            <w:proofErr w:type="spellStart"/>
            <w:r w:rsidRPr="006B0570">
              <w:rPr>
                <w:rFonts w:ascii="Garamond" w:hAnsi="Garamond"/>
                <w:sz w:val="32"/>
                <w:szCs w:val="28"/>
              </w:rPr>
              <w:t>grasoil</w:t>
            </w:r>
            <w:proofErr w:type="spellEnd"/>
            <w:r w:rsidRPr="006B0570">
              <w:rPr>
                <w:rFonts w:ascii="Garamond" w:hAnsi="Garamond"/>
                <w:sz w:val="32"/>
                <w:szCs w:val="28"/>
              </w:rPr>
              <w:t xml:space="preserve"> </w:t>
            </w:r>
            <w:proofErr w:type="spellStart"/>
            <w:r w:rsidRPr="006B0570">
              <w:rPr>
                <w:rFonts w:ascii="Garamond" w:hAnsi="Garamond"/>
                <w:sz w:val="32"/>
                <w:szCs w:val="28"/>
              </w:rPr>
              <w:t>soiagh</w:t>
            </w:r>
            <w:proofErr w:type="spellEnd"/>
            <w:r w:rsidRPr="006B0570">
              <w:rPr>
                <w:rFonts w:ascii="Garamond" w:hAnsi="Garamond"/>
                <w:sz w:val="32"/>
                <w:szCs w:val="28"/>
              </w:rPr>
              <w:t xml:space="preserve"> </w:t>
            </w:r>
            <w:proofErr w:type="spellStart"/>
            <w:r w:rsidRPr="006B0570">
              <w:rPr>
                <w:rFonts w:ascii="Garamond" w:hAnsi="Garamond"/>
                <w:sz w:val="32"/>
                <w:szCs w:val="28"/>
              </w:rPr>
              <w:t>jeh</w:t>
            </w:r>
            <w:proofErr w:type="spellEnd"/>
            <w:r w:rsidRPr="006B0570">
              <w:rPr>
                <w:rFonts w:ascii="Garamond" w:hAnsi="Garamond"/>
                <w:sz w:val="32"/>
                <w:szCs w:val="28"/>
              </w:rPr>
              <w:t xml:space="preserve"> </w:t>
            </w:r>
            <w:proofErr w:type="spellStart"/>
            <w:r w:rsidRPr="006B0570">
              <w:rPr>
                <w:rFonts w:ascii="Garamond" w:hAnsi="Garamond" w:cs="GlyphLessFont"/>
                <w:sz w:val="32"/>
              </w:rPr>
              <w:t>nyn</w:t>
            </w:r>
            <w:proofErr w:type="spellEnd"/>
            <w:r w:rsidRPr="006B0570">
              <w:rPr>
                <w:rFonts w:ascii="Garamond" w:hAnsi="Garamond"/>
                <w:sz w:val="32"/>
                <w:szCs w:val="28"/>
              </w:rPr>
              <w:t xml:space="preserve"> </w:t>
            </w:r>
            <w:proofErr w:type="spellStart"/>
            <w:r w:rsidRPr="006B0570">
              <w:rPr>
                <w:rFonts w:ascii="Garamond" w:hAnsi="Garamond"/>
                <w:sz w:val="32"/>
                <w:szCs w:val="28"/>
              </w:rPr>
              <w:t>Gurrym</w:t>
            </w:r>
            <w:proofErr w:type="spellEnd"/>
            <w:r w:rsidRPr="006B0570">
              <w:rPr>
                <w:rFonts w:ascii="Garamond" w:hAnsi="Garamond"/>
                <w:sz w:val="32"/>
                <w:szCs w:val="28"/>
              </w:rPr>
              <w:t xml:space="preserve"> as </w:t>
            </w:r>
            <w:proofErr w:type="spellStart"/>
            <w:r w:rsidRPr="006B0570">
              <w:rPr>
                <w:rFonts w:ascii="Garamond" w:hAnsi="Garamond"/>
                <w:sz w:val="32"/>
                <w:szCs w:val="28"/>
              </w:rPr>
              <w:t>nyn</w:t>
            </w:r>
            <w:proofErr w:type="spellEnd"/>
            <w:r w:rsidRPr="006B0570">
              <w:rPr>
                <w:rFonts w:ascii="Garamond" w:hAnsi="Garamond"/>
                <w:sz w:val="32"/>
                <w:szCs w:val="28"/>
              </w:rPr>
              <w:t xml:space="preserve"> </w:t>
            </w:r>
            <w:proofErr w:type="spellStart"/>
            <w:r w:rsidRPr="006B0570">
              <w:rPr>
                <w:rFonts w:ascii="Garamond" w:hAnsi="Garamond"/>
                <w:sz w:val="32"/>
                <w:szCs w:val="28"/>
              </w:rPr>
              <w:t>shirveish</w:t>
            </w:r>
            <w:proofErr w:type="spellEnd"/>
            <w:r w:rsidRPr="006B0570">
              <w:rPr>
                <w:rFonts w:ascii="Garamond" w:hAnsi="Garamond"/>
                <w:sz w:val="32"/>
                <w:szCs w:val="28"/>
              </w:rPr>
              <w:t xml:space="preserve">, </w:t>
            </w:r>
            <w:proofErr w:type="spellStart"/>
            <w:r w:rsidRPr="006B0570">
              <w:rPr>
                <w:rFonts w:ascii="Garamond" w:hAnsi="Garamond"/>
                <w:sz w:val="32"/>
                <w:szCs w:val="28"/>
              </w:rPr>
              <w:t>leih</w:t>
            </w:r>
            <w:proofErr w:type="spellEnd"/>
            <w:r w:rsidRPr="006B0570">
              <w:rPr>
                <w:rFonts w:ascii="Garamond" w:hAnsi="Garamond"/>
                <w:sz w:val="32"/>
                <w:szCs w:val="28"/>
              </w:rPr>
              <w:t xml:space="preserve"> </w:t>
            </w:r>
            <w:proofErr w:type="spellStart"/>
            <w:r w:rsidRPr="006B0570">
              <w:rPr>
                <w:rFonts w:ascii="Garamond" w:hAnsi="Garamond"/>
                <w:sz w:val="32"/>
                <w:szCs w:val="28"/>
              </w:rPr>
              <w:t>dooin</w:t>
            </w:r>
            <w:proofErr w:type="spellEnd"/>
            <w:r w:rsidRPr="006B0570">
              <w:rPr>
                <w:rFonts w:ascii="Garamond" w:hAnsi="Garamond"/>
                <w:sz w:val="32"/>
                <w:szCs w:val="28"/>
              </w:rPr>
              <w:t xml:space="preserve"> </w:t>
            </w:r>
            <w:proofErr w:type="spellStart"/>
            <w:r w:rsidRPr="006B0570">
              <w:rPr>
                <w:rFonts w:ascii="Garamond" w:hAnsi="Garamond"/>
                <w:sz w:val="32"/>
                <w:szCs w:val="28"/>
              </w:rPr>
              <w:t>nyn</w:t>
            </w:r>
            <w:proofErr w:type="spellEnd"/>
            <w:r w:rsidRPr="006B0570">
              <w:rPr>
                <w:rFonts w:ascii="Garamond" w:hAnsi="Garamond"/>
                <w:sz w:val="32"/>
                <w:szCs w:val="28"/>
              </w:rPr>
              <w:t xml:space="preserve"> </w:t>
            </w:r>
            <w:proofErr w:type="spellStart"/>
            <w:r w:rsidRPr="006B0570">
              <w:rPr>
                <w:rFonts w:ascii="Garamond" w:hAnsi="Garamond"/>
                <w:sz w:val="32"/>
                <w:szCs w:val="28"/>
              </w:rPr>
              <w:t>Annoonidyn</w:t>
            </w:r>
            <w:proofErr w:type="spellEnd"/>
            <w:r w:rsidRPr="006B0570">
              <w:rPr>
                <w:rFonts w:ascii="Garamond" w:hAnsi="Garamond"/>
                <w:sz w:val="32"/>
                <w:szCs w:val="28"/>
              </w:rPr>
              <w:t xml:space="preserve">, cur </w:t>
            </w:r>
            <w:proofErr w:type="spellStart"/>
            <w:r w:rsidRPr="006B0570">
              <w:rPr>
                <w:rFonts w:ascii="Garamond" w:hAnsi="Garamond"/>
                <w:sz w:val="32"/>
                <w:szCs w:val="28"/>
              </w:rPr>
              <w:t>dooin</w:t>
            </w:r>
            <w:proofErr w:type="spellEnd"/>
            <w:r w:rsidRPr="006B0570">
              <w:rPr>
                <w:rFonts w:ascii="Garamond" w:hAnsi="Garamond"/>
                <w:sz w:val="32"/>
                <w:szCs w:val="28"/>
              </w:rPr>
              <w:t xml:space="preserve"> </w:t>
            </w:r>
            <w:proofErr w:type="spellStart"/>
            <w:r w:rsidRPr="006B0570">
              <w:rPr>
                <w:rFonts w:ascii="Garamond" w:hAnsi="Garamond"/>
                <w:sz w:val="32"/>
                <w:szCs w:val="28"/>
              </w:rPr>
              <w:t>ny</w:t>
            </w:r>
            <w:proofErr w:type="spellEnd"/>
            <w:r w:rsidRPr="006B0570">
              <w:rPr>
                <w:rFonts w:ascii="Garamond" w:hAnsi="Garamond"/>
                <w:sz w:val="32"/>
                <w:szCs w:val="28"/>
              </w:rPr>
              <w:t xml:space="preserve"> ta </w:t>
            </w:r>
            <w:proofErr w:type="spellStart"/>
            <w:r w:rsidRPr="006B0570">
              <w:rPr>
                <w:rFonts w:ascii="Garamond" w:hAnsi="Garamond"/>
                <w:sz w:val="32"/>
                <w:szCs w:val="28"/>
              </w:rPr>
              <w:t>ymmyrchagh</w:t>
            </w:r>
            <w:proofErr w:type="spellEnd"/>
            <w:r w:rsidRPr="006B0570">
              <w:rPr>
                <w:rFonts w:ascii="Garamond" w:hAnsi="Garamond"/>
                <w:sz w:val="32"/>
                <w:szCs w:val="28"/>
              </w:rPr>
              <w:t xml:space="preserve"> son </w:t>
            </w:r>
            <w:proofErr w:type="spellStart"/>
            <w:r w:rsidRPr="006B0570">
              <w:rPr>
                <w:rFonts w:ascii="Garamond" w:hAnsi="Garamond"/>
                <w:sz w:val="32"/>
                <w:szCs w:val="28"/>
              </w:rPr>
              <w:t>nyn</w:t>
            </w:r>
            <w:proofErr w:type="spellEnd"/>
            <w:r w:rsidRPr="006B0570">
              <w:rPr>
                <w:rFonts w:ascii="Garamond" w:hAnsi="Garamond"/>
                <w:sz w:val="32"/>
                <w:szCs w:val="28"/>
              </w:rPr>
              <w:t xml:space="preserve"> </w:t>
            </w:r>
            <w:proofErr w:type="spellStart"/>
            <w:r w:rsidRPr="006B0570">
              <w:rPr>
                <w:rFonts w:ascii="Garamond" w:hAnsi="Garamond"/>
                <w:sz w:val="32"/>
                <w:szCs w:val="28"/>
              </w:rPr>
              <w:t>Anmeenyn</w:t>
            </w:r>
            <w:proofErr w:type="spellEnd"/>
            <w:r w:rsidRPr="006B0570">
              <w:rPr>
                <w:rFonts w:ascii="Garamond" w:hAnsi="Garamond"/>
                <w:sz w:val="32"/>
                <w:szCs w:val="28"/>
              </w:rPr>
              <w:t xml:space="preserve"> as </w:t>
            </w:r>
            <w:proofErr w:type="spellStart"/>
            <w:r w:rsidRPr="006B0570">
              <w:rPr>
                <w:rFonts w:ascii="Garamond" w:hAnsi="Garamond"/>
                <w:sz w:val="32"/>
                <w:szCs w:val="28"/>
              </w:rPr>
              <w:t>nyn</w:t>
            </w:r>
            <w:proofErr w:type="spellEnd"/>
            <w:r w:rsidRPr="006B0570">
              <w:rPr>
                <w:rFonts w:ascii="Garamond" w:hAnsi="Garamond"/>
                <w:sz w:val="32"/>
                <w:szCs w:val="28"/>
              </w:rPr>
              <w:t xml:space="preserve"> </w:t>
            </w:r>
            <w:proofErr w:type="spellStart"/>
            <w:r w:rsidRPr="006B0570">
              <w:rPr>
                <w:rFonts w:ascii="Garamond" w:hAnsi="Garamond"/>
                <w:sz w:val="32"/>
                <w:szCs w:val="28"/>
              </w:rPr>
              <w:t>Gallinyn</w:t>
            </w:r>
            <w:proofErr w:type="spellEnd"/>
            <w:r w:rsidRPr="006B0570">
              <w:rPr>
                <w:rFonts w:ascii="Garamond" w:hAnsi="Garamond"/>
                <w:sz w:val="32"/>
                <w:szCs w:val="28"/>
              </w:rPr>
              <w:t xml:space="preserve">, as </w:t>
            </w:r>
            <w:proofErr w:type="spellStart"/>
            <w:r w:rsidRPr="006B0570">
              <w:rPr>
                <w:rFonts w:ascii="Garamond" w:hAnsi="Garamond"/>
                <w:sz w:val="32"/>
                <w:szCs w:val="28"/>
              </w:rPr>
              <w:t>freil</w:t>
            </w:r>
            <w:r>
              <w:rPr>
                <w:rFonts w:ascii="Garamond" w:hAnsi="Garamond"/>
                <w:sz w:val="32"/>
                <w:szCs w:val="28"/>
              </w:rPr>
              <w:t>l</w:t>
            </w:r>
            <w:proofErr w:type="spellEnd"/>
            <w:r w:rsidRPr="006B0570">
              <w:rPr>
                <w:rFonts w:ascii="Garamond" w:hAnsi="Garamond"/>
                <w:sz w:val="32"/>
                <w:szCs w:val="28"/>
              </w:rPr>
              <w:t xml:space="preserve"> shin </w:t>
            </w:r>
            <w:proofErr w:type="spellStart"/>
            <w:r w:rsidRPr="006B0570">
              <w:rPr>
                <w:rFonts w:ascii="Garamond" w:hAnsi="Garamond"/>
                <w:sz w:val="32"/>
                <w:szCs w:val="28"/>
              </w:rPr>
              <w:t>dy</w:t>
            </w:r>
            <w:proofErr w:type="spellEnd"/>
            <w:r w:rsidRPr="006B0570">
              <w:rPr>
                <w:rFonts w:ascii="Garamond" w:hAnsi="Garamond"/>
                <w:sz w:val="32"/>
                <w:szCs w:val="28"/>
              </w:rPr>
              <w:t xml:space="preserve"> </w:t>
            </w:r>
            <w:proofErr w:type="spellStart"/>
            <w:r w:rsidRPr="006B0570">
              <w:rPr>
                <w:rFonts w:ascii="Garamond" w:hAnsi="Garamond"/>
                <w:sz w:val="32"/>
                <w:szCs w:val="28"/>
              </w:rPr>
              <w:t>bragh</w:t>
            </w:r>
            <w:proofErr w:type="spellEnd"/>
            <w:r w:rsidRPr="006B0570">
              <w:rPr>
                <w:rFonts w:ascii="Garamond" w:hAnsi="Garamond"/>
                <w:sz w:val="32"/>
                <w:szCs w:val="28"/>
              </w:rPr>
              <w:t xml:space="preserve"> </w:t>
            </w:r>
            <w:proofErr w:type="spellStart"/>
            <w:r w:rsidRPr="006B0570">
              <w:rPr>
                <w:rFonts w:ascii="Garamond" w:hAnsi="Garamond"/>
                <w:sz w:val="32"/>
                <w:szCs w:val="28"/>
              </w:rPr>
              <w:t>fo</w:t>
            </w:r>
            <w:proofErr w:type="spellEnd"/>
            <w:r w:rsidRPr="006B0570">
              <w:rPr>
                <w:rFonts w:ascii="Garamond" w:hAnsi="Garamond"/>
                <w:sz w:val="32"/>
                <w:szCs w:val="28"/>
              </w:rPr>
              <w:t xml:space="preserve"> </w:t>
            </w:r>
            <w:proofErr w:type="spellStart"/>
            <w:r w:rsidRPr="006B0570">
              <w:rPr>
                <w:rFonts w:ascii="Garamond" w:hAnsi="Garamond"/>
                <w:sz w:val="32"/>
                <w:szCs w:val="28"/>
              </w:rPr>
              <w:t>dty</w:t>
            </w:r>
            <w:proofErr w:type="spellEnd"/>
            <w:r w:rsidRPr="006B0570">
              <w:rPr>
                <w:rFonts w:ascii="Garamond" w:hAnsi="Garamond"/>
                <w:sz w:val="32"/>
                <w:szCs w:val="28"/>
              </w:rPr>
              <w:t xml:space="preserve"> </w:t>
            </w:r>
            <w:proofErr w:type="spellStart"/>
            <w:r w:rsidRPr="006B0570">
              <w:rPr>
                <w:rFonts w:ascii="Garamond" w:hAnsi="Garamond"/>
                <w:sz w:val="32"/>
                <w:szCs w:val="28"/>
              </w:rPr>
              <w:t>choadey</w:t>
            </w:r>
            <w:proofErr w:type="spellEnd"/>
            <w:r w:rsidRPr="006B0570">
              <w:rPr>
                <w:rFonts w:ascii="Garamond" w:hAnsi="Garamond"/>
                <w:sz w:val="32"/>
                <w:szCs w:val="28"/>
              </w:rPr>
              <w:t xml:space="preserve">, son </w:t>
            </w:r>
            <w:proofErr w:type="spellStart"/>
            <w:r w:rsidRPr="006B0570">
              <w:rPr>
                <w:rFonts w:ascii="Garamond" w:hAnsi="Garamond"/>
                <w:sz w:val="32"/>
                <w:szCs w:val="28"/>
              </w:rPr>
              <w:t>graih</w:t>
            </w:r>
            <w:proofErr w:type="spellEnd"/>
            <w:r w:rsidRPr="006B0570">
              <w:rPr>
                <w:rFonts w:ascii="Garamond" w:hAnsi="Garamond"/>
                <w:sz w:val="32"/>
                <w:szCs w:val="28"/>
              </w:rPr>
              <w:t xml:space="preserve"> </w:t>
            </w:r>
            <w:proofErr w:type="spellStart"/>
            <w:r w:rsidRPr="006B0570">
              <w:rPr>
                <w:rFonts w:ascii="Garamond" w:hAnsi="Garamond"/>
                <w:sz w:val="32"/>
                <w:szCs w:val="28"/>
              </w:rPr>
              <w:t>Yeesey</w:t>
            </w:r>
            <w:proofErr w:type="spellEnd"/>
            <w:r w:rsidRPr="006B0570">
              <w:rPr>
                <w:rFonts w:ascii="Garamond" w:hAnsi="Garamond"/>
                <w:sz w:val="32"/>
                <w:szCs w:val="28"/>
              </w:rPr>
              <w:t xml:space="preserve"> </w:t>
            </w:r>
            <w:proofErr w:type="spellStart"/>
            <w:r w:rsidRPr="006B0570">
              <w:rPr>
                <w:rFonts w:ascii="Garamond" w:hAnsi="Garamond"/>
                <w:sz w:val="32"/>
                <w:szCs w:val="28"/>
              </w:rPr>
              <w:t>Creest</w:t>
            </w:r>
            <w:proofErr w:type="spellEnd"/>
            <w:r w:rsidRPr="006B0570">
              <w:rPr>
                <w:rFonts w:ascii="Garamond" w:hAnsi="Garamond"/>
                <w:sz w:val="32"/>
                <w:szCs w:val="28"/>
              </w:rPr>
              <w:t xml:space="preserve"> </w:t>
            </w:r>
            <w:proofErr w:type="spellStart"/>
            <w:r w:rsidRPr="006B0570">
              <w:rPr>
                <w:rFonts w:ascii="Garamond" w:hAnsi="Garamond"/>
                <w:sz w:val="32"/>
                <w:szCs w:val="28"/>
              </w:rPr>
              <w:t>nyn</w:t>
            </w:r>
            <w:proofErr w:type="spellEnd"/>
            <w:r w:rsidRPr="006B0570">
              <w:rPr>
                <w:rFonts w:ascii="Garamond" w:hAnsi="Garamond"/>
                <w:sz w:val="32"/>
                <w:szCs w:val="28"/>
              </w:rPr>
              <w:t xml:space="preserve"> </w:t>
            </w:r>
            <w:proofErr w:type="spellStart"/>
            <w:r w:rsidRPr="006B0570">
              <w:rPr>
                <w:rFonts w:ascii="Garamond" w:hAnsi="Garamond"/>
                <w:sz w:val="32"/>
                <w:szCs w:val="28"/>
              </w:rPr>
              <w:t>saualtagh</w:t>
            </w:r>
            <w:proofErr w:type="spellEnd"/>
            <w:r w:rsidRPr="006B0570">
              <w:rPr>
                <w:rFonts w:ascii="Garamond" w:hAnsi="Garamond"/>
                <w:sz w:val="32"/>
                <w:szCs w:val="28"/>
              </w:rPr>
              <w:t xml:space="preserve">. </w:t>
            </w:r>
            <w:r w:rsidRPr="006B0570">
              <w:rPr>
                <w:rFonts w:ascii="Garamond" w:hAnsi="Garamond"/>
                <w:i/>
                <w:sz w:val="32"/>
                <w:szCs w:val="28"/>
              </w:rPr>
              <w:t>Amen</w:t>
            </w:r>
            <w:r w:rsidRPr="006B0570">
              <w:rPr>
                <w:rFonts w:ascii="Garamond" w:hAnsi="Garamond"/>
                <w:sz w:val="32"/>
                <w:szCs w:val="28"/>
              </w:rPr>
              <w:t xml:space="preserve">. </w:t>
            </w:r>
          </w:p>
        </w:tc>
        <w:tc>
          <w:tcPr>
            <w:tcW w:w="0" w:type="auto"/>
            <w:tcBorders>
              <w:top w:val="nil"/>
              <w:left w:val="nil"/>
              <w:bottom w:val="nil"/>
              <w:right w:val="nil"/>
            </w:tcBorders>
          </w:tcPr>
          <w:p w14:paraId="2330A269" w14:textId="77777777" w:rsidR="006B0570" w:rsidRPr="006B0570" w:rsidRDefault="006B0570" w:rsidP="00DB60C3">
            <w:pPr>
              <w:pStyle w:val="ListParagraph"/>
              <w:spacing w:before="240"/>
              <w:ind w:left="0"/>
              <w:contextualSpacing w:val="0"/>
              <w:jc w:val="both"/>
              <w:rPr>
                <w:rFonts w:ascii="Garamond" w:hAnsi="Garamond" w:cs="GlyphLessFont"/>
                <w:i/>
                <w:sz w:val="32"/>
              </w:rPr>
            </w:pPr>
            <w:r w:rsidRPr="006B0570">
              <w:rPr>
                <w:rFonts w:ascii="Garamond" w:hAnsi="Garamond" w:cs="GlyphLessFont"/>
                <w:sz w:val="44"/>
              </w:rPr>
              <w:t>T</w:t>
            </w:r>
            <w:r w:rsidRPr="006B0570">
              <w:rPr>
                <w:rFonts w:ascii="Garamond" w:hAnsi="Garamond" w:cs="GlyphLessFont"/>
                <w:i/>
                <w:sz w:val="32"/>
              </w:rPr>
              <w:t>HE Good Lord accept of our Duty and Service</w:t>
            </w:r>
            <w:r w:rsidRPr="006B0570">
              <w:rPr>
                <w:rFonts w:ascii="Garamond" w:hAnsi="Garamond" w:cs="GlyphLessFont"/>
                <w:sz w:val="32"/>
              </w:rPr>
              <w:t> ;</w:t>
            </w:r>
            <w:r w:rsidRPr="006B0570">
              <w:rPr>
                <w:rFonts w:ascii="Garamond" w:hAnsi="Garamond" w:cs="GlyphLessFont"/>
                <w:i/>
                <w:sz w:val="32"/>
              </w:rPr>
              <w:t xml:space="preserve"> Pardon our Sins and Infirmities</w:t>
            </w:r>
            <w:r w:rsidRPr="006B0570">
              <w:rPr>
                <w:rFonts w:ascii="Garamond" w:hAnsi="Garamond" w:cs="GlyphLessFont"/>
                <w:sz w:val="32"/>
              </w:rPr>
              <w:t> ;</w:t>
            </w:r>
            <w:r w:rsidRPr="006B0570">
              <w:rPr>
                <w:rFonts w:ascii="Garamond" w:hAnsi="Garamond" w:cs="GlyphLessFont"/>
                <w:i/>
                <w:sz w:val="32"/>
              </w:rPr>
              <w:t xml:space="preserve"> give us what is needful for our Souls and for our Bodies, and keep us evermore under thy Protection, for the sake of Jesus Christ our Saviour. </w:t>
            </w:r>
            <w:r w:rsidRPr="006B0570">
              <w:rPr>
                <w:rFonts w:ascii="Garamond" w:hAnsi="Garamond" w:cs="GlyphLessFont"/>
                <w:sz w:val="32"/>
              </w:rPr>
              <w:t>Amen</w:t>
            </w:r>
            <w:r w:rsidRPr="006B0570">
              <w:rPr>
                <w:rFonts w:ascii="Garamond" w:hAnsi="Garamond" w:cs="GlyphLessFont"/>
                <w:i/>
                <w:sz w:val="32"/>
              </w:rPr>
              <w:t>.</w:t>
            </w:r>
          </w:p>
        </w:tc>
      </w:tr>
      <w:tr w:rsidR="00EB031B" w:rsidRPr="006B0570" w14:paraId="58B5CF7C"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1545F8B8" w14:textId="77777777" w:rsidR="006B0570" w:rsidRPr="006B0570" w:rsidRDefault="006B0570" w:rsidP="00DB60C3">
            <w:pPr>
              <w:pStyle w:val="ListParagraph"/>
              <w:spacing w:before="240"/>
              <w:ind w:left="0"/>
              <w:contextualSpacing w:val="0"/>
              <w:jc w:val="both"/>
              <w:rPr>
                <w:rFonts w:ascii="Garamond" w:hAnsi="Garamond"/>
                <w:sz w:val="28"/>
                <w:szCs w:val="28"/>
              </w:rPr>
            </w:pPr>
            <w:r w:rsidRPr="006B0570">
              <w:rPr>
                <w:rFonts w:ascii="Garamond" w:hAnsi="Garamond"/>
                <w:sz w:val="40"/>
                <w:szCs w:val="28"/>
              </w:rPr>
              <w:t>A</w:t>
            </w:r>
            <w:r w:rsidRPr="006B0570">
              <w:rPr>
                <w:rFonts w:ascii="Garamond" w:hAnsi="Garamond"/>
                <w:sz w:val="28"/>
                <w:szCs w:val="28"/>
              </w:rPr>
              <w:t xml:space="preserve">S nish </w:t>
            </w:r>
            <w:proofErr w:type="spellStart"/>
            <w:r w:rsidRPr="006B0570">
              <w:rPr>
                <w:rFonts w:ascii="Garamond" w:hAnsi="Garamond"/>
                <w:sz w:val="28"/>
                <w:szCs w:val="28"/>
              </w:rPr>
              <w:t>nar</w:t>
            </w:r>
            <w:proofErr w:type="spellEnd"/>
            <w:r w:rsidRPr="006B0570">
              <w:rPr>
                <w:rFonts w:ascii="Garamond" w:hAnsi="Garamond"/>
                <w:sz w:val="28"/>
                <w:szCs w:val="28"/>
              </w:rPr>
              <w:t xml:space="preserve"> </w:t>
            </w:r>
            <w:proofErr w:type="spellStart"/>
            <w:r w:rsidRPr="006B0570">
              <w:rPr>
                <w:rFonts w:ascii="Garamond" w:hAnsi="Garamond"/>
                <w:sz w:val="28"/>
                <w:szCs w:val="28"/>
              </w:rPr>
              <w:t>lig</w:t>
            </w:r>
            <w:proofErr w:type="spellEnd"/>
            <w:r w:rsidRPr="006B0570">
              <w:rPr>
                <w:rFonts w:ascii="Garamond" w:hAnsi="Garamond"/>
                <w:sz w:val="28"/>
                <w:szCs w:val="28"/>
              </w:rPr>
              <w:t xml:space="preserve"> e </w:t>
            </w:r>
            <w:proofErr w:type="spellStart"/>
            <w:r w:rsidRPr="006B0570">
              <w:rPr>
                <w:rFonts w:ascii="Garamond" w:hAnsi="Garamond"/>
                <w:sz w:val="28"/>
                <w:szCs w:val="28"/>
              </w:rPr>
              <w:t>Jee</w:t>
            </w:r>
            <w:proofErr w:type="spellEnd"/>
            <w:r w:rsidRPr="006B0570">
              <w:rPr>
                <w:rFonts w:ascii="Garamond" w:hAnsi="Garamond"/>
                <w:sz w:val="28"/>
                <w:szCs w:val="28"/>
              </w:rPr>
              <w:t xml:space="preserve"> </w:t>
            </w:r>
            <w:proofErr w:type="spellStart"/>
            <w:r w:rsidRPr="006B0570">
              <w:rPr>
                <w:rFonts w:ascii="Garamond" w:hAnsi="Garamond"/>
                <w:sz w:val="28"/>
                <w:szCs w:val="28"/>
              </w:rPr>
              <w:t>dy</w:t>
            </w:r>
            <w:proofErr w:type="spellEnd"/>
            <w:r w:rsidRPr="006B0570">
              <w:rPr>
                <w:rFonts w:ascii="Garamond" w:hAnsi="Garamond"/>
                <w:sz w:val="28"/>
                <w:szCs w:val="28"/>
              </w:rPr>
              <w:t xml:space="preserve"> </w:t>
            </w:r>
            <w:proofErr w:type="spellStart"/>
            <w:r w:rsidRPr="006B0570">
              <w:rPr>
                <w:rFonts w:ascii="Garamond" w:hAnsi="Garamond"/>
                <w:sz w:val="28"/>
                <w:szCs w:val="28"/>
              </w:rPr>
              <w:t>jinnagh</w:t>
            </w:r>
            <w:proofErr w:type="spellEnd"/>
            <w:r w:rsidRPr="006B0570">
              <w:rPr>
                <w:rFonts w:ascii="Garamond" w:hAnsi="Garamond"/>
                <w:sz w:val="28"/>
                <w:szCs w:val="28"/>
              </w:rPr>
              <w:t xml:space="preserve"> </w:t>
            </w:r>
            <w:proofErr w:type="spellStart"/>
            <w:r w:rsidRPr="006B0570">
              <w:rPr>
                <w:rFonts w:ascii="Garamond" w:hAnsi="Garamond"/>
                <w:sz w:val="28"/>
                <w:szCs w:val="28"/>
              </w:rPr>
              <w:t>oo</w:t>
            </w:r>
            <w:proofErr w:type="spellEnd"/>
            <w:r w:rsidRPr="006B0570">
              <w:rPr>
                <w:rFonts w:ascii="Garamond" w:hAnsi="Garamond"/>
                <w:sz w:val="28"/>
                <w:szCs w:val="28"/>
              </w:rPr>
              <w:t xml:space="preserve"> </w:t>
            </w:r>
            <w:proofErr w:type="spellStart"/>
            <w:r w:rsidRPr="006B0570">
              <w:rPr>
                <w:rFonts w:ascii="Garamond" w:hAnsi="Garamond"/>
                <w:sz w:val="28"/>
                <w:szCs w:val="28"/>
              </w:rPr>
              <w:t>yn</w:t>
            </w:r>
            <w:proofErr w:type="spellEnd"/>
            <w:r w:rsidRPr="006B0570">
              <w:rPr>
                <w:rFonts w:ascii="Garamond" w:hAnsi="Garamond"/>
                <w:sz w:val="28"/>
                <w:szCs w:val="28"/>
              </w:rPr>
              <w:t xml:space="preserve"> </w:t>
            </w:r>
            <w:proofErr w:type="spellStart"/>
            <w:r w:rsidRPr="006B0570">
              <w:rPr>
                <w:rFonts w:ascii="Garamond" w:hAnsi="Garamond"/>
                <w:sz w:val="28"/>
                <w:szCs w:val="28"/>
              </w:rPr>
              <w:t>chooid</w:t>
            </w:r>
            <w:proofErr w:type="spellEnd"/>
            <w:r w:rsidRPr="006B0570">
              <w:rPr>
                <w:rFonts w:ascii="Garamond" w:hAnsi="Garamond"/>
                <w:sz w:val="28"/>
                <w:szCs w:val="28"/>
              </w:rPr>
              <w:t xml:space="preserve"> </w:t>
            </w:r>
            <w:proofErr w:type="spellStart"/>
            <w:r w:rsidRPr="006B0570">
              <w:rPr>
                <w:rFonts w:ascii="Garamond" w:hAnsi="Garamond"/>
                <w:sz w:val="28"/>
                <w:szCs w:val="28"/>
              </w:rPr>
              <w:t>elley</w:t>
            </w:r>
            <w:proofErr w:type="spellEnd"/>
            <w:r w:rsidRPr="006B0570">
              <w:rPr>
                <w:rFonts w:ascii="Garamond" w:hAnsi="Garamond"/>
                <w:sz w:val="28"/>
                <w:szCs w:val="28"/>
              </w:rPr>
              <w:t xml:space="preserve"> </w:t>
            </w:r>
            <w:proofErr w:type="spellStart"/>
            <w:r w:rsidRPr="006B0570">
              <w:rPr>
                <w:rFonts w:ascii="Garamond" w:hAnsi="Garamond"/>
                <w:sz w:val="28"/>
                <w:szCs w:val="28"/>
              </w:rPr>
              <w:t>jeh’n</w:t>
            </w:r>
            <w:proofErr w:type="spellEnd"/>
            <w:r w:rsidRPr="006B0570">
              <w:rPr>
                <w:rFonts w:ascii="Garamond" w:hAnsi="Garamond"/>
                <w:sz w:val="28"/>
                <w:szCs w:val="28"/>
              </w:rPr>
              <w:t xml:space="preserve"> </w:t>
            </w:r>
            <w:proofErr w:type="spellStart"/>
            <w:r w:rsidRPr="006B0570">
              <w:rPr>
                <w:rFonts w:ascii="Garamond" w:hAnsi="Garamond"/>
                <w:sz w:val="28"/>
                <w:szCs w:val="28"/>
              </w:rPr>
              <w:t>laa</w:t>
            </w:r>
            <w:proofErr w:type="spellEnd"/>
            <w:r w:rsidRPr="006B0570">
              <w:rPr>
                <w:rFonts w:ascii="Garamond" w:hAnsi="Garamond"/>
                <w:sz w:val="28"/>
                <w:szCs w:val="28"/>
              </w:rPr>
              <w:t xml:space="preserve"> </w:t>
            </w:r>
            <w:proofErr w:type="spellStart"/>
            <w:r w:rsidRPr="006B0570">
              <w:rPr>
                <w:rFonts w:ascii="Garamond" w:hAnsi="Garamond"/>
                <w:sz w:val="28"/>
                <w:szCs w:val="28"/>
              </w:rPr>
              <w:t>mie</w:t>
            </w:r>
            <w:proofErr w:type="spellEnd"/>
            <w:r w:rsidRPr="006B0570">
              <w:rPr>
                <w:rFonts w:ascii="Garamond" w:hAnsi="Garamond"/>
                <w:sz w:val="28"/>
                <w:szCs w:val="28"/>
              </w:rPr>
              <w:t xml:space="preserve"> </w:t>
            </w:r>
            <w:proofErr w:type="spellStart"/>
            <w:r w:rsidRPr="006B0570">
              <w:rPr>
                <w:rFonts w:ascii="Garamond" w:hAnsi="Garamond"/>
                <w:sz w:val="28"/>
                <w:szCs w:val="28"/>
              </w:rPr>
              <w:t>shoh</w:t>
            </w:r>
            <w:proofErr w:type="spellEnd"/>
            <w:r w:rsidRPr="006B0570">
              <w:rPr>
                <w:rFonts w:ascii="Garamond" w:hAnsi="Garamond"/>
                <w:sz w:val="28"/>
                <w:szCs w:val="28"/>
              </w:rPr>
              <w:t xml:space="preserve">, er </w:t>
            </w:r>
            <w:proofErr w:type="spellStart"/>
            <w:r w:rsidRPr="006B0570">
              <w:rPr>
                <w:rFonts w:ascii="Garamond" w:hAnsi="Garamond"/>
                <w:sz w:val="28"/>
                <w:szCs w:val="28"/>
              </w:rPr>
              <w:t>t’ow</w:t>
            </w:r>
            <w:proofErr w:type="spellEnd"/>
            <w:r w:rsidRPr="006B0570">
              <w:rPr>
                <w:rFonts w:ascii="Garamond" w:hAnsi="Garamond"/>
                <w:sz w:val="28"/>
                <w:szCs w:val="28"/>
              </w:rPr>
              <w:t xml:space="preserve"> er </w:t>
            </w:r>
            <w:proofErr w:type="spellStart"/>
            <w:r w:rsidRPr="006B0570">
              <w:rPr>
                <w:rFonts w:ascii="Garamond" w:hAnsi="Garamond"/>
                <w:sz w:val="28"/>
                <w:szCs w:val="28"/>
              </w:rPr>
              <w:t>yanoo</w:t>
            </w:r>
            <w:proofErr w:type="spellEnd"/>
            <w:r w:rsidRPr="006B0570">
              <w:rPr>
                <w:rFonts w:ascii="Garamond" w:hAnsi="Garamond"/>
                <w:sz w:val="28"/>
                <w:szCs w:val="28"/>
              </w:rPr>
              <w:t xml:space="preserve"> </w:t>
            </w:r>
            <w:proofErr w:type="spellStart"/>
            <w:r w:rsidRPr="006B0570">
              <w:rPr>
                <w:rFonts w:ascii="Garamond" w:hAnsi="Garamond"/>
                <w:sz w:val="28"/>
                <w:szCs w:val="28"/>
              </w:rPr>
              <w:t>leid</w:t>
            </w:r>
            <w:proofErr w:type="spellEnd"/>
            <w:r w:rsidRPr="006B0570">
              <w:rPr>
                <w:rFonts w:ascii="Garamond" w:hAnsi="Garamond"/>
                <w:sz w:val="28"/>
                <w:szCs w:val="28"/>
              </w:rPr>
              <w:t xml:space="preserve"> y </w:t>
            </w:r>
            <w:proofErr w:type="spellStart"/>
            <w:r w:rsidRPr="006B0570">
              <w:rPr>
                <w:rFonts w:ascii="Garamond" w:hAnsi="Garamond"/>
                <w:sz w:val="28"/>
                <w:szCs w:val="28"/>
              </w:rPr>
              <w:t>toshiaght</w:t>
            </w:r>
            <w:proofErr w:type="spellEnd"/>
            <w:r w:rsidRPr="006B0570">
              <w:rPr>
                <w:rFonts w:ascii="Garamond" w:hAnsi="Garamond"/>
                <w:sz w:val="28"/>
                <w:szCs w:val="28"/>
              </w:rPr>
              <w:t xml:space="preserve"> vie, y </w:t>
            </w:r>
            <w:proofErr w:type="spellStart"/>
            <w:r w:rsidRPr="006B0570">
              <w:rPr>
                <w:rFonts w:ascii="Garamond" w:hAnsi="Garamond"/>
                <w:sz w:val="28"/>
                <w:szCs w:val="28"/>
              </w:rPr>
              <w:t>ch</w:t>
            </w:r>
            <w:r>
              <w:rPr>
                <w:rFonts w:ascii="Garamond" w:hAnsi="Garamond"/>
                <w:sz w:val="28"/>
                <w:szCs w:val="28"/>
              </w:rPr>
              <w:t>ae</w:t>
            </w:r>
            <w:r w:rsidRPr="006B0570">
              <w:rPr>
                <w:rFonts w:ascii="Garamond" w:hAnsi="Garamond"/>
                <w:sz w:val="28"/>
                <w:szCs w:val="28"/>
              </w:rPr>
              <w:t>u</w:t>
            </w:r>
            <w:proofErr w:type="spellEnd"/>
            <w:r w:rsidRPr="006B0570">
              <w:rPr>
                <w:rFonts w:ascii="Garamond" w:hAnsi="Garamond"/>
                <w:sz w:val="28"/>
                <w:szCs w:val="28"/>
              </w:rPr>
              <w:t xml:space="preserve"> </w:t>
            </w:r>
            <w:proofErr w:type="spellStart"/>
            <w:r w:rsidRPr="006B0570">
              <w:rPr>
                <w:rFonts w:ascii="Garamond" w:hAnsi="Garamond"/>
                <w:sz w:val="28"/>
                <w:szCs w:val="28"/>
              </w:rPr>
              <w:t>ayns</w:t>
            </w:r>
            <w:proofErr w:type="spellEnd"/>
            <w:r w:rsidRPr="006B0570">
              <w:rPr>
                <w:rFonts w:ascii="Garamond" w:hAnsi="Garamond"/>
                <w:sz w:val="28"/>
                <w:szCs w:val="28"/>
              </w:rPr>
              <w:t xml:space="preserve"> </w:t>
            </w:r>
            <w:proofErr w:type="spellStart"/>
            <w:r w:rsidRPr="006B0570">
              <w:rPr>
                <w:rFonts w:ascii="Garamond" w:hAnsi="Garamond"/>
                <w:sz w:val="28"/>
                <w:szCs w:val="28"/>
              </w:rPr>
              <w:t>Peccah</w:t>
            </w:r>
            <w:proofErr w:type="spellEnd"/>
            <w:r w:rsidRPr="006B0570">
              <w:rPr>
                <w:rFonts w:ascii="Garamond" w:hAnsi="Garamond"/>
                <w:sz w:val="28"/>
                <w:szCs w:val="28"/>
              </w:rPr>
              <w:t xml:space="preserve"> as </w:t>
            </w:r>
            <w:proofErr w:type="spellStart"/>
            <w:r w:rsidRPr="006B0570">
              <w:rPr>
                <w:rFonts w:ascii="Garamond" w:hAnsi="Garamond"/>
                <w:sz w:val="28"/>
                <w:szCs w:val="28"/>
              </w:rPr>
              <w:t>Fardail</w:t>
            </w:r>
            <w:proofErr w:type="spellEnd"/>
            <w:r>
              <w:rPr>
                <w:rFonts w:ascii="Garamond" w:hAnsi="Garamond"/>
                <w:sz w:val="28"/>
                <w:szCs w:val="28"/>
              </w:rPr>
              <w:t xml:space="preserve">. Ny </w:t>
            </w:r>
            <w:proofErr w:type="spellStart"/>
            <w:r>
              <w:rPr>
                <w:rFonts w:ascii="Garamond" w:hAnsi="Garamond"/>
                <w:sz w:val="28"/>
                <w:szCs w:val="28"/>
              </w:rPr>
              <w:t>s</w:t>
            </w:r>
            <w:r w:rsidRPr="006B0570">
              <w:rPr>
                <w:rFonts w:ascii="Garamond" w:hAnsi="Garamond"/>
                <w:sz w:val="28"/>
                <w:szCs w:val="28"/>
              </w:rPr>
              <w:t>le</w:t>
            </w:r>
            <w:r>
              <w:rPr>
                <w:rFonts w:ascii="Garamond" w:hAnsi="Garamond"/>
                <w:sz w:val="28"/>
                <w:szCs w:val="28"/>
              </w:rPr>
              <w:t>oi</w:t>
            </w:r>
            <w:proofErr w:type="spellEnd"/>
            <w:r w:rsidRPr="006B0570">
              <w:rPr>
                <w:rFonts w:ascii="Garamond" w:hAnsi="Garamond"/>
                <w:sz w:val="28"/>
                <w:szCs w:val="28"/>
              </w:rPr>
              <w:t xml:space="preserve"> </w:t>
            </w:r>
            <w:proofErr w:type="spellStart"/>
            <w:r w:rsidRPr="006B0570">
              <w:rPr>
                <w:rFonts w:ascii="Garamond" w:hAnsi="Garamond"/>
                <w:sz w:val="28"/>
                <w:szCs w:val="28"/>
              </w:rPr>
              <w:t>smooinee</w:t>
            </w:r>
            <w:proofErr w:type="spellEnd"/>
            <w:r w:rsidRPr="006B0570">
              <w:rPr>
                <w:rFonts w:ascii="Garamond" w:hAnsi="Garamond"/>
                <w:sz w:val="28"/>
                <w:szCs w:val="28"/>
              </w:rPr>
              <w:t xml:space="preserve"> er </w:t>
            </w:r>
            <w:proofErr w:type="spellStart"/>
            <w:r w:rsidRPr="006B0570">
              <w:rPr>
                <w:rFonts w:ascii="Garamond" w:hAnsi="Garamond"/>
                <w:sz w:val="28"/>
                <w:szCs w:val="28"/>
              </w:rPr>
              <w:t>cre’n</w:t>
            </w:r>
            <w:proofErr w:type="spellEnd"/>
            <w:r w:rsidRPr="006B0570">
              <w:rPr>
                <w:rFonts w:ascii="Garamond" w:hAnsi="Garamond"/>
                <w:sz w:val="28"/>
                <w:szCs w:val="28"/>
              </w:rPr>
              <w:t xml:space="preserve"> </w:t>
            </w:r>
            <w:proofErr w:type="spellStart"/>
            <w:r w:rsidRPr="006B0570">
              <w:rPr>
                <w:rFonts w:ascii="Garamond" w:hAnsi="Garamond"/>
                <w:sz w:val="28"/>
                <w:szCs w:val="28"/>
              </w:rPr>
              <w:t>aght</w:t>
            </w:r>
            <w:proofErr w:type="spellEnd"/>
            <w:r w:rsidRPr="006B0570">
              <w:rPr>
                <w:rFonts w:ascii="Garamond" w:hAnsi="Garamond"/>
                <w:sz w:val="28"/>
                <w:szCs w:val="28"/>
              </w:rPr>
              <w:t xml:space="preserve"> </w:t>
            </w:r>
            <w:proofErr w:type="spellStart"/>
            <w:r w:rsidRPr="006B0570">
              <w:rPr>
                <w:rFonts w:ascii="Garamond" w:hAnsi="Garamond"/>
                <w:sz w:val="28"/>
                <w:szCs w:val="28"/>
              </w:rPr>
              <w:t>smoo</w:t>
            </w:r>
            <w:proofErr w:type="spellEnd"/>
            <w:r w:rsidRPr="006B0570">
              <w:rPr>
                <w:rFonts w:ascii="Garamond" w:hAnsi="Garamond"/>
                <w:sz w:val="28"/>
                <w:szCs w:val="28"/>
              </w:rPr>
              <w:t xml:space="preserve"> </w:t>
            </w:r>
            <w:proofErr w:type="spellStart"/>
            <w:r w:rsidRPr="006B0570">
              <w:rPr>
                <w:rFonts w:ascii="Garamond" w:hAnsi="Garamond"/>
                <w:sz w:val="28"/>
                <w:szCs w:val="28"/>
              </w:rPr>
              <w:t>oddys</w:t>
            </w:r>
            <w:proofErr w:type="spellEnd"/>
            <w:r w:rsidRPr="006B0570">
              <w:rPr>
                <w:rFonts w:ascii="Garamond" w:hAnsi="Garamond"/>
                <w:sz w:val="28"/>
                <w:szCs w:val="28"/>
              </w:rPr>
              <w:t xml:space="preserve"> </w:t>
            </w:r>
            <w:proofErr w:type="spellStart"/>
            <w:r w:rsidRPr="006B0570">
              <w:rPr>
                <w:rFonts w:ascii="Garamond" w:hAnsi="Garamond"/>
                <w:sz w:val="28"/>
                <w:szCs w:val="28"/>
              </w:rPr>
              <w:t>oo</w:t>
            </w:r>
            <w:proofErr w:type="spellEnd"/>
            <w:r w:rsidRPr="006B0570">
              <w:rPr>
                <w:rFonts w:ascii="Garamond" w:hAnsi="Garamond"/>
                <w:sz w:val="28"/>
                <w:szCs w:val="28"/>
              </w:rPr>
              <w:t xml:space="preserve"> </w:t>
            </w:r>
            <w:proofErr w:type="spellStart"/>
            <w:r w:rsidRPr="006B0570">
              <w:rPr>
                <w:rFonts w:ascii="Garamond" w:hAnsi="Garamond"/>
                <w:sz w:val="28"/>
                <w:szCs w:val="28"/>
              </w:rPr>
              <w:t>ooashley</w:t>
            </w:r>
            <w:proofErr w:type="spellEnd"/>
            <w:r w:rsidRPr="006B0570">
              <w:rPr>
                <w:rFonts w:ascii="Garamond" w:hAnsi="Garamond"/>
                <w:sz w:val="28"/>
                <w:szCs w:val="28"/>
              </w:rPr>
              <w:t xml:space="preserve"> y chur </w:t>
            </w:r>
            <w:proofErr w:type="spellStart"/>
            <w:r w:rsidRPr="006B0570">
              <w:rPr>
                <w:rFonts w:ascii="Garamond" w:hAnsi="Garamond"/>
                <w:sz w:val="28"/>
                <w:szCs w:val="28"/>
              </w:rPr>
              <w:t>dasyn</w:t>
            </w:r>
            <w:proofErr w:type="spellEnd"/>
            <w:r w:rsidRPr="006B0570">
              <w:rPr>
                <w:rFonts w:ascii="Garamond" w:hAnsi="Garamond"/>
                <w:sz w:val="28"/>
                <w:szCs w:val="28"/>
              </w:rPr>
              <w:t xml:space="preserve"> ren </w:t>
            </w:r>
            <w:proofErr w:type="spellStart"/>
            <w:r w:rsidRPr="006B0570">
              <w:rPr>
                <w:rFonts w:ascii="Garamond" w:hAnsi="Garamond"/>
                <w:sz w:val="28"/>
                <w:szCs w:val="28"/>
              </w:rPr>
              <w:t>dty</w:t>
            </w:r>
            <w:proofErr w:type="spellEnd"/>
            <w:r w:rsidRPr="006B0570">
              <w:rPr>
                <w:rFonts w:ascii="Garamond" w:hAnsi="Garamond"/>
                <w:sz w:val="28"/>
                <w:szCs w:val="28"/>
              </w:rPr>
              <w:t xml:space="preserve"> </w:t>
            </w:r>
            <w:proofErr w:type="spellStart"/>
            <w:r w:rsidRPr="006B0570">
              <w:rPr>
                <w:rFonts w:ascii="Garamond" w:hAnsi="Garamond"/>
                <w:sz w:val="28"/>
                <w:szCs w:val="28"/>
              </w:rPr>
              <w:t>Chroo</w:t>
            </w:r>
            <w:proofErr w:type="spellEnd"/>
            <w:r w:rsidRPr="006B0570">
              <w:rPr>
                <w:rFonts w:ascii="Garamond" w:hAnsi="Garamond"/>
                <w:sz w:val="28"/>
                <w:szCs w:val="28"/>
              </w:rPr>
              <w:t xml:space="preserve"> as </w:t>
            </w:r>
            <w:proofErr w:type="spellStart"/>
            <w:r w:rsidRPr="006B0570">
              <w:rPr>
                <w:rFonts w:ascii="Garamond" w:hAnsi="Garamond"/>
                <w:sz w:val="28"/>
                <w:szCs w:val="28"/>
              </w:rPr>
              <w:t>dasyn</w:t>
            </w:r>
            <w:proofErr w:type="spellEnd"/>
            <w:r w:rsidRPr="006B0570">
              <w:rPr>
                <w:rFonts w:ascii="Garamond" w:hAnsi="Garamond"/>
                <w:sz w:val="28"/>
                <w:szCs w:val="28"/>
              </w:rPr>
              <w:t xml:space="preserve"> ren </w:t>
            </w:r>
            <w:proofErr w:type="spellStart"/>
            <w:r w:rsidRPr="006B0570">
              <w:rPr>
                <w:rFonts w:ascii="Garamond" w:hAnsi="Garamond"/>
                <w:sz w:val="28"/>
                <w:szCs w:val="28"/>
              </w:rPr>
              <w:t>dty</w:t>
            </w:r>
            <w:proofErr w:type="spellEnd"/>
            <w:r w:rsidRPr="006B0570">
              <w:rPr>
                <w:rFonts w:ascii="Garamond" w:hAnsi="Garamond"/>
                <w:sz w:val="28"/>
                <w:szCs w:val="28"/>
              </w:rPr>
              <w:t xml:space="preserve"> </w:t>
            </w:r>
            <w:proofErr w:type="spellStart"/>
            <w:r w:rsidRPr="006B0570">
              <w:rPr>
                <w:rFonts w:ascii="Garamond" w:hAnsi="Garamond"/>
                <w:sz w:val="28"/>
                <w:szCs w:val="28"/>
              </w:rPr>
              <w:t>Chionnagh</w:t>
            </w:r>
            <w:proofErr w:type="spellEnd"/>
            <w:r w:rsidRPr="006B0570">
              <w:rPr>
                <w:rFonts w:ascii="Garamond" w:hAnsi="Garamond"/>
                <w:sz w:val="28"/>
                <w:szCs w:val="28"/>
              </w:rPr>
              <w:t xml:space="preserve"> </w:t>
            </w:r>
            <w:proofErr w:type="spellStart"/>
            <w:r w:rsidRPr="006B0570">
              <w:rPr>
                <w:rFonts w:ascii="Garamond" w:hAnsi="Garamond"/>
                <w:sz w:val="28"/>
                <w:szCs w:val="28"/>
              </w:rPr>
              <w:t>ree</w:t>
            </w:r>
            <w:r>
              <w:rPr>
                <w:rFonts w:ascii="Garamond" w:hAnsi="Garamond"/>
                <w:sz w:val="28"/>
                <w:szCs w:val="28"/>
              </w:rPr>
              <w:t>i</w:t>
            </w:r>
            <w:r w:rsidRPr="006B0570">
              <w:rPr>
                <w:rFonts w:ascii="Garamond" w:hAnsi="Garamond"/>
                <w:sz w:val="28"/>
                <w:szCs w:val="28"/>
              </w:rPr>
              <w:t>sht</w:t>
            </w:r>
            <w:proofErr w:type="spellEnd"/>
            <w:r w:rsidRPr="006B0570">
              <w:rPr>
                <w:rFonts w:ascii="Garamond" w:hAnsi="Garamond"/>
                <w:sz w:val="28"/>
                <w:szCs w:val="28"/>
              </w:rPr>
              <w:t xml:space="preserve">. </w:t>
            </w:r>
          </w:p>
        </w:tc>
        <w:tc>
          <w:tcPr>
            <w:tcW w:w="0" w:type="auto"/>
            <w:tcBorders>
              <w:top w:val="nil"/>
              <w:left w:val="nil"/>
              <w:bottom w:val="nil"/>
              <w:right w:val="nil"/>
            </w:tcBorders>
          </w:tcPr>
          <w:p w14:paraId="386368BC" w14:textId="77777777" w:rsidR="006B0570" w:rsidRPr="006B0570" w:rsidRDefault="006B0570" w:rsidP="00DB60C3">
            <w:pPr>
              <w:pStyle w:val="ListParagraph"/>
              <w:spacing w:before="240"/>
              <w:ind w:left="0"/>
              <w:contextualSpacing w:val="0"/>
              <w:jc w:val="both"/>
              <w:rPr>
                <w:rFonts w:ascii="Garamond" w:hAnsi="Garamond" w:cs="GlyphLessFont"/>
                <w:i/>
                <w:sz w:val="28"/>
              </w:rPr>
            </w:pPr>
            <w:r w:rsidRPr="006B0570">
              <w:rPr>
                <w:rFonts w:ascii="Garamond" w:hAnsi="Garamond" w:cs="GlyphLessFont"/>
                <w:sz w:val="40"/>
              </w:rPr>
              <w:t>A</w:t>
            </w:r>
            <w:r w:rsidRPr="006B0570">
              <w:rPr>
                <w:rFonts w:ascii="Garamond" w:hAnsi="Garamond" w:cs="GlyphLessFont"/>
                <w:i/>
                <w:sz w:val="28"/>
              </w:rPr>
              <w:t>ND now God forbid that you should spend the remainder of this good Day, so well begun, in Sin and Vanity. Rather think how you may do most Honour to your Creator and Redeemer.</w:t>
            </w:r>
          </w:p>
        </w:tc>
      </w:tr>
      <w:tr w:rsidR="00EB031B" w:rsidRPr="006B0570" w14:paraId="60FC3DEF"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51E5A40F" w14:textId="77777777" w:rsidR="006B0570" w:rsidRPr="006B0570" w:rsidRDefault="006B0570" w:rsidP="00DB60C3">
            <w:pPr>
              <w:pStyle w:val="CM3"/>
              <w:widowControl/>
              <w:spacing w:line="240" w:lineRule="auto"/>
              <w:ind w:firstLine="227"/>
              <w:jc w:val="both"/>
              <w:rPr>
                <w:rFonts w:ascii="Garamond" w:hAnsi="Garamond"/>
                <w:sz w:val="28"/>
                <w:szCs w:val="28"/>
              </w:rPr>
            </w:pPr>
            <w:r w:rsidRPr="006B0570">
              <w:rPr>
                <w:rFonts w:ascii="Garamond" w:hAnsi="Garamond"/>
                <w:sz w:val="28"/>
                <w:szCs w:val="28"/>
              </w:rPr>
              <w:t xml:space="preserve">My </w:t>
            </w:r>
            <w:proofErr w:type="spellStart"/>
            <w:r w:rsidRPr="006B0570">
              <w:rPr>
                <w:rFonts w:ascii="Garamond" w:hAnsi="Garamond"/>
                <w:sz w:val="28"/>
                <w:szCs w:val="28"/>
              </w:rPr>
              <w:t>oddys</w:t>
            </w:r>
            <w:proofErr w:type="spellEnd"/>
            <w:r w:rsidRPr="006B0570">
              <w:rPr>
                <w:rFonts w:ascii="Garamond" w:hAnsi="Garamond"/>
                <w:sz w:val="28"/>
                <w:szCs w:val="28"/>
              </w:rPr>
              <w:t xml:space="preserve"> </w:t>
            </w:r>
            <w:proofErr w:type="spellStart"/>
            <w:r w:rsidRPr="006B0570">
              <w:rPr>
                <w:rFonts w:ascii="Garamond" w:hAnsi="Garamond"/>
                <w:sz w:val="28"/>
                <w:szCs w:val="28"/>
              </w:rPr>
              <w:t>oo</w:t>
            </w:r>
            <w:proofErr w:type="spellEnd"/>
            <w:r w:rsidRPr="006B0570">
              <w:rPr>
                <w:rFonts w:ascii="Garamond" w:hAnsi="Garamond"/>
                <w:sz w:val="28"/>
                <w:szCs w:val="28"/>
              </w:rPr>
              <w:t xml:space="preserve"> </w:t>
            </w:r>
            <w:proofErr w:type="spellStart"/>
            <w:r w:rsidRPr="006B0570">
              <w:rPr>
                <w:rFonts w:ascii="Garamond" w:hAnsi="Garamond"/>
                <w:sz w:val="28"/>
                <w:szCs w:val="28"/>
              </w:rPr>
              <w:t>lhaih</w:t>
            </w:r>
            <w:proofErr w:type="spellEnd"/>
            <w:r w:rsidRPr="006B0570">
              <w:rPr>
                <w:rFonts w:ascii="Garamond" w:hAnsi="Garamond"/>
                <w:sz w:val="28"/>
                <w:szCs w:val="28"/>
              </w:rPr>
              <w:t xml:space="preserve">, </w:t>
            </w:r>
            <w:proofErr w:type="spellStart"/>
            <w:r w:rsidRPr="006B0570">
              <w:rPr>
                <w:rFonts w:ascii="Garamond" w:hAnsi="Garamond"/>
                <w:sz w:val="28"/>
                <w:szCs w:val="28"/>
              </w:rPr>
              <w:t>foddee</w:t>
            </w:r>
            <w:proofErr w:type="spellEnd"/>
            <w:r w:rsidRPr="006B0570">
              <w:rPr>
                <w:rFonts w:ascii="Garamond" w:hAnsi="Garamond"/>
                <w:sz w:val="28"/>
                <w:szCs w:val="28"/>
              </w:rPr>
              <w:t xml:space="preserve"> </w:t>
            </w:r>
            <w:proofErr w:type="spellStart"/>
            <w:r w:rsidRPr="006B0570">
              <w:rPr>
                <w:rFonts w:ascii="Garamond" w:hAnsi="Garamond"/>
                <w:sz w:val="28"/>
                <w:szCs w:val="28"/>
              </w:rPr>
              <w:t>oo</w:t>
            </w:r>
            <w:proofErr w:type="spellEnd"/>
            <w:r w:rsidRPr="006B0570">
              <w:rPr>
                <w:rFonts w:ascii="Garamond" w:hAnsi="Garamond"/>
                <w:sz w:val="28"/>
                <w:szCs w:val="28"/>
              </w:rPr>
              <w:t xml:space="preserve"> </w:t>
            </w:r>
            <w:proofErr w:type="spellStart"/>
            <w:r w:rsidRPr="006B0570">
              <w:rPr>
                <w:rFonts w:ascii="Garamond" w:hAnsi="Garamond"/>
                <w:sz w:val="28"/>
                <w:szCs w:val="28"/>
              </w:rPr>
              <w:t>chammah</w:t>
            </w:r>
            <w:proofErr w:type="spellEnd"/>
            <w:r w:rsidRPr="006B0570">
              <w:rPr>
                <w:rFonts w:ascii="Garamond" w:hAnsi="Garamond"/>
                <w:sz w:val="28"/>
                <w:szCs w:val="28"/>
              </w:rPr>
              <w:t xml:space="preserve"> </w:t>
            </w:r>
            <w:proofErr w:type="spellStart"/>
            <w:r w:rsidRPr="006B0570">
              <w:rPr>
                <w:rFonts w:ascii="Garamond" w:hAnsi="Garamond"/>
                <w:sz w:val="28"/>
                <w:szCs w:val="28"/>
              </w:rPr>
              <w:t>oo</w:t>
            </w:r>
            <w:proofErr w:type="spellEnd"/>
            <w:r w:rsidRPr="006B0570">
              <w:rPr>
                <w:rFonts w:ascii="Garamond" w:hAnsi="Garamond"/>
                <w:sz w:val="28"/>
                <w:szCs w:val="28"/>
              </w:rPr>
              <w:t xml:space="preserve"> </w:t>
            </w:r>
            <w:proofErr w:type="spellStart"/>
            <w:r w:rsidRPr="006B0570">
              <w:rPr>
                <w:rFonts w:ascii="Garamond" w:hAnsi="Garamond"/>
                <w:sz w:val="28"/>
                <w:szCs w:val="28"/>
              </w:rPr>
              <w:t>hene</w:t>
            </w:r>
            <w:proofErr w:type="spellEnd"/>
            <w:r w:rsidRPr="006B0570">
              <w:rPr>
                <w:rFonts w:ascii="Garamond" w:hAnsi="Garamond"/>
                <w:sz w:val="28"/>
                <w:szCs w:val="28"/>
              </w:rPr>
              <w:t xml:space="preserve"> y </w:t>
            </w:r>
            <w:proofErr w:type="spellStart"/>
            <w:r w:rsidRPr="006B0570">
              <w:rPr>
                <w:rFonts w:ascii="Garamond" w:hAnsi="Garamond"/>
                <w:sz w:val="28"/>
                <w:szCs w:val="28"/>
              </w:rPr>
              <w:t>ynsagh</w:t>
            </w:r>
            <w:proofErr w:type="spellEnd"/>
            <w:r w:rsidRPr="006B0570">
              <w:rPr>
                <w:rFonts w:ascii="Garamond" w:hAnsi="Garamond"/>
                <w:sz w:val="28"/>
                <w:szCs w:val="28"/>
              </w:rPr>
              <w:t xml:space="preserve"> as </w:t>
            </w:r>
            <w:proofErr w:type="spellStart"/>
            <w:r w:rsidRPr="006B0570">
              <w:rPr>
                <w:rFonts w:ascii="Garamond" w:hAnsi="Garamond"/>
                <w:sz w:val="28"/>
                <w:szCs w:val="28"/>
              </w:rPr>
              <w:t>adsyn</w:t>
            </w:r>
            <w:proofErr w:type="spellEnd"/>
            <w:r w:rsidRPr="006B0570">
              <w:rPr>
                <w:rFonts w:ascii="Garamond" w:hAnsi="Garamond"/>
                <w:sz w:val="28"/>
                <w:szCs w:val="28"/>
              </w:rPr>
              <w:t xml:space="preserve"> nee </w:t>
            </w:r>
            <w:proofErr w:type="spellStart"/>
            <w:r w:rsidRPr="006B0570">
              <w:rPr>
                <w:rFonts w:ascii="Garamond" w:hAnsi="Garamond"/>
                <w:sz w:val="28"/>
                <w:szCs w:val="28"/>
              </w:rPr>
              <w:t>clashtyn</w:t>
            </w:r>
            <w:proofErr w:type="spellEnd"/>
            <w:r w:rsidRPr="006B0570">
              <w:rPr>
                <w:rFonts w:ascii="Garamond" w:hAnsi="Garamond"/>
                <w:sz w:val="28"/>
                <w:szCs w:val="28"/>
              </w:rPr>
              <w:t xml:space="preserve"> </w:t>
            </w:r>
            <w:proofErr w:type="spellStart"/>
            <w:r w:rsidRPr="006B0570">
              <w:rPr>
                <w:rFonts w:ascii="Garamond" w:hAnsi="Garamond"/>
                <w:sz w:val="28"/>
                <w:szCs w:val="28"/>
              </w:rPr>
              <w:t>rhyt</w:t>
            </w:r>
            <w:proofErr w:type="spellEnd"/>
            <w:r w:rsidRPr="006B0570">
              <w:rPr>
                <w:rFonts w:ascii="Garamond" w:hAnsi="Garamond"/>
                <w:sz w:val="28"/>
                <w:szCs w:val="28"/>
              </w:rPr>
              <w:t xml:space="preserve">. </w:t>
            </w:r>
          </w:p>
        </w:tc>
        <w:tc>
          <w:tcPr>
            <w:tcW w:w="0" w:type="auto"/>
            <w:tcBorders>
              <w:top w:val="nil"/>
              <w:left w:val="nil"/>
              <w:bottom w:val="nil"/>
              <w:right w:val="nil"/>
            </w:tcBorders>
          </w:tcPr>
          <w:p w14:paraId="71D3AF62" w14:textId="77777777" w:rsidR="006B0570" w:rsidRPr="006B0570" w:rsidRDefault="006B0570" w:rsidP="00DB60C3">
            <w:pPr>
              <w:pStyle w:val="ListParagraph"/>
              <w:ind w:left="0" w:firstLine="227"/>
              <w:contextualSpacing w:val="0"/>
              <w:jc w:val="both"/>
              <w:rPr>
                <w:rFonts w:ascii="Garamond" w:hAnsi="Garamond" w:cs="GlyphLessFont"/>
                <w:i/>
                <w:sz w:val="28"/>
              </w:rPr>
            </w:pPr>
            <w:r w:rsidRPr="006B0570">
              <w:rPr>
                <w:rFonts w:ascii="Garamond" w:hAnsi="Garamond" w:cs="GlyphLessFont"/>
                <w:i/>
                <w:sz w:val="28"/>
              </w:rPr>
              <w:t xml:space="preserve">If you can read, you can both instruct </w:t>
            </w:r>
            <w:proofErr w:type="spellStart"/>
            <w:r w:rsidRPr="006B0570">
              <w:rPr>
                <w:rFonts w:ascii="Garamond" w:hAnsi="Garamond" w:cs="GlyphLessFont"/>
                <w:i/>
                <w:sz w:val="28"/>
              </w:rPr>
              <w:t>your self</w:t>
            </w:r>
            <w:proofErr w:type="spellEnd"/>
            <w:r w:rsidRPr="006B0570">
              <w:rPr>
                <w:rFonts w:ascii="Garamond" w:hAnsi="Garamond" w:cs="GlyphLessFont"/>
                <w:i/>
                <w:sz w:val="28"/>
              </w:rPr>
              <w:t>, and them that will hear you.</w:t>
            </w:r>
          </w:p>
        </w:tc>
      </w:tr>
      <w:tr w:rsidR="00EB031B" w:rsidRPr="006B0570" w14:paraId="0D41F03A"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47E0D310" w14:textId="77777777" w:rsidR="006B0570" w:rsidRPr="006B0570" w:rsidRDefault="006B0570" w:rsidP="00DB60C3">
            <w:pPr>
              <w:pStyle w:val="CM3"/>
              <w:widowControl/>
              <w:spacing w:line="240" w:lineRule="auto"/>
              <w:ind w:firstLine="227"/>
              <w:jc w:val="both"/>
              <w:rPr>
                <w:rFonts w:ascii="Garamond" w:hAnsi="Garamond"/>
                <w:sz w:val="28"/>
                <w:szCs w:val="28"/>
              </w:rPr>
            </w:pPr>
            <w:r w:rsidRPr="006B0570">
              <w:rPr>
                <w:rFonts w:ascii="Garamond" w:hAnsi="Garamond"/>
                <w:sz w:val="28"/>
                <w:szCs w:val="28"/>
              </w:rPr>
              <w:t xml:space="preserve">My ta </w:t>
            </w:r>
            <w:proofErr w:type="spellStart"/>
            <w:r w:rsidR="00C01CDB" w:rsidRPr="006B0570">
              <w:rPr>
                <w:rFonts w:ascii="Garamond" w:hAnsi="Garamond"/>
                <w:sz w:val="28"/>
                <w:szCs w:val="28"/>
              </w:rPr>
              <w:t>Cloan</w:t>
            </w:r>
            <w:proofErr w:type="spellEnd"/>
            <w:r w:rsidR="00C01CDB" w:rsidRPr="006B0570">
              <w:rPr>
                <w:rFonts w:ascii="Garamond" w:hAnsi="Garamond"/>
                <w:sz w:val="28"/>
                <w:szCs w:val="28"/>
              </w:rPr>
              <w:t xml:space="preserve"> </w:t>
            </w:r>
            <w:proofErr w:type="spellStart"/>
            <w:r w:rsidRPr="006B0570">
              <w:rPr>
                <w:rFonts w:ascii="Garamond" w:hAnsi="Garamond"/>
                <w:sz w:val="28"/>
                <w:szCs w:val="28"/>
              </w:rPr>
              <w:t>ayd</w:t>
            </w:r>
            <w:proofErr w:type="spellEnd"/>
            <w:r w:rsidRPr="006B0570">
              <w:rPr>
                <w:rFonts w:ascii="Garamond" w:hAnsi="Garamond"/>
                <w:sz w:val="28"/>
                <w:szCs w:val="28"/>
              </w:rPr>
              <w:t xml:space="preserve"> as </w:t>
            </w:r>
            <w:proofErr w:type="spellStart"/>
            <w:r w:rsidR="00C01CDB" w:rsidRPr="006B0570">
              <w:rPr>
                <w:rFonts w:ascii="Garamond" w:hAnsi="Garamond"/>
                <w:sz w:val="28"/>
                <w:szCs w:val="28"/>
              </w:rPr>
              <w:t>Mooinjer</w:t>
            </w:r>
            <w:proofErr w:type="spellEnd"/>
            <w:r w:rsidRPr="006B0570">
              <w:rPr>
                <w:rFonts w:ascii="Garamond" w:hAnsi="Garamond"/>
                <w:sz w:val="28"/>
                <w:szCs w:val="28"/>
              </w:rPr>
              <w:t xml:space="preserve">, </w:t>
            </w:r>
            <w:proofErr w:type="spellStart"/>
            <w:r w:rsidRPr="006B0570">
              <w:rPr>
                <w:rFonts w:ascii="Garamond" w:hAnsi="Garamond"/>
                <w:sz w:val="28"/>
                <w:szCs w:val="28"/>
              </w:rPr>
              <w:t>foddee</w:t>
            </w:r>
            <w:proofErr w:type="spellEnd"/>
            <w:r w:rsidRPr="006B0570">
              <w:rPr>
                <w:rFonts w:ascii="Garamond" w:hAnsi="Garamond"/>
                <w:sz w:val="28"/>
                <w:szCs w:val="28"/>
              </w:rPr>
              <w:t xml:space="preserve"> </w:t>
            </w:r>
            <w:proofErr w:type="spellStart"/>
            <w:r w:rsidRPr="006B0570">
              <w:rPr>
                <w:rFonts w:ascii="Garamond" w:hAnsi="Garamond"/>
                <w:sz w:val="28"/>
                <w:szCs w:val="28"/>
              </w:rPr>
              <w:t>oo</w:t>
            </w:r>
            <w:proofErr w:type="spellEnd"/>
            <w:r w:rsidRPr="006B0570">
              <w:rPr>
                <w:rFonts w:ascii="Garamond" w:hAnsi="Garamond"/>
                <w:sz w:val="28"/>
                <w:szCs w:val="28"/>
              </w:rPr>
              <w:t xml:space="preserve"> </w:t>
            </w:r>
            <w:proofErr w:type="spellStart"/>
            <w:r w:rsidRPr="006B0570">
              <w:rPr>
                <w:rFonts w:ascii="Garamond" w:hAnsi="Garamond"/>
                <w:sz w:val="28"/>
                <w:szCs w:val="28"/>
              </w:rPr>
              <w:t>gynsagh</w:t>
            </w:r>
            <w:proofErr w:type="spellEnd"/>
            <w:r w:rsidRPr="006B0570">
              <w:rPr>
                <w:rFonts w:ascii="Garamond" w:hAnsi="Garamond"/>
                <w:sz w:val="28"/>
                <w:szCs w:val="28"/>
              </w:rPr>
              <w:t xml:space="preserve"> </w:t>
            </w:r>
            <w:proofErr w:type="spellStart"/>
            <w:r w:rsidRPr="006B0570">
              <w:rPr>
                <w:rFonts w:ascii="Garamond" w:hAnsi="Garamond"/>
                <w:sz w:val="28"/>
                <w:szCs w:val="28"/>
              </w:rPr>
              <w:t>daue</w:t>
            </w:r>
            <w:proofErr w:type="spellEnd"/>
            <w:r w:rsidRPr="006B0570">
              <w:rPr>
                <w:rFonts w:ascii="Garamond" w:hAnsi="Garamond"/>
                <w:sz w:val="28"/>
                <w:szCs w:val="28"/>
              </w:rPr>
              <w:t xml:space="preserve"> </w:t>
            </w:r>
            <w:proofErr w:type="spellStart"/>
            <w:r w:rsidRPr="006B0570">
              <w:rPr>
                <w:rFonts w:ascii="Garamond" w:hAnsi="Garamond"/>
                <w:sz w:val="28"/>
                <w:szCs w:val="28"/>
              </w:rPr>
              <w:t>kys</w:t>
            </w:r>
            <w:proofErr w:type="spellEnd"/>
            <w:r w:rsidRPr="006B0570">
              <w:rPr>
                <w:rFonts w:ascii="Garamond" w:hAnsi="Garamond"/>
                <w:sz w:val="28"/>
                <w:szCs w:val="28"/>
              </w:rPr>
              <w:t xml:space="preserve"> nee ad </w:t>
            </w:r>
            <w:proofErr w:type="spellStart"/>
            <w:r w:rsidRPr="006B0570">
              <w:rPr>
                <w:rFonts w:ascii="Garamond" w:hAnsi="Garamond"/>
                <w:sz w:val="28"/>
                <w:szCs w:val="28"/>
              </w:rPr>
              <w:t>aggle</w:t>
            </w:r>
            <w:proofErr w:type="spellEnd"/>
            <w:r w:rsidRPr="006B0570">
              <w:rPr>
                <w:rFonts w:ascii="Garamond" w:hAnsi="Garamond"/>
                <w:sz w:val="28"/>
                <w:szCs w:val="28"/>
              </w:rPr>
              <w:t xml:space="preserve"> y </w:t>
            </w:r>
            <w:proofErr w:type="spellStart"/>
            <w:r w:rsidRPr="006B0570">
              <w:rPr>
                <w:rFonts w:ascii="Garamond" w:hAnsi="Garamond"/>
                <w:sz w:val="28"/>
                <w:szCs w:val="28"/>
              </w:rPr>
              <w:t>ghoal</w:t>
            </w:r>
            <w:proofErr w:type="spellEnd"/>
            <w:r w:rsidRPr="006B0570">
              <w:rPr>
                <w:rFonts w:ascii="Garamond" w:hAnsi="Garamond"/>
                <w:sz w:val="28"/>
                <w:szCs w:val="28"/>
              </w:rPr>
              <w:t xml:space="preserve"> as </w:t>
            </w:r>
            <w:proofErr w:type="spellStart"/>
            <w:r w:rsidRPr="006B0570">
              <w:rPr>
                <w:rFonts w:ascii="Garamond" w:hAnsi="Garamond"/>
                <w:sz w:val="28"/>
                <w:szCs w:val="28"/>
              </w:rPr>
              <w:t>graih</w:t>
            </w:r>
            <w:proofErr w:type="spellEnd"/>
            <w:r w:rsidRPr="006B0570">
              <w:rPr>
                <w:rFonts w:ascii="Garamond" w:hAnsi="Garamond"/>
                <w:sz w:val="28"/>
                <w:szCs w:val="28"/>
              </w:rPr>
              <w:t xml:space="preserve"> y </w:t>
            </w:r>
            <w:proofErr w:type="spellStart"/>
            <w:r w:rsidRPr="006B0570">
              <w:rPr>
                <w:rFonts w:ascii="Garamond" w:hAnsi="Garamond"/>
                <w:sz w:val="28"/>
                <w:szCs w:val="28"/>
              </w:rPr>
              <w:t>choyrt</w:t>
            </w:r>
            <w:proofErr w:type="spellEnd"/>
            <w:r w:rsidRPr="006B0570">
              <w:rPr>
                <w:rFonts w:ascii="Garamond" w:hAnsi="Garamond"/>
                <w:sz w:val="28"/>
                <w:szCs w:val="28"/>
              </w:rPr>
              <w:t xml:space="preserve"> as </w:t>
            </w:r>
            <w:proofErr w:type="spellStart"/>
            <w:r w:rsidRPr="006B0570">
              <w:rPr>
                <w:rFonts w:ascii="Garamond" w:hAnsi="Garamond"/>
                <w:sz w:val="28"/>
                <w:szCs w:val="28"/>
              </w:rPr>
              <w:t>padjer</w:t>
            </w:r>
            <w:proofErr w:type="spellEnd"/>
            <w:r w:rsidRPr="006B0570">
              <w:rPr>
                <w:rFonts w:ascii="Garamond" w:hAnsi="Garamond"/>
                <w:sz w:val="28"/>
                <w:szCs w:val="28"/>
              </w:rPr>
              <w:t xml:space="preserve"> y </w:t>
            </w:r>
            <w:proofErr w:type="spellStart"/>
            <w:r w:rsidRPr="006B0570">
              <w:rPr>
                <w:rFonts w:ascii="Garamond" w:hAnsi="Garamond"/>
                <w:sz w:val="28"/>
                <w:szCs w:val="28"/>
              </w:rPr>
              <w:t>yanoo</w:t>
            </w:r>
            <w:proofErr w:type="spellEnd"/>
            <w:r w:rsidRPr="006B0570">
              <w:rPr>
                <w:rFonts w:ascii="Garamond" w:hAnsi="Garamond"/>
                <w:sz w:val="28"/>
                <w:szCs w:val="28"/>
              </w:rPr>
              <w:t xml:space="preserve"> </w:t>
            </w:r>
            <w:proofErr w:type="spellStart"/>
            <w:r w:rsidRPr="006B0570">
              <w:rPr>
                <w:rFonts w:ascii="Garamond" w:hAnsi="Garamond"/>
                <w:sz w:val="28"/>
                <w:szCs w:val="28"/>
              </w:rPr>
              <w:t>gys</w:t>
            </w:r>
            <w:proofErr w:type="spellEnd"/>
            <w:r w:rsidRPr="006B0570">
              <w:rPr>
                <w:rFonts w:ascii="Garamond" w:hAnsi="Garamond"/>
                <w:sz w:val="28"/>
                <w:szCs w:val="28"/>
              </w:rPr>
              <w:t xml:space="preserve"> </w:t>
            </w:r>
            <w:proofErr w:type="spellStart"/>
            <w:r w:rsidRPr="006B0570">
              <w:rPr>
                <w:rFonts w:ascii="Garamond" w:hAnsi="Garamond"/>
                <w:sz w:val="28"/>
                <w:szCs w:val="28"/>
              </w:rPr>
              <w:t>Jee</w:t>
            </w:r>
            <w:proofErr w:type="spellEnd"/>
            <w:r w:rsidRPr="006B0570">
              <w:rPr>
                <w:rFonts w:ascii="Garamond" w:hAnsi="Garamond"/>
                <w:sz w:val="28"/>
                <w:szCs w:val="28"/>
              </w:rPr>
              <w:t xml:space="preserve">. </w:t>
            </w:r>
          </w:p>
        </w:tc>
        <w:tc>
          <w:tcPr>
            <w:tcW w:w="0" w:type="auto"/>
            <w:tcBorders>
              <w:top w:val="nil"/>
              <w:left w:val="nil"/>
              <w:bottom w:val="nil"/>
              <w:right w:val="nil"/>
            </w:tcBorders>
          </w:tcPr>
          <w:p w14:paraId="170DF378" w14:textId="77777777" w:rsidR="006B0570" w:rsidRPr="006B0570" w:rsidRDefault="006B0570" w:rsidP="00DB60C3">
            <w:pPr>
              <w:pStyle w:val="ListParagraph"/>
              <w:ind w:left="0" w:firstLine="227"/>
              <w:contextualSpacing w:val="0"/>
              <w:jc w:val="both"/>
              <w:rPr>
                <w:rFonts w:ascii="Garamond" w:hAnsi="Garamond" w:cs="GlyphLessFont"/>
                <w:i/>
                <w:sz w:val="28"/>
              </w:rPr>
            </w:pPr>
            <w:r w:rsidRPr="006B0570">
              <w:rPr>
                <w:rFonts w:ascii="Garamond" w:hAnsi="Garamond" w:cs="GlyphLessFont"/>
                <w:i/>
                <w:sz w:val="28"/>
              </w:rPr>
              <w:t>If you have Children and Servants you can teach them how to Fear, and to Love, and to Pray to God.</w:t>
            </w:r>
          </w:p>
        </w:tc>
      </w:tr>
      <w:tr w:rsidR="00EB031B" w:rsidRPr="006B0570" w14:paraId="484AAA23"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35A9AC4D" w14:textId="77777777" w:rsidR="006B0570" w:rsidRPr="006B0570" w:rsidRDefault="006B0570" w:rsidP="00DB60C3">
            <w:pPr>
              <w:pStyle w:val="CM3"/>
              <w:widowControl/>
              <w:spacing w:line="240" w:lineRule="auto"/>
              <w:ind w:firstLine="227"/>
              <w:jc w:val="both"/>
              <w:rPr>
                <w:rFonts w:ascii="Garamond" w:hAnsi="Garamond"/>
                <w:sz w:val="28"/>
                <w:szCs w:val="28"/>
              </w:rPr>
            </w:pPr>
            <w:r w:rsidRPr="006B0570">
              <w:rPr>
                <w:rFonts w:ascii="Garamond" w:hAnsi="Garamond"/>
                <w:sz w:val="28"/>
                <w:szCs w:val="28"/>
              </w:rPr>
              <w:t xml:space="preserve">As </w:t>
            </w:r>
            <w:proofErr w:type="spellStart"/>
            <w:r w:rsidR="00C01CDB" w:rsidRPr="006B0570">
              <w:rPr>
                <w:rFonts w:ascii="Garamond" w:hAnsi="Garamond"/>
                <w:sz w:val="28"/>
                <w:szCs w:val="28"/>
              </w:rPr>
              <w:t>Mannagh</w:t>
            </w:r>
            <w:proofErr w:type="spellEnd"/>
            <w:r w:rsidR="00C01CDB" w:rsidRPr="006B0570">
              <w:rPr>
                <w:rFonts w:ascii="Garamond" w:hAnsi="Garamond"/>
                <w:sz w:val="28"/>
                <w:szCs w:val="28"/>
              </w:rPr>
              <w:t xml:space="preserve"> </w:t>
            </w:r>
            <w:proofErr w:type="spellStart"/>
            <w:r w:rsidRPr="006B0570">
              <w:rPr>
                <w:rFonts w:ascii="Garamond" w:hAnsi="Garamond"/>
                <w:sz w:val="28"/>
                <w:szCs w:val="28"/>
              </w:rPr>
              <w:t>vel</w:t>
            </w:r>
            <w:proofErr w:type="spellEnd"/>
            <w:r w:rsidRPr="006B0570">
              <w:rPr>
                <w:rFonts w:ascii="Garamond" w:hAnsi="Garamond"/>
                <w:sz w:val="28"/>
                <w:szCs w:val="28"/>
              </w:rPr>
              <w:t xml:space="preserve"> </w:t>
            </w:r>
            <w:proofErr w:type="spellStart"/>
            <w:r w:rsidRPr="006B0570">
              <w:rPr>
                <w:rFonts w:ascii="Garamond" w:hAnsi="Garamond"/>
                <w:sz w:val="28"/>
                <w:szCs w:val="28"/>
              </w:rPr>
              <w:t>ynsagh</w:t>
            </w:r>
            <w:proofErr w:type="spellEnd"/>
            <w:r w:rsidRPr="006B0570">
              <w:rPr>
                <w:rFonts w:ascii="Garamond" w:hAnsi="Garamond"/>
                <w:sz w:val="28"/>
                <w:szCs w:val="28"/>
              </w:rPr>
              <w:t xml:space="preserve"> </w:t>
            </w:r>
            <w:proofErr w:type="spellStart"/>
            <w:r w:rsidRPr="006B0570">
              <w:rPr>
                <w:rFonts w:ascii="Garamond" w:hAnsi="Garamond"/>
                <w:sz w:val="28"/>
                <w:szCs w:val="28"/>
              </w:rPr>
              <w:t>ayd</w:t>
            </w:r>
            <w:proofErr w:type="spellEnd"/>
            <w:r w:rsidRPr="006B0570">
              <w:rPr>
                <w:rFonts w:ascii="Garamond" w:hAnsi="Garamond"/>
                <w:sz w:val="28"/>
                <w:szCs w:val="28"/>
              </w:rPr>
              <w:t xml:space="preserve">, </w:t>
            </w:r>
            <w:proofErr w:type="spellStart"/>
            <w:r w:rsidRPr="006B0570">
              <w:rPr>
                <w:rFonts w:ascii="Garamond" w:hAnsi="Garamond"/>
                <w:sz w:val="28"/>
                <w:szCs w:val="28"/>
              </w:rPr>
              <w:t>foddee</w:t>
            </w:r>
            <w:proofErr w:type="spellEnd"/>
            <w:r w:rsidRPr="006B0570">
              <w:rPr>
                <w:rFonts w:ascii="Garamond" w:hAnsi="Garamond"/>
                <w:sz w:val="28"/>
                <w:szCs w:val="28"/>
              </w:rPr>
              <w:t xml:space="preserve"> </w:t>
            </w:r>
            <w:proofErr w:type="spellStart"/>
            <w:r w:rsidRPr="006B0570">
              <w:rPr>
                <w:rFonts w:ascii="Garamond" w:hAnsi="Garamond"/>
                <w:sz w:val="28"/>
                <w:szCs w:val="28"/>
              </w:rPr>
              <w:t>oo</w:t>
            </w:r>
            <w:proofErr w:type="spellEnd"/>
            <w:r w:rsidRPr="006B0570">
              <w:rPr>
                <w:rFonts w:ascii="Garamond" w:hAnsi="Garamond"/>
                <w:sz w:val="28"/>
                <w:szCs w:val="28"/>
              </w:rPr>
              <w:t xml:space="preserve"> </w:t>
            </w:r>
            <w:proofErr w:type="spellStart"/>
            <w:r w:rsidRPr="006B0570">
              <w:rPr>
                <w:rFonts w:ascii="Garamond" w:hAnsi="Garamond"/>
                <w:sz w:val="28"/>
                <w:szCs w:val="28"/>
              </w:rPr>
              <w:t>cooinaght</w:t>
            </w:r>
            <w:proofErr w:type="spellEnd"/>
            <w:r w:rsidRPr="006B0570">
              <w:rPr>
                <w:rFonts w:ascii="Garamond" w:hAnsi="Garamond"/>
                <w:sz w:val="28"/>
                <w:szCs w:val="28"/>
              </w:rPr>
              <w:t xml:space="preserve"> er </w:t>
            </w:r>
            <w:proofErr w:type="spellStart"/>
            <w:r w:rsidRPr="006B0570">
              <w:rPr>
                <w:rFonts w:ascii="Garamond" w:hAnsi="Garamond"/>
                <w:sz w:val="28"/>
                <w:szCs w:val="28"/>
              </w:rPr>
              <w:t>ny</w:t>
            </w:r>
            <w:proofErr w:type="spellEnd"/>
            <w:r w:rsidRPr="006B0570">
              <w:rPr>
                <w:rFonts w:ascii="Garamond" w:hAnsi="Garamond"/>
                <w:sz w:val="28"/>
                <w:szCs w:val="28"/>
              </w:rPr>
              <w:t xml:space="preserve"> </w:t>
            </w:r>
            <w:proofErr w:type="spellStart"/>
            <w:r w:rsidRPr="006B0570">
              <w:rPr>
                <w:rFonts w:ascii="Garamond" w:hAnsi="Garamond"/>
                <w:sz w:val="28"/>
                <w:szCs w:val="28"/>
              </w:rPr>
              <w:t>t’ow</w:t>
            </w:r>
            <w:proofErr w:type="spellEnd"/>
            <w:r w:rsidRPr="006B0570">
              <w:rPr>
                <w:rFonts w:ascii="Garamond" w:hAnsi="Garamond"/>
                <w:sz w:val="28"/>
                <w:szCs w:val="28"/>
              </w:rPr>
              <w:t xml:space="preserve"> er </w:t>
            </w:r>
            <w:proofErr w:type="spellStart"/>
            <w:r w:rsidRPr="006B0570">
              <w:rPr>
                <w:rFonts w:ascii="Garamond" w:hAnsi="Garamond"/>
                <w:sz w:val="28"/>
                <w:szCs w:val="28"/>
              </w:rPr>
              <w:t>chlashtyn</w:t>
            </w:r>
            <w:proofErr w:type="spellEnd"/>
            <w:r w:rsidRPr="006B0570">
              <w:rPr>
                <w:rFonts w:ascii="Garamond" w:hAnsi="Garamond"/>
                <w:sz w:val="28"/>
                <w:szCs w:val="28"/>
              </w:rPr>
              <w:t xml:space="preserve"> </w:t>
            </w:r>
            <w:proofErr w:type="spellStart"/>
            <w:r w:rsidRPr="006B0570">
              <w:rPr>
                <w:rFonts w:ascii="Garamond" w:hAnsi="Garamond"/>
                <w:sz w:val="28"/>
                <w:szCs w:val="28"/>
              </w:rPr>
              <w:t>ec</w:t>
            </w:r>
            <w:proofErr w:type="spellEnd"/>
            <w:r w:rsidRPr="006B0570">
              <w:rPr>
                <w:rFonts w:ascii="Garamond" w:hAnsi="Garamond"/>
                <w:sz w:val="28"/>
                <w:szCs w:val="28"/>
              </w:rPr>
              <w:t xml:space="preserve"> y </w:t>
            </w:r>
            <w:proofErr w:type="spellStart"/>
            <w:r w:rsidR="00C01CDB" w:rsidRPr="006B0570">
              <w:rPr>
                <w:rFonts w:ascii="Garamond" w:hAnsi="Garamond"/>
                <w:sz w:val="28"/>
                <w:szCs w:val="28"/>
              </w:rPr>
              <w:t>Cheell</w:t>
            </w:r>
            <w:proofErr w:type="spellEnd"/>
            <w:r w:rsidRPr="006B0570">
              <w:rPr>
                <w:rFonts w:ascii="Garamond" w:hAnsi="Garamond"/>
                <w:sz w:val="28"/>
                <w:szCs w:val="28"/>
              </w:rPr>
              <w:t xml:space="preserve">, as </w:t>
            </w:r>
            <w:proofErr w:type="spellStart"/>
            <w:r w:rsidRPr="006B0570">
              <w:rPr>
                <w:rFonts w:ascii="Garamond" w:hAnsi="Garamond"/>
                <w:sz w:val="28"/>
                <w:szCs w:val="28"/>
              </w:rPr>
              <w:t>gow</w:t>
            </w:r>
            <w:proofErr w:type="spellEnd"/>
            <w:r w:rsidRPr="006B0570">
              <w:rPr>
                <w:rFonts w:ascii="Garamond" w:hAnsi="Garamond"/>
                <w:sz w:val="28"/>
                <w:szCs w:val="28"/>
              </w:rPr>
              <w:t xml:space="preserve"> </w:t>
            </w:r>
            <w:proofErr w:type="spellStart"/>
            <w:r w:rsidRPr="006B0570">
              <w:rPr>
                <w:rFonts w:ascii="Garamond" w:hAnsi="Garamond"/>
                <w:sz w:val="28"/>
                <w:szCs w:val="28"/>
              </w:rPr>
              <w:t>kiarrail</w:t>
            </w:r>
            <w:proofErr w:type="spellEnd"/>
            <w:r w:rsidRPr="006B0570">
              <w:rPr>
                <w:rFonts w:ascii="Garamond" w:hAnsi="Garamond"/>
                <w:sz w:val="28"/>
                <w:szCs w:val="28"/>
              </w:rPr>
              <w:t xml:space="preserve"> ort </w:t>
            </w:r>
            <w:proofErr w:type="spellStart"/>
            <w:r w:rsidRPr="006B0570">
              <w:rPr>
                <w:rFonts w:ascii="Garamond" w:hAnsi="Garamond"/>
                <w:sz w:val="28"/>
                <w:szCs w:val="28"/>
              </w:rPr>
              <w:t>hene</w:t>
            </w:r>
            <w:proofErr w:type="spellEnd"/>
            <w:r w:rsidRPr="006B0570">
              <w:rPr>
                <w:rFonts w:ascii="Garamond" w:hAnsi="Garamond"/>
                <w:sz w:val="28"/>
                <w:szCs w:val="28"/>
              </w:rPr>
              <w:t xml:space="preserve"> </w:t>
            </w:r>
            <w:proofErr w:type="spellStart"/>
            <w:r w:rsidRPr="006B0570">
              <w:rPr>
                <w:rFonts w:ascii="Garamond" w:hAnsi="Garamond"/>
                <w:sz w:val="28"/>
                <w:szCs w:val="28"/>
              </w:rPr>
              <w:t>dy</w:t>
            </w:r>
            <w:proofErr w:type="spellEnd"/>
            <w:r w:rsidRPr="006B0570">
              <w:rPr>
                <w:rFonts w:ascii="Garamond" w:hAnsi="Garamond"/>
                <w:sz w:val="28"/>
                <w:szCs w:val="28"/>
              </w:rPr>
              <w:t xml:space="preserve"> </w:t>
            </w:r>
            <w:proofErr w:type="spellStart"/>
            <w:r w:rsidRPr="006B0570">
              <w:rPr>
                <w:rFonts w:ascii="Garamond" w:hAnsi="Garamond"/>
                <w:sz w:val="28"/>
                <w:szCs w:val="28"/>
              </w:rPr>
              <w:t>chooilleeney</w:t>
            </w:r>
            <w:proofErr w:type="spellEnd"/>
            <w:r w:rsidRPr="006B0570">
              <w:rPr>
                <w:rFonts w:ascii="Garamond" w:hAnsi="Garamond"/>
                <w:sz w:val="28"/>
                <w:szCs w:val="28"/>
              </w:rPr>
              <w:t xml:space="preserve"> </w:t>
            </w:r>
            <w:proofErr w:type="spellStart"/>
            <w:r w:rsidRPr="006B0570">
              <w:rPr>
                <w:rFonts w:ascii="Garamond" w:hAnsi="Garamond"/>
                <w:sz w:val="28"/>
                <w:szCs w:val="28"/>
              </w:rPr>
              <w:t>gys</w:t>
            </w:r>
            <w:proofErr w:type="spellEnd"/>
            <w:r w:rsidRPr="006B0570">
              <w:rPr>
                <w:rFonts w:ascii="Garamond" w:hAnsi="Garamond"/>
                <w:sz w:val="28"/>
                <w:szCs w:val="28"/>
              </w:rPr>
              <w:t xml:space="preserve"> y </w:t>
            </w:r>
            <w:proofErr w:type="spellStart"/>
            <w:r w:rsidRPr="006B0570">
              <w:rPr>
                <w:rFonts w:ascii="Garamond" w:hAnsi="Garamond"/>
                <w:sz w:val="28"/>
                <w:szCs w:val="28"/>
              </w:rPr>
              <w:t>tushtey</w:t>
            </w:r>
            <w:proofErr w:type="spellEnd"/>
            <w:r w:rsidRPr="006B0570">
              <w:rPr>
                <w:rFonts w:ascii="Garamond" w:hAnsi="Garamond"/>
                <w:sz w:val="28"/>
                <w:szCs w:val="28"/>
              </w:rPr>
              <w:t xml:space="preserve"> share </w:t>
            </w:r>
            <w:proofErr w:type="spellStart"/>
            <w:r w:rsidRPr="006B0570">
              <w:rPr>
                <w:rFonts w:ascii="Garamond" w:hAnsi="Garamond"/>
                <w:sz w:val="28"/>
                <w:szCs w:val="28"/>
              </w:rPr>
              <w:t>ny</w:t>
            </w:r>
            <w:proofErr w:type="spellEnd"/>
            <w:r w:rsidRPr="006B0570">
              <w:rPr>
                <w:rFonts w:ascii="Garamond" w:hAnsi="Garamond"/>
                <w:sz w:val="28"/>
                <w:szCs w:val="28"/>
              </w:rPr>
              <w:t xml:space="preserve"> </w:t>
            </w:r>
            <w:proofErr w:type="spellStart"/>
            <w:r w:rsidRPr="006B0570">
              <w:rPr>
                <w:rFonts w:ascii="Garamond" w:hAnsi="Garamond"/>
                <w:sz w:val="28"/>
                <w:szCs w:val="28"/>
              </w:rPr>
              <w:t>t’ow</w:t>
            </w:r>
            <w:proofErr w:type="spellEnd"/>
            <w:r w:rsidRPr="006B0570">
              <w:rPr>
                <w:rFonts w:ascii="Garamond" w:hAnsi="Garamond"/>
                <w:sz w:val="28"/>
                <w:szCs w:val="28"/>
              </w:rPr>
              <w:t xml:space="preserve"> er </w:t>
            </w:r>
            <w:proofErr w:type="spellStart"/>
            <w:r w:rsidRPr="006B0570">
              <w:rPr>
                <w:rFonts w:ascii="Garamond" w:hAnsi="Garamond"/>
                <w:sz w:val="28"/>
                <w:szCs w:val="28"/>
              </w:rPr>
              <w:t>dy</w:t>
            </w:r>
            <w:proofErr w:type="spellEnd"/>
            <w:r w:rsidRPr="006B0570">
              <w:rPr>
                <w:rFonts w:ascii="Garamond" w:hAnsi="Garamond"/>
                <w:sz w:val="28"/>
                <w:szCs w:val="28"/>
              </w:rPr>
              <w:t xml:space="preserve"> </w:t>
            </w:r>
            <w:proofErr w:type="spellStart"/>
            <w:r w:rsidRPr="006B0570">
              <w:rPr>
                <w:rFonts w:ascii="Garamond" w:hAnsi="Garamond"/>
                <w:sz w:val="28"/>
                <w:szCs w:val="28"/>
              </w:rPr>
              <w:t>ynsagh</w:t>
            </w:r>
            <w:proofErr w:type="spellEnd"/>
            <w:r w:rsidRPr="006B0570">
              <w:rPr>
                <w:rFonts w:ascii="Garamond" w:hAnsi="Garamond"/>
                <w:sz w:val="28"/>
                <w:szCs w:val="28"/>
              </w:rPr>
              <w:t xml:space="preserve">. </w:t>
            </w:r>
          </w:p>
        </w:tc>
        <w:tc>
          <w:tcPr>
            <w:tcW w:w="0" w:type="auto"/>
            <w:tcBorders>
              <w:top w:val="nil"/>
              <w:left w:val="nil"/>
              <w:bottom w:val="nil"/>
              <w:right w:val="nil"/>
            </w:tcBorders>
          </w:tcPr>
          <w:p w14:paraId="4943C789" w14:textId="77777777" w:rsidR="006B0570" w:rsidRPr="006B0570" w:rsidRDefault="006B0570" w:rsidP="00DB60C3">
            <w:pPr>
              <w:pStyle w:val="ListParagraph"/>
              <w:ind w:left="0" w:firstLine="227"/>
              <w:contextualSpacing w:val="0"/>
              <w:jc w:val="both"/>
              <w:rPr>
                <w:rFonts w:ascii="Garamond" w:hAnsi="Garamond" w:cs="GlyphLessFont"/>
                <w:i/>
                <w:sz w:val="28"/>
              </w:rPr>
            </w:pPr>
            <w:r w:rsidRPr="006B0570">
              <w:rPr>
                <w:rFonts w:ascii="Garamond" w:hAnsi="Garamond" w:cs="GlyphLessFont"/>
                <w:i/>
                <w:sz w:val="28"/>
              </w:rPr>
              <w:t>And if you are unlearned you can think of what you have heard at Church, and resolve to do, to the best of your Knowledge, as you have been taught.</w:t>
            </w:r>
          </w:p>
        </w:tc>
      </w:tr>
      <w:tr w:rsidR="00EB031B" w:rsidRPr="006B0570" w14:paraId="3E3A23F5"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736DD29C" w14:textId="77777777" w:rsidR="006B0570" w:rsidRPr="006B0570" w:rsidRDefault="00C01CDB" w:rsidP="00DB60C3">
            <w:pPr>
              <w:pStyle w:val="CM18"/>
              <w:widowControl/>
              <w:ind w:firstLine="227"/>
              <w:jc w:val="both"/>
              <w:rPr>
                <w:rFonts w:ascii="Garamond" w:hAnsi="Garamond"/>
                <w:sz w:val="28"/>
                <w:szCs w:val="28"/>
              </w:rPr>
            </w:pPr>
            <w:r>
              <w:rPr>
                <w:rFonts w:ascii="Garamond" w:hAnsi="Garamond"/>
                <w:sz w:val="28"/>
                <w:szCs w:val="28"/>
              </w:rPr>
              <w:t xml:space="preserve">[14] </w:t>
            </w:r>
            <w:proofErr w:type="spellStart"/>
            <w:r w:rsidR="006B0570" w:rsidRPr="006B0570">
              <w:rPr>
                <w:rFonts w:ascii="Garamond" w:hAnsi="Garamond"/>
                <w:sz w:val="28"/>
                <w:szCs w:val="28"/>
              </w:rPr>
              <w:t>Eisht</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bee’n</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Chiarn</w:t>
            </w:r>
            <w:proofErr w:type="spellEnd"/>
            <w:r w:rsidR="006B0570" w:rsidRPr="006B0570">
              <w:rPr>
                <w:rFonts w:ascii="Garamond" w:hAnsi="Garamond"/>
                <w:sz w:val="28"/>
                <w:szCs w:val="28"/>
              </w:rPr>
              <w:t xml:space="preserve"> mart </w:t>
            </w:r>
            <w:proofErr w:type="spellStart"/>
            <w:r w:rsidR="006B0570" w:rsidRPr="006B0570">
              <w:rPr>
                <w:rFonts w:ascii="Garamond" w:hAnsi="Garamond"/>
                <w:sz w:val="28"/>
                <w:szCs w:val="28"/>
              </w:rPr>
              <w:t>dy</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dty</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vannaghey</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ayns</w:t>
            </w:r>
            <w:proofErr w:type="spellEnd"/>
            <w:r w:rsidR="006B0570" w:rsidRPr="006B0570">
              <w:rPr>
                <w:rFonts w:ascii="Garamond" w:hAnsi="Garamond"/>
                <w:sz w:val="28"/>
                <w:szCs w:val="28"/>
              </w:rPr>
              <w:t xml:space="preserve"> y </w:t>
            </w:r>
            <w:proofErr w:type="spellStart"/>
            <w:r w:rsidR="006B0570" w:rsidRPr="006B0570">
              <w:rPr>
                <w:rFonts w:ascii="Garamond" w:hAnsi="Garamond"/>
                <w:sz w:val="28"/>
                <w:szCs w:val="28"/>
              </w:rPr>
              <w:t>raad</w:t>
            </w:r>
            <w:proofErr w:type="spellEnd"/>
            <w:r w:rsidR="006B0570" w:rsidRPr="006B0570">
              <w:rPr>
                <w:rFonts w:ascii="Garamond" w:hAnsi="Garamond"/>
                <w:sz w:val="28"/>
                <w:szCs w:val="28"/>
              </w:rPr>
              <w:t xml:space="preserve"> nee </w:t>
            </w:r>
            <w:proofErr w:type="spellStart"/>
            <w:r w:rsidR="006B0570" w:rsidRPr="006B0570">
              <w:rPr>
                <w:rFonts w:ascii="Garamond" w:hAnsi="Garamond"/>
                <w:sz w:val="28"/>
                <w:szCs w:val="28"/>
              </w:rPr>
              <w:t>oo</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gimmeeaght</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dy</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choadey</w:t>
            </w:r>
            <w:proofErr w:type="spellEnd"/>
            <w:r w:rsidR="006B0570" w:rsidRPr="006B0570">
              <w:rPr>
                <w:rFonts w:ascii="Garamond" w:hAnsi="Garamond"/>
                <w:sz w:val="28"/>
                <w:szCs w:val="28"/>
              </w:rPr>
              <w:t xml:space="preserve"> as </w:t>
            </w:r>
            <w:proofErr w:type="spellStart"/>
            <w:r w:rsidR="006B0570" w:rsidRPr="006B0570">
              <w:rPr>
                <w:rFonts w:ascii="Garamond" w:hAnsi="Garamond"/>
                <w:sz w:val="28"/>
                <w:szCs w:val="28"/>
              </w:rPr>
              <w:t>dy</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vishaghey</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oo</w:t>
            </w:r>
            <w:proofErr w:type="spellEnd"/>
            <w:r w:rsidR="006B0570" w:rsidRPr="006B0570">
              <w:rPr>
                <w:rFonts w:ascii="Garamond" w:hAnsi="Garamond"/>
                <w:sz w:val="28"/>
                <w:szCs w:val="28"/>
              </w:rPr>
              <w:t xml:space="preserve">. Son </w:t>
            </w:r>
            <w:proofErr w:type="spellStart"/>
            <w:r w:rsidR="006B0570" w:rsidRPr="006B0570">
              <w:rPr>
                <w:rFonts w:ascii="Garamond" w:hAnsi="Garamond"/>
                <w:sz w:val="28"/>
                <w:szCs w:val="28"/>
              </w:rPr>
              <w:t>shoh</w:t>
            </w:r>
            <w:proofErr w:type="spellEnd"/>
            <w:r w:rsidR="006B0570" w:rsidRPr="006B0570">
              <w:rPr>
                <w:rFonts w:ascii="Garamond" w:hAnsi="Garamond"/>
                <w:sz w:val="28"/>
                <w:szCs w:val="28"/>
              </w:rPr>
              <w:t xml:space="preserve"> </w:t>
            </w:r>
            <w:proofErr w:type="spellStart"/>
            <w:r w:rsidR="006B0570" w:rsidRPr="006B0570">
              <w:rPr>
                <w:rFonts w:ascii="Garamond" w:hAnsi="Garamond"/>
                <w:sz w:val="28"/>
                <w:szCs w:val="28"/>
              </w:rPr>
              <w:t>te</w:t>
            </w:r>
            <w:proofErr w:type="spellEnd"/>
            <w:r w:rsidR="006B0570" w:rsidRPr="006B0570">
              <w:rPr>
                <w:rFonts w:ascii="Garamond" w:hAnsi="Garamond"/>
                <w:sz w:val="28"/>
                <w:szCs w:val="28"/>
              </w:rPr>
              <w:t xml:space="preserve"> er </w:t>
            </w:r>
            <w:proofErr w:type="spellStart"/>
            <w:r w:rsidR="006B0570" w:rsidRPr="006B0570">
              <w:rPr>
                <w:rFonts w:ascii="Garamond" w:hAnsi="Garamond"/>
                <w:sz w:val="28"/>
                <w:szCs w:val="28"/>
              </w:rPr>
              <w:t>yialdyn</w:t>
            </w:r>
            <w:proofErr w:type="spellEnd"/>
            <w:r w:rsidR="006B0570" w:rsidRPr="006B0570">
              <w:rPr>
                <w:rFonts w:ascii="Garamond" w:hAnsi="Garamond"/>
                <w:sz w:val="28"/>
                <w:szCs w:val="28"/>
              </w:rPr>
              <w:t xml:space="preserve">, </w:t>
            </w:r>
            <w:proofErr w:type="spellStart"/>
            <w:r w:rsidR="006B0570" w:rsidRPr="00C01CDB">
              <w:rPr>
                <w:rFonts w:ascii="Garamond" w:hAnsi="Garamond"/>
                <w:i/>
                <w:sz w:val="28"/>
                <w:szCs w:val="28"/>
              </w:rPr>
              <w:t>Verryms</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ooashley</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dauesyn</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ver</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ooashley</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dou</w:t>
            </w:r>
            <w:proofErr w:type="spellEnd"/>
            <w:r w:rsidR="006B0570" w:rsidRPr="00C01CDB">
              <w:rPr>
                <w:rFonts w:ascii="Garamond" w:hAnsi="Garamond"/>
                <w:i/>
                <w:sz w:val="28"/>
                <w:szCs w:val="28"/>
              </w:rPr>
              <w:t xml:space="preserve">, as </w:t>
            </w:r>
            <w:proofErr w:type="spellStart"/>
            <w:r w:rsidR="006B0570" w:rsidRPr="00C01CDB">
              <w:rPr>
                <w:rFonts w:ascii="Garamond" w:hAnsi="Garamond"/>
                <w:i/>
                <w:sz w:val="28"/>
                <w:szCs w:val="28"/>
              </w:rPr>
              <w:t>nee’m</w:t>
            </w:r>
            <w:proofErr w:type="spellEnd"/>
            <w:r w:rsidR="006B0570" w:rsidRPr="00C01CDB">
              <w:rPr>
                <w:rFonts w:ascii="Garamond" w:hAnsi="Garamond"/>
                <w:i/>
                <w:sz w:val="28"/>
                <w:szCs w:val="28"/>
              </w:rPr>
              <w:t xml:space="preserve"> beg y </w:t>
            </w:r>
            <w:proofErr w:type="spellStart"/>
            <w:r w:rsidR="006B0570" w:rsidRPr="00C01CDB">
              <w:rPr>
                <w:rFonts w:ascii="Garamond" w:hAnsi="Garamond"/>
                <w:i/>
                <w:sz w:val="28"/>
                <w:szCs w:val="28"/>
              </w:rPr>
              <w:t>hoiagh</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jeusyn</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ver</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d</w:t>
            </w:r>
            <w:r>
              <w:rPr>
                <w:rFonts w:ascii="Garamond" w:hAnsi="Garamond"/>
                <w:i/>
                <w:sz w:val="28"/>
                <w:szCs w:val="28"/>
              </w:rPr>
              <w:t>ooai</w:t>
            </w:r>
            <w:proofErr w:type="spellEnd"/>
            <w:r w:rsidR="006B0570" w:rsidRPr="00C01CDB">
              <w:rPr>
                <w:rFonts w:ascii="Garamond" w:hAnsi="Garamond"/>
                <w:i/>
                <w:sz w:val="28"/>
                <w:szCs w:val="28"/>
              </w:rPr>
              <w:t xml:space="preserve"> </w:t>
            </w:r>
            <w:proofErr w:type="spellStart"/>
            <w:r w:rsidR="006B0570" w:rsidRPr="00C01CDB">
              <w:rPr>
                <w:rFonts w:ascii="Garamond" w:hAnsi="Garamond"/>
                <w:i/>
                <w:sz w:val="28"/>
                <w:szCs w:val="28"/>
              </w:rPr>
              <w:t>dou</w:t>
            </w:r>
            <w:proofErr w:type="spellEnd"/>
            <w:r w:rsidR="006B0570" w:rsidRPr="00C01CDB">
              <w:rPr>
                <w:rFonts w:ascii="Garamond" w:hAnsi="Garamond"/>
                <w:i/>
                <w:sz w:val="28"/>
                <w:szCs w:val="28"/>
              </w:rPr>
              <w:t>,</w:t>
            </w:r>
            <w:r w:rsidR="006B0570" w:rsidRPr="006B0570">
              <w:rPr>
                <w:rFonts w:ascii="Garamond" w:hAnsi="Garamond"/>
                <w:sz w:val="28"/>
                <w:szCs w:val="28"/>
              </w:rPr>
              <w:t xml:space="preserve"> </w:t>
            </w:r>
            <w:r>
              <w:rPr>
                <w:rFonts w:ascii="Garamond" w:hAnsi="Garamond"/>
                <w:sz w:val="28"/>
                <w:szCs w:val="28"/>
              </w:rPr>
              <w:t>1</w:t>
            </w:r>
            <w:r w:rsidR="006B0570" w:rsidRPr="006B0570">
              <w:rPr>
                <w:rFonts w:ascii="Garamond" w:hAnsi="Garamond"/>
                <w:sz w:val="28"/>
                <w:szCs w:val="28"/>
              </w:rPr>
              <w:t xml:space="preserve"> </w:t>
            </w:r>
            <w:r w:rsidR="006B0570" w:rsidRPr="00C01CDB">
              <w:rPr>
                <w:rFonts w:ascii="Garamond" w:hAnsi="Garamond"/>
                <w:i/>
                <w:sz w:val="28"/>
                <w:szCs w:val="28"/>
              </w:rPr>
              <w:t>Sam</w:t>
            </w:r>
            <w:r w:rsidR="006B0570" w:rsidRPr="006B0570">
              <w:rPr>
                <w:rFonts w:ascii="Garamond" w:hAnsi="Garamond"/>
                <w:sz w:val="28"/>
                <w:szCs w:val="28"/>
              </w:rPr>
              <w:t xml:space="preserve">. 2. 30. </w:t>
            </w:r>
          </w:p>
        </w:tc>
        <w:tc>
          <w:tcPr>
            <w:tcW w:w="0" w:type="auto"/>
            <w:tcBorders>
              <w:top w:val="nil"/>
              <w:left w:val="nil"/>
              <w:bottom w:val="nil"/>
              <w:right w:val="nil"/>
            </w:tcBorders>
          </w:tcPr>
          <w:p w14:paraId="573598F7" w14:textId="77777777" w:rsidR="006B0570" w:rsidRPr="006B0570" w:rsidRDefault="006B0570" w:rsidP="00DB60C3">
            <w:pPr>
              <w:pStyle w:val="ListParagraph"/>
              <w:ind w:left="0" w:firstLine="227"/>
              <w:contextualSpacing w:val="0"/>
              <w:jc w:val="both"/>
              <w:rPr>
                <w:rFonts w:ascii="Garamond" w:hAnsi="Garamond" w:cs="GlyphLessFont"/>
                <w:i/>
                <w:sz w:val="28"/>
              </w:rPr>
            </w:pPr>
            <w:r w:rsidRPr="006B0570">
              <w:rPr>
                <w:rFonts w:ascii="Garamond" w:hAnsi="Garamond" w:cs="GlyphLessFont"/>
                <w:i/>
                <w:sz w:val="28"/>
              </w:rPr>
              <w:t xml:space="preserve">Then will the Lord be with you to bless you in the way you go, to preserve and to prosper you. For this is what he hath declared, </w:t>
            </w:r>
            <w:r w:rsidRPr="006B0570">
              <w:rPr>
                <w:rFonts w:ascii="Garamond" w:hAnsi="Garamond" w:cs="GlyphLessFont"/>
                <w:sz w:val="28"/>
              </w:rPr>
              <w:t>Them that Honour me, I will Honour, and they that despise me, shall be lightly esteemed. 1</w:t>
            </w:r>
            <w:r w:rsidRPr="006B0570">
              <w:rPr>
                <w:rFonts w:ascii="Garamond" w:hAnsi="Garamond" w:cs="GlyphLessFont"/>
                <w:i/>
                <w:sz w:val="28"/>
              </w:rPr>
              <w:t xml:space="preserve"> Sam</w:t>
            </w:r>
            <w:r w:rsidRPr="006B0570">
              <w:rPr>
                <w:rFonts w:ascii="Garamond" w:hAnsi="Garamond" w:cs="GlyphLessFont"/>
                <w:sz w:val="28"/>
              </w:rPr>
              <w:t>. 2. 30.</w:t>
            </w:r>
          </w:p>
        </w:tc>
      </w:tr>
      <w:tr w:rsidR="00EB031B" w:rsidRPr="006B0570" w14:paraId="06BBDE63"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57823AE1" w14:textId="77777777" w:rsidR="00C01CDB" w:rsidRPr="00C01CDB" w:rsidRDefault="00C01CDB" w:rsidP="000E3BB0">
            <w:pPr>
              <w:pStyle w:val="ListParagraph"/>
              <w:keepNext/>
              <w:spacing w:before="240"/>
              <w:ind w:left="0"/>
              <w:contextualSpacing w:val="0"/>
              <w:jc w:val="center"/>
              <w:rPr>
                <w:rFonts w:ascii="Garamond" w:hAnsi="Garamond"/>
                <w:i/>
                <w:sz w:val="28"/>
                <w:szCs w:val="28"/>
              </w:rPr>
            </w:pPr>
            <w:proofErr w:type="spellStart"/>
            <w:r w:rsidRPr="00C01CDB">
              <w:rPr>
                <w:rFonts w:ascii="Garamond" w:hAnsi="Garamond" w:cs="GlyphLessFont"/>
                <w:i/>
                <w:sz w:val="32"/>
              </w:rPr>
              <w:lastRenderedPageBreak/>
              <w:t>Padjer</w:t>
            </w:r>
            <w:proofErr w:type="spellEnd"/>
            <w:r w:rsidRPr="00C01CDB">
              <w:rPr>
                <w:rFonts w:ascii="Garamond" w:hAnsi="Garamond" w:cs="GlyphLessFont"/>
                <w:i/>
                <w:sz w:val="32"/>
              </w:rPr>
              <w:t xml:space="preserve"> son </w:t>
            </w:r>
            <w:proofErr w:type="spellStart"/>
            <w:r w:rsidRPr="00C01CDB">
              <w:rPr>
                <w:rFonts w:ascii="Garamond" w:hAnsi="Garamond" w:cs="GlyphLessFont"/>
                <w:i/>
                <w:sz w:val="32"/>
              </w:rPr>
              <w:t>Moghrey</w:t>
            </w:r>
            <w:proofErr w:type="spellEnd"/>
            <w:r w:rsidRPr="00C01CDB">
              <w:rPr>
                <w:rFonts w:ascii="Garamond" w:hAnsi="Garamond" w:cs="GlyphLessFont"/>
                <w:i/>
                <w:sz w:val="32"/>
              </w:rPr>
              <w:t xml:space="preserve"> </w:t>
            </w:r>
            <w:proofErr w:type="spellStart"/>
            <w:r w:rsidRPr="00C01CDB">
              <w:rPr>
                <w:rFonts w:ascii="Garamond" w:hAnsi="Garamond" w:cs="GlyphLessFont"/>
                <w:i/>
                <w:sz w:val="32"/>
              </w:rPr>
              <w:t>jy</w:t>
            </w:r>
            <w:proofErr w:type="spellEnd"/>
            <w:r w:rsidRPr="00C01CDB">
              <w:rPr>
                <w:rFonts w:ascii="Garamond" w:hAnsi="Garamond" w:cs="GlyphLessFont"/>
                <w:i/>
                <w:sz w:val="32"/>
              </w:rPr>
              <w:t xml:space="preserve"> </w:t>
            </w:r>
            <w:proofErr w:type="spellStart"/>
            <w:r w:rsidRPr="00C01CDB">
              <w:rPr>
                <w:rFonts w:ascii="Garamond" w:hAnsi="Garamond" w:cs="GlyphLessFont"/>
                <w:i/>
                <w:sz w:val="32"/>
              </w:rPr>
              <w:t>Doonee</w:t>
            </w:r>
            <w:proofErr w:type="spellEnd"/>
            <w:r>
              <w:rPr>
                <w:rFonts w:ascii="Garamond" w:hAnsi="Garamond" w:cs="GlyphLessFont"/>
                <w:i/>
                <w:sz w:val="32"/>
              </w:rPr>
              <w:t>.</w:t>
            </w:r>
            <w:r w:rsidRPr="00C01CDB">
              <w:rPr>
                <w:rFonts w:ascii="Garamond" w:hAnsi="Garamond"/>
                <w:i/>
                <w:sz w:val="28"/>
                <w:szCs w:val="28"/>
              </w:rPr>
              <w:t xml:space="preserve"> </w:t>
            </w:r>
          </w:p>
        </w:tc>
        <w:tc>
          <w:tcPr>
            <w:tcW w:w="0" w:type="auto"/>
            <w:tcBorders>
              <w:top w:val="nil"/>
              <w:left w:val="nil"/>
              <w:bottom w:val="nil"/>
              <w:right w:val="nil"/>
            </w:tcBorders>
          </w:tcPr>
          <w:p w14:paraId="3A19B184" w14:textId="77777777" w:rsidR="00C01CDB" w:rsidRPr="006B0570" w:rsidRDefault="00C01CDB" w:rsidP="000E3BB0">
            <w:pPr>
              <w:pStyle w:val="ListParagraph"/>
              <w:keepNext/>
              <w:spacing w:before="240"/>
              <w:ind w:left="0"/>
              <w:contextualSpacing w:val="0"/>
              <w:jc w:val="center"/>
              <w:rPr>
                <w:rFonts w:ascii="Garamond" w:hAnsi="Garamond" w:cs="GlyphLessFont"/>
                <w:sz w:val="32"/>
              </w:rPr>
            </w:pPr>
            <w:r w:rsidRPr="006B0570">
              <w:rPr>
                <w:rFonts w:ascii="Garamond" w:hAnsi="Garamond" w:cs="GlyphLessFont"/>
                <w:sz w:val="32"/>
              </w:rPr>
              <w:t>A Prayer for Sunday Morning.</w:t>
            </w:r>
          </w:p>
        </w:tc>
      </w:tr>
      <w:tr w:rsidR="00EB031B" w:rsidRPr="006B0570" w14:paraId="4D6FE14F" w14:textId="77777777" w:rsidTr="000D49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704F2FBD" w14:textId="77777777" w:rsidR="00C01CDB" w:rsidRPr="00A42CCC" w:rsidRDefault="00C01CDB" w:rsidP="00DB60C3">
            <w:pPr>
              <w:pStyle w:val="ListParagraph"/>
              <w:spacing w:before="240"/>
              <w:ind w:left="0"/>
              <w:contextualSpacing w:val="0"/>
              <w:jc w:val="both"/>
              <w:rPr>
                <w:rFonts w:ascii="Garamond" w:hAnsi="Garamond"/>
                <w:sz w:val="28"/>
                <w:szCs w:val="28"/>
              </w:rPr>
            </w:pPr>
            <w:r w:rsidRPr="00C01CDB">
              <w:rPr>
                <w:rFonts w:ascii="Garamond" w:hAnsi="Garamond"/>
                <w:sz w:val="44"/>
                <w:szCs w:val="28"/>
              </w:rPr>
              <w:t>O</w:t>
            </w:r>
            <w:r w:rsidRPr="00A42CCC">
              <w:rPr>
                <w:rFonts w:ascii="Garamond" w:hAnsi="Garamond"/>
                <w:sz w:val="28"/>
                <w:szCs w:val="28"/>
              </w:rPr>
              <w:t xml:space="preserve"> </w:t>
            </w:r>
            <w:proofErr w:type="spellStart"/>
            <w:r w:rsidRPr="00A42CCC">
              <w:rPr>
                <w:rFonts w:ascii="Garamond" w:hAnsi="Garamond"/>
                <w:sz w:val="28"/>
                <w:szCs w:val="28"/>
              </w:rPr>
              <w:t>Hiarn</w:t>
            </w:r>
            <w:proofErr w:type="spellEnd"/>
            <w:r w:rsidRPr="00A42CCC">
              <w:rPr>
                <w:rFonts w:ascii="Garamond" w:hAnsi="Garamond"/>
                <w:sz w:val="28"/>
                <w:szCs w:val="28"/>
              </w:rPr>
              <w:t xml:space="preserve">, </w:t>
            </w:r>
            <w:proofErr w:type="spellStart"/>
            <w:r w:rsidRPr="00A42CCC">
              <w:rPr>
                <w:rFonts w:ascii="Garamond" w:hAnsi="Garamond"/>
                <w:sz w:val="28"/>
                <w:szCs w:val="28"/>
              </w:rPr>
              <w:t>t’er</w:t>
            </w:r>
            <w:proofErr w:type="spellEnd"/>
            <w:r w:rsidRPr="00A42CCC">
              <w:rPr>
                <w:rFonts w:ascii="Garamond" w:hAnsi="Garamond"/>
                <w:sz w:val="28"/>
                <w:szCs w:val="28"/>
              </w:rPr>
              <w:t xml:space="preserve"> </w:t>
            </w:r>
            <w:proofErr w:type="spellStart"/>
            <w:r w:rsidRPr="00A42CCC">
              <w:rPr>
                <w:rFonts w:ascii="Garamond" w:hAnsi="Garamond"/>
                <w:sz w:val="28"/>
                <w:szCs w:val="28"/>
              </w:rPr>
              <w:t>chasherickey’n</w:t>
            </w:r>
            <w:proofErr w:type="spellEnd"/>
            <w:r w:rsidRPr="00A42CCC">
              <w:rPr>
                <w:rFonts w:ascii="Garamond" w:hAnsi="Garamond"/>
                <w:sz w:val="28"/>
                <w:szCs w:val="28"/>
              </w:rPr>
              <w:t xml:space="preserve"> </w:t>
            </w:r>
            <w:proofErr w:type="spellStart"/>
            <w:r w:rsidRPr="00A42CCC">
              <w:rPr>
                <w:rFonts w:ascii="Garamond" w:hAnsi="Garamond"/>
                <w:sz w:val="28"/>
                <w:szCs w:val="28"/>
              </w:rPr>
              <w:t>laa</w:t>
            </w:r>
            <w:proofErr w:type="spellEnd"/>
            <w:r w:rsidRPr="00A42CCC">
              <w:rPr>
                <w:rFonts w:ascii="Garamond" w:hAnsi="Garamond"/>
                <w:sz w:val="28"/>
                <w:szCs w:val="28"/>
              </w:rPr>
              <w:t xml:space="preserve"> </w:t>
            </w:r>
            <w:proofErr w:type="spellStart"/>
            <w:r w:rsidRPr="00C01CDB">
              <w:rPr>
                <w:rFonts w:ascii="Garamond" w:hAnsi="Garamond" w:cs="GlyphLessFont"/>
                <w:sz w:val="28"/>
              </w:rPr>
              <w:t>mie</w:t>
            </w:r>
            <w:proofErr w:type="spellEnd"/>
            <w:r w:rsidRPr="00A42CCC">
              <w:rPr>
                <w:rFonts w:ascii="Garamond" w:hAnsi="Garamond"/>
                <w:sz w:val="28"/>
                <w:szCs w:val="28"/>
              </w:rPr>
              <w:t xml:space="preserve"> </w:t>
            </w:r>
            <w:proofErr w:type="spellStart"/>
            <w:r w:rsidRPr="00A42CCC">
              <w:rPr>
                <w:rFonts w:ascii="Garamond" w:hAnsi="Garamond"/>
                <w:sz w:val="28"/>
                <w:szCs w:val="28"/>
              </w:rPr>
              <w:t>shoh</w:t>
            </w:r>
            <w:proofErr w:type="spellEnd"/>
            <w:r w:rsidRPr="00A42CCC">
              <w:rPr>
                <w:rFonts w:ascii="Garamond" w:hAnsi="Garamond"/>
                <w:sz w:val="28"/>
                <w:szCs w:val="28"/>
              </w:rPr>
              <w:t xml:space="preserve"> </w:t>
            </w:r>
            <w:proofErr w:type="spellStart"/>
            <w:r w:rsidRPr="00A42CCC">
              <w:rPr>
                <w:rFonts w:ascii="Garamond" w:hAnsi="Garamond"/>
                <w:sz w:val="28"/>
                <w:szCs w:val="28"/>
              </w:rPr>
              <w:t>gys</w:t>
            </w:r>
            <w:proofErr w:type="spellEnd"/>
            <w:r w:rsidRPr="00A42CCC">
              <w:rPr>
                <w:rFonts w:ascii="Garamond" w:hAnsi="Garamond"/>
                <w:sz w:val="28"/>
                <w:szCs w:val="28"/>
              </w:rPr>
              <w:t xml:space="preserve"> </w:t>
            </w:r>
            <w:proofErr w:type="spellStart"/>
            <w:r w:rsidRPr="00A42CCC">
              <w:rPr>
                <w:rFonts w:ascii="Garamond" w:hAnsi="Garamond"/>
                <w:sz w:val="28"/>
                <w:szCs w:val="28"/>
              </w:rPr>
              <w:t>dty</w:t>
            </w:r>
            <w:proofErr w:type="spellEnd"/>
            <w:r w:rsidRPr="00A42CCC">
              <w:rPr>
                <w:rFonts w:ascii="Garamond" w:hAnsi="Garamond"/>
                <w:sz w:val="28"/>
                <w:szCs w:val="28"/>
              </w:rPr>
              <w:t xml:space="preserve"> </w:t>
            </w:r>
            <w:proofErr w:type="spellStart"/>
            <w:r w:rsidRPr="00A42CCC">
              <w:rPr>
                <w:rFonts w:ascii="Garamond" w:hAnsi="Garamond"/>
                <w:sz w:val="28"/>
                <w:szCs w:val="28"/>
              </w:rPr>
              <w:t>hirveish</w:t>
            </w:r>
            <w:proofErr w:type="spellEnd"/>
            <w:r w:rsidRPr="00A42CCC">
              <w:rPr>
                <w:rFonts w:ascii="Garamond" w:hAnsi="Garamond"/>
                <w:sz w:val="28"/>
                <w:szCs w:val="28"/>
              </w:rPr>
              <w:t xml:space="preserve"> </w:t>
            </w:r>
            <w:proofErr w:type="spellStart"/>
            <w:r w:rsidRPr="00A42CCC">
              <w:rPr>
                <w:rFonts w:ascii="Garamond" w:hAnsi="Garamond"/>
                <w:sz w:val="28"/>
                <w:szCs w:val="28"/>
              </w:rPr>
              <w:t>hene</w:t>
            </w:r>
            <w:proofErr w:type="spellEnd"/>
            <w:r w:rsidRPr="00A42CCC">
              <w:rPr>
                <w:rFonts w:ascii="Garamond" w:hAnsi="Garamond"/>
                <w:sz w:val="28"/>
                <w:szCs w:val="28"/>
              </w:rPr>
              <w:t xml:space="preserve">, cur </w:t>
            </w:r>
            <w:proofErr w:type="spellStart"/>
            <w:r w:rsidRPr="00A42CCC">
              <w:rPr>
                <w:rFonts w:ascii="Garamond" w:hAnsi="Garamond"/>
                <w:sz w:val="28"/>
                <w:szCs w:val="28"/>
              </w:rPr>
              <w:t>grayse</w:t>
            </w:r>
            <w:proofErr w:type="spellEnd"/>
            <w:r w:rsidRPr="00A42CCC">
              <w:rPr>
                <w:rFonts w:ascii="Garamond" w:hAnsi="Garamond"/>
                <w:sz w:val="28"/>
                <w:szCs w:val="28"/>
              </w:rPr>
              <w:t xml:space="preserve"> </w:t>
            </w:r>
            <w:proofErr w:type="spellStart"/>
            <w:r w:rsidRPr="00A42CCC">
              <w:rPr>
                <w:rFonts w:ascii="Garamond" w:hAnsi="Garamond"/>
                <w:sz w:val="28"/>
                <w:szCs w:val="28"/>
              </w:rPr>
              <w:t>dooin</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reall</w:t>
            </w:r>
            <w:proofErr w:type="spellEnd"/>
            <w:r w:rsidRPr="00A42CCC">
              <w:rPr>
                <w:rFonts w:ascii="Garamond" w:hAnsi="Garamond"/>
                <w:sz w:val="28"/>
                <w:szCs w:val="28"/>
              </w:rPr>
              <w:t xml:space="preserve"> eh,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vod</w:t>
            </w:r>
            <w:proofErr w:type="spellEnd"/>
            <w:r w:rsidRPr="00A42CCC">
              <w:rPr>
                <w:rFonts w:ascii="Garamond" w:hAnsi="Garamond"/>
                <w:sz w:val="28"/>
                <w:szCs w:val="28"/>
              </w:rPr>
              <w:t xml:space="preserve"> e</w:t>
            </w:r>
            <w:r>
              <w:rPr>
                <w:rFonts w:ascii="Garamond" w:hAnsi="Garamond"/>
                <w:sz w:val="28"/>
                <w:szCs w:val="28"/>
              </w:rPr>
              <w:t>h</w:t>
            </w:r>
            <w:r w:rsidRPr="00A42CCC">
              <w:rPr>
                <w:rFonts w:ascii="Garamond" w:hAnsi="Garamond"/>
                <w:sz w:val="28"/>
                <w:szCs w:val="28"/>
              </w:rPr>
              <w:t xml:space="preserve"> </w:t>
            </w:r>
            <w:proofErr w:type="spellStart"/>
            <w:r w:rsidRPr="00A42CCC">
              <w:rPr>
                <w:rFonts w:ascii="Garamond" w:hAnsi="Garamond"/>
                <w:sz w:val="28"/>
                <w:szCs w:val="28"/>
              </w:rPr>
              <w:t>ve</w:t>
            </w:r>
            <w:proofErr w:type="spellEnd"/>
            <w:r w:rsidRPr="00A42CCC">
              <w:rPr>
                <w:rFonts w:ascii="Garamond" w:hAnsi="Garamond"/>
                <w:sz w:val="28"/>
                <w:szCs w:val="28"/>
              </w:rPr>
              <w:t xml:space="preserve"> </w:t>
            </w:r>
            <w:proofErr w:type="spellStart"/>
            <w:r w:rsidRPr="00A42CCC">
              <w:rPr>
                <w:rFonts w:ascii="Garamond" w:hAnsi="Garamond"/>
                <w:sz w:val="28"/>
                <w:szCs w:val="28"/>
              </w:rPr>
              <w:t>toshiaght</w:t>
            </w:r>
            <w:proofErr w:type="spellEnd"/>
            <w:r w:rsidRPr="00A42CCC">
              <w:rPr>
                <w:rFonts w:ascii="Garamond" w:hAnsi="Garamond"/>
                <w:sz w:val="28"/>
                <w:szCs w:val="28"/>
              </w:rPr>
              <w:t xml:space="preserve"> </w:t>
            </w:r>
            <w:proofErr w:type="spellStart"/>
            <w:r w:rsidRPr="00A42CCC">
              <w:rPr>
                <w:rFonts w:ascii="Garamond" w:hAnsi="Garamond"/>
                <w:sz w:val="28"/>
                <w:szCs w:val="28"/>
              </w:rPr>
              <w:t>shaght</w:t>
            </w:r>
            <w:r>
              <w:rPr>
                <w:rFonts w:ascii="Garamond" w:hAnsi="Garamond"/>
                <w:sz w:val="28"/>
                <w:szCs w:val="28"/>
              </w:rPr>
              <w:t>y</w:t>
            </w:r>
            <w:r w:rsidRPr="00A42CCC">
              <w:rPr>
                <w:rFonts w:ascii="Garamond" w:hAnsi="Garamond"/>
                <w:sz w:val="28"/>
                <w:szCs w:val="28"/>
              </w:rPr>
              <w:t>n</w:t>
            </w:r>
            <w:proofErr w:type="spellEnd"/>
            <w:r w:rsidRPr="00A42CCC">
              <w:rPr>
                <w:rFonts w:ascii="Garamond" w:hAnsi="Garamond"/>
                <w:sz w:val="28"/>
                <w:szCs w:val="28"/>
              </w:rPr>
              <w:t xml:space="preserve"> </w:t>
            </w:r>
            <w:proofErr w:type="spellStart"/>
            <w:r w:rsidRPr="00A42CCC">
              <w:rPr>
                <w:rFonts w:ascii="Garamond" w:hAnsi="Garamond"/>
                <w:sz w:val="28"/>
                <w:szCs w:val="28"/>
              </w:rPr>
              <w:t>vannee</w:t>
            </w:r>
            <w:proofErr w:type="spellEnd"/>
            <w:r w:rsidRPr="00A42CCC">
              <w:rPr>
                <w:rFonts w:ascii="Garamond" w:hAnsi="Garamond"/>
                <w:sz w:val="28"/>
                <w:szCs w:val="28"/>
              </w:rPr>
              <w:t xml:space="preserve"> </w:t>
            </w:r>
            <w:proofErr w:type="spellStart"/>
            <w:r w:rsidRPr="00A42CCC">
              <w:rPr>
                <w:rFonts w:ascii="Garamond" w:hAnsi="Garamond"/>
                <w:sz w:val="28"/>
                <w:szCs w:val="28"/>
              </w:rPr>
              <w:t>dooin</w:t>
            </w:r>
            <w:proofErr w:type="spellEnd"/>
            <w:r w:rsidRPr="00A42CCC">
              <w:rPr>
                <w:rFonts w:ascii="Garamond" w:hAnsi="Garamond"/>
                <w:sz w:val="28"/>
                <w:szCs w:val="28"/>
              </w:rPr>
              <w:t xml:space="preserve">, as </w:t>
            </w:r>
            <w:proofErr w:type="spellStart"/>
            <w:r w:rsidRPr="00A42CCC">
              <w:rPr>
                <w:rFonts w:ascii="Garamond" w:hAnsi="Garamond"/>
                <w:sz w:val="28"/>
                <w:szCs w:val="28"/>
              </w:rPr>
              <w:t>nagh</w:t>
            </w:r>
            <w:proofErr w:type="spellEnd"/>
            <w:r w:rsidRPr="00A42CCC">
              <w:rPr>
                <w:rFonts w:ascii="Garamond" w:hAnsi="Garamond"/>
                <w:sz w:val="28"/>
                <w:szCs w:val="28"/>
              </w:rPr>
              <w:t xml:space="preserve"> </w:t>
            </w:r>
            <w:proofErr w:type="spellStart"/>
            <w:r w:rsidRPr="00A42CCC">
              <w:rPr>
                <w:rFonts w:ascii="Garamond" w:hAnsi="Garamond"/>
                <w:sz w:val="28"/>
                <w:szCs w:val="28"/>
              </w:rPr>
              <w:t>d</w:t>
            </w:r>
            <w:r>
              <w:rPr>
                <w:rFonts w:ascii="Garamond" w:hAnsi="Garamond"/>
                <w:sz w:val="28"/>
                <w:szCs w:val="28"/>
              </w:rPr>
              <w:t>h</w:t>
            </w:r>
            <w:r w:rsidRPr="00A42CCC">
              <w:rPr>
                <w:rFonts w:ascii="Garamond" w:hAnsi="Garamond"/>
                <w:sz w:val="28"/>
                <w:szCs w:val="28"/>
              </w:rPr>
              <w:t>uit</w:t>
            </w:r>
            <w:proofErr w:type="spellEnd"/>
            <w:r w:rsidRPr="00A42CCC">
              <w:rPr>
                <w:rFonts w:ascii="Garamond" w:hAnsi="Garamond"/>
                <w:sz w:val="28"/>
                <w:szCs w:val="28"/>
              </w:rPr>
              <w:t xml:space="preserve"> veg </w:t>
            </w:r>
            <w:proofErr w:type="spellStart"/>
            <w:r w:rsidRPr="00A42CCC">
              <w:rPr>
                <w:rFonts w:ascii="Garamond" w:hAnsi="Garamond"/>
                <w:sz w:val="28"/>
                <w:szCs w:val="28"/>
              </w:rPr>
              <w:t>jeh</w:t>
            </w:r>
            <w:proofErr w:type="spellEnd"/>
            <w:r w:rsidRPr="00A42CCC">
              <w:rPr>
                <w:rFonts w:ascii="Garamond" w:hAnsi="Garamond"/>
                <w:sz w:val="28"/>
                <w:szCs w:val="28"/>
              </w:rPr>
              <w:t xml:space="preserve"> </w:t>
            </w:r>
            <w:proofErr w:type="spellStart"/>
            <w:r w:rsidRPr="00A42CCC">
              <w:rPr>
                <w:rFonts w:ascii="Garamond" w:hAnsi="Garamond"/>
                <w:sz w:val="28"/>
                <w:szCs w:val="28"/>
              </w:rPr>
              <w:t>dty</w:t>
            </w:r>
            <w:proofErr w:type="spellEnd"/>
            <w:r w:rsidRPr="00A42CCC">
              <w:rPr>
                <w:rFonts w:ascii="Garamond" w:hAnsi="Garamond"/>
                <w:sz w:val="28"/>
                <w:szCs w:val="28"/>
              </w:rPr>
              <w:t xml:space="preserve"> </w:t>
            </w:r>
            <w:proofErr w:type="spellStart"/>
            <w:r w:rsidRPr="00A42CCC">
              <w:rPr>
                <w:rFonts w:ascii="Garamond" w:hAnsi="Garamond"/>
                <w:sz w:val="28"/>
                <w:szCs w:val="28"/>
              </w:rPr>
              <w:t>vriwnys</w:t>
            </w:r>
            <w:r w:rsidR="000E3BB0">
              <w:rPr>
                <w:rFonts w:ascii="Garamond" w:hAnsi="Garamond"/>
                <w:sz w:val="28"/>
                <w:szCs w:val="28"/>
              </w:rPr>
              <w:t>syn</w:t>
            </w:r>
            <w:proofErr w:type="spellEnd"/>
            <w:r w:rsidR="000E3BB0">
              <w:rPr>
                <w:rFonts w:ascii="Garamond" w:hAnsi="Garamond"/>
                <w:sz w:val="28"/>
                <w:szCs w:val="28"/>
              </w:rPr>
              <w:t xml:space="preserve"> </w:t>
            </w:r>
            <w:proofErr w:type="spellStart"/>
            <w:r w:rsidR="000E3BB0">
              <w:rPr>
                <w:rFonts w:ascii="Garamond" w:hAnsi="Garamond"/>
                <w:sz w:val="28"/>
                <w:szCs w:val="28"/>
              </w:rPr>
              <w:t>orrin</w:t>
            </w:r>
            <w:proofErr w:type="spellEnd"/>
            <w:r w:rsidR="000E3BB0">
              <w:rPr>
                <w:rFonts w:ascii="Garamond" w:hAnsi="Garamond"/>
                <w:sz w:val="28"/>
                <w:szCs w:val="28"/>
              </w:rPr>
              <w:t xml:space="preserve"> son y </w:t>
            </w:r>
            <w:proofErr w:type="spellStart"/>
            <w:r w:rsidR="000E3BB0">
              <w:rPr>
                <w:rFonts w:ascii="Garamond" w:hAnsi="Garamond"/>
                <w:sz w:val="28"/>
                <w:szCs w:val="28"/>
              </w:rPr>
              <w:t>vrishey</w:t>
            </w:r>
            <w:proofErr w:type="spellEnd"/>
            <w:r w:rsidR="000E3BB0">
              <w:rPr>
                <w:rFonts w:ascii="Garamond" w:hAnsi="Garamond"/>
                <w:sz w:val="28"/>
                <w:szCs w:val="28"/>
              </w:rPr>
              <w:t xml:space="preserve"> eh. </w:t>
            </w:r>
            <w:proofErr w:type="spellStart"/>
            <w:r w:rsidR="000E3BB0">
              <w:rPr>
                <w:rFonts w:ascii="Garamond" w:hAnsi="Garamond"/>
                <w:sz w:val="28"/>
                <w:szCs w:val="28"/>
              </w:rPr>
              <w:t>Soi</w:t>
            </w:r>
            <w:proofErr w:type="spellEnd"/>
            <w:r w:rsidRPr="00A42CCC">
              <w:rPr>
                <w:rFonts w:ascii="Garamond" w:hAnsi="Garamond"/>
                <w:sz w:val="28"/>
                <w:szCs w:val="28"/>
              </w:rPr>
              <w:t xml:space="preserve"> </w:t>
            </w:r>
            <w:proofErr w:type="spellStart"/>
            <w:r w:rsidRPr="00A42CCC">
              <w:rPr>
                <w:rFonts w:ascii="Garamond" w:hAnsi="Garamond"/>
                <w:sz w:val="28"/>
                <w:szCs w:val="28"/>
              </w:rPr>
              <w:t>ayns</w:t>
            </w:r>
            <w:proofErr w:type="spellEnd"/>
            <w:r w:rsidRPr="00A42CCC">
              <w:rPr>
                <w:rFonts w:ascii="Garamond" w:hAnsi="Garamond"/>
                <w:sz w:val="28"/>
                <w:szCs w:val="28"/>
              </w:rPr>
              <w:t xml:space="preserve"> </w:t>
            </w:r>
            <w:proofErr w:type="spellStart"/>
            <w:r w:rsidRPr="00A42CCC">
              <w:rPr>
                <w:rFonts w:ascii="Garamond" w:hAnsi="Garamond"/>
                <w:sz w:val="28"/>
                <w:szCs w:val="28"/>
              </w:rPr>
              <w:t>nyn</w:t>
            </w:r>
            <w:proofErr w:type="spellEnd"/>
            <w:r w:rsidRPr="00A42CCC">
              <w:rPr>
                <w:rFonts w:ascii="Garamond" w:hAnsi="Garamond"/>
                <w:sz w:val="28"/>
                <w:szCs w:val="28"/>
              </w:rPr>
              <w:t xml:space="preserve"> </w:t>
            </w:r>
            <w:proofErr w:type="spellStart"/>
            <w:r w:rsidRPr="00A42CCC">
              <w:rPr>
                <w:rFonts w:ascii="Garamond" w:hAnsi="Garamond"/>
                <w:sz w:val="28"/>
                <w:szCs w:val="28"/>
              </w:rPr>
              <w:t>Gre</w:t>
            </w:r>
            <w:r w:rsidRPr="00C01CDB">
              <w:rPr>
                <w:rFonts w:ascii="Garamond" w:hAnsi="Garamond"/>
                <w:i/>
                <w:sz w:val="28"/>
                <w:szCs w:val="28"/>
              </w:rPr>
              <w:t>e</w:t>
            </w:r>
            <w:r w:rsidRPr="00A42CCC">
              <w:rPr>
                <w:rFonts w:ascii="Garamond" w:hAnsi="Garamond"/>
                <w:sz w:val="28"/>
                <w:szCs w:val="28"/>
              </w:rPr>
              <w:t>aghyn</w:t>
            </w:r>
            <w:proofErr w:type="spellEnd"/>
            <w:r w:rsidRPr="00A42CCC">
              <w:rPr>
                <w:rFonts w:ascii="Garamond" w:hAnsi="Garamond"/>
                <w:sz w:val="28"/>
                <w:szCs w:val="28"/>
              </w:rPr>
              <w:t xml:space="preserve"> </w:t>
            </w:r>
            <w:proofErr w:type="spellStart"/>
            <w:r w:rsidRPr="00A42CCC">
              <w:rPr>
                <w:rFonts w:ascii="Garamond" w:hAnsi="Garamond"/>
                <w:sz w:val="28"/>
                <w:szCs w:val="28"/>
              </w:rPr>
              <w:t>yn</w:t>
            </w:r>
            <w:proofErr w:type="spellEnd"/>
            <w:r w:rsidRPr="00A42CCC">
              <w:rPr>
                <w:rFonts w:ascii="Garamond" w:hAnsi="Garamond"/>
                <w:sz w:val="28"/>
                <w:szCs w:val="28"/>
              </w:rPr>
              <w:t xml:space="preserve"> </w:t>
            </w:r>
            <w:proofErr w:type="spellStart"/>
            <w:r w:rsidRPr="00A42CCC">
              <w:rPr>
                <w:rFonts w:ascii="Garamond" w:hAnsi="Garamond"/>
                <w:sz w:val="28"/>
                <w:szCs w:val="28"/>
              </w:rPr>
              <w:t>Raa</w:t>
            </w:r>
            <w:proofErr w:type="spellEnd"/>
            <w:r w:rsidRPr="00A42CCC">
              <w:rPr>
                <w:rFonts w:ascii="Garamond" w:hAnsi="Garamond"/>
                <w:sz w:val="28"/>
                <w:szCs w:val="28"/>
              </w:rPr>
              <w:t xml:space="preserve"> </w:t>
            </w:r>
            <w:proofErr w:type="spellStart"/>
            <w:r w:rsidRPr="00A42CCC">
              <w:rPr>
                <w:rFonts w:ascii="Garamond" w:hAnsi="Garamond"/>
                <w:sz w:val="28"/>
                <w:szCs w:val="28"/>
              </w:rPr>
              <w:t>mooar</w:t>
            </w:r>
            <w:proofErr w:type="spellEnd"/>
            <w:r w:rsidRPr="00A42CCC">
              <w:rPr>
                <w:rFonts w:ascii="Garamond" w:hAnsi="Garamond"/>
                <w:sz w:val="28"/>
                <w:szCs w:val="28"/>
              </w:rPr>
              <w:t xml:space="preserve"> </w:t>
            </w:r>
            <w:proofErr w:type="spellStart"/>
            <w:r w:rsidRPr="00A42CCC">
              <w:rPr>
                <w:rFonts w:ascii="Garamond" w:hAnsi="Garamond"/>
                <w:sz w:val="28"/>
                <w:szCs w:val="28"/>
              </w:rPr>
              <w:t>firrinagh</w:t>
            </w:r>
            <w:proofErr w:type="spellEnd"/>
            <w:r w:rsidRPr="00A42CCC">
              <w:rPr>
                <w:rFonts w:ascii="Garamond" w:hAnsi="Garamond"/>
                <w:sz w:val="28"/>
                <w:szCs w:val="28"/>
              </w:rPr>
              <w:t xml:space="preserve"> </w:t>
            </w:r>
            <w:proofErr w:type="spellStart"/>
            <w:r w:rsidRPr="00A42CCC">
              <w:rPr>
                <w:rFonts w:ascii="Garamond" w:hAnsi="Garamond"/>
                <w:sz w:val="28"/>
                <w:szCs w:val="28"/>
              </w:rPr>
              <w:t>shoh</w:t>
            </w:r>
            <w:proofErr w:type="spellEnd"/>
            <w:r w:rsidRPr="00A42CCC">
              <w:rPr>
                <w:rFonts w:ascii="Garamond" w:hAnsi="Garamond"/>
                <w:sz w:val="28"/>
                <w:szCs w:val="28"/>
              </w:rPr>
              <w:t xml:space="preserve">, </w:t>
            </w:r>
            <w:proofErr w:type="spellStart"/>
            <w:r w:rsidRPr="00C01CDB">
              <w:rPr>
                <w:rFonts w:ascii="Garamond" w:hAnsi="Garamond"/>
                <w:i/>
                <w:sz w:val="28"/>
                <w:szCs w:val="28"/>
              </w:rPr>
              <w:t>nagh</w:t>
            </w:r>
            <w:proofErr w:type="spellEnd"/>
            <w:r>
              <w:rPr>
                <w:rFonts w:ascii="Garamond" w:hAnsi="Garamond"/>
                <w:i/>
                <w:sz w:val="28"/>
                <w:szCs w:val="28"/>
              </w:rPr>
              <w:t xml:space="preserve"> </w:t>
            </w:r>
            <w:proofErr w:type="spellStart"/>
            <w:r>
              <w:rPr>
                <w:rFonts w:ascii="Garamond" w:hAnsi="Garamond"/>
                <w:i/>
                <w:sz w:val="28"/>
                <w:szCs w:val="28"/>
              </w:rPr>
              <w:t>vel</w:t>
            </w:r>
            <w:proofErr w:type="spellEnd"/>
            <w:r>
              <w:rPr>
                <w:rFonts w:ascii="Garamond" w:hAnsi="Garamond"/>
                <w:i/>
                <w:sz w:val="28"/>
                <w:szCs w:val="28"/>
              </w:rPr>
              <w:t xml:space="preserve"> ain </w:t>
            </w:r>
            <w:proofErr w:type="spellStart"/>
            <w:r>
              <w:rPr>
                <w:rFonts w:ascii="Garamond" w:hAnsi="Garamond"/>
                <w:i/>
                <w:sz w:val="28"/>
                <w:szCs w:val="28"/>
              </w:rPr>
              <w:t>ayns</w:t>
            </w:r>
            <w:proofErr w:type="spellEnd"/>
            <w:r>
              <w:rPr>
                <w:rFonts w:ascii="Garamond" w:hAnsi="Garamond"/>
                <w:i/>
                <w:sz w:val="28"/>
                <w:szCs w:val="28"/>
              </w:rPr>
              <w:t xml:space="preserve"> </w:t>
            </w:r>
            <w:proofErr w:type="spellStart"/>
            <w:r>
              <w:rPr>
                <w:rFonts w:ascii="Garamond" w:hAnsi="Garamond"/>
                <w:i/>
                <w:sz w:val="28"/>
                <w:szCs w:val="28"/>
              </w:rPr>
              <w:t>shoh</w:t>
            </w:r>
            <w:proofErr w:type="spellEnd"/>
            <w:r>
              <w:rPr>
                <w:rFonts w:ascii="Garamond" w:hAnsi="Garamond"/>
                <w:i/>
                <w:sz w:val="28"/>
                <w:szCs w:val="28"/>
              </w:rPr>
              <w:t xml:space="preserve"> </w:t>
            </w:r>
            <w:proofErr w:type="spellStart"/>
            <w:r>
              <w:rPr>
                <w:rFonts w:ascii="Garamond" w:hAnsi="Garamond"/>
                <w:i/>
                <w:sz w:val="28"/>
                <w:szCs w:val="28"/>
              </w:rPr>
              <w:t>ynnyd</w:t>
            </w:r>
            <w:proofErr w:type="spellEnd"/>
            <w:r>
              <w:rPr>
                <w:rFonts w:ascii="Garamond" w:hAnsi="Garamond"/>
                <w:i/>
                <w:sz w:val="28"/>
                <w:szCs w:val="28"/>
              </w:rPr>
              <w:t xml:space="preserve"> </w:t>
            </w:r>
            <w:proofErr w:type="spellStart"/>
            <w:r>
              <w:rPr>
                <w:rFonts w:ascii="Garamond" w:hAnsi="Garamond"/>
                <w:i/>
                <w:sz w:val="28"/>
                <w:szCs w:val="28"/>
              </w:rPr>
              <w:t>vaghee</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vod</w:t>
            </w:r>
            <w:proofErr w:type="spellEnd"/>
            <w:r w:rsidRPr="00A42CCC">
              <w:rPr>
                <w:rFonts w:ascii="Garamond" w:hAnsi="Garamond"/>
                <w:sz w:val="28"/>
                <w:szCs w:val="28"/>
              </w:rPr>
              <w:t xml:space="preserve"> mad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creeney</w:t>
            </w:r>
            <w:proofErr w:type="spellEnd"/>
            <w:r w:rsidRPr="00A42CCC">
              <w:rPr>
                <w:rFonts w:ascii="Garamond" w:hAnsi="Garamond"/>
                <w:sz w:val="28"/>
                <w:szCs w:val="28"/>
              </w:rPr>
              <w:t xml:space="preserve"> as </w:t>
            </w:r>
            <w:proofErr w:type="spellStart"/>
            <w:r w:rsidRPr="00A42CCC">
              <w:rPr>
                <w:rFonts w:ascii="Garamond" w:hAnsi="Garamond"/>
                <w:sz w:val="28"/>
                <w:szCs w:val="28"/>
              </w:rPr>
              <w:t>ayns</w:t>
            </w:r>
            <w:proofErr w:type="spellEnd"/>
            <w:r w:rsidRPr="00A42CCC">
              <w:rPr>
                <w:rFonts w:ascii="Garamond" w:hAnsi="Garamond"/>
                <w:sz w:val="28"/>
                <w:szCs w:val="28"/>
              </w:rPr>
              <w:t xml:space="preserve"> </w:t>
            </w:r>
            <w:proofErr w:type="spellStart"/>
            <w:r w:rsidRPr="00A42CCC">
              <w:rPr>
                <w:rFonts w:ascii="Garamond" w:hAnsi="Garamond"/>
                <w:sz w:val="28"/>
                <w:szCs w:val="28"/>
              </w:rPr>
              <w:t>tra</w:t>
            </w:r>
            <w:proofErr w:type="spellEnd"/>
            <w:r w:rsidRPr="00A42CCC">
              <w:rPr>
                <w:rFonts w:ascii="Garamond" w:hAnsi="Garamond"/>
                <w:sz w:val="28"/>
                <w:szCs w:val="28"/>
              </w:rPr>
              <w:t xml:space="preserve"> </w:t>
            </w:r>
            <w:proofErr w:type="spellStart"/>
            <w:r w:rsidRPr="00A42CCC">
              <w:rPr>
                <w:rFonts w:ascii="Garamond" w:hAnsi="Garamond"/>
                <w:sz w:val="28"/>
                <w:szCs w:val="28"/>
              </w:rPr>
              <w:t>kiarrail</w:t>
            </w:r>
            <w:proofErr w:type="spellEnd"/>
            <w:r w:rsidRPr="00A42CCC">
              <w:rPr>
                <w:rFonts w:ascii="Garamond" w:hAnsi="Garamond"/>
                <w:sz w:val="28"/>
                <w:szCs w:val="28"/>
              </w:rPr>
              <w:t xml:space="preserve"> son Bea </w:t>
            </w:r>
            <w:proofErr w:type="spellStart"/>
            <w:r w:rsidRPr="00A42CCC">
              <w:rPr>
                <w:rFonts w:ascii="Garamond" w:hAnsi="Garamond"/>
                <w:sz w:val="28"/>
                <w:szCs w:val="28"/>
              </w:rPr>
              <w:t>elley</w:t>
            </w:r>
            <w:proofErr w:type="spellEnd"/>
            <w:r w:rsidRPr="00A42CCC">
              <w:rPr>
                <w:rFonts w:ascii="Garamond" w:hAnsi="Garamond"/>
                <w:sz w:val="28"/>
                <w:szCs w:val="28"/>
              </w:rPr>
              <w:t xml:space="preserve"> : as </w:t>
            </w:r>
            <w:proofErr w:type="spellStart"/>
            <w:r w:rsidRPr="00A42CCC">
              <w:rPr>
                <w:rFonts w:ascii="Garamond" w:hAnsi="Garamond"/>
                <w:sz w:val="28"/>
                <w:szCs w:val="28"/>
              </w:rPr>
              <w:t>giall</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vod</w:t>
            </w:r>
            <w:proofErr w:type="spellEnd"/>
            <w:r w:rsidRPr="00A42CCC">
              <w:rPr>
                <w:rFonts w:ascii="Garamond" w:hAnsi="Garamond"/>
                <w:sz w:val="28"/>
                <w:szCs w:val="28"/>
              </w:rPr>
              <w:t xml:space="preserve"> </w:t>
            </w:r>
            <w:proofErr w:type="spellStart"/>
            <w:r w:rsidRPr="00A42CCC">
              <w:rPr>
                <w:rFonts w:ascii="Garamond" w:hAnsi="Garamond"/>
                <w:sz w:val="28"/>
                <w:szCs w:val="28"/>
              </w:rPr>
              <w:t>yn</w:t>
            </w:r>
            <w:proofErr w:type="spellEnd"/>
            <w:r w:rsidRPr="00A42CCC">
              <w:rPr>
                <w:rFonts w:ascii="Garamond" w:hAnsi="Garamond"/>
                <w:sz w:val="28"/>
                <w:szCs w:val="28"/>
              </w:rPr>
              <w:t xml:space="preserve"> </w:t>
            </w:r>
            <w:proofErr w:type="spellStart"/>
            <w:r w:rsidRPr="00A42CCC">
              <w:rPr>
                <w:rFonts w:ascii="Garamond" w:hAnsi="Garamond"/>
                <w:sz w:val="28"/>
                <w:szCs w:val="28"/>
              </w:rPr>
              <w:t>obber</w:t>
            </w:r>
            <w:proofErr w:type="spellEnd"/>
            <w:r w:rsidRPr="00A42CCC">
              <w:rPr>
                <w:rFonts w:ascii="Garamond" w:hAnsi="Garamond"/>
                <w:sz w:val="28"/>
                <w:szCs w:val="28"/>
              </w:rPr>
              <w:t xml:space="preserve"> </w:t>
            </w:r>
            <w:proofErr w:type="spellStart"/>
            <w:r w:rsidRPr="00A42CCC">
              <w:rPr>
                <w:rFonts w:ascii="Garamond" w:hAnsi="Garamond"/>
                <w:sz w:val="28"/>
                <w:szCs w:val="28"/>
              </w:rPr>
              <w:t>wooar</w:t>
            </w:r>
            <w:proofErr w:type="spellEnd"/>
            <w:r w:rsidRPr="00A42CCC">
              <w:rPr>
                <w:rFonts w:ascii="Garamond" w:hAnsi="Garamond"/>
                <w:sz w:val="28"/>
                <w:szCs w:val="28"/>
              </w:rPr>
              <w:t xml:space="preserve"> </w:t>
            </w:r>
            <w:proofErr w:type="spellStart"/>
            <w:r w:rsidRPr="00A42CCC">
              <w:rPr>
                <w:rFonts w:ascii="Garamond" w:hAnsi="Garamond"/>
                <w:sz w:val="28"/>
                <w:szCs w:val="28"/>
              </w:rPr>
              <w:t>shoh</w:t>
            </w:r>
            <w:proofErr w:type="spellEnd"/>
            <w:r w:rsidRPr="00A42CCC">
              <w:rPr>
                <w:rFonts w:ascii="Garamond" w:hAnsi="Garamond"/>
                <w:sz w:val="28"/>
                <w:szCs w:val="28"/>
              </w:rPr>
              <w:t xml:space="preserve"> cur </w:t>
            </w:r>
            <w:proofErr w:type="spellStart"/>
            <w:r w:rsidRPr="00A42CCC">
              <w:rPr>
                <w:rFonts w:ascii="Garamond" w:hAnsi="Garamond"/>
                <w:sz w:val="28"/>
                <w:szCs w:val="28"/>
              </w:rPr>
              <w:t>orrin</w:t>
            </w:r>
            <w:proofErr w:type="spellEnd"/>
            <w:r w:rsidRPr="00A42CCC">
              <w:rPr>
                <w:rFonts w:ascii="Garamond" w:hAnsi="Garamond"/>
                <w:sz w:val="28"/>
                <w:szCs w:val="28"/>
              </w:rPr>
              <w:t xml:space="preserve"> </w:t>
            </w:r>
            <w:proofErr w:type="spellStart"/>
            <w:r w:rsidRPr="00A42CCC">
              <w:rPr>
                <w:rFonts w:ascii="Garamond" w:hAnsi="Garamond"/>
                <w:sz w:val="28"/>
                <w:szCs w:val="28"/>
              </w:rPr>
              <w:t>ve</w:t>
            </w:r>
            <w:proofErr w:type="spellEnd"/>
            <w:r w:rsidRPr="00A42CCC">
              <w:rPr>
                <w:rFonts w:ascii="Garamond" w:hAnsi="Garamond"/>
                <w:sz w:val="28"/>
                <w:szCs w:val="28"/>
              </w:rPr>
              <w:t xml:space="preserve"> </w:t>
            </w:r>
            <w:proofErr w:type="spellStart"/>
            <w:r w:rsidRPr="00A42CCC">
              <w:rPr>
                <w:rFonts w:ascii="Garamond" w:hAnsi="Garamond"/>
                <w:sz w:val="28"/>
                <w:szCs w:val="28"/>
              </w:rPr>
              <w:t>feer</w:t>
            </w:r>
            <w:proofErr w:type="spellEnd"/>
            <w:r w:rsidRPr="00A42CCC">
              <w:rPr>
                <w:rFonts w:ascii="Garamond" w:hAnsi="Garamond"/>
                <w:sz w:val="28"/>
                <w:szCs w:val="28"/>
              </w:rPr>
              <w:t xml:space="preserve"> </w:t>
            </w:r>
            <w:proofErr w:type="spellStart"/>
            <w:r w:rsidRPr="00A42CCC">
              <w:rPr>
                <w:rFonts w:ascii="Garamond" w:hAnsi="Garamond"/>
                <w:sz w:val="28"/>
                <w:szCs w:val="28"/>
              </w:rPr>
              <w:t>ag</w:t>
            </w:r>
            <w:r>
              <w:rPr>
                <w:rFonts w:ascii="Garamond" w:hAnsi="Garamond"/>
                <w:sz w:val="28"/>
                <w:szCs w:val="28"/>
              </w:rPr>
              <w:t>y</w:t>
            </w:r>
            <w:r w:rsidRPr="00A42CCC">
              <w:rPr>
                <w:rFonts w:ascii="Garamond" w:hAnsi="Garamond"/>
                <w:sz w:val="28"/>
                <w:szCs w:val="28"/>
              </w:rPr>
              <w:t>ndagh</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ynsagh</w:t>
            </w:r>
            <w:proofErr w:type="spellEnd"/>
            <w:r w:rsidRPr="00A42CCC">
              <w:rPr>
                <w:rFonts w:ascii="Garamond" w:hAnsi="Garamond"/>
                <w:sz w:val="28"/>
                <w:szCs w:val="28"/>
              </w:rPr>
              <w:t xml:space="preserve"> </w:t>
            </w:r>
            <w:proofErr w:type="spellStart"/>
            <w:r w:rsidRPr="00A42CCC">
              <w:rPr>
                <w:rFonts w:ascii="Garamond" w:hAnsi="Garamond"/>
                <w:sz w:val="28"/>
                <w:szCs w:val="28"/>
              </w:rPr>
              <w:t>nyn</w:t>
            </w:r>
            <w:proofErr w:type="spellEnd"/>
            <w:r w:rsidRPr="00A42CCC">
              <w:rPr>
                <w:rFonts w:ascii="Garamond" w:hAnsi="Garamond"/>
                <w:sz w:val="28"/>
                <w:szCs w:val="28"/>
              </w:rPr>
              <w:t xml:space="preserve"> </w:t>
            </w:r>
            <w:proofErr w:type="spellStart"/>
            <w:r w:rsidRPr="00A42CCC">
              <w:rPr>
                <w:rFonts w:ascii="Garamond" w:hAnsi="Garamond"/>
                <w:sz w:val="28"/>
                <w:szCs w:val="28"/>
              </w:rPr>
              <w:t>Gurrym</w:t>
            </w:r>
            <w:proofErr w:type="spellEnd"/>
            <w:r w:rsidRPr="00A42CCC">
              <w:rPr>
                <w:rFonts w:ascii="Garamond" w:hAnsi="Garamond"/>
                <w:sz w:val="28"/>
                <w:szCs w:val="28"/>
              </w:rPr>
              <w:t xml:space="preserve">, as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yanoo</w:t>
            </w:r>
            <w:proofErr w:type="spellEnd"/>
            <w:r w:rsidRPr="00A42CCC">
              <w:rPr>
                <w:rFonts w:ascii="Garamond" w:hAnsi="Garamond"/>
                <w:sz w:val="28"/>
                <w:szCs w:val="28"/>
              </w:rPr>
              <w:t xml:space="preserve"> </w:t>
            </w:r>
            <w:proofErr w:type="spellStart"/>
            <w:r w:rsidRPr="00A42CCC">
              <w:rPr>
                <w:rFonts w:ascii="Garamond" w:hAnsi="Garamond"/>
                <w:sz w:val="28"/>
                <w:szCs w:val="28"/>
              </w:rPr>
              <w:t>ny</w:t>
            </w:r>
            <w:proofErr w:type="spellEnd"/>
            <w:r w:rsidRPr="00A42CCC">
              <w:rPr>
                <w:rFonts w:ascii="Garamond" w:hAnsi="Garamond"/>
                <w:sz w:val="28"/>
                <w:szCs w:val="28"/>
              </w:rPr>
              <w:t xml:space="preserve"> </w:t>
            </w:r>
            <w:r>
              <w:rPr>
                <w:rFonts w:ascii="Garamond" w:hAnsi="Garamond"/>
                <w:sz w:val="28"/>
                <w:szCs w:val="28"/>
              </w:rPr>
              <w:t>t</w:t>
            </w:r>
            <w:r w:rsidRPr="00A42CCC">
              <w:rPr>
                <w:rFonts w:ascii="Garamond" w:hAnsi="Garamond"/>
                <w:sz w:val="28"/>
                <w:szCs w:val="28"/>
              </w:rPr>
              <w:t>ow</w:t>
            </w:r>
            <w:r>
              <w:rPr>
                <w:rFonts w:ascii="Garamond" w:hAnsi="Garamond"/>
                <w:sz w:val="28"/>
                <w:szCs w:val="28"/>
              </w:rPr>
              <w:t>’s</w:t>
            </w:r>
            <w:r>
              <w:rPr>
                <w:rStyle w:val="FootnoteReference"/>
                <w:rFonts w:ascii="Garamond" w:hAnsi="Garamond"/>
                <w:sz w:val="28"/>
                <w:szCs w:val="28"/>
              </w:rPr>
              <w:footnoteReference w:id="91"/>
            </w:r>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harey</w:t>
            </w:r>
            <w:proofErr w:type="spellEnd"/>
            <w:r w:rsidRPr="00A42CCC">
              <w:rPr>
                <w:rFonts w:ascii="Garamond" w:hAnsi="Garamond"/>
                <w:sz w:val="28"/>
                <w:szCs w:val="28"/>
              </w:rPr>
              <w:t xml:space="preserve"> </w:t>
            </w:r>
            <w:proofErr w:type="spellStart"/>
            <w:r w:rsidRPr="00A42CCC">
              <w:rPr>
                <w:rFonts w:ascii="Garamond" w:hAnsi="Garamond"/>
                <w:sz w:val="28"/>
                <w:szCs w:val="28"/>
              </w:rPr>
              <w:t>dooin</w:t>
            </w:r>
            <w:proofErr w:type="spellEnd"/>
            <w:r w:rsidRPr="00A42CCC">
              <w:rPr>
                <w:rFonts w:ascii="Garamond" w:hAnsi="Garamond"/>
                <w:sz w:val="28"/>
                <w:szCs w:val="28"/>
              </w:rPr>
              <w:t xml:space="preserve">. As </w:t>
            </w:r>
            <w:proofErr w:type="spellStart"/>
            <w:r w:rsidRPr="00A42CCC">
              <w:rPr>
                <w:rFonts w:ascii="Garamond" w:hAnsi="Garamond"/>
                <w:sz w:val="28"/>
                <w:szCs w:val="28"/>
              </w:rPr>
              <w:t>bannit</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rou</w:t>
            </w:r>
            <w:proofErr w:type="spellEnd"/>
            <w:r w:rsidRPr="00A42CCC">
              <w:rPr>
                <w:rFonts w:ascii="Garamond" w:hAnsi="Garamond"/>
                <w:sz w:val="28"/>
                <w:szCs w:val="28"/>
              </w:rPr>
              <w:t xml:space="preserve"> </w:t>
            </w:r>
            <w:proofErr w:type="spellStart"/>
            <w:r w:rsidRPr="00A42CCC">
              <w:rPr>
                <w:rFonts w:ascii="Garamond" w:hAnsi="Garamond"/>
                <w:sz w:val="28"/>
                <w:szCs w:val="28"/>
              </w:rPr>
              <w:t>Jee</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vel</w:t>
            </w:r>
            <w:proofErr w:type="spellEnd"/>
            <w:r w:rsidRPr="00A42CCC">
              <w:rPr>
                <w:rFonts w:ascii="Garamond" w:hAnsi="Garamond"/>
                <w:sz w:val="28"/>
                <w:szCs w:val="28"/>
              </w:rPr>
              <w:t xml:space="preserve"> </w:t>
            </w:r>
            <w:proofErr w:type="spellStart"/>
            <w:r w:rsidR="004E70AC" w:rsidRPr="00A42CCC">
              <w:rPr>
                <w:rFonts w:ascii="Garamond" w:hAnsi="Garamond"/>
                <w:sz w:val="28"/>
                <w:szCs w:val="28"/>
              </w:rPr>
              <w:t>Kialteenyn</w:t>
            </w:r>
            <w:proofErr w:type="spellEnd"/>
            <w:r w:rsidR="004E70AC" w:rsidRPr="00A42CCC">
              <w:rPr>
                <w:rFonts w:ascii="Garamond" w:hAnsi="Garamond"/>
                <w:sz w:val="28"/>
                <w:szCs w:val="28"/>
              </w:rPr>
              <w:t xml:space="preserve"> </w:t>
            </w:r>
            <w:r w:rsidRPr="00A42CCC">
              <w:rPr>
                <w:rFonts w:ascii="Garamond" w:hAnsi="Garamond"/>
                <w:sz w:val="28"/>
                <w:szCs w:val="28"/>
              </w:rPr>
              <w:t xml:space="preserve">ain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ghol</w:t>
            </w:r>
            <w:r w:rsidR="004E70AC">
              <w:rPr>
                <w:rFonts w:ascii="Garamond" w:hAnsi="Garamond"/>
                <w:sz w:val="28"/>
                <w:szCs w:val="28"/>
              </w:rPr>
              <w:t>l</w:t>
            </w:r>
            <w:proofErr w:type="spellEnd"/>
            <w:r w:rsidRPr="00A42CCC">
              <w:rPr>
                <w:rFonts w:ascii="Garamond" w:hAnsi="Garamond"/>
                <w:sz w:val="28"/>
                <w:szCs w:val="28"/>
              </w:rPr>
              <w:t xml:space="preserve"> </w:t>
            </w:r>
            <w:proofErr w:type="spellStart"/>
            <w:r w:rsidRPr="00A42CCC">
              <w:rPr>
                <w:rFonts w:ascii="Garamond" w:hAnsi="Garamond"/>
                <w:sz w:val="28"/>
                <w:szCs w:val="28"/>
              </w:rPr>
              <w:t>huc</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vel</w:t>
            </w:r>
            <w:proofErr w:type="spellEnd"/>
            <w:r w:rsidRPr="00A42CCC">
              <w:rPr>
                <w:rFonts w:ascii="Garamond" w:hAnsi="Garamond"/>
                <w:sz w:val="28"/>
                <w:szCs w:val="28"/>
              </w:rPr>
              <w:t xml:space="preserve"> </w:t>
            </w:r>
            <w:proofErr w:type="spellStart"/>
            <w:r w:rsidRPr="00A42CCC">
              <w:rPr>
                <w:rFonts w:ascii="Garamond" w:hAnsi="Garamond"/>
                <w:sz w:val="28"/>
                <w:szCs w:val="28"/>
              </w:rPr>
              <w:t>earish</w:t>
            </w:r>
            <w:proofErr w:type="spellEnd"/>
            <w:r w:rsidRPr="00A42CCC">
              <w:rPr>
                <w:rFonts w:ascii="Garamond" w:hAnsi="Garamond"/>
                <w:sz w:val="28"/>
                <w:szCs w:val="28"/>
              </w:rPr>
              <w:t xml:space="preserve"> ain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hirveish</w:t>
            </w:r>
            <w:proofErr w:type="spellEnd"/>
            <w:r w:rsidRPr="00A42CCC">
              <w:rPr>
                <w:rFonts w:ascii="Garamond" w:hAnsi="Garamond"/>
                <w:sz w:val="28"/>
                <w:szCs w:val="28"/>
              </w:rPr>
              <w:t xml:space="preserve"> </w:t>
            </w:r>
            <w:proofErr w:type="spellStart"/>
            <w:r w:rsidRPr="00A42CCC">
              <w:rPr>
                <w:rFonts w:ascii="Garamond" w:hAnsi="Garamond"/>
                <w:sz w:val="28"/>
                <w:szCs w:val="28"/>
              </w:rPr>
              <w:t>nyn</w:t>
            </w:r>
            <w:proofErr w:type="spellEnd"/>
            <w:r w:rsidRPr="00A42CCC">
              <w:rPr>
                <w:rFonts w:ascii="Garamond" w:hAnsi="Garamond"/>
                <w:sz w:val="28"/>
                <w:szCs w:val="28"/>
              </w:rPr>
              <w:t xml:space="preserve"> </w:t>
            </w:r>
            <w:r w:rsidR="004E70AC" w:rsidRPr="00A42CCC">
              <w:rPr>
                <w:rFonts w:ascii="Garamond" w:hAnsi="Garamond"/>
                <w:sz w:val="28"/>
                <w:szCs w:val="28"/>
              </w:rPr>
              <w:t>Ver</w:t>
            </w:r>
            <w:r w:rsidR="004E70AC">
              <w:rPr>
                <w:rFonts w:ascii="Garamond" w:hAnsi="Garamond"/>
                <w:sz w:val="28"/>
                <w:szCs w:val="28"/>
              </w:rPr>
              <w:t xml:space="preserve"> </w:t>
            </w:r>
            <w:proofErr w:type="spellStart"/>
            <w:r w:rsidR="004E70AC" w:rsidRPr="00A42CCC">
              <w:rPr>
                <w:rFonts w:ascii="Garamond" w:hAnsi="Garamond"/>
                <w:sz w:val="28"/>
                <w:szCs w:val="28"/>
              </w:rPr>
              <w:t>Croo</w:t>
            </w:r>
            <w:proofErr w:type="spellEnd"/>
            <w:r w:rsidRPr="00A42CCC">
              <w:rPr>
                <w:rFonts w:ascii="Garamond" w:hAnsi="Garamond"/>
                <w:sz w:val="28"/>
                <w:szCs w:val="28"/>
              </w:rPr>
              <w:t xml:space="preserve">, </w:t>
            </w:r>
            <w:r w:rsidR="004E70AC" w:rsidRPr="00A42CCC">
              <w:rPr>
                <w:rFonts w:ascii="Garamond" w:hAnsi="Garamond"/>
                <w:sz w:val="28"/>
                <w:szCs w:val="28"/>
              </w:rPr>
              <w:t xml:space="preserve">Dy </w:t>
            </w:r>
            <w:proofErr w:type="spellStart"/>
            <w:r w:rsidRPr="00A42CCC">
              <w:rPr>
                <w:rFonts w:ascii="Garamond" w:hAnsi="Garamond"/>
                <w:sz w:val="28"/>
                <w:szCs w:val="28"/>
              </w:rPr>
              <w:t>vel</w:t>
            </w:r>
            <w:proofErr w:type="spellEnd"/>
            <w:r w:rsidRPr="00A42CCC">
              <w:rPr>
                <w:rFonts w:ascii="Garamond" w:hAnsi="Garamond"/>
                <w:sz w:val="28"/>
                <w:szCs w:val="28"/>
              </w:rPr>
              <w:t xml:space="preserve"> </w:t>
            </w:r>
            <w:proofErr w:type="spellStart"/>
            <w:r w:rsidRPr="00A42CCC">
              <w:rPr>
                <w:rFonts w:ascii="Garamond" w:hAnsi="Garamond"/>
                <w:sz w:val="28"/>
                <w:szCs w:val="28"/>
              </w:rPr>
              <w:t>saggyrtyn</w:t>
            </w:r>
            <w:proofErr w:type="spellEnd"/>
            <w:r w:rsidRPr="00A42CCC">
              <w:rPr>
                <w:rFonts w:ascii="Garamond" w:hAnsi="Garamond"/>
                <w:sz w:val="28"/>
                <w:szCs w:val="28"/>
              </w:rPr>
              <w:t xml:space="preserve"> </w:t>
            </w:r>
            <w:proofErr w:type="spellStart"/>
            <w:r w:rsidRPr="00A42CCC">
              <w:rPr>
                <w:rFonts w:ascii="Garamond" w:hAnsi="Garamond"/>
                <w:sz w:val="28"/>
                <w:szCs w:val="28"/>
              </w:rPr>
              <w:t>ain</w:t>
            </w:r>
            <w:proofErr w:type="spellEnd"/>
            <w:r w:rsidRPr="00A42CCC">
              <w:rPr>
                <w:rFonts w:ascii="Garamond" w:hAnsi="Garamond"/>
                <w:sz w:val="28"/>
                <w:szCs w:val="28"/>
              </w:rPr>
              <w:t xml:space="preserve"> </w:t>
            </w:r>
            <w:proofErr w:type="spellStart"/>
            <w:r w:rsidRPr="00A42CCC">
              <w:rPr>
                <w:rFonts w:ascii="Garamond" w:hAnsi="Garamond"/>
                <w:sz w:val="28"/>
                <w:szCs w:val="28"/>
              </w:rPr>
              <w:t>dyn</w:t>
            </w:r>
            <w:proofErr w:type="spellEnd"/>
            <w:r w:rsidRPr="00A42CCC">
              <w:rPr>
                <w:rFonts w:ascii="Garamond" w:hAnsi="Garamond"/>
                <w:sz w:val="28"/>
                <w:szCs w:val="28"/>
              </w:rPr>
              <w:t xml:space="preserve"> </w:t>
            </w:r>
            <w:proofErr w:type="spellStart"/>
            <w:r w:rsidRPr="00A42CCC">
              <w:rPr>
                <w:rFonts w:ascii="Garamond" w:hAnsi="Garamond"/>
                <w:sz w:val="28"/>
                <w:szCs w:val="28"/>
              </w:rPr>
              <w:t>ynsagh</w:t>
            </w:r>
            <w:proofErr w:type="spellEnd"/>
            <w:r w:rsidRPr="00A42CCC">
              <w:rPr>
                <w:rFonts w:ascii="Garamond" w:hAnsi="Garamond"/>
                <w:sz w:val="28"/>
                <w:szCs w:val="28"/>
              </w:rPr>
              <w:t xml:space="preserve"> shin. Dy </w:t>
            </w:r>
            <w:proofErr w:type="spellStart"/>
            <w:r w:rsidRPr="00A42CCC">
              <w:rPr>
                <w:rFonts w:ascii="Garamond" w:hAnsi="Garamond"/>
                <w:sz w:val="28"/>
                <w:szCs w:val="28"/>
              </w:rPr>
              <w:t>bishee</w:t>
            </w:r>
            <w:proofErr w:type="spellEnd"/>
            <w:r w:rsidRPr="00A42CCC">
              <w:rPr>
                <w:rFonts w:ascii="Garamond" w:hAnsi="Garamond"/>
                <w:sz w:val="28"/>
                <w:szCs w:val="28"/>
              </w:rPr>
              <w:t xml:space="preserve"> </w:t>
            </w:r>
            <w:proofErr w:type="spellStart"/>
            <w:r w:rsidRPr="00A42CCC">
              <w:rPr>
                <w:rFonts w:ascii="Garamond" w:hAnsi="Garamond"/>
                <w:sz w:val="28"/>
                <w:szCs w:val="28"/>
              </w:rPr>
              <w:t>yn</w:t>
            </w:r>
            <w:proofErr w:type="spellEnd"/>
            <w:r w:rsidRPr="00A42CCC">
              <w:rPr>
                <w:rFonts w:ascii="Garamond" w:hAnsi="Garamond"/>
                <w:sz w:val="28"/>
                <w:szCs w:val="28"/>
              </w:rPr>
              <w:t xml:space="preserve"> </w:t>
            </w:r>
            <w:proofErr w:type="spellStart"/>
            <w:r w:rsidRPr="00A42CCC">
              <w:rPr>
                <w:rFonts w:ascii="Garamond" w:hAnsi="Garamond"/>
                <w:sz w:val="28"/>
                <w:szCs w:val="28"/>
              </w:rPr>
              <w:t>Chiarn</w:t>
            </w:r>
            <w:proofErr w:type="spellEnd"/>
            <w:r w:rsidRPr="00A42CCC">
              <w:rPr>
                <w:rFonts w:ascii="Garamond" w:hAnsi="Garamond"/>
                <w:sz w:val="28"/>
                <w:szCs w:val="28"/>
              </w:rPr>
              <w:t xml:space="preserve"> y </w:t>
            </w:r>
            <w:proofErr w:type="spellStart"/>
            <w:r w:rsidR="004E70AC" w:rsidRPr="00A42CCC">
              <w:rPr>
                <w:rFonts w:ascii="Garamond" w:hAnsi="Garamond"/>
                <w:sz w:val="28"/>
                <w:szCs w:val="28"/>
              </w:rPr>
              <w:t>Laboraght</w:t>
            </w:r>
            <w:proofErr w:type="spellEnd"/>
            <w:r w:rsidR="004E70AC" w:rsidRPr="00A42CCC">
              <w:rPr>
                <w:rFonts w:ascii="Garamond" w:hAnsi="Garamond"/>
                <w:sz w:val="28"/>
                <w:szCs w:val="28"/>
              </w:rPr>
              <w:t xml:space="preserve"> </w:t>
            </w:r>
            <w:proofErr w:type="spellStart"/>
            <w:r w:rsidRPr="00A42CCC">
              <w:rPr>
                <w:rFonts w:ascii="Garamond" w:hAnsi="Garamond"/>
                <w:sz w:val="28"/>
                <w:szCs w:val="28"/>
              </w:rPr>
              <w:t>oc</w:t>
            </w:r>
            <w:proofErr w:type="spellEnd"/>
            <w:r w:rsidRPr="00A42CCC">
              <w:rPr>
                <w:rFonts w:ascii="Garamond" w:hAnsi="Garamond"/>
                <w:sz w:val="28"/>
                <w:szCs w:val="28"/>
              </w:rPr>
              <w:t xml:space="preserve"> as </w:t>
            </w:r>
            <w:proofErr w:type="spellStart"/>
            <w:r w:rsidRPr="00A42CCC">
              <w:rPr>
                <w:rFonts w:ascii="Garamond" w:hAnsi="Garamond"/>
                <w:sz w:val="28"/>
                <w:szCs w:val="28"/>
              </w:rPr>
              <w:t>dy</w:t>
            </w:r>
            <w:proofErr w:type="spellEnd"/>
            <w:r w:rsidRPr="00A42CCC">
              <w:rPr>
                <w:rFonts w:ascii="Garamond" w:hAnsi="Garamond"/>
                <w:sz w:val="28"/>
                <w:szCs w:val="28"/>
              </w:rPr>
              <w:t xml:space="preserve"> der e </w:t>
            </w:r>
            <w:proofErr w:type="spellStart"/>
            <w:r w:rsidRPr="00A42CCC">
              <w:rPr>
                <w:rFonts w:ascii="Garamond" w:hAnsi="Garamond"/>
                <w:sz w:val="28"/>
                <w:szCs w:val="28"/>
              </w:rPr>
              <w:t>grayse</w:t>
            </w:r>
            <w:proofErr w:type="spellEnd"/>
            <w:r w:rsidRPr="00A42CCC">
              <w:rPr>
                <w:rFonts w:ascii="Garamond" w:hAnsi="Garamond"/>
                <w:sz w:val="28"/>
                <w:szCs w:val="28"/>
              </w:rPr>
              <w:t xml:space="preserve"> </w:t>
            </w:r>
            <w:proofErr w:type="spellStart"/>
            <w:r w:rsidRPr="00A42CCC">
              <w:rPr>
                <w:rFonts w:ascii="Garamond" w:hAnsi="Garamond"/>
                <w:sz w:val="28"/>
                <w:szCs w:val="28"/>
              </w:rPr>
              <w:t>dooinyn</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ghoal</w:t>
            </w:r>
            <w:proofErr w:type="spellEnd"/>
            <w:r w:rsidRPr="00A42CCC">
              <w:rPr>
                <w:rFonts w:ascii="Garamond" w:hAnsi="Garamond"/>
                <w:sz w:val="28"/>
                <w:szCs w:val="28"/>
              </w:rPr>
              <w:t xml:space="preserve"> </w:t>
            </w:r>
            <w:proofErr w:type="spellStart"/>
            <w:r w:rsidRPr="00A42CCC">
              <w:rPr>
                <w:rFonts w:ascii="Garamond" w:hAnsi="Garamond"/>
                <w:sz w:val="28"/>
                <w:szCs w:val="28"/>
              </w:rPr>
              <w:t>vondeish</w:t>
            </w:r>
            <w:proofErr w:type="spellEnd"/>
            <w:r w:rsidRPr="00A42CCC">
              <w:rPr>
                <w:rFonts w:ascii="Garamond" w:hAnsi="Garamond"/>
                <w:sz w:val="28"/>
                <w:szCs w:val="28"/>
              </w:rPr>
              <w:t xml:space="preserve"> </w:t>
            </w:r>
            <w:proofErr w:type="spellStart"/>
            <w:r w:rsidRPr="00A42CCC">
              <w:rPr>
                <w:rFonts w:ascii="Garamond" w:hAnsi="Garamond"/>
                <w:sz w:val="28"/>
                <w:szCs w:val="28"/>
              </w:rPr>
              <w:t>liorish</w:t>
            </w:r>
            <w:proofErr w:type="spellEnd"/>
            <w:r w:rsidRPr="00A42CCC">
              <w:rPr>
                <w:rFonts w:ascii="Garamond" w:hAnsi="Garamond"/>
                <w:sz w:val="28"/>
                <w:szCs w:val="28"/>
              </w:rPr>
              <w:t xml:space="preserve">,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vod</w:t>
            </w:r>
            <w:proofErr w:type="spellEnd"/>
            <w:r w:rsidRPr="00A42CCC">
              <w:rPr>
                <w:rFonts w:ascii="Garamond" w:hAnsi="Garamond"/>
                <w:sz w:val="28"/>
                <w:szCs w:val="28"/>
              </w:rPr>
              <w:t xml:space="preserve"> </w:t>
            </w:r>
            <w:proofErr w:type="spellStart"/>
            <w:r w:rsidRPr="00A42CCC">
              <w:rPr>
                <w:rFonts w:ascii="Garamond" w:hAnsi="Garamond"/>
                <w:sz w:val="28"/>
                <w:szCs w:val="28"/>
              </w:rPr>
              <w:t>adsyn</w:t>
            </w:r>
            <w:proofErr w:type="spellEnd"/>
            <w:r w:rsidRPr="00A42CCC">
              <w:rPr>
                <w:rFonts w:ascii="Garamond" w:hAnsi="Garamond"/>
                <w:sz w:val="28"/>
                <w:szCs w:val="28"/>
              </w:rPr>
              <w:t xml:space="preserve"> as </w:t>
            </w:r>
            <w:proofErr w:type="spellStart"/>
            <w:r w:rsidRPr="00A42CCC">
              <w:rPr>
                <w:rFonts w:ascii="Garamond" w:hAnsi="Garamond"/>
                <w:sz w:val="28"/>
                <w:szCs w:val="28"/>
              </w:rPr>
              <w:t>shinyn</w:t>
            </w:r>
            <w:proofErr w:type="spellEnd"/>
            <w:r w:rsidRPr="00A42CCC">
              <w:rPr>
                <w:rFonts w:ascii="Garamond" w:hAnsi="Garamond"/>
                <w:sz w:val="28"/>
                <w:szCs w:val="28"/>
              </w:rPr>
              <w:t xml:space="preserve"> </w:t>
            </w:r>
            <w:proofErr w:type="spellStart"/>
            <w:r w:rsidRPr="00A42CCC">
              <w:rPr>
                <w:rFonts w:ascii="Garamond" w:hAnsi="Garamond"/>
                <w:sz w:val="28"/>
                <w:szCs w:val="28"/>
              </w:rPr>
              <w:t>Doonagh</w:t>
            </w:r>
            <w:proofErr w:type="spellEnd"/>
            <w:r w:rsidRPr="00A42CCC">
              <w:rPr>
                <w:rFonts w:ascii="Garamond" w:hAnsi="Garamond"/>
                <w:sz w:val="28"/>
                <w:szCs w:val="28"/>
              </w:rPr>
              <w:t xml:space="preserve"> vees </w:t>
            </w:r>
            <w:proofErr w:type="spellStart"/>
            <w:r w:rsidRPr="00A42CCC">
              <w:rPr>
                <w:rFonts w:ascii="Garamond" w:hAnsi="Garamond"/>
                <w:sz w:val="28"/>
                <w:szCs w:val="28"/>
              </w:rPr>
              <w:t>dy</w:t>
            </w:r>
            <w:proofErr w:type="spellEnd"/>
            <w:r w:rsidRPr="00A42CCC">
              <w:rPr>
                <w:rFonts w:ascii="Garamond" w:hAnsi="Garamond"/>
                <w:sz w:val="28"/>
                <w:szCs w:val="28"/>
              </w:rPr>
              <w:t xml:space="preserve"> </w:t>
            </w:r>
            <w:proofErr w:type="spellStart"/>
            <w:r w:rsidRPr="00A42CCC">
              <w:rPr>
                <w:rFonts w:ascii="Garamond" w:hAnsi="Garamond"/>
                <w:sz w:val="28"/>
                <w:szCs w:val="28"/>
              </w:rPr>
              <w:t>bragh</w:t>
            </w:r>
            <w:proofErr w:type="spellEnd"/>
            <w:r w:rsidRPr="00A42CCC">
              <w:rPr>
                <w:rFonts w:ascii="Garamond" w:hAnsi="Garamond"/>
                <w:sz w:val="28"/>
                <w:szCs w:val="28"/>
              </w:rPr>
              <w:t xml:space="preserve"> </w:t>
            </w:r>
            <w:proofErr w:type="spellStart"/>
            <w:r w:rsidRPr="00A42CCC">
              <w:rPr>
                <w:rFonts w:ascii="Garamond" w:hAnsi="Garamond"/>
                <w:sz w:val="28"/>
                <w:szCs w:val="28"/>
              </w:rPr>
              <w:t>farraghtyn</w:t>
            </w:r>
            <w:proofErr w:type="spellEnd"/>
            <w:r w:rsidRPr="00A42CCC">
              <w:rPr>
                <w:rFonts w:ascii="Garamond" w:hAnsi="Garamond"/>
                <w:sz w:val="28"/>
                <w:szCs w:val="28"/>
              </w:rPr>
              <w:t xml:space="preserve"> y </w:t>
            </w:r>
            <w:proofErr w:type="spellStart"/>
            <w:r w:rsidRPr="00A42CCC">
              <w:rPr>
                <w:rFonts w:ascii="Garamond" w:hAnsi="Garamond"/>
                <w:sz w:val="28"/>
                <w:szCs w:val="28"/>
              </w:rPr>
              <w:t>gheddyn</w:t>
            </w:r>
            <w:proofErr w:type="spellEnd"/>
            <w:r w:rsidRPr="00A42CCC">
              <w:rPr>
                <w:rFonts w:ascii="Garamond" w:hAnsi="Garamond"/>
                <w:sz w:val="28"/>
                <w:szCs w:val="28"/>
              </w:rPr>
              <w:t xml:space="preserve">, marish </w:t>
            </w:r>
            <w:proofErr w:type="spellStart"/>
            <w:r w:rsidRPr="00A42CCC">
              <w:rPr>
                <w:rFonts w:ascii="Garamond" w:hAnsi="Garamond"/>
                <w:sz w:val="28"/>
                <w:szCs w:val="28"/>
              </w:rPr>
              <w:t>dty</w:t>
            </w:r>
            <w:proofErr w:type="spellEnd"/>
            <w:r w:rsidRPr="00A42CCC">
              <w:rPr>
                <w:rFonts w:ascii="Garamond" w:hAnsi="Garamond"/>
                <w:sz w:val="28"/>
                <w:szCs w:val="28"/>
              </w:rPr>
              <w:t xml:space="preserve"> </w:t>
            </w:r>
            <w:proofErr w:type="spellStart"/>
            <w:r w:rsidR="004E70AC" w:rsidRPr="00A42CCC">
              <w:rPr>
                <w:rFonts w:ascii="Garamond" w:hAnsi="Garamond"/>
                <w:sz w:val="28"/>
                <w:szCs w:val="28"/>
              </w:rPr>
              <w:t>Noo</w:t>
            </w:r>
            <w:r w:rsidR="004E70AC">
              <w:rPr>
                <w:rFonts w:ascii="Garamond" w:hAnsi="Garamond"/>
                <w:sz w:val="28"/>
                <w:szCs w:val="28"/>
              </w:rPr>
              <w:t>’</w:t>
            </w:r>
            <w:r w:rsidR="004E70AC" w:rsidRPr="00A42CCC">
              <w:rPr>
                <w:rFonts w:ascii="Garamond" w:hAnsi="Garamond"/>
                <w:sz w:val="28"/>
                <w:szCs w:val="28"/>
              </w:rPr>
              <w:t>ghyn</w:t>
            </w:r>
            <w:proofErr w:type="spellEnd"/>
            <w:r w:rsidR="004E70AC" w:rsidRPr="00A42CCC">
              <w:rPr>
                <w:rFonts w:ascii="Garamond" w:hAnsi="Garamond"/>
                <w:sz w:val="28"/>
                <w:szCs w:val="28"/>
              </w:rPr>
              <w:t xml:space="preserve"> </w:t>
            </w:r>
            <w:proofErr w:type="spellStart"/>
            <w:r w:rsidRPr="00A42CCC">
              <w:rPr>
                <w:rFonts w:ascii="Garamond" w:hAnsi="Garamond"/>
                <w:sz w:val="28"/>
                <w:szCs w:val="28"/>
              </w:rPr>
              <w:t>ayns</w:t>
            </w:r>
            <w:proofErr w:type="spellEnd"/>
            <w:r w:rsidRPr="00A42CCC">
              <w:rPr>
                <w:rFonts w:ascii="Garamond" w:hAnsi="Garamond"/>
                <w:sz w:val="28"/>
                <w:szCs w:val="28"/>
              </w:rPr>
              <w:t xml:space="preserve"> </w:t>
            </w:r>
            <w:proofErr w:type="spellStart"/>
            <w:r w:rsidRPr="00A42CCC">
              <w:rPr>
                <w:rFonts w:ascii="Garamond" w:hAnsi="Garamond"/>
                <w:sz w:val="28"/>
                <w:szCs w:val="28"/>
              </w:rPr>
              <w:t>Niau</w:t>
            </w:r>
            <w:proofErr w:type="spellEnd"/>
            <w:r w:rsidRPr="00A42CCC">
              <w:rPr>
                <w:rFonts w:ascii="Garamond" w:hAnsi="Garamond"/>
                <w:sz w:val="28"/>
                <w:szCs w:val="28"/>
              </w:rPr>
              <w:t xml:space="preserve">, son </w:t>
            </w:r>
            <w:proofErr w:type="spellStart"/>
            <w:r w:rsidRPr="00A42CCC">
              <w:rPr>
                <w:rFonts w:ascii="Garamond" w:hAnsi="Garamond"/>
                <w:sz w:val="28"/>
                <w:szCs w:val="28"/>
              </w:rPr>
              <w:t>graih</w:t>
            </w:r>
            <w:proofErr w:type="spellEnd"/>
            <w:r w:rsidRPr="00A42CCC">
              <w:rPr>
                <w:rFonts w:ascii="Garamond" w:hAnsi="Garamond"/>
                <w:sz w:val="28"/>
                <w:szCs w:val="28"/>
              </w:rPr>
              <w:t xml:space="preserve"> </w:t>
            </w:r>
            <w:proofErr w:type="spellStart"/>
            <w:r w:rsidRPr="00A42CCC">
              <w:rPr>
                <w:rFonts w:ascii="Garamond" w:hAnsi="Garamond"/>
                <w:sz w:val="28"/>
                <w:szCs w:val="28"/>
              </w:rPr>
              <w:t>Yeesey</w:t>
            </w:r>
            <w:proofErr w:type="spellEnd"/>
            <w:r w:rsidRPr="00A42CCC">
              <w:rPr>
                <w:rFonts w:ascii="Garamond" w:hAnsi="Garamond"/>
                <w:sz w:val="28"/>
                <w:szCs w:val="28"/>
              </w:rPr>
              <w:t xml:space="preserve"> </w:t>
            </w:r>
            <w:proofErr w:type="spellStart"/>
            <w:r w:rsidRPr="00A42CCC">
              <w:rPr>
                <w:rFonts w:ascii="Garamond" w:hAnsi="Garamond"/>
                <w:sz w:val="28"/>
                <w:szCs w:val="28"/>
              </w:rPr>
              <w:t>Creest</w:t>
            </w:r>
            <w:proofErr w:type="spellEnd"/>
            <w:r w:rsidRPr="00A42CCC">
              <w:rPr>
                <w:rFonts w:ascii="Garamond" w:hAnsi="Garamond"/>
                <w:sz w:val="28"/>
                <w:szCs w:val="28"/>
              </w:rPr>
              <w:t xml:space="preserve">. </w:t>
            </w:r>
            <w:r w:rsidRPr="004E70AC">
              <w:rPr>
                <w:rFonts w:ascii="Garamond" w:hAnsi="Garamond"/>
                <w:i/>
                <w:sz w:val="28"/>
                <w:szCs w:val="28"/>
              </w:rPr>
              <w:t>Amen</w:t>
            </w:r>
            <w:r w:rsidRPr="00A42CCC">
              <w:rPr>
                <w:rFonts w:ascii="Garamond" w:hAnsi="Garamond"/>
                <w:sz w:val="28"/>
                <w:szCs w:val="28"/>
              </w:rPr>
              <w:t xml:space="preserve">. </w:t>
            </w:r>
          </w:p>
        </w:tc>
        <w:tc>
          <w:tcPr>
            <w:tcW w:w="0" w:type="auto"/>
            <w:tcBorders>
              <w:top w:val="nil"/>
              <w:left w:val="nil"/>
              <w:bottom w:val="nil"/>
              <w:right w:val="nil"/>
            </w:tcBorders>
          </w:tcPr>
          <w:p w14:paraId="28E75335" w14:textId="77777777" w:rsidR="00C01CDB" w:rsidRPr="006B0570" w:rsidRDefault="00C01CDB" w:rsidP="00DB60C3">
            <w:pPr>
              <w:pStyle w:val="ListParagraph"/>
              <w:spacing w:before="240"/>
              <w:ind w:left="0"/>
              <w:contextualSpacing w:val="0"/>
              <w:jc w:val="both"/>
              <w:rPr>
                <w:rFonts w:ascii="Garamond" w:hAnsi="Garamond" w:cs="GlyphLessFont"/>
                <w:i/>
                <w:sz w:val="32"/>
              </w:rPr>
            </w:pPr>
            <w:r w:rsidRPr="00C01CDB">
              <w:rPr>
                <w:rFonts w:ascii="Garamond" w:hAnsi="Garamond" w:cs="GlyphLessFont"/>
                <w:sz w:val="44"/>
              </w:rPr>
              <w:t>O</w:t>
            </w:r>
            <w:r w:rsidRPr="00C01CDB">
              <w:rPr>
                <w:rFonts w:ascii="Garamond" w:hAnsi="Garamond" w:cs="GlyphLessFont"/>
                <w:sz w:val="32"/>
              </w:rPr>
              <w:t xml:space="preserve"> </w:t>
            </w:r>
            <w:r w:rsidRPr="006B0570">
              <w:rPr>
                <w:rFonts w:ascii="Garamond" w:hAnsi="Garamond" w:cs="GlyphLessFont"/>
                <w:i/>
                <w:sz w:val="32"/>
              </w:rPr>
              <w:t xml:space="preserve">Lord, who hast consecrated this good Day to thy Service, give us Grace so to observe it, that it may be the Beginning of </w:t>
            </w:r>
            <w:r w:rsidRPr="006B0570">
              <w:rPr>
                <w:rFonts w:ascii="Garamond" w:hAnsi="Garamond" w:cs="GlyphLessFont"/>
                <w:sz w:val="32"/>
              </w:rPr>
              <w:t>a happy Week</w:t>
            </w:r>
            <w:r w:rsidRPr="006B0570">
              <w:rPr>
                <w:rFonts w:ascii="Garamond" w:hAnsi="Garamond" w:cs="GlyphLessFont"/>
                <w:i/>
                <w:sz w:val="32"/>
              </w:rPr>
              <w:t xml:space="preserve"> to us</w:t>
            </w:r>
            <w:r w:rsidRPr="006B0570">
              <w:rPr>
                <w:rFonts w:ascii="Garamond" w:hAnsi="Garamond" w:cs="GlyphLessFont"/>
                <w:sz w:val="32"/>
              </w:rPr>
              <w:t> ;</w:t>
            </w:r>
            <w:r w:rsidRPr="006B0570">
              <w:rPr>
                <w:rFonts w:ascii="Garamond" w:hAnsi="Garamond" w:cs="GlyphLessFont"/>
                <w:i/>
                <w:sz w:val="32"/>
              </w:rPr>
              <w:t xml:space="preserve"> and that none of thy Judgments may fall upon us for profaning it. Fix in our Hearts this great Truth </w:t>
            </w:r>
            <w:r w:rsidRPr="006B0570">
              <w:rPr>
                <w:rFonts w:ascii="Garamond" w:hAnsi="Garamond" w:cs="GlyphLessFont"/>
                <w:sz w:val="32"/>
              </w:rPr>
              <w:t>that here we have no abiding Place,</w:t>
            </w:r>
            <w:r w:rsidRPr="006B0570">
              <w:rPr>
                <w:rFonts w:ascii="Garamond" w:hAnsi="Garamond" w:cs="GlyphLessFont"/>
                <w:i/>
                <w:sz w:val="32"/>
              </w:rPr>
              <w:t xml:space="preserve"> that we may seriously and timely provide for another Life : and grant that this great concern may make us very desirous to learn our Duty, and to do what thou </w:t>
            </w:r>
            <w:proofErr w:type="spellStart"/>
            <w:r w:rsidRPr="006B0570">
              <w:rPr>
                <w:rFonts w:ascii="Garamond" w:hAnsi="Garamond" w:cs="GlyphLessFont"/>
                <w:i/>
                <w:sz w:val="32"/>
              </w:rPr>
              <w:t>requirest</w:t>
            </w:r>
            <w:proofErr w:type="spellEnd"/>
            <w:r w:rsidRPr="006B0570">
              <w:rPr>
                <w:rFonts w:ascii="Garamond" w:hAnsi="Garamond" w:cs="GlyphLessFont"/>
                <w:i/>
                <w:sz w:val="32"/>
              </w:rPr>
              <w:t xml:space="preserve"> of us. And blessed be God that we have Churches to go to, that we have time to serve our Creator, that we have Pastors to teach us. The Lord prosper their Labours, and give us Grace to profit by them, that they and we may enjoy an everlasting Sabbath with thy Saints in Heaven, for Jesus Christ’s sake. </w:t>
            </w:r>
            <w:r w:rsidRPr="006B0570">
              <w:rPr>
                <w:rFonts w:ascii="Garamond" w:hAnsi="Garamond" w:cs="GlyphLessFont"/>
                <w:sz w:val="32"/>
              </w:rPr>
              <w:t>Amen</w:t>
            </w:r>
            <w:r w:rsidRPr="006B0570">
              <w:rPr>
                <w:rFonts w:ascii="Garamond" w:hAnsi="Garamond" w:cs="GlyphLessFont"/>
                <w:i/>
                <w:sz w:val="32"/>
              </w:rPr>
              <w:t>.</w:t>
            </w:r>
          </w:p>
        </w:tc>
      </w:tr>
    </w:tbl>
    <w:p w14:paraId="5823715C" w14:textId="77777777" w:rsidR="004E70AC" w:rsidRDefault="004E70AC" w:rsidP="00715328">
      <w:pPr>
        <w:pStyle w:val="ListParagraph"/>
        <w:keepNext/>
        <w:ind w:left="0"/>
        <w:contextualSpacing w:val="0"/>
        <w:rPr>
          <w:rFonts w:ascii="Garamond" w:hAnsi="Garamond" w:cs="GlyphLessFont"/>
          <w:sz w:val="28"/>
        </w:rPr>
      </w:pPr>
      <w:r w:rsidRPr="004E70AC">
        <w:rPr>
          <w:rFonts w:ascii="Garamond" w:hAnsi="Garamond" w:cs="GlyphLessFont"/>
          <w:sz w:val="28"/>
        </w:rPr>
        <w:t>[1</w:t>
      </w:r>
      <w:r w:rsidR="00715328">
        <w:rPr>
          <w:rFonts w:ascii="Garamond" w:hAnsi="Garamond" w:cs="GlyphLessFont"/>
          <w:sz w:val="28"/>
        </w:rPr>
        <w:t>5</w:t>
      </w:r>
      <w:r w:rsidRPr="004E70AC">
        <w:rPr>
          <w:rFonts w:ascii="Garamond" w:hAnsi="Garamond" w:cs="GlyphLessFont"/>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4313"/>
      </w:tblGrid>
      <w:tr w:rsidR="00715328" w:rsidRPr="00715328" w14:paraId="256429A3" w14:textId="77777777" w:rsidTr="003142BF">
        <w:tc>
          <w:tcPr>
            <w:tcW w:w="0" w:type="auto"/>
          </w:tcPr>
          <w:p w14:paraId="62C0B235" w14:textId="77777777" w:rsidR="00715328" w:rsidRPr="00715328" w:rsidRDefault="00715328" w:rsidP="00715328">
            <w:pPr>
              <w:pStyle w:val="ListParagraph"/>
              <w:keepNext/>
              <w:ind w:left="0"/>
              <w:contextualSpacing w:val="0"/>
              <w:rPr>
                <w:rFonts w:ascii="Garamond" w:hAnsi="Garamond"/>
                <w:sz w:val="24"/>
                <w:szCs w:val="24"/>
              </w:rPr>
            </w:pPr>
            <w:r>
              <w:rPr>
                <w:rFonts w:ascii="Garamond" w:hAnsi="Garamond"/>
                <w:sz w:val="24"/>
                <w:szCs w:val="24"/>
              </w:rPr>
              <w:t>_____________________________________</w:t>
            </w:r>
          </w:p>
        </w:tc>
        <w:tc>
          <w:tcPr>
            <w:tcW w:w="0" w:type="auto"/>
          </w:tcPr>
          <w:p w14:paraId="158188A7" w14:textId="77777777" w:rsidR="00715328" w:rsidRPr="00715328" w:rsidRDefault="00715328" w:rsidP="00715328">
            <w:pPr>
              <w:pStyle w:val="ListParagraph"/>
              <w:keepNext/>
              <w:ind w:left="0"/>
              <w:contextualSpacing w:val="0"/>
              <w:rPr>
                <w:rFonts w:ascii="Garamond" w:hAnsi="Garamond" w:cs="GlyphLessFont"/>
                <w:i/>
                <w:sz w:val="24"/>
                <w:szCs w:val="24"/>
              </w:rPr>
            </w:pPr>
            <w:r>
              <w:rPr>
                <w:rFonts w:ascii="Garamond" w:hAnsi="Garamond" w:cs="GlyphLessFont"/>
                <w:i/>
                <w:sz w:val="24"/>
                <w:szCs w:val="24"/>
              </w:rPr>
              <w:t>__________________________________</w:t>
            </w:r>
          </w:p>
        </w:tc>
      </w:tr>
      <w:tr w:rsidR="003142BF" w:rsidRPr="004E70AC" w14:paraId="761D2299" w14:textId="77777777" w:rsidTr="003142BF">
        <w:tc>
          <w:tcPr>
            <w:tcW w:w="0" w:type="auto"/>
          </w:tcPr>
          <w:p w14:paraId="0E9E2A2F" w14:textId="77777777" w:rsidR="004E70AC" w:rsidRPr="004E70AC" w:rsidRDefault="004E70AC" w:rsidP="00715328">
            <w:pPr>
              <w:pStyle w:val="ListParagraph"/>
              <w:keepNext/>
              <w:spacing w:before="240"/>
              <w:ind w:left="0"/>
              <w:contextualSpacing w:val="0"/>
              <w:jc w:val="center"/>
              <w:rPr>
                <w:rFonts w:ascii="Garamond" w:hAnsi="Garamond"/>
                <w:sz w:val="36"/>
                <w:szCs w:val="36"/>
              </w:rPr>
            </w:pPr>
            <w:proofErr w:type="spellStart"/>
            <w:r w:rsidRPr="004E70AC">
              <w:rPr>
                <w:rFonts w:ascii="Garamond" w:hAnsi="Garamond"/>
                <w:sz w:val="36"/>
                <w:szCs w:val="36"/>
              </w:rPr>
              <w:t>Ynsaghey</w:t>
            </w:r>
            <w:proofErr w:type="spellEnd"/>
            <w:r w:rsidRPr="004E70AC">
              <w:rPr>
                <w:rFonts w:ascii="Garamond" w:hAnsi="Garamond"/>
                <w:sz w:val="36"/>
                <w:szCs w:val="36"/>
              </w:rPr>
              <w:t xml:space="preserve"> </w:t>
            </w:r>
            <w:proofErr w:type="spellStart"/>
            <w:r w:rsidRPr="004E70AC">
              <w:rPr>
                <w:rFonts w:ascii="Garamond" w:hAnsi="Garamond"/>
                <w:sz w:val="36"/>
                <w:szCs w:val="36"/>
              </w:rPr>
              <w:t>ashagh</w:t>
            </w:r>
            <w:proofErr w:type="spellEnd"/>
            <w:r w:rsidRPr="004E70AC">
              <w:rPr>
                <w:rFonts w:ascii="Garamond" w:hAnsi="Garamond"/>
                <w:sz w:val="36"/>
                <w:szCs w:val="36"/>
              </w:rPr>
              <w:t xml:space="preserve"> as </w:t>
            </w:r>
            <w:proofErr w:type="spellStart"/>
            <w:r w:rsidRPr="004E70AC">
              <w:rPr>
                <w:rFonts w:ascii="Garamond" w:hAnsi="Garamond" w:cs="GlyphLessFont"/>
                <w:sz w:val="36"/>
                <w:szCs w:val="36"/>
              </w:rPr>
              <w:t>ymmyrchagh</w:t>
            </w:r>
            <w:proofErr w:type="spellEnd"/>
            <w:r w:rsidRPr="004E70AC">
              <w:rPr>
                <w:rFonts w:ascii="Garamond" w:hAnsi="Garamond"/>
                <w:sz w:val="36"/>
                <w:szCs w:val="36"/>
              </w:rPr>
              <w:t xml:space="preserve"> son</w:t>
            </w:r>
          </w:p>
        </w:tc>
        <w:tc>
          <w:tcPr>
            <w:tcW w:w="0" w:type="auto"/>
          </w:tcPr>
          <w:p w14:paraId="64C509FD" w14:textId="77777777" w:rsidR="004E70AC" w:rsidRPr="004E70AC" w:rsidRDefault="004E70AC" w:rsidP="00715328">
            <w:pPr>
              <w:pStyle w:val="ListParagraph"/>
              <w:keepNext/>
              <w:spacing w:before="240"/>
              <w:ind w:left="0"/>
              <w:contextualSpacing w:val="0"/>
              <w:jc w:val="center"/>
              <w:rPr>
                <w:rFonts w:ascii="Garamond" w:hAnsi="Garamond" w:cs="GlyphLessFont"/>
                <w:i/>
                <w:sz w:val="32"/>
              </w:rPr>
            </w:pPr>
            <w:r w:rsidRPr="004E70AC">
              <w:rPr>
                <w:rFonts w:ascii="Garamond" w:hAnsi="Garamond" w:cs="GlyphLessFont"/>
                <w:i/>
                <w:sz w:val="36"/>
              </w:rPr>
              <w:t>A plain and useful Instruction</w:t>
            </w:r>
            <w:r w:rsidR="000E3BB0">
              <w:rPr>
                <w:rFonts w:ascii="Garamond" w:hAnsi="Garamond" w:cs="GlyphLessFont"/>
                <w:i/>
                <w:sz w:val="36"/>
              </w:rPr>
              <w:br/>
            </w:r>
            <w:r w:rsidRPr="004E70AC">
              <w:rPr>
                <w:rFonts w:ascii="Garamond" w:hAnsi="Garamond" w:cs="GlyphLessFont"/>
                <w:i/>
                <w:sz w:val="36"/>
              </w:rPr>
              <w:t>for</w:t>
            </w:r>
          </w:p>
        </w:tc>
      </w:tr>
      <w:tr w:rsidR="003142BF" w:rsidRPr="004E70AC" w14:paraId="7BAF5D2C" w14:textId="77777777" w:rsidTr="003142BF">
        <w:tc>
          <w:tcPr>
            <w:tcW w:w="0" w:type="auto"/>
          </w:tcPr>
          <w:p w14:paraId="56C532CE" w14:textId="77777777" w:rsidR="004E70AC" w:rsidRPr="000E3BB0" w:rsidRDefault="004E70AC" w:rsidP="00715328">
            <w:pPr>
              <w:pStyle w:val="ListParagraph"/>
              <w:keepNext/>
              <w:ind w:left="0"/>
              <w:jc w:val="center"/>
              <w:rPr>
                <w:rFonts w:ascii="Garamond" w:hAnsi="Garamond"/>
                <w:sz w:val="36"/>
                <w:szCs w:val="28"/>
              </w:rPr>
            </w:pPr>
            <w:proofErr w:type="spellStart"/>
            <w:r w:rsidRPr="000E3BB0">
              <w:rPr>
                <w:rFonts w:ascii="Old English Text MT" w:hAnsi="Old English Text MT" w:cs="GlyphLessFont"/>
                <w:sz w:val="36"/>
              </w:rPr>
              <w:t>Fastyr</w:t>
            </w:r>
            <w:proofErr w:type="spellEnd"/>
            <w:r w:rsidRPr="000E3BB0">
              <w:rPr>
                <w:rFonts w:ascii="Old English Text MT" w:hAnsi="Old English Text MT" w:cs="GlyphLessFont"/>
                <w:sz w:val="36"/>
              </w:rPr>
              <w:t xml:space="preserve"> </w:t>
            </w:r>
            <w:proofErr w:type="spellStart"/>
            <w:r w:rsidRPr="000E3BB0">
              <w:rPr>
                <w:rFonts w:ascii="Old English Text MT" w:hAnsi="Old English Text MT" w:cs="GlyphLessFont"/>
                <w:sz w:val="36"/>
              </w:rPr>
              <w:t>jy</w:t>
            </w:r>
            <w:proofErr w:type="spellEnd"/>
            <w:r w:rsidRPr="000E3BB0">
              <w:rPr>
                <w:rFonts w:ascii="Old English Text MT" w:hAnsi="Old English Text MT" w:cs="GlyphLessFont"/>
                <w:sz w:val="36"/>
              </w:rPr>
              <w:t xml:space="preserve"> </w:t>
            </w:r>
            <w:proofErr w:type="spellStart"/>
            <w:r w:rsidRPr="000E3BB0">
              <w:rPr>
                <w:rFonts w:ascii="Old English Text MT" w:hAnsi="Old English Text MT" w:cs="GlyphLessFont"/>
                <w:sz w:val="36"/>
              </w:rPr>
              <w:t>doonee</w:t>
            </w:r>
            <w:proofErr w:type="spellEnd"/>
            <w:r w:rsidRPr="000E3BB0">
              <w:rPr>
                <w:rFonts w:ascii="Old English Text MT" w:hAnsi="Old English Text MT" w:cs="GlyphLessFont"/>
                <w:sz w:val="36"/>
              </w:rPr>
              <w:t>.</w:t>
            </w:r>
            <w:r w:rsidRPr="000E3BB0">
              <w:rPr>
                <w:rFonts w:ascii="Garamond" w:hAnsi="Garamond"/>
                <w:sz w:val="36"/>
                <w:szCs w:val="28"/>
              </w:rPr>
              <w:t xml:space="preserve"> </w:t>
            </w:r>
          </w:p>
        </w:tc>
        <w:tc>
          <w:tcPr>
            <w:tcW w:w="0" w:type="auto"/>
          </w:tcPr>
          <w:p w14:paraId="663ADFFA" w14:textId="77777777" w:rsidR="004E70AC" w:rsidRPr="000E3BB0" w:rsidRDefault="004E70AC" w:rsidP="00715328">
            <w:pPr>
              <w:pStyle w:val="ListParagraph"/>
              <w:keepNext/>
              <w:ind w:left="0"/>
              <w:jc w:val="center"/>
              <w:rPr>
                <w:rFonts w:ascii="Old English Text MT" w:hAnsi="Old English Text MT" w:cs="GlyphLessFont"/>
                <w:sz w:val="36"/>
              </w:rPr>
            </w:pPr>
            <w:r w:rsidRPr="000E3BB0">
              <w:rPr>
                <w:rFonts w:ascii="Old English Text MT" w:hAnsi="Old English Text MT" w:cs="GlyphLessFont"/>
                <w:sz w:val="36"/>
              </w:rPr>
              <w:t>Sunday Evening.</w:t>
            </w:r>
          </w:p>
        </w:tc>
      </w:tr>
      <w:tr w:rsidR="003142BF" w:rsidRPr="004E70AC" w14:paraId="3D1F8F86" w14:textId="77777777" w:rsidTr="003142BF">
        <w:tc>
          <w:tcPr>
            <w:tcW w:w="0" w:type="auto"/>
          </w:tcPr>
          <w:p w14:paraId="11965BA5" w14:textId="77777777" w:rsidR="004E70AC" w:rsidRPr="003D5462" w:rsidRDefault="004E70AC" w:rsidP="00715328">
            <w:pPr>
              <w:pStyle w:val="ListParagraph"/>
              <w:keepNext/>
              <w:spacing w:before="240"/>
              <w:ind w:left="284" w:hanging="284"/>
              <w:contextualSpacing w:val="0"/>
              <w:jc w:val="both"/>
              <w:rPr>
                <w:rFonts w:ascii="Garamond" w:hAnsi="Garamond"/>
                <w:sz w:val="28"/>
                <w:szCs w:val="28"/>
              </w:rPr>
            </w:pPr>
            <w:r w:rsidRPr="00F740CB">
              <w:rPr>
                <w:rFonts w:ascii="Garamond" w:hAnsi="Garamond" w:cs="GlyphLessFont"/>
                <w:i/>
                <w:sz w:val="32"/>
              </w:rPr>
              <w:t>My</w:t>
            </w:r>
            <w:r w:rsidR="00F740CB" w:rsidRPr="00F740CB">
              <w:rPr>
                <w:rFonts w:ascii="Garamond" w:hAnsi="Garamond" w:cs="GlyphLessFont"/>
                <w:i/>
                <w:sz w:val="32"/>
              </w:rPr>
              <w:t xml:space="preserve"> </w:t>
            </w:r>
            <w:proofErr w:type="spellStart"/>
            <w:r w:rsidRPr="00F740CB">
              <w:rPr>
                <w:rFonts w:ascii="Garamond" w:hAnsi="Garamond" w:cs="GlyphLessFont"/>
                <w:i/>
                <w:sz w:val="32"/>
              </w:rPr>
              <w:t>chion</w:t>
            </w:r>
            <w:proofErr w:type="spellEnd"/>
            <w:r w:rsidRPr="004E70AC">
              <w:rPr>
                <w:rFonts w:ascii="Garamond" w:hAnsi="Garamond" w:cs="GlyphLessFont"/>
                <w:sz w:val="32"/>
              </w:rPr>
              <w:t xml:space="preserve"> </w:t>
            </w:r>
            <w:proofErr w:type="spellStart"/>
            <w:r w:rsidRPr="004E70AC">
              <w:rPr>
                <w:rFonts w:ascii="Garamond" w:hAnsi="Garamond" w:cs="GlyphLessFont"/>
                <w:sz w:val="32"/>
              </w:rPr>
              <w:t>Kiaralys</w:t>
            </w:r>
            <w:proofErr w:type="spellEnd"/>
            <w:r w:rsidRPr="004E70AC">
              <w:rPr>
                <w:rFonts w:ascii="Garamond" w:hAnsi="Garamond" w:cs="GlyphLessFont"/>
                <w:sz w:val="32"/>
              </w:rPr>
              <w:t xml:space="preserve"> Yee, </w:t>
            </w:r>
            <w:proofErr w:type="spellStart"/>
            <w:r w:rsidRPr="00F740CB">
              <w:rPr>
                <w:rFonts w:ascii="Garamond" w:hAnsi="Garamond" w:cs="GlyphLessFont"/>
                <w:i/>
                <w:sz w:val="32"/>
              </w:rPr>
              <w:t>ny</w:t>
            </w:r>
            <w:proofErr w:type="spellEnd"/>
            <w:r w:rsidRPr="00F740CB">
              <w:rPr>
                <w:rFonts w:ascii="Garamond" w:hAnsi="Garamond" w:cs="GlyphLessFont"/>
                <w:i/>
                <w:sz w:val="32"/>
              </w:rPr>
              <w:t xml:space="preserve"> e </w:t>
            </w:r>
            <w:proofErr w:type="spellStart"/>
            <w:r w:rsidR="00F740CB" w:rsidRPr="00F740CB">
              <w:rPr>
                <w:rFonts w:ascii="Garamond" w:hAnsi="Garamond" w:cs="GlyphLessFont"/>
                <w:i/>
                <w:sz w:val="32"/>
              </w:rPr>
              <w:t>Chreenaght</w:t>
            </w:r>
            <w:proofErr w:type="spellEnd"/>
            <w:r w:rsidR="00F740CB" w:rsidRPr="00F740CB">
              <w:rPr>
                <w:rFonts w:ascii="Garamond" w:hAnsi="Garamond" w:cs="GlyphLessFont"/>
                <w:i/>
                <w:sz w:val="32"/>
              </w:rPr>
              <w:t xml:space="preserve"> </w:t>
            </w:r>
            <w:r w:rsidRPr="00F740CB">
              <w:rPr>
                <w:rFonts w:ascii="Garamond" w:hAnsi="Garamond" w:cs="GlyphLessFont"/>
                <w:i/>
                <w:sz w:val="32"/>
              </w:rPr>
              <w:t xml:space="preserve">as e </w:t>
            </w:r>
            <w:proofErr w:type="spellStart"/>
            <w:r w:rsidR="00F740CB" w:rsidRPr="00F740CB">
              <w:rPr>
                <w:rFonts w:ascii="Garamond" w:hAnsi="Garamond" w:cs="GlyphLessFont"/>
                <w:i/>
                <w:sz w:val="32"/>
              </w:rPr>
              <w:t>Viys</w:t>
            </w:r>
            <w:proofErr w:type="spellEnd"/>
            <w:r w:rsidR="00F740CB" w:rsidRPr="00F740CB">
              <w:rPr>
                <w:rFonts w:ascii="Garamond" w:hAnsi="Garamond" w:cs="GlyphLessFont"/>
                <w:i/>
                <w:sz w:val="32"/>
              </w:rPr>
              <w:t xml:space="preserve"> </w:t>
            </w:r>
            <w:proofErr w:type="spellStart"/>
            <w:r w:rsidRPr="00F740CB">
              <w:rPr>
                <w:rFonts w:ascii="Garamond" w:hAnsi="Garamond" w:cs="GlyphLessFont"/>
                <w:i/>
                <w:sz w:val="32"/>
              </w:rPr>
              <w:t>ayns</w:t>
            </w:r>
            <w:proofErr w:type="spellEnd"/>
            <w:r w:rsidRPr="00F740CB">
              <w:rPr>
                <w:rFonts w:ascii="Garamond" w:hAnsi="Garamond" w:cs="GlyphLessFont"/>
                <w:i/>
                <w:sz w:val="32"/>
              </w:rPr>
              <w:t xml:space="preserve"> </w:t>
            </w:r>
            <w:proofErr w:type="spellStart"/>
            <w:r w:rsidR="00F740CB" w:rsidRPr="00F740CB">
              <w:rPr>
                <w:rFonts w:ascii="Garamond" w:hAnsi="Garamond" w:cs="GlyphLessFont"/>
                <w:i/>
                <w:sz w:val="32"/>
              </w:rPr>
              <w:t>Reill</w:t>
            </w:r>
            <w:proofErr w:type="spellEnd"/>
            <w:r w:rsidR="00F740CB" w:rsidRPr="00F740CB">
              <w:rPr>
                <w:rFonts w:ascii="Garamond" w:hAnsi="Garamond" w:cs="GlyphLessFont"/>
                <w:i/>
                <w:sz w:val="32"/>
              </w:rPr>
              <w:t xml:space="preserve"> </w:t>
            </w:r>
            <w:r w:rsidRPr="00F740CB">
              <w:rPr>
                <w:rFonts w:ascii="Garamond" w:hAnsi="Garamond" w:cs="GlyphLessFont"/>
                <w:i/>
                <w:sz w:val="32"/>
              </w:rPr>
              <w:t xml:space="preserve">y </w:t>
            </w:r>
            <w:proofErr w:type="spellStart"/>
            <w:r w:rsidR="00F740CB" w:rsidRPr="00F740CB">
              <w:rPr>
                <w:rFonts w:ascii="Garamond" w:hAnsi="Garamond" w:cs="GlyphLessFont"/>
                <w:i/>
                <w:sz w:val="32"/>
              </w:rPr>
              <w:t>Teihll</w:t>
            </w:r>
            <w:proofErr w:type="spellEnd"/>
            <w:r w:rsidRPr="00F740CB">
              <w:rPr>
                <w:rFonts w:ascii="Garamond" w:hAnsi="Garamond" w:cs="GlyphLessFont"/>
                <w:i/>
                <w:sz w:val="32"/>
              </w:rPr>
              <w:t>.</w:t>
            </w:r>
            <w:r w:rsidRPr="003D5462">
              <w:rPr>
                <w:rFonts w:ascii="Garamond" w:hAnsi="Garamond"/>
                <w:sz w:val="28"/>
                <w:szCs w:val="28"/>
              </w:rPr>
              <w:t xml:space="preserve"> </w:t>
            </w:r>
          </w:p>
        </w:tc>
        <w:tc>
          <w:tcPr>
            <w:tcW w:w="0" w:type="auto"/>
          </w:tcPr>
          <w:p w14:paraId="504689C1" w14:textId="77777777" w:rsidR="004E70AC" w:rsidRPr="004E70AC" w:rsidRDefault="004E70AC" w:rsidP="00715328">
            <w:pPr>
              <w:pStyle w:val="ListParagraph"/>
              <w:keepNext/>
              <w:spacing w:before="240" w:line="216" w:lineRule="auto"/>
              <w:ind w:left="284" w:hanging="284"/>
              <w:contextualSpacing w:val="0"/>
              <w:jc w:val="both"/>
              <w:rPr>
                <w:rFonts w:ascii="Garamond" w:hAnsi="Garamond" w:cs="GlyphLessFont"/>
                <w:sz w:val="32"/>
              </w:rPr>
            </w:pPr>
            <w:r w:rsidRPr="004E70AC">
              <w:rPr>
                <w:rFonts w:ascii="Garamond" w:hAnsi="Garamond" w:cs="GlyphLessFont"/>
                <w:sz w:val="32"/>
              </w:rPr>
              <w:t xml:space="preserve">Concerning </w:t>
            </w:r>
            <w:r w:rsidRPr="004E70AC">
              <w:rPr>
                <w:rFonts w:ascii="Garamond" w:hAnsi="Garamond" w:cs="GlyphLessFont"/>
                <w:i/>
                <w:sz w:val="32"/>
              </w:rPr>
              <w:t>the</w:t>
            </w:r>
            <w:r w:rsidRPr="004E70AC">
              <w:rPr>
                <w:rFonts w:ascii="Garamond" w:hAnsi="Garamond" w:cs="GlyphLessFont"/>
                <w:sz w:val="32"/>
              </w:rPr>
              <w:t xml:space="preserve"> </w:t>
            </w:r>
            <w:r w:rsidRPr="004E70AC">
              <w:rPr>
                <w:rFonts w:ascii="Garamond" w:hAnsi="Garamond" w:cs="GlyphLessFont"/>
                <w:i/>
                <w:sz w:val="32"/>
              </w:rPr>
              <w:t>Providence</w:t>
            </w:r>
            <w:r w:rsidRPr="004E70AC">
              <w:rPr>
                <w:rFonts w:ascii="Garamond" w:hAnsi="Garamond" w:cs="GlyphLessFont"/>
                <w:sz w:val="32"/>
              </w:rPr>
              <w:t xml:space="preserve"> </w:t>
            </w:r>
            <w:r w:rsidRPr="004E70AC">
              <w:rPr>
                <w:rFonts w:ascii="Garamond" w:hAnsi="Garamond" w:cs="GlyphLessFont"/>
                <w:i/>
                <w:sz w:val="32"/>
              </w:rPr>
              <w:t>of</w:t>
            </w:r>
            <w:r w:rsidRPr="004E70AC">
              <w:rPr>
                <w:rFonts w:ascii="Garamond" w:hAnsi="Garamond" w:cs="GlyphLessFont"/>
                <w:sz w:val="32"/>
              </w:rPr>
              <w:t xml:space="preserve"> </w:t>
            </w:r>
            <w:r w:rsidRPr="00F740CB">
              <w:rPr>
                <w:rFonts w:ascii="Garamond" w:hAnsi="Garamond" w:cs="GlyphLessFont"/>
                <w:i/>
                <w:sz w:val="32"/>
              </w:rPr>
              <w:t>God</w:t>
            </w:r>
            <w:r w:rsidRPr="004E70AC">
              <w:rPr>
                <w:rFonts w:ascii="Garamond" w:hAnsi="Garamond" w:cs="GlyphLessFont"/>
                <w:sz w:val="32"/>
              </w:rPr>
              <w:t>, or his Wisdom and Goodness in governing the World.</w:t>
            </w:r>
          </w:p>
        </w:tc>
      </w:tr>
      <w:tr w:rsidR="003142BF" w:rsidRPr="004E70AC" w14:paraId="6CA4AEE2" w14:textId="77777777" w:rsidTr="003142BF">
        <w:tc>
          <w:tcPr>
            <w:tcW w:w="0" w:type="auto"/>
          </w:tcPr>
          <w:p w14:paraId="7ED1DC6C" w14:textId="77777777" w:rsidR="004E70AC" w:rsidRPr="003D5462" w:rsidRDefault="00F740CB" w:rsidP="00DB60C3">
            <w:pPr>
              <w:pStyle w:val="ListParagraph"/>
              <w:spacing w:before="240"/>
              <w:ind w:left="0"/>
              <w:contextualSpacing w:val="0"/>
              <w:jc w:val="both"/>
              <w:rPr>
                <w:rFonts w:ascii="Garamond" w:hAnsi="Garamond"/>
                <w:sz w:val="28"/>
                <w:szCs w:val="28"/>
              </w:rPr>
            </w:pPr>
            <w:r w:rsidRPr="00F740CB">
              <w:rPr>
                <w:rFonts w:ascii="Garamond" w:hAnsi="Garamond"/>
                <w:sz w:val="40"/>
                <w:szCs w:val="28"/>
              </w:rPr>
              <w:t>D</w:t>
            </w:r>
            <w:r w:rsidRPr="003D5462">
              <w:rPr>
                <w:rFonts w:ascii="Garamond" w:hAnsi="Garamond"/>
                <w:sz w:val="28"/>
                <w:szCs w:val="28"/>
              </w:rPr>
              <w:t xml:space="preserve">Y </w:t>
            </w:r>
            <w:proofErr w:type="spellStart"/>
            <w:r w:rsidR="004E70AC" w:rsidRPr="003D5462">
              <w:rPr>
                <w:rFonts w:ascii="Garamond" w:hAnsi="Garamond"/>
                <w:sz w:val="28"/>
                <w:szCs w:val="28"/>
              </w:rPr>
              <w:t>vel</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Jee</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mooar</w:t>
            </w:r>
            <w:proofErr w:type="spellEnd"/>
            <w:r w:rsidR="004E70AC" w:rsidRPr="003D5462">
              <w:rPr>
                <w:rFonts w:ascii="Garamond" w:hAnsi="Garamond"/>
                <w:sz w:val="28"/>
                <w:szCs w:val="28"/>
              </w:rPr>
              <w:t xml:space="preserve"> as </w:t>
            </w:r>
            <w:proofErr w:type="spellStart"/>
            <w:r w:rsidR="004E70AC" w:rsidRPr="003D5462">
              <w:rPr>
                <w:rFonts w:ascii="Garamond" w:hAnsi="Garamond"/>
                <w:sz w:val="28"/>
                <w:szCs w:val="28"/>
              </w:rPr>
              <w:t>aggle</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mooar</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dy</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ve</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goit</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roish</w:t>
            </w:r>
            <w:proofErr w:type="spellEnd"/>
            <w:r w:rsidR="004E70AC" w:rsidRPr="003D5462">
              <w:rPr>
                <w:rFonts w:ascii="Garamond" w:hAnsi="Garamond"/>
                <w:sz w:val="28"/>
                <w:szCs w:val="28"/>
              </w:rPr>
              <w:t xml:space="preserve">, ta </w:t>
            </w:r>
            <w:proofErr w:type="spellStart"/>
            <w:r w:rsidR="004E70AC" w:rsidRPr="003D5462">
              <w:rPr>
                <w:rFonts w:ascii="Garamond" w:hAnsi="Garamond"/>
                <w:sz w:val="28"/>
                <w:szCs w:val="28"/>
              </w:rPr>
              <w:t>fys</w:t>
            </w:r>
            <w:proofErr w:type="spellEnd"/>
            <w:r w:rsidR="004E70AC" w:rsidRPr="003D5462">
              <w:rPr>
                <w:rFonts w:ascii="Garamond" w:hAnsi="Garamond"/>
                <w:sz w:val="28"/>
                <w:szCs w:val="28"/>
              </w:rPr>
              <w:t xml:space="preserve"> ain er, </w:t>
            </w:r>
            <w:proofErr w:type="spellStart"/>
            <w:r w:rsidR="004E70AC" w:rsidRPr="00F740CB">
              <w:rPr>
                <w:rFonts w:ascii="Garamond" w:hAnsi="Garamond" w:cs="GlyphLessFont"/>
                <w:sz w:val="28"/>
              </w:rPr>
              <w:t>liorish</w:t>
            </w:r>
            <w:proofErr w:type="spellEnd"/>
            <w:r w:rsidR="004E70AC" w:rsidRPr="003D5462">
              <w:rPr>
                <w:rFonts w:ascii="Garamond" w:hAnsi="Garamond"/>
                <w:sz w:val="28"/>
                <w:szCs w:val="28"/>
              </w:rPr>
              <w:t xml:space="preserve"> y </w:t>
            </w:r>
            <w:proofErr w:type="spellStart"/>
            <w:r w:rsidR="004E70AC" w:rsidRPr="003D5462">
              <w:rPr>
                <w:rFonts w:ascii="Garamond" w:hAnsi="Garamond"/>
                <w:sz w:val="28"/>
                <w:szCs w:val="28"/>
              </w:rPr>
              <w:t>seihl</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te</w:t>
            </w:r>
            <w:proofErr w:type="spellEnd"/>
            <w:r w:rsidR="004E70AC" w:rsidRPr="003D5462">
              <w:rPr>
                <w:rFonts w:ascii="Garamond" w:hAnsi="Garamond"/>
                <w:sz w:val="28"/>
                <w:szCs w:val="28"/>
              </w:rPr>
              <w:t xml:space="preserve"> er </w:t>
            </w:r>
            <w:proofErr w:type="spellStart"/>
            <w:r w:rsidR="004E70AC" w:rsidRPr="003D5462">
              <w:rPr>
                <w:rFonts w:ascii="Garamond" w:hAnsi="Garamond"/>
                <w:sz w:val="28"/>
                <w:szCs w:val="28"/>
              </w:rPr>
              <w:t>yanoo</w:t>
            </w:r>
            <w:proofErr w:type="spellEnd"/>
            <w:r w:rsidR="004E70AC" w:rsidRPr="003D5462">
              <w:rPr>
                <w:rFonts w:ascii="Garamond" w:hAnsi="Garamond"/>
                <w:sz w:val="28"/>
                <w:szCs w:val="28"/>
              </w:rPr>
              <w:t xml:space="preserve"> as </w:t>
            </w:r>
            <w:proofErr w:type="spellStart"/>
            <w:r w:rsidR="004E70AC" w:rsidRPr="003D5462">
              <w:rPr>
                <w:rFonts w:ascii="Garamond" w:hAnsi="Garamond"/>
                <w:sz w:val="28"/>
                <w:szCs w:val="28"/>
              </w:rPr>
              <w:t>veih</w:t>
            </w:r>
            <w:proofErr w:type="spellEnd"/>
            <w:r w:rsidR="004E70AC" w:rsidRPr="003D5462">
              <w:rPr>
                <w:rFonts w:ascii="Garamond" w:hAnsi="Garamond"/>
                <w:sz w:val="28"/>
                <w:szCs w:val="28"/>
              </w:rPr>
              <w:t xml:space="preserve"> e </w:t>
            </w:r>
            <w:proofErr w:type="spellStart"/>
            <w:r w:rsidR="004E70AC" w:rsidRPr="003D5462">
              <w:rPr>
                <w:rFonts w:ascii="Garamond" w:hAnsi="Garamond"/>
                <w:sz w:val="28"/>
                <w:szCs w:val="28"/>
              </w:rPr>
              <w:t>vriwnyssyn</w:t>
            </w:r>
            <w:proofErr w:type="spellEnd"/>
            <w:r w:rsidR="004E70AC" w:rsidRPr="003D5462">
              <w:rPr>
                <w:rFonts w:ascii="Garamond" w:hAnsi="Garamond"/>
                <w:sz w:val="28"/>
                <w:szCs w:val="28"/>
              </w:rPr>
              <w:t xml:space="preserve"> </w:t>
            </w:r>
            <w:proofErr w:type="spellStart"/>
            <w:r w:rsidR="004E70AC" w:rsidRPr="003D5462">
              <w:rPr>
                <w:rFonts w:ascii="Garamond" w:hAnsi="Garamond"/>
                <w:sz w:val="28"/>
                <w:szCs w:val="28"/>
              </w:rPr>
              <w:t>aglagh</w:t>
            </w:r>
            <w:proofErr w:type="spellEnd"/>
            <w:r w:rsidR="004E70AC" w:rsidRPr="003D5462">
              <w:rPr>
                <w:rFonts w:ascii="Garamond" w:hAnsi="Garamond"/>
                <w:sz w:val="28"/>
                <w:szCs w:val="28"/>
              </w:rPr>
              <w:t xml:space="preserve">. </w:t>
            </w:r>
          </w:p>
        </w:tc>
        <w:tc>
          <w:tcPr>
            <w:tcW w:w="0" w:type="auto"/>
          </w:tcPr>
          <w:p w14:paraId="540205C8" w14:textId="77777777" w:rsidR="004E70AC" w:rsidRPr="004E70AC" w:rsidRDefault="004E70AC" w:rsidP="00DB60C3">
            <w:pPr>
              <w:pStyle w:val="ListParagraph"/>
              <w:spacing w:before="240" w:line="216" w:lineRule="auto"/>
              <w:ind w:left="0"/>
              <w:contextualSpacing w:val="0"/>
              <w:jc w:val="both"/>
              <w:rPr>
                <w:rFonts w:ascii="Garamond" w:hAnsi="Garamond" w:cs="GlyphLessFont"/>
                <w:i/>
                <w:sz w:val="32"/>
              </w:rPr>
            </w:pPr>
            <w:proofErr w:type="spellStart"/>
            <w:r w:rsidRPr="00F740CB">
              <w:rPr>
                <w:rFonts w:ascii="Garamond" w:hAnsi="Garamond" w:cs="GlyphLessFont"/>
                <w:sz w:val="44"/>
              </w:rPr>
              <w:t>T</w:t>
            </w:r>
            <w:r w:rsidRPr="004E70AC">
              <w:rPr>
                <w:rFonts w:ascii="Garamond" w:hAnsi="Garamond" w:cs="GlyphLessFont"/>
                <w:i/>
                <w:sz w:val="32"/>
              </w:rPr>
              <w:t>Hat</w:t>
            </w:r>
            <w:proofErr w:type="spellEnd"/>
            <w:r w:rsidRPr="004E70AC">
              <w:rPr>
                <w:rFonts w:ascii="Garamond" w:hAnsi="Garamond" w:cs="GlyphLessFont"/>
                <w:i/>
                <w:sz w:val="32"/>
              </w:rPr>
              <w:t xml:space="preserve"> God is </w:t>
            </w:r>
            <w:r w:rsidR="00F740CB" w:rsidRPr="004E70AC">
              <w:rPr>
                <w:rFonts w:ascii="Garamond" w:hAnsi="Garamond" w:cs="GlyphLessFont"/>
                <w:i/>
                <w:sz w:val="32"/>
              </w:rPr>
              <w:t>Great</w:t>
            </w:r>
            <w:r w:rsidRPr="004E70AC">
              <w:rPr>
                <w:rFonts w:ascii="Garamond" w:hAnsi="Garamond" w:cs="GlyphLessFont"/>
                <w:i/>
                <w:sz w:val="32"/>
              </w:rPr>
              <w:t xml:space="preserve">, and to be greatly feared, we know by the World He hath </w:t>
            </w:r>
            <w:r w:rsidRPr="004E70AC">
              <w:rPr>
                <w:rFonts w:ascii="Garamond" w:hAnsi="Garamond" w:cs="GlyphLessFont"/>
                <w:i/>
                <w:sz w:val="32"/>
              </w:rPr>
              <w:lastRenderedPageBreak/>
              <w:t>made, and from his dreadful Judgments.</w:t>
            </w:r>
          </w:p>
        </w:tc>
      </w:tr>
      <w:tr w:rsidR="003142BF" w:rsidRPr="004E70AC" w14:paraId="402203A5" w14:textId="77777777" w:rsidTr="003142BF">
        <w:tc>
          <w:tcPr>
            <w:tcW w:w="0" w:type="auto"/>
          </w:tcPr>
          <w:p w14:paraId="04D5FD28" w14:textId="77777777" w:rsidR="004E70AC" w:rsidRPr="003D5462" w:rsidRDefault="004E70AC" w:rsidP="00DB60C3">
            <w:pPr>
              <w:pStyle w:val="CM3"/>
              <w:widowControl/>
              <w:ind w:firstLine="227"/>
              <w:jc w:val="both"/>
              <w:rPr>
                <w:rFonts w:ascii="Garamond" w:hAnsi="Garamond"/>
                <w:sz w:val="28"/>
                <w:szCs w:val="28"/>
              </w:rPr>
            </w:pPr>
            <w:r w:rsidRPr="003D5462">
              <w:rPr>
                <w:rFonts w:ascii="Garamond" w:hAnsi="Garamond"/>
                <w:sz w:val="28"/>
                <w:szCs w:val="28"/>
              </w:rPr>
              <w:lastRenderedPageBreak/>
              <w:t xml:space="preserve">Dy </w:t>
            </w:r>
            <w:proofErr w:type="spellStart"/>
            <w:r w:rsidRPr="003D5462">
              <w:rPr>
                <w:rFonts w:ascii="Garamond" w:hAnsi="Garamond"/>
                <w:sz w:val="28"/>
                <w:szCs w:val="28"/>
              </w:rPr>
              <w:t>vel</w:t>
            </w:r>
            <w:proofErr w:type="spellEnd"/>
            <w:r w:rsidRPr="003D5462">
              <w:rPr>
                <w:rFonts w:ascii="Garamond" w:hAnsi="Garamond"/>
                <w:sz w:val="28"/>
                <w:szCs w:val="28"/>
              </w:rPr>
              <w:t xml:space="preserve"> </w:t>
            </w:r>
            <w:proofErr w:type="spellStart"/>
            <w:r w:rsidRPr="003D5462">
              <w:rPr>
                <w:rFonts w:ascii="Garamond" w:hAnsi="Garamond"/>
                <w:sz w:val="28"/>
                <w:szCs w:val="28"/>
              </w:rPr>
              <w:t>Jee</w:t>
            </w:r>
            <w:proofErr w:type="spellEnd"/>
            <w:r w:rsidRPr="003D5462">
              <w:rPr>
                <w:rFonts w:ascii="Garamond" w:hAnsi="Garamond"/>
                <w:sz w:val="28"/>
                <w:szCs w:val="28"/>
              </w:rPr>
              <w:t xml:space="preserve"> </w:t>
            </w:r>
            <w:proofErr w:type="spellStart"/>
            <w:r w:rsidRPr="003D5462">
              <w:rPr>
                <w:rFonts w:ascii="Garamond" w:hAnsi="Garamond"/>
                <w:sz w:val="28"/>
                <w:szCs w:val="28"/>
              </w:rPr>
              <w:t>mie</w:t>
            </w:r>
            <w:proofErr w:type="spellEnd"/>
            <w:r w:rsidRPr="003D5462">
              <w:rPr>
                <w:rFonts w:ascii="Garamond" w:hAnsi="Garamond"/>
                <w:sz w:val="28"/>
                <w:szCs w:val="28"/>
              </w:rPr>
              <w:t xml:space="preserve"> as </w:t>
            </w:r>
            <w:proofErr w:type="spellStart"/>
            <w:r w:rsidRPr="003D5462">
              <w:rPr>
                <w:rFonts w:ascii="Garamond" w:hAnsi="Garamond"/>
                <w:sz w:val="28"/>
                <w:szCs w:val="28"/>
              </w:rPr>
              <w:t>graih</w:t>
            </w:r>
            <w:proofErr w:type="spellEnd"/>
            <w:r w:rsidRPr="003D5462">
              <w:rPr>
                <w:rFonts w:ascii="Garamond" w:hAnsi="Garamond"/>
                <w:sz w:val="28"/>
                <w:szCs w:val="28"/>
              </w:rPr>
              <w:t xml:space="preserve"> as </w:t>
            </w:r>
            <w:proofErr w:type="spellStart"/>
            <w:r w:rsidRPr="003D5462">
              <w:rPr>
                <w:rFonts w:ascii="Garamond" w:hAnsi="Garamond"/>
                <w:sz w:val="28"/>
                <w:szCs w:val="28"/>
              </w:rPr>
              <w:t>ooashley</w:t>
            </w:r>
            <w:proofErr w:type="spellEnd"/>
            <w:r w:rsidRPr="003D5462">
              <w:rPr>
                <w:rFonts w:ascii="Garamond" w:hAnsi="Garamond"/>
                <w:sz w:val="28"/>
                <w:szCs w:val="28"/>
              </w:rPr>
              <w:t xml:space="preserve"> </w:t>
            </w:r>
            <w:proofErr w:type="spellStart"/>
            <w:r w:rsidRPr="003D5462">
              <w:rPr>
                <w:rFonts w:ascii="Garamond" w:hAnsi="Garamond"/>
                <w:sz w:val="28"/>
                <w:szCs w:val="28"/>
              </w:rPr>
              <w:t>dy</w:t>
            </w:r>
            <w:proofErr w:type="spellEnd"/>
            <w:r w:rsidRPr="003D5462">
              <w:rPr>
                <w:rFonts w:ascii="Garamond" w:hAnsi="Garamond"/>
                <w:sz w:val="28"/>
                <w:szCs w:val="28"/>
              </w:rPr>
              <w:t xml:space="preserve"> </w:t>
            </w:r>
            <w:proofErr w:type="spellStart"/>
            <w:r w:rsidRPr="003D5462">
              <w:rPr>
                <w:rFonts w:ascii="Garamond" w:hAnsi="Garamond"/>
                <w:sz w:val="28"/>
                <w:szCs w:val="28"/>
              </w:rPr>
              <w:t>ve</w:t>
            </w:r>
            <w:proofErr w:type="spellEnd"/>
            <w:r w:rsidRPr="003D5462">
              <w:rPr>
                <w:rFonts w:ascii="Garamond" w:hAnsi="Garamond"/>
                <w:sz w:val="28"/>
                <w:szCs w:val="28"/>
              </w:rPr>
              <w:t xml:space="preserve"> er </w:t>
            </w:r>
            <w:proofErr w:type="spellStart"/>
            <w:r w:rsidRPr="003D5462">
              <w:rPr>
                <w:rFonts w:ascii="Garamond" w:hAnsi="Garamond"/>
                <w:sz w:val="28"/>
                <w:szCs w:val="28"/>
              </w:rPr>
              <w:t>ny</w:t>
            </w:r>
            <w:proofErr w:type="spellEnd"/>
            <w:r w:rsidRPr="003D5462">
              <w:rPr>
                <w:rFonts w:ascii="Garamond" w:hAnsi="Garamond"/>
                <w:sz w:val="28"/>
                <w:szCs w:val="28"/>
              </w:rPr>
              <w:t xml:space="preserve"> </w:t>
            </w:r>
            <w:proofErr w:type="spellStart"/>
            <w:r w:rsidRPr="003D5462">
              <w:rPr>
                <w:rFonts w:ascii="Garamond" w:hAnsi="Garamond"/>
                <w:sz w:val="28"/>
                <w:szCs w:val="28"/>
              </w:rPr>
              <w:t>choyrt</w:t>
            </w:r>
            <w:proofErr w:type="spellEnd"/>
            <w:r w:rsidRPr="003D5462">
              <w:rPr>
                <w:rFonts w:ascii="Garamond" w:hAnsi="Garamond"/>
                <w:sz w:val="28"/>
                <w:szCs w:val="28"/>
              </w:rPr>
              <w:t xml:space="preserve"> da, ta </w:t>
            </w:r>
            <w:proofErr w:type="spellStart"/>
            <w:r w:rsidRPr="003D5462">
              <w:rPr>
                <w:rFonts w:ascii="Garamond" w:hAnsi="Garamond"/>
                <w:sz w:val="28"/>
                <w:szCs w:val="28"/>
              </w:rPr>
              <w:t>fys</w:t>
            </w:r>
            <w:proofErr w:type="spellEnd"/>
            <w:r w:rsidRPr="003D5462">
              <w:rPr>
                <w:rFonts w:ascii="Garamond" w:hAnsi="Garamond"/>
                <w:sz w:val="28"/>
                <w:szCs w:val="28"/>
              </w:rPr>
              <w:t xml:space="preserve"> ain er, </w:t>
            </w:r>
            <w:proofErr w:type="spellStart"/>
            <w:r w:rsidRPr="003D5462">
              <w:rPr>
                <w:rFonts w:ascii="Garamond" w:hAnsi="Garamond"/>
                <w:sz w:val="28"/>
                <w:szCs w:val="28"/>
              </w:rPr>
              <w:t>liorish</w:t>
            </w:r>
            <w:proofErr w:type="spellEnd"/>
            <w:r w:rsidRPr="003D5462">
              <w:rPr>
                <w:rFonts w:ascii="Garamond" w:hAnsi="Garamond"/>
                <w:sz w:val="28"/>
                <w:szCs w:val="28"/>
              </w:rPr>
              <w:t xml:space="preserve"> y </w:t>
            </w:r>
            <w:proofErr w:type="spellStart"/>
            <w:r w:rsidRPr="003D5462">
              <w:rPr>
                <w:rFonts w:ascii="Garamond" w:hAnsi="Garamond"/>
                <w:sz w:val="28"/>
                <w:szCs w:val="28"/>
              </w:rPr>
              <w:t>chiarrail</w:t>
            </w:r>
            <w:proofErr w:type="spellEnd"/>
            <w:r w:rsidRPr="003D5462">
              <w:rPr>
                <w:rFonts w:ascii="Garamond" w:hAnsi="Garamond"/>
                <w:sz w:val="28"/>
                <w:szCs w:val="28"/>
              </w:rPr>
              <w:t xml:space="preserve"> </w:t>
            </w:r>
            <w:proofErr w:type="spellStart"/>
            <w:r w:rsidRPr="003D5462">
              <w:rPr>
                <w:rFonts w:ascii="Garamond" w:hAnsi="Garamond"/>
                <w:sz w:val="28"/>
                <w:szCs w:val="28"/>
              </w:rPr>
              <w:t>t’echey</w:t>
            </w:r>
            <w:proofErr w:type="spellEnd"/>
            <w:r w:rsidRPr="003D5462">
              <w:rPr>
                <w:rFonts w:ascii="Garamond" w:hAnsi="Garamond"/>
                <w:sz w:val="28"/>
                <w:szCs w:val="28"/>
              </w:rPr>
              <w:t xml:space="preserve"> </w:t>
            </w:r>
            <w:proofErr w:type="spellStart"/>
            <w:r w:rsidRPr="003D5462">
              <w:rPr>
                <w:rFonts w:ascii="Garamond" w:hAnsi="Garamond"/>
                <w:sz w:val="28"/>
                <w:szCs w:val="28"/>
              </w:rPr>
              <w:t>jeh</w:t>
            </w:r>
            <w:proofErr w:type="spellEnd"/>
            <w:r w:rsidRPr="003D5462">
              <w:rPr>
                <w:rFonts w:ascii="Garamond" w:hAnsi="Garamond"/>
                <w:sz w:val="28"/>
                <w:szCs w:val="28"/>
              </w:rPr>
              <w:t xml:space="preserve"> </w:t>
            </w:r>
            <w:proofErr w:type="spellStart"/>
            <w:r w:rsidRPr="003D5462">
              <w:rPr>
                <w:rFonts w:ascii="Garamond" w:hAnsi="Garamond"/>
                <w:sz w:val="28"/>
                <w:szCs w:val="28"/>
              </w:rPr>
              <w:t>ooilley</w:t>
            </w:r>
            <w:proofErr w:type="spellEnd"/>
            <w:r w:rsidRPr="003D5462">
              <w:rPr>
                <w:rFonts w:ascii="Garamond" w:hAnsi="Garamond"/>
                <w:sz w:val="28"/>
                <w:szCs w:val="28"/>
              </w:rPr>
              <w:t xml:space="preserve"> </w:t>
            </w:r>
            <w:proofErr w:type="spellStart"/>
            <w:r w:rsidRPr="003D5462">
              <w:rPr>
                <w:rFonts w:ascii="Garamond" w:hAnsi="Garamond"/>
                <w:sz w:val="28"/>
                <w:szCs w:val="28"/>
              </w:rPr>
              <w:t>ny</w:t>
            </w:r>
            <w:proofErr w:type="spellEnd"/>
            <w:r w:rsidRPr="003D5462">
              <w:rPr>
                <w:rFonts w:ascii="Garamond" w:hAnsi="Garamond"/>
                <w:sz w:val="28"/>
                <w:szCs w:val="28"/>
              </w:rPr>
              <w:t xml:space="preserve"> ren e </w:t>
            </w:r>
            <w:proofErr w:type="spellStart"/>
            <w:r w:rsidRPr="003D5462">
              <w:rPr>
                <w:rFonts w:ascii="Garamond" w:hAnsi="Garamond"/>
                <w:sz w:val="28"/>
                <w:szCs w:val="28"/>
              </w:rPr>
              <w:t>chroo</w:t>
            </w:r>
            <w:proofErr w:type="spellEnd"/>
            <w:r w:rsidRPr="003D5462">
              <w:rPr>
                <w:rFonts w:ascii="Garamond" w:hAnsi="Garamond"/>
                <w:sz w:val="28"/>
                <w:szCs w:val="28"/>
              </w:rPr>
              <w:t xml:space="preserve">. </w:t>
            </w:r>
          </w:p>
        </w:tc>
        <w:tc>
          <w:tcPr>
            <w:tcW w:w="0" w:type="auto"/>
          </w:tcPr>
          <w:p w14:paraId="205D8E1F" w14:textId="77777777" w:rsidR="004E70AC" w:rsidRPr="004E70AC" w:rsidRDefault="004E70AC" w:rsidP="00DB60C3">
            <w:pPr>
              <w:pStyle w:val="ListParagraph"/>
              <w:spacing w:line="216" w:lineRule="auto"/>
              <w:ind w:left="0" w:firstLine="227"/>
              <w:contextualSpacing w:val="0"/>
              <w:jc w:val="both"/>
              <w:rPr>
                <w:rFonts w:ascii="Garamond" w:hAnsi="Garamond" w:cs="GlyphLessFont"/>
                <w:i/>
                <w:sz w:val="32"/>
              </w:rPr>
            </w:pPr>
            <w:r w:rsidRPr="004E70AC">
              <w:rPr>
                <w:rFonts w:ascii="Garamond" w:hAnsi="Garamond" w:cs="GlyphLessFont"/>
                <w:i/>
                <w:sz w:val="32"/>
              </w:rPr>
              <w:t>That God is Good, and to be loved and worshipped, we are convinced from His care of the whole Creation.</w:t>
            </w:r>
          </w:p>
        </w:tc>
      </w:tr>
      <w:tr w:rsidR="003142BF" w:rsidRPr="004E70AC" w14:paraId="534CF5DD" w14:textId="77777777" w:rsidTr="003142BF">
        <w:tc>
          <w:tcPr>
            <w:tcW w:w="0" w:type="auto"/>
          </w:tcPr>
          <w:p w14:paraId="73F2963F" w14:textId="77777777" w:rsidR="004E70AC" w:rsidRPr="003D5462" w:rsidRDefault="004E70AC" w:rsidP="00DB60C3">
            <w:pPr>
              <w:pStyle w:val="CM3"/>
              <w:widowControl/>
              <w:ind w:firstLine="227"/>
              <w:jc w:val="both"/>
              <w:rPr>
                <w:rFonts w:ascii="Garamond" w:hAnsi="Garamond"/>
                <w:sz w:val="28"/>
                <w:szCs w:val="28"/>
              </w:rPr>
            </w:pPr>
            <w:r w:rsidRPr="00F740CB">
              <w:rPr>
                <w:rFonts w:ascii="Garamond" w:hAnsi="Garamond"/>
                <w:i/>
                <w:sz w:val="28"/>
                <w:szCs w:val="28"/>
              </w:rPr>
              <w:t xml:space="preserve">Son ta e </w:t>
            </w:r>
            <w:proofErr w:type="spellStart"/>
            <w:r w:rsidR="00F740CB" w:rsidRPr="00F740CB">
              <w:rPr>
                <w:rFonts w:ascii="Garamond" w:hAnsi="Garamond"/>
                <w:i/>
                <w:sz w:val="28"/>
                <w:szCs w:val="28"/>
              </w:rPr>
              <w:t>Vygh</w:t>
            </w:r>
            <w:r w:rsidR="00F740CB">
              <w:rPr>
                <w:rFonts w:ascii="Garamond" w:hAnsi="Garamond"/>
                <w:i/>
                <w:sz w:val="28"/>
                <w:szCs w:val="28"/>
              </w:rPr>
              <w:t>y</w:t>
            </w:r>
            <w:r w:rsidR="00F740CB" w:rsidRPr="00F740CB">
              <w:rPr>
                <w:rFonts w:ascii="Garamond" w:hAnsi="Garamond"/>
                <w:i/>
                <w:sz w:val="28"/>
                <w:szCs w:val="28"/>
              </w:rPr>
              <w:t>n</w:t>
            </w:r>
            <w:proofErr w:type="spellEnd"/>
            <w:r w:rsidR="00F740CB" w:rsidRPr="00F740CB">
              <w:rPr>
                <w:rFonts w:ascii="Garamond" w:hAnsi="Garamond"/>
                <w:i/>
                <w:sz w:val="28"/>
                <w:szCs w:val="28"/>
              </w:rPr>
              <w:t xml:space="preserve"> </w:t>
            </w:r>
            <w:proofErr w:type="spellStart"/>
            <w:r w:rsidR="00CF7A14" w:rsidRPr="00F740CB">
              <w:rPr>
                <w:rFonts w:ascii="Garamond" w:hAnsi="Garamond"/>
                <w:i/>
                <w:sz w:val="28"/>
                <w:szCs w:val="28"/>
              </w:rPr>
              <w:t>meigh</w:t>
            </w:r>
            <w:proofErr w:type="spellEnd"/>
            <w:r w:rsidR="00CF7A14" w:rsidRPr="00F740CB">
              <w:rPr>
                <w:rFonts w:ascii="Garamond" w:hAnsi="Garamond"/>
                <w:i/>
                <w:sz w:val="28"/>
                <w:szCs w:val="28"/>
              </w:rPr>
              <w:t xml:space="preserve"> </w:t>
            </w:r>
            <w:proofErr w:type="spellStart"/>
            <w:r w:rsidRPr="00F740CB">
              <w:rPr>
                <w:rFonts w:ascii="Garamond" w:hAnsi="Garamond"/>
                <w:i/>
                <w:sz w:val="28"/>
                <w:szCs w:val="28"/>
              </w:rPr>
              <w:t>harrish</w:t>
            </w:r>
            <w:proofErr w:type="spellEnd"/>
            <w:r w:rsidRPr="00F740CB">
              <w:rPr>
                <w:rFonts w:ascii="Garamond" w:hAnsi="Garamond"/>
                <w:i/>
                <w:sz w:val="28"/>
                <w:szCs w:val="28"/>
              </w:rPr>
              <w:t xml:space="preserve"> </w:t>
            </w:r>
            <w:proofErr w:type="spellStart"/>
            <w:r w:rsidRPr="00F740CB">
              <w:rPr>
                <w:rFonts w:ascii="Garamond" w:hAnsi="Garamond"/>
                <w:i/>
                <w:sz w:val="28"/>
                <w:szCs w:val="28"/>
              </w:rPr>
              <w:t>ooilley</w:t>
            </w:r>
            <w:proofErr w:type="spellEnd"/>
            <w:r w:rsidRPr="00F740CB">
              <w:rPr>
                <w:rFonts w:ascii="Garamond" w:hAnsi="Garamond"/>
                <w:i/>
                <w:sz w:val="28"/>
                <w:szCs w:val="28"/>
              </w:rPr>
              <w:t xml:space="preserve"> e </w:t>
            </w:r>
            <w:proofErr w:type="spellStart"/>
            <w:r w:rsidRPr="00F740CB">
              <w:rPr>
                <w:rFonts w:ascii="Garamond" w:hAnsi="Garamond"/>
                <w:i/>
                <w:sz w:val="28"/>
                <w:szCs w:val="28"/>
              </w:rPr>
              <w:t>obber</w:t>
            </w:r>
            <w:proofErr w:type="spellEnd"/>
            <w:r w:rsidRPr="00F740CB">
              <w:rPr>
                <w:rFonts w:ascii="Garamond" w:hAnsi="Garamond"/>
                <w:i/>
                <w:sz w:val="28"/>
                <w:szCs w:val="28"/>
              </w:rPr>
              <w:t>,</w:t>
            </w:r>
            <w:r w:rsidRPr="003D5462">
              <w:rPr>
                <w:rFonts w:ascii="Garamond" w:hAnsi="Garamond"/>
                <w:sz w:val="28"/>
                <w:szCs w:val="28"/>
              </w:rPr>
              <w:t xml:space="preserve"> </w:t>
            </w:r>
            <w:proofErr w:type="spellStart"/>
            <w:r w:rsidRPr="003D5462">
              <w:rPr>
                <w:rFonts w:ascii="Garamond" w:hAnsi="Garamond"/>
                <w:sz w:val="28"/>
                <w:szCs w:val="28"/>
              </w:rPr>
              <w:t>Psal</w:t>
            </w:r>
            <w:proofErr w:type="spellEnd"/>
            <w:r w:rsidRPr="003D5462">
              <w:rPr>
                <w:rFonts w:ascii="Garamond" w:hAnsi="Garamond"/>
                <w:sz w:val="28"/>
                <w:szCs w:val="28"/>
              </w:rPr>
              <w:t xml:space="preserve">. 145. 9. </w:t>
            </w:r>
            <w:proofErr w:type="spellStart"/>
            <w:r w:rsidR="00CF7A14" w:rsidRPr="003D5462">
              <w:rPr>
                <w:rFonts w:ascii="Garamond" w:hAnsi="Garamond"/>
                <w:sz w:val="28"/>
                <w:szCs w:val="28"/>
              </w:rPr>
              <w:t>shen</w:t>
            </w:r>
            <w:proofErr w:type="spellEnd"/>
            <w:r w:rsidRPr="003D5462">
              <w:rPr>
                <w:rFonts w:ascii="Garamond" w:hAnsi="Garamond"/>
                <w:sz w:val="28"/>
                <w:szCs w:val="28"/>
              </w:rPr>
              <w:t xml:space="preserve">-y-fa </w:t>
            </w:r>
            <w:proofErr w:type="spellStart"/>
            <w:r w:rsidRPr="003D5462">
              <w:rPr>
                <w:rFonts w:ascii="Garamond" w:hAnsi="Garamond"/>
                <w:sz w:val="28"/>
                <w:szCs w:val="28"/>
              </w:rPr>
              <w:t>t’ec</w:t>
            </w:r>
            <w:proofErr w:type="spellEnd"/>
            <w:r w:rsidRPr="003D5462">
              <w:rPr>
                <w:rFonts w:ascii="Garamond" w:hAnsi="Garamond"/>
                <w:sz w:val="28"/>
                <w:szCs w:val="28"/>
              </w:rPr>
              <w:t xml:space="preserve"> e </w:t>
            </w:r>
            <w:proofErr w:type="spellStart"/>
            <w:r w:rsidR="00CF7A14" w:rsidRPr="003D5462">
              <w:rPr>
                <w:rFonts w:ascii="Garamond" w:hAnsi="Garamond"/>
                <w:sz w:val="28"/>
                <w:szCs w:val="28"/>
              </w:rPr>
              <w:t>Chreturyn</w:t>
            </w:r>
            <w:proofErr w:type="spellEnd"/>
            <w:r w:rsidR="00CF7A14" w:rsidRPr="003D5462">
              <w:rPr>
                <w:rFonts w:ascii="Garamond" w:hAnsi="Garamond"/>
                <w:sz w:val="28"/>
                <w:szCs w:val="28"/>
              </w:rPr>
              <w:t xml:space="preserve"> </w:t>
            </w:r>
            <w:proofErr w:type="spellStart"/>
            <w:r w:rsidRPr="003D5462">
              <w:rPr>
                <w:rFonts w:ascii="Garamond" w:hAnsi="Garamond"/>
                <w:sz w:val="28"/>
                <w:szCs w:val="28"/>
              </w:rPr>
              <w:t>gerjagh</w:t>
            </w:r>
            <w:proofErr w:type="spellEnd"/>
            <w:r w:rsidRPr="003D5462">
              <w:rPr>
                <w:rFonts w:ascii="Garamond" w:hAnsi="Garamond"/>
                <w:sz w:val="28"/>
                <w:szCs w:val="28"/>
              </w:rPr>
              <w:t xml:space="preserve"> </w:t>
            </w:r>
            <w:proofErr w:type="spellStart"/>
            <w:r w:rsidRPr="003D5462">
              <w:rPr>
                <w:rFonts w:ascii="Garamond" w:hAnsi="Garamond"/>
                <w:sz w:val="28"/>
                <w:szCs w:val="28"/>
              </w:rPr>
              <w:t>yn</w:t>
            </w:r>
            <w:proofErr w:type="spellEnd"/>
            <w:r w:rsidRPr="003D5462">
              <w:rPr>
                <w:rFonts w:ascii="Garamond" w:hAnsi="Garamond"/>
                <w:sz w:val="28"/>
                <w:szCs w:val="28"/>
              </w:rPr>
              <w:t xml:space="preserve"> </w:t>
            </w:r>
            <w:proofErr w:type="spellStart"/>
            <w:r w:rsidR="00CF7A14" w:rsidRPr="003D5462">
              <w:rPr>
                <w:rFonts w:ascii="Garamond" w:hAnsi="Garamond"/>
                <w:sz w:val="28"/>
                <w:szCs w:val="28"/>
              </w:rPr>
              <w:t>Fliaghey</w:t>
            </w:r>
            <w:proofErr w:type="spellEnd"/>
            <w:r w:rsidR="00CF7A14" w:rsidRPr="003D5462">
              <w:rPr>
                <w:rFonts w:ascii="Garamond" w:hAnsi="Garamond"/>
                <w:sz w:val="28"/>
                <w:szCs w:val="28"/>
              </w:rPr>
              <w:t xml:space="preserve"> </w:t>
            </w:r>
            <w:r w:rsidRPr="003D5462">
              <w:rPr>
                <w:rFonts w:ascii="Garamond" w:hAnsi="Garamond"/>
                <w:sz w:val="28"/>
                <w:szCs w:val="28"/>
              </w:rPr>
              <w:t xml:space="preserve">as y </w:t>
            </w:r>
            <w:proofErr w:type="spellStart"/>
            <w:r w:rsidR="00CF7A14" w:rsidRPr="003D5462">
              <w:rPr>
                <w:rFonts w:ascii="Garamond" w:hAnsi="Garamond"/>
                <w:sz w:val="28"/>
                <w:szCs w:val="28"/>
              </w:rPr>
              <w:t>Ghrian</w:t>
            </w:r>
            <w:proofErr w:type="spellEnd"/>
            <w:r w:rsidRPr="003D5462">
              <w:rPr>
                <w:rFonts w:ascii="Garamond" w:hAnsi="Garamond"/>
                <w:sz w:val="28"/>
                <w:szCs w:val="28"/>
              </w:rPr>
              <w:t xml:space="preserve">, </w:t>
            </w:r>
            <w:proofErr w:type="spellStart"/>
            <w:r w:rsidR="00CF7A14" w:rsidRPr="003D5462">
              <w:rPr>
                <w:rFonts w:ascii="Garamond" w:hAnsi="Garamond"/>
                <w:sz w:val="28"/>
                <w:szCs w:val="28"/>
              </w:rPr>
              <w:t>Beaghey</w:t>
            </w:r>
            <w:proofErr w:type="spellEnd"/>
            <w:r w:rsidR="00CF7A14" w:rsidRPr="003D5462">
              <w:rPr>
                <w:rFonts w:ascii="Garamond" w:hAnsi="Garamond"/>
                <w:sz w:val="28"/>
                <w:szCs w:val="28"/>
              </w:rPr>
              <w:t xml:space="preserve"> </w:t>
            </w:r>
            <w:r w:rsidRPr="003D5462">
              <w:rPr>
                <w:rFonts w:ascii="Garamond" w:hAnsi="Garamond"/>
                <w:sz w:val="28"/>
                <w:szCs w:val="28"/>
              </w:rPr>
              <w:t xml:space="preserve">as </w:t>
            </w:r>
            <w:proofErr w:type="spellStart"/>
            <w:r w:rsidR="00CF7A14" w:rsidRPr="003D5462">
              <w:rPr>
                <w:rFonts w:ascii="Garamond" w:hAnsi="Garamond"/>
                <w:sz w:val="28"/>
                <w:szCs w:val="28"/>
              </w:rPr>
              <w:t>Fastee</w:t>
            </w:r>
            <w:proofErr w:type="spellEnd"/>
            <w:r w:rsidRPr="003D5462">
              <w:rPr>
                <w:rFonts w:ascii="Garamond" w:hAnsi="Garamond"/>
                <w:sz w:val="28"/>
                <w:szCs w:val="28"/>
              </w:rPr>
              <w:t xml:space="preserve">, </w:t>
            </w:r>
            <w:proofErr w:type="spellStart"/>
            <w:r w:rsidRPr="003D5462">
              <w:rPr>
                <w:rFonts w:ascii="Garamond" w:hAnsi="Garamond"/>
                <w:sz w:val="28"/>
                <w:szCs w:val="28"/>
              </w:rPr>
              <w:t>t</w:t>
            </w:r>
            <w:r w:rsidR="000E3BB0">
              <w:rPr>
                <w:rFonts w:ascii="Garamond" w:hAnsi="Garamond"/>
                <w:sz w:val="28"/>
                <w:szCs w:val="28"/>
              </w:rPr>
              <w:t>’</w:t>
            </w:r>
            <w:r w:rsidRPr="003D5462">
              <w:rPr>
                <w:rFonts w:ascii="Garamond" w:hAnsi="Garamond"/>
                <w:sz w:val="28"/>
                <w:szCs w:val="28"/>
              </w:rPr>
              <w:t>an</w:t>
            </w:r>
            <w:proofErr w:type="spellEnd"/>
            <w:r w:rsidRPr="003D5462">
              <w:rPr>
                <w:rFonts w:ascii="Garamond" w:hAnsi="Garamond"/>
                <w:sz w:val="28"/>
                <w:szCs w:val="28"/>
              </w:rPr>
              <w:t xml:space="preserve"> </w:t>
            </w:r>
            <w:proofErr w:type="spellStart"/>
            <w:r w:rsidR="00CF7A14" w:rsidRPr="003D5462">
              <w:rPr>
                <w:rFonts w:ascii="Garamond" w:hAnsi="Garamond"/>
                <w:sz w:val="28"/>
                <w:szCs w:val="28"/>
              </w:rPr>
              <w:t>Talloo</w:t>
            </w:r>
            <w:proofErr w:type="spellEnd"/>
            <w:r w:rsidR="00CF7A14" w:rsidRPr="003D5462">
              <w:rPr>
                <w:rFonts w:ascii="Garamond" w:hAnsi="Garamond"/>
                <w:sz w:val="28"/>
                <w:szCs w:val="28"/>
              </w:rPr>
              <w:t xml:space="preserve"> </w:t>
            </w:r>
            <w:proofErr w:type="spellStart"/>
            <w:r w:rsidRPr="003D5462">
              <w:rPr>
                <w:rFonts w:ascii="Garamond" w:hAnsi="Garamond"/>
                <w:sz w:val="28"/>
                <w:szCs w:val="28"/>
              </w:rPr>
              <w:t>gymmyrkey</w:t>
            </w:r>
            <w:proofErr w:type="spellEnd"/>
            <w:r w:rsidRPr="003D5462">
              <w:rPr>
                <w:rFonts w:ascii="Garamond" w:hAnsi="Garamond"/>
                <w:sz w:val="28"/>
                <w:szCs w:val="28"/>
              </w:rPr>
              <w:t xml:space="preserve"> </w:t>
            </w:r>
            <w:r w:rsidR="00CF7A14">
              <w:rPr>
                <w:rFonts w:ascii="Garamond" w:hAnsi="Garamond"/>
                <w:sz w:val="28"/>
                <w:szCs w:val="28"/>
              </w:rPr>
              <w:t>y</w:t>
            </w:r>
            <w:r w:rsidRPr="003D5462">
              <w:rPr>
                <w:rFonts w:ascii="Garamond" w:hAnsi="Garamond"/>
                <w:sz w:val="28"/>
                <w:szCs w:val="28"/>
              </w:rPr>
              <w:t xml:space="preserve"> </w:t>
            </w:r>
            <w:proofErr w:type="spellStart"/>
            <w:r w:rsidR="00CF7A14" w:rsidRPr="003D5462">
              <w:rPr>
                <w:rFonts w:ascii="Garamond" w:hAnsi="Garamond"/>
                <w:sz w:val="28"/>
                <w:szCs w:val="28"/>
              </w:rPr>
              <w:t>Vess</w:t>
            </w:r>
            <w:proofErr w:type="spellEnd"/>
            <w:r w:rsidRPr="003D5462">
              <w:rPr>
                <w:rFonts w:ascii="Garamond" w:hAnsi="Garamond"/>
                <w:sz w:val="28"/>
                <w:szCs w:val="28"/>
              </w:rPr>
              <w:t xml:space="preserve">, as y </w:t>
            </w:r>
            <w:proofErr w:type="spellStart"/>
            <w:r w:rsidR="00CF7A14" w:rsidRPr="003D5462">
              <w:rPr>
                <w:rFonts w:ascii="Garamond" w:hAnsi="Garamond"/>
                <w:sz w:val="28"/>
                <w:szCs w:val="28"/>
              </w:rPr>
              <w:t>Faarkey</w:t>
            </w:r>
            <w:proofErr w:type="spellEnd"/>
            <w:r w:rsidR="00CF7A14" w:rsidRPr="003D5462">
              <w:rPr>
                <w:rFonts w:ascii="Garamond" w:hAnsi="Garamond"/>
                <w:sz w:val="28"/>
                <w:szCs w:val="28"/>
              </w:rPr>
              <w:t xml:space="preserve"> </w:t>
            </w:r>
            <w:proofErr w:type="spellStart"/>
            <w:r w:rsidRPr="003D5462">
              <w:rPr>
                <w:rFonts w:ascii="Garamond" w:hAnsi="Garamond"/>
                <w:sz w:val="28"/>
                <w:szCs w:val="28"/>
              </w:rPr>
              <w:t>jeant</w:t>
            </w:r>
            <w:proofErr w:type="spellEnd"/>
            <w:r w:rsidRPr="003D5462">
              <w:rPr>
                <w:rFonts w:ascii="Garamond" w:hAnsi="Garamond"/>
                <w:sz w:val="28"/>
                <w:szCs w:val="28"/>
              </w:rPr>
              <w:t xml:space="preserve"> </w:t>
            </w:r>
            <w:proofErr w:type="spellStart"/>
            <w:r w:rsidRPr="003D5462">
              <w:rPr>
                <w:rFonts w:ascii="Garamond" w:hAnsi="Garamond"/>
                <w:sz w:val="28"/>
                <w:szCs w:val="28"/>
              </w:rPr>
              <w:t>magh</w:t>
            </w:r>
            <w:proofErr w:type="spellEnd"/>
            <w:r w:rsidRPr="003D5462">
              <w:rPr>
                <w:rFonts w:ascii="Garamond" w:hAnsi="Garamond"/>
                <w:sz w:val="28"/>
                <w:szCs w:val="28"/>
              </w:rPr>
              <w:t xml:space="preserve"> </w:t>
            </w:r>
            <w:proofErr w:type="spellStart"/>
            <w:r w:rsidRPr="003D5462">
              <w:rPr>
                <w:rFonts w:ascii="Garamond" w:hAnsi="Garamond"/>
                <w:sz w:val="28"/>
                <w:szCs w:val="28"/>
              </w:rPr>
              <w:t>lesh</w:t>
            </w:r>
            <w:proofErr w:type="spellEnd"/>
            <w:r w:rsidRPr="003D5462">
              <w:rPr>
                <w:rFonts w:ascii="Garamond" w:hAnsi="Garamond"/>
                <w:sz w:val="28"/>
                <w:szCs w:val="28"/>
              </w:rPr>
              <w:t xml:space="preserve"> </w:t>
            </w:r>
            <w:proofErr w:type="spellStart"/>
            <w:r w:rsidR="00CF7A14" w:rsidRPr="003D5462">
              <w:rPr>
                <w:rFonts w:ascii="Garamond" w:hAnsi="Garamond"/>
                <w:sz w:val="28"/>
                <w:szCs w:val="28"/>
              </w:rPr>
              <w:t>creturyn</w:t>
            </w:r>
            <w:proofErr w:type="spellEnd"/>
            <w:r w:rsidR="00CF7A14" w:rsidRPr="003D5462">
              <w:rPr>
                <w:rFonts w:ascii="Garamond" w:hAnsi="Garamond"/>
                <w:sz w:val="28"/>
                <w:szCs w:val="28"/>
              </w:rPr>
              <w:t xml:space="preserve"> </w:t>
            </w:r>
            <w:r w:rsidRPr="003D5462">
              <w:rPr>
                <w:rFonts w:ascii="Garamond" w:hAnsi="Garamond"/>
                <w:sz w:val="28"/>
                <w:szCs w:val="28"/>
              </w:rPr>
              <w:t xml:space="preserve">er </w:t>
            </w:r>
            <w:proofErr w:type="spellStart"/>
            <w:r w:rsidRPr="003D5462">
              <w:rPr>
                <w:rFonts w:ascii="Garamond" w:hAnsi="Garamond"/>
                <w:sz w:val="28"/>
                <w:szCs w:val="28"/>
              </w:rPr>
              <w:t>skyn</w:t>
            </w:r>
            <w:proofErr w:type="spellEnd"/>
            <w:r w:rsidRPr="003D5462">
              <w:rPr>
                <w:rFonts w:ascii="Garamond" w:hAnsi="Garamond"/>
                <w:sz w:val="28"/>
                <w:szCs w:val="28"/>
              </w:rPr>
              <w:t xml:space="preserve"> </w:t>
            </w:r>
            <w:proofErr w:type="spellStart"/>
            <w:r w:rsidRPr="003D5462">
              <w:rPr>
                <w:rFonts w:ascii="Garamond" w:hAnsi="Garamond"/>
                <w:sz w:val="28"/>
                <w:szCs w:val="28"/>
              </w:rPr>
              <w:t>earoo</w:t>
            </w:r>
            <w:proofErr w:type="spellEnd"/>
            <w:r w:rsidRPr="003D5462">
              <w:rPr>
                <w:rFonts w:ascii="Garamond" w:hAnsi="Garamond"/>
                <w:sz w:val="28"/>
                <w:szCs w:val="28"/>
              </w:rPr>
              <w:t xml:space="preserve">. </w:t>
            </w:r>
          </w:p>
        </w:tc>
        <w:tc>
          <w:tcPr>
            <w:tcW w:w="0" w:type="auto"/>
          </w:tcPr>
          <w:p w14:paraId="3C7AEFC4" w14:textId="77777777" w:rsidR="004E70AC" w:rsidRPr="004E70AC" w:rsidRDefault="004E70AC" w:rsidP="00DB60C3">
            <w:pPr>
              <w:pStyle w:val="ListParagraph"/>
              <w:spacing w:line="216" w:lineRule="auto"/>
              <w:ind w:left="0" w:firstLine="227"/>
              <w:contextualSpacing w:val="0"/>
              <w:jc w:val="both"/>
              <w:rPr>
                <w:rFonts w:ascii="Garamond" w:hAnsi="Garamond" w:cs="GlyphLessFont"/>
                <w:i/>
                <w:sz w:val="32"/>
              </w:rPr>
            </w:pPr>
            <w:r w:rsidRPr="004E70AC">
              <w:rPr>
                <w:rFonts w:ascii="Garamond" w:hAnsi="Garamond" w:cs="GlyphLessFont"/>
                <w:sz w:val="32"/>
              </w:rPr>
              <w:t xml:space="preserve">For his tender Mercies are over all his Works. </w:t>
            </w:r>
            <w:proofErr w:type="spellStart"/>
            <w:r w:rsidRPr="004E70AC">
              <w:rPr>
                <w:rFonts w:ascii="Garamond" w:hAnsi="Garamond" w:cs="GlyphLessFont"/>
                <w:i/>
                <w:sz w:val="32"/>
              </w:rPr>
              <w:t>Psal</w:t>
            </w:r>
            <w:proofErr w:type="spellEnd"/>
            <w:r w:rsidRPr="004E70AC">
              <w:rPr>
                <w:rFonts w:ascii="Garamond" w:hAnsi="Garamond" w:cs="GlyphLessFont"/>
                <w:i/>
                <w:sz w:val="32"/>
              </w:rPr>
              <w:t xml:space="preserve">. </w:t>
            </w:r>
            <w:r w:rsidRPr="004E70AC">
              <w:rPr>
                <w:rFonts w:ascii="Garamond" w:hAnsi="Garamond" w:cs="GlyphLessFont"/>
                <w:sz w:val="32"/>
              </w:rPr>
              <w:t>145. 9.</w:t>
            </w:r>
            <w:r w:rsidRPr="004E70AC">
              <w:rPr>
                <w:rFonts w:ascii="Garamond" w:hAnsi="Garamond" w:cs="GlyphLessFont"/>
                <w:i/>
                <w:sz w:val="32"/>
              </w:rPr>
              <w:t xml:space="preserve"> Therefore have his Creatures the comfort of the Rain and Sun, of Food and Shelter</w:t>
            </w:r>
            <w:r w:rsidRPr="004E70AC">
              <w:rPr>
                <w:rFonts w:ascii="Garamond" w:hAnsi="Garamond" w:cs="GlyphLessFont"/>
                <w:sz w:val="32"/>
              </w:rPr>
              <w:t> ;</w:t>
            </w:r>
            <w:r w:rsidRPr="004E70AC">
              <w:rPr>
                <w:rFonts w:ascii="Garamond" w:hAnsi="Garamond" w:cs="GlyphLessFont"/>
                <w:i/>
                <w:sz w:val="32"/>
              </w:rPr>
              <w:t xml:space="preserve"> the Earth yields its increase, and the Seas are stored with Creatures innumerable.</w:t>
            </w:r>
          </w:p>
        </w:tc>
      </w:tr>
      <w:tr w:rsidR="003142BF" w:rsidRPr="004E70AC" w14:paraId="48EB53CC" w14:textId="77777777" w:rsidTr="003142BF">
        <w:tc>
          <w:tcPr>
            <w:tcW w:w="0" w:type="auto"/>
          </w:tcPr>
          <w:p w14:paraId="4A80F9F3" w14:textId="77777777" w:rsidR="00CF7A14" w:rsidRPr="00A01172" w:rsidRDefault="00CF7A14" w:rsidP="00DB60C3">
            <w:pPr>
              <w:pStyle w:val="CM3"/>
              <w:widowControl/>
              <w:ind w:firstLine="227"/>
              <w:jc w:val="both"/>
              <w:rPr>
                <w:rFonts w:ascii="Garamond" w:hAnsi="Garamond"/>
                <w:sz w:val="28"/>
                <w:szCs w:val="28"/>
              </w:rPr>
            </w:pPr>
            <w:proofErr w:type="spellStart"/>
            <w:r w:rsidRPr="00A01172">
              <w:rPr>
                <w:rFonts w:ascii="Garamond" w:hAnsi="Garamond"/>
                <w:sz w:val="28"/>
                <w:szCs w:val="28"/>
              </w:rPr>
              <w:t>Ayns</w:t>
            </w:r>
            <w:proofErr w:type="spellEnd"/>
            <w:r w:rsidRPr="00A01172">
              <w:rPr>
                <w:rFonts w:ascii="Garamond" w:hAnsi="Garamond"/>
                <w:sz w:val="28"/>
                <w:szCs w:val="28"/>
              </w:rPr>
              <w:t xml:space="preserve"> Laue Yee </w:t>
            </w:r>
            <w:proofErr w:type="spellStart"/>
            <w:r w:rsidRPr="00A01172">
              <w:rPr>
                <w:rFonts w:ascii="Garamond" w:hAnsi="Garamond"/>
                <w:sz w:val="28"/>
                <w:szCs w:val="28"/>
              </w:rPr>
              <w:t>t</w:t>
            </w:r>
            <w:r>
              <w:rPr>
                <w:rFonts w:ascii="Garamond" w:hAnsi="Garamond"/>
                <w:sz w:val="28"/>
                <w:szCs w:val="28"/>
              </w:rPr>
              <w:t>’</w:t>
            </w:r>
            <w:r w:rsidRPr="00A01172">
              <w:rPr>
                <w:rFonts w:ascii="Garamond" w:hAnsi="Garamond"/>
                <w:sz w:val="28"/>
                <w:szCs w:val="28"/>
              </w:rPr>
              <w:t>ad</w:t>
            </w:r>
            <w:proofErr w:type="spellEnd"/>
            <w:r w:rsidRPr="00A01172">
              <w:rPr>
                <w:rFonts w:ascii="Garamond" w:hAnsi="Garamond"/>
                <w:sz w:val="28"/>
                <w:szCs w:val="28"/>
              </w:rPr>
              <w:t xml:space="preserve"> </w:t>
            </w:r>
            <w:proofErr w:type="spellStart"/>
            <w:r w:rsidRPr="00A01172">
              <w:rPr>
                <w:rFonts w:ascii="Garamond" w:hAnsi="Garamond"/>
                <w:sz w:val="28"/>
                <w:szCs w:val="28"/>
              </w:rPr>
              <w:t>shoh</w:t>
            </w:r>
            <w:proofErr w:type="spellEnd"/>
            <w:r w:rsidRPr="00A01172">
              <w:rPr>
                <w:rFonts w:ascii="Garamond" w:hAnsi="Garamond"/>
                <w:sz w:val="28"/>
                <w:szCs w:val="28"/>
              </w:rPr>
              <w:t xml:space="preserve"> as </w:t>
            </w:r>
            <w:proofErr w:type="spellStart"/>
            <w:r w:rsidRPr="00A01172">
              <w:rPr>
                <w:rFonts w:ascii="Garamond" w:hAnsi="Garamond"/>
                <w:sz w:val="28"/>
                <w:szCs w:val="28"/>
              </w:rPr>
              <w:t>dy</w:t>
            </w:r>
            <w:proofErr w:type="spellEnd"/>
            <w:r w:rsidRPr="00A01172">
              <w:rPr>
                <w:rFonts w:ascii="Garamond" w:hAnsi="Garamond"/>
                <w:sz w:val="28"/>
                <w:szCs w:val="28"/>
              </w:rPr>
              <w:t xml:space="preserve"> </w:t>
            </w:r>
            <w:proofErr w:type="spellStart"/>
            <w:r w:rsidRPr="00A01172">
              <w:rPr>
                <w:rFonts w:ascii="Garamond" w:hAnsi="Garamond"/>
                <w:sz w:val="28"/>
                <w:szCs w:val="28"/>
              </w:rPr>
              <w:t>chooilley</w:t>
            </w:r>
            <w:proofErr w:type="spellEnd"/>
            <w:r w:rsidRPr="00A01172">
              <w:rPr>
                <w:rFonts w:ascii="Garamond" w:hAnsi="Garamond"/>
                <w:sz w:val="28"/>
                <w:szCs w:val="28"/>
              </w:rPr>
              <w:t xml:space="preserve"> </w:t>
            </w:r>
            <w:proofErr w:type="spellStart"/>
            <w:r w:rsidRPr="00A01172">
              <w:rPr>
                <w:rFonts w:ascii="Garamond" w:hAnsi="Garamond"/>
                <w:sz w:val="28"/>
                <w:szCs w:val="28"/>
              </w:rPr>
              <w:t>vannaght</w:t>
            </w:r>
            <w:proofErr w:type="spellEnd"/>
            <w:r w:rsidRPr="00A01172">
              <w:rPr>
                <w:rFonts w:ascii="Garamond" w:hAnsi="Garamond"/>
                <w:sz w:val="28"/>
                <w:szCs w:val="28"/>
              </w:rPr>
              <w:t xml:space="preserve"> </w:t>
            </w:r>
            <w:proofErr w:type="spellStart"/>
            <w:r w:rsidRPr="00A01172">
              <w:rPr>
                <w:rFonts w:ascii="Garamond" w:hAnsi="Garamond"/>
                <w:sz w:val="28"/>
                <w:szCs w:val="28"/>
              </w:rPr>
              <w:t>elley</w:t>
            </w:r>
            <w:proofErr w:type="spellEnd"/>
            <w:r>
              <w:rPr>
                <w:rFonts w:ascii="Garamond" w:hAnsi="Garamond"/>
                <w:sz w:val="28"/>
                <w:szCs w:val="28"/>
              </w:rPr>
              <w:t>,</w:t>
            </w:r>
            <w:r w:rsidRPr="00A01172">
              <w:rPr>
                <w:rFonts w:ascii="Garamond" w:hAnsi="Garamond"/>
                <w:sz w:val="28"/>
                <w:szCs w:val="28"/>
              </w:rPr>
              <w:t xml:space="preserve"> </w:t>
            </w:r>
            <w:proofErr w:type="spellStart"/>
            <w:r w:rsidRPr="00A01172">
              <w:rPr>
                <w:rFonts w:ascii="Garamond" w:hAnsi="Garamond"/>
                <w:sz w:val="28"/>
                <w:szCs w:val="28"/>
              </w:rPr>
              <w:t>Te</w:t>
            </w:r>
            <w:proofErr w:type="spellEnd"/>
            <w:r w:rsidRPr="00A01172">
              <w:rPr>
                <w:rFonts w:ascii="Garamond" w:hAnsi="Garamond"/>
                <w:sz w:val="28"/>
                <w:szCs w:val="28"/>
              </w:rPr>
              <w:t xml:space="preserve"> </w:t>
            </w:r>
            <w:proofErr w:type="spellStart"/>
            <w:r w:rsidRPr="00A01172">
              <w:rPr>
                <w:rFonts w:ascii="Garamond" w:hAnsi="Garamond"/>
                <w:sz w:val="28"/>
                <w:szCs w:val="28"/>
              </w:rPr>
              <w:t>cummal</w:t>
            </w:r>
            <w:proofErr w:type="spellEnd"/>
            <w:r w:rsidRPr="00A01172">
              <w:rPr>
                <w:rFonts w:ascii="Garamond" w:hAnsi="Garamond"/>
                <w:sz w:val="28"/>
                <w:szCs w:val="28"/>
              </w:rPr>
              <w:t xml:space="preserve"> </w:t>
            </w:r>
            <w:proofErr w:type="spellStart"/>
            <w:r w:rsidRPr="00A01172">
              <w:rPr>
                <w:rFonts w:ascii="Garamond" w:hAnsi="Garamond"/>
                <w:sz w:val="28"/>
                <w:szCs w:val="28"/>
              </w:rPr>
              <w:t>woin</w:t>
            </w:r>
            <w:proofErr w:type="spellEnd"/>
            <w:r w:rsidRPr="00A01172">
              <w:rPr>
                <w:rFonts w:ascii="Garamond" w:hAnsi="Garamond"/>
                <w:sz w:val="28"/>
                <w:szCs w:val="28"/>
              </w:rPr>
              <w:t xml:space="preserve"> ny cur </w:t>
            </w:r>
            <w:proofErr w:type="spellStart"/>
            <w:r w:rsidRPr="00A01172">
              <w:rPr>
                <w:rFonts w:ascii="Garamond" w:hAnsi="Garamond"/>
                <w:sz w:val="28"/>
                <w:szCs w:val="28"/>
              </w:rPr>
              <w:t>dooin</w:t>
            </w:r>
            <w:proofErr w:type="spellEnd"/>
            <w:r w:rsidRPr="00A01172">
              <w:rPr>
                <w:rFonts w:ascii="Garamond" w:hAnsi="Garamond"/>
                <w:sz w:val="28"/>
                <w:szCs w:val="28"/>
              </w:rPr>
              <w:t xml:space="preserve"> ad</w:t>
            </w:r>
            <w:r>
              <w:rPr>
                <w:rFonts w:ascii="Garamond" w:hAnsi="Garamond"/>
                <w:sz w:val="28"/>
                <w:szCs w:val="28"/>
              </w:rPr>
              <w:t>,</w:t>
            </w:r>
            <w:r w:rsidRPr="00A01172">
              <w:rPr>
                <w:rFonts w:ascii="Garamond" w:hAnsi="Garamond"/>
                <w:sz w:val="28"/>
                <w:szCs w:val="28"/>
              </w:rPr>
              <w:t xml:space="preserve"> </w:t>
            </w:r>
            <w:proofErr w:type="spellStart"/>
            <w:r w:rsidRPr="00A01172">
              <w:rPr>
                <w:rFonts w:ascii="Garamond" w:hAnsi="Garamond"/>
                <w:sz w:val="28"/>
                <w:szCs w:val="28"/>
              </w:rPr>
              <w:t>lurg</w:t>
            </w:r>
            <w:proofErr w:type="spellEnd"/>
            <w:r w:rsidRPr="00A01172">
              <w:rPr>
                <w:rFonts w:ascii="Garamond" w:hAnsi="Garamond"/>
                <w:sz w:val="28"/>
                <w:szCs w:val="28"/>
              </w:rPr>
              <w:t xml:space="preserve"> e </w:t>
            </w:r>
            <w:proofErr w:type="spellStart"/>
            <w:r w:rsidRPr="00A01172">
              <w:rPr>
                <w:rFonts w:ascii="Garamond" w:hAnsi="Garamond"/>
                <w:sz w:val="28"/>
                <w:szCs w:val="28"/>
              </w:rPr>
              <w:t>aigney</w:t>
            </w:r>
            <w:proofErr w:type="spellEnd"/>
            <w:r w:rsidRPr="00A01172">
              <w:rPr>
                <w:rFonts w:ascii="Garamond" w:hAnsi="Garamond"/>
                <w:sz w:val="28"/>
                <w:szCs w:val="28"/>
              </w:rPr>
              <w:t xml:space="preserve"> </w:t>
            </w:r>
            <w:proofErr w:type="spellStart"/>
            <w:r w:rsidRPr="00A01172">
              <w:rPr>
                <w:rFonts w:ascii="Garamond" w:hAnsi="Garamond"/>
                <w:sz w:val="28"/>
                <w:szCs w:val="28"/>
              </w:rPr>
              <w:t>mie</w:t>
            </w:r>
            <w:proofErr w:type="spellEnd"/>
            <w:r w:rsidRPr="00A01172">
              <w:rPr>
                <w:rFonts w:ascii="Garamond" w:hAnsi="Garamond"/>
                <w:sz w:val="28"/>
                <w:szCs w:val="28"/>
              </w:rPr>
              <w:t xml:space="preserve"> </w:t>
            </w:r>
            <w:proofErr w:type="spellStart"/>
            <w:r w:rsidRPr="00A01172">
              <w:rPr>
                <w:rFonts w:ascii="Garamond" w:hAnsi="Garamond"/>
                <w:sz w:val="28"/>
                <w:szCs w:val="28"/>
              </w:rPr>
              <w:t>hene</w:t>
            </w:r>
            <w:proofErr w:type="spellEnd"/>
            <w:r w:rsidRPr="00A01172">
              <w:rPr>
                <w:rFonts w:ascii="Garamond" w:hAnsi="Garamond"/>
                <w:sz w:val="28"/>
                <w:szCs w:val="28"/>
              </w:rPr>
              <w:t xml:space="preserve">, </w:t>
            </w:r>
            <w:proofErr w:type="spellStart"/>
            <w:r w:rsidRPr="00A01172">
              <w:rPr>
                <w:rFonts w:ascii="Garamond" w:hAnsi="Garamond"/>
                <w:sz w:val="28"/>
                <w:szCs w:val="28"/>
              </w:rPr>
              <w:t>dy</w:t>
            </w:r>
            <w:proofErr w:type="spellEnd"/>
            <w:r w:rsidRPr="00A01172">
              <w:rPr>
                <w:rFonts w:ascii="Garamond" w:hAnsi="Garamond"/>
                <w:sz w:val="28"/>
                <w:szCs w:val="28"/>
              </w:rPr>
              <w:t xml:space="preserve"> </w:t>
            </w:r>
            <w:proofErr w:type="spellStart"/>
            <w:r w:rsidRPr="00A01172">
              <w:rPr>
                <w:rFonts w:ascii="Garamond" w:hAnsi="Garamond"/>
                <w:sz w:val="28"/>
                <w:szCs w:val="28"/>
              </w:rPr>
              <w:t>ynsagh</w:t>
            </w:r>
            <w:proofErr w:type="spellEnd"/>
            <w:r w:rsidRPr="00A01172">
              <w:rPr>
                <w:rFonts w:ascii="Garamond" w:hAnsi="Garamond"/>
                <w:sz w:val="28"/>
                <w:szCs w:val="28"/>
              </w:rPr>
              <w:t xml:space="preserve"> </w:t>
            </w:r>
            <w:proofErr w:type="spellStart"/>
            <w:r w:rsidRPr="00A01172">
              <w:rPr>
                <w:rFonts w:ascii="Garamond" w:hAnsi="Garamond"/>
                <w:sz w:val="28"/>
                <w:szCs w:val="28"/>
              </w:rPr>
              <w:t>dooin</w:t>
            </w:r>
            <w:proofErr w:type="spellEnd"/>
            <w:r w:rsidRPr="00A01172">
              <w:rPr>
                <w:rFonts w:ascii="Garamond" w:hAnsi="Garamond"/>
                <w:sz w:val="28"/>
                <w:szCs w:val="28"/>
              </w:rPr>
              <w:t xml:space="preserve"> </w:t>
            </w:r>
            <w:proofErr w:type="spellStart"/>
            <w:r w:rsidRPr="00A01172">
              <w:rPr>
                <w:rFonts w:ascii="Garamond" w:hAnsi="Garamond"/>
                <w:sz w:val="28"/>
                <w:szCs w:val="28"/>
              </w:rPr>
              <w:t>dy</w:t>
            </w:r>
            <w:proofErr w:type="spellEnd"/>
            <w:r w:rsidRPr="00A01172">
              <w:rPr>
                <w:rFonts w:ascii="Garamond" w:hAnsi="Garamond"/>
                <w:sz w:val="28"/>
                <w:szCs w:val="28"/>
              </w:rPr>
              <w:t xml:space="preserve"> nee </w:t>
            </w:r>
            <w:proofErr w:type="spellStart"/>
            <w:r w:rsidRPr="00A01172">
              <w:rPr>
                <w:rFonts w:ascii="Garamond" w:hAnsi="Garamond"/>
                <w:sz w:val="28"/>
                <w:szCs w:val="28"/>
              </w:rPr>
              <w:t>aynsyn</w:t>
            </w:r>
            <w:proofErr w:type="spellEnd"/>
            <w:r w:rsidRPr="00A01172">
              <w:rPr>
                <w:rFonts w:ascii="Garamond" w:hAnsi="Garamond"/>
                <w:sz w:val="28"/>
                <w:szCs w:val="28"/>
              </w:rPr>
              <w:t xml:space="preserve"> ta shin </w:t>
            </w:r>
            <w:proofErr w:type="spellStart"/>
            <w:r w:rsidRPr="00A01172">
              <w:rPr>
                <w:rFonts w:ascii="Garamond" w:hAnsi="Garamond"/>
                <w:sz w:val="28"/>
                <w:szCs w:val="28"/>
              </w:rPr>
              <w:t>ooilley</w:t>
            </w:r>
            <w:proofErr w:type="spellEnd"/>
            <w:r w:rsidRPr="00A01172">
              <w:rPr>
                <w:rFonts w:ascii="Garamond" w:hAnsi="Garamond"/>
                <w:sz w:val="28"/>
                <w:szCs w:val="28"/>
              </w:rPr>
              <w:t xml:space="preserve"> </w:t>
            </w:r>
            <w:proofErr w:type="spellStart"/>
            <w:r w:rsidRPr="00A01172">
              <w:rPr>
                <w:rFonts w:ascii="Garamond" w:hAnsi="Garamond"/>
                <w:sz w:val="28"/>
                <w:szCs w:val="28"/>
              </w:rPr>
              <w:t>treshteil</w:t>
            </w:r>
            <w:proofErr w:type="spellEnd"/>
            <w:r w:rsidRPr="00A01172">
              <w:rPr>
                <w:rFonts w:ascii="Garamond" w:hAnsi="Garamond"/>
                <w:sz w:val="28"/>
                <w:szCs w:val="28"/>
              </w:rPr>
              <w:t xml:space="preserve">, </w:t>
            </w:r>
            <w:proofErr w:type="spellStart"/>
            <w:r w:rsidRPr="00CF7A14">
              <w:rPr>
                <w:rFonts w:ascii="Garamond" w:hAnsi="Garamond"/>
                <w:i/>
                <w:sz w:val="28"/>
                <w:szCs w:val="28"/>
              </w:rPr>
              <w:t>nagh</w:t>
            </w:r>
            <w:proofErr w:type="spellEnd"/>
            <w:r w:rsidRPr="00CF7A14">
              <w:rPr>
                <w:rFonts w:ascii="Garamond" w:hAnsi="Garamond"/>
                <w:i/>
                <w:sz w:val="28"/>
                <w:szCs w:val="28"/>
              </w:rPr>
              <w:t xml:space="preserve"> </w:t>
            </w:r>
            <w:proofErr w:type="spellStart"/>
            <w:r w:rsidRPr="00CF7A14">
              <w:rPr>
                <w:rFonts w:ascii="Garamond" w:hAnsi="Garamond"/>
                <w:i/>
                <w:sz w:val="28"/>
                <w:szCs w:val="28"/>
              </w:rPr>
              <w:t>vel</w:t>
            </w:r>
            <w:proofErr w:type="spellEnd"/>
            <w:r w:rsidRPr="00CF7A14">
              <w:rPr>
                <w:rFonts w:ascii="Garamond" w:hAnsi="Garamond"/>
                <w:i/>
                <w:sz w:val="28"/>
                <w:szCs w:val="28"/>
              </w:rPr>
              <w:t xml:space="preserve"> </w:t>
            </w:r>
            <w:proofErr w:type="spellStart"/>
            <w:r w:rsidRPr="00CF7A14">
              <w:rPr>
                <w:rFonts w:ascii="Garamond" w:hAnsi="Garamond"/>
                <w:i/>
                <w:sz w:val="28"/>
                <w:szCs w:val="28"/>
              </w:rPr>
              <w:t>dooinney</w:t>
            </w:r>
            <w:proofErr w:type="spellEnd"/>
            <w:r w:rsidRPr="00CF7A14">
              <w:rPr>
                <w:rFonts w:ascii="Garamond" w:hAnsi="Garamond"/>
                <w:i/>
                <w:sz w:val="28"/>
                <w:szCs w:val="28"/>
              </w:rPr>
              <w:t xml:space="preserve"> </w:t>
            </w:r>
            <w:proofErr w:type="spellStart"/>
            <w:r w:rsidRPr="00CF7A14">
              <w:rPr>
                <w:rFonts w:ascii="Garamond" w:hAnsi="Garamond"/>
                <w:i/>
                <w:sz w:val="28"/>
                <w:szCs w:val="28"/>
              </w:rPr>
              <w:t>beaghey</w:t>
            </w:r>
            <w:proofErr w:type="spellEnd"/>
            <w:r w:rsidRPr="00CF7A14">
              <w:rPr>
                <w:rFonts w:ascii="Garamond" w:hAnsi="Garamond"/>
                <w:i/>
                <w:sz w:val="28"/>
                <w:szCs w:val="28"/>
              </w:rPr>
              <w:t xml:space="preserve"> </w:t>
            </w:r>
            <w:proofErr w:type="spellStart"/>
            <w:r w:rsidRPr="00CF7A14">
              <w:rPr>
                <w:rFonts w:ascii="Garamond" w:hAnsi="Garamond"/>
                <w:i/>
                <w:sz w:val="28"/>
                <w:szCs w:val="28"/>
              </w:rPr>
              <w:t>liorish</w:t>
            </w:r>
            <w:proofErr w:type="spellEnd"/>
            <w:r w:rsidRPr="00CF7A14">
              <w:rPr>
                <w:rFonts w:ascii="Garamond" w:hAnsi="Garamond"/>
                <w:i/>
                <w:sz w:val="28"/>
                <w:szCs w:val="28"/>
              </w:rPr>
              <w:t xml:space="preserve"> Arran </w:t>
            </w:r>
            <w:proofErr w:type="spellStart"/>
            <w:r w:rsidRPr="00CF7A14">
              <w:rPr>
                <w:rFonts w:ascii="Garamond" w:hAnsi="Garamond"/>
                <w:i/>
                <w:sz w:val="28"/>
                <w:szCs w:val="28"/>
              </w:rPr>
              <w:t>ny</w:t>
            </w:r>
            <w:proofErr w:type="spellEnd"/>
            <w:r w:rsidRPr="00CF7A14">
              <w:rPr>
                <w:rFonts w:ascii="Garamond" w:hAnsi="Garamond"/>
                <w:i/>
                <w:sz w:val="28"/>
                <w:szCs w:val="28"/>
              </w:rPr>
              <w:t xml:space="preserve"> </w:t>
            </w:r>
            <w:proofErr w:type="spellStart"/>
            <w:r w:rsidRPr="00CF7A14">
              <w:rPr>
                <w:rFonts w:ascii="Garamond" w:hAnsi="Garamond"/>
                <w:i/>
                <w:sz w:val="28"/>
                <w:szCs w:val="28"/>
              </w:rPr>
              <w:t>lomarcan</w:t>
            </w:r>
            <w:proofErr w:type="spellEnd"/>
            <w:r w:rsidRPr="00CF7A14">
              <w:rPr>
                <w:rFonts w:ascii="Garamond" w:hAnsi="Garamond"/>
                <w:i/>
                <w:sz w:val="28"/>
                <w:szCs w:val="28"/>
              </w:rPr>
              <w:t>,</w:t>
            </w:r>
            <w:r w:rsidRPr="00A01172">
              <w:rPr>
                <w:rFonts w:ascii="Garamond" w:hAnsi="Garamond"/>
                <w:sz w:val="28"/>
                <w:szCs w:val="28"/>
              </w:rPr>
              <w:t xml:space="preserve"> </w:t>
            </w:r>
            <w:proofErr w:type="spellStart"/>
            <w:r w:rsidRPr="00A01172">
              <w:rPr>
                <w:rFonts w:ascii="Garamond" w:hAnsi="Garamond"/>
                <w:sz w:val="28"/>
                <w:szCs w:val="28"/>
              </w:rPr>
              <w:t>ny</w:t>
            </w:r>
            <w:proofErr w:type="spellEnd"/>
            <w:r w:rsidRPr="00A01172">
              <w:rPr>
                <w:rFonts w:ascii="Garamond" w:hAnsi="Garamond"/>
                <w:sz w:val="28"/>
                <w:szCs w:val="28"/>
              </w:rPr>
              <w:t xml:space="preserve"> </w:t>
            </w:r>
            <w:proofErr w:type="spellStart"/>
            <w:r w:rsidRPr="00A01172">
              <w:rPr>
                <w:rFonts w:ascii="Garamond" w:hAnsi="Garamond"/>
                <w:sz w:val="28"/>
                <w:szCs w:val="28"/>
              </w:rPr>
              <w:t>liorish</w:t>
            </w:r>
            <w:proofErr w:type="spellEnd"/>
            <w:r w:rsidRPr="00A01172">
              <w:rPr>
                <w:rFonts w:ascii="Garamond" w:hAnsi="Garamond"/>
                <w:sz w:val="28"/>
                <w:szCs w:val="28"/>
              </w:rPr>
              <w:t xml:space="preserve"> y </w:t>
            </w:r>
            <w:proofErr w:type="spellStart"/>
            <w:r w:rsidRPr="00A01172">
              <w:rPr>
                <w:rFonts w:ascii="Garamond" w:hAnsi="Garamond"/>
                <w:sz w:val="28"/>
                <w:szCs w:val="28"/>
              </w:rPr>
              <w:t>Tarroose</w:t>
            </w:r>
            <w:proofErr w:type="spellEnd"/>
            <w:r w:rsidRPr="00A01172">
              <w:rPr>
                <w:rFonts w:ascii="Garamond" w:hAnsi="Garamond"/>
                <w:sz w:val="28"/>
                <w:szCs w:val="28"/>
              </w:rPr>
              <w:t xml:space="preserve"> </w:t>
            </w:r>
            <w:proofErr w:type="spellStart"/>
            <w:r w:rsidRPr="00A01172">
              <w:rPr>
                <w:rFonts w:ascii="Garamond" w:hAnsi="Garamond"/>
                <w:sz w:val="28"/>
                <w:szCs w:val="28"/>
              </w:rPr>
              <w:t>echey</w:t>
            </w:r>
            <w:proofErr w:type="spellEnd"/>
            <w:r w:rsidRPr="00A01172">
              <w:rPr>
                <w:rFonts w:ascii="Garamond" w:hAnsi="Garamond"/>
                <w:sz w:val="28"/>
                <w:szCs w:val="28"/>
              </w:rPr>
              <w:t xml:space="preserve"> </w:t>
            </w:r>
            <w:proofErr w:type="spellStart"/>
            <w:r w:rsidRPr="00A01172">
              <w:rPr>
                <w:rFonts w:ascii="Garamond" w:hAnsi="Garamond"/>
                <w:sz w:val="28"/>
                <w:szCs w:val="28"/>
              </w:rPr>
              <w:t>hene</w:t>
            </w:r>
            <w:proofErr w:type="spellEnd"/>
            <w:r w:rsidRPr="00A01172">
              <w:rPr>
                <w:rFonts w:ascii="Garamond" w:hAnsi="Garamond"/>
                <w:sz w:val="28"/>
                <w:szCs w:val="28"/>
              </w:rPr>
              <w:t xml:space="preserve"> </w:t>
            </w:r>
            <w:proofErr w:type="spellStart"/>
            <w:r w:rsidRPr="00A01172">
              <w:rPr>
                <w:rFonts w:ascii="Garamond" w:hAnsi="Garamond"/>
                <w:sz w:val="28"/>
                <w:szCs w:val="28"/>
              </w:rPr>
              <w:t>agh</w:t>
            </w:r>
            <w:proofErr w:type="spellEnd"/>
            <w:r w:rsidRPr="00A01172">
              <w:rPr>
                <w:rFonts w:ascii="Garamond" w:hAnsi="Garamond"/>
                <w:sz w:val="28"/>
                <w:szCs w:val="28"/>
              </w:rPr>
              <w:t xml:space="preserve"> </w:t>
            </w:r>
            <w:proofErr w:type="spellStart"/>
            <w:r w:rsidRPr="00A01172">
              <w:rPr>
                <w:rFonts w:ascii="Garamond" w:hAnsi="Garamond"/>
                <w:sz w:val="28"/>
                <w:szCs w:val="28"/>
              </w:rPr>
              <w:t>liorish</w:t>
            </w:r>
            <w:proofErr w:type="spellEnd"/>
            <w:r w:rsidRPr="00A01172">
              <w:rPr>
                <w:rFonts w:ascii="Garamond" w:hAnsi="Garamond"/>
                <w:sz w:val="28"/>
                <w:szCs w:val="28"/>
              </w:rPr>
              <w:t xml:space="preserve"> </w:t>
            </w:r>
            <w:proofErr w:type="spellStart"/>
            <w:r w:rsidRPr="00A01172">
              <w:rPr>
                <w:rFonts w:ascii="Garamond" w:hAnsi="Garamond"/>
                <w:sz w:val="28"/>
                <w:szCs w:val="28"/>
              </w:rPr>
              <w:t>Kiarrailys</w:t>
            </w:r>
            <w:proofErr w:type="spellEnd"/>
            <w:r w:rsidRPr="00A01172">
              <w:rPr>
                <w:rFonts w:ascii="Garamond" w:hAnsi="Garamond"/>
                <w:sz w:val="28"/>
                <w:szCs w:val="28"/>
              </w:rPr>
              <w:t xml:space="preserve"> </w:t>
            </w:r>
            <w:proofErr w:type="spellStart"/>
            <w:r w:rsidRPr="00A01172">
              <w:rPr>
                <w:rFonts w:ascii="Garamond" w:hAnsi="Garamond"/>
                <w:sz w:val="28"/>
                <w:szCs w:val="28"/>
              </w:rPr>
              <w:t>flaunyssagh</w:t>
            </w:r>
            <w:proofErr w:type="spellEnd"/>
            <w:r w:rsidRPr="00A01172">
              <w:rPr>
                <w:rFonts w:ascii="Garamond" w:hAnsi="Garamond"/>
                <w:sz w:val="28"/>
                <w:szCs w:val="28"/>
              </w:rPr>
              <w:t xml:space="preserve"> Yee, ta </w:t>
            </w:r>
            <w:proofErr w:type="spellStart"/>
            <w:r w:rsidRPr="00A01172">
              <w:rPr>
                <w:rFonts w:ascii="Garamond" w:hAnsi="Garamond"/>
                <w:sz w:val="28"/>
                <w:szCs w:val="28"/>
              </w:rPr>
              <w:t>goardaghey</w:t>
            </w:r>
            <w:proofErr w:type="spellEnd"/>
            <w:r w:rsidRPr="00A01172">
              <w:rPr>
                <w:rFonts w:ascii="Garamond" w:hAnsi="Garamond"/>
                <w:sz w:val="28"/>
                <w:szCs w:val="28"/>
              </w:rPr>
              <w:t xml:space="preserve"> </w:t>
            </w:r>
            <w:proofErr w:type="spellStart"/>
            <w:r w:rsidRPr="00A01172">
              <w:rPr>
                <w:rFonts w:ascii="Garamond" w:hAnsi="Garamond"/>
                <w:sz w:val="28"/>
                <w:szCs w:val="28"/>
              </w:rPr>
              <w:t>dy</w:t>
            </w:r>
            <w:proofErr w:type="spellEnd"/>
            <w:r w:rsidRPr="00A01172">
              <w:rPr>
                <w:rFonts w:ascii="Garamond" w:hAnsi="Garamond"/>
                <w:sz w:val="28"/>
                <w:szCs w:val="28"/>
              </w:rPr>
              <w:t xml:space="preserve"> </w:t>
            </w:r>
            <w:proofErr w:type="spellStart"/>
            <w:r w:rsidRPr="00A01172">
              <w:rPr>
                <w:rFonts w:ascii="Garamond" w:hAnsi="Garamond"/>
                <w:sz w:val="28"/>
                <w:szCs w:val="28"/>
              </w:rPr>
              <w:t>chooilley</w:t>
            </w:r>
            <w:proofErr w:type="spellEnd"/>
            <w:r w:rsidRPr="00A01172">
              <w:rPr>
                <w:rFonts w:ascii="Garamond" w:hAnsi="Garamond"/>
                <w:sz w:val="28"/>
                <w:szCs w:val="28"/>
              </w:rPr>
              <w:t xml:space="preserve"> </w:t>
            </w:r>
            <w:proofErr w:type="spellStart"/>
            <w:r w:rsidRPr="00A01172">
              <w:rPr>
                <w:rFonts w:ascii="Garamond" w:hAnsi="Garamond"/>
                <w:sz w:val="28"/>
                <w:szCs w:val="28"/>
              </w:rPr>
              <w:t>stayd</w:t>
            </w:r>
            <w:proofErr w:type="spellEnd"/>
            <w:r w:rsidRPr="00A01172">
              <w:rPr>
                <w:rFonts w:ascii="Garamond" w:hAnsi="Garamond"/>
                <w:sz w:val="28"/>
                <w:szCs w:val="28"/>
              </w:rPr>
              <w:t xml:space="preserve"> Bea, son y </w:t>
            </w:r>
            <w:proofErr w:type="spellStart"/>
            <w:r w:rsidRPr="00A01172">
              <w:rPr>
                <w:rFonts w:ascii="Garamond" w:hAnsi="Garamond"/>
                <w:sz w:val="28"/>
                <w:szCs w:val="28"/>
              </w:rPr>
              <w:t>chooid</w:t>
            </w:r>
            <w:proofErr w:type="spellEnd"/>
            <w:r w:rsidRPr="00A01172">
              <w:rPr>
                <w:rFonts w:ascii="Garamond" w:hAnsi="Garamond"/>
                <w:sz w:val="28"/>
                <w:szCs w:val="28"/>
              </w:rPr>
              <w:t xml:space="preserve"> share </w:t>
            </w:r>
            <w:proofErr w:type="spellStart"/>
            <w:r w:rsidRPr="00A01172">
              <w:rPr>
                <w:rFonts w:ascii="Garamond" w:hAnsi="Garamond"/>
                <w:sz w:val="28"/>
                <w:szCs w:val="28"/>
              </w:rPr>
              <w:t>dauesyn</w:t>
            </w:r>
            <w:proofErr w:type="spellEnd"/>
            <w:r w:rsidRPr="00A01172">
              <w:rPr>
                <w:rFonts w:ascii="Garamond" w:hAnsi="Garamond"/>
                <w:sz w:val="28"/>
                <w:szCs w:val="28"/>
              </w:rPr>
              <w:t xml:space="preserve"> </w:t>
            </w:r>
            <w:proofErr w:type="spellStart"/>
            <w:r w:rsidRPr="00A01172">
              <w:rPr>
                <w:rFonts w:ascii="Garamond" w:hAnsi="Garamond"/>
                <w:sz w:val="28"/>
                <w:szCs w:val="28"/>
              </w:rPr>
              <w:t>nagh</w:t>
            </w:r>
            <w:proofErr w:type="spellEnd"/>
            <w:r w:rsidRPr="00A01172">
              <w:rPr>
                <w:rFonts w:ascii="Garamond" w:hAnsi="Garamond"/>
                <w:sz w:val="28"/>
                <w:szCs w:val="28"/>
              </w:rPr>
              <w:t xml:space="preserve"> </w:t>
            </w:r>
            <w:proofErr w:type="spellStart"/>
            <w:r w:rsidRPr="00A01172">
              <w:rPr>
                <w:rFonts w:ascii="Garamond" w:hAnsi="Garamond"/>
                <w:sz w:val="28"/>
                <w:szCs w:val="28"/>
              </w:rPr>
              <w:t>vod</w:t>
            </w:r>
            <w:proofErr w:type="spellEnd"/>
            <w:r w:rsidRPr="00A01172">
              <w:rPr>
                <w:rFonts w:ascii="Garamond" w:hAnsi="Garamond"/>
                <w:sz w:val="28"/>
                <w:szCs w:val="28"/>
              </w:rPr>
              <w:t xml:space="preserve"> </w:t>
            </w:r>
            <w:proofErr w:type="spellStart"/>
            <w:r w:rsidRPr="00A01172">
              <w:rPr>
                <w:rFonts w:ascii="Garamond" w:hAnsi="Garamond"/>
                <w:sz w:val="28"/>
                <w:szCs w:val="28"/>
              </w:rPr>
              <w:t>reih</w:t>
            </w:r>
            <w:proofErr w:type="spellEnd"/>
            <w:r w:rsidRPr="00A01172">
              <w:rPr>
                <w:rFonts w:ascii="Garamond" w:hAnsi="Garamond"/>
                <w:sz w:val="28"/>
                <w:szCs w:val="28"/>
              </w:rPr>
              <w:t xml:space="preserve"> er </w:t>
            </w:r>
            <w:proofErr w:type="spellStart"/>
            <w:r w:rsidRPr="00A01172">
              <w:rPr>
                <w:rFonts w:ascii="Garamond" w:hAnsi="Garamond"/>
                <w:sz w:val="28"/>
                <w:szCs w:val="28"/>
              </w:rPr>
              <w:t>nyn</w:t>
            </w:r>
            <w:proofErr w:type="spellEnd"/>
            <w:r w:rsidRPr="00A01172">
              <w:rPr>
                <w:rFonts w:ascii="Garamond" w:hAnsi="Garamond"/>
                <w:sz w:val="28"/>
                <w:szCs w:val="28"/>
              </w:rPr>
              <w:t xml:space="preserve"> son </w:t>
            </w:r>
            <w:proofErr w:type="spellStart"/>
            <w:r w:rsidRPr="00A01172">
              <w:rPr>
                <w:rFonts w:ascii="Garamond" w:hAnsi="Garamond"/>
                <w:sz w:val="28"/>
                <w:szCs w:val="28"/>
              </w:rPr>
              <w:t>hene</w:t>
            </w:r>
            <w:proofErr w:type="spellEnd"/>
            <w:r w:rsidRPr="00A01172">
              <w:rPr>
                <w:rFonts w:ascii="Garamond" w:hAnsi="Garamond"/>
                <w:sz w:val="28"/>
                <w:szCs w:val="28"/>
              </w:rPr>
              <w:t xml:space="preserve">. </w:t>
            </w:r>
          </w:p>
        </w:tc>
        <w:tc>
          <w:tcPr>
            <w:tcW w:w="0" w:type="auto"/>
          </w:tcPr>
          <w:p w14:paraId="5101B0E0" w14:textId="77777777" w:rsidR="00CF7A14" w:rsidRPr="004E70AC" w:rsidRDefault="00CF7A14" w:rsidP="00DB60C3">
            <w:pPr>
              <w:pStyle w:val="ListParagraph"/>
              <w:spacing w:line="216" w:lineRule="auto"/>
              <w:ind w:left="0" w:firstLine="227"/>
              <w:contextualSpacing w:val="0"/>
              <w:jc w:val="both"/>
              <w:rPr>
                <w:rFonts w:ascii="Garamond" w:hAnsi="Garamond" w:cs="GlyphLessFont"/>
                <w:i/>
                <w:sz w:val="32"/>
              </w:rPr>
            </w:pPr>
            <w:r w:rsidRPr="004E70AC">
              <w:rPr>
                <w:rFonts w:ascii="Garamond" w:hAnsi="Garamond" w:cs="GlyphLessFont"/>
                <w:i/>
                <w:sz w:val="32"/>
              </w:rPr>
              <w:t>In the Hand of God are these and all other Blessing</w:t>
            </w:r>
            <w:r w:rsidRPr="00CF7A14">
              <w:rPr>
                <w:rFonts w:ascii="Garamond" w:hAnsi="Garamond" w:cs="GlyphLessFont"/>
                <w:sz w:val="32"/>
              </w:rPr>
              <w:t>s,</w:t>
            </w:r>
            <w:r w:rsidRPr="004E70AC">
              <w:rPr>
                <w:rFonts w:ascii="Garamond" w:hAnsi="Garamond" w:cs="GlyphLessFont"/>
                <w:i/>
                <w:sz w:val="32"/>
              </w:rPr>
              <w:t xml:space="preserve"> which he </w:t>
            </w:r>
            <w:proofErr w:type="spellStart"/>
            <w:r w:rsidRPr="004E70AC">
              <w:rPr>
                <w:rFonts w:ascii="Garamond" w:hAnsi="Garamond" w:cs="GlyphLessFont"/>
                <w:i/>
                <w:sz w:val="32"/>
              </w:rPr>
              <w:t>witholds</w:t>
            </w:r>
            <w:proofErr w:type="spellEnd"/>
            <w:r w:rsidRPr="004E70AC">
              <w:rPr>
                <w:rFonts w:ascii="Garamond" w:hAnsi="Garamond" w:cs="GlyphLessFont"/>
                <w:i/>
                <w:sz w:val="32"/>
              </w:rPr>
              <w:t xml:space="preserve"> or giveth according to his good Pleasure, to teach us that we wholly depend on Him</w:t>
            </w:r>
            <w:r w:rsidRPr="004E70AC">
              <w:rPr>
                <w:rFonts w:ascii="Garamond" w:hAnsi="Garamond" w:cs="GlyphLessFont"/>
                <w:sz w:val="32"/>
              </w:rPr>
              <w:t> ;</w:t>
            </w:r>
            <w:r w:rsidRPr="004E70AC">
              <w:rPr>
                <w:rFonts w:ascii="Garamond" w:hAnsi="Garamond" w:cs="GlyphLessFont"/>
                <w:i/>
                <w:sz w:val="32"/>
              </w:rPr>
              <w:t xml:space="preserve"> </w:t>
            </w:r>
            <w:r w:rsidRPr="004E70AC">
              <w:rPr>
                <w:rFonts w:ascii="Garamond" w:hAnsi="Garamond" w:cs="GlyphLessFont"/>
                <w:sz w:val="32"/>
              </w:rPr>
              <w:t xml:space="preserve">That Man liveth not by Bread alone, </w:t>
            </w:r>
            <w:r w:rsidRPr="004E70AC">
              <w:rPr>
                <w:rFonts w:ascii="Garamond" w:hAnsi="Garamond" w:cs="GlyphLessFont"/>
                <w:i/>
                <w:sz w:val="32"/>
              </w:rPr>
              <w:t xml:space="preserve">nor by his own Industry, but by the Providence of God, who </w:t>
            </w:r>
            <w:proofErr w:type="spellStart"/>
            <w:r w:rsidRPr="004E70AC">
              <w:rPr>
                <w:rFonts w:ascii="Garamond" w:hAnsi="Garamond" w:cs="GlyphLessFont"/>
                <w:i/>
                <w:sz w:val="32"/>
              </w:rPr>
              <w:t>ordereth</w:t>
            </w:r>
            <w:proofErr w:type="spellEnd"/>
            <w:r w:rsidRPr="004E70AC">
              <w:rPr>
                <w:rFonts w:ascii="Garamond" w:hAnsi="Garamond" w:cs="GlyphLessFont"/>
                <w:i/>
                <w:sz w:val="32"/>
              </w:rPr>
              <w:t xml:space="preserve"> all Conditions of Life for the best for those that cannot </w:t>
            </w:r>
            <w:proofErr w:type="spellStart"/>
            <w:r w:rsidRPr="004E70AC">
              <w:rPr>
                <w:rFonts w:ascii="Garamond" w:hAnsi="Garamond" w:cs="GlyphLessFont"/>
                <w:i/>
                <w:sz w:val="32"/>
              </w:rPr>
              <w:t>chuse</w:t>
            </w:r>
            <w:proofErr w:type="spellEnd"/>
            <w:r w:rsidRPr="004E70AC">
              <w:rPr>
                <w:rFonts w:ascii="Garamond" w:hAnsi="Garamond" w:cs="GlyphLessFont"/>
                <w:i/>
                <w:sz w:val="32"/>
              </w:rPr>
              <w:t xml:space="preserve"> for themselves.</w:t>
            </w:r>
          </w:p>
        </w:tc>
      </w:tr>
      <w:tr w:rsidR="003142BF" w:rsidRPr="004E70AC" w14:paraId="1DDAF79A" w14:textId="77777777" w:rsidTr="003142BF">
        <w:tc>
          <w:tcPr>
            <w:tcW w:w="0" w:type="auto"/>
          </w:tcPr>
          <w:p w14:paraId="06FA8B76" w14:textId="77777777" w:rsidR="00CF7A14" w:rsidRPr="00A01172" w:rsidRDefault="00CF7A14" w:rsidP="00DB60C3">
            <w:pPr>
              <w:pStyle w:val="CM3"/>
              <w:widowControl/>
              <w:ind w:firstLine="227"/>
              <w:jc w:val="both"/>
              <w:rPr>
                <w:rFonts w:ascii="Garamond" w:hAnsi="Garamond"/>
                <w:sz w:val="28"/>
                <w:szCs w:val="28"/>
              </w:rPr>
            </w:pPr>
            <w:r>
              <w:rPr>
                <w:rFonts w:ascii="Garamond" w:hAnsi="Garamond"/>
                <w:sz w:val="28"/>
                <w:szCs w:val="28"/>
              </w:rPr>
              <w:t xml:space="preserve">[16] </w:t>
            </w:r>
            <w:r w:rsidRPr="00A01172">
              <w:rPr>
                <w:rFonts w:ascii="Garamond" w:hAnsi="Garamond"/>
                <w:sz w:val="28"/>
                <w:szCs w:val="28"/>
              </w:rPr>
              <w:t xml:space="preserve">As my </w:t>
            </w:r>
            <w:proofErr w:type="spellStart"/>
            <w:r w:rsidRPr="00A01172">
              <w:rPr>
                <w:rFonts w:ascii="Garamond" w:hAnsi="Garamond"/>
                <w:sz w:val="28"/>
                <w:szCs w:val="28"/>
              </w:rPr>
              <w:t>Te</w:t>
            </w:r>
            <w:proofErr w:type="spellEnd"/>
            <w:r w:rsidRPr="00A01172">
              <w:rPr>
                <w:rFonts w:ascii="Garamond" w:hAnsi="Garamond"/>
                <w:sz w:val="28"/>
                <w:szCs w:val="28"/>
              </w:rPr>
              <w:t xml:space="preserve"> </w:t>
            </w:r>
            <w:proofErr w:type="spellStart"/>
            <w:r w:rsidRPr="00A01172">
              <w:rPr>
                <w:rFonts w:ascii="Garamond" w:hAnsi="Garamond"/>
                <w:sz w:val="28"/>
                <w:szCs w:val="28"/>
              </w:rPr>
              <w:t>liggey</w:t>
            </w:r>
            <w:proofErr w:type="spellEnd"/>
            <w:r w:rsidRPr="00A01172">
              <w:rPr>
                <w:rFonts w:ascii="Garamond" w:hAnsi="Garamond"/>
                <w:sz w:val="28"/>
                <w:szCs w:val="28"/>
              </w:rPr>
              <w:t xml:space="preserve"> da </w:t>
            </w:r>
            <w:r w:rsidRPr="00CF7A14">
              <w:rPr>
                <w:rFonts w:ascii="Garamond" w:hAnsi="Garamond"/>
                <w:i/>
                <w:sz w:val="28"/>
                <w:szCs w:val="28"/>
              </w:rPr>
              <w:t>part</w:t>
            </w:r>
            <w:r w:rsidRPr="00A01172">
              <w:rPr>
                <w:rFonts w:ascii="Garamond" w:hAnsi="Garamond"/>
                <w:sz w:val="28"/>
                <w:szCs w:val="28"/>
              </w:rPr>
              <w:t xml:space="preserve"> </w:t>
            </w:r>
            <w:proofErr w:type="spellStart"/>
            <w:r w:rsidRPr="00CF7A14">
              <w:rPr>
                <w:rFonts w:ascii="Garamond" w:hAnsi="Garamond"/>
                <w:i/>
                <w:sz w:val="28"/>
                <w:szCs w:val="28"/>
              </w:rPr>
              <w:t>ve</w:t>
            </w:r>
            <w:proofErr w:type="spellEnd"/>
            <w:r w:rsidRPr="00A01172">
              <w:rPr>
                <w:rFonts w:ascii="Garamond" w:hAnsi="Garamond"/>
                <w:sz w:val="28"/>
                <w:szCs w:val="28"/>
              </w:rPr>
              <w:t xml:space="preserve"> </w:t>
            </w:r>
            <w:r w:rsidRPr="00CF7A14">
              <w:rPr>
                <w:rFonts w:ascii="Garamond" w:hAnsi="Garamond"/>
                <w:i/>
                <w:sz w:val="28"/>
                <w:szCs w:val="28"/>
              </w:rPr>
              <w:t>Bought</w:t>
            </w:r>
            <w:r w:rsidRPr="00A01172">
              <w:rPr>
                <w:rFonts w:ascii="Garamond" w:hAnsi="Garamond"/>
                <w:sz w:val="28"/>
                <w:szCs w:val="28"/>
              </w:rPr>
              <w:t xml:space="preserve">, </w:t>
            </w:r>
            <w:proofErr w:type="spellStart"/>
            <w:r w:rsidRPr="00A01172">
              <w:rPr>
                <w:rFonts w:ascii="Garamond" w:hAnsi="Garamond"/>
                <w:sz w:val="28"/>
                <w:szCs w:val="28"/>
              </w:rPr>
              <w:t>te</w:t>
            </w:r>
            <w:proofErr w:type="spellEnd"/>
            <w:r w:rsidRPr="00A01172">
              <w:rPr>
                <w:rFonts w:ascii="Garamond" w:hAnsi="Garamond"/>
                <w:sz w:val="28"/>
                <w:szCs w:val="28"/>
              </w:rPr>
              <w:t xml:space="preserve"> son </w:t>
            </w:r>
            <w:proofErr w:type="spellStart"/>
            <w:r w:rsidRPr="00A01172">
              <w:rPr>
                <w:rFonts w:ascii="Garamond" w:hAnsi="Garamond"/>
                <w:sz w:val="28"/>
                <w:szCs w:val="28"/>
              </w:rPr>
              <w:t>dy</w:t>
            </w:r>
            <w:proofErr w:type="spellEnd"/>
            <w:r w:rsidRPr="00A01172">
              <w:rPr>
                <w:rFonts w:ascii="Garamond" w:hAnsi="Garamond"/>
                <w:sz w:val="28"/>
                <w:szCs w:val="28"/>
              </w:rPr>
              <w:t xml:space="preserve"> nee </w:t>
            </w:r>
            <w:proofErr w:type="spellStart"/>
            <w:r w:rsidRPr="00A01172">
              <w:rPr>
                <w:rFonts w:ascii="Garamond" w:hAnsi="Garamond"/>
                <w:sz w:val="28"/>
                <w:szCs w:val="28"/>
              </w:rPr>
              <w:t>shen</w:t>
            </w:r>
            <w:proofErr w:type="spellEnd"/>
            <w:r w:rsidRPr="00A01172">
              <w:rPr>
                <w:rFonts w:ascii="Garamond" w:hAnsi="Garamond"/>
                <w:sz w:val="28"/>
                <w:szCs w:val="28"/>
              </w:rPr>
              <w:t xml:space="preserve"> y </w:t>
            </w:r>
            <w:proofErr w:type="spellStart"/>
            <w:r w:rsidRPr="00A01172">
              <w:rPr>
                <w:rFonts w:ascii="Garamond" w:hAnsi="Garamond"/>
                <w:sz w:val="28"/>
                <w:szCs w:val="28"/>
              </w:rPr>
              <w:t>stayd</w:t>
            </w:r>
            <w:proofErr w:type="spellEnd"/>
            <w:r w:rsidRPr="00A01172">
              <w:rPr>
                <w:rFonts w:ascii="Garamond" w:hAnsi="Garamond"/>
                <w:sz w:val="28"/>
                <w:szCs w:val="28"/>
              </w:rPr>
              <w:t xml:space="preserve"> share er </w:t>
            </w:r>
            <w:proofErr w:type="spellStart"/>
            <w:r w:rsidRPr="00A01172">
              <w:rPr>
                <w:rFonts w:ascii="Garamond" w:hAnsi="Garamond"/>
                <w:sz w:val="28"/>
                <w:szCs w:val="28"/>
              </w:rPr>
              <w:t>nyn</w:t>
            </w:r>
            <w:proofErr w:type="spellEnd"/>
            <w:r w:rsidRPr="00A01172">
              <w:rPr>
                <w:rFonts w:ascii="Garamond" w:hAnsi="Garamond"/>
                <w:sz w:val="28"/>
                <w:szCs w:val="28"/>
              </w:rPr>
              <w:t xml:space="preserve"> son </w:t>
            </w:r>
            <w:r w:rsidRPr="00CF7A14">
              <w:rPr>
                <w:rFonts w:ascii="Garamond" w:hAnsi="Garamond"/>
                <w:i/>
                <w:sz w:val="28"/>
                <w:szCs w:val="28"/>
              </w:rPr>
              <w:t>nish</w:t>
            </w:r>
            <w:r>
              <w:rPr>
                <w:rFonts w:ascii="Garamond" w:hAnsi="Garamond"/>
                <w:i/>
                <w:sz w:val="28"/>
                <w:szCs w:val="28"/>
              </w:rPr>
              <w:t>,</w:t>
            </w:r>
            <w:r w:rsidRPr="00A01172">
              <w:rPr>
                <w:rFonts w:ascii="Garamond" w:hAnsi="Garamond"/>
                <w:sz w:val="28"/>
                <w:szCs w:val="28"/>
              </w:rPr>
              <w:t xml:space="preserve"> </w:t>
            </w:r>
            <w:proofErr w:type="spellStart"/>
            <w:r w:rsidRPr="00A01172">
              <w:rPr>
                <w:rFonts w:ascii="Garamond" w:hAnsi="Garamond"/>
                <w:sz w:val="28"/>
                <w:szCs w:val="28"/>
              </w:rPr>
              <w:t>agh</w:t>
            </w:r>
            <w:proofErr w:type="spellEnd"/>
            <w:r w:rsidRPr="00A01172">
              <w:rPr>
                <w:rFonts w:ascii="Garamond" w:hAnsi="Garamond"/>
                <w:sz w:val="28"/>
                <w:szCs w:val="28"/>
              </w:rPr>
              <w:t xml:space="preserve"> nee e </w:t>
            </w:r>
            <w:proofErr w:type="spellStart"/>
            <w:r w:rsidRPr="00A01172">
              <w:rPr>
                <w:rFonts w:ascii="Garamond" w:hAnsi="Garamond"/>
                <w:sz w:val="28"/>
                <w:szCs w:val="28"/>
              </w:rPr>
              <w:t>cooilleeney</w:t>
            </w:r>
            <w:proofErr w:type="spellEnd"/>
            <w:r w:rsidRPr="00A01172">
              <w:rPr>
                <w:rFonts w:ascii="Garamond" w:hAnsi="Garamond"/>
                <w:sz w:val="28"/>
                <w:szCs w:val="28"/>
              </w:rPr>
              <w:t xml:space="preserve"> </w:t>
            </w:r>
            <w:proofErr w:type="spellStart"/>
            <w:r w:rsidRPr="00A01172">
              <w:rPr>
                <w:rFonts w:ascii="Garamond" w:hAnsi="Garamond"/>
                <w:sz w:val="28"/>
                <w:szCs w:val="28"/>
              </w:rPr>
              <w:t>mooar</w:t>
            </w:r>
            <w:proofErr w:type="spellEnd"/>
            <w:r w:rsidRPr="00A01172">
              <w:rPr>
                <w:rFonts w:ascii="Garamond" w:hAnsi="Garamond"/>
                <w:sz w:val="28"/>
                <w:szCs w:val="28"/>
              </w:rPr>
              <w:t xml:space="preserve"> </w:t>
            </w:r>
            <w:proofErr w:type="spellStart"/>
            <w:r w:rsidRPr="00A01172">
              <w:rPr>
                <w:rFonts w:ascii="Garamond" w:hAnsi="Garamond"/>
                <w:sz w:val="28"/>
                <w:szCs w:val="28"/>
              </w:rPr>
              <w:t>daue</w:t>
            </w:r>
            <w:proofErr w:type="spellEnd"/>
            <w:r w:rsidRPr="00A01172">
              <w:rPr>
                <w:rFonts w:ascii="Garamond" w:hAnsi="Garamond"/>
                <w:sz w:val="28"/>
                <w:szCs w:val="28"/>
              </w:rPr>
              <w:t xml:space="preserve"> </w:t>
            </w:r>
            <w:proofErr w:type="spellStart"/>
            <w:r w:rsidRPr="00A01172">
              <w:rPr>
                <w:rFonts w:ascii="Garamond" w:hAnsi="Garamond"/>
                <w:sz w:val="28"/>
                <w:szCs w:val="28"/>
              </w:rPr>
              <w:t>ayns</w:t>
            </w:r>
            <w:proofErr w:type="spellEnd"/>
            <w:r w:rsidRPr="00A01172">
              <w:rPr>
                <w:rFonts w:ascii="Garamond" w:hAnsi="Garamond"/>
                <w:sz w:val="28"/>
                <w:szCs w:val="28"/>
              </w:rPr>
              <w:t xml:space="preserve"> y nah </w:t>
            </w:r>
            <w:proofErr w:type="spellStart"/>
            <w:r w:rsidRPr="00A01172">
              <w:rPr>
                <w:rFonts w:ascii="Garamond" w:hAnsi="Garamond"/>
                <w:sz w:val="28"/>
                <w:szCs w:val="28"/>
              </w:rPr>
              <w:t>heihll</w:t>
            </w:r>
            <w:proofErr w:type="spellEnd"/>
            <w:r w:rsidRPr="00A01172">
              <w:rPr>
                <w:rFonts w:ascii="Garamond" w:hAnsi="Garamond"/>
                <w:sz w:val="28"/>
                <w:szCs w:val="28"/>
              </w:rPr>
              <w:t xml:space="preserve"> son </w:t>
            </w:r>
            <w:proofErr w:type="spellStart"/>
            <w:r w:rsidRPr="00A01172">
              <w:rPr>
                <w:rFonts w:ascii="Garamond" w:hAnsi="Garamond"/>
                <w:sz w:val="28"/>
                <w:szCs w:val="28"/>
              </w:rPr>
              <w:t>ny</w:t>
            </w:r>
            <w:proofErr w:type="spellEnd"/>
            <w:r w:rsidRPr="00A01172">
              <w:rPr>
                <w:rFonts w:ascii="Garamond" w:hAnsi="Garamond"/>
                <w:sz w:val="28"/>
                <w:szCs w:val="28"/>
              </w:rPr>
              <w:t xml:space="preserve"> </w:t>
            </w:r>
            <w:proofErr w:type="spellStart"/>
            <w:r w:rsidRPr="00A01172">
              <w:rPr>
                <w:rFonts w:ascii="Garamond" w:hAnsi="Garamond"/>
                <w:sz w:val="28"/>
                <w:szCs w:val="28"/>
              </w:rPr>
              <w:t>ta’d</w:t>
            </w:r>
            <w:proofErr w:type="spellEnd"/>
            <w:r w:rsidRPr="00A01172">
              <w:rPr>
                <w:rFonts w:ascii="Garamond" w:hAnsi="Garamond"/>
                <w:sz w:val="28"/>
                <w:szCs w:val="28"/>
              </w:rPr>
              <w:t xml:space="preserve"> </w:t>
            </w:r>
            <w:proofErr w:type="spellStart"/>
            <w:r w:rsidRPr="00A01172">
              <w:rPr>
                <w:rFonts w:ascii="Garamond" w:hAnsi="Garamond"/>
                <w:sz w:val="28"/>
                <w:szCs w:val="28"/>
              </w:rPr>
              <w:t>ny</w:t>
            </w:r>
            <w:proofErr w:type="spellEnd"/>
            <w:r w:rsidRPr="00A01172">
              <w:rPr>
                <w:rFonts w:ascii="Garamond" w:hAnsi="Garamond"/>
                <w:sz w:val="28"/>
                <w:szCs w:val="28"/>
              </w:rPr>
              <w:t xml:space="preserve"> </w:t>
            </w:r>
            <w:proofErr w:type="spellStart"/>
            <w:r w:rsidRPr="00A01172">
              <w:rPr>
                <w:rFonts w:ascii="Garamond" w:hAnsi="Garamond"/>
                <w:sz w:val="28"/>
                <w:szCs w:val="28"/>
              </w:rPr>
              <w:t>eme</w:t>
            </w:r>
            <w:proofErr w:type="spellEnd"/>
            <w:r w:rsidRPr="00A01172">
              <w:rPr>
                <w:rFonts w:ascii="Garamond" w:hAnsi="Garamond"/>
                <w:sz w:val="28"/>
                <w:szCs w:val="28"/>
              </w:rPr>
              <w:t xml:space="preserve"> </w:t>
            </w:r>
            <w:proofErr w:type="spellStart"/>
            <w:r w:rsidRPr="00A01172">
              <w:rPr>
                <w:rFonts w:ascii="Garamond" w:hAnsi="Garamond"/>
                <w:sz w:val="28"/>
                <w:szCs w:val="28"/>
              </w:rPr>
              <w:t>ayns</w:t>
            </w:r>
            <w:proofErr w:type="spellEnd"/>
            <w:r w:rsidRPr="00A01172">
              <w:rPr>
                <w:rFonts w:ascii="Garamond" w:hAnsi="Garamond"/>
                <w:sz w:val="28"/>
                <w:szCs w:val="28"/>
              </w:rPr>
              <w:t xml:space="preserve"> y </w:t>
            </w:r>
            <w:proofErr w:type="spellStart"/>
            <w:r w:rsidRPr="00A01172">
              <w:rPr>
                <w:rFonts w:ascii="Garamond" w:hAnsi="Garamond"/>
                <w:sz w:val="28"/>
                <w:szCs w:val="28"/>
              </w:rPr>
              <w:t>teih</w:t>
            </w:r>
            <w:r>
              <w:rPr>
                <w:rFonts w:ascii="Garamond" w:hAnsi="Garamond"/>
                <w:sz w:val="28"/>
                <w:szCs w:val="28"/>
              </w:rPr>
              <w:t>l</w:t>
            </w:r>
            <w:r w:rsidRPr="00A01172">
              <w:rPr>
                <w:rFonts w:ascii="Garamond" w:hAnsi="Garamond"/>
                <w:sz w:val="28"/>
                <w:szCs w:val="28"/>
              </w:rPr>
              <w:t>l</w:t>
            </w:r>
            <w:proofErr w:type="spellEnd"/>
            <w:r w:rsidRPr="00A01172">
              <w:rPr>
                <w:rFonts w:ascii="Garamond" w:hAnsi="Garamond"/>
                <w:sz w:val="28"/>
                <w:szCs w:val="28"/>
              </w:rPr>
              <w:t xml:space="preserve"> </w:t>
            </w:r>
            <w:proofErr w:type="spellStart"/>
            <w:r w:rsidRPr="00A01172">
              <w:rPr>
                <w:rFonts w:ascii="Garamond" w:hAnsi="Garamond"/>
                <w:sz w:val="28"/>
                <w:szCs w:val="28"/>
              </w:rPr>
              <w:t>shoh</w:t>
            </w:r>
            <w:proofErr w:type="spellEnd"/>
            <w:r w:rsidRPr="00A01172">
              <w:rPr>
                <w:rFonts w:ascii="Garamond" w:hAnsi="Garamond"/>
                <w:sz w:val="28"/>
                <w:szCs w:val="28"/>
              </w:rPr>
              <w:t xml:space="preserve">, my vees ad </w:t>
            </w:r>
            <w:proofErr w:type="spellStart"/>
            <w:r w:rsidRPr="00A01172">
              <w:rPr>
                <w:rFonts w:ascii="Garamond" w:hAnsi="Garamond"/>
                <w:sz w:val="28"/>
                <w:szCs w:val="28"/>
              </w:rPr>
              <w:t>booiagh</w:t>
            </w:r>
            <w:proofErr w:type="spellEnd"/>
            <w:r w:rsidRPr="00A01172">
              <w:rPr>
                <w:rFonts w:ascii="Garamond" w:hAnsi="Garamond"/>
                <w:sz w:val="28"/>
                <w:szCs w:val="28"/>
              </w:rPr>
              <w:t xml:space="preserve"> as </w:t>
            </w:r>
            <w:proofErr w:type="spellStart"/>
            <w:r w:rsidRPr="00A01172">
              <w:rPr>
                <w:rFonts w:ascii="Garamond" w:hAnsi="Garamond"/>
                <w:sz w:val="28"/>
                <w:szCs w:val="28"/>
              </w:rPr>
              <w:t>Onneragh</w:t>
            </w:r>
            <w:proofErr w:type="spellEnd"/>
            <w:r w:rsidRPr="00A01172">
              <w:rPr>
                <w:rFonts w:ascii="Garamond" w:hAnsi="Garamond"/>
                <w:sz w:val="28"/>
                <w:szCs w:val="28"/>
              </w:rPr>
              <w:t xml:space="preserve">, gyn </w:t>
            </w:r>
            <w:proofErr w:type="spellStart"/>
            <w:r w:rsidRPr="00A01172">
              <w:rPr>
                <w:rFonts w:ascii="Garamond" w:hAnsi="Garamond"/>
                <w:sz w:val="28"/>
                <w:szCs w:val="28"/>
              </w:rPr>
              <w:t>ve</w:t>
            </w:r>
            <w:proofErr w:type="spellEnd"/>
            <w:r w:rsidRPr="00A01172">
              <w:rPr>
                <w:rFonts w:ascii="Garamond" w:hAnsi="Garamond"/>
                <w:sz w:val="28"/>
                <w:szCs w:val="28"/>
              </w:rPr>
              <w:t xml:space="preserve"> </w:t>
            </w:r>
            <w:proofErr w:type="spellStart"/>
            <w:r w:rsidRPr="00A01172">
              <w:rPr>
                <w:rFonts w:ascii="Garamond" w:hAnsi="Garamond"/>
                <w:sz w:val="28"/>
                <w:szCs w:val="28"/>
              </w:rPr>
              <w:t>j</w:t>
            </w:r>
            <w:r>
              <w:rPr>
                <w:rFonts w:ascii="Garamond" w:hAnsi="Garamond"/>
                <w:sz w:val="28"/>
                <w:szCs w:val="28"/>
              </w:rPr>
              <w:t>u</w:t>
            </w:r>
            <w:r w:rsidRPr="00A01172">
              <w:rPr>
                <w:rFonts w:ascii="Garamond" w:hAnsi="Garamond"/>
                <w:sz w:val="28"/>
                <w:szCs w:val="28"/>
              </w:rPr>
              <w:t>mmoogh</w:t>
            </w:r>
            <w:proofErr w:type="spellEnd"/>
            <w:r w:rsidRPr="00A01172">
              <w:rPr>
                <w:rFonts w:ascii="Garamond" w:hAnsi="Garamond"/>
                <w:sz w:val="28"/>
                <w:szCs w:val="28"/>
              </w:rPr>
              <w:t xml:space="preserve"> </w:t>
            </w:r>
            <w:proofErr w:type="spellStart"/>
            <w:r w:rsidRPr="00A01172">
              <w:rPr>
                <w:rFonts w:ascii="Garamond" w:hAnsi="Garamond"/>
                <w:sz w:val="28"/>
                <w:szCs w:val="28"/>
              </w:rPr>
              <w:t>rish</w:t>
            </w:r>
            <w:proofErr w:type="spellEnd"/>
            <w:r w:rsidRPr="00A01172">
              <w:rPr>
                <w:rFonts w:ascii="Garamond" w:hAnsi="Garamond"/>
                <w:sz w:val="28"/>
                <w:szCs w:val="28"/>
              </w:rPr>
              <w:t xml:space="preserve"> y </w:t>
            </w:r>
            <w:proofErr w:type="spellStart"/>
            <w:r w:rsidRPr="00A01172">
              <w:rPr>
                <w:rFonts w:ascii="Garamond" w:hAnsi="Garamond"/>
                <w:sz w:val="28"/>
                <w:szCs w:val="28"/>
              </w:rPr>
              <w:t>stayd</w:t>
            </w:r>
            <w:proofErr w:type="spellEnd"/>
            <w:r w:rsidRPr="00A01172">
              <w:rPr>
                <w:rFonts w:ascii="Garamond" w:hAnsi="Garamond"/>
                <w:sz w:val="28"/>
                <w:szCs w:val="28"/>
              </w:rPr>
              <w:t xml:space="preserve"> </w:t>
            </w:r>
            <w:proofErr w:type="spellStart"/>
            <w:r w:rsidRPr="00A01172">
              <w:rPr>
                <w:rFonts w:ascii="Garamond" w:hAnsi="Garamond"/>
                <w:sz w:val="28"/>
                <w:szCs w:val="28"/>
              </w:rPr>
              <w:t>oc</w:t>
            </w:r>
            <w:proofErr w:type="spellEnd"/>
            <w:r w:rsidRPr="00A01172">
              <w:rPr>
                <w:rFonts w:ascii="Garamond" w:hAnsi="Garamond"/>
                <w:sz w:val="28"/>
                <w:szCs w:val="28"/>
              </w:rPr>
              <w:t xml:space="preserve"> </w:t>
            </w:r>
            <w:proofErr w:type="spellStart"/>
            <w:r w:rsidRPr="00A01172">
              <w:rPr>
                <w:rFonts w:ascii="Garamond" w:hAnsi="Garamond"/>
                <w:sz w:val="28"/>
                <w:szCs w:val="28"/>
              </w:rPr>
              <w:t>hene</w:t>
            </w:r>
            <w:proofErr w:type="spellEnd"/>
            <w:r w:rsidRPr="00A01172">
              <w:rPr>
                <w:rFonts w:ascii="Garamond" w:hAnsi="Garamond"/>
                <w:sz w:val="28"/>
                <w:szCs w:val="28"/>
              </w:rPr>
              <w:t xml:space="preserve"> </w:t>
            </w:r>
            <w:proofErr w:type="spellStart"/>
            <w:r w:rsidRPr="00A01172">
              <w:rPr>
                <w:rFonts w:ascii="Garamond" w:hAnsi="Garamond"/>
                <w:sz w:val="28"/>
                <w:szCs w:val="28"/>
              </w:rPr>
              <w:t>ny</w:t>
            </w:r>
            <w:proofErr w:type="spellEnd"/>
            <w:r w:rsidRPr="00A01172">
              <w:rPr>
                <w:rFonts w:ascii="Garamond" w:hAnsi="Garamond"/>
                <w:sz w:val="28"/>
                <w:szCs w:val="28"/>
              </w:rPr>
              <w:t xml:space="preserve"> </w:t>
            </w:r>
            <w:proofErr w:type="spellStart"/>
            <w:r w:rsidRPr="00A01172">
              <w:rPr>
                <w:rFonts w:ascii="Garamond" w:hAnsi="Garamond"/>
                <w:sz w:val="28"/>
                <w:szCs w:val="28"/>
              </w:rPr>
              <w:t>troo</w:t>
            </w:r>
            <w:proofErr w:type="spellEnd"/>
            <w:r w:rsidRPr="00A01172">
              <w:rPr>
                <w:rFonts w:ascii="Garamond" w:hAnsi="Garamond"/>
                <w:sz w:val="28"/>
                <w:szCs w:val="28"/>
              </w:rPr>
              <w:t xml:space="preserve"> m</w:t>
            </w:r>
            <w:r>
              <w:rPr>
                <w:rFonts w:ascii="Garamond" w:hAnsi="Garamond"/>
                <w:sz w:val="28"/>
                <w:szCs w:val="28"/>
              </w:rPr>
              <w:t>i</w:t>
            </w:r>
            <w:r w:rsidRPr="00A01172">
              <w:rPr>
                <w:rFonts w:ascii="Garamond" w:hAnsi="Garamond"/>
                <w:sz w:val="28"/>
                <w:szCs w:val="28"/>
              </w:rPr>
              <w:t xml:space="preserve">sh </w:t>
            </w:r>
            <w:proofErr w:type="spellStart"/>
            <w:r w:rsidRPr="00A01172">
              <w:rPr>
                <w:rFonts w:ascii="Garamond" w:hAnsi="Garamond"/>
                <w:sz w:val="28"/>
                <w:szCs w:val="28"/>
              </w:rPr>
              <w:t>stayd</w:t>
            </w:r>
            <w:proofErr w:type="spellEnd"/>
            <w:r w:rsidRPr="00A01172">
              <w:rPr>
                <w:rFonts w:ascii="Garamond" w:hAnsi="Garamond"/>
                <w:sz w:val="28"/>
                <w:szCs w:val="28"/>
              </w:rPr>
              <w:t xml:space="preserve"> </w:t>
            </w:r>
            <w:proofErr w:type="spellStart"/>
            <w:r w:rsidRPr="00A01172">
              <w:rPr>
                <w:rFonts w:ascii="Garamond" w:hAnsi="Garamond"/>
                <w:sz w:val="28"/>
                <w:szCs w:val="28"/>
              </w:rPr>
              <w:t>eallee</w:t>
            </w:r>
            <w:proofErr w:type="spellEnd"/>
            <w:r w:rsidRPr="00A01172">
              <w:rPr>
                <w:rFonts w:ascii="Garamond" w:hAnsi="Garamond"/>
                <w:sz w:val="28"/>
                <w:szCs w:val="28"/>
              </w:rPr>
              <w:t xml:space="preserve"> </w:t>
            </w:r>
            <w:proofErr w:type="spellStart"/>
            <w:r w:rsidRPr="00A01172">
              <w:rPr>
                <w:rFonts w:ascii="Garamond" w:hAnsi="Garamond"/>
                <w:sz w:val="28"/>
                <w:szCs w:val="28"/>
              </w:rPr>
              <w:t>elley</w:t>
            </w:r>
            <w:proofErr w:type="spellEnd"/>
            <w:r w:rsidRPr="00A01172">
              <w:rPr>
                <w:rFonts w:ascii="Garamond" w:hAnsi="Garamond"/>
                <w:sz w:val="28"/>
                <w:szCs w:val="28"/>
              </w:rPr>
              <w:t xml:space="preserve">. </w:t>
            </w:r>
          </w:p>
        </w:tc>
        <w:tc>
          <w:tcPr>
            <w:tcW w:w="0" w:type="auto"/>
          </w:tcPr>
          <w:p w14:paraId="54C4D2E1" w14:textId="77777777" w:rsidR="00CF7A14" w:rsidRPr="004E70AC" w:rsidRDefault="00CF7A14" w:rsidP="00DB60C3">
            <w:pPr>
              <w:pStyle w:val="ListParagraph"/>
              <w:spacing w:line="216" w:lineRule="auto"/>
              <w:ind w:left="0" w:firstLine="227"/>
              <w:contextualSpacing w:val="0"/>
              <w:jc w:val="both"/>
              <w:rPr>
                <w:rFonts w:ascii="Garamond" w:hAnsi="Garamond" w:cs="GlyphLessFont"/>
                <w:i/>
                <w:sz w:val="32"/>
              </w:rPr>
            </w:pPr>
            <w:r w:rsidRPr="004E70AC">
              <w:rPr>
                <w:rFonts w:ascii="Garamond" w:hAnsi="Garamond" w:cs="GlyphLessFont"/>
                <w:i/>
                <w:sz w:val="32"/>
              </w:rPr>
              <w:t xml:space="preserve">And if </w:t>
            </w:r>
            <w:r w:rsidR="004C0DA0" w:rsidRPr="004E70AC">
              <w:rPr>
                <w:rFonts w:ascii="Garamond" w:hAnsi="Garamond" w:cs="GlyphLessFont"/>
                <w:i/>
                <w:sz w:val="32"/>
              </w:rPr>
              <w:t xml:space="preserve">He </w:t>
            </w:r>
            <w:r w:rsidRPr="004E70AC">
              <w:rPr>
                <w:rFonts w:ascii="Garamond" w:hAnsi="Garamond" w:cs="GlyphLessFont"/>
                <w:i/>
                <w:sz w:val="32"/>
              </w:rPr>
              <w:t xml:space="preserve">suffers </w:t>
            </w:r>
            <w:r w:rsidRPr="004E70AC">
              <w:rPr>
                <w:rFonts w:ascii="Garamond" w:hAnsi="Garamond" w:cs="GlyphLessFont"/>
                <w:sz w:val="32"/>
              </w:rPr>
              <w:t>some to be Poor</w:t>
            </w:r>
            <w:r w:rsidRPr="004E70AC">
              <w:rPr>
                <w:rFonts w:ascii="Garamond" w:hAnsi="Garamond" w:cs="GlyphLessFont"/>
                <w:i/>
                <w:sz w:val="32"/>
              </w:rPr>
              <w:t xml:space="preserve">, it is because that Condition is best for them </w:t>
            </w:r>
            <w:r w:rsidRPr="004E70AC">
              <w:rPr>
                <w:rFonts w:ascii="Garamond" w:hAnsi="Garamond" w:cs="GlyphLessFont"/>
                <w:sz w:val="32"/>
              </w:rPr>
              <w:t>now ;</w:t>
            </w:r>
            <w:r w:rsidRPr="004E70AC">
              <w:rPr>
                <w:rFonts w:ascii="Garamond" w:hAnsi="Garamond" w:cs="GlyphLessFont"/>
                <w:i/>
                <w:sz w:val="32"/>
              </w:rPr>
              <w:t xml:space="preserve"> but he will make them a great Amends in the next World, for what they want in this, if they will be Content and Honest, neither murmur at their own Lot, nor Envy that of others.</w:t>
            </w:r>
          </w:p>
        </w:tc>
      </w:tr>
      <w:tr w:rsidR="003142BF" w:rsidRPr="004E70AC" w14:paraId="23785167" w14:textId="77777777" w:rsidTr="003142BF">
        <w:tc>
          <w:tcPr>
            <w:tcW w:w="0" w:type="auto"/>
          </w:tcPr>
          <w:p w14:paraId="74599E11" w14:textId="77777777" w:rsidR="00CF7A14" w:rsidRPr="00A01172" w:rsidRDefault="00CF7A14" w:rsidP="00DB60C3">
            <w:pPr>
              <w:pStyle w:val="CM3"/>
              <w:widowControl/>
              <w:spacing w:line="240" w:lineRule="auto"/>
              <w:ind w:firstLine="227"/>
              <w:jc w:val="both"/>
              <w:rPr>
                <w:rFonts w:ascii="Garamond" w:hAnsi="Garamond"/>
                <w:sz w:val="28"/>
                <w:szCs w:val="28"/>
              </w:rPr>
            </w:pPr>
            <w:proofErr w:type="spellStart"/>
            <w:r w:rsidRPr="004C0DA0">
              <w:rPr>
                <w:rFonts w:ascii="Garamond" w:hAnsi="Garamond"/>
                <w:i/>
                <w:sz w:val="28"/>
                <w:szCs w:val="28"/>
              </w:rPr>
              <w:t>Tra</w:t>
            </w:r>
            <w:proofErr w:type="spellEnd"/>
            <w:r w:rsidRPr="004C0DA0">
              <w:rPr>
                <w:rFonts w:ascii="Garamond" w:hAnsi="Garamond"/>
                <w:i/>
                <w:sz w:val="28"/>
                <w:szCs w:val="28"/>
              </w:rPr>
              <w:t xml:space="preserve"> ta </w:t>
            </w:r>
            <w:proofErr w:type="spellStart"/>
            <w:r w:rsidRPr="004C0DA0">
              <w:rPr>
                <w:rFonts w:ascii="Garamond" w:hAnsi="Garamond"/>
                <w:i/>
                <w:sz w:val="28"/>
                <w:szCs w:val="28"/>
              </w:rPr>
              <w:t>Jee</w:t>
            </w:r>
            <w:proofErr w:type="spellEnd"/>
            <w:r w:rsidRPr="004C0DA0">
              <w:rPr>
                <w:rFonts w:ascii="Garamond" w:hAnsi="Garamond"/>
                <w:i/>
                <w:sz w:val="28"/>
                <w:szCs w:val="28"/>
              </w:rPr>
              <w:t xml:space="preserve"> cur </w:t>
            </w:r>
            <w:proofErr w:type="spellStart"/>
            <w:r w:rsidR="004C0DA0" w:rsidRPr="004C0DA0">
              <w:rPr>
                <w:rFonts w:ascii="Garamond" w:hAnsi="Garamond"/>
                <w:i/>
                <w:sz w:val="28"/>
                <w:szCs w:val="28"/>
              </w:rPr>
              <w:t>Berchys</w:t>
            </w:r>
            <w:proofErr w:type="spellEnd"/>
            <w:r w:rsidRPr="00A01172">
              <w:rPr>
                <w:rFonts w:ascii="Garamond" w:hAnsi="Garamond"/>
                <w:sz w:val="28"/>
                <w:szCs w:val="28"/>
              </w:rPr>
              <w:t xml:space="preserve"> cha </w:t>
            </w:r>
            <w:proofErr w:type="spellStart"/>
            <w:r w:rsidRPr="00A01172">
              <w:rPr>
                <w:rFonts w:ascii="Garamond" w:hAnsi="Garamond"/>
                <w:sz w:val="28"/>
                <w:szCs w:val="28"/>
              </w:rPr>
              <w:t>vel</w:t>
            </w:r>
            <w:proofErr w:type="spellEnd"/>
            <w:r w:rsidRPr="00A01172">
              <w:rPr>
                <w:rFonts w:ascii="Garamond" w:hAnsi="Garamond"/>
                <w:sz w:val="28"/>
                <w:szCs w:val="28"/>
              </w:rPr>
              <w:t xml:space="preserve"> e </w:t>
            </w:r>
            <w:proofErr w:type="spellStart"/>
            <w:r w:rsidRPr="00A01172">
              <w:rPr>
                <w:rFonts w:ascii="Garamond" w:hAnsi="Garamond"/>
                <w:sz w:val="28"/>
                <w:szCs w:val="28"/>
              </w:rPr>
              <w:t>dy</w:t>
            </w:r>
            <w:proofErr w:type="spellEnd"/>
            <w:r w:rsidRPr="00A01172">
              <w:rPr>
                <w:rFonts w:ascii="Garamond" w:hAnsi="Garamond"/>
                <w:sz w:val="28"/>
                <w:szCs w:val="28"/>
              </w:rPr>
              <w:t xml:space="preserve"> </w:t>
            </w:r>
            <w:proofErr w:type="spellStart"/>
            <w:r w:rsidRPr="00A01172">
              <w:rPr>
                <w:rFonts w:ascii="Garamond" w:hAnsi="Garamond"/>
                <w:sz w:val="28"/>
                <w:szCs w:val="28"/>
              </w:rPr>
              <w:t>choyrt</w:t>
            </w:r>
            <w:proofErr w:type="spellEnd"/>
            <w:r w:rsidRPr="00A01172">
              <w:rPr>
                <w:rFonts w:ascii="Garamond" w:hAnsi="Garamond"/>
                <w:sz w:val="28"/>
                <w:szCs w:val="28"/>
              </w:rPr>
              <w:t xml:space="preserve"> ad</w:t>
            </w:r>
            <w:r w:rsidR="004C0DA0">
              <w:rPr>
                <w:rFonts w:ascii="Garamond" w:hAnsi="Garamond"/>
                <w:sz w:val="28"/>
                <w:szCs w:val="28"/>
              </w:rPr>
              <w:t>,</w:t>
            </w:r>
            <w:r w:rsidRPr="00A01172">
              <w:rPr>
                <w:rFonts w:ascii="Garamond" w:hAnsi="Garamond"/>
                <w:sz w:val="28"/>
                <w:szCs w:val="28"/>
              </w:rPr>
              <w:t xml:space="preserve"> </w:t>
            </w:r>
            <w:proofErr w:type="spellStart"/>
            <w:r w:rsidRPr="00A01172">
              <w:rPr>
                <w:rFonts w:ascii="Garamond" w:hAnsi="Garamond"/>
                <w:sz w:val="28"/>
                <w:szCs w:val="28"/>
              </w:rPr>
              <w:t>dyn</w:t>
            </w:r>
            <w:proofErr w:type="spellEnd"/>
            <w:r w:rsidRPr="00A01172">
              <w:rPr>
                <w:rFonts w:ascii="Garamond" w:hAnsi="Garamond"/>
                <w:sz w:val="28"/>
                <w:szCs w:val="28"/>
              </w:rPr>
              <w:t xml:space="preserve"> </w:t>
            </w:r>
            <w:proofErr w:type="spellStart"/>
            <w:r w:rsidRPr="00A01172">
              <w:rPr>
                <w:rFonts w:ascii="Garamond" w:hAnsi="Garamond"/>
                <w:sz w:val="28"/>
                <w:szCs w:val="28"/>
              </w:rPr>
              <w:t>stroie</w:t>
            </w:r>
            <w:proofErr w:type="spellEnd"/>
            <w:r w:rsidRPr="00A01172">
              <w:rPr>
                <w:rFonts w:ascii="Garamond" w:hAnsi="Garamond"/>
                <w:sz w:val="28"/>
                <w:szCs w:val="28"/>
              </w:rPr>
              <w:t xml:space="preserve"> shin, </w:t>
            </w:r>
            <w:proofErr w:type="spellStart"/>
            <w:r w:rsidRPr="00A01172">
              <w:rPr>
                <w:rFonts w:ascii="Garamond" w:hAnsi="Garamond"/>
                <w:sz w:val="28"/>
                <w:szCs w:val="28"/>
              </w:rPr>
              <w:t>agh</w:t>
            </w:r>
            <w:proofErr w:type="spellEnd"/>
            <w:r w:rsidRPr="00A01172">
              <w:rPr>
                <w:rFonts w:ascii="Garamond" w:hAnsi="Garamond"/>
                <w:sz w:val="28"/>
                <w:szCs w:val="28"/>
              </w:rPr>
              <w:t xml:space="preserve"> </w:t>
            </w:r>
            <w:proofErr w:type="spellStart"/>
            <w:r w:rsidRPr="00A01172">
              <w:rPr>
                <w:rFonts w:ascii="Garamond" w:hAnsi="Garamond"/>
                <w:sz w:val="28"/>
                <w:szCs w:val="28"/>
              </w:rPr>
              <w:t>dy</w:t>
            </w:r>
            <w:proofErr w:type="spellEnd"/>
            <w:r w:rsidRPr="00A01172">
              <w:rPr>
                <w:rFonts w:ascii="Garamond" w:hAnsi="Garamond"/>
                <w:sz w:val="28"/>
                <w:szCs w:val="28"/>
              </w:rPr>
              <w:t xml:space="preserve"> </w:t>
            </w:r>
            <w:proofErr w:type="spellStart"/>
            <w:r w:rsidRPr="00A01172">
              <w:rPr>
                <w:rFonts w:ascii="Garamond" w:hAnsi="Garamond"/>
                <w:sz w:val="28"/>
                <w:szCs w:val="28"/>
              </w:rPr>
              <w:t>phrowal</w:t>
            </w:r>
            <w:proofErr w:type="spellEnd"/>
            <w:r w:rsidRPr="00A01172">
              <w:rPr>
                <w:rFonts w:ascii="Garamond" w:hAnsi="Garamond"/>
                <w:sz w:val="28"/>
                <w:szCs w:val="28"/>
              </w:rPr>
              <w:t xml:space="preserve"> </w:t>
            </w:r>
            <w:proofErr w:type="spellStart"/>
            <w:r w:rsidRPr="00A01172">
              <w:rPr>
                <w:rFonts w:ascii="Garamond" w:hAnsi="Garamond"/>
                <w:sz w:val="28"/>
                <w:szCs w:val="28"/>
              </w:rPr>
              <w:t>nyn</w:t>
            </w:r>
            <w:proofErr w:type="spellEnd"/>
            <w:r w:rsidRPr="00A01172">
              <w:rPr>
                <w:rFonts w:ascii="Garamond" w:hAnsi="Garamond"/>
                <w:sz w:val="28"/>
                <w:szCs w:val="28"/>
              </w:rPr>
              <w:t xml:space="preserve"> </w:t>
            </w:r>
            <w:proofErr w:type="spellStart"/>
            <w:r w:rsidRPr="00A01172">
              <w:rPr>
                <w:rFonts w:ascii="Garamond" w:hAnsi="Garamond"/>
                <w:sz w:val="28"/>
                <w:szCs w:val="28"/>
              </w:rPr>
              <w:t>voays</w:t>
            </w:r>
            <w:proofErr w:type="spellEnd"/>
            <w:r w:rsidRPr="00A01172">
              <w:rPr>
                <w:rFonts w:ascii="Garamond" w:hAnsi="Garamond"/>
                <w:sz w:val="28"/>
                <w:szCs w:val="28"/>
              </w:rPr>
              <w:t xml:space="preserve"> </w:t>
            </w:r>
            <w:r w:rsidRPr="004C0DA0">
              <w:rPr>
                <w:rFonts w:ascii="Garamond" w:hAnsi="Garamond"/>
                <w:i/>
                <w:sz w:val="28"/>
                <w:szCs w:val="28"/>
              </w:rPr>
              <w:t xml:space="preserve">son </w:t>
            </w:r>
            <w:proofErr w:type="spellStart"/>
            <w:r w:rsidRPr="004C0DA0">
              <w:rPr>
                <w:rFonts w:ascii="Garamond" w:hAnsi="Garamond"/>
                <w:i/>
                <w:sz w:val="28"/>
                <w:szCs w:val="28"/>
              </w:rPr>
              <w:t>mannagh</w:t>
            </w:r>
            <w:proofErr w:type="spellEnd"/>
            <w:r w:rsidRPr="004C0DA0">
              <w:rPr>
                <w:rFonts w:ascii="Garamond" w:hAnsi="Garamond"/>
                <w:i/>
                <w:sz w:val="28"/>
                <w:szCs w:val="28"/>
              </w:rPr>
              <w:t xml:space="preserve"> </w:t>
            </w:r>
            <w:proofErr w:type="spellStart"/>
            <w:r w:rsidRPr="004C0DA0">
              <w:rPr>
                <w:rFonts w:ascii="Garamond" w:hAnsi="Garamond"/>
                <w:i/>
                <w:sz w:val="28"/>
                <w:szCs w:val="28"/>
              </w:rPr>
              <w:t>vel</w:t>
            </w:r>
            <w:proofErr w:type="spellEnd"/>
            <w:r w:rsidRPr="004C0DA0">
              <w:rPr>
                <w:rFonts w:ascii="Garamond" w:hAnsi="Garamond"/>
                <w:i/>
                <w:sz w:val="28"/>
                <w:szCs w:val="28"/>
              </w:rPr>
              <w:t xml:space="preserve"> shin </w:t>
            </w:r>
            <w:proofErr w:type="spellStart"/>
            <w:r w:rsidRPr="004C0DA0">
              <w:rPr>
                <w:rFonts w:ascii="Garamond" w:hAnsi="Garamond"/>
                <w:i/>
                <w:sz w:val="28"/>
                <w:szCs w:val="28"/>
              </w:rPr>
              <w:t>ard-aignagh</w:t>
            </w:r>
            <w:proofErr w:type="spellEnd"/>
            <w:r w:rsidRPr="004C0DA0">
              <w:rPr>
                <w:rFonts w:ascii="Garamond" w:hAnsi="Garamond"/>
                <w:i/>
                <w:sz w:val="28"/>
                <w:szCs w:val="28"/>
              </w:rPr>
              <w:t xml:space="preserve">, </w:t>
            </w:r>
            <w:proofErr w:type="spellStart"/>
            <w:r w:rsidRPr="004C0DA0">
              <w:rPr>
                <w:rFonts w:ascii="Garamond" w:hAnsi="Garamond"/>
                <w:i/>
                <w:sz w:val="28"/>
                <w:szCs w:val="28"/>
              </w:rPr>
              <w:t>mannagh</w:t>
            </w:r>
            <w:proofErr w:type="spellEnd"/>
            <w:r w:rsidRPr="004C0DA0">
              <w:rPr>
                <w:rFonts w:ascii="Garamond" w:hAnsi="Garamond"/>
                <w:i/>
                <w:sz w:val="28"/>
                <w:szCs w:val="28"/>
              </w:rPr>
              <w:t xml:space="preserve"> </w:t>
            </w:r>
            <w:proofErr w:type="spellStart"/>
            <w:r w:rsidRPr="004C0DA0">
              <w:rPr>
                <w:rFonts w:ascii="Garamond" w:hAnsi="Garamond"/>
                <w:i/>
                <w:sz w:val="28"/>
                <w:szCs w:val="28"/>
              </w:rPr>
              <w:t>vel</w:t>
            </w:r>
            <w:proofErr w:type="spellEnd"/>
            <w:r w:rsidRPr="004C0DA0">
              <w:rPr>
                <w:rFonts w:ascii="Garamond" w:hAnsi="Garamond"/>
                <w:i/>
                <w:sz w:val="28"/>
                <w:szCs w:val="28"/>
              </w:rPr>
              <w:t xml:space="preserve"> shin </w:t>
            </w:r>
            <w:proofErr w:type="spellStart"/>
            <w:r w:rsidRPr="004C0DA0">
              <w:rPr>
                <w:rFonts w:ascii="Garamond" w:hAnsi="Garamond"/>
                <w:i/>
                <w:sz w:val="28"/>
                <w:szCs w:val="28"/>
              </w:rPr>
              <w:t>treshteil</w:t>
            </w:r>
            <w:proofErr w:type="spellEnd"/>
            <w:r w:rsidRPr="004C0DA0">
              <w:rPr>
                <w:rFonts w:ascii="Garamond" w:hAnsi="Garamond"/>
                <w:i/>
                <w:sz w:val="28"/>
                <w:szCs w:val="28"/>
              </w:rPr>
              <w:t xml:space="preserve"> </w:t>
            </w:r>
            <w:proofErr w:type="spellStart"/>
            <w:r w:rsidRPr="004C0DA0">
              <w:rPr>
                <w:rFonts w:ascii="Garamond" w:hAnsi="Garamond"/>
                <w:i/>
                <w:sz w:val="28"/>
                <w:szCs w:val="28"/>
              </w:rPr>
              <w:t>ayns</w:t>
            </w:r>
            <w:proofErr w:type="spellEnd"/>
            <w:r w:rsidRPr="004C0DA0">
              <w:rPr>
                <w:rFonts w:ascii="Garamond" w:hAnsi="Garamond"/>
                <w:i/>
                <w:sz w:val="28"/>
                <w:szCs w:val="28"/>
              </w:rPr>
              <w:t xml:space="preserve"> </w:t>
            </w:r>
            <w:proofErr w:type="spellStart"/>
            <w:r w:rsidR="004C0DA0" w:rsidRPr="004C0DA0">
              <w:rPr>
                <w:rFonts w:ascii="Garamond" w:hAnsi="Garamond"/>
                <w:i/>
                <w:sz w:val="28"/>
                <w:szCs w:val="28"/>
              </w:rPr>
              <w:t>Berchys</w:t>
            </w:r>
            <w:proofErr w:type="spellEnd"/>
            <w:r w:rsidR="004C0DA0" w:rsidRPr="004C0DA0">
              <w:rPr>
                <w:rFonts w:ascii="Garamond" w:hAnsi="Garamond"/>
                <w:i/>
                <w:sz w:val="28"/>
                <w:szCs w:val="28"/>
              </w:rPr>
              <w:t xml:space="preserve"> </w:t>
            </w:r>
            <w:proofErr w:type="spellStart"/>
            <w:r w:rsidRPr="004C0DA0">
              <w:rPr>
                <w:rFonts w:ascii="Garamond" w:hAnsi="Garamond"/>
                <w:i/>
                <w:sz w:val="28"/>
                <w:szCs w:val="28"/>
              </w:rPr>
              <w:t>niau-hicker</w:t>
            </w:r>
            <w:proofErr w:type="spellEnd"/>
            <w:r w:rsidRPr="004C0DA0">
              <w:rPr>
                <w:rFonts w:ascii="Garamond" w:hAnsi="Garamond"/>
                <w:i/>
                <w:sz w:val="28"/>
                <w:szCs w:val="28"/>
              </w:rPr>
              <w:t xml:space="preserve">, </w:t>
            </w:r>
            <w:proofErr w:type="spellStart"/>
            <w:r w:rsidRPr="004C0DA0">
              <w:rPr>
                <w:rFonts w:ascii="Garamond" w:hAnsi="Garamond"/>
                <w:i/>
                <w:sz w:val="28"/>
                <w:szCs w:val="28"/>
              </w:rPr>
              <w:t>agh</w:t>
            </w:r>
            <w:proofErr w:type="spellEnd"/>
            <w:r w:rsidRPr="004C0DA0">
              <w:rPr>
                <w:rFonts w:ascii="Garamond" w:hAnsi="Garamond"/>
                <w:i/>
                <w:sz w:val="28"/>
                <w:szCs w:val="28"/>
              </w:rPr>
              <w:t xml:space="preserve"> </w:t>
            </w:r>
            <w:proofErr w:type="spellStart"/>
            <w:r w:rsidRPr="004C0DA0">
              <w:rPr>
                <w:rFonts w:ascii="Garamond" w:hAnsi="Garamond"/>
                <w:i/>
                <w:sz w:val="28"/>
                <w:szCs w:val="28"/>
              </w:rPr>
              <w:t>ayns</w:t>
            </w:r>
            <w:proofErr w:type="spellEnd"/>
            <w:r w:rsidRPr="004C0DA0">
              <w:rPr>
                <w:rFonts w:ascii="Garamond" w:hAnsi="Garamond"/>
                <w:i/>
                <w:sz w:val="28"/>
                <w:szCs w:val="28"/>
              </w:rPr>
              <w:t xml:space="preserve"> y </w:t>
            </w:r>
            <w:proofErr w:type="spellStart"/>
            <w:r w:rsidRPr="004C0DA0">
              <w:rPr>
                <w:rFonts w:ascii="Garamond" w:hAnsi="Garamond"/>
                <w:i/>
                <w:sz w:val="28"/>
                <w:szCs w:val="28"/>
              </w:rPr>
              <w:t>Jee</w:t>
            </w:r>
            <w:proofErr w:type="spellEnd"/>
            <w:r w:rsidRPr="004C0DA0">
              <w:rPr>
                <w:rFonts w:ascii="Garamond" w:hAnsi="Garamond"/>
                <w:i/>
                <w:sz w:val="28"/>
                <w:szCs w:val="28"/>
              </w:rPr>
              <w:t xml:space="preserve"> bio, my ta shin </w:t>
            </w:r>
            <w:proofErr w:type="spellStart"/>
            <w:r w:rsidRPr="004C0DA0">
              <w:rPr>
                <w:rFonts w:ascii="Garamond" w:hAnsi="Garamond"/>
                <w:i/>
                <w:sz w:val="28"/>
                <w:szCs w:val="28"/>
              </w:rPr>
              <w:t>janoo</w:t>
            </w:r>
            <w:proofErr w:type="spellEnd"/>
            <w:r w:rsidRPr="004C0DA0">
              <w:rPr>
                <w:rFonts w:ascii="Garamond" w:hAnsi="Garamond"/>
                <w:i/>
                <w:sz w:val="28"/>
                <w:szCs w:val="28"/>
              </w:rPr>
              <w:t xml:space="preserve"> </w:t>
            </w:r>
            <w:proofErr w:type="spellStart"/>
            <w:r w:rsidRPr="004C0DA0">
              <w:rPr>
                <w:rFonts w:ascii="Garamond" w:hAnsi="Garamond"/>
                <w:i/>
                <w:sz w:val="28"/>
                <w:szCs w:val="28"/>
              </w:rPr>
              <w:t>mie</w:t>
            </w:r>
            <w:proofErr w:type="spellEnd"/>
            <w:r w:rsidRPr="004C0DA0">
              <w:rPr>
                <w:rFonts w:ascii="Garamond" w:hAnsi="Garamond"/>
                <w:i/>
                <w:sz w:val="28"/>
                <w:szCs w:val="28"/>
              </w:rPr>
              <w:t xml:space="preserve"> lieu as </w:t>
            </w:r>
            <w:proofErr w:type="spellStart"/>
            <w:r w:rsidRPr="004C0DA0">
              <w:rPr>
                <w:rFonts w:ascii="Garamond" w:hAnsi="Garamond"/>
                <w:i/>
                <w:sz w:val="28"/>
                <w:szCs w:val="28"/>
              </w:rPr>
              <w:t>dy</w:t>
            </w:r>
            <w:proofErr w:type="spellEnd"/>
            <w:r w:rsidRPr="004C0DA0">
              <w:rPr>
                <w:rFonts w:ascii="Garamond" w:hAnsi="Garamond"/>
                <w:i/>
                <w:sz w:val="28"/>
                <w:szCs w:val="28"/>
              </w:rPr>
              <w:t xml:space="preserve"> cree-oil </w:t>
            </w:r>
            <w:proofErr w:type="spellStart"/>
            <w:r w:rsidRPr="004C0DA0">
              <w:rPr>
                <w:rFonts w:ascii="Garamond" w:hAnsi="Garamond"/>
                <w:i/>
                <w:sz w:val="28"/>
                <w:szCs w:val="28"/>
              </w:rPr>
              <w:t>reyn</w:t>
            </w:r>
            <w:proofErr w:type="spellEnd"/>
            <w:r w:rsidRPr="004C0DA0">
              <w:rPr>
                <w:rFonts w:ascii="Garamond" w:hAnsi="Garamond"/>
                <w:i/>
                <w:sz w:val="28"/>
                <w:szCs w:val="28"/>
              </w:rPr>
              <w:t xml:space="preserve"> </w:t>
            </w:r>
            <w:proofErr w:type="spellStart"/>
            <w:r w:rsidRPr="004C0DA0">
              <w:rPr>
                <w:rFonts w:ascii="Garamond" w:hAnsi="Garamond"/>
                <w:i/>
                <w:sz w:val="28"/>
                <w:szCs w:val="28"/>
              </w:rPr>
              <w:t>gys</w:t>
            </w:r>
            <w:proofErr w:type="spellEnd"/>
            <w:r w:rsidRPr="004C0DA0">
              <w:rPr>
                <w:rFonts w:ascii="Garamond" w:hAnsi="Garamond"/>
                <w:i/>
                <w:sz w:val="28"/>
                <w:szCs w:val="28"/>
              </w:rPr>
              <w:t xml:space="preserve"> </w:t>
            </w:r>
            <w:proofErr w:type="spellStart"/>
            <w:r w:rsidRPr="004C0DA0">
              <w:rPr>
                <w:rFonts w:ascii="Garamond" w:hAnsi="Garamond"/>
                <w:i/>
                <w:sz w:val="28"/>
                <w:szCs w:val="28"/>
              </w:rPr>
              <w:t>ymmyr</w:t>
            </w:r>
            <w:r w:rsidR="004C0DA0">
              <w:rPr>
                <w:rFonts w:ascii="Garamond" w:hAnsi="Garamond"/>
                <w:i/>
                <w:sz w:val="28"/>
                <w:szCs w:val="28"/>
              </w:rPr>
              <w:t>ts</w:t>
            </w:r>
            <w:proofErr w:type="spellEnd"/>
            <w:r w:rsidRPr="004C0DA0">
              <w:rPr>
                <w:rFonts w:ascii="Garamond" w:hAnsi="Garamond"/>
                <w:i/>
                <w:sz w:val="28"/>
                <w:szCs w:val="28"/>
              </w:rPr>
              <w:t xml:space="preserve"> </w:t>
            </w:r>
            <w:proofErr w:type="spellStart"/>
            <w:r w:rsidRPr="004C0DA0">
              <w:rPr>
                <w:rFonts w:ascii="Garamond" w:hAnsi="Garamond"/>
                <w:i/>
                <w:sz w:val="28"/>
                <w:szCs w:val="28"/>
              </w:rPr>
              <w:t>eallee</w:t>
            </w:r>
            <w:proofErr w:type="spellEnd"/>
            <w:r w:rsidRPr="004C0DA0">
              <w:rPr>
                <w:rFonts w:ascii="Garamond" w:hAnsi="Garamond"/>
                <w:i/>
                <w:sz w:val="28"/>
                <w:szCs w:val="28"/>
              </w:rPr>
              <w:t xml:space="preserve"> </w:t>
            </w:r>
            <w:proofErr w:type="spellStart"/>
            <w:r w:rsidRPr="004C0DA0">
              <w:rPr>
                <w:rFonts w:ascii="Garamond" w:hAnsi="Garamond"/>
                <w:i/>
                <w:sz w:val="28"/>
                <w:szCs w:val="28"/>
              </w:rPr>
              <w:t>elley</w:t>
            </w:r>
            <w:proofErr w:type="spellEnd"/>
            <w:r w:rsidRPr="004C0DA0">
              <w:rPr>
                <w:rFonts w:ascii="Garamond" w:hAnsi="Garamond"/>
                <w:i/>
                <w:sz w:val="28"/>
                <w:szCs w:val="28"/>
              </w:rPr>
              <w:t xml:space="preserve">, </w:t>
            </w:r>
            <w:proofErr w:type="spellStart"/>
            <w:r w:rsidRPr="004C0DA0">
              <w:rPr>
                <w:rFonts w:ascii="Garamond" w:hAnsi="Garamond"/>
                <w:i/>
                <w:sz w:val="28"/>
                <w:szCs w:val="28"/>
              </w:rPr>
              <w:t>eisht</w:t>
            </w:r>
            <w:proofErr w:type="spellEnd"/>
            <w:r w:rsidRPr="004C0DA0">
              <w:rPr>
                <w:rFonts w:ascii="Garamond" w:hAnsi="Garamond"/>
                <w:i/>
                <w:sz w:val="28"/>
                <w:szCs w:val="28"/>
              </w:rPr>
              <w:t xml:space="preserve"> ta </w:t>
            </w:r>
            <w:proofErr w:type="spellStart"/>
            <w:r w:rsidR="004C0DA0" w:rsidRPr="004C0DA0">
              <w:rPr>
                <w:rFonts w:ascii="Garamond" w:hAnsi="Garamond"/>
                <w:i/>
                <w:sz w:val="28"/>
                <w:szCs w:val="28"/>
              </w:rPr>
              <w:t>Berchys</w:t>
            </w:r>
            <w:proofErr w:type="spellEnd"/>
            <w:r w:rsidR="004C0DA0" w:rsidRPr="004C0DA0">
              <w:rPr>
                <w:rFonts w:ascii="Garamond" w:hAnsi="Garamond"/>
                <w:i/>
                <w:sz w:val="28"/>
                <w:szCs w:val="28"/>
              </w:rPr>
              <w:t xml:space="preserve"> </w:t>
            </w:r>
            <w:proofErr w:type="spellStart"/>
            <w:r w:rsidRPr="004C0DA0">
              <w:rPr>
                <w:rFonts w:ascii="Garamond" w:hAnsi="Garamond"/>
                <w:i/>
                <w:sz w:val="28"/>
                <w:szCs w:val="28"/>
              </w:rPr>
              <w:t>Bannaght</w:t>
            </w:r>
            <w:proofErr w:type="spellEnd"/>
            <w:r w:rsidRPr="004C0DA0">
              <w:rPr>
                <w:rFonts w:ascii="Garamond" w:hAnsi="Garamond"/>
                <w:i/>
                <w:sz w:val="28"/>
                <w:szCs w:val="28"/>
              </w:rPr>
              <w:t xml:space="preserve"> </w:t>
            </w:r>
            <w:proofErr w:type="spellStart"/>
            <w:r w:rsidRPr="004C0DA0">
              <w:rPr>
                <w:rFonts w:ascii="Garamond" w:hAnsi="Garamond"/>
                <w:i/>
                <w:sz w:val="28"/>
                <w:szCs w:val="28"/>
              </w:rPr>
              <w:t>firrinagh</w:t>
            </w:r>
            <w:proofErr w:type="spellEnd"/>
            <w:r w:rsidRPr="004C0DA0">
              <w:rPr>
                <w:rFonts w:ascii="Garamond" w:hAnsi="Garamond"/>
                <w:i/>
                <w:sz w:val="28"/>
                <w:szCs w:val="28"/>
              </w:rPr>
              <w:t xml:space="preserve"> as </w:t>
            </w:r>
            <w:proofErr w:type="spellStart"/>
            <w:r w:rsidRPr="004C0DA0">
              <w:rPr>
                <w:rFonts w:ascii="Garamond" w:hAnsi="Garamond"/>
                <w:i/>
                <w:sz w:val="28"/>
                <w:szCs w:val="28"/>
              </w:rPr>
              <w:t>cooney</w:t>
            </w:r>
            <w:proofErr w:type="spellEnd"/>
            <w:r w:rsidRPr="004C0DA0">
              <w:rPr>
                <w:rFonts w:ascii="Garamond" w:hAnsi="Garamond"/>
                <w:i/>
                <w:sz w:val="28"/>
                <w:szCs w:val="28"/>
              </w:rPr>
              <w:t xml:space="preserve"> </w:t>
            </w:r>
            <w:proofErr w:type="spellStart"/>
            <w:r w:rsidRPr="004C0DA0">
              <w:rPr>
                <w:rFonts w:ascii="Garamond" w:hAnsi="Garamond"/>
                <w:i/>
                <w:sz w:val="28"/>
                <w:szCs w:val="28"/>
              </w:rPr>
              <w:t>dy</w:t>
            </w:r>
            <w:proofErr w:type="spellEnd"/>
            <w:r w:rsidRPr="004C0DA0">
              <w:rPr>
                <w:rFonts w:ascii="Garamond" w:hAnsi="Garamond"/>
                <w:i/>
                <w:sz w:val="28"/>
                <w:szCs w:val="28"/>
              </w:rPr>
              <w:t xml:space="preserve"> </w:t>
            </w:r>
            <w:proofErr w:type="spellStart"/>
            <w:r w:rsidRPr="004C0DA0">
              <w:rPr>
                <w:rFonts w:ascii="Garamond" w:hAnsi="Garamond"/>
                <w:i/>
                <w:sz w:val="28"/>
                <w:szCs w:val="28"/>
              </w:rPr>
              <w:t>hayrn</w:t>
            </w:r>
            <w:proofErr w:type="spellEnd"/>
            <w:r w:rsidRPr="004C0DA0">
              <w:rPr>
                <w:rFonts w:ascii="Garamond" w:hAnsi="Garamond"/>
                <w:i/>
                <w:sz w:val="28"/>
                <w:szCs w:val="28"/>
              </w:rPr>
              <w:t xml:space="preserve"> shin </w:t>
            </w:r>
            <w:proofErr w:type="spellStart"/>
            <w:r w:rsidRPr="004C0DA0">
              <w:rPr>
                <w:rFonts w:ascii="Garamond" w:hAnsi="Garamond"/>
                <w:i/>
                <w:sz w:val="28"/>
                <w:szCs w:val="28"/>
              </w:rPr>
              <w:t>gys</w:t>
            </w:r>
            <w:proofErr w:type="spellEnd"/>
            <w:r w:rsidRPr="004C0DA0">
              <w:rPr>
                <w:rFonts w:ascii="Garamond" w:hAnsi="Garamond"/>
                <w:i/>
                <w:sz w:val="28"/>
                <w:szCs w:val="28"/>
              </w:rPr>
              <w:t xml:space="preserve"> y </w:t>
            </w:r>
            <w:proofErr w:type="spellStart"/>
            <w:r w:rsidRPr="004C0DA0">
              <w:rPr>
                <w:rFonts w:ascii="Garamond" w:hAnsi="Garamond"/>
                <w:i/>
                <w:sz w:val="28"/>
                <w:szCs w:val="28"/>
              </w:rPr>
              <w:t>Vea</w:t>
            </w:r>
            <w:proofErr w:type="spellEnd"/>
            <w:r w:rsidRPr="004C0DA0">
              <w:rPr>
                <w:rFonts w:ascii="Garamond" w:hAnsi="Garamond"/>
                <w:i/>
                <w:sz w:val="28"/>
                <w:szCs w:val="28"/>
              </w:rPr>
              <w:t xml:space="preserve"> ta </w:t>
            </w:r>
            <w:proofErr w:type="spellStart"/>
            <w:r w:rsidRPr="004C0DA0">
              <w:rPr>
                <w:rFonts w:ascii="Garamond" w:hAnsi="Garamond"/>
                <w:i/>
                <w:sz w:val="28"/>
                <w:szCs w:val="28"/>
              </w:rPr>
              <w:t>dy</w:t>
            </w:r>
            <w:proofErr w:type="spellEnd"/>
            <w:r w:rsidRPr="004C0DA0">
              <w:rPr>
                <w:rFonts w:ascii="Garamond" w:hAnsi="Garamond"/>
                <w:i/>
                <w:sz w:val="28"/>
                <w:szCs w:val="28"/>
              </w:rPr>
              <w:t xml:space="preserve"> </w:t>
            </w:r>
            <w:proofErr w:type="spellStart"/>
            <w:r w:rsidRPr="004C0DA0">
              <w:rPr>
                <w:rFonts w:ascii="Garamond" w:hAnsi="Garamond"/>
                <w:i/>
                <w:sz w:val="28"/>
                <w:szCs w:val="28"/>
              </w:rPr>
              <w:t>bragh</w:t>
            </w:r>
            <w:proofErr w:type="spellEnd"/>
            <w:r w:rsidRPr="004C0DA0">
              <w:rPr>
                <w:rFonts w:ascii="Garamond" w:hAnsi="Garamond"/>
                <w:i/>
                <w:sz w:val="28"/>
                <w:szCs w:val="28"/>
              </w:rPr>
              <w:t xml:space="preserve"> er-</w:t>
            </w:r>
            <w:proofErr w:type="spellStart"/>
            <w:r w:rsidRPr="004C0DA0">
              <w:rPr>
                <w:rFonts w:ascii="Garamond" w:hAnsi="Garamond"/>
                <w:i/>
                <w:sz w:val="28"/>
                <w:szCs w:val="28"/>
              </w:rPr>
              <w:t>mayrn</w:t>
            </w:r>
            <w:proofErr w:type="spellEnd"/>
            <w:r w:rsidRPr="004C0DA0">
              <w:rPr>
                <w:rFonts w:ascii="Garamond" w:hAnsi="Garamond"/>
                <w:i/>
                <w:sz w:val="28"/>
                <w:szCs w:val="28"/>
              </w:rPr>
              <w:t>,</w:t>
            </w:r>
            <w:r w:rsidRPr="00A01172">
              <w:rPr>
                <w:rFonts w:ascii="Garamond" w:hAnsi="Garamond"/>
                <w:sz w:val="28"/>
                <w:szCs w:val="28"/>
              </w:rPr>
              <w:t xml:space="preserve"> </w:t>
            </w:r>
            <w:r w:rsidR="004C0DA0">
              <w:rPr>
                <w:rFonts w:ascii="Garamond" w:hAnsi="Garamond"/>
                <w:sz w:val="28"/>
                <w:szCs w:val="28"/>
              </w:rPr>
              <w:t>1</w:t>
            </w:r>
            <w:r w:rsidR="000D6597">
              <w:rPr>
                <w:rFonts w:ascii="Garamond" w:hAnsi="Garamond"/>
                <w:sz w:val="28"/>
                <w:szCs w:val="28"/>
              </w:rPr>
              <w:t> </w:t>
            </w:r>
            <w:r w:rsidRPr="004C0DA0">
              <w:rPr>
                <w:rFonts w:ascii="Garamond" w:hAnsi="Garamond"/>
                <w:i/>
                <w:sz w:val="28"/>
                <w:szCs w:val="28"/>
              </w:rPr>
              <w:t>Tim</w:t>
            </w:r>
            <w:r w:rsidRPr="00A01172">
              <w:rPr>
                <w:rFonts w:ascii="Garamond" w:hAnsi="Garamond"/>
                <w:sz w:val="28"/>
                <w:szCs w:val="28"/>
              </w:rPr>
              <w:t xml:space="preserve">. 6. 17. </w:t>
            </w:r>
          </w:p>
        </w:tc>
        <w:tc>
          <w:tcPr>
            <w:tcW w:w="0" w:type="auto"/>
          </w:tcPr>
          <w:p w14:paraId="2D11EB30" w14:textId="77777777" w:rsidR="00CF7A14" w:rsidRPr="004E70AC" w:rsidRDefault="00CF7A14" w:rsidP="00DB60C3">
            <w:pPr>
              <w:pStyle w:val="ListParagraph"/>
              <w:spacing w:line="216" w:lineRule="auto"/>
              <w:ind w:left="0" w:firstLine="227"/>
              <w:contextualSpacing w:val="0"/>
              <w:jc w:val="both"/>
              <w:rPr>
                <w:rFonts w:ascii="Garamond" w:hAnsi="Garamond" w:cs="GlyphLessFont"/>
                <w:sz w:val="32"/>
              </w:rPr>
            </w:pPr>
            <w:r w:rsidRPr="004E70AC">
              <w:rPr>
                <w:rFonts w:ascii="Garamond" w:hAnsi="Garamond" w:cs="GlyphLessFont"/>
                <w:sz w:val="32"/>
              </w:rPr>
              <w:t>When God giveth Riches,</w:t>
            </w:r>
            <w:r w:rsidRPr="004E70AC">
              <w:rPr>
                <w:rFonts w:ascii="Garamond" w:hAnsi="Garamond" w:cs="GlyphLessFont"/>
                <w:i/>
                <w:sz w:val="32"/>
              </w:rPr>
              <w:t xml:space="preserve"> it is not to make them an occasion of our Ruin, but to try our </w:t>
            </w:r>
            <w:proofErr w:type="spellStart"/>
            <w:r w:rsidRPr="004E70AC">
              <w:rPr>
                <w:rFonts w:ascii="Garamond" w:hAnsi="Garamond" w:cs="GlyphLessFont"/>
                <w:i/>
                <w:sz w:val="32"/>
              </w:rPr>
              <w:t>Vertue</w:t>
            </w:r>
            <w:proofErr w:type="spellEnd"/>
            <w:r w:rsidRPr="004E70AC">
              <w:rPr>
                <w:rFonts w:ascii="Garamond" w:hAnsi="Garamond" w:cs="GlyphLessFont"/>
                <w:sz w:val="32"/>
              </w:rPr>
              <w:t> ;</w:t>
            </w:r>
            <w:r w:rsidRPr="004E70AC">
              <w:rPr>
                <w:rFonts w:ascii="Garamond" w:hAnsi="Garamond" w:cs="GlyphLessFont"/>
                <w:i/>
                <w:sz w:val="32"/>
              </w:rPr>
              <w:t xml:space="preserve"> for </w:t>
            </w:r>
            <w:r w:rsidRPr="004E70AC">
              <w:rPr>
                <w:rFonts w:ascii="Garamond" w:hAnsi="Garamond" w:cs="GlyphLessFont"/>
                <w:sz w:val="32"/>
              </w:rPr>
              <w:t xml:space="preserve">if we are not high Minded, if we trust not in uncertain Riches, but in the </w:t>
            </w:r>
            <w:r w:rsidR="004C0DA0" w:rsidRPr="004E70AC">
              <w:rPr>
                <w:rFonts w:ascii="Garamond" w:hAnsi="Garamond" w:cs="GlyphLessFont"/>
                <w:sz w:val="32"/>
              </w:rPr>
              <w:t xml:space="preserve">living </w:t>
            </w:r>
            <w:r w:rsidRPr="004E70AC">
              <w:rPr>
                <w:rFonts w:ascii="Garamond" w:hAnsi="Garamond" w:cs="GlyphLessFont"/>
                <w:sz w:val="32"/>
              </w:rPr>
              <w:t>God ; if we do good with them, and readily distribute to the Necessities of others, then are Riches a real Blessing, and help to bring us to eternal Life</w:t>
            </w:r>
            <w:r w:rsidR="004C0DA0">
              <w:rPr>
                <w:rFonts w:ascii="Garamond" w:hAnsi="Garamond" w:cs="GlyphLessFont"/>
                <w:sz w:val="32"/>
              </w:rPr>
              <w:t>,</w:t>
            </w:r>
            <w:r w:rsidRPr="004E70AC">
              <w:rPr>
                <w:rFonts w:ascii="Garamond" w:hAnsi="Garamond" w:cs="GlyphLessFont"/>
                <w:i/>
                <w:sz w:val="32"/>
              </w:rPr>
              <w:t xml:space="preserve"> </w:t>
            </w:r>
            <w:r w:rsidRPr="004E70AC">
              <w:rPr>
                <w:rFonts w:ascii="Garamond" w:hAnsi="Garamond" w:cs="GlyphLessFont"/>
                <w:sz w:val="32"/>
              </w:rPr>
              <w:t xml:space="preserve">1 </w:t>
            </w:r>
            <w:r w:rsidRPr="004E70AC">
              <w:rPr>
                <w:rFonts w:ascii="Garamond" w:hAnsi="Garamond" w:cs="GlyphLessFont"/>
                <w:i/>
                <w:sz w:val="32"/>
              </w:rPr>
              <w:t xml:space="preserve">Tim. </w:t>
            </w:r>
            <w:r w:rsidRPr="004E70AC">
              <w:rPr>
                <w:rFonts w:ascii="Garamond" w:hAnsi="Garamond" w:cs="GlyphLessFont"/>
                <w:sz w:val="32"/>
              </w:rPr>
              <w:t>6.</w:t>
            </w:r>
            <w:r w:rsidRPr="004E70AC">
              <w:rPr>
                <w:rFonts w:ascii="Garamond" w:hAnsi="Garamond" w:cs="GlyphLessFont"/>
                <w:i/>
                <w:sz w:val="32"/>
              </w:rPr>
              <w:t xml:space="preserve"> </w:t>
            </w:r>
            <w:r w:rsidRPr="004E70AC">
              <w:rPr>
                <w:rFonts w:ascii="Garamond" w:hAnsi="Garamond" w:cs="GlyphLessFont"/>
                <w:sz w:val="32"/>
              </w:rPr>
              <w:t>17.</w:t>
            </w:r>
          </w:p>
        </w:tc>
      </w:tr>
      <w:tr w:rsidR="003142BF" w:rsidRPr="004E70AC" w14:paraId="401BC3AB" w14:textId="77777777" w:rsidTr="003142BF">
        <w:tc>
          <w:tcPr>
            <w:tcW w:w="0" w:type="auto"/>
          </w:tcPr>
          <w:p w14:paraId="59D7A266" w14:textId="77777777" w:rsidR="004C0DA0" w:rsidRPr="00B91567" w:rsidRDefault="004C0DA0" w:rsidP="00DB60C3">
            <w:pPr>
              <w:pStyle w:val="CM3"/>
              <w:widowControl/>
              <w:ind w:firstLine="227"/>
              <w:jc w:val="both"/>
              <w:rPr>
                <w:rFonts w:ascii="Garamond" w:hAnsi="Garamond"/>
                <w:sz w:val="28"/>
                <w:szCs w:val="28"/>
              </w:rPr>
            </w:pPr>
            <w:r w:rsidRPr="004C0DA0">
              <w:rPr>
                <w:rFonts w:ascii="Garamond" w:hAnsi="Garamond"/>
                <w:i/>
                <w:sz w:val="28"/>
                <w:szCs w:val="28"/>
              </w:rPr>
              <w:lastRenderedPageBreak/>
              <w:t xml:space="preserve">My </w:t>
            </w:r>
            <w:proofErr w:type="spellStart"/>
            <w:r w:rsidRPr="004C0DA0">
              <w:rPr>
                <w:rFonts w:ascii="Garamond" w:hAnsi="Garamond"/>
                <w:i/>
                <w:sz w:val="28"/>
                <w:szCs w:val="28"/>
              </w:rPr>
              <w:t>Te</w:t>
            </w:r>
            <w:proofErr w:type="spellEnd"/>
            <w:r w:rsidRPr="004C0DA0">
              <w:rPr>
                <w:rFonts w:ascii="Garamond" w:hAnsi="Garamond"/>
                <w:i/>
                <w:sz w:val="28"/>
                <w:szCs w:val="28"/>
              </w:rPr>
              <w:t xml:space="preserve"> lie e </w:t>
            </w:r>
            <w:proofErr w:type="spellStart"/>
            <w:r w:rsidRPr="004C0DA0">
              <w:rPr>
                <w:rFonts w:ascii="Garamond" w:hAnsi="Garamond"/>
                <w:i/>
                <w:sz w:val="28"/>
                <w:szCs w:val="28"/>
              </w:rPr>
              <w:t>laue</w:t>
            </w:r>
            <w:proofErr w:type="spellEnd"/>
            <w:r w:rsidRPr="004C0DA0">
              <w:rPr>
                <w:rFonts w:ascii="Garamond" w:hAnsi="Garamond"/>
                <w:i/>
                <w:sz w:val="28"/>
                <w:szCs w:val="28"/>
              </w:rPr>
              <w:t xml:space="preserve"> </w:t>
            </w:r>
            <w:proofErr w:type="spellStart"/>
            <w:r w:rsidRPr="004C0DA0">
              <w:rPr>
                <w:rFonts w:ascii="Garamond" w:hAnsi="Garamond"/>
                <w:i/>
                <w:sz w:val="28"/>
                <w:szCs w:val="28"/>
              </w:rPr>
              <w:t>orrin</w:t>
            </w:r>
            <w:proofErr w:type="spellEnd"/>
            <w:r w:rsidRPr="004C0DA0">
              <w:rPr>
                <w:rFonts w:ascii="Garamond" w:hAnsi="Garamond"/>
                <w:i/>
                <w:sz w:val="28"/>
                <w:szCs w:val="28"/>
              </w:rPr>
              <w:t>,</w:t>
            </w:r>
            <w:r w:rsidRPr="00B91567">
              <w:rPr>
                <w:rFonts w:ascii="Garamond" w:hAnsi="Garamond"/>
                <w:sz w:val="28"/>
                <w:szCs w:val="28"/>
              </w:rPr>
              <w:t xml:space="preserve"> cha </w:t>
            </w:r>
            <w:proofErr w:type="spellStart"/>
            <w:r w:rsidRPr="00B91567">
              <w:rPr>
                <w:rFonts w:ascii="Garamond" w:hAnsi="Garamond"/>
                <w:sz w:val="28"/>
                <w:szCs w:val="28"/>
              </w:rPr>
              <w:t>vel</w:t>
            </w:r>
            <w:proofErr w:type="spellEnd"/>
            <w:r w:rsidRPr="00B91567">
              <w:rPr>
                <w:rFonts w:ascii="Garamond" w:hAnsi="Garamond"/>
                <w:sz w:val="28"/>
                <w:szCs w:val="28"/>
              </w:rPr>
              <w:t xml:space="preserve"> e </w:t>
            </w:r>
            <w:proofErr w:type="spellStart"/>
            <w:r w:rsidRPr="00B91567">
              <w:rPr>
                <w:rFonts w:ascii="Garamond" w:hAnsi="Garamond"/>
                <w:sz w:val="28"/>
                <w:szCs w:val="28"/>
              </w:rPr>
              <w:t>dy</w:t>
            </w:r>
            <w:proofErr w:type="spellEnd"/>
            <w:r w:rsidRPr="00B91567">
              <w:rPr>
                <w:rFonts w:ascii="Garamond" w:hAnsi="Garamond"/>
                <w:sz w:val="28"/>
                <w:szCs w:val="28"/>
              </w:rPr>
              <w:t xml:space="preserve"> </w:t>
            </w:r>
            <w:proofErr w:type="spellStart"/>
            <w:r w:rsidRPr="00B91567">
              <w:rPr>
                <w:rFonts w:ascii="Garamond" w:hAnsi="Garamond"/>
                <w:sz w:val="28"/>
                <w:szCs w:val="28"/>
              </w:rPr>
              <w:t>yanoo</w:t>
            </w:r>
            <w:proofErr w:type="spellEnd"/>
            <w:r w:rsidRPr="00B91567">
              <w:rPr>
                <w:rFonts w:ascii="Garamond" w:hAnsi="Garamond"/>
                <w:sz w:val="28"/>
                <w:szCs w:val="28"/>
              </w:rPr>
              <w:t xml:space="preserve"> e</w:t>
            </w:r>
            <w:r>
              <w:rPr>
                <w:rFonts w:ascii="Garamond" w:hAnsi="Garamond"/>
                <w:sz w:val="28"/>
                <w:szCs w:val="28"/>
              </w:rPr>
              <w:t>h</w:t>
            </w:r>
            <w:r w:rsidRPr="00B91567">
              <w:rPr>
                <w:rFonts w:ascii="Garamond" w:hAnsi="Garamond"/>
                <w:sz w:val="28"/>
                <w:szCs w:val="28"/>
              </w:rPr>
              <w:t xml:space="preserve"> son </w:t>
            </w:r>
            <w:proofErr w:type="spellStart"/>
            <w:r w:rsidRPr="00B91567">
              <w:rPr>
                <w:rFonts w:ascii="Garamond" w:hAnsi="Garamond"/>
                <w:sz w:val="28"/>
                <w:szCs w:val="28"/>
              </w:rPr>
              <w:t>dy</w:t>
            </w:r>
            <w:proofErr w:type="spellEnd"/>
            <w:r w:rsidRPr="00B91567">
              <w:rPr>
                <w:rFonts w:ascii="Garamond" w:hAnsi="Garamond"/>
                <w:sz w:val="28"/>
                <w:szCs w:val="28"/>
              </w:rPr>
              <w:t xml:space="preserve"> </w:t>
            </w:r>
            <w:proofErr w:type="spellStart"/>
            <w:r w:rsidRPr="00B91567">
              <w:rPr>
                <w:rFonts w:ascii="Garamond" w:hAnsi="Garamond"/>
                <w:sz w:val="28"/>
                <w:szCs w:val="28"/>
              </w:rPr>
              <w:t>vel</w:t>
            </w:r>
            <w:proofErr w:type="spellEnd"/>
            <w:r w:rsidRPr="00B91567">
              <w:rPr>
                <w:rFonts w:ascii="Garamond" w:hAnsi="Garamond"/>
                <w:sz w:val="28"/>
                <w:szCs w:val="28"/>
              </w:rPr>
              <w:t xml:space="preserve"> </w:t>
            </w:r>
            <w:proofErr w:type="spellStart"/>
            <w:r w:rsidRPr="00B91567">
              <w:rPr>
                <w:rFonts w:ascii="Garamond" w:hAnsi="Garamond"/>
                <w:sz w:val="28"/>
                <w:szCs w:val="28"/>
              </w:rPr>
              <w:t>taitnys</w:t>
            </w:r>
            <w:proofErr w:type="spellEnd"/>
            <w:r w:rsidRPr="00B91567">
              <w:rPr>
                <w:rFonts w:ascii="Garamond" w:hAnsi="Garamond"/>
                <w:sz w:val="28"/>
                <w:szCs w:val="28"/>
              </w:rPr>
              <w:t xml:space="preserve"> </w:t>
            </w:r>
            <w:proofErr w:type="spellStart"/>
            <w:r w:rsidRPr="00B91567">
              <w:rPr>
                <w:rFonts w:ascii="Garamond" w:hAnsi="Garamond"/>
                <w:sz w:val="28"/>
                <w:szCs w:val="28"/>
              </w:rPr>
              <w:t>erbee</w:t>
            </w:r>
            <w:proofErr w:type="spellEnd"/>
            <w:r w:rsidRPr="00B91567">
              <w:rPr>
                <w:rFonts w:ascii="Garamond" w:hAnsi="Garamond"/>
                <w:sz w:val="28"/>
                <w:szCs w:val="28"/>
              </w:rPr>
              <w:t xml:space="preserve"> </w:t>
            </w:r>
            <w:proofErr w:type="spellStart"/>
            <w:r w:rsidRPr="00B91567">
              <w:rPr>
                <w:rFonts w:ascii="Garamond" w:hAnsi="Garamond"/>
                <w:sz w:val="28"/>
                <w:szCs w:val="28"/>
              </w:rPr>
              <w:t>echey</w:t>
            </w:r>
            <w:proofErr w:type="spellEnd"/>
            <w:r w:rsidRPr="00B91567">
              <w:rPr>
                <w:rFonts w:ascii="Garamond" w:hAnsi="Garamond"/>
                <w:sz w:val="28"/>
                <w:szCs w:val="28"/>
              </w:rPr>
              <w:t xml:space="preserve"> </w:t>
            </w:r>
            <w:proofErr w:type="spellStart"/>
            <w:r w:rsidRPr="00B91567">
              <w:rPr>
                <w:rFonts w:ascii="Garamond" w:hAnsi="Garamond"/>
                <w:sz w:val="28"/>
                <w:szCs w:val="28"/>
              </w:rPr>
              <w:t>ayns</w:t>
            </w:r>
            <w:proofErr w:type="spellEnd"/>
            <w:r w:rsidRPr="00B91567">
              <w:rPr>
                <w:rFonts w:ascii="Garamond" w:hAnsi="Garamond"/>
                <w:sz w:val="28"/>
                <w:szCs w:val="28"/>
              </w:rPr>
              <w:t xml:space="preserve"> </w:t>
            </w:r>
            <w:proofErr w:type="spellStart"/>
            <w:r w:rsidRPr="00B91567">
              <w:rPr>
                <w:rFonts w:ascii="Garamond" w:hAnsi="Garamond"/>
                <w:sz w:val="28"/>
                <w:szCs w:val="28"/>
              </w:rPr>
              <w:t>trimshey</w:t>
            </w:r>
            <w:proofErr w:type="spellEnd"/>
            <w:r w:rsidRPr="00B91567">
              <w:rPr>
                <w:rFonts w:ascii="Garamond" w:hAnsi="Garamond"/>
                <w:sz w:val="28"/>
                <w:szCs w:val="28"/>
              </w:rPr>
              <w:t xml:space="preserve"> e </w:t>
            </w:r>
            <w:proofErr w:type="spellStart"/>
            <w:r w:rsidR="00087A83">
              <w:rPr>
                <w:rFonts w:ascii="Garamond" w:hAnsi="Garamond"/>
                <w:sz w:val="28"/>
                <w:szCs w:val="28"/>
              </w:rPr>
              <w:t>Chretur</w:t>
            </w:r>
            <w:r w:rsidRPr="00B91567">
              <w:rPr>
                <w:rFonts w:ascii="Garamond" w:hAnsi="Garamond"/>
                <w:sz w:val="28"/>
                <w:szCs w:val="28"/>
              </w:rPr>
              <w:t>yn</w:t>
            </w:r>
            <w:proofErr w:type="spellEnd"/>
            <w:r w:rsidRPr="00B91567">
              <w:rPr>
                <w:rFonts w:ascii="Garamond" w:hAnsi="Garamond"/>
                <w:sz w:val="28"/>
                <w:szCs w:val="28"/>
              </w:rPr>
              <w:t xml:space="preserve">, </w:t>
            </w:r>
            <w:proofErr w:type="spellStart"/>
            <w:r w:rsidRPr="00B91567">
              <w:rPr>
                <w:rFonts w:ascii="Garamond" w:hAnsi="Garamond"/>
                <w:sz w:val="28"/>
                <w:szCs w:val="28"/>
              </w:rPr>
              <w:t>agh</w:t>
            </w:r>
            <w:proofErr w:type="spellEnd"/>
            <w:r w:rsidRPr="00B91567">
              <w:rPr>
                <w:rFonts w:ascii="Garamond" w:hAnsi="Garamond"/>
                <w:sz w:val="28"/>
                <w:szCs w:val="28"/>
              </w:rPr>
              <w:t xml:space="preserve"> </w:t>
            </w:r>
            <w:r w:rsidR="00087A83">
              <w:rPr>
                <w:rFonts w:ascii="Garamond" w:hAnsi="Garamond"/>
                <w:sz w:val="28"/>
                <w:szCs w:val="28"/>
              </w:rPr>
              <w:t>t</w:t>
            </w:r>
            <w:r w:rsidR="00087A83" w:rsidRPr="00087A83">
              <w:rPr>
                <w:rFonts w:ascii="Garamond" w:hAnsi="Garamond"/>
                <w:i/>
                <w:sz w:val="28"/>
                <w:szCs w:val="28"/>
              </w:rPr>
              <w:t>a</w:t>
            </w:r>
            <w:r w:rsidRPr="00B91567">
              <w:rPr>
                <w:rFonts w:ascii="Garamond" w:hAnsi="Garamond"/>
                <w:sz w:val="28"/>
                <w:szCs w:val="28"/>
              </w:rPr>
              <w:t xml:space="preserve"> </w:t>
            </w:r>
            <w:proofErr w:type="spellStart"/>
            <w:r w:rsidR="00087A83">
              <w:rPr>
                <w:rFonts w:ascii="Garamond" w:hAnsi="Garamond"/>
                <w:sz w:val="28"/>
                <w:szCs w:val="28"/>
              </w:rPr>
              <w:t>j</w:t>
            </w:r>
            <w:r w:rsidRPr="00B91567">
              <w:rPr>
                <w:rFonts w:ascii="Garamond" w:hAnsi="Garamond"/>
                <w:sz w:val="28"/>
                <w:szCs w:val="28"/>
              </w:rPr>
              <w:t>e</w:t>
            </w:r>
            <w:r w:rsidRPr="00087A83">
              <w:rPr>
                <w:rFonts w:ascii="Garamond" w:hAnsi="Garamond"/>
                <w:i/>
                <w:sz w:val="28"/>
                <w:szCs w:val="28"/>
              </w:rPr>
              <w:t>a</w:t>
            </w:r>
            <w:r w:rsidRPr="00B91567">
              <w:rPr>
                <w:rFonts w:ascii="Garamond" w:hAnsi="Garamond"/>
                <w:sz w:val="28"/>
                <w:szCs w:val="28"/>
              </w:rPr>
              <w:t>ghyn</w:t>
            </w:r>
            <w:proofErr w:type="spellEnd"/>
            <w:r w:rsidRPr="00B91567">
              <w:rPr>
                <w:rFonts w:ascii="Garamond" w:hAnsi="Garamond"/>
                <w:sz w:val="28"/>
                <w:szCs w:val="28"/>
              </w:rPr>
              <w:t xml:space="preserve"> </w:t>
            </w:r>
            <w:proofErr w:type="spellStart"/>
            <w:r w:rsidRPr="00B91567">
              <w:rPr>
                <w:rFonts w:ascii="Garamond" w:hAnsi="Garamond"/>
                <w:sz w:val="28"/>
                <w:szCs w:val="28"/>
              </w:rPr>
              <w:t>daue</w:t>
            </w:r>
            <w:proofErr w:type="spellEnd"/>
            <w:r w:rsidRPr="00B91567">
              <w:rPr>
                <w:rFonts w:ascii="Garamond" w:hAnsi="Garamond"/>
                <w:sz w:val="28"/>
                <w:szCs w:val="28"/>
              </w:rPr>
              <w:t xml:space="preserve"> </w:t>
            </w:r>
            <w:proofErr w:type="spellStart"/>
            <w:r w:rsidRPr="00B91567">
              <w:rPr>
                <w:rFonts w:ascii="Garamond" w:hAnsi="Garamond"/>
                <w:sz w:val="28"/>
                <w:szCs w:val="28"/>
              </w:rPr>
              <w:t>nyn</w:t>
            </w:r>
            <w:proofErr w:type="spellEnd"/>
            <w:r w:rsidRPr="00B91567">
              <w:rPr>
                <w:rFonts w:ascii="Garamond" w:hAnsi="Garamond"/>
                <w:sz w:val="28"/>
                <w:szCs w:val="28"/>
              </w:rPr>
              <w:t xml:space="preserve"> </w:t>
            </w:r>
            <w:proofErr w:type="spellStart"/>
            <w:r w:rsidRPr="00B91567">
              <w:rPr>
                <w:rFonts w:ascii="Garamond" w:hAnsi="Garamond"/>
                <w:sz w:val="28"/>
                <w:szCs w:val="28"/>
              </w:rPr>
              <w:t>nrogh</w:t>
            </w:r>
            <w:proofErr w:type="spellEnd"/>
            <w:r w:rsidRPr="00B91567">
              <w:rPr>
                <w:rFonts w:ascii="Garamond" w:hAnsi="Garamond"/>
                <w:sz w:val="28"/>
                <w:szCs w:val="28"/>
              </w:rPr>
              <w:t xml:space="preserve"> </w:t>
            </w:r>
            <w:proofErr w:type="spellStart"/>
            <w:r w:rsidRPr="00B91567">
              <w:rPr>
                <w:rFonts w:ascii="Garamond" w:hAnsi="Garamond"/>
                <w:sz w:val="28"/>
                <w:szCs w:val="28"/>
              </w:rPr>
              <w:t>yanoo</w:t>
            </w:r>
            <w:proofErr w:type="spellEnd"/>
            <w:r w:rsidR="00087A83">
              <w:rPr>
                <w:rFonts w:ascii="Garamond" w:hAnsi="Garamond"/>
                <w:sz w:val="28"/>
                <w:szCs w:val="28"/>
              </w:rPr>
              <w:t>.</w:t>
            </w:r>
            <w:r w:rsidRPr="00B91567">
              <w:rPr>
                <w:rFonts w:ascii="Garamond" w:hAnsi="Garamond"/>
                <w:sz w:val="28"/>
                <w:szCs w:val="28"/>
              </w:rPr>
              <w:t xml:space="preserve"> </w:t>
            </w:r>
            <w:proofErr w:type="spellStart"/>
            <w:r w:rsidR="00087A83" w:rsidRPr="00087A83">
              <w:rPr>
                <w:rFonts w:ascii="Garamond" w:hAnsi="Garamond"/>
                <w:i/>
                <w:sz w:val="28"/>
                <w:szCs w:val="28"/>
              </w:rPr>
              <w:t>T</w:t>
            </w:r>
            <w:r w:rsidRPr="00087A83">
              <w:rPr>
                <w:rFonts w:ascii="Garamond" w:hAnsi="Garamond"/>
                <w:i/>
                <w:sz w:val="28"/>
                <w:szCs w:val="28"/>
              </w:rPr>
              <w:t>e</w:t>
            </w:r>
            <w:proofErr w:type="spellEnd"/>
            <w:r w:rsidRPr="00087A83">
              <w:rPr>
                <w:rFonts w:ascii="Garamond" w:hAnsi="Garamond"/>
                <w:i/>
                <w:sz w:val="28"/>
                <w:szCs w:val="28"/>
              </w:rPr>
              <w:t xml:space="preserve"> </w:t>
            </w:r>
            <w:proofErr w:type="spellStart"/>
            <w:r w:rsidRPr="00087A83">
              <w:rPr>
                <w:rFonts w:ascii="Garamond" w:hAnsi="Garamond"/>
                <w:i/>
                <w:sz w:val="28"/>
                <w:szCs w:val="28"/>
              </w:rPr>
              <w:t>fosley</w:t>
            </w:r>
            <w:proofErr w:type="spellEnd"/>
            <w:r w:rsidRPr="00087A83">
              <w:rPr>
                <w:rFonts w:ascii="Garamond" w:hAnsi="Garamond"/>
                <w:i/>
                <w:sz w:val="28"/>
                <w:szCs w:val="28"/>
              </w:rPr>
              <w:t xml:space="preserve"> </w:t>
            </w:r>
            <w:proofErr w:type="spellStart"/>
            <w:r w:rsidRPr="00087A83">
              <w:rPr>
                <w:rFonts w:ascii="Garamond" w:hAnsi="Garamond"/>
                <w:i/>
                <w:sz w:val="28"/>
                <w:szCs w:val="28"/>
              </w:rPr>
              <w:t>nyn</w:t>
            </w:r>
            <w:proofErr w:type="spellEnd"/>
            <w:r w:rsidRPr="00087A83">
              <w:rPr>
                <w:rFonts w:ascii="Garamond" w:hAnsi="Garamond"/>
                <w:i/>
                <w:sz w:val="28"/>
                <w:szCs w:val="28"/>
              </w:rPr>
              <w:t xml:space="preserve"> </w:t>
            </w:r>
            <w:proofErr w:type="spellStart"/>
            <w:r w:rsidRPr="00087A83">
              <w:rPr>
                <w:rFonts w:ascii="Garamond" w:hAnsi="Garamond"/>
                <w:i/>
                <w:sz w:val="28"/>
                <w:szCs w:val="28"/>
              </w:rPr>
              <w:t>gleays</w:t>
            </w:r>
            <w:proofErr w:type="spellEnd"/>
            <w:r w:rsidRPr="00087A83">
              <w:rPr>
                <w:rFonts w:ascii="Garamond" w:hAnsi="Garamond"/>
                <w:i/>
                <w:sz w:val="28"/>
                <w:szCs w:val="28"/>
              </w:rPr>
              <w:t xml:space="preserve"> </w:t>
            </w:r>
            <w:proofErr w:type="spellStart"/>
            <w:r w:rsidRPr="00087A83">
              <w:rPr>
                <w:rFonts w:ascii="Garamond" w:hAnsi="Garamond"/>
                <w:i/>
                <w:sz w:val="28"/>
                <w:szCs w:val="28"/>
              </w:rPr>
              <w:t>gys</w:t>
            </w:r>
            <w:proofErr w:type="spellEnd"/>
            <w:r w:rsidRPr="00087A83">
              <w:rPr>
                <w:rFonts w:ascii="Garamond" w:hAnsi="Garamond"/>
                <w:i/>
                <w:sz w:val="28"/>
                <w:szCs w:val="28"/>
              </w:rPr>
              <w:t xml:space="preserve"> </w:t>
            </w:r>
            <w:proofErr w:type="spellStart"/>
            <w:r w:rsidRPr="00087A83">
              <w:rPr>
                <w:rFonts w:ascii="Garamond" w:hAnsi="Garamond"/>
                <w:i/>
                <w:sz w:val="28"/>
                <w:szCs w:val="28"/>
              </w:rPr>
              <w:t>ynsaghey</w:t>
            </w:r>
            <w:proofErr w:type="spellEnd"/>
            <w:r w:rsidRPr="00087A83">
              <w:rPr>
                <w:rFonts w:ascii="Garamond" w:hAnsi="Garamond"/>
                <w:i/>
                <w:sz w:val="28"/>
                <w:szCs w:val="28"/>
              </w:rPr>
              <w:t xml:space="preserve">, </w:t>
            </w:r>
            <w:proofErr w:type="spellStart"/>
            <w:r w:rsidRPr="00087A83">
              <w:rPr>
                <w:rFonts w:ascii="Garamond" w:hAnsi="Garamond"/>
                <w:i/>
                <w:sz w:val="28"/>
                <w:szCs w:val="28"/>
              </w:rPr>
              <w:t>dy</w:t>
            </w:r>
            <w:proofErr w:type="spellEnd"/>
            <w:r w:rsidRPr="00087A83">
              <w:rPr>
                <w:rFonts w:ascii="Garamond" w:hAnsi="Garamond"/>
                <w:i/>
                <w:sz w:val="28"/>
                <w:szCs w:val="28"/>
              </w:rPr>
              <w:t xml:space="preserve"> </w:t>
            </w:r>
            <w:proofErr w:type="spellStart"/>
            <w:r w:rsidRPr="00087A83">
              <w:rPr>
                <w:rFonts w:ascii="Garamond" w:hAnsi="Garamond"/>
                <w:i/>
                <w:sz w:val="28"/>
                <w:szCs w:val="28"/>
              </w:rPr>
              <w:t>vod</w:t>
            </w:r>
            <w:proofErr w:type="spellEnd"/>
            <w:r w:rsidRPr="00087A83">
              <w:rPr>
                <w:rFonts w:ascii="Garamond" w:hAnsi="Garamond"/>
                <w:i/>
                <w:sz w:val="28"/>
                <w:szCs w:val="28"/>
              </w:rPr>
              <w:t xml:space="preserve"> ad </w:t>
            </w:r>
            <w:proofErr w:type="spellStart"/>
            <w:r w:rsidRPr="00087A83">
              <w:rPr>
                <w:rFonts w:ascii="Garamond" w:hAnsi="Garamond"/>
                <w:i/>
                <w:sz w:val="28"/>
                <w:szCs w:val="28"/>
              </w:rPr>
              <w:t>chyndaa</w:t>
            </w:r>
            <w:proofErr w:type="spellEnd"/>
            <w:r w:rsidRPr="00087A83">
              <w:rPr>
                <w:rFonts w:ascii="Garamond" w:hAnsi="Garamond"/>
                <w:i/>
                <w:sz w:val="28"/>
                <w:szCs w:val="28"/>
              </w:rPr>
              <w:t xml:space="preserve"> </w:t>
            </w:r>
            <w:proofErr w:type="spellStart"/>
            <w:r w:rsidRPr="00087A83">
              <w:rPr>
                <w:rFonts w:ascii="Garamond" w:hAnsi="Garamond"/>
                <w:i/>
                <w:sz w:val="28"/>
                <w:szCs w:val="28"/>
              </w:rPr>
              <w:t>veih</w:t>
            </w:r>
            <w:proofErr w:type="spellEnd"/>
            <w:r w:rsidRPr="00087A83">
              <w:rPr>
                <w:rFonts w:ascii="Garamond" w:hAnsi="Garamond"/>
                <w:i/>
                <w:sz w:val="28"/>
                <w:szCs w:val="28"/>
              </w:rPr>
              <w:t xml:space="preserve"> mee-</w:t>
            </w:r>
            <w:proofErr w:type="spellStart"/>
            <w:r w:rsidRPr="00087A83">
              <w:rPr>
                <w:rFonts w:ascii="Garamond" w:hAnsi="Garamond"/>
                <w:i/>
                <w:sz w:val="28"/>
                <w:szCs w:val="28"/>
              </w:rPr>
              <w:t>chraueeys</w:t>
            </w:r>
            <w:proofErr w:type="spellEnd"/>
            <w:r w:rsidRPr="00087A83">
              <w:rPr>
                <w:rFonts w:ascii="Garamond" w:hAnsi="Garamond"/>
                <w:i/>
                <w:sz w:val="28"/>
                <w:szCs w:val="28"/>
              </w:rPr>
              <w:t xml:space="preserve"> as </w:t>
            </w:r>
            <w:proofErr w:type="spellStart"/>
            <w:r w:rsidRPr="00087A83">
              <w:rPr>
                <w:rFonts w:ascii="Garamond" w:hAnsi="Garamond"/>
                <w:i/>
                <w:sz w:val="28"/>
                <w:szCs w:val="28"/>
              </w:rPr>
              <w:t>nyn</w:t>
            </w:r>
            <w:proofErr w:type="spellEnd"/>
            <w:r w:rsidRPr="00087A83">
              <w:rPr>
                <w:rFonts w:ascii="Garamond" w:hAnsi="Garamond"/>
                <w:i/>
                <w:sz w:val="28"/>
                <w:szCs w:val="28"/>
              </w:rPr>
              <w:t xml:space="preserve"> </w:t>
            </w:r>
            <w:proofErr w:type="spellStart"/>
            <w:r w:rsidR="00087A83" w:rsidRPr="00087A83">
              <w:rPr>
                <w:rFonts w:ascii="Garamond" w:hAnsi="Garamond"/>
                <w:i/>
                <w:sz w:val="28"/>
                <w:szCs w:val="28"/>
              </w:rPr>
              <w:t>Anmeenyn</w:t>
            </w:r>
            <w:proofErr w:type="spellEnd"/>
            <w:r w:rsidR="00087A83" w:rsidRPr="00087A83">
              <w:rPr>
                <w:rFonts w:ascii="Garamond" w:hAnsi="Garamond"/>
                <w:i/>
                <w:sz w:val="28"/>
                <w:szCs w:val="28"/>
              </w:rPr>
              <w:t xml:space="preserve"> </w:t>
            </w:r>
            <w:r w:rsidRPr="00087A83">
              <w:rPr>
                <w:rFonts w:ascii="Garamond" w:hAnsi="Garamond"/>
                <w:i/>
                <w:sz w:val="28"/>
                <w:szCs w:val="28"/>
              </w:rPr>
              <w:t xml:space="preserve">y </w:t>
            </w:r>
            <w:proofErr w:type="spellStart"/>
            <w:r w:rsidRPr="00087A83">
              <w:rPr>
                <w:rFonts w:ascii="Garamond" w:hAnsi="Garamond"/>
                <w:i/>
                <w:sz w:val="28"/>
                <w:szCs w:val="28"/>
              </w:rPr>
              <w:t>hauail</w:t>
            </w:r>
            <w:proofErr w:type="spellEnd"/>
            <w:r w:rsidRPr="00087A83">
              <w:rPr>
                <w:rFonts w:ascii="Garamond" w:hAnsi="Garamond"/>
                <w:i/>
                <w:sz w:val="28"/>
                <w:szCs w:val="28"/>
              </w:rPr>
              <w:t xml:space="preserve"> </w:t>
            </w:r>
            <w:proofErr w:type="spellStart"/>
            <w:r w:rsidRPr="00087A83">
              <w:rPr>
                <w:rFonts w:ascii="Garamond" w:hAnsi="Garamond"/>
                <w:i/>
                <w:sz w:val="28"/>
                <w:szCs w:val="28"/>
              </w:rPr>
              <w:t>veih’n</w:t>
            </w:r>
            <w:proofErr w:type="spellEnd"/>
            <w:r w:rsidRPr="00087A83">
              <w:rPr>
                <w:rFonts w:ascii="Garamond" w:hAnsi="Garamond"/>
                <w:i/>
                <w:sz w:val="28"/>
                <w:szCs w:val="28"/>
              </w:rPr>
              <w:t xml:space="preserve"> </w:t>
            </w:r>
            <w:proofErr w:type="spellStart"/>
            <w:r w:rsidR="00087A83" w:rsidRPr="00087A83">
              <w:rPr>
                <w:rFonts w:ascii="Garamond" w:hAnsi="Garamond"/>
                <w:i/>
                <w:sz w:val="28"/>
                <w:szCs w:val="28"/>
              </w:rPr>
              <w:t>Baase</w:t>
            </w:r>
            <w:proofErr w:type="spellEnd"/>
            <w:r w:rsidR="00087A83" w:rsidRPr="00087A83">
              <w:rPr>
                <w:rFonts w:ascii="Garamond" w:hAnsi="Garamond"/>
                <w:i/>
                <w:sz w:val="28"/>
                <w:szCs w:val="28"/>
              </w:rPr>
              <w:t xml:space="preserve"> </w:t>
            </w:r>
            <w:r w:rsidRPr="00087A83">
              <w:rPr>
                <w:rFonts w:ascii="Garamond" w:hAnsi="Garamond"/>
                <w:i/>
                <w:sz w:val="28"/>
                <w:szCs w:val="28"/>
              </w:rPr>
              <w:t xml:space="preserve">ta </w:t>
            </w:r>
            <w:proofErr w:type="spellStart"/>
            <w:r w:rsidRPr="00087A83">
              <w:rPr>
                <w:rFonts w:ascii="Garamond" w:hAnsi="Garamond"/>
                <w:i/>
                <w:sz w:val="28"/>
                <w:szCs w:val="28"/>
              </w:rPr>
              <w:t>dy</w:t>
            </w:r>
            <w:proofErr w:type="spellEnd"/>
            <w:r w:rsidRPr="00087A83">
              <w:rPr>
                <w:rFonts w:ascii="Garamond" w:hAnsi="Garamond"/>
                <w:i/>
                <w:sz w:val="28"/>
                <w:szCs w:val="28"/>
              </w:rPr>
              <w:t xml:space="preserve"> </w:t>
            </w:r>
            <w:proofErr w:type="spellStart"/>
            <w:r w:rsidRPr="00087A83">
              <w:rPr>
                <w:rFonts w:ascii="Garamond" w:hAnsi="Garamond"/>
                <w:i/>
                <w:sz w:val="28"/>
                <w:szCs w:val="28"/>
              </w:rPr>
              <w:t>bragh</w:t>
            </w:r>
            <w:proofErr w:type="spellEnd"/>
            <w:r w:rsidRPr="00087A83">
              <w:rPr>
                <w:rFonts w:ascii="Garamond" w:hAnsi="Garamond"/>
                <w:i/>
                <w:sz w:val="28"/>
                <w:szCs w:val="28"/>
              </w:rPr>
              <w:t xml:space="preserve"> </w:t>
            </w:r>
            <w:proofErr w:type="spellStart"/>
            <w:r w:rsidRPr="00087A83">
              <w:rPr>
                <w:rFonts w:ascii="Garamond" w:hAnsi="Garamond"/>
                <w:i/>
                <w:sz w:val="28"/>
                <w:szCs w:val="28"/>
              </w:rPr>
              <w:t>farraght</w:t>
            </w:r>
            <w:r w:rsidRPr="00087A83">
              <w:rPr>
                <w:rFonts w:ascii="Garamond" w:hAnsi="Garamond"/>
                <w:sz w:val="28"/>
                <w:szCs w:val="28"/>
              </w:rPr>
              <w:t>y</w:t>
            </w:r>
            <w:r w:rsidRPr="00087A83">
              <w:rPr>
                <w:rFonts w:ascii="Garamond" w:hAnsi="Garamond"/>
                <w:i/>
                <w:sz w:val="28"/>
                <w:szCs w:val="28"/>
              </w:rPr>
              <w:t>n</w:t>
            </w:r>
            <w:proofErr w:type="spellEnd"/>
            <w:r w:rsidRPr="00087A83">
              <w:rPr>
                <w:rFonts w:ascii="Garamond" w:hAnsi="Garamond"/>
                <w:i/>
                <w:sz w:val="28"/>
                <w:szCs w:val="28"/>
              </w:rPr>
              <w:t>,</w:t>
            </w:r>
            <w:r w:rsidRPr="00B91567">
              <w:rPr>
                <w:rFonts w:ascii="Garamond" w:hAnsi="Garamond"/>
                <w:sz w:val="28"/>
                <w:szCs w:val="28"/>
              </w:rPr>
              <w:t xml:space="preserve"> Job. 36. 9. </w:t>
            </w:r>
          </w:p>
        </w:tc>
        <w:tc>
          <w:tcPr>
            <w:tcW w:w="0" w:type="auto"/>
          </w:tcPr>
          <w:p w14:paraId="407E15EC" w14:textId="4C158AC2" w:rsidR="004C0DA0" w:rsidRPr="004E70AC" w:rsidRDefault="004C0DA0" w:rsidP="00DB60C3">
            <w:pPr>
              <w:pStyle w:val="ListParagraph"/>
              <w:spacing w:line="216" w:lineRule="auto"/>
              <w:ind w:left="0" w:firstLine="227"/>
              <w:contextualSpacing w:val="0"/>
              <w:jc w:val="both"/>
              <w:rPr>
                <w:rFonts w:ascii="Garamond" w:hAnsi="Garamond" w:cs="GlyphLessFont"/>
                <w:sz w:val="32"/>
              </w:rPr>
            </w:pPr>
            <w:r w:rsidRPr="004E70AC">
              <w:rPr>
                <w:rFonts w:ascii="Garamond" w:hAnsi="Garamond" w:cs="GlyphLessFont"/>
                <w:sz w:val="32"/>
              </w:rPr>
              <w:t>If he bringeth us into affliction,</w:t>
            </w:r>
            <w:r w:rsidRPr="004E70AC">
              <w:rPr>
                <w:rFonts w:ascii="Garamond" w:hAnsi="Garamond" w:cs="GlyphLessFont"/>
                <w:i/>
                <w:sz w:val="32"/>
              </w:rPr>
              <w:t xml:space="preserve"> it is not that he is pleased with the Miseries of his Creatures, </w:t>
            </w:r>
            <w:r w:rsidRPr="00087A83">
              <w:rPr>
                <w:rFonts w:ascii="Garamond" w:hAnsi="Garamond" w:cs="GlyphLessFont"/>
                <w:sz w:val="32"/>
              </w:rPr>
              <w:t>but</w:t>
            </w:r>
            <w:r w:rsidRPr="004E70AC">
              <w:rPr>
                <w:rFonts w:ascii="Garamond" w:hAnsi="Garamond" w:cs="GlyphLessFont"/>
                <w:i/>
                <w:sz w:val="32"/>
              </w:rPr>
              <w:t xml:space="preserve"> </w:t>
            </w:r>
            <w:r w:rsidRPr="004E70AC">
              <w:rPr>
                <w:rFonts w:ascii="Garamond" w:hAnsi="Garamond" w:cs="GlyphLessFont"/>
                <w:sz w:val="32"/>
              </w:rPr>
              <w:t xml:space="preserve">He is shewing them their Transgression, He is opening their Ear to Discipline, that they may return from Iniquity, and save their Souls from Death </w:t>
            </w:r>
            <w:del w:id="26" w:author="Max Wheeler" w:date="2021-09-19T12:48:00Z">
              <w:r w:rsidRPr="004E70AC" w:rsidDel="00E025B5">
                <w:rPr>
                  <w:rFonts w:ascii="Garamond" w:hAnsi="Garamond" w:cs="GlyphLessFont"/>
                  <w:sz w:val="32"/>
                </w:rPr>
                <w:delText>Etermal</w:delText>
              </w:r>
            </w:del>
            <w:ins w:id="27" w:author="Max Wheeler" w:date="2021-09-19T12:48:00Z">
              <w:r w:rsidR="00E025B5" w:rsidRPr="004E70AC">
                <w:rPr>
                  <w:rFonts w:ascii="Garamond" w:hAnsi="Garamond" w:cs="GlyphLessFont"/>
                  <w:sz w:val="32"/>
                </w:rPr>
                <w:t>Eter</w:t>
              </w:r>
              <w:r w:rsidR="00E025B5">
                <w:rPr>
                  <w:rFonts w:ascii="Garamond" w:hAnsi="Garamond" w:cs="GlyphLessFont"/>
                  <w:sz w:val="32"/>
                </w:rPr>
                <w:t>n</w:t>
              </w:r>
              <w:r w:rsidR="00E025B5" w:rsidRPr="004E70AC">
                <w:rPr>
                  <w:rFonts w:ascii="Garamond" w:hAnsi="Garamond" w:cs="GlyphLessFont"/>
                  <w:sz w:val="32"/>
                </w:rPr>
                <w:t>al</w:t>
              </w:r>
            </w:ins>
            <w:r w:rsidRPr="004E70AC">
              <w:rPr>
                <w:rFonts w:ascii="Garamond" w:hAnsi="Garamond" w:cs="GlyphLessFont"/>
                <w:sz w:val="32"/>
              </w:rPr>
              <w:t>.</w:t>
            </w:r>
            <w:r w:rsidRPr="004E70AC">
              <w:rPr>
                <w:rFonts w:ascii="Garamond" w:hAnsi="Garamond" w:cs="GlyphLessFont"/>
                <w:i/>
                <w:sz w:val="32"/>
              </w:rPr>
              <w:t xml:space="preserve"> Job</w:t>
            </w:r>
            <w:r w:rsidR="00087A83">
              <w:rPr>
                <w:rFonts w:ascii="Garamond" w:hAnsi="Garamond" w:cs="GlyphLessFont"/>
                <w:i/>
                <w:sz w:val="32"/>
              </w:rPr>
              <w:t>.</w:t>
            </w:r>
            <w:r w:rsidRPr="004E70AC">
              <w:rPr>
                <w:rFonts w:ascii="Garamond" w:hAnsi="Garamond" w:cs="GlyphLessFont"/>
                <w:i/>
                <w:sz w:val="32"/>
              </w:rPr>
              <w:t xml:space="preserve"> </w:t>
            </w:r>
            <w:r w:rsidRPr="004E70AC">
              <w:rPr>
                <w:rFonts w:ascii="Garamond" w:hAnsi="Garamond" w:cs="GlyphLessFont"/>
                <w:sz w:val="32"/>
              </w:rPr>
              <w:t>36. 9.</w:t>
            </w:r>
          </w:p>
        </w:tc>
      </w:tr>
      <w:tr w:rsidR="003142BF" w:rsidRPr="004E70AC" w14:paraId="24E8E5E7" w14:textId="77777777" w:rsidTr="003142BF">
        <w:tc>
          <w:tcPr>
            <w:tcW w:w="0" w:type="auto"/>
          </w:tcPr>
          <w:p w14:paraId="042E5529" w14:textId="77777777" w:rsidR="004C0DA0" w:rsidRPr="00B91567" w:rsidRDefault="004C0DA0" w:rsidP="00DB60C3">
            <w:pPr>
              <w:pStyle w:val="CM3"/>
              <w:widowControl/>
              <w:ind w:firstLine="227"/>
              <w:jc w:val="both"/>
              <w:rPr>
                <w:rFonts w:ascii="Garamond" w:hAnsi="Garamond"/>
                <w:sz w:val="28"/>
                <w:szCs w:val="28"/>
              </w:rPr>
            </w:pPr>
            <w:r w:rsidRPr="00B91567">
              <w:rPr>
                <w:rFonts w:ascii="Garamond" w:hAnsi="Garamond"/>
                <w:sz w:val="28"/>
                <w:szCs w:val="28"/>
              </w:rPr>
              <w:t xml:space="preserve">My </w:t>
            </w:r>
            <w:proofErr w:type="spellStart"/>
            <w:r w:rsidRPr="00B91567">
              <w:rPr>
                <w:rFonts w:ascii="Garamond" w:hAnsi="Garamond"/>
                <w:sz w:val="28"/>
                <w:szCs w:val="28"/>
              </w:rPr>
              <w:t>te</w:t>
            </w:r>
            <w:proofErr w:type="spellEnd"/>
            <w:r w:rsidRPr="00B91567">
              <w:rPr>
                <w:rFonts w:ascii="Garamond" w:hAnsi="Garamond"/>
                <w:sz w:val="28"/>
                <w:szCs w:val="28"/>
              </w:rPr>
              <w:t xml:space="preserve"> </w:t>
            </w:r>
            <w:proofErr w:type="spellStart"/>
            <w:r w:rsidRPr="00B91567">
              <w:rPr>
                <w:rFonts w:ascii="Garamond" w:hAnsi="Garamond"/>
                <w:sz w:val="28"/>
                <w:szCs w:val="28"/>
              </w:rPr>
              <w:t>surran</w:t>
            </w:r>
            <w:r w:rsidR="00087A83">
              <w:rPr>
                <w:rFonts w:ascii="Garamond" w:hAnsi="Garamond"/>
                <w:sz w:val="28"/>
                <w:szCs w:val="28"/>
              </w:rPr>
              <w:t>c</w:t>
            </w:r>
            <w:r w:rsidRPr="00B91567">
              <w:rPr>
                <w:rFonts w:ascii="Garamond" w:hAnsi="Garamond"/>
                <w:sz w:val="28"/>
                <w:szCs w:val="28"/>
              </w:rPr>
              <w:t>e</w:t>
            </w:r>
            <w:proofErr w:type="spellEnd"/>
            <w:r w:rsidRPr="00B91567">
              <w:rPr>
                <w:rFonts w:ascii="Garamond" w:hAnsi="Garamond"/>
                <w:sz w:val="28"/>
                <w:szCs w:val="28"/>
              </w:rPr>
              <w:t xml:space="preserve"> </w:t>
            </w:r>
            <w:proofErr w:type="spellStart"/>
            <w:r w:rsidRPr="00B91567">
              <w:rPr>
                <w:rFonts w:ascii="Garamond" w:hAnsi="Garamond"/>
                <w:sz w:val="28"/>
                <w:szCs w:val="28"/>
              </w:rPr>
              <w:t>dooin</w:t>
            </w:r>
            <w:proofErr w:type="spellEnd"/>
            <w:r w:rsidRPr="00B91567">
              <w:rPr>
                <w:rFonts w:ascii="Garamond" w:hAnsi="Garamond"/>
                <w:sz w:val="28"/>
                <w:szCs w:val="28"/>
              </w:rPr>
              <w:t xml:space="preserve"> </w:t>
            </w:r>
            <w:proofErr w:type="spellStart"/>
            <w:r w:rsidRPr="00B91567">
              <w:rPr>
                <w:rFonts w:ascii="Garamond" w:hAnsi="Garamond"/>
                <w:sz w:val="28"/>
                <w:szCs w:val="28"/>
              </w:rPr>
              <w:t>ve</w:t>
            </w:r>
            <w:proofErr w:type="spellEnd"/>
            <w:r w:rsidRPr="00B91567">
              <w:rPr>
                <w:rFonts w:ascii="Garamond" w:hAnsi="Garamond"/>
                <w:sz w:val="28"/>
                <w:szCs w:val="28"/>
              </w:rPr>
              <w:t xml:space="preserve"> er </w:t>
            </w:r>
            <w:proofErr w:type="spellStart"/>
            <w:r w:rsidRPr="00B91567">
              <w:rPr>
                <w:rFonts w:ascii="Garamond" w:hAnsi="Garamond"/>
                <w:sz w:val="28"/>
                <w:szCs w:val="28"/>
              </w:rPr>
              <w:t>nyn</w:t>
            </w:r>
            <w:proofErr w:type="spellEnd"/>
            <w:r w:rsidRPr="00B91567">
              <w:rPr>
                <w:rFonts w:ascii="Garamond" w:hAnsi="Garamond"/>
                <w:sz w:val="28"/>
                <w:szCs w:val="28"/>
              </w:rPr>
              <w:t xml:space="preserve"> </w:t>
            </w:r>
            <w:proofErr w:type="spellStart"/>
            <w:r w:rsidRPr="00B91567">
              <w:rPr>
                <w:rFonts w:ascii="Garamond" w:hAnsi="Garamond"/>
                <w:sz w:val="28"/>
                <w:szCs w:val="28"/>
              </w:rPr>
              <w:t>miolaghey</w:t>
            </w:r>
            <w:proofErr w:type="spellEnd"/>
            <w:r w:rsidRPr="00B91567">
              <w:rPr>
                <w:rFonts w:ascii="Garamond" w:hAnsi="Garamond"/>
                <w:sz w:val="28"/>
                <w:szCs w:val="28"/>
              </w:rPr>
              <w:t xml:space="preserve">, cha nee son </w:t>
            </w:r>
            <w:proofErr w:type="spellStart"/>
            <w:r w:rsidRPr="00B91567">
              <w:rPr>
                <w:rFonts w:ascii="Garamond" w:hAnsi="Garamond"/>
                <w:sz w:val="28"/>
                <w:szCs w:val="28"/>
              </w:rPr>
              <w:t>dy</w:t>
            </w:r>
            <w:proofErr w:type="spellEnd"/>
            <w:r w:rsidRPr="00B91567">
              <w:rPr>
                <w:rFonts w:ascii="Garamond" w:hAnsi="Garamond"/>
                <w:sz w:val="28"/>
                <w:szCs w:val="28"/>
              </w:rPr>
              <w:t xml:space="preserve"> jean mad </w:t>
            </w:r>
            <w:proofErr w:type="spellStart"/>
            <w:r w:rsidRPr="00B91567">
              <w:rPr>
                <w:rFonts w:ascii="Garamond" w:hAnsi="Garamond"/>
                <w:sz w:val="28"/>
                <w:szCs w:val="28"/>
              </w:rPr>
              <w:t>tuittym</w:t>
            </w:r>
            <w:proofErr w:type="spellEnd"/>
            <w:r w:rsidRPr="00B91567">
              <w:rPr>
                <w:rFonts w:ascii="Garamond" w:hAnsi="Garamond"/>
                <w:sz w:val="28"/>
                <w:szCs w:val="28"/>
              </w:rPr>
              <w:t xml:space="preserve">, </w:t>
            </w:r>
            <w:proofErr w:type="spellStart"/>
            <w:r w:rsidRPr="00B91567">
              <w:rPr>
                <w:rFonts w:ascii="Garamond" w:hAnsi="Garamond"/>
                <w:sz w:val="28"/>
                <w:szCs w:val="28"/>
              </w:rPr>
              <w:t>agh</w:t>
            </w:r>
            <w:proofErr w:type="spellEnd"/>
            <w:r w:rsidRPr="00B91567">
              <w:rPr>
                <w:rFonts w:ascii="Garamond" w:hAnsi="Garamond"/>
                <w:sz w:val="28"/>
                <w:szCs w:val="28"/>
              </w:rPr>
              <w:t xml:space="preserve"> </w:t>
            </w:r>
            <w:proofErr w:type="spellStart"/>
            <w:r w:rsidRPr="00B91567">
              <w:rPr>
                <w:rFonts w:ascii="Garamond" w:hAnsi="Garamond"/>
                <w:sz w:val="28"/>
                <w:szCs w:val="28"/>
              </w:rPr>
              <w:t>dy</w:t>
            </w:r>
            <w:proofErr w:type="spellEnd"/>
            <w:r w:rsidRPr="00B91567">
              <w:rPr>
                <w:rFonts w:ascii="Garamond" w:hAnsi="Garamond"/>
                <w:sz w:val="28"/>
                <w:szCs w:val="28"/>
              </w:rPr>
              <w:t xml:space="preserve"> chur </w:t>
            </w:r>
            <w:proofErr w:type="spellStart"/>
            <w:r w:rsidRPr="00B91567">
              <w:rPr>
                <w:rFonts w:ascii="Garamond" w:hAnsi="Garamond"/>
                <w:sz w:val="28"/>
                <w:szCs w:val="28"/>
              </w:rPr>
              <w:t>orrin</w:t>
            </w:r>
            <w:proofErr w:type="spellEnd"/>
            <w:r w:rsidRPr="00B91567">
              <w:rPr>
                <w:rFonts w:ascii="Garamond" w:hAnsi="Garamond"/>
                <w:sz w:val="28"/>
                <w:szCs w:val="28"/>
              </w:rPr>
              <w:t xml:space="preserve"> </w:t>
            </w:r>
            <w:proofErr w:type="spellStart"/>
            <w:r w:rsidRPr="00B91567">
              <w:rPr>
                <w:rFonts w:ascii="Garamond" w:hAnsi="Garamond"/>
                <w:sz w:val="28"/>
                <w:szCs w:val="28"/>
              </w:rPr>
              <w:t>ennaghtyn</w:t>
            </w:r>
            <w:proofErr w:type="spellEnd"/>
            <w:r w:rsidRPr="00B91567">
              <w:rPr>
                <w:rFonts w:ascii="Garamond" w:hAnsi="Garamond"/>
                <w:sz w:val="28"/>
                <w:szCs w:val="28"/>
              </w:rPr>
              <w:t xml:space="preserve"> share </w:t>
            </w:r>
            <w:proofErr w:type="spellStart"/>
            <w:r w:rsidRPr="00B91567">
              <w:rPr>
                <w:rFonts w:ascii="Garamond" w:hAnsi="Garamond"/>
                <w:sz w:val="28"/>
                <w:szCs w:val="28"/>
              </w:rPr>
              <w:t>ve</w:t>
            </w:r>
            <w:proofErr w:type="spellEnd"/>
            <w:r w:rsidRPr="00B91567">
              <w:rPr>
                <w:rFonts w:ascii="Garamond" w:hAnsi="Garamond"/>
                <w:sz w:val="28"/>
                <w:szCs w:val="28"/>
              </w:rPr>
              <w:t xml:space="preserve"> ain </w:t>
            </w:r>
            <w:proofErr w:type="spellStart"/>
            <w:r w:rsidRPr="00B91567">
              <w:rPr>
                <w:rFonts w:ascii="Garamond" w:hAnsi="Garamond"/>
                <w:sz w:val="28"/>
                <w:szCs w:val="28"/>
              </w:rPr>
              <w:t>jeh</w:t>
            </w:r>
            <w:proofErr w:type="spellEnd"/>
            <w:r w:rsidRPr="00B91567">
              <w:rPr>
                <w:rFonts w:ascii="Garamond" w:hAnsi="Garamond"/>
                <w:sz w:val="28"/>
                <w:szCs w:val="28"/>
              </w:rPr>
              <w:t xml:space="preserve"> </w:t>
            </w:r>
            <w:proofErr w:type="spellStart"/>
            <w:r w:rsidRPr="00B91567">
              <w:rPr>
                <w:rFonts w:ascii="Garamond" w:hAnsi="Garamond"/>
                <w:sz w:val="28"/>
                <w:szCs w:val="28"/>
              </w:rPr>
              <w:t>nyn</w:t>
            </w:r>
            <w:proofErr w:type="spellEnd"/>
            <w:r w:rsidRPr="00B91567">
              <w:rPr>
                <w:rFonts w:ascii="Garamond" w:hAnsi="Garamond"/>
                <w:sz w:val="28"/>
                <w:szCs w:val="28"/>
              </w:rPr>
              <w:t xml:space="preserve"> </w:t>
            </w:r>
            <w:proofErr w:type="spellStart"/>
            <w:r w:rsidR="00087A83" w:rsidRPr="00B91567">
              <w:rPr>
                <w:rFonts w:ascii="Garamond" w:hAnsi="Garamond"/>
                <w:sz w:val="28"/>
                <w:szCs w:val="28"/>
              </w:rPr>
              <w:t>Annoonid</w:t>
            </w:r>
            <w:proofErr w:type="spellEnd"/>
            <w:r w:rsidR="00087A83" w:rsidRPr="00B91567">
              <w:rPr>
                <w:rFonts w:ascii="Garamond" w:hAnsi="Garamond"/>
                <w:sz w:val="28"/>
                <w:szCs w:val="28"/>
              </w:rPr>
              <w:t xml:space="preserve"> </w:t>
            </w:r>
            <w:proofErr w:type="spellStart"/>
            <w:r w:rsidRPr="00B91567">
              <w:rPr>
                <w:rFonts w:ascii="Garamond" w:hAnsi="Garamond"/>
                <w:sz w:val="28"/>
                <w:szCs w:val="28"/>
              </w:rPr>
              <w:t>hene</w:t>
            </w:r>
            <w:proofErr w:type="spellEnd"/>
            <w:r w:rsidRPr="00B91567">
              <w:rPr>
                <w:rFonts w:ascii="Garamond" w:hAnsi="Garamond"/>
                <w:sz w:val="28"/>
                <w:szCs w:val="28"/>
              </w:rPr>
              <w:t xml:space="preserve">, </w:t>
            </w:r>
            <w:proofErr w:type="spellStart"/>
            <w:r w:rsidRPr="00B91567">
              <w:rPr>
                <w:rFonts w:ascii="Garamond" w:hAnsi="Garamond"/>
                <w:sz w:val="28"/>
                <w:szCs w:val="28"/>
              </w:rPr>
              <w:t>dy</w:t>
            </w:r>
            <w:proofErr w:type="spellEnd"/>
            <w:r w:rsidRPr="00B91567">
              <w:rPr>
                <w:rFonts w:ascii="Garamond" w:hAnsi="Garamond"/>
                <w:sz w:val="28"/>
                <w:szCs w:val="28"/>
              </w:rPr>
              <w:t xml:space="preserve"> </w:t>
            </w:r>
            <w:proofErr w:type="spellStart"/>
            <w:r w:rsidRPr="00B91567">
              <w:rPr>
                <w:rFonts w:ascii="Garamond" w:hAnsi="Garamond"/>
                <w:sz w:val="28"/>
                <w:szCs w:val="28"/>
              </w:rPr>
              <w:t>vod</w:t>
            </w:r>
            <w:proofErr w:type="spellEnd"/>
            <w:r w:rsidRPr="00B91567">
              <w:rPr>
                <w:rFonts w:ascii="Garamond" w:hAnsi="Garamond"/>
                <w:sz w:val="28"/>
                <w:szCs w:val="28"/>
              </w:rPr>
              <w:t xml:space="preserve"> mad </w:t>
            </w:r>
            <w:proofErr w:type="spellStart"/>
            <w:r w:rsidRPr="00B91567">
              <w:rPr>
                <w:rFonts w:ascii="Garamond" w:hAnsi="Garamond"/>
                <w:sz w:val="28"/>
                <w:szCs w:val="28"/>
              </w:rPr>
              <w:t>cheet</w:t>
            </w:r>
            <w:proofErr w:type="spellEnd"/>
            <w:r w:rsidRPr="00B91567">
              <w:rPr>
                <w:rFonts w:ascii="Garamond" w:hAnsi="Garamond"/>
                <w:sz w:val="28"/>
                <w:szCs w:val="28"/>
              </w:rPr>
              <w:t xml:space="preserve"> </w:t>
            </w:r>
            <w:proofErr w:type="spellStart"/>
            <w:r w:rsidRPr="00B91567">
              <w:rPr>
                <w:rFonts w:ascii="Garamond" w:hAnsi="Garamond"/>
                <w:sz w:val="28"/>
                <w:szCs w:val="28"/>
              </w:rPr>
              <w:t>huggeysyn</w:t>
            </w:r>
            <w:proofErr w:type="spellEnd"/>
            <w:r w:rsidRPr="00B91567">
              <w:rPr>
                <w:rFonts w:ascii="Garamond" w:hAnsi="Garamond"/>
                <w:sz w:val="28"/>
                <w:szCs w:val="28"/>
              </w:rPr>
              <w:t xml:space="preserve"> son </w:t>
            </w:r>
            <w:proofErr w:type="spellStart"/>
            <w:r w:rsidRPr="00B91567">
              <w:rPr>
                <w:rFonts w:ascii="Garamond" w:hAnsi="Garamond"/>
                <w:sz w:val="28"/>
                <w:szCs w:val="28"/>
              </w:rPr>
              <w:t>cooney</w:t>
            </w:r>
            <w:proofErr w:type="spellEnd"/>
            <w:r w:rsidRPr="00B91567">
              <w:rPr>
                <w:rFonts w:ascii="Garamond" w:hAnsi="Garamond"/>
                <w:sz w:val="28"/>
                <w:szCs w:val="28"/>
              </w:rPr>
              <w:t xml:space="preserve">, </w:t>
            </w:r>
            <w:proofErr w:type="spellStart"/>
            <w:r w:rsidRPr="00B91567">
              <w:rPr>
                <w:rFonts w:ascii="Garamond" w:hAnsi="Garamond"/>
                <w:sz w:val="28"/>
                <w:szCs w:val="28"/>
              </w:rPr>
              <w:t>huggey</w:t>
            </w:r>
            <w:proofErr w:type="spellEnd"/>
            <w:r w:rsidR="00087A83">
              <w:rPr>
                <w:rFonts w:ascii="Garamond" w:hAnsi="Garamond"/>
                <w:sz w:val="28"/>
                <w:szCs w:val="28"/>
              </w:rPr>
              <w:t>,</w:t>
            </w:r>
            <w:r w:rsidRPr="00B91567">
              <w:rPr>
                <w:rFonts w:ascii="Garamond" w:hAnsi="Garamond"/>
                <w:sz w:val="28"/>
                <w:szCs w:val="28"/>
              </w:rPr>
              <w:t xml:space="preserve"> ta shin cur </w:t>
            </w:r>
            <w:proofErr w:type="spellStart"/>
            <w:r w:rsidRPr="00B91567">
              <w:rPr>
                <w:rFonts w:ascii="Garamond" w:hAnsi="Garamond"/>
                <w:sz w:val="28"/>
                <w:szCs w:val="28"/>
              </w:rPr>
              <w:t>nyn</w:t>
            </w:r>
            <w:proofErr w:type="spellEnd"/>
            <w:r w:rsidRPr="00B91567">
              <w:rPr>
                <w:rFonts w:ascii="Garamond" w:hAnsi="Garamond"/>
                <w:sz w:val="28"/>
                <w:szCs w:val="28"/>
              </w:rPr>
              <w:t xml:space="preserve"> </w:t>
            </w:r>
            <w:proofErr w:type="spellStart"/>
            <w:r w:rsidRPr="00B91567">
              <w:rPr>
                <w:rFonts w:ascii="Garamond" w:hAnsi="Garamond"/>
                <w:sz w:val="28"/>
                <w:szCs w:val="28"/>
              </w:rPr>
              <w:t>marrant</w:t>
            </w:r>
            <w:proofErr w:type="spellEnd"/>
            <w:r w:rsidRPr="00B91567">
              <w:rPr>
                <w:rFonts w:ascii="Garamond" w:hAnsi="Garamond"/>
                <w:sz w:val="28"/>
                <w:szCs w:val="28"/>
              </w:rPr>
              <w:t xml:space="preserve"> as cha </w:t>
            </w:r>
            <w:proofErr w:type="spellStart"/>
            <w:r w:rsidRPr="00B91567">
              <w:rPr>
                <w:rFonts w:ascii="Garamond" w:hAnsi="Garamond"/>
                <w:sz w:val="28"/>
                <w:szCs w:val="28"/>
              </w:rPr>
              <w:t>lig</w:t>
            </w:r>
            <w:proofErr w:type="spellEnd"/>
            <w:r w:rsidRPr="00B91567">
              <w:rPr>
                <w:rFonts w:ascii="Garamond" w:hAnsi="Garamond"/>
                <w:sz w:val="28"/>
                <w:szCs w:val="28"/>
              </w:rPr>
              <w:t xml:space="preserve"> e </w:t>
            </w:r>
            <w:proofErr w:type="spellStart"/>
            <w:r w:rsidRPr="00B91567">
              <w:rPr>
                <w:rFonts w:ascii="Garamond" w:hAnsi="Garamond"/>
                <w:sz w:val="28"/>
                <w:szCs w:val="28"/>
              </w:rPr>
              <w:t>dooin</w:t>
            </w:r>
            <w:proofErr w:type="spellEnd"/>
            <w:r w:rsidRPr="00B91567">
              <w:rPr>
                <w:rFonts w:ascii="Garamond" w:hAnsi="Garamond"/>
                <w:sz w:val="28"/>
                <w:szCs w:val="28"/>
              </w:rPr>
              <w:t xml:space="preserve"> </w:t>
            </w:r>
            <w:proofErr w:type="spellStart"/>
            <w:r w:rsidRPr="00B91567">
              <w:rPr>
                <w:rFonts w:ascii="Garamond" w:hAnsi="Garamond"/>
                <w:sz w:val="28"/>
                <w:szCs w:val="28"/>
              </w:rPr>
              <w:t>ve</w:t>
            </w:r>
            <w:proofErr w:type="spellEnd"/>
            <w:r w:rsidRPr="00B91567">
              <w:rPr>
                <w:rFonts w:ascii="Garamond" w:hAnsi="Garamond"/>
                <w:sz w:val="28"/>
                <w:szCs w:val="28"/>
              </w:rPr>
              <w:t xml:space="preserve"> er </w:t>
            </w:r>
            <w:proofErr w:type="spellStart"/>
            <w:r w:rsidRPr="00B91567">
              <w:rPr>
                <w:rFonts w:ascii="Garamond" w:hAnsi="Garamond"/>
                <w:sz w:val="28"/>
                <w:szCs w:val="28"/>
              </w:rPr>
              <w:t>nyn</w:t>
            </w:r>
            <w:proofErr w:type="spellEnd"/>
            <w:r w:rsidRPr="00B91567">
              <w:rPr>
                <w:rFonts w:ascii="Garamond" w:hAnsi="Garamond"/>
                <w:sz w:val="28"/>
                <w:szCs w:val="28"/>
              </w:rPr>
              <w:t xml:space="preserve"> </w:t>
            </w:r>
            <w:proofErr w:type="spellStart"/>
            <w:r w:rsidRPr="00B91567">
              <w:rPr>
                <w:rFonts w:ascii="Garamond" w:hAnsi="Garamond"/>
                <w:sz w:val="28"/>
                <w:szCs w:val="28"/>
              </w:rPr>
              <w:t>miolagh</w:t>
            </w:r>
            <w:proofErr w:type="spellEnd"/>
            <w:r w:rsidRPr="00B91567">
              <w:rPr>
                <w:rFonts w:ascii="Garamond" w:hAnsi="Garamond"/>
                <w:sz w:val="28"/>
                <w:szCs w:val="28"/>
              </w:rPr>
              <w:t xml:space="preserve">, </w:t>
            </w:r>
            <w:r w:rsidRPr="00087A83">
              <w:rPr>
                <w:rFonts w:ascii="Garamond" w:hAnsi="Garamond"/>
                <w:i/>
                <w:sz w:val="28"/>
                <w:szCs w:val="28"/>
              </w:rPr>
              <w:t xml:space="preserve">er </w:t>
            </w:r>
            <w:proofErr w:type="spellStart"/>
            <w:r w:rsidRPr="00087A83">
              <w:rPr>
                <w:rFonts w:ascii="Garamond" w:hAnsi="Garamond"/>
                <w:i/>
                <w:sz w:val="28"/>
                <w:szCs w:val="28"/>
              </w:rPr>
              <w:t>skyn</w:t>
            </w:r>
            <w:proofErr w:type="spellEnd"/>
            <w:r w:rsidRPr="00087A83">
              <w:rPr>
                <w:rFonts w:ascii="Garamond" w:hAnsi="Garamond"/>
                <w:i/>
                <w:sz w:val="28"/>
                <w:szCs w:val="28"/>
              </w:rPr>
              <w:t xml:space="preserve"> </w:t>
            </w:r>
            <w:proofErr w:type="spellStart"/>
            <w:r w:rsidRPr="00087A83">
              <w:rPr>
                <w:rFonts w:ascii="Garamond" w:hAnsi="Garamond"/>
                <w:i/>
                <w:sz w:val="28"/>
                <w:szCs w:val="28"/>
              </w:rPr>
              <w:t>ny</w:t>
            </w:r>
            <w:proofErr w:type="spellEnd"/>
            <w:r w:rsidRPr="00087A83">
              <w:rPr>
                <w:rFonts w:ascii="Garamond" w:hAnsi="Garamond"/>
                <w:i/>
                <w:sz w:val="28"/>
                <w:szCs w:val="28"/>
              </w:rPr>
              <w:t xml:space="preserve"> </w:t>
            </w:r>
            <w:proofErr w:type="spellStart"/>
            <w:r w:rsidRPr="00087A83">
              <w:rPr>
                <w:rFonts w:ascii="Garamond" w:hAnsi="Garamond"/>
                <w:i/>
                <w:sz w:val="28"/>
                <w:szCs w:val="28"/>
              </w:rPr>
              <w:t>oddys</w:t>
            </w:r>
            <w:proofErr w:type="spellEnd"/>
            <w:r w:rsidRPr="00087A83">
              <w:rPr>
                <w:rFonts w:ascii="Garamond" w:hAnsi="Garamond"/>
                <w:i/>
                <w:sz w:val="28"/>
                <w:szCs w:val="28"/>
              </w:rPr>
              <w:t xml:space="preserve"> mad y </w:t>
            </w:r>
            <w:proofErr w:type="spellStart"/>
            <w:r w:rsidRPr="00087A83">
              <w:rPr>
                <w:rFonts w:ascii="Garamond" w:hAnsi="Garamond"/>
                <w:i/>
                <w:sz w:val="28"/>
                <w:szCs w:val="28"/>
              </w:rPr>
              <w:t>ymmyrkey</w:t>
            </w:r>
            <w:proofErr w:type="spellEnd"/>
            <w:r w:rsidRPr="00087A83">
              <w:rPr>
                <w:rFonts w:ascii="Garamond" w:hAnsi="Garamond"/>
                <w:i/>
                <w:sz w:val="28"/>
                <w:szCs w:val="28"/>
              </w:rPr>
              <w:t xml:space="preserve">, </w:t>
            </w:r>
            <w:proofErr w:type="spellStart"/>
            <w:r w:rsidRPr="00B91567">
              <w:rPr>
                <w:rFonts w:ascii="Garamond" w:hAnsi="Garamond"/>
                <w:sz w:val="28"/>
                <w:szCs w:val="28"/>
              </w:rPr>
              <w:t>agh</w:t>
            </w:r>
            <w:proofErr w:type="spellEnd"/>
            <w:r w:rsidRPr="00B91567">
              <w:rPr>
                <w:rFonts w:ascii="Garamond" w:hAnsi="Garamond"/>
                <w:sz w:val="28"/>
                <w:szCs w:val="28"/>
              </w:rPr>
              <w:t xml:space="preserve"> </w:t>
            </w:r>
            <w:proofErr w:type="spellStart"/>
            <w:r w:rsidRPr="00B91567">
              <w:rPr>
                <w:rFonts w:ascii="Garamond" w:hAnsi="Garamond"/>
                <w:sz w:val="28"/>
                <w:szCs w:val="28"/>
              </w:rPr>
              <w:t>cooilleenee</w:t>
            </w:r>
            <w:proofErr w:type="spellEnd"/>
            <w:r w:rsidRPr="00B91567">
              <w:rPr>
                <w:rFonts w:ascii="Garamond" w:hAnsi="Garamond"/>
                <w:sz w:val="28"/>
                <w:szCs w:val="28"/>
              </w:rPr>
              <w:t xml:space="preserve"> e </w:t>
            </w:r>
            <w:proofErr w:type="spellStart"/>
            <w:r w:rsidRPr="00B91567">
              <w:rPr>
                <w:rFonts w:ascii="Garamond" w:hAnsi="Garamond"/>
                <w:sz w:val="28"/>
                <w:szCs w:val="28"/>
              </w:rPr>
              <w:t>nyn</w:t>
            </w:r>
            <w:proofErr w:type="spellEnd"/>
            <w:r w:rsidRPr="00B91567">
              <w:rPr>
                <w:rFonts w:ascii="Garamond" w:hAnsi="Garamond"/>
                <w:sz w:val="28"/>
                <w:szCs w:val="28"/>
              </w:rPr>
              <w:t xml:space="preserve"> </w:t>
            </w:r>
            <w:proofErr w:type="spellStart"/>
            <w:r w:rsidRPr="00B91567">
              <w:rPr>
                <w:rFonts w:ascii="Garamond" w:hAnsi="Garamond"/>
                <w:sz w:val="28"/>
                <w:szCs w:val="28"/>
              </w:rPr>
              <w:t>obbraghyn</w:t>
            </w:r>
            <w:proofErr w:type="spellEnd"/>
            <w:r w:rsidRPr="00B91567">
              <w:rPr>
                <w:rFonts w:ascii="Garamond" w:hAnsi="Garamond"/>
                <w:sz w:val="28"/>
                <w:szCs w:val="28"/>
              </w:rPr>
              <w:t xml:space="preserve"> </w:t>
            </w:r>
            <w:proofErr w:type="spellStart"/>
            <w:r w:rsidRPr="00B91567">
              <w:rPr>
                <w:rFonts w:ascii="Garamond" w:hAnsi="Garamond"/>
                <w:sz w:val="28"/>
                <w:szCs w:val="28"/>
              </w:rPr>
              <w:t>fardalagh</w:t>
            </w:r>
            <w:proofErr w:type="spellEnd"/>
            <w:r w:rsidRPr="00B91567">
              <w:rPr>
                <w:rFonts w:ascii="Garamond" w:hAnsi="Garamond"/>
                <w:sz w:val="28"/>
                <w:szCs w:val="28"/>
              </w:rPr>
              <w:t xml:space="preserve"> </w:t>
            </w:r>
            <w:proofErr w:type="spellStart"/>
            <w:r w:rsidRPr="00B91567">
              <w:rPr>
                <w:rFonts w:ascii="Garamond" w:hAnsi="Garamond"/>
                <w:sz w:val="28"/>
                <w:szCs w:val="28"/>
              </w:rPr>
              <w:t>lesh</w:t>
            </w:r>
            <w:proofErr w:type="spellEnd"/>
            <w:r w:rsidRPr="00B91567">
              <w:rPr>
                <w:rFonts w:ascii="Garamond" w:hAnsi="Garamond"/>
                <w:sz w:val="28"/>
                <w:szCs w:val="28"/>
              </w:rPr>
              <w:t xml:space="preserve"> </w:t>
            </w:r>
            <w:proofErr w:type="spellStart"/>
            <w:r w:rsidRPr="00B91567">
              <w:rPr>
                <w:rFonts w:ascii="Garamond" w:hAnsi="Garamond"/>
                <w:sz w:val="28"/>
                <w:szCs w:val="28"/>
              </w:rPr>
              <w:t>maynrys</w:t>
            </w:r>
            <w:proofErr w:type="spellEnd"/>
            <w:r w:rsidRPr="00B91567">
              <w:rPr>
                <w:rFonts w:ascii="Garamond" w:hAnsi="Garamond"/>
                <w:sz w:val="28"/>
                <w:szCs w:val="28"/>
              </w:rPr>
              <w:t xml:space="preserve"> er </w:t>
            </w:r>
            <w:proofErr w:type="spellStart"/>
            <w:r w:rsidRPr="00B91567">
              <w:rPr>
                <w:rFonts w:ascii="Garamond" w:hAnsi="Garamond"/>
                <w:sz w:val="28"/>
                <w:szCs w:val="28"/>
              </w:rPr>
              <w:t>skyn</w:t>
            </w:r>
            <w:proofErr w:type="spellEnd"/>
            <w:r w:rsidRPr="00B91567">
              <w:rPr>
                <w:rFonts w:ascii="Garamond" w:hAnsi="Garamond"/>
                <w:sz w:val="28"/>
                <w:szCs w:val="28"/>
              </w:rPr>
              <w:t xml:space="preserve"> </w:t>
            </w:r>
            <w:proofErr w:type="spellStart"/>
            <w:r w:rsidRPr="00B91567">
              <w:rPr>
                <w:rFonts w:ascii="Garamond" w:hAnsi="Garamond"/>
                <w:sz w:val="28"/>
                <w:szCs w:val="28"/>
              </w:rPr>
              <w:t>tushtey</w:t>
            </w:r>
            <w:proofErr w:type="spellEnd"/>
            <w:r w:rsidRPr="00B91567">
              <w:rPr>
                <w:rFonts w:ascii="Garamond" w:hAnsi="Garamond"/>
                <w:sz w:val="28"/>
                <w:szCs w:val="28"/>
              </w:rPr>
              <w:t xml:space="preserve">. </w:t>
            </w:r>
          </w:p>
        </w:tc>
        <w:tc>
          <w:tcPr>
            <w:tcW w:w="0" w:type="auto"/>
          </w:tcPr>
          <w:p w14:paraId="0085B7CD" w14:textId="77777777" w:rsidR="004C0DA0" w:rsidRPr="004E70AC" w:rsidRDefault="004C0DA0" w:rsidP="00DB60C3">
            <w:pPr>
              <w:pStyle w:val="ListParagraph"/>
              <w:spacing w:line="216" w:lineRule="auto"/>
              <w:ind w:left="0" w:firstLine="227"/>
              <w:contextualSpacing w:val="0"/>
              <w:jc w:val="both"/>
              <w:rPr>
                <w:rFonts w:ascii="Garamond" w:hAnsi="Garamond" w:cs="GlyphLessFont"/>
                <w:i/>
                <w:sz w:val="32"/>
              </w:rPr>
            </w:pPr>
            <w:r w:rsidRPr="004E70AC">
              <w:rPr>
                <w:rFonts w:ascii="Garamond" w:hAnsi="Garamond" w:cs="GlyphLessFont"/>
                <w:sz w:val="32"/>
              </w:rPr>
              <w:t>If He suffer us to be Tempted,</w:t>
            </w:r>
            <w:r w:rsidRPr="004E70AC">
              <w:rPr>
                <w:rFonts w:ascii="Garamond" w:hAnsi="Garamond" w:cs="GlyphLessFont"/>
                <w:i/>
                <w:sz w:val="32"/>
              </w:rPr>
              <w:t xml:space="preserve"> it is not that we might fall, but to make us more sensible of our own Weakness, that we may come to Him for Help on whom we depend, </w:t>
            </w:r>
            <w:r w:rsidRPr="004E70AC">
              <w:rPr>
                <w:rFonts w:ascii="Garamond" w:hAnsi="Garamond" w:cs="GlyphLessFont"/>
                <w:sz w:val="32"/>
              </w:rPr>
              <w:t xml:space="preserve">who will not suffer us to be Tempted above what we are able to bear ; </w:t>
            </w:r>
            <w:r w:rsidRPr="004E70AC">
              <w:rPr>
                <w:rFonts w:ascii="Garamond" w:hAnsi="Garamond" w:cs="GlyphLessFont"/>
                <w:i/>
                <w:sz w:val="32"/>
              </w:rPr>
              <w:t>And who will reward our poor Endeavours with unspeakable Happiness.</w:t>
            </w:r>
          </w:p>
        </w:tc>
      </w:tr>
      <w:tr w:rsidR="003142BF" w:rsidRPr="004E70AC" w14:paraId="14FD6FA9" w14:textId="77777777" w:rsidTr="003142BF">
        <w:tc>
          <w:tcPr>
            <w:tcW w:w="0" w:type="auto"/>
          </w:tcPr>
          <w:p w14:paraId="15C88BC4" w14:textId="77777777" w:rsidR="004C0DA0" w:rsidRPr="00B91567" w:rsidRDefault="00087A83" w:rsidP="00DB60C3">
            <w:pPr>
              <w:pStyle w:val="CM3"/>
              <w:widowControl/>
              <w:ind w:firstLine="227"/>
              <w:jc w:val="both"/>
              <w:rPr>
                <w:rFonts w:ascii="Garamond" w:hAnsi="Garamond"/>
                <w:sz w:val="28"/>
                <w:szCs w:val="28"/>
              </w:rPr>
            </w:pPr>
            <w:r>
              <w:rPr>
                <w:rFonts w:ascii="Garamond" w:hAnsi="Garamond"/>
                <w:sz w:val="28"/>
                <w:szCs w:val="28"/>
              </w:rPr>
              <w:t xml:space="preserve">[17] </w:t>
            </w:r>
            <w:r w:rsidR="004C0DA0" w:rsidRPr="00087A83">
              <w:rPr>
                <w:rFonts w:ascii="Garamond" w:hAnsi="Garamond"/>
                <w:i/>
                <w:sz w:val="28"/>
                <w:szCs w:val="28"/>
              </w:rPr>
              <w:t xml:space="preserve">My ta </w:t>
            </w:r>
            <w:proofErr w:type="spellStart"/>
            <w:r w:rsidR="004C0DA0" w:rsidRPr="00087A83">
              <w:rPr>
                <w:rFonts w:ascii="Garamond" w:hAnsi="Garamond"/>
                <w:i/>
                <w:sz w:val="28"/>
                <w:szCs w:val="28"/>
              </w:rPr>
              <w:t>deney</w:t>
            </w:r>
            <w:proofErr w:type="spellEnd"/>
            <w:r w:rsidR="004C0DA0" w:rsidRPr="00087A83">
              <w:rPr>
                <w:rFonts w:ascii="Garamond" w:hAnsi="Garamond"/>
                <w:i/>
                <w:sz w:val="28"/>
                <w:szCs w:val="28"/>
              </w:rPr>
              <w:t xml:space="preserve"> </w:t>
            </w:r>
            <w:proofErr w:type="spellStart"/>
            <w:r w:rsidRPr="00087A83">
              <w:rPr>
                <w:rFonts w:ascii="Garamond" w:hAnsi="Garamond"/>
                <w:i/>
                <w:sz w:val="28"/>
                <w:szCs w:val="28"/>
              </w:rPr>
              <w:t>Mooinjer</w:t>
            </w:r>
            <w:proofErr w:type="spellEnd"/>
            <w:r w:rsidRPr="00B91567">
              <w:rPr>
                <w:rFonts w:ascii="Garamond" w:hAnsi="Garamond"/>
                <w:sz w:val="28"/>
                <w:szCs w:val="28"/>
              </w:rPr>
              <w:t xml:space="preserve"> </w:t>
            </w:r>
            <w:r w:rsidR="004C0DA0" w:rsidRPr="00B91567">
              <w:rPr>
                <w:rFonts w:ascii="Garamond" w:hAnsi="Garamond"/>
                <w:sz w:val="28"/>
                <w:szCs w:val="28"/>
              </w:rPr>
              <w:t xml:space="preserve">ain, she </w:t>
            </w:r>
            <w:proofErr w:type="spellStart"/>
            <w:r w:rsidR="004C0DA0" w:rsidRPr="00B91567">
              <w:rPr>
                <w:rFonts w:ascii="Garamond" w:hAnsi="Garamond"/>
                <w:sz w:val="28"/>
                <w:szCs w:val="28"/>
              </w:rPr>
              <w:t>Bannaght</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ad</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veih</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Jee</w:t>
            </w:r>
            <w:proofErr w:type="spellEnd"/>
            <w:r w:rsidR="004C0DA0" w:rsidRPr="00B91567">
              <w:rPr>
                <w:rFonts w:ascii="Garamond" w:hAnsi="Garamond"/>
                <w:sz w:val="28"/>
                <w:szCs w:val="28"/>
              </w:rPr>
              <w:t xml:space="preserve"> ; as my ta </w:t>
            </w:r>
            <w:proofErr w:type="spellStart"/>
            <w:r w:rsidRPr="00087A83">
              <w:rPr>
                <w:rFonts w:ascii="Garamond" w:hAnsi="Garamond"/>
                <w:i/>
                <w:sz w:val="28"/>
                <w:szCs w:val="28"/>
              </w:rPr>
              <w:t>Noidjin</w:t>
            </w:r>
            <w:proofErr w:type="spellEnd"/>
            <w:r w:rsidRPr="00B91567">
              <w:rPr>
                <w:rFonts w:ascii="Garamond" w:hAnsi="Garamond"/>
                <w:sz w:val="28"/>
                <w:szCs w:val="28"/>
              </w:rPr>
              <w:t xml:space="preserve"> </w:t>
            </w:r>
            <w:r w:rsidR="004C0DA0" w:rsidRPr="00B91567">
              <w:rPr>
                <w:rFonts w:ascii="Garamond" w:hAnsi="Garamond"/>
                <w:sz w:val="28"/>
                <w:szCs w:val="28"/>
              </w:rPr>
              <w:t xml:space="preserve">ain, </w:t>
            </w:r>
            <w:proofErr w:type="spellStart"/>
            <w:r w:rsidR="004C0DA0" w:rsidRPr="00B91567">
              <w:rPr>
                <w:rFonts w:ascii="Garamond" w:hAnsi="Garamond"/>
                <w:sz w:val="28"/>
                <w:szCs w:val="28"/>
              </w:rPr>
              <w:t>ta’d</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slattyn</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ayns</w:t>
            </w:r>
            <w:proofErr w:type="spellEnd"/>
            <w:r w:rsidR="004C0DA0" w:rsidRPr="00B91567">
              <w:rPr>
                <w:rFonts w:ascii="Garamond" w:hAnsi="Garamond"/>
                <w:sz w:val="28"/>
                <w:szCs w:val="28"/>
              </w:rPr>
              <w:t xml:space="preserve"> e </w:t>
            </w:r>
            <w:proofErr w:type="spellStart"/>
            <w:r w:rsidR="004C0DA0" w:rsidRPr="00B91567">
              <w:rPr>
                <w:rFonts w:ascii="Garamond" w:hAnsi="Garamond"/>
                <w:sz w:val="28"/>
                <w:szCs w:val="28"/>
              </w:rPr>
              <w:t>laue</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dy</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smaghtagh</w:t>
            </w:r>
            <w:proofErr w:type="spellEnd"/>
            <w:r w:rsidR="004C0DA0" w:rsidRPr="00B91567">
              <w:rPr>
                <w:rFonts w:ascii="Garamond" w:hAnsi="Garamond"/>
                <w:sz w:val="28"/>
                <w:szCs w:val="28"/>
              </w:rPr>
              <w:t xml:space="preserve"> shin er</w:t>
            </w:r>
            <w:r>
              <w:rPr>
                <w:rFonts w:ascii="Garamond" w:hAnsi="Garamond"/>
                <w:sz w:val="28"/>
                <w:szCs w:val="28"/>
              </w:rPr>
              <w:t xml:space="preserve"> </w:t>
            </w:r>
            <w:proofErr w:type="spellStart"/>
            <w:r w:rsidR="004C0DA0" w:rsidRPr="00B91567">
              <w:rPr>
                <w:rFonts w:ascii="Garamond" w:hAnsi="Garamond"/>
                <w:sz w:val="28"/>
                <w:szCs w:val="28"/>
              </w:rPr>
              <w:t>nonney</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dy</w:t>
            </w:r>
            <w:proofErr w:type="spellEnd"/>
            <w:r w:rsidR="004C0DA0" w:rsidRPr="00B91567">
              <w:rPr>
                <w:rFonts w:ascii="Garamond" w:hAnsi="Garamond"/>
                <w:sz w:val="28"/>
                <w:szCs w:val="28"/>
              </w:rPr>
              <w:t xml:space="preserve"> chur </w:t>
            </w:r>
            <w:proofErr w:type="spellStart"/>
            <w:r w:rsidR="004C0DA0" w:rsidRPr="00B91567">
              <w:rPr>
                <w:rFonts w:ascii="Garamond" w:hAnsi="Garamond"/>
                <w:sz w:val="28"/>
                <w:szCs w:val="28"/>
              </w:rPr>
              <w:t>orrin</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ve</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kiarralagh</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jeh</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nyn</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raadjin</w:t>
            </w:r>
            <w:proofErr w:type="spellEnd"/>
            <w:r w:rsidR="004C0DA0" w:rsidRPr="00B91567">
              <w:rPr>
                <w:rFonts w:ascii="Garamond" w:hAnsi="Garamond"/>
                <w:sz w:val="28"/>
                <w:szCs w:val="28"/>
              </w:rPr>
              <w:t xml:space="preserve">. </w:t>
            </w:r>
          </w:p>
        </w:tc>
        <w:tc>
          <w:tcPr>
            <w:tcW w:w="0" w:type="auto"/>
          </w:tcPr>
          <w:p w14:paraId="49A689B3" w14:textId="77777777" w:rsidR="004C0DA0" w:rsidRPr="00715328" w:rsidRDefault="004C0DA0" w:rsidP="00DB60C3">
            <w:pPr>
              <w:pStyle w:val="ListParagraph"/>
              <w:spacing w:line="216" w:lineRule="auto"/>
              <w:ind w:left="0" w:firstLine="227"/>
              <w:contextualSpacing w:val="0"/>
              <w:jc w:val="both"/>
              <w:rPr>
                <w:rFonts w:ascii="Garamond" w:hAnsi="Garamond" w:cs="GlyphLessFont"/>
                <w:i/>
                <w:sz w:val="28"/>
                <w:szCs w:val="28"/>
              </w:rPr>
            </w:pPr>
            <w:r w:rsidRPr="00715328">
              <w:rPr>
                <w:rFonts w:ascii="Garamond" w:hAnsi="Garamond" w:cs="GlyphLessFont"/>
                <w:i/>
                <w:sz w:val="28"/>
                <w:szCs w:val="28"/>
              </w:rPr>
              <w:t xml:space="preserve">If we have </w:t>
            </w:r>
            <w:r w:rsidRPr="00715328">
              <w:rPr>
                <w:rFonts w:ascii="Garamond" w:hAnsi="Garamond" w:cs="GlyphLessFont"/>
                <w:sz w:val="28"/>
                <w:szCs w:val="28"/>
              </w:rPr>
              <w:t>Friends</w:t>
            </w:r>
            <w:r w:rsidRPr="00715328">
              <w:rPr>
                <w:rFonts w:ascii="Garamond" w:hAnsi="Garamond" w:cs="GlyphLessFont"/>
                <w:i/>
                <w:sz w:val="28"/>
                <w:szCs w:val="28"/>
              </w:rPr>
              <w:t>, it is the Favour of God to us</w:t>
            </w:r>
            <w:r w:rsidRPr="00715328">
              <w:rPr>
                <w:rFonts w:ascii="Garamond" w:hAnsi="Garamond" w:cs="GlyphLessFont"/>
                <w:sz w:val="28"/>
                <w:szCs w:val="28"/>
              </w:rPr>
              <w:t> ;</w:t>
            </w:r>
            <w:r w:rsidRPr="00715328">
              <w:rPr>
                <w:rFonts w:ascii="Garamond" w:hAnsi="Garamond" w:cs="GlyphLessFont"/>
                <w:i/>
                <w:sz w:val="28"/>
                <w:szCs w:val="28"/>
              </w:rPr>
              <w:t xml:space="preserve"> and if we have </w:t>
            </w:r>
            <w:r w:rsidRPr="00715328">
              <w:rPr>
                <w:rFonts w:ascii="Garamond" w:hAnsi="Garamond" w:cs="GlyphLessFont"/>
                <w:sz w:val="28"/>
                <w:szCs w:val="28"/>
              </w:rPr>
              <w:t>Enemies</w:t>
            </w:r>
            <w:r w:rsidRPr="00715328">
              <w:rPr>
                <w:rFonts w:ascii="Garamond" w:hAnsi="Garamond" w:cs="GlyphLessFont"/>
                <w:i/>
                <w:sz w:val="28"/>
                <w:szCs w:val="28"/>
              </w:rPr>
              <w:t>, they are Rods in His Hand, either to correct, or to make us careful of our ways.</w:t>
            </w:r>
          </w:p>
        </w:tc>
      </w:tr>
      <w:tr w:rsidR="003142BF" w:rsidRPr="004E70AC" w14:paraId="29A17203" w14:textId="77777777" w:rsidTr="003142BF">
        <w:tc>
          <w:tcPr>
            <w:tcW w:w="0" w:type="auto"/>
          </w:tcPr>
          <w:p w14:paraId="59B15719" w14:textId="77777777" w:rsidR="004C0DA0" w:rsidRPr="00B91567" w:rsidRDefault="004C0DA0" w:rsidP="00DB60C3">
            <w:pPr>
              <w:pStyle w:val="CM3"/>
              <w:widowControl/>
              <w:ind w:firstLine="227"/>
              <w:jc w:val="both"/>
              <w:rPr>
                <w:rFonts w:ascii="Garamond" w:hAnsi="Garamond"/>
                <w:sz w:val="28"/>
                <w:szCs w:val="28"/>
              </w:rPr>
            </w:pPr>
            <w:proofErr w:type="spellStart"/>
            <w:r w:rsidRPr="00B91567">
              <w:rPr>
                <w:rFonts w:ascii="Garamond" w:hAnsi="Garamond"/>
                <w:sz w:val="28"/>
                <w:szCs w:val="28"/>
              </w:rPr>
              <w:t>Ta’n</w:t>
            </w:r>
            <w:proofErr w:type="spellEnd"/>
            <w:r w:rsidRPr="00B91567">
              <w:rPr>
                <w:rFonts w:ascii="Garamond" w:hAnsi="Garamond"/>
                <w:sz w:val="28"/>
                <w:szCs w:val="28"/>
              </w:rPr>
              <w:t xml:space="preserve"> </w:t>
            </w:r>
            <w:proofErr w:type="spellStart"/>
            <w:r w:rsidR="00087A83" w:rsidRPr="00B91567">
              <w:rPr>
                <w:rFonts w:ascii="Garamond" w:hAnsi="Garamond"/>
                <w:sz w:val="28"/>
                <w:szCs w:val="28"/>
              </w:rPr>
              <w:t>Jouyl</w:t>
            </w:r>
            <w:r w:rsidR="00087A83">
              <w:rPr>
                <w:rFonts w:ascii="Garamond" w:hAnsi="Garamond"/>
                <w:sz w:val="28"/>
                <w:szCs w:val="28"/>
              </w:rPr>
              <w:t>l</w:t>
            </w:r>
            <w:proofErr w:type="spellEnd"/>
            <w:r w:rsidR="00087A83" w:rsidRPr="00B91567">
              <w:rPr>
                <w:rFonts w:ascii="Garamond" w:hAnsi="Garamond"/>
                <w:sz w:val="28"/>
                <w:szCs w:val="28"/>
              </w:rPr>
              <w:t xml:space="preserve"> </w:t>
            </w:r>
            <w:proofErr w:type="spellStart"/>
            <w:r w:rsidR="00087A83">
              <w:rPr>
                <w:rFonts w:ascii="Garamond" w:hAnsi="Garamond"/>
                <w:sz w:val="28"/>
                <w:szCs w:val="28"/>
              </w:rPr>
              <w:t>hene</w:t>
            </w:r>
            <w:proofErr w:type="spellEnd"/>
            <w:r w:rsidRPr="00B91567">
              <w:rPr>
                <w:rFonts w:ascii="Garamond" w:hAnsi="Garamond"/>
                <w:sz w:val="28"/>
                <w:szCs w:val="28"/>
              </w:rPr>
              <w:t xml:space="preserve"> y </w:t>
            </w:r>
            <w:proofErr w:type="spellStart"/>
            <w:r w:rsidRPr="00B91567">
              <w:rPr>
                <w:rFonts w:ascii="Garamond" w:hAnsi="Garamond"/>
                <w:sz w:val="28"/>
                <w:szCs w:val="28"/>
              </w:rPr>
              <w:t>spyrryd</w:t>
            </w:r>
            <w:proofErr w:type="spellEnd"/>
            <w:r w:rsidRPr="00B91567">
              <w:rPr>
                <w:rFonts w:ascii="Garamond" w:hAnsi="Garamond"/>
                <w:sz w:val="28"/>
                <w:szCs w:val="28"/>
              </w:rPr>
              <w:t xml:space="preserve"> </w:t>
            </w:r>
            <w:proofErr w:type="spellStart"/>
            <w:r w:rsidR="00087A83" w:rsidRPr="00B91567">
              <w:rPr>
                <w:rFonts w:ascii="Garamond" w:hAnsi="Garamond"/>
                <w:sz w:val="28"/>
                <w:szCs w:val="28"/>
              </w:rPr>
              <w:t>Pooaral</w:t>
            </w:r>
            <w:proofErr w:type="spellEnd"/>
            <w:r w:rsidR="00087A83" w:rsidRPr="00B91567">
              <w:rPr>
                <w:rFonts w:ascii="Garamond" w:hAnsi="Garamond"/>
                <w:sz w:val="28"/>
                <w:szCs w:val="28"/>
              </w:rPr>
              <w:t xml:space="preserve"> </w:t>
            </w:r>
            <w:proofErr w:type="spellStart"/>
            <w:r w:rsidRPr="00B91567">
              <w:rPr>
                <w:rFonts w:ascii="Garamond" w:hAnsi="Garamond"/>
                <w:sz w:val="28"/>
                <w:szCs w:val="28"/>
              </w:rPr>
              <w:t>shen</w:t>
            </w:r>
            <w:proofErr w:type="spellEnd"/>
            <w:r w:rsidRPr="00B91567">
              <w:rPr>
                <w:rFonts w:ascii="Garamond" w:hAnsi="Garamond"/>
                <w:sz w:val="28"/>
                <w:szCs w:val="28"/>
              </w:rPr>
              <w:t xml:space="preserve"> </w:t>
            </w:r>
            <w:proofErr w:type="spellStart"/>
            <w:r w:rsidRPr="00B91567">
              <w:rPr>
                <w:rFonts w:ascii="Garamond" w:hAnsi="Garamond"/>
                <w:sz w:val="28"/>
                <w:szCs w:val="28"/>
              </w:rPr>
              <w:t>fo</w:t>
            </w:r>
            <w:proofErr w:type="spellEnd"/>
            <w:r w:rsidRPr="00B91567">
              <w:rPr>
                <w:rFonts w:ascii="Garamond" w:hAnsi="Garamond"/>
                <w:sz w:val="28"/>
                <w:szCs w:val="28"/>
              </w:rPr>
              <w:t xml:space="preserve"> </w:t>
            </w:r>
            <w:proofErr w:type="spellStart"/>
            <w:r w:rsidRPr="00B91567">
              <w:rPr>
                <w:rFonts w:ascii="Garamond" w:hAnsi="Garamond"/>
                <w:sz w:val="28"/>
                <w:szCs w:val="28"/>
              </w:rPr>
              <w:t>sarey</w:t>
            </w:r>
            <w:proofErr w:type="spellEnd"/>
            <w:r w:rsidRPr="00B91567">
              <w:rPr>
                <w:rFonts w:ascii="Garamond" w:hAnsi="Garamond"/>
                <w:sz w:val="28"/>
                <w:szCs w:val="28"/>
              </w:rPr>
              <w:t xml:space="preserve"> Yee, </w:t>
            </w:r>
            <w:proofErr w:type="spellStart"/>
            <w:r w:rsidRPr="00B91567">
              <w:rPr>
                <w:rFonts w:ascii="Garamond" w:hAnsi="Garamond"/>
                <w:sz w:val="28"/>
                <w:szCs w:val="28"/>
              </w:rPr>
              <w:t>dy</w:t>
            </w:r>
            <w:proofErr w:type="spellEnd"/>
            <w:r w:rsidRPr="00B91567">
              <w:rPr>
                <w:rFonts w:ascii="Garamond" w:hAnsi="Garamond"/>
                <w:sz w:val="28"/>
                <w:szCs w:val="28"/>
              </w:rPr>
              <w:t xml:space="preserve"> </w:t>
            </w:r>
            <w:proofErr w:type="spellStart"/>
            <w:r w:rsidRPr="00B91567">
              <w:rPr>
                <w:rFonts w:ascii="Garamond" w:hAnsi="Garamond"/>
                <w:sz w:val="28"/>
                <w:szCs w:val="28"/>
              </w:rPr>
              <w:t>chooilleeney</w:t>
            </w:r>
            <w:proofErr w:type="spellEnd"/>
            <w:r w:rsidRPr="00B91567">
              <w:rPr>
                <w:rFonts w:ascii="Garamond" w:hAnsi="Garamond"/>
                <w:sz w:val="28"/>
                <w:szCs w:val="28"/>
              </w:rPr>
              <w:t xml:space="preserve"> e </w:t>
            </w:r>
            <w:proofErr w:type="spellStart"/>
            <w:r w:rsidR="00087A83" w:rsidRPr="00B91567">
              <w:rPr>
                <w:rFonts w:ascii="Garamond" w:hAnsi="Garamond"/>
                <w:sz w:val="28"/>
                <w:szCs w:val="28"/>
              </w:rPr>
              <w:t>Vriwnyssyn</w:t>
            </w:r>
            <w:proofErr w:type="spellEnd"/>
            <w:r w:rsidR="00087A83" w:rsidRPr="00B91567">
              <w:rPr>
                <w:rFonts w:ascii="Garamond" w:hAnsi="Garamond"/>
                <w:sz w:val="28"/>
                <w:szCs w:val="28"/>
              </w:rPr>
              <w:t xml:space="preserve"> </w:t>
            </w:r>
            <w:r w:rsidRPr="00B91567">
              <w:rPr>
                <w:rFonts w:ascii="Garamond" w:hAnsi="Garamond"/>
                <w:sz w:val="28"/>
                <w:szCs w:val="28"/>
              </w:rPr>
              <w:t xml:space="preserve">er y </w:t>
            </w:r>
            <w:r w:rsidR="00087A83" w:rsidRPr="00B91567">
              <w:rPr>
                <w:rFonts w:ascii="Garamond" w:hAnsi="Garamond"/>
                <w:sz w:val="28"/>
                <w:szCs w:val="28"/>
              </w:rPr>
              <w:t>Vee-</w:t>
            </w:r>
            <w:proofErr w:type="spellStart"/>
            <w:r w:rsidRPr="00B91567">
              <w:rPr>
                <w:rFonts w:ascii="Garamond" w:hAnsi="Garamond"/>
                <w:sz w:val="28"/>
                <w:szCs w:val="28"/>
              </w:rPr>
              <w:t>chrauee</w:t>
            </w:r>
            <w:proofErr w:type="spellEnd"/>
            <w:r w:rsidRPr="00B91567">
              <w:rPr>
                <w:rFonts w:ascii="Garamond" w:hAnsi="Garamond"/>
                <w:sz w:val="28"/>
                <w:szCs w:val="28"/>
              </w:rPr>
              <w:t xml:space="preserve">, </w:t>
            </w:r>
            <w:proofErr w:type="spellStart"/>
            <w:r w:rsidRPr="00B91567">
              <w:rPr>
                <w:rFonts w:ascii="Garamond" w:hAnsi="Garamond"/>
                <w:sz w:val="28"/>
                <w:szCs w:val="28"/>
              </w:rPr>
              <w:t>tra</w:t>
            </w:r>
            <w:proofErr w:type="spellEnd"/>
            <w:r w:rsidRPr="00B91567">
              <w:rPr>
                <w:rFonts w:ascii="Garamond" w:hAnsi="Garamond"/>
                <w:sz w:val="28"/>
                <w:szCs w:val="28"/>
              </w:rPr>
              <w:t xml:space="preserve"> </w:t>
            </w:r>
            <w:proofErr w:type="spellStart"/>
            <w:r w:rsidRPr="00B91567">
              <w:rPr>
                <w:rFonts w:ascii="Garamond" w:hAnsi="Garamond"/>
                <w:sz w:val="28"/>
                <w:szCs w:val="28"/>
              </w:rPr>
              <w:t>nagh</w:t>
            </w:r>
            <w:proofErr w:type="spellEnd"/>
            <w:r w:rsidRPr="00B91567">
              <w:rPr>
                <w:rFonts w:ascii="Garamond" w:hAnsi="Garamond"/>
                <w:sz w:val="28"/>
                <w:szCs w:val="28"/>
              </w:rPr>
              <w:t xml:space="preserve"> </w:t>
            </w:r>
            <w:proofErr w:type="spellStart"/>
            <w:r w:rsidRPr="00B91567">
              <w:rPr>
                <w:rFonts w:ascii="Garamond" w:hAnsi="Garamond"/>
                <w:sz w:val="28"/>
                <w:szCs w:val="28"/>
              </w:rPr>
              <w:t>lias</w:t>
            </w:r>
            <w:proofErr w:type="spellEnd"/>
            <w:r w:rsidRPr="00B91567">
              <w:rPr>
                <w:rFonts w:ascii="Garamond" w:hAnsi="Garamond"/>
                <w:sz w:val="28"/>
                <w:szCs w:val="28"/>
              </w:rPr>
              <w:t xml:space="preserve"> </w:t>
            </w:r>
            <w:proofErr w:type="spellStart"/>
            <w:r w:rsidRPr="00B91567">
              <w:rPr>
                <w:rFonts w:ascii="Garamond" w:hAnsi="Garamond"/>
                <w:sz w:val="28"/>
                <w:szCs w:val="28"/>
              </w:rPr>
              <w:t>dauesyn</w:t>
            </w:r>
            <w:proofErr w:type="spellEnd"/>
            <w:r w:rsidRPr="00B91567">
              <w:rPr>
                <w:rFonts w:ascii="Garamond" w:hAnsi="Garamond"/>
                <w:sz w:val="28"/>
                <w:szCs w:val="28"/>
              </w:rPr>
              <w:t xml:space="preserve"> ta </w:t>
            </w:r>
            <w:proofErr w:type="spellStart"/>
            <w:r w:rsidRPr="00B91567">
              <w:rPr>
                <w:rFonts w:ascii="Garamond" w:hAnsi="Garamond"/>
                <w:sz w:val="28"/>
                <w:szCs w:val="28"/>
              </w:rPr>
              <w:t>treshteil</w:t>
            </w:r>
            <w:proofErr w:type="spellEnd"/>
            <w:r w:rsidRPr="00B91567">
              <w:rPr>
                <w:rFonts w:ascii="Garamond" w:hAnsi="Garamond"/>
                <w:sz w:val="28"/>
                <w:szCs w:val="28"/>
              </w:rPr>
              <w:t xml:space="preserve"> </w:t>
            </w:r>
            <w:proofErr w:type="spellStart"/>
            <w:r w:rsidRPr="00B91567">
              <w:rPr>
                <w:rFonts w:ascii="Garamond" w:hAnsi="Garamond"/>
                <w:sz w:val="28"/>
                <w:szCs w:val="28"/>
              </w:rPr>
              <w:t>ayns</w:t>
            </w:r>
            <w:proofErr w:type="spellEnd"/>
            <w:r w:rsidRPr="00B91567">
              <w:rPr>
                <w:rFonts w:ascii="Garamond" w:hAnsi="Garamond"/>
                <w:sz w:val="28"/>
                <w:szCs w:val="28"/>
              </w:rPr>
              <w:t xml:space="preserve"> y </w:t>
            </w:r>
            <w:proofErr w:type="spellStart"/>
            <w:r w:rsidRPr="00B91567">
              <w:rPr>
                <w:rFonts w:ascii="Garamond" w:hAnsi="Garamond"/>
                <w:sz w:val="28"/>
                <w:szCs w:val="28"/>
              </w:rPr>
              <w:t>Chiarn</w:t>
            </w:r>
            <w:proofErr w:type="spellEnd"/>
            <w:r w:rsidRPr="00B91567">
              <w:rPr>
                <w:rFonts w:ascii="Garamond" w:hAnsi="Garamond"/>
                <w:sz w:val="28"/>
                <w:szCs w:val="28"/>
              </w:rPr>
              <w:t xml:space="preserve"> </w:t>
            </w:r>
            <w:proofErr w:type="spellStart"/>
            <w:r w:rsidRPr="00B91567">
              <w:rPr>
                <w:rFonts w:ascii="Garamond" w:hAnsi="Garamond"/>
                <w:sz w:val="28"/>
                <w:szCs w:val="28"/>
              </w:rPr>
              <w:t>aggle</w:t>
            </w:r>
            <w:proofErr w:type="spellEnd"/>
            <w:r w:rsidRPr="00B91567">
              <w:rPr>
                <w:rFonts w:ascii="Garamond" w:hAnsi="Garamond"/>
                <w:sz w:val="28"/>
                <w:szCs w:val="28"/>
              </w:rPr>
              <w:t xml:space="preserve"> y </w:t>
            </w:r>
            <w:proofErr w:type="spellStart"/>
            <w:r w:rsidRPr="00B91567">
              <w:rPr>
                <w:rFonts w:ascii="Garamond" w:hAnsi="Garamond"/>
                <w:sz w:val="28"/>
                <w:szCs w:val="28"/>
              </w:rPr>
              <w:t>ghoal</w:t>
            </w:r>
            <w:proofErr w:type="spellEnd"/>
            <w:r w:rsidRPr="00B91567">
              <w:rPr>
                <w:rFonts w:ascii="Garamond" w:hAnsi="Garamond"/>
                <w:sz w:val="28"/>
                <w:szCs w:val="28"/>
              </w:rPr>
              <w:t xml:space="preserve"> </w:t>
            </w:r>
            <w:proofErr w:type="spellStart"/>
            <w:r w:rsidRPr="00B91567">
              <w:rPr>
                <w:rFonts w:ascii="Garamond" w:hAnsi="Garamond"/>
                <w:sz w:val="28"/>
                <w:szCs w:val="28"/>
              </w:rPr>
              <w:t>r</w:t>
            </w:r>
            <w:r w:rsidR="00087A83">
              <w:rPr>
                <w:rFonts w:ascii="Garamond" w:hAnsi="Garamond"/>
                <w:sz w:val="28"/>
                <w:szCs w:val="28"/>
              </w:rPr>
              <w:t>o</w:t>
            </w:r>
            <w:r w:rsidRPr="00B91567">
              <w:rPr>
                <w:rFonts w:ascii="Garamond" w:hAnsi="Garamond"/>
                <w:sz w:val="28"/>
                <w:szCs w:val="28"/>
              </w:rPr>
              <w:t>oish</w:t>
            </w:r>
            <w:proofErr w:type="spellEnd"/>
            <w:r w:rsidR="00087A83">
              <w:rPr>
                <w:rStyle w:val="FootnoteReference"/>
                <w:rFonts w:ascii="Garamond" w:hAnsi="Garamond"/>
                <w:sz w:val="28"/>
                <w:szCs w:val="28"/>
              </w:rPr>
              <w:footnoteReference w:id="92"/>
            </w:r>
            <w:r w:rsidRPr="00B91567">
              <w:rPr>
                <w:rFonts w:ascii="Garamond" w:hAnsi="Garamond"/>
                <w:sz w:val="28"/>
                <w:szCs w:val="28"/>
              </w:rPr>
              <w:t xml:space="preserve"> red </w:t>
            </w:r>
            <w:proofErr w:type="spellStart"/>
            <w:r w:rsidRPr="00B91567">
              <w:rPr>
                <w:rFonts w:ascii="Garamond" w:hAnsi="Garamond"/>
                <w:sz w:val="28"/>
                <w:szCs w:val="28"/>
              </w:rPr>
              <w:t>erbee</w:t>
            </w:r>
            <w:proofErr w:type="spellEnd"/>
            <w:r w:rsidRPr="00B91567">
              <w:rPr>
                <w:rFonts w:ascii="Garamond" w:hAnsi="Garamond"/>
                <w:sz w:val="28"/>
                <w:szCs w:val="28"/>
              </w:rPr>
              <w:t xml:space="preserve">. </w:t>
            </w:r>
          </w:p>
        </w:tc>
        <w:tc>
          <w:tcPr>
            <w:tcW w:w="0" w:type="auto"/>
          </w:tcPr>
          <w:p w14:paraId="03673679" w14:textId="77777777" w:rsidR="004C0DA0" w:rsidRPr="00715328" w:rsidRDefault="004C0DA0" w:rsidP="00DB60C3">
            <w:pPr>
              <w:pStyle w:val="ListParagraph"/>
              <w:spacing w:line="216" w:lineRule="auto"/>
              <w:ind w:left="0" w:firstLine="227"/>
              <w:contextualSpacing w:val="0"/>
              <w:jc w:val="both"/>
              <w:rPr>
                <w:rFonts w:ascii="Garamond" w:hAnsi="Garamond" w:cs="GlyphLessFont"/>
                <w:i/>
                <w:sz w:val="28"/>
                <w:szCs w:val="28"/>
              </w:rPr>
            </w:pPr>
            <w:r w:rsidRPr="00715328">
              <w:rPr>
                <w:rFonts w:ascii="Garamond" w:hAnsi="Garamond" w:cs="GlyphLessFont"/>
                <w:i/>
                <w:sz w:val="28"/>
                <w:szCs w:val="28"/>
              </w:rPr>
              <w:t xml:space="preserve">The Devil himself, that </w:t>
            </w:r>
            <w:r w:rsidR="00087A83" w:rsidRPr="00715328">
              <w:rPr>
                <w:rFonts w:ascii="Garamond" w:hAnsi="Garamond" w:cs="GlyphLessFont"/>
                <w:i/>
                <w:sz w:val="28"/>
                <w:szCs w:val="28"/>
              </w:rPr>
              <w:t xml:space="preserve">powerful </w:t>
            </w:r>
            <w:r w:rsidRPr="00715328">
              <w:rPr>
                <w:rFonts w:ascii="Garamond" w:hAnsi="Garamond" w:cs="GlyphLessFont"/>
                <w:i/>
                <w:sz w:val="28"/>
                <w:szCs w:val="28"/>
              </w:rPr>
              <w:t>Spirit, is under God’s Command, to execute his Judgments upon wicked Men,</w:t>
            </w:r>
            <w:r w:rsidR="00087A83" w:rsidRPr="00715328">
              <w:rPr>
                <w:rFonts w:ascii="Garamond" w:hAnsi="Garamond" w:cs="GlyphLessFont"/>
                <w:i/>
                <w:sz w:val="28"/>
                <w:szCs w:val="28"/>
              </w:rPr>
              <w:t> </w:t>
            </w:r>
            <w:r w:rsidRPr="00715328">
              <w:rPr>
                <w:rFonts w:ascii="Garamond" w:hAnsi="Garamond" w:cs="GlyphLessFont"/>
                <w:i/>
                <w:sz w:val="28"/>
                <w:szCs w:val="28"/>
              </w:rPr>
              <w:t>while they that trust in the Lord have nothing to fear, for he hath no Power to hurt them.</w:t>
            </w:r>
          </w:p>
        </w:tc>
      </w:tr>
      <w:tr w:rsidR="003142BF" w:rsidRPr="004E70AC" w14:paraId="625640EA" w14:textId="77777777" w:rsidTr="003142BF">
        <w:tc>
          <w:tcPr>
            <w:tcW w:w="0" w:type="auto"/>
          </w:tcPr>
          <w:p w14:paraId="319F9D74" w14:textId="77777777" w:rsidR="004C0DA0" w:rsidRPr="00B91567" w:rsidRDefault="00087A83" w:rsidP="00DB60C3">
            <w:pPr>
              <w:pStyle w:val="CM3"/>
              <w:widowControl/>
              <w:ind w:firstLine="227"/>
              <w:jc w:val="both"/>
              <w:rPr>
                <w:rFonts w:ascii="Garamond" w:hAnsi="Garamond"/>
                <w:sz w:val="28"/>
                <w:szCs w:val="28"/>
              </w:rPr>
            </w:pPr>
            <w:proofErr w:type="spellStart"/>
            <w:r>
              <w:rPr>
                <w:rFonts w:ascii="Garamond" w:hAnsi="Garamond"/>
                <w:sz w:val="28"/>
                <w:szCs w:val="28"/>
              </w:rPr>
              <w:t>S</w:t>
            </w:r>
            <w:r w:rsidR="004C0DA0" w:rsidRPr="00B91567">
              <w:rPr>
                <w:rFonts w:ascii="Garamond" w:hAnsi="Garamond"/>
                <w:sz w:val="28"/>
                <w:szCs w:val="28"/>
              </w:rPr>
              <w:t>maynrey</w:t>
            </w:r>
            <w:proofErr w:type="spellEnd"/>
            <w:r w:rsidR="004C0DA0" w:rsidRPr="00B91567">
              <w:rPr>
                <w:rFonts w:ascii="Garamond" w:hAnsi="Garamond"/>
                <w:sz w:val="28"/>
                <w:szCs w:val="28"/>
              </w:rPr>
              <w:t xml:space="preserve"> shi</w:t>
            </w:r>
            <w:r w:rsidR="000D6597">
              <w:rPr>
                <w:rFonts w:ascii="Garamond" w:hAnsi="Garamond"/>
                <w:sz w:val="28"/>
                <w:szCs w:val="28"/>
              </w:rPr>
              <w:t xml:space="preserve">n, ain ta </w:t>
            </w:r>
            <w:proofErr w:type="spellStart"/>
            <w:r w:rsidR="000D6597">
              <w:rPr>
                <w:rFonts w:ascii="Garamond" w:hAnsi="Garamond"/>
                <w:sz w:val="28"/>
                <w:szCs w:val="28"/>
              </w:rPr>
              <w:t>fys</w:t>
            </w:r>
            <w:proofErr w:type="spellEnd"/>
            <w:r w:rsidR="000D6597">
              <w:rPr>
                <w:rFonts w:ascii="Garamond" w:hAnsi="Garamond"/>
                <w:sz w:val="28"/>
                <w:szCs w:val="28"/>
              </w:rPr>
              <w:t xml:space="preserve"> er </w:t>
            </w:r>
            <w:proofErr w:type="spellStart"/>
            <w:r w:rsidR="000D6597">
              <w:rPr>
                <w:rFonts w:ascii="Garamond" w:hAnsi="Garamond"/>
                <w:sz w:val="28"/>
                <w:szCs w:val="28"/>
              </w:rPr>
              <w:t>ny</w:t>
            </w:r>
            <w:proofErr w:type="spellEnd"/>
            <w:r w:rsidR="000D6597">
              <w:rPr>
                <w:rFonts w:ascii="Garamond" w:hAnsi="Garamond"/>
                <w:sz w:val="28"/>
                <w:szCs w:val="28"/>
              </w:rPr>
              <w:t xml:space="preserve"> </w:t>
            </w:r>
            <w:proofErr w:type="spellStart"/>
            <w:r w:rsidR="000D6597">
              <w:rPr>
                <w:rFonts w:ascii="Garamond" w:hAnsi="Garamond"/>
                <w:sz w:val="28"/>
                <w:szCs w:val="28"/>
              </w:rPr>
              <w:t>reddyn</w:t>
            </w:r>
            <w:proofErr w:type="spellEnd"/>
            <w:r w:rsidR="000D6597">
              <w:rPr>
                <w:rFonts w:ascii="Garamond" w:hAnsi="Garamond"/>
                <w:sz w:val="28"/>
                <w:szCs w:val="28"/>
              </w:rPr>
              <w:t xml:space="preserve"> </w:t>
            </w:r>
            <w:proofErr w:type="spellStart"/>
            <w:r w:rsidR="000D6597">
              <w:rPr>
                <w:rFonts w:ascii="Garamond" w:hAnsi="Garamond"/>
                <w:sz w:val="28"/>
                <w:szCs w:val="28"/>
              </w:rPr>
              <w:t>shoh</w:t>
            </w:r>
            <w:proofErr w:type="spellEnd"/>
            <w:r w:rsidR="004C0DA0" w:rsidRPr="00B91567">
              <w:rPr>
                <w:rFonts w:ascii="Garamond" w:hAnsi="Garamond"/>
                <w:sz w:val="28"/>
                <w:szCs w:val="28"/>
              </w:rPr>
              <w:t xml:space="preserve"> as bee mad </w:t>
            </w:r>
            <w:proofErr w:type="spellStart"/>
            <w:r w:rsidR="004C0DA0" w:rsidRPr="00B91567">
              <w:rPr>
                <w:rFonts w:ascii="Garamond" w:hAnsi="Garamond"/>
                <w:sz w:val="28"/>
                <w:szCs w:val="28"/>
              </w:rPr>
              <w:t>dy</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bragh</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bannit</w:t>
            </w:r>
            <w:proofErr w:type="spellEnd"/>
            <w:r w:rsidR="000D6597">
              <w:rPr>
                <w:rFonts w:ascii="Garamond" w:hAnsi="Garamond"/>
                <w:sz w:val="28"/>
                <w:szCs w:val="28"/>
              </w:rPr>
              <w:t>,</w:t>
            </w:r>
            <w:r w:rsidR="004C0DA0" w:rsidRPr="00B91567">
              <w:rPr>
                <w:rFonts w:ascii="Garamond" w:hAnsi="Garamond"/>
                <w:sz w:val="28"/>
                <w:szCs w:val="28"/>
              </w:rPr>
              <w:t xml:space="preserve"> my nee mad </w:t>
            </w:r>
            <w:proofErr w:type="spellStart"/>
            <w:r w:rsidR="004C0DA0" w:rsidRPr="00B91567">
              <w:rPr>
                <w:rFonts w:ascii="Garamond" w:hAnsi="Garamond"/>
                <w:sz w:val="28"/>
                <w:szCs w:val="28"/>
              </w:rPr>
              <w:t>beaghey</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cordail</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rish</w:t>
            </w:r>
            <w:proofErr w:type="spellEnd"/>
            <w:r w:rsidR="004C0DA0" w:rsidRPr="00B91567">
              <w:rPr>
                <w:rFonts w:ascii="Garamond" w:hAnsi="Garamond"/>
                <w:sz w:val="28"/>
                <w:szCs w:val="28"/>
              </w:rPr>
              <w:t xml:space="preserve"> y </w:t>
            </w:r>
            <w:proofErr w:type="spellStart"/>
            <w:r w:rsidR="004C0DA0" w:rsidRPr="00B91567">
              <w:rPr>
                <w:rFonts w:ascii="Garamond" w:hAnsi="Garamond"/>
                <w:sz w:val="28"/>
                <w:szCs w:val="28"/>
              </w:rPr>
              <w:t>Credjue</w:t>
            </w:r>
            <w:proofErr w:type="spellEnd"/>
            <w:r w:rsidR="004C0DA0" w:rsidRPr="00B91567">
              <w:rPr>
                <w:rFonts w:ascii="Garamond" w:hAnsi="Garamond"/>
                <w:sz w:val="28"/>
                <w:szCs w:val="28"/>
              </w:rPr>
              <w:t xml:space="preserve"> </w:t>
            </w:r>
            <w:proofErr w:type="spellStart"/>
            <w:r w:rsidR="004C0DA0" w:rsidRPr="00B91567">
              <w:rPr>
                <w:rFonts w:ascii="Garamond" w:hAnsi="Garamond"/>
                <w:sz w:val="28"/>
                <w:szCs w:val="28"/>
              </w:rPr>
              <w:t>shoh</w:t>
            </w:r>
            <w:proofErr w:type="spellEnd"/>
            <w:r w:rsidR="004C0DA0" w:rsidRPr="00B91567">
              <w:rPr>
                <w:rFonts w:ascii="Garamond" w:hAnsi="Garamond"/>
                <w:sz w:val="28"/>
                <w:szCs w:val="28"/>
              </w:rPr>
              <w:t xml:space="preserve">. </w:t>
            </w:r>
          </w:p>
        </w:tc>
        <w:tc>
          <w:tcPr>
            <w:tcW w:w="0" w:type="auto"/>
          </w:tcPr>
          <w:p w14:paraId="5368461A" w14:textId="77777777" w:rsidR="004C0DA0" w:rsidRPr="00715328" w:rsidRDefault="004C0DA0" w:rsidP="00DB60C3">
            <w:pPr>
              <w:pStyle w:val="ListParagraph"/>
              <w:spacing w:line="216" w:lineRule="auto"/>
              <w:ind w:left="0" w:firstLine="227"/>
              <w:contextualSpacing w:val="0"/>
              <w:jc w:val="both"/>
              <w:rPr>
                <w:rFonts w:ascii="Garamond" w:hAnsi="Garamond" w:cs="GlyphLessFont"/>
                <w:i/>
                <w:sz w:val="28"/>
                <w:szCs w:val="28"/>
              </w:rPr>
            </w:pPr>
            <w:r w:rsidRPr="00715328">
              <w:rPr>
                <w:rFonts w:ascii="Garamond" w:hAnsi="Garamond" w:cs="GlyphLessFont"/>
                <w:i/>
                <w:sz w:val="28"/>
                <w:szCs w:val="28"/>
              </w:rPr>
              <w:t>Happy are we who know these things now, and we shall be for ever happy if we live according to this Belief.</w:t>
            </w:r>
          </w:p>
        </w:tc>
      </w:tr>
      <w:tr w:rsidR="003142BF" w:rsidRPr="004E70AC" w14:paraId="34823B27" w14:textId="77777777" w:rsidTr="003142BF">
        <w:tc>
          <w:tcPr>
            <w:tcW w:w="0" w:type="auto"/>
          </w:tcPr>
          <w:p w14:paraId="2205394F" w14:textId="77777777" w:rsidR="004C0DA0" w:rsidRPr="00B91567" w:rsidRDefault="004C0DA0" w:rsidP="00DB60C3">
            <w:pPr>
              <w:pStyle w:val="CM3"/>
              <w:widowControl/>
              <w:ind w:firstLine="227"/>
              <w:jc w:val="both"/>
              <w:rPr>
                <w:rFonts w:ascii="Garamond" w:hAnsi="Garamond"/>
                <w:sz w:val="28"/>
                <w:szCs w:val="28"/>
              </w:rPr>
            </w:pPr>
            <w:r w:rsidRPr="00B91567">
              <w:rPr>
                <w:rFonts w:ascii="Garamond" w:hAnsi="Garamond"/>
                <w:sz w:val="28"/>
                <w:szCs w:val="28"/>
              </w:rPr>
              <w:t xml:space="preserve">Son </w:t>
            </w:r>
            <w:proofErr w:type="spellStart"/>
            <w:r w:rsidRPr="00B91567">
              <w:rPr>
                <w:rFonts w:ascii="Garamond" w:hAnsi="Garamond"/>
                <w:sz w:val="28"/>
                <w:szCs w:val="28"/>
              </w:rPr>
              <w:t>eisht</w:t>
            </w:r>
            <w:proofErr w:type="spellEnd"/>
            <w:r w:rsidRPr="00B91567">
              <w:rPr>
                <w:rFonts w:ascii="Garamond" w:hAnsi="Garamond"/>
                <w:sz w:val="28"/>
                <w:szCs w:val="28"/>
              </w:rPr>
              <w:t xml:space="preserve"> </w:t>
            </w:r>
            <w:r w:rsidRPr="00087A83">
              <w:rPr>
                <w:rFonts w:ascii="Garamond" w:hAnsi="Garamond"/>
                <w:i/>
                <w:sz w:val="28"/>
                <w:szCs w:val="28"/>
              </w:rPr>
              <w:t xml:space="preserve">nee mad </w:t>
            </w:r>
            <w:proofErr w:type="spellStart"/>
            <w:r w:rsidRPr="00087A83">
              <w:rPr>
                <w:rFonts w:ascii="Garamond" w:hAnsi="Garamond"/>
                <w:i/>
                <w:sz w:val="28"/>
                <w:szCs w:val="28"/>
              </w:rPr>
              <w:t>treshteil</w:t>
            </w:r>
            <w:proofErr w:type="spellEnd"/>
            <w:r w:rsidRPr="00087A83">
              <w:rPr>
                <w:rFonts w:ascii="Garamond" w:hAnsi="Garamond"/>
                <w:i/>
                <w:sz w:val="28"/>
                <w:szCs w:val="28"/>
              </w:rPr>
              <w:t xml:space="preserve"> </w:t>
            </w:r>
            <w:proofErr w:type="spellStart"/>
            <w:r w:rsidRPr="00087A83">
              <w:rPr>
                <w:rFonts w:ascii="Garamond" w:hAnsi="Garamond"/>
                <w:i/>
                <w:sz w:val="28"/>
                <w:szCs w:val="28"/>
              </w:rPr>
              <w:t>ayns</w:t>
            </w:r>
            <w:proofErr w:type="spellEnd"/>
            <w:r w:rsidRPr="00087A83">
              <w:rPr>
                <w:rFonts w:ascii="Garamond" w:hAnsi="Garamond"/>
                <w:i/>
                <w:sz w:val="28"/>
                <w:szCs w:val="28"/>
              </w:rPr>
              <w:t xml:space="preserve"> y </w:t>
            </w:r>
            <w:proofErr w:type="spellStart"/>
            <w:r w:rsidRPr="00087A83">
              <w:rPr>
                <w:rFonts w:ascii="Garamond" w:hAnsi="Garamond"/>
                <w:i/>
                <w:sz w:val="28"/>
                <w:szCs w:val="28"/>
              </w:rPr>
              <w:t>Chiarn</w:t>
            </w:r>
            <w:proofErr w:type="spellEnd"/>
            <w:r w:rsidRPr="00087A83">
              <w:rPr>
                <w:rFonts w:ascii="Garamond" w:hAnsi="Garamond"/>
                <w:i/>
                <w:sz w:val="28"/>
                <w:szCs w:val="28"/>
              </w:rPr>
              <w:t xml:space="preserve"> </w:t>
            </w:r>
            <w:proofErr w:type="spellStart"/>
            <w:r w:rsidRPr="00087A83">
              <w:rPr>
                <w:rFonts w:ascii="Garamond" w:hAnsi="Garamond"/>
                <w:i/>
                <w:sz w:val="28"/>
                <w:szCs w:val="28"/>
              </w:rPr>
              <w:t>lesh</w:t>
            </w:r>
            <w:proofErr w:type="spellEnd"/>
            <w:r w:rsidRPr="00087A83">
              <w:rPr>
                <w:rFonts w:ascii="Garamond" w:hAnsi="Garamond"/>
                <w:i/>
                <w:sz w:val="28"/>
                <w:szCs w:val="28"/>
              </w:rPr>
              <w:t xml:space="preserve"> </w:t>
            </w:r>
            <w:proofErr w:type="spellStart"/>
            <w:r w:rsidRPr="00087A83">
              <w:rPr>
                <w:rFonts w:ascii="Garamond" w:hAnsi="Garamond"/>
                <w:i/>
                <w:sz w:val="28"/>
                <w:szCs w:val="28"/>
              </w:rPr>
              <w:t>ooilley</w:t>
            </w:r>
            <w:proofErr w:type="spellEnd"/>
            <w:r w:rsidRPr="00087A83">
              <w:rPr>
                <w:rFonts w:ascii="Garamond" w:hAnsi="Garamond"/>
                <w:i/>
                <w:sz w:val="28"/>
                <w:szCs w:val="28"/>
              </w:rPr>
              <w:t xml:space="preserve"> </w:t>
            </w:r>
            <w:proofErr w:type="spellStart"/>
            <w:r w:rsidRPr="00087A83">
              <w:rPr>
                <w:rFonts w:ascii="Garamond" w:hAnsi="Garamond"/>
                <w:i/>
                <w:sz w:val="28"/>
                <w:szCs w:val="28"/>
              </w:rPr>
              <w:t>nyn</w:t>
            </w:r>
            <w:proofErr w:type="spellEnd"/>
            <w:r w:rsidRPr="00087A83">
              <w:rPr>
                <w:rFonts w:ascii="Garamond" w:hAnsi="Garamond"/>
                <w:i/>
                <w:sz w:val="28"/>
                <w:szCs w:val="28"/>
              </w:rPr>
              <w:t xml:space="preserve"> </w:t>
            </w:r>
            <w:proofErr w:type="spellStart"/>
            <w:r w:rsidR="00087A83" w:rsidRPr="00087A83">
              <w:rPr>
                <w:rFonts w:ascii="Garamond" w:hAnsi="Garamond"/>
                <w:i/>
                <w:sz w:val="28"/>
                <w:szCs w:val="28"/>
              </w:rPr>
              <w:t>Gree</w:t>
            </w:r>
            <w:proofErr w:type="spellEnd"/>
            <w:r w:rsidRPr="00087A83">
              <w:rPr>
                <w:rFonts w:ascii="Garamond" w:hAnsi="Garamond"/>
                <w:i/>
                <w:sz w:val="28"/>
                <w:szCs w:val="28"/>
              </w:rPr>
              <w:t xml:space="preserve">, as cha der mad </w:t>
            </w:r>
            <w:proofErr w:type="spellStart"/>
            <w:r w:rsidRPr="00087A83">
              <w:rPr>
                <w:rFonts w:ascii="Garamond" w:hAnsi="Garamond"/>
                <w:i/>
                <w:sz w:val="28"/>
                <w:szCs w:val="28"/>
              </w:rPr>
              <w:t>nyn</w:t>
            </w:r>
            <w:proofErr w:type="spellEnd"/>
            <w:r w:rsidRPr="00087A83">
              <w:rPr>
                <w:rFonts w:ascii="Garamond" w:hAnsi="Garamond"/>
                <w:i/>
                <w:sz w:val="28"/>
                <w:szCs w:val="28"/>
              </w:rPr>
              <w:t xml:space="preserve"> </w:t>
            </w:r>
            <w:proofErr w:type="spellStart"/>
            <w:r w:rsidRPr="00087A83">
              <w:rPr>
                <w:rFonts w:ascii="Garamond" w:hAnsi="Garamond"/>
                <w:i/>
                <w:sz w:val="28"/>
                <w:szCs w:val="28"/>
              </w:rPr>
              <w:t>marrant</w:t>
            </w:r>
            <w:proofErr w:type="spellEnd"/>
            <w:r w:rsidRPr="00087A83">
              <w:rPr>
                <w:rFonts w:ascii="Garamond" w:hAnsi="Garamond"/>
                <w:i/>
                <w:sz w:val="28"/>
                <w:szCs w:val="28"/>
              </w:rPr>
              <w:t xml:space="preserve"> </w:t>
            </w:r>
            <w:proofErr w:type="spellStart"/>
            <w:r w:rsidRPr="00087A83">
              <w:rPr>
                <w:rFonts w:ascii="Garamond" w:hAnsi="Garamond"/>
                <w:i/>
                <w:sz w:val="28"/>
                <w:szCs w:val="28"/>
              </w:rPr>
              <w:t>gys</w:t>
            </w:r>
            <w:proofErr w:type="spellEnd"/>
            <w:r w:rsidRPr="00087A83">
              <w:rPr>
                <w:rFonts w:ascii="Garamond" w:hAnsi="Garamond"/>
                <w:i/>
                <w:sz w:val="28"/>
                <w:szCs w:val="28"/>
              </w:rPr>
              <w:t xml:space="preserve"> y </w:t>
            </w:r>
            <w:proofErr w:type="spellStart"/>
            <w:r w:rsidR="00087A83" w:rsidRPr="00087A83">
              <w:rPr>
                <w:rFonts w:ascii="Garamond" w:hAnsi="Garamond"/>
                <w:i/>
                <w:sz w:val="28"/>
                <w:szCs w:val="28"/>
              </w:rPr>
              <w:t>Tushtey</w:t>
            </w:r>
            <w:proofErr w:type="spellEnd"/>
            <w:r w:rsidR="00087A83" w:rsidRPr="00087A83">
              <w:rPr>
                <w:rFonts w:ascii="Garamond" w:hAnsi="Garamond"/>
                <w:i/>
                <w:sz w:val="28"/>
                <w:szCs w:val="28"/>
              </w:rPr>
              <w:t xml:space="preserve"> </w:t>
            </w:r>
            <w:proofErr w:type="spellStart"/>
            <w:r w:rsidRPr="00087A83">
              <w:rPr>
                <w:rFonts w:ascii="Garamond" w:hAnsi="Garamond"/>
                <w:i/>
                <w:sz w:val="28"/>
                <w:szCs w:val="28"/>
              </w:rPr>
              <w:t>ain</w:t>
            </w:r>
            <w:proofErr w:type="spellEnd"/>
            <w:r w:rsidRPr="00087A83">
              <w:rPr>
                <w:rFonts w:ascii="Garamond" w:hAnsi="Garamond"/>
                <w:i/>
                <w:sz w:val="28"/>
                <w:szCs w:val="28"/>
              </w:rPr>
              <w:t xml:space="preserve"> </w:t>
            </w:r>
            <w:proofErr w:type="spellStart"/>
            <w:r w:rsidRPr="00087A83">
              <w:rPr>
                <w:rFonts w:ascii="Garamond" w:hAnsi="Garamond"/>
                <w:i/>
                <w:sz w:val="28"/>
                <w:szCs w:val="28"/>
              </w:rPr>
              <w:t>hene</w:t>
            </w:r>
            <w:proofErr w:type="spellEnd"/>
            <w:r w:rsidRPr="00087A83">
              <w:rPr>
                <w:rFonts w:ascii="Garamond" w:hAnsi="Garamond"/>
                <w:i/>
                <w:sz w:val="28"/>
                <w:szCs w:val="28"/>
              </w:rPr>
              <w:t>,</w:t>
            </w:r>
            <w:r w:rsidRPr="00B91567">
              <w:rPr>
                <w:rFonts w:ascii="Garamond" w:hAnsi="Garamond"/>
                <w:sz w:val="28"/>
                <w:szCs w:val="28"/>
              </w:rPr>
              <w:t xml:space="preserve"> Prov. 3. 5. </w:t>
            </w:r>
          </w:p>
        </w:tc>
        <w:tc>
          <w:tcPr>
            <w:tcW w:w="0" w:type="auto"/>
          </w:tcPr>
          <w:p w14:paraId="3D745F8B" w14:textId="77777777" w:rsidR="004C0DA0" w:rsidRPr="00715328" w:rsidRDefault="004C0DA0" w:rsidP="00DB60C3">
            <w:pPr>
              <w:pStyle w:val="ListParagraph"/>
              <w:spacing w:line="216" w:lineRule="auto"/>
              <w:ind w:left="0" w:firstLine="227"/>
              <w:contextualSpacing w:val="0"/>
              <w:jc w:val="both"/>
              <w:rPr>
                <w:rFonts w:ascii="Garamond" w:hAnsi="Garamond" w:cs="GlyphLessFont"/>
                <w:sz w:val="28"/>
                <w:szCs w:val="28"/>
              </w:rPr>
            </w:pPr>
            <w:r w:rsidRPr="00715328">
              <w:rPr>
                <w:rFonts w:ascii="Garamond" w:hAnsi="Garamond" w:cs="GlyphLessFont"/>
                <w:i/>
                <w:sz w:val="28"/>
                <w:szCs w:val="28"/>
              </w:rPr>
              <w:t>For then</w:t>
            </w:r>
            <w:r w:rsidRPr="00715328">
              <w:rPr>
                <w:rFonts w:ascii="Garamond" w:hAnsi="Garamond" w:cs="GlyphLessFont"/>
                <w:sz w:val="28"/>
                <w:szCs w:val="28"/>
              </w:rPr>
              <w:t xml:space="preserve"> we shall trust in the Lord with all our Heart, and not lean unto our own Understanding.</w:t>
            </w:r>
          </w:p>
        </w:tc>
      </w:tr>
      <w:tr w:rsidR="003142BF" w:rsidRPr="004E70AC" w14:paraId="75326CD7" w14:textId="77777777" w:rsidTr="003142BF">
        <w:tc>
          <w:tcPr>
            <w:tcW w:w="0" w:type="auto"/>
          </w:tcPr>
          <w:p w14:paraId="032410FA" w14:textId="77777777" w:rsidR="00087A83" w:rsidRPr="00F4248E" w:rsidRDefault="00087A83" w:rsidP="00DB60C3">
            <w:pPr>
              <w:pStyle w:val="CM3"/>
              <w:widowControl/>
              <w:ind w:firstLine="227"/>
              <w:jc w:val="both"/>
              <w:rPr>
                <w:rFonts w:ascii="Garamond" w:hAnsi="Garamond"/>
                <w:sz w:val="28"/>
                <w:szCs w:val="28"/>
              </w:rPr>
            </w:pPr>
            <w:r w:rsidRPr="00F4248E">
              <w:rPr>
                <w:rFonts w:ascii="Garamond" w:hAnsi="Garamond"/>
                <w:sz w:val="28"/>
                <w:szCs w:val="28"/>
              </w:rPr>
              <w:t xml:space="preserve">Nee mad </w:t>
            </w:r>
            <w:proofErr w:type="spellStart"/>
            <w:r w:rsidRPr="00F4248E">
              <w:rPr>
                <w:rFonts w:ascii="Garamond" w:hAnsi="Garamond"/>
                <w:sz w:val="28"/>
                <w:szCs w:val="28"/>
              </w:rPr>
              <w:t>geamagh</w:t>
            </w:r>
            <w:proofErr w:type="spellEnd"/>
            <w:r w:rsidRPr="00F4248E">
              <w:rPr>
                <w:rFonts w:ascii="Garamond" w:hAnsi="Garamond"/>
                <w:sz w:val="28"/>
                <w:szCs w:val="28"/>
              </w:rPr>
              <w:t xml:space="preserve"> </w:t>
            </w:r>
            <w:proofErr w:type="spellStart"/>
            <w:r w:rsidRPr="00F4248E">
              <w:rPr>
                <w:rFonts w:ascii="Garamond" w:hAnsi="Garamond"/>
                <w:sz w:val="28"/>
                <w:szCs w:val="28"/>
              </w:rPr>
              <w:t>huggey</w:t>
            </w:r>
            <w:proofErr w:type="spellEnd"/>
            <w:r w:rsidRPr="00F4248E">
              <w:rPr>
                <w:rFonts w:ascii="Garamond" w:hAnsi="Garamond"/>
                <w:sz w:val="28"/>
                <w:szCs w:val="28"/>
              </w:rPr>
              <w:t xml:space="preserve"> son </w:t>
            </w:r>
            <w:proofErr w:type="spellStart"/>
            <w:r w:rsidRPr="00F4248E">
              <w:rPr>
                <w:rFonts w:ascii="Garamond" w:hAnsi="Garamond"/>
                <w:sz w:val="28"/>
                <w:szCs w:val="28"/>
              </w:rPr>
              <w:t>ny</w:t>
            </w:r>
            <w:proofErr w:type="spellEnd"/>
            <w:r w:rsidRPr="00F4248E">
              <w:rPr>
                <w:rFonts w:ascii="Garamond" w:hAnsi="Garamond"/>
                <w:sz w:val="28"/>
                <w:szCs w:val="28"/>
              </w:rPr>
              <w:t xml:space="preserve"> vees shin </w:t>
            </w:r>
            <w:proofErr w:type="spellStart"/>
            <w:r w:rsidRPr="00F4248E">
              <w:rPr>
                <w:rFonts w:ascii="Garamond" w:hAnsi="Garamond"/>
                <w:sz w:val="28"/>
                <w:szCs w:val="28"/>
              </w:rPr>
              <w:t>ny</w:t>
            </w:r>
            <w:proofErr w:type="spellEnd"/>
            <w:r w:rsidRPr="00F4248E">
              <w:rPr>
                <w:rFonts w:ascii="Garamond" w:hAnsi="Garamond"/>
                <w:sz w:val="28"/>
                <w:szCs w:val="28"/>
              </w:rPr>
              <w:t xml:space="preserve"> </w:t>
            </w:r>
            <w:proofErr w:type="spellStart"/>
            <w:r w:rsidRPr="00F4248E">
              <w:rPr>
                <w:rFonts w:ascii="Garamond" w:hAnsi="Garamond"/>
                <w:sz w:val="28"/>
                <w:szCs w:val="28"/>
              </w:rPr>
              <w:t>ymmyr</w:t>
            </w:r>
            <w:r w:rsidR="0009696A">
              <w:rPr>
                <w:rFonts w:ascii="Garamond" w:hAnsi="Garamond"/>
                <w:sz w:val="28"/>
                <w:szCs w:val="28"/>
              </w:rPr>
              <w:t>ts</w:t>
            </w:r>
            <w:proofErr w:type="spellEnd"/>
            <w:r w:rsidRPr="00F4248E">
              <w:rPr>
                <w:rFonts w:ascii="Garamond" w:hAnsi="Garamond"/>
                <w:sz w:val="28"/>
                <w:szCs w:val="28"/>
              </w:rPr>
              <w:t xml:space="preserve"> as nee shin </w:t>
            </w:r>
            <w:proofErr w:type="spellStart"/>
            <w:r w:rsidRPr="00F4248E">
              <w:rPr>
                <w:rFonts w:ascii="Garamond" w:hAnsi="Garamond"/>
                <w:sz w:val="28"/>
                <w:szCs w:val="28"/>
              </w:rPr>
              <w:t>ny</w:t>
            </w:r>
            <w:proofErr w:type="spellEnd"/>
            <w:r w:rsidRPr="00F4248E">
              <w:rPr>
                <w:rFonts w:ascii="Garamond" w:hAnsi="Garamond"/>
                <w:sz w:val="28"/>
                <w:szCs w:val="28"/>
              </w:rPr>
              <w:t xml:space="preserve"> </w:t>
            </w:r>
            <w:proofErr w:type="spellStart"/>
            <w:r w:rsidRPr="00F4248E">
              <w:rPr>
                <w:rFonts w:ascii="Garamond" w:hAnsi="Garamond"/>
                <w:sz w:val="28"/>
                <w:szCs w:val="28"/>
              </w:rPr>
              <w:t>ver</w:t>
            </w:r>
            <w:proofErr w:type="spellEnd"/>
            <w:r w:rsidRPr="00F4248E">
              <w:rPr>
                <w:rFonts w:ascii="Garamond" w:hAnsi="Garamond"/>
                <w:sz w:val="28"/>
                <w:szCs w:val="28"/>
              </w:rPr>
              <w:t xml:space="preserve"> e </w:t>
            </w:r>
            <w:proofErr w:type="spellStart"/>
            <w:r w:rsidRPr="00F4248E">
              <w:rPr>
                <w:rFonts w:ascii="Garamond" w:hAnsi="Garamond"/>
                <w:sz w:val="28"/>
                <w:szCs w:val="28"/>
              </w:rPr>
              <w:t>dooin</w:t>
            </w:r>
            <w:proofErr w:type="spellEnd"/>
            <w:r w:rsidRPr="00F4248E">
              <w:rPr>
                <w:rFonts w:ascii="Garamond" w:hAnsi="Garamond"/>
                <w:sz w:val="28"/>
                <w:szCs w:val="28"/>
              </w:rPr>
              <w:t xml:space="preserve"> y </w:t>
            </w:r>
            <w:proofErr w:type="spellStart"/>
            <w:r w:rsidRPr="00F4248E">
              <w:rPr>
                <w:rFonts w:ascii="Garamond" w:hAnsi="Garamond"/>
                <w:sz w:val="28"/>
                <w:szCs w:val="28"/>
              </w:rPr>
              <w:t>ghoal</w:t>
            </w:r>
            <w:proofErr w:type="spellEnd"/>
            <w:r w:rsidRPr="00F4248E">
              <w:rPr>
                <w:rFonts w:ascii="Garamond" w:hAnsi="Garamond"/>
                <w:sz w:val="28"/>
                <w:szCs w:val="28"/>
              </w:rPr>
              <w:t xml:space="preserve"> </w:t>
            </w:r>
            <w:proofErr w:type="spellStart"/>
            <w:r w:rsidRPr="00F4248E">
              <w:rPr>
                <w:rFonts w:ascii="Garamond" w:hAnsi="Garamond"/>
                <w:sz w:val="28"/>
                <w:szCs w:val="28"/>
              </w:rPr>
              <w:t>dy</w:t>
            </w:r>
            <w:proofErr w:type="spellEnd"/>
            <w:r w:rsidRPr="00F4248E">
              <w:rPr>
                <w:rFonts w:ascii="Garamond" w:hAnsi="Garamond"/>
                <w:sz w:val="28"/>
                <w:szCs w:val="28"/>
              </w:rPr>
              <w:t xml:space="preserve"> </w:t>
            </w:r>
            <w:proofErr w:type="spellStart"/>
            <w:r w:rsidRPr="00F4248E">
              <w:rPr>
                <w:rFonts w:ascii="Garamond" w:hAnsi="Garamond"/>
                <w:sz w:val="28"/>
                <w:szCs w:val="28"/>
              </w:rPr>
              <w:t>booisal</w:t>
            </w:r>
            <w:proofErr w:type="spellEnd"/>
            <w:r w:rsidRPr="00F4248E">
              <w:rPr>
                <w:rFonts w:ascii="Garamond" w:hAnsi="Garamond"/>
                <w:sz w:val="28"/>
                <w:szCs w:val="28"/>
              </w:rPr>
              <w:t xml:space="preserve">. </w:t>
            </w:r>
            <w:r w:rsidRPr="0009696A">
              <w:rPr>
                <w:rFonts w:ascii="Garamond" w:hAnsi="Garamond"/>
                <w:i/>
                <w:sz w:val="28"/>
                <w:szCs w:val="28"/>
              </w:rPr>
              <w:t xml:space="preserve">Son jean mad </w:t>
            </w:r>
            <w:proofErr w:type="spellStart"/>
            <w:r w:rsidRPr="0009696A">
              <w:rPr>
                <w:rFonts w:ascii="Garamond" w:hAnsi="Garamond"/>
                <w:i/>
                <w:sz w:val="28"/>
                <w:szCs w:val="28"/>
              </w:rPr>
              <w:t>reddyn</w:t>
            </w:r>
            <w:proofErr w:type="spellEnd"/>
            <w:r w:rsidRPr="0009696A">
              <w:rPr>
                <w:rFonts w:ascii="Garamond" w:hAnsi="Garamond"/>
                <w:i/>
                <w:sz w:val="28"/>
                <w:szCs w:val="28"/>
              </w:rPr>
              <w:t xml:space="preserve"> </w:t>
            </w:r>
            <w:proofErr w:type="spellStart"/>
            <w:r w:rsidRPr="0009696A">
              <w:rPr>
                <w:rFonts w:ascii="Garamond" w:hAnsi="Garamond"/>
                <w:i/>
                <w:sz w:val="28"/>
                <w:szCs w:val="28"/>
              </w:rPr>
              <w:t>mie</w:t>
            </w:r>
            <w:proofErr w:type="spellEnd"/>
            <w:r w:rsidRPr="0009696A">
              <w:rPr>
                <w:rFonts w:ascii="Garamond" w:hAnsi="Garamond"/>
                <w:i/>
                <w:sz w:val="28"/>
                <w:szCs w:val="28"/>
              </w:rPr>
              <w:t xml:space="preserve"> y </w:t>
            </w:r>
            <w:proofErr w:type="spellStart"/>
            <w:r w:rsidRPr="0009696A">
              <w:rPr>
                <w:rFonts w:ascii="Garamond" w:hAnsi="Garamond"/>
                <w:i/>
                <w:sz w:val="28"/>
                <w:szCs w:val="28"/>
              </w:rPr>
              <w:t>ghoal</w:t>
            </w:r>
            <w:proofErr w:type="spellEnd"/>
            <w:r w:rsidRPr="0009696A">
              <w:rPr>
                <w:rFonts w:ascii="Garamond" w:hAnsi="Garamond"/>
                <w:i/>
                <w:sz w:val="28"/>
                <w:szCs w:val="28"/>
              </w:rPr>
              <w:t xml:space="preserve"> </w:t>
            </w:r>
            <w:proofErr w:type="spellStart"/>
            <w:r w:rsidRPr="0009696A">
              <w:rPr>
                <w:rFonts w:ascii="Garamond" w:hAnsi="Garamond"/>
                <w:i/>
                <w:sz w:val="28"/>
                <w:szCs w:val="28"/>
              </w:rPr>
              <w:t>veih</w:t>
            </w:r>
            <w:proofErr w:type="spellEnd"/>
            <w:r w:rsidRPr="0009696A">
              <w:rPr>
                <w:rFonts w:ascii="Garamond" w:hAnsi="Garamond"/>
                <w:i/>
                <w:sz w:val="28"/>
                <w:szCs w:val="28"/>
              </w:rPr>
              <w:t xml:space="preserve"> </w:t>
            </w:r>
            <w:r w:rsidR="0009696A" w:rsidRPr="0009696A">
              <w:rPr>
                <w:rFonts w:ascii="Garamond" w:hAnsi="Garamond"/>
                <w:i/>
                <w:sz w:val="28"/>
                <w:szCs w:val="28"/>
              </w:rPr>
              <w:t xml:space="preserve">Laue </w:t>
            </w:r>
            <w:r w:rsidRPr="0009696A">
              <w:rPr>
                <w:rFonts w:ascii="Garamond" w:hAnsi="Garamond"/>
                <w:i/>
                <w:sz w:val="28"/>
                <w:szCs w:val="28"/>
              </w:rPr>
              <w:t xml:space="preserve">Yee, as </w:t>
            </w:r>
            <w:proofErr w:type="spellStart"/>
            <w:r w:rsidRPr="0009696A">
              <w:rPr>
                <w:rFonts w:ascii="Garamond" w:hAnsi="Garamond"/>
                <w:i/>
                <w:sz w:val="28"/>
                <w:szCs w:val="28"/>
              </w:rPr>
              <w:t>nagh</w:t>
            </w:r>
            <w:proofErr w:type="spellEnd"/>
            <w:r w:rsidRPr="0009696A">
              <w:rPr>
                <w:rFonts w:ascii="Garamond" w:hAnsi="Garamond"/>
                <w:i/>
                <w:sz w:val="28"/>
                <w:szCs w:val="28"/>
              </w:rPr>
              <w:t xml:space="preserve"> </w:t>
            </w:r>
            <w:proofErr w:type="spellStart"/>
            <w:r w:rsidRPr="0009696A">
              <w:rPr>
                <w:rFonts w:ascii="Garamond" w:hAnsi="Garamond"/>
                <w:i/>
                <w:sz w:val="28"/>
                <w:szCs w:val="28"/>
              </w:rPr>
              <w:t>gow</w:t>
            </w:r>
            <w:proofErr w:type="spellEnd"/>
            <w:r w:rsidRPr="0009696A">
              <w:rPr>
                <w:rFonts w:ascii="Garamond" w:hAnsi="Garamond"/>
                <w:i/>
                <w:sz w:val="28"/>
                <w:szCs w:val="28"/>
              </w:rPr>
              <w:t xml:space="preserve"> mad </w:t>
            </w:r>
            <w:proofErr w:type="spellStart"/>
            <w:r w:rsidRPr="0009696A">
              <w:rPr>
                <w:rFonts w:ascii="Garamond" w:hAnsi="Garamond"/>
                <w:i/>
                <w:sz w:val="28"/>
                <w:szCs w:val="28"/>
              </w:rPr>
              <w:t>rish</w:t>
            </w:r>
            <w:proofErr w:type="spellEnd"/>
            <w:r w:rsidRPr="0009696A">
              <w:rPr>
                <w:rFonts w:ascii="Garamond" w:hAnsi="Garamond"/>
                <w:i/>
                <w:sz w:val="28"/>
                <w:szCs w:val="28"/>
              </w:rPr>
              <w:t xml:space="preserve"> </w:t>
            </w:r>
            <w:proofErr w:type="spellStart"/>
            <w:r w:rsidRPr="0009696A">
              <w:rPr>
                <w:rFonts w:ascii="Garamond" w:hAnsi="Garamond"/>
                <w:i/>
                <w:sz w:val="28"/>
                <w:szCs w:val="28"/>
              </w:rPr>
              <w:t>reddyn</w:t>
            </w:r>
            <w:proofErr w:type="spellEnd"/>
            <w:r w:rsidRPr="0009696A">
              <w:rPr>
                <w:rFonts w:ascii="Garamond" w:hAnsi="Garamond"/>
                <w:i/>
                <w:sz w:val="28"/>
                <w:szCs w:val="28"/>
              </w:rPr>
              <w:t xml:space="preserve"> </w:t>
            </w:r>
            <w:proofErr w:type="spellStart"/>
            <w:r w:rsidRPr="0009696A">
              <w:rPr>
                <w:rFonts w:ascii="Garamond" w:hAnsi="Garamond"/>
                <w:i/>
                <w:sz w:val="28"/>
                <w:szCs w:val="28"/>
              </w:rPr>
              <w:t>olk</w:t>
            </w:r>
            <w:proofErr w:type="spellEnd"/>
            <w:r w:rsidRPr="0009696A">
              <w:rPr>
                <w:rFonts w:ascii="Garamond" w:hAnsi="Garamond"/>
                <w:i/>
                <w:sz w:val="28"/>
                <w:szCs w:val="28"/>
              </w:rPr>
              <w:t xml:space="preserve"> </w:t>
            </w:r>
            <w:proofErr w:type="spellStart"/>
            <w:r w:rsidRPr="0009696A">
              <w:rPr>
                <w:rFonts w:ascii="Garamond" w:hAnsi="Garamond"/>
                <w:i/>
                <w:sz w:val="28"/>
                <w:szCs w:val="28"/>
              </w:rPr>
              <w:t>myrgeddyn</w:t>
            </w:r>
            <w:proofErr w:type="spellEnd"/>
            <w:r w:rsidRPr="0009696A">
              <w:rPr>
                <w:rFonts w:ascii="Garamond" w:hAnsi="Garamond"/>
                <w:i/>
                <w:sz w:val="28"/>
                <w:szCs w:val="28"/>
              </w:rPr>
              <w:t> ?</w:t>
            </w:r>
            <w:r w:rsidRPr="00F4248E">
              <w:rPr>
                <w:rFonts w:ascii="Garamond" w:hAnsi="Garamond"/>
                <w:sz w:val="28"/>
                <w:szCs w:val="28"/>
              </w:rPr>
              <w:t xml:space="preserve"> Job. 2. 10. </w:t>
            </w:r>
          </w:p>
        </w:tc>
        <w:tc>
          <w:tcPr>
            <w:tcW w:w="0" w:type="auto"/>
          </w:tcPr>
          <w:p w14:paraId="19ABF714" w14:textId="77777777" w:rsidR="00087A83" w:rsidRPr="00715328" w:rsidRDefault="00087A83" w:rsidP="00DB60C3">
            <w:pPr>
              <w:pStyle w:val="ListParagraph"/>
              <w:spacing w:line="216" w:lineRule="auto"/>
              <w:ind w:left="0" w:firstLine="227"/>
              <w:contextualSpacing w:val="0"/>
              <w:jc w:val="both"/>
              <w:rPr>
                <w:rFonts w:ascii="Garamond" w:hAnsi="Garamond" w:cs="GlyphLessFont"/>
                <w:i/>
                <w:sz w:val="28"/>
                <w:szCs w:val="28"/>
              </w:rPr>
            </w:pPr>
            <w:r w:rsidRPr="00715328">
              <w:rPr>
                <w:rFonts w:ascii="Garamond" w:hAnsi="Garamond" w:cs="GlyphLessFont"/>
                <w:i/>
                <w:sz w:val="28"/>
                <w:szCs w:val="28"/>
              </w:rPr>
              <w:t xml:space="preserve">We shall call upon </w:t>
            </w:r>
            <w:r w:rsidRPr="00715328">
              <w:rPr>
                <w:rFonts w:ascii="Garamond" w:hAnsi="Garamond" w:cs="GlyphLessFont"/>
                <w:sz w:val="28"/>
                <w:szCs w:val="28"/>
              </w:rPr>
              <w:t>Him</w:t>
            </w:r>
            <w:r w:rsidRPr="00715328">
              <w:rPr>
                <w:rFonts w:ascii="Garamond" w:hAnsi="Garamond" w:cs="GlyphLessFont"/>
                <w:i/>
                <w:sz w:val="28"/>
                <w:szCs w:val="28"/>
              </w:rPr>
              <w:t xml:space="preserve"> for what we want, and thankfully receive what he is pleased to send. For </w:t>
            </w:r>
            <w:r w:rsidRPr="00715328">
              <w:rPr>
                <w:rFonts w:ascii="Garamond" w:hAnsi="Garamond" w:cs="GlyphLessFont"/>
                <w:sz w:val="28"/>
                <w:szCs w:val="28"/>
              </w:rPr>
              <w:t>shall we receive Good at the hand of God, and shall we not receive Evil ?</w:t>
            </w:r>
            <w:r w:rsidRPr="00715328">
              <w:rPr>
                <w:rFonts w:ascii="Garamond" w:hAnsi="Garamond" w:cs="GlyphLessFont"/>
                <w:i/>
                <w:sz w:val="28"/>
                <w:szCs w:val="28"/>
              </w:rPr>
              <w:t xml:space="preserve"> Job</w:t>
            </w:r>
            <w:r w:rsidR="0009696A" w:rsidRPr="00715328">
              <w:rPr>
                <w:rFonts w:ascii="Garamond" w:hAnsi="Garamond" w:cs="GlyphLessFont"/>
                <w:i/>
                <w:sz w:val="28"/>
                <w:szCs w:val="28"/>
              </w:rPr>
              <w:t>.</w:t>
            </w:r>
            <w:r w:rsidRPr="00715328">
              <w:rPr>
                <w:rFonts w:ascii="Garamond" w:hAnsi="Garamond" w:cs="GlyphLessFont"/>
                <w:i/>
                <w:sz w:val="28"/>
                <w:szCs w:val="28"/>
              </w:rPr>
              <w:t xml:space="preserve"> </w:t>
            </w:r>
            <w:r w:rsidRPr="00715328">
              <w:rPr>
                <w:rFonts w:ascii="Garamond" w:hAnsi="Garamond" w:cs="GlyphLessFont"/>
                <w:sz w:val="28"/>
                <w:szCs w:val="28"/>
              </w:rPr>
              <w:t>2. 10.</w:t>
            </w:r>
          </w:p>
        </w:tc>
      </w:tr>
      <w:tr w:rsidR="003142BF" w:rsidRPr="004E70AC" w14:paraId="785FEA2E" w14:textId="77777777" w:rsidTr="003142BF">
        <w:tc>
          <w:tcPr>
            <w:tcW w:w="0" w:type="auto"/>
          </w:tcPr>
          <w:p w14:paraId="2A867C40" w14:textId="77777777" w:rsidR="00087A83" w:rsidRPr="00F4248E" w:rsidRDefault="00087A83" w:rsidP="00DB60C3">
            <w:pPr>
              <w:pStyle w:val="CM3"/>
              <w:widowControl/>
              <w:ind w:firstLine="227"/>
              <w:jc w:val="both"/>
              <w:rPr>
                <w:rFonts w:ascii="Garamond" w:hAnsi="Garamond"/>
                <w:sz w:val="28"/>
                <w:szCs w:val="28"/>
              </w:rPr>
            </w:pPr>
            <w:r w:rsidRPr="00F4248E">
              <w:rPr>
                <w:rFonts w:ascii="Garamond" w:hAnsi="Garamond"/>
                <w:sz w:val="28"/>
                <w:szCs w:val="28"/>
              </w:rPr>
              <w:lastRenderedPageBreak/>
              <w:t xml:space="preserve">Nee mad </w:t>
            </w:r>
            <w:proofErr w:type="spellStart"/>
            <w:r w:rsidRPr="00F4248E">
              <w:rPr>
                <w:rFonts w:ascii="Garamond" w:hAnsi="Garamond"/>
                <w:sz w:val="28"/>
                <w:szCs w:val="28"/>
              </w:rPr>
              <w:t>treshteil</w:t>
            </w:r>
            <w:proofErr w:type="spellEnd"/>
            <w:r w:rsidRPr="00F4248E">
              <w:rPr>
                <w:rFonts w:ascii="Garamond" w:hAnsi="Garamond"/>
                <w:sz w:val="28"/>
                <w:szCs w:val="28"/>
              </w:rPr>
              <w:t xml:space="preserve"> son y </w:t>
            </w:r>
            <w:proofErr w:type="spellStart"/>
            <w:r w:rsidR="0009696A" w:rsidRPr="00F4248E">
              <w:rPr>
                <w:rFonts w:ascii="Garamond" w:hAnsi="Garamond"/>
                <w:sz w:val="28"/>
                <w:szCs w:val="28"/>
              </w:rPr>
              <w:t>Foar</w:t>
            </w:r>
            <w:proofErr w:type="spellEnd"/>
            <w:r w:rsidR="0009696A" w:rsidRPr="00F4248E">
              <w:rPr>
                <w:rFonts w:ascii="Garamond" w:hAnsi="Garamond"/>
                <w:sz w:val="28"/>
                <w:szCs w:val="28"/>
              </w:rPr>
              <w:t xml:space="preserve"> </w:t>
            </w:r>
            <w:proofErr w:type="spellStart"/>
            <w:r w:rsidRPr="00F4248E">
              <w:rPr>
                <w:rFonts w:ascii="Garamond" w:hAnsi="Garamond"/>
                <w:sz w:val="28"/>
                <w:szCs w:val="28"/>
              </w:rPr>
              <w:t>echey</w:t>
            </w:r>
            <w:proofErr w:type="spellEnd"/>
            <w:r w:rsidRPr="00F4248E">
              <w:rPr>
                <w:rFonts w:ascii="Garamond" w:hAnsi="Garamond"/>
                <w:sz w:val="28"/>
                <w:szCs w:val="28"/>
              </w:rPr>
              <w:t xml:space="preserve"> </w:t>
            </w:r>
            <w:proofErr w:type="spellStart"/>
            <w:r w:rsidRPr="00F4248E">
              <w:rPr>
                <w:rFonts w:ascii="Garamond" w:hAnsi="Garamond"/>
                <w:sz w:val="28"/>
                <w:szCs w:val="28"/>
              </w:rPr>
              <w:t>tra</w:t>
            </w:r>
            <w:proofErr w:type="spellEnd"/>
            <w:r w:rsidRPr="00F4248E">
              <w:rPr>
                <w:rFonts w:ascii="Garamond" w:hAnsi="Garamond"/>
                <w:sz w:val="28"/>
                <w:szCs w:val="28"/>
              </w:rPr>
              <w:t xml:space="preserve"> ta shin </w:t>
            </w:r>
            <w:proofErr w:type="spellStart"/>
            <w:r w:rsidRPr="00F4248E">
              <w:rPr>
                <w:rFonts w:ascii="Garamond" w:hAnsi="Garamond"/>
                <w:sz w:val="28"/>
                <w:szCs w:val="28"/>
              </w:rPr>
              <w:t>smooinaght</w:t>
            </w:r>
            <w:proofErr w:type="spellEnd"/>
            <w:r w:rsidRPr="00F4248E">
              <w:rPr>
                <w:rFonts w:ascii="Garamond" w:hAnsi="Garamond"/>
                <w:sz w:val="28"/>
                <w:szCs w:val="28"/>
              </w:rPr>
              <w:t xml:space="preserve"> </w:t>
            </w:r>
            <w:proofErr w:type="spellStart"/>
            <w:r w:rsidRPr="00F4248E">
              <w:rPr>
                <w:rFonts w:ascii="Garamond" w:hAnsi="Garamond"/>
                <w:sz w:val="28"/>
                <w:szCs w:val="28"/>
              </w:rPr>
              <w:t>dy</w:t>
            </w:r>
            <w:proofErr w:type="spellEnd"/>
            <w:r w:rsidRPr="00F4248E">
              <w:rPr>
                <w:rFonts w:ascii="Garamond" w:hAnsi="Garamond"/>
                <w:sz w:val="28"/>
                <w:szCs w:val="28"/>
              </w:rPr>
              <w:t xml:space="preserve"> </w:t>
            </w:r>
            <w:proofErr w:type="spellStart"/>
            <w:r w:rsidRPr="00F4248E">
              <w:rPr>
                <w:rFonts w:ascii="Garamond" w:hAnsi="Garamond"/>
                <w:sz w:val="28"/>
                <w:szCs w:val="28"/>
              </w:rPr>
              <w:t>mie</w:t>
            </w:r>
            <w:proofErr w:type="spellEnd"/>
            <w:r w:rsidRPr="00F4248E">
              <w:rPr>
                <w:rFonts w:ascii="Garamond" w:hAnsi="Garamond"/>
                <w:sz w:val="28"/>
                <w:szCs w:val="28"/>
              </w:rPr>
              <w:t xml:space="preserve">, as cha </w:t>
            </w:r>
            <w:proofErr w:type="spellStart"/>
            <w:r w:rsidR="0009696A" w:rsidRPr="00F4248E">
              <w:rPr>
                <w:rFonts w:ascii="Garamond" w:hAnsi="Garamond"/>
                <w:sz w:val="28"/>
                <w:szCs w:val="28"/>
              </w:rPr>
              <w:t>jeagh</w:t>
            </w:r>
            <w:proofErr w:type="spellEnd"/>
            <w:r w:rsidR="0009696A" w:rsidRPr="00F4248E">
              <w:rPr>
                <w:rFonts w:ascii="Garamond" w:hAnsi="Garamond"/>
                <w:sz w:val="28"/>
                <w:szCs w:val="28"/>
              </w:rPr>
              <w:t xml:space="preserve"> </w:t>
            </w:r>
            <w:r w:rsidRPr="00F4248E">
              <w:rPr>
                <w:rFonts w:ascii="Garamond" w:hAnsi="Garamond"/>
                <w:sz w:val="28"/>
                <w:szCs w:val="28"/>
              </w:rPr>
              <w:t xml:space="preserve">shin </w:t>
            </w:r>
            <w:proofErr w:type="spellStart"/>
            <w:r w:rsidRPr="00F4248E">
              <w:rPr>
                <w:rFonts w:ascii="Garamond" w:hAnsi="Garamond"/>
                <w:sz w:val="28"/>
                <w:szCs w:val="28"/>
              </w:rPr>
              <w:t>dy</w:t>
            </w:r>
            <w:proofErr w:type="spellEnd"/>
            <w:r w:rsidRPr="00F4248E">
              <w:rPr>
                <w:rFonts w:ascii="Garamond" w:hAnsi="Garamond"/>
                <w:sz w:val="28"/>
                <w:szCs w:val="28"/>
              </w:rPr>
              <w:t xml:space="preserve"> </w:t>
            </w:r>
            <w:proofErr w:type="spellStart"/>
            <w:r w:rsidRPr="00F4248E">
              <w:rPr>
                <w:rFonts w:ascii="Garamond" w:hAnsi="Garamond"/>
                <w:sz w:val="28"/>
                <w:szCs w:val="28"/>
              </w:rPr>
              <w:t>bragh</w:t>
            </w:r>
            <w:proofErr w:type="spellEnd"/>
            <w:r w:rsidRPr="00F4248E">
              <w:rPr>
                <w:rFonts w:ascii="Garamond" w:hAnsi="Garamond"/>
                <w:sz w:val="28"/>
                <w:szCs w:val="28"/>
              </w:rPr>
              <w:t xml:space="preserve"> son e </w:t>
            </w:r>
            <w:proofErr w:type="spellStart"/>
            <w:r w:rsidR="0009696A" w:rsidRPr="00F4248E">
              <w:rPr>
                <w:rFonts w:ascii="Garamond" w:hAnsi="Garamond"/>
                <w:sz w:val="28"/>
                <w:szCs w:val="28"/>
              </w:rPr>
              <w:t>Vannaght</w:t>
            </w:r>
            <w:proofErr w:type="spellEnd"/>
            <w:r w:rsidR="0009696A" w:rsidRPr="00F4248E">
              <w:rPr>
                <w:rFonts w:ascii="Garamond" w:hAnsi="Garamond"/>
                <w:sz w:val="28"/>
                <w:szCs w:val="28"/>
              </w:rPr>
              <w:t xml:space="preserve"> </w:t>
            </w:r>
            <w:proofErr w:type="spellStart"/>
            <w:r w:rsidRPr="00F4248E">
              <w:rPr>
                <w:rFonts w:ascii="Garamond" w:hAnsi="Garamond"/>
                <w:sz w:val="28"/>
                <w:szCs w:val="28"/>
              </w:rPr>
              <w:t>tra</w:t>
            </w:r>
            <w:proofErr w:type="spellEnd"/>
            <w:r w:rsidRPr="00F4248E">
              <w:rPr>
                <w:rFonts w:ascii="Garamond" w:hAnsi="Garamond"/>
                <w:sz w:val="28"/>
                <w:szCs w:val="28"/>
              </w:rPr>
              <w:t xml:space="preserve"> ta </w:t>
            </w:r>
            <w:proofErr w:type="spellStart"/>
            <w:r w:rsidRPr="00F4248E">
              <w:rPr>
                <w:rFonts w:ascii="Garamond" w:hAnsi="Garamond"/>
                <w:sz w:val="28"/>
                <w:szCs w:val="28"/>
              </w:rPr>
              <w:t>nyn</w:t>
            </w:r>
            <w:proofErr w:type="spellEnd"/>
            <w:r w:rsidRPr="00F4248E">
              <w:rPr>
                <w:rFonts w:ascii="Garamond" w:hAnsi="Garamond"/>
                <w:sz w:val="28"/>
                <w:szCs w:val="28"/>
              </w:rPr>
              <w:t xml:space="preserve"> </w:t>
            </w:r>
            <w:proofErr w:type="spellStart"/>
            <w:r w:rsidRPr="00F4248E">
              <w:rPr>
                <w:rFonts w:ascii="Garamond" w:hAnsi="Garamond"/>
                <w:sz w:val="28"/>
                <w:szCs w:val="28"/>
              </w:rPr>
              <w:t>giarrail</w:t>
            </w:r>
            <w:proofErr w:type="spellEnd"/>
            <w:r w:rsidRPr="00F4248E">
              <w:rPr>
                <w:rFonts w:ascii="Garamond" w:hAnsi="Garamond"/>
                <w:sz w:val="28"/>
                <w:szCs w:val="28"/>
              </w:rPr>
              <w:t xml:space="preserve"> </w:t>
            </w:r>
            <w:proofErr w:type="spellStart"/>
            <w:r w:rsidRPr="00F4248E">
              <w:rPr>
                <w:rFonts w:ascii="Garamond" w:hAnsi="Garamond"/>
                <w:sz w:val="28"/>
                <w:szCs w:val="28"/>
              </w:rPr>
              <w:t>olk</w:t>
            </w:r>
            <w:proofErr w:type="spellEnd"/>
            <w:r w:rsidRPr="00F4248E">
              <w:rPr>
                <w:rFonts w:ascii="Garamond" w:hAnsi="Garamond"/>
                <w:sz w:val="28"/>
                <w:szCs w:val="28"/>
              </w:rPr>
              <w:t xml:space="preserve">. </w:t>
            </w:r>
          </w:p>
        </w:tc>
        <w:tc>
          <w:tcPr>
            <w:tcW w:w="0" w:type="auto"/>
          </w:tcPr>
          <w:p w14:paraId="04597EBE" w14:textId="77777777" w:rsidR="00087A83" w:rsidRPr="00715328" w:rsidRDefault="00087A83" w:rsidP="00DB60C3">
            <w:pPr>
              <w:pStyle w:val="ListParagraph"/>
              <w:spacing w:line="216" w:lineRule="auto"/>
              <w:ind w:left="0" w:firstLine="227"/>
              <w:contextualSpacing w:val="0"/>
              <w:jc w:val="both"/>
              <w:rPr>
                <w:rFonts w:ascii="Garamond" w:hAnsi="Garamond" w:cs="GlyphLessFont"/>
                <w:i/>
                <w:sz w:val="28"/>
                <w:szCs w:val="28"/>
              </w:rPr>
            </w:pPr>
            <w:r w:rsidRPr="00715328">
              <w:rPr>
                <w:rFonts w:ascii="Garamond" w:hAnsi="Garamond" w:cs="GlyphLessFont"/>
                <w:i/>
                <w:sz w:val="28"/>
                <w:szCs w:val="28"/>
              </w:rPr>
              <w:t>We shall hope for his Favour when we mean well, and never expect His Blessing when our designs are Evil.</w:t>
            </w:r>
          </w:p>
        </w:tc>
      </w:tr>
      <w:tr w:rsidR="003142BF" w:rsidRPr="004E70AC" w14:paraId="16ED1177" w14:textId="77777777" w:rsidTr="003142BF">
        <w:tc>
          <w:tcPr>
            <w:tcW w:w="0" w:type="auto"/>
          </w:tcPr>
          <w:p w14:paraId="12A7D888" w14:textId="77777777" w:rsidR="00087A83" w:rsidRPr="00F4248E" w:rsidRDefault="00087A83" w:rsidP="00DB60C3">
            <w:pPr>
              <w:pStyle w:val="CM3"/>
              <w:widowControl/>
              <w:ind w:firstLine="227"/>
              <w:jc w:val="both"/>
              <w:rPr>
                <w:rFonts w:ascii="Garamond" w:hAnsi="Garamond"/>
                <w:sz w:val="28"/>
                <w:szCs w:val="28"/>
              </w:rPr>
            </w:pPr>
            <w:proofErr w:type="spellStart"/>
            <w:r w:rsidRPr="00F4248E">
              <w:rPr>
                <w:rFonts w:ascii="Garamond" w:hAnsi="Garamond"/>
                <w:sz w:val="28"/>
                <w:szCs w:val="28"/>
              </w:rPr>
              <w:t>Jeagh</w:t>
            </w:r>
            <w:proofErr w:type="spellEnd"/>
            <w:r w:rsidRPr="00F4248E">
              <w:rPr>
                <w:rFonts w:ascii="Garamond" w:hAnsi="Garamond"/>
                <w:sz w:val="28"/>
                <w:szCs w:val="28"/>
              </w:rPr>
              <w:t xml:space="preserve"> mad er </w:t>
            </w:r>
            <w:proofErr w:type="spellStart"/>
            <w:r w:rsidR="0009696A" w:rsidRPr="00F4248E">
              <w:rPr>
                <w:rFonts w:ascii="Garamond" w:hAnsi="Garamond"/>
                <w:sz w:val="28"/>
                <w:szCs w:val="28"/>
              </w:rPr>
              <w:t>Tra</w:t>
            </w:r>
            <w:proofErr w:type="spellEnd"/>
            <w:r w:rsidR="0009696A" w:rsidRPr="00F4248E">
              <w:rPr>
                <w:rFonts w:ascii="Garamond" w:hAnsi="Garamond"/>
                <w:sz w:val="28"/>
                <w:szCs w:val="28"/>
              </w:rPr>
              <w:t xml:space="preserve"> </w:t>
            </w:r>
            <w:r w:rsidRPr="00F4248E">
              <w:rPr>
                <w:rFonts w:ascii="Garamond" w:hAnsi="Garamond"/>
                <w:sz w:val="28"/>
                <w:szCs w:val="28"/>
              </w:rPr>
              <w:t xml:space="preserve">Yee </w:t>
            </w:r>
            <w:proofErr w:type="spellStart"/>
            <w:r w:rsidRPr="00F4248E">
              <w:rPr>
                <w:rFonts w:ascii="Garamond" w:hAnsi="Garamond"/>
                <w:sz w:val="28"/>
                <w:szCs w:val="28"/>
              </w:rPr>
              <w:t>myr</w:t>
            </w:r>
            <w:proofErr w:type="spellEnd"/>
            <w:r w:rsidRPr="00F4248E">
              <w:rPr>
                <w:rFonts w:ascii="Garamond" w:hAnsi="Garamond"/>
                <w:sz w:val="28"/>
                <w:szCs w:val="28"/>
              </w:rPr>
              <w:t xml:space="preserve"> y </w:t>
            </w:r>
            <w:proofErr w:type="spellStart"/>
            <w:r w:rsidR="0009696A" w:rsidRPr="00F4248E">
              <w:rPr>
                <w:rFonts w:ascii="Garamond" w:hAnsi="Garamond"/>
                <w:sz w:val="28"/>
                <w:szCs w:val="28"/>
              </w:rPr>
              <w:t>Tra</w:t>
            </w:r>
            <w:proofErr w:type="spellEnd"/>
            <w:r w:rsidR="0009696A" w:rsidRPr="00F4248E">
              <w:rPr>
                <w:rFonts w:ascii="Garamond" w:hAnsi="Garamond"/>
                <w:sz w:val="28"/>
                <w:szCs w:val="28"/>
              </w:rPr>
              <w:t xml:space="preserve"> </w:t>
            </w:r>
            <w:r w:rsidRPr="00F4248E">
              <w:rPr>
                <w:rFonts w:ascii="Garamond" w:hAnsi="Garamond"/>
                <w:sz w:val="28"/>
                <w:szCs w:val="28"/>
              </w:rPr>
              <w:t xml:space="preserve">share as cha </w:t>
            </w:r>
            <w:proofErr w:type="spellStart"/>
            <w:r w:rsidRPr="00F4248E">
              <w:rPr>
                <w:rFonts w:ascii="Garamond" w:hAnsi="Garamond"/>
                <w:sz w:val="28"/>
                <w:szCs w:val="28"/>
              </w:rPr>
              <w:t>naase</w:t>
            </w:r>
            <w:proofErr w:type="spellEnd"/>
            <w:r w:rsidRPr="00F4248E">
              <w:rPr>
                <w:rFonts w:ascii="Garamond" w:hAnsi="Garamond"/>
                <w:sz w:val="28"/>
                <w:szCs w:val="28"/>
              </w:rPr>
              <w:t xml:space="preserve"> mad </w:t>
            </w:r>
            <w:proofErr w:type="spellStart"/>
            <w:r w:rsidRPr="00F4248E">
              <w:rPr>
                <w:rFonts w:ascii="Garamond" w:hAnsi="Garamond"/>
                <w:sz w:val="28"/>
                <w:szCs w:val="28"/>
              </w:rPr>
              <w:t>niau-hurransagh</w:t>
            </w:r>
            <w:proofErr w:type="spellEnd"/>
            <w:r w:rsidR="0009696A">
              <w:rPr>
                <w:rFonts w:ascii="Garamond" w:hAnsi="Garamond"/>
                <w:sz w:val="28"/>
                <w:szCs w:val="28"/>
              </w:rPr>
              <w:t>,</w:t>
            </w:r>
            <w:r w:rsidRPr="00F4248E">
              <w:rPr>
                <w:rFonts w:ascii="Garamond" w:hAnsi="Garamond"/>
                <w:sz w:val="28"/>
                <w:szCs w:val="28"/>
              </w:rPr>
              <w:t xml:space="preserve"> </w:t>
            </w:r>
            <w:proofErr w:type="spellStart"/>
            <w:r w:rsidRPr="00F4248E">
              <w:rPr>
                <w:rFonts w:ascii="Garamond" w:hAnsi="Garamond"/>
                <w:sz w:val="28"/>
                <w:szCs w:val="28"/>
              </w:rPr>
              <w:t>tra</w:t>
            </w:r>
            <w:proofErr w:type="spellEnd"/>
            <w:r w:rsidRPr="00F4248E">
              <w:rPr>
                <w:rFonts w:ascii="Garamond" w:hAnsi="Garamond"/>
                <w:sz w:val="28"/>
                <w:szCs w:val="28"/>
              </w:rPr>
              <w:t xml:space="preserve"> </w:t>
            </w:r>
            <w:proofErr w:type="spellStart"/>
            <w:r w:rsidRPr="00F4248E">
              <w:rPr>
                <w:rFonts w:ascii="Garamond" w:hAnsi="Garamond"/>
                <w:sz w:val="28"/>
                <w:szCs w:val="28"/>
              </w:rPr>
              <w:t>nagh</w:t>
            </w:r>
            <w:proofErr w:type="spellEnd"/>
            <w:r w:rsidRPr="00F4248E">
              <w:rPr>
                <w:rFonts w:ascii="Garamond" w:hAnsi="Garamond"/>
                <w:sz w:val="28"/>
                <w:szCs w:val="28"/>
              </w:rPr>
              <w:t xml:space="preserve"> </w:t>
            </w:r>
            <w:proofErr w:type="spellStart"/>
            <w:r w:rsidRPr="00F4248E">
              <w:rPr>
                <w:rFonts w:ascii="Garamond" w:hAnsi="Garamond"/>
                <w:sz w:val="28"/>
                <w:szCs w:val="28"/>
              </w:rPr>
              <w:t>vel</w:t>
            </w:r>
            <w:proofErr w:type="spellEnd"/>
            <w:r w:rsidRPr="00F4248E">
              <w:rPr>
                <w:rFonts w:ascii="Garamond" w:hAnsi="Garamond"/>
                <w:sz w:val="28"/>
                <w:szCs w:val="28"/>
              </w:rPr>
              <w:t xml:space="preserve"> </w:t>
            </w:r>
            <w:proofErr w:type="spellStart"/>
            <w:r w:rsidRPr="00F4248E">
              <w:rPr>
                <w:rFonts w:ascii="Garamond" w:hAnsi="Garamond"/>
                <w:sz w:val="28"/>
                <w:szCs w:val="28"/>
              </w:rPr>
              <w:t>nyn</w:t>
            </w:r>
            <w:proofErr w:type="spellEnd"/>
            <w:r w:rsidRPr="00F4248E">
              <w:rPr>
                <w:rFonts w:ascii="Garamond" w:hAnsi="Garamond"/>
                <w:sz w:val="28"/>
                <w:szCs w:val="28"/>
              </w:rPr>
              <w:t xml:space="preserve"> </w:t>
            </w:r>
            <w:proofErr w:type="spellStart"/>
            <w:r w:rsidRPr="00F4248E">
              <w:rPr>
                <w:rFonts w:ascii="Garamond" w:hAnsi="Garamond"/>
                <w:sz w:val="28"/>
                <w:szCs w:val="28"/>
              </w:rPr>
              <w:t>ear</w:t>
            </w:r>
            <w:r w:rsidR="0009696A">
              <w:rPr>
                <w:rFonts w:ascii="Garamond" w:hAnsi="Garamond"/>
                <w:sz w:val="28"/>
                <w:szCs w:val="28"/>
              </w:rPr>
              <w:t>r</w:t>
            </w:r>
            <w:r w:rsidRPr="00F4248E">
              <w:rPr>
                <w:rFonts w:ascii="Garamond" w:hAnsi="Garamond"/>
                <w:sz w:val="28"/>
                <w:szCs w:val="28"/>
              </w:rPr>
              <w:t>ee</w:t>
            </w:r>
            <w:proofErr w:type="spellEnd"/>
            <w:r w:rsidRPr="00F4248E">
              <w:rPr>
                <w:rFonts w:ascii="Garamond" w:hAnsi="Garamond"/>
                <w:sz w:val="28"/>
                <w:szCs w:val="28"/>
              </w:rPr>
              <w:t xml:space="preserve"> er </w:t>
            </w:r>
            <w:proofErr w:type="spellStart"/>
            <w:r w:rsidRPr="00F4248E">
              <w:rPr>
                <w:rFonts w:ascii="Garamond" w:hAnsi="Garamond"/>
                <w:sz w:val="28"/>
                <w:szCs w:val="28"/>
              </w:rPr>
              <w:t>ny</w:t>
            </w:r>
            <w:proofErr w:type="spellEnd"/>
            <w:r w:rsidRPr="00F4248E">
              <w:rPr>
                <w:rFonts w:ascii="Garamond" w:hAnsi="Garamond"/>
                <w:sz w:val="28"/>
                <w:szCs w:val="28"/>
              </w:rPr>
              <w:t xml:space="preserve"> </w:t>
            </w:r>
            <w:proofErr w:type="spellStart"/>
            <w:r w:rsidRPr="00F4248E">
              <w:rPr>
                <w:rFonts w:ascii="Garamond" w:hAnsi="Garamond"/>
                <w:sz w:val="28"/>
                <w:szCs w:val="28"/>
              </w:rPr>
              <w:t>choyrt</w:t>
            </w:r>
            <w:proofErr w:type="spellEnd"/>
            <w:r w:rsidRPr="00F4248E">
              <w:rPr>
                <w:rFonts w:ascii="Garamond" w:hAnsi="Garamond"/>
                <w:sz w:val="28"/>
                <w:szCs w:val="28"/>
              </w:rPr>
              <w:t xml:space="preserve"> </w:t>
            </w:r>
            <w:proofErr w:type="spellStart"/>
            <w:r w:rsidRPr="00F4248E">
              <w:rPr>
                <w:rFonts w:ascii="Garamond" w:hAnsi="Garamond"/>
                <w:sz w:val="28"/>
                <w:szCs w:val="28"/>
              </w:rPr>
              <w:t>dooin</w:t>
            </w:r>
            <w:proofErr w:type="spellEnd"/>
            <w:r w:rsidRPr="00F4248E">
              <w:rPr>
                <w:rFonts w:ascii="Garamond" w:hAnsi="Garamond"/>
                <w:sz w:val="28"/>
                <w:szCs w:val="28"/>
              </w:rPr>
              <w:t xml:space="preserve">. </w:t>
            </w:r>
          </w:p>
        </w:tc>
        <w:tc>
          <w:tcPr>
            <w:tcW w:w="0" w:type="auto"/>
          </w:tcPr>
          <w:p w14:paraId="4C2A8996" w14:textId="77777777" w:rsidR="00087A83" w:rsidRPr="00715328" w:rsidRDefault="00087A83" w:rsidP="00DB60C3">
            <w:pPr>
              <w:pStyle w:val="ListParagraph"/>
              <w:spacing w:line="216" w:lineRule="auto"/>
              <w:ind w:left="0" w:firstLine="227"/>
              <w:contextualSpacing w:val="0"/>
              <w:jc w:val="both"/>
              <w:rPr>
                <w:rFonts w:ascii="Garamond" w:hAnsi="Garamond" w:cs="GlyphLessFont"/>
                <w:i/>
                <w:sz w:val="28"/>
                <w:szCs w:val="28"/>
              </w:rPr>
            </w:pPr>
            <w:r w:rsidRPr="00715328">
              <w:rPr>
                <w:rFonts w:ascii="Garamond" w:hAnsi="Garamond" w:cs="GlyphLessFont"/>
                <w:i/>
                <w:sz w:val="28"/>
                <w:szCs w:val="28"/>
              </w:rPr>
              <w:t xml:space="preserve">We shall look upon God’s </w:t>
            </w:r>
            <w:r w:rsidR="0009696A" w:rsidRPr="00715328">
              <w:rPr>
                <w:rFonts w:ascii="Garamond" w:hAnsi="Garamond" w:cs="GlyphLessFont"/>
                <w:i/>
                <w:sz w:val="28"/>
                <w:szCs w:val="28"/>
              </w:rPr>
              <w:t xml:space="preserve">Time </w:t>
            </w:r>
            <w:r w:rsidRPr="00715328">
              <w:rPr>
                <w:rFonts w:ascii="Garamond" w:hAnsi="Garamond" w:cs="GlyphLessFont"/>
                <w:i/>
                <w:sz w:val="28"/>
                <w:szCs w:val="28"/>
              </w:rPr>
              <w:t xml:space="preserve">as the Best, and not grow impatient when our desires are not </w:t>
            </w:r>
            <w:proofErr w:type="spellStart"/>
            <w:r w:rsidRPr="00715328">
              <w:rPr>
                <w:rFonts w:ascii="Garamond" w:hAnsi="Garamond" w:cs="GlyphLessFont"/>
                <w:i/>
                <w:sz w:val="28"/>
                <w:szCs w:val="28"/>
              </w:rPr>
              <w:t>answer’d</w:t>
            </w:r>
            <w:proofErr w:type="spellEnd"/>
            <w:r w:rsidRPr="00715328">
              <w:rPr>
                <w:rFonts w:ascii="Garamond" w:hAnsi="Garamond" w:cs="GlyphLessFont"/>
                <w:i/>
                <w:sz w:val="28"/>
                <w:szCs w:val="28"/>
              </w:rPr>
              <w:t>.</w:t>
            </w:r>
          </w:p>
        </w:tc>
      </w:tr>
      <w:tr w:rsidR="003142BF" w:rsidRPr="004E70AC" w14:paraId="075B3CF9" w14:textId="77777777" w:rsidTr="00715328">
        <w:tc>
          <w:tcPr>
            <w:tcW w:w="0" w:type="auto"/>
          </w:tcPr>
          <w:p w14:paraId="1FC3D122" w14:textId="77777777" w:rsidR="00087A83" w:rsidRPr="00F4248E" w:rsidRDefault="00087A83" w:rsidP="00DB60C3">
            <w:pPr>
              <w:pStyle w:val="CM19"/>
              <w:widowControl/>
              <w:spacing w:line="300" w:lineRule="atLeast"/>
              <w:ind w:firstLine="227"/>
              <w:jc w:val="both"/>
              <w:rPr>
                <w:rFonts w:ascii="Garamond" w:hAnsi="Garamond"/>
                <w:sz w:val="28"/>
                <w:szCs w:val="28"/>
              </w:rPr>
            </w:pPr>
            <w:r w:rsidRPr="00F4248E">
              <w:rPr>
                <w:rFonts w:ascii="Garamond" w:hAnsi="Garamond"/>
                <w:sz w:val="28"/>
                <w:szCs w:val="28"/>
              </w:rPr>
              <w:t xml:space="preserve">Nee shin goal </w:t>
            </w:r>
            <w:proofErr w:type="spellStart"/>
            <w:r w:rsidRPr="00F4248E">
              <w:rPr>
                <w:rFonts w:ascii="Garamond" w:hAnsi="Garamond"/>
                <w:sz w:val="28"/>
                <w:szCs w:val="28"/>
              </w:rPr>
              <w:t>rish</w:t>
            </w:r>
            <w:proofErr w:type="spellEnd"/>
            <w:r w:rsidRPr="00F4248E">
              <w:rPr>
                <w:rFonts w:ascii="Garamond" w:hAnsi="Garamond"/>
                <w:sz w:val="28"/>
                <w:szCs w:val="28"/>
              </w:rPr>
              <w:t xml:space="preserve"> e </w:t>
            </w:r>
            <w:r w:rsidR="0009696A" w:rsidRPr="00F4248E">
              <w:rPr>
                <w:rFonts w:ascii="Garamond" w:hAnsi="Garamond"/>
                <w:sz w:val="28"/>
                <w:szCs w:val="28"/>
              </w:rPr>
              <w:t xml:space="preserve">Laue </w:t>
            </w:r>
            <w:proofErr w:type="spellStart"/>
            <w:r w:rsidRPr="00F4248E">
              <w:rPr>
                <w:rFonts w:ascii="Garamond" w:hAnsi="Garamond"/>
                <w:sz w:val="28"/>
                <w:szCs w:val="28"/>
              </w:rPr>
              <w:t>ayns</w:t>
            </w:r>
            <w:proofErr w:type="spellEnd"/>
            <w:r w:rsidRPr="00F4248E">
              <w:rPr>
                <w:rFonts w:ascii="Garamond" w:hAnsi="Garamond"/>
                <w:sz w:val="28"/>
                <w:szCs w:val="28"/>
              </w:rPr>
              <w:t xml:space="preserve"> </w:t>
            </w:r>
            <w:proofErr w:type="spellStart"/>
            <w:r w:rsidRPr="00F4248E">
              <w:rPr>
                <w:rFonts w:ascii="Garamond" w:hAnsi="Garamond"/>
                <w:sz w:val="28"/>
                <w:szCs w:val="28"/>
              </w:rPr>
              <w:t>dagh</w:t>
            </w:r>
            <w:proofErr w:type="spellEnd"/>
            <w:r w:rsidRPr="00F4248E">
              <w:rPr>
                <w:rFonts w:ascii="Garamond" w:hAnsi="Garamond"/>
                <w:sz w:val="28"/>
                <w:szCs w:val="28"/>
              </w:rPr>
              <w:t xml:space="preserve"> nee </w:t>
            </w:r>
            <w:proofErr w:type="spellStart"/>
            <w:r w:rsidRPr="00F4248E">
              <w:rPr>
                <w:rFonts w:ascii="Garamond" w:hAnsi="Garamond"/>
                <w:sz w:val="28"/>
                <w:szCs w:val="28"/>
              </w:rPr>
              <w:t>nee</w:t>
            </w:r>
            <w:proofErr w:type="spellEnd"/>
            <w:r w:rsidRPr="00F4248E">
              <w:rPr>
                <w:rFonts w:ascii="Garamond" w:hAnsi="Garamond"/>
                <w:sz w:val="28"/>
                <w:szCs w:val="28"/>
              </w:rPr>
              <w:t xml:space="preserve"> </w:t>
            </w:r>
            <w:proofErr w:type="spellStart"/>
            <w:r w:rsidRPr="00F4248E">
              <w:rPr>
                <w:rFonts w:ascii="Garamond" w:hAnsi="Garamond"/>
                <w:sz w:val="28"/>
                <w:szCs w:val="28"/>
              </w:rPr>
              <w:t>tagh</w:t>
            </w:r>
            <w:r w:rsidR="0009696A">
              <w:rPr>
                <w:rFonts w:ascii="Garamond" w:hAnsi="Garamond"/>
                <w:sz w:val="28"/>
                <w:szCs w:val="28"/>
              </w:rPr>
              <w:t>e</w:t>
            </w:r>
            <w:r w:rsidRPr="00F4248E">
              <w:rPr>
                <w:rFonts w:ascii="Garamond" w:hAnsi="Garamond"/>
                <w:sz w:val="28"/>
                <w:szCs w:val="28"/>
              </w:rPr>
              <w:t>rt</w:t>
            </w:r>
            <w:proofErr w:type="spellEnd"/>
            <w:r w:rsidRPr="00F4248E">
              <w:rPr>
                <w:rFonts w:ascii="Garamond" w:hAnsi="Garamond"/>
                <w:sz w:val="28"/>
                <w:szCs w:val="28"/>
              </w:rPr>
              <w:t xml:space="preserve"> </w:t>
            </w:r>
            <w:proofErr w:type="spellStart"/>
            <w:r w:rsidRPr="00F4248E">
              <w:rPr>
                <w:rFonts w:ascii="Garamond" w:hAnsi="Garamond"/>
                <w:sz w:val="28"/>
                <w:szCs w:val="28"/>
              </w:rPr>
              <w:t>dooin</w:t>
            </w:r>
            <w:proofErr w:type="spellEnd"/>
            <w:r w:rsidRPr="00F4248E">
              <w:rPr>
                <w:rFonts w:ascii="Garamond" w:hAnsi="Garamond"/>
                <w:sz w:val="28"/>
                <w:szCs w:val="28"/>
              </w:rPr>
              <w:t xml:space="preserve">, as </w:t>
            </w:r>
            <w:proofErr w:type="spellStart"/>
            <w:r w:rsidRPr="00F4248E">
              <w:rPr>
                <w:rFonts w:ascii="Garamond" w:hAnsi="Garamond"/>
                <w:sz w:val="28"/>
                <w:szCs w:val="28"/>
              </w:rPr>
              <w:t>treshteil</w:t>
            </w:r>
            <w:proofErr w:type="spellEnd"/>
            <w:r w:rsidRPr="00F4248E">
              <w:rPr>
                <w:rFonts w:ascii="Garamond" w:hAnsi="Garamond"/>
                <w:sz w:val="28"/>
                <w:szCs w:val="28"/>
              </w:rPr>
              <w:t xml:space="preserve"> </w:t>
            </w:r>
            <w:proofErr w:type="spellStart"/>
            <w:r w:rsidRPr="00F4248E">
              <w:rPr>
                <w:rFonts w:ascii="Garamond" w:hAnsi="Garamond"/>
                <w:sz w:val="28"/>
                <w:szCs w:val="28"/>
              </w:rPr>
              <w:t>gys</w:t>
            </w:r>
            <w:proofErr w:type="spellEnd"/>
            <w:r w:rsidRPr="00F4248E">
              <w:rPr>
                <w:rFonts w:ascii="Garamond" w:hAnsi="Garamond"/>
                <w:sz w:val="28"/>
                <w:szCs w:val="28"/>
              </w:rPr>
              <w:t xml:space="preserve"> e </w:t>
            </w:r>
            <w:proofErr w:type="spellStart"/>
            <w:r w:rsidRPr="00F4248E">
              <w:rPr>
                <w:rFonts w:ascii="Garamond" w:hAnsi="Garamond"/>
                <w:sz w:val="28"/>
                <w:szCs w:val="28"/>
              </w:rPr>
              <w:t>vygh</w:t>
            </w:r>
            <w:r w:rsidR="0009696A">
              <w:rPr>
                <w:rFonts w:ascii="Garamond" w:hAnsi="Garamond"/>
                <w:sz w:val="28"/>
                <w:szCs w:val="28"/>
              </w:rPr>
              <w:t>y</w:t>
            </w:r>
            <w:r w:rsidRPr="00F4248E">
              <w:rPr>
                <w:rFonts w:ascii="Garamond" w:hAnsi="Garamond"/>
                <w:sz w:val="28"/>
                <w:szCs w:val="28"/>
              </w:rPr>
              <w:t>n</w:t>
            </w:r>
            <w:proofErr w:type="spellEnd"/>
            <w:r w:rsidRPr="00F4248E">
              <w:rPr>
                <w:rFonts w:ascii="Garamond" w:hAnsi="Garamond"/>
                <w:sz w:val="28"/>
                <w:szCs w:val="28"/>
              </w:rPr>
              <w:t xml:space="preserve"> </w:t>
            </w:r>
            <w:proofErr w:type="spellStart"/>
            <w:r w:rsidRPr="00F4248E">
              <w:rPr>
                <w:rFonts w:ascii="Garamond" w:hAnsi="Garamond"/>
                <w:sz w:val="28"/>
                <w:szCs w:val="28"/>
              </w:rPr>
              <w:t>dy</w:t>
            </w:r>
            <w:proofErr w:type="spellEnd"/>
            <w:r w:rsidRPr="00F4248E">
              <w:rPr>
                <w:rFonts w:ascii="Garamond" w:hAnsi="Garamond"/>
                <w:sz w:val="28"/>
                <w:szCs w:val="28"/>
              </w:rPr>
              <w:t xml:space="preserve"> </w:t>
            </w:r>
            <w:proofErr w:type="spellStart"/>
            <w:r w:rsidRPr="00F4248E">
              <w:rPr>
                <w:rFonts w:ascii="Garamond" w:hAnsi="Garamond"/>
                <w:sz w:val="28"/>
                <w:szCs w:val="28"/>
              </w:rPr>
              <w:t>jarroo</w:t>
            </w:r>
            <w:proofErr w:type="spellEnd"/>
            <w:r w:rsidRPr="00F4248E">
              <w:rPr>
                <w:rFonts w:ascii="Garamond" w:hAnsi="Garamond"/>
                <w:sz w:val="28"/>
                <w:szCs w:val="28"/>
              </w:rPr>
              <w:t xml:space="preserve"> </w:t>
            </w:r>
            <w:proofErr w:type="spellStart"/>
            <w:r w:rsidRPr="00F4248E">
              <w:rPr>
                <w:rFonts w:ascii="Garamond" w:hAnsi="Garamond"/>
                <w:sz w:val="28"/>
                <w:szCs w:val="28"/>
              </w:rPr>
              <w:t>tra</w:t>
            </w:r>
            <w:proofErr w:type="spellEnd"/>
            <w:r w:rsidRPr="00F4248E">
              <w:rPr>
                <w:rFonts w:ascii="Garamond" w:hAnsi="Garamond"/>
                <w:sz w:val="28"/>
                <w:szCs w:val="28"/>
              </w:rPr>
              <w:t xml:space="preserve"> </w:t>
            </w:r>
            <w:proofErr w:type="spellStart"/>
            <w:r w:rsidRPr="00F4248E">
              <w:rPr>
                <w:rFonts w:ascii="Garamond" w:hAnsi="Garamond"/>
                <w:sz w:val="28"/>
                <w:szCs w:val="28"/>
              </w:rPr>
              <w:t>te</w:t>
            </w:r>
            <w:proofErr w:type="spellEnd"/>
            <w:r w:rsidRPr="00F4248E">
              <w:rPr>
                <w:rFonts w:ascii="Garamond" w:hAnsi="Garamond"/>
                <w:sz w:val="28"/>
                <w:szCs w:val="28"/>
              </w:rPr>
              <w:t xml:space="preserve"> </w:t>
            </w:r>
            <w:proofErr w:type="spellStart"/>
            <w:r w:rsidRPr="00F4248E">
              <w:rPr>
                <w:rFonts w:ascii="Garamond" w:hAnsi="Garamond"/>
                <w:sz w:val="28"/>
                <w:szCs w:val="28"/>
              </w:rPr>
              <w:t>corree</w:t>
            </w:r>
            <w:proofErr w:type="spellEnd"/>
            <w:r w:rsidRPr="00F4248E">
              <w:rPr>
                <w:rFonts w:ascii="Garamond" w:hAnsi="Garamond"/>
                <w:sz w:val="28"/>
                <w:szCs w:val="28"/>
              </w:rPr>
              <w:t xml:space="preserve"> </w:t>
            </w:r>
            <w:proofErr w:type="spellStart"/>
            <w:r w:rsidRPr="00F4248E">
              <w:rPr>
                <w:rFonts w:ascii="Garamond" w:hAnsi="Garamond"/>
                <w:sz w:val="28"/>
                <w:szCs w:val="28"/>
              </w:rPr>
              <w:t>rooin</w:t>
            </w:r>
            <w:proofErr w:type="spellEnd"/>
            <w:r w:rsidRPr="00F4248E">
              <w:rPr>
                <w:rFonts w:ascii="Garamond" w:hAnsi="Garamond"/>
                <w:sz w:val="28"/>
                <w:szCs w:val="28"/>
              </w:rPr>
              <w:t xml:space="preserve">, </w:t>
            </w:r>
            <w:proofErr w:type="spellStart"/>
            <w:r w:rsidRPr="0009696A">
              <w:rPr>
                <w:rFonts w:ascii="Garamond" w:hAnsi="Garamond"/>
                <w:i/>
                <w:sz w:val="28"/>
                <w:szCs w:val="28"/>
              </w:rPr>
              <w:t>toiggal</w:t>
            </w:r>
            <w:proofErr w:type="spellEnd"/>
            <w:r w:rsidRPr="0009696A">
              <w:rPr>
                <w:rFonts w:ascii="Garamond" w:hAnsi="Garamond"/>
                <w:i/>
                <w:sz w:val="28"/>
                <w:szCs w:val="28"/>
              </w:rPr>
              <w:t xml:space="preserve"> </w:t>
            </w:r>
            <w:proofErr w:type="spellStart"/>
            <w:r w:rsidRPr="0009696A">
              <w:rPr>
                <w:rFonts w:ascii="Garamond" w:hAnsi="Garamond"/>
                <w:i/>
                <w:sz w:val="28"/>
                <w:szCs w:val="28"/>
              </w:rPr>
              <w:t>dy</w:t>
            </w:r>
            <w:proofErr w:type="spellEnd"/>
            <w:r w:rsidRPr="0009696A">
              <w:rPr>
                <w:rFonts w:ascii="Garamond" w:hAnsi="Garamond"/>
                <w:i/>
                <w:sz w:val="28"/>
                <w:szCs w:val="28"/>
              </w:rPr>
              <w:t xml:space="preserve"> </w:t>
            </w:r>
            <w:proofErr w:type="spellStart"/>
            <w:r w:rsidRPr="0009696A">
              <w:rPr>
                <w:rFonts w:ascii="Garamond" w:hAnsi="Garamond"/>
                <w:i/>
                <w:sz w:val="28"/>
                <w:szCs w:val="28"/>
              </w:rPr>
              <w:t>vel</w:t>
            </w:r>
            <w:proofErr w:type="spellEnd"/>
            <w:r w:rsidRPr="0009696A">
              <w:rPr>
                <w:rFonts w:ascii="Garamond" w:hAnsi="Garamond"/>
                <w:i/>
                <w:sz w:val="28"/>
                <w:szCs w:val="28"/>
              </w:rPr>
              <w:t xml:space="preserve"> </w:t>
            </w:r>
            <w:proofErr w:type="spellStart"/>
            <w:r w:rsidRPr="0009696A">
              <w:rPr>
                <w:rFonts w:ascii="Garamond" w:hAnsi="Garamond"/>
                <w:i/>
                <w:sz w:val="28"/>
                <w:szCs w:val="28"/>
              </w:rPr>
              <w:t>dagh</w:t>
            </w:r>
            <w:proofErr w:type="spellEnd"/>
            <w:r w:rsidRPr="0009696A">
              <w:rPr>
                <w:rFonts w:ascii="Garamond" w:hAnsi="Garamond"/>
                <w:i/>
                <w:sz w:val="28"/>
                <w:szCs w:val="28"/>
              </w:rPr>
              <w:t xml:space="preserve"> nee </w:t>
            </w:r>
            <w:proofErr w:type="spellStart"/>
            <w:r w:rsidRPr="0009696A">
              <w:rPr>
                <w:rFonts w:ascii="Garamond" w:hAnsi="Garamond"/>
                <w:i/>
                <w:sz w:val="28"/>
                <w:szCs w:val="28"/>
              </w:rPr>
              <w:t>gobbragh</w:t>
            </w:r>
            <w:proofErr w:type="spellEnd"/>
            <w:r w:rsidRPr="0009696A">
              <w:rPr>
                <w:rFonts w:ascii="Garamond" w:hAnsi="Garamond"/>
                <w:i/>
                <w:sz w:val="28"/>
                <w:szCs w:val="28"/>
              </w:rPr>
              <w:t xml:space="preserve"> son y vie </w:t>
            </w:r>
            <w:proofErr w:type="spellStart"/>
            <w:r w:rsidRPr="0009696A">
              <w:rPr>
                <w:rFonts w:ascii="Garamond" w:hAnsi="Garamond"/>
                <w:i/>
                <w:sz w:val="28"/>
                <w:szCs w:val="28"/>
              </w:rPr>
              <w:t>ocsyn</w:t>
            </w:r>
            <w:proofErr w:type="spellEnd"/>
            <w:r w:rsidRPr="0009696A">
              <w:rPr>
                <w:rFonts w:ascii="Garamond" w:hAnsi="Garamond"/>
                <w:i/>
                <w:sz w:val="28"/>
                <w:szCs w:val="28"/>
              </w:rPr>
              <w:t xml:space="preserve"> ta </w:t>
            </w:r>
            <w:proofErr w:type="spellStart"/>
            <w:r w:rsidRPr="0009696A">
              <w:rPr>
                <w:rFonts w:ascii="Garamond" w:hAnsi="Garamond"/>
                <w:i/>
                <w:sz w:val="28"/>
                <w:szCs w:val="28"/>
              </w:rPr>
              <w:t>graihagh</w:t>
            </w:r>
            <w:proofErr w:type="spellEnd"/>
            <w:r w:rsidRPr="00F4248E">
              <w:rPr>
                <w:rFonts w:ascii="Garamond" w:hAnsi="Garamond"/>
                <w:sz w:val="28"/>
                <w:szCs w:val="28"/>
              </w:rPr>
              <w:t xml:space="preserve"> er </w:t>
            </w:r>
            <w:proofErr w:type="spellStart"/>
            <w:r w:rsidRPr="00F4248E">
              <w:rPr>
                <w:rFonts w:ascii="Garamond" w:hAnsi="Garamond"/>
                <w:sz w:val="28"/>
                <w:szCs w:val="28"/>
              </w:rPr>
              <w:t>Jee</w:t>
            </w:r>
            <w:proofErr w:type="spellEnd"/>
            <w:r w:rsidRPr="00F4248E">
              <w:rPr>
                <w:rFonts w:ascii="Garamond" w:hAnsi="Garamond"/>
                <w:sz w:val="28"/>
                <w:szCs w:val="28"/>
              </w:rPr>
              <w:t xml:space="preserve">, Rom. 8. 28. </w:t>
            </w:r>
            <w:proofErr w:type="spellStart"/>
            <w:r w:rsidRPr="0009696A">
              <w:rPr>
                <w:rFonts w:ascii="Garamond" w:hAnsi="Garamond"/>
                <w:i/>
                <w:sz w:val="28"/>
                <w:szCs w:val="28"/>
              </w:rPr>
              <w:t>Myr</w:t>
            </w:r>
            <w:proofErr w:type="spellEnd"/>
            <w:r w:rsidRPr="0009696A">
              <w:rPr>
                <w:rFonts w:ascii="Garamond" w:hAnsi="Garamond"/>
                <w:i/>
                <w:sz w:val="28"/>
                <w:szCs w:val="28"/>
              </w:rPr>
              <w:t xml:space="preserve"> </w:t>
            </w:r>
            <w:proofErr w:type="spellStart"/>
            <w:r w:rsidRPr="0009696A">
              <w:rPr>
                <w:rFonts w:ascii="Garamond" w:hAnsi="Garamond"/>
                <w:i/>
                <w:sz w:val="28"/>
                <w:szCs w:val="28"/>
              </w:rPr>
              <w:t>shoh</w:t>
            </w:r>
            <w:proofErr w:type="spellEnd"/>
            <w:r w:rsidRPr="0009696A">
              <w:rPr>
                <w:rFonts w:ascii="Garamond" w:hAnsi="Garamond"/>
                <w:i/>
                <w:sz w:val="28"/>
                <w:szCs w:val="28"/>
              </w:rPr>
              <w:t xml:space="preserve"> nee mad </w:t>
            </w:r>
            <w:proofErr w:type="spellStart"/>
            <w:r w:rsidRPr="0009696A">
              <w:rPr>
                <w:rFonts w:ascii="Garamond" w:hAnsi="Garamond"/>
                <w:i/>
                <w:sz w:val="28"/>
                <w:szCs w:val="28"/>
              </w:rPr>
              <w:t>vaghey</w:t>
            </w:r>
            <w:proofErr w:type="spellEnd"/>
            <w:r w:rsidRPr="0009696A">
              <w:rPr>
                <w:rFonts w:ascii="Garamond" w:hAnsi="Garamond"/>
                <w:i/>
                <w:sz w:val="28"/>
                <w:szCs w:val="28"/>
              </w:rPr>
              <w:t xml:space="preserve"> </w:t>
            </w:r>
            <w:proofErr w:type="spellStart"/>
            <w:r w:rsidRPr="0009696A">
              <w:rPr>
                <w:rFonts w:ascii="Garamond" w:hAnsi="Garamond"/>
                <w:i/>
                <w:sz w:val="28"/>
                <w:szCs w:val="28"/>
              </w:rPr>
              <w:t>fo</w:t>
            </w:r>
            <w:proofErr w:type="spellEnd"/>
            <w:r w:rsidRPr="0009696A">
              <w:rPr>
                <w:rFonts w:ascii="Garamond" w:hAnsi="Garamond"/>
                <w:i/>
                <w:sz w:val="28"/>
                <w:szCs w:val="28"/>
              </w:rPr>
              <w:t xml:space="preserve"> </w:t>
            </w:r>
            <w:proofErr w:type="spellStart"/>
            <w:r w:rsidRPr="0009696A">
              <w:rPr>
                <w:rFonts w:ascii="Garamond" w:hAnsi="Garamond"/>
                <w:i/>
                <w:sz w:val="28"/>
                <w:szCs w:val="28"/>
              </w:rPr>
              <w:t>coadey</w:t>
            </w:r>
            <w:proofErr w:type="spellEnd"/>
            <w:r w:rsidRPr="0009696A">
              <w:rPr>
                <w:rFonts w:ascii="Garamond" w:hAnsi="Garamond"/>
                <w:i/>
                <w:sz w:val="28"/>
                <w:szCs w:val="28"/>
              </w:rPr>
              <w:t xml:space="preserve"> </w:t>
            </w:r>
            <w:proofErr w:type="spellStart"/>
            <w:r w:rsidRPr="0009696A">
              <w:rPr>
                <w:rFonts w:ascii="Garamond" w:hAnsi="Garamond"/>
                <w:i/>
                <w:sz w:val="28"/>
                <w:szCs w:val="28"/>
              </w:rPr>
              <w:t>yn</w:t>
            </w:r>
            <w:proofErr w:type="spellEnd"/>
            <w:r w:rsidRPr="0009696A">
              <w:rPr>
                <w:rFonts w:ascii="Garamond" w:hAnsi="Garamond"/>
                <w:i/>
                <w:sz w:val="28"/>
                <w:szCs w:val="28"/>
              </w:rPr>
              <w:t xml:space="preserve"> </w:t>
            </w:r>
            <w:proofErr w:type="spellStart"/>
            <w:r w:rsidRPr="0009696A">
              <w:rPr>
                <w:rFonts w:ascii="Garamond" w:hAnsi="Garamond"/>
                <w:i/>
                <w:sz w:val="28"/>
                <w:szCs w:val="28"/>
              </w:rPr>
              <w:t>Jee</w:t>
            </w:r>
            <w:proofErr w:type="spellEnd"/>
            <w:r w:rsidRPr="0009696A">
              <w:rPr>
                <w:rFonts w:ascii="Garamond" w:hAnsi="Garamond"/>
                <w:i/>
                <w:sz w:val="28"/>
                <w:szCs w:val="28"/>
              </w:rPr>
              <w:t xml:space="preserve"> </w:t>
            </w:r>
            <w:proofErr w:type="spellStart"/>
            <w:r w:rsidRPr="0009696A">
              <w:rPr>
                <w:rFonts w:ascii="Garamond" w:hAnsi="Garamond"/>
                <w:i/>
                <w:sz w:val="28"/>
                <w:szCs w:val="28"/>
              </w:rPr>
              <w:t>smoo</w:t>
            </w:r>
            <w:proofErr w:type="spellEnd"/>
            <w:r w:rsidRPr="0009696A">
              <w:rPr>
                <w:rFonts w:ascii="Garamond" w:hAnsi="Garamond"/>
                <w:i/>
                <w:sz w:val="28"/>
                <w:szCs w:val="28"/>
              </w:rPr>
              <w:t xml:space="preserve"> </w:t>
            </w:r>
            <w:proofErr w:type="spellStart"/>
            <w:r w:rsidRPr="0009696A">
              <w:rPr>
                <w:rFonts w:ascii="Garamond" w:hAnsi="Garamond"/>
                <w:i/>
                <w:sz w:val="28"/>
                <w:szCs w:val="28"/>
              </w:rPr>
              <w:t>ard</w:t>
            </w:r>
            <w:proofErr w:type="spellEnd"/>
            <w:r w:rsidRPr="0009696A">
              <w:rPr>
                <w:rFonts w:ascii="Garamond" w:hAnsi="Garamond"/>
                <w:i/>
                <w:sz w:val="28"/>
                <w:szCs w:val="28"/>
              </w:rPr>
              <w:t xml:space="preserve">, as bee shin </w:t>
            </w:r>
            <w:proofErr w:type="spellStart"/>
            <w:r w:rsidRPr="0009696A">
              <w:rPr>
                <w:rFonts w:ascii="Garamond" w:hAnsi="Garamond"/>
                <w:i/>
                <w:sz w:val="28"/>
                <w:szCs w:val="28"/>
              </w:rPr>
              <w:t>sauchey</w:t>
            </w:r>
            <w:proofErr w:type="spellEnd"/>
            <w:r w:rsidRPr="0009696A">
              <w:rPr>
                <w:rFonts w:ascii="Garamond" w:hAnsi="Garamond"/>
                <w:i/>
                <w:sz w:val="28"/>
                <w:szCs w:val="28"/>
              </w:rPr>
              <w:t xml:space="preserve"> </w:t>
            </w:r>
            <w:proofErr w:type="spellStart"/>
            <w:r w:rsidRPr="0009696A">
              <w:rPr>
                <w:rFonts w:ascii="Garamond" w:hAnsi="Garamond"/>
                <w:i/>
                <w:sz w:val="28"/>
                <w:szCs w:val="28"/>
              </w:rPr>
              <w:t>veih</w:t>
            </w:r>
            <w:proofErr w:type="spellEnd"/>
            <w:r w:rsidRPr="0009696A">
              <w:rPr>
                <w:rFonts w:ascii="Garamond" w:hAnsi="Garamond"/>
                <w:i/>
                <w:sz w:val="28"/>
                <w:szCs w:val="28"/>
              </w:rPr>
              <w:t xml:space="preserve"> </w:t>
            </w:r>
            <w:proofErr w:type="spellStart"/>
            <w:r w:rsidRPr="0009696A">
              <w:rPr>
                <w:rFonts w:ascii="Garamond" w:hAnsi="Garamond"/>
                <w:i/>
                <w:sz w:val="28"/>
                <w:szCs w:val="28"/>
              </w:rPr>
              <w:t>aggle</w:t>
            </w:r>
            <w:proofErr w:type="spellEnd"/>
            <w:r w:rsidRPr="0009696A">
              <w:rPr>
                <w:rFonts w:ascii="Garamond" w:hAnsi="Garamond"/>
                <w:i/>
                <w:sz w:val="28"/>
                <w:szCs w:val="28"/>
              </w:rPr>
              <w:t xml:space="preserve"> </w:t>
            </w:r>
            <w:proofErr w:type="spellStart"/>
            <w:r w:rsidRPr="0009696A">
              <w:rPr>
                <w:rFonts w:ascii="Garamond" w:hAnsi="Garamond"/>
                <w:i/>
                <w:sz w:val="28"/>
                <w:szCs w:val="28"/>
              </w:rPr>
              <w:t>olk</w:t>
            </w:r>
            <w:proofErr w:type="spellEnd"/>
            <w:r w:rsidRPr="0009696A">
              <w:rPr>
                <w:rFonts w:ascii="Garamond" w:hAnsi="Garamond"/>
                <w:i/>
                <w:sz w:val="28"/>
                <w:szCs w:val="28"/>
              </w:rPr>
              <w:t>.</w:t>
            </w:r>
            <w:r w:rsidRPr="00F4248E">
              <w:rPr>
                <w:rFonts w:ascii="Garamond" w:hAnsi="Garamond"/>
                <w:sz w:val="28"/>
                <w:szCs w:val="28"/>
              </w:rPr>
              <w:t xml:space="preserve"> </w:t>
            </w:r>
          </w:p>
        </w:tc>
        <w:tc>
          <w:tcPr>
            <w:tcW w:w="0" w:type="auto"/>
          </w:tcPr>
          <w:p w14:paraId="363AC318" w14:textId="77777777" w:rsidR="00087A83" w:rsidRPr="00715328" w:rsidRDefault="00087A83" w:rsidP="00DB60C3">
            <w:pPr>
              <w:pStyle w:val="ListParagraph"/>
              <w:spacing w:line="216" w:lineRule="auto"/>
              <w:ind w:left="0" w:firstLine="227"/>
              <w:contextualSpacing w:val="0"/>
              <w:jc w:val="both"/>
              <w:rPr>
                <w:rFonts w:ascii="Garamond" w:hAnsi="Garamond" w:cs="GlyphLessFont"/>
                <w:sz w:val="28"/>
                <w:szCs w:val="28"/>
              </w:rPr>
            </w:pPr>
            <w:r w:rsidRPr="00715328">
              <w:rPr>
                <w:rFonts w:ascii="Garamond" w:hAnsi="Garamond" w:cs="GlyphLessFont"/>
                <w:i/>
                <w:sz w:val="28"/>
                <w:szCs w:val="28"/>
              </w:rPr>
              <w:t xml:space="preserve">We shall acknowledge His Hand in </w:t>
            </w:r>
            <w:proofErr w:type="spellStart"/>
            <w:r w:rsidRPr="00715328">
              <w:rPr>
                <w:rFonts w:ascii="Garamond" w:hAnsi="Garamond" w:cs="GlyphLessFont"/>
                <w:i/>
                <w:sz w:val="28"/>
                <w:szCs w:val="28"/>
              </w:rPr>
              <w:t>every thing</w:t>
            </w:r>
            <w:proofErr w:type="spellEnd"/>
            <w:r w:rsidRPr="00715328">
              <w:rPr>
                <w:rFonts w:ascii="Garamond" w:hAnsi="Garamond" w:cs="GlyphLessFont"/>
                <w:i/>
                <w:sz w:val="28"/>
                <w:szCs w:val="28"/>
              </w:rPr>
              <w:t xml:space="preserve"> that </w:t>
            </w:r>
            <w:proofErr w:type="spellStart"/>
            <w:r w:rsidRPr="00715328">
              <w:rPr>
                <w:rFonts w:ascii="Garamond" w:hAnsi="Garamond" w:cs="GlyphLessFont"/>
                <w:i/>
                <w:sz w:val="28"/>
                <w:szCs w:val="28"/>
              </w:rPr>
              <w:t>befalleth</w:t>
            </w:r>
            <w:proofErr w:type="spellEnd"/>
            <w:r w:rsidRPr="00715328">
              <w:rPr>
                <w:rFonts w:ascii="Garamond" w:hAnsi="Garamond" w:cs="GlyphLessFont"/>
                <w:i/>
                <w:sz w:val="28"/>
                <w:szCs w:val="28"/>
              </w:rPr>
              <w:t xml:space="preserve"> us, and hope for his Mercy even when He is Angry, knowing </w:t>
            </w:r>
            <w:r w:rsidRPr="00715328">
              <w:rPr>
                <w:rFonts w:ascii="Garamond" w:hAnsi="Garamond" w:cs="GlyphLessFont"/>
                <w:sz w:val="28"/>
                <w:szCs w:val="28"/>
              </w:rPr>
              <w:t xml:space="preserve">that all things shall work together for good to them that Love God. </w:t>
            </w:r>
            <w:r w:rsidRPr="00715328">
              <w:rPr>
                <w:rFonts w:ascii="Garamond" w:hAnsi="Garamond" w:cs="GlyphLessFont"/>
                <w:i/>
                <w:sz w:val="28"/>
                <w:szCs w:val="28"/>
              </w:rPr>
              <w:t xml:space="preserve">Rom. </w:t>
            </w:r>
            <w:r w:rsidRPr="00715328">
              <w:rPr>
                <w:rFonts w:ascii="Garamond" w:hAnsi="Garamond" w:cs="GlyphLessFont"/>
                <w:sz w:val="28"/>
                <w:szCs w:val="28"/>
              </w:rPr>
              <w:t>8. 28.</w:t>
            </w:r>
            <w:r w:rsidRPr="00715328">
              <w:rPr>
                <w:rFonts w:ascii="Garamond" w:hAnsi="Garamond" w:cs="GlyphLessFont"/>
                <w:i/>
                <w:sz w:val="28"/>
                <w:szCs w:val="28"/>
              </w:rPr>
              <w:t xml:space="preserve"> </w:t>
            </w:r>
            <w:r w:rsidRPr="00715328">
              <w:rPr>
                <w:rFonts w:ascii="Garamond" w:hAnsi="Garamond" w:cs="GlyphLessFont"/>
                <w:sz w:val="28"/>
                <w:szCs w:val="28"/>
              </w:rPr>
              <w:t>Thus shall we dwell under the Defence of the Most High, and shall be secure from fear of Evil.</w:t>
            </w:r>
          </w:p>
        </w:tc>
      </w:tr>
      <w:tr w:rsidR="00715328" w:rsidRPr="004E70AC" w14:paraId="7735C153" w14:textId="77777777" w:rsidTr="00715328">
        <w:tc>
          <w:tcPr>
            <w:tcW w:w="0" w:type="auto"/>
          </w:tcPr>
          <w:p w14:paraId="523EDA59" w14:textId="77777777" w:rsidR="00715328" w:rsidRPr="00F4248E" w:rsidRDefault="00715328" w:rsidP="00925186">
            <w:pPr>
              <w:pStyle w:val="CM19"/>
              <w:widowControl/>
              <w:spacing w:before="120" w:line="300" w:lineRule="atLeast"/>
              <w:jc w:val="both"/>
              <w:rPr>
                <w:rFonts w:ascii="Garamond" w:hAnsi="Garamond"/>
                <w:sz w:val="28"/>
                <w:szCs w:val="28"/>
              </w:rPr>
            </w:pPr>
            <w:r>
              <w:rPr>
                <w:rFonts w:ascii="Garamond" w:hAnsi="Garamond"/>
                <w:sz w:val="28"/>
                <w:szCs w:val="28"/>
              </w:rPr>
              <w:t>[18]</w:t>
            </w:r>
          </w:p>
        </w:tc>
        <w:tc>
          <w:tcPr>
            <w:tcW w:w="0" w:type="auto"/>
          </w:tcPr>
          <w:p w14:paraId="504B6385" w14:textId="77777777" w:rsidR="00715328" w:rsidRPr="00715328" w:rsidRDefault="00715328" w:rsidP="00DB60C3">
            <w:pPr>
              <w:pStyle w:val="ListParagraph"/>
              <w:spacing w:line="216" w:lineRule="auto"/>
              <w:ind w:left="0" w:firstLine="227"/>
              <w:contextualSpacing w:val="0"/>
              <w:jc w:val="both"/>
              <w:rPr>
                <w:rFonts w:ascii="Garamond" w:hAnsi="Garamond" w:cs="GlyphLessFont"/>
                <w:i/>
                <w:sz w:val="28"/>
                <w:szCs w:val="28"/>
              </w:rPr>
            </w:pPr>
          </w:p>
        </w:tc>
      </w:tr>
      <w:tr w:rsidR="003142BF" w:rsidRPr="004E70AC" w14:paraId="75312D21" w14:textId="77777777" w:rsidTr="00715328">
        <w:tc>
          <w:tcPr>
            <w:tcW w:w="0" w:type="auto"/>
          </w:tcPr>
          <w:p w14:paraId="64468F73" w14:textId="77777777" w:rsidR="004E70AC" w:rsidRPr="004E70AC" w:rsidRDefault="00715328" w:rsidP="00DB60C3">
            <w:pPr>
              <w:pStyle w:val="ListParagraph"/>
              <w:ind w:left="0"/>
              <w:jc w:val="both"/>
              <w:rPr>
                <w:rFonts w:ascii="Garamond" w:hAnsi="Garamond" w:cs="GlyphLessFont"/>
                <w:sz w:val="32"/>
              </w:rPr>
            </w:pPr>
            <w:r>
              <w:rPr>
                <w:rFonts w:ascii="Garamond" w:hAnsi="Garamond" w:cs="GlyphLessFont"/>
                <w:sz w:val="32"/>
              </w:rPr>
              <w:t>____________________________</w:t>
            </w:r>
          </w:p>
        </w:tc>
        <w:tc>
          <w:tcPr>
            <w:tcW w:w="0" w:type="auto"/>
          </w:tcPr>
          <w:p w14:paraId="01FA2A30" w14:textId="77777777" w:rsidR="004E70AC" w:rsidRPr="00715328" w:rsidRDefault="00715328" w:rsidP="00DB60C3">
            <w:pPr>
              <w:pStyle w:val="ListParagraph"/>
              <w:ind w:left="0"/>
              <w:jc w:val="both"/>
              <w:rPr>
                <w:rFonts w:ascii="Garamond" w:hAnsi="Garamond" w:cs="GlyphLessFont"/>
                <w:sz w:val="32"/>
              </w:rPr>
            </w:pPr>
            <w:r>
              <w:rPr>
                <w:rFonts w:ascii="Garamond" w:hAnsi="Garamond" w:cs="GlyphLessFont"/>
                <w:sz w:val="32"/>
              </w:rPr>
              <w:t>_________________________</w:t>
            </w:r>
          </w:p>
        </w:tc>
      </w:tr>
      <w:tr w:rsidR="003142BF" w:rsidRPr="004E70AC" w14:paraId="26984760" w14:textId="77777777" w:rsidTr="00715328">
        <w:tc>
          <w:tcPr>
            <w:tcW w:w="0" w:type="auto"/>
          </w:tcPr>
          <w:p w14:paraId="7A9D45F2" w14:textId="77777777" w:rsidR="0009696A" w:rsidRPr="000D6597" w:rsidRDefault="0009696A" w:rsidP="000D6597">
            <w:pPr>
              <w:pStyle w:val="ListParagraph"/>
              <w:spacing w:before="240" w:line="216" w:lineRule="auto"/>
              <w:ind w:left="0"/>
              <w:contextualSpacing w:val="0"/>
              <w:jc w:val="center"/>
              <w:rPr>
                <w:rFonts w:ascii="Garamond" w:hAnsi="Garamond"/>
                <w:sz w:val="36"/>
                <w:szCs w:val="28"/>
              </w:rPr>
            </w:pPr>
            <w:proofErr w:type="spellStart"/>
            <w:r w:rsidRPr="000D6597">
              <w:rPr>
                <w:rFonts w:ascii="Old English Text MT" w:hAnsi="Old English Text MT" w:cs="GlyphLessFont"/>
                <w:sz w:val="36"/>
              </w:rPr>
              <w:t>Padjer</w:t>
            </w:r>
            <w:proofErr w:type="spellEnd"/>
            <w:r w:rsidRPr="000D6597">
              <w:rPr>
                <w:rFonts w:ascii="Old English Text MT" w:hAnsi="Old English Text MT" w:cs="GlyphLessFont"/>
                <w:sz w:val="36"/>
              </w:rPr>
              <w:t xml:space="preserve"> son </w:t>
            </w:r>
            <w:proofErr w:type="spellStart"/>
            <w:r w:rsidRPr="000D6597">
              <w:rPr>
                <w:rFonts w:ascii="Old English Text MT" w:hAnsi="Old English Text MT" w:cs="GlyphLessFont"/>
                <w:sz w:val="36"/>
              </w:rPr>
              <w:t>Fastyr</w:t>
            </w:r>
            <w:proofErr w:type="spellEnd"/>
            <w:r w:rsidRPr="000D6597">
              <w:rPr>
                <w:rFonts w:ascii="Old English Text MT" w:hAnsi="Old English Text MT" w:cs="GlyphLessFont"/>
                <w:sz w:val="36"/>
              </w:rPr>
              <w:t xml:space="preserve"> </w:t>
            </w:r>
            <w:proofErr w:type="spellStart"/>
            <w:r w:rsidRPr="000D6597">
              <w:rPr>
                <w:rFonts w:ascii="Old English Text MT" w:hAnsi="Old English Text MT" w:cs="GlyphLessFont"/>
                <w:sz w:val="36"/>
              </w:rPr>
              <w:t>jy</w:t>
            </w:r>
            <w:proofErr w:type="spellEnd"/>
            <w:r w:rsidRPr="000D6597">
              <w:rPr>
                <w:rFonts w:ascii="Old English Text MT" w:hAnsi="Old English Text MT" w:cs="GlyphLessFont"/>
                <w:sz w:val="36"/>
              </w:rPr>
              <w:t xml:space="preserve"> </w:t>
            </w:r>
            <w:proofErr w:type="spellStart"/>
            <w:r w:rsidRPr="000D6597">
              <w:rPr>
                <w:rFonts w:ascii="Old English Text MT" w:hAnsi="Old English Text MT" w:cs="GlyphLessFont"/>
                <w:sz w:val="36"/>
              </w:rPr>
              <w:t>doonee</w:t>
            </w:r>
            <w:proofErr w:type="spellEnd"/>
            <w:r w:rsidRPr="000D6597">
              <w:rPr>
                <w:rFonts w:ascii="Old English Text MT" w:hAnsi="Old English Text MT" w:cs="GlyphLessFont"/>
                <w:sz w:val="36"/>
              </w:rPr>
              <w:t>.</w:t>
            </w:r>
            <w:r w:rsidRPr="000D6597">
              <w:rPr>
                <w:rFonts w:ascii="Garamond" w:hAnsi="Garamond"/>
                <w:sz w:val="36"/>
                <w:szCs w:val="28"/>
              </w:rPr>
              <w:t xml:space="preserve"> </w:t>
            </w:r>
          </w:p>
        </w:tc>
        <w:tc>
          <w:tcPr>
            <w:tcW w:w="0" w:type="auto"/>
          </w:tcPr>
          <w:p w14:paraId="7E914886" w14:textId="77777777" w:rsidR="0009696A" w:rsidRPr="000D6597" w:rsidRDefault="0009696A" w:rsidP="000D6597">
            <w:pPr>
              <w:pStyle w:val="ListParagraph"/>
              <w:spacing w:before="240" w:line="216" w:lineRule="auto"/>
              <w:ind w:left="0"/>
              <w:contextualSpacing w:val="0"/>
              <w:jc w:val="center"/>
              <w:rPr>
                <w:rFonts w:ascii="Old English Text MT" w:hAnsi="Old English Text MT" w:cs="GlyphLessFont"/>
                <w:sz w:val="36"/>
              </w:rPr>
            </w:pPr>
            <w:r w:rsidRPr="000D6597">
              <w:rPr>
                <w:rFonts w:ascii="Old English Text MT" w:hAnsi="Old English Text MT" w:cs="GlyphLessFont"/>
                <w:sz w:val="36"/>
              </w:rPr>
              <w:t>A Prayer for Sunday-Evening.</w:t>
            </w:r>
          </w:p>
        </w:tc>
      </w:tr>
      <w:tr w:rsidR="003142BF" w:rsidRPr="004E70AC" w14:paraId="08FF424C" w14:textId="77777777" w:rsidTr="00BB13AC">
        <w:tc>
          <w:tcPr>
            <w:tcW w:w="0" w:type="auto"/>
          </w:tcPr>
          <w:p w14:paraId="3AF6E9BE" w14:textId="77777777" w:rsidR="0009696A" w:rsidRPr="00BD0786" w:rsidRDefault="0009696A" w:rsidP="00B02FFF">
            <w:pPr>
              <w:pStyle w:val="CM19"/>
              <w:widowControl/>
              <w:spacing w:before="120" w:line="216" w:lineRule="auto"/>
              <w:jc w:val="both"/>
              <w:rPr>
                <w:rFonts w:ascii="Garamond" w:hAnsi="Garamond"/>
                <w:sz w:val="28"/>
                <w:szCs w:val="28"/>
              </w:rPr>
            </w:pPr>
            <w:r w:rsidRPr="00B02FFF">
              <w:rPr>
                <w:rFonts w:ascii="Garamond" w:hAnsi="Garamond"/>
                <w:sz w:val="44"/>
                <w:szCs w:val="28"/>
              </w:rPr>
              <w:t>Y</w:t>
            </w:r>
            <w:r w:rsidRPr="0009696A">
              <w:rPr>
                <w:rFonts w:ascii="Garamond" w:hAnsi="Garamond"/>
                <w:sz w:val="32"/>
                <w:szCs w:val="28"/>
              </w:rPr>
              <w:t xml:space="preserve">EE </w:t>
            </w:r>
            <w:proofErr w:type="spellStart"/>
            <w:r w:rsidRPr="0009696A">
              <w:rPr>
                <w:rFonts w:ascii="Garamond" w:hAnsi="Garamond"/>
                <w:sz w:val="32"/>
                <w:szCs w:val="28"/>
              </w:rPr>
              <w:t>ooilley</w:t>
            </w:r>
            <w:proofErr w:type="spellEnd"/>
            <w:r>
              <w:rPr>
                <w:rFonts w:ascii="Garamond" w:hAnsi="Garamond"/>
                <w:sz w:val="32"/>
                <w:szCs w:val="28"/>
              </w:rPr>
              <w:t xml:space="preserve"> </w:t>
            </w:r>
            <w:proofErr w:type="spellStart"/>
            <w:r w:rsidRPr="0009696A">
              <w:rPr>
                <w:rFonts w:ascii="Garamond" w:hAnsi="Garamond"/>
                <w:sz w:val="32"/>
                <w:szCs w:val="28"/>
              </w:rPr>
              <w:t>niartal</w:t>
            </w:r>
            <w:proofErr w:type="spellEnd"/>
            <w:r w:rsidRPr="0009696A">
              <w:rPr>
                <w:rFonts w:ascii="Garamond" w:hAnsi="Garamond"/>
                <w:sz w:val="32"/>
                <w:szCs w:val="28"/>
              </w:rPr>
              <w:t xml:space="preserve">, </w:t>
            </w:r>
            <w:proofErr w:type="spellStart"/>
            <w:r w:rsidRPr="0009696A">
              <w:rPr>
                <w:rFonts w:ascii="Garamond" w:hAnsi="Garamond"/>
                <w:sz w:val="32"/>
                <w:szCs w:val="28"/>
              </w:rPr>
              <w:t>liort</w:t>
            </w:r>
            <w:proofErr w:type="spellEnd"/>
            <w:r w:rsidRPr="0009696A">
              <w:rPr>
                <w:rFonts w:ascii="Garamond" w:hAnsi="Garamond"/>
                <w:sz w:val="32"/>
                <w:szCs w:val="28"/>
              </w:rPr>
              <w:t xml:space="preserve"> </w:t>
            </w:r>
            <w:proofErr w:type="spellStart"/>
            <w:r w:rsidRPr="0009696A">
              <w:rPr>
                <w:rFonts w:ascii="Garamond" w:hAnsi="Garamond"/>
                <w:sz w:val="32"/>
                <w:szCs w:val="28"/>
              </w:rPr>
              <w:t>va</w:t>
            </w:r>
            <w:proofErr w:type="spellEnd"/>
            <w:r w:rsidRPr="0009696A">
              <w:rPr>
                <w:rFonts w:ascii="Garamond" w:hAnsi="Garamond"/>
                <w:sz w:val="32"/>
                <w:szCs w:val="28"/>
              </w:rPr>
              <w:t xml:space="preserve"> </w:t>
            </w:r>
            <w:proofErr w:type="spellStart"/>
            <w:r w:rsidRPr="0009696A">
              <w:rPr>
                <w:rFonts w:ascii="Garamond" w:hAnsi="Garamond"/>
                <w:sz w:val="32"/>
                <w:szCs w:val="28"/>
              </w:rPr>
              <w:t>dagh</w:t>
            </w:r>
            <w:proofErr w:type="spellEnd"/>
            <w:r w:rsidRPr="0009696A">
              <w:rPr>
                <w:rFonts w:ascii="Garamond" w:hAnsi="Garamond"/>
                <w:sz w:val="32"/>
                <w:szCs w:val="28"/>
              </w:rPr>
              <w:t xml:space="preserve"> nee er </w:t>
            </w:r>
            <w:proofErr w:type="spellStart"/>
            <w:r w:rsidRPr="0009696A">
              <w:rPr>
                <w:rFonts w:ascii="Garamond" w:hAnsi="Garamond"/>
                <w:sz w:val="32"/>
                <w:szCs w:val="28"/>
              </w:rPr>
              <w:t>ny</w:t>
            </w:r>
            <w:proofErr w:type="spellEnd"/>
            <w:r w:rsidRPr="0009696A">
              <w:rPr>
                <w:rFonts w:ascii="Garamond" w:hAnsi="Garamond"/>
                <w:sz w:val="32"/>
                <w:szCs w:val="28"/>
              </w:rPr>
              <w:t xml:space="preserve"> </w:t>
            </w:r>
            <w:proofErr w:type="spellStart"/>
            <w:r w:rsidRPr="0009696A">
              <w:rPr>
                <w:rFonts w:ascii="Garamond" w:hAnsi="Garamond"/>
                <w:sz w:val="32"/>
                <w:szCs w:val="28"/>
              </w:rPr>
              <w:t>chroo</w:t>
            </w:r>
            <w:proofErr w:type="spellEnd"/>
            <w:r w:rsidRPr="0009696A">
              <w:rPr>
                <w:rFonts w:ascii="Garamond" w:hAnsi="Garamond"/>
                <w:sz w:val="32"/>
                <w:szCs w:val="28"/>
              </w:rPr>
              <w:t xml:space="preserve"> as </w:t>
            </w:r>
            <w:proofErr w:type="spellStart"/>
            <w:r w:rsidRPr="0009696A">
              <w:rPr>
                <w:rFonts w:ascii="Garamond" w:hAnsi="Garamond"/>
                <w:sz w:val="32"/>
                <w:szCs w:val="28"/>
              </w:rPr>
              <w:t>t</w:t>
            </w:r>
            <w:r>
              <w:rPr>
                <w:rFonts w:ascii="Garamond" w:hAnsi="Garamond"/>
                <w:sz w:val="32"/>
                <w:szCs w:val="28"/>
              </w:rPr>
              <w:t>’</w:t>
            </w:r>
            <w:r w:rsidRPr="0009696A">
              <w:rPr>
                <w:rFonts w:ascii="Garamond" w:hAnsi="Garamond"/>
                <w:sz w:val="32"/>
                <w:szCs w:val="28"/>
              </w:rPr>
              <w:t>ad</w:t>
            </w:r>
            <w:proofErr w:type="spellEnd"/>
            <w:r w:rsidRPr="0009696A">
              <w:rPr>
                <w:rFonts w:ascii="Garamond" w:hAnsi="Garamond"/>
                <w:sz w:val="32"/>
                <w:szCs w:val="28"/>
              </w:rPr>
              <w:t xml:space="preserve"> er </w:t>
            </w:r>
            <w:proofErr w:type="spellStart"/>
            <w:r w:rsidRPr="0009696A">
              <w:rPr>
                <w:rFonts w:ascii="Garamond" w:hAnsi="Garamond"/>
                <w:sz w:val="32"/>
                <w:szCs w:val="28"/>
              </w:rPr>
              <w:t>nyn</w:t>
            </w:r>
            <w:proofErr w:type="spellEnd"/>
            <w:r w:rsidRPr="0009696A">
              <w:rPr>
                <w:rFonts w:ascii="Garamond" w:hAnsi="Garamond"/>
                <w:sz w:val="32"/>
                <w:szCs w:val="28"/>
              </w:rPr>
              <w:t xml:space="preserve"> </w:t>
            </w:r>
            <w:proofErr w:type="spellStart"/>
            <w:r w:rsidRPr="0009696A">
              <w:rPr>
                <w:rFonts w:ascii="Garamond" w:hAnsi="Garamond"/>
                <w:sz w:val="32"/>
                <w:szCs w:val="28"/>
              </w:rPr>
              <w:t>goadey</w:t>
            </w:r>
            <w:proofErr w:type="spellEnd"/>
            <w:r w:rsidRPr="0009696A">
              <w:rPr>
                <w:rFonts w:ascii="Garamond" w:hAnsi="Garamond"/>
                <w:sz w:val="32"/>
                <w:szCs w:val="28"/>
              </w:rPr>
              <w:t xml:space="preserve">, cur </w:t>
            </w:r>
            <w:proofErr w:type="spellStart"/>
            <w:r w:rsidRPr="0009696A">
              <w:rPr>
                <w:rFonts w:ascii="Garamond" w:hAnsi="Garamond"/>
                <w:sz w:val="32"/>
                <w:szCs w:val="28"/>
              </w:rPr>
              <w:t>Creeaghyn</w:t>
            </w:r>
            <w:proofErr w:type="spellEnd"/>
            <w:r w:rsidRPr="0009696A">
              <w:rPr>
                <w:rFonts w:ascii="Garamond" w:hAnsi="Garamond"/>
                <w:sz w:val="32"/>
                <w:szCs w:val="28"/>
              </w:rPr>
              <w:t xml:space="preserve"> </w:t>
            </w:r>
            <w:proofErr w:type="spellStart"/>
            <w:r w:rsidRPr="0009696A">
              <w:rPr>
                <w:rFonts w:ascii="Garamond" w:hAnsi="Garamond"/>
                <w:sz w:val="32"/>
                <w:szCs w:val="28"/>
              </w:rPr>
              <w:t>dooin</w:t>
            </w:r>
            <w:proofErr w:type="spellEnd"/>
            <w:r w:rsidRPr="0009696A">
              <w:rPr>
                <w:rFonts w:ascii="Garamond" w:hAnsi="Garamond"/>
                <w:sz w:val="32"/>
                <w:szCs w:val="28"/>
              </w:rPr>
              <w:t xml:space="preserve"> dy </w:t>
            </w:r>
            <w:proofErr w:type="spellStart"/>
            <w:r w:rsidRPr="0009696A">
              <w:rPr>
                <w:rFonts w:ascii="Garamond" w:hAnsi="Garamond"/>
                <w:sz w:val="32"/>
                <w:szCs w:val="28"/>
              </w:rPr>
              <w:t>hoiggal</w:t>
            </w:r>
            <w:proofErr w:type="spellEnd"/>
            <w:r w:rsidRPr="0009696A">
              <w:rPr>
                <w:rFonts w:ascii="Garamond" w:hAnsi="Garamond"/>
                <w:sz w:val="32"/>
                <w:szCs w:val="28"/>
              </w:rPr>
              <w:t xml:space="preserve"> </w:t>
            </w:r>
            <w:proofErr w:type="spellStart"/>
            <w:r w:rsidRPr="0009696A">
              <w:rPr>
                <w:rFonts w:ascii="Garamond" w:hAnsi="Garamond"/>
                <w:sz w:val="32"/>
                <w:szCs w:val="28"/>
              </w:rPr>
              <w:t>shoh</w:t>
            </w:r>
            <w:proofErr w:type="spellEnd"/>
            <w:r w:rsidRPr="0009696A">
              <w:rPr>
                <w:rFonts w:ascii="Garamond" w:hAnsi="Garamond"/>
                <w:sz w:val="32"/>
                <w:szCs w:val="28"/>
              </w:rPr>
              <w:t xml:space="preserve"> as </w:t>
            </w:r>
            <w:proofErr w:type="spellStart"/>
            <w:r w:rsidRPr="0009696A">
              <w:rPr>
                <w:rFonts w:ascii="Garamond" w:hAnsi="Garamond"/>
                <w:sz w:val="32"/>
                <w:szCs w:val="28"/>
              </w:rPr>
              <w:t>grayse</w:t>
            </w:r>
            <w:proofErr w:type="spellEnd"/>
            <w:r w:rsidRPr="0009696A">
              <w:rPr>
                <w:rFonts w:ascii="Garamond" w:hAnsi="Garamond"/>
                <w:sz w:val="32"/>
                <w:szCs w:val="28"/>
              </w:rPr>
              <w:t xml:space="preserve">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smooinaght</w:t>
            </w:r>
            <w:proofErr w:type="spellEnd"/>
            <w:r w:rsidRPr="0009696A">
              <w:rPr>
                <w:rFonts w:ascii="Garamond" w:hAnsi="Garamond"/>
                <w:sz w:val="32"/>
                <w:szCs w:val="28"/>
              </w:rPr>
              <w:t xml:space="preserve"> er,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vod</w:t>
            </w:r>
            <w:proofErr w:type="spellEnd"/>
            <w:r w:rsidRPr="0009696A">
              <w:rPr>
                <w:rFonts w:ascii="Garamond" w:hAnsi="Garamond"/>
                <w:sz w:val="32"/>
                <w:szCs w:val="28"/>
              </w:rPr>
              <w:t xml:space="preserve"> mad shin </w:t>
            </w:r>
            <w:proofErr w:type="spellStart"/>
            <w:r w:rsidRPr="0009696A">
              <w:rPr>
                <w:rFonts w:ascii="Garamond" w:hAnsi="Garamond"/>
                <w:sz w:val="32"/>
                <w:szCs w:val="28"/>
              </w:rPr>
              <w:t>hene</w:t>
            </w:r>
            <w:proofErr w:type="spellEnd"/>
            <w:r w:rsidRPr="0009696A">
              <w:rPr>
                <w:rFonts w:ascii="Garamond" w:hAnsi="Garamond"/>
                <w:sz w:val="32"/>
                <w:szCs w:val="28"/>
              </w:rPr>
              <w:t xml:space="preserve"> as </w:t>
            </w:r>
            <w:proofErr w:type="spellStart"/>
            <w:r w:rsidRPr="0009696A">
              <w:rPr>
                <w:rFonts w:ascii="Garamond" w:hAnsi="Garamond"/>
                <w:sz w:val="32"/>
                <w:szCs w:val="28"/>
              </w:rPr>
              <w:t>ooilley</w:t>
            </w:r>
            <w:proofErr w:type="spellEnd"/>
            <w:r w:rsidRPr="0009696A">
              <w:rPr>
                <w:rFonts w:ascii="Garamond" w:hAnsi="Garamond"/>
                <w:sz w:val="32"/>
                <w:szCs w:val="28"/>
              </w:rPr>
              <w:t xml:space="preserve"> </w:t>
            </w:r>
            <w:proofErr w:type="spellStart"/>
            <w:r w:rsidRPr="0009696A">
              <w:rPr>
                <w:rFonts w:ascii="Garamond" w:hAnsi="Garamond"/>
                <w:sz w:val="32"/>
                <w:szCs w:val="28"/>
              </w:rPr>
              <w:t>ny</w:t>
            </w:r>
            <w:proofErr w:type="spellEnd"/>
            <w:r w:rsidRPr="0009696A">
              <w:rPr>
                <w:rFonts w:ascii="Garamond" w:hAnsi="Garamond"/>
                <w:sz w:val="32"/>
                <w:szCs w:val="28"/>
              </w:rPr>
              <w:t xml:space="preserve"> </w:t>
            </w:r>
            <w:proofErr w:type="spellStart"/>
            <w:r w:rsidRPr="0009696A">
              <w:rPr>
                <w:rFonts w:ascii="Garamond" w:hAnsi="Garamond"/>
                <w:sz w:val="32"/>
                <w:szCs w:val="28"/>
              </w:rPr>
              <w:t>t’ain</w:t>
            </w:r>
            <w:proofErr w:type="spellEnd"/>
            <w:r w:rsidRPr="0009696A">
              <w:rPr>
                <w:rFonts w:ascii="Garamond" w:hAnsi="Garamond"/>
                <w:sz w:val="32"/>
                <w:szCs w:val="28"/>
              </w:rPr>
              <w:t xml:space="preserve"> y </w:t>
            </w:r>
            <w:proofErr w:type="spellStart"/>
            <w:r w:rsidRPr="0009696A">
              <w:rPr>
                <w:rFonts w:ascii="Garamond" w:hAnsi="Garamond"/>
                <w:sz w:val="32"/>
                <w:szCs w:val="28"/>
              </w:rPr>
              <w:t>hymney</w:t>
            </w:r>
            <w:proofErr w:type="spellEnd"/>
            <w:r w:rsidRPr="0009696A">
              <w:rPr>
                <w:rFonts w:ascii="Garamond" w:hAnsi="Garamond"/>
                <w:sz w:val="32"/>
                <w:szCs w:val="28"/>
              </w:rPr>
              <w:t xml:space="preserve"> </w:t>
            </w:r>
            <w:proofErr w:type="spellStart"/>
            <w:r w:rsidRPr="0009696A">
              <w:rPr>
                <w:rFonts w:ascii="Garamond" w:hAnsi="Garamond"/>
                <w:sz w:val="32"/>
                <w:szCs w:val="28"/>
              </w:rPr>
              <w:t>gys</w:t>
            </w:r>
            <w:proofErr w:type="spellEnd"/>
            <w:r w:rsidRPr="0009696A">
              <w:rPr>
                <w:rFonts w:ascii="Garamond" w:hAnsi="Garamond"/>
                <w:sz w:val="32"/>
                <w:szCs w:val="28"/>
              </w:rPr>
              <w:t xml:space="preserve"> y </w:t>
            </w:r>
            <w:proofErr w:type="spellStart"/>
            <w:r w:rsidR="00EB4EFD" w:rsidRPr="0009696A">
              <w:rPr>
                <w:rFonts w:ascii="Garamond" w:hAnsi="Garamond"/>
                <w:sz w:val="32"/>
                <w:szCs w:val="28"/>
              </w:rPr>
              <w:t>Chiarrail</w:t>
            </w:r>
            <w:proofErr w:type="spellEnd"/>
            <w:r w:rsidR="00EB4EFD" w:rsidRPr="0009696A">
              <w:rPr>
                <w:rFonts w:ascii="Garamond" w:hAnsi="Garamond"/>
                <w:sz w:val="32"/>
                <w:szCs w:val="28"/>
              </w:rPr>
              <w:t xml:space="preserve"> </w:t>
            </w:r>
            <w:proofErr w:type="spellStart"/>
            <w:r w:rsidR="00EB4EFD" w:rsidRPr="0009696A">
              <w:rPr>
                <w:rFonts w:ascii="Garamond" w:hAnsi="Garamond"/>
                <w:sz w:val="32"/>
                <w:szCs w:val="28"/>
              </w:rPr>
              <w:t>Vygh</w:t>
            </w:r>
            <w:r w:rsidR="00EB4EFD">
              <w:rPr>
                <w:rFonts w:ascii="Garamond" w:hAnsi="Garamond"/>
                <w:sz w:val="32"/>
                <w:szCs w:val="28"/>
              </w:rPr>
              <w:t>y</w:t>
            </w:r>
            <w:r w:rsidR="00EB4EFD" w:rsidRPr="0009696A">
              <w:rPr>
                <w:rFonts w:ascii="Garamond" w:hAnsi="Garamond"/>
                <w:sz w:val="32"/>
                <w:szCs w:val="28"/>
              </w:rPr>
              <w:t>nagh</w:t>
            </w:r>
            <w:proofErr w:type="spellEnd"/>
            <w:r w:rsidR="00EB4EFD" w:rsidRPr="0009696A">
              <w:rPr>
                <w:rFonts w:ascii="Garamond" w:hAnsi="Garamond"/>
                <w:sz w:val="32"/>
                <w:szCs w:val="28"/>
              </w:rPr>
              <w:t xml:space="preserve"> </w:t>
            </w:r>
            <w:proofErr w:type="spellStart"/>
            <w:r w:rsidRPr="0009696A">
              <w:rPr>
                <w:rFonts w:ascii="Garamond" w:hAnsi="Garamond"/>
                <w:sz w:val="32"/>
                <w:szCs w:val="28"/>
              </w:rPr>
              <w:t>ayds</w:t>
            </w:r>
            <w:proofErr w:type="spellEnd"/>
            <w:r w:rsidRPr="0009696A">
              <w:rPr>
                <w:rFonts w:ascii="Garamond" w:hAnsi="Garamond"/>
                <w:sz w:val="32"/>
                <w:szCs w:val="28"/>
              </w:rPr>
              <w:t xml:space="preserve">,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vod</w:t>
            </w:r>
            <w:proofErr w:type="spellEnd"/>
            <w:r w:rsidRPr="0009696A">
              <w:rPr>
                <w:rFonts w:ascii="Garamond" w:hAnsi="Garamond"/>
                <w:sz w:val="32"/>
                <w:szCs w:val="28"/>
              </w:rPr>
              <w:t xml:space="preserve"> shin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bragh</w:t>
            </w:r>
            <w:proofErr w:type="spellEnd"/>
            <w:r w:rsidRPr="0009696A">
              <w:rPr>
                <w:rFonts w:ascii="Garamond" w:hAnsi="Garamond"/>
                <w:sz w:val="32"/>
                <w:szCs w:val="28"/>
              </w:rPr>
              <w:t xml:space="preserve"> </w:t>
            </w:r>
            <w:proofErr w:type="spellStart"/>
            <w:r w:rsidRPr="0009696A">
              <w:rPr>
                <w:rFonts w:ascii="Garamond" w:hAnsi="Garamond"/>
                <w:sz w:val="32"/>
                <w:szCs w:val="28"/>
              </w:rPr>
              <w:t>jeaghyn</w:t>
            </w:r>
            <w:proofErr w:type="spellEnd"/>
            <w:r w:rsidRPr="0009696A">
              <w:rPr>
                <w:rFonts w:ascii="Garamond" w:hAnsi="Garamond"/>
                <w:sz w:val="32"/>
                <w:szCs w:val="28"/>
              </w:rPr>
              <w:t xml:space="preserve"> </w:t>
            </w:r>
            <w:proofErr w:type="spellStart"/>
            <w:r w:rsidRPr="0009696A">
              <w:rPr>
                <w:rFonts w:ascii="Garamond" w:hAnsi="Garamond"/>
                <w:sz w:val="32"/>
                <w:szCs w:val="28"/>
              </w:rPr>
              <w:t>seose</w:t>
            </w:r>
            <w:proofErr w:type="spellEnd"/>
            <w:r w:rsidRPr="0009696A">
              <w:rPr>
                <w:rFonts w:ascii="Garamond" w:hAnsi="Garamond"/>
                <w:sz w:val="32"/>
                <w:szCs w:val="28"/>
              </w:rPr>
              <w:t xml:space="preserve"> hoods son </w:t>
            </w:r>
            <w:proofErr w:type="spellStart"/>
            <w:r w:rsidRPr="0009696A">
              <w:rPr>
                <w:rFonts w:ascii="Garamond" w:hAnsi="Garamond"/>
                <w:sz w:val="32"/>
                <w:szCs w:val="28"/>
              </w:rPr>
              <w:t>ny</w:t>
            </w:r>
            <w:proofErr w:type="spellEnd"/>
            <w:r w:rsidRPr="0009696A">
              <w:rPr>
                <w:rFonts w:ascii="Garamond" w:hAnsi="Garamond"/>
                <w:sz w:val="32"/>
                <w:szCs w:val="28"/>
              </w:rPr>
              <w:t xml:space="preserve"> ta shin </w:t>
            </w:r>
            <w:proofErr w:type="spellStart"/>
            <w:r w:rsidRPr="0009696A">
              <w:rPr>
                <w:rFonts w:ascii="Garamond" w:hAnsi="Garamond"/>
                <w:sz w:val="32"/>
                <w:szCs w:val="28"/>
              </w:rPr>
              <w:t>ny</w:t>
            </w:r>
            <w:proofErr w:type="spellEnd"/>
            <w:r w:rsidRPr="0009696A">
              <w:rPr>
                <w:rFonts w:ascii="Garamond" w:hAnsi="Garamond"/>
                <w:sz w:val="32"/>
                <w:szCs w:val="28"/>
              </w:rPr>
              <w:t xml:space="preserve"> </w:t>
            </w:r>
            <w:proofErr w:type="spellStart"/>
            <w:r w:rsidRPr="0009696A">
              <w:rPr>
                <w:rFonts w:ascii="Garamond" w:hAnsi="Garamond"/>
                <w:sz w:val="32"/>
                <w:szCs w:val="28"/>
              </w:rPr>
              <w:t>eme</w:t>
            </w:r>
            <w:proofErr w:type="spellEnd"/>
            <w:r w:rsidRPr="0009696A">
              <w:rPr>
                <w:rFonts w:ascii="Garamond" w:hAnsi="Garamond"/>
                <w:sz w:val="32"/>
                <w:szCs w:val="28"/>
              </w:rPr>
              <w:t xml:space="preserve">, </w:t>
            </w:r>
            <w:proofErr w:type="spellStart"/>
            <w:r w:rsidRPr="0009696A">
              <w:rPr>
                <w:rFonts w:ascii="Garamond" w:hAnsi="Garamond"/>
                <w:sz w:val="32"/>
                <w:szCs w:val="28"/>
              </w:rPr>
              <w:t>ve</w:t>
            </w:r>
            <w:proofErr w:type="spellEnd"/>
            <w:r w:rsidRPr="0009696A">
              <w:rPr>
                <w:rFonts w:ascii="Garamond" w:hAnsi="Garamond"/>
                <w:sz w:val="32"/>
                <w:szCs w:val="28"/>
              </w:rPr>
              <w:t xml:space="preserve"> </w:t>
            </w:r>
            <w:proofErr w:type="spellStart"/>
            <w:r w:rsidRPr="0009696A">
              <w:rPr>
                <w:rFonts w:ascii="Garamond" w:hAnsi="Garamond"/>
                <w:sz w:val="32"/>
                <w:szCs w:val="28"/>
              </w:rPr>
              <w:t>booisal</w:t>
            </w:r>
            <w:proofErr w:type="spellEnd"/>
            <w:r w:rsidRPr="0009696A">
              <w:rPr>
                <w:rFonts w:ascii="Garamond" w:hAnsi="Garamond"/>
                <w:sz w:val="32"/>
                <w:szCs w:val="28"/>
              </w:rPr>
              <w:t xml:space="preserve"> son </w:t>
            </w:r>
            <w:proofErr w:type="spellStart"/>
            <w:r w:rsidRPr="0009696A">
              <w:rPr>
                <w:rFonts w:ascii="Garamond" w:hAnsi="Garamond"/>
                <w:sz w:val="32"/>
                <w:szCs w:val="28"/>
              </w:rPr>
              <w:t>dty</w:t>
            </w:r>
            <w:proofErr w:type="spellEnd"/>
            <w:r w:rsidRPr="0009696A">
              <w:rPr>
                <w:rFonts w:ascii="Garamond" w:hAnsi="Garamond"/>
                <w:sz w:val="32"/>
                <w:szCs w:val="28"/>
              </w:rPr>
              <w:t xml:space="preserve"> </w:t>
            </w:r>
            <w:proofErr w:type="spellStart"/>
            <w:r w:rsidRPr="0009696A">
              <w:rPr>
                <w:rFonts w:ascii="Garamond" w:hAnsi="Garamond"/>
                <w:sz w:val="32"/>
                <w:szCs w:val="28"/>
              </w:rPr>
              <w:t>vannaghtyn</w:t>
            </w:r>
            <w:proofErr w:type="spellEnd"/>
            <w:r w:rsidRPr="0009696A">
              <w:rPr>
                <w:rFonts w:ascii="Garamond" w:hAnsi="Garamond"/>
                <w:sz w:val="32"/>
                <w:szCs w:val="28"/>
              </w:rPr>
              <w:t xml:space="preserve">, gyn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bragh</w:t>
            </w:r>
            <w:proofErr w:type="spellEnd"/>
            <w:r w:rsidRPr="0009696A">
              <w:rPr>
                <w:rFonts w:ascii="Garamond" w:hAnsi="Garamond"/>
                <w:sz w:val="32"/>
                <w:szCs w:val="28"/>
              </w:rPr>
              <w:t xml:space="preserve"> </w:t>
            </w:r>
            <w:proofErr w:type="spellStart"/>
            <w:r w:rsidRPr="0009696A">
              <w:rPr>
                <w:rFonts w:ascii="Garamond" w:hAnsi="Garamond"/>
                <w:sz w:val="32"/>
                <w:szCs w:val="28"/>
              </w:rPr>
              <w:t>shassoo</w:t>
            </w:r>
            <w:proofErr w:type="spellEnd"/>
            <w:r w:rsidRPr="0009696A">
              <w:rPr>
                <w:rFonts w:ascii="Garamond" w:hAnsi="Garamond"/>
                <w:sz w:val="32"/>
                <w:szCs w:val="28"/>
              </w:rPr>
              <w:t xml:space="preserve"> </w:t>
            </w:r>
            <w:proofErr w:type="spellStart"/>
            <w:r w:rsidRPr="0009696A">
              <w:rPr>
                <w:rFonts w:ascii="Garamond" w:hAnsi="Garamond"/>
                <w:sz w:val="32"/>
                <w:szCs w:val="28"/>
              </w:rPr>
              <w:t>noi</w:t>
            </w:r>
            <w:proofErr w:type="spellEnd"/>
            <w:r w:rsidRPr="0009696A">
              <w:rPr>
                <w:rFonts w:ascii="Garamond" w:hAnsi="Garamond"/>
                <w:sz w:val="32"/>
                <w:szCs w:val="28"/>
              </w:rPr>
              <w:t xml:space="preserve"> </w:t>
            </w:r>
            <w:proofErr w:type="spellStart"/>
            <w:r w:rsidRPr="0009696A">
              <w:rPr>
                <w:rFonts w:ascii="Garamond" w:hAnsi="Garamond"/>
                <w:sz w:val="32"/>
                <w:szCs w:val="28"/>
              </w:rPr>
              <w:t>ny</w:t>
            </w:r>
            <w:proofErr w:type="spellEnd"/>
            <w:r w:rsidRPr="0009696A">
              <w:rPr>
                <w:rFonts w:ascii="Garamond" w:hAnsi="Garamond"/>
                <w:sz w:val="32"/>
                <w:szCs w:val="28"/>
              </w:rPr>
              <w:t xml:space="preserve"> </w:t>
            </w:r>
            <w:proofErr w:type="spellStart"/>
            <w:r w:rsidRPr="0009696A">
              <w:rPr>
                <w:rFonts w:ascii="Garamond" w:hAnsi="Garamond"/>
                <w:sz w:val="32"/>
                <w:szCs w:val="28"/>
              </w:rPr>
              <w:t>t’ow</w:t>
            </w:r>
            <w:proofErr w:type="spellEnd"/>
            <w:r w:rsidRPr="0009696A">
              <w:rPr>
                <w:rFonts w:ascii="Garamond" w:hAnsi="Garamond"/>
                <w:sz w:val="32"/>
                <w:szCs w:val="28"/>
              </w:rPr>
              <w:t xml:space="preserve">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oardagh</w:t>
            </w:r>
            <w:proofErr w:type="spellEnd"/>
            <w:r w:rsidRPr="0009696A">
              <w:rPr>
                <w:rFonts w:ascii="Garamond" w:hAnsi="Garamond"/>
                <w:sz w:val="32"/>
                <w:szCs w:val="28"/>
              </w:rPr>
              <w:t xml:space="preserve"> </w:t>
            </w:r>
            <w:proofErr w:type="spellStart"/>
            <w:r w:rsidRPr="0009696A">
              <w:rPr>
                <w:rFonts w:ascii="Garamond" w:hAnsi="Garamond"/>
                <w:sz w:val="32"/>
                <w:szCs w:val="28"/>
              </w:rPr>
              <w:t>myn</w:t>
            </w:r>
            <w:proofErr w:type="spellEnd"/>
            <w:r w:rsidRPr="0009696A">
              <w:rPr>
                <w:rFonts w:ascii="Garamond" w:hAnsi="Garamond"/>
                <w:sz w:val="32"/>
                <w:szCs w:val="28"/>
              </w:rPr>
              <w:t xml:space="preserve"> </w:t>
            </w:r>
            <w:proofErr w:type="spellStart"/>
            <w:r w:rsidRPr="0009696A">
              <w:rPr>
                <w:rFonts w:ascii="Garamond" w:hAnsi="Garamond"/>
                <w:sz w:val="32"/>
                <w:szCs w:val="28"/>
              </w:rPr>
              <w:t>gion</w:t>
            </w:r>
            <w:proofErr w:type="spellEnd"/>
            <w:r w:rsidRPr="0009696A">
              <w:rPr>
                <w:rFonts w:ascii="Garamond" w:hAnsi="Garamond"/>
                <w:sz w:val="32"/>
                <w:szCs w:val="28"/>
              </w:rPr>
              <w:t xml:space="preserve"> </w:t>
            </w:r>
            <w:proofErr w:type="spellStart"/>
            <w:r w:rsidRPr="0009696A">
              <w:rPr>
                <w:rFonts w:ascii="Garamond" w:hAnsi="Garamond"/>
                <w:sz w:val="32"/>
                <w:szCs w:val="28"/>
              </w:rPr>
              <w:t>ny</w:t>
            </w:r>
            <w:proofErr w:type="spellEnd"/>
            <w:r w:rsidRPr="0009696A">
              <w:rPr>
                <w:rFonts w:ascii="Garamond" w:hAnsi="Garamond"/>
                <w:sz w:val="32"/>
                <w:szCs w:val="28"/>
              </w:rPr>
              <w:t xml:space="preserve"> </w:t>
            </w:r>
            <w:proofErr w:type="spellStart"/>
            <w:r w:rsidRPr="0009696A">
              <w:rPr>
                <w:rFonts w:ascii="Garamond" w:hAnsi="Garamond"/>
                <w:sz w:val="32"/>
                <w:szCs w:val="28"/>
              </w:rPr>
              <w:t>meerioose</w:t>
            </w:r>
            <w:proofErr w:type="spellEnd"/>
            <w:r w:rsidRPr="0009696A">
              <w:rPr>
                <w:rFonts w:ascii="Garamond" w:hAnsi="Garamond"/>
                <w:sz w:val="32"/>
                <w:szCs w:val="28"/>
              </w:rPr>
              <w:t xml:space="preserve"> y </w:t>
            </w:r>
            <w:proofErr w:type="spellStart"/>
            <w:r w:rsidRPr="0009696A">
              <w:rPr>
                <w:rFonts w:ascii="Garamond" w:hAnsi="Garamond"/>
                <w:sz w:val="32"/>
                <w:szCs w:val="28"/>
              </w:rPr>
              <w:t>yanoo</w:t>
            </w:r>
            <w:proofErr w:type="spellEnd"/>
            <w:r w:rsidRPr="0009696A">
              <w:rPr>
                <w:rFonts w:ascii="Garamond" w:hAnsi="Garamond"/>
                <w:sz w:val="32"/>
                <w:szCs w:val="28"/>
              </w:rPr>
              <w:t xml:space="preserve"> er </w:t>
            </w:r>
            <w:proofErr w:type="spellStart"/>
            <w:r w:rsidRPr="0009696A">
              <w:rPr>
                <w:rFonts w:ascii="Garamond" w:hAnsi="Garamond"/>
                <w:sz w:val="32"/>
                <w:szCs w:val="28"/>
              </w:rPr>
              <w:t>ny</w:t>
            </w:r>
            <w:proofErr w:type="spellEnd"/>
            <w:r w:rsidRPr="0009696A">
              <w:rPr>
                <w:rFonts w:ascii="Garamond" w:hAnsi="Garamond"/>
                <w:sz w:val="32"/>
                <w:szCs w:val="28"/>
              </w:rPr>
              <w:t xml:space="preserve"> </w:t>
            </w:r>
            <w:proofErr w:type="spellStart"/>
            <w:r w:rsidRPr="0009696A">
              <w:rPr>
                <w:rFonts w:ascii="Garamond" w:hAnsi="Garamond"/>
                <w:sz w:val="32"/>
                <w:szCs w:val="28"/>
              </w:rPr>
              <w:t>sasyn</w:t>
            </w:r>
            <w:proofErr w:type="spellEnd"/>
            <w:r w:rsidRPr="0009696A">
              <w:rPr>
                <w:rFonts w:ascii="Garamond" w:hAnsi="Garamond"/>
                <w:sz w:val="32"/>
                <w:szCs w:val="28"/>
              </w:rPr>
              <w:t xml:space="preserve"> </w:t>
            </w:r>
            <w:proofErr w:type="spellStart"/>
            <w:r w:rsidRPr="0009696A">
              <w:rPr>
                <w:rFonts w:ascii="Garamond" w:hAnsi="Garamond"/>
                <w:sz w:val="32"/>
                <w:szCs w:val="28"/>
              </w:rPr>
              <w:t>gra</w:t>
            </w:r>
            <w:r w:rsidR="00EB4EFD">
              <w:rPr>
                <w:rFonts w:ascii="Garamond" w:hAnsi="Garamond"/>
                <w:sz w:val="32"/>
                <w:szCs w:val="28"/>
              </w:rPr>
              <w:t>y</w:t>
            </w:r>
            <w:r w:rsidRPr="0009696A">
              <w:rPr>
                <w:rFonts w:ascii="Garamond" w:hAnsi="Garamond"/>
                <w:sz w:val="32"/>
                <w:szCs w:val="28"/>
              </w:rPr>
              <w:t>soil</w:t>
            </w:r>
            <w:proofErr w:type="spellEnd"/>
            <w:r w:rsidRPr="0009696A">
              <w:rPr>
                <w:rFonts w:ascii="Garamond" w:hAnsi="Garamond"/>
                <w:sz w:val="32"/>
                <w:szCs w:val="28"/>
              </w:rPr>
              <w:t xml:space="preserve"> </w:t>
            </w:r>
            <w:proofErr w:type="spellStart"/>
            <w:r w:rsidRPr="0009696A">
              <w:rPr>
                <w:rFonts w:ascii="Garamond" w:hAnsi="Garamond"/>
                <w:sz w:val="32"/>
                <w:szCs w:val="28"/>
              </w:rPr>
              <w:t>ta’n</w:t>
            </w:r>
            <w:proofErr w:type="spellEnd"/>
            <w:r w:rsidRPr="0009696A">
              <w:rPr>
                <w:rFonts w:ascii="Garamond" w:hAnsi="Garamond"/>
                <w:sz w:val="32"/>
                <w:szCs w:val="28"/>
              </w:rPr>
              <w:t xml:space="preserve"> </w:t>
            </w:r>
            <w:proofErr w:type="spellStart"/>
            <w:r w:rsidRPr="0009696A">
              <w:rPr>
                <w:rFonts w:ascii="Garamond" w:hAnsi="Garamond"/>
                <w:sz w:val="32"/>
                <w:szCs w:val="28"/>
              </w:rPr>
              <w:t>viys</w:t>
            </w:r>
            <w:proofErr w:type="spellEnd"/>
            <w:r w:rsidRPr="0009696A">
              <w:rPr>
                <w:rFonts w:ascii="Garamond" w:hAnsi="Garamond"/>
                <w:sz w:val="32"/>
                <w:szCs w:val="28"/>
              </w:rPr>
              <w:t xml:space="preserve"> </w:t>
            </w:r>
            <w:proofErr w:type="spellStart"/>
            <w:r w:rsidRPr="0009696A">
              <w:rPr>
                <w:rFonts w:ascii="Garamond" w:hAnsi="Garamond"/>
                <w:sz w:val="32"/>
                <w:szCs w:val="28"/>
              </w:rPr>
              <w:t>ayds</w:t>
            </w:r>
            <w:proofErr w:type="spellEnd"/>
            <w:r w:rsidRPr="0009696A">
              <w:rPr>
                <w:rFonts w:ascii="Garamond" w:hAnsi="Garamond"/>
                <w:sz w:val="32"/>
                <w:szCs w:val="28"/>
              </w:rPr>
              <w:t xml:space="preserve"> </w:t>
            </w:r>
            <w:proofErr w:type="spellStart"/>
            <w:r w:rsidRPr="0009696A">
              <w:rPr>
                <w:rFonts w:ascii="Garamond" w:hAnsi="Garamond"/>
                <w:sz w:val="32"/>
                <w:szCs w:val="28"/>
              </w:rPr>
              <w:t>dy</w:t>
            </w:r>
            <w:proofErr w:type="spellEnd"/>
            <w:r w:rsidRPr="0009696A">
              <w:rPr>
                <w:rFonts w:ascii="Garamond" w:hAnsi="Garamond"/>
                <w:sz w:val="32"/>
                <w:szCs w:val="28"/>
              </w:rPr>
              <w:t xml:space="preserve"> chur </w:t>
            </w:r>
            <w:proofErr w:type="spellStart"/>
            <w:r w:rsidRPr="0009696A">
              <w:rPr>
                <w:rFonts w:ascii="Garamond" w:hAnsi="Garamond"/>
                <w:sz w:val="32"/>
                <w:szCs w:val="28"/>
              </w:rPr>
              <w:t>dooin</w:t>
            </w:r>
            <w:proofErr w:type="spellEnd"/>
            <w:r w:rsidRPr="0009696A">
              <w:rPr>
                <w:rFonts w:ascii="Garamond" w:hAnsi="Garamond"/>
                <w:sz w:val="32"/>
                <w:szCs w:val="28"/>
              </w:rPr>
              <w:t xml:space="preserve">. As </w:t>
            </w:r>
            <w:proofErr w:type="spellStart"/>
            <w:r w:rsidRPr="0009696A">
              <w:rPr>
                <w:rFonts w:ascii="Garamond" w:hAnsi="Garamond"/>
                <w:sz w:val="32"/>
                <w:szCs w:val="28"/>
              </w:rPr>
              <w:t>bannit</w:t>
            </w:r>
            <w:proofErr w:type="spellEnd"/>
            <w:r w:rsidRPr="0009696A">
              <w:rPr>
                <w:rFonts w:ascii="Garamond" w:hAnsi="Garamond"/>
                <w:sz w:val="32"/>
                <w:szCs w:val="28"/>
              </w:rPr>
              <w:t xml:space="preserve"> </w:t>
            </w:r>
            <w:proofErr w:type="spellStart"/>
            <w:r w:rsidRPr="0009696A">
              <w:rPr>
                <w:rFonts w:ascii="Garamond" w:hAnsi="Garamond"/>
                <w:sz w:val="32"/>
                <w:szCs w:val="28"/>
              </w:rPr>
              <w:t>dy</w:t>
            </w:r>
            <w:proofErr w:type="spellEnd"/>
            <w:r w:rsidRPr="0009696A">
              <w:rPr>
                <w:rFonts w:ascii="Garamond" w:hAnsi="Garamond"/>
                <w:sz w:val="32"/>
                <w:szCs w:val="28"/>
              </w:rPr>
              <w:t xml:space="preserve"> ro</w:t>
            </w:r>
            <w:r w:rsidR="00EB4EFD">
              <w:rPr>
                <w:rFonts w:ascii="Garamond" w:hAnsi="Garamond"/>
                <w:sz w:val="32"/>
                <w:szCs w:val="28"/>
              </w:rPr>
              <w:t>w</w:t>
            </w:r>
            <w:r w:rsidRPr="0009696A">
              <w:rPr>
                <w:rFonts w:ascii="Garamond" w:hAnsi="Garamond"/>
                <w:sz w:val="32"/>
                <w:szCs w:val="28"/>
              </w:rPr>
              <w:t xml:space="preserve"> </w:t>
            </w:r>
            <w:proofErr w:type="spellStart"/>
            <w:r w:rsidRPr="0009696A">
              <w:rPr>
                <w:rFonts w:ascii="Garamond" w:hAnsi="Garamond"/>
                <w:sz w:val="32"/>
                <w:szCs w:val="28"/>
              </w:rPr>
              <w:t>Jee</w:t>
            </w:r>
            <w:proofErr w:type="spellEnd"/>
            <w:r w:rsidRPr="0009696A">
              <w:rPr>
                <w:rFonts w:ascii="Garamond" w:hAnsi="Garamond"/>
                <w:sz w:val="32"/>
                <w:szCs w:val="28"/>
              </w:rPr>
              <w:t xml:space="preserve">, </w:t>
            </w:r>
            <w:proofErr w:type="spellStart"/>
            <w:r w:rsidRPr="0009696A">
              <w:rPr>
                <w:rFonts w:ascii="Garamond" w:hAnsi="Garamond"/>
                <w:sz w:val="32"/>
                <w:szCs w:val="28"/>
              </w:rPr>
              <w:t>t’er</w:t>
            </w:r>
            <w:proofErr w:type="spellEnd"/>
            <w:r w:rsidRPr="0009696A">
              <w:rPr>
                <w:rFonts w:ascii="Garamond" w:hAnsi="Garamond"/>
                <w:sz w:val="32"/>
                <w:szCs w:val="28"/>
              </w:rPr>
              <w:t xml:space="preserve"> chur </w:t>
            </w:r>
            <w:proofErr w:type="spellStart"/>
            <w:r w:rsidRPr="0009696A">
              <w:rPr>
                <w:rFonts w:ascii="Garamond" w:hAnsi="Garamond"/>
                <w:sz w:val="32"/>
                <w:szCs w:val="28"/>
              </w:rPr>
              <w:t>dooin</w:t>
            </w:r>
            <w:proofErr w:type="spellEnd"/>
            <w:r w:rsidRPr="0009696A">
              <w:rPr>
                <w:rFonts w:ascii="Garamond" w:hAnsi="Garamond"/>
                <w:sz w:val="32"/>
                <w:szCs w:val="28"/>
              </w:rPr>
              <w:t xml:space="preserve"> </w:t>
            </w:r>
            <w:proofErr w:type="spellStart"/>
            <w:r w:rsidRPr="0009696A">
              <w:rPr>
                <w:rFonts w:ascii="Garamond" w:hAnsi="Garamond"/>
                <w:sz w:val="32"/>
                <w:szCs w:val="28"/>
              </w:rPr>
              <w:t>reau</w:t>
            </w:r>
            <w:proofErr w:type="spellEnd"/>
            <w:r w:rsidRPr="0009696A">
              <w:rPr>
                <w:rFonts w:ascii="Garamond" w:hAnsi="Garamond"/>
                <w:sz w:val="32"/>
                <w:szCs w:val="28"/>
              </w:rPr>
              <w:t xml:space="preserve"> </w:t>
            </w:r>
            <w:proofErr w:type="spellStart"/>
            <w:r w:rsidRPr="0009696A">
              <w:rPr>
                <w:rFonts w:ascii="Garamond" w:hAnsi="Garamond"/>
                <w:sz w:val="32"/>
                <w:szCs w:val="28"/>
              </w:rPr>
              <w:t>shen</w:t>
            </w:r>
            <w:proofErr w:type="spellEnd"/>
            <w:r w:rsidRPr="0009696A">
              <w:rPr>
                <w:rFonts w:ascii="Garamond" w:hAnsi="Garamond"/>
                <w:sz w:val="32"/>
                <w:szCs w:val="28"/>
              </w:rPr>
              <w:t xml:space="preserve"> bare er </w:t>
            </w:r>
            <w:proofErr w:type="spellStart"/>
            <w:r w:rsidRPr="0009696A">
              <w:rPr>
                <w:rFonts w:ascii="Garamond" w:hAnsi="Garamond"/>
                <w:sz w:val="32"/>
                <w:szCs w:val="28"/>
              </w:rPr>
              <w:t>nyn</w:t>
            </w:r>
            <w:proofErr w:type="spellEnd"/>
            <w:r w:rsidRPr="0009696A">
              <w:rPr>
                <w:rFonts w:ascii="Garamond" w:hAnsi="Garamond"/>
                <w:sz w:val="32"/>
                <w:szCs w:val="28"/>
              </w:rPr>
              <w:t xml:space="preserve"> son, ta </w:t>
            </w:r>
            <w:proofErr w:type="spellStart"/>
            <w:r w:rsidRPr="0009696A">
              <w:rPr>
                <w:rFonts w:ascii="Garamond" w:hAnsi="Garamond"/>
                <w:sz w:val="32"/>
                <w:szCs w:val="28"/>
              </w:rPr>
              <w:t>dyn</w:t>
            </w:r>
            <w:proofErr w:type="spellEnd"/>
            <w:r w:rsidRPr="0009696A">
              <w:rPr>
                <w:rFonts w:ascii="Garamond" w:hAnsi="Garamond"/>
                <w:sz w:val="32"/>
                <w:szCs w:val="28"/>
              </w:rPr>
              <w:t xml:space="preserve"> </w:t>
            </w:r>
            <w:proofErr w:type="spellStart"/>
            <w:r w:rsidRPr="0009696A">
              <w:rPr>
                <w:rFonts w:ascii="Garamond" w:hAnsi="Garamond"/>
                <w:sz w:val="32"/>
                <w:szCs w:val="28"/>
              </w:rPr>
              <w:t>vreall</w:t>
            </w:r>
            <w:proofErr w:type="spellEnd"/>
            <w:r w:rsidRPr="0009696A">
              <w:rPr>
                <w:rFonts w:ascii="Garamond" w:hAnsi="Garamond"/>
                <w:sz w:val="32"/>
                <w:szCs w:val="28"/>
              </w:rPr>
              <w:t xml:space="preserve"> shin </w:t>
            </w:r>
            <w:proofErr w:type="spellStart"/>
            <w:r w:rsidRPr="0009696A">
              <w:rPr>
                <w:rFonts w:ascii="Garamond" w:hAnsi="Garamond"/>
                <w:sz w:val="32"/>
                <w:szCs w:val="28"/>
              </w:rPr>
              <w:t>veih</w:t>
            </w:r>
            <w:proofErr w:type="spellEnd"/>
            <w:r w:rsidRPr="0009696A">
              <w:rPr>
                <w:rFonts w:ascii="Garamond" w:hAnsi="Garamond"/>
                <w:sz w:val="32"/>
                <w:szCs w:val="28"/>
              </w:rPr>
              <w:t xml:space="preserve"> </w:t>
            </w:r>
            <w:proofErr w:type="spellStart"/>
            <w:r w:rsidRPr="0009696A">
              <w:rPr>
                <w:rFonts w:ascii="Garamond" w:hAnsi="Garamond"/>
                <w:sz w:val="32"/>
                <w:szCs w:val="28"/>
              </w:rPr>
              <w:t>dangere</w:t>
            </w:r>
            <w:proofErr w:type="spellEnd"/>
            <w:r w:rsidRPr="0009696A">
              <w:rPr>
                <w:rFonts w:ascii="Garamond" w:hAnsi="Garamond"/>
                <w:sz w:val="32"/>
                <w:szCs w:val="28"/>
              </w:rPr>
              <w:t xml:space="preserve"> as </w:t>
            </w:r>
            <w:proofErr w:type="spellStart"/>
            <w:r w:rsidRPr="0009696A">
              <w:rPr>
                <w:rFonts w:ascii="Garamond" w:hAnsi="Garamond"/>
                <w:sz w:val="32"/>
                <w:szCs w:val="28"/>
              </w:rPr>
              <w:t>t’er</w:t>
            </w:r>
            <w:proofErr w:type="spellEnd"/>
            <w:r w:rsidRPr="0009696A">
              <w:rPr>
                <w:rFonts w:ascii="Garamond" w:hAnsi="Garamond"/>
                <w:sz w:val="32"/>
                <w:szCs w:val="28"/>
              </w:rPr>
              <w:t xml:space="preserve"> </w:t>
            </w:r>
            <w:proofErr w:type="spellStart"/>
            <w:r w:rsidRPr="0009696A">
              <w:rPr>
                <w:rFonts w:ascii="Garamond" w:hAnsi="Garamond"/>
                <w:sz w:val="32"/>
                <w:szCs w:val="28"/>
              </w:rPr>
              <w:t>hilgey</w:t>
            </w:r>
            <w:proofErr w:type="spellEnd"/>
            <w:r w:rsidRPr="0009696A">
              <w:rPr>
                <w:rFonts w:ascii="Garamond" w:hAnsi="Garamond"/>
                <w:sz w:val="32"/>
                <w:szCs w:val="28"/>
              </w:rPr>
              <w:t xml:space="preserve"> </w:t>
            </w:r>
            <w:proofErr w:type="spellStart"/>
            <w:r w:rsidRPr="0009696A">
              <w:rPr>
                <w:rFonts w:ascii="Garamond" w:hAnsi="Garamond"/>
                <w:sz w:val="32"/>
                <w:szCs w:val="28"/>
              </w:rPr>
              <w:t>nyn</w:t>
            </w:r>
            <w:proofErr w:type="spellEnd"/>
            <w:r w:rsidRPr="0009696A">
              <w:rPr>
                <w:rFonts w:ascii="Garamond" w:hAnsi="Garamond"/>
                <w:sz w:val="32"/>
                <w:szCs w:val="28"/>
              </w:rPr>
              <w:t xml:space="preserve"> </w:t>
            </w:r>
            <w:proofErr w:type="spellStart"/>
            <w:r w:rsidRPr="0009696A">
              <w:rPr>
                <w:rFonts w:ascii="Garamond" w:hAnsi="Garamond"/>
                <w:sz w:val="32"/>
                <w:szCs w:val="28"/>
              </w:rPr>
              <w:t>gou</w:t>
            </w:r>
            <w:r w:rsidR="00EB4EFD">
              <w:rPr>
                <w:rFonts w:ascii="Garamond" w:hAnsi="Garamond"/>
                <w:sz w:val="32"/>
                <w:szCs w:val="28"/>
              </w:rPr>
              <w:t>y</w:t>
            </w:r>
            <w:r w:rsidRPr="0009696A">
              <w:rPr>
                <w:rFonts w:ascii="Garamond" w:hAnsi="Garamond"/>
                <w:sz w:val="32"/>
                <w:szCs w:val="28"/>
              </w:rPr>
              <w:t>r</w:t>
            </w:r>
            <w:proofErr w:type="spellEnd"/>
            <w:r w:rsidRPr="0009696A">
              <w:rPr>
                <w:rFonts w:ascii="Garamond" w:hAnsi="Garamond"/>
                <w:sz w:val="32"/>
                <w:szCs w:val="28"/>
              </w:rPr>
              <w:t xml:space="preserve"> </w:t>
            </w:r>
            <w:proofErr w:type="spellStart"/>
            <w:r w:rsidRPr="0009696A">
              <w:rPr>
                <w:rFonts w:ascii="Garamond" w:hAnsi="Garamond"/>
                <w:sz w:val="32"/>
                <w:szCs w:val="28"/>
              </w:rPr>
              <w:t>ny</w:t>
            </w:r>
            <w:proofErr w:type="spellEnd"/>
            <w:r w:rsidRPr="0009696A">
              <w:rPr>
                <w:rFonts w:ascii="Garamond" w:hAnsi="Garamond"/>
                <w:sz w:val="32"/>
                <w:szCs w:val="28"/>
              </w:rPr>
              <w:t xml:space="preserve"> share </w:t>
            </w:r>
            <w:proofErr w:type="spellStart"/>
            <w:r w:rsidRPr="0009696A">
              <w:rPr>
                <w:rFonts w:ascii="Garamond" w:hAnsi="Garamond"/>
                <w:sz w:val="32"/>
                <w:szCs w:val="28"/>
              </w:rPr>
              <w:t>ny</w:t>
            </w:r>
            <w:proofErr w:type="spellEnd"/>
            <w:r w:rsidRPr="0009696A">
              <w:rPr>
                <w:rFonts w:ascii="Garamond" w:hAnsi="Garamond"/>
                <w:sz w:val="32"/>
                <w:szCs w:val="28"/>
              </w:rPr>
              <w:t xml:space="preserve"> </w:t>
            </w:r>
            <w:proofErr w:type="spellStart"/>
            <w:r w:rsidRPr="0009696A">
              <w:rPr>
                <w:rFonts w:ascii="Garamond" w:hAnsi="Garamond"/>
                <w:sz w:val="32"/>
                <w:szCs w:val="28"/>
              </w:rPr>
              <w:t>oddagh</w:t>
            </w:r>
            <w:proofErr w:type="spellEnd"/>
            <w:r w:rsidRPr="0009696A">
              <w:rPr>
                <w:rFonts w:ascii="Garamond" w:hAnsi="Garamond"/>
                <w:sz w:val="32"/>
                <w:szCs w:val="28"/>
              </w:rPr>
              <w:t xml:space="preserve"> </w:t>
            </w:r>
            <w:proofErr w:type="spellStart"/>
            <w:r w:rsidRPr="0009696A">
              <w:rPr>
                <w:rFonts w:ascii="Garamond" w:hAnsi="Garamond"/>
                <w:sz w:val="32"/>
                <w:szCs w:val="28"/>
              </w:rPr>
              <w:t>nyn</w:t>
            </w:r>
            <w:proofErr w:type="spellEnd"/>
            <w:r w:rsidRPr="0009696A">
              <w:rPr>
                <w:rFonts w:ascii="Garamond" w:hAnsi="Garamond"/>
                <w:sz w:val="32"/>
                <w:szCs w:val="28"/>
              </w:rPr>
              <w:t xml:space="preserve"> </w:t>
            </w:r>
            <w:proofErr w:type="spellStart"/>
            <w:r w:rsidRPr="0009696A">
              <w:rPr>
                <w:rFonts w:ascii="Garamond" w:hAnsi="Garamond"/>
                <w:sz w:val="32"/>
                <w:szCs w:val="28"/>
              </w:rPr>
              <w:t>obbraghyn</w:t>
            </w:r>
            <w:proofErr w:type="spellEnd"/>
            <w:r w:rsidRPr="0009696A">
              <w:rPr>
                <w:rFonts w:ascii="Garamond" w:hAnsi="Garamond"/>
                <w:sz w:val="32"/>
                <w:szCs w:val="28"/>
              </w:rPr>
              <w:t xml:space="preserve"> y </w:t>
            </w:r>
            <w:proofErr w:type="spellStart"/>
            <w:r w:rsidRPr="0009696A">
              <w:rPr>
                <w:rFonts w:ascii="Garamond" w:hAnsi="Garamond"/>
                <w:sz w:val="32"/>
                <w:szCs w:val="28"/>
              </w:rPr>
              <w:t>hoilchin</w:t>
            </w:r>
            <w:proofErr w:type="spellEnd"/>
            <w:r w:rsidRPr="0009696A">
              <w:rPr>
                <w:rFonts w:ascii="Garamond" w:hAnsi="Garamond"/>
                <w:sz w:val="32"/>
                <w:szCs w:val="28"/>
              </w:rPr>
              <w:t xml:space="preserve">. Dy jean y </w:t>
            </w:r>
            <w:proofErr w:type="spellStart"/>
            <w:r w:rsidRPr="0009696A">
              <w:rPr>
                <w:rFonts w:ascii="Garamond" w:hAnsi="Garamond"/>
                <w:sz w:val="32"/>
                <w:szCs w:val="28"/>
              </w:rPr>
              <w:t>Chiarn</w:t>
            </w:r>
            <w:proofErr w:type="spellEnd"/>
            <w:r w:rsidRPr="0009696A">
              <w:rPr>
                <w:rFonts w:ascii="Garamond" w:hAnsi="Garamond"/>
                <w:sz w:val="32"/>
                <w:szCs w:val="28"/>
              </w:rPr>
              <w:t xml:space="preserve"> </w:t>
            </w:r>
            <w:proofErr w:type="spellStart"/>
            <w:r w:rsidRPr="0009696A">
              <w:rPr>
                <w:rFonts w:ascii="Garamond" w:hAnsi="Garamond"/>
                <w:sz w:val="32"/>
                <w:szCs w:val="28"/>
              </w:rPr>
              <w:t>mie</w:t>
            </w:r>
            <w:proofErr w:type="spellEnd"/>
            <w:r w:rsidRPr="0009696A">
              <w:rPr>
                <w:rFonts w:ascii="Garamond" w:hAnsi="Garamond"/>
                <w:sz w:val="32"/>
                <w:szCs w:val="28"/>
              </w:rPr>
              <w:t xml:space="preserve"> cur </w:t>
            </w:r>
            <w:proofErr w:type="spellStart"/>
            <w:r w:rsidRPr="0009696A">
              <w:rPr>
                <w:rFonts w:ascii="Garamond" w:hAnsi="Garamond"/>
                <w:sz w:val="32"/>
                <w:szCs w:val="28"/>
              </w:rPr>
              <w:t>orrin</w:t>
            </w:r>
            <w:proofErr w:type="spellEnd"/>
            <w:r w:rsidRPr="0009696A">
              <w:rPr>
                <w:rFonts w:ascii="Garamond" w:hAnsi="Garamond"/>
                <w:sz w:val="32"/>
                <w:szCs w:val="28"/>
              </w:rPr>
              <w:t xml:space="preserve"> </w:t>
            </w:r>
            <w:proofErr w:type="spellStart"/>
            <w:r w:rsidRPr="0009696A">
              <w:rPr>
                <w:rFonts w:ascii="Garamond" w:hAnsi="Garamond"/>
                <w:sz w:val="32"/>
                <w:szCs w:val="28"/>
              </w:rPr>
              <w:t>cooinaght</w:t>
            </w:r>
            <w:proofErr w:type="spellEnd"/>
            <w:r w:rsidRPr="0009696A">
              <w:rPr>
                <w:rFonts w:ascii="Garamond" w:hAnsi="Garamond"/>
                <w:sz w:val="32"/>
                <w:szCs w:val="28"/>
              </w:rPr>
              <w:t xml:space="preserve"> er </w:t>
            </w:r>
            <w:proofErr w:type="spellStart"/>
            <w:r w:rsidRPr="0009696A">
              <w:rPr>
                <w:rFonts w:ascii="Garamond" w:hAnsi="Garamond"/>
                <w:sz w:val="32"/>
                <w:szCs w:val="28"/>
              </w:rPr>
              <w:t>nyn</w:t>
            </w:r>
            <w:proofErr w:type="spellEnd"/>
            <w:r w:rsidRPr="0009696A">
              <w:rPr>
                <w:rFonts w:ascii="Garamond" w:hAnsi="Garamond"/>
                <w:sz w:val="32"/>
                <w:szCs w:val="28"/>
              </w:rPr>
              <w:t xml:space="preserve"> </w:t>
            </w:r>
            <w:proofErr w:type="spellStart"/>
            <w:r w:rsidRPr="0009696A">
              <w:rPr>
                <w:rFonts w:ascii="Garamond" w:hAnsi="Garamond"/>
                <w:sz w:val="32"/>
                <w:szCs w:val="28"/>
              </w:rPr>
              <w:t>Gurrym</w:t>
            </w:r>
            <w:proofErr w:type="spellEnd"/>
            <w:r w:rsidRPr="0009696A">
              <w:rPr>
                <w:rFonts w:ascii="Garamond" w:hAnsi="Garamond"/>
                <w:sz w:val="32"/>
                <w:szCs w:val="28"/>
              </w:rPr>
              <w:t xml:space="preserve">, </w:t>
            </w:r>
            <w:proofErr w:type="spellStart"/>
            <w:r w:rsidRPr="0009696A">
              <w:rPr>
                <w:rFonts w:ascii="Garamond" w:hAnsi="Garamond"/>
                <w:sz w:val="32"/>
                <w:szCs w:val="28"/>
              </w:rPr>
              <w:t>naght</w:t>
            </w:r>
            <w:proofErr w:type="spellEnd"/>
            <w:r w:rsidRPr="0009696A">
              <w:rPr>
                <w:rFonts w:ascii="Garamond" w:hAnsi="Garamond"/>
                <w:sz w:val="32"/>
                <w:szCs w:val="28"/>
              </w:rPr>
              <w:t xml:space="preserve"> </w:t>
            </w:r>
            <w:proofErr w:type="spellStart"/>
            <w:r w:rsidRPr="0009696A">
              <w:rPr>
                <w:rFonts w:ascii="Garamond" w:hAnsi="Garamond"/>
                <w:sz w:val="32"/>
                <w:szCs w:val="28"/>
              </w:rPr>
              <w:t>myr</w:t>
            </w:r>
            <w:proofErr w:type="spellEnd"/>
            <w:r w:rsidRPr="0009696A">
              <w:rPr>
                <w:rFonts w:ascii="Garamond" w:hAnsi="Garamond"/>
                <w:sz w:val="32"/>
                <w:szCs w:val="28"/>
              </w:rPr>
              <w:t xml:space="preserve"> ta shin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mennick</w:t>
            </w:r>
            <w:proofErr w:type="spellEnd"/>
            <w:r w:rsidRPr="0009696A">
              <w:rPr>
                <w:rFonts w:ascii="Garamond" w:hAnsi="Garamond"/>
                <w:sz w:val="32"/>
                <w:szCs w:val="28"/>
              </w:rPr>
              <w:t xml:space="preserve"> </w:t>
            </w:r>
            <w:proofErr w:type="spellStart"/>
            <w:r w:rsidRPr="0009696A">
              <w:rPr>
                <w:rFonts w:ascii="Garamond" w:hAnsi="Garamond"/>
                <w:sz w:val="32"/>
                <w:szCs w:val="28"/>
              </w:rPr>
              <w:t>clashtyn</w:t>
            </w:r>
            <w:proofErr w:type="spellEnd"/>
            <w:r w:rsidRPr="0009696A">
              <w:rPr>
                <w:rFonts w:ascii="Garamond" w:hAnsi="Garamond"/>
                <w:sz w:val="32"/>
                <w:szCs w:val="28"/>
              </w:rPr>
              <w:t xml:space="preserve"> </w:t>
            </w:r>
            <w:proofErr w:type="spellStart"/>
            <w:r w:rsidRPr="0009696A">
              <w:rPr>
                <w:rFonts w:ascii="Garamond" w:hAnsi="Garamond"/>
                <w:sz w:val="32"/>
                <w:szCs w:val="28"/>
              </w:rPr>
              <w:t>cre’n</w:t>
            </w:r>
            <w:proofErr w:type="spellEnd"/>
            <w:r w:rsidRPr="0009696A">
              <w:rPr>
                <w:rFonts w:ascii="Garamond" w:hAnsi="Garamond"/>
                <w:sz w:val="32"/>
                <w:szCs w:val="28"/>
              </w:rPr>
              <w:t xml:space="preserve"> </w:t>
            </w:r>
            <w:proofErr w:type="spellStart"/>
            <w:r w:rsidRPr="0009696A">
              <w:rPr>
                <w:rFonts w:ascii="Garamond" w:hAnsi="Garamond"/>
                <w:sz w:val="32"/>
                <w:szCs w:val="28"/>
              </w:rPr>
              <w:lastRenderedPageBreak/>
              <w:t>aght</w:t>
            </w:r>
            <w:proofErr w:type="spellEnd"/>
            <w:r w:rsidRPr="0009696A">
              <w:rPr>
                <w:rFonts w:ascii="Garamond" w:hAnsi="Garamond"/>
                <w:sz w:val="32"/>
                <w:szCs w:val="28"/>
              </w:rPr>
              <w:t xml:space="preserve"> </w:t>
            </w:r>
            <w:proofErr w:type="spellStart"/>
            <w:r w:rsidRPr="0009696A">
              <w:rPr>
                <w:rFonts w:ascii="Garamond" w:hAnsi="Garamond"/>
                <w:sz w:val="32"/>
                <w:szCs w:val="28"/>
              </w:rPr>
              <w:t>lishagh</w:t>
            </w:r>
            <w:proofErr w:type="spellEnd"/>
            <w:r w:rsidRPr="0009696A">
              <w:rPr>
                <w:rFonts w:ascii="Garamond" w:hAnsi="Garamond"/>
                <w:sz w:val="32"/>
                <w:szCs w:val="28"/>
              </w:rPr>
              <w:t xml:space="preserve"> shin </w:t>
            </w:r>
            <w:proofErr w:type="spellStart"/>
            <w:r w:rsidRPr="0009696A">
              <w:rPr>
                <w:rFonts w:ascii="Garamond" w:hAnsi="Garamond"/>
                <w:sz w:val="32"/>
                <w:szCs w:val="28"/>
              </w:rPr>
              <w:t>gimmeeaght</w:t>
            </w:r>
            <w:proofErr w:type="spellEnd"/>
            <w:r w:rsidRPr="0009696A">
              <w:rPr>
                <w:rFonts w:ascii="Garamond" w:hAnsi="Garamond"/>
                <w:sz w:val="32"/>
                <w:szCs w:val="28"/>
              </w:rPr>
              <w:t xml:space="preserve"> as </w:t>
            </w:r>
            <w:proofErr w:type="spellStart"/>
            <w:r w:rsidRPr="0009696A">
              <w:rPr>
                <w:rFonts w:ascii="Garamond" w:hAnsi="Garamond"/>
                <w:sz w:val="32"/>
                <w:szCs w:val="28"/>
              </w:rPr>
              <w:t>Jee</w:t>
            </w:r>
            <w:proofErr w:type="spellEnd"/>
            <w:r w:rsidRPr="0009696A">
              <w:rPr>
                <w:rFonts w:ascii="Garamond" w:hAnsi="Garamond"/>
                <w:sz w:val="32"/>
                <w:szCs w:val="28"/>
              </w:rPr>
              <w:t xml:space="preserve"> y </w:t>
            </w:r>
            <w:proofErr w:type="spellStart"/>
            <w:r w:rsidRPr="0009696A">
              <w:rPr>
                <w:rFonts w:ascii="Garamond" w:hAnsi="Garamond"/>
                <w:sz w:val="32"/>
                <w:szCs w:val="28"/>
              </w:rPr>
              <w:t>yanoo</w:t>
            </w:r>
            <w:proofErr w:type="spellEnd"/>
            <w:r w:rsidRPr="0009696A">
              <w:rPr>
                <w:rFonts w:ascii="Garamond" w:hAnsi="Garamond"/>
                <w:sz w:val="32"/>
                <w:szCs w:val="28"/>
              </w:rPr>
              <w:t xml:space="preserve"> </w:t>
            </w:r>
            <w:proofErr w:type="spellStart"/>
            <w:r w:rsidRPr="0009696A">
              <w:rPr>
                <w:rFonts w:ascii="Garamond" w:hAnsi="Garamond"/>
                <w:sz w:val="32"/>
                <w:szCs w:val="28"/>
              </w:rPr>
              <w:t>booiagh</w:t>
            </w:r>
            <w:proofErr w:type="spellEnd"/>
            <w:r w:rsidRPr="0009696A">
              <w:rPr>
                <w:rFonts w:ascii="Garamond" w:hAnsi="Garamond"/>
                <w:sz w:val="32"/>
                <w:szCs w:val="28"/>
              </w:rPr>
              <w:t xml:space="preserve">,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vod</w:t>
            </w:r>
            <w:proofErr w:type="spellEnd"/>
            <w:r w:rsidRPr="0009696A">
              <w:rPr>
                <w:rFonts w:ascii="Garamond" w:hAnsi="Garamond"/>
                <w:sz w:val="32"/>
                <w:szCs w:val="28"/>
              </w:rPr>
              <w:t xml:space="preserve"> mad </w:t>
            </w:r>
            <w:proofErr w:type="spellStart"/>
            <w:r w:rsidRPr="0009696A">
              <w:rPr>
                <w:rFonts w:ascii="Garamond" w:hAnsi="Garamond"/>
                <w:sz w:val="32"/>
                <w:szCs w:val="28"/>
              </w:rPr>
              <w:t>tannaghtyn</w:t>
            </w:r>
            <w:proofErr w:type="spellEnd"/>
            <w:r w:rsidRPr="0009696A">
              <w:rPr>
                <w:rFonts w:ascii="Garamond" w:hAnsi="Garamond"/>
                <w:sz w:val="32"/>
                <w:szCs w:val="28"/>
              </w:rPr>
              <w:t xml:space="preserve"> </w:t>
            </w:r>
            <w:proofErr w:type="spellStart"/>
            <w:r w:rsidRPr="0009696A">
              <w:rPr>
                <w:rFonts w:ascii="Garamond" w:hAnsi="Garamond"/>
                <w:sz w:val="32"/>
                <w:szCs w:val="28"/>
              </w:rPr>
              <w:t>dy</w:t>
            </w:r>
            <w:proofErr w:type="spellEnd"/>
            <w:r w:rsidRPr="0009696A">
              <w:rPr>
                <w:rFonts w:ascii="Garamond" w:hAnsi="Garamond"/>
                <w:sz w:val="32"/>
                <w:szCs w:val="28"/>
              </w:rPr>
              <w:t xml:space="preserve"> </w:t>
            </w:r>
            <w:proofErr w:type="spellStart"/>
            <w:r w:rsidRPr="0009696A">
              <w:rPr>
                <w:rFonts w:ascii="Garamond" w:hAnsi="Garamond"/>
                <w:sz w:val="32"/>
                <w:szCs w:val="28"/>
              </w:rPr>
              <w:t>yanoo</w:t>
            </w:r>
            <w:proofErr w:type="spellEnd"/>
            <w:r w:rsidRPr="0009696A">
              <w:rPr>
                <w:rFonts w:ascii="Garamond" w:hAnsi="Garamond"/>
                <w:sz w:val="32"/>
                <w:szCs w:val="28"/>
              </w:rPr>
              <w:t xml:space="preserve"> </w:t>
            </w:r>
            <w:proofErr w:type="spellStart"/>
            <w:r w:rsidRPr="0009696A">
              <w:rPr>
                <w:rFonts w:ascii="Garamond" w:hAnsi="Garamond"/>
                <w:sz w:val="32"/>
                <w:szCs w:val="28"/>
              </w:rPr>
              <w:t>shen</w:t>
            </w:r>
            <w:proofErr w:type="spellEnd"/>
            <w:r w:rsidRPr="0009696A">
              <w:rPr>
                <w:rFonts w:ascii="Garamond" w:hAnsi="Garamond"/>
                <w:sz w:val="32"/>
                <w:szCs w:val="28"/>
              </w:rPr>
              <w:t xml:space="preserve"> </w:t>
            </w:r>
            <w:proofErr w:type="spellStart"/>
            <w:r w:rsidRPr="0009696A">
              <w:rPr>
                <w:rFonts w:ascii="Garamond" w:hAnsi="Garamond"/>
                <w:sz w:val="32"/>
                <w:szCs w:val="28"/>
              </w:rPr>
              <w:t>gys</w:t>
            </w:r>
            <w:proofErr w:type="spellEnd"/>
            <w:r w:rsidRPr="0009696A">
              <w:rPr>
                <w:rFonts w:ascii="Garamond" w:hAnsi="Garamond"/>
                <w:sz w:val="32"/>
                <w:szCs w:val="28"/>
              </w:rPr>
              <w:t xml:space="preserve"> </w:t>
            </w:r>
            <w:proofErr w:type="spellStart"/>
            <w:r w:rsidRPr="0009696A">
              <w:rPr>
                <w:rFonts w:ascii="Garamond" w:hAnsi="Garamond"/>
                <w:sz w:val="32"/>
                <w:szCs w:val="28"/>
              </w:rPr>
              <w:t>jerrey</w:t>
            </w:r>
            <w:proofErr w:type="spellEnd"/>
            <w:r w:rsidRPr="0009696A">
              <w:rPr>
                <w:rFonts w:ascii="Garamond" w:hAnsi="Garamond"/>
                <w:sz w:val="32"/>
                <w:szCs w:val="28"/>
              </w:rPr>
              <w:t xml:space="preserve"> </w:t>
            </w:r>
            <w:proofErr w:type="spellStart"/>
            <w:r w:rsidRPr="0009696A">
              <w:rPr>
                <w:rFonts w:ascii="Garamond" w:hAnsi="Garamond"/>
                <w:sz w:val="32"/>
                <w:szCs w:val="28"/>
              </w:rPr>
              <w:t>nyn</w:t>
            </w:r>
            <w:proofErr w:type="spellEnd"/>
            <w:r w:rsidRPr="0009696A">
              <w:rPr>
                <w:rFonts w:ascii="Garamond" w:hAnsi="Garamond"/>
                <w:sz w:val="32"/>
                <w:szCs w:val="28"/>
              </w:rPr>
              <w:t xml:space="preserve"> </w:t>
            </w:r>
            <w:proofErr w:type="spellStart"/>
            <w:r w:rsidRPr="0009696A">
              <w:rPr>
                <w:rFonts w:ascii="Garamond" w:hAnsi="Garamond"/>
                <w:sz w:val="32"/>
                <w:szCs w:val="28"/>
              </w:rPr>
              <w:t>seih</w:t>
            </w:r>
            <w:r w:rsidR="00EB4EFD">
              <w:rPr>
                <w:rFonts w:ascii="Garamond" w:hAnsi="Garamond"/>
                <w:sz w:val="32"/>
                <w:szCs w:val="28"/>
              </w:rPr>
              <w:t>l</w:t>
            </w:r>
            <w:r w:rsidRPr="0009696A">
              <w:rPr>
                <w:rFonts w:ascii="Garamond" w:hAnsi="Garamond"/>
                <w:sz w:val="32"/>
                <w:szCs w:val="28"/>
              </w:rPr>
              <w:t>l</w:t>
            </w:r>
            <w:proofErr w:type="spellEnd"/>
            <w:r w:rsidRPr="0009696A">
              <w:rPr>
                <w:rFonts w:ascii="Garamond" w:hAnsi="Garamond"/>
                <w:sz w:val="32"/>
                <w:szCs w:val="28"/>
              </w:rPr>
              <w:t xml:space="preserve">, </w:t>
            </w:r>
            <w:proofErr w:type="spellStart"/>
            <w:r w:rsidRPr="0009696A">
              <w:rPr>
                <w:rFonts w:ascii="Garamond" w:hAnsi="Garamond"/>
                <w:sz w:val="32"/>
                <w:szCs w:val="28"/>
              </w:rPr>
              <w:t>trooid</w:t>
            </w:r>
            <w:proofErr w:type="spellEnd"/>
            <w:r w:rsidRPr="0009696A">
              <w:rPr>
                <w:rFonts w:ascii="Garamond" w:hAnsi="Garamond"/>
                <w:sz w:val="32"/>
                <w:szCs w:val="28"/>
              </w:rPr>
              <w:t xml:space="preserve"> </w:t>
            </w:r>
            <w:proofErr w:type="spellStart"/>
            <w:r w:rsidRPr="0009696A">
              <w:rPr>
                <w:rFonts w:ascii="Garamond" w:hAnsi="Garamond"/>
                <w:sz w:val="32"/>
                <w:szCs w:val="28"/>
              </w:rPr>
              <w:t>Yeesey</w:t>
            </w:r>
            <w:proofErr w:type="spellEnd"/>
            <w:r w:rsidRPr="0009696A">
              <w:rPr>
                <w:rFonts w:ascii="Garamond" w:hAnsi="Garamond"/>
                <w:sz w:val="32"/>
                <w:szCs w:val="28"/>
              </w:rPr>
              <w:t xml:space="preserve"> </w:t>
            </w:r>
            <w:proofErr w:type="spellStart"/>
            <w:r w:rsidRPr="0009696A">
              <w:rPr>
                <w:rFonts w:ascii="Garamond" w:hAnsi="Garamond"/>
                <w:sz w:val="32"/>
                <w:szCs w:val="28"/>
              </w:rPr>
              <w:t>Creest</w:t>
            </w:r>
            <w:proofErr w:type="spellEnd"/>
            <w:r w:rsidRPr="0009696A">
              <w:rPr>
                <w:rFonts w:ascii="Garamond" w:hAnsi="Garamond"/>
                <w:sz w:val="32"/>
                <w:szCs w:val="28"/>
              </w:rPr>
              <w:t xml:space="preserve"> </w:t>
            </w:r>
            <w:proofErr w:type="spellStart"/>
            <w:r w:rsidRPr="0009696A">
              <w:rPr>
                <w:rFonts w:ascii="Garamond" w:hAnsi="Garamond"/>
                <w:sz w:val="32"/>
                <w:szCs w:val="28"/>
              </w:rPr>
              <w:t>nyn</w:t>
            </w:r>
            <w:proofErr w:type="spellEnd"/>
            <w:r w:rsidRPr="0009696A">
              <w:rPr>
                <w:rFonts w:ascii="Garamond" w:hAnsi="Garamond"/>
                <w:sz w:val="32"/>
                <w:szCs w:val="28"/>
              </w:rPr>
              <w:t xml:space="preserve"> </w:t>
            </w:r>
            <w:proofErr w:type="spellStart"/>
            <w:r w:rsidRPr="0009696A">
              <w:rPr>
                <w:rFonts w:ascii="Garamond" w:hAnsi="Garamond"/>
                <w:sz w:val="32"/>
                <w:szCs w:val="28"/>
              </w:rPr>
              <w:t>Jiarn</w:t>
            </w:r>
            <w:proofErr w:type="spellEnd"/>
            <w:r w:rsidRPr="0009696A">
              <w:rPr>
                <w:rFonts w:ascii="Garamond" w:hAnsi="Garamond"/>
                <w:sz w:val="32"/>
                <w:szCs w:val="28"/>
              </w:rPr>
              <w:t xml:space="preserve">. </w:t>
            </w:r>
            <w:r w:rsidRPr="00EB4EFD">
              <w:rPr>
                <w:rFonts w:ascii="Garamond" w:hAnsi="Garamond"/>
                <w:i/>
                <w:sz w:val="32"/>
                <w:szCs w:val="28"/>
              </w:rPr>
              <w:t>Amen</w:t>
            </w:r>
            <w:r w:rsidRPr="00BD0786">
              <w:rPr>
                <w:rFonts w:ascii="Garamond" w:hAnsi="Garamond"/>
                <w:sz w:val="28"/>
                <w:szCs w:val="28"/>
              </w:rPr>
              <w:t xml:space="preserve">. </w:t>
            </w:r>
          </w:p>
        </w:tc>
        <w:tc>
          <w:tcPr>
            <w:tcW w:w="0" w:type="auto"/>
          </w:tcPr>
          <w:p w14:paraId="2D71FCE2" w14:textId="77777777" w:rsidR="0009696A" w:rsidRPr="004E70AC" w:rsidRDefault="0009696A" w:rsidP="00B02FFF">
            <w:pPr>
              <w:pStyle w:val="ListParagraph"/>
              <w:spacing w:before="120" w:line="264" w:lineRule="auto"/>
              <w:ind w:left="0"/>
              <w:contextualSpacing w:val="0"/>
              <w:jc w:val="both"/>
              <w:rPr>
                <w:rFonts w:ascii="Garamond" w:hAnsi="Garamond" w:cs="GlyphLessFont"/>
                <w:i/>
                <w:sz w:val="32"/>
              </w:rPr>
            </w:pPr>
            <w:proofErr w:type="spellStart"/>
            <w:r w:rsidRPr="0009696A">
              <w:rPr>
                <w:rFonts w:ascii="Garamond" w:hAnsi="Garamond" w:cs="GlyphLessFont"/>
                <w:sz w:val="44"/>
              </w:rPr>
              <w:lastRenderedPageBreak/>
              <w:t>A</w:t>
            </w:r>
            <w:r w:rsidRPr="004E70AC">
              <w:rPr>
                <w:rFonts w:ascii="Garamond" w:hAnsi="Garamond" w:cs="GlyphLessFont"/>
                <w:i/>
                <w:sz w:val="32"/>
              </w:rPr>
              <w:t>Lmighty</w:t>
            </w:r>
            <w:proofErr w:type="spellEnd"/>
            <w:r w:rsidRPr="004E70AC">
              <w:rPr>
                <w:rFonts w:ascii="Garamond" w:hAnsi="Garamond" w:cs="GlyphLessFont"/>
                <w:i/>
                <w:sz w:val="32"/>
              </w:rPr>
              <w:t xml:space="preserve"> God, by whom all things were made, and are preserved, give us Hearts to know, and Grace to consider this, that we may cheerfully commit </w:t>
            </w:r>
            <w:proofErr w:type="spellStart"/>
            <w:r w:rsidRPr="004E70AC">
              <w:rPr>
                <w:rFonts w:ascii="Garamond" w:hAnsi="Garamond" w:cs="GlyphLessFont"/>
                <w:i/>
                <w:sz w:val="32"/>
              </w:rPr>
              <w:t>our selves</w:t>
            </w:r>
            <w:proofErr w:type="spellEnd"/>
            <w:r w:rsidRPr="004E70AC">
              <w:rPr>
                <w:rFonts w:ascii="Garamond" w:hAnsi="Garamond" w:cs="GlyphLessFont"/>
                <w:i/>
                <w:sz w:val="32"/>
              </w:rPr>
              <w:t>, and all that belong to us, to thy merciful Care</w:t>
            </w:r>
            <w:r w:rsidRPr="004E70AC">
              <w:rPr>
                <w:rFonts w:ascii="Garamond" w:hAnsi="Garamond" w:cs="GlyphLessFont"/>
                <w:sz w:val="32"/>
              </w:rPr>
              <w:t> ;</w:t>
            </w:r>
            <w:r w:rsidRPr="004E70AC">
              <w:rPr>
                <w:rFonts w:ascii="Garamond" w:hAnsi="Garamond" w:cs="GlyphLessFont"/>
                <w:i/>
                <w:sz w:val="32"/>
              </w:rPr>
              <w:t xml:space="preserve"> That we may ever look up to thee for what we want, be thankful for thy Favours, never resist thy Dealings with us, nor neglect the Means of Grace which thy Providence affords us. And Blessed be God, who giveth us what is ever best for us, who keepeth us from Dangers, and hath provided for us better than all our Works can deserve. The Good Lord make us mindful of our Duty, that as we often hear how we ought to walk and </w:t>
            </w:r>
            <w:r w:rsidRPr="004E70AC">
              <w:rPr>
                <w:rFonts w:ascii="Garamond" w:hAnsi="Garamond" w:cs="GlyphLessFont"/>
                <w:i/>
                <w:sz w:val="32"/>
              </w:rPr>
              <w:lastRenderedPageBreak/>
              <w:t xml:space="preserve">to please God, we may continue to do so unto our lives end, through Jesus Christ our Lord. </w:t>
            </w:r>
            <w:r w:rsidRPr="004E70AC">
              <w:rPr>
                <w:rFonts w:ascii="Garamond" w:hAnsi="Garamond" w:cs="GlyphLessFont"/>
                <w:sz w:val="32"/>
              </w:rPr>
              <w:t>Amen</w:t>
            </w:r>
            <w:r w:rsidRPr="004E70AC">
              <w:rPr>
                <w:rFonts w:ascii="Garamond" w:hAnsi="Garamond" w:cs="GlyphLessFont"/>
                <w:i/>
                <w:sz w:val="32"/>
              </w:rPr>
              <w:t>.</w:t>
            </w:r>
          </w:p>
        </w:tc>
      </w:tr>
      <w:tr w:rsidR="003142BF" w:rsidRPr="004E70AC" w14:paraId="7351F2D8" w14:textId="77777777" w:rsidTr="00BB13AC">
        <w:trPr>
          <w:trHeight w:val="245"/>
        </w:trPr>
        <w:tc>
          <w:tcPr>
            <w:tcW w:w="0" w:type="auto"/>
          </w:tcPr>
          <w:p w14:paraId="439F0911" w14:textId="77777777" w:rsidR="00EB4EFD" w:rsidRPr="00FC1A87" w:rsidRDefault="00FC1A87" w:rsidP="00A112BD">
            <w:pPr>
              <w:pStyle w:val="CM19"/>
              <w:widowControl/>
              <w:spacing w:before="120"/>
              <w:jc w:val="both"/>
              <w:rPr>
                <w:rFonts w:ascii="Garamond" w:hAnsi="Garamond"/>
                <w:sz w:val="28"/>
                <w:szCs w:val="28"/>
              </w:rPr>
            </w:pPr>
            <w:r w:rsidRPr="00FC1A87">
              <w:rPr>
                <w:rFonts w:ascii="Garamond" w:hAnsi="Garamond"/>
                <w:sz w:val="28"/>
                <w:szCs w:val="28"/>
              </w:rPr>
              <w:lastRenderedPageBreak/>
              <w:t>[19]</w:t>
            </w:r>
          </w:p>
        </w:tc>
        <w:tc>
          <w:tcPr>
            <w:tcW w:w="0" w:type="auto"/>
          </w:tcPr>
          <w:p w14:paraId="472BB880" w14:textId="77777777" w:rsidR="00EB4EFD" w:rsidRPr="00EB4EFD" w:rsidRDefault="00EB4EFD" w:rsidP="00DB60C3">
            <w:pPr>
              <w:pStyle w:val="ListParagraph"/>
              <w:ind w:left="0"/>
              <w:contextualSpacing w:val="0"/>
              <w:jc w:val="both"/>
              <w:rPr>
                <w:rFonts w:ascii="Garamond" w:hAnsi="Garamond" w:cs="GlyphLessFont"/>
                <w:sz w:val="24"/>
                <w:szCs w:val="24"/>
              </w:rPr>
            </w:pPr>
          </w:p>
        </w:tc>
      </w:tr>
      <w:tr w:rsidR="00BB13AC" w:rsidRPr="004E70AC" w14:paraId="3863D741" w14:textId="77777777" w:rsidTr="00A112BD">
        <w:trPr>
          <w:trHeight w:val="202"/>
        </w:trPr>
        <w:tc>
          <w:tcPr>
            <w:tcW w:w="0" w:type="auto"/>
          </w:tcPr>
          <w:p w14:paraId="29DE3B56" w14:textId="77777777" w:rsidR="00BB13AC" w:rsidRPr="00FC1A87" w:rsidRDefault="00BB13AC" w:rsidP="00DB60C3">
            <w:pPr>
              <w:pStyle w:val="CM19"/>
              <w:widowControl/>
              <w:jc w:val="both"/>
              <w:rPr>
                <w:rFonts w:ascii="Garamond" w:hAnsi="Garamond"/>
                <w:sz w:val="28"/>
                <w:szCs w:val="28"/>
              </w:rPr>
            </w:pPr>
            <w:r>
              <w:rPr>
                <w:rFonts w:ascii="Garamond" w:hAnsi="Garamond"/>
                <w:sz w:val="28"/>
                <w:szCs w:val="28"/>
              </w:rPr>
              <w:t>________________________________</w:t>
            </w:r>
          </w:p>
        </w:tc>
        <w:tc>
          <w:tcPr>
            <w:tcW w:w="0" w:type="auto"/>
          </w:tcPr>
          <w:p w14:paraId="4D971740" w14:textId="77777777" w:rsidR="00BB13AC" w:rsidRPr="00715328" w:rsidRDefault="00BB13AC" w:rsidP="00DB60C3">
            <w:pPr>
              <w:pStyle w:val="ListParagraph"/>
              <w:ind w:left="0"/>
              <w:contextualSpacing w:val="0"/>
              <w:jc w:val="both"/>
              <w:rPr>
                <w:rFonts w:ascii="Garamond" w:eastAsiaTheme="minorEastAsia" w:hAnsi="Garamond" w:cs="Times New Roman"/>
                <w:sz w:val="28"/>
                <w:szCs w:val="28"/>
                <w:lang w:eastAsia="en-GB"/>
              </w:rPr>
            </w:pPr>
            <w:r w:rsidRPr="00715328">
              <w:rPr>
                <w:rFonts w:ascii="Garamond" w:eastAsiaTheme="minorEastAsia" w:hAnsi="Garamond" w:cs="Times New Roman"/>
                <w:sz w:val="28"/>
                <w:szCs w:val="28"/>
                <w:lang w:eastAsia="en-GB"/>
              </w:rPr>
              <w:t>__</w:t>
            </w:r>
            <w:r w:rsidR="00715328">
              <w:rPr>
                <w:rFonts w:ascii="Garamond" w:eastAsiaTheme="minorEastAsia" w:hAnsi="Garamond" w:cs="Times New Roman"/>
                <w:sz w:val="28"/>
                <w:szCs w:val="28"/>
                <w:lang w:eastAsia="en-GB"/>
              </w:rPr>
              <w:t>___________________________</w:t>
            </w:r>
          </w:p>
        </w:tc>
      </w:tr>
      <w:tr w:rsidR="003142BF" w:rsidRPr="00EB4EFD" w14:paraId="1DF1DE44" w14:textId="77777777" w:rsidTr="00BB1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6945ACC1" w14:textId="77777777" w:rsidR="00C93EED" w:rsidRPr="00C93EED" w:rsidRDefault="00C93EED" w:rsidP="00A112BD">
            <w:pPr>
              <w:pStyle w:val="ListParagraph"/>
              <w:spacing w:before="240"/>
              <w:ind w:left="284" w:hanging="284"/>
              <w:contextualSpacing w:val="0"/>
              <w:jc w:val="both"/>
              <w:rPr>
                <w:rFonts w:ascii="Garamond" w:hAnsi="Garamond"/>
                <w:i/>
                <w:sz w:val="28"/>
                <w:szCs w:val="28"/>
              </w:rPr>
            </w:pPr>
            <w:proofErr w:type="spellStart"/>
            <w:r w:rsidRPr="00C93EED">
              <w:rPr>
                <w:rFonts w:ascii="Garamond" w:hAnsi="Garamond" w:cs="GlyphLessFont"/>
                <w:i/>
                <w:sz w:val="36"/>
              </w:rPr>
              <w:t>Coyrle</w:t>
            </w:r>
            <w:proofErr w:type="spellEnd"/>
            <w:r w:rsidRPr="00C93EED">
              <w:rPr>
                <w:rFonts w:ascii="Garamond" w:hAnsi="Garamond" w:cs="GlyphLessFont"/>
                <w:i/>
                <w:sz w:val="36"/>
              </w:rPr>
              <w:t xml:space="preserve"> Yare as </w:t>
            </w:r>
            <w:proofErr w:type="spellStart"/>
            <w:r w:rsidRPr="00C93EED">
              <w:rPr>
                <w:rFonts w:ascii="Garamond" w:hAnsi="Garamond" w:cs="GlyphLessFont"/>
                <w:i/>
                <w:sz w:val="36"/>
              </w:rPr>
              <w:t>ashagh</w:t>
            </w:r>
            <w:proofErr w:type="spellEnd"/>
            <w:r w:rsidRPr="00C93EED">
              <w:rPr>
                <w:rFonts w:ascii="Garamond" w:hAnsi="Garamond" w:cs="GlyphLessFont"/>
                <w:i/>
                <w:sz w:val="36"/>
              </w:rPr>
              <w:t xml:space="preserve"> </w:t>
            </w:r>
            <w:proofErr w:type="spellStart"/>
            <w:r w:rsidRPr="00C93EED">
              <w:rPr>
                <w:rFonts w:ascii="Garamond" w:hAnsi="Garamond" w:cs="GlyphLessFont"/>
                <w:i/>
                <w:sz w:val="36"/>
              </w:rPr>
              <w:t>couyr</w:t>
            </w:r>
            <w:proofErr w:type="spellEnd"/>
            <w:r w:rsidRPr="00C93EED">
              <w:rPr>
                <w:rFonts w:ascii="Garamond" w:hAnsi="Garamond" w:cs="GlyphLessFont"/>
                <w:i/>
                <w:sz w:val="36"/>
              </w:rPr>
              <w:t xml:space="preserve"> y </w:t>
            </w:r>
            <w:proofErr w:type="spellStart"/>
            <w:r w:rsidRPr="00C93EED">
              <w:rPr>
                <w:rFonts w:ascii="Garamond" w:hAnsi="Garamond" w:cs="GlyphLessFont"/>
                <w:sz w:val="36"/>
              </w:rPr>
              <w:t>Chreestiaght</w:t>
            </w:r>
            <w:proofErr w:type="spellEnd"/>
            <w:r w:rsidRPr="00C93EED">
              <w:rPr>
                <w:rFonts w:ascii="Garamond" w:hAnsi="Garamond" w:cs="GlyphLessFont"/>
                <w:sz w:val="36"/>
              </w:rPr>
              <w:t xml:space="preserve"> </w:t>
            </w:r>
            <w:proofErr w:type="spellStart"/>
            <w:r w:rsidRPr="00C93EED">
              <w:rPr>
                <w:rFonts w:ascii="Garamond" w:hAnsi="Garamond" w:cs="GlyphLessFont"/>
                <w:sz w:val="36"/>
              </w:rPr>
              <w:t>Chasherick</w:t>
            </w:r>
            <w:proofErr w:type="spellEnd"/>
            <w:r w:rsidRPr="00C93EED">
              <w:rPr>
                <w:rFonts w:ascii="Garamond" w:hAnsi="Garamond" w:cs="GlyphLessFont"/>
                <w:i/>
                <w:sz w:val="36"/>
              </w:rPr>
              <w:t xml:space="preserve"> y </w:t>
            </w:r>
            <w:proofErr w:type="spellStart"/>
            <w:r w:rsidRPr="00C93EED">
              <w:rPr>
                <w:rFonts w:ascii="Garamond" w:hAnsi="Garamond" w:cs="GlyphLessFont"/>
                <w:i/>
                <w:sz w:val="36"/>
              </w:rPr>
              <w:t>ghoal</w:t>
            </w:r>
            <w:proofErr w:type="spellEnd"/>
            <w:r w:rsidRPr="00C93EED">
              <w:rPr>
                <w:rFonts w:ascii="Garamond" w:hAnsi="Garamond" w:cs="GlyphLessFont"/>
                <w:i/>
                <w:sz w:val="36"/>
              </w:rPr>
              <w:t xml:space="preserve"> </w:t>
            </w:r>
            <w:proofErr w:type="spellStart"/>
            <w:r w:rsidRPr="00C93EED">
              <w:rPr>
                <w:rFonts w:ascii="Garamond" w:hAnsi="Garamond" w:cs="GlyphLessFont"/>
                <w:i/>
                <w:sz w:val="36"/>
              </w:rPr>
              <w:t>dy</w:t>
            </w:r>
            <w:proofErr w:type="spellEnd"/>
            <w:r w:rsidRPr="00C93EED">
              <w:rPr>
                <w:rFonts w:ascii="Garamond" w:hAnsi="Garamond" w:cs="GlyphLessFont"/>
                <w:i/>
                <w:sz w:val="36"/>
              </w:rPr>
              <w:t xml:space="preserve"> </w:t>
            </w:r>
            <w:proofErr w:type="spellStart"/>
            <w:r w:rsidRPr="00C93EED">
              <w:rPr>
                <w:rFonts w:ascii="Garamond" w:hAnsi="Garamond" w:cs="GlyphLessFont"/>
                <w:i/>
                <w:sz w:val="36"/>
              </w:rPr>
              <w:t>feeu</w:t>
            </w:r>
            <w:proofErr w:type="spellEnd"/>
            <w:r w:rsidRPr="00C93EED">
              <w:rPr>
                <w:rFonts w:ascii="Garamond" w:hAnsi="Garamond" w:cs="GlyphLessFont"/>
                <w:i/>
                <w:sz w:val="36"/>
              </w:rPr>
              <w:t>.</w:t>
            </w:r>
            <w:r w:rsidRPr="00C93EED">
              <w:rPr>
                <w:rFonts w:ascii="Garamond" w:hAnsi="Garamond"/>
                <w:i/>
                <w:sz w:val="28"/>
                <w:szCs w:val="28"/>
              </w:rPr>
              <w:t xml:space="preserve"> </w:t>
            </w:r>
          </w:p>
        </w:tc>
        <w:tc>
          <w:tcPr>
            <w:tcW w:w="0" w:type="auto"/>
            <w:tcBorders>
              <w:top w:val="nil"/>
              <w:left w:val="nil"/>
              <w:bottom w:val="nil"/>
              <w:right w:val="nil"/>
            </w:tcBorders>
          </w:tcPr>
          <w:p w14:paraId="310167A4" w14:textId="77777777" w:rsidR="00C93EED" w:rsidRPr="00EB4EFD" w:rsidRDefault="00C93EED" w:rsidP="00A112BD">
            <w:pPr>
              <w:pStyle w:val="ListParagraph"/>
              <w:spacing w:before="240"/>
              <w:ind w:left="284" w:hanging="284"/>
              <w:contextualSpacing w:val="0"/>
              <w:jc w:val="both"/>
              <w:rPr>
                <w:rFonts w:ascii="Garamond" w:hAnsi="Garamond" w:cs="GlyphLessFont"/>
                <w:sz w:val="32"/>
              </w:rPr>
            </w:pPr>
            <w:r w:rsidRPr="00EB4EFD">
              <w:rPr>
                <w:rFonts w:ascii="Garamond" w:hAnsi="Garamond" w:cs="GlyphLessFont"/>
                <w:sz w:val="36"/>
              </w:rPr>
              <w:t xml:space="preserve">Short and Plain Directions for the Worthy Receiving of the </w:t>
            </w:r>
            <w:r w:rsidRPr="00EB4EFD">
              <w:rPr>
                <w:rFonts w:ascii="Garamond" w:hAnsi="Garamond" w:cs="GlyphLessFont"/>
                <w:i/>
                <w:sz w:val="36"/>
              </w:rPr>
              <w:t>Lord’s-Supper.</w:t>
            </w:r>
          </w:p>
        </w:tc>
      </w:tr>
      <w:tr w:rsidR="003142BF" w:rsidRPr="00EB4EFD" w14:paraId="426B7D82"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62E88874" w14:textId="77777777" w:rsidR="00C93EED" w:rsidRPr="00C93EED" w:rsidRDefault="00C93EED" w:rsidP="00715328">
            <w:pPr>
              <w:pStyle w:val="ListParagraph"/>
              <w:spacing w:before="240"/>
              <w:ind w:left="0"/>
              <w:contextualSpacing w:val="0"/>
              <w:jc w:val="both"/>
              <w:rPr>
                <w:rFonts w:ascii="Garamond" w:hAnsi="Garamond"/>
                <w:sz w:val="28"/>
                <w:szCs w:val="28"/>
              </w:rPr>
            </w:pPr>
            <w:r w:rsidRPr="00C93EED">
              <w:rPr>
                <w:rFonts w:ascii="Garamond" w:hAnsi="Garamond" w:cs="GlyphLessFont"/>
                <w:sz w:val="40"/>
                <w:szCs w:val="28"/>
              </w:rPr>
              <w:t>T</w:t>
            </w:r>
            <w:r w:rsidRPr="00C93EED">
              <w:rPr>
                <w:rFonts w:ascii="Garamond" w:hAnsi="Garamond" w:cs="GlyphLessFont"/>
                <w:sz w:val="28"/>
                <w:szCs w:val="28"/>
              </w:rPr>
              <w:t xml:space="preserve">RA ta er </w:t>
            </w:r>
            <w:proofErr w:type="spellStart"/>
            <w:r w:rsidRPr="00C93EED">
              <w:rPr>
                <w:rFonts w:ascii="Garamond" w:hAnsi="Garamond" w:cs="GlyphLessFont"/>
                <w:sz w:val="28"/>
                <w:szCs w:val="28"/>
              </w:rPr>
              <w:t>ny</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insh</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dy</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vel</w:t>
            </w:r>
            <w:proofErr w:type="spellEnd"/>
            <w:r w:rsidRPr="00C93EED">
              <w:rPr>
                <w:rFonts w:ascii="Garamond" w:hAnsi="Garamond" w:cs="GlyphLessFont"/>
                <w:sz w:val="28"/>
                <w:szCs w:val="28"/>
              </w:rPr>
              <w:t xml:space="preserve"> </w:t>
            </w:r>
            <w:proofErr w:type="spellStart"/>
            <w:r w:rsidRPr="00C93EED">
              <w:rPr>
                <w:rFonts w:ascii="Garamond" w:hAnsi="Garamond" w:cs="GlyphLessFont"/>
                <w:i/>
                <w:sz w:val="28"/>
                <w:szCs w:val="28"/>
              </w:rPr>
              <w:t>Shibbar</w:t>
            </w:r>
            <w:proofErr w:type="spellEnd"/>
            <w:r w:rsidRPr="00C93EED">
              <w:rPr>
                <w:rFonts w:ascii="Garamond" w:hAnsi="Garamond" w:cs="GlyphLessFont"/>
                <w:i/>
                <w:sz w:val="28"/>
                <w:szCs w:val="28"/>
              </w:rPr>
              <w:t xml:space="preserve"> y </w:t>
            </w:r>
            <w:proofErr w:type="spellStart"/>
            <w:r w:rsidRPr="00C93EED">
              <w:rPr>
                <w:rFonts w:ascii="Garamond" w:hAnsi="Garamond" w:cs="GlyphLessFont"/>
                <w:i/>
                <w:sz w:val="28"/>
                <w:szCs w:val="28"/>
              </w:rPr>
              <w:t>Chiarn</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dy</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ve</w:t>
            </w:r>
            <w:proofErr w:type="spellEnd"/>
            <w:r w:rsidRPr="00C93EED">
              <w:rPr>
                <w:rFonts w:ascii="Garamond" w:hAnsi="Garamond" w:cs="GlyphLessFont"/>
                <w:sz w:val="28"/>
                <w:szCs w:val="28"/>
              </w:rPr>
              <w:t xml:space="preserve"> er </w:t>
            </w:r>
            <w:proofErr w:type="spellStart"/>
            <w:r w:rsidRPr="00C93EED">
              <w:rPr>
                <w:rFonts w:ascii="Garamond" w:hAnsi="Garamond" w:cs="GlyphLessFont"/>
                <w:sz w:val="28"/>
                <w:szCs w:val="28"/>
              </w:rPr>
              <w:t>ny</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hirveish</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gow</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kiarrail</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nagh</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jyndaa</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oo</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dty</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ghreem</w:t>
            </w:r>
            <w:proofErr w:type="spellEnd"/>
            <w:r w:rsidRPr="00C93EED">
              <w:rPr>
                <w:rFonts w:ascii="Garamond" w:hAnsi="Garamond" w:cs="GlyphLessFont"/>
                <w:sz w:val="28"/>
                <w:szCs w:val="28"/>
              </w:rPr>
              <w:t xml:space="preserve"> </w:t>
            </w:r>
            <w:proofErr w:type="spellStart"/>
            <w:r w:rsidRPr="00C93EED">
              <w:rPr>
                <w:rFonts w:ascii="Garamond" w:hAnsi="Garamond" w:cs="GlyphLessFont"/>
                <w:sz w:val="28"/>
                <w:szCs w:val="28"/>
              </w:rPr>
              <w:t>rish</w:t>
            </w:r>
            <w:proofErr w:type="spellEnd"/>
            <w:r w:rsidRPr="00C93EED">
              <w:rPr>
                <w:rFonts w:ascii="Garamond" w:hAnsi="Garamond" w:cs="GlyphLessFont"/>
                <w:sz w:val="28"/>
                <w:szCs w:val="28"/>
              </w:rPr>
              <w:t>.</w:t>
            </w:r>
            <w:r w:rsidRPr="00C93EED">
              <w:rPr>
                <w:rFonts w:ascii="Garamond" w:hAnsi="Garamond"/>
                <w:sz w:val="28"/>
                <w:szCs w:val="28"/>
              </w:rPr>
              <w:t xml:space="preserve"> </w:t>
            </w:r>
          </w:p>
        </w:tc>
        <w:tc>
          <w:tcPr>
            <w:tcW w:w="0" w:type="auto"/>
            <w:tcBorders>
              <w:top w:val="nil"/>
              <w:left w:val="nil"/>
              <w:bottom w:val="nil"/>
              <w:right w:val="nil"/>
            </w:tcBorders>
          </w:tcPr>
          <w:p w14:paraId="0DC7BB5C" w14:textId="77777777" w:rsidR="00C93EED" w:rsidRPr="00C93EED" w:rsidRDefault="00C93EED" w:rsidP="00715328">
            <w:pPr>
              <w:pStyle w:val="ListParagraph"/>
              <w:spacing w:before="240"/>
              <w:ind w:left="0"/>
              <w:contextualSpacing w:val="0"/>
              <w:jc w:val="both"/>
              <w:rPr>
                <w:rFonts w:ascii="Garamond" w:hAnsi="Garamond" w:cs="GlyphLessFont"/>
                <w:i/>
                <w:sz w:val="28"/>
                <w:szCs w:val="28"/>
              </w:rPr>
            </w:pPr>
            <w:r w:rsidRPr="00C93EED">
              <w:rPr>
                <w:rFonts w:ascii="Garamond" w:hAnsi="Garamond" w:cs="GlyphLessFont"/>
                <w:sz w:val="40"/>
                <w:szCs w:val="28"/>
              </w:rPr>
              <w:t>W</w:t>
            </w:r>
            <w:r w:rsidRPr="00C93EED">
              <w:rPr>
                <w:rFonts w:ascii="Garamond" w:hAnsi="Garamond" w:cs="GlyphLessFont"/>
                <w:i/>
                <w:sz w:val="28"/>
                <w:szCs w:val="28"/>
              </w:rPr>
              <w:t>HEN Notice is given that the Lord’s Supper is to be Administered, resolve not to turn your back upon it.</w:t>
            </w:r>
          </w:p>
        </w:tc>
      </w:tr>
      <w:tr w:rsidR="003142BF" w:rsidRPr="00EB4EFD" w14:paraId="4C31A6BE"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30BAA9D6" w14:textId="77777777" w:rsidR="00C93EED" w:rsidRPr="00C93EED" w:rsidRDefault="00C93EED" w:rsidP="00DB60C3">
            <w:pPr>
              <w:pStyle w:val="CM3"/>
              <w:widowControl/>
              <w:spacing w:line="240" w:lineRule="auto"/>
              <w:ind w:firstLine="227"/>
              <w:jc w:val="both"/>
              <w:rPr>
                <w:rFonts w:ascii="Garamond" w:hAnsi="Garamond"/>
                <w:sz w:val="28"/>
                <w:szCs w:val="28"/>
              </w:rPr>
            </w:pPr>
            <w:r w:rsidRPr="00C93EED">
              <w:rPr>
                <w:rFonts w:ascii="Garamond" w:hAnsi="Garamond"/>
                <w:sz w:val="28"/>
                <w:szCs w:val="28"/>
              </w:rPr>
              <w:t xml:space="preserve">Son </w:t>
            </w:r>
            <w:proofErr w:type="spellStart"/>
            <w:r w:rsidRPr="00C93EED">
              <w:rPr>
                <w:rFonts w:ascii="Garamond" w:hAnsi="Garamond"/>
                <w:sz w:val="28"/>
                <w:szCs w:val="28"/>
              </w:rPr>
              <w:t>dy</w:t>
            </w:r>
            <w:proofErr w:type="spellEnd"/>
            <w:r w:rsidRPr="00C93EED">
              <w:rPr>
                <w:rFonts w:ascii="Garamond" w:hAnsi="Garamond"/>
                <w:sz w:val="28"/>
                <w:szCs w:val="28"/>
              </w:rPr>
              <w:t xml:space="preserve"> </w:t>
            </w:r>
            <w:proofErr w:type="spellStart"/>
            <w:r w:rsidRPr="00C93EED">
              <w:rPr>
                <w:rFonts w:ascii="Garamond" w:hAnsi="Garamond"/>
                <w:sz w:val="28"/>
                <w:szCs w:val="28"/>
              </w:rPr>
              <w:t>vel</w:t>
            </w:r>
            <w:proofErr w:type="spellEnd"/>
            <w:r w:rsidRPr="00C93EED">
              <w:rPr>
                <w:rFonts w:ascii="Garamond" w:hAnsi="Garamond"/>
                <w:sz w:val="28"/>
                <w:szCs w:val="28"/>
              </w:rPr>
              <w:t xml:space="preserve"> </w:t>
            </w:r>
            <w:proofErr w:type="spellStart"/>
            <w:r w:rsidRPr="00C93EED">
              <w:rPr>
                <w:rFonts w:ascii="Garamond" w:hAnsi="Garamond"/>
                <w:sz w:val="28"/>
                <w:szCs w:val="28"/>
              </w:rPr>
              <w:t>Yeesey</w:t>
            </w:r>
            <w:proofErr w:type="spellEnd"/>
            <w:r w:rsidRPr="00C93EED">
              <w:rPr>
                <w:rFonts w:ascii="Garamond" w:hAnsi="Garamond"/>
                <w:sz w:val="28"/>
                <w:szCs w:val="28"/>
              </w:rPr>
              <w:t xml:space="preserve"> </w:t>
            </w:r>
            <w:proofErr w:type="spellStart"/>
            <w:r w:rsidRPr="00C93EED">
              <w:rPr>
                <w:rFonts w:ascii="Garamond" w:hAnsi="Garamond"/>
                <w:sz w:val="28"/>
                <w:szCs w:val="28"/>
              </w:rPr>
              <w:t>Creest</w:t>
            </w:r>
            <w:proofErr w:type="spellEnd"/>
            <w:r w:rsidRPr="00C93EED">
              <w:rPr>
                <w:rFonts w:ascii="Garamond" w:hAnsi="Garamond"/>
                <w:sz w:val="28"/>
                <w:szCs w:val="28"/>
              </w:rPr>
              <w:t xml:space="preserve"> er chur y </w:t>
            </w:r>
            <w:proofErr w:type="spellStart"/>
            <w:r w:rsidRPr="00C93EED">
              <w:rPr>
                <w:rFonts w:ascii="Garamond" w:hAnsi="Garamond"/>
                <w:sz w:val="28"/>
                <w:szCs w:val="28"/>
              </w:rPr>
              <w:t>sarey</w:t>
            </w:r>
            <w:proofErr w:type="spellEnd"/>
            <w:r w:rsidRPr="00C93EED">
              <w:rPr>
                <w:rFonts w:ascii="Garamond" w:hAnsi="Garamond"/>
                <w:sz w:val="28"/>
                <w:szCs w:val="28"/>
              </w:rPr>
              <w:t xml:space="preserve"> </w:t>
            </w:r>
            <w:proofErr w:type="spellStart"/>
            <w:r w:rsidRPr="00C93EED">
              <w:rPr>
                <w:rFonts w:ascii="Garamond" w:hAnsi="Garamond"/>
                <w:sz w:val="28"/>
                <w:szCs w:val="28"/>
              </w:rPr>
              <w:t>shoh</w:t>
            </w:r>
            <w:proofErr w:type="spellEnd"/>
            <w:r w:rsidRPr="00C93EED">
              <w:rPr>
                <w:rFonts w:ascii="Garamond" w:hAnsi="Garamond"/>
                <w:sz w:val="28"/>
                <w:szCs w:val="28"/>
              </w:rPr>
              <w:t xml:space="preserve"> </w:t>
            </w:r>
            <w:proofErr w:type="spellStart"/>
            <w:r w:rsidRPr="00C93EED">
              <w:rPr>
                <w:rFonts w:ascii="Garamond" w:hAnsi="Garamond"/>
                <w:sz w:val="28"/>
                <w:szCs w:val="28"/>
              </w:rPr>
              <w:t>dooin</w:t>
            </w:r>
            <w:proofErr w:type="spellEnd"/>
            <w:r w:rsidRPr="00C93EED">
              <w:rPr>
                <w:rFonts w:ascii="Garamond" w:hAnsi="Garamond"/>
                <w:sz w:val="28"/>
                <w:szCs w:val="28"/>
              </w:rPr>
              <w:t xml:space="preserve"> </w:t>
            </w:r>
            <w:proofErr w:type="spellStart"/>
            <w:r w:rsidRPr="00C93EED">
              <w:rPr>
                <w:rFonts w:ascii="Garamond" w:hAnsi="Garamond"/>
                <w:i/>
                <w:sz w:val="28"/>
                <w:szCs w:val="28"/>
              </w:rPr>
              <w:t>dy</w:t>
            </w:r>
            <w:proofErr w:type="spellEnd"/>
            <w:r w:rsidRPr="00C93EED">
              <w:rPr>
                <w:rFonts w:ascii="Garamond" w:hAnsi="Garamond"/>
                <w:i/>
                <w:sz w:val="28"/>
                <w:szCs w:val="28"/>
              </w:rPr>
              <w:t xml:space="preserve"> </w:t>
            </w:r>
            <w:proofErr w:type="spellStart"/>
            <w:r w:rsidRPr="00C93EED">
              <w:rPr>
                <w:rFonts w:ascii="Garamond" w:hAnsi="Garamond"/>
                <w:i/>
                <w:sz w:val="28"/>
                <w:szCs w:val="28"/>
              </w:rPr>
              <w:t>reall</w:t>
            </w:r>
            <w:proofErr w:type="spellEnd"/>
            <w:r w:rsidRPr="00C93EED">
              <w:rPr>
                <w:rFonts w:ascii="Garamond" w:hAnsi="Garamond"/>
                <w:i/>
                <w:sz w:val="28"/>
                <w:szCs w:val="28"/>
              </w:rPr>
              <w:t xml:space="preserve"> </w:t>
            </w:r>
            <w:proofErr w:type="spellStart"/>
            <w:r w:rsidRPr="00C93EED">
              <w:rPr>
                <w:rFonts w:ascii="Garamond" w:hAnsi="Garamond"/>
                <w:i/>
                <w:sz w:val="28"/>
                <w:szCs w:val="28"/>
              </w:rPr>
              <w:t>seose</w:t>
            </w:r>
            <w:proofErr w:type="spellEnd"/>
            <w:r w:rsidRPr="00C93EED">
              <w:rPr>
                <w:rFonts w:ascii="Garamond" w:hAnsi="Garamond"/>
                <w:i/>
                <w:sz w:val="28"/>
                <w:szCs w:val="28"/>
              </w:rPr>
              <w:t xml:space="preserve"> </w:t>
            </w:r>
            <w:proofErr w:type="spellStart"/>
            <w:r w:rsidRPr="00C93EED">
              <w:rPr>
                <w:rFonts w:ascii="Garamond" w:hAnsi="Garamond"/>
                <w:i/>
                <w:sz w:val="28"/>
                <w:szCs w:val="28"/>
              </w:rPr>
              <w:t>cooinaghtyn</w:t>
            </w:r>
            <w:proofErr w:type="spellEnd"/>
            <w:r w:rsidRPr="00C93EED">
              <w:rPr>
                <w:rFonts w:ascii="Garamond" w:hAnsi="Garamond"/>
                <w:i/>
                <w:sz w:val="28"/>
                <w:szCs w:val="28"/>
              </w:rPr>
              <w:t xml:space="preserve"> y </w:t>
            </w:r>
            <w:proofErr w:type="spellStart"/>
            <w:r w:rsidRPr="00C93EED">
              <w:rPr>
                <w:rFonts w:ascii="Garamond" w:hAnsi="Garamond"/>
                <w:i/>
                <w:sz w:val="28"/>
                <w:szCs w:val="28"/>
              </w:rPr>
              <w:t>Vaase</w:t>
            </w:r>
            <w:proofErr w:type="spellEnd"/>
            <w:r w:rsidRPr="00C93EED">
              <w:rPr>
                <w:rFonts w:ascii="Garamond" w:hAnsi="Garamond"/>
                <w:i/>
                <w:sz w:val="28"/>
                <w:szCs w:val="28"/>
              </w:rPr>
              <w:t xml:space="preserve"> </w:t>
            </w:r>
            <w:proofErr w:type="spellStart"/>
            <w:r w:rsidRPr="00C93EED">
              <w:rPr>
                <w:rFonts w:ascii="Garamond" w:hAnsi="Garamond"/>
                <w:i/>
                <w:sz w:val="28"/>
                <w:szCs w:val="28"/>
              </w:rPr>
              <w:t>echyssyn</w:t>
            </w:r>
            <w:proofErr w:type="spellEnd"/>
            <w:r w:rsidRPr="00C93EED">
              <w:rPr>
                <w:rFonts w:ascii="Garamond" w:hAnsi="Garamond"/>
                <w:i/>
                <w:sz w:val="28"/>
                <w:szCs w:val="28"/>
              </w:rPr>
              <w:t>,</w:t>
            </w:r>
            <w:r w:rsidRPr="00C93EED">
              <w:rPr>
                <w:rFonts w:ascii="Garamond" w:hAnsi="Garamond"/>
                <w:sz w:val="28"/>
                <w:szCs w:val="28"/>
              </w:rPr>
              <w:t xml:space="preserve"> Luke 22. 19. </w:t>
            </w:r>
          </w:p>
        </w:tc>
        <w:tc>
          <w:tcPr>
            <w:tcW w:w="0" w:type="auto"/>
            <w:tcBorders>
              <w:top w:val="nil"/>
              <w:left w:val="nil"/>
              <w:bottom w:val="nil"/>
              <w:right w:val="nil"/>
            </w:tcBorders>
          </w:tcPr>
          <w:p w14:paraId="041246C5" w14:textId="77777777" w:rsidR="00C93EED" w:rsidRPr="00C93EED" w:rsidRDefault="00C93EED" w:rsidP="00DB60C3">
            <w:pPr>
              <w:pStyle w:val="ListParagraph"/>
              <w:ind w:left="0" w:firstLine="227"/>
              <w:contextualSpacing w:val="0"/>
              <w:jc w:val="both"/>
              <w:rPr>
                <w:rFonts w:ascii="Garamond" w:hAnsi="Garamond" w:cs="GlyphLessFont"/>
                <w:sz w:val="28"/>
                <w:szCs w:val="28"/>
              </w:rPr>
            </w:pPr>
            <w:r w:rsidRPr="00C93EED">
              <w:rPr>
                <w:rFonts w:ascii="Garamond" w:hAnsi="Garamond" w:cs="GlyphLessFont"/>
                <w:i/>
                <w:sz w:val="28"/>
                <w:szCs w:val="28"/>
              </w:rPr>
              <w:t xml:space="preserve">Because Jesus Christ hath commanded us, </w:t>
            </w:r>
            <w:r w:rsidRPr="00C93EED">
              <w:rPr>
                <w:rFonts w:ascii="Garamond" w:hAnsi="Garamond" w:cs="GlyphLessFont"/>
                <w:sz w:val="28"/>
                <w:szCs w:val="28"/>
              </w:rPr>
              <w:t>Thus to keep up the Remembrance of his Death.</w:t>
            </w:r>
            <w:r w:rsidRPr="00C93EED">
              <w:rPr>
                <w:rFonts w:ascii="Garamond" w:hAnsi="Garamond" w:cs="GlyphLessFont"/>
                <w:i/>
                <w:sz w:val="28"/>
                <w:szCs w:val="28"/>
              </w:rPr>
              <w:t xml:space="preserve"> Luke </w:t>
            </w:r>
            <w:r w:rsidRPr="00C93EED">
              <w:rPr>
                <w:rFonts w:ascii="Garamond" w:hAnsi="Garamond" w:cs="GlyphLessFont"/>
                <w:sz w:val="28"/>
                <w:szCs w:val="28"/>
              </w:rPr>
              <w:t>22. 19.</w:t>
            </w:r>
            <w:r w:rsidRPr="00C93EED">
              <w:rPr>
                <w:rFonts w:ascii="Garamond" w:hAnsi="Garamond" w:cs="GlyphLessFont"/>
                <w:i/>
                <w:sz w:val="28"/>
                <w:szCs w:val="28"/>
              </w:rPr>
              <w:t xml:space="preserve"> </w:t>
            </w:r>
          </w:p>
        </w:tc>
      </w:tr>
      <w:tr w:rsidR="003142BF" w:rsidRPr="00EB4EFD" w14:paraId="4285D601"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27D6A330" w14:textId="77777777" w:rsidR="00C93EED" w:rsidRPr="00C93EED" w:rsidRDefault="00C93EED" w:rsidP="00DB60C3">
            <w:pPr>
              <w:pStyle w:val="CM3"/>
              <w:widowControl/>
              <w:spacing w:line="240" w:lineRule="auto"/>
              <w:ind w:firstLine="227"/>
              <w:jc w:val="both"/>
              <w:rPr>
                <w:rFonts w:ascii="Garamond" w:hAnsi="Garamond"/>
                <w:sz w:val="28"/>
                <w:szCs w:val="28"/>
              </w:rPr>
            </w:pPr>
            <w:r w:rsidRPr="00C93EED">
              <w:rPr>
                <w:rFonts w:ascii="Garamond" w:hAnsi="Garamond"/>
                <w:sz w:val="28"/>
                <w:szCs w:val="28"/>
              </w:rPr>
              <w:t xml:space="preserve">As son </w:t>
            </w:r>
            <w:proofErr w:type="spellStart"/>
            <w:r w:rsidRPr="00C93EED">
              <w:rPr>
                <w:rFonts w:ascii="Garamond" w:hAnsi="Garamond"/>
                <w:sz w:val="28"/>
                <w:szCs w:val="28"/>
              </w:rPr>
              <w:t>dy</w:t>
            </w:r>
            <w:proofErr w:type="spellEnd"/>
            <w:r w:rsidRPr="00C93EED">
              <w:rPr>
                <w:rFonts w:ascii="Garamond" w:hAnsi="Garamond"/>
                <w:sz w:val="28"/>
                <w:szCs w:val="28"/>
              </w:rPr>
              <w:t xml:space="preserve"> nee </w:t>
            </w:r>
            <w:proofErr w:type="spellStart"/>
            <w:r w:rsidRPr="00C93EED">
              <w:rPr>
                <w:rFonts w:ascii="Garamond" w:hAnsi="Garamond"/>
                <w:sz w:val="28"/>
                <w:szCs w:val="28"/>
              </w:rPr>
              <w:t>shoh’n</w:t>
            </w:r>
            <w:proofErr w:type="spellEnd"/>
            <w:r w:rsidRPr="00C93EED">
              <w:rPr>
                <w:rFonts w:ascii="Garamond" w:hAnsi="Garamond"/>
                <w:sz w:val="28"/>
                <w:szCs w:val="28"/>
              </w:rPr>
              <w:t xml:space="preserve"> </w:t>
            </w:r>
            <w:proofErr w:type="spellStart"/>
            <w:r w:rsidRPr="00C93EED">
              <w:rPr>
                <w:rFonts w:ascii="Garamond" w:hAnsi="Garamond"/>
                <w:sz w:val="28"/>
                <w:szCs w:val="28"/>
              </w:rPr>
              <w:t>ynrycan</w:t>
            </w:r>
            <w:proofErr w:type="spellEnd"/>
            <w:r w:rsidRPr="00C93EED">
              <w:rPr>
                <w:rFonts w:ascii="Garamond" w:hAnsi="Garamond"/>
                <w:sz w:val="28"/>
                <w:szCs w:val="28"/>
              </w:rPr>
              <w:t xml:space="preserve"> </w:t>
            </w:r>
            <w:proofErr w:type="spellStart"/>
            <w:r w:rsidRPr="00C93EED">
              <w:rPr>
                <w:rFonts w:ascii="Garamond" w:hAnsi="Garamond"/>
                <w:sz w:val="28"/>
                <w:szCs w:val="28"/>
              </w:rPr>
              <w:t>Gerjagh</w:t>
            </w:r>
            <w:proofErr w:type="spellEnd"/>
            <w:r w:rsidRPr="00C93EED">
              <w:rPr>
                <w:rFonts w:ascii="Garamond" w:hAnsi="Garamond"/>
                <w:sz w:val="28"/>
                <w:szCs w:val="28"/>
              </w:rPr>
              <w:t xml:space="preserve"> </w:t>
            </w:r>
            <w:proofErr w:type="spellStart"/>
            <w:r w:rsidRPr="00C93EED">
              <w:rPr>
                <w:rFonts w:ascii="Garamond" w:hAnsi="Garamond"/>
                <w:sz w:val="28"/>
                <w:szCs w:val="28"/>
              </w:rPr>
              <w:t>t’ec</w:t>
            </w:r>
            <w:proofErr w:type="spellEnd"/>
            <w:r w:rsidRPr="00C93EED">
              <w:rPr>
                <w:rFonts w:ascii="Garamond" w:hAnsi="Garamond"/>
                <w:sz w:val="28"/>
                <w:szCs w:val="28"/>
              </w:rPr>
              <w:t xml:space="preserve"> </w:t>
            </w:r>
            <w:proofErr w:type="spellStart"/>
            <w:r w:rsidRPr="00C93EED">
              <w:rPr>
                <w:rFonts w:ascii="Garamond" w:hAnsi="Garamond"/>
                <w:sz w:val="28"/>
                <w:szCs w:val="28"/>
              </w:rPr>
              <w:t>Peccee</w:t>
            </w:r>
            <w:proofErr w:type="spellEnd"/>
            <w:r w:rsidRPr="00C93EED">
              <w:rPr>
                <w:rFonts w:ascii="Garamond" w:hAnsi="Garamond"/>
                <w:sz w:val="28"/>
                <w:szCs w:val="28"/>
              </w:rPr>
              <w:t xml:space="preserve">, </w:t>
            </w:r>
            <w:r w:rsidRPr="00C93EED">
              <w:rPr>
                <w:rFonts w:ascii="Garamond" w:hAnsi="Garamond"/>
                <w:i/>
                <w:sz w:val="28"/>
                <w:szCs w:val="28"/>
              </w:rPr>
              <w:t xml:space="preserve">son </w:t>
            </w:r>
            <w:proofErr w:type="spellStart"/>
            <w:r w:rsidRPr="00C93EED">
              <w:rPr>
                <w:rFonts w:ascii="Garamond" w:hAnsi="Garamond"/>
                <w:i/>
                <w:sz w:val="28"/>
                <w:szCs w:val="28"/>
              </w:rPr>
              <w:t>trooid</w:t>
            </w:r>
            <w:proofErr w:type="spellEnd"/>
            <w:r w:rsidRPr="00C93EED">
              <w:rPr>
                <w:rFonts w:ascii="Garamond" w:hAnsi="Garamond"/>
                <w:i/>
                <w:sz w:val="28"/>
                <w:szCs w:val="28"/>
              </w:rPr>
              <w:t xml:space="preserve"> </w:t>
            </w:r>
            <w:proofErr w:type="spellStart"/>
            <w:r w:rsidRPr="00C93EED">
              <w:rPr>
                <w:rFonts w:ascii="Garamond" w:hAnsi="Garamond"/>
                <w:i/>
                <w:sz w:val="28"/>
                <w:szCs w:val="28"/>
              </w:rPr>
              <w:t>credjue</w:t>
            </w:r>
            <w:proofErr w:type="spellEnd"/>
            <w:r w:rsidRPr="00C93EED">
              <w:rPr>
                <w:rFonts w:ascii="Garamond" w:hAnsi="Garamond"/>
                <w:i/>
                <w:sz w:val="28"/>
                <w:szCs w:val="28"/>
              </w:rPr>
              <w:t xml:space="preserve"> </w:t>
            </w:r>
            <w:proofErr w:type="spellStart"/>
            <w:r w:rsidRPr="00C93EED">
              <w:rPr>
                <w:rFonts w:ascii="Garamond" w:hAnsi="Garamond"/>
                <w:i/>
                <w:sz w:val="28"/>
                <w:szCs w:val="28"/>
              </w:rPr>
              <w:t>ayns</w:t>
            </w:r>
            <w:proofErr w:type="spellEnd"/>
            <w:r w:rsidRPr="00C93EED">
              <w:rPr>
                <w:rFonts w:ascii="Garamond" w:hAnsi="Garamond"/>
                <w:i/>
                <w:sz w:val="28"/>
                <w:szCs w:val="28"/>
              </w:rPr>
              <w:t xml:space="preserve"> e </w:t>
            </w:r>
            <w:proofErr w:type="spellStart"/>
            <w:r>
              <w:rPr>
                <w:rFonts w:ascii="Garamond" w:hAnsi="Garamond"/>
                <w:i/>
                <w:sz w:val="28"/>
                <w:szCs w:val="28"/>
              </w:rPr>
              <w:t>oo</w:t>
            </w:r>
            <w:r w:rsidRPr="00C93EED">
              <w:rPr>
                <w:rFonts w:ascii="Garamond" w:hAnsi="Garamond"/>
                <w:i/>
                <w:sz w:val="28"/>
                <w:szCs w:val="28"/>
              </w:rPr>
              <w:t>ill</w:t>
            </w:r>
            <w:proofErr w:type="spellEnd"/>
            <w:r w:rsidRPr="00C93EED">
              <w:rPr>
                <w:rFonts w:ascii="Garamond" w:hAnsi="Garamond"/>
                <w:i/>
                <w:sz w:val="28"/>
                <w:szCs w:val="28"/>
              </w:rPr>
              <w:t xml:space="preserve"> ta shin </w:t>
            </w:r>
            <w:proofErr w:type="spellStart"/>
            <w:r w:rsidRPr="00C93EED">
              <w:rPr>
                <w:rFonts w:ascii="Garamond" w:hAnsi="Garamond"/>
                <w:i/>
                <w:sz w:val="28"/>
                <w:szCs w:val="28"/>
              </w:rPr>
              <w:t>geddyn</w:t>
            </w:r>
            <w:proofErr w:type="spellEnd"/>
            <w:r w:rsidRPr="00C93EED">
              <w:rPr>
                <w:rFonts w:ascii="Garamond" w:hAnsi="Garamond"/>
                <w:i/>
                <w:sz w:val="28"/>
                <w:szCs w:val="28"/>
              </w:rPr>
              <w:t xml:space="preserve"> </w:t>
            </w:r>
            <w:proofErr w:type="spellStart"/>
            <w:r w:rsidRPr="00C93EED">
              <w:rPr>
                <w:rFonts w:ascii="Garamond" w:hAnsi="Garamond"/>
                <w:i/>
                <w:sz w:val="28"/>
                <w:szCs w:val="28"/>
              </w:rPr>
              <w:t>leih</w:t>
            </w:r>
            <w:proofErr w:type="spellEnd"/>
            <w:r w:rsidRPr="00C93EED">
              <w:rPr>
                <w:rFonts w:ascii="Garamond" w:hAnsi="Garamond"/>
                <w:i/>
                <w:sz w:val="28"/>
                <w:szCs w:val="28"/>
              </w:rPr>
              <w:t xml:space="preserve"> son </w:t>
            </w:r>
            <w:proofErr w:type="spellStart"/>
            <w:r w:rsidRPr="00C93EED">
              <w:rPr>
                <w:rFonts w:ascii="Garamond" w:hAnsi="Garamond"/>
                <w:i/>
                <w:sz w:val="28"/>
                <w:szCs w:val="28"/>
              </w:rPr>
              <w:t>nyn</w:t>
            </w:r>
            <w:proofErr w:type="spellEnd"/>
            <w:r w:rsidRPr="00C93EED">
              <w:rPr>
                <w:rFonts w:ascii="Garamond" w:hAnsi="Garamond"/>
                <w:i/>
                <w:sz w:val="28"/>
                <w:szCs w:val="28"/>
              </w:rPr>
              <w:t xml:space="preserve"> </w:t>
            </w:r>
            <w:proofErr w:type="spellStart"/>
            <w:r w:rsidRPr="00C93EED">
              <w:rPr>
                <w:rFonts w:ascii="Garamond" w:hAnsi="Garamond"/>
                <w:i/>
                <w:sz w:val="28"/>
                <w:szCs w:val="28"/>
              </w:rPr>
              <w:t>beccaghyn</w:t>
            </w:r>
            <w:proofErr w:type="spellEnd"/>
            <w:r w:rsidRPr="00C93EED">
              <w:rPr>
                <w:rFonts w:ascii="Garamond" w:hAnsi="Garamond"/>
                <w:i/>
                <w:sz w:val="28"/>
                <w:szCs w:val="28"/>
              </w:rPr>
              <w:t xml:space="preserve">, as ta shin </w:t>
            </w:r>
            <w:proofErr w:type="spellStart"/>
            <w:r w:rsidRPr="00C93EED">
              <w:rPr>
                <w:rFonts w:ascii="Garamond" w:hAnsi="Garamond"/>
                <w:i/>
                <w:sz w:val="28"/>
                <w:szCs w:val="28"/>
              </w:rPr>
              <w:t>jeant</w:t>
            </w:r>
            <w:proofErr w:type="spellEnd"/>
            <w:r w:rsidRPr="00C93EED">
              <w:rPr>
                <w:rFonts w:ascii="Garamond" w:hAnsi="Garamond"/>
                <w:i/>
                <w:sz w:val="28"/>
                <w:szCs w:val="28"/>
              </w:rPr>
              <w:t xml:space="preserve"> </w:t>
            </w:r>
            <w:proofErr w:type="spellStart"/>
            <w:r w:rsidRPr="00C93EED">
              <w:rPr>
                <w:rFonts w:ascii="Garamond" w:hAnsi="Garamond"/>
                <w:i/>
                <w:sz w:val="28"/>
                <w:szCs w:val="28"/>
              </w:rPr>
              <w:t>nyn</w:t>
            </w:r>
            <w:proofErr w:type="spellEnd"/>
            <w:r w:rsidRPr="00C93EED">
              <w:rPr>
                <w:rFonts w:ascii="Garamond" w:hAnsi="Garamond"/>
                <w:i/>
                <w:sz w:val="28"/>
                <w:szCs w:val="28"/>
              </w:rPr>
              <w:t xml:space="preserve"> </w:t>
            </w:r>
            <w:proofErr w:type="spellStart"/>
            <w:r w:rsidRPr="00C93EED">
              <w:rPr>
                <w:rFonts w:ascii="Garamond" w:hAnsi="Garamond"/>
                <w:i/>
                <w:sz w:val="28"/>
                <w:szCs w:val="28"/>
              </w:rPr>
              <w:t>sheshaghyn</w:t>
            </w:r>
            <w:proofErr w:type="spellEnd"/>
            <w:r w:rsidRPr="00C93EED">
              <w:rPr>
                <w:rFonts w:ascii="Garamond" w:hAnsi="Garamond"/>
                <w:i/>
                <w:sz w:val="28"/>
                <w:szCs w:val="28"/>
              </w:rPr>
              <w:t xml:space="preserve"> </w:t>
            </w:r>
            <w:proofErr w:type="spellStart"/>
            <w:r w:rsidRPr="00C93EED">
              <w:rPr>
                <w:rFonts w:ascii="Garamond" w:hAnsi="Garamond"/>
                <w:i/>
                <w:sz w:val="28"/>
                <w:szCs w:val="28"/>
              </w:rPr>
              <w:t>ayns</w:t>
            </w:r>
            <w:proofErr w:type="spellEnd"/>
            <w:r w:rsidRPr="00C93EED">
              <w:rPr>
                <w:rFonts w:ascii="Garamond" w:hAnsi="Garamond"/>
                <w:i/>
                <w:sz w:val="28"/>
                <w:szCs w:val="28"/>
              </w:rPr>
              <w:t xml:space="preserve"> </w:t>
            </w:r>
            <w:proofErr w:type="spellStart"/>
            <w:r w:rsidRPr="00C93EED">
              <w:rPr>
                <w:rFonts w:ascii="Garamond" w:hAnsi="Garamond"/>
                <w:i/>
                <w:sz w:val="28"/>
                <w:szCs w:val="28"/>
              </w:rPr>
              <w:t>Eiraght</w:t>
            </w:r>
            <w:proofErr w:type="spellEnd"/>
            <w:r w:rsidRPr="00C93EED">
              <w:rPr>
                <w:rFonts w:ascii="Garamond" w:hAnsi="Garamond"/>
                <w:i/>
                <w:sz w:val="28"/>
                <w:szCs w:val="28"/>
              </w:rPr>
              <w:t xml:space="preserve"> </w:t>
            </w:r>
            <w:proofErr w:type="spellStart"/>
            <w:r w:rsidRPr="00C93EED">
              <w:rPr>
                <w:rFonts w:ascii="Garamond" w:hAnsi="Garamond"/>
                <w:i/>
                <w:sz w:val="28"/>
                <w:szCs w:val="28"/>
              </w:rPr>
              <w:t>Reereeaght</w:t>
            </w:r>
            <w:proofErr w:type="spellEnd"/>
            <w:r w:rsidRPr="00C93EED">
              <w:rPr>
                <w:rFonts w:ascii="Garamond" w:hAnsi="Garamond"/>
                <w:i/>
                <w:sz w:val="28"/>
                <w:szCs w:val="28"/>
              </w:rPr>
              <w:t xml:space="preserve"> </w:t>
            </w:r>
            <w:proofErr w:type="spellStart"/>
            <w:r w:rsidRPr="00C93EED">
              <w:rPr>
                <w:rFonts w:ascii="Garamond" w:hAnsi="Garamond"/>
                <w:i/>
                <w:sz w:val="28"/>
                <w:szCs w:val="28"/>
              </w:rPr>
              <w:t>Niau</w:t>
            </w:r>
            <w:proofErr w:type="spellEnd"/>
            <w:r w:rsidRPr="00C93EED">
              <w:rPr>
                <w:rFonts w:ascii="Garamond" w:hAnsi="Garamond"/>
                <w:i/>
                <w:sz w:val="28"/>
                <w:szCs w:val="28"/>
              </w:rPr>
              <w:t>.</w:t>
            </w:r>
            <w:r w:rsidRPr="00C93EED">
              <w:rPr>
                <w:rFonts w:ascii="Garamond" w:hAnsi="Garamond"/>
                <w:sz w:val="28"/>
                <w:szCs w:val="28"/>
              </w:rPr>
              <w:t xml:space="preserve"> </w:t>
            </w:r>
          </w:p>
        </w:tc>
        <w:tc>
          <w:tcPr>
            <w:tcW w:w="0" w:type="auto"/>
            <w:tcBorders>
              <w:top w:val="nil"/>
              <w:left w:val="nil"/>
              <w:bottom w:val="nil"/>
              <w:right w:val="nil"/>
            </w:tcBorders>
          </w:tcPr>
          <w:p w14:paraId="703F2BF2"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And because this is the only Comfort of Sinners. </w:t>
            </w:r>
            <w:r w:rsidRPr="00C93EED">
              <w:rPr>
                <w:rFonts w:ascii="Garamond" w:hAnsi="Garamond" w:cs="GlyphLessFont"/>
                <w:sz w:val="28"/>
                <w:szCs w:val="28"/>
              </w:rPr>
              <w:t>For through faith in his Blood we obtain the Pardon of our Sins, and are made Partakers of the Kingdom of Heaven.</w:t>
            </w:r>
          </w:p>
        </w:tc>
      </w:tr>
      <w:tr w:rsidR="003142BF" w:rsidRPr="00EB4EFD" w14:paraId="14C947B4"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236FBE34" w14:textId="77777777" w:rsidR="00C93EED" w:rsidRPr="0021664F" w:rsidRDefault="00C93EED" w:rsidP="00DB60C3">
            <w:pPr>
              <w:pStyle w:val="CM3"/>
              <w:widowControl/>
              <w:spacing w:line="240" w:lineRule="auto"/>
              <w:ind w:firstLine="227"/>
              <w:jc w:val="both"/>
              <w:rPr>
                <w:rFonts w:ascii="Garamond" w:hAnsi="Garamond"/>
                <w:sz w:val="28"/>
                <w:szCs w:val="28"/>
              </w:rPr>
            </w:pPr>
            <w:r w:rsidRPr="0021664F">
              <w:rPr>
                <w:rFonts w:ascii="Garamond" w:hAnsi="Garamond"/>
                <w:sz w:val="28"/>
                <w:szCs w:val="28"/>
              </w:rPr>
              <w:t xml:space="preserve">As </w:t>
            </w:r>
            <w:proofErr w:type="spellStart"/>
            <w:r w:rsidRPr="0021664F">
              <w:rPr>
                <w:rFonts w:ascii="Garamond" w:hAnsi="Garamond"/>
                <w:sz w:val="28"/>
                <w:szCs w:val="28"/>
              </w:rPr>
              <w:t>eisht</w:t>
            </w:r>
            <w:proofErr w:type="spellEnd"/>
            <w:r w:rsidRPr="0021664F">
              <w:rPr>
                <w:rFonts w:ascii="Garamond" w:hAnsi="Garamond"/>
                <w:sz w:val="28"/>
                <w:szCs w:val="28"/>
              </w:rPr>
              <w:t xml:space="preserve"> </w:t>
            </w:r>
            <w:proofErr w:type="spellStart"/>
            <w:r w:rsidRPr="0021664F">
              <w:rPr>
                <w:rFonts w:ascii="Garamond" w:hAnsi="Garamond"/>
                <w:sz w:val="28"/>
                <w:szCs w:val="28"/>
              </w:rPr>
              <w:t>shegin</w:t>
            </w:r>
            <w:proofErr w:type="spellEnd"/>
            <w:r w:rsidRPr="0021664F">
              <w:rPr>
                <w:rFonts w:ascii="Garamond" w:hAnsi="Garamond"/>
                <w:sz w:val="28"/>
                <w:szCs w:val="28"/>
              </w:rPr>
              <w:t xml:space="preserve"> </w:t>
            </w:r>
            <w:proofErr w:type="spellStart"/>
            <w:r w:rsidRPr="0021664F">
              <w:rPr>
                <w:rFonts w:ascii="Garamond" w:hAnsi="Garamond"/>
                <w:sz w:val="28"/>
                <w:szCs w:val="28"/>
              </w:rPr>
              <w:t>dhyt</w:t>
            </w:r>
            <w:proofErr w:type="spellEnd"/>
            <w:r w:rsidRPr="0021664F">
              <w:rPr>
                <w:rFonts w:ascii="Garamond" w:hAnsi="Garamond"/>
                <w:sz w:val="28"/>
                <w:szCs w:val="28"/>
              </w:rPr>
              <w:t xml:space="preserve"> </w:t>
            </w:r>
            <w:proofErr w:type="spellStart"/>
            <w:r w:rsidRPr="0021664F">
              <w:rPr>
                <w:rFonts w:ascii="Garamond" w:hAnsi="Garamond"/>
                <w:sz w:val="28"/>
                <w:szCs w:val="28"/>
              </w:rPr>
              <w:t>smooinaght</w:t>
            </w:r>
            <w:proofErr w:type="spellEnd"/>
            <w:r w:rsidRPr="0021664F">
              <w:rPr>
                <w:rFonts w:ascii="Garamond" w:hAnsi="Garamond"/>
                <w:sz w:val="28"/>
                <w:szCs w:val="28"/>
              </w:rPr>
              <w:t xml:space="preserve"> </w:t>
            </w:r>
            <w:proofErr w:type="spellStart"/>
            <w:r w:rsidRPr="0021664F">
              <w:rPr>
                <w:rFonts w:ascii="Garamond" w:hAnsi="Garamond"/>
                <w:sz w:val="28"/>
                <w:szCs w:val="28"/>
              </w:rPr>
              <w:t>cre’n</w:t>
            </w:r>
            <w:proofErr w:type="spellEnd"/>
            <w:r w:rsidRPr="0021664F">
              <w:rPr>
                <w:rFonts w:ascii="Garamond" w:hAnsi="Garamond"/>
                <w:sz w:val="28"/>
                <w:szCs w:val="28"/>
              </w:rPr>
              <w:t xml:space="preserve"> </w:t>
            </w:r>
            <w:proofErr w:type="spellStart"/>
            <w:r w:rsidRPr="0021664F">
              <w:rPr>
                <w:rFonts w:ascii="Garamond" w:hAnsi="Garamond"/>
                <w:sz w:val="28"/>
                <w:szCs w:val="28"/>
              </w:rPr>
              <w:t>aght</w:t>
            </w:r>
            <w:proofErr w:type="spellEnd"/>
            <w:r w:rsidRPr="0021664F">
              <w:rPr>
                <w:rFonts w:ascii="Garamond" w:hAnsi="Garamond"/>
                <w:sz w:val="28"/>
                <w:szCs w:val="28"/>
              </w:rPr>
              <w:t xml:space="preserve"> </w:t>
            </w:r>
            <w:proofErr w:type="spellStart"/>
            <w:r w:rsidRPr="0021664F">
              <w:rPr>
                <w:rFonts w:ascii="Garamond" w:hAnsi="Garamond"/>
                <w:sz w:val="28"/>
                <w:szCs w:val="28"/>
              </w:rPr>
              <w:t>oddys</w:t>
            </w:r>
            <w:proofErr w:type="spellEnd"/>
            <w:r w:rsidRPr="0021664F">
              <w:rPr>
                <w:rFonts w:ascii="Garamond" w:hAnsi="Garamond"/>
                <w:sz w:val="28"/>
                <w:szCs w:val="28"/>
              </w:rPr>
              <w:t xml:space="preserve"> </w:t>
            </w:r>
            <w:proofErr w:type="spellStart"/>
            <w:r w:rsidRPr="0021664F">
              <w:rPr>
                <w:rFonts w:ascii="Garamond" w:hAnsi="Garamond"/>
                <w:sz w:val="28"/>
                <w:szCs w:val="28"/>
              </w:rPr>
              <w:t>oo</w:t>
            </w:r>
            <w:proofErr w:type="spellEnd"/>
            <w:r w:rsidRPr="0021664F">
              <w:rPr>
                <w:rFonts w:ascii="Garamond" w:hAnsi="Garamond"/>
                <w:sz w:val="28"/>
                <w:szCs w:val="28"/>
              </w:rPr>
              <w:t xml:space="preserve"> </w:t>
            </w:r>
            <w:proofErr w:type="spellStart"/>
            <w:r w:rsidRPr="0021664F">
              <w:rPr>
                <w:rFonts w:ascii="Garamond" w:hAnsi="Garamond"/>
                <w:sz w:val="28"/>
                <w:szCs w:val="28"/>
              </w:rPr>
              <w:t>yn</w:t>
            </w:r>
            <w:proofErr w:type="spellEnd"/>
            <w:r w:rsidRPr="0021664F">
              <w:rPr>
                <w:rFonts w:ascii="Garamond" w:hAnsi="Garamond"/>
                <w:sz w:val="28"/>
                <w:szCs w:val="28"/>
              </w:rPr>
              <w:t xml:space="preserve"> </w:t>
            </w:r>
            <w:proofErr w:type="spellStart"/>
            <w:r w:rsidRPr="0021664F">
              <w:rPr>
                <w:rFonts w:ascii="Garamond" w:hAnsi="Garamond"/>
                <w:sz w:val="28"/>
                <w:szCs w:val="28"/>
              </w:rPr>
              <w:t>Chreest</w:t>
            </w:r>
            <w:r>
              <w:rPr>
                <w:rFonts w:ascii="Garamond" w:hAnsi="Garamond"/>
                <w:sz w:val="28"/>
                <w:szCs w:val="28"/>
              </w:rPr>
              <w:t>i</w:t>
            </w:r>
            <w:r w:rsidRPr="0021664F">
              <w:rPr>
                <w:rFonts w:ascii="Garamond" w:hAnsi="Garamond"/>
                <w:sz w:val="28"/>
                <w:szCs w:val="28"/>
              </w:rPr>
              <w:t>aght</w:t>
            </w:r>
            <w:proofErr w:type="spellEnd"/>
            <w:r w:rsidRPr="0021664F">
              <w:rPr>
                <w:rFonts w:ascii="Garamond" w:hAnsi="Garamond"/>
                <w:sz w:val="28"/>
                <w:szCs w:val="28"/>
              </w:rPr>
              <w:t xml:space="preserve"> </w:t>
            </w:r>
            <w:proofErr w:type="spellStart"/>
            <w:r w:rsidRPr="0021664F">
              <w:rPr>
                <w:rFonts w:ascii="Garamond" w:hAnsi="Garamond"/>
                <w:sz w:val="28"/>
                <w:szCs w:val="28"/>
              </w:rPr>
              <w:t>shoh</w:t>
            </w:r>
            <w:proofErr w:type="spellEnd"/>
            <w:r w:rsidRPr="0021664F">
              <w:rPr>
                <w:rFonts w:ascii="Garamond" w:hAnsi="Garamond"/>
                <w:sz w:val="28"/>
                <w:szCs w:val="28"/>
              </w:rPr>
              <w:t xml:space="preserve"> y </w:t>
            </w:r>
            <w:proofErr w:type="spellStart"/>
            <w:r w:rsidRPr="0021664F">
              <w:rPr>
                <w:rFonts w:ascii="Garamond" w:hAnsi="Garamond"/>
                <w:sz w:val="28"/>
                <w:szCs w:val="28"/>
              </w:rPr>
              <w:t>ghoal</w:t>
            </w:r>
            <w:proofErr w:type="spellEnd"/>
            <w:r w:rsidRPr="0021664F">
              <w:rPr>
                <w:rFonts w:ascii="Garamond" w:hAnsi="Garamond"/>
                <w:sz w:val="28"/>
                <w:szCs w:val="28"/>
              </w:rPr>
              <w:t xml:space="preserve"> </w:t>
            </w:r>
            <w:proofErr w:type="spellStart"/>
            <w:r w:rsidRPr="00C93EED">
              <w:rPr>
                <w:rFonts w:ascii="Garamond" w:hAnsi="Garamond"/>
                <w:i/>
                <w:sz w:val="28"/>
                <w:szCs w:val="28"/>
              </w:rPr>
              <w:t>dy</w:t>
            </w:r>
            <w:proofErr w:type="spellEnd"/>
            <w:r w:rsidRPr="00C93EED">
              <w:rPr>
                <w:rFonts w:ascii="Garamond" w:hAnsi="Garamond"/>
                <w:i/>
                <w:sz w:val="28"/>
                <w:szCs w:val="28"/>
              </w:rPr>
              <w:t xml:space="preserve"> </w:t>
            </w:r>
            <w:proofErr w:type="spellStart"/>
            <w:r w:rsidRPr="00C93EED">
              <w:rPr>
                <w:rFonts w:ascii="Garamond" w:hAnsi="Garamond"/>
                <w:i/>
                <w:sz w:val="28"/>
                <w:szCs w:val="28"/>
              </w:rPr>
              <w:t>feeu</w:t>
            </w:r>
            <w:proofErr w:type="spellEnd"/>
            <w:r w:rsidRPr="00C93EED">
              <w:rPr>
                <w:rFonts w:ascii="Garamond" w:hAnsi="Garamond"/>
                <w:i/>
                <w:sz w:val="28"/>
                <w:szCs w:val="28"/>
              </w:rPr>
              <w:t>.</w:t>
            </w:r>
            <w:r w:rsidRPr="0021664F">
              <w:rPr>
                <w:rFonts w:ascii="Garamond" w:hAnsi="Garamond"/>
                <w:sz w:val="28"/>
                <w:szCs w:val="28"/>
              </w:rPr>
              <w:t xml:space="preserve"> </w:t>
            </w:r>
          </w:p>
        </w:tc>
        <w:tc>
          <w:tcPr>
            <w:tcW w:w="0" w:type="auto"/>
            <w:tcBorders>
              <w:top w:val="nil"/>
              <w:left w:val="nil"/>
              <w:bottom w:val="nil"/>
              <w:right w:val="nil"/>
            </w:tcBorders>
          </w:tcPr>
          <w:p w14:paraId="10E0A291"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But then you must consider how you may receive this Sacrament </w:t>
            </w:r>
            <w:r w:rsidRPr="00C93EED">
              <w:rPr>
                <w:rFonts w:ascii="Garamond" w:hAnsi="Garamond" w:cs="GlyphLessFont"/>
                <w:sz w:val="28"/>
                <w:szCs w:val="28"/>
              </w:rPr>
              <w:t>worthily</w:t>
            </w:r>
            <w:r w:rsidRPr="00C93EED">
              <w:rPr>
                <w:rFonts w:ascii="Garamond" w:hAnsi="Garamond" w:cs="GlyphLessFont"/>
                <w:i/>
                <w:sz w:val="28"/>
                <w:szCs w:val="28"/>
              </w:rPr>
              <w:t>.</w:t>
            </w:r>
          </w:p>
        </w:tc>
      </w:tr>
      <w:tr w:rsidR="003142BF" w:rsidRPr="00EB4EFD" w14:paraId="36D53B25"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08D0929F" w14:textId="77777777" w:rsidR="00C93EED" w:rsidRPr="0021664F" w:rsidRDefault="00C93EED" w:rsidP="00DB60C3">
            <w:pPr>
              <w:pStyle w:val="Default"/>
              <w:widowControl/>
              <w:ind w:firstLine="227"/>
              <w:jc w:val="both"/>
              <w:rPr>
                <w:rFonts w:ascii="Garamond" w:hAnsi="Garamond"/>
                <w:sz w:val="28"/>
                <w:szCs w:val="28"/>
              </w:rPr>
            </w:pPr>
            <w:r w:rsidRPr="0021664F">
              <w:rPr>
                <w:rFonts w:ascii="Garamond" w:hAnsi="Garamond"/>
                <w:color w:val="auto"/>
                <w:sz w:val="28"/>
                <w:szCs w:val="28"/>
              </w:rPr>
              <w:t xml:space="preserve">As er son </w:t>
            </w:r>
            <w:proofErr w:type="spellStart"/>
            <w:r w:rsidRPr="0021664F">
              <w:rPr>
                <w:rFonts w:ascii="Garamond" w:hAnsi="Garamond"/>
                <w:color w:val="auto"/>
                <w:sz w:val="28"/>
                <w:szCs w:val="28"/>
              </w:rPr>
              <w:t>foddee</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nagh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vel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coyrle</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erbee</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arragh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ayd</w:t>
            </w:r>
            <w:proofErr w:type="spellEnd"/>
            <w:r>
              <w:rPr>
                <w:rFonts w:ascii="Garamond" w:hAnsi="Garamond"/>
                <w:color w:val="auto"/>
                <w:sz w:val="28"/>
                <w:szCs w:val="28"/>
              </w:rPr>
              <w:t>,</w:t>
            </w:r>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eyrt</w:t>
            </w:r>
            <w:proofErr w:type="spellEnd"/>
            <w:r w:rsidRPr="0021664F">
              <w:rPr>
                <w:rFonts w:ascii="Garamond" w:hAnsi="Garamond"/>
                <w:color w:val="auto"/>
                <w:sz w:val="28"/>
                <w:szCs w:val="28"/>
              </w:rPr>
              <w:t xml:space="preserve"> er </w:t>
            </w:r>
            <w:proofErr w:type="spellStart"/>
            <w:r w:rsidRPr="0021664F">
              <w:rPr>
                <w:rFonts w:ascii="Garamond" w:hAnsi="Garamond"/>
                <w:color w:val="auto"/>
                <w:sz w:val="28"/>
                <w:szCs w:val="28"/>
              </w:rPr>
              <w:t>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shen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t’er</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ny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choyrt</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tra</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te</w:t>
            </w:r>
            <w:proofErr w:type="spellEnd"/>
            <w:r>
              <w:rPr>
                <w:rFonts w:ascii="Garamond" w:hAnsi="Garamond"/>
                <w:color w:val="auto"/>
                <w:sz w:val="28"/>
                <w:szCs w:val="28"/>
              </w:rPr>
              <w:t xml:space="preserve"> er </w:t>
            </w:r>
            <w:proofErr w:type="spellStart"/>
            <w:r>
              <w:rPr>
                <w:rFonts w:ascii="Garamond" w:hAnsi="Garamond"/>
                <w:color w:val="auto"/>
                <w:sz w:val="28"/>
                <w:szCs w:val="28"/>
              </w:rPr>
              <w:t>ny</w:t>
            </w:r>
            <w:proofErr w:type="spellEnd"/>
            <w:r>
              <w:rPr>
                <w:rFonts w:ascii="Garamond" w:hAnsi="Garamond"/>
                <w:color w:val="auto"/>
                <w:sz w:val="28"/>
                <w:szCs w:val="28"/>
              </w:rPr>
              <w:t xml:space="preserve"> </w:t>
            </w:r>
            <w:proofErr w:type="spellStart"/>
            <w:r>
              <w:rPr>
                <w:rFonts w:ascii="Garamond" w:hAnsi="Garamond"/>
                <w:color w:val="auto"/>
                <w:sz w:val="28"/>
                <w:szCs w:val="28"/>
              </w:rPr>
              <w:t>insh</w:t>
            </w:r>
            <w:proofErr w:type="spellEnd"/>
            <w:r>
              <w:rPr>
                <w:rFonts w:ascii="Garamond" w:hAnsi="Garamond"/>
                <w:color w:val="auto"/>
                <w:sz w:val="28"/>
                <w:szCs w:val="28"/>
              </w:rPr>
              <w:t xml:space="preserve"> </w:t>
            </w:r>
            <w:proofErr w:type="spellStart"/>
            <w:r>
              <w:rPr>
                <w:rFonts w:ascii="Garamond" w:hAnsi="Garamond"/>
                <w:color w:val="auto"/>
                <w:sz w:val="28"/>
                <w:szCs w:val="28"/>
              </w:rPr>
              <w:t>dy</w:t>
            </w:r>
            <w:proofErr w:type="spellEnd"/>
            <w:r>
              <w:rPr>
                <w:rFonts w:ascii="Garamond" w:hAnsi="Garamond"/>
                <w:color w:val="auto"/>
                <w:sz w:val="28"/>
                <w:szCs w:val="28"/>
              </w:rPr>
              <w:t xml:space="preserve"> </w:t>
            </w:r>
            <w:proofErr w:type="spellStart"/>
            <w:r>
              <w:rPr>
                <w:rFonts w:ascii="Garamond" w:hAnsi="Garamond"/>
                <w:color w:val="auto"/>
                <w:sz w:val="28"/>
                <w:szCs w:val="28"/>
              </w:rPr>
              <w:t>vel</w:t>
            </w:r>
            <w:proofErr w:type="spellEnd"/>
            <w:r>
              <w:rPr>
                <w:rFonts w:ascii="Garamond" w:hAnsi="Garamond"/>
                <w:color w:val="auto"/>
                <w:sz w:val="28"/>
                <w:szCs w:val="28"/>
              </w:rPr>
              <w:t xml:space="preserve"> </w:t>
            </w:r>
            <w:proofErr w:type="spellStart"/>
            <w:r>
              <w:rPr>
                <w:rFonts w:ascii="Garamond" w:hAnsi="Garamond"/>
                <w:color w:val="auto"/>
                <w:sz w:val="28"/>
                <w:szCs w:val="28"/>
              </w:rPr>
              <w:t>Creesti</w:t>
            </w:r>
            <w:r w:rsidRPr="0021664F">
              <w:rPr>
                <w:rFonts w:ascii="Garamond" w:hAnsi="Garamond"/>
                <w:color w:val="auto"/>
                <w:sz w:val="28"/>
                <w:szCs w:val="28"/>
              </w:rPr>
              <w:t>aght</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ve</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ayn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Lishagh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Pr>
                <w:rFonts w:ascii="Garamond" w:hAnsi="Garamond"/>
                <w:color w:val="auto"/>
                <w:sz w:val="28"/>
                <w:szCs w:val="28"/>
              </w:rPr>
              <w:t>gea</w:t>
            </w:r>
            <w:r w:rsidRPr="0021664F">
              <w:rPr>
                <w:rFonts w:ascii="Garamond" w:hAnsi="Garamond"/>
                <w:color w:val="auto"/>
                <w:sz w:val="28"/>
                <w:szCs w:val="28"/>
              </w:rPr>
              <w:t>shtagh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imneagh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rish</w:t>
            </w:r>
            <w:proofErr w:type="spellEnd"/>
            <w:r w:rsidRPr="0021664F">
              <w:rPr>
                <w:rFonts w:ascii="Garamond" w:hAnsi="Garamond"/>
                <w:color w:val="auto"/>
                <w:sz w:val="28"/>
                <w:szCs w:val="28"/>
              </w:rPr>
              <w:t xml:space="preserve"> y </w:t>
            </w:r>
            <w:proofErr w:type="spellStart"/>
            <w:r w:rsidRPr="00C93EED">
              <w:rPr>
                <w:rFonts w:ascii="Garamond" w:hAnsi="Garamond"/>
                <w:i/>
                <w:color w:val="auto"/>
                <w:sz w:val="28"/>
                <w:szCs w:val="28"/>
              </w:rPr>
              <w:t>choyrle</w:t>
            </w:r>
            <w:proofErr w:type="spellEnd"/>
            <w:r w:rsidRPr="0021664F">
              <w:rPr>
                <w:rFonts w:ascii="Garamond" w:hAnsi="Garamond"/>
                <w:color w:val="auto"/>
                <w:sz w:val="28"/>
                <w:szCs w:val="28"/>
              </w:rPr>
              <w:t xml:space="preserve"> </w:t>
            </w:r>
            <w:proofErr w:type="spellStart"/>
            <w:r w:rsidRPr="00FC1A87">
              <w:rPr>
                <w:rFonts w:ascii="Garamond" w:hAnsi="Garamond"/>
                <w:i/>
                <w:color w:val="auto"/>
                <w:sz w:val="28"/>
                <w:szCs w:val="28"/>
              </w:rPr>
              <w:t>shen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liorish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t</w:t>
            </w:r>
            <w:r w:rsidR="00FC1A87">
              <w:rPr>
                <w:rFonts w:ascii="Garamond" w:hAnsi="Garamond"/>
                <w:color w:val="auto"/>
                <w:sz w:val="28"/>
                <w:szCs w:val="28"/>
              </w:rPr>
              <w:t>’</w:t>
            </w:r>
            <w:r w:rsidRPr="0021664F">
              <w:rPr>
                <w:rFonts w:ascii="Garamond" w:hAnsi="Garamond"/>
                <w:color w:val="auto"/>
                <w:sz w:val="28"/>
                <w:szCs w:val="28"/>
              </w:rPr>
              <w:t>an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raad</w:t>
            </w:r>
            <w:proofErr w:type="spellEnd"/>
            <w:r w:rsidRPr="0021664F">
              <w:rPr>
                <w:rFonts w:ascii="Garamond" w:hAnsi="Garamond"/>
                <w:color w:val="auto"/>
                <w:sz w:val="28"/>
                <w:szCs w:val="28"/>
              </w:rPr>
              <w:t xml:space="preserve"> as </w:t>
            </w:r>
            <w:proofErr w:type="spellStart"/>
            <w:r w:rsidRPr="0021664F">
              <w:rPr>
                <w:rFonts w:ascii="Garamond" w:hAnsi="Garamond"/>
                <w:color w:val="auto"/>
                <w:sz w:val="28"/>
                <w:szCs w:val="28"/>
              </w:rPr>
              <w:t>ny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sasyn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ooilley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yanoo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hene</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arloo</w:t>
            </w:r>
            <w:proofErr w:type="spellEnd"/>
            <w:r w:rsidRPr="0021664F">
              <w:rPr>
                <w:rFonts w:ascii="Garamond" w:hAnsi="Garamond"/>
                <w:color w:val="auto"/>
                <w:sz w:val="28"/>
                <w:szCs w:val="28"/>
              </w:rPr>
              <w:t xml:space="preserve"> son Board y </w:t>
            </w:r>
            <w:proofErr w:type="spellStart"/>
            <w:r w:rsidRPr="0021664F">
              <w:rPr>
                <w:rFonts w:ascii="Garamond" w:hAnsi="Garamond"/>
                <w:color w:val="auto"/>
                <w:sz w:val="28"/>
                <w:szCs w:val="28"/>
              </w:rPr>
              <w:t>Chiarn</w:t>
            </w:r>
            <w:proofErr w:type="spellEnd"/>
            <w:r w:rsidR="00FC1A87">
              <w:rPr>
                <w:rFonts w:ascii="Garamond" w:hAnsi="Garamond"/>
                <w:color w:val="auto"/>
                <w:sz w:val="28"/>
                <w:szCs w:val="28"/>
              </w:rPr>
              <w:t>,</w:t>
            </w:r>
            <w:r w:rsidRPr="0021664F">
              <w:rPr>
                <w:rFonts w:ascii="Garamond" w:hAnsi="Garamond"/>
                <w:color w:val="auto"/>
                <w:sz w:val="28"/>
                <w:szCs w:val="28"/>
              </w:rPr>
              <w:t xml:space="preserve"> er </w:t>
            </w:r>
            <w:proofErr w:type="spellStart"/>
            <w:r w:rsidRPr="0021664F">
              <w:rPr>
                <w:rFonts w:ascii="Garamond" w:hAnsi="Garamond"/>
                <w:color w:val="auto"/>
                <w:sz w:val="28"/>
                <w:szCs w:val="28"/>
              </w:rPr>
              <w:t>ny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ynsagh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dhyt</w:t>
            </w:r>
            <w:proofErr w:type="spellEnd"/>
            <w:r w:rsidRPr="0021664F">
              <w:rPr>
                <w:rFonts w:ascii="Garamond" w:hAnsi="Garamond"/>
                <w:color w:val="auto"/>
                <w:sz w:val="28"/>
                <w:szCs w:val="28"/>
              </w:rPr>
              <w:t xml:space="preserve">. </w:t>
            </w:r>
          </w:p>
        </w:tc>
        <w:tc>
          <w:tcPr>
            <w:tcW w:w="0" w:type="auto"/>
            <w:tcBorders>
              <w:top w:val="nil"/>
              <w:left w:val="nil"/>
              <w:bottom w:val="nil"/>
              <w:right w:val="nil"/>
            </w:tcBorders>
          </w:tcPr>
          <w:p w14:paraId="44958327" w14:textId="77777777" w:rsidR="00C93EED" w:rsidRPr="00C93EED" w:rsidRDefault="00C93EED" w:rsidP="00DB60C3">
            <w:pPr>
              <w:pStyle w:val="ListParagraph"/>
              <w:ind w:left="0" w:firstLine="227"/>
              <w:contextualSpacing w:val="0"/>
              <w:jc w:val="both"/>
              <w:rPr>
                <w:rFonts w:ascii="Garamond" w:hAnsi="Garamond" w:cs="GlyphLessFont"/>
                <w:sz w:val="28"/>
                <w:szCs w:val="28"/>
              </w:rPr>
            </w:pPr>
            <w:r w:rsidRPr="00C93EED">
              <w:rPr>
                <w:rFonts w:ascii="Garamond" w:hAnsi="Garamond" w:cs="GlyphLessFont"/>
                <w:i/>
                <w:sz w:val="28"/>
                <w:szCs w:val="28"/>
              </w:rPr>
              <w:t xml:space="preserve">And, because it may be you have no other helps besides the Direction given when you have Notice of the Sacrament, you should hearken diligently to </w:t>
            </w:r>
            <w:r w:rsidRPr="00C93EED">
              <w:rPr>
                <w:rFonts w:ascii="Garamond" w:hAnsi="Garamond" w:cs="GlyphLessFont"/>
                <w:sz w:val="28"/>
                <w:szCs w:val="28"/>
              </w:rPr>
              <w:t>that</w:t>
            </w:r>
            <w:r w:rsidRPr="00C93EED">
              <w:rPr>
                <w:rFonts w:ascii="Garamond" w:hAnsi="Garamond" w:cs="GlyphLessFont"/>
                <w:i/>
                <w:sz w:val="28"/>
                <w:szCs w:val="28"/>
              </w:rPr>
              <w:t xml:space="preserve"> </w:t>
            </w:r>
            <w:r w:rsidRPr="00C93EED">
              <w:rPr>
                <w:rFonts w:ascii="Garamond" w:hAnsi="Garamond" w:cs="GlyphLessFont"/>
                <w:sz w:val="28"/>
                <w:szCs w:val="28"/>
              </w:rPr>
              <w:t>Exhortation</w:t>
            </w:r>
            <w:r w:rsidRPr="00C93EED">
              <w:rPr>
                <w:rFonts w:ascii="Garamond" w:hAnsi="Garamond" w:cs="GlyphLessFont"/>
                <w:i/>
                <w:sz w:val="28"/>
                <w:szCs w:val="28"/>
              </w:rPr>
              <w:t xml:space="preserve">, by which you are fully taught </w:t>
            </w:r>
            <w:r w:rsidRPr="00C93EED">
              <w:rPr>
                <w:rFonts w:ascii="Garamond" w:hAnsi="Garamond" w:cs="GlyphLessFont"/>
                <w:sz w:val="28"/>
                <w:szCs w:val="28"/>
              </w:rPr>
              <w:t xml:space="preserve">the way and means of preparing </w:t>
            </w:r>
            <w:proofErr w:type="spellStart"/>
            <w:r w:rsidRPr="00C93EED">
              <w:rPr>
                <w:rFonts w:ascii="Garamond" w:hAnsi="Garamond" w:cs="GlyphLessFont"/>
                <w:sz w:val="28"/>
                <w:szCs w:val="28"/>
              </w:rPr>
              <w:t>your self</w:t>
            </w:r>
            <w:proofErr w:type="spellEnd"/>
            <w:r w:rsidRPr="00C93EED">
              <w:rPr>
                <w:rFonts w:ascii="Garamond" w:hAnsi="Garamond" w:cs="GlyphLessFont"/>
                <w:sz w:val="28"/>
                <w:szCs w:val="28"/>
              </w:rPr>
              <w:t xml:space="preserve"> for the Lord’s Table.</w:t>
            </w:r>
          </w:p>
        </w:tc>
      </w:tr>
      <w:tr w:rsidR="003142BF" w:rsidRPr="00EB4EFD" w14:paraId="6BE14320"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2D4ADB53" w14:textId="77777777" w:rsidR="00C93EED" w:rsidRPr="0021664F" w:rsidRDefault="00C93EED" w:rsidP="00DB60C3">
            <w:pPr>
              <w:pStyle w:val="CM3"/>
              <w:widowControl/>
              <w:spacing w:line="240" w:lineRule="auto"/>
              <w:ind w:firstLine="227"/>
              <w:jc w:val="both"/>
              <w:rPr>
                <w:rFonts w:ascii="Garamond" w:hAnsi="Garamond"/>
                <w:sz w:val="28"/>
                <w:szCs w:val="28"/>
              </w:rPr>
            </w:pPr>
            <w:r w:rsidRPr="0021664F">
              <w:rPr>
                <w:rFonts w:ascii="Garamond" w:hAnsi="Garamond"/>
                <w:sz w:val="28"/>
                <w:szCs w:val="28"/>
              </w:rPr>
              <w:t xml:space="preserve">As </w:t>
            </w:r>
            <w:proofErr w:type="spellStart"/>
            <w:r w:rsidRPr="0021664F">
              <w:rPr>
                <w:rFonts w:ascii="Garamond" w:hAnsi="Garamond"/>
                <w:sz w:val="28"/>
                <w:szCs w:val="28"/>
              </w:rPr>
              <w:t>eisht</w:t>
            </w:r>
            <w:proofErr w:type="spellEnd"/>
            <w:r w:rsidRPr="0021664F">
              <w:rPr>
                <w:rFonts w:ascii="Garamond" w:hAnsi="Garamond"/>
                <w:sz w:val="28"/>
                <w:szCs w:val="28"/>
              </w:rPr>
              <w:t xml:space="preserve"> </w:t>
            </w:r>
            <w:proofErr w:type="spellStart"/>
            <w:r w:rsidRPr="0021664F">
              <w:rPr>
                <w:rFonts w:ascii="Garamond" w:hAnsi="Garamond"/>
                <w:sz w:val="28"/>
                <w:szCs w:val="28"/>
              </w:rPr>
              <w:t>smooinee</w:t>
            </w:r>
            <w:proofErr w:type="spellEnd"/>
            <w:r w:rsidRPr="0021664F">
              <w:rPr>
                <w:rFonts w:ascii="Garamond" w:hAnsi="Garamond"/>
                <w:sz w:val="28"/>
                <w:szCs w:val="28"/>
              </w:rPr>
              <w:t xml:space="preserve"> </w:t>
            </w:r>
            <w:proofErr w:type="spellStart"/>
            <w:r w:rsidRPr="0021664F">
              <w:rPr>
                <w:rFonts w:ascii="Garamond" w:hAnsi="Garamond"/>
                <w:sz w:val="28"/>
                <w:szCs w:val="28"/>
              </w:rPr>
              <w:t>dy</w:t>
            </w:r>
            <w:proofErr w:type="spellEnd"/>
            <w:r w:rsidRPr="0021664F">
              <w:rPr>
                <w:rFonts w:ascii="Garamond" w:hAnsi="Garamond"/>
                <w:sz w:val="28"/>
                <w:szCs w:val="28"/>
              </w:rPr>
              <w:t xml:space="preserve"> </w:t>
            </w:r>
            <w:proofErr w:type="spellStart"/>
            <w:r w:rsidRPr="0021664F">
              <w:rPr>
                <w:rFonts w:ascii="Garamond" w:hAnsi="Garamond"/>
                <w:sz w:val="28"/>
                <w:szCs w:val="28"/>
              </w:rPr>
              <w:t>dowin</w:t>
            </w:r>
            <w:proofErr w:type="spellEnd"/>
            <w:r w:rsidRPr="0021664F">
              <w:rPr>
                <w:rFonts w:ascii="Garamond" w:hAnsi="Garamond"/>
                <w:sz w:val="28"/>
                <w:szCs w:val="28"/>
              </w:rPr>
              <w:t xml:space="preserve"> </w:t>
            </w:r>
            <w:proofErr w:type="spellStart"/>
            <w:r w:rsidRPr="0021664F">
              <w:rPr>
                <w:rFonts w:ascii="Garamond" w:hAnsi="Garamond"/>
                <w:sz w:val="28"/>
                <w:szCs w:val="28"/>
              </w:rPr>
              <w:t>aynyd</w:t>
            </w:r>
            <w:proofErr w:type="spellEnd"/>
            <w:r w:rsidRPr="0021664F">
              <w:rPr>
                <w:rFonts w:ascii="Garamond" w:hAnsi="Garamond"/>
                <w:sz w:val="28"/>
                <w:szCs w:val="28"/>
              </w:rPr>
              <w:t xml:space="preserve"> </w:t>
            </w:r>
            <w:proofErr w:type="spellStart"/>
            <w:r w:rsidRPr="0021664F">
              <w:rPr>
                <w:rFonts w:ascii="Garamond" w:hAnsi="Garamond"/>
                <w:sz w:val="28"/>
                <w:szCs w:val="28"/>
              </w:rPr>
              <w:t>hene</w:t>
            </w:r>
            <w:proofErr w:type="spellEnd"/>
            <w:r w:rsidRPr="0021664F">
              <w:rPr>
                <w:rFonts w:ascii="Garamond" w:hAnsi="Garamond"/>
                <w:sz w:val="28"/>
                <w:szCs w:val="28"/>
              </w:rPr>
              <w:t xml:space="preserve">, </w:t>
            </w:r>
          </w:p>
        </w:tc>
        <w:tc>
          <w:tcPr>
            <w:tcW w:w="0" w:type="auto"/>
            <w:tcBorders>
              <w:top w:val="nil"/>
              <w:left w:val="nil"/>
              <w:bottom w:val="nil"/>
              <w:right w:val="nil"/>
            </w:tcBorders>
          </w:tcPr>
          <w:p w14:paraId="2BCCD3AC"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And then seriously consider with </w:t>
            </w:r>
            <w:proofErr w:type="spellStart"/>
            <w:r w:rsidRPr="00C93EED">
              <w:rPr>
                <w:rFonts w:ascii="Garamond" w:hAnsi="Garamond" w:cs="GlyphLessFont"/>
                <w:i/>
                <w:sz w:val="28"/>
                <w:szCs w:val="28"/>
              </w:rPr>
              <w:t>your self</w:t>
            </w:r>
            <w:proofErr w:type="spellEnd"/>
            <w:r w:rsidR="00FC1A87">
              <w:rPr>
                <w:rFonts w:ascii="Garamond" w:hAnsi="Garamond" w:cs="GlyphLessFont"/>
                <w:i/>
                <w:sz w:val="28"/>
                <w:szCs w:val="28"/>
              </w:rPr>
              <w:t>,</w:t>
            </w:r>
            <w:r w:rsidRPr="00C93EED">
              <w:rPr>
                <w:rFonts w:ascii="Garamond" w:hAnsi="Garamond" w:cs="GlyphLessFont"/>
                <w:i/>
                <w:sz w:val="28"/>
                <w:szCs w:val="28"/>
              </w:rPr>
              <w:t xml:space="preserve"> </w:t>
            </w:r>
          </w:p>
        </w:tc>
      </w:tr>
      <w:tr w:rsidR="003142BF" w:rsidRPr="00EB4EFD" w14:paraId="6609AC9B"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3BD91411" w14:textId="77777777" w:rsidR="00C93EED" w:rsidRPr="0021664F" w:rsidRDefault="00C93EED" w:rsidP="00DB60C3">
            <w:pPr>
              <w:pStyle w:val="Default"/>
              <w:widowControl/>
              <w:ind w:firstLine="227"/>
              <w:jc w:val="both"/>
              <w:rPr>
                <w:rFonts w:ascii="Garamond" w:hAnsi="Garamond"/>
                <w:sz w:val="28"/>
                <w:szCs w:val="28"/>
              </w:rPr>
            </w:pPr>
            <w:r w:rsidRPr="0021664F">
              <w:rPr>
                <w:rFonts w:ascii="Garamond" w:hAnsi="Garamond"/>
                <w:color w:val="auto"/>
                <w:sz w:val="28"/>
                <w:szCs w:val="28"/>
              </w:rPr>
              <w:t xml:space="preserve">1. </w:t>
            </w:r>
            <w:proofErr w:type="spellStart"/>
            <w:r w:rsidRPr="0021664F">
              <w:rPr>
                <w:rFonts w:ascii="Garamond" w:hAnsi="Garamond"/>
                <w:color w:val="auto"/>
                <w:sz w:val="28"/>
                <w:szCs w:val="28"/>
              </w:rPr>
              <w:t>Vel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jarroo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gear</w:t>
            </w:r>
            <w:r w:rsidR="00FC1A87">
              <w:rPr>
                <w:rFonts w:ascii="Garamond" w:hAnsi="Garamond"/>
                <w:color w:val="auto"/>
                <w:sz w:val="28"/>
                <w:szCs w:val="28"/>
              </w:rPr>
              <w:t>r</w:t>
            </w:r>
            <w:r w:rsidRPr="0021664F">
              <w:rPr>
                <w:rFonts w:ascii="Garamond" w:hAnsi="Garamond"/>
                <w:color w:val="auto"/>
                <w:sz w:val="28"/>
                <w:szCs w:val="28"/>
              </w:rPr>
              <w:t>ee</w:t>
            </w:r>
            <w:proofErr w:type="spellEnd"/>
            <w:r w:rsidRPr="0021664F">
              <w:rPr>
                <w:rFonts w:ascii="Garamond" w:hAnsi="Garamond"/>
                <w:color w:val="auto"/>
                <w:sz w:val="28"/>
                <w:szCs w:val="28"/>
              </w:rPr>
              <w:t xml:space="preserve"> as </w:t>
            </w:r>
            <w:proofErr w:type="spellStart"/>
            <w:r w:rsidRPr="0021664F">
              <w:rPr>
                <w:rFonts w:ascii="Garamond" w:hAnsi="Garamond"/>
                <w:color w:val="auto"/>
                <w:sz w:val="28"/>
                <w:szCs w:val="28"/>
              </w:rPr>
              <w:t>janoo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chooish</w:t>
            </w:r>
            <w:proofErr w:type="spellEnd"/>
            <w:r w:rsidRPr="0021664F">
              <w:rPr>
                <w:rFonts w:ascii="Garamond" w:hAnsi="Garamond"/>
                <w:color w:val="auto"/>
                <w:sz w:val="28"/>
                <w:szCs w:val="28"/>
              </w:rPr>
              <w:t xml:space="preserve"> as </w:t>
            </w:r>
            <w:proofErr w:type="spellStart"/>
            <w:r w:rsidRPr="0021664F">
              <w:rPr>
                <w:rFonts w:ascii="Garamond" w:hAnsi="Garamond"/>
                <w:color w:val="auto"/>
                <w:sz w:val="28"/>
                <w:szCs w:val="28"/>
              </w:rPr>
              <w:t>oddys</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hauail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dt’annym</w:t>
            </w:r>
            <w:proofErr w:type="spellEnd"/>
            <w:r w:rsidRPr="0021664F">
              <w:rPr>
                <w:rFonts w:ascii="Garamond" w:hAnsi="Garamond"/>
                <w:color w:val="auto"/>
                <w:sz w:val="28"/>
                <w:szCs w:val="28"/>
              </w:rPr>
              <w:t xml:space="preserve">. </w:t>
            </w:r>
          </w:p>
        </w:tc>
        <w:tc>
          <w:tcPr>
            <w:tcW w:w="0" w:type="auto"/>
            <w:tcBorders>
              <w:top w:val="nil"/>
              <w:left w:val="nil"/>
              <w:bottom w:val="nil"/>
              <w:right w:val="nil"/>
            </w:tcBorders>
          </w:tcPr>
          <w:p w14:paraId="11E3AA51"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sz w:val="28"/>
                <w:szCs w:val="28"/>
              </w:rPr>
              <w:t>1.</w:t>
            </w:r>
            <w:r w:rsidRPr="00C93EED">
              <w:rPr>
                <w:rFonts w:ascii="Garamond" w:hAnsi="Garamond" w:cs="GlyphLessFont"/>
                <w:i/>
                <w:sz w:val="28"/>
                <w:szCs w:val="28"/>
              </w:rPr>
              <w:t xml:space="preserve"> Whether in </w:t>
            </w:r>
            <w:r w:rsidR="00FC1A87" w:rsidRPr="00C93EED">
              <w:rPr>
                <w:rFonts w:ascii="Garamond" w:hAnsi="Garamond" w:cs="GlyphLessFont"/>
                <w:i/>
                <w:sz w:val="28"/>
                <w:szCs w:val="28"/>
              </w:rPr>
              <w:t xml:space="preserve">truth </w:t>
            </w:r>
            <w:r w:rsidRPr="00C93EED">
              <w:rPr>
                <w:rFonts w:ascii="Garamond" w:hAnsi="Garamond" w:cs="GlyphLessFont"/>
                <w:i/>
                <w:sz w:val="28"/>
                <w:szCs w:val="28"/>
              </w:rPr>
              <w:t>you desire and will do your best, to save your Soul.</w:t>
            </w:r>
          </w:p>
        </w:tc>
      </w:tr>
      <w:tr w:rsidR="003142BF" w:rsidRPr="00EB4EFD" w14:paraId="119D1571"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1C2FA594" w14:textId="77777777" w:rsidR="00C93EED" w:rsidRPr="0021664F" w:rsidRDefault="00C93EED" w:rsidP="00DB60C3">
            <w:pPr>
              <w:pStyle w:val="Default"/>
              <w:widowControl/>
              <w:ind w:firstLine="227"/>
              <w:jc w:val="both"/>
              <w:rPr>
                <w:rFonts w:ascii="Garamond" w:hAnsi="Garamond"/>
                <w:sz w:val="28"/>
                <w:szCs w:val="28"/>
              </w:rPr>
            </w:pPr>
            <w:r w:rsidRPr="0021664F">
              <w:rPr>
                <w:rFonts w:ascii="Garamond" w:hAnsi="Garamond"/>
                <w:color w:val="auto"/>
                <w:sz w:val="28"/>
                <w:szCs w:val="28"/>
              </w:rPr>
              <w:t xml:space="preserve">2. </w:t>
            </w:r>
            <w:proofErr w:type="spellStart"/>
            <w:r w:rsidRPr="0021664F">
              <w:rPr>
                <w:rFonts w:ascii="Garamond" w:hAnsi="Garamond"/>
                <w:color w:val="auto"/>
                <w:sz w:val="28"/>
                <w:szCs w:val="28"/>
              </w:rPr>
              <w:t>Vel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kiarralagh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nagh</w:t>
            </w:r>
            <w:proofErr w:type="spellEnd"/>
            <w:r w:rsidRPr="0021664F">
              <w:rPr>
                <w:rFonts w:ascii="Garamond" w:hAnsi="Garamond"/>
                <w:color w:val="auto"/>
                <w:sz w:val="28"/>
                <w:szCs w:val="28"/>
              </w:rPr>
              <w:t xml:space="preserve"> jean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red </w:t>
            </w:r>
            <w:proofErr w:type="spellStart"/>
            <w:r w:rsidRPr="0021664F">
              <w:rPr>
                <w:rFonts w:ascii="Garamond" w:hAnsi="Garamond"/>
                <w:color w:val="auto"/>
                <w:sz w:val="28"/>
                <w:szCs w:val="28"/>
              </w:rPr>
              <w:t>erbee</w:t>
            </w:r>
            <w:proofErr w:type="spellEnd"/>
            <w:r w:rsidRPr="0021664F">
              <w:rPr>
                <w:rFonts w:ascii="Garamond" w:hAnsi="Garamond"/>
                <w:color w:val="auto"/>
                <w:sz w:val="28"/>
                <w:szCs w:val="28"/>
              </w:rPr>
              <w:t xml:space="preserve"> ta </w:t>
            </w:r>
            <w:proofErr w:type="spellStart"/>
            <w:r w:rsidRPr="0021664F">
              <w:rPr>
                <w:rFonts w:ascii="Garamond" w:hAnsi="Garamond"/>
                <w:color w:val="auto"/>
                <w:sz w:val="28"/>
                <w:szCs w:val="28"/>
              </w:rPr>
              <w:t>dty</w:t>
            </w:r>
            <w:proofErr w:type="spellEnd"/>
            <w:r w:rsidRPr="0021664F">
              <w:rPr>
                <w:rFonts w:ascii="Garamond" w:hAnsi="Garamond"/>
                <w:color w:val="auto"/>
                <w:sz w:val="28"/>
                <w:szCs w:val="28"/>
              </w:rPr>
              <w:t xml:space="preserve"> </w:t>
            </w:r>
            <w:proofErr w:type="spellStart"/>
            <w:r w:rsidR="00FC1A87" w:rsidRPr="0021664F">
              <w:rPr>
                <w:rFonts w:ascii="Garamond" w:hAnsi="Garamond"/>
                <w:color w:val="auto"/>
                <w:sz w:val="28"/>
                <w:szCs w:val="28"/>
              </w:rPr>
              <w:t>Chooinsheanse</w:t>
            </w:r>
            <w:proofErr w:type="spellEnd"/>
            <w:r w:rsidR="00FC1A87" w:rsidRPr="0021664F">
              <w:rPr>
                <w:rFonts w:ascii="Garamond" w:hAnsi="Garamond"/>
                <w:color w:val="auto"/>
                <w:sz w:val="28"/>
                <w:szCs w:val="28"/>
              </w:rPr>
              <w:t xml:space="preserve"> </w:t>
            </w:r>
            <w:proofErr w:type="spellStart"/>
            <w:r w:rsidRPr="0021664F">
              <w:rPr>
                <w:rFonts w:ascii="Garamond" w:hAnsi="Garamond"/>
                <w:color w:val="auto"/>
                <w:sz w:val="28"/>
                <w:szCs w:val="28"/>
              </w:rPr>
              <w:t>hene</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ny</w:t>
            </w:r>
            <w:proofErr w:type="spellEnd"/>
            <w:r w:rsidRPr="0021664F">
              <w:rPr>
                <w:rFonts w:ascii="Garamond" w:hAnsi="Garamond"/>
                <w:color w:val="auto"/>
                <w:sz w:val="28"/>
                <w:szCs w:val="28"/>
              </w:rPr>
              <w:t xml:space="preserve"> </w:t>
            </w:r>
            <w:r w:rsidR="00FC1A87" w:rsidRPr="0021664F">
              <w:rPr>
                <w:rFonts w:ascii="Garamond" w:hAnsi="Garamond"/>
                <w:color w:val="auto"/>
                <w:sz w:val="28"/>
                <w:szCs w:val="28"/>
              </w:rPr>
              <w:t xml:space="preserve">Goo </w:t>
            </w:r>
            <w:r w:rsidRPr="0021664F">
              <w:rPr>
                <w:rFonts w:ascii="Garamond" w:hAnsi="Garamond"/>
                <w:color w:val="auto"/>
                <w:sz w:val="28"/>
                <w:szCs w:val="28"/>
              </w:rPr>
              <w:t xml:space="preserve">Yee </w:t>
            </w:r>
            <w:proofErr w:type="spellStart"/>
            <w:r w:rsidRPr="0021664F">
              <w:rPr>
                <w:rFonts w:ascii="Garamond" w:hAnsi="Garamond"/>
                <w:color w:val="auto"/>
                <w:sz w:val="28"/>
                <w:szCs w:val="28"/>
              </w:rPr>
              <w:t>goardagh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dhyt</w:t>
            </w:r>
            <w:proofErr w:type="spellEnd"/>
            <w:r w:rsidRPr="0021664F">
              <w:rPr>
                <w:rFonts w:ascii="Garamond" w:hAnsi="Garamond"/>
                <w:color w:val="auto"/>
                <w:sz w:val="28"/>
                <w:szCs w:val="28"/>
              </w:rPr>
              <w:t xml:space="preserve"> gyn y </w:t>
            </w:r>
            <w:proofErr w:type="spellStart"/>
            <w:r w:rsidRPr="0021664F">
              <w:rPr>
                <w:rFonts w:ascii="Garamond" w:hAnsi="Garamond"/>
                <w:color w:val="auto"/>
                <w:sz w:val="28"/>
                <w:szCs w:val="28"/>
              </w:rPr>
              <w:t>yanoo</w:t>
            </w:r>
            <w:proofErr w:type="spellEnd"/>
            <w:r w:rsidRPr="0021664F">
              <w:rPr>
                <w:rFonts w:ascii="Garamond" w:hAnsi="Garamond"/>
                <w:color w:val="auto"/>
                <w:sz w:val="28"/>
                <w:szCs w:val="28"/>
              </w:rPr>
              <w:t xml:space="preserve">. </w:t>
            </w:r>
          </w:p>
        </w:tc>
        <w:tc>
          <w:tcPr>
            <w:tcW w:w="0" w:type="auto"/>
            <w:tcBorders>
              <w:top w:val="nil"/>
              <w:left w:val="nil"/>
              <w:bottom w:val="nil"/>
              <w:right w:val="nil"/>
            </w:tcBorders>
          </w:tcPr>
          <w:p w14:paraId="6AEFEE7D"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sz w:val="28"/>
                <w:szCs w:val="28"/>
              </w:rPr>
              <w:t>2.</w:t>
            </w:r>
            <w:r w:rsidRPr="00C93EED">
              <w:rPr>
                <w:rFonts w:ascii="Garamond" w:hAnsi="Garamond" w:cs="GlyphLessFont"/>
                <w:i/>
                <w:sz w:val="28"/>
                <w:szCs w:val="28"/>
              </w:rPr>
              <w:t xml:space="preserve"> Whether you resolve not to do </w:t>
            </w:r>
            <w:proofErr w:type="spellStart"/>
            <w:r w:rsidRPr="00C93EED">
              <w:rPr>
                <w:rFonts w:ascii="Garamond" w:hAnsi="Garamond" w:cs="GlyphLessFont"/>
                <w:i/>
                <w:sz w:val="28"/>
                <w:szCs w:val="28"/>
              </w:rPr>
              <w:t>any thing</w:t>
            </w:r>
            <w:proofErr w:type="spellEnd"/>
            <w:r w:rsidRPr="00C93EED">
              <w:rPr>
                <w:rFonts w:ascii="Garamond" w:hAnsi="Garamond" w:cs="GlyphLessFont"/>
                <w:i/>
                <w:sz w:val="28"/>
                <w:szCs w:val="28"/>
              </w:rPr>
              <w:t>, which your own Conscience, or God’s Word forbid you.</w:t>
            </w:r>
          </w:p>
        </w:tc>
      </w:tr>
      <w:tr w:rsidR="003142BF" w:rsidRPr="00EB4EFD" w14:paraId="53997951"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524C5668" w14:textId="77777777" w:rsidR="00C93EED" w:rsidRPr="0021664F" w:rsidRDefault="00FC1A87" w:rsidP="00DB60C3">
            <w:pPr>
              <w:pStyle w:val="Default"/>
              <w:widowControl/>
              <w:ind w:firstLine="227"/>
              <w:jc w:val="both"/>
              <w:rPr>
                <w:rFonts w:ascii="Garamond" w:hAnsi="Garamond"/>
                <w:sz w:val="28"/>
                <w:szCs w:val="28"/>
              </w:rPr>
            </w:pPr>
            <w:r>
              <w:rPr>
                <w:rFonts w:ascii="Garamond" w:hAnsi="Garamond"/>
                <w:color w:val="auto"/>
                <w:sz w:val="28"/>
                <w:szCs w:val="28"/>
              </w:rPr>
              <w:lastRenderedPageBreak/>
              <w:t xml:space="preserve">[20] </w:t>
            </w:r>
            <w:r w:rsidR="00C93EED" w:rsidRPr="0021664F">
              <w:rPr>
                <w:rFonts w:ascii="Garamond" w:hAnsi="Garamond"/>
                <w:color w:val="auto"/>
                <w:sz w:val="28"/>
                <w:szCs w:val="28"/>
              </w:rPr>
              <w:t xml:space="preserve">3. Jean </w:t>
            </w:r>
            <w:proofErr w:type="spellStart"/>
            <w:r w:rsidR="00C93EED" w:rsidRPr="0021664F">
              <w:rPr>
                <w:rFonts w:ascii="Garamond" w:hAnsi="Garamond"/>
                <w:color w:val="auto"/>
                <w:sz w:val="28"/>
                <w:szCs w:val="28"/>
              </w:rPr>
              <w:t>oo</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streeu</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noi</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ny</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peccaghyn</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shen</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ayndoo</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t’ow</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roa</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arloo</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dy</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huittym</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liorish</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chea</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veih</w:t>
            </w:r>
            <w:proofErr w:type="spellEnd"/>
            <w:r w:rsidR="00C93EED" w:rsidRPr="0021664F">
              <w:rPr>
                <w:rFonts w:ascii="Garamond" w:hAnsi="Garamond"/>
                <w:color w:val="auto"/>
                <w:sz w:val="28"/>
                <w:szCs w:val="28"/>
              </w:rPr>
              <w:t xml:space="preserve"> </w:t>
            </w:r>
            <w:proofErr w:type="spellStart"/>
            <w:r w:rsidRPr="0021664F">
              <w:rPr>
                <w:rFonts w:ascii="Garamond" w:hAnsi="Garamond"/>
                <w:color w:val="auto"/>
                <w:sz w:val="28"/>
                <w:szCs w:val="28"/>
              </w:rPr>
              <w:t>Miolaghyn</w:t>
            </w:r>
            <w:proofErr w:type="spellEnd"/>
            <w:r w:rsidR="00C93EED" w:rsidRPr="0021664F">
              <w:rPr>
                <w:rFonts w:ascii="Garamond" w:hAnsi="Garamond"/>
                <w:color w:val="auto"/>
                <w:sz w:val="28"/>
                <w:szCs w:val="28"/>
              </w:rPr>
              <w:t xml:space="preserve">, as </w:t>
            </w:r>
            <w:proofErr w:type="spellStart"/>
            <w:r w:rsidR="00C93EED" w:rsidRPr="0021664F">
              <w:rPr>
                <w:rFonts w:ascii="Garamond" w:hAnsi="Garamond"/>
                <w:color w:val="auto"/>
                <w:sz w:val="28"/>
                <w:szCs w:val="28"/>
              </w:rPr>
              <w:t>guee</w:t>
            </w:r>
            <w:proofErr w:type="spellEnd"/>
            <w:r w:rsidR="00C93EED" w:rsidRPr="0021664F">
              <w:rPr>
                <w:rFonts w:ascii="Garamond" w:hAnsi="Garamond"/>
                <w:color w:val="auto"/>
                <w:sz w:val="28"/>
                <w:szCs w:val="28"/>
              </w:rPr>
              <w:t xml:space="preserve"> son </w:t>
            </w:r>
            <w:proofErr w:type="spellStart"/>
            <w:r w:rsidR="00C93EED" w:rsidRPr="0021664F">
              <w:rPr>
                <w:rFonts w:ascii="Garamond" w:hAnsi="Garamond"/>
                <w:color w:val="auto"/>
                <w:sz w:val="28"/>
                <w:szCs w:val="28"/>
              </w:rPr>
              <w:t>grayse</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dy</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gheddyn</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barriaght</w:t>
            </w:r>
            <w:proofErr w:type="spellEnd"/>
            <w:r w:rsidR="00C93EED" w:rsidRPr="0021664F">
              <w:rPr>
                <w:rFonts w:ascii="Garamond" w:hAnsi="Garamond"/>
                <w:color w:val="auto"/>
                <w:sz w:val="28"/>
                <w:szCs w:val="28"/>
              </w:rPr>
              <w:t xml:space="preserve"> </w:t>
            </w:r>
            <w:proofErr w:type="spellStart"/>
            <w:r w:rsidR="00C93EED" w:rsidRPr="0021664F">
              <w:rPr>
                <w:rFonts w:ascii="Garamond" w:hAnsi="Garamond"/>
                <w:color w:val="auto"/>
                <w:sz w:val="28"/>
                <w:szCs w:val="28"/>
              </w:rPr>
              <w:t>orroo</w:t>
            </w:r>
            <w:proofErr w:type="spellEnd"/>
            <w:r w:rsidR="00C93EED" w:rsidRPr="0021664F">
              <w:rPr>
                <w:rFonts w:ascii="Garamond" w:hAnsi="Garamond"/>
                <w:color w:val="auto"/>
                <w:sz w:val="28"/>
                <w:szCs w:val="28"/>
              </w:rPr>
              <w:t xml:space="preserve">. </w:t>
            </w:r>
          </w:p>
        </w:tc>
        <w:tc>
          <w:tcPr>
            <w:tcW w:w="0" w:type="auto"/>
            <w:tcBorders>
              <w:top w:val="nil"/>
              <w:left w:val="nil"/>
              <w:bottom w:val="nil"/>
              <w:right w:val="nil"/>
            </w:tcBorders>
          </w:tcPr>
          <w:p w14:paraId="559BC320"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sz w:val="28"/>
                <w:szCs w:val="28"/>
              </w:rPr>
              <w:t>3.</w:t>
            </w:r>
            <w:r w:rsidRPr="00C93EED">
              <w:rPr>
                <w:rFonts w:ascii="Garamond" w:hAnsi="Garamond" w:cs="GlyphLessFont"/>
                <w:i/>
                <w:sz w:val="28"/>
                <w:szCs w:val="28"/>
              </w:rPr>
              <w:t xml:space="preserve"> Whether you will strive against those Sins which you are most apt to fall into, by avoiding Temptations, and praying for Grace to overcome them.</w:t>
            </w:r>
          </w:p>
        </w:tc>
      </w:tr>
      <w:tr w:rsidR="003142BF" w:rsidRPr="00EB4EFD" w14:paraId="00F9796A"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41CFF856" w14:textId="77777777" w:rsidR="00C93EED" w:rsidRPr="0021664F" w:rsidRDefault="00C93EED" w:rsidP="00DB60C3">
            <w:pPr>
              <w:pStyle w:val="Default"/>
              <w:widowControl/>
              <w:ind w:firstLine="227"/>
              <w:jc w:val="both"/>
              <w:rPr>
                <w:rFonts w:ascii="Garamond" w:hAnsi="Garamond"/>
                <w:sz w:val="28"/>
                <w:szCs w:val="28"/>
              </w:rPr>
            </w:pPr>
            <w:r w:rsidRPr="0021664F">
              <w:rPr>
                <w:rFonts w:ascii="Garamond" w:hAnsi="Garamond"/>
                <w:color w:val="auto"/>
                <w:sz w:val="28"/>
                <w:szCs w:val="28"/>
              </w:rPr>
              <w:t xml:space="preserve">4. Jean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ooilley’n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liasagh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oddys</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dauesyn</w:t>
            </w:r>
            <w:proofErr w:type="spellEnd"/>
            <w:r w:rsidRPr="0021664F">
              <w:rPr>
                <w:rFonts w:ascii="Garamond" w:hAnsi="Garamond"/>
                <w:color w:val="auto"/>
                <w:sz w:val="28"/>
                <w:szCs w:val="28"/>
              </w:rPr>
              <w:t xml:space="preserve"> ta </w:t>
            </w:r>
            <w:proofErr w:type="spellStart"/>
            <w:r w:rsidRPr="0021664F">
              <w:rPr>
                <w:rFonts w:ascii="Garamond" w:hAnsi="Garamond"/>
                <w:color w:val="auto"/>
                <w:sz w:val="28"/>
                <w:szCs w:val="28"/>
              </w:rPr>
              <w:t>oyr</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oc</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phl</w:t>
            </w:r>
            <w:r w:rsidR="00FC1A87">
              <w:rPr>
                <w:rFonts w:ascii="Garamond" w:hAnsi="Garamond"/>
                <w:color w:val="auto"/>
                <w:sz w:val="28"/>
                <w:szCs w:val="28"/>
              </w:rPr>
              <w:t>ei</w:t>
            </w:r>
            <w:r w:rsidRPr="0021664F">
              <w:rPr>
                <w:rFonts w:ascii="Garamond" w:hAnsi="Garamond"/>
                <w:color w:val="auto"/>
                <w:sz w:val="28"/>
                <w:szCs w:val="28"/>
              </w:rPr>
              <w:t>nt</w:t>
            </w:r>
            <w:proofErr w:type="spellEnd"/>
            <w:r w:rsidRPr="0021664F">
              <w:rPr>
                <w:rFonts w:ascii="Garamond" w:hAnsi="Garamond"/>
                <w:color w:val="auto"/>
                <w:sz w:val="28"/>
                <w:szCs w:val="28"/>
              </w:rPr>
              <w:t xml:space="preserve"> ort, as </w:t>
            </w:r>
            <w:proofErr w:type="spellStart"/>
            <w:r w:rsidRPr="0021664F">
              <w:rPr>
                <w:rFonts w:ascii="Garamond" w:hAnsi="Garamond"/>
                <w:color w:val="auto"/>
                <w:sz w:val="28"/>
                <w:szCs w:val="28"/>
              </w:rPr>
              <w:t>dauesyn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t’ow</w:t>
            </w:r>
            <w:proofErr w:type="spellEnd"/>
            <w:r w:rsidRPr="0021664F">
              <w:rPr>
                <w:rFonts w:ascii="Garamond" w:hAnsi="Garamond"/>
                <w:color w:val="auto"/>
                <w:sz w:val="28"/>
                <w:szCs w:val="28"/>
              </w:rPr>
              <w:t xml:space="preserve"> er </w:t>
            </w:r>
            <w:proofErr w:type="spellStart"/>
            <w:r w:rsidRPr="0021664F">
              <w:rPr>
                <w:rFonts w:ascii="Garamond" w:hAnsi="Garamond"/>
                <w:color w:val="auto"/>
                <w:sz w:val="28"/>
                <w:szCs w:val="28"/>
              </w:rPr>
              <w:t>n</w:t>
            </w:r>
            <w:r w:rsidR="00FC1A87">
              <w:rPr>
                <w:rFonts w:ascii="Garamond" w:hAnsi="Garamond"/>
                <w:color w:val="auto"/>
                <w:sz w:val="28"/>
                <w:szCs w:val="28"/>
              </w:rPr>
              <w:t>i</w:t>
            </w:r>
            <w:r w:rsidRPr="0021664F">
              <w:rPr>
                <w:rFonts w:ascii="Garamond" w:hAnsi="Garamond"/>
                <w:color w:val="auto"/>
                <w:sz w:val="28"/>
                <w:szCs w:val="28"/>
              </w:rPr>
              <w:t>anoo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aggair</w:t>
            </w:r>
            <w:proofErr w:type="spellEnd"/>
            <w:r w:rsidRPr="0021664F">
              <w:rPr>
                <w:rFonts w:ascii="Garamond" w:hAnsi="Garamond"/>
                <w:color w:val="auto"/>
                <w:sz w:val="28"/>
                <w:szCs w:val="28"/>
              </w:rPr>
              <w:t xml:space="preserve">. </w:t>
            </w:r>
          </w:p>
        </w:tc>
        <w:tc>
          <w:tcPr>
            <w:tcW w:w="0" w:type="auto"/>
            <w:tcBorders>
              <w:top w:val="nil"/>
              <w:left w:val="nil"/>
              <w:bottom w:val="nil"/>
              <w:right w:val="nil"/>
            </w:tcBorders>
          </w:tcPr>
          <w:p w14:paraId="6276C1E6"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sz w:val="28"/>
                <w:szCs w:val="28"/>
              </w:rPr>
              <w:t>4.</w:t>
            </w:r>
            <w:r w:rsidRPr="00C93EED">
              <w:rPr>
                <w:rFonts w:ascii="Garamond" w:hAnsi="Garamond" w:cs="GlyphLessFont"/>
                <w:i/>
                <w:sz w:val="28"/>
                <w:szCs w:val="28"/>
              </w:rPr>
              <w:t xml:space="preserve"> Whether you will make what satisfaction you can to such as have reason to complain of you, or have been injured by you.</w:t>
            </w:r>
          </w:p>
        </w:tc>
      </w:tr>
      <w:tr w:rsidR="003142BF" w:rsidRPr="00EB4EFD" w14:paraId="575C64EB"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7DB37759" w14:textId="77777777" w:rsidR="00C93EED" w:rsidRPr="0021664F" w:rsidRDefault="00C93EED" w:rsidP="00DB60C3">
            <w:pPr>
              <w:pStyle w:val="Default"/>
              <w:widowControl/>
              <w:ind w:firstLine="227"/>
              <w:jc w:val="both"/>
              <w:rPr>
                <w:rFonts w:ascii="Garamond" w:hAnsi="Garamond"/>
                <w:sz w:val="28"/>
                <w:szCs w:val="28"/>
              </w:rPr>
            </w:pPr>
            <w:r w:rsidRPr="0021664F">
              <w:rPr>
                <w:rFonts w:ascii="Garamond" w:hAnsi="Garamond"/>
                <w:color w:val="auto"/>
                <w:sz w:val="28"/>
                <w:szCs w:val="28"/>
              </w:rPr>
              <w:t xml:space="preserve">5. </w:t>
            </w:r>
            <w:proofErr w:type="spellStart"/>
            <w:r w:rsidRPr="0021664F">
              <w:rPr>
                <w:rFonts w:ascii="Garamond" w:hAnsi="Garamond"/>
                <w:color w:val="auto"/>
                <w:sz w:val="28"/>
                <w:szCs w:val="28"/>
              </w:rPr>
              <w:t>Vel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arloo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leih</w:t>
            </w:r>
            <w:proofErr w:type="spellEnd"/>
            <w:r w:rsidRPr="0021664F">
              <w:rPr>
                <w:rFonts w:ascii="Garamond" w:hAnsi="Garamond"/>
                <w:color w:val="auto"/>
                <w:sz w:val="28"/>
                <w:szCs w:val="28"/>
              </w:rPr>
              <w:t xml:space="preserve">, as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chur </w:t>
            </w:r>
            <w:proofErr w:type="spellStart"/>
            <w:r w:rsidRPr="0021664F">
              <w:rPr>
                <w:rFonts w:ascii="Garamond" w:hAnsi="Garamond"/>
                <w:color w:val="auto"/>
                <w:sz w:val="28"/>
                <w:szCs w:val="28"/>
              </w:rPr>
              <w:t>graih</w:t>
            </w:r>
            <w:proofErr w:type="spellEnd"/>
            <w:r w:rsidRPr="0021664F">
              <w:rPr>
                <w:rFonts w:ascii="Garamond" w:hAnsi="Garamond"/>
                <w:color w:val="auto"/>
                <w:sz w:val="28"/>
                <w:szCs w:val="28"/>
              </w:rPr>
              <w:t xml:space="preserve"> as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yanoo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mie</w:t>
            </w:r>
            <w:proofErr w:type="spellEnd"/>
            <w:r w:rsidRPr="0021664F">
              <w:rPr>
                <w:rFonts w:ascii="Garamond" w:hAnsi="Garamond"/>
                <w:color w:val="auto"/>
                <w:sz w:val="28"/>
                <w:szCs w:val="28"/>
              </w:rPr>
              <w:t xml:space="preserve"> da </w:t>
            </w:r>
            <w:proofErr w:type="spellStart"/>
            <w:r w:rsidRPr="0021664F">
              <w:rPr>
                <w:rFonts w:ascii="Garamond" w:hAnsi="Garamond"/>
                <w:color w:val="auto"/>
                <w:sz w:val="28"/>
                <w:szCs w:val="28"/>
              </w:rPr>
              <w:t>feallagh</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elley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fakin</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vel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Jee</w:t>
            </w:r>
            <w:proofErr w:type="spellEnd"/>
            <w:r w:rsidRPr="0021664F">
              <w:rPr>
                <w:rFonts w:ascii="Garamond" w:hAnsi="Garamond"/>
                <w:color w:val="auto"/>
                <w:sz w:val="28"/>
                <w:szCs w:val="28"/>
              </w:rPr>
              <w:t xml:space="preserve"> er </w:t>
            </w:r>
            <w:proofErr w:type="spellStart"/>
            <w:r w:rsidRPr="0021664F">
              <w:rPr>
                <w:rFonts w:ascii="Garamond" w:hAnsi="Garamond"/>
                <w:color w:val="auto"/>
                <w:sz w:val="28"/>
                <w:szCs w:val="28"/>
              </w:rPr>
              <w:t>ny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ve</w:t>
            </w:r>
            <w:proofErr w:type="spellEnd"/>
            <w:r w:rsidRPr="0021664F">
              <w:rPr>
                <w:rFonts w:ascii="Garamond" w:hAnsi="Garamond"/>
                <w:color w:val="auto"/>
                <w:sz w:val="28"/>
                <w:szCs w:val="28"/>
              </w:rPr>
              <w:t xml:space="preserve"> cha </w:t>
            </w:r>
            <w:proofErr w:type="spellStart"/>
            <w:r w:rsidRPr="0021664F">
              <w:rPr>
                <w:rFonts w:ascii="Garamond" w:hAnsi="Garamond"/>
                <w:color w:val="auto"/>
                <w:sz w:val="28"/>
                <w:szCs w:val="28"/>
              </w:rPr>
              <w:t>mie</w:t>
            </w:r>
            <w:proofErr w:type="spellEnd"/>
            <w:r w:rsidRPr="0021664F">
              <w:rPr>
                <w:rFonts w:ascii="Garamond" w:hAnsi="Garamond"/>
                <w:color w:val="auto"/>
                <w:sz w:val="28"/>
                <w:szCs w:val="28"/>
              </w:rPr>
              <w:t xml:space="preserve"> as cha </w:t>
            </w:r>
            <w:proofErr w:type="spellStart"/>
            <w:r w:rsidRPr="0021664F">
              <w:rPr>
                <w:rFonts w:ascii="Garamond" w:hAnsi="Garamond"/>
                <w:color w:val="auto"/>
                <w:sz w:val="28"/>
                <w:szCs w:val="28"/>
              </w:rPr>
              <w:t>dooie</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dhyts</w:t>
            </w:r>
            <w:proofErr w:type="spellEnd"/>
            <w:r w:rsidRPr="0021664F">
              <w:rPr>
                <w:rFonts w:ascii="Garamond" w:hAnsi="Garamond"/>
                <w:color w:val="auto"/>
                <w:sz w:val="28"/>
                <w:szCs w:val="28"/>
              </w:rPr>
              <w:t xml:space="preserve">. </w:t>
            </w:r>
          </w:p>
        </w:tc>
        <w:tc>
          <w:tcPr>
            <w:tcW w:w="0" w:type="auto"/>
            <w:tcBorders>
              <w:top w:val="nil"/>
              <w:left w:val="nil"/>
              <w:bottom w:val="nil"/>
              <w:right w:val="nil"/>
            </w:tcBorders>
          </w:tcPr>
          <w:p w14:paraId="68F6991A"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sz w:val="28"/>
                <w:szCs w:val="28"/>
              </w:rPr>
              <w:t>5.</w:t>
            </w:r>
            <w:r w:rsidRPr="00C93EED">
              <w:rPr>
                <w:rFonts w:ascii="Garamond" w:hAnsi="Garamond" w:cs="GlyphLessFont"/>
                <w:i/>
                <w:sz w:val="28"/>
                <w:szCs w:val="28"/>
              </w:rPr>
              <w:t xml:space="preserve"> Whether you are ready to forgive, and Love, and do good to others, since God is so good and kind to you.</w:t>
            </w:r>
          </w:p>
        </w:tc>
      </w:tr>
      <w:tr w:rsidR="003142BF" w:rsidRPr="00EB4EFD" w14:paraId="6D2C760A"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0E98697C" w14:textId="77777777" w:rsidR="00C93EED" w:rsidRPr="0021664F" w:rsidRDefault="00C93EED" w:rsidP="00DB60C3">
            <w:pPr>
              <w:pStyle w:val="Default"/>
              <w:widowControl/>
              <w:ind w:firstLine="227"/>
              <w:jc w:val="both"/>
              <w:rPr>
                <w:rFonts w:ascii="Garamond" w:hAnsi="Garamond"/>
                <w:sz w:val="28"/>
                <w:szCs w:val="28"/>
              </w:rPr>
            </w:pPr>
            <w:r w:rsidRPr="0021664F">
              <w:rPr>
                <w:rFonts w:ascii="Garamond" w:hAnsi="Garamond"/>
                <w:color w:val="auto"/>
                <w:sz w:val="28"/>
                <w:szCs w:val="28"/>
              </w:rPr>
              <w:t xml:space="preserve">6. As er </w:t>
            </w:r>
            <w:proofErr w:type="spellStart"/>
            <w:r w:rsidRPr="0021664F">
              <w:rPr>
                <w:rFonts w:ascii="Garamond" w:hAnsi="Garamond"/>
                <w:color w:val="auto"/>
                <w:sz w:val="28"/>
                <w:szCs w:val="28"/>
              </w:rPr>
              <w:t>jerrey</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ooilley</w:t>
            </w:r>
            <w:proofErr w:type="spellEnd"/>
            <w:r w:rsidRPr="0021664F">
              <w:rPr>
                <w:rFonts w:ascii="Garamond" w:hAnsi="Garamond"/>
                <w:color w:val="auto"/>
                <w:sz w:val="28"/>
                <w:szCs w:val="28"/>
              </w:rPr>
              <w:t xml:space="preserve"> </w:t>
            </w:r>
            <w:proofErr w:type="spellStart"/>
            <w:r w:rsidR="00FC1A87" w:rsidRPr="0021664F">
              <w:rPr>
                <w:rFonts w:ascii="Garamond" w:hAnsi="Garamond"/>
                <w:color w:val="auto"/>
                <w:sz w:val="28"/>
                <w:szCs w:val="28"/>
              </w:rPr>
              <w:t>jeagh</w:t>
            </w:r>
            <w:proofErr w:type="spellEnd"/>
            <w:r w:rsidR="00FC1A87" w:rsidRPr="0021664F">
              <w:rPr>
                <w:rFonts w:ascii="Garamond" w:hAnsi="Garamond"/>
                <w:color w:val="auto"/>
                <w:sz w:val="28"/>
                <w:szCs w:val="28"/>
              </w:rPr>
              <w:t xml:space="preserve"> </w:t>
            </w:r>
            <w:proofErr w:type="spellStart"/>
            <w:r w:rsidRPr="0021664F">
              <w:rPr>
                <w:rFonts w:ascii="Garamond" w:hAnsi="Garamond"/>
                <w:color w:val="auto"/>
                <w:sz w:val="28"/>
                <w:szCs w:val="28"/>
              </w:rPr>
              <w:t>vel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cur </w:t>
            </w:r>
            <w:proofErr w:type="spellStart"/>
            <w:r w:rsidRPr="0021664F">
              <w:rPr>
                <w:rFonts w:ascii="Garamond" w:hAnsi="Garamond"/>
                <w:color w:val="auto"/>
                <w:sz w:val="28"/>
                <w:szCs w:val="28"/>
              </w:rPr>
              <w:t>dty</w:t>
            </w:r>
            <w:proofErr w:type="spellEnd"/>
            <w:r w:rsidRPr="0021664F">
              <w:rPr>
                <w:rFonts w:ascii="Garamond" w:hAnsi="Garamond"/>
                <w:color w:val="auto"/>
                <w:sz w:val="28"/>
                <w:szCs w:val="28"/>
              </w:rPr>
              <w:t xml:space="preserve"> lane </w:t>
            </w:r>
            <w:proofErr w:type="spellStart"/>
            <w:r w:rsidRPr="0021664F">
              <w:rPr>
                <w:rFonts w:ascii="Garamond" w:hAnsi="Garamond"/>
                <w:color w:val="auto"/>
                <w:sz w:val="28"/>
                <w:szCs w:val="28"/>
              </w:rPr>
              <w:t>treshteil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ayns</w:t>
            </w:r>
            <w:proofErr w:type="spellEnd"/>
            <w:r w:rsidRPr="0021664F">
              <w:rPr>
                <w:rFonts w:ascii="Garamond" w:hAnsi="Garamond"/>
                <w:color w:val="auto"/>
                <w:sz w:val="28"/>
                <w:szCs w:val="28"/>
              </w:rPr>
              <w:t xml:space="preserve"> </w:t>
            </w:r>
            <w:proofErr w:type="spellStart"/>
            <w:r w:rsidR="000B736D" w:rsidRPr="0021664F">
              <w:rPr>
                <w:rFonts w:ascii="Garamond" w:hAnsi="Garamond"/>
                <w:color w:val="auto"/>
                <w:sz w:val="28"/>
                <w:szCs w:val="28"/>
              </w:rPr>
              <w:t>Myghyn</w:t>
            </w:r>
            <w:proofErr w:type="spellEnd"/>
            <w:r w:rsidR="000B736D" w:rsidRPr="0021664F">
              <w:rPr>
                <w:rFonts w:ascii="Garamond" w:hAnsi="Garamond"/>
                <w:color w:val="auto"/>
                <w:sz w:val="28"/>
                <w:szCs w:val="28"/>
              </w:rPr>
              <w:t xml:space="preserve"> </w:t>
            </w:r>
            <w:r w:rsidRPr="0021664F">
              <w:rPr>
                <w:rFonts w:ascii="Garamond" w:hAnsi="Garamond"/>
                <w:color w:val="auto"/>
                <w:sz w:val="28"/>
                <w:szCs w:val="28"/>
              </w:rPr>
              <w:t xml:space="preserve">Yee, son </w:t>
            </w:r>
            <w:proofErr w:type="spellStart"/>
            <w:r w:rsidRPr="0021664F">
              <w:rPr>
                <w:rFonts w:ascii="Garamond" w:hAnsi="Garamond"/>
                <w:color w:val="auto"/>
                <w:sz w:val="28"/>
                <w:szCs w:val="28"/>
              </w:rPr>
              <w:t>graih</w:t>
            </w:r>
            <w:proofErr w:type="spellEnd"/>
            <w:r w:rsidRPr="0021664F">
              <w:rPr>
                <w:rFonts w:ascii="Garamond" w:hAnsi="Garamond"/>
                <w:color w:val="auto"/>
                <w:sz w:val="28"/>
                <w:szCs w:val="28"/>
              </w:rPr>
              <w:t xml:space="preserve"> </w:t>
            </w:r>
            <w:proofErr w:type="spellStart"/>
            <w:r w:rsidR="000B736D" w:rsidRPr="0021664F">
              <w:rPr>
                <w:rFonts w:ascii="Garamond" w:hAnsi="Garamond"/>
                <w:color w:val="auto"/>
                <w:sz w:val="28"/>
                <w:szCs w:val="28"/>
              </w:rPr>
              <w:t>Baase</w:t>
            </w:r>
            <w:proofErr w:type="spellEnd"/>
            <w:r w:rsidR="000B736D" w:rsidRPr="0021664F">
              <w:rPr>
                <w:rFonts w:ascii="Garamond" w:hAnsi="Garamond"/>
                <w:color w:val="auto"/>
                <w:sz w:val="28"/>
                <w:szCs w:val="28"/>
              </w:rPr>
              <w:t xml:space="preserve"> </w:t>
            </w:r>
            <w:proofErr w:type="spellStart"/>
            <w:r w:rsidRPr="0021664F">
              <w:rPr>
                <w:rFonts w:ascii="Garamond" w:hAnsi="Garamond"/>
                <w:color w:val="auto"/>
                <w:sz w:val="28"/>
                <w:szCs w:val="28"/>
              </w:rPr>
              <w:t>Chreest</w:t>
            </w:r>
            <w:proofErr w:type="spellEnd"/>
            <w:r w:rsidRPr="0021664F">
              <w:rPr>
                <w:rFonts w:ascii="Garamond" w:hAnsi="Garamond"/>
                <w:color w:val="auto"/>
                <w:sz w:val="28"/>
                <w:szCs w:val="28"/>
              </w:rPr>
              <w:t xml:space="preserve">, as </w:t>
            </w:r>
            <w:proofErr w:type="spellStart"/>
            <w:r w:rsidRPr="0021664F">
              <w:rPr>
                <w:rFonts w:ascii="Garamond" w:hAnsi="Garamond"/>
                <w:color w:val="auto"/>
                <w:sz w:val="28"/>
                <w:szCs w:val="28"/>
              </w:rPr>
              <w:t>vel</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oo</w:t>
            </w:r>
            <w:proofErr w:type="spellEnd"/>
            <w:r w:rsidRPr="0021664F">
              <w:rPr>
                <w:rFonts w:ascii="Garamond" w:hAnsi="Garamond"/>
                <w:color w:val="auto"/>
                <w:sz w:val="28"/>
                <w:szCs w:val="28"/>
              </w:rPr>
              <w:t xml:space="preserve"> </w:t>
            </w:r>
            <w:proofErr w:type="spellStart"/>
            <w:r w:rsidRPr="0021664F">
              <w:rPr>
                <w:rFonts w:ascii="Garamond" w:hAnsi="Garamond"/>
                <w:color w:val="auto"/>
                <w:sz w:val="28"/>
                <w:szCs w:val="28"/>
              </w:rPr>
              <w:t>booisal</w:t>
            </w:r>
            <w:proofErr w:type="spellEnd"/>
            <w:r w:rsidRPr="0021664F">
              <w:rPr>
                <w:rFonts w:ascii="Garamond" w:hAnsi="Garamond"/>
                <w:color w:val="auto"/>
                <w:sz w:val="28"/>
                <w:szCs w:val="28"/>
              </w:rPr>
              <w:t xml:space="preserve"> er y hon. </w:t>
            </w:r>
          </w:p>
        </w:tc>
        <w:tc>
          <w:tcPr>
            <w:tcW w:w="0" w:type="auto"/>
            <w:tcBorders>
              <w:top w:val="nil"/>
              <w:left w:val="nil"/>
              <w:bottom w:val="nil"/>
              <w:right w:val="nil"/>
            </w:tcBorders>
          </w:tcPr>
          <w:p w14:paraId="081372EC" w14:textId="77777777" w:rsidR="00C93EED" w:rsidRPr="00C93EED" w:rsidRDefault="00C93EE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sz w:val="28"/>
                <w:szCs w:val="28"/>
              </w:rPr>
              <w:t>6.</w:t>
            </w:r>
            <w:r w:rsidRPr="00C93EED">
              <w:rPr>
                <w:rFonts w:ascii="Garamond" w:hAnsi="Garamond" w:cs="GlyphLessFont"/>
                <w:i/>
                <w:sz w:val="28"/>
                <w:szCs w:val="28"/>
              </w:rPr>
              <w:t xml:space="preserve"> And lastly, whether you wholly depend upon the Mercy of God for the sake of Christ’s Death, and are thankful for it.</w:t>
            </w:r>
          </w:p>
        </w:tc>
      </w:tr>
      <w:tr w:rsidR="003142BF" w:rsidRPr="00EB4EFD" w14:paraId="6A411588"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5DB94136" w14:textId="77777777" w:rsidR="00EB4EFD" w:rsidRPr="00C93EED" w:rsidRDefault="00FC1A87" w:rsidP="00DB60C3">
            <w:pPr>
              <w:pStyle w:val="ListParagraph"/>
              <w:ind w:left="0" w:firstLine="227"/>
              <w:contextualSpacing w:val="0"/>
              <w:jc w:val="both"/>
              <w:rPr>
                <w:rFonts w:ascii="Garamond" w:hAnsi="Garamond" w:cs="GlyphLessFont"/>
                <w:i/>
                <w:sz w:val="28"/>
                <w:szCs w:val="28"/>
              </w:rPr>
            </w:pPr>
            <w:r w:rsidRPr="0021664F">
              <w:rPr>
                <w:rFonts w:ascii="Garamond" w:hAnsi="Garamond"/>
                <w:sz w:val="28"/>
                <w:szCs w:val="28"/>
              </w:rPr>
              <w:t xml:space="preserve">Nish my </w:t>
            </w:r>
            <w:proofErr w:type="spellStart"/>
            <w:r w:rsidRPr="0021664F">
              <w:rPr>
                <w:rFonts w:ascii="Garamond" w:hAnsi="Garamond"/>
                <w:sz w:val="28"/>
                <w:szCs w:val="28"/>
              </w:rPr>
              <w:t>t’ow</w:t>
            </w:r>
            <w:proofErr w:type="spellEnd"/>
            <w:r w:rsidRPr="0021664F">
              <w:rPr>
                <w:rFonts w:ascii="Garamond" w:hAnsi="Garamond"/>
                <w:sz w:val="28"/>
                <w:szCs w:val="28"/>
              </w:rPr>
              <w:t xml:space="preserve"> </w:t>
            </w:r>
            <w:proofErr w:type="spellStart"/>
            <w:r w:rsidRPr="0021664F">
              <w:rPr>
                <w:rFonts w:ascii="Garamond" w:hAnsi="Garamond"/>
                <w:sz w:val="28"/>
                <w:szCs w:val="28"/>
              </w:rPr>
              <w:t>gennaghtyn</w:t>
            </w:r>
            <w:proofErr w:type="spellEnd"/>
            <w:r w:rsidRPr="0021664F">
              <w:rPr>
                <w:rFonts w:ascii="Garamond" w:hAnsi="Garamond"/>
                <w:sz w:val="28"/>
                <w:szCs w:val="28"/>
              </w:rPr>
              <w:t xml:space="preserve"> </w:t>
            </w:r>
            <w:proofErr w:type="spellStart"/>
            <w:r w:rsidRPr="0021664F">
              <w:rPr>
                <w:rFonts w:ascii="Garamond" w:hAnsi="Garamond"/>
                <w:sz w:val="28"/>
                <w:szCs w:val="28"/>
              </w:rPr>
              <w:t>dty</w:t>
            </w:r>
            <w:proofErr w:type="spellEnd"/>
            <w:r w:rsidRPr="0021664F">
              <w:rPr>
                <w:rFonts w:ascii="Garamond" w:hAnsi="Garamond"/>
                <w:sz w:val="28"/>
                <w:szCs w:val="28"/>
              </w:rPr>
              <w:t xml:space="preserve"> </w:t>
            </w:r>
            <w:proofErr w:type="spellStart"/>
            <w:r w:rsidR="000B736D" w:rsidRPr="0021664F">
              <w:rPr>
                <w:rFonts w:ascii="Garamond" w:hAnsi="Garamond"/>
                <w:sz w:val="28"/>
                <w:szCs w:val="28"/>
              </w:rPr>
              <w:t>Chree</w:t>
            </w:r>
            <w:proofErr w:type="spellEnd"/>
            <w:r w:rsidR="000B736D" w:rsidRPr="0021664F">
              <w:rPr>
                <w:rFonts w:ascii="Garamond" w:hAnsi="Garamond"/>
                <w:sz w:val="28"/>
                <w:szCs w:val="28"/>
              </w:rPr>
              <w:t xml:space="preserve"> </w:t>
            </w:r>
            <w:proofErr w:type="spellStart"/>
            <w:r w:rsidRPr="0021664F">
              <w:rPr>
                <w:rFonts w:ascii="Garamond" w:hAnsi="Garamond"/>
                <w:sz w:val="28"/>
                <w:szCs w:val="28"/>
              </w:rPr>
              <w:t>soit</w:t>
            </w:r>
            <w:proofErr w:type="spellEnd"/>
            <w:r w:rsidRPr="0021664F">
              <w:rPr>
                <w:rFonts w:ascii="Garamond" w:hAnsi="Garamond"/>
                <w:sz w:val="28"/>
                <w:szCs w:val="28"/>
              </w:rPr>
              <w:t xml:space="preserve"> </w:t>
            </w:r>
            <w:proofErr w:type="spellStart"/>
            <w:r w:rsidRPr="0021664F">
              <w:rPr>
                <w:rFonts w:ascii="Garamond" w:hAnsi="Garamond"/>
                <w:sz w:val="28"/>
                <w:szCs w:val="28"/>
              </w:rPr>
              <w:t>myr</w:t>
            </w:r>
            <w:proofErr w:type="spellEnd"/>
            <w:r w:rsidRPr="0021664F">
              <w:rPr>
                <w:rFonts w:ascii="Garamond" w:hAnsi="Garamond"/>
                <w:sz w:val="28"/>
                <w:szCs w:val="28"/>
              </w:rPr>
              <w:t xml:space="preserve"> </w:t>
            </w:r>
            <w:proofErr w:type="spellStart"/>
            <w:r w:rsidRPr="0021664F">
              <w:rPr>
                <w:rFonts w:ascii="Garamond" w:hAnsi="Garamond"/>
                <w:sz w:val="28"/>
                <w:szCs w:val="28"/>
              </w:rPr>
              <w:t>shoh</w:t>
            </w:r>
            <w:proofErr w:type="spellEnd"/>
            <w:r w:rsidRPr="0021664F">
              <w:rPr>
                <w:rFonts w:ascii="Garamond" w:hAnsi="Garamond"/>
                <w:sz w:val="28"/>
                <w:szCs w:val="28"/>
              </w:rPr>
              <w:t xml:space="preserve">, </w:t>
            </w:r>
            <w:proofErr w:type="spellStart"/>
            <w:r w:rsidRPr="0021664F">
              <w:rPr>
                <w:rFonts w:ascii="Garamond" w:hAnsi="Garamond"/>
                <w:sz w:val="28"/>
                <w:szCs w:val="28"/>
              </w:rPr>
              <w:t>eisht</w:t>
            </w:r>
            <w:proofErr w:type="spellEnd"/>
            <w:r w:rsidRPr="0021664F">
              <w:rPr>
                <w:rFonts w:ascii="Garamond" w:hAnsi="Garamond"/>
                <w:sz w:val="28"/>
                <w:szCs w:val="28"/>
              </w:rPr>
              <w:t xml:space="preserve"> </w:t>
            </w:r>
            <w:proofErr w:type="spellStart"/>
            <w:r w:rsidRPr="0021664F">
              <w:rPr>
                <w:rFonts w:ascii="Garamond" w:hAnsi="Garamond"/>
                <w:sz w:val="28"/>
                <w:szCs w:val="28"/>
              </w:rPr>
              <w:t>ayns</w:t>
            </w:r>
            <w:proofErr w:type="spellEnd"/>
            <w:r w:rsidRPr="0021664F">
              <w:rPr>
                <w:rFonts w:ascii="Garamond" w:hAnsi="Garamond"/>
                <w:sz w:val="28"/>
                <w:szCs w:val="28"/>
              </w:rPr>
              <w:t xml:space="preserve"> </w:t>
            </w:r>
            <w:proofErr w:type="spellStart"/>
            <w:r w:rsidRPr="0021664F">
              <w:rPr>
                <w:rFonts w:ascii="Garamond" w:hAnsi="Garamond"/>
                <w:sz w:val="28"/>
                <w:szCs w:val="28"/>
              </w:rPr>
              <w:t>ennym</w:t>
            </w:r>
            <w:proofErr w:type="spellEnd"/>
            <w:r w:rsidRPr="0021664F">
              <w:rPr>
                <w:rFonts w:ascii="Garamond" w:hAnsi="Garamond"/>
                <w:sz w:val="28"/>
                <w:szCs w:val="28"/>
              </w:rPr>
              <w:t xml:space="preserve"> </w:t>
            </w:r>
            <w:r w:rsidR="000B736D">
              <w:rPr>
                <w:rFonts w:ascii="Garamond" w:hAnsi="Garamond"/>
                <w:sz w:val="28"/>
                <w:szCs w:val="28"/>
              </w:rPr>
              <w:t xml:space="preserve">Yee </w:t>
            </w:r>
            <w:proofErr w:type="spellStart"/>
            <w:r w:rsidR="000B736D">
              <w:rPr>
                <w:rFonts w:ascii="Garamond" w:hAnsi="Garamond"/>
                <w:sz w:val="28"/>
                <w:szCs w:val="28"/>
              </w:rPr>
              <w:t>gow</w:t>
            </w:r>
            <w:proofErr w:type="spellEnd"/>
            <w:r w:rsidR="000B736D">
              <w:rPr>
                <w:rFonts w:ascii="Garamond" w:hAnsi="Garamond"/>
                <w:sz w:val="28"/>
                <w:szCs w:val="28"/>
              </w:rPr>
              <w:t xml:space="preserve"> </w:t>
            </w:r>
            <w:proofErr w:type="spellStart"/>
            <w:r w:rsidR="000B736D">
              <w:rPr>
                <w:rFonts w:ascii="Garamond" w:hAnsi="Garamond"/>
                <w:sz w:val="28"/>
                <w:szCs w:val="28"/>
              </w:rPr>
              <w:t>gys</w:t>
            </w:r>
            <w:proofErr w:type="spellEnd"/>
            <w:r w:rsidR="000B736D">
              <w:rPr>
                <w:rFonts w:ascii="Garamond" w:hAnsi="Garamond"/>
                <w:sz w:val="28"/>
                <w:szCs w:val="28"/>
              </w:rPr>
              <w:t xml:space="preserve"> y </w:t>
            </w:r>
            <w:proofErr w:type="spellStart"/>
            <w:r w:rsidR="000B736D">
              <w:rPr>
                <w:rFonts w:ascii="Garamond" w:hAnsi="Garamond"/>
                <w:sz w:val="28"/>
                <w:szCs w:val="28"/>
              </w:rPr>
              <w:t>Chreesti</w:t>
            </w:r>
            <w:r w:rsidRPr="0021664F">
              <w:rPr>
                <w:rFonts w:ascii="Garamond" w:hAnsi="Garamond"/>
                <w:sz w:val="28"/>
                <w:szCs w:val="28"/>
              </w:rPr>
              <w:t>aght</w:t>
            </w:r>
            <w:proofErr w:type="spellEnd"/>
            <w:r w:rsidRPr="0021664F">
              <w:rPr>
                <w:rFonts w:ascii="Garamond" w:hAnsi="Garamond"/>
                <w:sz w:val="28"/>
                <w:szCs w:val="28"/>
              </w:rPr>
              <w:t xml:space="preserve">. </w:t>
            </w:r>
          </w:p>
        </w:tc>
        <w:tc>
          <w:tcPr>
            <w:tcW w:w="0" w:type="auto"/>
            <w:tcBorders>
              <w:top w:val="nil"/>
              <w:left w:val="nil"/>
              <w:bottom w:val="nil"/>
              <w:right w:val="nil"/>
            </w:tcBorders>
          </w:tcPr>
          <w:p w14:paraId="27079DE5" w14:textId="77777777" w:rsidR="00EB4EFD" w:rsidRPr="00C93EED" w:rsidRDefault="00EB4EF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Now, if you find your Heart thus disposed, then in God’s name go to the Sacrament.</w:t>
            </w:r>
          </w:p>
        </w:tc>
      </w:tr>
      <w:tr w:rsidR="003142BF" w:rsidRPr="00EB4EFD" w14:paraId="5E5DFD3B"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5DE3FD36" w14:textId="77777777" w:rsidR="00EB4EFD" w:rsidRPr="00C93EED" w:rsidRDefault="00FC1A87" w:rsidP="00DB60C3">
            <w:pPr>
              <w:pStyle w:val="ListParagraph"/>
              <w:ind w:left="0" w:firstLine="227"/>
              <w:contextualSpacing w:val="0"/>
              <w:jc w:val="both"/>
              <w:rPr>
                <w:rFonts w:ascii="Garamond" w:hAnsi="Garamond" w:cs="GlyphLessFont"/>
                <w:i/>
                <w:sz w:val="28"/>
                <w:szCs w:val="28"/>
              </w:rPr>
            </w:pPr>
            <w:proofErr w:type="spellStart"/>
            <w:r w:rsidRPr="0021664F">
              <w:rPr>
                <w:rFonts w:ascii="Garamond" w:hAnsi="Garamond"/>
                <w:sz w:val="28"/>
                <w:szCs w:val="28"/>
              </w:rPr>
              <w:t>Agh</w:t>
            </w:r>
            <w:proofErr w:type="spellEnd"/>
            <w:r w:rsidRPr="0021664F">
              <w:rPr>
                <w:rFonts w:ascii="Garamond" w:hAnsi="Garamond"/>
                <w:sz w:val="28"/>
                <w:szCs w:val="28"/>
              </w:rPr>
              <w:t xml:space="preserve"> bee </w:t>
            </w:r>
            <w:proofErr w:type="spellStart"/>
            <w:r w:rsidRPr="0021664F">
              <w:rPr>
                <w:rFonts w:ascii="Garamond" w:hAnsi="Garamond"/>
                <w:sz w:val="28"/>
                <w:szCs w:val="28"/>
              </w:rPr>
              <w:t>shicker</w:t>
            </w:r>
            <w:proofErr w:type="spellEnd"/>
            <w:r w:rsidRPr="0021664F">
              <w:rPr>
                <w:rFonts w:ascii="Garamond" w:hAnsi="Garamond"/>
                <w:sz w:val="28"/>
                <w:szCs w:val="28"/>
              </w:rPr>
              <w:t xml:space="preserve"> </w:t>
            </w:r>
            <w:proofErr w:type="spellStart"/>
            <w:r w:rsidRPr="0021664F">
              <w:rPr>
                <w:rFonts w:ascii="Garamond" w:hAnsi="Garamond"/>
                <w:sz w:val="28"/>
                <w:szCs w:val="28"/>
              </w:rPr>
              <w:t>dy</w:t>
            </w:r>
            <w:proofErr w:type="spellEnd"/>
            <w:r w:rsidRPr="0021664F">
              <w:rPr>
                <w:rFonts w:ascii="Garamond" w:hAnsi="Garamond"/>
                <w:sz w:val="28"/>
                <w:szCs w:val="28"/>
              </w:rPr>
              <w:t xml:space="preserve"> </w:t>
            </w:r>
            <w:proofErr w:type="spellStart"/>
            <w:r w:rsidRPr="0021664F">
              <w:rPr>
                <w:rFonts w:ascii="Garamond" w:hAnsi="Garamond"/>
                <w:sz w:val="28"/>
                <w:szCs w:val="28"/>
              </w:rPr>
              <w:t>gooinee</w:t>
            </w:r>
            <w:proofErr w:type="spellEnd"/>
            <w:r w:rsidRPr="0021664F">
              <w:rPr>
                <w:rFonts w:ascii="Garamond" w:hAnsi="Garamond"/>
                <w:sz w:val="28"/>
                <w:szCs w:val="28"/>
              </w:rPr>
              <w:t xml:space="preserve"> </w:t>
            </w:r>
            <w:proofErr w:type="spellStart"/>
            <w:r w:rsidRPr="0021664F">
              <w:rPr>
                <w:rFonts w:ascii="Garamond" w:hAnsi="Garamond"/>
                <w:sz w:val="28"/>
                <w:szCs w:val="28"/>
              </w:rPr>
              <w:t>oo</w:t>
            </w:r>
            <w:proofErr w:type="spellEnd"/>
            <w:r w:rsidRPr="0021664F">
              <w:rPr>
                <w:rFonts w:ascii="Garamond" w:hAnsi="Garamond"/>
                <w:sz w:val="28"/>
                <w:szCs w:val="28"/>
              </w:rPr>
              <w:t xml:space="preserve"> er </w:t>
            </w:r>
            <w:proofErr w:type="spellStart"/>
            <w:r w:rsidRPr="0021664F">
              <w:rPr>
                <w:rFonts w:ascii="Garamond" w:hAnsi="Garamond"/>
                <w:sz w:val="28"/>
                <w:szCs w:val="28"/>
              </w:rPr>
              <w:t>ooilley</w:t>
            </w:r>
            <w:proofErr w:type="spellEnd"/>
            <w:r w:rsidRPr="0021664F">
              <w:rPr>
                <w:rFonts w:ascii="Garamond" w:hAnsi="Garamond"/>
                <w:sz w:val="28"/>
                <w:szCs w:val="28"/>
              </w:rPr>
              <w:t xml:space="preserve"> </w:t>
            </w:r>
            <w:proofErr w:type="spellStart"/>
            <w:r w:rsidRPr="0021664F">
              <w:rPr>
                <w:rFonts w:ascii="Garamond" w:hAnsi="Garamond"/>
                <w:sz w:val="28"/>
                <w:szCs w:val="28"/>
              </w:rPr>
              <w:t>ny</w:t>
            </w:r>
            <w:proofErr w:type="spellEnd"/>
            <w:r w:rsidRPr="0021664F">
              <w:rPr>
                <w:rFonts w:ascii="Garamond" w:hAnsi="Garamond"/>
                <w:sz w:val="28"/>
                <w:szCs w:val="28"/>
              </w:rPr>
              <w:t xml:space="preserve"> </w:t>
            </w:r>
            <w:proofErr w:type="spellStart"/>
            <w:r w:rsidRPr="0021664F">
              <w:rPr>
                <w:rFonts w:ascii="Garamond" w:hAnsi="Garamond"/>
                <w:sz w:val="28"/>
                <w:szCs w:val="28"/>
              </w:rPr>
              <w:t>t’er</w:t>
            </w:r>
            <w:proofErr w:type="spellEnd"/>
            <w:r w:rsidRPr="0021664F">
              <w:rPr>
                <w:rFonts w:ascii="Garamond" w:hAnsi="Garamond"/>
                <w:sz w:val="28"/>
                <w:szCs w:val="28"/>
              </w:rPr>
              <w:t xml:space="preserve"> </w:t>
            </w:r>
            <w:proofErr w:type="spellStart"/>
            <w:r w:rsidRPr="0021664F">
              <w:rPr>
                <w:rFonts w:ascii="Garamond" w:hAnsi="Garamond"/>
                <w:sz w:val="28"/>
                <w:szCs w:val="28"/>
              </w:rPr>
              <w:t>ny</w:t>
            </w:r>
            <w:proofErr w:type="spellEnd"/>
            <w:r w:rsidRPr="0021664F">
              <w:rPr>
                <w:rFonts w:ascii="Garamond" w:hAnsi="Garamond"/>
                <w:sz w:val="28"/>
                <w:szCs w:val="28"/>
              </w:rPr>
              <w:t xml:space="preserve"> </w:t>
            </w:r>
            <w:proofErr w:type="spellStart"/>
            <w:r w:rsidRPr="0021664F">
              <w:rPr>
                <w:rFonts w:ascii="Garamond" w:hAnsi="Garamond"/>
                <w:sz w:val="28"/>
                <w:szCs w:val="28"/>
              </w:rPr>
              <w:t>ghra</w:t>
            </w:r>
            <w:proofErr w:type="spellEnd"/>
            <w:r w:rsidRPr="0021664F">
              <w:rPr>
                <w:rFonts w:ascii="Garamond" w:hAnsi="Garamond"/>
                <w:sz w:val="28"/>
                <w:szCs w:val="28"/>
              </w:rPr>
              <w:t xml:space="preserve"> as er </w:t>
            </w:r>
            <w:proofErr w:type="spellStart"/>
            <w:r w:rsidRPr="0021664F">
              <w:rPr>
                <w:rFonts w:ascii="Garamond" w:hAnsi="Garamond"/>
                <w:sz w:val="28"/>
                <w:szCs w:val="28"/>
              </w:rPr>
              <w:t>ny</w:t>
            </w:r>
            <w:proofErr w:type="spellEnd"/>
            <w:r w:rsidRPr="0021664F">
              <w:rPr>
                <w:rFonts w:ascii="Garamond" w:hAnsi="Garamond"/>
                <w:sz w:val="28"/>
                <w:szCs w:val="28"/>
              </w:rPr>
              <w:t xml:space="preserve"> </w:t>
            </w:r>
            <w:proofErr w:type="spellStart"/>
            <w:r w:rsidRPr="0021664F">
              <w:rPr>
                <w:rFonts w:ascii="Garamond" w:hAnsi="Garamond"/>
                <w:sz w:val="28"/>
                <w:szCs w:val="28"/>
              </w:rPr>
              <w:t>yanoo</w:t>
            </w:r>
            <w:proofErr w:type="spellEnd"/>
            <w:r w:rsidRPr="0021664F">
              <w:rPr>
                <w:rFonts w:ascii="Garamond" w:hAnsi="Garamond"/>
                <w:sz w:val="28"/>
                <w:szCs w:val="28"/>
              </w:rPr>
              <w:t xml:space="preserve"> </w:t>
            </w:r>
            <w:proofErr w:type="spellStart"/>
            <w:r w:rsidRPr="0021664F">
              <w:rPr>
                <w:rFonts w:ascii="Garamond" w:hAnsi="Garamond"/>
                <w:sz w:val="28"/>
                <w:szCs w:val="28"/>
              </w:rPr>
              <w:t>ayns</w:t>
            </w:r>
            <w:proofErr w:type="spellEnd"/>
            <w:r w:rsidRPr="0021664F">
              <w:rPr>
                <w:rFonts w:ascii="Garamond" w:hAnsi="Garamond"/>
                <w:sz w:val="28"/>
                <w:szCs w:val="28"/>
              </w:rPr>
              <w:t xml:space="preserve"> </w:t>
            </w:r>
            <w:proofErr w:type="spellStart"/>
            <w:r w:rsidRPr="0021664F">
              <w:rPr>
                <w:rFonts w:ascii="Garamond" w:hAnsi="Garamond"/>
                <w:sz w:val="28"/>
                <w:szCs w:val="28"/>
              </w:rPr>
              <w:t>shen</w:t>
            </w:r>
            <w:proofErr w:type="spellEnd"/>
            <w:r w:rsidRPr="0021664F">
              <w:rPr>
                <w:rFonts w:ascii="Garamond" w:hAnsi="Garamond"/>
                <w:sz w:val="28"/>
                <w:szCs w:val="28"/>
              </w:rPr>
              <w:t xml:space="preserve">, as </w:t>
            </w:r>
            <w:proofErr w:type="spellStart"/>
            <w:r w:rsidRPr="0021664F">
              <w:rPr>
                <w:rFonts w:ascii="Garamond" w:hAnsi="Garamond"/>
                <w:sz w:val="28"/>
                <w:szCs w:val="28"/>
              </w:rPr>
              <w:t>ynsee</w:t>
            </w:r>
            <w:proofErr w:type="spellEnd"/>
            <w:r w:rsidRPr="0021664F">
              <w:rPr>
                <w:rFonts w:ascii="Garamond" w:hAnsi="Garamond"/>
                <w:sz w:val="28"/>
                <w:szCs w:val="28"/>
              </w:rPr>
              <w:t xml:space="preserve"> </w:t>
            </w:r>
            <w:proofErr w:type="spellStart"/>
            <w:r w:rsidRPr="0021664F">
              <w:rPr>
                <w:rFonts w:ascii="Garamond" w:hAnsi="Garamond"/>
                <w:sz w:val="28"/>
                <w:szCs w:val="28"/>
              </w:rPr>
              <w:t>shen</w:t>
            </w:r>
            <w:proofErr w:type="spellEnd"/>
            <w:r w:rsidRPr="0021664F">
              <w:rPr>
                <w:rFonts w:ascii="Garamond" w:hAnsi="Garamond"/>
                <w:sz w:val="28"/>
                <w:szCs w:val="28"/>
              </w:rPr>
              <w:t xml:space="preserve"> </w:t>
            </w:r>
            <w:proofErr w:type="spellStart"/>
            <w:r w:rsidRPr="0021664F">
              <w:rPr>
                <w:rFonts w:ascii="Garamond" w:hAnsi="Garamond"/>
                <w:sz w:val="28"/>
                <w:szCs w:val="28"/>
              </w:rPr>
              <w:t>dty</w:t>
            </w:r>
            <w:proofErr w:type="spellEnd"/>
            <w:r w:rsidRPr="0021664F">
              <w:rPr>
                <w:rFonts w:ascii="Garamond" w:hAnsi="Garamond"/>
                <w:sz w:val="28"/>
                <w:szCs w:val="28"/>
              </w:rPr>
              <w:t xml:space="preserve"> </w:t>
            </w:r>
            <w:proofErr w:type="spellStart"/>
            <w:r w:rsidR="000B736D" w:rsidRPr="0021664F">
              <w:rPr>
                <w:rFonts w:ascii="Garamond" w:hAnsi="Garamond"/>
                <w:sz w:val="28"/>
                <w:szCs w:val="28"/>
              </w:rPr>
              <w:t>churrym</w:t>
            </w:r>
            <w:proofErr w:type="spellEnd"/>
            <w:r w:rsidR="000B736D" w:rsidRPr="0021664F">
              <w:rPr>
                <w:rFonts w:ascii="Garamond" w:hAnsi="Garamond"/>
                <w:sz w:val="28"/>
                <w:szCs w:val="28"/>
              </w:rPr>
              <w:t xml:space="preserve"> </w:t>
            </w:r>
            <w:proofErr w:type="spellStart"/>
            <w:r w:rsidRPr="0021664F">
              <w:rPr>
                <w:rFonts w:ascii="Garamond" w:hAnsi="Garamond"/>
                <w:sz w:val="28"/>
                <w:szCs w:val="28"/>
              </w:rPr>
              <w:t>dhyt</w:t>
            </w:r>
            <w:proofErr w:type="spellEnd"/>
            <w:r w:rsidRPr="0021664F">
              <w:rPr>
                <w:rFonts w:ascii="Garamond" w:hAnsi="Garamond"/>
                <w:sz w:val="28"/>
                <w:szCs w:val="28"/>
              </w:rPr>
              <w:t xml:space="preserve"> as </w:t>
            </w:r>
            <w:proofErr w:type="spellStart"/>
            <w:r w:rsidRPr="0021664F">
              <w:rPr>
                <w:rFonts w:ascii="Garamond" w:hAnsi="Garamond"/>
                <w:sz w:val="28"/>
                <w:szCs w:val="28"/>
              </w:rPr>
              <w:t>cooinee</w:t>
            </w:r>
            <w:proofErr w:type="spellEnd"/>
            <w:r w:rsidRPr="0021664F">
              <w:rPr>
                <w:rFonts w:ascii="Garamond" w:hAnsi="Garamond"/>
                <w:sz w:val="28"/>
                <w:szCs w:val="28"/>
              </w:rPr>
              <w:t xml:space="preserve"> e</w:t>
            </w:r>
            <w:r w:rsidR="000B736D">
              <w:rPr>
                <w:rFonts w:ascii="Garamond" w:hAnsi="Garamond"/>
                <w:sz w:val="28"/>
                <w:szCs w:val="28"/>
              </w:rPr>
              <w:t>h</w:t>
            </w:r>
            <w:r w:rsidRPr="0021664F">
              <w:rPr>
                <w:rFonts w:ascii="Garamond" w:hAnsi="Garamond"/>
                <w:sz w:val="28"/>
                <w:szCs w:val="28"/>
              </w:rPr>
              <w:t xml:space="preserve"> </w:t>
            </w:r>
            <w:proofErr w:type="spellStart"/>
            <w:r w:rsidRPr="0021664F">
              <w:rPr>
                <w:rFonts w:ascii="Garamond" w:hAnsi="Garamond"/>
                <w:sz w:val="28"/>
                <w:szCs w:val="28"/>
              </w:rPr>
              <w:t>liat</w:t>
            </w:r>
            <w:proofErr w:type="spellEnd"/>
            <w:r w:rsidRPr="0021664F">
              <w:rPr>
                <w:rFonts w:ascii="Garamond" w:hAnsi="Garamond"/>
                <w:sz w:val="28"/>
                <w:szCs w:val="28"/>
              </w:rPr>
              <w:t xml:space="preserve"> </w:t>
            </w:r>
            <w:proofErr w:type="spellStart"/>
            <w:r w:rsidRPr="0021664F">
              <w:rPr>
                <w:rFonts w:ascii="Garamond" w:hAnsi="Garamond"/>
                <w:sz w:val="28"/>
                <w:szCs w:val="28"/>
              </w:rPr>
              <w:t>ve</w:t>
            </w:r>
            <w:proofErr w:type="spellEnd"/>
            <w:r w:rsidRPr="0021664F">
              <w:rPr>
                <w:rFonts w:ascii="Garamond" w:hAnsi="Garamond"/>
                <w:sz w:val="28"/>
                <w:szCs w:val="28"/>
              </w:rPr>
              <w:t xml:space="preserve"> </w:t>
            </w:r>
            <w:proofErr w:type="spellStart"/>
            <w:r w:rsidRPr="0021664F">
              <w:rPr>
                <w:rFonts w:ascii="Garamond" w:hAnsi="Garamond"/>
                <w:sz w:val="28"/>
                <w:szCs w:val="28"/>
              </w:rPr>
              <w:t>crauee</w:t>
            </w:r>
            <w:proofErr w:type="spellEnd"/>
            <w:r w:rsidRPr="0021664F">
              <w:rPr>
                <w:rFonts w:ascii="Garamond" w:hAnsi="Garamond"/>
                <w:sz w:val="28"/>
                <w:szCs w:val="28"/>
              </w:rPr>
              <w:t>.</w:t>
            </w:r>
          </w:p>
        </w:tc>
        <w:tc>
          <w:tcPr>
            <w:tcW w:w="0" w:type="auto"/>
            <w:tcBorders>
              <w:top w:val="nil"/>
              <w:left w:val="nil"/>
              <w:bottom w:val="nil"/>
              <w:right w:val="nil"/>
            </w:tcBorders>
          </w:tcPr>
          <w:p w14:paraId="0E75F5A9" w14:textId="77777777" w:rsidR="00EB4EFD" w:rsidRPr="00C93EED" w:rsidRDefault="00EB4EF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But be sure to mind all that is said and done there</w:t>
            </w:r>
            <w:r w:rsidRPr="00C93EED">
              <w:rPr>
                <w:rFonts w:ascii="Garamond" w:hAnsi="Garamond" w:cs="GlyphLessFont"/>
                <w:sz w:val="28"/>
                <w:szCs w:val="28"/>
              </w:rPr>
              <w:t> ;</w:t>
            </w:r>
            <w:r w:rsidRPr="00C93EED">
              <w:rPr>
                <w:rFonts w:ascii="Garamond" w:hAnsi="Garamond" w:cs="GlyphLessFont"/>
                <w:i/>
                <w:sz w:val="28"/>
                <w:szCs w:val="28"/>
              </w:rPr>
              <w:t xml:space="preserve"> and that will teach you your Duty, and help to make you devout.</w:t>
            </w:r>
          </w:p>
        </w:tc>
      </w:tr>
      <w:tr w:rsidR="003142BF" w:rsidRPr="00EB4EFD" w14:paraId="40A21E2A"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56C89A0C" w14:textId="77777777" w:rsidR="000B736D" w:rsidRPr="00992826" w:rsidRDefault="000B736D" w:rsidP="00DB60C3">
            <w:pPr>
              <w:pStyle w:val="CM3"/>
              <w:widowControl/>
              <w:spacing w:line="240" w:lineRule="auto"/>
              <w:ind w:firstLine="227"/>
              <w:jc w:val="both"/>
              <w:rPr>
                <w:rFonts w:ascii="Garamond" w:hAnsi="Garamond"/>
                <w:sz w:val="28"/>
                <w:szCs w:val="28"/>
              </w:rPr>
            </w:pPr>
            <w:r w:rsidRPr="00992826">
              <w:rPr>
                <w:rFonts w:ascii="Garamond" w:hAnsi="Garamond"/>
                <w:sz w:val="28"/>
                <w:szCs w:val="28"/>
              </w:rPr>
              <w:t xml:space="preserve">Shen-y-fa </w:t>
            </w:r>
            <w:proofErr w:type="spellStart"/>
            <w:r w:rsidRPr="00992826">
              <w:rPr>
                <w:rFonts w:ascii="Garamond" w:hAnsi="Garamond"/>
                <w:sz w:val="28"/>
                <w:szCs w:val="28"/>
              </w:rPr>
              <w:t>tra</w:t>
            </w:r>
            <w:proofErr w:type="spellEnd"/>
            <w:r w:rsidRPr="00992826">
              <w:rPr>
                <w:rFonts w:ascii="Garamond" w:hAnsi="Garamond"/>
                <w:sz w:val="28"/>
                <w:szCs w:val="28"/>
              </w:rPr>
              <w:t xml:space="preserve"> ta </w:t>
            </w:r>
            <w:proofErr w:type="spellStart"/>
            <w:r w:rsidRPr="00992826">
              <w:rPr>
                <w:rFonts w:ascii="Garamond" w:hAnsi="Garamond"/>
                <w:sz w:val="28"/>
                <w:szCs w:val="28"/>
              </w:rPr>
              <w:t>coyrle</w:t>
            </w:r>
            <w:proofErr w:type="spellEnd"/>
            <w:r w:rsidRPr="00992826">
              <w:rPr>
                <w:rFonts w:ascii="Garamond" w:hAnsi="Garamond"/>
                <w:sz w:val="28"/>
                <w:szCs w:val="28"/>
              </w:rPr>
              <w:t xml:space="preserve"> er </w:t>
            </w:r>
            <w:proofErr w:type="spellStart"/>
            <w:r w:rsidRPr="00992826">
              <w:rPr>
                <w:rFonts w:ascii="Garamond" w:hAnsi="Garamond"/>
                <w:sz w:val="28"/>
                <w:szCs w:val="28"/>
              </w:rPr>
              <w:t>ny</w:t>
            </w:r>
            <w:proofErr w:type="spellEnd"/>
            <w:r w:rsidRPr="00992826">
              <w:rPr>
                <w:rFonts w:ascii="Garamond" w:hAnsi="Garamond"/>
                <w:sz w:val="28"/>
                <w:szCs w:val="28"/>
              </w:rPr>
              <w:t xml:space="preserve"> </w:t>
            </w:r>
            <w:proofErr w:type="spellStart"/>
            <w:r w:rsidRPr="00992826">
              <w:rPr>
                <w:rFonts w:ascii="Garamond" w:hAnsi="Garamond"/>
                <w:sz w:val="28"/>
                <w:szCs w:val="28"/>
              </w:rPr>
              <w:t>choyrt</w:t>
            </w:r>
            <w:proofErr w:type="spellEnd"/>
            <w:r w:rsidRPr="00992826">
              <w:rPr>
                <w:rFonts w:ascii="Garamond" w:hAnsi="Garamond"/>
                <w:sz w:val="28"/>
                <w:szCs w:val="28"/>
              </w:rPr>
              <w:t xml:space="preserve"> </w:t>
            </w:r>
            <w:proofErr w:type="spellStart"/>
            <w:r w:rsidRPr="00992826">
              <w:rPr>
                <w:rFonts w:ascii="Garamond" w:hAnsi="Garamond"/>
                <w:sz w:val="28"/>
                <w:szCs w:val="28"/>
              </w:rPr>
              <w:t>dhyt</w:t>
            </w:r>
            <w:proofErr w:type="spellEnd"/>
            <w:r w:rsidRPr="00992826">
              <w:rPr>
                <w:rFonts w:ascii="Garamond" w:hAnsi="Garamond"/>
                <w:sz w:val="28"/>
                <w:szCs w:val="28"/>
              </w:rPr>
              <w:t xml:space="preserve"> </w:t>
            </w:r>
            <w:proofErr w:type="spellStart"/>
            <w:r w:rsidRPr="00992826">
              <w:rPr>
                <w:rFonts w:ascii="Garamond" w:hAnsi="Garamond"/>
                <w:sz w:val="28"/>
                <w:szCs w:val="28"/>
              </w:rPr>
              <w:t>dy</w:t>
            </w:r>
            <w:proofErr w:type="spellEnd"/>
            <w:r w:rsidRPr="00992826">
              <w:rPr>
                <w:rFonts w:ascii="Garamond" w:hAnsi="Garamond"/>
                <w:sz w:val="28"/>
                <w:szCs w:val="28"/>
              </w:rPr>
              <w:t xml:space="preserve"> </w:t>
            </w:r>
            <w:proofErr w:type="spellStart"/>
            <w:r w:rsidRPr="00992826">
              <w:rPr>
                <w:rFonts w:ascii="Garamond" w:hAnsi="Garamond"/>
                <w:sz w:val="28"/>
                <w:szCs w:val="28"/>
              </w:rPr>
              <w:t>chooinaght</w:t>
            </w:r>
            <w:proofErr w:type="spellEnd"/>
            <w:r w:rsidRPr="00992826">
              <w:rPr>
                <w:rFonts w:ascii="Garamond" w:hAnsi="Garamond"/>
                <w:sz w:val="28"/>
                <w:szCs w:val="28"/>
              </w:rPr>
              <w:t xml:space="preserve"> er </w:t>
            </w:r>
            <w:proofErr w:type="spellStart"/>
            <w:r w:rsidRPr="00992826">
              <w:rPr>
                <w:rFonts w:ascii="Garamond" w:hAnsi="Garamond"/>
                <w:sz w:val="28"/>
                <w:szCs w:val="28"/>
              </w:rPr>
              <w:t>ny</w:t>
            </w:r>
            <w:proofErr w:type="spellEnd"/>
            <w:r w:rsidRPr="00992826">
              <w:rPr>
                <w:rFonts w:ascii="Garamond" w:hAnsi="Garamond"/>
                <w:sz w:val="28"/>
                <w:szCs w:val="28"/>
              </w:rPr>
              <w:t xml:space="preserve"> </w:t>
            </w:r>
            <w:proofErr w:type="spellStart"/>
            <w:r w:rsidRPr="00992826">
              <w:rPr>
                <w:rFonts w:ascii="Garamond" w:hAnsi="Garamond"/>
                <w:sz w:val="28"/>
                <w:szCs w:val="28"/>
              </w:rPr>
              <w:t>Boughtyn</w:t>
            </w:r>
            <w:proofErr w:type="spellEnd"/>
            <w:r w:rsidRPr="00992826">
              <w:rPr>
                <w:rFonts w:ascii="Garamond" w:hAnsi="Garamond"/>
                <w:sz w:val="28"/>
                <w:szCs w:val="28"/>
              </w:rPr>
              <w:t xml:space="preserve"> as </w:t>
            </w:r>
            <w:proofErr w:type="spellStart"/>
            <w:r w:rsidRPr="00992826">
              <w:rPr>
                <w:rFonts w:ascii="Garamond" w:hAnsi="Garamond"/>
                <w:sz w:val="28"/>
                <w:szCs w:val="28"/>
              </w:rPr>
              <w:t>Ch</w:t>
            </w:r>
            <w:r>
              <w:rPr>
                <w:rFonts w:ascii="Garamond" w:hAnsi="Garamond"/>
                <w:sz w:val="28"/>
                <w:szCs w:val="28"/>
              </w:rPr>
              <w:t>i</w:t>
            </w:r>
            <w:r w:rsidRPr="00992826">
              <w:rPr>
                <w:rFonts w:ascii="Garamond" w:hAnsi="Garamond"/>
                <w:sz w:val="28"/>
                <w:szCs w:val="28"/>
              </w:rPr>
              <w:t>aglym</w:t>
            </w:r>
            <w:proofErr w:type="spellEnd"/>
            <w:r w:rsidRPr="00992826">
              <w:rPr>
                <w:rFonts w:ascii="Garamond" w:hAnsi="Garamond"/>
                <w:sz w:val="28"/>
                <w:szCs w:val="28"/>
              </w:rPr>
              <w:t xml:space="preserve"> </w:t>
            </w:r>
            <w:proofErr w:type="spellStart"/>
            <w:r w:rsidRPr="00992826">
              <w:rPr>
                <w:rFonts w:ascii="Garamond" w:hAnsi="Garamond"/>
                <w:sz w:val="28"/>
                <w:szCs w:val="28"/>
              </w:rPr>
              <w:t>jeant</w:t>
            </w:r>
            <w:proofErr w:type="spellEnd"/>
            <w:r w:rsidRPr="00992826">
              <w:rPr>
                <w:rFonts w:ascii="Garamond" w:hAnsi="Garamond"/>
                <w:sz w:val="28"/>
                <w:szCs w:val="28"/>
              </w:rPr>
              <w:t xml:space="preserve"> er </w:t>
            </w:r>
            <w:proofErr w:type="spellStart"/>
            <w:r w:rsidRPr="00992826">
              <w:rPr>
                <w:rFonts w:ascii="Garamond" w:hAnsi="Garamond"/>
                <w:sz w:val="28"/>
                <w:szCs w:val="28"/>
              </w:rPr>
              <w:t>nyn</w:t>
            </w:r>
            <w:proofErr w:type="spellEnd"/>
            <w:r w:rsidRPr="00992826">
              <w:rPr>
                <w:rFonts w:ascii="Garamond" w:hAnsi="Garamond"/>
                <w:sz w:val="28"/>
                <w:szCs w:val="28"/>
              </w:rPr>
              <w:t xml:space="preserve"> son, </w:t>
            </w:r>
            <w:proofErr w:type="spellStart"/>
            <w:r w:rsidRPr="00992826">
              <w:rPr>
                <w:rFonts w:ascii="Garamond" w:hAnsi="Garamond"/>
                <w:sz w:val="28"/>
                <w:szCs w:val="28"/>
              </w:rPr>
              <w:t>easht</w:t>
            </w:r>
            <w:proofErr w:type="spellEnd"/>
            <w:r w:rsidRPr="00992826">
              <w:rPr>
                <w:rFonts w:ascii="Garamond" w:hAnsi="Garamond"/>
                <w:sz w:val="28"/>
                <w:szCs w:val="28"/>
              </w:rPr>
              <w:t xml:space="preserve"> </w:t>
            </w:r>
            <w:proofErr w:type="spellStart"/>
            <w:r w:rsidRPr="00992826">
              <w:rPr>
                <w:rFonts w:ascii="Garamond" w:hAnsi="Garamond"/>
                <w:sz w:val="28"/>
                <w:szCs w:val="28"/>
              </w:rPr>
              <w:t>rish</w:t>
            </w:r>
            <w:proofErr w:type="spellEnd"/>
            <w:r w:rsidRPr="00992826">
              <w:rPr>
                <w:rFonts w:ascii="Garamond" w:hAnsi="Garamond"/>
                <w:sz w:val="28"/>
                <w:szCs w:val="28"/>
              </w:rPr>
              <w:t xml:space="preserve"> </w:t>
            </w:r>
            <w:proofErr w:type="spellStart"/>
            <w:r w:rsidRPr="00992826">
              <w:rPr>
                <w:rFonts w:ascii="Garamond" w:hAnsi="Garamond"/>
                <w:sz w:val="28"/>
                <w:szCs w:val="28"/>
              </w:rPr>
              <w:t>cre</w:t>
            </w:r>
            <w:proofErr w:type="spellEnd"/>
            <w:r w:rsidRPr="00992826">
              <w:rPr>
                <w:rFonts w:ascii="Garamond" w:hAnsi="Garamond"/>
                <w:sz w:val="28"/>
                <w:szCs w:val="28"/>
              </w:rPr>
              <w:t xml:space="preserve"> </w:t>
            </w:r>
            <w:proofErr w:type="spellStart"/>
            <w:r w:rsidRPr="00992826">
              <w:rPr>
                <w:rFonts w:ascii="Garamond" w:hAnsi="Garamond"/>
                <w:sz w:val="28"/>
                <w:szCs w:val="28"/>
              </w:rPr>
              <w:t>ny</w:t>
            </w:r>
            <w:proofErr w:type="spellEnd"/>
            <w:r w:rsidRPr="00992826">
              <w:rPr>
                <w:rFonts w:ascii="Garamond" w:hAnsi="Garamond"/>
                <w:sz w:val="28"/>
                <w:szCs w:val="28"/>
              </w:rPr>
              <w:t xml:space="preserve"> </w:t>
            </w:r>
            <w:proofErr w:type="spellStart"/>
            <w:r w:rsidRPr="00992826">
              <w:rPr>
                <w:rFonts w:ascii="Garamond" w:hAnsi="Garamond"/>
                <w:sz w:val="28"/>
                <w:szCs w:val="28"/>
              </w:rPr>
              <w:t>gialdynyn</w:t>
            </w:r>
            <w:proofErr w:type="spellEnd"/>
            <w:r w:rsidRPr="00992826">
              <w:rPr>
                <w:rFonts w:ascii="Garamond" w:hAnsi="Garamond"/>
                <w:sz w:val="28"/>
                <w:szCs w:val="28"/>
              </w:rPr>
              <w:t xml:space="preserve"> </w:t>
            </w:r>
            <w:proofErr w:type="spellStart"/>
            <w:r w:rsidRPr="00992826">
              <w:rPr>
                <w:rFonts w:ascii="Garamond" w:hAnsi="Garamond"/>
                <w:sz w:val="28"/>
                <w:szCs w:val="28"/>
              </w:rPr>
              <w:t>mooar</w:t>
            </w:r>
            <w:proofErr w:type="spellEnd"/>
            <w:r w:rsidRPr="00992826">
              <w:rPr>
                <w:rFonts w:ascii="Garamond" w:hAnsi="Garamond"/>
                <w:sz w:val="28"/>
                <w:szCs w:val="28"/>
              </w:rPr>
              <w:t xml:space="preserve"> ta </w:t>
            </w:r>
            <w:proofErr w:type="spellStart"/>
            <w:r w:rsidRPr="00992826">
              <w:rPr>
                <w:rFonts w:ascii="Garamond" w:hAnsi="Garamond"/>
                <w:sz w:val="28"/>
                <w:szCs w:val="28"/>
              </w:rPr>
              <w:t>Jee</w:t>
            </w:r>
            <w:proofErr w:type="spellEnd"/>
            <w:r w:rsidRPr="00992826">
              <w:rPr>
                <w:rFonts w:ascii="Garamond" w:hAnsi="Garamond"/>
                <w:sz w:val="28"/>
                <w:szCs w:val="28"/>
              </w:rPr>
              <w:t xml:space="preserve"> er </w:t>
            </w:r>
            <w:proofErr w:type="spellStart"/>
            <w:r w:rsidRPr="00992826">
              <w:rPr>
                <w:rFonts w:ascii="Garamond" w:hAnsi="Garamond"/>
                <w:sz w:val="28"/>
                <w:szCs w:val="28"/>
              </w:rPr>
              <w:t>yanoo</w:t>
            </w:r>
            <w:proofErr w:type="spellEnd"/>
            <w:r w:rsidRPr="00992826">
              <w:rPr>
                <w:rFonts w:ascii="Garamond" w:hAnsi="Garamond"/>
                <w:sz w:val="28"/>
                <w:szCs w:val="28"/>
              </w:rPr>
              <w:t xml:space="preserve"> </w:t>
            </w:r>
            <w:proofErr w:type="spellStart"/>
            <w:r w:rsidRPr="00992826">
              <w:rPr>
                <w:rFonts w:ascii="Garamond" w:hAnsi="Garamond"/>
                <w:sz w:val="28"/>
                <w:szCs w:val="28"/>
              </w:rPr>
              <w:t>dauesyn</w:t>
            </w:r>
            <w:proofErr w:type="spellEnd"/>
            <w:r w:rsidRPr="00992826">
              <w:rPr>
                <w:rFonts w:ascii="Garamond" w:hAnsi="Garamond"/>
                <w:sz w:val="28"/>
                <w:szCs w:val="28"/>
              </w:rPr>
              <w:t xml:space="preserve"> ta </w:t>
            </w:r>
            <w:proofErr w:type="spellStart"/>
            <w:r w:rsidRPr="00992826">
              <w:rPr>
                <w:rFonts w:ascii="Garamond" w:hAnsi="Garamond"/>
                <w:sz w:val="28"/>
                <w:szCs w:val="28"/>
              </w:rPr>
              <w:t>giastylagh</w:t>
            </w:r>
            <w:proofErr w:type="spellEnd"/>
            <w:r w:rsidRPr="00992826">
              <w:rPr>
                <w:rFonts w:ascii="Garamond" w:hAnsi="Garamond"/>
                <w:sz w:val="28"/>
                <w:szCs w:val="28"/>
              </w:rPr>
              <w:t xml:space="preserve"> as </w:t>
            </w:r>
            <w:proofErr w:type="spellStart"/>
            <w:r w:rsidRPr="00992826">
              <w:rPr>
                <w:rFonts w:ascii="Garamond" w:hAnsi="Garamond"/>
                <w:sz w:val="28"/>
                <w:szCs w:val="28"/>
              </w:rPr>
              <w:t>kiar</w:t>
            </w:r>
            <w:proofErr w:type="spellEnd"/>
            <w:r w:rsidRPr="00992826">
              <w:rPr>
                <w:rFonts w:ascii="Garamond" w:hAnsi="Garamond"/>
                <w:sz w:val="28"/>
                <w:szCs w:val="28"/>
              </w:rPr>
              <w:t xml:space="preserve"> </w:t>
            </w:r>
            <w:proofErr w:type="spellStart"/>
            <w:r w:rsidRPr="00992826">
              <w:rPr>
                <w:rFonts w:ascii="Garamond" w:hAnsi="Garamond"/>
                <w:sz w:val="28"/>
                <w:szCs w:val="28"/>
              </w:rPr>
              <w:t>dy</w:t>
            </w:r>
            <w:proofErr w:type="spellEnd"/>
            <w:r w:rsidRPr="00992826">
              <w:rPr>
                <w:rFonts w:ascii="Garamond" w:hAnsi="Garamond"/>
                <w:sz w:val="28"/>
                <w:szCs w:val="28"/>
              </w:rPr>
              <w:t xml:space="preserve"> chur red </w:t>
            </w:r>
            <w:proofErr w:type="spellStart"/>
            <w:r w:rsidRPr="00992826">
              <w:rPr>
                <w:rFonts w:ascii="Garamond" w:hAnsi="Garamond"/>
                <w:sz w:val="28"/>
                <w:szCs w:val="28"/>
              </w:rPr>
              <w:t>ennagh</w:t>
            </w:r>
            <w:proofErr w:type="spellEnd"/>
            <w:r w:rsidRPr="00992826">
              <w:rPr>
                <w:rFonts w:ascii="Garamond" w:hAnsi="Garamond"/>
                <w:sz w:val="28"/>
                <w:szCs w:val="28"/>
              </w:rPr>
              <w:t xml:space="preserve"> </w:t>
            </w:r>
            <w:proofErr w:type="spellStart"/>
            <w:r w:rsidRPr="00992826">
              <w:rPr>
                <w:rFonts w:ascii="Garamond" w:hAnsi="Garamond"/>
                <w:sz w:val="28"/>
                <w:szCs w:val="28"/>
              </w:rPr>
              <w:t>lurg</w:t>
            </w:r>
            <w:proofErr w:type="spellEnd"/>
            <w:r w:rsidRPr="00992826">
              <w:rPr>
                <w:rFonts w:ascii="Garamond" w:hAnsi="Garamond"/>
                <w:sz w:val="28"/>
                <w:szCs w:val="28"/>
              </w:rPr>
              <w:t xml:space="preserve"> </w:t>
            </w:r>
            <w:proofErr w:type="spellStart"/>
            <w:r w:rsidRPr="00992826">
              <w:rPr>
                <w:rFonts w:ascii="Garamond" w:hAnsi="Garamond"/>
                <w:sz w:val="28"/>
                <w:szCs w:val="28"/>
              </w:rPr>
              <w:t>dty</w:t>
            </w:r>
            <w:proofErr w:type="spellEnd"/>
            <w:r w:rsidRPr="00992826">
              <w:rPr>
                <w:rFonts w:ascii="Garamond" w:hAnsi="Garamond"/>
                <w:sz w:val="28"/>
                <w:szCs w:val="28"/>
              </w:rPr>
              <w:t xml:space="preserve"> </w:t>
            </w:r>
            <w:proofErr w:type="spellStart"/>
            <w:r w:rsidRPr="00992826">
              <w:rPr>
                <w:rFonts w:ascii="Garamond" w:hAnsi="Garamond"/>
                <w:sz w:val="28"/>
                <w:szCs w:val="28"/>
              </w:rPr>
              <w:t>phooar</w:t>
            </w:r>
            <w:proofErr w:type="spellEnd"/>
            <w:r w:rsidRPr="00992826">
              <w:rPr>
                <w:rFonts w:ascii="Garamond" w:hAnsi="Garamond"/>
                <w:sz w:val="28"/>
                <w:szCs w:val="28"/>
              </w:rPr>
              <w:t xml:space="preserve">, as </w:t>
            </w:r>
            <w:proofErr w:type="spellStart"/>
            <w:r>
              <w:rPr>
                <w:rFonts w:ascii="Garamond" w:hAnsi="Garamond"/>
                <w:sz w:val="28"/>
                <w:szCs w:val="28"/>
              </w:rPr>
              <w:t>cre’d</w:t>
            </w:r>
            <w:proofErr w:type="spellEnd"/>
            <w:r>
              <w:rPr>
                <w:rStyle w:val="FootnoteReference"/>
                <w:rFonts w:ascii="Garamond" w:hAnsi="Garamond"/>
                <w:sz w:val="28"/>
                <w:szCs w:val="28"/>
              </w:rPr>
              <w:footnoteReference w:id="93"/>
            </w:r>
            <w:r>
              <w:rPr>
                <w:rFonts w:ascii="Garamond" w:hAnsi="Garamond"/>
                <w:sz w:val="28"/>
                <w:szCs w:val="28"/>
              </w:rPr>
              <w:t xml:space="preserve"> </w:t>
            </w:r>
            <w:proofErr w:type="spellStart"/>
            <w:r w:rsidRPr="00992826">
              <w:rPr>
                <w:rFonts w:ascii="Garamond" w:hAnsi="Garamond"/>
                <w:sz w:val="28"/>
                <w:szCs w:val="28"/>
              </w:rPr>
              <w:t>nagh</w:t>
            </w:r>
            <w:proofErr w:type="spellEnd"/>
            <w:r w:rsidRPr="00992826">
              <w:rPr>
                <w:rFonts w:ascii="Garamond" w:hAnsi="Garamond"/>
                <w:sz w:val="28"/>
                <w:szCs w:val="28"/>
              </w:rPr>
              <w:t xml:space="preserve"> bee e </w:t>
            </w:r>
            <w:proofErr w:type="spellStart"/>
            <w:r w:rsidRPr="00992826">
              <w:rPr>
                <w:rFonts w:ascii="Garamond" w:hAnsi="Garamond"/>
                <w:sz w:val="28"/>
                <w:szCs w:val="28"/>
              </w:rPr>
              <w:t>caillit</w:t>
            </w:r>
            <w:proofErr w:type="spellEnd"/>
            <w:r w:rsidRPr="00992826">
              <w:rPr>
                <w:rFonts w:ascii="Garamond" w:hAnsi="Garamond"/>
                <w:sz w:val="28"/>
                <w:szCs w:val="28"/>
              </w:rPr>
              <w:t xml:space="preserve">. </w:t>
            </w:r>
          </w:p>
        </w:tc>
        <w:tc>
          <w:tcPr>
            <w:tcW w:w="0" w:type="auto"/>
            <w:tcBorders>
              <w:top w:val="nil"/>
              <w:left w:val="nil"/>
              <w:bottom w:val="nil"/>
              <w:right w:val="nil"/>
            </w:tcBorders>
          </w:tcPr>
          <w:p w14:paraId="68CAA17D" w14:textId="77777777" w:rsidR="000B736D" w:rsidRPr="00C93EED" w:rsidRDefault="000B736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When therefore you are exhorted </w:t>
            </w:r>
            <w:r w:rsidRPr="00C93EED">
              <w:rPr>
                <w:rFonts w:ascii="Garamond" w:hAnsi="Garamond" w:cs="GlyphLessFont"/>
                <w:sz w:val="28"/>
                <w:szCs w:val="28"/>
              </w:rPr>
              <w:t>to remember the Poor,</w:t>
            </w:r>
            <w:r w:rsidRPr="00C93EED">
              <w:rPr>
                <w:rFonts w:ascii="Garamond" w:hAnsi="Garamond" w:cs="GlyphLessFont"/>
                <w:i/>
                <w:sz w:val="28"/>
                <w:szCs w:val="28"/>
              </w:rPr>
              <w:t xml:space="preserve"> and a Collection is made for them, hear </w:t>
            </w:r>
            <w:r w:rsidRPr="000B736D">
              <w:rPr>
                <w:rFonts w:ascii="Garamond" w:hAnsi="Garamond" w:cs="GlyphLessFont"/>
                <w:sz w:val="28"/>
                <w:szCs w:val="28"/>
              </w:rPr>
              <w:t>what</w:t>
            </w:r>
            <w:r w:rsidRPr="00C93EED">
              <w:rPr>
                <w:rFonts w:ascii="Garamond" w:hAnsi="Garamond" w:cs="GlyphLessFont"/>
                <w:i/>
                <w:sz w:val="28"/>
                <w:szCs w:val="28"/>
              </w:rPr>
              <w:t xml:space="preserve"> </w:t>
            </w:r>
            <w:r w:rsidRPr="00C93EED">
              <w:rPr>
                <w:rFonts w:ascii="Garamond" w:hAnsi="Garamond" w:cs="GlyphLessFont"/>
                <w:sz w:val="28"/>
                <w:szCs w:val="28"/>
              </w:rPr>
              <w:t>great Promises</w:t>
            </w:r>
            <w:r w:rsidRPr="00C93EED">
              <w:rPr>
                <w:rFonts w:ascii="Garamond" w:hAnsi="Garamond" w:cs="GlyphLessFont"/>
                <w:i/>
                <w:sz w:val="28"/>
                <w:szCs w:val="28"/>
              </w:rPr>
              <w:t xml:space="preserve"> God hath made to such as are Charitable</w:t>
            </w:r>
            <w:r w:rsidRPr="00C93EED">
              <w:rPr>
                <w:rFonts w:ascii="Garamond" w:hAnsi="Garamond" w:cs="GlyphLessFont"/>
                <w:sz w:val="28"/>
                <w:szCs w:val="28"/>
              </w:rPr>
              <w:t> ;</w:t>
            </w:r>
            <w:r w:rsidRPr="00C93EED">
              <w:rPr>
                <w:rFonts w:ascii="Garamond" w:hAnsi="Garamond" w:cs="GlyphLessFont"/>
                <w:i/>
                <w:sz w:val="28"/>
                <w:szCs w:val="28"/>
              </w:rPr>
              <w:t xml:space="preserve"> and resolve to give something according to your Ability, and be confident it will not be lost. </w:t>
            </w:r>
          </w:p>
        </w:tc>
      </w:tr>
      <w:tr w:rsidR="003142BF" w:rsidRPr="00EB4EFD" w14:paraId="4EBF6717"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266BFE5C" w14:textId="1F77DCD7" w:rsidR="000B736D" w:rsidRPr="00992826" w:rsidRDefault="000B736D" w:rsidP="00DB60C3">
            <w:pPr>
              <w:pStyle w:val="CM3"/>
              <w:widowControl/>
              <w:spacing w:line="240" w:lineRule="auto"/>
              <w:ind w:firstLine="227"/>
              <w:jc w:val="both"/>
              <w:rPr>
                <w:rFonts w:ascii="Garamond" w:hAnsi="Garamond"/>
                <w:sz w:val="28"/>
                <w:szCs w:val="28"/>
              </w:rPr>
            </w:pPr>
            <w:proofErr w:type="spellStart"/>
            <w:r w:rsidRPr="00992826">
              <w:rPr>
                <w:rFonts w:ascii="Garamond" w:hAnsi="Garamond"/>
                <w:sz w:val="28"/>
                <w:szCs w:val="28"/>
              </w:rPr>
              <w:t>Lig</w:t>
            </w:r>
            <w:proofErr w:type="spellEnd"/>
            <w:r w:rsidRPr="00992826">
              <w:rPr>
                <w:rFonts w:ascii="Garamond" w:hAnsi="Garamond"/>
                <w:sz w:val="28"/>
                <w:szCs w:val="28"/>
              </w:rPr>
              <w:t xml:space="preserve"> da </w:t>
            </w:r>
            <w:proofErr w:type="spellStart"/>
            <w:r w:rsidRPr="00992826">
              <w:rPr>
                <w:rFonts w:ascii="Garamond" w:hAnsi="Garamond"/>
                <w:sz w:val="28"/>
                <w:szCs w:val="28"/>
              </w:rPr>
              <w:t>dty</w:t>
            </w:r>
            <w:proofErr w:type="spellEnd"/>
            <w:r w:rsidRPr="00992826">
              <w:rPr>
                <w:rFonts w:ascii="Garamond" w:hAnsi="Garamond"/>
                <w:sz w:val="28"/>
                <w:szCs w:val="28"/>
              </w:rPr>
              <w:t xml:space="preserve"> </w:t>
            </w:r>
            <w:proofErr w:type="spellStart"/>
            <w:r w:rsidRPr="00992826">
              <w:rPr>
                <w:rFonts w:ascii="Garamond" w:hAnsi="Garamond"/>
                <w:sz w:val="28"/>
                <w:szCs w:val="28"/>
              </w:rPr>
              <w:t>Chree</w:t>
            </w:r>
            <w:proofErr w:type="spellEnd"/>
            <w:r w:rsidRPr="00992826">
              <w:rPr>
                <w:rFonts w:ascii="Garamond" w:hAnsi="Garamond"/>
                <w:sz w:val="28"/>
                <w:szCs w:val="28"/>
              </w:rPr>
              <w:t xml:space="preserve"> </w:t>
            </w:r>
            <w:proofErr w:type="spellStart"/>
            <w:r w:rsidRPr="00992826">
              <w:rPr>
                <w:rFonts w:ascii="Garamond" w:hAnsi="Garamond"/>
                <w:sz w:val="28"/>
                <w:szCs w:val="28"/>
              </w:rPr>
              <w:t>gol</w:t>
            </w:r>
            <w:proofErr w:type="spellEnd"/>
            <w:r w:rsidRPr="00992826">
              <w:rPr>
                <w:rFonts w:ascii="Garamond" w:hAnsi="Garamond"/>
                <w:sz w:val="28"/>
                <w:szCs w:val="28"/>
              </w:rPr>
              <w:t xml:space="preserve"> </w:t>
            </w:r>
            <w:proofErr w:type="spellStart"/>
            <w:r w:rsidRPr="00992826">
              <w:rPr>
                <w:rFonts w:ascii="Garamond" w:hAnsi="Garamond"/>
                <w:sz w:val="28"/>
                <w:szCs w:val="28"/>
              </w:rPr>
              <w:t>lesh</w:t>
            </w:r>
            <w:proofErr w:type="spellEnd"/>
            <w:r w:rsidRPr="00992826">
              <w:rPr>
                <w:rFonts w:ascii="Garamond" w:hAnsi="Garamond"/>
                <w:sz w:val="28"/>
                <w:szCs w:val="28"/>
              </w:rPr>
              <w:t xml:space="preserve"> </w:t>
            </w:r>
            <w:proofErr w:type="spellStart"/>
            <w:r w:rsidRPr="00992826">
              <w:rPr>
                <w:rFonts w:ascii="Garamond" w:hAnsi="Garamond"/>
                <w:sz w:val="28"/>
                <w:szCs w:val="28"/>
              </w:rPr>
              <w:t>ooilley</w:t>
            </w:r>
            <w:proofErr w:type="spellEnd"/>
            <w:r w:rsidRPr="00992826">
              <w:rPr>
                <w:rFonts w:ascii="Garamond" w:hAnsi="Garamond"/>
                <w:sz w:val="28"/>
                <w:szCs w:val="28"/>
              </w:rPr>
              <w:t xml:space="preserve"> </w:t>
            </w:r>
            <w:proofErr w:type="spellStart"/>
            <w:r w:rsidRPr="00992826">
              <w:rPr>
                <w:rFonts w:ascii="Garamond" w:hAnsi="Garamond"/>
                <w:sz w:val="28"/>
                <w:szCs w:val="28"/>
              </w:rPr>
              <w:t>ny</w:t>
            </w:r>
            <w:proofErr w:type="spellEnd"/>
            <w:r w:rsidRPr="00992826">
              <w:rPr>
                <w:rFonts w:ascii="Garamond" w:hAnsi="Garamond"/>
                <w:sz w:val="28"/>
                <w:szCs w:val="28"/>
              </w:rPr>
              <w:t xml:space="preserve"> </w:t>
            </w:r>
            <w:proofErr w:type="spellStart"/>
            <w:r w:rsidRPr="00992826">
              <w:rPr>
                <w:rFonts w:ascii="Garamond" w:hAnsi="Garamond"/>
                <w:sz w:val="28"/>
                <w:szCs w:val="28"/>
              </w:rPr>
              <w:t>Padjeryn</w:t>
            </w:r>
            <w:proofErr w:type="spellEnd"/>
            <w:r w:rsidRPr="00992826">
              <w:rPr>
                <w:rFonts w:ascii="Garamond" w:hAnsi="Garamond"/>
                <w:sz w:val="28"/>
                <w:szCs w:val="28"/>
              </w:rPr>
              <w:t xml:space="preserve"> as </w:t>
            </w:r>
            <w:proofErr w:type="spellStart"/>
            <w:r w:rsidRPr="00992826">
              <w:rPr>
                <w:rFonts w:ascii="Garamond" w:hAnsi="Garamond"/>
                <w:sz w:val="28"/>
                <w:szCs w:val="28"/>
              </w:rPr>
              <w:t>abb</w:t>
            </w:r>
            <w:r>
              <w:rPr>
                <w:rFonts w:ascii="Garamond" w:hAnsi="Garamond"/>
                <w:sz w:val="28"/>
                <w:szCs w:val="28"/>
              </w:rPr>
              <w:t>e</w:t>
            </w:r>
            <w:r w:rsidRPr="00992826">
              <w:rPr>
                <w:rFonts w:ascii="Garamond" w:hAnsi="Garamond"/>
                <w:sz w:val="28"/>
                <w:szCs w:val="28"/>
              </w:rPr>
              <w:t>r</w:t>
            </w:r>
            <w:proofErr w:type="spellEnd"/>
            <w:r w:rsidRPr="00992826">
              <w:rPr>
                <w:rFonts w:ascii="Garamond" w:hAnsi="Garamond"/>
                <w:sz w:val="28"/>
                <w:szCs w:val="28"/>
              </w:rPr>
              <w:t xml:space="preserve"> </w:t>
            </w:r>
            <w:r w:rsidRPr="000B736D">
              <w:rPr>
                <w:rFonts w:ascii="Garamond" w:hAnsi="Garamond"/>
                <w:i/>
                <w:sz w:val="28"/>
                <w:szCs w:val="28"/>
              </w:rPr>
              <w:t>Amen</w:t>
            </w:r>
            <w:r w:rsidRPr="00992826">
              <w:rPr>
                <w:rFonts w:ascii="Garamond" w:hAnsi="Garamond"/>
                <w:sz w:val="28"/>
                <w:szCs w:val="28"/>
              </w:rPr>
              <w:t xml:space="preserve"> as </w:t>
            </w:r>
            <w:proofErr w:type="spellStart"/>
            <w:r w:rsidRPr="00992826">
              <w:rPr>
                <w:rFonts w:ascii="Garamond" w:hAnsi="Garamond"/>
                <w:sz w:val="28"/>
                <w:szCs w:val="28"/>
              </w:rPr>
              <w:t>dt’aash</w:t>
            </w:r>
            <w:proofErr w:type="spellEnd"/>
            <w:r>
              <w:rPr>
                <w:rFonts w:ascii="Garamond" w:hAnsi="Garamond"/>
                <w:sz w:val="28"/>
                <w:szCs w:val="28"/>
              </w:rPr>
              <w:t>,</w:t>
            </w:r>
            <w:r w:rsidRPr="00992826">
              <w:rPr>
                <w:rFonts w:ascii="Garamond" w:hAnsi="Garamond"/>
                <w:sz w:val="28"/>
                <w:szCs w:val="28"/>
              </w:rPr>
              <w:t xml:space="preserve"> </w:t>
            </w:r>
            <w:proofErr w:type="spellStart"/>
            <w:r w:rsidRPr="00992826">
              <w:rPr>
                <w:rFonts w:ascii="Garamond" w:hAnsi="Garamond"/>
                <w:sz w:val="28"/>
                <w:szCs w:val="28"/>
              </w:rPr>
              <w:t>gys</w:t>
            </w:r>
            <w:proofErr w:type="spellEnd"/>
            <w:r w:rsidRPr="00992826">
              <w:rPr>
                <w:rFonts w:ascii="Garamond" w:hAnsi="Garamond"/>
                <w:sz w:val="28"/>
                <w:szCs w:val="28"/>
              </w:rPr>
              <w:t xml:space="preserve"> </w:t>
            </w:r>
            <w:proofErr w:type="spellStart"/>
            <w:r w:rsidRPr="00992826">
              <w:rPr>
                <w:rFonts w:ascii="Garamond" w:hAnsi="Garamond"/>
                <w:sz w:val="28"/>
                <w:szCs w:val="28"/>
              </w:rPr>
              <w:t>dy</w:t>
            </w:r>
            <w:proofErr w:type="spellEnd"/>
            <w:r w:rsidRPr="00992826">
              <w:rPr>
                <w:rFonts w:ascii="Garamond" w:hAnsi="Garamond"/>
                <w:sz w:val="28"/>
                <w:szCs w:val="28"/>
              </w:rPr>
              <w:t xml:space="preserve"> </w:t>
            </w:r>
            <w:proofErr w:type="spellStart"/>
            <w:r w:rsidRPr="00992826">
              <w:rPr>
                <w:rFonts w:ascii="Garamond" w:hAnsi="Garamond"/>
                <w:sz w:val="28"/>
                <w:szCs w:val="28"/>
              </w:rPr>
              <w:t>chooilley</w:t>
            </w:r>
            <w:proofErr w:type="spellEnd"/>
            <w:r w:rsidRPr="00992826">
              <w:rPr>
                <w:rFonts w:ascii="Garamond" w:hAnsi="Garamond"/>
                <w:sz w:val="28"/>
                <w:szCs w:val="28"/>
              </w:rPr>
              <w:t xml:space="preserve"> </w:t>
            </w:r>
            <w:proofErr w:type="spellStart"/>
            <w:r w:rsidRPr="00992826">
              <w:rPr>
                <w:rFonts w:ascii="Garamond" w:hAnsi="Garamond"/>
                <w:sz w:val="28"/>
                <w:szCs w:val="28"/>
              </w:rPr>
              <w:t>aghin</w:t>
            </w:r>
            <w:proofErr w:type="spellEnd"/>
            <w:r w:rsidRPr="00992826">
              <w:rPr>
                <w:rFonts w:ascii="Garamond" w:hAnsi="Garamond"/>
                <w:sz w:val="28"/>
                <w:szCs w:val="28"/>
              </w:rPr>
              <w:t xml:space="preserve">, as </w:t>
            </w:r>
            <w:proofErr w:type="spellStart"/>
            <w:r w:rsidRPr="00992826">
              <w:rPr>
                <w:rFonts w:ascii="Garamond" w:hAnsi="Garamond"/>
                <w:sz w:val="28"/>
                <w:szCs w:val="28"/>
              </w:rPr>
              <w:t>eisht</w:t>
            </w:r>
            <w:proofErr w:type="spellEnd"/>
            <w:r w:rsidRPr="00992826">
              <w:rPr>
                <w:rFonts w:ascii="Garamond" w:hAnsi="Garamond"/>
                <w:sz w:val="28"/>
                <w:szCs w:val="28"/>
              </w:rPr>
              <w:t xml:space="preserve"> </w:t>
            </w:r>
            <w:proofErr w:type="spellStart"/>
            <w:r w:rsidRPr="00992826">
              <w:rPr>
                <w:rFonts w:ascii="Garamond" w:hAnsi="Garamond"/>
                <w:sz w:val="28"/>
                <w:szCs w:val="28"/>
              </w:rPr>
              <w:t>t</w:t>
            </w:r>
            <w:r>
              <w:rPr>
                <w:rFonts w:ascii="Garamond" w:hAnsi="Garamond"/>
                <w:sz w:val="28"/>
                <w:szCs w:val="28"/>
              </w:rPr>
              <w:t>’</w:t>
            </w:r>
            <w:r w:rsidRPr="00992826">
              <w:rPr>
                <w:rFonts w:ascii="Garamond" w:hAnsi="Garamond"/>
                <w:sz w:val="28"/>
                <w:szCs w:val="28"/>
              </w:rPr>
              <w:t>ad</w:t>
            </w:r>
            <w:proofErr w:type="spellEnd"/>
            <w:r w:rsidRPr="00992826">
              <w:rPr>
                <w:rFonts w:ascii="Garamond" w:hAnsi="Garamond"/>
                <w:sz w:val="28"/>
                <w:szCs w:val="28"/>
              </w:rPr>
              <w:t xml:space="preserve"> </w:t>
            </w:r>
            <w:proofErr w:type="spellStart"/>
            <w:r w:rsidRPr="00992826">
              <w:rPr>
                <w:rFonts w:ascii="Garamond" w:hAnsi="Garamond"/>
                <w:sz w:val="28"/>
                <w:szCs w:val="28"/>
              </w:rPr>
              <w:t>dy</w:t>
            </w:r>
            <w:proofErr w:type="spellEnd"/>
            <w:r w:rsidRPr="00992826">
              <w:rPr>
                <w:rFonts w:ascii="Garamond" w:hAnsi="Garamond"/>
                <w:sz w:val="28"/>
                <w:szCs w:val="28"/>
              </w:rPr>
              <w:t xml:space="preserve"> </w:t>
            </w:r>
            <w:proofErr w:type="spellStart"/>
            <w:r w:rsidRPr="00992826">
              <w:rPr>
                <w:rFonts w:ascii="Garamond" w:hAnsi="Garamond"/>
                <w:sz w:val="28"/>
                <w:szCs w:val="28"/>
              </w:rPr>
              <w:t>jarroo</w:t>
            </w:r>
            <w:proofErr w:type="spellEnd"/>
            <w:r w:rsidRPr="00992826">
              <w:rPr>
                <w:rFonts w:ascii="Garamond" w:hAnsi="Garamond"/>
                <w:sz w:val="28"/>
                <w:szCs w:val="28"/>
              </w:rPr>
              <w:t xml:space="preserve"> </w:t>
            </w:r>
            <w:proofErr w:type="spellStart"/>
            <w:r w:rsidRPr="00992826">
              <w:rPr>
                <w:rFonts w:ascii="Garamond" w:hAnsi="Garamond"/>
                <w:sz w:val="28"/>
                <w:szCs w:val="28"/>
              </w:rPr>
              <w:t>ny</w:t>
            </w:r>
            <w:proofErr w:type="spellEnd"/>
            <w:r w:rsidRPr="00992826">
              <w:rPr>
                <w:rFonts w:ascii="Garamond" w:hAnsi="Garamond"/>
                <w:sz w:val="28"/>
                <w:szCs w:val="28"/>
              </w:rPr>
              <w:t xml:space="preserve"> </w:t>
            </w:r>
            <w:proofErr w:type="spellStart"/>
            <w:r w:rsidRPr="00992826">
              <w:rPr>
                <w:rFonts w:ascii="Garamond" w:hAnsi="Garamond"/>
                <w:sz w:val="28"/>
                <w:szCs w:val="28"/>
              </w:rPr>
              <w:t>Padjeryn</w:t>
            </w:r>
            <w:proofErr w:type="spellEnd"/>
            <w:r w:rsidRPr="00992826">
              <w:rPr>
                <w:rFonts w:ascii="Garamond" w:hAnsi="Garamond"/>
                <w:sz w:val="28"/>
                <w:szCs w:val="28"/>
              </w:rPr>
              <w:t xml:space="preserve"> </w:t>
            </w:r>
            <w:proofErr w:type="spellStart"/>
            <w:r w:rsidRPr="00992826">
              <w:rPr>
                <w:rFonts w:ascii="Garamond" w:hAnsi="Garamond"/>
                <w:sz w:val="28"/>
                <w:szCs w:val="28"/>
              </w:rPr>
              <w:t>ayd</w:t>
            </w:r>
            <w:proofErr w:type="spellEnd"/>
            <w:r w:rsidRPr="00992826">
              <w:rPr>
                <w:rFonts w:ascii="Garamond" w:hAnsi="Garamond"/>
                <w:sz w:val="28"/>
                <w:szCs w:val="28"/>
              </w:rPr>
              <w:t xml:space="preserve"> </w:t>
            </w:r>
            <w:proofErr w:type="spellStart"/>
            <w:r w:rsidRPr="00992826">
              <w:rPr>
                <w:rFonts w:ascii="Garamond" w:hAnsi="Garamond"/>
                <w:sz w:val="28"/>
                <w:szCs w:val="28"/>
              </w:rPr>
              <w:t>hene</w:t>
            </w:r>
            <w:proofErr w:type="spellEnd"/>
            <w:r w:rsidRPr="00992826">
              <w:rPr>
                <w:rFonts w:ascii="Garamond" w:hAnsi="Garamond"/>
                <w:sz w:val="28"/>
                <w:szCs w:val="28"/>
              </w:rPr>
              <w:t xml:space="preserve"> as </w:t>
            </w:r>
            <w:proofErr w:type="spellStart"/>
            <w:r w:rsidRPr="00992826">
              <w:rPr>
                <w:rFonts w:ascii="Garamond" w:hAnsi="Garamond"/>
                <w:sz w:val="28"/>
                <w:szCs w:val="28"/>
              </w:rPr>
              <w:t>freil</w:t>
            </w:r>
            <w:r>
              <w:rPr>
                <w:rFonts w:ascii="Garamond" w:hAnsi="Garamond"/>
                <w:sz w:val="28"/>
                <w:szCs w:val="28"/>
              </w:rPr>
              <w:t>l</w:t>
            </w:r>
            <w:r w:rsidRPr="00992826">
              <w:rPr>
                <w:rFonts w:ascii="Garamond" w:hAnsi="Garamond"/>
                <w:sz w:val="28"/>
                <w:szCs w:val="28"/>
              </w:rPr>
              <w:t>ee</w:t>
            </w:r>
            <w:proofErr w:type="spellEnd"/>
            <w:r w:rsidRPr="00992826">
              <w:rPr>
                <w:rFonts w:ascii="Garamond" w:hAnsi="Garamond"/>
                <w:sz w:val="28"/>
                <w:szCs w:val="28"/>
              </w:rPr>
              <w:t xml:space="preserve"> </w:t>
            </w:r>
            <w:proofErr w:type="spellStart"/>
            <w:r w:rsidRPr="00992826">
              <w:rPr>
                <w:rFonts w:ascii="Garamond" w:hAnsi="Garamond"/>
                <w:sz w:val="28"/>
                <w:szCs w:val="28"/>
              </w:rPr>
              <w:t>shoh</w:t>
            </w:r>
            <w:proofErr w:type="spellEnd"/>
            <w:r w:rsidRPr="00992826">
              <w:rPr>
                <w:rFonts w:ascii="Garamond" w:hAnsi="Garamond"/>
                <w:sz w:val="28"/>
                <w:szCs w:val="28"/>
              </w:rPr>
              <w:t xml:space="preserve"> </w:t>
            </w:r>
            <w:proofErr w:type="spellStart"/>
            <w:r w:rsidRPr="00992826">
              <w:rPr>
                <w:rFonts w:ascii="Garamond" w:hAnsi="Garamond"/>
                <w:sz w:val="28"/>
                <w:szCs w:val="28"/>
              </w:rPr>
              <w:t>dty</w:t>
            </w:r>
            <w:proofErr w:type="spellEnd"/>
            <w:r w:rsidRPr="00992826">
              <w:rPr>
                <w:rFonts w:ascii="Garamond" w:hAnsi="Garamond"/>
                <w:sz w:val="28"/>
                <w:szCs w:val="28"/>
              </w:rPr>
              <w:t xml:space="preserve"> </w:t>
            </w:r>
            <w:proofErr w:type="spellStart"/>
            <w:r w:rsidRPr="00992826">
              <w:rPr>
                <w:rFonts w:ascii="Garamond" w:hAnsi="Garamond"/>
                <w:sz w:val="28"/>
                <w:szCs w:val="28"/>
              </w:rPr>
              <w:t>smooinaghtyn</w:t>
            </w:r>
            <w:proofErr w:type="spellEnd"/>
            <w:r w:rsidRPr="00992826">
              <w:rPr>
                <w:rFonts w:ascii="Garamond" w:hAnsi="Garamond"/>
                <w:sz w:val="28"/>
                <w:szCs w:val="28"/>
              </w:rPr>
              <w:t xml:space="preserve"> </w:t>
            </w:r>
            <w:proofErr w:type="spellStart"/>
            <w:r w:rsidRPr="00992826">
              <w:rPr>
                <w:rFonts w:ascii="Garamond" w:hAnsi="Garamond"/>
                <w:sz w:val="28"/>
                <w:szCs w:val="28"/>
              </w:rPr>
              <w:t>veih</w:t>
            </w:r>
            <w:proofErr w:type="spellEnd"/>
            <w:r w:rsidRPr="00992826">
              <w:rPr>
                <w:rFonts w:ascii="Garamond" w:hAnsi="Garamond"/>
                <w:sz w:val="28"/>
                <w:szCs w:val="28"/>
              </w:rPr>
              <w:t xml:space="preserve"> </w:t>
            </w:r>
            <w:proofErr w:type="spellStart"/>
            <w:r w:rsidRPr="00992826">
              <w:rPr>
                <w:rFonts w:ascii="Garamond" w:hAnsi="Garamond"/>
                <w:sz w:val="28"/>
                <w:szCs w:val="28"/>
              </w:rPr>
              <w:t>shaghrynys</w:t>
            </w:r>
            <w:proofErr w:type="spellEnd"/>
            <w:r w:rsidRPr="00992826">
              <w:rPr>
                <w:rFonts w:ascii="Garamond" w:hAnsi="Garamond"/>
                <w:sz w:val="28"/>
                <w:szCs w:val="28"/>
              </w:rPr>
              <w:t xml:space="preserve">. </w:t>
            </w:r>
            <w:proofErr w:type="spellStart"/>
            <w:r w:rsidRPr="00992826">
              <w:rPr>
                <w:rFonts w:ascii="Garamond" w:hAnsi="Garamond"/>
                <w:sz w:val="28"/>
                <w:szCs w:val="28"/>
              </w:rPr>
              <w:t>Tra</w:t>
            </w:r>
            <w:proofErr w:type="spellEnd"/>
            <w:r w:rsidRPr="00992826">
              <w:rPr>
                <w:rFonts w:ascii="Garamond" w:hAnsi="Garamond"/>
                <w:sz w:val="28"/>
                <w:szCs w:val="28"/>
              </w:rPr>
              <w:t xml:space="preserve"> </w:t>
            </w:r>
            <w:proofErr w:type="spellStart"/>
            <w:r w:rsidRPr="00992826">
              <w:rPr>
                <w:rFonts w:ascii="Garamond" w:hAnsi="Garamond"/>
                <w:sz w:val="28"/>
                <w:szCs w:val="28"/>
              </w:rPr>
              <w:t>chlinnys</w:t>
            </w:r>
            <w:proofErr w:type="spellEnd"/>
            <w:r w:rsidRPr="00992826">
              <w:rPr>
                <w:rFonts w:ascii="Garamond" w:hAnsi="Garamond"/>
                <w:sz w:val="28"/>
                <w:szCs w:val="28"/>
              </w:rPr>
              <w:t xml:space="preserve"> </w:t>
            </w:r>
            <w:proofErr w:type="spellStart"/>
            <w:r w:rsidRPr="00992826">
              <w:rPr>
                <w:rFonts w:ascii="Garamond" w:hAnsi="Garamond"/>
                <w:sz w:val="28"/>
                <w:szCs w:val="28"/>
              </w:rPr>
              <w:t>oo</w:t>
            </w:r>
            <w:proofErr w:type="spellEnd"/>
            <w:r w:rsidRPr="00992826">
              <w:rPr>
                <w:rFonts w:ascii="Garamond" w:hAnsi="Garamond"/>
                <w:sz w:val="28"/>
                <w:szCs w:val="28"/>
              </w:rPr>
              <w:t xml:space="preserve"> </w:t>
            </w:r>
            <w:proofErr w:type="spellStart"/>
            <w:r w:rsidRPr="000B736D">
              <w:rPr>
                <w:rFonts w:ascii="Garamond" w:hAnsi="Garamond"/>
                <w:i/>
                <w:sz w:val="28"/>
                <w:szCs w:val="28"/>
              </w:rPr>
              <w:t>cre’n</w:t>
            </w:r>
            <w:proofErr w:type="spellEnd"/>
            <w:r w:rsidRPr="000B736D">
              <w:rPr>
                <w:rFonts w:ascii="Garamond" w:hAnsi="Garamond"/>
                <w:i/>
                <w:sz w:val="28"/>
                <w:szCs w:val="28"/>
              </w:rPr>
              <w:t xml:space="preserve"> red </w:t>
            </w:r>
            <w:del w:id="28" w:author="Max Wheeler" w:date="2021-09-19T14:12:00Z">
              <w:r w:rsidRPr="000B736D" w:rsidDel="00651303">
                <w:rPr>
                  <w:rFonts w:ascii="Garamond" w:hAnsi="Garamond"/>
                  <w:i/>
                  <w:sz w:val="28"/>
                  <w:szCs w:val="28"/>
                </w:rPr>
                <w:delText xml:space="preserve">eunyssagh </w:delText>
              </w:r>
            </w:del>
            <w:proofErr w:type="spellStart"/>
            <w:ins w:id="29" w:author="Max Wheeler" w:date="2021-09-19T14:12:00Z">
              <w:r w:rsidR="00651303" w:rsidRPr="000B736D">
                <w:rPr>
                  <w:rFonts w:ascii="Garamond" w:hAnsi="Garamond"/>
                  <w:i/>
                  <w:sz w:val="28"/>
                  <w:szCs w:val="28"/>
                </w:rPr>
                <w:t>e</w:t>
              </w:r>
              <w:r w:rsidR="00651303">
                <w:rPr>
                  <w:rFonts w:ascii="Garamond" w:hAnsi="Garamond"/>
                  <w:i/>
                  <w:sz w:val="28"/>
                  <w:szCs w:val="28"/>
                </w:rPr>
                <w:t>v</w:t>
              </w:r>
              <w:r w:rsidR="00651303" w:rsidRPr="000B736D">
                <w:rPr>
                  <w:rFonts w:ascii="Garamond" w:hAnsi="Garamond"/>
                  <w:i/>
                  <w:sz w:val="28"/>
                  <w:szCs w:val="28"/>
                </w:rPr>
                <w:t>nyssagh</w:t>
              </w:r>
              <w:proofErr w:type="spellEnd"/>
              <w:r w:rsidR="00651303" w:rsidRPr="000B736D">
                <w:rPr>
                  <w:rFonts w:ascii="Garamond" w:hAnsi="Garamond"/>
                  <w:i/>
                  <w:sz w:val="28"/>
                  <w:szCs w:val="28"/>
                </w:rPr>
                <w:t xml:space="preserve"> </w:t>
              </w:r>
            </w:ins>
            <w:r w:rsidRPr="000B736D">
              <w:rPr>
                <w:rFonts w:ascii="Garamond" w:hAnsi="Garamond"/>
                <w:i/>
                <w:sz w:val="28"/>
                <w:szCs w:val="28"/>
              </w:rPr>
              <w:t xml:space="preserve">as </w:t>
            </w:r>
            <w:proofErr w:type="spellStart"/>
            <w:r w:rsidRPr="000B736D">
              <w:rPr>
                <w:rFonts w:ascii="Garamond" w:hAnsi="Garamond"/>
                <w:i/>
                <w:sz w:val="28"/>
                <w:szCs w:val="28"/>
              </w:rPr>
              <w:t>gerjolagh</w:t>
            </w:r>
            <w:proofErr w:type="spellEnd"/>
            <w:r w:rsidRPr="000B736D">
              <w:rPr>
                <w:rFonts w:ascii="Garamond" w:hAnsi="Garamond"/>
                <w:i/>
                <w:sz w:val="28"/>
                <w:szCs w:val="28"/>
              </w:rPr>
              <w:t xml:space="preserve"> e</w:t>
            </w:r>
            <w:r>
              <w:rPr>
                <w:rFonts w:ascii="Garamond" w:hAnsi="Garamond"/>
                <w:i/>
                <w:sz w:val="28"/>
                <w:szCs w:val="28"/>
              </w:rPr>
              <w:t>h,</w:t>
            </w:r>
            <w:r w:rsidRPr="000B736D">
              <w:rPr>
                <w:rFonts w:ascii="Garamond" w:hAnsi="Garamond"/>
                <w:i/>
                <w:sz w:val="28"/>
                <w:szCs w:val="28"/>
              </w:rPr>
              <w:t xml:space="preserve"> </w:t>
            </w:r>
            <w:proofErr w:type="spellStart"/>
            <w:r w:rsidRPr="000B736D">
              <w:rPr>
                <w:rFonts w:ascii="Garamond" w:hAnsi="Garamond"/>
                <w:i/>
                <w:sz w:val="28"/>
                <w:szCs w:val="28"/>
              </w:rPr>
              <w:t>dy</w:t>
            </w:r>
            <w:proofErr w:type="spellEnd"/>
            <w:r w:rsidRPr="000B736D">
              <w:rPr>
                <w:rFonts w:ascii="Garamond" w:hAnsi="Garamond"/>
                <w:i/>
                <w:sz w:val="28"/>
                <w:szCs w:val="28"/>
              </w:rPr>
              <w:t xml:space="preserve"> </w:t>
            </w:r>
            <w:proofErr w:type="spellStart"/>
            <w:r w:rsidRPr="000B736D">
              <w:rPr>
                <w:rFonts w:ascii="Garamond" w:hAnsi="Garamond"/>
                <w:i/>
                <w:sz w:val="28"/>
                <w:szCs w:val="28"/>
              </w:rPr>
              <w:t>ghoal</w:t>
            </w:r>
            <w:proofErr w:type="spellEnd"/>
            <w:r w:rsidRPr="000B736D">
              <w:rPr>
                <w:rFonts w:ascii="Garamond" w:hAnsi="Garamond"/>
                <w:i/>
                <w:sz w:val="28"/>
                <w:szCs w:val="28"/>
              </w:rPr>
              <w:t xml:space="preserve"> y </w:t>
            </w:r>
            <w:proofErr w:type="spellStart"/>
            <w:r w:rsidRPr="000B736D">
              <w:rPr>
                <w:rFonts w:ascii="Garamond" w:hAnsi="Garamond"/>
                <w:i/>
                <w:sz w:val="28"/>
                <w:szCs w:val="28"/>
              </w:rPr>
              <w:t>Chreest</w:t>
            </w:r>
            <w:r>
              <w:rPr>
                <w:rFonts w:ascii="Garamond" w:hAnsi="Garamond"/>
                <w:i/>
                <w:sz w:val="28"/>
                <w:szCs w:val="28"/>
              </w:rPr>
              <w:t>i</w:t>
            </w:r>
            <w:r w:rsidRPr="000B736D">
              <w:rPr>
                <w:rFonts w:ascii="Garamond" w:hAnsi="Garamond"/>
                <w:i/>
                <w:sz w:val="28"/>
                <w:szCs w:val="28"/>
              </w:rPr>
              <w:t>aght</w:t>
            </w:r>
            <w:proofErr w:type="spellEnd"/>
            <w:r w:rsidRPr="000B736D">
              <w:rPr>
                <w:rFonts w:ascii="Garamond" w:hAnsi="Garamond"/>
                <w:i/>
                <w:sz w:val="28"/>
                <w:szCs w:val="28"/>
              </w:rPr>
              <w:t xml:space="preserve"> </w:t>
            </w:r>
            <w:proofErr w:type="spellStart"/>
            <w:r w:rsidRPr="000B736D">
              <w:rPr>
                <w:rFonts w:ascii="Garamond" w:hAnsi="Garamond"/>
                <w:i/>
                <w:sz w:val="28"/>
                <w:szCs w:val="28"/>
              </w:rPr>
              <w:t>dy</w:t>
            </w:r>
            <w:proofErr w:type="spellEnd"/>
            <w:r w:rsidRPr="000B736D">
              <w:rPr>
                <w:rFonts w:ascii="Garamond" w:hAnsi="Garamond"/>
                <w:i/>
                <w:sz w:val="28"/>
                <w:szCs w:val="28"/>
              </w:rPr>
              <w:t xml:space="preserve"> </w:t>
            </w:r>
            <w:proofErr w:type="spellStart"/>
            <w:r w:rsidRPr="000B736D">
              <w:rPr>
                <w:rFonts w:ascii="Garamond" w:hAnsi="Garamond"/>
                <w:i/>
                <w:sz w:val="28"/>
                <w:szCs w:val="28"/>
              </w:rPr>
              <w:t>feeu</w:t>
            </w:r>
            <w:proofErr w:type="spellEnd"/>
            <w:r w:rsidRPr="000B736D">
              <w:rPr>
                <w:rFonts w:ascii="Garamond" w:hAnsi="Garamond"/>
                <w:i/>
                <w:sz w:val="28"/>
                <w:szCs w:val="28"/>
              </w:rPr>
              <w:t xml:space="preserve">, as </w:t>
            </w:r>
            <w:proofErr w:type="spellStart"/>
            <w:r w:rsidRPr="000B736D">
              <w:rPr>
                <w:rFonts w:ascii="Garamond" w:hAnsi="Garamond"/>
                <w:i/>
                <w:sz w:val="28"/>
                <w:szCs w:val="28"/>
              </w:rPr>
              <w:t>cre</w:t>
            </w:r>
            <w:proofErr w:type="spellEnd"/>
            <w:r w:rsidRPr="000B736D">
              <w:rPr>
                <w:rFonts w:ascii="Garamond" w:hAnsi="Garamond"/>
                <w:i/>
                <w:sz w:val="28"/>
                <w:szCs w:val="28"/>
              </w:rPr>
              <w:t xml:space="preserve"> cha </w:t>
            </w:r>
            <w:proofErr w:type="spellStart"/>
            <w:r w:rsidRPr="000B736D">
              <w:rPr>
                <w:rFonts w:ascii="Garamond" w:hAnsi="Garamond"/>
                <w:i/>
                <w:sz w:val="28"/>
                <w:szCs w:val="28"/>
              </w:rPr>
              <w:t>dangeragh</w:t>
            </w:r>
            <w:proofErr w:type="spellEnd"/>
            <w:r w:rsidRPr="000B736D">
              <w:rPr>
                <w:rFonts w:ascii="Garamond" w:hAnsi="Garamond"/>
                <w:i/>
                <w:sz w:val="28"/>
                <w:szCs w:val="28"/>
              </w:rPr>
              <w:t xml:space="preserve"> as </w:t>
            </w:r>
            <w:proofErr w:type="spellStart"/>
            <w:r w:rsidRPr="000B736D">
              <w:rPr>
                <w:rFonts w:ascii="Garamond" w:hAnsi="Garamond"/>
                <w:i/>
                <w:sz w:val="28"/>
                <w:szCs w:val="28"/>
              </w:rPr>
              <w:t>te</w:t>
            </w:r>
            <w:proofErr w:type="spellEnd"/>
            <w:r w:rsidRPr="000B736D">
              <w:rPr>
                <w:rFonts w:ascii="Garamond" w:hAnsi="Garamond"/>
                <w:i/>
                <w:sz w:val="28"/>
                <w:szCs w:val="28"/>
              </w:rPr>
              <w:t xml:space="preserve"> </w:t>
            </w:r>
            <w:proofErr w:type="spellStart"/>
            <w:r w:rsidRPr="000B736D">
              <w:rPr>
                <w:rFonts w:ascii="Garamond" w:hAnsi="Garamond"/>
                <w:i/>
                <w:sz w:val="28"/>
                <w:szCs w:val="28"/>
              </w:rPr>
              <w:t>dy</w:t>
            </w:r>
            <w:proofErr w:type="spellEnd"/>
            <w:r w:rsidRPr="000B736D">
              <w:rPr>
                <w:rFonts w:ascii="Garamond" w:hAnsi="Garamond"/>
                <w:i/>
                <w:sz w:val="28"/>
                <w:szCs w:val="28"/>
              </w:rPr>
              <w:t xml:space="preserve"> </w:t>
            </w:r>
            <w:proofErr w:type="spellStart"/>
            <w:r w:rsidRPr="000B736D">
              <w:rPr>
                <w:rFonts w:ascii="Garamond" w:hAnsi="Garamond"/>
                <w:i/>
                <w:sz w:val="28"/>
                <w:szCs w:val="28"/>
              </w:rPr>
              <w:t>ghoal</w:t>
            </w:r>
            <w:proofErr w:type="spellEnd"/>
            <w:r w:rsidRPr="000B736D">
              <w:rPr>
                <w:rFonts w:ascii="Garamond" w:hAnsi="Garamond"/>
                <w:i/>
                <w:sz w:val="28"/>
                <w:szCs w:val="28"/>
              </w:rPr>
              <w:t xml:space="preserve"> e</w:t>
            </w:r>
            <w:r>
              <w:rPr>
                <w:rFonts w:ascii="Garamond" w:hAnsi="Garamond"/>
                <w:i/>
                <w:sz w:val="28"/>
                <w:szCs w:val="28"/>
              </w:rPr>
              <w:t>h</w:t>
            </w:r>
            <w:r w:rsidRPr="000B736D">
              <w:rPr>
                <w:rFonts w:ascii="Garamond" w:hAnsi="Garamond"/>
                <w:i/>
                <w:sz w:val="28"/>
                <w:szCs w:val="28"/>
              </w:rPr>
              <w:t xml:space="preserve"> </w:t>
            </w:r>
            <w:proofErr w:type="spellStart"/>
            <w:r w:rsidRPr="000B736D">
              <w:rPr>
                <w:rFonts w:ascii="Garamond" w:hAnsi="Garamond"/>
                <w:i/>
                <w:sz w:val="28"/>
                <w:szCs w:val="28"/>
              </w:rPr>
              <w:t>dy</w:t>
            </w:r>
            <w:proofErr w:type="spellEnd"/>
            <w:r w:rsidRPr="000B736D">
              <w:rPr>
                <w:rFonts w:ascii="Garamond" w:hAnsi="Garamond"/>
                <w:i/>
                <w:sz w:val="28"/>
                <w:szCs w:val="28"/>
              </w:rPr>
              <w:t xml:space="preserve"> </w:t>
            </w:r>
            <w:proofErr w:type="spellStart"/>
            <w:r w:rsidRPr="000B736D">
              <w:rPr>
                <w:rFonts w:ascii="Garamond" w:hAnsi="Garamond"/>
                <w:i/>
                <w:sz w:val="28"/>
                <w:szCs w:val="28"/>
              </w:rPr>
              <w:t>niau-feeu</w:t>
            </w:r>
            <w:proofErr w:type="spellEnd"/>
            <w:r w:rsidRPr="000B736D">
              <w:rPr>
                <w:rFonts w:ascii="Garamond" w:hAnsi="Garamond"/>
                <w:i/>
                <w:sz w:val="28"/>
                <w:szCs w:val="28"/>
              </w:rPr>
              <w:t>,</w:t>
            </w:r>
            <w:r w:rsidRPr="00992826">
              <w:rPr>
                <w:rFonts w:ascii="Garamond" w:hAnsi="Garamond"/>
                <w:sz w:val="28"/>
                <w:szCs w:val="28"/>
              </w:rPr>
              <w:t xml:space="preserve"> trog </w:t>
            </w:r>
            <w:proofErr w:type="spellStart"/>
            <w:r w:rsidRPr="00992826">
              <w:rPr>
                <w:rFonts w:ascii="Garamond" w:hAnsi="Garamond"/>
                <w:sz w:val="28"/>
                <w:szCs w:val="28"/>
              </w:rPr>
              <w:t>seose</w:t>
            </w:r>
            <w:proofErr w:type="spellEnd"/>
            <w:r w:rsidRPr="00992826">
              <w:rPr>
                <w:rFonts w:ascii="Garamond" w:hAnsi="Garamond"/>
                <w:sz w:val="28"/>
                <w:szCs w:val="28"/>
              </w:rPr>
              <w:t xml:space="preserve"> </w:t>
            </w:r>
            <w:proofErr w:type="spellStart"/>
            <w:r w:rsidRPr="00992826">
              <w:rPr>
                <w:rFonts w:ascii="Garamond" w:hAnsi="Garamond"/>
                <w:sz w:val="28"/>
                <w:szCs w:val="28"/>
              </w:rPr>
              <w:t>dty</w:t>
            </w:r>
            <w:proofErr w:type="spellEnd"/>
            <w:r w:rsidRPr="00992826">
              <w:rPr>
                <w:rFonts w:ascii="Garamond" w:hAnsi="Garamond"/>
                <w:sz w:val="28"/>
                <w:szCs w:val="28"/>
              </w:rPr>
              <w:t xml:space="preserve"> </w:t>
            </w:r>
            <w:proofErr w:type="spellStart"/>
            <w:r w:rsidRPr="00992826">
              <w:rPr>
                <w:rFonts w:ascii="Garamond" w:hAnsi="Garamond"/>
                <w:sz w:val="28"/>
                <w:szCs w:val="28"/>
              </w:rPr>
              <w:t>Chree</w:t>
            </w:r>
            <w:proofErr w:type="spellEnd"/>
            <w:r w:rsidRPr="00992826">
              <w:rPr>
                <w:rFonts w:ascii="Garamond" w:hAnsi="Garamond"/>
                <w:sz w:val="28"/>
                <w:szCs w:val="28"/>
              </w:rPr>
              <w:t xml:space="preserve"> as </w:t>
            </w:r>
            <w:proofErr w:type="spellStart"/>
            <w:r w:rsidRPr="00992826">
              <w:rPr>
                <w:rFonts w:ascii="Garamond" w:hAnsi="Garamond"/>
                <w:sz w:val="28"/>
                <w:szCs w:val="28"/>
              </w:rPr>
              <w:t>guee</w:t>
            </w:r>
            <w:proofErr w:type="spellEnd"/>
            <w:r w:rsidRPr="00992826">
              <w:rPr>
                <w:rFonts w:ascii="Garamond" w:hAnsi="Garamond"/>
                <w:sz w:val="28"/>
                <w:szCs w:val="28"/>
              </w:rPr>
              <w:t xml:space="preserve"> er </w:t>
            </w:r>
            <w:proofErr w:type="spellStart"/>
            <w:r w:rsidRPr="00992826">
              <w:rPr>
                <w:rFonts w:ascii="Garamond" w:hAnsi="Garamond"/>
                <w:sz w:val="28"/>
                <w:szCs w:val="28"/>
              </w:rPr>
              <w:t>Jee</w:t>
            </w:r>
            <w:proofErr w:type="spellEnd"/>
            <w:r w:rsidRPr="00992826">
              <w:rPr>
                <w:rFonts w:ascii="Garamond" w:hAnsi="Garamond"/>
                <w:sz w:val="28"/>
                <w:szCs w:val="28"/>
              </w:rPr>
              <w:t xml:space="preserve"> </w:t>
            </w:r>
            <w:proofErr w:type="spellStart"/>
            <w:r w:rsidRPr="00992826">
              <w:rPr>
                <w:rFonts w:ascii="Garamond" w:hAnsi="Garamond"/>
                <w:sz w:val="28"/>
                <w:szCs w:val="28"/>
              </w:rPr>
              <w:t>dt’annoonidyn</w:t>
            </w:r>
            <w:proofErr w:type="spellEnd"/>
            <w:r w:rsidRPr="00992826">
              <w:rPr>
                <w:rFonts w:ascii="Garamond" w:hAnsi="Garamond"/>
                <w:sz w:val="28"/>
                <w:szCs w:val="28"/>
              </w:rPr>
              <w:t xml:space="preserve"> y </w:t>
            </w:r>
            <w:proofErr w:type="spellStart"/>
            <w:r w:rsidRPr="00992826">
              <w:rPr>
                <w:rFonts w:ascii="Garamond" w:hAnsi="Garamond"/>
                <w:sz w:val="28"/>
                <w:szCs w:val="28"/>
              </w:rPr>
              <w:t>leih</w:t>
            </w:r>
            <w:proofErr w:type="spellEnd"/>
            <w:r w:rsidRPr="00992826">
              <w:rPr>
                <w:rFonts w:ascii="Garamond" w:hAnsi="Garamond"/>
                <w:sz w:val="28"/>
                <w:szCs w:val="28"/>
              </w:rPr>
              <w:t xml:space="preserve"> </w:t>
            </w:r>
            <w:proofErr w:type="spellStart"/>
            <w:r w:rsidRPr="00992826">
              <w:rPr>
                <w:rFonts w:ascii="Garamond" w:hAnsi="Garamond"/>
                <w:sz w:val="28"/>
                <w:szCs w:val="28"/>
              </w:rPr>
              <w:t>dhyt</w:t>
            </w:r>
            <w:proofErr w:type="spellEnd"/>
            <w:r w:rsidRPr="00992826">
              <w:rPr>
                <w:rFonts w:ascii="Garamond" w:hAnsi="Garamond"/>
                <w:sz w:val="28"/>
                <w:szCs w:val="28"/>
              </w:rPr>
              <w:t xml:space="preserve">, marish </w:t>
            </w:r>
            <w:proofErr w:type="spellStart"/>
            <w:r w:rsidRPr="00992826">
              <w:rPr>
                <w:rFonts w:ascii="Garamond" w:hAnsi="Garamond"/>
                <w:sz w:val="28"/>
                <w:szCs w:val="28"/>
              </w:rPr>
              <w:t>dagh</w:t>
            </w:r>
            <w:proofErr w:type="spellEnd"/>
            <w:r w:rsidRPr="00992826">
              <w:rPr>
                <w:rFonts w:ascii="Garamond" w:hAnsi="Garamond"/>
                <w:sz w:val="28"/>
                <w:szCs w:val="28"/>
              </w:rPr>
              <w:t xml:space="preserve"> nee ta </w:t>
            </w:r>
            <w:proofErr w:type="spellStart"/>
            <w:r w:rsidRPr="00992826">
              <w:rPr>
                <w:rFonts w:ascii="Garamond" w:hAnsi="Garamond"/>
                <w:sz w:val="28"/>
                <w:szCs w:val="28"/>
              </w:rPr>
              <w:t>giare</w:t>
            </w:r>
            <w:proofErr w:type="spellEnd"/>
            <w:r w:rsidRPr="00992826">
              <w:rPr>
                <w:rFonts w:ascii="Garamond" w:hAnsi="Garamond"/>
                <w:sz w:val="28"/>
                <w:szCs w:val="28"/>
              </w:rPr>
              <w:t xml:space="preserve"> </w:t>
            </w:r>
            <w:proofErr w:type="spellStart"/>
            <w:r w:rsidRPr="00992826">
              <w:rPr>
                <w:rFonts w:ascii="Garamond" w:hAnsi="Garamond"/>
                <w:sz w:val="28"/>
                <w:szCs w:val="28"/>
              </w:rPr>
              <w:t>ayns</w:t>
            </w:r>
            <w:proofErr w:type="spellEnd"/>
            <w:r w:rsidRPr="00992826">
              <w:rPr>
                <w:rFonts w:ascii="Garamond" w:hAnsi="Garamond"/>
                <w:sz w:val="28"/>
                <w:szCs w:val="28"/>
              </w:rPr>
              <w:t xml:space="preserve"> y </w:t>
            </w:r>
            <w:proofErr w:type="spellStart"/>
            <w:r w:rsidRPr="00992826">
              <w:rPr>
                <w:rFonts w:ascii="Garamond" w:hAnsi="Garamond"/>
                <w:sz w:val="28"/>
                <w:szCs w:val="28"/>
              </w:rPr>
              <w:t>janoo</w:t>
            </w:r>
            <w:proofErr w:type="spellEnd"/>
            <w:r w:rsidRPr="00992826">
              <w:rPr>
                <w:rFonts w:ascii="Garamond" w:hAnsi="Garamond"/>
                <w:sz w:val="28"/>
                <w:szCs w:val="28"/>
              </w:rPr>
              <w:t xml:space="preserve"> </w:t>
            </w:r>
            <w:proofErr w:type="spellStart"/>
            <w:r w:rsidRPr="00992826">
              <w:rPr>
                <w:rFonts w:ascii="Garamond" w:hAnsi="Garamond"/>
                <w:sz w:val="28"/>
                <w:szCs w:val="28"/>
              </w:rPr>
              <w:t>arloo</w:t>
            </w:r>
            <w:proofErr w:type="spellEnd"/>
            <w:r w:rsidRPr="00992826">
              <w:rPr>
                <w:rFonts w:ascii="Garamond" w:hAnsi="Garamond"/>
                <w:sz w:val="28"/>
                <w:szCs w:val="28"/>
              </w:rPr>
              <w:t xml:space="preserve"> </w:t>
            </w:r>
            <w:proofErr w:type="spellStart"/>
            <w:r w:rsidRPr="00992826">
              <w:rPr>
                <w:rFonts w:ascii="Garamond" w:hAnsi="Garamond"/>
                <w:sz w:val="28"/>
                <w:szCs w:val="28"/>
              </w:rPr>
              <w:t>ayd</w:t>
            </w:r>
            <w:proofErr w:type="spellEnd"/>
            <w:r w:rsidRPr="00992826">
              <w:rPr>
                <w:rFonts w:ascii="Garamond" w:hAnsi="Garamond"/>
                <w:sz w:val="28"/>
                <w:szCs w:val="28"/>
              </w:rPr>
              <w:t xml:space="preserve">. </w:t>
            </w:r>
          </w:p>
        </w:tc>
        <w:tc>
          <w:tcPr>
            <w:tcW w:w="0" w:type="auto"/>
            <w:tcBorders>
              <w:top w:val="nil"/>
              <w:left w:val="nil"/>
              <w:bottom w:val="nil"/>
              <w:right w:val="nil"/>
            </w:tcBorders>
          </w:tcPr>
          <w:p w14:paraId="1809E5BE" w14:textId="77777777" w:rsidR="000B736D" w:rsidRPr="00C93EED" w:rsidRDefault="000B736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Let your Heart go along with all the Prayers, and softly say </w:t>
            </w:r>
            <w:r w:rsidRPr="00C93EED">
              <w:rPr>
                <w:rFonts w:ascii="Garamond" w:hAnsi="Garamond" w:cs="GlyphLessFont"/>
                <w:sz w:val="28"/>
                <w:szCs w:val="28"/>
              </w:rPr>
              <w:t>Amen</w:t>
            </w:r>
            <w:r w:rsidRPr="00C93EED">
              <w:rPr>
                <w:rFonts w:ascii="Garamond" w:hAnsi="Garamond" w:cs="GlyphLessFont"/>
                <w:i/>
                <w:sz w:val="28"/>
                <w:szCs w:val="28"/>
              </w:rPr>
              <w:t xml:space="preserve"> to every Petition, and then they are truly </w:t>
            </w:r>
            <w:r w:rsidRPr="00C93EED">
              <w:rPr>
                <w:rFonts w:ascii="Garamond" w:hAnsi="Garamond" w:cs="GlyphLessFont"/>
                <w:sz w:val="28"/>
                <w:szCs w:val="28"/>
              </w:rPr>
              <w:t>your</w:t>
            </w:r>
            <w:r w:rsidRPr="00C93EED">
              <w:rPr>
                <w:rFonts w:ascii="Garamond" w:hAnsi="Garamond" w:cs="GlyphLessFont"/>
                <w:i/>
                <w:sz w:val="28"/>
                <w:szCs w:val="28"/>
              </w:rPr>
              <w:t xml:space="preserve"> Prayers, and this will keep your Thoughts from </w:t>
            </w:r>
            <w:proofErr w:type="spellStart"/>
            <w:r w:rsidRPr="00C93EED">
              <w:rPr>
                <w:rFonts w:ascii="Garamond" w:hAnsi="Garamond" w:cs="GlyphLessFont"/>
                <w:i/>
                <w:sz w:val="28"/>
                <w:szCs w:val="28"/>
              </w:rPr>
              <w:t>wandring</w:t>
            </w:r>
            <w:proofErr w:type="spellEnd"/>
            <w:r w:rsidRPr="00C93EED">
              <w:rPr>
                <w:rFonts w:ascii="Garamond" w:hAnsi="Garamond" w:cs="GlyphLessFont"/>
                <w:i/>
                <w:sz w:val="28"/>
                <w:szCs w:val="28"/>
              </w:rPr>
              <w:t xml:space="preserve">. When you hear how </w:t>
            </w:r>
            <w:r w:rsidRPr="00C93EED">
              <w:rPr>
                <w:rFonts w:ascii="Garamond" w:hAnsi="Garamond" w:cs="GlyphLessFont"/>
                <w:sz w:val="28"/>
                <w:szCs w:val="28"/>
              </w:rPr>
              <w:t>Divine and Comfortable a thing it is to receive this Sacrament worthily, and how dangerous it is to receive unworthily ;</w:t>
            </w:r>
            <w:r w:rsidRPr="00C93EED">
              <w:rPr>
                <w:rFonts w:ascii="Garamond" w:hAnsi="Garamond" w:cs="GlyphLessFont"/>
                <w:i/>
                <w:sz w:val="28"/>
                <w:szCs w:val="28"/>
              </w:rPr>
              <w:t xml:space="preserve"> lift up your Hearts, and pray God to Pardon your Infirmities, and what is wanting in your Preparations.</w:t>
            </w:r>
          </w:p>
        </w:tc>
      </w:tr>
      <w:tr w:rsidR="003142BF" w:rsidRPr="00EB4EFD" w14:paraId="179E290F"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1FE2B89F" w14:textId="77777777" w:rsidR="000B736D" w:rsidRPr="00992826" w:rsidRDefault="000B736D" w:rsidP="00DB60C3">
            <w:pPr>
              <w:pStyle w:val="CM3"/>
              <w:widowControl/>
              <w:spacing w:line="240" w:lineRule="auto"/>
              <w:ind w:firstLine="227"/>
              <w:jc w:val="both"/>
              <w:rPr>
                <w:rFonts w:ascii="Garamond" w:hAnsi="Garamond"/>
                <w:sz w:val="28"/>
                <w:szCs w:val="28"/>
              </w:rPr>
            </w:pPr>
            <w:r>
              <w:rPr>
                <w:rFonts w:ascii="Garamond" w:hAnsi="Garamond"/>
                <w:sz w:val="28"/>
                <w:szCs w:val="28"/>
              </w:rPr>
              <w:t xml:space="preserve">[21] </w:t>
            </w:r>
            <w:proofErr w:type="spellStart"/>
            <w:r w:rsidRPr="00992826">
              <w:rPr>
                <w:rFonts w:ascii="Garamond" w:hAnsi="Garamond"/>
                <w:sz w:val="28"/>
                <w:szCs w:val="28"/>
              </w:rPr>
              <w:t>Tra</w:t>
            </w:r>
            <w:proofErr w:type="spellEnd"/>
            <w:r w:rsidRPr="00992826">
              <w:rPr>
                <w:rFonts w:ascii="Garamond" w:hAnsi="Garamond"/>
                <w:sz w:val="28"/>
                <w:szCs w:val="28"/>
              </w:rPr>
              <w:t xml:space="preserve"> </w:t>
            </w:r>
            <w:proofErr w:type="spellStart"/>
            <w:r w:rsidRPr="00992826">
              <w:rPr>
                <w:rFonts w:ascii="Garamond" w:hAnsi="Garamond"/>
                <w:sz w:val="28"/>
                <w:szCs w:val="28"/>
              </w:rPr>
              <w:t>t’ow</w:t>
            </w:r>
            <w:proofErr w:type="spellEnd"/>
            <w:r w:rsidRPr="00992826">
              <w:rPr>
                <w:rFonts w:ascii="Garamond" w:hAnsi="Garamond"/>
                <w:sz w:val="28"/>
                <w:szCs w:val="28"/>
              </w:rPr>
              <w:t xml:space="preserve"> er </w:t>
            </w:r>
            <w:proofErr w:type="spellStart"/>
            <w:r w:rsidRPr="00992826">
              <w:rPr>
                <w:rFonts w:ascii="Garamond" w:hAnsi="Garamond"/>
                <w:sz w:val="28"/>
                <w:szCs w:val="28"/>
              </w:rPr>
              <w:t>dt’eam</w:t>
            </w:r>
            <w:proofErr w:type="spellEnd"/>
            <w:r w:rsidRPr="00992826">
              <w:rPr>
                <w:rFonts w:ascii="Garamond" w:hAnsi="Garamond"/>
                <w:sz w:val="28"/>
                <w:szCs w:val="28"/>
              </w:rPr>
              <w:t xml:space="preserve"> </w:t>
            </w:r>
            <w:proofErr w:type="spellStart"/>
            <w:r w:rsidRPr="00992826">
              <w:rPr>
                <w:rFonts w:ascii="Garamond" w:hAnsi="Garamond"/>
                <w:sz w:val="28"/>
                <w:szCs w:val="28"/>
              </w:rPr>
              <w:t>dy</w:t>
            </w:r>
            <w:proofErr w:type="spellEnd"/>
            <w:r w:rsidRPr="00992826">
              <w:rPr>
                <w:rFonts w:ascii="Garamond" w:hAnsi="Garamond"/>
                <w:sz w:val="28"/>
                <w:szCs w:val="28"/>
              </w:rPr>
              <w:t xml:space="preserve"> </w:t>
            </w:r>
            <w:proofErr w:type="spellStart"/>
            <w:r w:rsidRPr="000B736D">
              <w:rPr>
                <w:rFonts w:ascii="Garamond" w:hAnsi="Garamond"/>
                <w:i/>
                <w:sz w:val="28"/>
                <w:szCs w:val="28"/>
              </w:rPr>
              <w:t>ghoal</w:t>
            </w:r>
            <w:proofErr w:type="spellEnd"/>
            <w:r w:rsidRPr="000B736D">
              <w:rPr>
                <w:rFonts w:ascii="Garamond" w:hAnsi="Garamond"/>
                <w:i/>
                <w:sz w:val="28"/>
                <w:szCs w:val="28"/>
              </w:rPr>
              <w:t xml:space="preserve"> </w:t>
            </w:r>
            <w:proofErr w:type="spellStart"/>
            <w:r w:rsidRPr="000B736D">
              <w:rPr>
                <w:rFonts w:ascii="Garamond" w:hAnsi="Garamond"/>
                <w:i/>
                <w:sz w:val="28"/>
                <w:szCs w:val="28"/>
              </w:rPr>
              <w:t>rish</w:t>
            </w:r>
            <w:proofErr w:type="spellEnd"/>
            <w:r w:rsidRPr="000B736D">
              <w:rPr>
                <w:rFonts w:ascii="Garamond" w:hAnsi="Garamond"/>
                <w:i/>
                <w:sz w:val="28"/>
                <w:szCs w:val="28"/>
              </w:rPr>
              <w:t xml:space="preserve"> </w:t>
            </w:r>
            <w:proofErr w:type="spellStart"/>
            <w:r w:rsidRPr="000B736D">
              <w:rPr>
                <w:rFonts w:ascii="Garamond" w:hAnsi="Garamond"/>
                <w:i/>
                <w:sz w:val="28"/>
                <w:szCs w:val="28"/>
              </w:rPr>
              <w:t>dty</w:t>
            </w:r>
            <w:proofErr w:type="spellEnd"/>
            <w:r w:rsidRPr="000B736D">
              <w:rPr>
                <w:rFonts w:ascii="Garamond" w:hAnsi="Garamond"/>
                <w:i/>
                <w:sz w:val="28"/>
                <w:szCs w:val="28"/>
              </w:rPr>
              <w:t xml:space="preserve"> </w:t>
            </w:r>
            <w:proofErr w:type="spellStart"/>
            <w:r w:rsidRPr="000B736D">
              <w:rPr>
                <w:rFonts w:ascii="Garamond" w:hAnsi="Garamond"/>
                <w:i/>
                <w:sz w:val="28"/>
                <w:szCs w:val="28"/>
              </w:rPr>
              <w:t>pheccaghyn</w:t>
            </w:r>
            <w:proofErr w:type="spellEnd"/>
            <w:r w:rsidRPr="000B736D">
              <w:rPr>
                <w:rFonts w:ascii="Garamond" w:hAnsi="Garamond"/>
                <w:i/>
                <w:sz w:val="28"/>
                <w:szCs w:val="28"/>
              </w:rPr>
              <w:t xml:space="preserve"> </w:t>
            </w:r>
            <w:proofErr w:type="spellStart"/>
            <w:r w:rsidRPr="000B736D">
              <w:rPr>
                <w:rFonts w:ascii="Garamond" w:hAnsi="Garamond"/>
                <w:i/>
                <w:sz w:val="28"/>
                <w:szCs w:val="28"/>
              </w:rPr>
              <w:t>dy</w:t>
            </w:r>
            <w:proofErr w:type="spellEnd"/>
            <w:r w:rsidRPr="000B736D">
              <w:rPr>
                <w:rFonts w:ascii="Garamond" w:hAnsi="Garamond"/>
                <w:i/>
                <w:sz w:val="28"/>
                <w:szCs w:val="28"/>
              </w:rPr>
              <w:t xml:space="preserve"> </w:t>
            </w:r>
            <w:proofErr w:type="spellStart"/>
            <w:r w:rsidRPr="000B736D">
              <w:rPr>
                <w:rFonts w:ascii="Garamond" w:hAnsi="Garamond"/>
                <w:i/>
                <w:sz w:val="28"/>
                <w:szCs w:val="28"/>
              </w:rPr>
              <w:t>injil</w:t>
            </w:r>
            <w:proofErr w:type="spellEnd"/>
            <w:r w:rsidRPr="000B736D">
              <w:rPr>
                <w:rFonts w:ascii="Garamond" w:hAnsi="Garamond"/>
                <w:i/>
                <w:sz w:val="28"/>
                <w:szCs w:val="28"/>
              </w:rPr>
              <w:t xml:space="preserve"> </w:t>
            </w:r>
            <w:proofErr w:type="spellStart"/>
            <w:r w:rsidRPr="000B736D">
              <w:rPr>
                <w:rFonts w:ascii="Garamond" w:hAnsi="Garamond"/>
                <w:i/>
                <w:sz w:val="28"/>
                <w:szCs w:val="28"/>
              </w:rPr>
              <w:t>gys</w:t>
            </w:r>
            <w:proofErr w:type="spellEnd"/>
            <w:r w:rsidRPr="000B736D">
              <w:rPr>
                <w:rFonts w:ascii="Garamond" w:hAnsi="Garamond"/>
                <w:i/>
                <w:sz w:val="28"/>
                <w:szCs w:val="28"/>
              </w:rPr>
              <w:t xml:space="preserve"> </w:t>
            </w:r>
            <w:proofErr w:type="spellStart"/>
            <w:r w:rsidRPr="000B736D">
              <w:rPr>
                <w:rFonts w:ascii="Garamond" w:hAnsi="Garamond"/>
                <w:i/>
                <w:sz w:val="28"/>
                <w:szCs w:val="28"/>
              </w:rPr>
              <w:t>Jee</w:t>
            </w:r>
            <w:proofErr w:type="spellEnd"/>
            <w:r w:rsidRPr="000B736D">
              <w:rPr>
                <w:rFonts w:ascii="Garamond" w:hAnsi="Garamond"/>
                <w:i/>
                <w:sz w:val="28"/>
                <w:szCs w:val="28"/>
              </w:rPr>
              <w:t xml:space="preserve"> </w:t>
            </w:r>
            <w:proofErr w:type="spellStart"/>
            <w:r w:rsidRPr="000B736D">
              <w:rPr>
                <w:rFonts w:ascii="Garamond" w:hAnsi="Garamond"/>
                <w:i/>
                <w:sz w:val="28"/>
                <w:szCs w:val="28"/>
              </w:rPr>
              <w:t>ooilley</w:t>
            </w:r>
            <w:r w:rsidRPr="000B736D">
              <w:rPr>
                <w:rFonts w:ascii="Garamond" w:hAnsi="Garamond"/>
                <w:i/>
                <w:sz w:val="28"/>
                <w:szCs w:val="28"/>
              </w:rPr>
              <w:softHyphen/>
            </w:r>
            <w:r>
              <w:rPr>
                <w:rFonts w:ascii="Garamond" w:hAnsi="Garamond"/>
                <w:i/>
                <w:sz w:val="28"/>
                <w:szCs w:val="28"/>
              </w:rPr>
              <w:t>-</w:t>
            </w:r>
            <w:r w:rsidRPr="000B736D">
              <w:rPr>
                <w:rFonts w:ascii="Garamond" w:hAnsi="Garamond"/>
                <w:i/>
                <w:sz w:val="28"/>
                <w:szCs w:val="28"/>
              </w:rPr>
              <w:t>niartal</w:t>
            </w:r>
            <w:proofErr w:type="spellEnd"/>
            <w:r w:rsidRPr="000B736D">
              <w:rPr>
                <w:rFonts w:ascii="Garamond" w:hAnsi="Garamond"/>
                <w:i/>
                <w:sz w:val="28"/>
                <w:szCs w:val="28"/>
              </w:rPr>
              <w:t>,</w:t>
            </w:r>
            <w:r w:rsidRPr="00992826">
              <w:rPr>
                <w:rFonts w:ascii="Garamond" w:hAnsi="Garamond"/>
                <w:sz w:val="28"/>
                <w:szCs w:val="28"/>
              </w:rPr>
              <w:t xml:space="preserve"> </w:t>
            </w:r>
            <w:proofErr w:type="spellStart"/>
            <w:r w:rsidRPr="00992826">
              <w:rPr>
                <w:rFonts w:ascii="Garamond" w:hAnsi="Garamond"/>
                <w:sz w:val="28"/>
                <w:szCs w:val="28"/>
              </w:rPr>
              <w:t>jeagh</w:t>
            </w:r>
            <w:proofErr w:type="spellEnd"/>
            <w:r w:rsidRPr="00992826">
              <w:rPr>
                <w:rFonts w:ascii="Garamond" w:hAnsi="Garamond"/>
                <w:sz w:val="28"/>
                <w:szCs w:val="28"/>
              </w:rPr>
              <w:t xml:space="preserve"> </w:t>
            </w:r>
            <w:proofErr w:type="spellStart"/>
            <w:r w:rsidRPr="00992826">
              <w:rPr>
                <w:rFonts w:ascii="Garamond" w:hAnsi="Garamond"/>
                <w:sz w:val="28"/>
                <w:szCs w:val="28"/>
              </w:rPr>
              <w:lastRenderedPageBreak/>
              <w:t>dy</w:t>
            </w:r>
            <w:proofErr w:type="spellEnd"/>
            <w:r w:rsidRPr="00992826">
              <w:rPr>
                <w:rFonts w:ascii="Garamond" w:hAnsi="Garamond"/>
                <w:sz w:val="28"/>
                <w:szCs w:val="28"/>
              </w:rPr>
              <w:t xml:space="preserve"> </w:t>
            </w:r>
            <w:proofErr w:type="spellStart"/>
            <w:r w:rsidRPr="00992826">
              <w:rPr>
                <w:rFonts w:ascii="Garamond" w:hAnsi="Garamond"/>
                <w:sz w:val="28"/>
                <w:szCs w:val="28"/>
              </w:rPr>
              <w:t>vel</w:t>
            </w:r>
            <w:proofErr w:type="spellEnd"/>
            <w:r w:rsidRPr="00992826">
              <w:rPr>
                <w:rFonts w:ascii="Garamond" w:hAnsi="Garamond"/>
                <w:sz w:val="28"/>
                <w:szCs w:val="28"/>
              </w:rPr>
              <w:t xml:space="preserve"> </w:t>
            </w:r>
            <w:proofErr w:type="spellStart"/>
            <w:r w:rsidRPr="00992826">
              <w:rPr>
                <w:rFonts w:ascii="Garamond" w:hAnsi="Garamond"/>
                <w:sz w:val="28"/>
                <w:szCs w:val="28"/>
              </w:rPr>
              <w:t>ooilley</w:t>
            </w:r>
            <w:proofErr w:type="spellEnd"/>
            <w:r w:rsidRPr="00992826">
              <w:rPr>
                <w:rFonts w:ascii="Garamond" w:hAnsi="Garamond"/>
                <w:sz w:val="28"/>
                <w:szCs w:val="28"/>
              </w:rPr>
              <w:t xml:space="preserve"> </w:t>
            </w:r>
            <w:proofErr w:type="spellStart"/>
            <w:r w:rsidRPr="00992826">
              <w:rPr>
                <w:rFonts w:ascii="Garamond" w:hAnsi="Garamond"/>
                <w:sz w:val="28"/>
                <w:szCs w:val="28"/>
              </w:rPr>
              <w:t>dty</w:t>
            </w:r>
            <w:proofErr w:type="spellEnd"/>
            <w:r w:rsidRPr="00992826">
              <w:rPr>
                <w:rFonts w:ascii="Garamond" w:hAnsi="Garamond"/>
                <w:sz w:val="28"/>
                <w:szCs w:val="28"/>
              </w:rPr>
              <w:t xml:space="preserve"> </w:t>
            </w:r>
            <w:proofErr w:type="spellStart"/>
            <w:r w:rsidRPr="00992826">
              <w:rPr>
                <w:rFonts w:ascii="Garamond" w:hAnsi="Garamond"/>
                <w:sz w:val="28"/>
                <w:szCs w:val="28"/>
              </w:rPr>
              <w:t>chree</w:t>
            </w:r>
            <w:proofErr w:type="spellEnd"/>
            <w:r w:rsidRPr="00992826">
              <w:rPr>
                <w:rFonts w:ascii="Garamond" w:hAnsi="Garamond"/>
                <w:sz w:val="28"/>
                <w:szCs w:val="28"/>
              </w:rPr>
              <w:t xml:space="preserve"> </w:t>
            </w:r>
            <w:proofErr w:type="spellStart"/>
            <w:r w:rsidRPr="00992826">
              <w:rPr>
                <w:rFonts w:ascii="Garamond" w:hAnsi="Garamond"/>
                <w:sz w:val="28"/>
                <w:szCs w:val="28"/>
              </w:rPr>
              <w:t>gol</w:t>
            </w:r>
            <w:proofErr w:type="spellEnd"/>
            <w:r w:rsidRPr="00992826">
              <w:rPr>
                <w:rFonts w:ascii="Garamond" w:hAnsi="Garamond"/>
                <w:sz w:val="28"/>
                <w:szCs w:val="28"/>
              </w:rPr>
              <w:t xml:space="preserve"> </w:t>
            </w:r>
            <w:proofErr w:type="spellStart"/>
            <w:r w:rsidRPr="00992826">
              <w:rPr>
                <w:rFonts w:ascii="Garamond" w:hAnsi="Garamond"/>
                <w:sz w:val="28"/>
                <w:szCs w:val="28"/>
              </w:rPr>
              <w:t>lesh</w:t>
            </w:r>
            <w:proofErr w:type="spellEnd"/>
            <w:r w:rsidRPr="00992826">
              <w:rPr>
                <w:rFonts w:ascii="Garamond" w:hAnsi="Garamond"/>
                <w:sz w:val="28"/>
                <w:szCs w:val="28"/>
              </w:rPr>
              <w:t xml:space="preserve"> y </w:t>
            </w:r>
            <w:proofErr w:type="spellStart"/>
            <w:r w:rsidR="005712F3" w:rsidRPr="00992826">
              <w:rPr>
                <w:rFonts w:ascii="Garamond" w:hAnsi="Garamond"/>
                <w:sz w:val="28"/>
                <w:szCs w:val="28"/>
              </w:rPr>
              <w:t>T</w:t>
            </w:r>
            <w:r w:rsidR="005712F3">
              <w:rPr>
                <w:rFonts w:ascii="Garamond" w:hAnsi="Garamond"/>
                <w:sz w:val="28"/>
                <w:szCs w:val="28"/>
              </w:rPr>
              <w:t>h</w:t>
            </w:r>
            <w:r w:rsidR="005712F3" w:rsidRPr="00992826">
              <w:rPr>
                <w:rFonts w:ascii="Garamond" w:hAnsi="Garamond"/>
                <w:sz w:val="28"/>
                <w:szCs w:val="28"/>
              </w:rPr>
              <w:t>aggyrt</w:t>
            </w:r>
            <w:proofErr w:type="spellEnd"/>
            <w:r w:rsidRPr="00992826">
              <w:rPr>
                <w:rFonts w:ascii="Garamond" w:hAnsi="Garamond"/>
                <w:sz w:val="28"/>
                <w:szCs w:val="28"/>
              </w:rPr>
              <w:t xml:space="preserve">, as jean </w:t>
            </w:r>
            <w:proofErr w:type="spellStart"/>
            <w:r w:rsidRPr="00992826">
              <w:rPr>
                <w:rFonts w:ascii="Garamond" w:hAnsi="Garamond"/>
                <w:sz w:val="28"/>
                <w:szCs w:val="28"/>
              </w:rPr>
              <w:t>padjer</w:t>
            </w:r>
            <w:proofErr w:type="spellEnd"/>
            <w:r w:rsidRPr="00992826">
              <w:rPr>
                <w:rFonts w:ascii="Garamond" w:hAnsi="Garamond"/>
                <w:sz w:val="28"/>
                <w:szCs w:val="28"/>
              </w:rPr>
              <w:t xml:space="preserve"> </w:t>
            </w:r>
            <w:proofErr w:type="spellStart"/>
            <w:r w:rsidRPr="00992826">
              <w:rPr>
                <w:rFonts w:ascii="Garamond" w:hAnsi="Garamond"/>
                <w:sz w:val="28"/>
                <w:szCs w:val="28"/>
              </w:rPr>
              <w:t>imlee</w:t>
            </w:r>
            <w:proofErr w:type="spellEnd"/>
            <w:r w:rsidRPr="00992826">
              <w:rPr>
                <w:rFonts w:ascii="Garamond" w:hAnsi="Garamond"/>
                <w:sz w:val="28"/>
                <w:szCs w:val="28"/>
              </w:rPr>
              <w:t xml:space="preserve"> </w:t>
            </w:r>
            <w:proofErr w:type="spellStart"/>
            <w:r w:rsidRPr="00992826">
              <w:rPr>
                <w:rFonts w:ascii="Garamond" w:hAnsi="Garamond"/>
                <w:sz w:val="28"/>
                <w:szCs w:val="28"/>
              </w:rPr>
              <w:t>dy</w:t>
            </w:r>
            <w:proofErr w:type="spellEnd"/>
            <w:r w:rsidRPr="00992826">
              <w:rPr>
                <w:rFonts w:ascii="Garamond" w:hAnsi="Garamond"/>
                <w:sz w:val="28"/>
                <w:szCs w:val="28"/>
              </w:rPr>
              <w:t xml:space="preserve"> </w:t>
            </w:r>
            <w:proofErr w:type="spellStart"/>
            <w:r w:rsidRPr="00992826">
              <w:rPr>
                <w:rFonts w:ascii="Garamond" w:hAnsi="Garamond"/>
                <w:sz w:val="28"/>
                <w:szCs w:val="28"/>
              </w:rPr>
              <w:t>vod</w:t>
            </w:r>
            <w:proofErr w:type="spellEnd"/>
            <w:r w:rsidRPr="00992826">
              <w:rPr>
                <w:rFonts w:ascii="Garamond" w:hAnsi="Garamond"/>
                <w:sz w:val="28"/>
                <w:szCs w:val="28"/>
              </w:rPr>
              <w:t xml:space="preserve"> </w:t>
            </w:r>
            <w:proofErr w:type="spellStart"/>
            <w:r w:rsidRPr="00992826">
              <w:rPr>
                <w:rFonts w:ascii="Garamond" w:hAnsi="Garamond"/>
                <w:sz w:val="28"/>
                <w:szCs w:val="28"/>
              </w:rPr>
              <w:t>ayrn</w:t>
            </w:r>
            <w:proofErr w:type="spellEnd"/>
            <w:r w:rsidRPr="00992826">
              <w:rPr>
                <w:rFonts w:ascii="Garamond" w:hAnsi="Garamond"/>
                <w:sz w:val="28"/>
                <w:szCs w:val="28"/>
              </w:rPr>
              <w:t xml:space="preserve"> y </w:t>
            </w:r>
            <w:proofErr w:type="spellStart"/>
            <w:r w:rsidRPr="00992826">
              <w:rPr>
                <w:rFonts w:ascii="Garamond" w:hAnsi="Garamond"/>
                <w:sz w:val="28"/>
                <w:szCs w:val="28"/>
              </w:rPr>
              <w:t>ve</w:t>
            </w:r>
            <w:proofErr w:type="spellEnd"/>
            <w:r w:rsidRPr="00992826">
              <w:rPr>
                <w:rFonts w:ascii="Garamond" w:hAnsi="Garamond"/>
                <w:sz w:val="28"/>
                <w:szCs w:val="28"/>
              </w:rPr>
              <w:t xml:space="preserve"> </w:t>
            </w:r>
            <w:proofErr w:type="spellStart"/>
            <w:r w:rsidRPr="00992826">
              <w:rPr>
                <w:rFonts w:ascii="Garamond" w:hAnsi="Garamond"/>
                <w:sz w:val="28"/>
                <w:szCs w:val="28"/>
              </w:rPr>
              <w:t>ayd</w:t>
            </w:r>
            <w:proofErr w:type="spellEnd"/>
            <w:r w:rsidRPr="00992826">
              <w:rPr>
                <w:rFonts w:ascii="Garamond" w:hAnsi="Garamond"/>
                <w:sz w:val="28"/>
                <w:szCs w:val="28"/>
              </w:rPr>
              <w:t xml:space="preserve"> </w:t>
            </w:r>
            <w:proofErr w:type="spellStart"/>
            <w:r w:rsidRPr="00992826">
              <w:rPr>
                <w:rFonts w:ascii="Garamond" w:hAnsi="Garamond"/>
                <w:sz w:val="28"/>
                <w:szCs w:val="28"/>
              </w:rPr>
              <w:t>ayns</w:t>
            </w:r>
            <w:proofErr w:type="spellEnd"/>
            <w:r w:rsidRPr="00992826">
              <w:rPr>
                <w:rFonts w:ascii="Garamond" w:hAnsi="Garamond"/>
                <w:sz w:val="28"/>
                <w:szCs w:val="28"/>
              </w:rPr>
              <w:t xml:space="preserve"> y </w:t>
            </w:r>
            <w:proofErr w:type="spellStart"/>
            <w:r w:rsidR="005712F3" w:rsidRPr="00992826">
              <w:rPr>
                <w:rFonts w:ascii="Garamond" w:hAnsi="Garamond"/>
                <w:sz w:val="28"/>
                <w:szCs w:val="28"/>
              </w:rPr>
              <w:t>Leih</w:t>
            </w:r>
            <w:proofErr w:type="spellEnd"/>
            <w:r w:rsidR="005712F3" w:rsidRPr="00992826">
              <w:rPr>
                <w:rFonts w:ascii="Garamond" w:hAnsi="Garamond"/>
                <w:sz w:val="28"/>
                <w:szCs w:val="28"/>
              </w:rPr>
              <w:t xml:space="preserve"> </w:t>
            </w:r>
            <w:proofErr w:type="spellStart"/>
            <w:r w:rsidRPr="00992826">
              <w:rPr>
                <w:rFonts w:ascii="Garamond" w:hAnsi="Garamond"/>
                <w:sz w:val="28"/>
                <w:szCs w:val="28"/>
              </w:rPr>
              <w:t>peccaghyn</w:t>
            </w:r>
            <w:proofErr w:type="spellEnd"/>
            <w:r w:rsidRPr="00992826">
              <w:rPr>
                <w:rFonts w:ascii="Garamond" w:hAnsi="Garamond"/>
                <w:sz w:val="28"/>
                <w:szCs w:val="28"/>
              </w:rPr>
              <w:t xml:space="preserve"> </w:t>
            </w:r>
            <w:proofErr w:type="spellStart"/>
            <w:r w:rsidRPr="005712F3">
              <w:rPr>
                <w:rFonts w:ascii="Garamond" w:hAnsi="Garamond"/>
                <w:i/>
                <w:sz w:val="28"/>
                <w:szCs w:val="28"/>
              </w:rPr>
              <w:t>t’ayns</w:t>
            </w:r>
            <w:proofErr w:type="spellEnd"/>
            <w:r w:rsidRPr="005712F3">
              <w:rPr>
                <w:rFonts w:ascii="Garamond" w:hAnsi="Garamond"/>
                <w:i/>
                <w:sz w:val="28"/>
                <w:szCs w:val="28"/>
              </w:rPr>
              <w:t xml:space="preserve"> </w:t>
            </w:r>
            <w:proofErr w:type="spellStart"/>
            <w:r w:rsidRPr="005712F3">
              <w:rPr>
                <w:rFonts w:ascii="Garamond" w:hAnsi="Garamond"/>
                <w:i/>
                <w:sz w:val="28"/>
                <w:szCs w:val="28"/>
              </w:rPr>
              <w:t>shen</w:t>
            </w:r>
            <w:proofErr w:type="spellEnd"/>
            <w:r w:rsidRPr="005712F3">
              <w:rPr>
                <w:rFonts w:ascii="Garamond" w:hAnsi="Garamond"/>
                <w:i/>
                <w:sz w:val="28"/>
                <w:szCs w:val="28"/>
              </w:rPr>
              <w:t xml:space="preserve"> er </w:t>
            </w:r>
            <w:proofErr w:type="spellStart"/>
            <w:r w:rsidRPr="005712F3">
              <w:rPr>
                <w:rFonts w:ascii="Garamond" w:hAnsi="Garamond"/>
                <w:i/>
                <w:sz w:val="28"/>
                <w:szCs w:val="28"/>
              </w:rPr>
              <w:t>ny</w:t>
            </w:r>
            <w:proofErr w:type="spellEnd"/>
            <w:r w:rsidRPr="005712F3">
              <w:rPr>
                <w:rFonts w:ascii="Garamond" w:hAnsi="Garamond"/>
                <w:i/>
                <w:sz w:val="28"/>
                <w:szCs w:val="28"/>
              </w:rPr>
              <w:t xml:space="preserve"> </w:t>
            </w:r>
            <w:proofErr w:type="spellStart"/>
            <w:r w:rsidRPr="005712F3">
              <w:rPr>
                <w:rFonts w:ascii="Garamond" w:hAnsi="Garamond"/>
                <w:i/>
                <w:sz w:val="28"/>
                <w:szCs w:val="28"/>
              </w:rPr>
              <w:t>hebbal</w:t>
            </w:r>
            <w:proofErr w:type="spellEnd"/>
            <w:r w:rsidRPr="005712F3">
              <w:rPr>
                <w:rFonts w:ascii="Garamond" w:hAnsi="Garamond"/>
                <w:i/>
                <w:sz w:val="28"/>
                <w:szCs w:val="28"/>
              </w:rPr>
              <w:t>.</w:t>
            </w:r>
            <w:r w:rsidRPr="00992826">
              <w:rPr>
                <w:rFonts w:ascii="Garamond" w:hAnsi="Garamond"/>
                <w:sz w:val="28"/>
                <w:szCs w:val="28"/>
              </w:rPr>
              <w:t xml:space="preserve"> </w:t>
            </w:r>
          </w:p>
        </w:tc>
        <w:tc>
          <w:tcPr>
            <w:tcW w:w="0" w:type="auto"/>
            <w:tcBorders>
              <w:top w:val="nil"/>
              <w:left w:val="nil"/>
              <w:bottom w:val="nil"/>
              <w:right w:val="nil"/>
            </w:tcBorders>
          </w:tcPr>
          <w:p w14:paraId="57D16861" w14:textId="77777777" w:rsidR="000B736D" w:rsidRPr="00C93EED" w:rsidRDefault="000B736D"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lastRenderedPageBreak/>
              <w:t xml:space="preserve">When you are called upon to make </w:t>
            </w:r>
            <w:r w:rsidRPr="00C93EED">
              <w:rPr>
                <w:rFonts w:ascii="Garamond" w:hAnsi="Garamond" w:cs="GlyphLessFont"/>
                <w:sz w:val="28"/>
                <w:szCs w:val="28"/>
              </w:rPr>
              <w:t>your Humble Confession</w:t>
            </w:r>
            <w:r w:rsidRPr="00C93EED">
              <w:rPr>
                <w:rFonts w:ascii="Garamond" w:hAnsi="Garamond" w:cs="GlyphLessFont"/>
                <w:i/>
                <w:sz w:val="28"/>
                <w:szCs w:val="28"/>
              </w:rPr>
              <w:t xml:space="preserve"> </w:t>
            </w:r>
            <w:r w:rsidRPr="00C93EED">
              <w:rPr>
                <w:rFonts w:ascii="Garamond" w:hAnsi="Garamond" w:cs="GlyphLessFont"/>
                <w:sz w:val="28"/>
                <w:szCs w:val="28"/>
              </w:rPr>
              <w:t xml:space="preserve">to Almighty </w:t>
            </w:r>
            <w:r w:rsidRPr="00C93EED">
              <w:rPr>
                <w:rFonts w:ascii="Garamond" w:hAnsi="Garamond" w:cs="GlyphLessFont"/>
                <w:sz w:val="28"/>
                <w:szCs w:val="28"/>
              </w:rPr>
              <w:lastRenderedPageBreak/>
              <w:t>God,</w:t>
            </w:r>
            <w:r w:rsidRPr="00C93EED">
              <w:rPr>
                <w:rFonts w:ascii="Garamond" w:hAnsi="Garamond" w:cs="GlyphLessFont"/>
                <w:i/>
                <w:sz w:val="28"/>
                <w:szCs w:val="28"/>
              </w:rPr>
              <w:t xml:space="preserve"> be sure to let your whole Heart go along with the Minister</w:t>
            </w:r>
            <w:r w:rsidRPr="00C93EED">
              <w:rPr>
                <w:rFonts w:ascii="Garamond" w:hAnsi="Garamond" w:cs="GlyphLessFont"/>
                <w:sz w:val="28"/>
                <w:szCs w:val="28"/>
              </w:rPr>
              <w:t> ;</w:t>
            </w:r>
            <w:r w:rsidRPr="00C93EED">
              <w:rPr>
                <w:rFonts w:ascii="Garamond" w:hAnsi="Garamond" w:cs="GlyphLessFont"/>
                <w:i/>
                <w:sz w:val="28"/>
                <w:szCs w:val="28"/>
              </w:rPr>
              <w:t xml:space="preserve"> and humbly pray that you may have a share in that Pardon </w:t>
            </w:r>
            <w:r w:rsidRPr="00C93EED">
              <w:rPr>
                <w:rFonts w:ascii="Garamond" w:hAnsi="Garamond" w:cs="GlyphLessFont"/>
                <w:sz w:val="28"/>
                <w:szCs w:val="28"/>
              </w:rPr>
              <w:t>which is then pronounced.</w:t>
            </w:r>
          </w:p>
        </w:tc>
      </w:tr>
      <w:tr w:rsidR="003142BF" w:rsidRPr="00EB4EFD" w14:paraId="765B3D83"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2999D36E" w14:textId="77777777" w:rsidR="00114047" w:rsidRPr="0028684E" w:rsidRDefault="00114047" w:rsidP="00DB60C3">
            <w:pPr>
              <w:pStyle w:val="CM3"/>
              <w:widowControl/>
              <w:spacing w:line="240" w:lineRule="auto"/>
              <w:ind w:firstLine="227"/>
              <w:jc w:val="both"/>
              <w:rPr>
                <w:rFonts w:ascii="Garamond" w:hAnsi="Garamond"/>
                <w:sz w:val="28"/>
                <w:szCs w:val="28"/>
              </w:rPr>
            </w:pPr>
            <w:proofErr w:type="spellStart"/>
            <w:r w:rsidRPr="00085759">
              <w:rPr>
                <w:rFonts w:ascii="Garamond" w:hAnsi="Garamond"/>
                <w:i/>
                <w:sz w:val="28"/>
                <w:szCs w:val="28"/>
              </w:rPr>
              <w:lastRenderedPageBreak/>
              <w:t>Tra</w:t>
            </w:r>
            <w:proofErr w:type="spellEnd"/>
            <w:r w:rsidRPr="00085759">
              <w:rPr>
                <w:rFonts w:ascii="Garamond" w:hAnsi="Garamond"/>
                <w:i/>
                <w:sz w:val="28"/>
                <w:szCs w:val="28"/>
              </w:rPr>
              <w:t xml:space="preserve"> ta </w:t>
            </w:r>
            <w:proofErr w:type="spellStart"/>
            <w:r w:rsidRPr="00085759">
              <w:rPr>
                <w:rFonts w:ascii="Garamond" w:hAnsi="Garamond"/>
                <w:i/>
                <w:sz w:val="28"/>
                <w:szCs w:val="28"/>
              </w:rPr>
              <w:t>ny</w:t>
            </w:r>
            <w:proofErr w:type="spellEnd"/>
            <w:r w:rsidRPr="00085759">
              <w:rPr>
                <w:rFonts w:ascii="Garamond" w:hAnsi="Garamond"/>
                <w:i/>
                <w:sz w:val="28"/>
                <w:szCs w:val="28"/>
              </w:rPr>
              <w:t xml:space="preserve"> </w:t>
            </w:r>
            <w:proofErr w:type="spellStart"/>
            <w:r w:rsidRPr="00085759">
              <w:rPr>
                <w:rFonts w:ascii="Garamond" w:hAnsi="Garamond"/>
                <w:i/>
                <w:sz w:val="28"/>
                <w:szCs w:val="28"/>
              </w:rPr>
              <w:t>goan</w:t>
            </w:r>
            <w:proofErr w:type="spellEnd"/>
            <w:r w:rsidRPr="00085759">
              <w:rPr>
                <w:rFonts w:ascii="Garamond" w:hAnsi="Garamond"/>
                <w:i/>
                <w:sz w:val="28"/>
                <w:szCs w:val="28"/>
              </w:rPr>
              <w:t xml:space="preserve"> </w:t>
            </w:r>
            <w:proofErr w:type="spellStart"/>
            <w:r w:rsidRPr="00085759">
              <w:rPr>
                <w:rFonts w:ascii="Garamond" w:hAnsi="Garamond"/>
                <w:i/>
                <w:sz w:val="28"/>
                <w:szCs w:val="28"/>
              </w:rPr>
              <w:t>gerjolagh</w:t>
            </w:r>
            <w:proofErr w:type="spellEnd"/>
            <w:r w:rsidRPr="00085759">
              <w:rPr>
                <w:rFonts w:ascii="Garamond" w:hAnsi="Garamond"/>
                <w:i/>
                <w:sz w:val="28"/>
                <w:szCs w:val="28"/>
              </w:rPr>
              <w:t xml:space="preserve"> ren </w:t>
            </w:r>
            <w:proofErr w:type="spellStart"/>
            <w:r w:rsidRPr="00085759">
              <w:rPr>
                <w:rFonts w:ascii="Garamond" w:hAnsi="Garamond"/>
                <w:i/>
                <w:sz w:val="28"/>
                <w:szCs w:val="28"/>
              </w:rPr>
              <w:t>Creest</w:t>
            </w:r>
            <w:proofErr w:type="spellEnd"/>
            <w:r w:rsidRPr="00085759">
              <w:rPr>
                <w:rFonts w:ascii="Garamond" w:hAnsi="Garamond"/>
                <w:i/>
                <w:sz w:val="28"/>
                <w:szCs w:val="28"/>
              </w:rPr>
              <w:t xml:space="preserve"> as e </w:t>
            </w:r>
            <w:proofErr w:type="spellStart"/>
            <w:r w:rsidRPr="00085759">
              <w:rPr>
                <w:rFonts w:ascii="Garamond" w:hAnsi="Garamond"/>
                <w:i/>
                <w:sz w:val="28"/>
                <w:szCs w:val="28"/>
              </w:rPr>
              <w:t>Ostylyn</w:t>
            </w:r>
            <w:proofErr w:type="spellEnd"/>
            <w:r w:rsidRPr="00085759">
              <w:rPr>
                <w:rFonts w:ascii="Garamond" w:hAnsi="Garamond"/>
                <w:i/>
                <w:sz w:val="28"/>
                <w:szCs w:val="28"/>
              </w:rPr>
              <w:t xml:space="preserve"> y </w:t>
            </w:r>
            <w:proofErr w:type="spellStart"/>
            <w:r w:rsidRPr="00085759">
              <w:rPr>
                <w:rFonts w:ascii="Garamond" w:hAnsi="Garamond"/>
                <w:i/>
                <w:sz w:val="28"/>
                <w:szCs w:val="28"/>
              </w:rPr>
              <w:t>loart</w:t>
            </w:r>
            <w:proofErr w:type="spellEnd"/>
            <w:r w:rsidRPr="00085759">
              <w:rPr>
                <w:rFonts w:ascii="Garamond" w:hAnsi="Garamond"/>
                <w:i/>
                <w:sz w:val="28"/>
                <w:szCs w:val="28"/>
              </w:rPr>
              <w:t xml:space="preserve"> </w:t>
            </w:r>
            <w:proofErr w:type="spellStart"/>
            <w:r w:rsidRPr="00085759">
              <w:rPr>
                <w:rFonts w:ascii="Garamond" w:hAnsi="Garamond"/>
                <w:i/>
                <w:sz w:val="28"/>
                <w:szCs w:val="28"/>
              </w:rPr>
              <w:t>roosyn</w:t>
            </w:r>
            <w:proofErr w:type="spellEnd"/>
            <w:r w:rsidRPr="00085759">
              <w:rPr>
                <w:rFonts w:ascii="Garamond" w:hAnsi="Garamond"/>
                <w:i/>
                <w:sz w:val="28"/>
                <w:szCs w:val="28"/>
              </w:rPr>
              <w:t xml:space="preserve"> ta </w:t>
            </w:r>
            <w:proofErr w:type="spellStart"/>
            <w:r w:rsidRPr="00085759">
              <w:rPr>
                <w:rFonts w:ascii="Garamond" w:hAnsi="Garamond"/>
                <w:i/>
                <w:sz w:val="28"/>
                <w:szCs w:val="28"/>
              </w:rPr>
              <w:t>dy</w:t>
            </w:r>
            <w:proofErr w:type="spellEnd"/>
            <w:r w:rsidRPr="00085759">
              <w:rPr>
                <w:rFonts w:ascii="Garamond" w:hAnsi="Garamond"/>
                <w:i/>
                <w:sz w:val="28"/>
                <w:szCs w:val="28"/>
              </w:rPr>
              <w:t xml:space="preserve"> </w:t>
            </w:r>
            <w:proofErr w:type="spellStart"/>
            <w:r w:rsidRPr="00085759">
              <w:rPr>
                <w:rFonts w:ascii="Garamond" w:hAnsi="Garamond"/>
                <w:i/>
                <w:sz w:val="28"/>
                <w:szCs w:val="28"/>
              </w:rPr>
              <w:t>firrinagh</w:t>
            </w:r>
            <w:proofErr w:type="spellEnd"/>
            <w:r w:rsidRPr="00085759">
              <w:rPr>
                <w:rFonts w:ascii="Garamond" w:hAnsi="Garamond"/>
                <w:i/>
                <w:sz w:val="28"/>
                <w:szCs w:val="28"/>
              </w:rPr>
              <w:t xml:space="preserve"> </w:t>
            </w:r>
            <w:proofErr w:type="spellStart"/>
            <w:r w:rsidRPr="00085759">
              <w:rPr>
                <w:rFonts w:ascii="Garamond" w:hAnsi="Garamond"/>
                <w:i/>
                <w:sz w:val="28"/>
                <w:szCs w:val="28"/>
              </w:rPr>
              <w:t>chyndaa</w:t>
            </w:r>
            <w:proofErr w:type="spellEnd"/>
            <w:r w:rsidRPr="00085759">
              <w:rPr>
                <w:rFonts w:ascii="Garamond" w:hAnsi="Garamond"/>
                <w:i/>
                <w:sz w:val="28"/>
                <w:szCs w:val="28"/>
              </w:rPr>
              <w:t xml:space="preserve"> </w:t>
            </w:r>
            <w:proofErr w:type="spellStart"/>
            <w:r w:rsidRPr="00085759">
              <w:rPr>
                <w:rFonts w:ascii="Garamond" w:hAnsi="Garamond"/>
                <w:i/>
                <w:sz w:val="28"/>
                <w:szCs w:val="28"/>
              </w:rPr>
              <w:t>gys</w:t>
            </w:r>
            <w:proofErr w:type="spellEnd"/>
            <w:r w:rsidRPr="00085759">
              <w:rPr>
                <w:rFonts w:ascii="Garamond" w:hAnsi="Garamond"/>
                <w:i/>
                <w:sz w:val="28"/>
                <w:szCs w:val="28"/>
              </w:rPr>
              <w:t xml:space="preserve"> </w:t>
            </w:r>
            <w:proofErr w:type="spellStart"/>
            <w:r w:rsidRPr="00085759">
              <w:rPr>
                <w:rFonts w:ascii="Garamond" w:hAnsi="Garamond"/>
                <w:i/>
                <w:sz w:val="28"/>
                <w:szCs w:val="28"/>
              </w:rPr>
              <w:t>Jee</w:t>
            </w:r>
            <w:proofErr w:type="spellEnd"/>
            <w:r w:rsidR="00085759" w:rsidRPr="00085759">
              <w:rPr>
                <w:rFonts w:ascii="Garamond" w:hAnsi="Garamond"/>
                <w:i/>
                <w:sz w:val="28"/>
                <w:szCs w:val="28"/>
              </w:rPr>
              <w:t>,</w:t>
            </w:r>
            <w:r w:rsidRPr="0028684E">
              <w:rPr>
                <w:rFonts w:ascii="Garamond" w:hAnsi="Garamond"/>
                <w:sz w:val="28"/>
                <w:szCs w:val="28"/>
              </w:rPr>
              <w:t xml:space="preserve"> er </w:t>
            </w:r>
            <w:proofErr w:type="spellStart"/>
            <w:r w:rsidRPr="0028684E">
              <w:rPr>
                <w:rFonts w:ascii="Garamond" w:hAnsi="Garamond"/>
                <w:sz w:val="28"/>
                <w:szCs w:val="28"/>
              </w:rPr>
              <w:t>ny</w:t>
            </w:r>
            <w:proofErr w:type="spellEnd"/>
            <w:r w:rsidRPr="0028684E">
              <w:rPr>
                <w:rFonts w:ascii="Garamond" w:hAnsi="Garamond"/>
                <w:sz w:val="28"/>
                <w:szCs w:val="28"/>
              </w:rPr>
              <w:t xml:space="preserve"> </w:t>
            </w:r>
            <w:proofErr w:type="spellStart"/>
            <w:r w:rsidRPr="0028684E">
              <w:rPr>
                <w:rFonts w:ascii="Garamond" w:hAnsi="Garamond"/>
                <w:sz w:val="28"/>
                <w:szCs w:val="28"/>
              </w:rPr>
              <w:t>lhaih</w:t>
            </w:r>
            <w:proofErr w:type="spellEnd"/>
            <w:r w:rsidR="00085759">
              <w:rPr>
                <w:rFonts w:ascii="Garamond" w:hAnsi="Garamond"/>
                <w:sz w:val="28"/>
                <w:szCs w:val="28"/>
              </w:rPr>
              <w:t xml:space="preserve"> ;</w:t>
            </w:r>
            <w:r w:rsidRPr="0028684E">
              <w:rPr>
                <w:rFonts w:ascii="Garamond" w:hAnsi="Garamond"/>
                <w:sz w:val="28"/>
                <w:szCs w:val="28"/>
              </w:rPr>
              <w:t xml:space="preserve"> </w:t>
            </w:r>
            <w:proofErr w:type="spellStart"/>
            <w:r w:rsidRPr="0028684E">
              <w:rPr>
                <w:rFonts w:ascii="Garamond" w:hAnsi="Garamond"/>
                <w:sz w:val="28"/>
                <w:szCs w:val="28"/>
              </w:rPr>
              <w:t>smooinee</w:t>
            </w:r>
            <w:proofErr w:type="spellEnd"/>
            <w:r w:rsidRPr="0028684E">
              <w:rPr>
                <w:rFonts w:ascii="Garamond" w:hAnsi="Garamond"/>
                <w:sz w:val="28"/>
                <w:szCs w:val="28"/>
              </w:rPr>
              <w:t xml:space="preserve"> </w:t>
            </w:r>
            <w:proofErr w:type="spellStart"/>
            <w:r w:rsidRPr="0028684E">
              <w:rPr>
                <w:rFonts w:ascii="Garamond" w:hAnsi="Garamond"/>
                <w:sz w:val="28"/>
                <w:szCs w:val="28"/>
              </w:rPr>
              <w:t>cre’n</w:t>
            </w:r>
            <w:proofErr w:type="spellEnd"/>
            <w:r w:rsidRPr="0028684E">
              <w:rPr>
                <w:rFonts w:ascii="Garamond" w:hAnsi="Garamond"/>
                <w:sz w:val="28"/>
                <w:szCs w:val="28"/>
              </w:rPr>
              <w:t xml:space="preserve"> </w:t>
            </w:r>
            <w:proofErr w:type="spellStart"/>
            <w:r w:rsidRPr="0028684E">
              <w:rPr>
                <w:rFonts w:ascii="Garamond" w:hAnsi="Garamond"/>
                <w:sz w:val="28"/>
                <w:szCs w:val="28"/>
              </w:rPr>
              <w:t>vygh</w:t>
            </w:r>
            <w:r w:rsidR="00085759">
              <w:rPr>
                <w:rFonts w:ascii="Garamond" w:hAnsi="Garamond"/>
                <w:sz w:val="28"/>
                <w:szCs w:val="28"/>
              </w:rPr>
              <w:t>y</w:t>
            </w:r>
            <w:r w:rsidRPr="0028684E">
              <w:rPr>
                <w:rFonts w:ascii="Garamond" w:hAnsi="Garamond"/>
                <w:sz w:val="28"/>
                <w:szCs w:val="28"/>
              </w:rPr>
              <w:t>n</w:t>
            </w:r>
            <w:proofErr w:type="spellEnd"/>
            <w:r w:rsidRPr="0028684E">
              <w:rPr>
                <w:rFonts w:ascii="Garamond" w:hAnsi="Garamond"/>
                <w:sz w:val="28"/>
                <w:szCs w:val="28"/>
              </w:rPr>
              <w:t xml:space="preserve"> eh,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leih</w:t>
            </w:r>
            <w:proofErr w:type="spellEnd"/>
            <w:r w:rsidRPr="0028684E">
              <w:rPr>
                <w:rFonts w:ascii="Garamond" w:hAnsi="Garamond"/>
                <w:sz w:val="28"/>
                <w:szCs w:val="28"/>
              </w:rPr>
              <w:t xml:space="preserve"> </w:t>
            </w:r>
            <w:proofErr w:type="spellStart"/>
            <w:r w:rsidRPr="0028684E">
              <w:rPr>
                <w:rFonts w:ascii="Garamond" w:hAnsi="Garamond"/>
                <w:sz w:val="28"/>
                <w:szCs w:val="28"/>
              </w:rPr>
              <w:t>Jee</w:t>
            </w:r>
            <w:proofErr w:type="spellEnd"/>
            <w:r w:rsidRPr="0028684E">
              <w:rPr>
                <w:rFonts w:ascii="Garamond" w:hAnsi="Garamond"/>
                <w:sz w:val="28"/>
                <w:szCs w:val="28"/>
              </w:rPr>
              <w:t xml:space="preserve"> </w:t>
            </w:r>
            <w:proofErr w:type="spellStart"/>
            <w:r w:rsidRPr="0028684E">
              <w:rPr>
                <w:rFonts w:ascii="Garamond" w:hAnsi="Garamond"/>
                <w:sz w:val="28"/>
                <w:szCs w:val="28"/>
              </w:rPr>
              <w:t>dooin</w:t>
            </w:r>
            <w:proofErr w:type="spellEnd"/>
            <w:r w:rsidRPr="0028684E">
              <w:rPr>
                <w:rFonts w:ascii="Garamond" w:hAnsi="Garamond"/>
                <w:sz w:val="28"/>
                <w:szCs w:val="28"/>
              </w:rPr>
              <w:t xml:space="preserve"> as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gow</w:t>
            </w:r>
            <w:proofErr w:type="spellEnd"/>
            <w:r w:rsidRPr="0028684E">
              <w:rPr>
                <w:rFonts w:ascii="Garamond" w:hAnsi="Garamond"/>
                <w:sz w:val="28"/>
                <w:szCs w:val="28"/>
              </w:rPr>
              <w:t xml:space="preserve"> e shin </w:t>
            </w:r>
            <w:proofErr w:type="spellStart"/>
            <w:r w:rsidRPr="0028684E">
              <w:rPr>
                <w:rFonts w:ascii="Garamond" w:hAnsi="Garamond"/>
                <w:sz w:val="28"/>
                <w:szCs w:val="28"/>
              </w:rPr>
              <w:t>stiagh</w:t>
            </w:r>
            <w:proofErr w:type="spellEnd"/>
            <w:r w:rsidRPr="0028684E">
              <w:rPr>
                <w:rFonts w:ascii="Garamond" w:hAnsi="Garamond"/>
                <w:sz w:val="28"/>
                <w:szCs w:val="28"/>
              </w:rPr>
              <w:t xml:space="preserve"> </w:t>
            </w:r>
            <w:proofErr w:type="spellStart"/>
            <w:r w:rsidRPr="0028684E">
              <w:rPr>
                <w:rFonts w:ascii="Garamond" w:hAnsi="Garamond"/>
                <w:sz w:val="28"/>
                <w:szCs w:val="28"/>
              </w:rPr>
              <w:t>ayns</w:t>
            </w:r>
            <w:proofErr w:type="spellEnd"/>
            <w:r w:rsidRPr="0028684E">
              <w:rPr>
                <w:rFonts w:ascii="Garamond" w:hAnsi="Garamond"/>
                <w:sz w:val="28"/>
                <w:szCs w:val="28"/>
              </w:rPr>
              <w:t xml:space="preserve"> </w:t>
            </w:r>
            <w:proofErr w:type="spellStart"/>
            <w:r w:rsidRPr="0028684E">
              <w:rPr>
                <w:rFonts w:ascii="Garamond" w:hAnsi="Garamond"/>
                <w:sz w:val="28"/>
                <w:szCs w:val="28"/>
              </w:rPr>
              <w:t>foar</w:t>
            </w:r>
            <w:proofErr w:type="spellEnd"/>
            <w:r w:rsidRPr="0028684E">
              <w:rPr>
                <w:rFonts w:ascii="Garamond" w:hAnsi="Garamond"/>
                <w:sz w:val="28"/>
                <w:szCs w:val="28"/>
              </w:rPr>
              <w:t xml:space="preserve"> er </w:t>
            </w:r>
            <w:proofErr w:type="spellStart"/>
            <w:r w:rsidRPr="0028684E">
              <w:rPr>
                <w:rFonts w:ascii="Garamond" w:hAnsi="Garamond"/>
                <w:sz w:val="28"/>
                <w:szCs w:val="28"/>
              </w:rPr>
              <w:t>leid</w:t>
            </w:r>
            <w:proofErr w:type="spellEnd"/>
            <w:r w:rsidRPr="0028684E">
              <w:rPr>
                <w:rFonts w:ascii="Garamond" w:hAnsi="Garamond"/>
                <w:sz w:val="28"/>
                <w:szCs w:val="28"/>
              </w:rPr>
              <w:t xml:space="preserve"> </w:t>
            </w:r>
            <w:proofErr w:type="spellStart"/>
            <w:r w:rsidRPr="0028684E">
              <w:rPr>
                <w:rFonts w:ascii="Garamond" w:hAnsi="Garamond"/>
                <w:sz w:val="28"/>
                <w:szCs w:val="28"/>
              </w:rPr>
              <w:t>ny</w:t>
            </w:r>
            <w:proofErr w:type="spellEnd"/>
            <w:r w:rsidRPr="0028684E">
              <w:rPr>
                <w:rFonts w:ascii="Garamond" w:hAnsi="Garamond"/>
                <w:sz w:val="28"/>
                <w:szCs w:val="28"/>
              </w:rPr>
              <w:t xml:space="preserve"> </w:t>
            </w:r>
            <w:proofErr w:type="spellStart"/>
            <w:r w:rsidR="00085759" w:rsidRPr="0028684E">
              <w:rPr>
                <w:rFonts w:ascii="Garamond" w:hAnsi="Garamond"/>
                <w:sz w:val="28"/>
                <w:szCs w:val="28"/>
              </w:rPr>
              <w:t>Co</w:t>
            </w:r>
            <w:r w:rsidR="004B38CC">
              <w:rPr>
                <w:rFonts w:ascii="Garamond" w:hAnsi="Garamond"/>
                <w:sz w:val="28"/>
                <w:szCs w:val="28"/>
              </w:rPr>
              <w:t>n</w:t>
            </w:r>
            <w:r w:rsidR="00085759" w:rsidRPr="0028684E">
              <w:rPr>
                <w:rFonts w:ascii="Garamond" w:hAnsi="Garamond"/>
                <w:sz w:val="28"/>
                <w:szCs w:val="28"/>
              </w:rPr>
              <w:t>naantyn</w:t>
            </w:r>
            <w:proofErr w:type="spellEnd"/>
            <w:r w:rsidR="00085759" w:rsidRPr="0028684E">
              <w:rPr>
                <w:rFonts w:ascii="Garamond" w:hAnsi="Garamond"/>
                <w:sz w:val="28"/>
                <w:szCs w:val="28"/>
              </w:rPr>
              <w:t xml:space="preserve"> </w:t>
            </w:r>
            <w:proofErr w:type="spellStart"/>
            <w:r w:rsidRPr="0028684E">
              <w:rPr>
                <w:rFonts w:ascii="Garamond" w:hAnsi="Garamond"/>
                <w:sz w:val="28"/>
                <w:szCs w:val="28"/>
              </w:rPr>
              <w:t>grasoil</w:t>
            </w:r>
            <w:proofErr w:type="spellEnd"/>
            <w:r w:rsidRPr="0028684E">
              <w:rPr>
                <w:rFonts w:ascii="Garamond" w:hAnsi="Garamond"/>
                <w:sz w:val="28"/>
                <w:szCs w:val="28"/>
              </w:rPr>
              <w:t xml:space="preserve"> </w:t>
            </w:r>
            <w:proofErr w:type="spellStart"/>
            <w:r w:rsidRPr="0028684E">
              <w:rPr>
                <w:rFonts w:ascii="Garamond" w:hAnsi="Garamond"/>
                <w:sz w:val="28"/>
                <w:szCs w:val="28"/>
              </w:rPr>
              <w:t>shen</w:t>
            </w:r>
            <w:proofErr w:type="spellEnd"/>
            <w:r w:rsidRPr="0028684E">
              <w:rPr>
                <w:rFonts w:ascii="Garamond" w:hAnsi="Garamond"/>
                <w:sz w:val="28"/>
                <w:szCs w:val="28"/>
              </w:rPr>
              <w:t xml:space="preserve"> as </w:t>
            </w:r>
            <w:proofErr w:type="spellStart"/>
            <w:r w:rsidRPr="0028684E">
              <w:rPr>
                <w:rFonts w:ascii="Garamond" w:hAnsi="Garamond"/>
                <w:sz w:val="28"/>
                <w:szCs w:val="28"/>
              </w:rPr>
              <w:t>nagh</w:t>
            </w:r>
            <w:proofErr w:type="spellEnd"/>
            <w:r w:rsidRPr="0028684E">
              <w:rPr>
                <w:rFonts w:ascii="Garamond" w:hAnsi="Garamond"/>
                <w:sz w:val="28"/>
                <w:szCs w:val="28"/>
              </w:rPr>
              <w:t xml:space="preserve"> </w:t>
            </w:r>
            <w:proofErr w:type="spellStart"/>
            <w:r w:rsidRPr="0028684E">
              <w:rPr>
                <w:rFonts w:ascii="Garamond" w:hAnsi="Garamond"/>
                <w:sz w:val="28"/>
                <w:szCs w:val="28"/>
              </w:rPr>
              <w:t>lias</w:t>
            </w:r>
            <w:proofErr w:type="spellEnd"/>
            <w:r w:rsidRPr="0028684E">
              <w:rPr>
                <w:rFonts w:ascii="Garamond" w:hAnsi="Garamond"/>
                <w:sz w:val="28"/>
                <w:szCs w:val="28"/>
              </w:rPr>
              <w:t xml:space="preserve"> </w:t>
            </w:r>
            <w:proofErr w:type="spellStart"/>
            <w:r w:rsidRPr="0028684E">
              <w:rPr>
                <w:rFonts w:ascii="Garamond" w:hAnsi="Garamond"/>
                <w:sz w:val="28"/>
                <w:szCs w:val="28"/>
              </w:rPr>
              <w:t>da’n</w:t>
            </w:r>
            <w:proofErr w:type="spellEnd"/>
            <w:r w:rsidRPr="0028684E">
              <w:rPr>
                <w:rFonts w:ascii="Garamond" w:hAnsi="Garamond"/>
                <w:sz w:val="28"/>
                <w:szCs w:val="28"/>
              </w:rPr>
              <w:t xml:space="preserve"> </w:t>
            </w:r>
            <w:proofErr w:type="spellStart"/>
            <w:r w:rsidR="00085759" w:rsidRPr="0028684E">
              <w:rPr>
                <w:rFonts w:ascii="Garamond" w:hAnsi="Garamond"/>
                <w:sz w:val="28"/>
                <w:szCs w:val="28"/>
              </w:rPr>
              <w:t>Peccagh</w:t>
            </w:r>
            <w:proofErr w:type="spellEnd"/>
            <w:r w:rsidR="00085759" w:rsidRPr="0028684E">
              <w:rPr>
                <w:rFonts w:ascii="Garamond" w:hAnsi="Garamond"/>
                <w:sz w:val="28"/>
                <w:szCs w:val="28"/>
              </w:rPr>
              <w:t xml:space="preserve"> </w:t>
            </w:r>
            <w:proofErr w:type="spellStart"/>
            <w:r w:rsidR="00085759">
              <w:rPr>
                <w:rFonts w:ascii="Garamond" w:hAnsi="Garamond"/>
                <w:sz w:val="28"/>
                <w:szCs w:val="28"/>
              </w:rPr>
              <w:t>smoo</w:t>
            </w:r>
            <w:proofErr w:type="spellEnd"/>
            <w:r w:rsidR="00085759">
              <w:rPr>
                <w:rFonts w:ascii="Garamond" w:hAnsi="Garamond"/>
                <w:sz w:val="28"/>
                <w:szCs w:val="28"/>
              </w:rPr>
              <w:t xml:space="preserve"> </w:t>
            </w:r>
            <w:proofErr w:type="spellStart"/>
            <w:r w:rsidR="00085759">
              <w:rPr>
                <w:rFonts w:ascii="Garamond" w:hAnsi="Garamond"/>
                <w:sz w:val="28"/>
                <w:szCs w:val="28"/>
              </w:rPr>
              <w:t>ve</w:t>
            </w:r>
            <w:proofErr w:type="spellEnd"/>
            <w:r w:rsidR="00085759">
              <w:rPr>
                <w:rFonts w:ascii="Garamond" w:hAnsi="Garamond"/>
                <w:sz w:val="28"/>
                <w:szCs w:val="28"/>
              </w:rPr>
              <w:t xml:space="preserve"> as</w:t>
            </w:r>
            <w:r w:rsidRPr="0028684E">
              <w:rPr>
                <w:rFonts w:ascii="Garamond" w:hAnsi="Garamond"/>
                <w:sz w:val="28"/>
                <w:szCs w:val="28"/>
              </w:rPr>
              <w:t xml:space="preserve"> </w:t>
            </w:r>
            <w:proofErr w:type="spellStart"/>
            <w:r w:rsidRPr="0028684E">
              <w:rPr>
                <w:rFonts w:ascii="Garamond" w:hAnsi="Garamond"/>
                <w:sz w:val="28"/>
                <w:szCs w:val="28"/>
              </w:rPr>
              <w:t>treshteil</w:t>
            </w:r>
            <w:proofErr w:type="spellEnd"/>
            <w:r w:rsidRPr="0028684E">
              <w:rPr>
                <w:rFonts w:ascii="Garamond" w:hAnsi="Garamond"/>
                <w:sz w:val="28"/>
                <w:szCs w:val="28"/>
              </w:rPr>
              <w:t xml:space="preserve"> </w:t>
            </w:r>
            <w:proofErr w:type="spellStart"/>
            <w:r w:rsidRPr="0028684E">
              <w:rPr>
                <w:rFonts w:ascii="Garamond" w:hAnsi="Garamond"/>
                <w:sz w:val="28"/>
                <w:szCs w:val="28"/>
              </w:rPr>
              <w:t>foar</w:t>
            </w:r>
            <w:proofErr w:type="spellEnd"/>
            <w:r w:rsidRPr="0028684E">
              <w:rPr>
                <w:rFonts w:ascii="Garamond" w:hAnsi="Garamond"/>
                <w:sz w:val="28"/>
                <w:szCs w:val="28"/>
              </w:rPr>
              <w:t xml:space="preserve">. </w:t>
            </w:r>
          </w:p>
        </w:tc>
        <w:tc>
          <w:tcPr>
            <w:tcW w:w="0" w:type="auto"/>
            <w:tcBorders>
              <w:top w:val="nil"/>
              <w:left w:val="nil"/>
              <w:bottom w:val="nil"/>
              <w:right w:val="nil"/>
            </w:tcBorders>
          </w:tcPr>
          <w:p w14:paraId="0D50F888" w14:textId="6B0BA0D5" w:rsidR="00114047" w:rsidRPr="00114047" w:rsidRDefault="00114047" w:rsidP="00DB60C3">
            <w:pPr>
              <w:pStyle w:val="ListParagraph"/>
              <w:ind w:left="0" w:firstLine="227"/>
              <w:contextualSpacing w:val="0"/>
              <w:jc w:val="both"/>
              <w:rPr>
                <w:rFonts w:ascii="Garamond" w:hAnsi="Garamond" w:cs="GlyphLessFont"/>
                <w:sz w:val="28"/>
                <w:szCs w:val="28"/>
              </w:rPr>
            </w:pPr>
            <w:r>
              <w:rPr>
                <w:rFonts w:ascii="Garamond" w:hAnsi="Garamond" w:cs="GlyphLessFont"/>
                <w:sz w:val="28"/>
                <w:szCs w:val="28"/>
              </w:rPr>
              <w:t xml:space="preserve">When the </w:t>
            </w:r>
            <w:r w:rsidRPr="00114047">
              <w:rPr>
                <w:rFonts w:ascii="Garamond" w:hAnsi="Garamond" w:cs="GlyphLessFont"/>
                <w:sz w:val="28"/>
                <w:szCs w:val="28"/>
              </w:rPr>
              <w:t>comfor</w:t>
            </w:r>
            <w:del w:id="30" w:author="Max Wheeler" w:date="2021-09-30T16:52:00Z">
              <w:r w:rsidRPr="00114047" w:rsidDel="0091433C">
                <w:rPr>
                  <w:rFonts w:ascii="Garamond" w:hAnsi="Garamond" w:cs="GlyphLessFont"/>
                  <w:sz w:val="28"/>
                  <w:szCs w:val="28"/>
                </w:rPr>
                <w:delText>a</w:delText>
              </w:r>
            </w:del>
            <w:r w:rsidRPr="00114047">
              <w:rPr>
                <w:rFonts w:ascii="Garamond" w:hAnsi="Garamond" w:cs="GlyphLessFont"/>
                <w:sz w:val="28"/>
                <w:szCs w:val="28"/>
              </w:rPr>
              <w:t xml:space="preserve">table </w:t>
            </w:r>
            <w:r>
              <w:rPr>
                <w:rFonts w:ascii="Garamond" w:hAnsi="Garamond" w:cs="GlyphLessFont"/>
                <w:sz w:val="28"/>
                <w:szCs w:val="28"/>
              </w:rPr>
              <w:t>Words of Christ</w:t>
            </w:r>
            <w:r w:rsidRPr="00114047">
              <w:rPr>
                <w:rFonts w:ascii="Times New Roman" w:hAnsi="Times New Roman" w:cs="Times New Roman"/>
                <w:sz w:val="28"/>
                <w:szCs w:val="28"/>
              </w:rPr>
              <w:t xml:space="preserve"> </w:t>
            </w:r>
            <w:r w:rsidRPr="00114047">
              <w:rPr>
                <w:rFonts w:ascii="Garamond" w:hAnsi="Garamond" w:cs="GlyphLessFont"/>
                <w:sz w:val="28"/>
                <w:szCs w:val="28"/>
              </w:rPr>
              <w:t>and his Apo</w:t>
            </w:r>
            <w:r>
              <w:rPr>
                <w:rFonts w:ascii="Garamond" w:hAnsi="Garamond" w:cs="GlyphLessFont"/>
                <w:sz w:val="28"/>
                <w:szCs w:val="28"/>
              </w:rPr>
              <w:t>st</w:t>
            </w:r>
            <w:r w:rsidRPr="00114047">
              <w:rPr>
                <w:rFonts w:ascii="Garamond" w:hAnsi="Garamond" w:cs="GlyphLessFont"/>
                <w:sz w:val="28"/>
                <w:szCs w:val="28"/>
              </w:rPr>
              <w:t xml:space="preserve">les, </w:t>
            </w:r>
            <w:proofErr w:type="spellStart"/>
            <w:r w:rsidRPr="00114047">
              <w:rPr>
                <w:rFonts w:ascii="Garamond" w:hAnsi="Garamond" w:cs="GlyphLessFont"/>
                <w:sz w:val="28"/>
                <w:szCs w:val="28"/>
              </w:rPr>
              <w:t>to</w:t>
            </w:r>
            <w:proofErr w:type="spellEnd"/>
            <w:r w:rsidRPr="00114047">
              <w:rPr>
                <w:rFonts w:ascii="Garamond" w:hAnsi="Garamond" w:cs="GlyphLessFont"/>
                <w:sz w:val="28"/>
                <w:szCs w:val="28"/>
              </w:rPr>
              <w:t xml:space="preserve"> </w:t>
            </w:r>
            <w:r>
              <w:rPr>
                <w:rFonts w:ascii="Garamond" w:hAnsi="Garamond" w:cs="GlyphLessFont"/>
                <w:sz w:val="28"/>
                <w:szCs w:val="28"/>
              </w:rPr>
              <w:t>s</w:t>
            </w:r>
            <w:r w:rsidRPr="00114047">
              <w:rPr>
                <w:rFonts w:ascii="Garamond" w:hAnsi="Garamond" w:cs="GlyphLessFont"/>
                <w:sz w:val="28"/>
                <w:szCs w:val="28"/>
              </w:rPr>
              <w:t xml:space="preserve">uch as truly turn unto God, </w:t>
            </w:r>
            <w:r w:rsidRPr="00114047">
              <w:rPr>
                <w:rFonts w:ascii="Garamond" w:hAnsi="Garamond" w:cs="GlyphLessFont"/>
                <w:i/>
                <w:sz w:val="28"/>
                <w:szCs w:val="28"/>
              </w:rPr>
              <w:t>are read, think what a Mercy</w:t>
            </w:r>
            <w:del w:id="31" w:author="Max Wheeler" w:date="2021-09-30T16:53:00Z">
              <w:r w:rsidRPr="00114047" w:rsidDel="00851B7C">
                <w:rPr>
                  <w:rFonts w:ascii="Garamond" w:hAnsi="Garamond" w:cs="GlyphLessFont"/>
                  <w:i/>
                  <w:sz w:val="28"/>
                  <w:szCs w:val="28"/>
                </w:rPr>
                <w:delText>-</w:delText>
              </w:r>
            </w:del>
            <w:ins w:id="32" w:author="Max Wheeler" w:date="2021-09-30T16:53:00Z">
              <w:r w:rsidR="00851B7C">
                <w:rPr>
                  <w:rFonts w:ascii="Garamond" w:hAnsi="Garamond" w:cs="GlyphLessFont"/>
                  <w:i/>
                  <w:sz w:val="28"/>
                  <w:szCs w:val="28"/>
                </w:rPr>
                <w:t xml:space="preserve"> </w:t>
              </w:r>
            </w:ins>
            <w:r w:rsidRPr="00114047">
              <w:rPr>
                <w:rFonts w:ascii="Garamond" w:hAnsi="Garamond" w:cs="GlyphLessFont"/>
                <w:i/>
                <w:sz w:val="28"/>
                <w:szCs w:val="28"/>
              </w:rPr>
              <w:t>it is, that God will forgive and receive us into Favour upon such gracious Terms, that the greatest Sinner needs not de</w:t>
            </w:r>
            <w:r w:rsidRPr="00114047">
              <w:rPr>
                <w:rFonts w:ascii="Garamond" w:hAnsi="Garamond" w:cs="Garamond"/>
                <w:i/>
                <w:sz w:val="28"/>
                <w:szCs w:val="28"/>
              </w:rPr>
              <w:t>s</w:t>
            </w:r>
            <w:r w:rsidRPr="00114047">
              <w:rPr>
                <w:rFonts w:ascii="Garamond" w:hAnsi="Garamond" w:cs="GlyphLessFont"/>
                <w:i/>
                <w:sz w:val="28"/>
                <w:szCs w:val="28"/>
              </w:rPr>
              <w:t>pair of Favour.</w:t>
            </w:r>
          </w:p>
        </w:tc>
      </w:tr>
      <w:tr w:rsidR="003142BF" w:rsidRPr="00EB4EFD" w14:paraId="53793907"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2553CF11" w14:textId="77777777" w:rsidR="00114047" w:rsidRPr="0028684E" w:rsidRDefault="00114047" w:rsidP="00DB60C3">
            <w:pPr>
              <w:pStyle w:val="CM3"/>
              <w:widowControl/>
              <w:spacing w:line="240" w:lineRule="auto"/>
              <w:ind w:firstLine="227"/>
              <w:jc w:val="both"/>
              <w:rPr>
                <w:rFonts w:ascii="Garamond" w:hAnsi="Garamond"/>
                <w:sz w:val="28"/>
                <w:szCs w:val="28"/>
              </w:rPr>
            </w:pPr>
            <w:proofErr w:type="spellStart"/>
            <w:r w:rsidRPr="0028684E">
              <w:rPr>
                <w:rFonts w:ascii="Garamond" w:hAnsi="Garamond"/>
                <w:sz w:val="28"/>
                <w:szCs w:val="28"/>
              </w:rPr>
              <w:t>Tra</w:t>
            </w:r>
            <w:proofErr w:type="spellEnd"/>
            <w:r w:rsidRPr="0028684E">
              <w:rPr>
                <w:rFonts w:ascii="Garamond" w:hAnsi="Garamond"/>
                <w:sz w:val="28"/>
                <w:szCs w:val="28"/>
              </w:rPr>
              <w:t xml:space="preserve"> </w:t>
            </w:r>
            <w:proofErr w:type="spellStart"/>
            <w:r w:rsidRPr="0028684E">
              <w:rPr>
                <w:rFonts w:ascii="Garamond" w:hAnsi="Garamond"/>
                <w:sz w:val="28"/>
                <w:szCs w:val="28"/>
              </w:rPr>
              <w:t>t’ow</w:t>
            </w:r>
            <w:proofErr w:type="spellEnd"/>
            <w:r w:rsidRPr="0028684E">
              <w:rPr>
                <w:rFonts w:ascii="Garamond" w:hAnsi="Garamond"/>
                <w:sz w:val="28"/>
                <w:szCs w:val="28"/>
              </w:rPr>
              <w:t xml:space="preserve"> </w:t>
            </w:r>
            <w:proofErr w:type="spellStart"/>
            <w:r w:rsidRPr="0028684E">
              <w:rPr>
                <w:rFonts w:ascii="Garamond" w:hAnsi="Garamond"/>
                <w:sz w:val="28"/>
                <w:szCs w:val="28"/>
              </w:rPr>
              <w:t>soilshagh</w:t>
            </w:r>
            <w:proofErr w:type="spellEnd"/>
            <w:r w:rsidRPr="0028684E">
              <w:rPr>
                <w:rFonts w:ascii="Garamond" w:hAnsi="Garamond"/>
                <w:sz w:val="28"/>
                <w:szCs w:val="28"/>
              </w:rPr>
              <w:t xml:space="preserve"> </w:t>
            </w:r>
            <w:proofErr w:type="spellStart"/>
            <w:r w:rsidRPr="0028684E">
              <w:rPr>
                <w:rFonts w:ascii="Garamond" w:hAnsi="Garamond"/>
                <w:sz w:val="28"/>
                <w:szCs w:val="28"/>
              </w:rPr>
              <w:t>magh</w:t>
            </w:r>
            <w:proofErr w:type="spellEnd"/>
            <w:r w:rsidRPr="0028684E">
              <w:rPr>
                <w:rFonts w:ascii="Garamond" w:hAnsi="Garamond"/>
                <w:sz w:val="28"/>
                <w:szCs w:val="28"/>
              </w:rPr>
              <w:t xml:space="preserve"> </w:t>
            </w:r>
            <w:proofErr w:type="spellStart"/>
            <w:r w:rsidRPr="00085759">
              <w:rPr>
                <w:rFonts w:ascii="Garamond" w:hAnsi="Garamond"/>
                <w:i/>
                <w:sz w:val="28"/>
                <w:szCs w:val="28"/>
              </w:rPr>
              <w:t>nagh</w:t>
            </w:r>
            <w:proofErr w:type="spellEnd"/>
            <w:r w:rsidRPr="00085759">
              <w:rPr>
                <w:rFonts w:ascii="Garamond" w:hAnsi="Garamond"/>
                <w:i/>
                <w:sz w:val="28"/>
                <w:szCs w:val="28"/>
              </w:rPr>
              <w:t xml:space="preserve"> </w:t>
            </w:r>
            <w:proofErr w:type="spellStart"/>
            <w:r w:rsidRPr="00085759">
              <w:rPr>
                <w:rFonts w:ascii="Garamond" w:hAnsi="Garamond"/>
                <w:i/>
                <w:sz w:val="28"/>
                <w:szCs w:val="28"/>
              </w:rPr>
              <w:t>vel</w:t>
            </w:r>
            <w:proofErr w:type="spellEnd"/>
            <w:r w:rsidRPr="00085759">
              <w:rPr>
                <w:rFonts w:ascii="Garamond" w:hAnsi="Garamond"/>
                <w:i/>
                <w:sz w:val="28"/>
                <w:szCs w:val="28"/>
              </w:rPr>
              <w:t xml:space="preserve"> </w:t>
            </w:r>
            <w:proofErr w:type="spellStart"/>
            <w:r w:rsidRPr="00085759">
              <w:rPr>
                <w:rFonts w:ascii="Garamond" w:hAnsi="Garamond"/>
                <w:i/>
                <w:sz w:val="28"/>
                <w:szCs w:val="28"/>
              </w:rPr>
              <w:t>oo</w:t>
            </w:r>
            <w:proofErr w:type="spellEnd"/>
            <w:r w:rsidRPr="00085759">
              <w:rPr>
                <w:rFonts w:ascii="Garamond" w:hAnsi="Garamond"/>
                <w:i/>
                <w:sz w:val="28"/>
                <w:szCs w:val="28"/>
              </w:rPr>
              <w:t xml:space="preserve"> goal ort </w:t>
            </w:r>
            <w:proofErr w:type="spellStart"/>
            <w:r w:rsidRPr="00085759">
              <w:rPr>
                <w:rFonts w:ascii="Garamond" w:hAnsi="Garamond"/>
                <w:i/>
                <w:sz w:val="28"/>
                <w:szCs w:val="28"/>
              </w:rPr>
              <w:t>dy</w:t>
            </w:r>
            <w:proofErr w:type="spellEnd"/>
            <w:r w:rsidRPr="00085759">
              <w:rPr>
                <w:rFonts w:ascii="Garamond" w:hAnsi="Garamond"/>
                <w:i/>
                <w:sz w:val="28"/>
                <w:szCs w:val="28"/>
              </w:rPr>
              <w:t xml:space="preserve"> </w:t>
            </w:r>
            <w:proofErr w:type="spellStart"/>
            <w:r w:rsidRPr="00085759">
              <w:rPr>
                <w:rFonts w:ascii="Garamond" w:hAnsi="Garamond"/>
                <w:i/>
                <w:sz w:val="28"/>
                <w:szCs w:val="28"/>
              </w:rPr>
              <w:t>heet</w:t>
            </w:r>
            <w:proofErr w:type="spellEnd"/>
            <w:r w:rsidRPr="00085759">
              <w:rPr>
                <w:rFonts w:ascii="Garamond" w:hAnsi="Garamond"/>
                <w:i/>
                <w:sz w:val="28"/>
                <w:szCs w:val="28"/>
              </w:rPr>
              <w:t xml:space="preserve"> </w:t>
            </w:r>
            <w:proofErr w:type="spellStart"/>
            <w:r w:rsidRPr="00085759">
              <w:rPr>
                <w:rFonts w:ascii="Garamond" w:hAnsi="Garamond"/>
                <w:i/>
                <w:sz w:val="28"/>
                <w:szCs w:val="28"/>
              </w:rPr>
              <w:t>gys</w:t>
            </w:r>
            <w:proofErr w:type="spellEnd"/>
            <w:r w:rsidRPr="00085759">
              <w:rPr>
                <w:rFonts w:ascii="Garamond" w:hAnsi="Garamond"/>
                <w:i/>
                <w:sz w:val="28"/>
                <w:szCs w:val="28"/>
              </w:rPr>
              <w:t xml:space="preserve"> Board y </w:t>
            </w:r>
            <w:proofErr w:type="spellStart"/>
            <w:r w:rsidRPr="00085759">
              <w:rPr>
                <w:rFonts w:ascii="Garamond" w:hAnsi="Garamond"/>
                <w:i/>
                <w:sz w:val="28"/>
                <w:szCs w:val="28"/>
              </w:rPr>
              <w:t>Chiarn</w:t>
            </w:r>
            <w:proofErr w:type="spellEnd"/>
            <w:r w:rsidRPr="00085759">
              <w:rPr>
                <w:rFonts w:ascii="Garamond" w:hAnsi="Garamond"/>
                <w:i/>
                <w:sz w:val="28"/>
                <w:szCs w:val="28"/>
              </w:rPr>
              <w:t xml:space="preserve">, </w:t>
            </w:r>
            <w:proofErr w:type="spellStart"/>
            <w:r w:rsidRPr="00085759">
              <w:rPr>
                <w:rFonts w:ascii="Garamond" w:hAnsi="Garamond"/>
                <w:i/>
                <w:sz w:val="28"/>
                <w:szCs w:val="28"/>
              </w:rPr>
              <w:t>treshteil</w:t>
            </w:r>
            <w:proofErr w:type="spellEnd"/>
            <w:r w:rsidRPr="00085759">
              <w:rPr>
                <w:rFonts w:ascii="Garamond" w:hAnsi="Garamond"/>
                <w:i/>
                <w:sz w:val="28"/>
                <w:szCs w:val="28"/>
              </w:rPr>
              <w:t xml:space="preserve"> </w:t>
            </w:r>
            <w:proofErr w:type="spellStart"/>
            <w:r w:rsidRPr="00085759">
              <w:rPr>
                <w:rFonts w:ascii="Garamond" w:hAnsi="Garamond"/>
                <w:i/>
                <w:sz w:val="28"/>
                <w:szCs w:val="28"/>
              </w:rPr>
              <w:t>ayns</w:t>
            </w:r>
            <w:proofErr w:type="spellEnd"/>
            <w:r w:rsidRPr="00085759">
              <w:rPr>
                <w:rFonts w:ascii="Garamond" w:hAnsi="Garamond"/>
                <w:i/>
                <w:sz w:val="28"/>
                <w:szCs w:val="28"/>
              </w:rPr>
              <w:t xml:space="preserve"> </w:t>
            </w:r>
            <w:proofErr w:type="spellStart"/>
            <w:r w:rsidRPr="00085759">
              <w:rPr>
                <w:rFonts w:ascii="Garamond" w:hAnsi="Garamond"/>
                <w:i/>
                <w:sz w:val="28"/>
                <w:szCs w:val="28"/>
              </w:rPr>
              <w:t>yn</w:t>
            </w:r>
            <w:proofErr w:type="spellEnd"/>
            <w:r w:rsidRPr="00085759">
              <w:rPr>
                <w:rFonts w:ascii="Garamond" w:hAnsi="Garamond"/>
                <w:i/>
                <w:sz w:val="28"/>
                <w:szCs w:val="28"/>
              </w:rPr>
              <w:t xml:space="preserve"> </w:t>
            </w:r>
            <w:proofErr w:type="spellStart"/>
            <w:r w:rsidRPr="00085759">
              <w:rPr>
                <w:rFonts w:ascii="Garamond" w:hAnsi="Garamond"/>
                <w:i/>
                <w:sz w:val="28"/>
                <w:szCs w:val="28"/>
              </w:rPr>
              <w:t>ynr</w:t>
            </w:r>
            <w:r w:rsidR="00085759" w:rsidRPr="00085759">
              <w:rPr>
                <w:rFonts w:ascii="Garamond" w:hAnsi="Garamond"/>
                <w:i/>
                <w:sz w:val="28"/>
                <w:szCs w:val="28"/>
              </w:rPr>
              <w:t>y</w:t>
            </w:r>
            <w:r w:rsidRPr="00085759">
              <w:rPr>
                <w:rFonts w:ascii="Garamond" w:hAnsi="Garamond"/>
                <w:i/>
                <w:sz w:val="28"/>
                <w:szCs w:val="28"/>
              </w:rPr>
              <w:t>c</w:t>
            </w:r>
            <w:r w:rsidR="00085759" w:rsidRPr="00085759">
              <w:rPr>
                <w:rFonts w:ascii="Garamond" w:hAnsi="Garamond"/>
                <w:i/>
                <w:sz w:val="28"/>
                <w:szCs w:val="28"/>
              </w:rPr>
              <w:t>u</w:t>
            </w:r>
            <w:r w:rsidRPr="00085759">
              <w:rPr>
                <w:rFonts w:ascii="Garamond" w:hAnsi="Garamond"/>
                <w:i/>
                <w:sz w:val="28"/>
                <w:szCs w:val="28"/>
              </w:rPr>
              <w:t>s</w:t>
            </w:r>
            <w:proofErr w:type="spellEnd"/>
            <w:r w:rsidRPr="00085759">
              <w:rPr>
                <w:rFonts w:ascii="Garamond" w:hAnsi="Garamond"/>
                <w:i/>
                <w:sz w:val="28"/>
                <w:szCs w:val="28"/>
              </w:rPr>
              <w:t xml:space="preserve"> </w:t>
            </w:r>
            <w:proofErr w:type="spellStart"/>
            <w:r w:rsidRPr="00085759">
              <w:rPr>
                <w:rFonts w:ascii="Garamond" w:hAnsi="Garamond"/>
                <w:i/>
                <w:sz w:val="28"/>
                <w:szCs w:val="28"/>
              </w:rPr>
              <w:t>ayd</w:t>
            </w:r>
            <w:proofErr w:type="spellEnd"/>
            <w:r w:rsidRPr="00085759">
              <w:rPr>
                <w:rFonts w:ascii="Garamond" w:hAnsi="Garamond"/>
                <w:i/>
                <w:sz w:val="28"/>
                <w:szCs w:val="28"/>
              </w:rPr>
              <w:t xml:space="preserve"> </w:t>
            </w:r>
            <w:proofErr w:type="spellStart"/>
            <w:r w:rsidRPr="00085759">
              <w:rPr>
                <w:rFonts w:ascii="Garamond" w:hAnsi="Garamond"/>
                <w:i/>
                <w:sz w:val="28"/>
                <w:szCs w:val="28"/>
              </w:rPr>
              <w:t>hene</w:t>
            </w:r>
            <w:proofErr w:type="spellEnd"/>
            <w:r w:rsidRPr="00085759">
              <w:rPr>
                <w:rFonts w:ascii="Garamond" w:hAnsi="Garamond"/>
                <w:i/>
                <w:sz w:val="28"/>
                <w:szCs w:val="28"/>
              </w:rPr>
              <w:t xml:space="preserve">, </w:t>
            </w:r>
            <w:proofErr w:type="spellStart"/>
            <w:r w:rsidRPr="00085759">
              <w:rPr>
                <w:rFonts w:ascii="Garamond" w:hAnsi="Garamond"/>
                <w:i/>
                <w:sz w:val="28"/>
                <w:szCs w:val="28"/>
              </w:rPr>
              <w:t>agh</w:t>
            </w:r>
            <w:proofErr w:type="spellEnd"/>
            <w:r w:rsidRPr="00085759">
              <w:rPr>
                <w:rFonts w:ascii="Garamond" w:hAnsi="Garamond"/>
                <w:i/>
                <w:sz w:val="28"/>
                <w:szCs w:val="28"/>
              </w:rPr>
              <w:t xml:space="preserve"> </w:t>
            </w:r>
            <w:proofErr w:type="spellStart"/>
            <w:r w:rsidRPr="00085759">
              <w:rPr>
                <w:rFonts w:ascii="Garamond" w:hAnsi="Garamond"/>
                <w:i/>
                <w:sz w:val="28"/>
                <w:szCs w:val="28"/>
              </w:rPr>
              <w:t>ayns</w:t>
            </w:r>
            <w:proofErr w:type="spellEnd"/>
            <w:r w:rsidRPr="00085759">
              <w:rPr>
                <w:rFonts w:ascii="Garamond" w:hAnsi="Garamond"/>
                <w:i/>
                <w:sz w:val="28"/>
                <w:szCs w:val="28"/>
              </w:rPr>
              <w:t xml:space="preserve"> </w:t>
            </w:r>
            <w:proofErr w:type="spellStart"/>
            <w:r w:rsidR="00085759" w:rsidRPr="00085759">
              <w:rPr>
                <w:rFonts w:ascii="Garamond" w:hAnsi="Garamond"/>
                <w:i/>
                <w:sz w:val="28"/>
                <w:szCs w:val="28"/>
              </w:rPr>
              <w:t>Myghynyn</w:t>
            </w:r>
            <w:proofErr w:type="spellEnd"/>
            <w:r w:rsidR="00085759" w:rsidRPr="00085759">
              <w:rPr>
                <w:rFonts w:ascii="Garamond" w:hAnsi="Garamond"/>
                <w:i/>
                <w:sz w:val="28"/>
                <w:szCs w:val="28"/>
              </w:rPr>
              <w:t xml:space="preserve"> </w:t>
            </w:r>
            <w:proofErr w:type="spellStart"/>
            <w:r w:rsidRPr="00085759">
              <w:rPr>
                <w:rFonts w:ascii="Garamond" w:hAnsi="Garamond"/>
                <w:i/>
                <w:sz w:val="28"/>
                <w:szCs w:val="28"/>
              </w:rPr>
              <w:t>wooar</w:t>
            </w:r>
            <w:proofErr w:type="spellEnd"/>
            <w:r w:rsidRPr="00085759">
              <w:rPr>
                <w:rFonts w:ascii="Garamond" w:hAnsi="Garamond"/>
                <w:i/>
                <w:sz w:val="28"/>
                <w:szCs w:val="28"/>
              </w:rPr>
              <w:t xml:space="preserve"> Yee, </w:t>
            </w:r>
            <w:proofErr w:type="spellStart"/>
            <w:r w:rsidRPr="0028684E">
              <w:rPr>
                <w:rFonts w:ascii="Garamond" w:hAnsi="Garamond"/>
                <w:sz w:val="28"/>
                <w:szCs w:val="28"/>
              </w:rPr>
              <w:t>abb</w:t>
            </w:r>
            <w:r w:rsidR="00085759">
              <w:rPr>
                <w:rFonts w:ascii="Garamond" w:hAnsi="Garamond"/>
                <w:sz w:val="28"/>
                <w:szCs w:val="28"/>
              </w:rPr>
              <w:t>e</w:t>
            </w:r>
            <w:r w:rsidRPr="0028684E">
              <w:rPr>
                <w:rFonts w:ascii="Garamond" w:hAnsi="Garamond"/>
                <w:sz w:val="28"/>
                <w:szCs w:val="28"/>
              </w:rPr>
              <w:t>r</w:t>
            </w:r>
            <w:proofErr w:type="spellEnd"/>
            <w:r w:rsidRPr="0028684E">
              <w:rPr>
                <w:rFonts w:ascii="Garamond" w:hAnsi="Garamond"/>
                <w:sz w:val="28"/>
                <w:szCs w:val="28"/>
              </w:rPr>
              <w:t xml:space="preserve"> </w:t>
            </w:r>
            <w:proofErr w:type="spellStart"/>
            <w:r w:rsidRPr="0028684E">
              <w:rPr>
                <w:rFonts w:ascii="Garamond" w:hAnsi="Garamond"/>
                <w:sz w:val="28"/>
                <w:szCs w:val="28"/>
              </w:rPr>
              <w:t>shoh</w:t>
            </w:r>
            <w:proofErr w:type="spellEnd"/>
            <w:r w:rsidRPr="0028684E">
              <w:rPr>
                <w:rFonts w:ascii="Garamond" w:hAnsi="Garamond"/>
                <w:sz w:val="28"/>
                <w:szCs w:val="28"/>
              </w:rPr>
              <w:t xml:space="preserve"> </w:t>
            </w:r>
            <w:proofErr w:type="spellStart"/>
            <w:r w:rsidRPr="0028684E">
              <w:rPr>
                <w:rFonts w:ascii="Garamond" w:hAnsi="Garamond"/>
                <w:sz w:val="28"/>
                <w:szCs w:val="28"/>
              </w:rPr>
              <w:t>lesh</w:t>
            </w:r>
            <w:proofErr w:type="spellEnd"/>
            <w:r w:rsidRPr="0028684E">
              <w:rPr>
                <w:rFonts w:ascii="Garamond" w:hAnsi="Garamond"/>
                <w:sz w:val="28"/>
                <w:szCs w:val="28"/>
              </w:rPr>
              <w:t xml:space="preserve"> </w:t>
            </w:r>
            <w:proofErr w:type="spellStart"/>
            <w:r w:rsidRPr="0028684E">
              <w:rPr>
                <w:rFonts w:ascii="Garamond" w:hAnsi="Garamond"/>
                <w:sz w:val="28"/>
                <w:szCs w:val="28"/>
              </w:rPr>
              <w:t>trimshey</w:t>
            </w:r>
            <w:proofErr w:type="spellEnd"/>
            <w:r w:rsidRPr="0028684E">
              <w:rPr>
                <w:rFonts w:ascii="Garamond" w:hAnsi="Garamond"/>
                <w:sz w:val="28"/>
                <w:szCs w:val="28"/>
              </w:rPr>
              <w:t xml:space="preserve"> </w:t>
            </w:r>
            <w:r w:rsidR="00085759" w:rsidRPr="0028684E">
              <w:rPr>
                <w:rFonts w:ascii="Garamond" w:hAnsi="Garamond"/>
                <w:sz w:val="28"/>
                <w:szCs w:val="28"/>
              </w:rPr>
              <w:t>Cree</w:t>
            </w:r>
            <w:r w:rsidR="00085759">
              <w:rPr>
                <w:rFonts w:ascii="Garamond" w:hAnsi="Garamond"/>
                <w:sz w:val="28"/>
                <w:szCs w:val="28"/>
              </w:rPr>
              <w:t xml:space="preserve"> as </w:t>
            </w:r>
            <w:proofErr w:type="spellStart"/>
            <w:r w:rsidR="00085759">
              <w:rPr>
                <w:rFonts w:ascii="Garamond" w:hAnsi="Garamond"/>
                <w:sz w:val="28"/>
                <w:szCs w:val="28"/>
              </w:rPr>
              <w:t>dt’injillid</w:t>
            </w:r>
            <w:proofErr w:type="spellEnd"/>
            <w:r w:rsidR="00085759">
              <w:rPr>
                <w:rFonts w:ascii="Garamond" w:hAnsi="Garamond"/>
                <w:sz w:val="28"/>
                <w:szCs w:val="28"/>
              </w:rPr>
              <w:t xml:space="preserve"> </w:t>
            </w:r>
            <w:proofErr w:type="spellStart"/>
            <w:r w:rsidR="00085759">
              <w:rPr>
                <w:rFonts w:ascii="Garamond" w:hAnsi="Garamond"/>
                <w:sz w:val="28"/>
                <w:szCs w:val="28"/>
              </w:rPr>
              <w:t>wooar</w:t>
            </w:r>
            <w:proofErr w:type="spellEnd"/>
            <w:r w:rsidR="00085759">
              <w:rPr>
                <w:rFonts w:ascii="Garamond" w:hAnsi="Garamond"/>
                <w:sz w:val="28"/>
                <w:szCs w:val="28"/>
              </w:rPr>
              <w:t xml:space="preserve"> nee </w:t>
            </w:r>
            <w:proofErr w:type="spellStart"/>
            <w:r w:rsidR="00085759">
              <w:rPr>
                <w:rFonts w:ascii="Garamond" w:hAnsi="Garamond"/>
                <w:sz w:val="28"/>
                <w:szCs w:val="28"/>
              </w:rPr>
              <w:t>l</w:t>
            </w:r>
            <w:r w:rsidRPr="0028684E">
              <w:rPr>
                <w:rFonts w:ascii="Garamond" w:hAnsi="Garamond"/>
                <w:sz w:val="28"/>
                <w:szCs w:val="28"/>
              </w:rPr>
              <w:t>iasagh</w:t>
            </w:r>
            <w:proofErr w:type="spellEnd"/>
            <w:r w:rsidRPr="0028684E">
              <w:rPr>
                <w:rFonts w:ascii="Garamond" w:hAnsi="Garamond"/>
                <w:sz w:val="28"/>
                <w:szCs w:val="28"/>
              </w:rPr>
              <w:t xml:space="preserve"> son </w:t>
            </w:r>
            <w:proofErr w:type="spellStart"/>
            <w:r w:rsidRPr="0028684E">
              <w:rPr>
                <w:rFonts w:ascii="Garamond" w:hAnsi="Garamond"/>
                <w:sz w:val="28"/>
                <w:szCs w:val="28"/>
              </w:rPr>
              <w:t>ymmodee</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annoonidyn</w:t>
            </w:r>
            <w:proofErr w:type="spellEnd"/>
            <w:r w:rsidRPr="0028684E">
              <w:rPr>
                <w:rFonts w:ascii="Garamond" w:hAnsi="Garamond"/>
                <w:sz w:val="28"/>
                <w:szCs w:val="28"/>
              </w:rPr>
              <w:t xml:space="preserve">. </w:t>
            </w:r>
          </w:p>
        </w:tc>
        <w:tc>
          <w:tcPr>
            <w:tcW w:w="0" w:type="auto"/>
            <w:tcBorders>
              <w:top w:val="nil"/>
              <w:left w:val="nil"/>
              <w:bottom w:val="nil"/>
              <w:right w:val="nil"/>
            </w:tcBorders>
          </w:tcPr>
          <w:p w14:paraId="1B3B780D" w14:textId="77777777" w:rsidR="00114047" w:rsidRPr="00C93EED" w:rsidRDefault="00114047"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When you declare </w:t>
            </w:r>
            <w:r w:rsidRPr="00C93EED">
              <w:rPr>
                <w:rFonts w:ascii="Garamond" w:hAnsi="Garamond" w:cs="GlyphLessFont"/>
                <w:sz w:val="28"/>
                <w:szCs w:val="28"/>
              </w:rPr>
              <w:t>that you do not presume to come to the Lord’s</w:t>
            </w:r>
            <w:r w:rsidR="00085759">
              <w:rPr>
                <w:rFonts w:ascii="Garamond" w:hAnsi="Garamond" w:cs="GlyphLessFont"/>
                <w:sz w:val="28"/>
                <w:szCs w:val="28"/>
              </w:rPr>
              <w:t>-</w:t>
            </w:r>
            <w:r w:rsidRPr="00C93EED">
              <w:rPr>
                <w:rFonts w:ascii="Garamond" w:hAnsi="Garamond" w:cs="GlyphLessFont"/>
                <w:sz w:val="28"/>
                <w:szCs w:val="28"/>
              </w:rPr>
              <w:t xml:space="preserve">Table, trusting in your own Righteousness, but in God’s great Mercy ; </w:t>
            </w:r>
            <w:r w:rsidRPr="00C93EED">
              <w:rPr>
                <w:rFonts w:ascii="Garamond" w:hAnsi="Garamond" w:cs="GlyphLessFont"/>
                <w:i/>
                <w:sz w:val="28"/>
                <w:szCs w:val="28"/>
              </w:rPr>
              <w:t>say this with much seriousness, and your deep Humility will make amends for many Imperfections.</w:t>
            </w:r>
          </w:p>
        </w:tc>
      </w:tr>
      <w:tr w:rsidR="003142BF" w:rsidRPr="00EB4EFD" w14:paraId="749AAC9A"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6C8DA51F" w14:textId="77777777" w:rsidR="00114047" w:rsidRPr="0028684E" w:rsidRDefault="00114047" w:rsidP="00DB60C3">
            <w:pPr>
              <w:pStyle w:val="CM3"/>
              <w:widowControl/>
              <w:spacing w:line="240" w:lineRule="auto"/>
              <w:ind w:firstLine="227"/>
              <w:jc w:val="both"/>
              <w:rPr>
                <w:rFonts w:ascii="Garamond" w:hAnsi="Garamond"/>
                <w:sz w:val="28"/>
                <w:szCs w:val="28"/>
              </w:rPr>
            </w:pPr>
            <w:proofErr w:type="spellStart"/>
            <w:r w:rsidRPr="0028684E">
              <w:rPr>
                <w:rFonts w:ascii="Garamond" w:hAnsi="Garamond"/>
                <w:sz w:val="28"/>
                <w:szCs w:val="28"/>
              </w:rPr>
              <w:t>Tra</w:t>
            </w:r>
            <w:proofErr w:type="spellEnd"/>
            <w:r w:rsidRPr="0028684E">
              <w:rPr>
                <w:rFonts w:ascii="Garamond" w:hAnsi="Garamond"/>
                <w:sz w:val="28"/>
                <w:szCs w:val="28"/>
              </w:rPr>
              <w:t xml:space="preserve"> ta </w:t>
            </w:r>
            <w:proofErr w:type="spellStart"/>
            <w:r w:rsidRPr="0028684E">
              <w:rPr>
                <w:rFonts w:ascii="Garamond" w:hAnsi="Garamond"/>
                <w:sz w:val="28"/>
                <w:szCs w:val="28"/>
              </w:rPr>
              <w:t>shirveishagh</w:t>
            </w:r>
            <w:proofErr w:type="spellEnd"/>
            <w:r w:rsidRPr="0028684E">
              <w:rPr>
                <w:rFonts w:ascii="Garamond" w:hAnsi="Garamond"/>
                <w:sz w:val="28"/>
                <w:szCs w:val="28"/>
              </w:rPr>
              <w:t xml:space="preserve"> Yee </w:t>
            </w:r>
            <w:proofErr w:type="spellStart"/>
            <w:r w:rsidRPr="0028684E">
              <w:rPr>
                <w:rFonts w:ascii="Garamond" w:hAnsi="Garamond"/>
                <w:sz w:val="28"/>
                <w:szCs w:val="28"/>
              </w:rPr>
              <w:t>brishey’n</w:t>
            </w:r>
            <w:proofErr w:type="spellEnd"/>
            <w:r w:rsidRPr="0028684E">
              <w:rPr>
                <w:rFonts w:ascii="Garamond" w:hAnsi="Garamond"/>
                <w:sz w:val="28"/>
                <w:szCs w:val="28"/>
              </w:rPr>
              <w:t xml:space="preserve"> </w:t>
            </w:r>
            <w:r w:rsidR="00085759" w:rsidRPr="0028684E">
              <w:rPr>
                <w:rFonts w:ascii="Garamond" w:hAnsi="Garamond"/>
                <w:sz w:val="28"/>
                <w:szCs w:val="28"/>
              </w:rPr>
              <w:t xml:space="preserve">Arran </w:t>
            </w:r>
            <w:r w:rsidR="00085759">
              <w:rPr>
                <w:rFonts w:ascii="Garamond" w:hAnsi="Garamond"/>
                <w:sz w:val="28"/>
                <w:szCs w:val="28"/>
              </w:rPr>
              <w:t xml:space="preserve">as </w:t>
            </w:r>
            <w:proofErr w:type="spellStart"/>
            <w:r w:rsidR="00085759">
              <w:rPr>
                <w:rFonts w:ascii="Garamond" w:hAnsi="Garamond"/>
                <w:sz w:val="28"/>
                <w:szCs w:val="28"/>
              </w:rPr>
              <w:t>dea</w:t>
            </w:r>
            <w:r w:rsidRPr="0028684E">
              <w:rPr>
                <w:rFonts w:ascii="Garamond" w:hAnsi="Garamond"/>
                <w:sz w:val="28"/>
                <w:szCs w:val="28"/>
              </w:rPr>
              <w:t>rtey</w:t>
            </w:r>
            <w:proofErr w:type="spellEnd"/>
            <w:r w:rsidRPr="0028684E">
              <w:rPr>
                <w:rFonts w:ascii="Garamond" w:hAnsi="Garamond"/>
                <w:sz w:val="28"/>
                <w:szCs w:val="28"/>
              </w:rPr>
              <w:t xml:space="preserve"> </w:t>
            </w:r>
            <w:proofErr w:type="spellStart"/>
            <w:r w:rsidRPr="0028684E">
              <w:rPr>
                <w:rFonts w:ascii="Garamond" w:hAnsi="Garamond"/>
                <w:sz w:val="28"/>
                <w:szCs w:val="28"/>
              </w:rPr>
              <w:t>magh</w:t>
            </w:r>
            <w:proofErr w:type="spellEnd"/>
            <w:r w:rsidRPr="0028684E">
              <w:rPr>
                <w:rFonts w:ascii="Garamond" w:hAnsi="Garamond"/>
                <w:sz w:val="28"/>
                <w:szCs w:val="28"/>
              </w:rPr>
              <w:t xml:space="preserve"> y </w:t>
            </w:r>
            <w:proofErr w:type="spellStart"/>
            <w:r w:rsidR="00085759" w:rsidRPr="0028684E">
              <w:rPr>
                <w:rFonts w:ascii="Garamond" w:hAnsi="Garamond"/>
                <w:sz w:val="28"/>
                <w:szCs w:val="28"/>
              </w:rPr>
              <w:t>Feeyn</w:t>
            </w:r>
            <w:proofErr w:type="spellEnd"/>
            <w:r w:rsidR="00085759" w:rsidRPr="0028684E">
              <w:rPr>
                <w:rFonts w:ascii="Garamond" w:hAnsi="Garamond"/>
                <w:sz w:val="28"/>
                <w:szCs w:val="28"/>
              </w:rPr>
              <w:t xml:space="preserve"> </w:t>
            </w:r>
            <w:r w:rsidRPr="0028684E">
              <w:rPr>
                <w:rFonts w:ascii="Garamond" w:hAnsi="Garamond"/>
                <w:sz w:val="28"/>
                <w:szCs w:val="28"/>
              </w:rPr>
              <w:t xml:space="preserve">as </w:t>
            </w:r>
            <w:proofErr w:type="spellStart"/>
            <w:r w:rsidRPr="0028684E">
              <w:rPr>
                <w:rFonts w:ascii="Garamond" w:hAnsi="Garamond"/>
                <w:sz w:val="28"/>
                <w:szCs w:val="28"/>
              </w:rPr>
              <w:t>dyn</w:t>
            </w:r>
            <w:proofErr w:type="spellEnd"/>
            <w:r w:rsidRPr="0028684E">
              <w:rPr>
                <w:rFonts w:ascii="Garamond" w:hAnsi="Garamond"/>
                <w:sz w:val="28"/>
                <w:szCs w:val="28"/>
              </w:rPr>
              <w:t xml:space="preserve"> </w:t>
            </w:r>
            <w:proofErr w:type="spellStart"/>
            <w:r w:rsidRPr="0028684E">
              <w:rPr>
                <w:rFonts w:ascii="Garamond" w:hAnsi="Garamond"/>
                <w:sz w:val="28"/>
                <w:szCs w:val="28"/>
              </w:rPr>
              <w:t>mannaghey</w:t>
            </w:r>
            <w:proofErr w:type="spellEnd"/>
            <w:r w:rsidRPr="0028684E">
              <w:rPr>
                <w:rFonts w:ascii="Garamond" w:hAnsi="Garamond"/>
                <w:sz w:val="28"/>
                <w:szCs w:val="28"/>
              </w:rPr>
              <w:t xml:space="preserve"> ad, </w:t>
            </w:r>
            <w:proofErr w:type="spellStart"/>
            <w:r w:rsidRPr="0028684E">
              <w:rPr>
                <w:rFonts w:ascii="Garamond" w:hAnsi="Garamond"/>
                <w:sz w:val="28"/>
                <w:szCs w:val="28"/>
              </w:rPr>
              <w:t>lig</w:t>
            </w:r>
            <w:proofErr w:type="spellEnd"/>
            <w:r w:rsidRPr="0028684E">
              <w:rPr>
                <w:rFonts w:ascii="Garamond" w:hAnsi="Garamond"/>
                <w:sz w:val="28"/>
                <w:szCs w:val="28"/>
              </w:rPr>
              <w:t xml:space="preserve"> </w:t>
            </w:r>
            <w:proofErr w:type="spellStart"/>
            <w:r w:rsidRPr="0028684E">
              <w:rPr>
                <w:rFonts w:ascii="Garamond" w:hAnsi="Garamond"/>
                <w:sz w:val="28"/>
                <w:szCs w:val="28"/>
              </w:rPr>
              <w:t>daue</w:t>
            </w:r>
            <w:proofErr w:type="spellEnd"/>
            <w:r w:rsidRPr="0028684E">
              <w:rPr>
                <w:rFonts w:ascii="Garamond" w:hAnsi="Garamond"/>
                <w:sz w:val="28"/>
                <w:szCs w:val="28"/>
              </w:rPr>
              <w:t xml:space="preserve"> </w:t>
            </w:r>
            <w:proofErr w:type="spellStart"/>
            <w:r w:rsidRPr="0028684E">
              <w:rPr>
                <w:rFonts w:ascii="Garamond" w:hAnsi="Garamond"/>
                <w:sz w:val="28"/>
                <w:szCs w:val="28"/>
              </w:rPr>
              <w:t>uss</w:t>
            </w:r>
            <w:proofErr w:type="spellEnd"/>
            <w:r w:rsidRPr="0028684E">
              <w:rPr>
                <w:rFonts w:ascii="Garamond" w:hAnsi="Garamond"/>
                <w:sz w:val="28"/>
                <w:szCs w:val="28"/>
              </w:rPr>
              <w:t xml:space="preserve"> y </w:t>
            </w:r>
            <w:proofErr w:type="spellStart"/>
            <w:r w:rsidRPr="0028684E">
              <w:rPr>
                <w:rFonts w:ascii="Garamond" w:hAnsi="Garamond"/>
                <w:sz w:val="28"/>
                <w:szCs w:val="28"/>
              </w:rPr>
              <w:t>choyrt</w:t>
            </w:r>
            <w:proofErr w:type="spellEnd"/>
            <w:r w:rsidRPr="0028684E">
              <w:rPr>
                <w:rFonts w:ascii="Garamond" w:hAnsi="Garamond"/>
                <w:sz w:val="28"/>
                <w:szCs w:val="28"/>
              </w:rPr>
              <w:t xml:space="preserve"> </w:t>
            </w:r>
            <w:proofErr w:type="spellStart"/>
            <w:r w:rsidRPr="0028684E">
              <w:rPr>
                <w:rFonts w:ascii="Garamond" w:hAnsi="Garamond"/>
                <w:sz w:val="28"/>
                <w:szCs w:val="28"/>
              </w:rPr>
              <w:t>ayns</w:t>
            </w:r>
            <w:proofErr w:type="spellEnd"/>
            <w:r w:rsidRPr="0028684E">
              <w:rPr>
                <w:rFonts w:ascii="Garamond" w:hAnsi="Garamond"/>
                <w:sz w:val="28"/>
                <w:szCs w:val="28"/>
              </w:rPr>
              <w:t xml:space="preserve"> </w:t>
            </w:r>
            <w:proofErr w:type="spellStart"/>
            <w:r w:rsidRPr="0028684E">
              <w:rPr>
                <w:rFonts w:ascii="Garamond" w:hAnsi="Garamond"/>
                <w:sz w:val="28"/>
                <w:szCs w:val="28"/>
              </w:rPr>
              <w:t>cooinaghtyn</w:t>
            </w:r>
            <w:proofErr w:type="spellEnd"/>
            <w:r w:rsidRPr="0028684E">
              <w:rPr>
                <w:rFonts w:ascii="Garamond" w:hAnsi="Garamond"/>
                <w:sz w:val="28"/>
                <w:szCs w:val="28"/>
              </w:rPr>
              <w:t xml:space="preserve"> </w:t>
            </w:r>
            <w:proofErr w:type="spellStart"/>
            <w:r w:rsidRPr="0028684E">
              <w:rPr>
                <w:rFonts w:ascii="Garamond" w:hAnsi="Garamond"/>
                <w:sz w:val="28"/>
                <w:szCs w:val="28"/>
              </w:rPr>
              <w:t>jeh</w:t>
            </w:r>
            <w:proofErr w:type="spellEnd"/>
            <w:r w:rsidRPr="0028684E">
              <w:rPr>
                <w:rFonts w:ascii="Garamond" w:hAnsi="Garamond"/>
                <w:sz w:val="28"/>
                <w:szCs w:val="28"/>
              </w:rPr>
              <w:t xml:space="preserve"> Corp </w:t>
            </w:r>
            <w:proofErr w:type="spellStart"/>
            <w:r w:rsidRPr="0028684E">
              <w:rPr>
                <w:rFonts w:ascii="Garamond" w:hAnsi="Garamond"/>
                <w:sz w:val="28"/>
                <w:szCs w:val="28"/>
              </w:rPr>
              <w:t>Chreest</w:t>
            </w:r>
            <w:proofErr w:type="spellEnd"/>
            <w:r w:rsidR="00085759">
              <w:rPr>
                <w:rFonts w:ascii="Garamond" w:hAnsi="Garamond"/>
                <w:sz w:val="28"/>
                <w:szCs w:val="28"/>
              </w:rPr>
              <w:t>,</w:t>
            </w:r>
            <w:r w:rsidRPr="0028684E">
              <w:rPr>
                <w:rFonts w:ascii="Garamond" w:hAnsi="Garamond"/>
                <w:sz w:val="28"/>
                <w:szCs w:val="28"/>
              </w:rPr>
              <w:t xml:space="preserve"> </w:t>
            </w:r>
            <w:proofErr w:type="spellStart"/>
            <w:r w:rsidRPr="0028684E">
              <w:rPr>
                <w:rFonts w:ascii="Garamond" w:hAnsi="Garamond"/>
                <w:sz w:val="28"/>
                <w:szCs w:val="28"/>
              </w:rPr>
              <w:t>v’er</w:t>
            </w:r>
            <w:proofErr w:type="spellEnd"/>
            <w:r w:rsidRPr="0028684E">
              <w:rPr>
                <w:rFonts w:ascii="Garamond" w:hAnsi="Garamond"/>
                <w:sz w:val="28"/>
                <w:szCs w:val="28"/>
              </w:rPr>
              <w:t xml:space="preserve"> </w:t>
            </w:r>
            <w:proofErr w:type="spellStart"/>
            <w:r w:rsidRPr="0028684E">
              <w:rPr>
                <w:rFonts w:ascii="Garamond" w:hAnsi="Garamond"/>
                <w:sz w:val="28"/>
                <w:szCs w:val="28"/>
              </w:rPr>
              <w:t>ny</w:t>
            </w:r>
            <w:proofErr w:type="spellEnd"/>
            <w:r w:rsidRPr="0028684E">
              <w:rPr>
                <w:rFonts w:ascii="Garamond" w:hAnsi="Garamond"/>
                <w:sz w:val="28"/>
                <w:szCs w:val="28"/>
              </w:rPr>
              <w:t xml:space="preserve"> </w:t>
            </w:r>
            <w:proofErr w:type="spellStart"/>
            <w:r w:rsidRPr="0028684E">
              <w:rPr>
                <w:rFonts w:ascii="Garamond" w:hAnsi="Garamond"/>
                <w:sz w:val="28"/>
                <w:szCs w:val="28"/>
              </w:rPr>
              <w:t>vrishey</w:t>
            </w:r>
            <w:proofErr w:type="spellEnd"/>
            <w:r w:rsidRPr="0028684E">
              <w:rPr>
                <w:rFonts w:ascii="Garamond" w:hAnsi="Garamond"/>
                <w:sz w:val="28"/>
                <w:szCs w:val="28"/>
              </w:rPr>
              <w:t xml:space="preserve"> as </w:t>
            </w:r>
            <w:proofErr w:type="spellStart"/>
            <w:r w:rsidRPr="0028684E">
              <w:rPr>
                <w:rFonts w:ascii="Garamond" w:hAnsi="Garamond"/>
                <w:sz w:val="28"/>
                <w:szCs w:val="28"/>
              </w:rPr>
              <w:t>jeh</w:t>
            </w:r>
            <w:proofErr w:type="spellEnd"/>
            <w:r w:rsidRPr="0028684E">
              <w:rPr>
                <w:rFonts w:ascii="Garamond" w:hAnsi="Garamond"/>
                <w:sz w:val="28"/>
                <w:szCs w:val="28"/>
              </w:rPr>
              <w:t xml:space="preserve"> e </w:t>
            </w:r>
            <w:proofErr w:type="spellStart"/>
            <w:r w:rsidR="00085759">
              <w:rPr>
                <w:rFonts w:ascii="Garamond" w:hAnsi="Garamond"/>
                <w:sz w:val="28"/>
                <w:szCs w:val="28"/>
              </w:rPr>
              <w:t>oo</w:t>
            </w:r>
            <w:r w:rsidRPr="0028684E">
              <w:rPr>
                <w:rFonts w:ascii="Garamond" w:hAnsi="Garamond"/>
                <w:sz w:val="28"/>
                <w:szCs w:val="28"/>
              </w:rPr>
              <w:t>ill</w:t>
            </w:r>
            <w:proofErr w:type="spellEnd"/>
            <w:r w:rsidRPr="0028684E">
              <w:rPr>
                <w:rFonts w:ascii="Garamond" w:hAnsi="Garamond"/>
                <w:sz w:val="28"/>
                <w:szCs w:val="28"/>
              </w:rPr>
              <w:t xml:space="preserve"> v</w:t>
            </w:r>
            <w:r w:rsidR="00085759">
              <w:rPr>
                <w:rFonts w:ascii="Garamond" w:hAnsi="Garamond"/>
                <w:sz w:val="28"/>
                <w:szCs w:val="28"/>
              </w:rPr>
              <w:t>[</w:t>
            </w:r>
            <w:r w:rsidRPr="0028684E">
              <w:rPr>
                <w:rFonts w:ascii="Garamond" w:hAnsi="Garamond"/>
                <w:sz w:val="28"/>
                <w:szCs w:val="28"/>
              </w:rPr>
              <w:t>’</w:t>
            </w:r>
            <w:r w:rsidR="00085759">
              <w:rPr>
                <w:rFonts w:ascii="Garamond" w:hAnsi="Garamond"/>
                <w:sz w:val="28"/>
                <w:szCs w:val="28"/>
              </w:rPr>
              <w:t xml:space="preserve">]er </w:t>
            </w:r>
            <w:proofErr w:type="spellStart"/>
            <w:r w:rsidR="00085759">
              <w:rPr>
                <w:rFonts w:ascii="Garamond" w:hAnsi="Garamond"/>
                <w:sz w:val="28"/>
                <w:szCs w:val="28"/>
              </w:rPr>
              <w:t>ny</w:t>
            </w:r>
            <w:proofErr w:type="spellEnd"/>
            <w:r w:rsidR="00085759">
              <w:rPr>
                <w:rFonts w:ascii="Garamond" w:hAnsi="Garamond"/>
                <w:sz w:val="28"/>
                <w:szCs w:val="28"/>
              </w:rPr>
              <w:t xml:space="preserve"> </w:t>
            </w:r>
            <w:proofErr w:type="spellStart"/>
            <w:r w:rsidR="00085759">
              <w:rPr>
                <w:rFonts w:ascii="Garamond" w:hAnsi="Garamond"/>
                <w:sz w:val="28"/>
                <w:szCs w:val="28"/>
              </w:rPr>
              <w:t>ghea</w:t>
            </w:r>
            <w:r w:rsidRPr="0028684E">
              <w:rPr>
                <w:rFonts w:ascii="Garamond" w:hAnsi="Garamond"/>
                <w:sz w:val="28"/>
                <w:szCs w:val="28"/>
              </w:rPr>
              <w:t>rtey</w:t>
            </w:r>
            <w:proofErr w:type="spellEnd"/>
            <w:r w:rsidRPr="0028684E">
              <w:rPr>
                <w:rFonts w:ascii="Garamond" w:hAnsi="Garamond"/>
                <w:sz w:val="28"/>
                <w:szCs w:val="28"/>
              </w:rPr>
              <w:t xml:space="preserve"> er y </w:t>
            </w:r>
            <w:proofErr w:type="spellStart"/>
            <w:r w:rsidRPr="0028684E">
              <w:rPr>
                <w:rFonts w:ascii="Garamond" w:hAnsi="Garamond"/>
                <w:sz w:val="28"/>
                <w:szCs w:val="28"/>
              </w:rPr>
              <w:t>Chrosh</w:t>
            </w:r>
            <w:proofErr w:type="spellEnd"/>
            <w:r w:rsidRPr="0028684E">
              <w:rPr>
                <w:rFonts w:ascii="Garamond" w:hAnsi="Garamond"/>
                <w:sz w:val="28"/>
                <w:szCs w:val="28"/>
              </w:rPr>
              <w:t xml:space="preserve"> son y </w:t>
            </w:r>
            <w:proofErr w:type="spellStart"/>
            <w:r w:rsidR="00085759" w:rsidRPr="0028684E">
              <w:rPr>
                <w:rFonts w:ascii="Garamond" w:hAnsi="Garamond"/>
                <w:sz w:val="28"/>
                <w:szCs w:val="28"/>
              </w:rPr>
              <w:t>Kionnaght</w:t>
            </w:r>
            <w:proofErr w:type="spellEnd"/>
            <w:r w:rsidR="00085759" w:rsidRPr="0028684E">
              <w:rPr>
                <w:rFonts w:ascii="Garamond" w:hAnsi="Garamond"/>
                <w:sz w:val="28"/>
                <w:szCs w:val="28"/>
              </w:rPr>
              <w:t xml:space="preserve"> </w:t>
            </w:r>
            <w:proofErr w:type="spellStart"/>
            <w:r w:rsidRPr="0028684E">
              <w:rPr>
                <w:rFonts w:ascii="Garamond" w:hAnsi="Garamond"/>
                <w:sz w:val="28"/>
                <w:szCs w:val="28"/>
              </w:rPr>
              <w:t>reesht</w:t>
            </w:r>
            <w:proofErr w:type="spellEnd"/>
            <w:r w:rsidRPr="0028684E">
              <w:rPr>
                <w:rFonts w:ascii="Garamond" w:hAnsi="Garamond"/>
                <w:sz w:val="28"/>
                <w:szCs w:val="28"/>
              </w:rPr>
              <w:t xml:space="preserve"> ain ; as </w:t>
            </w:r>
            <w:proofErr w:type="spellStart"/>
            <w:r w:rsidRPr="0028684E">
              <w:rPr>
                <w:rFonts w:ascii="Garamond" w:hAnsi="Garamond"/>
                <w:sz w:val="28"/>
                <w:szCs w:val="28"/>
              </w:rPr>
              <w:t>guee</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vod</w:t>
            </w:r>
            <w:proofErr w:type="spellEnd"/>
            <w:r w:rsidRPr="0028684E">
              <w:rPr>
                <w:rFonts w:ascii="Garamond" w:hAnsi="Garamond"/>
                <w:sz w:val="28"/>
                <w:szCs w:val="28"/>
              </w:rPr>
              <w:t xml:space="preserve"> ad </w:t>
            </w:r>
            <w:proofErr w:type="spellStart"/>
            <w:r w:rsidRPr="0028684E">
              <w:rPr>
                <w:rFonts w:ascii="Garamond" w:hAnsi="Garamond"/>
                <w:sz w:val="28"/>
                <w:szCs w:val="28"/>
              </w:rPr>
              <w:t>ve</w:t>
            </w:r>
            <w:proofErr w:type="spellEnd"/>
            <w:r w:rsidRPr="0028684E">
              <w:rPr>
                <w:rFonts w:ascii="Garamond" w:hAnsi="Garamond"/>
                <w:sz w:val="28"/>
                <w:szCs w:val="28"/>
              </w:rPr>
              <w:t xml:space="preserve"> </w:t>
            </w:r>
            <w:proofErr w:type="spellStart"/>
            <w:r w:rsidRPr="0028684E">
              <w:rPr>
                <w:rFonts w:ascii="Garamond" w:hAnsi="Garamond"/>
                <w:sz w:val="28"/>
                <w:szCs w:val="28"/>
              </w:rPr>
              <w:t>nyn</w:t>
            </w:r>
            <w:proofErr w:type="spellEnd"/>
            <w:r w:rsidRPr="0028684E">
              <w:rPr>
                <w:rFonts w:ascii="Garamond" w:hAnsi="Garamond"/>
                <w:sz w:val="28"/>
                <w:szCs w:val="28"/>
              </w:rPr>
              <w:t xml:space="preserve"> </w:t>
            </w:r>
            <w:proofErr w:type="spellStart"/>
            <w:r w:rsidRPr="0028684E">
              <w:rPr>
                <w:rFonts w:ascii="Garamond" w:hAnsi="Garamond"/>
                <w:sz w:val="28"/>
                <w:szCs w:val="28"/>
              </w:rPr>
              <w:t>sasyn</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hayrn</w:t>
            </w:r>
            <w:proofErr w:type="spellEnd"/>
            <w:r w:rsidRPr="0028684E">
              <w:rPr>
                <w:rFonts w:ascii="Garamond" w:hAnsi="Garamond"/>
                <w:sz w:val="28"/>
                <w:szCs w:val="28"/>
              </w:rPr>
              <w:t xml:space="preserve"> </w:t>
            </w:r>
            <w:proofErr w:type="spellStart"/>
            <w:r w:rsidRPr="0028684E">
              <w:rPr>
                <w:rFonts w:ascii="Garamond" w:hAnsi="Garamond"/>
                <w:sz w:val="28"/>
                <w:szCs w:val="28"/>
              </w:rPr>
              <w:t>gys</w:t>
            </w:r>
            <w:proofErr w:type="spellEnd"/>
            <w:r w:rsidRPr="0028684E">
              <w:rPr>
                <w:rFonts w:ascii="Garamond" w:hAnsi="Garamond"/>
                <w:sz w:val="28"/>
                <w:szCs w:val="28"/>
              </w:rPr>
              <w:t xml:space="preserve"> </w:t>
            </w:r>
            <w:proofErr w:type="spellStart"/>
            <w:r w:rsidRPr="0028684E">
              <w:rPr>
                <w:rFonts w:ascii="Garamond" w:hAnsi="Garamond"/>
                <w:sz w:val="28"/>
                <w:szCs w:val="28"/>
              </w:rPr>
              <w:t>dt’annym</w:t>
            </w:r>
            <w:proofErr w:type="spellEnd"/>
            <w:r w:rsidRPr="0028684E">
              <w:rPr>
                <w:rFonts w:ascii="Garamond" w:hAnsi="Garamond"/>
                <w:sz w:val="28"/>
                <w:szCs w:val="28"/>
              </w:rPr>
              <w:t xml:space="preserve"> </w:t>
            </w:r>
            <w:proofErr w:type="spellStart"/>
            <w:r w:rsidRPr="0028684E">
              <w:rPr>
                <w:rFonts w:ascii="Garamond" w:hAnsi="Garamond"/>
                <w:sz w:val="28"/>
                <w:szCs w:val="28"/>
              </w:rPr>
              <w:t>ooilley</w:t>
            </w:r>
            <w:proofErr w:type="spellEnd"/>
            <w:r w:rsidRPr="0028684E">
              <w:rPr>
                <w:rFonts w:ascii="Garamond" w:hAnsi="Garamond"/>
                <w:sz w:val="28"/>
                <w:szCs w:val="28"/>
              </w:rPr>
              <w:t xml:space="preserve"> </w:t>
            </w:r>
            <w:proofErr w:type="spellStart"/>
            <w:r w:rsidRPr="0028684E">
              <w:rPr>
                <w:rFonts w:ascii="Garamond" w:hAnsi="Garamond"/>
                <w:sz w:val="28"/>
                <w:szCs w:val="28"/>
              </w:rPr>
              <w:t>vondeishyn</w:t>
            </w:r>
            <w:proofErr w:type="spellEnd"/>
            <w:r w:rsidRPr="0028684E">
              <w:rPr>
                <w:rFonts w:ascii="Garamond" w:hAnsi="Garamond"/>
                <w:sz w:val="28"/>
                <w:szCs w:val="28"/>
              </w:rPr>
              <w:t xml:space="preserve"> y </w:t>
            </w:r>
            <w:proofErr w:type="spellStart"/>
            <w:r w:rsidR="00085759" w:rsidRPr="0028684E">
              <w:rPr>
                <w:rFonts w:ascii="Garamond" w:hAnsi="Garamond"/>
                <w:sz w:val="28"/>
                <w:szCs w:val="28"/>
              </w:rPr>
              <w:t>Vaase</w:t>
            </w:r>
            <w:proofErr w:type="spellEnd"/>
            <w:r w:rsidR="00085759" w:rsidRPr="0028684E">
              <w:rPr>
                <w:rFonts w:ascii="Garamond" w:hAnsi="Garamond"/>
                <w:sz w:val="28"/>
                <w:szCs w:val="28"/>
              </w:rPr>
              <w:t xml:space="preserve"> </w:t>
            </w:r>
            <w:proofErr w:type="spellStart"/>
            <w:r w:rsidRPr="0028684E">
              <w:rPr>
                <w:rFonts w:ascii="Garamond" w:hAnsi="Garamond"/>
                <w:sz w:val="28"/>
                <w:szCs w:val="28"/>
              </w:rPr>
              <w:t>ooasle</w:t>
            </w:r>
            <w:proofErr w:type="spellEnd"/>
            <w:r w:rsidRPr="0028684E">
              <w:rPr>
                <w:rFonts w:ascii="Garamond" w:hAnsi="Garamond"/>
                <w:sz w:val="28"/>
                <w:szCs w:val="28"/>
              </w:rPr>
              <w:t xml:space="preserve"> </w:t>
            </w:r>
            <w:proofErr w:type="spellStart"/>
            <w:r w:rsidRPr="0028684E">
              <w:rPr>
                <w:rFonts w:ascii="Garamond" w:hAnsi="Garamond"/>
                <w:sz w:val="28"/>
                <w:szCs w:val="28"/>
              </w:rPr>
              <w:t>echyssyn</w:t>
            </w:r>
            <w:proofErr w:type="spellEnd"/>
            <w:r w:rsidRPr="0028684E">
              <w:rPr>
                <w:rFonts w:ascii="Garamond" w:hAnsi="Garamond"/>
                <w:sz w:val="28"/>
                <w:szCs w:val="28"/>
              </w:rPr>
              <w:t xml:space="preserve">. </w:t>
            </w:r>
          </w:p>
        </w:tc>
        <w:tc>
          <w:tcPr>
            <w:tcW w:w="0" w:type="auto"/>
            <w:tcBorders>
              <w:top w:val="nil"/>
              <w:left w:val="nil"/>
              <w:bottom w:val="nil"/>
              <w:right w:val="nil"/>
            </w:tcBorders>
          </w:tcPr>
          <w:p w14:paraId="11047F77" w14:textId="77777777" w:rsidR="00114047" w:rsidRPr="00C93EED" w:rsidRDefault="00114047"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When God’s Minister </w:t>
            </w:r>
            <w:proofErr w:type="spellStart"/>
            <w:r w:rsidRPr="00C93EED">
              <w:rPr>
                <w:rFonts w:ascii="Garamond" w:hAnsi="Garamond" w:cs="GlyphLessFont"/>
                <w:i/>
                <w:sz w:val="28"/>
                <w:szCs w:val="28"/>
              </w:rPr>
              <w:t>breaketh</w:t>
            </w:r>
            <w:proofErr w:type="spellEnd"/>
            <w:r w:rsidRPr="00C93EED">
              <w:rPr>
                <w:rFonts w:ascii="Garamond" w:hAnsi="Garamond" w:cs="GlyphLessFont"/>
                <w:i/>
                <w:sz w:val="28"/>
                <w:szCs w:val="28"/>
              </w:rPr>
              <w:t xml:space="preserve"> the </w:t>
            </w:r>
            <w:r w:rsidR="00085759">
              <w:rPr>
                <w:rFonts w:ascii="Garamond" w:hAnsi="Garamond" w:cs="GlyphLessFont"/>
                <w:i/>
                <w:sz w:val="28"/>
                <w:szCs w:val="28"/>
              </w:rPr>
              <w:t xml:space="preserve">Bread, and </w:t>
            </w:r>
            <w:proofErr w:type="spellStart"/>
            <w:r w:rsidR="00085759">
              <w:rPr>
                <w:rFonts w:ascii="Garamond" w:hAnsi="Garamond" w:cs="GlyphLessFont"/>
                <w:i/>
                <w:sz w:val="28"/>
                <w:szCs w:val="28"/>
              </w:rPr>
              <w:t>poureth</w:t>
            </w:r>
            <w:proofErr w:type="spellEnd"/>
            <w:r w:rsidR="00085759">
              <w:rPr>
                <w:rFonts w:ascii="Garamond" w:hAnsi="Garamond" w:cs="GlyphLessFont"/>
                <w:i/>
                <w:sz w:val="28"/>
                <w:szCs w:val="28"/>
              </w:rPr>
              <w:t xml:space="preserve"> out the Wine</w:t>
            </w:r>
            <w:r w:rsidRPr="00C93EED">
              <w:rPr>
                <w:rFonts w:ascii="Garamond" w:hAnsi="Garamond" w:cs="GlyphLessFont"/>
                <w:i/>
                <w:sz w:val="28"/>
                <w:szCs w:val="28"/>
              </w:rPr>
              <w:t xml:space="preserve"> and </w:t>
            </w:r>
            <w:proofErr w:type="spellStart"/>
            <w:r w:rsidRPr="00C93EED">
              <w:rPr>
                <w:rFonts w:ascii="Garamond" w:hAnsi="Garamond" w:cs="GlyphLessFont"/>
                <w:i/>
                <w:sz w:val="28"/>
                <w:szCs w:val="28"/>
              </w:rPr>
              <w:t>Blesseth</w:t>
            </w:r>
            <w:proofErr w:type="spellEnd"/>
            <w:r w:rsidRPr="00C93EED">
              <w:rPr>
                <w:rFonts w:ascii="Garamond" w:hAnsi="Garamond" w:cs="GlyphLessFont"/>
                <w:i/>
                <w:sz w:val="28"/>
                <w:szCs w:val="28"/>
              </w:rPr>
              <w:t xml:space="preserve"> them, let them put you in Remembrance of Christ’s Body broken, and his Blood shed upon the Cross for our Redemption</w:t>
            </w:r>
            <w:r w:rsidRPr="00C93EED">
              <w:rPr>
                <w:rFonts w:ascii="Garamond" w:hAnsi="Garamond" w:cs="GlyphLessFont"/>
                <w:sz w:val="28"/>
                <w:szCs w:val="28"/>
              </w:rPr>
              <w:t> ;</w:t>
            </w:r>
            <w:r w:rsidRPr="00C93EED">
              <w:rPr>
                <w:rFonts w:ascii="Garamond" w:hAnsi="Garamond" w:cs="GlyphLessFont"/>
                <w:i/>
                <w:sz w:val="28"/>
                <w:szCs w:val="28"/>
              </w:rPr>
              <w:t xml:space="preserve"> and pray that they may be a Means of conveying unto your Soul all the Benefits of his precious Death.</w:t>
            </w:r>
          </w:p>
        </w:tc>
      </w:tr>
      <w:tr w:rsidR="003142BF" w:rsidRPr="00EB4EFD" w14:paraId="1D208063"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6CDC8EDF" w14:textId="77777777" w:rsidR="00114047" w:rsidRPr="0028684E" w:rsidRDefault="00114047" w:rsidP="00DB60C3">
            <w:pPr>
              <w:pStyle w:val="CM3"/>
              <w:widowControl/>
              <w:spacing w:line="240" w:lineRule="auto"/>
              <w:ind w:firstLine="227"/>
              <w:jc w:val="both"/>
              <w:rPr>
                <w:rFonts w:ascii="Garamond" w:hAnsi="Garamond"/>
                <w:sz w:val="28"/>
                <w:szCs w:val="28"/>
              </w:rPr>
            </w:pPr>
            <w:r w:rsidRPr="0028684E">
              <w:rPr>
                <w:rFonts w:ascii="Garamond" w:hAnsi="Garamond"/>
                <w:sz w:val="28"/>
                <w:szCs w:val="28"/>
              </w:rPr>
              <w:t xml:space="preserve">As </w:t>
            </w:r>
            <w:proofErr w:type="spellStart"/>
            <w:r w:rsidRPr="0028684E">
              <w:rPr>
                <w:rFonts w:ascii="Garamond" w:hAnsi="Garamond"/>
                <w:sz w:val="28"/>
                <w:szCs w:val="28"/>
              </w:rPr>
              <w:t>tra</w:t>
            </w:r>
            <w:proofErr w:type="spellEnd"/>
            <w:r w:rsidRPr="0028684E">
              <w:rPr>
                <w:rFonts w:ascii="Garamond" w:hAnsi="Garamond"/>
                <w:sz w:val="28"/>
                <w:szCs w:val="28"/>
              </w:rPr>
              <w:t xml:space="preserve"> </w:t>
            </w:r>
            <w:proofErr w:type="spellStart"/>
            <w:r w:rsidRPr="0028684E">
              <w:rPr>
                <w:rFonts w:ascii="Garamond" w:hAnsi="Garamond"/>
                <w:sz w:val="28"/>
                <w:szCs w:val="28"/>
              </w:rPr>
              <w:t>t’ow</w:t>
            </w:r>
            <w:proofErr w:type="spellEnd"/>
            <w:r w:rsidRPr="0028684E">
              <w:rPr>
                <w:rFonts w:ascii="Garamond" w:hAnsi="Garamond"/>
                <w:sz w:val="28"/>
                <w:szCs w:val="28"/>
              </w:rPr>
              <w:t xml:space="preserve"> goal </w:t>
            </w:r>
            <w:proofErr w:type="spellStart"/>
            <w:r w:rsidRPr="0028684E">
              <w:rPr>
                <w:rFonts w:ascii="Garamond" w:hAnsi="Garamond"/>
                <w:sz w:val="28"/>
                <w:szCs w:val="28"/>
              </w:rPr>
              <w:t>yn</w:t>
            </w:r>
            <w:proofErr w:type="spellEnd"/>
            <w:r w:rsidRPr="0028684E">
              <w:rPr>
                <w:rFonts w:ascii="Garamond" w:hAnsi="Garamond"/>
                <w:sz w:val="28"/>
                <w:szCs w:val="28"/>
              </w:rPr>
              <w:t xml:space="preserve"> </w:t>
            </w:r>
            <w:r w:rsidR="00085759" w:rsidRPr="0028684E">
              <w:rPr>
                <w:rFonts w:ascii="Garamond" w:hAnsi="Garamond"/>
                <w:sz w:val="28"/>
                <w:szCs w:val="28"/>
              </w:rPr>
              <w:t xml:space="preserve">Arran </w:t>
            </w:r>
            <w:r w:rsidRPr="0028684E">
              <w:rPr>
                <w:rFonts w:ascii="Garamond" w:hAnsi="Garamond"/>
                <w:sz w:val="28"/>
                <w:szCs w:val="28"/>
              </w:rPr>
              <w:t xml:space="preserve">as y </w:t>
            </w:r>
            <w:proofErr w:type="spellStart"/>
            <w:r w:rsidR="00085759" w:rsidRPr="0028684E">
              <w:rPr>
                <w:rFonts w:ascii="Garamond" w:hAnsi="Garamond"/>
                <w:sz w:val="28"/>
                <w:szCs w:val="28"/>
              </w:rPr>
              <w:t>Feeyn</w:t>
            </w:r>
            <w:proofErr w:type="spellEnd"/>
            <w:r w:rsidRPr="0028684E">
              <w:rPr>
                <w:rFonts w:ascii="Garamond" w:hAnsi="Garamond"/>
                <w:sz w:val="28"/>
                <w:szCs w:val="28"/>
              </w:rPr>
              <w:t xml:space="preserve">, </w:t>
            </w:r>
            <w:proofErr w:type="spellStart"/>
            <w:r w:rsidR="00085759" w:rsidRPr="0028684E">
              <w:rPr>
                <w:rFonts w:ascii="Garamond" w:hAnsi="Garamond"/>
                <w:sz w:val="28"/>
                <w:szCs w:val="28"/>
              </w:rPr>
              <w:t>jeagh</w:t>
            </w:r>
            <w:proofErr w:type="spellEnd"/>
            <w:r w:rsidR="00085759"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der </w:t>
            </w:r>
            <w:proofErr w:type="spellStart"/>
            <w:r w:rsidRPr="0028684E">
              <w:rPr>
                <w:rFonts w:ascii="Garamond" w:hAnsi="Garamond"/>
                <w:sz w:val="28"/>
                <w:szCs w:val="28"/>
              </w:rPr>
              <w:t>oo</w:t>
            </w:r>
            <w:proofErr w:type="spellEnd"/>
            <w:r w:rsidRPr="0028684E">
              <w:rPr>
                <w:rFonts w:ascii="Garamond" w:hAnsi="Garamond"/>
                <w:sz w:val="28"/>
                <w:szCs w:val="28"/>
              </w:rPr>
              <w:t xml:space="preserve"> </w:t>
            </w:r>
            <w:proofErr w:type="spellStart"/>
            <w:r w:rsidRPr="0028684E">
              <w:rPr>
                <w:rFonts w:ascii="Garamond" w:hAnsi="Garamond"/>
                <w:sz w:val="28"/>
                <w:szCs w:val="28"/>
              </w:rPr>
              <w:t>tastey</w:t>
            </w:r>
            <w:proofErr w:type="spellEnd"/>
            <w:r w:rsidRPr="0028684E">
              <w:rPr>
                <w:rFonts w:ascii="Garamond" w:hAnsi="Garamond"/>
                <w:sz w:val="28"/>
                <w:szCs w:val="28"/>
              </w:rPr>
              <w:t xml:space="preserve"> da </w:t>
            </w:r>
            <w:proofErr w:type="spellStart"/>
            <w:r w:rsidRPr="0028684E">
              <w:rPr>
                <w:rFonts w:ascii="Garamond" w:hAnsi="Garamond"/>
                <w:sz w:val="28"/>
                <w:szCs w:val="28"/>
              </w:rPr>
              <w:t>ny</w:t>
            </w:r>
            <w:proofErr w:type="spellEnd"/>
            <w:r w:rsidRPr="0028684E">
              <w:rPr>
                <w:rFonts w:ascii="Garamond" w:hAnsi="Garamond"/>
                <w:sz w:val="28"/>
                <w:szCs w:val="28"/>
              </w:rPr>
              <w:t xml:space="preserve"> </w:t>
            </w:r>
            <w:proofErr w:type="spellStart"/>
            <w:r w:rsidRPr="0028684E">
              <w:rPr>
                <w:rFonts w:ascii="Garamond" w:hAnsi="Garamond"/>
                <w:sz w:val="28"/>
                <w:szCs w:val="28"/>
              </w:rPr>
              <w:t>t’er</w:t>
            </w:r>
            <w:proofErr w:type="spellEnd"/>
            <w:r w:rsidRPr="0028684E">
              <w:rPr>
                <w:rFonts w:ascii="Garamond" w:hAnsi="Garamond"/>
                <w:sz w:val="28"/>
                <w:szCs w:val="28"/>
              </w:rPr>
              <w:t xml:space="preserve"> </w:t>
            </w:r>
            <w:proofErr w:type="spellStart"/>
            <w:r w:rsidRPr="0028684E">
              <w:rPr>
                <w:rFonts w:ascii="Garamond" w:hAnsi="Garamond"/>
                <w:sz w:val="28"/>
                <w:szCs w:val="28"/>
              </w:rPr>
              <w:t>ny</w:t>
            </w:r>
            <w:proofErr w:type="spellEnd"/>
            <w:r w:rsidRPr="0028684E">
              <w:rPr>
                <w:rFonts w:ascii="Garamond" w:hAnsi="Garamond"/>
                <w:sz w:val="28"/>
                <w:szCs w:val="28"/>
              </w:rPr>
              <w:t xml:space="preserve"> </w:t>
            </w:r>
            <w:proofErr w:type="spellStart"/>
            <w:r w:rsidRPr="0028684E">
              <w:rPr>
                <w:rFonts w:ascii="Garamond" w:hAnsi="Garamond"/>
                <w:sz w:val="28"/>
                <w:szCs w:val="28"/>
              </w:rPr>
              <w:t>ghra</w:t>
            </w:r>
            <w:proofErr w:type="spellEnd"/>
            <w:r w:rsidRPr="0028684E">
              <w:rPr>
                <w:rFonts w:ascii="Garamond" w:hAnsi="Garamond"/>
                <w:sz w:val="28"/>
                <w:szCs w:val="28"/>
              </w:rPr>
              <w:t xml:space="preserve"> </w:t>
            </w:r>
            <w:proofErr w:type="spellStart"/>
            <w:r w:rsidRPr="0028684E">
              <w:rPr>
                <w:rFonts w:ascii="Garamond" w:hAnsi="Garamond"/>
                <w:sz w:val="28"/>
                <w:szCs w:val="28"/>
              </w:rPr>
              <w:t>rhyt</w:t>
            </w:r>
            <w:proofErr w:type="spellEnd"/>
            <w:r w:rsidRPr="0028684E">
              <w:rPr>
                <w:rFonts w:ascii="Garamond" w:hAnsi="Garamond"/>
                <w:sz w:val="28"/>
                <w:szCs w:val="28"/>
              </w:rPr>
              <w:t xml:space="preserve">, as </w:t>
            </w:r>
            <w:proofErr w:type="spellStart"/>
            <w:r w:rsidRPr="0028684E">
              <w:rPr>
                <w:rFonts w:ascii="Garamond" w:hAnsi="Garamond"/>
                <w:sz w:val="28"/>
                <w:szCs w:val="28"/>
              </w:rPr>
              <w:t>abb</w:t>
            </w:r>
            <w:r w:rsidR="00085759">
              <w:rPr>
                <w:rFonts w:ascii="Garamond" w:hAnsi="Garamond"/>
                <w:sz w:val="28"/>
                <w:szCs w:val="28"/>
              </w:rPr>
              <w:t>e</w:t>
            </w:r>
            <w:r w:rsidRPr="0028684E">
              <w:rPr>
                <w:rFonts w:ascii="Garamond" w:hAnsi="Garamond"/>
                <w:sz w:val="28"/>
                <w:szCs w:val="28"/>
              </w:rPr>
              <w:t>r</w:t>
            </w:r>
            <w:proofErr w:type="spellEnd"/>
            <w:r w:rsidRPr="0028684E">
              <w:rPr>
                <w:rFonts w:ascii="Garamond" w:hAnsi="Garamond"/>
                <w:sz w:val="28"/>
                <w:szCs w:val="28"/>
              </w:rPr>
              <w:t xml:space="preserve"> </w:t>
            </w:r>
            <w:r w:rsidRPr="00085759">
              <w:rPr>
                <w:rFonts w:ascii="Garamond" w:hAnsi="Garamond"/>
                <w:i/>
                <w:sz w:val="28"/>
                <w:szCs w:val="28"/>
              </w:rPr>
              <w:t>Amen</w:t>
            </w:r>
            <w:r w:rsidRPr="0028684E">
              <w:rPr>
                <w:rFonts w:ascii="Garamond" w:hAnsi="Garamond"/>
                <w:sz w:val="28"/>
                <w:szCs w:val="28"/>
              </w:rPr>
              <w:t xml:space="preserve"> </w:t>
            </w:r>
            <w:proofErr w:type="spellStart"/>
            <w:r w:rsidRPr="0028684E">
              <w:rPr>
                <w:rFonts w:ascii="Garamond" w:hAnsi="Garamond"/>
                <w:sz w:val="28"/>
                <w:szCs w:val="28"/>
              </w:rPr>
              <w:t>huggey</w:t>
            </w:r>
            <w:proofErr w:type="spellEnd"/>
            <w:r w:rsidRPr="0028684E">
              <w:rPr>
                <w:rFonts w:ascii="Garamond" w:hAnsi="Garamond"/>
                <w:sz w:val="28"/>
                <w:szCs w:val="28"/>
              </w:rPr>
              <w:t xml:space="preserve">. As </w:t>
            </w:r>
            <w:proofErr w:type="spellStart"/>
            <w:r w:rsidRPr="0028684E">
              <w:rPr>
                <w:rFonts w:ascii="Garamond" w:hAnsi="Garamond"/>
                <w:sz w:val="28"/>
                <w:szCs w:val="28"/>
              </w:rPr>
              <w:t>guee</w:t>
            </w:r>
            <w:proofErr w:type="spellEnd"/>
            <w:r w:rsidRPr="0028684E">
              <w:rPr>
                <w:rFonts w:ascii="Garamond" w:hAnsi="Garamond"/>
                <w:sz w:val="28"/>
                <w:szCs w:val="28"/>
              </w:rPr>
              <w:t xml:space="preserve"> er </w:t>
            </w:r>
            <w:proofErr w:type="spellStart"/>
            <w:r w:rsidRPr="0028684E">
              <w:rPr>
                <w:rFonts w:ascii="Garamond" w:hAnsi="Garamond"/>
                <w:sz w:val="28"/>
                <w:szCs w:val="28"/>
              </w:rPr>
              <w:t>Jee</w:t>
            </w:r>
            <w:proofErr w:type="spellEnd"/>
            <w:r w:rsidRPr="0028684E">
              <w:rPr>
                <w:rFonts w:ascii="Garamond" w:hAnsi="Garamond"/>
                <w:sz w:val="28"/>
                <w:szCs w:val="28"/>
              </w:rPr>
              <w:t xml:space="preserve"> </w:t>
            </w:r>
            <w:proofErr w:type="spellStart"/>
            <w:r w:rsidRPr="0028684E">
              <w:rPr>
                <w:rFonts w:ascii="Garamond" w:hAnsi="Garamond"/>
                <w:sz w:val="28"/>
                <w:szCs w:val="28"/>
              </w:rPr>
              <w:t>pooar</w:t>
            </w:r>
            <w:proofErr w:type="spellEnd"/>
            <w:r w:rsidRPr="0028684E">
              <w:rPr>
                <w:rFonts w:ascii="Garamond" w:hAnsi="Garamond"/>
                <w:sz w:val="28"/>
                <w:szCs w:val="28"/>
              </w:rPr>
              <w:t xml:space="preserve"> y chur </w:t>
            </w:r>
            <w:proofErr w:type="spellStart"/>
            <w:r w:rsidRPr="0028684E">
              <w:rPr>
                <w:rFonts w:ascii="Garamond" w:hAnsi="Garamond"/>
                <w:sz w:val="28"/>
                <w:szCs w:val="28"/>
              </w:rPr>
              <w:t>dhyt</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hre</w:t>
            </w:r>
            <w:r w:rsidR="00085759">
              <w:rPr>
                <w:rFonts w:ascii="Garamond" w:hAnsi="Garamond"/>
                <w:sz w:val="28"/>
                <w:szCs w:val="28"/>
              </w:rPr>
              <w:t>g</w:t>
            </w:r>
            <w:r w:rsidRPr="0028684E">
              <w:rPr>
                <w:rFonts w:ascii="Garamond" w:hAnsi="Garamond"/>
                <w:sz w:val="28"/>
                <w:szCs w:val="28"/>
              </w:rPr>
              <w:t>geil</w:t>
            </w:r>
            <w:proofErr w:type="spellEnd"/>
            <w:r w:rsidRPr="0028684E">
              <w:rPr>
                <w:rFonts w:ascii="Garamond" w:hAnsi="Garamond"/>
                <w:sz w:val="28"/>
                <w:szCs w:val="28"/>
              </w:rPr>
              <w:t xml:space="preserve"> y </w:t>
            </w:r>
            <w:proofErr w:type="spellStart"/>
            <w:r w:rsidRPr="0028684E">
              <w:rPr>
                <w:rFonts w:ascii="Garamond" w:hAnsi="Garamond"/>
                <w:sz w:val="28"/>
                <w:szCs w:val="28"/>
              </w:rPr>
              <w:t>Drogh</w:t>
            </w:r>
            <w:proofErr w:type="spellEnd"/>
            <w:r w:rsidR="00085759">
              <w:rPr>
                <w:rFonts w:ascii="Garamond" w:hAnsi="Garamond"/>
                <w:sz w:val="28"/>
                <w:szCs w:val="28"/>
              </w:rPr>
              <w:t xml:space="preserve"> </w:t>
            </w:r>
            <w:proofErr w:type="spellStart"/>
            <w:r w:rsidRPr="0028684E">
              <w:rPr>
                <w:rFonts w:ascii="Garamond" w:hAnsi="Garamond"/>
                <w:sz w:val="28"/>
                <w:szCs w:val="28"/>
              </w:rPr>
              <w:t>spyrryd</w:t>
            </w:r>
            <w:proofErr w:type="spellEnd"/>
            <w:r w:rsidRPr="0028684E">
              <w:rPr>
                <w:rFonts w:ascii="Garamond" w:hAnsi="Garamond"/>
                <w:sz w:val="28"/>
                <w:szCs w:val="28"/>
              </w:rPr>
              <w:t xml:space="preserve"> as </w:t>
            </w:r>
            <w:proofErr w:type="spellStart"/>
            <w:r w:rsidRPr="0028684E">
              <w:rPr>
                <w:rFonts w:ascii="Garamond" w:hAnsi="Garamond"/>
                <w:sz w:val="28"/>
                <w:szCs w:val="28"/>
              </w:rPr>
              <w:t>ooilley</w:t>
            </w:r>
            <w:proofErr w:type="spellEnd"/>
            <w:r w:rsidRPr="0028684E">
              <w:rPr>
                <w:rFonts w:ascii="Garamond" w:hAnsi="Garamond"/>
                <w:sz w:val="28"/>
                <w:szCs w:val="28"/>
              </w:rPr>
              <w:t xml:space="preserve"> e </w:t>
            </w:r>
            <w:proofErr w:type="spellStart"/>
            <w:r w:rsidRPr="0028684E">
              <w:rPr>
                <w:rFonts w:ascii="Garamond" w:hAnsi="Garamond"/>
                <w:sz w:val="28"/>
                <w:szCs w:val="28"/>
              </w:rPr>
              <w:t>obbraghyn</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chredjal</w:t>
            </w:r>
            <w:proofErr w:type="spellEnd"/>
            <w:r w:rsidRPr="0028684E">
              <w:rPr>
                <w:rFonts w:ascii="Garamond" w:hAnsi="Garamond"/>
                <w:sz w:val="28"/>
                <w:szCs w:val="28"/>
              </w:rPr>
              <w:t xml:space="preserve"> </w:t>
            </w:r>
            <w:proofErr w:type="spellStart"/>
            <w:r w:rsidRPr="0028684E">
              <w:rPr>
                <w:rFonts w:ascii="Garamond" w:hAnsi="Garamond"/>
                <w:sz w:val="28"/>
                <w:szCs w:val="28"/>
              </w:rPr>
              <w:t>kinjagh</w:t>
            </w:r>
            <w:proofErr w:type="spellEnd"/>
            <w:r w:rsidRPr="0028684E">
              <w:rPr>
                <w:rFonts w:ascii="Garamond" w:hAnsi="Garamond"/>
                <w:sz w:val="28"/>
                <w:szCs w:val="28"/>
              </w:rPr>
              <w:t xml:space="preserve"> Goo </w:t>
            </w:r>
            <w:proofErr w:type="spellStart"/>
            <w:r w:rsidRPr="0028684E">
              <w:rPr>
                <w:rFonts w:ascii="Garamond" w:hAnsi="Garamond"/>
                <w:sz w:val="28"/>
                <w:szCs w:val="28"/>
              </w:rPr>
              <w:t>casherick</w:t>
            </w:r>
            <w:proofErr w:type="spellEnd"/>
            <w:r w:rsidRPr="0028684E">
              <w:rPr>
                <w:rFonts w:ascii="Garamond" w:hAnsi="Garamond"/>
                <w:sz w:val="28"/>
                <w:szCs w:val="28"/>
              </w:rPr>
              <w:t xml:space="preserve"> Yee, as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biallagh</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reall</w:t>
            </w:r>
            <w:proofErr w:type="spellEnd"/>
            <w:r w:rsidRPr="0028684E">
              <w:rPr>
                <w:rFonts w:ascii="Garamond" w:hAnsi="Garamond"/>
                <w:sz w:val="28"/>
                <w:szCs w:val="28"/>
              </w:rPr>
              <w:t xml:space="preserve"> e </w:t>
            </w:r>
            <w:proofErr w:type="spellStart"/>
            <w:r w:rsidR="00085759" w:rsidRPr="0028684E">
              <w:rPr>
                <w:rFonts w:ascii="Garamond" w:hAnsi="Garamond"/>
                <w:sz w:val="28"/>
                <w:szCs w:val="28"/>
              </w:rPr>
              <w:t>Annaghyn</w:t>
            </w:r>
            <w:proofErr w:type="spellEnd"/>
            <w:r w:rsidR="00085759" w:rsidRPr="0028684E">
              <w:rPr>
                <w:rFonts w:ascii="Garamond" w:hAnsi="Garamond"/>
                <w:sz w:val="28"/>
                <w:szCs w:val="28"/>
              </w:rPr>
              <w:t> </w:t>
            </w:r>
            <w:r w:rsidRPr="0028684E">
              <w:rPr>
                <w:rFonts w:ascii="Garamond" w:hAnsi="Garamond"/>
                <w:sz w:val="28"/>
                <w:szCs w:val="28"/>
              </w:rPr>
              <w:t>;</w:t>
            </w:r>
            <w:r w:rsidR="00085759">
              <w:rPr>
                <w:rFonts w:ascii="Garamond" w:hAnsi="Garamond"/>
                <w:sz w:val="28"/>
                <w:szCs w:val="28"/>
              </w:rPr>
              <w:t xml:space="preserve"> </w:t>
            </w:r>
            <w:proofErr w:type="spellStart"/>
            <w:r w:rsidR="00085759">
              <w:rPr>
                <w:rFonts w:ascii="Garamond" w:hAnsi="Garamond"/>
                <w:sz w:val="28"/>
                <w:szCs w:val="28"/>
              </w:rPr>
              <w:t>shen</w:t>
            </w:r>
            <w:proofErr w:type="spellEnd"/>
            <w:r w:rsidR="00085759">
              <w:rPr>
                <w:rFonts w:ascii="Garamond" w:hAnsi="Garamond"/>
                <w:sz w:val="28"/>
                <w:szCs w:val="28"/>
              </w:rPr>
              <w:t xml:space="preserve"> </w:t>
            </w:r>
            <w:proofErr w:type="spellStart"/>
            <w:r w:rsidR="00085759">
              <w:rPr>
                <w:rFonts w:ascii="Garamond" w:hAnsi="Garamond"/>
                <w:sz w:val="28"/>
                <w:szCs w:val="28"/>
              </w:rPr>
              <w:t>yiall</w:t>
            </w:r>
            <w:proofErr w:type="spellEnd"/>
            <w:r w:rsidR="00085759">
              <w:rPr>
                <w:rFonts w:ascii="Garamond" w:hAnsi="Garamond"/>
                <w:sz w:val="28"/>
                <w:szCs w:val="28"/>
              </w:rPr>
              <w:t xml:space="preserve"> </w:t>
            </w:r>
            <w:proofErr w:type="spellStart"/>
            <w:r w:rsidR="00085759">
              <w:rPr>
                <w:rFonts w:ascii="Garamond" w:hAnsi="Garamond"/>
                <w:sz w:val="28"/>
                <w:szCs w:val="28"/>
              </w:rPr>
              <w:t>oo</w:t>
            </w:r>
            <w:proofErr w:type="spellEnd"/>
            <w:r w:rsidR="00085759">
              <w:rPr>
                <w:rFonts w:ascii="Garamond" w:hAnsi="Garamond"/>
                <w:sz w:val="28"/>
                <w:szCs w:val="28"/>
              </w:rPr>
              <w:t xml:space="preserve"> </w:t>
            </w:r>
            <w:proofErr w:type="spellStart"/>
            <w:r w:rsidR="00085759">
              <w:rPr>
                <w:rFonts w:ascii="Garamond" w:hAnsi="Garamond"/>
                <w:sz w:val="28"/>
                <w:szCs w:val="28"/>
              </w:rPr>
              <w:t>ec</w:t>
            </w:r>
            <w:proofErr w:type="spellEnd"/>
            <w:r w:rsidR="00085759">
              <w:rPr>
                <w:rFonts w:ascii="Garamond" w:hAnsi="Garamond"/>
                <w:sz w:val="28"/>
                <w:szCs w:val="28"/>
              </w:rPr>
              <w:t xml:space="preserve"> </w:t>
            </w:r>
            <w:proofErr w:type="spellStart"/>
            <w:r w:rsidR="00085759">
              <w:rPr>
                <w:rFonts w:ascii="Garamond" w:hAnsi="Garamond"/>
                <w:sz w:val="28"/>
                <w:szCs w:val="28"/>
              </w:rPr>
              <w:t>d</w:t>
            </w:r>
            <w:r w:rsidRPr="0028684E">
              <w:rPr>
                <w:rFonts w:ascii="Garamond" w:hAnsi="Garamond"/>
                <w:sz w:val="28"/>
                <w:szCs w:val="28"/>
              </w:rPr>
              <w:t>y</w:t>
            </w:r>
            <w:proofErr w:type="spellEnd"/>
            <w:r w:rsidRPr="0028684E">
              <w:rPr>
                <w:rFonts w:ascii="Garamond" w:hAnsi="Garamond"/>
                <w:sz w:val="28"/>
                <w:szCs w:val="28"/>
              </w:rPr>
              <w:t xml:space="preserve"> </w:t>
            </w:r>
            <w:proofErr w:type="spellStart"/>
            <w:r w:rsidRPr="0028684E">
              <w:rPr>
                <w:rFonts w:ascii="Garamond" w:hAnsi="Garamond"/>
                <w:sz w:val="28"/>
                <w:szCs w:val="28"/>
              </w:rPr>
              <w:t>vashtey</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gooilleenagh</w:t>
            </w:r>
            <w:proofErr w:type="spellEnd"/>
            <w:r w:rsidRPr="0028684E">
              <w:rPr>
                <w:rFonts w:ascii="Garamond" w:hAnsi="Garamond"/>
                <w:sz w:val="28"/>
                <w:szCs w:val="28"/>
              </w:rPr>
              <w:t xml:space="preserve"> </w:t>
            </w:r>
            <w:proofErr w:type="spellStart"/>
            <w:r w:rsidRPr="0028684E">
              <w:rPr>
                <w:rFonts w:ascii="Garamond" w:hAnsi="Garamond"/>
                <w:sz w:val="28"/>
                <w:szCs w:val="28"/>
              </w:rPr>
              <w:t>oo</w:t>
            </w:r>
            <w:proofErr w:type="spellEnd"/>
            <w:r w:rsidRPr="0028684E">
              <w:rPr>
                <w:rFonts w:ascii="Garamond" w:hAnsi="Garamond"/>
                <w:sz w:val="28"/>
                <w:szCs w:val="28"/>
              </w:rPr>
              <w:t xml:space="preserve">. </w:t>
            </w:r>
            <w:proofErr w:type="spellStart"/>
            <w:r w:rsidRPr="0028684E">
              <w:rPr>
                <w:rFonts w:ascii="Garamond" w:hAnsi="Garamond"/>
                <w:sz w:val="28"/>
                <w:szCs w:val="28"/>
              </w:rPr>
              <w:t>Tra</w:t>
            </w:r>
            <w:proofErr w:type="spellEnd"/>
            <w:r w:rsidRPr="0028684E">
              <w:rPr>
                <w:rFonts w:ascii="Garamond" w:hAnsi="Garamond"/>
                <w:sz w:val="28"/>
                <w:szCs w:val="28"/>
              </w:rPr>
              <w:t xml:space="preserve"> ta </w:t>
            </w:r>
            <w:proofErr w:type="spellStart"/>
            <w:r w:rsidRPr="0028684E">
              <w:rPr>
                <w:rFonts w:ascii="Garamond" w:hAnsi="Garamond"/>
                <w:sz w:val="28"/>
                <w:szCs w:val="28"/>
              </w:rPr>
              <w:t>ooilley</w:t>
            </w:r>
            <w:proofErr w:type="spellEnd"/>
            <w:r w:rsidRPr="0028684E">
              <w:rPr>
                <w:rFonts w:ascii="Garamond" w:hAnsi="Garamond"/>
                <w:sz w:val="28"/>
                <w:szCs w:val="28"/>
              </w:rPr>
              <w:t xml:space="preserve"> er </w:t>
            </w:r>
            <w:proofErr w:type="spellStart"/>
            <w:r w:rsidRPr="0028684E">
              <w:rPr>
                <w:rFonts w:ascii="Garamond" w:hAnsi="Garamond"/>
                <w:sz w:val="28"/>
                <w:szCs w:val="28"/>
              </w:rPr>
              <w:t>ghoal</w:t>
            </w:r>
            <w:proofErr w:type="spellEnd"/>
            <w:r w:rsidRPr="0028684E">
              <w:rPr>
                <w:rFonts w:ascii="Garamond" w:hAnsi="Garamond"/>
                <w:sz w:val="28"/>
                <w:szCs w:val="28"/>
              </w:rPr>
              <w:t xml:space="preserve"> y </w:t>
            </w:r>
            <w:proofErr w:type="spellStart"/>
            <w:r w:rsidRPr="0028684E">
              <w:rPr>
                <w:rFonts w:ascii="Garamond" w:hAnsi="Garamond"/>
                <w:sz w:val="28"/>
                <w:szCs w:val="28"/>
              </w:rPr>
              <w:t>Chreesteeaght</w:t>
            </w:r>
            <w:proofErr w:type="spellEnd"/>
            <w:r w:rsidRPr="0028684E">
              <w:rPr>
                <w:rFonts w:ascii="Garamond" w:hAnsi="Garamond"/>
                <w:sz w:val="28"/>
                <w:szCs w:val="28"/>
              </w:rPr>
              <w:t xml:space="preserve"> as </w:t>
            </w:r>
            <w:proofErr w:type="spellStart"/>
            <w:r w:rsidRPr="0028684E">
              <w:rPr>
                <w:rFonts w:ascii="Garamond" w:hAnsi="Garamond"/>
                <w:sz w:val="28"/>
                <w:szCs w:val="28"/>
              </w:rPr>
              <w:t>oo</w:t>
            </w:r>
            <w:proofErr w:type="spellEnd"/>
            <w:r w:rsidRPr="0028684E">
              <w:rPr>
                <w:rFonts w:ascii="Garamond" w:hAnsi="Garamond"/>
                <w:sz w:val="28"/>
                <w:szCs w:val="28"/>
              </w:rPr>
              <w:t xml:space="preserve"> er </w:t>
            </w:r>
            <w:proofErr w:type="spellStart"/>
            <w:r w:rsidRPr="0028684E">
              <w:rPr>
                <w:rFonts w:ascii="Garamond" w:hAnsi="Garamond"/>
                <w:sz w:val="28"/>
                <w:szCs w:val="28"/>
              </w:rPr>
              <w:t>hebbal</w:t>
            </w:r>
            <w:proofErr w:type="spellEnd"/>
            <w:r w:rsidRPr="0028684E">
              <w:rPr>
                <w:rFonts w:ascii="Garamond" w:hAnsi="Garamond"/>
                <w:sz w:val="28"/>
                <w:szCs w:val="28"/>
              </w:rPr>
              <w:t xml:space="preserve"> </w:t>
            </w:r>
            <w:proofErr w:type="spellStart"/>
            <w:r w:rsidRPr="0028684E">
              <w:rPr>
                <w:rFonts w:ascii="Garamond" w:hAnsi="Garamond"/>
                <w:sz w:val="28"/>
                <w:szCs w:val="28"/>
              </w:rPr>
              <w:t>dt’annym</w:t>
            </w:r>
            <w:proofErr w:type="spellEnd"/>
            <w:r w:rsidRPr="0028684E">
              <w:rPr>
                <w:rFonts w:ascii="Garamond" w:hAnsi="Garamond"/>
                <w:sz w:val="28"/>
                <w:szCs w:val="28"/>
              </w:rPr>
              <w:t xml:space="preserve"> as </w:t>
            </w:r>
            <w:proofErr w:type="spellStart"/>
            <w:r w:rsidRPr="0028684E">
              <w:rPr>
                <w:rFonts w:ascii="Garamond" w:hAnsi="Garamond"/>
                <w:sz w:val="28"/>
                <w:szCs w:val="28"/>
              </w:rPr>
              <w:t>dty</w:t>
            </w:r>
            <w:proofErr w:type="spellEnd"/>
            <w:r w:rsidRPr="0028684E">
              <w:rPr>
                <w:rFonts w:ascii="Garamond" w:hAnsi="Garamond"/>
                <w:sz w:val="28"/>
                <w:szCs w:val="28"/>
              </w:rPr>
              <w:t xml:space="preserve"> </w:t>
            </w:r>
            <w:r w:rsidR="00085759">
              <w:rPr>
                <w:rFonts w:ascii="Garamond" w:hAnsi="Garamond"/>
                <w:sz w:val="28"/>
                <w:szCs w:val="28"/>
              </w:rPr>
              <w:t xml:space="preserve">[22] </w:t>
            </w:r>
            <w:proofErr w:type="spellStart"/>
            <w:r w:rsidR="00085759" w:rsidRPr="0028684E">
              <w:rPr>
                <w:rFonts w:ascii="Garamond" w:hAnsi="Garamond"/>
                <w:sz w:val="28"/>
                <w:szCs w:val="28"/>
              </w:rPr>
              <w:t>Callin</w:t>
            </w:r>
            <w:proofErr w:type="spellEnd"/>
            <w:r w:rsidR="00085759" w:rsidRPr="0028684E">
              <w:rPr>
                <w:rFonts w:ascii="Garamond" w:hAnsi="Garamond"/>
                <w:sz w:val="28"/>
                <w:szCs w:val="28"/>
              </w:rPr>
              <w:t xml:space="preserve"> </w:t>
            </w:r>
            <w:proofErr w:type="spellStart"/>
            <w:r w:rsidRPr="0028684E">
              <w:rPr>
                <w:rFonts w:ascii="Garamond" w:hAnsi="Garamond"/>
                <w:sz w:val="28"/>
                <w:szCs w:val="28"/>
              </w:rPr>
              <w:t>gys</w:t>
            </w:r>
            <w:proofErr w:type="spellEnd"/>
            <w:r w:rsidRPr="0028684E">
              <w:rPr>
                <w:rFonts w:ascii="Garamond" w:hAnsi="Garamond"/>
                <w:sz w:val="28"/>
                <w:szCs w:val="28"/>
              </w:rPr>
              <w:t xml:space="preserve"> </w:t>
            </w:r>
            <w:proofErr w:type="spellStart"/>
            <w:r w:rsidRPr="0028684E">
              <w:rPr>
                <w:rFonts w:ascii="Garamond" w:hAnsi="Garamond"/>
                <w:sz w:val="28"/>
                <w:szCs w:val="28"/>
              </w:rPr>
              <w:t>Jee</w:t>
            </w:r>
            <w:proofErr w:type="spellEnd"/>
            <w:r w:rsidRPr="0028684E">
              <w:rPr>
                <w:rFonts w:ascii="Garamond" w:hAnsi="Garamond"/>
                <w:sz w:val="28"/>
                <w:szCs w:val="28"/>
              </w:rPr>
              <w:t xml:space="preserve">, </w:t>
            </w:r>
            <w:proofErr w:type="spellStart"/>
            <w:r w:rsidRPr="0028684E">
              <w:rPr>
                <w:rFonts w:ascii="Garamond" w:hAnsi="Garamond"/>
                <w:sz w:val="28"/>
                <w:szCs w:val="28"/>
              </w:rPr>
              <w:t>myr</w:t>
            </w:r>
            <w:proofErr w:type="spellEnd"/>
            <w:r w:rsidRPr="0028684E">
              <w:rPr>
                <w:rFonts w:ascii="Garamond" w:hAnsi="Garamond"/>
                <w:sz w:val="28"/>
                <w:szCs w:val="28"/>
              </w:rPr>
              <w:t xml:space="preserve"> </w:t>
            </w:r>
            <w:proofErr w:type="spellStart"/>
            <w:r w:rsidRPr="0028684E">
              <w:rPr>
                <w:rFonts w:ascii="Garamond" w:hAnsi="Garamond"/>
                <w:sz w:val="28"/>
                <w:szCs w:val="28"/>
              </w:rPr>
              <w:t>dt</w:t>
            </w:r>
            <w:r w:rsidR="00085759">
              <w:rPr>
                <w:rFonts w:ascii="Garamond" w:hAnsi="Garamond"/>
                <w:sz w:val="28"/>
                <w:szCs w:val="28"/>
              </w:rPr>
              <w:t>’</w:t>
            </w:r>
            <w:r w:rsidRPr="0028684E">
              <w:rPr>
                <w:rFonts w:ascii="Garamond" w:hAnsi="Garamond"/>
                <w:sz w:val="28"/>
                <w:szCs w:val="28"/>
              </w:rPr>
              <w:t>o</w:t>
            </w:r>
            <w:r w:rsidR="00085759">
              <w:rPr>
                <w:rFonts w:ascii="Garamond" w:hAnsi="Garamond"/>
                <w:sz w:val="28"/>
                <w:szCs w:val="28"/>
              </w:rPr>
              <w:t>u</w:t>
            </w:r>
            <w:r w:rsidRPr="0028684E">
              <w:rPr>
                <w:rFonts w:ascii="Garamond" w:hAnsi="Garamond"/>
                <w:sz w:val="28"/>
                <w:szCs w:val="28"/>
              </w:rPr>
              <w:t>ral</w:t>
            </w:r>
            <w:proofErr w:type="spellEnd"/>
            <w:r w:rsidRPr="0028684E">
              <w:rPr>
                <w:rFonts w:ascii="Garamond" w:hAnsi="Garamond"/>
                <w:sz w:val="28"/>
                <w:szCs w:val="28"/>
              </w:rPr>
              <w:t xml:space="preserve"> </w:t>
            </w:r>
            <w:proofErr w:type="spellStart"/>
            <w:r w:rsidR="00085759" w:rsidRPr="0028684E">
              <w:rPr>
                <w:rFonts w:ascii="Garamond" w:hAnsi="Garamond"/>
                <w:sz w:val="28"/>
                <w:szCs w:val="28"/>
              </w:rPr>
              <w:t>Resoonagh</w:t>
            </w:r>
            <w:proofErr w:type="spellEnd"/>
            <w:r w:rsidRPr="0028684E">
              <w:rPr>
                <w:rFonts w:ascii="Garamond" w:hAnsi="Garamond"/>
                <w:sz w:val="28"/>
                <w:szCs w:val="28"/>
              </w:rPr>
              <w:t xml:space="preserve">, </w:t>
            </w:r>
            <w:proofErr w:type="spellStart"/>
            <w:r w:rsidRPr="0028684E">
              <w:rPr>
                <w:rFonts w:ascii="Garamond" w:hAnsi="Garamond"/>
                <w:sz w:val="28"/>
                <w:szCs w:val="28"/>
              </w:rPr>
              <w:t>eisht</w:t>
            </w:r>
            <w:proofErr w:type="spellEnd"/>
            <w:r w:rsidRPr="0028684E">
              <w:rPr>
                <w:rFonts w:ascii="Garamond" w:hAnsi="Garamond"/>
                <w:sz w:val="28"/>
                <w:szCs w:val="28"/>
              </w:rPr>
              <w:t xml:space="preserve"> </w:t>
            </w:r>
            <w:proofErr w:type="spellStart"/>
            <w:r w:rsidRPr="0028684E">
              <w:rPr>
                <w:rFonts w:ascii="Garamond" w:hAnsi="Garamond"/>
                <w:sz w:val="28"/>
                <w:szCs w:val="28"/>
              </w:rPr>
              <w:t>cooinee</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vel</w:t>
            </w:r>
            <w:proofErr w:type="spellEnd"/>
            <w:r w:rsidRPr="0028684E">
              <w:rPr>
                <w:rFonts w:ascii="Garamond" w:hAnsi="Garamond"/>
                <w:sz w:val="28"/>
                <w:szCs w:val="28"/>
              </w:rPr>
              <w:t xml:space="preserve"> </w:t>
            </w:r>
            <w:proofErr w:type="spellStart"/>
            <w:r w:rsidRPr="0028684E">
              <w:rPr>
                <w:rFonts w:ascii="Garamond" w:hAnsi="Garamond"/>
                <w:sz w:val="28"/>
                <w:szCs w:val="28"/>
              </w:rPr>
              <w:t>oo</w:t>
            </w:r>
            <w:proofErr w:type="spellEnd"/>
            <w:r w:rsidRPr="0028684E">
              <w:rPr>
                <w:rFonts w:ascii="Garamond" w:hAnsi="Garamond"/>
                <w:sz w:val="28"/>
                <w:szCs w:val="28"/>
              </w:rPr>
              <w:t xml:space="preserve"> </w:t>
            </w:r>
            <w:proofErr w:type="spellStart"/>
            <w:r w:rsidRPr="0028684E">
              <w:rPr>
                <w:rFonts w:ascii="Garamond" w:hAnsi="Garamond"/>
                <w:sz w:val="28"/>
                <w:szCs w:val="28"/>
              </w:rPr>
              <w:t>kionnit</w:t>
            </w:r>
            <w:proofErr w:type="spellEnd"/>
            <w:r w:rsidRPr="0028684E">
              <w:rPr>
                <w:rFonts w:ascii="Garamond" w:hAnsi="Garamond"/>
                <w:sz w:val="28"/>
                <w:szCs w:val="28"/>
              </w:rPr>
              <w:t xml:space="preserve"> </w:t>
            </w:r>
            <w:proofErr w:type="spellStart"/>
            <w:r w:rsidRPr="0028684E">
              <w:rPr>
                <w:rFonts w:ascii="Garamond" w:hAnsi="Garamond"/>
                <w:sz w:val="28"/>
                <w:szCs w:val="28"/>
              </w:rPr>
              <w:t>lesh</w:t>
            </w:r>
            <w:proofErr w:type="spellEnd"/>
            <w:r w:rsidRPr="0028684E">
              <w:rPr>
                <w:rFonts w:ascii="Garamond" w:hAnsi="Garamond"/>
                <w:sz w:val="28"/>
                <w:szCs w:val="28"/>
              </w:rPr>
              <w:t xml:space="preserve"> </w:t>
            </w:r>
            <w:proofErr w:type="spellStart"/>
            <w:r w:rsidR="00085759" w:rsidRPr="0028684E">
              <w:rPr>
                <w:rFonts w:ascii="Garamond" w:hAnsi="Garamond"/>
                <w:sz w:val="28"/>
                <w:szCs w:val="28"/>
              </w:rPr>
              <w:t>Leagh</w:t>
            </w:r>
            <w:proofErr w:type="spellEnd"/>
            <w:r w:rsidR="00085759" w:rsidRPr="0028684E">
              <w:rPr>
                <w:rFonts w:ascii="Garamond" w:hAnsi="Garamond"/>
                <w:sz w:val="28"/>
                <w:szCs w:val="28"/>
              </w:rPr>
              <w:t xml:space="preserve"> </w:t>
            </w:r>
            <w:proofErr w:type="spellStart"/>
            <w:r w:rsidRPr="0028684E">
              <w:rPr>
                <w:rFonts w:ascii="Garamond" w:hAnsi="Garamond"/>
                <w:sz w:val="28"/>
                <w:szCs w:val="28"/>
              </w:rPr>
              <w:t>f</w:t>
            </w:r>
            <w:r w:rsidR="00085759">
              <w:rPr>
                <w:rFonts w:ascii="Garamond" w:hAnsi="Garamond"/>
                <w:sz w:val="28"/>
                <w:szCs w:val="28"/>
              </w:rPr>
              <w:t>oo</w:t>
            </w:r>
            <w:r w:rsidRPr="0028684E">
              <w:rPr>
                <w:rFonts w:ascii="Garamond" w:hAnsi="Garamond"/>
                <w:sz w:val="28"/>
                <w:szCs w:val="28"/>
              </w:rPr>
              <w:t>ill</w:t>
            </w:r>
            <w:proofErr w:type="spellEnd"/>
            <w:r w:rsidRPr="0028684E">
              <w:rPr>
                <w:rFonts w:ascii="Garamond" w:hAnsi="Garamond"/>
                <w:sz w:val="28"/>
                <w:szCs w:val="28"/>
              </w:rPr>
              <w:t xml:space="preserve"> </w:t>
            </w:r>
            <w:proofErr w:type="spellStart"/>
            <w:r w:rsidRPr="0028684E">
              <w:rPr>
                <w:rFonts w:ascii="Garamond" w:hAnsi="Garamond"/>
                <w:sz w:val="28"/>
                <w:szCs w:val="28"/>
              </w:rPr>
              <w:t>Chreest</w:t>
            </w:r>
            <w:proofErr w:type="spellEnd"/>
            <w:r w:rsidRPr="0028684E">
              <w:rPr>
                <w:rFonts w:ascii="Garamond" w:hAnsi="Garamond"/>
                <w:sz w:val="28"/>
                <w:szCs w:val="28"/>
              </w:rPr>
              <w:t xml:space="preserve"> as </w:t>
            </w:r>
            <w:proofErr w:type="spellStart"/>
            <w:r w:rsidRPr="0028684E">
              <w:rPr>
                <w:rFonts w:ascii="Garamond" w:hAnsi="Garamond"/>
                <w:sz w:val="28"/>
                <w:szCs w:val="28"/>
              </w:rPr>
              <w:t>nar</w:t>
            </w:r>
            <w:proofErr w:type="spellEnd"/>
            <w:r w:rsidRPr="0028684E">
              <w:rPr>
                <w:rFonts w:ascii="Garamond" w:hAnsi="Garamond"/>
                <w:sz w:val="28"/>
                <w:szCs w:val="28"/>
              </w:rPr>
              <w:t xml:space="preserve"> </w:t>
            </w:r>
            <w:proofErr w:type="spellStart"/>
            <w:r w:rsidRPr="0028684E">
              <w:rPr>
                <w:rFonts w:ascii="Garamond" w:hAnsi="Garamond"/>
                <w:sz w:val="28"/>
                <w:szCs w:val="28"/>
              </w:rPr>
              <w:t>lig</w:t>
            </w:r>
            <w:proofErr w:type="spellEnd"/>
            <w:r w:rsidRPr="0028684E">
              <w:rPr>
                <w:rFonts w:ascii="Garamond" w:hAnsi="Garamond"/>
                <w:sz w:val="28"/>
                <w:szCs w:val="28"/>
              </w:rPr>
              <w:t xml:space="preserve"> e</w:t>
            </w:r>
            <w:r w:rsidR="00085759">
              <w:rPr>
                <w:rFonts w:ascii="Garamond" w:hAnsi="Garamond"/>
                <w:sz w:val="28"/>
                <w:szCs w:val="28"/>
              </w:rPr>
              <w:t>h</w:t>
            </w:r>
            <w:r w:rsidRPr="0028684E">
              <w:rPr>
                <w:rFonts w:ascii="Garamond" w:hAnsi="Garamond"/>
                <w:sz w:val="28"/>
                <w:szCs w:val="28"/>
              </w:rPr>
              <w:t xml:space="preserve"> </w:t>
            </w:r>
            <w:proofErr w:type="spellStart"/>
            <w:r w:rsidRPr="0028684E">
              <w:rPr>
                <w:rFonts w:ascii="Garamond" w:hAnsi="Garamond"/>
                <w:sz w:val="28"/>
                <w:szCs w:val="28"/>
              </w:rPr>
              <w:t>Jee</w:t>
            </w:r>
            <w:proofErr w:type="spellEnd"/>
            <w:r w:rsidRPr="0028684E">
              <w:rPr>
                <w:rFonts w:ascii="Garamond" w:hAnsi="Garamond"/>
                <w:sz w:val="28"/>
                <w:szCs w:val="28"/>
              </w:rPr>
              <w:t xml:space="preserve"> </w:t>
            </w:r>
            <w:proofErr w:type="spellStart"/>
            <w:r w:rsidRPr="0028684E">
              <w:rPr>
                <w:rFonts w:ascii="Garamond" w:hAnsi="Garamond"/>
                <w:sz w:val="28"/>
                <w:szCs w:val="28"/>
              </w:rPr>
              <w:t>dy</w:t>
            </w:r>
            <w:proofErr w:type="spellEnd"/>
            <w:r w:rsidRPr="0028684E">
              <w:rPr>
                <w:rFonts w:ascii="Garamond" w:hAnsi="Garamond"/>
                <w:sz w:val="28"/>
                <w:szCs w:val="28"/>
              </w:rPr>
              <w:t xml:space="preserve"> </w:t>
            </w:r>
            <w:proofErr w:type="spellStart"/>
            <w:r w:rsidRPr="0028684E">
              <w:rPr>
                <w:rFonts w:ascii="Garamond" w:hAnsi="Garamond"/>
                <w:sz w:val="28"/>
                <w:szCs w:val="28"/>
              </w:rPr>
              <w:t>dreigagh</w:t>
            </w:r>
            <w:proofErr w:type="spellEnd"/>
            <w:r w:rsidRPr="0028684E">
              <w:rPr>
                <w:rFonts w:ascii="Garamond" w:hAnsi="Garamond"/>
                <w:sz w:val="28"/>
                <w:szCs w:val="28"/>
              </w:rPr>
              <w:t xml:space="preserve"> </w:t>
            </w:r>
            <w:proofErr w:type="spellStart"/>
            <w:r w:rsidRPr="0028684E">
              <w:rPr>
                <w:rFonts w:ascii="Garamond" w:hAnsi="Garamond"/>
                <w:sz w:val="28"/>
                <w:szCs w:val="28"/>
              </w:rPr>
              <w:t>oo</w:t>
            </w:r>
            <w:proofErr w:type="spellEnd"/>
            <w:r w:rsidRPr="0028684E">
              <w:rPr>
                <w:rFonts w:ascii="Garamond" w:hAnsi="Garamond"/>
                <w:sz w:val="28"/>
                <w:szCs w:val="28"/>
              </w:rPr>
              <w:t xml:space="preserve"> </w:t>
            </w:r>
            <w:proofErr w:type="spellStart"/>
            <w:r w:rsidRPr="0028684E">
              <w:rPr>
                <w:rFonts w:ascii="Garamond" w:hAnsi="Garamond"/>
                <w:sz w:val="28"/>
                <w:szCs w:val="28"/>
              </w:rPr>
              <w:t>yn</w:t>
            </w:r>
            <w:proofErr w:type="spellEnd"/>
            <w:r w:rsidRPr="0028684E">
              <w:rPr>
                <w:rFonts w:ascii="Garamond" w:hAnsi="Garamond"/>
                <w:sz w:val="28"/>
                <w:szCs w:val="28"/>
              </w:rPr>
              <w:t xml:space="preserve"> </w:t>
            </w:r>
            <w:proofErr w:type="spellStart"/>
            <w:r w:rsidRPr="0028684E">
              <w:rPr>
                <w:rFonts w:ascii="Garamond" w:hAnsi="Garamond"/>
                <w:sz w:val="28"/>
                <w:szCs w:val="28"/>
              </w:rPr>
              <w:t>chirveish</w:t>
            </w:r>
            <w:proofErr w:type="spellEnd"/>
            <w:r w:rsidRPr="0028684E">
              <w:rPr>
                <w:rFonts w:ascii="Garamond" w:hAnsi="Garamond"/>
                <w:sz w:val="28"/>
                <w:szCs w:val="28"/>
              </w:rPr>
              <w:t xml:space="preserve"> </w:t>
            </w:r>
            <w:proofErr w:type="spellStart"/>
            <w:r w:rsidRPr="0028684E">
              <w:rPr>
                <w:rFonts w:ascii="Garamond" w:hAnsi="Garamond"/>
                <w:sz w:val="28"/>
                <w:szCs w:val="28"/>
              </w:rPr>
              <w:t>echyssyn</w:t>
            </w:r>
            <w:proofErr w:type="spellEnd"/>
            <w:r w:rsidRPr="0028684E">
              <w:rPr>
                <w:rFonts w:ascii="Garamond" w:hAnsi="Garamond"/>
                <w:sz w:val="28"/>
                <w:szCs w:val="28"/>
              </w:rPr>
              <w:t xml:space="preserve"> ta cha </w:t>
            </w:r>
            <w:proofErr w:type="spellStart"/>
            <w:r w:rsidRPr="0028684E">
              <w:rPr>
                <w:rFonts w:ascii="Garamond" w:hAnsi="Garamond"/>
                <w:sz w:val="28"/>
                <w:szCs w:val="28"/>
              </w:rPr>
              <w:t>deyr</w:t>
            </w:r>
            <w:proofErr w:type="spellEnd"/>
            <w:r w:rsidRPr="0028684E">
              <w:rPr>
                <w:rFonts w:ascii="Garamond" w:hAnsi="Garamond"/>
                <w:sz w:val="28"/>
                <w:szCs w:val="28"/>
              </w:rPr>
              <w:t xml:space="preserve"> er </w:t>
            </w:r>
            <w:proofErr w:type="spellStart"/>
            <w:r w:rsidRPr="0028684E">
              <w:rPr>
                <w:rFonts w:ascii="Garamond" w:hAnsi="Garamond"/>
                <w:sz w:val="28"/>
                <w:szCs w:val="28"/>
              </w:rPr>
              <w:t>dty</w:t>
            </w:r>
            <w:proofErr w:type="spellEnd"/>
            <w:r w:rsidRPr="0028684E">
              <w:rPr>
                <w:rFonts w:ascii="Garamond" w:hAnsi="Garamond"/>
                <w:sz w:val="28"/>
                <w:szCs w:val="28"/>
              </w:rPr>
              <w:t xml:space="preserve"> </w:t>
            </w:r>
            <w:proofErr w:type="spellStart"/>
            <w:r w:rsidRPr="0028684E">
              <w:rPr>
                <w:rFonts w:ascii="Garamond" w:hAnsi="Garamond"/>
                <w:sz w:val="28"/>
                <w:szCs w:val="28"/>
              </w:rPr>
              <w:t>chionnagh</w:t>
            </w:r>
            <w:proofErr w:type="spellEnd"/>
            <w:r w:rsidRPr="0028684E">
              <w:rPr>
                <w:rFonts w:ascii="Garamond" w:hAnsi="Garamond"/>
                <w:sz w:val="28"/>
                <w:szCs w:val="28"/>
              </w:rPr>
              <w:t xml:space="preserve">. </w:t>
            </w:r>
          </w:p>
        </w:tc>
        <w:tc>
          <w:tcPr>
            <w:tcW w:w="0" w:type="auto"/>
            <w:tcBorders>
              <w:top w:val="nil"/>
              <w:left w:val="nil"/>
              <w:bottom w:val="nil"/>
              <w:right w:val="nil"/>
            </w:tcBorders>
          </w:tcPr>
          <w:p w14:paraId="6461F5D3" w14:textId="77777777" w:rsidR="00114047" w:rsidRPr="00C93EED" w:rsidRDefault="00114047"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And when you Receive the Bread and Wine, be sure to mind what is said to you, and say </w:t>
            </w:r>
            <w:r w:rsidRPr="00C93EED">
              <w:rPr>
                <w:rFonts w:ascii="Garamond" w:hAnsi="Garamond" w:cs="GlyphLessFont"/>
                <w:sz w:val="28"/>
                <w:szCs w:val="28"/>
              </w:rPr>
              <w:t>Amen</w:t>
            </w:r>
            <w:r w:rsidRPr="00C93EED">
              <w:rPr>
                <w:rFonts w:ascii="Garamond" w:hAnsi="Garamond" w:cs="GlyphLessFont"/>
                <w:i/>
                <w:sz w:val="28"/>
                <w:szCs w:val="28"/>
              </w:rPr>
              <w:t xml:space="preserve"> to it. And pray God to enable you </w:t>
            </w:r>
            <w:r w:rsidRPr="00C93EED">
              <w:rPr>
                <w:rFonts w:ascii="Garamond" w:hAnsi="Garamond" w:cs="GlyphLessFont"/>
                <w:sz w:val="28"/>
                <w:szCs w:val="28"/>
              </w:rPr>
              <w:t xml:space="preserve">to Renounce the Devil and all his works, constantly to believe God’s Holy Word, and obediently to keep his Commandments ; which, at your Baptism, you </w:t>
            </w:r>
            <w:proofErr w:type="spellStart"/>
            <w:r w:rsidRPr="00C93EED">
              <w:rPr>
                <w:rFonts w:ascii="Garamond" w:hAnsi="Garamond" w:cs="GlyphLessFont"/>
                <w:sz w:val="28"/>
                <w:szCs w:val="28"/>
              </w:rPr>
              <w:t>vow’d</w:t>
            </w:r>
            <w:proofErr w:type="spellEnd"/>
            <w:r w:rsidRPr="00C93EED">
              <w:rPr>
                <w:rFonts w:ascii="Garamond" w:hAnsi="Garamond" w:cs="GlyphLessFont"/>
                <w:sz w:val="28"/>
                <w:szCs w:val="28"/>
              </w:rPr>
              <w:t xml:space="preserve"> to do. </w:t>
            </w:r>
            <w:r w:rsidRPr="00C93EED">
              <w:rPr>
                <w:rFonts w:ascii="Garamond" w:hAnsi="Garamond" w:cs="GlyphLessFont"/>
                <w:i/>
                <w:sz w:val="28"/>
                <w:szCs w:val="28"/>
              </w:rPr>
              <w:t xml:space="preserve">When all have Received, and you </w:t>
            </w:r>
            <w:r w:rsidRPr="00C93EED">
              <w:rPr>
                <w:rFonts w:ascii="Garamond" w:hAnsi="Garamond" w:cs="GlyphLessFont"/>
                <w:sz w:val="28"/>
                <w:szCs w:val="28"/>
              </w:rPr>
              <w:t>have offered your Soul and Body to God, as your reasonable Sacrifice,</w:t>
            </w:r>
            <w:r w:rsidRPr="00C93EED">
              <w:rPr>
                <w:rFonts w:ascii="Garamond" w:hAnsi="Garamond" w:cs="GlyphLessFont"/>
                <w:i/>
                <w:sz w:val="28"/>
                <w:szCs w:val="28"/>
              </w:rPr>
              <w:t xml:space="preserve"> then Remember </w:t>
            </w:r>
            <w:r w:rsidRPr="00C93EED">
              <w:rPr>
                <w:rFonts w:ascii="Garamond" w:hAnsi="Garamond" w:cs="GlyphLessFont"/>
                <w:sz w:val="28"/>
                <w:szCs w:val="28"/>
              </w:rPr>
              <w:t xml:space="preserve">that you are bought with the Price </w:t>
            </w:r>
            <w:r w:rsidRPr="00C93EED">
              <w:rPr>
                <w:rFonts w:ascii="Garamond" w:hAnsi="Garamond" w:cs="GlyphLessFont"/>
                <w:i/>
                <w:sz w:val="28"/>
                <w:szCs w:val="28"/>
              </w:rPr>
              <w:t>of Christ’s blood</w:t>
            </w:r>
            <w:r w:rsidR="003142BF">
              <w:rPr>
                <w:rFonts w:ascii="Garamond" w:hAnsi="Garamond" w:cs="GlyphLessFont"/>
                <w:i/>
                <w:sz w:val="28"/>
                <w:szCs w:val="28"/>
              </w:rPr>
              <w:t>,</w:t>
            </w:r>
            <w:r w:rsidRPr="00C93EED">
              <w:rPr>
                <w:rFonts w:ascii="Garamond" w:hAnsi="Garamond" w:cs="GlyphLessFont"/>
                <w:sz w:val="28"/>
                <w:szCs w:val="28"/>
              </w:rPr>
              <w:t xml:space="preserve"> </w:t>
            </w:r>
            <w:r w:rsidRPr="00C93EED">
              <w:rPr>
                <w:rFonts w:ascii="Garamond" w:hAnsi="Garamond" w:cs="GlyphLessFont"/>
                <w:i/>
                <w:sz w:val="28"/>
                <w:szCs w:val="28"/>
              </w:rPr>
              <w:t>and God forbid that you should forsake the Service of Him who hath so dearly purchased you.</w:t>
            </w:r>
          </w:p>
        </w:tc>
      </w:tr>
      <w:tr w:rsidR="003142BF" w:rsidRPr="00EB4EFD" w14:paraId="0100DDB9"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02EA1C8D" w14:textId="77777777" w:rsidR="003142BF" w:rsidRPr="0000184D" w:rsidRDefault="003142BF" w:rsidP="00DB60C3">
            <w:pPr>
              <w:pStyle w:val="CM3"/>
              <w:widowControl/>
              <w:spacing w:line="240" w:lineRule="auto"/>
              <w:ind w:firstLine="227"/>
              <w:jc w:val="both"/>
              <w:rPr>
                <w:rFonts w:ascii="Garamond" w:hAnsi="Garamond"/>
                <w:sz w:val="28"/>
                <w:szCs w:val="28"/>
              </w:rPr>
            </w:pPr>
            <w:r w:rsidRPr="0000184D">
              <w:rPr>
                <w:rFonts w:ascii="Garamond" w:hAnsi="Garamond"/>
                <w:sz w:val="28"/>
                <w:szCs w:val="28"/>
              </w:rPr>
              <w:lastRenderedPageBreak/>
              <w:t xml:space="preserve">As nish </w:t>
            </w:r>
            <w:proofErr w:type="spellStart"/>
            <w:r w:rsidRPr="0000184D">
              <w:rPr>
                <w:rFonts w:ascii="Garamond" w:hAnsi="Garamond"/>
                <w:sz w:val="28"/>
                <w:szCs w:val="28"/>
              </w:rPr>
              <w:t>foddee</w:t>
            </w:r>
            <w:proofErr w:type="spellEnd"/>
            <w:r w:rsidRPr="0000184D">
              <w:rPr>
                <w:rFonts w:ascii="Garamond" w:hAnsi="Garamond"/>
                <w:sz w:val="28"/>
                <w:szCs w:val="28"/>
              </w:rPr>
              <w:t xml:space="preserve"> </w:t>
            </w:r>
            <w:proofErr w:type="spellStart"/>
            <w:r w:rsidRPr="0000184D">
              <w:rPr>
                <w:rFonts w:ascii="Garamond" w:hAnsi="Garamond"/>
                <w:sz w:val="28"/>
                <w:szCs w:val="28"/>
              </w:rPr>
              <w:t>oo</w:t>
            </w:r>
            <w:proofErr w:type="spellEnd"/>
            <w:r w:rsidRPr="0000184D">
              <w:rPr>
                <w:rFonts w:ascii="Garamond" w:hAnsi="Garamond"/>
                <w:sz w:val="28"/>
                <w:szCs w:val="28"/>
              </w:rPr>
              <w:t xml:space="preserve"> </w:t>
            </w:r>
            <w:proofErr w:type="spellStart"/>
            <w:r w:rsidRPr="0000184D">
              <w:rPr>
                <w:rFonts w:ascii="Garamond" w:hAnsi="Garamond"/>
                <w:sz w:val="28"/>
                <w:szCs w:val="28"/>
              </w:rPr>
              <w:t>chyndaa</w:t>
            </w:r>
            <w:proofErr w:type="spellEnd"/>
            <w:r w:rsidRPr="0000184D">
              <w:rPr>
                <w:rFonts w:ascii="Garamond" w:hAnsi="Garamond"/>
                <w:sz w:val="28"/>
                <w:szCs w:val="28"/>
              </w:rPr>
              <w:t xml:space="preserve"> </w:t>
            </w:r>
            <w:proofErr w:type="spellStart"/>
            <w:r w:rsidRPr="0000184D">
              <w:rPr>
                <w:rFonts w:ascii="Garamond" w:hAnsi="Garamond"/>
                <w:sz w:val="28"/>
                <w:szCs w:val="28"/>
              </w:rPr>
              <w:t>thie</w:t>
            </w:r>
            <w:proofErr w:type="spellEnd"/>
            <w:r w:rsidRPr="0000184D">
              <w:rPr>
                <w:rFonts w:ascii="Garamond" w:hAnsi="Garamond"/>
                <w:sz w:val="28"/>
                <w:szCs w:val="28"/>
              </w:rPr>
              <w:t xml:space="preserve"> </w:t>
            </w:r>
            <w:proofErr w:type="spellStart"/>
            <w:r w:rsidRPr="0000184D">
              <w:rPr>
                <w:rFonts w:ascii="Garamond" w:hAnsi="Garamond"/>
                <w:sz w:val="28"/>
                <w:szCs w:val="28"/>
              </w:rPr>
              <w:t>lesh</w:t>
            </w:r>
            <w:proofErr w:type="spellEnd"/>
            <w:r w:rsidRPr="0000184D">
              <w:rPr>
                <w:rFonts w:ascii="Garamond" w:hAnsi="Garamond"/>
                <w:sz w:val="28"/>
                <w:szCs w:val="28"/>
              </w:rPr>
              <w:t xml:space="preserve"> </w:t>
            </w:r>
            <w:proofErr w:type="spellStart"/>
            <w:r w:rsidRPr="0000184D">
              <w:rPr>
                <w:rFonts w:ascii="Garamond" w:hAnsi="Garamond"/>
                <w:sz w:val="28"/>
                <w:szCs w:val="28"/>
              </w:rPr>
              <w:t>Bannaght</w:t>
            </w:r>
            <w:proofErr w:type="spellEnd"/>
            <w:r w:rsidRPr="0000184D">
              <w:rPr>
                <w:rFonts w:ascii="Garamond" w:hAnsi="Garamond"/>
                <w:sz w:val="28"/>
                <w:szCs w:val="28"/>
              </w:rPr>
              <w:t xml:space="preserve"> </w:t>
            </w:r>
            <w:r w:rsidRPr="003142BF">
              <w:rPr>
                <w:rFonts w:ascii="Garamond" w:hAnsi="Garamond"/>
                <w:i/>
                <w:sz w:val="28"/>
                <w:szCs w:val="28"/>
              </w:rPr>
              <w:t>Y</w:t>
            </w:r>
            <w:r w:rsidRPr="0000184D">
              <w:rPr>
                <w:rFonts w:ascii="Garamond" w:hAnsi="Garamond"/>
                <w:sz w:val="28"/>
                <w:szCs w:val="28"/>
              </w:rPr>
              <w:t xml:space="preserve">ee as </w:t>
            </w:r>
            <w:proofErr w:type="spellStart"/>
            <w:r w:rsidRPr="0000184D">
              <w:rPr>
                <w:rFonts w:ascii="Garamond" w:hAnsi="Garamond"/>
                <w:sz w:val="28"/>
                <w:szCs w:val="28"/>
              </w:rPr>
              <w:t>gerjagh</w:t>
            </w:r>
            <w:proofErr w:type="spellEnd"/>
            <w:r w:rsidRPr="0000184D">
              <w:rPr>
                <w:rFonts w:ascii="Garamond" w:hAnsi="Garamond"/>
                <w:sz w:val="28"/>
                <w:szCs w:val="28"/>
              </w:rPr>
              <w:t xml:space="preserve"> y </w:t>
            </w:r>
            <w:proofErr w:type="spellStart"/>
            <w:r w:rsidRPr="0000184D">
              <w:rPr>
                <w:rFonts w:ascii="Garamond" w:hAnsi="Garamond"/>
                <w:sz w:val="28"/>
                <w:szCs w:val="28"/>
              </w:rPr>
              <w:t>raa</w:t>
            </w:r>
            <w:proofErr w:type="spellEnd"/>
            <w:r w:rsidRPr="0000184D">
              <w:rPr>
                <w:rFonts w:ascii="Garamond" w:hAnsi="Garamond"/>
                <w:sz w:val="28"/>
                <w:szCs w:val="28"/>
              </w:rPr>
              <w:t xml:space="preserve"> </w:t>
            </w:r>
            <w:proofErr w:type="spellStart"/>
            <w:r w:rsidRPr="0000184D">
              <w:rPr>
                <w:rFonts w:ascii="Garamond" w:hAnsi="Garamond"/>
                <w:sz w:val="28"/>
                <w:szCs w:val="28"/>
              </w:rPr>
              <w:t>firrinagh</w:t>
            </w:r>
            <w:proofErr w:type="spellEnd"/>
            <w:r w:rsidRPr="0000184D">
              <w:rPr>
                <w:rFonts w:ascii="Garamond" w:hAnsi="Garamond"/>
                <w:sz w:val="28"/>
                <w:szCs w:val="28"/>
              </w:rPr>
              <w:t xml:space="preserve"> </w:t>
            </w:r>
            <w:proofErr w:type="spellStart"/>
            <w:r w:rsidRPr="0000184D">
              <w:rPr>
                <w:rFonts w:ascii="Garamond" w:hAnsi="Garamond"/>
                <w:sz w:val="28"/>
                <w:szCs w:val="28"/>
              </w:rPr>
              <w:t>shoh</w:t>
            </w:r>
            <w:proofErr w:type="spellEnd"/>
            <w:r w:rsidRPr="0000184D">
              <w:rPr>
                <w:rFonts w:ascii="Garamond" w:hAnsi="Garamond"/>
                <w:sz w:val="28"/>
                <w:szCs w:val="28"/>
              </w:rPr>
              <w:t xml:space="preserve">, </w:t>
            </w:r>
            <w:proofErr w:type="spellStart"/>
            <w:r w:rsidRPr="003142BF">
              <w:rPr>
                <w:rFonts w:ascii="Garamond" w:hAnsi="Garamond"/>
                <w:i/>
                <w:sz w:val="28"/>
                <w:szCs w:val="28"/>
              </w:rPr>
              <w:t>Eshyn</w:t>
            </w:r>
            <w:proofErr w:type="spellEnd"/>
            <w:r w:rsidRPr="003142BF">
              <w:rPr>
                <w:rFonts w:ascii="Garamond" w:hAnsi="Garamond"/>
                <w:i/>
                <w:sz w:val="28"/>
                <w:szCs w:val="28"/>
              </w:rPr>
              <w:t xml:space="preserve"> </w:t>
            </w:r>
            <w:proofErr w:type="spellStart"/>
            <w:r w:rsidRPr="003142BF">
              <w:rPr>
                <w:rFonts w:ascii="Garamond" w:hAnsi="Garamond"/>
                <w:i/>
                <w:sz w:val="28"/>
                <w:szCs w:val="28"/>
              </w:rPr>
              <w:t>nagh</w:t>
            </w:r>
            <w:proofErr w:type="spellEnd"/>
            <w:r w:rsidRPr="003142BF">
              <w:rPr>
                <w:rFonts w:ascii="Garamond" w:hAnsi="Garamond"/>
                <w:i/>
                <w:sz w:val="28"/>
                <w:szCs w:val="28"/>
              </w:rPr>
              <w:t xml:space="preserve"> ren e Vac </w:t>
            </w:r>
            <w:proofErr w:type="spellStart"/>
            <w:r w:rsidRPr="003142BF">
              <w:rPr>
                <w:rFonts w:ascii="Garamond" w:hAnsi="Garamond"/>
                <w:i/>
                <w:sz w:val="28"/>
                <w:szCs w:val="28"/>
              </w:rPr>
              <w:t>hene</w:t>
            </w:r>
            <w:proofErr w:type="spellEnd"/>
            <w:r w:rsidRPr="003142BF">
              <w:rPr>
                <w:rFonts w:ascii="Garamond" w:hAnsi="Garamond"/>
                <w:i/>
                <w:sz w:val="28"/>
                <w:szCs w:val="28"/>
              </w:rPr>
              <w:t xml:space="preserve"> y </w:t>
            </w:r>
            <w:proofErr w:type="spellStart"/>
            <w:r w:rsidRPr="003142BF">
              <w:rPr>
                <w:rFonts w:ascii="Garamond" w:hAnsi="Garamond"/>
                <w:i/>
                <w:sz w:val="28"/>
                <w:szCs w:val="28"/>
              </w:rPr>
              <w:t>haghney</w:t>
            </w:r>
            <w:proofErr w:type="spellEnd"/>
            <w:r w:rsidRPr="003142BF">
              <w:rPr>
                <w:rFonts w:ascii="Garamond" w:hAnsi="Garamond"/>
                <w:i/>
                <w:sz w:val="28"/>
                <w:szCs w:val="28"/>
              </w:rPr>
              <w:t xml:space="preserve">, </w:t>
            </w:r>
            <w:proofErr w:type="spellStart"/>
            <w:r w:rsidRPr="003142BF">
              <w:rPr>
                <w:rFonts w:ascii="Garamond" w:hAnsi="Garamond"/>
                <w:i/>
                <w:sz w:val="28"/>
                <w:szCs w:val="28"/>
              </w:rPr>
              <w:t>agh</w:t>
            </w:r>
            <w:proofErr w:type="spellEnd"/>
            <w:r w:rsidRPr="003142BF">
              <w:rPr>
                <w:rFonts w:ascii="Garamond" w:hAnsi="Garamond"/>
                <w:i/>
                <w:sz w:val="28"/>
                <w:szCs w:val="28"/>
              </w:rPr>
              <w:t xml:space="preserve"> </w:t>
            </w:r>
            <w:proofErr w:type="spellStart"/>
            <w:r w:rsidRPr="003142BF">
              <w:rPr>
                <w:rFonts w:ascii="Garamond" w:hAnsi="Garamond"/>
                <w:i/>
                <w:sz w:val="28"/>
                <w:szCs w:val="28"/>
              </w:rPr>
              <w:t>livrey</w:t>
            </w:r>
            <w:proofErr w:type="spellEnd"/>
            <w:r w:rsidRPr="003142BF">
              <w:rPr>
                <w:rFonts w:ascii="Garamond" w:hAnsi="Garamond"/>
                <w:i/>
                <w:sz w:val="28"/>
                <w:szCs w:val="28"/>
              </w:rPr>
              <w:t xml:space="preserve"> </w:t>
            </w:r>
            <w:proofErr w:type="spellStart"/>
            <w:r w:rsidRPr="003142BF">
              <w:rPr>
                <w:rFonts w:ascii="Garamond" w:hAnsi="Garamond"/>
                <w:i/>
                <w:sz w:val="28"/>
                <w:szCs w:val="28"/>
              </w:rPr>
              <w:t>seose</w:t>
            </w:r>
            <w:proofErr w:type="spellEnd"/>
            <w:r w:rsidRPr="003142BF">
              <w:rPr>
                <w:rFonts w:ascii="Garamond" w:hAnsi="Garamond"/>
                <w:i/>
                <w:sz w:val="28"/>
                <w:szCs w:val="28"/>
              </w:rPr>
              <w:t xml:space="preserve"> e</w:t>
            </w:r>
            <w:r>
              <w:rPr>
                <w:rFonts w:ascii="Garamond" w:hAnsi="Garamond"/>
                <w:i/>
                <w:sz w:val="28"/>
                <w:szCs w:val="28"/>
              </w:rPr>
              <w:t>,</w:t>
            </w:r>
            <w:r w:rsidRPr="003142BF">
              <w:rPr>
                <w:rFonts w:ascii="Garamond" w:hAnsi="Garamond"/>
                <w:i/>
                <w:sz w:val="28"/>
                <w:szCs w:val="28"/>
              </w:rPr>
              <w:t xml:space="preserve"> er </w:t>
            </w:r>
            <w:proofErr w:type="spellStart"/>
            <w:r w:rsidRPr="003142BF">
              <w:rPr>
                <w:rFonts w:ascii="Garamond" w:hAnsi="Garamond"/>
                <w:i/>
                <w:sz w:val="28"/>
                <w:szCs w:val="28"/>
              </w:rPr>
              <w:t>nyn</w:t>
            </w:r>
            <w:proofErr w:type="spellEnd"/>
            <w:r w:rsidRPr="003142BF">
              <w:rPr>
                <w:rFonts w:ascii="Garamond" w:hAnsi="Garamond"/>
                <w:i/>
                <w:sz w:val="28"/>
                <w:szCs w:val="28"/>
              </w:rPr>
              <w:t xml:space="preserve"> son </w:t>
            </w:r>
            <w:proofErr w:type="spellStart"/>
            <w:r w:rsidRPr="003142BF">
              <w:rPr>
                <w:rFonts w:ascii="Garamond" w:hAnsi="Garamond"/>
                <w:i/>
                <w:sz w:val="28"/>
                <w:szCs w:val="28"/>
              </w:rPr>
              <w:t>ooilley</w:t>
            </w:r>
            <w:proofErr w:type="spellEnd"/>
            <w:r w:rsidRPr="003142BF">
              <w:rPr>
                <w:rFonts w:ascii="Garamond" w:hAnsi="Garamond"/>
                <w:i/>
                <w:sz w:val="28"/>
                <w:szCs w:val="28"/>
              </w:rPr>
              <w:t> </w:t>
            </w:r>
            <w:r w:rsidRPr="003142BF">
              <w:rPr>
                <w:rFonts w:ascii="Garamond" w:hAnsi="Garamond"/>
                <w:sz w:val="28"/>
                <w:szCs w:val="28"/>
              </w:rPr>
              <w:t>;</w:t>
            </w:r>
            <w:r w:rsidRPr="003142BF">
              <w:rPr>
                <w:rFonts w:ascii="Garamond" w:hAnsi="Garamond"/>
                <w:i/>
                <w:sz w:val="28"/>
                <w:szCs w:val="28"/>
              </w:rPr>
              <w:t xml:space="preserve"> </w:t>
            </w:r>
            <w:proofErr w:type="spellStart"/>
            <w:r w:rsidRPr="003142BF">
              <w:rPr>
                <w:rFonts w:ascii="Garamond" w:hAnsi="Garamond"/>
                <w:i/>
                <w:sz w:val="28"/>
                <w:szCs w:val="28"/>
              </w:rPr>
              <w:t>cre’n</w:t>
            </w:r>
            <w:proofErr w:type="spellEnd"/>
            <w:r w:rsidRPr="003142BF">
              <w:rPr>
                <w:rFonts w:ascii="Garamond" w:hAnsi="Garamond"/>
                <w:i/>
                <w:sz w:val="28"/>
                <w:szCs w:val="28"/>
              </w:rPr>
              <w:t xml:space="preserve"> </w:t>
            </w:r>
            <w:proofErr w:type="spellStart"/>
            <w:r w:rsidRPr="003142BF">
              <w:rPr>
                <w:rFonts w:ascii="Garamond" w:hAnsi="Garamond"/>
                <w:i/>
                <w:sz w:val="28"/>
                <w:szCs w:val="28"/>
              </w:rPr>
              <w:t>aght</w:t>
            </w:r>
            <w:proofErr w:type="spellEnd"/>
            <w:r w:rsidRPr="003142BF">
              <w:rPr>
                <w:rFonts w:ascii="Garamond" w:hAnsi="Garamond"/>
                <w:i/>
                <w:sz w:val="28"/>
                <w:szCs w:val="28"/>
              </w:rPr>
              <w:t xml:space="preserve"> </w:t>
            </w:r>
            <w:proofErr w:type="spellStart"/>
            <w:r w:rsidRPr="003142BF">
              <w:rPr>
                <w:rFonts w:ascii="Garamond" w:hAnsi="Garamond"/>
                <w:i/>
                <w:sz w:val="28"/>
                <w:szCs w:val="28"/>
              </w:rPr>
              <w:t>nagh</w:t>
            </w:r>
            <w:proofErr w:type="spellEnd"/>
            <w:r w:rsidRPr="003142BF">
              <w:rPr>
                <w:rFonts w:ascii="Garamond" w:hAnsi="Garamond"/>
                <w:i/>
                <w:sz w:val="28"/>
                <w:szCs w:val="28"/>
              </w:rPr>
              <w:t xml:space="preserve"> der e </w:t>
            </w:r>
            <w:proofErr w:type="spellStart"/>
            <w:r w:rsidRPr="003142BF">
              <w:rPr>
                <w:rFonts w:ascii="Garamond" w:hAnsi="Garamond"/>
                <w:i/>
                <w:sz w:val="28"/>
                <w:szCs w:val="28"/>
              </w:rPr>
              <w:t>dooin</w:t>
            </w:r>
            <w:proofErr w:type="spellEnd"/>
            <w:r w:rsidRPr="003142BF">
              <w:rPr>
                <w:rFonts w:ascii="Garamond" w:hAnsi="Garamond"/>
                <w:i/>
                <w:sz w:val="28"/>
                <w:szCs w:val="28"/>
              </w:rPr>
              <w:t xml:space="preserve"> </w:t>
            </w:r>
            <w:proofErr w:type="spellStart"/>
            <w:r w:rsidRPr="003142BF">
              <w:rPr>
                <w:rFonts w:ascii="Garamond" w:hAnsi="Garamond"/>
                <w:i/>
                <w:sz w:val="28"/>
                <w:szCs w:val="28"/>
              </w:rPr>
              <w:t>dy</w:t>
            </w:r>
            <w:proofErr w:type="spellEnd"/>
            <w:r w:rsidRPr="003142BF">
              <w:rPr>
                <w:rFonts w:ascii="Garamond" w:hAnsi="Garamond"/>
                <w:i/>
                <w:sz w:val="28"/>
                <w:szCs w:val="28"/>
              </w:rPr>
              <w:t xml:space="preserve"> </w:t>
            </w:r>
            <w:proofErr w:type="spellStart"/>
            <w:r w:rsidRPr="003142BF">
              <w:rPr>
                <w:rFonts w:ascii="Garamond" w:hAnsi="Garamond"/>
                <w:i/>
                <w:sz w:val="28"/>
                <w:szCs w:val="28"/>
              </w:rPr>
              <w:t>harryltagh</w:t>
            </w:r>
            <w:proofErr w:type="spellEnd"/>
            <w:r w:rsidRPr="003142BF">
              <w:rPr>
                <w:rFonts w:ascii="Garamond" w:hAnsi="Garamond"/>
                <w:i/>
                <w:sz w:val="28"/>
                <w:szCs w:val="28"/>
              </w:rPr>
              <w:t xml:space="preserve"> </w:t>
            </w:r>
            <w:proofErr w:type="spellStart"/>
            <w:r w:rsidRPr="003142BF">
              <w:rPr>
                <w:rFonts w:ascii="Garamond" w:hAnsi="Garamond"/>
                <w:i/>
                <w:sz w:val="28"/>
                <w:szCs w:val="28"/>
              </w:rPr>
              <w:t>dy</w:t>
            </w:r>
            <w:proofErr w:type="spellEnd"/>
            <w:r w:rsidRPr="003142BF">
              <w:rPr>
                <w:rFonts w:ascii="Garamond" w:hAnsi="Garamond"/>
                <w:i/>
                <w:sz w:val="28"/>
                <w:szCs w:val="28"/>
              </w:rPr>
              <w:t xml:space="preserve"> </w:t>
            </w:r>
            <w:proofErr w:type="spellStart"/>
            <w:r w:rsidRPr="003142BF">
              <w:rPr>
                <w:rFonts w:ascii="Garamond" w:hAnsi="Garamond"/>
                <w:i/>
                <w:sz w:val="28"/>
                <w:szCs w:val="28"/>
              </w:rPr>
              <w:t>chooilley</w:t>
            </w:r>
            <w:proofErr w:type="spellEnd"/>
            <w:r w:rsidRPr="003142BF">
              <w:rPr>
                <w:rFonts w:ascii="Garamond" w:hAnsi="Garamond"/>
                <w:i/>
                <w:sz w:val="28"/>
                <w:szCs w:val="28"/>
              </w:rPr>
              <w:t xml:space="preserve"> nee </w:t>
            </w:r>
            <w:proofErr w:type="spellStart"/>
            <w:r w:rsidRPr="003142BF">
              <w:rPr>
                <w:rFonts w:ascii="Garamond" w:hAnsi="Garamond"/>
                <w:i/>
                <w:sz w:val="28"/>
                <w:szCs w:val="28"/>
              </w:rPr>
              <w:t>elley</w:t>
            </w:r>
            <w:proofErr w:type="spellEnd"/>
            <w:r w:rsidRPr="003142BF">
              <w:rPr>
                <w:rFonts w:ascii="Garamond" w:hAnsi="Garamond"/>
                <w:i/>
                <w:sz w:val="28"/>
                <w:szCs w:val="28"/>
              </w:rPr>
              <w:t xml:space="preserve"> marish ? Rom.</w:t>
            </w:r>
            <w:r w:rsidRPr="0000184D">
              <w:rPr>
                <w:rFonts w:ascii="Garamond" w:hAnsi="Garamond"/>
                <w:sz w:val="28"/>
                <w:szCs w:val="28"/>
              </w:rPr>
              <w:t xml:space="preserve"> 8. 32. </w:t>
            </w:r>
          </w:p>
        </w:tc>
        <w:tc>
          <w:tcPr>
            <w:tcW w:w="0" w:type="auto"/>
            <w:tcBorders>
              <w:top w:val="nil"/>
              <w:left w:val="nil"/>
              <w:bottom w:val="nil"/>
              <w:right w:val="nil"/>
            </w:tcBorders>
          </w:tcPr>
          <w:p w14:paraId="6A5604BE" w14:textId="77777777" w:rsidR="003142BF" w:rsidRPr="00C93EED" w:rsidRDefault="003142BF" w:rsidP="00DB60C3">
            <w:pPr>
              <w:pStyle w:val="ListParagraph"/>
              <w:ind w:left="0" w:firstLine="227"/>
              <w:contextualSpacing w:val="0"/>
              <w:jc w:val="both"/>
              <w:rPr>
                <w:rFonts w:ascii="Garamond" w:hAnsi="Garamond" w:cs="GlyphLessFont"/>
                <w:i/>
                <w:sz w:val="28"/>
                <w:szCs w:val="28"/>
              </w:rPr>
            </w:pPr>
            <w:r w:rsidRPr="00C93EED">
              <w:rPr>
                <w:rFonts w:ascii="Garamond" w:hAnsi="Garamond" w:cs="GlyphLessFont"/>
                <w:i/>
                <w:sz w:val="28"/>
                <w:szCs w:val="28"/>
              </w:rPr>
              <w:t xml:space="preserve">And now you may return home with God’s Blessing, and this comfortable Truth, That </w:t>
            </w:r>
            <w:r w:rsidRPr="00C93EED">
              <w:rPr>
                <w:rFonts w:ascii="Garamond" w:hAnsi="Garamond" w:cs="GlyphLessFont"/>
                <w:sz w:val="28"/>
                <w:szCs w:val="28"/>
              </w:rPr>
              <w:t>He who spared not his own Son, but gave Him up for us all ; how will he not with Him also freely give us all things</w:t>
            </w:r>
            <w:r w:rsidRPr="00C93EED">
              <w:rPr>
                <w:rFonts w:ascii="Garamond" w:hAnsi="Garamond" w:cs="GlyphLessFont"/>
                <w:i/>
                <w:sz w:val="28"/>
                <w:szCs w:val="28"/>
              </w:rPr>
              <w:t> </w:t>
            </w:r>
            <w:r w:rsidRPr="003142BF">
              <w:rPr>
                <w:rFonts w:ascii="Garamond" w:hAnsi="Garamond" w:cs="GlyphLessFont"/>
                <w:sz w:val="28"/>
                <w:szCs w:val="28"/>
              </w:rPr>
              <w:t xml:space="preserve">? </w:t>
            </w:r>
            <w:r w:rsidRPr="00C93EED">
              <w:rPr>
                <w:rFonts w:ascii="Garamond" w:hAnsi="Garamond" w:cs="GlyphLessFont"/>
                <w:i/>
                <w:sz w:val="28"/>
                <w:szCs w:val="28"/>
              </w:rPr>
              <w:t xml:space="preserve">Rom. </w:t>
            </w:r>
            <w:r w:rsidRPr="00C93EED">
              <w:rPr>
                <w:rFonts w:ascii="Garamond" w:hAnsi="Garamond" w:cs="GlyphLessFont"/>
                <w:sz w:val="28"/>
                <w:szCs w:val="28"/>
              </w:rPr>
              <w:t>8. 32.</w:t>
            </w:r>
            <w:r w:rsidRPr="00C93EED">
              <w:rPr>
                <w:rFonts w:ascii="Garamond" w:hAnsi="Garamond" w:cs="GlyphLessFont"/>
                <w:i/>
                <w:sz w:val="28"/>
                <w:szCs w:val="28"/>
              </w:rPr>
              <w:t xml:space="preserve"> </w:t>
            </w:r>
          </w:p>
        </w:tc>
      </w:tr>
      <w:tr w:rsidR="003142BF" w:rsidRPr="00EB4EFD" w14:paraId="4CC51165" w14:textId="77777777" w:rsidTr="003142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tcPr>
          <w:p w14:paraId="1946AD85" w14:textId="7E9F8CFA" w:rsidR="003142BF" w:rsidRDefault="003142BF" w:rsidP="00DB60C3">
            <w:pPr>
              <w:ind w:firstLine="227"/>
              <w:jc w:val="both"/>
              <w:rPr>
                <w:rFonts w:ascii="Garamond" w:hAnsi="Garamond"/>
                <w:sz w:val="28"/>
                <w:szCs w:val="28"/>
              </w:rPr>
            </w:pPr>
            <w:r w:rsidRPr="0000184D">
              <w:rPr>
                <w:rFonts w:ascii="Garamond" w:hAnsi="Garamond"/>
                <w:sz w:val="28"/>
                <w:szCs w:val="28"/>
              </w:rPr>
              <w:t xml:space="preserve">As </w:t>
            </w:r>
            <w:proofErr w:type="spellStart"/>
            <w:r w:rsidRPr="0000184D">
              <w:rPr>
                <w:rFonts w:ascii="Garamond" w:hAnsi="Garamond"/>
                <w:sz w:val="28"/>
                <w:szCs w:val="28"/>
              </w:rPr>
              <w:t>cooine</w:t>
            </w:r>
            <w:r w:rsidRPr="002B023E">
              <w:rPr>
                <w:rFonts w:ascii="Garamond" w:hAnsi="Garamond"/>
                <w:i/>
                <w:sz w:val="28"/>
                <w:szCs w:val="28"/>
                <w:rPrChange w:id="33" w:author="Max Wheeler" w:date="2021-09-30T17:02:00Z">
                  <w:rPr>
                    <w:rFonts w:ascii="Garamond" w:hAnsi="Garamond"/>
                    <w:sz w:val="28"/>
                    <w:szCs w:val="28"/>
                  </w:rPr>
                </w:rPrChange>
              </w:rPr>
              <w:t>e</w:t>
            </w:r>
            <w:proofErr w:type="spellEnd"/>
            <w:r w:rsidRPr="0000184D">
              <w:rPr>
                <w:rFonts w:ascii="Garamond" w:hAnsi="Garamond"/>
                <w:sz w:val="28"/>
                <w:szCs w:val="28"/>
              </w:rPr>
              <w:t xml:space="preserve"> </w:t>
            </w:r>
            <w:r w:rsidRPr="003142BF">
              <w:rPr>
                <w:rFonts w:ascii="Garamond" w:hAnsi="Garamond"/>
                <w:i/>
                <w:sz w:val="28"/>
                <w:szCs w:val="28"/>
              </w:rPr>
              <w:t xml:space="preserve">my ta </w:t>
            </w:r>
            <w:proofErr w:type="spellStart"/>
            <w:r w:rsidRPr="003142BF">
              <w:rPr>
                <w:rFonts w:ascii="Garamond" w:hAnsi="Garamond"/>
                <w:i/>
                <w:sz w:val="28"/>
                <w:szCs w:val="28"/>
              </w:rPr>
              <w:t>dooinney</w:t>
            </w:r>
            <w:proofErr w:type="spellEnd"/>
            <w:r w:rsidRPr="003142BF">
              <w:rPr>
                <w:rFonts w:ascii="Garamond" w:hAnsi="Garamond"/>
                <w:i/>
                <w:sz w:val="28"/>
                <w:szCs w:val="28"/>
              </w:rPr>
              <w:t xml:space="preserve"> </w:t>
            </w:r>
            <w:proofErr w:type="spellStart"/>
            <w:r w:rsidRPr="003142BF">
              <w:rPr>
                <w:rFonts w:ascii="Garamond" w:hAnsi="Garamond"/>
                <w:i/>
                <w:sz w:val="28"/>
                <w:szCs w:val="28"/>
              </w:rPr>
              <w:t>dy</w:t>
            </w:r>
            <w:proofErr w:type="spellEnd"/>
            <w:r w:rsidRPr="003142BF">
              <w:rPr>
                <w:rFonts w:ascii="Garamond" w:hAnsi="Garamond"/>
                <w:i/>
                <w:sz w:val="28"/>
                <w:szCs w:val="28"/>
              </w:rPr>
              <w:t xml:space="preserve"> </w:t>
            </w:r>
            <w:proofErr w:type="spellStart"/>
            <w:r w:rsidRPr="003142BF">
              <w:rPr>
                <w:rFonts w:ascii="Garamond" w:hAnsi="Garamond"/>
                <w:i/>
                <w:sz w:val="28"/>
                <w:szCs w:val="28"/>
              </w:rPr>
              <w:t>firrinagh</w:t>
            </w:r>
            <w:proofErr w:type="spellEnd"/>
            <w:r w:rsidRPr="003142BF">
              <w:rPr>
                <w:rFonts w:ascii="Garamond" w:hAnsi="Garamond"/>
                <w:i/>
                <w:sz w:val="28"/>
                <w:szCs w:val="28"/>
              </w:rPr>
              <w:t xml:space="preserve"> </w:t>
            </w:r>
            <w:proofErr w:type="spellStart"/>
            <w:r w:rsidRPr="003142BF">
              <w:rPr>
                <w:rFonts w:ascii="Garamond" w:hAnsi="Garamond"/>
                <w:i/>
                <w:sz w:val="28"/>
                <w:szCs w:val="28"/>
              </w:rPr>
              <w:t>soiagh</w:t>
            </w:r>
            <w:proofErr w:type="spellEnd"/>
            <w:r w:rsidRPr="003142BF">
              <w:rPr>
                <w:rFonts w:ascii="Garamond" w:hAnsi="Garamond"/>
                <w:i/>
                <w:sz w:val="28"/>
                <w:szCs w:val="28"/>
              </w:rPr>
              <w:t xml:space="preserve"> e </w:t>
            </w:r>
            <w:proofErr w:type="spellStart"/>
            <w:r w:rsidRPr="003142BF">
              <w:rPr>
                <w:rFonts w:ascii="Garamond" w:hAnsi="Garamond"/>
                <w:i/>
                <w:sz w:val="28"/>
                <w:szCs w:val="28"/>
              </w:rPr>
              <w:t>Chree</w:t>
            </w:r>
            <w:proofErr w:type="spellEnd"/>
            <w:r w:rsidRPr="003142BF">
              <w:rPr>
                <w:rFonts w:ascii="Garamond" w:hAnsi="Garamond"/>
                <w:i/>
                <w:sz w:val="28"/>
                <w:szCs w:val="28"/>
              </w:rPr>
              <w:t xml:space="preserve"> </w:t>
            </w:r>
            <w:proofErr w:type="spellStart"/>
            <w:r w:rsidRPr="003142BF">
              <w:rPr>
                <w:rFonts w:ascii="Garamond" w:hAnsi="Garamond"/>
                <w:i/>
                <w:sz w:val="28"/>
                <w:szCs w:val="28"/>
              </w:rPr>
              <w:t>dy</w:t>
            </w:r>
            <w:proofErr w:type="spellEnd"/>
            <w:r w:rsidRPr="003142BF">
              <w:rPr>
                <w:rFonts w:ascii="Garamond" w:hAnsi="Garamond"/>
                <w:i/>
                <w:sz w:val="28"/>
                <w:szCs w:val="28"/>
              </w:rPr>
              <w:t xml:space="preserve"> </w:t>
            </w:r>
            <w:proofErr w:type="spellStart"/>
            <w:r w:rsidRPr="003142BF">
              <w:rPr>
                <w:rFonts w:ascii="Garamond" w:hAnsi="Garamond"/>
                <w:i/>
                <w:sz w:val="28"/>
                <w:szCs w:val="28"/>
              </w:rPr>
              <w:t>hirrey’n</w:t>
            </w:r>
            <w:proofErr w:type="spellEnd"/>
            <w:r w:rsidRPr="003142BF">
              <w:rPr>
                <w:rFonts w:ascii="Garamond" w:hAnsi="Garamond"/>
                <w:i/>
                <w:sz w:val="28"/>
                <w:szCs w:val="28"/>
              </w:rPr>
              <w:t xml:space="preserve"> </w:t>
            </w:r>
            <w:proofErr w:type="spellStart"/>
            <w:r w:rsidRPr="003142BF">
              <w:rPr>
                <w:rFonts w:ascii="Garamond" w:hAnsi="Garamond"/>
                <w:i/>
                <w:sz w:val="28"/>
                <w:szCs w:val="28"/>
              </w:rPr>
              <w:t>Chiarn</w:t>
            </w:r>
            <w:proofErr w:type="spellEnd"/>
            <w:r w:rsidRPr="003142BF">
              <w:rPr>
                <w:rFonts w:ascii="Garamond" w:hAnsi="Garamond"/>
                <w:i/>
                <w:sz w:val="28"/>
                <w:szCs w:val="28"/>
              </w:rPr>
              <w:t>,</w:t>
            </w:r>
            <w:r w:rsidRPr="0000184D">
              <w:rPr>
                <w:rFonts w:ascii="Garamond" w:hAnsi="Garamond"/>
                <w:sz w:val="28"/>
                <w:szCs w:val="28"/>
              </w:rPr>
              <w:t xml:space="preserve"> as </w:t>
            </w:r>
            <w:proofErr w:type="spellStart"/>
            <w:r w:rsidRPr="0000184D">
              <w:rPr>
                <w:rFonts w:ascii="Garamond" w:hAnsi="Garamond"/>
                <w:sz w:val="28"/>
                <w:szCs w:val="28"/>
              </w:rPr>
              <w:t>janoo</w:t>
            </w:r>
            <w:proofErr w:type="spellEnd"/>
            <w:r w:rsidRPr="0000184D">
              <w:rPr>
                <w:rFonts w:ascii="Garamond" w:hAnsi="Garamond"/>
                <w:sz w:val="28"/>
                <w:szCs w:val="28"/>
              </w:rPr>
              <w:t xml:space="preserve"> </w:t>
            </w:r>
            <w:proofErr w:type="spellStart"/>
            <w:r w:rsidRPr="0000184D">
              <w:rPr>
                <w:rFonts w:ascii="Garamond" w:hAnsi="Garamond"/>
                <w:sz w:val="28"/>
                <w:szCs w:val="28"/>
              </w:rPr>
              <w:t>ny</w:t>
            </w:r>
            <w:proofErr w:type="spellEnd"/>
            <w:r w:rsidRPr="0000184D">
              <w:rPr>
                <w:rFonts w:ascii="Garamond" w:hAnsi="Garamond"/>
                <w:sz w:val="28"/>
                <w:szCs w:val="28"/>
              </w:rPr>
              <w:t xml:space="preserve"> </w:t>
            </w:r>
            <w:proofErr w:type="spellStart"/>
            <w:r w:rsidRPr="0000184D">
              <w:rPr>
                <w:rFonts w:ascii="Garamond" w:hAnsi="Garamond"/>
                <w:sz w:val="28"/>
                <w:szCs w:val="28"/>
              </w:rPr>
              <w:t>oddys</w:t>
            </w:r>
            <w:proofErr w:type="spellEnd"/>
            <w:r w:rsidRPr="0000184D">
              <w:rPr>
                <w:rFonts w:ascii="Garamond" w:hAnsi="Garamond"/>
                <w:sz w:val="28"/>
                <w:szCs w:val="28"/>
              </w:rPr>
              <w:t xml:space="preserve"> e </w:t>
            </w:r>
            <w:proofErr w:type="spellStart"/>
            <w:r w:rsidRPr="0000184D">
              <w:rPr>
                <w:rFonts w:ascii="Garamond" w:hAnsi="Garamond"/>
                <w:sz w:val="28"/>
                <w:szCs w:val="28"/>
              </w:rPr>
              <w:t>dy</w:t>
            </w:r>
            <w:proofErr w:type="spellEnd"/>
            <w:r w:rsidRPr="0000184D">
              <w:rPr>
                <w:rFonts w:ascii="Garamond" w:hAnsi="Garamond"/>
                <w:sz w:val="28"/>
                <w:szCs w:val="28"/>
              </w:rPr>
              <w:t xml:space="preserve"> </w:t>
            </w:r>
            <w:proofErr w:type="spellStart"/>
            <w:r w:rsidRPr="0000184D">
              <w:rPr>
                <w:rFonts w:ascii="Garamond" w:hAnsi="Garamond"/>
                <w:sz w:val="28"/>
                <w:szCs w:val="28"/>
              </w:rPr>
              <w:t>yanoo</w:t>
            </w:r>
            <w:proofErr w:type="spellEnd"/>
            <w:r w:rsidRPr="0000184D">
              <w:rPr>
                <w:rFonts w:ascii="Garamond" w:hAnsi="Garamond"/>
                <w:sz w:val="28"/>
                <w:szCs w:val="28"/>
              </w:rPr>
              <w:t xml:space="preserve"> </w:t>
            </w:r>
            <w:proofErr w:type="spellStart"/>
            <w:r w:rsidRPr="0000184D">
              <w:rPr>
                <w:rFonts w:ascii="Garamond" w:hAnsi="Garamond"/>
                <w:sz w:val="28"/>
                <w:szCs w:val="28"/>
              </w:rPr>
              <w:t>booiagh</w:t>
            </w:r>
            <w:proofErr w:type="spellEnd"/>
            <w:r w:rsidRPr="0000184D">
              <w:rPr>
                <w:rFonts w:ascii="Garamond" w:hAnsi="Garamond"/>
                <w:sz w:val="28"/>
                <w:szCs w:val="28"/>
              </w:rPr>
              <w:t xml:space="preserve"> </w:t>
            </w:r>
            <w:proofErr w:type="spellStart"/>
            <w:r w:rsidRPr="0000184D">
              <w:rPr>
                <w:rFonts w:ascii="Garamond" w:hAnsi="Garamond"/>
                <w:sz w:val="28"/>
                <w:szCs w:val="28"/>
              </w:rPr>
              <w:t>jeh</w:t>
            </w:r>
            <w:proofErr w:type="spellEnd"/>
            <w:r w:rsidRPr="0000184D">
              <w:rPr>
                <w:rFonts w:ascii="Garamond" w:hAnsi="Garamond"/>
                <w:sz w:val="28"/>
                <w:szCs w:val="28"/>
              </w:rPr>
              <w:t xml:space="preserve">, </w:t>
            </w:r>
            <w:proofErr w:type="spellStart"/>
            <w:r w:rsidRPr="0000184D">
              <w:rPr>
                <w:rFonts w:ascii="Garamond" w:hAnsi="Garamond"/>
                <w:sz w:val="28"/>
                <w:szCs w:val="28"/>
              </w:rPr>
              <w:t>leih</w:t>
            </w:r>
            <w:r>
              <w:rPr>
                <w:rFonts w:ascii="Garamond" w:hAnsi="Garamond"/>
                <w:sz w:val="28"/>
                <w:szCs w:val="28"/>
              </w:rPr>
              <w:t>-</w:t>
            </w:r>
            <w:r w:rsidRPr="0000184D">
              <w:rPr>
                <w:rFonts w:ascii="Garamond" w:hAnsi="Garamond"/>
                <w:sz w:val="28"/>
                <w:szCs w:val="28"/>
              </w:rPr>
              <w:t>ee</w:t>
            </w:r>
            <w:proofErr w:type="spellEnd"/>
            <w:r w:rsidRPr="0000184D">
              <w:rPr>
                <w:rFonts w:ascii="Garamond" w:hAnsi="Garamond"/>
                <w:sz w:val="28"/>
                <w:szCs w:val="28"/>
              </w:rPr>
              <w:t xml:space="preserve"> </w:t>
            </w:r>
            <w:proofErr w:type="spellStart"/>
            <w:r w:rsidRPr="0000184D">
              <w:rPr>
                <w:rFonts w:ascii="Garamond" w:hAnsi="Garamond"/>
                <w:sz w:val="28"/>
                <w:szCs w:val="28"/>
              </w:rPr>
              <w:t>Jee</w:t>
            </w:r>
            <w:proofErr w:type="spellEnd"/>
            <w:r w:rsidRPr="0000184D">
              <w:rPr>
                <w:rFonts w:ascii="Garamond" w:hAnsi="Garamond"/>
                <w:sz w:val="28"/>
                <w:szCs w:val="28"/>
              </w:rPr>
              <w:t xml:space="preserve"> </w:t>
            </w:r>
            <w:ins w:id="34" w:author="Max Wheeler" w:date="2021-09-30T17:02:00Z">
              <w:r w:rsidR="002B023E">
                <w:rPr>
                  <w:rFonts w:ascii="Garamond" w:hAnsi="Garamond"/>
                  <w:sz w:val="28"/>
                  <w:szCs w:val="28"/>
                </w:rPr>
                <w:t xml:space="preserve">da </w:t>
              </w:r>
            </w:ins>
            <w:proofErr w:type="spellStart"/>
            <w:r w:rsidRPr="0000184D">
              <w:rPr>
                <w:rFonts w:ascii="Garamond" w:hAnsi="Garamond"/>
                <w:sz w:val="28"/>
                <w:szCs w:val="28"/>
              </w:rPr>
              <w:t>ymmodee</w:t>
            </w:r>
            <w:proofErr w:type="spellEnd"/>
            <w:r w:rsidRPr="0000184D">
              <w:rPr>
                <w:rFonts w:ascii="Garamond" w:hAnsi="Garamond"/>
                <w:sz w:val="28"/>
                <w:szCs w:val="28"/>
              </w:rPr>
              <w:t xml:space="preserve"> </w:t>
            </w:r>
            <w:proofErr w:type="spellStart"/>
            <w:r w:rsidRPr="0000184D">
              <w:rPr>
                <w:rFonts w:ascii="Garamond" w:hAnsi="Garamond"/>
                <w:sz w:val="28"/>
                <w:szCs w:val="28"/>
              </w:rPr>
              <w:t>dy</w:t>
            </w:r>
            <w:proofErr w:type="spellEnd"/>
            <w:r w:rsidRPr="0000184D">
              <w:rPr>
                <w:rFonts w:ascii="Garamond" w:hAnsi="Garamond"/>
                <w:sz w:val="28"/>
                <w:szCs w:val="28"/>
              </w:rPr>
              <w:t xml:space="preserve"> </w:t>
            </w:r>
            <w:proofErr w:type="spellStart"/>
            <w:r w:rsidRPr="0000184D">
              <w:rPr>
                <w:rFonts w:ascii="Garamond" w:hAnsi="Garamond"/>
                <w:sz w:val="28"/>
                <w:szCs w:val="28"/>
              </w:rPr>
              <w:t>ailleilyn</w:t>
            </w:r>
            <w:proofErr w:type="spellEnd"/>
            <w:r w:rsidRPr="0000184D">
              <w:rPr>
                <w:rFonts w:ascii="Garamond" w:hAnsi="Garamond"/>
                <w:sz w:val="28"/>
                <w:szCs w:val="28"/>
              </w:rPr>
              <w:t xml:space="preserve">, 2 </w:t>
            </w:r>
            <w:r w:rsidRPr="003142BF">
              <w:rPr>
                <w:rFonts w:ascii="Garamond" w:hAnsi="Garamond"/>
                <w:i/>
                <w:sz w:val="28"/>
                <w:szCs w:val="28"/>
              </w:rPr>
              <w:t>Chron</w:t>
            </w:r>
            <w:r w:rsidRPr="0000184D">
              <w:rPr>
                <w:rFonts w:ascii="Garamond" w:hAnsi="Garamond"/>
                <w:sz w:val="28"/>
                <w:szCs w:val="28"/>
              </w:rPr>
              <w:t xml:space="preserve">. 30. 18. </w:t>
            </w:r>
          </w:p>
          <w:p w14:paraId="477B7A58" w14:textId="77777777" w:rsidR="003142BF" w:rsidRDefault="003142BF" w:rsidP="00DB60C3">
            <w:pPr>
              <w:ind w:firstLine="227"/>
              <w:jc w:val="both"/>
              <w:rPr>
                <w:rFonts w:ascii="Garamond" w:hAnsi="Garamond"/>
                <w:sz w:val="28"/>
                <w:szCs w:val="28"/>
              </w:rPr>
            </w:pPr>
          </w:p>
          <w:p w14:paraId="67115BB1" w14:textId="77777777" w:rsidR="003142BF" w:rsidRDefault="003142BF" w:rsidP="00DB60C3">
            <w:pPr>
              <w:jc w:val="both"/>
            </w:pPr>
            <w:r>
              <w:rPr>
                <w:rFonts w:ascii="Garamond" w:hAnsi="Garamond"/>
                <w:sz w:val="28"/>
                <w:szCs w:val="28"/>
              </w:rPr>
              <w:t>________________________________</w:t>
            </w:r>
          </w:p>
        </w:tc>
        <w:tc>
          <w:tcPr>
            <w:tcW w:w="0" w:type="auto"/>
            <w:tcBorders>
              <w:top w:val="nil"/>
              <w:left w:val="nil"/>
              <w:bottom w:val="nil"/>
              <w:right w:val="nil"/>
            </w:tcBorders>
          </w:tcPr>
          <w:p w14:paraId="1FF79608" w14:textId="77777777" w:rsidR="003142BF" w:rsidRDefault="003142BF" w:rsidP="00DB60C3">
            <w:pPr>
              <w:pStyle w:val="ListParagraph"/>
              <w:ind w:left="0" w:firstLine="227"/>
              <w:contextualSpacing w:val="0"/>
              <w:jc w:val="both"/>
              <w:rPr>
                <w:rFonts w:ascii="Garamond" w:hAnsi="Garamond" w:cs="GlyphLessFont"/>
                <w:sz w:val="28"/>
                <w:szCs w:val="28"/>
              </w:rPr>
            </w:pPr>
            <w:r w:rsidRPr="00C93EED">
              <w:rPr>
                <w:rFonts w:ascii="Garamond" w:hAnsi="Garamond" w:cs="GlyphLessFont"/>
                <w:i/>
                <w:sz w:val="28"/>
                <w:szCs w:val="28"/>
              </w:rPr>
              <w:t xml:space="preserve">And Remember that if a Man </w:t>
            </w:r>
            <w:r w:rsidRPr="00C93EED">
              <w:rPr>
                <w:rFonts w:ascii="Garamond" w:hAnsi="Garamond" w:cs="GlyphLessFont"/>
                <w:sz w:val="28"/>
                <w:szCs w:val="28"/>
              </w:rPr>
              <w:t>doth truly set his Heart to seek the Lord,</w:t>
            </w:r>
            <w:r w:rsidRPr="00C93EED">
              <w:rPr>
                <w:rFonts w:ascii="Garamond" w:hAnsi="Garamond" w:cs="GlyphLessFont"/>
                <w:i/>
                <w:sz w:val="28"/>
                <w:szCs w:val="28"/>
              </w:rPr>
              <w:t xml:space="preserve"> and doth what he can to please Him, God will Pardon a great many Imperfections besides</w:t>
            </w:r>
            <w:r>
              <w:rPr>
                <w:rFonts w:ascii="Garamond" w:hAnsi="Garamond" w:cs="GlyphLessFont"/>
                <w:i/>
                <w:sz w:val="28"/>
                <w:szCs w:val="28"/>
              </w:rPr>
              <w:t>,</w:t>
            </w:r>
            <w:r w:rsidRPr="00C93EED">
              <w:rPr>
                <w:rFonts w:ascii="Garamond" w:hAnsi="Garamond" w:cs="GlyphLessFont"/>
                <w:sz w:val="28"/>
                <w:szCs w:val="28"/>
              </w:rPr>
              <w:t xml:space="preserve"> 2</w:t>
            </w:r>
            <w:r w:rsidRPr="00C93EED">
              <w:rPr>
                <w:rFonts w:ascii="Garamond" w:hAnsi="Garamond" w:cs="GlyphLessFont"/>
                <w:i/>
                <w:sz w:val="28"/>
                <w:szCs w:val="28"/>
              </w:rPr>
              <w:t xml:space="preserve"> </w:t>
            </w:r>
            <w:r w:rsidRPr="00C93EED">
              <w:rPr>
                <w:rFonts w:ascii="Garamond" w:hAnsi="Garamond" w:cs="GlyphLessFont"/>
                <w:sz w:val="28"/>
                <w:szCs w:val="28"/>
              </w:rPr>
              <w:t>Chron</w:t>
            </w:r>
            <w:r w:rsidRPr="00C93EED">
              <w:rPr>
                <w:rFonts w:ascii="Garamond" w:hAnsi="Garamond" w:cs="GlyphLessFont"/>
                <w:i/>
                <w:sz w:val="28"/>
                <w:szCs w:val="28"/>
              </w:rPr>
              <w:t xml:space="preserve">. </w:t>
            </w:r>
            <w:r w:rsidRPr="00C93EED">
              <w:rPr>
                <w:rFonts w:ascii="Garamond" w:hAnsi="Garamond" w:cs="GlyphLessFont"/>
                <w:sz w:val="28"/>
                <w:szCs w:val="28"/>
              </w:rPr>
              <w:t>30. 18.</w:t>
            </w:r>
          </w:p>
          <w:p w14:paraId="784366A0" w14:textId="77777777" w:rsidR="003142BF" w:rsidRPr="00C93EED" w:rsidRDefault="003142BF" w:rsidP="00DB60C3">
            <w:pPr>
              <w:pStyle w:val="ListParagraph"/>
              <w:ind w:left="0"/>
              <w:contextualSpacing w:val="0"/>
              <w:jc w:val="both"/>
              <w:rPr>
                <w:rFonts w:ascii="Garamond" w:hAnsi="Garamond" w:cs="GlyphLessFont"/>
                <w:sz w:val="28"/>
                <w:szCs w:val="28"/>
              </w:rPr>
            </w:pPr>
            <w:r>
              <w:rPr>
                <w:rFonts w:ascii="Garamond" w:hAnsi="Garamond" w:cs="GlyphLessFont"/>
                <w:sz w:val="28"/>
                <w:szCs w:val="28"/>
              </w:rPr>
              <w:t>_____________________________</w:t>
            </w:r>
          </w:p>
        </w:tc>
      </w:tr>
    </w:tbl>
    <w:p w14:paraId="3F39208A" w14:textId="77777777" w:rsidR="0081243F" w:rsidRDefault="0081243F" w:rsidP="00DB60C3"/>
    <w:tbl>
      <w:tblPr>
        <w:tblStyle w:val="TableGrid"/>
        <w:tblW w:w="0" w:type="auto"/>
        <w:tblLook w:val="04A0" w:firstRow="1" w:lastRow="0" w:firstColumn="1" w:lastColumn="0" w:noHBand="0" w:noVBand="1"/>
      </w:tblPr>
      <w:tblGrid>
        <w:gridCol w:w="4610"/>
        <w:gridCol w:w="4416"/>
      </w:tblGrid>
      <w:tr w:rsidR="0081243F" w:rsidRPr="003142BF" w14:paraId="4A0FB2ED" w14:textId="77777777" w:rsidTr="000145DF">
        <w:tc>
          <w:tcPr>
            <w:tcW w:w="4610" w:type="dxa"/>
            <w:tcBorders>
              <w:top w:val="nil"/>
              <w:left w:val="nil"/>
              <w:bottom w:val="nil"/>
              <w:right w:val="nil"/>
            </w:tcBorders>
          </w:tcPr>
          <w:p w14:paraId="0DA2279A" w14:textId="77777777" w:rsidR="0081243F" w:rsidRPr="0081243F" w:rsidRDefault="0081243F" w:rsidP="00A112BD">
            <w:pPr>
              <w:pStyle w:val="ListParagraph"/>
              <w:spacing w:before="240"/>
              <w:ind w:left="0"/>
              <w:contextualSpacing w:val="0"/>
              <w:jc w:val="center"/>
              <w:rPr>
                <w:rFonts w:ascii="Garamond" w:hAnsi="Garamond"/>
                <w:smallCaps/>
                <w:sz w:val="28"/>
                <w:szCs w:val="28"/>
              </w:rPr>
            </w:pPr>
            <w:proofErr w:type="spellStart"/>
            <w:r w:rsidRPr="0081243F">
              <w:rPr>
                <w:rFonts w:ascii="Garamond" w:hAnsi="Garamond" w:cs="GlyphLessFont"/>
                <w:smallCaps/>
                <w:spacing w:val="60"/>
                <w:sz w:val="32"/>
              </w:rPr>
              <w:t>Boois</w:t>
            </w:r>
            <w:r w:rsidRPr="0081243F">
              <w:rPr>
                <w:rFonts w:ascii="Garamond" w:hAnsi="Garamond" w:cs="GlyphLessFont"/>
                <w:smallCaps/>
                <w:sz w:val="32"/>
              </w:rPr>
              <w:t>e</w:t>
            </w:r>
            <w:proofErr w:type="spellEnd"/>
            <w:r w:rsidRPr="0081243F">
              <w:rPr>
                <w:rFonts w:ascii="Garamond" w:hAnsi="Garamond" w:cs="GlyphLessFont"/>
                <w:smallCaps/>
                <w:sz w:val="32"/>
              </w:rPr>
              <w:t xml:space="preserve"> </w:t>
            </w:r>
          </w:p>
        </w:tc>
        <w:tc>
          <w:tcPr>
            <w:tcW w:w="4416" w:type="dxa"/>
            <w:tcBorders>
              <w:top w:val="nil"/>
              <w:left w:val="nil"/>
              <w:bottom w:val="nil"/>
              <w:right w:val="nil"/>
            </w:tcBorders>
          </w:tcPr>
          <w:p w14:paraId="20D5EDC7" w14:textId="77777777" w:rsidR="0081243F" w:rsidRPr="003142BF" w:rsidRDefault="0081243F" w:rsidP="00A112BD">
            <w:pPr>
              <w:pStyle w:val="ListParagraph"/>
              <w:spacing w:before="240"/>
              <w:ind w:left="0"/>
              <w:contextualSpacing w:val="0"/>
              <w:jc w:val="center"/>
              <w:rPr>
                <w:rFonts w:ascii="Garamond" w:hAnsi="Garamond" w:cs="GlyphLessFont"/>
                <w:sz w:val="32"/>
              </w:rPr>
            </w:pPr>
            <w:r w:rsidRPr="003142BF">
              <w:rPr>
                <w:rFonts w:ascii="Garamond" w:hAnsi="Garamond" w:cs="GlyphLessFont"/>
                <w:i/>
                <w:sz w:val="32"/>
              </w:rPr>
              <w:t xml:space="preserve">A </w:t>
            </w:r>
            <w:r w:rsidRPr="0081243F">
              <w:rPr>
                <w:rFonts w:ascii="Garamond" w:hAnsi="Garamond" w:cs="GlyphLessFont"/>
                <w:smallCaps/>
                <w:spacing w:val="60"/>
                <w:sz w:val="32"/>
              </w:rPr>
              <w:t>Thanksgivin</w:t>
            </w:r>
            <w:r w:rsidRPr="003142BF">
              <w:rPr>
                <w:rFonts w:ascii="Garamond" w:hAnsi="Garamond" w:cs="GlyphLessFont"/>
                <w:smallCaps/>
                <w:sz w:val="32"/>
              </w:rPr>
              <w:t>g</w:t>
            </w:r>
          </w:p>
        </w:tc>
      </w:tr>
      <w:tr w:rsidR="0081243F" w:rsidRPr="003142BF" w14:paraId="0C1483FF" w14:textId="77777777" w:rsidTr="000145DF">
        <w:tc>
          <w:tcPr>
            <w:tcW w:w="4610" w:type="dxa"/>
            <w:tcBorders>
              <w:top w:val="nil"/>
              <w:left w:val="nil"/>
              <w:bottom w:val="nil"/>
              <w:right w:val="nil"/>
            </w:tcBorders>
          </w:tcPr>
          <w:p w14:paraId="574FFA73" w14:textId="77777777" w:rsidR="0081243F" w:rsidRPr="005C5211" w:rsidRDefault="0081243F" w:rsidP="00DB60C3">
            <w:pPr>
              <w:pStyle w:val="ListParagraph"/>
              <w:ind w:left="227" w:hanging="227"/>
              <w:jc w:val="both"/>
              <w:rPr>
                <w:rFonts w:ascii="Garamond" w:hAnsi="Garamond"/>
                <w:i/>
                <w:sz w:val="32"/>
                <w:szCs w:val="32"/>
              </w:rPr>
            </w:pPr>
            <w:r w:rsidRPr="005C5211">
              <w:rPr>
                <w:rFonts w:ascii="Garamond" w:hAnsi="Garamond"/>
                <w:i/>
                <w:sz w:val="32"/>
                <w:szCs w:val="32"/>
              </w:rPr>
              <w:t>Dy v</w:t>
            </w:r>
            <w:r w:rsidRPr="005C5211">
              <w:rPr>
                <w:rFonts w:ascii="Garamond" w:hAnsi="Garamond"/>
                <w:sz w:val="32"/>
                <w:szCs w:val="32"/>
              </w:rPr>
              <w:t>[</w:t>
            </w:r>
            <w:r w:rsidRPr="005C5211">
              <w:rPr>
                <w:rFonts w:ascii="Garamond" w:hAnsi="Garamond"/>
                <w:i/>
                <w:sz w:val="32"/>
                <w:szCs w:val="32"/>
              </w:rPr>
              <w:t>’</w:t>
            </w:r>
            <w:r w:rsidRPr="005C5211">
              <w:rPr>
                <w:rFonts w:ascii="Garamond" w:hAnsi="Garamond"/>
                <w:sz w:val="32"/>
                <w:szCs w:val="32"/>
              </w:rPr>
              <w:t>]er</w:t>
            </w:r>
            <w:r w:rsidRPr="005C5211">
              <w:rPr>
                <w:rFonts w:ascii="Garamond" w:hAnsi="Garamond"/>
                <w:i/>
                <w:sz w:val="32"/>
                <w:szCs w:val="32"/>
              </w:rPr>
              <w:t xml:space="preserve"> </w:t>
            </w:r>
            <w:proofErr w:type="spellStart"/>
            <w:r w:rsidRPr="005C5211">
              <w:rPr>
                <w:rFonts w:ascii="Garamond" w:hAnsi="Garamond"/>
                <w:i/>
                <w:sz w:val="32"/>
                <w:szCs w:val="32"/>
              </w:rPr>
              <w:t>ny</w:t>
            </w:r>
            <w:proofErr w:type="spellEnd"/>
            <w:r w:rsidRPr="005C5211">
              <w:rPr>
                <w:rFonts w:ascii="Garamond" w:hAnsi="Garamond"/>
                <w:i/>
                <w:sz w:val="32"/>
                <w:szCs w:val="32"/>
              </w:rPr>
              <w:t xml:space="preserve"> </w:t>
            </w:r>
            <w:proofErr w:type="spellStart"/>
            <w:r w:rsidRPr="005C5211">
              <w:rPr>
                <w:rFonts w:ascii="Garamond" w:hAnsi="Garamond"/>
                <w:i/>
                <w:sz w:val="32"/>
                <w:szCs w:val="32"/>
              </w:rPr>
              <w:t>choyrt</w:t>
            </w:r>
            <w:proofErr w:type="spellEnd"/>
            <w:r w:rsidRPr="005C5211">
              <w:rPr>
                <w:rFonts w:ascii="Garamond" w:hAnsi="Garamond"/>
                <w:i/>
                <w:sz w:val="32"/>
                <w:szCs w:val="32"/>
              </w:rPr>
              <w:t xml:space="preserve"> </w:t>
            </w:r>
            <w:proofErr w:type="spellStart"/>
            <w:r w:rsidRPr="005C5211">
              <w:rPr>
                <w:rFonts w:ascii="Garamond" w:hAnsi="Garamond"/>
                <w:i/>
                <w:sz w:val="32"/>
                <w:szCs w:val="32"/>
              </w:rPr>
              <w:t>lurg</w:t>
            </w:r>
            <w:proofErr w:type="spellEnd"/>
            <w:r w:rsidRPr="005C5211">
              <w:rPr>
                <w:rFonts w:ascii="Garamond" w:hAnsi="Garamond"/>
                <w:i/>
                <w:sz w:val="32"/>
                <w:szCs w:val="32"/>
              </w:rPr>
              <w:t xml:space="preserve"> y </w:t>
            </w:r>
            <w:proofErr w:type="spellStart"/>
            <w:r w:rsidRPr="005C5211">
              <w:rPr>
                <w:rFonts w:ascii="Garamond" w:hAnsi="Garamond" w:cs="GlyphLessFont"/>
                <w:i/>
                <w:sz w:val="32"/>
                <w:szCs w:val="32"/>
              </w:rPr>
              <w:t>Chreestiaght</w:t>
            </w:r>
            <w:proofErr w:type="spellEnd"/>
            <w:r w:rsidRPr="005C5211">
              <w:rPr>
                <w:rFonts w:ascii="Garamond" w:hAnsi="Garamond"/>
                <w:i/>
                <w:sz w:val="32"/>
                <w:szCs w:val="32"/>
              </w:rPr>
              <w:t xml:space="preserve">, as </w:t>
            </w:r>
            <w:proofErr w:type="spellStart"/>
            <w:r w:rsidRPr="005C5211">
              <w:rPr>
                <w:rFonts w:ascii="Garamond" w:hAnsi="Garamond"/>
                <w:i/>
                <w:sz w:val="32"/>
                <w:szCs w:val="32"/>
              </w:rPr>
              <w:t>ec</w:t>
            </w:r>
            <w:proofErr w:type="spellEnd"/>
            <w:r w:rsidRPr="005C5211">
              <w:rPr>
                <w:rFonts w:ascii="Garamond" w:hAnsi="Garamond"/>
                <w:i/>
                <w:sz w:val="32"/>
                <w:szCs w:val="32"/>
              </w:rPr>
              <w:t xml:space="preserve"> </w:t>
            </w:r>
            <w:proofErr w:type="spellStart"/>
            <w:r w:rsidRPr="005C5211">
              <w:rPr>
                <w:rFonts w:ascii="Garamond" w:hAnsi="Garamond"/>
                <w:i/>
                <w:sz w:val="32"/>
                <w:szCs w:val="32"/>
              </w:rPr>
              <w:t>earishyn</w:t>
            </w:r>
            <w:proofErr w:type="spellEnd"/>
            <w:r w:rsidRPr="005C5211">
              <w:rPr>
                <w:rFonts w:ascii="Garamond" w:hAnsi="Garamond"/>
                <w:i/>
                <w:sz w:val="32"/>
                <w:szCs w:val="32"/>
              </w:rPr>
              <w:t xml:space="preserve"> </w:t>
            </w:r>
            <w:proofErr w:type="spellStart"/>
            <w:r w:rsidRPr="005C5211">
              <w:rPr>
                <w:rFonts w:ascii="Garamond" w:hAnsi="Garamond"/>
                <w:i/>
                <w:sz w:val="32"/>
                <w:szCs w:val="32"/>
              </w:rPr>
              <w:t>elley</w:t>
            </w:r>
            <w:proofErr w:type="spellEnd"/>
            <w:r w:rsidRPr="005C5211">
              <w:rPr>
                <w:rFonts w:ascii="Garamond" w:hAnsi="Garamond"/>
                <w:i/>
                <w:sz w:val="32"/>
                <w:szCs w:val="32"/>
              </w:rPr>
              <w:t xml:space="preserve">. </w:t>
            </w:r>
          </w:p>
        </w:tc>
        <w:tc>
          <w:tcPr>
            <w:tcW w:w="4416" w:type="dxa"/>
            <w:tcBorders>
              <w:top w:val="nil"/>
              <w:left w:val="nil"/>
              <w:bottom w:val="nil"/>
              <w:right w:val="nil"/>
            </w:tcBorders>
          </w:tcPr>
          <w:p w14:paraId="3247EB24" w14:textId="77777777" w:rsidR="0081243F" w:rsidRPr="005C5211" w:rsidRDefault="0081243F" w:rsidP="00DB60C3">
            <w:pPr>
              <w:pStyle w:val="ListParagraph"/>
              <w:ind w:left="227" w:hanging="227"/>
              <w:jc w:val="both"/>
              <w:rPr>
                <w:rFonts w:ascii="Garamond" w:hAnsi="Garamond" w:cs="GlyphLessFont"/>
                <w:sz w:val="32"/>
                <w:szCs w:val="32"/>
              </w:rPr>
            </w:pPr>
            <w:r w:rsidRPr="005C5211">
              <w:rPr>
                <w:rFonts w:ascii="Garamond" w:hAnsi="Garamond" w:cs="GlyphLessFont"/>
                <w:sz w:val="32"/>
                <w:szCs w:val="32"/>
              </w:rPr>
              <w:t>To be said after the Sacrament, and at other times.</w:t>
            </w:r>
          </w:p>
        </w:tc>
      </w:tr>
      <w:tr w:rsidR="0081243F" w:rsidRPr="003142BF" w14:paraId="65808308" w14:textId="77777777" w:rsidTr="000145DF">
        <w:trPr>
          <w:trHeight w:val="497"/>
        </w:trPr>
        <w:tc>
          <w:tcPr>
            <w:tcW w:w="4610" w:type="dxa"/>
            <w:tcBorders>
              <w:top w:val="nil"/>
              <w:left w:val="nil"/>
              <w:bottom w:val="nil"/>
              <w:right w:val="nil"/>
            </w:tcBorders>
          </w:tcPr>
          <w:p w14:paraId="0A187ECB" w14:textId="77777777" w:rsidR="00C9666F" w:rsidRPr="005C5211" w:rsidRDefault="0081243F" w:rsidP="00BB13AC">
            <w:pPr>
              <w:pStyle w:val="ListParagraph"/>
              <w:spacing w:before="240" w:line="216" w:lineRule="auto"/>
              <w:ind w:left="0"/>
              <w:contextualSpacing w:val="0"/>
              <w:jc w:val="both"/>
              <w:rPr>
                <w:rFonts w:ascii="Garamond" w:hAnsi="Garamond"/>
                <w:sz w:val="32"/>
                <w:szCs w:val="32"/>
              </w:rPr>
            </w:pPr>
            <w:r w:rsidRPr="005C5211">
              <w:rPr>
                <w:rFonts w:ascii="Garamond" w:hAnsi="Garamond"/>
                <w:sz w:val="32"/>
                <w:szCs w:val="32"/>
              </w:rPr>
              <w:t xml:space="preserve">O </w:t>
            </w:r>
            <w:proofErr w:type="spellStart"/>
            <w:r w:rsidRPr="005C5211">
              <w:rPr>
                <w:rFonts w:ascii="Garamond" w:hAnsi="Garamond"/>
                <w:sz w:val="32"/>
                <w:szCs w:val="32"/>
              </w:rPr>
              <w:t>Hiarn</w:t>
            </w:r>
            <w:proofErr w:type="spellEnd"/>
            <w:r w:rsidRPr="005C5211">
              <w:rPr>
                <w:rFonts w:ascii="Garamond" w:hAnsi="Garamond"/>
                <w:sz w:val="32"/>
                <w:szCs w:val="32"/>
              </w:rPr>
              <w:t xml:space="preserve"> as Ayr </w:t>
            </w:r>
            <w:proofErr w:type="spellStart"/>
            <w:r w:rsidRPr="005C5211">
              <w:rPr>
                <w:rFonts w:ascii="Garamond" w:hAnsi="Garamond"/>
                <w:sz w:val="32"/>
                <w:szCs w:val="32"/>
              </w:rPr>
              <w:t>Fla</w:t>
            </w:r>
            <w:r w:rsidRPr="005C5211">
              <w:rPr>
                <w:rFonts w:ascii="Garamond" w:hAnsi="Garamond"/>
                <w:i/>
                <w:sz w:val="32"/>
                <w:szCs w:val="32"/>
              </w:rPr>
              <w:t>u</w:t>
            </w:r>
            <w:r w:rsidRPr="005C5211">
              <w:rPr>
                <w:rFonts w:ascii="Garamond" w:hAnsi="Garamond"/>
                <w:sz w:val="32"/>
                <w:szCs w:val="32"/>
              </w:rPr>
              <w:t>nyssagh</w:t>
            </w:r>
            <w:proofErr w:type="spellEnd"/>
            <w:r w:rsidRPr="005C5211">
              <w:rPr>
                <w:rFonts w:ascii="Garamond" w:hAnsi="Garamond"/>
                <w:sz w:val="32"/>
                <w:szCs w:val="32"/>
              </w:rPr>
              <w:t xml:space="preserve">, cha </w:t>
            </w:r>
            <w:proofErr w:type="spellStart"/>
            <w:r w:rsidRPr="005C5211">
              <w:rPr>
                <w:rFonts w:ascii="Garamond" w:hAnsi="Garamond"/>
                <w:sz w:val="32"/>
                <w:szCs w:val="32"/>
              </w:rPr>
              <w:t>vel</w:t>
            </w:r>
            <w:proofErr w:type="spellEnd"/>
            <w:r w:rsidRPr="005C5211">
              <w:rPr>
                <w:rFonts w:ascii="Garamond" w:hAnsi="Garamond"/>
                <w:sz w:val="32"/>
                <w:szCs w:val="32"/>
              </w:rPr>
              <w:t xml:space="preserve"> mish </w:t>
            </w:r>
            <w:proofErr w:type="spellStart"/>
            <w:r w:rsidRPr="005C5211">
              <w:rPr>
                <w:rFonts w:ascii="Garamond" w:hAnsi="Garamond"/>
                <w:sz w:val="32"/>
                <w:szCs w:val="32"/>
              </w:rPr>
              <w:t>feeu</w:t>
            </w:r>
            <w:proofErr w:type="spellEnd"/>
            <w:r w:rsidRPr="005C5211">
              <w:rPr>
                <w:rFonts w:ascii="Garamond" w:hAnsi="Garamond"/>
                <w:sz w:val="32"/>
                <w:szCs w:val="32"/>
              </w:rPr>
              <w:t xml:space="preserve"> </w:t>
            </w:r>
            <w:proofErr w:type="spellStart"/>
            <w:r w:rsidRPr="005C5211">
              <w:rPr>
                <w:rFonts w:ascii="Garamond" w:hAnsi="Garamond"/>
                <w:sz w:val="32"/>
                <w:szCs w:val="32"/>
              </w:rPr>
              <w:t>jeh</w:t>
            </w:r>
            <w:proofErr w:type="spellEnd"/>
            <w:r w:rsidRPr="005C5211">
              <w:rPr>
                <w:rFonts w:ascii="Garamond" w:hAnsi="Garamond"/>
                <w:sz w:val="32"/>
                <w:szCs w:val="32"/>
              </w:rPr>
              <w:t xml:space="preserve"> </w:t>
            </w:r>
            <w:proofErr w:type="spellStart"/>
            <w:r w:rsidRPr="005C5211">
              <w:rPr>
                <w:rFonts w:ascii="Garamond" w:hAnsi="Garamond"/>
                <w:sz w:val="32"/>
                <w:szCs w:val="32"/>
              </w:rPr>
              <w:t>yn</w:t>
            </w:r>
            <w:proofErr w:type="spellEnd"/>
            <w:r w:rsidRPr="005C5211">
              <w:rPr>
                <w:rFonts w:ascii="Garamond" w:hAnsi="Garamond"/>
                <w:sz w:val="32"/>
                <w:szCs w:val="32"/>
              </w:rPr>
              <w:t xml:space="preserve"> </w:t>
            </w:r>
            <w:proofErr w:type="spellStart"/>
            <w:r w:rsidRPr="005C5211">
              <w:rPr>
                <w:rFonts w:ascii="Garamond" w:hAnsi="Garamond"/>
                <w:sz w:val="32"/>
                <w:szCs w:val="32"/>
              </w:rPr>
              <w:t>vyghyn</w:t>
            </w:r>
            <w:proofErr w:type="spellEnd"/>
            <w:r w:rsidRPr="005C5211">
              <w:rPr>
                <w:rFonts w:ascii="Garamond" w:hAnsi="Garamond"/>
                <w:sz w:val="32"/>
                <w:szCs w:val="32"/>
              </w:rPr>
              <w:t xml:space="preserve"> </w:t>
            </w:r>
            <w:proofErr w:type="spellStart"/>
            <w:r w:rsidRPr="005C5211">
              <w:rPr>
                <w:rFonts w:ascii="Garamond" w:hAnsi="Garamond"/>
                <w:sz w:val="32"/>
                <w:szCs w:val="32"/>
              </w:rPr>
              <w:t>sloo</w:t>
            </w:r>
            <w:proofErr w:type="spellEnd"/>
            <w:r w:rsidRPr="005C5211">
              <w:rPr>
                <w:rFonts w:ascii="Garamond" w:hAnsi="Garamond"/>
                <w:sz w:val="32"/>
                <w:szCs w:val="32"/>
              </w:rPr>
              <w:t xml:space="preserve"> </w:t>
            </w:r>
            <w:proofErr w:type="spellStart"/>
            <w:r w:rsidRPr="005C5211">
              <w:rPr>
                <w:rFonts w:ascii="Garamond" w:hAnsi="Garamond"/>
                <w:sz w:val="32"/>
                <w:szCs w:val="32"/>
              </w:rPr>
              <w:t>t’ow</w:t>
            </w:r>
            <w:proofErr w:type="spellEnd"/>
            <w:r w:rsidRPr="005C5211">
              <w:rPr>
                <w:rFonts w:ascii="Garamond" w:hAnsi="Garamond"/>
                <w:sz w:val="32"/>
                <w:szCs w:val="32"/>
              </w:rPr>
              <w:t xml:space="preserve"> er </w:t>
            </w:r>
            <w:proofErr w:type="spellStart"/>
            <w:r w:rsidRPr="005C5211">
              <w:rPr>
                <w:rFonts w:ascii="Garamond" w:hAnsi="Garamond"/>
                <w:sz w:val="32"/>
                <w:szCs w:val="32"/>
              </w:rPr>
              <w:t>yeaghyn</w:t>
            </w:r>
            <w:proofErr w:type="spellEnd"/>
            <w:r w:rsidRPr="005C5211">
              <w:rPr>
                <w:rFonts w:ascii="Garamond" w:hAnsi="Garamond"/>
                <w:sz w:val="32"/>
                <w:szCs w:val="32"/>
              </w:rPr>
              <w:t xml:space="preserve"> da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harvaant</w:t>
            </w:r>
            <w:proofErr w:type="spellEnd"/>
            <w:r w:rsidRPr="005C5211">
              <w:rPr>
                <w:rFonts w:ascii="Garamond" w:hAnsi="Garamond"/>
                <w:sz w:val="32"/>
                <w:szCs w:val="32"/>
              </w:rPr>
              <w:t xml:space="preserve">, son ta my </w:t>
            </w:r>
            <w:proofErr w:type="spellStart"/>
            <w:r w:rsidRPr="005C5211">
              <w:rPr>
                <w:rFonts w:ascii="Garamond" w:hAnsi="Garamond"/>
                <w:sz w:val="32"/>
                <w:szCs w:val="32"/>
              </w:rPr>
              <w:t>hreshteil</w:t>
            </w:r>
            <w:proofErr w:type="spellEnd"/>
            <w:r w:rsidRPr="005C5211">
              <w:rPr>
                <w:rFonts w:ascii="Garamond" w:hAnsi="Garamond"/>
                <w:sz w:val="32"/>
                <w:szCs w:val="32"/>
              </w:rPr>
              <w:t xml:space="preserve"> </w:t>
            </w:r>
            <w:proofErr w:type="spellStart"/>
            <w:r w:rsidRPr="005C5211">
              <w:rPr>
                <w:rFonts w:ascii="Garamond" w:hAnsi="Garamond"/>
                <w:sz w:val="32"/>
                <w:szCs w:val="32"/>
              </w:rPr>
              <w:t>ooilley</w:t>
            </w:r>
            <w:proofErr w:type="spellEnd"/>
            <w:r w:rsidRPr="005C5211">
              <w:rPr>
                <w:rFonts w:ascii="Garamond" w:hAnsi="Garamond"/>
                <w:sz w:val="32"/>
                <w:szCs w:val="32"/>
              </w:rPr>
              <w:t xml:space="preserve"> ort ; </w:t>
            </w:r>
            <w:r w:rsidR="005C5211" w:rsidRPr="005C5211">
              <w:rPr>
                <w:rFonts w:ascii="Garamond" w:hAnsi="Garamond"/>
                <w:sz w:val="32"/>
                <w:szCs w:val="32"/>
              </w:rPr>
              <w:t>Shen</w:t>
            </w:r>
            <w:r w:rsidRPr="005C5211">
              <w:rPr>
                <w:rFonts w:ascii="Garamond" w:hAnsi="Garamond"/>
                <w:sz w:val="32"/>
                <w:szCs w:val="32"/>
              </w:rPr>
              <w:t xml:space="preserve">-y-fa ta mee </w:t>
            </w:r>
            <w:proofErr w:type="spellStart"/>
            <w:r w:rsidRPr="005C5211">
              <w:rPr>
                <w:rFonts w:ascii="Garamond" w:hAnsi="Garamond"/>
                <w:sz w:val="32"/>
                <w:szCs w:val="32"/>
              </w:rPr>
              <w:t>dy</w:t>
            </w:r>
            <w:proofErr w:type="spellEnd"/>
            <w:r w:rsidRPr="005C5211">
              <w:rPr>
                <w:rFonts w:ascii="Garamond" w:hAnsi="Garamond"/>
                <w:sz w:val="32"/>
                <w:szCs w:val="32"/>
              </w:rPr>
              <w:t xml:space="preserve"> </w:t>
            </w:r>
            <w:proofErr w:type="spellStart"/>
            <w:r w:rsidRPr="005C5211">
              <w:rPr>
                <w:rFonts w:ascii="Garamond" w:hAnsi="Garamond"/>
                <w:sz w:val="32"/>
                <w:szCs w:val="32"/>
              </w:rPr>
              <w:t>feer</w:t>
            </w:r>
            <w:proofErr w:type="spellEnd"/>
            <w:r w:rsidRPr="005C5211">
              <w:rPr>
                <w:rFonts w:ascii="Garamond" w:hAnsi="Garamond"/>
                <w:sz w:val="32"/>
                <w:szCs w:val="32"/>
              </w:rPr>
              <w:t xml:space="preserve"> </w:t>
            </w:r>
            <w:proofErr w:type="spellStart"/>
            <w:r w:rsidRPr="005C5211">
              <w:rPr>
                <w:rFonts w:ascii="Garamond" w:hAnsi="Garamond"/>
                <w:sz w:val="32"/>
                <w:szCs w:val="32"/>
              </w:rPr>
              <w:t>injil</w:t>
            </w:r>
            <w:proofErr w:type="spellEnd"/>
            <w:r w:rsidRPr="005C5211">
              <w:rPr>
                <w:rFonts w:ascii="Garamond" w:hAnsi="Garamond"/>
                <w:sz w:val="32"/>
                <w:szCs w:val="32"/>
              </w:rPr>
              <w:t xml:space="preserve"> cur </w:t>
            </w:r>
            <w:proofErr w:type="spellStart"/>
            <w:r w:rsidRPr="005C5211">
              <w:rPr>
                <w:rFonts w:ascii="Garamond" w:hAnsi="Garamond"/>
                <w:sz w:val="32"/>
                <w:szCs w:val="32"/>
              </w:rPr>
              <w:t>booise</w:t>
            </w:r>
            <w:proofErr w:type="spellEnd"/>
            <w:r w:rsidRPr="005C5211">
              <w:rPr>
                <w:rFonts w:ascii="Garamond" w:hAnsi="Garamond"/>
                <w:sz w:val="32"/>
                <w:szCs w:val="32"/>
              </w:rPr>
              <w:t xml:space="preserve"> </w:t>
            </w:r>
            <w:proofErr w:type="spellStart"/>
            <w:r w:rsidRPr="005C5211">
              <w:rPr>
                <w:rFonts w:ascii="Garamond" w:hAnsi="Garamond"/>
                <w:sz w:val="32"/>
                <w:szCs w:val="32"/>
              </w:rPr>
              <w:t>dhyt</w:t>
            </w:r>
            <w:proofErr w:type="spellEnd"/>
            <w:r w:rsidRPr="005C5211">
              <w:rPr>
                <w:rFonts w:ascii="Garamond" w:hAnsi="Garamond"/>
                <w:sz w:val="32"/>
                <w:szCs w:val="32"/>
              </w:rPr>
              <w:t xml:space="preserve"> son </w:t>
            </w:r>
            <w:proofErr w:type="spellStart"/>
            <w:r w:rsidRPr="005C5211">
              <w:rPr>
                <w:rFonts w:ascii="Garamond" w:hAnsi="Garamond"/>
                <w:sz w:val="32"/>
                <w:szCs w:val="32"/>
              </w:rPr>
              <w:t>ooilley</w:t>
            </w:r>
            <w:proofErr w:type="spellEnd"/>
            <w:r w:rsidRPr="005C5211">
              <w:rPr>
                <w:rFonts w:ascii="Garamond" w:hAnsi="Garamond"/>
                <w:sz w:val="32"/>
                <w:szCs w:val="32"/>
              </w:rPr>
              <w:t xml:space="preserve">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vannaghtyn</w:t>
            </w:r>
            <w:proofErr w:type="spellEnd"/>
            <w:r w:rsidRPr="005C5211">
              <w:rPr>
                <w:rFonts w:ascii="Garamond" w:hAnsi="Garamond"/>
                <w:sz w:val="32"/>
                <w:szCs w:val="32"/>
              </w:rPr>
              <w:t xml:space="preserve"> son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chiarrail</w:t>
            </w:r>
            <w:proofErr w:type="spellEnd"/>
            <w:r w:rsidRPr="005C5211">
              <w:rPr>
                <w:rFonts w:ascii="Garamond" w:hAnsi="Garamond"/>
                <w:sz w:val="32"/>
                <w:szCs w:val="32"/>
              </w:rPr>
              <w:t xml:space="preserve"> </w:t>
            </w:r>
            <w:proofErr w:type="spellStart"/>
            <w:r w:rsidRPr="005C5211">
              <w:rPr>
                <w:rFonts w:ascii="Garamond" w:hAnsi="Garamond"/>
                <w:sz w:val="32"/>
                <w:szCs w:val="32"/>
              </w:rPr>
              <w:t>kinjagh</w:t>
            </w:r>
            <w:proofErr w:type="spellEnd"/>
            <w:r w:rsidRPr="005C5211">
              <w:rPr>
                <w:rFonts w:ascii="Garamond" w:hAnsi="Garamond"/>
                <w:sz w:val="32"/>
                <w:szCs w:val="32"/>
              </w:rPr>
              <w:t xml:space="preserve"> </w:t>
            </w:r>
            <w:proofErr w:type="spellStart"/>
            <w:r w:rsidRPr="005C5211">
              <w:rPr>
                <w:rFonts w:ascii="Garamond" w:hAnsi="Garamond"/>
                <w:sz w:val="32"/>
                <w:szCs w:val="32"/>
              </w:rPr>
              <w:t>harrym</w:t>
            </w:r>
            <w:proofErr w:type="spellEnd"/>
            <w:r w:rsidRPr="005C5211">
              <w:rPr>
                <w:rFonts w:ascii="Garamond" w:hAnsi="Garamond"/>
                <w:sz w:val="32"/>
                <w:szCs w:val="32"/>
              </w:rPr>
              <w:t xml:space="preserve">, son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hurrance</w:t>
            </w:r>
            <w:proofErr w:type="spellEnd"/>
            <w:r w:rsidRPr="005C5211">
              <w:rPr>
                <w:rFonts w:ascii="Garamond" w:hAnsi="Garamond"/>
                <w:sz w:val="32"/>
                <w:szCs w:val="32"/>
              </w:rPr>
              <w:t xml:space="preserve"> </w:t>
            </w:r>
            <w:proofErr w:type="spellStart"/>
            <w:r w:rsidRPr="005C5211">
              <w:rPr>
                <w:rFonts w:ascii="Garamond" w:hAnsi="Garamond"/>
                <w:sz w:val="32"/>
                <w:szCs w:val="32"/>
              </w:rPr>
              <w:t>foddey</w:t>
            </w:r>
            <w:proofErr w:type="spellEnd"/>
            <w:r w:rsidRPr="005C5211">
              <w:rPr>
                <w:rFonts w:ascii="Garamond" w:hAnsi="Garamond"/>
                <w:sz w:val="32"/>
                <w:szCs w:val="32"/>
              </w:rPr>
              <w:t xml:space="preserve">,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smaghtaghey</w:t>
            </w:r>
            <w:proofErr w:type="spellEnd"/>
            <w:r w:rsidRPr="005C5211">
              <w:rPr>
                <w:rFonts w:ascii="Garamond" w:hAnsi="Garamond"/>
                <w:sz w:val="32"/>
                <w:szCs w:val="32"/>
              </w:rPr>
              <w:t xml:space="preserve"> </w:t>
            </w:r>
            <w:proofErr w:type="spellStart"/>
            <w:r w:rsidR="005C5211" w:rsidRPr="005C5211">
              <w:rPr>
                <w:rFonts w:ascii="Garamond" w:hAnsi="Garamond"/>
                <w:sz w:val="32"/>
                <w:szCs w:val="32"/>
              </w:rPr>
              <w:t>Ayroil</w:t>
            </w:r>
            <w:proofErr w:type="spellEnd"/>
            <w:r w:rsidRPr="005C5211">
              <w:rPr>
                <w:rFonts w:ascii="Garamond" w:hAnsi="Garamond"/>
                <w:sz w:val="32"/>
                <w:szCs w:val="32"/>
              </w:rPr>
              <w:t xml:space="preserve">,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livreyaghyn</w:t>
            </w:r>
            <w:proofErr w:type="spellEnd"/>
            <w:r w:rsidRPr="005C5211">
              <w:rPr>
                <w:rFonts w:ascii="Garamond" w:hAnsi="Garamond"/>
                <w:sz w:val="32"/>
                <w:szCs w:val="32"/>
              </w:rPr>
              <w:t xml:space="preserve"> </w:t>
            </w:r>
            <w:proofErr w:type="spellStart"/>
            <w:r w:rsidRPr="005C5211">
              <w:rPr>
                <w:rFonts w:ascii="Garamond" w:hAnsi="Garamond"/>
                <w:sz w:val="32"/>
                <w:szCs w:val="32"/>
              </w:rPr>
              <w:t>myghynagh</w:t>
            </w:r>
            <w:proofErr w:type="spellEnd"/>
            <w:r w:rsidRPr="005C5211">
              <w:rPr>
                <w:rFonts w:ascii="Garamond" w:hAnsi="Garamond"/>
                <w:sz w:val="32"/>
                <w:szCs w:val="32"/>
              </w:rPr>
              <w:t xml:space="preserve"> : </w:t>
            </w:r>
            <w:proofErr w:type="spellStart"/>
            <w:r w:rsidRPr="005C5211">
              <w:rPr>
                <w:rFonts w:ascii="Garamond" w:hAnsi="Garamond"/>
                <w:sz w:val="32"/>
                <w:szCs w:val="32"/>
              </w:rPr>
              <w:t>Agh</w:t>
            </w:r>
            <w:proofErr w:type="spellEnd"/>
            <w:r w:rsidRPr="005C5211">
              <w:rPr>
                <w:rFonts w:ascii="Garamond" w:hAnsi="Garamond"/>
                <w:sz w:val="32"/>
                <w:szCs w:val="32"/>
              </w:rPr>
              <w:t xml:space="preserve"> er </w:t>
            </w:r>
            <w:proofErr w:type="spellStart"/>
            <w:r w:rsidRPr="005C5211">
              <w:rPr>
                <w:rFonts w:ascii="Garamond" w:hAnsi="Garamond"/>
                <w:sz w:val="32"/>
                <w:szCs w:val="32"/>
              </w:rPr>
              <w:t>skyn</w:t>
            </w:r>
            <w:proofErr w:type="spellEnd"/>
            <w:r w:rsidRPr="005C5211">
              <w:rPr>
                <w:rFonts w:ascii="Garamond" w:hAnsi="Garamond"/>
                <w:sz w:val="32"/>
                <w:szCs w:val="32"/>
              </w:rPr>
              <w:t xml:space="preserve"> </w:t>
            </w:r>
            <w:proofErr w:type="spellStart"/>
            <w:r w:rsidRPr="005C5211">
              <w:rPr>
                <w:rFonts w:ascii="Garamond" w:hAnsi="Garamond"/>
                <w:sz w:val="32"/>
                <w:szCs w:val="32"/>
              </w:rPr>
              <w:t>ooilley</w:t>
            </w:r>
            <w:proofErr w:type="spellEnd"/>
            <w:r w:rsidRPr="005C5211">
              <w:rPr>
                <w:rFonts w:ascii="Garamond" w:hAnsi="Garamond"/>
                <w:sz w:val="32"/>
                <w:szCs w:val="32"/>
              </w:rPr>
              <w:t xml:space="preserve">, son </w:t>
            </w:r>
            <w:proofErr w:type="spellStart"/>
            <w:r w:rsidRPr="005C5211">
              <w:rPr>
                <w:rFonts w:ascii="Garamond" w:hAnsi="Garamond"/>
                <w:sz w:val="32"/>
                <w:szCs w:val="32"/>
              </w:rPr>
              <w:t>Baase</w:t>
            </w:r>
            <w:proofErr w:type="spellEnd"/>
            <w:r w:rsidRPr="005C5211">
              <w:rPr>
                <w:rFonts w:ascii="Garamond" w:hAnsi="Garamond"/>
                <w:sz w:val="32"/>
                <w:szCs w:val="32"/>
              </w:rPr>
              <w:t xml:space="preserve"> </w:t>
            </w:r>
            <w:proofErr w:type="spellStart"/>
            <w:r w:rsidRPr="005C5211">
              <w:rPr>
                <w:rFonts w:ascii="Garamond" w:hAnsi="Garamond"/>
                <w:sz w:val="32"/>
                <w:szCs w:val="32"/>
              </w:rPr>
              <w:t>Chreest</w:t>
            </w:r>
            <w:proofErr w:type="spellEnd"/>
            <w:r w:rsidRPr="005C5211">
              <w:rPr>
                <w:rFonts w:ascii="Garamond" w:hAnsi="Garamond"/>
                <w:sz w:val="32"/>
                <w:szCs w:val="32"/>
              </w:rPr>
              <w:t xml:space="preserve"> </w:t>
            </w:r>
            <w:proofErr w:type="spellStart"/>
            <w:r w:rsidRPr="005C5211">
              <w:rPr>
                <w:rFonts w:ascii="Garamond" w:hAnsi="Garamond"/>
                <w:sz w:val="32"/>
                <w:szCs w:val="32"/>
              </w:rPr>
              <w:t>liorish</w:t>
            </w:r>
            <w:proofErr w:type="spellEnd"/>
            <w:r w:rsidRPr="005C5211">
              <w:rPr>
                <w:rFonts w:ascii="Garamond" w:hAnsi="Garamond"/>
                <w:sz w:val="32"/>
                <w:szCs w:val="32"/>
              </w:rPr>
              <w:t xml:space="preserve"> ta </w:t>
            </w:r>
            <w:proofErr w:type="spellStart"/>
            <w:r w:rsidRPr="005C5211">
              <w:rPr>
                <w:rFonts w:ascii="Garamond" w:hAnsi="Garamond"/>
                <w:sz w:val="32"/>
                <w:szCs w:val="32"/>
              </w:rPr>
              <w:t>leid</w:t>
            </w:r>
            <w:proofErr w:type="spellEnd"/>
            <w:r w:rsidRPr="005C5211">
              <w:rPr>
                <w:rFonts w:ascii="Garamond" w:hAnsi="Garamond"/>
                <w:sz w:val="32"/>
                <w:szCs w:val="32"/>
              </w:rPr>
              <w:t xml:space="preserve"> </w:t>
            </w:r>
            <w:proofErr w:type="spellStart"/>
            <w:r w:rsidRPr="005C5211">
              <w:rPr>
                <w:rFonts w:ascii="Garamond" w:hAnsi="Garamond"/>
                <w:sz w:val="32"/>
                <w:szCs w:val="32"/>
              </w:rPr>
              <w:t>ny</w:t>
            </w:r>
            <w:proofErr w:type="spellEnd"/>
            <w:r w:rsidRPr="005C5211">
              <w:rPr>
                <w:rFonts w:ascii="Garamond" w:hAnsi="Garamond"/>
                <w:sz w:val="32"/>
                <w:szCs w:val="32"/>
              </w:rPr>
              <w:t xml:space="preserve"> </w:t>
            </w:r>
            <w:proofErr w:type="spellStart"/>
            <w:r w:rsidRPr="005C5211">
              <w:rPr>
                <w:rFonts w:ascii="Garamond" w:hAnsi="Garamond"/>
                <w:sz w:val="32"/>
                <w:szCs w:val="32"/>
              </w:rPr>
              <w:t>vondeishyn</w:t>
            </w:r>
            <w:proofErr w:type="spellEnd"/>
            <w:r w:rsidRPr="005C5211">
              <w:rPr>
                <w:rFonts w:ascii="Garamond" w:hAnsi="Garamond"/>
                <w:sz w:val="32"/>
                <w:szCs w:val="32"/>
              </w:rPr>
              <w:t xml:space="preserve"> </w:t>
            </w:r>
            <w:proofErr w:type="spellStart"/>
            <w:r w:rsidRPr="005C5211">
              <w:rPr>
                <w:rFonts w:ascii="Garamond" w:hAnsi="Garamond"/>
                <w:sz w:val="32"/>
                <w:szCs w:val="32"/>
              </w:rPr>
              <w:t>ain</w:t>
            </w:r>
            <w:proofErr w:type="spellEnd"/>
            <w:r w:rsidRPr="005C5211">
              <w:rPr>
                <w:rFonts w:ascii="Garamond" w:hAnsi="Garamond"/>
                <w:sz w:val="32"/>
                <w:szCs w:val="32"/>
              </w:rPr>
              <w:t xml:space="preserve">. O </w:t>
            </w:r>
            <w:proofErr w:type="spellStart"/>
            <w:r w:rsidRPr="005C5211">
              <w:rPr>
                <w:rFonts w:ascii="Garamond" w:hAnsi="Garamond"/>
                <w:sz w:val="32"/>
                <w:szCs w:val="32"/>
              </w:rPr>
              <w:t>Hiarn</w:t>
            </w:r>
            <w:proofErr w:type="spellEnd"/>
            <w:r w:rsidRPr="005C5211">
              <w:rPr>
                <w:rFonts w:ascii="Garamond" w:hAnsi="Garamond"/>
                <w:sz w:val="32"/>
                <w:szCs w:val="32"/>
              </w:rPr>
              <w:t xml:space="preserve"> </w:t>
            </w:r>
            <w:proofErr w:type="spellStart"/>
            <w:r w:rsidRPr="005C5211">
              <w:rPr>
                <w:rFonts w:ascii="Garamond" w:hAnsi="Garamond"/>
                <w:sz w:val="32"/>
                <w:szCs w:val="32"/>
              </w:rPr>
              <w:t>freill</w:t>
            </w:r>
            <w:proofErr w:type="spellEnd"/>
            <w:r w:rsidRPr="005C5211">
              <w:rPr>
                <w:rFonts w:ascii="Garamond" w:hAnsi="Garamond"/>
                <w:sz w:val="32"/>
                <w:szCs w:val="32"/>
              </w:rPr>
              <w:t xml:space="preserve"> </w:t>
            </w:r>
            <w:proofErr w:type="spellStart"/>
            <w:r w:rsidRPr="005C5211">
              <w:rPr>
                <w:rFonts w:ascii="Garamond" w:hAnsi="Garamond"/>
                <w:sz w:val="32"/>
                <w:szCs w:val="32"/>
              </w:rPr>
              <w:t>ayns</w:t>
            </w:r>
            <w:proofErr w:type="spellEnd"/>
            <w:r w:rsidRPr="005C5211">
              <w:rPr>
                <w:rFonts w:ascii="Garamond" w:hAnsi="Garamond"/>
                <w:sz w:val="32"/>
                <w:szCs w:val="32"/>
              </w:rPr>
              <w:t xml:space="preserve"> </w:t>
            </w:r>
            <w:proofErr w:type="spellStart"/>
            <w:r w:rsidRPr="005C5211">
              <w:rPr>
                <w:rFonts w:ascii="Garamond" w:hAnsi="Garamond"/>
                <w:sz w:val="32"/>
                <w:szCs w:val="32"/>
              </w:rPr>
              <w:t>m’annym</w:t>
            </w:r>
            <w:proofErr w:type="spellEnd"/>
            <w:r w:rsidRPr="005C5211">
              <w:rPr>
                <w:rFonts w:ascii="Garamond" w:hAnsi="Garamond"/>
                <w:sz w:val="32"/>
                <w:szCs w:val="32"/>
              </w:rPr>
              <w:t xml:space="preserve"> </w:t>
            </w:r>
            <w:r w:rsidR="00FE1446" w:rsidRPr="005C5211">
              <w:rPr>
                <w:rFonts w:ascii="Garamond" w:hAnsi="Garamond"/>
                <w:sz w:val="32"/>
                <w:szCs w:val="32"/>
              </w:rPr>
              <w:t>[23]</w:t>
            </w:r>
            <w:r w:rsidR="00FE1446">
              <w:rPr>
                <w:rFonts w:ascii="Garamond" w:hAnsi="Garamond"/>
                <w:sz w:val="32"/>
                <w:szCs w:val="32"/>
              </w:rPr>
              <w:t xml:space="preserve"> </w:t>
            </w:r>
            <w:proofErr w:type="spellStart"/>
            <w:r w:rsidRPr="005C5211">
              <w:rPr>
                <w:rFonts w:ascii="Garamond" w:hAnsi="Garamond"/>
                <w:sz w:val="32"/>
                <w:szCs w:val="32"/>
              </w:rPr>
              <w:t>ennaghtyn</w:t>
            </w:r>
            <w:proofErr w:type="spellEnd"/>
            <w:r w:rsidRPr="005C5211">
              <w:rPr>
                <w:rFonts w:ascii="Garamond" w:hAnsi="Garamond"/>
                <w:sz w:val="32"/>
                <w:szCs w:val="32"/>
              </w:rPr>
              <w:t xml:space="preserve"> bio as </w:t>
            </w:r>
            <w:proofErr w:type="spellStart"/>
            <w:r w:rsidRPr="005C5211">
              <w:rPr>
                <w:rFonts w:ascii="Garamond" w:hAnsi="Garamond"/>
                <w:sz w:val="32"/>
                <w:szCs w:val="32"/>
              </w:rPr>
              <w:t>cooinaghtyn</w:t>
            </w:r>
            <w:proofErr w:type="spellEnd"/>
            <w:r w:rsidRPr="005C5211">
              <w:rPr>
                <w:rFonts w:ascii="Garamond" w:hAnsi="Garamond"/>
                <w:sz w:val="32"/>
                <w:szCs w:val="32"/>
              </w:rPr>
              <w:t xml:space="preserve"> vie </w:t>
            </w:r>
            <w:proofErr w:type="spellStart"/>
            <w:r w:rsidRPr="005C5211">
              <w:rPr>
                <w:rFonts w:ascii="Garamond" w:hAnsi="Garamond"/>
                <w:sz w:val="32"/>
                <w:szCs w:val="32"/>
              </w:rPr>
              <w:t>jeh</w:t>
            </w:r>
            <w:proofErr w:type="spellEnd"/>
            <w:r w:rsidRPr="005C5211">
              <w:rPr>
                <w:rFonts w:ascii="Garamond" w:hAnsi="Garamond"/>
                <w:sz w:val="32"/>
                <w:szCs w:val="32"/>
              </w:rPr>
              <w:t xml:space="preserve"> </w:t>
            </w:r>
            <w:proofErr w:type="spellStart"/>
            <w:r w:rsidRPr="005C5211">
              <w:rPr>
                <w:rFonts w:ascii="Garamond" w:hAnsi="Garamond"/>
                <w:sz w:val="32"/>
                <w:szCs w:val="32"/>
              </w:rPr>
              <w:t>ooilley</w:t>
            </w:r>
            <w:proofErr w:type="spellEnd"/>
            <w:r w:rsidRPr="005C5211">
              <w:rPr>
                <w:rFonts w:ascii="Garamond" w:hAnsi="Garamond"/>
                <w:sz w:val="32"/>
                <w:szCs w:val="32"/>
              </w:rPr>
              <w:t xml:space="preserve">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vannaghtyn</w:t>
            </w:r>
            <w:proofErr w:type="spellEnd"/>
            <w:r w:rsidRPr="005C5211">
              <w:rPr>
                <w:rFonts w:ascii="Garamond" w:hAnsi="Garamond"/>
                <w:sz w:val="32"/>
                <w:szCs w:val="32"/>
              </w:rPr>
              <w:t xml:space="preserve">, </w:t>
            </w:r>
            <w:proofErr w:type="spellStart"/>
            <w:r w:rsidRPr="005C5211">
              <w:rPr>
                <w:rFonts w:ascii="Garamond" w:hAnsi="Garamond"/>
                <w:sz w:val="32"/>
                <w:szCs w:val="32"/>
              </w:rPr>
              <w:t>dy</w:t>
            </w:r>
            <w:proofErr w:type="spellEnd"/>
            <w:r w:rsidRPr="005C5211">
              <w:rPr>
                <w:rFonts w:ascii="Garamond" w:hAnsi="Garamond"/>
                <w:sz w:val="32"/>
                <w:szCs w:val="32"/>
              </w:rPr>
              <w:t xml:space="preserve"> </w:t>
            </w:r>
            <w:proofErr w:type="spellStart"/>
            <w:r w:rsidRPr="005C5211">
              <w:rPr>
                <w:rFonts w:ascii="Garamond" w:hAnsi="Garamond"/>
                <w:sz w:val="32"/>
                <w:szCs w:val="32"/>
              </w:rPr>
              <w:t>vodym</w:t>
            </w:r>
            <w:proofErr w:type="spellEnd"/>
            <w:r w:rsidRPr="005C5211">
              <w:rPr>
                <w:rFonts w:ascii="Garamond" w:hAnsi="Garamond"/>
                <w:sz w:val="32"/>
                <w:szCs w:val="32"/>
              </w:rPr>
              <w:t xml:space="preserve"> </w:t>
            </w:r>
            <w:proofErr w:type="spellStart"/>
            <w:r w:rsidRPr="005C5211">
              <w:rPr>
                <w:rFonts w:ascii="Garamond" w:hAnsi="Garamond"/>
                <w:sz w:val="32"/>
                <w:szCs w:val="32"/>
              </w:rPr>
              <w:t>smooinaght</w:t>
            </w:r>
            <w:proofErr w:type="spellEnd"/>
            <w:r w:rsidRPr="005C5211">
              <w:rPr>
                <w:rFonts w:ascii="Garamond" w:hAnsi="Garamond"/>
                <w:sz w:val="32"/>
                <w:szCs w:val="32"/>
              </w:rPr>
              <w:t xml:space="preserve"> er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viys</w:t>
            </w:r>
            <w:proofErr w:type="spellEnd"/>
            <w:r w:rsidRPr="005C5211">
              <w:rPr>
                <w:rFonts w:ascii="Garamond" w:hAnsi="Garamond"/>
                <w:sz w:val="32"/>
                <w:szCs w:val="32"/>
              </w:rPr>
              <w:t xml:space="preserve">, </w:t>
            </w:r>
            <w:proofErr w:type="spellStart"/>
            <w:r w:rsidRPr="005C5211">
              <w:rPr>
                <w:rFonts w:ascii="Garamond" w:hAnsi="Garamond"/>
                <w:sz w:val="32"/>
                <w:szCs w:val="32"/>
              </w:rPr>
              <w:t>dy</w:t>
            </w:r>
            <w:proofErr w:type="spellEnd"/>
            <w:r w:rsidRPr="005C5211">
              <w:rPr>
                <w:rFonts w:ascii="Garamond" w:hAnsi="Garamond"/>
                <w:sz w:val="32"/>
                <w:szCs w:val="32"/>
              </w:rPr>
              <w:t xml:space="preserve"> </w:t>
            </w:r>
            <w:proofErr w:type="spellStart"/>
            <w:r w:rsidRPr="005C5211">
              <w:rPr>
                <w:rFonts w:ascii="Garamond" w:hAnsi="Garamond"/>
                <w:sz w:val="32"/>
                <w:szCs w:val="32"/>
              </w:rPr>
              <w:t>vod</w:t>
            </w:r>
            <w:proofErr w:type="spellEnd"/>
            <w:r w:rsidRPr="005C5211">
              <w:rPr>
                <w:rFonts w:ascii="Garamond" w:hAnsi="Garamond"/>
                <w:sz w:val="32"/>
                <w:szCs w:val="32"/>
              </w:rPr>
              <w:t xml:space="preserve"> </w:t>
            </w:r>
            <w:proofErr w:type="spellStart"/>
            <w:r w:rsidRPr="005C5211">
              <w:rPr>
                <w:rFonts w:ascii="Garamond" w:hAnsi="Garamond"/>
                <w:sz w:val="32"/>
                <w:szCs w:val="32"/>
              </w:rPr>
              <w:t>ym</w:t>
            </w:r>
            <w:proofErr w:type="spellEnd"/>
            <w:r w:rsidRPr="005C5211">
              <w:rPr>
                <w:rFonts w:ascii="Garamond" w:hAnsi="Garamond"/>
                <w:sz w:val="32"/>
                <w:szCs w:val="32"/>
              </w:rPr>
              <w:t xml:space="preserve"> </w:t>
            </w:r>
            <w:proofErr w:type="spellStart"/>
            <w:r w:rsidRPr="005C5211">
              <w:rPr>
                <w:rFonts w:ascii="Garamond" w:hAnsi="Garamond"/>
                <w:sz w:val="32"/>
                <w:szCs w:val="32"/>
              </w:rPr>
              <w:t>blashtyn</w:t>
            </w:r>
            <w:proofErr w:type="spellEnd"/>
            <w:r w:rsidRPr="005C5211">
              <w:rPr>
                <w:rFonts w:ascii="Garamond" w:hAnsi="Garamond"/>
                <w:sz w:val="32"/>
                <w:szCs w:val="32"/>
              </w:rPr>
              <w:t xml:space="preserve"> er </w:t>
            </w:r>
            <w:proofErr w:type="spellStart"/>
            <w:r w:rsidRPr="005C5211">
              <w:rPr>
                <w:rFonts w:ascii="Garamond" w:hAnsi="Garamond"/>
                <w:sz w:val="32"/>
                <w:szCs w:val="32"/>
              </w:rPr>
              <w:t>dty</w:t>
            </w:r>
            <w:proofErr w:type="spellEnd"/>
            <w:r w:rsidRPr="005C5211">
              <w:rPr>
                <w:rFonts w:ascii="Garamond" w:hAnsi="Garamond"/>
                <w:sz w:val="32"/>
                <w:szCs w:val="32"/>
              </w:rPr>
              <w:t xml:space="preserve"> </w:t>
            </w:r>
            <w:proofErr w:type="spellStart"/>
            <w:r w:rsidRPr="005C5211">
              <w:rPr>
                <w:rFonts w:ascii="Garamond" w:hAnsi="Garamond"/>
                <w:sz w:val="32"/>
                <w:szCs w:val="32"/>
              </w:rPr>
              <w:t>chenjallys</w:t>
            </w:r>
            <w:proofErr w:type="spellEnd"/>
            <w:r w:rsidRPr="005C5211">
              <w:rPr>
                <w:rFonts w:ascii="Garamond" w:hAnsi="Garamond"/>
                <w:sz w:val="32"/>
                <w:szCs w:val="32"/>
              </w:rPr>
              <w:t xml:space="preserve">, as </w:t>
            </w:r>
            <w:proofErr w:type="spellStart"/>
            <w:r w:rsidRPr="005C5211">
              <w:rPr>
                <w:rFonts w:ascii="Garamond" w:hAnsi="Garamond"/>
                <w:sz w:val="32"/>
                <w:szCs w:val="32"/>
              </w:rPr>
              <w:t>dy</w:t>
            </w:r>
            <w:proofErr w:type="spellEnd"/>
            <w:r w:rsidRPr="005C5211">
              <w:rPr>
                <w:rFonts w:ascii="Garamond" w:hAnsi="Garamond"/>
                <w:sz w:val="32"/>
                <w:szCs w:val="32"/>
              </w:rPr>
              <w:t xml:space="preserve"> </w:t>
            </w:r>
            <w:proofErr w:type="spellStart"/>
            <w:r w:rsidRPr="005C5211">
              <w:rPr>
                <w:rFonts w:ascii="Garamond" w:hAnsi="Garamond"/>
                <w:sz w:val="32"/>
                <w:szCs w:val="32"/>
              </w:rPr>
              <w:t>vodym</w:t>
            </w:r>
            <w:proofErr w:type="spellEnd"/>
            <w:r w:rsidRPr="005C5211">
              <w:rPr>
                <w:rFonts w:ascii="Garamond" w:hAnsi="Garamond"/>
                <w:sz w:val="32"/>
                <w:szCs w:val="32"/>
              </w:rPr>
              <w:t xml:space="preserve"> </w:t>
            </w:r>
            <w:proofErr w:type="spellStart"/>
            <w:r w:rsidRPr="005C5211">
              <w:rPr>
                <w:rFonts w:ascii="Garamond" w:hAnsi="Garamond"/>
                <w:sz w:val="32"/>
                <w:szCs w:val="32"/>
              </w:rPr>
              <w:t>tannaghtyn</w:t>
            </w:r>
            <w:proofErr w:type="spellEnd"/>
            <w:r w:rsidRPr="005C5211">
              <w:rPr>
                <w:rFonts w:ascii="Garamond" w:hAnsi="Garamond"/>
                <w:sz w:val="32"/>
                <w:szCs w:val="32"/>
              </w:rPr>
              <w:t xml:space="preserve"> </w:t>
            </w:r>
            <w:proofErr w:type="spellStart"/>
            <w:r w:rsidRPr="005C5211">
              <w:rPr>
                <w:rFonts w:ascii="Garamond" w:hAnsi="Garamond"/>
                <w:sz w:val="32"/>
                <w:szCs w:val="32"/>
              </w:rPr>
              <w:t>ayns</w:t>
            </w:r>
            <w:proofErr w:type="spellEnd"/>
            <w:r w:rsidRPr="005C5211">
              <w:rPr>
                <w:rFonts w:ascii="Garamond" w:hAnsi="Garamond"/>
                <w:sz w:val="32"/>
                <w:szCs w:val="32"/>
              </w:rPr>
              <w:t xml:space="preserve"> </w:t>
            </w:r>
            <w:proofErr w:type="spellStart"/>
            <w:r w:rsidRPr="005C5211">
              <w:rPr>
                <w:rFonts w:ascii="Garamond" w:hAnsi="Garamond"/>
                <w:sz w:val="32"/>
                <w:szCs w:val="32"/>
              </w:rPr>
              <w:t>dt’oar</w:t>
            </w:r>
            <w:proofErr w:type="spellEnd"/>
            <w:r w:rsidRPr="005C5211">
              <w:rPr>
                <w:rFonts w:ascii="Garamond" w:hAnsi="Garamond"/>
                <w:sz w:val="32"/>
                <w:szCs w:val="32"/>
              </w:rPr>
              <w:t xml:space="preserve"> as </w:t>
            </w:r>
            <w:proofErr w:type="spellStart"/>
            <w:r w:rsidRPr="005C5211">
              <w:rPr>
                <w:rFonts w:ascii="Garamond" w:hAnsi="Garamond"/>
                <w:sz w:val="32"/>
                <w:szCs w:val="32"/>
              </w:rPr>
              <w:t>fo</w:t>
            </w:r>
            <w:proofErr w:type="spellEnd"/>
            <w:r w:rsidRPr="005C5211">
              <w:rPr>
                <w:rFonts w:ascii="Garamond" w:hAnsi="Garamond"/>
                <w:sz w:val="32"/>
                <w:szCs w:val="32"/>
              </w:rPr>
              <w:t xml:space="preserve"> </w:t>
            </w:r>
            <w:proofErr w:type="spellStart"/>
            <w:r w:rsidRPr="005C5211">
              <w:rPr>
                <w:rFonts w:ascii="Garamond" w:hAnsi="Garamond"/>
                <w:sz w:val="32"/>
                <w:szCs w:val="32"/>
              </w:rPr>
              <w:t>coadey</w:t>
            </w:r>
            <w:proofErr w:type="spellEnd"/>
            <w:r w:rsidRPr="005C5211">
              <w:rPr>
                <w:rFonts w:ascii="Garamond" w:hAnsi="Garamond"/>
                <w:sz w:val="32"/>
                <w:szCs w:val="32"/>
              </w:rPr>
              <w:t xml:space="preserve"> </w:t>
            </w:r>
            <w:proofErr w:type="spellStart"/>
            <w:r w:rsidRPr="005C5211">
              <w:rPr>
                <w:rFonts w:ascii="Garamond" w:hAnsi="Garamond"/>
                <w:sz w:val="32"/>
                <w:szCs w:val="32"/>
              </w:rPr>
              <w:t>dy</w:t>
            </w:r>
            <w:proofErr w:type="spellEnd"/>
            <w:r w:rsidRPr="005C5211">
              <w:rPr>
                <w:rFonts w:ascii="Garamond" w:hAnsi="Garamond"/>
                <w:sz w:val="32"/>
                <w:szCs w:val="32"/>
              </w:rPr>
              <w:t xml:space="preserve"> </w:t>
            </w:r>
            <w:proofErr w:type="spellStart"/>
            <w:r w:rsidRPr="005C5211">
              <w:rPr>
                <w:rFonts w:ascii="Garamond" w:hAnsi="Garamond"/>
                <w:sz w:val="32"/>
                <w:szCs w:val="32"/>
              </w:rPr>
              <w:t>spyrryd</w:t>
            </w:r>
            <w:proofErr w:type="spellEnd"/>
            <w:r w:rsidRPr="005C5211">
              <w:rPr>
                <w:rFonts w:ascii="Garamond" w:hAnsi="Garamond"/>
                <w:sz w:val="32"/>
                <w:szCs w:val="32"/>
              </w:rPr>
              <w:t xml:space="preserve"> </w:t>
            </w:r>
            <w:proofErr w:type="spellStart"/>
            <w:r w:rsidRPr="005C5211">
              <w:rPr>
                <w:rFonts w:ascii="Garamond" w:hAnsi="Garamond"/>
                <w:sz w:val="32"/>
                <w:szCs w:val="32"/>
              </w:rPr>
              <w:t>mie</w:t>
            </w:r>
            <w:proofErr w:type="spellEnd"/>
            <w:r w:rsidRPr="005C5211">
              <w:rPr>
                <w:rFonts w:ascii="Garamond" w:hAnsi="Garamond"/>
                <w:sz w:val="32"/>
                <w:szCs w:val="32"/>
              </w:rPr>
              <w:t xml:space="preserve"> </w:t>
            </w:r>
            <w:proofErr w:type="spellStart"/>
            <w:r w:rsidRPr="005C5211">
              <w:rPr>
                <w:rFonts w:ascii="Garamond" w:hAnsi="Garamond"/>
                <w:sz w:val="32"/>
                <w:szCs w:val="32"/>
              </w:rPr>
              <w:t>gys</w:t>
            </w:r>
            <w:proofErr w:type="spellEnd"/>
            <w:r w:rsidRPr="005C5211">
              <w:rPr>
                <w:rFonts w:ascii="Garamond" w:hAnsi="Garamond"/>
                <w:sz w:val="32"/>
                <w:szCs w:val="32"/>
              </w:rPr>
              <w:t xml:space="preserve"> </w:t>
            </w:r>
            <w:proofErr w:type="spellStart"/>
            <w:r w:rsidRPr="005C5211">
              <w:rPr>
                <w:rFonts w:ascii="Garamond" w:hAnsi="Garamond"/>
                <w:sz w:val="32"/>
                <w:szCs w:val="32"/>
              </w:rPr>
              <w:t>jerrey</w:t>
            </w:r>
            <w:proofErr w:type="spellEnd"/>
            <w:r w:rsidRPr="005C5211">
              <w:rPr>
                <w:rFonts w:ascii="Garamond" w:hAnsi="Garamond"/>
                <w:sz w:val="32"/>
                <w:szCs w:val="32"/>
              </w:rPr>
              <w:t xml:space="preserve"> my </w:t>
            </w:r>
            <w:proofErr w:type="spellStart"/>
            <w:r w:rsidRPr="005C5211">
              <w:rPr>
                <w:rFonts w:ascii="Garamond" w:hAnsi="Garamond"/>
                <w:sz w:val="32"/>
                <w:szCs w:val="32"/>
              </w:rPr>
              <w:t>vea</w:t>
            </w:r>
            <w:proofErr w:type="spellEnd"/>
            <w:r w:rsidRPr="005C5211">
              <w:rPr>
                <w:rFonts w:ascii="Garamond" w:hAnsi="Garamond"/>
                <w:sz w:val="32"/>
                <w:szCs w:val="32"/>
              </w:rPr>
              <w:t xml:space="preserve">. </w:t>
            </w:r>
            <w:r w:rsidRPr="005C5211">
              <w:rPr>
                <w:rFonts w:ascii="Garamond" w:hAnsi="Garamond"/>
                <w:i/>
                <w:sz w:val="32"/>
                <w:szCs w:val="32"/>
              </w:rPr>
              <w:t>Amen</w:t>
            </w:r>
            <w:r w:rsidRPr="005C5211">
              <w:rPr>
                <w:rFonts w:ascii="Garamond" w:hAnsi="Garamond"/>
                <w:sz w:val="32"/>
                <w:szCs w:val="32"/>
              </w:rPr>
              <w:t xml:space="preserve">. </w:t>
            </w:r>
          </w:p>
        </w:tc>
        <w:tc>
          <w:tcPr>
            <w:tcW w:w="4416" w:type="dxa"/>
            <w:tcBorders>
              <w:top w:val="nil"/>
              <w:left w:val="nil"/>
              <w:bottom w:val="nil"/>
              <w:right w:val="nil"/>
            </w:tcBorders>
          </w:tcPr>
          <w:p w14:paraId="68C4EB37" w14:textId="77777777" w:rsidR="00C9666F" w:rsidRPr="005C5211" w:rsidRDefault="0081243F" w:rsidP="00DB60C3">
            <w:pPr>
              <w:pStyle w:val="ListParagraph"/>
              <w:spacing w:before="240"/>
              <w:ind w:left="0"/>
              <w:contextualSpacing w:val="0"/>
              <w:jc w:val="both"/>
              <w:rPr>
                <w:rFonts w:ascii="Garamond" w:hAnsi="Garamond" w:cs="GlyphLessFont"/>
                <w:sz w:val="32"/>
                <w:szCs w:val="32"/>
              </w:rPr>
            </w:pPr>
            <w:r w:rsidRPr="005C5211">
              <w:rPr>
                <w:rFonts w:ascii="Garamond" w:hAnsi="Garamond" w:cs="GlyphLessFont"/>
                <w:sz w:val="32"/>
                <w:szCs w:val="32"/>
              </w:rPr>
              <w:t>O</w:t>
            </w:r>
            <w:r w:rsidRPr="005C5211">
              <w:rPr>
                <w:rFonts w:ascii="Garamond" w:hAnsi="Garamond" w:cs="GlyphLessFont"/>
                <w:i/>
                <w:sz w:val="32"/>
                <w:szCs w:val="32"/>
              </w:rPr>
              <w:t xml:space="preserve"> Lord and Heavenly Father, I am not worthy of the least of all the Mercies which thou hast shewed thy Servant, for I wholly depend upon thee</w:t>
            </w:r>
            <w:r w:rsidRPr="005C5211">
              <w:rPr>
                <w:rFonts w:ascii="Garamond" w:hAnsi="Garamond" w:cs="GlyphLessFont"/>
                <w:sz w:val="32"/>
                <w:szCs w:val="32"/>
              </w:rPr>
              <w:t> ;</w:t>
            </w:r>
            <w:r w:rsidRPr="005C5211">
              <w:rPr>
                <w:rFonts w:ascii="Garamond" w:hAnsi="Garamond" w:cs="GlyphLessFont"/>
                <w:i/>
                <w:sz w:val="32"/>
                <w:szCs w:val="32"/>
              </w:rPr>
              <w:t xml:space="preserve"> therefore I do most humbly thank thee for all thy Favours, thy continual care over me, thy Patience towards me, thy Fatherly Corrections, thy Merciful Deliverances : But above all, for the unspeakable Benefits of the Death of Christ. O Lord preserve in my Soul a lively Sense and Remembrance of all thy Blessings, that I may think of thy Goodness, that I may still taste of thy Kindness, and that I may continue in thy Favour, and under the Direction of thy Good Spirit, unto my lives end. </w:t>
            </w:r>
            <w:r w:rsidRPr="005C5211">
              <w:rPr>
                <w:rFonts w:ascii="Garamond" w:hAnsi="Garamond" w:cs="GlyphLessFont"/>
                <w:sz w:val="32"/>
                <w:szCs w:val="32"/>
              </w:rPr>
              <w:t>Amen</w:t>
            </w:r>
            <w:r w:rsidRPr="005C5211">
              <w:rPr>
                <w:rFonts w:ascii="Garamond" w:hAnsi="Garamond" w:cs="GlyphLessFont"/>
                <w:i/>
                <w:sz w:val="32"/>
                <w:szCs w:val="32"/>
              </w:rPr>
              <w:t>.</w:t>
            </w:r>
          </w:p>
        </w:tc>
      </w:tr>
      <w:tr w:rsidR="00BB13AC" w:rsidRPr="00BB13AC" w14:paraId="0F30AEC2" w14:textId="77777777" w:rsidTr="00BB13AC">
        <w:trPr>
          <w:trHeight w:val="284"/>
        </w:trPr>
        <w:tc>
          <w:tcPr>
            <w:tcW w:w="4610" w:type="dxa"/>
            <w:tcBorders>
              <w:top w:val="nil"/>
              <w:left w:val="nil"/>
              <w:bottom w:val="nil"/>
              <w:right w:val="nil"/>
            </w:tcBorders>
          </w:tcPr>
          <w:p w14:paraId="0E2FB2E2" w14:textId="77777777" w:rsidR="00BB13AC" w:rsidRPr="00BB13AC" w:rsidRDefault="00BB13AC" w:rsidP="00A112BD">
            <w:pPr>
              <w:pStyle w:val="ListParagraph"/>
              <w:keepNext/>
              <w:ind w:left="227" w:hanging="227"/>
              <w:contextualSpacing w:val="0"/>
              <w:jc w:val="both"/>
              <w:rPr>
                <w:rFonts w:ascii="Garamond" w:hAnsi="Garamond"/>
                <w:sz w:val="24"/>
                <w:szCs w:val="24"/>
              </w:rPr>
            </w:pPr>
            <w:r>
              <w:rPr>
                <w:rFonts w:ascii="Garamond" w:hAnsi="Garamond"/>
                <w:sz w:val="24"/>
                <w:szCs w:val="24"/>
              </w:rPr>
              <w:lastRenderedPageBreak/>
              <w:t>____________________________________</w:t>
            </w:r>
          </w:p>
        </w:tc>
        <w:tc>
          <w:tcPr>
            <w:tcW w:w="4416" w:type="dxa"/>
            <w:tcBorders>
              <w:top w:val="nil"/>
              <w:left w:val="nil"/>
              <w:bottom w:val="nil"/>
              <w:right w:val="nil"/>
            </w:tcBorders>
          </w:tcPr>
          <w:p w14:paraId="56EE4DEF" w14:textId="77777777" w:rsidR="00BB13AC" w:rsidRPr="00BB13AC" w:rsidRDefault="00BB13AC" w:rsidP="00A112BD">
            <w:pPr>
              <w:pStyle w:val="ListParagraph"/>
              <w:keepNext/>
              <w:ind w:left="227" w:hanging="227"/>
              <w:contextualSpacing w:val="0"/>
              <w:jc w:val="both"/>
              <w:rPr>
                <w:rFonts w:ascii="Garamond" w:hAnsi="Garamond" w:cs="GlyphLessFont"/>
                <w:sz w:val="24"/>
                <w:szCs w:val="24"/>
              </w:rPr>
            </w:pPr>
            <w:r>
              <w:rPr>
                <w:rFonts w:ascii="Garamond" w:hAnsi="Garamond" w:cs="GlyphLessFont"/>
                <w:sz w:val="24"/>
                <w:szCs w:val="24"/>
              </w:rPr>
              <w:t>___________________________________</w:t>
            </w:r>
          </w:p>
        </w:tc>
      </w:tr>
      <w:tr w:rsidR="00C9666F" w:rsidRPr="003142BF" w14:paraId="67399BEE" w14:textId="77777777" w:rsidTr="000145DF">
        <w:trPr>
          <w:trHeight w:val="1275"/>
        </w:trPr>
        <w:tc>
          <w:tcPr>
            <w:tcW w:w="4610" w:type="dxa"/>
            <w:tcBorders>
              <w:top w:val="nil"/>
              <w:left w:val="nil"/>
              <w:bottom w:val="nil"/>
              <w:right w:val="nil"/>
            </w:tcBorders>
          </w:tcPr>
          <w:p w14:paraId="59ACEF4A" w14:textId="77777777" w:rsidR="00C9666F" w:rsidRPr="00BB13AC" w:rsidRDefault="00C9666F" w:rsidP="00BB13AC">
            <w:pPr>
              <w:pStyle w:val="ListParagraph"/>
              <w:spacing w:before="360" w:line="216" w:lineRule="auto"/>
              <w:ind w:left="227" w:hanging="227"/>
              <w:contextualSpacing w:val="0"/>
              <w:jc w:val="both"/>
              <w:rPr>
                <w:rFonts w:ascii="Garamond" w:hAnsi="Garamond"/>
                <w:i/>
                <w:sz w:val="36"/>
                <w:szCs w:val="28"/>
              </w:rPr>
            </w:pPr>
            <w:proofErr w:type="spellStart"/>
            <w:r w:rsidRPr="00BB13AC">
              <w:rPr>
                <w:rFonts w:ascii="Garamond" w:hAnsi="Garamond"/>
                <w:i/>
                <w:sz w:val="36"/>
                <w:szCs w:val="28"/>
              </w:rPr>
              <w:t>Coyrle</w:t>
            </w:r>
            <w:proofErr w:type="spellEnd"/>
            <w:r w:rsidRPr="00BB13AC">
              <w:rPr>
                <w:rFonts w:ascii="Garamond" w:hAnsi="Garamond"/>
                <w:i/>
                <w:sz w:val="36"/>
                <w:szCs w:val="28"/>
              </w:rPr>
              <w:t xml:space="preserve"> </w:t>
            </w:r>
            <w:proofErr w:type="spellStart"/>
            <w:r w:rsidRPr="00BB13AC">
              <w:rPr>
                <w:rFonts w:ascii="Garamond" w:hAnsi="Garamond"/>
                <w:i/>
                <w:sz w:val="36"/>
                <w:szCs w:val="28"/>
              </w:rPr>
              <w:t>ashagh</w:t>
            </w:r>
            <w:proofErr w:type="spellEnd"/>
            <w:r w:rsidRPr="00BB13AC">
              <w:rPr>
                <w:rFonts w:ascii="Garamond" w:hAnsi="Garamond"/>
                <w:i/>
                <w:sz w:val="36"/>
                <w:szCs w:val="28"/>
              </w:rPr>
              <w:t xml:space="preserve"> as </w:t>
            </w:r>
            <w:r w:rsidR="005C5211" w:rsidRPr="00BB13AC">
              <w:rPr>
                <w:rFonts w:ascii="Garamond" w:hAnsi="Garamond"/>
                <w:i/>
                <w:sz w:val="36"/>
                <w:szCs w:val="28"/>
              </w:rPr>
              <w:t xml:space="preserve">Yare </w:t>
            </w:r>
            <w:proofErr w:type="spellStart"/>
            <w:r w:rsidRPr="00BB13AC">
              <w:rPr>
                <w:rFonts w:ascii="Garamond" w:hAnsi="Garamond"/>
                <w:i/>
                <w:sz w:val="36"/>
                <w:szCs w:val="28"/>
              </w:rPr>
              <w:t>dauesyn</w:t>
            </w:r>
            <w:proofErr w:type="spellEnd"/>
            <w:r w:rsidRPr="00BB13AC">
              <w:rPr>
                <w:rFonts w:ascii="Garamond" w:hAnsi="Garamond"/>
                <w:i/>
                <w:sz w:val="36"/>
                <w:szCs w:val="28"/>
              </w:rPr>
              <w:t xml:space="preserve"> </w:t>
            </w:r>
            <w:proofErr w:type="spellStart"/>
            <w:r w:rsidRPr="00BB13AC">
              <w:rPr>
                <w:rFonts w:ascii="Garamond" w:hAnsi="Garamond"/>
                <w:i/>
                <w:sz w:val="36"/>
                <w:szCs w:val="28"/>
              </w:rPr>
              <w:t>t’er</w:t>
            </w:r>
            <w:proofErr w:type="spellEnd"/>
            <w:r w:rsidRPr="00BB13AC">
              <w:rPr>
                <w:rFonts w:ascii="Garamond" w:hAnsi="Garamond"/>
                <w:i/>
                <w:sz w:val="36"/>
                <w:szCs w:val="28"/>
              </w:rPr>
              <w:t xml:space="preserve"> </w:t>
            </w:r>
            <w:proofErr w:type="spellStart"/>
            <w:r w:rsidRPr="00BB13AC">
              <w:rPr>
                <w:rFonts w:ascii="Garamond" w:hAnsi="Garamond"/>
                <w:i/>
                <w:sz w:val="36"/>
                <w:szCs w:val="28"/>
              </w:rPr>
              <w:t>ny</w:t>
            </w:r>
            <w:proofErr w:type="spellEnd"/>
            <w:r w:rsidRPr="00BB13AC">
              <w:rPr>
                <w:rFonts w:ascii="Garamond" w:hAnsi="Garamond"/>
                <w:i/>
                <w:sz w:val="36"/>
                <w:szCs w:val="28"/>
              </w:rPr>
              <w:t xml:space="preserve"> </w:t>
            </w:r>
            <w:proofErr w:type="spellStart"/>
            <w:r w:rsidRPr="00BB13AC">
              <w:rPr>
                <w:rFonts w:ascii="Garamond" w:hAnsi="Garamond"/>
                <w:i/>
                <w:sz w:val="36"/>
                <w:szCs w:val="28"/>
              </w:rPr>
              <w:t>ve</w:t>
            </w:r>
            <w:proofErr w:type="spellEnd"/>
            <w:r w:rsidRPr="00BB13AC">
              <w:rPr>
                <w:rFonts w:ascii="Garamond" w:hAnsi="Garamond"/>
                <w:i/>
                <w:sz w:val="36"/>
                <w:szCs w:val="28"/>
              </w:rPr>
              <w:t xml:space="preserve"> </w:t>
            </w:r>
            <w:proofErr w:type="spellStart"/>
            <w:r w:rsidRPr="00BB13AC">
              <w:rPr>
                <w:rFonts w:ascii="Garamond" w:hAnsi="Garamond"/>
                <w:sz w:val="36"/>
                <w:szCs w:val="28"/>
              </w:rPr>
              <w:t>fo</w:t>
            </w:r>
            <w:proofErr w:type="spellEnd"/>
            <w:r w:rsidRPr="00BB13AC">
              <w:rPr>
                <w:rFonts w:ascii="Garamond" w:hAnsi="Garamond"/>
                <w:sz w:val="36"/>
                <w:szCs w:val="28"/>
              </w:rPr>
              <w:t xml:space="preserve"> </w:t>
            </w:r>
            <w:r w:rsidR="00BB13AC" w:rsidRPr="00BB13AC">
              <w:rPr>
                <w:rFonts w:ascii="Garamond" w:hAnsi="Garamond"/>
                <w:sz w:val="36"/>
                <w:szCs w:val="28"/>
              </w:rPr>
              <w:t xml:space="preserve">Laue </w:t>
            </w:r>
            <w:proofErr w:type="spellStart"/>
            <w:r w:rsidR="00BB13AC" w:rsidRPr="00BB13AC">
              <w:rPr>
                <w:rFonts w:ascii="Garamond" w:hAnsi="Garamond"/>
                <w:sz w:val="36"/>
                <w:szCs w:val="28"/>
              </w:rPr>
              <w:t>Aspick</w:t>
            </w:r>
            <w:proofErr w:type="spellEnd"/>
            <w:r w:rsidRPr="00BB13AC">
              <w:rPr>
                <w:rFonts w:ascii="Garamond" w:hAnsi="Garamond"/>
                <w:i/>
                <w:sz w:val="36"/>
                <w:szCs w:val="28"/>
              </w:rPr>
              <w:t xml:space="preserve">, as </w:t>
            </w:r>
            <w:proofErr w:type="spellStart"/>
            <w:r w:rsidRPr="00BB13AC">
              <w:rPr>
                <w:rFonts w:ascii="Garamond" w:hAnsi="Garamond"/>
                <w:i/>
                <w:sz w:val="36"/>
                <w:szCs w:val="28"/>
              </w:rPr>
              <w:t>dauesyn</w:t>
            </w:r>
            <w:proofErr w:type="spellEnd"/>
            <w:r w:rsidRPr="00BB13AC">
              <w:rPr>
                <w:rFonts w:ascii="Garamond" w:hAnsi="Garamond"/>
                <w:i/>
                <w:sz w:val="36"/>
                <w:szCs w:val="28"/>
              </w:rPr>
              <w:t xml:space="preserve"> </w:t>
            </w:r>
            <w:proofErr w:type="spellStart"/>
            <w:r w:rsidRPr="00BB13AC">
              <w:rPr>
                <w:rFonts w:ascii="Garamond" w:hAnsi="Garamond"/>
                <w:i/>
                <w:sz w:val="36"/>
                <w:szCs w:val="28"/>
              </w:rPr>
              <w:t>t’er</w:t>
            </w:r>
            <w:proofErr w:type="spellEnd"/>
            <w:r w:rsidRPr="00BB13AC">
              <w:rPr>
                <w:rFonts w:ascii="Garamond" w:hAnsi="Garamond"/>
                <w:i/>
                <w:sz w:val="36"/>
                <w:szCs w:val="28"/>
              </w:rPr>
              <w:t xml:space="preserve"> </w:t>
            </w:r>
            <w:proofErr w:type="spellStart"/>
            <w:r w:rsidRPr="00BB13AC">
              <w:rPr>
                <w:rFonts w:ascii="Garamond" w:hAnsi="Garamond"/>
                <w:i/>
                <w:sz w:val="36"/>
                <w:szCs w:val="28"/>
              </w:rPr>
              <w:t>ny</w:t>
            </w:r>
            <w:proofErr w:type="spellEnd"/>
            <w:r w:rsidRPr="00BB13AC">
              <w:rPr>
                <w:rFonts w:ascii="Garamond" w:hAnsi="Garamond"/>
                <w:i/>
                <w:sz w:val="36"/>
                <w:szCs w:val="28"/>
              </w:rPr>
              <w:t xml:space="preserve"> </w:t>
            </w:r>
            <w:proofErr w:type="spellStart"/>
            <w:r w:rsidRPr="00BB13AC">
              <w:rPr>
                <w:rFonts w:ascii="Garamond" w:hAnsi="Garamond"/>
                <w:i/>
                <w:sz w:val="36"/>
                <w:szCs w:val="28"/>
              </w:rPr>
              <w:t>ghoal</w:t>
            </w:r>
            <w:proofErr w:type="spellEnd"/>
            <w:r w:rsidRPr="00BB13AC">
              <w:rPr>
                <w:rFonts w:ascii="Garamond" w:hAnsi="Garamond"/>
                <w:i/>
                <w:sz w:val="36"/>
                <w:szCs w:val="28"/>
              </w:rPr>
              <w:t xml:space="preserve"> </w:t>
            </w:r>
            <w:proofErr w:type="spellStart"/>
            <w:r w:rsidRPr="00BB13AC">
              <w:rPr>
                <w:rFonts w:ascii="Garamond" w:hAnsi="Garamond"/>
                <w:i/>
                <w:sz w:val="36"/>
                <w:szCs w:val="28"/>
              </w:rPr>
              <w:t>nyn</w:t>
            </w:r>
            <w:proofErr w:type="spellEnd"/>
            <w:r w:rsidRPr="00BB13AC">
              <w:rPr>
                <w:rFonts w:ascii="Garamond" w:hAnsi="Garamond"/>
                <w:i/>
                <w:sz w:val="36"/>
                <w:szCs w:val="28"/>
              </w:rPr>
              <w:t xml:space="preserve"> </w:t>
            </w:r>
            <w:proofErr w:type="spellStart"/>
            <w:r w:rsidR="00BB13AC" w:rsidRPr="00BB13AC">
              <w:rPr>
                <w:rFonts w:ascii="Garamond" w:hAnsi="Garamond"/>
                <w:sz w:val="36"/>
                <w:szCs w:val="28"/>
              </w:rPr>
              <w:t>Greesti</w:t>
            </w:r>
            <w:r w:rsidRPr="00BB13AC">
              <w:rPr>
                <w:rFonts w:ascii="Garamond" w:hAnsi="Garamond"/>
                <w:sz w:val="36"/>
                <w:szCs w:val="28"/>
              </w:rPr>
              <w:t>aght</w:t>
            </w:r>
            <w:proofErr w:type="spellEnd"/>
            <w:r w:rsidRPr="00BB13AC">
              <w:rPr>
                <w:rFonts w:ascii="Garamond" w:hAnsi="Garamond"/>
                <w:i/>
                <w:sz w:val="36"/>
                <w:szCs w:val="28"/>
              </w:rPr>
              <w:t xml:space="preserve">. </w:t>
            </w:r>
          </w:p>
        </w:tc>
        <w:tc>
          <w:tcPr>
            <w:tcW w:w="4416" w:type="dxa"/>
            <w:tcBorders>
              <w:top w:val="nil"/>
              <w:left w:val="nil"/>
              <w:bottom w:val="nil"/>
              <w:right w:val="nil"/>
            </w:tcBorders>
          </w:tcPr>
          <w:p w14:paraId="5A64C72B" w14:textId="77777777" w:rsidR="00C9666F" w:rsidRPr="00BB13AC" w:rsidRDefault="00C9666F" w:rsidP="00BB13AC">
            <w:pPr>
              <w:pStyle w:val="ListParagraph"/>
              <w:spacing w:before="360" w:line="216" w:lineRule="auto"/>
              <w:ind w:left="227" w:hanging="227"/>
              <w:contextualSpacing w:val="0"/>
              <w:jc w:val="both"/>
              <w:rPr>
                <w:rFonts w:ascii="Garamond" w:hAnsi="Garamond" w:cs="GlyphLessFont"/>
                <w:i/>
                <w:sz w:val="36"/>
              </w:rPr>
            </w:pPr>
            <w:r w:rsidRPr="00BB13AC">
              <w:rPr>
                <w:rFonts w:ascii="Garamond" w:hAnsi="Garamond" w:cs="GlyphLessFont"/>
                <w:sz w:val="36"/>
              </w:rPr>
              <w:t>Plain and short Instructions for such as have been</w:t>
            </w:r>
            <w:r w:rsidRPr="00BB13AC">
              <w:rPr>
                <w:rFonts w:ascii="Garamond" w:hAnsi="Garamond" w:cs="GlyphLessFont"/>
                <w:i/>
                <w:sz w:val="36"/>
              </w:rPr>
              <w:t xml:space="preserve"> </w:t>
            </w:r>
            <w:proofErr w:type="spellStart"/>
            <w:r w:rsidRPr="00BB13AC">
              <w:rPr>
                <w:rFonts w:ascii="Garamond" w:hAnsi="Garamond" w:cs="GlyphLessFont"/>
                <w:i/>
                <w:sz w:val="36"/>
              </w:rPr>
              <w:t>Confirm</w:t>
            </w:r>
            <w:r w:rsidR="005C5211">
              <w:rPr>
                <w:rFonts w:ascii="Garamond" w:hAnsi="Garamond" w:cs="GlyphLessFont"/>
                <w:i/>
                <w:sz w:val="36"/>
              </w:rPr>
              <w:t>’</w:t>
            </w:r>
            <w:r w:rsidRPr="00BB13AC">
              <w:rPr>
                <w:rFonts w:ascii="Garamond" w:hAnsi="Garamond" w:cs="GlyphLessFont"/>
                <w:i/>
                <w:sz w:val="36"/>
              </w:rPr>
              <w:t>d</w:t>
            </w:r>
            <w:proofErr w:type="spellEnd"/>
            <w:r w:rsidRPr="00BB13AC">
              <w:rPr>
                <w:rFonts w:ascii="Garamond" w:hAnsi="Garamond" w:cs="GlyphLessFont"/>
                <w:i/>
                <w:sz w:val="36"/>
              </w:rPr>
              <w:t xml:space="preserve">, </w:t>
            </w:r>
            <w:r w:rsidRPr="00BB13AC">
              <w:rPr>
                <w:rFonts w:ascii="Garamond" w:hAnsi="Garamond" w:cs="GlyphLessFont"/>
                <w:sz w:val="36"/>
              </w:rPr>
              <w:t>and for such as have been at the</w:t>
            </w:r>
            <w:r w:rsidRPr="00BB13AC">
              <w:rPr>
                <w:rFonts w:ascii="Garamond" w:hAnsi="Garamond" w:cs="GlyphLessFont"/>
                <w:i/>
                <w:sz w:val="36"/>
              </w:rPr>
              <w:t xml:space="preserve"> Lord’s-Supper.</w:t>
            </w:r>
          </w:p>
        </w:tc>
      </w:tr>
      <w:tr w:rsidR="00C9666F" w:rsidRPr="003142BF" w14:paraId="53DE3AB5" w14:textId="77777777" w:rsidTr="000145DF">
        <w:tc>
          <w:tcPr>
            <w:tcW w:w="4610" w:type="dxa"/>
            <w:tcBorders>
              <w:top w:val="nil"/>
              <w:left w:val="nil"/>
              <w:bottom w:val="nil"/>
              <w:right w:val="nil"/>
            </w:tcBorders>
          </w:tcPr>
          <w:p w14:paraId="281FD51A" w14:textId="77777777" w:rsidR="00C9666F" w:rsidRPr="00C9666F" w:rsidRDefault="00C9666F" w:rsidP="005C5211">
            <w:pPr>
              <w:pStyle w:val="ListParagraph"/>
              <w:spacing w:before="240"/>
              <w:ind w:left="0"/>
              <w:contextualSpacing w:val="0"/>
              <w:jc w:val="both"/>
              <w:rPr>
                <w:rFonts w:ascii="Garamond" w:hAnsi="Garamond"/>
                <w:sz w:val="28"/>
                <w:szCs w:val="28"/>
              </w:rPr>
            </w:pPr>
            <w:proofErr w:type="spellStart"/>
            <w:r w:rsidRPr="00C9666F">
              <w:rPr>
                <w:rFonts w:ascii="Garamond" w:hAnsi="Garamond"/>
                <w:sz w:val="40"/>
                <w:szCs w:val="28"/>
              </w:rPr>
              <w:t>F</w:t>
            </w:r>
            <w:r>
              <w:rPr>
                <w:rFonts w:ascii="Garamond" w:hAnsi="Garamond"/>
                <w:sz w:val="28"/>
                <w:szCs w:val="28"/>
              </w:rPr>
              <w:t>A</w:t>
            </w:r>
            <w:r w:rsidRPr="00C9666F">
              <w:rPr>
                <w:rFonts w:ascii="Garamond" w:hAnsi="Garamond"/>
                <w:sz w:val="28"/>
                <w:szCs w:val="28"/>
              </w:rPr>
              <w:t>kin</w:t>
            </w:r>
            <w:proofErr w:type="spellEnd"/>
            <w:r w:rsidRPr="00C9666F">
              <w:rPr>
                <w:rFonts w:ascii="Garamond" w:hAnsi="Garamond"/>
                <w:sz w:val="28"/>
                <w:szCs w:val="28"/>
              </w:rPr>
              <w:t xml:space="preserve"> </w:t>
            </w:r>
            <w:proofErr w:type="spellStart"/>
            <w:r w:rsidRPr="00C9666F">
              <w:rPr>
                <w:rFonts w:ascii="Garamond" w:hAnsi="Garamond"/>
                <w:sz w:val="28"/>
                <w:szCs w:val="28"/>
              </w:rPr>
              <w:t>dy</w:t>
            </w:r>
            <w:proofErr w:type="spellEnd"/>
            <w:r w:rsidRPr="00C9666F">
              <w:rPr>
                <w:rFonts w:ascii="Garamond" w:hAnsi="Garamond"/>
                <w:sz w:val="28"/>
                <w:szCs w:val="28"/>
              </w:rPr>
              <w:t xml:space="preserve"> </w:t>
            </w:r>
            <w:proofErr w:type="spellStart"/>
            <w:r w:rsidRPr="00C9666F">
              <w:rPr>
                <w:rFonts w:ascii="Garamond" w:hAnsi="Garamond"/>
                <w:sz w:val="28"/>
                <w:szCs w:val="28"/>
              </w:rPr>
              <w:t>vel</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er </w:t>
            </w:r>
            <w:proofErr w:type="spellStart"/>
            <w:r w:rsidRPr="00C9666F">
              <w:rPr>
                <w:rFonts w:ascii="Garamond" w:hAnsi="Garamond"/>
                <w:sz w:val="28"/>
                <w:szCs w:val="28"/>
              </w:rPr>
              <w:t>chiangley</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hene</w:t>
            </w:r>
            <w:proofErr w:type="spellEnd"/>
            <w:r w:rsidRPr="00C9666F">
              <w:rPr>
                <w:rFonts w:ascii="Garamond" w:hAnsi="Garamond"/>
                <w:sz w:val="28"/>
                <w:szCs w:val="28"/>
              </w:rPr>
              <w:t xml:space="preserve"> </w:t>
            </w:r>
            <w:proofErr w:type="spellStart"/>
            <w:r w:rsidRPr="00C9666F">
              <w:rPr>
                <w:rFonts w:ascii="Garamond" w:hAnsi="Garamond"/>
                <w:sz w:val="28"/>
                <w:szCs w:val="28"/>
              </w:rPr>
              <w:t>gys</w:t>
            </w:r>
            <w:proofErr w:type="spellEnd"/>
            <w:r w:rsidRPr="00C9666F">
              <w:rPr>
                <w:rFonts w:ascii="Garamond" w:hAnsi="Garamond"/>
                <w:sz w:val="28"/>
                <w:szCs w:val="28"/>
              </w:rPr>
              <w:t xml:space="preserve"> </w:t>
            </w:r>
            <w:proofErr w:type="spellStart"/>
            <w:r w:rsidRPr="00C9666F">
              <w:rPr>
                <w:rFonts w:ascii="Garamond" w:hAnsi="Garamond"/>
                <w:sz w:val="28"/>
                <w:szCs w:val="28"/>
              </w:rPr>
              <w:t>Jee</w:t>
            </w:r>
            <w:proofErr w:type="spellEnd"/>
            <w:r w:rsidRPr="00C9666F">
              <w:rPr>
                <w:rFonts w:ascii="Garamond" w:hAnsi="Garamond"/>
                <w:sz w:val="28"/>
                <w:szCs w:val="28"/>
              </w:rPr>
              <w:t xml:space="preserve"> as </w:t>
            </w:r>
            <w:proofErr w:type="spellStart"/>
            <w:r w:rsidRPr="00C9666F">
              <w:rPr>
                <w:rFonts w:ascii="Garamond" w:hAnsi="Garamond"/>
                <w:sz w:val="28"/>
                <w:szCs w:val="28"/>
              </w:rPr>
              <w:t>gys</w:t>
            </w:r>
            <w:proofErr w:type="spellEnd"/>
            <w:r w:rsidRPr="00C9666F">
              <w:rPr>
                <w:rFonts w:ascii="Garamond" w:hAnsi="Garamond"/>
                <w:sz w:val="28"/>
                <w:szCs w:val="28"/>
              </w:rPr>
              <w:t xml:space="preserve"> e </w:t>
            </w:r>
            <w:proofErr w:type="spellStart"/>
            <w:r w:rsidRPr="00C9666F">
              <w:rPr>
                <w:rFonts w:ascii="Garamond" w:hAnsi="Garamond"/>
                <w:sz w:val="28"/>
                <w:szCs w:val="28"/>
              </w:rPr>
              <w:t>hirveish</w:t>
            </w:r>
            <w:proofErr w:type="spellEnd"/>
            <w:r w:rsidRPr="00C9666F">
              <w:rPr>
                <w:rFonts w:ascii="Garamond" w:hAnsi="Garamond"/>
                <w:sz w:val="28"/>
                <w:szCs w:val="28"/>
              </w:rPr>
              <w:t xml:space="preserve">, </w:t>
            </w:r>
            <w:proofErr w:type="spellStart"/>
            <w:r w:rsidRPr="00C9666F">
              <w:rPr>
                <w:rFonts w:ascii="Garamond" w:hAnsi="Garamond"/>
                <w:sz w:val="28"/>
                <w:szCs w:val="28"/>
              </w:rPr>
              <w:t>t’ow</w:t>
            </w:r>
            <w:proofErr w:type="spellEnd"/>
            <w:r w:rsidRPr="00C9666F">
              <w:rPr>
                <w:rFonts w:ascii="Garamond" w:hAnsi="Garamond"/>
                <w:sz w:val="28"/>
                <w:szCs w:val="28"/>
              </w:rPr>
              <w:t xml:space="preserve"> </w:t>
            </w:r>
            <w:r w:rsidRPr="00C9666F">
              <w:rPr>
                <w:rFonts w:ascii="Garamond" w:hAnsi="Garamond"/>
                <w:i/>
                <w:sz w:val="28"/>
                <w:szCs w:val="28"/>
              </w:rPr>
              <w:t>nish</w:t>
            </w:r>
            <w:r w:rsidRPr="00C9666F">
              <w:rPr>
                <w:rFonts w:ascii="Garamond" w:hAnsi="Garamond"/>
                <w:sz w:val="28"/>
                <w:szCs w:val="28"/>
              </w:rPr>
              <w:t xml:space="preserve"> </w:t>
            </w:r>
            <w:proofErr w:type="spellStart"/>
            <w:r w:rsidRPr="00C9666F">
              <w:rPr>
                <w:rFonts w:ascii="Garamond" w:hAnsi="Garamond"/>
                <w:sz w:val="28"/>
                <w:szCs w:val="28"/>
              </w:rPr>
              <w:t>fo</w:t>
            </w:r>
            <w:proofErr w:type="spellEnd"/>
            <w:r w:rsidRPr="00C9666F">
              <w:rPr>
                <w:rFonts w:ascii="Garamond" w:hAnsi="Garamond"/>
                <w:sz w:val="28"/>
                <w:szCs w:val="28"/>
              </w:rPr>
              <w:t xml:space="preserve"> </w:t>
            </w:r>
            <w:proofErr w:type="spellStart"/>
            <w:r w:rsidRPr="00C9666F">
              <w:rPr>
                <w:rFonts w:ascii="Garamond" w:hAnsi="Garamond"/>
                <w:sz w:val="28"/>
                <w:szCs w:val="28"/>
              </w:rPr>
              <w:t>reill</w:t>
            </w:r>
            <w:proofErr w:type="spellEnd"/>
            <w:r w:rsidRPr="00C9666F">
              <w:rPr>
                <w:rFonts w:ascii="Garamond" w:hAnsi="Garamond"/>
                <w:sz w:val="28"/>
                <w:szCs w:val="28"/>
              </w:rPr>
              <w:t xml:space="preserve"> y </w:t>
            </w:r>
            <w:proofErr w:type="spellStart"/>
            <w:r w:rsidRPr="00C9666F">
              <w:rPr>
                <w:rFonts w:ascii="Garamond" w:hAnsi="Garamond"/>
                <w:sz w:val="28"/>
                <w:szCs w:val="28"/>
              </w:rPr>
              <w:t>spyrryd</w:t>
            </w:r>
            <w:proofErr w:type="spellEnd"/>
            <w:r w:rsidRPr="00C9666F">
              <w:rPr>
                <w:rFonts w:ascii="Garamond" w:hAnsi="Garamond"/>
                <w:sz w:val="28"/>
                <w:szCs w:val="28"/>
              </w:rPr>
              <w:t xml:space="preserve"> </w:t>
            </w:r>
            <w:proofErr w:type="spellStart"/>
            <w:r w:rsidRPr="00C9666F">
              <w:rPr>
                <w:rFonts w:ascii="Garamond" w:hAnsi="Garamond"/>
                <w:sz w:val="28"/>
                <w:szCs w:val="28"/>
              </w:rPr>
              <w:t>Casherick</w:t>
            </w:r>
            <w:proofErr w:type="spellEnd"/>
            <w:r w:rsidRPr="00C9666F">
              <w:rPr>
                <w:rFonts w:ascii="Garamond" w:hAnsi="Garamond"/>
                <w:sz w:val="28"/>
                <w:szCs w:val="28"/>
              </w:rPr>
              <w:t xml:space="preserve">, nee </w:t>
            </w:r>
            <w:proofErr w:type="spellStart"/>
            <w:r w:rsidRPr="00C9666F">
              <w:rPr>
                <w:rFonts w:ascii="Garamond" w:hAnsi="Garamond"/>
                <w:sz w:val="28"/>
                <w:szCs w:val="28"/>
              </w:rPr>
              <w:t>oo</w:t>
            </w:r>
            <w:proofErr w:type="spellEnd"/>
            <w:r w:rsidRPr="00C9666F">
              <w:rPr>
                <w:rFonts w:ascii="Garamond" w:hAnsi="Garamond"/>
                <w:sz w:val="28"/>
                <w:szCs w:val="28"/>
              </w:rPr>
              <w:t xml:space="preserve"> y </w:t>
            </w:r>
            <w:proofErr w:type="spellStart"/>
            <w:r w:rsidRPr="00C9666F">
              <w:rPr>
                <w:rFonts w:ascii="Garamond" w:hAnsi="Garamond"/>
                <w:i/>
                <w:sz w:val="28"/>
                <w:szCs w:val="28"/>
              </w:rPr>
              <w:t>ynsagh</w:t>
            </w:r>
            <w:proofErr w:type="spellEnd"/>
            <w:r w:rsidRPr="00C9666F">
              <w:rPr>
                <w:rFonts w:ascii="Garamond" w:hAnsi="Garamond"/>
                <w:sz w:val="28"/>
                <w:szCs w:val="28"/>
              </w:rPr>
              <w:t xml:space="preserve"> </w:t>
            </w:r>
            <w:proofErr w:type="spellStart"/>
            <w:r w:rsidRPr="00C9666F">
              <w:rPr>
                <w:rFonts w:ascii="Garamond" w:hAnsi="Garamond"/>
                <w:sz w:val="28"/>
                <w:szCs w:val="28"/>
              </w:rPr>
              <w:t>ayns</w:t>
            </w:r>
            <w:proofErr w:type="spellEnd"/>
            <w:r w:rsidRPr="00C9666F">
              <w:rPr>
                <w:rFonts w:ascii="Garamond" w:hAnsi="Garamond"/>
                <w:sz w:val="28"/>
                <w:szCs w:val="28"/>
              </w:rPr>
              <w:t xml:space="preserve"> y </w:t>
            </w:r>
            <w:proofErr w:type="spellStart"/>
            <w:r w:rsidRPr="00C9666F">
              <w:rPr>
                <w:rFonts w:ascii="Garamond" w:hAnsi="Garamond"/>
                <w:sz w:val="28"/>
                <w:szCs w:val="28"/>
              </w:rPr>
              <w:t>raad</w:t>
            </w:r>
            <w:proofErr w:type="spellEnd"/>
            <w:r w:rsidRPr="00C9666F">
              <w:rPr>
                <w:rFonts w:ascii="Garamond" w:hAnsi="Garamond"/>
                <w:sz w:val="28"/>
                <w:szCs w:val="28"/>
              </w:rPr>
              <w:t xml:space="preserve"> </w:t>
            </w:r>
            <w:proofErr w:type="spellStart"/>
            <w:r w:rsidRPr="00C9666F">
              <w:rPr>
                <w:rFonts w:ascii="Garamond" w:hAnsi="Garamond"/>
                <w:sz w:val="28"/>
                <w:szCs w:val="28"/>
              </w:rPr>
              <w:t>cair</w:t>
            </w:r>
            <w:proofErr w:type="spellEnd"/>
            <w:r w:rsidRPr="00C9666F">
              <w:rPr>
                <w:rFonts w:ascii="Garamond" w:hAnsi="Garamond"/>
                <w:sz w:val="28"/>
                <w:szCs w:val="28"/>
              </w:rPr>
              <w:t xml:space="preserve">, nee e </w:t>
            </w:r>
            <w:proofErr w:type="spellStart"/>
            <w:r w:rsidRPr="00C9666F">
              <w:rPr>
                <w:rFonts w:ascii="Garamond" w:hAnsi="Garamond"/>
                <w:sz w:val="28"/>
                <w:szCs w:val="28"/>
              </w:rPr>
              <w:t>yn</w:t>
            </w:r>
            <w:proofErr w:type="spellEnd"/>
            <w:r w:rsidRPr="00C9666F">
              <w:rPr>
                <w:rFonts w:ascii="Garamond" w:hAnsi="Garamond"/>
                <w:sz w:val="28"/>
                <w:szCs w:val="28"/>
              </w:rPr>
              <w:t xml:space="preserve"> </w:t>
            </w:r>
            <w:proofErr w:type="spellStart"/>
            <w:r w:rsidRPr="00C9666F">
              <w:rPr>
                <w:rFonts w:ascii="Garamond" w:hAnsi="Garamond"/>
                <w:sz w:val="28"/>
                <w:szCs w:val="28"/>
              </w:rPr>
              <w:t>Tushtey</w:t>
            </w:r>
            <w:proofErr w:type="spellEnd"/>
            <w:r w:rsidRPr="00C9666F">
              <w:rPr>
                <w:rFonts w:ascii="Garamond" w:hAnsi="Garamond"/>
                <w:sz w:val="28"/>
                <w:szCs w:val="28"/>
              </w:rPr>
              <w:t xml:space="preserve"> </w:t>
            </w:r>
            <w:proofErr w:type="spellStart"/>
            <w:r w:rsidRPr="00C9666F">
              <w:rPr>
                <w:rFonts w:ascii="Garamond" w:hAnsi="Garamond"/>
                <w:sz w:val="28"/>
                <w:szCs w:val="28"/>
              </w:rPr>
              <w:t>ayd</w:t>
            </w:r>
            <w:proofErr w:type="spellEnd"/>
            <w:r w:rsidRPr="00C9666F">
              <w:rPr>
                <w:rFonts w:ascii="Garamond" w:hAnsi="Garamond"/>
                <w:sz w:val="28"/>
                <w:szCs w:val="28"/>
              </w:rPr>
              <w:t xml:space="preserve"> y </w:t>
            </w:r>
            <w:proofErr w:type="spellStart"/>
            <w:r w:rsidRPr="00C9666F">
              <w:rPr>
                <w:rFonts w:ascii="Garamond" w:hAnsi="Garamond"/>
                <w:i/>
                <w:sz w:val="28"/>
                <w:szCs w:val="28"/>
              </w:rPr>
              <w:t>hoilshaghey</w:t>
            </w:r>
            <w:proofErr w:type="spellEnd"/>
            <w:r w:rsidRPr="00C9666F">
              <w:rPr>
                <w:rFonts w:ascii="Garamond" w:hAnsi="Garamond"/>
                <w:i/>
                <w:sz w:val="28"/>
                <w:szCs w:val="28"/>
              </w:rPr>
              <w:t xml:space="preserve">, </w:t>
            </w:r>
            <w:proofErr w:type="spellStart"/>
            <w:r w:rsidRPr="00C9666F">
              <w:rPr>
                <w:rFonts w:ascii="Garamond" w:hAnsi="Garamond"/>
                <w:i/>
                <w:sz w:val="28"/>
                <w:szCs w:val="28"/>
              </w:rPr>
              <w:t>cooinee</w:t>
            </w:r>
            <w:proofErr w:type="spellEnd"/>
            <w:r w:rsidRPr="00C9666F">
              <w:rPr>
                <w:rFonts w:ascii="Garamond" w:hAnsi="Garamond"/>
                <w:sz w:val="28"/>
                <w:szCs w:val="28"/>
              </w:rPr>
              <w:t xml:space="preserve"> e </w:t>
            </w:r>
            <w:proofErr w:type="spellStart"/>
            <w:r w:rsidRPr="00C9666F">
              <w:rPr>
                <w:rFonts w:ascii="Garamond" w:hAnsi="Garamond"/>
                <w:sz w:val="28"/>
                <w:szCs w:val="28"/>
              </w:rPr>
              <w:t>liat</w:t>
            </w:r>
            <w:proofErr w:type="spellEnd"/>
            <w:r>
              <w:rPr>
                <w:rFonts w:ascii="Garamond" w:hAnsi="Garamond"/>
                <w:sz w:val="28"/>
                <w:szCs w:val="28"/>
              </w:rPr>
              <w:t>,</w:t>
            </w:r>
            <w:r w:rsidRPr="00C9666F">
              <w:rPr>
                <w:rFonts w:ascii="Garamond" w:hAnsi="Garamond"/>
                <w:sz w:val="28"/>
                <w:szCs w:val="28"/>
              </w:rPr>
              <w:t xml:space="preserve"> </w:t>
            </w:r>
            <w:proofErr w:type="spellStart"/>
            <w:r w:rsidRPr="00C9666F">
              <w:rPr>
                <w:rFonts w:ascii="Garamond" w:hAnsi="Garamond"/>
                <w:sz w:val="28"/>
                <w:szCs w:val="28"/>
              </w:rPr>
              <w:t>tra</w:t>
            </w:r>
            <w:proofErr w:type="spellEnd"/>
            <w:r w:rsidRPr="00C9666F">
              <w:rPr>
                <w:rFonts w:ascii="Garamond" w:hAnsi="Garamond"/>
                <w:sz w:val="28"/>
                <w:szCs w:val="28"/>
              </w:rPr>
              <w:t xml:space="preserve"> </w:t>
            </w:r>
            <w:proofErr w:type="spellStart"/>
            <w:r w:rsidRPr="00C9666F">
              <w:rPr>
                <w:rFonts w:ascii="Garamond" w:hAnsi="Garamond"/>
                <w:sz w:val="28"/>
                <w:szCs w:val="28"/>
              </w:rPr>
              <w:t>t’ow</w:t>
            </w:r>
            <w:proofErr w:type="spellEnd"/>
            <w:r w:rsidRPr="00C9666F">
              <w:rPr>
                <w:rFonts w:ascii="Garamond" w:hAnsi="Garamond"/>
                <w:sz w:val="28"/>
                <w:szCs w:val="28"/>
              </w:rPr>
              <w:t xml:space="preserve"> feme </w:t>
            </w:r>
            <w:proofErr w:type="spellStart"/>
            <w:r w:rsidRPr="00C9666F">
              <w:rPr>
                <w:rFonts w:ascii="Garamond" w:hAnsi="Garamond"/>
                <w:sz w:val="28"/>
                <w:szCs w:val="28"/>
              </w:rPr>
              <w:t>cooney</w:t>
            </w:r>
            <w:proofErr w:type="spellEnd"/>
            <w:r w:rsidRPr="00C9666F">
              <w:rPr>
                <w:rFonts w:ascii="Garamond" w:hAnsi="Garamond"/>
                <w:sz w:val="28"/>
                <w:szCs w:val="28"/>
              </w:rPr>
              <w:t xml:space="preserve">, </w:t>
            </w:r>
            <w:proofErr w:type="spellStart"/>
            <w:r w:rsidRPr="00C9666F">
              <w:rPr>
                <w:rFonts w:ascii="Garamond" w:hAnsi="Garamond"/>
                <w:i/>
                <w:sz w:val="28"/>
                <w:szCs w:val="28"/>
              </w:rPr>
              <w:t>dooishtee</w:t>
            </w:r>
            <w:proofErr w:type="spellEnd"/>
            <w:r w:rsidRPr="00C9666F">
              <w:rPr>
                <w:rFonts w:ascii="Garamond" w:hAnsi="Garamond"/>
                <w:sz w:val="28"/>
                <w:szCs w:val="28"/>
              </w:rPr>
              <w:t xml:space="preserve"> e </w:t>
            </w:r>
            <w:proofErr w:type="spellStart"/>
            <w:r w:rsidRPr="00C9666F">
              <w:rPr>
                <w:rFonts w:ascii="Garamond" w:hAnsi="Garamond"/>
                <w:sz w:val="28"/>
                <w:szCs w:val="28"/>
              </w:rPr>
              <w:t>oo</w:t>
            </w:r>
            <w:proofErr w:type="spellEnd"/>
            <w:r>
              <w:rPr>
                <w:rFonts w:ascii="Garamond" w:hAnsi="Garamond"/>
                <w:sz w:val="28"/>
                <w:szCs w:val="28"/>
              </w:rPr>
              <w:t>,</w:t>
            </w:r>
            <w:r w:rsidRPr="00C9666F">
              <w:rPr>
                <w:rFonts w:ascii="Garamond" w:hAnsi="Garamond"/>
                <w:sz w:val="28"/>
                <w:szCs w:val="28"/>
              </w:rPr>
              <w:t xml:space="preserve"> </w:t>
            </w:r>
            <w:proofErr w:type="spellStart"/>
            <w:r w:rsidRPr="00C9666F">
              <w:rPr>
                <w:rFonts w:ascii="Garamond" w:hAnsi="Garamond"/>
                <w:sz w:val="28"/>
                <w:szCs w:val="28"/>
              </w:rPr>
              <w:t>tra</w:t>
            </w:r>
            <w:proofErr w:type="spellEnd"/>
            <w:r w:rsidRPr="00C9666F">
              <w:rPr>
                <w:rFonts w:ascii="Garamond" w:hAnsi="Garamond"/>
                <w:sz w:val="28"/>
                <w:szCs w:val="28"/>
              </w:rPr>
              <w:t xml:space="preserve"> </w:t>
            </w:r>
            <w:proofErr w:type="spellStart"/>
            <w:r w:rsidRPr="00C9666F">
              <w:rPr>
                <w:rFonts w:ascii="Garamond" w:hAnsi="Garamond"/>
                <w:sz w:val="28"/>
                <w:szCs w:val="28"/>
              </w:rPr>
              <w:t>aasys</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niau-ch</w:t>
            </w:r>
            <w:r>
              <w:rPr>
                <w:rFonts w:ascii="Garamond" w:hAnsi="Garamond"/>
                <w:sz w:val="28"/>
                <w:szCs w:val="28"/>
              </w:rPr>
              <w:t>iarra</w:t>
            </w:r>
            <w:r w:rsidRPr="00C9666F">
              <w:rPr>
                <w:rFonts w:ascii="Garamond" w:hAnsi="Garamond"/>
                <w:sz w:val="28"/>
                <w:szCs w:val="28"/>
              </w:rPr>
              <w:t>lagh</w:t>
            </w:r>
            <w:proofErr w:type="spellEnd"/>
            <w:r w:rsidRPr="00C9666F">
              <w:rPr>
                <w:rFonts w:ascii="Garamond" w:hAnsi="Garamond"/>
                <w:sz w:val="28"/>
                <w:szCs w:val="28"/>
              </w:rPr>
              <w:t xml:space="preserve">, </w:t>
            </w:r>
            <w:proofErr w:type="spellStart"/>
            <w:r w:rsidRPr="00C9666F">
              <w:rPr>
                <w:rFonts w:ascii="Garamond" w:hAnsi="Garamond"/>
                <w:sz w:val="28"/>
                <w:szCs w:val="28"/>
              </w:rPr>
              <w:t>smaghtee</w:t>
            </w:r>
            <w:proofErr w:type="spellEnd"/>
            <w:r w:rsidRPr="00C9666F">
              <w:rPr>
                <w:rFonts w:ascii="Garamond" w:hAnsi="Garamond"/>
                <w:sz w:val="28"/>
                <w:szCs w:val="28"/>
              </w:rPr>
              <w:t xml:space="preserve"> 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tra</w:t>
            </w:r>
            <w:proofErr w:type="spellEnd"/>
            <w:r w:rsidRPr="00C9666F">
              <w:rPr>
                <w:rFonts w:ascii="Garamond" w:hAnsi="Garamond"/>
                <w:sz w:val="28"/>
                <w:szCs w:val="28"/>
              </w:rPr>
              <w:t xml:space="preserve"> </w:t>
            </w:r>
            <w:proofErr w:type="spellStart"/>
            <w:r w:rsidRPr="00C9666F">
              <w:rPr>
                <w:rFonts w:ascii="Garamond" w:hAnsi="Garamond"/>
                <w:sz w:val="28"/>
                <w:szCs w:val="28"/>
              </w:rPr>
              <w:t>yar</w:t>
            </w:r>
            <w:r>
              <w:rPr>
                <w:rFonts w:ascii="Garamond" w:hAnsi="Garamond"/>
                <w:sz w:val="28"/>
                <w:szCs w:val="28"/>
              </w:rPr>
              <w:t>r</w:t>
            </w:r>
            <w:r w:rsidRPr="00C9666F">
              <w:rPr>
                <w:rFonts w:ascii="Garamond" w:hAnsi="Garamond"/>
                <w:sz w:val="28"/>
                <w:szCs w:val="28"/>
              </w:rPr>
              <w:t>oodys</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dty</w:t>
            </w:r>
            <w:proofErr w:type="spellEnd"/>
            <w:r w:rsidRPr="00C9666F">
              <w:rPr>
                <w:rFonts w:ascii="Garamond" w:hAnsi="Garamond"/>
                <w:sz w:val="28"/>
                <w:szCs w:val="28"/>
              </w:rPr>
              <w:t xml:space="preserve"> </w:t>
            </w:r>
            <w:proofErr w:type="spellStart"/>
            <w:r w:rsidRPr="00C9666F">
              <w:rPr>
                <w:rFonts w:ascii="Garamond" w:hAnsi="Garamond"/>
                <w:sz w:val="28"/>
                <w:szCs w:val="28"/>
              </w:rPr>
              <w:t>churrym</w:t>
            </w:r>
            <w:proofErr w:type="spellEnd"/>
            <w:r w:rsidRPr="00C9666F">
              <w:rPr>
                <w:rFonts w:ascii="Garamond" w:hAnsi="Garamond"/>
                <w:sz w:val="28"/>
                <w:szCs w:val="28"/>
              </w:rPr>
              <w:t xml:space="preserve">, as cha </w:t>
            </w:r>
            <w:proofErr w:type="spellStart"/>
            <w:r w:rsidRPr="00C9666F">
              <w:rPr>
                <w:rFonts w:ascii="Garamond" w:hAnsi="Garamond"/>
                <w:sz w:val="28"/>
                <w:szCs w:val="28"/>
              </w:rPr>
              <w:t>dreig</w:t>
            </w:r>
            <w:proofErr w:type="spellEnd"/>
            <w:r w:rsidRPr="00C9666F">
              <w:rPr>
                <w:rFonts w:ascii="Garamond" w:hAnsi="Garamond"/>
                <w:sz w:val="28"/>
                <w:szCs w:val="28"/>
              </w:rPr>
              <w:t xml:space="preserve"> 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dy</w:t>
            </w:r>
            <w:proofErr w:type="spellEnd"/>
            <w:r w:rsidRPr="00C9666F">
              <w:rPr>
                <w:rFonts w:ascii="Garamond" w:hAnsi="Garamond"/>
                <w:sz w:val="28"/>
                <w:szCs w:val="28"/>
              </w:rPr>
              <w:t xml:space="preserve"> </w:t>
            </w:r>
            <w:proofErr w:type="spellStart"/>
            <w:r w:rsidRPr="00C9666F">
              <w:rPr>
                <w:rFonts w:ascii="Garamond" w:hAnsi="Garamond"/>
                <w:sz w:val="28"/>
                <w:szCs w:val="28"/>
              </w:rPr>
              <w:t>bragh</w:t>
            </w:r>
            <w:proofErr w:type="spellEnd"/>
            <w:r w:rsidRPr="00C9666F">
              <w:rPr>
                <w:rFonts w:ascii="Garamond" w:hAnsi="Garamond"/>
                <w:sz w:val="28"/>
                <w:szCs w:val="28"/>
              </w:rPr>
              <w:t xml:space="preserve"> </w:t>
            </w:r>
            <w:proofErr w:type="spellStart"/>
            <w:r w:rsidRPr="00C9666F">
              <w:rPr>
                <w:rFonts w:ascii="Garamond" w:hAnsi="Garamond"/>
                <w:sz w:val="28"/>
                <w:szCs w:val="28"/>
              </w:rPr>
              <w:t>derrey</w:t>
            </w:r>
            <w:proofErr w:type="spellEnd"/>
            <w:r w:rsidRPr="00C9666F">
              <w:rPr>
                <w:rFonts w:ascii="Garamond" w:hAnsi="Garamond"/>
                <w:sz w:val="28"/>
                <w:szCs w:val="28"/>
              </w:rPr>
              <w:t xml:space="preserve"> </w:t>
            </w:r>
            <w:proofErr w:type="spellStart"/>
            <w:r w:rsidRPr="00C9666F">
              <w:rPr>
                <w:rFonts w:ascii="Garamond" w:hAnsi="Garamond"/>
                <w:sz w:val="28"/>
                <w:szCs w:val="28"/>
              </w:rPr>
              <w:t>hig</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gys</w:t>
            </w:r>
            <w:proofErr w:type="spellEnd"/>
            <w:r w:rsidRPr="00C9666F">
              <w:rPr>
                <w:rFonts w:ascii="Garamond" w:hAnsi="Garamond"/>
                <w:sz w:val="28"/>
                <w:szCs w:val="28"/>
              </w:rPr>
              <w:t xml:space="preserve"> </w:t>
            </w:r>
            <w:proofErr w:type="spellStart"/>
            <w:r w:rsidRPr="00C9666F">
              <w:rPr>
                <w:rFonts w:ascii="Garamond" w:hAnsi="Garamond"/>
                <w:sz w:val="28"/>
                <w:szCs w:val="28"/>
              </w:rPr>
              <w:t>Niau</w:t>
            </w:r>
            <w:proofErr w:type="spellEnd"/>
            <w:r w:rsidRPr="00C9666F">
              <w:rPr>
                <w:rFonts w:ascii="Garamond" w:hAnsi="Garamond"/>
                <w:sz w:val="28"/>
                <w:szCs w:val="28"/>
              </w:rPr>
              <w:t xml:space="preserve">, </w:t>
            </w:r>
            <w:proofErr w:type="spellStart"/>
            <w:r w:rsidRPr="00C9666F">
              <w:rPr>
                <w:rFonts w:ascii="Garamond" w:hAnsi="Garamond"/>
                <w:sz w:val="28"/>
                <w:szCs w:val="28"/>
              </w:rPr>
              <w:t>mannagh</w:t>
            </w:r>
            <w:proofErr w:type="spellEnd"/>
            <w:r w:rsidRPr="00C9666F">
              <w:rPr>
                <w:rFonts w:ascii="Garamond" w:hAnsi="Garamond"/>
                <w:sz w:val="28"/>
                <w:szCs w:val="28"/>
              </w:rPr>
              <w:t xml:space="preserve"> nee </w:t>
            </w:r>
            <w:proofErr w:type="spellStart"/>
            <w:r w:rsidRPr="00C9666F">
              <w:rPr>
                <w:rFonts w:ascii="Garamond" w:hAnsi="Garamond"/>
                <w:sz w:val="28"/>
                <w:szCs w:val="28"/>
              </w:rPr>
              <w:t>yn</w:t>
            </w:r>
            <w:proofErr w:type="spellEnd"/>
            <w:r w:rsidRPr="00C9666F">
              <w:rPr>
                <w:rFonts w:ascii="Garamond" w:hAnsi="Garamond"/>
                <w:sz w:val="28"/>
                <w:szCs w:val="28"/>
              </w:rPr>
              <w:t xml:space="preserve"> </w:t>
            </w:r>
            <w:proofErr w:type="spellStart"/>
            <w:r w:rsidRPr="00C9666F">
              <w:rPr>
                <w:rFonts w:ascii="Garamond" w:hAnsi="Garamond"/>
                <w:sz w:val="28"/>
                <w:szCs w:val="28"/>
              </w:rPr>
              <w:t>foill</w:t>
            </w:r>
            <w:proofErr w:type="spellEnd"/>
            <w:r w:rsidRPr="00C9666F">
              <w:rPr>
                <w:rFonts w:ascii="Garamond" w:hAnsi="Garamond"/>
                <w:sz w:val="28"/>
                <w:szCs w:val="28"/>
              </w:rPr>
              <w:t xml:space="preserve"> </w:t>
            </w:r>
            <w:proofErr w:type="spellStart"/>
            <w:r w:rsidRPr="00C9666F">
              <w:rPr>
                <w:rFonts w:ascii="Garamond" w:hAnsi="Garamond"/>
                <w:sz w:val="28"/>
                <w:szCs w:val="28"/>
              </w:rPr>
              <w:t>ayd</w:t>
            </w:r>
            <w:proofErr w:type="spellEnd"/>
            <w:r w:rsidRPr="00C9666F">
              <w:rPr>
                <w:rFonts w:ascii="Garamond" w:hAnsi="Garamond"/>
                <w:sz w:val="28"/>
                <w:szCs w:val="28"/>
              </w:rPr>
              <w:t xml:space="preserve"> </w:t>
            </w:r>
            <w:proofErr w:type="spellStart"/>
            <w:r w:rsidRPr="00C9666F">
              <w:rPr>
                <w:rFonts w:ascii="Garamond" w:hAnsi="Garamond"/>
                <w:sz w:val="28"/>
                <w:szCs w:val="28"/>
              </w:rPr>
              <w:t>hene</w:t>
            </w:r>
            <w:proofErr w:type="spellEnd"/>
            <w:r w:rsidRPr="00C9666F">
              <w:rPr>
                <w:rFonts w:ascii="Garamond" w:hAnsi="Garamond"/>
                <w:sz w:val="28"/>
                <w:szCs w:val="28"/>
              </w:rPr>
              <w:t xml:space="preserve"> eh. </w:t>
            </w:r>
          </w:p>
        </w:tc>
        <w:tc>
          <w:tcPr>
            <w:tcW w:w="4416" w:type="dxa"/>
            <w:tcBorders>
              <w:top w:val="nil"/>
              <w:left w:val="nil"/>
              <w:bottom w:val="nil"/>
              <w:right w:val="nil"/>
            </w:tcBorders>
          </w:tcPr>
          <w:p w14:paraId="683EFF8A" w14:textId="77777777" w:rsidR="00C9666F" w:rsidRPr="00C9666F" w:rsidRDefault="00C9666F" w:rsidP="005C5211">
            <w:pPr>
              <w:pStyle w:val="ListParagraph"/>
              <w:spacing w:before="240"/>
              <w:ind w:left="0"/>
              <w:contextualSpacing w:val="0"/>
              <w:jc w:val="both"/>
              <w:rPr>
                <w:rFonts w:ascii="Garamond" w:hAnsi="Garamond" w:cs="GlyphLessFont"/>
                <w:i/>
                <w:sz w:val="28"/>
              </w:rPr>
            </w:pPr>
            <w:proofErr w:type="spellStart"/>
            <w:r w:rsidRPr="00C9666F">
              <w:rPr>
                <w:rFonts w:ascii="Garamond" w:hAnsi="Garamond" w:cs="GlyphLessFont"/>
                <w:sz w:val="40"/>
              </w:rPr>
              <w:t>H</w:t>
            </w:r>
            <w:r w:rsidRPr="00C9666F">
              <w:rPr>
                <w:rFonts w:ascii="Garamond" w:hAnsi="Garamond" w:cs="GlyphLessFont"/>
                <w:i/>
                <w:sz w:val="28"/>
              </w:rPr>
              <w:t>Aving</w:t>
            </w:r>
            <w:proofErr w:type="spellEnd"/>
            <w:r w:rsidRPr="00C9666F">
              <w:rPr>
                <w:rFonts w:ascii="Garamond" w:hAnsi="Garamond" w:cs="GlyphLessFont"/>
                <w:i/>
                <w:sz w:val="28"/>
              </w:rPr>
              <w:t xml:space="preserve"> given up </w:t>
            </w:r>
            <w:proofErr w:type="spellStart"/>
            <w:r w:rsidRPr="00C9666F">
              <w:rPr>
                <w:rFonts w:ascii="Garamond" w:hAnsi="Garamond" w:cs="GlyphLessFont"/>
                <w:i/>
                <w:sz w:val="28"/>
              </w:rPr>
              <w:t>your self</w:t>
            </w:r>
            <w:proofErr w:type="spellEnd"/>
            <w:r w:rsidRPr="00C9666F">
              <w:rPr>
                <w:rFonts w:ascii="Garamond" w:hAnsi="Garamond" w:cs="GlyphLessFont"/>
                <w:i/>
                <w:sz w:val="28"/>
              </w:rPr>
              <w:t xml:space="preserve"> to God and his Service, you are </w:t>
            </w:r>
            <w:r w:rsidRPr="00C9666F">
              <w:rPr>
                <w:rFonts w:ascii="Garamond" w:hAnsi="Garamond" w:cs="GlyphLessFont"/>
                <w:sz w:val="28"/>
              </w:rPr>
              <w:t>now</w:t>
            </w:r>
            <w:r w:rsidRPr="00C9666F">
              <w:rPr>
                <w:rFonts w:ascii="Garamond" w:hAnsi="Garamond" w:cs="GlyphLessFont"/>
                <w:i/>
                <w:sz w:val="28"/>
              </w:rPr>
              <w:t xml:space="preserve"> under the Government of his Holy Spirit, which will </w:t>
            </w:r>
            <w:r w:rsidRPr="00C9666F">
              <w:rPr>
                <w:rFonts w:ascii="Garamond" w:hAnsi="Garamond" w:cs="GlyphLessFont"/>
                <w:sz w:val="28"/>
              </w:rPr>
              <w:t>Direct</w:t>
            </w:r>
            <w:r w:rsidRPr="00C9666F">
              <w:rPr>
                <w:rFonts w:ascii="Garamond" w:hAnsi="Garamond" w:cs="GlyphLessFont"/>
                <w:i/>
                <w:sz w:val="28"/>
              </w:rPr>
              <w:t xml:space="preserve"> you in the Way you should go, </w:t>
            </w:r>
            <w:r w:rsidRPr="00C9666F">
              <w:rPr>
                <w:rFonts w:ascii="Garamond" w:hAnsi="Garamond" w:cs="GlyphLessFont"/>
                <w:sz w:val="28"/>
              </w:rPr>
              <w:t>enlighten</w:t>
            </w:r>
            <w:r w:rsidRPr="00C9666F">
              <w:rPr>
                <w:rFonts w:ascii="Garamond" w:hAnsi="Garamond" w:cs="GlyphLessFont"/>
                <w:i/>
                <w:sz w:val="28"/>
              </w:rPr>
              <w:t xml:space="preserve"> your Understanding, </w:t>
            </w:r>
            <w:r w:rsidRPr="00C9666F">
              <w:rPr>
                <w:rFonts w:ascii="Garamond" w:hAnsi="Garamond" w:cs="GlyphLessFont"/>
                <w:sz w:val="28"/>
              </w:rPr>
              <w:t>assist</w:t>
            </w:r>
            <w:r w:rsidRPr="00C9666F">
              <w:rPr>
                <w:rFonts w:ascii="Garamond" w:hAnsi="Garamond" w:cs="GlyphLessFont"/>
                <w:i/>
                <w:sz w:val="28"/>
              </w:rPr>
              <w:t xml:space="preserve"> you when you want Help, </w:t>
            </w:r>
            <w:r w:rsidRPr="00C9666F">
              <w:rPr>
                <w:rFonts w:ascii="Garamond" w:hAnsi="Garamond" w:cs="GlyphLessFont"/>
                <w:sz w:val="28"/>
              </w:rPr>
              <w:t>awaken</w:t>
            </w:r>
            <w:r w:rsidRPr="00C9666F">
              <w:rPr>
                <w:rFonts w:ascii="Garamond" w:hAnsi="Garamond" w:cs="GlyphLessFont"/>
                <w:i/>
                <w:sz w:val="28"/>
              </w:rPr>
              <w:t xml:space="preserve"> you when you grow Careless, </w:t>
            </w:r>
            <w:r w:rsidRPr="00C9666F">
              <w:rPr>
                <w:rFonts w:ascii="Garamond" w:hAnsi="Garamond" w:cs="GlyphLessFont"/>
                <w:sz w:val="28"/>
              </w:rPr>
              <w:t>correct</w:t>
            </w:r>
            <w:r w:rsidRPr="00C9666F">
              <w:rPr>
                <w:rFonts w:ascii="Garamond" w:hAnsi="Garamond" w:cs="GlyphLessFont"/>
                <w:i/>
                <w:sz w:val="28"/>
              </w:rPr>
              <w:t xml:space="preserve"> you when you forget your Duty, and will never </w:t>
            </w:r>
            <w:r w:rsidRPr="00C9666F">
              <w:rPr>
                <w:rFonts w:ascii="Garamond" w:hAnsi="Garamond" w:cs="GlyphLessFont"/>
                <w:sz w:val="28"/>
              </w:rPr>
              <w:t>forsake</w:t>
            </w:r>
            <w:r w:rsidRPr="00C9666F">
              <w:rPr>
                <w:rFonts w:ascii="Garamond" w:hAnsi="Garamond" w:cs="GlyphLessFont"/>
                <w:i/>
                <w:sz w:val="28"/>
              </w:rPr>
              <w:t xml:space="preserve"> you until you come to Heaven, if it is not your own Fault.</w:t>
            </w:r>
          </w:p>
        </w:tc>
      </w:tr>
      <w:tr w:rsidR="00C9666F" w:rsidRPr="003142BF" w14:paraId="56EB650B" w14:textId="77777777" w:rsidTr="000145DF">
        <w:tc>
          <w:tcPr>
            <w:tcW w:w="4610" w:type="dxa"/>
            <w:tcBorders>
              <w:top w:val="nil"/>
              <w:left w:val="nil"/>
              <w:bottom w:val="nil"/>
              <w:right w:val="nil"/>
            </w:tcBorders>
          </w:tcPr>
          <w:p w14:paraId="0F7F08F9" w14:textId="77777777" w:rsidR="00C9666F" w:rsidRPr="00C9666F" w:rsidRDefault="00C9666F" w:rsidP="00DB60C3">
            <w:pPr>
              <w:pStyle w:val="CM3"/>
              <w:widowControl/>
              <w:spacing w:line="240" w:lineRule="auto"/>
              <w:ind w:firstLine="227"/>
              <w:jc w:val="both"/>
              <w:rPr>
                <w:rFonts w:ascii="Garamond" w:hAnsi="Garamond"/>
                <w:sz w:val="28"/>
                <w:szCs w:val="28"/>
              </w:rPr>
            </w:pPr>
            <w:proofErr w:type="spellStart"/>
            <w:r w:rsidRPr="00C9666F">
              <w:rPr>
                <w:rFonts w:ascii="Garamond" w:hAnsi="Garamond"/>
                <w:sz w:val="28"/>
                <w:szCs w:val="28"/>
              </w:rPr>
              <w:t>Agh</w:t>
            </w:r>
            <w:proofErr w:type="spellEnd"/>
            <w:r w:rsidRPr="00C9666F">
              <w:rPr>
                <w:rFonts w:ascii="Garamond" w:hAnsi="Garamond"/>
                <w:sz w:val="28"/>
                <w:szCs w:val="28"/>
              </w:rPr>
              <w:t xml:space="preserve"> my </w:t>
            </w:r>
            <w:proofErr w:type="spellStart"/>
            <w:r w:rsidRPr="00C9666F">
              <w:rPr>
                <w:rFonts w:ascii="Garamond" w:hAnsi="Garamond"/>
                <w:sz w:val="28"/>
                <w:szCs w:val="28"/>
              </w:rPr>
              <w:t>ver</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ec</w:t>
            </w:r>
            <w:proofErr w:type="spellEnd"/>
            <w:r w:rsidRPr="00C9666F">
              <w:rPr>
                <w:rFonts w:ascii="Garamond" w:hAnsi="Garamond"/>
                <w:sz w:val="28"/>
                <w:szCs w:val="28"/>
              </w:rPr>
              <w:t xml:space="preserve"> </w:t>
            </w:r>
            <w:proofErr w:type="spellStart"/>
            <w:r w:rsidRPr="00C9666F">
              <w:rPr>
                <w:rFonts w:ascii="Garamond" w:hAnsi="Garamond"/>
                <w:sz w:val="28"/>
                <w:szCs w:val="28"/>
              </w:rPr>
              <w:t>tra</w:t>
            </w:r>
            <w:proofErr w:type="spellEnd"/>
            <w:r w:rsidRPr="00C9666F">
              <w:rPr>
                <w:rFonts w:ascii="Garamond" w:hAnsi="Garamond"/>
                <w:sz w:val="28"/>
                <w:szCs w:val="28"/>
              </w:rPr>
              <w:t xml:space="preserve"> </w:t>
            </w:r>
            <w:proofErr w:type="spellStart"/>
            <w:r w:rsidRPr="00C9666F">
              <w:rPr>
                <w:rFonts w:ascii="Garamond" w:hAnsi="Garamond"/>
                <w:sz w:val="28"/>
                <w:szCs w:val="28"/>
              </w:rPr>
              <w:t>erbee</w:t>
            </w:r>
            <w:proofErr w:type="spellEnd"/>
            <w:r w:rsidRPr="00C9666F">
              <w:rPr>
                <w:rFonts w:ascii="Garamond" w:hAnsi="Garamond"/>
                <w:sz w:val="28"/>
                <w:szCs w:val="28"/>
              </w:rPr>
              <w:t xml:space="preserve"> </w:t>
            </w:r>
            <w:proofErr w:type="spellStart"/>
            <w:r w:rsidRPr="00C9666F">
              <w:rPr>
                <w:rFonts w:ascii="Garamond" w:hAnsi="Garamond"/>
                <w:sz w:val="28"/>
                <w:szCs w:val="28"/>
              </w:rPr>
              <w:t>ny</w:t>
            </w:r>
            <w:proofErr w:type="spellEnd"/>
            <w:r w:rsidRPr="00C9666F">
              <w:rPr>
                <w:rFonts w:ascii="Garamond" w:hAnsi="Garamond"/>
                <w:sz w:val="28"/>
                <w:szCs w:val="28"/>
              </w:rPr>
              <w:t xml:space="preserve"> </w:t>
            </w:r>
            <w:proofErr w:type="spellStart"/>
            <w:r w:rsidRPr="00C9666F">
              <w:rPr>
                <w:rFonts w:ascii="Garamond" w:hAnsi="Garamond"/>
                <w:sz w:val="28"/>
                <w:szCs w:val="28"/>
              </w:rPr>
              <w:t>lurg</w:t>
            </w:r>
            <w:proofErr w:type="spellEnd"/>
            <w:r w:rsidRPr="00C9666F">
              <w:rPr>
                <w:rFonts w:ascii="Garamond" w:hAnsi="Garamond"/>
                <w:sz w:val="28"/>
                <w:szCs w:val="28"/>
              </w:rPr>
              <w:t xml:space="preserve"> </w:t>
            </w:r>
            <w:proofErr w:type="spellStart"/>
            <w:r w:rsidRPr="00C9666F">
              <w:rPr>
                <w:rFonts w:ascii="Garamond" w:hAnsi="Garamond"/>
                <w:sz w:val="28"/>
                <w:szCs w:val="28"/>
              </w:rPr>
              <w:t>shoh</w:t>
            </w:r>
            <w:proofErr w:type="spellEnd"/>
            <w:r w:rsidRPr="00C9666F">
              <w:rPr>
                <w:rFonts w:ascii="Garamond" w:hAnsi="Garamond"/>
                <w:sz w:val="28"/>
                <w:szCs w:val="28"/>
              </w:rPr>
              <w:t xml:space="preserve"> </w:t>
            </w:r>
            <w:proofErr w:type="spellStart"/>
            <w:r w:rsidRPr="00C9666F">
              <w:rPr>
                <w:rFonts w:ascii="Garamond" w:hAnsi="Garamond"/>
                <w:sz w:val="28"/>
                <w:szCs w:val="28"/>
              </w:rPr>
              <w:t>jummoose</w:t>
            </w:r>
            <w:proofErr w:type="spellEnd"/>
            <w:r w:rsidRPr="00C9666F">
              <w:rPr>
                <w:rFonts w:ascii="Garamond" w:hAnsi="Garamond"/>
                <w:sz w:val="28"/>
                <w:szCs w:val="28"/>
              </w:rPr>
              <w:t xml:space="preserve"> er y </w:t>
            </w:r>
            <w:proofErr w:type="spellStart"/>
            <w:r w:rsidRPr="00C9666F">
              <w:rPr>
                <w:rFonts w:ascii="Garamond" w:hAnsi="Garamond"/>
                <w:sz w:val="28"/>
                <w:szCs w:val="28"/>
              </w:rPr>
              <w:t>spyrryd</w:t>
            </w:r>
            <w:proofErr w:type="spellEnd"/>
            <w:r w:rsidRPr="00C9666F">
              <w:rPr>
                <w:rFonts w:ascii="Garamond" w:hAnsi="Garamond"/>
                <w:sz w:val="28"/>
                <w:szCs w:val="28"/>
              </w:rPr>
              <w:t xml:space="preserve"> </w:t>
            </w:r>
            <w:proofErr w:type="spellStart"/>
            <w:r w:rsidRPr="00C9666F">
              <w:rPr>
                <w:rFonts w:ascii="Garamond" w:hAnsi="Garamond"/>
                <w:sz w:val="28"/>
                <w:szCs w:val="28"/>
              </w:rPr>
              <w:t>mie</w:t>
            </w:r>
            <w:proofErr w:type="spellEnd"/>
            <w:r w:rsidRPr="00C9666F">
              <w:rPr>
                <w:rFonts w:ascii="Garamond" w:hAnsi="Garamond"/>
                <w:sz w:val="28"/>
                <w:szCs w:val="28"/>
              </w:rPr>
              <w:t xml:space="preserve"> </w:t>
            </w:r>
            <w:proofErr w:type="spellStart"/>
            <w:r w:rsidRPr="00C9666F">
              <w:rPr>
                <w:rFonts w:ascii="Garamond" w:hAnsi="Garamond"/>
                <w:sz w:val="28"/>
                <w:szCs w:val="28"/>
              </w:rPr>
              <w:t>shoh</w:t>
            </w:r>
            <w:proofErr w:type="spellEnd"/>
            <w:r w:rsidRPr="00C9666F">
              <w:rPr>
                <w:rFonts w:ascii="Garamond" w:hAnsi="Garamond"/>
                <w:sz w:val="28"/>
                <w:szCs w:val="28"/>
              </w:rPr>
              <w:t xml:space="preserve">, </w:t>
            </w:r>
            <w:proofErr w:type="spellStart"/>
            <w:r w:rsidRPr="00C9666F">
              <w:rPr>
                <w:rFonts w:ascii="Garamond" w:hAnsi="Garamond"/>
                <w:sz w:val="28"/>
                <w:szCs w:val="28"/>
              </w:rPr>
              <w:t>liorish</w:t>
            </w:r>
            <w:proofErr w:type="spellEnd"/>
            <w:r w:rsidRPr="00C9666F">
              <w:rPr>
                <w:rFonts w:ascii="Garamond" w:hAnsi="Garamond"/>
                <w:sz w:val="28"/>
                <w:szCs w:val="28"/>
              </w:rPr>
              <w:t xml:space="preserve"> </w:t>
            </w:r>
            <w:proofErr w:type="spellStart"/>
            <w:r w:rsidRPr="00C9666F">
              <w:rPr>
                <w:rFonts w:ascii="Garamond" w:hAnsi="Garamond"/>
                <w:sz w:val="28"/>
                <w:szCs w:val="28"/>
              </w:rPr>
              <w:t>gol</w:t>
            </w:r>
            <w:proofErr w:type="spellEnd"/>
            <w:r>
              <w:rPr>
                <w:rFonts w:ascii="Garamond" w:hAnsi="Garamond"/>
                <w:sz w:val="28"/>
                <w:szCs w:val="28"/>
              </w:rPr>
              <w:t xml:space="preserve"> er </w:t>
            </w:r>
            <w:proofErr w:type="spellStart"/>
            <w:r>
              <w:rPr>
                <w:rFonts w:ascii="Garamond" w:hAnsi="Garamond"/>
                <w:sz w:val="28"/>
                <w:szCs w:val="28"/>
              </w:rPr>
              <w:t>dty</w:t>
            </w:r>
            <w:proofErr w:type="spellEnd"/>
            <w:r>
              <w:rPr>
                <w:rFonts w:ascii="Garamond" w:hAnsi="Garamond"/>
                <w:sz w:val="28"/>
                <w:szCs w:val="28"/>
              </w:rPr>
              <w:t xml:space="preserve"> </w:t>
            </w:r>
            <w:proofErr w:type="spellStart"/>
            <w:r>
              <w:rPr>
                <w:rFonts w:ascii="Garamond" w:hAnsi="Garamond"/>
                <w:sz w:val="28"/>
                <w:szCs w:val="28"/>
              </w:rPr>
              <w:t>hoshiaght</w:t>
            </w:r>
            <w:proofErr w:type="spellEnd"/>
            <w:r>
              <w:rPr>
                <w:rFonts w:ascii="Garamond" w:hAnsi="Garamond"/>
                <w:sz w:val="28"/>
                <w:szCs w:val="28"/>
              </w:rPr>
              <w:t xml:space="preserve"> </w:t>
            </w:r>
            <w:proofErr w:type="spellStart"/>
            <w:r>
              <w:rPr>
                <w:rFonts w:ascii="Garamond" w:hAnsi="Garamond"/>
                <w:sz w:val="28"/>
                <w:szCs w:val="28"/>
              </w:rPr>
              <w:t>dy</w:t>
            </w:r>
            <w:proofErr w:type="spellEnd"/>
            <w:r>
              <w:rPr>
                <w:rFonts w:ascii="Garamond" w:hAnsi="Garamond"/>
                <w:sz w:val="28"/>
                <w:szCs w:val="28"/>
              </w:rPr>
              <w:t xml:space="preserve"> </w:t>
            </w:r>
            <w:proofErr w:type="spellStart"/>
            <w:r>
              <w:rPr>
                <w:rFonts w:ascii="Garamond" w:hAnsi="Garamond"/>
                <w:sz w:val="28"/>
                <w:szCs w:val="28"/>
              </w:rPr>
              <w:t>da</w:t>
            </w:r>
            <w:r w:rsidRPr="00C9666F">
              <w:rPr>
                <w:rFonts w:ascii="Garamond" w:hAnsi="Garamond"/>
                <w:sz w:val="28"/>
                <w:szCs w:val="28"/>
              </w:rPr>
              <w:t>ney</w:t>
            </w:r>
            <w:proofErr w:type="spellEnd"/>
            <w:r w:rsidR="005C5211">
              <w:rPr>
                <w:rFonts w:ascii="Garamond" w:hAnsi="Garamond"/>
                <w:sz w:val="28"/>
                <w:szCs w:val="28"/>
              </w:rPr>
              <w:t>,</w:t>
            </w:r>
            <w:r w:rsidRPr="00C9666F">
              <w:rPr>
                <w:rFonts w:ascii="Garamond" w:hAnsi="Garamond"/>
                <w:sz w:val="28"/>
                <w:szCs w:val="28"/>
              </w:rPr>
              <w:t xml:space="preserve"> </w:t>
            </w:r>
            <w:proofErr w:type="spellStart"/>
            <w:r w:rsidRPr="00C9666F">
              <w:rPr>
                <w:rFonts w:ascii="Garamond" w:hAnsi="Garamond"/>
                <w:sz w:val="28"/>
                <w:szCs w:val="28"/>
              </w:rPr>
              <w:t>noi</w:t>
            </w:r>
            <w:proofErr w:type="spellEnd"/>
            <w:r w:rsidRPr="00C9666F">
              <w:rPr>
                <w:rFonts w:ascii="Garamond" w:hAnsi="Garamond"/>
                <w:sz w:val="28"/>
                <w:szCs w:val="28"/>
              </w:rPr>
              <w:t xml:space="preserve"> </w:t>
            </w:r>
            <w:proofErr w:type="spellStart"/>
            <w:r w:rsidRPr="00C9666F">
              <w:rPr>
                <w:rFonts w:ascii="Garamond" w:hAnsi="Garamond"/>
                <w:sz w:val="28"/>
                <w:szCs w:val="28"/>
              </w:rPr>
              <w:t>dty</w:t>
            </w:r>
            <w:proofErr w:type="spellEnd"/>
            <w:r w:rsidRPr="00C9666F">
              <w:rPr>
                <w:rFonts w:ascii="Garamond" w:hAnsi="Garamond"/>
                <w:sz w:val="28"/>
                <w:szCs w:val="28"/>
              </w:rPr>
              <w:t xml:space="preserve"> </w:t>
            </w:r>
            <w:proofErr w:type="spellStart"/>
            <w:r w:rsidRPr="00C9666F">
              <w:rPr>
                <w:rFonts w:ascii="Garamond" w:hAnsi="Garamond"/>
                <w:sz w:val="28"/>
                <w:szCs w:val="28"/>
              </w:rPr>
              <w:t>chooinsheanse</w:t>
            </w:r>
            <w:proofErr w:type="spellEnd"/>
            <w:r w:rsidRPr="00C9666F">
              <w:rPr>
                <w:rFonts w:ascii="Garamond" w:hAnsi="Garamond"/>
                <w:sz w:val="28"/>
                <w:szCs w:val="28"/>
              </w:rPr>
              <w:t xml:space="preserve"> as </w:t>
            </w:r>
            <w:proofErr w:type="spellStart"/>
            <w:r w:rsidRPr="00C9666F">
              <w:rPr>
                <w:rFonts w:ascii="Garamond" w:hAnsi="Garamond"/>
                <w:sz w:val="28"/>
                <w:szCs w:val="28"/>
              </w:rPr>
              <w:t>cheet</w:t>
            </w:r>
            <w:proofErr w:type="spellEnd"/>
            <w:r w:rsidRPr="00C9666F">
              <w:rPr>
                <w:rFonts w:ascii="Garamond" w:hAnsi="Garamond"/>
                <w:sz w:val="28"/>
                <w:szCs w:val="28"/>
              </w:rPr>
              <w:t xml:space="preserve"> </w:t>
            </w:r>
            <w:proofErr w:type="spellStart"/>
            <w:r w:rsidRPr="00C9666F">
              <w:rPr>
                <w:rFonts w:ascii="Garamond" w:hAnsi="Garamond"/>
                <w:sz w:val="28"/>
                <w:szCs w:val="28"/>
              </w:rPr>
              <w:t>dy</w:t>
            </w:r>
            <w:proofErr w:type="spellEnd"/>
            <w:r w:rsidRPr="00C9666F">
              <w:rPr>
                <w:rFonts w:ascii="Garamond" w:hAnsi="Garamond"/>
                <w:sz w:val="28"/>
                <w:szCs w:val="28"/>
              </w:rPr>
              <w:t xml:space="preserve"> </w:t>
            </w:r>
            <w:proofErr w:type="spellStart"/>
            <w:r w:rsidRPr="00C9666F">
              <w:rPr>
                <w:rFonts w:ascii="Garamond" w:hAnsi="Garamond"/>
                <w:sz w:val="28"/>
                <w:szCs w:val="28"/>
              </w:rPr>
              <w:t>ve</w:t>
            </w:r>
            <w:proofErr w:type="spellEnd"/>
            <w:r w:rsidRPr="00C9666F">
              <w:rPr>
                <w:rFonts w:ascii="Garamond" w:hAnsi="Garamond"/>
                <w:sz w:val="28"/>
                <w:szCs w:val="28"/>
              </w:rPr>
              <w:t xml:space="preserve"> </w:t>
            </w:r>
            <w:proofErr w:type="spellStart"/>
            <w:r w:rsidRPr="00C9666F">
              <w:rPr>
                <w:rFonts w:ascii="Garamond" w:hAnsi="Garamond"/>
                <w:sz w:val="28"/>
                <w:szCs w:val="28"/>
              </w:rPr>
              <w:t>fo</w:t>
            </w:r>
            <w:proofErr w:type="spellEnd"/>
            <w:r w:rsidRPr="00C9666F">
              <w:rPr>
                <w:rFonts w:ascii="Garamond" w:hAnsi="Garamond"/>
                <w:sz w:val="28"/>
                <w:szCs w:val="28"/>
              </w:rPr>
              <w:t xml:space="preserve"> </w:t>
            </w:r>
            <w:proofErr w:type="spellStart"/>
            <w:r w:rsidRPr="00C9666F">
              <w:rPr>
                <w:rFonts w:ascii="Garamond" w:hAnsi="Garamond"/>
                <w:sz w:val="28"/>
                <w:szCs w:val="28"/>
              </w:rPr>
              <w:t>reill</w:t>
            </w:r>
            <w:proofErr w:type="spellEnd"/>
            <w:r w:rsidRPr="00C9666F">
              <w:rPr>
                <w:rFonts w:ascii="Garamond" w:hAnsi="Garamond"/>
                <w:sz w:val="28"/>
                <w:szCs w:val="28"/>
              </w:rPr>
              <w:t xml:space="preserve"> </w:t>
            </w:r>
            <w:proofErr w:type="spellStart"/>
            <w:r w:rsidRPr="00C9666F">
              <w:rPr>
                <w:rFonts w:ascii="Garamond" w:hAnsi="Garamond"/>
                <w:sz w:val="28"/>
                <w:szCs w:val="28"/>
              </w:rPr>
              <w:t>peccah</w:t>
            </w:r>
            <w:proofErr w:type="spellEnd"/>
            <w:r w:rsidRPr="00C9666F">
              <w:rPr>
                <w:rFonts w:ascii="Garamond" w:hAnsi="Garamond"/>
                <w:sz w:val="28"/>
                <w:szCs w:val="28"/>
              </w:rPr>
              <w:t xml:space="preserve">, </w:t>
            </w:r>
            <w:proofErr w:type="spellStart"/>
            <w:r w:rsidRPr="00C9666F">
              <w:rPr>
                <w:rFonts w:ascii="Garamond" w:hAnsi="Garamond"/>
                <w:sz w:val="28"/>
                <w:szCs w:val="28"/>
              </w:rPr>
              <w:t>eisht</w:t>
            </w:r>
            <w:proofErr w:type="spellEnd"/>
            <w:r w:rsidRPr="00C9666F">
              <w:rPr>
                <w:rFonts w:ascii="Garamond" w:hAnsi="Garamond"/>
                <w:sz w:val="28"/>
                <w:szCs w:val="28"/>
              </w:rPr>
              <w:t xml:space="preserve"> </w:t>
            </w:r>
            <w:proofErr w:type="spellStart"/>
            <w:r w:rsidRPr="00C9666F">
              <w:rPr>
                <w:rFonts w:ascii="Garamond" w:hAnsi="Garamond"/>
                <w:sz w:val="28"/>
                <w:szCs w:val="28"/>
              </w:rPr>
              <w:t>faagee</w:t>
            </w:r>
            <w:proofErr w:type="spellEnd"/>
            <w:r w:rsidRPr="00C9666F">
              <w:rPr>
                <w:rFonts w:ascii="Garamond" w:hAnsi="Garamond"/>
                <w:sz w:val="28"/>
                <w:szCs w:val="28"/>
              </w:rPr>
              <w:t xml:space="preserve"> </w:t>
            </w:r>
            <w:proofErr w:type="spellStart"/>
            <w:r w:rsidRPr="00C9666F">
              <w:rPr>
                <w:rFonts w:ascii="Garamond" w:hAnsi="Garamond"/>
                <w:sz w:val="28"/>
                <w:szCs w:val="28"/>
              </w:rPr>
              <w:t>eshyn</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as </w:t>
            </w:r>
            <w:proofErr w:type="spellStart"/>
            <w:r w:rsidRPr="00C9666F">
              <w:rPr>
                <w:rFonts w:ascii="Garamond" w:hAnsi="Garamond"/>
                <w:sz w:val="28"/>
                <w:szCs w:val="28"/>
              </w:rPr>
              <w:t>gowee</w:t>
            </w:r>
            <w:proofErr w:type="spellEnd"/>
            <w:r w:rsidRPr="00C9666F">
              <w:rPr>
                <w:rFonts w:ascii="Garamond" w:hAnsi="Garamond"/>
                <w:sz w:val="28"/>
                <w:szCs w:val="28"/>
              </w:rPr>
              <w:t xml:space="preserve"> </w:t>
            </w:r>
            <w:proofErr w:type="spellStart"/>
            <w:r w:rsidRPr="00C9666F">
              <w:rPr>
                <w:rFonts w:ascii="Garamond" w:hAnsi="Garamond"/>
                <w:sz w:val="28"/>
                <w:szCs w:val="28"/>
              </w:rPr>
              <w:t>drogh</w:t>
            </w:r>
            <w:r>
              <w:rPr>
                <w:rFonts w:ascii="Garamond" w:hAnsi="Garamond"/>
                <w:sz w:val="28"/>
                <w:szCs w:val="28"/>
              </w:rPr>
              <w:t>-</w:t>
            </w:r>
            <w:r w:rsidRPr="00C9666F">
              <w:rPr>
                <w:rFonts w:ascii="Garamond" w:hAnsi="Garamond"/>
                <w:sz w:val="28"/>
                <w:szCs w:val="28"/>
              </w:rPr>
              <w:t>spyrryd</w:t>
            </w:r>
            <w:proofErr w:type="spellEnd"/>
            <w:r w:rsidRPr="00C9666F">
              <w:rPr>
                <w:rFonts w:ascii="Garamond" w:hAnsi="Garamond"/>
                <w:sz w:val="28"/>
                <w:szCs w:val="28"/>
              </w:rPr>
              <w:t xml:space="preserve"> </w:t>
            </w:r>
            <w:proofErr w:type="spellStart"/>
            <w:r w:rsidRPr="00C9666F">
              <w:rPr>
                <w:rFonts w:ascii="Garamond" w:hAnsi="Garamond"/>
                <w:sz w:val="28"/>
                <w:szCs w:val="28"/>
              </w:rPr>
              <w:t>yn</w:t>
            </w:r>
            <w:proofErr w:type="spellEnd"/>
            <w:r w:rsidRPr="00C9666F">
              <w:rPr>
                <w:rFonts w:ascii="Garamond" w:hAnsi="Garamond"/>
                <w:sz w:val="28"/>
                <w:szCs w:val="28"/>
              </w:rPr>
              <w:t xml:space="preserve"> </w:t>
            </w:r>
            <w:proofErr w:type="spellStart"/>
            <w:r w:rsidRPr="00C9666F">
              <w:rPr>
                <w:rFonts w:ascii="Garamond" w:hAnsi="Garamond"/>
                <w:sz w:val="28"/>
                <w:szCs w:val="28"/>
              </w:rPr>
              <w:t>Reill</w:t>
            </w:r>
            <w:proofErr w:type="spellEnd"/>
            <w:r w:rsidRPr="00C9666F">
              <w:rPr>
                <w:rFonts w:ascii="Garamond" w:hAnsi="Garamond"/>
                <w:sz w:val="28"/>
                <w:szCs w:val="28"/>
              </w:rPr>
              <w:t xml:space="preserve"> </w:t>
            </w:r>
            <w:proofErr w:type="spellStart"/>
            <w:r w:rsidRPr="00C9666F">
              <w:rPr>
                <w:rFonts w:ascii="Garamond" w:hAnsi="Garamond"/>
                <w:sz w:val="28"/>
                <w:szCs w:val="28"/>
              </w:rPr>
              <w:t>harryd</w:t>
            </w:r>
            <w:proofErr w:type="spellEnd"/>
            <w:r w:rsidRPr="00C9666F">
              <w:rPr>
                <w:rFonts w:ascii="Garamond" w:hAnsi="Garamond"/>
                <w:sz w:val="28"/>
                <w:szCs w:val="28"/>
              </w:rPr>
              <w:t xml:space="preserve">, as </w:t>
            </w:r>
            <w:proofErr w:type="spellStart"/>
            <w:r w:rsidRPr="00C9666F">
              <w:rPr>
                <w:rFonts w:ascii="Garamond" w:hAnsi="Garamond"/>
                <w:sz w:val="28"/>
                <w:szCs w:val="28"/>
              </w:rPr>
              <w:t>leeidee</w:t>
            </w:r>
            <w:proofErr w:type="spellEnd"/>
            <w:r w:rsidRPr="00C9666F">
              <w:rPr>
                <w:rFonts w:ascii="Garamond" w:hAnsi="Garamond"/>
                <w:sz w:val="28"/>
                <w:szCs w:val="28"/>
              </w:rPr>
              <w:t xml:space="preserve"> 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veih</w:t>
            </w:r>
            <w:proofErr w:type="spellEnd"/>
            <w:r w:rsidRPr="00C9666F">
              <w:rPr>
                <w:rFonts w:ascii="Garamond" w:hAnsi="Garamond"/>
                <w:sz w:val="28"/>
                <w:szCs w:val="28"/>
              </w:rPr>
              <w:t xml:space="preserve"> </w:t>
            </w:r>
            <w:proofErr w:type="spellStart"/>
            <w:r w:rsidRPr="00C9666F">
              <w:rPr>
                <w:rFonts w:ascii="Garamond" w:hAnsi="Garamond"/>
                <w:sz w:val="28"/>
                <w:szCs w:val="28"/>
              </w:rPr>
              <w:t>yn</w:t>
            </w:r>
            <w:proofErr w:type="spellEnd"/>
            <w:r w:rsidRPr="00C9666F">
              <w:rPr>
                <w:rFonts w:ascii="Garamond" w:hAnsi="Garamond"/>
                <w:sz w:val="28"/>
                <w:szCs w:val="28"/>
              </w:rPr>
              <w:t xml:space="preserve"> </w:t>
            </w:r>
            <w:proofErr w:type="spellStart"/>
            <w:r w:rsidRPr="00C9666F">
              <w:rPr>
                <w:rFonts w:ascii="Garamond" w:hAnsi="Garamond"/>
                <w:sz w:val="28"/>
                <w:szCs w:val="28"/>
              </w:rPr>
              <w:t>pheccah</w:t>
            </w:r>
            <w:proofErr w:type="spellEnd"/>
            <w:r w:rsidRPr="00C9666F">
              <w:rPr>
                <w:rFonts w:ascii="Garamond" w:hAnsi="Garamond"/>
                <w:sz w:val="28"/>
                <w:szCs w:val="28"/>
              </w:rPr>
              <w:t xml:space="preserve"> </w:t>
            </w:r>
            <w:proofErr w:type="spellStart"/>
            <w:r w:rsidRPr="00C9666F">
              <w:rPr>
                <w:rFonts w:ascii="Garamond" w:hAnsi="Garamond"/>
                <w:sz w:val="28"/>
                <w:szCs w:val="28"/>
              </w:rPr>
              <w:t>gys</w:t>
            </w:r>
            <w:proofErr w:type="spellEnd"/>
            <w:r w:rsidRPr="00C9666F">
              <w:rPr>
                <w:rFonts w:ascii="Garamond" w:hAnsi="Garamond"/>
                <w:sz w:val="28"/>
                <w:szCs w:val="28"/>
              </w:rPr>
              <w:t xml:space="preserve"> </w:t>
            </w:r>
            <w:proofErr w:type="spellStart"/>
            <w:r w:rsidRPr="00C9666F">
              <w:rPr>
                <w:rFonts w:ascii="Garamond" w:hAnsi="Garamond"/>
                <w:sz w:val="28"/>
                <w:szCs w:val="28"/>
              </w:rPr>
              <w:t>peccah</w:t>
            </w:r>
            <w:proofErr w:type="spellEnd"/>
            <w:r w:rsidRPr="00C9666F">
              <w:rPr>
                <w:rFonts w:ascii="Garamond" w:hAnsi="Garamond"/>
                <w:sz w:val="28"/>
                <w:szCs w:val="28"/>
              </w:rPr>
              <w:t xml:space="preserve"> </w:t>
            </w:r>
            <w:proofErr w:type="spellStart"/>
            <w:r w:rsidRPr="00C9666F">
              <w:rPr>
                <w:rFonts w:ascii="Garamond" w:hAnsi="Garamond"/>
                <w:sz w:val="28"/>
                <w:szCs w:val="28"/>
              </w:rPr>
              <w:t>elley</w:t>
            </w:r>
            <w:proofErr w:type="spellEnd"/>
            <w:r w:rsidRPr="00C9666F">
              <w:rPr>
                <w:rFonts w:ascii="Garamond" w:hAnsi="Garamond"/>
                <w:sz w:val="28"/>
                <w:szCs w:val="28"/>
              </w:rPr>
              <w:t xml:space="preserve">, </w:t>
            </w:r>
            <w:proofErr w:type="spellStart"/>
            <w:r w:rsidRPr="00C9666F">
              <w:rPr>
                <w:rFonts w:ascii="Garamond" w:hAnsi="Garamond"/>
                <w:sz w:val="28"/>
                <w:szCs w:val="28"/>
              </w:rPr>
              <w:t>derrey</w:t>
            </w:r>
            <w:proofErr w:type="spellEnd"/>
            <w:r w:rsidRPr="00C9666F">
              <w:rPr>
                <w:rFonts w:ascii="Garamond" w:hAnsi="Garamond"/>
                <w:sz w:val="28"/>
                <w:szCs w:val="28"/>
              </w:rPr>
              <w:t xml:space="preserve"> </w:t>
            </w:r>
            <w:proofErr w:type="spellStart"/>
            <w:r w:rsidRPr="00C9666F">
              <w:rPr>
                <w:rFonts w:ascii="Garamond" w:hAnsi="Garamond"/>
                <w:sz w:val="28"/>
                <w:szCs w:val="28"/>
              </w:rPr>
              <w:t>hayrnys</w:t>
            </w:r>
            <w:proofErr w:type="spellEnd"/>
            <w:r w:rsidRPr="00C9666F">
              <w:rPr>
                <w:rFonts w:ascii="Garamond" w:hAnsi="Garamond"/>
                <w:sz w:val="28"/>
                <w:szCs w:val="28"/>
              </w:rPr>
              <w:t xml:space="preserve"> 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gys</w:t>
            </w:r>
            <w:proofErr w:type="spellEnd"/>
            <w:r w:rsidRPr="00C9666F">
              <w:rPr>
                <w:rFonts w:ascii="Garamond" w:hAnsi="Garamond"/>
                <w:sz w:val="28"/>
                <w:szCs w:val="28"/>
              </w:rPr>
              <w:t xml:space="preserve"> coal </w:t>
            </w:r>
            <w:proofErr w:type="spellStart"/>
            <w:r w:rsidRPr="00C9666F">
              <w:rPr>
                <w:rFonts w:ascii="Garamond" w:hAnsi="Garamond"/>
                <w:sz w:val="28"/>
                <w:szCs w:val="28"/>
              </w:rPr>
              <w:t>Annym</w:t>
            </w:r>
            <w:proofErr w:type="spellEnd"/>
            <w:r w:rsidRPr="00C9666F">
              <w:rPr>
                <w:rFonts w:ascii="Garamond" w:hAnsi="Garamond"/>
                <w:sz w:val="28"/>
                <w:szCs w:val="28"/>
              </w:rPr>
              <w:t xml:space="preserve"> as </w:t>
            </w:r>
            <w:proofErr w:type="spellStart"/>
            <w:r w:rsidRPr="00C9666F">
              <w:rPr>
                <w:rFonts w:ascii="Garamond" w:hAnsi="Garamond"/>
                <w:sz w:val="28"/>
                <w:szCs w:val="28"/>
              </w:rPr>
              <w:t>Callin</w:t>
            </w:r>
            <w:proofErr w:type="spellEnd"/>
            <w:r w:rsidRPr="00C9666F">
              <w:rPr>
                <w:rFonts w:ascii="Garamond" w:hAnsi="Garamond"/>
                <w:sz w:val="28"/>
                <w:szCs w:val="28"/>
              </w:rPr>
              <w:t xml:space="preserve">. </w:t>
            </w:r>
          </w:p>
        </w:tc>
        <w:tc>
          <w:tcPr>
            <w:tcW w:w="4416" w:type="dxa"/>
            <w:tcBorders>
              <w:top w:val="nil"/>
              <w:left w:val="nil"/>
              <w:bottom w:val="nil"/>
              <w:right w:val="nil"/>
            </w:tcBorders>
          </w:tcPr>
          <w:p w14:paraId="1787FC6B" w14:textId="77777777" w:rsidR="00C9666F" w:rsidRPr="00C9666F" w:rsidRDefault="00C9666F" w:rsidP="00DB60C3">
            <w:pPr>
              <w:pStyle w:val="ListParagraph"/>
              <w:ind w:left="0" w:firstLine="227"/>
              <w:contextualSpacing w:val="0"/>
              <w:jc w:val="both"/>
              <w:rPr>
                <w:rFonts w:ascii="Garamond" w:hAnsi="Garamond" w:cs="GlyphLessFont"/>
                <w:i/>
                <w:sz w:val="28"/>
              </w:rPr>
            </w:pPr>
            <w:r w:rsidRPr="00C9666F">
              <w:rPr>
                <w:rFonts w:ascii="Garamond" w:hAnsi="Garamond" w:cs="GlyphLessFont"/>
                <w:i/>
                <w:sz w:val="28"/>
              </w:rPr>
              <w:t xml:space="preserve">But, if you shall at any time hereafter grieve this good Spirit by going wilfully against </w:t>
            </w:r>
            <w:proofErr w:type="spellStart"/>
            <w:r w:rsidRPr="00C9666F">
              <w:rPr>
                <w:rFonts w:ascii="Garamond" w:hAnsi="Garamond" w:cs="GlyphLessFont"/>
                <w:i/>
                <w:sz w:val="28"/>
              </w:rPr>
              <w:t>vour</w:t>
            </w:r>
            <w:proofErr w:type="spellEnd"/>
            <w:r w:rsidRPr="00C9666F">
              <w:rPr>
                <w:rFonts w:ascii="Garamond" w:hAnsi="Garamond" w:cs="GlyphLessFont"/>
                <w:i/>
                <w:sz w:val="28"/>
              </w:rPr>
              <w:t xml:space="preserve"> Conscience, and becoming </w:t>
            </w:r>
            <w:r w:rsidRPr="00C9666F">
              <w:rPr>
                <w:rFonts w:ascii="Garamond" w:hAnsi="Garamond" w:cs="GlyphLessFont"/>
                <w:sz w:val="28"/>
              </w:rPr>
              <w:t>the Servant of Sin,</w:t>
            </w:r>
            <w:r w:rsidRPr="00C9666F">
              <w:rPr>
                <w:rFonts w:ascii="Garamond" w:hAnsi="Garamond" w:cs="GlyphLessFont"/>
                <w:i/>
                <w:sz w:val="28"/>
              </w:rPr>
              <w:t xml:space="preserve"> then will he leave you, and an </w:t>
            </w:r>
            <w:r w:rsidRPr="00C9666F">
              <w:rPr>
                <w:rFonts w:ascii="Garamond" w:hAnsi="Garamond" w:cs="GlyphLessFont"/>
                <w:sz w:val="28"/>
              </w:rPr>
              <w:t xml:space="preserve">Evil </w:t>
            </w:r>
            <w:r w:rsidRPr="00C9666F">
              <w:rPr>
                <w:rFonts w:ascii="Garamond" w:hAnsi="Garamond" w:cs="GlyphLessFont"/>
                <w:i/>
                <w:sz w:val="28"/>
              </w:rPr>
              <w:t>Spirit will take the Government of you, and will lead you from one Wickedness to another, until he bring you to Destruction both of Body and Soul.</w:t>
            </w:r>
          </w:p>
        </w:tc>
      </w:tr>
      <w:tr w:rsidR="00C9666F" w:rsidRPr="003142BF" w14:paraId="15D22B00" w14:textId="77777777" w:rsidTr="000145DF">
        <w:tc>
          <w:tcPr>
            <w:tcW w:w="4610" w:type="dxa"/>
            <w:tcBorders>
              <w:top w:val="nil"/>
              <w:left w:val="nil"/>
              <w:bottom w:val="nil"/>
              <w:right w:val="nil"/>
            </w:tcBorders>
          </w:tcPr>
          <w:p w14:paraId="1F903E79" w14:textId="77777777" w:rsidR="00C9666F" w:rsidRPr="00C9666F" w:rsidRDefault="00C9666F" w:rsidP="00DB60C3">
            <w:pPr>
              <w:pStyle w:val="CM3"/>
              <w:widowControl/>
              <w:spacing w:line="240" w:lineRule="auto"/>
              <w:ind w:firstLine="227"/>
              <w:jc w:val="both"/>
              <w:rPr>
                <w:rFonts w:ascii="Garamond" w:hAnsi="Garamond"/>
                <w:sz w:val="28"/>
                <w:szCs w:val="28"/>
              </w:rPr>
            </w:pPr>
            <w:r>
              <w:rPr>
                <w:rFonts w:ascii="Garamond" w:hAnsi="Garamond"/>
                <w:sz w:val="28"/>
                <w:szCs w:val="28"/>
              </w:rPr>
              <w:t xml:space="preserve">[24] </w:t>
            </w:r>
            <w:r w:rsidRPr="00C9666F">
              <w:rPr>
                <w:rFonts w:ascii="Garamond" w:hAnsi="Garamond"/>
                <w:sz w:val="28"/>
                <w:szCs w:val="28"/>
              </w:rPr>
              <w:t xml:space="preserve">Dy </w:t>
            </w:r>
            <w:proofErr w:type="spellStart"/>
            <w:r w:rsidRPr="00C9666F">
              <w:rPr>
                <w:rFonts w:ascii="Garamond" w:hAnsi="Garamond"/>
                <w:sz w:val="28"/>
                <w:szCs w:val="28"/>
              </w:rPr>
              <w:t>vod</w:t>
            </w:r>
            <w:proofErr w:type="spellEnd"/>
            <w:r w:rsidRPr="00C9666F">
              <w:rPr>
                <w:rFonts w:ascii="Garamond" w:hAnsi="Garamond"/>
                <w:sz w:val="28"/>
                <w:szCs w:val="28"/>
              </w:rPr>
              <w:t xml:space="preserve"> </w:t>
            </w:r>
            <w:proofErr w:type="spellStart"/>
            <w:r w:rsidRPr="00C9666F">
              <w:rPr>
                <w:rFonts w:ascii="Garamond" w:hAnsi="Garamond"/>
                <w:sz w:val="28"/>
                <w:szCs w:val="28"/>
              </w:rPr>
              <w:t>oo</w:t>
            </w:r>
            <w:proofErr w:type="spellEnd"/>
            <w:r w:rsidRPr="00C9666F">
              <w:rPr>
                <w:rFonts w:ascii="Garamond" w:hAnsi="Garamond"/>
                <w:sz w:val="28"/>
                <w:szCs w:val="28"/>
              </w:rPr>
              <w:t xml:space="preserve"> </w:t>
            </w:r>
            <w:proofErr w:type="spellStart"/>
            <w:r w:rsidRPr="00C9666F">
              <w:rPr>
                <w:rFonts w:ascii="Garamond" w:hAnsi="Garamond"/>
                <w:sz w:val="28"/>
                <w:szCs w:val="28"/>
              </w:rPr>
              <w:t>yn</w:t>
            </w:r>
            <w:proofErr w:type="spellEnd"/>
            <w:r w:rsidRPr="00C9666F">
              <w:rPr>
                <w:rFonts w:ascii="Garamond" w:hAnsi="Garamond"/>
                <w:sz w:val="28"/>
                <w:szCs w:val="28"/>
              </w:rPr>
              <w:t xml:space="preserve"> </w:t>
            </w:r>
            <w:proofErr w:type="spellStart"/>
            <w:r w:rsidRPr="00C9666F">
              <w:rPr>
                <w:rFonts w:ascii="Garamond" w:hAnsi="Garamond"/>
                <w:sz w:val="28"/>
                <w:szCs w:val="28"/>
              </w:rPr>
              <w:t>gaue</w:t>
            </w:r>
            <w:proofErr w:type="spellEnd"/>
            <w:r w:rsidRPr="00C9666F">
              <w:rPr>
                <w:rFonts w:ascii="Garamond" w:hAnsi="Garamond"/>
                <w:sz w:val="28"/>
                <w:szCs w:val="28"/>
              </w:rPr>
              <w:t xml:space="preserve"> </w:t>
            </w:r>
            <w:proofErr w:type="spellStart"/>
            <w:r w:rsidRPr="00C9666F">
              <w:rPr>
                <w:rFonts w:ascii="Garamond" w:hAnsi="Garamond"/>
                <w:sz w:val="28"/>
                <w:szCs w:val="28"/>
              </w:rPr>
              <w:t>shoh</w:t>
            </w:r>
            <w:proofErr w:type="spellEnd"/>
            <w:r w:rsidRPr="00C9666F">
              <w:rPr>
                <w:rFonts w:ascii="Garamond" w:hAnsi="Garamond"/>
                <w:sz w:val="28"/>
                <w:szCs w:val="28"/>
              </w:rPr>
              <w:t xml:space="preserve"> y </w:t>
            </w:r>
            <w:proofErr w:type="spellStart"/>
            <w:r w:rsidRPr="00C9666F">
              <w:rPr>
                <w:rFonts w:ascii="Garamond" w:hAnsi="Garamond"/>
                <w:sz w:val="28"/>
                <w:szCs w:val="28"/>
              </w:rPr>
              <w:t>haghney</w:t>
            </w:r>
            <w:proofErr w:type="spellEnd"/>
            <w:r w:rsidRPr="00C9666F">
              <w:rPr>
                <w:rFonts w:ascii="Garamond" w:hAnsi="Garamond"/>
                <w:sz w:val="28"/>
                <w:szCs w:val="28"/>
              </w:rPr>
              <w:t xml:space="preserve"> </w:t>
            </w:r>
            <w:proofErr w:type="spellStart"/>
            <w:r w:rsidRPr="00C9666F">
              <w:rPr>
                <w:rFonts w:ascii="Garamond" w:hAnsi="Garamond"/>
                <w:sz w:val="28"/>
                <w:szCs w:val="28"/>
              </w:rPr>
              <w:t>shegin</w:t>
            </w:r>
            <w:proofErr w:type="spellEnd"/>
            <w:r w:rsidRPr="00C9666F">
              <w:rPr>
                <w:rFonts w:ascii="Garamond" w:hAnsi="Garamond"/>
                <w:sz w:val="28"/>
                <w:szCs w:val="28"/>
              </w:rPr>
              <w:t xml:space="preserve"> da </w:t>
            </w:r>
            <w:proofErr w:type="spellStart"/>
            <w:r w:rsidRPr="00C9666F">
              <w:rPr>
                <w:rFonts w:ascii="Garamond" w:hAnsi="Garamond"/>
                <w:sz w:val="28"/>
                <w:szCs w:val="28"/>
              </w:rPr>
              <w:t>ve</w:t>
            </w:r>
            <w:proofErr w:type="spellEnd"/>
            <w:r w:rsidRPr="00C9666F">
              <w:rPr>
                <w:rFonts w:ascii="Garamond" w:hAnsi="Garamond"/>
                <w:sz w:val="28"/>
                <w:szCs w:val="28"/>
              </w:rPr>
              <w:t xml:space="preserve"> </w:t>
            </w:r>
            <w:proofErr w:type="spellStart"/>
            <w:r w:rsidRPr="00C9666F">
              <w:rPr>
                <w:rFonts w:ascii="Garamond" w:hAnsi="Garamond"/>
                <w:sz w:val="28"/>
                <w:szCs w:val="28"/>
              </w:rPr>
              <w:t>yn</w:t>
            </w:r>
            <w:proofErr w:type="spellEnd"/>
            <w:r w:rsidRPr="00C9666F">
              <w:rPr>
                <w:rFonts w:ascii="Garamond" w:hAnsi="Garamond"/>
                <w:sz w:val="28"/>
                <w:szCs w:val="28"/>
              </w:rPr>
              <w:t xml:space="preserve"> </w:t>
            </w:r>
            <w:proofErr w:type="spellStart"/>
            <w:r w:rsidRPr="00C9666F">
              <w:rPr>
                <w:rFonts w:ascii="Garamond" w:hAnsi="Garamond"/>
                <w:sz w:val="28"/>
                <w:szCs w:val="28"/>
              </w:rPr>
              <w:t>chiarrail</w:t>
            </w:r>
            <w:proofErr w:type="spellEnd"/>
            <w:r w:rsidRPr="00C9666F">
              <w:rPr>
                <w:rFonts w:ascii="Garamond" w:hAnsi="Garamond"/>
                <w:sz w:val="28"/>
                <w:szCs w:val="28"/>
              </w:rPr>
              <w:t xml:space="preserve"> </w:t>
            </w:r>
            <w:proofErr w:type="spellStart"/>
            <w:r w:rsidRPr="00C9666F">
              <w:rPr>
                <w:rFonts w:ascii="Garamond" w:hAnsi="Garamond"/>
                <w:sz w:val="28"/>
                <w:szCs w:val="28"/>
              </w:rPr>
              <w:t>wooar</w:t>
            </w:r>
            <w:proofErr w:type="spellEnd"/>
            <w:r w:rsidRPr="00C9666F">
              <w:rPr>
                <w:rFonts w:ascii="Garamond" w:hAnsi="Garamond"/>
                <w:sz w:val="28"/>
                <w:szCs w:val="28"/>
              </w:rPr>
              <w:t xml:space="preserve"> </w:t>
            </w:r>
            <w:proofErr w:type="spellStart"/>
            <w:r w:rsidRPr="00C9666F">
              <w:rPr>
                <w:rFonts w:ascii="Garamond" w:hAnsi="Garamond"/>
                <w:sz w:val="28"/>
                <w:szCs w:val="28"/>
              </w:rPr>
              <w:t>ayd</w:t>
            </w:r>
            <w:proofErr w:type="spellEnd"/>
            <w:r w:rsidR="00E213E3">
              <w:rPr>
                <w:rFonts w:ascii="Garamond" w:hAnsi="Garamond"/>
                <w:sz w:val="28"/>
                <w:szCs w:val="28"/>
              </w:rPr>
              <w:t>.</w:t>
            </w:r>
            <w:r w:rsidRPr="00C9666F">
              <w:rPr>
                <w:rFonts w:ascii="Garamond" w:hAnsi="Garamond"/>
                <w:sz w:val="28"/>
                <w:szCs w:val="28"/>
              </w:rPr>
              <w:t xml:space="preserve"> </w:t>
            </w:r>
          </w:p>
        </w:tc>
        <w:tc>
          <w:tcPr>
            <w:tcW w:w="4416" w:type="dxa"/>
            <w:tcBorders>
              <w:top w:val="nil"/>
              <w:left w:val="nil"/>
              <w:bottom w:val="nil"/>
              <w:right w:val="nil"/>
            </w:tcBorders>
          </w:tcPr>
          <w:p w14:paraId="7BB97BE0" w14:textId="77777777" w:rsidR="00C9666F" w:rsidRPr="00C9666F" w:rsidRDefault="00C9666F" w:rsidP="00DB60C3">
            <w:pPr>
              <w:pStyle w:val="ListParagraph"/>
              <w:ind w:left="0" w:firstLine="227"/>
              <w:jc w:val="both"/>
              <w:rPr>
                <w:rFonts w:ascii="Garamond" w:hAnsi="Garamond" w:cs="GlyphLessFont"/>
                <w:i/>
                <w:sz w:val="28"/>
              </w:rPr>
            </w:pPr>
            <w:r w:rsidRPr="00C9666F">
              <w:rPr>
                <w:rFonts w:ascii="Garamond" w:hAnsi="Garamond" w:cs="GlyphLessFont"/>
                <w:i/>
                <w:sz w:val="28"/>
              </w:rPr>
              <w:t xml:space="preserve">That you may escape this Danger, it must be your great care, </w:t>
            </w:r>
          </w:p>
        </w:tc>
      </w:tr>
      <w:tr w:rsidR="00E213E3" w:rsidRPr="003142BF" w14:paraId="68244DFC" w14:textId="77777777" w:rsidTr="000145DF">
        <w:tc>
          <w:tcPr>
            <w:tcW w:w="4610" w:type="dxa"/>
            <w:tcBorders>
              <w:top w:val="nil"/>
              <w:left w:val="nil"/>
              <w:bottom w:val="nil"/>
              <w:right w:val="nil"/>
            </w:tcBorders>
          </w:tcPr>
          <w:p w14:paraId="3AC864C2" w14:textId="77777777" w:rsidR="00E213E3" w:rsidRPr="00B20636" w:rsidRDefault="00E213E3" w:rsidP="00DB60C3">
            <w:pPr>
              <w:pStyle w:val="CM3"/>
              <w:widowControl/>
              <w:spacing w:line="240" w:lineRule="auto"/>
              <w:ind w:firstLine="227"/>
              <w:jc w:val="both"/>
              <w:rPr>
                <w:rFonts w:ascii="Garamond" w:hAnsi="Garamond"/>
                <w:sz w:val="28"/>
                <w:szCs w:val="28"/>
              </w:rPr>
            </w:pPr>
            <w:r w:rsidRPr="00B20636">
              <w:rPr>
                <w:rFonts w:ascii="Garamond" w:hAnsi="Garamond"/>
                <w:sz w:val="28"/>
                <w:szCs w:val="28"/>
              </w:rPr>
              <w:t xml:space="preserve">1. </w:t>
            </w:r>
            <w:proofErr w:type="spellStart"/>
            <w:r w:rsidRPr="00B20636">
              <w:rPr>
                <w:rFonts w:ascii="Garamond" w:hAnsi="Garamond"/>
                <w:sz w:val="28"/>
                <w:szCs w:val="28"/>
              </w:rPr>
              <w:t>Hoshiaght</w:t>
            </w:r>
            <w:proofErr w:type="spellEnd"/>
            <w:r w:rsidRPr="00B20636">
              <w:rPr>
                <w:rFonts w:ascii="Garamond" w:hAnsi="Garamond"/>
                <w:sz w:val="28"/>
                <w:szCs w:val="28"/>
              </w:rPr>
              <w:t xml:space="preserve">, Dy </w:t>
            </w:r>
            <w:proofErr w:type="spellStart"/>
            <w:r w:rsidRPr="00B20636">
              <w:rPr>
                <w:rFonts w:ascii="Garamond" w:hAnsi="Garamond"/>
                <w:sz w:val="28"/>
                <w:szCs w:val="28"/>
              </w:rPr>
              <w:t>veaghey</w:t>
            </w:r>
            <w:proofErr w:type="spellEnd"/>
            <w:r w:rsidRPr="00B20636">
              <w:rPr>
                <w:rFonts w:ascii="Garamond" w:hAnsi="Garamond"/>
                <w:sz w:val="28"/>
                <w:szCs w:val="28"/>
              </w:rPr>
              <w:t xml:space="preserve"> </w:t>
            </w:r>
            <w:proofErr w:type="spellStart"/>
            <w:r w:rsidRPr="00B20636">
              <w:rPr>
                <w:rFonts w:ascii="Garamond" w:hAnsi="Garamond"/>
                <w:sz w:val="28"/>
                <w:szCs w:val="28"/>
              </w:rPr>
              <w:t>ayns</w:t>
            </w:r>
            <w:proofErr w:type="spellEnd"/>
            <w:r w:rsidRPr="00B20636">
              <w:rPr>
                <w:rFonts w:ascii="Garamond" w:hAnsi="Garamond"/>
                <w:sz w:val="28"/>
                <w:szCs w:val="28"/>
              </w:rPr>
              <w:t xml:space="preserve"> </w:t>
            </w:r>
            <w:proofErr w:type="spellStart"/>
            <w:r w:rsidRPr="00B20636">
              <w:rPr>
                <w:rFonts w:ascii="Garamond" w:hAnsi="Garamond"/>
                <w:sz w:val="28"/>
                <w:szCs w:val="28"/>
              </w:rPr>
              <w:t>aggle</w:t>
            </w:r>
            <w:proofErr w:type="spellEnd"/>
            <w:r w:rsidRPr="00B20636">
              <w:rPr>
                <w:rFonts w:ascii="Garamond" w:hAnsi="Garamond"/>
                <w:sz w:val="28"/>
                <w:szCs w:val="28"/>
              </w:rPr>
              <w:t xml:space="preserve"> Yee, </w:t>
            </w:r>
            <w:proofErr w:type="spellStart"/>
            <w:r w:rsidRPr="00B20636">
              <w:rPr>
                <w:rFonts w:ascii="Garamond" w:hAnsi="Garamond"/>
                <w:sz w:val="28"/>
                <w:szCs w:val="28"/>
              </w:rPr>
              <w:t>nagh</w:t>
            </w:r>
            <w:proofErr w:type="spellEnd"/>
            <w:r w:rsidRPr="00B20636">
              <w:rPr>
                <w:rFonts w:ascii="Garamond" w:hAnsi="Garamond"/>
                <w:sz w:val="28"/>
                <w:szCs w:val="28"/>
              </w:rPr>
              <w:t xml:space="preserve"> der </w:t>
            </w:r>
            <w:proofErr w:type="spellStart"/>
            <w:r w:rsidRPr="00B20636">
              <w:rPr>
                <w:rFonts w:ascii="Garamond" w:hAnsi="Garamond"/>
                <w:sz w:val="28"/>
                <w:szCs w:val="28"/>
              </w:rPr>
              <w:t>oo</w:t>
            </w:r>
            <w:proofErr w:type="spellEnd"/>
            <w:r w:rsidRPr="00B20636">
              <w:rPr>
                <w:rFonts w:ascii="Garamond" w:hAnsi="Garamond"/>
                <w:sz w:val="28"/>
                <w:szCs w:val="28"/>
              </w:rPr>
              <w:t xml:space="preserve"> </w:t>
            </w:r>
            <w:proofErr w:type="spellStart"/>
            <w:r w:rsidRPr="00B20636">
              <w:rPr>
                <w:rFonts w:ascii="Garamond" w:hAnsi="Garamond"/>
                <w:sz w:val="28"/>
                <w:szCs w:val="28"/>
              </w:rPr>
              <w:t>dt’aigney</w:t>
            </w:r>
            <w:proofErr w:type="spellEnd"/>
            <w:r w:rsidRPr="00B20636">
              <w:rPr>
                <w:rFonts w:ascii="Garamond" w:hAnsi="Garamond"/>
                <w:sz w:val="28"/>
                <w:szCs w:val="28"/>
              </w:rPr>
              <w:t xml:space="preserve"> </w:t>
            </w:r>
            <w:proofErr w:type="spellStart"/>
            <w:r w:rsidRPr="00B20636">
              <w:rPr>
                <w:rFonts w:ascii="Garamond" w:hAnsi="Garamond"/>
                <w:sz w:val="28"/>
                <w:szCs w:val="28"/>
              </w:rPr>
              <w:t>gys</w:t>
            </w:r>
            <w:proofErr w:type="spellEnd"/>
            <w:r w:rsidRPr="00B20636">
              <w:rPr>
                <w:rFonts w:ascii="Garamond" w:hAnsi="Garamond"/>
                <w:sz w:val="28"/>
                <w:szCs w:val="28"/>
              </w:rPr>
              <w:t xml:space="preserve"> </w:t>
            </w:r>
            <w:proofErr w:type="spellStart"/>
            <w:r w:rsidRPr="00B20636">
              <w:rPr>
                <w:rFonts w:ascii="Garamond" w:hAnsi="Garamond"/>
                <w:sz w:val="28"/>
                <w:szCs w:val="28"/>
              </w:rPr>
              <w:t>drogh</w:t>
            </w:r>
            <w:proofErr w:type="spellEnd"/>
            <w:r w:rsidRPr="00B20636">
              <w:rPr>
                <w:rFonts w:ascii="Garamond" w:hAnsi="Garamond"/>
                <w:sz w:val="28"/>
                <w:szCs w:val="28"/>
              </w:rPr>
              <w:t xml:space="preserve"> </w:t>
            </w:r>
            <w:proofErr w:type="spellStart"/>
            <w:r w:rsidRPr="00B20636">
              <w:rPr>
                <w:rFonts w:ascii="Garamond" w:hAnsi="Garamond"/>
                <w:sz w:val="28"/>
                <w:szCs w:val="28"/>
              </w:rPr>
              <w:t>yanoo</w:t>
            </w:r>
            <w:proofErr w:type="spellEnd"/>
            <w:r w:rsidRPr="00B20636">
              <w:rPr>
                <w:rFonts w:ascii="Garamond" w:hAnsi="Garamond"/>
                <w:sz w:val="28"/>
                <w:szCs w:val="28"/>
              </w:rPr>
              <w:t xml:space="preserve"> </w:t>
            </w:r>
            <w:proofErr w:type="spellStart"/>
            <w:r w:rsidRPr="00B20636">
              <w:rPr>
                <w:rFonts w:ascii="Garamond" w:hAnsi="Garamond"/>
                <w:sz w:val="28"/>
                <w:szCs w:val="28"/>
              </w:rPr>
              <w:t>erbee</w:t>
            </w:r>
            <w:proofErr w:type="spellEnd"/>
            <w:r w:rsidRPr="00B20636">
              <w:rPr>
                <w:rFonts w:ascii="Garamond" w:hAnsi="Garamond"/>
                <w:sz w:val="28"/>
                <w:szCs w:val="28"/>
              </w:rPr>
              <w:t xml:space="preserve"> er </w:t>
            </w:r>
            <w:proofErr w:type="spellStart"/>
            <w:r w:rsidRPr="00B20636">
              <w:rPr>
                <w:rFonts w:ascii="Garamond" w:hAnsi="Garamond"/>
                <w:sz w:val="28"/>
                <w:szCs w:val="28"/>
              </w:rPr>
              <w:t>fys</w:t>
            </w:r>
            <w:proofErr w:type="spellEnd"/>
            <w:r w:rsidRPr="00B20636">
              <w:rPr>
                <w:rFonts w:ascii="Garamond" w:hAnsi="Garamond"/>
                <w:sz w:val="28"/>
                <w:szCs w:val="28"/>
              </w:rPr>
              <w:t xml:space="preserve"> </w:t>
            </w:r>
            <w:proofErr w:type="spellStart"/>
            <w:r w:rsidRPr="00B20636">
              <w:rPr>
                <w:rFonts w:ascii="Garamond" w:hAnsi="Garamond"/>
                <w:sz w:val="28"/>
                <w:szCs w:val="28"/>
              </w:rPr>
              <w:t>dhyt</w:t>
            </w:r>
            <w:proofErr w:type="spellEnd"/>
            <w:r w:rsidRPr="00B20636">
              <w:rPr>
                <w:rFonts w:ascii="Garamond" w:hAnsi="Garamond"/>
                <w:sz w:val="28"/>
                <w:szCs w:val="28"/>
              </w:rPr>
              <w:t xml:space="preserve">. </w:t>
            </w:r>
          </w:p>
        </w:tc>
        <w:tc>
          <w:tcPr>
            <w:tcW w:w="4416" w:type="dxa"/>
            <w:tcBorders>
              <w:top w:val="nil"/>
              <w:left w:val="nil"/>
              <w:bottom w:val="nil"/>
              <w:right w:val="nil"/>
            </w:tcBorders>
          </w:tcPr>
          <w:p w14:paraId="34CE4470" w14:textId="77777777" w:rsidR="00E213E3" w:rsidRPr="00C9666F" w:rsidRDefault="00E213E3" w:rsidP="00DB60C3">
            <w:pPr>
              <w:pStyle w:val="ListParagraph"/>
              <w:ind w:left="0" w:firstLine="227"/>
              <w:jc w:val="both"/>
              <w:rPr>
                <w:rFonts w:ascii="Garamond" w:hAnsi="Garamond" w:cs="GlyphLessFont"/>
                <w:i/>
                <w:sz w:val="28"/>
              </w:rPr>
            </w:pPr>
            <w:r w:rsidRPr="00C9666F">
              <w:rPr>
                <w:rFonts w:ascii="Garamond" w:hAnsi="Garamond" w:cs="GlyphLessFont"/>
                <w:sz w:val="28"/>
              </w:rPr>
              <w:t>1. First. To live in the Fear of God,</w:t>
            </w:r>
            <w:r w:rsidRPr="00C9666F">
              <w:rPr>
                <w:rFonts w:ascii="Garamond" w:hAnsi="Garamond" w:cs="GlyphLessFont"/>
                <w:i/>
                <w:sz w:val="28"/>
              </w:rPr>
              <w:t xml:space="preserve"> that you may not consent to known Iniquity.</w:t>
            </w:r>
          </w:p>
        </w:tc>
      </w:tr>
      <w:tr w:rsidR="00E213E3" w:rsidRPr="003142BF" w14:paraId="6FC5AD1E" w14:textId="77777777" w:rsidTr="000145DF">
        <w:tc>
          <w:tcPr>
            <w:tcW w:w="4610" w:type="dxa"/>
            <w:tcBorders>
              <w:top w:val="nil"/>
              <w:left w:val="nil"/>
              <w:bottom w:val="nil"/>
              <w:right w:val="nil"/>
            </w:tcBorders>
          </w:tcPr>
          <w:p w14:paraId="53D09975" w14:textId="77777777" w:rsidR="00E213E3" w:rsidRPr="00B20636" w:rsidRDefault="00E213E3" w:rsidP="00DB60C3">
            <w:pPr>
              <w:pStyle w:val="CM3"/>
              <w:widowControl/>
              <w:spacing w:line="240" w:lineRule="auto"/>
              <w:ind w:firstLine="227"/>
              <w:jc w:val="both"/>
              <w:rPr>
                <w:rFonts w:ascii="Garamond" w:hAnsi="Garamond"/>
                <w:sz w:val="28"/>
                <w:szCs w:val="28"/>
              </w:rPr>
            </w:pPr>
            <w:proofErr w:type="spellStart"/>
            <w:r w:rsidRPr="00B20636">
              <w:rPr>
                <w:rFonts w:ascii="Garamond" w:hAnsi="Garamond"/>
                <w:sz w:val="28"/>
                <w:szCs w:val="28"/>
              </w:rPr>
              <w:t>Shoh</w:t>
            </w:r>
            <w:proofErr w:type="spellEnd"/>
            <w:r w:rsidRPr="00B20636">
              <w:rPr>
                <w:rFonts w:ascii="Garamond" w:hAnsi="Garamond"/>
                <w:sz w:val="28"/>
                <w:szCs w:val="28"/>
              </w:rPr>
              <w:t xml:space="preserve"> </w:t>
            </w:r>
            <w:proofErr w:type="spellStart"/>
            <w:r w:rsidRPr="00B20636">
              <w:rPr>
                <w:rFonts w:ascii="Garamond" w:hAnsi="Garamond"/>
                <w:sz w:val="28"/>
                <w:szCs w:val="28"/>
              </w:rPr>
              <w:t>va</w:t>
            </w:r>
            <w:proofErr w:type="spellEnd"/>
            <w:r w:rsidRPr="00B20636">
              <w:rPr>
                <w:rFonts w:ascii="Garamond" w:hAnsi="Garamond"/>
                <w:sz w:val="28"/>
                <w:szCs w:val="28"/>
              </w:rPr>
              <w:t xml:space="preserve"> </w:t>
            </w:r>
            <w:proofErr w:type="spellStart"/>
            <w:r w:rsidRPr="00B20636">
              <w:rPr>
                <w:rFonts w:ascii="Garamond" w:hAnsi="Garamond"/>
                <w:sz w:val="28"/>
                <w:szCs w:val="28"/>
              </w:rPr>
              <w:t>aght</w:t>
            </w:r>
            <w:proofErr w:type="spellEnd"/>
            <w:r w:rsidRPr="00B20636">
              <w:rPr>
                <w:rFonts w:ascii="Garamond" w:hAnsi="Garamond"/>
                <w:sz w:val="28"/>
                <w:szCs w:val="28"/>
              </w:rPr>
              <w:t xml:space="preserve"> </w:t>
            </w:r>
            <w:proofErr w:type="spellStart"/>
            <w:r w:rsidRPr="00B20636">
              <w:rPr>
                <w:rFonts w:ascii="Garamond" w:hAnsi="Garamond"/>
                <w:sz w:val="28"/>
                <w:szCs w:val="28"/>
              </w:rPr>
              <w:t>Ghavid</w:t>
            </w:r>
            <w:proofErr w:type="spellEnd"/>
            <w:r>
              <w:rPr>
                <w:rFonts w:ascii="Garamond" w:hAnsi="Garamond"/>
                <w:sz w:val="28"/>
                <w:szCs w:val="28"/>
              </w:rPr>
              <w:t>,</w:t>
            </w:r>
            <w:r w:rsidRPr="00B20636">
              <w:rPr>
                <w:rFonts w:ascii="Garamond" w:hAnsi="Garamond"/>
                <w:sz w:val="28"/>
                <w:szCs w:val="28"/>
              </w:rPr>
              <w:t xml:space="preserve"> Ta mee er </w:t>
            </w:r>
            <w:proofErr w:type="spellStart"/>
            <w:r w:rsidRPr="00B20636">
              <w:rPr>
                <w:rFonts w:ascii="Garamond" w:hAnsi="Garamond"/>
                <w:sz w:val="28"/>
                <w:szCs w:val="28"/>
              </w:rPr>
              <w:t>soiagh</w:t>
            </w:r>
            <w:proofErr w:type="spellEnd"/>
            <w:r w:rsidRPr="00B20636">
              <w:rPr>
                <w:rFonts w:ascii="Garamond" w:hAnsi="Garamond"/>
                <w:sz w:val="28"/>
                <w:szCs w:val="28"/>
              </w:rPr>
              <w:t xml:space="preserve"> </w:t>
            </w:r>
            <w:proofErr w:type="spellStart"/>
            <w:r w:rsidRPr="00B20636">
              <w:rPr>
                <w:rFonts w:ascii="Garamond" w:hAnsi="Garamond"/>
                <w:sz w:val="28"/>
                <w:szCs w:val="28"/>
              </w:rPr>
              <w:t>Jee</w:t>
            </w:r>
            <w:proofErr w:type="spellEnd"/>
            <w:r w:rsidRPr="00B20636">
              <w:rPr>
                <w:rFonts w:ascii="Garamond" w:hAnsi="Garamond"/>
                <w:sz w:val="28"/>
                <w:szCs w:val="28"/>
              </w:rPr>
              <w:t xml:space="preserve"> </w:t>
            </w:r>
            <w:proofErr w:type="spellStart"/>
            <w:r w:rsidRPr="00B20636">
              <w:rPr>
                <w:rFonts w:ascii="Garamond" w:hAnsi="Garamond"/>
                <w:sz w:val="28"/>
                <w:szCs w:val="28"/>
              </w:rPr>
              <w:t>kinjagh</w:t>
            </w:r>
            <w:proofErr w:type="spellEnd"/>
            <w:r w:rsidRPr="00B20636">
              <w:rPr>
                <w:rFonts w:ascii="Garamond" w:hAnsi="Garamond"/>
                <w:sz w:val="28"/>
                <w:szCs w:val="28"/>
              </w:rPr>
              <w:t xml:space="preserve"> </w:t>
            </w:r>
            <w:proofErr w:type="spellStart"/>
            <w:r w:rsidRPr="00B20636">
              <w:rPr>
                <w:rFonts w:ascii="Garamond" w:hAnsi="Garamond"/>
                <w:sz w:val="28"/>
                <w:szCs w:val="28"/>
              </w:rPr>
              <w:t>ki</w:t>
            </w:r>
            <w:r>
              <w:rPr>
                <w:rFonts w:ascii="Garamond" w:hAnsi="Garamond"/>
                <w:sz w:val="28"/>
                <w:szCs w:val="28"/>
              </w:rPr>
              <w:t>o</w:t>
            </w:r>
            <w:r w:rsidRPr="00B20636">
              <w:rPr>
                <w:rFonts w:ascii="Garamond" w:hAnsi="Garamond"/>
                <w:sz w:val="28"/>
                <w:szCs w:val="28"/>
              </w:rPr>
              <w:t>ngoyrt</w:t>
            </w:r>
            <w:proofErr w:type="spellEnd"/>
            <w:r w:rsidRPr="00B20636">
              <w:rPr>
                <w:rFonts w:ascii="Garamond" w:hAnsi="Garamond"/>
                <w:sz w:val="28"/>
                <w:szCs w:val="28"/>
              </w:rPr>
              <w:t xml:space="preserve"> </w:t>
            </w:r>
            <w:proofErr w:type="spellStart"/>
            <w:r w:rsidRPr="00B20636">
              <w:rPr>
                <w:rFonts w:ascii="Garamond" w:hAnsi="Garamond"/>
                <w:sz w:val="28"/>
                <w:szCs w:val="28"/>
              </w:rPr>
              <w:t>rhym</w:t>
            </w:r>
            <w:proofErr w:type="spellEnd"/>
            <w:r w:rsidRPr="00B20636">
              <w:rPr>
                <w:rFonts w:ascii="Garamond" w:hAnsi="Garamond"/>
                <w:sz w:val="28"/>
                <w:szCs w:val="28"/>
              </w:rPr>
              <w:t xml:space="preserve">, </w:t>
            </w:r>
            <w:proofErr w:type="spellStart"/>
            <w:r w:rsidRPr="00B20636">
              <w:rPr>
                <w:rFonts w:ascii="Garamond" w:hAnsi="Garamond"/>
                <w:sz w:val="28"/>
                <w:szCs w:val="28"/>
              </w:rPr>
              <w:t>shen</w:t>
            </w:r>
            <w:proofErr w:type="spellEnd"/>
            <w:r w:rsidRPr="00B20636">
              <w:rPr>
                <w:rFonts w:ascii="Garamond" w:hAnsi="Garamond"/>
                <w:sz w:val="28"/>
                <w:szCs w:val="28"/>
              </w:rPr>
              <w:t xml:space="preserve">-y-fa cha </w:t>
            </w:r>
            <w:proofErr w:type="spellStart"/>
            <w:r w:rsidRPr="00B20636">
              <w:rPr>
                <w:rFonts w:ascii="Garamond" w:hAnsi="Garamond"/>
                <w:sz w:val="28"/>
                <w:szCs w:val="28"/>
              </w:rPr>
              <w:t>duit</w:t>
            </w:r>
            <w:proofErr w:type="spellEnd"/>
            <w:r>
              <w:rPr>
                <w:rFonts w:ascii="Garamond" w:hAnsi="Garamond"/>
                <w:sz w:val="28"/>
                <w:szCs w:val="28"/>
              </w:rPr>
              <w:t xml:space="preserve"> </w:t>
            </w:r>
            <w:proofErr w:type="spellStart"/>
            <w:r w:rsidRPr="00B20636">
              <w:rPr>
                <w:rFonts w:ascii="Garamond" w:hAnsi="Garamond"/>
                <w:sz w:val="28"/>
                <w:szCs w:val="28"/>
              </w:rPr>
              <w:t>ym</w:t>
            </w:r>
            <w:proofErr w:type="spellEnd"/>
            <w:r w:rsidRPr="00B20636">
              <w:rPr>
                <w:rFonts w:ascii="Garamond" w:hAnsi="Garamond"/>
                <w:sz w:val="28"/>
                <w:szCs w:val="28"/>
              </w:rPr>
              <w:t xml:space="preserve">. Ta </w:t>
            </w:r>
            <w:proofErr w:type="spellStart"/>
            <w:r w:rsidRPr="00B20636">
              <w:rPr>
                <w:rFonts w:ascii="Garamond" w:hAnsi="Garamond"/>
                <w:sz w:val="28"/>
                <w:szCs w:val="28"/>
              </w:rPr>
              <w:t>shen</w:t>
            </w:r>
            <w:proofErr w:type="spellEnd"/>
            <w:r w:rsidRPr="00B20636">
              <w:rPr>
                <w:rFonts w:ascii="Garamond" w:hAnsi="Garamond"/>
                <w:sz w:val="28"/>
                <w:szCs w:val="28"/>
              </w:rPr>
              <w:t xml:space="preserve"> v</w:t>
            </w:r>
            <w:r>
              <w:rPr>
                <w:rFonts w:ascii="Garamond" w:hAnsi="Garamond"/>
                <w:sz w:val="28"/>
                <w:szCs w:val="28"/>
              </w:rPr>
              <w:t>[</w:t>
            </w:r>
            <w:r w:rsidRPr="00B20636">
              <w:rPr>
                <w:rFonts w:ascii="Garamond" w:hAnsi="Garamond"/>
                <w:sz w:val="28"/>
                <w:szCs w:val="28"/>
              </w:rPr>
              <w:t>’</w:t>
            </w:r>
            <w:r>
              <w:rPr>
                <w:rFonts w:ascii="Garamond" w:hAnsi="Garamond"/>
                <w:sz w:val="28"/>
                <w:szCs w:val="28"/>
              </w:rPr>
              <w:t>]</w:t>
            </w:r>
            <w:r w:rsidRPr="00B20636">
              <w:rPr>
                <w:rFonts w:ascii="Garamond" w:hAnsi="Garamond"/>
                <w:sz w:val="28"/>
                <w:szCs w:val="28"/>
              </w:rPr>
              <w:t>e</w:t>
            </w:r>
            <w:r>
              <w:rPr>
                <w:rFonts w:ascii="Garamond" w:hAnsi="Garamond"/>
                <w:sz w:val="28"/>
                <w:szCs w:val="28"/>
              </w:rPr>
              <w:t xml:space="preserve"> </w:t>
            </w:r>
            <w:proofErr w:type="spellStart"/>
            <w:r>
              <w:rPr>
                <w:rFonts w:ascii="Garamond" w:hAnsi="Garamond"/>
                <w:sz w:val="28"/>
                <w:szCs w:val="28"/>
              </w:rPr>
              <w:t>echey</w:t>
            </w:r>
            <w:proofErr w:type="spellEnd"/>
            <w:r>
              <w:rPr>
                <w:rFonts w:ascii="Garamond" w:hAnsi="Garamond"/>
                <w:sz w:val="28"/>
                <w:szCs w:val="28"/>
              </w:rPr>
              <w:t xml:space="preserve"> </w:t>
            </w:r>
            <w:proofErr w:type="spellStart"/>
            <w:r>
              <w:rPr>
                <w:rFonts w:ascii="Garamond" w:hAnsi="Garamond"/>
                <w:sz w:val="28"/>
                <w:szCs w:val="28"/>
              </w:rPr>
              <w:t>r</w:t>
            </w:r>
            <w:r w:rsidRPr="00B20636">
              <w:rPr>
                <w:rFonts w:ascii="Garamond" w:hAnsi="Garamond"/>
                <w:sz w:val="28"/>
                <w:szCs w:val="28"/>
              </w:rPr>
              <w:t>eau</w:t>
            </w:r>
            <w:proofErr w:type="spellEnd"/>
            <w:r w:rsidRPr="00B20636">
              <w:rPr>
                <w:rFonts w:ascii="Garamond" w:hAnsi="Garamond"/>
                <w:sz w:val="28"/>
                <w:szCs w:val="28"/>
              </w:rPr>
              <w:t xml:space="preserve"> </w:t>
            </w:r>
            <w:proofErr w:type="spellStart"/>
            <w:r w:rsidRPr="00B20636">
              <w:rPr>
                <w:rFonts w:ascii="Garamond" w:hAnsi="Garamond"/>
                <w:sz w:val="28"/>
                <w:szCs w:val="28"/>
              </w:rPr>
              <w:t>ayns</w:t>
            </w:r>
            <w:proofErr w:type="spellEnd"/>
            <w:r w:rsidRPr="00B20636">
              <w:rPr>
                <w:rFonts w:ascii="Garamond" w:hAnsi="Garamond"/>
                <w:sz w:val="28"/>
                <w:szCs w:val="28"/>
              </w:rPr>
              <w:t xml:space="preserve"> e </w:t>
            </w:r>
            <w:proofErr w:type="spellStart"/>
            <w:r w:rsidRPr="00B20636">
              <w:rPr>
                <w:rFonts w:ascii="Garamond" w:hAnsi="Garamond"/>
                <w:sz w:val="28"/>
                <w:szCs w:val="28"/>
              </w:rPr>
              <w:t>aigney</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ro</w:t>
            </w:r>
            <w:r>
              <w:rPr>
                <w:rFonts w:ascii="Garamond" w:hAnsi="Garamond"/>
                <w:sz w:val="28"/>
                <w:szCs w:val="28"/>
              </w:rPr>
              <w:t>w</w:t>
            </w:r>
            <w:r w:rsidRPr="00B20636">
              <w:rPr>
                <w:rFonts w:ascii="Garamond" w:hAnsi="Garamond"/>
                <w:sz w:val="28"/>
                <w:szCs w:val="28"/>
              </w:rPr>
              <w:t xml:space="preserve"> </w:t>
            </w:r>
            <w:proofErr w:type="spellStart"/>
            <w:r w:rsidRPr="00B20636">
              <w:rPr>
                <w:rFonts w:ascii="Garamond" w:hAnsi="Garamond"/>
                <w:sz w:val="28"/>
                <w:szCs w:val="28"/>
              </w:rPr>
              <w:t>Jee</w:t>
            </w:r>
            <w:proofErr w:type="spellEnd"/>
            <w:r w:rsidRPr="00B20636">
              <w:rPr>
                <w:rFonts w:ascii="Garamond" w:hAnsi="Garamond"/>
                <w:sz w:val="28"/>
                <w:szCs w:val="28"/>
              </w:rPr>
              <w:t xml:space="preserve"> </w:t>
            </w:r>
            <w:proofErr w:type="spellStart"/>
            <w:r w:rsidRPr="00B20636">
              <w:rPr>
                <w:rFonts w:ascii="Garamond" w:hAnsi="Garamond"/>
                <w:sz w:val="28"/>
                <w:szCs w:val="28"/>
              </w:rPr>
              <w:t>kinjagh</w:t>
            </w:r>
            <w:proofErr w:type="spellEnd"/>
            <w:r w:rsidRPr="00B20636">
              <w:rPr>
                <w:rFonts w:ascii="Garamond" w:hAnsi="Garamond"/>
                <w:sz w:val="28"/>
                <w:szCs w:val="28"/>
              </w:rPr>
              <w:t xml:space="preserve"> </w:t>
            </w:r>
            <w:proofErr w:type="spellStart"/>
            <w:r w:rsidRPr="00B20636">
              <w:rPr>
                <w:rFonts w:ascii="Garamond" w:hAnsi="Garamond"/>
                <w:sz w:val="28"/>
                <w:szCs w:val="28"/>
              </w:rPr>
              <w:t>ki</w:t>
            </w:r>
            <w:r>
              <w:rPr>
                <w:rFonts w:ascii="Garamond" w:hAnsi="Garamond"/>
                <w:sz w:val="28"/>
                <w:szCs w:val="28"/>
              </w:rPr>
              <w:t>o</w:t>
            </w:r>
            <w:r w:rsidRPr="00B20636">
              <w:rPr>
                <w:rFonts w:ascii="Garamond" w:hAnsi="Garamond"/>
                <w:sz w:val="28"/>
                <w:szCs w:val="28"/>
              </w:rPr>
              <w:t>ngoyrt</w:t>
            </w:r>
            <w:proofErr w:type="spellEnd"/>
            <w:r w:rsidRPr="00B20636">
              <w:rPr>
                <w:rFonts w:ascii="Garamond" w:hAnsi="Garamond"/>
                <w:sz w:val="28"/>
                <w:szCs w:val="28"/>
              </w:rPr>
              <w:t xml:space="preserve"> </w:t>
            </w:r>
            <w:proofErr w:type="spellStart"/>
            <w:r w:rsidRPr="00B20636">
              <w:rPr>
                <w:rFonts w:ascii="Garamond" w:hAnsi="Garamond"/>
                <w:sz w:val="28"/>
                <w:szCs w:val="28"/>
              </w:rPr>
              <w:t>rish</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va</w:t>
            </w:r>
            <w:r>
              <w:rPr>
                <w:rFonts w:ascii="Garamond" w:hAnsi="Garamond"/>
                <w:sz w:val="28"/>
                <w:szCs w:val="28"/>
              </w:rPr>
              <w:t>c</w:t>
            </w:r>
            <w:r w:rsidRPr="00B20636">
              <w:rPr>
                <w:rFonts w:ascii="Garamond" w:hAnsi="Garamond"/>
                <w:sz w:val="28"/>
                <w:szCs w:val="28"/>
              </w:rPr>
              <w:t xml:space="preserve"> e </w:t>
            </w:r>
            <w:proofErr w:type="spellStart"/>
            <w:r w:rsidRPr="00B20636">
              <w:rPr>
                <w:rFonts w:ascii="Garamond" w:hAnsi="Garamond"/>
                <w:sz w:val="28"/>
                <w:szCs w:val="28"/>
              </w:rPr>
              <w:t>ooilley</w:t>
            </w:r>
            <w:proofErr w:type="spellEnd"/>
            <w:r w:rsidRPr="00B20636">
              <w:rPr>
                <w:rFonts w:ascii="Garamond" w:hAnsi="Garamond"/>
                <w:sz w:val="28"/>
                <w:szCs w:val="28"/>
              </w:rPr>
              <w:t xml:space="preserve"> e </w:t>
            </w:r>
            <w:proofErr w:type="spellStart"/>
            <w:r w:rsidRPr="00E213E3">
              <w:rPr>
                <w:rFonts w:ascii="Garamond" w:hAnsi="Garamond"/>
                <w:i/>
                <w:sz w:val="28"/>
                <w:szCs w:val="28"/>
              </w:rPr>
              <w:t>obbraghyn</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geayll</w:t>
            </w:r>
            <w:proofErr w:type="spellEnd"/>
            <w:r w:rsidRPr="00B20636">
              <w:rPr>
                <w:rFonts w:ascii="Garamond" w:hAnsi="Garamond"/>
                <w:sz w:val="28"/>
                <w:szCs w:val="28"/>
              </w:rPr>
              <w:t xml:space="preserve"> e </w:t>
            </w:r>
            <w:proofErr w:type="spellStart"/>
            <w:r w:rsidRPr="00B20636">
              <w:rPr>
                <w:rFonts w:ascii="Garamond" w:hAnsi="Garamond"/>
                <w:sz w:val="28"/>
                <w:szCs w:val="28"/>
              </w:rPr>
              <w:t>ooilley</w:t>
            </w:r>
            <w:proofErr w:type="spellEnd"/>
            <w:r w:rsidRPr="00B20636">
              <w:rPr>
                <w:rFonts w:ascii="Garamond" w:hAnsi="Garamond"/>
                <w:sz w:val="28"/>
                <w:szCs w:val="28"/>
              </w:rPr>
              <w:t xml:space="preserve"> e </w:t>
            </w:r>
            <w:proofErr w:type="spellStart"/>
            <w:r w:rsidRPr="00E213E3">
              <w:rPr>
                <w:rFonts w:ascii="Garamond" w:hAnsi="Garamond"/>
                <w:i/>
                <w:sz w:val="28"/>
                <w:szCs w:val="28"/>
              </w:rPr>
              <w:t>ghoan</w:t>
            </w:r>
            <w:proofErr w:type="spellEnd"/>
            <w:r w:rsidRPr="00B20636">
              <w:rPr>
                <w:rFonts w:ascii="Garamond" w:hAnsi="Garamond"/>
                <w:sz w:val="28"/>
                <w:szCs w:val="28"/>
              </w:rPr>
              <w:t xml:space="preserve"> as </w:t>
            </w:r>
            <w:proofErr w:type="spellStart"/>
            <w:r w:rsidRPr="00B20636">
              <w:rPr>
                <w:rFonts w:ascii="Garamond" w:hAnsi="Garamond"/>
                <w:sz w:val="28"/>
                <w:szCs w:val="28"/>
              </w:rPr>
              <w:t>dy</w:t>
            </w:r>
            <w:proofErr w:type="spellEnd"/>
            <w:r w:rsidRPr="00B20636">
              <w:rPr>
                <w:rFonts w:ascii="Garamond" w:hAnsi="Garamond"/>
                <w:sz w:val="28"/>
                <w:szCs w:val="28"/>
              </w:rPr>
              <w:t xml:space="preserve"> ro</w:t>
            </w:r>
            <w:r>
              <w:rPr>
                <w:rFonts w:ascii="Garamond" w:hAnsi="Garamond"/>
                <w:sz w:val="28"/>
                <w:szCs w:val="28"/>
              </w:rPr>
              <w:t>w</w:t>
            </w:r>
            <w:r w:rsidRPr="00B20636">
              <w:rPr>
                <w:rFonts w:ascii="Garamond" w:hAnsi="Garamond"/>
                <w:sz w:val="28"/>
                <w:szCs w:val="28"/>
              </w:rPr>
              <w:t xml:space="preserve"> </w:t>
            </w:r>
            <w:proofErr w:type="spellStart"/>
            <w:r w:rsidRPr="00B20636">
              <w:rPr>
                <w:rFonts w:ascii="Garamond" w:hAnsi="Garamond"/>
                <w:sz w:val="28"/>
                <w:szCs w:val="28"/>
              </w:rPr>
              <w:t>fys</w:t>
            </w:r>
            <w:proofErr w:type="spellEnd"/>
            <w:r w:rsidRPr="00B20636">
              <w:rPr>
                <w:rFonts w:ascii="Garamond" w:hAnsi="Garamond"/>
                <w:sz w:val="28"/>
                <w:szCs w:val="28"/>
              </w:rPr>
              <w:t xml:space="preserve"> </w:t>
            </w:r>
            <w:proofErr w:type="spellStart"/>
            <w:r w:rsidRPr="00B20636">
              <w:rPr>
                <w:rFonts w:ascii="Garamond" w:hAnsi="Garamond"/>
                <w:sz w:val="28"/>
                <w:szCs w:val="28"/>
              </w:rPr>
              <w:t>echey</w:t>
            </w:r>
            <w:proofErr w:type="spellEnd"/>
            <w:r w:rsidRPr="00B20636">
              <w:rPr>
                <w:rFonts w:ascii="Garamond" w:hAnsi="Garamond"/>
                <w:sz w:val="28"/>
                <w:szCs w:val="28"/>
              </w:rPr>
              <w:t xml:space="preserve"> er </w:t>
            </w:r>
            <w:proofErr w:type="spellStart"/>
            <w:r w:rsidRPr="00B20636">
              <w:rPr>
                <w:rFonts w:ascii="Garamond" w:hAnsi="Garamond"/>
                <w:sz w:val="28"/>
                <w:szCs w:val="28"/>
              </w:rPr>
              <w:t>ooilley</w:t>
            </w:r>
            <w:proofErr w:type="spellEnd"/>
            <w:r w:rsidRPr="00B20636">
              <w:rPr>
                <w:rFonts w:ascii="Garamond" w:hAnsi="Garamond"/>
                <w:sz w:val="28"/>
                <w:szCs w:val="28"/>
              </w:rPr>
              <w:t xml:space="preserve"> </w:t>
            </w:r>
            <w:proofErr w:type="spellStart"/>
            <w:r w:rsidRPr="00E213E3">
              <w:rPr>
                <w:rFonts w:ascii="Garamond" w:hAnsi="Garamond"/>
                <w:i/>
                <w:sz w:val="28"/>
                <w:szCs w:val="28"/>
              </w:rPr>
              <w:t>smooinaghtyn</w:t>
            </w:r>
            <w:proofErr w:type="spellEnd"/>
            <w:r w:rsidRPr="00B20636">
              <w:rPr>
                <w:rFonts w:ascii="Garamond" w:hAnsi="Garamond"/>
                <w:sz w:val="28"/>
                <w:szCs w:val="28"/>
              </w:rPr>
              <w:t xml:space="preserve"> e </w:t>
            </w:r>
            <w:proofErr w:type="spellStart"/>
            <w:r w:rsidRPr="00B20636">
              <w:rPr>
                <w:rFonts w:ascii="Garamond" w:hAnsi="Garamond"/>
                <w:sz w:val="28"/>
                <w:szCs w:val="28"/>
              </w:rPr>
              <w:t>Chree</w:t>
            </w:r>
            <w:proofErr w:type="spellEnd"/>
            <w:r w:rsidRPr="00B20636">
              <w:rPr>
                <w:rFonts w:ascii="Garamond" w:hAnsi="Garamond"/>
                <w:sz w:val="28"/>
                <w:szCs w:val="28"/>
              </w:rPr>
              <w:t xml:space="preserve">. </w:t>
            </w:r>
          </w:p>
        </w:tc>
        <w:tc>
          <w:tcPr>
            <w:tcW w:w="4416" w:type="dxa"/>
            <w:tcBorders>
              <w:top w:val="nil"/>
              <w:left w:val="nil"/>
              <w:bottom w:val="nil"/>
              <w:right w:val="nil"/>
            </w:tcBorders>
          </w:tcPr>
          <w:p w14:paraId="049C0057" w14:textId="77777777" w:rsidR="00E213E3" w:rsidRPr="00C9666F" w:rsidRDefault="00E213E3" w:rsidP="00DB60C3">
            <w:pPr>
              <w:pStyle w:val="ListParagraph"/>
              <w:ind w:left="0" w:firstLine="227"/>
              <w:jc w:val="both"/>
              <w:rPr>
                <w:rFonts w:ascii="Garamond" w:hAnsi="Garamond" w:cs="GlyphLessFont"/>
                <w:i/>
                <w:sz w:val="28"/>
              </w:rPr>
            </w:pPr>
            <w:r w:rsidRPr="00C9666F">
              <w:rPr>
                <w:rFonts w:ascii="Garamond" w:hAnsi="Garamond" w:cs="GlyphLessFont"/>
                <w:i/>
                <w:sz w:val="28"/>
              </w:rPr>
              <w:t xml:space="preserve">This was </w:t>
            </w:r>
            <w:r w:rsidRPr="00C9666F">
              <w:rPr>
                <w:rFonts w:ascii="Garamond" w:hAnsi="Garamond" w:cs="GlyphLessFont"/>
                <w:sz w:val="28"/>
              </w:rPr>
              <w:t>David’s</w:t>
            </w:r>
            <w:r w:rsidRPr="00C9666F">
              <w:rPr>
                <w:rFonts w:ascii="Garamond" w:hAnsi="Garamond" w:cs="GlyphLessFont"/>
                <w:i/>
                <w:sz w:val="28"/>
              </w:rPr>
              <w:t xml:space="preserve"> rule</w:t>
            </w:r>
            <w:r>
              <w:rPr>
                <w:rFonts w:ascii="Garamond" w:hAnsi="Garamond" w:cs="GlyphLessFont"/>
                <w:i/>
                <w:sz w:val="28"/>
              </w:rPr>
              <w:t>,</w:t>
            </w:r>
            <w:r w:rsidRPr="00C9666F">
              <w:rPr>
                <w:rFonts w:ascii="Garamond" w:hAnsi="Garamond" w:cs="GlyphLessFont"/>
                <w:i/>
                <w:sz w:val="28"/>
              </w:rPr>
              <w:t xml:space="preserve"> Psalm </w:t>
            </w:r>
            <w:r w:rsidRPr="00C9666F">
              <w:rPr>
                <w:rFonts w:ascii="Garamond" w:hAnsi="Garamond" w:cs="GlyphLessFont"/>
                <w:sz w:val="28"/>
              </w:rPr>
              <w:t>19. 9. I have set God always before me, therefore I shall not fall.</w:t>
            </w:r>
            <w:r w:rsidRPr="00C9666F">
              <w:rPr>
                <w:rFonts w:ascii="Garamond" w:hAnsi="Garamond" w:cs="GlyphLessFont"/>
                <w:i/>
                <w:sz w:val="28"/>
              </w:rPr>
              <w:t xml:space="preserve"> That is, he ever had it in his Mind that God was still Present with him, </w:t>
            </w:r>
            <w:r w:rsidRPr="00C9666F">
              <w:rPr>
                <w:rFonts w:ascii="Garamond" w:hAnsi="Garamond" w:cs="GlyphLessFont"/>
                <w:sz w:val="28"/>
              </w:rPr>
              <w:t>Saw</w:t>
            </w:r>
            <w:r w:rsidRPr="00C9666F">
              <w:rPr>
                <w:rFonts w:ascii="Garamond" w:hAnsi="Garamond" w:cs="GlyphLessFont"/>
                <w:i/>
                <w:sz w:val="28"/>
              </w:rPr>
              <w:t xml:space="preserve"> all his actions, </w:t>
            </w:r>
            <w:r w:rsidRPr="00C9666F">
              <w:rPr>
                <w:rFonts w:ascii="Garamond" w:hAnsi="Garamond" w:cs="GlyphLessFont"/>
                <w:sz w:val="28"/>
              </w:rPr>
              <w:t>Heard</w:t>
            </w:r>
            <w:r w:rsidRPr="00C9666F">
              <w:rPr>
                <w:rFonts w:ascii="Garamond" w:hAnsi="Garamond" w:cs="GlyphLessFont"/>
                <w:i/>
                <w:sz w:val="28"/>
              </w:rPr>
              <w:t xml:space="preserve"> all his </w:t>
            </w:r>
            <w:r w:rsidRPr="00E213E3">
              <w:rPr>
                <w:rFonts w:ascii="Garamond" w:hAnsi="Garamond" w:cs="GlyphLessFont"/>
                <w:sz w:val="28"/>
              </w:rPr>
              <w:t>Words</w:t>
            </w:r>
            <w:r w:rsidRPr="00C9666F">
              <w:rPr>
                <w:rFonts w:ascii="Garamond" w:hAnsi="Garamond" w:cs="GlyphLessFont"/>
                <w:i/>
                <w:sz w:val="28"/>
              </w:rPr>
              <w:t xml:space="preserve">, and </w:t>
            </w:r>
            <w:r w:rsidRPr="00C9666F">
              <w:rPr>
                <w:rFonts w:ascii="Garamond" w:hAnsi="Garamond" w:cs="GlyphLessFont"/>
                <w:sz w:val="28"/>
              </w:rPr>
              <w:t>Knew</w:t>
            </w:r>
            <w:r w:rsidRPr="00C9666F">
              <w:rPr>
                <w:rFonts w:ascii="Garamond" w:hAnsi="Garamond" w:cs="GlyphLessFont"/>
                <w:i/>
                <w:sz w:val="28"/>
              </w:rPr>
              <w:t xml:space="preserve"> the very </w:t>
            </w:r>
            <w:r w:rsidRPr="00E213E3">
              <w:rPr>
                <w:rFonts w:ascii="Garamond" w:hAnsi="Garamond" w:cs="GlyphLessFont"/>
                <w:sz w:val="28"/>
              </w:rPr>
              <w:t>Thoughts</w:t>
            </w:r>
            <w:r w:rsidRPr="00C9666F">
              <w:rPr>
                <w:rFonts w:ascii="Garamond" w:hAnsi="Garamond" w:cs="GlyphLessFont"/>
                <w:i/>
                <w:sz w:val="28"/>
              </w:rPr>
              <w:t xml:space="preserve"> of his Heart.</w:t>
            </w:r>
          </w:p>
        </w:tc>
      </w:tr>
      <w:tr w:rsidR="00E213E3" w:rsidRPr="003142BF" w14:paraId="169579B2" w14:textId="77777777" w:rsidTr="000145DF">
        <w:tc>
          <w:tcPr>
            <w:tcW w:w="4610" w:type="dxa"/>
            <w:tcBorders>
              <w:top w:val="nil"/>
              <w:left w:val="nil"/>
              <w:bottom w:val="nil"/>
              <w:right w:val="nil"/>
            </w:tcBorders>
          </w:tcPr>
          <w:p w14:paraId="0D8F5BDA" w14:textId="77777777" w:rsidR="00E213E3" w:rsidRPr="00B20636" w:rsidRDefault="00E213E3" w:rsidP="00DB60C3">
            <w:pPr>
              <w:pStyle w:val="CM3"/>
              <w:widowControl/>
              <w:spacing w:line="240" w:lineRule="auto"/>
              <w:ind w:firstLine="227"/>
              <w:jc w:val="both"/>
              <w:rPr>
                <w:rFonts w:ascii="Garamond" w:hAnsi="Garamond"/>
                <w:sz w:val="28"/>
                <w:szCs w:val="28"/>
              </w:rPr>
            </w:pPr>
            <w:r w:rsidRPr="00B20636">
              <w:rPr>
                <w:rFonts w:ascii="Garamond" w:hAnsi="Garamond"/>
                <w:sz w:val="28"/>
                <w:szCs w:val="28"/>
              </w:rPr>
              <w:lastRenderedPageBreak/>
              <w:t xml:space="preserve">Nish </w:t>
            </w:r>
            <w:proofErr w:type="spellStart"/>
            <w:r w:rsidRPr="00B20636">
              <w:rPr>
                <w:rFonts w:ascii="Garamond" w:hAnsi="Garamond"/>
                <w:sz w:val="28"/>
                <w:szCs w:val="28"/>
              </w:rPr>
              <w:t>shoh</w:t>
            </w:r>
            <w:proofErr w:type="spellEnd"/>
            <w:r w:rsidRPr="00B20636">
              <w:rPr>
                <w:rFonts w:ascii="Garamond" w:hAnsi="Garamond"/>
                <w:sz w:val="28"/>
                <w:szCs w:val="28"/>
              </w:rPr>
              <w:t xml:space="preserve"> </w:t>
            </w:r>
            <w:proofErr w:type="spellStart"/>
            <w:r w:rsidRPr="00B20636">
              <w:rPr>
                <w:rFonts w:ascii="Garamond" w:hAnsi="Garamond"/>
                <w:sz w:val="28"/>
                <w:szCs w:val="28"/>
              </w:rPr>
              <w:t>shegin</w:t>
            </w:r>
            <w:proofErr w:type="spellEnd"/>
            <w:r w:rsidRPr="00B20636">
              <w:rPr>
                <w:rFonts w:ascii="Garamond" w:hAnsi="Garamond"/>
                <w:sz w:val="28"/>
                <w:szCs w:val="28"/>
              </w:rPr>
              <w:t xml:space="preserve"> </w:t>
            </w:r>
            <w:proofErr w:type="spellStart"/>
            <w:r w:rsidRPr="00E213E3">
              <w:rPr>
                <w:rFonts w:ascii="Garamond" w:hAnsi="Garamond"/>
                <w:i/>
                <w:sz w:val="28"/>
                <w:szCs w:val="28"/>
              </w:rPr>
              <w:t>dhyts</w:t>
            </w:r>
            <w:proofErr w:type="spellEnd"/>
            <w:r w:rsidRPr="00B20636">
              <w:rPr>
                <w:rFonts w:ascii="Garamond" w:hAnsi="Garamond"/>
                <w:sz w:val="28"/>
                <w:szCs w:val="28"/>
              </w:rPr>
              <w:t xml:space="preserve"> y </w:t>
            </w:r>
            <w:proofErr w:type="spellStart"/>
            <w:r w:rsidRPr="00B20636">
              <w:rPr>
                <w:rFonts w:ascii="Garamond" w:hAnsi="Garamond"/>
                <w:sz w:val="28"/>
                <w:szCs w:val="28"/>
              </w:rPr>
              <w:t>yanoo</w:t>
            </w:r>
            <w:proofErr w:type="spellEnd"/>
            <w:r w:rsidRPr="00B20636">
              <w:rPr>
                <w:rFonts w:ascii="Garamond" w:hAnsi="Garamond"/>
                <w:sz w:val="28"/>
                <w:szCs w:val="28"/>
              </w:rPr>
              <w:t xml:space="preserve">, as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mennick</w:t>
            </w:r>
            <w:proofErr w:type="spellEnd"/>
            <w:r w:rsidRPr="00B20636">
              <w:rPr>
                <w:rFonts w:ascii="Garamond" w:hAnsi="Garamond"/>
                <w:sz w:val="28"/>
                <w:szCs w:val="28"/>
              </w:rPr>
              <w:t xml:space="preserve"> </w:t>
            </w:r>
            <w:proofErr w:type="spellStart"/>
            <w:r w:rsidRPr="00B20636">
              <w:rPr>
                <w:rFonts w:ascii="Garamond" w:hAnsi="Garamond"/>
                <w:sz w:val="28"/>
                <w:szCs w:val="28"/>
              </w:rPr>
              <w:t>smooinee</w:t>
            </w:r>
            <w:proofErr w:type="spellEnd"/>
            <w:r w:rsidRPr="00B20636">
              <w:rPr>
                <w:rFonts w:ascii="Garamond" w:hAnsi="Garamond"/>
                <w:sz w:val="28"/>
                <w:szCs w:val="28"/>
              </w:rPr>
              <w:t xml:space="preserve"> </w:t>
            </w:r>
            <w:proofErr w:type="spellStart"/>
            <w:r w:rsidRPr="00B20636">
              <w:rPr>
                <w:rFonts w:ascii="Garamond" w:hAnsi="Garamond"/>
                <w:sz w:val="28"/>
                <w:szCs w:val="28"/>
              </w:rPr>
              <w:t>shoh</w:t>
            </w:r>
            <w:proofErr w:type="spellEnd"/>
            <w:r w:rsidRPr="00B20636">
              <w:rPr>
                <w:rFonts w:ascii="Garamond" w:hAnsi="Garamond"/>
                <w:sz w:val="28"/>
                <w:szCs w:val="28"/>
              </w:rPr>
              <w:t xml:space="preserve"> </w:t>
            </w:r>
            <w:proofErr w:type="spellStart"/>
            <w:r w:rsidRPr="00B20636">
              <w:rPr>
                <w:rFonts w:ascii="Garamond" w:hAnsi="Garamond"/>
                <w:sz w:val="28"/>
                <w:szCs w:val="28"/>
              </w:rPr>
              <w:t>rhyt</w:t>
            </w:r>
            <w:proofErr w:type="spellEnd"/>
            <w:r w:rsidRPr="00B20636">
              <w:rPr>
                <w:rFonts w:ascii="Garamond" w:hAnsi="Garamond"/>
                <w:sz w:val="28"/>
                <w:szCs w:val="28"/>
              </w:rPr>
              <w:t xml:space="preserve"> </w:t>
            </w:r>
            <w:proofErr w:type="spellStart"/>
            <w:r w:rsidRPr="00B20636">
              <w:rPr>
                <w:rFonts w:ascii="Garamond" w:hAnsi="Garamond"/>
                <w:sz w:val="28"/>
                <w:szCs w:val="28"/>
              </w:rPr>
              <w:t>hene</w:t>
            </w:r>
            <w:proofErr w:type="spellEnd"/>
            <w:r w:rsidRPr="00B20636">
              <w:rPr>
                <w:rFonts w:ascii="Garamond" w:hAnsi="Garamond"/>
                <w:sz w:val="28"/>
                <w:szCs w:val="28"/>
              </w:rPr>
              <w:t xml:space="preserve">, </w:t>
            </w:r>
            <w:proofErr w:type="spellStart"/>
            <w:r w:rsidRPr="00E213E3">
              <w:rPr>
                <w:rFonts w:ascii="Garamond" w:hAnsi="Garamond"/>
                <w:i/>
                <w:sz w:val="28"/>
                <w:szCs w:val="28"/>
              </w:rPr>
              <w:t>nagh</w:t>
            </w:r>
            <w:proofErr w:type="spellEnd"/>
            <w:r w:rsidRPr="00E213E3">
              <w:rPr>
                <w:rFonts w:ascii="Garamond" w:hAnsi="Garamond"/>
                <w:i/>
                <w:sz w:val="28"/>
                <w:szCs w:val="28"/>
              </w:rPr>
              <w:t xml:space="preserve"> </w:t>
            </w:r>
            <w:proofErr w:type="spellStart"/>
            <w:r w:rsidRPr="00E213E3">
              <w:rPr>
                <w:rFonts w:ascii="Garamond" w:hAnsi="Garamond"/>
                <w:i/>
                <w:sz w:val="28"/>
                <w:szCs w:val="28"/>
              </w:rPr>
              <w:t>vel</w:t>
            </w:r>
            <w:proofErr w:type="spellEnd"/>
            <w:r w:rsidRPr="00E213E3">
              <w:rPr>
                <w:rFonts w:ascii="Garamond" w:hAnsi="Garamond"/>
                <w:i/>
                <w:sz w:val="28"/>
                <w:szCs w:val="28"/>
              </w:rPr>
              <w:t xml:space="preserve"> </w:t>
            </w:r>
            <w:proofErr w:type="spellStart"/>
            <w:r w:rsidRPr="00E213E3">
              <w:rPr>
                <w:rFonts w:ascii="Garamond" w:hAnsi="Garamond"/>
                <w:i/>
                <w:sz w:val="28"/>
                <w:szCs w:val="28"/>
              </w:rPr>
              <w:t>shoh</w:t>
            </w:r>
            <w:proofErr w:type="spellEnd"/>
            <w:r w:rsidRPr="00E213E3">
              <w:rPr>
                <w:rFonts w:ascii="Garamond" w:hAnsi="Garamond"/>
                <w:i/>
                <w:sz w:val="28"/>
                <w:szCs w:val="28"/>
              </w:rPr>
              <w:t xml:space="preserve"> </w:t>
            </w:r>
            <w:proofErr w:type="spellStart"/>
            <w:r w:rsidRPr="00E213E3">
              <w:rPr>
                <w:rFonts w:ascii="Garamond" w:hAnsi="Garamond"/>
                <w:i/>
                <w:sz w:val="28"/>
                <w:szCs w:val="28"/>
              </w:rPr>
              <w:t>noi</w:t>
            </w:r>
            <w:proofErr w:type="spellEnd"/>
            <w:r w:rsidRPr="00E213E3">
              <w:rPr>
                <w:rFonts w:ascii="Garamond" w:hAnsi="Garamond"/>
                <w:i/>
                <w:sz w:val="28"/>
                <w:szCs w:val="28"/>
              </w:rPr>
              <w:t xml:space="preserve"> </w:t>
            </w:r>
            <w:proofErr w:type="spellStart"/>
            <w:r w:rsidRPr="00E213E3">
              <w:rPr>
                <w:rFonts w:ascii="Garamond" w:hAnsi="Garamond"/>
                <w:i/>
                <w:sz w:val="28"/>
                <w:szCs w:val="28"/>
              </w:rPr>
              <w:t>Leiaghyn</w:t>
            </w:r>
            <w:proofErr w:type="spellEnd"/>
            <w:r w:rsidRPr="00E213E3">
              <w:rPr>
                <w:rFonts w:ascii="Garamond" w:hAnsi="Garamond"/>
                <w:i/>
                <w:sz w:val="28"/>
                <w:szCs w:val="28"/>
              </w:rPr>
              <w:t xml:space="preserve"> Yee ? </w:t>
            </w:r>
            <w:proofErr w:type="spellStart"/>
            <w:r w:rsidRPr="00E213E3">
              <w:rPr>
                <w:rFonts w:ascii="Garamond" w:hAnsi="Garamond"/>
                <w:i/>
                <w:sz w:val="28"/>
                <w:szCs w:val="28"/>
              </w:rPr>
              <w:t>nagh</w:t>
            </w:r>
            <w:proofErr w:type="spellEnd"/>
            <w:r w:rsidRPr="00E213E3">
              <w:rPr>
                <w:rFonts w:ascii="Garamond" w:hAnsi="Garamond"/>
                <w:i/>
                <w:sz w:val="28"/>
                <w:szCs w:val="28"/>
              </w:rPr>
              <w:t xml:space="preserve"> jean </w:t>
            </w:r>
            <w:proofErr w:type="spellStart"/>
            <w:r w:rsidRPr="00E213E3">
              <w:rPr>
                <w:rFonts w:ascii="Garamond" w:hAnsi="Garamond"/>
                <w:i/>
                <w:sz w:val="28"/>
                <w:szCs w:val="28"/>
              </w:rPr>
              <w:t>shoh</w:t>
            </w:r>
            <w:proofErr w:type="spellEnd"/>
            <w:r w:rsidRPr="00E213E3">
              <w:rPr>
                <w:rFonts w:ascii="Garamond" w:hAnsi="Garamond"/>
                <w:i/>
                <w:sz w:val="28"/>
                <w:szCs w:val="28"/>
              </w:rPr>
              <w:t xml:space="preserve"> </w:t>
            </w:r>
            <w:proofErr w:type="spellStart"/>
            <w:r w:rsidRPr="00E213E3">
              <w:rPr>
                <w:rFonts w:ascii="Garamond" w:hAnsi="Garamond"/>
                <w:i/>
                <w:sz w:val="28"/>
                <w:szCs w:val="28"/>
              </w:rPr>
              <w:t>jymmoosagh</w:t>
            </w:r>
            <w:proofErr w:type="spellEnd"/>
            <w:r w:rsidRPr="00E213E3">
              <w:rPr>
                <w:rFonts w:ascii="Garamond" w:hAnsi="Garamond"/>
                <w:i/>
                <w:sz w:val="28"/>
                <w:szCs w:val="28"/>
              </w:rPr>
              <w:t xml:space="preserve"> </w:t>
            </w:r>
            <w:proofErr w:type="spellStart"/>
            <w:r w:rsidRPr="00E213E3">
              <w:rPr>
                <w:rFonts w:ascii="Garamond" w:hAnsi="Garamond"/>
                <w:i/>
                <w:sz w:val="28"/>
                <w:szCs w:val="28"/>
              </w:rPr>
              <w:t>jehsyn</w:t>
            </w:r>
            <w:proofErr w:type="spellEnd"/>
            <w:r w:rsidRPr="00E213E3">
              <w:rPr>
                <w:rFonts w:ascii="Garamond" w:hAnsi="Garamond"/>
                <w:i/>
                <w:sz w:val="28"/>
                <w:szCs w:val="28"/>
              </w:rPr>
              <w:t xml:space="preserve"> ta </w:t>
            </w:r>
            <w:proofErr w:type="spellStart"/>
            <w:r w:rsidRPr="00E213E3">
              <w:rPr>
                <w:rFonts w:ascii="Garamond" w:hAnsi="Garamond"/>
                <w:i/>
                <w:sz w:val="28"/>
                <w:szCs w:val="28"/>
              </w:rPr>
              <w:t>fakin</w:t>
            </w:r>
            <w:proofErr w:type="spellEnd"/>
            <w:r w:rsidRPr="00E213E3">
              <w:rPr>
                <w:rFonts w:ascii="Garamond" w:hAnsi="Garamond"/>
                <w:i/>
                <w:sz w:val="28"/>
                <w:szCs w:val="28"/>
              </w:rPr>
              <w:t xml:space="preserve"> </w:t>
            </w:r>
            <w:proofErr w:type="spellStart"/>
            <w:r w:rsidRPr="00E213E3">
              <w:rPr>
                <w:rFonts w:ascii="Garamond" w:hAnsi="Garamond"/>
                <w:i/>
                <w:sz w:val="28"/>
                <w:szCs w:val="28"/>
              </w:rPr>
              <w:t>ooilley</w:t>
            </w:r>
            <w:proofErr w:type="spellEnd"/>
            <w:r w:rsidRPr="00E213E3">
              <w:rPr>
                <w:rFonts w:ascii="Garamond" w:hAnsi="Garamond"/>
                <w:i/>
                <w:sz w:val="28"/>
                <w:szCs w:val="28"/>
              </w:rPr>
              <w:t xml:space="preserve"> </w:t>
            </w:r>
            <w:proofErr w:type="spellStart"/>
            <w:r w:rsidRPr="00E213E3">
              <w:rPr>
                <w:rFonts w:ascii="Garamond" w:hAnsi="Garamond"/>
                <w:i/>
                <w:sz w:val="28"/>
                <w:szCs w:val="28"/>
              </w:rPr>
              <w:t>ny</w:t>
            </w:r>
            <w:proofErr w:type="spellEnd"/>
            <w:r w:rsidRPr="00E213E3">
              <w:rPr>
                <w:rFonts w:ascii="Garamond" w:hAnsi="Garamond"/>
                <w:i/>
                <w:sz w:val="28"/>
                <w:szCs w:val="28"/>
              </w:rPr>
              <w:t xml:space="preserve"> ta mee </w:t>
            </w:r>
            <w:proofErr w:type="spellStart"/>
            <w:r w:rsidRPr="00E213E3">
              <w:rPr>
                <w:rFonts w:ascii="Garamond" w:hAnsi="Garamond"/>
                <w:i/>
                <w:sz w:val="28"/>
                <w:szCs w:val="28"/>
              </w:rPr>
              <w:t>dy</w:t>
            </w:r>
            <w:proofErr w:type="spellEnd"/>
            <w:r w:rsidRPr="00E213E3">
              <w:rPr>
                <w:rFonts w:ascii="Garamond" w:hAnsi="Garamond"/>
                <w:i/>
                <w:sz w:val="28"/>
                <w:szCs w:val="28"/>
              </w:rPr>
              <w:t xml:space="preserve"> </w:t>
            </w:r>
            <w:proofErr w:type="spellStart"/>
            <w:r w:rsidRPr="00E213E3">
              <w:rPr>
                <w:rFonts w:ascii="Garamond" w:hAnsi="Garamond"/>
                <w:i/>
                <w:sz w:val="28"/>
                <w:szCs w:val="28"/>
              </w:rPr>
              <w:t>yanoo</w:t>
            </w:r>
            <w:proofErr w:type="spellEnd"/>
            <w:r w:rsidRPr="00E213E3">
              <w:rPr>
                <w:rFonts w:ascii="Garamond" w:hAnsi="Garamond"/>
                <w:i/>
                <w:sz w:val="28"/>
                <w:szCs w:val="28"/>
              </w:rPr>
              <w:t xml:space="preserve">, as </w:t>
            </w:r>
            <w:proofErr w:type="spellStart"/>
            <w:r w:rsidRPr="00E213E3">
              <w:rPr>
                <w:rFonts w:ascii="Garamond" w:hAnsi="Garamond"/>
                <w:i/>
                <w:sz w:val="28"/>
                <w:szCs w:val="28"/>
              </w:rPr>
              <w:t>ei</w:t>
            </w:r>
            <w:r>
              <w:rPr>
                <w:rFonts w:ascii="Garamond" w:hAnsi="Garamond"/>
                <w:i/>
                <w:sz w:val="28"/>
                <w:szCs w:val="28"/>
              </w:rPr>
              <w:t>-</w:t>
            </w:r>
            <w:r w:rsidRPr="00E213E3">
              <w:rPr>
                <w:rFonts w:ascii="Garamond" w:hAnsi="Garamond"/>
                <w:i/>
                <w:sz w:val="28"/>
                <w:szCs w:val="28"/>
              </w:rPr>
              <w:t>ys</w:t>
            </w:r>
            <w:proofErr w:type="spellEnd"/>
            <w:r w:rsidRPr="00E213E3">
              <w:rPr>
                <w:rFonts w:ascii="Garamond" w:hAnsi="Garamond"/>
                <w:i/>
                <w:sz w:val="28"/>
                <w:szCs w:val="28"/>
              </w:rPr>
              <w:t xml:space="preserve"> </w:t>
            </w:r>
            <w:proofErr w:type="spellStart"/>
            <w:r w:rsidRPr="00E213E3">
              <w:rPr>
                <w:rFonts w:ascii="Garamond" w:hAnsi="Garamond"/>
                <w:i/>
                <w:sz w:val="28"/>
                <w:szCs w:val="28"/>
              </w:rPr>
              <w:t>orrym</w:t>
            </w:r>
            <w:proofErr w:type="spellEnd"/>
            <w:r w:rsidRPr="00E213E3">
              <w:rPr>
                <w:rFonts w:ascii="Garamond" w:hAnsi="Garamond"/>
                <w:i/>
                <w:sz w:val="28"/>
                <w:szCs w:val="28"/>
              </w:rPr>
              <w:t xml:space="preserve"> </w:t>
            </w:r>
            <w:proofErr w:type="spellStart"/>
            <w:r w:rsidRPr="00E213E3">
              <w:rPr>
                <w:rFonts w:ascii="Garamond" w:hAnsi="Garamond"/>
                <w:i/>
                <w:sz w:val="28"/>
                <w:szCs w:val="28"/>
              </w:rPr>
              <w:t>gys</w:t>
            </w:r>
            <w:proofErr w:type="spellEnd"/>
            <w:r w:rsidRPr="00E213E3">
              <w:rPr>
                <w:rFonts w:ascii="Garamond" w:hAnsi="Garamond"/>
                <w:i/>
                <w:sz w:val="28"/>
                <w:szCs w:val="28"/>
              </w:rPr>
              <w:t xml:space="preserve"> </w:t>
            </w:r>
            <w:proofErr w:type="spellStart"/>
            <w:r w:rsidRPr="00E213E3">
              <w:rPr>
                <w:rFonts w:ascii="Garamond" w:hAnsi="Garamond"/>
                <w:i/>
                <w:sz w:val="28"/>
                <w:szCs w:val="28"/>
              </w:rPr>
              <w:t>Coontey</w:t>
            </w:r>
            <w:proofErr w:type="spellEnd"/>
            <w:r w:rsidRPr="00E213E3">
              <w:rPr>
                <w:rFonts w:ascii="Garamond" w:hAnsi="Garamond"/>
                <w:i/>
                <w:sz w:val="28"/>
                <w:szCs w:val="28"/>
              </w:rPr>
              <w:t xml:space="preserve">, my </w:t>
            </w:r>
            <w:proofErr w:type="spellStart"/>
            <w:r w:rsidRPr="00E213E3">
              <w:rPr>
                <w:rFonts w:ascii="Garamond" w:hAnsi="Garamond"/>
                <w:i/>
                <w:sz w:val="28"/>
                <w:szCs w:val="28"/>
              </w:rPr>
              <w:t>nee’m</w:t>
            </w:r>
            <w:proofErr w:type="spellEnd"/>
            <w:r w:rsidRPr="00E213E3">
              <w:rPr>
                <w:rFonts w:ascii="Garamond" w:hAnsi="Garamond"/>
                <w:i/>
                <w:sz w:val="28"/>
                <w:szCs w:val="28"/>
              </w:rPr>
              <w:t xml:space="preserve"> as y </w:t>
            </w:r>
            <w:proofErr w:type="spellStart"/>
            <w:r w:rsidRPr="00E213E3">
              <w:rPr>
                <w:rFonts w:ascii="Garamond" w:hAnsi="Garamond"/>
                <w:i/>
                <w:sz w:val="28"/>
                <w:szCs w:val="28"/>
              </w:rPr>
              <w:t>raad</w:t>
            </w:r>
            <w:proofErr w:type="spellEnd"/>
            <w:r w:rsidRPr="00E213E3">
              <w:rPr>
                <w:rFonts w:ascii="Garamond" w:hAnsi="Garamond"/>
                <w:i/>
                <w:sz w:val="28"/>
                <w:szCs w:val="28"/>
              </w:rPr>
              <w:t xml:space="preserve"> ? </w:t>
            </w:r>
            <w:proofErr w:type="spellStart"/>
            <w:r w:rsidRPr="00E213E3">
              <w:rPr>
                <w:rFonts w:ascii="Garamond" w:hAnsi="Garamond"/>
                <w:i/>
                <w:sz w:val="28"/>
                <w:szCs w:val="28"/>
              </w:rPr>
              <w:t>nagh</w:t>
            </w:r>
            <w:proofErr w:type="spellEnd"/>
            <w:r w:rsidRPr="00E213E3">
              <w:rPr>
                <w:rFonts w:ascii="Garamond" w:hAnsi="Garamond"/>
                <w:i/>
                <w:sz w:val="28"/>
                <w:szCs w:val="28"/>
              </w:rPr>
              <w:t xml:space="preserve"> jean </w:t>
            </w:r>
            <w:proofErr w:type="spellStart"/>
            <w:r w:rsidRPr="00E213E3">
              <w:rPr>
                <w:rFonts w:ascii="Garamond" w:hAnsi="Garamond"/>
                <w:i/>
                <w:sz w:val="28"/>
                <w:szCs w:val="28"/>
              </w:rPr>
              <w:t>shoh</w:t>
            </w:r>
            <w:proofErr w:type="spellEnd"/>
            <w:r w:rsidRPr="00E213E3">
              <w:rPr>
                <w:rFonts w:ascii="Garamond" w:hAnsi="Garamond"/>
                <w:i/>
                <w:sz w:val="28"/>
                <w:szCs w:val="28"/>
              </w:rPr>
              <w:t xml:space="preserve"> </w:t>
            </w:r>
            <w:proofErr w:type="spellStart"/>
            <w:r w:rsidRPr="00E213E3">
              <w:rPr>
                <w:rFonts w:ascii="Garamond" w:hAnsi="Garamond"/>
                <w:i/>
                <w:sz w:val="28"/>
                <w:szCs w:val="28"/>
              </w:rPr>
              <w:t>aggair</w:t>
            </w:r>
            <w:proofErr w:type="spellEnd"/>
            <w:r w:rsidRPr="00E213E3">
              <w:rPr>
                <w:rFonts w:ascii="Garamond" w:hAnsi="Garamond"/>
                <w:i/>
                <w:sz w:val="28"/>
                <w:szCs w:val="28"/>
              </w:rPr>
              <w:t xml:space="preserve"> da my Naboo ? </w:t>
            </w:r>
            <w:proofErr w:type="spellStart"/>
            <w:r w:rsidRPr="00E213E3">
              <w:rPr>
                <w:rFonts w:ascii="Garamond" w:hAnsi="Garamond"/>
                <w:i/>
                <w:sz w:val="28"/>
                <w:szCs w:val="28"/>
              </w:rPr>
              <w:t>Vel</w:t>
            </w:r>
            <w:proofErr w:type="spellEnd"/>
            <w:r w:rsidRPr="00E213E3">
              <w:rPr>
                <w:rFonts w:ascii="Garamond" w:hAnsi="Garamond"/>
                <w:i/>
                <w:sz w:val="28"/>
                <w:szCs w:val="28"/>
              </w:rPr>
              <w:t xml:space="preserve"> </w:t>
            </w:r>
            <w:proofErr w:type="spellStart"/>
            <w:r w:rsidRPr="00E213E3">
              <w:rPr>
                <w:rFonts w:ascii="Garamond" w:hAnsi="Garamond"/>
                <w:i/>
                <w:sz w:val="28"/>
                <w:szCs w:val="28"/>
              </w:rPr>
              <w:t>shoh</w:t>
            </w:r>
            <w:proofErr w:type="spellEnd"/>
            <w:r w:rsidRPr="00E213E3">
              <w:rPr>
                <w:rFonts w:ascii="Garamond" w:hAnsi="Garamond"/>
                <w:i/>
                <w:sz w:val="28"/>
                <w:szCs w:val="28"/>
              </w:rPr>
              <w:t xml:space="preserve"> Bea ta </w:t>
            </w:r>
            <w:proofErr w:type="spellStart"/>
            <w:r w:rsidRPr="00E213E3">
              <w:rPr>
                <w:rFonts w:ascii="Garamond" w:hAnsi="Garamond"/>
                <w:i/>
                <w:sz w:val="28"/>
                <w:szCs w:val="28"/>
              </w:rPr>
              <w:t>cooie</w:t>
            </w:r>
            <w:proofErr w:type="spellEnd"/>
            <w:r w:rsidRPr="00E213E3">
              <w:rPr>
                <w:rFonts w:ascii="Garamond" w:hAnsi="Garamond"/>
                <w:i/>
                <w:sz w:val="28"/>
                <w:szCs w:val="28"/>
              </w:rPr>
              <w:t xml:space="preserve"> son </w:t>
            </w:r>
            <w:proofErr w:type="spellStart"/>
            <w:r w:rsidRPr="00E213E3">
              <w:rPr>
                <w:rFonts w:ascii="Garamond" w:hAnsi="Garamond"/>
                <w:i/>
                <w:sz w:val="28"/>
                <w:szCs w:val="28"/>
              </w:rPr>
              <w:t>Creestee</w:t>
            </w:r>
            <w:proofErr w:type="spellEnd"/>
            <w:r w:rsidRPr="00E213E3">
              <w:rPr>
                <w:rFonts w:ascii="Garamond" w:hAnsi="Garamond"/>
                <w:i/>
                <w:sz w:val="28"/>
                <w:szCs w:val="28"/>
              </w:rPr>
              <w:t xml:space="preserve"> </w:t>
            </w:r>
            <w:proofErr w:type="spellStart"/>
            <w:r w:rsidRPr="00E213E3">
              <w:rPr>
                <w:rFonts w:ascii="Garamond" w:hAnsi="Garamond"/>
                <w:i/>
                <w:sz w:val="28"/>
                <w:szCs w:val="28"/>
              </w:rPr>
              <w:t>dy</w:t>
            </w:r>
            <w:proofErr w:type="spellEnd"/>
            <w:r w:rsidRPr="00E213E3">
              <w:rPr>
                <w:rFonts w:ascii="Garamond" w:hAnsi="Garamond"/>
                <w:i/>
                <w:sz w:val="28"/>
                <w:szCs w:val="28"/>
              </w:rPr>
              <w:t xml:space="preserve"> </w:t>
            </w:r>
            <w:proofErr w:type="spellStart"/>
            <w:r w:rsidRPr="00E213E3">
              <w:rPr>
                <w:rFonts w:ascii="Garamond" w:hAnsi="Garamond"/>
                <w:i/>
                <w:sz w:val="28"/>
                <w:szCs w:val="28"/>
              </w:rPr>
              <w:t>lee</w:t>
            </w:r>
            <w:r>
              <w:rPr>
                <w:rFonts w:ascii="Garamond" w:hAnsi="Garamond"/>
                <w:i/>
                <w:sz w:val="28"/>
                <w:szCs w:val="28"/>
              </w:rPr>
              <w:t>i</w:t>
            </w:r>
            <w:r w:rsidRPr="00E213E3">
              <w:rPr>
                <w:rFonts w:ascii="Garamond" w:hAnsi="Garamond"/>
                <w:i/>
                <w:sz w:val="28"/>
                <w:szCs w:val="28"/>
              </w:rPr>
              <w:t>deil</w:t>
            </w:r>
            <w:proofErr w:type="spellEnd"/>
            <w:r w:rsidRPr="00E213E3">
              <w:rPr>
                <w:rFonts w:ascii="Garamond" w:hAnsi="Garamond"/>
                <w:i/>
                <w:sz w:val="28"/>
                <w:szCs w:val="28"/>
              </w:rPr>
              <w:t xml:space="preserve"> ? </w:t>
            </w:r>
            <w:proofErr w:type="spellStart"/>
            <w:r w:rsidRPr="00E213E3">
              <w:rPr>
                <w:rFonts w:ascii="Garamond" w:hAnsi="Garamond"/>
                <w:i/>
                <w:sz w:val="28"/>
                <w:szCs w:val="28"/>
              </w:rPr>
              <w:t>Vel</w:t>
            </w:r>
            <w:proofErr w:type="spellEnd"/>
            <w:r w:rsidRPr="00E213E3">
              <w:rPr>
                <w:rFonts w:ascii="Garamond" w:hAnsi="Garamond"/>
                <w:i/>
                <w:sz w:val="28"/>
                <w:szCs w:val="28"/>
              </w:rPr>
              <w:t xml:space="preserve"> y </w:t>
            </w:r>
            <w:proofErr w:type="spellStart"/>
            <w:r w:rsidRPr="00E213E3">
              <w:rPr>
                <w:rFonts w:ascii="Garamond" w:hAnsi="Garamond"/>
                <w:i/>
                <w:sz w:val="28"/>
                <w:szCs w:val="28"/>
              </w:rPr>
              <w:t>Cheshaght</w:t>
            </w:r>
            <w:proofErr w:type="spellEnd"/>
            <w:r w:rsidRPr="00E213E3">
              <w:rPr>
                <w:rFonts w:ascii="Garamond" w:hAnsi="Garamond"/>
                <w:i/>
                <w:sz w:val="28"/>
                <w:szCs w:val="28"/>
              </w:rPr>
              <w:t xml:space="preserve"> </w:t>
            </w:r>
            <w:proofErr w:type="spellStart"/>
            <w:r w:rsidRPr="00E213E3">
              <w:rPr>
                <w:rFonts w:ascii="Garamond" w:hAnsi="Garamond"/>
                <w:i/>
                <w:sz w:val="28"/>
                <w:szCs w:val="28"/>
              </w:rPr>
              <w:t>shoh</w:t>
            </w:r>
            <w:proofErr w:type="spellEnd"/>
            <w:r w:rsidRPr="00E213E3">
              <w:rPr>
                <w:rFonts w:ascii="Garamond" w:hAnsi="Garamond"/>
                <w:i/>
                <w:sz w:val="28"/>
                <w:szCs w:val="28"/>
              </w:rPr>
              <w:t xml:space="preserve"> </w:t>
            </w:r>
            <w:proofErr w:type="spellStart"/>
            <w:r w:rsidRPr="00E213E3">
              <w:rPr>
                <w:rFonts w:ascii="Garamond" w:hAnsi="Garamond"/>
                <w:i/>
                <w:sz w:val="28"/>
                <w:szCs w:val="28"/>
              </w:rPr>
              <w:t>feeu</w:t>
            </w:r>
            <w:proofErr w:type="spellEnd"/>
            <w:r w:rsidRPr="00E213E3">
              <w:rPr>
                <w:rFonts w:ascii="Garamond" w:hAnsi="Garamond"/>
                <w:i/>
                <w:sz w:val="28"/>
                <w:szCs w:val="28"/>
              </w:rPr>
              <w:t xml:space="preserve"> son </w:t>
            </w:r>
            <w:proofErr w:type="spellStart"/>
            <w:r w:rsidRPr="00E213E3">
              <w:rPr>
                <w:rFonts w:ascii="Garamond" w:hAnsi="Garamond"/>
                <w:i/>
                <w:sz w:val="28"/>
                <w:szCs w:val="28"/>
              </w:rPr>
              <w:t>Creestee</w:t>
            </w:r>
            <w:proofErr w:type="spellEnd"/>
            <w:r w:rsidRPr="00E213E3">
              <w:rPr>
                <w:rFonts w:ascii="Garamond" w:hAnsi="Garamond"/>
                <w:i/>
                <w:sz w:val="28"/>
                <w:szCs w:val="28"/>
              </w:rPr>
              <w:t xml:space="preserve"> </w:t>
            </w:r>
            <w:proofErr w:type="spellStart"/>
            <w:r w:rsidRPr="00E213E3">
              <w:rPr>
                <w:rFonts w:ascii="Garamond" w:hAnsi="Garamond"/>
                <w:i/>
                <w:sz w:val="28"/>
                <w:szCs w:val="28"/>
              </w:rPr>
              <w:t>dy</w:t>
            </w:r>
            <w:proofErr w:type="spellEnd"/>
            <w:r w:rsidRPr="00E213E3">
              <w:rPr>
                <w:rFonts w:ascii="Garamond" w:hAnsi="Garamond"/>
                <w:i/>
                <w:sz w:val="28"/>
                <w:szCs w:val="28"/>
              </w:rPr>
              <w:t xml:space="preserve"> </w:t>
            </w:r>
            <w:proofErr w:type="spellStart"/>
            <w:r w:rsidRPr="00E213E3">
              <w:rPr>
                <w:rFonts w:ascii="Garamond" w:hAnsi="Garamond"/>
                <w:i/>
                <w:sz w:val="28"/>
                <w:szCs w:val="28"/>
              </w:rPr>
              <w:t>reall</w:t>
            </w:r>
            <w:proofErr w:type="spellEnd"/>
            <w:r w:rsidRPr="00E213E3">
              <w:rPr>
                <w:rFonts w:ascii="Garamond" w:hAnsi="Garamond"/>
                <w:i/>
                <w:sz w:val="28"/>
                <w:szCs w:val="28"/>
              </w:rPr>
              <w:t> ?</w:t>
            </w:r>
            <w:r w:rsidRPr="00B20636">
              <w:rPr>
                <w:rFonts w:ascii="Garamond" w:hAnsi="Garamond"/>
                <w:sz w:val="28"/>
                <w:szCs w:val="28"/>
              </w:rPr>
              <w:t xml:space="preserve"> &amp;c. As </w:t>
            </w:r>
            <w:proofErr w:type="spellStart"/>
            <w:r w:rsidRPr="00B20636">
              <w:rPr>
                <w:rFonts w:ascii="Garamond" w:hAnsi="Garamond"/>
                <w:sz w:val="28"/>
                <w:szCs w:val="28"/>
              </w:rPr>
              <w:t>shoh’n</w:t>
            </w:r>
            <w:proofErr w:type="spellEnd"/>
            <w:r w:rsidRPr="00B20636">
              <w:rPr>
                <w:rFonts w:ascii="Garamond" w:hAnsi="Garamond"/>
                <w:sz w:val="28"/>
                <w:szCs w:val="28"/>
              </w:rPr>
              <w:t xml:space="preserve"> </w:t>
            </w:r>
            <w:proofErr w:type="spellStart"/>
            <w:r w:rsidRPr="00B20636">
              <w:rPr>
                <w:rFonts w:ascii="Garamond" w:hAnsi="Garamond"/>
                <w:sz w:val="28"/>
                <w:szCs w:val="28"/>
              </w:rPr>
              <w:t>aght</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veaghey</w:t>
            </w:r>
            <w:proofErr w:type="spellEnd"/>
            <w:r w:rsidRPr="00B20636">
              <w:rPr>
                <w:rFonts w:ascii="Garamond" w:hAnsi="Garamond"/>
                <w:sz w:val="28"/>
                <w:szCs w:val="28"/>
              </w:rPr>
              <w:t xml:space="preserve"> </w:t>
            </w:r>
            <w:proofErr w:type="spellStart"/>
            <w:r w:rsidRPr="00B20636">
              <w:rPr>
                <w:rFonts w:ascii="Garamond" w:hAnsi="Garamond"/>
                <w:sz w:val="28"/>
                <w:szCs w:val="28"/>
              </w:rPr>
              <w:t>ayns</w:t>
            </w:r>
            <w:proofErr w:type="spellEnd"/>
            <w:r w:rsidRPr="00B20636">
              <w:rPr>
                <w:rFonts w:ascii="Garamond" w:hAnsi="Garamond"/>
                <w:sz w:val="28"/>
                <w:szCs w:val="28"/>
              </w:rPr>
              <w:t xml:space="preserve"> </w:t>
            </w:r>
            <w:proofErr w:type="spellStart"/>
            <w:r w:rsidRPr="00B20636">
              <w:rPr>
                <w:rFonts w:ascii="Garamond" w:hAnsi="Garamond"/>
                <w:sz w:val="28"/>
                <w:szCs w:val="28"/>
              </w:rPr>
              <w:t>aggle</w:t>
            </w:r>
            <w:proofErr w:type="spellEnd"/>
            <w:r w:rsidRPr="00B20636">
              <w:rPr>
                <w:rFonts w:ascii="Garamond" w:hAnsi="Garamond"/>
                <w:sz w:val="28"/>
                <w:szCs w:val="28"/>
              </w:rPr>
              <w:t xml:space="preserve"> Yee. </w:t>
            </w:r>
          </w:p>
        </w:tc>
        <w:tc>
          <w:tcPr>
            <w:tcW w:w="4416" w:type="dxa"/>
            <w:tcBorders>
              <w:top w:val="nil"/>
              <w:left w:val="nil"/>
              <w:bottom w:val="nil"/>
              <w:right w:val="nil"/>
            </w:tcBorders>
          </w:tcPr>
          <w:p w14:paraId="4FC368BA" w14:textId="77777777" w:rsidR="00E213E3" w:rsidRPr="00C9666F" w:rsidRDefault="00E213E3" w:rsidP="00DB60C3">
            <w:pPr>
              <w:pStyle w:val="ListParagraph"/>
              <w:ind w:left="0" w:firstLine="227"/>
              <w:jc w:val="both"/>
              <w:rPr>
                <w:rFonts w:ascii="Garamond" w:hAnsi="Garamond" w:cs="GlyphLessFont"/>
                <w:sz w:val="28"/>
              </w:rPr>
            </w:pPr>
            <w:r w:rsidRPr="00C9666F">
              <w:rPr>
                <w:rFonts w:ascii="Garamond" w:hAnsi="Garamond" w:cs="GlyphLessFont"/>
                <w:i/>
                <w:sz w:val="28"/>
              </w:rPr>
              <w:t xml:space="preserve">Now this is what </w:t>
            </w:r>
            <w:r w:rsidRPr="00C9666F">
              <w:rPr>
                <w:rFonts w:ascii="Garamond" w:hAnsi="Garamond" w:cs="GlyphLessFont"/>
                <w:sz w:val="28"/>
              </w:rPr>
              <w:t>you</w:t>
            </w:r>
            <w:r w:rsidRPr="00C9666F">
              <w:rPr>
                <w:rFonts w:ascii="Garamond" w:hAnsi="Garamond" w:cs="GlyphLessFont"/>
                <w:i/>
                <w:sz w:val="28"/>
              </w:rPr>
              <w:t xml:space="preserve"> must do, and often think thus with </w:t>
            </w:r>
            <w:proofErr w:type="spellStart"/>
            <w:r w:rsidRPr="00C9666F">
              <w:rPr>
                <w:rFonts w:ascii="Garamond" w:hAnsi="Garamond" w:cs="GlyphLessFont"/>
                <w:i/>
                <w:sz w:val="28"/>
              </w:rPr>
              <w:t>your self</w:t>
            </w:r>
            <w:proofErr w:type="spellEnd"/>
            <w:r w:rsidRPr="00C9666F">
              <w:rPr>
                <w:rFonts w:ascii="Garamond" w:hAnsi="Garamond" w:cs="GlyphLessFont"/>
                <w:sz w:val="28"/>
              </w:rPr>
              <w:t> ;</w:t>
            </w:r>
            <w:r w:rsidRPr="00C9666F">
              <w:rPr>
                <w:rFonts w:ascii="Garamond" w:hAnsi="Garamond" w:cs="GlyphLessFont"/>
                <w:i/>
                <w:sz w:val="28"/>
              </w:rPr>
              <w:t xml:space="preserve"> </w:t>
            </w:r>
            <w:r w:rsidRPr="00C9666F">
              <w:rPr>
                <w:rFonts w:ascii="Garamond" w:hAnsi="Garamond" w:cs="GlyphLessFont"/>
                <w:sz w:val="28"/>
              </w:rPr>
              <w:t>Is not this Action against the Laws of God</w:t>
            </w:r>
            <w:r w:rsidRPr="00C9666F">
              <w:rPr>
                <w:rFonts w:ascii="Garamond" w:hAnsi="Garamond" w:cs="GlyphLessFont"/>
                <w:i/>
                <w:sz w:val="28"/>
              </w:rPr>
              <w:t> </w:t>
            </w:r>
            <w:r w:rsidRPr="00E213E3">
              <w:rPr>
                <w:rFonts w:ascii="Garamond" w:hAnsi="Garamond" w:cs="GlyphLessFont"/>
                <w:sz w:val="28"/>
              </w:rPr>
              <w:t>?</w:t>
            </w:r>
            <w:r w:rsidRPr="00C9666F">
              <w:rPr>
                <w:rFonts w:ascii="Garamond" w:hAnsi="Garamond" w:cs="GlyphLessFont"/>
                <w:sz w:val="28"/>
              </w:rPr>
              <w:t xml:space="preserve"> Will not this displease Him who seeth all I do, and who will call me to an Account, if I do amiss</w:t>
            </w:r>
            <w:r w:rsidRPr="00C9666F">
              <w:rPr>
                <w:rFonts w:ascii="Garamond" w:hAnsi="Garamond" w:cs="GlyphLessFont"/>
                <w:i/>
                <w:sz w:val="28"/>
              </w:rPr>
              <w:t> </w:t>
            </w:r>
            <w:r w:rsidRPr="00E213E3">
              <w:rPr>
                <w:rFonts w:ascii="Garamond" w:hAnsi="Garamond" w:cs="GlyphLessFont"/>
                <w:sz w:val="28"/>
              </w:rPr>
              <w:t xml:space="preserve">? </w:t>
            </w:r>
            <w:r w:rsidRPr="00C9666F">
              <w:rPr>
                <w:rFonts w:ascii="Garamond" w:hAnsi="Garamond" w:cs="GlyphLessFont"/>
                <w:sz w:val="28"/>
              </w:rPr>
              <w:t>Will not this injure my Neighbour</w:t>
            </w:r>
            <w:r w:rsidRPr="00C9666F">
              <w:rPr>
                <w:rFonts w:ascii="Garamond" w:hAnsi="Garamond" w:cs="GlyphLessFont"/>
                <w:i/>
                <w:sz w:val="28"/>
              </w:rPr>
              <w:t> </w:t>
            </w:r>
            <w:r w:rsidRPr="00E213E3">
              <w:rPr>
                <w:rFonts w:ascii="Garamond" w:hAnsi="Garamond" w:cs="GlyphLessFont"/>
                <w:sz w:val="28"/>
              </w:rPr>
              <w:t xml:space="preserve">? </w:t>
            </w:r>
            <w:r w:rsidRPr="00C9666F">
              <w:rPr>
                <w:rFonts w:ascii="Garamond" w:hAnsi="Garamond" w:cs="GlyphLessFont"/>
                <w:sz w:val="28"/>
              </w:rPr>
              <w:t>Is</w:t>
            </w:r>
            <w:r w:rsidRPr="00C9666F">
              <w:rPr>
                <w:rFonts w:ascii="Garamond" w:hAnsi="Garamond" w:cs="GlyphLessFont"/>
                <w:i/>
                <w:sz w:val="28"/>
              </w:rPr>
              <w:t xml:space="preserve"> </w:t>
            </w:r>
            <w:r w:rsidRPr="00C9666F">
              <w:rPr>
                <w:rFonts w:ascii="Garamond" w:hAnsi="Garamond" w:cs="GlyphLessFont"/>
                <w:sz w:val="28"/>
              </w:rPr>
              <w:t>this a Life fit for a Christian to lead</w:t>
            </w:r>
            <w:r w:rsidRPr="00C9666F">
              <w:rPr>
                <w:rFonts w:ascii="Garamond" w:hAnsi="Garamond" w:cs="GlyphLessFont"/>
                <w:i/>
                <w:sz w:val="28"/>
              </w:rPr>
              <w:t> </w:t>
            </w:r>
            <w:r w:rsidRPr="00E213E3">
              <w:rPr>
                <w:rFonts w:ascii="Garamond" w:hAnsi="Garamond" w:cs="GlyphLessFont"/>
                <w:sz w:val="28"/>
              </w:rPr>
              <w:t>?</w:t>
            </w:r>
            <w:r w:rsidRPr="00C9666F">
              <w:rPr>
                <w:rFonts w:ascii="Garamond" w:hAnsi="Garamond" w:cs="GlyphLessFont"/>
                <w:sz w:val="28"/>
              </w:rPr>
              <w:t xml:space="preserve"> Is this Company fit for a good Christian to Keep</w:t>
            </w:r>
            <w:r w:rsidRPr="00C9666F">
              <w:rPr>
                <w:rFonts w:ascii="Garamond" w:hAnsi="Garamond" w:cs="GlyphLessFont"/>
                <w:i/>
                <w:sz w:val="28"/>
              </w:rPr>
              <w:t> </w:t>
            </w:r>
            <w:r w:rsidRPr="00E213E3">
              <w:rPr>
                <w:rFonts w:ascii="Garamond" w:hAnsi="Garamond" w:cs="GlyphLessFont"/>
                <w:sz w:val="28"/>
              </w:rPr>
              <w:t xml:space="preserve">? </w:t>
            </w:r>
            <w:r w:rsidRPr="00C9666F">
              <w:rPr>
                <w:rFonts w:ascii="Garamond" w:hAnsi="Garamond" w:cs="GlyphLessFont"/>
                <w:sz w:val="28"/>
              </w:rPr>
              <w:t>&amp;c.</w:t>
            </w:r>
            <w:r w:rsidRPr="00C9666F">
              <w:rPr>
                <w:rFonts w:ascii="Garamond" w:hAnsi="Garamond" w:cs="GlyphLessFont"/>
                <w:i/>
                <w:sz w:val="28"/>
              </w:rPr>
              <w:t xml:space="preserve"> And </w:t>
            </w:r>
            <w:r w:rsidRPr="00C9666F">
              <w:rPr>
                <w:rFonts w:ascii="Garamond" w:hAnsi="Garamond" w:cs="GlyphLessFont"/>
                <w:sz w:val="28"/>
              </w:rPr>
              <w:t>this is to live in the Fear of God.</w:t>
            </w:r>
          </w:p>
        </w:tc>
      </w:tr>
      <w:tr w:rsidR="00E213E3" w:rsidRPr="003142BF" w14:paraId="560985EA" w14:textId="77777777" w:rsidTr="000145DF">
        <w:tc>
          <w:tcPr>
            <w:tcW w:w="4610" w:type="dxa"/>
            <w:tcBorders>
              <w:top w:val="nil"/>
              <w:left w:val="nil"/>
              <w:bottom w:val="nil"/>
              <w:right w:val="nil"/>
            </w:tcBorders>
          </w:tcPr>
          <w:p w14:paraId="7F6A5822" w14:textId="77777777" w:rsidR="00E213E3" w:rsidRPr="00B20636" w:rsidRDefault="00E213E3" w:rsidP="00DB60C3">
            <w:pPr>
              <w:pStyle w:val="CM3"/>
              <w:widowControl/>
              <w:spacing w:line="240" w:lineRule="auto"/>
              <w:ind w:firstLine="227"/>
              <w:jc w:val="both"/>
              <w:rPr>
                <w:rFonts w:ascii="Garamond" w:hAnsi="Garamond"/>
                <w:sz w:val="28"/>
                <w:szCs w:val="28"/>
              </w:rPr>
            </w:pPr>
            <w:r w:rsidRPr="00B20636">
              <w:rPr>
                <w:rFonts w:ascii="Garamond" w:hAnsi="Garamond"/>
                <w:sz w:val="28"/>
                <w:szCs w:val="28"/>
              </w:rPr>
              <w:t xml:space="preserve">2. </w:t>
            </w:r>
            <w:proofErr w:type="spellStart"/>
            <w:r w:rsidRPr="00B20636">
              <w:rPr>
                <w:rFonts w:ascii="Garamond" w:hAnsi="Garamond"/>
                <w:sz w:val="28"/>
                <w:szCs w:val="28"/>
              </w:rPr>
              <w:t>Ayns</w:t>
            </w:r>
            <w:proofErr w:type="spellEnd"/>
            <w:r w:rsidRPr="00B20636">
              <w:rPr>
                <w:rFonts w:ascii="Garamond" w:hAnsi="Garamond"/>
                <w:sz w:val="28"/>
                <w:szCs w:val="28"/>
              </w:rPr>
              <w:t xml:space="preserve"> </w:t>
            </w:r>
            <w:proofErr w:type="spellStart"/>
            <w:r w:rsidRPr="00B20636">
              <w:rPr>
                <w:rFonts w:ascii="Garamond" w:hAnsi="Garamond"/>
                <w:sz w:val="28"/>
                <w:szCs w:val="28"/>
              </w:rPr>
              <w:t>yn</w:t>
            </w:r>
            <w:proofErr w:type="spellEnd"/>
            <w:r w:rsidRPr="00B20636">
              <w:rPr>
                <w:rFonts w:ascii="Garamond" w:hAnsi="Garamond"/>
                <w:sz w:val="28"/>
                <w:szCs w:val="28"/>
              </w:rPr>
              <w:t xml:space="preserve"> nah </w:t>
            </w:r>
            <w:proofErr w:type="spellStart"/>
            <w:r w:rsidRPr="00B20636">
              <w:rPr>
                <w:rFonts w:ascii="Garamond" w:hAnsi="Garamond"/>
                <w:sz w:val="28"/>
                <w:szCs w:val="28"/>
              </w:rPr>
              <w:t>ynnyd</w:t>
            </w:r>
            <w:proofErr w:type="spellEnd"/>
            <w:r w:rsidRPr="00B20636">
              <w:rPr>
                <w:rFonts w:ascii="Garamond" w:hAnsi="Garamond"/>
                <w:sz w:val="28"/>
                <w:szCs w:val="28"/>
              </w:rPr>
              <w:t xml:space="preserve">. </w:t>
            </w:r>
            <w:proofErr w:type="spellStart"/>
            <w:r w:rsidRPr="00B20636">
              <w:rPr>
                <w:rFonts w:ascii="Garamond" w:hAnsi="Garamond"/>
                <w:sz w:val="28"/>
                <w:szCs w:val="28"/>
              </w:rPr>
              <w:t>Agh</w:t>
            </w:r>
            <w:proofErr w:type="spellEnd"/>
            <w:r w:rsidRPr="00B20636">
              <w:rPr>
                <w:rFonts w:ascii="Garamond" w:hAnsi="Garamond"/>
                <w:sz w:val="28"/>
                <w:szCs w:val="28"/>
              </w:rPr>
              <w:t xml:space="preserve"> son </w:t>
            </w:r>
            <w:proofErr w:type="spellStart"/>
            <w:r w:rsidRPr="00B20636">
              <w:rPr>
                <w:rFonts w:ascii="Garamond" w:hAnsi="Garamond"/>
                <w:sz w:val="28"/>
                <w:szCs w:val="28"/>
              </w:rPr>
              <w:t>ooilley’n</w:t>
            </w:r>
            <w:proofErr w:type="spellEnd"/>
            <w:r w:rsidRPr="00B20636">
              <w:rPr>
                <w:rFonts w:ascii="Garamond" w:hAnsi="Garamond"/>
                <w:sz w:val="28"/>
                <w:szCs w:val="28"/>
              </w:rPr>
              <w:t xml:space="preserve"> </w:t>
            </w:r>
            <w:proofErr w:type="spellStart"/>
            <w:r w:rsidRPr="00B20636">
              <w:rPr>
                <w:rFonts w:ascii="Garamond" w:hAnsi="Garamond"/>
                <w:sz w:val="28"/>
                <w:szCs w:val="28"/>
              </w:rPr>
              <w:t>chiarrail</w:t>
            </w:r>
            <w:proofErr w:type="spellEnd"/>
            <w:r w:rsidRPr="00B20636">
              <w:rPr>
                <w:rFonts w:ascii="Garamond" w:hAnsi="Garamond"/>
                <w:sz w:val="28"/>
                <w:szCs w:val="28"/>
              </w:rPr>
              <w:t xml:space="preserve"> </w:t>
            </w:r>
            <w:proofErr w:type="spellStart"/>
            <w:r w:rsidRPr="00B20636">
              <w:rPr>
                <w:rFonts w:ascii="Garamond" w:hAnsi="Garamond"/>
                <w:sz w:val="28"/>
                <w:szCs w:val="28"/>
              </w:rPr>
              <w:t>shoh</w:t>
            </w:r>
            <w:proofErr w:type="spellEnd"/>
            <w:r w:rsidRPr="00B20636">
              <w:rPr>
                <w:rFonts w:ascii="Garamond" w:hAnsi="Garamond"/>
                <w:sz w:val="28"/>
                <w:szCs w:val="28"/>
              </w:rPr>
              <w:t xml:space="preserve">, my </w:t>
            </w:r>
            <w:proofErr w:type="spellStart"/>
            <w:r w:rsidRPr="00B20636">
              <w:rPr>
                <w:rFonts w:ascii="Garamond" w:hAnsi="Garamond"/>
                <w:sz w:val="28"/>
                <w:szCs w:val="28"/>
              </w:rPr>
              <w:t>huittys</w:t>
            </w:r>
            <w:proofErr w:type="spellEnd"/>
            <w:r w:rsidRPr="00B20636">
              <w:rPr>
                <w:rFonts w:ascii="Garamond" w:hAnsi="Garamond"/>
                <w:sz w:val="28"/>
                <w:szCs w:val="28"/>
              </w:rPr>
              <w:t xml:space="preserve"> </w:t>
            </w:r>
            <w:proofErr w:type="spellStart"/>
            <w:r w:rsidRPr="00B20636">
              <w:rPr>
                <w:rFonts w:ascii="Garamond" w:hAnsi="Garamond"/>
                <w:sz w:val="28"/>
                <w:szCs w:val="28"/>
              </w:rPr>
              <w:t>oo</w:t>
            </w:r>
            <w:proofErr w:type="spellEnd"/>
            <w:r w:rsidRPr="00B20636">
              <w:rPr>
                <w:rFonts w:ascii="Garamond" w:hAnsi="Garamond"/>
                <w:sz w:val="28"/>
                <w:szCs w:val="28"/>
              </w:rPr>
              <w:t xml:space="preserve"> </w:t>
            </w:r>
            <w:proofErr w:type="spellStart"/>
            <w:r w:rsidRPr="00B20636">
              <w:rPr>
                <w:rFonts w:ascii="Garamond" w:hAnsi="Garamond"/>
                <w:sz w:val="28"/>
                <w:szCs w:val="28"/>
              </w:rPr>
              <w:t>ayns</w:t>
            </w:r>
            <w:proofErr w:type="spellEnd"/>
            <w:r w:rsidRPr="00B20636">
              <w:rPr>
                <w:rFonts w:ascii="Garamond" w:hAnsi="Garamond"/>
                <w:sz w:val="28"/>
                <w:szCs w:val="28"/>
              </w:rPr>
              <w:t xml:space="preserve"> </w:t>
            </w:r>
            <w:proofErr w:type="spellStart"/>
            <w:r w:rsidRPr="00B20636">
              <w:rPr>
                <w:rFonts w:ascii="Garamond" w:hAnsi="Garamond"/>
                <w:sz w:val="28"/>
                <w:szCs w:val="28"/>
              </w:rPr>
              <w:t>peccah</w:t>
            </w:r>
            <w:proofErr w:type="spellEnd"/>
            <w:r w:rsidRPr="00B20636">
              <w:rPr>
                <w:rFonts w:ascii="Garamond" w:hAnsi="Garamond"/>
                <w:sz w:val="28"/>
                <w:szCs w:val="28"/>
              </w:rPr>
              <w:t xml:space="preserve">, </w:t>
            </w:r>
            <w:proofErr w:type="spellStart"/>
            <w:r w:rsidRPr="00E213E3">
              <w:rPr>
                <w:rFonts w:ascii="Garamond" w:hAnsi="Garamond"/>
                <w:i/>
                <w:sz w:val="28"/>
                <w:szCs w:val="28"/>
              </w:rPr>
              <w:t>dt’obber</w:t>
            </w:r>
            <w:proofErr w:type="spellEnd"/>
            <w:r w:rsidRPr="00E213E3">
              <w:rPr>
                <w:rFonts w:ascii="Garamond" w:hAnsi="Garamond"/>
                <w:i/>
                <w:sz w:val="28"/>
                <w:szCs w:val="28"/>
              </w:rPr>
              <w:t xml:space="preserve"> </w:t>
            </w:r>
            <w:proofErr w:type="spellStart"/>
            <w:r w:rsidRPr="00E213E3">
              <w:rPr>
                <w:rFonts w:ascii="Garamond" w:hAnsi="Garamond"/>
                <w:i/>
                <w:sz w:val="28"/>
                <w:szCs w:val="28"/>
              </w:rPr>
              <w:t>eisht</w:t>
            </w:r>
            <w:proofErr w:type="spellEnd"/>
            <w:r w:rsidRPr="00E213E3">
              <w:rPr>
                <w:rFonts w:ascii="Garamond" w:hAnsi="Garamond"/>
                <w:i/>
                <w:sz w:val="28"/>
                <w:szCs w:val="28"/>
              </w:rPr>
              <w:t xml:space="preserve"> </w:t>
            </w:r>
            <w:proofErr w:type="spellStart"/>
            <w:r w:rsidRPr="00E213E3">
              <w:rPr>
                <w:rFonts w:ascii="Garamond" w:hAnsi="Garamond"/>
                <w:i/>
                <w:sz w:val="28"/>
                <w:szCs w:val="28"/>
              </w:rPr>
              <w:t>chelleeragh</w:t>
            </w:r>
            <w:proofErr w:type="spellEnd"/>
            <w:r w:rsidRPr="00E213E3">
              <w:rPr>
                <w:rFonts w:ascii="Garamond" w:hAnsi="Garamond"/>
                <w:i/>
                <w:sz w:val="28"/>
                <w:szCs w:val="28"/>
              </w:rPr>
              <w:t xml:space="preserve"> </w:t>
            </w:r>
            <w:proofErr w:type="spellStart"/>
            <w:r w:rsidRPr="00E213E3">
              <w:rPr>
                <w:rFonts w:ascii="Garamond" w:hAnsi="Garamond"/>
                <w:i/>
                <w:sz w:val="28"/>
                <w:szCs w:val="28"/>
              </w:rPr>
              <w:t>dy</w:t>
            </w:r>
            <w:proofErr w:type="spellEnd"/>
            <w:r w:rsidRPr="00E213E3">
              <w:rPr>
                <w:rFonts w:ascii="Garamond" w:hAnsi="Garamond"/>
                <w:i/>
                <w:sz w:val="28"/>
                <w:szCs w:val="28"/>
              </w:rPr>
              <w:t xml:space="preserve"> </w:t>
            </w:r>
            <w:proofErr w:type="spellStart"/>
            <w:r w:rsidRPr="00E213E3">
              <w:rPr>
                <w:rFonts w:ascii="Garamond" w:hAnsi="Garamond"/>
                <w:i/>
                <w:sz w:val="28"/>
                <w:szCs w:val="28"/>
              </w:rPr>
              <w:t>ghoal</w:t>
            </w:r>
            <w:proofErr w:type="spellEnd"/>
            <w:r w:rsidRPr="00E213E3">
              <w:rPr>
                <w:rFonts w:ascii="Garamond" w:hAnsi="Garamond"/>
                <w:i/>
                <w:sz w:val="28"/>
                <w:szCs w:val="28"/>
              </w:rPr>
              <w:t xml:space="preserve"> </w:t>
            </w:r>
            <w:proofErr w:type="spellStart"/>
            <w:r w:rsidRPr="00E213E3">
              <w:rPr>
                <w:rFonts w:ascii="Garamond" w:hAnsi="Garamond"/>
                <w:i/>
                <w:sz w:val="28"/>
                <w:szCs w:val="28"/>
              </w:rPr>
              <w:t>arrys</w:t>
            </w:r>
            <w:proofErr w:type="spellEnd"/>
            <w:r w:rsidRPr="00E213E3">
              <w:rPr>
                <w:rFonts w:ascii="Garamond" w:hAnsi="Garamond"/>
                <w:i/>
                <w:sz w:val="28"/>
                <w:szCs w:val="28"/>
              </w:rPr>
              <w:t xml:space="preserve"> er y hon.</w:t>
            </w:r>
            <w:r w:rsidRPr="00B20636">
              <w:rPr>
                <w:rFonts w:ascii="Garamond" w:hAnsi="Garamond"/>
                <w:sz w:val="28"/>
                <w:szCs w:val="28"/>
              </w:rPr>
              <w:t xml:space="preserve"> </w:t>
            </w:r>
          </w:p>
        </w:tc>
        <w:tc>
          <w:tcPr>
            <w:tcW w:w="4416" w:type="dxa"/>
            <w:tcBorders>
              <w:top w:val="nil"/>
              <w:left w:val="nil"/>
              <w:bottom w:val="nil"/>
              <w:right w:val="nil"/>
            </w:tcBorders>
          </w:tcPr>
          <w:p w14:paraId="2DC41294" w14:textId="77777777" w:rsidR="00E213E3" w:rsidRPr="00C9666F" w:rsidRDefault="00E213E3" w:rsidP="00DB60C3">
            <w:pPr>
              <w:pStyle w:val="ListParagraph"/>
              <w:ind w:left="0" w:firstLine="227"/>
              <w:jc w:val="both"/>
              <w:rPr>
                <w:rFonts w:ascii="Garamond" w:hAnsi="Garamond" w:cs="GlyphLessFont"/>
                <w:sz w:val="28"/>
              </w:rPr>
            </w:pPr>
            <w:r w:rsidRPr="00C9666F">
              <w:rPr>
                <w:rFonts w:ascii="Garamond" w:hAnsi="Garamond" w:cs="GlyphLessFont"/>
                <w:sz w:val="28"/>
              </w:rPr>
              <w:t>2. Secondly,</w:t>
            </w:r>
            <w:r w:rsidRPr="00C9666F">
              <w:rPr>
                <w:rFonts w:ascii="Garamond" w:hAnsi="Garamond" w:cs="GlyphLessFont"/>
                <w:i/>
                <w:sz w:val="28"/>
              </w:rPr>
              <w:t xml:space="preserve"> But if notwithstanding this care you fall into Sin, </w:t>
            </w:r>
            <w:r w:rsidRPr="00C9666F">
              <w:rPr>
                <w:rFonts w:ascii="Garamond" w:hAnsi="Garamond" w:cs="GlyphLessFont"/>
                <w:sz w:val="28"/>
              </w:rPr>
              <w:t>your next concern must be to repent of it immediately.</w:t>
            </w:r>
          </w:p>
        </w:tc>
      </w:tr>
      <w:tr w:rsidR="00E213E3" w:rsidRPr="003142BF" w14:paraId="425E4BFF" w14:textId="77777777" w:rsidTr="000145DF">
        <w:tc>
          <w:tcPr>
            <w:tcW w:w="4610" w:type="dxa"/>
            <w:tcBorders>
              <w:top w:val="nil"/>
              <w:left w:val="nil"/>
              <w:bottom w:val="nil"/>
              <w:right w:val="nil"/>
            </w:tcBorders>
          </w:tcPr>
          <w:p w14:paraId="46634D28" w14:textId="77777777" w:rsidR="00E213E3" w:rsidRPr="00B20636" w:rsidRDefault="00E213E3" w:rsidP="00DB60C3">
            <w:pPr>
              <w:pStyle w:val="CM3"/>
              <w:widowControl/>
              <w:spacing w:line="240" w:lineRule="auto"/>
              <w:ind w:firstLine="227"/>
              <w:jc w:val="both"/>
              <w:rPr>
                <w:rFonts w:ascii="Garamond" w:hAnsi="Garamond"/>
                <w:sz w:val="28"/>
                <w:szCs w:val="28"/>
              </w:rPr>
            </w:pPr>
            <w:r w:rsidRPr="00B20636">
              <w:rPr>
                <w:rFonts w:ascii="Garamond" w:hAnsi="Garamond"/>
                <w:sz w:val="28"/>
                <w:szCs w:val="28"/>
              </w:rPr>
              <w:t xml:space="preserve">As </w:t>
            </w:r>
            <w:proofErr w:type="spellStart"/>
            <w:r w:rsidRPr="00B20636">
              <w:rPr>
                <w:rFonts w:ascii="Garamond" w:hAnsi="Garamond"/>
                <w:sz w:val="28"/>
                <w:szCs w:val="28"/>
              </w:rPr>
              <w:t>ny</w:t>
            </w:r>
            <w:proofErr w:type="spellEnd"/>
            <w:r w:rsidRPr="00B20636">
              <w:rPr>
                <w:rFonts w:ascii="Garamond" w:hAnsi="Garamond"/>
                <w:sz w:val="28"/>
                <w:szCs w:val="28"/>
              </w:rPr>
              <w:t xml:space="preserve"> </w:t>
            </w:r>
            <w:proofErr w:type="spellStart"/>
            <w:r w:rsidRPr="00B20636">
              <w:rPr>
                <w:rFonts w:ascii="Garamond" w:hAnsi="Garamond"/>
                <w:sz w:val="28"/>
                <w:szCs w:val="28"/>
              </w:rPr>
              <w:t>lig</w:t>
            </w:r>
            <w:proofErr w:type="spellEnd"/>
            <w:r w:rsidRPr="00B20636">
              <w:rPr>
                <w:rFonts w:ascii="Garamond" w:hAnsi="Garamond"/>
                <w:sz w:val="28"/>
                <w:szCs w:val="28"/>
              </w:rPr>
              <w:t xml:space="preserve"> </w:t>
            </w:r>
            <w:proofErr w:type="spellStart"/>
            <w:r w:rsidRPr="00B20636">
              <w:rPr>
                <w:rFonts w:ascii="Garamond" w:hAnsi="Garamond"/>
                <w:sz w:val="28"/>
                <w:szCs w:val="28"/>
              </w:rPr>
              <w:t>shaghey</w:t>
            </w:r>
            <w:proofErr w:type="spellEnd"/>
            <w:r w:rsidRPr="00B20636">
              <w:rPr>
                <w:rFonts w:ascii="Garamond" w:hAnsi="Garamond"/>
                <w:sz w:val="28"/>
                <w:szCs w:val="28"/>
              </w:rPr>
              <w:t xml:space="preserve"> </w:t>
            </w:r>
            <w:proofErr w:type="spellStart"/>
            <w:r w:rsidRPr="00B20636">
              <w:rPr>
                <w:rFonts w:ascii="Garamond" w:hAnsi="Garamond"/>
                <w:sz w:val="28"/>
                <w:szCs w:val="28"/>
              </w:rPr>
              <w:t>dt’arrys</w:t>
            </w:r>
            <w:proofErr w:type="spellEnd"/>
            <w:r w:rsidRPr="00B20636">
              <w:rPr>
                <w:rFonts w:ascii="Garamond" w:hAnsi="Garamond"/>
                <w:sz w:val="28"/>
                <w:szCs w:val="28"/>
              </w:rPr>
              <w:t xml:space="preserve"> </w:t>
            </w:r>
            <w:proofErr w:type="spellStart"/>
            <w:r w:rsidRPr="00B20636">
              <w:rPr>
                <w:rFonts w:ascii="Garamond" w:hAnsi="Garamond"/>
                <w:sz w:val="28"/>
                <w:szCs w:val="28"/>
              </w:rPr>
              <w:t>ayns</w:t>
            </w:r>
            <w:proofErr w:type="spellEnd"/>
            <w:r w:rsidRPr="00B20636">
              <w:rPr>
                <w:rFonts w:ascii="Garamond" w:hAnsi="Garamond"/>
                <w:sz w:val="28"/>
                <w:szCs w:val="28"/>
              </w:rPr>
              <w:t xml:space="preserve"> </w:t>
            </w:r>
            <w:proofErr w:type="spellStart"/>
            <w:r w:rsidRPr="00B20636">
              <w:rPr>
                <w:rFonts w:ascii="Garamond" w:hAnsi="Garamond"/>
                <w:sz w:val="28"/>
                <w:szCs w:val="28"/>
              </w:rPr>
              <w:t>treshteil</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vel</w:t>
            </w:r>
            <w:proofErr w:type="spellEnd"/>
            <w:r w:rsidRPr="00B20636">
              <w:rPr>
                <w:rFonts w:ascii="Garamond" w:hAnsi="Garamond"/>
                <w:sz w:val="28"/>
                <w:szCs w:val="28"/>
              </w:rPr>
              <w:t xml:space="preserve"> </w:t>
            </w:r>
            <w:proofErr w:type="spellStart"/>
            <w:r w:rsidRPr="00B20636">
              <w:rPr>
                <w:rFonts w:ascii="Garamond" w:hAnsi="Garamond"/>
                <w:sz w:val="28"/>
                <w:szCs w:val="28"/>
              </w:rPr>
              <w:t>tra</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liooar</w:t>
            </w:r>
            <w:proofErr w:type="spellEnd"/>
            <w:r w:rsidRPr="00B20636">
              <w:rPr>
                <w:rFonts w:ascii="Garamond" w:hAnsi="Garamond"/>
                <w:sz w:val="28"/>
                <w:szCs w:val="28"/>
              </w:rPr>
              <w:t xml:space="preserve"> </w:t>
            </w:r>
            <w:proofErr w:type="spellStart"/>
            <w:r w:rsidRPr="00B20636">
              <w:rPr>
                <w:rFonts w:ascii="Garamond" w:hAnsi="Garamond"/>
                <w:sz w:val="28"/>
                <w:szCs w:val="28"/>
              </w:rPr>
              <w:t>ayd</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aagail</w:t>
            </w:r>
            <w:proofErr w:type="spellEnd"/>
            <w:r w:rsidRPr="00B20636">
              <w:rPr>
                <w:rFonts w:ascii="Garamond" w:hAnsi="Garamond"/>
                <w:sz w:val="28"/>
                <w:szCs w:val="28"/>
              </w:rPr>
              <w:t xml:space="preserve"> </w:t>
            </w:r>
            <w:proofErr w:type="spellStart"/>
            <w:r w:rsidRPr="00B20636">
              <w:rPr>
                <w:rFonts w:ascii="Garamond" w:hAnsi="Garamond"/>
                <w:sz w:val="28"/>
                <w:szCs w:val="28"/>
              </w:rPr>
              <w:t>dty</w:t>
            </w:r>
            <w:proofErr w:type="spellEnd"/>
            <w:r w:rsidRPr="00B20636">
              <w:rPr>
                <w:rFonts w:ascii="Garamond" w:hAnsi="Garamond"/>
                <w:sz w:val="28"/>
                <w:szCs w:val="28"/>
              </w:rPr>
              <w:t xml:space="preserve"> </w:t>
            </w:r>
            <w:proofErr w:type="spellStart"/>
            <w:r w:rsidRPr="00B20636">
              <w:rPr>
                <w:rFonts w:ascii="Garamond" w:hAnsi="Garamond"/>
                <w:sz w:val="28"/>
                <w:szCs w:val="28"/>
              </w:rPr>
              <w:t>pheccaghyn</w:t>
            </w:r>
            <w:proofErr w:type="spellEnd"/>
            <w:r w:rsidRPr="00B20636">
              <w:rPr>
                <w:rFonts w:ascii="Garamond" w:hAnsi="Garamond"/>
                <w:sz w:val="28"/>
                <w:szCs w:val="28"/>
              </w:rPr>
              <w:t xml:space="preserve"> as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yanoo</w:t>
            </w:r>
            <w:proofErr w:type="spellEnd"/>
            <w:r>
              <w:rPr>
                <w:rFonts w:ascii="Garamond" w:hAnsi="Garamond"/>
                <w:sz w:val="28"/>
                <w:szCs w:val="28"/>
              </w:rPr>
              <w:t xml:space="preserve"> </w:t>
            </w:r>
            <w:proofErr w:type="spellStart"/>
            <w:r>
              <w:rPr>
                <w:rFonts w:ascii="Garamond" w:hAnsi="Garamond"/>
                <w:sz w:val="28"/>
                <w:szCs w:val="28"/>
              </w:rPr>
              <w:t>d</w:t>
            </w:r>
            <w:r w:rsidRPr="00B20636">
              <w:rPr>
                <w:rFonts w:ascii="Garamond" w:hAnsi="Garamond"/>
                <w:sz w:val="28"/>
                <w:szCs w:val="28"/>
              </w:rPr>
              <w:t>y</w:t>
            </w:r>
            <w:proofErr w:type="spellEnd"/>
            <w:r w:rsidRPr="00B20636">
              <w:rPr>
                <w:rFonts w:ascii="Garamond" w:hAnsi="Garamond"/>
                <w:sz w:val="28"/>
                <w:szCs w:val="28"/>
              </w:rPr>
              <w:t xml:space="preserve"> </w:t>
            </w:r>
            <w:proofErr w:type="spellStart"/>
            <w:r w:rsidRPr="00B20636">
              <w:rPr>
                <w:rFonts w:ascii="Garamond" w:hAnsi="Garamond"/>
                <w:sz w:val="28"/>
                <w:szCs w:val="28"/>
              </w:rPr>
              <w:t>Hee</w:t>
            </w:r>
            <w:proofErr w:type="spellEnd"/>
            <w:r w:rsidRPr="00B20636">
              <w:rPr>
                <w:rFonts w:ascii="Garamond" w:hAnsi="Garamond"/>
                <w:sz w:val="28"/>
                <w:szCs w:val="28"/>
              </w:rPr>
              <w:t xml:space="preserve"> </w:t>
            </w:r>
            <w:proofErr w:type="spellStart"/>
            <w:r w:rsidRPr="00B20636">
              <w:rPr>
                <w:rFonts w:ascii="Garamond" w:hAnsi="Garamond"/>
                <w:sz w:val="28"/>
                <w:szCs w:val="28"/>
              </w:rPr>
              <w:t>rish</w:t>
            </w:r>
            <w:proofErr w:type="spellEnd"/>
            <w:r w:rsidRPr="00B20636">
              <w:rPr>
                <w:rFonts w:ascii="Garamond" w:hAnsi="Garamond"/>
                <w:sz w:val="28"/>
                <w:szCs w:val="28"/>
              </w:rPr>
              <w:t xml:space="preserve"> </w:t>
            </w:r>
            <w:proofErr w:type="spellStart"/>
            <w:r w:rsidRPr="00B20636">
              <w:rPr>
                <w:rFonts w:ascii="Garamond" w:hAnsi="Garamond"/>
                <w:sz w:val="28"/>
                <w:szCs w:val="28"/>
              </w:rPr>
              <w:t>Jee</w:t>
            </w:r>
            <w:proofErr w:type="spellEnd"/>
            <w:r w:rsidRPr="00B20636">
              <w:rPr>
                <w:rFonts w:ascii="Garamond" w:hAnsi="Garamond"/>
                <w:sz w:val="28"/>
                <w:szCs w:val="28"/>
              </w:rPr>
              <w:t xml:space="preserve">, son </w:t>
            </w:r>
            <w:proofErr w:type="spellStart"/>
            <w:r w:rsidRPr="00B20636">
              <w:rPr>
                <w:rFonts w:ascii="Garamond" w:hAnsi="Garamond"/>
                <w:sz w:val="28"/>
                <w:szCs w:val="28"/>
              </w:rPr>
              <w:t>shoh</w:t>
            </w:r>
            <w:proofErr w:type="spellEnd"/>
            <w:r w:rsidRPr="00B20636">
              <w:rPr>
                <w:rFonts w:ascii="Garamond" w:hAnsi="Garamond"/>
                <w:sz w:val="28"/>
                <w:szCs w:val="28"/>
              </w:rPr>
              <w:t xml:space="preserve"> </w:t>
            </w:r>
            <w:proofErr w:type="spellStart"/>
            <w:r w:rsidRPr="00B20636">
              <w:rPr>
                <w:rFonts w:ascii="Garamond" w:hAnsi="Garamond"/>
                <w:sz w:val="28"/>
                <w:szCs w:val="28"/>
              </w:rPr>
              <w:t>t’er</w:t>
            </w:r>
            <w:proofErr w:type="spellEnd"/>
            <w:r w:rsidRPr="00B20636">
              <w:rPr>
                <w:rFonts w:ascii="Garamond" w:hAnsi="Garamond"/>
                <w:sz w:val="28"/>
                <w:szCs w:val="28"/>
              </w:rPr>
              <w:t xml:space="preserve"> </w:t>
            </w:r>
            <w:proofErr w:type="spellStart"/>
            <w:r w:rsidRPr="00B20636">
              <w:rPr>
                <w:rFonts w:ascii="Garamond" w:hAnsi="Garamond"/>
                <w:sz w:val="28"/>
                <w:szCs w:val="28"/>
              </w:rPr>
              <w:t>ny</w:t>
            </w:r>
            <w:proofErr w:type="spellEnd"/>
            <w:r w:rsidRPr="00B20636">
              <w:rPr>
                <w:rFonts w:ascii="Garamond" w:hAnsi="Garamond"/>
                <w:sz w:val="28"/>
                <w:szCs w:val="28"/>
              </w:rPr>
              <w:t xml:space="preserve"> </w:t>
            </w:r>
            <w:proofErr w:type="spellStart"/>
            <w:r w:rsidRPr="00B20636">
              <w:rPr>
                <w:rFonts w:ascii="Garamond" w:hAnsi="Garamond"/>
                <w:sz w:val="28"/>
                <w:szCs w:val="28"/>
              </w:rPr>
              <w:t>ve</w:t>
            </w:r>
            <w:proofErr w:type="spellEnd"/>
            <w:r w:rsidRPr="00B20636">
              <w:rPr>
                <w:rFonts w:ascii="Garamond" w:hAnsi="Garamond"/>
                <w:sz w:val="28"/>
                <w:szCs w:val="28"/>
              </w:rPr>
              <w:t xml:space="preserve"> </w:t>
            </w:r>
            <w:proofErr w:type="spellStart"/>
            <w:r w:rsidRPr="00B20636">
              <w:rPr>
                <w:rFonts w:ascii="Garamond" w:hAnsi="Garamond"/>
                <w:sz w:val="28"/>
                <w:szCs w:val="28"/>
              </w:rPr>
              <w:t>yn</w:t>
            </w:r>
            <w:proofErr w:type="spellEnd"/>
            <w:r w:rsidRPr="00B20636">
              <w:rPr>
                <w:rFonts w:ascii="Garamond" w:hAnsi="Garamond"/>
                <w:sz w:val="28"/>
                <w:szCs w:val="28"/>
              </w:rPr>
              <w:t xml:space="preserve"> tort-mo</w:t>
            </w:r>
            <w:r>
              <w:rPr>
                <w:rFonts w:ascii="Garamond" w:hAnsi="Garamond"/>
                <w:sz w:val="28"/>
                <w:szCs w:val="28"/>
              </w:rPr>
              <w:t>w</w:t>
            </w:r>
            <w:r w:rsidRPr="00B20636">
              <w:rPr>
                <w:rFonts w:ascii="Garamond" w:hAnsi="Garamond"/>
                <w:sz w:val="28"/>
                <w:szCs w:val="28"/>
              </w:rPr>
              <w:t xml:space="preserve"> </w:t>
            </w:r>
            <w:proofErr w:type="spellStart"/>
            <w:r w:rsidRPr="00B20636">
              <w:rPr>
                <w:rFonts w:ascii="Garamond" w:hAnsi="Garamond"/>
                <w:sz w:val="28"/>
                <w:szCs w:val="28"/>
              </w:rPr>
              <w:t>ocsyn</w:t>
            </w:r>
            <w:proofErr w:type="spellEnd"/>
            <w:r w:rsidRPr="00B20636">
              <w:rPr>
                <w:rFonts w:ascii="Garamond" w:hAnsi="Garamond"/>
                <w:sz w:val="28"/>
                <w:szCs w:val="28"/>
              </w:rPr>
              <w:t xml:space="preserve"> </w:t>
            </w:r>
            <w:proofErr w:type="spellStart"/>
            <w:r w:rsidRPr="00B20636">
              <w:rPr>
                <w:rFonts w:ascii="Garamond" w:hAnsi="Garamond"/>
                <w:sz w:val="28"/>
                <w:szCs w:val="28"/>
              </w:rPr>
              <w:t>ooilley</w:t>
            </w:r>
            <w:proofErr w:type="spellEnd"/>
            <w:r w:rsidRPr="00B20636">
              <w:rPr>
                <w:rFonts w:ascii="Garamond" w:hAnsi="Garamond"/>
                <w:sz w:val="28"/>
                <w:szCs w:val="28"/>
              </w:rPr>
              <w:t xml:space="preserve"> </w:t>
            </w:r>
            <w:proofErr w:type="spellStart"/>
            <w:r w:rsidRPr="00B20636">
              <w:rPr>
                <w:rFonts w:ascii="Garamond" w:hAnsi="Garamond"/>
                <w:sz w:val="28"/>
                <w:szCs w:val="28"/>
              </w:rPr>
              <w:t>t’er</w:t>
            </w:r>
            <w:proofErr w:type="spellEnd"/>
            <w:r w:rsidRPr="00B20636">
              <w:rPr>
                <w:rFonts w:ascii="Garamond" w:hAnsi="Garamond"/>
                <w:sz w:val="28"/>
                <w:szCs w:val="28"/>
              </w:rPr>
              <w:t xml:space="preserve"> </w:t>
            </w:r>
            <w:proofErr w:type="spellStart"/>
            <w:r w:rsidRPr="00B20636">
              <w:rPr>
                <w:rFonts w:ascii="Garamond" w:hAnsi="Garamond"/>
                <w:sz w:val="28"/>
                <w:szCs w:val="28"/>
              </w:rPr>
              <w:t>gheddyn</w:t>
            </w:r>
            <w:proofErr w:type="spellEnd"/>
            <w:r w:rsidRPr="00B20636">
              <w:rPr>
                <w:rFonts w:ascii="Garamond" w:hAnsi="Garamond"/>
                <w:sz w:val="28"/>
                <w:szCs w:val="28"/>
              </w:rPr>
              <w:t xml:space="preserve"> </w:t>
            </w:r>
            <w:proofErr w:type="spellStart"/>
            <w:r w:rsidRPr="00B20636">
              <w:rPr>
                <w:rFonts w:ascii="Garamond" w:hAnsi="Garamond"/>
                <w:sz w:val="28"/>
                <w:szCs w:val="28"/>
              </w:rPr>
              <w:t>baase</w:t>
            </w:r>
            <w:proofErr w:type="spellEnd"/>
            <w:r w:rsidRPr="00B20636">
              <w:rPr>
                <w:rFonts w:ascii="Garamond" w:hAnsi="Garamond"/>
                <w:sz w:val="28"/>
                <w:szCs w:val="28"/>
              </w:rPr>
              <w:t xml:space="preserve"> </w:t>
            </w:r>
            <w:proofErr w:type="spellStart"/>
            <w:r w:rsidRPr="00B20636">
              <w:rPr>
                <w:rFonts w:ascii="Garamond" w:hAnsi="Garamond"/>
                <w:sz w:val="28"/>
                <w:szCs w:val="28"/>
              </w:rPr>
              <w:t>ayns</w:t>
            </w:r>
            <w:proofErr w:type="spellEnd"/>
            <w:r w:rsidRPr="00B20636">
              <w:rPr>
                <w:rFonts w:ascii="Garamond" w:hAnsi="Garamond"/>
                <w:sz w:val="28"/>
                <w:szCs w:val="28"/>
              </w:rPr>
              <w:t xml:space="preserve"> </w:t>
            </w:r>
            <w:proofErr w:type="spellStart"/>
            <w:r w:rsidRPr="00B20636">
              <w:rPr>
                <w:rFonts w:ascii="Garamond" w:hAnsi="Garamond"/>
                <w:sz w:val="28"/>
                <w:szCs w:val="28"/>
              </w:rPr>
              <w:t>nyn</w:t>
            </w:r>
            <w:proofErr w:type="spellEnd"/>
            <w:r w:rsidRPr="00B20636">
              <w:rPr>
                <w:rFonts w:ascii="Garamond" w:hAnsi="Garamond"/>
                <w:sz w:val="28"/>
                <w:szCs w:val="28"/>
              </w:rPr>
              <w:t xml:space="preserve"> </w:t>
            </w:r>
            <w:proofErr w:type="spellStart"/>
            <w:r w:rsidRPr="00B20636">
              <w:rPr>
                <w:rFonts w:ascii="Garamond" w:hAnsi="Garamond"/>
                <w:sz w:val="28"/>
                <w:szCs w:val="28"/>
              </w:rPr>
              <w:t>beccaghyn</w:t>
            </w:r>
            <w:proofErr w:type="spellEnd"/>
            <w:r w:rsidRPr="00B20636">
              <w:rPr>
                <w:rFonts w:ascii="Garamond" w:hAnsi="Garamond"/>
                <w:sz w:val="28"/>
                <w:szCs w:val="28"/>
              </w:rPr>
              <w:t xml:space="preserve">. </w:t>
            </w:r>
          </w:p>
        </w:tc>
        <w:tc>
          <w:tcPr>
            <w:tcW w:w="4416" w:type="dxa"/>
            <w:tcBorders>
              <w:top w:val="nil"/>
              <w:left w:val="nil"/>
              <w:bottom w:val="nil"/>
              <w:right w:val="nil"/>
            </w:tcBorders>
          </w:tcPr>
          <w:p w14:paraId="6A93C7A1" w14:textId="77777777" w:rsidR="00E213E3" w:rsidRPr="00C9666F" w:rsidRDefault="00E213E3" w:rsidP="00DB60C3">
            <w:pPr>
              <w:pStyle w:val="ListParagraph"/>
              <w:ind w:left="0" w:firstLine="227"/>
              <w:jc w:val="both"/>
              <w:rPr>
                <w:rFonts w:ascii="Garamond" w:hAnsi="Garamond" w:cs="GlyphLessFont"/>
                <w:i/>
                <w:sz w:val="28"/>
              </w:rPr>
            </w:pPr>
            <w:r w:rsidRPr="00C9666F">
              <w:rPr>
                <w:rFonts w:ascii="Garamond" w:hAnsi="Garamond" w:cs="GlyphLessFont"/>
                <w:i/>
                <w:sz w:val="28"/>
              </w:rPr>
              <w:t>And do not put off your Repentance in hopes that you have time enough to leave your Sins, and to make your Peace with God</w:t>
            </w:r>
            <w:r w:rsidRPr="00C9666F">
              <w:rPr>
                <w:rFonts w:ascii="Garamond" w:hAnsi="Garamond" w:cs="GlyphLessFont"/>
                <w:sz w:val="28"/>
              </w:rPr>
              <w:t> ;</w:t>
            </w:r>
            <w:r w:rsidRPr="00C9666F">
              <w:rPr>
                <w:rFonts w:ascii="Garamond" w:hAnsi="Garamond" w:cs="GlyphLessFont"/>
                <w:i/>
                <w:sz w:val="28"/>
              </w:rPr>
              <w:t xml:space="preserve"> for this has been the Ruin of most of such as have perished in their Sins. </w:t>
            </w:r>
          </w:p>
        </w:tc>
      </w:tr>
      <w:tr w:rsidR="00E213E3" w:rsidRPr="003142BF" w14:paraId="01F2184B" w14:textId="77777777" w:rsidTr="000145DF">
        <w:tc>
          <w:tcPr>
            <w:tcW w:w="4610" w:type="dxa"/>
            <w:tcBorders>
              <w:top w:val="nil"/>
              <w:left w:val="nil"/>
              <w:bottom w:val="nil"/>
              <w:right w:val="nil"/>
            </w:tcBorders>
          </w:tcPr>
          <w:p w14:paraId="36964DAE" w14:textId="77777777" w:rsidR="00E213E3" w:rsidRPr="00B20636" w:rsidRDefault="00E213E3" w:rsidP="00DB60C3">
            <w:pPr>
              <w:pStyle w:val="CM3"/>
              <w:widowControl/>
              <w:spacing w:line="240" w:lineRule="auto"/>
              <w:ind w:firstLine="227"/>
              <w:jc w:val="both"/>
              <w:rPr>
                <w:rFonts w:ascii="Garamond" w:hAnsi="Garamond"/>
                <w:sz w:val="28"/>
                <w:szCs w:val="28"/>
              </w:rPr>
            </w:pPr>
            <w:proofErr w:type="spellStart"/>
            <w:r w:rsidRPr="00B20636">
              <w:rPr>
                <w:rFonts w:ascii="Garamond" w:hAnsi="Garamond"/>
                <w:sz w:val="28"/>
                <w:szCs w:val="28"/>
              </w:rPr>
              <w:t>Agh</w:t>
            </w:r>
            <w:proofErr w:type="spellEnd"/>
            <w:r w:rsidRPr="00B20636">
              <w:rPr>
                <w:rFonts w:ascii="Garamond" w:hAnsi="Garamond"/>
                <w:sz w:val="28"/>
                <w:szCs w:val="28"/>
              </w:rPr>
              <w:t xml:space="preserve"> </w:t>
            </w:r>
            <w:proofErr w:type="spellStart"/>
            <w:r w:rsidRPr="00B20636">
              <w:rPr>
                <w:rFonts w:ascii="Garamond" w:hAnsi="Garamond"/>
                <w:sz w:val="28"/>
                <w:szCs w:val="28"/>
              </w:rPr>
              <w:t>lig</w:t>
            </w:r>
            <w:proofErr w:type="spellEnd"/>
            <w:r w:rsidRPr="00B20636">
              <w:rPr>
                <w:rFonts w:ascii="Garamond" w:hAnsi="Garamond"/>
                <w:sz w:val="28"/>
                <w:szCs w:val="28"/>
              </w:rPr>
              <w:t xml:space="preserve"> </w:t>
            </w:r>
            <w:proofErr w:type="spellStart"/>
            <w:r w:rsidRPr="00B20636">
              <w:rPr>
                <w:rFonts w:ascii="Garamond" w:hAnsi="Garamond"/>
                <w:sz w:val="28"/>
                <w:szCs w:val="28"/>
              </w:rPr>
              <w:t>fys</w:t>
            </w:r>
            <w:proofErr w:type="spellEnd"/>
            <w:r w:rsidRPr="00B20636">
              <w:rPr>
                <w:rFonts w:ascii="Garamond" w:hAnsi="Garamond"/>
                <w:sz w:val="28"/>
                <w:szCs w:val="28"/>
              </w:rPr>
              <w:t xml:space="preserve"> </w:t>
            </w:r>
            <w:proofErr w:type="spellStart"/>
            <w:r w:rsidRPr="00B20636">
              <w:rPr>
                <w:rFonts w:ascii="Garamond" w:hAnsi="Garamond"/>
                <w:sz w:val="28"/>
                <w:szCs w:val="28"/>
              </w:rPr>
              <w:t>ve</w:t>
            </w:r>
            <w:proofErr w:type="spellEnd"/>
            <w:r w:rsidRPr="00B20636">
              <w:rPr>
                <w:rFonts w:ascii="Garamond" w:hAnsi="Garamond"/>
                <w:sz w:val="28"/>
                <w:szCs w:val="28"/>
              </w:rPr>
              <w:t xml:space="preserve"> </w:t>
            </w:r>
            <w:proofErr w:type="spellStart"/>
            <w:r w:rsidRPr="00B20636">
              <w:rPr>
                <w:rFonts w:ascii="Garamond" w:hAnsi="Garamond"/>
                <w:sz w:val="28"/>
                <w:szCs w:val="28"/>
              </w:rPr>
              <w:t>ayd</w:t>
            </w:r>
            <w:proofErr w:type="spellEnd"/>
            <w:r>
              <w:rPr>
                <w:rFonts w:ascii="Garamond" w:hAnsi="Garamond"/>
                <w:sz w:val="28"/>
                <w:szCs w:val="28"/>
              </w:rPr>
              <w:t>,</w:t>
            </w:r>
            <w:r w:rsidRPr="00B20636">
              <w:rPr>
                <w:rFonts w:ascii="Garamond" w:hAnsi="Garamond"/>
                <w:sz w:val="28"/>
                <w:szCs w:val="28"/>
              </w:rPr>
              <w:t xml:space="preserve"> er son </w:t>
            </w:r>
            <w:proofErr w:type="spellStart"/>
            <w:r w:rsidRPr="00B20636">
              <w:rPr>
                <w:rFonts w:ascii="Garamond" w:hAnsi="Garamond"/>
                <w:sz w:val="28"/>
                <w:szCs w:val="28"/>
              </w:rPr>
              <w:t>firrinys</w:t>
            </w:r>
            <w:proofErr w:type="spellEnd"/>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nee </w:t>
            </w:r>
            <w:proofErr w:type="spellStart"/>
            <w:r w:rsidRPr="00B20636">
              <w:rPr>
                <w:rFonts w:ascii="Garamond" w:hAnsi="Garamond"/>
                <w:sz w:val="28"/>
                <w:szCs w:val="28"/>
              </w:rPr>
              <w:t>eer</w:t>
            </w:r>
            <w:proofErr w:type="spellEnd"/>
            <w:r w:rsidRPr="00B20636">
              <w:rPr>
                <w:rFonts w:ascii="Garamond" w:hAnsi="Garamond"/>
                <w:sz w:val="28"/>
                <w:szCs w:val="28"/>
              </w:rPr>
              <w:t xml:space="preserve"> </w:t>
            </w:r>
            <w:proofErr w:type="spellStart"/>
            <w:r w:rsidRPr="00B20636">
              <w:rPr>
                <w:rFonts w:ascii="Garamond" w:hAnsi="Garamond"/>
                <w:sz w:val="28"/>
                <w:szCs w:val="28"/>
              </w:rPr>
              <w:t>Foar</w:t>
            </w:r>
            <w:proofErr w:type="spellEnd"/>
            <w:r w:rsidRPr="00B20636">
              <w:rPr>
                <w:rFonts w:ascii="Garamond" w:hAnsi="Garamond"/>
                <w:sz w:val="28"/>
                <w:szCs w:val="28"/>
              </w:rPr>
              <w:t xml:space="preserve"> Yee e</w:t>
            </w:r>
            <w:r>
              <w:rPr>
                <w:rFonts w:ascii="Garamond" w:hAnsi="Garamond"/>
                <w:sz w:val="28"/>
                <w:szCs w:val="28"/>
              </w:rPr>
              <w:t>h,</w:t>
            </w:r>
            <w:r w:rsidRPr="00B20636">
              <w:rPr>
                <w:rFonts w:ascii="Garamond" w:hAnsi="Garamond"/>
                <w:sz w:val="28"/>
                <w:szCs w:val="28"/>
              </w:rPr>
              <w:t xml:space="preserve"> </w:t>
            </w:r>
            <w:proofErr w:type="spellStart"/>
            <w:r w:rsidRPr="00B20636">
              <w:rPr>
                <w:rFonts w:ascii="Garamond" w:hAnsi="Garamond"/>
                <w:sz w:val="28"/>
                <w:szCs w:val="28"/>
              </w:rPr>
              <w:t>dy</w:t>
            </w:r>
            <w:proofErr w:type="spellEnd"/>
            <w:r w:rsidRPr="00B20636">
              <w:rPr>
                <w:rFonts w:ascii="Garamond" w:hAnsi="Garamond"/>
                <w:sz w:val="28"/>
                <w:szCs w:val="28"/>
              </w:rPr>
              <w:t xml:space="preserve"> </w:t>
            </w:r>
            <w:proofErr w:type="spellStart"/>
            <w:r w:rsidRPr="00B20636">
              <w:rPr>
                <w:rFonts w:ascii="Garamond" w:hAnsi="Garamond"/>
                <w:sz w:val="28"/>
                <w:szCs w:val="28"/>
              </w:rPr>
              <w:t>vel</w:t>
            </w:r>
            <w:proofErr w:type="spellEnd"/>
            <w:r w:rsidRPr="00B20636">
              <w:rPr>
                <w:rFonts w:ascii="Garamond" w:hAnsi="Garamond"/>
                <w:sz w:val="28"/>
                <w:szCs w:val="28"/>
              </w:rPr>
              <w:t xml:space="preserve"> </w:t>
            </w:r>
            <w:proofErr w:type="spellStart"/>
            <w:r w:rsidRPr="00B20636">
              <w:rPr>
                <w:rFonts w:ascii="Garamond" w:hAnsi="Garamond"/>
                <w:sz w:val="28"/>
                <w:szCs w:val="28"/>
              </w:rPr>
              <w:t>dooinney</w:t>
            </w:r>
            <w:proofErr w:type="spellEnd"/>
            <w:r w:rsidRPr="00B20636">
              <w:rPr>
                <w:rFonts w:ascii="Garamond" w:hAnsi="Garamond"/>
                <w:sz w:val="28"/>
                <w:szCs w:val="28"/>
              </w:rPr>
              <w:t xml:space="preserve"> </w:t>
            </w:r>
            <w:proofErr w:type="spellStart"/>
            <w:r w:rsidRPr="00B20636">
              <w:rPr>
                <w:rFonts w:ascii="Garamond" w:hAnsi="Garamond"/>
                <w:sz w:val="28"/>
                <w:szCs w:val="28"/>
              </w:rPr>
              <w:t>erbee</w:t>
            </w:r>
            <w:proofErr w:type="spellEnd"/>
            <w:r w:rsidRPr="00B20636">
              <w:rPr>
                <w:rFonts w:ascii="Garamond" w:hAnsi="Garamond"/>
                <w:sz w:val="28"/>
                <w:szCs w:val="28"/>
              </w:rPr>
              <w:t xml:space="preserve"> bio</w:t>
            </w:r>
            <w:r>
              <w:rPr>
                <w:rFonts w:ascii="Garamond" w:hAnsi="Garamond"/>
                <w:sz w:val="28"/>
                <w:szCs w:val="28"/>
              </w:rPr>
              <w:t>,</w:t>
            </w:r>
            <w:r w:rsidRPr="00B20636">
              <w:rPr>
                <w:rFonts w:ascii="Garamond" w:hAnsi="Garamond"/>
                <w:sz w:val="28"/>
                <w:szCs w:val="28"/>
              </w:rPr>
              <w:t xml:space="preserve"> goal </w:t>
            </w:r>
            <w:proofErr w:type="spellStart"/>
            <w:r w:rsidRPr="00B20636">
              <w:rPr>
                <w:rFonts w:ascii="Garamond" w:hAnsi="Garamond"/>
                <w:sz w:val="28"/>
                <w:szCs w:val="28"/>
              </w:rPr>
              <w:t>arrys</w:t>
            </w:r>
            <w:proofErr w:type="spellEnd"/>
            <w:r w:rsidRPr="00B20636">
              <w:rPr>
                <w:rFonts w:ascii="Garamond" w:hAnsi="Garamond"/>
                <w:sz w:val="28"/>
                <w:szCs w:val="28"/>
              </w:rPr>
              <w:t xml:space="preserve"> as </w:t>
            </w:r>
            <w:proofErr w:type="spellStart"/>
            <w:r w:rsidRPr="00B20636">
              <w:rPr>
                <w:rFonts w:ascii="Garamond" w:hAnsi="Garamond"/>
                <w:sz w:val="28"/>
                <w:szCs w:val="28"/>
              </w:rPr>
              <w:t>treg</w:t>
            </w:r>
            <w:r w:rsidR="00880E50">
              <w:rPr>
                <w:rFonts w:ascii="Garamond" w:hAnsi="Garamond"/>
                <w:sz w:val="28"/>
                <w:szCs w:val="28"/>
              </w:rPr>
              <w:t>g</w:t>
            </w:r>
            <w:r w:rsidRPr="00B20636">
              <w:rPr>
                <w:rFonts w:ascii="Garamond" w:hAnsi="Garamond"/>
                <w:sz w:val="28"/>
                <w:szCs w:val="28"/>
              </w:rPr>
              <w:t>eil</w:t>
            </w:r>
            <w:proofErr w:type="spellEnd"/>
            <w:r w:rsidRPr="00B20636">
              <w:rPr>
                <w:rFonts w:ascii="Garamond" w:hAnsi="Garamond"/>
                <w:sz w:val="28"/>
                <w:szCs w:val="28"/>
              </w:rPr>
              <w:t xml:space="preserve"> e </w:t>
            </w:r>
            <w:proofErr w:type="spellStart"/>
            <w:r w:rsidRPr="00B20636">
              <w:rPr>
                <w:rFonts w:ascii="Garamond" w:hAnsi="Garamond"/>
                <w:sz w:val="28"/>
                <w:szCs w:val="28"/>
              </w:rPr>
              <w:t>pheccaghyn</w:t>
            </w:r>
            <w:proofErr w:type="spellEnd"/>
            <w:r w:rsidRPr="00B20636">
              <w:rPr>
                <w:rFonts w:ascii="Garamond" w:hAnsi="Garamond"/>
                <w:sz w:val="28"/>
                <w:szCs w:val="28"/>
              </w:rPr>
              <w:t xml:space="preserve">, </w:t>
            </w:r>
            <w:proofErr w:type="spellStart"/>
            <w:r w:rsidRPr="00B20636">
              <w:rPr>
                <w:rFonts w:ascii="Garamond" w:hAnsi="Garamond"/>
                <w:sz w:val="28"/>
                <w:szCs w:val="28"/>
              </w:rPr>
              <w:t>nagh</w:t>
            </w:r>
            <w:proofErr w:type="spellEnd"/>
            <w:r w:rsidRPr="00B20636">
              <w:rPr>
                <w:rFonts w:ascii="Garamond" w:hAnsi="Garamond"/>
                <w:sz w:val="28"/>
                <w:szCs w:val="28"/>
              </w:rPr>
              <w:t xml:space="preserve"> </w:t>
            </w:r>
            <w:proofErr w:type="spellStart"/>
            <w:r w:rsidRPr="00B20636">
              <w:rPr>
                <w:rFonts w:ascii="Garamond" w:hAnsi="Garamond"/>
                <w:sz w:val="28"/>
                <w:szCs w:val="28"/>
              </w:rPr>
              <w:t>vod</w:t>
            </w:r>
            <w:proofErr w:type="spellEnd"/>
            <w:r w:rsidRPr="00B20636">
              <w:rPr>
                <w:rFonts w:ascii="Garamond" w:hAnsi="Garamond"/>
                <w:sz w:val="28"/>
                <w:szCs w:val="28"/>
              </w:rPr>
              <w:t xml:space="preserve"> </w:t>
            </w:r>
            <w:proofErr w:type="spellStart"/>
            <w:r w:rsidRPr="00B20636">
              <w:rPr>
                <w:rFonts w:ascii="Garamond" w:hAnsi="Garamond"/>
                <w:sz w:val="28"/>
                <w:szCs w:val="28"/>
              </w:rPr>
              <w:t>oo</w:t>
            </w:r>
            <w:proofErr w:type="spellEnd"/>
            <w:r w:rsidRPr="00B20636">
              <w:rPr>
                <w:rFonts w:ascii="Garamond" w:hAnsi="Garamond"/>
                <w:sz w:val="28"/>
                <w:szCs w:val="28"/>
              </w:rPr>
              <w:t xml:space="preserve"> </w:t>
            </w:r>
            <w:proofErr w:type="spellStart"/>
            <w:r w:rsidR="00880E50" w:rsidRPr="00B20636">
              <w:rPr>
                <w:rFonts w:ascii="Garamond" w:hAnsi="Garamond"/>
                <w:sz w:val="28"/>
                <w:szCs w:val="28"/>
              </w:rPr>
              <w:t>arrys</w:t>
            </w:r>
            <w:proofErr w:type="spellEnd"/>
            <w:r w:rsidR="00880E50" w:rsidRPr="00B20636">
              <w:rPr>
                <w:rFonts w:ascii="Garamond" w:hAnsi="Garamond"/>
                <w:sz w:val="28"/>
                <w:szCs w:val="28"/>
              </w:rPr>
              <w:t xml:space="preserve"> </w:t>
            </w:r>
            <w:r w:rsidRPr="00B20636">
              <w:rPr>
                <w:rFonts w:ascii="Garamond" w:hAnsi="Garamond"/>
                <w:sz w:val="28"/>
                <w:szCs w:val="28"/>
              </w:rPr>
              <w:t xml:space="preserve">y </w:t>
            </w:r>
            <w:proofErr w:type="spellStart"/>
            <w:r w:rsidRPr="00B20636">
              <w:rPr>
                <w:rFonts w:ascii="Garamond" w:hAnsi="Garamond"/>
                <w:sz w:val="28"/>
                <w:szCs w:val="28"/>
              </w:rPr>
              <w:t>ghoal</w:t>
            </w:r>
            <w:proofErr w:type="spellEnd"/>
            <w:r w:rsidRPr="00B20636">
              <w:rPr>
                <w:rFonts w:ascii="Garamond" w:hAnsi="Garamond"/>
                <w:sz w:val="28"/>
                <w:szCs w:val="28"/>
              </w:rPr>
              <w:t xml:space="preserve"> </w:t>
            </w:r>
            <w:proofErr w:type="spellStart"/>
            <w:r w:rsidRPr="00B20636">
              <w:rPr>
                <w:rFonts w:ascii="Garamond" w:hAnsi="Garamond"/>
                <w:sz w:val="28"/>
                <w:szCs w:val="28"/>
              </w:rPr>
              <w:t>agh</w:t>
            </w:r>
            <w:proofErr w:type="spellEnd"/>
            <w:r w:rsidRPr="00B20636">
              <w:rPr>
                <w:rFonts w:ascii="Garamond" w:hAnsi="Garamond"/>
                <w:sz w:val="28"/>
                <w:szCs w:val="28"/>
              </w:rPr>
              <w:t xml:space="preserve"> </w:t>
            </w:r>
            <w:proofErr w:type="spellStart"/>
            <w:r w:rsidRPr="00B20636">
              <w:rPr>
                <w:rFonts w:ascii="Garamond" w:hAnsi="Garamond"/>
                <w:sz w:val="28"/>
                <w:szCs w:val="28"/>
              </w:rPr>
              <w:t>tra</w:t>
            </w:r>
            <w:proofErr w:type="spellEnd"/>
            <w:r w:rsidRPr="00B20636">
              <w:rPr>
                <w:rFonts w:ascii="Garamond" w:hAnsi="Garamond"/>
                <w:sz w:val="28"/>
                <w:szCs w:val="28"/>
              </w:rPr>
              <w:t xml:space="preserve"> </w:t>
            </w:r>
            <w:proofErr w:type="spellStart"/>
            <w:r w:rsidRPr="00B20636">
              <w:rPr>
                <w:rFonts w:ascii="Garamond" w:hAnsi="Garamond"/>
                <w:sz w:val="28"/>
                <w:szCs w:val="28"/>
              </w:rPr>
              <w:t>sallishyn</w:t>
            </w:r>
            <w:proofErr w:type="spellEnd"/>
            <w:r w:rsidRPr="00B20636">
              <w:rPr>
                <w:rFonts w:ascii="Garamond" w:hAnsi="Garamond"/>
                <w:sz w:val="28"/>
                <w:szCs w:val="28"/>
              </w:rPr>
              <w:t xml:space="preserve">, as </w:t>
            </w:r>
            <w:proofErr w:type="spellStart"/>
            <w:r w:rsidRPr="00B20636">
              <w:rPr>
                <w:rFonts w:ascii="Garamond" w:hAnsi="Garamond"/>
                <w:sz w:val="28"/>
                <w:szCs w:val="28"/>
              </w:rPr>
              <w:t>myr</w:t>
            </w:r>
            <w:proofErr w:type="spellEnd"/>
            <w:r w:rsidRPr="00B20636">
              <w:rPr>
                <w:rFonts w:ascii="Garamond" w:hAnsi="Garamond"/>
                <w:sz w:val="28"/>
                <w:szCs w:val="28"/>
              </w:rPr>
              <w:t xml:space="preserve"> </w:t>
            </w:r>
            <w:proofErr w:type="spellStart"/>
            <w:r w:rsidRPr="00B20636">
              <w:rPr>
                <w:rFonts w:ascii="Garamond" w:hAnsi="Garamond"/>
                <w:sz w:val="28"/>
                <w:szCs w:val="28"/>
              </w:rPr>
              <w:t>sodjey</w:t>
            </w:r>
            <w:proofErr w:type="spellEnd"/>
            <w:r w:rsidRPr="00B20636">
              <w:rPr>
                <w:rFonts w:ascii="Garamond" w:hAnsi="Garamond"/>
                <w:sz w:val="28"/>
                <w:szCs w:val="28"/>
              </w:rPr>
              <w:t xml:space="preserve"> nee </w:t>
            </w:r>
            <w:proofErr w:type="spellStart"/>
            <w:r w:rsidRPr="00B20636">
              <w:rPr>
                <w:rFonts w:ascii="Garamond" w:hAnsi="Garamond"/>
                <w:sz w:val="28"/>
                <w:szCs w:val="28"/>
              </w:rPr>
              <w:t>oo</w:t>
            </w:r>
            <w:proofErr w:type="spellEnd"/>
            <w:r w:rsidRPr="00B20636">
              <w:rPr>
                <w:rFonts w:ascii="Garamond" w:hAnsi="Garamond"/>
                <w:sz w:val="28"/>
                <w:szCs w:val="28"/>
              </w:rPr>
              <w:t xml:space="preserve"> </w:t>
            </w:r>
            <w:r w:rsidR="00FE1446">
              <w:rPr>
                <w:rFonts w:ascii="Garamond" w:hAnsi="Garamond"/>
                <w:sz w:val="28"/>
                <w:szCs w:val="28"/>
              </w:rPr>
              <w:t xml:space="preserve">[25] </w:t>
            </w:r>
            <w:proofErr w:type="spellStart"/>
            <w:r w:rsidRPr="00B20636">
              <w:rPr>
                <w:rFonts w:ascii="Garamond" w:hAnsi="Garamond"/>
                <w:sz w:val="28"/>
                <w:szCs w:val="28"/>
              </w:rPr>
              <w:t>tannaghtyn</w:t>
            </w:r>
            <w:proofErr w:type="spellEnd"/>
            <w:r w:rsidRPr="00B20636">
              <w:rPr>
                <w:rFonts w:ascii="Garamond" w:hAnsi="Garamond"/>
                <w:sz w:val="28"/>
                <w:szCs w:val="28"/>
              </w:rPr>
              <w:t xml:space="preserve"> </w:t>
            </w:r>
            <w:proofErr w:type="spellStart"/>
            <w:r w:rsidRPr="00B20636">
              <w:rPr>
                <w:rFonts w:ascii="Garamond" w:hAnsi="Garamond"/>
                <w:sz w:val="28"/>
                <w:szCs w:val="28"/>
              </w:rPr>
              <w:t>ayns</w:t>
            </w:r>
            <w:proofErr w:type="spellEnd"/>
            <w:r w:rsidRPr="00B20636">
              <w:rPr>
                <w:rFonts w:ascii="Garamond" w:hAnsi="Garamond"/>
                <w:sz w:val="28"/>
                <w:szCs w:val="28"/>
              </w:rPr>
              <w:t xml:space="preserve"> </w:t>
            </w:r>
            <w:proofErr w:type="spellStart"/>
            <w:r w:rsidRPr="00B20636">
              <w:rPr>
                <w:rFonts w:ascii="Garamond" w:hAnsi="Garamond"/>
                <w:sz w:val="28"/>
                <w:szCs w:val="28"/>
              </w:rPr>
              <w:t>peccah</w:t>
            </w:r>
            <w:proofErr w:type="spellEnd"/>
            <w:r w:rsidRPr="00B20636">
              <w:rPr>
                <w:rFonts w:ascii="Garamond" w:hAnsi="Garamond"/>
                <w:sz w:val="28"/>
                <w:szCs w:val="28"/>
              </w:rPr>
              <w:t xml:space="preserve">, </w:t>
            </w:r>
            <w:proofErr w:type="spellStart"/>
            <w:r w:rsidRPr="00B20636">
              <w:rPr>
                <w:rFonts w:ascii="Garamond" w:hAnsi="Garamond"/>
                <w:sz w:val="28"/>
                <w:szCs w:val="28"/>
              </w:rPr>
              <w:t>shen</w:t>
            </w:r>
            <w:proofErr w:type="spellEnd"/>
            <w:r w:rsidRPr="00B20636">
              <w:rPr>
                <w:rFonts w:ascii="Garamond" w:hAnsi="Garamond"/>
                <w:sz w:val="28"/>
                <w:szCs w:val="28"/>
              </w:rPr>
              <w:t xml:space="preserve"> </w:t>
            </w:r>
            <w:proofErr w:type="spellStart"/>
            <w:r w:rsidRPr="00B20636">
              <w:rPr>
                <w:rFonts w:ascii="Garamond" w:hAnsi="Garamond"/>
                <w:sz w:val="28"/>
                <w:szCs w:val="28"/>
              </w:rPr>
              <w:t>myr</w:t>
            </w:r>
            <w:proofErr w:type="spellEnd"/>
            <w:r w:rsidRPr="00B20636">
              <w:rPr>
                <w:rFonts w:ascii="Garamond" w:hAnsi="Garamond"/>
                <w:sz w:val="28"/>
                <w:szCs w:val="28"/>
              </w:rPr>
              <w:t xml:space="preserve"> </w:t>
            </w:r>
            <w:proofErr w:type="spellStart"/>
            <w:r w:rsidRPr="00880E50">
              <w:rPr>
                <w:rFonts w:ascii="Garamond" w:hAnsi="Garamond"/>
                <w:i/>
                <w:sz w:val="28"/>
                <w:szCs w:val="28"/>
              </w:rPr>
              <w:t>sdaney</w:t>
            </w:r>
            <w:proofErr w:type="spellEnd"/>
            <w:r w:rsidRPr="00880E50">
              <w:rPr>
                <w:rFonts w:ascii="Garamond" w:hAnsi="Garamond"/>
                <w:i/>
                <w:sz w:val="28"/>
                <w:szCs w:val="28"/>
              </w:rPr>
              <w:t xml:space="preserve"> as </w:t>
            </w:r>
            <w:proofErr w:type="spellStart"/>
            <w:r w:rsidRPr="00880E50">
              <w:rPr>
                <w:rFonts w:ascii="Garamond" w:hAnsi="Garamond"/>
                <w:i/>
                <w:sz w:val="28"/>
                <w:szCs w:val="28"/>
              </w:rPr>
              <w:t>sniau-chiarralee</w:t>
            </w:r>
            <w:proofErr w:type="spellEnd"/>
            <w:r w:rsidRPr="00B20636">
              <w:rPr>
                <w:rFonts w:ascii="Garamond" w:hAnsi="Garamond"/>
                <w:sz w:val="28"/>
                <w:szCs w:val="28"/>
              </w:rPr>
              <w:t xml:space="preserve"> vees </w:t>
            </w:r>
            <w:proofErr w:type="spellStart"/>
            <w:r w:rsidRPr="00B20636">
              <w:rPr>
                <w:rFonts w:ascii="Garamond" w:hAnsi="Garamond"/>
                <w:sz w:val="28"/>
                <w:szCs w:val="28"/>
              </w:rPr>
              <w:t>oo</w:t>
            </w:r>
            <w:proofErr w:type="spellEnd"/>
            <w:r w:rsidRPr="00B20636">
              <w:rPr>
                <w:rFonts w:ascii="Garamond" w:hAnsi="Garamond"/>
                <w:sz w:val="28"/>
                <w:szCs w:val="28"/>
              </w:rPr>
              <w:t xml:space="preserve">, as </w:t>
            </w:r>
            <w:proofErr w:type="spellStart"/>
            <w:r w:rsidRPr="009F501B">
              <w:rPr>
                <w:rFonts w:ascii="Garamond" w:hAnsi="Garamond"/>
                <w:i/>
                <w:sz w:val="28"/>
                <w:szCs w:val="28"/>
              </w:rPr>
              <w:t>scroi</w:t>
            </w:r>
            <w:r w:rsidR="00880E50" w:rsidRPr="009F501B">
              <w:rPr>
                <w:rFonts w:ascii="Garamond" w:hAnsi="Garamond"/>
                <w:i/>
                <w:sz w:val="28"/>
                <w:szCs w:val="28"/>
              </w:rPr>
              <w:t>e</w:t>
            </w:r>
            <w:proofErr w:type="spellEnd"/>
            <w:r w:rsidRPr="00B20636">
              <w:rPr>
                <w:rFonts w:ascii="Garamond" w:hAnsi="Garamond"/>
                <w:sz w:val="28"/>
                <w:szCs w:val="28"/>
              </w:rPr>
              <w:t xml:space="preserve"> nee </w:t>
            </w:r>
            <w:proofErr w:type="spellStart"/>
            <w:r w:rsidRPr="00B20636">
              <w:rPr>
                <w:rFonts w:ascii="Garamond" w:hAnsi="Garamond"/>
                <w:sz w:val="28"/>
                <w:szCs w:val="28"/>
              </w:rPr>
              <w:t>oo</w:t>
            </w:r>
            <w:proofErr w:type="spellEnd"/>
            <w:r w:rsidRPr="00B20636">
              <w:rPr>
                <w:rFonts w:ascii="Garamond" w:hAnsi="Garamond"/>
                <w:sz w:val="28"/>
                <w:szCs w:val="28"/>
              </w:rPr>
              <w:t xml:space="preserve"> </w:t>
            </w:r>
            <w:proofErr w:type="spellStart"/>
            <w:r w:rsidRPr="00B20636">
              <w:rPr>
                <w:rFonts w:ascii="Garamond" w:hAnsi="Garamond"/>
                <w:sz w:val="28"/>
                <w:szCs w:val="28"/>
              </w:rPr>
              <w:t>gaas</w:t>
            </w:r>
            <w:proofErr w:type="spellEnd"/>
            <w:r w:rsidRPr="00B20636">
              <w:rPr>
                <w:rFonts w:ascii="Garamond" w:hAnsi="Garamond"/>
                <w:sz w:val="28"/>
                <w:szCs w:val="28"/>
              </w:rPr>
              <w:t xml:space="preserve">, as </w:t>
            </w:r>
            <w:proofErr w:type="spellStart"/>
            <w:r w:rsidRPr="00B20636">
              <w:rPr>
                <w:rFonts w:ascii="Garamond" w:hAnsi="Garamond"/>
                <w:sz w:val="28"/>
                <w:szCs w:val="28"/>
              </w:rPr>
              <w:t>shen</w:t>
            </w:r>
            <w:proofErr w:type="spellEnd"/>
            <w:r w:rsidRPr="00B20636">
              <w:rPr>
                <w:rFonts w:ascii="Garamond" w:hAnsi="Garamond"/>
                <w:sz w:val="28"/>
                <w:szCs w:val="28"/>
              </w:rPr>
              <w:t xml:space="preserve"> </w:t>
            </w:r>
            <w:proofErr w:type="spellStart"/>
            <w:r w:rsidRPr="00B20636">
              <w:rPr>
                <w:rFonts w:ascii="Garamond" w:hAnsi="Garamond"/>
                <w:sz w:val="28"/>
                <w:szCs w:val="28"/>
              </w:rPr>
              <w:t>myr</w:t>
            </w:r>
            <w:proofErr w:type="spellEnd"/>
            <w:r w:rsidRPr="00B20636">
              <w:rPr>
                <w:rFonts w:ascii="Garamond" w:hAnsi="Garamond"/>
                <w:sz w:val="28"/>
                <w:szCs w:val="28"/>
              </w:rPr>
              <w:t xml:space="preserve"> </w:t>
            </w:r>
            <w:proofErr w:type="spellStart"/>
            <w:r w:rsidRPr="00B20636">
              <w:rPr>
                <w:rFonts w:ascii="Garamond" w:hAnsi="Garamond"/>
                <w:sz w:val="28"/>
                <w:szCs w:val="28"/>
              </w:rPr>
              <w:t>sloo</w:t>
            </w:r>
            <w:proofErr w:type="spellEnd"/>
            <w:r w:rsidRPr="00B20636">
              <w:rPr>
                <w:rFonts w:ascii="Garamond" w:hAnsi="Garamond"/>
                <w:sz w:val="28"/>
                <w:szCs w:val="28"/>
              </w:rPr>
              <w:t xml:space="preserve"> </w:t>
            </w:r>
            <w:proofErr w:type="spellStart"/>
            <w:r w:rsidRPr="00B20636">
              <w:rPr>
                <w:rFonts w:ascii="Garamond" w:hAnsi="Garamond"/>
                <w:sz w:val="28"/>
                <w:szCs w:val="28"/>
              </w:rPr>
              <w:t>hoilys</w:t>
            </w:r>
            <w:proofErr w:type="spellEnd"/>
            <w:r w:rsidRPr="00B20636">
              <w:rPr>
                <w:rFonts w:ascii="Garamond" w:hAnsi="Garamond"/>
                <w:sz w:val="28"/>
                <w:szCs w:val="28"/>
              </w:rPr>
              <w:t xml:space="preserve"> </w:t>
            </w:r>
            <w:proofErr w:type="spellStart"/>
            <w:r w:rsidRPr="00B20636">
              <w:rPr>
                <w:rFonts w:ascii="Garamond" w:hAnsi="Garamond"/>
                <w:sz w:val="28"/>
                <w:szCs w:val="28"/>
              </w:rPr>
              <w:t>oo</w:t>
            </w:r>
            <w:proofErr w:type="spellEnd"/>
            <w:r w:rsidRPr="00B20636">
              <w:rPr>
                <w:rFonts w:ascii="Garamond" w:hAnsi="Garamond"/>
                <w:sz w:val="28"/>
                <w:szCs w:val="28"/>
              </w:rPr>
              <w:t xml:space="preserve"> </w:t>
            </w:r>
            <w:proofErr w:type="spellStart"/>
            <w:r w:rsidR="00880E50" w:rsidRPr="00B20636">
              <w:rPr>
                <w:rFonts w:ascii="Garamond" w:hAnsi="Garamond"/>
                <w:sz w:val="28"/>
                <w:szCs w:val="28"/>
              </w:rPr>
              <w:t>Foar</w:t>
            </w:r>
            <w:proofErr w:type="spellEnd"/>
            <w:r w:rsidR="00880E50" w:rsidRPr="00B20636">
              <w:rPr>
                <w:rFonts w:ascii="Garamond" w:hAnsi="Garamond"/>
                <w:sz w:val="28"/>
                <w:szCs w:val="28"/>
              </w:rPr>
              <w:t xml:space="preserve"> </w:t>
            </w:r>
            <w:r w:rsidRPr="00B20636">
              <w:rPr>
                <w:rFonts w:ascii="Garamond" w:hAnsi="Garamond"/>
                <w:sz w:val="28"/>
                <w:szCs w:val="28"/>
              </w:rPr>
              <w:t xml:space="preserve">Yee. </w:t>
            </w:r>
            <w:proofErr w:type="spellStart"/>
            <w:r w:rsidRPr="00B20636">
              <w:rPr>
                <w:rFonts w:ascii="Garamond" w:hAnsi="Garamond"/>
                <w:sz w:val="28"/>
                <w:szCs w:val="28"/>
              </w:rPr>
              <w:t>Shoh</w:t>
            </w:r>
            <w:proofErr w:type="spellEnd"/>
            <w:r w:rsidRPr="00B20636">
              <w:rPr>
                <w:rFonts w:ascii="Garamond" w:hAnsi="Garamond"/>
                <w:sz w:val="28"/>
                <w:szCs w:val="28"/>
              </w:rPr>
              <w:t xml:space="preserve"> er-y-fa </w:t>
            </w:r>
            <w:proofErr w:type="spellStart"/>
            <w:r w:rsidRPr="00B20636">
              <w:rPr>
                <w:rFonts w:ascii="Garamond" w:hAnsi="Garamond"/>
                <w:sz w:val="28"/>
                <w:szCs w:val="28"/>
              </w:rPr>
              <w:t>shen</w:t>
            </w:r>
            <w:proofErr w:type="spellEnd"/>
            <w:r w:rsidRPr="00B20636">
              <w:rPr>
                <w:rFonts w:ascii="Garamond" w:hAnsi="Garamond"/>
                <w:sz w:val="28"/>
                <w:szCs w:val="28"/>
              </w:rPr>
              <w:t xml:space="preserve"> </w:t>
            </w:r>
            <w:proofErr w:type="spellStart"/>
            <w:r w:rsidRPr="00B20636">
              <w:rPr>
                <w:rFonts w:ascii="Garamond" w:hAnsi="Garamond"/>
                <w:sz w:val="28"/>
                <w:szCs w:val="28"/>
              </w:rPr>
              <w:t>va</w:t>
            </w:r>
            <w:proofErr w:type="spellEnd"/>
            <w:r w:rsidRPr="00B20636">
              <w:rPr>
                <w:rFonts w:ascii="Garamond" w:hAnsi="Garamond"/>
                <w:sz w:val="28"/>
                <w:szCs w:val="28"/>
              </w:rPr>
              <w:t xml:space="preserve"> </w:t>
            </w:r>
            <w:proofErr w:type="spellStart"/>
            <w:r w:rsidRPr="00B20636">
              <w:rPr>
                <w:rFonts w:ascii="Garamond" w:hAnsi="Garamond"/>
                <w:sz w:val="28"/>
                <w:szCs w:val="28"/>
              </w:rPr>
              <w:t>cliaghtey</w:t>
            </w:r>
            <w:proofErr w:type="spellEnd"/>
            <w:r w:rsidRPr="00B20636">
              <w:rPr>
                <w:rFonts w:ascii="Garamond" w:hAnsi="Garamond"/>
                <w:sz w:val="28"/>
                <w:szCs w:val="28"/>
              </w:rPr>
              <w:t xml:space="preserve"> </w:t>
            </w:r>
            <w:proofErr w:type="spellStart"/>
            <w:r w:rsidRPr="00B20636">
              <w:rPr>
                <w:rFonts w:ascii="Garamond" w:hAnsi="Garamond"/>
                <w:sz w:val="28"/>
                <w:szCs w:val="28"/>
              </w:rPr>
              <w:t>Ghavid</w:t>
            </w:r>
            <w:proofErr w:type="spellEnd"/>
            <w:r w:rsidR="00880E50">
              <w:rPr>
                <w:rFonts w:ascii="Garamond" w:hAnsi="Garamond"/>
                <w:sz w:val="28"/>
                <w:szCs w:val="28"/>
              </w:rPr>
              <w:t>.</w:t>
            </w:r>
            <w:r w:rsidRPr="00B20636">
              <w:rPr>
                <w:rFonts w:ascii="Garamond" w:hAnsi="Garamond"/>
                <w:sz w:val="28"/>
                <w:szCs w:val="28"/>
              </w:rPr>
              <w:t xml:space="preserve"> </w:t>
            </w:r>
            <w:r w:rsidRPr="00880E50">
              <w:rPr>
                <w:rFonts w:ascii="Garamond" w:hAnsi="Garamond"/>
                <w:i/>
                <w:sz w:val="28"/>
                <w:szCs w:val="28"/>
              </w:rPr>
              <w:t>Ren mee sir</w:t>
            </w:r>
            <w:r w:rsidR="00880E50">
              <w:rPr>
                <w:rFonts w:ascii="Garamond" w:hAnsi="Garamond"/>
                <w:i/>
                <w:sz w:val="28"/>
                <w:szCs w:val="28"/>
              </w:rPr>
              <w:t>e</w:t>
            </w:r>
            <w:r w:rsidRPr="00880E50">
              <w:rPr>
                <w:rFonts w:ascii="Garamond" w:hAnsi="Garamond"/>
                <w:i/>
                <w:sz w:val="28"/>
                <w:szCs w:val="28"/>
              </w:rPr>
              <w:t xml:space="preserve"> as cha </w:t>
            </w:r>
            <w:proofErr w:type="spellStart"/>
            <w:r w:rsidRPr="00880E50">
              <w:rPr>
                <w:rFonts w:ascii="Garamond" w:hAnsi="Garamond"/>
                <w:i/>
                <w:sz w:val="28"/>
                <w:szCs w:val="28"/>
              </w:rPr>
              <w:t>lig</w:t>
            </w:r>
            <w:proofErr w:type="spellEnd"/>
            <w:r w:rsidRPr="00880E50">
              <w:rPr>
                <w:rFonts w:ascii="Garamond" w:hAnsi="Garamond"/>
                <w:i/>
                <w:sz w:val="28"/>
                <w:szCs w:val="28"/>
              </w:rPr>
              <w:t xml:space="preserve"> mee </w:t>
            </w:r>
            <w:proofErr w:type="spellStart"/>
            <w:r w:rsidRPr="00880E50">
              <w:rPr>
                <w:rFonts w:ascii="Garamond" w:hAnsi="Garamond"/>
                <w:i/>
                <w:sz w:val="28"/>
                <w:szCs w:val="28"/>
              </w:rPr>
              <w:t>shaghey</w:t>
            </w:r>
            <w:proofErr w:type="spellEnd"/>
            <w:r w:rsidRPr="00880E50">
              <w:rPr>
                <w:rFonts w:ascii="Garamond" w:hAnsi="Garamond"/>
                <w:i/>
                <w:sz w:val="28"/>
                <w:szCs w:val="28"/>
              </w:rPr>
              <w:t xml:space="preserve"> </w:t>
            </w:r>
            <w:proofErr w:type="spellStart"/>
            <w:r w:rsidRPr="00880E50">
              <w:rPr>
                <w:rFonts w:ascii="Garamond" w:hAnsi="Garamond"/>
                <w:i/>
                <w:sz w:val="28"/>
                <w:szCs w:val="28"/>
              </w:rPr>
              <w:t>dy</w:t>
            </w:r>
            <w:proofErr w:type="spellEnd"/>
            <w:r w:rsidRPr="00880E50">
              <w:rPr>
                <w:rFonts w:ascii="Garamond" w:hAnsi="Garamond"/>
                <w:i/>
                <w:sz w:val="28"/>
                <w:szCs w:val="28"/>
              </w:rPr>
              <w:t xml:space="preserve"> </w:t>
            </w:r>
            <w:proofErr w:type="spellStart"/>
            <w:r w:rsidRPr="00880E50">
              <w:rPr>
                <w:rFonts w:ascii="Garamond" w:hAnsi="Garamond"/>
                <w:i/>
                <w:sz w:val="28"/>
                <w:szCs w:val="28"/>
              </w:rPr>
              <w:t>reall</w:t>
            </w:r>
            <w:proofErr w:type="spellEnd"/>
            <w:r w:rsidRPr="00880E50">
              <w:rPr>
                <w:rFonts w:ascii="Garamond" w:hAnsi="Garamond"/>
                <w:i/>
                <w:sz w:val="28"/>
                <w:szCs w:val="28"/>
              </w:rPr>
              <w:t xml:space="preserve"> </w:t>
            </w:r>
            <w:proofErr w:type="spellStart"/>
            <w:r w:rsidRPr="00880E50">
              <w:rPr>
                <w:rFonts w:ascii="Garamond" w:hAnsi="Garamond"/>
                <w:i/>
                <w:sz w:val="28"/>
                <w:szCs w:val="28"/>
              </w:rPr>
              <w:t>d</w:t>
            </w:r>
            <w:r w:rsidRPr="00880E50">
              <w:rPr>
                <w:rFonts w:ascii="Garamond" w:hAnsi="Garamond"/>
                <w:sz w:val="28"/>
                <w:szCs w:val="28"/>
              </w:rPr>
              <w:t>t</w:t>
            </w:r>
            <w:r w:rsidRPr="00880E50">
              <w:rPr>
                <w:rFonts w:ascii="Garamond" w:hAnsi="Garamond"/>
                <w:i/>
                <w:sz w:val="28"/>
                <w:szCs w:val="28"/>
              </w:rPr>
              <w:t>’annaghyn</w:t>
            </w:r>
            <w:proofErr w:type="spellEnd"/>
            <w:r w:rsidRPr="00880E50">
              <w:rPr>
                <w:rFonts w:ascii="Garamond" w:hAnsi="Garamond"/>
                <w:i/>
                <w:sz w:val="28"/>
                <w:szCs w:val="28"/>
              </w:rPr>
              <w:t>.</w:t>
            </w:r>
            <w:r w:rsidRPr="00B20636">
              <w:rPr>
                <w:rFonts w:ascii="Garamond" w:hAnsi="Garamond"/>
                <w:sz w:val="28"/>
                <w:szCs w:val="28"/>
              </w:rPr>
              <w:t xml:space="preserve"> </w:t>
            </w:r>
          </w:p>
        </w:tc>
        <w:tc>
          <w:tcPr>
            <w:tcW w:w="4416" w:type="dxa"/>
            <w:tcBorders>
              <w:top w:val="nil"/>
              <w:left w:val="nil"/>
              <w:bottom w:val="nil"/>
              <w:right w:val="nil"/>
            </w:tcBorders>
          </w:tcPr>
          <w:p w14:paraId="3F2ED019" w14:textId="77777777" w:rsidR="00E213E3" w:rsidRPr="00C9666F" w:rsidRDefault="00E213E3" w:rsidP="00DB60C3">
            <w:pPr>
              <w:pStyle w:val="ListParagraph"/>
              <w:ind w:left="0" w:firstLine="227"/>
              <w:jc w:val="both"/>
              <w:rPr>
                <w:rFonts w:ascii="Garamond" w:hAnsi="Garamond" w:cs="GlyphLessFont"/>
                <w:sz w:val="28"/>
              </w:rPr>
            </w:pPr>
            <w:r w:rsidRPr="00C9666F">
              <w:rPr>
                <w:rFonts w:ascii="Garamond" w:hAnsi="Garamond" w:cs="GlyphLessFont"/>
                <w:i/>
                <w:sz w:val="28"/>
              </w:rPr>
              <w:t xml:space="preserve">But know for a Truth that it is the Mere Favour of God that any Man </w:t>
            </w:r>
            <w:r w:rsidR="00880E50" w:rsidRPr="00C9666F">
              <w:rPr>
                <w:rFonts w:ascii="Garamond" w:hAnsi="Garamond" w:cs="GlyphLessFont"/>
                <w:i/>
                <w:sz w:val="28"/>
              </w:rPr>
              <w:t xml:space="preserve">living </w:t>
            </w:r>
            <w:r w:rsidRPr="00C9666F">
              <w:rPr>
                <w:rFonts w:ascii="Garamond" w:hAnsi="Garamond" w:cs="GlyphLessFont"/>
                <w:i/>
                <w:sz w:val="28"/>
              </w:rPr>
              <w:t xml:space="preserve">repents and forsakes his Sins, that you can only do so when he </w:t>
            </w:r>
            <w:proofErr w:type="spellStart"/>
            <w:r w:rsidRPr="00C9666F">
              <w:rPr>
                <w:rFonts w:ascii="Garamond" w:hAnsi="Garamond" w:cs="GlyphLessFont"/>
                <w:i/>
                <w:sz w:val="28"/>
              </w:rPr>
              <w:t>pleaseth</w:t>
            </w:r>
            <w:proofErr w:type="spellEnd"/>
            <w:r w:rsidRPr="00C9666F">
              <w:rPr>
                <w:rFonts w:ascii="Garamond" w:hAnsi="Garamond" w:cs="GlyphLessFont"/>
                <w:i/>
                <w:sz w:val="28"/>
              </w:rPr>
              <w:t xml:space="preserve">, and the longer you continue in Sin, the more </w:t>
            </w:r>
            <w:r w:rsidRPr="00C9666F">
              <w:rPr>
                <w:rFonts w:ascii="Garamond" w:hAnsi="Garamond" w:cs="GlyphLessFont"/>
                <w:sz w:val="28"/>
              </w:rPr>
              <w:t>Desperate</w:t>
            </w:r>
            <w:r w:rsidRPr="00C9666F">
              <w:rPr>
                <w:rFonts w:ascii="Garamond" w:hAnsi="Garamond" w:cs="GlyphLessFont"/>
                <w:i/>
                <w:sz w:val="28"/>
              </w:rPr>
              <w:t xml:space="preserve">, the more </w:t>
            </w:r>
            <w:r w:rsidRPr="00C9666F">
              <w:rPr>
                <w:rFonts w:ascii="Garamond" w:hAnsi="Garamond" w:cs="GlyphLessFont"/>
                <w:sz w:val="28"/>
              </w:rPr>
              <w:t>Careless</w:t>
            </w:r>
            <w:r w:rsidRPr="00C9666F">
              <w:rPr>
                <w:rFonts w:ascii="Garamond" w:hAnsi="Garamond" w:cs="GlyphLessFont"/>
                <w:i/>
                <w:sz w:val="28"/>
              </w:rPr>
              <w:t xml:space="preserve">, and the more </w:t>
            </w:r>
            <w:r w:rsidRPr="00C9666F">
              <w:rPr>
                <w:rFonts w:ascii="Garamond" w:hAnsi="Garamond" w:cs="GlyphLessFont"/>
                <w:sz w:val="28"/>
              </w:rPr>
              <w:t>Hardened</w:t>
            </w:r>
            <w:r w:rsidRPr="00C9666F">
              <w:rPr>
                <w:rFonts w:ascii="Garamond" w:hAnsi="Garamond" w:cs="GlyphLessFont"/>
                <w:i/>
                <w:sz w:val="28"/>
              </w:rPr>
              <w:t xml:space="preserve"> you’ll grow, and more unfit for God’s Favour. This therefore was </w:t>
            </w:r>
            <w:r w:rsidRPr="00C9666F">
              <w:rPr>
                <w:rFonts w:ascii="Garamond" w:hAnsi="Garamond" w:cs="GlyphLessFont"/>
                <w:sz w:val="28"/>
              </w:rPr>
              <w:t>David’s</w:t>
            </w:r>
            <w:r w:rsidRPr="00C9666F">
              <w:rPr>
                <w:rFonts w:ascii="Garamond" w:hAnsi="Garamond" w:cs="GlyphLessFont"/>
                <w:i/>
                <w:sz w:val="28"/>
              </w:rPr>
              <w:t xml:space="preserve"> Practice</w:t>
            </w:r>
            <w:r w:rsidRPr="00C9666F">
              <w:rPr>
                <w:rFonts w:ascii="Garamond" w:hAnsi="Garamond" w:cs="GlyphLessFont"/>
                <w:sz w:val="28"/>
              </w:rPr>
              <w:t>, I made hast, and delayed not to keep thy Commandments</w:t>
            </w:r>
            <w:r w:rsidR="00880E50">
              <w:rPr>
                <w:rFonts w:ascii="Garamond" w:hAnsi="Garamond" w:cs="GlyphLessFont"/>
                <w:sz w:val="28"/>
              </w:rPr>
              <w:t>,</w:t>
            </w:r>
            <w:r w:rsidRPr="00C9666F">
              <w:rPr>
                <w:rFonts w:ascii="Garamond" w:hAnsi="Garamond" w:cs="GlyphLessFont"/>
                <w:sz w:val="28"/>
              </w:rPr>
              <w:t xml:space="preserve"> </w:t>
            </w:r>
            <w:proofErr w:type="spellStart"/>
            <w:r w:rsidRPr="00C9666F">
              <w:rPr>
                <w:rFonts w:ascii="Garamond" w:hAnsi="Garamond" w:cs="GlyphLessFont"/>
                <w:i/>
                <w:sz w:val="28"/>
              </w:rPr>
              <w:t>Psal</w:t>
            </w:r>
            <w:proofErr w:type="spellEnd"/>
            <w:r w:rsidRPr="00C9666F">
              <w:rPr>
                <w:rFonts w:ascii="Garamond" w:hAnsi="Garamond" w:cs="GlyphLessFont"/>
                <w:i/>
                <w:sz w:val="28"/>
              </w:rPr>
              <w:t xml:space="preserve">. </w:t>
            </w:r>
            <w:r w:rsidRPr="00C9666F">
              <w:rPr>
                <w:rFonts w:ascii="Garamond" w:hAnsi="Garamond" w:cs="GlyphLessFont"/>
                <w:sz w:val="28"/>
              </w:rPr>
              <w:t>119. 60.</w:t>
            </w:r>
          </w:p>
        </w:tc>
      </w:tr>
      <w:tr w:rsidR="00880E50" w:rsidRPr="003142BF" w14:paraId="7E36F232" w14:textId="77777777" w:rsidTr="000145DF">
        <w:tc>
          <w:tcPr>
            <w:tcW w:w="4610" w:type="dxa"/>
            <w:tcBorders>
              <w:top w:val="nil"/>
              <w:left w:val="nil"/>
              <w:bottom w:val="nil"/>
              <w:right w:val="nil"/>
            </w:tcBorders>
          </w:tcPr>
          <w:p w14:paraId="3F9A941E" w14:textId="77777777" w:rsidR="00880E50" w:rsidRPr="00775329" w:rsidRDefault="00880E50" w:rsidP="00DB60C3">
            <w:pPr>
              <w:pStyle w:val="Default"/>
              <w:widowControl/>
              <w:ind w:firstLine="227"/>
              <w:jc w:val="both"/>
              <w:rPr>
                <w:rFonts w:ascii="Garamond" w:hAnsi="Garamond"/>
                <w:sz w:val="28"/>
                <w:szCs w:val="28"/>
              </w:rPr>
            </w:pPr>
            <w:r w:rsidRPr="00775329">
              <w:rPr>
                <w:rFonts w:ascii="Garamond" w:hAnsi="Garamond"/>
                <w:color w:val="auto"/>
                <w:sz w:val="28"/>
                <w:szCs w:val="28"/>
              </w:rPr>
              <w:t xml:space="preserve">3. </w:t>
            </w:r>
            <w:proofErr w:type="spellStart"/>
            <w:r w:rsidRPr="00775329">
              <w:rPr>
                <w:rFonts w:ascii="Garamond" w:hAnsi="Garamond"/>
                <w:color w:val="auto"/>
                <w:sz w:val="28"/>
                <w:szCs w:val="28"/>
              </w:rPr>
              <w:t>Ayns</w:t>
            </w:r>
            <w:proofErr w:type="spellEnd"/>
            <w:r w:rsidRPr="00775329">
              <w:rPr>
                <w:rFonts w:ascii="Garamond" w:hAnsi="Garamond"/>
                <w:color w:val="auto"/>
                <w:sz w:val="28"/>
                <w:szCs w:val="28"/>
              </w:rPr>
              <w:t xml:space="preserve"> y tra</w:t>
            </w:r>
            <w:r>
              <w:rPr>
                <w:rFonts w:ascii="Garamond" w:hAnsi="Garamond"/>
                <w:color w:val="auto"/>
                <w:sz w:val="28"/>
                <w:szCs w:val="28"/>
              </w:rPr>
              <w:t>ss</w:t>
            </w:r>
            <w:r w:rsidRPr="00775329">
              <w:rPr>
                <w:rFonts w:ascii="Garamond" w:hAnsi="Garamond"/>
                <w:color w:val="auto"/>
                <w:sz w:val="28"/>
                <w:szCs w:val="28"/>
              </w:rPr>
              <w:t xml:space="preserve"> </w:t>
            </w:r>
            <w:proofErr w:type="spellStart"/>
            <w:r w:rsidRPr="00775329">
              <w:rPr>
                <w:rFonts w:ascii="Garamond" w:hAnsi="Garamond"/>
                <w:color w:val="auto"/>
                <w:sz w:val="28"/>
                <w:szCs w:val="28"/>
              </w:rPr>
              <w:t>ynnyd</w:t>
            </w:r>
            <w:proofErr w:type="spellEnd"/>
            <w:r w:rsidRPr="00775329">
              <w:rPr>
                <w:rFonts w:ascii="Garamond" w:hAnsi="Garamond"/>
                <w:color w:val="auto"/>
                <w:sz w:val="28"/>
                <w:szCs w:val="28"/>
              </w:rPr>
              <w:t xml:space="preserve"> bee </w:t>
            </w:r>
            <w:proofErr w:type="spellStart"/>
            <w:r w:rsidRPr="00775329">
              <w:rPr>
                <w:rFonts w:ascii="Garamond" w:hAnsi="Garamond"/>
                <w:color w:val="auto"/>
                <w:sz w:val="28"/>
                <w:szCs w:val="28"/>
              </w:rPr>
              <w:t>k</w:t>
            </w:r>
            <w:r>
              <w:rPr>
                <w:rFonts w:ascii="Garamond" w:hAnsi="Garamond"/>
                <w:color w:val="auto"/>
                <w:sz w:val="28"/>
                <w:szCs w:val="28"/>
              </w:rPr>
              <w:t>iarra</w:t>
            </w:r>
            <w:r w:rsidRPr="00775329">
              <w:rPr>
                <w:rFonts w:ascii="Garamond" w:hAnsi="Garamond"/>
                <w:color w:val="auto"/>
                <w:sz w:val="28"/>
                <w:szCs w:val="28"/>
              </w:rPr>
              <w:t>lagh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ec</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chooilley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earish</w:t>
            </w:r>
            <w:proofErr w:type="spellEnd"/>
            <w:r w:rsidRPr="00775329">
              <w:rPr>
                <w:rFonts w:ascii="Garamond" w:hAnsi="Garamond"/>
                <w:color w:val="auto"/>
                <w:sz w:val="28"/>
                <w:szCs w:val="28"/>
              </w:rPr>
              <w:t xml:space="preserve"> </w:t>
            </w:r>
            <w:proofErr w:type="spellStart"/>
            <w:r w:rsidRPr="00880E50">
              <w:rPr>
                <w:rFonts w:ascii="Garamond" w:hAnsi="Garamond"/>
                <w:i/>
                <w:color w:val="auto"/>
                <w:sz w:val="28"/>
                <w:szCs w:val="28"/>
              </w:rPr>
              <w:t>dy</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ghoal</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rish</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dy</w:t>
            </w:r>
            <w:proofErr w:type="spellEnd"/>
            <w:r w:rsidRPr="00880E50">
              <w:rPr>
                <w:rFonts w:ascii="Garamond" w:hAnsi="Garamond"/>
                <w:i/>
                <w:color w:val="auto"/>
                <w:sz w:val="28"/>
                <w:szCs w:val="28"/>
              </w:rPr>
              <w:t xml:space="preserve"> nee er </w:t>
            </w:r>
            <w:proofErr w:type="spellStart"/>
            <w:r w:rsidRPr="00880E50">
              <w:rPr>
                <w:rFonts w:ascii="Garamond" w:hAnsi="Garamond"/>
                <w:i/>
                <w:color w:val="auto"/>
                <w:sz w:val="28"/>
                <w:szCs w:val="28"/>
              </w:rPr>
              <w:t>Jee</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t’ow</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treshteil</w:t>
            </w:r>
            <w:proofErr w:type="spellEnd"/>
            <w:r w:rsidRPr="00880E50">
              <w:rPr>
                <w:rFonts w:ascii="Garamond" w:hAnsi="Garamond"/>
                <w:i/>
                <w:color w:val="auto"/>
                <w:sz w:val="28"/>
                <w:szCs w:val="28"/>
              </w:rPr>
              <w:t>,</w:t>
            </w:r>
            <w:r w:rsidRPr="00775329">
              <w:rPr>
                <w:rFonts w:ascii="Garamond" w:hAnsi="Garamond"/>
                <w:color w:val="auto"/>
                <w:sz w:val="28"/>
                <w:szCs w:val="28"/>
              </w:rPr>
              <w:t xml:space="preserve"> </w:t>
            </w:r>
            <w:proofErr w:type="spellStart"/>
            <w:r w:rsidRPr="00775329">
              <w:rPr>
                <w:rFonts w:ascii="Garamond" w:hAnsi="Garamond"/>
                <w:color w:val="auto"/>
                <w:sz w:val="28"/>
                <w:szCs w:val="28"/>
              </w:rPr>
              <w:t>liorish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guee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huggey</w:t>
            </w:r>
            <w:proofErr w:type="spellEnd"/>
            <w:r>
              <w:rPr>
                <w:rFonts w:ascii="Garamond" w:hAnsi="Garamond"/>
                <w:color w:val="auto"/>
                <w:sz w:val="28"/>
                <w:szCs w:val="28"/>
              </w:rPr>
              <w:t>,</w:t>
            </w:r>
            <w:r w:rsidRPr="00775329">
              <w:rPr>
                <w:rFonts w:ascii="Garamond" w:hAnsi="Garamond"/>
                <w:color w:val="auto"/>
                <w:sz w:val="28"/>
                <w:szCs w:val="28"/>
              </w:rPr>
              <w:t xml:space="preserve"> son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t’ow</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eme</w:t>
            </w:r>
            <w:proofErr w:type="spellEnd"/>
            <w:r w:rsidRPr="00775329">
              <w:rPr>
                <w:rFonts w:ascii="Garamond" w:hAnsi="Garamond"/>
                <w:color w:val="auto"/>
                <w:sz w:val="28"/>
                <w:szCs w:val="28"/>
              </w:rPr>
              <w:t xml:space="preserve">, as </w:t>
            </w:r>
            <w:proofErr w:type="spellStart"/>
            <w:r w:rsidRPr="00775329">
              <w:rPr>
                <w:rFonts w:ascii="Garamond" w:hAnsi="Garamond"/>
                <w:color w:val="auto"/>
                <w:sz w:val="28"/>
                <w:szCs w:val="28"/>
              </w:rPr>
              <w:t>booise</w:t>
            </w:r>
            <w:proofErr w:type="spellEnd"/>
            <w:r w:rsidRPr="00775329">
              <w:rPr>
                <w:rFonts w:ascii="Garamond" w:hAnsi="Garamond"/>
                <w:color w:val="auto"/>
                <w:sz w:val="28"/>
                <w:szCs w:val="28"/>
              </w:rPr>
              <w:t xml:space="preserve"> y chur da son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t’ow</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gheddyn</w:t>
            </w:r>
            <w:proofErr w:type="spellEnd"/>
            <w:r w:rsidRPr="00775329">
              <w:rPr>
                <w:rFonts w:ascii="Garamond" w:hAnsi="Garamond"/>
                <w:color w:val="auto"/>
                <w:sz w:val="28"/>
                <w:szCs w:val="28"/>
              </w:rPr>
              <w:t xml:space="preserve">. </w:t>
            </w:r>
          </w:p>
        </w:tc>
        <w:tc>
          <w:tcPr>
            <w:tcW w:w="4416" w:type="dxa"/>
            <w:tcBorders>
              <w:top w:val="nil"/>
              <w:left w:val="nil"/>
              <w:bottom w:val="nil"/>
              <w:right w:val="nil"/>
            </w:tcBorders>
          </w:tcPr>
          <w:p w14:paraId="28311673" w14:textId="77777777" w:rsidR="00880E50" w:rsidRPr="00C9666F" w:rsidRDefault="00880E50" w:rsidP="00DB60C3">
            <w:pPr>
              <w:pStyle w:val="ListParagraph"/>
              <w:ind w:left="0" w:firstLine="227"/>
              <w:jc w:val="both"/>
              <w:rPr>
                <w:rFonts w:ascii="Garamond" w:hAnsi="Garamond" w:cs="GlyphLessFont"/>
                <w:i/>
                <w:sz w:val="28"/>
              </w:rPr>
            </w:pPr>
            <w:r w:rsidRPr="00C9666F">
              <w:rPr>
                <w:rFonts w:ascii="Garamond" w:hAnsi="Garamond" w:cs="GlyphLessFont"/>
                <w:sz w:val="28"/>
              </w:rPr>
              <w:t>3.</w:t>
            </w:r>
            <w:r w:rsidRPr="00C9666F">
              <w:rPr>
                <w:rFonts w:ascii="Garamond" w:hAnsi="Garamond" w:cs="GlyphLessFont"/>
                <w:i/>
                <w:sz w:val="28"/>
              </w:rPr>
              <w:t xml:space="preserve"> </w:t>
            </w:r>
            <w:r w:rsidRPr="00C9666F">
              <w:rPr>
                <w:rFonts w:ascii="Garamond" w:hAnsi="Garamond" w:cs="GlyphLessFont"/>
                <w:sz w:val="28"/>
              </w:rPr>
              <w:t>Thirdly</w:t>
            </w:r>
            <w:r w:rsidRPr="00C9666F">
              <w:rPr>
                <w:rFonts w:ascii="Garamond" w:hAnsi="Garamond" w:cs="GlyphLessFont"/>
                <w:i/>
                <w:sz w:val="28"/>
              </w:rPr>
              <w:t xml:space="preserve">, Be careful at all times to </w:t>
            </w:r>
            <w:r w:rsidRPr="00C9666F">
              <w:rPr>
                <w:rFonts w:ascii="Garamond" w:hAnsi="Garamond" w:cs="GlyphLessFont"/>
                <w:sz w:val="28"/>
              </w:rPr>
              <w:t xml:space="preserve">own your </w:t>
            </w:r>
            <w:proofErr w:type="spellStart"/>
            <w:r w:rsidRPr="00C9666F">
              <w:rPr>
                <w:rFonts w:ascii="Garamond" w:hAnsi="Garamond" w:cs="GlyphLessFont"/>
                <w:sz w:val="28"/>
              </w:rPr>
              <w:t>Depend</w:t>
            </w:r>
            <w:r>
              <w:rPr>
                <w:rFonts w:ascii="Garamond" w:hAnsi="Garamond" w:cs="GlyphLessFont"/>
                <w:sz w:val="28"/>
              </w:rPr>
              <w:t>a</w:t>
            </w:r>
            <w:r w:rsidRPr="00C9666F">
              <w:rPr>
                <w:rFonts w:ascii="Garamond" w:hAnsi="Garamond" w:cs="GlyphLessFont"/>
                <w:sz w:val="28"/>
              </w:rPr>
              <w:t>nce</w:t>
            </w:r>
            <w:proofErr w:type="spellEnd"/>
            <w:r w:rsidRPr="00C9666F">
              <w:rPr>
                <w:rFonts w:ascii="Garamond" w:hAnsi="Garamond" w:cs="GlyphLessFont"/>
                <w:sz w:val="28"/>
              </w:rPr>
              <w:t xml:space="preserve"> upon God,</w:t>
            </w:r>
            <w:r w:rsidRPr="00C9666F">
              <w:rPr>
                <w:rFonts w:ascii="Garamond" w:hAnsi="Garamond" w:cs="GlyphLessFont"/>
                <w:i/>
                <w:sz w:val="28"/>
              </w:rPr>
              <w:t xml:space="preserve"> by Praying to Him for what you want, and giving Him thanks for what you receive.</w:t>
            </w:r>
          </w:p>
        </w:tc>
      </w:tr>
      <w:tr w:rsidR="00880E50" w:rsidRPr="003142BF" w14:paraId="28DA5341" w14:textId="77777777" w:rsidTr="000145DF">
        <w:tc>
          <w:tcPr>
            <w:tcW w:w="4610" w:type="dxa"/>
            <w:tcBorders>
              <w:top w:val="nil"/>
              <w:left w:val="nil"/>
              <w:bottom w:val="nil"/>
              <w:right w:val="nil"/>
            </w:tcBorders>
          </w:tcPr>
          <w:p w14:paraId="1CF65FC1" w14:textId="582B697E" w:rsidR="00880E50" w:rsidRPr="00775329" w:rsidRDefault="00880E50" w:rsidP="00DB60C3">
            <w:pPr>
              <w:pStyle w:val="Default"/>
              <w:widowControl/>
              <w:ind w:firstLine="227"/>
              <w:jc w:val="both"/>
              <w:rPr>
                <w:rFonts w:ascii="Garamond" w:hAnsi="Garamond"/>
                <w:sz w:val="28"/>
                <w:szCs w:val="28"/>
              </w:rPr>
            </w:pPr>
            <w:r w:rsidRPr="00775329">
              <w:rPr>
                <w:rFonts w:ascii="Garamond" w:hAnsi="Garamond"/>
                <w:color w:val="auto"/>
                <w:sz w:val="28"/>
                <w:szCs w:val="28"/>
              </w:rPr>
              <w:t xml:space="preserve">As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smooinee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jean </w:t>
            </w:r>
            <w:proofErr w:type="spellStart"/>
            <w:r w:rsidRPr="00775329">
              <w:rPr>
                <w:rFonts w:ascii="Garamond" w:hAnsi="Garamond"/>
                <w:color w:val="auto"/>
                <w:sz w:val="28"/>
                <w:szCs w:val="28"/>
              </w:rPr>
              <w:t>laccal</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ynsagh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dty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leshtal</w:t>
            </w:r>
            <w:proofErr w:type="spellEnd"/>
            <w:r w:rsidRPr="00775329">
              <w:rPr>
                <w:rFonts w:ascii="Garamond" w:hAnsi="Garamond"/>
                <w:color w:val="auto"/>
                <w:sz w:val="28"/>
                <w:szCs w:val="28"/>
              </w:rPr>
              <w:t xml:space="preserve"> son gyn </w:t>
            </w:r>
            <w:proofErr w:type="spellStart"/>
            <w:r w:rsidRPr="00775329">
              <w:rPr>
                <w:rFonts w:ascii="Garamond" w:hAnsi="Garamond"/>
                <w:color w:val="auto"/>
                <w:sz w:val="28"/>
                <w:szCs w:val="28"/>
              </w:rPr>
              <w:t>shoh</w:t>
            </w:r>
            <w:proofErr w:type="spellEnd"/>
            <w:r w:rsidRPr="00775329">
              <w:rPr>
                <w:rFonts w:ascii="Garamond" w:hAnsi="Garamond"/>
                <w:color w:val="auto"/>
                <w:sz w:val="28"/>
                <w:szCs w:val="28"/>
              </w:rPr>
              <w:t xml:space="preserve"> y </w:t>
            </w:r>
            <w:proofErr w:type="spellStart"/>
            <w:r w:rsidRPr="00775329">
              <w:rPr>
                <w:rFonts w:ascii="Garamond" w:hAnsi="Garamond"/>
                <w:color w:val="auto"/>
                <w:sz w:val="28"/>
                <w:szCs w:val="28"/>
              </w:rPr>
              <w:t>yanoo</w:t>
            </w:r>
            <w:proofErr w:type="spellEnd"/>
            <w:r w:rsidRPr="00775329">
              <w:rPr>
                <w:rFonts w:ascii="Garamond" w:hAnsi="Garamond"/>
                <w:color w:val="auto"/>
                <w:sz w:val="28"/>
                <w:szCs w:val="28"/>
              </w:rPr>
              <w:t xml:space="preserve">. Cha </w:t>
            </w:r>
            <w:proofErr w:type="spellStart"/>
            <w:r w:rsidRPr="00775329">
              <w:rPr>
                <w:rFonts w:ascii="Garamond" w:hAnsi="Garamond"/>
                <w:color w:val="auto"/>
                <w:sz w:val="28"/>
                <w:szCs w:val="28"/>
              </w:rPr>
              <w:t>vel</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dooinney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erbee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oddys</w:t>
            </w:r>
            <w:proofErr w:type="spellEnd"/>
            <w:r w:rsidRPr="00775329">
              <w:rPr>
                <w:rFonts w:ascii="Garamond" w:hAnsi="Garamond"/>
                <w:color w:val="auto"/>
                <w:sz w:val="28"/>
                <w:szCs w:val="28"/>
              </w:rPr>
              <w:t xml:space="preserve"> </w:t>
            </w:r>
            <w:r>
              <w:rPr>
                <w:rFonts w:ascii="Garamond" w:hAnsi="Garamond"/>
                <w:color w:val="auto"/>
                <w:sz w:val="28"/>
                <w:szCs w:val="28"/>
              </w:rPr>
              <w:t>y</w:t>
            </w:r>
            <w:r w:rsidRPr="00775329">
              <w:rPr>
                <w:rFonts w:ascii="Garamond" w:hAnsi="Garamond"/>
                <w:color w:val="auto"/>
                <w:sz w:val="28"/>
                <w:szCs w:val="28"/>
              </w:rPr>
              <w:t xml:space="preserve"> </w:t>
            </w:r>
            <w:proofErr w:type="spellStart"/>
            <w:r w:rsidRPr="00775329">
              <w:rPr>
                <w:rFonts w:ascii="Garamond" w:hAnsi="Garamond"/>
                <w:color w:val="auto"/>
                <w:sz w:val="28"/>
                <w:szCs w:val="28"/>
              </w:rPr>
              <w:t>Chree</w:t>
            </w:r>
            <w:proofErr w:type="spellEnd"/>
            <w:r w:rsidRPr="00775329">
              <w:rPr>
                <w:rFonts w:ascii="Garamond" w:hAnsi="Garamond"/>
                <w:color w:val="auto"/>
                <w:sz w:val="28"/>
                <w:szCs w:val="28"/>
              </w:rPr>
              <w:t xml:space="preserve"> y </w:t>
            </w:r>
            <w:proofErr w:type="spellStart"/>
            <w:r w:rsidRPr="00775329">
              <w:rPr>
                <w:rFonts w:ascii="Garamond" w:hAnsi="Garamond"/>
                <w:color w:val="auto"/>
                <w:sz w:val="28"/>
                <w:szCs w:val="28"/>
              </w:rPr>
              <w:t>hroggal</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seose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gys</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Jee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nagh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vod</w:t>
            </w:r>
            <w:proofErr w:type="spellEnd"/>
            <w:r w:rsidRPr="00775329">
              <w:rPr>
                <w:rFonts w:ascii="Garamond" w:hAnsi="Garamond"/>
                <w:color w:val="auto"/>
                <w:sz w:val="28"/>
                <w:szCs w:val="28"/>
              </w:rPr>
              <w:t xml:space="preserve"> </w:t>
            </w:r>
            <w:proofErr w:type="spellStart"/>
            <w:r w:rsidRPr="00880E50">
              <w:rPr>
                <w:rFonts w:ascii="Garamond" w:hAnsi="Garamond"/>
                <w:i/>
                <w:color w:val="auto"/>
                <w:sz w:val="28"/>
                <w:szCs w:val="28"/>
              </w:rPr>
              <w:t>guee</w:t>
            </w:r>
            <w:proofErr w:type="spellEnd"/>
            <w:r w:rsidRPr="00880E50">
              <w:rPr>
                <w:rFonts w:ascii="Garamond" w:hAnsi="Garamond"/>
                <w:i/>
                <w:color w:val="auto"/>
                <w:sz w:val="28"/>
                <w:szCs w:val="28"/>
              </w:rPr>
              <w:t xml:space="preserve"> er y </w:t>
            </w:r>
            <w:proofErr w:type="spellStart"/>
            <w:r w:rsidRPr="00880E50">
              <w:rPr>
                <w:rFonts w:ascii="Garamond" w:hAnsi="Garamond"/>
                <w:i/>
                <w:color w:val="auto"/>
                <w:sz w:val="28"/>
                <w:szCs w:val="28"/>
              </w:rPr>
              <w:t>peccah</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shoh</w:t>
            </w:r>
            <w:proofErr w:type="spellEnd"/>
            <w:r w:rsidRPr="00880E50">
              <w:rPr>
                <w:rFonts w:ascii="Garamond" w:hAnsi="Garamond"/>
                <w:i/>
                <w:color w:val="auto"/>
                <w:sz w:val="28"/>
                <w:szCs w:val="28"/>
              </w:rPr>
              <w:t xml:space="preserve"> y </w:t>
            </w:r>
            <w:proofErr w:type="spellStart"/>
            <w:r w:rsidRPr="00880E50">
              <w:rPr>
                <w:rFonts w:ascii="Garamond" w:hAnsi="Garamond"/>
                <w:i/>
                <w:color w:val="auto"/>
                <w:sz w:val="28"/>
                <w:szCs w:val="28"/>
              </w:rPr>
              <w:t>leih</w:t>
            </w:r>
            <w:proofErr w:type="spellEnd"/>
            <w:r w:rsidRPr="00880E50">
              <w:rPr>
                <w:rFonts w:ascii="Garamond" w:hAnsi="Garamond"/>
                <w:i/>
                <w:color w:val="auto"/>
                <w:sz w:val="28"/>
                <w:szCs w:val="28"/>
              </w:rPr>
              <w:t xml:space="preserve"> da</w:t>
            </w:r>
            <w:r>
              <w:rPr>
                <w:rFonts w:ascii="Garamond" w:hAnsi="Garamond"/>
                <w:i/>
                <w:color w:val="auto"/>
                <w:sz w:val="28"/>
                <w:szCs w:val="28"/>
              </w:rPr>
              <w:t>.</w:t>
            </w:r>
            <w:r w:rsidRPr="00880E50">
              <w:rPr>
                <w:rFonts w:ascii="Garamond" w:hAnsi="Garamond"/>
                <w:i/>
                <w:color w:val="auto"/>
                <w:sz w:val="28"/>
                <w:szCs w:val="28"/>
              </w:rPr>
              <w:t xml:space="preserve"> </w:t>
            </w:r>
            <w:r>
              <w:rPr>
                <w:rFonts w:ascii="Garamond" w:hAnsi="Garamond"/>
                <w:i/>
                <w:color w:val="auto"/>
                <w:sz w:val="28"/>
                <w:szCs w:val="28"/>
              </w:rPr>
              <w:t>N</w:t>
            </w:r>
            <w:r w:rsidRPr="00880E50">
              <w:rPr>
                <w:rFonts w:ascii="Garamond" w:hAnsi="Garamond"/>
                <w:i/>
                <w:color w:val="auto"/>
                <w:sz w:val="28"/>
                <w:szCs w:val="28"/>
              </w:rPr>
              <w:t xml:space="preserve">y </w:t>
            </w:r>
            <w:proofErr w:type="spellStart"/>
            <w:r w:rsidRPr="00880E50">
              <w:rPr>
                <w:rFonts w:ascii="Garamond" w:hAnsi="Garamond"/>
                <w:i/>
                <w:color w:val="auto"/>
                <w:sz w:val="28"/>
                <w:szCs w:val="28"/>
              </w:rPr>
              <w:t>te</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d</w:t>
            </w:r>
            <w:del w:id="35" w:author="Max Wheeler" w:date="2021-09-20T19:32:00Z">
              <w:r w:rsidRPr="00880E50" w:rsidDel="00062E00">
                <w:rPr>
                  <w:rFonts w:ascii="Garamond" w:hAnsi="Garamond"/>
                  <w:i/>
                  <w:color w:val="auto"/>
                  <w:sz w:val="28"/>
                  <w:szCs w:val="28"/>
                </w:rPr>
                <w:delText>t</w:delText>
              </w:r>
            </w:del>
            <w:r w:rsidRPr="00880E50">
              <w:rPr>
                <w:rFonts w:ascii="Garamond" w:hAnsi="Garamond"/>
                <w:i/>
                <w:color w:val="auto"/>
                <w:sz w:val="28"/>
                <w:szCs w:val="28"/>
              </w:rPr>
              <w:t>y</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ghoal</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ayns</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laue</w:t>
            </w:r>
            <w:proofErr w:type="spellEnd"/>
            <w:r w:rsidRPr="00880E50">
              <w:rPr>
                <w:rFonts w:ascii="Garamond" w:hAnsi="Garamond"/>
                <w:i/>
                <w:color w:val="auto"/>
                <w:sz w:val="28"/>
                <w:szCs w:val="28"/>
              </w:rPr>
              <w:t xml:space="preserve"> y </w:t>
            </w:r>
            <w:proofErr w:type="spellStart"/>
            <w:r w:rsidRPr="00880E50">
              <w:rPr>
                <w:rFonts w:ascii="Garamond" w:hAnsi="Garamond"/>
                <w:i/>
                <w:color w:val="auto"/>
                <w:sz w:val="28"/>
                <w:szCs w:val="28"/>
              </w:rPr>
              <w:t>vannaghey</w:t>
            </w:r>
            <w:proofErr w:type="spellEnd"/>
            <w:r>
              <w:rPr>
                <w:rFonts w:ascii="Garamond" w:hAnsi="Garamond"/>
                <w:i/>
                <w:color w:val="auto"/>
                <w:sz w:val="28"/>
                <w:szCs w:val="28"/>
              </w:rPr>
              <w:t>.</w:t>
            </w:r>
            <w:r w:rsidRPr="00880E50">
              <w:rPr>
                <w:rFonts w:ascii="Garamond" w:hAnsi="Garamond"/>
                <w:i/>
                <w:color w:val="auto"/>
                <w:sz w:val="28"/>
                <w:szCs w:val="28"/>
              </w:rPr>
              <w:t xml:space="preserve"> </w:t>
            </w:r>
            <w:r>
              <w:rPr>
                <w:rFonts w:ascii="Garamond" w:hAnsi="Garamond"/>
                <w:i/>
                <w:color w:val="auto"/>
                <w:sz w:val="28"/>
                <w:szCs w:val="28"/>
              </w:rPr>
              <w:t>D</w:t>
            </w:r>
            <w:r w:rsidRPr="00880E50">
              <w:rPr>
                <w:rFonts w:ascii="Garamond" w:hAnsi="Garamond"/>
                <w:i/>
                <w:color w:val="auto"/>
                <w:sz w:val="28"/>
                <w:szCs w:val="28"/>
              </w:rPr>
              <w:t xml:space="preserve">y </w:t>
            </w:r>
            <w:proofErr w:type="spellStart"/>
            <w:r w:rsidRPr="00880E50">
              <w:rPr>
                <w:rFonts w:ascii="Garamond" w:hAnsi="Garamond"/>
                <w:i/>
                <w:color w:val="auto"/>
                <w:sz w:val="28"/>
                <w:szCs w:val="28"/>
              </w:rPr>
              <w:t>vannaghey</w:t>
            </w:r>
            <w:proofErr w:type="spellEnd"/>
            <w:r w:rsidRPr="00880E50">
              <w:rPr>
                <w:rFonts w:ascii="Garamond" w:hAnsi="Garamond"/>
                <w:i/>
                <w:color w:val="auto"/>
                <w:sz w:val="28"/>
                <w:szCs w:val="28"/>
              </w:rPr>
              <w:t xml:space="preserve"> e </w:t>
            </w:r>
            <w:proofErr w:type="spellStart"/>
            <w:r w:rsidRPr="00880E50">
              <w:rPr>
                <w:rFonts w:ascii="Garamond" w:hAnsi="Garamond"/>
                <w:i/>
                <w:color w:val="auto"/>
                <w:sz w:val="28"/>
                <w:szCs w:val="28"/>
              </w:rPr>
              <w:t>Chloan</w:t>
            </w:r>
            <w:proofErr w:type="spellEnd"/>
            <w:r w:rsidRPr="00880E50">
              <w:rPr>
                <w:rFonts w:ascii="Garamond" w:hAnsi="Garamond"/>
                <w:i/>
                <w:color w:val="auto"/>
                <w:sz w:val="28"/>
                <w:szCs w:val="28"/>
              </w:rPr>
              <w:t xml:space="preserve"> as e </w:t>
            </w:r>
            <w:proofErr w:type="spellStart"/>
            <w:r w:rsidRPr="00880E50">
              <w:rPr>
                <w:rFonts w:ascii="Garamond" w:hAnsi="Garamond"/>
                <w:i/>
                <w:color w:val="auto"/>
                <w:sz w:val="28"/>
                <w:szCs w:val="28"/>
              </w:rPr>
              <w:t>Laboraght</w:t>
            </w:r>
            <w:proofErr w:type="spellEnd"/>
            <w:r w:rsidRPr="00880E50">
              <w:rPr>
                <w:rFonts w:ascii="Garamond" w:hAnsi="Garamond"/>
                <w:i/>
                <w:color w:val="auto"/>
                <w:sz w:val="28"/>
                <w:szCs w:val="28"/>
              </w:rPr>
              <w:t xml:space="preserve"> ; Dy </w:t>
            </w:r>
            <w:proofErr w:type="spellStart"/>
            <w:r w:rsidRPr="00880E50">
              <w:rPr>
                <w:rFonts w:ascii="Garamond" w:hAnsi="Garamond"/>
                <w:i/>
                <w:color w:val="auto"/>
                <w:sz w:val="28"/>
                <w:szCs w:val="28"/>
              </w:rPr>
              <w:lastRenderedPageBreak/>
              <w:t>livrey</w:t>
            </w:r>
            <w:proofErr w:type="spellEnd"/>
            <w:r w:rsidRPr="00880E50">
              <w:rPr>
                <w:rFonts w:ascii="Garamond" w:hAnsi="Garamond"/>
                <w:i/>
                <w:color w:val="auto"/>
                <w:sz w:val="28"/>
                <w:szCs w:val="28"/>
              </w:rPr>
              <w:t xml:space="preserve"> e </w:t>
            </w:r>
            <w:proofErr w:type="spellStart"/>
            <w:r w:rsidRPr="00880E50">
              <w:rPr>
                <w:rFonts w:ascii="Garamond" w:hAnsi="Garamond"/>
                <w:i/>
                <w:color w:val="auto"/>
                <w:sz w:val="28"/>
                <w:szCs w:val="28"/>
              </w:rPr>
              <w:t>veih</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leid</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yn</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olk</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ny</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leid</w:t>
            </w:r>
            <w:proofErr w:type="spellEnd"/>
            <w:r w:rsidRPr="00880E50">
              <w:rPr>
                <w:rFonts w:ascii="Garamond" w:hAnsi="Garamond"/>
                <w:i/>
                <w:color w:val="auto"/>
                <w:sz w:val="28"/>
                <w:szCs w:val="28"/>
              </w:rPr>
              <w:t xml:space="preserve"> y </w:t>
            </w:r>
            <w:proofErr w:type="spellStart"/>
            <w:r w:rsidRPr="00880E50">
              <w:rPr>
                <w:rFonts w:ascii="Garamond" w:hAnsi="Garamond"/>
                <w:i/>
                <w:color w:val="auto"/>
                <w:sz w:val="28"/>
                <w:szCs w:val="28"/>
              </w:rPr>
              <w:t>violagh</w:t>
            </w:r>
            <w:proofErr w:type="spellEnd"/>
            <w:r w:rsidRPr="00880E50">
              <w:rPr>
                <w:rFonts w:ascii="Garamond" w:hAnsi="Garamond"/>
                <w:i/>
                <w:color w:val="auto"/>
                <w:sz w:val="28"/>
                <w:szCs w:val="28"/>
              </w:rPr>
              <w:t xml:space="preserve"> </w:t>
            </w:r>
            <w:proofErr w:type="spellStart"/>
            <w:r w:rsidRPr="00880E50">
              <w:rPr>
                <w:rFonts w:ascii="Garamond" w:hAnsi="Garamond"/>
                <w:i/>
                <w:color w:val="auto"/>
                <w:sz w:val="28"/>
                <w:szCs w:val="28"/>
              </w:rPr>
              <w:t>shen</w:t>
            </w:r>
            <w:proofErr w:type="spellEnd"/>
            <w:r w:rsidRPr="00880E50">
              <w:rPr>
                <w:rFonts w:ascii="Garamond" w:hAnsi="Garamond"/>
                <w:i/>
                <w:color w:val="auto"/>
                <w:sz w:val="28"/>
                <w:szCs w:val="28"/>
              </w:rPr>
              <w:t xml:space="preserve">. </w:t>
            </w:r>
            <w:r w:rsidRPr="00775329">
              <w:rPr>
                <w:rFonts w:ascii="Garamond" w:hAnsi="Garamond"/>
                <w:color w:val="auto"/>
                <w:sz w:val="28"/>
                <w:szCs w:val="28"/>
              </w:rPr>
              <w:t xml:space="preserve">As </w:t>
            </w:r>
            <w:proofErr w:type="spellStart"/>
            <w:r w:rsidRPr="00775329">
              <w:rPr>
                <w:rFonts w:ascii="Garamond" w:hAnsi="Garamond"/>
                <w:color w:val="auto"/>
                <w:sz w:val="28"/>
                <w:szCs w:val="28"/>
              </w:rPr>
              <w:t>foddee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chooilley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ghooinney</w:t>
            </w:r>
            <w:proofErr w:type="spellEnd"/>
            <w:r w:rsidRPr="00775329">
              <w:rPr>
                <w:rFonts w:ascii="Garamond" w:hAnsi="Garamond"/>
                <w:color w:val="auto"/>
                <w:sz w:val="28"/>
                <w:szCs w:val="28"/>
              </w:rPr>
              <w:t xml:space="preserve"> ta </w:t>
            </w:r>
            <w:proofErr w:type="spellStart"/>
            <w:r w:rsidRPr="00775329">
              <w:rPr>
                <w:rFonts w:ascii="Garamond" w:hAnsi="Garamond"/>
                <w:color w:val="auto"/>
                <w:sz w:val="28"/>
                <w:szCs w:val="28"/>
              </w:rPr>
              <w:t>fys</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echey</w:t>
            </w:r>
            <w:proofErr w:type="spellEnd"/>
            <w:r w:rsidRPr="00775329">
              <w:rPr>
                <w:rFonts w:ascii="Garamond" w:hAnsi="Garamond"/>
                <w:color w:val="auto"/>
                <w:sz w:val="28"/>
                <w:szCs w:val="28"/>
              </w:rPr>
              <w:t xml:space="preserve"> er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vel</w:t>
            </w:r>
            <w:proofErr w:type="spellEnd"/>
            <w:r w:rsidRPr="00775329">
              <w:rPr>
                <w:rFonts w:ascii="Garamond" w:hAnsi="Garamond"/>
                <w:color w:val="auto"/>
                <w:sz w:val="28"/>
                <w:szCs w:val="28"/>
              </w:rPr>
              <w:t xml:space="preserve"> e er </w:t>
            </w:r>
            <w:proofErr w:type="spellStart"/>
            <w:r w:rsidRPr="00775329">
              <w:rPr>
                <w:rFonts w:ascii="Garamond" w:hAnsi="Garamond"/>
                <w:color w:val="auto"/>
                <w:sz w:val="28"/>
                <w:szCs w:val="28"/>
              </w:rPr>
              <w:t>gheddyn</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Myghyn</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erbee</w:t>
            </w:r>
            <w:proofErr w:type="spellEnd"/>
            <w:r w:rsidRPr="00775329">
              <w:rPr>
                <w:rFonts w:ascii="Garamond" w:hAnsi="Garamond"/>
                <w:color w:val="auto"/>
                <w:sz w:val="28"/>
                <w:szCs w:val="28"/>
              </w:rPr>
              <w:t xml:space="preserve">, goal </w:t>
            </w:r>
            <w:proofErr w:type="spellStart"/>
            <w:r w:rsidRPr="00775329">
              <w:rPr>
                <w:rFonts w:ascii="Garamond" w:hAnsi="Garamond"/>
                <w:color w:val="auto"/>
                <w:sz w:val="28"/>
                <w:szCs w:val="28"/>
              </w:rPr>
              <w:t>rish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nee </w:t>
            </w:r>
            <w:proofErr w:type="spellStart"/>
            <w:r w:rsidRPr="00775329">
              <w:rPr>
                <w:rFonts w:ascii="Garamond" w:hAnsi="Garamond"/>
                <w:color w:val="auto"/>
                <w:sz w:val="28"/>
                <w:szCs w:val="28"/>
              </w:rPr>
              <w:t>veih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miys</w:t>
            </w:r>
            <w:proofErr w:type="spellEnd"/>
            <w:r w:rsidRPr="00775329">
              <w:rPr>
                <w:rFonts w:ascii="Garamond" w:hAnsi="Garamond"/>
                <w:color w:val="auto"/>
                <w:sz w:val="28"/>
                <w:szCs w:val="28"/>
              </w:rPr>
              <w:t xml:space="preserve"> Yee </w:t>
            </w:r>
            <w:proofErr w:type="spellStart"/>
            <w:r w:rsidRPr="00775329">
              <w:rPr>
                <w:rFonts w:ascii="Garamond" w:hAnsi="Garamond"/>
                <w:color w:val="auto"/>
                <w:sz w:val="28"/>
                <w:szCs w:val="28"/>
              </w:rPr>
              <w:t>te</w:t>
            </w:r>
            <w:proofErr w:type="spellEnd"/>
            <w:r w:rsidRPr="00775329">
              <w:rPr>
                <w:rFonts w:ascii="Garamond" w:hAnsi="Garamond"/>
                <w:color w:val="auto"/>
                <w:sz w:val="28"/>
                <w:szCs w:val="28"/>
              </w:rPr>
              <w:t xml:space="preserve">, as </w:t>
            </w:r>
            <w:proofErr w:type="spellStart"/>
            <w:r w:rsidRPr="00775329">
              <w:rPr>
                <w:rFonts w:ascii="Garamond" w:hAnsi="Garamond"/>
                <w:color w:val="auto"/>
                <w:sz w:val="28"/>
                <w:szCs w:val="28"/>
              </w:rPr>
              <w:t>booise</w:t>
            </w:r>
            <w:proofErr w:type="spellEnd"/>
            <w:r w:rsidRPr="00775329">
              <w:rPr>
                <w:rFonts w:ascii="Garamond" w:hAnsi="Garamond"/>
                <w:color w:val="auto"/>
                <w:sz w:val="28"/>
                <w:szCs w:val="28"/>
              </w:rPr>
              <w:t xml:space="preserve"> y chur da </w:t>
            </w:r>
            <w:proofErr w:type="spellStart"/>
            <w:r w:rsidRPr="00775329">
              <w:rPr>
                <w:rFonts w:ascii="Garamond" w:hAnsi="Garamond"/>
                <w:color w:val="auto"/>
                <w:sz w:val="28"/>
                <w:szCs w:val="28"/>
              </w:rPr>
              <w:t>chammah</w:t>
            </w:r>
            <w:proofErr w:type="spellEnd"/>
            <w:r w:rsidRPr="00775329">
              <w:rPr>
                <w:rFonts w:ascii="Garamond" w:hAnsi="Garamond"/>
                <w:color w:val="auto"/>
                <w:sz w:val="28"/>
                <w:szCs w:val="28"/>
              </w:rPr>
              <w:t xml:space="preserve"> as </w:t>
            </w:r>
            <w:proofErr w:type="spellStart"/>
            <w:r w:rsidRPr="00775329">
              <w:rPr>
                <w:rFonts w:ascii="Garamond" w:hAnsi="Garamond"/>
                <w:color w:val="auto"/>
                <w:sz w:val="28"/>
                <w:szCs w:val="28"/>
              </w:rPr>
              <w:t>oddys</w:t>
            </w:r>
            <w:proofErr w:type="spellEnd"/>
            <w:r w:rsidRPr="00775329">
              <w:rPr>
                <w:rFonts w:ascii="Garamond" w:hAnsi="Garamond"/>
                <w:color w:val="auto"/>
                <w:sz w:val="28"/>
                <w:szCs w:val="28"/>
              </w:rPr>
              <w:t xml:space="preserve"> eh. As </w:t>
            </w:r>
            <w:proofErr w:type="spellStart"/>
            <w:r w:rsidRPr="00775329">
              <w:rPr>
                <w:rFonts w:ascii="Garamond" w:hAnsi="Garamond"/>
                <w:color w:val="auto"/>
                <w:sz w:val="28"/>
                <w:szCs w:val="28"/>
              </w:rPr>
              <w:t>Jee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hoiggys</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smooi</w:t>
            </w:r>
            <w:r w:rsidRPr="00880E50">
              <w:rPr>
                <w:rFonts w:ascii="Garamond" w:hAnsi="Garamond"/>
                <w:i/>
                <w:color w:val="auto"/>
                <w:sz w:val="28"/>
                <w:szCs w:val="28"/>
              </w:rPr>
              <w:t>n</w:t>
            </w:r>
            <w:r w:rsidRPr="00775329">
              <w:rPr>
                <w:rFonts w:ascii="Garamond" w:hAnsi="Garamond"/>
                <w:color w:val="auto"/>
                <w:sz w:val="28"/>
                <w:szCs w:val="28"/>
              </w:rPr>
              <w:t>aghtyn</w:t>
            </w:r>
            <w:proofErr w:type="spellEnd"/>
            <w:r w:rsidRPr="00775329">
              <w:rPr>
                <w:rFonts w:ascii="Garamond" w:hAnsi="Garamond"/>
                <w:color w:val="auto"/>
                <w:sz w:val="28"/>
                <w:szCs w:val="28"/>
              </w:rPr>
              <w:t xml:space="preserve"> e </w:t>
            </w:r>
            <w:proofErr w:type="spellStart"/>
            <w:r>
              <w:rPr>
                <w:rFonts w:ascii="Garamond" w:hAnsi="Garamond"/>
                <w:color w:val="auto"/>
                <w:sz w:val="28"/>
                <w:szCs w:val="28"/>
              </w:rPr>
              <w:t>Chl</w:t>
            </w:r>
            <w:r w:rsidRPr="00775329">
              <w:rPr>
                <w:rFonts w:ascii="Garamond" w:hAnsi="Garamond"/>
                <w:color w:val="auto"/>
                <w:sz w:val="28"/>
                <w:szCs w:val="28"/>
              </w:rPr>
              <w:t>enney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ghoys</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accan</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jeh’n</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annoonid</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oc</w:t>
            </w:r>
            <w:proofErr w:type="spellEnd"/>
            <w:r w:rsidRPr="00775329">
              <w:rPr>
                <w:rFonts w:ascii="Garamond" w:hAnsi="Garamond"/>
                <w:color w:val="auto"/>
                <w:sz w:val="28"/>
                <w:szCs w:val="28"/>
              </w:rPr>
              <w:t xml:space="preserve">, nee </w:t>
            </w:r>
            <w:proofErr w:type="spellStart"/>
            <w:r w:rsidRPr="00775329">
              <w:rPr>
                <w:rFonts w:ascii="Garamond" w:hAnsi="Garamond"/>
                <w:color w:val="auto"/>
                <w:sz w:val="28"/>
                <w:szCs w:val="28"/>
              </w:rPr>
              <w:t>soiagh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jeh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nyn</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shirveish</w:t>
            </w:r>
            <w:proofErr w:type="spellEnd"/>
            <w:r w:rsidRPr="00775329">
              <w:rPr>
                <w:rFonts w:ascii="Garamond" w:hAnsi="Garamond"/>
                <w:color w:val="auto"/>
                <w:sz w:val="28"/>
                <w:szCs w:val="28"/>
              </w:rPr>
              <w:t xml:space="preserve"> as </w:t>
            </w:r>
            <w:proofErr w:type="spellStart"/>
            <w:r w:rsidRPr="00775329">
              <w:rPr>
                <w:rFonts w:ascii="Garamond" w:hAnsi="Garamond"/>
                <w:color w:val="auto"/>
                <w:sz w:val="28"/>
                <w:szCs w:val="28"/>
              </w:rPr>
              <w:t>ver</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daue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ta’d</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guee</w:t>
            </w:r>
            <w:proofErr w:type="spellEnd"/>
            <w:r w:rsidRPr="00775329">
              <w:rPr>
                <w:rFonts w:ascii="Garamond" w:hAnsi="Garamond"/>
                <w:color w:val="auto"/>
                <w:sz w:val="28"/>
                <w:szCs w:val="28"/>
              </w:rPr>
              <w:t xml:space="preserve"> er y hon. </w:t>
            </w:r>
          </w:p>
        </w:tc>
        <w:tc>
          <w:tcPr>
            <w:tcW w:w="4416" w:type="dxa"/>
            <w:tcBorders>
              <w:top w:val="nil"/>
              <w:left w:val="nil"/>
              <w:bottom w:val="nil"/>
              <w:right w:val="nil"/>
            </w:tcBorders>
          </w:tcPr>
          <w:p w14:paraId="32C41EB2" w14:textId="77777777" w:rsidR="00880E50" w:rsidRPr="00C9666F" w:rsidRDefault="00880E50" w:rsidP="00DB60C3">
            <w:pPr>
              <w:pStyle w:val="ListParagraph"/>
              <w:ind w:left="0" w:firstLine="227"/>
              <w:jc w:val="both"/>
              <w:rPr>
                <w:rFonts w:ascii="Garamond" w:hAnsi="Garamond" w:cs="GlyphLessFont"/>
                <w:i/>
                <w:sz w:val="28"/>
              </w:rPr>
            </w:pPr>
            <w:r w:rsidRPr="00C9666F">
              <w:rPr>
                <w:rFonts w:ascii="Garamond" w:hAnsi="Garamond" w:cs="GlyphLessFont"/>
                <w:i/>
                <w:sz w:val="28"/>
              </w:rPr>
              <w:lastRenderedPageBreak/>
              <w:t xml:space="preserve">And do not think that </w:t>
            </w:r>
            <w:r w:rsidRPr="00C9666F">
              <w:rPr>
                <w:rFonts w:ascii="Garamond" w:hAnsi="Garamond" w:cs="GlyphLessFont"/>
                <w:sz w:val="28"/>
              </w:rPr>
              <w:t>want</w:t>
            </w:r>
            <w:r w:rsidRPr="00C9666F">
              <w:rPr>
                <w:rFonts w:ascii="Garamond" w:hAnsi="Garamond" w:cs="GlyphLessFont"/>
                <w:i/>
                <w:sz w:val="28"/>
              </w:rPr>
              <w:t xml:space="preserve"> </w:t>
            </w:r>
            <w:r w:rsidRPr="00880E50">
              <w:rPr>
                <w:rFonts w:ascii="Garamond" w:hAnsi="Garamond" w:cs="GlyphLessFont"/>
                <w:sz w:val="28"/>
              </w:rPr>
              <w:t>of</w:t>
            </w:r>
            <w:r w:rsidRPr="00C9666F">
              <w:rPr>
                <w:rFonts w:ascii="Garamond" w:hAnsi="Garamond" w:cs="GlyphLessFont"/>
                <w:i/>
                <w:sz w:val="28"/>
              </w:rPr>
              <w:t xml:space="preserve"> </w:t>
            </w:r>
            <w:r w:rsidRPr="00880E50">
              <w:rPr>
                <w:rFonts w:ascii="Garamond" w:hAnsi="Garamond" w:cs="GlyphLessFont"/>
                <w:sz w:val="28"/>
              </w:rPr>
              <w:t>Learning</w:t>
            </w:r>
            <w:r w:rsidRPr="00C9666F">
              <w:rPr>
                <w:rFonts w:ascii="Garamond" w:hAnsi="Garamond" w:cs="GlyphLessFont"/>
                <w:i/>
                <w:sz w:val="28"/>
              </w:rPr>
              <w:t xml:space="preserve"> will excuse you from doing this. There is no Man who can lift up his Heart to God, but can </w:t>
            </w:r>
            <w:r w:rsidRPr="00C9666F">
              <w:rPr>
                <w:rFonts w:ascii="Garamond" w:hAnsi="Garamond" w:cs="GlyphLessFont"/>
                <w:sz w:val="28"/>
              </w:rPr>
              <w:t xml:space="preserve">Pray Him to forgive This Sin ; To Bless This Undertaking ; To Bless his Children and his Labours ; To deliver </w:t>
            </w:r>
            <w:r w:rsidRPr="00C9666F">
              <w:rPr>
                <w:rFonts w:ascii="Garamond" w:hAnsi="Garamond" w:cs="GlyphLessFont"/>
                <w:sz w:val="28"/>
              </w:rPr>
              <w:lastRenderedPageBreak/>
              <w:t>him from such an Evil or Temptation.</w:t>
            </w:r>
            <w:r w:rsidRPr="00C9666F">
              <w:rPr>
                <w:rFonts w:ascii="Garamond" w:hAnsi="Garamond" w:cs="GlyphLessFont"/>
                <w:i/>
                <w:sz w:val="28"/>
              </w:rPr>
              <w:t xml:space="preserve"> And every Man who knoweth when he receiveth a Mercy, </w:t>
            </w:r>
            <w:r w:rsidRPr="00C9666F">
              <w:rPr>
                <w:rFonts w:ascii="Garamond" w:hAnsi="Garamond" w:cs="GlyphLessFont"/>
                <w:sz w:val="28"/>
              </w:rPr>
              <w:t xml:space="preserve">can own it is God’s Goodness to </w:t>
            </w:r>
            <w:r w:rsidRPr="00C9666F">
              <w:rPr>
                <w:rFonts w:ascii="Garamond" w:hAnsi="Garamond" w:cs="GlyphLessFont"/>
                <w:i/>
                <w:sz w:val="28"/>
              </w:rPr>
              <w:t>h</w:t>
            </w:r>
            <w:r w:rsidRPr="00C9666F">
              <w:rPr>
                <w:rFonts w:ascii="Garamond" w:hAnsi="Garamond" w:cs="GlyphLessFont"/>
                <w:sz w:val="28"/>
              </w:rPr>
              <w:t xml:space="preserve">im, and thank Him as well as he can ; </w:t>
            </w:r>
            <w:r w:rsidRPr="00C9666F">
              <w:rPr>
                <w:rFonts w:ascii="Garamond" w:hAnsi="Garamond" w:cs="GlyphLessFont"/>
                <w:i/>
                <w:sz w:val="28"/>
              </w:rPr>
              <w:t>and God, who well understands His Children’s meaning, will pity their Infirmities, accept of their Service, and answer their Prayers.</w:t>
            </w:r>
          </w:p>
        </w:tc>
      </w:tr>
      <w:tr w:rsidR="00880E50" w:rsidRPr="003142BF" w14:paraId="6A138DC9" w14:textId="77777777" w:rsidTr="000145DF">
        <w:tc>
          <w:tcPr>
            <w:tcW w:w="4610" w:type="dxa"/>
            <w:tcBorders>
              <w:top w:val="nil"/>
              <w:left w:val="nil"/>
              <w:bottom w:val="nil"/>
              <w:right w:val="nil"/>
            </w:tcBorders>
          </w:tcPr>
          <w:p w14:paraId="5AB8AE1E" w14:textId="77777777" w:rsidR="00880E50" w:rsidRPr="00775329" w:rsidRDefault="00880E50" w:rsidP="00DB60C3">
            <w:pPr>
              <w:pStyle w:val="Default"/>
              <w:widowControl/>
              <w:ind w:firstLine="227"/>
              <w:jc w:val="both"/>
              <w:rPr>
                <w:rFonts w:ascii="Garamond" w:hAnsi="Garamond"/>
                <w:sz w:val="28"/>
                <w:szCs w:val="28"/>
              </w:rPr>
            </w:pPr>
            <w:r w:rsidRPr="00775329">
              <w:rPr>
                <w:rFonts w:ascii="Garamond" w:hAnsi="Garamond"/>
                <w:color w:val="auto"/>
                <w:sz w:val="28"/>
                <w:szCs w:val="28"/>
              </w:rPr>
              <w:lastRenderedPageBreak/>
              <w:t xml:space="preserve">4. Er </w:t>
            </w:r>
            <w:proofErr w:type="spellStart"/>
            <w:r w:rsidRPr="00775329">
              <w:rPr>
                <w:rFonts w:ascii="Garamond" w:hAnsi="Garamond"/>
                <w:color w:val="auto"/>
                <w:sz w:val="28"/>
                <w:szCs w:val="28"/>
              </w:rPr>
              <w:t>jerrey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ooilley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Tra</w:t>
            </w:r>
            <w:proofErr w:type="spellEnd"/>
            <w:r w:rsidRPr="00775329">
              <w:rPr>
                <w:rFonts w:ascii="Garamond" w:hAnsi="Garamond"/>
                <w:color w:val="auto"/>
                <w:sz w:val="28"/>
                <w:szCs w:val="28"/>
              </w:rPr>
              <w:t xml:space="preserve"> ta </w:t>
            </w:r>
            <w:proofErr w:type="spellStart"/>
            <w:r w:rsidR="000145DF" w:rsidRPr="00775329">
              <w:rPr>
                <w:rFonts w:ascii="Garamond" w:hAnsi="Garamond"/>
                <w:color w:val="auto"/>
                <w:sz w:val="28"/>
                <w:szCs w:val="28"/>
              </w:rPr>
              <w:t>spyrryd</w:t>
            </w:r>
            <w:proofErr w:type="spellEnd"/>
            <w:r w:rsidR="000145DF" w:rsidRPr="00775329">
              <w:rPr>
                <w:rFonts w:ascii="Garamond" w:hAnsi="Garamond"/>
                <w:color w:val="auto"/>
                <w:sz w:val="28"/>
                <w:szCs w:val="28"/>
              </w:rPr>
              <w:t xml:space="preserve"> </w:t>
            </w:r>
            <w:r w:rsidRPr="00775329">
              <w:rPr>
                <w:rFonts w:ascii="Garamond" w:hAnsi="Garamond"/>
                <w:color w:val="auto"/>
                <w:sz w:val="28"/>
                <w:szCs w:val="28"/>
              </w:rPr>
              <w:t xml:space="preserve">Yee cur </w:t>
            </w:r>
            <w:proofErr w:type="spellStart"/>
            <w:r w:rsidRPr="00775329">
              <w:rPr>
                <w:rFonts w:ascii="Garamond" w:hAnsi="Garamond"/>
                <w:color w:val="auto"/>
                <w:sz w:val="28"/>
                <w:szCs w:val="28"/>
              </w:rPr>
              <w:t>smooinaghtyn</w:t>
            </w:r>
            <w:proofErr w:type="spellEnd"/>
            <w:r w:rsidRPr="00775329">
              <w:rPr>
                <w:rFonts w:ascii="Garamond" w:hAnsi="Garamond"/>
                <w:color w:val="auto"/>
                <w:sz w:val="28"/>
                <w:szCs w:val="28"/>
              </w:rPr>
              <w:t xml:space="preserve"> as </w:t>
            </w:r>
            <w:proofErr w:type="spellStart"/>
            <w:r w:rsidRPr="00775329">
              <w:rPr>
                <w:rFonts w:ascii="Garamond" w:hAnsi="Garamond"/>
                <w:color w:val="auto"/>
                <w:sz w:val="28"/>
                <w:szCs w:val="28"/>
              </w:rPr>
              <w:t>year</w:t>
            </w:r>
            <w:r w:rsidR="000145DF">
              <w:rPr>
                <w:rFonts w:ascii="Garamond" w:hAnsi="Garamond"/>
                <w:color w:val="auto"/>
                <w:sz w:val="28"/>
                <w:szCs w:val="28"/>
              </w:rPr>
              <w:t>r</w:t>
            </w:r>
            <w:r w:rsidRPr="00775329">
              <w:rPr>
                <w:rFonts w:ascii="Garamond" w:hAnsi="Garamond"/>
                <w:color w:val="auto"/>
                <w:sz w:val="28"/>
                <w:szCs w:val="28"/>
              </w:rPr>
              <w:t>eeyn</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mie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ayns</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dt’aigney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streeu</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chur </w:t>
            </w:r>
            <w:proofErr w:type="spellStart"/>
            <w:r w:rsidRPr="00775329">
              <w:rPr>
                <w:rFonts w:ascii="Garamond" w:hAnsi="Garamond"/>
                <w:color w:val="auto"/>
                <w:sz w:val="28"/>
                <w:szCs w:val="28"/>
              </w:rPr>
              <w:t>shaghey</w:t>
            </w:r>
            <w:proofErr w:type="spellEnd"/>
            <w:r w:rsidRPr="00775329">
              <w:rPr>
                <w:rFonts w:ascii="Garamond" w:hAnsi="Garamond"/>
                <w:color w:val="auto"/>
                <w:sz w:val="28"/>
                <w:szCs w:val="28"/>
              </w:rPr>
              <w:t xml:space="preserve"> ad, </w:t>
            </w:r>
            <w:proofErr w:type="spellStart"/>
            <w:r w:rsidRPr="00775329">
              <w:rPr>
                <w:rFonts w:ascii="Garamond" w:hAnsi="Garamond"/>
                <w:color w:val="auto"/>
                <w:sz w:val="28"/>
                <w:szCs w:val="28"/>
              </w:rPr>
              <w:t>agh</w:t>
            </w:r>
            <w:proofErr w:type="spellEnd"/>
            <w:r w:rsidRPr="00775329">
              <w:rPr>
                <w:rFonts w:ascii="Garamond" w:hAnsi="Garamond"/>
                <w:color w:val="auto"/>
                <w:sz w:val="28"/>
                <w:szCs w:val="28"/>
              </w:rPr>
              <w:t xml:space="preserve"> jean </w:t>
            </w:r>
            <w:proofErr w:type="spellStart"/>
            <w:r w:rsidRPr="00775329">
              <w:rPr>
                <w:rFonts w:ascii="Garamond" w:hAnsi="Garamond"/>
                <w:color w:val="auto"/>
                <w:sz w:val="28"/>
                <w:szCs w:val="28"/>
              </w:rPr>
              <w:t>mooar</w:t>
            </w:r>
            <w:proofErr w:type="spellEnd"/>
            <w:r w:rsidRPr="00775329">
              <w:rPr>
                <w:rFonts w:ascii="Garamond" w:hAnsi="Garamond"/>
                <w:color w:val="auto"/>
                <w:sz w:val="28"/>
                <w:szCs w:val="28"/>
              </w:rPr>
              <w:t xml:space="preserve"> jeu, as </w:t>
            </w:r>
            <w:proofErr w:type="spellStart"/>
            <w:r w:rsidRPr="00775329">
              <w:rPr>
                <w:rFonts w:ascii="Garamond" w:hAnsi="Garamond"/>
                <w:color w:val="auto"/>
                <w:sz w:val="28"/>
                <w:szCs w:val="28"/>
              </w:rPr>
              <w:t>cooinee</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chooilley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oyr</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t’er</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chur </w:t>
            </w:r>
            <w:proofErr w:type="spellStart"/>
            <w:r w:rsidRPr="00775329">
              <w:rPr>
                <w:rFonts w:ascii="Garamond" w:hAnsi="Garamond"/>
                <w:color w:val="auto"/>
                <w:sz w:val="28"/>
                <w:szCs w:val="28"/>
              </w:rPr>
              <w:t>dhyt</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hoiggal</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ny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yanoo</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dty</w:t>
            </w:r>
            <w:proofErr w:type="spellEnd"/>
            <w:r w:rsidRPr="00775329">
              <w:rPr>
                <w:rFonts w:ascii="Garamond" w:hAnsi="Garamond"/>
                <w:color w:val="auto"/>
                <w:sz w:val="28"/>
                <w:szCs w:val="28"/>
              </w:rPr>
              <w:t xml:space="preserve"> </w:t>
            </w:r>
            <w:proofErr w:type="spellStart"/>
            <w:r w:rsidR="000145DF" w:rsidRPr="00775329">
              <w:rPr>
                <w:rFonts w:ascii="Garamond" w:hAnsi="Garamond"/>
                <w:color w:val="auto"/>
                <w:sz w:val="28"/>
                <w:szCs w:val="28"/>
              </w:rPr>
              <w:t>churrym</w:t>
            </w:r>
            <w:proofErr w:type="spellEnd"/>
            <w:r w:rsidR="000145DF">
              <w:rPr>
                <w:rFonts w:ascii="Garamond" w:hAnsi="Garamond"/>
                <w:color w:val="auto"/>
                <w:sz w:val="28"/>
                <w:szCs w:val="28"/>
              </w:rPr>
              <w:t>,</w:t>
            </w:r>
            <w:r w:rsidR="000145DF" w:rsidRPr="00775329">
              <w:rPr>
                <w:rFonts w:ascii="Garamond" w:hAnsi="Garamond"/>
                <w:color w:val="auto"/>
                <w:sz w:val="28"/>
                <w:szCs w:val="28"/>
              </w:rPr>
              <w:t xml:space="preserve"> </w:t>
            </w:r>
            <w:proofErr w:type="spellStart"/>
            <w:r w:rsidR="000145DF" w:rsidRPr="000145DF">
              <w:rPr>
                <w:rFonts w:ascii="Garamond" w:hAnsi="Garamond"/>
                <w:i/>
                <w:color w:val="auto"/>
                <w:sz w:val="28"/>
                <w:szCs w:val="28"/>
              </w:rPr>
              <w:t>Coyrle</w:t>
            </w:r>
            <w:proofErr w:type="spellEnd"/>
            <w:r w:rsidR="000145DF" w:rsidRPr="000145DF">
              <w:rPr>
                <w:rFonts w:ascii="Garamond" w:hAnsi="Garamond"/>
                <w:i/>
                <w:color w:val="auto"/>
                <w:sz w:val="28"/>
                <w:szCs w:val="28"/>
              </w:rPr>
              <w:t xml:space="preserve"> </w:t>
            </w:r>
            <w:proofErr w:type="spellStart"/>
            <w:r w:rsidRPr="000145DF">
              <w:rPr>
                <w:rFonts w:ascii="Garamond" w:hAnsi="Garamond"/>
                <w:i/>
                <w:color w:val="auto"/>
                <w:sz w:val="28"/>
                <w:szCs w:val="28"/>
              </w:rPr>
              <w:t>deney-mooinjer</w:t>
            </w:r>
            <w:proofErr w:type="spellEnd"/>
            <w:r w:rsidRPr="000145DF">
              <w:rPr>
                <w:rFonts w:ascii="Garamond" w:hAnsi="Garamond"/>
                <w:i/>
                <w:color w:val="auto"/>
                <w:sz w:val="28"/>
                <w:szCs w:val="28"/>
              </w:rPr>
              <w:t xml:space="preserve">, </w:t>
            </w:r>
            <w:proofErr w:type="spellStart"/>
            <w:r w:rsidRPr="000145DF">
              <w:rPr>
                <w:rFonts w:ascii="Garamond" w:hAnsi="Garamond"/>
                <w:i/>
                <w:color w:val="auto"/>
                <w:sz w:val="28"/>
                <w:szCs w:val="28"/>
              </w:rPr>
              <w:t>oghs</w:t>
            </w:r>
            <w:r w:rsidR="000145DF" w:rsidRPr="000145DF">
              <w:rPr>
                <w:rFonts w:ascii="Garamond" w:hAnsi="Garamond"/>
                <w:i/>
                <w:color w:val="auto"/>
                <w:sz w:val="28"/>
                <w:szCs w:val="28"/>
              </w:rPr>
              <w:t>y</w:t>
            </w:r>
            <w:r w:rsidRPr="000145DF">
              <w:rPr>
                <w:rFonts w:ascii="Garamond" w:hAnsi="Garamond"/>
                <w:i/>
                <w:color w:val="auto"/>
                <w:sz w:val="28"/>
                <w:szCs w:val="28"/>
              </w:rPr>
              <w:t>n</w:t>
            </w:r>
            <w:proofErr w:type="spellEnd"/>
            <w:r w:rsidRPr="000145DF">
              <w:rPr>
                <w:rFonts w:ascii="Garamond" w:hAnsi="Garamond"/>
                <w:i/>
                <w:color w:val="auto"/>
                <w:sz w:val="28"/>
                <w:szCs w:val="28"/>
              </w:rPr>
              <w:t xml:space="preserve"> </w:t>
            </w:r>
            <w:proofErr w:type="spellStart"/>
            <w:r w:rsidR="000145DF" w:rsidRPr="000145DF">
              <w:rPr>
                <w:rFonts w:ascii="Garamond" w:hAnsi="Garamond"/>
                <w:i/>
                <w:color w:val="auto"/>
                <w:sz w:val="28"/>
                <w:szCs w:val="28"/>
              </w:rPr>
              <w:t>Noidjin</w:t>
            </w:r>
            <w:proofErr w:type="spellEnd"/>
            <w:r w:rsidRPr="000145DF">
              <w:rPr>
                <w:rFonts w:ascii="Garamond" w:hAnsi="Garamond"/>
                <w:i/>
                <w:color w:val="auto"/>
                <w:sz w:val="28"/>
                <w:szCs w:val="28"/>
              </w:rPr>
              <w:t xml:space="preserve">, </w:t>
            </w:r>
            <w:proofErr w:type="spellStart"/>
            <w:r w:rsidRPr="000145DF">
              <w:rPr>
                <w:rFonts w:ascii="Garamond" w:hAnsi="Garamond"/>
                <w:i/>
                <w:color w:val="auto"/>
                <w:sz w:val="28"/>
                <w:szCs w:val="28"/>
              </w:rPr>
              <w:t>seaghyn</w:t>
            </w:r>
            <w:proofErr w:type="spellEnd"/>
            <w:r w:rsidRPr="000145DF">
              <w:rPr>
                <w:rFonts w:ascii="Garamond" w:hAnsi="Garamond"/>
                <w:i/>
                <w:color w:val="auto"/>
                <w:sz w:val="28"/>
                <w:szCs w:val="28"/>
              </w:rPr>
              <w:t xml:space="preserve"> y </w:t>
            </w:r>
            <w:proofErr w:type="spellStart"/>
            <w:r w:rsidRPr="000145DF">
              <w:rPr>
                <w:rFonts w:ascii="Garamond" w:hAnsi="Garamond"/>
                <w:i/>
                <w:color w:val="auto"/>
                <w:sz w:val="28"/>
                <w:szCs w:val="28"/>
              </w:rPr>
              <w:t>Vea</w:t>
            </w:r>
            <w:proofErr w:type="spellEnd"/>
            <w:r w:rsidRPr="000145DF">
              <w:rPr>
                <w:rFonts w:ascii="Garamond" w:hAnsi="Garamond"/>
                <w:i/>
                <w:color w:val="auto"/>
                <w:sz w:val="28"/>
                <w:szCs w:val="28"/>
              </w:rPr>
              <w:t xml:space="preserve"> </w:t>
            </w:r>
            <w:proofErr w:type="spellStart"/>
            <w:r w:rsidRPr="000145DF">
              <w:rPr>
                <w:rFonts w:ascii="Garamond" w:hAnsi="Garamond"/>
                <w:i/>
                <w:color w:val="auto"/>
                <w:sz w:val="28"/>
                <w:szCs w:val="28"/>
              </w:rPr>
              <w:t>shoh</w:t>
            </w:r>
            <w:proofErr w:type="spellEnd"/>
            <w:r w:rsidRPr="000145DF">
              <w:rPr>
                <w:rFonts w:ascii="Garamond" w:hAnsi="Garamond"/>
                <w:i/>
                <w:color w:val="auto"/>
                <w:sz w:val="28"/>
                <w:szCs w:val="28"/>
              </w:rPr>
              <w:t xml:space="preserve">, as </w:t>
            </w:r>
            <w:proofErr w:type="spellStart"/>
            <w:r w:rsidR="000145DF" w:rsidRPr="000145DF">
              <w:rPr>
                <w:rFonts w:ascii="Garamond" w:hAnsi="Garamond"/>
                <w:i/>
                <w:color w:val="auto"/>
                <w:sz w:val="28"/>
                <w:szCs w:val="28"/>
              </w:rPr>
              <w:t>Treshteil</w:t>
            </w:r>
            <w:proofErr w:type="spellEnd"/>
            <w:r w:rsidR="000145DF" w:rsidRPr="000145DF">
              <w:rPr>
                <w:rFonts w:ascii="Garamond" w:hAnsi="Garamond"/>
                <w:i/>
                <w:color w:val="auto"/>
                <w:sz w:val="28"/>
                <w:szCs w:val="28"/>
              </w:rPr>
              <w:t xml:space="preserve"> </w:t>
            </w:r>
            <w:r w:rsidRPr="000145DF">
              <w:rPr>
                <w:rFonts w:ascii="Garamond" w:hAnsi="Garamond"/>
                <w:i/>
                <w:color w:val="auto"/>
                <w:sz w:val="28"/>
                <w:szCs w:val="28"/>
              </w:rPr>
              <w:t xml:space="preserve">as </w:t>
            </w:r>
            <w:proofErr w:type="spellStart"/>
            <w:r w:rsidR="000145DF" w:rsidRPr="000145DF">
              <w:rPr>
                <w:rFonts w:ascii="Garamond" w:hAnsi="Garamond"/>
                <w:i/>
                <w:color w:val="auto"/>
                <w:sz w:val="28"/>
                <w:szCs w:val="28"/>
              </w:rPr>
              <w:t>Aggle</w:t>
            </w:r>
            <w:proofErr w:type="spellEnd"/>
            <w:r w:rsidR="000145DF" w:rsidRPr="000145DF">
              <w:rPr>
                <w:rFonts w:ascii="Garamond" w:hAnsi="Garamond"/>
                <w:i/>
                <w:color w:val="auto"/>
                <w:sz w:val="28"/>
                <w:szCs w:val="28"/>
              </w:rPr>
              <w:t xml:space="preserve"> </w:t>
            </w:r>
            <w:r w:rsidRPr="000145DF">
              <w:rPr>
                <w:rFonts w:ascii="Garamond" w:hAnsi="Garamond"/>
                <w:i/>
                <w:color w:val="auto"/>
                <w:sz w:val="28"/>
                <w:szCs w:val="28"/>
              </w:rPr>
              <w:t xml:space="preserve">y </w:t>
            </w:r>
            <w:proofErr w:type="spellStart"/>
            <w:r w:rsidRPr="000145DF">
              <w:rPr>
                <w:rFonts w:ascii="Garamond" w:hAnsi="Garamond"/>
                <w:i/>
                <w:color w:val="auto"/>
                <w:sz w:val="28"/>
                <w:szCs w:val="28"/>
              </w:rPr>
              <w:t>Vea</w:t>
            </w:r>
            <w:proofErr w:type="spellEnd"/>
            <w:r w:rsidRPr="000145DF">
              <w:rPr>
                <w:rFonts w:ascii="Garamond" w:hAnsi="Garamond"/>
                <w:i/>
                <w:color w:val="auto"/>
                <w:sz w:val="28"/>
                <w:szCs w:val="28"/>
              </w:rPr>
              <w:t xml:space="preserve"> </w:t>
            </w:r>
            <w:r w:rsidRPr="009F501B">
              <w:rPr>
                <w:rFonts w:ascii="Garamond" w:hAnsi="Garamond"/>
                <w:color w:val="auto"/>
                <w:sz w:val="28"/>
                <w:szCs w:val="28"/>
              </w:rPr>
              <w:t xml:space="preserve">ta </w:t>
            </w:r>
            <w:proofErr w:type="spellStart"/>
            <w:r w:rsidRPr="009F501B">
              <w:rPr>
                <w:rFonts w:ascii="Garamond" w:hAnsi="Garamond"/>
                <w:color w:val="auto"/>
                <w:sz w:val="28"/>
                <w:szCs w:val="28"/>
              </w:rPr>
              <w:t>ry</w:t>
            </w:r>
            <w:proofErr w:type="spellEnd"/>
            <w:r w:rsidRPr="009F501B">
              <w:rPr>
                <w:rFonts w:ascii="Garamond" w:hAnsi="Garamond"/>
                <w:color w:val="auto"/>
                <w:sz w:val="28"/>
                <w:szCs w:val="28"/>
              </w:rPr>
              <w:t xml:space="preserve"> </w:t>
            </w:r>
            <w:proofErr w:type="spellStart"/>
            <w:r w:rsidRPr="009F501B">
              <w:rPr>
                <w:rFonts w:ascii="Garamond" w:hAnsi="Garamond"/>
                <w:color w:val="auto"/>
                <w:sz w:val="28"/>
                <w:szCs w:val="28"/>
              </w:rPr>
              <w:t>heet</w:t>
            </w:r>
            <w:proofErr w:type="spellEnd"/>
            <w:r w:rsidR="000145DF" w:rsidRPr="009F501B">
              <w:rPr>
                <w:rFonts w:ascii="Garamond" w:hAnsi="Garamond"/>
                <w:color w:val="auto"/>
                <w:sz w:val="28"/>
                <w:szCs w:val="28"/>
              </w:rPr>
              <w:t>,</w:t>
            </w:r>
            <w:r w:rsidRPr="00775329">
              <w:rPr>
                <w:rFonts w:ascii="Garamond" w:hAnsi="Garamond"/>
                <w:color w:val="auto"/>
                <w:sz w:val="28"/>
                <w:szCs w:val="28"/>
              </w:rPr>
              <w:t xml:space="preserv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vel</w:t>
            </w:r>
            <w:proofErr w:type="spellEnd"/>
            <w:r w:rsidRPr="00775329">
              <w:rPr>
                <w:rFonts w:ascii="Garamond" w:hAnsi="Garamond"/>
                <w:color w:val="auto"/>
                <w:sz w:val="28"/>
                <w:szCs w:val="28"/>
              </w:rPr>
              <w:t xml:space="preserve"> ad </w:t>
            </w:r>
            <w:proofErr w:type="spellStart"/>
            <w:r w:rsidRPr="00775329">
              <w:rPr>
                <w:rFonts w:ascii="Garamond" w:hAnsi="Garamond"/>
                <w:color w:val="auto"/>
                <w:sz w:val="28"/>
                <w:szCs w:val="28"/>
              </w:rPr>
              <w:t>ooilley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kiarit</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liorish</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Ard</w:t>
            </w:r>
            <w:r w:rsidRPr="00775329">
              <w:rPr>
                <w:rFonts w:ascii="Garamond" w:hAnsi="Garamond"/>
                <w:color w:val="auto"/>
                <w:sz w:val="28"/>
                <w:szCs w:val="28"/>
              </w:rPr>
              <w:softHyphen/>
            </w:r>
            <w:r w:rsidR="000145DF">
              <w:rPr>
                <w:rFonts w:ascii="Garamond" w:hAnsi="Garamond"/>
                <w:color w:val="auto"/>
                <w:sz w:val="28"/>
                <w:szCs w:val="28"/>
              </w:rPr>
              <w:t>-</w:t>
            </w:r>
            <w:r w:rsidRPr="00775329">
              <w:rPr>
                <w:rFonts w:ascii="Garamond" w:hAnsi="Garamond"/>
                <w:color w:val="auto"/>
                <w:sz w:val="28"/>
                <w:szCs w:val="28"/>
              </w:rPr>
              <w:t>chreenaght</w:t>
            </w:r>
            <w:proofErr w:type="spellEnd"/>
            <w:r w:rsidRPr="00775329">
              <w:rPr>
                <w:rFonts w:ascii="Garamond" w:hAnsi="Garamond"/>
                <w:color w:val="auto"/>
                <w:sz w:val="28"/>
                <w:szCs w:val="28"/>
              </w:rPr>
              <w:t xml:space="preserve"> Yee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chur </w:t>
            </w:r>
            <w:proofErr w:type="spellStart"/>
            <w:r w:rsidRPr="00775329">
              <w:rPr>
                <w:rFonts w:ascii="Garamond" w:hAnsi="Garamond"/>
                <w:color w:val="auto"/>
                <w:sz w:val="28"/>
                <w:szCs w:val="28"/>
              </w:rPr>
              <w:t>toshiaght</w:t>
            </w:r>
            <w:proofErr w:type="spellEnd"/>
            <w:r w:rsidRPr="00775329">
              <w:rPr>
                <w:rFonts w:ascii="Garamond" w:hAnsi="Garamond"/>
                <w:color w:val="auto"/>
                <w:sz w:val="28"/>
                <w:szCs w:val="28"/>
              </w:rPr>
              <w:t xml:space="preserve"> er </w:t>
            </w:r>
            <w:proofErr w:type="spellStart"/>
            <w:r w:rsidRPr="00775329">
              <w:rPr>
                <w:rFonts w:ascii="Garamond" w:hAnsi="Garamond"/>
                <w:color w:val="auto"/>
                <w:sz w:val="28"/>
                <w:szCs w:val="28"/>
              </w:rPr>
              <w:t>dty</w:t>
            </w:r>
            <w:proofErr w:type="spellEnd"/>
            <w:r w:rsidRPr="00775329">
              <w:rPr>
                <w:rFonts w:ascii="Garamond" w:hAnsi="Garamond"/>
                <w:color w:val="auto"/>
                <w:sz w:val="28"/>
                <w:szCs w:val="28"/>
              </w:rPr>
              <w:t xml:space="preserve"> </w:t>
            </w:r>
            <w:proofErr w:type="spellStart"/>
            <w:r w:rsidR="000145DF" w:rsidRPr="00775329">
              <w:rPr>
                <w:rFonts w:ascii="Garamond" w:hAnsi="Garamond"/>
                <w:color w:val="auto"/>
                <w:sz w:val="28"/>
                <w:szCs w:val="28"/>
              </w:rPr>
              <w:t>Haualtys</w:t>
            </w:r>
            <w:proofErr w:type="spellEnd"/>
            <w:r w:rsidRPr="00775329">
              <w:rPr>
                <w:rFonts w:ascii="Garamond" w:hAnsi="Garamond"/>
                <w:color w:val="auto"/>
                <w:sz w:val="28"/>
                <w:szCs w:val="28"/>
              </w:rPr>
              <w:t xml:space="preserve">, as </w:t>
            </w:r>
            <w:proofErr w:type="spellStart"/>
            <w:r w:rsidRPr="00775329">
              <w:rPr>
                <w:rFonts w:ascii="Garamond" w:hAnsi="Garamond"/>
                <w:color w:val="auto"/>
                <w:sz w:val="28"/>
                <w:szCs w:val="28"/>
              </w:rPr>
              <w:t>dy</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reall</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oo</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ayns</w:t>
            </w:r>
            <w:proofErr w:type="spellEnd"/>
            <w:r w:rsidRPr="00775329">
              <w:rPr>
                <w:rFonts w:ascii="Garamond" w:hAnsi="Garamond"/>
                <w:color w:val="auto"/>
                <w:sz w:val="28"/>
                <w:szCs w:val="28"/>
              </w:rPr>
              <w:t xml:space="preserve"> </w:t>
            </w:r>
            <w:proofErr w:type="spellStart"/>
            <w:r w:rsidRPr="00775329">
              <w:rPr>
                <w:rFonts w:ascii="Garamond" w:hAnsi="Garamond"/>
                <w:color w:val="auto"/>
                <w:sz w:val="28"/>
                <w:szCs w:val="28"/>
              </w:rPr>
              <w:t>raadjin</w:t>
            </w:r>
            <w:proofErr w:type="spellEnd"/>
            <w:r w:rsidRPr="00775329">
              <w:rPr>
                <w:rFonts w:ascii="Garamond" w:hAnsi="Garamond"/>
                <w:color w:val="auto"/>
                <w:sz w:val="28"/>
                <w:szCs w:val="28"/>
              </w:rPr>
              <w:t xml:space="preserve"> y </w:t>
            </w:r>
            <w:proofErr w:type="spellStart"/>
            <w:r w:rsidR="000145DF" w:rsidRPr="00775329">
              <w:rPr>
                <w:rFonts w:ascii="Garamond" w:hAnsi="Garamond"/>
                <w:color w:val="auto"/>
                <w:sz w:val="28"/>
                <w:szCs w:val="28"/>
              </w:rPr>
              <w:t>Chasherickys</w:t>
            </w:r>
            <w:proofErr w:type="spellEnd"/>
            <w:r w:rsidR="000145DF" w:rsidRPr="00775329">
              <w:rPr>
                <w:rFonts w:ascii="Garamond" w:hAnsi="Garamond"/>
                <w:color w:val="auto"/>
                <w:sz w:val="28"/>
                <w:szCs w:val="28"/>
              </w:rPr>
              <w:t xml:space="preserve"> </w:t>
            </w:r>
            <w:proofErr w:type="spellStart"/>
            <w:r w:rsidRPr="00775329">
              <w:rPr>
                <w:rFonts w:ascii="Garamond" w:hAnsi="Garamond"/>
                <w:color w:val="auto"/>
                <w:sz w:val="28"/>
                <w:szCs w:val="28"/>
              </w:rPr>
              <w:t>t’ow</w:t>
            </w:r>
            <w:proofErr w:type="spellEnd"/>
            <w:r w:rsidRPr="00775329">
              <w:rPr>
                <w:rFonts w:ascii="Garamond" w:hAnsi="Garamond"/>
                <w:color w:val="auto"/>
                <w:sz w:val="28"/>
                <w:szCs w:val="28"/>
              </w:rPr>
              <w:t xml:space="preserve"> nish er </w:t>
            </w:r>
            <w:proofErr w:type="spellStart"/>
            <w:r w:rsidRPr="00775329">
              <w:rPr>
                <w:rFonts w:ascii="Garamond" w:hAnsi="Garamond"/>
                <w:color w:val="auto"/>
                <w:sz w:val="28"/>
                <w:szCs w:val="28"/>
              </w:rPr>
              <w:t>reih</w:t>
            </w:r>
            <w:proofErr w:type="spellEnd"/>
            <w:r w:rsidRPr="00775329">
              <w:rPr>
                <w:rFonts w:ascii="Garamond" w:hAnsi="Garamond"/>
                <w:color w:val="auto"/>
                <w:sz w:val="28"/>
                <w:szCs w:val="28"/>
              </w:rPr>
              <w:t xml:space="preserve">. </w:t>
            </w:r>
          </w:p>
        </w:tc>
        <w:tc>
          <w:tcPr>
            <w:tcW w:w="4416" w:type="dxa"/>
            <w:tcBorders>
              <w:top w:val="nil"/>
              <w:left w:val="nil"/>
              <w:bottom w:val="nil"/>
              <w:right w:val="nil"/>
            </w:tcBorders>
          </w:tcPr>
          <w:p w14:paraId="79FC9601" w14:textId="77777777" w:rsidR="00880E50" w:rsidRPr="00C9666F" w:rsidRDefault="00880E50" w:rsidP="00DB60C3">
            <w:pPr>
              <w:pStyle w:val="ListParagraph"/>
              <w:ind w:left="0" w:firstLine="227"/>
              <w:jc w:val="both"/>
              <w:rPr>
                <w:rFonts w:ascii="Garamond" w:hAnsi="Garamond" w:cs="GlyphLessFont"/>
                <w:i/>
                <w:sz w:val="28"/>
              </w:rPr>
            </w:pPr>
            <w:r w:rsidRPr="00C9666F">
              <w:rPr>
                <w:rFonts w:ascii="Garamond" w:hAnsi="Garamond" w:cs="GlyphLessFont"/>
                <w:sz w:val="28"/>
              </w:rPr>
              <w:t>4. Lastly.</w:t>
            </w:r>
            <w:r w:rsidRPr="00C9666F">
              <w:rPr>
                <w:rFonts w:ascii="Garamond" w:hAnsi="Garamond" w:cs="GlyphLessFont"/>
                <w:i/>
                <w:sz w:val="28"/>
              </w:rPr>
              <w:t xml:space="preserve"> When the Spirit of God puts into your Mind good thoughts and desires, do not strive to divert, but cherish them</w:t>
            </w:r>
            <w:r w:rsidRPr="00C9666F">
              <w:rPr>
                <w:rFonts w:ascii="Garamond" w:hAnsi="Garamond" w:cs="GlyphLessFont"/>
                <w:sz w:val="28"/>
              </w:rPr>
              <w:t> ;</w:t>
            </w:r>
            <w:r w:rsidRPr="00C9666F">
              <w:rPr>
                <w:rFonts w:ascii="Garamond" w:hAnsi="Garamond" w:cs="GlyphLessFont"/>
                <w:i/>
                <w:sz w:val="28"/>
              </w:rPr>
              <w:t xml:space="preserve"> and remember, that all opportunities of </w:t>
            </w:r>
            <w:r w:rsidRPr="00C9666F">
              <w:rPr>
                <w:rFonts w:ascii="Garamond" w:hAnsi="Garamond" w:cs="GlyphLessFont"/>
                <w:sz w:val="28"/>
              </w:rPr>
              <w:t>knowing</w:t>
            </w:r>
            <w:r w:rsidRPr="00C9666F">
              <w:rPr>
                <w:rFonts w:ascii="Garamond" w:hAnsi="Garamond" w:cs="GlyphLessFont"/>
                <w:i/>
                <w:sz w:val="28"/>
              </w:rPr>
              <w:t xml:space="preserve"> or </w:t>
            </w:r>
            <w:r w:rsidRPr="00C9666F">
              <w:rPr>
                <w:rFonts w:ascii="Garamond" w:hAnsi="Garamond" w:cs="GlyphLessFont"/>
                <w:sz w:val="28"/>
              </w:rPr>
              <w:t>doing</w:t>
            </w:r>
            <w:r w:rsidRPr="00C9666F">
              <w:rPr>
                <w:rFonts w:ascii="Garamond" w:hAnsi="Garamond" w:cs="GlyphLessFont"/>
                <w:i/>
                <w:sz w:val="28"/>
              </w:rPr>
              <w:t xml:space="preserve"> your Duty, </w:t>
            </w:r>
            <w:r w:rsidRPr="00C9666F">
              <w:rPr>
                <w:rFonts w:ascii="Garamond" w:hAnsi="Garamond" w:cs="GlyphLessFont"/>
                <w:sz w:val="28"/>
              </w:rPr>
              <w:t>The Advice of Friends, The Reproofs of Enemies, The Afflictions of this Life, and the Hopes and Fears of the next,</w:t>
            </w:r>
            <w:r w:rsidRPr="00C9666F">
              <w:rPr>
                <w:rFonts w:ascii="Garamond" w:hAnsi="Garamond" w:cs="GlyphLessFont"/>
                <w:i/>
                <w:sz w:val="28"/>
              </w:rPr>
              <w:t xml:space="preserve"> are all designed by the Providence of God, to help forward your Salvation, and to keep you in the ways of Holiness, which you have chosen. </w:t>
            </w:r>
          </w:p>
        </w:tc>
      </w:tr>
      <w:tr w:rsidR="00880E50" w:rsidRPr="003142BF" w14:paraId="344AE6AF" w14:textId="77777777" w:rsidTr="000145DF">
        <w:tc>
          <w:tcPr>
            <w:tcW w:w="4610" w:type="dxa"/>
            <w:tcBorders>
              <w:top w:val="nil"/>
              <w:left w:val="nil"/>
              <w:bottom w:val="nil"/>
              <w:right w:val="nil"/>
            </w:tcBorders>
          </w:tcPr>
          <w:p w14:paraId="0B3347BE" w14:textId="77777777" w:rsidR="00880E50" w:rsidRPr="00775329" w:rsidRDefault="000145DF" w:rsidP="00DB60C3">
            <w:pPr>
              <w:pStyle w:val="CM3"/>
              <w:widowControl/>
              <w:spacing w:line="240" w:lineRule="auto"/>
              <w:ind w:firstLine="227"/>
              <w:jc w:val="both"/>
              <w:rPr>
                <w:rFonts w:ascii="Garamond" w:hAnsi="Garamond"/>
                <w:sz w:val="28"/>
                <w:szCs w:val="28"/>
              </w:rPr>
            </w:pPr>
            <w:r>
              <w:rPr>
                <w:rFonts w:ascii="Garamond" w:hAnsi="Garamond"/>
                <w:sz w:val="28"/>
                <w:szCs w:val="28"/>
              </w:rPr>
              <w:t xml:space="preserve">[26] </w:t>
            </w:r>
            <w:proofErr w:type="spellStart"/>
            <w:r w:rsidR="00880E50" w:rsidRPr="00775329">
              <w:rPr>
                <w:rFonts w:ascii="Garamond" w:hAnsi="Garamond"/>
                <w:sz w:val="28"/>
                <w:szCs w:val="28"/>
              </w:rPr>
              <w:t>Cooinee</w:t>
            </w:r>
            <w:proofErr w:type="spellEnd"/>
            <w:r w:rsidR="00880E50" w:rsidRPr="00775329">
              <w:rPr>
                <w:rFonts w:ascii="Garamond" w:hAnsi="Garamond"/>
                <w:sz w:val="28"/>
                <w:szCs w:val="28"/>
              </w:rPr>
              <w:t xml:space="preserve"> er-y-fa </w:t>
            </w:r>
            <w:proofErr w:type="spellStart"/>
            <w:r w:rsidR="00880E50" w:rsidRPr="00775329">
              <w:rPr>
                <w:rFonts w:ascii="Garamond" w:hAnsi="Garamond"/>
                <w:sz w:val="28"/>
                <w:szCs w:val="28"/>
              </w:rPr>
              <w:t>shen</w:t>
            </w:r>
            <w:proofErr w:type="spellEnd"/>
            <w:r w:rsidR="00880E50" w:rsidRPr="00775329">
              <w:rPr>
                <w:rFonts w:ascii="Garamond" w:hAnsi="Garamond"/>
                <w:sz w:val="28"/>
                <w:szCs w:val="28"/>
              </w:rPr>
              <w:t xml:space="preserve"> er </w:t>
            </w:r>
            <w:proofErr w:type="spellStart"/>
            <w:r w:rsidRPr="00775329">
              <w:rPr>
                <w:rFonts w:ascii="Garamond" w:hAnsi="Garamond"/>
                <w:sz w:val="28"/>
                <w:szCs w:val="28"/>
              </w:rPr>
              <w:t>Goan</w:t>
            </w:r>
            <w:proofErr w:type="spellEnd"/>
            <w:r w:rsidRPr="00775329">
              <w:rPr>
                <w:rFonts w:ascii="Garamond" w:hAnsi="Garamond"/>
                <w:sz w:val="28"/>
                <w:szCs w:val="28"/>
              </w:rPr>
              <w:t xml:space="preserve"> </w:t>
            </w:r>
            <w:proofErr w:type="spellStart"/>
            <w:r w:rsidR="00880E50" w:rsidRPr="00775329">
              <w:rPr>
                <w:rFonts w:ascii="Garamond" w:hAnsi="Garamond"/>
                <w:sz w:val="28"/>
                <w:szCs w:val="28"/>
              </w:rPr>
              <w:t>Ostyl</w:t>
            </w:r>
            <w:proofErr w:type="spellEnd"/>
            <w:r w:rsidR="00880E50" w:rsidRPr="00775329">
              <w:rPr>
                <w:rFonts w:ascii="Garamond" w:hAnsi="Garamond"/>
                <w:sz w:val="28"/>
                <w:szCs w:val="28"/>
              </w:rPr>
              <w:t xml:space="preserve"> </w:t>
            </w:r>
            <w:proofErr w:type="spellStart"/>
            <w:r w:rsidR="00880E50" w:rsidRPr="00775329">
              <w:rPr>
                <w:rFonts w:ascii="Garamond" w:hAnsi="Garamond"/>
                <w:sz w:val="28"/>
                <w:szCs w:val="28"/>
              </w:rPr>
              <w:t>Yeesey</w:t>
            </w:r>
            <w:proofErr w:type="spellEnd"/>
            <w:r w:rsidR="00880E50" w:rsidRPr="00775329">
              <w:rPr>
                <w:rFonts w:ascii="Garamond" w:hAnsi="Garamond"/>
                <w:sz w:val="28"/>
                <w:szCs w:val="28"/>
              </w:rPr>
              <w:t xml:space="preserve"> </w:t>
            </w:r>
            <w:proofErr w:type="spellStart"/>
            <w:r w:rsidR="00880E50" w:rsidRPr="00775329">
              <w:rPr>
                <w:rFonts w:ascii="Garamond" w:hAnsi="Garamond"/>
                <w:sz w:val="28"/>
                <w:szCs w:val="28"/>
              </w:rPr>
              <w:t>Creest</w:t>
            </w:r>
            <w:proofErr w:type="spellEnd"/>
            <w:r w:rsidR="00880E50" w:rsidRPr="00775329">
              <w:rPr>
                <w:rFonts w:ascii="Garamond" w:hAnsi="Garamond"/>
                <w:sz w:val="28"/>
                <w:szCs w:val="28"/>
              </w:rPr>
              <w:t xml:space="preserve">, </w:t>
            </w:r>
            <w:proofErr w:type="spellStart"/>
            <w:r w:rsidR="00880E50" w:rsidRPr="000145DF">
              <w:rPr>
                <w:rFonts w:ascii="Garamond" w:hAnsi="Garamond"/>
                <w:i/>
                <w:sz w:val="28"/>
                <w:szCs w:val="28"/>
              </w:rPr>
              <w:t>Veagh</w:t>
            </w:r>
            <w:proofErr w:type="spellEnd"/>
            <w:r w:rsidR="00880E50" w:rsidRPr="000145DF">
              <w:rPr>
                <w:rFonts w:ascii="Garamond" w:hAnsi="Garamond"/>
                <w:i/>
                <w:sz w:val="28"/>
                <w:szCs w:val="28"/>
              </w:rPr>
              <w:t xml:space="preserve"> e</w:t>
            </w:r>
            <w:r>
              <w:rPr>
                <w:rFonts w:ascii="Garamond" w:hAnsi="Garamond"/>
                <w:i/>
                <w:sz w:val="28"/>
                <w:szCs w:val="28"/>
              </w:rPr>
              <w:t>h</w:t>
            </w:r>
            <w:r w:rsidR="00880E50" w:rsidRPr="000145DF">
              <w:rPr>
                <w:rFonts w:ascii="Garamond" w:hAnsi="Garamond"/>
                <w:i/>
                <w:sz w:val="28"/>
                <w:szCs w:val="28"/>
              </w:rPr>
              <w:t xml:space="preserve"> </w:t>
            </w:r>
            <w:proofErr w:type="spellStart"/>
            <w:r w:rsidR="00880E50" w:rsidRPr="000145DF">
              <w:rPr>
                <w:rFonts w:ascii="Garamond" w:hAnsi="Garamond"/>
                <w:i/>
                <w:sz w:val="28"/>
                <w:szCs w:val="28"/>
              </w:rPr>
              <w:t>ny</w:t>
            </w:r>
            <w:proofErr w:type="spellEnd"/>
            <w:r w:rsidR="00880E50" w:rsidRPr="000145DF">
              <w:rPr>
                <w:rFonts w:ascii="Garamond" w:hAnsi="Garamond"/>
                <w:i/>
                <w:sz w:val="28"/>
                <w:szCs w:val="28"/>
              </w:rPr>
              <w:t xml:space="preserve"> bare di</w:t>
            </w:r>
            <w:r>
              <w:rPr>
                <w:rFonts w:ascii="Garamond" w:hAnsi="Garamond"/>
                <w:i/>
                <w:sz w:val="28"/>
                <w:szCs w:val="28"/>
              </w:rPr>
              <w:t>v</w:t>
            </w:r>
            <w:r w:rsidR="00880E50" w:rsidRPr="000145DF">
              <w:rPr>
                <w:rFonts w:ascii="Garamond" w:hAnsi="Garamond"/>
                <w:i/>
                <w:sz w:val="28"/>
                <w:szCs w:val="28"/>
              </w:rPr>
              <w:t xml:space="preserve">, gyn </w:t>
            </w:r>
            <w:proofErr w:type="spellStart"/>
            <w:r w:rsidR="00880E50" w:rsidRPr="000145DF">
              <w:rPr>
                <w:rFonts w:ascii="Garamond" w:hAnsi="Garamond"/>
                <w:i/>
                <w:sz w:val="28"/>
                <w:szCs w:val="28"/>
              </w:rPr>
              <w:t>fys</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ve</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e</w:t>
            </w:r>
            <w:r>
              <w:rPr>
                <w:rFonts w:ascii="Garamond" w:hAnsi="Garamond"/>
                <w:i/>
                <w:sz w:val="28"/>
                <w:szCs w:val="28"/>
              </w:rPr>
              <w:t>v</w:t>
            </w:r>
            <w:proofErr w:type="spellEnd"/>
            <w:r w:rsidR="00880E50" w:rsidRPr="000145DF">
              <w:rPr>
                <w:rFonts w:ascii="Garamond" w:hAnsi="Garamond"/>
                <w:i/>
                <w:sz w:val="28"/>
                <w:szCs w:val="28"/>
              </w:rPr>
              <w:t xml:space="preserve"> er </w:t>
            </w:r>
            <w:proofErr w:type="spellStart"/>
            <w:r w:rsidR="00880E50" w:rsidRPr="000145DF">
              <w:rPr>
                <w:rFonts w:ascii="Garamond" w:hAnsi="Garamond"/>
                <w:i/>
                <w:sz w:val="28"/>
                <w:szCs w:val="28"/>
              </w:rPr>
              <w:t>raad</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ny</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hynr</w:t>
            </w:r>
            <w:r>
              <w:rPr>
                <w:rFonts w:ascii="Garamond" w:hAnsi="Garamond"/>
                <w:i/>
                <w:sz w:val="28"/>
                <w:szCs w:val="28"/>
              </w:rPr>
              <w:t>y</w:t>
            </w:r>
            <w:r w:rsidR="00880E50" w:rsidRPr="000145DF">
              <w:rPr>
                <w:rFonts w:ascii="Garamond" w:hAnsi="Garamond"/>
                <w:i/>
                <w:sz w:val="28"/>
                <w:szCs w:val="28"/>
              </w:rPr>
              <w:t>c</w:t>
            </w:r>
            <w:r>
              <w:rPr>
                <w:rFonts w:ascii="Garamond" w:hAnsi="Garamond"/>
                <w:i/>
                <w:sz w:val="28"/>
                <w:szCs w:val="28"/>
              </w:rPr>
              <w:t>y</w:t>
            </w:r>
            <w:r w:rsidR="00880E50" w:rsidRPr="000145DF">
              <w:rPr>
                <w:rFonts w:ascii="Garamond" w:hAnsi="Garamond"/>
                <w:i/>
                <w:sz w:val="28"/>
                <w:szCs w:val="28"/>
              </w:rPr>
              <w:t>s</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ny</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ny</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lurg</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shen</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dy</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hyndaa</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veih’n</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Anney</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casherick</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v’er</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ny</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livrey</w:t>
            </w:r>
            <w:proofErr w:type="spellEnd"/>
            <w:r w:rsidR="00880E50" w:rsidRPr="000145DF">
              <w:rPr>
                <w:rFonts w:ascii="Garamond" w:hAnsi="Garamond"/>
                <w:i/>
                <w:sz w:val="28"/>
                <w:szCs w:val="28"/>
              </w:rPr>
              <w:t xml:space="preserve"> </w:t>
            </w:r>
            <w:proofErr w:type="spellStart"/>
            <w:r w:rsidR="00880E50" w:rsidRPr="000145DF">
              <w:rPr>
                <w:rFonts w:ascii="Garamond" w:hAnsi="Garamond"/>
                <w:i/>
                <w:sz w:val="28"/>
                <w:szCs w:val="28"/>
              </w:rPr>
              <w:t>diu</w:t>
            </w:r>
            <w:proofErr w:type="spellEnd"/>
            <w:r w:rsidR="00880E50" w:rsidRPr="000145DF">
              <w:rPr>
                <w:rFonts w:ascii="Garamond" w:hAnsi="Garamond"/>
                <w:i/>
                <w:sz w:val="28"/>
                <w:szCs w:val="28"/>
              </w:rPr>
              <w:t xml:space="preserve">. </w:t>
            </w:r>
          </w:p>
        </w:tc>
        <w:tc>
          <w:tcPr>
            <w:tcW w:w="4416" w:type="dxa"/>
            <w:tcBorders>
              <w:top w:val="nil"/>
              <w:left w:val="nil"/>
              <w:bottom w:val="nil"/>
              <w:right w:val="nil"/>
            </w:tcBorders>
          </w:tcPr>
          <w:p w14:paraId="4953F0D5" w14:textId="77777777" w:rsidR="00880E50" w:rsidRPr="00C9666F" w:rsidRDefault="00880E50" w:rsidP="00DB60C3">
            <w:pPr>
              <w:pStyle w:val="ListParagraph"/>
              <w:ind w:left="0" w:firstLine="227"/>
              <w:jc w:val="both"/>
              <w:rPr>
                <w:rFonts w:ascii="Garamond" w:hAnsi="Garamond" w:cs="GlyphLessFont"/>
                <w:i/>
                <w:sz w:val="28"/>
              </w:rPr>
            </w:pPr>
            <w:r w:rsidRPr="00C9666F">
              <w:rPr>
                <w:rFonts w:ascii="Garamond" w:hAnsi="Garamond" w:cs="GlyphLessFont"/>
                <w:i/>
                <w:sz w:val="28"/>
              </w:rPr>
              <w:t xml:space="preserve">Be mindful therefore of the Words of the Apostle of Jesus Christ. </w:t>
            </w:r>
            <w:r w:rsidRPr="00C9666F">
              <w:rPr>
                <w:rFonts w:ascii="Garamond" w:hAnsi="Garamond" w:cs="GlyphLessFont"/>
                <w:sz w:val="28"/>
              </w:rPr>
              <w:t>It had been better for you not to have known the way of Righteousness than afterwards to turn from the Holy Commandment delivered unto you</w:t>
            </w:r>
            <w:r w:rsidR="000145DF">
              <w:rPr>
                <w:rFonts w:ascii="Garamond" w:hAnsi="Garamond" w:cs="GlyphLessFont"/>
                <w:sz w:val="28"/>
              </w:rPr>
              <w:t>,</w:t>
            </w:r>
            <w:r w:rsidRPr="00C9666F">
              <w:rPr>
                <w:rFonts w:ascii="Garamond" w:hAnsi="Garamond" w:cs="GlyphLessFont"/>
                <w:sz w:val="28"/>
              </w:rPr>
              <w:t xml:space="preserve"> 2</w:t>
            </w:r>
            <w:r w:rsidRPr="00C9666F">
              <w:rPr>
                <w:rFonts w:ascii="Garamond" w:hAnsi="Garamond" w:cs="GlyphLessFont"/>
                <w:i/>
                <w:sz w:val="28"/>
              </w:rPr>
              <w:t xml:space="preserve"> Pet. </w:t>
            </w:r>
            <w:r w:rsidRPr="00C9666F">
              <w:rPr>
                <w:rFonts w:ascii="Garamond" w:hAnsi="Garamond" w:cs="GlyphLessFont"/>
                <w:sz w:val="28"/>
              </w:rPr>
              <w:t>2. 21.</w:t>
            </w:r>
          </w:p>
        </w:tc>
      </w:tr>
    </w:tbl>
    <w:p w14:paraId="3880901B" w14:textId="77777777" w:rsidR="000145DF" w:rsidRDefault="000145DF" w:rsidP="00DB60C3"/>
    <w:tbl>
      <w:tblPr>
        <w:tblStyle w:val="TableGrid"/>
        <w:tblW w:w="0" w:type="auto"/>
        <w:tblLook w:val="04A0" w:firstRow="1" w:lastRow="0" w:firstColumn="1" w:lastColumn="0" w:noHBand="0" w:noVBand="1"/>
      </w:tblPr>
      <w:tblGrid>
        <w:gridCol w:w="4583"/>
        <w:gridCol w:w="4443"/>
      </w:tblGrid>
      <w:tr w:rsidR="003142BF" w:rsidRPr="003142BF" w14:paraId="774CD3D4" w14:textId="77777777" w:rsidTr="00BB13AC">
        <w:tc>
          <w:tcPr>
            <w:tcW w:w="0" w:type="auto"/>
            <w:tcBorders>
              <w:top w:val="nil"/>
              <w:left w:val="nil"/>
              <w:bottom w:val="nil"/>
              <w:right w:val="nil"/>
            </w:tcBorders>
          </w:tcPr>
          <w:p w14:paraId="37252F0E" w14:textId="77777777" w:rsidR="003142BF" w:rsidRPr="003142BF" w:rsidRDefault="000145DF" w:rsidP="00DB60C3">
            <w:pPr>
              <w:pStyle w:val="ListParagraph"/>
              <w:ind w:left="0"/>
              <w:jc w:val="both"/>
              <w:rPr>
                <w:rFonts w:ascii="Garamond" w:hAnsi="Garamond" w:cs="GlyphLessFont"/>
                <w:i/>
                <w:sz w:val="32"/>
              </w:rPr>
            </w:pPr>
            <w:r>
              <w:rPr>
                <w:rFonts w:ascii="Garamond" w:hAnsi="Garamond" w:cs="GlyphLessFont"/>
                <w:i/>
                <w:sz w:val="32"/>
              </w:rPr>
              <w:t>___________________________</w:t>
            </w:r>
          </w:p>
        </w:tc>
        <w:tc>
          <w:tcPr>
            <w:tcW w:w="0" w:type="auto"/>
            <w:tcBorders>
              <w:top w:val="nil"/>
              <w:left w:val="nil"/>
              <w:bottom w:val="nil"/>
              <w:right w:val="nil"/>
            </w:tcBorders>
          </w:tcPr>
          <w:p w14:paraId="288AFE5C" w14:textId="77777777" w:rsidR="003142BF" w:rsidRPr="003142BF" w:rsidRDefault="000145DF" w:rsidP="00DB60C3">
            <w:pPr>
              <w:pStyle w:val="ListParagraph"/>
              <w:ind w:left="0"/>
              <w:jc w:val="both"/>
              <w:rPr>
                <w:rFonts w:ascii="Garamond" w:hAnsi="Garamond" w:cs="GlyphLessFont"/>
                <w:i/>
                <w:sz w:val="32"/>
              </w:rPr>
            </w:pPr>
            <w:r>
              <w:rPr>
                <w:rFonts w:ascii="Garamond" w:hAnsi="Garamond" w:cs="GlyphLessFont"/>
                <w:i/>
                <w:sz w:val="32"/>
              </w:rPr>
              <w:t>__________________________</w:t>
            </w:r>
          </w:p>
        </w:tc>
      </w:tr>
      <w:tr w:rsidR="000145DF" w:rsidRPr="003142BF" w14:paraId="77E187EA" w14:textId="77777777" w:rsidTr="00BB13AC">
        <w:tc>
          <w:tcPr>
            <w:tcW w:w="0" w:type="auto"/>
            <w:tcBorders>
              <w:top w:val="nil"/>
              <w:left w:val="nil"/>
              <w:bottom w:val="nil"/>
              <w:right w:val="nil"/>
            </w:tcBorders>
          </w:tcPr>
          <w:p w14:paraId="596765FF" w14:textId="77777777" w:rsidR="000145DF" w:rsidRPr="00516599" w:rsidRDefault="000145DF" w:rsidP="00DB60C3">
            <w:pPr>
              <w:pStyle w:val="ListParagraph"/>
              <w:spacing w:before="360"/>
              <w:ind w:left="0"/>
              <w:contextualSpacing w:val="0"/>
              <w:jc w:val="center"/>
              <w:rPr>
                <w:rFonts w:ascii="Garamond" w:hAnsi="Garamond"/>
                <w:i/>
                <w:sz w:val="36"/>
                <w:szCs w:val="32"/>
              </w:rPr>
            </w:pPr>
            <w:proofErr w:type="spellStart"/>
            <w:r w:rsidRPr="00516599">
              <w:rPr>
                <w:rFonts w:ascii="Garamond" w:hAnsi="Garamond"/>
                <w:i/>
                <w:sz w:val="36"/>
                <w:szCs w:val="32"/>
              </w:rPr>
              <w:t>Padjer</w:t>
            </w:r>
            <w:proofErr w:type="spellEnd"/>
            <w:r w:rsidRPr="00516599">
              <w:rPr>
                <w:rFonts w:ascii="Garamond" w:hAnsi="Garamond"/>
                <w:i/>
                <w:sz w:val="36"/>
                <w:szCs w:val="32"/>
              </w:rPr>
              <w:t xml:space="preserve"> son </w:t>
            </w:r>
            <w:proofErr w:type="spellStart"/>
            <w:r w:rsidRPr="00516599">
              <w:rPr>
                <w:rFonts w:ascii="Garamond" w:hAnsi="Garamond" w:cs="GlyphLessFont"/>
                <w:i/>
                <w:sz w:val="36"/>
                <w:szCs w:val="32"/>
              </w:rPr>
              <w:t>Grayse</w:t>
            </w:r>
            <w:proofErr w:type="spellEnd"/>
            <w:r w:rsidRPr="00516599">
              <w:rPr>
                <w:rFonts w:ascii="Garamond" w:hAnsi="Garamond"/>
                <w:i/>
                <w:sz w:val="36"/>
                <w:szCs w:val="32"/>
              </w:rPr>
              <w:t xml:space="preserve"> </w:t>
            </w:r>
            <w:proofErr w:type="spellStart"/>
            <w:r w:rsidRPr="00516599">
              <w:rPr>
                <w:rFonts w:ascii="Garamond" w:hAnsi="Garamond"/>
                <w:i/>
                <w:sz w:val="36"/>
                <w:szCs w:val="32"/>
              </w:rPr>
              <w:t>Flaunyssagh</w:t>
            </w:r>
            <w:proofErr w:type="spellEnd"/>
            <w:r w:rsidRPr="00516599">
              <w:rPr>
                <w:rFonts w:ascii="Garamond" w:hAnsi="Garamond"/>
                <w:i/>
                <w:sz w:val="36"/>
                <w:szCs w:val="32"/>
              </w:rPr>
              <w:t xml:space="preserve">. </w:t>
            </w:r>
          </w:p>
        </w:tc>
        <w:tc>
          <w:tcPr>
            <w:tcW w:w="0" w:type="auto"/>
            <w:tcBorders>
              <w:top w:val="nil"/>
              <w:left w:val="nil"/>
              <w:bottom w:val="nil"/>
              <w:right w:val="nil"/>
            </w:tcBorders>
          </w:tcPr>
          <w:p w14:paraId="6EC0DCBF" w14:textId="77777777" w:rsidR="000145DF" w:rsidRPr="00516599" w:rsidRDefault="000145DF" w:rsidP="00DB60C3">
            <w:pPr>
              <w:pStyle w:val="ListParagraph"/>
              <w:spacing w:before="360"/>
              <w:ind w:left="0"/>
              <w:contextualSpacing w:val="0"/>
              <w:jc w:val="center"/>
              <w:rPr>
                <w:rFonts w:ascii="Garamond" w:hAnsi="Garamond" w:cs="GlyphLessFont"/>
                <w:sz w:val="36"/>
              </w:rPr>
            </w:pPr>
            <w:r w:rsidRPr="00516599">
              <w:rPr>
                <w:rFonts w:ascii="Garamond" w:hAnsi="Garamond" w:cs="GlyphLessFont"/>
                <w:sz w:val="36"/>
              </w:rPr>
              <w:t>A Prayer for Divine Grace.</w:t>
            </w:r>
          </w:p>
        </w:tc>
      </w:tr>
      <w:tr w:rsidR="000145DF" w:rsidRPr="003142BF" w14:paraId="3F0C4744" w14:textId="77777777" w:rsidTr="00BB13AC">
        <w:tc>
          <w:tcPr>
            <w:tcW w:w="0" w:type="auto"/>
            <w:tcBorders>
              <w:top w:val="nil"/>
              <w:left w:val="nil"/>
              <w:bottom w:val="nil"/>
              <w:right w:val="nil"/>
            </w:tcBorders>
          </w:tcPr>
          <w:p w14:paraId="22281804" w14:textId="77777777" w:rsidR="000145DF" w:rsidRPr="00112362" w:rsidRDefault="000145DF" w:rsidP="00DB60C3">
            <w:pPr>
              <w:pStyle w:val="ListParagraph"/>
              <w:spacing w:before="240" w:line="216" w:lineRule="auto"/>
              <w:ind w:left="0"/>
              <w:contextualSpacing w:val="0"/>
              <w:jc w:val="both"/>
              <w:rPr>
                <w:rFonts w:ascii="Garamond" w:hAnsi="Garamond"/>
                <w:sz w:val="32"/>
                <w:szCs w:val="32"/>
              </w:rPr>
            </w:pPr>
            <w:proofErr w:type="spellStart"/>
            <w:r w:rsidRPr="00112362">
              <w:rPr>
                <w:rFonts w:ascii="Garamond" w:hAnsi="Garamond" w:cs="GlyphLessFont"/>
                <w:sz w:val="44"/>
                <w:szCs w:val="32"/>
              </w:rPr>
              <w:t>S</w:t>
            </w:r>
            <w:r w:rsidR="00112362" w:rsidRPr="00112362">
              <w:rPr>
                <w:rFonts w:ascii="Garamond" w:hAnsi="Garamond" w:cs="GlyphLessFont"/>
                <w:i/>
                <w:sz w:val="32"/>
                <w:szCs w:val="32"/>
              </w:rPr>
              <w:t>P</w:t>
            </w:r>
            <w:r w:rsidRPr="00112362">
              <w:rPr>
                <w:rFonts w:ascii="Garamond" w:hAnsi="Garamond" w:cs="GlyphLessFont"/>
                <w:i/>
                <w:sz w:val="32"/>
                <w:szCs w:val="32"/>
              </w:rPr>
              <w:t>yrryd</w:t>
            </w:r>
            <w:proofErr w:type="spellEnd"/>
            <w:r w:rsidRPr="00112362">
              <w:rPr>
                <w:rFonts w:ascii="Garamond" w:hAnsi="Garamond" w:cs="GlyphLessFont"/>
                <w:i/>
                <w:sz w:val="32"/>
                <w:szCs w:val="32"/>
              </w:rPr>
              <w:t xml:space="preserve"> </w:t>
            </w:r>
            <w:proofErr w:type="spellStart"/>
            <w:r w:rsidR="00112362" w:rsidRPr="00112362">
              <w:rPr>
                <w:rFonts w:ascii="Garamond" w:hAnsi="Garamond" w:cs="GlyphLessFont"/>
                <w:i/>
                <w:sz w:val="32"/>
                <w:szCs w:val="32"/>
              </w:rPr>
              <w:t>casherick</w:t>
            </w:r>
            <w:proofErr w:type="spellEnd"/>
            <w:r w:rsidR="00112362" w:rsidRPr="00112362">
              <w:rPr>
                <w:rFonts w:ascii="Garamond" w:hAnsi="Garamond" w:cs="GlyphLessFont"/>
                <w:i/>
                <w:sz w:val="32"/>
                <w:szCs w:val="32"/>
              </w:rPr>
              <w:t xml:space="preserve"> </w:t>
            </w:r>
            <w:r w:rsidRPr="00112362">
              <w:rPr>
                <w:rFonts w:ascii="Garamond" w:hAnsi="Garamond" w:cs="GlyphLessFont"/>
                <w:i/>
                <w:sz w:val="32"/>
                <w:szCs w:val="32"/>
              </w:rPr>
              <w:t xml:space="preserve">y </w:t>
            </w:r>
            <w:proofErr w:type="spellStart"/>
            <w:r w:rsidRPr="00112362">
              <w:rPr>
                <w:rFonts w:ascii="Garamond" w:hAnsi="Garamond" w:cs="GlyphLessFont"/>
                <w:i/>
                <w:sz w:val="32"/>
                <w:szCs w:val="32"/>
              </w:rPr>
              <w:t>Ghrayse</w:t>
            </w:r>
            <w:proofErr w:type="spellEnd"/>
            <w:r w:rsidRPr="00112362">
              <w:rPr>
                <w:rFonts w:ascii="Garamond" w:hAnsi="Garamond" w:cs="GlyphLessFont"/>
                <w:i/>
                <w:sz w:val="32"/>
                <w:szCs w:val="32"/>
              </w:rPr>
              <w:t>,</w:t>
            </w:r>
            <w:r w:rsidRPr="00112362">
              <w:rPr>
                <w:rFonts w:ascii="Garamond" w:hAnsi="Garamond"/>
                <w:sz w:val="32"/>
                <w:szCs w:val="32"/>
              </w:rPr>
              <w:t xml:space="preserve"> </w:t>
            </w:r>
            <w:proofErr w:type="spellStart"/>
            <w:r w:rsidRPr="00112362">
              <w:rPr>
                <w:rFonts w:ascii="Garamond" w:hAnsi="Garamond"/>
                <w:sz w:val="32"/>
                <w:szCs w:val="32"/>
              </w:rPr>
              <w:t>liorts</w:t>
            </w:r>
            <w:proofErr w:type="spellEnd"/>
            <w:r w:rsidRPr="00112362">
              <w:rPr>
                <w:rFonts w:ascii="Garamond" w:hAnsi="Garamond"/>
                <w:sz w:val="32"/>
                <w:szCs w:val="32"/>
              </w:rPr>
              <w:t xml:space="preserve"> ta mish er </w:t>
            </w:r>
            <w:proofErr w:type="spellStart"/>
            <w:r w:rsidRPr="00112362">
              <w:rPr>
                <w:rFonts w:ascii="Garamond" w:hAnsi="Garamond"/>
                <w:sz w:val="32"/>
                <w:szCs w:val="32"/>
              </w:rPr>
              <w:t>ny</w:t>
            </w:r>
            <w:proofErr w:type="spellEnd"/>
            <w:r w:rsidRPr="00112362">
              <w:rPr>
                <w:rFonts w:ascii="Garamond" w:hAnsi="Garamond"/>
                <w:sz w:val="32"/>
                <w:szCs w:val="32"/>
              </w:rPr>
              <w:t xml:space="preserve"> </w:t>
            </w:r>
            <w:proofErr w:type="spellStart"/>
            <w:r w:rsidRPr="00112362">
              <w:rPr>
                <w:rFonts w:ascii="Garamond" w:hAnsi="Garamond"/>
                <w:sz w:val="32"/>
                <w:szCs w:val="32"/>
              </w:rPr>
              <w:t>ve</w:t>
            </w:r>
            <w:proofErr w:type="spellEnd"/>
            <w:r w:rsidRPr="00112362">
              <w:rPr>
                <w:rFonts w:ascii="Garamond" w:hAnsi="Garamond"/>
                <w:sz w:val="32"/>
                <w:szCs w:val="32"/>
              </w:rPr>
              <w:t xml:space="preserve"> </w:t>
            </w:r>
            <w:proofErr w:type="spellStart"/>
            <w:r w:rsidRPr="00112362">
              <w:rPr>
                <w:rFonts w:ascii="Garamond" w:hAnsi="Garamond"/>
                <w:sz w:val="32"/>
                <w:szCs w:val="32"/>
              </w:rPr>
              <w:t>eit</w:t>
            </w:r>
            <w:proofErr w:type="spellEnd"/>
            <w:r w:rsidRPr="00112362">
              <w:rPr>
                <w:rFonts w:ascii="Garamond" w:hAnsi="Garamond"/>
                <w:sz w:val="32"/>
                <w:szCs w:val="32"/>
              </w:rPr>
              <w:t xml:space="preserve"> </w:t>
            </w:r>
            <w:proofErr w:type="spellStart"/>
            <w:r w:rsidRPr="00112362">
              <w:rPr>
                <w:rFonts w:ascii="Garamond" w:hAnsi="Garamond"/>
                <w:sz w:val="32"/>
                <w:szCs w:val="32"/>
              </w:rPr>
              <w:t>gys</w:t>
            </w:r>
            <w:proofErr w:type="spellEnd"/>
            <w:r w:rsidRPr="00112362">
              <w:rPr>
                <w:rFonts w:ascii="Garamond" w:hAnsi="Garamond"/>
                <w:sz w:val="32"/>
                <w:szCs w:val="32"/>
              </w:rPr>
              <w:t xml:space="preserve"> y </w:t>
            </w:r>
            <w:proofErr w:type="spellStart"/>
            <w:r w:rsidRPr="00112362">
              <w:rPr>
                <w:rFonts w:ascii="Garamond" w:hAnsi="Garamond"/>
                <w:sz w:val="32"/>
                <w:szCs w:val="32"/>
              </w:rPr>
              <w:t>stayd</w:t>
            </w:r>
            <w:proofErr w:type="spellEnd"/>
            <w:r w:rsidRPr="00112362">
              <w:rPr>
                <w:rFonts w:ascii="Garamond" w:hAnsi="Garamond"/>
                <w:sz w:val="32"/>
                <w:szCs w:val="32"/>
              </w:rPr>
              <w:t xml:space="preserve"> </w:t>
            </w:r>
            <w:proofErr w:type="spellStart"/>
            <w:r w:rsidRPr="00112362">
              <w:rPr>
                <w:rFonts w:ascii="Garamond" w:hAnsi="Garamond"/>
                <w:sz w:val="32"/>
                <w:szCs w:val="32"/>
              </w:rPr>
              <w:t>shoh</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00112362" w:rsidRPr="00112362">
              <w:rPr>
                <w:rFonts w:ascii="Garamond" w:hAnsi="Garamond"/>
                <w:sz w:val="32"/>
                <w:szCs w:val="32"/>
              </w:rPr>
              <w:t>Haualtys</w:t>
            </w:r>
            <w:proofErr w:type="spellEnd"/>
            <w:r w:rsidRPr="00112362">
              <w:rPr>
                <w:rFonts w:ascii="Garamond" w:hAnsi="Garamond"/>
                <w:sz w:val="32"/>
                <w:szCs w:val="32"/>
              </w:rPr>
              <w:t xml:space="preserve">, bee </w:t>
            </w:r>
            <w:proofErr w:type="spellStart"/>
            <w:r w:rsidRPr="00112362">
              <w:rPr>
                <w:rFonts w:ascii="Garamond" w:hAnsi="Garamond"/>
                <w:sz w:val="32"/>
                <w:szCs w:val="32"/>
              </w:rPr>
              <w:t>uss</w:t>
            </w:r>
            <w:proofErr w:type="spellEnd"/>
            <w:r w:rsidRPr="00112362">
              <w:rPr>
                <w:rFonts w:ascii="Garamond" w:hAnsi="Garamond"/>
                <w:sz w:val="32"/>
                <w:szCs w:val="32"/>
              </w:rPr>
              <w:t xml:space="preserve"> </w:t>
            </w:r>
            <w:proofErr w:type="spellStart"/>
            <w:r w:rsidR="00112362" w:rsidRPr="00112362">
              <w:rPr>
                <w:rFonts w:ascii="Garamond" w:hAnsi="Garamond"/>
                <w:sz w:val="32"/>
                <w:szCs w:val="32"/>
              </w:rPr>
              <w:t>Leeideilagh</w:t>
            </w:r>
            <w:proofErr w:type="spellEnd"/>
            <w:r w:rsidR="00112362" w:rsidRPr="00112362">
              <w:rPr>
                <w:rFonts w:ascii="Garamond" w:hAnsi="Garamond"/>
                <w:sz w:val="32"/>
                <w:szCs w:val="32"/>
              </w:rPr>
              <w:t xml:space="preserve"> </w:t>
            </w:r>
            <w:r w:rsidRPr="00112362">
              <w:rPr>
                <w:rFonts w:ascii="Garamond" w:hAnsi="Garamond"/>
                <w:sz w:val="32"/>
                <w:szCs w:val="32"/>
              </w:rPr>
              <w:t xml:space="preserve">my </w:t>
            </w:r>
            <w:proofErr w:type="spellStart"/>
            <w:r w:rsidR="00112362" w:rsidRPr="00112362">
              <w:rPr>
                <w:rFonts w:ascii="Garamond" w:hAnsi="Garamond"/>
                <w:sz w:val="32"/>
                <w:szCs w:val="32"/>
              </w:rPr>
              <w:t>vea</w:t>
            </w:r>
            <w:proofErr w:type="spellEnd"/>
            <w:r w:rsidRPr="00112362">
              <w:rPr>
                <w:rFonts w:ascii="Garamond" w:hAnsi="Garamond"/>
                <w:sz w:val="32"/>
                <w:szCs w:val="32"/>
              </w:rPr>
              <w:t>,</w:t>
            </w:r>
            <w:r w:rsidR="00112362">
              <w:rPr>
                <w:rFonts w:ascii="Garamond" w:hAnsi="Garamond"/>
                <w:sz w:val="32"/>
                <w:szCs w:val="32"/>
              </w:rPr>
              <w:t xml:space="preserve"> as </w:t>
            </w:r>
            <w:proofErr w:type="spellStart"/>
            <w:r w:rsidR="00112362">
              <w:rPr>
                <w:rFonts w:ascii="Garamond" w:hAnsi="Garamond"/>
                <w:sz w:val="32"/>
                <w:szCs w:val="32"/>
              </w:rPr>
              <w:t>leeid</w:t>
            </w:r>
            <w:proofErr w:type="spellEnd"/>
            <w:r w:rsidR="00112362">
              <w:rPr>
                <w:rFonts w:ascii="Garamond" w:hAnsi="Garamond"/>
                <w:sz w:val="32"/>
                <w:szCs w:val="32"/>
              </w:rPr>
              <w:t xml:space="preserve"> mee </w:t>
            </w:r>
            <w:proofErr w:type="spellStart"/>
            <w:r w:rsidR="00112362">
              <w:rPr>
                <w:rFonts w:ascii="Garamond" w:hAnsi="Garamond"/>
                <w:sz w:val="32"/>
                <w:szCs w:val="32"/>
              </w:rPr>
              <w:t>ayns</w:t>
            </w:r>
            <w:proofErr w:type="spellEnd"/>
            <w:r w:rsidR="00112362">
              <w:rPr>
                <w:rFonts w:ascii="Garamond" w:hAnsi="Garamond"/>
                <w:sz w:val="32"/>
                <w:szCs w:val="32"/>
              </w:rPr>
              <w:t xml:space="preserve"> y </w:t>
            </w:r>
            <w:proofErr w:type="spellStart"/>
            <w:r w:rsidR="00112362">
              <w:rPr>
                <w:rFonts w:ascii="Garamond" w:hAnsi="Garamond"/>
                <w:sz w:val="32"/>
                <w:szCs w:val="32"/>
              </w:rPr>
              <w:t>raad</w:t>
            </w:r>
            <w:proofErr w:type="spellEnd"/>
            <w:r w:rsidR="00112362">
              <w:rPr>
                <w:rFonts w:ascii="Garamond" w:hAnsi="Garamond"/>
                <w:sz w:val="32"/>
                <w:szCs w:val="32"/>
              </w:rPr>
              <w:t xml:space="preserve"> </w:t>
            </w:r>
            <w:proofErr w:type="spellStart"/>
            <w:r w:rsidR="00112362">
              <w:rPr>
                <w:rFonts w:ascii="Garamond" w:hAnsi="Garamond"/>
                <w:sz w:val="32"/>
                <w:szCs w:val="32"/>
              </w:rPr>
              <w:t>ayn</w:t>
            </w:r>
            <w:proofErr w:type="spellEnd"/>
            <w:r w:rsidR="00112362">
              <w:rPr>
                <w:rFonts w:ascii="Garamond" w:hAnsi="Garamond"/>
                <w:sz w:val="32"/>
                <w:szCs w:val="32"/>
              </w:rPr>
              <w:t xml:space="preserve"> </w:t>
            </w:r>
            <w:proofErr w:type="spellStart"/>
            <w:r w:rsidR="00112362">
              <w:rPr>
                <w:rFonts w:ascii="Garamond" w:hAnsi="Garamond"/>
                <w:sz w:val="32"/>
                <w:szCs w:val="32"/>
              </w:rPr>
              <w:t>l</w:t>
            </w:r>
            <w:r w:rsidRPr="00112362">
              <w:rPr>
                <w:rFonts w:ascii="Garamond" w:hAnsi="Garamond"/>
                <w:sz w:val="32"/>
                <w:szCs w:val="32"/>
              </w:rPr>
              <w:t>is</w:t>
            </w:r>
            <w:r w:rsidR="00112362">
              <w:rPr>
                <w:rFonts w:ascii="Garamond" w:hAnsi="Garamond"/>
                <w:sz w:val="32"/>
                <w:szCs w:val="32"/>
              </w:rPr>
              <w:t>h</w:t>
            </w:r>
            <w:r w:rsidRPr="00112362">
              <w:rPr>
                <w:rFonts w:ascii="Garamond" w:hAnsi="Garamond"/>
                <w:sz w:val="32"/>
                <w:szCs w:val="32"/>
              </w:rPr>
              <w:t>in</w:t>
            </w:r>
            <w:proofErr w:type="spellEnd"/>
            <w:r w:rsidRPr="00112362">
              <w:rPr>
                <w:rFonts w:ascii="Garamond" w:hAnsi="Garamond"/>
                <w:sz w:val="32"/>
                <w:szCs w:val="32"/>
              </w:rPr>
              <w:t xml:space="preserve"> </w:t>
            </w:r>
            <w:proofErr w:type="spellStart"/>
            <w:r w:rsidRPr="00112362">
              <w:rPr>
                <w:rFonts w:ascii="Garamond" w:hAnsi="Garamond"/>
                <w:sz w:val="32"/>
                <w:szCs w:val="32"/>
              </w:rPr>
              <w:t>gimmeeaght</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Pr="00112362">
              <w:rPr>
                <w:rFonts w:ascii="Garamond" w:hAnsi="Garamond"/>
                <w:sz w:val="32"/>
                <w:szCs w:val="32"/>
              </w:rPr>
              <w:t>v</w:t>
            </w:r>
            <w:r w:rsidR="00112362">
              <w:rPr>
                <w:rFonts w:ascii="Garamond" w:hAnsi="Garamond"/>
                <w:sz w:val="32"/>
                <w:szCs w:val="32"/>
              </w:rPr>
              <w:t>od</w:t>
            </w:r>
            <w:r w:rsidRPr="00112362">
              <w:rPr>
                <w:rFonts w:ascii="Garamond" w:hAnsi="Garamond"/>
                <w:sz w:val="32"/>
                <w:szCs w:val="32"/>
              </w:rPr>
              <w:t>ym</w:t>
            </w:r>
            <w:proofErr w:type="spellEnd"/>
            <w:r w:rsidRPr="00112362">
              <w:rPr>
                <w:rFonts w:ascii="Garamond" w:hAnsi="Garamond"/>
                <w:sz w:val="32"/>
                <w:szCs w:val="32"/>
              </w:rPr>
              <w:t xml:space="preserve"> </w:t>
            </w:r>
            <w:proofErr w:type="spellStart"/>
            <w:r w:rsidRPr="00112362">
              <w:rPr>
                <w:rFonts w:ascii="Garamond" w:hAnsi="Garamond"/>
                <w:sz w:val="32"/>
                <w:szCs w:val="32"/>
              </w:rPr>
              <w:t>kinjagh</w:t>
            </w:r>
            <w:proofErr w:type="spellEnd"/>
            <w:r w:rsidRPr="00112362">
              <w:rPr>
                <w:rFonts w:ascii="Garamond" w:hAnsi="Garamond"/>
                <w:sz w:val="32"/>
                <w:szCs w:val="32"/>
              </w:rPr>
              <w:t xml:space="preserve"> my </w:t>
            </w:r>
            <w:proofErr w:type="spellStart"/>
            <w:r w:rsidRPr="00112362">
              <w:rPr>
                <w:rFonts w:ascii="Garamond" w:hAnsi="Garamond"/>
                <w:sz w:val="32"/>
                <w:szCs w:val="32"/>
              </w:rPr>
              <w:t>ghrogh</w:t>
            </w:r>
            <w:proofErr w:type="spellEnd"/>
            <w:r w:rsidRPr="00112362">
              <w:rPr>
                <w:rFonts w:ascii="Garamond" w:hAnsi="Garamond"/>
                <w:sz w:val="32"/>
                <w:szCs w:val="32"/>
              </w:rPr>
              <w:t xml:space="preserve"> </w:t>
            </w:r>
            <w:proofErr w:type="spellStart"/>
            <w:r w:rsidRPr="00112362">
              <w:rPr>
                <w:rFonts w:ascii="Garamond" w:hAnsi="Garamond"/>
                <w:sz w:val="32"/>
                <w:szCs w:val="32"/>
              </w:rPr>
              <w:t>aigney</w:t>
            </w:r>
            <w:proofErr w:type="spellEnd"/>
            <w:r w:rsidRPr="00112362">
              <w:rPr>
                <w:rFonts w:ascii="Garamond" w:hAnsi="Garamond"/>
                <w:sz w:val="32"/>
                <w:szCs w:val="32"/>
              </w:rPr>
              <w:t xml:space="preserve"> </w:t>
            </w:r>
            <w:proofErr w:type="spellStart"/>
            <w:r w:rsidRPr="00112362">
              <w:rPr>
                <w:rFonts w:ascii="Garamond" w:hAnsi="Garamond"/>
                <w:sz w:val="32"/>
                <w:szCs w:val="32"/>
              </w:rPr>
              <w:t>hene</w:t>
            </w:r>
            <w:proofErr w:type="spellEnd"/>
            <w:r w:rsidRPr="00112362">
              <w:rPr>
                <w:rFonts w:ascii="Garamond" w:hAnsi="Garamond"/>
                <w:sz w:val="32"/>
                <w:szCs w:val="32"/>
              </w:rPr>
              <w:t xml:space="preserve"> y </w:t>
            </w:r>
            <w:proofErr w:type="spellStart"/>
            <w:r w:rsidRPr="00112362">
              <w:rPr>
                <w:rFonts w:ascii="Garamond" w:hAnsi="Garamond"/>
                <w:sz w:val="32"/>
                <w:szCs w:val="32"/>
              </w:rPr>
              <w:t>smaghtagh</w:t>
            </w:r>
            <w:proofErr w:type="spellEnd"/>
            <w:r w:rsidRPr="00112362">
              <w:rPr>
                <w:rFonts w:ascii="Garamond" w:hAnsi="Garamond"/>
                <w:sz w:val="32"/>
                <w:szCs w:val="32"/>
              </w:rPr>
              <w:t xml:space="preserve"> as </w:t>
            </w:r>
            <w:proofErr w:type="spellStart"/>
            <w:r w:rsidRPr="00112362">
              <w:rPr>
                <w:rFonts w:ascii="Garamond" w:hAnsi="Garamond"/>
                <w:sz w:val="32"/>
                <w:szCs w:val="32"/>
              </w:rPr>
              <w:t>gagh</w:t>
            </w:r>
            <w:proofErr w:type="spellEnd"/>
            <w:r w:rsidRPr="00112362">
              <w:rPr>
                <w:rFonts w:ascii="Garamond" w:hAnsi="Garamond"/>
                <w:sz w:val="32"/>
                <w:szCs w:val="32"/>
              </w:rPr>
              <w:t xml:space="preserve"> </w:t>
            </w:r>
            <w:proofErr w:type="spellStart"/>
            <w:r w:rsidRPr="00112362">
              <w:rPr>
                <w:rFonts w:ascii="Garamond" w:hAnsi="Garamond"/>
                <w:sz w:val="32"/>
                <w:szCs w:val="32"/>
              </w:rPr>
              <w:t>laa</w:t>
            </w:r>
            <w:proofErr w:type="spellEnd"/>
            <w:r w:rsidRPr="00112362">
              <w:rPr>
                <w:rFonts w:ascii="Garamond" w:hAnsi="Garamond"/>
                <w:sz w:val="32"/>
                <w:szCs w:val="32"/>
              </w:rPr>
              <w:t xml:space="preserve"> </w:t>
            </w:r>
            <w:proofErr w:type="spellStart"/>
            <w:r w:rsidRPr="00112362">
              <w:rPr>
                <w:rFonts w:ascii="Garamond" w:hAnsi="Garamond"/>
                <w:sz w:val="32"/>
                <w:szCs w:val="32"/>
              </w:rPr>
              <w:t>bishagh</w:t>
            </w:r>
            <w:proofErr w:type="spellEnd"/>
            <w:r w:rsidRPr="00112362">
              <w:rPr>
                <w:rFonts w:ascii="Garamond" w:hAnsi="Garamond"/>
                <w:sz w:val="32"/>
                <w:szCs w:val="32"/>
              </w:rPr>
              <w:t xml:space="preserve"> </w:t>
            </w:r>
            <w:proofErr w:type="spellStart"/>
            <w:r w:rsidRPr="00112362">
              <w:rPr>
                <w:rFonts w:ascii="Garamond" w:hAnsi="Garamond"/>
                <w:sz w:val="32"/>
                <w:szCs w:val="32"/>
              </w:rPr>
              <w:t>ayns</w:t>
            </w:r>
            <w:proofErr w:type="spellEnd"/>
            <w:r w:rsidRPr="00112362">
              <w:rPr>
                <w:rFonts w:ascii="Garamond" w:hAnsi="Garamond"/>
                <w:sz w:val="32"/>
                <w:szCs w:val="32"/>
              </w:rPr>
              <w:t xml:space="preserve"> </w:t>
            </w:r>
            <w:proofErr w:type="spellStart"/>
            <w:r w:rsidR="00112362" w:rsidRPr="00112362">
              <w:rPr>
                <w:rFonts w:ascii="Garamond" w:hAnsi="Garamond"/>
                <w:sz w:val="32"/>
                <w:szCs w:val="32"/>
              </w:rPr>
              <w:t>Foas</w:t>
            </w:r>
            <w:proofErr w:type="spellEnd"/>
            <w:r w:rsidR="00112362" w:rsidRPr="00112362">
              <w:rPr>
                <w:rFonts w:ascii="Garamond" w:hAnsi="Garamond"/>
                <w:sz w:val="32"/>
                <w:szCs w:val="32"/>
              </w:rPr>
              <w:t xml:space="preserve"> </w:t>
            </w:r>
            <w:r w:rsidRPr="00112362">
              <w:rPr>
                <w:rFonts w:ascii="Garamond" w:hAnsi="Garamond"/>
                <w:sz w:val="32"/>
                <w:szCs w:val="32"/>
              </w:rPr>
              <w:t xml:space="preserve">as </w:t>
            </w:r>
            <w:proofErr w:type="spellStart"/>
            <w:r w:rsidR="00112362" w:rsidRPr="00112362">
              <w:rPr>
                <w:rFonts w:ascii="Garamond" w:hAnsi="Garamond"/>
                <w:sz w:val="32"/>
                <w:szCs w:val="32"/>
              </w:rPr>
              <w:t>Craueeaght</w:t>
            </w:r>
            <w:proofErr w:type="spellEnd"/>
            <w:r w:rsidRPr="00112362">
              <w:rPr>
                <w:rFonts w:ascii="Garamond" w:hAnsi="Garamond"/>
                <w:sz w:val="32"/>
                <w:szCs w:val="32"/>
              </w:rPr>
              <w:t xml:space="preserve">. Dy jean </w:t>
            </w:r>
            <w:proofErr w:type="spellStart"/>
            <w:r w:rsidRPr="00112362">
              <w:rPr>
                <w:rFonts w:ascii="Garamond" w:hAnsi="Garamond"/>
                <w:sz w:val="32"/>
                <w:szCs w:val="32"/>
              </w:rPr>
              <w:t>ennaghtyn</w:t>
            </w:r>
            <w:proofErr w:type="spellEnd"/>
            <w:r w:rsidRPr="00112362">
              <w:rPr>
                <w:rFonts w:ascii="Garamond" w:hAnsi="Garamond"/>
                <w:sz w:val="32"/>
                <w:szCs w:val="32"/>
              </w:rPr>
              <w:t xml:space="preserve"> </w:t>
            </w:r>
            <w:proofErr w:type="spellStart"/>
            <w:r w:rsidRPr="00112362">
              <w:rPr>
                <w:rFonts w:ascii="Garamond" w:hAnsi="Garamond"/>
                <w:sz w:val="32"/>
                <w:szCs w:val="32"/>
              </w:rPr>
              <w:t>m’annoonidyn</w:t>
            </w:r>
            <w:proofErr w:type="spellEnd"/>
            <w:r w:rsidRPr="00112362">
              <w:rPr>
                <w:rFonts w:ascii="Garamond" w:hAnsi="Garamond"/>
                <w:sz w:val="32"/>
                <w:szCs w:val="32"/>
              </w:rPr>
              <w:t xml:space="preserve"> as my </w:t>
            </w:r>
            <w:proofErr w:type="spellStart"/>
            <w:r w:rsidR="00112362">
              <w:rPr>
                <w:rFonts w:ascii="Garamond" w:hAnsi="Garamond"/>
                <w:sz w:val="32"/>
                <w:szCs w:val="32"/>
              </w:rPr>
              <w:lastRenderedPageBreak/>
              <w:t>ski</w:t>
            </w:r>
            <w:r w:rsidRPr="00112362">
              <w:rPr>
                <w:rFonts w:ascii="Garamond" w:hAnsi="Garamond"/>
                <w:sz w:val="32"/>
                <w:szCs w:val="32"/>
              </w:rPr>
              <w:t>rraghtyn</w:t>
            </w:r>
            <w:proofErr w:type="spellEnd"/>
            <w:r w:rsidRPr="00112362">
              <w:rPr>
                <w:rFonts w:ascii="Garamond" w:hAnsi="Garamond"/>
                <w:sz w:val="32"/>
                <w:szCs w:val="32"/>
              </w:rPr>
              <w:t xml:space="preserve"> </w:t>
            </w:r>
            <w:proofErr w:type="spellStart"/>
            <w:r w:rsidRPr="00112362">
              <w:rPr>
                <w:rFonts w:ascii="Garamond" w:hAnsi="Garamond"/>
                <w:sz w:val="32"/>
                <w:szCs w:val="32"/>
              </w:rPr>
              <w:t>veih</w:t>
            </w:r>
            <w:proofErr w:type="spellEnd"/>
            <w:r w:rsidRPr="00112362">
              <w:rPr>
                <w:rFonts w:ascii="Garamond" w:hAnsi="Garamond"/>
                <w:sz w:val="32"/>
                <w:szCs w:val="32"/>
              </w:rPr>
              <w:t xml:space="preserve"> </w:t>
            </w:r>
            <w:proofErr w:type="spellStart"/>
            <w:r w:rsidRPr="00112362">
              <w:rPr>
                <w:rFonts w:ascii="Garamond" w:hAnsi="Garamond"/>
                <w:sz w:val="32"/>
                <w:szCs w:val="32"/>
              </w:rPr>
              <w:t>Jee</w:t>
            </w:r>
            <w:proofErr w:type="spellEnd"/>
            <w:r w:rsidRPr="00112362">
              <w:rPr>
                <w:rFonts w:ascii="Garamond" w:hAnsi="Garamond"/>
                <w:sz w:val="32"/>
                <w:szCs w:val="32"/>
              </w:rPr>
              <w:t xml:space="preserve">, cur </w:t>
            </w:r>
            <w:proofErr w:type="spellStart"/>
            <w:r w:rsidRPr="00112362">
              <w:rPr>
                <w:rFonts w:ascii="Garamond" w:hAnsi="Garamond"/>
                <w:sz w:val="32"/>
                <w:szCs w:val="32"/>
              </w:rPr>
              <w:t>orrym</w:t>
            </w:r>
            <w:proofErr w:type="spellEnd"/>
            <w:r w:rsidRPr="00112362">
              <w:rPr>
                <w:rFonts w:ascii="Garamond" w:hAnsi="Garamond"/>
                <w:sz w:val="32"/>
                <w:szCs w:val="32"/>
              </w:rPr>
              <w:t xml:space="preserve"> </w:t>
            </w:r>
            <w:proofErr w:type="spellStart"/>
            <w:r w:rsidRPr="00112362">
              <w:rPr>
                <w:rFonts w:ascii="Garamond" w:hAnsi="Garamond"/>
                <w:sz w:val="32"/>
                <w:szCs w:val="32"/>
              </w:rPr>
              <w:t>ve</w:t>
            </w:r>
            <w:proofErr w:type="spellEnd"/>
            <w:r w:rsidRPr="00112362">
              <w:rPr>
                <w:rFonts w:ascii="Garamond" w:hAnsi="Garamond"/>
                <w:sz w:val="32"/>
                <w:szCs w:val="32"/>
              </w:rPr>
              <w:t xml:space="preserve"> </w:t>
            </w:r>
            <w:proofErr w:type="spellStart"/>
            <w:r w:rsidRPr="00112362">
              <w:rPr>
                <w:rFonts w:ascii="Garamond" w:hAnsi="Garamond"/>
                <w:sz w:val="32"/>
                <w:szCs w:val="32"/>
              </w:rPr>
              <w:t>tastagh</w:t>
            </w:r>
            <w:proofErr w:type="spellEnd"/>
            <w:r w:rsidRPr="00112362">
              <w:rPr>
                <w:rFonts w:ascii="Garamond" w:hAnsi="Garamond"/>
                <w:sz w:val="32"/>
                <w:szCs w:val="32"/>
              </w:rPr>
              <w:t xml:space="preserve"> as </w:t>
            </w:r>
            <w:proofErr w:type="spellStart"/>
            <w:r w:rsidRPr="00112362">
              <w:rPr>
                <w:rFonts w:ascii="Garamond" w:hAnsi="Garamond"/>
                <w:sz w:val="32"/>
                <w:szCs w:val="32"/>
              </w:rPr>
              <w:t>kiarralagh</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Pr="00112362">
              <w:rPr>
                <w:rFonts w:ascii="Garamond" w:hAnsi="Garamond"/>
                <w:sz w:val="32"/>
                <w:szCs w:val="32"/>
              </w:rPr>
              <w:t>hea</w:t>
            </w:r>
            <w:proofErr w:type="spellEnd"/>
            <w:r w:rsidRPr="00112362">
              <w:rPr>
                <w:rFonts w:ascii="Garamond" w:hAnsi="Garamond"/>
                <w:sz w:val="32"/>
                <w:szCs w:val="32"/>
              </w:rPr>
              <w:t xml:space="preserve"> </w:t>
            </w:r>
            <w:proofErr w:type="spellStart"/>
            <w:r w:rsidRPr="00112362">
              <w:rPr>
                <w:rFonts w:ascii="Garamond" w:hAnsi="Garamond"/>
                <w:sz w:val="32"/>
                <w:szCs w:val="32"/>
              </w:rPr>
              <w:t>veih</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Pr="00112362">
              <w:rPr>
                <w:rFonts w:ascii="Garamond" w:hAnsi="Garamond"/>
                <w:sz w:val="32"/>
                <w:szCs w:val="32"/>
              </w:rPr>
              <w:t>chooilley</w:t>
            </w:r>
            <w:proofErr w:type="spellEnd"/>
            <w:r w:rsidRPr="00112362">
              <w:rPr>
                <w:rFonts w:ascii="Garamond" w:hAnsi="Garamond"/>
                <w:sz w:val="32"/>
                <w:szCs w:val="32"/>
              </w:rPr>
              <w:t xml:space="preserve"> </w:t>
            </w:r>
            <w:proofErr w:type="spellStart"/>
            <w:r w:rsidRPr="00112362">
              <w:rPr>
                <w:rFonts w:ascii="Garamond" w:hAnsi="Garamond"/>
                <w:sz w:val="32"/>
                <w:szCs w:val="32"/>
              </w:rPr>
              <w:t>violagh</w:t>
            </w:r>
            <w:proofErr w:type="spellEnd"/>
            <w:r w:rsidRPr="00112362">
              <w:rPr>
                <w:rFonts w:ascii="Garamond" w:hAnsi="Garamond"/>
                <w:sz w:val="32"/>
                <w:szCs w:val="32"/>
              </w:rPr>
              <w:t xml:space="preserve"> </w:t>
            </w:r>
            <w:proofErr w:type="spellStart"/>
            <w:r w:rsidRPr="00112362">
              <w:rPr>
                <w:rFonts w:ascii="Garamond" w:hAnsi="Garamond"/>
                <w:sz w:val="32"/>
                <w:szCs w:val="32"/>
              </w:rPr>
              <w:t>gys</w:t>
            </w:r>
            <w:proofErr w:type="spellEnd"/>
            <w:r w:rsidRPr="00112362">
              <w:rPr>
                <w:rFonts w:ascii="Garamond" w:hAnsi="Garamond"/>
                <w:sz w:val="32"/>
                <w:szCs w:val="32"/>
              </w:rPr>
              <w:t xml:space="preserve"> </w:t>
            </w:r>
            <w:proofErr w:type="spellStart"/>
            <w:r w:rsidRPr="00112362">
              <w:rPr>
                <w:rFonts w:ascii="Garamond" w:hAnsi="Garamond"/>
                <w:sz w:val="32"/>
                <w:szCs w:val="32"/>
              </w:rPr>
              <w:t>peccah</w:t>
            </w:r>
            <w:proofErr w:type="spellEnd"/>
            <w:r w:rsidRPr="00112362">
              <w:rPr>
                <w:rFonts w:ascii="Garamond" w:hAnsi="Garamond"/>
                <w:sz w:val="32"/>
                <w:szCs w:val="32"/>
              </w:rPr>
              <w:t xml:space="preserve">, </w:t>
            </w:r>
            <w:r w:rsidR="00112362" w:rsidRPr="00112362">
              <w:rPr>
                <w:rFonts w:ascii="Garamond" w:hAnsi="Garamond"/>
                <w:sz w:val="32"/>
                <w:szCs w:val="32"/>
              </w:rPr>
              <w:t xml:space="preserve">Dy </w:t>
            </w:r>
            <w:proofErr w:type="spellStart"/>
            <w:r w:rsidRPr="00112362">
              <w:rPr>
                <w:rFonts w:ascii="Garamond" w:hAnsi="Garamond"/>
                <w:sz w:val="32"/>
                <w:szCs w:val="32"/>
              </w:rPr>
              <w:t>yeaghyn</w:t>
            </w:r>
            <w:proofErr w:type="spellEnd"/>
            <w:r w:rsidRPr="00112362">
              <w:rPr>
                <w:rFonts w:ascii="Garamond" w:hAnsi="Garamond"/>
                <w:sz w:val="32"/>
                <w:szCs w:val="32"/>
              </w:rPr>
              <w:t xml:space="preserve"> </w:t>
            </w:r>
            <w:proofErr w:type="spellStart"/>
            <w:r w:rsidRPr="00112362">
              <w:rPr>
                <w:rFonts w:ascii="Garamond" w:hAnsi="Garamond"/>
                <w:sz w:val="32"/>
                <w:szCs w:val="32"/>
              </w:rPr>
              <w:t>seose</w:t>
            </w:r>
            <w:proofErr w:type="spellEnd"/>
            <w:r w:rsidRPr="00112362">
              <w:rPr>
                <w:rFonts w:ascii="Garamond" w:hAnsi="Garamond"/>
                <w:sz w:val="32"/>
                <w:szCs w:val="32"/>
              </w:rPr>
              <w:t xml:space="preserve"> hoods son </w:t>
            </w:r>
            <w:proofErr w:type="spellStart"/>
            <w:r w:rsidRPr="00112362">
              <w:rPr>
                <w:rFonts w:ascii="Garamond" w:hAnsi="Garamond"/>
                <w:sz w:val="32"/>
                <w:szCs w:val="32"/>
              </w:rPr>
              <w:t>cooney</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Pr="00112362">
              <w:rPr>
                <w:rFonts w:ascii="Garamond" w:hAnsi="Garamond"/>
                <w:sz w:val="32"/>
                <w:szCs w:val="32"/>
              </w:rPr>
              <w:t>yanoo</w:t>
            </w:r>
            <w:proofErr w:type="spellEnd"/>
            <w:r w:rsidRPr="00112362">
              <w:rPr>
                <w:rFonts w:ascii="Garamond" w:hAnsi="Garamond"/>
                <w:sz w:val="32"/>
                <w:szCs w:val="32"/>
              </w:rPr>
              <w:t xml:space="preserve"> </w:t>
            </w:r>
            <w:proofErr w:type="spellStart"/>
            <w:r w:rsidRPr="00112362">
              <w:rPr>
                <w:rFonts w:ascii="Garamond" w:hAnsi="Garamond"/>
                <w:sz w:val="32"/>
                <w:szCs w:val="32"/>
              </w:rPr>
              <w:t>ymmyd</w:t>
            </w:r>
            <w:proofErr w:type="spellEnd"/>
            <w:r w:rsidRPr="00112362">
              <w:rPr>
                <w:rFonts w:ascii="Garamond" w:hAnsi="Garamond"/>
                <w:sz w:val="32"/>
                <w:szCs w:val="32"/>
              </w:rPr>
              <w:t xml:space="preserve"> </w:t>
            </w:r>
            <w:proofErr w:type="spellStart"/>
            <w:r w:rsidRPr="00112362">
              <w:rPr>
                <w:rFonts w:ascii="Garamond" w:hAnsi="Garamond"/>
                <w:sz w:val="32"/>
                <w:szCs w:val="32"/>
              </w:rPr>
              <w:t>mie</w:t>
            </w:r>
            <w:proofErr w:type="spellEnd"/>
            <w:r w:rsidRPr="00112362">
              <w:rPr>
                <w:rFonts w:ascii="Garamond" w:hAnsi="Garamond"/>
                <w:sz w:val="32"/>
                <w:szCs w:val="32"/>
              </w:rPr>
              <w:t xml:space="preserve"> </w:t>
            </w:r>
            <w:proofErr w:type="spellStart"/>
            <w:r w:rsidRPr="00112362">
              <w:rPr>
                <w:rFonts w:ascii="Garamond" w:hAnsi="Garamond"/>
                <w:sz w:val="32"/>
                <w:szCs w:val="32"/>
              </w:rPr>
              <w:t>jeh</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Pr="00112362">
              <w:rPr>
                <w:rFonts w:ascii="Garamond" w:hAnsi="Garamond"/>
                <w:sz w:val="32"/>
                <w:szCs w:val="32"/>
              </w:rPr>
              <w:t>chooilley</w:t>
            </w:r>
            <w:proofErr w:type="spellEnd"/>
            <w:r w:rsidRPr="00112362">
              <w:rPr>
                <w:rFonts w:ascii="Garamond" w:hAnsi="Garamond"/>
                <w:sz w:val="32"/>
                <w:szCs w:val="32"/>
              </w:rPr>
              <w:t xml:space="preserve"> </w:t>
            </w:r>
            <w:proofErr w:type="spellStart"/>
            <w:r w:rsidRPr="00112362">
              <w:rPr>
                <w:rFonts w:ascii="Garamond" w:hAnsi="Garamond"/>
                <w:sz w:val="32"/>
                <w:szCs w:val="32"/>
              </w:rPr>
              <w:t>sa</w:t>
            </w:r>
            <w:r w:rsidR="00112362">
              <w:rPr>
                <w:rFonts w:ascii="Garamond" w:hAnsi="Garamond"/>
                <w:sz w:val="32"/>
                <w:szCs w:val="32"/>
              </w:rPr>
              <w:t>y</w:t>
            </w:r>
            <w:r w:rsidRPr="00112362">
              <w:rPr>
                <w:rFonts w:ascii="Garamond" w:hAnsi="Garamond"/>
                <w:sz w:val="32"/>
                <w:szCs w:val="32"/>
              </w:rPr>
              <w:t>se</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00112362" w:rsidRPr="00112362">
              <w:rPr>
                <w:rFonts w:ascii="Garamond" w:hAnsi="Garamond"/>
                <w:sz w:val="32"/>
                <w:szCs w:val="32"/>
              </w:rPr>
              <w:t>Ghrayse</w:t>
            </w:r>
            <w:proofErr w:type="spellEnd"/>
            <w:r w:rsidR="00112362" w:rsidRPr="00112362">
              <w:rPr>
                <w:rFonts w:ascii="Garamond" w:hAnsi="Garamond"/>
                <w:sz w:val="32"/>
                <w:szCs w:val="32"/>
              </w:rPr>
              <w:t xml:space="preserve"> </w:t>
            </w:r>
            <w:r w:rsidRPr="00112362">
              <w:rPr>
                <w:rFonts w:ascii="Garamond" w:hAnsi="Garamond"/>
                <w:sz w:val="32"/>
                <w:szCs w:val="32"/>
              </w:rPr>
              <w:t xml:space="preserve">nee </w:t>
            </w:r>
            <w:proofErr w:type="spellStart"/>
            <w:r w:rsidRPr="00112362">
              <w:rPr>
                <w:rFonts w:ascii="Garamond" w:hAnsi="Garamond"/>
                <w:sz w:val="32"/>
                <w:szCs w:val="32"/>
              </w:rPr>
              <w:t>yn</w:t>
            </w:r>
            <w:proofErr w:type="spellEnd"/>
            <w:r w:rsidRPr="00112362">
              <w:rPr>
                <w:rFonts w:ascii="Garamond" w:hAnsi="Garamond"/>
                <w:sz w:val="32"/>
                <w:szCs w:val="32"/>
              </w:rPr>
              <w:t xml:space="preserve"> </w:t>
            </w:r>
            <w:proofErr w:type="spellStart"/>
            <w:r w:rsidRPr="00112362">
              <w:rPr>
                <w:rFonts w:ascii="Garamond" w:hAnsi="Garamond"/>
                <w:sz w:val="32"/>
                <w:szCs w:val="32"/>
              </w:rPr>
              <w:t>viys</w:t>
            </w:r>
            <w:proofErr w:type="spellEnd"/>
            <w:r w:rsidRPr="00112362">
              <w:rPr>
                <w:rFonts w:ascii="Garamond" w:hAnsi="Garamond"/>
                <w:sz w:val="32"/>
                <w:szCs w:val="32"/>
              </w:rPr>
              <w:t xml:space="preserve"> </w:t>
            </w:r>
            <w:proofErr w:type="spellStart"/>
            <w:r w:rsidRPr="00112362">
              <w:rPr>
                <w:rFonts w:ascii="Garamond" w:hAnsi="Garamond"/>
                <w:sz w:val="32"/>
                <w:szCs w:val="32"/>
              </w:rPr>
              <w:t>ayds</w:t>
            </w:r>
            <w:proofErr w:type="spellEnd"/>
            <w:r w:rsidRPr="00112362">
              <w:rPr>
                <w:rFonts w:ascii="Garamond" w:hAnsi="Garamond"/>
                <w:sz w:val="32"/>
                <w:szCs w:val="32"/>
              </w:rPr>
              <w:t xml:space="preserve"> y </w:t>
            </w:r>
            <w:proofErr w:type="spellStart"/>
            <w:r w:rsidRPr="00112362">
              <w:rPr>
                <w:rFonts w:ascii="Garamond" w:hAnsi="Garamond"/>
                <w:sz w:val="32"/>
                <w:szCs w:val="32"/>
              </w:rPr>
              <w:t>fordrail</w:t>
            </w:r>
            <w:proofErr w:type="spellEnd"/>
            <w:r w:rsidRPr="00112362">
              <w:rPr>
                <w:rFonts w:ascii="Garamond" w:hAnsi="Garamond"/>
                <w:sz w:val="32"/>
                <w:szCs w:val="32"/>
              </w:rPr>
              <w:t xml:space="preserve"> </w:t>
            </w:r>
            <w:proofErr w:type="spellStart"/>
            <w:r w:rsidRPr="00112362">
              <w:rPr>
                <w:rFonts w:ascii="Garamond" w:hAnsi="Garamond"/>
                <w:sz w:val="32"/>
                <w:szCs w:val="32"/>
              </w:rPr>
              <w:t>dou</w:t>
            </w:r>
            <w:proofErr w:type="spellEnd"/>
            <w:r w:rsidRPr="00112362">
              <w:rPr>
                <w:rFonts w:ascii="Garamond" w:hAnsi="Garamond"/>
                <w:sz w:val="32"/>
                <w:szCs w:val="32"/>
              </w:rPr>
              <w:t xml:space="preserve">,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Pr="00112362">
              <w:rPr>
                <w:rFonts w:ascii="Garamond" w:hAnsi="Garamond"/>
                <w:sz w:val="32"/>
                <w:szCs w:val="32"/>
              </w:rPr>
              <w:t>vodym</w:t>
            </w:r>
            <w:proofErr w:type="spellEnd"/>
            <w:r w:rsidRPr="00112362">
              <w:rPr>
                <w:rFonts w:ascii="Garamond" w:hAnsi="Garamond"/>
                <w:sz w:val="32"/>
                <w:szCs w:val="32"/>
              </w:rPr>
              <w:t xml:space="preserve"> </w:t>
            </w:r>
            <w:proofErr w:type="spellStart"/>
            <w:r w:rsidRPr="00112362">
              <w:rPr>
                <w:rFonts w:ascii="Garamond" w:hAnsi="Garamond"/>
                <w:sz w:val="32"/>
                <w:szCs w:val="32"/>
              </w:rPr>
              <w:t>ve</w:t>
            </w:r>
            <w:proofErr w:type="spellEnd"/>
            <w:r w:rsidRPr="00112362">
              <w:rPr>
                <w:rFonts w:ascii="Garamond" w:hAnsi="Garamond"/>
                <w:sz w:val="32"/>
                <w:szCs w:val="32"/>
              </w:rPr>
              <w:t xml:space="preserve"> er my </w:t>
            </w:r>
            <w:proofErr w:type="spellStart"/>
            <w:r w:rsidRPr="00112362">
              <w:rPr>
                <w:rFonts w:ascii="Garamond" w:hAnsi="Garamond"/>
                <w:sz w:val="32"/>
                <w:szCs w:val="32"/>
              </w:rPr>
              <w:t>yanoo</w:t>
            </w:r>
            <w:proofErr w:type="spellEnd"/>
            <w:r w:rsidRPr="00112362">
              <w:rPr>
                <w:rFonts w:ascii="Garamond" w:hAnsi="Garamond"/>
                <w:sz w:val="32"/>
                <w:szCs w:val="32"/>
              </w:rPr>
              <w:t xml:space="preserve"> </w:t>
            </w:r>
            <w:proofErr w:type="spellStart"/>
            <w:r w:rsidRPr="00112362">
              <w:rPr>
                <w:rFonts w:ascii="Garamond" w:hAnsi="Garamond"/>
                <w:sz w:val="32"/>
                <w:szCs w:val="32"/>
              </w:rPr>
              <w:t>magh</w:t>
            </w:r>
            <w:proofErr w:type="spellEnd"/>
            <w:r w:rsidRPr="00112362">
              <w:rPr>
                <w:rFonts w:ascii="Garamond" w:hAnsi="Garamond"/>
                <w:sz w:val="32"/>
                <w:szCs w:val="32"/>
              </w:rPr>
              <w:t xml:space="preserve"> </w:t>
            </w:r>
            <w:proofErr w:type="spellStart"/>
            <w:r w:rsidRPr="00112362">
              <w:rPr>
                <w:rFonts w:ascii="Garamond" w:hAnsi="Garamond"/>
                <w:sz w:val="32"/>
                <w:szCs w:val="32"/>
              </w:rPr>
              <w:t>lesh</w:t>
            </w:r>
            <w:proofErr w:type="spellEnd"/>
            <w:r w:rsidRPr="00112362">
              <w:rPr>
                <w:rFonts w:ascii="Garamond" w:hAnsi="Garamond"/>
                <w:sz w:val="32"/>
                <w:szCs w:val="32"/>
              </w:rPr>
              <w:t xml:space="preserve"> </w:t>
            </w:r>
            <w:proofErr w:type="spellStart"/>
            <w:r w:rsidRPr="00112362">
              <w:rPr>
                <w:rFonts w:ascii="Garamond" w:hAnsi="Garamond"/>
                <w:sz w:val="32"/>
                <w:szCs w:val="32"/>
              </w:rPr>
              <w:t>grayse</w:t>
            </w:r>
            <w:proofErr w:type="spellEnd"/>
            <w:r w:rsidRPr="00112362">
              <w:rPr>
                <w:rFonts w:ascii="Garamond" w:hAnsi="Garamond"/>
                <w:sz w:val="32"/>
                <w:szCs w:val="32"/>
              </w:rPr>
              <w:t xml:space="preserve">, as </w:t>
            </w:r>
            <w:proofErr w:type="spellStart"/>
            <w:r w:rsidRPr="00112362">
              <w:rPr>
                <w:rFonts w:ascii="Garamond" w:hAnsi="Garamond"/>
                <w:sz w:val="32"/>
                <w:szCs w:val="32"/>
              </w:rPr>
              <w:t>dy</w:t>
            </w:r>
            <w:proofErr w:type="spellEnd"/>
            <w:r w:rsidRPr="00112362">
              <w:rPr>
                <w:rFonts w:ascii="Garamond" w:hAnsi="Garamond"/>
                <w:sz w:val="32"/>
                <w:szCs w:val="32"/>
              </w:rPr>
              <w:t xml:space="preserve"> </w:t>
            </w:r>
            <w:proofErr w:type="spellStart"/>
            <w:r w:rsidRPr="00112362">
              <w:rPr>
                <w:rFonts w:ascii="Garamond" w:hAnsi="Garamond"/>
                <w:sz w:val="32"/>
                <w:szCs w:val="32"/>
              </w:rPr>
              <w:t>bragh</w:t>
            </w:r>
            <w:proofErr w:type="spellEnd"/>
            <w:r w:rsidRPr="00112362">
              <w:rPr>
                <w:rFonts w:ascii="Garamond" w:hAnsi="Garamond"/>
                <w:sz w:val="32"/>
                <w:szCs w:val="32"/>
              </w:rPr>
              <w:t xml:space="preserve"> </w:t>
            </w:r>
            <w:proofErr w:type="spellStart"/>
            <w:r w:rsidRPr="00112362">
              <w:rPr>
                <w:rFonts w:ascii="Garamond" w:hAnsi="Garamond"/>
                <w:sz w:val="32"/>
                <w:szCs w:val="32"/>
              </w:rPr>
              <w:t>tannaghtyn</w:t>
            </w:r>
            <w:proofErr w:type="spellEnd"/>
            <w:r w:rsidRPr="00112362">
              <w:rPr>
                <w:rFonts w:ascii="Garamond" w:hAnsi="Garamond"/>
                <w:sz w:val="32"/>
                <w:szCs w:val="32"/>
              </w:rPr>
              <w:t xml:space="preserve"> </w:t>
            </w:r>
            <w:proofErr w:type="spellStart"/>
            <w:r w:rsidRPr="00112362">
              <w:rPr>
                <w:rFonts w:ascii="Garamond" w:hAnsi="Garamond"/>
                <w:sz w:val="32"/>
                <w:szCs w:val="32"/>
              </w:rPr>
              <w:t>ayns</w:t>
            </w:r>
            <w:proofErr w:type="spellEnd"/>
            <w:r w:rsidRPr="00112362">
              <w:rPr>
                <w:rFonts w:ascii="Garamond" w:hAnsi="Garamond"/>
                <w:sz w:val="32"/>
                <w:szCs w:val="32"/>
              </w:rPr>
              <w:t xml:space="preserve"> </w:t>
            </w:r>
            <w:proofErr w:type="spellStart"/>
            <w:r w:rsidRPr="00112362">
              <w:rPr>
                <w:rFonts w:ascii="Garamond" w:hAnsi="Garamond"/>
                <w:sz w:val="32"/>
                <w:szCs w:val="32"/>
              </w:rPr>
              <w:t>earoo</w:t>
            </w:r>
            <w:proofErr w:type="spellEnd"/>
            <w:r w:rsidRPr="00112362">
              <w:rPr>
                <w:rFonts w:ascii="Garamond" w:hAnsi="Garamond"/>
                <w:sz w:val="32"/>
                <w:szCs w:val="32"/>
              </w:rPr>
              <w:t xml:space="preserve"> </w:t>
            </w:r>
            <w:proofErr w:type="spellStart"/>
            <w:r w:rsidRPr="00112362">
              <w:rPr>
                <w:rFonts w:ascii="Garamond" w:hAnsi="Garamond"/>
                <w:sz w:val="32"/>
                <w:szCs w:val="32"/>
              </w:rPr>
              <w:t>dty</w:t>
            </w:r>
            <w:proofErr w:type="spellEnd"/>
            <w:r w:rsidRPr="00112362">
              <w:rPr>
                <w:rFonts w:ascii="Garamond" w:hAnsi="Garamond"/>
                <w:sz w:val="32"/>
                <w:szCs w:val="32"/>
              </w:rPr>
              <w:t xml:space="preserve"> </w:t>
            </w:r>
            <w:proofErr w:type="spellStart"/>
            <w:r w:rsidR="00112362" w:rsidRPr="00112362">
              <w:rPr>
                <w:rFonts w:ascii="Garamond" w:hAnsi="Garamond"/>
                <w:sz w:val="32"/>
                <w:szCs w:val="32"/>
              </w:rPr>
              <w:t>Harvaantyn</w:t>
            </w:r>
            <w:proofErr w:type="spellEnd"/>
            <w:r w:rsidR="00112362" w:rsidRPr="00112362">
              <w:rPr>
                <w:rFonts w:ascii="Garamond" w:hAnsi="Garamond"/>
                <w:sz w:val="32"/>
                <w:szCs w:val="32"/>
              </w:rPr>
              <w:t xml:space="preserve"> </w:t>
            </w:r>
            <w:proofErr w:type="spellStart"/>
            <w:r w:rsidRPr="00112362">
              <w:rPr>
                <w:rFonts w:ascii="Garamond" w:hAnsi="Garamond"/>
                <w:sz w:val="32"/>
                <w:szCs w:val="32"/>
              </w:rPr>
              <w:t>firrinagh</w:t>
            </w:r>
            <w:proofErr w:type="spellEnd"/>
            <w:r w:rsidRPr="00112362">
              <w:rPr>
                <w:rFonts w:ascii="Garamond" w:hAnsi="Garamond"/>
                <w:sz w:val="32"/>
                <w:szCs w:val="32"/>
              </w:rPr>
              <w:t xml:space="preserve"> </w:t>
            </w:r>
            <w:proofErr w:type="spellStart"/>
            <w:r w:rsidRPr="00112362">
              <w:rPr>
                <w:rFonts w:ascii="Garamond" w:hAnsi="Garamond"/>
                <w:sz w:val="32"/>
                <w:szCs w:val="32"/>
              </w:rPr>
              <w:t>gys</w:t>
            </w:r>
            <w:proofErr w:type="spellEnd"/>
            <w:r w:rsidRPr="00112362">
              <w:rPr>
                <w:rFonts w:ascii="Garamond" w:hAnsi="Garamond"/>
                <w:sz w:val="32"/>
                <w:szCs w:val="32"/>
              </w:rPr>
              <w:t xml:space="preserve"> </w:t>
            </w:r>
            <w:proofErr w:type="spellStart"/>
            <w:r w:rsidRPr="00112362">
              <w:rPr>
                <w:rFonts w:ascii="Garamond" w:hAnsi="Garamond"/>
                <w:sz w:val="32"/>
                <w:szCs w:val="32"/>
              </w:rPr>
              <w:t>jerrey</w:t>
            </w:r>
            <w:proofErr w:type="spellEnd"/>
            <w:r w:rsidRPr="00112362">
              <w:rPr>
                <w:rFonts w:ascii="Garamond" w:hAnsi="Garamond"/>
                <w:sz w:val="32"/>
                <w:szCs w:val="32"/>
              </w:rPr>
              <w:t xml:space="preserve"> my </w:t>
            </w:r>
            <w:proofErr w:type="spellStart"/>
            <w:r w:rsidRPr="00112362">
              <w:rPr>
                <w:rFonts w:ascii="Garamond" w:hAnsi="Garamond"/>
                <w:sz w:val="32"/>
                <w:szCs w:val="32"/>
              </w:rPr>
              <w:t>heihll</w:t>
            </w:r>
            <w:proofErr w:type="spellEnd"/>
            <w:r w:rsidRPr="00112362">
              <w:rPr>
                <w:rFonts w:ascii="Garamond" w:hAnsi="Garamond"/>
                <w:sz w:val="32"/>
                <w:szCs w:val="32"/>
              </w:rPr>
              <w:t xml:space="preserve">. </w:t>
            </w:r>
            <w:r w:rsidRPr="00112362">
              <w:rPr>
                <w:rFonts w:ascii="Garamond" w:hAnsi="Garamond"/>
                <w:i/>
                <w:sz w:val="32"/>
                <w:szCs w:val="32"/>
              </w:rPr>
              <w:t>Amen</w:t>
            </w:r>
            <w:r w:rsidRPr="00112362">
              <w:rPr>
                <w:rFonts w:ascii="Garamond" w:hAnsi="Garamond"/>
                <w:sz w:val="32"/>
                <w:szCs w:val="32"/>
              </w:rPr>
              <w:t xml:space="preserve">. </w:t>
            </w:r>
          </w:p>
        </w:tc>
        <w:tc>
          <w:tcPr>
            <w:tcW w:w="0" w:type="auto"/>
            <w:tcBorders>
              <w:top w:val="nil"/>
              <w:left w:val="nil"/>
              <w:bottom w:val="nil"/>
              <w:right w:val="nil"/>
            </w:tcBorders>
          </w:tcPr>
          <w:p w14:paraId="772E1C9A" w14:textId="77777777" w:rsidR="000145DF" w:rsidRPr="003142BF" w:rsidRDefault="000145DF" w:rsidP="00DB60C3">
            <w:pPr>
              <w:pStyle w:val="ListParagraph"/>
              <w:spacing w:before="240"/>
              <w:ind w:left="0"/>
              <w:contextualSpacing w:val="0"/>
              <w:jc w:val="both"/>
              <w:rPr>
                <w:rFonts w:ascii="Garamond" w:hAnsi="Garamond" w:cs="GlyphLessFont"/>
                <w:i/>
                <w:sz w:val="32"/>
              </w:rPr>
            </w:pPr>
            <w:proofErr w:type="spellStart"/>
            <w:r w:rsidRPr="00112362">
              <w:rPr>
                <w:rFonts w:ascii="Garamond" w:hAnsi="Garamond" w:cs="GlyphLessFont"/>
                <w:sz w:val="44"/>
              </w:rPr>
              <w:lastRenderedPageBreak/>
              <w:t>B</w:t>
            </w:r>
            <w:r w:rsidR="00112362" w:rsidRPr="003142BF">
              <w:rPr>
                <w:rFonts w:ascii="Garamond" w:hAnsi="Garamond" w:cs="GlyphLessFont"/>
                <w:i/>
                <w:sz w:val="32"/>
              </w:rPr>
              <w:t>L</w:t>
            </w:r>
            <w:r w:rsidRPr="003142BF">
              <w:rPr>
                <w:rFonts w:ascii="Garamond" w:hAnsi="Garamond" w:cs="GlyphLessFont"/>
                <w:i/>
                <w:sz w:val="32"/>
              </w:rPr>
              <w:t>essed</w:t>
            </w:r>
            <w:proofErr w:type="spellEnd"/>
            <w:r w:rsidRPr="003142BF">
              <w:rPr>
                <w:rFonts w:ascii="Garamond" w:hAnsi="Garamond" w:cs="GlyphLessFont"/>
                <w:i/>
                <w:sz w:val="32"/>
              </w:rPr>
              <w:t xml:space="preserve"> Spirit of Grace, by which I have been called to this state of Salvation </w:t>
            </w:r>
            <w:r w:rsidR="00112362">
              <w:rPr>
                <w:rFonts w:ascii="Garamond" w:hAnsi="Garamond" w:cs="GlyphLessFont"/>
                <w:sz w:val="32"/>
              </w:rPr>
              <w:t>;</w:t>
            </w:r>
            <w:r w:rsidRPr="003142BF">
              <w:rPr>
                <w:rFonts w:ascii="Garamond" w:hAnsi="Garamond" w:cs="GlyphLessFont"/>
                <w:i/>
                <w:sz w:val="32"/>
              </w:rPr>
              <w:t xml:space="preserve"> be thou the Guide of my Life, and lead me in the way that I should go, that I may continually </w:t>
            </w:r>
            <w:proofErr w:type="spellStart"/>
            <w:r w:rsidRPr="003142BF">
              <w:rPr>
                <w:rFonts w:ascii="Garamond" w:hAnsi="Garamond" w:cs="GlyphLessFont"/>
                <w:i/>
                <w:sz w:val="32"/>
              </w:rPr>
              <w:t>mortifie</w:t>
            </w:r>
            <w:proofErr w:type="spellEnd"/>
            <w:r w:rsidRPr="003142BF">
              <w:rPr>
                <w:rFonts w:ascii="Garamond" w:hAnsi="Garamond" w:cs="GlyphLessFont"/>
                <w:i/>
                <w:sz w:val="32"/>
              </w:rPr>
              <w:t xml:space="preserve"> my corrupt Affections, and daily increase in </w:t>
            </w:r>
            <w:proofErr w:type="spellStart"/>
            <w:r w:rsidRPr="003142BF">
              <w:rPr>
                <w:rFonts w:ascii="Garamond" w:hAnsi="Garamond" w:cs="GlyphLessFont"/>
                <w:i/>
                <w:sz w:val="32"/>
              </w:rPr>
              <w:t>Vertue</w:t>
            </w:r>
            <w:proofErr w:type="spellEnd"/>
            <w:r w:rsidRPr="003142BF">
              <w:rPr>
                <w:rFonts w:ascii="Garamond" w:hAnsi="Garamond" w:cs="GlyphLessFont"/>
                <w:i/>
                <w:sz w:val="32"/>
              </w:rPr>
              <w:t xml:space="preserve"> and Godliness. May the Sense of my Infirmities and Backslidings </w:t>
            </w:r>
            <w:r w:rsidR="00112362">
              <w:rPr>
                <w:rFonts w:ascii="Garamond" w:hAnsi="Garamond" w:cs="GlyphLessFont"/>
                <w:i/>
                <w:sz w:val="32"/>
              </w:rPr>
              <w:t xml:space="preserve">make </w:t>
            </w:r>
            <w:r w:rsidR="00112362">
              <w:rPr>
                <w:rFonts w:ascii="Garamond" w:hAnsi="Garamond" w:cs="GlyphLessFont"/>
                <w:i/>
                <w:sz w:val="32"/>
              </w:rPr>
              <w:lastRenderedPageBreak/>
              <w:t>me serious</w:t>
            </w:r>
            <w:r w:rsidRPr="003142BF">
              <w:rPr>
                <w:rFonts w:ascii="Garamond" w:hAnsi="Garamond" w:cs="GlyphLessFont"/>
                <w:i/>
                <w:sz w:val="32"/>
              </w:rPr>
              <w:t xml:space="preserve"> and careful to avoid all Temptations to Sin, to look up to thee for </w:t>
            </w:r>
            <w:r w:rsidR="00112362" w:rsidRPr="003142BF">
              <w:rPr>
                <w:rFonts w:ascii="Garamond" w:hAnsi="Garamond" w:cs="GlyphLessFont"/>
                <w:i/>
                <w:sz w:val="32"/>
              </w:rPr>
              <w:t>Help</w:t>
            </w:r>
            <w:r w:rsidRPr="003142BF">
              <w:rPr>
                <w:rFonts w:ascii="Garamond" w:hAnsi="Garamond" w:cs="GlyphLessFont"/>
                <w:i/>
                <w:sz w:val="32"/>
              </w:rPr>
              <w:t xml:space="preserve">, to use all the means of Grace which thy goodness shall afford me, that I may receive the fulness of thy Grace, and ever remain in the Number of thy Faithful Servants, unto my lives end. </w:t>
            </w:r>
            <w:r w:rsidRPr="003142BF">
              <w:rPr>
                <w:rFonts w:ascii="Garamond" w:hAnsi="Garamond" w:cs="GlyphLessFont"/>
                <w:sz w:val="32"/>
              </w:rPr>
              <w:t>Amen</w:t>
            </w:r>
            <w:r w:rsidRPr="003142BF">
              <w:rPr>
                <w:rFonts w:ascii="Garamond" w:hAnsi="Garamond" w:cs="GlyphLessFont"/>
                <w:i/>
                <w:sz w:val="32"/>
              </w:rPr>
              <w:t>.</w:t>
            </w:r>
          </w:p>
        </w:tc>
      </w:tr>
      <w:tr w:rsidR="00BB13AC" w:rsidRPr="003142BF" w14:paraId="60B8C363" w14:textId="77777777" w:rsidTr="00BB13AC">
        <w:trPr>
          <w:trHeight w:val="254"/>
        </w:trPr>
        <w:tc>
          <w:tcPr>
            <w:tcW w:w="0" w:type="auto"/>
            <w:tcBorders>
              <w:top w:val="nil"/>
              <w:left w:val="nil"/>
              <w:bottom w:val="nil"/>
              <w:right w:val="nil"/>
            </w:tcBorders>
          </w:tcPr>
          <w:p w14:paraId="5516D757" w14:textId="77777777" w:rsidR="00BB13AC" w:rsidRPr="00516599" w:rsidRDefault="00BB13AC" w:rsidP="00516599">
            <w:pPr>
              <w:pStyle w:val="ListParagraph"/>
              <w:keepNext/>
              <w:ind w:left="0"/>
              <w:contextualSpacing w:val="0"/>
              <w:jc w:val="both"/>
              <w:rPr>
                <w:rFonts w:ascii="Garamond" w:hAnsi="Garamond" w:cs="GlyphLessFont"/>
                <w:i/>
                <w:sz w:val="28"/>
                <w:szCs w:val="28"/>
              </w:rPr>
            </w:pPr>
            <w:r w:rsidRPr="00516599">
              <w:rPr>
                <w:rFonts w:ascii="Garamond" w:hAnsi="Garamond" w:cs="GlyphLessFont"/>
                <w:sz w:val="28"/>
                <w:szCs w:val="28"/>
              </w:rPr>
              <w:lastRenderedPageBreak/>
              <w:t>[27]</w:t>
            </w:r>
          </w:p>
        </w:tc>
        <w:tc>
          <w:tcPr>
            <w:tcW w:w="0" w:type="auto"/>
            <w:tcBorders>
              <w:top w:val="nil"/>
              <w:left w:val="nil"/>
              <w:bottom w:val="nil"/>
              <w:right w:val="nil"/>
            </w:tcBorders>
          </w:tcPr>
          <w:p w14:paraId="68500410" w14:textId="77777777" w:rsidR="00BB13AC" w:rsidRPr="00516599" w:rsidRDefault="00BB13AC" w:rsidP="00516599">
            <w:pPr>
              <w:pStyle w:val="ListParagraph"/>
              <w:keepNext/>
              <w:ind w:left="0"/>
              <w:contextualSpacing w:val="0"/>
              <w:jc w:val="both"/>
              <w:rPr>
                <w:rFonts w:ascii="Garamond" w:hAnsi="Garamond" w:cs="GlyphLessFont"/>
                <w:i/>
                <w:sz w:val="28"/>
                <w:szCs w:val="28"/>
              </w:rPr>
            </w:pPr>
          </w:p>
        </w:tc>
      </w:tr>
      <w:tr w:rsidR="003142BF" w:rsidRPr="003142BF" w14:paraId="21620072" w14:textId="77777777" w:rsidTr="00BB13AC">
        <w:tc>
          <w:tcPr>
            <w:tcW w:w="0" w:type="auto"/>
            <w:tcBorders>
              <w:top w:val="nil"/>
              <w:left w:val="nil"/>
              <w:bottom w:val="nil"/>
              <w:right w:val="nil"/>
            </w:tcBorders>
          </w:tcPr>
          <w:p w14:paraId="2B2C842F" w14:textId="77777777" w:rsidR="003142BF" w:rsidRPr="00516599" w:rsidRDefault="00112362" w:rsidP="00516599">
            <w:pPr>
              <w:pStyle w:val="ListParagraph"/>
              <w:keepNext/>
              <w:ind w:left="0"/>
              <w:contextualSpacing w:val="0"/>
              <w:jc w:val="both"/>
              <w:rPr>
                <w:rFonts w:ascii="Garamond" w:hAnsi="Garamond" w:cs="GlyphLessFont"/>
                <w:i/>
                <w:sz w:val="28"/>
                <w:szCs w:val="28"/>
              </w:rPr>
            </w:pPr>
            <w:r w:rsidRPr="00516599">
              <w:rPr>
                <w:rFonts w:ascii="Garamond" w:hAnsi="Garamond" w:cs="GlyphLessFont"/>
                <w:i/>
                <w:sz w:val="28"/>
                <w:szCs w:val="28"/>
              </w:rPr>
              <w:t>________________________</w:t>
            </w:r>
            <w:r w:rsidR="00BB13AC" w:rsidRPr="00516599">
              <w:rPr>
                <w:rFonts w:ascii="Garamond" w:hAnsi="Garamond" w:cs="GlyphLessFont"/>
                <w:i/>
                <w:sz w:val="28"/>
                <w:szCs w:val="28"/>
              </w:rPr>
              <w:t>___</w:t>
            </w:r>
            <w:r w:rsidR="00516599">
              <w:rPr>
                <w:rFonts w:ascii="Garamond" w:hAnsi="Garamond" w:cs="GlyphLessFont"/>
                <w:i/>
                <w:sz w:val="28"/>
                <w:szCs w:val="28"/>
              </w:rPr>
              <w:t>____</w:t>
            </w:r>
          </w:p>
        </w:tc>
        <w:tc>
          <w:tcPr>
            <w:tcW w:w="0" w:type="auto"/>
            <w:tcBorders>
              <w:top w:val="nil"/>
              <w:left w:val="nil"/>
              <w:bottom w:val="nil"/>
              <w:right w:val="nil"/>
            </w:tcBorders>
          </w:tcPr>
          <w:p w14:paraId="65D7C308" w14:textId="77777777" w:rsidR="003142BF" w:rsidRPr="00516599" w:rsidRDefault="00112362" w:rsidP="00516599">
            <w:pPr>
              <w:pStyle w:val="ListParagraph"/>
              <w:keepNext/>
              <w:ind w:left="0"/>
              <w:contextualSpacing w:val="0"/>
              <w:jc w:val="both"/>
              <w:rPr>
                <w:rFonts w:ascii="Garamond" w:hAnsi="Garamond" w:cs="GlyphLessFont"/>
                <w:i/>
                <w:sz w:val="28"/>
                <w:szCs w:val="28"/>
              </w:rPr>
            </w:pPr>
            <w:r w:rsidRPr="00516599">
              <w:rPr>
                <w:rFonts w:ascii="Garamond" w:hAnsi="Garamond" w:cs="GlyphLessFont"/>
                <w:i/>
                <w:sz w:val="28"/>
                <w:szCs w:val="28"/>
              </w:rPr>
              <w:t>__________________________</w:t>
            </w:r>
            <w:r w:rsidR="00516599">
              <w:rPr>
                <w:rFonts w:ascii="Garamond" w:hAnsi="Garamond" w:cs="GlyphLessFont"/>
                <w:i/>
                <w:sz w:val="28"/>
                <w:szCs w:val="28"/>
              </w:rPr>
              <w:t>____</w:t>
            </w:r>
          </w:p>
        </w:tc>
      </w:tr>
      <w:tr w:rsidR="00112362" w:rsidRPr="003142BF" w14:paraId="109CE3FE" w14:textId="77777777" w:rsidTr="00BB13AC">
        <w:tc>
          <w:tcPr>
            <w:tcW w:w="0" w:type="auto"/>
            <w:tcBorders>
              <w:top w:val="nil"/>
              <w:left w:val="nil"/>
              <w:bottom w:val="nil"/>
              <w:right w:val="nil"/>
            </w:tcBorders>
          </w:tcPr>
          <w:p w14:paraId="47B7D687" w14:textId="77777777" w:rsidR="00112362" w:rsidRPr="003E541B" w:rsidRDefault="00112362" w:rsidP="00DB60C3">
            <w:pPr>
              <w:pStyle w:val="ListParagraph"/>
              <w:spacing w:before="240"/>
              <w:ind w:left="227" w:hanging="227"/>
              <w:contextualSpacing w:val="0"/>
              <w:jc w:val="both"/>
              <w:rPr>
                <w:rFonts w:ascii="Garamond" w:hAnsi="Garamond"/>
                <w:sz w:val="28"/>
                <w:szCs w:val="28"/>
              </w:rPr>
            </w:pPr>
            <w:proofErr w:type="spellStart"/>
            <w:r w:rsidRPr="009E4C74">
              <w:rPr>
                <w:rFonts w:ascii="Garamond" w:hAnsi="Garamond"/>
                <w:i/>
                <w:sz w:val="36"/>
                <w:szCs w:val="28"/>
              </w:rPr>
              <w:t>Coyrle</w:t>
            </w:r>
            <w:proofErr w:type="spellEnd"/>
            <w:r w:rsidRPr="009E4C74">
              <w:rPr>
                <w:rFonts w:ascii="Garamond" w:hAnsi="Garamond"/>
                <w:i/>
                <w:sz w:val="36"/>
                <w:szCs w:val="28"/>
              </w:rPr>
              <w:t xml:space="preserve"> </w:t>
            </w:r>
            <w:proofErr w:type="spellStart"/>
            <w:r w:rsidRPr="009E4C74">
              <w:rPr>
                <w:rFonts w:ascii="Garamond" w:hAnsi="Garamond"/>
                <w:i/>
                <w:sz w:val="36"/>
                <w:szCs w:val="28"/>
              </w:rPr>
              <w:t>ashagh</w:t>
            </w:r>
            <w:proofErr w:type="spellEnd"/>
            <w:r w:rsidR="009E4C74" w:rsidRPr="009E4C74">
              <w:rPr>
                <w:rFonts w:ascii="Garamond" w:hAnsi="Garamond"/>
                <w:i/>
                <w:sz w:val="36"/>
                <w:szCs w:val="28"/>
              </w:rPr>
              <w:t xml:space="preserve"> as y</w:t>
            </w:r>
            <w:r w:rsidRPr="009E4C74">
              <w:rPr>
                <w:rFonts w:ascii="Garamond" w:hAnsi="Garamond"/>
                <w:i/>
                <w:sz w:val="36"/>
                <w:szCs w:val="28"/>
              </w:rPr>
              <w:t>are</w:t>
            </w:r>
            <w:r w:rsidRPr="009E4C74">
              <w:rPr>
                <w:rFonts w:ascii="Garamond" w:hAnsi="Garamond"/>
                <w:sz w:val="36"/>
                <w:szCs w:val="28"/>
              </w:rPr>
              <w:t xml:space="preserve"> son </w:t>
            </w:r>
            <w:proofErr w:type="spellStart"/>
            <w:r w:rsidRPr="009E4C74">
              <w:rPr>
                <w:rFonts w:ascii="Garamond" w:hAnsi="Garamond"/>
                <w:sz w:val="36"/>
                <w:szCs w:val="28"/>
              </w:rPr>
              <w:t>leid</w:t>
            </w:r>
            <w:proofErr w:type="spellEnd"/>
            <w:r w:rsidRPr="009E4C74">
              <w:rPr>
                <w:rFonts w:ascii="Garamond" w:hAnsi="Garamond"/>
                <w:sz w:val="36"/>
                <w:szCs w:val="28"/>
              </w:rPr>
              <w:t xml:space="preserve"> as ta </w:t>
            </w:r>
            <w:proofErr w:type="spellStart"/>
            <w:r w:rsidRPr="009E4C74">
              <w:rPr>
                <w:rFonts w:ascii="Garamond" w:hAnsi="Garamond"/>
                <w:sz w:val="36"/>
                <w:szCs w:val="28"/>
              </w:rPr>
              <w:t>ching</w:t>
            </w:r>
            <w:proofErr w:type="spellEnd"/>
            <w:r w:rsidRPr="009E4C74">
              <w:rPr>
                <w:rFonts w:ascii="Garamond" w:hAnsi="Garamond"/>
                <w:sz w:val="36"/>
                <w:szCs w:val="28"/>
              </w:rPr>
              <w:t xml:space="preserve"> </w:t>
            </w:r>
            <w:proofErr w:type="spellStart"/>
            <w:r w:rsidRPr="009E4C74">
              <w:rPr>
                <w:rFonts w:ascii="Garamond" w:hAnsi="Garamond"/>
                <w:i/>
                <w:sz w:val="36"/>
                <w:szCs w:val="28"/>
              </w:rPr>
              <w:t>ny</w:t>
            </w:r>
            <w:proofErr w:type="spellEnd"/>
            <w:r w:rsidRPr="009E4C74">
              <w:rPr>
                <w:rFonts w:ascii="Garamond" w:hAnsi="Garamond"/>
                <w:i/>
                <w:sz w:val="36"/>
                <w:szCs w:val="28"/>
              </w:rPr>
              <w:t xml:space="preserve"> </w:t>
            </w:r>
            <w:proofErr w:type="spellStart"/>
            <w:r w:rsidRPr="009E4C74">
              <w:rPr>
                <w:rFonts w:ascii="Garamond" w:hAnsi="Garamond"/>
                <w:i/>
                <w:sz w:val="36"/>
                <w:szCs w:val="28"/>
              </w:rPr>
              <w:t>fo</w:t>
            </w:r>
            <w:proofErr w:type="spellEnd"/>
            <w:r w:rsidRPr="009E4C74">
              <w:rPr>
                <w:rFonts w:ascii="Garamond" w:hAnsi="Garamond"/>
                <w:sz w:val="36"/>
                <w:szCs w:val="28"/>
              </w:rPr>
              <w:t xml:space="preserve"> </w:t>
            </w:r>
            <w:proofErr w:type="spellStart"/>
            <w:r w:rsidRPr="009E4C74">
              <w:rPr>
                <w:rFonts w:ascii="Garamond" w:hAnsi="Garamond"/>
                <w:sz w:val="36"/>
                <w:szCs w:val="28"/>
              </w:rPr>
              <w:t>seaghyn</w:t>
            </w:r>
            <w:proofErr w:type="spellEnd"/>
            <w:r w:rsidRPr="009E4C74">
              <w:rPr>
                <w:rFonts w:ascii="Garamond" w:hAnsi="Garamond"/>
                <w:sz w:val="36"/>
                <w:szCs w:val="28"/>
              </w:rPr>
              <w:t xml:space="preserve"> </w:t>
            </w:r>
            <w:proofErr w:type="spellStart"/>
            <w:r w:rsidRPr="009E4C74">
              <w:rPr>
                <w:rFonts w:ascii="Garamond" w:hAnsi="Garamond"/>
                <w:i/>
                <w:sz w:val="36"/>
                <w:szCs w:val="28"/>
              </w:rPr>
              <w:t>erbee</w:t>
            </w:r>
            <w:proofErr w:type="spellEnd"/>
            <w:r w:rsidRPr="009E4C74">
              <w:rPr>
                <w:rFonts w:ascii="Garamond" w:hAnsi="Garamond"/>
                <w:i/>
                <w:sz w:val="36"/>
                <w:szCs w:val="28"/>
              </w:rPr>
              <w:t xml:space="preserve"> </w:t>
            </w:r>
            <w:proofErr w:type="spellStart"/>
            <w:r w:rsidRPr="009E4C74">
              <w:rPr>
                <w:rFonts w:ascii="Garamond" w:hAnsi="Garamond"/>
                <w:i/>
                <w:sz w:val="36"/>
                <w:szCs w:val="28"/>
              </w:rPr>
              <w:t>elley</w:t>
            </w:r>
            <w:proofErr w:type="spellEnd"/>
            <w:r w:rsidRPr="009E4C74">
              <w:rPr>
                <w:rFonts w:ascii="Garamond" w:hAnsi="Garamond"/>
                <w:i/>
                <w:sz w:val="36"/>
                <w:szCs w:val="28"/>
              </w:rPr>
              <w:t>.</w:t>
            </w:r>
            <w:r w:rsidRPr="009E4C74">
              <w:rPr>
                <w:rFonts w:ascii="Garamond" w:hAnsi="Garamond"/>
                <w:sz w:val="28"/>
                <w:szCs w:val="28"/>
              </w:rPr>
              <w:t xml:space="preserve"> </w:t>
            </w:r>
          </w:p>
        </w:tc>
        <w:tc>
          <w:tcPr>
            <w:tcW w:w="0" w:type="auto"/>
            <w:tcBorders>
              <w:top w:val="nil"/>
              <w:left w:val="nil"/>
              <w:bottom w:val="nil"/>
              <w:right w:val="nil"/>
            </w:tcBorders>
          </w:tcPr>
          <w:p w14:paraId="72ADCCF6" w14:textId="77777777" w:rsidR="00112362" w:rsidRPr="003142BF" w:rsidRDefault="00112362" w:rsidP="00DB60C3">
            <w:pPr>
              <w:pStyle w:val="ListParagraph"/>
              <w:spacing w:before="240"/>
              <w:ind w:left="227" w:hanging="227"/>
              <w:contextualSpacing w:val="0"/>
              <w:jc w:val="both"/>
              <w:rPr>
                <w:rFonts w:ascii="Garamond" w:hAnsi="Garamond" w:cs="GlyphLessFont"/>
                <w:i/>
                <w:sz w:val="32"/>
              </w:rPr>
            </w:pPr>
            <w:r w:rsidRPr="00112362">
              <w:rPr>
                <w:rFonts w:ascii="Garamond" w:hAnsi="Garamond" w:cs="GlyphLessFont"/>
                <w:sz w:val="36"/>
              </w:rPr>
              <w:t>Plain and short Directions</w:t>
            </w:r>
            <w:r w:rsidRPr="00112362">
              <w:rPr>
                <w:rFonts w:ascii="Garamond" w:hAnsi="Garamond" w:cs="GlyphLessFont"/>
                <w:i/>
                <w:sz w:val="36"/>
              </w:rPr>
              <w:t xml:space="preserve"> for such as are Sick, </w:t>
            </w:r>
            <w:r w:rsidRPr="00112362">
              <w:rPr>
                <w:rFonts w:ascii="Garamond" w:hAnsi="Garamond" w:cs="GlyphLessFont"/>
                <w:sz w:val="36"/>
              </w:rPr>
              <w:t>or under any</w:t>
            </w:r>
            <w:r w:rsidRPr="00112362">
              <w:rPr>
                <w:rFonts w:ascii="Garamond" w:hAnsi="Garamond" w:cs="GlyphLessFont"/>
                <w:i/>
                <w:sz w:val="36"/>
              </w:rPr>
              <w:t xml:space="preserve"> </w:t>
            </w:r>
            <w:r w:rsidRPr="00112362">
              <w:rPr>
                <w:rFonts w:ascii="Garamond" w:hAnsi="Garamond" w:cs="GlyphLessFont"/>
                <w:sz w:val="36"/>
              </w:rPr>
              <w:t xml:space="preserve">other </w:t>
            </w:r>
            <w:r w:rsidRPr="00112362">
              <w:rPr>
                <w:rFonts w:ascii="Garamond" w:hAnsi="Garamond" w:cs="GlyphLessFont"/>
                <w:i/>
                <w:sz w:val="36"/>
              </w:rPr>
              <w:t>Affliction.</w:t>
            </w:r>
          </w:p>
        </w:tc>
      </w:tr>
      <w:tr w:rsidR="00112362" w:rsidRPr="003142BF" w14:paraId="0FFA5B19" w14:textId="77777777" w:rsidTr="00BB13AC">
        <w:tc>
          <w:tcPr>
            <w:tcW w:w="0" w:type="auto"/>
            <w:tcBorders>
              <w:top w:val="nil"/>
              <w:left w:val="nil"/>
              <w:bottom w:val="nil"/>
              <w:right w:val="nil"/>
            </w:tcBorders>
          </w:tcPr>
          <w:p w14:paraId="6DE34D07" w14:textId="77777777" w:rsidR="00112362" w:rsidRPr="003E541B" w:rsidRDefault="009E4C74" w:rsidP="00DB60C3">
            <w:pPr>
              <w:pStyle w:val="ListParagraph"/>
              <w:spacing w:before="240"/>
              <w:ind w:left="0"/>
              <w:contextualSpacing w:val="0"/>
              <w:jc w:val="both"/>
              <w:rPr>
                <w:rFonts w:ascii="Garamond" w:hAnsi="Garamond"/>
                <w:sz w:val="28"/>
                <w:szCs w:val="28"/>
              </w:rPr>
            </w:pPr>
            <w:r w:rsidRPr="009E4C74">
              <w:rPr>
                <w:rFonts w:ascii="Garamond" w:hAnsi="Garamond"/>
                <w:sz w:val="40"/>
                <w:szCs w:val="28"/>
              </w:rPr>
              <w:t>T</w:t>
            </w:r>
            <w:r w:rsidRPr="003E541B">
              <w:rPr>
                <w:rFonts w:ascii="Garamond" w:hAnsi="Garamond"/>
                <w:sz w:val="28"/>
                <w:szCs w:val="28"/>
              </w:rPr>
              <w:t xml:space="preserve">RA </w:t>
            </w:r>
            <w:proofErr w:type="spellStart"/>
            <w:r w:rsidR="00112362" w:rsidRPr="003E541B">
              <w:rPr>
                <w:rFonts w:ascii="Garamond" w:hAnsi="Garamond"/>
                <w:sz w:val="28"/>
                <w:szCs w:val="28"/>
              </w:rPr>
              <w:t>t’ow</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fo</w:t>
            </w:r>
            <w:proofErr w:type="spellEnd"/>
            <w:r w:rsidR="00112362" w:rsidRPr="003E541B">
              <w:rPr>
                <w:rFonts w:ascii="Garamond" w:hAnsi="Garamond"/>
                <w:sz w:val="28"/>
                <w:szCs w:val="28"/>
              </w:rPr>
              <w:t xml:space="preserve"> </w:t>
            </w:r>
            <w:proofErr w:type="spellStart"/>
            <w:r w:rsidRPr="009E4C74">
              <w:rPr>
                <w:rFonts w:ascii="Garamond" w:hAnsi="Garamond"/>
                <w:i/>
                <w:sz w:val="28"/>
                <w:szCs w:val="28"/>
              </w:rPr>
              <w:t>Chingys</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ny</w:t>
            </w:r>
            <w:proofErr w:type="spellEnd"/>
            <w:r w:rsidR="00112362" w:rsidRPr="003E541B">
              <w:rPr>
                <w:rFonts w:ascii="Garamond" w:hAnsi="Garamond"/>
                <w:sz w:val="28"/>
                <w:szCs w:val="28"/>
              </w:rPr>
              <w:t xml:space="preserve"> </w:t>
            </w:r>
            <w:proofErr w:type="spellStart"/>
            <w:r w:rsidR="00112362" w:rsidRPr="009E4C74">
              <w:rPr>
                <w:rFonts w:ascii="Garamond" w:hAnsi="Garamond"/>
                <w:i/>
                <w:sz w:val="28"/>
                <w:szCs w:val="28"/>
              </w:rPr>
              <w:t>seag</w:t>
            </w:r>
            <w:r w:rsidR="00112362" w:rsidRPr="009E4C74">
              <w:rPr>
                <w:rFonts w:ascii="Garamond" w:hAnsi="Garamond"/>
                <w:sz w:val="28"/>
                <w:szCs w:val="28"/>
              </w:rPr>
              <w:t>h</w:t>
            </w:r>
            <w:r w:rsidR="00112362" w:rsidRPr="009E4C74">
              <w:rPr>
                <w:rFonts w:ascii="Garamond" w:hAnsi="Garamond"/>
                <w:i/>
                <w:sz w:val="28"/>
                <w:szCs w:val="28"/>
              </w:rPr>
              <w:t>yn</w:t>
            </w:r>
            <w:proofErr w:type="spellEnd"/>
            <w:r>
              <w:rPr>
                <w:rFonts w:ascii="Garamond" w:hAnsi="Garamond"/>
                <w:sz w:val="28"/>
                <w:szCs w:val="28"/>
              </w:rPr>
              <w:t xml:space="preserve"> </w:t>
            </w:r>
            <w:proofErr w:type="spellStart"/>
            <w:r>
              <w:rPr>
                <w:rFonts w:ascii="Garamond" w:hAnsi="Garamond"/>
                <w:sz w:val="28"/>
                <w:szCs w:val="28"/>
              </w:rPr>
              <w:t>erbee</w:t>
            </w:r>
            <w:proofErr w:type="spellEnd"/>
            <w:r>
              <w:rPr>
                <w:rFonts w:ascii="Garamond" w:hAnsi="Garamond"/>
                <w:sz w:val="28"/>
                <w:szCs w:val="28"/>
              </w:rPr>
              <w:t xml:space="preserve"> </w:t>
            </w:r>
            <w:proofErr w:type="spellStart"/>
            <w:r>
              <w:rPr>
                <w:rFonts w:ascii="Garamond" w:hAnsi="Garamond"/>
                <w:sz w:val="28"/>
                <w:szCs w:val="28"/>
              </w:rPr>
              <w:t>elley</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lishagh</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oo</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chelleeragh</w:t>
            </w:r>
            <w:proofErr w:type="spellEnd"/>
            <w:r w:rsidR="00112362" w:rsidRPr="003E541B">
              <w:rPr>
                <w:rFonts w:ascii="Garamond" w:hAnsi="Garamond"/>
                <w:sz w:val="28"/>
                <w:szCs w:val="28"/>
              </w:rPr>
              <w:t xml:space="preserve"> goal </w:t>
            </w:r>
            <w:proofErr w:type="spellStart"/>
            <w:r w:rsidR="00112362" w:rsidRPr="003E541B">
              <w:rPr>
                <w:rFonts w:ascii="Garamond" w:hAnsi="Garamond"/>
                <w:sz w:val="28"/>
                <w:szCs w:val="28"/>
              </w:rPr>
              <w:t>ayd</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hene</w:t>
            </w:r>
            <w:proofErr w:type="spellEnd"/>
            <w:r w:rsidR="00112362" w:rsidRPr="003E541B">
              <w:rPr>
                <w:rFonts w:ascii="Garamond" w:hAnsi="Garamond"/>
                <w:sz w:val="28"/>
                <w:szCs w:val="28"/>
              </w:rPr>
              <w:t xml:space="preserve">, </w:t>
            </w:r>
            <w:proofErr w:type="spellStart"/>
            <w:r w:rsidRPr="009E4C74">
              <w:rPr>
                <w:rFonts w:ascii="Garamond" w:hAnsi="Garamond"/>
                <w:i/>
                <w:sz w:val="28"/>
                <w:szCs w:val="28"/>
              </w:rPr>
              <w:t>shoh</w:t>
            </w:r>
            <w:proofErr w:type="spellEnd"/>
            <w:r w:rsidRPr="009E4C74">
              <w:rPr>
                <w:rFonts w:ascii="Garamond" w:hAnsi="Garamond"/>
                <w:i/>
                <w:sz w:val="28"/>
                <w:szCs w:val="28"/>
              </w:rPr>
              <w:t xml:space="preserve"> Laue </w:t>
            </w:r>
            <w:r w:rsidR="00112362" w:rsidRPr="009E4C74">
              <w:rPr>
                <w:rFonts w:ascii="Garamond" w:hAnsi="Garamond"/>
                <w:i/>
                <w:sz w:val="28"/>
                <w:szCs w:val="28"/>
              </w:rPr>
              <w:t>Yee</w:t>
            </w:r>
            <w:r w:rsidR="00112362" w:rsidRPr="003E541B">
              <w:rPr>
                <w:rFonts w:ascii="Garamond" w:hAnsi="Garamond"/>
                <w:sz w:val="28"/>
                <w:szCs w:val="28"/>
              </w:rPr>
              <w:t xml:space="preserve"> ; son cha </w:t>
            </w:r>
            <w:proofErr w:type="spellStart"/>
            <w:r w:rsidR="00112362" w:rsidRPr="003E541B">
              <w:rPr>
                <w:rFonts w:ascii="Garamond" w:hAnsi="Garamond"/>
                <w:sz w:val="28"/>
                <w:szCs w:val="28"/>
              </w:rPr>
              <w:t>vod</w:t>
            </w:r>
            <w:proofErr w:type="spellEnd"/>
            <w:r w:rsidR="00112362" w:rsidRPr="003E541B">
              <w:rPr>
                <w:rFonts w:ascii="Garamond" w:hAnsi="Garamond"/>
                <w:sz w:val="28"/>
                <w:szCs w:val="28"/>
              </w:rPr>
              <w:t xml:space="preserve"> nee </w:t>
            </w:r>
            <w:proofErr w:type="spellStart"/>
            <w:r w:rsidR="00112362" w:rsidRPr="003E541B">
              <w:rPr>
                <w:rFonts w:ascii="Garamond" w:hAnsi="Garamond"/>
                <w:sz w:val="28"/>
                <w:szCs w:val="28"/>
              </w:rPr>
              <w:t>erbee</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tagh</w:t>
            </w:r>
            <w:r>
              <w:rPr>
                <w:rFonts w:ascii="Garamond" w:hAnsi="Garamond"/>
                <w:sz w:val="28"/>
                <w:szCs w:val="28"/>
              </w:rPr>
              <w:t>e</w:t>
            </w:r>
            <w:r w:rsidR="00112362" w:rsidRPr="003E541B">
              <w:rPr>
                <w:rFonts w:ascii="Garamond" w:hAnsi="Garamond"/>
                <w:sz w:val="28"/>
                <w:szCs w:val="28"/>
              </w:rPr>
              <w:t>rt</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dooin</w:t>
            </w:r>
            <w:proofErr w:type="spellEnd"/>
            <w:r>
              <w:rPr>
                <w:rFonts w:ascii="Garamond" w:hAnsi="Garamond"/>
                <w:sz w:val="28"/>
                <w:szCs w:val="28"/>
              </w:rPr>
              <w:t>,</w:t>
            </w:r>
            <w:r w:rsidR="00112362" w:rsidRPr="003E541B">
              <w:rPr>
                <w:rFonts w:ascii="Garamond" w:hAnsi="Garamond"/>
                <w:sz w:val="28"/>
                <w:szCs w:val="28"/>
              </w:rPr>
              <w:t xml:space="preserve"> </w:t>
            </w:r>
            <w:proofErr w:type="spellStart"/>
            <w:r w:rsidR="00112362" w:rsidRPr="003E541B">
              <w:rPr>
                <w:rFonts w:ascii="Garamond" w:hAnsi="Garamond"/>
                <w:sz w:val="28"/>
                <w:szCs w:val="28"/>
              </w:rPr>
              <w:t>fegooish</w:t>
            </w:r>
            <w:proofErr w:type="spellEnd"/>
            <w:r w:rsidR="00112362" w:rsidRPr="003E541B">
              <w:rPr>
                <w:rFonts w:ascii="Garamond" w:hAnsi="Garamond"/>
                <w:sz w:val="28"/>
                <w:szCs w:val="28"/>
              </w:rPr>
              <w:t xml:space="preserve"> y </w:t>
            </w:r>
            <w:proofErr w:type="spellStart"/>
            <w:r w:rsidR="00112362" w:rsidRPr="003E541B">
              <w:rPr>
                <w:rFonts w:ascii="Garamond" w:hAnsi="Garamond"/>
                <w:sz w:val="28"/>
                <w:szCs w:val="28"/>
              </w:rPr>
              <w:t>ched</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echyssyn</w:t>
            </w:r>
            <w:proofErr w:type="spellEnd"/>
            <w:r w:rsidR="00112362" w:rsidRPr="003E541B">
              <w:rPr>
                <w:rFonts w:ascii="Garamond" w:hAnsi="Garamond"/>
                <w:sz w:val="28"/>
                <w:szCs w:val="28"/>
              </w:rPr>
              <w:t xml:space="preserve">. </w:t>
            </w:r>
          </w:p>
        </w:tc>
        <w:tc>
          <w:tcPr>
            <w:tcW w:w="0" w:type="auto"/>
            <w:tcBorders>
              <w:top w:val="nil"/>
              <w:left w:val="nil"/>
              <w:bottom w:val="nil"/>
              <w:right w:val="nil"/>
            </w:tcBorders>
          </w:tcPr>
          <w:p w14:paraId="440F09DE" w14:textId="77777777" w:rsidR="00112362" w:rsidRPr="009E4C74" w:rsidRDefault="00112362" w:rsidP="00DB60C3">
            <w:pPr>
              <w:pStyle w:val="ListParagraph"/>
              <w:spacing w:before="240"/>
              <w:ind w:left="0"/>
              <w:contextualSpacing w:val="0"/>
              <w:jc w:val="both"/>
              <w:rPr>
                <w:rFonts w:ascii="Garamond" w:hAnsi="Garamond" w:cs="GlyphLessFont"/>
                <w:sz w:val="28"/>
                <w:szCs w:val="28"/>
              </w:rPr>
            </w:pPr>
            <w:r w:rsidRPr="009E4C74">
              <w:rPr>
                <w:rFonts w:ascii="Garamond" w:hAnsi="Garamond" w:cs="GlyphLessFont"/>
                <w:sz w:val="40"/>
                <w:szCs w:val="28"/>
              </w:rPr>
              <w:t>W</w:t>
            </w:r>
            <w:r w:rsidRPr="009E4C74">
              <w:rPr>
                <w:rFonts w:ascii="Garamond" w:hAnsi="Garamond" w:cs="GlyphLessFont"/>
                <w:i/>
                <w:sz w:val="28"/>
                <w:szCs w:val="28"/>
              </w:rPr>
              <w:t xml:space="preserve">HEN you are visited with Sickness, or any other Affliction, you should presently conclude, This is the Hand of God : For nothing can befall us without his special leave. </w:t>
            </w:r>
            <w:r w:rsidRPr="009E4C74">
              <w:rPr>
                <w:rFonts w:ascii="Garamond" w:hAnsi="Garamond" w:cs="GlyphLessFont"/>
                <w:sz w:val="28"/>
                <w:szCs w:val="28"/>
              </w:rPr>
              <w:t>Mat</w:t>
            </w:r>
            <w:r w:rsidRPr="009E4C74">
              <w:rPr>
                <w:rFonts w:ascii="Garamond" w:hAnsi="Garamond" w:cs="GlyphLessFont"/>
                <w:i/>
                <w:sz w:val="28"/>
                <w:szCs w:val="28"/>
              </w:rPr>
              <w:t xml:space="preserve">. </w:t>
            </w:r>
            <w:r w:rsidRPr="009E4C74">
              <w:rPr>
                <w:rFonts w:ascii="Garamond" w:hAnsi="Garamond" w:cs="GlyphLessFont"/>
                <w:sz w:val="28"/>
                <w:szCs w:val="28"/>
              </w:rPr>
              <w:t>10. 30.</w:t>
            </w:r>
          </w:p>
        </w:tc>
      </w:tr>
      <w:tr w:rsidR="00112362" w:rsidRPr="003142BF" w14:paraId="2E6EBE55" w14:textId="77777777" w:rsidTr="00BB13AC">
        <w:tc>
          <w:tcPr>
            <w:tcW w:w="0" w:type="auto"/>
            <w:tcBorders>
              <w:top w:val="nil"/>
              <w:left w:val="nil"/>
              <w:bottom w:val="nil"/>
              <w:right w:val="nil"/>
            </w:tcBorders>
          </w:tcPr>
          <w:p w14:paraId="12859292" w14:textId="77777777" w:rsidR="00112362" w:rsidRPr="003E541B" w:rsidRDefault="00112362" w:rsidP="00C7243C">
            <w:pPr>
              <w:pStyle w:val="CM3"/>
              <w:widowControl/>
              <w:spacing w:line="240" w:lineRule="auto"/>
              <w:ind w:firstLine="227"/>
              <w:jc w:val="both"/>
              <w:rPr>
                <w:rFonts w:ascii="Garamond" w:hAnsi="Garamond"/>
                <w:sz w:val="28"/>
                <w:szCs w:val="28"/>
              </w:rPr>
            </w:pPr>
            <w:proofErr w:type="spellStart"/>
            <w:r w:rsidRPr="003E541B">
              <w:rPr>
                <w:rFonts w:ascii="Garamond" w:hAnsi="Garamond"/>
                <w:sz w:val="28"/>
                <w:szCs w:val="28"/>
              </w:rPr>
              <w:t>Eisht</w:t>
            </w:r>
            <w:proofErr w:type="spellEnd"/>
            <w:r w:rsidRPr="003E541B">
              <w:rPr>
                <w:rFonts w:ascii="Garamond" w:hAnsi="Garamond"/>
                <w:sz w:val="28"/>
                <w:szCs w:val="28"/>
              </w:rPr>
              <w:t xml:space="preserve"> </w:t>
            </w:r>
            <w:proofErr w:type="spellStart"/>
            <w:r w:rsidRPr="003E541B">
              <w:rPr>
                <w:rFonts w:ascii="Garamond" w:hAnsi="Garamond"/>
                <w:sz w:val="28"/>
                <w:szCs w:val="28"/>
              </w:rPr>
              <w:t>smooinee</w:t>
            </w:r>
            <w:proofErr w:type="spellEnd"/>
            <w:r w:rsidRPr="003E541B">
              <w:rPr>
                <w:rFonts w:ascii="Garamond" w:hAnsi="Garamond"/>
                <w:sz w:val="28"/>
                <w:szCs w:val="28"/>
              </w:rPr>
              <w:t xml:space="preserve"> </w:t>
            </w:r>
            <w:proofErr w:type="spellStart"/>
            <w:r w:rsidRPr="003E541B">
              <w:rPr>
                <w:rFonts w:ascii="Garamond" w:hAnsi="Garamond"/>
                <w:sz w:val="28"/>
                <w:szCs w:val="28"/>
              </w:rPr>
              <w:t>ayd</w:t>
            </w:r>
            <w:proofErr w:type="spellEnd"/>
            <w:r w:rsidRPr="003E541B">
              <w:rPr>
                <w:rFonts w:ascii="Garamond" w:hAnsi="Garamond"/>
                <w:sz w:val="28"/>
                <w:szCs w:val="28"/>
              </w:rPr>
              <w:t xml:space="preserve"> </w:t>
            </w:r>
            <w:proofErr w:type="spellStart"/>
            <w:r w:rsidRPr="003E541B">
              <w:rPr>
                <w:rFonts w:ascii="Garamond" w:hAnsi="Garamond"/>
                <w:sz w:val="28"/>
                <w:szCs w:val="28"/>
              </w:rPr>
              <w:t>hene</w:t>
            </w:r>
            <w:proofErr w:type="spellEnd"/>
            <w:r w:rsidRPr="003E541B">
              <w:rPr>
                <w:rFonts w:ascii="Garamond" w:hAnsi="Garamond"/>
                <w:sz w:val="28"/>
                <w:szCs w:val="28"/>
              </w:rPr>
              <w:t xml:space="preserve">, Cha </w:t>
            </w:r>
            <w:proofErr w:type="spellStart"/>
            <w:r w:rsidRPr="003E541B">
              <w:rPr>
                <w:rFonts w:ascii="Garamond" w:hAnsi="Garamond"/>
                <w:sz w:val="28"/>
                <w:szCs w:val="28"/>
              </w:rPr>
              <w:t>vod</w:t>
            </w:r>
            <w:proofErr w:type="spellEnd"/>
            <w:r w:rsidRPr="003E541B">
              <w:rPr>
                <w:rFonts w:ascii="Garamond" w:hAnsi="Garamond"/>
                <w:sz w:val="28"/>
                <w:szCs w:val="28"/>
              </w:rPr>
              <w:t xml:space="preserve"> </w:t>
            </w:r>
            <w:proofErr w:type="spellStart"/>
            <w:r w:rsidRPr="003E541B">
              <w:rPr>
                <w:rFonts w:ascii="Garamond" w:hAnsi="Garamond"/>
                <w:sz w:val="28"/>
                <w:szCs w:val="28"/>
              </w:rPr>
              <w:t>Jee</w:t>
            </w:r>
            <w:proofErr w:type="spellEnd"/>
            <w:r w:rsidRPr="003E541B">
              <w:rPr>
                <w:rFonts w:ascii="Garamond" w:hAnsi="Garamond"/>
                <w:sz w:val="28"/>
                <w:szCs w:val="28"/>
              </w:rPr>
              <w:t xml:space="preserve"> </w:t>
            </w:r>
            <w:proofErr w:type="spellStart"/>
            <w:r w:rsidRPr="003E541B">
              <w:rPr>
                <w:rFonts w:ascii="Garamond" w:hAnsi="Garamond"/>
                <w:sz w:val="28"/>
                <w:szCs w:val="28"/>
              </w:rPr>
              <w:t>ve</w:t>
            </w:r>
            <w:proofErr w:type="spellEnd"/>
            <w:r w:rsidRPr="003E541B">
              <w:rPr>
                <w:rFonts w:ascii="Garamond" w:hAnsi="Garamond"/>
                <w:sz w:val="28"/>
                <w:szCs w:val="28"/>
              </w:rPr>
              <w:t xml:space="preserve"> </w:t>
            </w:r>
            <w:proofErr w:type="spellStart"/>
            <w:r w:rsidRPr="003E541B">
              <w:rPr>
                <w:rFonts w:ascii="Garamond" w:hAnsi="Garamond"/>
                <w:sz w:val="28"/>
                <w:szCs w:val="28"/>
              </w:rPr>
              <w:t>booiagh</w:t>
            </w:r>
            <w:proofErr w:type="spellEnd"/>
            <w:r w:rsidRPr="003E541B">
              <w:rPr>
                <w:rFonts w:ascii="Garamond" w:hAnsi="Garamond"/>
                <w:sz w:val="28"/>
                <w:szCs w:val="28"/>
              </w:rPr>
              <w:t xml:space="preserve"> </w:t>
            </w:r>
            <w:proofErr w:type="spellStart"/>
            <w:r w:rsidRPr="003E541B">
              <w:rPr>
                <w:rFonts w:ascii="Garamond" w:hAnsi="Garamond"/>
                <w:sz w:val="28"/>
                <w:szCs w:val="28"/>
              </w:rPr>
              <w:t>jeh</w:t>
            </w:r>
            <w:proofErr w:type="spellEnd"/>
            <w:r w:rsidRPr="003E541B">
              <w:rPr>
                <w:rFonts w:ascii="Garamond" w:hAnsi="Garamond"/>
                <w:sz w:val="28"/>
                <w:szCs w:val="28"/>
              </w:rPr>
              <w:t xml:space="preserve"> </w:t>
            </w:r>
            <w:proofErr w:type="spellStart"/>
            <w:r w:rsidRPr="003E541B">
              <w:rPr>
                <w:rFonts w:ascii="Garamond" w:hAnsi="Garamond"/>
                <w:sz w:val="28"/>
                <w:szCs w:val="28"/>
              </w:rPr>
              <w:t>seaghyn</w:t>
            </w:r>
            <w:proofErr w:type="spellEnd"/>
            <w:r w:rsidRPr="003E541B">
              <w:rPr>
                <w:rFonts w:ascii="Garamond" w:hAnsi="Garamond"/>
                <w:sz w:val="28"/>
                <w:szCs w:val="28"/>
              </w:rPr>
              <w:t xml:space="preserve"> e </w:t>
            </w:r>
            <w:proofErr w:type="spellStart"/>
            <w:r w:rsidR="009E4C74" w:rsidRPr="003E541B">
              <w:rPr>
                <w:rFonts w:ascii="Garamond" w:hAnsi="Garamond"/>
                <w:sz w:val="28"/>
                <w:szCs w:val="28"/>
              </w:rPr>
              <w:t>Chreturyn</w:t>
            </w:r>
            <w:proofErr w:type="spellEnd"/>
            <w:r w:rsidR="009E4C74" w:rsidRPr="003E541B">
              <w:rPr>
                <w:rFonts w:ascii="Garamond" w:hAnsi="Garamond"/>
                <w:sz w:val="28"/>
                <w:szCs w:val="28"/>
              </w:rPr>
              <w:t xml:space="preserve"> </w:t>
            </w:r>
            <w:proofErr w:type="spellStart"/>
            <w:r w:rsidRPr="003E541B">
              <w:rPr>
                <w:rFonts w:ascii="Garamond" w:hAnsi="Garamond"/>
                <w:sz w:val="28"/>
                <w:szCs w:val="28"/>
              </w:rPr>
              <w:t>boughtey</w:t>
            </w:r>
            <w:proofErr w:type="spellEnd"/>
            <w:r w:rsidRPr="003E541B">
              <w:rPr>
                <w:rFonts w:ascii="Garamond" w:hAnsi="Garamond"/>
                <w:sz w:val="28"/>
                <w:szCs w:val="28"/>
              </w:rPr>
              <w:t xml:space="preserve">, </w:t>
            </w:r>
            <w:proofErr w:type="spellStart"/>
            <w:r w:rsidRPr="003E541B">
              <w:rPr>
                <w:rFonts w:ascii="Garamond" w:hAnsi="Garamond"/>
                <w:sz w:val="28"/>
                <w:szCs w:val="28"/>
              </w:rPr>
              <w:t>shen</w:t>
            </w:r>
            <w:proofErr w:type="spellEnd"/>
            <w:r w:rsidRPr="003E541B">
              <w:rPr>
                <w:rFonts w:ascii="Garamond" w:hAnsi="Garamond"/>
                <w:sz w:val="28"/>
                <w:szCs w:val="28"/>
              </w:rPr>
              <w:t xml:space="preserve">-y-fa </w:t>
            </w:r>
            <w:proofErr w:type="spellStart"/>
            <w:r w:rsidRPr="003E541B">
              <w:rPr>
                <w:rFonts w:ascii="Garamond" w:hAnsi="Garamond"/>
                <w:sz w:val="28"/>
                <w:szCs w:val="28"/>
              </w:rPr>
              <w:t>t</w:t>
            </w:r>
            <w:r w:rsidR="009E4C74">
              <w:rPr>
                <w:rFonts w:ascii="Garamond" w:hAnsi="Garamond"/>
                <w:sz w:val="28"/>
                <w:szCs w:val="28"/>
              </w:rPr>
              <w:t>’</w:t>
            </w:r>
            <w:r w:rsidRPr="003E541B">
              <w:rPr>
                <w:rFonts w:ascii="Garamond" w:hAnsi="Garamond"/>
                <w:sz w:val="28"/>
                <w:szCs w:val="28"/>
              </w:rPr>
              <w:t>an</w:t>
            </w:r>
            <w:proofErr w:type="spellEnd"/>
            <w:r w:rsidRPr="003E541B">
              <w:rPr>
                <w:rFonts w:ascii="Garamond" w:hAnsi="Garamond"/>
                <w:sz w:val="28"/>
                <w:szCs w:val="28"/>
              </w:rPr>
              <w:t xml:space="preserve"> </w:t>
            </w:r>
            <w:proofErr w:type="spellStart"/>
            <w:r w:rsidRPr="003E541B">
              <w:rPr>
                <w:rFonts w:ascii="Garamond" w:hAnsi="Garamond"/>
                <w:sz w:val="28"/>
                <w:szCs w:val="28"/>
              </w:rPr>
              <w:t>trimshey</w:t>
            </w:r>
            <w:proofErr w:type="spellEnd"/>
            <w:r w:rsidRPr="003E541B">
              <w:rPr>
                <w:rFonts w:ascii="Garamond" w:hAnsi="Garamond"/>
                <w:sz w:val="28"/>
                <w:szCs w:val="28"/>
              </w:rPr>
              <w:t xml:space="preserve"> </w:t>
            </w:r>
            <w:proofErr w:type="spellStart"/>
            <w:r w:rsidRPr="003E541B">
              <w:rPr>
                <w:rFonts w:ascii="Garamond" w:hAnsi="Garamond"/>
                <w:sz w:val="28"/>
                <w:szCs w:val="28"/>
              </w:rPr>
              <w:t>shoh</w:t>
            </w:r>
            <w:proofErr w:type="spellEnd"/>
            <w:r w:rsidRPr="003E541B">
              <w:rPr>
                <w:rFonts w:ascii="Garamond" w:hAnsi="Garamond"/>
                <w:sz w:val="28"/>
                <w:szCs w:val="28"/>
              </w:rPr>
              <w:t xml:space="preserve"> er </w:t>
            </w:r>
            <w:proofErr w:type="spellStart"/>
            <w:r w:rsidRPr="003E541B">
              <w:rPr>
                <w:rFonts w:ascii="Garamond" w:hAnsi="Garamond"/>
                <w:sz w:val="28"/>
                <w:szCs w:val="28"/>
              </w:rPr>
              <w:t>heet</w:t>
            </w:r>
            <w:proofErr w:type="spellEnd"/>
            <w:r w:rsidRPr="003E541B">
              <w:rPr>
                <w:rFonts w:ascii="Garamond" w:hAnsi="Garamond"/>
                <w:sz w:val="28"/>
                <w:szCs w:val="28"/>
              </w:rPr>
              <w:t xml:space="preserve"> </w:t>
            </w:r>
            <w:proofErr w:type="spellStart"/>
            <w:r w:rsidRPr="003E541B">
              <w:rPr>
                <w:rFonts w:ascii="Garamond" w:hAnsi="Garamond"/>
                <w:sz w:val="28"/>
                <w:szCs w:val="28"/>
              </w:rPr>
              <w:t>orryms</w:t>
            </w:r>
            <w:proofErr w:type="spellEnd"/>
            <w:r w:rsidRPr="003E541B">
              <w:rPr>
                <w:rFonts w:ascii="Garamond" w:hAnsi="Garamond"/>
                <w:sz w:val="28"/>
                <w:szCs w:val="28"/>
              </w:rPr>
              <w:t xml:space="preserve"> son y </w:t>
            </w:r>
            <w:proofErr w:type="spellStart"/>
            <w:r w:rsidRPr="003E541B">
              <w:rPr>
                <w:rFonts w:ascii="Garamond" w:hAnsi="Garamond"/>
                <w:sz w:val="28"/>
                <w:szCs w:val="28"/>
              </w:rPr>
              <w:t>chooid</w:t>
            </w:r>
            <w:proofErr w:type="spellEnd"/>
            <w:r w:rsidRPr="003E541B">
              <w:rPr>
                <w:rFonts w:ascii="Garamond" w:hAnsi="Garamond"/>
                <w:sz w:val="28"/>
                <w:szCs w:val="28"/>
              </w:rPr>
              <w:t xml:space="preserve"> share. </w:t>
            </w:r>
          </w:p>
        </w:tc>
        <w:tc>
          <w:tcPr>
            <w:tcW w:w="0" w:type="auto"/>
            <w:tcBorders>
              <w:top w:val="nil"/>
              <w:left w:val="nil"/>
              <w:bottom w:val="nil"/>
              <w:right w:val="nil"/>
            </w:tcBorders>
          </w:tcPr>
          <w:p w14:paraId="29549F44" w14:textId="77777777" w:rsidR="00112362" w:rsidRPr="009E4C74" w:rsidRDefault="00112362" w:rsidP="00C7243C">
            <w:pPr>
              <w:pStyle w:val="ListParagraph"/>
              <w:ind w:left="0" w:firstLine="227"/>
              <w:contextualSpacing w:val="0"/>
              <w:jc w:val="both"/>
              <w:rPr>
                <w:rFonts w:ascii="Garamond" w:hAnsi="Garamond" w:cs="GlyphLessFont"/>
                <w:sz w:val="28"/>
                <w:szCs w:val="28"/>
              </w:rPr>
            </w:pPr>
            <w:r w:rsidRPr="009E4C74">
              <w:rPr>
                <w:rFonts w:ascii="Garamond" w:hAnsi="Garamond" w:cs="GlyphLessFont"/>
                <w:i/>
                <w:sz w:val="28"/>
                <w:szCs w:val="28"/>
              </w:rPr>
              <w:t xml:space="preserve">Then think with </w:t>
            </w:r>
            <w:proofErr w:type="spellStart"/>
            <w:r w:rsidRPr="009E4C74">
              <w:rPr>
                <w:rFonts w:ascii="Garamond" w:hAnsi="Garamond" w:cs="GlyphLessFont"/>
                <w:i/>
                <w:sz w:val="28"/>
                <w:szCs w:val="28"/>
              </w:rPr>
              <w:t>your self</w:t>
            </w:r>
            <w:proofErr w:type="spellEnd"/>
            <w:r w:rsidRPr="009E4C74">
              <w:rPr>
                <w:rFonts w:ascii="Garamond" w:hAnsi="Garamond" w:cs="GlyphLessFont"/>
                <w:i/>
                <w:sz w:val="28"/>
                <w:szCs w:val="28"/>
              </w:rPr>
              <w:t xml:space="preserve">, God cannot be pleased with the Miseries of his poor Creatures, </w:t>
            </w:r>
            <w:r w:rsidRPr="009E4C74">
              <w:rPr>
                <w:rFonts w:ascii="Garamond" w:hAnsi="Garamond" w:cs="GlyphLessFont"/>
                <w:sz w:val="28"/>
                <w:szCs w:val="28"/>
              </w:rPr>
              <w:t>therefore this Affliction must be designed for my good.</w:t>
            </w:r>
          </w:p>
        </w:tc>
      </w:tr>
      <w:tr w:rsidR="00112362" w:rsidRPr="003142BF" w14:paraId="1EF93E28" w14:textId="77777777" w:rsidTr="00BB13AC">
        <w:tc>
          <w:tcPr>
            <w:tcW w:w="0" w:type="auto"/>
            <w:tcBorders>
              <w:top w:val="nil"/>
              <w:left w:val="nil"/>
              <w:bottom w:val="nil"/>
              <w:right w:val="nil"/>
            </w:tcBorders>
          </w:tcPr>
          <w:p w14:paraId="6988996B" w14:textId="77777777" w:rsidR="00112362" w:rsidRPr="003E541B" w:rsidRDefault="00E873FE" w:rsidP="00C7243C">
            <w:pPr>
              <w:pStyle w:val="CM3"/>
              <w:widowControl/>
              <w:spacing w:line="240" w:lineRule="auto"/>
              <w:ind w:firstLine="227"/>
              <w:jc w:val="both"/>
              <w:rPr>
                <w:rFonts w:ascii="Garamond" w:hAnsi="Garamond"/>
                <w:sz w:val="28"/>
                <w:szCs w:val="28"/>
              </w:rPr>
            </w:pPr>
            <w:proofErr w:type="spellStart"/>
            <w:r>
              <w:rPr>
                <w:rFonts w:ascii="Garamond" w:hAnsi="Garamond"/>
                <w:sz w:val="28"/>
                <w:szCs w:val="28"/>
              </w:rPr>
              <w:t>Nee’m</w:t>
            </w:r>
            <w:proofErr w:type="spellEnd"/>
            <w:r>
              <w:rPr>
                <w:rFonts w:ascii="Garamond" w:hAnsi="Garamond"/>
                <w:sz w:val="28"/>
                <w:szCs w:val="28"/>
              </w:rPr>
              <w:t xml:space="preserve"> er-y-fa </w:t>
            </w:r>
            <w:proofErr w:type="spellStart"/>
            <w:r>
              <w:rPr>
                <w:rFonts w:ascii="Garamond" w:hAnsi="Garamond"/>
                <w:sz w:val="28"/>
                <w:szCs w:val="28"/>
              </w:rPr>
              <w:t>shen</w:t>
            </w:r>
            <w:proofErr w:type="spellEnd"/>
            <w:r>
              <w:rPr>
                <w:rFonts w:ascii="Garamond" w:hAnsi="Garamond"/>
                <w:sz w:val="28"/>
                <w:szCs w:val="28"/>
              </w:rPr>
              <w:t xml:space="preserve"> </w:t>
            </w:r>
            <w:proofErr w:type="spellStart"/>
            <w:r w:rsidRPr="00E873FE">
              <w:rPr>
                <w:rFonts w:ascii="Garamond" w:hAnsi="Garamond"/>
                <w:i/>
                <w:sz w:val="28"/>
                <w:szCs w:val="28"/>
              </w:rPr>
              <w:t>gea</w:t>
            </w:r>
            <w:r w:rsidR="00112362" w:rsidRPr="00E873FE">
              <w:rPr>
                <w:rFonts w:ascii="Garamond" w:hAnsi="Garamond"/>
                <w:i/>
                <w:sz w:val="28"/>
                <w:szCs w:val="28"/>
              </w:rPr>
              <w:t>shtagh</w:t>
            </w:r>
            <w:proofErr w:type="spellEnd"/>
            <w:r w:rsidR="00112362" w:rsidRPr="003E541B">
              <w:rPr>
                <w:rFonts w:ascii="Garamond" w:hAnsi="Garamond"/>
                <w:sz w:val="28"/>
                <w:szCs w:val="28"/>
              </w:rPr>
              <w:t xml:space="preserve"> </w:t>
            </w:r>
            <w:proofErr w:type="spellStart"/>
            <w:r w:rsidR="00112362" w:rsidRPr="00E873FE">
              <w:rPr>
                <w:rFonts w:ascii="Garamond" w:hAnsi="Garamond"/>
                <w:i/>
                <w:sz w:val="28"/>
                <w:szCs w:val="28"/>
              </w:rPr>
              <w:t>cre</w:t>
            </w:r>
            <w:proofErr w:type="spellEnd"/>
            <w:r w:rsidR="00112362" w:rsidRPr="00E873FE">
              <w:rPr>
                <w:rFonts w:ascii="Garamond" w:hAnsi="Garamond"/>
                <w:i/>
                <w:sz w:val="28"/>
                <w:szCs w:val="28"/>
              </w:rPr>
              <w:t xml:space="preserve"> </w:t>
            </w:r>
            <w:proofErr w:type="spellStart"/>
            <w:r w:rsidR="00112362" w:rsidRPr="00E873FE">
              <w:rPr>
                <w:rFonts w:ascii="Garamond" w:hAnsi="Garamond"/>
                <w:i/>
                <w:sz w:val="28"/>
                <w:szCs w:val="28"/>
              </w:rPr>
              <w:t>nee’n</w:t>
            </w:r>
            <w:proofErr w:type="spellEnd"/>
            <w:r w:rsidR="00112362" w:rsidRPr="00E873FE">
              <w:rPr>
                <w:rFonts w:ascii="Garamond" w:hAnsi="Garamond"/>
                <w:i/>
                <w:sz w:val="28"/>
                <w:szCs w:val="28"/>
              </w:rPr>
              <w:t xml:space="preserve"> </w:t>
            </w:r>
            <w:proofErr w:type="spellStart"/>
            <w:r w:rsidR="00112362" w:rsidRPr="00E873FE">
              <w:rPr>
                <w:rFonts w:ascii="Garamond" w:hAnsi="Garamond"/>
                <w:i/>
                <w:sz w:val="28"/>
                <w:szCs w:val="28"/>
              </w:rPr>
              <w:t>Chiarn</w:t>
            </w:r>
            <w:proofErr w:type="spellEnd"/>
            <w:r w:rsidR="00112362" w:rsidRPr="00E873FE">
              <w:rPr>
                <w:rFonts w:ascii="Garamond" w:hAnsi="Garamond"/>
                <w:i/>
                <w:sz w:val="28"/>
                <w:szCs w:val="28"/>
              </w:rPr>
              <w:t xml:space="preserve"> y </w:t>
            </w:r>
            <w:proofErr w:type="spellStart"/>
            <w:r w:rsidR="00112362" w:rsidRPr="00E873FE">
              <w:rPr>
                <w:rFonts w:ascii="Garamond" w:hAnsi="Garamond"/>
                <w:i/>
                <w:sz w:val="28"/>
                <w:szCs w:val="28"/>
              </w:rPr>
              <w:t>ghra</w:t>
            </w:r>
            <w:proofErr w:type="spellEnd"/>
            <w:r w:rsidR="00112362" w:rsidRPr="00E873FE">
              <w:rPr>
                <w:rFonts w:ascii="Garamond" w:hAnsi="Garamond"/>
                <w:i/>
                <w:sz w:val="28"/>
                <w:szCs w:val="28"/>
              </w:rPr>
              <w:t xml:space="preserve"> </w:t>
            </w:r>
            <w:proofErr w:type="spellStart"/>
            <w:r w:rsidR="00112362" w:rsidRPr="00E873FE">
              <w:rPr>
                <w:rFonts w:ascii="Garamond" w:hAnsi="Garamond"/>
                <w:i/>
                <w:sz w:val="28"/>
                <w:szCs w:val="28"/>
              </w:rPr>
              <w:t>rhym</w:t>
            </w:r>
            <w:proofErr w:type="spellEnd"/>
            <w:r w:rsidR="00112362" w:rsidRPr="00E873FE">
              <w:rPr>
                <w:rFonts w:ascii="Garamond" w:hAnsi="Garamond"/>
                <w:i/>
                <w:sz w:val="28"/>
                <w:szCs w:val="28"/>
              </w:rPr>
              <w:t>,</w:t>
            </w:r>
            <w:r w:rsidR="00112362" w:rsidRPr="003E541B">
              <w:rPr>
                <w:rFonts w:ascii="Garamond" w:hAnsi="Garamond"/>
                <w:sz w:val="28"/>
                <w:szCs w:val="28"/>
              </w:rPr>
              <w:t xml:space="preserve"> </w:t>
            </w:r>
            <w:proofErr w:type="spellStart"/>
            <w:r w:rsidR="00112362" w:rsidRPr="003E541B">
              <w:rPr>
                <w:rFonts w:ascii="Garamond" w:hAnsi="Garamond"/>
                <w:sz w:val="28"/>
                <w:szCs w:val="28"/>
              </w:rPr>
              <w:t>cre</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te</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kiarrail</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liorish</w:t>
            </w:r>
            <w:proofErr w:type="spellEnd"/>
            <w:r w:rsidR="00112362" w:rsidRPr="003E541B">
              <w:rPr>
                <w:rFonts w:ascii="Garamond" w:hAnsi="Garamond"/>
                <w:sz w:val="28"/>
                <w:szCs w:val="28"/>
              </w:rPr>
              <w:t xml:space="preserve"> y </w:t>
            </w:r>
            <w:proofErr w:type="spellStart"/>
            <w:r w:rsidR="00112362" w:rsidRPr="003E541B">
              <w:rPr>
                <w:rFonts w:ascii="Garamond" w:hAnsi="Garamond"/>
                <w:sz w:val="28"/>
                <w:szCs w:val="28"/>
              </w:rPr>
              <w:t>kerraghey</w:t>
            </w:r>
            <w:proofErr w:type="spellEnd"/>
            <w:r w:rsidR="00112362" w:rsidRPr="003E541B">
              <w:rPr>
                <w:rFonts w:ascii="Garamond" w:hAnsi="Garamond"/>
                <w:sz w:val="28"/>
                <w:szCs w:val="28"/>
              </w:rPr>
              <w:t xml:space="preserve"> </w:t>
            </w:r>
            <w:proofErr w:type="spellStart"/>
            <w:r w:rsidR="00112362" w:rsidRPr="003E541B">
              <w:rPr>
                <w:rFonts w:ascii="Garamond" w:hAnsi="Garamond"/>
                <w:sz w:val="28"/>
                <w:szCs w:val="28"/>
              </w:rPr>
              <w:t>shoh</w:t>
            </w:r>
            <w:proofErr w:type="spellEnd"/>
            <w:r w:rsidR="00112362" w:rsidRPr="003E541B">
              <w:rPr>
                <w:rFonts w:ascii="Garamond" w:hAnsi="Garamond"/>
                <w:sz w:val="28"/>
                <w:szCs w:val="28"/>
              </w:rPr>
              <w:t xml:space="preserve">. </w:t>
            </w:r>
          </w:p>
        </w:tc>
        <w:tc>
          <w:tcPr>
            <w:tcW w:w="0" w:type="auto"/>
            <w:tcBorders>
              <w:top w:val="nil"/>
              <w:left w:val="nil"/>
              <w:bottom w:val="nil"/>
              <w:right w:val="nil"/>
            </w:tcBorders>
          </w:tcPr>
          <w:p w14:paraId="38729635" w14:textId="77777777" w:rsidR="00112362" w:rsidRPr="009E4C74" w:rsidRDefault="0011236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I will therefore </w:t>
            </w:r>
            <w:r w:rsidRPr="009E4C74">
              <w:rPr>
                <w:rFonts w:ascii="Garamond" w:hAnsi="Garamond" w:cs="GlyphLessFont"/>
                <w:sz w:val="28"/>
                <w:szCs w:val="28"/>
              </w:rPr>
              <w:t>hear what the Lord will say to me ;</w:t>
            </w:r>
            <w:r w:rsidRPr="009E4C74">
              <w:rPr>
                <w:rFonts w:ascii="Garamond" w:hAnsi="Garamond" w:cs="GlyphLessFont"/>
                <w:i/>
                <w:sz w:val="28"/>
                <w:szCs w:val="28"/>
              </w:rPr>
              <w:t xml:space="preserve"> what he </w:t>
            </w:r>
            <w:proofErr w:type="spellStart"/>
            <w:r w:rsidRPr="009E4C74">
              <w:rPr>
                <w:rFonts w:ascii="Garamond" w:hAnsi="Garamond" w:cs="GlyphLessFont"/>
                <w:i/>
                <w:sz w:val="28"/>
                <w:szCs w:val="28"/>
              </w:rPr>
              <w:t>meaneth</w:t>
            </w:r>
            <w:proofErr w:type="spellEnd"/>
            <w:r w:rsidRPr="009E4C74">
              <w:rPr>
                <w:rFonts w:ascii="Garamond" w:hAnsi="Garamond" w:cs="GlyphLessFont"/>
                <w:i/>
                <w:sz w:val="28"/>
                <w:szCs w:val="28"/>
              </w:rPr>
              <w:t xml:space="preserve"> by this Visitation.</w:t>
            </w:r>
          </w:p>
        </w:tc>
      </w:tr>
      <w:tr w:rsidR="00112362" w:rsidRPr="003142BF" w14:paraId="2F68AB77" w14:textId="77777777" w:rsidTr="00BB13AC">
        <w:tc>
          <w:tcPr>
            <w:tcW w:w="0" w:type="auto"/>
            <w:tcBorders>
              <w:top w:val="nil"/>
              <w:left w:val="nil"/>
              <w:bottom w:val="nil"/>
              <w:right w:val="nil"/>
            </w:tcBorders>
          </w:tcPr>
          <w:p w14:paraId="5AD24245" w14:textId="77777777" w:rsidR="00112362" w:rsidRPr="003E541B" w:rsidRDefault="00112362" w:rsidP="00C7243C">
            <w:pPr>
              <w:pStyle w:val="CM3"/>
              <w:widowControl/>
              <w:spacing w:line="240" w:lineRule="auto"/>
              <w:ind w:firstLine="227"/>
              <w:jc w:val="both"/>
              <w:rPr>
                <w:rFonts w:ascii="Garamond" w:hAnsi="Garamond"/>
                <w:sz w:val="28"/>
                <w:szCs w:val="28"/>
              </w:rPr>
            </w:pPr>
            <w:r w:rsidRPr="003E541B">
              <w:rPr>
                <w:rFonts w:ascii="Garamond" w:hAnsi="Garamond"/>
                <w:sz w:val="28"/>
                <w:szCs w:val="28"/>
              </w:rPr>
              <w:t xml:space="preserve">As </w:t>
            </w:r>
            <w:proofErr w:type="spellStart"/>
            <w:r w:rsidRPr="003E541B">
              <w:rPr>
                <w:rFonts w:ascii="Garamond" w:hAnsi="Garamond"/>
                <w:sz w:val="28"/>
                <w:szCs w:val="28"/>
              </w:rPr>
              <w:t>shegin</w:t>
            </w:r>
            <w:proofErr w:type="spellEnd"/>
            <w:r w:rsidRPr="003E541B">
              <w:rPr>
                <w:rFonts w:ascii="Garamond" w:hAnsi="Garamond"/>
                <w:sz w:val="28"/>
                <w:szCs w:val="28"/>
              </w:rPr>
              <w:t xml:space="preserve"> </w:t>
            </w:r>
            <w:proofErr w:type="spellStart"/>
            <w:r w:rsidRPr="003E541B">
              <w:rPr>
                <w:rFonts w:ascii="Garamond" w:hAnsi="Garamond"/>
                <w:sz w:val="28"/>
                <w:szCs w:val="28"/>
              </w:rPr>
              <w:t>d</w:t>
            </w:r>
            <w:r w:rsidR="00E873FE">
              <w:rPr>
                <w:rFonts w:ascii="Garamond" w:hAnsi="Garamond"/>
                <w:sz w:val="28"/>
                <w:szCs w:val="28"/>
              </w:rPr>
              <w:t>’</w:t>
            </w:r>
            <w:r w:rsidRPr="003E541B">
              <w:rPr>
                <w:rFonts w:ascii="Garamond" w:hAnsi="Garamond"/>
                <w:sz w:val="28"/>
                <w:szCs w:val="28"/>
              </w:rPr>
              <w:t>an</w:t>
            </w:r>
            <w:proofErr w:type="spellEnd"/>
            <w:r w:rsidRPr="003E541B">
              <w:rPr>
                <w:rFonts w:ascii="Garamond" w:hAnsi="Garamond"/>
                <w:sz w:val="28"/>
                <w:szCs w:val="28"/>
              </w:rPr>
              <w:t xml:space="preserve"> </w:t>
            </w:r>
            <w:proofErr w:type="spellStart"/>
            <w:r w:rsidRPr="003E541B">
              <w:rPr>
                <w:rFonts w:ascii="Garamond" w:hAnsi="Garamond"/>
                <w:sz w:val="28"/>
                <w:szCs w:val="28"/>
              </w:rPr>
              <w:t>chied</w:t>
            </w:r>
            <w:proofErr w:type="spellEnd"/>
            <w:r w:rsidRPr="003E541B">
              <w:rPr>
                <w:rFonts w:ascii="Garamond" w:hAnsi="Garamond"/>
                <w:sz w:val="28"/>
                <w:szCs w:val="28"/>
              </w:rPr>
              <w:t xml:space="preserve"> </w:t>
            </w:r>
            <w:proofErr w:type="spellStart"/>
            <w:r w:rsidRPr="003E541B">
              <w:rPr>
                <w:rFonts w:ascii="Garamond" w:hAnsi="Garamond"/>
                <w:sz w:val="28"/>
                <w:szCs w:val="28"/>
              </w:rPr>
              <w:t>chiarrail</w:t>
            </w:r>
            <w:proofErr w:type="spellEnd"/>
            <w:r w:rsidRPr="003E541B">
              <w:rPr>
                <w:rFonts w:ascii="Garamond" w:hAnsi="Garamond"/>
                <w:sz w:val="28"/>
                <w:szCs w:val="28"/>
              </w:rPr>
              <w:t xml:space="preserve"> </w:t>
            </w:r>
            <w:proofErr w:type="spellStart"/>
            <w:r w:rsidRPr="003E541B">
              <w:rPr>
                <w:rFonts w:ascii="Garamond" w:hAnsi="Garamond"/>
                <w:sz w:val="28"/>
                <w:szCs w:val="28"/>
              </w:rPr>
              <w:t>ayd</w:t>
            </w:r>
            <w:proofErr w:type="spellEnd"/>
            <w:r w:rsidRPr="003E541B">
              <w:rPr>
                <w:rFonts w:ascii="Garamond" w:hAnsi="Garamond"/>
                <w:sz w:val="28"/>
                <w:szCs w:val="28"/>
              </w:rPr>
              <w:t xml:space="preserve"> </w:t>
            </w:r>
            <w:proofErr w:type="spellStart"/>
            <w:r w:rsidRPr="003E541B">
              <w:rPr>
                <w:rFonts w:ascii="Garamond" w:hAnsi="Garamond"/>
                <w:sz w:val="28"/>
                <w:szCs w:val="28"/>
              </w:rPr>
              <w:t>ve</w:t>
            </w:r>
            <w:proofErr w:type="spellEnd"/>
            <w:r w:rsidRPr="003E541B">
              <w:rPr>
                <w:rFonts w:ascii="Garamond" w:hAnsi="Garamond"/>
                <w:sz w:val="28"/>
                <w:szCs w:val="28"/>
              </w:rPr>
              <w:t xml:space="preserve"> </w:t>
            </w:r>
            <w:proofErr w:type="spellStart"/>
            <w:r w:rsidRPr="003E541B">
              <w:rPr>
                <w:rFonts w:ascii="Garamond" w:hAnsi="Garamond"/>
                <w:sz w:val="28"/>
                <w:szCs w:val="28"/>
              </w:rPr>
              <w:t>dy</w:t>
            </w:r>
            <w:proofErr w:type="spellEnd"/>
            <w:r w:rsidRPr="003E541B">
              <w:rPr>
                <w:rFonts w:ascii="Garamond" w:hAnsi="Garamond"/>
                <w:sz w:val="28"/>
                <w:szCs w:val="28"/>
              </w:rPr>
              <w:t xml:space="preserve"> akin </w:t>
            </w:r>
            <w:proofErr w:type="spellStart"/>
            <w:r w:rsidRPr="003E541B">
              <w:rPr>
                <w:rFonts w:ascii="Garamond" w:hAnsi="Garamond"/>
                <w:sz w:val="28"/>
                <w:szCs w:val="28"/>
              </w:rPr>
              <w:t>cre</w:t>
            </w:r>
            <w:proofErr w:type="spellEnd"/>
            <w:r w:rsidRPr="003E541B">
              <w:rPr>
                <w:rFonts w:ascii="Garamond" w:hAnsi="Garamond"/>
                <w:sz w:val="28"/>
                <w:szCs w:val="28"/>
              </w:rPr>
              <w:t xml:space="preserve"> </w:t>
            </w:r>
            <w:proofErr w:type="spellStart"/>
            <w:r w:rsidRPr="003E541B">
              <w:rPr>
                <w:rFonts w:ascii="Garamond" w:hAnsi="Garamond"/>
                <w:sz w:val="28"/>
                <w:szCs w:val="28"/>
              </w:rPr>
              <w:t>ayns</w:t>
            </w:r>
            <w:proofErr w:type="spellEnd"/>
            <w:r w:rsidRPr="003E541B">
              <w:rPr>
                <w:rFonts w:ascii="Garamond" w:hAnsi="Garamond"/>
                <w:sz w:val="28"/>
                <w:szCs w:val="28"/>
              </w:rPr>
              <w:t xml:space="preserve"> </w:t>
            </w:r>
            <w:proofErr w:type="spellStart"/>
            <w:r w:rsidRPr="003E541B">
              <w:rPr>
                <w:rFonts w:ascii="Garamond" w:hAnsi="Garamond"/>
                <w:sz w:val="28"/>
                <w:szCs w:val="28"/>
              </w:rPr>
              <w:t>t’ow</w:t>
            </w:r>
            <w:proofErr w:type="spellEnd"/>
            <w:r w:rsidRPr="003E541B">
              <w:rPr>
                <w:rFonts w:ascii="Garamond" w:hAnsi="Garamond"/>
                <w:sz w:val="28"/>
                <w:szCs w:val="28"/>
              </w:rPr>
              <w:t xml:space="preserve"> er chur </w:t>
            </w:r>
            <w:proofErr w:type="spellStart"/>
            <w:r w:rsidRPr="003E541B">
              <w:rPr>
                <w:rFonts w:ascii="Garamond" w:hAnsi="Garamond"/>
                <w:sz w:val="28"/>
                <w:szCs w:val="28"/>
              </w:rPr>
              <w:t>jummoose</w:t>
            </w:r>
            <w:proofErr w:type="spellEnd"/>
            <w:r w:rsidRPr="003E541B">
              <w:rPr>
                <w:rFonts w:ascii="Garamond" w:hAnsi="Garamond"/>
                <w:sz w:val="28"/>
                <w:szCs w:val="28"/>
              </w:rPr>
              <w:t xml:space="preserve"> er </w:t>
            </w:r>
            <w:proofErr w:type="spellStart"/>
            <w:r w:rsidRPr="003E541B">
              <w:rPr>
                <w:rFonts w:ascii="Garamond" w:hAnsi="Garamond"/>
                <w:sz w:val="28"/>
                <w:szCs w:val="28"/>
              </w:rPr>
              <w:t>Jee</w:t>
            </w:r>
            <w:proofErr w:type="spellEnd"/>
            <w:r w:rsidRPr="003E541B">
              <w:rPr>
                <w:rFonts w:ascii="Garamond" w:hAnsi="Garamond"/>
                <w:sz w:val="28"/>
                <w:szCs w:val="28"/>
              </w:rPr>
              <w:t xml:space="preserve">, </w:t>
            </w:r>
            <w:proofErr w:type="spellStart"/>
            <w:r w:rsidRPr="003E541B">
              <w:rPr>
                <w:rFonts w:ascii="Garamond" w:hAnsi="Garamond"/>
                <w:sz w:val="28"/>
                <w:szCs w:val="28"/>
              </w:rPr>
              <w:t>dy</w:t>
            </w:r>
            <w:proofErr w:type="spellEnd"/>
            <w:r w:rsidRPr="003E541B">
              <w:rPr>
                <w:rFonts w:ascii="Garamond" w:hAnsi="Garamond"/>
                <w:sz w:val="28"/>
                <w:szCs w:val="28"/>
              </w:rPr>
              <w:t xml:space="preserve"> </w:t>
            </w:r>
            <w:proofErr w:type="spellStart"/>
            <w:r w:rsidRPr="003E541B">
              <w:rPr>
                <w:rFonts w:ascii="Garamond" w:hAnsi="Garamond"/>
                <w:sz w:val="28"/>
                <w:szCs w:val="28"/>
              </w:rPr>
              <w:t>vod</w:t>
            </w:r>
            <w:proofErr w:type="spellEnd"/>
            <w:r w:rsidRPr="003E541B">
              <w:rPr>
                <w:rFonts w:ascii="Garamond" w:hAnsi="Garamond"/>
                <w:sz w:val="28"/>
                <w:szCs w:val="28"/>
              </w:rPr>
              <w:t xml:space="preserve"> </w:t>
            </w:r>
            <w:proofErr w:type="spellStart"/>
            <w:r w:rsidRPr="003E541B">
              <w:rPr>
                <w:rFonts w:ascii="Garamond" w:hAnsi="Garamond"/>
                <w:sz w:val="28"/>
                <w:szCs w:val="28"/>
              </w:rPr>
              <w:t>oo</w:t>
            </w:r>
            <w:proofErr w:type="spellEnd"/>
            <w:r w:rsidRPr="003E541B">
              <w:rPr>
                <w:rFonts w:ascii="Garamond" w:hAnsi="Garamond"/>
                <w:sz w:val="28"/>
                <w:szCs w:val="28"/>
              </w:rPr>
              <w:t xml:space="preserve"> </w:t>
            </w:r>
            <w:proofErr w:type="spellStart"/>
            <w:r w:rsidRPr="003E541B">
              <w:rPr>
                <w:rFonts w:ascii="Garamond" w:hAnsi="Garamond"/>
                <w:sz w:val="28"/>
                <w:szCs w:val="28"/>
              </w:rPr>
              <w:t>yn</w:t>
            </w:r>
            <w:proofErr w:type="spellEnd"/>
            <w:r w:rsidRPr="003E541B">
              <w:rPr>
                <w:rFonts w:ascii="Garamond" w:hAnsi="Garamond"/>
                <w:sz w:val="28"/>
                <w:szCs w:val="28"/>
              </w:rPr>
              <w:t xml:space="preserve"> </w:t>
            </w:r>
            <w:proofErr w:type="spellStart"/>
            <w:r w:rsidR="00E873FE" w:rsidRPr="003E541B">
              <w:rPr>
                <w:rFonts w:ascii="Garamond" w:hAnsi="Garamond"/>
                <w:sz w:val="28"/>
                <w:szCs w:val="28"/>
              </w:rPr>
              <w:t>Pardoon</w:t>
            </w:r>
            <w:proofErr w:type="spellEnd"/>
            <w:r w:rsidR="00E873FE" w:rsidRPr="003E541B">
              <w:rPr>
                <w:rFonts w:ascii="Garamond" w:hAnsi="Garamond"/>
                <w:sz w:val="28"/>
                <w:szCs w:val="28"/>
              </w:rPr>
              <w:t xml:space="preserve"> </w:t>
            </w:r>
            <w:proofErr w:type="spellStart"/>
            <w:r w:rsidRPr="003E541B">
              <w:rPr>
                <w:rFonts w:ascii="Garamond" w:hAnsi="Garamond"/>
                <w:sz w:val="28"/>
                <w:szCs w:val="28"/>
              </w:rPr>
              <w:t>echey</w:t>
            </w:r>
            <w:proofErr w:type="spellEnd"/>
            <w:r w:rsidRPr="003E541B">
              <w:rPr>
                <w:rFonts w:ascii="Garamond" w:hAnsi="Garamond"/>
                <w:sz w:val="28"/>
                <w:szCs w:val="28"/>
              </w:rPr>
              <w:t xml:space="preserve"> y </w:t>
            </w:r>
            <w:proofErr w:type="spellStart"/>
            <w:r w:rsidRPr="003E541B">
              <w:rPr>
                <w:rFonts w:ascii="Garamond" w:hAnsi="Garamond"/>
                <w:sz w:val="28"/>
                <w:szCs w:val="28"/>
              </w:rPr>
              <w:t>hirrey</w:t>
            </w:r>
            <w:proofErr w:type="spellEnd"/>
            <w:r w:rsidRPr="003E541B">
              <w:rPr>
                <w:rFonts w:ascii="Garamond" w:hAnsi="Garamond"/>
                <w:sz w:val="28"/>
                <w:szCs w:val="28"/>
              </w:rPr>
              <w:t xml:space="preserve">, as y </w:t>
            </w:r>
            <w:proofErr w:type="spellStart"/>
            <w:r w:rsidR="00E873FE" w:rsidRPr="003E541B">
              <w:rPr>
                <w:rFonts w:ascii="Garamond" w:hAnsi="Garamond"/>
                <w:sz w:val="28"/>
                <w:szCs w:val="28"/>
              </w:rPr>
              <w:t>Foar</w:t>
            </w:r>
            <w:proofErr w:type="spellEnd"/>
            <w:r w:rsidR="00E873FE" w:rsidRPr="003E541B">
              <w:rPr>
                <w:rFonts w:ascii="Garamond" w:hAnsi="Garamond"/>
                <w:sz w:val="28"/>
                <w:szCs w:val="28"/>
              </w:rPr>
              <w:t xml:space="preserve"> </w:t>
            </w:r>
            <w:proofErr w:type="spellStart"/>
            <w:r w:rsidRPr="003E541B">
              <w:rPr>
                <w:rFonts w:ascii="Garamond" w:hAnsi="Garamond"/>
                <w:sz w:val="28"/>
                <w:szCs w:val="28"/>
              </w:rPr>
              <w:t>echey</w:t>
            </w:r>
            <w:proofErr w:type="spellEnd"/>
            <w:r w:rsidRPr="003E541B">
              <w:rPr>
                <w:rFonts w:ascii="Garamond" w:hAnsi="Garamond"/>
                <w:sz w:val="28"/>
                <w:szCs w:val="28"/>
              </w:rPr>
              <w:t xml:space="preserve"> y </w:t>
            </w:r>
            <w:proofErr w:type="spellStart"/>
            <w:r w:rsidRPr="003E541B">
              <w:rPr>
                <w:rFonts w:ascii="Garamond" w:hAnsi="Garamond"/>
                <w:sz w:val="28"/>
                <w:szCs w:val="28"/>
              </w:rPr>
              <w:t>gheddyn</w:t>
            </w:r>
            <w:proofErr w:type="spellEnd"/>
            <w:r w:rsidRPr="003E541B">
              <w:rPr>
                <w:rFonts w:ascii="Garamond" w:hAnsi="Garamond"/>
                <w:sz w:val="28"/>
                <w:szCs w:val="28"/>
              </w:rPr>
              <w:t xml:space="preserve">, </w:t>
            </w:r>
            <w:proofErr w:type="spellStart"/>
            <w:r w:rsidRPr="003E541B">
              <w:rPr>
                <w:rFonts w:ascii="Garamond" w:hAnsi="Garamond"/>
                <w:sz w:val="28"/>
                <w:szCs w:val="28"/>
              </w:rPr>
              <w:t>n’egooish</w:t>
            </w:r>
            <w:proofErr w:type="spellEnd"/>
            <w:r w:rsidRPr="003E541B">
              <w:rPr>
                <w:rFonts w:ascii="Garamond" w:hAnsi="Garamond"/>
                <w:sz w:val="28"/>
                <w:szCs w:val="28"/>
              </w:rPr>
              <w:t xml:space="preserve"> my she bio </w:t>
            </w:r>
            <w:proofErr w:type="spellStart"/>
            <w:r w:rsidRPr="003E541B">
              <w:rPr>
                <w:rFonts w:ascii="Garamond" w:hAnsi="Garamond"/>
                <w:sz w:val="28"/>
                <w:szCs w:val="28"/>
              </w:rPr>
              <w:t>ny</w:t>
            </w:r>
            <w:proofErr w:type="spellEnd"/>
            <w:r w:rsidRPr="003E541B">
              <w:rPr>
                <w:rFonts w:ascii="Garamond" w:hAnsi="Garamond"/>
                <w:sz w:val="28"/>
                <w:szCs w:val="28"/>
              </w:rPr>
              <w:t xml:space="preserve"> </w:t>
            </w:r>
            <w:proofErr w:type="spellStart"/>
            <w:r w:rsidRPr="003E541B">
              <w:rPr>
                <w:rFonts w:ascii="Garamond" w:hAnsi="Garamond"/>
                <w:sz w:val="28"/>
                <w:szCs w:val="28"/>
              </w:rPr>
              <w:t>marroo</w:t>
            </w:r>
            <w:proofErr w:type="spellEnd"/>
            <w:r w:rsidRPr="003E541B">
              <w:rPr>
                <w:rFonts w:ascii="Garamond" w:hAnsi="Garamond"/>
                <w:sz w:val="28"/>
                <w:szCs w:val="28"/>
              </w:rPr>
              <w:t xml:space="preserve"> vees </w:t>
            </w:r>
            <w:proofErr w:type="spellStart"/>
            <w:r w:rsidRPr="003E541B">
              <w:rPr>
                <w:rFonts w:ascii="Garamond" w:hAnsi="Garamond"/>
                <w:sz w:val="28"/>
                <w:szCs w:val="28"/>
              </w:rPr>
              <w:t>oo</w:t>
            </w:r>
            <w:proofErr w:type="spellEnd"/>
            <w:r w:rsidRPr="003E541B">
              <w:rPr>
                <w:rFonts w:ascii="Garamond" w:hAnsi="Garamond"/>
                <w:sz w:val="28"/>
                <w:szCs w:val="28"/>
              </w:rPr>
              <w:t xml:space="preserve">, bee </w:t>
            </w:r>
            <w:proofErr w:type="spellStart"/>
            <w:r w:rsidRPr="003E541B">
              <w:rPr>
                <w:rFonts w:ascii="Garamond" w:hAnsi="Garamond"/>
                <w:sz w:val="28"/>
                <w:szCs w:val="28"/>
              </w:rPr>
              <w:t>oo</w:t>
            </w:r>
            <w:proofErr w:type="spellEnd"/>
            <w:r w:rsidRPr="003E541B">
              <w:rPr>
                <w:rFonts w:ascii="Garamond" w:hAnsi="Garamond"/>
                <w:sz w:val="28"/>
                <w:szCs w:val="28"/>
              </w:rPr>
              <w:t xml:space="preserve"> </w:t>
            </w:r>
            <w:proofErr w:type="spellStart"/>
            <w:r w:rsidRPr="003E541B">
              <w:rPr>
                <w:rFonts w:ascii="Garamond" w:hAnsi="Garamond"/>
                <w:sz w:val="28"/>
                <w:szCs w:val="28"/>
              </w:rPr>
              <w:t>feer</w:t>
            </w:r>
            <w:proofErr w:type="spellEnd"/>
            <w:r w:rsidRPr="003E541B">
              <w:rPr>
                <w:rFonts w:ascii="Garamond" w:hAnsi="Garamond"/>
                <w:sz w:val="28"/>
                <w:szCs w:val="28"/>
              </w:rPr>
              <w:t xml:space="preserve"> </w:t>
            </w:r>
            <w:proofErr w:type="spellStart"/>
            <w:r w:rsidRPr="003E541B">
              <w:rPr>
                <w:rFonts w:ascii="Garamond" w:hAnsi="Garamond"/>
                <w:sz w:val="28"/>
                <w:szCs w:val="28"/>
              </w:rPr>
              <w:t>treih</w:t>
            </w:r>
            <w:proofErr w:type="spellEnd"/>
            <w:r w:rsidRPr="003E541B">
              <w:rPr>
                <w:rFonts w:ascii="Garamond" w:hAnsi="Garamond"/>
                <w:sz w:val="28"/>
                <w:szCs w:val="28"/>
              </w:rPr>
              <w:t xml:space="preserve">. </w:t>
            </w:r>
          </w:p>
        </w:tc>
        <w:tc>
          <w:tcPr>
            <w:tcW w:w="0" w:type="auto"/>
            <w:tcBorders>
              <w:top w:val="nil"/>
              <w:left w:val="nil"/>
              <w:bottom w:val="nil"/>
              <w:right w:val="nil"/>
            </w:tcBorders>
          </w:tcPr>
          <w:p w14:paraId="4F4544AE" w14:textId="77777777" w:rsidR="00112362" w:rsidRPr="009E4C74" w:rsidRDefault="0011236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And your </w:t>
            </w:r>
            <w:r w:rsidRPr="009E4C74">
              <w:rPr>
                <w:rFonts w:ascii="Garamond" w:hAnsi="Garamond" w:cs="GlyphLessFont"/>
                <w:sz w:val="28"/>
                <w:szCs w:val="28"/>
              </w:rPr>
              <w:t>first</w:t>
            </w:r>
            <w:r w:rsidRPr="009E4C74">
              <w:rPr>
                <w:rFonts w:ascii="Garamond" w:hAnsi="Garamond" w:cs="GlyphLessFont"/>
                <w:i/>
                <w:sz w:val="28"/>
                <w:szCs w:val="28"/>
              </w:rPr>
              <w:t xml:space="preserve"> care must be, to see wherein you have offended God, that you may ask His Pardon, and obtain His Favour, without which, whether you live or </w:t>
            </w:r>
            <w:proofErr w:type="spellStart"/>
            <w:r w:rsidRPr="009E4C74">
              <w:rPr>
                <w:rFonts w:ascii="Garamond" w:hAnsi="Garamond" w:cs="GlyphLessFont"/>
                <w:i/>
                <w:sz w:val="28"/>
                <w:szCs w:val="28"/>
              </w:rPr>
              <w:t>dye</w:t>
            </w:r>
            <w:proofErr w:type="spellEnd"/>
            <w:r w:rsidRPr="009E4C74">
              <w:rPr>
                <w:rFonts w:ascii="Garamond" w:hAnsi="Garamond" w:cs="GlyphLessFont"/>
                <w:i/>
                <w:sz w:val="28"/>
                <w:szCs w:val="28"/>
              </w:rPr>
              <w:t>, you will be miserable.</w:t>
            </w:r>
          </w:p>
        </w:tc>
      </w:tr>
      <w:tr w:rsidR="00112362" w:rsidRPr="003142BF" w14:paraId="2531150A" w14:textId="77777777" w:rsidTr="00BB13AC">
        <w:tc>
          <w:tcPr>
            <w:tcW w:w="0" w:type="auto"/>
            <w:tcBorders>
              <w:top w:val="nil"/>
              <w:left w:val="nil"/>
              <w:bottom w:val="nil"/>
              <w:right w:val="nil"/>
            </w:tcBorders>
          </w:tcPr>
          <w:p w14:paraId="5D86CF6B" w14:textId="77777777" w:rsidR="00112362" w:rsidRPr="003E541B" w:rsidRDefault="00112362" w:rsidP="00C7243C">
            <w:pPr>
              <w:pStyle w:val="CM3"/>
              <w:widowControl/>
              <w:spacing w:line="240" w:lineRule="auto"/>
              <w:ind w:firstLine="227"/>
              <w:jc w:val="both"/>
              <w:rPr>
                <w:rFonts w:ascii="Garamond" w:hAnsi="Garamond"/>
                <w:sz w:val="28"/>
                <w:szCs w:val="28"/>
              </w:rPr>
            </w:pPr>
            <w:r w:rsidRPr="003E541B">
              <w:rPr>
                <w:rFonts w:ascii="Garamond" w:hAnsi="Garamond"/>
                <w:sz w:val="28"/>
                <w:szCs w:val="28"/>
              </w:rPr>
              <w:t xml:space="preserve">Son </w:t>
            </w:r>
            <w:proofErr w:type="spellStart"/>
            <w:r w:rsidRPr="003E541B">
              <w:rPr>
                <w:rFonts w:ascii="Garamond" w:hAnsi="Garamond"/>
                <w:sz w:val="28"/>
                <w:szCs w:val="28"/>
              </w:rPr>
              <w:t>smooinee</w:t>
            </w:r>
            <w:proofErr w:type="spellEnd"/>
            <w:r w:rsidRPr="003E541B">
              <w:rPr>
                <w:rFonts w:ascii="Garamond" w:hAnsi="Garamond"/>
                <w:sz w:val="28"/>
                <w:szCs w:val="28"/>
              </w:rPr>
              <w:t xml:space="preserve"> </w:t>
            </w:r>
            <w:proofErr w:type="spellStart"/>
            <w:r w:rsidRPr="003E541B">
              <w:rPr>
                <w:rFonts w:ascii="Garamond" w:hAnsi="Garamond"/>
                <w:sz w:val="28"/>
                <w:szCs w:val="28"/>
              </w:rPr>
              <w:t>dy</w:t>
            </w:r>
            <w:proofErr w:type="spellEnd"/>
            <w:r w:rsidRPr="003E541B">
              <w:rPr>
                <w:rFonts w:ascii="Garamond" w:hAnsi="Garamond"/>
                <w:sz w:val="28"/>
                <w:szCs w:val="28"/>
              </w:rPr>
              <w:t xml:space="preserve"> </w:t>
            </w:r>
            <w:proofErr w:type="spellStart"/>
            <w:r w:rsidRPr="003E541B">
              <w:rPr>
                <w:rFonts w:ascii="Garamond" w:hAnsi="Garamond"/>
                <w:sz w:val="28"/>
                <w:szCs w:val="28"/>
              </w:rPr>
              <w:t>dowin</w:t>
            </w:r>
            <w:proofErr w:type="spellEnd"/>
            <w:r w:rsidRPr="003E541B">
              <w:rPr>
                <w:rFonts w:ascii="Garamond" w:hAnsi="Garamond"/>
                <w:sz w:val="28"/>
                <w:szCs w:val="28"/>
              </w:rPr>
              <w:t xml:space="preserve"> </w:t>
            </w:r>
            <w:proofErr w:type="spellStart"/>
            <w:r w:rsidRPr="00E873FE">
              <w:rPr>
                <w:rFonts w:ascii="Garamond" w:hAnsi="Garamond"/>
                <w:i/>
                <w:sz w:val="28"/>
                <w:szCs w:val="28"/>
              </w:rPr>
              <w:t>cre’n</w:t>
            </w:r>
            <w:proofErr w:type="spellEnd"/>
            <w:r w:rsidRPr="00E873FE">
              <w:rPr>
                <w:rFonts w:ascii="Garamond" w:hAnsi="Garamond"/>
                <w:i/>
                <w:sz w:val="28"/>
                <w:szCs w:val="28"/>
              </w:rPr>
              <w:t xml:space="preserve"> red </w:t>
            </w:r>
            <w:proofErr w:type="spellStart"/>
            <w:r w:rsidRPr="00E873FE">
              <w:rPr>
                <w:rFonts w:ascii="Garamond" w:hAnsi="Garamond"/>
                <w:i/>
                <w:sz w:val="28"/>
                <w:szCs w:val="28"/>
              </w:rPr>
              <w:t>aglagh</w:t>
            </w:r>
            <w:proofErr w:type="spellEnd"/>
            <w:r w:rsidRPr="00E873FE">
              <w:rPr>
                <w:rFonts w:ascii="Garamond" w:hAnsi="Garamond"/>
                <w:i/>
                <w:sz w:val="28"/>
                <w:szCs w:val="28"/>
              </w:rPr>
              <w:t xml:space="preserve"> e</w:t>
            </w:r>
            <w:r w:rsidR="00E873FE">
              <w:rPr>
                <w:rFonts w:ascii="Garamond" w:hAnsi="Garamond"/>
                <w:i/>
                <w:sz w:val="28"/>
                <w:szCs w:val="28"/>
              </w:rPr>
              <w:t>h</w:t>
            </w:r>
            <w:r w:rsidRPr="00E873FE">
              <w:rPr>
                <w:rFonts w:ascii="Garamond" w:hAnsi="Garamond"/>
                <w:i/>
                <w:sz w:val="28"/>
                <w:szCs w:val="28"/>
              </w:rPr>
              <w:t xml:space="preserve"> </w:t>
            </w:r>
            <w:proofErr w:type="spellStart"/>
            <w:r w:rsidRPr="00E873FE">
              <w:rPr>
                <w:rFonts w:ascii="Garamond" w:hAnsi="Garamond"/>
                <w:i/>
                <w:sz w:val="28"/>
                <w:szCs w:val="28"/>
              </w:rPr>
              <w:t>dy</w:t>
            </w:r>
            <w:proofErr w:type="spellEnd"/>
            <w:r w:rsidRPr="00E873FE">
              <w:rPr>
                <w:rFonts w:ascii="Garamond" w:hAnsi="Garamond"/>
                <w:i/>
                <w:sz w:val="28"/>
                <w:szCs w:val="28"/>
              </w:rPr>
              <w:t xml:space="preserve"> </w:t>
            </w:r>
            <w:proofErr w:type="spellStart"/>
            <w:r w:rsidRPr="00E873FE">
              <w:rPr>
                <w:rFonts w:ascii="Garamond" w:hAnsi="Garamond"/>
                <w:i/>
                <w:sz w:val="28"/>
                <w:szCs w:val="28"/>
              </w:rPr>
              <w:t>huittym</w:t>
            </w:r>
            <w:proofErr w:type="spellEnd"/>
            <w:r w:rsidRPr="00E873FE">
              <w:rPr>
                <w:rFonts w:ascii="Garamond" w:hAnsi="Garamond"/>
                <w:i/>
                <w:sz w:val="28"/>
                <w:szCs w:val="28"/>
              </w:rPr>
              <w:t xml:space="preserve"> </w:t>
            </w:r>
            <w:proofErr w:type="spellStart"/>
            <w:r w:rsidRPr="00E873FE">
              <w:rPr>
                <w:rFonts w:ascii="Garamond" w:hAnsi="Garamond"/>
                <w:i/>
                <w:sz w:val="28"/>
                <w:szCs w:val="28"/>
              </w:rPr>
              <w:t>fo</w:t>
            </w:r>
            <w:proofErr w:type="spellEnd"/>
            <w:r w:rsidRPr="00E873FE">
              <w:rPr>
                <w:rFonts w:ascii="Garamond" w:hAnsi="Garamond"/>
                <w:i/>
                <w:sz w:val="28"/>
                <w:szCs w:val="28"/>
              </w:rPr>
              <w:t xml:space="preserve"> </w:t>
            </w:r>
            <w:proofErr w:type="spellStart"/>
            <w:r w:rsidRPr="00E873FE">
              <w:rPr>
                <w:rFonts w:ascii="Garamond" w:hAnsi="Garamond"/>
                <w:i/>
                <w:sz w:val="28"/>
                <w:szCs w:val="28"/>
              </w:rPr>
              <w:t>briwnys</w:t>
            </w:r>
            <w:proofErr w:type="spellEnd"/>
            <w:r w:rsidRPr="00E873FE">
              <w:rPr>
                <w:rFonts w:ascii="Garamond" w:hAnsi="Garamond"/>
                <w:i/>
                <w:sz w:val="28"/>
                <w:szCs w:val="28"/>
              </w:rPr>
              <w:t xml:space="preserve"> y </w:t>
            </w:r>
            <w:proofErr w:type="spellStart"/>
            <w:r w:rsidRPr="00E873FE">
              <w:rPr>
                <w:rFonts w:ascii="Garamond" w:hAnsi="Garamond"/>
                <w:i/>
                <w:sz w:val="28"/>
                <w:szCs w:val="28"/>
              </w:rPr>
              <w:t>Jee</w:t>
            </w:r>
            <w:proofErr w:type="spellEnd"/>
            <w:r w:rsidRPr="00E873FE">
              <w:rPr>
                <w:rFonts w:ascii="Garamond" w:hAnsi="Garamond"/>
                <w:i/>
                <w:sz w:val="28"/>
                <w:szCs w:val="28"/>
              </w:rPr>
              <w:t xml:space="preserve"> bio, </w:t>
            </w:r>
            <w:proofErr w:type="spellStart"/>
            <w:r w:rsidRPr="00E873FE">
              <w:rPr>
                <w:rFonts w:ascii="Garamond" w:hAnsi="Garamond"/>
                <w:i/>
                <w:sz w:val="28"/>
                <w:szCs w:val="28"/>
              </w:rPr>
              <w:t>oddys</w:t>
            </w:r>
            <w:proofErr w:type="spellEnd"/>
            <w:r w:rsidRPr="00E873FE">
              <w:rPr>
                <w:rFonts w:ascii="Garamond" w:hAnsi="Garamond"/>
                <w:i/>
                <w:sz w:val="28"/>
                <w:szCs w:val="28"/>
              </w:rPr>
              <w:t xml:space="preserve"> </w:t>
            </w:r>
            <w:proofErr w:type="spellStart"/>
            <w:r w:rsidR="00E873FE" w:rsidRPr="00E873FE">
              <w:rPr>
                <w:rFonts w:ascii="Garamond" w:hAnsi="Garamond"/>
                <w:i/>
                <w:sz w:val="28"/>
                <w:szCs w:val="28"/>
              </w:rPr>
              <w:t>Callin</w:t>
            </w:r>
            <w:proofErr w:type="spellEnd"/>
            <w:r w:rsidR="00E873FE" w:rsidRPr="00E873FE">
              <w:rPr>
                <w:rFonts w:ascii="Garamond" w:hAnsi="Garamond"/>
                <w:i/>
                <w:sz w:val="28"/>
                <w:szCs w:val="28"/>
              </w:rPr>
              <w:t xml:space="preserve"> </w:t>
            </w:r>
            <w:r w:rsidRPr="00E873FE">
              <w:rPr>
                <w:rFonts w:ascii="Garamond" w:hAnsi="Garamond"/>
                <w:i/>
                <w:sz w:val="28"/>
                <w:szCs w:val="28"/>
              </w:rPr>
              <w:t xml:space="preserve">as </w:t>
            </w:r>
            <w:proofErr w:type="spellStart"/>
            <w:r w:rsidR="00E873FE" w:rsidRPr="00E873FE">
              <w:rPr>
                <w:rFonts w:ascii="Garamond" w:hAnsi="Garamond"/>
                <w:i/>
                <w:sz w:val="28"/>
                <w:szCs w:val="28"/>
              </w:rPr>
              <w:t>Annym</w:t>
            </w:r>
            <w:proofErr w:type="spellEnd"/>
            <w:r w:rsidR="00E873FE" w:rsidRPr="00E873FE">
              <w:rPr>
                <w:rFonts w:ascii="Garamond" w:hAnsi="Garamond"/>
                <w:i/>
                <w:sz w:val="28"/>
                <w:szCs w:val="28"/>
              </w:rPr>
              <w:t xml:space="preserve"> </w:t>
            </w:r>
            <w:proofErr w:type="spellStart"/>
            <w:r w:rsidRPr="00E873FE">
              <w:rPr>
                <w:rFonts w:ascii="Garamond" w:hAnsi="Garamond"/>
                <w:i/>
                <w:sz w:val="28"/>
                <w:szCs w:val="28"/>
              </w:rPr>
              <w:t>neesht</w:t>
            </w:r>
            <w:proofErr w:type="spellEnd"/>
            <w:r w:rsidRPr="00E873FE">
              <w:rPr>
                <w:rFonts w:ascii="Garamond" w:hAnsi="Garamond"/>
                <w:i/>
                <w:sz w:val="28"/>
                <w:szCs w:val="28"/>
              </w:rPr>
              <w:t xml:space="preserve"> y </w:t>
            </w:r>
            <w:proofErr w:type="spellStart"/>
            <w:r w:rsidRPr="00E873FE">
              <w:rPr>
                <w:rFonts w:ascii="Garamond" w:hAnsi="Garamond"/>
                <w:i/>
                <w:sz w:val="28"/>
                <w:szCs w:val="28"/>
              </w:rPr>
              <w:t>stroie</w:t>
            </w:r>
            <w:proofErr w:type="spellEnd"/>
            <w:r w:rsidRPr="00E873FE">
              <w:rPr>
                <w:rFonts w:ascii="Garamond" w:hAnsi="Garamond"/>
                <w:i/>
                <w:sz w:val="28"/>
                <w:szCs w:val="28"/>
              </w:rPr>
              <w:t xml:space="preserve"> </w:t>
            </w:r>
            <w:proofErr w:type="spellStart"/>
            <w:r w:rsidRPr="00E873FE">
              <w:rPr>
                <w:rFonts w:ascii="Garamond" w:hAnsi="Garamond"/>
                <w:i/>
                <w:sz w:val="28"/>
                <w:szCs w:val="28"/>
              </w:rPr>
              <w:t>ayns</w:t>
            </w:r>
            <w:proofErr w:type="spellEnd"/>
            <w:r w:rsidRPr="00E873FE">
              <w:rPr>
                <w:rFonts w:ascii="Garamond" w:hAnsi="Garamond"/>
                <w:i/>
                <w:sz w:val="28"/>
                <w:szCs w:val="28"/>
              </w:rPr>
              <w:t xml:space="preserve"> </w:t>
            </w:r>
            <w:proofErr w:type="spellStart"/>
            <w:r w:rsidR="00E873FE" w:rsidRPr="00E873FE">
              <w:rPr>
                <w:rFonts w:ascii="Garamond" w:hAnsi="Garamond"/>
                <w:i/>
                <w:sz w:val="28"/>
                <w:szCs w:val="28"/>
              </w:rPr>
              <w:t>Ni</w:t>
            </w:r>
            <w:r w:rsidR="00E873FE">
              <w:rPr>
                <w:rFonts w:ascii="Garamond" w:hAnsi="Garamond"/>
                <w:i/>
                <w:sz w:val="28"/>
                <w:szCs w:val="28"/>
              </w:rPr>
              <w:t>v</w:t>
            </w:r>
            <w:r w:rsidR="00E873FE" w:rsidRPr="00E873FE">
              <w:rPr>
                <w:rFonts w:ascii="Garamond" w:hAnsi="Garamond"/>
                <w:i/>
                <w:sz w:val="28"/>
                <w:szCs w:val="28"/>
              </w:rPr>
              <w:t>rin</w:t>
            </w:r>
            <w:proofErr w:type="spellEnd"/>
            <w:r w:rsidRPr="00E873FE">
              <w:rPr>
                <w:rFonts w:ascii="Garamond" w:hAnsi="Garamond"/>
                <w:i/>
                <w:sz w:val="28"/>
                <w:szCs w:val="28"/>
              </w:rPr>
              <w:t xml:space="preserve">, </w:t>
            </w:r>
            <w:proofErr w:type="spellStart"/>
            <w:r w:rsidRPr="00E873FE">
              <w:rPr>
                <w:rFonts w:ascii="Garamond" w:hAnsi="Garamond"/>
                <w:i/>
                <w:sz w:val="28"/>
                <w:szCs w:val="28"/>
              </w:rPr>
              <w:t>raad</w:t>
            </w:r>
            <w:proofErr w:type="spellEnd"/>
            <w:r w:rsidRPr="00E873FE">
              <w:rPr>
                <w:rFonts w:ascii="Garamond" w:hAnsi="Garamond"/>
                <w:i/>
                <w:sz w:val="28"/>
                <w:szCs w:val="28"/>
              </w:rPr>
              <w:t xml:space="preserve"> </w:t>
            </w:r>
            <w:proofErr w:type="spellStart"/>
            <w:r w:rsidRPr="00E873FE">
              <w:rPr>
                <w:rFonts w:ascii="Garamond" w:hAnsi="Garamond"/>
                <w:i/>
                <w:sz w:val="28"/>
                <w:szCs w:val="28"/>
              </w:rPr>
              <w:t>nagh</w:t>
            </w:r>
            <w:proofErr w:type="spellEnd"/>
            <w:r w:rsidRPr="00E873FE">
              <w:rPr>
                <w:rFonts w:ascii="Garamond" w:hAnsi="Garamond"/>
                <w:i/>
                <w:sz w:val="28"/>
                <w:szCs w:val="28"/>
              </w:rPr>
              <w:t xml:space="preserve"> </w:t>
            </w:r>
            <w:proofErr w:type="spellStart"/>
            <w:r w:rsidRPr="00E873FE">
              <w:rPr>
                <w:rFonts w:ascii="Garamond" w:hAnsi="Garamond"/>
                <w:i/>
                <w:sz w:val="28"/>
                <w:szCs w:val="28"/>
              </w:rPr>
              <w:t>vel</w:t>
            </w:r>
            <w:proofErr w:type="spellEnd"/>
            <w:r w:rsidRPr="00E873FE">
              <w:rPr>
                <w:rFonts w:ascii="Garamond" w:hAnsi="Garamond"/>
                <w:i/>
                <w:sz w:val="28"/>
                <w:szCs w:val="28"/>
              </w:rPr>
              <w:t xml:space="preserve"> y </w:t>
            </w:r>
            <w:proofErr w:type="spellStart"/>
            <w:r w:rsidRPr="00E873FE">
              <w:rPr>
                <w:rFonts w:ascii="Garamond" w:hAnsi="Garamond"/>
                <w:i/>
                <w:sz w:val="28"/>
                <w:szCs w:val="28"/>
              </w:rPr>
              <w:t>veshteig</w:t>
            </w:r>
            <w:proofErr w:type="spellEnd"/>
            <w:r w:rsidRPr="00E873FE">
              <w:rPr>
                <w:rFonts w:ascii="Garamond" w:hAnsi="Garamond"/>
                <w:i/>
                <w:sz w:val="28"/>
                <w:szCs w:val="28"/>
              </w:rPr>
              <w:t xml:space="preserve"> </w:t>
            </w:r>
            <w:proofErr w:type="spellStart"/>
            <w:r w:rsidRPr="00E873FE">
              <w:rPr>
                <w:rFonts w:ascii="Garamond" w:hAnsi="Garamond"/>
                <w:i/>
                <w:sz w:val="28"/>
                <w:szCs w:val="28"/>
              </w:rPr>
              <w:t>geddyn</w:t>
            </w:r>
            <w:proofErr w:type="spellEnd"/>
            <w:r w:rsidRPr="00E873FE">
              <w:rPr>
                <w:rFonts w:ascii="Garamond" w:hAnsi="Garamond"/>
                <w:i/>
                <w:sz w:val="28"/>
                <w:szCs w:val="28"/>
              </w:rPr>
              <w:t xml:space="preserve"> </w:t>
            </w:r>
            <w:proofErr w:type="spellStart"/>
            <w:r w:rsidRPr="00E873FE">
              <w:rPr>
                <w:rFonts w:ascii="Garamond" w:hAnsi="Garamond"/>
                <w:i/>
                <w:sz w:val="28"/>
                <w:szCs w:val="28"/>
              </w:rPr>
              <w:t>baase</w:t>
            </w:r>
            <w:proofErr w:type="spellEnd"/>
            <w:r w:rsidRPr="00E873FE">
              <w:rPr>
                <w:rFonts w:ascii="Garamond" w:hAnsi="Garamond"/>
                <w:i/>
                <w:sz w:val="28"/>
                <w:szCs w:val="28"/>
              </w:rPr>
              <w:t xml:space="preserve">, </w:t>
            </w:r>
            <w:proofErr w:type="spellStart"/>
            <w:r w:rsidRPr="00E873FE">
              <w:rPr>
                <w:rFonts w:ascii="Garamond" w:hAnsi="Garamond"/>
                <w:i/>
                <w:sz w:val="28"/>
                <w:szCs w:val="28"/>
              </w:rPr>
              <w:t>ny’n</w:t>
            </w:r>
            <w:proofErr w:type="spellEnd"/>
            <w:r w:rsidRPr="00E873FE">
              <w:rPr>
                <w:rFonts w:ascii="Garamond" w:hAnsi="Garamond"/>
                <w:i/>
                <w:sz w:val="28"/>
                <w:szCs w:val="28"/>
              </w:rPr>
              <w:t xml:space="preserve"> </w:t>
            </w:r>
            <w:proofErr w:type="spellStart"/>
            <w:r w:rsidRPr="00E873FE">
              <w:rPr>
                <w:rFonts w:ascii="Garamond" w:hAnsi="Garamond"/>
                <w:i/>
                <w:sz w:val="28"/>
                <w:szCs w:val="28"/>
              </w:rPr>
              <w:t>aile</w:t>
            </w:r>
            <w:proofErr w:type="spellEnd"/>
            <w:r w:rsidRPr="00E873FE">
              <w:rPr>
                <w:rFonts w:ascii="Garamond" w:hAnsi="Garamond"/>
                <w:i/>
                <w:sz w:val="28"/>
                <w:szCs w:val="28"/>
              </w:rPr>
              <w:t xml:space="preserve"> er </w:t>
            </w:r>
            <w:proofErr w:type="spellStart"/>
            <w:r w:rsidRPr="00E873FE">
              <w:rPr>
                <w:rFonts w:ascii="Garamond" w:hAnsi="Garamond"/>
                <w:i/>
                <w:sz w:val="28"/>
                <w:szCs w:val="28"/>
              </w:rPr>
              <w:t>ny</w:t>
            </w:r>
            <w:proofErr w:type="spellEnd"/>
            <w:r w:rsidRPr="00E873FE">
              <w:rPr>
                <w:rFonts w:ascii="Garamond" w:hAnsi="Garamond"/>
                <w:i/>
                <w:sz w:val="28"/>
                <w:szCs w:val="28"/>
              </w:rPr>
              <w:t xml:space="preserve"> </w:t>
            </w:r>
            <w:proofErr w:type="spellStart"/>
            <w:r w:rsidRPr="00E873FE">
              <w:rPr>
                <w:rFonts w:ascii="Garamond" w:hAnsi="Garamond"/>
                <w:i/>
                <w:sz w:val="28"/>
                <w:szCs w:val="28"/>
              </w:rPr>
              <w:t>vooghey</w:t>
            </w:r>
            <w:proofErr w:type="spellEnd"/>
            <w:r w:rsidRPr="003E541B">
              <w:rPr>
                <w:rFonts w:ascii="Garamond" w:hAnsi="Garamond"/>
                <w:sz w:val="28"/>
                <w:szCs w:val="28"/>
              </w:rPr>
              <w:t xml:space="preserve">. </w:t>
            </w:r>
          </w:p>
        </w:tc>
        <w:tc>
          <w:tcPr>
            <w:tcW w:w="0" w:type="auto"/>
            <w:tcBorders>
              <w:top w:val="nil"/>
              <w:left w:val="nil"/>
              <w:bottom w:val="nil"/>
              <w:right w:val="nil"/>
            </w:tcBorders>
          </w:tcPr>
          <w:p w14:paraId="17D017E3" w14:textId="77777777" w:rsidR="00112362" w:rsidRPr="009E4C74" w:rsidRDefault="00112362" w:rsidP="00C7243C">
            <w:pPr>
              <w:pStyle w:val="ListParagraph"/>
              <w:ind w:left="0" w:firstLine="227"/>
              <w:contextualSpacing w:val="0"/>
              <w:jc w:val="both"/>
              <w:rPr>
                <w:rFonts w:ascii="Garamond" w:hAnsi="Garamond" w:cs="GlyphLessFont"/>
                <w:sz w:val="28"/>
                <w:szCs w:val="28"/>
              </w:rPr>
            </w:pPr>
            <w:r w:rsidRPr="009E4C74">
              <w:rPr>
                <w:rFonts w:ascii="Garamond" w:hAnsi="Garamond" w:cs="GlyphLessFont"/>
                <w:i/>
                <w:sz w:val="28"/>
                <w:szCs w:val="28"/>
              </w:rPr>
              <w:t xml:space="preserve">For consider </w:t>
            </w:r>
            <w:r w:rsidRPr="009E4C74">
              <w:rPr>
                <w:rFonts w:ascii="Garamond" w:hAnsi="Garamond" w:cs="GlyphLessFont"/>
                <w:sz w:val="28"/>
                <w:szCs w:val="28"/>
              </w:rPr>
              <w:t>what a fearful thing it is to fall into the Hands of the living God, who can destroy both Body and Soul in Hell, where the Worm dieth not, and the Fire is not quenched.</w:t>
            </w:r>
          </w:p>
        </w:tc>
      </w:tr>
      <w:tr w:rsidR="003142BF" w:rsidRPr="003142BF" w14:paraId="2BEAA7FC" w14:textId="77777777" w:rsidTr="00BB13AC">
        <w:tc>
          <w:tcPr>
            <w:tcW w:w="0" w:type="auto"/>
            <w:tcBorders>
              <w:top w:val="nil"/>
              <w:left w:val="nil"/>
              <w:bottom w:val="nil"/>
              <w:right w:val="nil"/>
            </w:tcBorders>
          </w:tcPr>
          <w:p w14:paraId="6700F599" w14:textId="77777777" w:rsidR="003142BF" w:rsidRPr="00E873FE" w:rsidRDefault="00E873FE" w:rsidP="00C7243C">
            <w:pPr>
              <w:pStyle w:val="CM3"/>
              <w:widowControl/>
              <w:spacing w:line="240" w:lineRule="auto"/>
              <w:ind w:firstLine="227"/>
              <w:jc w:val="both"/>
              <w:rPr>
                <w:rFonts w:ascii="Garamond" w:hAnsi="Garamond"/>
                <w:sz w:val="28"/>
                <w:szCs w:val="28"/>
              </w:rPr>
            </w:pPr>
            <w:proofErr w:type="spellStart"/>
            <w:r w:rsidRPr="002A263B">
              <w:rPr>
                <w:rFonts w:ascii="Garamond" w:hAnsi="Garamond"/>
                <w:sz w:val="28"/>
                <w:szCs w:val="28"/>
              </w:rPr>
              <w:lastRenderedPageBreak/>
              <w:t>Foddee</w:t>
            </w:r>
            <w:proofErr w:type="spellEnd"/>
            <w:r w:rsidRPr="002A263B">
              <w:rPr>
                <w:rFonts w:ascii="Garamond" w:hAnsi="Garamond"/>
                <w:sz w:val="28"/>
                <w:szCs w:val="28"/>
              </w:rPr>
              <w:t xml:space="preserve">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jarroo</w:t>
            </w:r>
            <w:proofErr w:type="spellEnd"/>
            <w:r w:rsidRPr="002A263B">
              <w:rPr>
                <w:rFonts w:ascii="Garamond" w:hAnsi="Garamond"/>
                <w:sz w:val="28"/>
                <w:szCs w:val="28"/>
              </w:rPr>
              <w:t xml:space="preserve"> </w:t>
            </w:r>
            <w:proofErr w:type="spellStart"/>
            <w:r>
              <w:rPr>
                <w:rFonts w:ascii="Garamond" w:hAnsi="Garamond"/>
                <w:sz w:val="28"/>
                <w:szCs w:val="28"/>
              </w:rPr>
              <w:t>streeu</w:t>
            </w:r>
            <w:proofErr w:type="spellEnd"/>
            <w:r w:rsidRPr="002A263B">
              <w:rPr>
                <w:rFonts w:ascii="Garamond" w:hAnsi="Garamond"/>
                <w:sz w:val="28"/>
                <w:szCs w:val="28"/>
              </w:rPr>
              <w:t xml:space="preserve"> </w:t>
            </w:r>
            <w:proofErr w:type="spellStart"/>
            <w:r w:rsidRPr="002A263B">
              <w:rPr>
                <w:rFonts w:ascii="Garamond" w:hAnsi="Garamond"/>
                <w:sz w:val="28"/>
                <w:szCs w:val="28"/>
              </w:rPr>
              <w:t>d’eyrt</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smooinaghtyn</w:t>
            </w:r>
            <w:proofErr w:type="spellEnd"/>
            <w:r w:rsidRPr="002A263B">
              <w:rPr>
                <w:rFonts w:ascii="Garamond" w:hAnsi="Garamond"/>
                <w:sz w:val="28"/>
                <w:szCs w:val="28"/>
              </w:rPr>
              <w:t xml:space="preserve"> </w:t>
            </w:r>
            <w:proofErr w:type="spellStart"/>
            <w:r w:rsidRPr="002A263B">
              <w:rPr>
                <w:rFonts w:ascii="Garamond" w:hAnsi="Garamond"/>
                <w:sz w:val="28"/>
                <w:szCs w:val="28"/>
              </w:rPr>
              <w:t>shoh</w:t>
            </w:r>
            <w:proofErr w:type="spellEnd"/>
            <w:r w:rsidRPr="002A263B">
              <w:rPr>
                <w:rFonts w:ascii="Garamond" w:hAnsi="Garamond"/>
                <w:sz w:val="28"/>
                <w:szCs w:val="28"/>
              </w:rPr>
              <w:t xml:space="preserve"> ass </w:t>
            </w:r>
            <w:proofErr w:type="spellStart"/>
            <w:r w:rsidRPr="002A263B">
              <w:rPr>
                <w:rFonts w:ascii="Garamond" w:hAnsi="Garamond"/>
                <w:sz w:val="28"/>
                <w:szCs w:val="28"/>
              </w:rPr>
              <w:t>dt’aigney</w:t>
            </w:r>
            <w:proofErr w:type="spellEnd"/>
            <w:r>
              <w:rPr>
                <w:rFonts w:ascii="Garamond" w:hAnsi="Garamond"/>
                <w:sz w:val="28"/>
                <w:szCs w:val="28"/>
              </w:rPr>
              <w:t>,</w:t>
            </w:r>
            <w:r w:rsidRPr="002A263B">
              <w:rPr>
                <w:rFonts w:ascii="Garamond" w:hAnsi="Garamond"/>
                <w:sz w:val="28"/>
                <w:szCs w:val="28"/>
              </w:rPr>
              <w:t xml:space="preserve"> </w:t>
            </w:r>
            <w:proofErr w:type="spellStart"/>
            <w:r w:rsidRPr="002A263B">
              <w:rPr>
                <w:rFonts w:ascii="Garamond" w:hAnsi="Garamond"/>
                <w:sz w:val="28"/>
                <w:szCs w:val="28"/>
              </w:rPr>
              <w:t>agh</w:t>
            </w:r>
            <w:proofErr w:type="spellEnd"/>
            <w:r w:rsidRPr="002A263B">
              <w:rPr>
                <w:rFonts w:ascii="Garamond" w:hAnsi="Garamond"/>
                <w:sz w:val="28"/>
                <w:szCs w:val="28"/>
              </w:rPr>
              <w:t xml:space="preserve"> </w:t>
            </w:r>
            <w:proofErr w:type="spellStart"/>
            <w:r w:rsidRPr="002A263B">
              <w:rPr>
                <w:rFonts w:ascii="Garamond" w:hAnsi="Garamond"/>
                <w:sz w:val="28"/>
                <w:szCs w:val="28"/>
              </w:rPr>
              <w:t>hig</w:t>
            </w:r>
            <w:proofErr w:type="spellEnd"/>
            <w:r w:rsidRPr="002A263B">
              <w:rPr>
                <w:rFonts w:ascii="Garamond" w:hAnsi="Garamond"/>
                <w:sz w:val="28"/>
                <w:szCs w:val="28"/>
              </w:rPr>
              <w:t xml:space="preserve"> y </w:t>
            </w:r>
            <w:proofErr w:type="spellStart"/>
            <w:r w:rsidRPr="002A263B">
              <w:rPr>
                <w:rFonts w:ascii="Garamond" w:hAnsi="Garamond"/>
                <w:sz w:val="28"/>
                <w:szCs w:val="28"/>
              </w:rPr>
              <w:t>Baase</w:t>
            </w:r>
            <w:proofErr w:type="spellEnd"/>
            <w:r w:rsidRPr="002A263B">
              <w:rPr>
                <w:rFonts w:ascii="Garamond" w:hAnsi="Garamond"/>
                <w:sz w:val="28"/>
                <w:szCs w:val="28"/>
              </w:rPr>
              <w:t xml:space="preserve"> as </w:t>
            </w:r>
            <w:proofErr w:type="spellStart"/>
            <w:r w:rsidRPr="002A263B">
              <w:rPr>
                <w:rFonts w:ascii="Garamond" w:hAnsi="Garamond"/>
                <w:sz w:val="28"/>
                <w:szCs w:val="28"/>
              </w:rPr>
              <w:t>hig</w:t>
            </w:r>
            <w:proofErr w:type="spellEnd"/>
            <w:r w:rsidRPr="002A263B">
              <w:rPr>
                <w:rFonts w:ascii="Garamond" w:hAnsi="Garamond"/>
                <w:sz w:val="28"/>
                <w:szCs w:val="28"/>
              </w:rPr>
              <w:t xml:space="preserve"> </w:t>
            </w:r>
            <w:proofErr w:type="spellStart"/>
            <w:r w:rsidRPr="002A263B">
              <w:rPr>
                <w:rFonts w:ascii="Garamond" w:hAnsi="Garamond"/>
                <w:sz w:val="28"/>
                <w:szCs w:val="28"/>
              </w:rPr>
              <w:t>Briwnys</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w:t>
            </w:r>
            <w:proofErr w:type="spellStart"/>
            <w:r w:rsidRPr="002A263B">
              <w:rPr>
                <w:rFonts w:ascii="Garamond" w:hAnsi="Garamond"/>
                <w:sz w:val="28"/>
                <w:szCs w:val="28"/>
              </w:rPr>
              <w:t>lurg</w:t>
            </w:r>
            <w:proofErr w:type="spellEnd"/>
            <w:r w:rsidRPr="002A263B">
              <w:rPr>
                <w:rFonts w:ascii="Garamond" w:hAnsi="Garamond"/>
                <w:sz w:val="28"/>
                <w:szCs w:val="28"/>
              </w:rPr>
              <w:t xml:space="preserve">, as bee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eisht</w:t>
            </w:r>
            <w:proofErr w:type="spellEnd"/>
            <w:r w:rsidRPr="002A263B">
              <w:rPr>
                <w:rFonts w:ascii="Garamond" w:hAnsi="Garamond"/>
                <w:sz w:val="28"/>
                <w:szCs w:val="28"/>
              </w:rPr>
              <w:t xml:space="preserve"> son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bragh</w:t>
            </w:r>
            <w:proofErr w:type="spellEnd"/>
            <w:r w:rsidRPr="002A263B">
              <w:rPr>
                <w:rFonts w:ascii="Garamond" w:hAnsi="Garamond"/>
                <w:sz w:val="28"/>
                <w:szCs w:val="28"/>
              </w:rPr>
              <w:t xml:space="preserve"> </w:t>
            </w:r>
            <w:proofErr w:type="spellStart"/>
            <w:r w:rsidRPr="002A263B">
              <w:rPr>
                <w:rFonts w:ascii="Garamond" w:hAnsi="Garamond"/>
                <w:sz w:val="28"/>
                <w:szCs w:val="28"/>
              </w:rPr>
              <w:t>callit</w:t>
            </w:r>
            <w:proofErr w:type="spellEnd"/>
            <w:r w:rsidRPr="002A263B">
              <w:rPr>
                <w:rFonts w:ascii="Garamond" w:hAnsi="Garamond"/>
                <w:sz w:val="28"/>
                <w:szCs w:val="28"/>
              </w:rPr>
              <w:t xml:space="preserve">, my yow </w:t>
            </w:r>
            <w:proofErr w:type="spellStart"/>
            <w:r w:rsidRPr="002A263B">
              <w:rPr>
                <w:rFonts w:ascii="Garamond" w:hAnsi="Garamond"/>
                <w:sz w:val="28"/>
                <w:szCs w:val="28"/>
              </w:rPr>
              <w:t>baase</w:t>
            </w:r>
            <w:proofErr w:type="spellEnd"/>
            <w:r w:rsidRPr="002A263B">
              <w:rPr>
                <w:rFonts w:ascii="Garamond" w:hAnsi="Garamond"/>
                <w:sz w:val="28"/>
                <w:szCs w:val="28"/>
              </w:rPr>
              <w:t xml:space="preserve"> </w:t>
            </w:r>
            <w:proofErr w:type="spellStart"/>
            <w:r w:rsidRPr="002A263B">
              <w:rPr>
                <w:rFonts w:ascii="Garamond" w:hAnsi="Garamond"/>
                <w:sz w:val="28"/>
                <w:szCs w:val="28"/>
              </w:rPr>
              <w:t>ayns</w:t>
            </w:r>
            <w:proofErr w:type="spellEnd"/>
            <w:r w:rsidRPr="002A263B">
              <w:rPr>
                <w:rFonts w:ascii="Garamond" w:hAnsi="Garamond"/>
                <w:sz w:val="28"/>
                <w:szCs w:val="28"/>
              </w:rPr>
              <w:t xml:space="preserve"> </w:t>
            </w:r>
            <w:proofErr w:type="spellStart"/>
            <w:r w:rsidRPr="002A263B">
              <w:rPr>
                <w:rFonts w:ascii="Garamond" w:hAnsi="Garamond"/>
                <w:sz w:val="28"/>
                <w:szCs w:val="28"/>
              </w:rPr>
              <w:t>dty</w:t>
            </w:r>
            <w:proofErr w:type="spellEnd"/>
            <w:r w:rsidRPr="002A263B">
              <w:rPr>
                <w:rFonts w:ascii="Garamond" w:hAnsi="Garamond"/>
                <w:sz w:val="28"/>
                <w:szCs w:val="28"/>
              </w:rPr>
              <w:t xml:space="preserve"> </w:t>
            </w:r>
            <w:proofErr w:type="spellStart"/>
            <w:r w:rsidRPr="002A263B">
              <w:rPr>
                <w:rFonts w:ascii="Garamond" w:hAnsi="Garamond"/>
                <w:sz w:val="28"/>
                <w:szCs w:val="28"/>
              </w:rPr>
              <w:t>Pheccaghyn</w:t>
            </w:r>
            <w:proofErr w:type="spellEnd"/>
            <w:r w:rsidRPr="002A263B">
              <w:rPr>
                <w:rFonts w:ascii="Garamond" w:hAnsi="Garamond"/>
                <w:sz w:val="28"/>
                <w:szCs w:val="28"/>
              </w:rPr>
              <w:t xml:space="preserve"> gyn </w:t>
            </w:r>
            <w:proofErr w:type="spellStart"/>
            <w:r w:rsidRPr="002A263B">
              <w:rPr>
                <w:rFonts w:ascii="Garamond" w:hAnsi="Garamond"/>
                <w:sz w:val="28"/>
                <w:szCs w:val="28"/>
              </w:rPr>
              <w:t>Arrys</w:t>
            </w:r>
            <w:proofErr w:type="spellEnd"/>
            <w:r w:rsidRPr="002A263B">
              <w:rPr>
                <w:rFonts w:ascii="Garamond" w:hAnsi="Garamond"/>
                <w:sz w:val="28"/>
                <w:szCs w:val="28"/>
              </w:rPr>
              <w:t xml:space="preserve">, </w:t>
            </w:r>
            <w:proofErr w:type="spellStart"/>
            <w:r>
              <w:rPr>
                <w:rFonts w:ascii="Garamond" w:hAnsi="Garamond"/>
                <w:sz w:val="28"/>
                <w:szCs w:val="28"/>
              </w:rPr>
              <w:t>erder</w:t>
            </w:r>
            <w:proofErr w:type="spellEnd"/>
            <w:r>
              <w:rPr>
                <w:rStyle w:val="FootnoteReference"/>
                <w:rFonts w:ascii="Garamond" w:hAnsi="Garamond"/>
                <w:sz w:val="28"/>
                <w:szCs w:val="28"/>
              </w:rPr>
              <w:footnoteReference w:id="94"/>
            </w:r>
            <w:r>
              <w:rPr>
                <w:rFonts w:ascii="Garamond" w:hAnsi="Garamond"/>
                <w:sz w:val="28"/>
                <w:szCs w:val="28"/>
              </w:rPr>
              <w:t xml:space="preserve"> </w:t>
            </w:r>
            <w:proofErr w:type="spellStart"/>
            <w:r w:rsidRPr="002A263B">
              <w:rPr>
                <w:rFonts w:ascii="Garamond" w:hAnsi="Garamond"/>
                <w:sz w:val="28"/>
                <w:szCs w:val="28"/>
              </w:rPr>
              <w:t>oo</w:t>
            </w:r>
            <w:proofErr w:type="spellEnd"/>
            <w:r w:rsidRPr="002A263B">
              <w:rPr>
                <w:rFonts w:ascii="Garamond" w:hAnsi="Garamond"/>
                <w:sz w:val="28"/>
                <w:szCs w:val="28"/>
              </w:rPr>
              <w:t xml:space="preserve"> </w:t>
            </w:r>
            <w:proofErr w:type="spellStart"/>
            <w:r w:rsidRPr="002A263B">
              <w:rPr>
                <w:rFonts w:ascii="Garamond" w:hAnsi="Garamond"/>
                <w:sz w:val="28"/>
                <w:szCs w:val="28"/>
              </w:rPr>
              <w:t>dy</w:t>
            </w:r>
            <w:proofErr w:type="spellEnd"/>
            <w:r w:rsidRPr="002A263B">
              <w:rPr>
                <w:rFonts w:ascii="Garamond" w:hAnsi="Garamond"/>
                <w:sz w:val="28"/>
                <w:szCs w:val="28"/>
              </w:rPr>
              <w:t xml:space="preserve"> </w:t>
            </w:r>
            <w:proofErr w:type="spellStart"/>
            <w:r w:rsidRPr="002A263B">
              <w:rPr>
                <w:rFonts w:ascii="Garamond" w:hAnsi="Garamond"/>
                <w:sz w:val="28"/>
                <w:szCs w:val="28"/>
              </w:rPr>
              <w:t>ghoal</w:t>
            </w:r>
            <w:proofErr w:type="spellEnd"/>
            <w:r w:rsidRPr="002A263B">
              <w:rPr>
                <w:rFonts w:ascii="Garamond" w:hAnsi="Garamond"/>
                <w:sz w:val="28"/>
                <w:szCs w:val="28"/>
              </w:rPr>
              <w:t xml:space="preserve"> e</w:t>
            </w:r>
            <w:r>
              <w:rPr>
                <w:rFonts w:ascii="Garamond" w:hAnsi="Garamond"/>
                <w:sz w:val="28"/>
                <w:szCs w:val="28"/>
              </w:rPr>
              <w:t>h</w:t>
            </w:r>
            <w:r w:rsidRPr="002A263B">
              <w:rPr>
                <w:rFonts w:ascii="Garamond" w:hAnsi="Garamond"/>
                <w:sz w:val="28"/>
                <w:szCs w:val="28"/>
              </w:rPr>
              <w:t xml:space="preserve"> </w:t>
            </w:r>
            <w:proofErr w:type="spellStart"/>
            <w:r w:rsidRPr="002A263B">
              <w:rPr>
                <w:rFonts w:ascii="Garamond" w:hAnsi="Garamond"/>
                <w:sz w:val="28"/>
                <w:szCs w:val="28"/>
              </w:rPr>
              <w:t>gys</w:t>
            </w:r>
            <w:proofErr w:type="spellEnd"/>
            <w:r w:rsidRPr="002A263B">
              <w:rPr>
                <w:rFonts w:ascii="Garamond" w:hAnsi="Garamond"/>
                <w:sz w:val="28"/>
                <w:szCs w:val="28"/>
              </w:rPr>
              <w:t xml:space="preserve"> </w:t>
            </w:r>
            <w:proofErr w:type="spellStart"/>
            <w:r w:rsidRPr="002A263B">
              <w:rPr>
                <w:rFonts w:ascii="Garamond" w:hAnsi="Garamond"/>
                <w:sz w:val="28"/>
                <w:szCs w:val="28"/>
              </w:rPr>
              <w:t>dt’aigney</w:t>
            </w:r>
            <w:proofErr w:type="spellEnd"/>
            <w:r w:rsidRPr="002A263B">
              <w:rPr>
                <w:rFonts w:ascii="Garamond" w:hAnsi="Garamond"/>
                <w:sz w:val="28"/>
                <w:szCs w:val="28"/>
              </w:rPr>
              <w:t xml:space="preserve"> </w:t>
            </w:r>
            <w:proofErr w:type="spellStart"/>
            <w:r w:rsidRPr="002A263B">
              <w:rPr>
                <w:rFonts w:ascii="Garamond" w:hAnsi="Garamond"/>
                <w:sz w:val="28"/>
                <w:szCs w:val="28"/>
              </w:rPr>
              <w:t>ny</w:t>
            </w:r>
            <w:proofErr w:type="spellEnd"/>
            <w:r w:rsidRPr="002A263B">
              <w:rPr>
                <w:rFonts w:ascii="Garamond" w:hAnsi="Garamond"/>
                <w:sz w:val="28"/>
                <w:szCs w:val="28"/>
              </w:rPr>
              <w:t xml:space="preserve"> gyn y </w:t>
            </w:r>
            <w:proofErr w:type="spellStart"/>
            <w:r w:rsidRPr="002A263B">
              <w:rPr>
                <w:rFonts w:ascii="Garamond" w:hAnsi="Garamond"/>
                <w:sz w:val="28"/>
                <w:szCs w:val="28"/>
              </w:rPr>
              <w:t>ghoal</w:t>
            </w:r>
            <w:proofErr w:type="spellEnd"/>
            <w:r w:rsidRPr="002A263B">
              <w:rPr>
                <w:rFonts w:ascii="Garamond" w:hAnsi="Garamond"/>
                <w:sz w:val="28"/>
                <w:szCs w:val="28"/>
              </w:rPr>
              <w:t xml:space="preserve">. </w:t>
            </w:r>
          </w:p>
        </w:tc>
        <w:tc>
          <w:tcPr>
            <w:tcW w:w="0" w:type="auto"/>
            <w:tcBorders>
              <w:top w:val="nil"/>
              <w:left w:val="nil"/>
              <w:bottom w:val="nil"/>
              <w:right w:val="nil"/>
            </w:tcBorders>
          </w:tcPr>
          <w:p w14:paraId="2ADAEE09" w14:textId="77777777" w:rsidR="003142BF" w:rsidRPr="009E4C74" w:rsidRDefault="003142BF"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You may indeed strive to put these thoughts out of your Mind</w:t>
            </w:r>
            <w:r w:rsidRPr="009E4C74">
              <w:rPr>
                <w:rFonts w:ascii="Garamond" w:hAnsi="Garamond" w:cs="GlyphLessFont"/>
                <w:sz w:val="28"/>
                <w:szCs w:val="28"/>
              </w:rPr>
              <w:t> ;</w:t>
            </w:r>
            <w:r w:rsidRPr="009E4C74">
              <w:rPr>
                <w:rFonts w:ascii="Garamond" w:hAnsi="Garamond" w:cs="GlyphLessFont"/>
                <w:i/>
                <w:sz w:val="28"/>
                <w:szCs w:val="28"/>
              </w:rPr>
              <w:t xml:space="preserve"> but Death will come, and a Judgment will follow, and you will be for ever miserable, whether you think of these things or not, if you dye in your Sins unrepented of.</w:t>
            </w:r>
          </w:p>
        </w:tc>
      </w:tr>
      <w:tr w:rsidR="00E873FE" w:rsidRPr="003142BF" w14:paraId="067BB61C" w14:textId="77777777" w:rsidTr="00BB13AC">
        <w:tc>
          <w:tcPr>
            <w:tcW w:w="0" w:type="auto"/>
            <w:tcBorders>
              <w:top w:val="nil"/>
              <w:left w:val="nil"/>
              <w:bottom w:val="nil"/>
              <w:right w:val="nil"/>
            </w:tcBorders>
          </w:tcPr>
          <w:p w14:paraId="643B4AC8" w14:textId="77777777" w:rsidR="00E873FE" w:rsidRPr="00D26B8D" w:rsidRDefault="00E873FE" w:rsidP="00C7243C">
            <w:pPr>
              <w:pStyle w:val="CM3"/>
              <w:widowControl/>
              <w:spacing w:line="240" w:lineRule="auto"/>
              <w:ind w:firstLine="227"/>
              <w:jc w:val="both"/>
              <w:rPr>
                <w:rFonts w:ascii="Garamond" w:hAnsi="Garamond"/>
                <w:sz w:val="28"/>
                <w:szCs w:val="28"/>
              </w:rPr>
            </w:pPr>
            <w:r>
              <w:rPr>
                <w:rFonts w:ascii="Garamond" w:hAnsi="Garamond"/>
                <w:sz w:val="28"/>
                <w:szCs w:val="28"/>
              </w:rPr>
              <w:t xml:space="preserve">[28] </w:t>
            </w:r>
            <w:r w:rsidRPr="00D26B8D">
              <w:rPr>
                <w:rFonts w:ascii="Garamond" w:hAnsi="Garamond"/>
                <w:sz w:val="28"/>
                <w:szCs w:val="28"/>
              </w:rPr>
              <w:t xml:space="preserve">As </w:t>
            </w:r>
            <w:proofErr w:type="spellStart"/>
            <w:r w:rsidRPr="00D26B8D">
              <w:rPr>
                <w:rFonts w:ascii="Garamond" w:hAnsi="Garamond"/>
                <w:sz w:val="28"/>
                <w:szCs w:val="28"/>
              </w:rPr>
              <w:t>shen</w:t>
            </w:r>
            <w:proofErr w:type="spellEnd"/>
            <w:r w:rsidRPr="00D26B8D">
              <w:rPr>
                <w:rFonts w:ascii="Garamond" w:hAnsi="Garamond"/>
                <w:sz w:val="28"/>
                <w:szCs w:val="28"/>
              </w:rPr>
              <w:t xml:space="preserve">-y-fa son </w:t>
            </w:r>
            <w:proofErr w:type="spellStart"/>
            <w:r w:rsidRPr="00D26B8D">
              <w:rPr>
                <w:rFonts w:ascii="Garamond" w:hAnsi="Garamond"/>
                <w:sz w:val="28"/>
                <w:szCs w:val="28"/>
              </w:rPr>
              <w:t>graih</w:t>
            </w:r>
            <w:proofErr w:type="spellEnd"/>
            <w:r w:rsidRPr="00D26B8D">
              <w:rPr>
                <w:rFonts w:ascii="Garamond" w:hAnsi="Garamond"/>
                <w:sz w:val="28"/>
                <w:szCs w:val="28"/>
              </w:rPr>
              <w:t xml:space="preserve"> </w:t>
            </w:r>
            <w:proofErr w:type="spellStart"/>
            <w:r w:rsidRPr="00D26B8D">
              <w:rPr>
                <w:rFonts w:ascii="Garamond" w:hAnsi="Garamond"/>
                <w:sz w:val="28"/>
                <w:szCs w:val="28"/>
              </w:rPr>
              <w:t>dt’anmey</w:t>
            </w:r>
            <w:proofErr w:type="spellEnd"/>
            <w:r w:rsidRPr="00D26B8D">
              <w:rPr>
                <w:rFonts w:ascii="Garamond" w:hAnsi="Garamond"/>
                <w:sz w:val="28"/>
                <w:szCs w:val="28"/>
              </w:rPr>
              <w:t xml:space="preserve">, bee er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choyrlagh</w:t>
            </w:r>
            <w:proofErr w:type="spellEnd"/>
            <w:r w:rsidRPr="00D26B8D">
              <w:rPr>
                <w:rFonts w:ascii="Garamond" w:hAnsi="Garamond"/>
                <w:sz w:val="28"/>
                <w:szCs w:val="28"/>
              </w:rPr>
              <w:t xml:space="preserve"> </w:t>
            </w:r>
            <w:proofErr w:type="spellStart"/>
            <w:r w:rsidRPr="00E873FE">
              <w:rPr>
                <w:rFonts w:ascii="Garamond" w:hAnsi="Garamond"/>
                <w:i/>
                <w:sz w:val="28"/>
                <w:szCs w:val="28"/>
              </w:rPr>
              <w:t>dy</w:t>
            </w:r>
            <w:proofErr w:type="spellEnd"/>
            <w:r w:rsidRPr="00E873FE">
              <w:rPr>
                <w:rFonts w:ascii="Garamond" w:hAnsi="Garamond"/>
                <w:i/>
                <w:sz w:val="28"/>
                <w:szCs w:val="28"/>
              </w:rPr>
              <w:t xml:space="preserve"> </w:t>
            </w:r>
            <w:proofErr w:type="spellStart"/>
            <w:r w:rsidRPr="00E873FE">
              <w:rPr>
                <w:rFonts w:ascii="Garamond" w:hAnsi="Garamond"/>
                <w:i/>
                <w:sz w:val="28"/>
                <w:szCs w:val="28"/>
              </w:rPr>
              <w:t>smooinaght</w:t>
            </w:r>
            <w:proofErr w:type="spellEnd"/>
            <w:r w:rsidRPr="00E873FE">
              <w:rPr>
                <w:rFonts w:ascii="Garamond" w:hAnsi="Garamond"/>
                <w:i/>
                <w:sz w:val="28"/>
                <w:szCs w:val="28"/>
              </w:rPr>
              <w:t xml:space="preserve"> er </w:t>
            </w:r>
            <w:proofErr w:type="spellStart"/>
            <w:r w:rsidRPr="00E873FE">
              <w:rPr>
                <w:rFonts w:ascii="Garamond" w:hAnsi="Garamond"/>
                <w:i/>
                <w:sz w:val="28"/>
                <w:szCs w:val="28"/>
              </w:rPr>
              <w:t>dty</w:t>
            </w:r>
            <w:proofErr w:type="spellEnd"/>
            <w:r w:rsidRPr="00E873FE">
              <w:rPr>
                <w:rFonts w:ascii="Garamond" w:hAnsi="Garamond"/>
                <w:i/>
                <w:sz w:val="28"/>
                <w:szCs w:val="28"/>
              </w:rPr>
              <w:t xml:space="preserve"> </w:t>
            </w:r>
            <w:proofErr w:type="spellStart"/>
            <w:r w:rsidRPr="00E873FE">
              <w:rPr>
                <w:rFonts w:ascii="Garamond" w:hAnsi="Garamond"/>
                <w:i/>
                <w:sz w:val="28"/>
                <w:szCs w:val="28"/>
              </w:rPr>
              <w:t>raadjin</w:t>
            </w:r>
            <w:proofErr w:type="spellEnd"/>
            <w:r w:rsidRPr="00E873FE">
              <w:rPr>
                <w:rFonts w:ascii="Garamond" w:hAnsi="Garamond"/>
                <w:i/>
                <w:sz w:val="28"/>
                <w:szCs w:val="28"/>
              </w:rPr>
              <w:t>,</w:t>
            </w:r>
            <w:r w:rsidRPr="00D26B8D">
              <w:rPr>
                <w:rFonts w:ascii="Garamond" w:hAnsi="Garamond"/>
                <w:sz w:val="28"/>
                <w:szCs w:val="28"/>
              </w:rPr>
              <w:t xml:space="preserve"> </w:t>
            </w:r>
            <w:proofErr w:type="spellStart"/>
            <w:r w:rsidRPr="00D26B8D">
              <w:rPr>
                <w:rFonts w:ascii="Garamond" w:hAnsi="Garamond"/>
                <w:sz w:val="28"/>
                <w:szCs w:val="28"/>
              </w:rPr>
              <w:t>choud</w:t>
            </w:r>
            <w:proofErr w:type="spellEnd"/>
            <w:r w:rsidRPr="00D26B8D">
              <w:rPr>
                <w:rFonts w:ascii="Garamond" w:hAnsi="Garamond"/>
                <w:sz w:val="28"/>
                <w:szCs w:val="28"/>
              </w:rPr>
              <w:t xml:space="preserve"> as </w:t>
            </w:r>
            <w:proofErr w:type="spellStart"/>
            <w:r w:rsidRPr="00D26B8D">
              <w:rPr>
                <w:rFonts w:ascii="Garamond" w:hAnsi="Garamond"/>
                <w:sz w:val="28"/>
                <w:szCs w:val="28"/>
              </w:rPr>
              <w:t>t’ow</w:t>
            </w:r>
            <w:proofErr w:type="spellEnd"/>
            <w:r w:rsidRPr="00D26B8D">
              <w:rPr>
                <w:rFonts w:ascii="Garamond" w:hAnsi="Garamond"/>
                <w:sz w:val="28"/>
                <w:szCs w:val="28"/>
              </w:rPr>
              <w:t xml:space="preserve"> bio, as my v</w:t>
            </w:r>
            <w:r>
              <w:rPr>
                <w:rFonts w:ascii="Garamond" w:hAnsi="Garamond"/>
                <w:sz w:val="28"/>
                <w:szCs w:val="28"/>
              </w:rPr>
              <w:t>[</w:t>
            </w:r>
            <w:r w:rsidRPr="00D26B8D">
              <w:rPr>
                <w:rFonts w:ascii="Garamond" w:hAnsi="Garamond"/>
                <w:sz w:val="28"/>
                <w:szCs w:val="28"/>
              </w:rPr>
              <w:t>’</w:t>
            </w:r>
            <w:r>
              <w:rPr>
                <w:rFonts w:ascii="Garamond" w:hAnsi="Garamond"/>
                <w:sz w:val="28"/>
                <w:szCs w:val="28"/>
              </w:rPr>
              <w:t>]</w:t>
            </w:r>
            <w:proofErr w:type="spellStart"/>
            <w:r w:rsidRPr="00D26B8D">
              <w:rPr>
                <w:rFonts w:ascii="Garamond" w:hAnsi="Garamond"/>
                <w:sz w:val="28"/>
                <w:szCs w:val="28"/>
              </w:rPr>
              <w:t>ou</w:t>
            </w:r>
            <w:proofErr w:type="spellEnd"/>
            <w:r w:rsidRPr="00D26B8D">
              <w:rPr>
                <w:rFonts w:ascii="Garamond" w:hAnsi="Garamond"/>
                <w:sz w:val="28"/>
                <w:szCs w:val="28"/>
              </w:rPr>
              <w:t xml:space="preserve"> </w:t>
            </w:r>
            <w:proofErr w:type="spellStart"/>
            <w:r w:rsidRPr="00D26B8D">
              <w:rPr>
                <w:rFonts w:ascii="Garamond" w:hAnsi="Garamond"/>
                <w:sz w:val="28"/>
                <w:szCs w:val="28"/>
              </w:rPr>
              <w:t>reau</w:t>
            </w:r>
            <w:proofErr w:type="spellEnd"/>
            <w:r w:rsidRPr="00D26B8D">
              <w:rPr>
                <w:rFonts w:ascii="Garamond" w:hAnsi="Garamond"/>
                <w:sz w:val="28"/>
                <w:szCs w:val="28"/>
              </w:rPr>
              <w:t xml:space="preserve"> </w:t>
            </w:r>
            <w:proofErr w:type="spellStart"/>
            <w:r w:rsidRPr="00D26B8D">
              <w:rPr>
                <w:rFonts w:ascii="Garamond" w:hAnsi="Garamond"/>
                <w:sz w:val="28"/>
                <w:szCs w:val="28"/>
              </w:rPr>
              <w:t>kyndagh</w:t>
            </w:r>
            <w:proofErr w:type="spellEnd"/>
            <w:r w:rsidRPr="00D26B8D">
              <w:rPr>
                <w:rFonts w:ascii="Garamond" w:hAnsi="Garamond"/>
                <w:sz w:val="28"/>
                <w:szCs w:val="28"/>
              </w:rPr>
              <w:t xml:space="preserve"> </w:t>
            </w:r>
            <w:proofErr w:type="spellStart"/>
            <w:r w:rsidRPr="00D26B8D">
              <w:rPr>
                <w:rFonts w:ascii="Garamond" w:hAnsi="Garamond"/>
                <w:sz w:val="28"/>
                <w:szCs w:val="28"/>
              </w:rPr>
              <w:t>jeh</w:t>
            </w:r>
            <w:proofErr w:type="spellEnd"/>
            <w:r w:rsidRPr="00D26B8D">
              <w:rPr>
                <w:rFonts w:ascii="Garamond" w:hAnsi="Garamond"/>
                <w:sz w:val="28"/>
                <w:szCs w:val="28"/>
              </w:rPr>
              <w:t xml:space="preserve"> </w:t>
            </w:r>
            <w:proofErr w:type="spellStart"/>
            <w:r w:rsidRPr="00E873FE">
              <w:rPr>
                <w:rFonts w:ascii="Garamond" w:hAnsi="Garamond"/>
                <w:i/>
                <w:sz w:val="28"/>
                <w:szCs w:val="28"/>
              </w:rPr>
              <w:t>Brishey</w:t>
            </w:r>
            <w:proofErr w:type="spellEnd"/>
            <w:r w:rsidRPr="00E873FE">
              <w:rPr>
                <w:rFonts w:ascii="Garamond" w:hAnsi="Garamond"/>
                <w:i/>
                <w:sz w:val="28"/>
                <w:szCs w:val="28"/>
              </w:rPr>
              <w:t xml:space="preserve"> </w:t>
            </w:r>
            <w:proofErr w:type="spellStart"/>
            <w:r w:rsidRPr="00E873FE">
              <w:rPr>
                <w:rFonts w:ascii="Garamond" w:hAnsi="Garamond"/>
                <w:i/>
                <w:sz w:val="28"/>
                <w:szCs w:val="28"/>
              </w:rPr>
              <w:t>Poosey</w:t>
            </w:r>
            <w:proofErr w:type="spellEnd"/>
            <w:r w:rsidRPr="00E873FE">
              <w:rPr>
                <w:rFonts w:ascii="Garamond" w:hAnsi="Garamond"/>
                <w:i/>
                <w:sz w:val="28"/>
                <w:szCs w:val="28"/>
              </w:rPr>
              <w:t>,</w:t>
            </w:r>
            <w:r>
              <w:rPr>
                <w:rFonts w:ascii="Garamond" w:hAnsi="Garamond"/>
                <w:sz w:val="28"/>
                <w:szCs w:val="28"/>
              </w:rPr>
              <w:t xml:space="preserve"> </w:t>
            </w:r>
            <w:proofErr w:type="spellStart"/>
            <w:r>
              <w:rPr>
                <w:rFonts w:ascii="Garamond" w:hAnsi="Garamond"/>
                <w:sz w:val="28"/>
                <w:szCs w:val="28"/>
              </w:rPr>
              <w:t>ny</w:t>
            </w:r>
            <w:proofErr w:type="spellEnd"/>
            <w:r>
              <w:rPr>
                <w:rFonts w:ascii="Garamond" w:hAnsi="Garamond"/>
                <w:sz w:val="28"/>
                <w:szCs w:val="28"/>
              </w:rPr>
              <w:t xml:space="preserve"> </w:t>
            </w:r>
            <w:proofErr w:type="spellStart"/>
            <w:r w:rsidRPr="00E873FE">
              <w:rPr>
                <w:rFonts w:ascii="Garamond" w:hAnsi="Garamond"/>
                <w:i/>
                <w:sz w:val="28"/>
                <w:szCs w:val="28"/>
              </w:rPr>
              <w:t>mardyrys</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E873FE">
              <w:rPr>
                <w:rFonts w:ascii="Garamond" w:hAnsi="Garamond"/>
                <w:i/>
                <w:sz w:val="28"/>
                <w:szCs w:val="28"/>
              </w:rPr>
              <w:t>Niau-ghlennid</w:t>
            </w:r>
            <w:proofErr w:type="spellEnd"/>
            <w:r w:rsidRPr="00E873FE">
              <w:rPr>
                <w:rFonts w:ascii="Garamond" w:hAnsi="Garamond"/>
                <w:i/>
                <w:sz w:val="28"/>
                <w:szCs w:val="28"/>
              </w:rPr>
              <w:t>,</w:t>
            </w:r>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E873FE">
              <w:rPr>
                <w:rFonts w:ascii="Garamond" w:hAnsi="Garamond"/>
                <w:i/>
                <w:sz w:val="28"/>
                <w:szCs w:val="28"/>
              </w:rPr>
              <w:t>Myskit</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E873FE">
              <w:rPr>
                <w:rFonts w:ascii="Garamond" w:hAnsi="Garamond"/>
                <w:i/>
                <w:sz w:val="28"/>
                <w:szCs w:val="28"/>
              </w:rPr>
              <w:t>Corree</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E873FE">
              <w:rPr>
                <w:rFonts w:ascii="Garamond" w:hAnsi="Garamond"/>
                <w:i/>
                <w:sz w:val="28"/>
                <w:szCs w:val="28"/>
              </w:rPr>
              <w:t>streeu</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E873FE">
              <w:rPr>
                <w:rFonts w:ascii="Garamond" w:hAnsi="Garamond"/>
                <w:i/>
                <w:sz w:val="28"/>
                <w:szCs w:val="28"/>
              </w:rPr>
              <w:t>Irree-magh</w:t>
            </w:r>
            <w:proofErr w:type="spellEnd"/>
            <w:r w:rsidRPr="00E873FE">
              <w:rPr>
                <w:rFonts w:ascii="Garamond" w:hAnsi="Garamond"/>
                <w:i/>
                <w:sz w:val="28"/>
                <w:szCs w:val="28"/>
              </w:rPr>
              <w:t>,</w:t>
            </w:r>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E873FE">
              <w:rPr>
                <w:rFonts w:ascii="Garamond" w:hAnsi="Garamond"/>
                <w:i/>
                <w:sz w:val="28"/>
                <w:szCs w:val="28"/>
              </w:rPr>
              <w:t>Meshtyrys</w:t>
            </w:r>
            <w:proofErr w:type="spellEnd"/>
            <w:r>
              <w:rPr>
                <w:rFonts w:ascii="Garamond" w:hAnsi="Garamond"/>
                <w:sz w:val="28"/>
                <w:szCs w:val="28"/>
              </w:rPr>
              <w:t>.</w:t>
            </w:r>
            <w:r w:rsidRPr="00D26B8D">
              <w:rPr>
                <w:rFonts w:ascii="Garamond" w:hAnsi="Garamond"/>
                <w:sz w:val="28"/>
                <w:szCs w:val="28"/>
              </w:rPr>
              <w:t xml:space="preserve"> </w:t>
            </w:r>
            <w:proofErr w:type="spellStart"/>
            <w:r w:rsidRPr="00D26B8D">
              <w:rPr>
                <w:rFonts w:ascii="Garamond" w:hAnsi="Garamond"/>
                <w:sz w:val="28"/>
                <w:szCs w:val="28"/>
              </w:rPr>
              <w:t>Cooinee</w:t>
            </w:r>
            <w:proofErr w:type="spellEnd"/>
            <w:r w:rsidRPr="00D26B8D">
              <w:rPr>
                <w:rFonts w:ascii="Garamond" w:hAnsi="Garamond"/>
                <w:sz w:val="28"/>
                <w:szCs w:val="28"/>
              </w:rPr>
              <w:t xml:space="preserve"> </w:t>
            </w:r>
            <w:proofErr w:type="spellStart"/>
            <w:r w:rsidRPr="00D26B8D">
              <w:rPr>
                <w:rFonts w:ascii="Garamond" w:hAnsi="Garamond"/>
                <w:sz w:val="28"/>
                <w:szCs w:val="28"/>
              </w:rPr>
              <w:t>cre</w:t>
            </w:r>
            <w:proofErr w:type="spellEnd"/>
            <w:r w:rsidRPr="00D26B8D">
              <w:rPr>
                <w:rFonts w:ascii="Garamond" w:hAnsi="Garamond"/>
                <w:sz w:val="28"/>
                <w:szCs w:val="28"/>
              </w:rPr>
              <w:t xml:space="preserve"> ta Goo Yee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ghra</w:t>
            </w:r>
            <w:proofErr w:type="spellEnd"/>
            <w:r w:rsidRPr="00D26B8D">
              <w:rPr>
                <w:rFonts w:ascii="Garamond" w:hAnsi="Garamond"/>
                <w:sz w:val="28"/>
                <w:szCs w:val="28"/>
              </w:rPr>
              <w:t xml:space="preserve">, </w:t>
            </w:r>
            <w:r w:rsidRPr="00E873FE">
              <w:rPr>
                <w:rFonts w:ascii="Garamond" w:hAnsi="Garamond"/>
                <w:i/>
                <w:sz w:val="28"/>
                <w:szCs w:val="28"/>
              </w:rPr>
              <w:t xml:space="preserve">cha vow </w:t>
            </w:r>
            <w:proofErr w:type="spellStart"/>
            <w:r w:rsidRPr="00E873FE">
              <w:rPr>
                <w:rFonts w:ascii="Garamond" w:hAnsi="Garamond"/>
                <w:i/>
                <w:sz w:val="28"/>
                <w:szCs w:val="28"/>
              </w:rPr>
              <w:t>adsyn</w:t>
            </w:r>
            <w:proofErr w:type="spellEnd"/>
            <w:r w:rsidRPr="00E873FE">
              <w:rPr>
                <w:rFonts w:ascii="Garamond" w:hAnsi="Garamond"/>
                <w:i/>
                <w:sz w:val="28"/>
                <w:szCs w:val="28"/>
              </w:rPr>
              <w:t xml:space="preserve"> ta cur </w:t>
            </w:r>
            <w:proofErr w:type="spellStart"/>
            <w:r w:rsidRPr="00E873FE">
              <w:rPr>
                <w:rFonts w:ascii="Garamond" w:hAnsi="Garamond"/>
                <w:i/>
                <w:sz w:val="28"/>
                <w:szCs w:val="28"/>
              </w:rPr>
              <w:t>rish</w:t>
            </w:r>
            <w:proofErr w:type="spellEnd"/>
            <w:r w:rsidRPr="00E873FE">
              <w:rPr>
                <w:rFonts w:ascii="Garamond" w:hAnsi="Garamond"/>
                <w:i/>
                <w:sz w:val="28"/>
                <w:szCs w:val="28"/>
              </w:rPr>
              <w:t xml:space="preserve"> </w:t>
            </w:r>
            <w:proofErr w:type="spellStart"/>
            <w:r w:rsidRPr="00E873FE">
              <w:rPr>
                <w:rFonts w:ascii="Garamond" w:hAnsi="Garamond"/>
                <w:i/>
                <w:sz w:val="28"/>
                <w:szCs w:val="28"/>
              </w:rPr>
              <w:t>ny</w:t>
            </w:r>
            <w:proofErr w:type="spellEnd"/>
            <w:r w:rsidRPr="00E873FE">
              <w:rPr>
                <w:rFonts w:ascii="Garamond" w:hAnsi="Garamond"/>
                <w:i/>
                <w:sz w:val="28"/>
                <w:szCs w:val="28"/>
              </w:rPr>
              <w:t xml:space="preserve"> </w:t>
            </w:r>
            <w:proofErr w:type="spellStart"/>
            <w:r w:rsidRPr="00E873FE">
              <w:rPr>
                <w:rFonts w:ascii="Garamond" w:hAnsi="Garamond"/>
                <w:i/>
                <w:sz w:val="28"/>
                <w:szCs w:val="28"/>
              </w:rPr>
              <w:t>reddyn</w:t>
            </w:r>
            <w:proofErr w:type="spellEnd"/>
            <w:r w:rsidRPr="00E873FE">
              <w:rPr>
                <w:rFonts w:ascii="Garamond" w:hAnsi="Garamond"/>
                <w:i/>
                <w:sz w:val="28"/>
                <w:szCs w:val="28"/>
              </w:rPr>
              <w:t xml:space="preserve"> </w:t>
            </w:r>
            <w:proofErr w:type="spellStart"/>
            <w:r w:rsidRPr="00E873FE">
              <w:rPr>
                <w:rFonts w:ascii="Garamond" w:hAnsi="Garamond"/>
                <w:i/>
                <w:sz w:val="28"/>
                <w:szCs w:val="28"/>
              </w:rPr>
              <w:t>shoh</w:t>
            </w:r>
            <w:proofErr w:type="spellEnd"/>
            <w:r w:rsidRPr="00E873FE">
              <w:rPr>
                <w:rFonts w:ascii="Garamond" w:hAnsi="Garamond"/>
                <w:i/>
                <w:sz w:val="28"/>
                <w:szCs w:val="28"/>
              </w:rPr>
              <w:t xml:space="preserve"> </w:t>
            </w:r>
            <w:proofErr w:type="spellStart"/>
            <w:r w:rsidRPr="00E873FE">
              <w:rPr>
                <w:rFonts w:ascii="Garamond" w:hAnsi="Garamond"/>
                <w:i/>
                <w:sz w:val="28"/>
                <w:szCs w:val="28"/>
              </w:rPr>
              <w:t>eiraght</w:t>
            </w:r>
            <w:proofErr w:type="spellEnd"/>
            <w:r w:rsidRPr="00E873FE">
              <w:rPr>
                <w:rFonts w:ascii="Garamond" w:hAnsi="Garamond"/>
                <w:i/>
                <w:sz w:val="28"/>
                <w:szCs w:val="28"/>
              </w:rPr>
              <w:t xml:space="preserve"> </w:t>
            </w:r>
            <w:proofErr w:type="spellStart"/>
            <w:r w:rsidRPr="00E873FE">
              <w:rPr>
                <w:rFonts w:ascii="Garamond" w:hAnsi="Garamond"/>
                <w:i/>
                <w:sz w:val="28"/>
                <w:szCs w:val="28"/>
              </w:rPr>
              <w:t>ayns</w:t>
            </w:r>
            <w:proofErr w:type="spellEnd"/>
            <w:r w:rsidRPr="00E873FE">
              <w:rPr>
                <w:rFonts w:ascii="Garamond" w:hAnsi="Garamond"/>
                <w:i/>
                <w:sz w:val="28"/>
                <w:szCs w:val="28"/>
              </w:rPr>
              <w:t xml:space="preserve"> </w:t>
            </w:r>
            <w:proofErr w:type="spellStart"/>
            <w:r w:rsidRPr="00E873FE">
              <w:rPr>
                <w:rFonts w:ascii="Garamond" w:hAnsi="Garamond"/>
                <w:i/>
                <w:sz w:val="28"/>
                <w:szCs w:val="28"/>
              </w:rPr>
              <w:t>Reereeaght</w:t>
            </w:r>
            <w:proofErr w:type="spellEnd"/>
            <w:r w:rsidRPr="00E873FE">
              <w:rPr>
                <w:rFonts w:ascii="Garamond" w:hAnsi="Garamond"/>
                <w:i/>
                <w:sz w:val="28"/>
                <w:szCs w:val="28"/>
              </w:rPr>
              <w:t xml:space="preserve"> Yee.</w:t>
            </w:r>
            <w:r w:rsidRPr="00D26B8D">
              <w:rPr>
                <w:rFonts w:ascii="Garamond" w:hAnsi="Garamond"/>
                <w:sz w:val="28"/>
                <w:szCs w:val="28"/>
              </w:rPr>
              <w:t xml:space="preserve"> </w:t>
            </w:r>
          </w:p>
        </w:tc>
        <w:tc>
          <w:tcPr>
            <w:tcW w:w="0" w:type="auto"/>
            <w:tcBorders>
              <w:top w:val="nil"/>
              <w:left w:val="nil"/>
              <w:bottom w:val="nil"/>
              <w:right w:val="nil"/>
            </w:tcBorders>
          </w:tcPr>
          <w:p w14:paraId="51B0CB7F" w14:textId="77777777" w:rsidR="00E873FE" w:rsidRPr="009E4C74" w:rsidRDefault="00E873FE"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And therefore for your Souls sake, be advised to </w:t>
            </w:r>
            <w:r w:rsidRPr="009E4C74">
              <w:rPr>
                <w:rFonts w:ascii="Garamond" w:hAnsi="Garamond" w:cs="GlyphLessFont"/>
                <w:sz w:val="28"/>
                <w:szCs w:val="28"/>
              </w:rPr>
              <w:t>consider</w:t>
            </w:r>
            <w:r w:rsidRPr="009E4C74">
              <w:rPr>
                <w:rFonts w:ascii="Garamond" w:hAnsi="Garamond" w:cs="GlyphLessFont"/>
                <w:i/>
                <w:sz w:val="28"/>
                <w:szCs w:val="28"/>
              </w:rPr>
              <w:t xml:space="preserve"> </w:t>
            </w:r>
            <w:r w:rsidRPr="009E4C74">
              <w:rPr>
                <w:rFonts w:ascii="Garamond" w:hAnsi="Garamond" w:cs="GlyphLessFont"/>
                <w:sz w:val="28"/>
                <w:szCs w:val="28"/>
              </w:rPr>
              <w:t xml:space="preserve">your ways </w:t>
            </w:r>
            <w:r w:rsidRPr="009E4C74">
              <w:rPr>
                <w:rFonts w:ascii="Garamond" w:hAnsi="Garamond" w:cs="GlyphLessFont"/>
                <w:i/>
                <w:sz w:val="28"/>
                <w:szCs w:val="28"/>
              </w:rPr>
              <w:t>while you have Life and Breath</w:t>
            </w:r>
            <w:r w:rsidRPr="009E4C74">
              <w:rPr>
                <w:rFonts w:ascii="Garamond" w:hAnsi="Garamond" w:cs="GlyphLessFont"/>
                <w:sz w:val="28"/>
                <w:szCs w:val="28"/>
              </w:rPr>
              <w:t> ;</w:t>
            </w:r>
            <w:r w:rsidRPr="009E4C74">
              <w:rPr>
                <w:rFonts w:ascii="Garamond" w:hAnsi="Garamond" w:cs="GlyphLessFont"/>
                <w:i/>
                <w:sz w:val="28"/>
                <w:szCs w:val="28"/>
              </w:rPr>
              <w:t xml:space="preserve"> and if ever you have been guilty of </w:t>
            </w:r>
            <w:r w:rsidRPr="009E4C74">
              <w:rPr>
                <w:rFonts w:ascii="Garamond" w:hAnsi="Garamond" w:cs="GlyphLessFont"/>
                <w:sz w:val="28"/>
                <w:szCs w:val="28"/>
              </w:rPr>
              <w:t>Adultery</w:t>
            </w:r>
            <w:r w:rsidRPr="009E4C74">
              <w:rPr>
                <w:rFonts w:ascii="Garamond" w:hAnsi="Garamond" w:cs="GlyphLessFont"/>
                <w:i/>
                <w:sz w:val="28"/>
                <w:szCs w:val="28"/>
              </w:rPr>
              <w:t xml:space="preserve">, or </w:t>
            </w:r>
            <w:r w:rsidRPr="009E4C74">
              <w:rPr>
                <w:rFonts w:ascii="Garamond" w:hAnsi="Garamond" w:cs="GlyphLessFont"/>
                <w:sz w:val="28"/>
                <w:szCs w:val="28"/>
              </w:rPr>
              <w:t>Fornication</w:t>
            </w:r>
            <w:r w:rsidRPr="009E4C74">
              <w:rPr>
                <w:rFonts w:ascii="Garamond" w:hAnsi="Garamond" w:cs="GlyphLessFont"/>
                <w:i/>
                <w:sz w:val="28"/>
                <w:szCs w:val="28"/>
              </w:rPr>
              <w:t xml:space="preserve">, or </w:t>
            </w:r>
            <w:proofErr w:type="spellStart"/>
            <w:r w:rsidR="00D120C2">
              <w:rPr>
                <w:rFonts w:ascii="Garamond" w:hAnsi="Garamond" w:cs="GlyphLessFont"/>
                <w:sz w:val="28"/>
                <w:szCs w:val="28"/>
              </w:rPr>
              <w:t>Unclea</w:t>
            </w:r>
            <w:r w:rsidRPr="009E4C74">
              <w:rPr>
                <w:rFonts w:ascii="Garamond" w:hAnsi="Garamond" w:cs="GlyphLessFont"/>
                <w:sz w:val="28"/>
                <w:szCs w:val="28"/>
              </w:rPr>
              <w:t>ness</w:t>
            </w:r>
            <w:proofErr w:type="spellEnd"/>
            <w:r w:rsidRPr="009E4C74">
              <w:rPr>
                <w:rFonts w:ascii="Garamond" w:hAnsi="Garamond" w:cs="GlyphLessFont"/>
                <w:i/>
                <w:sz w:val="28"/>
                <w:szCs w:val="28"/>
              </w:rPr>
              <w:t xml:space="preserve">, or </w:t>
            </w:r>
            <w:r w:rsidRPr="009E4C74">
              <w:rPr>
                <w:rFonts w:ascii="Garamond" w:hAnsi="Garamond" w:cs="GlyphLessFont"/>
                <w:sz w:val="28"/>
                <w:szCs w:val="28"/>
              </w:rPr>
              <w:t>Hatred</w:t>
            </w:r>
            <w:r w:rsidRPr="009E4C74">
              <w:rPr>
                <w:rFonts w:ascii="Garamond" w:hAnsi="Garamond" w:cs="GlyphLessFont"/>
                <w:i/>
                <w:sz w:val="28"/>
                <w:szCs w:val="28"/>
              </w:rPr>
              <w:t xml:space="preserve">, or </w:t>
            </w:r>
            <w:r w:rsidRPr="009E4C74">
              <w:rPr>
                <w:rFonts w:ascii="Garamond" w:hAnsi="Garamond" w:cs="GlyphLessFont"/>
                <w:sz w:val="28"/>
                <w:szCs w:val="28"/>
              </w:rPr>
              <w:t>Wrath</w:t>
            </w:r>
            <w:r w:rsidRPr="009E4C74">
              <w:rPr>
                <w:rFonts w:ascii="Garamond" w:hAnsi="Garamond" w:cs="GlyphLessFont"/>
                <w:i/>
                <w:sz w:val="28"/>
                <w:szCs w:val="28"/>
              </w:rPr>
              <w:t xml:space="preserve">, or </w:t>
            </w:r>
            <w:r w:rsidRPr="009E4C74">
              <w:rPr>
                <w:rFonts w:ascii="Garamond" w:hAnsi="Garamond" w:cs="GlyphLessFont"/>
                <w:sz w:val="28"/>
                <w:szCs w:val="28"/>
              </w:rPr>
              <w:t>Strife</w:t>
            </w:r>
            <w:r w:rsidRPr="009E4C74">
              <w:rPr>
                <w:rFonts w:ascii="Garamond" w:hAnsi="Garamond" w:cs="GlyphLessFont"/>
                <w:i/>
                <w:sz w:val="28"/>
                <w:szCs w:val="28"/>
              </w:rPr>
              <w:t xml:space="preserve">, or </w:t>
            </w:r>
            <w:r w:rsidRPr="009E4C74">
              <w:rPr>
                <w:rFonts w:ascii="Garamond" w:hAnsi="Garamond" w:cs="GlyphLessFont"/>
                <w:sz w:val="28"/>
                <w:szCs w:val="28"/>
              </w:rPr>
              <w:t>Sedition</w:t>
            </w:r>
            <w:r w:rsidRPr="009E4C74">
              <w:rPr>
                <w:rFonts w:ascii="Garamond" w:hAnsi="Garamond" w:cs="GlyphLessFont"/>
                <w:i/>
                <w:sz w:val="28"/>
                <w:szCs w:val="28"/>
              </w:rPr>
              <w:t xml:space="preserve">, or </w:t>
            </w:r>
            <w:r w:rsidRPr="009E4C74">
              <w:rPr>
                <w:rFonts w:ascii="Garamond" w:hAnsi="Garamond" w:cs="GlyphLessFont"/>
                <w:sz w:val="28"/>
                <w:szCs w:val="28"/>
              </w:rPr>
              <w:t>Drunkenness ;</w:t>
            </w:r>
            <w:r w:rsidRPr="009E4C74">
              <w:rPr>
                <w:rFonts w:ascii="Garamond" w:hAnsi="Garamond" w:cs="GlyphLessFont"/>
                <w:i/>
                <w:sz w:val="28"/>
                <w:szCs w:val="28"/>
              </w:rPr>
              <w:t xml:space="preserve"> Remember what the Scripture saith, </w:t>
            </w:r>
            <w:r w:rsidRPr="009E4C74">
              <w:rPr>
                <w:rFonts w:ascii="Garamond" w:hAnsi="Garamond" w:cs="GlyphLessFont"/>
                <w:sz w:val="28"/>
                <w:szCs w:val="28"/>
              </w:rPr>
              <w:t xml:space="preserve">They who do such things shall not inherit the Kingdom of God. </w:t>
            </w:r>
            <w:r w:rsidRPr="009E4C74">
              <w:rPr>
                <w:rFonts w:ascii="Garamond" w:hAnsi="Garamond" w:cs="GlyphLessFont"/>
                <w:i/>
                <w:sz w:val="28"/>
                <w:szCs w:val="28"/>
              </w:rPr>
              <w:t>Gal</w:t>
            </w:r>
            <w:r w:rsidRPr="009E4C74">
              <w:rPr>
                <w:rFonts w:ascii="Garamond" w:hAnsi="Garamond" w:cs="GlyphLessFont"/>
                <w:sz w:val="28"/>
                <w:szCs w:val="28"/>
              </w:rPr>
              <w:t>. 5. 19.</w:t>
            </w:r>
          </w:p>
        </w:tc>
      </w:tr>
      <w:tr w:rsidR="00E873FE" w:rsidRPr="003142BF" w14:paraId="147909AB" w14:textId="77777777" w:rsidTr="00BB13AC">
        <w:tc>
          <w:tcPr>
            <w:tcW w:w="0" w:type="auto"/>
            <w:tcBorders>
              <w:top w:val="nil"/>
              <w:left w:val="nil"/>
              <w:bottom w:val="nil"/>
              <w:right w:val="nil"/>
            </w:tcBorders>
          </w:tcPr>
          <w:p w14:paraId="53060405" w14:textId="77777777" w:rsidR="00E873FE" w:rsidRPr="00D26B8D" w:rsidRDefault="00E873FE" w:rsidP="00C7243C">
            <w:pPr>
              <w:pStyle w:val="CM3"/>
              <w:widowControl/>
              <w:spacing w:line="240" w:lineRule="auto"/>
              <w:ind w:firstLine="227"/>
              <w:jc w:val="both"/>
              <w:rPr>
                <w:rFonts w:ascii="Garamond" w:hAnsi="Garamond"/>
                <w:sz w:val="28"/>
                <w:szCs w:val="28"/>
              </w:rPr>
            </w:pPr>
            <w:r w:rsidRPr="00D120C2">
              <w:rPr>
                <w:rFonts w:ascii="Garamond" w:hAnsi="Garamond"/>
                <w:i/>
                <w:sz w:val="28"/>
                <w:szCs w:val="28"/>
              </w:rPr>
              <w:t>Jean</w:t>
            </w:r>
            <w:r w:rsidRPr="00D26B8D">
              <w:rPr>
                <w:rFonts w:ascii="Garamond" w:hAnsi="Garamond"/>
                <w:sz w:val="28"/>
                <w:szCs w:val="28"/>
              </w:rPr>
              <w:t xml:space="preserve"> er-y-fa </w:t>
            </w:r>
            <w:proofErr w:type="spellStart"/>
            <w:r w:rsidRPr="00D26B8D">
              <w:rPr>
                <w:rFonts w:ascii="Garamond" w:hAnsi="Garamond"/>
                <w:sz w:val="28"/>
                <w:szCs w:val="28"/>
              </w:rPr>
              <w:t>shen</w:t>
            </w:r>
            <w:proofErr w:type="spellEnd"/>
            <w:r w:rsidRPr="00D26B8D">
              <w:rPr>
                <w:rFonts w:ascii="Garamond" w:hAnsi="Garamond"/>
                <w:sz w:val="28"/>
                <w:szCs w:val="28"/>
              </w:rPr>
              <w:t xml:space="preserve"> </w:t>
            </w:r>
            <w:proofErr w:type="spellStart"/>
            <w:r w:rsidRPr="00D26B8D">
              <w:rPr>
                <w:rFonts w:ascii="Garamond" w:hAnsi="Garamond"/>
                <w:sz w:val="28"/>
                <w:szCs w:val="28"/>
              </w:rPr>
              <w:t>oo</w:t>
            </w:r>
            <w:proofErr w:type="spellEnd"/>
            <w:r w:rsidRPr="00D26B8D">
              <w:rPr>
                <w:rFonts w:ascii="Garamond" w:hAnsi="Garamond"/>
                <w:sz w:val="28"/>
                <w:szCs w:val="28"/>
              </w:rPr>
              <w:t xml:space="preserve"> </w:t>
            </w:r>
            <w:proofErr w:type="spellStart"/>
            <w:r w:rsidRPr="00D26B8D">
              <w:rPr>
                <w:rFonts w:ascii="Garamond" w:hAnsi="Garamond"/>
                <w:sz w:val="28"/>
                <w:szCs w:val="28"/>
              </w:rPr>
              <w:t>hene</w:t>
            </w:r>
            <w:proofErr w:type="spellEnd"/>
            <w:r w:rsidRPr="00D26B8D">
              <w:rPr>
                <w:rFonts w:ascii="Garamond" w:hAnsi="Garamond"/>
                <w:sz w:val="28"/>
                <w:szCs w:val="28"/>
              </w:rPr>
              <w:t xml:space="preserve"> y </w:t>
            </w:r>
            <w:proofErr w:type="spellStart"/>
            <w:r w:rsidRPr="00D120C2">
              <w:rPr>
                <w:rFonts w:ascii="Garamond" w:hAnsi="Garamond"/>
                <w:i/>
                <w:sz w:val="28"/>
                <w:szCs w:val="28"/>
              </w:rPr>
              <w:t>vriwnys</w:t>
            </w:r>
            <w:proofErr w:type="spellEnd"/>
            <w:r w:rsidRPr="00D120C2">
              <w:rPr>
                <w:rFonts w:ascii="Garamond" w:hAnsi="Garamond"/>
                <w:i/>
                <w:sz w:val="28"/>
                <w:szCs w:val="28"/>
              </w:rPr>
              <w:t xml:space="preserve">, </w:t>
            </w:r>
            <w:proofErr w:type="spellStart"/>
            <w:r w:rsidRPr="00D120C2">
              <w:rPr>
                <w:rFonts w:ascii="Garamond" w:hAnsi="Garamond"/>
                <w:i/>
                <w:sz w:val="28"/>
                <w:szCs w:val="28"/>
              </w:rPr>
              <w:t>nagh</w:t>
            </w:r>
            <w:proofErr w:type="spellEnd"/>
            <w:r w:rsidRPr="00D120C2">
              <w:rPr>
                <w:rFonts w:ascii="Garamond" w:hAnsi="Garamond"/>
                <w:i/>
                <w:sz w:val="28"/>
                <w:szCs w:val="28"/>
              </w:rPr>
              <w:t xml:space="preserve"> bee </w:t>
            </w:r>
            <w:proofErr w:type="spellStart"/>
            <w:r w:rsidRPr="00D120C2">
              <w:rPr>
                <w:rFonts w:ascii="Garamond" w:hAnsi="Garamond"/>
                <w:i/>
                <w:sz w:val="28"/>
                <w:szCs w:val="28"/>
              </w:rPr>
              <w:t>oo</w:t>
            </w:r>
            <w:proofErr w:type="spellEnd"/>
            <w:r w:rsidRPr="00D120C2">
              <w:rPr>
                <w:rFonts w:ascii="Garamond" w:hAnsi="Garamond"/>
                <w:i/>
                <w:sz w:val="28"/>
                <w:szCs w:val="28"/>
              </w:rPr>
              <w:t xml:space="preserve"> er </w:t>
            </w:r>
            <w:proofErr w:type="spellStart"/>
            <w:r w:rsidRPr="00D120C2">
              <w:rPr>
                <w:rFonts w:ascii="Garamond" w:hAnsi="Garamond"/>
                <w:i/>
                <w:sz w:val="28"/>
                <w:szCs w:val="28"/>
              </w:rPr>
              <w:t>dy</w:t>
            </w:r>
            <w:proofErr w:type="spellEnd"/>
            <w:r w:rsidRPr="00D120C2">
              <w:rPr>
                <w:rFonts w:ascii="Garamond" w:hAnsi="Garamond"/>
                <w:i/>
                <w:sz w:val="28"/>
                <w:szCs w:val="28"/>
              </w:rPr>
              <w:t xml:space="preserve"> </w:t>
            </w:r>
            <w:proofErr w:type="spellStart"/>
            <w:r w:rsidRPr="00D120C2">
              <w:rPr>
                <w:rFonts w:ascii="Garamond" w:hAnsi="Garamond"/>
                <w:i/>
                <w:sz w:val="28"/>
                <w:szCs w:val="28"/>
              </w:rPr>
              <w:t>gheyrey</w:t>
            </w:r>
            <w:proofErr w:type="spellEnd"/>
            <w:r w:rsidRPr="00D120C2">
              <w:rPr>
                <w:rFonts w:ascii="Garamond" w:hAnsi="Garamond"/>
                <w:i/>
                <w:sz w:val="28"/>
                <w:szCs w:val="28"/>
              </w:rPr>
              <w:t xml:space="preserve"> </w:t>
            </w:r>
            <w:proofErr w:type="spellStart"/>
            <w:r w:rsidRPr="00D120C2">
              <w:rPr>
                <w:rFonts w:ascii="Garamond" w:hAnsi="Garamond"/>
                <w:i/>
                <w:sz w:val="28"/>
                <w:szCs w:val="28"/>
              </w:rPr>
              <w:t>liorish</w:t>
            </w:r>
            <w:proofErr w:type="spellEnd"/>
            <w:r w:rsidRPr="00D120C2">
              <w:rPr>
                <w:rFonts w:ascii="Garamond" w:hAnsi="Garamond"/>
                <w:i/>
                <w:sz w:val="28"/>
                <w:szCs w:val="28"/>
              </w:rPr>
              <w:t xml:space="preserve"> y </w:t>
            </w:r>
            <w:proofErr w:type="spellStart"/>
            <w:r w:rsidRPr="00D120C2">
              <w:rPr>
                <w:rFonts w:ascii="Garamond" w:hAnsi="Garamond"/>
                <w:i/>
                <w:sz w:val="28"/>
                <w:szCs w:val="28"/>
              </w:rPr>
              <w:t>Chiarn</w:t>
            </w:r>
            <w:proofErr w:type="spellEnd"/>
            <w:r w:rsidRPr="00D120C2">
              <w:rPr>
                <w:rFonts w:ascii="Garamond" w:hAnsi="Garamond"/>
                <w:i/>
                <w:sz w:val="28"/>
                <w:szCs w:val="28"/>
              </w:rPr>
              <w:t>.</w:t>
            </w:r>
            <w:r w:rsidRPr="00D26B8D">
              <w:rPr>
                <w:rFonts w:ascii="Garamond" w:hAnsi="Garamond"/>
                <w:sz w:val="28"/>
                <w:szCs w:val="28"/>
              </w:rPr>
              <w:t xml:space="preserve"> </w:t>
            </w:r>
            <w:proofErr w:type="spellStart"/>
            <w:r w:rsidRPr="00D26B8D">
              <w:rPr>
                <w:rFonts w:ascii="Garamond" w:hAnsi="Garamond"/>
                <w:sz w:val="28"/>
                <w:szCs w:val="28"/>
              </w:rPr>
              <w:t>Eie</w:t>
            </w:r>
            <w:proofErr w:type="spellEnd"/>
            <w:r w:rsidRPr="00D26B8D">
              <w:rPr>
                <w:rFonts w:ascii="Garamond" w:hAnsi="Garamond"/>
                <w:sz w:val="28"/>
                <w:szCs w:val="28"/>
              </w:rPr>
              <w:t xml:space="preserve"> </w:t>
            </w:r>
            <w:proofErr w:type="spellStart"/>
            <w:r w:rsidRPr="00D26B8D">
              <w:rPr>
                <w:rFonts w:ascii="Garamond" w:hAnsi="Garamond"/>
                <w:sz w:val="28"/>
                <w:szCs w:val="28"/>
              </w:rPr>
              <w:t>gys</w:t>
            </w:r>
            <w:proofErr w:type="spellEnd"/>
            <w:r w:rsidRPr="00D26B8D">
              <w:rPr>
                <w:rFonts w:ascii="Garamond" w:hAnsi="Garamond"/>
                <w:sz w:val="28"/>
                <w:szCs w:val="28"/>
              </w:rPr>
              <w:t xml:space="preserve"> </w:t>
            </w:r>
            <w:proofErr w:type="spellStart"/>
            <w:r w:rsidRPr="00D26B8D">
              <w:rPr>
                <w:rFonts w:ascii="Garamond" w:hAnsi="Garamond"/>
                <w:sz w:val="28"/>
                <w:szCs w:val="28"/>
              </w:rPr>
              <w:t>Jee</w:t>
            </w:r>
            <w:proofErr w:type="spellEnd"/>
            <w:r w:rsidRPr="00D26B8D">
              <w:rPr>
                <w:rFonts w:ascii="Garamond" w:hAnsi="Garamond"/>
                <w:sz w:val="28"/>
                <w:szCs w:val="28"/>
              </w:rPr>
              <w:t xml:space="preserve"> son </w:t>
            </w:r>
            <w:proofErr w:type="spellStart"/>
            <w:r w:rsidR="00D120C2" w:rsidRPr="00D26B8D">
              <w:rPr>
                <w:rFonts w:ascii="Garamond" w:hAnsi="Garamond"/>
                <w:sz w:val="28"/>
                <w:szCs w:val="28"/>
              </w:rPr>
              <w:t>Pardoon</w:t>
            </w:r>
            <w:proofErr w:type="spellEnd"/>
            <w:r w:rsidRPr="00D26B8D">
              <w:rPr>
                <w:rFonts w:ascii="Garamond" w:hAnsi="Garamond"/>
                <w:sz w:val="28"/>
                <w:szCs w:val="28"/>
              </w:rPr>
              <w:t xml:space="preserve">, </w:t>
            </w:r>
            <w:proofErr w:type="spellStart"/>
            <w:r w:rsidRPr="00D26B8D">
              <w:rPr>
                <w:rFonts w:ascii="Garamond" w:hAnsi="Garamond"/>
                <w:sz w:val="28"/>
                <w:szCs w:val="28"/>
              </w:rPr>
              <w:t>gow</w:t>
            </w:r>
            <w:proofErr w:type="spellEnd"/>
            <w:r w:rsidRPr="00D26B8D">
              <w:rPr>
                <w:rFonts w:ascii="Garamond" w:hAnsi="Garamond"/>
                <w:sz w:val="28"/>
                <w:szCs w:val="28"/>
              </w:rPr>
              <w:t xml:space="preserve"> ort </w:t>
            </w:r>
            <w:proofErr w:type="spellStart"/>
            <w:r w:rsidRPr="00D26B8D">
              <w:rPr>
                <w:rFonts w:ascii="Garamond" w:hAnsi="Garamond"/>
                <w:sz w:val="28"/>
                <w:szCs w:val="28"/>
              </w:rPr>
              <w:t>oo</w:t>
            </w:r>
            <w:proofErr w:type="spellEnd"/>
            <w:r w:rsidRPr="00D26B8D">
              <w:rPr>
                <w:rFonts w:ascii="Garamond" w:hAnsi="Garamond"/>
                <w:sz w:val="28"/>
                <w:szCs w:val="28"/>
              </w:rPr>
              <w:t xml:space="preserve"> </w:t>
            </w:r>
            <w:proofErr w:type="spellStart"/>
            <w:r w:rsidRPr="00D26B8D">
              <w:rPr>
                <w:rFonts w:ascii="Garamond" w:hAnsi="Garamond"/>
                <w:sz w:val="28"/>
                <w:szCs w:val="28"/>
              </w:rPr>
              <w:t>hene</w:t>
            </w:r>
            <w:proofErr w:type="spellEnd"/>
            <w:r w:rsidRPr="00D26B8D">
              <w:rPr>
                <w:rFonts w:ascii="Garamond" w:hAnsi="Garamond"/>
                <w:sz w:val="28"/>
                <w:szCs w:val="28"/>
              </w:rPr>
              <w:t xml:space="preserve"> y </w:t>
            </w:r>
            <w:proofErr w:type="spellStart"/>
            <w:r w:rsidRPr="00D26B8D">
              <w:rPr>
                <w:rFonts w:ascii="Garamond" w:hAnsi="Garamond"/>
                <w:sz w:val="28"/>
                <w:szCs w:val="28"/>
              </w:rPr>
              <w:t>lias</w:t>
            </w:r>
            <w:r w:rsidR="00D120C2">
              <w:rPr>
                <w:rFonts w:ascii="Garamond" w:hAnsi="Garamond"/>
                <w:sz w:val="28"/>
                <w:szCs w:val="28"/>
              </w:rPr>
              <w:t>h</w:t>
            </w:r>
            <w:r w:rsidRPr="00D26B8D">
              <w:rPr>
                <w:rFonts w:ascii="Garamond" w:hAnsi="Garamond"/>
                <w:sz w:val="28"/>
                <w:szCs w:val="28"/>
              </w:rPr>
              <w:t>agh</w:t>
            </w:r>
            <w:proofErr w:type="spellEnd"/>
            <w:r w:rsidRPr="00D26B8D">
              <w:rPr>
                <w:rFonts w:ascii="Garamond" w:hAnsi="Garamond"/>
                <w:sz w:val="28"/>
                <w:szCs w:val="28"/>
              </w:rPr>
              <w:t xml:space="preserve"> </w:t>
            </w:r>
            <w:proofErr w:type="spellStart"/>
            <w:r w:rsidRPr="00D26B8D">
              <w:rPr>
                <w:rFonts w:ascii="Garamond" w:hAnsi="Garamond"/>
                <w:sz w:val="28"/>
                <w:szCs w:val="28"/>
              </w:rPr>
              <w:t>raad</w:t>
            </w:r>
            <w:proofErr w:type="spellEnd"/>
            <w:r w:rsidRPr="00D26B8D">
              <w:rPr>
                <w:rFonts w:ascii="Garamond" w:hAnsi="Garamond"/>
                <w:sz w:val="28"/>
                <w:szCs w:val="28"/>
              </w:rPr>
              <w:t xml:space="preserve"> </w:t>
            </w:r>
            <w:proofErr w:type="spellStart"/>
            <w:r w:rsidRPr="00D26B8D">
              <w:rPr>
                <w:rFonts w:ascii="Garamond" w:hAnsi="Garamond"/>
                <w:sz w:val="28"/>
                <w:szCs w:val="28"/>
              </w:rPr>
              <w:t>t’ow</w:t>
            </w:r>
            <w:proofErr w:type="spellEnd"/>
            <w:r w:rsidRPr="00D26B8D">
              <w:rPr>
                <w:rFonts w:ascii="Garamond" w:hAnsi="Garamond"/>
                <w:sz w:val="28"/>
                <w:szCs w:val="28"/>
              </w:rPr>
              <w:t xml:space="preserve"> er </w:t>
            </w:r>
            <w:proofErr w:type="spellStart"/>
            <w:r w:rsidRPr="00D26B8D">
              <w:rPr>
                <w:rFonts w:ascii="Garamond" w:hAnsi="Garamond"/>
                <w:sz w:val="28"/>
                <w:szCs w:val="28"/>
              </w:rPr>
              <w:t>yanoo</w:t>
            </w:r>
            <w:proofErr w:type="spellEnd"/>
            <w:r w:rsidRPr="00D26B8D">
              <w:rPr>
                <w:rFonts w:ascii="Garamond" w:hAnsi="Garamond"/>
                <w:sz w:val="28"/>
                <w:szCs w:val="28"/>
              </w:rPr>
              <w:t xml:space="preserve"> as y </w:t>
            </w:r>
            <w:proofErr w:type="spellStart"/>
            <w:r w:rsidRPr="00D26B8D">
              <w:rPr>
                <w:rFonts w:ascii="Garamond" w:hAnsi="Garamond"/>
                <w:sz w:val="28"/>
                <w:szCs w:val="28"/>
              </w:rPr>
              <w:t>raad</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veaghey</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D26B8D">
              <w:rPr>
                <w:rFonts w:ascii="Garamond" w:hAnsi="Garamond"/>
                <w:sz w:val="28"/>
                <w:szCs w:val="28"/>
              </w:rPr>
              <w:t>skiarralee</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hea</w:t>
            </w:r>
            <w:proofErr w:type="spellEnd"/>
            <w:r w:rsidRPr="00D26B8D">
              <w:rPr>
                <w:rFonts w:ascii="Garamond" w:hAnsi="Garamond"/>
                <w:sz w:val="28"/>
                <w:szCs w:val="28"/>
              </w:rPr>
              <w:t xml:space="preserve"> </w:t>
            </w:r>
            <w:proofErr w:type="spellStart"/>
            <w:r w:rsidRPr="00D26B8D">
              <w:rPr>
                <w:rFonts w:ascii="Garamond" w:hAnsi="Garamond"/>
                <w:sz w:val="28"/>
                <w:szCs w:val="28"/>
              </w:rPr>
              <w:t>veih</w:t>
            </w:r>
            <w:proofErr w:type="spellEnd"/>
            <w:r w:rsidRPr="00D26B8D">
              <w:rPr>
                <w:rFonts w:ascii="Garamond" w:hAnsi="Garamond"/>
                <w:sz w:val="28"/>
                <w:szCs w:val="28"/>
              </w:rPr>
              <w:t xml:space="preserve"> </w:t>
            </w:r>
            <w:proofErr w:type="spellStart"/>
            <w:r w:rsidRPr="00D26B8D">
              <w:rPr>
                <w:rFonts w:ascii="Garamond" w:hAnsi="Garamond"/>
                <w:sz w:val="28"/>
                <w:szCs w:val="28"/>
              </w:rPr>
              <w:t>miolaghyn</w:t>
            </w:r>
            <w:proofErr w:type="spellEnd"/>
            <w:r w:rsidRPr="00D26B8D">
              <w:rPr>
                <w:rFonts w:ascii="Garamond" w:hAnsi="Garamond"/>
                <w:sz w:val="28"/>
                <w:szCs w:val="28"/>
              </w:rPr>
              <w:t xml:space="preserve">, as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ghuee</w:t>
            </w:r>
            <w:proofErr w:type="spellEnd"/>
            <w:r w:rsidRPr="00D26B8D">
              <w:rPr>
                <w:rFonts w:ascii="Garamond" w:hAnsi="Garamond"/>
                <w:sz w:val="28"/>
                <w:szCs w:val="28"/>
              </w:rPr>
              <w:t xml:space="preserve"> </w:t>
            </w:r>
            <w:proofErr w:type="spellStart"/>
            <w:r w:rsidRPr="00D26B8D">
              <w:rPr>
                <w:rFonts w:ascii="Garamond" w:hAnsi="Garamond"/>
                <w:sz w:val="28"/>
                <w:szCs w:val="28"/>
              </w:rPr>
              <w:t>kinjagh</w:t>
            </w:r>
            <w:proofErr w:type="spellEnd"/>
            <w:r w:rsidRPr="00D26B8D">
              <w:rPr>
                <w:rFonts w:ascii="Garamond" w:hAnsi="Garamond"/>
                <w:sz w:val="28"/>
                <w:szCs w:val="28"/>
              </w:rPr>
              <w:t xml:space="preserve"> </w:t>
            </w:r>
            <w:proofErr w:type="spellStart"/>
            <w:r w:rsidRPr="00D26B8D">
              <w:rPr>
                <w:rFonts w:ascii="Garamond" w:hAnsi="Garamond"/>
                <w:sz w:val="28"/>
                <w:szCs w:val="28"/>
              </w:rPr>
              <w:t>gys</w:t>
            </w:r>
            <w:proofErr w:type="spellEnd"/>
            <w:r w:rsidRPr="00D26B8D">
              <w:rPr>
                <w:rFonts w:ascii="Garamond" w:hAnsi="Garamond"/>
                <w:sz w:val="28"/>
                <w:szCs w:val="28"/>
              </w:rPr>
              <w:t xml:space="preserve"> </w:t>
            </w:r>
            <w:proofErr w:type="spellStart"/>
            <w:r w:rsidRPr="00D26B8D">
              <w:rPr>
                <w:rFonts w:ascii="Garamond" w:hAnsi="Garamond"/>
                <w:sz w:val="28"/>
                <w:szCs w:val="28"/>
              </w:rPr>
              <w:t>Jee</w:t>
            </w:r>
            <w:proofErr w:type="spellEnd"/>
            <w:r w:rsidRPr="00D26B8D">
              <w:rPr>
                <w:rFonts w:ascii="Garamond" w:hAnsi="Garamond"/>
                <w:sz w:val="28"/>
                <w:szCs w:val="28"/>
              </w:rPr>
              <w:t xml:space="preserve"> son </w:t>
            </w:r>
            <w:proofErr w:type="spellStart"/>
            <w:r w:rsidR="00D120C2" w:rsidRPr="00D26B8D">
              <w:rPr>
                <w:rFonts w:ascii="Garamond" w:hAnsi="Garamond"/>
                <w:sz w:val="28"/>
                <w:szCs w:val="28"/>
              </w:rPr>
              <w:t>Grayse</w:t>
            </w:r>
            <w:proofErr w:type="spellEnd"/>
            <w:r w:rsidR="00D120C2"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gheddyn</w:t>
            </w:r>
            <w:proofErr w:type="spellEnd"/>
            <w:r w:rsidRPr="00D26B8D">
              <w:rPr>
                <w:rFonts w:ascii="Garamond" w:hAnsi="Garamond"/>
                <w:sz w:val="28"/>
                <w:szCs w:val="28"/>
              </w:rPr>
              <w:t xml:space="preserve"> </w:t>
            </w:r>
            <w:proofErr w:type="spellStart"/>
            <w:r w:rsidRPr="00D26B8D">
              <w:rPr>
                <w:rFonts w:ascii="Garamond" w:hAnsi="Garamond"/>
                <w:sz w:val="28"/>
                <w:szCs w:val="28"/>
              </w:rPr>
              <w:t>barriaght</w:t>
            </w:r>
            <w:proofErr w:type="spellEnd"/>
            <w:r w:rsidRPr="00D26B8D">
              <w:rPr>
                <w:rFonts w:ascii="Garamond" w:hAnsi="Garamond"/>
                <w:sz w:val="28"/>
                <w:szCs w:val="28"/>
              </w:rPr>
              <w:t xml:space="preserve"> </w:t>
            </w:r>
            <w:proofErr w:type="spellStart"/>
            <w:r w:rsidRPr="00D26B8D">
              <w:rPr>
                <w:rFonts w:ascii="Garamond" w:hAnsi="Garamond"/>
                <w:sz w:val="28"/>
                <w:szCs w:val="28"/>
              </w:rPr>
              <w:t>harrystoo</w:t>
            </w:r>
            <w:proofErr w:type="spellEnd"/>
            <w:r w:rsidRPr="00D26B8D">
              <w:rPr>
                <w:rFonts w:ascii="Garamond" w:hAnsi="Garamond"/>
                <w:sz w:val="28"/>
                <w:szCs w:val="28"/>
              </w:rPr>
              <w:t xml:space="preserve">. </w:t>
            </w:r>
          </w:p>
        </w:tc>
        <w:tc>
          <w:tcPr>
            <w:tcW w:w="0" w:type="auto"/>
            <w:tcBorders>
              <w:top w:val="nil"/>
              <w:left w:val="nil"/>
              <w:bottom w:val="nil"/>
              <w:right w:val="nil"/>
            </w:tcBorders>
          </w:tcPr>
          <w:p w14:paraId="28D52855" w14:textId="77777777" w:rsidR="00E873FE" w:rsidRPr="009E4C74" w:rsidRDefault="00E873FE"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sz w:val="28"/>
                <w:szCs w:val="28"/>
              </w:rPr>
              <w:t xml:space="preserve">Judge therefore </w:t>
            </w:r>
            <w:proofErr w:type="spellStart"/>
            <w:r w:rsidRPr="009E4C74">
              <w:rPr>
                <w:rFonts w:ascii="Garamond" w:hAnsi="Garamond" w:cs="GlyphLessFont"/>
                <w:sz w:val="28"/>
                <w:szCs w:val="28"/>
              </w:rPr>
              <w:t>your self</w:t>
            </w:r>
            <w:proofErr w:type="spellEnd"/>
            <w:r w:rsidRPr="009E4C74">
              <w:rPr>
                <w:rFonts w:ascii="Garamond" w:hAnsi="Garamond" w:cs="GlyphLessFont"/>
                <w:sz w:val="28"/>
                <w:szCs w:val="28"/>
              </w:rPr>
              <w:t xml:space="preserve"> that you may not be </w:t>
            </w:r>
            <w:proofErr w:type="spellStart"/>
            <w:r w:rsidRPr="009E4C74">
              <w:rPr>
                <w:rFonts w:ascii="Garamond" w:hAnsi="Garamond" w:cs="GlyphLessFont"/>
                <w:sz w:val="28"/>
                <w:szCs w:val="28"/>
              </w:rPr>
              <w:t>condemn’d</w:t>
            </w:r>
            <w:proofErr w:type="spellEnd"/>
            <w:r w:rsidRPr="009E4C74">
              <w:rPr>
                <w:rFonts w:ascii="Garamond" w:hAnsi="Garamond" w:cs="GlyphLessFont"/>
                <w:sz w:val="28"/>
                <w:szCs w:val="28"/>
              </w:rPr>
              <w:t xml:space="preserve"> of the Lord.</w:t>
            </w:r>
            <w:r w:rsidRPr="009E4C74">
              <w:rPr>
                <w:rFonts w:ascii="Garamond" w:hAnsi="Garamond" w:cs="GlyphLessFont"/>
                <w:i/>
                <w:sz w:val="28"/>
                <w:szCs w:val="28"/>
              </w:rPr>
              <w:t xml:space="preserve"> Cry to God for Pardon, Resolve to amend where you have done amiss, To Live more carefully, to avoid Temptations, and to pray constantly to God for Grace to overcome them.</w:t>
            </w:r>
          </w:p>
        </w:tc>
      </w:tr>
      <w:tr w:rsidR="00E873FE" w:rsidRPr="003142BF" w14:paraId="2F6E8C38" w14:textId="77777777" w:rsidTr="00BB13AC">
        <w:tc>
          <w:tcPr>
            <w:tcW w:w="0" w:type="auto"/>
            <w:tcBorders>
              <w:top w:val="nil"/>
              <w:left w:val="nil"/>
              <w:bottom w:val="nil"/>
              <w:right w:val="nil"/>
            </w:tcBorders>
          </w:tcPr>
          <w:p w14:paraId="02748EDC" w14:textId="77777777" w:rsidR="00E873FE" w:rsidRPr="00D26B8D" w:rsidRDefault="00E873FE" w:rsidP="00C7243C">
            <w:pPr>
              <w:pStyle w:val="CM3"/>
              <w:widowControl/>
              <w:spacing w:line="240" w:lineRule="auto"/>
              <w:ind w:firstLine="227"/>
              <w:jc w:val="both"/>
              <w:rPr>
                <w:rFonts w:ascii="Garamond" w:hAnsi="Garamond"/>
                <w:sz w:val="28"/>
                <w:szCs w:val="28"/>
              </w:rPr>
            </w:pPr>
            <w:r w:rsidRPr="00D26B8D">
              <w:rPr>
                <w:rFonts w:ascii="Garamond" w:hAnsi="Garamond"/>
                <w:sz w:val="28"/>
                <w:szCs w:val="28"/>
              </w:rPr>
              <w:t xml:space="preserve">As my </w:t>
            </w:r>
            <w:proofErr w:type="spellStart"/>
            <w:r w:rsidRPr="00D26B8D">
              <w:rPr>
                <w:rFonts w:ascii="Garamond" w:hAnsi="Garamond"/>
                <w:sz w:val="28"/>
                <w:szCs w:val="28"/>
              </w:rPr>
              <w:t>t’ow</w:t>
            </w:r>
            <w:proofErr w:type="spellEnd"/>
            <w:r w:rsidRPr="00D26B8D">
              <w:rPr>
                <w:rFonts w:ascii="Garamond" w:hAnsi="Garamond"/>
                <w:sz w:val="28"/>
                <w:szCs w:val="28"/>
              </w:rPr>
              <w:t xml:space="preserve"> er </w:t>
            </w:r>
            <w:proofErr w:type="spellStart"/>
            <w:r w:rsidRPr="00D26B8D">
              <w:rPr>
                <w:rFonts w:ascii="Garamond" w:hAnsi="Garamond"/>
                <w:sz w:val="28"/>
                <w:szCs w:val="28"/>
              </w:rPr>
              <w:t>yanoo</w:t>
            </w:r>
            <w:proofErr w:type="spellEnd"/>
            <w:r w:rsidRPr="00D26B8D">
              <w:rPr>
                <w:rFonts w:ascii="Garamond" w:hAnsi="Garamond"/>
                <w:sz w:val="28"/>
                <w:szCs w:val="28"/>
              </w:rPr>
              <w:t xml:space="preserve"> </w:t>
            </w:r>
            <w:proofErr w:type="spellStart"/>
            <w:r w:rsidRPr="00D26B8D">
              <w:rPr>
                <w:rFonts w:ascii="Garamond" w:hAnsi="Garamond"/>
                <w:sz w:val="28"/>
                <w:szCs w:val="28"/>
              </w:rPr>
              <w:t>aggair</w:t>
            </w:r>
            <w:proofErr w:type="spellEnd"/>
            <w:r w:rsidRPr="00D26B8D">
              <w:rPr>
                <w:rFonts w:ascii="Garamond" w:hAnsi="Garamond"/>
                <w:sz w:val="28"/>
                <w:szCs w:val="28"/>
              </w:rPr>
              <w:t xml:space="preserve"> da </w:t>
            </w:r>
            <w:proofErr w:type="spellStart"/>
            <w:r w:rsidRPr="00D26B8D">
              <w:rPr>
                <w:rFonts w:ascii="Garamond" w:hAnsi="Garamond"/>
                <w:sz w:val="28"/>
                <w:szCs w:val="28"/>
              </w:rPr>
              <w:t>dooinney</w:t>
            </w:r>
            <w:proofErr w:type="spellEnd"/>
            <w:r w:rsidRPr="00D26B8D">
              <w:rPr>
                <w:rFonts w:ascii="Garamond" w:hAnsi="Garamond"/>
                <w:sz w:val="28"/>
                <w:szCs w:val="28"/>
              </w:rPr>
              <w:t xml:space="preserve"> </w:t>
            </w:r>
            <w:proofErr w:type="spellStart"/>
            <w:r w:rsidRPr="00D26B8D">
              <w:rPr>
                <w:rFonts w:ascii="Garamond" w:hAnsi="Garamond"/>
                <w:sz w:val="28"/>
                <w:szCs w:val="28"/>
              </w:rPr>
              <w:t>erbee</w:t>
            </w:r>
            <w:proofErr w:type="spellEnd"/>
            <w:r w:rsidRPr="00D26B8D">
              <w:rPr>
                <w:rFonts w:ascii="Garamond" w:hAnsi="Garamond"/>
                <w:sz w:val="28"/>
                <w:szCs w:val="28"/>
              </w:rPr>
              <w:t xml:space="preserve">, </w:t>
            </w:r>
            <w:proofErr w:type="spellStart"/>
            <w:r w:rsidRPr="00D26B8D">
              <w:rPr>
                <w:rFonts w:ascii="Garamond" w:hAnsi="Garamond"/>
                <w:sz w:val="28"/>
                <w:szCs w:val="28"/>
              </w:rPr>
              <w:t>liorish</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Molteraght</w:t>
            </w:r>
            <w:proofErr w:type="spellEnd"/>
            <w:r w:rsidRPr="00D26B8D">
              <w:rPr>
                <w:rFonts w:ascii="Garamond" w:hAnsi="Garamond"/>
                <w:sz w:val="28"/>
                <w:szCs w:val="28"/>
              </w:rPr>
              <w:t xml:space="preserve">, </w:t>
            </w:r>
            <w:proofErr w:type="spellStart"/>
            <w:r w:rsidRPr="00D26B8D">
              <w:rPr>
                <w:rFonts w:ascii="Garamond" w:hAnsi="Garamond"/>
                <w:sz w:val="28"/>
                <w:szCs w:val="28"/>
              </w:rPr>
              <w:t>liorish</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Barganyn</w:t>
            </w:r>
            <w:proofErr w:type="spellEnd"/>
            <w:r w:rsidR="00D120C2" w:rsidRPr="00D26B8D">
              <w:rPr>
                <w:rFonts w:ascii="Garamond" w:hAnsi="Garamond"/>
                <w:sz w:val="28"/>
                <w:szCs w:val="28"/>
              </w:rPr>
              <w:t xml:space="preserve"> </w:t>
            </w:r>
            <w:proofErr w:type="spellStart"/>
            <w:r w:rsidR="00D120C2">
              <w:rPr>
                <w:rFonts w:ascii="Garamond" w:hAnsi="Garamond"/>
                <w:sz w:val="28"/>
                <w:szCs w:val="28"/>
              </w:rPr>
              <w:t>cr</w:t>
            </w:r>
            <w:r w:rsidRPr="00D26B8D">
              <w:rPr>
                <w:rFonts w:ascii="Garamond" w:hAnsi="Garamond"/>
                <w:sz w:val="28"/>
                <w:szCs w:val="28"/>
              </w:rPr>
              <w:t>oi</w:t>
            </w:r>
            <w:proofErr w:type="spellEnd"/>
            <w:r w:rsidRPr="00D26B8D">
              <w:rPr>
                <w:rFonts w:ascii="Garamond" w:hAnsi="Garamond"/>
                <w:sz w:val="28"/>
                <w:szCs w:val="28"/>
              </w:rPr>
              <w:t xml:space="preserve">, </w:t>
            </w:r>
            <w:proofErr w:type="spellStart"/>
            <w:r w:rsidRPr="00D26B8D">
              <w:rPr>
                <w:rFonts w:ascii="Garamond" w:hAnsi="Garamond"/>
                <w:sz w:val="28"/>
                <w:szCs w:val="28"/>
              </w:rPr>
              <w:t>liorish</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Niart</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goal </w:t>
            </w:r>
            <w:proofErr w:type="spellStart"/>
            <w:r w:rsidRPr="00D26B8D">
              <w:rPr>
                <w:rFonts w:ascii="Garamond" w:hAnsi="Garamond"/>
                <w:sz w:val="28"/>
                <w:szCs w:val="28"/>
              </w:rPr>
              <w:t>vondeish</w:t>
            </w:r>
            <w:proofErr w:type="spellEnd"/>
            <w:r w:rsidRPr="00D26B8D">
              <w:rPr>
                <w:rFonts w:ascii="Garamond" w:hAnsi="Garamond"/>
                <w:sz w:val="28"/>
                <w:szCs w:val="28"/>
              </w:rPr>
              <w:t xml:space="preserve"> er </w:t>
            </w:r>
            <w:proofErr w:type="spellStart"/>
            <w:r w:rsidRPr="00D26B8D">
              <w:rPr>
                <w:rFonts w:ascii="Garamond" w:hAnsi="Garamond"/>
                <w:sz w:val="28"/>
                <w:szCs w:val="28"/>
              </w:rPr>
              <w:t>egin</w:t>
            </w:r>
            <w:proofErr w:type="spellEnd"/>
            <w:r w:rsidRPr="00D26B8D">
              <w:rPr>
                <w:rFonts w:ascii="Garamond" w:hAnsi="Garamond"/>
                <w:sz w:val="28"/>
                <w:szCs w:val="28"/>
              </w:rPr>
              <w:t xml:space="preserve"> </w:t>
            </w:r>
            <w:proofErr w:type="spellStart"/>
            <w:r w:rsidRPr="00D26B8D">
              <w:rPr>
                <w:rFonts w:ascii="Garamond" w:hAnsi="Garamond"/>
                <w:sz w:val="28"/>
                <w:szCs w:val="28"/>
              </w:rPr>
              <w:t>dty</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Vraar</w:t>
            </w:r>
            <w:proofErr w:type="spellEnd"/>
            <w:r w:rsidR="00D120C2" w:rsidRPr="00D26B8D">
              <w:rPr>
                <w:rFonts w:ascii="Garamond" w:hAnsi="Garamond"/>
                <w:sz w:val="28"/>
                <w:szCs w:val="28"/>
              </w:rPr>
              <w:t xml:space="preserve"> </w:t>
            </w:r>
            <w:proofErr w:type="spellStart"/>
            <w:r w:rsidRPr="00D26B8D">
              <w:rPr>
                <w:rFonts w:ascii="Garamond" w:hAnsi="Garamond"/>
                <w:sz w:val="28"/>
                <w:szCs w:val="28"/>
              </w:rPr>
              <w:t>boght</w:t>
            </w:r>
            <w:proofErr w:type="spellEnd"/>
            <w:r w:rsidRPr="00D26B8D">
              <w:rPr>
                <w:rFonts w:ascii="Garamond" w:hAnsi="Garamond"/>
                <w:sz w:val="28"/>
                <w:szCs w:val="28"/>
              </w:rPr>
              <w:t xml:space="preserve">, </w:t>
            </w:r>
            <w:proofErr w:type="spellStart"/>
            <w:r w:rsidRPr="00D26B8D">
              <w:rPr>
                <w:rFonts w:ascii="Garamond" w:hAnsi="Garamond"/>
                <w:sz w:val="28"/>
                <w:szCs w:val="28"/>
              </w:rPr>
              <w:t>shoh’n</w:t>
            </w:r>
            <w:proofErr w:type="spellEnd"/>
            <w:r w:rsidRPr="00D26B8D">
              <w:rPr>
                <w:rFonts w:ascii="Garamond" w:hAnsi="Garamond"/>
                <w:sz w:val="28"/>
                <w:szCs w:val="28"/>
              </w:rPr>
              <w:t xml:space="preserve"> </w:t>
            </w:r>
            <w:proofErr w:type="spellStart"/>
            <w:r w:rsidRPr="00D26B8D">
              <w:rPr>
                <w:rFonts w:ascii="Garamond" w:hAnsi="Garamond"/>
                <w:sz w:val="28"/>
                <w:szCs w:val="28"/>
              </w:rPr>
              <w:t>tra</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yanoo</w:t>
            </w:r>
            <w:proofErr w:type="spellEnd"/>
            <w:r w:rsidRPr="00D26B8D">
              <w:rPr>
                <w:rFonts w:ascii="Garamond" w:hAnsi="Garamond"/>
                <w:sz w:val="28"/>
                <w:szCs w:val="28"/>
              </w:rPr>
              <w:t xml:space="preserve"> </w:t>
            </w:r>
            <w:proofErr w:type="spellStart"/>
            <w:r w:rsidRPr="00D26B8D">
              <w:rPr>
                <w:rFonts w:ascii="Garamond" w:hAnsi="Garamond"/>
                <w:sz w:val="28"/>
                <w:szCs w:val="28"/>
              </w:rPr>
              <w:t>liasagh</w:t>
            </w:r>
            <w:proofErr w:type="spellEnd"/>
            <w:r w:rsidRPr="00D26B8D">
              <w:rPr>
                <w:rFonts w:ascii="Garamond" w:hAnsi="Garamond"/>
                <w:sz w:val="28"/>
                <w:szCs w:val="28"/>
              </w:rPr>
              <w:t xml:space="preserve"> da, my </w:t>
            </w:r>
            <w:proofErr w:type="spellStart"/>
            <w:r w:rsidRPr="00D26B8D">
              <w:rPr>
                <w:rFonts w:ascii="Garamond" w:hAnsi="Garamond"/>
                <w:sz w:val="28"/>
                <w:szCs w:val="28"/>
              </w:rPr>
              <w:t>te</w:t>
            </w:r>
            <w:proofErr w:type="spellEnd"/>
            <w:r w:rsidRPr="00D26B8D">
              <w:rPr>
                <w:rFonts w:ascii="Garamond" w:hAnsi="Garamond"/>
                <w:sz w:val="28"/>
                <w:szCs w:val="28"/>
              </w:rPr>
              <w:t xml:space="preserve"> </w:t>
            </w:r>
            <w:proofErr w:type="spellStart"/>
            <w:r w:rsidRPr="00D26B8D">
              <w:rPr>
                <w:rFonts w:ascii="Garamond" w:hAnsi="Garamond"/>
                <w:sz w:val="28"/>
                <w:szCs w:val="28"/>
              </w:rPr>
              <w:t>ayns</w:t>
            </w:r>
            <w:proofErr w:type="spellEnd"/>
            <w:r w:rsidRPr="00D26B8D">
              <w:rPr>
                <w:rFonts w:ascii="Garamond" w:hAnsi="Garamond"/>
                <w:sz w:val="28"/>
                <w:szCs w:val="28"/>
              </w:rPr>
              <w:t xml:space="preserve"> </w:t>
            </w:r>
            <w:proofErr w:type="spellStart"/>
            <w:r w:rsidRPr="00D26B8D">
              <w:rPr>
                <w:rFonts w:ascii="Garamond" w:hAnsi="Garamond"/>
                <w:sz w:val="28"/>
                <w:szCs w:val="28"/>
              </w:rPr>
              <w:t>dty</w:t>
            </w:r>
            <w:proofErr w:type="spellEnd"/>
            <w:r w:rsidRPr="00D26B8D">
              <w:rPr>
                <w:rFonts w:ascii="Garamond" w:hAnsi="Garamond"/>
                <w:sz w:val="28"/>
                <w:szCs w:val="28"/>
              </w:rPr>
              <w:t xml:space="preserve"> </w:t>
            </w:r>
            <w:proofErr w:type="spellStart"/>
            <w:r w:rsidRPr="00D26B8D">
              <w:rPr>
                <w:rFonts w:ascii="Garamond" w:hAnsi="Garamond"/>
                <w:sz w:val="28"/>
                <w:szCs w:val="28"/>
              </w:rPr>
              <w:t>phooar</w:t>
            </w:r>
            <w:proofErr w:type="spellEnd"/>
            <w:r w:rsidRPr="00D26B8D">
              <w:rPr>
                <w:rFonts w:ascii="Garamond" w:hAnsi="Garamond"/>
                <w:sz w:val="28"/>
                <w:szCs w:val="28"/>
              </w:rPr>
              <w:t xml:space="preserve">, er </w:t>
            </w:r>
            <w:proofErr w:type="spellStart"/>
            <w:r w:rsidRPr="00D26B8D">
              <w:rPr>
                <w:rFonts w:ascii="Garamond" w:hAnsi="Garamond"/>
                <w:sz w:val="28"/>
                <w:szCs w:val="28"/>
              </w:rPr>
              <w:t>aght</w:t>
            </w:r>
            <w:proofErr w:type="spellEnd"/>
            <w:r w:rsidRPr="00D26B8D">
              <w:rPr>
                <w:rFonts w:ascii="Garamond" w:hAnsi="Garamond"/>
                <w:sz w:val="28"/>
                <w:szCs w:val="28"/>
              </w:rPr>
              <w:t xml:space="preserve"> </w:t>
            </w:r>
            <w:proofErr w:type="spellStart"/>
            <w:r w:rsidRPr="00D26B8D">
              <w:rPr>
                <w:rFonts w:ascii="Garamond" w:hAnsi="Garamond"/>
                <w:sz w:val="28"/>
                <w:szCs w:val="28"/>
              </w:rPr>
              <w:t>elley</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jeagh</w:t>
            </w:r>
            <w:proofErr w:type="spellEnd"/>
            <w:r w:rsidR="00D120C2" w:rsidRPr="00D26B8D">
              <w:rPr>
                <w:rFonts w:ascii="Garamond" w:hAnsi="Garamond"/>
                <w:sz w:val="28"/>
                <w:szCs w:val="28"/>
              </w:rPr>
              <w:t xml:space="preserve"> </w:t>
            </w:r>
            <w:r w:rsidRPr="00D26B8D">
              <w:rPr>
                <w:rFonts w:ascii="Garamond" w:hAnsi="Garamond"/>
                <w:sz w:val="28"/>
                <w:szCs w:val="28"/>
              </w:rPr>
              <w:t xml:space="preserve">son </w:t>
            </w:r>
            <w:proofErr w:type="spellStart"/>
            <w:r w:rsidR="00D120C2" w:rsidRPr="00D26B8D">
              <w:rPr>
                <w:rFonts w:ascii="Garamond" w:hAnsi="Garamond"/>
                <w:sz w:val="28"/>
                <w:szCs w:val="28"/>
              </w:rPr>
              <w:t>Foar</w:t>
            </w:r>
            <w:proofErr w:type="spellEnd"/>
            <w:r w:rsidR="00D120C2" w:rsidRPr="00D26B8D">
              <w:rPr>
                <w:rFonts w:ascii="Garamond" w:hAnsi="Garamond"/>
                <w:sz w:val="28"/>
                <w:szCs w:val="28"/>
              </w:rPr>
              <w:t xml:space="preserve"> </w:t>
            </w:r>
            <w:proofErr w:type="spellStart"/>
            <w:r w:rsidRPr="00D26B8D">
              <w:rPr>
                <w:rFonts w:ascii="Garamond" w:hAnsi="Garamond"/>
                <w:sz w:val="28"/>
                <w:szCs w:val="28"/>
              </w:rPr>
              <w:t>veih</w:t>
            </w:r>
            <w:proofErr w:type="spellEnd"/>
            <w:r w:rsidRPr="00D26B8D">
              <w:rPr>
                <w:rFonts w:ascii="Garamond" w:hAnsi="Garamond"/>
                <w:sz w:val="28"/>
                <w:szCs w:val="28"/>
              </w:rPr>
              <w:t xml:space="preserve"> </w:t>
            </w:r>
            <w:proofErr w:type="spellStart"/>
            <w:r w:rsidRPr="00D26B8D">
              <w:rPr>
                <w:rFonts w:ascii="Garamond" w:hAnsi="Garamond"/>
                <w:sz w:val="28"/>
                <w:szCs w:val="28"/>
              </w:rPr>
              <w:t>Jee</w:t>
            </w:r>
            <w:proofErr w:type="spellEnd"/>
            <w:r w:rsidRPr="00D26B8D">
              <w:rPr>
                <w:rFonts w:ascii="Garamond" w:hAnsi="Garamond"/>
                <w:sz w:val="28"/>
                <w:szCs w:val="28"/>
              </w:rPr>
              <w:t xml:space="preserve">. </w:t>
            </w:r>
          </w:p>
        </w:tc>
        <w:tc>
          <w:tcPr>
            <w:tcW w:w="0" w:type="auto"/>
            <w:tcBorders>
              <w:top w:val="nil"/>
              <w:left w:val="nil"/>
              <w:bottom w:val="nil"/>
              <w:right w:val="nil"/>
            </w:tcBorders>
          </w:tcPr>
          <w:p w14:paraId="4C994811" w14:textId="77777777" w:rsidR="00E873FE" w:rsidRPr="009E4C74" w:rsidRDefault="00E873FE" w:rsidP="00C7243C">
            <w:pPr>
              <w:pStyle w:val="ListParagraph"/>
              <w:ind w:left="0" w:firstLine="227"/>
              <w:contextualSpacing w:val="0"/>
              <w:jc w:val="both"/>
              <w:rPr>
                <w:rFonts w:ascii="Garamond" w:hAnsi="Garamond" w:cs="GlyphLessFont"/>
                <w:sz w:val="28"/>
                <w:szCs w:val="28"/>
              </w:rPr>
            </w:pPr>
            <w:r w:rsidRPr="009E4C74">
              <w:rPr>
                <w:rFonts w:ascii="Garamond" w:hAnsi="Garamond" w:cs="GlyphLessFont"/>
                <w:i/>
                <w:sz w:val="28"/>
                <w:szCs w:val="28"/>
              </w:rPr>
              <w:t>And if you have wronged any Man, by Deceit, by Hard Bargains, by Force, or taking Advantage of the Necessities of your Poor Brother, this is the time to make him amends, if it is in your Power</w:t>
            </w:r>
            <w:r w:rsidRPr="009E4C74">
              <w:rPr>
                <w:rFonts w:ascii="Garamond" w:hAnsi="Garamond" w:cs="GlyphLessFont"/>
                <w:sz w:val="28"/>
                <w:szCs w:val="28"/>
              </w:rPr>
              <w:t> ;</w:t>
            </w:r>
            <w:r w:rsidRPr="009E4C74">
              <w:rPr>
                <w:rFonts w:ascii="Garamond" w:hAnsi="Garamond" w:cs="GlyphLessFont"/>
                <w:i/>
                <w:sz w:val="28"/>
                <w:szCs w:val="28"/>
              </w:rPr>
              <w:t xml:space="preserve"> or else Hope for no Favour from God. </w:t>
            </w:r>
            <w:r w:rsidRPr="009E4C74">
              <w:rPr>
                <w:rFonts w:ascii="Garamond" w:hAnsi="Garamond" w:cs="GlyphLessFont"/>
                <w:sz w:val="28"/>
                <w:szCs w:val="28"/>
              </w:rPr>
              <w:t>1 Thess</w:t>
            </w:r>
            <w:r w:rsidRPr="009E4C74">
              <w:rPr>
                <w:rFonts w:ascii="Garamond" w:hAnsi="Garamond" w:cs="GlyphLessFont"/>
                <w:i/>
                <w:sz w:val="28"/>
                <w:szCs w:val="28"/>
              </w:rPr>
              <w:t xml:space="preserve">. </w:t>
            </w:r>
            <w:r w:rsidRPr="009E4C74">
              <w:rPr>
                <w:rFonts w:ascii="Garamond" w:hAnsi="Garamond" w:cs="GlyphLessFont"/>
                <w:sz w:val="28"/>
                <w:szCs w:val="28"/>
              </w:rPr>
              <w:t>4. 3.</w:t>
            </w:r>
          </w:p>
        </w:tc>
      </w:tr>
      <w:tr w:rsidR="00E873FE" w:rsidRPr="003142BF" w14:paraId="4EDE993F" w14:textId="77777777" w:rsidTr="00BB13AC">
        <w:tc>
          <w:tcPr>
            <w:tcW w:w="0" w:type="auto"/>
            <w:tcBorders>
              <w:top w:val="nil"/>
              <w:left w:val="nil"/>
              <w:bottom w:val="nil"/>
              <w:right w:val="nil"/>
            </w:tcBorders>
          </w:tcPr>
          <w:p w14:paraId="3F061B3B" w14:textId="77777777" w:rsidR="00E873FE" w:rsidRPr="00D26B8D" w:rsidRDefault="00E873FE" w:rsidP="00C7243C">
            <w:pPr>
              <w:pStyle w:val="CM3"/>
              <w:widowControl/>
              <w:spacing w:line="240" w:lineRule="auto"/>
              <w:ind w:firstLine="227"/>
              <w:jc w:val="both"/>
              <w:rPr>
                <w:rFonts w:ascii="Garamond" w:hAnsi="Garamond"/>
                <w:sz w:val="28"/>
                <w:szCs w:val="28"/>
              </w:rPr>
            </w:pPr>
            <w:r w:rsidRPr="00D26B8D">
              <w:rPr>
                <w:rFonts w:ascii="Garamond" w:hAnsi="Garamond"/>
                <w:sz w:val="28"/>
                <w:szCs w:val="28"/>
              </w:rPr>
              <w:t xml:space="preserve">As </w:t>
            </w:r>
            <w:proofErr w:type="spellStart"/>
            <w:r w:rsidRPr="00D26B8D">
              <w:rPr>
                <w:rFonts w:ascii="Garamond" w:hAnsi="Garamond"/>
                <w:sz w:val="28"/>
                <w:szCs w:val="28"/>
              </w:rPr>
              <w:t>myr</w:t>
            </w:r>
            <w:proofErr w:type="spellEnd"/>
            <w:r w:rsidRPr="00D26B8D">
              <w:rPr>
                <w:rFonts w:ascii="Garamond" w:hAnsi="Garamond"/>
                <w:sz w:val="28"/>
                <w:szCs w:val="28"/>
              </w:rPr>
              <w:t xml:space="preserve"> </w:t>
            </w:r>
            <w:proofErr w:type="spellStart"/>
            <w:r w:rsidRPr="00D26B8D">
              <w:rPr>
                <w:rFonts w:ascii="Garamond" w:hAnsi="Garamond"/>
                <w:sz w:val="28"/>
                <w:szCs w:val="28"/>
              </w:rPr>
              <w:t>t’ow</w:t>
            </w:r>
            <w:proofErr w:type="spellEnd"/>
            <w:r w:rsidRPr="00D26B8D">
              <w:rPr>
                <w:rFonts w:ascii="Garamond" w:hAnsi="Garamond"/>
                <w:sz w:val="28"/>
                <w:szCs w:val="28"/>
              </w:rPr>
              <w:t xml:space="preserve"> </w:t>
            </w:r>
            <w:proofErr w:type="spellStart"/>
            <w:r w:rsidRPr="00D26B8D">
              <w:rPr>
                <w:rFonts w:ascii="Garamond" w:hAnsi="Garamond"/>
                <w:sz w:val="28"/>
                <w:szCs w:val="28"/>
              </w:rPr>
              <w:t>jeaghyn</w:t>
            </w:r>
            <w:proofErr w:type="spellEnd"/>
            <w:r w:rsidRPr="00D26B8D">
              <w:rPr>
                <w:rFonts w:ascii="Garamond" w:hAnsi="Garamond"/>
                <w:sz w:val="28"/>
                <w:szCs w:val="28"/>
              </w:rPr>
              <w:t xml:space="preserve"> son </w:t>
            </w:r>
            <w:proofErr w:type="spellStart"/>
            <w:r w:rsidR="00D120C2" w:rsidRPr="00D26B8D">
              <w:rPr>
                <w:rFonts w:ascii="Garamond" w:hAnsi="Garamond"/>
                <w:sz w:val="28"/>
                <w:szCs w:val="28"/>
              </w:rPr>
              <w:t>Foar</w:t>
            </w:r>
            <w:proofErr w:type="spellEnd"/>
            <w:r w:rsidR="00D120C2" w:rsidRPr="00D26B8D">
              <w:rPr>
                <w:rFonts w:ascii="Garamond" w:hAnsi="Garamond"/>
                <w:sz w:val="28"/>
                <w:szCs w:val="28"/>
              </w:rPr>
              <w:t xml:space="preserve"> </w:t>
            </w:r>
            <w:proofErr w:type="spellStart"/>
            <w:r w:rsidRPr="00D26B8D">
              <w:rPr>
                <w:rFonts w:ascii="Garamond" w:hAnsi="Garamond"/>
                <w:sz w:val="28"/>
                <w:szCs w:val="28"/>
              </w:rPr>
              <w:t>veihsyn</w:t>
            </w:r>
            <w:proofErr w:type="spellEnd"/>
            <w:r w:rsidRPr="00D26B8D">
              <w:rPr>
                <w:rFonts w:ascii="Garamond" w:hAnsi="Garamond"/>
                <w:sz w:val="28"/>
                <w:szCs w:val="28"/>
              </w:rPr>
              <w:t xml:space="preserve">, bee </w:t>
            </w:r>
            <w:proofErr w:type="spellStart"/>
            <w:r w:rsidRPr="00D26B8D">
              <w:rPr>
                <w:rFonts w:ascii="Garamond" w:hAnsi="Garamond"/>
                <w:sz w:val="28"/>
                <w:szCs w:val="28"/>
              </w:rPr>
              <w:t>arloo</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leih</w:t>
            </w:r>
            <w:proofErr w:type="spellEnd"/>
            <w:r w:rsidRPr="00D26B8D">
              <w:rPr>
                <w:rFonts w:ascii="Garamond" w:hAnsi="Garamond"/>
                <w:sz w:val="28"/>
                <w:szCs w:val="28"/>
              </w:rPr>
              <w:t xml:space="preserve"> </w:t>
            </w:r>
            <w:proofErr w:type="spellStart"/>
            <w:r w:rsidRPr="00D26B8D">
              <w:rPr>
                <w:rFonts w:ascii="Garamond" w:hAnsi="Garamond"/>
                <w:sz w:val="28"/>
                <w:szCs w:val="28"/>
              </w:rPr>
              <w:t>dauesyn</w:t>
            </w:r>
            <w:proofErr w:type="spellEnd"/>
            <w:r w:rsidRPr="00D26B8D">
              <w:rPr>
                <w:rFonts w:ascii="Garamond" w:hAnsi="Garamond"/>
                <w:sz w:val="28"/>
                <w:szCs w:val="28"/>
              </w:rPr>
              <w:t xml:space="preserve"> </w:t>
            </w:r>
            <w:proofErr w:type="spellStart"/>
            <w:r w:rsidRPr="00D26B8D">
              <w:rPr>
                <w:rFonts w:ascii="Garamond" w:hAnsi="Garamond"/>
                <w:sz w:val="28"/>
                <w:szCs w:val="28"/>
              </w:rPr>
              <w:t>ooilley</w:t>
            </w:r>
            <w:proofErr w:type="spellEnd"/>
            <w:r w:rsidRPr="00D26B8D">
              <w:rPr>
                <w:rFonts w:ascii="Garamond" w:hAnsi="Garamond"/>
                <w:sz w:val="28"/>
                <w:szCs w:val="28"/>
              </w:rPr>
              <w:t xml:space="preserve"> </w:t>
            </w:r>
            <w:proofErr w:type="spellStart"/>
            <w:r w:rsidRPr="00D26B8D">
              <w:rPr>
                <w:rFonts w:ascii="Garamond" w:hAnsi="Garamond"/>
                <w:sz w:val="28"/>
                <w:szCs w:val="28"/>
              </w:rPr>
              <w:t>t’er</w:t>
            </w:r>
            <w:proofErr w:type="spellEnd"/>
            <w:r w:rsidRPr="00D26B8D">
              <w:rPr>
                <w:rFonts w:ascii="Garamond" w:hAnsi="Garamond"/>
                <w:sz w:val="28"/>
                <w:szCs w:val="28"/>
              </w:rPr>
              <w:t xml:space="preserve"> </w:t>
            </w:r>
            <w:proofErr w:type="spellStart"/>
            <w:r w:rsidRPr="00D26B8D">
              <w:rPr>
                <w:rFonts w:ascii="Garamond" w:hAnsi="Garamond"/>
                <w:sz w:val="28"/>
                <w:szCs w:val="28"/>
              </w:rPr>
              <w:t>yanoo</w:t>
            </w:r>
            <w:proofErr w:type="spellEnd"/>
            <w:r w:rsidRPr="00D26B8D">
              <w:rPr>
                <w:rFonts w:ascii="Garamond" w:hAnsi="Garamond"/>
                <w:sz w:val="28"/>
                <w:szCs w:val="28"/>
              </w:rPr>
              <w:t xml:space="preserve"> </w:t>
            </w:r>
            <w:proofErr w:type="spellStart"/>
            <w:r w:rsidRPr="00D26B8D">
              <w:rPr>
                <w:rFonts w:ascii="Garamond" w:hAnsi="Garamond"/>
                <w:sz w:val="28"/>
                <w:szCs w:val="28"/>
              </w:rPr>
              <w:t>aggair</w:t>
            </w:r>
            <w:proofErr w:type="spellEnd"/>
            <w:r w:rsidRPr="00D26B8D">
              <w:rPr>
                <w:rFonts w:ascii="Garamond" w:hAnsi="Garamond"/>
                <w:sz w:val="28"/>
                <w:szCs w:val="28"/>
              </w:rPr>
              <w:t xml:space="preserve"> </w:t>
            </w:r>
            <w:proofErr w:type="spellStart"/>
            <w:r w:rsidRPr="00D26B8D">
              <w:rPr>
                <w:rFonts w:ascii="Garamond" w:hAnsi="Garamond"/>
                <w:sz w:val="28"/>
                <w:szCs w:val="28"/>
              </w:rPr>
              <w:t>dhyt</w:t>
            </w:r>
            <w:proofErr w:type="spellEnd"/>
            <w:r w:rsidRPr="00D26B8D">
              <w:rPr>
                <w:rFonts w:ascii="Garamond" w:hAnsi="Garamond"/>
                <w:sz w:val="28"/>
                <w:szCs w:val="28"/>
              </w:rPr>
              <w:t xml:space="preserve">. </w:t>
            </w:r>
          </w:p>
        </w:tc>
        <w:tc>
          <w:tcPr>
            <w:tcW w:w="0" w:type="auto"/>
            <w:tcBorders>
              <w:top w:val="nil"/>
              <w:left w:val="nil"/>
              <w:bottom w:val="nil"/>
              <w:right w:val="nil"/>
            </w:tcBorders>
          </w:tcPr>
          <w:p w14:paraId="684F8CEF" w14:textId="77777777" w:rsidR="00E873FE" w:rsidRPr="009E4C74" w:rsidRDefault="00E873FE"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And, as you expect Favour from Him, be ready to forgive all that have injured you.</w:t>
            </w:r>
          </w:p>
        </w:tc>
      </w:tr>
      <w:tr w:rsidR="00E873FE" w:rsidRPr="003142BF" w14:paraId="61C65F34" w14:textId="77777777" w:rsidTr="00BB13AC">
        <w:tc>
          <w:tcPr>
            <w:tcW w:w="0" w:type="auto"/>
            <w:tcBorders>
              <w:top w:val="nil"/>
              <w:left w:val="nil"/>
              <w:bottom w:val="nil"/>
              <w:right w:val="nil"/>
            </w:tcBorders>
          </w:tcPr>
          <w:p w14:paraId="4CA9D95B" w14:textId="77777777" w:rsidR="00E873FE" w:rsidRPr="00D26B8D" w:rsidRDefault="00E873FE" w:rsidP="00C7243C">
            <w:pPr>
              <w:pStyle w:val="CM3"/>
              <w:widowControl/>
              <w:spacing w:line="240" w:lineRule="auto"/>
              <w:ind w:firstLine="227"/>
              <w:jc w:val="both"/>
              <w:rPr>
                <w:rFonts w:ascii="Garamond" w:hAnsi="Garamond"/>
                <w:sz w:val="28"/>
                <w:szCs w:val="28"/>
              </w:rPr>
            </w:pPr>
            <w:r w:rsidRPr="00D26B8D">
              <w:rPr>
                <w:rFonts w:ascii="Garamond" w:hAnsi="Garamond"/>
                <w:sz w:val="28"/>
                <w:szCs w:val="28"/>
              </w:rPr>
              <w:t xml:space="preserve">My </w:t>
            </w:r>
            <w:proofErr w:type="spellStart"/>
            <w:r w:rsidRPr="00D26B8D">
              <w:rPr>
                <w:rFonts w:ascii="Garamond" w:hAnsi="Garamond"/>
                <w:sz w:val="28"/>
                <w:szCs w:val="28"/>
              </w:rPr>
              <w:t>t’ow</w:t>
            </w:r>
            <w:proofErr w:type="spellEnd"/>
            <w:r w:rsidRPr="00D26B8D">
              <w:rPr>
                <w:rFonts w:ascii="Garamond" w:hAnsi="Garamond"/>
                <w:sz w:val="28"/>
                <w:szCs w:val="28"/>
              </w:rPr>
              <w:t xml:space="preserve"> er </w:t>
            </w:r>
            <w:proofErr w:type="spellStart"/>
            <w:r w:rsidRPr="00D26B8D">
              <w:rPr>
                <w:rFonts w:ascii="Garamond" w:hAnsi="Garamond"/>
                <w:sz w:val="28"/>
                <w:szCs w:val="28"/>
              </w:rPr>
              <w:t>violagh</w:t>
            </w:r>
            <w:proofErr w:type="spellEnd"/>
            <w:r w:rsidRPr="00D26B8D">
              <w:rPr>
                <w:rFonts w:ascii="Garamond" w:hAnsi="Garamond"/>
                <w:sz w:val="28"/>
                <w:szCs w:val="28"/>
              </w:rPr>
              <w:t xml:space="preserve"> </w:t>
            </w:r>
            <w:proofErr w:type="spellStart"/>
            <w:r w:rsidRPr="00D26B8D">
              <w:rPr>
                <w:rFonts w:ascii="Garamond" w:hAnsi="Garamond"/>
                <w:sz w:val="28"/>
                <w:szCs w:val="28"/>
              </w:rPr>
              <w:t>feallagh</w:t>
            </w:r>
            <w:proofErr w:type="spellEnd"/>
            <w:r w:rsidRPr="00D26B8D">
              <w:rPr>
                <w:rFonts w:ascii="Garamond" w:hAnsi="Garamond"/>
                <w:sz w:val="28"/>
                <w:szCs w:val="28"/>
              </w:rPr>
              <w:t xml:space="preserve"> </w:t>
            </w:r>
            <w:proofErr w:type="spellStart"/>
            <w:r w:rsidRPr="00D26B8D">
              <w:rPr>
                <w:rFonts w:ascii="Garamond" w:hAnsi="Garamond"/>
                <w:sz w:val="28"/>
                <w:szCs w:val="28"/>
              </w:rPr>
              <w:t>elley</w:t>
            </w:r>
            <w:proofErr w:type="spellEnd"/>
            <w:r w:rsidRPr="00D26B8D">
              <w:rPr>
                <w:rFonts w:ascii="Garamond" w:hAnsi="Garamond"/>
                <w:sz w:val="28"/>
                <w:szCs w:val="28"/>
              </w:rPr>
              <w:t xml:space="preserve"> </w:t>
            </w:r>
            <w:proofErr w:type="spellStart"/>
            <w:r w:rsidRPr="00D26B8D">
              <w:rPr>
                <w:rFonts w:ascii="Garamond" w:hAnsi="Garamond"/>
                <w:sz w:val="28"/>
                <w:szCs w:val="28"/>
              </w:rPr>
              <w:t>gys</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Peccah</w:t>
            </w:r>
            <w:proofErr w:type="spellEnd"/>
            <w:r w:rsidRPr="00D26B8D">
              <w:rPr>
                <w:rFonts w:ascii="Garamond" w:hAnsi="Garamond"/>
                <w:sz w:val="28"/>
                <w:szCs w:val="28"/>
              </w:rPr>
              <w:t xml:space="preserve">, jean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D26B8D">
              <w:rPr>
                <w:rFonts w:ascii="Garamond" w:hAnsi="Garamond"/>
                <w:sz w:val="28"/>
                <w:szCs w:val="28"/>
              </w:rPr>
              <w:t>oddys</w:t>
            </w:r>
            <w:proofErr w:type="spellEnd"/>
            <w:r w:rsidRPr="00D26B8D">
              <w:rPr>
                <w:rFonts w:ascii="Garamond" w:hAnsi="Garamond"/>
                <w:sz w:val="28"/>
                <w:szCs w:val="28"/>
              </w:rPr>
              <w:t xml:space="preserve"> </w:t>
            </w:r>
            <w:proofErr w:type="spellStart"/>
            <w:r w:rsidRPr="00D26B8D">
              <w:rPr>
                <w:rFonts w:ascii="Garamond" w:hAnsi="Garamond"/>
                <w:sz w:val="28"/>
                <w:szCs w:val="28"/>
              </w:rPr>
              <w:t>oo</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choyrlagh</w:t>
            </w:r>
            <w:proofErr w:type="spellEnd"/>
            <w:r w:rsidRPr="00D26B8D">
              <w:rPr>
                <w:rFonts w:ascii="Garamond" w:hAnsi="Garamond"/>
                <w:sz w:val="28"/>
                <w:szCs w:val="28"/>
              </w:rPr>
              <w:t xml:space="preserve"> </w:t>
            </w:r>
            <w:proofErr w:type="spellStart"/>
            <w:r w:rsidRPr="00D26B8D">
              <w:rPr>
                <w:rFonts w:ascii="Garamond" w:hAnsi="Garamond"/>
                <w:sz w:val="28"/>
                <w:szCs w:val="28"/>
              </w:rPr>
              <w:t>ad</w:t>
            </w:r>
            <w:proofErr w:type="spellEnd"/>
            <w:r w:rsidRPr="00D26B8D">
              <w:rPr>
                <w:rFonts w:ascii="Garamond" w:hAnsi="Garamond"/>
                <w:sz w:val="28"/>
                <w:szCs w:val="28"/>
              </w:rPr>
              <w:t xml:space="preserve"> </w:t>
            </w:r>
            <w:proofErr w:type="spellStart"/>
            <w:r w:rsidRPr="00D26B8D">
              <w:rPr>
                <w:rFonts w:ascii="Garamond" w:hAnsi="Garamond"/>
                <w:sz w:val="28"/>
                <w:szCs w:val="28"/>
              </w:rPr>
              <w:t>gys</w:t>
            </w:r>
            <w:proofErr w:type="spellEnd"/>
            <w:r w:rsidRPr="00D26B8D">
              <w:rPr>
                <w:rFonts w:ascii="Garamond" w:hAnsi="Garamond"/>
                <w:sz w:val="28"/>
                <w:szCs w:val="28"/>
              </w:rPr>
              <w:t xml:space="preserve"> </w:t>
            </w:r>
            <w:proofErr w:type="spellStart"/>
            <w:r w:rsidRPr="00D26B8D">
              <w:rPr>
                <w:rFonts w:ascii="Garamond" w:hAnsi="Garamond"/>
                <w:sz w:val="28"/>
                <w:szCs w:val="28"/>
              </w:rPr>
              <w:t>Arrys</w:t>
            </w:r>
            <w:proofErr w:type="spellEnd"/>
            <w:r w:rsidRPr="00D26B8D">
              <w:rPr>
                <w:rFonts w:ascii="Garamond" w:hAnsi="Garamond"/>
                <w:sz w:val="28"/>
                <w:szCs w:val="28"/>
              </w:rPr>
              <w:t xml:space="preserve">, </w:t>
            </w:r>
            <w:proofErr w:type="spellStart"/>
            <w:r w:rsidRPr="00D26B8D">
              <w:rPr>
                <w:rFonts w:ascii="Garamond" w:hAnsi="Garamond"/>
                <w:sz w:val="28"/>
                <w:szCs w:val="28"/>
              </w:rPr>
              <w:t>insh</w:t>
            </w:r>
            <w:proofErr w:type="spellEnd"/>
            <w:r w:rsidRPr="00D26B8D">
              <w:rPr>
                <w:rFonts w:ascii="Garamond" w:hAnsi="Garamond"/>
                <w:sz w:val="28"/>
                <w:szCs w:val="28"/>
              </w:rPr>
              <w:t xml:space="preserve"> </w:t>
            </w:r>
            <w:proofErr w:type="spellStart"/>
            <w:r w:rsidRPr="00D26B8D">
              <w:rPr>
                <w:rFonts w:ascii="Garamond" w:hAnsi="Garamond"/>
                <w:sz w:val="28"/>
                <w:szCs w:val="28"/>
              </w:rPr>
              <w:t>daue</w:t>
            </w:r>
            <w:proofErr w:type="spellEnd"/>
            <w:r w:rsidRPr="00D26B8D">
              <w:rPr>
                <w:rFonts w:ascii="Garamond" w:hAnsi="Garamond"/>
                <w:sz w:val="28"/>
                <w:szCs w:val="28"/>
              </w:rPr>
              <w:t xml:space="preserve"> </w:t>
            </w:r>
            <w:proofErr w:type="spellStart"/>
            <w:r w:rsidRPr="00D26B8D">
              <w:rPr>
                <w:rFonts w:ascii="Garamond" w:hAnsi="Garamond"/>
                <w:sz w:val="28"/>
                <w:szCs w:val="28"/>
              </w:rPr>
              <w:t>cre</w:t>
            </w:r>
            <w:proofErr w:type="spellEnd"/>
            <w:r w:rsidRPr="00D26B8D">
              <w:rPr>
                <w:rFonts w:ascii="Garamond" w:hAnsi="Garamond"/>
                <w:sz w:val="28"/>
                <w:szCs w:val="28"/>
              </w:rPr>
              <w:t xml:space="preserve"> </w:t>
            </w:r>
            <w:proofErr w:type="spellStart"/>
            <w:r w:rsidRPr="00D26B8D">
              <w:rPr>
                <w:rFonts w:ascii="Garamond" w:hAnsi="Garamond"/>
                <w:sz w:val="28"/>
                <w:szCs w:val="28"/>
              </w:rPr>
              <w:t>chooish</w:t>
            </w:r>
            <w:proofErr w:type="spellEnd"/>
            <w:r w:rsidRPr="00D26B8D">
              <w:rPr>
                <w:rFonts w:ascii="Garamond" w:hAnsi="Garamond"/>
                <w:sz w:val="28"/>
                <w:szCs w:val="28"/>
              </w:rPr>
              <w:t xml:space="preserve"> as </w:t>
            </w:r>
            <w:proofErr w:type="spellStart"/>
            <w:r w:rsidRPr="00D26B8D">
              <w:rPr>
                <w:rFonts w:ascii="Garamond" w:hAnsi="Garamond"/>
                <w:sz w:val="28"/>
                <w:szCs w:val="28"/>
              </w:rPr>
              <w:t>t’ow</w:t>
            </w:r>
            <w:proofErr w:type="spellEnd"/>
            <w:r w:rsidRPr="00D26B8D">
              <w:rPr>
                <w:rFonts w:ascii="Garamond" w:hAnsi="Garamond"/>
                <w:sz w:val="28"/>
                <w:szCs w:val="28"/>
              </w:rPr>
              <w:t xml:space="preserve"> </w:t>
            </w:r>
            <w:proofErr w:type="spellStart"/>
            <w:r w:rsidRPr="00D26B8D">
              <w:rPr>
                <w:rFonts w:ascii="Garamond" w:hAnsi="Garamond"/>
                <w:sz w:val="28"/>
                <w:szCs w:val="28"/>
              </w:rPr>
              <w:t>hene</w:t>
            </w:r>
            <w:proofErr w:type="spellEnd"/>
            <w:r w:rsidRPr="00D26B8D">
              <w:rPr>
                <w:rFonts w:ascii="Garamond" w:hAnsi="Garamond"/>
                <w:sz w:val="28"/>
                <w:szCs w:val="28"/>
              </w:rPr>
              <w:t xml:space="preserve"> </w:t>
            </w:r>
            <w:proofErr w:type="spellStart"/>
            <w:r w:rsidRPr="00D26B8D">
              <w:rPr>
                <w:rFonts w:ascii="Garamond" w:hAnsi="Garamond"/>
                <w:sz w:val="28"/>
                <w:szCs w:val="28"/>
              </w:rPr>
              <w:t>seaghnit</w:t>
            </w:r>
            <w:proofErr w:type="spellEnd"/>
            <w:r w:rsidRPr="00D26B8D">
              <w:rPr>
                <w:rFonts w:ascii="Garamond" w:hAnsi="Garamond"/>
                <w:sz w:val="28"/>
                <w:szCs w:val="28"/>
              </w:rPr>
              <w:t xml:space="preserve"> son </w:t>
            </w:r>
            <w:proofErr w:type="spellStart"/>
            <w:r w:rsidRPr="00D26B8D">
              <w:rPr>
                <w:rFonts w:ascii="Garamond" w:hAnsi="Garamond"/>
                <w:sz w:val="28"/>
                <w:szCs w:val="28"/>
              </w:rPr>
              <w:t>dty</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Pheccaghyn</w:t>
            </w:r>
            <w:proofErr w:type="spellEnd"/>
            <w:r w:rsidRPr="00D26B8D">
              <w:rPr>
                <w:rFonts w:ascii="Garamond" w:hAnsi="Garamond"/>
                <w:sz w:val="28"/>
                <w:szCs w:val="28"/>
              </w:rPr>
              <w:t xml:space="preserve">, as </w:t>
            </w:r>
            <w:proofErr w:type="spellStart"/>
            <w:r w:rsidRPr="00D26B8D">
              <w:rPr>
                <w:rFonts w:ascii="Garamond" w:hAnsi="Garamond"/>
                <w:sz w:val="28"/>
                <w:szCs w:val="28"/>
              </w:rPr>
              <w:t>dy</w:t>
            </w:r>
            <w:proofErr w:type="spellEnd"/>
            <w:r w:rsidRPr="00D26B8D">
              <w:rPr>
                <w:rFonts w:ascii="Garamond" w:hAnsi="Garamond"/>
                <w:sz w:val="28"/>
                <w:szCs w:val="28"/>
              </w:rPr>
              <w:t xml:space="preserve"> nee </w:t>
            </w:r>
            <w:proofErr w:type="spellStart"/>
            <w:r w:rsidRPr="00D26B8D">
              <w:rPr>
                <w:rFonts w:ascii="Garamond" w:hAnsi="Garamond"/>
                <w:sz w:val="28"/>
                <w:szCs w:val="28"/>
              </w:rPr>
              <w:t>shoh</w:t>
            </w:r>
            <w:proofErr w:type="spellEnd"/>
            <w:r w:rsidRPr="00D26B8D">
              <w:rPr>
                <w:rFonts w:ascii="Garamond" w:hAnsi="Garamond"/>
                <w:sz w:val="28"/>
                <w:szCs w:val="28"/>
              </w:rPr>
              <w:t xml:space="preserve"> vees y </w:t>
            </w:r>
            <w:proofErr w:type="spellStart"/>
            <w:r w:rsidRPr="00D26B8D">
              <w:rPr>
                <w:rFonts w:ascii="Garamond" w:hAnsi="Garamond"/>
                <w:sz w:val="28"/>
                <w:szCs w:val="28"/>
              </w:rPr>
              <w:t>stayd</w:t>
            </w:r>
            <w:proofErr w:type="spellEnd"/>
            <w:r w:rsidRPr="00D26B8D">
              <w:rPr>
                <w:rFonts w:ascii="Garamond" w:hAnsi="Garamond"/>
                <w:sz w:val="28"/>
                <w:szCs w:val="28"/>
              </w:rPr>
              <w:t xml:space="preserve"> </w:t>
            </w:r>
            <w:proofErr w:type="spellStart"/>
            <w:r w:rsidRPr="00D26B8D">
              <w:rPr>
                <w:rFonts w:ascii="Garamond" w:hAnsi="Garamond"/>
                <w:sz w:val="28"/>
                <w:szCs w:val="28"/>
              </w:rPr>
              <w:t>ocsyn</w:t>
            </w:r>
            <w:proofErr w:type="spellEnd"/>
            <w:r w:rsidRPr="00D26B8D">
              <w:rPr>
                <w:rFonts w:ascii="Garamond" w:hAnsi="Garamond"/>
                <w:sz w:val="28"/>
                <w:szCs w:val="28"/>
              </w:rPr>
              <w:t xml:space="preserve">, my yow ad </w:t>
            </w:r>
            <w:proofErr w:type="spellStart"/>
            <w:r w:rsidRPr="00D26B8D">
              <w:rPr>
                <w:rFonts w:ascii="Garamond" w:hAnsi="Garamond"/>
                <w:sz w:val="28"/>
                <w:szCs w:val="28"/>
              </w:rPr>
              <w:t>baase</w:t>
            </w:r>
            <w:proofErr w:type="spellEnd"/>
            <w:r w:rsidRPr="00D26B8D">
              <w:rPr>
                <w:rFonts w:ascii="Garamond" w:hAnsi="Garamond"/>
                <w:sz w:val="28"/>
                <w:szCs w:val="28"/>
              </w:rPr>
              <w:t xml:space="preserve"> </w:t>
            </w:r>
            <w:proofErr w:type="spellStart"/>
            <w:r w:rsidRPr="00D26B8D">
              <w:rPr>
                <w:rFonts w:ascii="Garamond" w:hAnsi="Garamond"/>
                <w:sz w:val="28"/>
                <w:szCs w:val="28"/>
              </w:rPr>
              <w:t>doal</w:t>
            </w:r>
            <w:r w:rsidR="00D120C2">
              <w:rPr>
                <w:rFonts w:ascii="Garamond" w:hAnsi="Garamond"/>
                <w:sz w:val="28"/>
                <w:szCs w:val="28"/>
              </w:rPr>
              <w:t>-</w:t>
            </w:r>
            <w:r w:rsidRPr="00D26B8D">
              <w:rPr>
                <w:rFonts w:ascii="Garamond" w:hAnsi="Garamond"/>
                <w:sz w:val="28"/>
                <w:szCs w:val="28"/>
              </w:rPr>
              <w:t>tattym</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D26B8D">
              <w:rPr>
                <w:rFonts w:ascii="Garamond" w:hAnsi="Garamond"/>
                <w:sz w:val="28"/>
                <w:szCs w:val="28"/>
              </w:rPr>
              <w:t>tra</w:t>
            </w:r>
            <w:proofErr w:type="spellEnd"/>
            <w:r w:rsidRPr="00D26B8D">
              <w:rPr>
                <w:rFonts w:ascii="Garamond" w:hAnsi="Garamond"/>
                <w:sz w:val="28"/>
                <w:szCs w:val="28"/>
              </w:rPr>
              <w:t xml:space="preserve"> </w:t>
            </w:r>
            <w:proofErr w:type="spellStart"/>
            <w:r w:rsidRPr="00D26B8D">
              <w:rPr>
                <w:rFonts w:ascii="Garamond" w:hAnsi="Garamond"/>
                <w:sz w:val="28"/>
                <w:szCs w:val="28"/>
              </w:rPr>
              <w:t>ta’d</w:t>
            </w:r>
            <w:proofErr w:type="spellEnd"/>
            <w:r w:rsidRPr="00D26B8D">
              <w:rPr>
                <w:rFonts w:ascii="Garamond" w:hAnsi="Garamond"/>
                <w:sz w:val="28"/>
                <w:szCs w:val="28"/>
              </w:rPr>
              <w:t xml:space="preserve"> er </w:t>
            </w:r>
            <w:proofErr w:type="spellStart"/>
            <w:r w:rsidRPr="00D26B8D">
              <w:rPr>
                <w:rFonts w:ascii="Garamond" w:hAnsi="Garamond"/>
                <w:sz w:val="28"/>
                <w:szCs w:val="28"/>
              </w:rPr>
              <w:t>nyn</w:t>
            </w:r>
            <w:proofErr w:type="spellEnd"/>
            <w:r w:rsidRPr="00D26B8D">
              <w:rPr>
                <w:rFonts w:ascii="Garamond" w:hAnsi="Garamond"/>
                <w:sz w:val="28"/>
                <w:szCs w:val="28"/>
              </w:rPr>
              <w:t xml:space="preserve"> </w:t>
            </w:r>
            <w:proofErr w:type="spellStart"/>
            <w:r w:rsidRPr="00D26B8D">
              <w:rPr>
                <w:rFonts w:ascii="Garamond" w:hAnsi="Garamond"/>
                <w:sz w:val="28"/>
                <w:szCs w:val="28"/>
              </w:rPr>
              <w:t>greoghey</w:t>
            </w:r>
            <w:proofErr w:type="spellEnd"/>
            <w:r w:rsidRPr="00D26B8D">
              <w:rPr>
                <w:rFonts w:ascii="Garamond" w:hAnsi="Garamond"/>
                <w:sz w:val="28"/>
                <w:szCs w:val="28"/>
              </w:rPr>
              <w:t xml:space="preserve"> </w:t>
            </w:r>
            <w:proofErr w:type="spellStart"/>
            <w:r w:rsidRPr="00D26B8D">
              <w:rPr>
                <w:rFonts w:ascii="Garamond" w:hAnsi="Garamond"/>
                <w:sz w:val="28"/>
                <w:szCs w:val="28"/>
              </w:rPr>
              <w:t>trooid</w:t>
            </w:r>
            <w:proofErr w:type="spellEnd"/>
            <w:r w:rsidRPr="00D26B8D">
              <w:rPr>
                <w:rFonts w:ascii="Garamond" w:hAnsi="Garamond"/>
                <w:sz w:val="28"/>
                <w:szCs w:val="28"/>
              </w:rPr>
              <w:t xml:space="preserve"> </w:t>
            </w:r>
            <w:proofErr w:type="spellStart"/>
            <w:r w:rsidRPr="00D26B8D">
              <w:rPr>
                <w:rFonts w:ascii="Garamond" w:hAnsi="Garamond"/>
                <w:sz w:val="28"/>
                <w:szCs w:val="28"/>
              </w:rPr>
              <w:t>molteraght</w:t>
            </w:r>
            <w:proofErr w:type="spellEnd"/>
            <w:r w:rsidRPr="00D26B8D">
              <w:rPr>
                <w:rFonts w:ascii="Garamond" w:hAnsi="Garamond"/>
                <w:sz w:val="28"/>
                <w:szCs w:val="28"/>
              </w:rPr>
              <w:t xml:space="preserve"> </w:t>
            </w:r>
            <w:proofErr w:type="spellStart"/>
            <w:r w:rsidRPr="00D26B8D">
              <w:rPr>
                <w:rFonts w:ascii="Garamond" w:hAnsi="Garamond"/>
                <w:sz w:val="28"/>
                <w:szCs w:val="28"/>
              </w:rPr>
              <w:t>peccah</w:t>
            </w:r>
            <w:proofErr w:type="spellEnd"/>
            <w:r w:rsidRPr="00D26B8D">
              <w:rPr>
                <w:rFonts w:ascii="Garamond" w:hAnsi="Garamond"/>
                <w:sz w:val="28"/>
                <w:szCs w:val="28"/>
              </w:rPr>
              <w:t xml:space="preserve">, </w:t>
            </w:r>
            <w:proofErr w:type="spellStart"/>
            <w:r w:rsidRPr="00D26B8D">
              <w:rPr>
                <w:rFonts w:ascii="Garamond" w:hAnsi="Garamond"/>
                <w:sz w:val="28"/>
                <w:szCs w:val="28"/>
              </w:rPr>
              <w:lastRenderedPageBreak/>
              <w:t>ta’d</w:t>
            </w:r>
            <w:proofErr w:type="spellEnd"/>
            <w:r w:rsidRPr="00D26B8D">
              <w:rPr>
                <w:rFonts w:ascii="Garamond" w:hAnsi="Garamond"/>
                <w:sz w:val="28"/>
                <w:szCs w:val="28"/>
              </w:rPr>
              <w:t xml:space="preserve"> </w:t>
            </w:r>
            <w:proofErr w:type="spellStart"/>
            <w:r w:rsidRPr="00D26B8D">
              <w:rPr>
                <w:rFonts w:ascii="Garamond" w:hAnsi="Garamond"/>
                <w:sz w:val="28"/>
                <w:szCs w:val="28"/>
              </w:rPr>
              <w:t>ny</w:t>
            </w:r>
            <w:proofErr w:type="spellEnd"/>
            <w:r w:rsidRPr="00D26B8D">
              <w:rPr>
                <w:rFonts w:ascii="Garamond" w:hAnsi="Garamond"/>
                <w:sz w:val="28"/>
                <w:szCs w:val="28"/>
              </w:rPr>
              <w:t xml:space="preserve"> </w:t>
            </w:r>
            <w:proofErr w:type="spellStart"/>
            <w:r w:rsidRPr="00D26B8D">
              <w:rPr>
                <w:rFonts w:ascii="Garamond" w:hAnsi="Garamond"/>
                <w:sz w:val="28"/>
                <w:szCs w:val="28"/>
              </w:rPr>
              <w:t>neesht</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jarroo</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Briwnyssyn</w:t>
            </w:r>
            <w:proofErr w:type="spellEnd"/>
            <w:r w:rsidR="00D120C2" w:rsidRPr="00D26B8D">
              <w:rPr>
                <w:rFonts w:ascii="Garamond" w:hAnsi="Garamond"/>
                <w:sz w:val="28"/>
                <w:szCs w:val="28"/>
              </w:rPr>
              <w:t xml:space="preserve"> </w:t>
            </w:r>
            <w:proofErr w:type="spellStart"/>
            <w:r w:rsidRPr="00D26B8D">
              <w:rPr>
                <w:rFonts w:ascii="Garamond" w:hAnsi="Garamond"/>
                <w:sz w:val="28"/>
                <w:szCs w:val="28"/>
              </w:rPr>
              <w:t>aglagh</w:t>
            </w:r>
            <w:proofErr w:type="spellEnd"/>
            <w:r w:rsidRPr="00D26B8D">
              <w:rPr>
                <w:rFonts w:ascii="Garamond" w:hAnsi="Garamond"/>
                <w:sz w:val="28"/>
                <w:szCs w:val="28"/>
              </w:rPr>
              <w:t xml:space="preserve">. </w:t>
            </w:r>
          </w:p>
        </w:tc>
        <w:tc>
          <w:tcPr>
            <w:tcW w:w="0" w:type="auto"/>
            <w:tcBorders>
              <w:top w:val="nil"/>
              <w:left w:val="nil"/>
              <w:bottom w:val="nil"/>
              <w:right w:val="nil"/>
            </w:tcBorders>
          </w:tcPr>
          <w:p w14:paraId="2B045F3D" w14:textId="77777777" w:rsidR="00E873FE" w:rsidRPr="009E4C74" w:rsidRDefault="00E873FE"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lastRenderedPageBreak/>
              <w:t xml:space="preserve">If you have tempted others to Sin, do what you can to </w:t>
            </w:r>
            <w:proofErr w:type="spellStart"/>
            <w:r w:rsidRPr="009E4C74">
              <w:rPr>
                <w:rFonts w:ascii="Garamond" w:hAnsi="Garamond" w:cs="GlyphLessFont"/>
                <w:i/>
                <w:sz w:val="28"/>
                <w:szCs w:val="28"/>
              </w:rPr>
              <w:t>perswade</w:t>
            </w:r>
            <w:proofErr w:type="spellEnd"/>
            <w:r w:rsidRPr="009E4C74">
              <w:rPr>
                <w:rFonts w:ascii="Garamond" w:hAnsi="Garamond" w:cs="GlyphLessFont"/>
                <w:i/>
                <w:sz w:val="28"/>
                <w:szCs w:val="28"/>
              </w:rPr>
              <w:t xml:space="preserve"> them to Repentance</w:t>
            </w:r>
            <w:r w:rsidRPr="009E4C74">
              <w:rPr>
                <w:rFonts w:ascii="Garamond" w:hAnsi="Garamond" w:cs="GlyphLessFont"/>
                <w:sz w:val="28"/>
                <w:szCs w:val="28"/>
              </w:rPr>
              <w:t> ;</w:t>
            </w:r>
            <w:r w:rsidRPr="009E4C74">
              <w:rPr>
                <w:rFonts w:ascii="Garamond" w:hAnsi="Garamond" w:cs="GlyphLessFont"/>
                <w:i/>
                <w:sz w:val="28"/>
                <w:szCs w:val="28"/>
              </w:rPr>
              <w:t xml:space="preserve"> tell them how much you are afflicted for your Sins, and that this will be their own Case, unless they dye suddenly, or are hardened through the deceitfulness of Sin, both which are dreadful Judgments indeed.</w:t>
            </w:r>
          </w:p>
        </w:tc>
      </w:tr>
      <w:tr w:rsidR="00E873FE" w:rsidRPr="003142BF" w14:paraId="57647527" w14:textId="77777777" w:rsidTr="00BB13AC">
        <w:tc>
          <w:tcPr>
            <w:tcW w:w="0" w:type="auto"/>
            <w:tcBorders>
              <w:top w:val="nil"/>
              <w:left w:val="nil"/>
              <w:bottom w:val="nil"/>
              <w:right w:val="nil"/>
            </w:tcBorders>
          </w:tcPr>
          <w:p w14:paraId="123F4900" w14:textId="77777777" w:rsidR="00E873FE" w:rsidRDefault="00E873FE" w:rsidP="00C7243C">
            <w:pPr>
              <w:ind w:firstLine="227"/>
              <w:jc w:val="both"/>
            </w:pPr>
            <w:r w:rsidRPr="00D26B8D">
              <w:rPr>
                <w:rFonts w:ascii="Garamond" w:hAnsi="Garamond"/>
                <w:sz w:val="28"/>
                <w:szCs w:val="28"/>
              </w:rPr>
              <w:t xml:space="preserve">My </w:t>
            </w:r>
            <w:proofErr w:type="spellStart"/>
            <w:r w:rsidRPr="00D26B8D">
              <w:rPr>
                <w:rFonts w:ascii="Garamond" w:hAnsi="Garamond"/>
                <w:sz w:val="28"/>
                <w:szCs w:val="28"/>
              </w:rPr>
              <w:t>t’ow</w:t>
            </w:r>
            <w:proofErr w:type="spellEnd"/>
            <w:r w:rsidRPr="00D26B8D">
              <w:rPr>
                <w:rFonts w:ascii="Garamond" w:hAnsi="Garamond"/>
                <w:sz w:val="28"/>
                <w:szCs w:val="28"/>
              </w:rPr>
              <w:t xml:space="preserve"> er </w:t>
            </w:r>
            <w:proofErr w:type="spellStart"/>
            <w:r w:rsidRPr="00D26B8D">
              <w:rPr>
                <w:rFonts w:ascii="Garamond" w:hAnsi="Garamond"/>
                <w:sz w:val="28"/>
                <w:szCs w:val="28"/>
              </w:rPr>
              <w:t>yanoo</w:t>
            </w:r>
            <w:proofErr w:type="spellEnd"/>
            <w:r w:rsidRPr="00D26B8D">
              <w:rPr>
                <w:rFonts w:ascii="Garamond" w:hAnsi="Garamond"/>
                <w:sz w:val="28"/>
                <w:szCs w:val="28"/>
              </w:rPr>
              <w:t xml:space="preserve"> </w:t>
            </w:r>
            <w:proofErr w:type="spellStart"/>
            <w:r w:rsidRPr="00D26B8D">
              <w:rPr>
                <w:rFonts w:ascii="Garamond" w:hAnsi="Garamond"/>
                <w:sz w:val="28"/>
                <w:szCs w:val="28"/>
              </w:rPr>
              <w:t>meerioose</w:t>
            </w:r>
            <w:proofErr w:type="spellEnd"/>
            <w:r w:rsidRPr="00D26B8D">
              <w:rPr>
                <w:rFonts w:ascii="Garamond" w:hAnsi="Garamond"/>
                <w:sz w:val="28"/>
                <w:szCs w:val="28"/>
              </w:rPr>
              <w:t xml:space="preserve"> er </w:t>
            </w:r>
            <w:proofErr w:type="spellStart"/>
            <w:r w:rsidRPr="00D26B8D">
              <w:rPr>
                <w:rFonts w:ascii="Garamond" w:hAnsi="Garamond"/>
                <w:sz w:val="28"/>
                <w:szCs w:val="28"/>
              </w:rPr>
              <w:t>sasyn</w:t>
            </w:r>
            <w:proofErr w:type="spellEnd"/>
            <w:r w:rsidRPr="00D26B8D">
              <w:rPr>
                <w:rFonts w:ascii="Garamond" w:hAnsi="Garamond"/>
                <w:sz w:val="28"/>
                <w:szCs w:val="28"/>
              </w:rPr>
              <w:t xml:space="preserve"> y </w:t>
            </w:r>
            <w:proofErr w:type="spellStart"/>
            <w:r w:rsidR="00D120C2" w:rsidRPr="00D26B8D">
              <w:rPr>
                <w:rFonts w:ascii="Garamond" w:hAnsi="Garamond"/>
                <w:sz w:val="28"/>
                <w:szCs w:val="28"/>
              </w:rPr>
              <w:t>Ghrayse</w:t>
            </w:r>
            <w:proofErr w:type="spellEnd"/>
            <w:r w:rsidR="00D120C2" w:rsidRPr="00D26B8D">
              <w:rPr>
                <w:rFonts w:ascii="Garamond" w:hAnsi="Garamond"/>
                <w:sz w:val="28"/>
                <w:szCs w:val="28"/>
              </w:rPr>
              <w:t xml:space="preserve"> </w:t>
            </w:r>
            <w:proofErr w:type="spellStart"/>
            <w:r w:rsidRPr="00D26B8D">
              <w:rPr>
                <w:rFonts w:ascii="Garamond" w:hAnsi="Garamond"/>
                <w:sz w:val="28"/>
                <w:szCs w:val="28"/>
              </w:rPr>
              <w:t>liorish</w:t>
            </w:r>
            <w:proofErr w:type="spellEnd"/>
            <w:r w:rsidRPr="00D26B8D">
              <w:rPr>
                <w:rFonts w:ascii="Garamond" w:hAnsi="Garamond"/>
                <w:sz w:val="28"/>
                <w:szCs w:val="28"/>
              </w:rPr>
              <w:t xml:space="preserve"> gyn </w:t>
            </w:r>
            <w:proofErr w:type="spellStart"/>
            <w:r w:rsidRPr="00D26B8D">
              <w:rPr>
                <w:rFonts w:ascii="Garamond" w:hAnsi="Garamond"/>
                <w:sz w:val="28"/>
                <w:szCs w:val="28"/>
              </w:rPr>
              <w:t>gol</w:t>
            </w:r>
            <w:proofErr w:type="spellEnd"/>
            <w:r w:rsidRPr="00D26B8D">
              <w:rPr>
                <w:rFonts w:ascii="Garamond" w:hAnsi="Garamond"/>
                <w:sz w:val="28"/>
                <w:szCs w:val="28"/>
              </w:rPr>
              <w:t xml:space="preserve"> </w:t>
            </w:r>
            <w:proofErr w:type="spellStart"/>
            <w:r w:rsidRPr="00D26B8D">
              <w:rPr>
                <w:rFonts w:ascii="Garamond" w:hAnsi="Garamond"/>
                <w:sz w:val="28"/>
                <w:szCs w:val="28"/>
              </w:rPr>
              <w:t>kinjagh</w:t>
            </w:r>
            <w:proofErr w:type="spellEnd"/>
            <w:r w:rsidRPr="00D26B8D">
              <w:rPr>
                <w:rFonts w:ascii="Garamond" w:hAnsi="Garamond"/>
                <w:sz w:val="28"/>
                <w:szCs w:val="28"/>
              </w:rPr>
              <w:t xml:space="preserve"> </w:t>
            </w:r>
            <w:proofErr w:type="spellStart"/>
            <w:r w:rsidRPr="00D26B8D">
              <w:rPr>
                <w:rFonts w:ascii="Garamond" w:hAnsi="Garamond"/>
                <w:sz w:val="28"/>
                <w:szCs w:val="28"/>
              </w:rPr>
              <w:t>gys</w:t>
            </w:r>
            <w:proofErr w:type="spellEnd"/>
            <w:r w:rsidRPr="00D26B8D">
              <w:rPr>
                <w:rFonts w:ascii="Garamond" w:hAnsi="Garamond"/>
                <w:sz w:val="28"/>
                <w:szCs w:val="28"/>
              </w:rPr>
              <w:t xml:space="preserve"> </w:t>
            </w:r>
            <w:proofErr w:type="spellStart"/>
            <w:r w:rsidRPr="00D26B8D">
              <w:rPr>
                <w:rFonts w:ascii="Garamond" w:hAnsi="Garamond"/>
                <w:sz w:val="28"/>
                <w:szCs w:val="28"/>
              </w:rPr>
              <w:t>Thie</w:t>
            </w:r>
            <w:proofErr w:type="spellEnd"/>
            <w:r w:rsidRPr="00D26B8D">
              <w:rPr>
                <w:rFonts w:ascii="Garamond" w:hAnsi="Garamond"/>
                <w:sz w:val="28"/>
                <w:szCs w:val="28"/>
              </w:rPr>
              <w:t xml:space="preserve"> Yee,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Chlashtyn</w:t>
            </w:r>
            <w:proofErr w:type="spellEnd"/>
            <w:r w:rsidR="00D120C2" w:rsidRPr="00D26B8D">
              <w:rPr>
                <w:rFonts w:ascii="Garamond" w:hAnsi="Garamond"/>
                <w:sz w:val="28"/>
                <w:szCs w:val="28"/>
              </w:rPr>
              <w:t xml:space="preserve"> </w:t>
            </w:r>
            <w:proofErr w:type="spellStart"/>
            <w:r w:rsidRPr="00D26B8D">
              <w:rPr>
                <w:rFonts w:ascii="Garamond" w:hAnsi="Garamond"/>
                <w:sz w:val="28"/>
                <w:szCs w:val="28"/>
              </w:rPr>
              <w:t>rish</w:t>
            </w:r>
            <w:proofErr w:type="spellEnd"/>
            <w:r w:rsidRPr="00D26B8D">
              <w:rPr>
                <w:rFonts w:ascii="Garamond" w:hAnsi="Garamond"/>
                <w:sz w:val="28"/>
                <w:szCs w:val="28"/>
              </w:rPr>
              <w:t xml:space="preserve"> e </w:t>
            </w:r>
            <w:proofErr w:type="spellStart"/>
            <w:r w:rsidRPr="00D26B8D">
              <w:rPr>
                <w:rFonts w:ascii="Garamond" w:hAnsi="Garamond"/>
                <w:sz w:val="28"/>
                <w:szCs w:val="28"/>
              </w:rPr>
              <w:t>Ghoo</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ghoal</w:t>
            </w:r>
            <w:proofErr w:type="spellEnd"/>
            <w:r w:rsidRPr="00D26B8D">
              <w:rPr>
                <w:rFonts w:ascii="Garamond" w:hAnsi="Garamond"/>
                <w:sz w:val="28"/>
                <w:szCs w:val="28"/>
              </w:rPr>
              <w:t xml:space="preserve"> y </w:t>
            </w:r>
            <w:r w:rsidR="00D120C2">
              <w:rPr>
                <w:rFonts w:ascii="Garamond" w:hAnsi="Garamond"/>
                <w:sz w:val="28"/>
                <w:szCs w:val="28"/>
              </w:rPr>
              <w:t xml:space="preserve">[29] </w:t>
            </w:r>
            <w:proofErr w:type="spellStart"/>
            <w:r w:rsidRPr="00D26B8D">
              <w:rPr>
                <w:rFonts w:ascii="Garamond" w:hAnsi="Garamond"/>
                <w:sz w:val="28"/>
                <w:szCs w:val="28"/>
              </w:rPr>
              <w:t>Chreest</w:t>
            </w:r>
            <w:r w:rsidR="00D120C2">
              <w:rPr>
                <w:rFonts w:ascii="Garamond" w:hAnsi="Garamond"/>
                <w:sz w:val="28"/>
                <w:szCs w:val="28"/>
              </w:rPr>
              <w:t>i</w:t>
            </w:r>
            <w:r w:rsidRPr="00D26B8D">
              <w:rPr>
                <w:rFonts w:ascii="Garamond" w:hAnsi="Garamond"/>
                <w:sz w:val="28"/>
                <w:szCs w:val="28"/>
              </w:rPr>
              <w:t>aght</w:t>
            </w:r>
            <w:proofErr w:type="spellEnd"/>
            <w:r w:rsidRPr="00D26B8D">
              <w:rPr>
                <w:rFonts w:ascii="Garamond" w:hAnsi="Garamond"/>
                <w:sz w:val="28"/>
                <w:szCs w:val="28"/>
              </w:rPr>
              <w:t xml:space="preserve"> </w:t>
            </w:r>
            <w:proofErr w:type="spellStart"/>
            <w:r w:rsidRPr="00D26B8D">
              <w:rPr>
                <w:rFonts w:ascii="Garamond" w:hAnsi="Garamond"/>
                <w:sz w:val="28"/>
                <w:szCs w:val="28"/>
              </w:rPr>
              <w:t>casherick</w:t>
            </w:r>
            <w:proofErr w:type="spellEnd"/>
            <w:r w:rsidRPr="00D26B8D">
              <w:rPr>
                <w:rFonts w:ascii="Garamond" w:hAnsi="Garamond"/>
                <w:sz w:val="28"/>
                <w:szCs w:val="28"/>
              </w:rPr>
              <w:t xml:space="preserve">, </w:t>
            </w:r>
            <w:proofErr w:type="spellStart"/>
            <w:r w:rsidRPr="00D26B8D">
              <w:rPr>
                <w:rFonts w:ascii="Garamond" w:hAnsi="Garamond"/>
                <w:sz w:val="28"/>
                <w:szCs w:val="28"/>
              </w:rPr>
              <w:t>dy</w:t>
            </w:r>
            <w:proofErr w:type="spellEnd"/>
            <w:r w:rsidRPr="00D26B8D">
              <w:rPr>
                <w:rFonts w:ascii="Garamond" w:hAnsi="Garamond"/>
                <w:sz w:val="28"/>
                <w:szCs w:val="28"/>
              </w:rPr>
              <w:t xml:space="preserve"> </w:t>
            </w:r>
            <w:proofErr w:type="spellStart"/>
            <w:r w:rsidRPr="00D26B8D">
              <w:rPr>
                <w:rFonts w:ascii="Garamond" w:hAnsi="Garamond"/>
                <w:sz w:val="28"/>
                <w:szCs w:val="28"/>
              </w:rPr>
              <w:t>ghoal</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Padjer</w:t>
            </w:r>
            <w:proofErr w:type="spellEnd"/>
            <w:r w:rsidR="00D120C2" w:rsidRPr="00D26B8D">
              <w:rPr>
                <w:rFonts w:ascii="Garamond" w:hAnsi="Garamond"/>
                <w:sz w:val="28"/>
                <w:szCs w:val="28"/>
              </w:rPr>
              <w:t xml:space="preserve"> </w:t>
            </w:r>
            <w:r w:rsidRPr="00D26B8D">
              <w:rPr>
                <w:rFonts w:ascii="Garamond" w:hAnsi="Garamond"/>
                <w:sz w:val="28"/>
                <w:szCs w:val="28"/>
              </w:rPr>
              <w:t xml:space="preserve">son e </w:t>
            </w:r>
            <w:proofErr w:type="spellStart"/>
            <w:r w:rsidR="00D120C2" w:rsidRPr="00D26B8D">
              <w:rPr>
                <w:rFonts w:ascii="Garamond" w:hAnsi="Garamond"/>
                <w:sz w:val="28"/>
                <w:szCs w:val="28"/>
              </w:rPr>
              <w:t>Vannaghtyn</w:t>
            </w:r>
            <w:proofErr w:type="spellEnd"/>
            <w:r w:rsidRPr="00D26B8D">
              <w:rPr>
                <w:rFonts w:ascii="Garamond" w:hAnsi="Garamond"/>
                <w:sz w:val="28"/>
                <w:szCs w:val="28"/>
              </w:rPr>
              <w:t xml:space="preserve"> as </w:t>
            </w:r>
            <w:proofErr w:type="spellStart"/>
            <w:r w:rsidRPr="00D26B8D">
              <w:rPr>
                <w:rFonts w:ascii="Garamond" w:hAnsi="Garamond"/>
                <w:sz w:val="28"/>
                <w:szCs w:val="28"/>
              </w:rPr>
              <w:t>dy</w:t>
            </w:r>
            <w:proofErr w:type="spellEnd"/>
            <w:r w:rsidRPr="00D26B8D">
              <w:rPr>
                <w:rFonts w:ascii="Garamond" w:hAnsi="Garamond"/>
                <w:sz w:val="28"/>
                <w:szCs w:val="28"/>
              </w:rPr>
              <w:t xml:space="preserve"> chur </w:t>
            </w:r>
            <w:proofErr w:type="spellStart"/>
            <w:r w:rsidRPr="00D26B8D">
              <w:rPr>
                <w:rFonts w:ascii="Garamond" w:hAnsi="Garamond"/>
                <w:sz w:val="28"/>
                <w:szCs w:val="28"/>
              </w:rPr>
              <w:t>booise</w:t>
            </w:r>
            <w:proofErr w:type="spellEnd"/>
            <w:r w:rsidRPr="00D26B8D">
              <w:rPr>
                <w:rFonts w:ascii="Garamond" w:hAnsi="Garamond"/>
                <w:sz w:val="28"/>
                <w:szCs w:val="28"/>
              </w:rPr>
              <w:t xml:space="preserve"> da son e </w:t>
            </w:r>
            <w:proofErr w:type="spellStart"/>
            <w:r w:rsidR="00D120C2" w:rsidRPr="00D26B8D">
              <w:rPr>
                <w:rFonts w:ascii="Garamond" w:hAnsi="Garamond"/>
                <w:sz w:val="28"/>
                <w:szCs w:val="28"/>
              </w:rPr>
              <w:t>Vygh</w:t>
            </w:r>
            <w:r w:rsidR="00D120C2">
              <w:rPr>
                <w:rFonts w:ascii="Garamond" w:hAnsi="Garamond"/>
                <w:sz w:val="28"/>
                <w:szCs w:val="28"/>
              </w:rPr>
              <w:t>y</w:t>
            </w:r>
            <w:r w:rsidR="00D120C2" w:rsidRPr="00D26B8D">
              <w:rPr>
                <w:rFonts w:ascii="Garamond" w:hAnsi="Garamond"/>
                <w:sz w:val="28"/>
                <w:szCs w:val="28"/>
              </w:rPr>
              <w:t>nyn</w:t>
            </w:r>
            <w:proofErr w:type="spellEnd"/>
            <w:r w:rsidRPr="00D26B8D">
              <w:rPr>
                <w:rFonts w:ascii="Garamond" w:hAnsi="Garamond"/>
                <w:sz w:val="28"/>
                <w:szCs w:val="28"/>
              </w:rPr>
              <w:t xml:space="preserve">, </w:t>
            </w:r>
            <w:proofErr w:type="spellStart"/>
            <w:r w:rsidRPr="00D26B8D">
              <w:rPr>
                <w:rFonts w:ascii="Garamond" w:hAnsi="Garamond"/>
                <w:sz w:val="28"/>
                <w:szCs w:val="28"/>
              </w:rPr>
              <w:t>gow</w:t>
            </w:r>
            <w:proofErr w:type="spellEnd"/>
            <w:r w:rsidRPr="00D26B8D">
              <w:rPr>
                <w:rFonts w:ascii="Garamond" w:hAnsi="Garamond"/>
                <w:sz w:val="28"/>
                <w:szCs w:val="28"/>
              </w:rPr>
              <w:t xml:space="preserve"> </w:t>
            </w:r>
            <w:proofErr w:type="spellStart"/>
            <w:r w:rsidRPr="00D26B8D">
              <w:rPr>
                <w:rFonts w:ascii="Garamond" w:hAnsi="Garamond"/>
                <w:sz w:val="28"/>
                <w:szCs w:val="28"/>
              </w:rPr>
              <w:t>rish</w:t>
            </w:r>
            <w:proofErr w:type="spellEnd"/>
            <w:r w:rsidRPr="00D26B8D">
              <w:rPr>
                <w:rFonts w:ascii="Garamond" w:hAnsi="Garamond"/>
                <w:sz w:val="28"/>
                <w:szCs w:val="28"/>
              </w:rPr>
              <w:t xml:space="preserve"> </w:t>
            </w:r>
            <w:proofErr w:type="spellStart"/>
            <w:r w:rsidRPr="00D26B8D">
              <w:rPr>
                <w:rFonts w:ascii="Garamond" w:hAnsi="Garamond"/>
                <w:sz w:val="28"/>
                <w:szCs w:val="28"/>
              </w:rPr>
              <w:t>dt’oilch</w:t>
            </w:r>
            <w:r w:rsidR="00D120C2">
              <w:rPr>
                <w:rFonts w:ascii="Garamond" w:hAnsi="Garamond"/>
                <w:sz w:val="28"/>
                <w:szCs w:val="28"/>
              </w:rPr>
              <w:t>i</w:t>
            </w:r>
            <w:r w:rsidRPr="00D26B8D">
              <w:rPr>
                <w:rFonts w:ascii="Garamond" w:hAnsi="Garamond"/>
                <w:sz w:val="28"/>
                <w:szCs w:val="28"/>
              </w:rPr>
              <w:t>n</w:t>
            </w:r>
            <w:proofErr w:type="spellEnd"/>
            <w:r w:rsidRPr="00D26B8D">
              <w:rPr>
                <w:rFonts w:ascii="Garamond" w:hAnsi="Garamond"/>
                <w:sz w:val="28"/>
                <w:szCs w:val="28"/>
              </w:rPr>
              <w:t xml:space="preserve">, as </w:t>
            </w:r>
            <w:proofErr w:type="spellStart"/>
            <w:r w:rsidRPr="00D26B8D">
              <w:rPr>
                <w:rFonts w:ascii="Garamond" w:hAnsi="Garamond"/>
                <w:sz w:val="28"/>
                <w:szCs w:val="28"/>
              </w:rPr>
              <w:t>gow</w:t>
            </w:r>
            <w:proofErr w:type="spellEnd"/>
            <w:r w:rsidRPr="00D26B8D">
              <w:rPr>
                <w:rFonts w:ascii="Garamond" w:hAnsi="Garamond"/>
                <w:sz w:val="28"/>
                <w:szCs w:val="28"/>
              </w:rPr>
              <w:t xml:space="preserve"> </w:t>
            </w:r>
            <w:proofErr w:type="spellStart"/>
            <w:r w:rsidRPr="00D26B8D">
              <w:rPr>
                <w:rFonts w:ascii="Garamond" w:hAnsi="Garamond"/>
                <w:sz w:val="28"/>
                <w:szCs w:val="28"/>
              </w:rPr>
              <w:t>ayns</w:t>
            </w:r>
            <w:proofErr w:type="spellEnd"/>
            <w:r w:rsidRPr="00D26B8D">
              <w:rPr>
                <w:rFonts w:ascii="Garamond" w:hAnsi="Garamond"/>
                <w:sz w:val="28"/>
                <w:szCs w:val="28"/>
              </w:rPr>
              <w:t xml:space="preserve"> </w:t>
            </w:r>
            <w:proofErr w:type="spellStart"/>
            <w:r w:rsidRPr="00D26B8D">
              <w:rPr>
                <w:rFonts w:ascii="Garamond" w:hAnsi="Garamond"/>
                <w:sz w:val="28"/>
                <w:szCs w:val="28"/>
              </w:rPr>
              <w:t>laue</w:t>
            </w:r>
            <w:proofErr w:type="spellEnd"/>
            <w:r w:rsidRPr="00D26B8D">
              <w:rPr>
                <w:rFonts w:ascii="Garamond" w:hAnsi="Garamond"/>
                <w:sz w:val="28"/>
                <w:szCs w:val="28"/>
              </w:rPr>
              <w:t xml:space="preserve">, my vees </w:t>
            </w:r>
            <w:proofErr w:type="spellStart"/>
            <w:r w:rsidRPr="00D26B8D">
              <w:rPr>
                <w:rFonts w:ascii="Garamond" w:hAnsi="Garamond"/>
                <w:sz w:val="28"/>
                <w:szCs w:val="28"/>
              </w:rPr>
              <w:t>oo</w:t>
            </w:r>
            <w:proofErr w:type="spellEnd"/>
            <w:r w:rsidRPr="00D26B8D">
              <w:rPr>
                <w:rFonts w:ascii="Garamond" w:hAnsi="Garamond"/>
                <w:sz w:val="28"/>
                <w:szCs w:val="28"/>
              </w:rPr>
              <w:t xml:space="preserve"> bio, </w:t>
            </w:r>
            <w:proofErr w:type="spellStart"/>
            <w:r w:rsidRPr="00D26B8D">
              <w:rPr>
                <w:rFonts w:ascii="Garamond" w:hAnsi="Garamond"/>
                <w:sz w:val="28"/>
                <w:szCs w:val="28"/>
              </w:rPr>
              <w:t>dy</w:t>
            </w:r>
            <w:proofErr w:type="spellEnd"/>
            <w:r w:rsidRPr="00D26B8D">
              <w:rPr>
                <w:rFonts w:ascii="Garamond" w:hAnsi="Garamond"/>
                <w:sz w:val="28"/>
                <w:szCs w:val="28"/>
              </w:rPr>
              <w:t xml:space="preserve"> bee </w:t>
            </w:r>
            <w:proofErr w:type="spellStart"/>
            <w:r w:rsidRPr="00D26B8D">
              <w:rPr>
                <w:rFonts w:ascii="Garamond" w:hAnsi="Garamond"/>
                <w:sz w:val="28"/>
                <w:szCs w:val="28"/>
              </w:rPr>
              <w:t>oo</w:t>
            </w:r>
            <w:proofErr w:type="spellEnd"/>
            <w:r w:rsidRPr="00D26B8D">
              <w:rPr>
                <w:rFonts w:ascii="Garamond" w:hAnsi="Garamond"/>
                <w:sz w:val="28"/>
                <w:szCs w:val="28"/>
              </w:rPr>
              <w:t xml:space="preserve"> </w:t>
            </w:r>
            <w:proofErr w:type="spellStart"/>
            <w:r w:rsidRPr="00D26B8D">
              <w:rPr>
                <w:rFonts w:ascii="Garamond" w:hAnsi="Garamond"/>
                <w:sz w:val="28"/>
                <w:szCs w:val="28"/>
              </w:rPr>
              <w:t>dty</w:t>
            </w:r>
            <w:proofErr w:type="spellEnd"/>
            <w:r w:rsidRPr="00D26B8D">
              <w:rPr>
                <w:rFonts w:ascii="Garamond" w:hAnsi="Garamond"/>
                <w:sz w:val="28"/>
                <w:szCs w:val="28"/>
              </w:rPr>
              <w:t xml:space="preserve"> </w:t>
            </w:r>
            <w:proofErr w:type="spellStart"/>
            <w:r w:rsidR="00D120C2" w:rsidRPr="00D26B8D">
              <w:rPr>
                <w:rFonts w:ascii="Garamond" w:hAnsi="Garamond"/>
                <w:sz w:val="28"/>
                <w:szCs w:val="28"/>
              </w:rPr>
              <w:t>Ghooinney</w:t>
            </w:r>
            <w:proofErr w:type="spellEnd"/>
            <w:r w:rsidR="00D120C2" w:rsidRPr="00D26B8D">
              <w:rPr>
                <w:rFonts w:ascii="Garamond" w:hAnsi="Garamond"/>
                <w:sz w:val="28"/>
                <w:szCs w:val="28"/>
              </w:rPr>
              <w:t xml:space="preserve"> </w:t>
            </w:r>
            <w:r w:rsidR="00D120C2" w:rsidRPr="00D120C2">
              <w:rPr>
                <w:rFonts w:ascii="Garamond" w:hAnsi="Garamond"/>
                <w:sz w:val="28"/>
                <w:szCs w:val="28"/>
              </w:rPr>
              <w:t>Noa</w:t>
            </w:r>
            <w:r w:rsidRPr="00D26B8D">
              <w:rPr>
                <w:rFonts w:ascii="Garamond" w:hAnsi="Garamond"/>
                <w:i/>
                <w:sz w:val="28"/>
                <w:szCs w:val="28"/>
              </w:rPr>
              <w:t xml:space="preserve">. </w:t>
            </w:r>
          </w:p>
        </w:tc>
        <w:tc>
          <w:tcPr>
            <w:tcW w:w="0" w:type="auto"/>
            <w:tcBorders>
              <w:top w:val="nil"/>
              <w:left w:val="nil"/>
              <w:bottom w:val="nil"/>
              <w:right w:val="nil"/>
            </w:tcBorders>
          </w:tcPr>
          <w:p w14:paraId="20E04930" w14:textId="77777777" w:rsidR="00E873FE" w:rsidRPr="009E4C74" w:rsidRDefault="00E873FE"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If you have neglected the Means of Grace, by not going constantly to God’s House, to hear his Word, to Receive the Holy Sacrament, to pray for his Blessing, and to give Him Thanks for His Mercies</w:t>
            </w:r>
            <w:r w:rsidR="00D120C2">
              <w:rPr>
                <w:rFonts w:ascii="Garamond" w:hAnsi="Garamond" w:cs="GlyphLessFont"/>
                <w:i/>
                <w:sz w:val="28"/>
                <w:szCs w:val="28"/>
              </w:rPr>
              <w:t>,</w:t>
            </w:r>
            <w:r w:rsidRPr="009E4C74">
              <w:rPr>
                <w:rFonts w:ascii="Garamond" w:hAnsi="Garamond" w:cs="GlyphLessFont"/>
                <w:i/>
                <w:sz w:val="28"/>
                <w:szCs w:val="28"/>
              </w:rPr>
              <w:t xml:space="preserve"> confess your Offences, and resolve if you live to become a New Man.</w:t>
            </w:r>
          </w:p>
        </w:tc>
      </w:tr>
      <w:tr w:rsidR="00D120C2" w:rsidRPr="003142BF" w14:paraId="30771B96" w14:textId="77777777" w:rsidTr="00BB13AC">
        <w:tc>
          <w:tcPr>
            <w:tcW w:w="0" w:type="auto"/>
            <w:tcBorders>
              <w:top w:val="nil"/>
              <w:left w:val="nil"/>
              <w:bottom w:val="nil"/>
              <w:right w:val="nil"/>
            </w:tcBorders>
          </w:tcPr>
          <w:p w14:paraId="43EF3448" w14:textId="77777777" w:rsidR="00D120C2" w:rsidRPr="00134F9B" w:rsidRDefault="00D120C2" w:rsidP="00C7243C">
            <w:pPr>
              <w:pStyle w:val="CM3"/>
              <w:widowControl/>
              <w:spacing w:line="240" w:lineRule="auto"/>
              <w:ind w:firstLine="227"/>
              <w:jc w:val="both"/>
              <w:rPr>
                <w:rFonts w:ascii="Garamond" w:hAnsi="Garamond"/>
                <w:sz w:val="28"/>
                <w:szCs w:val="28"/>
              </w:rPr>
            </w:pPr>
            <w:proofErr w:type="spellStart"/>
            <w:r w:rsidRPr="00134F9B">
              <w:rPr>
                <w:rFonts w:ascii="Garamond" w:hAnsi="Garamond"/>
                <w:sz w:val="28"/>
                <w:szCs w:val="28"/>
              </w:rPr>
              <w:t>Agh</w:t>
            </w:r>
            <w:proofErr w:type="spellEnd"/>
            <w:r w:rsidRPr="00134F9B">
              <w:rPr>
                <w:rFonts w:ascii="Garamond" w:hAnsi="Garamond"/>
                <w:sz w:val="28"/>
                <w:szCs w:val="28"/>
              </w:rPr>
              <w:t xml:space="preserve"> my she bio </w:t>
            </w:r>
            <w:proofErr w:type="spellStart"/>
            <w:r w:rsidRPr="00134F9B">
              <w:rPr>
                <w:rFonts w:ascii="Garamond" w:hAnsi="Garamond"/>
                <w:sz w:val="28"/>
                <w:szCs w:val="28"/>
              </w:rPr>
              <w:t>ny</w:t>
            </w:r>
            <w:proofErr w:type="spellEnd"/>
            <w:r w:rsidRPr="00134F9B">
              <w:rPr>
                <w:rFonts w:ascii="Garamond" w:hAnsi="Garamond"/>
                <w:sz w:val="28"/>
                <w:szCs w:val="28"/>
              </w:rPr>
              <w:t xml:space="preserve"> </w:t>
            </w:r>
            <w:proofErr w:type="spellStart"/>
            <w:r w:rsidRPr="00134F9B">
              <w:rPr>
                <w:rFonts w:ascii="Garamond" w:hAnsi="Garamond"/>
                <w:sz w:val="28"/>
                <w:szCs w:val="28"/>
              </w:rPr>
              <w:t>marroo</w:t>
            </w:r>
            <w:proofErr w:type="spellEnd"/>
            <w:r w:rsidRPr="00134F9B">
              <w:rPr>
                <w:rFonts w:ascii="Garamond" w:hAnsi="Garamond"/>
                <w:sz w:val="28"/>
                <w:szCs w:val="28"/>
              </w:rPr>
              <w:t xml:space="preserve"> vees </w:t>
            </w:r>
            <w:proofErr w:type="spellStart"/>
            <w:r w:rsidRPr="00134F9B">
              <w:rPr>
                <w:rFonts w:ascii="Garamond" w:hAnsi="Garamond"/>
                <w:sz w:val="28"/>
                <w:szCs w:val="28"/>
              </w:rPr>
              <w:t>oo</w:t>
            </w:r>
            <w:proofErr w:type="spellEnd"/>
            <w:r w:rsidRPr="00134F9B">
              <w:rPr>
                <w:rFonts w:ascii="Garamond" w:hAnsi="Garamond"/>
                <w:sz w:val="28"/>
                <w:szCs w:val="28"/>
              </w:rPr>
              <w:t xml:space="preserve">, shir </w:t>
            </w:r>
            <w:proofErr w:type="spellStart"/>
            <w:r w:rsidRPr="00134F9B">
              <w:rPr>
                <w:rFonts w:ascii="Garamond" w:hAnsi="Garamond"/>
                <w:sz w:val="28"/>
                <w:szCs w:val="28"/>
              </w:rPr>
              <w:t>liorish</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chooilley</w:t>
            </w:r>
            <w:proofErr w:type="spellEnd"/>
            <w:r w:rsidRPr="00134F9B">
              <w:rPr>
                <w:rFonts w:ascii="Garamond" w:hAnsi="Garamond"/>
                <w:sz w:val="28"/>
                <w:szCs w:val="28"/>
              </w:rPr>
              <w:t xml:space="preserve"> </w:t>
            </w:r>
            <w:proofErr w:type="spellStart"/>
            <w:r w:rsidRPr="00134F9B">
              <w:rPr>
                <w:rFonts w:ascii="Garamond" w:hAnsi="Garamond"/>
                <w:sz w:val="28"/>
                <w:szCs w:val="28"/>
              </w:rPr>
              <w:t>sa</w:t>
            </w:r>
            <w:r>
              <w:rPr>
                <w:rFonts w:ascii="Garamond" w:hAnsi="Garamond"/>
                <w:sz w:val="28"/>
                <w:szCs w:val="28"/>
              </w:rPr>
              <w:t>y</w:t>
            </w:r>
            <w:r w:rsidRPr="00134F9B">
              <w:rPr>
                <w:rFonts w:ascii="Garamond" w:hAnsi="Garamond"/>
                <w:sz w:val="28"/>
                <w:szCs w:val="28"/>
              </w:rPr>
              <w:t>se</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yanoo</w:t>
            </w:r>
            <w:proofErr w:type="spellEnd"/>
            <w:r w:rsidRPr="00134F9B">
              <w:rPr>
                <w:rFonts w:ascii="Garamond" w:hAnsi="Garamond"/>
                <w:sz w:val="28"/>
                <w:szCs w:val="28"/>
              </w:rPr>
              <w:t xml:space="preserve">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cho</w:t>
            </w:r>
            <w:r>
              <w:rPr>
                <w:rFonts w:ascii="Garamond" w:hAnsi="Garamond"/>
                <w:sz w:val="28"/>
                <w:szCs w:val="28"/>
              </w:rPr>
              <w:t>a</w:t>
            </w:r>
            <w:r w:rsidRPr="00134F9B">
              <w:rPr>
                <w:rFonts w:ascii="Garamond" w:hAnsi="Garamond"/>
                <w:sz w:val="28"/>
                <w:szCs w:val="28"/>
              </w:rPr>
              <w:t>rdail</w:t>
            </w:r>
            <w:proofErr w:type="spellEnd"/>
            <w:r w:rsidRPr="00134F9B">
              <w:rPr>
                <w:rFonts w:ascii="Garamond" w:hAnsi="Garamond"/>
                <w:sz w:val="28"/>
                <w:szCs w:val="28"/>
              </w:rPr>
              <w:t xml:space="preserve"> </w:t>
            </w:r>
            <w:proofErr w:type="spellStart"/>
            <w:r w:rsidRPr="00134F9B">
              <w:rPr>
                <w:rFonts w:ascii="Garamond" w:hAnsi="Garamond"/>
                <w:sz w:val="28"/>
                <w:szCs w:val="28"/>
              </w:rPr>
              <w:t>rish</w:t>
            </w:r>
            <w:proofErr w:type="spellEnd"/>
            <w:r w:rsidRPr="00134F9B">
              <w:rPr>
                <w:rFonts w:ascii="Garamond" w:hAnsi="Garamond"/>
                <w:sz w:val="28"/>
                <w:szCs w:val="28"/>
              </w:rPr>
              <w:t xml:space="preserve"> </w:t>
            </w:r>
            <w:proofErr w:type="spellStart"/>
            <w:r w:rsidRPr="00134F9B">
              <w:rPr>
                <w:rFonts w:ascii="Garamond" w:hAnsi="Garamond"/>
                <w:sz w:val="28"/>
                <w:szCs w:val="28"/>
              </w:rPr>
              <w:t>Jee</w:t>
            </w:r>
            <w:proofErr w:type="spellEnd"/>
            <w:r w:rsidRPr="00134F9B">
              <w:rPr>
                <w:rFonts w:ascii="Garamond" w:hAnsi="Garamond"/>
                <w:sz w:val="28"/>
                <w:szCs w:val="28"/>
              </w:rPr>
              <w:t xml:space="preserve">, as </w:t>
            </w:r>
            <w:proofErr w:type="spellStart"/>
            <w:r w:rsidRPr="00134F9B">
              <w:rPr>
                <w:rFonts w:ascii="Garamond" w:hAnsi="Garamond"/>
                <w:sz w:val="28"/>
                <w:szCs w:val="28"/>
              </w:rPr>
              <w:t>smooinee</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dowin</w:t>
            </w:r>
            <w:proofErr w:type="spellEnd"/>
            <w:r w:rsidRPr="00134F9B">
              <w:rPr>
                <w:rFonts w:ascii="Garamond" w:hAnsi="Garamond"/>
                <w:sz w:val="28"/>
                <w:szCs w:val="28"/>
              </w:rPr>
              <w:t xml:space="preserve"> </w:t>
            </w:r>
            <w:proofErr w:type="spellStart"/>
            <w:r w:rsidRPr="00134F9B">
              <w:rPr>
                <w:rFonts w:ascii="Garamond" w:hAnsi="Garamond"/>
                <w:sz w:val="28"/>
                <w:szCs w:val="28"/>
              </w:rPr>
              <w:t>cre’n</w:t>
            </w:r>
            <w:proofErr w:type="spellEnd"/>
            <w:r w:rsidRPr="00134F9B">
              <w:rPr>
                <w:rFonts w:ascii="Garamond" w:hAnsi="Garamond"/>
                <w:sz w:val="28"/>
                <w:szCs w:val="28"/>
              </w:rPr>
              <w:t xml:space="preserve"> </w:t>
            </w:r>
            <w:proofErr w:type="spellStart"/>
            <w:r w:rsidRPr="00134F9B">
              <w:rPr>
                <w:rFonts w:ascii="Garamond" w:hAnsi="Garamond"/>
                <w:sz w:val="28"/>
                <w:szCs w:val="28"/>
              </w:rPr>
              <w:t>vygh</w:t>
            </w:r>
            <w:r>
              <w:rPr>
                <w:rFonts w:ascii="Garamond" w:hAnsi="Garamond"/>
                <w:sz w:val="28"/>
                <w:szCs w:val="28"/>
              </w:rPr>
              <w:t>y</w:t>
            </w:r>
            <w:r w:rsidRPr="00134F9B">
              <w:rPr>
                <w:rFonts w:ascii="Garamond" w:hAnsi="Garamond"/>
                <w:sz w:val="28"/>
                <w:szCs w:val="28"/>
              </w:rPr>
              <w:t>n</w:t>
            </w:r>
            <w:proofErr w:type="spellEnd"/>
            <w:r w:rsidRPr="00134F9B">
              <w:rPr>
                <w:rFonts w:ascii="Garamond" w:hAnsi="Garamond"/>
                <w:sz w:val="28"/>
                <w:szCs w:val="28"/>
              </w:rPr>
              <w:t xml:space="preserve"> eh,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vel</w:t>
            </w:r>
            <w:proofErr w:type="spellEnd"/>
            <w:r w:rsidRPr="00134F9B">
              <w:rPr>
                <w:rFonts w:ascii="Garamond" w:hAnsi="Garamond"/>
                <w:sz w:val="28"/>
                <w:szCs w:val="28"/>
              </w:rPr>
              <w:t xml:space="preserve"> </w:t>
            </w:r>
            <w:proofErr w:type="spellStart"/>
            <w:r w:rsidRPr="00134F9B">
              <w:rPr>
                <w:rFonts w:ascii="Garamond" w:hAnsi="Garamond"/>
                <w:sz w:val="28"/>
                <w:szCs w:val="28"/>
              </w:rPr>
              <w:t>tra</w:t>
            </w:r>
            <w:proofErr w:type="spellEnd"/>
            <w:r w:rsidRPr="00134F9B">
              <w:rPr>
                <w:rFonts w:ascii="Garamond" w:hAnsi="Garamond"/>
                <w:sz w:val="28"/>
                <w:szCs w:val="28"/>
              </w:rPr>
              <w:t xml:space="preserve"> as </w:t>
            </w:r>
            <w:proofErr w:type="spellStart"/>
            <w:r w:rsidRPr="00134F9B">
              <w:rPr>
                <w:rFonts w:ascii="Garamond" w:hAnsi="Garamond"/>
                <w:sz w:val="28"/>
                <w:szCs w:val="28"/>
              </w:rPr>
              <w:t>raue</w:t>
            </w:r>
            <w:proofErr w:type="spellEnd"/>
            <w:r w:rsidRPr="00134F9B">
              <w:rPr>
                <w:rFonts w:ascii="Garamond" w:hAnsi="Garamond"/>
                <w:sz w:val="28"/>
                <w:szCs w:val="28"/>
              </w:rPr>
              <w:t xml:space="preserve"> </w:t>
            </w:r>
            <w:proofErr w:type="spellStart"/>
            <w:r w:rsidRPr="00134F9B">
              <w:rPr>
                <w:rFonts w:ascii="Garamond" w:hAnsi="Garamond"/>
                <w:sz w:val="28"/>
                <w:szCs w:val="28"/>
              </w:rPr>
              <w:t>ayd</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yanoo</w:t>
            </w:r>
            <w:proofErr w:type="spellEnd"/>
            <w:r w:rsidRPr="00134F9B">
              <w:rPr>
                <w:rFonts w:ascii="Garamond" w:hAnsi="Garamond"/>
                <w:sz w:val="28"/>
                <w:szCs w:val="28"/>
              </w:rPr>
              <w:t xml:space="preserve"> </w:t>
            </w:r>
            <w:proofErr w:type="spellStart"/>
            <w:r w:rsidRPr="00134F9B">
              <w:rPr>
                <w:rFonts w:ascii="Garamond" w:hAnsi="Garamond"/>
                <w:sz w:val="28"/>
                <w:szCs w:val="28"/>
              </w:rPr>
              <w:t>shen</w:t>
            </w:r>
            <w:proofErr w:type="spellEnd"/>
            <w:r w:rsidRPr="00134F9B">
              <w:rPr>
                <w:rFonts w:ascii="Garamond" w:hAnsi="Garamond"/>
                <w:sz w:val="28"/>
                <w:szCs w:val="28"/>
              </w:rPr>
              <w:t xml:space="preserve"> ; as </w:t>
            </w:r>
            <w:proofErr w:type="spellStart"/>
            <w:r w:rsidRPr="00134F9B">
              <w:rPr>
                <w:rFonts w:ascii="Garamond" w:hAnsi="Garamond"/>
                <w:sz w:val="28"/>
                <w:szCs w:val="28"/>
              </w:rPr>
              <w:t>cooinee</w:t>
            </w:r>
            <w:proofErr w:type="spellEnd"/>
            <w:r w:rsidRPr="00134F9B">
              <w:rPr>
                <w:rFonts w:ascii="Garamond" w:hAnsi="Garamond"/>
                <w:sz w:val="28"/>
                <w:szCs w:val="28"/>
              </w:rPr>
              <w:t xml:space="preserve"> </w:t>
            </w:r>
            <w:proofErr w:type="spellStart"/>
            <w:r w:rsidRPr="00134F9B">
              <w:rPr>
                <w:rFonts w:ascii="Garamond" w:hAnsi="Garamond"/>
                <w:sz w:val="28"/>
                <w:szCs w:val="28"/>
              </w:rPr>
              <w:t>shoh</w:t>
            </w:r>
            <w:proofErr w:type="spellEnd"/>
            <w:r w:rsidRPr="00134F9B">
              <w:rPr>
                <w:rFonts w:ascii="Garamond" w:hAnsi="Garamond"/>
                <w:sz w:val="28"/>
                <w:szCs w:val="28"/>
              </w:rPr>
              <w:t xml:space="preserve"> </w:t>
            </w:r>
            <w:proofErr w:type="spellStart"/>
            <w:r w:rsidRPr="00134F9B">
              <w:rPr>
                <w:rFonts w:ascii="Garamond" w:hAnsi="Garamond"/>
                <w:sz w:val="28"/>
                <w:szCs w:val="28"/>
              </w:rPr>
              <w:t>liat</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ghoal</w:t>
            </w:r>
            <w:proofErr w:type="spellEnd"/>
            <w:r w:rsidRPr="00134F9B">
              <w:rPr>
                <w:rFonts w:ascii="Garamond" w:hAnsi="Garamond"/>
                <w:sz w:val="28"/>
                <w:szCs w:val="28"/>
              </w:rPr>
              <w:t xml:space="preserve">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heaghyn</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s</w:t>
            </w:r>
            <w:r>
              <w:rPr>
                <w:rFonts w:ascii="Garamond" w:hAnsi="Garamond"/>
                <w:sz w:val="28"/>
                <w:szCs w:val="28"/>
              </w:rPr>
              <w:t>urransagh</w:t>
            </w:r>
            <w:proofErr w:type="spellEnd"/>
            <w:r>
              <w:rPr>
                <w:rFonts w:ascii="Garamond" w:hAnsi="Garamond"/>
                <w:sz w:val="28"/>
                <w:szCs w:val="28"/>
              </w:rPr>
              <w:t xml:space="preserve">, son cha </w:t>
            </w:r>
            <w:proofErr w:type="spellStart"/>
            <w:r>
              <w:rPr>
                <w:rFonts w:ascii="Garamond" w:hAnsi="Garamond"/>
                <w:sz w:val="28"/>
                <w:szCs w:val="28"/>
              </w:rPr>
              <w:t>vel</w:t>
            </w:r>
            <w:proofErr w:type="spellEnd"/>
            <w:r>
              <w:rPr>
                <w:rFonts w:ascii="Garamond" w:hAnsi="Garamond"/>
                <w:sz w:val="28"/>
                <w:szCs w:val="28"/>
              </w:rPr>
              <w:t xml:space="preserve"> y pian </w:t>
            </w:r>
            <w:proofErr w:type="spellStart"/>
            <w:r>
              <w:rPr>
                <w:rFonts w:ascii="Garamond" w:hAnsi="Garamond"/>
                <w:sz w:val="28"/>
                <w:szCs w:val="28"/>
              </w:rPr>
              <w:t>s</w:t>
            </w:r>
            <w:r w:rsidRPr="00134F9B">
              <w:rPr>
                <w:rFonts w:ascii="Garamond" w:hAnsi="Garamond"/>
                <w:sz w:val="28"/>
                <w:szCs w:val="28"/>
              </w:rPr>
              <w:t>d</w:t>
            </w:r>
            <w:r>
              <w:rPr>
                <w:rFonts w:ascii="Garamond" w:hAnsi="Garamond"/>
                <w:sz w:val="28"/>
                <w:szCs w:val="28"/>
              </w:rPr>
              <w:t>o</w:t>
            </w:r>
            <w:r w:rsidRPr="00134F9B">
              <w:rPr>
                <w:rFonts w:ascii="Garamond" w:hAnsi="Garamond"/>
                <w:sz w:val="28"/>
                <w:szCs w:val="28"/>
              </w:rPr>
              <w:t>wley</w:t>
            </w:r>
            <w:proofErr w:type="spellEnd"/>
            <w:r w:rsidRPr="00134F9B">
              <w:rPr>
                <w:rFonts w:ascii="Garamond" w:hAnsi="Garamond"/>
                <w:sz w:val="28"/>
                <w:szCs w:val="28"/>
              </w:rPr>
              <w:t xml:space="preserve"> cha </w:t>
            </w:r>
            <w:proofErr w:type="spellStart"/>
            <w:r w:rsidRPr="00134F9B">
              <w:rPr>
                <w:rFonts w:ascii="Garamond" w:hAnsi="Garamond"/>
                <w:sz w:val="28"/>
                <w:szCs w:val="28"/>
              </w:rPr>
              <w:t>atchim</w:t>
            </w:r>
            <w:r>
              <w:rPr>
                <w:rFonts w:ascii="Garamond" w:hAnsi="Garamond"/>
                <w:sz w:val="28"/>
                <w:szCs w:val="28"/>
              </w:rPr>
              <w:t>m</w:t>
            </w:r>
            <w:r w:rsidRPr="00134F9B">
              <w:rPr>
                <w:rFonts w:ascii="Garamond" w:hAnsi="Garamond"/>
                <w:sz w:val="28"/>
                <w:szCs w:val="28"/>
              </w:rPr>
              <w:t>agh</w:t>
            </w:r>
            <w:proofErr w:type="spellEnd"/>
            <w:r w:rsidRPr="00134F9B">
              <w:rPr>
                <w:rFonts w:ascii="Garamond" w:hAnsi="Garamond"/>
                <w:sz w:val="28"/>
                <w:szCs w:val="28"/>
              </w:rPr>
              <w:t xml:space="preserve"> </w:t>
            </w:r>
            <w:proofErr w:type="spellStart"/>
            <w:r w:rsidRPr="00134F9B">
              <w:rPr>
                <w:rFonts w:ascii="Garamond" w:hAnsi="Garamond"/>
                <w:sz w:val="28"/>
                <w:szCs w:val="28"/>
              </w:rPr>
              <w:t>gys</w:t>
            </w:r>
            <w:proofErr w:type="spellEnd"/>
            <w:r w:rsidRPr="00134F9B">
              <w:rPr>
                <w:rFonts w:ascii="Garamond" w:hAnsi="Garamond"/>
                <w:sz w:val="28"/>
                <w:szCs w:val="28"/>
              </w:rPr>
              <w:t xml:space="preserve"> </w:t>
            </w:r>
            <w:proofErr w:type="spellStart"/>
            <w:r w:rsidRPr="00134F9B">
              <w:rPr>
                <w:rFonts w:ascii="Garamond" w:hAnsi="Garamond"/>
                <w:sz w:val="28"/>
                <w:szCs w:val="28"/>
              </w:rPr>
              <w:t>Peccagh</w:t>
            </w:r>
            <w:proofErr w:type="spellEnd"/>
            <w:r w:rsidRPr="00134F9B">
              <w:rPr>
                <w:rFonts w:ascii="Garamond" w:hAnsi="Garamond"/>
                <w:sz w:val="28"/>
                <w:szCs w:val="28"/>
              </w:rPr>
              <w:t xml:space="preserve"> as ta </w:t>
            </w:r>
            <w:proofErr w:type="spellStart"/>
            <w:r w:rsidR="00BE4C9F" w:rsidRPr="00134F9B">
              <w:rPr>
                <w:rFonts w:ascii="Garamond" w:hAnsi="Garamond"/>
                <w:sz w:val="28"/>
                <w:szCs w:val="28"/>
              </w:rPr>
              <w:t>Baase</w:t>
            </w:r>
            <w:proofErr w:type="spellEnd"/>
            <w:r w:rsidR="00BE4C9F" w:rsidRPr="00134F9B">
              <w:rPr>
                <w:rFonts w:ascii="Garamond" w:hAnsi="Garamond"/>
                <w:sz w:val="28"/>
                <w:szCs w:val="28"/>
              </w:rPr>
              <w:t xml:space="preserve"> </w:t>
            </w:r>
            <w:proofErr w:type="spellStart"/>
            <w:r w:rsidRPr="00134F9B">
              <w:rPr>
                <w:rFonts w:ascii="Garamond" w:hAnsi="Garamond"/>
                <w:sz w:val="28"/>
                <w:szCs w:val="28"/>
              </w:rPr>
              <w:t>doal</w:t>
            </w:r>
            <w:r>
              <w:rPr>
                <w:rFonts w:ascii="Garamond" w:hAnsi="Garamond"/>
                <w:sz w:val="28"/>
                <w:szCs w:val="28"/>
              </w:rPr>
              <w:t>-</w:t>
            </w:r>
            <w:r w:rsidRPr="00134F9B">
              <w:rPr>
                <w:rFonts w:ascii="Garamond" w:hAnsi="Garamond"/>
                <w:sz w:val="28"/>
                <w:szCs w:val="28"/>
              </w:rPr>
              <w:t>tattym</w:t>
            </w:r>
            <w:proofErr w:type="spellEnd"/>
            <w:r w:rsidRPr="00134F9B">
              <w:rPr>
                <w:rFonts w:ascii="Garamond" w:hAnsi="Garamond"/>
                <w:sz w:val="28"/>
                <w:szCs w:val="28"/>
              </w:rPr>
              <w:t xml:space="preserve">. </w:t>
            </w:r>
          </w:p>
        </w:tc>
        <w:tc>
          <w:tcPr>
            <w:tcW w:w="0" w:type="auto"/>
            <w:tcBorders>
              <w:top w:val="nil"/>
              <w:left w:val="nil"/>
              <w:bottom w:val="nil"/>
              <w:right w:val="nil"/>
            </w:tcBorders>
          </w:tcPr>
          <w:p w14:paraId="4AB58333"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But whether you live or </w:t>
            </w:r>
            <w:proofErr w:type="spellStart"/>
            <w:r w:rsidRPr="009E4C74">
              <w:rPr>
                <w:rFonts w:ascii="Garamond" w:hAnsi="Garamond" w:cs="GlyphLessFont"/>
                <w:i/>
                <w:sz w:val="28"/>
                <w:szCs w:val="28"/>
              </w:rPr>
              <w:t>dye</w:t>
            </w:r>
            <w:proofErr w:type="spellEnd"/>
            <w:r w:rsidRPr="009E4C74">
              <w:rPr>
                <w:rFonts w:ascii="Garamond" w:hAnsi="Garamond" w:cs="GlyphLessFont"/>
                <w:i/>
                <w:sz w:val="28"/>
                <w:szCs w:val="28"/>
              </w:rPr>
              <w:t>, endeavour by all means to make your Peace with God</w:t>
            </w:r>
            <w:r w:rsidRPr="009E4C74">
              <w:rPr>
                <w:rFonts w:ascii="Garamond" w:hAnsi="Garamond" w:cs="GlyphLessFont"/>
                <w:sz w:val="28"/>
                <w:szCs w:val="28"/>
              </w:rPr>
              <w:t> ;</w:t>
            </w:r>
            <w:r w:rsidRPr="009E4C74">
              <w:rPr>
                <w:rFonts w:ascii="Garamond" w:hAnsi="Garamond" w:cs="GlyphLessFont"/>
                <w:i/>
                <w:sz w:val="28"/>
                <w:szCs w:val="28"/>
              </w:rPr>
              <w:t xml:space="preserve"> and consider what a Mercy it is that you have time and warning to do so</w:t>
            </w:r>
            <w:r w:rsidRPr="009E4C74">
              <w:rPr>
                <w:rFonts w:ascii="Garamond" w:hAnsi="Garamond" w:cs="GlyphLessFont"/>
                <w:sz w:val="28"/>
                <w:szCs w:val="28"/>
              </w:rPr>
              <w:t> ;</w:t>
            </w:r>
            <w:r w:rsidRPr="009E4C74">
              <w:rPr>
                <w:rFonts w:ascii="Garamond" w:hAnsi="Garamond" w:cs="GlyphLessFont"/>
                <w:i/>
                <w:sz w:val="28"/>
                <w:szCs w:val="28"/>
              </w:rPr>
              <w:t xml:space="preserve"> and this will help you to take your Affliction patiently</w:t>
            </w:r>
            <w:r w:rsidRPr="009E4C74">
              <w:rPr>
                <w:rFonts w:ascii="Garamond" w:hAnsi="Garamond" w:cs="GlyphLessFont"/>
                <w:sz w:val="28"/>
                <w:szCs w:val="28"/>
              </w:rPr>
              <w:t> ;</w:t>
            </w:r>
            <w:r w:rsidRPr="009E4C74">
              <w:rPr>
                <w:rFonts w:ascii="Garamond" w:hAnsi="Garamond" w:cs="GlyphLessFont"/>
                <w:i/>
                <w:sz w:val="28"/>
                <w:szCs w:val="28"/>
              </w:rPr>
              <w:t xml:space="preserve"> For the severest Pains are not so terrible to a Sinner as a Sudden Death.</w:t>
            </w:r>
          </w:p>
        </w:tc>
      </w:tr>
      <w:tr w:rsidR="00D120C2" w:rsidRPr="003142BF" w14:paraId="676A1743" w14:textId="77777777" w:rsidTr="00BB13AC">
        <w:tc>
          <w:tcPr>
            <w:tcW w:w="0" w:type="auto"/>
            <w:tcBorders>
              <w:top w:val="nil"/>
              <w:left w:val="nil"/>
              <w:bottom w:val="nil"/>
              <w:right w:val="nil"/>
            </w:tcBorders>
          </w:tcPr>
          <w:p w14:paraId="646A1E16" w14:textId="77777777" w:rsidR="00D120C2" w:rsidRPr="00134F9B" w:rsidRDefault="00D120C2" w:rsidP="00C7243C">
            <w:pPr>
              <w:pStyle w:val="CM3"/>
              <w:widowControl/>
              <w:spacing w:line="240" w:lineRule="auto"/>
              <w:ind w:firstLine="227"/>
              <w:jc w:val="both"/>
              <w:rPr>
                <w:rFonts w:ascii="Garamond" w:hAnsi="Garamond"/>
                <w:sz w:val="28"/>
                <w:szCs w:val="28"/>
              </w:rPr>
            </w:pPr>
            <w:r w:rsidRPr="00134F9B">
              <w:rPr>
                <w:rFonts w:ascii="Garamond" w:hAnsi="Garamond"/>
                <w:sz w:val="28"/>
                <w:szCs w:val="28"/>
              </w:rPr>
              <w:t xml:space="preserve">Ny </w:t>
            </w:r>
            <w:proofErr w:type="spellStart"/>
            <w:r w:rsidRPr="00134F9B">
              <w:rPr>
                <w:rFonts w:ascii="Garamond" w:hAnsi="Garamond"/>
                <w:sz w:val="28"/>
                <w:szCs w:val="28"/>
              </w:rPr>
              <w:t>lig</w:t>
            </w:r>
            <w:proofErr w:type="spellEnd"/>
            <w:r w:rsidRPr="00134F9B">
              <w:rPr>
                <w:rFonts w:ascii="Garamond" w:hAnsi="Garamond"/>
                <w:sz w:val="28"/>
                <w:szCs w:val="28"/>
              </w:rPr>
              <w:t xml:space="preserve"> da </w:t>
            </w:r>
            <w:proofErr w:type="spellStart"/>
            <w:r w:rsidRPr="00134F9B">
              <w:rPr>
                <w:rFonts w:ascii="Garamond" w:hAnsi="Garamond"/>
                <w:sz w:val="28"/>
                <w:szCs w:val="28"/>
              </w:rPr>
              <w:t>mooads</w:t>
            </w:r>
            <w:proofErr w:type="spellEnd"/>
            <w:r w:rsidRPr="00134F9B">
              <w:rPr>
                <w:rFonts w:ascii="Garamond" w:hAnsi="Garamond"/>
                <w:sz w:val="28"/>
                <w:szCs w:val="28"/>
              </w:rPr>
              <w:t xml:space="preserve"> </w:t>
            </w:r>
            <w:proofErr w:type="spellStart"/>
            <w:r w:rsidRPr="00134F9B">
              <w:rPr>
                <w:rFonts w:ascii="Garamond" w:hAnsi="Garamond"/>
                <w:sz w:val="28"/>
                <w:szCs w:val="28"/>
              </w:rPr>
              <w:t>ny</w:t>
            </w:r>
            <w:proofErr w:type="spellEnd"/>
            <w:r w:rsidRPr="00134F9B">
              <w:rPr>
                <w:rFonts w:ascii="Garamond" w:hAnsi="Garamond"/>
                <w:sz w:val="28"/>
                <w:szCs w:val="28"/>
              </w:rPr>
              <w:t xml:space="preserve"> </w:t>
            </w:r>
            <w:proofErr w:type="spellStart"/>
            <w:r w:rsidRPr="00134F9B">
              <w:rPr>
                <w:rFonts w:ascii="Garamond" w:hAnsi="Garamond"/>
                <w:sz w:val="28"/>
                <w:szCs w:val="28"/>
              </w:rPr>
              <w:t>earoo</w:t>
            </w:r>
            <w:proofErr w:type="spellEnd"/>
            <w:r w:rsidRPr="00134F9B">
              <w:rPr>
                <w:rFonts w:ascii="Garamond" w:hAnsi="Garamond"/>
                <w:sz w:val="28"/>
                <w:szCs w:val="28"/>
              </w:rPr>
              <w:t xml:space="preserve">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pheccaghyn</w:t>
            </w:r>
            <w:proofErr w:type="spellEnd"/>
            <w:r w:rsidRPr="00134F9B">
              <w:rPr>
                <w:rFonts w:ascii="Garamond" w:hAnsi="Garamond"/>
                <w:sz w:val="28"/>
                <w:szCs w:val="28"/>
              </w:rPr>
              <w:t xml:space="preserve"> cur ort </w:t>
            </w:r>
            <w:proofErr w:type="spellStart"/>
            <w:r w:rsidRPr="00134F9B">
              <w:rPr>
                <w:rFonts w:ascii="Garamond" w:hAnsi="Garamond"/>
                <w:sz w:val="28"/>
                <w:szCs w:val="28"/>
              </w:rPr>
              <w:t>doot</w:t>
            </w:r>
            <w:r>
              <w:rPr>
                <w:rFonts w:ascii="Garamond" w:hAnsi="Garamond"/>
                <w:sz w:val="28"/>
                <w:szCs w:val="28"/>
              </w:rPr>
              <w:t>a</w:t>
            </w:r>
            <w:r w:rsidRPr="00134F9B">
              <w:rPr>
                <w:rFonts w:ascii="Garamond" w:hAnsi="Garamond"/>
                <w:sz w:val="28"/>
                <w:szCs w:val="28"/>
              </w:rPr>
              <w:t>il</w:t>
            </w:r>
            <w:proofErr w:type="spellEnd"/>
            <w:r w:rsidRPr="00134F9B">
              <w:rPr>
                <w:rFonts w:ascii="Garamond" w:hAnsi="Garamond"/>
                <w:sz w:val="28"/>
                <w:szCs w:val="28"/>
              </w:rPr>
              <w:t xml:space="preserve"> </w:t>
            </w:r>
            <w:proofErr w:type="spellStart"/>
            <w:r w:rsidRPr="00134F9B">
              <w:rPr>
                <w:rFonts w:ascii="Garamond" w:hAnsi="Garamond"/>
                <w:sz w:val="28"/>
                <w:szCs w:val="28"/>
              </w:rPr>
              <w:t>jeh</w:t>
            </w:r>
            <w:proofErr w:type="spellEnd"/>
            <w:r w:rsidRPr="00134F9B">
              <w:rPr>
                <w:rFonts w:ascii="Garamond" w:hAnsi="Garamond"/>
                <w:sz w:val="28"/>
                <w:szCs w:val="28"/>
              </w:rPr>
              <w:t xml:space="preserve"> </w:t>
            </w:r>
            <w:proofErr w:type="spellStart"/>
            <w:r w:rsidRPr="00134F9B">
              <w:rPr>
                <w:rFonts w:ascii="Garamond" w:hAnsi="Garamond"/>
                <w:sz w:val="28"/>
                <w:szCs w:val="28"/>
              </w:rPr>
              <w:t>Myghyn</w:t>
            </w:r>
            <w:proofErr w:type="spellEnd"/>
            <w:r w:rsidRPr="00134F9B">
              <w:rPr>
                <w:rFonts w:ascii="Garamond" w:hAnsi="Garamond"/>
                <w:sz w:val="28"/>
                <w:szCs w:val="28"/>
              </w:rPr>
              <w:t xml:space="preserve"> ; son my </w:t>
            </w:r>
            <w:proofErr w:type="spellStart"/>
            <w:r w:rsidRPr="00134F9B">
              <w:rPr>
                <w:rFonts w:ascii="Garamond" w:hAnsi="Garamond"/>
                <w:sz w:val="28"/>
                <w:szCs w:val="28"/>
              </w:rPr>
              <w:t>hyndays</w:t>
            </w:r>
            <w:proofErr w:type="spellEnd"/>
            <w:r w:rsidRPr="00134F9B">
              <w:rPr>
                <w:rFonts w:ascii="Garamond" w:hAnsi="Garamond"/>
                <w:sz w:val="28"/>
                <w:szCs w:val="28"/>
              </w:rPr>
              <w:t xml:space="preserve"> </w:t>
            </w:r>
            <w:proofErr w:type="spellStart"/>
            <w:r w:rsidRPr="00134F9B">
              <w:rPr>
                <w:rFonts w:ascii="Garamond" w:hAnsi="Garamond"/>
                <w:sz w:val="28"/>
                <w:szCs w:val="28"/>
              </w:rPr>
              <w:t>oo</w:t>
            </w:r>
            <w:proofErr w:type="spellEnd"/>
            <w:r w:rsidRPr="00134F9B">
              <w:rPr>
                <w:rFonts w:ascii="Garamond" w:hAnsi="Garamond"/>
                <w:sz w:val="28"/>
                <w:szCs w:val="28"/>
              </w:rPr>
              <w:t xml:space="preserve"> </w:t>
            </w:r>
            <w:proofErr w:type="spellStart"/>
            <w:r w:rsidRPr="00134F9B">
              <w:rPr>
                <w:rFonts w:ascii="Garamond" w:hAnsi="Garamond"/>
                <w:sz w:val="28"/>
                <w:szCs w:val="28"/>
              </w:rPr>
              <w:t>gys</w:t>
            </w:r>
            <w:proofErr w:type="spellEnd"/>
            <w:r w:rsidRPr="00134F9B">
              <w:rPr>
                <w:rFonts w:ascii="Garamond" w:hAnsi="Garamond"/>
                <w:sz w:val="28"/>
                <w:szCs w:val="28"/>
              </w:rPr>
              <w:t xml:space="preserve"> </w:t>
            </w:r>
            <w:proofErr w:type="spellStart"/>
            <w:r w:rsidRPr="00134F9B">
              <w:rPr>
                <w:rFonts w:ascii="Garamond" w:hAnsi="Garamond"/>
                <w:sz w:val="28"/>
                <w:szCs w:val="28"/>
              </w:rPr>
              <w:t>Jee</w:t>
            </w:r>
            <w:proofErr w:type="spellEnd"/>
            <w:r w:rsidRPr="00134F9B">
              <w:rPr>
                <w:rFonts w:ascii="Garamond" w:hAnsi="Garamond"/>
                <w:sz w:val="28"/>
                <w:szCs w:val="28"/>
              </w:rPr>
              <w:t xml:space="preserve"> </w:t>
            </w:r>
            <w:proofErr w:type="spellStart"/>
            <w:r w:rsidRPr="00134F9B">
              <w:rPr>
                <w:rFonts w:ascii="Garamond" w:hAnsi="Garamond"/>
                <w:sz w:val="28"/>
                <w:szCs w:val="28"/>
              </w:rPr>
              <w:t>lesh</w:t>
            </w:r>
            <w:proofErr w:type="spellEnd"/>
            <w:r w:rsidRPr="00134F9B">
              <w:rPr>
                <w:rFonts w:ascii="Garamond" w:hAnsi="Garamond"/>
                <w:sz w:val="28"/>
                <w:szCs w:val="28"/>
              </w:rPr>
              <w:t xml:space="preserve"> </w:t>
            </w:r>
            <w:proofErr w:type="spellStart"/>
            <w:r w:rsidRPr="00134F9B">
              <w:rPr>
                <w:rFonts w:ascii="Garamond" w:hAnsi="Garamond"/>
                <w:sz w:val="28"/>
                <w:szCs w:val="28"/>
              </w:rPr>
              <w:t>ooilley</w:t>
            </w:r>
            <w:proofErr w:type="spellEnd"/>
            <w:r w:rsidRPr="00134F9B">
              <w:rPr>
                <w:rFonts w:ascii="Garamond" w:hAnsi="Garamond"/>
                <w:sz w:val="28"/>
                <w:szCs w:val="28"/>
              </w:rPr>
              <w:t xml:space="preserve">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Chree</w:t>
            </w:r>
            <w:proofErr w:type="spellEnd"/>
            <w:r w:rsidRPr="00134F9B">
              <w:rPr>
                <w:rFonts w:ascii="Garamond" w:hAnsi="Garamond"/>
                <w:sz w:val="28"/>
                <w:szCs w:val="28"/>
              </w:rPr>
              <w:t xml:space="preserve">, </w:t>
            </w:r>
            <w:proofErr w:type="spellStart"/>
            <w:r w:rsidRPr="00134F9B">
              <w:rPr>
                <w:rFonts w:ascii="Garamond" w:hAnsi="Garamond"/>
                <w:sz w:val="28"/>
                <w:szCs w:val="28"/>
              </w:rPr>
              <w:t>ver</w:t>
            </w:r>
            <w:proofErr w:type="spellEnd"/>
            <w:r w:rsidRPr="00134F9B">
              <w:rPr>
                <w:rFonts w:ascii="Garamond" w:hAnsi="Garamond"/>
                <w:sz w:val="28"/>
                <w:szCs w:val="28"/>
              </w:rPr>
              <w:t xml:space="preserve"> e </w:t>
            </w:r>
            <w:proofErr w:type="spellStart"/>
            <w:r w:rsidRPr="00134F9B">
              <w:rPr>
                <w:rFonts w:ascii="Garamond" w:hAnsi="Garamond"/>
                <w:sz w:val="28"/>
                <w:szCs w:val="28"/>
              </w:rPr>
              <w:t>oltagh</w:t>
            </w:r>
            <w:proofErr w:type="spellEnd"/>
            <w:r w:rsidRPr="00134F9B">
              <w:rPr>
                <w:rFonts w:ascii="Garamond" w:hAnsi="Garamond"/>
                <w:sz w:val="28"/>
                <w:szCs w:val="28"/>
              </w:rPr>
              <w:t xml:space="preserve"> </w:t>
            </w:r>
            <w:proofErr w:type="spellStart"/>
            <w:r w:rsidRPr="00134F9B">
              <w:rPr>
                <w:rFonts w:ascii="Garamond" w:hAnsi="Garamond"/>
                <w:sz w:val="28"/>
                <w:szCs w:val="28"/>
              </w:rPr>
              <w:t>bea</w:t>
            </w:r>
            <w:proofErr w:type="spellEnd"/>
            <w:r w:rsidRPr="00134F9B">
              <w:rPr>
                <w:rFonts w:ascii="Garamond" w:hAnsi="Garamond"/>
                <w:sz w:val="28"/>
                <w:szCs w:val="28"/>
              </w:rPr>
              <w:t xml:space="preserve"> </w:t>
            </w:r>
            <w:proofErr w:type="spellStart"/>
            <w:r w:rsidRPr="00134F9B">
              <w:rPr>
                <w:rFonts w:ascii="Garamond" w:hAnsi="Garamond"/>
                <w:sz w:val="28"/>
                <w:szCs w:val="28"/>
              </w:rPr>
              <w:t>royd</w:t>
            </w:r>
            <w:proofErr w:type="spellEnd"/>
            <w:r w:rsidRPr="00134F9B">
              <w:rPr>
                <w:rFonts w:ascii="Garamond" w:hAnsi="Garamond"/>
                <w:sz w:val="28"/>
                <w:szCs w:val="28"/>
              </w:rPr>
              <w:t xml:space="preserve">. </w:t>
            </w:r>
          </w:p>
        </w:tc>
        <w:tc>
          <w:tcPr>
            <w:tcW w:w="0" w:type="auto"/>
            <w:tcBorders>
              <w:top w:val="nil"/>
              <w:left w:val="nil"/>
              <w:bottom w:val="nil"/>
              <w:right w:val="nil"/>
            </w:tcBorders>
          </w:tcPr>
          <w:p w14:paraId="56110E9A" w14:textId="77777777" w:rsidR="00D120C2" w:rsidRPr="009E4C74" w:rsidRDefault="00D120C2" w:rsidP="00C7243C">
            <w:pPr>
              <w:pStyle w:val="ListParagraph"/>
              <w:ind w:left="0" w:firstLine="227"/>
              <w:contextualSpacing w:val="0"/>
              <w:jc w:val="both"/>
              <w:rPr>
                <w:rFonts w:ascii="Garamond" w:hAnsi="Garamond" w:cs="GlyphLessFont"/>
                <w:sz w:val="28"/>
                <w:szCs w:val="28"/>
              </w:rPr>
            </w:pPr>
            <w:r w:rsidRPr="009E4C74">
              <w:rPr>
                <w:rFonts w:ascii="Garamond" w:hAnsi="Garamond" w:cs="GlyphLessFont"/>
                <w:i/>
                <w:sz w:val="28"/>
                <w:szCs w:val="28"/>
              </w:rPr>
              <w:t>Let neither the Greatness nor the Number of your Offences make you despair of Mercy</w:t>
            </w:r>
            <w:r w:rsidRPr="009E4C74">
              <w:rPr>
                <w:rFonts w:ascii="Garamond" w:hAnsi="Garamond" w:cs="GlyphLessFont"/>
                <w:sz w:val="28"/>
                <w:szCs w:val="28"/>
              </w:rPr>
              <w:t> ;</w:t>
            </w:r>
            <w:r w:rsidRPr="009E4C74">
              <w:rPr>
                <w:rFonts w:ascii="Garamond" w:hAnsi="Garamond" w:cs="GlyphLessFont"/>
                <w:i/>
                <w:sz w:val="28"/>
                <w:szCs w:val="28"/>
              </w:rPr>
              <w:t xml:space="preserve"> for if you turn to God with all your Heart, He will receive you. </w:t>
            </w:r>
            <w:r w:rsidRPr="009E4C74">
              <w:rPr>
                <w:rFonts w:ascii="Garamond" w:hAnsi="Garamond" w:cs="GlyphLessFont"/>
                <w:sz w:val="28"/>
                <w:szCs w:val="28"/>
              </w:rPr>
              <w:t>Joh.</w:t>
            </w:r>
            <w:r w:rsidRPr="009E4C74">
              <w:rPr>
                <w:rFonts w:ascii="Garamond" w:hAnsi="Garamond" w:cs="GlyphLessFont"/>
                <w:i/>
                <w:sz w:val="28"/>
                <w:szCs w:val="28"/>
              </w:rPr>
              <w:t xml:space="preserve"> </w:t>
            </w:r>
            <w:r w:rsidRPr="009E4C74">
              <w:rPr>
                <w:rFonts w:ascii="Garamond" w:hAnsi="Garamond" w:cs="GlyphLessFont"/>
                <w:sz w:val="28"/>
                <w:szCs w:val="28"/>
              </w:rPr>
              <w:t>6. 37.</w:t>
            </w:r>
          </w:p>
        </w:tc>
      </w:tr>
      <w:tr w:rsidR="00D120C2" w:rsidRPr="003142BF" w14:paraId="1260CB53" w14:textId="77777777" w:rsidTr="00BB13AC">
        <w:tc>
          <w:tcPr>
            <w:tcW w:w="0" w:type="auto"/>
            <w:tcBorders>
              <w:top w:val="nil"/>
              <w:left w:val="nil"/>
              <w:bottom w:val="nil"/>
              <w:right w:val="nil"/>
            </w:tcBorders>
          </w:tcPr>
          <w:p w14:paraId="6C0B6610" w14:textId="77777777" w:rsidR="00D120C2" w:rsidRPr="00134F9B" w:rsidRDefault="00D120C2" w:rsidP="00C7243C">
            <w:pPr>
              <w:pStyle w:val="CM3"/>
              <w:widowControl/>
              <w:spacing w:line="240" w:lineRule="auto"/>
              <w:ind w:firstLine="227"/>
              <w:jc w:val="both"/>
              <w:rPr>
                <w:rFonts w:ascii="Garamond" w:hAnsi="Garamond"/>
                <w:sz w:val="28"/>
                <w:szCs w:val="28"/>
              </w:rPr>
            </w:pPr>
            <w:proofErr w:type="spellStart"/>
            <w:r w:rsidRPr="00134F9B">
              <w:rPr>
                <w:rFonts w:ascii="Garamond" w:hAnsi="Garamond"/>
                <w:sz w:val="28"/>
                <w:szCs w:val="28"/>
              </w:rPr>
              <w:t>Gow</w:t>
            </w:r>
            <w:proofErr w:type="spellEnd"/>
            <w:r w:rsidRPr="00134F9B">
              <w:rPr>
                <w:rFonts w:ascii="Garamond" w:hAnsi="Garamond"/>
                <w:sz w:val="28"/>
                <w:szCs w:val="28"/>
              </w:rPr>
              <w:t xml:space="preserve"> as </w:t>
            </w:r>
            <w:proofErr w:type="spellStart"/>
            <w:r w:rsidRPr="00134F9B">
              <w:rPr>
                <w:rFonts w:ascii="Garamond" w:hAnsi="Garamond"/>
                <w:sz w:val="28"/>
                <w:szCs w:val="28"/>
              </w:rPr>
              <w:t>laue</w:t>
            </w:r>
            <w:proofErr w:type="spellEnd"/>
            <w:r w:rsidRPr="00134F9B">
              <w:rPr>
                <w:rFonts w:ascii="Garamond" w:hAnsi="Garamond"/>
                <w:sz w:val="28"/>
                <w:szCs w:val="28"/>
              </w:rPr>
              <w:t xml:space="preserve"> </w:t>
            </w:r>
            <w:proofErr w:type="spellStart"/>
            <w:r w:rsidRPr="00134F9B">
              <w:rPr>
                <w:rFonts w:ascii="Garamond" w:hAnsi="Garamond"/>
                <w:sz w:val="28"/>
                <w:szCs w:val="28"/>
              </w:rPr>
              <w:t>nagh</w:t>
            </w:r>
            <w:proofErr w:type="spellEnd"/>
            <w:r w:rsidRPr="00134F9B">
              <w:rPr>
                <w:rFonts w:ascii="Garamond" w:hAnsi="Garamond"/>
                <w:sz w:val="28"/>
                <w:szCs w:val="28"/>
              </w:rPr>
              <w:t xml:space="preserve"> </w:t>
            </w:r>
            <w:proofErr w:type="spellStart"/>
            <w:r w:rsidRPr="00134F9B">
              <w:rPr>
                <w:rFonts w:ascii="Garamond" w:hAnsi="Garamond"/>
                <w:sz w:val="28"/>
                <w:szCs w:val="28"/>
              </w:rPr>
              <w:t>vel</w:t>
            </w:r>
            <w:proofErr w:type="spellEnd"/>
            <w:r w:rsidRPr="00134F9B">
              <w:rPr>
                <w:rFonts w:ascii="Garamond" w:hAnsi="Garamond"/>
                <w:sz w:val="28"/>
                <w:szCs w:val="28"/>
              </w:rPr>
              <w:t xml:space="preserve"> </w:t>
            </w:r>
            <w:proofErr w:type="spellStart"/>
            <w:r w:rsidRPr="00134F9B">
              <w:rPr>
                <w:rFonts w:ascii="Garamond" w:hAnsi="Garamond"/>
                <w:sz w:val="28"/>
                <w:szCs w:val="28"/>
              </w:rPr>
              <w:t>dooinney</w:t>
            </w:r>
            <w:proofErr w:type="spellEnd"/>
            <w:r w:rsidRPr="00134F9B">
              <w:rPr>
                <w:rFonts w:ascii="Garamond" w:hAnsi="Garamond"/>
                <w:sz w:val="28"/>
                <w:szCs w:val="28"/>
              </w:rPr>
              <w:t xml:space="preserve"> er y </w:t>
            </w:r>
            <w:proofErr w:type="spellStart"/>
            <w:r>
              <w:rPr>
                <w:rFonts w:ascii="Garamond" w:hAnsi="Garamond"/>
                <w:sz w:val="28"/>
                <w:szCs w:val="28"/>
              </w:rPr>
              <w:t>T</w:t>
            </w:r>
            <w:r w:rsidRPr="00134F9B">
              <w:rPr>
                <w:rFonts w:ascii="Garamond" w:hAnsi="Garamond"/>
                <w:sz w:val="28"/>
                <w:szCs w:val="28"/>
              </w:rPr>
              <w:t>alloo</w:t>
            </w:r>
            <w:proofErr w:type="spellEnd"/>
            <w:r w:rsidRPr="00134F9B">
              <w:rPr>
                <w:rFonts w:ascii="Garamond" w:hAnsi="Garamond"/>
                <w:sz w:val="28"/>
                <w:szCs w:val="28"/>
              </w:rPr>
              <w:t xml:space="preserve"> </w:t>
            </w:r>
            <w:proofErr w:type="spellStart"/>
            <w:r w:rsidRPr="00134F9B">
              <w:rPr>
                <w:rFonts w:ascii="Garamond" w:hAnsi="Garamond"/>
                <w:sz w:val="28"/>
                <w:szCs w:val="28"/>
              </w:rPr>
              <w:t>oddys</w:t>
            </w:r>
            <w:proofErr w:type="spellEnd"/>
            <w:r w:rsidRPr="00134F9B">
              <w:rPr>
                <w:rFonts w:ascii="Garamond" w:hAnsi="Garamond"/>
                <w:sz w:val="28"/>
                <w:szCs w:val="28"/>
              </w:rPr>
              <w:t xml:space="preserve"> </w:t>
            </w:r>
            <w:proofErr w:type="spellStart"/>
            <w:r w:rsidRPr="00134F9B">
              <w:rPr>
                <w:rFonts w:ascii="Garamond" w:hAnsi="Garamond"/>
                <w:sz w:val="28"/>
                <w:szCs w:val="28"/>
              </w:rPr>
              <w:t>jeaghyn</w:t>
            </w:r>
            <w:proofErr w:type="spellEnd"/>
            <w:r w:rsidRPr="00134F9B">
              <w:rPr>
                <w:rFonts w:ascii="Garamond" w:hAnsi="Garamond"/>
                <w:sz w:val="28"/>
                <w:szCs w:val="28"/>
              </w:rPr>
              <w:t xml:space="preserve"> son </w:t>
            </w:r>
            <w:proofErr w:type="spellStart"/>
            <w:r w:rsidRPr="00134F9B">
              <w:rPr>
                <w:rFonts w:ascii="Garamond" w:hAnsi="Garamond"/>
                <w:sz w:val="28"/>
                <w:szCs w:val="28"/>
              </w:rPr>
              <w:t>leih</w:t>
            </w:r>
            <w:proofErr w:type="spellEnd"/>
            <w:r w:rsidRPr="00134F9B">
              <w:rPr>
                <w:rFonts w:ascii="Garamond" w:hAnsi="Garamond"/>
                <w:sz w:val="28"/>
                <w:szCs w:val="28"/>
              </w:rPr>
              <w:t xml:space="preserve"> </w:t>
            </w:r>
            <w:proofErr w:type="spellStart"/>
            <w:r w:rsidRPr="00134F9B">
              <w:rPr>
                <w:rFonts w:ascii="Garamond" w:hAnsi="Garamond"/>
                <w:sz w:val="28"/>
                <w:szCs w:val="28"/>
              </w:rPr>
              <w:t>peccaghyn</w:t>
            </w:r>
            <w:proofErr w:type="spellEnd"/>
            <w:r w:rsidRPr="00134F9B">
              <w:rPr>
                <w:rFonts w:ascii="Garamond" w:hAnsi="Garamond"/>
                <w:sz w:val="28"/>
                <w:szCs w:val="28"/>
              </w:rPr>
              <w:t xml:space="preserve">, </w:t>
            </w:r>
            <w:proofErr w:type="spellStart"/>
            <w:r w:rsidRPr="00134F9B">
              <w:rPr>
                <w:rFonts w:ascii="Garamond" w:hAnsi="Garamond"/>
                <w:sz w:val="28"/>
                <w:szCs w:val="28"/>
              </w:rPr>
              <w:t>agh</w:t>
            </w:r>
            <w:proofErr w:type="spellEnd"/>
            <w:r w:rsidRPr="00134F9B">
              <w:rPr>
                <w:rFonts w:ascii="Garamond" w:hAnsi="Garamond"/>
                <w:sz w:val="28"/>
                <w:szCs w:val="28"/>
              </w:rPr>
              <w:t xml:space="preserve"> </w:t>
            </w:r>
            <w:proofErr w:type="spellStart"/>
            <w:r w:rsidRPr="00134F9B">
              <w:rPr>
                <w:rFonts w:ascii="Garamond" w:hAnsi="Garamond"/>
                <w:sz w:val="28"/>
                <w:szCs w:val="28"/>
              </w:rPr>
              <w:t>ny</w:t>
            </w:r>
            <w:proofErr w:type="spellEnd"/>
            <w:r w:rsidRPr="00134F9B">
              <w:rPr>
                <w:rFonts w:ascii="Garamond" w:hAnsi="Garamond"/>
                <w:sz w:val="28"/>
                <w:szCs w:val="28"/>
              </w:rPr>
              <w:t xml:space="preserve"> </w:t>
            </w:r>
            <w:proofErr w:type="spellStart"/>
            <w:r w:rsidRPr="00134F9B">
              <w:rPr>
                <w:rFonts w:ascii="Garamond" w:hAnsi="Garamond"/>
                <w:sz w:val="28"/>
                <w:szCs w:val="28"/>
              </w:rPr>
              <w:t>lomarcan</w:t>
            </w:r>
            <w:proofErr w:type="spellEnd"/>
            <w:r w:rsidRPr="00134F9B">
              <w:rPr>
                <w:rFonts w:ascii="Garamond" w:hAnsi="Garamond"/>
                <w:sz w:val="28"/>
                <w:szCs w:val="28"/>
              </w:rPr>
              <w:t xml:space="preserve"> son </w:t>
            </w:r>
            <w:proofErr w:type="spellStart"/>
            <w:r w:rsidRPr="00134F9B">
              <w:rPr>
                <w:rFonts w:ascii="Garamond" w:hAnsi="Garamond"/>
                <w:sz w:val="28"/>
                <w:szCs w:val="28"/>
              </w:rPr>
              <w:t>graih</w:t>
            </w:r>
            <w:proofErr w:type="spellEnd"/>
            <w:r w:rsidRPr="00134F9B">
              <w:rPr>
                <w:rFonts w:ascii="Garamond" w:hAnsi="Garamond"/>
                <w:sz w:val="28"/>
                <w:szCs w:val="28"/>
              </w:rPr>
              <w:t xml:space="preserve"> </w:t>
            </w:r>
            <w:proofErr w:type="spellStart"/>
            <w:r w:rsidRPr="00134F9B">
              <w:rPr>
                <w:rFonts w:ascii="Garamond" w:hAnsi="Garamond"/>
                <w:sz w:val="28"/>
                <w:szCs w:val="28"/>
              </w:rPr>
              <w:t>Yeesey</w:t>
            </w:r>
            <w:proofErr w:type="spellEnd"/>
            <w:r w:rsidRPr="00134F9B">
              <w:rPr>
                <w:rFonts w:ascii="Garamond" w:hAnsi="Garamond"/>
                <w:sz w:val="28"/>
                <w:szCs w:val="28"/>
              </w:rPr>
              <w:t xml:space="preserve"> </w:t>
            </w:r>
            <w:proofErr w:type="spellStart"/>
            <w:r w:rsidRPr="00134F9B">
              <w:rPr>
                <w:rFonts w:ascii="Garamond" w:hAnsi="Garamond"/>
                <w:sz w:val="28"/>
                <w:szCs w:val="28"/>
              </w:rPr>
              <w:t>Creest</w:t>
            </w:r>
            <w:proofErr w:type="spellEnd"/>
            <w:r w:rsidRPr="00134F9B">
              <w:rPr>
                <w:rFonts w:ascii="Garamond" w:hAnsi="Garamond"/>
                <w:sz w:val="28"/>
                <w:szCs w:val="28"/>
              </w:rPr>
              <w:t xml:space="preserve">, </w:t>
            </w:r>
            <w:proofErr w:type="spellStart"/>
            <w:r w:rsidRPr="00D120C2">
              <w:rPr>
                <w:rFonts w:ascii="Garamond" w:hAnsi="Garamond"/>
                <w:i/>
                <w:sz w:val="28"/>
                <w:szCs w:val="28"/>
              </w:rPr>
              <w:t>haink</w:t>
            </w:r>
            <w:proofErr w:type="spellEnd"/>
            <w:r w:rsidRPr="00D120C2">
              <w:rPr>
                <w:rFonts w:ascii="Garamond" w:hAnsi="Garamond"/>
                <w:i/>
                <w:sz w:val="28"/>
                <w:szCs w:val="28"/>
              </w:rPr>
              <w:t xml:space="preserve"> </w:t>
            </w:r>
            <w:proofErr w:type="spellStart"/>
            <w:r w:rsidRPr="00D120C2">
              <w:rPr>
                <w:rFonts w:ascii="Garamond" w:hAnsi="Garamond"/>
                <w:i/>
                <w:sz w:val="28"/>
                <w:szCs w:val="28"/>
              </w:rPr>
              <w:t>stiagh</w:t>
            </w:r>
            <w:proofErr w:type="spellEnd"/>
            <w:r w:rsidRPr="00D120C2">
              <w:rPr>
                <w:rFonts w:ascii="Garamond" w:hAnsi="Garamond"/>
                <w:i/>
                <w:sz w:val="28"/>
                <w:szCs w:val="28"/>
              </w:rPr>
              <w:t xml:space="preserve"> </w:t>
            </w:r>
            <w:proofErr w:type="spellStart"/>
            <w:r w:rsidRPr="00D120C2">
              <w:rPr>
                <w:rFonts w:ascii="Garamond" w:hAnsi="Garamond"/>
                <w:i/>
                <w:sz w:val="28"/>
                <w:szCs w:val="28"/>
              </w:rPr>
              <w:t>ayns</w:t>
            </w:r>
            <w:proofErr w:type="spellEnd"/>
            <w:r w:rsidRPr="00D120C2">
              <w:rPr>
                <w:rFonts w:ascii="Garamond" w:hAnsi="Garamond"/>
                <w:i/>
                <w:sz w:val="28"/>
                <w:szCs w:val="28"/>
              </w:rPr>
              <w:t xml:space="preserve"> y </w:t>
            </w:r>
            <w:proofErr w:type="spellStart"/>
            <w:r w:rsidRPr="00D120C2">
              <w:rPr>
                <w:rFonts w:ascii="Garamond" w:hAnsi="Garamond"/>
                <w:i/>
                <w:sz w:val="28"/>
                <w:szCs w:val="28"/>
              </w:rPr>
              <w:t>teih</w:t>
            </w:r>
            <w:r>
              <w:rPr>
                <w:rFonts w:ascii="Garamond" w:hAnsi="Garamond"/>
                <w:i/>
                <w:sz w:val="28"/>
                <w:szCs w:val="28"/>
              </w:rPr>
              <w:t>l</w:t>
            </w:r>
            <w:r w:rsidRPr="00D120C2">
              <w:rPr>
                <w:rFonts w:ascii="Garamond" w:hAnsi="Garamond"/>
                <w:i/>
                <w:sz w:val="28"/>
                <w:szCs w:val="28"/>
              </w:rPr>
              <w:t>l</w:t>
            </w:r>
            <w:proofErr w:type="spellEnd"/>
            <w:r w:rsidRPr="00D120C2">
              <w:rPr>
                <w:rFonts w:ascii="Garamond" w:hAnsi="Garamond"/>
                <w:i/>
                <w:sz w:val="28"/>
                <w:szCs w:val="28"/>
              </w:rPr>
              <w:t xml:space="preserve"> </w:t>
            </w:r>
            <w:proofErr w:type="spellStart"/>
            <w:r w:rsidRPr="00D120C2">
              <w:rPr>
                <w:rFonts w:ascii="Garamond" w:hAnsi="Garamond"/>
                <w:i/>
                <w:sz w:val="28"/>
                <w:szCs w:val="28"/>
              </w:rPr>
              <w:t>dy</w:t>
            </w:r>
            <w:proofErr w:type="spellEnd"/>
            <w:r w:rsidRPr="00D120C2">
              <w:rPr>
                <w:rFonts w:ascii="Garamond" w:hAnsi="Garamond"/>
                <w:i/>
                <w:sz w:val="28"/>
                <w:szCs w:val="28"/>
              </w:rPr>
              <w:t xml:space="preserve"> </w:t>
            </w:r>
            <w:proofErr w:type="spellStart"/>
            <w:r w:rsidRPr="00D120C2">
              <w:rPr>
                <w:rFonts w:ascii="Garamond" w:hAnsi="Garamond"/>
                <w:i/>
                <w:sz w:val="28"/>
                <w:szCs w:val="28"/>
              </w:rPr>
              <w:t>hauail</w:t>
            </w:r>
            <w:proofErr w:type="spellEnd"/>
            <w:r w:rsidRPr="00D120C2">
              <w:rPr>
                <w:rFonts w:ascii="Garamond" w:hAnsi="Garamond"/>
                <w:i/>
                <w:sz w:val="28"/>
                <w:szCs w:val="28"/>
              </w:rPr>
              <w:t xml:space="preserve"> </w:t>
            </w:r>
            <w:proofErr w:type="spellStart"/>
            <w:r w:rsidRPr="00D120C2">
              <w:rPr>
                <w:rFonts w:ascii="Garamond" w:hAnsi="Garamond"/>
                <w:i/>
                <w:sz w:val="28"/>
                <w:szCs w:val="28"/>
              </w:rPr>
              <w:t>Peccee</w:t>
            </w:r>
            <w:proofErr w:type="spellEnd"/>
            <w:r w:rsidRPr="00D120C2">
              <w:rPr>
                <w:rFonts w:ascii="Garamond" w:hAnsi="Garamond"/>
                <w:i/>
                <w:sz w:val="28"/>
                <w:szCs w:val="28"/>
              </w:rPr>
              <w:t> </w:t>
            </w:r>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jarroo</w:t>
            </w:r>
            <w:proofErr w:type="spellEnd"/>
            <w:r w:rsidRPr="00134F9B">
              <w:rPr>
                <w:rFonts w:ascii="Garamond" w:hAnsi="Garamond"/>
                <w:sz w:val="28"/>
                <w:szCs w:val="28"/>
              </w:rPr>
              <w:t xml:space="preserve"> </w:t>
            </w:r>
            <w:proofErr w:type="spellStart"/>
            <w:r w:rsidRPr="00134F9B">
              <w:rPr>
                <w:rFonts w:ascii="Garamond" w:hAnsi="Garamond"/>
                <w:sz w:val="28"/>
                <w:szCs w:val="28"/>
              </w:rPr>
              <w:t>ny</w:t>
            </w:r>
            <w:proofErr w:type="spellEnd"/>
            <w:r w:rsidRPr="00134F9B">
              <w:rPr>
                <w:rFonts w:ascii="Garamond" w:hAnsi="Garamond"/>
                <w:sz w:val="28"/>
                <w:szCs w:val="28"/>
              </w:rPr>
              <w:t xml:space="preserve"> </w:t>
            </w:r>
            <w:proofErr w:type="spellStart"/>
            <w:r w:rsidRPr="00134F9B">
              <w:rPr>
                <w:rFonts w:ascii="Garamond" w:hAnsi="Garamond"/>
                <w:sz w:val="28"/>
                <w:szCs w:val="28"/>
              </w:rPr>
              <w:t>Peccee</w:t>
            </w:r>
            <w:proofErr w:type="spellEnd"/>
            <w:r w:rsidRPr="00134F9B">
              <w:rPr>
                <w:rFonts w:ascii="Garamond" w:hAnsi="Garamond"/>
                <w:sz w:val="28"/>
                <w:szCs w:val="28"/>
              </w:rPr>
              <w:t xml:space="preserve"> </w:t>
            </w:r>
            <w:proofErr w:type="spellStart"/>
            <w:r w:rsidRPr="00134F9B">
              <w:rPr>
                <w:rFonts w:ascii="Garamond" w:hAnsi="Garamond"/>
                <w:sz w:val="28"/>
                <w:szCs w:val="28"/>
              </w:rPr>
              <w:t>smoo</w:t>
            </w:r>
            <w:proofErr w:type="spellEnd"/>
            <w:r w:rsidRPr="00134F9B">
              <w:rPr>
                <w:rFonts w:ascii="Garamond" w:hAnsi="Garamond"/>
                <w:sz w:val="28"/>
                <w:szCs w:val="28"/>
              </w:rPr>
              <w:t xml:space="preserve">. As </w:t>
            </w:r>
            <w:r w:rsidRPr="00D120C2">
              <w:rPr>
                <w:rFonts w:ascii="Garamond" w:hAnsi="Garamond"/>
                <w:i/>
                <w:sz w:val="28"/>
                <w:szCs w:val="28"/>
              </w:rPr>
              <w:t xml:space="preserve">ta </w:t>
            </w:r>
            <w:proofErr w:type="spellStart"/>
            <w:r w:rsidRPr="00D120C2">
              <w:rPr>
                <w:rFonts w:ascii="Garamond" w:hAnsi="Garamond"/>
                <w:i/>
                <w:sz w:val="28"/>
                <w:szCs w:val="28"/>
              </w:rPr>
              <w:t>boggey</w:t>
            </w:r>
            <w:proofErr w:type="spellEnd"/>
            <w:r w:rsidRPr="00D120C2">
              <w:rPr>
                <w:rFonts w:ascii="Garamond" w:hAnsi="Garamond"/>
                <w:i/>
                <w:sz w:val="28"/>
                <w:szCs w:val="28"/>
              </w:rPr>
              <w:t xml:space="preserve"> </w:t>
            </w:r>
            <w:proofErr w:type="spellStart"/>
            <w:r w:rsidRPr="00D120C2">
              <w:rPr>
                <w:rFonts w:ascii="Garamond" w:hAnsi="Garamond"/>
                <w:i/>
                <w:sz w:val="28"/>
                <w:szCs w:val="28"/>
              </w:rPr>
              <w:t>ayns</w:t>
            </w:r>
            <w:proofErr w:type="spellEnd"/>
            <w:r w:rsidRPr="00D120C2">
              <w:rPr>
                <w:rFonts w:ascii="Garamond" w:hAnsi="Garamond"/>
                <w:i/>
                <w:sz w:val="28"/>
                <w:szCs w:val="28"/>
              </w:rPr>
              <w:t xml:space="preserve"> </w:t>
            </w:r>
            <w:proofErr w:type="spellStart"/>
            <w:r w:rsidRPr="00D120C2">
              <w:rPr>
                <w:rFonts w:ascii="Garamond" w:hAnsi="Garamond"/>
                <w:i/>
                <w:sz w:val="28"/>
                <w:szCs w:val="28"/>
              </w:rPr>
              <w:t>fe</w:t>
            </w:r>
            <w:r>
              <w:rPr>
                <w:rFonts w:ascii="Garamond" w:hAnsi="Garamond"/>
                <w:i/>
                <w:sz w:val="28"/>
                <w:szCs w:val="28"/>
              </w:rPr>
              <w:t>a</w:t>
            </w:r>
            <w:r w:rsidRPr="00D120C2">
              <w:rPr>
                <w:rFonts w:ascii="Garamond" w:hAnsi="Garamond"/>
                <w:i/>
                <w:sz w:val="28"/>
                <w:szCs w:val="28"/>
              </w:rPr>
              <w:t>nish</w:t>
            </w:r>
            <w:proofErr w:type="spellEnd"/>
            <w:r w:rsidRPr="00D120C2">
              <w:rPr>
                <w:rFonts w:ascii="Garamond" w:hAnsi="Garamond"/>
                <w:i/>
                <w:sz w:val="28"/>
                <w:szCs w:val="28"/>
              </w:rPr>
              <w:t xml:space="preserve"> </w:t>
            </w:r>
            <w:proofErr w:type="spellStart"/>
            <w:r w:rsidRPr="00D120C2">
              <w:rPr>
                <w:rFonts w:ascii="Garamond" w:hAnsi="Garamond"/>
                <w:i/>
                <w:sz w:val="28"/>
                <w:szCs w:val="28"/>
              </w:rPr>
              <w:t>Jee</w:t>
            </w:r>
            <w:proofErr w:type="spellEnd"/>
            <w:r>
              <w:rPr>
                <w:rFonts w:ascii="Garamond" w:hAnsi="Garamond"/>
                <w:i/>
                <w:sz w:val="28"/>
                <w:szCs w:val="28"/>
              </w:rPr>
              <w:t>,</w:t>
            </w:r>
            <w:r w:rsidRPr="00D120C2">
              <w:rPr>
                <w:rFonts w:ascii="Garamond" w:hAnsi="Garamond"/>
                <w:i/>
                <w:sz w:val="28"/>
                <w:szCs w:val="28"/>
              </w:rPr>
              <w:t xml:space="preserve"> </w:t>
            </w:r>
            <w:proofErr w:type="spellStart"/>
            <w:r w:rsidRPr="00D120C2">
              <w:rPr>
                <w:rFonts w:ascii="Garamond" w:hAnsi="Garamond"/>
                <w:i/>
                <w:sz w:val="28"/>
                <w:szCs w:val="28"/>
              </w:rPr>
              <w:t>harrish</w:t>
            </w:r>
            <w:proofErr w:type="spellEnd"/>
            <w:r w:rsidRPr="00D120C2">
              <w:rPr>
                <w:rFonts w:ascii="Garamond" w:hAnsi="Garamond"/>
                <w:i/>
                <w:sz w:val="28"/>
                <w:szCs w:val="28"/>
              </w:rPr>
              <w:t xml:space="preserve"> </w:t>
            </w:r>
            <w:proofErr w:type="spellStart"/>
            <w:r w:rsidRPr="00D120C2">
              <w:rPr>
                <w:rFonts w:ascii="Garamond" w:hAnsi="Garamond"/>
                <w:i/>
                <w:sz w:val="28"/>
                <w:szCs w:val="28"/>
              </w:rPr>
              <w:t>yn</w:t>
            </w:r>
            <w:proofErr w:type="spellEnd"/>
            <w:r w:rsidRPr="00D120C2">
              <w:rPr>
                <w:rFonts w:ascii="Garamond" w:hAnsi="Garamond"/>
                <w:i/>
                <w:sz w:val="28"/>
                <w:szCs w:val="28"/>
              </w:rPr>
              <w:t xml:space="preserve"> </w:t>
            </w:r>
            <w:proofErr w:type="spellStart"/>
            <w:r w:rsidRPr="00D120C2">
              <w:rPr>
                <w:rFonts w:ascii="Garamond" w:hAnsi="Garamond"/>
                <w:i/>
                <w:sz w:val="28"/>
                <w:szCs w:val="28"/>
              </w:rPr>
              <w:t>Pheccagh</w:t>
            </w:r>
            <w:proofErr w:type="spellEnd"/>
            <w:r w:rsidRPr="00D120C2">
              <w:rPr>
                <w:rFonts w:ascii="Garamond" w:hAnsi="Garamond"/>
                <w:i/>
                <w:sz w:val="28"/>
                <w:szCs w:val="28"/>
              </w:rPr>
              <w:t xml:space="preserve"> ta goal </w:t>
            </w:r>
            <w:proofErr w:type="spellStart"/>
            <w:r w:rsidRPr="00D120C2">
              <w:rPr>
                <w:rFonts w:ascii="Garamond" w:hAnsi="Garamond"/>
                <w:i/>
                <w:sz w:val="28"/>
                <w:szCs w:val="28"/>
              </w:rPr>
              <w:t>arrys</w:t>
            </w:r>
            <w:proofErr w:type="spellEnd"/>
            <w:r w:rsidRPr="00D120C2">
              <w:rPr>
                <w:rFonts w:ascii="Garamond" w:hAnsi="Garamond"/>
                <w:i/>
                <w:sz w:val="28"/>
                <w:szCs w:val="28"/>
              </w:rPr>
              <w:t xml:space="preserve">. </w:t>
            </w:r>
            <w:proofErr w:type="spellStart"/>
            <w:r w:rsidRPr="00134F9B">
              <w:rPr>
                <w:rFonts w:ascii="Garamond" w:hAnsi="Garamond"/>
                <w:sz w:val="28"/>
                <w:szCs w:val="28"/>
              </w:rPr>
              <w:t>Myr</w:t>
            </w:r>
            <w:proofErr w:type="spellEnd"/>
            <w:r w:rsidRPr="00134F9B">
              <w:rPr>
                <w:rFonts w:ascii="Garamond" w:hAnsi="Garamond"/>
                <w:sz w:val="28"/>
                <w:szCs w:val="28"/>
              </w:rPr>
              <w:t xml:space="preserve"> </w:t>
            </w:r>
            <w:proofErr w:type="spellStart"/>
            <w:r w:rsidRPr="00134F9B">
              <w:rPr>
                <w:rFonts w:ascii="Garamond" w:hAnsi="Garamond"/>
                <w:sz w:val="28"/>
                <w:szCs w:val="28"/>
              </w:rPr>
              <w:t>shen</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vod</w:t>
            </w:r>
            <w:proofErr w:type="spellEnd"/>
            <w:r w:rsidRPr="00134F9B">
              <w:rPr>
                <w:rFonts w:ascii="Garamond" w:hAnsi="Garamond"/>
                <w:sz w:val="28"/>
                <w:szCs w:val="28"/>
              </w:rPr>
              <w:t xml:space="preserve"> </w:t>
            </w:r>
            <w:proofErr w:type="spellStart"/>
            <w:r w:rsidRPr="00134F9B">
              <w:rPr>
                <w:rFonts w:ascii="Garamond" w:hAnsi="Garamond"/>
                <w:sz w:val="28"/>
                <w:szCs w:val="28"/>
              </w:rPr>
              <w:t>oo</w:t>
            </w:r>
            <w:proofErr w:type="spellEnd"/>
            <w:r w:rsidRPr="00134F9B">
              <w:rPr>
                <w:rFonts w:ascii="Garamond" w:hAnsi="Garamond"/>
                <w:sz w:val="28"/>
                <w:szCs w:val="28"/>
              </w:rPr>
              <w:t xml:space="preserve"> </w:t>
            </w:r>
            <w:proofErr w:type="spellStart"/>
            <w:r w:rsidRPr="00134F9B">
              <w:rPr>
                <w:rFonts w:ascii="Garamond" w:hAnsi="Garamond"/>
                <w:sz w:val="28"/>
                <w:szCs w:val="28"/>
              </w:rPr>
              <w:t>gra</w:t>
            </w:r>
            <w:proofErr w:type="spellEnd"/>
            <w:r w:rsidRPr="00134F9B">
              <w:rPr>
                <w:rFonts w:ascii="Garamond" w:hAnsi="Garamond"/>
                <w:sz w:val="28"/>
                <w:szCs w:val="28"/>
              </w:rPr>
              <w:t xml:space="preserve"> Marish Job, </w:t>
            </w:r>
            <w:proofErr w:type="spellStart"/>
            <w:r w:rsidRPr="00D120C2">
              <w:rPr>
                <w:rFonts w:ascii="Garamond" w:hAnsi="Garamond"/>
                <w:i/>
                <w:sz w:val="28"/>
                <w:szCs w:val="28"/>
              </w:rPr>
              <w:t>ga</w:t>
            </w:r>
            <w:proofErr w:type="spellEnd"/>
            <w:r w:rsidRPr="00D120C2">
              <w:rPr>
                <w:rFonts w:ascii="Garamond" w:hAnsi="Garamond"/>
                <w:i/>
                <w:sz w:val="28"/>
                <w:szCs w:val="28"/>
              </w:rPr>
              <w:t xml:space="preserve"> </w:t>
            </w:r>
            <w:proofErr w:type="spellStart"/>
            <w:r w:rsidRPr="00D120C2">
              <w:rPr>
                <w:rFonts w:ascii="Garamond" w:hAnsi="Garamond"/>
                <w:i/>
                <w:sz w:val="28"/>
                <w:szCs w:val="28"/>
              </w:rPr>
              <w:t>dy</w:t>
            </w:r>
            <w:proofErr w:type="spellEnd"/>
            <w:r w:rsidRPr="00D120C2">
              <w:rPr>
                <w:rFonts w:ascii="Garamond" w:hAnsi="Garamond"/>
                <w:i/>
                <w:sz w:val="28"/>
                <w:szCs w:val="28"/>
              </w:rPr>
              <w:t xml:space="preserve"> mar e mee, </w:t>
            </w:r>
            <w:proofErr w:type="spellStart"/>
            <w:r w:rsidRPr="00D120C2">
              <w:rPr>
                <w:rFonts w:ascii="Garamond" w:hAnsi="Garamond"/>
                <w:i/>
                <w:sz w:val="28"/>
                <w:szCs w:val="28"/>
              </w:rPr>
              <w:t>foast</w:t>
            </w:r>
            <w:proofErr w:type="spellEnd"/>
            <w:r w:rsidRPr="00D120C2">
              <w:rPr>
                <w:rFonts w:ascii="Garamond" w:hAnsi="Garamond"/>
                <w:i/>
                <w:sz w:val="28"/>
                <w:szCs w:val="28"/>
              </w:rPr>
              <w:t xml:space="preserve"> </w:t>
            </w:r>
            <w:proofErr w:type="spellStart"/>
            <w:r w:rsidRPr="00D120C2">
              <w:rPr>
                <w:rFonts w:ascii="Garamond" w:hAnsi="Garamond"/>
                <w:i/>
                <w:sz w:val="28"/>
                <w:szCs w:val="28"/>
              </w:rPr>
              <w:t>nee’m</w:t>
            </w:r>
            <w:proofErr w:type="spellEnd"/>
            <w:r w:rsidRPr="00D120C2">
              <w:rPr>
                <w:rFonts w:ascii="Garamond" w:hAnsi="Garamond"/>
                <w:i/>
                <w:sz w:val="28"/>
                <w:szCs w:val="28"/>
              </w:rPr>
              <w:t xml:space="preserve"> </w:t>
            </w:r>
            <w:proofErr w:type="spellStart"/>
            <w:r w:rsidRPr="00D120C2">
              <w:rPr>
                <w:rFonts w:ascii="Garamond" w:hAnsi="Garamond"/>
                <w:i/>
                <w:sz w:val="28"/>
                <w:szCs w:val="28"/>
              </w:rPr>
              <w:t>treshteil</w:t>
            </w:r>
            <w:proofErr w:type="spellEnd"/>
            <w:r w:rsidRPr="00D120C2">
              <w:rPr>
                <w:rFonts w:ascii="Garamond" w:hAnsi="Garamond"/>
                <w:i/>
                <w:sz w:val="28"/>
                <w:szCs w:val="28"/>
              </w:rPr>
              <w:t xml:space="preserve"> </w:t>
            </w:r>
            <w:proofErr w:type="spellStart"/>
            <w:r w:rsidRPr="00D120C2">
              <w:rPr>
                <w:rFonts w:ascii="Garamond" w:hAnsi="Garamond"/>
                <w:i/>
                <w:sz w:val="28"/>
                <w:szCs w:val="28"/>
              </w:rPr>
              <w:t>ayn</w:t>
            </w:r>
            <w:proofErr w:type="spellEnd"/>
            <w:r w:rsidRPr="00D120C2">
              <w:rPr>
                <w:rFonts w:ascii="Garamond" w:hAnsi="Garamond"/>
                <w:i/>
                <w:sz w:val="28"/>
                <w:szCs w:val="28"/>
              </w:rPr>
              <w:t xml:space="preserve">. </w:t>
            </w:r>
          </w:p>
        </w:tc>
        <w:tc>
          <w:tcPr>
            <w:tcW w:w="0" w:type="auto"/>
            <w:tcBorders>
              <w:top w:val="nil"/>
              <w:left w:val="nil"/>
              <w:bottom w:val="nil"/>
              <w:right w:val="nil"/>
            </w:tcBorders>
          </w:tcPr>
          <w:p w14:paraId="0C577644"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Consider, that no Man on Earth can expect Pardon for h</w:t>
            </w:r>
            <w:r w:rsidRPr="009E4C74">
              <w:rPr>
                <w:rFonts w:ascii="Garamond" w:hAnsi="Garamond" w:cs="GlyphLessFont"/>
                <w:sz w:val="28"/>
                <w:szCs w:val="28"/>
              </w:rPr>
              <w:t>is own sake</w:t>
            </w:r>
            <w:r w:rsidRPr="009E4C74">
              <w:rPr>
                <w:rFonts w:ascii="Garamond" w:hAnsi="Garamond" w:cs="GlyphLessFont"/>
                <w:i/>
                <w:sz w:val="28"/>
                <w:szCs w:val="28"/>
              </w:rPr>
              <w:t xml:space="preserve">, but only for the sake of </w:t>
            </w:r>
            <w:r w:rsidRPr="009E4C74">
              <w:rPr>
                <w:rFonts w:ascii="Garamond" w:hAnsi="Garamond" w:cs="GlyphLessFont"/>
                <w:sz w:val="28"/>
                <w:szCs w:val="28"/>
              </w:rPr>
              <w:t>Jesus Christ, who came into the World to save Sinners ;</w:t>
            </w:r>
            <w:r w:rsidRPr="009E4C74">
              <w:rPr>
                <w:rFonts w:ascii="Garamond" w:hAnsi="Garamond" w:cs="GlyphLessFont"/>
                <w:i/>
                <w:sz w:val="28"/>
                <w:szCs w:val="28"/>
              </w:rPr>
              <w:t xml:space="preserve"> even the greatest of Sinners. </w:t>
            </w:r>
            <w:r w:rsidRPr="009E4C74">
              <w:rPr>
                <w:rFonts w:ascii="Garamond" w:hAnsi="Garamond" w:cs="GlyphLessFont"/>
                <w:sz w:val="28"/>
                <w:szCs w:val="28"/>
              </w:rPr>
              <w:t>And there is Joy in the Presence of God over one Sinner that repenteth</w:t>
            </w:r>
            <w:r>
              <w:rPr>
                <w:rFonts w:ascii="Garamond" w:hAnsi="Garamond" w:cs="GlyphLessFont"/>
                <w:sz w:val="28"/>
                <w:szCs w:val="28"/>
              </w:rPr>
              <w:t>.</w:t>
            </w:r>
            <w:r w:rsidRPr="009E4C74">
              <w:rPr>
                <w:rFonts w:ascii="Garamond" w:hAnsi="Garamond" w:cs="GlyphLessFont"/>
                <w:i/>
                <w:sz w:val="28"/>
                <w:szCs w:val="28"/>
              </w:rPr>
              <w:t xml:space="preserve"> So that you may say with Job, </w:t>
            </w:r>
            <w:r w:rsidRPr="009E4C74">
              <w:rPr>
                <w:rFonts w:ascii="Garamond" w:hAnsi="Garamond" w:cs="GlyphLessFont"/>
                <w:sz w:val="28"/>
                <w:szCs w:val="28"/>
              </w:rPr>
              <w:t xml:space="preserve">Though he kill me, yet will I trust in him, </w:t>
            </w:r>
            <w:r w:rsidRPr="009E4C74">
              <w:rPr>
                <w:rFonts w:ascii="Garamond" w:hAnsi="Garamond" w:cs="GlyphLessFont"/>
                <w:i/>
                <w:sz w:val="28"/>
                <w:szCs w:val="28"/>
              </w:rPr>
              <w:t>Job</w:t>
            </w:r>
            <w:r>
              <w:rPr>
                <w:rFonts w:ascii="Garamond" w:hAnsi="Garamond" w:cs="GlyphLessFont"/>
                <w:i/>
                <w:sz w:val="28"/>
                <w:szCs w:val="28"/>
              </w:rPr>
              <w:t>.</w:t>
            </w:r>
            <w:r w:rsidRPr="009E4C74">
              <w:rPr>
                <w:rFonts w:ascii="Garamond" w:hAnsi="Garamond" w:cs="GlyphLessFont"/>
                <w:sz w:val="28"/>
                <w:szCs w:val="28"/>
              </w:rPr>
              <w:t xml:space="preserve"> 13. 15</w:t>
            </w:r>
            <w:r w:rsidRPr="009E4C74">
              <w:rPr>
                <w:rFonts w:ascii="Garamond" w:hAnsi="Garamond" w:cs="GlyphLessFont"/>
                <w:i/>
                <w:sz w:val="28"/>
                <w:szCs w:val="28"/>
              </w:rPr>
              <w:t xml:space="preserve">. </w:t>
            </w:r>
          </w:p>
        </w:tc>
      </w:tr>
      <w:tr w:rsidR="00D120C2" w:rsidRPr="003142BF" w14:paraId="100D2F3D" w14:textId="77777777" w:rsidTr="00BB13AC">
        <w:tc>
          <w:tcPr>
            <w:tcW w:w="0" w:type="auto"/>
            <w:tcBorders>
              <w:top w:val="nil"/>
              <w:left w:val="nil"/>
              <w:bottom w:val="nil"/>
              <w:right w:val="nil"/>
            </w:tcBorders>
          </w:tcPr>
          <w:p w14:paraId="2664E09B" w14:textId="77777777" w:rsidR="00D120C2" w:rsidRPr="00134F9B" w:rsidRDefault="00D120C2" w:rsidP="00C7243C">
            <w:pPr>
              <w:pStyle w:val="CM3"/>
              <w:widowControl/>
              <w:spacing w:line="240" w:lineRule="auto"/>
              <w:ind w:firstLine="227"/>
              <w:jc w:val="both"/>
              <w:rPr>
                <w:rFonts w:ascii="Garamond" w:hAnsi="Garamond"/>
                <w:sz w:val="28"/>
                <w:szCs w:val="28"/>
              </w:rPr>
            </w:pPr>
            <w:r w:rsidRPr="00134F9B">
              <w:rPr>
                <w:rFonts w:ascii="Garamond" w:hAnsi="Garamond"/>
                <w:sz w:val="28"/>
                <w:szCs w:val="28"/>
              </w:rPr>
              <w:t xml:space="preserve">Ny </w:t>
            </w:r>
            <w:proofErr w:type="spellStart"/>
            <w:r w:rsidRPr="00134F9B">
              <w:rPr>
                <w:rFonts w:ascii="Garamond" w:hAnsi="Garamond"/>
                <w:sz w:val="28"/>
                <w:szCs w:val="28"/>
              </w:rPr>
              <w:t>lomarcan</w:t>
            </w:r>
            <w:proofErr w:type="spellEnd"/>
            <w:r w:rsidRPr="00134F9B">
              <w:rPr>
                <w:rFonts w:ascii="Garamond" w:hAnsi="Garamond"/>
                <w:sz w:val="28"/>
                <w:szCs w:val="28"/>
              </w:rPr>
              <w:t xml:space="preserve"> bee </w:t>
            </w:r>
            <w:proofErr w:type="spellStart"/>
            <w:r w:rsidRPr="00134F9B">
              <w:rPr>
                <w:rFonts w:ascii="Garamond" w:hAnsi="Garamond"/>
                <w:sz w:val="28"/>
                <w:szCs w:val="28"/>
              </w:rPr>
              <w:t>feer</w:t>
            </w:r>
            <w:proofErr w:type="spellEnd"/>
            <w:r w:rsidRPr="00134F9B">
              <w:rPr>
                <w:rFonts w:ascii="Garamond" w:hAnsi="Garamond"/>
                <w:sz w:val="28"/>
                <w:szCs w:val="28"/>
              </w:rPr>
              <w:t xml:space="preserve"> </w:t>
            </w:r>
            <w:proofErr w:type="spellStart"/>
            <w:r w:rsidRPr="00134F9B">
              <w:rPr>
                <w:rFonts w:ascii="Garamond" w:hAnsi="Garamond"/>
                <w:sz w:val="28"/>
                <w:szCs w:val="28"/>
              </w:rPr>
              <w:t>chiarralagh</w:t>
            </w:r>
            <w:proofErr w:type="spellEnd"/>
            <w:r w:rsidRPr="00134F9B">
              <w:rPr>
                <w:rFonts w:ascii="Garamond" w:hAnsi="Garamond"/>
                <w:sz w:val="28"/>
                <w:szCs w:val="28"/>
              </w:rPr>
              <w:t xml:space="preserve"> </w:t>
            </w:r>
            <w:proofErr w:type="spellStart"/>
            <w:r w:rsidRPr="00134F9B">
              <w:rPr>
                <w:rFonts w:ascii="Garamond" w:hAnsi="Garamond"/>
                <w:sz w:val="28"/>
                <w:szCs w:val="28"/>
              </w:rPr>
              <w:t>nagh</w:t>
            </w:r>
            <w:proofErr w:type="spellEnd"/>
            <w:r w:rsidRPr="00134F9B">
              <w:rPr>
                <w:rFonts w:ascii="Garamond" w:hAnsi="Garamond"/>
                <w:sz w:val="28"/>
                <w:szCs w:val="28"/>
              </w:rPr>
              <w:t xml:space="preserve"> </w:t>
            </w:r>
            <w:r w:rsidRPr="00D120C2">
              <w:rPr>
                <w:rFonts w:ascii="Garamond" w:hAnsi="Garamond"/>
                <w:i/>
                <w:sz w:val="28"/>
                <w:szCs w:val="28"/>
              </w:rPr>
              <w:t xml:space="preserve">jean </w:t>
            </w:r>
            <w:proofErr w:type="spellStart"/>
            <w:r w:rsidRPr="00D120C2">
              <w:rPr>
                <w:rFonts w:ascii="Garamond" w:hAnsi="Garamond"/>
                <w:i/>
                <w:sz w:val="28"/>
                <w:szCs w:val="28"/>
              </w:rPr>
              <w:t>oo</w:t>
            </w:r>
            <w:proofErr w:type="spellEnd"/>
            <w:r w:rsidRPr="00D120C2">
              <w:rPr>
                <w:rFonts w:ascii="Garamond" w:hAnsi="Garamond"/>
                <w:i/>
                <w:sz w:val="28"/>
                <w:szCs w:val="28"/>
              </w:rPr>
              <w:t xml:space="preserve"> </w:t>
            </w:r>
            <w:proofErr w:type="spellStart"/>
            <w:r w:rsidRPr="00D120C2">
              <w:rPr>
                <w:rFonts w:ascii="Garamond" w:hAnsi="Garamond"/>
                <w:i/>
                <w:sz w:val="28"/>
                <w:szCs w:val="28"/>
              </w:rPr>
              <w:t>treshteil</w:t>
            </w:r>
            <w:proofErr w:type="spellEnd"/>
            <w:r w:rsidRPr="00D120C2">
              <w:rPr>
                <w:rFonts w:ascii="Garamond" w:hAnsi="Garamond"/>
                <w:i/>
                <w:sz w:val="28"/>
                <w:szCs w:val="28"/>
              </w:rPr>
              <w:t xml:space="preserve"> </w:t>
            </w:r>
            <w:proofErr w:type="spellStart"/>
            <w:r w:rsidRPr="00D120C2">
              <w:rPr>
                <w:rFonts w:ascii="Garamond" w:hAnsi="Garamond"/>
                <w:i/>
                <w:sz w:val="28"/>
                <w:szCs w:val="28"/>
              </w:rPr>
              <w:t>ayns</w:t>
            </w:r>
            <w:proofErr w:type="spellEnd"/>
            <w:r w:rsidRPr="00D120C2">
              <w:rPr>
                <w:rFonts w:ascii="Garamond" w:hAnsi="Garamond"/>
                <w:i/>
                <w:sz w:val="28"/>
                <w:szCs w:val="28"/>
              </w:rPr>
              <w:t xml:space="preserve"> </w:t>
            </w:r>
            <w:proofErr w:type="spellStart"/>
            <w:r w:rsidRPr="00D120C2">
              <w:rPr>
                <w:rFonts w:ascii="Garamond" w:hAnsi="Garamond"/>
                <w:i/>
                <w:sz w:val="28"/>
                <w:szCs w:val="28"/>
              </w:rPr>
              <w:t>Myghyn</w:t>
            </w:r>
            <w:proofErr w:type="spellEnd"/>
            <w:r w:rsidRPr="00D120C2">
              <w:rPr>
                <w:rFonts w:ascii="Garamond" w:hAnsi="Garamond"/>
                <w:i/>
                <w:sz w:val="28"/>
                <w:szCs w:val="28"/>
              </w:rPr>
              <w:t xml:space="preserve"> Yee, </w:t>
            </w:r>
            <w:proofErr w:type="spellStart"/>
            <w:r w:rsidRPr="00134F9B">
              <w:rPr>
                <w:rFonts w:ascii="Garamond" w:hAnsi="Garamond"/>
                <w:sz w:val="28"/>
                <w:szCs w:val="28"/>
              </w:rPr>
              <w:t>fegooish</w:t>
            </w:r>
            <w:proofErr w:type="spellEnd"/>
            <w:r w:rsidRPr="00134F9B">
              <w:rPr>
                <w:rFonts w:ascii="Garamond" w:hAnsi="Garamond"/>
                <w:sz w:val="28"/>
                <w:szCs w:val="28"/>
              </w:rPr>
              <w:t xml:space="preserve"> </w:t>
            </w:r>
            <w:proofErr w:type="spellStart"/>
            <w:r w:rsidRPr="00134F9B">
              <w:rPr>
                <w:rFonts w:ascii="Garamond" w:hAnsi="Garamond"/>
                <w:sz w:val="28"/>
                <w:szCs w:val="28"/>
              </w:rPr>
              <w:t>trimshey</w:t>
            </w:r>
            <w:proofErr w:type="spellEnd"/>
            <w:r w:rsidRPr="00134F9B">
              <w:rPr>
                <w:rFonts w:ascii="Garamond" w:hAnsi="Garamond"/>
                <w:sz w:val="28"/>
                <w:szCs w:val="28"/>
              </w:rPr>
              <w:t xml:space="preserve"> </w:t>
            </w:r>
            <w:proofErr w:type="spellStart"/>
            <w:r w:rsidRPr="00134F9B">
              <w:rPr>
                <w:rFonts w:ascii="Garamond" w:hAnsi="Garamond"/>
                <w:sz w:val="28"/>
                <w:szCs w:val="28"/>
              </w:rPr>
              <w:t>firrinagh</w:t>
            </w:r>
            <w:proofErr w:type="spellEnd"/>
            <w:r w:rsidRPr="00134F9B">
              <w:rPr>
                <w:rFonts w:ascii="Garamond" w:hAnsi="Garamond"/>
                <w:sz w:val="28"/>
                <w:szCs w:val="28"/>
              </w:rPr>
              <w:t xml:space="preserve"> son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Pheccaghyn</w:t>
            </w:r>
            <w:proofErr w:type="spellEnd"/>
            <w:r w:rsidRPr="00134F9B">
              <w:rPr>
                <w:rFonts w:ascii="Garamond" w:hAnsi="Garamond"/>
                <w:sz w:val="28"/>
                <w:szCs w:val="28"/>
              </w:rPr>
              <w:t xml:space="preserve">, as </w:t>
            </w:r>
            <w:proofErr w:type="spellStart"/>
            <w:r w:rsidRPr="00134F9B">
              <w:rPr>
                <w:rFonts w:ascii="Garamond" w:hAnsi="Garamond"/>
                <w:sz w:val="28"/>
                <w:szCs w:val="28"/>
              </w:rPr>
              <w:t>kiarrail</w:t>
            </w:r>
            <w:proofErr w:type="spellEnd"/>
            <w:r w:rsidRPr="00134F9B">
              <w:rPr>
                <w:rFonts w:ascii="Garamond" w:hAnsi="Garamond"/>
                <w:sz w:val="28"/>
                <w:szCs w:val="28"/>
              </w:rPr>
              <w:t xml:space="preserve"> </w:t>
            </w:r>
            <w:proofErr w:type="spellStart"/>
            <w:r w:rsidRPr="00134F9B">
              <w:rPr>
                <w:rFonts w:ascii="Garamond" w:hAnsi="Garamond"/>
                <w:sz w:val="28"/>
                <w:szCs w:val="28"/>
              </w:rPr>
              <w:t>crauee</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liasagh</w:t>
            </w:r>
            <w:proofErr w:type="spellEnd"/>
            <w:r w:rsidRPr="00134F9B">
              <w:rPr>
                <w:rFonts w:ascii="Garamond" w:hAnsi="Garamond"/>
                <w:sz w:val="28"/>
                <w:szCs w:val="28"/>
              </w:rPr>
              <w:t xml:space="preserve">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Vea</w:t>
            </w:r>
            <w:proofErr w:type="spellEnd"/>
            <w:r w:rsidRPr="00134F9B">
              <w:rPr>
                <w:rFonts w:ascii="Garamond" w:hAnsi="Garamond"/>
                <w:i/>
                <w:sz w:val="28"/>
                <w:szCs w:val="28"/>
              </w:rPr>
              <w:t xml:space="preserve">. </w:t>
            </w:r>
            <w:r w:rsidRPr="00134F9B">
              <w:rPr>
                <w:rFonts w:ascii="Garamond" w:hAnsi="Garamond"/>
                <w:sz w:val="28"/>
                <w:szCs w:val="28"/>
              </w:rPr>
              <w:t xml:space="preserve">As </w:t>
            </w:r>
            <w:proofErr w:type="spellStart"/>
            <w:r w:rsidRPr="00134F9B">
              <w:rPr>
                <w:rFonts w:ascii="Garamond" w:hAnsi="Garamond"/>
                <w:sz w:val="28"/>
                <w:szCs w:val="28"/>
              </w:rPr>
              <w:t>ny</w:t>
            </w:r>
            <w:proofErr w:type="spellEnd"/>
            <w:r w:rsidRPr="00134F9B">
              <w:rPr>
                <w:rFonts w:ascii="Garamond" w:hAnsi="Garamond"/>
                <w:sz w:val="28"/>
                <w:szCs w:val="28"/>
              </w:rPr>
              <w:t xml:space="preserve"> </w:t>
            </w:r>
            <w:proofErr w:type="spellStart"/>
            <w:r w:rsidRPr="00134F9B">
              <w:rPr>
                <w:rFonts w:ascii="Garamond" w:hAnsi="Garamond"/>
                <w:sz w:val="28"/>
                <w:szCs w:val="28"/>
              </w:rPr>
              <w:t>smooinee</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vel</w:t>
            </w:r>
            <w:proofErr w:type="spellEnd"/>
            <w:r w:rsidRPr="00134F9B">
              <w:rPr>
                <w:rFonts w:ascii="Garamond" w:hAnsi="Garamond"/>
                <w:sz w:val="28"/>
                <w:szCs w:val="28"/>
              </w:rPr>
              <w:t xml:space="preserve"> </w:t>
            </w:r>
            <w:proofErr w:type="spellStart"/>
            <w:r w:rsidRPr="00134F9B">
              <w:rPr>
                <w:rFonts w:ascii="Garamond" w:hAnsi="Garamond"/>
                <w:sz w:val="28"/>
                <w:szCs w:val="28"/>
              </w:rPr>
              <w:t>oo</w:t>
            </w:r>
            <w:proofErr w:type="spellEnd"/>
            <w:r w:rsidRPr="00134F9B">
              <w:rPr>
                <w:rFonts w:ascii="Garamond" w:hAnsi="Garamond"/>
                <w:sz w:val="28"/>
                <w:szCs w:val="28"/>
              </w:rPr>
              <w:t xml:space="preserve"> </w:t>
            </w:r>
            <w:proofErr w:type="spellStart"/>
            <w:r w:rsidRPr="00134F9B">
              <w:rPr>
                <w:rFonts w:ascii="Garamond" w:hAnsi="Garamond"/>
                <w:sz w:val="28"/>
                <w:szCs w:val="28"/>
              </w:rPr>
              <w:t>sauchey</w:t>
            </w:r>
            <w:proofErr w:type="spellEnd"/>
            <w:r w:rsidRPr="00134F9B">
              <w:rPr>
                <w:rFonts w:ascii="Garamond" w:hAnsi="Garamond"/>
                <w:sz w:val="28"/>
                <w:szCs w:val="28"/>
              </w:rPr>
              <w:t xml:space="preserve">, son </w:t>
            </w:r>
            <w:proofErr w:type="spellStart"/>
            <w:r w:rsidRPr="00134F9B">
              <w:rPr>
                <w:rFonts w:ascii="Garamond" w:hAnsi="Garamond"/>
                <w:sz w:val="28"/>
                <w:szCs w:val="28"/>
              </w:rPr>
              <w:t>nagh</w:t>
            </w:r>
            <w:proofErr w:type="spellEnd"/>
            <w:r w:rsidRPr="00134F9B">
              <w:rPr>
                <w:rFonts w:ascii="Garamond" w:hAnsi="Garamond"/>
                <w:sz w:val="28"/>
                <w:szCs w:val="28"/>
              </w:rPr>
              <w:t xml:space="preserve"> </w:t>
            </w:r>
            <w:proofErr w:type="spellStart"/>
            <w:r w:rsidRPr="00134F9B">
              <w:rPr>
                <w:rFonts w:ascii="Garamond" w:hAnsi="Garamond"/>
                <w:sz w:val="28"/>
                <w:szCs w:val="28"/>
              </w:rPr>
              <w:t>vel</w:t>
            </w:r>
            <w:proofErr w:type="spellEnd"/>
            <w:r w:rsidRPr="00134F9B">
              <w:rPr>
                <w:rFonts w:ascii="Garamond" w:hAnsi="Garamond"/>
                <w:sz w:val="28"/>
                <w:szCs w:val="28"/>
              </w:rPr>
              <w:t xml:space="preserve"> </w:t>
            </w:r>
            <w:proofErr w:type="spellStart"/>
            <w:r w:rsidRPr="00134F9B">
              <w:rPr>
                <w:rFonts w:ascii="Garamond" w:hAnsi="Garamond"/>
                <w:sz w:val="28"/>
                <w:szCs w:val="28"/>
              </w:rPr>
              <w:t>fys</w:t>
            </w:r>
            <w:proofErr w:type="spellEnd"/>
            <w:r w:rsidRPr="00134F9B">
              <w:rPr>
                <w:rFonts w:ascii="Garamond" w:hAnsi="Garamond"/>
                <w:sz w:val="28"/>
                <w:szCs w:val="28"/>
              </w:rPr>
              <w:t xml:space="preserve"> </w:t>
            </w:r>
            <w:proofErr w:type="spellStart"/>
            <w:r w:rsidRPr="00134F9B">
              <w:rPr>
                <w:rFonts w:ascii="Garamond" w:hAnsi="Garamond"/>
                <w:sz w:val="28"/>
                <w:szCs w:val="28"/>
              </w:rPr>
              <w:t>ec</w:t>
            </w:r>
            <w:proofErr w:type="spellEnd"/>
            <w:r w:rsidRPr="00134F9B">
              <w:rPr>
                <w:rFonts w:ascii="Garamond" w:hAnsi="Garamond"/>
                <w:sz w:val="28"/>
                <w:szCs w:val="28"/>
              </w:rPr>
              <w:t xml:space="preserve"> y </w:t>
            </w:r>
            <w:proofErr w:type="spellStart"/>
            <w:r w:rsidRPr="00134F9B">
              <w:rPr>
                <w:rFonts w:ascii="Garamond" w:hAnsi="Garamond"/>
                <w:sz w:val="28"/>
                <w:szCs w:val="28"/>
              </w:rPr>
              <w:t>seih</w:t>
            </w:r>
            <w:r>
              <w:rPr>
                <w:rFonts w:ascii="Garamond" w:hAnsi="Garamond"/>
                <w:sz w:val="28"/>
                <w:szCs w:val="28"/>
              </w:rPr>
              <w:t>l</w:t>
            </w:r>
            <w:r w:rsidRPr="00134F9B">
              <w:rPr>
                <w:rFonts w:ascii="Garamond" w:hAnsi="Garamond"/>
                <w:sz w:val="28"/>
                <w:szCs w:val="28"/>
              </w:rPr>
              <w:t>l</w:t>
            </w:r>
            <w:proofErr w:type="spellEnd"/>
            <w:r w:rsidRPr="00134F9B">
              <w:rPr>
                <w:rFonts w:ascii="Garamond" w:hAnsi="Garamond"/>
                <w:sz w:val="28"/>
                <w:szCs w:val="28"/>
              </w:rPr>
              <w:t xml:space="preserve"> er </w:t>
            </w:r>
            <w:proofErr w:type="spellStart"/>
            <w:r w:rsidRPr="00134F9B">
              <w:rPr>
                <w:rFonts w:ascii="Garamond" w:hAnsi="Garamond"/>
                <w:sz w:val="28"/>
                <w:szCs w:val="28"/>
              </w:rPr>
              <w:t>aggair</w:t>
            </w:r>
            <w:proofErr w:type="spellEnd"/>
            <w:r w:rsidRPr="00134F9B">
              <w:rPr>
                <w:rFonts w:ascii="Garamond" w:hAnsi="Garamond"/>
                <w:sz w:val="28"/>
                <w:szCs w:val="28"/>
              </w:rPr>
              <w:t xml:space="preserve"> </w:t>
            </w:r>
            <w:proofErr w:type="spellStart"/>
            <w:r w:rsidRPr="00134F9B">
              <w:rPr>
                <w:rFonts w:ascii="Garamond" w:hAnsi="Garamond"/>
                <w:sz w:val="28"/>
                <w:szCs w:val="28"/>
              </w:rPr>
              <w:t>erbee</w:t>
            </w:r>
            <w:proofErr w:type="spellEnd"/>
            <w:r w:rsidRPr="00134F9B">
              <w:rPr>
                <w:rFonts w:ascii="Garamond" w:hAnsi="Garamond"/>
                <w:sz w:val="28"/>
                <w:szCs w:val="28"/>
              </w:rPr>
              <w:t xml:space="preserve"> </w:t>
            </w:r>
            <w:proofErr w:type="spellStart"/>
            <w:r w:rsidRPr="00134F9B">
              <w:rPr>
                <w:rFonts w:ascii="Garamond" w:hAnsi="Garamond"/>
                <w:sz w:val="28"/>
                <w:szCs w:val="28"/>
              </w:rPr>
              <w:t>jeed</w:t>
            </w:r>
            <w:proofErr w:type="spellEnd"/>
            <w:r>
              <w:rPr>
                <w:rFonts w:ascii="Garamond" w:hAnsi="Garamond"/>
                <w:sz w:val="28"/>
                <w:szCs w:val="28"/>
              </w:rPr>
              <w:t>.</w:t>
            </w:r>
            <w:r w:rsidRPr="00134F9B">
              <w:rPr>
                <w:rFonts w:ascii="Garamond" w:hAnsi="Garamond"/>
                <w:sz w:val="28"/>
                <w:szCs w:val="28"/>
              </w:rPr>
              <w:t xml:space="preserve"> </w:t>
            </w:r>
            <w:r w:rsidRPr="00D120C2">
              <w:rPr>
                <w:rFonts w:ascii="Garamond" w:hAnsi="Garamond"/>
                <w:i/>
                <w:sz w:val="28"/>
                <w:szCs w:val="28"/>
              </w:rPr>
              <w:t xml:space="preserve">Son </w:t>
            </w:r>
            <w:proofErr w:type="spellStart"/>
            <w:r w:rsidRPr="00D120C2">
              <w:rPr>
                <w:rFonts w:ascii="Garamond" w:hAnsi="Garamond"/>
                <w:i/>
                <w:sz w:val="28"/>
                <w:szCs w:val="28"/>
              </w:rPr>
              <w:t>shione</w:t>
            </w:r>
            <w:proofErr w:type="spellEnd"/>
            <w:r w:rsidRPr="00D120C2">
              <w:rPr>
                <w:rFonts w:ascii="Garamond" w:hAnsi="Garamond"/>
                <w:i/>
                <w:sz w:val="28"/>
                <w:szCs w:val="28"/>
              </w:rPr>
              <w:t xml:space="preserve"> da </w:t>
            </w:r>
            <w:proofErr w:type="spellStart"/>
            <w:r w:rsidRPr="00D120C2">
              <w:rPr>
                <w:rFonts w:ascii="Garamond" w:hAnsi="Garamond"/>
                <w:i/>
                <w:sz w:val="28"/>
                <w:szCs w:val="28"/>
              </w:rPr>
              <w:t>Jee</w:t>
            </w:r>
            <w:proofErr w:type="spellEnd"/>
            <w:r w:rsidRPr="00D120C2">
              <w:rPr>
                <w:rFonts w:ascii="Garamond" w:hAnsi="Garamond"/>
                <w:i/>
                <w:sz w:val="28"/>
                <w:szCs w:val="28"/>
              </w:rPr>
              <w:t xml:space="preserve"> </w:t>
            </w:r>
            <w:proofErr w:type="spellStart"/>
            <w:r w:rsidRPr="00D120C2">
              <w:rPr>
                <w:rFonts w:ascii="Garamond" w:hAnsi="Garamond"/>
                <w:i/>
                <w:sz w:val="28"/>
                <w:szCs w:val="28"/>
              </w:rPr>
              <w:t>dty</w:t>
            </w:r>
            <w:proofErr w:type="spellEnd"/>
            <w:r w:rsidRPr="00D120C2">
              <w:rPr>
                <w:rFonts w:ascii="Garamond" w:hAnsi="Garamond"/>
                <w:i/>
                <w:sz w:val="28"/>
                <w:szCs w:val="28"/>
              </w:rPr>
              <w:t xml:space="preserve"> </w:t>
            </w:r>
            <w:proofErr w:type="spellStart"/>
            <w:r w:rsidR="009E6D5B" w:rsidRPr="00D120C2">
              <w:rPr>
                <w:rFonts w:ascii="Garamond" w:hAnsi="Garamond"/>
                <w:i/>
                <w:sz w:val="28"/>
                <w:szCs w:val="28"/>
              </w:rPr>
              <w:t>Chree</w:t>
            </w:r>
            <w:proofErr w:type="spellEnd"/>
            <w:r w:rsidR="009E6D5B">
              <w:rPr>
                <w:rFonts w:ascii="Garamond" w:hAnsi="Garamond"/>
                <w:sz w:val="28"/>
                <w:szCs w:val="28"/>
              </w:rPr>
              <w:t xml:space="preserve"> </w:t>
            </w:r>
            <w:r>
              <w:rPr>
                <w:rFonts w:ascii="Garamond" w:hAnsi="Garamond"/>
                <w:sz w:val="28"/>
                <w:szCs w:val="28"/>
              </w:rPr>
              <w:t>;</w:t>
            </w:r>
            <w:r w:rsidRPr="00134F9B">
              <w:rPr>
                <w:rFonts w:ascii="Garamond" w:hAnsi="Garamond"/>
                <w:sz w:val="28"/>
                <w:szCs w:val="28"/>
              </w:rPr>
              <w:t xml:space="preserve"> Jean </w:t>
            </w:r>
            <w:proofErr w:type="spellStart"/>
            <w:r w:rsidRPr="00134F9B">
              <w:rPr>
                <w:rFonts w:ascii="Garamond" w:hAnsi="Garamond"/>
                <w:sz w:val="28"/>
                <w:szCs w:val="28"/>
              </w:rPr>
              <w:t>Padjer</w:t>
            </w:r>
            <w:proofErr w:type="spellEnd"/>
            <w:r w:rsidRPr="00134F9B">
              <w:rPr>
                <w:rFonts w:ascii="Garamond" w:hAnsi="Garamond"/>
                <w:sz w:val="28"/>
                <w:szCs w:val="28"/>
              </w:rPr>
              <w:t xml:space="preserve"> er-y-fa </w:t>
            </w:r>
            <w:proofErr w:type="spellStart"/>
            <w:r w:rsidRPr="00134F9B">
              <w:rPr>
                <w:rFonts w:ascii="Garamond" w:hAnsi="Garamond"/>
                <w:sz w:val="28"/>
                <w:szCs w:val="28"/>
              </w:rPr>
              <w:t>shen</w:t>
            </w:r>
            <w:proofErr w:type="spellEnd"/>
            <w:r w:rsidRPr="00134F9B">
              <w:rPr>
                <w:rFonts w:ascii="Garamond" w:hAnsi="Garamond"/>
                <w:sz w:val="28"/>
                <w:szCs w:val="28"/>
              </w:rPr>
              <w:t xml:space="preserve"> </w:t>
            </w:r>
            <w:proofErr w:type="spellStart"/>
            <w:r w:rsidRPr="00134F9B">
              <w:rPr>
                <w:rFonts w:ascii="Garamond" w:hAnsi="Garamond"/>
                <w:sz w:val="28"/>
                <w:szCs w:val="28"/>
              </w:rPr>
              <w:t>huggey</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chur </w:t>
            </w:r>
            <w:proofErr w:type="spellStart"/>
            <w:r w:rsidRPr="00134F9B">
              <w:rPr>
                <w:rFonts w:ascii="Garamond" w:hAnsi="Garamond"/>
                <w:sz w:val="28"/>
                <w:szCs w:val="28"/>
              </w:rPr>
              <w:t>dhyt</w:t>
            </w:r>
            <w:proofErr w:type="spellEnd"/>
            <w:r w:rsidRPr="00134F9B">
              <w:rPr>
                <w:rFonts w:ascii="Garamond" w:hAnsi="Garamond"/>
                <w:sz w:val="28"/>
                <w:szCs w:val="28"/>
              </w:rPr>
              <w:t xml:space="preserve"> </w:t>
            </w:r>
            <w:proofErr w:type="spellStart"/>
            <w:r w:rsidRPr="00134F9B">
              <w:rPr>
                <w:rFonts w:ascii="Garamond" w:hAnsi="Garamond"/>
                <w:sz w:val="28"/>
                <w:szCs w:val="28"/>
              </w:rPr>
              <w:t>ennaghtyn</w:t>
            </w:r>
            <w:proofErr w:type="spellEnd"/>
            <w:r w:rsidRPr="00134F9B">
              <w:rPr>
                <w:rFonts w:ascii="Garamond" w:hAnsi="Garamond"/>
                <w:sz w:val="28"/>
                <w:szCs w:val="28"/>
              </w:rPr>
              <w:t xml:space="preserve"> </w:t>
            </w:r>
            <w:proofErr w:type="spellStart"/>
            <w:r w:rsidRPr="00134F9B">
              <w:rPr>
                <w:rFonts w:ascii="Garamond" w:hAnsi="Garamond"/>
                <w:sz w:val="28"/>
                <w:szCs w:val="28"/>
              </w:rPr>
              <w:t>firrinagh</w:t>
            </w:r>
            <w:proofErr w:type="spellEnd"/>
            <w:r w:rsidRPr="00134F9B">
              <w:rPr>
                <w:rFonts w:ascii="Garamond" w:hAnsi="Garamond"/>
                <w:sz w:val="28"/>
                <w:szCs w:val="28"/>
              </w:rPr>
              <w:t xml:space="preserve"> </w:t>
            </w:r>
            <w:proofErr w:type="spellStart"/>
            <w:r w:rsidRPr="00134F9B">
              <w:rPr>
                <w:rFonts w:ascii="Garamond" w:hAnsi="Garamond"/>
                <w:sz w:val="28"/>
                <w:szCs w:val="28"/>
              </w:rPr>
              <w:t>jeh</w:t>
            </w:r>
            <w:proofErr w:type="spellEnd"/>
            <w:r w:rsidRPr="00134F9B">
              <w:rPr>
                <w:rFonts w:ascii="Garamond" w:hAnsi="Garamond"/>
                <w:sz w:val="28"/>
                <w:szCs w:val="28"/>
              </w:rPr>
              <w:t xml:space="preserve">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haghrynys</w:t>
            </w:r>
            <w:proofErr w:type="spellEnd"/>
            <w:r w:rsidRPr="00134F9B">
              <w:rPr>
                <w:rFonts w:ascii="Garamond" w:hAnsi="Garamond"/>
                <w:sz w:val="28"/>
                <w:szCs w:val="28"/>
              </w:rPr>
              <w:t xml:space="preserve"> as </w:t>
            </w:r>
            <w:proofErr w:type="spellStart"/>
            <w:r w:rsidRPr="00134F9B">
              <w:rPr>
                <w:rFonts w:ascii="Garamond" w:hAnsi="Garamond"/>
                <w:sz w:val="28"/>
                <w:szCs w:val="28"/>
              </w:rPr>
              <w:t>grayse</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ghoal</w:t>
            </w:r>
            <w:proofErr w:type="spellEnd"/>
            <w:r w:rsidRPr="00134F9B">
              <w:rPr>
                <w:rFonts w:ascii="Garamond" w:hAnsi="Garamond"/>
                <w:sz w:val="28"/>
                <w:szCs w:val="28"/>
              </w:rPr>
              <w:t xml:space="preserve"> </w:t>
            </w:r>
            <w:proofErr w:type="spellStart"/>
            <w:r w:rsidRPr="00134F9B">
              <w:rPr>
                <w:rFonts w:ascii="Garamond" w:hAnsi="Garamond"/>
                <w:sz w:val="28"/>
                <w:szCs w:val="28"/>
              </w:rPr>
              <w:t>Arrys</w:t>
            </w:r>
            <w:proofErr w:type="spellEnd"/>
            <w:r w:rsidRPr="00134F9B">
              <w:rPr>
                <w:rFonts w:ascii="Garamond" w:hAnsi="Garamond"/>
                <w:sz w:val="28"/>
                <w:szCs w:val="28"/>
              </w:rPr>
              <w:t xml:space="preserve"> er </w:t>
            </w:r>
            <w:proofErr w:type="spellStart"/>
            <w:r w:rsidRPr="00134F9B">
              <w:rPr>
                <w:rFonts w:ascii="Garamond" w:hAnsi="Garamond"/>
                <w:sz w:val="28"/>
                <w:szCs w:val="28"/>
              </w:rPr>
              <w:t>nyn</w:t>
            </w:r>
            <w:proofErr w:type="spellEnd"/>
            <w:r w:rsidRPr="00134F9B">
              <w:rPr>
                <w:rFonts w:ascii="Garamond" w:hAnsi="Garamond"/>
                <w:sz w:val="28"/>
                <w:szCs w:val="28"/>
              </w:rPr>
              <w:t xml:space="preserve"> son, as </w:t>
            </w:r>
            <w:proofErr w:type="spellStart"/>
            <w:r w:rsidRPr="00134F9B">
              <w:rPr>
                <w:rFonts w:ascii="Garamond" w:hAnsi="Garamond"/>
                <w:sz w:val="28"/>
                <w:szCs w:val="28"/>
              </w:rPr>
              <w:t>Credjue</w:t>
            </w:r>
            <w:proofErr w:type="spellEnd"/>
            <w:r w:rsidRPr="00134F9B">
              <w:rPr>
                <w:rFonts w:ascii="Garamond" w:hAnsi="Garamond"/>
                <w:sz w:val="28"/>
                <w:szCs w:val="28"/>
              </w:rPr>
              <w:t xml:space="preserve"> </w:t>
            </w:r>
            <w:proofErr w:type="spellStart"/>
            <w:r w:rsidRPr="00134F9B">
              <w:rPr>
                <w:rFonts w:ascii="Garamond" w:hAnsi="Garamond"/>
                <w:sz w:val="28"/>
                <w:szCs w:val="28"/>
              </w:rPr>
              <w:t>ayns</w:t>
            </w:r>
            <w:proofErr w:type="spellEnd"/>
            <w:r w:rsidRPr="00134F9B">
              <w:rPr>
                <w:rFonts w:ascii="Garamond" w:hAnsi="Garamond"/>
                <w:sz w:val="28"/>
                <w:szCs w:val="28"/>
              </w:rPr>
              <w:t xml:space="preserve"> </w:t>
            </w:r>
            <w:proofErr w:type="spellStart"/>
            <w:r w:rsidRPr="00134F9B">
              <w:rPr>
                <w:rFonts w:ascii="Garamond" w:hAnsi="Garamond"/>
                <w:sz w:val="28"/>
                <w:szCs w:val="28"/>
              </w:rPr>
              <w:t>Yeesey</w:t>
            </w:r>
            <w:proofErr w:type="spellEnd"/>
            <w:r w:rsidRPr="00134F9B">
              <w:rPr>
                <w:rFonts w:ascii="Garamond" w:hAnsi="Garamond"/>
                <w:sz w:val="28"/>
                <w:szCs w:val="28"/>
              </w:rPr>
              <w:t xml:space="preserve"> </w:t>
            </w:r>
            <w:proofErr w:type="spellStart"/>
            <w:r w:rsidRPr="00134F9B">
              <w:rPr>
                <w:rFonts w:ascii="Garamond" w:hAnsi="Garamond"/>
                <w:sz w:val="28"/>
                <w:szCs w:val="28"/>
              </w:rPr>
              <w:t>Creest</w:t>
            </w:r>
            <w:proofErr w:type="spellEnd"/>
            <w:r w:rsidRPr="00134F9B">
              <w:rPr>
                <w:rFonts w:ascii="Garamond" w:hAnsi="Garamond"/>
                <w:sz w:val="28"/>
                <w:szCs w:val="28"/>
              </w:rPr>
              <w:t xml:space="preserve">, er </w:t>
            </w:r>
            <w:r>
              <w:rPr>
                <w:rFonts w:ascii="Garamond" w:hAnsi="Garamond"/>
                <w:sz w:val="28"/>
                <w:szCs w:val="28"/>
              </w:rPr>
              <w:t xml:space="preserve">[30] </w:t>
            </w:r>
            <w:r w:rsidRPr="00D120C2">
              <w:rPr>
                <w:rFonts w:ascii="Garamond" w:hAnsi="Garamond"/>
                <w:i/>
                <w:sz w:val="28"/>
                <w:szCs w:val="28"/>
              </w:rPr>
              <w:t xml:space="preserve">y </w:t>
            </w:r>
            <w:proofErr w:type="spellStart"/>
            <w:r w:rsidRPr="00D120C2">
              <w:rPr>
                <w:rFonts w:ascii="Garamond" w:hAnsi="Garamond"/>
                <w:i/>
                <w:sz w:val="28"/>
                <w:szCs w:val="28"/>
              </w:rPr>
              <w:t>graih</w:t>
            </w:r>
            <w:proofErr w:type="spellEnd"/>
            <w:r w:rsidRPr="00D120C2">
              <w:rPr>
                <w:rFonts w:ascii="Garamond" w:hAnsi="Garamond"/>
                <w:i/>
                <w:sz w:val="28"/>
                <w:szCs w:val="28"/>
              </w:rPr>
              <w:t xml:space="preserve"> </w:t>
            </w:r>
            <w:proofErr w:type="spellStart"/>
            <w:r w:rsidRPr="00D120C2">
              <w:rPr>
                <w:rFonts w:ascii="Garamond" w:hAnsi="Garamond"/>
                <w:i/>
                <w:sz w:val="28"/>
                <w:szCs w:val="28"/>
              </w:rPr>
              <w:t>echey</w:t>
            </w:r>
            <w:proofErr w:type="spellEnd"/>
            <w:r w:rsidRPr="00134F9B">
              <w:rPr>
                <w:rFonts w:ascii="Garamond" w:hAnsi="Garamond"/>
                <w:sz w:val="28"/>
                <w:szCs w:val="28"/>
              </w:rPr>
              <w:t xml:space="preserve"> </w:t>
            </w:r>
            <w:proofErr w:type="spellStart"/>
            <w:r w:rsidRPr="00134F9B">
              <w:rPr>
                <w:rFonts w:ascii="Garamond" w:hAnsi="Garamond"/>
                <w:sz w:val="28"/>
                <w:szCs w:val="28"/>
              </w:rPr>
              <w:t>dy</w:t>
            </w:r>
            <w:proofErr w:type="spellEnd"/>
            <w:r w:rsidRPr="00134F9B">
              <w:rPr>
                <w:rFonts w:ascii="Garamond" w:hAnsi="Garamond"/>
                <w:sz w:val="28"/>
                <w:szCs w:val="28"/>
              </w:rPr>
              <w:t xml:space="preserve"> </w:t>
            </w:r>
            <w:proofErr w:type="spellStart"/>
            <w:r w:rsidRPr="00134F9B">
              <w:rPr>
                <w:rFonts w:ascii="Garamond" w:hAnsi="Garamond"/>
                <w:sz w:val="28"/>
                <w:szCs w:val="28"/>
              </w:rPr>
              <w:t>vod</w:t>
            </w:r>
            <w:proofErr w:type="spellEnd"/>
            <w:r w:rsidRPr="00134F9B">
              <w:rPr>
                <w:rFonts w:ascii="Garamond" w:hAnsi="Garamond"/>
                <w:sz w:val="28"/>
                <w:szCs w:val="28"/>
              </w:rPr>
              <w:t xml:space="preserve"> </w:t>
            </w:r>
            <w:proofErr w:type="spellStart"/>
            <w:r w:rsidRPr="00134F9B">
              <w:rPr>
                <w:rFonts w:ascii="Garamond" w:hAnsi="Garamond"/>
                <w:sz w:val="28"/>
                <w:szCs w:val="28"/>
              </w:rPr>
              <w:lastRenderedPageBreak/>
              <w:t>dty</w:t>
            </w:r>
            <w:proofErr w:type="spellEnd"/>
            <w:r w:rsidRPr="00134F9B">
              <w:rPr>
                <w:rFonts w:ascii="Garamond" w:hAnsi="Garamond"/>
                <w:sz w:val="28"/>
                <w:szCs w:val="28"/>
              </w:rPr>
              <w:t xml:space="preserve"> </w:t>
            </w:r>
            <w:proofErr w:type="spellStart"/>
            <w:r w:rsidRPr="00134F9B">
              <w:rPr>
                <w:rFonts w:ascii="Garamond" w:hAnsi="Garamond"/>
                <w:sz w:val="28"/>
                <w:szCs w:val="28"/>
              </w:rPr>
              <w:t>pheccaghyn</w:t>
            </w:r>
            <w:proofErr w:type="spellEnd"/>
            <w:r w:rsidRPr="00134F9B">
              <w:rPr>
                <w:rFonts w:ascii="Garamond" w:hAnsi="Garamond"/>
                <w:sz w:val="28"/>
                <w:szCs w:val="28"/>
              </w:rPr>
              <w:t xml:space="preserve"> </w:t>
            </w:r>
            <w:proofErr w:type="spellStart"/>
            <w:r w:rsidRPr="00134F9B">
              <w:rPr>
                <w:rFonts w:ascii="Garamond" w:hAnsi="Garamond"/>
                <w:sz w:val="28"/>
                <w:szCs w:val="28"/>
              </w:rPr>
              <w:t>v’er</w:t>
            </w:r>
            <w:proofErr w:type="spellEnd"/>
            <w:r w:rsidRPr="00134F9B">
              <w:rPr>
                <w:rFonts w:ascii="Garamond" w:hAnsi="Garamond"/>
                <w:sz w:val="28"/>
                <w:szCs w:val="28"/>
              </w:rPr>
              <w:t xml:space="preserve"> </w:t>
            </w:r>
            <w:proofErr w:type="spellStart"/>
            <w:r w:rsidRPr="00134F9B">
              <w:rPr>
                <w:rFonts w:ascii="Garamond" w:hAnsi="Garamond"/>
                <w:sz w:val="28"/>
                <w:szCs w:val="28"/>
              </w:rPr>
              <w:t>ny</w:t>
            </w:r>
            <w:proofErr w:type="spellEnd"/>
            <w:r w:rsidRPr="00134F9B">
              <w:rPr>
                <w:rFonts w:ascii="Garamond" w:hAnsi="Garamond"/>
                <w:sz w:val="28"/>
                <w:szCs w:val="28"/>
              </w:rPr>
              <w:t xml:space="preserve"> </w:t>
            </w:r>
            <w:proofErr w:type="spellStart"/>
            <w:r w:rsidRPr="00134F9B">
              <w:rPr>
                <w:rFonts w:ascii="Garamond" w:hAnsi="Garamond"/>
                <w:sz w:val="28"/>
                <w:szCs w:val="28"/>
              </w:rPr>
              <w:t>leih</w:t>
            </w:r>
            <w:proofErr w:type="spellEnd"/>
            <w:r w:rsidRPr="00134F9B">
              <w:rPr>
                <w:rFonts w:ascii="Garamond" w:hAnsi="Garamond"/>
                <w:sz w:val="28"/>
                <w:szCs w:val="28"/>
              </w:rPr>
              <w:t xml:space="preserve"> </w:t>
            </w:r>
            <w:proofErr w:type="spellStart"/>
            <w:r w:rsidRPr="00134F9B">
              <w:rPr>
                <w:rFonts w:ascii="Garamond" w:hAnsi="Garamond"/>
                <w:sz w:val="28"/>
                <w:szCs w:val="28"/>
              </w:rPr>
              <w:t>dhyt</w:t>
            </w:r>
            <w:proofErr w:type="spellEnd"/>
            <w:r w:rsidRPr="00134F9B">
              <w:rPr>
                <w:rFonts w:ascii="Garamond" w:hAnsi="Garamond"/>
                <w:sz w:val="28"/>
                <w:szCs w:val="28"/>
              </w:rPr>
              <w:t xml:space="preserve">, as </w:t>
            </w:r>
            <w:proofErr w:type="spellStart"/>
            <w:r w:rsidRPr="00134F9B">
              <w:rPr>
                <w:rFonts w:ascii="Garamond" w:hAnsi="Garamond"/>
                <w:sz w:val="28"/>
                <w:szCs w:val="28"/>
              </w:rPr>
              <w:t>dty</w:t>
            </w:r>
            <w:proofErr w:type="spellEnd"/>
            <w:r w:rsidRPr="00134F9B">
              <w:rPr>
                <w:rFonts w:ascii="Garamond" w:hAnsi="Garamond"/>
                <w:sz w:val="28"/>
                <w:szCs w:val="28"/>
              </w:rPr>
              <w:t xml:space="preserve"> </w:t>
            </w:r>
            <w:proofErr w:type="spellStart"/>
            <w:r w:rsidRPr="00134F9B">
              <w:rPr>
                <w:rFonts w:ascii="Garamond" w:hAnsi="Garamond"/>
                <w:sz w:val="28"/>
                <w:szCs w:val="28"/>
              </w:rPr>
              <w:t>phardoon</w:t>
            </w:r>
            <w:proofErr w:type="spellEnd"/>
            <w:r w:rsidRPr="00134F9B">
              <w:rPr>
                <w:rFonts w:ascii="Garamond" w:hAnsi="Garamond"/>
                <w:sz w:val="28"/>
                <w:szCs w:val="28"/>
              </w:rPr>
              <w:t xml:space="preserve"> er </w:t>
            </w:r>
            <w:proofErr w:type="spellStart"/>
            <w:r w:rsidRPr="00134F9B">
              <w:rPr>
                <w:rFonts w:ascii="Garamond" w:hAnsi="Garamond"/>
                <w:sz w:val="28"/>
                <w:szCs w:val="28"/>
              </w:rPr>
              <w:t>ny</w:t>
            </w:r>
            <w:proofErr w:type="spellEnd"/>
            <w:r w:rsidRPr="00134F9B">
              <w:rPr>
                <w:rFonts w:ascii="Garamond" w:hAnsi="Garamond"/>
                <w:sz w:val="28"/>
                <w:szCs w:val="28"/>
              </w:rPr>
              <w:t xml:space="preserve"> </w:t>
            </w:r>
            <w:proofErr w:type="spellStart"/>
            <w:r w:rsidRPr="00134F9B">
              <w:rPr>
                <w:rFonts w:ascii="Garamond" w:hAnsi="Garamond"/>
                <w:sz w:val="28"/>
                <w:szCs w:val="28"/>
              </w:rPr>
              <w:t>hickeragh</w:t>
            </w:r>
            <w:proofErr w:type="spellEnd"/>
            <w:r w:rsidRPr="00134F9B">
              <w:rPr>
                <w:rFonts w:ascii="Garamond" w:hAnsi="Garamond"/>
                <w:sz w:val="28"/>
                <w:szCs w:val="28"/>
              </w:rPr>
              <w:t xml:space="preserve"> </w:t>
            </w:r>
            <w:proofErr w:type="spellStart"/>
            <w:r w:rsidRPr="00134F9B">
              <w:rPr>
                <w:rFonts w:ascii="Garamond" w:hAnsi="Garamond"/>
                <w:sz w:val="28"/>
                <w:szCs w:val="28"/>
              </w:rPr>
              <w:t>ayns</w:t>
            </w:r>
            <w:proofErr w:type="spellEnd"/>
            <w:r w:rsidRPr="00134F9B">
              <w:rPr>
                <w:rFonts w:ascii="Garamond" w:hAnsi="Garamond"/>
                <w:sz w:val="28"/>
                <w:szCs w:val="28"/>
              </w:rPr>
              <w:t xml:space="preserve"> </w:t>
            </w:r>
            <w:proofErr w:type="spellStart"/>
            <w:r w:rsidRPr="00134F9B">
              <w:rPr>
                <w:rFonts w:ascii="Garamond" w:hAnsi="Garamond"/>
                <w:sz w:val="28"/>
                <w:szCs w:val="28"/>
              </w:rPr>
              <w:t>Niau</w:t>
            </w:r>
            <w:proofErr w:type="spellEnd"/>
            <w:r w:rsidRPr="00134F9B">
              <w:rPr>
                <w:rFonts w:ascii="Garamond" w:hAnsi="Garamond"/>
                <w:sz w:val="28"/>
                <w:szCs w:val="28"/>
              </w:rPr>
              <w:t xml:space="preserve">, my jeu as </w:t>
            </w:r>
            <w:proofErr w:type="spellStart"/>
            <w:r w:rsidRPr="00134F9B">
              <w:rPr>
                <w:rFonts w:ascii="Garamond" w:hAnsi="Garamond"/>
                <w:sz w:val="28"/>
                <w:szCs w:val="28"/>
              </w:rPr>
              <w:t>shoh</w:t>
            </w:r>
            <w:proofErr w:type="spellEnd"/>
            <w:r>
              <w:rPr>
                <w:rFonts w:ascii="Garamond" w:hAnsi="Garamond"/>
                <w:sz w:val="28"/>
                <w:szCs w:val="28"/>
              </w:rPr>
              <w:t>,</w:t>
            </w:r>
            <w:r w:rsidRPr="00134F9B">
              <w:rPr>
                <w:rFonts w:ascii="Garamond" w:hAnsi="Garamond"/>
                <w:sz w:val="28"/>
                <w:szCs w:val="28"/>
              </w:rPr>
              <w:t xml:space="preserve"> as </w:t>
            </w:r>
            <w:proofErr w:type="spellStart"/>
            <w:r w:rsidRPr="00134F9B">
              <w:rPr>
                <w:rFonts w:ascii="Garamond" w:hAnsi="Garamond"/>
                <w:sz w:val="28"/>
                <w:szCs w:val="28"/>
              </w:rPr>
              <w:t>nagh</w:t>
            </w:r>
            <w:proofErr w:type="spellEnd"/>
            <w:r w:rsidRPr="00134F9B">
              <w:rPr>
                <w:rFonts w:ascii="Garamond" w:hAnsi="Garamond"/>
                <w:sz w:val="28"/>
                <w:szCs w:val="28"/>
              </w:rPr>
              <w:t xml:space="preserve"> bee </w:t>
            </w:r>
            <w:proofErr w:type="spellStart"/>
            <w:r w:rsidRPr="00134F9B">
              <w:rPr>
                <w:rFonts w:ascii="Garamond" w:hAnsi="Garamond"/>
                <w:sz w:val="28"/>
                <w:szCs w:val="28"/>
              </w:rPr>
              <w:t>oo</w:t>
            </w:r>
            <w:proofErr w:type="spellEnd"/>
            <w:r w:rsidRPr="00134F9B">
              <w:rPr>
                <w:rFonts w:ascii="Garamond" w:hAnsi="Garamond"/>
                <w:sz w:val="28"/>
                <w:szCs w:val="28"/>
              </w:rPr>
              <w:t xml:space="preserve"> </w:t>
            </w:r>
            <w:proofErr w:type="spellStart"/>
            <w:r w:rsidRPr="00134F9B">
              <w:rPr>
                <w:rFonts w:ascii="Garamond" w:hAnsi="Garamond"/>
                <w:sz w:val="28"/>
                <w:szCs w:val="28"/>
              </w:rPr>
              <w:t>arragh</w:t>
            </w:r>
            <w:proofErr w:type="spellEnd"/>
            <w:r w:rsidRPr="00134F9B">
              <w:rPr>
                <w:rFonts w:ascii="Garamond" w:hAnsi="Garamond"/>
                <w:sz w:val="28"/>
                <w:szCs w:val="28"/>
              </w:rPr>
              <w:t xml:space="preserve"> er </w:t>
            </w:r>
            <w:proofErr w:type="spellStart"/>
            <w:r w:rsidRPr="00134F9B">
              <w:rPr>
                <w:rFonts w:ascii="Garamond" w:hAnsi="Garamond"/>
                <w:sz w:val="28"/>
                <w:szCs w:val="28"/>
              </w:rPr>
              <w:t>dt’akin</w:t>
            </w:r>
            <w:proofErr w:type="spellEnd"/>
            <w:r w:rsidRPr="00134F9B">
              <w:rPr>
                <w:rFonts w:ascii="Garamond" w:hAnsi="Garamond"/>
                <w:sz w:val="28"/>
                <w:szCs w:val="28"/>
              </w:rPr>
              <w:t xml:space="preserve">. </w:t>
            </w:r>
          </w:p>
        </w:tc>
        <w:tc>
          <w:tcPr>
            <w:tcW w:w="0" w:type="auto"/>
            <w:tcBorders>
              <w:top w:val="nil"/>
              <w:left w:val="nil"/>
              <w:bottom w:val="nil"/>
              <w:right w:val="nil"/>
            </w:tcBorders>
          </w:tcPr>
          <w:p w14:paraId="07096FA8"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lastRenderedPageBreak/>
              <w:t xml:space="preserve">Only be very careful that you </w:t>
            </w:r>
            <w:r w:rsidRPr="009E4C74">
              <w:rPr>
                <w:rFonts w:ascii="Garamond" w:hAnsi="Garamond" w:cs="GlyphLessFont"/>
                <w:sz w:val="28"/>
                <w:szCs w:val="28"/>
              </w:rPr>
              <w:t>do not trust in God’s Mercy</w:t>
            </w:r>
            <w:r w:rsidRPr="009E4C74">
              <w:rPr>
                <w:rFonts w:ascii="Garamond" w:hAnsi="Garamond" w:cs="GlyphLessFont"/>
                <w:i/>
                <w:sz w:val="28"/>
                <w:szCs w:val="28"/>
              </w:rPr>
              <w:t xml:space="preserve"> without a true Sorrow for your Sins, and a Sincere purpose of Amendment. And do not think that you are safe because the World knoweth no ill of you, </w:t>
            </w:r>
            <w:r w:rsidRPr="009E4C74">
              <w:rPr>
                <w:rFonts w:ascii="Garamond" w:hAnsi="Garamond" w:cs="GlyphLessFont"/>
                <w:sz w:val="28"/>
                <w:szCs w:val="28"/>
              </w:rPr>
              <w:t xml:space="preserve">for God knoweth your Heart. </w:t>
            </w:r>
            <w:r w:rsidRPr="009E4C74">
              <w:rPr>
                <w:rFonts w:ascii="Garamond" w:hAnsi="Garamond" w:cs="GlyphLessFont"/>
                <w:i/>
                <w:sz w:val="28"/>
                <w:szCs w:val="28"/>
              </w:rPr>
              <w:t xml:space="preserve">Pray therefore to Him to give you a true Sense of your Errors, and Grace to repent of them, and Faith in Jesus Christ, that </w:t>
            </w:r>
            <w:r w:rsidRPr="009E4C74">
              <w:rPr>
                <w:rFonts w:ascii="Garamond" w:hAnsi="Garamond" w:cs="GlyphLessFont"/>
                <w:sz w:val="28"/>
                <w:szCs w:val="28"/>
              </w:rPr>
              <w:t>for his sake</w:t>
            </w:r>
            <w:r w:rsidRPr="009E4C74">
              <w:rPr>
                <w:rFonts w:ascii="Garamond" w:hAnsi="Garamond" w:cs="GlyphLessFont"/>
                <w:i/>
                <w:sz w:val="28"/>
                <w:szCs w:val="28"/>
              </w:rPr>
              <w:t xml:space="preserve"> your Sins may be forgiven, and your Pardon sealed </w:t>
            </w:r>
            <w:r w:rsidRPr="009E4C74">
              <w:rPr>
                <w:rFonts w:ascii="Garamond" w:hAnsi="Garamond" w:cs="GlyphLessFont"/>
                <w:i/>
                <w:sz w:val="28"/>
                <w:szCs w:val="28"/>
              </w:rPr>
              <w:lastRenderedPageBreak/>
              <w:t>in Heaven, before you go hence and be no more seen.</w:t>
            </w:r>
          </w:p>
        </w:tc>
      </w:tr>
      <w:tr w:rsidR="00D120C2" w:rsidRPr="003142BF" w14:paraId="46D4F195" w14:textId="77777777" w:rsidTr="00BB13AC">
        <w:tc>
          <w:tcPr>
            <w:tcW w:w="0" w:type="auto"/>
            <w:tcBorders>
              <w:top w:val="nil"/>
              <w:left w:val="nil"/>
              <w:bottom w:val="nil"/>
              <w:right w:val="nil"/>
            </w:tcBorders>
          </w:tcPr>
          <w:p w14:paraId="64D9FB45" w14:textId="77777777" w:rsidR="00D120C2" w:rsidRPr="00AC266F" w:rsidRDefault="00D120C2" w:rsidP="00C7243C">
            <w:pPr>
              <w:pStyle w:val="CM3"/>
              <w:widowControl/>
              <w:spacing w:line="240" w:lineRule="auto"/>
              <w:ind w:firstLine="227"/>
              <w:jc w:val="both"/>
              <w:rPr>
                <w:rFonts w:ascii="Garamond" w:hAnsi="Garamond"/>
                <w:sz w:val="28"/>
                <w:szCs w:val="28"/>
              </w:rPr>
            </w:pPr>
            <w:proofErr w:type="spellStart"/>
            <w:r w:rsidRPr="00AC266F">
              <w:rPr>
                <w:rFonts w:ascii="Garamond" w:hAnsi="Garamond"/>
                <w:sz w:val="28"/>
                <w:szCs w:val="28"/>
              </w:rPr>
              <w:lastRenderedPageBreak/>
              <w:t>Guee</w:t>
            </w:r>
            <w:proofErr w:type="spellEnd"/>
            <w:r w:rsidRPr="00AC266F">
              <w:rPr>
                <w:rFonts w:ascii="Garamond" w:hAnsi="Garamond"/>
                <w:sz w:val="28"/>
                <w:szCs w:val="28"/>
              </w:rPr>
              <w:t xml:space="preserve"> er </w:t>
            </w:r>
            <w:proofErr w:type="spellStart"/>
            <w:r w:rsidRPr="00AC266F">
              <w:rPr>
                <w:rFonts w:ascii="Garamond" w:hAnsi="Garamond"/>
                <w:sz w:val="28"/>
                <w:szCs w:val="28"/>
              </w:rPr>
              <w:t>dty</w:t>
            </w:r>
            <w:proofErr w:type="spellEnd"/>
            <w:r w:rsidRPr="00AC266F">
              <w:rPr>
                <w:rFonts w:ascii="Garamond" w:hAnsi="Garamond"/>
                <w:sz w:val="28"/>
                <w:szCs w:val="28"/>
              </w:rPr>
              <w:t xml:space="preserve"> hon </w:t>
            </w:r>
            <w:proofErr w:type="spellStart"/>
            <w:r w:rsidRPr="00AC266F">
              <w:rPr>
                <w:rFonts w:ascii="Garamond" w:hAnsi="Garamond"/>
                <w:sz w:val="28"/>
                <w:szCs w:val="28"/>
              </w:rPr>
              <w:t>hene</w:t>
            </w:r>
            <w:proofErr w:type="spellEnd"/>
            <w:r w:rsidRPr="00AC266F">
              <w:rPr>
                <w:rFonts w:ascii="Garamond" w:hAnsi="Garamond"/>
                <w:sz w:val="28"/>
                <w:szCs w:val="28"/>
              </w:rPr>
              <w:t xml:space="preserve"> as </w:t>
            </w:r>
            <w:proofErr w:type="spellStart"/>
            <w:r w:rsidRPr="00AC266F">
              <w:rPr>
                <w:rFonts w:ascii="Garamond" w:hAnsi="Garamond"/>
                <w:sz w:val="28"/>
                <w:szCs w:val="28"/>
              </w:rPr>
              <w:t>Cooinee</w:t>
            </w:r>
            <w:proofErr w:type="spellEnd"/>
            <w:r w:rsidRPr="00AC266F">
              <w:rPr>
                <w:rFonts w:ascii="Garamond" w:hAnsi="Garamond"/>
                <w:sz w:val="28"/>
                <w:szCs w:val="28"/>
              </w:rPr>
              <w:t xml:space="preserve"> er </w:t>
            </w:r>
            <w:proofErr w:type="spellStart"/>
            <w:r w:rsidRPr="00AC266F">
              <w:rPr>
                <w:rFonts w:ascii="Garamond" w:hAnsi="Garamond"/>
                <w:sz w:val="28"/>
                <w:szCs w:val="28"/>
              </w:rPr>
              <w:t>Gialdyn</w:t>
            </w:r>
            <w:proofErr w:type="spellEnd"/>
            <w:r w:rsidRPr="00AC266F">
              <w:rPr>
                <w:rFonts w:ascii="Garamond" w:hAnsi="Garamond"/>
                <w:sz w:val="28"/>
                <w:szCs w:val="28"/>
              </w:rPr>
              <w:t xml:space="preserve"> Yee</w:t>
            </w:r>
            <w:r w:rsidR="00156372">
              <w:rPr>
                <w:rFonts w:ascii="Garamond" w:hAnsi="Garamond"/>
                <w:sz w:val="28"/>
                <w:szCs w:val="28"/>
              </w:rPr>
              <w:t>.</w:t>
            </w:r>
            <w:r w:rsidRPr="00AC266F">
              <w:rPr>
                <w:rFonts w:ascii="Garamond" w:hAnsi="Garamond"/>
                <w:sz w:val="28"/>
                <w:szCs w:val="28"/>
              </w:rPr>
              <w:t xml:space="preserve"> </w:t>
            </w:r>
            <w:proofErr w:type="spellStart"/>
            <w:r w:rsidRPr="00156372">
              <w:rPr>
                <w:rFonts w:ascii="Garamond" w:hAnsi="Garamond"/>
                <w:i/>
                <w:sz w:val="28"/>
                <w:szCs w:val="28"/>
              </w:rPr>
              <w:t>Eie</w:t>
            </w:r>
            <w:proofErr w:type="spellEnd"/>
            <w:r w:rsidRPr="00156372">
              <w:rPr>
                <w:rFonts w:ascii="Garamond" w:hAnsi="Garamond"/>
                <w:i/>
                <w:sz w:val="28"/>
                <w:szCs w:val="28"/>
              </w:rPr>
              <w:t xml:space="preserve"> </w:t>
            </w:r>
            <w:proofErr w:type="spellStart"/>
            <w:r w:rsidRPr="00156372">
              <w:rPr>
                <w:rFonts w:ascii="Garamond" w:hAnsi="Garamond"/>
                <w:i/>
                <w:sz w:val="28"/>
                <w:szCs w:val="28"/>
              </w:rPr>
              <w:t>orryms</w:t>
            </w:r>
            <w:proofErr w:type="spellEnd"/>
            <w:r w:rsidRPr="00156372">
              <w:rPr>
                <w:rFonts w:ascii="Garamond" w:hAnsi="Garamond"/>
                <w:i/>
                <w:sz w:val="28"/>
                <w:szCs w:val="28"/>
              </w:rPr>
              <w:t xml:space="preserve"> </w:t>
            </w:r>
            <w:proofErr w:type="spellStart"/>
            <w:r w:rsidRPr="00156372">
              <w:rPr>
                <w:rFonts w:ascii="Garamond" w:hAnsi="Garamond"/>
                <w:i/>
                <w:sz w:val="28"/>
                <w:szCs w:val="28"/>
              </w:rPr>
              <w:t>ayns</w:t>
            </w:r>
            <w:proofErr w:type="spellEnd"/>
            <w:r w:rsidRPr="00156372">
              <w:rPr>
                <w:rFonts w:ascii="Garamond" w:hAnsi="Garamond"/>
                <w:i/>
                <w:sz w:val="28"/>
                <w:szCs w:val="28"/>
              </w:rPr>
              <w:t xml:space="preserve"> </w:t>
            </w:r>
            <w:proofErr w:type="spellStart"/>
            <w:r w:rsidRPr="00156372">
              <w:rPr>
                <w:rFonts w:ascii="Garamond" w:hAnsi="Garamond"/>
                <w:i/>
                <w:sz w:val="28"/>
                <w:szCs w:val="28"/>
              </w:rPr>
              <w:t>Laa</w:t>
            </w:r>
            <w:proofErr w:type="spellEnd"/>
            <w:r w:rsidRPr="00156372">
              <w:rPr>
                <w:rFonts w:ascii="Garamond" w:hAnsi="Garamond"/>
                <w:i/>
                <w:sz w:val="28"/>
                <w:szCs w:val="28"/>
              </w:rPr>
              <w:t xml:space="preserve"> </w:t>
            </w:r>
            <w:proofErr w:type="spellStart"/>
            <w:r w:rsidR="00156372">
              <w:rPr>
                <w:rFonts w:ascii="Garamond" w:hAnsi="Garamond"/>
                <w:i/>
                <w:sz w:val="28"/>
                <w:szCs w:val="28"/>
              </w:rPr>
              <w:t>seaghyn</w:t>
            </w:r>
            <w:proofErr w:type="spellEnd"/>
            <w:r w:rsidR="00156372">
              <w:rPr>
                <w:rFonts w:ascii="Garamond" w:hAnsi="Garamond"/>
                <w:i/>
                <w:sz w:val="28"/>
                <w:szCs w:val="28"/>
              </w:rPr>
              <w:t xml:space="preserve">, as </w:t>
            </w:r>
            <w:proofErr w:type="spellStart"/>
            <w:r w:rsidR="00156372">
              <w:rPr>
                <w:rFonts w:ascii="Garamond" w:hAnsi="Garamond"/>
                <w:i/>
                <w:sz w:val="28"/>
                <w:szCs w:val="28"/>
              </w:rPr>
              <w:t>nee’ms</w:t>
            </w:r>
            <w:proofErr w:type="spellEnd"/>
            <w:r w:rsidR="00156372">
              <w:rPr>
                <w:rFonts w:ascii="Garamond" w:hAnsi="Garamond"/>
                <w:i/>
                <w:sz w:val="28"/>
                <w:szCs w:val="28"/>
              </w:rPr>
              <w:t xml:space="preserve"> </w:t>
            </w:r>
            <w:proofErr w:type="spellStart"/>
            <w:r w:rsidR="00156372">
              <w:rPr>
                <w:rFonts w:ascii="Garamond" w:hAnsi="Garamond"/>
                <w:i/>
                <w:sz w:val="28"/>
                <w:szCs w:val="28"/>
              </w:rPr>
              <w:t>d</w:t>
            </w:r>
            <w:r w:rsidRPr="00156372">
              <w:rPr>
                <w:rFonts w:ascii="Garamond" w:hAnsi="Garamond"/>
                <w:i/>
                <w:sz w:val="28"/>
                <w:szCs w:val="28"/>
              </w:rPr>
              <w:t>y</w:t>
            </w:r>
            <w:proofErr w:type="spellEnd"/>
            <w:r w:rsidRPr="00156372">
              <w:rPr>
                <w:rFonts w:ascii="Garamond" w:hAnsi="Garamond"/>
                <w:i/>
                <w:sz w:val="28"/>
                <w:szCs w:val="28"/>
              </w:rPr>
              <w:t xml:space="preserve"> </w:t>
            </w:r>
            <w:proofErr w:type="spellStart"/>
            <w:r w:rsidRPr="00156372">
              <w:rPr>
                <w:rFonts w:ascii="Garamond" w:hAnsi="Garamond"/>
                <w:i/>
                <w:sz w:val="28"/>
                <w:szCs w:val="28"/>
              </w:rPr>
              <w:t>livrey</w:t>
            </w:r>
            <w:proofErr w:type="spellEnd"/>
            <w:r w:rsidRPr="00156372">
              <w:rPr>
                <w:rFonts w:ascii="Garamond" w:hAnsi="Garamond"/>
                <w:i/>
                <w:sz w:val="28"/>
                <w:szCs w:val="28"/>
              </w:rPr>
              <w:t xml:space="preserve">, as nee </w:t>
            </w:r>
            <w:proofErr w:type="spellStart"/>
            <w:r w:rsidRPr="00156372">
              <w:rPr>
                <w:rFonts w:ascii="Garamond" w:hAnsi="Garamond"/>
                <w:i/>
                <w:sz w:val="28"/>
                <w:szCs w:val="28"/>
              </w:rPr>
              <w:t>uss</w:t>
            </w:r>
            <w:proofErr w:type="spellEnd"/>
            <w:r w:rsidRPr="00156372">
              <w:rPr>
                <w:rFonts w:ascii="Garamond" w:hAnsi="Garamond"/>
                <w:i/>
                <w:sz w:val="28"/>
                <w:szCs w:val="28"/>
              </w:rPr>
              <w:t xml:space="preserve"> mish y </w:t>
            </w:r>
            <w:proofErr w:type="spellStart"/>
            <w:r w:rsidRPr="00156372">
              <w:rPr>
                <w:rFonts w:ascii="Garamond" w:hAnsi="Garamond"/>
                <w:i/>
                <w:sz w:val="28"/>
                <w:szCs w:val="28"/>
              </w:rPr>
              <w:t>ghloyragh</w:t>
            </w:r>
            <w:proofErr w:type="spellEnd"/>
            <w:r w:rsidRPr="00156372">
              <w:rPr>
                <w:rFonts w:ascii="Garamond" w:hAnsi="Garamond"/>
                <w:i/>
                <w:sz w:val="28"/>
                <w:szCs w:val="28"/>
              </w:rPr>
              <w:t xml:space="preserve">. </w:t>
            </w:r>
          </w:p>
        </w:tc>
        <w:tc>
          <w:tcPr>
            <w:tcW w:w="0" w:type="auto"/>
            <w:tcBorders>
              <w:top w:val="nil"/>
              <w:left w:val="nil"/>
              <w:bottom w:val="nil"/>
              <w:right w:val="nil"/>
            </w:tcBorders>
          </w:tcPr>
          <w:p w14:paraId="1989642E" w14:textId="77777777" w:rsidR="00D120C2" w:rsidRPr="009E4C74" w:rsidRDefault="00D120C2" w:rsidP="00C7243C">
            <w:pPr>
              <w:pStyle w:val="ListParagraph"/>
              <w:ind w:left="0" w:firstLine="227"/>
              <w:contextualSpacing w:val="0"/>
              <w:jc w:val="both"/>
              <w:rPr>
                <w:rFonts w:ascii="Garamond" w:hAnsi="Garamond" w:cs="GlyphLessFont"/>
                <w:sz w:val="28"/>
                <w:szCs w:val="28"/>
              </w:rPr>
            </w:pPr>
            <w:r w:rsidRPr="009E4C74">
              <w:rPr>
                <w:rFonts w:ascii="Garamond" w:hAnsi="Garamond" w:cs="GlyphLessFont"/>
                <w:i/>
                <w:sz w:val="28"/>
                <w:szCs w:val="28"/>
              </w:rPr>
              <w:t xml:space="preserve">Pray for </w:t>
            </w:r>
            <w:proofErr w:type="spellStart"/>
            <w:r w:rsidRPr="009E4C74">
              <w:rPr>
                <w:rFonts w:ascii="Garamond" w:hAnsi="Garamond" w:cs="GlyphLessFont"/>
                <w:i/>
                <w:sz w:val="28"/>
                <w:szCs w:val="28"/>
              </w:rPr>
              <w:t>your self</w:t>
            </w:r>
            <w:proofErr w:type="spellEnd"/>
            <w:r w:rsidRPr="009E4C74">
              <w:rPr>
                <w:rFonts w:ascii="Garamond" w:hAnsi="Garamond" w:cs="GlyphLessFont"/>
                <w:i/>
                <w:sz w:val="28"/>
                <w:szCs w:val="28"/>
              </w:rPr>
              <w:t xml:space="preserve">, and remember the Promise of God, </w:t>
            </w:r>
            <w:r w:rsidRPr="009E4C74">
              <w:rPr>
                <w:rFonts w:ascii="Garamond" w:hAnsi="Garamond" w:cs="GlyphLessFont"/>
                <w:sz w:val="28"/>
                <w:szCs w:val="28"/>
              </w:rPr>
              <w:t xml:space="preserve">Call upon me in the Day of Trouble, and I will deliver thee, and thou shalt </w:t>
            </w:r>
            <w:proofErr w:type="spellStart"/>
            <w:r w:rsidRPr="009E4C74">
              <w:rPr>
                <w:rFonts w:ascii="Garamond" w:hAnsi="Garamond" w:cs="GlyphLessFont"/>
                <w:sz w:val="28"/>
                <w:szCs w:val="28"/>
              </w:rPr>
              <w:t>glorifie</w:t>
            </w:r>
            <w:proofErr w:type="spellEnd"/>
            <w:r w:rsidRPr="009E4C74">
              <w:rPr>
                <w:rFonts w:ascii="Garamond" w:hAnsi="Garamond" w:cs="GlyphLessFont"/>
                <w:sz w:val="28"/>
                <w:szCs w:val="28"/>
              </w:rPr>
              <w:t xml:space="preserve"> me, </w:t>
            </w:r>
            <w:proofErr w:type="spellStart"/>
            <w:r w:rsidRPr="009E4C74">
              <w:rPr>
                <w:rFonts w:ascii="Garamond" w:hAnsi="Garamond" w:cs="GlyphLessFont"/>
                <w:i/>
                <w:sz w:val="28"/>
                <w:szCs w:val="28"/>
              </w:rPr>
              <w:t>Psal</w:t>
            </w:r>
            <w:proofErr w:type="spellEnd"/>
            <w:r w:rsidRPr="009E4C74">
              <w:rPr>
                <w:rFonts w:ascii="Garamond" w:hAnsi="Garamond" w:cs="GlyphLessFont"/>
                <w:sz w:val="28"/>
                <w:szCs w:val="28"/>
              </w:rPr>
              <w:t>. 50. 15.</w:t>
            </w:r>
          </w:p>
        </w:tc>
      </w:tr>
      <w:tr w:rsidR="00D120C2" w:rsidRPr="003142BF" w14:paraId="69E1E736" w14:textId="77777777" w:rsidTr="00BB13AC">
        <w:tc>
          <w:tcPr>
            <w:tcW w:w="0" w:type="auto"/>
            <w:tcBorders>
              <w:top w:val="nil"/>
              <w:left w:val="nil"/>
              <w:bottom w:val="nil"/>
              <w:right w:val="nil"/>
            </w:tcBorders>
          </w:tcPr>
          <w:p w14:paraId="7244B5CC" w14:textId="77777777" w:rsidR="00D120C2" w:rsidRPr="00AC266F" w:rsidRDefault="00D120C2" w:rsidP="00C7243C">
            <w:pPr>
              <w:pStyle w:val="CM3"/>
              <w:widowControl/>
              <w:spacing w:line="240" w:lineRule="auto"/>
              <w:ind w:firstLine="227"/>
              <w:jc w:val="both"/>
              <w:rPr>
                <w:rFonts w:ascii="Garamond" w:hAnsi="Garamond"/>
                <w:sz w:val="28"/>
                <w:szCs w:val="28"/>
              </w:rPr>
            </w:pPr>
            <w:r w:rsidRPr="00AC266F">
              <w:rPr>
                <w:rFonts w:ascii="Garamond" w:hAnsi="Garamond"/>
                <w:sz w:val="28"/>
                <w:szCs w:val="28"/>
              </w:rPr>
              <w:t xml:space="preserve">As </w:t>
            </w:r>
            <w:proofErr w:type="spellStart"/>
            <w:r w:rsidRPr="00AC266F">
              <w:rPr>
                <w:rFonts w:ascii="Garamond" w:hAnsi="Garamond"/>
                <w:sz w:val="28"/>
                <w:szCs w:val="28"/>
              </w:rPr>
              <w:t>jeagh</w:t>
            </w:r>
            <w:proofErr w:type="spellEnd"/>
            <w:r w:rsidRPr="00AC266F">
              <w:rPr>
                <w:rFonts w:ascii="Garamond" w:hAnsi="Garamond"/>
                <w:sz w:val="28"/>
                <w:szCs w:val="28"/>
              </w:rPr>
              <w:t xml:space="preserve"> </w:t>
            </w:r>
            <w:proofErr w:type="spellStart"/>
            <w:r w:rsidRPr="00AC266F">
              <w:rPr>
                <w:rFonts w:ascii="Garamond" w:hAnsi="Garamond"/>
                <w:sz w:val="28"/>
                <w:szCs w:val="28"/>
              </w:rPr>
              <w:t>dy</w:t>
            </w:r>
            <w:proofErr w:type="spellEnd"/>
            <w:r w:rsidRPr="00AC266F">
              <w:rPr>
                <w:rFonts w:ascii="Garamond" w:hAnsi="Garamond"/>
                <w:sz w:val="28"/>
                <w:szCs w:val="28"/>
              </w:rPr>
              <w:t xml:space="preserve"> der </w:t>
            </w:r>
            <w:proofErr w:type="spellStart"/>
            <w:r w:rsidRPr="00AC266F">
              <w:rPr>
                <w:rFonts w:ascii="Garamond" w:hAnsi="Garamond"/>
                <w:sz w:val="28"/>
                <w:szCs w:val="28"/>
              </w:rPr>
              <w:t>oo</w:t>
            </w:r>
            <w:proofErr w:type="spellEnd"/>
            <w:r w:rsidRPr="00AC266F">
              <w:rPr>
                <w:rFonts w:ascii="Garamond" w:hAnsi="Garamond"/>
                <w:sz w:val="28"/>
                <w:szCs w:val="28"/>
              </w:rPr>
              <w:t xml:space="preserve"> </w:t>
            </w:r>
            <w:proofErr w:type="spellStart"/>
            <w:r w:rsidRPr="00AC266F">
              <w:rPr>
                <w:rFonts w:ascii="Garamond" w:hAnsi="Garamond"/>
                <w:sz w:val="28"/>
                <w:szCs w:val="28"/>
              </w:rPr>
              <w:t>fys</w:t>
            </w:r>
            <w:proofErr w:type="spellEnd"/>
            <w:r w:rsidRPr="00AC266F">
              <w:rPr>
                <w:rFonts w:ascii="Garamond" w:hAnsi="Garamond"/>
                <w:sz w:val="28"/>
                <w:szCs w:val="28"/>
              </w:rPr>
              <w:t xml:space="preserve"> er </w:t>
            </w:r>
            <w:proofErr w:type="spellStart"/>
            <w:r w:rsidRPr="00AC266F">
              <w:rPr>
                <w:rFonts w:ascii="Garamond" w:hAnsi="Garamond"/>
                <w:sz w:val="28"/>
                <w:szCs w:val="28"/>
              </w:rPr>
              <w:t>saggyrt</w:t>
            </w:r>
            <w:proofErr w:type="spellEnd"/>
            <w:r w:rsidRPr="00AC266F">
              <w:rPr>
                <w:rFonts w:ascii="Garamond" w:hAnsi="Garamond"/>
                <w:sz w:val="28"/>
                <w:szCs w:val="28"/>
              </w:rPr>
              <w:t xml:space="preserve"> Yee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Pr="00AC266F">
              <w:rPr>
                <w:rFonts w:ascii="Garamond" w:hAnsi="Garamond"/>
                <w:sz w:val="28"/>
                <w:szCs w:val="28"/>
              </w:rPr>
              <w:t>vod</w:t>
            </w:r>
            <w:proofErr w:type="spellEnd"/>
            <w:r w:rsidRPr="00AC266F">
              <w:rPr>
                <w:rFonts w:ascii="Garamond" w:hAnsi="Garamond"/>
                <w:sz w:val="28"/>
                <w:szCs w:val="28"/>
              </w:rPr>
              <w:t xml:space="preserve"> e </w:t>
            </w:r>
            <w:proofErr w:type="spellStart"/>
            <w:r w:rsidRPr="00AC266F">
              <w:rPr>
                <w:rFonts w:ascii="Garamond" w:hAnsi="Garamond"/>
                <w:sz w:val="28"/>
                <w:szCs w:val="28"/>
              </w:rPr>
              <w:t>Padjer</w:t>
            </w:r>
            <w:proofErr w:type="spellEnd"/>
            <w:r w:rsidRPr="00AC266F">
              <w:rPr>
                <w:rFonts w:ascii="Garamond" w:hAnsi="Garamond"/>
                <w:sz w:val="28"/>
                <w:szCs w:val="28"/>
              </w:rPr>
              <w:t xml:space="preserve"> y </w:t>
            </w:r>
            <w:proofErr w:type="spellStart"/>
            <w:r w:rsidRPr="00AC266F">
              <w:rPr>
                <w:rFonts w:ascii="Garamond" w:hAnsi="Garamond"/>
                <w:sz w:val="28"/>
                <w:szCs w:val="28"/>
              </w:rPr>
              <w:t>yanoo</w:t>
            </w:r>
            <w:proofErr w:type="spellEnd"/>
            <w:r w:rsidRPr="00AC266F">
              <w:rPr>
                <w:rFonts w:ascii="Garamond" w:hAnsi="Garamond"/>
                <w:sz w:val="28"/>
                <w:szCs w:val="28"/>
              </w:rPr>
              <w:t xml:space="preserve"> er </w:t>
            </w:r>
            <w:proofErr w:type="spellStart"/>
            <w:r w:rsidRPr="00AC266F">
              <w:rPr>
                <w:rFonts w:ascii="Garamond" w:hAnsi="Garamond"/>
                <w:sz w:val="28"/>
                <w:szCs w:val="28"/>
              </w:rPr>
              <w:t>dty</w:t>
            </w:r>
            <w:proofErr w:type="spellEnd"/>
            <w:r w:rsidRPr="00AC266F">
              <w:rPr>
                <w:rFonts w:ascii="Garamond" w:hAnsi="Garamond"/>
                <w:sz w:val="28"/>
                <w:szCs w:val="28"/>
              </w:rPr>
              <w:t xml:space="preserve"> hon as </w:t>
            </w:r>
            <w:proofErr w:type="spellStart"/>
            <w:r w:rsidRPr="00AC266F">
              <w:rPr>
                <w:rFonts w:ascii="Garamond" w:hAnsi="Garamond"/>
                <w:sz w:val="28"/>
                <w:szCs w:val="28"/>
              </w:rPr>
              <w:t>coyrle</w:t>
            </w:r>
            <w:proofErr w:type="spellEnd"/>
            <w:r w:rsidRPr="00AC266F">
              <w:rPr>
                <w:rFonts w:ascii="Garamond" w:hAnsi="Garamond"/>
                <w:sz w:val="28"/>
                <w:szCs w:val="28"/>
              </w:rPr>
              <w:t xml:space="preserve"> y chur </w:t>
            </w:r>
            <w:proofErr w:type="spellStart"/>
            <w:r w:rsidRPr="00AC266F">
              <w:rPr>
                <w:rFonts w:ascii="Garamond" w:hAnsi="Garamond"/>
                <w:sz w:val="28"/>
                <w:szCs w:val="28"/>
              </w:rPr>
              <w:t>dhyt</w:t>
            </w:r>
            <w:proofErr w:type="spellEnd"/>
            <w:r w:rsidRPr="00AC266F">
              <w:rPr>
                <w:rFonts w:ascii="Garamond" w:hAnsi="Garamond"/>
                <w:sz w:val="28"/>
                <w:szCs w:val="28"/>
              </w:rPr>
              <w:t xml:space="preserve">. </w:t>
            </w:r>
            <w:proofErr w:type="spellStart"/>
            <w:r w:rsidRPr="00156372">
              <w:rPr>
                <w:rFonts w:ascii="Garamond" w:hAnsi="Garamond"/>
                <w:i/>
                <w:sz w:val="28"/>
                <w:szCs w:val="28"/>
              </w:rPr>
              <w:t>Shoh</w:t>
            </w:r>
            <w:proofErr w:type="spellEnd"/>
            <w:r w:rsidRPr="00156372">
              <w:rPr>
                <w:rFonts w:ascii="Garamond" w:hAnsi="Garamond"/>
                <w:i/>
                <w:sz w:val="28"/>
                <w:szCs w:val="28"/>
              </w:rPr>
              <w:t xml:space="preserve"> </w:t>
            </w:r>
            <w:proofErr w:type="spellStart"/>
            <w:r w:rsidRPr="00156372">
              <w:rPr>
                <w:rFonts w:ascii="Garamond" w:hAnsi="Garamond"/>
                <w:i/>
                <w:sz w:val="28"/>
                <w:szCs w:val="28"/>
              </w:rPr>
              <w:t>coyrle</w:t>
            </w:r>
            <w:proofErr w:type="spellEnd"/>
            <w:r w:rsidRPr="00156372">
              <w:rPr>
                <w:rFonts w:ascii="Garamond" w:hAnsi="Garamond"/>
                <w:i/>
                <w:sz w:val="28"/>
                <w:szCs w:val="28"/>
              </w:rPr>
              <w:t xml:space="preserve"> </w:t>
            </w:r>
            <w:proofErr w:type="spellStart"/>
            <w:r w:rsidRPr="00156372">
              <w:rPr>
                <w:rFonts w:ascii="Garamond" w:hAnsi="Garamond"/>
                <w:i/>
                <w:sz w:val="28"/>
                <w:szCs w:val="28"/>
              </w:rPr>
              <w:t>yn</w:t>
            </w:r>
            <w:proofErr w:type="spellEnd"/>
            <w:r w:rsidRPr="00156372">
              <w:rPr>
                <w:rFonts w:ascii="Garamond" w:hAnsi="Garamond"/>
                <w:i/>
                <w:sz w:val="28"/>
                <w:szCs w:val="28"/>
              </w:rPr>
              <w:t xml:space="preserve"> </w:t>
            </w:r>
            <w:proofErr w:type="spellStart"/>
            <w:r w:rsidRPr="00156372">
              <w:rPr>
                <w:rFonts w:ascii="Garamond" w:hAnsi="Garamond"/>
                <w:i/>
                <w:sz w:val="28"/>
                <w:szCs w:val="28"/>
              </w:rPr>
              <w:t>Ostyl</w:t>
            </w:r>
            <w:proofErr w:type="spellEnd"/>
            <w:r w:rsidRPr="00156372">
              <w:rPr>
                <w:rFonts w:ascii="Garamond" w:hAnsi="Garamond"/>
                <w:i/>
                <w:sz w:val="28"/>
                <w:szCs w:val="28"/>
              </w:rPr>
              <w:t>,</w:t>
            </w:r>
            <w:r w:rsidRPr="00AC266F">
              <w:rPr>
                <w:rFonts w:ascii="Garamond" w:hAnsi="Garamond"/>
                <w:sz w:val="28"/>
                <w:szCs w:val="28"/>
              </w:rPr>
              <w:t xml:space="preserve"> as </w:t>
            </w:r>
            <w:proofErr w:type="spellStart"/>
            <w:r w:rsidRPr="00AC266F">
              <w:rPr>
                <w:rFonts w:ascii="Garamond" w:hAnsi="Garamond"/>
                <w:sz w:val="28"/>
                <w:szCs w:val="28"/>
              </w:rPr>
              <w:t>foddee</w:t>
            </w:r>
            <w:proofErr w:type="spellEnd"/>
            <w:r w:rsidRPr="00AC266F">
              <w:rPr>
                <w:rFonts w:ascii="Garamond" w:hAnsi="Garamond"/>
                <w:sz w:val="28"/>
                <w:szCs w:val="28"/>
              </w:rPr>
              <w:t xml:space="preserve"> </w:t>
            </w:r>
            <w:proofErr w:type="spellStart"/>
            <w:r w:rsidRPr="00AC266F">
              <w:rPr>
                <w:rFonts w:ascii="Garamond" w:hAnsi="Garamond"/>
                <w:sz w:val="28"/>
                <w:szCs w:val="28"/>
              </w:rPr>
              <w:t>oo</w:t>
            </w:r>
            <w:proofErr w:type="spellEnd"/>
            <w:r w:rsidRPr="00AC266F">
              <w:rPr>
                <w:rFonts w:ascii="Garamond" w:hAnsi="Garamond"/>
                <w:sz w:val="28"/>
                <w:szCs w:val="28"/>
              </w:rPr>
              <w:t xml:space="preserve"> </w:t>
            </w:r>
            <w:proofErr w:type="spellStart"/>
            <w:r w:rsidRPr="00AC266F">
              <w:rPr>
                <w:rFonts w:ascii="Garamond" w:hAnsi="Garamond"/>
                <w:sz w:val="28"/>
                <w:szCs w:val="28"/>
              </w:rPr>
              <w:t>jeaghyn</w:t>
            </w:r>
            <w:proofErr w:type="spellEnd"/>
            <w:r w:rsidRPr="00AC266F">
              <w:rPr>
                <w:rFonts w:ascii="Garamond" w:hAnsi="Garamond"/>
                <w:sz w:val="28"/>
                <w:szCs w:val="28"/>
              </w:rPr>
              <w:t xml:space="preserve"> son </w:t>
            </w:r>
            <w:proofErr w:type="spellStart"/>
            <w:r w:rsidR="00156372" w:rsidRPr="00AC266F">
              <w:rPr>
                <w:rFonts w:ascii="Garamond" w:hAnsi="Garamond"/>
                <w:sz w:val="28"/>
                <w:szCs w:val="28"/>
              </w:rPr>
              <w:t>bannaght</w:t>
            </w:r>
            <w:proofErr w:type="spellEnd"/>
            <w:r w:rsidR="00156372" w:rsidRPr="00AC266F">
              <w:rPr>
                <w:rFonts w:ascii="Garamond" w:hAnsi="Garamond"/>
                <w:sz w:val="28"/>
                <w:szCs w:val="28"/>
              </w:rPr>
              <w:t xml:space="preserve"> </w:t>
            </w:r>
            <w:r w:rsidRPr="00AC266F">
              <w:rPr>
                <w:rFonts w:ascii="Garamond" w:hAnsi="Garamond"/>
                <w:sz w:val="28"/>
                <w:szCs w:val="28"/>
              </w:rPr>
              <w:t xml:space="preserve">er e </w:t>
            </w:r>
            <w:proofErr w:type="spellStart"/>
            <w:r w:rsidR="00156372" w:rsidRPr="00AC266F">
              <w:rPr>
                <w:rFonts w:ascii="Garamond" w:hAnsi="Garamond"/>
                <w:sz w:val="28"/>
                <w:szCs w:val="28"/>
              </w:rPr>
              <w:t>Phadjeryn</w:t>
            </w:r>
            <w:proofErr w:type="spellEnd"/>
            <w:r w:rsidRPr="00AC266F">
              <w:rPr>
                <w:rFonts w:ascii="Garamond" w:hAnsi="Garamond"/>
                <w:sz w:val="28"/>
                <w:szCs w:val="28"/>
              </w:rPr>
              <w:t xml:space="preserve">. </w:t>
            </w:r>
          </w:p>
        </w:tc>
        <w:tc>
          <w:tcPr>
            <w:tcW w:w="0" w:type="auto"/>
            <w:tcBorders>
              <w:top w:val="nil"/>
              <w:left w:val="nil"/>
              <w:bottom w:val="nil"/>
              <w:right w:val="nil"/>
            </w:tcBorders>
          </w:tcPr>
          <w:p w14:paraId="50FF36B0"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And be sure to send for the Minister of God, that He may Pray for and instruct you. </w:t>
            </w:r>
            <w:r w:rsidRPr="009E4C74">
              <w:rPr>
                <w:rFonts w:ascii="Garamond" w:hAnsi="Garamond" w:cs="GlyphLessFont"/>
                <w:sz w:val="28"/>
                <w:szCs w:val="28"/>
              </w:rPr>
              <w:t>This is the Apostle’s Advice,</w:t>
            </w:r>
            <w:r w:rsidRPr="009E4C74">
              <w:rPr>
                <w:rFonts w:ascii="Garamond" w:hAnsi="Garamond" w:cs="GlyphLessFont"/>
                <w:i/>
                <w:sz w:val="28"/>
                <w:szCs w:val="28"/>
              </w:rPr>
              <w:t xml:space="preserve"> and you may look for a Blessing upon his Prayers.</w:t>
            </w:r>
          </w:p>
        </w:tc>
      </w:tr>
      <w:tr w:rsidR="00D120C2" w:rsidRPr="003142BF" w14:paraId="2C977442" w14:textId="77777777" w:rsidTr="00BB13AC">
        <w:tc>
          <w:tcPr>
            <w:tcW w:w="0" w:type="auto"/>
            <w:tcBorders>
              <w:top w:val="nil"/>
              <w:left w:val="nil"/>
              <w:bottom w:val="nil"/>
              <w:right w:val="nil"/>
            </w:tcBorders>
          </w:tcPr>
          <w:p w14:paraId="1A6FE454" w14:textId="77777777" w:rsidR="00D120C2" w:rsidRPr="00AC266F" w:rsidRDefault="009E6D5B" w:rsidP="00C7243C">
            <w:pPr>
              <w:pStyle w:val="CM3"/>
              <w:widowControl/>
              <w:spacing w:line="240" w:lineRule="auto"/>
              <w:ind w:firstLine="227"/>
              <w:jc w:val="both"/>
              <w:rPr>
                <w:rFonts w:ascii="Garamond" w:hAnsi="Garamond"/>
                <w:sz w:val="28"/>
                <w:szCs w:val="28"/>
              </w:rPr>
            </w:pPr>
            <w:r>
              <w:rPr>
                <w:rFonts w:ascii="Garamond" w:hAnsi="Garamond"/>
                <w:sz w:val="28"/>
                <w:szCs w:val="28"/>
              </w:rPr>
              <w:t xml:space="preserve">My ta </w:t>
            </w:r>
            <w:proofErr w:type="spellStart"/>
            <w:r>
              <w:rPr>
                <w:rFonts w:ascii="Garamond" w:hAnsi="Garamond"/>
                <w:sz w:val="28"/>
                <w:szCs w:val="28"/>
              </w:rPr>
              <w:t>Jee</w:t>
            </w:r>
            <w:proofErr w:type="spellEnd"/>
            <w:r>
              <w:rPr>
                <w:rFonts w:ascii="Garamond" w:hAnsi="Garamond"/>
                <w:sz w:val="28"/>
                <w:szCs w:val="28"/>
              </w:rPr>
              <w:t xml:space="preserve"> er </w:t>
            </w:r>
            <w:proofErr w:type="spellStart"/>
            <w:r>
              <w:rPr>
                <w:rFonts w:ascii="Garamond" w:hAnsi="Garamond"/>
                <w:sz w:val="28"/>
                <w:szCs w:val="28"/>
              </w:rPr>
              <w:t>d</w:t>
            </w:r>
            <w:r w:rsidR="00D120C2" w:rsidRPr="00AC266F">
              <w:rPr>
                <w:rFonts w:ascii="Garamond" w:hAnsi="Garamond"/>
                <w:sz w:val="28"/>
                <w:szCs w:val="28"/>
              </w:rPr>
              <w:t>y</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vannaghey</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lesh</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cooid</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t’er</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ny</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gheddyn</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dy</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onneragh</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soilshee</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dty</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vooise</w:t>
            </w:r>
            <w:proofErr w:type="spellEnd"/>
            <w:r w:rsidR="00D120C2" w:rsidRPr="00AC266F">
              <w:rPr>
                <w:rFonts w:ascii="Garamond" w:hAnsi="Garamond"/>
                <w:sz w:val="28"/>
                <w:szCs w:val="28"/>
              </w:rPr>
              <w:t xml:space="preserve"> da </w:t>
            </w:r>
            <w:proofErr w:type="spellStart"/>
            <w:r w:rsidR="00D120C2" w:rsidRPr="00AC266F">
              <w:rPr>
                <w:rFonts w:ascii="Garamond" w:hAnsi="Garamond"/>
                <w:sz w:val="28"/>
                <w:szCs w:val="28"/>
              </w:rPr>
              <w:t>liorish</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dy</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gennal</w:t>
            </w:r>
            <w:proofErr w:type="spellEnd"/>
            <w:r w:rsidR="00D120C2" w:rsidRPr="00AC266F">
              <w:rPr>
                <w:rFonts w:ascii="Garamond" w:hAnsi="Garamond"/>
                <w:sz w:val="28"/>
                <w:szCs w:val="28"/>
              </w:rPr>
              <w:t xml:space="preserve"> as </w:t>
            </w:r>
            <w:proofErr w:type="spellStart"/>
            <w:r w:rsidR="00D120C2" w:rsidRPr="00AC266F">
              <w:rPr>
                <w:rFonts w:ascii="Garamond" w:hAnsi="Garamond"/>
                <w:sz w:val="28"/>
                <w:szCs w:val="28"/>
              </w:rPr>
              <w:t>lurg</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dty</w:t>
            </w:r>
            <w:proofErr w:type="spellEnd"/>
            <w:r w:rsidR="00D120C2" w:rsidRPr="00AC266F">
              <w:rPr>
                <w:rFonts w:ascii="Garamond" w:hAnsi="Garamond"/>
                <w:sz w:val="28"/>
                <w:szCs w:val="28"/>
              </w:rPr>
              <w:t xml:space="preserve"> </w:t>
            </w:r>
            <w:proofErr w:type="spellStart"/>
            <w:r w:rsidR="00D120C2" w:rsidRPr="00AC266F">
              <w:rPr>
                <w:rFonts w:ascii="Garamond" w:hAnsi="Garamond"/>
                <w:sz w:val="28"/>
                <w:szCs w:val="28"/>
              </w:rPr>
              <w:t>phooar</w:t>
            </w:r>
            <w:proofErr w:type="spellEnd"/>
            <w:r w:rsidR="00156372">
              <w:rPr>
                <w:rFonts w:ascii="Garamond" w:hAnsi="Garamond"/>
                <w:sz w:val="28"/>
                <w:szCs w:val="28"/>
              </w:rPr>
              <w:t>,</w:t>
            </w:r>
            <w:r w:rsidR="00D120C2" w:rsidRPr="00AC266F">
              <w:rPr>
                <w:rFonts w:ascii="Garamond" w:hAnsi="Garamond"/>
                <w:sz w:val="28"/>
                <w:szCs w:val="28"/>
              </w:rPr>
              <w:t xml:space="preserve"> </w:t>
            </w:r>
            <w:proofErr w:type="spellStart"/>
            <w:r w:rsidR="00D120C2" w:rsidRPr="00AC266F">
              <w:rPr>
                <w:rFonts w:ascii="Garamond" w:hAnsi="Garamond"/>
                <w:sz w:val="28"/>
                <w:szCs w:val="28"/>
              </w:rPr>
              <w:t>ayrn</w:t>
            </w:r>
            <w:proofErr w:type="spellEnd"/>
            <w:r w:rsidR="00D120C2" w:rsidRPr="00AC266F">
              <w:rPr>
                <w:rFonts w:ascii="Garamond" w:hAnsi="Garamond"/>
                <w:sz w:val="28"/>
                <w:szCs w:val="28"/>
              </w:rPr>
              <w:t xml:space="preserve"> y chur da </w:t>
            </w:r>
            <w:proofErr w:type="spellStart"/>
            <w:r w:rsidR="00D120C2" w:rsidRPr="00AC266F">
              <w:rPr>
                <w:rFonts w:ascii="Garamond" w:hAnsi="Garamond"/>
                <w:sz w:val="28"/>
                <w:szCs w:val="28"/>
              </w:rPr>
              <w:t>ny</w:t>
            </w:r>
            <w:proofErr w:type="spellEnd"/>
            <w:r w:rsidR="00D120C2" w:rsidRPr="00AC266F">
              <w:rPr>
                <w:rFonts w:ascii="Garamond" w:hAnsi="Garamond"/>
                <w:sz w:val="28"/>
                <w:szCs w:val="28"/>
              </w:rPr>
              <w:t xml:space="preserve"> </w:t>
            </w:r>
            <w:proofErr w:type="spellStart"/>
            <w:r w:rsidR="00156372" w:rsidRPr="00AC266F">
              <w:rPr>
                <w:rFonts w:ascii="Garamond" w:hAnsi="Garamond"/>
                <w:sz w:val="28"/>
                <w:szCs w:val="28"/>
              </w:rPr>
              <w:t>Boughtyn</w:t>
            </w:r>
            <w:proofErr w:type="spellEnd"/>
            <w:r w:rsidR="00D120C2" w:rsidRPr="00AC266F">
              <w:rPr>
                <w:rFonts w:ascii="Garamond" w:hAnsi="Garamond"/>
                <w:sz w:val="28"/>
                <w:szCs w:val="28"/>
              </w:rPr>
              <w:t xml:space="preserve">. </w:t>
            </w:r>
          </w:p>
        </w:tc>
        <w:tc>
          <w:tcPr>
            <w:tcW w:w="0" w:type="auto"/>
            <w:tcBorders>
              <w:top w:val="nil"/>
              <w:left w:val="nil"/>
              <w:bottom w:val="nil"/>
              <w:right w:val="nil"/>
            </w:tcBorders>
          </w:tcPr>
          <w:p w14:paraId="51971899"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If God hath Blessed you with Goods honestly gotten, shew your Thankfulness to Him, by giving cheerfully, and according to your Ability, to the Poor.</w:t>
            </w:r>
          </w:p>
        </w:tc>
      </w:tr>
      <w:tr w:rsidR="00D120C2" w:rsidRPr="003142BF" w14:paraId="3B486A7F" w14:textId="77777777" w:rsidTr="00BB13AC">
        <w:tc>
          <w:tcPr>
            <w:tcW w:w="0" w:type="auto"/>
            <w:tcBorders>
              <w:top w:val="nil"/>
              <w:left w:val="nil"/>
              <w:bottom w:val="nil"/>
              <w:right w:val="nil"/>
            </w:tcBorders>
          </w:tcPr>
          <w:p w14:paraId="4953D72D" w14:textId="77777777" w:rsidR="00D120C2" w:rsidRPr="00AC266F" w:rsidRDefault="00D120C2" w:rsidP="00C7243C">
            <w:pPr>
              <w:pStyle w:val="CM3"/>
              <w:widowControl/>
              <w:spacing w:line="240" w:lineRule="auto"/>
              <w:ind w:firstLine="227"/>
              <w:jc w:val="both"/>
              <w:rPr>
                <w:rFonts w:ascii="Garamond" w:hAnsi="Garamond"/>
                <w:sz w:val="28"/>
                <w:szCs w:val="28"/>
              </w:rPr>
            </w:pPr>
            <w:proofErr w:type="spellStart"/>
            <w:r w:rsidRPr="00AC266F">
              <w:rPr>
                <w:rFonts w:ascii="Garamond" w:hAnsi="Garamond"/>
                <w:sz w:val="28"/>
                <w:szCs w:val="28"/>
              </w:rPr>
              <w:t>Tra</w:t>
            </w:r>
            <w:proofErr w:type="spellEnd"/>
            <w:r w:rsidRPr="00AC266F">
              <w:rPr>
                <w:rFonts w:ascii="Garamond" w:hAnsi="Garamond"/>
                <w:sz w:val="28"/>
                <w:szCs w:val="28"/>
              </w:rPr>
              <w:t xml:space="preserve"> </w:t>
            </w:r>
            <w:proofErr w:type="spellStart"/>
            <w:r w:rsidRPr="00AC266F">
              <w:rPr>
                <w:rFonts w:ascii="Garamond" w:hAnsi="Garamond"/>
                <w:sz w:val="28"/>
                <w:szCs w:val="28"/>
              </w:rPr>
              <w:t>t’ow</w:t>
            </w:r>
            <w:proofErr w:type="spellEnd"/>
            <w:r w:rsidRPr="00AC266F">
              <w:rPr>
                <w:rFonts w:ascii="Garamond" w:hAnsi="Garamond"/>
                <w:sz w:val="28"/>
                <w:szCs w:val="28"/>
              </w:rPr>
              <w:t xml:space="preserve"> </w:t>
            </w:r>
            <w:proofErr w:type="spellStart"/>
            <w:r w:rsidRPr="00AC266F">
              <w:rPr>
                <w:rFonts w:ascii="Garamond" w:hAnsi="Garamond"/>
                <w:sz w:val="28"/>
                <w:szCs w:val="28"/>
              </w:rPr>
              <w:t>janoo</w:t>
            </w:r>
            <w:proofErr w:type="spellEnd"/>
            <w:r w:rsidRPr="00AC266F">
              <w:rPr>
                <w:rFonts w:ascii="Garamond" w:hAnsi="Garamond"/>
                <w:sz w:val="28"/>
                <w:szCs w:val="28"/>
              </w:rPr>
              <w:t xml:space="preserve"> </w:t>
            </w:r>
            <w:proofErr w:type="spellStart"/>
            <w:r w:rsidRPr="00AC266F">
              <w:rPr>
                <w:rFonts w:ascii="Garamond" w:hAnsi="Garamond"/>
                <w:sz w:val="28"/>
                <w:szCs w:val="28"/>
              </w:rPr>
              <w:t>dty</w:t>
            </w:r>
            <w:proofErr w:type="spellEnd"/>
            <w:r w:rsidRPr="00AC266F">
              <w:rPr>
                <w:rFonts w:ascii="Garamond" w:hAnsi="Garamond"/>
                <w:sz w:val="28"/>
                <w:szCs w:val="28"/>
              </w:rPr>
              <w:t xml:space="preserve"> </w:t>
            </w:r>
            <w:proofErr w:type="spellStart"/>
            <w:r w:rsidR="00156372" w:rsidRPr="00156372">
              <w:rPr>
                <w:rFonts w:ascii="Garamond" w:hAnsi="Garamond"/>
                <w:i/>
                <w:sz w:val="28"/>
                <w:szCs w:val="28"/>
              </w:rPr>
              <w:t>Humney</w:t>
            </w:r>
            <w:proofErr w:type="spellEnd"/>
            <w:r w:rsidRPr="00AC266F">
              <w:rPr>
                <w:rFonts w:ascii="Garamond" w:hAnsi="Garamond"/>
                <w:sz w:val="28"/>
                <w:szCs w:val="28"/>
              </w:rPr>
              <w:t xml:space="preserve"> </w:t>
            </w:r>
            <w:proofErr w:type="spellStart"/>
            <w:r w:rsidRPr="00AC266F">
              <w:rPr>
                <w:rFonts w:ascii="Garamond" w:hAnsi="Garamond"/>
                <w:sz w:val="28"/>
                <w:szCs w:val="28"/>
              </w:rPr>
              <w:t>lig</w:t>
            </w:r>
            <w:proofErr w:type="spellEnd"/>
            <w:r w:rsidRPr="00AC266F">
              <w:rPr>
                <w:rFonts w:ascii="Garamond" w:hAnsi="Garamond"/>
                <w:sz w:val="28"/>
                <w:szCs w:val="28"/>
              </w:rPr>
              <w:t xml:space="preserve"> da </w:t>
            </w:r>
            <w:proofErr w:type="spellStart"/>
            <w:r w:rsidRPr="00AC266F">
              <w:rPr>
                <w:rFonts w:ascii="Garamond" w:hAnsi="Garamond"/>
                <w:sz w:val="28"/>
                <w:szCs w:val="28"/>
              </w:rPr>
              <w:t>ny</w:t>
            </w:r>
            <w:proofErr w:type="spellEnd"/>
            <w:r w:rsidRPr="00AC266F">
              <w:rPr>
                <w:rFonts w:ascii="Garamond" w:hAnsi="Garamond"/>
                <w:sz w:val="28"/>
                <w:szCs w:val="28"/>
              </w:rPr>
              <w:t xml:space="preserve"> </w:t>
            </w:r>
            <w:proofErr w:type="spellStart"/>
            <w:r w:rsidRPr="00AC266F">
              <w:rPr>
                <w:rFonts w:ascii="Garamond" w:hAnsi="Garamond"/>
                <w:sz w:val="28"/>
                <w:szCs w:val="28"/>
              </w:rPr>
              <w:t>Leihaghyn</w:t>
            </w:r>
            <w:proofErr w:type="spellEnd"/>
            <w:r w:rsidRPr="00AC266F">
              <w:rPr>
                <w:rFonts w:ascii="Garamond" w:hAnsi="Garamond"/>
                <w:sz w:val="28"/>
                <w:szCs w:val="28"/>
              </w:rPr>
              <w:t xml:space="preserve"> as </w:t>
            </w:r>
            <w:proofErr w:type="spellStart"/>
            <w:r w:rsidR="00156372" w:rsidRPr="00AC266F">
              <w:rPr>
                <w:rFonts w:ascii="Garamond" w:hAnsi="Garamond"/>
                <w:sz w:val="28"/>
                <w:szCs w:val="28"/>
              </w:rPr>
              <w:t>Cooinsheanse</w:t>
            </w:r>
            <w:proofErr w:type="spellEnd"/>
            <w:r w:rsidR="00156372" w:rsidRPr="00AC266F">
              <w:rPr>
                <w:rFonts w:ascii="Garamond" w:hAnsi="Garamond"/>
                <w:sz w:val="28"/>
                <w:szCs w:val="28"/>
              </w:rPr>
              <w:t xml:space="preserve"> </w:t>
            </w:r>
            <w:r w:rsidRPr="00AC266F">
              <w:rPr>
                <w:rFonts w:ascii="Garamond" w:hAnsi="Garamond"/>
                <w:sz w:val="28"/>
                <w:szCs w:val="28"/>
              </w:rPr>
              <w:t xml:space="preserve">vie </w:t>
            </w:r>
            <w:proofErr w:type="spellStart"/>
            <w:r w:rsidRPr="00AC266F">
              <w:rPr>
                <w:rFonts w:ascii="Garamond" w:hAnsi="Garamond"/>
                <w:sz w:val="28"/>
                <w:szCs w:val="28"/>
              </w:rPr>
              <w:t>dt’ynsagh</w:t>
            </w:r>
            <w:proofErr w:type="spellEnd"/>
            <w:r w:rsidRPr="00AC266F">
              <w:rPr>
                <w:rFonts w:ascii="Garamond" w:hAnsi="Garamond"/>
                <w:sz w:val="28"/>
                <w:szCs w:val="28"/>
              </w:rPr>
              <w:t xml:space="preserve">, </w:t>
            </w:r>
            <w:proofErr w:type="spellStart"/>
            <w:r w:rsidRPr="00AC266F">
              <w:rPr>
                <w:rFonts w:ascii="Garamond" w:hAnsi="Garamond"/>
                <w:sz w:val="28"/>
                <w:szCs w:val="28"/>
              </w:rPr>
              <w:t>lurg</w:t>
            </w:r>
            <w:proofErr w:type="spellEnd"/>
            <w:r w:rsidRPr="00AC266F">
              <w:rPr>
                <w:rFonts w:ascii="Garamond" w:hAnsi="Garamond"/>
                <w:sz w:val="28"/>
                <w:szCs w:val="28"/>
              </w:rPr>
              <w:t xml:space="preserve"> </w:t>
            </w:r>
            <w:proofErr w:type="spellStart"/>
            <w:r w:rsidRPr="00AC266F">
              <w:rPr>
                <w:rFonts w:ascii="Garamond" w:hAnsi="Garamond"/>
                <w:sz w:val="28"/>
                <w:szCs w:val="28"/>
              </w:rPr>
              <w:t>dty</w:t>
            </w:r>
            <w:proofErr w:type="spellEnd"/>
            <w:r w:rsidRPr="00AC266F">
              <w:rPr>
                <w:rFonts w:ascii="Garamond" w:hAnsi="Garamond"/>
                <w:sz w:val="28"/>
                <w:szCs w:val="28"/>
              </w:rPr>
              <w:t xml:space="preserve"> </w:t>
            </w:r>
            <w:proofErr w:type="spellStart"/>
            <w:r w:rsidRPr="00AC266F">
              <w:rPr>
                <w:rFonts w:ascii="Garamond" w:hAnsi="Garamond"/>
                <w:sz w:val="28"/>
                <w:szCs w:val="28"/>
              </w:rPr>
              <w:t>vaish</w:t>
            </w:r>
            <w:proofErr w:type="spellEnd"/>
            <w:r w:rsidRPr="00AC266F">
              <w:rPr>
                <w:rFonts w:ascii="Garamond" w:hAnsi="Garamond"/>
                <w:sz w:val="28"/>
                <w:szCs w:val="28"/>
              </w:rPr>
              <w:t xml:space="preserve">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Pr="00AC266F">
              <w:rPr>
                <w:rFonts w:ascii="Garamond" w:hAnsi="Garamond"/>
                <w:sz w:val="28"/>
                <w:szCs w:val="28"/>
              </w:rPr>
              <w:t>vod</w:t>
            </w:r>
            <w:proofErr w:type="spellEnd"/>
            <w:r w:rsidRPr="00AC266F">
              <w:rPr>
                <w:rFonts w:ascii="Garamond" w:hAnsi="Garamond"/>
                <w:sz w:val="28"/>
                <w:szCs w:val="28"/>
              </w:rPr>
              <w:t xml:space="preserve"> cha beg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00156372">
              <w:rPr>
                <w:rFonts w:ascii="Garamond" w:hAnsi="Garamond"/>
                <w:sz w:val="28"/>
                <w:szCs w:val="28"/>
              </w:rPr>
              <w:t>streeu</w:t>
            </w:r>
            <w:proofErr w:type="spellEnd"/>
            <w:r w:rsidRPr="00AC266F">
              <w:rPr>
                <w:rFonts w:ascii="Garamond" w:hAnsi="Garamond"/>
                <w:sz w:val="28"/>
                <w:szCs w:val="28"/>
              </w:rPr>
              <w:t xml:space="preserve"> as </w:t>
            </w:r>
            <w:proofErr w:type="spellStart"/>
            <w:r w:rsidRPr="00AC266F">
              <w:rPr>
                <w:rFonts w:ascii="Garamond" w:hAnsi="Garamond"/>
                <w:sz w:val="28"/>
                <w:szCs w:val="28"/>
              </w:rPr>
              <w:t>oddys</w:t>
            </w:r>
            <w:proofErr w:type="spellEnd"/>
            <w:r w:rsidRPr="00AC266F">
              <w:rPr>
                <w:rFonts w:ascii="Garamond" w:hAnsi="Garamond"/>
                <w:sz w:val="28"/>
                <w:szCs w:val="28"/>
              </w:rPr>
              <w:t xml:space="preserve"> y </w:t>
            </w:r>
            <w:proofErr w:type="spellStart"/>
            <w:r w:rsidRPr="00AC266F">
              <w:rPr>
                <w:rFonts w:ascii="Garamond" w:hAnsi="Garamond"/>
                <w:sz w:val="28"/>
                <w:szCs w:val="28"/>
              </w:rPr>
              <w:t>ve</w:t>
            </w:r>
            <w:proofErr w:type="spellEnd"/>
            <w:r w:rsidRPr="00AC266F">
              <w:rPr>
                <w:rFonts w:ascii="Garamond" w:hAnsi="Garamond"/>
                <w:sz w:val="28"/>
                <w:szCs w:val="28"/>
              </w:rPr>
              <w:t xml:space="preserve"> </w:t>
            </w:r>
            <w:proofErr w:type="spellStart"/>
            <w:r w:rsidRPr="00AC266F">
              <w:rPr>
                <w:rFonts w:ascii="Garamond" w:hAnsi="Garamond"/>
                <w:sz w:val="28"/>
                <w:szCs w:val="28"/>
              </w:rPr>
              <w:t>mastey</w:t>
            </w:r>
            <w:proofErr w:type="spellEnd"/>
            <w:r w:rsidRPr="00AC266F">
              <w:rPr>
                <w:rFonts w:ascii="Garamond" w:hAnsi="Garamond"/>
                <w:sz w:val="28"/>
                <w:szCs w:val="28"/>
              </w:rPr>
              <w:t xml:space="preserve"> </w:t>
            </w:r>
            <w:proofErr w:type="spellStart"/>
            <w:r w:rsidRPr="00AC266F">
              <w:rPr>
                <w:rFonts w:ascii="Garamond" w:hAnsi="Garamond"/>
                <w:sz w:val="28"/>
                <w:szCs w:val="28"/>
              </w:rPr>
              <w:t>dty</w:t>
            </w:r>
            <w:proofErr w:type="spellEnd"/>
            <w:r w:rsidRPr="00AC266F">
              <w:rPr>
                <w:rFonts w:ascii="Garamond" w:hAnsi="Garamond"/>
                <w:sz w:val="28"/>
                <w:szCs w:val="28"/>
              </w:rPr>
              <w:t xml:space="preserve"> </w:t>
            </w:r>
            <w:proofErr w:type="spellStart"/>
            <w:r w:rsidR="00156372">
              <w:rPr>
                <w:rFonts w:ascii="Garamond" w:hAnsi="Garamond"/>
                <w:sz w:val="28"/>
                <w:szCs w:val="28"/>
              </w:rPr>
              <w:t>Ch</w:t>
            </w:r>
            <w:r w:rsidR="00156372" w:rsidRPr="00AC266F">
              <w:rPr>
                <w:rFonts w:ascii="Garamond" w:hAnsi="Garamond"/>
                <w:sz w:val="28"/>
                <w:szCs w:val="28"/>
              </w:rPr>
              <w:t>arj</w:t>
            </w:r>
            <w:r w:rsidR="00156372">
              <w:rPr>
                <w:rFonts w:ascii="Garamond" w:hAnsi="Garamond"/>
                <w:sz w:val="28"/>
                <w:szCs w:val="28"/>
              </w:rPr>
              <w:t>i</w:t>
            </w:r>
            <w:r w:rsidR="00156372" w:rsidRPr="00AC266F">
              <w:rPr>
                <w:rFonts w:ascii="Garamond" w:hAnsi="Garamond"/>
                <w:sz w:val="28"/>
                <w:szCs w:val="28"/>
              </w:rPr>
              <w:t>n</w:t>
            </w:r>
            <w:proofErr w:type="spellEnd"/>
            <w:r w:rsidRPr="00AC266F">
              <w:rPr>
                <w:rFonts w:ascii="Garamond" w:hAnsi="Garamond"/>
                <w:sz w:val="28"/>
                <w:szCs w:val="28"/>
              </w:rPr>
              <w:t xml:space="preserve">. </w:t>
            </w:r>
          </w:p>
        </w:tc>
        <w:tc>
          <w:tcPr>
            <w:tcW w:w="0" w:type="auto"/>
            <w:tcBorders>
              <w:top w:val="nil"/>
              <w:left w:val="nil"/>
              <w:bottom w:val="nil"/>
              <w:right w:val="nil"/>
            </w:tcBorders>
          </w:tcPr>
          <w:p w14:paraId="3072B2F7"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When you make your </w:t>
            </w:r>
            <w:r w:rsidRPr="009E4C74">
              <w:rPr>
                <w:rFonts w:ascii="Garamond" w:hAnsi="Garamond" w:cs="GlyphLessFont"/>
                <w:sz w:val="28"/>
                <w:szCs w:val="28"/>
              </w:rPr>
              <w:t>Will</w:t>
            </w:r>
            <w:r w:rsidRPr="009E4C74">
              <w:rPr>
                <w:rFonts w:ascii="Garamond" w:hAnsi="Garamond" w:cs="GlyphLessFont"/>
                <w:i/>
                <w:sz w:val="28"/>
                <w:szCs w:val="28"/>
              </w:rPr>
              <w:t xml:space="preserve">, let the Laws and a good Conscience direct you, that after your Death, there may be as little strife as possible amongst your Relations. </w:t>
            </w:r>
          </w:p>
        </w:tc>
      </w:tr>
      <w:tr w:rsidR="00D120C2" w:rsidRPr="003142BF" w14:paraId="3E2E62C7" w14:textId="77777777" w:rsidTr="00BB13AC">
        <w:tc>
          <w:tcPr>
            <w:tcW w:w="0" w:type="auto"/>
            <w:tcBorders>
              <w:top w:val="nil"/>
              <w:left w:val="nil"/>
              <w:bottom w:val="nil"/>
              <w:right w:val="nil"/>
            </w:tcBorders>
          </w:tcPr>
          <w:p w14:paraId="642A6FE3" w14:textId="77777777" w:rsidR="00D120C2" w:rsidRPr="00AC266F" w:rsidRDefault="00D120C2" w:rsidP="00C7243C">
            <w:pPr>
              <w:pStyle w:val="Default"/>
              <w:widowControl/>
              <w:ind w:firstLine="227"/>
              <w:jc w:val="both"/>
              <w:rPr>
                <w:rFonts w:ascii="Garamond" w:hAnsi="Garamond"/>
                <w:sz w:val="28"/>
                <w:szCs w:val="28"/>
              </w:rPr>
            </w:pPr>
            <w:r w:rsidRPr="00AC266F">
              <w:rPr>
                <w:rFonts w:ascii="Garamond" w:hAnsi="Garamond"/>
                <w:color w:val="auto"/>
                <w:sz w:val="28"/>
                <w:szCs w:val="28"/>
              </w:rPr>
              <w:t xml:space="preserve">My </w:t>
            </w:r>
            <w:proofErr w:type="spellStart"/>
            <w:r w:rsidRPr="00AC266F">
              <w:rPr>
                <w:rFonts w:ascii="Garamond" w:hAnsi="Garamond"/>
                <w:color w:val="auto"/>
                <w:sz w:val="28"/>
                <w:szCs w:val="28"/>
              </w:rPr>
              <w:t>t’ow</w:t>
            </w:r>
            <w:proofErr w:type="spellEnd"/>
            <w:r w:rsidRPr="00AC266F">
              <w:rPr>
                <w:rFonts w:ascii="Garamond" w:hAnsi="Garamond"/>
                <w:color w:val="auto"/>
                <w:sz w:val="28"/>
                <w:szCs w:val="28"/>
              </w:rPr>
              <w:t xml:space="preserve"> </w:t>
            </w:r>
            <w:r w:rsidR="00156372" w:rsidRPr="00AC266F">
              <w:rPr>
                <w:rFonts w:ascii="Garamond" w:hAnsi="Garamond"/>
                <w:color w:val="auto"/>
                <w:sz w:val="28"/>
                <w:szCs w:val="28"/>
              </w:rPr>
              <w:t xml:space="preserve">Bought </w:t>
            </w:r>
            <w:r w:rsidRPr="00AC266F">
              <w:rPr>
                <w:rFonts w:ascii="Garamond" w:hAnsi="Garamond"/>
                <w:color w:val="auto"/>
                <w:sz w:val="28"/>
                <w:szCs w:val="28"/>
              </w:rPr>
              <w:t xml:space="preserve">as </w:t>
            </w:r>
            <w:proofErr w:type="spellStart"/>
            <w:r w:rsidRPr="00AC266F">
              <w:rPr>
                <w:rFonts w:ascii="Garamond" w:hAnsi="Garamond"/>
                <w:color w:val="auto"/>
                <w:sz w:val="28"/>
                <w:szCs w:val="28"/>
              </w:rPr>
              <w:t>faagail</w:t>
            </w:r>
            <w:proofErr w:type="spellEnd"/>
            <w:r w:rsidRPr="00AC266F">
              <w:rPr>
                <w:rFonts w:ascii="Garamond" w:hAnsi="Garamond"/>
                <w:color w:val="auto"/>
                <w:sz w:val="28"/>
                <w:szCs w:val="28"/>
              </w:rPr>
              <w:t xml:space="preserve"> </w:t>
            </w:r>
            <w:proofErr w:type="spellStart"/>
            <w:r w:rsidR="00156372" w:rsidRPr="00AC266F">
              <w:rPr>
                <w:rFonts w:ascii="Garamond" w:hAnsi="Garamond"/>
                <w:color w:val="auto"/>
                <w:sz w:val="28"/>
                <w:szCs w:val="28"/>
              </w:rPr>
              <w:t>Lught</w:t>
            </w:r>
            <w:proofErr w:type="spellEnd"/>
            <w:r w:rsidR="00156372" w:rsidRPr="00AC266F">
              <w:rPr>
                <w:rFonts w:ascii="Garamond" w:hAnsi="Garamond"/>
                <w:color w:val="auto"/>
                <w:sz w:val="28"/>
                <w:szCs w:val="28"/>
              </w:rPr>
              <w:t xml:space="preserve"> </w:t>
            </w:r>
            <w:proofErr w:type="spellStart"/>
            <w:r w:rsidRPr="00AC266F">
              <w:rPr>
                <w:rFonts w:ascii="Garamond" w:hAnsi="Garamond"/>
                <w:color w:val="auto"/>
                <w:sz w:val="28"/>
                <w:szCs w:val="28"/>
              </w:rPr>
              <w:t>thie</w:t>
            </w:r>
            <w:proofErr w:type="spellEnd"/>
            <w:r w:rsidRPr="00AC266F">
              <w:rPr>
                <w:rFonts w:ascii="Garamond" w:hAnsi="Garamond"/>
                <w:color w:val="auto"/>
                <w:sz w:val="28"/>
                <w:szCs w:val="28"/>
              </w:rPr>
              <w:t xml:space="preserve"> bought</w:t>
            </w:r>
            <w:r w:rsidR="00156372">
              <w:rPr>
                <w:rFonts w:ascii="Garamond" w:hAnsi="Garamond"/>
                <w:color w:val="auto"/>
                <w:sz w:val="28"/>
                <w:szCs w:val="28"/>
              </w:rPr>
              <w:t xml:space="preserve"> </w:t>
            </w:r>
            <w:proofErr w:type="spellStart"/>
            <w:r w:rsidR="00156372">
              <w:rPr>
                <w:rFonts w:ascii="Garamond" w:hAnsi="Garamond"/>
                <w:color w:val="auto"/>
                <w:sz w:val="28"/>
                <w:szCs w:val="28"/>
              </w:rPr>
              <w:t>d</w:t>
            </w:r>
            <w:r w:rsidRPr="00AC266F">
              <w:rPr>
                <w:rFonts w:ascii="Garamond" w:hAnsi="Garamond"/>
                <w:color w:val="auto"/>
                <w:sz w:val="28"/>
                <w:szCs w:val="28"/>
              </w:rPr>
              <w:t>y</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lurg</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ny</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lig</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trimshey</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ve</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ayd</w:t>
            </w:r>
            <w:proofErr w:type="spellEnd"/>
            <w:r w:rsidRPr="00AC266F">
              <w:rPr>
                <w:rFonts w:ascii="Garamond" w:hAnsi="Garamond"/>
                <w:color w:val="auto"/>
                <w:sz w:val="28"/>
                <w:szCs w:val="28"/>
              </w:rPr>
              <w:t xml:space="preserve"> son </w:t>
            </w:r>
            <w:proofErr w:type="spellStart"/>
            <w:r w:rsidRPr="00AC266F">
              <w:rPr>
                <w:rFonts w:ascii="Garamond" w:hAnsi="Garamond"/>
                <w:color w:val="auto"/>
                <w:sz w:val="28"/>
                <w:szCs w:val="28"/>
              </w:rPr>
              <w:t>shen</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agh</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c</w:t>
            </w:r>
            <w:r w:rsidR="00156372">
              <w:rPr>
                <w:rFonts w:ascii="Garamond" w:hAnsi="Garamond"/>
                <w:color w:val="auto"/>
                <w:sz w:val="28"/>
                <w:szCs w:val="28"/>
              </w:rPr>
              <w:t>ooi</w:t>
            </w:r>
            <w:r w:rsidRPr="00AC266F">
              <w:rPr>
                <w:rFonts w:ascii="Garamond" w:hAnsi="Garamond"/>
                <w:color w:val="auto"/>
                <w:sz w:val="28"/>
                <w:szCs w:val="28"/>
              </w:rPr>
              <w:t>nee</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ga</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dy</w:t>
            </w:r>
            <w:proofErr w:type="spellEnd"/>
            <w:r w:rsidRPr="00AC266F">
              <w:rPr>
                <w:rFonts w:ascii="Garamond" w:hAnsi="Garamond"/>
                <w:color w:val="auto"/>
                <w:sz w:val="28"/>
                <w:szCs w:val="28"/>
              </w:rPr>
              <w:t xml:space="preserve"> vow </w:t>
            </w:r>
            <w:proofErr w:type="spellStart"/>
            <w:r w:rsidRPr="00AC266F">
              <w:rPr>
                <w:rFonts w:ascii="Garamond" w:hAnsi="Garamond"/>
                <w:color w:val="auto"/>
                <w:sz w:val="28"/>
                <w:szCs w:val="28"/>
              </w:rPr>
              <w:t>baase</w:t>
            </w:r>
            <w:proofErr w:type="spellEnd"/>
            <w:r w:rsidRPr="00AC266F">
              <w:rPr>
                <w:rFonts w:ascii="Garamond" w:hAnsi="Garamond"/>
                <w:color w:val="auto"/>
                <w:sz w:val="28"/>
                <w:szCs w:val="28"/>
              </w:rPr>
              <w:t xml:space="preserve">, </w:t>
            </w:r>
            <w:proofErr w:type="spellStart"/>
            <w:r w:rsidR="00156372" w:rsidRPr="00156372">
              <w:rPr>
                <w:rFonts w:ascii="Garamond" w:hAnsi="Garamond"/>
                <w:i/>
                <w:color w:val="auto"/>
                <w:sz w:val="28"/>
                <w:szCs w:val="28"/>
              </w:rPr>
              <w:t>f</w:t>
            </w:r>
            <w:r w:rsidRPr="00156372">
              <w:rPr>
                <w:rFonts w:ascii="Garamond" w:hAnsi="Garamond"/>
                <w:i/>
                <w:color w:val="auto"/>
                <w:sz w:val="28"/>
                <w:szCs w:val="28"/>
              </w:rPr>
              <w:t>oast</w:t>
            </w:r>
            <w:proofErr w:type="spellEnd"/>
            <w:r w:rsidRPr="00156372">
              <w:rPr>
                <w:rFonts w:ascii="Garamond" w:hAnsi="Garamond"/>
                <w:i/>
                <w:color w:val="auto"/>
                <w:sz w:val="28"/>
                <w:szCs w:val="28"/>
              </w:rPr>
              <w:t xml:space="preserve"> ta </w:t>
            </w:r>
            <w:proofErr w:type="spellStart"/>
            <w:r w:rsidRPr="00156372">
              <w:rPr>
                <w:rFonts w:ascii="Garamond" w:hAnsi="Garamond"/>
                <w:i/>
                <w:color w:val="auto"/>
                <w:sz w:val="28"/>
                <w:szCs w:val="28"/>
              </w:rPr>
              <w:t>miys</w:t>
            </w:r>
            <w:proofErr w:type="spellEnd"/>
            <w:r w:rsidRPr="00156372">
              <w:rPr>
                <w:rFonts w:ascii="Garamond" w:hAnsi="Garamond"/>
                <w:i/>
                <w:color w:val="auto"/>
                <w:sz w:val="28"/>
                <w:szCs w:val="28"/>
              </w:rPr>
              <w:t xml:space="preserve"> Yee </w:t>
            </w:r>
            <w:proofErr w:type="spellStart"/>
            <w:r w:rsidRPr="00156372">
              <w:rPr>
                <w:rFonts w:ascii="Garamond" w:hAnsi="Garamond"/>
                <w:i/>
                <w:color w:val="auto"/>
                <w:sz w:val="28"/>
                <w:szCs w:val="28"/>
              </w:rPr>
              <w:t>farraghtyn</w:t>
            </w:r>
            <w:proofErr w:type="spellEnd"/>
            <w:r w:rsidRPr="00156372">
              <w:rPr>
                <w:rFonts w:ascii="Garamond" w:hAnsi="Garamond"/>
                <w:i/>
                <w:color w:val="auto"/>
                <w:sz w:val="28"/>
                <w:szCs w:val="28"/>
              </w:rPr>
              <w:t xml:space="preserve"> son </w:t>
            </w:r>
            <w:proofErr w:type="spellStart"/>
            <w:r w:rsidRPr="00156372">
              <w:rPr>
                <w:rFonts w:ascii="Garamond" w:hAnsi="Garamond"/>
                <w:i/>
                <w:color w:val="auto"/>
                <w:sz w:val="28"/>
                <w:szCs w:val="28"/>
              </w:rPr>
              <w:t>dy</w:t>
            </w:r>
            <w:proofErr w:type="spellEnd"/>
            <w:r w:rsidRPr="00156372">
              <w:rPr>
                <w:rFonts w:ascii="Garamond" w:hAnsi="Garamond"/>
                <w:i/>
                <w:color w:val="auto"/>
                <w:sz w:val="28"/>
                <w:szCs w:val="28"/>
              </w:rPr>
              <w:t xml:space="preserve"> </w:t>
            </w:r>
            <w:proofErr w:type="spellStart"/>
            <w:r w:rsidRPr="00156372">
              <w:rPr>
                <w:rFonts w:ascii="Garamond" w:hAnsi="Garamond"/>
                <w:i/>
                <w:color w:val="auto"/>
                <w:sz w:val="28"/>
                <w:szCs w:val="28"/>
              </w:rPr>
              <w:t>bragh</w:t>
            </w:r>
            <w:proofErr w:type="spellEnd"/>
            <w:r w:rsidRPr="00156372">
              <w:rPr>
                <w:rFonts w:ascii="Garamond" w:hAnsi="Garamond"/>
                <w:i/>
                <w:color w:val="auto"/>
                <w:sz w:val="28"/>
                <w:szCs w:val="28"/>
              </w:rPr>
              <w:t>.</w:t>
            </w:r>
            <w:r w:rsidRPr="00AC266F">
              <w:rPr>
                <w:rFonts w:ascii="Garamond" w:hAnsi="Garamond"/>
                <w:color w:val="auto"/>
                <w:sz w:val="28"/>
                <w:szCs w:val="28"/>
              </w:rPr>
              <w:t xml:space="preserve"> Ny </w:t>
            </w:r>
            <w:proofErr w:type="spellStart"/>
            <w:r w:rsidRPr="00AC266F">
              <w:rPr>
                <w:rFonts w:ascii="Garamond" w:hAnsi="Garamond"/>
                <w:color w:val="auto"/>
                <w:sz w:val="28"/>
                <w:szCs w:val="28"/>
              </w:rPr>
              <w:t>lomarcan</w:t>
            </w:r>
            <w:proofErr w:type="spellEnd"/>
            <w:r w:rsidRPr="00AC266F">
              <w:rPr>
                <w:rFonts w:ascii="Garamond" w:hAnsi="Garamond"/>
                <w:color w:val="auto"/>
                <w:sz w:val="28"/>
                <w:szCs w:val="28"/>
              </w:rPr>
              <w:t xml:space="preserve"> jean </w:t>
            </w:r>
            <w:proofErr w:type="spellStart"/>
            <w:r w:rsidR="00156372" w:rsidRPr="00AC266F">
              <w:rPr>
                <w:rFonts w:ascii="Garamond" w:hAnsi="Garamond"/>
                <w:color w:val="auto"/>
                <w:sz w:val="28"/>
                <w:szCs w:val="28"/>
              </w:rPr>
              <w:t>Padjer</w:t>
            </w:r>
            <w:proofErr w:type="spellEnd"/>
            <w:r w:rsidR="00156372" w:rsidRPr="00AC266F">
              <w:rPr>
                <w:rFonts w:ascii="Garamond" w:hAnsi="Garamond"/>
                <w:color w:val="auto"/>
                <w:sz w:val="28"/>
                <w:szCs w:val="28"/>
              </w:rPr>
              <w:t xml:space="preserve"> </w:t>
            </w:r>
            <w:r w:rsidRPr="00AC266F">
              <w:rPr>
                <w:rFonts w:ascii="Garamond" w:hAnsi="Garamond"/>
                <w:color w:val="auto"/>
                <w:sz w:val="28"/>
                <w:szCs w:val="28"/>
              </w:rPr>
              <w:t xml:space="preserve">er </w:t>
            </w:r>
            <w:proofErr w:type="spellStart"/>
            <w:r w:rsidRPr="00AC266F">
              <w:rPr>
                <w:rFonts w:ascii="Garamond" w:hAnsi="Garamond"/>
                <w:color w:val="auto"/>
                <w:sz w:val="28"/>
                <w:szCs w:val="28"/>
              </w:rPr>
              <w:t>dty</w:t>
            </w:r>
            <w:proofErr w:type="spellEnd"/>
            <w:r w:rsidRPr="00AC266F">
              <w:rPr>
                <w:rFonts w:ascii="Garamond" w:hAnsi="Garamond"/>
                <w:color w:val="auto"/>
                <w:sz w:val="28"/>
                <w:szCs w:val="28"/>
              </w:rPr>
              <w:t xml:space="preserve"> hon </w:t>
            </w:r>
            <w:proofErr w:type="spellStart"/>
            <w:r w:rsidRPr="00AC266F">
              <w:rPr>
                <w:rFonts w:ascii="Garamond" w:hAnsi="Garamond"/>
                <w:color w:val="auto"/>
                <w:sz w:val="28"/>
                <w:szCs w:val="28"/>
              </w:rPr>
              <w:t>hene</w:t>
            </w:r>
            <w:proofErr w:type="spellEnd"/>
            <w:r w:rsidRPr="00AC266F">
              <w:rPr>
                <w:rFonts w:ascii="Garamond" w:hAnsi="Garamond"/>
                <w:color w:val="auto"/>
                <w:sz w:val="28"/>
                <w:szCs w:val="28"/>
              </w:rPr>
              <w:t xml:space="preserve">, er </w:t>
            </w:r>
            <w:proofErr w:type="spellStart"/>
            <w:r w:rsidRPr="00AC266F">
              <w:rPr>
                <w:rFonts w:ascii="Garamond" w:hAnsi="Garamond"/>
                <w:color w:val="auto"/>
                <w:sz w:val="28"/>
                <w:szCs w:val="28"/>
              </w:rPr>
              <w:t>ny</w:t>
            </w:r>
            <w:r w:rsidR="00156372">
              <w:rPr>
                <w:rFonts w:ascii="Garamond" w:hAnsi="Garamond"/>
                <w:color w:val="auto"/>
                <w:sz w:val="28"/>
                <w:szCs w:val="28"/>
              </w:rPr>
              <w:t>n</w:t>
            </w:r>
            <w:proofErr w:type="spellEnd"/>
            <w:r w:rsidRPr="00AC266F">
              <w:rPr>
                <w:rFonts w:ascii="Garamond" w:hAnsi="Garamond"/>
                <w:color w:val="auto"/>
                <w:sz w:val="28"/>
                <w:szCs w:val="28"/>
              </w:rPr>
              <w:t xml:space="preserve"> son </w:t>
            </w:r>
            <w:proofErr w:type="spellStart"/>
            <w:r w:rsidRPr="00AC266F">
              <w:rPr>
                <w:rFonts w:ascii="Garamond" w:hAnsi="Garamond"/>
                <w:color w:val="auto"/>
                <w:sz w:val="28"/>
                <w:szCs w:val="28"/>
              </w:rPr>
              <w:t>ocsyn</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neesht</w:t>
            </w:r>
            <w:proofErr w:type="spellEnd"/>
            <w:r w:rsidRPr="00AC266F">
              <w:rPr>
                <w:rFonts w:ascii="Garamond" w:hAnsi="Garamond"/>
                <w:color w:val="auto"/>
                <w:sz w:val="28"/>
                <w:szCs w:val="28"/>
              </w:rPr>
              <w:t xml:space="preserve">, as </w:t>
            </w:r>
            <w:proofErr w:type="spellStart"/>
            <w:r w:rsidRPr="00AC266F">
              <w:rPr>
                <w:rFonts w:ascii="Garamond" w:hAnsi="Garamond"/>
                <w:color w:val="auto"/>
                <w:sz w:val="28"/>
                <w:szCs w:val="28"/>
              </w:rPr>
              <w:t>dy</w:t>
            </w:r>
            <w:proofErr w:type="spellEnd"/>
            <w:r w:rsidRPr="00AC266F">
              <w:rPr>
                <w:rFonts w:ascii="Garamond" w:hAnsi="Garamond"/>
                <w:color w:val="auto"/>
                <w:sz w:val="28"/>
                <w:szCs w:val="28"/>
              </w:rPr>
              <w:t xml:space="preserve"> der </w:t>
            </w:r>
            <w:proofErr w:type="spellStart"/>
            <w:r w:rsidRPr="00AC266F">
              <w:rPr>
                <w:rFonts w:ascii="Garamond" w:hAnsi="Garamond"/>
                <w:color w:val="auto"/>
                <w:sz w:val="28"/>
                <w:szCs w:val="28"/>
              </w:rPr>
              <w:t>Jee</w:t>
            </w:r>
            <w:proofErr w:type="spellEnd"/>
            <w:r w:rsidRPr="00AC266F">
              <w:rPr>
                <w:rFonts w:ascii="Garamond" w:hAnsi="Garamond"/>
                <w:color w:val="auto"/>
                <w:sz w:val="28"/>
                <w:szCs w:val="28"/>
              </w:rPr>
              <w:t xml:space="preserve"> </w:t>
            </w:r>
            <w:proofErr w:type="spellStart"/>
            <w:r w:rsidR="00156372" w:rsidRPr="00AC266F">
              <w:rPr>
                <w:rFonts w:ascii="Garamond" w:hAnsi="Garamond"/>
                <w:color w:val="auto"/>
                <w:sz w:val="28"/>
                <w:szCs w:val="28"/>
              </w:rPr>
              <w:t>Bannaghtyn</w:t>
            </w:r>
            <w:proofErr w:type="spellEnd"/>
            <w:r w:rsidR="00156372" w:rsidRPr="00AC266F">
              <w:rPr>
                <w:rFonts w:ascii="Garamond" w:hAnsi="Garamond"/>
                <w:color w:val="auto"/>
                <w:sz w:val="28"/>
                <w:szCs w:val="28"/>
              </w:rPr>
              <w:t xml:space="preserve"> </w:t>
            </w:r>
            <w:r w:rsidRPr="00AC266F">
              <w:rPr>
                <w:rFonts w:ascii="Garamond" w:hAnsi="Garamond"/>
                <w:color w:val="auto"/>
                <w:sz w:val="28"/>
                <w:szCs w:val="28"/>
              </w:rPr>
              <w:t xml:space="preserve">y </w:t>
            </w:r>
            <w:proofErr w:type="spellStart"/>
            <w:r w:rsidR="00156372" w:rsidRPr="00AC266F">
              <w:rPr>
                <w:rFonts w:ascii="Garamond" w:hAnsi="Garamond"/>
                <w:color w:val="auto"/>
                <w:sz w:val="28"/>
                <w:szCs w:val="28"/>
              </w:rPr>
              <w:t>vea</w:t>
            </w:r>
            <w:proofErr w:type="spellEnd"/>
            <w:r w:rsidR="00156372" w:rsidRPr="00AC266F">
              <w:rPr>
                <w:rFonts w:ascii="Garamond" w:hAnsi="Garamond"/>
                <w:color w:val="auto"/>
                <w:sz w:val="28"/>
                <w:szCs w:val="28"/>
              </w:rPr>
              <w:t xml:space="preserve"> </w:t>
            </w:r>
            <w:r w:rsidRPr="00AC266F">
              <w:rPr>
                <w:rFonts w:ascii="Garamond" w:hAnsi="Garamond"/>
                <w:color w:val="auto"/>
                <w:sz w:val="28"/>
                <w:szCs w:val="28"/>
              </w:rPr>
              <w:t xml:space="preserve">ta </w:t>
            </w:r>
            <w:proofErr w:type="spellStart"/>
            <w:r w:rsidRPr="00AC266F">
              <w:rPr>
                <w:rFonts w:ascii="Garamond" w:hAnsi="Garamond"/>
                <w:color w:val="auto"/>
                <w:sz w:val="28"/>
                <w:szCs w:val="28"/>
              </w:rPr>
              <w:t>ry</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heet</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dhyt</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ga</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dy</w:t>
            </w:r>
            <w:proofErr w:type="spellEnd"/>
            <w:r w:rsidRPr="00AC266F">
              <w:rPr>
                <w:rFonts w:ascii="Garamond" w:hAnsi="Garamond"/>
                <w:color w:val="auto"/>
                <w:sz w:val="28"/>
                <w:szCs w:val="28"/>
              </w:rPr>
              <w:t xml:space="preserve"> nee e </w:t>
            </w:r>
            <w:proofErr w:type="spellStart"/>
            <w:r w:rsidRPr="00AC266F">
              <w:rPr>
                <w:rFonts w:ascii="Garamond" w:hAnsi="Garamond"/>
                <w:color w:val="auto"/>
                <w:sz w:val="28"/>
                <w:szCs w:val="28"/>
              </w:rPr>
              <w:t>aigney</w:t>
            </w:r>
            <w:proofErr w:type="spellEnd"/>
            <w:r w:rsidRPr="00AC266F">
              <w:rPr>
                <w:rFonts w:ascii="Garamond" w:hAnsi="Garamond"/>
                <w:color w:val="auto"/>
                <w:sz w:val="28"/>
                <w:szCs w:val="28"/>
              </w:rPr>
              <w:t xml:space="preserve"> e</w:t>
            </w:r>
            <w:r w:rsidR="00156372">
              <w:rPr>
                <w:rFonts w:ascii="Garamond" w:hAnsi="Garamond"/>
                <w:color w:val="auto"/>
                <w:sz w:val="28"/>
                <w:szCs w:val="28"/>
              </w:rPr>
              <w:t>h,</w:t>
            </w:r>
            <w:r w:rsidRPr="00AC266F">
              <w:rPr>
                <w:rFonts w:ascii="Garamond" w:hAnsi="Garamond"/>
                <w:color w:val="auto"/>
                <w:sz w:val="28"/>
                <w:szCs w:val="28"/>
              </w:rPr>
              <w:t xml:space="preserve"> </w:t>
            </w:r>
            <w:proofErr w:type="spellStart"/>
            <w:r w:rsidRPr="00AC266F">
              <w:rPr>
                <w:rFonts w:ascii="Garamond" w:hAnsi="Garamond"/>
                <w:color w:val="auto"/>
                <w:sz w:val="28"/>
                <w:szCs w:val="28"/>
              </w:rPr>
              <w:t>dy</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obbal</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dhyt</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reddyn</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mie’n</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Vea</w:t>
            </w:r>
            <w:proofErr w:type="spellEnd"/>
            <w:r w:rsidRPr="00AC266F">
              <w:rPr>
                <w:rFonts w:ascii="Garamond" w:hAnsi="Garamond"/>
                <w:color w:val="auto"/>
                <w:sz w:val="28"/>
                <w:szCs w:val="28"/>
              </w:rPr>
              <w:t xml:space="preserve"> </w:t>
            </w:r>
            <w:proofErr w:type="spellStart"/>
            <w:r w:rsidRPr="00AC266F">
              <w:rPr>
                <w:rFonts w:ascii="Garamond" w:hAnsi="Garamond"/>
                <w:color w:val="auto"/>
                <w:sz w:val="28"/>
                <w:szCs w:val="28"/>
              </w:rPr>
              <w:t>shoh</w:t>
            </w:r>
            <w:proofErr w:type="spellEnd"/>
            <w:r w:rsidRPr="00AC266F">
              <w:rPr>
                <w:rFonts w:ascii="Garamond" w:hAnsi="Garamond"/>
                <w:color w:val="auto"/>
                <w:sz w:val="28"/>
                <w:szCs w:val="28"/>
              </w:rPr>
              <w:t xml:space="preserve">. </w:t>
            </w:r>
          </w:p>
        </w:tc>
        <w:tc>
          <w:tcPr>
            <w:tcW w:w="0" w:type="auto"/>
            <w:tcBorders>
              <w:top w:val="nil"/>
              <w:left w:val="nil"/>
              <w:bottom w:val="nil"/>
              <w:right w:val="nil"/>
            </w:tcBorders>
          </w:tcPr>
          <w:p w14:paraId="4B134AEE"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If you are Poor, and leave a Poor Family behind you, let not that afflict you</w:t>
            </w:r>
            <w:r w:rsidRPr="009E4C74">
              <w:rPr>
                <w:rFonts w:ascii="Garamond" w:hAnsi="Garamond" w:cs="GlyphLessFont"/>
                <w:sz w:val="28"/>
                <w:szCs w:val="28"/>
              </w:rPr>
              <w:t> ;</w:t>
            </w:r>
            <w:r w:rsidRPr="009E4C74">
              <w:rPr>
                <w:rFonts w:ascii="Garamond" w:hAnsi="Garamond" w:cs="GlyphLessFont"/>
                <w:i/>
                <w:sz w:val="28"/>
                <w:szCs w:val="28"/>
              </w:rPr>
              <w:t xml:space="preserve"> but remember, that although </w:t>
            </w:r>
            <w:r w:rsidRPr="009E4C74">
              <w:rPr>
                <w:rFonts w:ascii="Garamond" w:hAnsi="Garamond" w:cs="GlyphLessFont"/>
                <w:sz w:val="28"/>
                <w:szCs w:val="28"/>
              </w:rPr>
              <w:t>You</w:t>
            </w:r>
            <w:r w:rsidRPr="009E4C74">
              <w:rPr>
                <w:rFonts w:ascii="Garamond" w:hAnsi="Garamond" w:cs="GlyphLessFont"/>
                <w:i/>
                <w:sz w:val="28"/>
                <w:szCs w:val="28"/>
              </w:rPr>
              <w:t xml:space="preserve"> die, </w:t>
            </w:r>
            <w:r w:rsidRPr="009E4C74">
              <w:rPr>
                <w:rFonts w:ascii="Garamond" w:hAnsi="Garamond" w:cs="GlyphLessFont"/>
                <w:sz w:val="28"/>
                <w:szCs w:val="28"/>
              </w:rPr>
              <w:t xml:space="preserve">yet the Goodness of God </w:t>
            </w:r>
            <w:proofErr w:type="spellStart"/>
            <w:r w:rsidRPr="009E4C74">
              <w:rPr>
                <w:rFonts w:ascii="Garamond" w:hAnsi="Garamond" w:cs="GlyphLessFont"/>
                <w:sz w:val="28"/>
                <w:szCs w:val="28"/>
              </w:rPr>
              <w:t>endureth</w:t>
            </w:r>
            <w:proofErr w:type="spellEnd"/>
            <w:r w:rsidRPr="009E4C74">
              <w:rPr>
                <w:rFonts w:ascii="Garamond" w:hAnsi="Garamond" w:cs="GlyphLessFont"/>
                <w:sz w:val="28"/>
                <w:szCs w:val="28"/>
              </w:rPr>
              <w:t xml:space="preserve"> for ever.</w:t>
            </w:r>
            <w:r w:rsidRPr="009E4C74">
              <w:rPr>
                <w:rFonts w:ascii="Garamond" w:hAnsi="Garamond" w:cs="GlyphLessFont"/>
                <w:i/>
                <w:sz w:val="28"/>
                <w:szCs w:val="28"/>
              </w:rPr>
              <w:t xml:space="preserve"> Only Pray both for </w:t>
            </w:r>
            <w:proofErr w:type="spellStart"/>
            <w:r w:rsidRPr="009E4C74">
              <w:rPr>
                <w:rFonts w:ascii="Garamond" w:hAnsi="Garamond" w:cs="GlyphLessFont"/>
                <w:i/>
                <w:sz w:val="28"/>
                <w:szCs w:val="28"/>
              </w:rPr>
              <w:t>your self</w:t>
            </w:r>
            <w:proofErr w:type="spellEnd"/>
            <w:r w:rsidRPr="009E4C74">
              <w:rPr>
                <w:rFonts w:ascii="Garamond" w:hAnsi="Garamond" w:cs="GlyphLessFont"/>
                <w:i/>
                <w:sz w:val="28"/>
                <w:szCs w:val="28"/>
              </w:rPr>
              <w:t xml:space="preserve"> and them, that God may give you the Blessings of the next Life, though he thinks fit to deny you the Good things of this.</w:t>
            </w:r>
          </w:p>
        </w:tc>
      </w:tr>
      <w:tr w:rsidR="00D120C2" w:rsidRPr="003142BF" w14:paraId="1F75A994" w14:textId="77777777" w:rsidTr="00BB13AC">
        <w:tc>
          <w:tcPr>
            <w:tcW w:w="0" w:type="auto"/>
            <w:tcBorders>
              <w:top w:val="nil"/>
              <w:left w:val="nil"/>
              <w:bottom w:val="nil"/>
              <w:right w:val="nil"/>
            </w:tcBorders>
          </w:tcPr>
          <w:p w14:paraId="14904FBA" w14:textId="77777777" w:rsidR="00D120C2" w:rsidRPr="00AC266F" w:rsidRDefault="00D120C2" w:rsidP="00C7243C">
            <w:pPr>
              <w:pStyle w:val="CM3"/>
              <w:widowControl/>
              <w:spacing w:line="240" w:lineRule="auto"/>
              <w:ind w:firstLine="227"/>
              <w:jc w:val="both"/>
              <w:rPr>
                <w:rFonts w:ascii="Garamond" w:hAnsi="Garamond"/>
                <w:sz w:val="28"/>
                <w:szCs w:val="28"/>
              </w:rPr>
            </w:pPr>
            <w:r w:rsidRPr="00AC266F">
              <w:rPr>
                <w:rFonts w:ascii="Garamond" w:hAnsi="Garamond"/>
                <w:sz w:val="28"/>
                <w:szCs w:val="28"/>
              </w:rPr>
              <w:t xml:space="preserve">My ta </w:t>
            </w:r>
            <w:proofErr w:type="spellStart"/>
            <w:r w:rsidRPr="00AC266F">
              <w:rPr>
                <w:rFonts w:ascii="Garamond" w:hAnsi="Garamond"/>
                <w:sz w:val="28"/>
                <w:szCs w:val="28"/>
              </w:rPr>
              <w:t>dty</w:t>
            </w:r>
            <w:proofErr w:type="spellEnd"/>
            <w:r w:rsidRPr="00AC266F">
              <w:rPr>
                <w:rFonts w:ascii="Garamond" w:hAnsi="Garamond"/>
                <w:sz w:val="28"/>
                <w:szCs w:val="28"/>
              </w:rPr>
              <w:t xml:space="preserve"> </w:t>
            </w:r>
            <w:proofErr w:type="spellStart"/>
            <w:r w:rsidRPr="00AC266F">
              <w:rPr>
                <w:rFonts w:ascii="Garamond" w:hAnsi="Garamond"/>
                <w:sz w:val="28"/>
                <w:szCs w:val="28"/>
              </w:rPr>
              <w:t>heaghyn</w:t>
            </w:r>
            <w:proofErr w:type="spellEnd"/>
            <w:r w:rsidRPr="00AC266F">
              <w:rPr>
                <w:rFonts w:ascii="Garamond" w:hAnsi="Garamond"/>
                <w:sz w:val="28"/>
                <w:szCs w:val="28"/>
              </w:rPr>
              <w:t xml:space="preserve"> </w:t>
            </w:r>
            <w:proofErr w:type="spellStart"/>
            <w:r w:rsidRPr="00AC266F">
              <w:rPr>
                <w:rFonts w:ascii="Garamond" w:hAnsi="Garamond"/>
                <w:sz w:val="28"/>
                <w:szCs w:val="28"/>
              </w:rPr>
              <w:t>farraghty</w:t>
            </w:r>
            <w:r w:rsidRPr="00156372">
              <w:rPr>
                <w:rFonts w:ascii="Garamond" w:hAnsi="Garamond"/>
                <w:i/>
                <w:sz w:val="28"/>
                <w:szCs w:val="28"/>
              </w:rPr>
              <w:t>n</w:t>
            </w:r>
            <w:proofErr w:type="spellEnd"/>
            <w:r w:rsidRPr="00AC266F">
              <w:rPr>
                <w:rFonts w:ascii="Garamond" w:hAnsi="Garamond"/>
                <w:sz w:val="28"/>
                <w:szCs w:val="28"/>
              </w:rPr>
              <w:t xml:space="preserve"> </w:t>
            </w:r>
            <w:proofErr w:type="spellStart"/>
            <w:r w:rsidRPr="00AC266F">
              <w:rPr>
                <w:rFonts w:ascii="Garamond" w:hAnsi="Garamond"/>
                <w:sz w:val="28"/>
                <w:szCs w:val="28"/>
              </w:rPr>
              <w:t>foddey</w:t>
            </w:r>
            <w:proofErr w:type="spellEnd"/>
            <w:r w:rsidRPr="00AC266F">
              <w:rPr>
                <w:rFonts w:ascii="Garamond" w:hAnsi="Garamond"/>
                <w:sz w:val="28"/>
                <w:szCs w:val="28"/>
              </w:rPr>
              <w:t xml:space="preserve">, </w:t>
            </w:r>
            <w:proofErr w:type="spellStart"/>
            <w:r w:rsidRPr="00AC266F">
              <w:rPr>
                <w:rFonts w:ascii="Garamond" w:hAnsi="Garamond"/>
                <w:sz w:val="28"/>
                <w:szCs w:val="28"/>
              </w:rPr>
              <w:t>ny</w:t>
            </w:r>
            <w:proofErr w:type="spellEnd"/>
            <w:r w:rsidRPr="00AC266F">
              <w:rPr>
                <w:rFonts w:ascii="Garamond" w:hAnsi="Garamond"/>
                <w:sz w:val="28"/>
                <w:szCs w:val="28"/>
              </w:rPr>
              <w:t xml:space="preserve"> </w:t>
            </w:r>
            <w:proofErr w:type="spellStart"/>
            <w:r w:rsidRPr="00AC266F">
              <w:rPr>
                <w:rFonts w:ascii="Garamond" w:hAnsi="Garamond"/>
                <w:sz w:val="28"/>
                <w:szCs w:val="28"/>
              </w:rPr>
              <w:t>yei</w:t>
            </w:r>
            <w:proofErr w:type="spellEnd"/>
            <w:r w:rsidRPr="00AC266F">
              <w:rPr>
                <w:rFonts w:ascii="Garamond" w:hAnsi="Garamond"/>
                <w:sz w:val="28"/>
                <w:szCs w:val="28"/>
              </w:rPr>
              <w:t xml:space="preserve"> </w:t>
            </w:r>
            <w:proofErr w:type="spellStart"/>
            <w:r w:rsidRPr="00AC266F">
              <w:rPr>
                <w:rFonts w:ascii="Garamond" w:hAnsi="Garamond"/>
                <w:sz w:val="28"/>
                <w:szCs w:val="28"/>
              </w:rPr>
              <w:t>ny</w:t>
            </w:r>
            <w:proofErr w:type="spellEnd"/>
            <w:r w:rsidRPr="00AC266F">
              <w:rPr>
                <w:rFonts w:ascii="Garamond" w:hAnsi="Garamond"/>
                <w:sz w:val="28"/>
                <w:szCs w:val="28"/>
              </w:rPr>
              <w:t xml:space="preserve"> cur </w:t>
            </w:r>
            <w:proofErr w:type="spellStart"/>
            <w:r w:rsidRPr="00AC266F">
              <w:rPr>
                <w:rFonts w:ascii="Garamond" w:hAnsi="Garamond"/>
                <w:sz w:val="28"/>
                <w:szCs w:val="28"/>
              </w:rPr>
              <w:t>fys</w:t>
            </w:r>
            <w:proofErr w:type="spellEnd"/>
            <w:r w:rsidRPr="00AC266F">
              <w:rPr>
                <w:rFonts w:ascii="Garamond" w:hAnsi="Garamond"/>
                <w:sz w:val="28"/>
                <w:szCs w:val="28"/>
              </w:rPr>
              <w:t xml:space="preserve"> </w:t>
            </w:r>
            <w:proofErr w:type="spellStart"/>
            <w:r w:rsidRPr="00AC266F">
              <w:rPr>
                <w:rFonts w:ascii="Garamond" w:hAnsi="Garamond"/>
                <w:sz w:val="28"/>
                <w:szCs w:val="28"/>
              </w:rPr>
              <w:t>gys</w:t>
            </w:r>
            <w:proofErr w:type="spellEnd"/>
            <w:r w:rsidRPr="00AC266F">
              <w:rPr>
                <w:rFonts w:ascii="Garamond" w:hAnsi="Garamond"/>
                <w:sz w:val="28"/>
                <w:szCs w:val="28"/>
              </w:rPr>
              <w:t xml:space="preserve"> y </w:t>
            </w:r>
            <w:proofErr w:type="spellStart"/>
            <w:r w:rsidR="00156372" w:rsidRPr="00AC266F">
              <w:rPr>
                <w:rFonts w:ascii="Garamond" w:hAnsi="Garamond"/>
                <w:sz w:val="28"/>
                <w:szCs w:val="28"/>
              </w:rPr>
              <w:t>Jouy</w:t>
            </w:r>
            <w:r w:rsidR="00156372">
              <w:rPr>
                <w:rFonts w:ascii="Garamond" w:hAnsi="Garamond"/>
                <w:sz w:val="28"/>
                <w:szCs w:val="28"/>
              </w:rPr>
              <w:t>l</w:t>
            </w:r>
            <w:r w:rsidR="00156372" w:rsidRPr="00AC266F">
              <w:rPr>
                <w:rFonts w:ascii="Garamond" w:hAnsi="Garamond"/>
                <w:sz w:val="28"/>
                <w:szCs w:val="28"/>
              </w:rPr>
              <w:t>l</w:t>
            </w:r>
            <w:proofErr w:type="spellEnd"/>
            <w:r w:rsidR="00156372" w:rsidRPr="00AC266F">
              <w:rPr>
                <w:rFonts w:ascii="Garamond" w:hAnsi="Garamond"/>
                <w:sz w:val="28"/>
                <w:szCs w:val="28"/>
              </w:rPr>
              <w:t xml:space="preserve"> </w:t>
            </w:r>
            <w:r w:rsidRPr="00AC266F">
              <w:rPr>
                <w:rFonts w:ascii="Garamond" w:hAnsi="Garamond"/>
                <w:sz w:val="28"/>
                <w:szCs w:val="28"/>
              </w:rPr>
              <w:t xml:space="preserve">son </w:t>
            </w:r>
            <w:r w:rsidR="00156372" w:rsidRPr="00AC266F">
              <w:rPr>
                <w:rFonts w:ascii="Garamond" w:hAnsi="Garamond"/>
                <w:sz w:val="28"/>
                <w:szCs w:val="28"/>
              </w:rPr>
              <w:t>Cooney</w:t>
            </w:r>
            <w:r w:rsidRPr="00AC266F">
              <w:rPr>
                <w:rFonts w:ascii="Garamond" w:hAnsi="Garamond"/>
                <w:sz w:val="28"/>
                <w:szCs w:val="28"/>
              </w:rPr>
              <w:t xml:space="preserve">, ta </w:t>
            </w:r>
            <w:proofErr w:type="spellStart"/>
            <w:r w:rsidRPr="00AC266F">
              <w:rPr>
                <w:rFonts w:ascii="Garamond" w:hAnsi="Garamond"/>
                <w:sz w:val="28"/>
                <w:szCs w:val="28"/>
              </w:rPr>
              <w:t>shen</w:t>
            </w:r>
            <w:proofErr w:type="spellEnd"/>
            <w:r w:rsidRPr="00AC266F">
              <w:rPr>
                <w:rFonts w:ascii="Garamond" w:hAnsi="Garamond"/>
                <w:sz w:val="28"/>
                <w:szCs w:val="28"/>
              </w:rPr>
              <w:t xml:space="preserve">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Pr="00AC266F">
              <w:rPr>
                <w:rFonts w:ascii="Garamond" w:hAnsi="Garamond"/>
                <w:sz w:val="28"/>
                <w:szCs w:val="28"/>
              </w:rPr>
              <w:t>ghra</w:t>
            </w:r>
            <w:proofErr w:type="spellEnd"/>
            <w:r w:rsidRPr="00AC266F">
              <w:rPr>
                <w:rFonts w:ascii="Garamond" w:hAnsi="Garamond"/>
                <w:sz w:val="28"/>
                <w:szCs w:val="28"/>
              </w:rPr>
              <w:t xml:space="preserve">, </w:t>
            </w:r>
            <w:proofErr w:type="spellStart"/>
            <w:r w:rsidRPr="00156372">
              <w:rPr>
                <w:rFonts w:ascii="Garamond" w:hAnsi="Garamond"/>
                <w:i/>
                <w:sz w:val="28"/>
                <w:szCs w:val="28"/>
              </w:rPr>
              <w:t>gys</w:t>
            </w:r>
            <w:proofErr w:type="spellEnd"/>
            <w:r w:rsidRPr="00156372">
              <w:rPr>
                <w:rFonts w:ascii="Garamond" w:hAnsi="Garamond"/>
                <w:i/>
                <w:sz w:val="28"/>
                <w:szCs w:val="28"/>
              </w:rPr>
              <w:t xml:space="preserve"> </w:t>
            </w:r>
            <w:proofErr w:type="spellStart"/>
            <w:r w:rsidRPr="00156372">
              <w:rPr>
                <w:rFonts w:ascii="Garamond" w:hAnsi="Garamond"/>
                <w:i/>
                <w:sz w:val="28"/>
                <w:szCs w:val="28"/>
              </w:rPr>
              <w:t>leid</w:t>
            </w:r>
            <w:proofErr w:type="spellEnd"/>
            <w:r w:rsidRPr="00156372">
              <w:rPr>
                <w:rFonts w:ascii="Garamond" w:hAnsi="Garamond"/>
                <w:i/>
                <w:sz w:val="28"/>
                <w:szCs w:val="28"/>
              </w:rPr>
              <w:t xml:space="preserve"> as ta </w:t>
            </w:r>
            <w:proofErr w:type="spellStart"/>
            <w:r w:rsidRPr="00156372">
              <w:rPr>
                <w:rFonts w:ascii="Garamond" w:hAnsi="Garamond"/>
                <w:i/>
                <w:sz w:val="28"/>
                <w:szCs w:val="28"/>
              </w:rPr>
              <w:t>cliaghtey</w:t>
            </w:r>
            <w:proofErr w:type="spellEnd"/>
            <w:r w:rsidRPr="00156372">
              <w:rPr>
                <w:rFonts w:ascii="Garamond" w:hAnsi="Garamond"/>
                <w:i/>
                <w:sz w:val="28"/>
                <w:szCs w:val="28"/>
              </w:rPr>
              <w:t xml:space="preserve"> </w:t>
            </w:r>
            <w:proofErr w:type="spellStart"/>
            <w:r w:rsidR="00156372" w:rsidRPr="00156372">
              <w:rPr>
                <w:rFonts w:ascii="Garamond" w:hAnsi="Garamond"/>
                <w:i/>
                <w:sz w:val="28"/>
                <w:szCs w:val="28"/>
              </w:rPr>
              <w:t>Oal</w:t>
            </w:r>
            <w:r w:rsidR="00156372">
              <w:rPr>
                <w:rFonts w:ascii="Garamond" w:hAnsi="Garamond"/>
                <w:i/>
                <w:sz w:val="28"/>
                <w:szCs w:val="28"/>
              </w:rPr>
              <w:t>l</w:t>
            </w:r>
            <w:r w:rsidR="00156372" w:rsidRPr="00156372">
              <w:rPr>
                <w:rFonts w:ascii="Garamond" w:hAnsi="Garamond"/>
                <w:i/>
                <w:sz w:val="28"/>
                <w:szCs w:val="28"/>
              </w:rPr>
              <w:t>yssyn</w:t>
            </w:r>
            <w:proofErr w:type="spellEnd"/>
            <w:r w:rsidR="009E6D5B">
              <w:rPr>
                <w:rFonts w:ascii="Garamond" w:hAnsi="Garamond"/>
                <w:i/>
                <w:sz w:val="28"/>
                <w:szCs w:val="28"/>
              </w:rPr>
              <w:t>,</w:t>
            </w:r>
            <w:r w:rsidRPr="00AC266F">
              <w:rPr>
                <w:rFonts w:ascii="Garamond" w:hAnsi="Garamond"/>
                <w:sz w:val="28"/>
                <w:szCs w:val="28"/>
              </w:rPr>
              <w:t xml:space="preserve"> </w:t>
            </w:r>
            <w:proofErr w:type="spellStart"/>
            <w:r w:rsidRPr="00AC266F">
              <w:rPr>
                <w:rFonts w:ascii="Garamond" w:hAnsi="Garamond"/>
                <w:sz w:val="28"/>
                <w:szCs w:val="28"/>
              </w:rPr>
              <w:t>ny</w:t>
            </w:r>
            <w:proofErr w:type="spellEnd"/>
            <w:r w:rsidRPr="00AC266F">
              <w:rPr>
                <w:rFonts w:ascii="Garamond" w:hAnsi="Garamond"/>
                <w:sz w:val="28"/>
                <w:szCs w:val="28"/>
              </w:rPr>
              <w:t xml:space="preserve"> </w:t>
            </w:r>
            <w:proofErr w:type="spellStart"/>
            <w:r w:rsidRPr="00AC266F">
              <w:rPr>
                <w:rFonts w:ascii="Garamond" w:hAnsi="Garamond"/>
                <w:sz w:val="28"/>
                <w:szCs w:val="28"/>
              </w:rPr>
              <w:t>sleai</w:t>
            </w:r>
            <w:r w:rsidR="00156372">
              <w:rPr>
                <w:rFonts w:ascii="Garamond" w:hAnsi="Garamond"/>
                <w:sz w:val="28"/>
                <w:szCs w:val="28"/>
              </w:rPr>
              <w:t>h</w:t>
            </w:r>
            <w:proofErr w:type="spellEnd"/>
            <w:r w:rsidRPr="00AC266F">
              <w:rPr>
                <w:rFonts w:ascii="Garamond" w:hAnsi="Garamond"/>
                <w:sz w:val="28"/>
                <w:szCs w:val="28"/>
              </w:rPr>
              <w:t xml:space="preserve"> </w:t>
            </w:r>
            <w:proofErr w:type="spellStart"/>
            <w:r w:rsidRPr="00AC266F">
              <w:rPr>
                <w:rFonts w:ascii="Garamond" w:hAnsi="Garamond"/>
                <w:sz w:val="28"/>
                <w:szCs w:val="28"/>
              </w:rPr>
              <w:t>smooinee</w:t>
            </w:r>
            <w:proofErr w:type="spellEnd"/>
            <w:r w:rsidRPr="00AC266F">
              <w:rPr>
                <w:rFonts w:ascii="Garamond" w:hAnsi="Garamond"/>
                <w:sz w:val="28"/>
                <w:szCs w:val="28"/>
              </w:rPr>
              <w:t xml:space="preserve"> </w:t>
            </w:r>
            <w:proofErr w:type="spellStart"/>
            <w:r w:rsidRPr="00AC266F">
              <w:rPr>
                <w:rFonts w:ascii="Garamond" w:hAnsi="Garamond"/>
                <w:sz w:val="28"/>
                <w:szCs w:val="28"/>
              </w:rPr>
              <w:t>ayd</w:t>
            </w:r>
            <w:proofErr w:type="spellEnd"/>
            <w:r w:rsidRPr="00AC266F">
              <w:rPr>
                <w:rFonts w:ascii="Garamond" w:hAnsi="Garamond"/>
                <w:sz w:val="28"/>
                <w:szCs w:val="28"/>
              </w:rPr>
              <w:t xml:space="preserve"> </w:t>
            </w:r>
            <w:proofErr w:type="spellStart"/>
            <w:r w:rsidRPr="00AC266F">
              <w:rPr>
                <w:rFonts w:ascii="Garamond" w:hAnsi="Garamond"/>
                <w:sz w:val="28"/>
                <w:szCs w:val="28"/>
              </w:rPr>
              <w:t>hene</w:t>
            </w:r>
            <w:proofErr w:type="spellEnd"/>
            <w:r w:rsidRPr="00AC266F">
              <w:rPr>
                <w:rFonts w:ascii="Garamond" w:hAnsi="Garamond"/>
                <w:sz w:val="28"/>
                <w:szCs w:val="28"/>
              </w:rPr>
              <w:t xml:space="preserve"> </w:t>
            </w:r>
            <w:proofErr w:type="spellStart"/>
            <w:r w:rsidRPr="00AC266F">
              <w:rPr>
                <w:rFonts w:ascii="Garamond" w:hAnsi="Garamond"/>
                <w:sz w:val="28"/>
                <w:szCs w:val="28"/>
              </w:rPr>
              <w:t>dy</w:t>
            </w:r>
            <w:proofErr w:type="spellEnd"/>
            <w:r w:rsidRPr="00AC266F">
              <w:rPr>
                <w:rFonts w:ascii="Garamond" w:hAnsi="Garamond"/>
                <w:sz w:val="28"/>
                <w:szCs w:val="28"/>
              </w:rPr>
              <w:t xml:space="preserve"> nee </w:t>
            </w:r>
            <w:proofErr w:type="spellStart"/>
            <w:r w:rsidRPr="00AC266F">
              <w:rPr>
                <w:rFonts w:ascii="Garamond" w:hAnsi="Garamond"/>
                <w:sz w:val="28"/>
                <w:szCs w:val="28"/>
              </w:rPr>
              <w:t>ec</w:t>
            </w:r>
            <w:proofErr w:type="spellEnd"/>
            <w:r w:rsidRPr="00AC266F">
              <w:rPr>
                <w:rFonts w:ascii="Garamond" w:hAnsi="Garamond"/>
                <w:sz w:val="28"/>
                <w:szCs w:val="28"/>
              </w:rPr>
              <w:t xml:space="preserve"> </w:t>
            </w:r>
            <w:proofErr w:type="spellStart"/>
            <w:r w:rsidRPr="00AC266F">
              <w:rPr>
                <w:rFonts w:ascii="Garamond" w:hAnsi="Garamond"/>
                <w:sz w:val="28"/>
                <w:szCs w:val="28"/>
              </w:rPr>
              <w:t>Jee</w:t>
            </w:r>
            <w:proofErr w:type="spellEnd"/>
            <w:r w:rsidRPr="00AC266F">
              <w:rPr>
                <w:rFonts w:ascii="Garamond" w:hAnsi="Garamond"/>
                <w:sz w:val="28"/>
                <w:szCs w:val="28"/>
              </w:rPr>
              <w:t xml:space="preserve"> share </w:t>
            </w:r>
            <w:proofErr w:type="spellStart"/>
            <w:r w:rsidRPr="00AC266F">
              <w:rPr>
                <w:rFonts w:ascii="Garamond" w:hAnsi="Garamond"/>
                <w:sz w:val="28"/>
                <w:szCs w:val="28"/>
              </w:rPr>
              <w:t>fys</w:t>
            </w:r>
            <w:proofErr w:type="spellEnd"/>
            <w:r w:rsidRPr="00AC266F">
              <w:rPr>
                <w:rFonts w:ascii="Garamond" w:hAnsi="Garamond"/>
                <w:sz w:val="28"/>
                <w:szCs w:val="28"/>
              </w:rPr>
              <w:t xml:space="preserve"> caid nee e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Pr="00AC266F">
              <w:rPr>
                <w:rFonts w:ascii="Garamond" w:hAnsi="Garamond"/>
                <w:sz w:val="28"/>
                <w:szCs w:val="28"/>
              </w:rPr>
              <w:t>smaghtaghey</w:t>
            </w:r>
            <w:proofErr w:type="spellEnd"/>
            <w:r w:rsidRPr="00AC266F">
              <w:rPr>
                <w:rFonts w:ascii="Garamond" w:hAnsi="Garamond"/>
                <w:sz w:val="28"/>
                <w:szCs w:val="28"/>
              </w:rPr>
              <w:t xml:space="preserve">. As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Pr="00AC266F">
              <w:rPr>
                <w:rFonts w:ascii="Garamond" w:hAnsi="Garamond"/>
                <w:sz w:val="28"/>
                <w:szCs w:val="28"/>
              </w:rPr>
              <w:t>vel</w:t>
            </w:r>
            <w:proofErr w:type="spellEnd"/>
            <w:r w:rsidRPr="00AC266F">
              <w:rPr>
                <w:rFonts w:ascii="Garamond" w:hAnsi="Garamond"/>
                <w:sz w:val="28"/>
                <w:szCs w:val="28"/>
              </w:rPr>
              <w:t xml:space="preserve"> e</w:t>
            </w:r>
            <w:r w:rsidR="00156372">
              <w:rPr>
                <w:rFonts w:ascii="Garamond" w:hAnsi="Garamond"/>
                <w:sz w:val="28"/>
                <w:szCs w:val="28"/>
              </w:rPr>
              <w:t>h</w:t>
            </w:r>
            <w:r w:rsidRPr="00AC266F">
              <w:rPr>
                <w:rFonts w:ascii="Garamond" w:hAnsi="Garamond"/>
                <w:sz w:val="28"/>
                <w:szCs w:val="28"/>
              </w:rPr>
              <w:t xml:space="preserve"> </w:t>
            </w:r>
            <w:proofErr w:type="spellStart"/>
            <w:r w:rsidRPr="00AC266F">
              <w:rPr>
                <w:rFonts w:ascii="Garamond" w:hAnsi="Garamond"/>
                <w:sz w:val="28"/>
                <w:szCs w:val="28"/>
              </w:rPr>
              <w:t>mie</w:t>
            </w:r>
            <w:proofErr w:type="spellEnd"/>
            <w:r w:rsidRPr="00AC266F">
              <w:rPr>
                <w:rFonts w:ascii="Garamond" w:hAnsi="Garamond"/>
                <w:sz w:val="28"/>
                <w:szCs w:val="28"/>
              </w:rPr>
              <w:t xml:space="preserve">, </w:t>
            </w:r>
            <w:proofErr w:type="spellStart"/>
            <w:r w:rsidRPr="00AC266F">
              <w:rPr>
                <w:rFonts w:ascii="Garamond" w:hAnsi="Garamond"/>
                <w:sz w:val="28"/>
                <w:szCs w:val="28"/>
              </w:rPr>
              <w:t>dooinney</w:t>
            </w:r>
            <w:proofErr w:type="spellEnd"/>
            <w:r w:rsidRPr="00AC266F">
              <w:rPr>
                <w:rFonts w:ascii="Garamond" w:hAnsi="Garamond"/>
                <w:sz w:val="28"/>
                <w:szCs w:val="28"/>
              </w:rPr>
              <w:t xml:space="preserve">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Pr="00AC266F">
              <w:rPr>
                <w:rFonts w:ascii="Garamond" w:hAnsi="Garamond"/>
                <w:sz w:val="28"/>
                <w:szCs w:val="28"/>
              </w:rPr>
              <w:t>hreshteil</w:t>
            </w:r>
            <w:proofErr w:type="spellEnd"/>
            <w:r w:rsidRPr="00AC266F">
              <w:rPr>
                <w:rFonts w:ascii="Garamond" w:hAnsi="Garamond"/>
                <w:sz w:val="28"/>
                <w:szCs w:val="28"/>
              </w:rPr>
              <w:t xml:space="preserve"> as </w:t>
            </w:r>
            <w:proofErr w:type="spellStart"/>
            <w:r w:rsidRPr="00AC266F">
              <w:rPr>
                <w:rFonts w:ascii="Garamond" w:hAnsi="Garamond"/>
                <w:sz w:val="28"/>
                <w:szCs w:val="28"/>
              </w:rPr>
              <w:t>dy</w:t>
            </w:r>
            <w:proofErr w:type="spellEnd"/>
            <w:r w:rsidRPr="00AC266F">
              <w:rPr>
                <w:rFonts w:ascii="Garamond" w:hAnsi="Garamond"/>
                <w:sz w:val="28"/>
                <w:szCs w:val="28"/>
              </w:rPr>
              <w:t xml:space="preserve"> </w:t>
            </w:r>
            <w:r w:rsidR="00FE1446">
              <w:rPr>
                <w:rFonts w:ascii="Garamond" w:hAnsi="Garamond"/>
                <w:sz w:val="28"/>
                <w:szCs w:val="28"/>
              </w:rPr>
              <w:t xml:space="preserve">[31] </w:t>
            </w:r>
            <w:proofErr w:type="spellStart"/>
            <w:r w:rsidRPr="00AC266F">
              <w:rPr>
                <w:rFonts w:ascii="Garamond" w:hAnsi="Garamond"/>
                <w:sz w:val="28"/>
                <w:szCs w:val="28"/>
              </w:rPr>
              <w:t>arkiaght</w:t>
            </w:r>
            <w:proofErr w:type="spellEnd"/>
            <w:r w:rsidRPr="00AC266F">
              <w:rPr>
                <w:rFonts w:ascii="Garamond" w:hAnsi="Garamond"/>
                <w:sz w:val="28"/>
                <w:szCs w:val="28"/>
              </w:rPr>
              <w:t xml:space="preserve"> </w:t>
            </w:r>
            <w:proofErr w:type="spellStart"/>
            <w:r w:rsidRPr="00AC266F">
              <w:rPr>
                <w:rFonts w:ascii="Garamond" w:hAnsi="Garamond"/>
                <w:sz w:val="28"/>
                <w:szCs w:val="28"/>
              </w:rPr>
              <w:t>dy</w:t>
            </w:r>
            <w:proofErr w:type="spellEnd"/>
            <w:r w:rsidRPr="00AC266F">
              <w:rPr>
                <w:rFonts w:ascii="Garamond" w:hAnsi="Garamond"/>
                <w:sz w:val="28"/>
                <w:szCs w:val="28"/>
              </w:rPr>
              <w:t xml:space="preserve"> </w:t>
            </w:r>
            <w:proofErr w:type="spellStart"/>
            <w:r w:rsidRPr="00AC266F">
              <w:rPr>
                <w:rFonts w:ascii="Garamond" w:hAnsi="Garamond"/>
                <w:sz w:val="28"/>
                <w:szCs w:val="28"/>
              </w:rPr>
              <w:t>f</w:t>
            </w:r>
            <w:r w:rsidRPr="00156372">
              <w:rPr>
                <w:rFonts w:ascii="Garamond" w:hAnsi="Garamond"/>
                <w:i/>
                <w:sz w:val="28"/>
                <w:szCs w:val="28"/>
              </w:rPr>
              <w:t>e</w:t>
            </w:r>
            <w:r w:rsidRPr="00AC266F">
              <w:rPr>
                <w:rFonts w:ascii="Garamond" w:hAnsi="Garamond"/>
                <w:sz w:val="28"/>
                <w:szCs w:val="28"/>
              </w:rPr>
              <w:t>agh</w:t>
            </w:r>
            <w:proofErr w:type="spellEnd"/>
            <w:r w:rsidRPr="00AC266F">
              <w:rPr>
                <w:rFonts w:ascii="Garamond" w:hAnsi="Garamond"/>
                <w:sz w:val="28"/>
                <w:szCs w:val="28"/>
              </w:rPr>
              <w:t xml:space="preserve"> son </w:t>
            </w:r>
            <w:proofErr w:type="spellStart"/>
            <w:r w:rsidRPr="00AC266F">
              <w:rPr>
                <w:rFonts w:ascii="Garamond" w:hAnsi="Garamond"/>
                <w:sz w:val="28"/>
                <w:szCs w:val="28"/>
              </w:rPr>
              <w:t>saualtys</w:t>
            </w:r>
            <w:proofErr w:type="spellEnd"/>
            <w:r w:rsidRPr="00AC266F">
              <w:rPr>
                <w:rFonts w:ascii="Garamond" w:hAnsi="Garamond"/>
                <w:sz w:val="28"/>
                <w:szCs w:val="28"/>
              </w:rPr>
              <w:t xml:space="preserve"> y </w:t>
            </w:r>
            <w:proofErr w:type="spellStart"/>
            <w:r w:rsidRPr="00AC266F">
              <w:rPr>
                <w:rFonts w:ascii="Garamond" w:hAnsi="Garamond"/>
                <w:sz w:val="28"/>
                <w:szCs w:val="28"/>
              </w:rPr>
              <w:t>Chiarn</w:t>
            </w:r>
            <w:proofErr w:type="spellEnd"/>
            <w:r w:rsidRPr="00AC266F">
              <w:rPr>
                <w:rFonts w:ascii="Garamond" w:hAnsi="Garamond"/>
                <w:sz w:val="28"/>
                <w:szCs w:val="28"/>
              </w:rPr>
              <w:t xml:space="preserve">. </w:t>
            </w:r>
          </w:p>
        </w:tc>
        <w:tc>
          <w:tcPr>
            <w:tcW w:w="0" w:type="auto"/>
            <w:tcBorders>
              <w:top w:val="nil"/>
              <w:left w:val="nil"/>
              <w:bottom w:val="nil"/>
              <w:right w:val="nil"/>
            </w:tcBorders>
          </w:tcPr>
          <w:p w14:paraId="7F4F4777" w14:textId="77777777" w:rsidR="00D120C2" w:rsidRPr="009E4C74" w:rsidRDefault="00D120C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If your Affliction should continue long, do not however send to the Devil for Help, that is, </w:t>
            </w:r>
            <w:r w:rsidRPr="009E4C74">
              <w:rPr>
                <w:rFonts w:ascii="Garamond" w:hAnsi="Garamond" w:cs="GlyphLessFont"/>
                <w:sz w:val="28"/>
                <w:szCs w:val="28"/>
              </w:rPr>
              <w:t xml:space="preserve">To such as make use of Charms. </w:t>
            </w:r>
            <w:r w:rsidRPr="009E4C74">
              <w:rPr>
                <w:rFonts w:ascii="Garamond" w:hAnsi="Garamond" w:cs="GlyphLessFont"/>
                <w:i/>
                <w:sz w:val="28"/>
                <w:szCs w:val="28"/>
              </w:rPr>
              <w:t xml:space="preserve">Rather think with </w:t>
            </w:r>
            <w:proofErr w:type="spellStart"/>
            <w:r w:rsidRPr="009E4C74">
              <w:rPr>
                <w:rFonts w:ascii="Garamond" w:hAnsi="Garamond" w:cs="GlyphLessFont"/>
                <w:i/>
                <w:sz w:val="28"/>
                <w:szCs w:val="28"/>
              </w:rPr>
              <w:t>your self</w:t>
            </w:r>
            <w:proofErr w:type="spellEnd"/>
            <w:r w:rsidRPr="009E4C74">
              <w:rPr>
                <w:rFonts w:ascii="Garamond" w:hAnsi="Garamond" w:cs="GlyphLessFont"/>
                <w:i/>
                <w:sz w:val="28"/>
                <w:szCs w:val="28"/>
              </w:rPr>
              <w:t>, that God knoweth best how long to chasten you</w:t>
            </w:r>
            <w:r w:rsidRPr="009E4C74">
              <w:rPr>
                <w:rFonts w:ascii="Garamond" w:hAnsi="Garamond" w:cs="GlyphLessFont"/>
                <w:sz w:val="28"/>
                <w:szCs w:val="28"/>
              </w:rPr>
              <w:t> ;</w:t>
            </w:r>
            <w:r w:rsidRPr="009E4C74">
              <w:rPr>
                <w:rFonts w:ascii="Garamond" w:hAnsi="Garamond" w:cs="GlyphLessFont"/>
                <w:i/>
                <w:sz w:val="28"/>
                <w:szCs w:val="28"/>
              </w:rPr>
              <w:t xml:space="preserve"> </w:t>
            </w:r>
            <w:r w:rsidRPr="009E4C74">
              <w:rPr>
                <w:rFonts w:ascii="Garamond" w:hAnsi="Garamond" w:cs="GlyphLessFont"/>
                <w:sz w:val="28"/>
                <w:szCs w:val="28"/>
              </w:rPr>
              <w:t xml:space="preserve">And that it is good that a Man should both hope and quietly wait for the Salvation of the Lord. </w:t>
            </w:r>
            <w:r w:rsidRPr="009E4C74">
              <w:rPr>
                <w:rFonts w:ascii="Garamond" w:hAnsi="Garamond" w:cs="GlyphLessFont"/>
                <w:i/>
                <w:sz w:val="28"/>
                <w:szCs w:val="28"/>
              </w:rPr>
              <w:t>Lam</w:t>
            </w:r>
            <w:r w:rsidRPr="009E4C74">
              <w:rPr>
                <w:rFonts w:ascii="Garamond" w:hAnsi="Garamond" w:cs="GlyphLessFont"/>
                <w:sz w:val="28"/>
                <w:szCs w:val="28"/>
              </w:rPr>
              <w:t>. 3. 26.</w:t>
            </w:r>
          </w:p>
        </w:tc>
      </w:tr>
      <w:tr w:rsidR="00156372" w:rsidRPr="003142BF" w14:paraId="48F1B865" w14:textId="77777777" w:rsidTr="00BB13AC">
        <w:tc>
          <w:tcPr>
            <w:tcW w:w="0" w:type="auto"/>
            <w:tcBorders>
              <w:top w:val="nil"/>
              <w:left w:val="nil"/>
              <w:bottom w:val="nil"/>
              <w:right w:val="nil"/>
            </w:tcBorders>
          </w:tcPr>
          <w:p w14:paraId="7FF7444A" w14:textId="77777777" w:rsidR="00156372" w:rsidRPr="00F62901" w:rsidRDefault="00C7243C" w:rsidP="00C7243C">
            <w:pPr>
              <w:pStyle w:val="CM3"/>
              <w:widowControl/>
              <w:spacing w:line="240" w:lineRule="auto"/>
              <w:ind w:firstLine="227"/>
              <w:jc w:val="both"/>
              <w:rPr>
                <w:rFonts w:ascii="Garamond" w:hAnsi="Garamond"/>
                <w:sz w:val="28"/>
                <w:szCs w:val="28"/>
              </w:rPr>
            </w:pPr>
            <w:r>
              <w:rPr>
                <w:rFonts w:ascii="Garamond" w:hAnsi="Garamond"/>
                <w:sz w:val="28"/>
                <w:szCs w:val="28"/>
              </w:rPr>
              <w:t xml:space="preserve">My </w:t>
            </w:r>
            <w:proofErr w:type="spellStart"/>
            <w:r>
              <w:rPr>
                <w:rFonts w:ascii="Garamond" w:hAnsi="Garamond"/>
                <w:sz w:val="28"/>
                <w:szCs w:val="28"/>
              </w:rPr>
              <w:t>s</w:t>
            </w:r>
            <w:r w:rsidR="00156372" w:rsidRPr="00F62901">
              <w:rPr>
                <w:rFonts w:ascii="Garamond" w:hAnsi="Garamond"/>
                <w:sz w:val="28"/>
                <w:szCs w:val="28"/>
              </w:rPr>
              <w:t>c</w:t>
            </w:r>
            <w:r>
              <w:rPr>
                <w:rFonts w:ascii="Garamond" w:hAnsi="Garamond"/>
                <w:sz w:val="28"/>
                <w:szCs w:val="28"/>
              </w:rPr>
              <w:t>u</w:t>
            </w:r>
            <w:r w:rsidR="00156372" w:rsidRPr="00F62901">
              <w:rPr>
                <w:rFonts w:ascii="Garamond" w:hAnsi="Garamond"/>
                <w:sz w:val="28"/>
                <w:szCs w:val="28"/>
              </w:rPr>
              <w:t>id</w:t>
            </w:r>
            <w:proofErr w:type="spellEnd"/>
            <w:r>
              <w:rPr>
                <w:rFonts w:ascii="Garamond" w:hAnsi="Garamond"/>
                <w:sz w:val="28"/>
                <w:szCs w:val="28"/>
              </w:rPr>
              <w:t>-</w:t>
            </w:r>
            <w:r w:rsidR="00156372" w:rsidRPr="00F62901">
              <w:rPr>
                <w:rFonts w:ascii="Garamond" w:hAnsi="Garamond"/>
                <w:sz w:val="28"/>
                <w:szCs w:val="28"/>
              </w:rPr>
              <w:t xml:space="preserve">save </w:t>
            </w:r>
            <w:proofErr w:type="spellStart"/>
            <w:r w:rsidR="00156372" w:rsidRPr="00F62901">
              <w:rPr>
                <w:rFonts w:ascii="Garamond" w:hAnsi="Garamond"/>
                <w:sz w:val="28"/>
                <w:szCs w:val="28"/>
              </w:rPr>
              <w:t>lesh</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Jee</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dty</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l</w:t>
            </w:r>
            <w:r>
              <w:rPr>
                <w:rFonts w:ascii="Garamond" w:hAnsi="Garamond"/>
                <w:sz w:val="28"/>
                <w:szCs w:val="28"/>
              </w:rPr>
              <w:t>hai</w:t>
            </w:r>
            <w:r w:rsidR="00156372" w:rsidRPr="00F62901">
              <w:rPr>
                <w:rFonts w:ascii="Garamond" w:hAnsi="Garamond"/>
                <w:sz w:val="28"/>
                <w:szCs w:val="28"/>
              </w:rPr>
              <w:t>nt</w:t>
            </w:r>
            <w:proofErr w:type="spellEnd"/>
            <w:r w:rsidR="00156372" w:rsidRPr="00F62901">
              <w:rPr>
                <w:rFonts w:ascii="Garamond" w:hAnsi="Garamond"/>
                <w:sz w:val="28"/>
                <w:szCs w:val="28"/>
              </w:rPr>
              <w:t xml:space="preserve"> y chur </w:t>
            </w:r>
            <w:proofErr w:type="spellStart"/>
            <w:r w:rsidR="00156372" w:rsidRPr="00F62901">
              <w:rPr>
                <w:rFonts w:ascii="Garamond" w:hAnsi="Garamond"/>
                <w:sz w:val="28"/>
                <w:szCs w:val="28"/>
              </w:rPr>
              <w:t>dhyt</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reesht</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ny</w:t>
            </w:r>
            <w:proofErr w:type="spellEnd"/>
            <w:r w:rsidR="00156372" w:rsidRPr="00F62901">
              <w:rPr>
                <w:rFonts w:ascii="Garamond" w:hAnsi="Garamond"/>
                <w:sz w:val="28"/>
                <w:szCs w:val="28"/>
              </w:rPr>
              <w:t xml:space="preserve"> jean </w:t>
            </w:r>
            <w:proofErr w:type="spellStart"/>
            <w:r w:rsidR="00156372" w:rsidRPr="00F62901">
              <w:rPr>
                <w:rFonts w:ascii="Garamond" w:hAnsi="Garamond"/>
                <w:sz w:val="28"/>
                <w:szCs w:val="28"/>
              </w:rPr>
              <w:t>gaase</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meerioosagh</w:t>
            </w:r>
            <w:proofErr w:type="spellEnd"/>
            <w:r>
              <w:rPr>
                <w:rFonts w:ascii="Garamond" w:hAnsi="Garamond"/>
                <w:sz w:val="28"/>
                <w:szCs w:val="28"/>
              </w:rPr>
              <w:t>,</w:t>
            </w:r>
            <w:r w:rsidR="00156372" w:rsidRPr="00F62901">
              <w:rPr>
                <w:rFonts w:ascii="Garamond" w:hAnsi="Garamond"/>
                <w:sz w:val="28"/>
                <w:szCs w:val="28"/>
              </w:rPr>
              <w:t xml:space="preserve"> </w:t>
            </w:r>
            <w:proofErr w:type="spellStart"/>
            <w:r w:rsidR="00156372" w:rsidRPr="00F62901">
              <w:rPr>
                <w:rFonts w:ascii="Garamond" w:hAnsi="Garamond"/>
                <w:sz w:val="28"/>
                <w:szCs w:val="28"/>
              </w:rPr>
              <w:t>myr</w:t>
            </w:r>
            <w:proofErr w:type="spellEnd"/>
            <w:r w:rsidR="00156372" w:rsidRPr="00F62901">
              <w:rPr>
                <w:rFonts w:ascii="Garamond" w:hAnsi="Garamond"/>
                <w:sz w:val="28"/>
                <w:szCs w:val="28"/>
              </w:rPr>
              <w:t xml:space="preserve"> nee </w:t>
            </w:r>
            <w:proofErr w:type="spellStart"/>
            <w:r w:rsidR="00156372" w:rsidRPr="00F62901">
              <w:rPr>
                <w:rFonts w:ascii="Garamond" w:hAnsi="Garamond"/>
                <w:sz w:val="28"/>
                <w:szCs w:val="28"/>
              </w:rPr>
              <w:t>oo</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toshiaght</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slanagh</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ny</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jarood</w:t>
            </w:r>
            <w:proofErr w:type="spellEnd"/>
            <w:r w:rsidR="00156372" w:rsidRPr="00F62901">
              <w:rPr>
                <w:rFonts w:ascii="Garamond" w:hAnsi="Garamond"/>
                <w:sz w:val="28"/>
                <w:szCs w:val="28"/>
              </w:rPr>
              <w:t xml:space="preserve"> </w:t>
            </w:r>
            <w:proofErr w:type="spellStart"/>
            <w:r w:rsidRPr="00F62901">
              <w:rPr>
                <w:rFonts w:ascii="Garamond" w:hAnsi="Garamond"/>
                <w:sz w:val="28"/>
                <w:szCs w:val="28"/>
              </w:rPr>
              <w:lastRenderedPageBreak/>
              <w:t>Trimshey</w:t>
            </w:r>
            <w:proofErr w:type="spellEnd"/>
            <w:r w:rsidRPr="00F62901">
              <w:rPr>
                <w:rFonts w:ascii="Garamond" w:hAnsi="Garamond"/>
                <w:sz w:val="28"/>
                <w:szCs w:val="28"/>
              </w:rPr>
              <w:t xml:space="preserve"> </w:t>
            </w:r>
            <w:proofErr w:type="spellStart"/>
            <w:r w:rsidR="00156372" w:rsidRPr="00F62901">
              <w:rPr>
                <w:rFonts w:ascii="Garamond" w:hAnsi="Garamond"/>
                <w:sz w:val="28"/>
                <w:szCs w:val="28"/>
              </w:rPr>
              <w:t>dty</w:t>
            </w:r>
            <w:proofErr w:type="spellEnd"/>
            <w:r w:rsidR="00156372" w:rsidRPr="00F62901">
              <w:rPr>
                <w:rFonts w:ascii="Garamond" w:hAnsi="Garamond"/>
                <w:sz w:val="28"/>
                <w:szCs w:val="28"/>
              </w:rPr>
              <w:t xml:space="preserve"> </w:t>
            </w:r>
            <w:proofErr w:type="spellStart"/>
            <w:r w:rsidRPr="00F62901">
              <w:rPr>
                <w:rFonts w:ascii="Garamond" w:hAnsi="Garamond"/>
                <w:sz w:val="28"/>
                <w:szCs w:val="28"/>
              </w:rPr>
              <w:t>Liabbe</w:t>
            </w:r>
            <w:r w:rsidR="009E6D5B">
              <w:rPr>
                <w:rFonts w:ascii="Garamond" w:hAnsi="Garamond"/>
                <w:sz w:val="28"/>
                <w:szCs w:val="28"/>
              </w:rPr>
              <w:t>y</w:t>
            </w:r>
            <w:proofErr w:type="spellEnd"/>
            <w:r w:rsidRPr="00F62901">
              <w:rPr>
                <w:rFonts w:ascii="Garamond" w:hAnsi="Garamond"/>
                <w:sz w:val="28"/>
                <w:szCs w:val="28"/>
              </w:rPr>
              <w:t xml:space="preserve"> Hing</w:t>
            </w:r>
            <w:r w:rsidR="00156372" w:rsidRPr="00F62901">
              <w:rPr>
                <w:rFonts w:ascii="Garamond" w:hAnsi="Garamond"/>
                <w:sz w:val="28"/>
                <w:szCs w:val="28"/>
              </w:rPr>
              <w:t xml:space="preserve">, </w:t>
            </w:r>
            <w:proofErr w:type="spellStart"/>
            <w:r w:rsidR="00156372" w:rsidRPr="00F62901">
              <w:rPr>
                <w:rFonts w:ascii="Garamond" w:hAnsi="Garamond"/>
                <w:sz w:val="28"/>
                <w:szCs w:val="28"/>
              </w:rPr>
              <w:t>ny</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ny</w:t>
            </w:r>
            <w:proofErr w:type="spellEnd"/>
            <w:r w:rsidR="00156372" w:rsidRPr="00F62901">
              <w:rPr>
                <w:rFonts w:ascii="Garamond" w:hAnsi="Garamond"/>
                <w:sz w:val="28"/>
                <w:szCs w:val="28"/>
              </w:rPr>
              <w:t xml:space="preserve"> </w:t>
            </w:r>
            <w:proofErr w:type="spellStart"/>
            <w:r w:rsidRPr="00F62901">
              <w:rPr>
                <w:rFonts w:ascii="Garamond" w:hAnsi="Garamond"/>
                <w:sz w:val="28"/>
                <w:szCs w:val="28"/>
              </w:rPr>
              <w:t>Gialdynyn</w:t>
            </w:r>
            <w:proofErr w:type="spellEnd"/>
            <w:r w:rsidRPr="00F62901">
              <w:rPr>
                <w:rFonts w:ascii="Garamond" w:hAnsi="Garamond"/>
                <w:sz w:val="28"/>
                <w:szCs w:val="28"/>
              </w:rPr>
              <w:t xml:space="preserve"> </w:t>
            </w:r>
            <w:proofErr w:type="spellStart"/>
            <w:r w:rsidR="00156372" w:rsidRPr="00F62901">
              <w:rPr>
                <w:rFonts w:ascii="Garamond" w:hAnsi="Garamond"/>
                <w:sz w:val="28"/>
                <w:szCs w:val="28"/>
              </w:rPr>
              <w:t>mie</w:t>
            </w:r>
            <w:proofErr w:type="spellEnd"/>
            <w:r w:rsidR="00156372" w:rsidRPr="00F62901">
              <w:rPr>
                <w:rFonts w:ascii="Garamond" w:hAnsi="Garamond"/>
                <w:sz w:val="28"/>
                <w:szCs w:val="28"/>
              </w:rPr>
              <w:t xml:space="preserve"> ren </w:t>
            </w:r>
            <w:proofErr w:type="spellStart"/>
            <w:r w:rsidR="00156372" w:rsidRPr="00F62901">
              <w:rPr>
                <w:rFonts w:ascii="Garamond" w:hAnsi="Garamond"/>
                <w:sz w:val="28"/>
                <w:szCs w:val="28"/>
              </w:rPr>
              <w:t>oo</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yn</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tra</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cheddyn</w:t>
            </w:r>
            <w:proofErr w:type="spellEnd"/>
            <w:r w:rsidR="00156372" w:rsidRPr="00F62901">
              <w:rPr>
                <w:rFonts w:ascii="Garamond" w:hAnsi="Garamond"/>
                <w:sz w:val="28"/>
                <w:szCs w:val="28"/>
              </w:rPr>
              <w:t xml:space="preserve"> : </w:t>
            </w:r>
            <w:proofErr w:type="spellStart"/>
            <w:r w:rsidRPr="00F62901">
              <w:rPr>
                <w:rFonts w:ascii="Garamond" w:hAnsi="Garamond"/>
                <w:sz w:val="28"/>
                <w:szCs w:val="28"/>
              </w:rPr>
              <w:t>Agh</w:t>
            </w:r>
            <w:proofErr w:type="spellEnd"/>
            <w:r w:rsidRPr="00F62901">
              <w:rPr>
                <w:rFonts w:ascii="Garamond" w:hAnsi="Garamond"/>
                <w:sz w:val="28"/>
                <w:szCs w:val="28"/>
              </w:rPr>
              <w:t xml:space="preserve"> </w:t>
            </w:r>
            <w:proofErr w:type="spellStart"/>
            <w:r w:rsidR="00156372" w:rsidRPr="00F62901">
              <w:rPr>
                <w:rFonts w:ascii="Garamond" w:hAnsi="Garamond"/>
                <w:sz w:val="28"/>
                <w:szCs w:val="28"/>
              </w:rPr>
              <w:t>cooinee</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dy</w:t>
            </w:r>
            <w:proofErr w:type="spellEnd"/>
            <w:r w:rsidR="00156372" w:rsidRPr="00F62901">
              <w:rPr>
                <w:rFonts w:ascii="Garamond" w:hAnsi="Garamond"/>
                <w:sz w:val="28"/>
                <w:szCs w:val="28"/>
              </w:rPr>
              <w:t xml:space="preserve"> nee </w:t>
            </w:r>
            <w:proofErr w:type="spellStart"/>
            <w:r w:rsidR="00156372" w:rsidRPr="00F62901">
              <w:rPr>
                <w:rFonts w:ascii="Garamond" w:hAnsi="Garamond"/>
                <w:sz w:val="28"/>
                <w:szCs w:val="28"/>
              </w:rPr>
              <w:t>Jee</w:t>
            </w:r>
            <w:proofErr w:type="spellEnd"/>
            <w:r w:rsidR="00156372" w:rsidRPr="00F62901">
              <w:rPr>
                <w:rFonts w:ascii="Garamond" w:hAnsi="Garamond"/>
                <w:sz w:val="28"/>
                <w:szCs w:val="28"/>
              </w:rPr>
              <w:t xml:space="preserve"> hug y </w:t>
            </w:r>
            <w:proofErr w:type="spellStart"/>
            <w:r w:rsidR="00156372" w:rsidRPr="00F62901">
              <w:rPr>
                <w:rFonts w:ascii="Garamond" w:hAnsi="Garamond"/>
                <w:sz w:val="28"/>
                <w:szCs w:val="28"/>
              </w:rPr>
              <w:t>kerragh</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shoh</w:t>
            </w:r>
            <w:proofErr w:type="spellEnd"/>
            <w:r w:rsidR="00156372" w:rsidRPr="00F62901">
              <w:rPr>
                <w:rFonts w:ascii="Garamond" w:hAnsi="Garamond"/>
                <w:sz w:val="28"/>
                <w:szCs w:val="28"/>
              </w:rPr>
              <w:t xml:space="preserve"> ort, as </w:t>
            </w:r>
            <w:proofErr w:type="spellStart"/>
            <w:r w:rsidR="00156372" w:rsidRPr="00F62901">
              <w:rPr>
                <w:rFonts w:ascii="Garamond" w:hAnsi="Garamond"/>
                <w:sz w:val="28"/>
                <w:szCs w:val="28"/>
              </w:rPr>
              <w:t>foddee</w:t>
            </w:r>
            <w:proofErr w:type="spellEnd"/>
            <w:r w:rsidR="00156372" w:rsidRPr="00F62901">
              <w:rPr>
                <w:rFonts w:ascii="Garamond" w:hAnsi="Garamond"/>
                <w:sz w:val="28"/>
                <w:szCs w:val="28"/>
              </w:rPr>
              <w:t xml:space="preserve"> e </w:t>
            </w:r>
            <w:proofErr w:type="spellStart"/>
            <w:r w:rsidR="00156372" w:rsidRPr="00F62901">
              <w:rPr>
                <w:rFonts w:ascii="Garamond" w:hAnsi="Garamond"/>
                <w:sz w:val="28"/>
                <w:szCs w:val="28"/>
              </w:rPr>
              <w:t>ayns</w:t>
            </w:r>
            <w:proofErr w:type="spellEnd"/>
            <w:r w:rsidR="00156372" w:rsidRPr="00F62901">
              <w:rPr>
                <w:rFonts w:ascii="Garamond" w:hAnsi="Garamond"/>
                <w:sz w:val="28"/>
                <w:szCs w:val="28"/>
              </w:rPr>
              <w:t xml:space="preserve"> y </w:t>
            </w:r>
            <w:proofErr w:type="spellStart"/>
            <w:r w:rsidR="00156372" w:rsidRPr="00F62901">
              <w:rPr>
                <w:rFonts w:ascii="Garamond" w:hAnsi="Garamond"/>
                <w:sz w:val="28"/>
                <w:szCs w:val="28"/>
              </w:rPr>
              <w:t>tull</w:t>
            </w:r>
            <w:r>
              <w:rPr>
                <w:rFonts w:ascii="Garamond" w:hAnsi="Garamond"/>
                <w:sz w:val="28"/>
                <w:szCs w:val="28"/>
              </w:rPr>
              <w:t>o</w:t>
            </w:r>
            <w:r w:rsidR="00156372" w:rsidRPr="00F62901">
              <w:rPr>
                <w:rFonts w:ascii="Garamond" w:hAnsi="Garamond"/>
                <w:sz w:val="28"/>
                <w:szCs w:val="28"/>
              </w:rPr>
              <w:t>gh</w:t>
            </w:r>
            <w:proofErr w:type="spellEnd"/>
            <w:r w:rsidR="00156372" w:rsidRPr="00F62901">
              <w:rPr>
                <w:rFonts w:ascii="Garamond" w:hAnsi="Garamond"/>
                <w:sz w:val="28"/>
                <w:szCs w:val="28"/>
              </w:rPr>
              <w:t xml:space="preserve"> y chur </w:t>
            </w:r>
            <w:proofErr w:type="spellStart"/>
            <w:r w:rsidR="00156372" w:rsidRPr="00F62901">
              <w:rPr>
                <w:rFonts w:ascii="Garamond" w:hAnsi="Garamond"/>
                <w:sz w:val="28"/>
                <w:szCs w:val="28"/>
              </w:rPr>
              <w:t>ayns</w:t>
            </w:r>
            <w:proofErr w:type="spellEnd"/>
            <w:r w:rsidR="00156372" w:rsidRPr="00F62901">
              <w:rPr>
                <w:rFonts w:ascii="Garamond" w:hAnsi="Garamond"/>
                <w:sz w:val="28"/>
                <w:szCs w:val="28"/>
              </w:rPr>
              <w:t xml:space="preserve"> y </w:t>
            </w:r>
            <w:proofErr w:type="spellStart"/>
            <w:r w:rsidR="00156372" w:rsidRPr="00F62901">
              <w:rPr>
                <w:rFonts w:ascii="Garamond" w:hAnsi="Garamond"/>
                <w:sz w:val="28"/>
                <w:szCs w:val="28"/>
              </w:rPr>
              <w:t>stayd</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cheddyn</w:t>
            </w:r>
            <w:proofErr w:type="spellEnd"/>
            <w:r>
              <w:rPr>
                <w:rFonts w:ascii="Garamond" w:hAnsi="Garamond"/>
                <w:sz w:val="28"/>
                <w:szCs w:val="28"/>
              </w:rPr>
              <w:t xml:space="preserve"> </w:t>
            </w:r>
            <w:proofErr w:type="spellStart"/>
            <w:r>
              <w:rPr>
                <w:rFonts w:ascii="Garamond" w:hAnsi="Garamond"/>
                <w:sz w:val="28"/>
                <w:szCs w:val="28"/>
              </w:rPr>
              <w:t>oo</w:t>
            </w:r>
            <w:proofErr w:type="spellEnd"/>
            <w:r>
              <w:rPr>
                <w:rFonts w:ascii="Garamond" w:hAnsi="Garamond"/>
                <w:sz w:val="28"/>
                <w:szCs w:val="28"/>
              </w:rPr>
              <w:t xml:space="preserve">, </w:t>
            </w:r>
            <w:proofErr w:type="spellStart"/>
            <w:r>
              <w:rPr>
                <w:rFonts w:ascii="Garamond" w:hAnsi="Garamond"/>
                <w:sz w:val="28"/>
                <w:szCs w:val="28"/>
              </w:rPr>
              <w:t>ny</w:t>
            </w:r>
            <w:proofErr w:type="spellEnd"/>
            <w:r>
              <w:rPr>
                <w:rFonts w:ascii="Garamond" w:hAnsi="Garamond"/>
                <w:sz w:val="28"/>
                <w:szCs w:val="28"/>
              </w:rPr>
              <w:t xml:space="preserve"> </w:t>
            </w:r>
            <w:proofErr w:type="spellStart"/>
            <w:r>
              <w:rPr>
                <w:rFonts w:ascii="Garamond" w:hAnsi="Garamond"/>
                <w:sz w:val="28"/>
                <w:szCs w:val="28"/>
              </w:rPr>
              <w:t>gys</w:t>
            </w:r>
            <w:proofErr w:type="spellEnd"/>
            <w:r>
              <w:rPr>
                <w:rFonts w:ascii="Garamond" w:hAnsi="Garamond"/>
                <w:sz w:val="28"/>
                <w:szCs w:val="28"/>
              </w:rPr>
              <w:t xml:space="preserve"> </w:t>
            </w:r>
            <w:proofErr w:type="spellStart"/>
            <w:r>
              <w:rPr>
                <w:rFonts w:ascii="Garamond" w:hAnsi="Garamond"/>
                <w:sz w:val="28"/>
                <w:szCs w:val="28"/>
              </w:rPr>
              <w:t>yn</w:t>
            </w:r>
            <w:proofErr w:type="spellEnd"/>
            <w:r>
              <w:rPr>
                <w:rFonts w:ascii="Garamond" w:hAnsi="Garamond"/>
                <w:sz w:val="28"/>
                <w:szCs w:val="28"/>
              </w:rPr>
              <w:t xml:space="preserve"> </w:t>
            </w:r>
            <w:proofErr w:type="spellStart"/>
            <w:r>
              <w:rPr>
                <w:rFonts w:ascii="Garamond" w:hAnsi="Garamond"/>
                <w:sz w:val="28"/>
                <w:szCs w:val="28"/>
              </w:rPr>
              <w:t>o</w:t>
            </w:r>
            <w:r w:rsidR="00156372" w:rsidRPr="00F62901">
              <w:rPr>
                <w:rFonts w:ascii="Garamond" w:hAnsi="Garamond"/>
                <w:sz w:val="28"/>
                <w:szCs w:val="28"/>
              </w:rPr>
              <w:t>ie</w:t>
            </w:r>
            <w:proofErr w:type="spellEnd"/>
            <w:r w:rsidR="00156372" w:rsidRPr="00F62901">
              <w:rPr>
                <w:rFonts w:ascii="Garamond" w:hAnsi="Garamond"/>
                <w:sz w:val="28"/>
                <w:szCs w:val="28"/>
              </w:rPr>
              <w:t xml:space="preserve">, </w:t>
            </w:r>
            <w:proofErr w:type="spellStart"/>
            <w:r w:rsidR="00156372" w:rsidRPr="00F62901">
              <w:rPr>
                <w:rFonts w:ascii="Garamond" w:hAnsi="Garamond"/>
                <w:sz w:val="28"/>
                <w:szCs w:val="28"/>
              </w:rPr>
              <w:t>fegooish</w:t>
            </w:r>
            <w:proofErr w:type="spellEnd"/>
            <w:r w:rsidR="00156372" w:rsidRPr="00F62901">
              <w:rPr>
                <w:rFonts w:ascii="Garamond" w:hAnsi="Garamond"/>
                <w:sz w:val="28"/>
                <w:szCs w:val="28"/>
              </w:rPr>
              <w:t xml:space="preserve"> y </w:t>
            </w:r>
            <w:proofErr w:type="spellStart"/>
            <w:r>
              <w:rPr>
                <w:rFonts w:ascii="Garamond" w:hAnsi="Garamond"/>
                <w:sz w:val="28"/>
                <w:szCs w:val="28"/>
              </w:rPr>
              <w:t>R</w:t>
            </w:r>
            <w:r w:rsidRPr="00F62901">
              <w:rPr>
                <w:rFonts w:ascii="Garamond" w:hAnsi="Garamond"/>
                <w:sz w:val="28"/>
                <w:szCs w:val="28"/>
              </w:rPr>
              <w:t>aue</w:t>
            </w:r>
            <w:proofErr w:type="spellEnd"/>
            <w:r w:rsidRPr="00F62901">
              <w:rPr>
                <w:rFonts w:ascii="Garamond" w:hAnsi="Garamond"/>
                <w:sz w:val="28"/>
                <w:szCs w:val="28"/>
              </w:rPr>
              <w:t xml:space="preserve"> </w:t>
            </w:r>
            <w:proofErr w:type="spellStart"/>
            <w:r w:rsidR="00156372" w:rsidRPr="00F62901">
              <w:rPr>
                <w:rFonts w:ascii="Garamond" w:hAnsi="Garamond"/>
                <w:sz w:val="28"/>
                <w:szCs w:val="28"/>
              </w:rPr>
              <w:t>grasoil</w:t>
            </w:r>
            <w:proofErr w:type="spellEnd"/>
            <w:r w:rsidR="00156372" w:rsidRPr="00F62901">
              <w:rPr>
                <w:rFonts w:ascii="Garamond" w:hAnsi="Garamond"/>
                <w:sz w:val="28"/>
                <w:szCs w:val="28"/>
              </w:rPr>
              <w:t xml:space="preserve"> </w:t>
            </w:r>
            <w:r>
              <w:rPr>
                <w:rFonts w:ascii="Garamond" w:hAnsi="Garamond"/>
                <w:sz w:val="28"/>
                <w:szCs w:val="28"/>
              </w:rPr>
              <w:t>vaad</w:t>
            </w:r>
            <w:r>
              <w:rPr>
                <w:rStyle w:val="FootnoteReference"/>
                <w:rFonts w:ascii="Garamond" w:hAnsi="Garamond"/>
                <w:sz w:val="28"/>
                <w:szCs w:val="28"/>
              </w:rPr>
              <w:footnoteReference w:id="95"/>
            </w:r>
            <w:r>
              <w:rPr>
                <w:rFonts w:ascii="Garamond" w:hAnsi="Garamond"/>
                <w:sz w:val="28"/>
                <w:szCs w:val="28"/>
              </w:rPr>
              <w:t xml:space="preserve"> </w:t>
            </w:r>
            <w:proofErr w:type="spellStart"/>
            <w:r w:rsidR="00156372" w:rsidRPr="00F62901">
              <w:rPr>
                <w:rFonts w:ascii="Garamond" w:hAnsi="Garamond"/>
                <w:sz w:val="28"/>
                <w:szCs w:val="28"/>
              </w:rPr>
              <w:t>roih</w:t>
            </w:r>
            <w:proofErr w:type="spellEnd"/>
            <w:r w:rsidR="00156372" w:rsidRPr="00F62901">
              <w:rPr>
                <w:rFonts w:ascii="Garamond" w:hAnsi="Garamond"/>
                <w:sz w:val="28"/>
                <w:szCs w:val="28"/>
              </w:rPr>
              <w:t xml:space="preserve">. </w:t>
            </w:r>
          </w:p>
        </w:tc>
        <w:tc>
          <w:tcPr>
            <w:tcW w:w="0" w:type="auto"/>
            <w:tcBorders>
              <w:top w:val="nil"/>
              <w:left w:val="nil"/>
              <w:bottom w:val="nil"/>
              <w:right w:val="nil"/>
            </w:tcBorders>
          </w:tcPr>
          <w:p w14:paraId="4C03CD8F" w14:textId="77777777" w:rsidR="00156372" w:rsidRPr="009E4C74" w:rsidRDefault="0015637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lastRenderedPageBreak/>
              <w:t>If God shall think fit to restore you to Health, do not grow careless as you begin to recover,</w:t>
            </w:r>
            <w:r w:rsidR="00C7243C">
              <w:rPr>
                <w:rFonts w:ascii="Garamond" w:hAnsi="Garamond" w:cs="GlyphLessFont"/>
                <w:i/>
                <w:sz w:val="28"/>
                <w:szCs w:val="28"/>
              </w:rPr>
              <w:t xml:space="preserve"> </w:t>
            </w:r>
            <w:r w:rsidRPr="009E4C74">
              <w:rPr>
                <w:rFonts w:ascii="Garamond" w:hAnsi="Garamond" w:cs="GlyphLessFont"/>
                <w:i/>
                <w:sz w:val="28"/>
                <w:szCs w:val="28"/>
              </w:rPr>
              <w:t xml:space="preserve">Do not forget the Terrors of your Sick </w:t>
            </w:r>
            <w:r w:rsidRPr="009E4C74">
              <w:rPr>
                <w:rFonts w:ascii="Garamond" w:hAnsi="Garamond" w:cs="GlyphLessFont"/>
                <w:i/>
                <w:sz w:val="28"/>
                <w:szCs w:val="28"/>
              </w:rPr>
              <w:lastRenderedPageBreak/>
              <w:t>Bed, nor the good Purposes you then made : But remember that it was God that afflicted you, and He can in one moment bring you into the same Condition, or to the Grave, without the gracious Warnings you have had before.</w:t>
            </w:r>
          </w:p>
        </w:tc>
      </w:tr>
      <w:tr w:rsidR="00156372" w:rsidRPr="003142BF" w14:paraId="0E9EB8EA" w14:textId="77777777" w:rsidTr="00BB13AC">
        <w:tc>
          <w:tcPr>
            <w:tcW w:w="0" w:type="auto"/>
            <w:tcBorders>
              <w:top w:val="nil"/>
              <w:left w:val="nil"/>
              <w:bottom w:val="nil"/>
              <w:right w:val="nil"/>
            </w:tcBorders>
          </w:tcPr>
          <w:p w14:paraId="7C3BE589" w14:textId="77777777" w:rsidR="00156372" w:rsidRPr="00F62901" w:rsidRDefault="00156372" w:rsidP="00C7243C">
            <w:pPr>
              <w:pStyle w:val="CM3"/>
              <w:widowControl/>
              <w:spacing w:line="240" w:lineRule="auto"/>
              <w:ind w:firstLine="227"/>
              <w:jc w:val="both"/>
              <w:rPr>
                <w:rFonts w:ascii="Garamond" w:hAnsi="Garamond"/>
                <w:sz w:val="28"/>
                <w:szCs w:val="28"/>
              </w:rPr>
            </w:pPr>
            <w:r w:rsidRPr="00F62901">
              <w:rPr>
                <w:rFonts w:ascii="Garamond" w:hAnsi="Garamond"/>
                <w:sz w:val="28"/>
                <w:szCs w:val="28"/>
              </w:rPr>
              <w:lastRenderedPageBreak/>
              <w:t xml:space="preserve">Shen-y-fa </w:t>
            </w:r>
            <w:proofErr w:type="spellStart"/>
            <w:r w:rsidRPr="00F62901">
              <w:rPr>
                <w:rFonts w:ascii="Garamond" w:hAnsi="Garamond"/>
                <w:sz w:val="28"/>
                <w:szCs w:val="28"/>
              </w:rPr>
              <w:t>guee</w:t>
            </w:r>
            <w:proofErr w:type="spellEnd"/>
            <w:r w:rsidRPr="00F62901">
              <w:rPr>
                <w:rFonts w:ascii="Garamond" w:hAnsi="Garamond"/>
                <w:sz w:val="28"/>
                <w:szCs w:val="28"/>
              </w:rPr>
              <w:t xml:space="preserve"> </w:t>
            </w:r>
            <w:proofErr w:type="spellStart"/>
            <w:r w:rsidRPr="00F62901">
              <w:rPr>
                <w:rFonts w:ascii="Garamond" w:hAnsi="Garamond"/>
                <w:sz w:val="28"/>
                <w:szCs w:val="28"/>
              </w:rPr>
              <w:t>dy</w:t>
            </w:r>
            <w:proofErr w:type="spellEnd"/>
            <w:r w:rsidRPr="00F62901">
              <w:rPr>
                <w:rFonts w:ascii="Garamond" w:hAnsi="Garamond"/>
                <w:sz w:val="28"/>
                <w:szCs w:val="28"/>
              </w:rPr>
              <w:t xml:space="preserve"> jean </w:t>
            </w:r>
            <w:proofErr w:type="spellStart"/>
            <w:r w:rsidRPr="00F62901">
              <w:rPr>
                <w:rFonts w:ascii="Garamond" w:hAnsi="Garamond"/>
                <w:sz w:val="28"/>
                <w:szCs w:val="28"/>
              </w:rPr>
              <w:t>gys</w:t>
            </w:r>
            <w:proofErr w:type="spellEnd"/>
            <w:r w:rsidRPr="00F62901">
              <w:rPr>
                <w:rFonts w:ascii="Garamond" w:hAnsi="Garamond"/>
                <w:sz w:val="28"/>
                <w:szCs w:val="28"/>
              </w:rPr>
              <w:t xml:space="preserve"> </w:t>
            </w:r>
            <w:proofErr w:type="spellStart"/>
            <w:r w:rsidRPr="00F62901">
              <w:rPr>
                <w:rFonts w:ascii="Garamond" w:hAnsi="Garamond"/>
                <w:sz w:val="28"/>
                <w:szCs w:val="28"/>
              </w:rPr>
              <w:t>Jee</w:t>
            </w:r>
            <w:proofErr w:type="spellEnd"/>
            <w:r w:rsidRPr="00F62901">
              <w:rPr>
                <w:rFonts w:ascii="Garamond" w:hAnsi="Garamond"/>
                <w:sz w:val="28"/>
                <w:szCs w:val="28"/>
              </w:rPr>
              <w:t xml:space="preserve"> son </w:t>
            </w:r>
            <w:proofErr w:type="spellStart"/>
            <w:r w:rsidR="00C7243C" w:rsidRPr="00F62901">
              <w:rPr>
                <w:rFonts w:ascii="Garamond" w:hAnsi="Garamond"/>
                <w:sz w:val="28"/>
                <w:szCs w:val="28"/>
              </w:rPr>
              <w:t>Grayse</w:t>
            </w:r>
            <w:proofErr w:type="spellEnd"/>
            <w:r w:rsidR="00C7243C" w:rsidRPr="00F62901">
              <w:rPr>
                <w:rFonts w:ascii="Garamond" w:hAnsi="Garamond"/>
                <w:sz w:val="28"/>
                <w:szCs w:val="28"/>
              </w:rPr>
              <w:t xml:space="preserve"> </w:t>
            </w:r>
            <w:proofErr w:type="spellStart"/>
            <w:r w:rsidRPr="00F62901">
              <w:rPr>
                <w:rFonts w:ascii="Garamond" w:hAnsi="Garamond"/>
                <w:sz w:val="28"/>
                <w:szCs w:val="28"/>
              </w:rPr>
              <w:t>dy</w:t>
            </w:r>
            <w:proofErr w:type="spellEnd"/>
            <w:r w:rsidRPr="00F62901">
              <w:rPr>
                <w:rFonts w:ascii="Garamond" w:hAnsi="Garamond"/>
                <w:sz w:val="28"/>
                <w:szCs w:val="28"/>
              </w:rPr>
              <w:t xml:space="preserve"> </w:t>
            </w:r>
            <w:proofErr w:type="spellStart"/>
            <w:r w:rsidRPr="00F62901">
              <w:rPr>
                <w:rFonts w:ascii="Garamond" w:hAnsi="Garamond"/>
                <w:sz w:val="28"/>
                <w:szCs w:val="28"/>
              </w:rPr>
              <w:t>vod</w:t>
            </w:r>
            <w:proofErr w:type="spellEnd"/>
            <w:r w:rsidRPr="00F62901">
              <w:rPr>
                <w:rFonts w:ascii="Garamond" w:hAnsi="Garamond"/>
                <w:sz w:val="28"/>
                <w:szCs w:val="28"/>
              </w:rPr>
              <w:t xml:space="preserve"> </w:t>
            </w:r>
            <w:proofErr w:type="spellStart"/>
            <w:r w:rsidRPr="00F62901">
              <w:rPr>
                <w:rFonts w:ascii="Garamond" w:hAnsi="Garamond"/>
                <w:sz w:val="28"/>
                <w:szCs w:val="28"/>
              </w:rPr>
              <w:t>oo</w:t>
            </w:r>
            <w:proofErr w:type="spellEnd"/>
            <w:r w:rsidRPr="00F62901">
              <w:rPr>
                <w:rFonts w:ascii="Garamond" w:hAnsi="Garamond"/>
                <w:sz w:val="28"/>
                <w:szCs w:val="28"/>
              </w:rPr>
              <w:t xml:space="preserve"> son y </w:t>
            </w:r>
            <w:proofErr w:type="spellStart"/>
            <w:r w:rsidRPr="00F62901">
              <w:rPr>
                <w:rFonts w:ascii="Garamond" w:hAnsi="Garamond"/>
                <w:sz w:val="28"/>
                <w:szCs w:val="28"/>
              </w:rPr>
              <w:t>tra</w:t>
            </w:r>
            <w:proofErr w:type="spellEnd"/>
            <w:r w:rsidRPr="00F62901">
              <w:rPr>
                <w:rFonts w:ascii="Garamond" w:hAnsi="Garamond"/>
                <w:sz w:val="28"/>
                <w:szCs w:val="28"/>
              </w:rPr>
              <w:t xml:space="preserve"> ta </w:t>
            </w:r>
            <w:proofErr w:type="spellStart"/>
            <w:r w:rsidRPr="00F62901">
              <w:rPr>
                <w:rFonts w:ascii="Garamond" w:hAnsi="Garamond"/>
                <w:sz w:val="28"/>
                <w:szCs w:val="28"/>
              </w:rPr>
              <w:t>ry</w:t>
            </w:r>
            <w:proofErr w:type="spellEnd"/>
            <w:r w:rsidRPr="00F62901">
              <w:rPr>
                <w:rFonts w:ascii="Garamond" w:hAnsi="Garamond"/>
                <w:sz w:val="28"/>
                <w:szCs w:val="28"/>
              </w:rPr>
              <w:t xml:space="preserve"> </w:t>
            </w:r>
            <w:proofErr w:type="spellStart"/>
            <w:r w:rsidRPr="00F62901">
              <w:rPr>
                <w:rFonts w:ascii="Garamond" w:hAnsi="Garamond"/>
                <w:sz w:val="28"/>
                <w:szCs w:val="28"/>
              </w:rPr>
              <w:t>heet</w:t>
            </w:r>
            <w:proofErr w:type="spellEnd"/>
            <w:r w:rsidR="00C7243C">
              <w:rPr>
                <w:rFonts w:ascii="Garamond" w:hAnsi="Garamond"/>
                <w:sz w:val="28"/>
                <w:szCs w:val="28"/>
              </w:rPr>
              <w:t>,</w:t>
            </w:r>
            <w:r w:rsidRPr="00F62901">
              <w:rPr>
                <w:rFonts w:ascii="Garamond" w:hAnsi="Garamond"/>
                <w:sz w:val="28"/>
                <w:szCs w:val="28"/>
              </w:rPr>
              <w:t xml:space="preserve"> </w:t>
            </w:r>
            <w:r w:rsidRPr="009E6D5B">
              <w:rPr>
                <w:rFonts w:ascii="Garamond" w:hAnsi="Garamond"/>
                <w:sz w:val="28"/>
                <w:szCs w:val="28"/>
              </w:rPr>
              <w:t>Bea</w:t>
            </w:r>
            <w:r w:rsidRPr="00C7243C">
              <w:rPr>
                <w:rFonts w:ascii="Garamond" w:hAnsi="Garamond"/>
                <w:i/>
                <w:sz w:val="28"/>
                <w:szCs w:val="28"/>
              </w:rPr>
              <w:t xml:space="preserve"> </w:t>
            </w:r>
            <w:proofErr w:type="spellStart"/>
            <w:r w:rsidR="00C7243C" w:rsidRPr="00C7243C">
              <w:rPr>
                <w:rFonts w:ascii="Garamond" w:hAnsi="Garamond"/>
                <w:i/>
                <w:sz w:val="28"/>
                <w:szCs w:val="28"/>
              </w:rPr>
              <w:t>Heelt</w:t>
            </w:r>
            <w:proofErr w:type="spellEnd"/>
            <w:r w:rsidR="00C7243C" w:rsidRPr="00C7243C">
              <w:rPr>
                <w:rFonts w:ascii="Garamond" w:hAnsi="Garamond"/>
                <w:i/>
                <w:sz w:val="28"/>
                <w:szCs w:val="28"/>
              </w:rPr>
              <w:t xml:space="preserve"> </w:t>
            </w:r>
            <w:proofErr w:type="spellStart"/>
            <w:r w:rsidR="00C7243C" w:rsidRPr="00C7243C">
              <w:rPr>
                <w:rFonts w:ascii="Garamond" w:hAnsi="Garamond"/>
                <w:i/>
                <w:sz w:val="28"/>
                <w:szCs w:val="28"/>
              </w:rPr>
              <w:t>Ynryck</w:t>
            </w:r>
            <w:proofErr w:type="spellEnd"/>
            <w:r w:rsidR="00C7243C" w:rsidRPr="00C7243C">
              <w:rPr>
                <w:rFonts w:ascii="Garamond" w:hAnsi="Garamond"/>
                <w:i/>
                <w:sz w:val="28"/>
                <w:szCs w:val="28"/>
              </w:rPr>
              <w:t xml:space="preserve"> </w:t>
            </w:r>
            <w:r w:rsidRPr="00F62901">
              <w:rPr>
                <w:rFonts w:ascii="Garamond" w:hAnsi="Garamond"/>
                <w:sz w:val="28"/>
                <w:szCs w:val="28"/>
              </w:rPr>
              <w:t xml:space="preserve">as </w:t>
            </w:r>
            <w:proofErr w:type="spellStart"/>
            <w:r w:rsidR="00C7243C" w:rsidRPr="00C7243C">
              <w:rPr>
                <w:rFonts w:ascii="Garamond" w:hAnsi="Garamond"/>
                <w:i/>
                <w:sz w:val="28"/>
                <w:szCs w:val="28"/>
              </w:rPr>
              <w:t>Crauee</w:t>
            </w:r>
            <w:proofErr w:type="spellEnd"/>
            <w:r w:rsidR="00C7243C" w:rsidRPr="00F62901">
              <w:rPr>
                <w:rFonts w:ascii="Garamond" w:hAnsi="Garamond"/>
                <w:sz w:val="28"/>
                <w:szCs w:val="28"/>
              </w:rPr>
              <w:t xml:space="preserve"> </w:t>
            </w:r>
            <w:r w:rsidRPr="00F62901">
              <w:rPr>
                <w:rFonts w:ascii="Garamond" w:hAnsi="Garamond"/>
                <w:sz w:val="28"/>
                <w:szCs w:val="28"/>
              </w:rPr>
              <w:t xml:space="preserve">y </w:t>
            </w:r>
            <w:proofErr w:type="spellStart"/>
            <w:r w:rsidRPr="00F62901">
              <w:rPr>
                <w:rFonts w:ascii="Garamond" w:hAnsi="Garamond"/>
                <w:sz w:val="28"/>
                <w:szCs w:val="28"/>
              </w:rPr>
              <w:t>lee</w:t>
            </w:r>
            <w:r w:rsidR="00C7243C">
              <w:rPr>
                <w:rFonts w:ascii="Garamond" w:hAnsi="Garamond"/>
                <w:sz w:val="28"/>
                <w:szCs w:val="28"/>
              </w:rPr>
              <w:t>i</w:t>
            </w:r>
            <w:r w:rsidRPr="00F62901">
              <w:rPr>
                <w:rFonts w:ascii="Garamond" w:hAnsi="Garamond"/>
                <w:sz w:val="28"/>
                <w:szCs w:val="28"/>
              </w:rPr>
              <w:t>deil</w:t>
            </w:r>
            <w:proofErr w:type="spellEnd"/>
            <w:r w:rsidRPr="00F62901">
              <w:rPr>
                <w:rFonts w:ascii="Garamond" w:hAnsi="Garamond"/>
                <w:sz w:val="28"/>
                <w:szCs w:val="28"/>
              </w:rPr>
              <w:t xml:space="preserve">. </w:t>
            </w:r>
          </w:p>
        </w:tc>
        <w:tc>
          <w:tcPr>
            <w:tcW w:w="0" w:type="auto"/>
            <w:tcBorders>
              <w:top w:val="nil"/>
              <w:left w:val="nil"/>
              <w:bottom w:val="nil"/>
              <w:right w:val="nil"/>
            </w:tcBorders>
          </w:tcPr>
          <w:p w14:paraId="20E1B9B9" w14:textId="77777777" w:rsidR="00156372" w:rsidRPr="009E4C74" w:rsidRDefault="00156372" w:rsidP="00C7243C">
            <w:pPr>
              <w:pStyle w:val="ListParagraph"/>
              <w:ind w:left="0" w:firstLine="227"/>
              <w:contextualSpacing w:val="0"/>
              <w:jc w:val="both"/>
              <w:rPr>
                <w:rFonts w:ascii="Garamond" w:hAnsi="Garamond" w:cs="GlyphLessFont"/>
                <w:sz w:val="28"/>
                <w:szCs w:val="28"/>
              </w:rPr>
            </w:pPr>
            <w:r w:rsidRPr="009E4C74">
              <w:rPr>
                <w:rFonts w:ascii="Garamond" w:hAnsi="Garamond" w:cs="GlyphLessFont"/>
                <w:i/>
                <w:sz w:val="28"/>
                <w:szCs w:val="28"/>
              </w:rPr>
              <w:t>Therefore be most earnest with God for Grace, that you may for the time to come live a</w:t>
            </w:r>
            <w:r w:rsidRPr="009E4C74">
              <w:rPr>
                <w:rFonts w:ascii="Garamond" w:hAnsi="Garamond" w:cs="GlyphLessFont"/>
                <w:sz w:val="28"/>
                <w:szCs w:val="28"/>
              </w:rPr>
              <w:t xml:space="preserve"> Sober, </w:t>
            </w:r>
            <w:r w:rsidRPr="009E4C74">
              <w:rPr>
                <w:rFonts w:ascii="Garamond" w:hAnsi="Garamond" w:cs="GlyphLessFont"/>
                <w:i/>
                <w:sz w:val="28"/>
                <w:szCs w:val="28"/>
              </w:rPr>
              <w:t xml:space="preserve">a </w:t>
            </w:r>
            <w:r w:rsidRPr="009E4C74">
              <w:rPr>
                <w:rFonts w:ascii="Garamond" w:hAnsi="Garamond" w:cs="GlyphLessFont"/>
                <w:sz w:val="28"/>
                <w:szCs w:val="28"/>
              </w:rPr>
              <w:t xml:space="preserve">Righteous, </w:t>
            </w:r>
            <w:r w:rsidRPr="009E4C74">
              <w:rPr>
                <w:rFonts w:ascii="Garamond" w:hAnsi="Garamond" w:cs="GlyphLessFont"/>
                <w:i/>
                <w:sz w:val="28"/>
                <w:szCs w:val="28"/>
              </w:rPr>
              <w:t>and a</w:t>
            </w:r>
            <w:r w:rsidRPr="009E4C74">
              <w:rPr>
                <w:rFonts w:ascii="Garamond" w:hAnsi="Garamond" w:cs="GlyphLessFont"/>
                <w:sz w:val="28"/>
                <w:szCs w:val="28"/>
              </w:rPr>
              <w:t xml:space="preserve"> Godly Life.</w:t>
            </w:r>
          </w:p>
        </w:tc>
      </w:tr>
      <w:tr w:rsidR="00156372" w:rsidRPr="003142BF" w14:paraId="033D3AF4" w14:textId="77777777" w:rsidTr="00BB13AC">
        <w:tc>
          <w:tcPr>
            <w:tcW w:w="0" w:type="auto"/>
            <w:tcBorders>
              <w:top w:val="nil"/>
              <w:left w:val="nil"/>
              <w:bottom w:val="nil"/>
              <w:right w:val="nil"/>
            </w:tcBorders>
          </w:tcPr>
          <w:p w14:paraId="7A28A027" w14:textId="77777777" w:rsidR="00156372" w:rsidRPr="00F62901" w:rsidRDefault="00156372" w:rsidP="00C7243C">
            <w:pPr>
              <w:pStyle w:val="CM3"/>
              <w:widowControl/>
              <w:spacing w:line="240" w:lineRule="auto"/>
              <w:ind w:firstLine="227"/>
              <w:jc w:val="both"/>
              <w:rPr>
                <w:rFonts w:ascii="Garamond" w:hAnsi="Garamond"/>
                <w:sz w:val="28"/>
                <w:szCs w:val="28"/>
              </w:rPr>
            </w:pPr>
            <w:r w:rsidRPr="00F62901">
              <w:rPr>
                <w:rFonts w:ascii="Garamond" w:hAnsi="Garamond"/>
                <w:sz w:val="28"/>
                <w:szCs w:val="28"/>
              </w:rPr>
              <w:t xml:space="preserve">Er y hon </w:t>
            </w:r>
            <w:proofErr w:type="spellStart"/>
            <w:r w:rsidRPr="00F62901">
              <w:rPr>
                <w:rFonts w:ascii="Garamond" w:hAnsi="Garamond"/>
                <w:sz w:val="28"/>
                <w:szCs w:val="28"/>
              </w:rPr>
              <w:t>shoh</w:t>
            </w:r>
            <w:proofErr w:type="spellEnd"/>
            <w:r w:rsidRPr="00F62901">
              <w:rPr>
                <w:rFonts w:ascii="Garamond" w:hAnsi="Garamond"/>
                <w:sz w:val="28"/>
                <w:szCs w:val="28"/>
              </w:rPr>
              <w:t xml:space="preserve">, </w:t>
            </w:r>
            <w:proofErr w:type="spellStart"/>
            <w:r w:rsidRPr="00F62901">
              <w:rPr>
                <w:rFonts w:ascii="Garamond" w:hAnsi="Garamond"/>
                <w:sz w:val="28"/>
                <w:szCs w:val="28"/>
              </w:rPr>
              <w:t>gow</w:t>
            </w:r>
            <w:proofErr w:type="spellEnd"/>
            <w:r w:rsidRPr="00F62901">
              <w:rPr>
                <w:rFonts w:ascii="Garamond" w:hAnsi="Garamond"/>
                <w:sz w:val="28"/>
                <w:szCs w:val="28"/>
              </w:rPr>
              <w:t xml:space="preserve"> ort </w:t>
            </w:r>
            <w:proofErr w:type="spellStart"/>
            <w:r w:rsidRPr="00F62901">
              <w:rPr>
                <w:rFonts w:ascii="Garamond" w:hAnsi="Garamond"/>
                <w:sz w:val="28"/>
                <w:szCs w:val="28"/>
              </w:rPr>
              <w:t>kiarrail</w:t>
            </w:r>
            <w:proofErr w:type="spellEnd"/>
            <w:r w:rsidRPr="00F62901">
              <w:rPr>
                <w:rFonts w:ascii="Garamond" w:hAnsi="Garamond"/>
                <w:sz w:val="28"/>
                <w:szCs w:val="28"/>
              </w:rPr>
              <w:t xml:space="preserve"> </w:t>
            </w:r>
            <w:proofErr w:type="spellStart"/>
            <w:r w:rsidRPr="00F62901">
              <w:rPr>
                <w:rFonts w:ascii="Garamond" w:hAnsi="Garamond"/>
                <w:sz w:val="28"/>
                <w:szCs w:val="28"/>
              </w:rPr>
              <w:t>chrauee</w:t>
            </w:r>
            <w:proofErr w:type="spellEnd"/>
            <w:r w:rsidRPr="00F62901">
              <w:rPr>
                <w:rFonts w:ascii="Garamond" w:hAnsi="Garamond"/>
                <w:sz w:val="28"/>
                <w:szCs w:val="28"/>
              </w:rPr>
              <w:t xml:space="preserve">, </w:t>
            </w:r>
            <w:proofErr w:type="spellStart"/>
            <w:r w:rsidRPr="00F62901">
              <w:rPr>
                <w:rFonts w:ascii="Garamond" w:hAnsi="Garamond"/>
                <w:sz w:val="28"/>
                <w:szCs w:val="28"/>
              </w:rPr>
              <w:t>dy</w:t>
            </w:r>
            <w:proofErr w:type="spellEnd"/>
            <w:r w:rsidRPr="00F62901">
              <w:rPr>
                <w:rFonts w:ascii="Garamond" w:hAnsi="Garamond"/>
                <w:sz w:val="28"/>
                <w:szCs w:val="28"/>
              </w:rPr>
              <w:t xml:space="preserve"> </w:t>
            </w:r>
            <w:proofErr w:type="spellStart"/>
            <w:r w:rsidRPr="00F62901">
              <w:rPr>
                <w:rFonts w:ascii="Garamond" w:hAnsi="Garamond"/>
                <w:sz w:val="28"/>
                <w:szCs w:val="28"/>
              </w:rPr>
              <w:t>ghoal</w:t>
            </w:r>
            <w:proofErr w:type="spellEnd"/>
            <w:r w:rsidRPr="00F62901">
              <w:rPr>
                <w:rFonts w:ascii="Garamond" w:hAnsi="Garamond"/>
                <w:sz w:val="28"/>
                <w:szCs w:val="28"/>
              </w:rPr>
              <w:t xml:space="preserve"> </w:t>
            </w:r>
            <w:proofErr w:type="spellStart"/>
            <w:r w:rsidR="00C7243C" w:rsidRPr="00F62901">
              <w:rPr>
                <w:rFonts w:ascii="Garamond" w:hAnsi="Garamond"/>
                <w:sz w:val="28"/>
                <w:szCs w:val="28"/>
              </w:rPr>
              <w:t>Padjer</w:t>
            </w:r>
            <w:proofErr w:type="spellEnd"/>
            <w:r w:rsidR="00C7243C" w:rsidRPr="00F62901">
              <w:rPr>
                <w:rFonts w:ascii="Garamond" w:hAnsi="Garamond"/>
                <w:sz w:val="28"/>
                <w:szCs w:val="28"/>
              </w:rPr>
              <w:t xml:space="preserve"> </w:t>
            </w:r>
            <w:proofErr w:type="spellStart"/>
            <w:r w:rsidRPr="00F62901">
              <w:rPr>
                <w:rFonts w:ascii="Garamond" w:hAnsi="Garamond"/>
                <w:sz w:val="28"/>
                <w:szCs w:val="28"/>
              </w:rPr>
              <w:t>gagh</w:t>
            </w:r>
            <w:proofErr w:type="spellEnd"/>
            <w:r w:rsidRPr="00F62901">
              <w:rPr>
                <w:rFonts w:ascii="Garamond" w:hAnsi="Garamond"/>
                <w:sz w:val="28"/>
                <w:szCs w:val="28"/>
              </w:rPr>
              <w:t xml:space="preserve"> </w:t>
            </w:r>
            <w:proofErr w:type="spellStart"/>
            <w:r w:rsidRPr="00F62901">
              <w:rPr>
                <w:rFonts w:ascii="Garamond" w:hAnsi="Garamond"/>
                <w:sz w:val="28"/>
                <w:szCs w:val="28"/>
              </w:rPr>
              <w:t>laa</w:t>
            </w:r>
            <w:proofErr w:type="spellEnd"/>
            <w:r w:rsidRPr="00F62901">
              <w:rPr>
                <w:rFonts w:ascii="Garamond" w:hAnsi="Garamond"/>
                <w:sz w:val="28"/>
                <w:szCs w:val="28"/>
              </w:rPr>
              <w:t xml:space="preserve"> son </w:t>
            </w:r>
            <w:proofErr w:type="spellStart"/>
            <w:r w:rsidR="00C7243C" w:rsidRPr="00F62901">
              <w:rPr>
                <w:rFonts w:ascii="Garamond" w:hAnsi="Garamond"/>
                <w:sz w:val="28"/>
                <w:szCs w:val="28"/>
              </w:rPr>
              <w:t>Grayse</w:t>
            </w:r>
            <w:proofErr w:type="spellEnd"/>
            <w:r w:rsidR="00C7243C" w:rsidRPr="00F62901">
              <w:rPr>
                <w:rFonts w:ascii="Garamond" w:hAnsi="Garamond"/>
                <w:sz w:val="28"/>
                <w:szCs w:val="28"/>
              </w:rPr>
              <w:t xml:space="preserve"> </w:t>
            </w:r>
            <w:r w:rsidRPr="00F62901">
              <w:rPr>
                <w:rFonts w:ascii="Garamond" w:hAnsi="Garamond"/>
                <w:sz w:val="28"/>
                <w:szCs w:val="28"/>
              </w:rPr>
              <w:t xml:space="preserve">as </w:t>
            </w:r>
            <w:proofErr w:type="spellStart"/>
            <w:r w:rsidR="00C7243C" w:rsidRPr="00F62901">
              <w:rPr>
                <w:rFonts w:ascii="Garamond" w:hAnsi="Garamond"/>
                <w:sz w:val="28"/>
                <w:szCs w:val="28"/>
              </w:rPr>
              <w:t>Niart</w:t>
            </w:r>
            <w:proofErr w:type="spellEnd"/>
            <w:r w:rsidR="00C7243C">
              <w:rPr>
                <w:rFonts w:ascii="Garamond" w:hAnsi="Garamond"/>
                <w:sz w:val="28"/>
                <w:szCs w:val="28"/>
              </w:rPr>
              <w:t>,</w:t>
            </w:r>
            <w:r w:rsidRPr="00F62901">
              <w:rPr>
                <w:rFonts w:ascii="Garamond" w:hAnsi="Garamond"/>
                <w:sz w:val="28"/>
                <w:szCs w:val="28"/>
              </w:rPr>
              <w:t xml:space="preserve"> </w:t>
            </w:r>
            <w:proofErr w:type="spellStart"/>
            <w:r w:rsidRPr="00F62901">
              <w:rPr>
                <w:rFonts w:ascii="Garamond" w:hAnsi="Garamond"/>
                <w:sz w:val="28"/>
                <w:szCs w:val="28"/>
              </w:rPr>
              <w:t>dy</w:t>
            </w:r>
            <w:proofErr w:type="spellEnd"/>
            <w:r w:rsidRPr="00F62901">
              <w:rPr>
                <w:rFonts w:ascii="Garamond" w:hAnsi="Garamond"/>
                <w:sz w:val="28"/>
                <w:szCs w:val="28"/>
              </w:rPr>
              <w:t xml:space="preserve"> </w:t>
            </w:r>
            <w:proofErr w:type="spellStart"/>
            <w:r w:rsidRPr="00F62901">
              <w:rPr>
                <w:rFonts w:ascii="Garamond" w:hAnsi="Garamond"/>
                <w:sz w:val="28"/>
                <w:szCs w:val="28"/>
              </w:rPr>
              <w:t>reall</w:t>
            </w:r>
            <w:proofErr w:type="spellEnd"/>
            <w:r w:rsidRPr="00F62901">
              <w:rPr>
                <w:rFonts w:ascii="Garamond" w:hAnsi="Garamond"/>
                <w:sz w:val="28"/>
                <w:szCs w:val="28"/>
              </w:rPr>
              <w:t xml:space="preserve"> </w:t>
            </w:r>
            <w:proofErr w:type="spellStart"/>
            <w:r w:rsidRPr="00F62901">
              <w:rPr>
                <w:rFonts w:ascii="Garamond" w:hAnsi="Garamond"/>
                <w:sz w:val="28"/>
                <w:szCs w:val="28"/>
              </w:rPr>
              <w:t>Laa</w:t>
            </w:r>
            <w:proofErr w:type="spellEnd"/>
            <w:r w:rsidRPr="00F62901">
              <w:rPr>
                <w:rFonts w:ascii="Garamond" w:hAnsi="Garamond"/>
                <w:sz w:val="28"/>
                <w:szCs w:val="28"/>
              </w:rPr>
              <w:t xml:space="preserve"> </w:t>
            </w:r>
            <w:proofErr w:type="spellStart"/>
            <w:r w:rsidRPr="00F62901">
              <w:rPr>
                <w:rFonts w:ascii="Garamond" w:hAnsi="Garamond"/>
                <w:sz w:val="28"/>
                <w:szCs w:val="28"/>
              </w:rPr>
              <w:t>yn</w:t>
            </w:r>
            <w:proofErr w:type="spellEnd"/>
            <w:r w:rsidRPr="00F62901">
              <w:rPr>
                <w:rFonts w:ascii="Garamond" w:hAnsi="Garamond"/>
                <w:sz w:val="28"/>
                <w:szCs w:val="28"/>
              </w:rPr>
              <w:t xml:space="preserve"> </w:t>
            </w:r>
            <w:proofErr w:type="spellStart"/>
            <w:r w:rsidRPr="00F62901">
              <w:rPr>
                <w:rFonts w:ascii="Garamond" w:hAnsi="Garamond"/>
                <w:sz w:val="28"/>
                <w:szCs w:val="28"/>
              </w:rPr>
              <w:t>Chiarn</w:t>
            </w:r>
            <w:proofErr w:type="spellEnd"/>
            <w:r w:rsidRPr="00F62901">
              <w:rPr>
                <w:rFonts w:ascii="Garamond" w:hAnsi="Garamond"/>
                <w:sz w:val="28"/>
                <w:szCs w:val="28"/>
              </w:rPr>
              <w:t xml:space="preserve"> ; </w:t>
            </w:r>
            <w:r w:rsidR="00C7243C" w:rsidRPr="00F62901">
              <w:rPr>
                <w:rFonts w:ascii="Garamond" w:hAnsi="Garamond"/>
                <w:sz w:val="28"/>
                <w:szCs w:val="28"/>
              </w:rPr>
              <w:t xml:space="preserve">Dy </w:t>
            </w:r>
            <w:r w:rsidRPr="00F62901">
              <w:rPr>
                <w:rFonts w:ascii="Garamond" w:hAnsi="Garamond"/>
                <w:sz w:val="28"/>
                <w:szCs w:val="28"/>
              </w:rPr>
              <w:t xml:space="preserve">chur bialys </w:t>
            </w:r>
            <w:proofErr w:type="spellStart"/>
            <w:r w:rsidRPr="00F62901">
              <w:rPr>
                <w:rFonts w:ascii="Garamond" w:hAnsi="Garamond"/>
                <w:sz w:val="28"/>
                <w:szCs w:val="28"/>
              </w:rPr>
              <w:t>gys</w:t>
            </w:r>
            <w:proofErr w:type="spellEnd"/>
            <w:r w:rsidRPr="00F62901">
              <w:rPr>
                <w:rFonts w:ascii="Garamond" w:hAnsi="Garamond"/>
                <w:sz w:val="28"/>
                <w:szCs w:val="28"/>
              </w:rPr>
              <w:t xml:space="preserve"> </w:t>
            </w:r>
            <w:proofErr w:type="spellStart"/>
            <w:r w:rsidRPr="00F62901">
              <w:rPr>
                <w:rFonts w:ascii="Garamond" w:hAnsi="Garamond"/>
                <w:sz w:val="28"/>
                <w:szCs w:val="28"/>
              </w:rPr>
              <w:t>obbraghey</w:t>
            </w:r>
            <w:proofErr w:type="spellEnd"/>
            <w:r w:rsidRPr="00F62901">
              <w:rPr>
                <w:rFonts w:ascii="Garamond" w:hAnsi="Garamond"/>
                <w:sz w:val="28"/>
                <w:szCs w:val="28"/>
              </w:rPr>
              <w:t xml:space="preserve"> </w:t>
            </w:r>
            <w:proofErr w:type="spellStart"/>
            <w:r w:rsidRPr="00F62901">
              <w:rPr>
                <w:rFonts w:ascii="Garamond" w:hAnsi="Garamond"/>
                <w:sz w:val="28"/>
                <w:szCs w:val="28"/>
              </w:rPr>
              <w:t>mie</w:t>
            </w:r>
            <w:proofErr w:type="spellEnd"/>
            <w:r w:rsidRPr="00F62901">
              <w:rPr>
                <w:rFonts w:ascii="Garamond" w:hAnsi="Garamond"/>
                <w:sz w:val="28"/>
                <w:szCs w:val="28"/>
              </w:rPr>
              <w:t xml:space="preserve"> </w:t>
            </w:r>
            <w:proofErr w:type="spellStart"/>
            <w:r w:rsidR="00C7243C" w:rsidRPr="00F62901">
              <w:rPr>
                <w:rFonts w:ascii="Garamond" w:hAnsi="Garamond"/>
                <w:sz w:val="28"/>
                <w:szCs w:val="28"/>
              </w:rPr>
              <w:t>spyrryd</w:t>
            </w:r>
            <w:proofErr w:type="spellEnd"/>
            <w:r w:rsidR="00C7243C" w:rsidRPr="00F62901">
              <w:rPr>
                <w:rFonts w:ascii="Garamond" w:hAnsi="Garamond"/>
                <w:sz w:val="28"/>
                <w:szCs w:val="28"/>
              </w:rPr>
              <w:t xml:space="preserve"> </w:t>
            </w:r>
            <w:r w:rsidRPr="00F62901">
              <w:rPr>
                <w:rFonts w:ascii="Garamond" w:hAnsi="Garamond"/>
                <w:sz w:val="28"/>
                <w:szCs w:val="28"/>
              </w:rPr>
              <w:t xml:space="preserve">Yee, </w:t>
            </w:r>
            <w:proofErr w:type="spellStart"/>
            <w:r w:rsidRPr="00F62901">
              <w:rPr>
                <w:rFonts w:ascii="Garamond" w:hAnsi="Garamond"/>
                <w:sz w:val="28"/>
                <w:szCs w:val="28"/>
              </w:rPr>
              <w:t>nagh</w:t>
            </w:r>
            <w:proofErr w:type="spellEnd"/>
            <w:r w:rsidRPr="00F62901">
              <w:rPr>
                <w:rFonts w:ascii="Garamond" w:hAnsi="Garamond"/>
                <w:sz w:val="28"/>
                <w:szCs w:val="28"/>
              </w:rPr>
              <w:t xml:space="preserve"> jean </w:t>
            </w:r>
            <w:proofErr w:type="spellStart"/>
            <w:r w:rsidRPr="00F62901">
              <w:rPr>
                <w:rFonts w:ascii="Garamond" w:hAnsi="Garamond"/>
                <w:sz w:val="28"/>
                <w:szCs w:val="28"/>
              </w:rPr>
              <w:t>oo</w:t>
            </w:r>
            <w:proofErr w:type="spellEnd"/>
            <w:r w:rsidRPr="00F62901">
              <w:rPr>
                <w:rFonts w:ascii="Garamond" w:hAnsi="Garamond"/>
                <w:sz w:val="28"/>
                <w:szCs w:val="28"/>
              </w:rPr>
              <w:t xml:space="preserve"> </w:t>
            </w:r>
            <w:proofErr w:type="spellStart"/>
            <w:r w:rsidRPr="00F62901">
              <w:rPr>
                <w:rFonts w:ascii="Garamond" w:hAnsi="Garamond"/>
                <w:sz w:val="28"/>
                <w:szCs w:val="28"/>
              </w:rPr>
              <w:t>dy</w:t>
            </w:r>
            <w:proofErr w:type="spellEnd"/>
            <w:r w:rsidRPr="00F62901">
              <w:rPr>
                <w:rFonts w:ascii="Garamond" w:hAnsi="Garamond"/>
                <w:sz w:val="28"/>
                <w:szCs w:val="28"/>
              </w:rPr>
              <w:t xml:space="preserve"> </w:t>
            </w:r>
            <w:proofErr w:type="spellStart"/>
            <w:r w:rsidRPr="00F62901">
              <w:rPr>
                <w:rFonts w:ascii="Garamond" w:hAnsi="Garamond"/>
                <w:sz w:val="28"/>
                <w:szCs w:val="28"/>
              </w:rPr>
              <w:t>bragh</w:t>
            </w:r>
            <w:proofErr w:type="spellEnd"/>
            <w:r w:rsidRPr="00F62901">
              <w:rPr>
                <w:rFonts w:ascii="Garamond" w:hAnsi="Garamond"/>
                <w:sz w:val="28"/>
                <w:szCs w:val="28"/>
              </w:rPr>
              <w:t xml:space="preserve"> </w:t>
            </w:r>
            <w:proofErr w:type="spellStart"/>
            <w:r w:rsidRPr="00F62901">
              <w:rPr>
                <w:rFonts w:ascii="Garamond" w:hAnsi="Garamond"/>
                <w:sz w:val="28"/>
                <w:szCs w:val="28"/>
              </w:rPr>
              <w:t>noi</w:t>
            </w:r>
            <w:proofErr w:type="spellEnd"/>
            <w:r w:rsidRPr="00F62901">
              <w:rPr>
                <w:rFonts w:ascii="Garamond" w:hAnsi="Garamond"/>
                <w:sz w:val="28"/>
                <w:szCs w:val="28"/>
              </w:rPr>
              <w:t xml:space="preserve"> </w:t>
            </w:r>
            <w:proofErr w:type="spellStart"/>
            <w:r w:rsidRPr="00F62901">
              <w:rPr>
                <w:rFonts w:ascii="Garamond" w:hAnsi="Garamond"/>
                <w:sz w:val="28"/>
                <w:szCs w:val="28"/>
              </w:rPr>
              <w:t>dty</w:t>
            </w:r>
            <w:proofErr w:type="spellEnd"/>
            <w:r w:rsidRPr="00F62901">
              <w:rPr>
                <w:rFonts w:ascii="Garamond" w:hAnsi="Garamond"/>
                <w:sz w:val="28"/>
                <w:szCs w:val="28"/>
              </w:rPr>
              <w:t xml:space="preserve"> </w:t>
            </w:r>
            <w:proofErr w:type="spellStart"/>
            <w:r w:rsidR="00C7243C" w:rsidRPr="00F62901">
              <w:rPr>
                <w:rFonts w:ascii="Garamond" w:hAnsi="Garamond"/>
                <w:sz w:val="28"/>
                <w:szCs w:val="28"/>
              </w:rPr>
              <w:t>Cho</w:t>
            </w:r>
            <w:r w:rsidR="00C7243C" w:rsidRPr="00C7243C">
              <w:rPr>
                <w:rFonts w:ascii="Garamond" w:hAnsi="Garamond"/>
                <w:i/>
                <w:sz w:val="28"/>
                <w:szCs w:val="28"/>
              </w:rPr>
              <w:t>o</w:t>
            </w:r>
            <w:r w:rsidR="00C7243C" w:rsidRPr="00F62901">
              <w:rPr>
                <w:rFonts w:ascii="Garamond" w:hAnsi="Garamond"/>
                <w:sz w:val="28"/>
                <w:szCs w:val="28"/>
              </w:rPr>
              <w:t>insheanse</w:t>
            </w:r>
            <w:proofErr w:type="spellEnd"/>
            <w:r w:rsidR="00C7243C" w:rsidRPr="00F62901">
              <w:rPr>
                <w:rFonts w:ascii="Garamond" w:hAnsi="Garamond"/>
                <w:sz w:val="28"/>
                <w:szCs w:val="28"/>
              </w:rPr>
              <w:t xml:space="preserve"> </w:t>
            </w:r>
            <w:proofErr w:type="spellStart"/>
            <w:r w:rsidRPr="00F62901">
              <w:rPr>
                <w:rFonts w:ascii="Garamond" w:hAnsi="Garamond"/>
                <w:sz w:val="28"/>
                <w:szCs w:val="28"/>
              </w:rPr>
              <w:t>ny</w:t>
            </w:r>
            <w:proofErr w:type="spellEnd"/>
            <w:r w:rsidRPr="00F62901">
              <w:rPr>
                <w:rFonts w:ascii="Garamond" w:hAnsi="Garamond"/>
                <w:sz w:val="28"/>
                <w:szCs w:val="28"/>
              </w:rPr>
              <w:t xml:space="preserve"> </w:t>
            </w:r>
            <w:proofErr w:type="spellStart"/>
            <w:r w:rsidRPr="00F62901">
              <w:rPr>
                <w:rFonts w:ascii="Garamond" w:hAnsi="Garamond"/>
                <w:sz w:val="28"/>
                <w:szCs w:val="28"/>
              </w:rPr>
              <w:t>Leiaghyn</w:t>
            </w:r>
            <w:proofErr w:type="spellEnd"/>
            <w:r w:rsidRPr="00F62901">
              <w:rPr>
                <w:rFonts w:ascii="Garamond" w:hAnsi="Garamond"/>
                <w:sz w:val="28"/>
                <w:szCs w:val="28"/>
              </w:rPr>
              <w:t xml:space="preserve"> Yee ; </w:t>
            </w:r>
            <w:r w:rsidR="00C7243C" w:rsidRPr="00F62901">
              <w:rPr>
                <w:rFonts w:ascii="Garamond" w:hAnsi="Garamond"/>
                <w:sz w:val="28"/>
                <w:szCs w:val="28"/>
              </w:rPr>
              <w:t xml:space="preserve">Dy </w:t>
            </w:r>
            <w:proofErr w:type="spellStart"/>
            <w:r w:rsidRPr="00F62901">
              <w:rPr>
                <w:rFonts w:ascii="Garamond" w:hAnsi="Garamond"/>
                <w:sz w:val="28"/>
                <w:szCs w:val="28"/>
              </w:rPr>
              <w:t>streeu</w:t>
            </w:r>
            <w:proofErr w:type="spellEnd"/>
            <w:r w:rsidRPr="00F62901">
              <w:rPr>
                <w:rFonts w:ascii="Garamond" w:hAnsi="Garamond"/>
                <w:sz w:val="28"/>
                <w:szCs w:val="28"/>
              </w:rPr>
              <w:t xml:space="preserve"> </w:t>
            </w:r>
            <w:proofErr w:type="spellStart"/>
            <w:r w:rsidRPr="00F62901">
              <w:rPr>
                <w:rFonts w:ascii="Garamond" w:hAnsi="Garamond"/>
                <w:sz w:val="28"/>
                <w:szCs w:val="28"/>
              </w:rPr>
              <w:t>noi</w:t>
            </w:r>
            <w:proofErr w:type="spellEnd"/>
            <w:r w:rsidRPr="00F62901">
              <w:rPr>
                <w:rFonts w:ascii="Garamond" w:hAnsi="Garamond"/>
                <w:sz w:val="28"/>
                <w:szCs w:val="28"/>
              </w:rPr>
              <w:t xml:space="preserve"> </w:t>
            </w:r>
            <w:proofErr w:type="spellStart"/>
            <w:r w:rsidRPr="00F62901">
              <w:rPr>
                <w:rFonts w:ascii="Garamond" w:hAnsi="Garamond"/>
                <w:sz w:val="28"/>
                <w:szCs w:val="28"/>
              </w:rPr>
              <w:t>ny</w:t>
            </w:r>
            <w:proofErr w:type="spellEnd"/>
            <w:r w:rsidRPr="00F62901">
              <w:rPr>
                <w:rFonts w:ascii="Garamond" w:hAnsi="Garamond"/>
                <w:sz w:val="28"/>
                <w:szCs w:val="28"/>
              </w:rPr>
              <w:t xml:space="preserve"> </w:t>
            </w:r>
            <w:proofErr w:type="spellStart"/>
            <w:r w:rsidRPr="00F62901">
              <w:rPr>
                <w:rFonts w:ascii="Garamond" w:hAnsi="Garamond"/>
                <w:sz w:val="28"/>
                <w:szCs w:val="28"/>
              </w:rPr>
              <w:t>peccaghyn</w:t>
            </w:r>
            <w:proofErr w:type="spellEnd"/>
            <w:r w:rsidRPr="00F62901">
              <w:rPr>
                <w:rFonts w:ascii="Garamond" w:hAnsi="Garamond"/>
                <w:sz w:val="28"/>
                <w:szCs w:val="28"/>
              </w:rPr>
              <w:t xml:space="preserve"> </w:t>
            </w:r>
            <w:proofErr w:type="spellStart"/>
            <w:r w:rsidRPr="00F62901">
              <w:rPr>
                <w:rFonts w:ascii="Garamond" w:hAnsi="Garamond"/>
                <w:sz w:val="28"/>
                <w:szCs w:val="28"/>
              </w:rPr>
              <w:t>shen</w:t>
            </w:r>
            <w:proofErr w:type="spellEnd"/>
            <w:r w:rsidRPr="00F62901">
              <w:rPr>
                <w:rFonts w:ascii="Garamond" w:hAnsi="Garamond"/>
                <w:sz w:val="28"/>
                <w:szCs w:val="28"/>
              </w:rPr>
              <w:t xml:space="preserve"> </w:t>
            </w:r>
            <w:proofErr w:type="spellStart"/>
            <w:r w:rsidRPr="00F62901">
              <w:rPr>
                <w:rFonts w:ascii="Garamond" w:hAnsi="Garamond"/>
                <w:sz w:val="28"/>
                <w:szCs w:val="28"/>
              </w:rPr>
              <w:t>t’ow</w:t>
            </w:r>
            <w:proofErr w:type="spellEnd"/>
            <w:r w:rsidRPr="00F62901">
              <w:rPr>
                <w:rFonts w:ascii="Garamond" w:hAnsi="Garamond"/>
                <w:sz w:val="28"/>
                <w:szCs w:val="28"/>
              </w:rPr>
              <w:t xml:space="preserve"> er </w:t>
            </w:r>
            <w:proofErr w:type="spellStart"/>
            <w:r w:rsidRPr="00F62901">
              <w:rPr>
                <w:rFonts w:ascii="Garamond" w:hAnsi="Garamond"/>
                <w:sz w:val="28"/>
                <w:szCs w:val="28"/>
              </w:rPr>
              <w:t>huittym</w:t>
            </w:r>
            <w:proofErr w:type="spellEnd"/>
            <w:r w:rsidRPr="00F62901">
              <w:rPr>
                <w:rFonts w:ascii="Garamond" w:hAnsi="Garamond"/>
                <w:sz w:val="28"/>
                <w:szCs w:val="28"/>
              </w:rPr>
              <w:t xml:space="preserve"> </w:t>
            </w:r>
            <w:proofErr w:type="spellStart"/>
            <w:r w:rsidRPr="00F62901">
              <w:rPr>
                <w:rFonts w:ascii="Garamond" w:hAnsi="Garamond"/>
                <w:sz w:val="28"/>
                <w:szCs w:val="28"/>
              </w:rPr>
              <w:t>ayn</w:t>
            </w:r>
            <w:proofErr w:type="spellEnd"/>
            <w:r w:rsidRPr="00F62901">
              <w:rPr>
                <w:rFonts w:ascii="Garamond" w:hAnsi="Garamond"/>
                <w:sz w:val="28"/>
                <w:szCs w:val="28"/>
              </w:rPr>
              <w:t xml:space="preserve"> </w:t>
            </w:r>
            <w:proofErr w:type="spellStart"/>
            <w:r w:rsidRPr="00F62901">
              <w:rPr>
                <w:rFonts w:ascii="Garamond" w:hAnsi="Garamond"/>
                <w:sz w:val="28"/>
                <w:szCs w:val="28"/>
              </w:rPr>
              <w:t>roi</w:t>
            </w:r>
            <w:r w:rsidR="00C7243C">
              <w:rPr>
                <w:rFonts w:ascii="Garamond" w:hAnsi="Garamond"/>
                <w:sz w:val="28"/>
                <w:szCs w:val="28"/>
              </w:rPr>
              <w:t>e</w:t>
            </w:r>
            <w:proofErr w:type="spellEnd"/>
            <w:r w:rsidRPr="00F62901">
              <w:rPr>
                <w:rFonts w:ascii="Garamond" w:hAnsi="Garamond"/>
                <w:sz w:val="28"/>
                <w:szCs w:val="28"/>
              </w:rPr>
              <w:t xml:space="preserve">, as </w:t>
            </w:r>
            <w:proofErr w:type="spellStart"/>
            <w:r w:rsidRPr="00F62901">
              <w:rPr>
                <w:rFonts w:ascii="Garamond" w:hAnsi="Garamond"/>
                <w:sz w:val="28"/>
                <w:szCs w:val="28"/>
              </w:rPr>
              <w:t>dy</w:t>
            </w:r>
            <w:proofErr w:type="spellEnd"/>
            <w:r w:rsidRPr="00F62901">
              <w:rPr>
                <w:rFonts w:ascii="Garamond" w:hAnsi="Garamond"/>
                <w:sz w:val="28"/>
                <w:szCs w:val="28"/>
              </w:rPr>
              <w:t xml:space="preserve"> </w:t>
            </w:r>
            <w:proofErr w:type="spellStart"/>
            <w:r w:rsidRPr="00F62901">
              <w:rPr>
                <w:rFonts w:ascii="Garamond" w:hAnsi="Garamond"/>
                <w:sz w:val="28"/>
                <w:szCs w:val="28"/>
              </w:rPr>
              <w:t>ghoal</w:t>
            </w:r>
            <w:proofErr w:type="spellEnd"/>
            <w:r w:rsidRPr="00F62901">
              <w:rPr>
                <w:rFonts w:ascii="Garamond" w:hAnsi="Garamond"/>
                <w:sz w:val="28"/>
                <w:szCs w:val="28"/>
              </w:rPr>
              <w:t xml:space="preserve"> </w:t>
            </w:r>
            <w:proofErr w:type="spellStart"/>
            <w:r w:rsidRPr="00F62901">
              <w:rPr>
                <w:rFonts w:ascii="Garamond" w:hAnsi="Garamond"/>
                <w:sz w:val="28"/>
                <w:szCs w:val="28"/>
              </w:rPr>
              <w:t>Arrys</w:t>
            </w:r>
            <w:proofErr w:type="spellEnd"/>
            <w:r w:rsidRPr="00F62901">
              <w:rPr>
                <w:rFonts w:ascii="Garamond" w:hAnsi="Garamond"/>
                <w:sz w:val="28"/>
                <w:szCs w:val="28"/>
              </w:rPr>
              <w:t xml:space="preserve"> </w:t>
            </w:r>
            <w:proofErr w:type="spellStart"/>
            <w:r w:rsidRPr="00F62901">
              <w:rPr>
                <w:rFonts w:ascii="Garamond" w:hAnsi="Garamond"/>
                <w:sz w:val="28"/>
                <w:szCs w:val="28"/>
              </w:rPr>
              <w:t>dy</w:t>
            </w:r>
            <w:proofErr w:type="spellEnd"/>
            <w:r w:rsidRPr="00F62901">
              <w:rPr>
                <w:rFonts w:ascii="Garamond" w:hAnsi="Garamond"/>
                <w:sz w:val="28"/>
                <w:szCs w:val="28"/>
              </w:rPr>
              <w:t xml:space="preserve"> lea son </w:t>
            </w:r>
            <w:proofErr w:type="spellStart"/>
            <w:r w:rsidRPr="00F62901">
              <w:rPr>
                <w:rFonts w:ascii="Garamond" w:hAnsi="Garamond"/>
                <w:sz w:val="28"/>
                <w:szCs w:val="28"/>
              </w:rPr>
              <w:t>ny</w:t>
            </w:r>
            <w:proofErr w:type="spellEnd"/>
            <w:r w:rsidRPr="00F62901">
              <w:rPr>
                <w:rFonts w:ascii="Garamond" w:hAnsi="Garamond"/>
                <w:sz w:val="28"/>
                <w:szCs w:val="28"/>
              </w:rPr>
              <w:t xml:space="preserve"> </w:t>
            </w:r>
            <w:proofErr w:type="spellStart"/>
            <w:r w:rsidR="00C7243C" w:rsidRPr="00F62901">
              <w:rPr>
                <w:rFonts w:ascii="Garamond" w:hAnsi="Garamond"/>
                <w:sz w:val="28"/>
                <w:szCs w:val="28"/>
              </w:rPr>
              <w:t>Peccaghyn</w:t>
            </w:r>
            <w:proofErr w:type="spellEnd"/>
            <w:r w:rsidR="00C7243C" w:rsidRPr="00F62901">
              <w:rPr>
                <w:rFonts w:ascii="Garamond" w:hAnsi="Garamond"/>
                <w:sz w:val="28"/>
                <w:szCs w:val="28"/>
              </w:rPr>
              <w:t xml:space="preserve"> </w:t>
            </w:r>
            <w:proofErr w:type="spellStart"/>
            <w:r w:rsidRPr="00F62901">
              <w:rPr>
                <w:rFonts w:ascii="Garamond" w:hAnsi="Garamond"/>
                <w:sz w:val="28"/>
                <w:szCs w:val="28"/>
              </w:rPr>
              <w:t>shen</w:t>
            </w:r>
            <w:proofErr w:type="spellEnd"/>
            <w:r w:rsidRPr="00F62901">
              <w:rPr>
                <w:rFonts w:ascii="Garamond" w:hAnsi="Garamond"/>
                <w:sz w:val="28"/>
                <w:szCs w:val="28"/>
              </w:rPr>
              <w:t xml:space="preserve"> </w:t>
            </w:r>
            <w:proofErr w:type="spellStart"/>
            <w:r w:rsidRPr="00F62901">
              <w:rPr>
                <w:rFonts w:ascii="Garamond" w:hAnsi="Garamond"/>
                <w:sz w:val="28"/>
                <w:szCs w:val="28"/>
              </w:rPr>
              <w:t>huittys</w:t>
            </w:r>
            <w:proofErr w:type="spellEnd"/>
            <w:r w:rsidRPr="00F62901">
              <w:rPr>
                <w:rFonts w:ascii="Garamond" w:hAnsi="Garamond"/>
                <w:sz w:val="28"/>
                <w:szCs w:val="28"/>
              </w:rPr>
              <w:t xml:space="preserve"> </w:t>
            </w:r>
            <w:proofErr w:type="spellStart"/>
            <w:r w:rsidRPr="00F62901">
              <w:rPr>
                <w:rFonts w:ascii="Garamond" w:hAnsi="Garamond"/>
                <w:sz w:val="28"/>
                <w:szCs w:val="28"/>
              </w:rPr>
              <w:t>oo</w:t>
            </w:r>
            <w:proofErr w:type="spellEnd"/>
            <w:r w:rsidRPr="00F62901">
              <w:rPr>
                <w:rFonts w:ascii="Garamond" w:hAnsi="Garamond"/>
                <w:sz w:val="28"/>
                <w:szCs w:val="28"/>
              </w:rPr>
              <w:t xml:space="preserve"> </w:t>
            </w:r>
            <w:proofErr w:type="spellStart"/>
            <w:r w:rsidRPr="00F62901">
              <w:rPr>
                <w:rFonts w:ascii="Garamond" w:hAnsi="Garamond"/>
                <w:sz w:val="28"/>
                <w:szCs w:val="28"/>
              </w:rPr>
              <w:t>ayn</w:t>
            </w:r>
            <w:proofErr w:type="spellEnd"/>
            <w:r w:rsidRPr="00F62901">
              <w:rPr>
                <w:rFonts w:ascii="Garamond" w:hAnsi="Garamond"/>
                <w:sz w:val="28"/>
                <w:szCs w:val="28"/>
              </w:rPr>
              <w:t xml:space="preserve"> </w:t>
            </w:r>
            <w:proofErr w:type="spellStart"/>
            <w:r w:rsidRPr="00F62901">
              <w:rPr>
                <w:rFonts w:ascii="Garamond" w:hAnsi="Garamond"/>
                <w:sz w:val="28"/>
                <w:szCs w:val="28"/>
              </w:rPr>
              <w:t>ny</w:t>
            </w:r>
            <w:proofErr w:type="spellEnd"/>
            <w:r w:rsidRPr="00F62901">
              <w:rPr>
                <w:rFonts w:ascii="Garamond" w:hAnsi="Garamond"/>
                <w:sz w:val="28"/>
                <w:szCs w:val="28"/>
              </w:rPr>
              <w:t xml:space="preserve"> </w:t>
            </w:r>
            <w:proofErr w:type="spellStart"/>
            <w:r w:rsidRPr="00F62901">
              <w:rPr>
                <w:rFonts w:ascii="Garamond" w:hAnsi="Garamond"/>
                <w:sz w:val="28"/>
                <w:szCs w:val="28"/>
              </w:rPr>
              <w:t>yei</w:t>
            </w:r>
            <w:proofErr w:type="spellEnd"/>
            <w:r w:rsidRPr="00F62901">
              <w:rPr>
                <w:rFonts w:ascii="Garamond" w:hAnsi="Garamond"/>
                <w:sz w:val="28"/>
                <w:szCs w:val="28"/>
              </w:rPr>
              <w:t xml:space="preserve"> </w:t>
            </w:r>
            <w:proofErr w:type="spellStart"/>
            <w:r w:rsidRPr="00F62901">
              <w:rPr>
                <w:rFonts w:ascii="Garamond" w:hAnsi="Garamond"/>
                <w:sz w:val="28"/>
                <w:szCs w:val="28"/>
              </w:rPr>
              <w:t>shoh</w:t>
            </w:r>
            <w:proofErr w:type="spellEnd"/>
            <w:r w:rsidRPr="00F62901">
              <w:rPr>
                <w:rFonts w:ascii="Garamond" w:hAnsi="Garamond"/>
                <w:sz w:val="28"/>
                <w:szCs w:val="28"/>
              </w:rPr>
              <w:t xml:space="preserve">. </w:t>
            </w:r>
          </w:p>
        </w:tc>
        <w:tc>
          <w:tcPr>
            <w:tcW w:w="0" w:type="auto"/>
            <w:tcBorders>
              <w:top w:val="nil"/>
              <w:left w:val="nil"/>
              <w:bottom w:val="nil"/>
              <w:right w:val="nil"/>
            </w:tcBorders>
          </w:tcPr>
          <w:p w14:paraId="0394EC63" w14:textId="77777777" w:rsidR="00156372" w:rsidRPr="009E4C74" w:rsidRDefault="0015637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 xml:space="preserve">To this end put on </w:t>
            </w:r>
            <w:r w:rsidRPr="009E4C74">
              <w:rPr>
                <w:rFonts w:ascii="Garamond" w:hAnsi="Garamond" w:cs="GlyphLessFont"/>
                <w:sz w:val="28"/>
                <w:szCs w:val="28"/>
              </w:rPr>
              <w:t>Holy</w:t>
            </w:r>
            <w:r w:rsidRPr="009E4C74">
              <w:rPr>
                <w:rFonts w:ascii="Garamond" w:hAnsi="Garamond" w:cs="GlyphLessFont"/>
                <w:i/>
                <w:sz w:val="28"/>
                <w:szCs w:val="28"/>
              </w:rPr>
              <w:t xml:space="preserve"> </w:t>
            </w:r>
            <w:r w:rsidRPr="009E4C74">
              <w:rPr>
                <w:rFonts w:ascii="Garamond" w:hAnsi="Garamond" w:cs="GlyphLessFont"/>
                <w:sz w:val="28"/>
                <w:szCs w:val="28"/>
              </w:rPr>
              <w:t>Resolutions</w:t>
            </w:r>
            <w:r w:rsidRPr="009E4C74">
              <w:rPr>
                <w:rFonts w:ascii="Garamond" w:hAnsi="Garamond" w:cs="GlyphLessFont"/>
                <w:i/>
                <w:sz w:val="28"/>
                <w:szCs w:val="28"/>
              </w:rPr>
              <w:t xml:space="preserve"> of Praying daily for Grace and Strength : Of observing the Lord’s Day</w:t>
            </w:r>
            <w:r w:rsidRPr="009E4C74">
              <w:rPr>
                <w:rFonts w:ascii="Garamond" w:hAnsi="Garamond" w:cs="GlyphLessFont"/>
                <w:sz w:val="28"/>
                <w:szCs w:val="28"/>
              </w:rPr>
              <w:t> ;</w:t>
            </w:r>
            <w:r w:rsidRPr="009E4C74">
              <w:rPr>
                <w:rFonts w:ascii="Garamond" w:hAnsi="Garamond" w:cs="GlyphLessFont"/>
                <w:i/>
                <w:sz w:val="28"/>
                <w:szCs w:val="28"/>
              </w:rPr>
              <w:t xml:space="preserve"> Of obeying the Good Motions of Gods Spirit</w:t>
            </w:r>
            <w:r w:rsidRPr="009E4C74">
              <w:rPr>
                <w:rFonts w:ascii="Garamond" w:hAnsi="Garamond" w:cs="GlyphLessFont"/>
                <w:sz w:val="28"/>
                <w:szCs w:val="28"/>
              </w:rPr>
              <w:t> ;</w:t>
            </w:r>
            <w:r w:rsidRPr="009E4C74">
              <w:rPr>
                <w:rFonts w:ascii="Garamond" w:hAnsi="Garamond" w:cs="GlyphLessFont"/>
                <w:i/>
                <w:sz w:val="28"/>
                <w:szCs w:val="28"/>
              </w:rPr>
              <w:t xml:space="preserve"> Of never going against your Conscience, or the known Laws of God</w:t>
            </w:r>
            <w:r w:rsidRPr="009E4C74">
              <w:rPr>
                <w:rFonts w:ascii="Garamond" w:hAnsi="Garamond" w:cs="GlyphLessFont"/>
                <w:sz w:val="28"/>
                <w:szCs w:val="28"/>
              </w:rPr>
              <w:t> ;</w:t>
            </w:r>
            <w:r w:rsidRPr="009E4C74">
              <w:rPr>
                <w:rFonts w:ascii="Garamond" w:hAnsi="Garamond" w:cs="GlyphLessFont"/>
                <w:i/>
                <w:sz w:val="28"/>
                <w:szCs w:val="28"/>
              </w:rPr>
              <w:t xml:space="preserve"> Of striving against those Sins which you have formerly been guilty of, and of repenting speedily of those Sins which through frailty you fall into. </w:t>
            </w:r>
          </w:p>
        </w:tc>
      </w:tr>
      <w:tr w:rsidR="00156372" w:rsidRPr="003142BF" w14:paraId="7F07196B" w14:textId="77777777" w:rsidTr="00BB13AC">
        <w:tc>
          <w:tcPr>
            <w:tcW w:w="0" w:type="auto"/>
            <w:tcBorders>
              <w:top w:val="nil"/>
              <w:left w:val="nil"/>
              <w:bottom w:val="nil"/>
              <w:right w:val="nil"/>
            </w:tcBorders>
          </w:tcPr>
          <w:p w14:paraId="5F0B63D4" w14:textId="77777777" w:rsidR="00156372" w:rsidRPr="00F62901" w:rsidRDefault="00156372" w:rsidP="00C7243C">
            <w:pPr>
              <w:pStyle w:val="CM19"/>
              <w:widowControl/>
              <w:ind w:firstLine="227"/>
              <w:jc w:val="both"/>
              <w:rPr>
                <w:rFonts w:ascii="Garamond" w:hAnsi="Garamond"/>
                <w:sz w:val="28"/>
                <w:szCs w:val="28"/>
              </w:rPr>
            </w:pPr>
            <w:r w:rsidRPr="00F62901">
              <w:rPr>
                <w:rFonts w:ascii="Garamond" w:hAnsi="Garamond"/>
                <w:sz w:val="28"/>
                <w:szCs w:val="28"/>
              </w:rPr>
              <w:t xml:space="preserve">As </w:t>
            </w:r>
            <w:proofErr w:type="spellStart"/>
            <w:r w:rsidRPr="00F62901">
              <w:rPr>
                <w:rFonts w:ascii="Garamond" w:hAnsi="Garamond"/>
                <w:sz w:val="28"/>
                <w:szCs w:val="28"/>
              </w:rPr>
              <w:t>eisht</w:t>
            </w:r>
            <w:proofErr w:type="spellEnd"/>
            <w:r w:rsidRPr="00F62901">
              <w:rPr>
                <w:rFonts w:ascii="Garamond" w:hAnsi="Garamond"/>
                <w:sz w:val="28"/>
                <w:szCs w:val="28"/>
              </w:rPr>
              <w:t xml:space="preserve"> </w:t>
            </w:r>
            <w:proofErr w:type="spellStart"/>
            <w:r w:rsidRPr="00F62901">
              <w:rPr>
                <w:rFonts w:ascii="Garamond" w:hAnsi="Garamond"/>
                <w:sz w:val="28"/>
                <w:szCs w:val="28"/>
              </w:rPr>
              <w:t>cre</w:t>
            </w:r>
            <w:proofErr w:type="spellEnd"/>
            <w:r w:rsidRPr="00F62901">
              <w:rPr>
                <w:rFonts w:ascii="Garamond" w:hAnsi="Garamond"/>
                <w:sz w:val="28"/>
                <w:szCs w:val="28"/>
              </w:rPr>
              <w:t xml:space="preserve"> </w:t>
            </w:r>
            <w:proofErr w:type="spellStart"/>
            <w:r w:rsidRPr="00F62901">
              <w:rPr>
                <w:rFonts w:ascii="Garamond" w:hAnsi="Garamond"/>
                <w:sz w:val="28"/>
                <w:szCs w:val="28"/>
              </w:rPr>
              <w:t>erbee</w:t>
            </w:r>
            <w:proofErr w:type="spellEnd"/>
            <w:r w:rsidRPr="00F62901">
              <w:rPr>
                <w:rFonts w:ascii="Garamond" w:hAnsi="Garamond"/>
                <w:sz w:val="28"/>
                <w:szCs w:val="28"/>
              </w:rPr>
              <w:t xml:space="preserve"> </w:t>
            </w:r>
            <w:proofErr w:type="spellStart"/>
            <w:r w:rsidRPr="00F62901">
              <w:rPr>
                <w:rFonts w:ascii="Garamond" w:hAnsi="Garamond"/>
                <w:sz w:val="28"/>
                <w:szCs w:val="28"/>
              </w:rPr>
              <w:t>yn</w:t>
            </w:r>
            <w:proofErr w:type="spellEnd"/>
            <w:r w:rsidRPr="00F62901">
              <w:rPr>
                <w:rFonts w:ascii="Garamond" w:hAnsi="Garamond"/>
                <w:sz w:val="28"/>
                <w:szCs w:val="28"/>
              </w:rPr>
              <w:t xml:space="preserve"> </w:t>
            </w:r>
            <w:proofErr w:type="spellStart"/>
            <w:r w:rsidRPr="00F62901">
              <w:rPr>
                <w:rFonts w:ascii="Garamond" w:hAnsi="Garamond"/>
                <w:sz w:val="28"/>
                <w:szCs w:val="28"/>
              </w:rPr>
              <w:t>tra</w:t>
            </w:r>
            <w:proofErr w:type="spellEnd"/>
            <w:r w:rsidRPr="00F62901">
              <w:rPr>
                <w:rFonts w:ascii="Garamond" w:hAnsi="Garamond"/>
                <w:sz w:val="28"/>
                <w:szCs w:val="28"/>
              </w:rPr>
              <w:t xml:space="preserve"> nee </w:t>
            </w:r>
            <w:proofErr w:type="spellStart"/>
            <w:r w:rsidRPr="00F62901">
              <w:rPr>
                <w:rFonts w:ascii="Garamond" w:hAnsi="Garamond"/>
                <w:sz w:val="28"/>
                <w:szCs w:val="28"/>
              </w:rPr>
              <w:t>Jee</w:t>
            </w:r>
            <w:proofErr w:type="spellEnd"/>
            <w:r w:rsidRPr="00F62901">
              <w:rPr>
                <w:rFonts w:ascii="Garamond" w:hAnsi="Garamond"/>
                <w:sz w:val="28"/>
                <w:szCs w:val="28"/>
              </w:rPr>
              <w:t xml:space="preserve"> </w:t>
            </w:r>
            <w:proofErr w:type="spellStart"/>
            <w:r w:rsidRPr="00F62901">
              <w:rPr>
                <w:rFonts w:ascii="Garamond" w:hAnsi="Garamond"/>
                <w:sz w:val="28"/>
                <w:szCs w:val="28"/>
              </w:rPr>
              <w:t>geamagh</w:t>
            </w:r>
            <w:proofErr w:type="spellEnd"/>
            <w:r w:rsidRPr="00F62901">
              <w:rPr>
                <w:rFonts w:ascii="Garamond" w:hAnsi="Garamond"/>
                <w:sz w:val="28"/>
                <w:szCs w:val="28"/>
              </w:rPr>
              <w:t xml:space="preserve"> ort </w:t>
            </w:r>
            <w:proofErr w:type="spellStart"/>
            <w:r w:rsidRPr="00F62901">
              <w:rPr>
                <w:rFonts w:ascii="Garamond" w:hAnsi="Garamond"/>
                <w:sz w:val="28"/>
                <w:szCs w:val="28"/>
              </w:rPr>
              <w:t>foddee</w:t>
            </w:r>
            <w:proofErr w:type="spellEnd"/>
            <w:r w:rsidRPr="00F62901">
              <w:rPr>
                <w:rFonts w:ascii="Garamond" w:hAnsi="Garamond"/>
                <w:sz w:val="28"/>
                <w:szCs w:val="28"/>
              </w:rPr>
              <w:t xml:space="preserve"> </w:t>
            </w:r>
            <w:proofErr w:type="spellStart"/>
            <w:r w:rsidRPr="00F62901">
              <w:rPr>
                <w:rFonts w:ascii="Garamond" w:hAnsi="Garamond"/>
                <w:sz w:val="28"/>
                <w:szCs w:val="28"/>
              </w:rPr>
              <w:t>oo</w:t>
            </w:r>
            <w:proofErr w:type="spellEnd"/>
            <w:r w:rsidRPr="00F62901">
              <w:rPr>
                <w:rFonts w:ascii="Garamond" w:hAnsi="Garamond"/>
                <w:sz w:val="28"/>
                <w:szCs w:val="28"/>
              </w:rPr>
              <w:t xml:space="preserve"> </w:t>
            </w:r>
            <w:proofErr w:type="spellStart"/>
            <w:r w:rsidRPr="00F62901">
              <w:rPr>
                <w:rFonts w:ascii="Garamond" w:hAnsi="Garamond"/>
                <w:sz w:val="28"/>
                <w:szCs w:val="28"/>
              </w:rPr>
              <w:t>treshteil</w:t>
            </w:r>
            <w:proofErr w:type="spellEnd"/>
            <w:r w:rsidRPr="00F62901">
              <w:rPr>
                <w:rFonts w:ascii="Garamond" w:hAnsi="Garamond"/>
                <w:sz w:val="28"/>
                <w:szCs w:val="28"/>
              </w:rPr>
              <w:t xml:space="preserve"> son </w:t>
            </w:r>
            <w:proofErr w:type="spellStart"/>
            <w:r w:rsidR="00C7243C" w:rsidRPr="00F62901">
              <w:rPr>
                <w:rFonts w:ascii="Garamond" w:hAnsi="Garamond"/>
                <w:sz w:val="28"/>
                <w:szCs w:val="28"/>
              </w:rPr>
              <w:t>Baase</w:t>
            </w:r>
            <w:proofErr w:type="spellEnd"/>
            <w:r w:rsidR="00C7243C" w:rsidRPr="00F62901">
              <w:rPr>
                <w:rFonts w:ascii="Garamond" w:hAnsi="Garamond"/>
                <w:sz w:val="28"/>
                <w:szCs w:val="28"/>
              </w:rPr>
              <w:t xml:space="preserve"> </w:t>
            </w:r>
            <w:proofErr w:type="spellStart"/>
            <w:r w:rsidR="00C7243C" w:rsidRPr="00F62901">
              <w:rPr>
                <w:rFonts w:ascii="Garamond" w:hAnsi="Garamond"/>
                <w:sz w:val="28"/>
                <w:szCs w:val="28"/>
              </w:rPr>
              <w:t>Bannee</w:t>
            </w:r>
            <w:proofErr w:type="spellEnd"/>
            <w:r w:rsidRPr="00F62901">
              <w:rPr>
                <w:rFonts w:ascii="Garamond" w:hAnsi="Garamond"/>
                <w:sz w:val="28"/>
                <w:szCs w:val="28"/>
              </w:rPr>
              <w:t xml:space="preserve">, as </w:t>
            </w:r>
            <w:proofErr w:type="spellStart"/>
            <w:r w:rsidRPr="00F62901">
              <w:rPr>
                <w:rFonts w:ascii="Garamond" w:hAnsi="Garamond"/>
                <w:sz w:val="28"/>
                <w:szCs w:val="28"/>
              </w:rPr>
              <w:t>jercal</w:t>
            </w:r>
            <w:proofErr w:type="spellEnd"/>
            <w:r w:rsidRPr="00F62901">
              <w:rPr>
                <w:rFonts w:ascii="Garamond" w:hAnsi="Garamond"/>
                <w:sz w:val="28"/>
                <w:szCs w:val="28"/>
              </w:rPr>
              <w:t xml:space="preserve"> </w:t>
            </w:r>
            <w:proofErr w:type="spellStart"/>
            <w:r w:rsidRPr="00F62901">
              <w:rPr>
                <w:rFonts w:ascii="Garamond" w:hAnsi="Garamond"/>
                <w:sz w:val="28"/>
                <w:szCs w:val="28"/>
              </w:rPr>
              <w:t>lesh</w:t>
            </w:r>
            <w:proofErr w:type="spellEnd"/>
            <w:r w:rsidRPr="00F62901">
              <w:rPr>
                <w:rFonts w:ascii="Garamond" w:hAnsi="Garamond"/>
                <w:sz w:val="28"/>
                <w:szCs w:val="28"/>
              </w:rPr>
              <w:t xml:space="preserve"> </w:t>
            </w:r>
            <w:proofErr w:type="spellStart"/>
            <w:r w:rsidRPr="00F62901">
              <w:rPr>
                <w:rFonts w:ascii="Garamond" w:hAnsi="Garamond"/>
                <w:sz w:val="28"/>
                <w:szCs w:val="28"/>
              </w:rPr>
              <w:t>shickerys</w:t>
            </w:r>
            <w:proofErr w:type="spellEnd"/>
            <w:r w:rsidRPr="00F62901">
              <w:rPr>
                <w:rFonts w:ascii="Garamond" w:hAnsi="Garamond"/>
                <w:sz w:val="28"/>
                <w:szCs w:val="28"/>
              </w:rPr>
              <w:t xml:space="preserve"> son </w:t>
            </w:r>
            <w:proofErr w:type="spellStart"/>
            <w:r w:rsidR="00C7243C" w:rsidRPr="00F62901">
              <w:rPr>
                <w:rFonts w:ascii="Garamond" w:hAnsi="Garamond"/>
                <w:sz w:val="28"/>
                <w:szCs w:val="28"/>
              </w:rPr>
              <w:t>Irree</w:t>
            </w:r>
            <w:proofErr w:type="spellEnd"/>
            <w:r w:rsidR="00C7243C" w:rsidRPr="00F62901">
              <w:rPr>
                <w:rFonts w:ascii="Garamond" w:hAnsi="Garamond"/>
                <w:sz w:val="28"/>
                <w:szCs w:val="28"/>
              </w:rPr>
              <w:t xml:space="preserve"> </w:t>
            </w:r>
            <w:proofErr w:type="spellStart"/>
            <w:r w:rsidRPr="00F62901">
              <w:rPr>
                <w:rFonts w:ascii="Garamond" w:hAnsi="Garamond"/>
                <w:sz w:val="28"/>
                <w:szCs w:val="28"/>
              </w:rPr>
              <w:t>reesht</w:t>
            </w:r>
            <w:proofErr w:type="spellEnd"/>
            <w:r w:rsidRPr="00F62901">
              <w:rPr>
                <w:rFonts w:ascii="Garamond" w:hAnsi="Garamond"/>
                <w:sz w:val="28"/>
                <w:szCs w:val="28"/>
              </w:rPr>
              <w:t xml:space="preserve"> </w:t>
            </w:r>
            <w:proofErr w:type="spellStart"/>
            <w:r w:rsidR="00C7243C" w:rsidRPr="00F62901">
              <w:rPr>
                <w:rFonts w:ascii="Garamond" w:hAnsi="Garamond"/>
                <w:sz w:val="28"/>
                <w:szCs w:val="28"/>
              </w:rPr>
              <w:t>E</w:t>
            </w:r>
            <w:r w:rsidR="00C7243C">
              <w:rPr>
                <w:rFonts w:ascii="Garamond" w:hAnsi="Garamond"/>
                <w:sz w:val="28"/>
                <w:szCs w:val="28"/>
              </w:rPr>
              <w:t>v</w:t>
            </w:r>
            <w:r w:rsidR="00C7243C" w:rsidRPr="00F62901">
              <w:rPr>
                <w:rFonts w:ascii="Garamond" w:hAnsi="Garamond"/>
                <w:sz w:val="28"/>
                <w:szCs w:val="28"/>
              </w:rPr>
              <w:t>nyssagh</w:t>
            </w:r>
            <w:proofErr w:type="spellEnd"/>
            <w:r w:rsidRPr="00F62901">
              <w:rPr>
                <w:rFonts w:ascii="Garamond" w:hAnsi="Garamond"/>
                <w:sz w:val="28"/>
                <w:szCs w:val="28"/>
              </w:rPr>
              <w:t xml:space="preserve">. </w:t>
            </w:r>
          </w:p>
        </w:tc>
        <w:tc>
          <w:tcPr>
            <w:tcW w:w="0" w:type="auto"/>
            <w:tcBorders>
              <w:top w:val="nil"/>
              <w:left w:val="nil"/>
              <w:bottom w:val="nil"/>
              <w:right w:val="nil"/>
            </w:tcBorders>
          </w:tcPr>
          <w:p w14:paraId="530196E8" w14:textId="77777777" w:rsidR="00156372" w:rsidRPr="009E4C74" w:rsidRDefault="00156372" w:rsidP="00C7243C">
            <w:pPr>
              <w:pStyle w:val="ListParagraph"/>
              <w:ind w:left="0" w:firstLine="227"/>
              <w:contextualSpacing w:val="0"/>
              <w:jc w:val="both"/>
              <w:rPr>
                <w:rFonts w:ascii="Garamond" w:hAnsi="Garamond" w:cs="GlyphLessFont"/>
                <w:i/>
                <w:sz w:val="28"/>
                <w:szCs w:val="28"/>
              </w:rPr>
            </w:pPr>
            <w:r w:rsidRPr="009E4C74">
              <w:rPr>
                <w:rFonts w:ascii="Garamond" w:hAnsi="Garamond" w:cs="GlyphLessFont"/>
                <w:i/>
                <w:sz w:val="28"/>
                <w:szCs w:val="28"/>
              </w:rPr>
              <w:t>And then, whenever God shall call for you, you may Hope for a Happy Death, and expect with assurance a Blessed Resurrection.</w:t>
            </w:r>
          </w:p>
        </w:tc>
      </w:tr>
      <w:tr w:rsidR="00C7243C" w:rsidRPr="003142BF" w14:paraId="0A2078A7" w14:textId="77777777" w:rsidTr="00BB13AC">
        <w:tc>
          <w:tcPr>
            <w:tcW w:w="0" w:type="auto"/>
            <w:tcBorders>
              <w:top w:val="nil"/>
              <w:left w:val="nil"/>
              <w:bottom w:val="nil"/>
              <w:right w:val="nil"/>
            </w:tcBorders>
          </w:tcPr>
          <w:p w14:paraId="4E672797" w14:textId="77777777" w:rsidR="00C7243C" w:rsidRPr="00F62901" w:rsidRDefault="00C7243C" w:rsidP="00A17227">
            <w:pPr>
              <w:pStyle w:val="CM19"/>
              <w:widowControl/>
              <w:jc w:val="both"/>
              <w:rPr>
                <w:rFonts w:ascii="Garamond" w:hAnsi="Garamond"/>
                <w:sz w:val="28"/>
                <w:szCs w:val="28"/>
              </w:rPr>
            </w:pPr>
            <w:r>
              <w:rPr>
                <w:rFonts w:ascii="Garamond" w:hAnsi="Garamond"/>
                <w:sz w:val="28"/>
                <w:szCs w:val="28"/>
              </w:rPr>
              <w:t>_______________________________</w:t>
            </w:r>
          </w:p>
        </w:tc>
        <w:tc>
          <w:tcPr>
            <w:tcW w:w="0" w:type="auto"/>
            <w:tcBorders>
              <w:top w:val="nil"/>
              <w:left w:val="nil"/>
              <w:bottom w:val="nil"/>
              <w:right w:val="nil"/>
            </w:tcBorders>
          </w:tcPr>
          <w:p w14:paraId="6666A04C" w14:textId="77777777" w:rsidR="00C7243C" w:rsidRPr="00C7243C" w:rsidRDefault="00C7243C" w:rsidP="00C7243C">
            <w:pPr>
              <w:pStyle w:val="ListParagraph"/>
              <w:ind w:left="0"/>
              <w:contextualSpacing w:val="0"/>
              <w:jc w:val="both"/>
              <w:rPr>
                <w:rFonts w:ascii="Garamond" w:hAnsi="Garamond" w:cs="GlyphLessFont"/>
                <w:sz w:val="28"/>
                <w:szCs w:val="28"/>
              </w:rPr>
            </w:pPr>
            <w:r>
              <w:rPr>
                <w:rFonts w:ascii="Garamond" w:hAnsi="Garamond" w:cs="GlyphLessFont"/>
                <w:sz w:val="28"/>
                <w:szCs w:val="28"/>
              </w:rPr>
              <w:t>______________________________</w:t>
            </w:r>
          </w:p>
        </w:tc>
      </w:tr>
    </w:tbl>
    <w:p w14:paraId="1AC14782" w14:textId="77777777" w:rsidR="00EA73EB" w:rsidRDefault="00EA73EB"/>
    <w:tbl>
      <w:tblPr>
        <w:tblStyle w:val="TableGrid"/>
        <w:tblW w:w="0" w:type="auto"/>
        <w:tblLook w:val="04A0" w:firstRow="1" w:lastRow="0" w:firstColumn="1" w:lastColumn="0" w:noHBand="0" w:noVBand="1"/>
      </w:tblPr>
      <w:tblGrid>
        <w:gridCol w:w="4586"/>
        <w:gridCol w:w="4440"/>
      </w:tblGrid>
      <w:tr w:rsidR="00EA73EB" w:rsidRPr="00EA73EB" w14:paraId="004B4189" w14:textId="77777777" w:rsidTr="00526DDD">
        <w:tc>
          <w:tcPr>
            <w:tcW w:w="0" w:type="auto"/>
            <w:tcBorders>
              <w:top w:val="nil"/>
              <w:left w:val="nil"/>
              <w:bottom w:val="nil"/>
              <w:right w:val="nil"/>
            </w:tcBorders>
          </w:tcPr>
          <w:p w14:paraId="03E0F97B" w14:textId="77777777" w:rsidR="00EA73EB" w:rsidRPr="00A17227" w:rsidRDefault="00EA73EB" w:rsidP="00A17227">
            <w:pPr>
              <w:pStyle w:val="ListParagraph"/>
              <w:spacing w:before="120"/>
              <w:ind w:left="0"/>
              <w:contextualSpacing w:val="0"/>
              <w:jc w:val="center"/>
              <w:rPr>
                <w:rFonts w:ascii="Garamond" w:hAnsi="Garamond"/>
                <w:sz w:val="36"/>
                <w:szCs w:val="28"/>
              </w:rPr>
            </w:pPr>
            <w:proofErr w:type="spellStart"/>
            <w:r w:rsidRPr="00A17227">
              <w:rPr>
                <w:rFonts w:ascii="Old English Text MT" w:hAnsi="Old English Text MT" w:cs="GlyphLessFont"/>
                <w:sz w:val="36"/>
              </w:rPr>
              <w:t>Padjer</w:t>
            </w:r>
            <w:proofErr w:type="spellEnd"/>
            <w:r w:rsidRPr="00A17227">
              <w:rPr>
                <w:rFonts w:ascii="Old English Text MT" w:hAnsi="Old English Text MT" w:cs="GlyphLessFont"/>
                <w:sz w:val="36"/>
              </w:rPr>
              <w:t xml:space="preserve"> </w:t>
            </w:r>
            <w:proofErr w:type="spellStart"/>
            <w:r w:rsidRPr="00A17227">
              <w:rPr>
                <w:rFonts w:ascii="Old English Text MT" w:hAnsi="Old English Text MT" w:cs="GlyphLessFont"/>
                <w:sz w:val="36"/>
              </w:rPr>
              <w:t>ayns</w:t>
            </w:r>
            <w:proofErr w:type="spellEnd"/>
            <w:r w:rsidRPr="00A17227">
              <w:rPr>
                <w:rFonts w:ascii="Old English Text MT" w:hAnsi="Old English Text MT" w:cs="GlyphLessFont"/>
                <w:sz w:val="36"/>
              </w:rPr>
              <w:t xml:space="preserve"> </w:t>
            </w:r>
            <w:proofErr w:type="spellStart"/>
            <w:r w:rsidRPr="00A17227">
              <w:rPr>
                <w:rFonts w:ascii="Old English Text MT" w:hAnsi="Old English Text MT" w:cs="GlyphLessFont"/>
                <w:sz w:val="36"/>
              </w:rPr>
              <w:t>earish</w:t>
            </w:r>
            <w:proofErr w:type="spellEnd"/>
            <w:r w:rsidRPr="00A17227">
              <w:rPr>
                <w:rFonts w:ascii="Old English Text MT" w:hAnsi="Old English Text MT" w:cs="GlyphLessFont"/>
                <w:sz w:val="36"/>
              </w:rPr>
              <w:t xml:space="preserve"> </w:t>
            </w:r>
            <w:proofErr w:type="spellStart"/>
            <w:r w:rsidRPr="00A17227">
              <w:rPr>
                <w:rFonts w:ascii="Old English Text MT" w:hAnsi="Old English Text MT" w:cs="GlyphLessFont"/>
                <w:sz w:val="36"/>
              </w:rPr>
              <w:t>seaghyn</w:t>
            </w:r>
            <w:proofErr w:type="spellEnd"/>
            <w:r w:rsidRPr="00A17227">
              <w:rPr>
                <w:rFonts w:ascii="Old English Text MT" w:hAnsi="Old English Text MT" w:cs="GlyphLessFont"/>
                <w:sz w:val="36"/>
              </w:rPr>
              <w:t>.</w:t>
            </w:r>
            <w:r w:rsidRPr="00A17227">
              <w:rPr>
                <w:rFonts w:ascii="Garamond" w:hAnsi="Garamond"/>
                <w:sz w:val="36"/>
                <w:szCs w:val="28"/>
              </w:rPr>
              <w:t xml:space="preserve"> </w:t>
            </w:r>
          </w:p>
        </w:tc>
        <w:tc>
          <w:tcPr>
            <w:tcW w:w="0" w:type="auto"/>
            <w:tcBorders>
              <w:top w:val="nil"/>
              <w:left w:val="nil"/>
              <w:bottom w:val="nil"/>
              <w:right w:val="nil"/>
            </w:tcBorders>
          </w:tcPr>
          <w:p w14:paraId="68CFA073" w14:textId="77777777" w:rsidR="00EA73EB" w:rsidRPr="00A17227" w:rsidRDefault="00EA73EB" w:rsidP="00A17227">
            <w:pPr>
              <w:pStyle w:val="ListParagraph"/>
              <w:spacing w:before="120" w:line="216" w:lineRule="auto"/>
              <w:ind w:left="0"/>
              <w:contextualSpacing w:val="0"/>
              <w:jc w:val="center"/>
              <w:rPr>
                <w:rFonts w:ascii="Old English Text MT" w:hAnsi="Old English Text MT" w:cs="GlyphLessFont"/>
                <w:sz w:val="36"/>
              </w:rPr>
            </w:pPr>
            <w:r w:rsidRPr="00A17227">
              <w:rPr>
                <w:rFonts w:ascii="Old English Text MT" w:hAnsi="Old English Text MT" w:cs="GlyphLessFont"/>
                <w:sz w:val="36"/>
              </w:rPr>
              <w:t>A Prayer in time of Affliction.</w:t>
            </w:r>
          </w:p>
        </w:tc>
      </w:tr>
      <w:tr w:rsidR="00EA73EB" w:rsidRPr="00EA73EB" w14:paraId="3F289650" w14:textId="77777777" w:rsidTr="00526DDD">
        <w:tc>
          <w:tcPr>
            <w:tcW w:w="0" w:type="auto"/>
            <w:tcBorders>
              <w:top w:val="nil"/>
              <w:left w:val="nil"/>
              <w:bottom w:val="nil"/>
              <w:right w:val="nil"/>
            </w:tcBorders>
          </w:tcPr>
          <w:p w14:paraId="621DCB81" w14:textId="77777777" w:rsidR="00EA73EB" w:rsidRPr="006F5800" w:rsidRDefault="00EA73EB" w:rsidP="00A17227">
            <w:pPr>
              <w:pStyle w:val="CM19"/>
              <w:spacing w:before="120" w:line="216" w:lineRule="auto"/>
              <w:jc w:val="both"/>
              <w:rPr>
                <w:rFonts w:ascii="Garamond" w:hAnsi="Garamond"/>
                <w:sz w:val="28"/>
                <w:szCs w:val="28"/>
              </w:rPr>
            </w:pPr>
            <w:r w:rsidRPr="00EA73EB">
              <w:rPr>
                <w:rFonts w:ascii="Garamond" w:hAnsi="Garamond"/>
                <w:sz w:val="44"/>
                <w:szCs w:val="28"/>
              </w:rPr>
              <w:t>Y</w:t>
            </w:r>
            <w:r w:rsidRPr="00EA73EB">
              <w:rPr>
                <w:rFonts w:ascii="Garamond" w:hAnsi="Garamond"/>
                <w:sz w:val="32"/>
                <w:szCs w:val="28"/>
              </w:rPr>
              <w:t xml:space="preserve">EE </w:t>
            </w:r>
            <w:proofErr w:type="spellStart"/>
            <w:r w:rsidRPr="00EA73EB">
              <w:rPr>
                <w:rFonts w:ascii="Garamond" w:hAnsi="Garamond"/>
                <w:sz w:val="32"/>
                <w:szCs w:val="28"/>
              </w:rPr>
              <w:t>ooilley-niartal</w:t>
            </w:r>
            <w:proofErr w:type="spellEnd"/>
            <w:r w:rsidRPr="00EA73EB">
              <w:rPr>
                <w:rFonts w:ascii="Garamond" w:hAnsi="Garamond"/>
                <w:sz w:val="32"/>
                <w:szCs w:val="28"/>
              </w:rPr>
              <w:t xml:space="preserve">, </w:t>
            </w:r>
            <w:r w:rsidR="00A17227" w:rsidRPr="00EA73EB">
              <w:rPr>
                <w:rFonts w:ascii="Garamond" w:hAnsi="Garamond"/>
                <w:sz w:val="32"/>
                <w:szCs w:val="28"/>
              </w:rPr>
              <w:t xml:space="preserve">Bun </w:t>
            </w:r>
            <w:r w:rsidRPr="00EA73EB">
              <w:rPr>
                <w:rFonts w:ascii="Garamond" w:hAnsi="Garamond"/>
                <w:sz w:val="32"/>
                <w:szCs w:val="28"/>
              </w:rPr>
              <w:t xml:space="preserve">Bea as </w:t>
            </w:r>
            <w:proofErr w:type="spellStart"/>
            <w:r w:rsidRPr="00EA73EB">
              <w:rPr>
                <w:rFonts w:ascii="Garamond" w:hAnsi="Garamond"/>
                <w:sz w:val="32"/>
                <w:szCs w:val="28"/>
              </w:rPr>
              <w:t>Baase</w:t>
            </w:r>
            <w:proofErr w:type="spellEnd"/>
            <w:r w:rsidRPr="00EA73EB">
              <w:rPr>
                <w:rFonts w:ascii="Garamond" w:hAnsi="Garamond"/>
                <w:sz w:val="32"/>
                <w:szCs w:val="28"/>
              </w:rPr>
              <w:t xml:space="preserve">, ta mish </w:t>
            </w:r>
            <w:proofErr w:type="spellStart"/>
            <w:r w:rsidRPr="00EA73EB">
              <w:rPr>
                <w:rFonts w:ascii="Garamond" w:hAnsi="Garamond"/>
                <w:sz w:val="32"/>
                <w:szCs w:val="28"/>
              </w:rPr>
              <w:t>ginsh</w:t>
            </w:r>
            <w:r>
              <w:rPr>
                <w:rFonts w:ascii="Garamond" w:hAnsi="Garamond"/>
                <w:sz w:val="32"/>
                <w:szCs w:val="28"/>
              </w:rPr>
              <w:t>illagh</w:t>
            </w:r>
            <w:proofErr w:type="spellEnd"/>
            <w:r>
              <w:rPr>
                <w:rFonts w:ascii="Garamond" w:hAnsi="Garamond"/>
                <w:sz w:val="32"/>
                <w:szCs w:val="28"/>
              </w:rPr>
              <w:t xml:space="preserve"> </w:t>
            </w:r>
            <w:proofErr w:type="spellStart"/>
            <w:r>
              <w:rPr>
                <w:rFonts w:ascii="Garamond" w:hAnsi="Garamond"/>
                <w:sz w:val="32"/>
                <w:szCs w:val="28"/>
              </w:rPr>
              <w:t>m’aigney</w:t>
            </w:r>
            <w:proofErr w:type="spellEnd"/>
            <w:r>
              <w:rPr>
                <w:rFonts w:ascii="Garamond" w:hAnsi="Garamond"/>
                <w:sz w:val="32"/>
                <w:szCs w:val="28"/>
              </w:rPr>
              <w:t xml:space="preserve"> </w:t>
            </w:r>
            <w:proofErr w:type="spellStart"/>
            <w:r>
              <w:rPr>
                <w:rFonts w:ascii="Garamond" w:hAnsi="Garamond"/>
                <w:sz w:val="32"/>
                <w:szCs w:val="28"/>
              </w:rPr>
              <w:t>gys</w:t>
            </w:r>
            <w:proofErr w:type="spellEnd"/>
            <w:r>
              <w:rPr>
                <w:rFonts w:ascii="Garamond" w:hAnsi="Garamond"/>
                <w:sz w:val="32"/>
                <w:szCs w:val="28"/>
              </w:rPr>
              <w:t xml:space="preserve"> </w:t>
            </w:r>
            <w:proofErr w:type="spellStart"/>
            <w:r>
              <w:rPr>
                <w:rFonts w:ascii="Garamond" w:hAnsi="Garamond"/>
                <w:sz w:val="32"/>
                <w:szCs w:val="28"/>
              </w:rPr>
              <w:t>dt’aigney’s</w:t>
            </w:r>
            <w:proofErr w:type="spellEnd"/>
            <w:r w:rsidRPr="00EA73EB">
              <w:rPr>
                <w:rFonts w:ascii="Garamond" w:hAnsi="Garamond"/>
                <w:sz w:val="32"/>
                <w:szCs w:val="28"/>
              </w:rPr>
              <w:t xml:space="preserve">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firrinagh</w:t>
            </w:r>
            <w:proofErr w:type="spellEnd"/>
            <w:r w:rsidRPr="00EA73EB">
              <w:rPr>
                <w:rFonts w:ascii="Garamond" w:hAnsi="Garamond"/>
                <w:sz w:val="32"/>
                <w:szCs w:val="28"/>
              </w:rPr>
              <w:t xml:space="preserve"> </w:t>
            </w:r>
            <w:proofErr w:type="spellStart"/>
            <w:r w:rsidRPr="00EA73EB">
              <w:rPr>
                <w:rFonts w:ascii="Garamond" w:hAnsi="Garamond"/>
                <w:sz w:val="32"/>
                <w:szCs w:val="28"/>
              </w:rPr>
              <w:t>credjal</w:t>
            </w:r>
            <w:proofErr w:type="spellEnd"/>
            <w:r>
              <w:rPr>
                <w:rFonts w:ascii="Garamond" w:hAnsi="Garamond"/>
                <w:sz w:val="32"/>
                <w:szCs w:val="28"/>
              </w:rPr>
              <w:t>,</w:t>
            </w:r>
            <w:r w:rsidRPr="00EA73EB">
              <w:rPr>
                <w:rFonts w:ascii="Garamond" w:hAnsi="Garamond"/>
                <w:sz w:val="32"/>
                <w:szCs w:val="28"/>
              </w:rPr>
              <w:t xml:space="preserve"> </w:t>
            </w:r>
            <w:proofErr w:type="spellStart"/>
            <w:r w:rsidRPr="00EA73EB">
              <w:rPr>
                <w:rFonts w:ascii="Garamond" w:hAnsi="Garamond"/>
                <w:sz w:val="32"/>
                <w:szCs w:val="28"/>
              </w:rPr>
              <w:t>nagh</w:t>
            </w:r>
            <w:proofErr w:type="spellEnd"/>
            <w:r w:rsidRPr="00EA73EB">
              <w:rPr>
                <w:rFonts w:ascii="Garamond" w:hAnsi="Garamond"/>
                <w:sz w:val="32"/>
                <w:szCs w:val="28"/>
              </w:rPr>
              <w:t xml:space="preserve"> </w:t>
            </w:r>
            <w:proofErr w:type="spellStart"/>
            <w:r w:rsidRPr="00EA73EB">
              <w:rPr>
                <w:rFonts w:ascii="Garamond" w:hAnsi="Garamond"/>
                <w:sz w:val="32"/>
                <w:szCs w:val="28"/>
              </w:rPr>
              <w:t>vel</w:t>
            </w:r>
            <w:proofErr w:type="spellEnd"/>
            <w:r w:rsidRPr="00EA73EB">
              <w:rPr>
                <w:rFonts w:ascii="Garamond" w:hAnsi="Garamond"/>
                <w:sz w:val="32"/>
                <w:szCs w:val="28"/>
              </w:rPr>
              <w:t xml:space="preserve"> </w:t>
            </w:r>
            <w:proofErr w:type="spellStart"/>
            <w:r w:rsidRPr="00EA73EB">
              <w:rPr>
                <w:rFonts w:ascii="Garamond" w:hAnsi="Garamond"/>
                <w:sz w:val="32"/>
                <w:szCs w:val="28"/>
              </w:rPr>
              <w:t>ooilley</w:t>
            </w:r>
            <w:proofErr w:type="spellEnd"/>
            <w:r w:rsidRPr="00EA73EB">
              <w:rPr>
                <w:rFonts w:ascii="Garamond" w:hAnsi="Garamond"/>
                <w:sz w:val="32"/>
                <w:szCs w:val="28"/>
              </w:rPr>
              <w:t xml:space="preserve"> </w:t>
            </w:r>
            <w:proofErr w:type="spellStart"/>
            <w:r w:rsidRPr="00EA73EB">
              <w:rPr>
                <w:rFonts w:ascii="Garamond" w:hAnsi="Garamond"/>
                <w:sz w:val="32"/>
                <w:szCs w:val="28"/>
              </w:rPr>
              <w:t>dty</w:t>
            </w:r>
            <w:proofErr w:type="spellEnd"/>
            <w:r w:rsidRPr="00EA73EB">
              <w:rPr>
                <w:rFonts w:ascii="Garamond" w:hAnsi="Garamond"/>
                <w:sz w:val="32"/>
                <w:szCs w:val="28"/>
              </w:rPr>
              <w:t xml:space="preserve"> </w:t>
            </w:r>
            <w:proofErr w:type="spellStart"/>
            <w:r w:rsidRPr="00EA73EB">
              <w:rPr>
                <w:rFonts w:ascii="Garamond" w:hAnsi="Garamond"/>
                <w:sz w:val="32"/>
                <w:szCs w:val="28"/>
              </w:rPr>
              <w:t>smaghtaghey</w:t>
            </w:r>
            <w:proofErr w:type="spellEnd"/>
            <w:r w:rsidRPr="00EA73EB">
              <w:rPr>
                <w:rFonts w:ascii="Garamond" w:hAnsi="Garamond"/>
                <w:sz w:val="32"/>
                <w:szCs w:val="28"/>
              </w:rPr>
              <w:t xml:space="preserve"> </w:t>
            </w:r>
            <w:proofErr w:type="spellStart"/>
            <w:r w:rsidRPr="00EA73EB">
              <w:rPr>
                <w:rFonts w:ascii="Garamond" w:hAnsi="Garamond"/>
                <w:sz w:val="32"/>
                <w:szCs w:val="28"/>
              </w:rPr>
              <w:t>agh</w:t>
            </w:r>
            <w:proofErr w:type="spellEnd"/>
            <w:r w:rsidRPr="00EA73EB">
              <w:rPr>
                <w:rFonts w:ascii="Garamond" w:hAnsi="Garamond"/>
                <w:sz w:val="32"/>
                <w:szCs w:val="28"/>
              </w:rPr>
              <w:t xml:space="preserve"> </w:t>
            </w:r>
            <w:proofErr w:type="spellStart"/>
            <w:r w:rsidRPr="00EA73EB">
              <w:rPr>
                <w:rFonts w:ascii="Garamond" w:hAnsi="Garamond"/>
                <w:sz w:val="32"/>
                <w:szCs w:val="28"/>
              </w:rPr>
              <w:t>courey</w:t>
            </w:r>
            <w:proofErr w:type="spellEnd"/>
            <w:r w:rsidRPr="00EA73EB">
              <w:rPr>
                <w:rFonts w:ascii="Garamond" w:hAnsi="Garamond"/>
                <w:sz w:val="32"/>
                <w:szCs w:val="28"/>
              </w:rPr>
              <w:t xml:space="preserve"> </w:t>
            </w:r>
            <w:proofErr w:type="spellStart"/>
            <w:r w:rsidRPr="00EA73EB">
              <w:rPr>
                <w:rFonts w:ascii="Garamond" w:hAnsi="Garamond"/>
                <w:sz w:val="32"/>
                <w:szCs w:val="28"/>
              </w:rPr>
              <w:t>jeh</w:t>
            </w:r>
            <w:proofErr w:type="spellEnd"/>
            <w:r w:rsidRPr="00EA73EB">
              <w:rPr>
                <w:rFonts w:ascii="Garamond" w:hAnsi="Garamond"/>
                <w:sz w:val="32"/>
                <w:szCs w:val="28"/>
              </w:rPr>
              <w:t xml:space="preserve"> </w:t>
            </w:r>
            <w:r>
              <w:rPr>
                <w:rFonts w:ascii="Garamond" w:hAnsi="Garamond"/>
                <w:sz w:val="32"/>
                <w:szCs w:val="28"/>
              </w:rPr>
              <w:t xml:space="preserve">[32] </w:t>
            </w:r>
            <w:proofErr w:type="spellStart"/>
            <w:r w:rsidRPr="00EA73EB">
              <w:rPr>
                <w:rFonts w:ascii="Garamond" w:hAnsi="Garamond"/>
                <w:sz w:val="32"/>
                <w:szCs w:val="28"/>
              </w:rPr>
              <w:t>dty</w:t>
            </w:r>
            <w:proofErr w:type="spellEnd"/>
            <w:r w:rsidRPr="00EA73EB">
              <w:rPr>
                <w:rFonts w:ascii="Garamond" w:hAnsi="Garamond"/>
                <w:sz w:val="32"/>
                <w:szCs w:val="28"/>
              </w:rPr>
              <w:t xml:space="preserve"> </w:t>
            </w:r>
            <w:proofErr w:type="spellStart"/>
            <w:r w:rsidRPr="00EA73EB">
              <w:rPr>
                <w:rFonts w:ascii="Garamond" w:hAnsi="Garamond"/>
                <w:sz w:val="32"/>
                <w:szCs w:val="28"/>
              </w:rPr>
              <w:t>Ghraih</w:t>
            </w:r>
            <w:proofErr w:type="spellEnd"/>
            <w:r w:rsidRPr="00EA73EB">
              <w:rPr>
                <w:rFonts w:ascii="Garamond" w:hAnsi="Garamond"/>
                <w:sz w:val="32"/>
                <w:szCs w:val="28"/>
              </w:rPr>
              <w:t xml:space="preserve">, </w:t>
            </w:r>
            <w:proofErr w:type="spellStart"/>
            <w:r w:rsidRPr="00EA73EB">
              <w:rPr>
                <w:rFonts w:ascii="Garamond" w:hAnsi="Garamond"/>
                <w:sz w:val="32"/>
                <w:szCs w:val="28"/>
              </w:rPr>
              <w:t>liorish</w:t>
            </w:r>
            <w:proofErr w:type="spellEnd"/>
            <w:r w:rsidRPr="00EA73EB">
              <w:rPr>
                <w:rFonts w:ascii="Garamond" w:hAnsi="Garamond"/>
                <w:sz w:val="32"/>
                <w:szCs w:val="28"/>
              </w:rPr>
              <w:t xml:space="preserve"> ta </w:t>
            </w:r>
            <w:proofErr w:type="spellStart"/>
            <w:r w:rsidRPr="00EA73EB">
              <w:rPr>
                <w:rFonts w:ascii="Garamond" w:hAnsi="Garamond"/>
                <w:sz w:val="32"/>
                <w:szCs w:val="28"/>
              </w:rPr>
              <w:t>tushtey</w:t>
            </w:r>
            <w:proofErr w:type="spellEnd"/>
            <w:r w:rsidRPr="00EA73EB">
              <w:rPr>
                <w:rFonts w:ascii="Garamond" w:hAnsi="Garamond"/>
                <w:sz w:val="32"/>
                <w:szCs w:val="28"/>
              </w:rPr>
              <w:t xml:space="preserve"> er chur </w:t>
            </w:r>
            <w:proofErr w:type="spellStart"/>
            <w:r w:rsidRPr="00EA73EB">
              <w:rPr>
                <w:rFonts w:ascii="Garamond" w:hAnsi="Garamond"/>
                <w:sz w:val="32"/>
                <w:szCs w:val="28"/>
              </w:rPr>
              <w:t>dooin</w:t>
            </w:r>
            <w:proofErr w:type="spellEnd"/>
            <w:r w:rsidRPr="00EA73EB">
              <w:rPr>
                <w:rFonts w:ascii="Garamond" w:hAnsi="Garamond"/>
                <w:sz w:val="32"/>
                <w:szCs w:val="28"/>
              </w:rPr>
              <w:t xml:space="preserve"> </w:t>
            </w:r>
            <w:proofErr w:type="spellStart"/>
            <w:r w:rsidRPr="00EA73EB">
              <w:rPr>
                <w:rFonts w:ascii="Garamond" w:hAnsi="Garamond"/>
                <w:sz w:val="32"/>
                <w:szCs w:val="28"/>
              </w:rPr>
              <w:t>nagh</w:t>
            </w:r>
            <w:proofErr w:type="spellEnd"/>
            <w:r w:rsidRPr="00EA73EB">
              <w:rPr>
                <w:rFonts w:ascii="Garamond" w:hAnsi="Garamond"/>
                <w:sz w:val="32"/>
                <w:szCs w:val="28"/>
              </w:rPr>
              <w:t xml:space="preserve"> </w:t>
            </w:r>
            <w:proofErr w:type="spellStart"/>
            <w:r w:rsidRPr="00EA73EB">
              <w:rPr>
                <w:rFonts w:ascii="Garamond" w:hAnsi="Garamond"/>
                <w:sz w:val="32"/>
                <w:szCs w:val="28"/>
              </w:rPr>
              <w:t>vel</w:t>
            </w:r>
            <w:proofErr w:type="spellEnd"/>
            <w:r w:rsidRPr="00EA73EB">
              <w:rPr>
                <w:rFonts w:ascii="Garamond" w:hAnsi="Garamond"/>
                <w:sz w:val="32"/>
                <w:szCs w:val="28"/>
              </w:rPr>
              <w:t xml:space="preserve"> nee </w:t>
            </w:r>
            <w:proofErr w:type="spellStart"/>
            <w:r w:rsidRPr="00EA73EB">
              <w:rPr>
                <w:rFonts w:ascii="Garamond" w:hAnsi="Garamond"/>
                <w:sz w:val="32"/>
                <w:szCs w:val="28"/>
              </w:rPr>
              <w:t>erbee</w:t>
            </w:r>
            <w:proofErr w:type="spellEnd"/>
            <w:r w:rsidRPr="00EA73EB">
              <w:rPr>
                <w:rFonts w:ascii="Garamond" w:hAnsi="Garamond"/>
                <w:sz w:val="32"/>
                <w:szCs w:val="28"/>
              </w:rPr>
              <w:t xml:space="preserve"> </w:t>
            </w:r>
            <w:proofErr w:type="spellStart"/>
            <w:r w:rsidRPr="00EA73EB">
              <w:rPr>
                <w:rFonts w:ascii="Garamond" w:hAnsi="Garamond"/>
                <w:sz w:val="32"/>
                <w:szCs w:val="28"/>
              </w:rPr>
              <w:t>ayns</w:t>
            </w:r>
            <w:proofErr w:type="spellEnd"/>
            <w:r w:rsidRPr="00EA73EB">
              <w:rPr>
                <w:rFonts w:ascii="Garamond" w:hAnsi="Garamond"/>
                <w:sz w:val="32"/>
                <w:szCs w:val="28"/>
              </w:rPr>
              <w:t xml:space="preserve"> </w:t>
            </w:r>
            <w:proofErr w:type="spellStart"/>
            <w:r w:rsidRPr="00EA73EB">
              <w:rPr>
                <w:rFonts w:ascii="Garamond" w:hAnsi="Garamond"/>
                <w:sz w:val="32"/>
                <w:szCs w:val="28"/>
              </w:rPr>
              <w:t>Niau</w:t>
            </w:r>
            <w:proofErr w:type="spellEnd"/>
            <w:r w:rsidRPr="00EA73EB">
              <w:rPr>
                <w:rFonts w:ascii="Garamond" w:hAnsi="Garamond"/>
                <w:sz w:val="32"/>
                <w:szCs w:val="28"/>
              </w:rPr>
              <w:t xml:space="preserve"> </w:t>
            </w:r>
            <w:proofErr w:type="spellStart"/>
            <w:r w:rsidRPr="00EA73EB">
              <w:rPr>
                <w:rFonts w:ascii="Garamond" w:hAnsi="Garamond"/>
                <w:sz w:val="32"/>
                <w:szCs w:val="28"/>
              </w:rPr>
              <w:t>ny</w:t>
            </w:r>
            <w:proofErr w:type="spellEnd"/>
            <w:r w:rsidRPr="00EA73EB">
              <w:rPr>
                <w:rFonts w:ascii="Garamond" w:hAnsi="Garamond"/>
                <w:sz w:val="32"/>
                <w:szCs w:val="28"/>
              </w:rPr>
              <w:t xml:space="preserve"> er y </w:t>
            </w:r>
            <w:proofErr w:type="spellStart"/>
            <w:r>
              <w:rPr>
                <w:rFonts w:ascii="Garamond" w:hAnsi="Garamond"/>
                <w:sz w:val="32"/>
                <w:szCs w:val="28"/>
              </w:rPr>
              <w:t>T</w:t>
            </w:r>
            <w:r w:rsidRPr="00EA73EB">
              <w:rPr>
                <w:rFonts w:ascii="Garamond" w:hAnsi="Garamond"/>
                <w:sz w:val="32"/>
                <w:szCs w:val="28"/>
              </w:rPr>
              <w:t>alloo</w:t>
            </w:r>
            <w:proofErr w:type="spellEnd"/>
            <w:r w:rsidRPr="00EA73EB">
              <w:rPr>
                <w:rFonts w:ascii="Garamond" w:hAnsi="Garamond"/>
                <w:sz w:val="32"/>
                <w:szCs w:val="28"/>
              </w:rPr>
              <w:t xml:space="preserve"> </w:t>
            </w:r>
            <w:proofErr w:type="spellStart"/>
            <w:r w:rsidRPr="00EA73EB">
              <w:rPr>
                <w:rFonts w:ascii="Garamond" w:hAnsi="Garamond"/>
                <w:sz w:val="32"/>
                <w:szCs w:val="28"/>
              </w:rPr>
              <w:t>oddys</w:t>
            </w:r>
            <w:proofErr w:type="spellEnd"/>
            <w:r w:rsidRPr="00EA73EB">
              <w:rPr>
                <w:rFonts w:ascii="Garamond" w:hAnsi="Garamond"/>
                <w:sz w:val="32"/>
                <w:szCs w:val="28"/>
              </w:rPr>
              <w:t xml:space="preserve"> </w:t>
            </w:r>
            <w:proofErr w:type="spellStart"/>
            <w:r w:rsidRPr="00EA73EB">
              <w:rPr>
                <w:rFonts w:ascii="Garamond" w:hAnsi="Garamond"/>
                <w:sz w:val="32"/>
                <w:szCs w:val="28"/>
              </w:rPr>
              <w:t>nyn</w:t>
            </w:r>
            <w:proofErr w:type="spellEnd"/>
            <w:r w:rsidRPr="00EA73EB">
              <w:rPr>
                <w:rFonts w:ascii="Garamond" w:hAnsi="Garamond"/>
                <w:sz w:val="32"/>
                <w:szCs w:val="28"/>
              </w:rPr>
              <w:t xml:space="preserve"> </w:t>
            </w:r>
            <w:proofErr w:type="spellStart"/>
            <w:r w:rsidRPr="00EA73EB">
              <w:rPr>
                <w:rFonts w:ascii="Garamond" w:hAnsi="Garamond"/>
                <w:sz w:val="32"/>
                <w:szCs w:val="28"/>
              </w:rPr>
              <w:t>sauail</w:t>
            </w:r>
            <w:proofErr w:type="spellEnd"/>
            <w:r w:rsidRPr="00EA73EB">
              <w:rPr>
                <w:rFonts w:ascii="Garamond" w:hAnsi="Garamond"/>
                <w:sz w:val="32"/>
                <w:szCs w:val="28"/>
              </w:rPr>
              <w:t xml:space="preserve"> </w:t>
            </w:r>
            <w:proofErr w:type="spellStart"/>
            <w:r w:rsidRPr="00EA73EB">
              <w:rPr>
                <w:rFonts w:ascii="Garamond" w:hAnsi="Garamond"/>
                <w:sz w:val="32"/>
                <w:szCs w:val="28"/>
              </w:rPr>
              <w:t>agh</w:t>
            </w:r>
            <w:proofErr w:type="spellEnd"/>
            <w:r w:rsidRPr="00EA73EB">
              <w:rPr>
                <w:rFonts w:ascii="Garamond" w:hAnsi="Garamond"/>
                <w:sz w:val="32"/>
                <w:szCs w:val="28"/>
              </w:rPr>
              <w:t xml:space="preserve"> </w:t>
            </w:r>
            <w:proofErr w:type="spellStart"/>
            <w:r w:rsidRPr="00EA73EB">
              <w:rPr>
                <w:rFonts w:ascii="Garamond" w:hAnsi="Garamond"/>
                <w:sz w:val="32"/>
                <w:szCs w:val="28"/>
              </w:rPr>
              <w:t>uss</w:t>
            </w:r>
            <w:proofErr w:type="spellEnd"/>
            <w:r w:rsidRPr="00EA73EB">
              <w:rPr>
                <w:rFonts w:ascii="Garamond" w:hAnsi="Garamond"/>
                <w:sz w:val="32"/>
                <w:szCs w:val="28"/>
              </w:rPr>
              <w:t xml:space="preserve">. </w:t>
            </w:r>
            <w:proofErr w:type="spellStart"/>
            <w:r w:rsidRPr="00EA73EB">
              <w:rPr>
                <w:rFonts w:ascii="Garamond" w:hAnsi="Garamond"/>
                <w:sz w:val="32"/>
                <w:szCs w:val="28"/>
              </w:rPr>
              <w:t>Giall</w:t>
            </w:r>
            <w:proofErr w:type="spellEnd"/>
            <w:r w:rsidRPr="00EA73EB">
              <w:rPr>
                <w:rFonts w:ascii="Garamond" w:hAnsi="Garamond"/>
                <w:sz w:val="32"/>
                <w:szCs w:val="28"/>
              </w:rPr>
              <w:t xml:space="preserve">, O </w:t>
            </w:r>
            <w:proofErr w:type="spellStart"/>
            <w:r w:rsidRPr="00EA73EB">
              <w:rPr>
                <w:rFonts w:ascii="Garamond" w:hAnsi="Garamond"/>
                <w:sz w:val="32"/>
                <w:szCs w:val="28"/>
              </w:rPr>
              <w:t>Hiarn</w:t>
            </w:r>
            <w:proofErr w:type="spellEnd"/>
            <w:r w:rsidRPr="00EA73EB">
              <w:rPr>
                <w:rFonts w:ascii="Garamond" w:hAnsi="Garamond"/>
                <w:sz w:val="32"/>
                <w:szCs w:val="28"/>
              </w:rPr>
              <w:t xml:space="preserve">,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vod</w:t>
            </w:r>
            <w:proofErr w:type="spellEnd"/>
            <w:r w:rsidRPr="00EA73EB">
              <w:rPr>
                <w:rFonts w:ascii="Garamond" w:hAnsi="Garamond"/>
                <w:sz w:val="32"/>
                <w:szCs w:val="28"/>
              </w:rPr>
              <w:t xml:space="preserve"> </w:t>
            </w:r>
            <w:proofErr w:type="spellStart"/>
            <w:r w:rsidRPr="00EA73EB">
              <w:rPr>
                <w:rFonts w:ascii="Garamond" w:hAnsi="Garamond"/>
                <w:sz w:val="32"/>
                <w:szCs w:val="28"/>
              </w:rPr>
              <w:t>ny</w:t>
            </w:r>
            <w:proofErr w:type="spellEnd"/>
            <w:r w:rsidRPr="00EA73EB">
              <w:rPr>
                <w:rFonts w:ascii="Garamond" w:hAnsi="Garamond"/>
                <w:sz w:val="32"/>
                <w:szCs w:val="28"/>
              </w:rPr>
              <w:t xml:space="preserve"> ta mish nish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hurranse</w:t>
            </w:r>
            <w:proofErr w:type="spellEnd"/>
            <w:r>
              <w:rPr>
                <w:rFonts w:ascii="Garamond" w:hAnsi="Garamond"/>
                <w:sz w:val="32"/>
                <w:szCs w:val="28"/>
              </w:rPr>
              <w:t>,</w:t>
            </w:r>
            <w:r w:rsidRPr="00EA73EB">
              <w:rPr>
                <w:rFonts w:ascii="Garamond" w:hAnsi="Garamond"/>
                <w:sz w:val="32"/>
                <w:szCs w:val="28"/>
              </w:rPr>
              <w:t xml:space="preserve"> my </w:t>
            </w:r>
            <w:proofErr w:type="spellStart"/>
            <w:r w:rsidRPr="00EA73EB">
              <w:rPr>
                <w:rFonts w:ascii="Garamond" w:hAnsi="Garamond"/>
                <w:sz w:val="32"/>
                <w:szCs w:val="28"/>
              </w:rPr>
              <w:t>haualtys</w:t>
            </w:r>
            <w:proofErr w:type="spellEnd"/>
            <w:r w:rsidRPr="00EA73EB">
              <w:rPr>
                <w:rFonts w:ascii="Garamond" w:hAnsi="Garamond"/>
                <w:sz w:val="32"/>
                <w:szCs w:val="28"/>
              </w:rPr>
              <w:t xml:space="preserve"> y chur er y </w:t>
            </w:r>
            <w:proofErr w:type="spellStart"/>
            <w:r w:rsidRPr="00EA73EB">
              <w:rPr>
                <w:rFonts w:ascii="Garamond" w:hAnsi="Garamond"/>
                <w:sz w:val="32"/>
                <w:szCs w:val="28"/>
              </w:rPr>
              <w:t>hoshiaght</w:t>
            </w:r>
            <w:proofErr w:type="spellEnd"/>
            <w:r w:rsidRPr="00EA73EB">
              <w:rPr>
                <w:rFonts w:ascii="Garamond" w:hAnsi="Garamond"/>
                <w:sz w:val="32"/>
                <w:szCs w:val="28"/>
              </w:rPr>
              <w:t xml:space="preserve">. </w:t>
            </w:r>
            <w:proofErr w:type="spellStart"/>
            <w:r w:rsidRPr="00EA73EB">
              <w:rPr>
                <w:rFonts w:ascii="Garamond" w:hAnsi="Garamond"/>
                <w:sz w:val="32"/>
                <w:szCs w:val="28"/>
              </w:rPr>
              <w:t>Cooin</w:t>
            </w:r>
            <w:proofErr w:type="spellEnd"/>
            <w:r w:rsidRPr="00EA73EB">
              <w:rPr>
                <w:rFonts w:ascii="Garamond" w:hAnsi="Garamond"/>
                <w:sz w:val="32"/>
                <w:szCs w:val="28"/>
              </w:rPr>
              <w:t xml:space="preserve"> </w:t>
            </w:r>
            <w:proofErr w:type="spellStart"/>
            <w:r w:rsidRPr="00EA73EB">
              <w:rPr>
                <w:rFonts w:ascii="Garamond" w:hAnsi="Garamond"/>
                <w:sz w:val="32"/>
                <w:szCs w:val="28"/>
              </w:rPr>
              <w:t>lhiam</w:t>
            </w:r>
            <w:proofErr w:type="spellEnd"/>
            <w:r w:rsidRPr="00EA73EB">
              <w:rPr>
                <w:rFonts w:ascii="Garamond" w:hAnsi="Garamond"/>
                <w:sz w:val="32"/>
                <w:szCs w:val="28"/>
              </w:rPr>
              <w:t xml:space="preserve"> </w:t>
            </w:r>
            <w:proofErr w:type="spellStart"/>
            <w:r w:rsidRPr="00EA73EB">
              <w:rPr>
                <w:rFonts w:ascii="Garamond" w:hAnsi="Garamond"/>
                <w:sz w:val="32"/>
                <w:szCs w:val="28"/>
              </w:rPr>
              <w:t>en</w:t>
            </w:r>
            <w:proofErr w:type="spellEnd"/>
            <w:r w:rsidRPr="00EA73EB">
              <w:rPr>
                <w:rFonts w:ascii="Garamond" w:hAnsi="Garamond"/>
                <w:sz w:val="32"/>
                <w:szCs w:val="28"/>
              </w:rPr>
              <w:t xml:space="preserve"> y </w:t>
            </w:r>
            <w:proofErr w:type="spellStart"/>
            <w:r w:rsidRPr="00EA73EB">
              <w:rPr>
                <w:rFonts w:ascii="Garamond" w:hAnsi="Garamond"/>
                <w:sz w:val="32"/>
                <w:szCs w:val="28"/>
              </w:rPr>
              <w:t>ve</w:t>
            </w:r>
            <w:proofErr w:type="spellEnd"/>
            <w:r w:rsidRPr="00EA73EB">
              <w:rPr>
                <w:rFonts w:ascii="Garamond" w:hAnsi="Garamond"/>
                <w:sz w:val="32"/>
                <w:szCs w:val="28"/>
              </w:rPr>
              <w:t xml:space="preserve"> </w:t>
            </w:r>
            <w:proofErr w:type="spellStart"/>
            <w:r w:rsidRPr="00EA73EB">
              <w:rPr>
                <w:rFonts w:ascii="Garamond" w:hAnsi="Garamond"/>
                <w:sz w:val="32"/>
                <w:szCs w:val="28"/>
              </w:rPr>
              <w:t>aym</w:t>
            </w:r>
            <w:proofErr w:type="spellEnd"/>
            <w:r w:rsidRPr="00EA73EB">
              <w:rPr>
                <w:rFonts w:ascii="Garamond" w:hAnsi="Garamond"/>
                <w:sz w:val="32"/>
                <w:szCs w:val="28"/>
              </w:rPr>
              <w:t xml:space="preserve"> er </w:t>
            </w:r>
            <w:proofErr w:type="spellStart"/>
            <w:r w:rsidRPr="00EA73EB">
              <w:rPr>
                <w:rFonts w:ascii="Garamond" w:hAnsi="Garamond"/>
                <w:sz w:val="32"/>
                <w:szCs w:val="28"/>
              </w:rPr>
              <w:t>m’oilch</w:t>
            </w:r>
            <w:r>
              <w:rPr>
                <w:rFonts w:ascii="Garamond" w:hAnsi="Garamond"/>
                <w:sz w:val="32"/>
                <w:szCs w:val="28"/>
              </w:rPr>
              <w:t>i</w:t>
            </w:r>
            <w:r w:rsidRPr="00EA73EB">
              <w:rPr>
                <w:rFonts w:ascii="Garamond" w:hAnsi="Garamond"/>
                <w:sz w:val="32"/>
                <w:szCs w:val="28"/>
              </w:rPr>
              <w:t>n</w:t>
            </w:r>
            <w:proofErr w:type="spellEnd"/>
            <w:r w:rsidRPr="00EA73EB">
              <w:rPr>
                <w:rFonts w:ascii="Garamond" w:hAnsi="Garamond"/>
                <w:sz w:val="32"/>
                <w:szCs w:val="28"/>
              </w:rPr>
              <w:t xml:space="preserve">,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ghoal</w:t>
            </w:r>
            <w:proofErr w:type="spellEnd"/>
            <w:r w:rsidRPr="00EA73EB">
              <w:rPr>
                <w:rFonts w:ascii="Garamond" w:hAnsi="Garamond"/>
                <w:sz w:val="32"/>
                <w:szCs w:val="28"/>
              </w:rPr>
              <w:t xml:space="preserve"> </w:t>
            </w:r>
            <w:proofErr w:type="spellStart"/>
            <w:r w:rsidRPr="00EA73EB">
              <w:rPr>
                <w:rFonts w:ascii="Garamond" w:hAnsi="Garamond"/>
                <w:sz w:val="32"/>
                <w:szCs w:val="28"/>
              </w:rPr>
              <w:t>rish</w:t>
            </w:r>
            <w:proofErr w:type="spellEnd"/>
            <w:r w:rsidRPr="00EA73EB">
              <w:rPr>
                <w:rFonts w:ascii="Garamond" w:hAnsi="Garamond"/>
                <w:sz w:val="32"/>
                <w:szCs w:val="28"/>
              </w:rPr>
              <w:t xml:space="preserve"> </w:t>
            </w:r>
            <w:r w:rsidRPr="00EA73EB">
              <w:rPr>
                <w:rFonts w:ascii="Garamond" w:hAnsi="Garamond"/>
                <w:sz w:val="32"/>
                <w:szCs w:val="28"/>
              </w:rPr>
              <w:lastRenderedPageBreak/>
              <w:t xml:space="preserve">my </w:t>
            </w:r>
            <w:proofErr w:type="spellStart"/>
            <w:r w:rsidRPr="00EA73EB">
              <w:rPr>
                <w:rFonts w:ascii="Garamond" w:hAnsi="Garamond"/>
                <w:sz w:val="32"/>
                <w:szCs w:val="28"/>
              </w:rPr>
              <w:t>pheccaghyn</w:t>
            </w:r>
            <w:proofErr w:type="spellEnd"/>
            <w:r w:rsidRPr="00EA73EB">
              <w:rPr>
                <w:rFonts w:ascii="Garamond" w:hAnsi="Garamond"/>
                <w:sz w:val="32"/>
                <w:szCs w:val="28"/>
              </w:rPr>
              <w:t xml:space="preserve"> hoods, </w:t>
            </w:r>
            <w:proofErr w:type="spellStart"/>
            <w:r w:rsidRPr="00EA73EB">
              <w:rPr>
                <w:rFonts w:ascii="Garamond" w:hAnsi="Garamond"/>
                <w:sz w:val="32"/>
                <w:szCs w:val="28"/>
              </w:rPr>
              <w:t>dy</w:t>
            </w:r>
            <w:proofErr w:type="spellEnd"/>
            <w:r w:rsidRPr="00EA73EB">
              <w:rPr>
                <w:rFonts w:ascii="Garamond" w:hAnsi="Garamond"/>
                <w:sz w:val="32"/>
                <w:szCs w:val="28"/>
              </w:rPr>
              <w:t xml:space="preserve"> chur </w:t>
            </w:r>
            <w:proofErr w:type="spellStart"/>
            <w:r w:rsidRPr="00EA73EB">
              <w:rPr>
                <w:rFonts w:ascii="Garamond" w:hAnsi="Garamond"/>
                <w:sz w:val="32"/>
                <w:szCs w:val="28"/>
              </w:rPr>
              <w:t>feoh</w:t>
            </w:r>
            <w:proofErr w:type="spellEnd"/>
            <w:r w:rsidRPr="00EA73EB">
              <w:rPr>
                <w:rFonts w:ascii="Garamond" w:hAnsi="Garamond"/>
                <w:sz w:val="32"/>
                <w:szCs w:val="28"/>
              </w:rPr>
              <w:t xml:space="preserve"> da </w:t>
            </w:r>
            <w:proofErr w:type="spellStart"/>
            <w:r w:rsidRPr="00EA73EB">
              <w:rPr>
                <w:rFonts w:ascii="Garamond" w:hAnsi="Garamond"/>
                <w:sz w:val="32"/>
                <w:szCs w:val="28"/>
              </w:rPr>
              <w:t>olkys</w:t>
            </w:r>
            <w:proofErr w:type="spellEnd"/>
            <w:r w:rsidRPr="00EA73EB">
              <w:rPr>
                <w:rFonts w:ascii="Garamond" w:hAnsi="Garamond"/>
                <w:sz w:val="32"/>
                <w:szCs w:val="28"/>
              </w:rPr>
              <w:t xml:space="preserve"> my </w:t>
            </w:r>
            <w:proofErr w:type="spellStart"/>
            <w:r w:rsidRPr="00EA73EB">
              <w:rPr>
                <w:rFonts w:ascii="Garamond" w:hAnsi="Garamond"/>
                <w:sz w:val="32"/>
                <w:szCs w:val="28"/>
              </w:rPr>
              <w:t>raadjin</w:t>
            </w:r>
            <w:proofErr w:type="spellEnd"/>
            <w:r w:rsidRPr="00EA73EB">
              <w:rPr>
                <w:rFonts w:ascii="Garamond" w:hAnsi="Garamond"/>
                <w:sz w:val="32"/>
                <w:szCs w:val="28"/>
              </w:rPr>
              <w:t xml:space="preserve">, as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chiarrail</w:t>
            </w:r>
            <w:proofErr w:type="spellEnd"/>
            <w:r w:rsidRPr="00EA73EB">
              <w:rPr>
                <w:rFonts w:ascii="Garamond" w:hAnsi="Garamond"/>
                <w:sz w:val="32"/>
                <w:szCs w:val="28"/>
              </w:rPr>
              <w:t xml:space="preserve"> Bea noa y </w:t>
            </w:r>
            <w:proofErr w:type="spellStart"/>
            <w:r w:rsidRPr="00EA73EB">
              <w:rPr>
                <w:rFonts w:ascii="Garamond" w:hAnsi="Garamond"/>
                <w:sz w:val="32"/>
                <w:szCs w:val="28"/>
              </w:rPr>
              <w:t>lee</w:t>
            </w:r>
            <w:r>
              <w:rPr>
                <w:rFonts w:ascii="Garamond" w:hAnsi="Garamond"/>
                <w:sz w:val="32"/>
                <w:szCs w:val="28"/>
              </w:rPr>
              <w:t>i</w:t>
            </w:r>
            <w:r w:rsidRPr="00EA73EB">
              <w:rPr>
                <w:rFonts w:ascii="Garamond" w:hAnsi="Garamond"/>
                <w:sz w:val="32"/>
                <w:szCs w:val="28"/>
              </w:rPr>
              <w:t>deil</w:t>
            </w:r>
            <w:proofErr w:type="spellEnd"/>
            <w:r w:rsidRPr="00EA73EB">
              <w:rPr>
                <w:rFonts w:ascii="Garamond" w:hAnsi="Garamond"/>
                <w:sz w:val="32"/>
                <w:szCs w:val="28"/>
              </w:rPr>
              <w:t xml:space="preserve">,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vod</w:t>
            </w:r>
            <w:proofErr w:type="spellEnd"/>
            <w:r w:rsidRPr="00EA73EB">
              <w:rPr>
                <w:rFonts w:ascii="Garamond" w:hAnsi="Garamond"/>
                <w:sz w:val="32"/>
                <w:szCs w:val="28"/>
              </w:rPr>
              <w:t xml:space="preserve"> </w:t>
            </w:r>
            <w:proofErr w:type="spellStart"/>
            <w:r w:rsidRPr="00EA73EB">
              <w:rPr>
                <w:rFonts w:ascii="Garamond" w:hAnsi="Garamond"/>
                <w:sz w:val="32"/>
                <w:szCs w:val="28"/>
              </w:rPr>
              <w:t>uss</w:t>
            </w:r>
            <w:proofErr w:type="spellEnd"/>
            <w:r w:rsidRPr="00EA73EB">
              <w:rPr>
                <w:rFonts w:ascii="Garamond" w:hAnsi="Garamond"/>
                <w:sz w:val="32"/>
                <w:szCs w:val="28"/>
              </w:rPr>
              <w:t xml:space="preserve"> </w:t>
            </w:r>
            <w:proofErr w:type="spellStart"/>
            <w:r w:rsidRPr="00EA73EB">
              <w:rPr>
                <w:rFonts w:ascii="Garamond" w:hAnsi="Garamond"/>
                <w:sz w:val="32"/>
                <w:szCs w:val="28"/>
              </w:rPr>
              <w:t>Myghyn</w:t>
            </w:r>
            <w:proofErr w:type="spellEnd"/>
            <w:r w:rsidRPr="00EA73EB">
              <w:rPr>
                <w:rFonts w:ascii="Garamond" w:hAnsi="Garamond"/>
                <w:sz w:val="32"/>
                <w:szCs w:val="28"/>
              </w:rPr>
              <w:t xml:space="preserve"> y </w:t>
            </w:r>
            <w:proofErr w:type="spellStart"/>
            <w:r w:rsidRPr="00EA73EB">
              <w:rPr>
                <w:rFonts w:ascii="Garamond" w:hAnsi="Garamond"/>
                <w:sz w:val="32"/>
                <w:szCs w:val="28"/>
              </w:rPr>
              <w:t>ve</w:t>
            </w:r>
            <w:proofErr w:type="spellEnd"/>
            <w:r w:rsidRPr="00EA73EB">
              <w:rPr>
                <w:rFonts w:ascii="Garamond" w:hAnsi="Garamond"/>
                <w:sz w:val="32"/>
                <w:szCs w:val="28"/>
              </w:rPr>
              <w:t xml:space="preserve"> </w:t>
            </w:r>
            <w:proofErr w:type="spellStart"/>
            <w:r w:rsidRPr="00EA73EB">
              <w:rPr>
                <w:rFonts w:ascii="Garamond" w:hAnsi="Garamond"/>
                <w:sz w:val="32"/>
                <w:szCs w:val="28"/>
              </w:rPr>
              <w:t>ayd</w:t>
            </w:r>
            <w:proofErr w:type="spellEnd"/>
            <w:r w:rsidRPr="00EA73EB">
              <w:rPr>
                <w:rFonts w:ascii="Garamond" w:hAnsi="Garamond"/>
                <w:sz w:val="32"/>
                <w:szCs w:val="28"/>
              </w:rPr>
              <w:t xml:space="preserve"> </w:t>
            </w:r>
            <w:proofErr w:type="spellStart"/>
            <w:r w:rsidRPr="00EA73EB">
              <w:rPr>
                <w:rFonts w:ascii="Garamond" w:hAnsi="Garamond"/>
                <w:sz w:val="32"/>
                <w:szCs w:val="28"/>
              </w:rPr>
              <w:t>orrym</w:t>
            </w:r>
            <w:proofErr w:type="spellEnd"/>
            <w:r w:rsidRPr="00EA73EB">
              <w:rPr>
                <w:rFonts w:ascii="Garamond" w:hAnsi="Garamond"/>
                <w:sz w:val="32"/>
                <w:szCs w:val="28"/>
              </w:rPr>
              <w:t xml:space="preserve"> as </w:t>
            </w:r>
            <w:proofErr w:type="spellStart"/>
            <w:r w:rsidRPr="00EA73EB">
              <w:rPr>
                <w:rFonts w:ascii="Garamond" w:hAnsi="Garamond"/>
                <w:sz w:val="32"/>
                <w:szCs w:val="28"/>
              </w:rPr>
              <w:t>m’annym</w:t>
            </w:r>
            <w:proofErr w:type="spellEnd"/>
            <w:r w:rsidRPr="00EA73EB">
              <w:rPr>
                <w:rFonts w:ascii="Garamond" w:hAnsi="Garamond"/>
                <w:sz w:val="32"/>
                <w:szCs w:val="28"/>
              </w:rPr>
              <w:t xml:space="preserve"> y </w:t>
            </w:r>
            <w:proofErr w:type="spellStart"/>
            <w:r w:rsidRPr="00EA73EB">
              <w:rPr>
                <w:rFonts w:ascii="Garamond" w:hAnsi="Garamond"/>
                <w:sz w:val="32"/>
                <w:szCs w:val="28"/>
              </w:rPr>
              <w:t>hauail</w:t>
            </w:r>
            <w:proofErr w:type="spellEnd"/>
            <w:r w:rsidRPr="00EA73EB">
              <w:rPr>
                <w:rFonts w:ascii="Garamond" w:hAnsi="Garamond"/>
                <w:sz w:val="32"/>
                <w:szCs w:val="28"/>
              </w:rPr>
              <w:t xml:space="preserve">. </w:t>
            </w:r>
            <w:proofErr w:type="spellStart"/>
            <w:r w:rsidRPr="00EA73EB">
              <w:rPr>
                <w:rFonts w:ascii="Garamond" w:hAnsi="Garamond"/>
                <w:sz w:val="32"/>
                <w:szCs w:val="28"/>
              </w:rPr>
              <w:t>Hiarn</w:t>
            </w:r>
            <w:proofErr w:type="spellEnd"/>
            <w:r w:rsidRPr="00EA73EB">
              <w:rPr>
                <w:rFonts w:ascii="Garamond" w:hAnsi="Garamond"/>
                <w:sz w:val="32"/>
                <w:szCs w:val="28"/>
              </w:rPr>
              <w:t xml:space="preserve"> </w:t>
            </w:r>
            <w:proofErr w:type="spellStart"/>
            <w:r w:rsidRPr="00EA73EB">
              <w:rPr>
                <w:rFonts w:ascii="Garamond" w:hAnsi="Garamond"/>
                <w:sz w:val="32"/>
                <w:szCs w:val="28"/>
              </w:rPr>
              <w:t>bishee</w:t>
            </w:r>
            <w:proofErr w:type="spellEnd"/>
            <w:r w:rsidRPr="00EA73EB">
              <w:rPr>
                <w:rFonts w:ascii="Garamond" w:hAnsi="Garamond"/>
                <w:sz w:val="32"/>
                <w:szCs w:val="28"/>
              </w:rPr>
              <w:t xml:space="preserve"> my </w:t>
            </w:r>
            <w:proofErr w:type="spellStart"/>
            <w:r w:rsidRPr="00EA73EB">
              <w:rPr>
                <w:rFonts w:ascii="Garamond" w:hAnsi="Garamond"/>
                <w:sz w:val="32"/>
                <w:szCs w:val="28"/>
              </w:rPr>
              <w:t>Chredjue</w:t>
            </w:r>
            <w:proofErr w:type="spellEnd"/>
            <w:r w:rsidRPr="00EA73EB">
              <w:rPr>
                <w:rFonts w:ascii="Garamond" w:hAnsi="Garamond"/>
                <w:sz w:val="32"/>
                <w:szCs w:val="28"/>
              </w:rPr>
              <w:t xml:space="preserve">,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vodym</w:t>
            </w:r>
            <w:proofErr w:type="spellEnd"/>
            <w:r w:rsidRPr="00EA73EB">
              <w:rPr>
                <w:rFonts w:ascii="Garamond" w:hAnsi="Garamond"/>
                <w:sz w:val="32"/>
                <w:szCs w:val="28"/>
              </w:rPr>
              <w:t xml:space="preserve"> </w:t>
            </w:r>
            <w:proofErr w:type="spellStart"/>
            <w:r w:rsidRPr="00EA73EB">
              <w:rPr>
                <w:rFonts w:ascii="Garamond" w:hAnsi="Garamond"/>
                <w:sz w:val="32"/>
                <w:szCs w:val="28"/>
              </w:rPr>
              <w:t>credjal</w:t>
            </w:r>
            <w:proofErr w:type="spellEnd"/>
            <w:r w:rsidRPr="00EA73EB">
              <w:rPr>
                <w:rFonts w:ascii="Garamond" w:hAnsi="Garamond"/>
                <w:sz w:val="32"/>
                <w:szCs w:val="28"/>
              </w:rPr>
              <w:t xml:space="preserve"> </w:t>
            </w:r>
            <w:proofErr w:type="spellStart"/>
            <w:r w:rsidRPr="00EA73EB">
              <w:rPr>
                <w:rFonts w:ascii="Garamond" w:hAnsi="Garamond"/>
                <w:sz w:val="32"/>
                <w:szCs w:val="28"/>
              </w:rPr>
              <w:t>yn</w:t>
            </w:r>
            <w:proofErr w:type="spellEnd"/>
            <w:r w:rsidRPr="00EA73EB">
              <w:rPr>
                <w:rFonts w:ascii="Garamond" w:hAnsi="Garamond"/>
                <w:sz w:val="32"/>
                <w:szCs w:val="28"/>
              </w:rPr>
              <w:t xml:space="preserve"> </w:t>
            </w:r>
            <w:proofErr w:type="spellStart"/>
            <w:r w:rsidRPr="00EA73EB">
              <w:rPr>
                <w:rFonts w:ascii="Garamond" w:hAnsi="Garamond"/>
                <w:sz w:val="32"/>
                <w:szCs w:val="28"/>
              </w:rPr>
              <w:t>Gialdyn</w:t>
            </w:r>
            <w:proofErr w:type="spellEnd"/>
            <w:r w:rsidRPr="00EA73EB">
              <w:rPr>
                <w:rFonts w:ascii="Garamond" w:hAnsi="Garamond"/>
                <w:sz w:val="32"/>
                <w:szCs w:val="28"/>
              </w:rPr>
              <w:t xml:space="preserve"> </w:t>
            </w:r>
            <w:proofErr w:type="spellStart"/>
            <w:r w:rsidRPr="00EA73EB">
              <w:rPr>
                <w:rFonts w:ascii="Garamond" w:hAnsi="Garamond"/>
                <w:sz w:val="32"/>
                <w:szCs w:val="28"/>
              </w:rPr>
              <w:t>ayds</w:t>
            </w:r>
            <w:proofErr w:type="spellEnd"/>
            <w:r w:rsidRPr="00EA73EB">
              <w:rPr>
                <w:rFonts w:ascii="Garamond" w:hAnsi="Garamond"/>
                <w:sz w:val="32"/>
                <w:szCs w:val="28"/>
              </w:rPr>
              <w:t xml:space="preserve"> </w:t>
            </w:r>
            <w:proofErr w:type="spellStart"/>
            <w:r w:rsidRPr="00EA73EB">
              <w:rPr>
                <w:rFonts w:ascii="Garamond" w:hAnsi="Garamond"/>
                <w:sz w:val="32"/>
                <w:szCs w:val="28"/>
              </w:rPr>
              <w:t>jeh</w:t>
            </w:r>
            <w:proofErr w:type="spellEnd"/>
            <w:r w:rsidRPr="00EA73EB">
              <w:rPr>
                <w:rFonts w:ascii="Garamond" w:hAnsi="Garamond"/>
                <w:sz w:val="32"/>
                <w:szCs w:val="28"/>
              </w:rPr>
              <w:t xml:space="preserve"> </w:t>
            </w:r>
            <w:proofErr w:type="spellStart"/>
            <w:r w:rsidRPr="00EA73EB">
              <w:rPr>
                <w:rFonts w:ascii="Garamond" w:hAnsi="Garamond"/>
                <w:sz w:val="32"/>
                <w:szCs w:val="28"/>
              </w:rPr>
              <w:t>Pardoon</w:t>
            </w:r>
            <w:proofErr w:type="spellEnd"/>
            <w:r w:rsidRPr="00EA73EB">
              <w:rPr>
                <w:rFonts w:ascii="Garamond" w:hAnsi="Garamond"/>
                <w:sz w:val="32"/>
                <w:szCs w:val="28"/>
              </w:rPr>
              <w:t xml:space="preserve"> as </w:t>
            </w:r>
            <w:proofErr w:type="spellStart"/>
            <w:r w:rsidRPr="00EA73EB">
              <w:rPr>
                <w:rFonts w:ascii="Garamond" w:hAnsi="Garamond"/>
                <w:sz w:val="32"/>
                <w:szCs w:val="28"/>
              </w:rPr>
              <w:t>shee</w:t>
            </w:r>
            <w:proofErr w:type="spellEnd"/>
            <w:r w:rsidRPr="00EA73EB">
              <w:rPr>
                <w:rFonts w:ascii="Garamond" w:hAnsi="Garamond"/>
                <w:sz w:val="32"/>
                <w:szCs w:val="28"/>
              </w:rPr>
              <w:t xml:space="preserve"> da </w:t>
            </w:r>
            <w:proofErr w:type="spellStart"/>
            <w:r w:rsidRPr="00EA73EB">
              <w:rPr>
                <w:rFonts w:ascii="Garamond" w:hAnsi="Garamond"/>
                <w:sz w:val="32"/>
                <w:szCs w:val="28"/>
              </w:rPr>
              <w:t>Peccee</w:t>
            </w:r>
            <w:proofErr w:type="spellEnd"/>
            <w:r w:rsidRPr="00EA73EB">
              <w:rPr>
                <w:rFonts w:ascii="Garamond" w:hAnsi="Garamond"/>
                <w:sz w:val="32"/>
                <w:szCs w:val="28"/>
              </w:rPr>
              <w:t xml:space="preserve"> </w:t>
            </w:r>
            <w:proofErr w:type="spellStart"/>
            <w:r w:rsidRPr="00EA73EB">
              <w:rPr>
                <w:rFonts w:ascii="Garamond" w:hAnsi="Garamond"/>
                <w:sz w:val="32"/>
                <w:szCs w:val="28"/>
              </w:rPr>
              <w:t>Arryssagh</w:t>
            </w:r>
            <w:proofErr w:type="spellEnd"/>
            <w:r w:rsidRPr="00EA73EB">
              <w:rPr>
                <w:rFonts w:ascii="Garamond" w:hAnsi="Garamond"/>
                <w:sz w:val="32"/>
                <w:szCs w:val="28"/>
              </w:rPr>
              <w:t xml:space="preserve"> : </w:t>
            </w:r>
            <w:proofErr w:type="spellStart"/>
            <w:r w:rsidRPr="00EA73EB">
              <w:rPr>
                <w:rFonts w:ascii="Garamond" w:hAnsi="Garamond"/>
                <w:sz w:val="32"/>
                <w:szCs w:val="28"/>
              </w:rPr>
              <w:t>Niartee</w:t>
            </w:r>
            <w:proofErr w:type="spellEnd"/>
            <w:r w:rsidRPr="00EA73EB">
              <w:rPr>
                <w:rFonts w:ascii="Garamond" w:hAnsi="Garamond"/>
                <w:sz w:val="32"/>
                <w:szCs w:val="28"/>
              </w:rPr>
              <w:t xml:space="preserve"> my </w:t>
            </w:r>
            <w:proofErr w:type="spellStart"/>
            <w:r w:rsidRPr="00EA73EB">
              <w:rPr>
                <w:rFonts w:ascii="Garamond" w:hAnsi="Garamond"/>
                <w:sz w:val="32"/>
                <w:szCs w:val="28"/>
              </w:rPr>
              <w:t>Graih</w:t>
            </w:r>
            <w:proofErr w:type="spellEnd"/>
            <w:r w:rsidRPr="00EA73EB">
              <w:rPr>
                <w:rFonts w:ascii="Garamond" w:hAnsi="Garamond"/>
                <w:sz w:val="32"/>
                <w:szCs w:val="28"/>
              </w:rPr>
              <w:t xml:space="preserve"> er </w:t>
            </w:r>
            <w:proofErr w:type="spellStart"/>
            <w:r w:rsidRPr="00EA73EB">
              <w:rPr>
                <w:rFonts w:ascii="Garamond" w:hAnsi="Garamond"/>
                <w:sz w:val="32"/>
                <w:szCs w:val="28"/>
              </w:rPr>
              <w:t>dty</w:t>
            </w:r>
            <w:proofErr w:type="spellEnd"/>
            <w:r w:rsidRPr="00EA73EB">
              <w:rPr>
                <w:rFonts w:ascii="Garamond" w:hAnsi="Garamond"/>
                <w:sz w:val="32"/>
                <w:szCs w:val="28"/>
              </w:rPr>
              <w:t xml:space="preserve"> hons, as er son </w:t>
            </w:r>
            <w:proofErr w:type="spellStart"/>
            <w:r w:rsidRPr="00EA73EB">
              <w:rPr>
                <w:rFonts w:ascii="Garamond" w:hAnsi="Garamond"/>
                <w:sz w:val="32"/>
                <w:szCs w:val="28"/>
              </w:rPr>
              <w:t>ooilley</w:t>
            </w:r>
            <w:proofErr w:type="spellEnd"/>
            <w:r w:rsidRPr="00EA73EB">
              <w:rPr>
                <w:rFonts w:ascii="Garamond" w:hAnsi="Garamond"/>
                <w:sz w:val="32"/>
                <w:szCs w:val="28"/>
              </w:rPr>
              <w:t xml:space="preserve"> </w:t>
            </w:r>
            <w:proofErr w:type="spellStart"/>
            <w:r>
              <w:rPr>
                <w:rFonts w:ascii="Garamond" w:hAnsi="Garamond"/>
                <w:sz w:val="32"/>
                <w:szCs w:val="28"/>
              </w:rPr>
              <w:t>sheel</w:t>
            </w:r>
            <w:r w:rsidRPr="00EA73EB">
              <w:rPr>
                <w:rFonts w:ascii="Garamond" w:hAnsi="Garamond"/>
                <w:sz w:val="32"/>
                <w:szCs w:val="28"/>
              </w:rPr>
              <w:t>naue</w:t>
            </w:r>
            <w:proofErr w:type="spellEnd"/>
            <w:r w:rsidRPr="00EA73EB">
              <w:rPr>
                <w:rFonts w:ascii="Garamond" w:hAnsi="Garamond"/>
                <w:sz w:val="32"/>
                <w:szCs w:val="28"/>
              </w:rPr>
              <w:t xml:space="preserve">, </w:t>
            </w:r>
            <w:proofErr w:type="spellStart"/>
            <w:r w:rsidRPr="00EA73EB">
              <w:rPr>
                <w:rFonts w:ascii="Garamond" w:hAnsi="Garamond"/>
                <w:sz w:val="32"/>
                <w:szCs w:val="28"/>
              </w:rPr>
              <w:t>tra</w:t>
            </w:r>
            <w:proofErr w:type="spellEnd"/>
            <w:r w:rsidRPr="00EA73EB">
              <w:rPr>
                <w:rFonts w:ascii="Garamond" w:hAnsi="Garamond"/>
                <w:sz w:val="32"/>
                <w:szCs w:val="28"/>
              </w:rPr>
              <w:t xml:space="preserve"> </w:t>
            </w:r>
            <w:proofErr w:type="spellStart"/>
            <w:r w:rsidRPr="00EA73EB">
              <w:rPr>
                <w:rFonts w:ascii="Garamond" w:hAnsi="Garamond"/>
                <w:sz w:val="32"/>
                <w:szCs w:val="28"/>
              </w:rPr>
              <w:t>yoym</w:t>
            </w:r>
            <w:proofErr w:type="spellEnd"/>
            <w:r w:rsidRPr="00EA73EB">
              <w:rPr>
                <w:rFonts w:ascii="Garamond" w:hAnsi="Garamond"/>
                <w:sz w:val="32"/>
                <w:szCs w:val="28"/>
              </w:rPr>
              <w:t xml:space="preserve"> </w:t>
            </w:r>
            <w:proofErr w:type="spellStart"/>
            <w:r w:rsidRPr="00EA73EB">
              <w:rPr>
                <w:rFonts w:ascii="Garamond" w:hAnsi="Garamond"/>
                <w:sz w:val="32"/>
                <w:szCs w:val="28"/>
              </w:rPr>
              <w:t>baase</w:t>
            </w:r>
            <w:proofErr w:type="spellEnd"/>
            <w:r>
              <w:rPr>
                <w:rFonts w:ascii="Garamond" w:hAnsi="Garamond"/>
                <w:sz w:val="32"/>
                <w:szCs w:val="28"/>
              </w:rPr>
              <w:t>,</w:t>
            </w:r>
            <w:r w:rsidRPr="00EA73EB">
              <w:rPr>
                <w:rFonts w:ascii="Garamond" w:hAnsi="Garamond"/>
                <w:sz w:val="32"/>
                <w:szCs w:val="28"/>
              </w:rPr>
              <w:t xml:space="preserve">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vodym</w:t>
            </w:r>
            <w:proofErr w:type="spellEnd"/>
            <w:r w:rsidRPr="00EA73EB">
              <w:rPr>
                <w:rFonts w:ascii="Garamond" w:hAnsi="Garamond"/>
                <w:sz w:val="32"/>
                <w:szCs w:val="28"/>
              </w:rPr>
              <w:t xml:space="preserve"> </w:t>
            </w:r>
            <w:proofErr w:type="spellStart"/>
            <w:r w:rsidRPr="00EA73EB">
              <w:rPr>
                <w:rFonts w:ascii="Garamond" w:hAnsi="Garamond"/>
                <w:sz w:val="32"/>
                <w:szCs w:val="28"/>
              </w:rPr>
              <w:t>baase</w:t>
            </w:r>
            <w:proofErr w:type="spellEnd"/>
            <w:r w:rsidRPr="00EA73EB">
              <w:rPr>
                <w:rFonts w:ascii="Garamond" w:hAnsi="Garamond"/>
                <w:sz w:val="32"/>
                <w:szCs w:val="28"/>
              </w:rPr>
              <w:t xml:space="preserve"> y </w:t>
            </w:r>
            <w:proofErr w:type="spellStart"/>
            <w:r w:rsidRPr="00EA73EB">
              <w:rPr>
                <w:rFonts w:ascii="Garamond" w:hAnsi="Garamond"/>
                <w:sz w:val="32"/>
                <w:szCs w:val="28"/>
              </w:rPr>
              <w:t>gheddyn</w:t>
            </w:r>
            <w:proofErr w:type="spellEnd"/>
            <w:r w:rsidRPr="00EA73EB">
              <w:rPr>
                <w:rFonts w:ascii="Garamond" w:hAnsi="Garamond"/>
                <w:sz w:val="32"/>
                <w:szCs w:val="28"/>
              </w:rPr>
              <w:t xml:space="preserve"> </w:t>
            </w:r>
            <w:proofErr w:type="spellStart"/>
            <w:r w:rsidRPr="00EA73EB">
              <w:rPr>
                <w:rFonts w:ascii="Garamond" w:hAnsi="Garamond"/>
                <w:sz w:val="32"/>
                <w:szCs w:val="28"/>
              </w:rPr>
              <w:t>ayns</w:t>
            </w:r>
            <w:proofErr w:type="spellEnd"/>
            <w:r w:rsidRPr="00EA73EB">
              <w:rPr>
                <w:rFonts w:ascii="Garamond" w:hAnsi="Garamond"/>
                <w:sz w:val="32"/>
                <w:szCs w:val="28"/>
              </w:rPr>
              <w:t xml:space="preserve"> </w:t>
            </w:r>
            <w:proofErr w:type="spellStart"/>
            <w:r w:rsidRPr="00EA73EB">
              <w:rPr>
                <w:rFonts w:ascii="Garamond" w:hAnsi="Garamond"/>
                <w:sz w:val="32"/>
                <w:szCs w:val="28"/>
              </w:rPr>
              <w:t>Giastylys</w:t>
            </w:r>
            <w:proofErr w:type="spellEnd"/>
            <w:r w:rsidRPr="00EA73EB">
              <w:rPr>
                <w:rFonts w:ascii="Garamond" w:hAnsi="Garamond"/>
                <w:sz w:val="32"/>
                <w:szCs w:val="28"/>
              </w:rPr>
              <w:t xml:space="preserve"> </w:t>
            </w:r>
            <w:proofErr w:type="spellStart"/>
            <w:r w:rsidRPr="00EA73EB">
              <w:rPr>
                <w:rFonts w:ascii="Garamond" w:hAnsi="Garamond"/>
                <w:sz w:val="32"/>
                <w:szCs w:val="28"/>
              </w:rPr>
              <w:t>firrinagh</w:t>
            </w:r>
            <w:proofErr w:type="spellEnd"/>
            <w:r w:rsidRPr="00EA73EB">
              <w:rPr>
                <w:rFonts w:ascii="Garamond" w:hAnsi="Garamond"/>
                <w:sz w:val="32"/>
                <w:szCs w:val="28"/>
              </w:rPr>
              <w:t xml:space="preserve">. </w:t>
            </w:r>
            <w:proofErr w:type="spellStart"/>
            <w:r w:rsidRPr="00EA73EB">
              <w:rPr>
                <w:rFonts w:ascii="Garamond" w:hAnsi="Garamond"/>
                <w:sz w:val="32"/>
                <w:szCs w:val="28"/>
              </w:rPr>
              <w:t>Cooin</w:t>
            </w:r>
            <w:proofErr w:type="spellEnd"/>
            <w:r w:rsidRPr="00EA73EB">
              <w:rPr>
                <w:rFonts w:ascii="Garamond" w:hAnsi="Garamond"/>
                <w:sz w:val="32"/>
                <w:szCs w:val="28"/>
              </w:rPr>
              <w:t xml:space="preserve"> </w:t>
            </w:r>
            <w:proofErr w:type="spellStart"/>
            <w:r w:rsidRPr="00EA73EB">
              <w:rPr>
                <w:rFonts w:ascii="Garamond" w:hAnsi="Garamond"/>
                <w:sz w:val="32"/>
                <w:szCs w:val="28"/>
              </w:rPr>
              <w:t>liam</w:t>
            </w:r>
            <w:proofErr w:type="spellEnd"/>
            <w:r w:rsidRPr="00EA73EB">
              <w:rPr>
                <w:rFonts w:ascii="Garamond" w:hAnsi="Garamond"/>
                <w:sz w:val="32"/>
                <w:szCs w:val="28"/>
              </w:rPr>
              <w:t xml:space="preserve"> </w:t>
            </w:r>
            <w:proofErr w:type="spellStart"/>
            <w:r w:rsidRPr="00EA73EB">
              <w:rPr>
                <w:rFonts w:ascii="Garamond" w:hAnsi="Garamond"/>
                <w:sz w:val="32"/>
                <w:szCs w:val="28"/>
              </w:rPr>
              <w:t>ayns</w:t>
            </w:r>
            <w:proofErr w:type="spellEnd"/>
            <w:r w:rsidRPr="00EA73EB">
              <w:rPr>
                <w:rFonts w:ascii="Garamond" w:hAnsi="Garamond"/>
                <w:sz w:val="32"/>
                <w:szCs w:val="28"/>
              </w:rPr>
              <w:t xml:space="preserve"> y </w:t>
            </w:r>
            <w:proofErr w:type="spellStart"/>
            <w:r w:rsidRPr="00EA73EB">
              <w:rPr>
                <w:rFonts w:ascii="Garamond" w:hAnsi="Garamond"/>
                <w:sz w:val="32"/>
                <w:szCs w:val="28"/>
              </w:rPr>
              <w:t>seaghyn</w:t>
            </w:r>
            <w:proofErr w:type="spellEnd"/>
            <w:r w:rsidRPr="00EA73EB">
              <w:rPr>
                <w:rFonts w:ascii="Garamond" w:hAnsi="Garamond"/>
                <w:sz w:val="32"/>
                <w:szCs w:val="28"/>
              </w:rPr>
              <w:t xml:space="preserve"> </w:t>
            </w:r>
            <w:proofErr w:type="spellStart"/>
            <w:r w:rsidRPr="00EA73EB">
              <w:rPr>
                <w:rFonts w:ascii="Garamond" w:hAnsi="Garamond"/>
                <w:sz w:val="32"/>
                <w:szCs w:val="28"/>
              </w:rPr>
              <w:t>shoh</w:t>
            </w:r>
            <w:proofErr w:type="spellEnd"/>
            <w:r w:rsidRPr="00EA73EB">
              <w:rPr>
                <w:rFonts w:ascii="Garamond" w:hAnsi="Garamond"/>
                <w:sz w:val="32"/>
                <w:szCs w:val="28"/>
              </w:rPr>
              <w:t xml:space="preserve"> </w:t>
            </w:r>
            <w:proofErr w:type="spellStart"/>
            <w:r w:rsidRPr="00EA73EB">
              <w:rPr>
                <w:rFonts w:ascii="Garamond" w:hAnsi="Garamond"/>
                <w:sz w:val="32"/>
                <w:szCs w:val="28"/>
              </w:rPr>
              <w:t>aym</w:t>
            </w:r>
            <w:proofErr w:type="spellEnd"/>
            <w:r w:rsidRPr="00EA73EB">
              <w:rPr>
                <w:rFonts w:ascii="Garamond" w:hAnsi="Garamond"/>
                <w:sz w:val="32"/>
                <w:szCs w:val="28"/>
              </w:rPr>
              <w:t xml:space="preserve">, </w:t>
            </w:r>
            <w:proofErr w:type="spellStart"/>
            <w:r w:rsidRPr="00EA73EB">
              <w:rPr>
                <w:rFonts w:ascii="Garamond" w:hAnsi="Garamond"/>
                <w:sz w:val="32"/>
                <w:szCs w:val="28"/>
              </w:rPr>
              <w:t>naght</w:t>
            </w:r>
            <w:proofErr w:type="spellEnd"/>
            <w:r w:rsidRPr="00EA73EB">
              <w:rPr>
                <w:rFonts w:ascii="Garamond" w:hAnsi="Garamond"/>
                <w:sz w:val="32"/>
                <w:szCs w:val="28"/>
              </w:rPr>
              <w:t xml:space="preserve"> </w:t>
            </w:r>
            <w:proofErr w:type="spellStart"/>
            <w:r w:rsidRPr="00EA73EB">
              <w:rPr>
                <w:rFonts w:ascii="Garamond" w:hAnsi="Garamond"/>
                <w:sz w:val="32"/>
                <w:szCs w:val="28"/>
              </w:rPr>
              <w:t>myr</w:t>
            </w:r>
            <w:proofErr w:type="spellEnd"/>
            <w:r w:rsidRPr="00EA73EB">
              <w:rPr>
                <w:rFonts w:ascii="Garamond" w:hAnsi="Garamond"/>
                <w:sz w:val="32"/>
                <w:szCs w:val="28"/>
              </w:rPr>
              <w:t xml:space="preserve"> </w:t>
            </w:r>
            <w:proofErr w:type="spellStart"/>
            <w:r w:rsidRPr="00EA73EB">
              <w:rPr>
                <w:rFonts w:ascii="Garamond" w:hAnsi="Garamond"/>
                <w:sz w:val="32"/>
                <w:szCs w:val="28"/>
              </w:rPr>
              <w:t>smoo</w:t>
            </w:r>
            <w:proofErr w:type="spellEnd"/>
            <w:r w:rsidRPr="00EA73EB">
              <w:rPr>
                <w:rFonts w:ascii="Garamond" w:hAnsi="Garamond"/>
                <w:sz w:val="32"/>
                <w:szCs w:val="28"/>
              </w:rPr>
              <w:t xml:space="preserve"> </w:t>
            </w:r>
            <w:proofErr w:type="spellStart"/>
            <w:r w:rsidRPr="00EA73EB">
              <w:rPr>
                <w:rFonts w:ascii="Garamond" w:hAnsi="Garamond"/>
                <w:sz w:val="32"/>
                <w:szCs w:val="28"/>
              </w:rPr>
              <w:t>hee</w:t>
            </w:r>
            <w:proofErr w:type="spellEnd"/>
            <w:r w:rsidRPr="00EA73EB">
              <w:rPr>
                <w:rFonts w:ascii="Garamond" w:hAnsi="Garamond"/>
                <w:sz w:val="32"/>
                <w:szCs w:val="28"/>
              </w:rPr>
              <w:t xml:space="preserve"> </w:t>
            </w:r>
            <w:proofErr w:type="spellStart"/>
            <w:r w:rsidRPr="00EA73EB">
              <w:rPr>
                <w:rFonts w:ascii="Garamond" w:hAnsi="Garamond"/>
                <w:sz w:val="32"/>
                <w:szCs w:val="28"/>
              </w:rPr>
              <w:t>oo</w:t>
            </w:r>
            <w:proofErr w:type="spellEnd"/>
            <w:r w:rsidRPr="00EA73EB">
              <w:rPr>
                <w:rFonts w:ascii="Garamond" w:hAnsi="Garamond"/>
                <w:sz w:val="32"/>
                <w:szCs w:val="28"/>
              </w:rPr>
              <w:t xml:space="preserve"> </w:t>
            </w:r>
            <w:proofErr w:type="spellStart"/>
            <w:r w:rsidRPr="00EA73EB">
              <w:rPr>
                <w:rFonts w:ascii="Garamond" w:hAnsi="Garamond"/>
                <w:sz w:val="32"/>
                <w:szCs w:val="28"/>
              </w:rPr>
              <w:t>hene</w:t>
            </w:r>
            <w:proofErr w:type="spellEnd"/>
            <w:r w:rsidRPr="00EA73EB">
              <w:rPr>
                <w:rFonts w:ascii="Garamond" w:hAnsi="Garamond"/>
                <w:sz w:val="32"/>
                <w:szCs w:val="28"/>
              </w:rPr>
              <w:t xml:space="preserve"> </w:t>
            </w:r>
            <w:proofErr w:type="spellStart"/>
            <w:r w:rsidRPr="00EA73EB">
              <w:rPr>
                <w:rFonts w:ascii="Garamond" w:hAnsi="Garamond"/>
                <w:sz w:val="32"/>
                <w:szCs w:val="28"/>
              </w:rPr>
              <w:t>mie</w:t>
            </w:r>
            <w:proofErr w:type="spellEnd"/>
            <w:r w:rsidRPr="00EA73EB">
              <w:rPr>
                <w:rFonts w:ascii="Garamond" w:hAnsi="Garamond"/>
                <w:sz w:val="32"/>
                <w:szCs w:val="28"/>
              </w:rPr>
              <w:t xml:space="preserve"> ; </w:t>
            </w:r>
            <w:proofErr w:type="spellStart"/>
            <w:r w:rsidRPr="00EA73EB">
              <w:rPr>
                <w:rFonts w:ascii="Garamond" w:hAnsi="Garamond"/>
                <w:sz w:val="32"/>
                <w:szCs w:val="28"/>
              </w:rPr>
              <w:t>Agh</w:t>
            </w:r>
            <w:proofErr w:type="spellEnd"/>
            <w:r w:rsidRPr="00EA73EB">
              <w:rPr>
                <w:rFonts w:ascii="Garamond" w:hAnsi="Garamond"/>
                <w:sz w:val="32"/>
                <w:szCs w:val="28"/>
              </w:rPr>
              <w:t xml:space="preserve"> </w:t>
            </w:r>
            <w:proofErr w:type="spellStart"/>
            <w:r w:rsidRPr="00EA73EB">
              <w:rPr>
                <w:rFonts w:ascii="Garamond" w:hAnsi="Garamond"/>
                <w:sz w:val="32"/>
                <w:szCs w:val="28"/>
              </w:rPr>
              <w:t>ny</w:t>
            </w:r>
            <w:proofErr w:type="spellEnd"/>
            <w:r w:rsidRPr="00EA73EB">
              <w:rPr>
                <w:rFonts w:ascii="Garamond" w:hAnsi="Garamond"/>
                <w:sz w:val="32"/>
                <w:szCs w:val="28"/>
              </w:rPr>
              <w:t xml:space="preserve"> </w:t>
            </w:r>
            <w:proofErr w:type="spellStart"/>
            <w:r w:rsidRPr="00EA73EB">
              <w:rPr>
                <w:rFonts w:ascii="Garamond" w:hAnsi="Garamond"/>
                <w:sz w:val="32"/>
                <w:szCs w:val="28"/>
              </w:rPr>
              <w:t>livrey</w:t>
            </w:r>
            <w:proofErr w:type="spellEnd"/>
            <w:r w:rsidRPr="00EA73EB">
              <w:rPr>
                <w:rFonts w:ascii="Garamond" w:hAnsi="Garamond"/>
                <w:sz w:val="32"/>
                <w:szCs w:val="28"/>
              </w:rPr>
              <w:t xml:space="preserve"> mee </w:t>
            </w:r>
            <w:proofErr w:type="spellStart"/>
            <w:r w:rsidRPr="00EA73EB">
              <w:rPr>
                <w:rFonts w:ascii="Garamond" w:hAnsi="Garamond"/>
                <w:sz w:val="32"/>
                <w:szCs w:val="28"/>
              </w:rPr>
              <w:t>seose</w:t>
            </w:r>
            <w:proofErr w:type="spellEnd"/>
            <w:r w:rsidRPr="00EA73EB">
              <w:rPr>
                <w:rFonts w:ascii="Garamond" w:hAnsi="Garamond"/>
                <w:sz w:val="32"/>
                <w:szCs w:val="28"/>
              </w:rPr>
              <w:t xml:space="preserve"> </w:t>
            </w:r>
            <w:proofErr w:type="spellStart"/>
            <w:r w:rsidRPr="00EA73EB">
              <w:rPr>
                <w:rFonts w:ascii="Garamond" w:hAnsi="Garamond"/>
                <w:sz w:val="32"/>
                <w:szCs w:val="28"/>
              </w:rPr>
              <w:t>gys</w:t>
            </w:r>
            <w:proofErr w:type="spellEnd"/>
            <w:r w:rsidRPr="00EA73EB">
              <w:rPr>
                <w:rFonts w:ascii="Garamond" w:hAnsi="Garamond"/>
                <w:sz w:val="32"/>
                <w:szCs w:val="28"/>
              </w:rPr>
              <w:t xml:space="preserve"> pian </w:t>
            </w:r>
            <w:proofErr w:type="spellStart"/>
            <w:r w:rsidRPr="00EA73EB">
              <w:rPr>
                <w:rFonts w:ascii="Garamond" w:hAnsi="Garamond"/>
                <w:sz w:val="32"/>
                <w:szCs w:val="28"/>
              </w:rPr>
              <w:t>sharroo</w:t>
            </w:r>
            <w:proofErr w:type="spellEnd"/>
            <w:r w:rsidRPr="00EA73EB">
              <w:rPr>
                <w:rFonts w:ascii="Garamond" w:hAnsi="Garamond"/>
                <w:sz w:val="32"/>
                <w:szCs w:val="28"/>
              </w:rPr>
              <w:t xml:space="preserve"> </w:t>
            </w:r>
            <w:proofErr w:type="spellStart"/>
            <w:r w:rsidRPr="00EA73EB">
              <w:rPr>
                <w:rFonts w:ascii="Garamond" w:hAnsi="Garamond"/>
                <w:sz w:val="32"/>
                <w:szCs w:val="28"/>
              </w:rPr>
              <w:t>yn</w:t>
            </w:r>
            <w:proofErr w:type="spellEnd"/>
            <w:r w:rsidRPr="00EA73EB">
              <w:rPr>
                <w:rFonts w:ascii="Garamond" w:hAnsi="Garamond"/>
                <w:sz w:val="32"/>
                <w:szCs w:val="28"/>
              </w:rPr>
              <w:t xml:space="preserve"> </w:t>
            </w:r>
            <w:proofErr w:type="spellStart"/>
            <w:r w:rsidRPr="00EA73EB">
              <w:rPr>
                <w:rFonts w:ascii="Garamond" w:hAnsi="Garamond"/>
                <w:sz w:val="32"/>
                <w:szCs w:val="28"/>
              </w:rPr>
              <w:t>Baase</w:t>
            </w:r>
            <w:proofErr w:type="spellEnd"/>
            <w:r w:rsidRPr="00EA73EB">
              <w:rPr>
                <w:rFonts w:ascii="Garamond" w:hAnsi="Garamond"/>
                <w:sz w:val="32"/>
                <w:szCs w:val="28"/>
              </w:rPr>
              <w:t xml:space="preserve"> ta </w:t>
            </w:r>
            <w:proofErr w:type="spellStart"/>
            <w:r w:rsidRPr="00EA73EB">
              <w:rPr>
                <w:rFonts w:ascii="Garamond" w:hAnsi="Garamond"/>
                <w:sz w:val="32"/>
                <w:szCs w:val="28"/>
              </w:rPr>
              <w:t>dy</w:t>
            </w:r>
            <w:proofErr w:type="spellEnd"/>
            <w:r w:rsidRPr="00EA73EB">
              <w:rPr>
                <w:rFonts w:ascii="Garamond" w:hAnsi="Garamond"/>
                <w:sz w:val="32"/>
                <w:szCs w:val="28"/>
              </w:rPr>
              <w:t xml:space="preserve"> </w:t>
            </w:r>
            <w:proofErr w:type="spellStart"/>
            <w:r w:rsidRPr="00EA73EB">
              <w:rPr>
                <w:rFonts w:ascii="Garamond" w:hAnsi="Garamond"/>
                <w:sz w:val="32"/>
                <w:szCs w:val="28"/>
              </w:rPr>
              <w:t>bragh</w:t>
            </w:r>
            <w:proofErr w:type="spellEnd"/>
            <w:r w:rsidRPr="00EA73EB">
              <w:rPr>
                <w:rFonts w:ascii="Garamond" w:hAnsi="Garamond"/>
                <w:sz w:val="32"/>
                <w:szCs w:val="28"/>
              </w:rPr>
              <w:t xml:space="preserve"> </w:t>
            </w:r>
            <w:proofErr w:type="spellStart"/>
            <w:r w:rsidRPr="00EA73EB">
              <w:rPr>
                <w:rFonts w:ascii="Garamond" w:hAnsi="Garamond"/>
                <w:sz w:val="32"/>
                <w:szCs w:val="28"/>
              </w:rPr>
              <w:t>farraghtyn</w:t>
            </w:r>
            <w:proofErr w:type="spellEnd"/>
            <w:r w:rsidRPr="00EA73EB">
              <w:rPr>
                <w:rFonts w:ascii="Garamond" w:hAnsi="Garamond"/>
                <w:sz w:val="32"/>
                <w:szCs w:val="28"/>
              </w:rPr>
              <w:t xml:space="preserve">, er </w:t>
            </w:r>
            <w:proofErr w:type="spellStart"/>
            <w:r w:rsidRPr="00EA73EB">
              <w:rPr>
                <w:rFonts w:ascii="Garamond" w:hAnsi="Garamond"/>
                <w:sz w:val="32"/>
                <w:szCs w:val="28"/>
              </w:rPr>
              <w:t>graih</w:t>
            </w:r>
            <w:proofErr w:type="spellEnd"/>
            <w:r w:rsidRPr="00EA73EB">
              <w:rPr>
                <w:rFonts w:ascii="Garamond" w:hAnsi="Garamond"/>
                <w:sz w:val="32"/>
                <w:szCs w:val="28"/>
              </w:rPr>
              <w:t xml:space="preserve"> </w:t>
            </w:r>
            <w:proofErr w:type="spellStart"/>
            <w:r w:rsidRPr="00EA73EB">
              <w:rPr>
                <w:rFonts w:ascii="Garamond" w:hAnsi="Garamond"/>
                <w:sz w:val="32"/>
                <w:szCs w:val="28"/>
              </w:rPr>
              <w:t>Yeesey</w:t>
            </w:r>
            <w:proofErr w:type="spellEnd"/>
            <w:r w:rsidRPr="00EA73EB">
              <w:rPr>
                <w:rFonts w:ascii="Garamond" w:hAnsi="Garamond"/>
                <w:sz w:val="32"/>
                <w:szCs w:val="28"/>
              </w:rPr>
              <w:t xml:space="preserve"> </w:t>
            </w:r>
            <w:proofErr w:type="spellStart"/>
            <w:r w:rsidRPr="00EA73EB">
              <w:rPr>
                <w:rFonts w:ascii="Garamond" w:hAnsi="Garamond"/>
                <w:sz w:val="32"/>
                <w:szCs w:val="28"/>
              </w:rPr>
              <w:t>Creest</w:t>
            </w:r>
            <w:proofErr w:type="spellEnd"/>
            <w:r w:rsidRPr="00EA73EB">
              <w:rPr>
                <w:rFonts w:ascii="Garamond" w:hAnsi="Garamond"/>
                <w:sz w:val="32"/>
                <w:szCs w:val="28"/>
              </w:rPr>
              <w:t xml:space="preserve">. </w:t>
            </w:r>
            <w:r w:rsidRPr="00EA73EB">
              <w:rPr>
                <w:rFonts w:ascii="Garamond" w:hAnsi="Garamond"/>
                <w:i/>
                <w:sz w:val="32"/>
                <w:szCs w:val="28"/>
              </w:rPr>
              <w:t>Amen</w:t>
            </w:r>
            <w:r w:rsidRPr="00EA73EB">
              <w:rPr>
                <w:rFonts w:ascii="Garamond" w:hAnsi="Garamond"/>
                <w:sz w:val="32"/>
                <w:szCs w:val="28"/>
              </w:rPr>
              <w:t>.</w:t>
            </w:r>
            <w:r w:rsidRPr="006F5800">
              <w:rPr>
                <w:rFonts w:ascii="Garamond" w:hAnsi="Garamond"/>
                <w:sz w:val="28"/>
                <w:szCs w:val="28"/>
              </w:rPr>
              <w:t xml:space="preserve"> </w:t>
            </w:r>
          </w:p>
        </w:tc>
        <w:tc>
          <w:tcPr>
            <w:tcW w:w="0" w:type="auto"/>
            <w:tcBorders>
              <w:top w:val="nil"/>
              <w:left w:val="nil"/>
              <w:bottom w:val="nil"/>
              <w:right w:val="nil"/>
            </w:tcBorders>
          </w:tcPr>
          <w:p w14:paraId="2C15108C" w14:textId="77777777" w:rsidR="00EA73EB" w:rsidRPr="00EA73EB" w:rsidRDefault="00EA73EB" w:rsidP="00E90720">
            <w:pPr>
              <w:pStyle w:val="ListParagraph"/>
              <w:widowControl w:val="0"/>
              <w:autoSpaceDE w:val="0"/>
              <w:autoSpaceDN w:val="0"/>
              <w:adjustRightInd w:val="0"/>
              <w:spacing w:before="120"/>
              <w:ind w:left="0"/>
              <w:contextualSpacing w:val="0"/>
              <w:jc w:val="both"/>
              <w:rPr>
                <w:rFonts w:ascii="Garamond" w:hAnsi="Garamond" w:cs="GlyphLessFont"/>
                <w:i/>
                <w:sz w:val="32"/>
              </w:rPr>
            </w:pPr>
            <w:proofErr w:type="spellStart"/>
            <w:r w:rsidRPr="00EA73EB">
              <w:rPr>
                <w:rFonts w:ascii="Garamond" w:hAnsi="Garamond" w:cs="GlyphLessFont"/>
                <w:sz w:val="44"/>
              </w:rPr>
              <w:lastRenderedPageBreak/>
              <w:t>A</w:t>
            </w:r>
            <w:r w:rsidRPr="00EA73EB">
              <w:rPr>
                <w:rFonts w:ascii="Garamond" w:hAnsi="Garamond" w:cs="GlyphLessFont"/>
                <w:i/>
                <w:sz w:val="32"/>
              </w:rPr>
              <w:t>Lmighty</w:t>
            </w:r>
            <w:proofErr w:type="spellEnd"/>
            <w:r w:rsidRPr="00EA73EB">
              <w:rPr>
                <w:rFonts w:ascii="Garamond" w:hAnsi="Garamond" w:cs="GlyphLessFont"/>
                <w:i/>
                <w:sz w:val="32"/>
              </w:rPr>
              <w:t xml:space="preserve"> God, the Author of Life and Death, I do submit my Will to thine, </w:t>
            </w:r>
            <w:proofErr w:type="spellStart"/>
            <w:r w:rsidRPr="00EA73EB">
              <w:rPr>
                <w:rFonts w:ascii="Garamond" w:hAnsi="Garamond" w:cs="GlyphLessFont"/>
                <w:i/>
                <w:sz w:val="32"/>
              </w:rPr>
              <w:t>stedfastly</w:t>
            </w:r>
            <w:proofErr w:type="spellEnd"/>
            <w:r w:rsidRPr="00EA73EB">
              <w:rPr>
                <w:rFonts w:ascii="Garamond" w:hAnsi="Garamond" w:cs="GlyphLessFont"/>
                <w:i/>
                <w:sz w:val="32"/>
              </w:rPr>
              <w:t xml:space="preserve"> believing that all thy Corrections are the Effects of thy Love, by which we are convinced that nothing in Heaven or on Earth can save us besides thee. Grant, O Lord, that what I now suffer may help forward my Salvation. Help me to know mine Offences, to confess my Sins unto thee, to </w:t>
            </w:r>
            <w:r w:rsidRPr="00EA73EB">
              <w:rPr>
                <w:rFonts w:ascii="Garamond" w:hAnsi="Garamond" w:cs="GlyphLessFont"/>
                <w:i/>
                <w:sz w:val="32"/>
              </w:rPr>
              <w:lastRenderedPageBreak/>
              <w:t xml:space="preserve">abhor the Evil of my ways, and to resolve upon a new Life, that thou </w:t>
            </w:r>
            <w:proofErr w:type="spellStart"/>
            <w:r w:rsidRPr="00EA73EB">
              <w:rPr>
                <w:rFonts w:ascii="Garamond" w:hAnsi="Garamond" w:cs="GlyphLessFont"/>
                <w:i/>
                <w:sz w:val="32"/>
              </w:rPr>
              <w:t>may’st</w:t>
            </w:r>
            <w:proofErr w:type="spellEnd"/>
            <w:r w:rsidRPr="00EA73EB">
              <w:rPr>
                <w:rFonts w:ascii="Garamond" w:hAnsi="Garamond" w:cs="GlyphLessFont"/>
                <w:i/>
                <w:sz w:val="32"/>
              </w:rPr>
              <w:t xml:space="preserve"> have Mercy upon me, and save my Soul. Lord, increase my Faith, that I may believe thy Promise of Pardon and Peace to penitent Sinners</w:t>
            </w:r>
            <w:r w:rsidRPr="00EA73EB">
              <w:rPr>
                <w:rFonts w:ascii="Garamond" w:hAnsi="Garamond" w:cs="GlyphLessFont"/>
                <w:sz w:val="32"/>
              </w:rPr>
              <w:t> ;</w:t>
            </w:r>
            <w:r w:rsidRPr="00EA73EB">
              <w:rPr>
                <w:rFonts w:ascii="Garamond" w:hAnsi="Garamond" w:cs="GlyphLessFont"/>
                <w:i/>
                <w:sz w:val="32"/>
              </w:rPr>
              <w:t xml:space="preserve"> confirm my Love to thee and to all Mankind, that when I dye, I may dye in perfect Charity</w:t>
            </w:r>
            <w:r w:rsidRPr="00EA73EB">
              <w:rPr>
                <w:rFonts w:ascii="Garamond" w:hAnsi="Garamond" w:cs="GlyphLessFont"/>
                <w:sz w:val="32"/>
              </w:rPr>
              <w:t> ;</w:t>
            </w:r>
            <w:r w:rsidRPr="00EA73EB">
              <w:rPr>
                <w:rFonts w:ascii="Garamond" w:hAnsi="Garamond" w:cs="GlyphLessFont"/>
                <w:i/>
                <w:sz w:val="32"/>
              </w:rPr>
              <w:t xml:space="preserve"> deal with me in this mine Affliction, as to thee seems most meet, only deliver me not into the bitter Pains of eternal Death, for Jesus Christ’s sake. </w:t>
            </w:r>
            <w:r w:rsidRPr="00EA73EB">
              <w:rPr>
                <w:rFonts w:ascii="Garamond" w:hAnsi="Garamond" w:cs="GlyphLessFont"/>
                <w:sz w:val="32"/>
              </w:rPr>
              <w:t>Amen</w:t>
            </w:r>
            <w:r w:rsidRPr="00EA73EB">
              <w:rPr>
                <w:rFonts w:ascii="Garamond" w:hAnsi="Garamond" w:cs="GlyphLessFont"/>
                <w:i/>
                <w:sz w:val="32"/>
              </w:rPr>
              <w:t>.</w:t>
            </w:r>
          </w:p>
        </w:tc>
      </w:tr>
    </w:tbl>
    <w:p w14:paraId="131B5188" w14:textId="77777777" w:rsidR="00FD1300" w:rsidRPr="00691FCF" w:rsidRDefault="00FD1300" w:rsidP="00DB60C3">
      <w:pPr>
        <w:pStyle w:val="ListParagraph"/>
        <w:pBdr>
          <w:bottom w:val="single" w:sz="4" w:space="1" w:color="auto"/>
        </w:pBdr>
        <w:ind w:left="0"/>
        <w:jc w:val="both"/>
        <w:rPr>
          <w:rFonts w:ascii="Garamond" w:hAnsi="Garamond" w:cs="GlyphLessFont"/>
          <w:i/>
          <w:sz w:val="32"/>
        </w:rPr>
      </w:pPr>
    </w:p>
    <w:p w14:paraId="1A13996A" w14:textId="77777777" w:rsidR="00FD1300" w:rsidRDefault="00FD1300" w:rsidP="00DB60C3">
      <w:pPr>
        <w:pStyle w:val="ListParagraph"/>
        <w:ind w:left="0"/>
        <w:jc w:val="both"/>
        <w:rPr>
          <w:rFonts w:ascii="Garamond" w:hAnsi="Garamond" w:cs="GlyphLessFont"/>
          <w:sz w:val="28"/>
        </w:rPr>
      </w:pPr>
    </w:p>
    <w:p w14:paraId="7CF12429" w14:textId="77777777" w:rsidR="00FD1300" w:rsidRDefault="00FD1300" w:rsidP="00DB60C3">
      <w:pPr>
        <w:pStyle w:val="ListParagraph"/>
        <w:ind w:left="0"/>
        <w:jc w:val="both"/>
        <w:rPr>
          <w:rFonts w:ascii="Garamond" w:hAnsi="Garamond" w:cs="GlyphLessFont"/>
          <w:sz w:val="28"/>
        </w:rPr>
      </w:pPr>
    </w:p>
    <w:p w14:paraId="4A0542FD" w14:textId="77777777" w:rsidR="00FD1300" w:rsidRDefault="00FD1300" w:rsidP="00DB60C3">
      <w:pPr>
        <w:pStyle w:val="ListParagraph"/>
        <w:ind w:left="0"/>
        <w:jc w:val="both"/>
        <w:rPr>
          <w:rFonts w:ascii="Garamond" w:hAnsi="Garamond" w:cs="GlyphLessFont"/>
          <w:sz w:val="28"/>
        </w:rPr>
      </w:pPr>
    </w:p>
    <w:p w14:paraId="46E7B4C2" w14:textId="77777777" w:rsidR="00A56988" w:rsidRPr="00526DDD" w:rsidRDefault="00FD1300" w:rsidP="00DB60C3">
      <w:pPr>
        <w:pStyle w:val="ListParagraph"/>
        <w:ind w:left="0"/>
        <w:jc w:val="center"/>
        <w:rPr>
          <w:rFonts w:ascii="Garamond" w:hAnsi="Garamond" w:cs="GlyphLessFont"/>
          <w:sz w:val="32"/>
        </w:rPr>
      </w:pPr>
      <w:r w:rsidRPr="00526DDD">
        <w:rPr>
          <w:rFonts w:ascii="Garamond" w:hAnsi="Garamond" w:cs="GlyphLessFont"/>
          <w:sz w:val="48"/>
        </w:rPr>
        <w:t xml:space="preserve">The  </w:t>
      </w:r>
      <w:r w:rsidR="00BA33C9" w:rsidRPr="00526DDD">
        <w:rPr>
          <w:rFonts w:ascii="Garamond" w:hAnsi="Garamond" w:cs="GlyphLessFont"/>
          <w:spacing w:val="100"/>
          <w:sz w:val="48"/>
        </w:rPr>
        <w:t>EN</w:t>
      </w:r>
      <w:r w:rsidR="00BA33C9" w:rsidRPr="00526DDD">
        <w:rPr>
          <w:rFonts w:ascii="Garamond" w:hAnsi="Garamond" w:cs="GlyphLessFont"/>
          <w:sz w:val="48"/>
        </w:rPr>
        <w:t>D</w:t>
      </w:r>
      <w:r w:rsidR="00E95A45" w:rsidRPr="00526DDD">
        <w:rPr>
          <w:rFonts w:ascii="Garamond" w:hAnsi="Garamond" w:cs="GlyphLessFont"/>
          <w:sz w:val="48"/>
        </w:rPr>
        <w:t>.</w:t>
      </w:r>
    </w:p>
    <w:p w14:paraId="420E4FF1" w14:textId="77777777" w:rsidR="00A56988" w:rsidRPr="008B4C85" w:rsidRDefault="00A56988" w:rsidP="00DB60C3">
      <w:pPr>
        <w:pStyle w:val="ListParagraph"/>
        <w:ind w:left="170"/>
        <w:jc w:val="both"/>
        <w:rPr>
          <w:rFonts w:ascii="Garamond" w:hAnsi="Garamond"/>
          <w:sz w:val="28"/>
        </w:rPr>
      </w:pPr>
      <w:r w:rsidRPr="008B4C85">
        <w:rPr>
          <w:rFonts w:ascii="Garamond" w:hAnsi="Garamond"/>
          <w:sz w:val="28"/>
        </w:rPr>
        <w:t xml:space="preserve">  </w:t>
      </w:r>
    </w:p>
    <w:sectPr w:rsidR="00A56988" w:rsidRPr="008B4C85" w:rsidSect="00A17227">
      <w:headerReference w:type="default" r:id="rId13"/>
      <w:footnotePr>
        <w:numRestart w:val="eachPage"/>
      </w:footnotePr>
      <w:pgSz w:w="11906" w:h="16838"/>
      <w:pgMar w:top="1701" w:right="1440" w:bottom="1701"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E417" w14:textId="77777777" w:rsidR="0074020B" w:rsidRDefault="0074020B" w:rsidP="00CB071F">
      <w:r>
        <w:separator/>
      </w:r>
    </w:p>
  </w:endnote>
  <w:endnote w:type="continuationSeparator" w:id="0">
    <w:p w14:paraId="1F221E82" w14:textId="77777777" w:rsidR="0074020B" w:rsidRDefault="0074020B" w:rsidP="00CB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lyphLessFont">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05CFC" w14:textId="77777777" w:rsidR="0074020B" w:rsidRDefault="0074020B" w:rsidP="00CB071F">
      <w:r>
        <w:separator/>
      </w:r>
    </w:p>
  </w:footnote>
  <w:footnote w:type="continuationSeparator" w:id="0">
    <w:p w14:paraId="4AA31203" w14:textId="77777777" w:rsidR="0074020B" w:rsidRDefault="0074020B" w:rsidP="00CB071F">
      <w:r>
        <w:continuationSeparator/>
      </w:r>
    </w:p>
  </w:footnote>
  <w:footnote w:id="1">
    <w:p w14:paraId="2C0012F0" w14:textId="77777777" w:rsidR="0089274B" w:rsidRPr="00FE1446" w:rsidRDefault="0089274B" w:rsidP="00040289">
      <w:pPr>
        <w:pStyle w:val="FootnoteText"/>
        <w:jc w:val="both"/>
        <w:rPr>
          <w:rFonts w:ascii="Times New Roman" w:hAnsi="Times New Roman" w:cs="Times New Roman"/>
        </w:rPr>
      </w:pPr>
      <w:r w:rsidRPr="00FE1446">
        <w:rPr>
          <w:rStyle w:val="FootnoteReference"/>
          <w:rFonts w:ascii="Times New Roman" w:hAnsi="Times New Roman" w:cs="Times New Roman"/>
        </w:rPr>
        <w:footnoteRef/>
      </w:r>
      <w:r w:rsidRPr="00FE1446">
        <w:rPr>
          <w:rFonts w:ascii="Times New Roman" w:hAnsi="Times New Roman" w:cs="Times New Roman"/>
        </w:rPr>
        <w:t xml:space="preserve"> Unfortunately, </w:t>
      </w:r>
      <w:r>
        <w:rPr>
          <w:rFonts w:ascii="Times New Roman" w:hAnsi="Times New Roman" w:cs="Times New Roman"/>
        </w:rPr>
        <w:t xml:space="preserve">Microsoft </w:t>
      </w:r>
      <w:r w:rsidRPr="00FE1446">
        <w:rPr>
          <w:rFonts w:ascii="Times New Roman" w:hAnsi="Times New Roman" w:cs="Times New Roman"/>
        </w:rPr>
        <w:t xml:space="preserve">Word does not allow drop capitals within a table, so this element </w:t>
      </w:r>
      <w:r>
        <w:rPr>
          <w:rFonts w:ascii="Times New Roman" w:hAnsi="Times New Roman" w:cs="Times New Roman"/>
        </w:rPr>
        <w:t xml:space="preserve">in the parallel texts </w:t>
      </w:r>
      <w:r w:rsidRPr="00FE1446">
        <w:rPr>
          <w:rFonts w:ascii="Times New Roman" w:hAnsi="Times New Roman" w:cs="Times New Roman"/>
        </w:rPr>
        <w:t>we have imitated just with a larger initial.</w:t>
      </w:r>
    </w:p>
  </w:footnote>
  <w:footnote w:id="2">
    <w:p w14:paraId="19E33F9B" w14:textId="77777777" w:rsidR="0089274B" w:rsidRPr="005D5D16" w:rsidRDefault="0089274B">
      <w:pPr>
        <w:pStyle w:val="FootnoteText"/>
        <w:rPr>
          <w:rFonts w:ascii="Times New Roman" w:hAnsi="Times New Roman" w:cs="Times New Roman"/>
        </w:rPr>
      </w:pPr>
      <w:r w:rsidRPr="005D5D16">
        <w:rPr>
          <w:rStyle w:val="FootnoteReference"/>
          <w:rFonts w:ascii="Times New Roman" w:hAnsi="Times New Roman" w:cs="Times New Roman"/>
        </w:rPr>
        <w:footnoteRef/>
      </w:r>
      <w:r w:rsidRPr="005D5D16">
        <w:rPr>
          <w:rFonts w:ascii="Times New Roman" w:hAnsi="Times New Roman" w:cs="Times New Roman"/>
        </w:rPr>
        <w:t xml:space="preserve"> [</w:t>
      </w:r>
      <w:r w:rsidRPr="005D5D16">
        <w:rPr>
          <w:rFonts w:ascii="Times New Roman" w:hAnsi="Times New Roman" w:cs="Times New Roman"/>
          <w:i/>
        </w:rPr>
        <w:t>i.e.</w:t>
      </w:r>
      <w:r w:rsidRPr="005D5D16">
        <w:rPr>
          <w:rFonts w:ascii="Times New Roman" w:hAnsi="Times New Roman" w:cs="Times New Roman"/>
        </w:rPr>
        <w:t xml:space="preserve"> </w:t>
      </w:r>
      <w:proofErr w:type="spellStart"/>
      <w:r w:rsidRPr="005D5D16">
        <w:rPr>
          <w:rFonts w:ascii="Times New Roman" w:hAnsi="Times New Roman" w:cs="Times New Roman"/>
        </w:rPr>
        <w:t>dty</w:t>
      </w:r>
      <w:proofErr w:type="spellEnd"/>
      <w:r w:rsidRPr="005D5D16">
        <w:rPr>
          <w:rFonts w:ascii="Times New Roman" w:hAnsi="Times New Roman" w:cs="Times New Roman"/>
        </w:rPr>
        <w:t>]</w:t>
      </w:r>
    </w:p>
  </w:footnote>
  <w:footnote w:id="3">
    <w:p w14:paraId="3E0BDC8C" w14:textId="77777777" w:rsidR="0089274B" w:rsidRDefault="0089274B">
      <w:pPr>
        <w:pStyle w:val="FootnoteText"/>
      </w:pPr>
      <w:r>
        <w:rPr>
          <w:rStyle w:val="FootnoteReference"/>
        </w:rPr>
        <w:footnoteRef/>
      </w:r>
      <w:r>
        <w:t xml:space="preserve"> </w:t>
      </w:r>
      <w:r w:rsidRPr="00684253">
        <w:rPr>
          <w:rFonts w:ascii="Garamond" w:hAnsi="Garamond"/>
          <w:bCs/>
          <w:szCs w:val="22"/>
        </w:rPr>
        <w:t>[</w:t>
      </w:r>
      <w:r w:rsidRPr="00A34331">
        <w:rPr>
          <w:rFonts w:ascii="Garamond" w:hAnsi="Garamond"/>
          <w:bCs/>
          <w:i/>
          <w:szCs w:val="22"/>
        </w:rPr>
        <w:t>sic</w:t>
      </w:r>
      <w:r w:rsidRPr="00684253">
        <w:rPr>
          <w:rFonts w:ascii="Garamond" w:hAnsi="Garamond"/>
          <w:bCs/>
          <w:szCs w:val="22"/>
        </w:rPr>
        <w:t xml:space="preserve">: </w:t>
      </w:r>
      <w:proofErr w:type="spellStart"/>
      <w:r w:rsidRPr="00684253">
        <w:rPr>
          <w:rFonts w:ascii="Garamond" w:hAnsi="Garamond"/>
          <w:bCs/>
          <w:szCs w:val="22"/>
        </w:rPr>
        <w:t>t’er</w:t>
      </w:r>
      <w:proofErr w:type="spellEnd"/>
      <w:r w:rsidRPr="00684253">
        <w:rPr>
          <w:rFonts w:ascii="Garamond" w:hAnsi="Garamond"/>
          <w:bCs/>
          <w:szCs w:val="22"/>
        </w:rPr>
        <w:t xml:space="preserve"> </w:t>
      </w:r>
      <w:proofErr w:type="spellStart"/>
      <w:r w:rsidRPr="00684253">
        <w:rPr>
          <w:rFonts w:ascii="Garamond" w:hAnsi="Garamond"/>
          <w:bCs/>
          <w:szCs w:val="22"/>
        </w:rPr>
        <w:t>nynsagh</w:t>
      </w:r>
      <w:proofErr w:type="spellEnd"/>
      <w:r w:rsidRPr="00684253">
        <w:rPr>
          <w:rFonts w:ascii="Garamond" w:hAnsi="Garamond"/>
          <w:bCs/>
          <w:szCs w:val="22"/>
        </w:rPr>
        <w:t>]</w:t>
      </w:r>
    </w:p>
  </w:footnote>
  <w:footnote w:id="4">
    <w:p w14:paraId="6818CC63" w14:textId="77777777" w:rsidR="0089274B" w:rsidRPr="00524682" w:rsidRDefault="0089274B">
      <w:pPr>
        <w:pStyle w:val="FootnoteText"/>
        <w:rPr>
          <w:rFonts w:ascii="Garamond" w:hAnsi="Garamond"/>
          <w:lang w:val="es-ES"/>
        </w:rPr>
      </w:pPr>
      <w:r w:rsidRPr="00EF3603">
        <w:rPr>
          <w:rStyle w:val="FootnoteReference"/>
          <w:rFonts w:ascii="Garamond" w:hAnsi="Garamond"/>
        </w:rPr>
        <w:footnoteRef/>
      </w:r>
      <w:r w:rsidRPr="00524682">
        <w:rPr>
          <w:rFonts w:ascii="Garamond" w:hAnsi="Garamond"/>
          <w:lang w:val="es-ES"/>
        </w:rPr>
        <w:t xml:space="preserve"> [</w:t>
      </w:r>
      <w:r w:rsidRPr="00524682">
        <w:rPr>
          <w:rFonts w:ascii="Garamond" w:hAnsi="Garamond"/>
          <w:i/>
          <w:lang w:val="es-ES"/>
        </w:rPr>
        <w:t>i.e</w:t>
      </w:r>
      <w:r w:rsidRPr="00524682">
        <w:rPr>
          <w:rFonts w:ascii="Garamond" w:hAnsi="Garamond"/>
          <w:lang w:val="es-ES"/>
        </w:rPr>
        <w:t xml:space="preserve">. </w:t>
      </w:r>
      <w:proofErr w:type="spellStart"/>
      <w:r w:rsidRPr="00524682">
        <w:rPr>
          <w:rFonts w:ascii="Garamond" w:hAnsi="Garamond"/>
          <w:lang w:val="es-ES"/>
        </w:rPr>
        <w:t>yn</w:t>
      </w:r>
      <w:proofErr w:type="spellEnd"/>
      <w:r w:rsidRPr="00524682">
        <w:rPr>
          <w:rFonts w:ascii="Garamond" w:hAnsi="Garamond"/>
          <w:lang w:val="es-ES"/>
        </w:rPr>
        <w:t xml:space="preserve"> un]</w:t>
      </w:r>
    </w:p>
  </w:footnote>
  <w:footnote w:id="5">
    <w:p w14:paraId="1A65D087" w14:textId="77777777" w:rsidR="0089274B" w:rsidRPr="00524682" w:rsidRDefault="0089274B">
      <w:pPr>
        <w:pStyle w:val="FootnoteText"/>
        <w:rPr>
          <w:rFonts w:ascii="Garamond" w:hAnsi="Garamond"/>
          <w:lang w:val="es-ES"/>
        </w:rPr>
      </w:pPr>
      <w:r w:rsidRPr="00EF3603">
        <w:rPr>
          <w:rStyle w:val="FootnoteReference"/>
          <w:rFonts w:ascii="Garamond" w:hAnsi="Garamond"/>
        </w:rPr>
        <w:footnoteRef/>
      </w:r>
      <w:r w:rsidRPr="00524682">
        <w:rPr>
          <w:rFonts w:ascii="Garamond" w:hAnsi="Garamond"/>
          <w:lang w:val="es-ES"/>
        </w:rPr>
        <w:t xml:space="preserve"> [</w:t>
      </w:r>
      <w:r w:rsidRPr="00524682">
        <w:rPr>
          <w:rFonts w:ascii="Garamond" w:hAnsi="Garamond"/>
          <w:i/>
          <w:lang w:val="es-ES"/>
        </w:rPr>
        <w:t>sic</w:t>
      </w:r>
      <w:r w:rsidRPr="00524682">
        <w:rPr>
          <w:rFonts w:ascii="Garamond" w:hAnsi="Garamond"/>
          <w:lang w:val="es-ES"/>
        </w:rPr>
        <w:t xml:space="preserve">: </w:t>
      </w:r>
      <w:proofErr w:type="spellStart"/>
      <w:r w:rsidRPr="00524682">
        <w:rPr>
          <w:rFonts w:ascii="Garamond" w:hAnsi="Garamond"/>
          <w:lang w:val="es-ES"/>
        </w:rPr>
        <w:t>treih</w:t>
      </w:r>
      <w:proofErr w:type="spellEnd"/>
      <w:r w:rsidRPr="00524682">
        <w:rPr>
          <w:rFonts w:ascii="Garamond" w:hAnsi="Garamond"/>
          <w:lang w:val="es-ES"/>
        </w:rPr>
        <w:t>]</w:t>
      </w:r>
    </w:p>
  </w:footnote>
  <w:footnote w:id="6">
    <w:p w14:paraId="4EFD875C" w14:textId="77777777" w:rsidR="0089274B" w:rsidRPr="00500872" w:rsidRDefault="0089274B">
      <w:pPr>
        <w:pStyle w:val="FootnoteText"/>
        <w:rPr>
          <w:rFonts w:ascii="Garamond" w:hAnsi="Garamond"/>
        </w:rPr>
      </w:pPr>
      <w:r w:rsidRPr="00500872">
        <w:rPr>
          <w:rStyle w:val="FootnoteReference"/>
          <w:rFonts w:ascii="Garamond" w:hAnsi="Garamond"/>
        </w:rPr>
        <w:footnoteRef/>
      </w:r>
      <w:r w:rsidRPr="00500872">
        <w:rPr>
          <w:rFonts w:ascii="Garamond" w:hAnsi="Garamond"/>
        </w:rPr>
        <w:t xml:space="preserve"> [</w:t>
      </w:r>
      <w:r w:rsidRPr="00A34331">
        <w:rPr>
          <w:rFonts w:ascii="Garamond" w:hAnsi="Garamond"/>
          <w:i/>
        </w:rPr>
        <w:t>sic</w:t>
      </w:r>
      <w:r w:rsidRPr="00500872">
        <w:rPr>
          <w:rFonts w:ascii="Garamond" w:hAnsi="Garamond"/>
        </w:rPr>
        <w:t xml:space="preserve">: </w:t>
      </w:r>
      <w:proofErr w:type="spellStart"/>
      <w:r w:rsidRPr="00500872">
        <w:rPr>
          <w:rFonts w:ascii="Garamond" w:hAnsi="Garamond"/>
        </w:rPr>
        <w:t>heaghyn</w:t>
      </w:r>
      <w:proofErr w:type="spellEnd"/>
      <w:r w:rsidRPr="00500872">
        <w:rPr>
          <w:rFonts w:ascii="Garamond" w:hAnsi="Garamond"/>
        </w:rPr>
        <w:t>]</w:t>
      </w:r>
    </w:p>
  </w:footnote>
  <w:footnote w:id="7">
    <w:p w14:paraId="6F3EB6BA" w14:textId="77777777" w:rsidR="0089274B" w:rsidRPr="00384E5F" w:rsidRDefault="0089274B">
      <w:pPr>
        <w:pStyle w:val="FootnoteText"/>
        <w:rPr>
          <w:rFonts w:ascii="Garamond" w:hAnsi="Garamond"/>
        </w:rPr>
      </w:pPr>
      <w:r w:rsidRPr="00384E5F">
        <w:rPr>
          <w:rStyle w:val="FootnoteReference"/>
          <w:rFonts w:ascii="Garamond" w:hAnsi="Garamond"/>
        </w:rPr>
        <w:footnoteRef/>
      </w:r>
      <w:r w:rsidRPr="00384E5F">
        <w:rPr>
          <w:rFonts w:ascii="Garamond" w:hAnsi="Garamond"/>
        </w:rPr>
        <w:t xml:space="preserve"> [</w:t>
      </w:r>
      <w:r w:rsidRPr="00A34331">
        <w:rPr>
          <w:rFonts w:ascii="Garamond" w:hAnsi="Garamond"/>
          <w:i/>
        </w:rPr>
        <w:t>sic</w:t>
      </w:r>
      <w:r w:rsidRPr="00384E5F">
        <w:rPr>
          <w:rFonts w:ascii="Garamond" w:hAnsi="Garamond"/>
          <w:i/>
        </w:rPr>
        <w:t>:</w:t>
      </w:r>
      <w:r w:rsidRPr="00384E5F">
        <w:rPr>
          <w:rFonts w:ascii="Garamond" w:hAnsi="Garamond"/>
        </w:rPr>
        <w:t xml:space="preserve"> </w:t>
      </w:r>
      <w:proofErr w:type="spellStart"/>
      <w:r w:rsidRPr="00384E5F">
        <w:rPr>
          <w:rFonts w:ascii="Garamond" w:hAnsi="Garamond"/>
        </w:rPr>
        <w:t>teihl</w:t>
      </w:r>
      <w:proofErr w:type="spellEnd"/>
      <w:r w:rsidRPr="00384E5F">
        <w:rPr>
          <w:rFonts w:ascii="Garamond" w:hAnsi="Garamond"/>
        </w:rPr>
        <w:t>]</w:t>
      </w:r>
    </w:p>
  </w:footnote>
  <w:footnote w:id="8">
    <w:p w14:paraId="53F4E366" w14:textId="77777777" w:rsidR="0089274B" w:rsidRPr="009A2B42" w:rsidRDefault="0089274B">
      <w:pPr>
        <w:pStyle w:val="FootnoteText"/>
        <w:rPr>
          <w:rFonts w:ascii="Garamond" w:hAnsi="Garamond"/>
        </w:rPr>
      </w:pPr>
      <w:r w:rsidRPr="009A2B42">
        <w:rPr>
          <w:rStyle w:val="FootnoteReference"/>
          <w:rFonts w:ascii="Garamond" w:hAnsi="Garamond"/>
        </w:rPr>
        <w:footnoteRef/>
      </w:r>
      <w:r w:rsidRPr="009A2B42">
        <w:rPr>
          <w:rFonts w:ascii="Garamond" w:hAnsi="Garamond"/>
        </w:rPr>
        <w:t xml:space="preserve"> [</w:t>
      </w:r>
      <w:r w:rsidRPr="00A34331">
        <w:rPr>
          <w:rFonts w:ascii="Garamond" w:hAnsi="Garamond"/>
          <w:i/>
        </w:rPr>
        <w:t>sic</w:t>
      </w:r>
      <w:r w:rsidRPr="009A2B42">
        <w:rPr>
          <w:rFonts w:ascii="Garamond" w:hAnsi="Garamond"/>
        </w:rPr>
        <w:t xml:space="preserve">: </w:t>
      </w:r>
      <w:proofErr w:type="spellStart"/>
      <w:r>
        <w:rPr>
          <w:rFonts w:ascii="Garamond" w:hAnsi="Garamond"/>
        </w:rPr>
        <w:t>C</w:t>
      </w:r>
      <w:r w:rsidRPr="009A2B42">
        <w:rPr>
          <w:rFonts w:ascii="Garamond" w:hAnsi="Garamond"/>
        </w:rPr>
        <w:t>re</w:t>
      </w:r>
      <w:proofErr w:type="spellEnd"/>
      <w:r w:rsidRPr="009A2B42">
        <w:rPr>
          <w:rFonts w:ascii="Garamond" w:hAnsi="Garamond"/>
        </w:rPr>
        <w:t>]</w:t>
      </w:r>
    </w:p>
  </w:footnote>
  <w:footnote w:id="9">
    <w:p w14:paraId="74C49432" w14:textId="77777777" w:rsidR="0089274B" w:rsidRPr="00142E44" w:rsidRDefault="0089274B">
      <w:pPr>
        <w:pStyle w:val="FootnoteText"/>
        <w:rPr>
          <w:rFonts w:ascii="Garamond" w:hAnsi="Garamond"/>
        </w:rPr>
      </w:pPr>
      <w:r w:rsidRPr="00142E44">
        <w:rPr>
          <w:rStyle w:val="FootnoteReference"/>
          <w:rFonts w:ascii="Garamond" w:hAnsi="Garamond"/>
        </w:rPr>
        <w:footnoteRef/>
      </w:r>
      <w:r w:rsidRPr="00142E44">
        <w:rPr>
          <w:rFonts w:ascii="Garamond" w:hAnsi="Garamond"/>
        </w:rPr>
        <w:t xml:space="preserve"> [</w:t>
      </w:r>
      <w:r w:rsidRPr="00142E44">
        <w:rPr>
          <w:rFonts w:ascii="Garamond" w:hAnsi="Garamond"/>
          <w:i/>
        </w:rPr>
        <w:t>i.e.</w:t>
      </w:r>
      <w:r w:rsidRPr="00142E44">
        <w:rPr>
          <w:rFonts w:ascii="Garamond" w:hAnsi="Garamond"/>
        </w:rPr>
        <w:t xml:space="preserve"> my-</w:t>
      </w:r>
      <w:proofErr w:type="spellStart"/>
      <w:r w:rsidRPr="00142E44">
        <w:rPr>
          <w:rFonts w:ascii="Garamond" w:hAnsi="Garamond"/>
        </w:rPr>
        <w:t>nyn</w:t>
      </w:r>
      <w:proofErr w:type="spellEnd"/>
      <w:r w:rsidRPr="00142E44">
        <w:rPr>
          <w:rFonts w:ascii="Garamond" w:hAnsi="Garamond"/>
        </w:rPr>
        <w:t>-</w:t>
      </w:r>
      <w:proofErr w:type="spellStart"/>
      <w:r w:rsidRPr="00142E44">
        <w:rPr>
          <w:rFonts w:ascii="Garamond" w:hAnsi="Garamond"/>
        </w:rPr>
        <w:t>gione</w:t>
      </w:r>
      <w:proofErr w:type="spellEnd"/>
      <w:r w:rsidRPr="00142E44">
        <w:rPr>
          <w:rFonts w:ascii="Garamond" w:hAnsi="Garamond"/>
        </w:rPr>
        <w:t>]</w:t>
      </w:r>
    </w:p>
  </w:footnote>
  <w:footnote w:id="10">
    <w:p w14:paraId="347641B1" w14:textId="77777777" w:rsidR="0089274B" w:rsidRPr="003B04FE" w:rsidRDefault="0089274B">
      <w:pPr>
        <w:pStyle w:val="FootnoteText"/>
        <w:rPr>
          <w:rFonts w:ascii="Garamond" w:hAnsi="Garamond"/>
        </w:rPr>
      </w:pPr>
      <w:r w:rsidRPr="003B04FE">
        <w:rPr>
          <w:rStyle w:val="FootnoteReference"/>
          <w:rFonts w:ascii="Garamond" w:hAnsi="Garamond"/>
        </w:rPr>
        <w:footnoteRef/>
      </w:r>
      <w:r w:rsidRPr="003B04FE">
        <w:rPr>
          <w:rFonts w:ascii="Garamond" w:hAnsi="Garamond"/>
        </w:rPr>
        <w:t xml:space="preserve"> [</w:t>
      </w:r>
      <w:r w:rsidRPr="00A34331">
        <w:rPr>
          <w:rFonts w:ascii="Garamond" w:hAnsi="Garamond"/>
          <w:i/>
        </w:rPr>
        <w:t>sic</w:t>
      </w:r>
      <w:r w:rsidRPr="003B04FE">
        <w:rPr>
          <w:rFonts w:ascii="Garamond" w:hAnsi="Garamond"/>
          <w:i/>
        </w:rPr>
        <w:t>:</w:t>
      </w:r>
      <w:r w:rsidRPr="003B04FE">
        <w:rPr>
          <w:rFonts w:ascii="Garamond" w:hAnsi="Garamond"/>
        </w:rPr>
        <w:t xml:space="preserve"> </w:t>
      </w:r>
      <w:proofErr w:type="spellStart"/>
      <w:r w:rsidRPr="003B04FE">
        <w:rPr>
          <w:rFonts w:ascii="Garamond" w:hAnsi="Garamond"/>
        </w:rPr>
        <w:t>t’ayd</w:t>
      </w:r>
      <w:proofErr w:type="spellEnd"/>
      <w:r w:rsidRPr="003B04FE">
        <w:rPr>
          <w:rFonts w:ascii="Garamond" w:hAnsi="Garamond"/>
        </w:rPr>
        <w:t>]</w:t>
      </w:r>
    </w:p>
  </w:footnote>
  <w:footnote w:id="11">
    <w:p w14:paraId="37C30323" w14:textId="77777777" w:rsidR="0089274B" w:rsidRPr="006702FC" w:rsidRDefault="0089274B">
      <w:pPr>
        <w:pStyle w:val="FootnoteText"/>
        <w:rPr>
          <w:rFonts w:ascii="Garamond" w:hAnsi="Garamond"/>
        </w:rPr>
      </w:pPr>
      <w:r w:rsidRPr="006702FC">
        <w:rPr>
          <w:rStyle w:val="FootnoteReference"/>
          <w:rFonts w:ascii="Garamond" w:hAnsi="Garamond"/>
        </w:rPr>
        <w:footnoteRef/>
      </w:r>
      <w:r w:rsidRPr="006702FC">
        <w:rPr>
          <w:rFonts w:ascii="Garamond" w:hAnsi="Garamond"/>
        </w:rPr>
        <w:t xml:space="preserve"> [</w:t>
      </w:r>
      <w:r w:rsidRPr="00A34331">
        <w:rPr>
          <w:rFonts w:ascii="Garamond" w:hAnsi="Garamond"/>
          <w:i/>
        </w:rPr>
        <w:t>sic</w:t>
      </w:r>
      <w:r w:rsidRPr="006702FC">
        <w:rPr>
          <w:rFonts w:ascii="Garamond" w:hAnsi="Garamond"/>
        </w:rPr>
        <w:t>: ’</w:t>
      </w:r>
      <w:proofErr w:type="spellStart"/>
      <w:r w:rsidRPr="006702FC">
        <w:rPr>
          <w:rFonts w:ascii="Garamond" w:hAnsi="Garamond"/>
        </w:rPr>
        <w:t>annym</w:t>
      </w:r>
      <w:proofErr w:type="spellEnd"/>
      <w:r w:rsidRPr="006702FC">
        <w:rPr>
          <w:rFonts w:ascii="Garamond" w:hAnsi="Garamond"/>
        </w:rPr>
        <w:t>]</w:t>
      </w:r>
    </w:p>
  </w:footnote>
  <w:footnote w:id="12">
    <w:p w14:paraId="4F5C1567" w14:textId="77777777" w:rsidR="0089274B" w:rsidRPr="006702FC" w:rsidRDefault="0089274B">
      <w:pPr>
        <w:pStyle w:val="FootnoteText"/>
        <w:rPr>
          <w:rFonts w:ascii="Garamond" w:hAnsi="Garamond"/>
        </w:rPr>
      </w:pPr>
      <w:r w:rsidRPr="006702FC">
        <w:rPr>
          <w:rStyle w:val="FootnoteReference"/>
          <w:rFonts w:ascii="Garamond" w:hAnsi="Garamond"/>
        </w:rPr>
        <w:footnoteRef/>
      </w:r>
      <w:r w:rsidRPr="006702FC">
        <w:rPr>
          <w:rFonts w:ascii="Garamond" w:hAnsi="Garamond"/>
        </w:rPr>
        <w:t xml:space="preserve"> [</w:t>
      </w:r>
      <w:r w:rsidRPr="006702FC">
        <w:rPr>
          <w:rFonts w:ascii="Garamond" w:hAnsi="Garamond"/>
          <w:i/>
        </w:rPr>
        <w:t>i.e.</w:t>
      </w:r>
      <w:r w:rsidRPr="006702FC">
        <w:rPr>
          <w:rFonts w:ascii="Garamond" w:hAnsi="Garamond"/>
        </w:rPr>
        <w:t xml:space="preserve"> </w:t>
      </w:r>
      <w:proofErr w:type="spellStart"/>
      <w:r w:rsidRPr="006702FC">
        <w:rPr>
          <w:rFonts w:ascii="Garamond" w:hAnsi="Garamond"/>
        </w:rPr>
        <w:t>nyn</w:t>
      </w:r>
      <w:proofErr w:type="spellEnd"/>
      <w:r w:rsidRPr="006702FC">
        <w:rPr>
          <w:rFonts w:ascii="Garamond" w:hAnsi="Garamond"/>
        </w:rPr>
        <w:t xml:space="preserve"> </w:t>
      </w:r>
      <w:proofErr w:type="spellStart"/>
      <w:r w:rsidRPr="006702FC">
        <w:rPr>
          <w:rFonts w:ascii="Garamond" w:hAnsi="Garamond"/>
        </w:rPr>
        <w:t>eearree</w:t>
      </w:r>
      <w:proofErr w:type="spellEnd"/>
      <w:r w:rsidRPr="006702FC">
        <w:rPr>
          <w:rFonts w:ascii="Garamond" w:hAnsi="Garamond"/>
        </w:rPr>
        <w:t>]</w:t>
      </w:r>
    </w:p>
  </w:footnote>
  <w:footnote w:id="13">
    <w:p w14:paraId="1AADF965" w14:textId="77777777" w:rsidR="0089274B" w:rsidRPr="004A277C" w:rsidRDefault="0089274B">
      <w:pPr>
        <w:pStyle w:val="FootnoteText"/>
      </w:pPr>
      <w:r w:rsidRPr="004A277C">
        <w:rPr>
          <w:rStyle w:val="FootnoteReference"/>
        </w:rPr>
        <w:footnoteRef/>
      </w:r>
      <w:r w:rsidRPr="004A277C">
        <w:t xml:space="preserve"> </w:t>
      </w:r>
      <w:r w:rsidRPr="004A277C">
        <w:rPr>
          <w:rFonts w:ascii="Garamond" w:hAnsi="Garamond"/>
        </w:rPr>
        <w:t>[</w:t>
      </w:r>
      <w:r w:rsidRPr="00A34331">
        <w:rPr>
          <w:rFonts w:ascii="Garamond" w:hAnsi="Garamond"/>
          <w:i/>
        </w:rPr>
        <w:t>sic</w:t>
      </w:r>
      <w:r w:rsidRPr="004A277C">
        <w:rPr>
          <w:rFonts w:ascii="Garamond" w:hAnsi="Garamond"/>
        </w:rPr>
        <w:t xml:space="preserve">: </w:t>
      </w:r>
      <w:proofErr w:type="spellStart"/>
      <w:r w:rsidRPr="004A277C">
        <w:rPr>
          <w:rFonts w:ascii="Garamond" w:hAnsi="Garamond"/>
        </w:rPr>
        <w:t>orrym</w:t>
      </w:r>
      <w:proofErr w:type="spellEnd"/>
      <w:r w:rsidRPr="004A277C">
        <w:rPr>
          <w:rFonts w:ascii="Garamond" w:hAnsi="Garamond"/>
        </w:rPr>
        <w:t>]</w:t>
      </w:r>
    </w:p>
  </w:footnote>
  <w:footnote w:id="14">
    <w:p w14:paraId="1F455D87" w14:textId="77777777" w:rsidR="0089274B" w:rsidRPr="00BA1130" w:rsidRDefault="0089274B">
      <w:pPr>
        <w:pStyle w:val="FootnoteText"/>
      </w:pPr>
      <w:r w:rsidRPr="00BA1130">
        <w:rPr>
          <w:rStyle w:val="FootnoteReference"/>
        </w:rPr>
        <w:footnoteRef/>
      </w:r>
      <w:r w:rsidRPr="00BA1130">
        <w:t xml:space="preserve"> </w:t>
      </w:r>
      <w:r w:rsidRPr="00BA1130">
        <w:rPr>
          <w:rFonts w:ascii="Garamond" w:hAnsi="Garamond"/>
        </w:rPr>
        <w:t>[</w:t>
      </w:r>
      <w:r w:rsidRPr="00A34331">
        <w:rPr>
          <w:rFonts w:ascii="Garamond" w:hAnsi="Garamond"/>
          <w:i/>
        </w:rPr>
        <w:t>sic</w:t>
      </w:r>
      <w:r w:rsidRPr="00BA1130">
        <w:rPr>
          <w:rFonts w:ascii="Garamond" w:hAnsi="Garamond"/>
        </w:rPr>
        <w:t xml:space="preserve">: </w:t>
      </w:r>
      <w:proofErr w:type="spellStart"/>
      <w:r w:rsidRPr="00BA1130">
        <w:rPr>
          <w:rFonts w:ascii="Garamond" w:hAnsi="Garamond"/>
        </w:rPr>
        <w:t>yn</w:t>
      </w:r>
      <w:proofErr w:type="spellEnd"/>
      <w:r w:rsidRPr="00BA1130">
        <w:rPr>
          <w:rFonts w:ascii="Garamond" w:hAnsi="Garamond"/>
        </w:rPr>
        <w:t xml:space="preserve"> </w:t>
      </w:r>
      <w:proofErr w:type="spellStart"/>
      <w:r w:rsidRPr="00BA1130">
        <w:rPr>
          <w:rFonts w:ascii="Garamond" w:hAnsi="Garamond"/>
        </w:rPr>
        <w:t>ayrn</w:t>
      </w:r>
      <w:proofErr w:type="spellEnd"/>
      <w:r w:rsidRPr="00BA1130">
        <w:rPr>
          <w:rFonts w:ascii="Garamond" w:hAnsi="Garamond"/>
        </w:rPr>
        <w:t>]</w:t>
      </w:r>
    </w:p>
  </w:footnote>
  <w:footnote w:id="15">
    <w:p w14:paraId="4321C29C" w14:textId="77777777" w:rsidR="0089274B" w:rsidRPr="00D3731E" w:rsidRDefault="0089274B">
      <w:pPr>
        <w:pStyle w:val="FootnoteText"/>
        <w:rPr>
          <w:rFonts w:ascii="Garamond" w:hAnsi="Garamond"/>
        </w:rPr>
      </w:pPr>
      <w:r w:rsidRPr="00D3731E">
        <w:rPr>
          <w:rStyle w:val="FootnoteReference"/>
          <w:rFonts w:ascii="Garamond" w:hAnsi="Garamond"/>
        </w:rPr>
        <w:footnoteRef/>
      </w:r>
      <w:r w:rsidRPr="00D3731E">
        <w:rPr>
          <w:rFonts w:ascii="Garamond" w:hAnsi="Garamond"/>
        </w:rPr>
        <w:t xml:space="preserve"> [</w:t>
      </w:r>
      <w:r w:rsidRPr="00A34331">
        <w:rPr>
          <w:rFonts w:ascii="Garamond" w:hAnsi="Garamond"/>
          <w:i/>
        </w:rPr>
        <w:t>sic</w:t>
      </w:r>
      <w:r w:rsidRPr="00D3731E">
        <w:rPr>
          <w:rFonts w:ascii="Garamond" w:hAnsi="Garamond"/>
        </w:rPr>
        <w:t xml:space="preserve">: </w:t>
      </w:r>
      <w:proofErr w:type="spellStart"/>
      <w:r>
        <w:rPr>
          <w:rFonts w:ascii="Garamond" w:hAnsi="Garamond"/>
        </w:rPr>
        <w:t>t’</w:t>
      </w:r>
      <w:r w:rsidRPr="00D3731E">
        <w:rPr>
          <w:rFonts w:ascii="Garamond" w:hAnsi="Garamond"/>
        </w:rPr>
        <w:t>aynyd</w:t>
      </w:r>
      <w:proofErr w:type="spellEnd"/>
      <w:r w:rsidRPr="00D3731E">
        <w:rPr>
          <w:rFonts w:ascii="Garamond" w:hAnsi="Garamond"/>
        </w:rPr>
        <w:t>]</w:t>
      </w:r>
    </w:p>
  </w:footnote>
  <w:footnote w:id="16">
    <w:p w14:paraId="0133A7DA" w14:textId="77777777" w:rsidR="0089274B" w:rsidRPr="00B63214" w:rsidRDefault="0089274B">
      <w:pPr>
        <w:pStyle w:val="FootnoteText"/>
        <w:rPr>
          <w:rFonts w:ascii="Garamond" w:hAnsi="Garamond"/>
        </w:rPr>
      </w:pPr>
      <w:r w:rsidRPr="00B63214">
        <w:rPr>
          <w:rStyle w:val="FootnoteReference"/>
          <w:rFonts w:ascii="Garamond" w:hAnsi="Garamond"/>
        </w:rPr>
        <w:footnoteRef/>
      </w:r>
      <w:r w:rsidRPr="00B63214">
        <w:rPr>
          <w:rFonts w:ascii="Garamond" w:hAnsi="Garamond"/>
        </w:rPr>
        <w:t xml:space="preserve"> [</w:t>
      </w:r>
      <w:r w:rsidRPr="00A34331">
        <w:rPr>
          <w:rFonts w:ascii="Garamond" w:hAnsi="Garamond"/>
          <w:i/>
        </w:rPr>
        <w:t>sic</w:t>
      </w:r>
      <w:r w:rsidRPr="00B63214">
        <w:rPr>
          <w:rFonts w:ascii="Garamond" w:hAnsi="Garamond"/>
          <w:i/>
        </w:rPr>
        <w:t>:</w:t>
      </w:r>
      <w:r w:rsidRPr="00B63214">
        <w:rPr>
          <w:rFonts w:ascii="Garamond" w:hAnsi="Garamond"/>
        </w:rPr>
        <w:t xml:space="preserve"> </w:t>
      </w:r>
      <w:proofErr w:type="spellStart"/>
      <w:r w:rsidRPr="00B63214">
        <w:rPr>
          <w:rFonts w:ascii="Garamond" w:hAnsi="Garamond"/>
        </w:rPr>
        <w:t>cre</w:t>
      </w:r>
      <w:proofErr w:type="spellEnd"/>
      <w:r w:rsidRPr="00B63214">
        <w:rPr>
          <w:rFonts w:ascii="Garamond" w:hAnsi="Garamond"/>
        </w:rPr>
        <w:t>]</w:t>
      </w:r>
    </w:p>
  </w:footnote>
  <w:footnote w:id="17">
    <w:p w14:paraId="35BB0D1E" w14:textId="77777777" w:rsidR="0089274B" w:rsidRPr="00A95CC2" w:rsidRDefault="0089274B">
      <w:pPr>
        <w:pStyle w:val="FootnoteText"/>
        <w:rPr>
          <w:rFonts w:ascii="Garamond" w:hAnsi="Garamond"/>
        </w:rPr>
      </w:pPr>
      <w:r w:rsidRPr="00A95CC2">
        <w:rPr>
          <w:rStyle w:val="FootnoteReference"/>
          <w:rFonts w:ascii="Garamond" w:hAnsi="Garamond"/>
        </w:rPr>
        <w:footnoteRef/>
      </w:r>
      <w:r w:rsidRPr="00A95CC2">
        <w:rPr>
          <w:rFonts w:ascii="Garamond" w:hAnsi="Garamond"/>
        </w:rPr>
        <w:t xml:space="preserve"> </w:t>
      </w:r>
      <w:r w:rsidRPr="00A95CC2">
        <w:rPr>
          <w:rFonts w:ascii="Garamond" w:hAnsi="Garamond" w:cs="Times New Roman"/>
        </w:rPr>
        <w:t>[</w:t>
      </w:r>
      <w:r w:rsidRPr="00A34331">
        <w:rPr>
          <w:rFonts w:ascii="Garamond" w:hAnsi="Garamond" w:cs="Times New Roman"/>
          <w:i/>
        </w:rPr>
        <w:t>sic</w:t>
      </w:r>
      <w:r w:rsidRPr="00A95CC2">
        <w:rPr>
          <w:rFonts w:ascii="Garamond" w:hAnsi="Garamond" w:cs="Times New Roman"/>
        </w:rPr>
        <w:t>:</w:t>
      </w:r>
      <w:r w:rsidRPr="00A95CC2">
        <w:rPr>
          <w:rFonts w:ascii="Garamond" w:hAnsi="Garamond" w:cs="Times New Roman"/>
          <w:i/>
        </w:rPr>
        <w:t xml:space="preserve"> at</w:t>
      </w:r>
      <w:r w:rsidRPr="00A95CC2">
        <w:rPr>
          <w:rFonts w:ascii="Garamond" w:hAnsi="Garamond" w:cs="Times New Roman"/>
        </w:rPr>
        <w:t>]</w:t>
      </w:r>
    </w:p>
  </w:footnote>
  <w:footnote w:id="18">
    <w:p w14:paraId="63F31735" w14:textId="77777777" w:rsidR="0089274B" w:rsidRPr="00A95CC2" w:rsidRDefault="0089274B">
      <w:pPr>
        <w:pStyle w:val="FootnoteText"/>
        <w:rPr>
          <w:rFonts w:ascii="Garamond" w:hAnsi="Garamond"/>
        </w:rPr>
      </w:pPr>
      <w:r w:rsidRPr="00A95CC2">
        <w:rPr>
          <w:rStyle w:val="FootnoteReference"/>
          <w:rFonts w:ascii="Garamond" w:hAnsi="Garamond"/>
        </w:rPr>
        <w:footnoteRef/>
      </w:r>
      <w:r w:rsidRPr="00A95CC2">
        <w:rPr>
          <w:rFonts w:ascii="Garamond" w:hAnsi="Garamond"/>
        </w:rPr>
        <w:t xml:space="preserve"> [</w:t>
      </w:r>
      <w:r w:rsidRPr="00A34331">
        <w:rPr>
          <w:rFonts w:ascii="Garamond" w:hAnsi="Garamond"/>
          <w:i/>
        </w:rPr>
        <w:t>sic</w:t>
      </w:r>
      <w:r w:rsidRPr="00A95CC2">
        <w:rPr>
          <w:rFonts w:ascii="Garamond" w:hAnsi="Garamond"/>
        </w:rPr>
        <w:t xml:space="preserve">: </w:t>
      </w:r>
      <w:proofErr w:type="spellStart"/>
      <w:r w:rsidRPr="00A95CC2">
        <w:rPr>
          <w:rFonts w:ascii="Garamond" w:hAnsi="Garamond"/>
        </w:rPr>
        <w:t>yearee</w:t>
      </w:r>
      <w:proofErr w:type="spellEnd"/>
      <w:r w:rsidRPr="00A95CC2">
        <w:rPr>
          <w:rFonts w:ascii="Garamond" w:hAnsi="Garamond"/>
        </w:rPr>
        <w:t>]</w:t>
      </w:r>
    </w:p>
  </w:footnote>
  <w:footnote w:id="19">
    <w:p w14:paraId="7FCE335A" w14:textId="77777777" w:rsidR="0089274B" w:rsidRPr="00A95CC2" w:rsidRDefault="0089274B">
      <w:pPr>
        <w:pStyle w:val="FootnoteText"/>
        <w:rPr>
          <w:rFonts w:ascii="Garamond" w:hAnsi="Garamond"/>
        </w:rPr>
      </w:pPr>
      <w:r w:rsidRPr="00A95CC2">
        <w:rPr>
          <w:rStyle w:val="FootnoteReference"/>
          <w:rFonts w:ascii="Garamond" w:hAnsi="Garamond"/>
        </w:rPr>
        <w:footnoteRef/>
      </w:r>
      <w:r w:rsidRPr="00A95CC2">
        <w:rPr>
          <w:rFonts w:ascii="Garamond" w:hAnsi="Garamond"/>
        </w:rPr>
        <w:t xml:space="preserve"> [</w:t>
      </w:r>
      <w:r w:rsidRPr="00A34331">
        <w:rPr>
          <w:rFonts w:ascii="Garamond" w:hAnsi="Garamond"/>
          <w:i/>
        </w:rPr>
        <w:t>sic</w:t>
      </w:r>
      <w:r w:rsidRPr="00A95CC2">
        <w:rPr>
          <w:rFonts w:ascii="Garamond" w:hAnsi="Garamond"/>
        </w:rPr>
        <w:t xml:space="preserve">: </w:t>
      </w:r>
      <w:proofErr w:type="spellStart"/>
      <w:r w:rsidRPr="00A95CC2">
        <w:rPr>
          <w:rFonts w:ascii="Garamond" w:hAnsi="Garamond"/>
        </w:rPr>
        <w:t>yeareeyn</w:t>
      </w:r>
      <w:proofErr w:type="spellEnd"/>
      <w:r w:rsidRPr="00A95CC2">
        <w:rPr>
          <w:rFonts w:ascii="Garamond" w:hAnsi="Garamond"/>
        </w:rPr>
        <w:t>]</w:t>
      </w:r>
    </w:p>
  </w:footnote>
  <w:footnote w:id="20">
    <w:p w14:paraId="24950180" w14:textId="77777777" w:rsidR="0089274B" w:rsidRPr="000C6FFC" w:rsidRDefault="0089274B">
      <w:pPr>
        <w:pStyle w:val="FootnoteText"/>
        <w:rPr>
          <w:rFonts w:ascii="Garamond" w:hAnsi="Garamond"/>
        </w:rPr>
      </w:pPr>
      <w:r w:rsidRPr="000C6FFC">
        <w:rPr>
          <w:rStyle w:val="FootnoteReference"/>
          <w:rFonts w:ascii="Garamond" w:hAnsi="Garamond"/>
        </w:rPr>
        <w:footnoteRef/>
      </w:r>
      <w:r w:rsidRPr="000C6FFC">
        <w:rPr>
          <w:rFonts w:ascii="Garamond" w:hAnsi="Garamond"/>
        </w:rPr>
        <w:t xml:space="preserve"> [</w:t>
      </w:r>
      <w:r w:rsidRPr="00A34331">
        <w:rPr>
          <w:rFonts w:ascii="Garamond" w:hAnsi="Garamond"/>
          <w:i/>
        </w:rPr>
        <w:t>sic</w:t>
      </w:r>
      <w:r w:rsidRPr="000C6FFC">
        <w:rPr>
          <w:rFonts w:ascii="Garamond" w:hAnsi="Garamond"/>
        </w:rPr>
        <w:t xml:space="preserve">: </w:t>
      </w:r>
      <w:proofErr w:type="spellStart"/>
      <w:r w:rsidRPr="000C6FFC">
        <w:rPr>
          <w:rFonts w:ascii="Garamond" w:hAnsi="Garamond"/>
        </w:rPr>
        <w:t>fegooish</w:t>
      </w:r>
      <w:proofErr w:type="spellEnd"/>
      <w:r w:rsidRPr="000C6FFC">
        <w:rPr>
          <w:rFonts w:ascii="Garamond" w:hAnsi="Garamond"/>
        </w:rPr>
        <w:t>]</w:t>
      </w:r>
    </w:p>
  </w:footnote>
  <w:footnote w:id="21">
    <w:p w14:paraId="03676472" w14:textId="77777777" w:rsidR="0089274B" w:rsidRPr="00846A6E" w:rsidRDefault="0089274B">
      <w:pPr>
        <w:pStyle w:val="FootnoteText"/>
        <w:rPr>
          <w:rFonts w:ascii="Garamond" w:hAnsi="Garamond"/>
        </w:rPr>
      </w:pPr>
      <w:r w:rsidRPr="00846A6E">
        <w:rPr>
          <w:rStyle w:val="FootnoteReference"/>
          <w:rFonts w:ascii="Garamond" w:hAnsi="Garamond"/>
        </w:rPr>
        <w:footnoteRef/>
      </w:r>
      <w:r w:rsidRPr="00846A6E">
        <w:rPr>
          <w:rFonts w:ascii="Garamond" w:hAnsi="Garamond"/>
        </w:rPr>
        <w:t xml:space="preserve"> [</w:t>
      </w:r>
      <w:r w:rsidRPr="00A34331">
        <w:rPr>
          <w:rFonts w:ascii="Garamond" w:hAnsi="Garamond"/>
          <w:i/>
        </w:rPr>
        <w:t>sic</w:t>
      </w:r>
      <w:r w:rsidRPr="00846A6E">
        <w:rPr>
          <w:rFonts w:ascii="Garamond" w:hAnsi="Garamond"/>
        </w:rPr>
        <w:t>: Yee]</w:t>
      </w:r>
    </w:p>
  </w:footnote>
  <w:footnote w:id="22">
    <w:p w14:paraId="30850DD5" w14:textId="77777777" w:rsidR="0089274B" w:rsidRPr="00F33E67" w:rsidRDefault="0089274B">
      <w:pPr>
        <w:pStyle w:val="FootnoteText"/>
        <w:rPr>
          <w:rFonts w:ascii="Garamond" w:hAnsi="Garamond"/>
        </w:rPr>
      </w:pPr>
      <w:r w:rsidRPr="00F33E67">
        <w:rPr>
          <w:rStyle w:val="FootnoteReference"/>
          <w:rFonts w:ascii="Garamond" w:hAnsi="Garamond"/>
        </w:rPr>
        <w:footnoteRef/>
      </w:r>
      <w:r w:rsidRPr="00F33E67">
        <w:rPr>
          <w:rFonts w:ascii="Garamond" w:hAnsi="Garamond"/>
        </w:rPr>
        <w:t xml:space="preserve"> [</w:t>
      </w:r>
      <w:r w:rsidRPr="00A34331">
        <w:rPr>
          <w:rFonts w:ascii="Garamond" w:hAnsi="Garamond"/>
          <w:i/>
        </w:rPr>
        <w:t>sic</w:t>
      </w:r>
      <w:r w:rsidRPr="00F33E67">
        <w:rPr>
          <w:rFonts w:ascii="Garamond" w:hAnsi="Garamond"/>
        </w:rPr>
        <w:t xml:space="preserve">: </w:t>
      </w:r>
      <w:proofErr w:type="spellStart"/>
      <w:r w:rsidRPr="00F33E67">
        <w:rPr>
          <w:rFonts w:ascii="Garamond" w:hAnsi="Garamond"/>
        </w:rPr>
        <w:t>cre</w:t>
      </w:r>
      <w:proofErr w:type="spellEnd"/>
      <w:r w:rsidRPr="00F33E67">
        <w:rPr>
          <w:rFonts w:ascii="Garamond" w:hAnsi="Garamond"/>
        </w:rPr>
        <w:t>]</w:t>
      </w:r>
    </w:p>
  </w:footnote>
  <w:footnote w:id="23">
    <w:p w14:paraId="7B70627E" w14:textId="77777777" w:rsidR="0089274B" w:rsidRPr="00AC0398" w:rsidRDefault="0089274B">
      <w:pPr>
        <w:pStyle w:val="FootnoteText"/>
      </w:pPr>
      <w:r w:rsidRPr="00AC0398">
        <w:rPr>
          <w:rStyle w:val="FootnoteReference"/>
          <w:rFonts w:ascii="Garamond" w:hAnsi="Garamond"/>
        </w:rPr>
        <w:footnoteRef/>
      </w:r>
      <w:r w:rsidRPr="00AC0398">
        <w:rPr>
          <w:rFonts w:ascii="Garamond" w:hAnsi="Garamond"/>
        </w:rPr>
        <w:t xml:space="preserve"> [</w:t>
      </w:r>
      <w:r w:rsidRPr="00A34331">
        <w:rPr>
          <w:rFonts w:ascii="Garamond" w:hAnsi="Garamond"/>
          <w:i/>
        </w:rPr>
        <w:t>sic</w:t>
      </w:r>
      <w:r w:rsidRPr="00AC0398">
        <w:rPr>
          <w:rFonts w:ascii="Garamond" w:hAnsi="Garamond"/>
        </w:rPr>
        <w:t xml:space="preserve">: </w:t>
      </w:r>
      <w:proofErr w:type="spellStart"/>
      <w:r w:rsidRPr="00AC0398">
        <w:rPr>
          <w:rFonts w:ascii="Garamond" w:hAnsi="Garamond"/>
        </w:rPr>
        <w:t>cre</w:t>
      </w:r>
      <w:proofErr w:type="spellEnd"/>
      <w:r w:rsidRPr="00AC0398">
        <w:rPr>
          <w:rFonts w:ascii="Garamond" w:hAnsi="Garamond"/>
        </w:rPr>
        <w:t>]</w:t>
      </w:r>
    </w:p>
  </w:footnote>
  <w:footnote w:id="24">
    <w:p w14:paraId="217F6BDE" w14:textId="77777777" w:rsidR="0089274B" w:rsidRPr="00167195" w:rsidRDefault="0089274B">
      <w:pPr>
        <w:pStyle w:val="FootnoteText"/>
        <w:rPr>
          <w:rFonts w:ascii="Garamond" w:hAnsi="Garamond"/>
        </w:rPr>
      </w:pPr>
      <w:r w:rsidRPr="00167195">
        <w:rPr>
          <w:rStyle w:val="FootnoteReference"/>
          <w:rFonts w:ascii="Garamond" w:hAnsi="Garamond"/>
        </w:rPr>
        <w:footnoteRef/>
      </w:r>
      <w:r w:rsidRPr="00167195">
        <w:rPr>
          <w:rFonts w:ascii="Garamond" w:hAnsi="Garamond"/>
        </w:rPr>
        <w:t xml:space="preserve"> [</w:t>
      </w:r>
      <w:r w:rsidRPr="00167195">
        <w:rPr>
          <w:rFonts w:ascii="Garamond" w:hAnsi="Garamond"/>
          <w:i/>
        </w:rPr>
        <w:t>i.e.</w:t>
      </w:r>
      <w:r w:rsidRPr="00167195">
        <w:rPr>
          <w:rFonts w:ascii="Garamond" w:hAnsi="Garamond"/>
        </w:rPr>
        <w:t xml:space="preserve"> </w:t>
      </w:r>
      <w:proofErr w:type="spellStart"/>
      <w:r w:rsidRPr="00167195">
        <w:rPr>
          <w:rFonts w:ascii="Garamond" w:hAnsi="Garamond"/>
        </w:rPr>
        <w:t>nirree</w:t>
      </w:r>
      <w:proofErr w:type="spellEnd"/>
      <w:r w:rsidRPr="00167195">
        <w:rPr>
          <w:rFonts w:ascii="Garamond" w:hAnsi="Garamond"/>
        </w:rPr>
        <w:t>]</w:t>
      </w:r>
    </w:p>
  </w:footnote>
  <w:footnote w:id="25">
    <w:p w14:paraId="3059F34C" w14:textId="77777777" w:rsidR="0089274B" w:rsidRPr="00D66F81" w:rsidRDefault="0089274B">
      <w:pPr>
        <w:pStyle w:val="FootnoteText"/>
        <w:rPr>
          <w:rFonts w:ascii="Garamond" w:hAnsi="Garamond"/>
        </w:rPr>
      </w:pPr>
      <w:r w:rsidRPr="00D66F81">
        <w:rPr>
          <w:rStyle w:val="FootnoteReference"/>
          <w:rFonts w:ascii="Garamond" w:hAnsi="Garamond"/>
        </w:rPr>
        <w:footnoteRef/>
      </w:r>
      <w:r w:rsidRPr="00D66F81">
        <w:rPr>
          <w:rFonts w:ascii="Garamond" w:hAnsi="Garamond"/>
        </w:rPr>
        <w:t xml:space="preserve"> [</w:t>
      </w:r>
      <w:r w:rsidRPr="00D66F81">
        <w:rPr>
          <w:rFonts w:ascii="Garamond" w:hAnsi="Garamond"/>
          <w:i/>
        </w:rPr>
        <w:t>i.e.</w:t>
      </w:r>
      <w:r w:rsidRPr="00D66F81">
        <w:rPr>
          <w:rFonts w:ascii="Garamond" w:hAnsi="Garamond"/>
        </w:rPr>
        <w:t xml:space="preserve"> </w:t>
      </w:r>
      <w:proofErr w:type="spellStart"/>
      <w:r w:rsidRPr="00D66F81">
        <w:rPr>
          <w:rFonts w:ascii="Garamond" w:hAnsi="Garamond"/>
        </w:rPr>
        <w:t>soilshit</w:t>
      </w:r>
      <w:proofErr w:type="spellEnd"/>
      <w:r w:rsidRPr="00D66F81">
        <w:rPr>
          <w:rFonts w:ascii="Garamond" w:hAnsi="Garamond"/>
        </w:rPr>
        <w:t>]</w:t>
      </w:r>
    </w:p>
  </w:footnote>
  <w:footnote w:id="26">
    <w:p w14:paraId="05D787AD" w14:textId="77777777" w:rsidR="0089274B" w:rsidRPr="00D53C12" w:rsidRDefault="0089274B">
      <w:pPr>
        <w:pStyle w:val="FootnoteText"/>
        <w:rPr>
          <w:rFonts w:ascii="Garamond" w:hAnsi="Garamond"/>
        </w:rPr>
      </w:pPr>
      <w:r w:rsidRPr="00D53C12">
        <w:rPr>
          <w:rStyle w:val="FootnoteReference"/>
          <w:rFonts w:ascii="Garamond" w:hAnsi="Garamond"/>
        </w:rPr>
        <w:footnoteRef/>
      </w:r>
      <w:r w:rsidRPr="00D53C12">
        <w:rPr>
          <w:rFonts w:ascii="Garamond" w:hAnsi="Garamond"/>
        </w:rPr>
        <w:t xml:space="preserve"> [</w:t>
      </w:r>
      <w:r w:rsidRPr="00A34331">
        <w:rPr>
          <w:rFonts w:ascii="Garamond" w:hAnsi="Garamond"/>
          <w:i/>
        </w:rPr>
        <w:t>sic</w:t>
      </w:r>
      <w:r w:rsidRPr="00D53C12">
        <w:rPr>
          <w:rFonts w:ascii="Garamond" w:hAnsi="Garamond"/>
        </w:rPr>
        <w:t xml:space="preserve">: </w:t>
      </w:r>
      <w:proofErr w:type="spellStart"/>
      <w:r w:rsidRPr="00D53C12">
        <w:rPr>
          <w:rFonts w:ascii="Garamond" w:hAnsi="Garamond"/>
        </w:rPr>
        <w:t>hurranse</w:t>
      </w:r>
      <w:proofErr w:type="spellEnd"/>
      <w:r w:rsidRPr="00D53C12">
        <w:rPr>
          <w:rFonts w:ascii="Garamond" w:hAnsi="Garamond"/>
        </w:rPr>
        <w:t>]</w:t>
      </w:r>
    </w:p>
  </w:footnote>
  <w:footnote w:id="27">
    <w:p w14:paraId="387C9BE4" w14:textId="77777777" w:rsidR="0089274B" w:rsidRPr="002F3716" w:rsidRDefault="0089274B">
      <w:pPr>
        <w:pStyle w:val="FootnoteText"/>
        <w:rPr>
          <w:rFonts w:ascii="Garamond" w:hAnsi="Garamond"/>
        </w:rPr>
      </w:pPr>
      <w:r w:rsidRPr="002F3716">
        <w:rPr>
          <w:rStyle w:val="FootnoteReference"/>
          <w:rFonts w:ascii="Garamond" w:hAnsi="Garamond"/>
        </w:rPr>
        <w:footnoteRef/>
      </w:r>
      <w:r w:rsidRPr="002F3716">
        <w:rPr>
          <w:rFonts w:ascii="Garamond" w:hAnsi="Garamond"/>
        </w:rPr>
        <w:t xml:space="preserve"> </w:t>
      </w:r>
      <w:r w:rsidRPr="002F3716">
        <w:rPr>
          <w:rFonts w:ascii="Garamond" w:hAnsi="Garamond"/>
          <w:szCs w:val="28"/>
        </w:rPr>
        <w:t>[</w:t>
      </w:r>
      <w:r w:rsidRPr="00A34331">
        <w:rPr>
          <w:rFonts w:ascii="Garamond" w:hAnsi="Garamond"/>
          <w:i/>
          <w:szCs w:val="28"/>
        </w:rPr>
        <w:t>sic</w:t>
      </w:r>
      <w:r w:rsidRPr="002F3716">
        <w:rPr>
          <w:rFonts w:ascii="Garamond" w:hAnsi="Garamond"/>
          <w:szCs w:val="28"/>
        </w:rPr>
        <w:t xml:space="preserve">: </w:t>
      </w:r>
      <w:proofErr w:type="spellStart"/>
      <w:r w:rsidRPr="002F3716">
        <w:rPr>
          <w:rFonts w:ascii="Garamond" w:hAnsi="Garamond"/>
          <w:szCs w:val="28"/>
        </w:rPr>
        <w:t>cre</w:t>
      </w:r>
      <w:proofErr w:type="spellEnd"/>
      <w:r w:rsidRPr="002F3716">
        <w:rPr>
          <w:rFonts w:ascii="Garamond" w:hAnsi="Garamond"/>
          <w:szCs w:val="28"/>
        </w:rPr>
        <w:t>]</w:t>
      </w:r>
    </w:p>
  </w:footnote>
  <w:footnote w:id="28">
    <w:p w14:paraId="1F753B78" w14:textId="77777777" w:rsidR="0089274B" w:rsidRPr="00562152" w:rsidRDefault="0089274B">
      <w:pPr>
        <w:pStyle w:val="FootnoteText"/>
        <w:rPr>
          <w:rFonts w:ascii="Garamond" w:hAnsi="Garamond"/>
        </w:rPr>
      </w:pPr>
      <w:r w:rsidRPr="00562152">
        <w:rPr>
          <w:rStyle w:val="FootnoteReference"/>
          <w:rFonts w:ascii="Garamond" w:hAnsi="Garamond"/>
        </w:rPr>
        <w:footnoteRef/>
      </w:r>
      <w:r w:rsidRPr="00562152">
        <w:rPr>
          <w:rFonts w:ascii="Garamond" w:hAnsi="Garamond"/>
        </w:rPr>
        <w:t xml:space="preserve"> [</w:t>
      </w:r>
      <w:r w:rsidRPr="00A34331">
        <w:rPr>
          <w:rFonts w:ascii="Garamond" w:hAnsi="Garamond"/>
          <w:i/>
        </w:rPr>
        <w:t>sic</w:t>
      </w:r>
      <w:r w:rsidRPr="00562152">
        <w:rPr>
          <w:rFonts w:ascii="Garamond" w:hAnsi="Garamond"/>
        </w:rPr>
        <w:t xml:space="preserve">: </w:t>
      </w:r>
      <w:proofErr w:type="spellStart"/>
      <w:r w:rsidRPr="00562152">
        <w:rPr>
          <w:rFonts w:ascii="Garamond" w:hAnsi="Garamond"/>
        </w:rPr>
        <w:t>gherjagh</w:t>
      </w:r>
      <w:proofErr w:type="spellEnd"/>
      <w:r w:rsidRPr="00562152">
        <w:rPr>
          <w:rFonts w:ascii="Garamond" w:hAnsi="Garamond"/>
        </w:rPr>
        <w:t>]</w:t>
      </w:r>
    </w:p>
  </w:footnote>
  <w:footnote w:id="29">
    <w:p w14:paraId="6F772290" w14:textId="77777777" w:rsidR="0089274B" w:rsidRPr="00472FF6" w:rsidRDefault="0089274B">
      <w:pPr>
        <w:pStyle w:val="FootnoteText"/>
        <w:rPr>
          <w:rFonts w:ascii="Garamond" w:hAnsi="Garamond"/>
        </w:rPr>
      </w:pPr>
      <w:r w:rsidRPr="00472FF6">
        <w:rPr>
          <w:rStyle w:val="FootnoteReference"/>
          <w:rFonts w:ascii="Garamond" w:hAnsi="Garamond"/>
        </w:rPr>
        <w:footnoteRef/>
      </w:r>
      <w:r w:rsidRPr="00472FF6">
        <w:rPr>
          <w:rFonts w:ascii="Garamond" w:hAnsi="Garamond"/>
        </w:rPr>
        <w:t xml:space="preserve"> [The remainder of the paragraph is absent in the Manx.]</w:t>
      </w:r>
    </w:p>
  </w:footnote>
  <w:footnote w:id="30">
    <w:p w14:paraId="4875E274" w14:textId="77777777" w:rsidR="0089274B" w:rsidRPr="002932A2" w:rsidRDefault="0089274B">
      <w:pPr>
        <w:pStyle w:val="FootnoteText"/>
        <w:rPr>
          <w:rFonts w:ascii="Garamond" w:hAnsi="Garamond"/>
        </w:rPr>
      </w:pPr>
      <w:r w:rsidRPr="002932A2">
        <w:rPr>
          <w:rStyle w:val="FootnoteReference"/>
          <w:rFonts w:ascii="Garamond" w:hAnsi="Garamond"/>
        </w:rPr>
        <w:footnoteRef/>
      </w:r>
      <w:r w:rsidRPr="002932A2">
        <w:rPr>
          <w:rFonts w:ascii="Garamond" w:hAnsi="Garamond"/>
        </w:rPr>
        <w:t xml:space="preserve"> [</w:t>
      </w:r>
      <w:r w:rsidRPr="00A34331">
        <w:rPr>
          <w:rFonts w:ascii="Garamond" w:hAnsi="Garamond"/>
          <w:i/>
        </w:rPr>
        <w:t>sic</w:t>
      </w:r>
      <w:r w:rsidRPr="002932A2">
        <w:rPr>
          <w:rFonts w:ascii="Garamond" w:hAnsi="Garamond"/>
        </w:rPr>
        <w:t>: ta]</w:t>
      </w:r>
    </w:p>
  </w:footnote>
  <w:footnote w:id="31">
    <w:p w14:paraId="6D7D4498" w14:textId="77777777" w:rsidR="0089274B" w:rsidRPr="002932A2" w:rsidRDefault="0089274B">
      <w:pPr>
        <w:pStyle w:val="FootnoteText"/>
        <w:rPr>
          <w:rFonts w:ascii="Garamond" w:hAnsi="Garamond"/>
        </w:rPr>
      </w:pPr>
      <w:r w:rsidRPr="002932A2">
        <w:rPr>
          <w:rStyle w:val="FootnoteReference"/>
          <w:rFonts w:ascii="Garamond" w:hAnsi="Garamond"/>
        </w:rPr>
        <w:footnoteRef/>
      </w:r>
      <w:r w:rsidRPr="002932A2">
        <w:rPr>
          <w:rFonts w:ascii="Garamond" w:hAnsi="Garamond"/>
        </w:rPr>
        <w:t xml:space="preserve"> [</w:t>
      </w:r>
      <w:r w:rsidRPr="00A34331">
        <w:rPr>
          <w:rFonts w:ascii="Garamond" w:hAnsi="Garamond"/>
          <w:i/>
        </w:rPr>
        <w:t>sic</w:t>
      </w:r>
      <w:r w:rsidRPr="002932A2">
        <w:rPr>
          <w:rFonts w:ascii="Garamond" w:hAnsi="Garamond"/>
        </w:rPr>
        <w:t xml:space="preserve">: </w:t>
      </w:r>
      <w:proofErr w:type="spellStart"/>
      <w:r w:rsidRPr="002932A2">
        <w:rPr>
          <w:rFonts w:ascii="Garamond" w:hAnsi="Garamond"/>
        </w:rPr>
        <w:t>tra</w:t>
      </w:r>
      <w:proofErr w:type="spellEnd"/>
      <w:r w:rsidRPr="002932A2">
        <w:rPr>
          <w:rFonts w:ascii="Garamond" w:hAnsi="Garamond"/>
        </w:rPr>
        <w:t>]</w:t>
      </w:r>
    </w:p>
  </w:footnote>
  <w:footnote w:id="32">
    <w:p w14:paraId="79BD6DDB" w14:textId="77777777" w:rsidR="0089274B" w:rsidRPr="00046A57" w:rsidRDefault="0089274B">
      <w:pPr>
        <w:pStyle w:val="FootnoteText"/>
        <w:rPr>
          <w:rFonts w:ascii="Garamond" w:hAnsi="Garamond"/>
        </w:rPr>
      </w:pPr>
      <w:r w:rsidRPr="00046A57">
        <w:rPr>
          <w:rStyle w:val="FootnoteReference"/>
          <w:rFonts w:ascii="Garamond" w:hAnsi="Garamond"/>
        </w:rPr>
        <w:footnoteRef/>
      </w:r>
      <w:r w:rsidRPr="00046A57">
        <w:rPr>
          <w:rFonts w:ascii="Garamond" w:hAnsi="Garamond"/>
        </w:rPr>
        <w:t xml:space="preserve"> [</w:t>
      </w:r>
      <w:r w:rsidRPr="00A34331">
        <w:rPr>
          <w:rFonts w:ascii="Garamond" w:hAnsi="Garamond"/>
          <w:i/>
        </w:rPr>
        <w:t>sic</w:t>
      </w:r>
      <w:r w:rsidRPr="00046A57">
        <w:rPr>
          <w:rFonts w:ascii="Garamond" w:hAnsi="Garamond"/>
        </w:rPr>
        <w:t xml:space="preserve">: </w:t>
      </w:r>
      <w:proofErr w:type="spellStart"/>
      <w:r w:rsidRPr="00046A57">
        <w:rPr>
          <w:rFonts w:ascii="Garamond" w:hAnsi="Garamond"/>
        </w:rPr>
        <w:t>arryltagh</w:t>
      </w:r>
      <w:proofErr w:type="spellEnd"/>
      <w:r w:rsidRPr="00046A57">
        <w:rPr>
          <w:rFonts w:ascii="Garamond" w:hAnsi="Garamond"/>
        </w:rPr>
        <w:t>]</w:t>
      </w:r>
    </w:p>
  </w:footnote>
  <w:footnote w:id="33">
    <w:p w14:paraId="732C6776" w14:textId="77777777" w:rsidR="0089274B" w:rsidRPr="00BC5F55" w:rsidRDefault="0089274B">
      <w:pPr>
        <w:pStyle w:val="FootnoteText"/>
        <w:rPr>
          <w:rFonts w:ascii="Garamond" w:hAnsi="Garamond"/>
        </w:rPr>
      </w:pPr>
      <w:r w:rsidRPr="00BC5F55">
        <w:rPr>
          <w:rStyle w:val="FootnoteReference"/>
          <w:rFonts w:ascii="Garamond" w:hAnsi="Garamond"/>
        </w:rPr>
        <w:footnoteRef/>
      </w:r>
      <w:r w:rsidRPr="00BC5F55">
        <w:rPr>
          <w:rFonts w:ascii="Garamond" w:hAnsi="Garamond"/>
        </w:rPr>
        <w:t xml:space="preserve"> [</w:t>
      </w:r>
      <w:r w:rsidRPr="00A34331">
        <w:rPr>
          <w:rFonts w:ascii="Garamond" w:hAnsi="Garamond"/>
          <w:i/>
        </w:rPr>
        <w:t>sic</w:t>
      </w:r>
      <w:r w:rsidRPr="00BC5F55">
        <w:rPr>
          <w:rFonts w:ascii="Garamond" w:hAnsi="Garamond"/>
        </w:rPr>
        <w:t xml:space="preserve">: </w:t>
      </w:r>
      <w:proofErr w:type="spellStart"/>
      <w:r w:rsidRPr="00BC5F55">
        <w:rPr>
          <w:rFonts w:ascii="Garamond" w:hAnsi="Garamond"/>
        </w:rPr>
        <w:t>shicker</w:t>
      </w:r>
      <w:proofErr w:type="spellEnd"/>
      <w:r w:rsidRPr="00BC5F55">
        <w:rPr>
          <w:rFonts w:ascii="Garamond" w:hAnsi="Garamond"/>
        </w:rPr>
        <w:t>]</w:t>
      </w:r>
    </w:p>
  </w:footnote>
  <w:footnote w:id="34">
    <w:p w14:paraId="098A1248" w14:textId="77777777" w:rsidR="0089274B" w:rsidRPr="00BC5F55" w:rsidRDefault="0089274B">
      <w:pPr>
        <w:pStyle w:val="FootnoteText"/>
        <w:rPr>
          <w:rFonts w:ascii="Garamond" w:hAnsi="Garamond"/>
        </w:rPr>
      </w:pPr>
      <w:r w:rsidRPr="00BC5F55">
        <w:rPr>
          <w:rStyle w:val="FootnoteReference"/>
          <w:rFonts w:ascii="Garamond" w:hAnsi="Garamond"/>
        </w:rPr>
        <w:footnoteRef/>
      </w:r>
      <w:r w:rsidRPr="00BC5F55">
        <w:rPr>
          <w:rFonts w:ascii="Garamond" w:hAnsi="Garamond"/>
        </w:rPr>
        <w:t xml:space="preserve"> [</w:t>
      </w:r>
      <w:r w:rsidRPr="00A34331">
        <w:rPr>
          <w:rFonts w:ascii="Garamond" w:hAnsi="Garamond"/>
          <w:i/>
        </w:rPr>
        <w:t>sic</w:t>
      </w:r>
      <w:r w:rsidRPr="00BC5F55">
        <w:rPr>
          <w:rFonts w:ascii="Garamond" w:hAnsi="Garamond"/>
        </w:rPr>
        <w:t xml:space="preserve">: </w:t>
      </w:r>
      <w:proofErr w:type="spellStart"/>
      <w:r w:rsidRPr="00BC5F55">
        <w:rPr>
          <w:rFonts w:ascii="Garamond" w:hAnsi="Garamond"/>
        </w:rPr>
        <w:t>dooiney</w:t>
      </w:r>
      <w:proofErr w:type="spellEnd"/>
      <w:r w:rsidRPr="00BC5F55">
        <w:rPr>
          <w:rFonts w:ascii="Garamond" w:hAnsi="Garamond"/>
        </w:rPr>
        <w:t>-]</w:t>
      </w:r>
    </w:p>
  </w:footnote>
  <w:footnote w:id="35">
    <w:p w14:paraId="10EC03BD" w14:textId="77777777" w:rsidR="0089274B" w:rsidRPr="00DF1BF5" w:rsidRDefault="0089274B">
      <w:pPr>
        <w:pStyle w:val="FootnoteText"/>
        <w:rPr>
          <w:rFonts w:ascii="Garamond" w:hAnsi="Garamond"/>
        </w:rPr>
      </w:pPr>
      <w:r w:rsidRPr="00DF1BF5">
        <w:rPr>
          <w:rStyle w:val="FootnoteReference"/>
          <w:rFonts w:ascii="Garamond" w:hAnsi="Garamond"/>
        </w:rPr>
        <w:footnoteRef/>
      </w:r>
      <w:r w:rsidRPr="00DF1BF5">
        <w:rPr>
          <w:rFonts w:ascii="Garamond" w:hAnsi="Garamond"/>
        </w:rPr>
        <w:t xml:space="preserve"> [</w:t>
      </w:r>
      <w:r w:rsidRPr="00A34331">
        <w:rPr>
          <w:rFonts w:ascii="Garamond" w:hAnsi="Garamond"/>
          <w:i/>
        </w:rPr>
        <w:t>sic</w:t>
      </w:r>
      <w:r w:rsidRPr="00DF1BF5">
        <w:rPr>
          <w:rFonts w:ascii="Garamond" w:hAnsi="Garamond"/>
        </w:rPr>
        <w:t xml:space="preserve">: </w:t>
      </w:r>
      <w:proofErr w:type="spellStart"/>
      <w:r w:rsidRPr="00DF1BF5">
        <w:rPr>
          <w:rFonts w:ascii="Garamond" w:hAnsi="Garamond"/>
        </w:rPr>
        <w:t>shiu</w:t>
      </w:r>
      <w:proofErr w:type="spellEnd"/>
      <w:r w:rsidRPr="00DF1BF5">
        <w:rPr>
          <w:rFonts w:ascii="Garamond" w:hAnsi="Garamond"/>
        </w:rPr>
        <w:t>]</w:t>
      </w:r>
    </w:p>
  </w:footnote>
  <w:footnote w:id="36">
    <w:p w14:paraId="49582A40" w14:textId="77777777" w:rsidR="0089274B" w:rsidRPr="00096389" w:rsidRDefault="0089274B">
      <w:pPr>
        <w:pStyle w:val="FootnoteText"/>
        <w:rPr>
          <w:rFonts w:ascii="Garamond" w:hAnsi="Garamond"/>
        </w:rPr>
      </w:pPr>
      <w:r w:rsidRPr="00096389">
        <w:rPr>
          <w:rStyle w:val="FootnoteReference"/>
          <w:rFonts w:ascii="Garamond" w:hAnsi="Garamond"/>
        </w:rPr>
        <w:footnoteRef/>
      </w:r>
      <w:r w:rsidRPr="00096389">
        <w:rPr>
          <w:rFonts w:ascii="Garamond" w:hAnsi="Garamond"/>
        </w:rPr>
        <w:t xml:space="preserve"> [</w:t>
      </w:r>
      <w:r w:rsidRPr="00A34331">
        <w:rPr>
          <w:rFonts w:ascii="Garamond" w:hAnsi="Garamond"/>
          <w:i/>
        </w:rPr>
        <w:t>sic</w:t>
      </w:r>
      <w:r>
        <w:rPr>
          <w:rFonts w:ascii="Garamond" w:hAnsi="Garamond"/>
        </w:rPr>
        <w:t>:</w:t>
      </w:r>
      <w:r w:rsidRPr="00096389">
        <w:rPr>
          <w:rFonts w:ascii="Garamond" w:hAnsi="Garamond"/>
        </w:rPr>
        <w:t xml:space="preserve"> </w:t>
      </w:r>
      <w:proofErr w:type="spellStart"/>
      <w:r w:rsidRPr="00096389">
        <w:rPr>
          <w:rFonts w:ascii="Garamond" w:hAnsi="Garamond"/>
        </w:rPr>
        <w:t>hee-oo</w:t>
      </w:r>
      <w:proofErr w:type="spellEnd"/>
      <w:r w:rsidRPr="00096389">
        <w:rPr>
          <w:rFonts w:ascii="Garamond" w:hAnsi="Garamond"/>
        </w:rPr>
        <w:t>]</w:t>
      </w:r>
    </w:p>
  </w:footnote>
  <w:footnote w:id="37">
    <w:p w14:paraId="5659A2C1" w14:textId="77777777" w:rsidR="0089274B" w:rsidRPr="00B237C3" w:rsidRDefault="0089274B">
      <w:pPr>
        <w:pStyle w:val="FootnoteText"/>
        <w:rPr>
          <w:rFonts w:ascii="Garamond" w:hAnsi="Garamond"/>
        </w:rPr>
      </w:pPr>
      <w:r w:rsidRPr="00B237C3">
        <w:rPr>
          <w:rStyle w:val="FootnoteReference"/>
          <w:rFonts w:ascii="Garamond" w:hAnsi="Garamond"/>
        </w:rPr>
        <w:footnoteRef/>
      </w:r>
      <w:r w:rsidRPr="00B237C3">
        <w:rPr>
          <w:rFonts w:ascii="Garamond" w:hAnsi="Garamond"/>
        </w:rPr>
        <w:t xml:space="preserve"> [In the Manx is added: or make a timely repentance.]</w:t>
      </w:r>
    </w:p>
  </w:footnote>
  <w:footnote w:id="38">
    <w:p w14:paraId="47C5A738" w14:textId="77777777" w:rsidR="0089274B" w:rsidRPr="000112AF" w:rsidRDefault="0089274B">
      <w:pPr>
        <w:pStyle w:val="FootnoteText"/>
        <w:rPr>
          <w:rFonts w:ascii="Garamond" w:hAnsi="Garamond"/>
        </w:rPr>
      </w:pPr>
      <w:r w:rsidRPr="000112AF">
        <w:rPr>
          <w:rStyle w:val="FootnoteReference"/>
          <w:rFonts w:ascii="Garamond" w:hAnsi="Garamond"/>
        </w:rPr>
        <w:footnoteRef/>
      </w:r>
      <w:r w:rsidRPr="000112AF">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0112AF">
        <w:rPr>
          <w:rFonts w:ascii="Garamond" w:hAnsi="Garamond"/>
        </w:rPr>
        <w:t xml:space="preserve"> </w:t>
      </w:r>
      <w:proofErr w:type="spellStart"/>
      <w:r w:rsidRPr="000112AF">
        <w:rPr>
          <w:rFonts w:ascii="Garamond" w:hAnsi="Garamond"/>
        </w:rPr>
        <w:t>Cre</w:t>
      </w:r>
      <w:proofErr w:type="spellEnd"/>
      <w:r w:rsidRPr="000112AF">
        <w:rPr>
          <w:rFonts w:ascii="Garamond" w:hAnsi="Garamond"/>
        </w:rPr>
        <w:t>]</w:t>
      </w:r>
    </w:p>
  </w:footnote>
  <w:footnote w:id="39">
    <w:p w14:paraId="04ACF8C6" w14:textId="77777777" w:rsidR="0089274B" w:rsidRPr="009C6F17" w:rsidRDefault="0089274B">
      <w:pPr>
        <w:pStyle w:val="FootnoteText"/>
        <w:rPr>
          <w:rFonts w:ascii="Garamond" w:hAnsi="Garamond"/>
        </w:rPr>
      </w:pPr>
      <w:r w:rsidRPr="009C6F17">
        <w:rPr>
          <w:rStyle w:val="FootnoteReference"/>
          <w:rFonts w:ascii="Garamond" w:hAnsi="Garamond"/>
        </w:rPr>
        <w:footnoteRef/>
      </w:r>
      <w:r w:rsidRPr="009C6F17">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9C6F17">
        <w:rPr>
          <w:rFonts w:ascii="Garamond" w:hAnsi="Garamond"/>
        </w:rPr>
        <w:t xml:space="preserve"> </w:t>
      </w:r>
      <w:proofErr w:type="spellStart"/>
      <w:r w:rsidRPr="009C6F17">
        <w:rPr>
          <w:rFonts w:ascii="Garamond" w:hAnsi="Garamond"/>
        </w:rPr>
        <w:t>Gloan</w:t>
      </w:r>
      <w:proofErr w:type="spellEnd"/>
      <w:r w:rsidRPr="009C6F17">
        <w:rPr>
          <w:rFonts w:ascii="Garamond" w:hAnsi="Garamond"/>
        </w:rPr>
        <w:t>]</w:t>
      </w:r>
    </w:p>
  </w:footnote>
  <w:footnote w:id="40">
    <w:p w14:paraId="7AD066D8" w14:textId="77777777" w:rsidR="0089274B" w:rsidRPr="002E74F7" w:rsidRDefault="0089274B">
      <w:pPr>
        <w:pStyle w:val="FootnoteText"/>
        <w:rPr>
          <w:rFonts w:ascii="Garamond" w:hAnsi="Garamond"/>
        </w:rPr>
      </w:pPr>
      <w:r w:rsidRPr="002E74F7">
        <w:rPr>
          <w:rStyle w:val="FootnoteReference"/>
          <w:rFonts w:ascii="Garamond" w:hAnsi="Garamond"/>
        </w:rPr>
        <w:footnoteRef/>
      </w:r>
      <w:r w:rsidRPr="002E74F7">
        <w:rPr>
          <w:rFonts w:ascii="Garamond" w:hAnsi="Garamond"/>
        </w:rPr>
        <w:t xml:space="preserve"> [</w:t>
      </w:r>
      <w:r w:rsidRPr="00A34331">
        <w:rPr>
          <w:rFonts w:ascii="Garamond" w:hAnsi="Garamond"/>
          <w:i/>
        </w:rPr>
        <w:t>sic</w:t>
      </w:r>
      <w:r w:rsidRPr="002E74F7">
        <w:rPr>
          <w:rFonts w:ascii="Garamond" w:hAnsi="Garamond"/>
        </w:rPr>
        <w:t xml:space="preserve">: </w:t>
      </w:r>
      <w:proofErr w:type="spellStart"/>
      <w:r w:rsidRPr="002E74F7">
        <w:rPr>
          <w:rFonts w:ascii="Garamond" w:hAnsi="Garamond"/>
        </w:rPr>
        <w:t>nyn</w:t>
      </w:r>
      <w:proofErr w:type="spellEnd"/>
      <w:r w:rsidRPr="002E74F7">
        <w:rPr>
          <w:rFonts w:ascii="Garamond" w:hAnsi="Garamond"/>
        </w:rPr>
        <w:t>]</w:t>
      </w:r>
    </w:p>
  </w:footnote>
  <w:footnote w:id="41">
    <w:p w14:paraId="28065F09" w14:textId="77777777" w:rsidR="0089274B" w:rsidRPr="002E5743" w:rsidRDefault="0089274B">
      <w:pPr>
        <w:pStyle w:val="FootnoteText"/>
        <w:rPr>
          <w:lang w:val="es-ES"/>
        </w:rPr>
      </w:pPr>
      <w:r w:rsidRPr="000A5AB7">
        <w:rPr>
          <w:rStyle w:val="FootnoteReference"/>
          <w:rFonts w:ascii="Garamond" w:hAnsi="Garamond"/>
        </w:rPr>
        <w:footnoteRef/>
      </w:r>
      <w:r w:rsidRPr="002E5743">
        <w:rPr>
          <w:rFonts w:ascii="Garamond" w:hAnsi="Garamond"/>
          <w:lang w:val="es-ES"/>
        </w:rPr>
        <w:t xml:space="preserve"> [</w:t>
      </w:r>
      <w:r w:rsidRPr="002E5743">
        <w:rPr>
          <w:rFonts w:ascii="Garamond" w:hAnsi="Garamond"/>
          <w:i/>
          <w:lang w:val="es-ES"/>
        </w:rPr>
        <w:t>sic</w:t>
      </w:r>
      <w:r w:rsidRPr="002E5743">
        <w:rPr>
          <w:rFonts w:ascii="Garamond" w:hAnsi="Garamond"/>
          <w:lang w:val="es-ES"/>
        </w:rPr>
        <w:t xml:space="preserve">: </w:t>
      </w:r>
      <w:proofErr w:type="spellStart"/>
      <w:r w:rsidRPr="002E5743">
        <w:rPr>
          <w:rFonts w:ascii="Garamond" w:hAnsi="Garamond"/>
          <w:lang w:val="es-ES"/>
        </w:rPr>
        <w:t>lowal</w:t>
      </w:r>
      <w:proofErr w:type="spellEnd"/>
      <w:r w:rsidRPr="002E5743">
        <w:rPr>
          <w:rFonts w:ascii="Garamond" w:hAnsi="Garamond"/>
          <w:lang w:val="es-ES"/>
        </w:rPr>
        <w:t xml:space="preserve"> </w:t>
      </w:r>
      <w:proofErr w:type="spellStart"/>
      <w:r w:rsidRPr="002E5743">
        <w:rPr>
          <w:rFonts w:ascii="Garamond" w:hAnsi="Garamond"/>
          <w:lang w:val="es-ES"/>
        </w:rPr>
        <w:t>tra</w:t>
      </w:r>
      <w:proofErr w:type="spellEnd"/>
      <w:r w:rsidRPr="002E5743">
        <w:rPr>
          <w:rFonts w:ascii="Garamond" w:hAnsi="Garamond"/>
          <w:lang w:val="es-ES"/>
        </w:rPr>
        <w:t xml:space="preserve"> </w:t>
      </w:r>
      <w:proofErr w:type="spellStart"/>
      <w:r w:rsidRPr="002E5743">
        <w:rPr>
          <w:rFonts w:ascii="Garamond" w:hAnsi="Garamond"/>
          <w:lang w:val="es-ES"/>
        </w:rPr>
        <w:t>daue</w:t>
      </w:r>
      <w:proofErr w:type="spellEnd"/>
      <w:r w:rsidRPr="002E5743">
        <w:rPr>
          <w:rFonts w:ascii="Garamond" w:hAnsi="Garamond"/>
          <w:lang w:val="es-ES"/>
        </w:rPr>
        <w:t>]</w:t>
      </w:r>
    </w:p>
  </w:footnote>
  <w:footnote w:id="42">
    <w:p w14:paraId="1778ABC5" w14:textId="77777777" w:rsidR="0089274B" w:rsidRPr="002E5743" w:rsidRDefault="0089274B">
      <w:pPr>
        <w:pStyle w:val="FootnoteText"/>
        <w:rPr>
          <w:rFonts w:ascii="Garamond" w:hAnsi="Garamond"/>
          <w:lang w:val="es-ES"/>
        </w:rPr>
      </w:pPr>
      <w:r w:rsidRPr="000A5AB7">
        <w:rPr>
          <w:rStyle w:val="FootnoteReference"/>
          <w:rFonts w:ascii="Garamond" w:hAnsi="Garamond"/>
        </w:rPr>
        <w:footnoteRef/>
      </w:r>
      <w:r w:rsidRPr="002E5743">
        <w:rPr>
          <w:rFonts w:ascii="Garamond" w:hAnsi="Garamond"/>
          <w:lang w:val="es-ES"/>
        </w:rPr>
        <w:t xml:space="preserve"> [</w:t>
      </w:r>
      <w:r w:rsidRPr="002E5743">
        <w:rPr>
          <w:rFonts w:ascii="Garamond" w:hAnsi="Garamond"/>
          <w:i/>
          <w:lang w:val="es-ES"/>
        </w:rPr>
        <w:t>i.e.</w:t>
      </w:r>
      <w:r w:rsidRPr="002E5743">
        <w:rPr>
          <w:rFonts w:ascii="Garamond" w:hAnsi="Garamond"/>
          <w:lang w:val="es-ES"/>
        </w:rPr>
        <w:t xml:space="preserve"> un </w:t>
      </w:r>
      <w:proofErr w:type="spellStart"/>
      <w:r w:rsidRPr="002E5743">
        <w:rPr>
          <w:rFonts w:ascii="Garamond" w:hAnsi="Garamond"/>
          <w:lang w:val="es-ES"/>
        </w:rPr>
        <w:t>er</w:t>
      </w:r>
      <w:proofErr w:type="spellEnd"/>
      <w:r w:rsidRPr="002E5743">
        <w:rPr>
          <w:rFonts w:ascii="Garamond" w:hAnsi="Garamond"/>
          <w:lang w:val="es-ES"/>
        </w:rPr>
        <w:t>]</w:t>
      </w:r>
    </w:p>
  </w:footnote>
  <w:footnote w:id="43">
    <w:p w14:paraId="0B6273B2" w14:textId="77777777" w:rsidR="0089274B" w:rsidRPr="002D73DD" w:rsidRDefault="0089274B">
      <w:pPr>
        <w:pStyle w:val="FootnoteText"/>
        <w:rPr>
          <w:rFonts w:ascii="Garamond" w:hAnsi="Garamond"/>
        </w:rPr>
      </w:pPr>
      <w:r w:rsidRPr="002D73DD">
        <w:rPr>
          <w:rStyle w:val="FootnoteReference"/>
          <w:rFonts w:ascii="Garamond" w:hAnsi="Garamond"/>
        </w:rPr>
        <w:footnoteRef/>
      </w:r>
      <w:r w:rsidRPr="002D73DD">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2D73DD">
        <w:rPr>
          <w:rFonts w:ascii="Garamond" w:hAnsi="Garamond"/>
        </w:rPr>
        <w:t xml:space="preserve"> goal]</w:t>
      </w:r>
    </w:p>
  </w:footnote>
  <w:footnote w:id="44">
    <w:p w14:paraId="5AFD1FF2" w14:textId="77777777" w:rsidR="0089274B" w:rsidRPr="00981FDE" w:rsidRDefault="0089274B">
      <w:pPr>
        <w:pStyle w:val="FootnoteText"/>
        <w:rPr>
          <w:rFonts w:ascii="Garamond" w:hAnsi="Garamond"/>
        </w:rPr>
      </w:pPr>
      <w:r w:rsidRPr="00981FDE">
        <w:rPr>
          <w:rStyle w:val="FootnoteReference"/>
          <w:rFonts w:ascii="Garamond" w:hAnsi="Garamond"/>
        </w:rPr>
        <w:footnoteRef/>
      </w:r>
      <w:r w:rsidRPr="00981FDE">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981FDE">
        <w:rPr>
          <w:rFonts w:ascii="Garamond" w:hAnsi="Garamond"/>
        </w:rPr>
        <w:t xml:space="preserve"> </w:t>
      </w:r>
      <w:proofErr w:type="spellStart"/>
      <w:r w:rsidRPr="00981FDE">
        <w:rPr>
          <w:rFonts w:ascii="Garamond" w:hAnsi="Garamond"/>
        </w:rPr>
        <w:t>mie</w:t>
      </w:r>
      <w:proofErr w:type="spellEnd"/>
      <w:r w:rsidRPr="00981FDE">
        <w:rPr>
          <w:rFonts w:ascii="Garamond" w:hAnsi="Garamond"/>
        </w:rPr>
        <w:t>]</w:t>
      </w:r>
    </w:p>
  </w:footnote>
  <w:footnote w:id="45">
    <w:p w14:paraId="3BBF6E2A" w14:textId="77777777" w:rsidR="0089274B" w:rsidRPr="00BB3715" w:rsidRDefault="0089274B">
      <w:pPr>
        <w:pStyle w:val="FootnoteText"/>
        <w:rPr>
          <w:rFonts w:ascii="Garamond" w:hAnsi="Garamond"/>
        </w:rPr>
      </w:pPr>
      <w:r w:rsidRPr="00BB3715">
        <w:rPr>
          <w:rStyle w:val="FootnoteReference"/>
          <w:rFonts w:ascii="Garamond" w:hAnsi="Garamond"/>
        </w:rPr>
        <w:footnoteRef/>
      </w:r>
      <w:r w:rsidRPr="00BB3715">
        <w:rPr>
          <w:rFonts w:ascii="Garamond" w:hAnsi="Garamond"/>
        </w:rPr>
        <w:t xml:space="preserve"> [</w:t>
      </w:r>
      <w:r w:rsidRPr="00A34331">
        <w:rPr>
          <w:rFonts w:ascii="Garamond" w:hAnsi="Garamond"/>
          <w:i/>
        </w:rPr>
        <w:t>sic</w:t>
      </w:r>
      <w:r w:rsidRPr="00BB3715">
        <w:rPr>
          <w:rFonts w:ascii="Garamond" w:hAnsi="Garamond"/>
        </w:rPr>
        <w:t xml:space="preserve">: er </w:t>
      </w:r>
      <w:proofErr w:type="spellStart"/>
      <w:r w:rsidRPr="00BB3715">
        <w:rPr>
          <w:rFonts w:ascii="Garamond" w:hAnsi="Garamond"/>
        </w:rPr>
        <w:t>nyn</w:t>
      </w:r>
      <w:proofErr w:type="spellEnd"/>
      <w:r w:rsidRPr="00BB3715">
        <w:rPr>
          <w:rFonts w:ascii="Garamond" w:hAnsi="Garamond"/>
        </w:rPr>
        <w:t xml:space="preserve"> </w:t>
      </w:r>
      <w:proofErr w:type="spellStart"/>
      <w:r w:rsidRPr="00BB3715">
        <w:rPr>
          <w:rFonts w:ascii="Garamond" w:hAnsi="Garamond"/>
        </w:rPr>
        <w:t>liettal</w:t>
      </w:r>
      <w:proofErr w:type="spellEnd"/>
      <w:r w:rsidRPr="00BB3715">
        <w:rPr>
          <w:rFonts w:ascii="Garamond" w:hAnsi="Garamond"/>
        </w:rPr>
        <w:t>]</w:t>
      </w:r>
    </w:p>
  </w:footnote>
  <w:footnote w:id="46">
    <w:p w14:paraId="39F226A3" w14:textId="77777777" w:rsidR="0089274B" w:rsidRPr="00BB3715" w:rsidRDefault="0089274B">
      <w:pPr>
        <w:pStyle w:val="FootnoteText"/>
        <w:rPr>
          <w:rFonts w:ascii="Garamond" w:hAnsi="Garamond"/>
        </w:rPr>
      </w:pPr>
      <w:r w:rsidRPr="00BB3715">
        <w:rPr>
          <w:rStyle w:val="FootnoteReference"/>
          <w:rFonts w:ascii="Garamond" w:hAnsi="Garamond"/>
        </w:rPr>
        <w:footnoteRef/>
      </w:r>
      <w:r w:rsidRPr="00BB3715">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BB3715">
        <w:rPr>
          <w:rFonts w:ascii="Garamond" w:hAnsi="Garamond"/>
        </w:rPr>
        <w:t xml:space="preserve"> </w:t>
      </w:r>
      <w:proofErr w:type="spellStart"/>
      <w:r w:rsidRPr="00BB3715">
        <w:rPr>
          <w:rFonts w:ascii="Garamond" w:hAnsi="Garamond"/>
        </w:rPr>
        <w:t>cre</w:t>
      </w:r>
      <w:proofErr w:type="spellEnd"/>
      <w:r w:rsidRPr="00BB3715">
        <w:rPr>
          <w:rFonts w:ascii="Garamond" w:hAnsi="Garamond"/>
        </w:rPr>
        <w:t>]</w:t>
      </w:r>
    </w:p>
  </w:footnote>
  <w:footnote w:id="47">
    <w:p w14:paraId="19C10BD7" w14:textId="77777777" w:rsidR="0089274B" w:rsidRPr="00E6118C" w:rsidRDefault="0089274B" w:rsidP="00E6118C">
      <w:pPr>
        <w:pStyle w:val="FootnoteText"/>
        <w:rPr>
          <w:rFonts w:ascii="Garamond" w:hAnsi="Garamond"/>
        </w:rPr>
      </w:pPr>
      <w:r w:rsidRPr="00E6118C">
        <w:rPr>
          <w:rStyle w:val="FootnoteReference"/>
          <w:rFonts w:ascii="Garamond" w:hAnsi="Garamond"/>
        </w:rPr>
        <w:footnoteRef/>
      </w:r>
      <w:r w:rsidRPr="00E6118C">
        <w:rPr>
          <w:rFonts w:ascii="Garamond" w:hAnsi="Garamond"/>
        </w:rPr>
        <w:t xml:space="preserve"> [</w:t>
      </w:r>
      <w:r w:rsidRPr="00A34331">
        <w:rPr>
          <w:rFonts w:ascii="Garamond" w:hAnsi="Garamond"/>
          <w:i/>
        </w:rPr>
        <w:t>sic</w:t>
      </w:r>
      <w:r w:rsidRPr="00E6118C">
        <w:rPr>
          <w:rFonts w:ascii="Garamond" w:hAnsi="Garamond"/>
        </w:rPr>
        <w:t xml:space="preserve">: </w:t>
      </w:r>
      <w:proofErr w:type="spellStart"/>
      <w:r w:rsidRPr="00E6118C">
        <w:rPr>
          <w:rFonts w:ascii="Garamond" w:hAnsi="Garamond"/>
        </w:rPr>
        <w:t>leaghyn</w:t>
      </w:r>
      <w:proofErr w:type="spellEnd"/>
      <w:r w:rsidRPr="00E6118C">
        <w:rPr>
          <w:rFonts w:ascii="Garamond" w:hAnsi="Garamond"/>
        </w:rPr>
        <w:t xml:space="preserve"> </w:t>
      </w:r>
      <w:proofErr w:type="spellStart"/>
      <w:r w:rsidRPr="00E6118C">
        <w:rPr>
          <w:rFonts w:ascii="Garamond" w:hAnsi="Garamond"/>
        </w:rPr>
        <w:t>ny</w:t>
      </w:r>
      <w:proofErr w:type="spellEnd"/>
      <w:r w:rsidRPr="00E6118C">
        <w:rPr>
          <w:rFonts w:ascii="Garamond" w:hAnsi="Garamond"/>
        </w:rPr>
        <w:t xml:space="preserve"> </w:t>
      </w:r>
      <w:proofErr w:type="spellStart"/>
      <w:r w:rsidRPr="00E6118C">
        <w:rPr>
          <w:rFonts w:ascii="Garamond" w:hAnsi="Garamond"/>
        </w:rPr>
        <w:t>croutyn</w:t>
      </w:r>
      <w:proofErr w:type="spellEnd"/>
      <w:r w:rsidRPr="00E6118C">
        <w:rPr>
          <w:rFonts w:ascii="Garamond" w:hAnsi="Garamond"/>
        </w:rPr>
        <w:t>]</w:t>
      </w:r>
    </w:p>
  </w:footnote>
  <w:footnote w:id="48">
    <w:p w14:paraId="1DEFFBAB" w14:textId="77777777" w:rsidR="0089274B" w:rsidRPr="00E6118C" w:rsidRDefault="0089274B">
      <w:pPr>
        <w:pStyle w:val="FootnoteText"/>
        <w:rPr>
          <w:rFonts w:ascii="Garamond" w:hAnsi="Garamond"/>
        </w:rPr>
      </w:pPr>
      <w:r w:rsidRPr="00E6118C">
        <w:rPr>
          <w:rStyle w:val="FootnoteReference"/>
          <w:rFonts w:ascii="Garamond" w:hAnsi="Garamond"/>
        </w:rPr>
        <w:footnoteRef/>
      </w:r>
      <w:r w:rsidRPr="00E6118C">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E6118C">
        <w:rPr>
          <w:rFonts w:ascii="Garamond" w:hAnsi="Garamond"/>
        </w:rPr>
        <w:t xml:space="preserve"> </w:t>
      </w:r>
      <w:proofErr w:type="spellStart"/>
      <w:r w:rsidRPr="00E6118C">
        <w:rPr>
          <w:rFonts w:ascii="Garamond" w:hAnsi="Garamond"/>
        </w:rPr>
        <w:t>yummal</w:t>
      </w:r>
      <w:proofErr w:type="spellEnd"/>
      <w:r w:rsidRPr="00E6118C">
        <w:rPr>
          <w:rFonts w:ascii="Garamond" w:hAnsi="Garamond"/>
        </w:rPr>
        <w:t>]</w:t>
      </w:r>
    </w:p>
  </w:footnote>
  <w:footnote w:id="49">
    <w:p w14:paraId="1A968A51" w14:textId="77777777" w:rsidR="0089274B" w:rsidRPr="00F202B3" w:rsidRDefault="0089274B" w:rsidP="008E2549">
      <w:pPr>
        <w:pStyle w:val="FootnoteText"/>
        <w:rPr>
          <w:rFonts w:ascii="Garamond" w:hAnsi="Garamond"/>
        </w:rPr>
      </w:pPr>
      <w:r w:rsidRPr="00F202B3">
        <w:rPr>
          <w:rStyle w:val="FootnoteReference"/>
          <w:rFonts w:ascii="Garamond" w:hAnsi="Garamond"/>
        </w:rPr>
        <w:footnoteRef/>
      </w:r>
      <w:r w:rsidRPr="00F202B3">
        <w:rPr>
          <w:rFonts w:ascii="Garamond" w:hAnsi="Garamond"/>
        </w:rPr>
        <w:t xml:space="preserve"> [</w:t>
      </w:r>
      <w:r w:rsidRPr="00A34331">
        <w:rPr>
          <w:rFonts w:ascii="Garamond" w:hAnsi="Garamond"/>
          <w:i/>
        </w:rPr>
        <w:t>sic</w:t>
      </w:r>
      <w:r w:rsidRPr="00F202B3">
        <w:rPr>
          <w:rFonts w:ascii="Garamond" w:hAnsi="Garamond"/>
        </w:rPr>
        <w:t xml:space="preserve">: </w:t>
      </w:r>
      <w:proofErr w:type="spellStart"/>
      <w:r w:rsidRPr="00F202B3">
        <w:rPr>
          <w:rFonts w:ascii="Garamond" w:hAnsi="Garamond"/>
        </w:rPr>
        <w:t>t</w:t>
      </w:r>
      <w:r>
        <w:rPr>
          <w:rFonts w:ascii="Garamond" w:hAnsi="Garamond"/>
        </w:rPr>
        <w:t>’er</w:t>
      </w:r>
      <w:proofErr w:type="spellEnd"/>
      <w:r w:rsidRPr="00F202B3">
        <w:rPr>
          <w:rFonts w:ascii="Garamond" w:hAnsi="Garamond"/>
        </w:rPr>
        <w:t>]</w:t>
      </w:r>
    </w:p>
  </w:footnote>
  <w:footnote w:id="50">
    <w:p w14:paraId="1C450BF0" w14:textId="77777777" w:rsidR="0089274B" w:rsidRPr="00E6118C" w:rsidRDefault="0089274B" w:rsidP="00E6118C">
      <w:pPr>
        <w:pStyle w:val="FootnoteText"/>
        <w:rPr>
          <w:rFonts w:ascii="Garamond" w:hAnsi="Garamond"/>
        </w:rPr>
      </w:pPr>
      <w:r w:rsidRPr="00E6118C">
        <w:rPr>
          <w:rStyle w:val="FootnoteReference"/>
          <w:rFonts w:ascii="Garamond" w:hAnsi="Garamond"/>
        </w:rPr>
        <w:footnoteRef/>
      </w:r>
      <w:r w:rsidRPr="00E6118C">
        <w:rPr>
          <w:rFonts w:ascii="Garamond" w:hAnsi="Garamond"/>
        </w:rPr>
        <w:t xml:space="preserve"> [In the text: </w:t>
      </w:r>
      <w:proofErr w:type="spellStart"/>
      <w:r w:rsidRPr="00E6118C">
        <w:rPr>
          <w:rFonts w:ascii="Garamond" w:hAnsi="Garamond"/>
          <w:i/>
        </w:rPr>
        <w:t>aggair</w:t>
      </w:r>
      <w:proofErr w:type="spellEnd"/>
      <w:r w:rsidRPr="00E6118C">
        <w:rPr>
          <w:rFonts w:ascii="Garamond" w:hAnsi="Garamond"/>
        </w:rPr>
        <w:t xml:space="preserve">. Da </w:t>
      </w:r>
      <w:proofErr w:type="spellStart"/>
      <w:r w:rsidRPr="00E6118C">
        <w:rPr>
          <w:rFonts w:ascii="Garamond" w:hAnsi="Garamond"/>
        </w:rPr>
        <w:t>fegooish</w:t>
      </w:r>
      <w:proofErr w:type="spellEnd"/>
      <w:r w:rsidRPr="00E6118C">
        <w:rPr>
          <w:rFonts w:ascii="Garamond" w:hAnsi="Garamond"/>
        </w:rPr>
        <w:t>]</w:t>
      </w:r>
    </w:p>
  </w:footnote>
  <w:footnote w:id="51">
    <w:p w14:paraId="1FE7A6BE" w14:textId="77777777" w:rsidR="0089274B" w:rsidRPr="00F202B3" w:rsidRDefault="0089274B" w:rsidP="00F202B3">
      <w:pPr>
        <w:pStyle w:val="FootnoteText"/>
        <w:rPr>
          <w:rFonts w:ascii="Garamond" w:hAnsi="Garamond"/>
        </w:rPr>
      </w:pPr>
      <w:r w:rsidRPr="00F202B3">
        <w:rPr>
          <w:rStyle w:val="FootnoteReference"/>
          <w:rFonts w:ascii="Garamond" w:hAnsi="Garamond"/>
        </w:rPr>
        <w:footnoteRef/>
      </w:r>
      <w:r w:rsidRPr="00F202B3">
        <w:rPr>
          <w:rFonts w:ascii="Garamond" w:hAnsi="Garamond"/>
        </w:rPr>
        <w:t xml:space="preserve"> [In the text: </w:t>
      </w:r>
      <w:proofErr w:type="spellStart"/>
      <w:r w:rsidRPr="00F202B3">
        <w:rPr>
          <w:rFonts w:ascii="Garamond" w:hAnsi="Garamond"/>
        </w:rPr>
        <w:t>aggair</w:t>
      </w:r>
      <w:proofErr w:type="spellEnd"/>
      <w:r w:rsidRPr="00F202B3">
        <w:rPr>
          <w:rFonts w:ascii="Garamond" w:hAnsi="Garamond"/>
        </w:rPr>
        <w:t xml:space="preserve">. Y </w:t>
      </w:r>
      <w:proofErr w:type="spellStart"/>
      <w:r w:rsidRPr="00F202B3">
        <w:rPr>
          <w:rFonts w:ascii="Garamond" w:hAnsi="Garamond"/>
        </w:rPr>
        <w:t>yanoo</w:t>
      </w:r>
      <w:proofErr w:type="spellEnd"/>
      <w:r w:rsidRPr="00F202B3">
        <w:rPr>
          <w:rFonts w:ascii="Garamond" w:hAnsi="Garamond"/>
        </w:rPr>
        <w:t>]</w:t>
      </w:r>
    </w:p>
  </w:footnote>
  <w:footnote w:id="52">
    <w:p w14:paraId="14F4957A" w14:textId="77777777" w:rsidR="0089274B" w:rsidRPr="008D4812" w:rsidRDefault="0089274B">
      <w:pPr>
        <w:pStyle w:val="FootnoteText"/>
        <w:rPr>
          <w:rFonts w:ascii="Garamond" w:hAnsi="Garamond"/>
        </w:rPr>
      </w:pPr>
      <w:r w:rsidRPr="008D4812">
        <w:rPr>
          <w:rStyle w:val="FootnoteReference"/>
          <w:rFonts w:ascii="Garamond" w:hAnsi="Garamond"/>
        </w:rPr>
        <w:footnoteRef/>
      </w:r>
      <w:r w:rsidRPr="008D4812">
        <w:rPr>
          <w:rFonts w:ascii="Garamond" w:hAnsi="Garamond"/>
        </w:rPr>
        <w:t xml:space="preserve"> [</w:t>
      </w:r>
      <w:r w:rsidRPr="00A34331">
        <w:rPr>
          <w:rFonts w:ascii="Garamond" w:hAnsi="Garamond"/>
          <w:i/>
        </w:rPr>
        <w:t>sic</w:t>
      </w:r>
      <w:r w:rsidRPr="008D4812">
        <w:rPr>
          <w:rFonts w:ascii="Garamond" w:hAnsi="Garamond"/>
        </w:rPr>
        <w:t xml:space="preserve">: </w:t>
      </w:r>
      <w:proofErr w:type="spellStart"/>
      <w:r w:rsidRPr="008D4812">
        <w:rPr>
          <w:rFonts w:ascii="Garamond" w:hAnsi="Garamond"/>
        </w:rPr>
        <w:t>shass</w:t>
      </w:r>
      <w:proofErr w:type="spellEnd"/>
      <w:r w:rsidRPr="008D4812">
        <w:rPr>
          <w:rFonts w:ascii="Garamond" w:hAnsi="Garamond"/>
        </w:rPr>
        <w:t>]</w:t>
      </w:r>
    </w:p>
  </w:footnote>
  <w:footnote w:id="53">
    <w:p w14:paraId="0617239E" w14:textId="77777777" w:rsidR="0089274B" w:rsidRPr="001D7831" w:rsidRDefault="0089274B">
      <w:pPr>
        <w:pStyle w:val="FootnoteText"/>
        <w:rPr>
          <w:rFonts w:ascii="Garamond" w:hAnsi="Garamond"/>
        </w:rPr>
      </w:pPr>
      <w:r w:rsidRPr="001D7831">
        <w:rPr>
          <w:rStyle w:val="FootnoteReference"/>
          <w:rFonts w:ascii="Garamond" w:hAnsi="Garamond"/>
        </w:rPr>
        <w:footnoteRef/>
      </w:r>
      <w:r w:rsidRPr="001D7831">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1D7831">
        <w:rPr>
          <w:rFonts w:ascii="Garamond" w:hAnsi="Garamond"/>
        </w:rPr>
        <w:t xml:space="preserve"> </w:t>
      </w:r>
      <w:proofErr w:type="spellStart"/>
      <w:r w:rsidRPr="001D7831">
        <w:rPr>
          <w:rFonts w:ascii="Garamond" w:hAnsi="Garamond"/>
        </w:rPr>
        <w:t>olkys</w:t>
      </w:r>
      <w:proofErr w:type="spellEnd"/>
      <w:r w:rsidRPr="001D7831">
        <w:rPr>
          <w:rFonts w:ascii="Garamond" w:hAnsi="Garamond"/>
        </w:rPr>
        <w:t>]</w:t>
      </w:r>
    </w:p>
  </w:footnote>
  <w:footnote w:id="54">
    <w:p w14:paraId="40BE2403" w14:textId="77777777" w:rsidR="0089274B" w:rsidRPr="000C1864" w:rsidRDefault="0089274B">
      <w:pPr>
        <w:pStyle w:val="FootnoteText"/>
        <w:rPr>
          <w:rFonts w:ascii="Garamond" w:hAnsi="Garamond"/>
        </w:rPr>
      </w:pPr>
      <w:r w:rsidRPr="000C1864">
        <w:rPr>
          <w:rStyle w:val="FootnoteReference"/>
          <w:rFonts w:ascii="Garamond" w:hAnsi="Garamond"/>
        </w:rPr>
        <w:footnoteRef/>
      </w:r>
      <w:r w:rsidRPr="000C1864">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0C1864">
        <w:rPr>
          <w:rFonts w:ascii="Garamond" w:hAnsi="Garamond"/>
        </w:rPr>
        <w:t xml:space="preserve"> ta]</w:t>
      </w:r>
    </w:p>
  </w:footnote>
  <w:footnote w:id="55">
    <w:p w14:paraId="59786918" w14:textId="77777777" w:rsidR="0089274B" w:rsidRPr="00B46925" w:rsidRDefault="0089274B">
      <w:pPr>
        <w:pStyle w:val="FootnoteText"/>
        <w:rPr>
          <w:rFonts w:ascii="Garamond" w:hAnsi="Garamond"/>
        </w:rPr>
      </w:pPr>
      <w:r w:rsidRPr="00B46925">
        <w:rPr>
          <w:rStyle w:val="FootnoteReference"/>
          <w:rFonts w:ascii="Garamond" w:hAnsi="Garamond"/>
        </w:rPr>
        <w:footnoteRef/>
      </w:r>
      <w:r w:rsidRPr="00B46925">
        <w:rPr>
          <w:rFonts w:ascii="Garamond" w:hAnsi="Garamond"/>
        </w:rPr>
        <w:t xml:space="preserve"> [</w:t>
      </w:r>
      <w:r w:rsidRPr="00B46925">
        <w:rPr>
          <w:rFonts w:ascii="Garamond" w:hAnsi="Garamond"/>
          <w:i/>
        </w:rPr>
        <w:t>In the text</w:t>
      </w:r>
      <w:r w:rsidRPr="00B46925">
        <w:rPr>
          <w:rFonts w:ascii="Garamond" w:hAnsi="Garamond"/>
        </w:rPr>
        <w:t xml:space="preserve">: </w:t>
      </w:r>
      <w:proofErr w:type="spellStart"/>
      <w:r w:rsidRPr="00B46925">
        <w:rPr>
          <w:rFonts w:ascii="Garamond" w:hAnsi="Garamond"/>
        </w:rPr>
        <w:t>mooads</w:t>
      </w:r>
      <w:proofErr w:type="spellEnd"/>
      <w:r w:rsidRPr="00B46925">
        <w:rPr>
          <w:rFonts w:ascii="Garamond" w:hAnsi="Garamond"/>
        </w:rPr>
        <w:t xml:space="preserve"> e </w:t>
      </w:r>
      <w:proofErr w:type="spellStart"/>
      <w:r w:rsidRPr="00B46925">
        <w:rPr>
          <w:rFonts w:ascii="Garamond" w:hAnsi="Garamond"/>
        </w:rPr>
        <w:t>e</w:t>
      </w:r>
      <w:proofErr w:type="spellEnd"/>
      <w:r w:rsidRPr="00B46925">
        <w:rPr>
          <w:rFonts w:ascii="Garamond" w:hAnsi="Garamond"/>
        </w:rPr>
        <w:t xml:space="preserve"> </w:t>
      </w:r>
      <w:proofErr w:type="spellStart"/>
      <w:r w:rsidRPr="00B46925">
        <w:rPr>
          <w:rFonts w:ascii="Garamond" w:hAnsi="Garamond"/>
        </w:rPr>
        <w:t>viys</w:t>
      </w:r>
      <w:proofErr w:type="spellEnd"/>
      <w:r w:rsidRPr="00B46925">
        <w:rPr>
          <w:rFonts w:ascii="Garamond" w:hAnsi="Garamond"/>
        </w:rPr>
        <w:t>]</w:t>
      </w:r>
    </w:p>
  </w:footnote>
  <w:footnote w:id="56">
    <w:p w14:paraId="7B64AE08" w14:textId="77777777" w:rsidR="0089274B" w:rsidRPr="00C52B30" w:rsidRDefault="0089274B">
      <w:pPr>
        <w:pStyle w:val="FootnoteText"/>
        <w:rPr>
          <w:rFonts w:ascii="Garamond" w:hAnsi="Garamond"/>
        </w:rPr>
      </w:pPr>
      <w:r w:rsidRPr="00C52B30">
        <w:rPr>
          <w:rStyle w:val="FootnoteReference"/>
          <w:rFonts w:ascii="Garamond" w:hAnsi="Garamond"/>
        </w:rPr>
        <w:footnoteRef/>
      </w:r>
      <w:r w:rsidRPr="00C52B30">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C52B30">
        <w:rPr>
          <w:rFonts w:ascii="Garamond" w:hAnsi="Garamond"/>
        </w:rPr>
        <w:t xml:space="preserve"> </w:t>
      </w:r>
      <w:proofErr w:type="spellStart"/>
      <w:r w:rsidRPr="00C52B30">
        <w:rPr>
          <w:rFonts w:ascii="Garamond" w:hAnsi="Garamond"/>
        </w:rPr>
        <w:t>cre’n</w:t>
      </w:r>
      <w:proofErr w:type="spellEnd"/>
      <w:r w:rsidRPr="00C52B30">
        <w:rPr>
          <w:rFonts w:ascii="Garamond" w:hAnsi="Garamond"/>
        </w:rPr>
        <w:t>]</w:t>
      </w:r>
    </w:p>
  </w:footnote>
  <w:footnote w:id="57">
    <w:p w14:paraId="607573D2" w14:textId="77777777" w:rsidR="0089274B" w:rsidRPr="008337D0" w:rsidRDefault="0089274B">
      <w:pPr>
        <w:pStyle w:val="FootnoteText"/>
        <w:rPr>
          <w:rFonts w:ascii="Garamond" w:hAnsi="Garamond"/>
        </w:rPr>
      </w:pPr>
      <w:r w:rsidRPr="008337D0">
        <w:rPr>
          <w:rStyle w:val="FootnoteReference"/>
          <w:rFonts w:ascii="Garamond" w:hAnsi="Garamond"/>
        </w:rPr>
        <w:footnoteRef/>
      </w:r>
      <w:r w:rsidRPr="008337D0">
        <w:rPr>
          <w:rFonts w:ascii="Garamond" w:hAnsi="Garamond"/>
        </w:rPr>
        <w:t xml:space="preserve"> [</w:t>
      </w:r>
      <w:r w:rsidRPr="00A34331">
        <w:rPr>
          <w:rFonts w:ascii="Garamond" w:hAnsi="Garamond"/>
          <w:i/>
        </w:rPr>
        <w:t>sic</w:t>
      </w:r>
      <w:r w:rsidRPr="008337D0">
        <w:rPr>
          <w:rFonts w:ascii="Garamond" w:hAnsi="Garamond"/>
        </w:rPr>
        <w:t>: nee]</w:t>
      </w:r>
    </w:p>
  </w:footnote>
  <w:footnote w:id="58">
    <w:p w14:paraId="14E93681" w14:textId="77777777" w:rsidR="0089274B" w:rsidRDefault="0089274B">
      <w:pPr>
        <w:pStyle w:val="FootnoteText"/>
      </w:pPr>
      <w:r w:rsidRPr="008337D0">
        <w:rPr>
          <w:rStyle w:val="FootnoteReference"/>
          <w:rFonts w:ascii="Garamond" w:hAnsi="Garamond"/>
        </w:rPr>
        <w:footnoteRef/>
      </w:r>
      <w:r w:rsidRPr="008337D0">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8337D0">
        <w:rPr>
          <w:rFonts w:ascii="Garamond" w:hAnsi="Garamond"/>
        </w:rPr>
        <w:t xml:space="preserve"> </w:t>
      </w:r>
      <w:proofErr w:type="spellStart"/>
      <w:r w:rsidRPr="008337D0">
        <w:rPr>
          <w:rFonts w:ascii="Garamond" w:hAnsi="Garamond"/>
        </w:rPr>
        <w:t>ayd</w:t>
      </w:r>
      <w:proofErr w:type="spellEnd"/>
      <w:r w:rsidRPr="008337D0">
        <w:rPr>
          <w:rFonts w:ascii="Garamond" w:hAnsi="Garamond"/>
        </w:rPr>
        <w:t>]</w:t>
      </w:r>
    </w:p>
  </w:footnote>
  <w:footnote w:id="59">
    <w:p w14:paraId="51DCA5F7" w14:textId="77777777" w:rsidR="0089274B" w:rsidRPr="002323EB" w:rsidRDefault="0089274B">
      <w:pPr>
        <w:pStyle w:val="FootnoteText"/>
        <w:rPr>
          <w:rFonts w:ascii="Garamond" w:hAnsi="Garamond"/>
        </w:rPr>
      </w:pPr>
      <w:r w:rsidRPr="002323EB">
        <w:rPr>
          <w:rStyle w:val="FootnoteReference"/>
          <w:rFonts w:ascii="Garamond" w:hAnsi="Garamond"/>
        </w:rPr>
        <w:footnoteRef/>
      </w:r>
      <w:r w:rsidRPr="002323EB">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2323EB">
        <w:rPr>
          <w:rFonts w:ascii="Garamond" w:hAnsi="Garamond"/>
        </w:rPr>
        <w:t xml:space="preserve"> </w:t>
      </w:r>
      <w:proofErr w:type="spellStart"/>
      <w:r w:rsidRPr="002323EB">
        <w:rPr>
          <w:rFonts w:ascii="Garamond" w:hAnsi="Garamond"/>
        </w:rPr>
        <w:t>hirrey</w:t>
      </w:r>
      <w:proofErr w:type="spellEnd"/>
      <w:r w:rsidRPr="002323EB">
        <w:rPr>
          <w:rFonts w:ascii="Garamond" w:hAnsi="Garamond"/>
        </w:rPr>
        <w:t>]</w:t>
      </w:r>
    </w:p>
  </w:footnote>
  <w:footnote w:id="60">
    <w:p w14:paraId="18D7C9ED" w14:textId="77777777" w:rsidR="0089274B" w:rsidRPr="00A4220F" w:rsidRDefault="0089274B">
      <w:pPr>
        <w:pStyle w:val="FootnoteText"/>
        <w:rPr>
          <w:rFonts w:ascii="Garamond" w:hAnsi="Garamond"/>
        </w:rPr>
      </w:pPr>
      <w:r w:rsidRPr="00A4220F">
        <w:rPr>
          <w:rStyle w:val="FootnoteReference"/>
          <w:rFonts w:ascii="Garamond" w:hAnsi="Garamond"/>
        </w:rPr>
        <w:footnoteRef/>
      </w:r>
      <w:r w:rsidRPr="00A4220F">
        <w:rPr>
          <w:rFonts w:ascii="Garamond" w:hAnsi="Garamond"/>
        </w:rPr>
        <w:t xml:space="preserve"> [</w:t>
      </w:r>
      <w:r w:rsidRPr="00A4220F">
        <w:rPr>
          <w:rFonts w:ascii="Garamond" w:hAnsi="Garamond"/>
          <w:i/>
        </w:rPr>
        <w:t>sic</w:t>
      </w:r>
      <w:r w:rsidRPr="00A4220F">
        <w:rPr>
          <w:rFonts w:ascii="Garamond" w:hAnsi="Garamond"/>
        </w:rPr>
        <w:t xml:space="preserve">: </w:t>
      </w:r>
      <w:proofErr w:type="spellStart"/>
      <w:r w:rsidRPr="00A4220F">
        <w:rPr>
          <w:rFonts w:ascii="Garamond" w:hAnsi="Garamond"/>
        </w:rPr>
        <w:t>pooar</w:t>
      </w:r>
      <w:proofErr w:type="spellEnd"/>
      <w:r w:rsidRPr="00A4220F">
        <w:rPr>
          <w:rFonts w:ascii="Garamond" w:hAnsi="Garamond"/>
        </w:rPr>
        <w:t>]</w:t>
      </w:r>
    </w:p>
  </w:footnote>
  <w:footnote w:id="61">
    <w:p w14:paraId="296A50BB" w14:textId="77777777" w:rsidR="0089274B" w:rsidRPr="00A4220F" w:rsidRDefault="0089274B">
      <w:pPr>
        <w:pStyle w:val="FootnoteText"/>
        <w:rPr>
          <w:rFonts w:ascii="Garamond" w:hAnsi="Garamond"/>
        </w:rPr>
      </w:pPr>
      <w:r w:rsidRPr="00A4220F">
        <w:rPr>
          <w:rStyle w:val="FootnoteReference"/>
          <w:rFonts w:ascii="Garamond" w:hAnsi="Garamond"/>
        </w:rPr>
        <w:footnoteRef/>
      </w:r>
      <w:r w:rsidRPr="00A4220F">
        <w:rPr>
          <w:rFonts w:ascii="Garamond" w:hAnsi="Garamond"/>
        </w:rPr>
        <w:t xml:space="preserve"> [</w:t>
      </w:r>
      <w:r w:rsidRPr="00A4220F">
        <w:rPr>
          <w:rFonts w:ascii="Garamond" w:hAnsi="Garamond"/>
          <w:i/>
        </w:rPr>
        <w:t>sic</w:t>
      </w:r>
      <w:r w:rsidRPr="00A4220F">
        <w:rPr>
          <w:rFonts w:ascii="Garamond" w:hAnsi="Garamond"/>
        </w:rPr>
        <w:t xml:space="preserve">: </w:t>
      </w:r>
      <w:proofErr w:type="spellStart"/>
      <w:r w:rsidRPr="00A4220F">
        <w:rPr>
          <w:rFonts w:ascii="Garamond" w:hAnsi="Garamond"/>
        </w:rPr>
        <w:t>breagyn</w:t>
      </w:r>
      <w:proofErr w:type="spellEnd"/>
      <w:r w:rsidRPr="00A4220F">
        <w:rPr>
          <w:rFonts w:ascii="Garamond" w:hAnsi="Garamond"/>
        </w:rPr>
        <w:t>]</w:t>
      </w:r>
    </w:p>
  </w:footnote>
  <w:footnote w:id="62">
    <w:p w14:paraId="6EA7E248" w14:textId="77777777" w:rsidR="0089274B" w:rsidRPr="00A4220F" w:rsidRDefault="0089274B">
      <w:pPr>
        <w:pStyle w:val="FootnoteText"/>
        <w:rPr>
          <w:rFonts w:ascii="Garamond" w:hAnsi="Garamond"/>
        </w:rPr>
      </w:pPr>
      <w:r w:rsidRPr="00A4220F">
        <w:rPr>
          <w:rStyle w:val="FootnoteReference"/>
          <w:rFonts w:ascii="Garamond" w:hAnsi="Garamond"/>
        </w:rPr>
        <w:footnoteRef/>
      </w:r>
      <w:r w:rsidRPr="00A4220F">
        <w:rPr>
          <w:rFonts w:ascii="Garamond" w:hAnsi="Garamond"/>
        </w:rPr>
        <w:t xml:space="preserve"> [</w:t>
      </w:r>
      <w:r w:rsidRPr="00A4220F">
        <w:rPr>
          <w:rFonts w:ascii="Garamond" w:hAnsi="Garamond"/>
          <w:i/>
        </w:rPr>
        <w:t>sic</w:t>
      </w:r>
      <w:r w:rsidRPr="00A4220F">
        <w:rPr>
          <w:rFonts w:ascii="Garamond" w:hAnsi="Garamond"/>
        </w:rPr>
        <w:t xml:space="preserve">: my </w:t>
      </w:r>
      <w:proofErr w:type="spellStart"/>
      <w:r w:rsidRPr="00A4220F">
        <w:rPr>
          <w:rFonts w:ascii="Garamond" w:hAnsi="Garamond"/>
        </w:rPr>
        <w:t>chorp</w:t>
      </w:r>
      <w:proofErr w:type="spellEnd"/>
      <w:r w:rsidRPr="00A4220F">
        <w:rPr>
          <w:rFonts w:ascii="Garamond" w:hAnsi="Garamond"/>
        </w:rPr>
        <w:t>]</w:t>
      </w:r>
    </w:p>
  </w:footnote>
  <w:footnote w:id="63">
    <w:p w14:paraId="39A0E7E2" w14:textId="77777777" w:rsidR="0089274B" w:rsidRPr="00567463" w:rsidRDefault="0089274B">
      <w:pPr>
        <w:pStyle w:val="FootnoteText"/>
        <w:rPr>
          <w:rFonts w:ascii="Garamond" w:hAnsi="Garamond"/>
        </w:rPr>
      </w:pPr>
      <w:r w:rsidRPr="00567463">
        <w:rPr>
          <w:rStyle w:val="FootnoteReference"/>
          <w:rFonts w:ascii="Garamond" w:hAnsi="Garamond"/>
        </w:rPr>
        <w:footnoteRef/>
      </w:r>
      <w:r w:rsidRPr="00567463">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567463">
        <w:rPr>
          <w:rFonts w:ascii="Garamond" w:hAnsi="Garamond"/>
          <w:i/>
        </w:rPr>
        <w:t xml:space="preserve"> </w:t>
      </w:r>
      <w:proofErr w:type="spellStart"/>
      <w:r w:rsidRPr="00567463">
        <w:rPr>
          <w:rFonts w:ascii="Garamond" w:hAnsi="Garamond"/>
          <w:i/>
        </w:rPr>
        <w:t>lesh</w:t>
      </w:r>
      <w:proofErr w:type="spellEnd"/>
      <w:r w:rsidRPr="00567463">
        <w:rPr>
          <w:rFonts w:ascii="Garamond" w:hAnsi="Garamond"/>
        </w:rPr>
        <w:t>]</w:t>
      </w:r>
    </w:p>
  </w:footnote>
  <w:footnote w:id="64">
    <w:p w14:paraId="6CEC892A" w14:textId="77777777" w:rsidR="0089274B" w:rsidRPr="009C1422" w:rsidRDefault="0089274B">
      <w:pPr>
        <w:pStyle w:val="FootnoteText"/>
        <w:rPr>
          <w:rFonts w:ascii="Garamond" w:hAnsi="Garamond"/>
        </w:rPr>
      </w:pPr>
      <w:r w:rsidRPr="009C1422">
        <w:rPr>
          <w:rStyle w:val="FootnoteReference"/>
          <w:rFonts w:ascii="Garamond" w:hAnsi="Garamond"/>
        </w:rPr>
        <w:footnoteRef/>
      </w:r>
      <w:r w:rsidRPr="009C1422">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9C1422">
        <w:rPr>
          <w:rFonts w:ascii="Garamond" w:hAnsi="Garamond"/>
        </w:rPr>
        <w:t xml:space="preserve"> </w:t>
      </w:r>
      <w:proofErr w:type="spellStart"/>
      <w:r w:rsidRPr="009C1422">
        <w:rPr>
          <w:rFonts w:ascii="Garamond" w:hAnsi="Garamond"/>
        </w:rPr>
        <w:t>chammah</w:t>
      </w:r>
      <w:proofErr w:type="spellEnd"/>
      <w:r w:rsidRPr="009C1422">
        <w:rPr>
          <w:rFonts w:ascii="Garamond" w:hAnsi="Garamond"/>
        </w:rPr>
        <w:t>]</w:t>
      </w:r>
    </w:p>
  </w:footnote>
  <w:footnote w:id="65">
    <w:p w14:paraId="4956F5B6" w14:textId="77777777" w:rsidR="0089274B" w:rsidRPr="008820B6" w:rsidRDefault="0089274B">
      <w:pPr>
        <w:pStyle w:val="FootnoteText"/>
        <w:rPr>
          <w:rFonts w:ascii="Garamond" w:hAnsi="Garamond"/>
        </w:rPr>
      </w:pPr>
      <w:r w:rsidRPr="008820B6">
        <w:rPr>
          <w:rStyle w:val="FootnoteReference"/>
          <w:rFonts w:ascii="Garamond" w:hAnsi="Garamond"/>
        </w:rPr>
        <w:footnoteRef/>
      </w:r>
      <w:r w:rsidRPr="008820B6">
        <w:rPr>
          <w:rFonts w:ascii="Garamond" w:hAnsi="Garamond"/>
        </w:rPr>
        <w:t xml:space="preserve"> [</w:t>
      </w:r>
      <w:r w:rsidRPr="00A34331">
        <w:rPr>
          <w:rFonts w:ascii="Garamond" w:hAnsi="Garamond"/>
          <w:i/>
        </w:rPr>
        <w:t>sic</w:t>
      </w:r>
      <w:r w:rsidRPr="008820B6">
        <w:rPr>
          <w:rFonts w:ascii="Garamond" w:hAnsi="Garamond"/>
        </w:rPr>
        <w:t xml:space="preserve">: </w:t>
      </w:r>
      <w:proofErr w:type="spellStart"/>
      <w:r w:rsidRPr="008820B6">
        <w:rPr>
          <w:rFonts w:ascii="Garamond" w:hAnsi="Garamond"/>
        </w:rPr>
        <w:t>balliu</w:t>
      </w:r>
      <w:proofErr w:type="spellEnd"/>
      <w:r w:rsidRPr="008820B6">
        <w:rPr>
          <w:rFonts w:ascii="Garamond" w:hAnsi="Garamond"/>
        </w:rPr>
        <w:t>]</w:t>
      </w:r>
    </w:p>
  </w:footnote>
  <w:footnote w:id="66">
    <w:p w14:paraId="281D1EDC" w14:textId="77777777" w:rsidR="0089274B" w:rsidRPr="00FD47AB" w:rsidRDefault="0089274B">
      <w:pPr>
        <w:pStyle w:val="FootnoteText"/>
        <w:rPr>
          <w:rFonts w:ascii="Garamond" w:hAnsi="Garamond"/>
        </w:rPr>
      </w:pPr>
      <w:r w:rsidRPr="00FD47AB">
        <w:rPr>
          <w:rStyle w:val="FootnoteReference"/>
          <w:rFonts w:ascii="Garamond" w:hAnsi="Garamond"/>
        </w:rPr>
        <w:footnoteRef/>
      </w:r>
      <w:r w:rsidRPr="00FD47AB">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FD47AB">
        <w:rPr>
          <w:rFonts w:ascii="Garamond" w:hAnsi="Garamond"/>
        </w:rPr>
        <w:t xml:space="preserve"> </w:t>
      </w:r>
      <w:proofErr w:type="spellStart"/>
      <w:r w:rsidRPr="00FD47AB">
        <w:rPr>
          <w:rFonts w:ascii="Garamond" w:hAnsi="Garamond"/>
          <w:i/>
        </w:rPr>
        <w:t>cre</w:t>
      </w:r>
      <w:proofErr w:type="spellEnd"/>
      <w:r w:rsidRPr="00FD47AB">
        <w:rPr>
          <w:rFonts w:ascii="Garamond" w:hAnsi="Garamond"/>
        </w:rPr>
        <w:t>]</w:t>
      </w:r>
    </w:p>
  </w:footnote>
  <w:footnote w:id="67">
    <w:p w14:paraId="0035AC4D" w14:textId="77777777" w:rsidR="0089274B" w:rsidRPr="00F815C0" w:rsidRDefault="0089274B">
      <w:pPr>
        <w:pStyle w:val="FootnoteText"/>
        <w:rPr>
          <w:rFonts w:ascii="Garamond" w:hAnsi="Garamond"/>
        </w:rPr>
      </w:pPr>
      <w:r w:rsidRPr="00F815C0">
        <w:rPr>
          <w:rStyle w:val="FootnoteReference"/>
          <w:rFonts w:ascii="Garamond" w:hAnsi="Garamond"/>
        </w:rPr>
        <w:footnoteRef/>
      </w:r>
      <w:r w:rsidRPr="00F815C0">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F815C0">
        <w:rPr>
          <w:rFonts w:ascii="Garamond" w:hAnsi="Garamond"/>
        </w:rPr>
        <w:t xml:space="preserve"> </w:t>
      </w:r>
      <w:proofErr w:type="spellStart"/>
      <w:r w:rsidRPr="00F815C0">
        <w:rPr>
          <w:rFonts w:ascii="Garamond" w:hAnsi="Garamond"/>
        </w:rPr>
        <w:t>echey</w:t>
      </w:r>
      <w:proofErr w:type="spellEnd"/>
      <w:r w:rsidRPr="00F815C0">
        <w:rPr>
          <w:rFonts w:ascii="Garamond" w:hAnsi="Garamond"/>
        </w:rPr>
        <w:t>]</w:t>
      </w:r>
    </w:p>
  </w:footnote>
  <w:footnote w:id="68">
    <w:p w14:paraId="20E70676" w14:textId="450854A2" w:rsidR="0089274B" w:rsidRPr="00D92276" w:rsidRDefault="0089274B">
      <w:pPr>
        <w:pStyle w:val="FootnoteText"/>
        <w:rPr>
          <w:rFonts w:ascii="Garamond" w:hAnsi="Garamond"/>
          <w:rPrChange w:id="9" w:author="Max Wheeler" w:date="2021-09-20T15:39:00Z">
            <w:rPr/>
          </w:rPrChange>
        </w:rPr>
      </w:pPr>
      <w:ins w:id="10" w:author="Max Wheeler" w:date="2021-09-20T15:38:00Z">
        <w:r w:rsidRPr="00D92276">
          <w:rPr>
            <w:rStyle w:val="FootnoteReference"/>
            <w:rFonts w:ascii="Garamond" w:hAnsi="Garamond"/>
            <w:rPrChange w:id="11" w:author="Max Wheeler" w:date="2021-09-20T15:39:00Z">
              <w:rPr>
                <w:rStyle w:val="FootnoteReference"/>
              </w:rPr>
            </w:rPrChange>
          </w:rPr>
          <w:footnoteRef/>
        </w:r>
        <w:r w:rsidRPr="00D92276">
          <w:rPr>
            <w:rFonts w:ascii="Garamond" w:hAnsi="Garamond"/>
            <w:rPrChange w:id="12" w:author="Max Wheeler" w:date="2021-09-20T15:39:00Z">
              <w:rPr/>
            </w:rPrChange>
          </w:rPr>
          <w:t xml:space="preserve"> hath] missing </w:t>
        </w:r>
      </w:ins>
      <w:ins w:id="13" w:author="Max Wheeler" w:date="2021-09-20T15:39:00Z">
        <w:r w:rsidRPr="00D92276">
          <w:rPr>
            <w:rFonts w:ascii="Garamond" w:hAnsi="Garamond"/>
            <w:rPrChange w:id="14" w:author="Max Wheeler" w:date="2021-09-20T15:39:00Z">
              <w:rPr/>
            </w:rPrChange>
          </w:rPr>
          <w:t>word restored from 1761</w:t>
        </w:r>
      </w:ins>
    </w:p>
  </w:footnote>
  <w:footnote w:id="69">
    <w:p w14:paraId="261FB94D" w14:textId="77777777" w:rsidR="0089274B" w:rsidRPr="00F815C0" w:rsidRDefault="0089274B">
      <w:pPr>
        <w:pStyle w:val="FootnoteText"/>
        <w:rPr>
          <w:rFonts w:ascii="Garamond" w:hAnsi="Garamond"/>
        </w:rPr>
      </w:pPr>
      <w:r w:rsidRPr="00F815C0">
        <w:rPr>
          <w:rStyle w:val="FootnoteReference"/>
          <w:rFonts w:ascii="Garamond" w:hAnsi="Garamond"/>
        </w:rPr>
        <w:footnoteRef/>
      </w:r>
      <w:r w:rsidRPr="00F815C0">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F815C0">
        <w:rPr>
          <w:rFonts w:ascii="Garamond" w:hAnsi="Garamond"/>
        </w:rPr>
        <w:t xml:space="preserve"> er y]</w:t>
      </w:r>
    </w:p>
  </w:footnote>
  <w:footnote w:id="70">
    <w:p w14:paraId="2A1482B6" w14:textId="77777777" w:rsidR="0089274B" w:rsidRPr="00DB7464" w:rsidRDefault="0089274B">
      <w:pPr>
        <w:pStyle w:val="FootnoteText"/>
        <w:rPr>
          <w:rFonts w:ascii="Garamond" w:hAnsi="Garamond"/>
          <w:lang w:val="es-ES"/>
        </w:rPr>
      </w:pPr>
      <w:r w:rsidRPr="00FA0FD9">
        <w:rPr>
          <w:rStyle w:val="FootnoteReference"/>
          <w:rFonts w:ascii="Garamond" w:hAnsi="Garamond"/>
        </w:rPr>
        <w:footnoteRef/>
      </w:r>
      <w:r w:rsidRPr="00DB7464">
        <w:rPr>
          <w:rFonts w:ascii="Garamond" w:hAnsi="Garamond"/>
          <w:lang w:val="es-ES"/>
        </w:rPr>
        <w:t xml:space="preserve"> [</w:t>
      </w:r>
      <w:r w:rsidRPr="00A34331">
        <w:rPr>
          <w:rFonts w:ascii="Garamond" w:hAnsi="Garamond"/>
          <w:i/>
          <w:lang w:val="es-ES"/>
        </w:rPr>
        <w:t>sic</w:t>
      </w:r>
      <w:r w:rsidRPr="00DB7464">
        <w:rPr>
          <w:rFonts w:ascii="Garamond" w:hAnsi="Garamond"/>
          <w:lang w:val="es-ES"/>
        </w:rPr>
        <w:t xml:space="preserve">: </w:t>
      </w:r>
      <w:r w:rsidRPr="00DB7464">
        <w:rPr>
          <w:rFonts w:ascii="Garamond" w:hAnsi="Garamond"/>
          <w:i/>
          <w:lang w:val="es-ES"/>
        </w:rPr>
        <w:t>y</w:t>
      </w:r>
      <w:r w:rsidRPr="00DB7464">
        <w:rPr>
          <w:rFonts w:ascii="Garamond" w:hAnsi="Garamond"/>
          <w:lang w:val="es-ES"/>
        </w:rPr>
        <w:t>]</w:t>
      </w:r>
    </w:p>
  </w:footnote>
  <w:footnote w:id="71">
    <w:p w14:paraId="6FE749C5" w14:textId="77777777" w:rsidR="0089274B" w:rsidRPr="00DB7464" w:rsidRDefault="0089274B">
      <w:pPr>
        <w:pStyle w:val="FootnoteText"/>
        <w:rPr>
          <w:lang w:val="es-ES"/>
        </w:rPr>
      </w:pPr>
      <w:r w:rsidRPr="00FA0FD9">
        <w:rPr>
          <w:rStyle w:val="FootnoteReference"/>
          <w:rFonts w:ascii="Garamond" w:hAnsi="Garamond"/>
        </w:rPr>
        <w:footnoteRef/>
      </w:r>
      <w:r w:rsidRPr="00DB7464">
        <w:rPr>
          <w:rFonts w:ascii="Garamond" w:hAnsi="Garamond"/>
          <w:lang w:val="es-ES"/>
        </w:rPr>
        <w:t xml:space="preserve"> [</w:t>
      </w:r>
      <w:r w:rsidRPr="00A34331">
        <w:rPr>
          <w:rFonts w:ascii="Garamond" w:hAnsi="Garamond"/>
          <w:i/>
          <w:lang w:val="es-ES"/>
        </w:rPr>
        <w:t>sic</w:t>
      </w:r>
      <w:r w:rsidRPr="00DB7464">
        <w:rPr>
          <w:rFonts w:ascii="Garamond" w:hAnsi="Garamond"/>
          <w:lang w:val="es-ES"/>
        </w:rPr>
        <w:t xml:space="preserve">: </w:t>
      </w:r>
      <w:r w:rsidRPr="00DB7464">
        <w:rPr>
          <w:rFonts w:ascii="Garamond" w:hAnsi="Garamond"/>
          <w:i/>
          <w:lang w:val="es-ES"/>
        </w:rPr>
        <w:t>y</w:t>
      </w:r>
      <w:r w:rsidRPr="00DB7464">
        <w:rPr>
          <w:rFonts w:ascii="Garamond" w:hAnsi="Garamond"/>
          <w:lang w:val="es-ES"/>
        </w:rPr>
        <w:t>]</w:t>
      </w:r>
    </w:p>
  </w:footnote>
  <w:footnote w:id="72">
    <w:p w14:paraId="1705F99D" w14:textId="77777777" w:rsidR="0089274B" w:rsidRPr="00DB7464" w:rsidRDefault="0089274B">
      <w:pPr>
        <w:pStyle w:val="FootnoteText"/>
        <w:rPr>
          <w:rFonts w:ascii="Garamond" w:hAnsi="Garamond"/>
          <w:lang w:val="es-ES"/>
        </w:rPr>
      </w:pPr>
      <w:r w:rsidRPr="00FA0FD9">
        <w:rPr>
          <w:rStyle w:val="FootnoteReference"/>
          <w:rFonts w:ascii="Garamond" w:hAnsi="Garamond"/>
        </w:rPr>
        <w:footnoteRef/>
      </w:r>
      <w:r w:rsidRPr="00DB7464">
        <w:rPr>
          <w:rFonts w:ascii="Garamond" w:hAnsi="Garamond"/>
          <w:lang w:val="es-ES"/>
        </w:rPr>
        <w:t xml:space="preserve"> </w:t>
      </w:r>
      <w:r>
        <w:rPr>
          <w:rFonts w:ascii="Garamond" w:hAnsi="Garamond"/>
          <w:lang w:val="es-ES"/>
        </w:rPr>
        <w:t>[</w:t>
      </w:r>
      <w:r w:rsidRPr="00A34331">
        <w:rPr>
          <w:rFonts w:ascii="Garamond" w:hAnsi="Garamond"/>
          <w:i/>
          <w:lang w:val="es-ES"/>
        </w:rPr>
        <w:t>sic</w:t>
      </w:r>
      <w:r>
        <w:rPr>
          <w:rFonts w:ascii="Garamond" w:hAnsi="Garamond"/>
          <w:lang w:val="es-ES"/>
        </w:rPr>
        <w:t>:</w:t>
      </w:r>
      <w:r w:rsidRPr="00DB7464">
        <w:rPr>
          <w:rFonts w:ascii="Garamond" w:hAnsi="Garamond"/>
          <w:lang w:val="es-ES"/>
        </w:rPr>
        <w:t xml:space="preserve"> y]</w:t>
      </w:r>
    </w:p>
  </w:footnote>
  <w:footnote w:id="73">
    <w:p w14:paraId="5B45B701" w14:textId="77777777" w:rsidR="0089274B" w:rsidRPr="00CB3C92" w:rsidRDefault="0089274B" w:rsidP="00112596">
      <w:pPr>
        <w:pStyle w:val="FootnoteText"/>
        <w:rPr>
          <w:rFonts w:ascii="Garamond" w:hAnsi="Garamond"/>
        </w:rPr>
      </w:pPr>
      <w:r w:rsidRPr="00CB3C92">
        <w:rPr>
          <w:rStyle w:val="FootnoteReference"/>
          <w:rFonts w:ascii="Garamond" w:hAnsi="Garamond"/>
        </w:rPr>
        <w:footnoteRef/>
      </w:r>
      <w:r w:rsidRPr="00CB3C92">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CB3C92">
        <w:rPr>
          <w:rFonts w:ascii="Garamond" w:hAnsi="Garamond"/>
        </w:rPr>
        <w:t xml:space="preserve"> </w:t>
      </w:r>
      <w:proofErr w:type="spellStart"/>
      <w:r>
        <w:rPr>
          <w:rFonts w:ascii="Garamond" w:hAnsi="Garamond"/>
        </w:rPr>
        <w:t>jinnagh</w:t>
      </w:r>
      <w:proofErr w:type="spellEnd"/>
      <w:r>
        <w:rPr>
          <w:rFonts w:ascii="Garamond" w:hAnsi="Garamond"/>
        </w:rPr>
        <w:t xml:space="preserve"> e </w:t>
      </w:r>
      <w:proofErr w:type="spellStart"/>
      <w:r>
        <w:rPr>
          <w:rFonts w:ascii="Garamond" w:hAnsi="Garamond"/>
        </w:rPr>
        <w:t>dooin</w:t>
      </w:r>
      <w:proofErr w:type="spellEnd"/>
      <w:r>
        <w:rPr>
          <w:rFonts w:ascii="Garamond" w:hAnsi="Garamond"/>
        </w:rPr>
        <w:t xml:space="preserve"> </w:t>
      </w:r>
      <w:proofErr w:type="spellStart"/>
      <w:r>
        <w:rPr>
          <w:rFonts w:ascii="Garamond" w:hAnsi="Garamond"/>
        </w:rPr>
        <w:t>grayse</w:t>
      </w:r>
      <w:proofErr w:type="spellEnd"/>
      <w:r w:rsidRPr="00CB3C92">
        <w:rPr>
          <w:rFonts w:ascii="Garamond" w:hAnsi="Garamond"/>
        </w:rPr>
        <w:t>]</w:t>
      </w:r>
    </w:p>
  </w:footnote>
  <w:footnote w:id="74">
    <w:p w14:paraId="1C8A7955" w14:textId="77777777" w:rsidR="0089274B" w:rsidRPr="00432397" w:rsidRDefault="0089274B">
      <w:pPr>
        <w:pStyle w:val="FootnoteText"/>
        <w:rPr>
          <w:rFonts w:ascii="Garamond" w:hAnsi="Garamond"/>
        </w:rPr>
      </w:pPr>
      <w:r w:rsidRPr="00432397">
        <w:rPr>
          <w:rStyle w:val="FootnoteReference"/>
          <w:rFonts w:ascii="Garamond" w:hAnsi="Garamond"/>
        </w:rPr>
        <w:footnoteRef/>
      </w:r>
      <w:r w:rsidRPr="00432397">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432397">
        <w:rPr>
          <w:rFonts w:ascii="Garamond" w:hAnsi="Garamond"/>
        </w:rPr>
        <w:t xml:space="preserve"> as]</w:t>
      </w:r>
    </w:p>
  </w:footnote>
  <w:footnote w:id="75">
    <w:p w14:paraId="075D6ECD" w14:textId="77777777" w:rsidR="0089274B" w:rsidRDefault="0089274B">
      <w:pPr>
        <w:pStyle w:val="FootnoteText"/>
      </w:pPr>
      <w:r w:rsidRPr="00432397">
        <w:rPr>
          <w:rStyle w:val="FootnoteReference"/>
          <w:rFonts w:ascii="Garamond" w:hAnsi="Garamond"/>
        </w:rPr>
        <w:footnoteRef/>
      </w:r>
      <w:r w:rsidRPr="00432397">
        <w:rPr>
          <w:rFonts w:ascii="Garamond" w:hAnsi="Garamond"/>
        </w:rPr>
        <w:t xml:space="preserve"> [</w:t>
      </w:r>
      <w:r w:rsidRPr="00A34331">
        <w:rPr>
          <w:rFonts w:ascii="Garamond" w:hAnsi="Garamond"/>
          <w:i/>
        </w:rPr>
        <w:t>sic</w:t>
      </w:r>
      <w:r w:rsidRPr="00432397">
        <w:rPr>
          <w:rFonts w:ascii="Garamond" w:hAnsi="Garamond"/>
          <w:i/>
        </w:rPr>
        <w:t>:</w:t>
      </w:r>
      <w:r w:rsidRPr="00432397">
        <w:rPr>
          <w:rFonts w:ascii="Garamond" w:hAnsi="Garamond"/>
        </w:rPr>
        <w:t xml:space="preserve"> rest]</w:t>
      </w:r>
    </w:p>
  </w:footnote>
  <w:footnote w:id="76">
    <w:p w14:paraId="26705570" w14:textId="77777777" w:rsidR="0089274B" w:rsidRPr="00432397" w:rsidRDefault="0089274B">
      <w:pPr>
        <w:pStyle w:val="FootnoteText"/>
        <w:rPr>
          <w:rFonts w:ascii="Garamond" w:hAnsi="Garamond"/>
        </w:rPr>
      </w:pPr>
      <w:r w:rsidRPr="00432397">
        <w:rPr>
          <w:rStyle w:val="FootnoteReference"/>
          <w:rFonts w:ascii="Garamond" w:hAnsi="Garamond"/>
        </w:rPr>
        <w:footnoteRef/>
      </w:r>
      <w:r w:rsidRPr="00432397">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432397">
        <w:rPr>
          <w:rFonts w:ascii="Garamond" w:hAnsi="Garamond"/>
        </w:rPr>
        <w:t xml:space="preserve"> </w:t>
      </w:r>
      <w:proofErr w:type="spellStart"/>
      <w:r w:rsidRPr="00432397">
        <w:rPr>
          <w:rFonts w:ascii="Garamond" w:hAnsi="Garamond"/>
        </w:rPr>
        <w:t>yercal</w:t>
      </w:r>
      <w:proofErr w:type="spellEnd"/>
      <w:r w:rsidRPr="00432397">
        <w:rPr>
          <w:rFonts w:ascii="Garamond" w:hAnsi="Garamond"/>
        </w:rPr>
        <w:t>]</w:t>
      </w:r>
    </w:p>
  </w:footnote>
  <w:footnote w:id="77">
    <w:p w14:paraId="3E8A6E8C" w14:textId="77777777" w:rsidR="0089274B" w:rsidRPr="008146DB" w:rsidRDefault="0089274B">
      <w:pPr>
        <w:pStyle w:val="FootnoteText"/>
        <w:rPr>
          <w:rFonts w:ascii="Garamond" w:hAnsi="Garamond"/>
        </w:rPr>
      </w:pPr>
      <w:r w:rsidRPr="008146DB">
        <w:rPr>
          <w:rStyle w:val="FootnoteReference"/>
          <w:rFonts w:ascii="Garamond" w:hAnsi="Garamond"/>
        </w:rPr>
        <w:footnoteRef/>
      </w:r>
      <w:r w:rsidRPr="008146DB">
        <w:rPr>
          <w:rFonts w:ascii="Garamond" w:hAnsi="Garamond"/>
        </w:rPr>
        <w:t xml:space="preserve"> [</w:t>
      </w:r>
      <w:r w:rsidRPr="00A34331">
        <w:rPr>
          <w:rFonts w:ascii="Garamond" w:hAnsi="Garamond"/>
          <w:i/>
        </w:rPr>
        <w:t>sic</w:t>
      </w:r>
      <w:r w:rsidRPr="008146DB">
        <w:rPr>
          <w:rFonts w:ascii="Garamond" w:hAnsi="Garamond"/>
        </w:rPr>
        <w:t xml:space="preserve">: </w:t>
      </w:r>
      <w:proofErr w:type="spellStart"/>
      <w:r w:rsidRPr="008146DB">
        <w:rPr>
          <w:rFonts w:ascii="Garamond" w:hAnsi="Garamond"/>
        </w:rPr>
        <w:t>ennym</w:t>
      </w:r>
      <w:proofErr w:type="spellEnd"/>
      <w:r w:rsidRPr="008146DB">
        <w:rPr>
          <w:rFonts w:ascii="Garamond" w:hAnsi="Garamond"/>
        </w:rPr>
        <w:t>]</w:t>
      </w:r>
    </w:p>
  </w:footnote>
  <w:footnote w:id="78">
    <w:p w14:paraId="5FBFC7ED" w14:textId="77777777" w:rsidR="0089274B" w:rsidRPr="00F368EE" w:rsidRDefault="0089274B">
      <w:pPr>
        <w:pStyle w:val="FootnoteText"/>
        <w:rPr>
          <w:rFonts w:ascii="Garamond" w:hAnsi="Garamond"/>
        </w:rPr>
      </w:pPr>
      <w:r w:rsidRPr="00F368EE">
        <w:rPr>
          <w:rStyle w:val="FootnoteReference"/>
          <w:rFonts w:ascii="Garamond" w:hAnsi="Garamond"/>
        </w:rPr>
        <w:footnoteRef/>
      </w:r>
      <w:r w:rsidRPr="00F368EE">
        <w:rPr>
          <w:rFonts w:ascii="Garamond" w:hAnsi="Garamond"/>
        </w:rPr>
        <w:t xml:space="preserve"> [</w:t>
      </w:r>
      <w:r w:rsidRPr="00F368EE">
        <w:rPr>
          <w:rFonts w:ascii="Garamond" w:hAnsi="Garamond"/>
          <w:i/>
        </w:rPr>
        <w:t>i.e.</w:t>
      </w:r>
      <w:r w:rsidRPr="00F368EE">
        <w:rPr>
          <w:rFonts w:ascii="Garamond" w:hAnsi="Garamond"/>
        </w:rPr>
        <w:t xml:space="preserve"> </w:t>
      </w:r>
      <w:proofErr w:type="spellStart"/>
      <w:r w:rsidRPr="00F368EE">
        <w:rPr>
          <w:rFonts w:ascii="Garamond" w:hAnsi="Garamond"/>
        </w:rPr>
        <w:t>gooilleen</w:t>
      </w:r>
      <w:proofErr w:type="spellEnd"/>
      <w:r w:rsidRPr="00F368EE">
        <w:rPr>
          <w:rFonts w:ascii="Garamond" w:hAnsi="Garamond"/>
        </w:rPr>
        <w:t>]</w:t>
      </w:r>
    </w:p>
  </w:footnote>
  <w:footnote w:id="79">
    <w:p w14:paraId="5B65AB7C" w14:textId="77777777" w:rsidR="0089274B" w:rsidRPr="00EE070E" w:rsidRDefault="0089274B">
      <w:pPr>
        <w:pStyle w:val="FootnoteText"/>
        <w:rPr>
          <w:rFonts w:ascii="Garamond" w:hAnsi="Garamond"/>
        </w:rPr>
      </w:pPr>
      <w:r w:rsidRPr="00EE070E">
        <w:rPr>
          <w:rStyle w:val="FootnoteReference"/>
          <w:rFonts w:ascii="Garamond" w:hAnsi="Garamond"/>
        </w:rPr>
        <w:footnoteRef/>
      </w:r>
      <w:r w:rsidRPr="00EE070E">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EE070E">
        <w:rPr>
          <w:rFonts w:ascii="Garamond" w:hAnsi="Garamond"/>
        </w:rPr>
        <w:t xml:space="preserve"> </w:t>
      </w:r>
      <w:proofErr w:type="spellStart"/>
      <w:r w:rsidRPr="00082125">
        <w:rPr>
          <w:rFonts w:ascii="Garamond" w:hAnsi="Garamond"/>
        </w:rPr>
        <w:t>dooinyn</w:t>
      </w:r>
      <w:proofErr w:type="spellEnd"/>
      <w:r w:rsidRPr="00EE070E">
        <w:rPr>
          <w:rFonts w:ascii="Garamond" w:hAnsi="Garamond"/>
        </w:rPr>
        <w:t>]</w:t>
      </w:r>
    </w:p>
  </w:footnote>
  <w:footnote w:id="80">
    <w:p w14:paraId="66708C76" w14:textId="77777777" w:rsidR="0089274B" w:rsidRPr="00EE070E" w:rsidRDefault="0089274B">
      <w:pPr>
        <w:pStyle w:val="FootnoteText"/>
        <w:rPr>
          <w:rFonts w:ascii="Garamond" w:hAnsi="Garamond"/>
        </w:rPr>
      </w:pPr>
      <w:r w:rsidRPr="00EE070E">
        <w:rPr>
          <w:rStyle w:val="FootnoteReference"/>
          <w:rFonts w:ascii="Garamond" w:hAnsi="Garamond"/>
        </w:rPr>
        <w:footnoteRef/>
      </w:r>
      <w:r w:rsidRPr="00EE070E">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EE070E">
        <w:rPr>
          <w:rFonts w:ascii="Garamond" w:hAnsi="Garamond"/>
        </w:rPr>
        <w:t xml:space="preserve"> </w:t>
      </w:r>
      <w:proofErr w:type="spellStart"/>
      <w:r w:rsidRPr="00EE070E">
        <w:rPr>
          <w:rFonts w:ascii="Garamond" w:hAnsi="Garamond"/>
        </w:rPr>
        <w:t>t’ayd</w:t>
      </w:r>
      <w:proofErr w:type="spellEnd"/>
      <w:r w:rsidRPr="00EE070E">
        <w:rPr>
          <w:rFonts w:ascii="Garamond" w:hAnsi="Garamond"/>
        </w:rPr>
        <w:t>]</w:t>
      </w:r>
    </w:p>
  </w:footnote>
  <w:footnote w:id="81">
    <w:p w14:paraId="06C97199" w14:textId="77777777" w:rsidR="0089274B" w:rsidRPr="00583FF4" w:rsidRDefault="0089274B">
      <w:pPr>
        <w:pStyle w:val="FootnoteText"/>
        <w:rPr>
          <w:rFonts w:ascii="Garamond" w:hAnsi="Garamond"/>
        </w:rPr>
      </w:pPr>
      <w:r w:rsidRPr="00583FF4">
        <w:rPr>
          <w:rStyle w:val="FootnoteReference"/>
          <w:rFonts w:ascii="Garamond" w:hAnsi="Garamond"/>
        </w:rPr>
        <w:footnoteRef/>
      </w:r>
      <w:r w:rsidRPr="00583FF4">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583FF4">
        <w:rPr>
          <w:rFonts w:ascii="Garamond" w:hAnsi="Garamond"/>
        </w:rPr>
        <w:t xml:space="preserve"> </w:t>
      </w:r>
      <w:proofErr w:type="spellStart"/>
      <w:r w:rsidRPr="00583FF4">
        <w:rPr>
          <w:rFonts w:ascii="Garamond" w:hAnsi="Garamond"/>
        </w:rPr>
        <w:t>ghuee</w:t>
      </w:r>
      <w:proofErr w:type="spellEnd"/>
      <w:r w:rsidRPr="00583FF4">
        <w:rPr>
          <w:rFonts w:ascii="Garamond" w:hAnsi="Garamond"/>
        </w:rPr>
        <w:t>]</w:t>
      </w:r>
    </w:p>
  </w:footnote>
  <w:footnote w:id="82">
    <w:p w14:paraId="7917AF2E" w14:textId="77777777" w:rsidR="0089274B" w:rsidRPr="00913B58" w:rsidRDefault="0089274B">
      <w:pPr>
        <w:pStyle w:val="FootnoteText"/>
        <w:rPr>
          <w:rFonts w:ascii="Garamond" w:hAnsi="Garamond"/>
        </w:rPr>
      </w:pPr>
      <w:r w:rsidRPr="00913B58">
        <w:rPr>
          <w:rStyle w:val="FootnoteReference"/>
          <w:rFonts w:ascii="Garamond" w:hAnsi="Garamond"/>
        </w:rPr>
        <w:footnoteRef/>
      </w:r>
      <w:r w:rsidRPr="00913B58">
        <w:rPr>
          <w:rFonts w:ascii="Garamond" w:hAnsi="Garamond"/>
        </w:rPr>
        <w:t xml:space="preserve"> [</w:t>
      </w:r>
      <w:r w:rsidRPr="00A34331">
        <w:rPr>
          <w:rFonts w:ascii="Garamond" w:hAnsi="Garamond"/>
          <w:i/>
        </w:rPr>
        <w:t>sic</w:t>
      </w:r>
      <w:r w:rsidRPr="00913B58">
        <w:rPr>
          <w:rFonts w:ascii="Garamond" w:hAnsi="Garamond"/>
        </w:rPr>
        <w:t xml:space="preserve">: </w:t>
      </w:r>
      <w:proofErr w:type="spellStart"/>
      <w:r w:rsidRPr="00913B58">
        <w:rPr>
          <w:rFonts w:ascii="Garamond" w:hAnsi="Garamond"/>
        </w:rPr>
        <w:t>eisht</w:t>
      </w:r>
      <w:proofErr w:type="spellEnd"/>
      <w:r w:rsidRPr="00913B58">
        <w:rPr>
          <w:rFonts w:ascii="Garamond" w:hAnsi="Garamond"/>
        </w:rPr>
        <w:t>]</w:t>
      </w:r>
    </w:p>
  </w:footnote>
  <w:footnote w:id="83">
    <w:p w14:paraId="1CA8652F" w14:textId="77777777" w:rsidR="0089274B" w:rsidRPr="00913B58" w:rsidRDefault="0089274B">
      <w:pPr>
        <w:pStyle w:val="FootnoteText"/>
        <w:rPr>
          <w:rFonts w:ascii="Garamond" w:hAnsi="Garamond"/>
        </w:rPr>
      </w:pPr>
      <w:r w:rsidRPr="00913B58">
        <w:rPr>
          <w:rStyle w:val="FootnoteReference"/>
          <w:rFonts w:ascii="Garamond" w:hAnsi="Garamond"/>
        </w:rPr>
        <w:footnoteRef/>
      </w:r>
      <w:r w:rsidRPr="00913B58">
        <w:rPr>
          <w:rFonts w:ascii="Garamond" w:hAnsi="Garamond"/>
        </w:rPr>
        <w:t xml:space="preserve"> [</w:t>
      </w:r>
      <w:r w:rsidRPr="00A34331">
        <w:rPr>
          <w:rFonts w:ascii="Garamond" w:hAnsi="Garamond"/>
          <w:i/>
        </w:rPr>
        <w:t>sic</w:t>
      </w:r>
      <w:r w:rsidRPr="00913B58">
        <w:rPr>
          <w:rFonts w:ascii="Garamond" w:hAnsi="Garamond"/>
        </w:rPr>
        <w:t>: mee-</w:t>
      </w:r>
      <w:proofErr w:type="spellStart"/>
      <w:r w:rsidRPr="00913B58">
        <w:rPr>
          <w:rFonts w:ascii="Garamond" w:hAnsi="Garamond"/>
        </w:rPr>
        <w:t>rioosagh</w:t>
      </w:r>
      <w:proofErr w:type="spellEnd"/>
      <w:r w:rsidRPr="00913B58">
        <w:rPr>
          <w:rFonts w:ascii="Garamond" w:hAnsi="Garamond"/>
        </w:rPr>
        <w:t>]</w:t>
      </w:r>
    </w:p>
  </w:footnote>
  <w:footnote w:id="84">
    <w:p w14:paraId="033E7E17" w14:textId="77777777" w:rsidR="0089274B" w:rsidRPr="00913B58" w:rsidRDefault="0089274B">
      <w:pPr>
        <w:pStyle w:val="FootnoteText"/>
        <w:rPr>
          <w:rFonts w:ascii="Garamond" w:hAnsi="Garamond"/>
        </w:rPr>
      </w:pPr>
      <w:r w:rsidRPr="00913B58">
        <w:rPr>
          <w:rStyle w:val="FootnoteReference"/>
          <w:rFonts w:ascii="Garamond" w:hAnsi="Garamond"/>
        </w:rPr>
        <w:footnoteRef/>
      </w:r>
      <w:r w:rsidRPr="00913B58">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913B58">
        <w:rPr>
          <w:rFonts w:ascii="Garamond" w:hAnsi="Garamond"/>
        </w:rPr>
        <w:t xml:space="preserve"> </w:t>
      </w:r>
      <w:proofErr w:type="spellStart"/>
      <w:r w:rsidRPr="00913B58">
        <w:rPr>
          <w:rFonts w:ascii="Garamond" w:hAnsi="Garamond"/>
        </w:rPr>
        <w:t>Resoonyn</w:t>
      </w:r>
      <w:proofErr w:type="spellEnd"/>
      <w:r w:rsidRPr="00913B58">
        <w:rPr>
          <w:rFonts w:ascii="Garamond" w:hAnsi="Garamond"/>
        </w:rPr>
        <w:t>]</w:t>
      </w:r>
    </w:p>
  </w:footnote>
  <w:footnote w:id="85">
    <w:p w14:paraId="0F77ECCF" w14:textId="77777777" w:rsidR="0089274B" w:rsidRPr="00954EA9" w:rsidRDefault="0089274B">
      <w:pPr>
        <w:pStyle w:val="FootnoteText"/>
        <w:rPr>
          <w:rFonts w:ascii="Garamond" w:hAnsi="Garamond"/>
        </w:rPr>
      </w:pPr>
      <w:r w:rsidRPr="00954EA9">
        <w:rPr>
          <w:rStyle w:val="FootnoteReference"/>
          <w:rFonts w:ascii="Garamond" w:hAnsi="Garamond"/>
        </w:rPr>
        <w:footnoteRef/>
      </w:r>
      <w:r w:rsidRPr="00954EA9">
        <w:rPr>
          <w:rFonts w:ascii="Garamond" w:hAnsi="Garamond"/>
        </w:rPr>
        <w:t xml:space="preserve"> </w:t>
      </w:r>
      <w:r>
        <w:rPr>
          <w:rFonts w:ascii="Garamond" w:hAnsi="Garamond"/>
        </w:rPr>
        <w:t>[</w:t>
      </w:r>
      <w:r w:rsidRPr="00A34331">
        <w:rPr>
          <w:rFonts w:ascii="Garamond" w:hAnsi="Garamond"/>
          <w:i/>
        </w:rPr>
        <w:t>sic</w:t>
      </w:r>
      <w:r>
        <w:rPr>
          <w:rFonts w:ascii="Garamond" w:hAnsi="Garamond"/>
        </w:rPr>
        <w:t>:</w:t>
      </w:r>
      <w:r w:rsidRPr="00954EA9">
        <w:rPr>
          <w:rFonts w:ascii="Garamond" w:hAnsi="Garamond"/>
        </w:rPr>
        <w:t xml:space="preserve"> ta]</w:t>
      </w:r>
    </w:p>
  </w:footnote>
  <w:footnote w:id="86">
    <w:p w14:paraId="06C47A60" w14:textId="77777777" w:rsidR="0089274B" w:rsidRPr="00901D57" w:rsidRDefault="0089274B">
      <w:pPr>
        <w:pStyle w:val="FootnoteText"/>
        <w:rPr>
          <w:rFonts w:ascii="Garamond" w:hAnsi="Garamond"/>
          <w:sz w:val="24"/>
          <w:szCs w:val="24"/>
        </w:rPr>
      </w:pPr>
      <w:r w:rsidRPr="00901D57">
        <w:rPr>
          <w:rStyle w:val="FootnoteReference"/>
          <w:rFonts w:ascii="Garamond" w:hAnsi="Garamond"/>
          <w:sz w:val="24"/>
          <w:szCs w:val="24"/>
        </w:rPr>
        <w:footnoteRef/>
      </w:r>
      <w:r w:rsidRPr="00901D57">
        <w:rPr>
          <w:rFonts w:ascii="Garamond" w:hAnsi="Garamond"/>
          <w:sz w:val="24"/>
          <w:szCs w:val="24"/>
        </w:rPr>
        <w:t xml:space="preserve"> </w:t>
      </w:r>
      <w:r>
        <w:rPr>
          <w:rFonts w:ascii="Garamond" w:hAnsi="Garamond"/>
          <w:sz w:val="24"/>
          <w:szCs w:val="24"/>
        </w:rPr>
        <w:t>[</w:t>
      </w:r>
      <w:r w:rsidRPr="00A34331">
        <w:rPr>
          <w:rFonts w:ascii="Garamond" w:hAnsi="Garamond"/>
          <w:i/>
          <w:sz w:val="24"/>
          <w:szCs w:val="24"/>
        </w:rPr>
        <w:t>sic</w:t>
      </w:r>
      <w:r>
        <w:rPr>
          <w:rFonts w:ascii="Garamond" w:hAnsi="Garamond"/>
          <w:sz w:val="24"/>
          <w:szCs w:val="24"/>
        </w:rPr>
        <w:t>:</w:t>
      </w:r>
      <w:r w:rsidRPr="00901D57">
        <w:rPr>
          <w:rFonts w:ascii="Garamond" w:hAnsi="Garamond"/>
          <w:i/>
          <w:sz w:val="24"/>
          <w:szCs w:val="24"/>
        </w:rPr>
        <w:t xml:space="preserve"> </w:t>
      </w:r>
      <w:proofErr w:type="spellStart"/>
      <w:r w:rsidRPr="00901D57">
        <w:rPr>
          <w:rFonts w:ascii="Garamond" w:hAnsi="Garamond"/>
          <w:i/>
          <w:sz w:val="24"/>
          <w:szCs w:val="24"/>
        </w:rPr>
        <w:t>ayn</w:t>
      </w:r>
      <w:proofErr w:type="spellEnd"/>
      <w:r w:rsidRPr="00901D57">
        <w:rPr>
          <w:rFonts w:ascii="Garamond" w:hAnsi="Garamond"/>
          <w:sz w:val="24"/>
          <w:szCs w:val="24"/>
        </w:rPr>
        <w:t>]</w:t>
      </w:r>
    </w:p>
  </w:footnote>
  <w:footnote w:id="87">
    <w:p w14:paraId="3A976FB2" w14:textId="77777777" w:rsidR="0089274B" w:rsidRPr="00C076B8" w:rsidRDefault="0089274B">
      <w:pPr>
        <w:pStyle w:val="FootnoteText"/>
        <w:rPr>
          <w:rFonts w:ascii="Garamond" w:hAnsi="Garamond"/>
        </w:rPr>
      </w:pPr>
      <w:r w:rsidRPr="00C076B8">
        <w:rPr>
          <w:rStyle w:val="FootnoteReference"/>
          <w:rFonts w:ascii="Garamond" w:hAnsi="Garamond"/>
        </w:rPr>
        <w:footnoteRef/>
      </w:r>
      <w:r w:rsidRPr="00C076B8">
        <w:rPr>
          <w:rFonts w:ascii="Garamond" w:hAnsi="Garamond"/>
        </w:rPr>
        <w:t xml:space="preserve"> [</w:t>
      </w:r>
      <w:r w:rsidRPr="00C076B8">
        <w:rPr>
          <w:rFonts w:ascii="Garamond" w:hAnsi="Garamond"/>
          <w:i/>
        </w:rPr>
        <w:t>In the text</w:t>
      </w:r>
      <w:r w:rsidRPr="00C076B8">
        <w:rPr>
          <w:rFonts w:ascii="Garamond" w:hAnsi="Garamond"/>
        </w:rPr>
        <w:t xml:space="preserve">: </w:t>
      </w:r>
      <w:r w:rsidRPr="00C076B8">
        <w:rPr>
          <w:rFonts w:ascii="Garamond" w:hAnsi="Garamond"/>
          <w:i/>
        </w:rPr>
        <w:t xml:space="preserve">Dy </w:t>
      </w:r>
      <w:proofErr w:type="spellStart"/>
      <w:r w:rsidRPr="00C076B8">
        <w:rPr>
          <w:rFonts w:ascii="Garamond" w:hAnsi="Garamond"/>
          <w:i/>
        </w:rPr>
        <w:t>nynsagh</w:t>
      </w:r>
      <w:proofErr w:type="spellEnd"/>
      <w:r w:rsidRPr="00C076B8">
        <w:rPr>
          <w:rFonts w:ascii="Garamond" w:hAnsi="Garamond"/>
        </w:rPr>
        <w:t>]</w:t>
      </w:r>
    </w:p>
  </w:footnote>
  <w:footnote w:id="88">
    <w:p w14:paraId="356AA3F0" w14:textId="0BEF1BB5" w:rsidR="0089274B" w:rsidRDefault="0089274B">
      <w:pPr>
        <w:pStyle w:val="FootnoteText"/>
      </w:pPr>
      <w:ins w:id="22" w:author="Max Wheeler" w:date="2021-09-19T12:39:00Z">
        <w:r>
          <w:rPr>
            <w:rStyle w:val="FootnoteReference"/>
          </w:rPr>
          <w:footnoteRef/>
        </w:r>
        <w:r>
          <w:t xml:space="preserve"> </w:t>
        </w:r>
        <w:proofErr w:type="spellStart"/>
        <w:r>
          <w:t>hra</w:t>
        </w:r>
        <w:proofErr w:type="spellEnd"/>
        <w:r>
          <w:t xml:space="preserve">] </w:t>
        </w:r>
        <w:r w:rsidRPr="00E025B5">
          <w:rPr>
            <w:i/>
            <w:rPrChange w:id="23" w:author="Max Wheeler" w:date="2021-09-19T12:40:00Z">
              <w:rPr/>
            </w:rPrChange>
          </w:rPr>
          <w:t>missing</w:t>
        </w:r>
      </w:ins>
      <w:ins w:id="24" w:author="Max Wheeler" w:date="2021-09-19T12:40:00Z">
        <w:r w:rsidRPr="00E025B5">
          <w:rPr>
            <w:i/>
            <w:rPrChange w:id="25" w:author="Max Wheeler" w:date="2021-09-19T12:40:00Z">
              <w:rPr/>
            </w:rPrChange>
          </w:rPr>
          <w:t>, restored from</w:t>
        </w:r>
        <w:r>
          <w:t xml:space="preserve"> 1761</w:t>
        </w:r>
      </w:ins>
    </w:p>
  </w:footnote>
  <w:footnote w:id="89">
    <w:p w14:paraId="5EA4C9B1" w14:textId="77777777" w:rsidR="0089274B" w:rsidRPr="0037072F" w:rsidRDefault="0089274B">
      <w:pPr>
        <w:pStyle w:val="FootnoteText"/>
        <w:rPr>
          <w:rFonts w:ascii="Garamond" w:hAnsi="Garamond"/>
          <w:sz w:val="24"/>
          <w:szCs w:val="24"/>
        </w:rPr>
      </w:pPr>
      <w:r w:rsidRPr="0037072F">
        <w:rPr>
          <w:rStyle w:val="FootnoteReference"/>
          <w:rFonts w:ascii="Garamond" w:hAnsi="Garamond"/>
          <w:sz w:val="24"/>
          <w:szCs w:val="24"/>
        </w:rPr>
        <w:footnoteRef/>
      </w:r>
      <w:r w:rsidRPr="0037072F">
        <w:rPr>
          <w:rFonts w:ascii="Garamond" w:hAnsi="Garamond"/>
          <w:sz w:val="24"/>
          <w:szCs w:val="24"/>
        </w:rPr>
        <w:t xml:space="preserve"> [</w:t>
      </w:r>
      <w:r w:rsidRPr="00A34331">
        <w:rPr>
          <w:rFonts w:ascii="Garamond" w:hAnsi="Garamond"/>
          <w:i/>
          <w:sz w:val="24"/>
          <w:szCs w:val="24"/>
        </w:rPr>
        <w:t>sic</w:t>
      </w:r>
      <w:r w:rsidRPr="0037072F">
        <w:rPr>
          <w:rFonts w:ascii="Garamond" w:hAnsi="Garamond"/>
          <w:sz w:val="24"/>
          <w:szCs w:val="24"/>
        </w:rPr>
        <w:t xml:space="preserve">: </w:t>
      </w:r>
      <w:proofErr w:type="spellStart"/>
      <w:r w:rsidRPr="0037072F">
        <w:rPr>
          <w:rFonts w:ascii="Garamond" w:hAnsi="Garamond"/>
          <w:sz w:val="24"/>
          <w:szCs w:val="24"/>
        </w:rPr>
        <w:t>ghiootal</w:t>
      </w:r>
      <w:proofErr w:type="spellEnd"/>
      <w:r w:rsidRPr="0037072F">
        <w:rPr>
          <w:rFonts w:ascii="Garamond" w:hAnsi="Garamond"/>
          <w:sz w:val="24"/>
          <w:szCs w:val="24"/>
        </w:rPr>
        <w:t>]</w:t>
      </w:r>
    </w:p>
  </w:footnote>
  <w:footnote w:id="90">
    <w:p w14:paraId="72DA76D2" w14:textId="77777777" w:rsidR="0089274B" w:rsidRDefault="0089274B" w:rsidP="00C8219A">
      <w:pPr>
        <w:pStyle w:val="FootnoteText"/>
      </w:pPr>
      <w:r>
        <w:rPr>
          <w:rStyle w:val="FootnoteReference"/>
        </w:rPr>
        <w:footnoteRef/>
      </w:r>
      <w:r>
        <w:t xml:space="preserve"> </w:t>
      </w:r>
      <w:r w:rsidRPr="00CB071F">
        <w:rPr>
          <w:rFonts w:ascii="Garamond" w:hAnsi="Garamond"/>
        </w:rPr>
        <w:t>[</w:t>
      </w:r>
      <w:r w:rsidRPr="00A34331">
        <w:rPr>
          <w:rFonts w:ascii="Garamond" w:hAnsi="Garamond"/>
          <w:i/>
        </w:rPr>
        <w:t>sic</w:t>
      </w:r>
      <w:r w:rsidRPr="00CB071F">
        <w:rPr>
          <w:rFonts w:ascii="Garamond" w:hAnsi="Garamond"/>
        </w:rPr>
        <w:t>: blessed]</w:t>
      </w:r>
    </w:p>
  </w:footnote>
  <w:footnote w:id="91">
    <w:p w14:paraId="420D493B" w14:textId="77777777" w:rsidR="0089274B" w:rsidRPr="00C01CDB" w:rsidRDefault="0089274B">
      <w:pPr>
        <w:pStyle w:val="FootnoteText"/>
        <w:rPr>
          <w:rFonts w:ascii="Garamond" w:hAnsi="Garamond"/>
        </w:rPr>
      </w:pPr>
      <w:r w:rsidRPr="00C01CDB">
        <w:rPr>
          <w:rStyle w:val="FootnoteReference"/>
          <w:rFonts w:ascii="Garamond" w:hAnsi="Garamond"/>
        </w:rPr>
        <w:footnoteRef/>
      </w:r>
      <w:r w:rsidRPr="00C01CDB">
        <w:rPr>
          <w:rFonts w:ascii="Garamond" w:hAnsi="Garamond"/>
        </w:rPr>
        <w:t xml:space="preserve"> [</w:t>
      </w:r>
      <w:r w:rsidRPr="00C01CDB">
        <w:rPr>
          <w:rFonts w:ascii="Garamond" w:hAnsi="Garamond"/>
          <w:i/>
        </w:rPr>
        <w:t>i.e.</w:t>
      </w:r>
      <w:r w:rsidRPr="00C01CDB">
        <w:rPr>
          <w:rFonts w:ascii="Garamond" w:hAnsi="Garamond"/>
        </w:rPr>
        <w:t xml:space="preserve"> ta </w:t>
      </w:r>
      <w:proofErr w:type="spellStart"/>
      <w:r w:rsidRPr="00C01CDB">
        <w:rPr>
          <w:rFonts w:ascii="Garamond" w:hAnsi="Garamond"/>
        </w:rPr>
        <w:t>uss</w:t>
      </w:r>
      <w:proofErr w:type="spellEnd"/>
      <w:r w:rsidRPr="00C01CDB">
        <w:rPr>
          <w:rFonts w:ascii="Garamond" w:hAnsi="Garamond"/>
        </w:rPr>
        <w:t>]</w:t>
      </w:r>
    </w:p>
  </w:footnote>
  <w:footnote w:id="92">
    <w:p w14:paraId="12BF287D" w14:textId="77777777" w:rsidR="0089274B" w:rsidRPr="00087A83" w:rsidRDefault="0089274B">
      <w:pPr>
        <w:pStyle w:val="FootnoteText"/>
        <w:rPr>
          <w:rFonts w:ascii="Garamond" w:hAnsi="Garamond"/>
        </w:rPr>
      </w:pPr>
      <w:r w:rsidRPr="00087A83">
        <w:rPr>
          <w:rStyle w:val="FootnoteReference"/>
          <w:rFonts w:ascii="Garamond" w:hAnsi="Garamond"/>
        </w:rPr>
        <w:footnoteRef/>
      </w:r>
      <w:r w:rsidRPr="00087A83">
        <w:rPr>
          <w:rFonts w:ascii="Garamond" w:hAnsi="Garamond"/>
        </w:rPr>
        <w:t xml:space="preserve"> [</w:t>
      </w:r>
      <w:r w:rsidRPr="00A34331">
        <w:rPr>
          <w:rFonts w:ascii="Garamond" w:hAnsi="Garamond"/>
          <w:i/>
        </w:rPr>
        <w:t>sic</w:t>
      </w:r>
      <w:r w:rsidRPr="00087A83">
        <w:rPr>
          <w:rFonts w:ascii="Garamond" w:hAnsi="Garamond"/>
        </w:rPr>
        <w:t xml:space="preserve">: </w:t>
      </w:r>
      <w:proofErr w:type="spellStart"/>
      <w:r w:rsidRPr="00087A83">
        <w:rPr>
          <w:rFonts w:ascii="Garamond" w:hAnsi="Garamond"/>
        </w:rPr>
        <w:t>roish</w:t>
      </w:r>
      <w:proofErr w:type="spellEnd"/>
      <w:r w:rsidRPr="00087A83">
        <w:rPr>
          <w:rFonts w:ascii="Garamond" w:hAnsi="Garamond"/>
        </w:rPr>
        <w:t>]</w:t>
      </w:r>
    </w:p>
  </w:footnote>
  <w:footnote w:id="93">
    <w:p w14:paraId="4A8104E6" w14:textId="77777777" w:rsidR="0089274B" w:rsidRPr="000B736D" w:rsidRDefault="0089274B">
      <w:pPr>
        <w:pStyle w:val="FootnoteText"/>
        <w:rPr>
          <w:rFonts w:ascii="Garamond" w:hAnsi="Garamond"/>
        </w:rPr>
      </w:pPr>
      <w:r w:rsidRPr="000B736D">
        <w:rPr>
          <w:rStyle w:val="FootnoteReference"/>
          <w:rFonts w:ascii="Garamond" w:hAnsi="Garamond"/>
        </w:rPr>
        <w:footnoteRef/>
      </w:r>
      <w:r w:rsidRPr="000B736D">
        <w:rPr>
          <w:rFonts w:ascii="Garamond" w:hAnsi="Garamond"/>
        </w:rPr>
        <w:t xml:space="preserve"> [</w:t>
      </w:r>
      <w:r w:rsidRPr="00A34331">
        <w:rPr>
          <w:rFonts w:ascii="Garamond" w:hAnsi="Garamond"/>
          <w:i/>
        </w:rPr>
        <w:t>sic</w:t>
      </w:r>
      <w:r w:rsidRPr="000B736D">
        <w:rPr>
          <w:rFonts w:ascii="Garamond" w:hAnsi="Garamond"/>
        </w:rPr>
        <w:t xml:space="preserve">: </w:t>
      </w:r>
      <w:proofErr w:type="spellStart"/>
      <w:r w:rsidRPr="000B736D">
        <w:rPr>
          <w:rFonts w:ascii="Garamond" w:hAnsi="Garamond"/>
        </w:rPr>
        <w:t>creid</w:t>
      </w:r>
      <w:proofErr w:type="spellEnd"/>
      <w:r w:rsidRPr="000B736D">
        <w:rPr>
          <w:rFonts w:ascii="Garamond" w:hAnsi="Garamond"/>
        </w:rPr>
        <w:t>]</w:t>
      </w:r>
    </w:p>
  </w:footnote>
  <w:footnote w:id="94">
    <w:p w14:paraId="52A5BBF4" w14:textId="77777777" w:rsidR="0089274B" w:rsidRPr="00E873FE" w:rsidRDefault="0089274B">
      <w:pPr>
        <w:pStyle w:val="FootnoteText"/>
        <w:rPr>
          <w:rFonts w:ascii="Garamond" w:hAnsi="Garamond"/>
        </w:rPr>
      </w:pPr>
      <w:r w:rsidRPr="00E873FE">
        <w:rPr>
          <w:rStyle w:val="FootnoteReference"/>
          <w:rFonts w:ascii="Garamond" w:hAnsi="Garamond"/>
        </w:rPr>
        <w:footnoteRef/>
      </w:r>
      <w:r w:rsidRPr="00E873FE">
        <w:rPr>
          <w:rFonts w:ascii="Garamond" w:hAnsi="Garamond"/>
        </w:rPr>
        <w:t xml:space="preserve"> [</w:t>
      </w:r>
      <w:r w:rsidRPr="00A34331">
        <w:rPr>
          <w:rFonts w:ascii="Garamond" w:hAnsi="Garamond"/>
          <w:i/>
        </w:rPr>
        <w:t>sic</w:t>
      </w:r>
      <w:r w:rsidRPr="00E873FE">
        <w:rPr>
          <w:rFonts w:ascii="Garamond" w:hAnsi="Garamond"/>
        </w:rPr>
        <w:t xml:space="preserve">: </w:t>
      </w:r>
      <w:proofErr w:type="spellStart"/>
      <w:r w:rsidRPr="00E873FE">
        <w:rPr>
          <w:rFonts w:ascii="Garamond" w:hAnsi="Garamond"/>
        </w:rPr>
        <w:t>edyr</w:t>
      </w:r>
      <w:proofErr w:type="spellEnd"/>
      <w:r w:rsidRPr="00E873FE">
        <w:rPr>
          <w:rFonts w:ascii="Garamond" w:hAnsi="Garamond"/>
        </w:rPr>
        <w:t>]</w:t>
      </w:r>
    </w:p>
  </w:footnote>
  <w:footnote w:id="95">
    <w:p w14:paraId="3B2855A9" w14:textId="77777777" w:rsidR="0089274B" w:rsidRPr="00C7243C" w:rsidRDefault="0089274B">
      <w:pPr>
        <w:pStyle w:val="FootnoteText"/>
        <w:rPr>
          <w:rFonts w:ascii="Garamond" w:hAnsi="Garamond"/>
        </w:rPr>
      </w:pPr>
      <w:r w:rsidRPr="00C7243C">
        <w:rPr>
          <w:rStyle w:val="FootnoteReference"/>
          <w:rFonts w:ascii="Garamond" w:hAnsi="Garamond"/>
        </w:rPr>
        <w:footnoteRef/>
      </w:r>
      <w:r w:rsidRPr="00C7243C">
        <w:rPr>
          <w:rFonts w:ascii="Garamond" w:hAnsi="Garamond"/>
        </w:rPr>
        <w:t xml:space="preserve"> [</w:t>
      </w:r>
      <w:r w:rsidRPr="00A34331">
        <w:rPr>
          <w:rFonts w:ascii="Garamond" w:hAnsi="Garamond"/>
          <w:i/>
        </w:rPr>
        <w:t>sic</w:t>
      </w:r>
      <w:r w:rsidRPr="00C7243C">
        <w:rPr>
          <w:rFonts w:ascii="Garamond" w:hAnsi="Garamond"/>
        </w:rPr>
        <w:t xml:space="preserve">: </w:t>
      </w:r>
      <w:proofErr w:type="spellStart"/>
      <w:r w:rsidRPr="00C7243C">
        <w:rPr>
          <w:rFonts w:ascii="Garamond" w:hAnsi="Garamond"/>
        </w:rPr>
        <w:t>v’ayd</w:t>
      </w:r>
      <w:proofErr w:type="spellEnd"/>
      <w:r w:rsidRPr="00C7243C">
        <w:rPr>
          <w:rFonts w:ascii="Garamond" w:hAnsi="Garamond"/>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F60D" w14:textId="77777777" w:rsidR="0089274B" w:rsidRDefault="0089274B">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1733334"/>
      <w:docPartObj>
        <w:docPartGallery w:val="Page Numbers (Top of Page)"/>
        <w:docPartUnique/>
      </w:docPartObj>
    </w:sdtPr>
    <w:sdtEndPr>
      <w:rPr>
        <w:rFonts w:ascii="Garamond" w:hAnsi="Garamond"/>
        <w:noProof/>
        <w:sz w:val="32"/>
        <w:szCs w:val="32"/>
      </w:rPr>
    </w:sdtEndPr>
    <w:sdtContent>
      <w:p w14:paraId="4CE1CE74" w14:textId="77777777" w:rsidR="0089274B" w:rsidRDefault="0089274B">
        <w:pPr>
          <w:pStyle w:val="Header"/>
          <w:jc w:val="right"/>
        </w:pPr>
        <w:r w:rsidRPr="002A230D">
          <w:rPr>
            <w:rFonts w:ascii="Garamond" w:hAnsi="Garamond"/>
            <w:sz w:val="32"/>
            <w:szCs w:val="32"/>
          </w:rPr>
          <w:fldChar w:fldCharType="begin"/>
        </w:r>
        <w:r w:rsidRPr="002A230D">
          <w:rPr>
            <w:rFonts w:ascii="Garamond" w:hAnsi="Garamond"/>
            <w:sz w:val="32"/>
            <w:szCs w:val="32"/>
          </w:rPr>
          <w:instrText xml:space="preserve"> PAGE   \* MERGEFORMAT </w:instrText>
        </w:r>
        <w:r w:rsidRPr="002A230D">
          <w:rPr>
            <w:rFonts w:ascii="Garamond" w:hAnsi="Garamond"/>
            <w:sz w:val="32"/>
            <w:szCs w:val="32"/>
          </w:rPr>
          <w:fldChar w:fldCharType="separate"/>
        </w:r>
        <w:r>
          <w:rPr>
            <w:rFonts w:ascii="Garamond" w:hAnsi="Garamond"/>
            <w:noProof/>
            <w:sz w:val="32"/>
            <w:szCs w:val="32"/>
          </w:rPr>
          <w:t>1</w:t>
        </w:r>
        <w:r w:rsidRPr="002A230D">
          <w:rPr>
            <w:rFonts w:ascii="Garamond" w:hAnsi="Garamond"/>
            <w:noProof/>
            <w:sz w:val="32"/>
            <w:szCs w:val="32"/>
          </w:rPr>
          <w:fldChar w:fldCharType="end"/>
        </w:r>
      </w:p>
    </w:sdtContent>
  </w:sdt>
  <w:p w14:paraId="0DBA0E29" w14:textId="77777777" w:rsidR="0089274B" w:rsidRDefault="008927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0E186" w14:textId="77777777" w:rsidR="0089274B" w:rsidRDefault="0089274B">
    <w:pPr>
      <w:pStyle w:val="Header"/>
    </w:pPr>
  </w:p>
  <w:p w14:paraId="6688B329" w14:textId="77777777" w:rsidR="0089274B" w:rsidRDefault="0089274B" w:rsidP="008B6126">
    <w:pPr>
      <w:pStyle w:val="Header"/>
      <w:tabs>
        <w:tab w:val="clear" w:pos="4513"/>
        <w:tab w:val="left" w:pos="3686"/>
        <w:tab w:val="center" w:pos="4111"/>
      </w:tabs>
    </w:pPr>
    <w:r>
      <w:ptab w:relativeTo="margin" w:alignment="center" w:leader="none"/>
    </w:r>
    <w:r w:rsidRPr="00954EA9">
      <w:rPr>
        <w:rFonts w:ascii="Garamond" w:hAnsi="Garamond"/>
        <w:sz w:val="32"/>
        <w:szCs w:val="32"/>
      </w:rPr>
      <w:t xml:space="preserve">[  </w:t>
    </w:r>
    <w:r w:rsidRPr="00954EA9">
      <w:rPr>
        <w:rFonts w:ascii="Garamond" w:hAnsi="Garamond"/>
        <w:sz w:val="32"/>
        <w:szCs w:val="32"/>
      </w:rPr>
      <w:fldChar w:fldCharType="begin"/>
    </w:r>
    <w:r w:rsidRPr="00954EA9">
      <w:rPr>
        <w:rFonts w:ascii="Garamond" w:hAnsi="Garamond"/>
        <w:sz w:val="32"/>
        <w:szCs w:val="32"/>
      </w:rPr>
      <w:instrText xml:space="preserve"> PAGE   \* MERGEFORMAT </w:instrText>
    </w:r>
    <w:r w:rsidRPr="00954EA9">
      <w:rPr>
        <w:rFonts w:ascii="Garamond" w:hAnsi="Garamond"/>
        <w:sz w:val="32"/>
        <w:szCs w:val="32"/>
      </w:rPr>
      <w:fldChar w:fldCharType="separate"/>
    </w:r>
    <w:r>
      <w:rPr>
        <w:rFonts w:ascii="Garamond" w:hAnsi="Garamond"/>
        <w:noProof/>
        <w:sz w:val="32"/>
        <w:szCs w:val="32"/>
      </w:rPr>
      <w:t>122</w:t>
    </w:r>
    <w:r w:rsidRPr="00954EA9">
      <w:rPr>
        <w:rFonts w:ascii="Garamond" w:hAnsi="Garamond"/>
        <w:noProof/>
        <w:sz w:val="32"/>
        <w:szCs w:val="32"/>
      </w:rPr>
      <w:fldChar w:fldCharType="end"/>
    </w:r>
    <w:r w:rsidRPr="00954EA9">
      <w:rPr>
        <w:rFonts w:ascii="Garamond" w:hAnsi="Garamond"/>
        <w:noProof/>
        <w:sz w:val="32"/>
        <w:szCs w:val="32"/>
      </w:rPr>
      <w:t xml:space="preserve">  ]</w:t>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D9A26" w14:textId="77777777" w:rsidR="0089274B" w:rsidRDefault="0089274B">
    <w:pPr>
      <w:pStyle w:val="Header"/>
    </w:pPr>
  </w:p>
  <w:p w14:paraId="07DF71E2" w14:textId="77777777" w:rsidR="0089274B" w:rsidRDefault="0089274B" w:rsidP="008B6126">
    <w:pPr>
      <w:pStyle w:val="Header"/>
      <w:tabs>
        <w:tab w:val="clear" w:pos="4513"/>
        <w:tab w:val="left" w:pos="3686"/>
        <w:tab w:val="center" w:pos="4111"/>
      </w:tabs>
    </w:pPr>
    <w:r>
      <w:ptab w:relativeTo="margin" w:alignment="center" w:leader="none"/>
    </w:r>
    <w:r w:rsidRPr="00954EA9">
      <w:rPr>
        <w:rFonts w:ascii="Garamond" w:hAnsi="Garamond"/>
        <w:sz w:val="32"/>
        <w:szCs w:val="32"/>
      </w:rPr>
      <w:t xml:space="preserve">[  </w:t>
    </w:r>
    <w:r w:rsidRPr="00954EA9">
      <w:rPr>
        <w:rFonts w:ascii="Garamond" w:hAnsi="Garamond"/>
        <w:sz w:val="32"/>
        <w:szCs w:val="32"/>
      </w:rPr>
      <w:fldChar w:fldCharType="begin"/>
    </w:r>
    <w:r w:rsidRPr="00954EA9">
      <w:rPr>
        <w:rFonts w:ascii="Garamond" w:hAnsi="Garamond"/>
        <w:sz w:val="32"/>
        <w:szCs w:val="32"/>
      </w:rPr>
      <w:instrText xml:space="preserve"> PAGE   \* MERGEFORMAT </w:instrText>
    </w:r>
    <w:r w:rsidRPr="00954EA9">
      <w:rPr>
        <w:rFonts w:ascii="Garamond" w:hAnsi="Garamond"/>
        <w:sz w:val="32"/>
        <w:szCs w:val="32"/>
      </w:rPr>
      <w:fldChar w:fldCharType="separate"/>
    </w:r>
    <w:r>
      <w:rPr>
        <w:rFonts w:ascii="Garamond" w:hAnsi="Garamond"/>
        <w:noProof/>
        <w:sz w:val="32"/>
        <w:szCs w:val="32"/>
      </w:rPr>
      <w:t>130</w:t>
    </w:r>
    <w:r w:rsidRPr="00954EA9">
      <w:rPr>
        <w:rFonts w:ascii="Garamond" w:hAnsi="Garamond"/>
        <w:noProof/>
        <w:sz w:val="32"/>
        <w:szCs w:val="32"/>
      </w:rPr>
      <w:fldChar w:fldCharType="end"/>
    </w:r>
    <w:r w:rsidRPr="00954EA9">
      <w:rPr>
        <w:rFonts w:ascii="Garamond" w:hAnsi="Garamond"/>
        <w:noProof/>
        <w:sz w:val="32"/>
        <w:szCs w:val="32"/>
      </w:rPr>
      <w:t xml:space="preserve">  ]</w:t>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1397" w14:textId="77777777" w:rsidR="0089274B" w:rsidRDefault="0089274B">
    <w:pPr>
      <w:pStyle w:val="Header"/>
    </w:pPr>
  </w:p>
  <w:p w14:paraId="5CE567FD" w14:textId="77777777" w:rsidR="0089274B" w:rsidRDefault="0089274B">
    <w:pPr>
      <w:pStyle w:val="Header"/>
    </w:pPr>
    <w:r>
      <w:ptab w:relativeTo="margin" w:alignment="center"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76A73" w14:textId="77777777" w:rsidR="0089274B" w:rsidRPr="005C4FC2" w:rsidRDefault="0089274B" w:rsidP="00A112BD">
    <w:pPr>
      <w:pStyle w:val="Header"/>
      <w:spacing w:before="480"/>
      <w:rPr>
        <w:rFonts w:ascii="Garamond" w:hAnsi="Garamond"/>
        <w:sz w:val="32"/>
        <w:szCs w:val="32"/>
      </w:rPr>
    </w:pPr>
    <w:r w:rsidRPr="005C4FC2">
      <w:rPr>
        <w:sz w:val="18"/>
      </w:rPr>
      <w:ptab w:relativeTo="margin" w:alignment="center" w:leader="none"/>
    </w:r>
    <w:r w:rsidRPr="005C4FC2">
      <w:rPr>
        <w:rFonts w:ascii="Garamond" w:hAnsi="Garamond" w:cs="GlyphLessFont"/>
        <w:i/>
        <w:sz w:val="32"/>
      </w:rPr>
      <w:t xml:space="preserve">Plain and </w:t>
    </w:r>
    <w:proofErr w:type="spellStart"/>
    <w:r>
      <w:rPr>
        <w:rFonts w:ascii="Garamond" w:hAnsi="Garamond" w:cs="GlyphLessFont"/>
        <w:i/>
        <w:sz w:val="32"/>
      </w:rPr>
      <w:t>ſ</w:t>
    </w:r>
    <w:r w:rsidRPr="005C4FC2">
      <w:rPr>
        <w:rFonts w:ascii="Garamond" w:hAnsi="Garamond" w:cs="GlyphLessFont"/>
        <w:i/>
        <w:sz w:val="32"/>
      </w:rPr>
      <w:t>hort</w:t>
    </w:r>
    <w:proofErr w:type="spellEnd"/>
    <w:r w:rsidRPr="005C4FC2">
      <w:rPr>
        <w:rFonts w:ascii="Garamond" w:hAnsi="Garamond" w:cs="GlyphLessFont"/>
        <w:i/>
        <w:sz w:val="32"/>
      </w:rPr>
      <w:t xml:space="preserve"> Directions and Prayers.</w:t>
    </w:r>
    <w:r w:rsidRPr="005C4FC2">
      <w:rPr>
        <w:sz w:val="18"/>
      </w:rPr>
      <w:ptab w:relativeTo="margin" w:alignment="right" w:leader="none"/>
    </w:r>
    <w:r w:rsidRPr="005C4FC2">
      <w:rPr>
        <w:rFonts w:ascii="Garamond" w:hAnsi="Garamond"/>
        <w:sz w:val="32"/>
        <w:szCs w:val="32"/>
      </w:rPr>
      <w:fldChar w:fldCharType="begin"/>
    </w:r>
    <w:r w:rsidRPr="005C4FC2">
      <w:rPr>
        <w:rFonts w:ascii="Garamond" w:hAnsi="Garamond"/>
        <w:sz w:val="32"/>
        <w:szCs w:val="32"/>
      </w:rPr>
      <w:instrText xml:space="preserve"> PAGE   \* MERGEFORMAT </w:instrText>
    </w:r>
    <w:r w:rsidRPr="005C4FC2">
      <w:rPr>
        <w:rFonts w:ascii="Garamond" w:hAnsi="Garamond"/>
        <w:sz w:val="32"/>
        <w:szCs w:val="32"/>
      </w:rPr>
      <w:fldChar w:fldCharType="separate"/>
    </w:r>
    <w:r>
      <w:rPr>
        <w:rFonts w:ascii="Garamond" w:hAnsi="Garamond"/>
        <w:noProof/>
        <w:sz w:val="32"/>
        <w:szCs w:val="32"/>
      </w:rPr>
      <w:t>29</w:t>
    </w:r>
    <w:r w:rsidRPr="005C4FC2">
      <w:rPr>
        <w:rFonts w:ascii="Garamond" w:hAnsi="Garamond"/>
        <w:noProof/>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E4A552"/>
    <w:multiLevelType w:val="hybridMultilevel"/>
    <w:tmpl w:val="1F016B9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966DD1"/>
    <w:multiLevelType w:val="hybridMultilevel"/>
    <w:tmpl w:val="E75AAF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290B736"/>
    <w:multiLevelType w:val="hybridMultilevel"/>
    <w:tmpl w:val="4FAF21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C8C585E"/>
    <w:multiLevelType w:val="hybridMultilevel"/>
    <w:tmpl w:val="AD82DD4E"/>
    <w:lvl w:ilvl="0" w:tplc="08090015">
      <w:start w:val="1"/>
      <w:numFmt w:val="upperLetter"/>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4" w15:restartNumberingAfterBreak="0">
    <w:nsid w:val="577D1638"/>
    <w:multiLevelType w:val="hybridMultilevel"/>
    <w:tmpl w:val="0D68D588"/>
    <w:lvl w:ilvl="0" w:tplc="21447306">
      <w:start w:val="1"/>
      <w:numFmt w:val="upperLetter"/>
      <w:lvlText w:val="%1."/>
      <w:lvlJc w:val="left"/>
      <w:pPr>
        <w:ind w:left="1712" w:hanging="360"/>
      </w:pPr>
      <w:rPr>
        <w:rFonts w:hint="default"/>
      </w:rPr>
    </w:lvl>
    <w:lvl w:ilvl="1" w:tplc="08090019" w:tentative="1">
      <w:start w:val="1"/>
      <w:numFmt w:val="lowerLetter"/>
      <w:lvlText w:val="%2."/>
      <w:lvlJc w:val="left"/>
      <w:pPr>
        <w:ind w:left="2432" w:hanging="360"/>
      </w:pPr>
    </w:lvl>
    <w:lvl w:ilvl="2" w:tplc="0809001B" w:tentative="1">
      <w:start w:val="1"/>
      <w:numFmt w:val="lowerRoman"/>
      <w:lvlText w:val="%3."/>
      <w:lvlJc w:val="right"/>
      <w:pPr>
        <w:ind w:left="3152" w:hanging="180"/>
      </w:pPr>
    </w:lvl>
    <w:lvl w:ilvl="3" w:tplc="0809000F" w:tentative="1">
      <w:start w:val="1"/>
      <w:numFmt w:val="decimal"/>
      <w:lvlText w:val="%4."/>
      <w:lvlJc w:val="left"/>
      <w:pPr>
        <w:ind w:left="3872" w:hanging="360"/>
      </w:pPr>
    </w:lvl>
    <w:lvl w:ilvl="4" w:tplc="08090019" w:tentative="1">
      <w:start w:val="1"/>
      <w:numFmt w:val="lowerLetter"/>
      <w:lvlText w:val="%5."/>
      <w:lvlJc w:val="left"/>
      <w:pPr>
        <w:ind w:left="4592" w:hanging="360"/>
      </w:pPr>
    </w:lvl>
    <w:lvl w:ilvl="5" w:tplc="0809001B" w:tentative="1">
      <w:start w:val="1"/>
      <w:numFmt w:val="lowerRoman"/>
      <w:lvlText w:val="%6."/>
      <w:lvlJc w:val="right"/>
      <w:pPr>
        <w:ind w:left="5312" w:hanging="180"/>
      </w:pPr>
    </w:lvl>
    <w:lvl w:ilvl="6" w:tplc="0809000F" w:tentative="1">
      <w:start w:val="1"/>
      <w:numFmt w:val="decimal"/>
      <w:lvlText w:val="%7."/>
      <w:lvlJc w:val="left"/>
      <w:pPr>
        <w:ind w:left="6032" w:hanging="360"/>
      </w:pPr>
    </w:lvl>
    <w:lvl w:ilvl="7" w:tplc="08090019" w:tentative="1">
      <w:start w:val="1"/>
      <w:numFmt w:val="lowerLetter"/>
      <w:lvlText w:val="%8."/>
      <w:lvlJc w:val="left"/>
      <w:pPr>
        <w:ind w:left="6752" w:hanging="360"/>
      </w:pPr>
    </w:lvl>
    <w:lvl w:ilvl="8" w:tplc="0809001B" w:tentative="1">
      <w:start w:val="1"/>
      <w:numFmt w:val="lowerRoman"/>
      <w:lvlText w:val="%9."/>
      <w:lvlJc w:val="right"/>
      <w:pPr>
        <w:ind w:left="7472" w:hanging="180"/>
      </w:pPr>
    </w:lvl>
  </w:abstractNum>
  <w:abstractNum w:abstractNumId="5" w15:restartNumberingAfterBreak="0">
    <w:nsid w:val="63D01C55"/>
    <w:multiLevelType w:val="hybridMultilevel"/>
    <w:tmpl w:val="C21FC2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5F75F86"/>
    <w:multiLevelType w:val="hybridMultilevel"/>
    <w:tmpl w:val="DB42EF2C"/>
    <w:lvl w:ilvl="0" w:tplc="A5787570">
      <w:start w:val="1"/>
      <w:numFmt w:val="upperLetter"/>
      <w:lvlText w:val="%1."/>
      <w:lvlJc w:val="left"/>
      <w:pPr>
        <w:ind w:left="2072" w:hanging="360"/>
      </w:pPr>
      <w:rPr>
        <w:rFonts w:hint="default"/>
      </w:rPr>
    </w:lvl>
    <w:lvl w:ilvl="1" w:tplc="08090019" w:tentative="1">
      <w:start w:val="1"/>
      <w:numFmt w:val="lowerLetter"/>
      <w:lvlText w:val="%2."/>
      <w:lvlJc w:val="left"/>
      <w:pPr>
        <w:ind w:left="2792" w:hanging="360"/>
      </w:pPr>
    </w:lvl>
    <w:lvl w:ilvl="2" w:tplc="0809001B" w:tentative="1">
      <w:start w:val="1"/>
      <w:numFmt w:val="lowerRoman"/>
      <w:lvlText w:val="%3."/>
      <w:lvlJc w:val="right"/>
      <w:pPr>
        <w:ind w:left="3512" w:hanging="180"/>
      </w:pPr>
    </w:lvl>
    <w:lvl w:ilvl="3" w:tplc="0809000F" w:tentative="1">
      <w:start w:val="1"/>
      <w:numFmt w:val="decimal"/>
      <w:lvlText w:val="%4."/>
      <w:lvlJc w:val="left"/>
      <w:pPr>
        <w:ind w:left="4232" w:hanging="360"/>
      </w:pPr>
    </w:lvl>
    <w:lvl w:ilvl="4" w:tplc="08090019" w:tentative="1">
      <w:start w:val="1"/>
      <w:numFmt w:val="lowerLetter"/>
      <w:lvlText w:val="%5."/>
      <w:lvlJc w:val="left"/>
      <w:pPr>
        <w:ind w:left="4952" w:hanging="360"/>
      </w:pPr>
    </w:lvl>
    <w:lvl w:ilvl="5" w:tplc="0809001B" w:tentative="1">
      <w:start w:val="1"/>
      <w:numFmt w:val="lowerRoman"/>
      <w:lvlText w:val="%6."/>
      <w:lvlJc w:val="right"/>
      <w:pPr>
        <w:ind w:left="5672" w:hanging="180"/>
      </w:pPr>
    </w:lvl>
    <w:lvl w:ilvl="6" w:tplc="0809000F" w:tentative="1">
      <w:start w:val="1"/>
      <w:numFmt w:val="decimal"/>
      <w:lvlText w:val="%7."/>
      <w:lvlJc w:val="left"/>
      <w:pPr>
        <w:ind w:left="6392" w:hanging="360"/>
      </w:pPr>
    </w:lvl>
    <w:lvl w:ilvl="7" w:tplc="08090019" w:tentative="1">
      <w:start w:val="1"/>
      <w:numFmt w:val="lowerLetter"/>
      <w:lvlText w:val="%8."/>
      <w:lvlJc w:val="left"/>
      <w:pPr>
        <w:ind w:left="7112" w:hanging="360"/>
      </w:pPr>
    </w:lvl>
    <w:lvl w:ilvl="8" w:tplc="0809001B" w:tentative="1">
      <w:start w:val="1"/>
      <w:numFmt w:val="lowerRoman"/>
      <w:lvlText w:val="%9."/>
      <w:lvlJc w:val="right"/>
      <w:pPr>
        <w:ind w:left="7832" w:hanging="180"/>
      </w:p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Wheeler">
    <w15:presenceInfo w15:providerId="None" w15:userId="Max Whee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trackRevisions/>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C"/>
    <w:rsid w:val="00004EAF"/>
    <w:rsid w:val="000112AF"/>
    <w:rsid w:val="000145DF"/>
    <w:rsid w:val="00014CD9"/>
    <w:rsid w:val="00021628"/>
    <w:rsid w:val="0002656D"/>
    <w:rsid w:val="00031584"/>
    <w:rsid w:val="00031AA4"/>
    <w:rsid w:val="00040289"/>
    <w:rsid w:val="00043DCE"/>
    <w:rsid w:val="000461F5"/>
    <w:rsid w:val="00046A57"/>
    <w:rsid w:val="00047ED4"/>
    <w:rsid w:val="000526F4"/>
    <w:rsid w:val="00054767"/>
    <w:rsid w:val="00060C75"/>
    <w:rsid w:val="00062E00"/>
    <w:rsid w:val="00062F57"/>
    <w:rsid w:val="00067BF2"/>
    <w:rsid w:val="00075FAF"/>
    <w:rsid w:val="000800DD"/>
    <w:rsid w:val="000801BC"/>
    <w:rsid w:val="000816C5"/>
    <w:rsid w:val="00082125"/>
    <w:rsid w:val="00085759"/>
    <w:rsid w:val="00087A83"/>
    <w:rsid w:val="00087F47"/>
    <w:rsid w:val="00087F74"/>
    <w:rsid w:val="000937A8"/>
    <w:rsid w:val="00095BB8"/>
    <w:rsid w:val="00095DB0"/>
    <w:rsid w:val="00096389"/>
    <w:rsid w:val="0009696A"/>
    <w:rsid w:val="000A2290"/>
    <w:rsid w:val="000A4CD3"/>
    <w:rsid w:val="000A5AB7"/>
    <w:rsid w:val="000B3171"/>
    <w:rsid w:val="000B736D"/>
    <w:rsid w:val="000C1864"/>
    <w:rsid w:val="000C2327"/>
    <w:rsid w:val="000C294B"/>
    <w:rsid w:val="000C6AE1"/>
    <w:rsid w:val="000C6FFC"/>
    <w:rsid w:val="000D0F51"/>
    <w:rsid w:val="000D1708"/>
    <w:rsid w:val="000D1D89"/>
    <w:rsid w:val="000D4934"/>
    <w:rsid w:val="000D6597"/>
    <w:rsid w:val="000E0D38"/>
    <w:rsid w:val="000E3BB0"/>
    <w:rsid w:val="000E5BBB"/>
    <w:rsid w:val="000F0178"/>
    <w:rsid w:val="000F16AE"/>
    <w:rsid w:val="00103E4F"/>
    <w:rsid w:val="0011131F"/>
    <w:rsid w:val="00112362"/>
    <w:rsid w:val="00112596"/>
    <w:rsid w:val="00113453"/>
    <w:rsid w:val="00114047"/>
    <w:rsid w:val="00116626"/>
    <w:rsid w:val="001205C6"/>
    <w:rsid w:val="00125DEF"/>
    <w:rsid w:val="001346CB"/>
    <w:rsid w:val="001354A2"/>
    <w:rsid w:val="00142E44"/>
    <w:rsid w:val="0014453E"/>
    <w:rsid w:val="00144AEC"/>
    <w:rsid w:val="00150362"/>
    <w:rsid w:val="00151FC9"/>
    <w:rsid w:val="00154F2F"/>
    <w:rsid w:val="00156372"/>
    <w:rsid w:val="00157743"/>
    <w:rsid w:val="001601E7"/>
    <w:rsid w:val="001622E8"/>
    <w:rsid w:val="00167195"/>
    <w:rsid w:val="001709C9"/>
    <w:rsid w:val="001755D4"/>
    <w:rsid w:val="001771F6"/>
    <w:rsid w:val="001825D2"/>
    <w:rsid w:val="001867F0"/>
    <w:rsid w:val="00190B4A"/>
    <w:rsid w:val="001920BD"/>
    <w:rsid w:val="001C2A66"/>
    <w:rsid w:val="001C354F"/>
    <w:rsid w:val="001C7988"/>
    <w:rsid w:val="001D0704"/>
    <w:rsid w:val="001D6D11"/>
    <w:rsid w:val="001D7831"/>
    <w:rsid w:val="002012B5"/>
    <w:rsid w:val="00210273"/>
    <w:rsid w:val="002248AD"/>
    <w:rsid w:val="0022684A"/>
    <w:rsid w:val="002323EB"/>
    <w:rsid w:val="00240FF0"/>
    <w:rsid w:val="0024321B"/>
    <w:rsid w:val="00243625"/>
    <w:rsid w:val="002467EA"/>
    <w:rsid w:val="00246F9D"/>
    <w:rsid w:val="00256FDC"/>
    <w:rsid w:val="00257B81"/>
    <w:rsid w:val="002606DC"/>
    <w:rsid w:val="00261687"/>
    <w:rsid w:val="00261CFF"/>
    <w:rsid w:val="00262E78"/>
    <w:rsid w:val="0027169D"/>
    <w:rsid w:val="002719F2"/>
    <w:rsid w:val="00275DD6"/>
    <w:rsid w:val="002825E4"/>
    <w:rsid w:val="00287EC0"/>
    <w:rsid w:val="002932A2"/>
    <w:rsid w:val="002A0F07"/>
    <w:rsid w:val="002A230D"/>
    <w:rsid w:val="002B023E"/>
    <w:rsid w:val="002B2F90"/>
    <w:rsid w:val="002B3782"/>
    <w:rsid w:val="002B3FAF"/>
    <w:rsid w:val="002B6679"/>
    <w:rsid w:val="002C2AB9"/>
    <w:rsid w:val="002C41DC"/>
    <w:rsid w:val="002C4908"/>
    <w:rsid w:val="002C617D"/>
    <w:rsid w:val="002D73DD"/>
    <w:rsid w:val="002E3A40"/>
    <w:rsid w:val="002E5743"/>
    <w:rsid w:val="002E74F7"/>
    <w:rsid w:val="002F3716"/>
    <w:rsid w:val="0030053A"/>
    <w:rsid w:val="003007D7"/>
    <w:rsid w:val="00301C44"/>
    <w:rsid w:val="00311970"/>
    <w:rsid w:val="003142BF"/>
    <w:rsid w:val="0031687A"/>
    <w:rsid w:val="00324C57"/>
    <w:rsid w:val="003257BC"/>
    <w:rsid w:val="00325D08"/>
    <w:rsid w:val="0032732A"/>
    <w:rsid w:val="003345E7"/>
    <w:rsid w:val="00344382"/>
    <w:rsid w:val="00346E01"/>
    <w:rsid w:val="003472DF"/>
    <w:rsid w:val="00347C1E"/>
    <w:rsid w:val="00352A23"/>
    <w:rsid w:val="00352E66"/>
    <w:rsid w:val="0035623A"/>
    <w:rsid w:val="00360C52"/>
    <w:rsid w:val="00362920"/>
    <w:rsid w:val="003647C3"/>
    <w:rsid w:val="003653BD"/>
    <w:rsid w:val="0037072F"/>
    <w:rsid w:val="003769B6"/>
    <w:rsid w:val="00384CF2"/>
    <w:rsid w:val="00384E5F"/>
    <w:rsid w:val="00390AB0"/>
    <w:rsid w:val="00391BC7"/>
    <w:rsid w:val="003A43DD"/>
    <w:rsid w:val="003B0108"/>
    <w:rsid w:val="003B04FE"/>
    <w:rsid w:val="003B0932"/>
    <w:rsid w:val="003C0D93"/>
    <w:rsid w:val="003C6310"/>
    <w:rsid w:val="003C76C2"/>
    <w:rsid w:val="003C787F"/>
    <w:rsid w:val="003C7DA1"/>
    <w:rsid w:val="003E6B2B"/>
    <w:rsid w:val="0040043C"/>
    <w:rsid w:val="00400D1E"/>
    <w:rsid w:val="00401E9C"/>
    <w:rsid w:val="004055AA"/>
    <w:rsid w:val="00407F0E"/>
    <w:rsid w:val="00411D3A"/>
    <w:rsid w:val="00415699"/>
    <w:rsid w:val="00424F9A"/>
    <w:rsid w:val="00425D98"/>
    <w:rsid w:val="004269C6"/>
    <w:rsid w:val="00431200"/>
    <w:rsid w:val="00432397"/>
    <w:rsid w:val="00434578"/>
    <w:rsid w:val="00436739"/>
    <w:rsid w:val="00440809"/>
    <w:rsid w:val="0045001C"/>
    <w:rsid w:val="004500E6"/>
    <w:rsid w:val="004524D8"/>
    <w:rsid w:val="00467D2E"/>
    <w:rsid w:val="004717DF"/>
    <w:rsid w:val="00472FF6"/>
    <w:rsid w:val="0047506D"/>
    <w:rsid w:val="00486AEF"/>
    <w:rsid w:val="0049101D"/>
    <w:rsid w:val="00491F85"/>
    <w:rsid w:val="004945E8"/>
    <w:rsid w:val="004A1869"/>
    <w:rsid w:val="004A277C"/>
    <w:rsid w:val="004A37C6"/>
    <w:rsid w:val="004A5AB0"/>
    <w:rsid w:val="004B0CF7"/>
    <w:rsid w:val="004B200B"/>
    <w:rsid w:val="004B38CC"/>
    <w:rsid w:val="004B40E6"/>
    <w:rsid w:val="004B6AC3"/>
    <w:rsid w:val="004C0DA0"/>
    <w:rsid w:val="004C224A"/>
    <w:rsid w:val="004D15E4"/>
    <w:rsid w:val="004D160F"/>
    <w:rsid w:val="004D73B7"/>
    <w:rsid w:val="004E2741"/>
    <w:rsid w:val="004E70AC"/>
    <w:rsid w:val="004F02BD"/>
    <w:rsid w:val="004F0999"/>
    <w:rsid w:val="004F1F48"/>
    <w:rsid w:val="004F5674"/>
    <w:rsid w:val="00500872"/>
    <w:rsid w:val="00502071"/>
    <w:rsid w:val="00506841"/>
    <w:rsid w:val="00516599"/>
    <w:rsid w:val="00522C6B"/>
    <w:rsid w:val="00524682"/>
    <w:rsid w:val="0052605B"/>
    <w:rsid w:val="005261C9"/>
    <w:rsid w:val="00526622"/>
    <w:rsid w:val="00526DDD"/>
    <w:rsid w:val="005359D3"/>
    <w:rsid w:val="005361F6"/>
    <w:rsid w:val="0053696B"/>
    <w:rsid w:val="005522EB"/>
    <w:rsid w:val="0055249D"/>
    <w:rsid w:val="00553D3F"/>
    <w:rsid w:val="00561C91"/>
    <w:rsid w:val="00562152"/>
    <w:rsid w:val="00562FA1"/>
    <w:rsid w:val="00565329"/>
    <w:rsid w:val="00567463"/>
    <w:rsid w:val="005712F3"/>
    <w:rsid w:val="00571AC5"/>
    <w:rsid w:val="00583FF4"/>
    <w:rsid w:val="005A0BC3"/>
    <w:rsid w:val="005A2F0A"/>
    <w:rsid w:val="005A418E"/>
    <w:rsid w:val="005A761C"/>
    <w:rsid w:val="005A7D7F"/>
    <w:rsid w:val="005B4988"/>
    <w:rsid w:val="005C4FC2"/>
    <w:rsid w:val="005C5211"/>
    <w:rsid w:val="005D1D3C"/>
    <w:rsid w:val="005D5D16"/>
    <w:rsid w:val="005D6697"/>
    <w:rsid w:val="005F0F52"/>
    <w:rsid w:val="006121A5"/>
    <w:rsid w:val="00614144"/>
    <w:rsid w:val="00620BD6"/>
    <w:rsid w:val="00623FA5"/>
    <w:rsid w:val="00625DAA"/>
    <w:rsid w:val="0063528A"/>
    <w:rsid w:val="006411E2"/>
    <w:rsid w:val="00644D34"/>
    <w:rsid w:val="00651303"/>
    <w:rsid w:val="00651E14"/>
    <w:rsid w:val="00654057"/>
    <w:rsid w:val="0065710C"/>
    <w:rsid w:val="00664DFB"/>
    <w:rsid w:val="00665658"/>
    <w:rsid w:val="006702FC"/>
    <w:rsid w:val="00671A62"/>
    <w:rsid w:val="006760DD"/>
    <w:rsid w:val="00677A95"/>
    <w:rsid w:val="006835EF"/>
    <w:rsid w:val="00684253"/>
    <w:rsid w:val="0068442E"/>
    <w:rsid w:val="006853EC"/>
    <w:rsid w:val="00685A3F"/>
    <w:rsid w:val="00691FCF"/>
    <w:rsid w:val="006A00F6"/>
    <w:rsid w:val="006A0460"/>
    <w:rsid w:val="006A7472"/>
    <w:rsid w:val="006A7F88"/>
    <w:rsid w:val="006B0570"/>
    <w:rsid w:val="006B2ED3"/>
    <w:rsid w:val="006B6A07"/>
    <w:rsid w:val="006B6D97"/>
    <w:rsid w:val="006D0CB0"/>
    <w:rsid w:val="006D7A5A"/>
    <w:rsid w:val="006E3031"/>
    <w:rsid w:val="006F335E"/>
    <w:rsid w:val="006F7880"/>
    <w:rsid w:val="0070398A"/>
    <w:rsid w:val="00704683"/>
    <w:rsid w:val="0070559C"/>
    <w:rsid w:val="00707EDE"/>
    <w:rsid w:val="00710C08"/>
    <w:rsid w:val="007151F2"/>
    <w:rsid w:val="00715328"/>
    <w:rsid w:val="0072134A"/>
    <w:rsid w:val="007241BD"/>
    <w:rsid w:val="00726C1F"/>
    <w:rsid w:val="00727678"/>
    <w:rsid w:val="007328D7"/>
    <w:rsid w:val="00737206"/>
    <w:rsid w:val="0074020B"/>
    <w:rsid w:val="00750434"/>
    <w:rsid w:val="007512E8"/>
    <w:rsid w:val="00755B0C"/>
    <w:rsid w:val="00765571"/>
    <w:rsid w:val="007709F9"/>
    <w:rsid w:val="00772A93"/>
    <w:rsid w:val="0078305B"/>
    <w:rsid w:val="00784BBB"/>
    <w:rsid w:val="00792A4D"/>
    <w:rsid w:val="007A37B0"/>
    <w:rsid w:val="007A6CE4"/>
    <w:rsid w:val="007B3096"/>
    <w:rsid w:val="007C09F2"/>
    <w:rsid w:val="007D1122"/>
    <w:rsid w:val="007D2840"/>
    <w:rsid w:val="00801FF1"/>
    <w:rsid w:val="0080360B"/>
    <w:rsid w:val="008072AD"/>
    <w:rsid w:val="008076C3"/>
    <w:rsid w:val="0081243F"/>
    <w:rsid w:val="00812D08"/>
    <w:rsid w:val="008136CE"/>
    <w:rsid w:val="008146DB"/>
    <w:rsid w:val="00814CAE"/>
    <w:rsid w:val="00816E19"/>
    <w:rsid w:val="00827D74"/>
    <w:rsid w:val="008317B1"/>
    <w:rsid w:val="008337D0"/>
    <w:rsid w:val="00841AF2"/>
    <w:rsid w:val="00846293"/>
    <w:rsid w:val="00846A6E"/>
    <w:rsid w:val="00847CBD"/>
    <w:rsid w:val="00851B7C"/>
    <w:rsid w:val="00854E22"/>
    <w:rsid w:val="00855C97"/>
    <w:rsid w:val="00857EDB"/>
    <w:rsid w:val="00863552"/>
    <w:rsid w:val="00864801"/>
    <w:rsid w:val="008655C4"/>
    <w:rsid w:val="008656C9"/>
    <w:rsid w:val="00872945"/>
    <w:rsid w:val="0087651E"/>
    <w:rsid w:val="00880E50"/>
    <w:rsid w:val="008820B6"/>
    <w:rsid w:val="008850A8"/>
    <w:rsid w:val="0089274B"/>
    <w:rsid w:val="008928E2"/>
    <w:rsid w:val="00894A9B"/>
    <w:rsid w:val="00895865"/>
    <w:rsid w:val="008A3D8D"/>
    <w:rsid w:val="008B4C85"/>
    <w:rsid w:val="008B6126"/>
    <w:rsid w:val="008D4812"/>
    <w:rsid w:val="008D6683"/>
    <w:rsid w:val="008E2549"/>
    <w:rsid w:val="008E3C65"/>
    <w:rsid w:val="008E469E"/>
    <w:rsid w:val="008F3BFE"/>
    <w:rsid w:val="008F43FC"/>
    <w:rsid w:val="0090171C"/>
    <w:rsid w:val="00901D57"/>
    <w:rsid w:val="00907226"/>
    <w:rsid w:val="009078FC"/>
    <w:rsid w:val="00913B58"/>
    <w:rsid w:val="0091433C"/>
    <w:rsid w:val="0092054A"/>
    <w:rsid w:val="00920CB7"/>
    <w:rsid w:val="009244DF"/>
    <w:rsid w:val="00925186"/>
    <w:rsid w:val="00930E3E"/>
    <w:rsid w:val="00934839"/>
    <w:rsid w:val="0093708E"/>
    <w:rsid w:val="00937E2A"/>
    <w:rsid w:val="00943586"/>
    <w:rsid w:val="00943DE9"/>
    <w:rsid w:val="009445FB"/>
    <w:rsid w:val="00944F66"/>
    <w:rsid w:val="00947036"/>
    <w:rsid w:val="009528FB"/>
    <w:rsid w:val="00954EA9"/>
    <w:rsid w:val="00956086"/>
    <w:rsid w:val="00963FDB"/>
    <w:rsid w:val="009732CB"/>
    <w:rsid w:val="00981FDE"/>
    <w:rsid w:val="00982B82"/>
    <w:rsid w:val="00990EE4"/>
    <w:rsid w:val="009A1E66"/>
    <w:rsid w:val="009A23F6"/>
    <w:rsid w:val="009A2B42"/>
    <w:rsid w:val="009A3744"/>
    <w:rsid w:val="009A4209"/>
    <w:rsid w:val="009B0117"/>
    <w:rsid w:val="009B2021"/>
    <w:rsid w:val="009B48E9"/>
    <w:rsid w:val="009C1422"/>
    <w:rsid w:val="009C6F17"/>
    <w:rsid w:val="009D485F"/>
    <w:rsid w:val="009E1DCC"/>
    <w:rsid w:val="009E4C74"/>
    <w:rsid w:val="009E6D5B"/>
    <w:rsid w:val="009F1615"/>
    <w:rsid w:val="009F2DF3"/>
    <w:rsid w:val="009F501B"/>
    <w:rsid w:val="00A00651"/>
    <w:rsid w:val="00A0311E"/>
    <w:rsid w:val="00A072FA"/>
    <w:rsid w:val="00A112BD"/>
    <w:rsid w:val="00A13FBB"/>
    <w:rsid w:val="00A17227"/>
    <w:rsid w:val="00A17886"/>
    <w:rsid w:val="00A17DDB"/>
    <w:rsid w:val="00A2386E"/>
    <w:rsid w:val="00A3178F"/>
    <w:rsid w:val="00A32F8C"/>
    <w:rsid w:val="00A34331"/>
    <w:rsid w:val="00A3647D"/>
    <w:rsid w:val="00A368B6"/>
    <w:rsid w:val="00A4220F"/>
    <w:rsid w:val="00A4278E"/>
    <w:rsid w:val="00A47ED6"/>
    <w:rsid w:val="00A56988"/>
    <w:rsid w:val="00A60A6C"/>
    <w:rsid w:val="00A62320"/>
    <w:rsid w:val="00A8092D"/>
    <w:rsid w:val="00A83735"/>
    <w:rsid w:val="00A92B58"/>
    <w:rsid w:val="00A94585"/>
    <w:rsid w:val="00A95CC2"/>
    <w:rsid w:val="00A95E73"/>
    <w:rsid w:val="00AA45F7"/>
    <w:rsid w:val="00AA7162"/>
    <w:rsid w:val="00AA7F6D"/>
    <w:rsid w:val="00AB20D5"/>
    <w:rsid w:val="00AB342A"/>
    <w:rsid w:val="00AC0398"/>
    <w:rsid w:val="00AC0CC6"/>
    <w:rsid w:val="00AC171C"/>
    <w:rsid w:val="00AD375A"/>
    <w:rsid w:val="00AD5D26"/>
    <w:rsid w:val="00AF4BD2"/>
    <w:rsid w:val="00AF5B7E"/>
    <w:rsid w:val="00B0190D"/>
    <w:rsid w:val="00B02FFF"/>
    <w:rsid w:val="00B0476A"/>
    <w:rsid w:val="00B11CB8"/>
    <w:rsid w:val="00B12B15"/>
    <w:rsid w:val="00B204C4"/>
    <w:rsid w:val="00B22E24"/>
    <w:rsid w:val="00B237C3"/>
    <w:rsid w:val="00B24D4C"/>
    <w:rsid w:val="00B27AF2"/>
    <w:rsid w:val="00B31BE3"/>
    <w:rsid w:val="00B3267A"/>
    <w:rsid w:val="00B42D8D"/>
    <w:rsid w:val="00B43032"/>
    <w:rsid w:val="00B46925"/>
    <w:rsid w:val="00B51150"/>
    <w:rsid w:val="00B525C6"/>
    <w:rsid w:val="00B55ABE"/>
    <w:rsid w:val="00B578DD"/>
    <w:rsid w:val="00B621A7"/>
    <w:rsid w:val="00B63214"/>
    <w:rsid w:val="00B7055E"/>
    <w:rsid w:val="00B75EA9"/>
    <w:rsid w:val="00B76BAC"/>
    <w:rsid w:val="00B76F16"/>
    <w:rsid w:val="00BA1130"/>
    <w:rsid w:val="00BA260B"/>
    <w:rsid w:val="00BA33C9"/>
    <w:rsid w:val="00BA422B"/>
    <w:rsid w:val="00BA6389"/>
    <w:rsid w:val="00BB13AC"/>
    <w:rsid w:val="00BB3715"/>
    <w:rsid w:val="00BB7578"/>
    <w:rsid w:val="00BC5F55"/>
    <w:rsid w:val="00BD29FE"/>
    <w:rsid w:val="00BD3F10"/>
    <w:rsid w:val="00BD5AA0"/>
    <w:rsid w:val="00BE268D"/>
    <w:rsid w:val="00BE4C9F"/>
    <w:rsid w:val="00BF1961"/>
    <w:rsid w:val="00BF4EA6"/>
    <w:rsid w:val="00BF5CBE"/>
    <w:rsid w:val="00BF6268"/>
    <w:rsid w:val="00C01CDB"/>
    <w:rsid w:val="00C06FF2"/>
    <w:rsid w:val="00C076B8"/>
    <w:rsid w:val="00C113F9"/>
    <w:rsid w:val="00C1228A"/>
    <w:rsid w:val="00C14523"/>
    <w:rsid w:val="00C34C38"/>
    <w:rsid w:val="00C35347"/>
    <w:rsid w:val="00C4081C"/>
    <w:rsid w:val="00C52B30"/>
    <w:rsid w:val="00C57BF1"/>
    <w:rsid w:val="00C6342E"/>
    <w:rsid w:val="00C7243C"/>
    <w:rsid w:val="00C74CA9"/>
    <w:rsid w:val="00C8219A"/>
    <w:rsid w:val="00C82D1A"/>
    <w:rsid w:val="00C93EED"/>
    <w:rsid w:val="00C9666F"/>
    <w:rsid w:val="00CA400E"/>
    <w:rsid w:val="00CA450D"/>
    <w:rsid w:val="00CA61D8"/>
    <w:rsid w:val="00CA7D6C"/>
    <w:rsid w:val="00CB071F"/>
    <w:rsid w:val="00CB3C92"/>
    <w:rsid w:val="00CB7EF1"/>
    <w:rsid w:val="00CC20AA"/>
    <w:rsid w:val="00CD035A"/>
    <w:rsid w:val="00CD1ED0"/>
    <w:rsid w:val="00CE23B0"/>
    <w:rsid w:val="00CE6242"/>
    <w:rsid w:val="00CF3185"/>
    <w:rsid w:val="00CF4CC2"/>
    <w:rsid w:val="00CF7A14"/>
    <w:rsid w:val="00D0118F"/>
    <w:rsid w:val="00D045FB"/>
    <w:rsid w:val="00D05E71"/>
    <w:rsid w:val="00D120C2"/>
    <w:rsid w:val="00D12E7E"/>
    <w:rsid w:val="00D16AD1"/>
    <w:rsid w:val="00D32B0E"/>
    <w:rsid w:val="00D3639B"/>
    <w:rsid w:val="00D3731E"/>
    <w:rsid w:val="00D53C12"/>
    <w:rsid w:val="00D544E6"/>
    <w:rsid w:val="00D66F81"/>
    <w:rsid w:val="00D70D76"/>
    <w:rsid w:val="00D77050"/>
    <w:rsid w:val="00D9134B"/>
    <w:rsid w:val="00D92276"/>
    <w:rsid w:val="00D9341B"/>
    <w:rsid w:val="00D952EC"/>
    <w:rsid w:val="00D96449"/>
    <w:rsid w:val="00D97754"/>
    <w:rsid w:val="00DA7873"/>
    <w:rsid w:val="00DB18EE"/>
    <w:rsid w:val="00DB57DF"/>
    <w:rsid w:val="00DB60C3"/>
    <w:rsid w:val="00DB6541"/>
    <w:rsid w:val="00DB7464"/>
    <w:rsid w:val="00DC0C88"/>
    <w:rsid w:val="00DE21BE"/>
    <w:rsid w:val="00DF1BF5"/>
    <w:rsid w:val="00E025B5"/>
    <w:rsid w:val="00E11E13"/>
    <w:rsid w:val="00E213E3"/>
    <w:rsid w:val="00E21A47"/>
    <w:rsid w:val="00E259D0"/>
    <w:rsid w:val="00E2695D"/>
    <w:rsid w:val="00E3496B"/>
    <w:rsid w:val="00E34A69"/>
    <w:rsid w:val="00E413BE"/>
    <w:rsid w:val="00E6118C"/>
    <w:rsid w:val="00E66298"/>
    <w:rsid w:val="00E7078D"/>
    <w:rsid w:val="00E7645D"/>
    <w:rsid w:val="00E77462"/>
    <w:rsid w:val="00E80B08"/>
    <w:rsid w:val="00E873FE"/>
    <w:rsid w:val="00E90720"/>
    <w:rsid w:val="00E90966"/>
    <w:rsid w:val="00E95A45"/>
    <w:rsid w:val="00EA73EB"/>
    <w:rsid w:val="00EB031B"/>
    <w:rsid w:val="00EB4EFD"/>
    <w:rsid w:val="00EB4FE4"/>
    <w:rsid w:val="00EC1346"/>
    <w:rsid w:val="00ED2193"/>
    <w:rsid w:val="00ED6352"/>
    <w:rsid w:val="00EE070E"/>
    <w:rsid w:val="00EE133D"/>
    <w:rsid w:val="00EE6D4D"/>
    <w:rsid w:val="00EF1A51"/>
    <w:rsid w:val="00EF3562"/>
    <w:rsid w:val="00EF3603"/>
    <w:rsid w:val="00EF724C"/>
    <w:rsid w:val="00F202B3"/>
    <w:rsid w:val="00F20425"/>
    <w:rsid w:val="00F27D38"/>
    <w:rsid w:val="00F33E67"/>
    <w:rsid w:val="00F352DB"/>
    <w:rsid w:val="00F368EE"/>
    <w:rsid w:val="00F4490C"/>
    <w:rsid w:val="00F510B9"/>
    <w:rsid w:val="00F5540B"/>
    <w:rsid w:val="00F5668C"/>
    <w:rsid w:val="00F57674"/>
    <w:rsid w:val="00F62BC7"/>
    <w:rsid w:val="00F638E7"/>
    <w:rsid w:val="00F66B2B"/>
    <w:rsid w:val="00F66BC8"/>
    <w:rsid w:val="00F733A3"/>
    <w:rsid w:val="00F740CB"/>
    <w:rsid w:val="00F77ECE"/>
    <w:rsid w:val="00F815C0"/>
    <w:rsid w:val="00F81F8B"/>
    <w:rsid w:val="00F846F7"/>
    <w:rsid w:val="00FA0FD9"/>
    <w:rsid w:val="00FA6F8C"/>
    <w:rsid w:val="00FB2C53"/>
    <w:rsid w:val="00FC1A87"/>
    <w:rsid w:val="00FC1AB9"/>
    <w:rsid w:val="00FC2A3A"/>
    <w:rsid w:val="00FC5740"/>
    <w:rsid w:val="00FC6F06"/>
    <w:rsid w:val="00FD1300"/>
    <w:rsid w:val="00FD3AE1"/>
    <w:rsid w:val="00FD47AB"/>
    <w:rsid w:val="00FD6A29"/>
    <w:rsid w:val="00FE1446"/>
    <w:rsid w:val="00FF2DCA"/>
    <w:rsid w:val="00FF5541"/>
    <w:rsid w:val="00FF5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C18A9"/>
  <w15:chartTrackingRefBased/>
  <w15:docId w15:val="{C87E35A0-70E8-40FF-958B-5F3D6610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9B6"/>
    <w:pPr>
      <w:ind w:left="720"/>
      <w:contextualSpacing/>
    </w:pPr>
  </w:style>
  <w:style w:type="table" w:styleId="TableGrid">
    <w:name w:val="Table Grid"/>
    <w:basedOn w:val="TableNormal"/>
    <w:uiPriority w:val="39"/>
    <w:rsid w:val="00DB1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8">
    <w:name w:val="CM18"/>
    <w:basedOn w:val="Normal"/>
    <w:next w:val="Normal"/>
    <w:uiPriority w:val="99"/>
    <w:rsid w:val="00F638E7"/>
    <w:pPr>
      <w:widowControl w:val="0"/>
      <w:autoSpaceDE w:val="0"/>
      <w:autoSpaceDN w:val="0"/>
      <w:adjustRightInd w:val="0"/>
    </w:pPr>
    <w:rPr>
      <w:rFonts w:ascii="Times New Roman" w:eastAsiaTheme="minorEastAsia" w:hAnsi="Times New Roman" w:cs="Times New Roman"/>
      <w:sz w:val="24"/>
      <w:szCs w:val="24"/>
      <w:lang w:eastAsia="en-GB"/>
    </w:rPr>
  </w:style>
  <w:style w:type="paragraph" w:customStyle="1" w:styleId="CM5">
    <w:name w:val="CM5"/>
    <w:basedOn w:val="Normal"/>
    <w:next w:val="Normal"/>
    <w:uiPriority w:val="99"/>
    <w:rsid w:val="00AC0CC6"/>
    <w:pPr>
      <w:widowControl w:val="0"/>
      <w:autoSpaceDE w:val="0"/>
      <w:autoSpaceDN w:val="0"/>
      <w:adjustRightInd w:val="0"/>
      <w:spacing w:line="300" w:lineRule="atLeast"/>
    </w:pPr>
    <w:rPr>
      <w:rFonts w:ascii="Times New Roman" w:eastAsiaTheme="minorEastAsia" w:hAnsi="Times New Roman" w:cs="Times New Roman"/>
      <w:sz w:val="24"/>
      <w:szCs w:val="24"/>
      <w:lang w:eastAsia="en-GB"/>
    </w:rPr>
  </w:style>
  <w:style w:type="paragraph" w:customStyle="1" w:styleId="CM3">
    <w:name w:val="CM3"/>
    <w:basedOn w:val="Normal"/>
    <w:next w:val="Normal"/>
    <w:uiPriority w:val="99"/>
    <w:rsid w:val="00AC0CC6"/>
    <w:pPr>
      <w:widowControl w:val="0"/>
      <w:autoSpaceDE w:val="0"/>
      <w:autoSpaceDN w:val="0"/>
      <w:adjustRightInd w:val="0"/>
      <w:spacing w:line="300" w:lineRule="atLeast"/>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CB071F"/>
    <w:rPr>
      <w:sz w:val="20"/>
      <w:szCs w:val="20"/>
    </w:rPr>
  </w:style>
  <w:style w:type="character" w:customStyle="1" w:styleId="FootnoteTextChar">
    <w:name w:val="Footnote Text Char"/>
    <w:basedOn w:val="DefaultParagraphFont"/>
    <w:link w:val="FootnoteText"/>
    <w:uiPriority w:val="99"/>
    <w:semiHidden/>
    <w:rsid w:val="00CB071F"/>
    <w:rPr>
      <w:sz w:val="20"/>
      <w:szCs w:val="20"/>
    </w:rPr>
  </w:style>
  <w:style w:type="character" w:styleId="FootnoteReference">
    <w:name w:val="footnote reference"/>
    <w:basedOn w:val="DefaultParagraphFont"/>
    <w:uiPriority w:val="99"/>
    <w:semiHidden/>
    <w:unhideWhenUsed/>
    <w:rsid w:val="00CB071F"/>
    <w:rPr>
      <w:vertAlign w:val="superscript"/>
    </w:rPr>
  </w:style>
  <w:style w:type="paragraph" w:styleId="Header">
    <w:name w:val="header"/>
    <w:basedOn w:val="Normal"/>
    <w:link w:val="HeaderChar"/>
    <w:uiPriority w:val="99"/>
    <w:unhideWhenUsed/>
    <w:rsid w:val="00944F66"/>
    <w:pPr>
      <w:tabs>
        <w:tab w:val="center" w:pos="4513"/>
        <w:tab w:val="right" w:pos="9026"/>
      </w:tabs>
    </w:pPr>
  </w:style>
  <w:style w:type="character" w:customStyle="1" w:styleId="HeaderChar">
    <w:name w:val="Header Char"/>
    <w:basedOn w:val="DefaultParagraphFont"/>
    <w:link w:val="Header"/>
    <w:uiPriority w:val="99"/>
    <w:rsid w:val="00944F66"/>
  </w:style>
  <w:style w:type="paragraph" w:styleId="Footer">
    <w:name w:val="footer"/>
    <w:basedOn w:val="Normal"/>
    <w:link w:val="FooterChar"/>
    <w:uiPriority w:val="99"/>
    <w:unhideWhenUsed/>
    <w:rsid w:val="00944F66"/>
    <w:pPr>
      <w:tabs>
        <w:tab w:val="center" w:pos="4513"/>
        <w:tab w:val="right" w:pos="9026"/>
      </w:tabs>
    </w:pPr>
  </w:style>
  <w:style w:type="character" w:customStyle="1" w:styleId="FooterChar">
    <w:name w:val="Footer Char"/>
    <w:basedOn w:val="DefaultParagraphFont"/>
    <w:link w:val="Footer"/>
    <w:uiPriority w:val="99"/>
    <w:rsid w:val="00944F66"/>
  </w:style>
  <w:style w:type="paragraph" w:customStyle="1" w:styleId="CM6">
    <w:name w:val="CM6"/>
    <w:basedOn w:val="Normal"/>
    <w:next w:val="Normal"/>
    <w:uiPriority w:val="99"/>
    <w:rsid w:val="0031687A"/>
    <w:pPr>
      <w:widowControl w:val="0"/>
      <w:autoSpaceDE w:val="0"/>
      <w:autoSpaceDN w:val="0"/>
      <w:adjustRightInd w:val="0"/>
      <w:spacing w:line="300" w:lineRule="atLeast"/>
    </w:pPr>
    <w:rPr>
      <w:rFonts w:ascii="Times New Roman" w:eastAsiaTheme="minorEastAsia" w:hAnsi="Times New Roman" w:cs="Times New Roman"/>
      <w:sz w:val="24"/>
      <w:szCs w:val="24"/>
      <w:lang w:eastAsia="en-GB"/>
    </w:rPr>
  </w:style>
  <w:style w:type="paragraph" w:customStyle="1" w:styleId="Default">
    <w:name w:val="Default"/>
    <w:rsid w:val="0031687A"/>
    <w:pPr>
      <w:widowControl w:val="0"/>
      <w:autoSpaceDE w:val="0"/>
      <w:autoSpaceDN w:val="0"/>
      <w:adjustRightInd w:val="0"/>
    </w:pPr>
    <w:rPr>
      <w:rFonts w:ascii="Times New Roman" w:eastAsiaTheme="minorEastAsia" w:hAnsi="Times New Roman" w:cs="Times New Roman"/>
      <w:color w:val="000000"/>
      <w:sz w:val="24"/>
      <w:szCs w:val="24"/>
      <w:lang w:eastAsia="en-GB"/>
    </w:rPr>
  </w:style>
  <w:style w:type="paragraph" w:customStyle="1" w:styleId="CM19">
    <w:name w:val="CM19"/>
    <w:basedOn w:val="Default"/>
    <w:next w:val="Default"/>
    <w:uiPriority w:val="99"/>
    <w:rsid w:val="003472DF"/>
    <w:rPr>
      <w:color w:val="auto"/>
    </w:rPr>
  </w:style>
  <w:style w:type="paragraph" w:customStyle="1" w:styleId="CM7">
    <w:name w:val="CM7"/>
    <w:basedOn w:val="Default"/>
    <w:next w:val="Default"/>
    <w:uiPriority w:val="99"/>
    <w:rsid w:val="004F02BD"/>
    <w:pPr>
      <w:spacing w:line="300" w:lineRule="atLeast"/>
    </w:pPr>
    <w:rPr>
      <w:color w:val="auto"/>
    </w:rPr>
  </w:style>
  <w:style w:type="paragraph" w:customStyle="1" w:styleId="CM8">
    <w:name w:val="CM8"/>
    <w:basedOn w:val="Default"/>
    <w:next w:val="Default"/>
    <w:uiPriority w:val="99"/>
    <w:rsid w:val="00347C1E"/>
    <w:pPr>
      <w:spacing w:line="300" w:lineRule="atLeast"/>
    </w:pPr>
    <w:rPr>
      <w:color w:val="auto"/>
    </w:rPr>
  </w:style>
  <w:style w:type="paragraph" w:customStyle="1" w:styleId="CM10">
    <w:name w:val="CM10"/>
    <w:basedOn w:val="Default"/>
    <w:next w:val="Default"/>
    <w:uiPriority w:val="99"/>
    <w:rsid w:val="000C2327"/>
    <w:pPr>
      <w:spacing w:line="300" w:lineRule="atLeast"/>
    </w:pPr>
    <w:rPr>
      <w:color w:val="auto"/>
    </w:rPr>
  </w:style>
  <w:style w:type="paragraph" w:customStyle="1" w:styleId="CM11">
    <w:name w:val="CM11"/>
    <w:basedOn w:val="Default"/>
    <w:next w:val="Default"/>
    <w:uiPriority w:val="99"/>
    <w:rsid w:val="00854E22"/>
    <w:pPr>
      <w:spacing w:line="300" w:lineRule="atLeast"/>
    </w:pPr>
    <w:rPr>
      <w:color w:val="auto"/>
    </w:rPr>
  </w:style>
  <w:style w:type="paragraph" w:customStyle="1" w:styleId="CM12">
    <w:name w:val="CM12"/>
    <w:basedOn w:val="Default"/>
    <w:next w:val="Default"/>
    <w:uiPriority w:val="99"/>
    <w:rsid w:val="00854E22"/>
    <w:rPr>
      <w:color w:val="auto"/>
    </w:rPr>
  </w:style>
  <w:style w:type="paragraph" w:customStyle="1" w:styleId="CM13">
    <w:name w:val="CM13"/>
    <w:basedOn w:val="Default"/>
    <w:next w:val="Default"/>
    <w:uiPriority w:val="99"/>
    <w:rsid w:val="00EF724C"/>
    <w:pPr>
      <w:spacing w:line="300" w:lineRule="atLeast"/>
    </w:pPr>
    <w:rPr>
      <w:color w:val="auto"/>
    </w:rPr>
  </w:style>
  <w:style w:type="paragraph" w:customStyle="1" w:styleId="CM14">
    <w:name w:val="CM14"/>
    <w:basedOn w:val="Default"/>
    <w:next w:val="Default"/>
    <w:uiPriority w:val="99"/>
    <w:rsid w:val="00562152"/>
    <w:pPr>
      <w:spacing w:line="300" w:lineRule="atLeast"/>
    </w:pPr>
    <w:rPr>
      <w:color w:val="auto"/>
    </w:rPr>
  </w:style>
  <w:style w:type="paragraph" w:customStyle="1" w:styleId="CM15">
    <w:name w:val="CM15"/>
    <w:basedOn w:val="Default"/>
    <w:next w:val="Default"/>
    <w:uiPriority w:val="99"/>
    <w:rsid w:val="00DF1BF5"/>
    <w:pPr>
      <w:spacing w:line="300" w:lineRule="atLeast"/>
    </w:pPr>
    <w:rPr>
      <w:color w:val="auto"/>
    </w:rPr>
  </w:style>
  <w:style w:type="paragraph" w:customStyle="1" w:styleId="CM2">
    <w:name w:val="CM2"/>
    <w:basedOn w:val="Default"/>
    <w:next w:val="Default"/>
    <w:uiPriority w:val="99"/>
    <w:rsid w:val="009A4209"/>
    <w:rPr>
      <w:color w:val="auto"/>
    </w:rPr>
  </w:style>
  <w:style w:type="paragraph" w:customStyle="1" w:styleId="CM16">
    <w:name w:val="CM16"/>
    <w:basedOn w:val="Default"/>
    <w:next w:val="Default"/>
    <w:uiPriority w:val="99"/>
    <w:rsid w:val="00B11CB8"/>
    <w:pPr>
      <w:spacing w:line="300" w:lineRule="atLeast"/>
    </w:pPr>
    <w:rPr>
      <w:color w:val="auto"/>
    </w:rPr>
  </w:style>
  <w:style w:type="paragraph" w:styleId="BalloonText">
    <w:name w:val="Balloon Text"/>
    <w:basedOn w:val="Normal"/>
    <w:link w:val="BalloonTextChar"/>
    <w:uiPriority w:val="99"/>
    <w:semiHidden/>
    <w:unhideWhenUsed/>
    <w:rsid w:val="004004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6384">
      <w:bodyDiv w:val="1"/>
      <w:marLeft w:val="0"/>
      <w:marRight w:val="0"/>
      <w:marTop w:val="0"/>
      <w:marBottom w:val="0"/>
      <w:divBdr>
        <w:top w:val="none" w:sz="0" w:space="0" w:color="auto"/>
        <w:left w:val="none" w:sz="0" w:space="0" w:color="auto"/>
        <w:bottom w:val="none" w:sz="0" w:space="0" w:color="auto"/>
        <w:right w:val="none" w:sz="0" w:space="0" w:color="auto"/>
      </w:divBdr>
    </w:div>
    <w:div w:id="3809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651BA-5356-40EC-B7B6-C6E37D19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175</Pages>
  <Words>61261</Words>
  <Characters>349189</Characters>
  <Application>Microsoft Office Word</Application>
  <DocSecurity>0</DocSecurity>
  <Lines>2909</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11</cp:revision>
  <cp:lastPrinted>2017-03-09T14:06:00Z</cp:lastPrinted>
  <dcterms:created xsi:type="dcterms:W3CDTF">2021-09-19T11:18:00Z</dcterms:created>
  <dcterms:modified xsi:type="dcterms:W3CDTF">2021-09-30T16:02:00Z</dcterms:modified>
</cp:coreProperties>
</file>